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2138" w14:textId="3DB6C4F0" w:rsidR="00AC2F6D" w:rsidRPr="004A39EE" w:rsidRDefault="002F2958" w:rsidP="00C23619">
      <w:pPr>
        <w:pBdr>
          <w:bottom w:val="double" w:sz="6" w:space="1" w:color="auto"/>
        </w:pBdr>
        <w:tabs>
          <w:tab w:val="left" w:pos="851"/>
        </w:tabs>
        <w:spacing w:line="360" w:lineRule="auto"/>
        <w:jc w:val="center"/>
        <w:rPr>
          <w:rFonts w:ascii="Trebuchet MS" w:hAnsi="Trebuchet MS"/>
          <w:color w:val="000000"/>
          <w:sz w:val="20"/>
          <w:szCs w:val="20"/>
        </w:rPr>
      </w:pPr>
      <w:r>
        <w:rPr>
          <w:rFonts w:ascii="Trebuchet MS" w:hAnsi="Trebuchet MS"/>
          <w:color w:val="000000"/>
          <w:sz w:val="20"/>
          <w:szCs w:val="20"/>
        </w:rPr>
        <w:t xml:space="preserve"> </w:t>
      </w:r>
    </w:p>
    <w:p w14:paraId="63AF40BA"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5553022D" w14:textId="77777777" w:rsidR="00AC2F6D" w:rsidRPr="008B580C" w:rsidRDefault="00AC2F6D" w:rsidP="00C23619">
      <w:pPr>
        <w:spacing w:line="360" w:lineRule="auto"/>
        <w:jc w:val="both"/>
        <w:rPr>
          <w:rFonts w:ascii="Trebuchet MS" w:hAnsi="Trebuchet MS" w:cstheme="minorHAnsi"/>
          <w:b/>
          <w:smallCaps/>
          <w:sz w:val="20"/>
          <w:szCs w:val="20"/>
          <w:lang w:bidi="th-TH"/>
        </w:rPr>
      </w:pPr>
      <w:r w:rsidRPr="008B580C">
        <w:rPr>
          <w:rFonts w:ascii="Trebuchet MS" w:hAnsi="Trebuchet MS"/>
          <w:b/>
          <w:caps/>
          <w:color w:val="000000"/>
          <w:sz w:val="20"/>
          <w:szCs w:val="20"/>
        </w:rPr>
        <w:t xml:space="preserve">INSTRUMENTO PARTICULAR DE ESCRITURA DA </w:t>
      </w:r>
      <w:r w:rsidR="00D779B5" w:rsidRPr="00D44076">
        <w:rPr>
          <w:rFonts w:ascii="Trebuchet MS" w:hAnsi="Trebuchet MS"/>
          <w:b/>
          <w:bCs/>
          <w:color w:val="000000"/>
          <w:sz w:val="20"/>
          <w:szCs w:val="20"/>
        </w:rPr>
        <w:t>1</w:t>
      </w:r>
      <w:r w:rsidR="0067024A" w:rsidRPr="0017485C">
        <w:rPr>
          <w:rFonts w:ascii="Trebuchet MS" w:hAnsi="Trebuchet MS"/>
          <w:b/>
          <w:bCs/>
          <w:caps/>
          <w:color w:val="000000"/>
          <w:sz w:val="20"/>
          <w:szCs w:val="20"/>
        </w:rPr>
        <w:t xml:space="preserve">ª </w:t>
      </w:r>
      <w:r w:rsidR="00D779B5" w:rsidRPr="0017485C">
        <w:rPr>
          <w:rFonts w:ascii="Trebuchet MS" w:hAnsi="Trebuchet MS"/>
          <w:b/>
          <w:bCs/>
          <w:caps/>
          <w:color w:val="000000"/>
          <w:sz w:val="20"/>
          <w:szCs w:val="20"/>
        </w:rPr>
        <w:t>(</w:t>
      </w:r>
      <w:r w:rsidR="00D779B5" w:rsidRPr="00D44076">
        <w:rPr>
          <w:rFonts w:ascii="Trebuchet MS" w:hAnsi="Trebuchet MS"/>
          <w:b/>
          <w:bCs/>
          <w:color w:val="000000"/>
          <w:sz w:val="20"/>
          <w:szCs w:val="20"/>
        </w:rPr>
        <w:t>PRIMEIRA</w:t>
      </w:r>
      <w:r w:rsidR="00D779B5" w:rsidRPr="0017485C">
        <w:rPr>
          <w:rFonts w:ascii="Trebuchet MS" w:hAnsi="Trebuchet MS"/>
          <w:b/>
          <w:bCs/>
          <w:caps/>
          <w:color w:val="000000"/>
          <w:sz w:val="20"/>
          <w:szCs w:val="20"/>
        </w:rPr>
        <w:t>)</w:t>
      </w:r>
      <w:r w:rsidR="00D779B5" w:rsidRPr="008B580C">
        <w:rPr>
          <w:rFonts w:ascii="Trebuchet MS" w:hAnsi="Trebuchet MS"/>
          <w:b/>
          <w:caps/>
          <w:color w:val="000000"/>
          <w:sz w:val="20"/>
          <w:szCs w:val="20"/>
        </w:rPr>
        <w:t xml:space="preserve"> </w:t>
      </w:r>
      <w:r w:rsidRPr="008B580C">
        <w:rPr>
          <w:rFonts w:ascii="Trebuchet MS" w:hAnsi="Trebuchet MS"/>
          <w:b/>
          <w:caps/>
          <w:color w:val="000000"/>
          <w:sz w:val="20"/>
          <w:szCs w:val="20"/>
        </w:rPr>
        <w:t xml:space="preserve">EMISSÃO DE DEBÊNTURES SIMPLES, NÃO CONVERSÍVEIS EM AÇÕES, </w:t>
      </w:r>
      <w:r w:rsidRPr="008B580C">
        <w:rPr>
          <w:rFonts w:ascii="Trebuchet MS" w:hAnsi="Trebuchet MS" w:cstheme="minorHAnsi"/>
          <w:b/>
          <w:smallCaps/>
          <w:sz w:val="20"/>
          <w:szCs w:val="20"/>
          <w:lang w:bidi="th-TH"/>
        </w:rPr>
        <w:t>DA ESPÉCIE COM GARANTIA REAL E COM GARANTIA FIDEJUSSÓRIA ADICIONAL, EM SÉRIE ÚNICA, PARA COLOCAÇÃO PRIVADA</w:t>
      </w:r>
      <w:r w:rsidR="00DF1B7D" w:rsidRPr="008B580C">
        <w:rPr>
          <w:rFonts w:ascii="Trebuchet MS" w:hAnsi="Trebuchet MS" w:cstheme="minorHAnsi"/>
          <w:b/>
          <w:smallCaps/>
          <w:sz w:val="20"/>
          <w:szCs w:val="20"/>
          <w:lang w:bidi="th-TH"/>
        </w:rPr>
        <w:t xml:space="preserve">, DA </w:t>
      </w:r>
      <w:r w:rsidR="008B580C">
        <w:rPr>
          <w:rFonts w:ascii="Trebuchet MS" w:hAnsi="Trebuchet MS" w:cstheme="minorHAnsi"/>
          <w:b/>
          <w:smallCaps/>
          <w:sz w:val="20"/>
          <w:szCs w:val="20"/>
          <w:lang w:bidi="th-TH"/>
        </w:rPr>
        <w:t>TRADIMAQ</w:t>
      </w:r>
      <w:r w:rsidR="00DF1B7D" w:rsidRPr="008B580C">
        <w:rPr>
          <w:rFonts w:ascii="Trebuchet MS" w:hAnsi="Trebuchet MS" w:cstheme="minorHAnsi"/>
          <w:b/>
          <w:smallCaps/>
          <w:sz w:val="20"/>
          <w:szCs w:val="20"/>
          <w:lang w:bidi="th-TH"/>
        </w:rPr>
        <w:t xml:space="preserve"> S.A.</w:t>
      </w:r>
    </w:p>
    <w:p w14:paraId="6C8753AF"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1EA24A86" w14:textId="77777777" w:rsidR="00F3529D" w:rsidRPr="008B580C" w:rsidRDefault="00F3529D" w:rsidP="00C23619">
      <w:pPr>
        <w:tabs>
          <w:tab w:val="left" w:pos="851"/>
        </w:tabs>
        <w:spacing w:line="360" w:lineRule="auto"/>
        <w:jc w:val="center"/>
        <w:rPr>
          <w:rFonts w:ascii="Trebuchet MS" w:hAnsi="Trebuchet MS"/>
          <w:b/>
          <w:caps/>
          <w:color w:val="000000"/>
          <w:sz w:val="20"/>
          <w:szCs w:val="20"/>
        </w:rPr>
      </w:pPr>
    </w:p>
    <w:p w14:paraId="5311CA86"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r w:rsidRPr="008B580C">
        <w:rPr>
          <w:rFonts w:ascii="Trebuchet MS" w:hAnsi="Trebuchet MS"/>
          <w:b/>
          <w:caps/>
          <w:color w:val="000000"/>
          <w:sz w:val="20"/>
          <w:szCs w:val="20"/>
        </w:rPr>
        <w:t>entre</w:t>
      </w:r>
    </w:p>
    <w:p w14:paraId="6C935A55"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6BFD5F0B"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7234260C" w14:textId="77777777" w:rsidR="00AC2F6D" w:rsidRPr="008B580C" w:rsidRDefault="00823823" w:rsidP="00C23619">
      <w:pPr>
        <w:tabs>
          <w:tab w:val="left" w:pos="851"/>
        </w:tabs>
        <w:spacing w:line="360" w:lineRule="auto"/>
        <w:jc w:val="center"/>
        <w:rPr>
          <w:rFonts w:ascii="Trebuchet MS" w:hAnsi="Trebuchet MS" w:cstheme="minorHAnsi"/>
          <w:b/>
          <w:smallCaps/>
          <w:sz w:val="20"/>
          <w:szCs w:val="20"/>
          <w:lang w:bidi="th-TH"/>
        </w:rPr>
      </w:pPr>
      <w:r w:rsidRPr="008B580C">
        <w:rPr>
          <w:rFonts w:ascii="Trebuchet MS" w:hAnsi="Trebuchet MS" w:cstheme="minorHAnsi"/>
          <w:b/>
          <w:smallCaps/>
          <w:sz w:val="20"/>
          <w:szCs w:val="20"/>
          <w:lang w:bidi="th-TH"/>
        </w:rPr>
        <w:t>TRADIMAQ S.A.</w:t>
      </w:r>
    </w:p>
    <w:p w14:paraId="55A4A0B4" w14:textId="77777777" w:rsidR="00AC2F6D" w:rsidRPr="008B580C" w:rsidRDefault="00AC2F6D" w:rsidP="00C23619">
      <w:pPr>
        <w:tabs>
          <w:tab w:val="left" w:pos="851"/>
        </w:tabs>
        <w:spacing w:line="360" w:lineRule="auto"/>
        <w:jc w:val="center"/>
        <w:rPr>
          <w:rFonts w:ascii="Trebuchet MS" w:hAnsi="Trebuchet MS"/>
          <w:i/>
          <w:caps/>
          <w:color w:val="000000"/>
          <w:sz w:val="20"/>
          <w:szCs w:val="20"/>
        </w:rPr>
      </w:pPr>
      <w:r w:rsidRPr="008B580C">
        <w:rPr>
          <w:rFonts w:ascii="Trebuchet MS" w:hAnsi="Trebuchet MS"/>
          <w:i/>
          <w:sz w:val="20"/>
          <w:szCs w:val="20"/>
        </w:rPr>
        <w:t>Na qualidade de Emissora</w:t>
      </w:r>
    </w:p>
    <w:p w14:paraId="27B60D75" w14:textId="77777777" w:rsidR="00AC2F6D" w:rsidRPr="008B580C" w:rsidRDefault="00AC2F6D" w:rsidP="00C23619">
      <w:pPr>
        <w:tabs>
          <w:tab w:val="left" w:pos="851"/>
        </w:tabs>
        <w:spacing w:line="360" w:lineRule="auto"/>
        <w:rPr>
          <w:rFonts w:ascii="Trebuchet MS" w:hAnsi="Trebuchet MS"/>
          <w:i/>
          <w:caps/>
          <w:color w:val="000000"/>
          <w:sz w:val="20"/>
          <w:szCs w:val="20"/>
        </w:rPr>
      </w:pPr>
    </w:p>
    <w:p w14:paraId="0E2F02D8" w14:textId="77777777" w:rsidR="00F3529D" w:rsidRPr="008B580C" w:rsidRDefault="00F3529D" w:rsidP="00C23619">
      <w:pPr>
        <w:tabs>
          <w:tab w:val="left" w:pos="851"/>
        </w:tabs>
        <w:spacing w:line="360" w:lineRule="auto"/>
        <w:rPr>
          <w:rFonts w:ascii="Trebuchet MS" w:hAnsi="Trebuchet MS"/>
          <w:i/>
          <w:caps/>
          <w:color w:val="000000"/>
          <w:sz w:val="20"/>
          <w:szCs w:val="20"/>
        </w:rPr>
      </w:pPr>
    </w:p>
    <w:p w14:paraId="3C8CDAEE" w14:textId="77777777" w:rsidR="00AC2F6D" w:rsidRPr="008B580C" w:rsidRDefault="00F3529D" w:rsidP="00C23619">
      <w:pPr>
        <w:tabs>
          <w:tab w:val="left" w:pos="851"/>
        </w:tabs>
        <w:spacing w:line="360" w:lineRule="auto"/>
        <w:jc w:val="center"/>
        <w:rPr>
          <w:rFonts w:ascii="Trebuchet MS" w:hAnsi="Trebuchet MS"/>
          <w:b/>
          <w:caps/>
          <w:color w:val="000000"/>
          <w:sz w:val="20"/>
          <w:szCs w:val="20"/>
        </w:rPr>
      </w:pPr>
      <w:r w:rsidRPr="008B580C">
        <w:rPr>
          <w:rFonts w:ascii="Trebuchet MS" w:hAnsi="Trebuchet MS"/>
          <w:i/>
          <w:color w:val="000000"/>
          <w:sz w:val="20"/>
          <w:szCs w:val="20"/>
        </w:rPr>
        <w:t>e</w:t>
      </w:r>
      <w:r w:rsidRPr="008B580C">
        <w:rPr>
          <w:rFonts w:ascii="Trebuchet MS" w:hAnsi="Trebuchet MS"/>
          <w:b/>
          <w:caps/>
          <w:color w:val="000000"/>
          <w:sz w:val="20"/>
          <w:szCs w:val="20"/>
        </w:rPr>
        <w:t xml:space="preserve"> </w:t>
      </w:r>
    </w:p>
    <w:p w14:paraId="02B7BABA" w14:textId="77777777" w:rsidR="00AC2F6D" w:rsidRPr="008B580C" w:rsidRDefault="00823823" w:rsidP="00C23619">
      <w:pPr>
        <w:tabs>
          <w:tab w:val="left" w:pos="851"/>
        </w:tabs>
        <w:spacing w:line="360" w:lineRule="auto"/>
        <w:jc w:val="center"/>
        <w:rPr>
          <w:rFonts w:ascii="Trebuchet MS" w:hAnsi="Trebuchet MS" w:cs="Calibri"/>
          <w:b/>
          <w:sz w:val="20"/>
          <w:szCs w:val="20"/>
        </w:rPr>
      </w:pPr>
      <w:r w:rsidRPr="008B580C">
        <w:rPr>
          <w:rFonts w:ascii="Trebuchet MS" w:hAnsi="Trebuchet MS"/>
          <w:b/>
          <w:caps/>
          <w:color w:val="000000"/>
          <w:sz w:val="20"/>
          <w:szCs w:val="20"/>
        </w:rPr>
        <w:t>OPEA</w:t>
      </w:r>
      <w:r w:rsidR="008B580C">
        <w:rPr>
          <w:rFonts w:ascii="Trebuchet MS" w:hAnsi="Trebuchet MS"/>
          <w:b/>
          <w:caps/>
          <w:color w:val="000000"/>
          <w:sz w:val="20"/>
          <w:szCs w:val="20"/>
        </w:rPr>
        <w:t xml:space="preserve"> SECURITIZADORA S.A.</w:t>
      </w:r>
    </w:p>
    <w:p w14:paraId="5D831203" w14:textId="77777777" w:rsidR="00AC2F6D" w:rsidRPr="008B580C" w:rsidRDefault="00AC2F6D" w:rsidP="00C23619">
      <w:pPr>
        <w:tabs>
          <w:tab w:val="left" w:pos="851"/>
        </w:tabs>
        <w:spacing w:line="360" w:lineRule="auto"/>
        <w:jc w:val="center"/>
        <w:rPr>
          <w:rFonts w:ascii="Trebuchet MS" w:hAnsi="Trebuchet MS" w:cs="Calibri"/>
          <w:i/>
          <w:sz w:val="20"/>
          <w:szCs w:val="20"/>
        </w:rPr>
      </w:pPr>
      <w:r w:rsidRPr="008B580C">
        <w:rPr>
          <w:rFonts w:ascii="Trebuchet MS" w:hAnsi="Trebuchet MS" w:cs="Calibri"/>
          <w:i/>
          <w:sz w:val="20"/>
          <w:szCs w:val="20"/>
        </w:rPr>
        <w:t>Na qualidade de Debenturista</w:t>
      </w:r>
    </w:p>
    <w:p w14:paraId="0856EFE3" w14:textId="77777777" w:rsidR="00AC2F6D" w:rsidRPr="008B580C" w:rsidRDefault="00F3529D" w:rsidP="00C23619">
      <w:pPr>
        <w:tabs>
          <w:tab w:val="left" w:pos="851"/>
        </w:tabs>
        <w:spacing w:line="360" w:lineRule="auto"/>
        <w:jc w:val="center"/>
        <w:rPr>
          <w:rFonts w:ascii="Trebuchet MS" w:hAnsi="Trebuchet MS" w:cs="Calibri"/>
          <w:i/>
          <w:sz w:val="20"/>
          <w:szCs w:val="20"/>
        </w:rPr>
      </w:pPr>
      <w:r w:rsidRPr="008B580C">
        <w:rPr>
          <w:rFonts w:ascii="Trebuchet MS" w:hAnsi="Trebuchet MS" w:cs="Calibri"/>
          <w:i/>
          <w:sz w:val="20"/>
          <w:szCs w:val="20"/>
        </w:rPr>
        <w:t>e, ainda</w:t>
      </w:r>
    </w:p>
    <w:p w14:paraId="0A3D8613" w14:textId="77777777" w:rsidR="00F3529D" w:rsidRPr="008B580C" w:rsidRDefault="00F3529D" w:rsidP="00C23619">
      <w:pPr>
        <w:tabs>
          <w:tab w:val="left" w:pos="851"/>
        </w:tabs>
        <w:spacing w:line="360" w:lineRule="auto"/>
        <w:rPr>
          <w:rFonts w:ascii="Trebuchet MS" w:hAnsi="Trebuchet MS"/>
          <w:caps/>
          <w:color w:val="000000"/>
          <w:sz w:val="20"/>
          <w:szCs w:val="20"/>
        </w:rPr>
      </w:pPr>
    </w:p>
    <w:p w14:paraId="754D39A0" w14:textId="77777777" w:rsidR="00AC7B19" w:rsidRPr="008B580C" w:rsidRDefault="000E241C">
      <w:pPr>
        <w:tabs>
          <w:tab w:val="left" w:pos="851"/>
        </w:tabs>
        <w:spacing w:line="360" w:lineRule="auto"/>
        <w:jc w:val="center"/>
        <w:rPr>
          <w:rFonts w:ascii="Trebuchet MS" w:hAnsi="Trebuchet MS" w:cs="Calibri"/>
          <w:b/>
          <w:sz w:val="20"/>
          <w:szCs w:val="20"/>
        </w:rPr>
      </w:pPr>
      <w:r>
        <w:rPr>
          <w:rFonts w:ascii="Trebuchet MS" w:hAnsi="Trebuchet MS" w:cs="Calibri"/>
          <w:b/>
          <w:sz w:val="20"/>
          <w:szCs w:val="20"/>
        </w:rPr>
        <w:t>TRADIMAQ RIO COMÉRCIO E SERVIÇOS LTDA.</w:t>
      </w:r>
    </w:p>
    <w:p w14:paraId="2EA8AE34" w14:textId="77777777" w:rsidR="00F3529D" w:rsidRPr="008B580C" w:rsidRDefault="00F3529D" w:rsidP="00C23619">
      <w:pPr>
        <w:tabs>
          <w:tab w:val="left" w:pos="851"/>
        </w:tabs>
        <w:spacing w:line="360" w:lineRule="auto"/>
        <w:jc w:val="center"/>
        <w:rPr>
          <w:rFonts w:ascii="Trebuchet MS" w:hAnsi="Trebuchet MS" w:cs="Calibri"/>
          <w:sz w:val="20"/>
          <w:szCs w:val="20"/>
        </w:rPr>
      </w:pPr>
      <w:r w:rsidRPr="008B580C">
        <w:rPr>
          <w:rFonts w:ascii="Trebuchet MS" w:hAnsi="Trebuchet MS" w:cs="Calibri"/>
          <w:sz w:val="20"/>
          <w:szCs w:val="20"/>
        </w:rPr>
        <w:t>Na qualidade de fiador</w:t>
      </w:r>
    </w:p>
    <w:p w14:paraId="182FDD21" w14:textId="77777777" w:rsidR="00AC2F6D" w:rsidRPr="008B580C" w:rsidRDefault="00AC2F6D" w:rsidP="00C23619">
      <w:pPr>
        <w:tabs>
          <w:tab w:val="left" w:pos="851"/>
        </w:tabs>
        <w:spacing w:line="360" w:lineRule="auto"/>
        <w:rPr>
          <w:rFonts w:ascii="Trebuchet MS" w:hAnsi="Trebuchet MS"/>
          <w:b/>
          <w:caps/>
          <w:color w:val="000000"/>
          <w:sz w:val="20"/>
          <w:szCs w:val="20"/>
        </w:rPr>
      </w:pPr>
    </w:p>
    <w:p w14:paraId="7F430577"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49359533" w14:textId="051EDAE6" w:rsidR="00AC2F6D" w:rsidRPr="0070245B" w:rsidRDefault="00DD7261" w:rsidP="00C23619">
      <w:pPr>
        <w:tabs>
          <w:tab w:val="left" w:pos="851"/>
        </w:tabs>
        <w:spacing w:line="360" w:lineRule="auto"/>
        <w:jc w:val="center"/>
        <w:rPr>
          <w:rFonts w:ascii="Trebuchet MS" w:hAnsi="Trebuchet MS"/>
          <w:b/>
          <w:color w:val="000000"/>
          <w:sz w:val="20"/>
          <w:szCs w:val="20"/>
        </w:rPr>
      </w:pPr>
      <w:r>
        <w:rPr>
          <w:rFonts w:ascii="Trebuchet MS" w:hAnsi="Trebuchet MS"/>
          <w:b/>
          <w:color w:val="000000"/>
          <w:sz w:val="20"/>
          <w:szCs w:val="20"/>
        </w:rPr>
        <w:t>19</w:t>
      </w:r>
      <w:r w:rsidRPr="0070245B">
        <w:rPr>
          <w:rFonts w:ascii="Trebuchet MS" w:hAnsi="Trebuchet MS"/>
          <w:b/>
          <w:caps/>
          <w:color w:val="000000"/>
          <w:sz w:val="20"/>
          <w:szCs w:val="20"/>
        </w:rPr>
        <w:t xml:space="preserve"> </w:t>
      </w:r>
      <w:r w:rsidR="00014BE0" w:rsidRPr="0070245B">
        <w:rPr>
          <w:rFonts w:ascii="Trebuchet MS" w:hAnsi="Trebuchet MS"/>
          <w:b/>
          <w:caps/>
          <w:color w:val="000000"/>
          <w:sz w:val="20"/>
          <w:szCs w:val="20"/>
        </w:rPr>
        <w:t xml:space="preserve">de </w:t>
      </w:r>
      <w:r w:rsidR="002F2958" w:rsidRPr="0070245B">
        <w:rPr>
          <w:rFonts w:ascii="Trebuchet MS" w:hAnsi="Trebuchet MS"/>
          <w:b/>
          <w:color w:val="000000"/>
          <w:sz w:val="20"/>
          <w:szCs w:val="20"/>
        </w:rPr>
        <w:t>JULHO</w:t>
      </w:r>
      <w:r w:rsidR="002F2958" w:rsidRPr="0070245B">
        <w:rPr>
          <w:rFonts w:ascii="Trebuchet MS" w:hAnsi="Trebuchet MS"/>
          <w:b/>
          <w:caps/>
          <w:color w:val="000000"/>
          <w:sz w:val="20"/>
          <w:szCs w:val="20"/>
        </w:rPr>
        <w:t xml:space="preserve"> </w:t>
      </w:r>
      <w:r w:rsidR="00014BE0" w:rsidRPr="0070245B">
        <w:rPr>
          <w:rFonts w:ascii="Trebuchet MS" w:hAnsi="Trebuchet MS"/>
          <w:b/>
          <w:caps/>
          <w:color w:val="000000"/>
          <w:sz w:val="20"/>
          <w:szCs w:val="20"/>
        </w:rPr>
        <w:t>de 202</w:t>
      </w:r>
      <w:r w:rsidR="00224432" w:rsidRPr="0070245B">
        <w:rPr>
          <w:rFonts w:ascii="Trebuchet MS" w:hAnsi="Trebuchet MS"/>
          <w:b/>
          <w:caps/>
          <w:color w:val="000000"/>
          <w:sz w:val="20"/>
          <w:szCs w:val="20"/>
        </w:rPr>
        <w:t>2</w:t>
      </w:r>
    </w:p>
    <w:p w14:paraId="27A99FD1" w14:textId="77777777" w:rsidR="00AC2F6D" w:rsidRPr="008B580C" w:rsidRDefault="00AC2F6D" w:rsidP="00C23619">
      <w:pPr>
        <w:tabs>
          <w:tab w:val="left" w:pos="851"/>
        </w:tabs>
        <w:spacing w:line="360" w:lineRule="auto"/>
        <w:jc w:val="center"/>
        <w:rPr>
          <w:rFonts w:ascii="Trebuchet MS" w:hAnsi="Trebuchet MS"/>
          <w:color w:val="000000"/>
          <w:sz w:val="20"/>
          <w:szCs w:val="20"/>
        </w:rPr>
      </w:pPr>
    </w:p>
    <w:p w14:paraId="3164EA0C" w14:textId="77777777" w:rsidR="00AC2F6D" w:rsidRPr="008B580C" w:rsidRDefault="00AC2F6D" w:rsidP="00C23619">
      <w:pPr>
        <w:pBdr>
          <w:bottom w:val="double" w:sz="6" w:space="1" w:color="auto"/>
        </w:pBdr>
        <w:tabs>
          <w:tab w:val="left" w:pos="851"/>
        </w:tabs>
        <w:spacing w:line="360" w:lineRule="auto"/>
        <w:jc w:val="center"/>
        <w:rPr>
          <w:rFonts w:ascii="Trebuchet MS" w:hAnsi="Trebuchet MS"/>
          <w:color w:val="000000"/>
          <w:sz w:val="20"/>
          <w:szCs w:val="20"/>
        </w:rPr>
      </w:pPr>
    </w:p>
    <w:p w14:paraId="07738F07" w14:textId="77777777" w:rsidR="000101B4" w:rsidRPr="008B580C" w:rsidRDefault="000101B4" w:rsidP="00C23619">
      <w:pPr>
        <w:autoSpaceDE/>
        <w:autoSpaceDN/>
        <w:adjustRightInd/>
        <w:spacing w:line="360" w:lineRule="auto"/>
        <w:rPr>
          <w:rFonts w:ascii="Trebuchet MS" w:hAnsi="Trebuchet MS" w:cstheme="minorHAnsi"/>
          <w:b/>
          <w:smallCaps/>
          <w:sz w:val="20"/>
          <w:szCs w:val="20"/>
          <w:lang w:bidi="th-TH"/>
        </w:rPr>
      </w:pPr>
      <w:r w:rsidRPr="008B580C">
        <w:rPr>
          <w:rFonts w:ascii="Trebuchet MS" w:hAnsi="Trebuchet MS" w:cstheme="minorHAnsi"/>
          <w:b/>
          <w:smallCaps/>
          <w:sz w:val="20"/>
          <w:szCs w:val="20"/>
          <w:lang w:bidi="th-TH"/>
        </w:rPr>
        <w:br w:type="page"/>
      </w:r>
    </w:p>
    <w:p w14:paraId="7742A9A6" w14:textId="77777777" w:rsidR="00E47767" w:rsidRPr="008B580C" w:rsidRDefault="00E47767" w:rsidP="00C23619">
      <w:pPr>
        <w:autoSpaceDE/>
        <w:autoSpaceDN/>
        <w:adjustRightInd/>
        <w:spacing w:line="360" w:lineRule="auto"/>
        <w:jc w:val="both"/>
        <w:rPr>
          <w:rFonts w:ascii="Trebuchet MS" w:hAnsi="Trebuchet MS" w:cstheme="minorHAnsi"/>
          <w:b/>
          <w:sz w:val="20"/>
          <w:szCs w:val="20"/>
        </w:rPr>
      </w:pPr>
      <w:r w:rsidRPr="008B580C">
        <w:rPr>
          <w:rFonts w:ascii="Trebuchet MS" w:hAnsi="Trebuchet MS" w:cstheme="minorHAnsi"/>
          <w:b/>
          <w:smallCaps/>
          <w:sz w:val="20"/>
          <w:szCs w:val="20"/>
          <w:lang w:bidi="th-TH"/>
        </w:rPr>
        <w:lastRenderedPageBreak/>
        <w:t xml:space="preserve">INSTRUMENTO PARTICULAR DE ESCRITURA DA </w:t>
      </w:r>
      <w:r w:rsidR="00C4306C" w:rsidRPr="00085304">
        <w:rPr>
          <w:rFonts w:ascii="Trebuchet MS" w:hAnsi="Trebuchet MS"/>
          <w:b/>
          <w:color w:val="000000"/>
          <w:sz w:val="20"/>
          <w:szCs w:val="20"/>
        </w:rPr>
        <w:t>1</w:t>
      </w:r>
      <w:r w:rsidR="0067024A" w:rsidRPr="003479AE">
        <w:rPr>
          <w:rFonts w:ascii="Trebuchet MS" w:hAnsi="Trebuchet MS"/>
          <w:b/>
          <w:smallCaps/>
          <w:sz w:val="20"/>
          <w:szCs w:val="20"/>
        </w:rPr>
        <w:t xml:space="preserve">ª </w:t>
      </w:r>
      <w:r w:rsidR="00595A35" w:rsidRPr="000E241C">
        <w:rPr>
          <w:rFonts w:ascii="Trebuchet MS" w:hAnsi="Trebuchet MS"/>
          <w:b/>
          <w:smallCaps/>
          <w:sz w:val="20"/>
          <w:szCs w:val="20"/>
        </w:rPr>
        <w:t>(</w:t>
      </w:r>
      <w:r w:rsidR="00C4306C">
        <w:rPr>
          <w:rFonts w:ascii="Trebuchet MS" w:hAnsi="Trebuchet MS"/>
          <w:b/>
          <w:smallCaps/>
          <w:sz w:val="20"/>
          <w:szCs w:val="20"/>
        </w:rPr>
        <w:t>PRIMEIRA</w:t>
      </w:r>
      <w:r w:rsidR="00595A35" w:rsidRPr="008B580C">
        <w:rPr>
          <w:rFonts w:ascii="Trebuchet MS" w:hAnsi="Trebuchet MS" w:cstheme="minorHAnsi"/>
          <w:b/>
          <w:smallCaps/>
          <w:sz w:val="20"/>
          <w:szCs w:val="20"/>
          <w:lang w:bidi="th-TH"/>
        </w:rPr>
        <w:t xml:space="preserve">) </w:t>
      </w:r>
      <w:r w:rsidRPr="008B580C">
        <w:rPr>
          <w:rFonts w:ascii="Trebuchet MS" w:hAnsi="Trebuchet MS" w:cstheme="minorHAnsi"/>
          <w:b/>
          <w:smallCaps/>
          <w:sz w:val="20"/>
          <w:szCs w:val="20"/>
          <w:lang w:bidi="th-TH"/>
        </w:rPr>
        <w:t>EMISSÃO DE DEBÊNTURES SIMPLES, NÃO CONVERSÍVEIS EM AÇÕES, DA ESPÉCIE COM GARANTIA REAL</w:t>
      </w:r>
      <w:r w:rsidR="00C2201B" w:rsidRPr="008B580C">
        <w:rPr>
          <w:rFonts w:ascii="Trebuchet MS" w:hAnsi="Trebuchet MS" w:cstheme="minorHAnsi"/>
          <w:b/>
          <w:smallCaps/>
          <w:sz w:val="20"/>
          <w:szCs w:val="20"/>
          <w:lang w:bidi="th-TH"/>
        </w:rPr>
        <w:t>,</w:t>
      </w:r>
      <w:r w:rsidR="00B50820" w:rsidRPr="008B580C">
        <w:rPr>
          <w:rFonts w:ascii="Trebuchet MS" w:hAnsi="Trebuchet MS" w:cstheme="minorHAnsi"/>
          <w:b/>
          <w:smallCaps/>
          <w:sz w:val="20"/>
          <w:szCs w:val="20"/>
          <w:lang w:bidi="th-TH"/>
        </w:rPr>
        <w:t xml:space="preserve"> E </w:t>
      </w:r>
      <w:r w:rsidR="00322288" w:rsidRPr="008B580C">
        <w:rPr>
          <w:rFonts w:ascii="Trebuchet MS" w:hAnsi="Trebuchet MS" w:cstheme="minorHAnsi"/>
          <w:b/>
          <w:smallCaps/>
          <w:sz w:val="20"/>
          <w:szCs w:val="20"/>
          <w:lang w:bidi="th-TH"/>
        </w:rPr>
        <w:t>COM G</w:t>
      </w:r>
      <w:r w:rsidR="004B5E8A" w:rsidRPr="008B580C">
        <w:rPr>
          <w:rFonts w:ascii="Trebuchet MS" w:hAnsi="Trebuchet MS" w:cstheme="minorHAnsi"/>
          <w:b/>
          <w:smallCaps/>
          <w:sz w:val="20"/>
          <w:szCs w:val="20"/>
          <w:lang w:bidi="th-TH"/>
        </w:rPr>
        <w:t>ARANTIA FIDEJUSSÓRIA ADICIONAL,</w:t>
      </w:r>
      <w:r w:rsidR="00322288" w:rsidRPr="008B580C">
        <w:rPr>
          <w:rFonts w:ascii="Trebuchet MS" w:hAnsi="Trebuchet MS" w:cstheme="minorHAnsi"/>
          <w:b/>
          <w:smallCaps/>
          <w:sz w:val="20"/>
          <w:szCs w:val="20"/>
          <w:lang w:bidi="th-TH"/>
        </w:rPr>
        <w:t xml:space="preserve"> </w:t>
      </w:r>
      <w:r w:rsidR="00224571" w:rsidRPr="008B580C">
        <w:rPr>
          <w:rFonts w:ascii="Trebuchet MS" w:hAnsi="Trebuchet MS" w:cstheme="minorHAnsi"/>
          <w:b/>
          <w:smallCaps/>
          <w:sz w:val="20"/>
          <w:szCs w:val="20"/>
          <w:lang w:bidi="th-TH"/>
        </w:rPr>
        <w:t xml:space="preserve">EM </w:t>
      </w:r>
      <w:r w:rsidRPr="008B580C">
        <w:rPr>
          <w:rFonts w:ascii="Trebuchet MS" w:hAnsi="Trebuchet MS"/>
          <w:b/>
          <w:smallCaps/>
          <w:sz w:val="20"/>
          <w:szCs w:val="20"/>
        </w:rPr>
        <w:t>SÉRIE ÚNICA</w:t>
      </w:r>
      <w:r w:rsidRPr="008B580C">
        <w:rPr>
          <w:rFonts w:ascii="Trebuchet MS" w:hAnsi="Trebuchet MS" w:cstheme="minorHAnsi"/>
          <w:b/>
          <w:smallCaps/>
          <w:sz w:val="20"/>
          <w:szCs w:val="20"/>
          <w:lang w:bidi="th-TH"/>
        </w:rPr>
        <w:t xml:space="preserve">, PARA COLOCAÇÃO PRIVADA, DA </w:t>
      </w:r>
      <w:r w:rsidR="008B580C">
        <w:rPr>
          <w:rFonts w:ascii="Trebuchet MS" w:hAnsi="Trebuchet MS" w:cstheme="minorHAnsi"/>
          <w:b/>
          <w:smallCaps/>
          <w:sz w:val="20"/>
          <w:szCs w:val="20"/>
          <w:lang w:bidi="th-TH"/>
        </w:rPr>
        <w:t>TRADIMAQ</w:t>
      </w:r>
      <w:r w:rsidR="00DF1B7D" w:rsidRPr="008B580C">
        <w:rPr>
          <w:rFonts w:ascii="Trebuchet MS" w:hAnsi="Trebuchet MS" w:cstheme="minorHAnsi"/>
          <w:b/>
          <w:smallCaps/>
          <w:sz w:val="20"/>
          <w:szCs w:val="20"/>
          <w:lang w:bidi="th-TH"/>
        </w:rPr>
        <w:t xml:space="preserve"> S.A.</w:t>
      </w:r>
    </w:p>
    <w:p w14:paraId="537348A7" w14:textId="77777777" w:rsidR="00E47767" w:rsidRPr="008B580C" w:rsidRDefault="00E47767" w:rsidP="00C23619">
      <w:pPr>
        <w:spacing w:line="360" w:lineRule="auto"/>
        <w:jc w:val="both"/>
        <w:rPr>
          <w:rFonts w:ascii="Trebuchet MS" w:hAnsi="Trebuchet MS" w:cstheme="minorHAnsi"/>
          <w:sz w:val="20"/>
          <w:szCs w:val="20"/>
        </w:rPr>
      </w:pPr>
    </w:p>
    <w:p w14:paraId="08B7188C" w14:textId="77777777" w:rsidR="003A1728" w:rsidRPr="008B580C" w:rsidRDefault="003A1728" w:rsidP="00C23619">
      <w:pPr>
        <w:widowControl w:val="0"/>
        <w:spacing w:line="360" w:lineRule="auto"/>
        <w:jc w:val="both"/>
        <w:rPr>
          <w:rFonts w:ascii="Trebuchet MS" w:hAnsi="Trebuchet MS" w:cstheme="minorHAnsi"/>
          <w:b/>
          <w:sz w:val="20"/>
          <w:szCs w:val="20"/>
          <w:lang w:bidi="th-TH"/>
        </w:rPr>
      </w:pPr>
      <w:r w:rsidRPr="008B580C">
        <w:rPr>
          <w:rFonts w:ascii="Trebuchet MS" w:hAnsi="Trebuchet MS" w:cstheme="minorHAnsi"/>
          <w:b/>
          <w:sz w:val="20"/>
          <w:szCs w:val="20"/>
          <w:lang w:bidi="th-TH"/>
        </w:rPr>
        <w:t>I – PARTES:</w:t>
      </w:r>
    </w:p>
    <w:p w14:paraId="73355938" w14:textId="77777777" w:rsidR="003A1728" w:rsidRPr="008B580C" w:rsidRDefault="003A1728" w:rsidP="00C23619">
      <w:pPr>
        <w:widowControl w:val="0"/>
        <w:spacing w:line="360" w:lineRule="auto"/>
        <w:jc w:val="both"/>
        <w:rPr>
          <w:rFonts w:ascii="Trebuchet MS" w:hAnsi="Trebuchet MS" w:cstheme="minorHAnsi"/>
          <w:sz w:val="20"/>
          <w:szCs w:val="20"/>
          <w:lang w:bidi="th-TH"/>
        </w:rPr>
      </w:pPr>
    </w:p>
    <w:p w14:paraId="60ACB98B" w14:textId="77777777" w:rsidR="007D56C7" w:rsidRPr="008B580C" w:rsidRDefault="002E1B45" w:rsidP="00C23619">
      <w:pPr>
        <w:widowControl w:val="0"/>
        <w:spacing w:line="360" w:lineRule="auto"/>
        <w:jc w:val="both"/>
        <w:rPr>
          <w:rFonts w:ascii="Trebuchet MS" w:hAnsi="Trebuchet MS" w:cstheme="minorHAnsi"/>
          <w:sz w:val="20"/>
          <w:szCs w:val="20"/>
          <w:lang w:bidi="th-TH"/>
        </w:rPr>
      </w:pPr>
      <w:r w:rsidRPr="008B580C">
        <w:rPr>
          <w:rFonts w:ascii="Trebuchet MS" w:hAnsi="Trebuchet MS" w:cstheme="minorHAnsi"/>
          <w:sz w:val="20"/>
          <w:szCs w:val="20"/>
          <w:lang w:bidi="th-TH"/>
        </w:rPr>
        <w:t>Pelo presente instrumento particular</w:t>
      </w:r>
      <w:r w:rsidR="003A1728" w:rsidRPr="008B580C">
        <w:rPr>
          <w:rFonts w:ascii="Trebuchet MS" w:hAnsi="Trebuchet MS" w:cstheme="minorHAnsi"/>
          <w:sz w:val="20"/>
          <w:szCs w:val="20"/>
          <w:lang w:bidi="th-TH"/>
        </w:rPr>
        <w:t>, e na melhor forma de direito, as partes</w:t>
      </w:r>
      <w:r w:rsidRPr="008B580C">
        <w:rPr>
          <w:rFonts w:ascii="Trebuchet MS" w:hAnsi="Trebuchet MS" w:cstheme="minorHAnsi"/>
          <w:sz w:val="20"/>
          <w:szCs w:val="20"/>
          <w:lang w:bidi="th-TH"/>
        </w:rPr>
        <w:t>:</w:t>
      </w:r>
    </w:p>
    <w:p w14:paraId="5D57019B" w14:textId="77777777" w:rsidR="007D56C7" w:rsidRPr="008B580C" w:rsidRDefault="007D56C7" w:rsidP="00C23619">
      <w:pPr>
        <w:widowControl w:val="0"/>
        <w:spacing w:line="360" w:lineRule="auto"/>
        <w:jc w:val="both"/>
        <w:rPr>
          <w:rFonts w:ascii="Trebuchet MS" w:hAnsi="Trebuchet MS" w:cstheme="minorHAnsi"/>
          <w:sz w:val="20"/>
          <w:szCs w:val="20"/>
          <w:lang w:bidi="th-TH"/>
        </w:rPr>
      </w:pPr>
    </w:p>
    <w:p w14:paraId="6DE577AA" w14:textId="77777777" w:rsidR="003B25BB" w:rsidRPr="008B580C" w:rsidRDefault="007E37C7" w:rsidP="00C23619">
      <w:pPr>
        <w:widowControl w:val="0"/>
        <w:spacing w:line="360" w:lineRule="auto"/>
        <w:jc w:val="both"/>
        <w:rPr>
          <w:rFonts w:ascii="Trebuchet MS" w:hAnsi="Trebuchet MS" w:cstheme="minorHAnsi"/>
          <w:sz w:val="20"/>
          <w:szCs w:val="20"/>
          <w:lang w:bidi="th-TH"/>
        </w:rPr>
      </w:pPr>
      <w:r w:rsidRPr="000E241C">
        <w:rPr>
          <w:rFonts w:ascii="Trebuchet MS" w:eastAsia="Times New Roman" w:hAnsi="Trebuchet MS" w:cs="Verdana"/>
          <w:b/>
          <w:color w:val="000000"/>
          <w:sz w:val="20"/>
          <w:szCs w:val="20"/>
          <w:lang w:val="x-none"/>
        </w:rPr>
        <w:t xml:space="preserve">TRADIMAQ S.A., </w:t>
      </w:r>
      <w:r w:rsidRPr="000E241C">
        <w:rPr>
          <w:rFonts w:ascii="Trebuchet MS" w:eastAsia="Times New Roman" w:hAnsi="Trebuchet MS" w:cs="Verdana"/>
          <w:color w:val="000000"/>
          <w:sz w:val="20"/>
          <w:szCs w:val="20"/>
          <w:lang w:val="x-none"/>
        </w:rPr>
        <w:t xml:space="preserve">Sociedade Anônima com sede na cidade de Contagem, na rua Humberto Demoro, 333, no bairro de Inconfidentes, no estado de Minas Gerais, inscrita no </w:t>
      </w:r>
      <w:r w:rsidRPr="008B580C">
        <w:rPr>
          <w:rFonts w:ascii="Trebuchet MS" w:hAnsi="Trebuchet MS" w:cstheme="minorHAnsi"/>
          <w:sz w:val="20"/>
          <w:szCs w:val="20"/>
          <w:lang w:bidi="th-TH"/>
        </w:rPr>
        <w:t>Cadastro Nacional da Pessoa Jurídica do Ministério da Economia (“</w:t>
      </w:r>
      <w:r w:rsidRPr="008B580C">
        <w:rPr>
          <w:rFonts w:ascii="Trebuchet MS" w:hAnsi="Trebuchet MS" w:cstheme="minorHAnsi"/>
          <w:sz w:val="20"/>
          <w:szCs w:val="20"/>
          <w:u w:val="single"/>
          <w:lang w:bidi="th-TH"/>
        </w:rPr>
        <w:t>CNPJ/ME</w:t>
      </w:r>
      <w:r w:rsidRPr="008B580C">
        <w:rPr>
          <w:rFonts w:ascii="Trebuchet MS" w:hAnsi="Trebuchet MS" w:cstheme="minorHAnsi"/>
          <w:sz w:val="20"/>
          <w:szCs w:val="20"/>
          <w:lang w:bidi="th-TH"/>
        </w:rPr>
        <w:t>”)</w:t>
      </w:r>
      <w:r w:rsidRPr="000E241C">
        <w:rPr>
          <w:rFonts w:ascii="Trebuchet MS" w:eastAsia="Times New Roman" w:hAnsi="Trebuchet MS" w:cs="Verdana"/>
          <w:color w:val="000000"/>
          <w:sz w:val="20"/>
          <w:szCs w:val="20"/>
          <w:lang w:val="x-none"/>
        </w:rPr>
        <w:t xml:space="preserve"> sob o nº 22.320.881/0001-60</w:t>
      </w:r>
      <w:r w:rsidR="000E241C">
        <w:rPr>
          <w:rFonts w:ascii="Trebuchet MS" w:eastAsia="Times New Roman" w:hAnsi="Trebuchet MS" w:cs="Verdana"/>
          <w:color w:val="000000"/>
          <w:sz w:val="20"/>
          <w:szCs w:val="20"/>
        </w:rPr>
        <w:t>, com seus atos constitutivos registrados perante a Junta Comercial do Estado de Minas Gerais (“</w:t>
      </w:r>
      <w:r w:rsidR="000E241C" w:rsidRPr="000E241C">
        <w:rPr>
          <w:rFonts w:ascii="Trebuchet MS" w:eastAsia="Times New Roman" w:hAnsi="Trebuchet MS" w:cs="Verdana"/>
          <w:color w:val="000000"/>
          <w:sz w:val="20"/>
          <w:szCs w:val="20"/>
          <w:u w:val="single"/>
        </w:rPr>
        <w:t>JUCEMG</w:t>
      </w:r>
      <w:r w:rsidR="000E241C">
        <w:rPr>
          <w:rFonts w:ascii="Trebuchet MS" w:eastAsia="Times New Roman" w:hAnsi="Trebuchet MS" w:cs="Verdana"/>
          <w:color w:val="000000"/>
          <w:sz w:val="20"/>
          <w:szCs w:val="20"/>
        </w:rPr>
        <w:t xml:space="preserve">”) sob o nº </w:t>
      </w:r>
      <w:r w:rsidR="00D46163">
        <w:rPr>
          <w:rFonts w:ascii="Trebuchet MS" w:eastAsia="Times New Roman" w:hAnsi="Trebuchet MS" w:cs="Verdana"/>
          <w:color w:val="000000"/>
          <w:sz w:val="20"/>
          <w:szCs w:val="20"/>
        </w:rPr>
        <w:t>31300145042</w:t>
      </w:r>
      <w:r w:rsidR="00D46163"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neste ato representada na forma de seu Estatuto Social (“</w:t>
      </w:r>
      <w:r w:rsidR="002E1B45" w:rsidRPr="008B580C">
        <w:rPr>
          <w:rFonts w:ascii="Trebuchet MS" w:hAnsi="Trebuchet MS" w:cstheme="minorHAnsi"/>
          <w:sz w:val="20"/>
          <w:szCs w:val="20"/>
          <w:u w:val="single"/>
          <w:lang w:bidi="th-TH"/>
        </w:rPr>
        <w:t>Emissora</w:t>
      </w:r>
      <w:r w:rsidR="003A1728" w:rsidRPr="008B580C">
        <w:rPr>
          <w:rFonts w:ascii="Trebuchet MS" w:hAnsi="Trebuchet MS" w:cstheme="minorHAnsi"/>
          <w:sz w:val="20"/>
          <w:szCs w:val="20"/>
          <w:lang w:bidi="th-TH"/>
        </w:rPr>
        <w:t>”);</w:t>
      </w:r>
    </w:p>
    <w:p w14:paraId="172CA53A" w14:textId="77777777" w:rsidR="00126CB7" w:rsidRPr="008B580C" w:rsidRDefault="00126CB7" w:rsidP="00C23619">
      <w:pPr>
        <w:pStyle w:val="Corpodetexto"/>
        <w:widowControl w:val="0"/>
        <w:tabs>
          <w:tab w:val="left" w:pos="851"/>
        </w:tabs>
        <w:spacing w:line="360" w:lineRule="auto"/>
        <w:jc w:val="both"/>
        <w:rPr>
          <w:rFonts w:ascii="Trebuchet MS" w:hAnsi="Trebuchet MS" w:cstheme="minorHAnsi"/>
          <w:sz w:val="20"/>
          <w:szCs w:val="20"/>
          <w:lang w:val="pt-BR"/>
        </w:rPr>
      </w:pPr>
    </w:p>
    <w:p w14:paraId="26CB6E46" w14:textId="77777777" w:rsidR="00386EB8" w:rsidRPr="008B580C" w:rsidRDefault="00386EB8" w:rsidP="00C23619">
      <w:pPr>
        <w:pStyle w:val="Corpodetexto"/>
        <w:widowControl w:val="0"/>
        <w:tabs>
          <w:tab w:val="left" w:pos="851"/>
        </w:tabs>
        <w:spacing w:line="360" w:lineRule="auto"/>
        <w:jc w:val="both"/>
        <w:rPr>
          <w:rFonts w:ascii="Trebuchet MS" w:hAnsi="Trebuchet MS" w:cstheme="minorHAnsi"/>
          <w:sz w:val="20"/>
          <w:szCs w:val="20"/>
          <w:lang w:val="pt-BR"/>
        </w:rPr>
      </w:pPr>
      <w:r w:rsidRPr="008B580C">
        <w:rPr>
          <w:rFonts w:ascii="Trebuchet MS" w:hAnsi="Trebuchet MS" w:cstheme="minorHAnsi"/>
          <w:sz w:val="20"/>
          <w:szCs w:val="20"/>
          <w:lang w:val="pt-BR"/>
        </w:rPr>
        <w:t>de outro lado,</w:t>
      </w:r>
    </w:p>
    <w:p w14:paraId="655242DA" w14:textId="77777777" w:rsidR="00386EB8" w:rsidRPr="008B580C" w:rsidRDefault="00386EB8" w:rsidP="00C23619">
      <w:pPr>
        <w:pStyle w:val="Corpodetexto"/>
        <w:widowControl w:val="0"/>
        <w:tabs>
          <w:tab w:val="left" w:pos="851"/>
        </w:tabs>
        <w:spacing w:line="360" w:lineRule="auto"/>
        <w:jc w:val="both"/>
        <w:rPr>
          <w:rFonts w:ascii="Trebuchet MS" w:hAnsi="Trebuchet MS" w:cstheme="minorHAnsi"/>
          <w:b/>
          <w:bCs/>
          <w:sz w:val="20"/>
          <w:szCs w:val="20"/>
          <w:lang w:val="pt-BR"/>
        </w:rPr>
      </w:pPr>
    </w:p>
    <w:p w14:paraId="1FDB93B8" w14:textId="77777777" w:rsidR="00081F8D" w:rsidRPr="008B580C" w:rsidRDefault="00823823" w:rsidP="00C23619">
      <w:pPr>
        <w:pStyle w:val="Corpodetexto"/>
        <w:widowControl w:val="0"/>
        <w:tabs>
          <w:tab w:val="left" w:pos="851"/>
        </w:tabs>
        <w:spacing w:line="360" w:lineRule="auto"/>
        <w:jc w:val="both"/>
        <w:rPr>
          <w:rFonts w:ascii="Trebuchet MS" w:hAnsi="Trebuchet MS" w:cstheme="minorHAnsi"/>
          <w:sz w:val="20"/>
          <w:szCs w:val="20"/>
          <w:lang w:val="pt-BR"/>
        </w:rPr>
      </w:pPr>
      <w:r w:rsidRPr="008B580C">
        <w:rPr>
          <w:rFonts w:ascii="Trebuchet MS" w:hAnsi="Trebuchet MS"/>
          <w:b/>
          <w:bCs/>
          <w:sz w:val="20"/>
          <w:szCs w:val="20"/>
          <w:lang w:val="pt-BR"/>
        </w:rPr>
        <w:t xml:space="preserve">OPEA SECURITIZADORA S.A., </w:t>
      </w:r>
      <w:r w:rsidRPr="000E241C">
        <w:rPr>
          <w:rFonts w:ascii="Trebuchet MS" w:hAnsi="Trebuchet MS"/>
          <w:bCs/>
          <w:sz w:val="20"/>
          <w:szCs w:val="20"/>
          <w:lang w:val="pt-BR"/>
        </w:rPr>
        <w:t xml:space="preserve">sociedade por ações, com sede na cidade de São Paulo, Estado de São Paulo, na Rua Hungria, 1.240, 6º andar, conjunto 62, Jardim Europa, CEP 01455-00, inscrita </w:t>
      </w:r>
      <w:r w:rsidR="007E37C7" w:rsidRPr="008B580C">
        <w:rPr>
          <w:rFonts w:ascii="Trebuchet MS" w:hAnsi="Trebuchet MS"/>
          <w:bCs/>
          <w:sz w:val="20"/>
          <w:szCs w:val="20"/>
          <w:lang w:val="pt-BR"/>
        </w:rPr>
        <w:t>no CNPJ/ME</w:t>
      </w:r>
      <w:r w:rsidRPr="000E241C">
        <w:rPr>
          <w:rFonts w:ascii="Trebuchet MS" w:hAnsi="Trebuchet MS"/>
          <w:bCs/>
          <w:sz w:val="20"/>
          <w:szCs w:val="20"/>
          <w:lang w:val="pt-BR"/>
        </w:rPr>
        <w:t xml:space="preserve"> sob o nº 02.773.542/0001-22</w:t>
      </w:r>
      <w:r w:rsidR="006B2C63" w:rsidRPr="008B580C">
        <w:rPr>
          <w:rFonts w:ascii="Trebuchet MS" w:hAnsi="Trebuchet MS"/>
          <w:color w:val="000000"/>
          <w:sz w:val="20"/>
          <w:szCs w:val="20"/>
          <w:lang w:val="pt-BR"/>
        </w:rPr>
        <w:t>, neste ato representada na forma de seu estatuto social</w:t>
      </w:r>
      <w:r w:rsidR="004B77ED" w:rsidRPr="008B580C">
        <w:rPr>
          <w:rFonts w:ascii="Trebuchet MS" w:hAnsi="Trebuchet MS"/>
          <w:bCs/>
          <w:sz w:val="20"/>
          <w:szCs w:val="20"/>
          <w:lang w:val="pt-BR"/>
        </w:rPr>
        <w:t xml:space="preserve"> </w:t>
      </w:r>
      <w:r w:rsidR="00157FAD" w:rsidRPr="008B580C">
        <w:rPr>
          <w:rFonts w:ascii="Trebuchet MS" w:hAnsi="Trebuchet MS" w:cstheme="minorHAnsi"/>
          <w:sz w:val="20"/>
          <w:szCs w:val="20"/>
          <w:lang w:val="pt-BR"/>
        </w:rPr>
        <w:t>("</w:t>
      </w:r>
      <w:r w:rsidR="00157FAD" w:rsidRPr="008B580C">
        <w:rPr>
          <w:rFonts w:ascii="Trebuchet MS" w:hAnsi="Trebuchet MS" w:cstheme="minorHAnsi"/>
          <w:sz w:val="20"/>
          <w:szCs w:val="20"/>
          <w:u w:val="single"/>
          <w:lang w:val="pt-BR"/>
        </w:rPr>
        <w:t>Debenturista</w:t>
      </w:r>
      <w:r w:rsidR="00157FAD" w:rsidRPr="008B580C">
        <w:rPr>
          <w:rFonts w:ascii="Trebuchet MS" w:hAnsi="Trebuchet MS" w:cstheme="minorHAnsi"/>
          <w:sz w:val="20"/>
          <w:szCs w:val="20"/>
          <w:lang w:val="pt-BR"/>
        </w:rPr>
        <w:t>" ou “</w:t>
      </w:r>
      <w:r w:rsidR="00157FAD" w:rsidRPr="008B580C">
        <w:rPr>
          <w:rFonts w:ascii="Trebuchet MS" w:hAnsi="Trebuchet MS" w:cstheme="minorHAnsi"/>
          <w:sz w:val="20"/>
          <w:szCs w:val="20"/>
          <w:u w:val="single"/>
          <w:lang w:val="pt-BR"/>
        </w:rPr>
        <w:t>Securitizadora</w:t>
      </w:r>
      <w:r w:rsidR="00157FAD" w:rsidRPr="008B580C">
        <w:rPr>
          <w:rFonts w:ascii="Trebuchet MS" w:hAnsi="Trebuchet MS" w:cstheme="minorHAnsi"/>
          <w:sz w:val="20"/>
          <w:szCs w:val="20"/>
          <w:lang w:val="pt-BR"/>
        </w:rPr>
        <w:t>”)</w:t>
      </w:r>
      <w:r w:rsidR="00081F8D" w:rsidRPr="008B580C">
        <w:rPr>
          <w:rFonts w:ascii="Trebuchet MS" w:hAnsi="Trebuchet MS" w:cstheme="minorHAnsi"/>
          <w:sz w:val="20"/>
          <w:szCs w:val="20"/>
          <w:lang w:val="pt-BR"/>
        </w:rPr>
        <w:t>;</w:t>
      </w:r>
    </w:p>
    <w:p w14:paraId="45BEAA3F" w14:textId="77777777" w:rsidR="00081F8D" w:rsidRPr="000E241C" w:rsidRDefault="00081F8D" w:rsidP="00C23619">
      <w:pPr>
        <w:pStyle w:val="Corpodetexto"/>
        <w:widowControl w:val="0"/>
        <w:tabs>
          <w:tab w:val="left" w:pos="851"/>
        </w:tabs>
        <w:spacing w:line="360" w:lineRule="auto"/>
        <w:jc w:val="both"/>
        <w:rPr>
          <w:rFonts w:ascii="Trebuchet MS" w:hAnsi="Trebuchet MS" w:cstheme="minorHAnsi"/>
          <w:sz w:val="20"/>
          <w:szCs w:val="20"/>
          <w:lang w:val="pt-BR"/>
        </w:rPr>
      </w:pPr>
    </w:p>
    <w:p w14:paraId="3E9619C4" w14:textId="77777777" w:rsidR="00386EB8" w:rsidRPr="000E241C" w:rsidRDefault="00386EB8" w:rsidP="00C23619">
      <w:pPr>
        <w:pStyle w:val="Corpodetexto"/>
        <w:widowControl w:val="0"/>
        <w:tabs>
          <w:tab w:val="left" w:pos="851"/>
        </w:tabs>
        <w:spacing w:line="360" w:lineRule="auto"/>
        <w:jc w:val="both"/>
        <w:rPr>
          <w:rFonts w:ascii="Trebuchet MS" w:hAnsi="Trebuchet MS" w:cstheme="minorHAnsi"/>
          <w:sz w:val="20"/>
          <w:szCs w:val="20"/>
          <w:lang w:val="pt-BR"/>
        </w:rPr>
      </w:pPr>
      <w:r w:rsidRPr="000C5F96">
        <w:rPr>
          <w:rFonts w:ascii="Trebuchet MS" w:hAnsi="Trebuchet MS" w:cstheme="minorHAnsi"/>
          <w:sz w:val="20"/>
          <w:szCs w:val="20"/>
          <w:lang w:val="pt-BR"/>
        </w:rPr>
        <w:t xml:space="preserve">E, ainda, como </w:t>
      </w:r>
      <w:r w:rsidR="007E05E9" w:rsidRPr="000C5F96">
        <w:rPr>
          <w:rFonts w:ascii="Trebuchet MS" w:hAnsi="Trebuchet MS" w:cstheme="minorHAnsi"/>
          <w:sz w:val="20"/>
          <w:szCs w:val="20"/>
          <w:lang w:val="pt-BR"/>
        </w:rPr>
        <w:t>fiador</w:t>
      </w:r>
      <w:r w:rsidR="001F05BE" w:rsidRPr="000C5F96">
        <w:rPr>
          <w:rFonts w:ascii="Trebuchet MS" w:hAnsi="Trebuchet MS" w:cstheme="minorHAnsi"/>
          <w:sz w:val="20"/>
          <w:szCs w:val="20"/>
          <w:lang w:val="pt-BR"/>
        </w:rPr>
        <w:t>:</w:t>
      </w:r>
      <w:r w:rsidR="005A30A6" w:rsidRPr="000C5F96">
        <w:rPr>
          <w:rFonts w:ascii="Trebuchet MS" w:hAnsi="Trebuchet MS" w:cstheme="minorHAnsi"/>
          <w:sz w:val="20"/>
          <w:szCs w:val="20"/>
          <w:lang w:val="pt-BR"/>
        </w:rPr>
        <w:t xml:space="preserve"> </w:t>
      </w:r>
    </w:p>
    <w:p w14:paraId="1F6736BE" w14:textId="77777777" w:rsidR="008C6BEE" w:rsidRPr="000E241C" w:rsidRDefault="008C6BEE" w:rsidP="00C23619">
      <w:pPr>
        <w:pStyle w:val="Corpodetexto"/>
        <w:widowControl w:val="0"/>
        <w:tabs>
          <w:tab w:val="left" w:pos="851"/>
        </w:tabs>
        <w:spacing w:line="360" w:lineRule="auto"/>
        <w:jc w:val="both"/>
        <w:rPr>
          <w:rFonts w:ascii="Trebuchet MS" w:hAnsi="Trebuchet MS"/>
          <w:b/>
          <w:sz w:val="20"/>
          <w:szCs w:val="20"/>
          <w:lang w:val="pt-BR"/>
        </w:rPr>
      </w:pPr>
    </w:p>
    <w:p w14:paraId="55ABD5E3" w14:textId="77777777" w:rsidR="006B2C63" w:rsidRPr="000E241C" w:rsidRDefault="000E241C" w:rsidP="00C23619">
      <w:pPr>
        <w:pStyle w:val="Corpodetexto"/>
        <w:widowControl w:val="0"/>
        <w:tabs>
          <w:tab w:val="left" w:pos="851"/>
        </w:tabs>
        <w:spacing w:line="360" w:lineRule="auto"/>
        <w:jc w:val="both"/>
        <w:rPr>
          <w:rFonts w:ascii="Trebuchet MS" w:hAnsi="Trebuchet MS" w:cstheme="minorHAnsi"/>
          <w:b/>
          <w:sz w:val="20"/>
          <w:szCs w:val="20"/>
          <w:lang w:val="pt-BR"/>
        </w:rPr>
      </w:pPr>
      <w:r>
        <w:rPr>
          <w:rFonts w:ascii="Trebuchet MS" w:hAnsi="Trebuchet MS" w:cstheme="minorHAnsi"/>
          <w:b/>
          <w:sz w:val="20"/>
          <w:szCs w:val="20"/>
          <w:lang w:val="pt-BR"/>
        </w:rPr>
        <w:t>TRADIMAQ RIO COMÉRCIO E SERVIÇOS LTDA</w:t>
      </w:r>
      <w:r w:rsidR="00E445DB" w:rsidRPr="000C5F96">
        <w:rPr>
          <w:rFonts w:ascii="Trebuchet MS" w:hAnsi="Trebuchet MS" w:cstheme="minorHAnsi"/>
          <w:sz w:val="20"/>
          <w:szCs w:val="20"/>
          <w:lang w:val="pt-BR"/>
        </w:rPr>
        <w:t xml:space="preserve">, </w:t>
      </w:r>
      <w:r>
        <w:rPr>
          <w:rFonts w:ascii="Trebuchet MS" w:hAnsi="Trebuchet MS"/>
          <w:sz w:val="20"/>
          <w:szCs w:val="20"/>
          <w:lang w:val="pt-BR"/>
        </w:rPr>
        <w:t>sociedade limitada, com sede na cidade de Contagem, município de Minas Gerais, na Rua Professor Pedro Coelho, 122, CEP 32.260-190, Inconfidentes</w:t>
      </w:r>
      <w:r w:rsidR="0055073E">
        <w:rPr>
          <w:rFonts w:ascii="Trebuchet MS" w:hAnsi="Trebuchet MS"/>
          <w:sz w:val="20"/>
          <w:szCs w:val="20"/>
          <w:lang w:val="pt-BR"/>
        </w:rPr>
        <w:t xml:space="preserve">, inscrita no CNPJ/ME sob o nº </w:t>
      </w:r>
      <w:r w:rsidR="00D46163" w:rsidRPr="000E4537">
        <w:rPr>
          <w:rFonts w:ascii="Trebuchet MS" w:hAnsi="Trebuchet MS"/>
          <w:sz w:val="20"/>
          <w:szCs w:val="20"/>
          <w:lang w:val="pt-BR"/>
        </w:rPr>
        <w:t>03.824.227/0001-40</w:t>
      </w:r>
      <w:r w:rsidR="00D46163" w:rsidDel="00D46163">
        <w:rPr>
          <w:rFonts w:ascii="Trebuchet MS" w:hAnsi="Trebuchet MS"/>
          <w:sz w:val="20"/>
          <w:szCs w:val="20"/>
          <w:lang w:val="pt-BR"/>
        </w:rPr>
        <w:t xml:space="preserve"> </w:t>
      </w:r>
      <w:r w:rsidR="00E445DB" w:rsidRPr="000C5F96">
        <w:rPr>
          <w:rFonts w:ascii="Trebuchet MS" w:hAnsi="Trebuchet MS"/>
          <w:sz w:val="20"/>
          <w:szCs w:val="20"/>
          <w:lang w:val="pt-BR"/>
        </w:rPr>
        <w:t>(“</w:t>
      </w:r>
      <w:r>
        <w:rPr>
          <w:rFonts w:ascii="Trebuchet MS" w:hAnsi="Trebuchet MS"/>
          <w:sz w:val="20"/>
          <w:szCs w:val="20"/>
          <w:u w:val="single"/>
          <w:lang w:val="pt-BR"/>
        </w:rPr>
        <w:t>Fiador</w:t>
      </w:r>
      <w:r w:rsidR="00E445DB" w:rsidRPr="000C5F96">
        <w:rPr>
          <w:rFonts w:ascii="Trebuchet MS" w:hAnsi="Trebuchet MS"/>
          <w:sz w:val="20"/>
          <w:szCs w:val="20"/>
          <w:lang w:val="pt-BR"/>
        </w:rPr>
        <w:t>”)</w:t>
      </w:r>
      <w:r w:rsidR="00BF227B" w:rsidRPr="000C5F96">
        <w:rPr>
          <w:rFonts w:ascii="Trebuchet MS" w:hAnsi="Trebuchet MS" w:cstheme="minorHAnsi"/>
          <w:sz w:val="20"/>
          <w:szCs w:val="20"/>
          <w:lang w:val="pt-BR"/>
        </w:rPr>
        <w:t>;</w:t>
      </w:r>
      <w:r w:rsidR="008C6BEE" w:rsidRPr="000C5F96">
        <w:rPr>
          <w:rFonts w:ascii="Trebuchet MS" w:hAnsi="Trebuchet MS" w:cstheme="minorHAnsi"/>
          <w:b/>
          <w:sz w:val="20"/>
          <w:szCs w:val="20"/>
          <w:lang w:val="pt-BR"/>
        </w:rPr>
        <w:t xml:space="preserve"> </w:t>
      </w:r>
    </w:p>
    <w:p w14:paraId="3C394E84" w14:textId="77777777" w:rsidR="006B2C63" w:rsidRPr="000E241C" w:rsidRDefault="006B2C63" w:rsidP="00C23619">
      <w:pPr>
        <w:pStyle w:val="Corpodetexto"/>
        <w:widowControl w:val="0"/>
        <w:tabs>
          <w:tab w:val="left" w:pos="851"/>
        </w:tabs>
        <w:spacing w:line="360" w:lineRule="auto"/>
        <w:jc w:val="both"/>
        <w:rPr>
          <w:rFonts w:ascii="Trebuchet MS" w:hAnsi="Trebuchet MS" w:cstheme="minorHAnsi"/>
          <w:color w:val="000000"/>
          <w:sz w:val="20"/>
          <w:szCs w:val="20"/>
          <w:lang w:val="pt-BR"/>
        </w:rPr>
      </w:pPr>
    </w:p>
    <w:p w14:paraId="7D85EAC0" w14:textId="77777777" w:rsidR="0065016F" w:rsidRPr="00590462" w:rsidRDefault="003A1728" w:rsidP="00C23619">
      <w:pPr>
        <w:widowControl w:val="0"/>
        <w:spacing w:line="360" w:lineRule="auto"/>
        <w:jc w:val="both"/>
        <w:rPr>
          <w:rFonts w:ascii="Trebuchet MS" w:hAnsi="Trebuchet MS" w:cstheme="minorHAnsi"/>
          <w:color w:val="000000"/>
          <w:sz w:val="20"/>
          <w:szCs w:val="20"/>
        </w:rPr>
      </w:pPr>
      <w:r w:rsidRPr="000E241C">
        <w:rPr>
          <w:rFonts w:ascii="Trebuchet MS" w:hAnsi="Trebuchet MS" w:cstheme="minorHAnsi"/>
          <w:color w:val="000000"/>
          <w:sz w:val="20"/>
          <w:szCs w:val="20"/>
        </w:rPr>
        <w:t>(s</w:t>
      </w:r>
      <w:r w:rsidR="0065016F" w:rsidRPr="000E241C">
        <w:rPr>
          <w:rFonts w:ascii="Trebuchet MS" w:hAnsi="Trebuchet MS" w:cstheme="minorHAnsi"/>
          <w:color w:val="000000"/>
          <w:sz w:val="20"/>
          <w:szCs w:val="20"/>
        </w:rPr>
        <w:t>endo a Emissora</w:t>
      </w:r>
      <w:r w:rsidRPr="000E241C">
        <w:rPr>
          <w:rFonts w:ascii="Trebuchet MS" w:hAnsi="Trebuchet MS" w:cstheme="minorHAnsi"/>
          <w:color w:val="000000"/>
          <w:sz w:val="20"/>
          <w:szCs w:val="20"/>
        </w:rPr>
        <w:t>,</w:t>
      </w:r>
      <w:r w:rsidR="0065016F" w:rsidRPr="000E241C">
        <w:rPr>
          <w:rFonts w:ascii="Trebuchet MS" w:hAnsi="Trebuchet MS" w:cstheme="minorHAnsi"/>
          <w:color w:val="000000"/>
          <w:sz w:val="20"/>
          <w:szCs w:val="20"/>
        </w:rPr>
        <w:t xml:space="preserve"> </w:t>
      </w:r>
      <w:r w:rsidR="002D5C43" w:rsidRPr="000E241C">
        <w:rPr>
          <w:rFonts w:ascii="Trebuchet MS" w:hAnsi="Trebuchet MS" w:cstheme="minorHAnsi"/>
          <w:color w:val="000000"/>
          <w:sz w:val="20"/>
          <w:szCs w:val="20"/>
        </w:rPr>
        <w:t xml:space="preserve">a </w:t>
      </w:r>
      <w:r w:rsidR="003613EB" w:rsidRPr="000E241C">
        <w:rPr>
          <w:rFonts w:ascii="Trebuchet MS" w:hAnsi="Trebuchet MS" w:cstheme="minorHAnsi"/>
          <w:color w:val="000000"/>
          <w:sz w:val="20"/>
          <w:szCs w:val="20"/>
        </w:rPr>
        <w:t>Debenturista</w:t>
      </w:r>
      <w:r w:rsidR="002068BB" w:rsidRPr="000E241C">
        <w:rPr>
          <w:rFonts w:ascii="Trebuchet MS" w:hAnsi="Trebuchet MS" w:cstheme="minorHAnsi"/>
          <w:color w:val="000000"/>
          <w:sz w:val="20"/>
          <w:szCs w:val="20"/>
        </w:rPr>
        <w:t xml:space="preserve"> </w:t>
      </w:r>
      <w:r w:rsidR="002068BB" w:rsidRPr="00590462">
        <w:rPr>
          <w:rFonts w:ascii="Trebuchet MS" w:hAnsi="Trebuchet MS" w:cstheme="minorHAnsi"/>
          <w:color w:val="000000"/>
          <w:sz w:val="20"/>
          <w:szCs w:val="20"/>
        </w:rPr>
        <w:t>e</w:t>
      </w:r>
      <w:r w:rsidR="002068BB" w:rsidRPr="000E241C">
        <w:rPr>
          <w:rFonts w:ascii="Trebuchet MS" w:hAnsi="Trebuchet MS" w:cstheme="minorHAnsi"/>
          <w:color w:val="000000"/>
          <w:sz w:val="20"/>
          <w:szCs w:val="20"/>
        </w:rPr>
        <w:t xml:space="preserve"> </w:t>
      </w:r>
      <w:r w:rsidR="007E05E9" w:rsidRPr="00590462">
        <w:rPr>
          <w:rFonts w:ascii="Trebuchet MS" w:hAnsi="Trebuchet MS" w:cstheme="minorHAnsi"/>
          <w:color w:val="000000"/>
          <w:sz w:val="20"/>
          <w:szCs w:val="20"/>
        </w:rPr>
        <w:t>o Fiador</w:t>
      </w:r>
      <w:r w:rsidR="00A37839" w:rsidRPr="00590462">
        <w:rPr>
          <w:rFonts w:ascii="Trebuchet MS" w:hAnsi="Trebuchet MS" w:cstheme="minorHAnsi"/>
          <w:color w:val="000000"/>
          <w:sz w:val="20"/>
          <w:szCs w:val="20"/>
        </w:rPr>
        <w:t xml:space="preserve"> </w:t>
      </w:r>
      <w:r w:rsidR="0065016F" w:rsidRPr="00590462">
        <w:rPr>
          <w:rFonts w:ascii="Trebuchet MS" w:hAnsi="Trebuchet MS" w:cstheme="minorHAnsi"/>
          <w:color w:val="000000"/>
          <w:sz w:val="20"/>
          <w:szCs w:val="20"/>
        </w:rPr>
        <w:t>denominad</w:t>
      </w:r>
      <w:r w:rsidR="007E05E9" w:rsidRPr="00590462">
        <w:rPr>
          <w:rFonts w:ascii="Trebuchet MS" w:hAnsi="Trebuchet MS" w:cstheme="minorHAnsi"/>
          <w:color w:val="000000"/>
          <w:sz w:val="20"/>
          <w:szCs w:val="20"/>
        </w:rPr>
        <w:t>o</w:t>
      </w:r>
      <w:r w:rsidR="0065016F" w:rsidRPr="00590462">
        <w:rPr>
          <w:rFonts w:ascii="Trebuchet MS" w:hAnsi="Trebuchet MS" w:cstheme="minorHAnsi"/>
          <w:color w:val="000000"/>
          <w:sz w:val="20"/>
          <w:szCs w:val="20"/>
        </w:rPr>
        <w:t>s</w:t>
      </w:r>
      <w:r w:rsidRPr="00590462">
        <w:rPr>
          <w:rFonts w:ascii="Trebuchet MS" w:hAnsi="Trebuchet MS" w:cstheme="minorHAnsi"/>
          <w:color w:val="000000"/>
          <w:sz w:val="20"/>
          <w:szCs w:val="20"/>
        </w:rPr>
        <w:t>,</w:t>
      </w:r>
      <w:r w:rsidR="0065016F" w:rsidRPr="00590462">
        <w:rPr>
          <w:rFonts w:ascii="Trebuchet MS" w:hAnsi="Trebuchet MS" w:cstheme="minorHAnsi"/>
          <w:color w:val="000000"/>
          <w:sz w:val="20"/>
          <w:szCs w:val="20"/>
        </w:rPr>
        <w:t xml:space="preserve"> em conjunto</w:t>
      </w:r>
      <w:r w:rsidRPr="00590462">
        <w:rPr>
          <w:rFonts w:ascii="Trebuchet MS" w:hAnsi="Trebuchet MS" w:cstheme="minorHAnsi"/>
          <w:color w:val="000000"/>
          <w:sz w:val="20"/>
          <w:szCs w:val="20"/>
        </w:rPr>
        <w:t>,</w:t>
      </w:r>
      <w:r w:rsidR="0065016F" w:rsidRPr="00590462">
        <w:rPr>
          <w:rFonts w:ascii="Trebuchet MS" w:hAnsi="Trebuchet MS" w:cstheme="minorHAnsi"/>
          <w:color w:val="000000"/>
          <w:sz w:val="20"/>
          <w:szCs w:val="20"/>
        </w:rPr>
        <w:t xml:space="preserve"> como “</w:t>
      </w:r>
      <w:r w:rsidR="0065016F" w:rsidRPr="00590462">
        <w:rPr>
          <w:rFonts w:ascii="Trebuchet MS" w:hAnsi="Trebuchet MS" w:cstheme="minorHAnsi"/>
          <w:color w:val="000000"/>
          <w:sz w:val="20"/>
          <w:szCs w:val="20"/>
          <w:u w:val="single"/>
        </w:rPr>
        <w:t>Partes</w:t>
      </w:r>
      <w:r w:rsidR="0065016F" w:rsidRPr="00590462">
        <w:rPr>
          <w:rFonts w:ascii="Trebuchet MS" w:hAnsi="Trebuchet MS" w:cstheme="minorHAnsi"/>
          <w:color w:val="000000"/>
          <w:sz w:val="20"/>
          <w:szCs w:val="20"/>
        </w:rPr>
        <w:t>” e</w:t>
      </w:r>
      <w:r w:rsidRPr="00590462">
        <w:rPr>
          <w:rFonts w:ascii="Trebuchet MS" w:hAnsi="Trebuchet MS" w:cstheme="minorHAnsi"/>
          <w:color w:val="000000"/>
          <w:sz w:val="20"/>
          <w:szCs w:val="20"/>
        </w:rPr>
        <w:t>,</w:t>
      </w:r>
      <w:r w:rsidR="0065016F" w:rsidRPr="00590462">
        <w:rPr>
          <w:rFonts w:ascii="Trebuchet MS" w:hAnsi="Trebuchet MS" w:cstheme="minorHAnsi"/>
          <w:color w:val="000000"/>
          <w:sz w:val="20"/>
          <w:szCs w:val="20"/>
        </w:rPr>
        <w:t xml:space="preserve"> individual e indistintamente</w:t>
      </w:r>
      <w:r w:rsidRPr="00590462">
        <w:rPr>
          <w:rFonts w:ascii="Trebuchet MS" w:hAnsi="Trebuchet MS" w:cstheme="minorHAnsi"/>
          <w:color w:val="000000"/>
          <w:sz w:val="20"/>
          <w:szCs w:val="20"/>
        </w:rPr>
        <w:t>,</w:t>
      </w:r>
      <w:r w:rsidR="0065016F" w:rsidRPr="00590462">
        <w:rPr>
          <w:rFonts w:ascii="Trebuchet MS" w:hAnsi="Trebuchet MS" w:cstheme="minorHAnsi"/>
          <w:color w:val="000000"/>
          <w:sz w:val="20"/>
          <w:szCs w:val="20"/>
        </w:rPr>
        <w:t xml:space="preserve"> como “</w:t>
      </w:r>
      <w:r w:rsidR="0065016F" w:rsidRPr="00590462">
        <w:rPr>
          <w:rFonts w:ascii="Trebuchet MS" w:hAnsi="Trebuchet MS" w:cstheme="minorHAnsi"/>
          <w:color w:val="000000"/>
          <w:sz w:val="20"/>
          <w:szCs w:val="20"/>
          <w:u w:val="single"/>
        </w:rPr>
        <w:t>Parte</w:t>
      </w:r>
      <w:r w:rsidRPr="00590462">
        <w:rPr>
          <w:rFonts w:ascii="Trebuchet MS" w:hAnsi="Trebuchet MS" w:cstheme="minorHAnsi"/>
          <w:color w:val="000000"/>
          <w:sz w:val="20"/>
          <w:szCs w:val="20"/>
        </w:rPr>
        <w:t>”)</w:t>
      </w:r>
      <w:r w:rsidR="007A189D" w:rsidRPr="00590462">
        <w:rPr>
          <w:rFonts w:ascii="Trebuchet MS" w:hAnsi="Trebuchet MS" w:cstheme="minorHAnsi"/>
          <w:color w:val="000000"/>
          <w:sz w:val="20"/>
          <w:szCs w:val="20"/>
        </w:rPr>
        <w:t>.</w:t>
      </w:r>
    </w:p>
    <w:p w14:paraId="158BCEEC" w14:textId="77777777" w:rsidR="00345A55" w:rsidRPr="008B580C" w:rsidRDefault="00345A55" w:rsidP="00C23619">
      <w:pPr>
        <w:widowControl w:val="0"/>
        <w:spacing w:line="360" w:lineRule="auto"/>
        <w:jc w:val="both"/>
        <w:rPr>
          <w:rFonts w:ascii="Trebuchet MS" w:hAnsi="Trebuchet MS" w:cstheme="minorHAnsi"/>
          <w:sz w:val="20"/>
          <w:szCs w:val="20"/>
          <w:lang w:bidi="th-TH"/>
        </w:rPr>
      </w:pPr>
    </w:p>
    <w:p w14:paraId="2F8E0149" w14:textId="77777777" w:rsidR="00157FAD" w:rsidRPr="008B580C" w:rsidRDefault="00157FAD" w:rsidP="00C23619">
      <w:pPr>
        <w:pStyle w:val="Default"/>
        <w:widowControl w:val="0"/>
        <w:spacing w:line="360" w:lineRule="auto"/>
        <w:jc w:val="both"/>
        <w:rPr>
          <w:rFonts w:ascii="Trebuchet MS" w:hAnsi="Trebuchet MS" w:cstheme="minorHAnsi"/>
          <w:sz w:val="20"/>
          <w:szCs w:val="20"/>
        </w:rPr>
      </w:pPr>
      <w:r w:rsidRPr="008B580C">
        <w:rPr>
          <w:rFonts w:ascii="Trebuchet MS" w:hAnsi="Trebuchet MS" w:cstheme="minorHAnsi"/>
          <w:b/>
          <w:sz w:val="20"/>
          <w:szCs w:val="20"/>
          <w:lang w:bidi="th-TH"/>
        </w:rPr>
        <w:t>RESOLVEM</w:t>
      </w:r>
      <w:r w:rsidRPr="008B580C">
        <w:rPr>
          <w:rFonts w:ascii="Trebuchet MS" w:hAnsi="Trebuchet MS" w:cstheme="minorHAnsi"/>
          <w:sz w:val="20"/>
          <w:szCs w:val="20"/>
          <w:lang w:bidi="th-TH"/>
        </w:rPr>
        <w:t xml:space="preserve"> celebrar este “</w:t>
      </w:r>
      <w:r w:rsidRPr="008B580C">
        <w:rPr>
          <w:rFonts w:ascii="Trebuchet MS" w:hAnsi="Trebuchet MS" w:cstheme="minorHAnsi"/>
          <w:i/>
          <w:sz w:val="20"/>
          <w:szCs w:val="20"/>
          <w:lang w:bidi="th-TH"/>
        </w:rPr>
        <w:t>Instrume</w:t>
      </w:r>
      <w:r w:rsidR="00546525" w:rsidRPr="008B580C">
        <w:rPr>
          <w:rFonts w:ascii="Trebuchet MS" w:hAnsi="Trebuchet MS" w:cstheme="minorHAnsi"/>
          <w:i/>
          <w:sz w:val="20"/>
          <w:szCs w:val="20"/>
          <w:lang w:bidi="th-TH"/>
        </w:rPr>
        <w:t xml:space="preserve">nto Particular de Escritura da </w:t>
      </w:r>
      <w:r w:rsidR="00C4306C">
        <w:rPr>
          <w:rFonts w:ascii="Trebuchet MS" w:hAnsi="Trebuchet MS" w:cstheme="minorHAnsi"/>
          <w:i/>
          <w:sz w:val="20"/>
          <w:szCs w:val="20"/>
          <w:lang w:bidi="th-TH"/>
        </w:rPr>
        <w:t>1</w:t>
      </w:r>
      <w:r w:rsidR="000E241C" w:rsidRPr="008B580C">
        <w:rPr>
          <w:rFonts w:ascii="Trebuchet MS" w:hAnsi="Trebuchet MS" w:cstheme="minorHAnsi"/>
          <w:i/>
          <w:sz w:val="20"/>
          <w:szCs w:val="20"/>
          <w:lang w:bidi="th-TH"/>
        </w:rPr>
        <w:t xml:space="preserve">ª </w:t>
      </w:r>
      <w:r w:rsidR="004C5D3B" w:rsidRPr="008B580C">
        <w:rPr>
          <w:rFonts w:ascii="Trebuchet MS" w:hAnsi="Trebuchet MS" w:cstheme="minorHAnsi"/>
          <w:i/>
          <w:sz w:val="20"/>
          <w:szCs w:val="20"/>
          <w:lang w:bidi="th-TH"/>
        </w:rPr>
        <w:t>(</w:t>
      </w:r>
      <w:r w:rsidR="00C4306C">
        <w:rPr>
          <w:rFonts w:ascii="Trebuchet MS" w:hAnsi="Trebuchet MS" w:cstheme="minorHAnsi"/>
          <w:i/>
          <w:sz w:val="20"/>
          <w:szCs w:val="20"/>
          <w:lang w:bidi="th-TH"/>
        </w:rPr>
        <w:t>primeira</w:t>
      </w:r>
      <w:r w:rsidR="004C5D3B" w:rsidRPr="008B580C">
        <w:rPr>
          <w:rFonts w:ascii="Trebuchet MS" w:hAnsi="Trebuchet MS" w:cstheme="minorHAnsi"/>
          <w:i/>
          <w:sz w:val="20"/>
          <w:szCs w:val="20"/>
          <w:lang w:bidi="th-TH"/>
        </w:rPr>
        <w:t xml:space="preserve">) </w:t>
      </w:r>
      <w:r w:rsidRPr="008B580C">
        <w:rPr>
          <w:rFonts w:ascii="Trebuchet MS" w:hAnsi="Trebuchet MS" w:cstheme="minorHAnsi"/>
          <w:i/>
          <w:sz w:val="20"/>
          <w:szCs w:val="20"/>
          <w:lang w:bidi="th-TH"/>
        </w:rPr>
        <w:t>Emissão de Debêntures Simples, Não Conversíveis em Ações, da Espécie com Garantia Real</w:t>
      </w:r>
      <w:r w:rsidR="00C2201B" w:rsidRPr="008B580C">
        <w:rPr>
          <w:rFonts w:ascii="Trebuchet MS" w:hAnsi="Trebuchet MS" w:cstheme="minorHAnsi"/>
          <w:i/>
          <w:sz w:val="20"/>
          <w:szCs w:val="20"/>
          <w:lang w:bidi="th-TH"/>
        </w:rPr>
        <w:t>,</w:t>
      </w:r>
      <w:r w:rsidR="00B50820" w:rsidRPr="008B580C">
        <w:rPr>
          <w:rFonts w:ascii="Trebuchet MS" w:hAnsi="Trebuchet MS" w:cstheme="minorHAnsi"/>
          <w:i/>
          <w:sz w:val="20"/>
          <w:szCs w:val="20"/>
          <w:lang w:bidi="th-TH"/>
        </w:rPr>
        <w:t xml:space="preserve"> e</w:t>
      </w:r>
      <w:r w:rsidR="00B50820" w:rsidRPr="008B580C">
        <w:rPr>
          <w:rFonts w:ascii="Trebuchet MS" w:hAnsi="Trebuchet MS" w:cstheme="minorHAnsi"/>
          <w:b/>
          <w:i/>
          <w:sz w:val="20"/>
          <w:szCs w:val="20"/>
          <w:lang w:bidi="th-TH"/>
        </w:rPr>
        <w:t xml:space="preserve"> </w:t>
      </w:r>
      <w:r w:rsidRPr="008B580C">
        <w:rPr>
          <w:rFonts w:ascii="Trebuchet MS" w:hAnsi="Trebuchet MS" w:cstheme="minorHAnsi"/>
          <w:i/>
          <w:sz w:val="20"/>
          <w:szCs w:val="20"/>
          <w:lang w:bidi="th-TH"/>
        </w:rPr>
        <w:t xml:space="preserve">com Garantia Fidejussória Adicional, </w:t>
      </w:r>
      <w:r w:rsidR="007E05E9" w:rsidRPr="008B580C">
        <w:rPr>
          <w:rFonts w:ascii="Trebuchet MS" w:hAnsi="Trebuchet MS" w:cstheme="minorHAnsi"/>
          <w:i/>
          <w:sz w:val="20"/>
          <w:szCs w:val="20"/>
          <w:lang w:bidi="th-TH"/>
        </w:rPr>
        <w:t xml:space="preserve">Em </w:t>
      </w:r>
      <w:r w:rsidRPr="008B580C">
        <w:rPr>
          <w:rFonts w:ascii="Trebuchet MS" w:hAnsi="Trebuchet MS" w:cstheme="minorHAnsi"/>
          <w:i/>
          <w:sz w:val="20"/>
          <w:szCs w:val="20"/>
          <w:lang w:bidi="th-TH"/>
        </w:rPr>
        <w:t>Série Única, Para Colocação Privada, da</w:t>
      </w:r>
      <w:r w:rsidR="00546525" w:rsidRPr="008B580C">
        <w:rPr>
          <w:rFonts w:ascii="Trebuchet MS" w:hAnsi="Trebuchet MS" w:cstheme="minorHAnsi"/>
          <w:i/>
          <w:sz w:val="20"/>
          <w:szCs w:val="20"/>
          <w:lang w:bidi="th-TH"/>
        </w:rPr>
        <w:t xml:space="preserve"> </w:t>
      </w:r>
      <w:r w:rsidR="007E37C7" w:rsidRPr="008B580C">
        <w:rPr>
          <w:rFonts w:ascii="Trebuchet MS" w:hAnsi="Trebuchet MS" w:cstheme="minorHAnsi"/>
          <w:i/>
          <w:sz w:val="20"/>
          <w:szCs w:val="20"/>
          <w:lang w:bidi="th-TH"/>
        </w:rPr>
        <w:t xml:space="preserve">Tradimaq </w:t>
      </w:r>
      <w:r w:rsidR="00DF1B7D" w:rsidRPr="008B580C">
        <w:rPr>
          <w:rFonts w:ascii="Trebuchet MS" w:hAnsi="Trebuchet MS" w:cstheme="minorHAnsi"/>
          <w:i/>
          <w:sz w:val="20"/>
          <w:szCs w:val="20"/>
          <w:lang w:bidi="th-TH"/>
        </w:rPr>
        <w:t>S.A.</w:t>
      </w:r>
      <w:r w:rsidRPr="008B580C">
        <w:rPr>
          <w:rFonts w:ascii="Trebuchet MS" w:hAnsi="Trebuchet MS" w:cstheme="minorHAnsi"/>
          <w:sz w:val="20"/>
          <w:szCs w:val="20"/>
          <w:lang w:bidi="th-TH"/>
        </w:rPr>
        <w:t>” (“</w:t>
      </w:r>
      <w:r w:rsidRPr="008B580C">
        <w:rPr>
          <w:rFonts w:ascii="Trebuchet MS" w:hAnsi="Trebuchet MS" w:cstheme="minorHAnsi"/>
          <w:sz w:val="20"/>
          <w:szCs w:val="20"/>
          <w:u w:val="single"/>
          <w:lang w:bidi="th-TH"/>
        </w:rPr>
        <w:t>Escritura de Emissão</w:t>
      </w:r>
      <w:r w:rsidRPr="008B580C">
        <w:rPr>
          <w:rFonts w:ascii="Trebuchet MS" w:hAnsi="Trebuchet MS" w:cstheme="minorHAnsi"/>
          <w:sz w:val="20"/>
          <w:szCs w:val="20"/>
          <w:lang w:bidi="th-TH"/>
        </w:rPr>
        <w:t>”</w:t>
      </w:r>
      <w:r w:rsidR="00534356" w:rsidRPr="008B580C">
        <w:rPr>
          <w:rFonts w:ascii="Trebuchet MS" w:hAnsi="Trebuchet MS" w:cstheme="minorHAnsi"/>
          <w:sz w:val="20"/>
          <w:szCs w:val="20"/>
          <w:lang w:bidi="th-TH"/>
        </w:rPr>
        <w:t xml:space="preserve"> ou “</w:t>
      </w:r>
      <w:r w:rsidR="00534356" w:rsidRPr="008B580C">
        <w:rPr>
          <w:rFonts w:ascii="Trebuchet MS" w:hAnsi="Trebuchet MS" w:cstheme="minorHAnsi"/>
          <w:sz w:val="20"/>
          <w:szCs w:val="20"/>
          <w:u w:val="single"/>
          <w:lang w:bidi="th-TH"/>
        </w:rPr>
        <w:t>Escritura</w:t>
      </w:r>
      <w:r w:rsidR="00534356" w:rsidRPr="008B580C">
        <w:rPr>
          <w:rFonts w:ascii="Trebuchet MS" w:hAnsi="Trebuchet MS" w:cstheme="minorHAnsi"/>
          <w:sz w:val="20"/>
          <w:szCs w:val="20"/>
          <w:lang w:bidi="th-TH"/>
        </w:rPr>
        <w:t>”</w:t>
      </w:r>
      <w:r w:rsidRPr="008B580C">
        <w:rPr>
          <w:rFonts w:ascii="Trebuchet MS" w:hAnsi="Trebuchet MS" w:cstheme="minorHAnsi"/>
          <w:sz w:val="20"/>
          <w:szCs w:val="20"/>
          <w:lang w:bidi="th-TH"/>
        </w:rPr>
        <w:t xml:space="preserve">), a qual será regida pelas seguintes cláusulas e condições. </w:t>
      </w:r>
    </w:p>
    <w:p w14:paraId="75D42748" w14:textId="77777777" w:rsidR="00157FAD" w:rsidRPr="008B580C" w:rsidRDefault="00157FAD" w:rsidP="00C23619">
      <w:pPr>
        <w:widowControl w:val="0"/>
        <w:spacing w:line="360" w:lineRule="auto"/>
        <w:jc w:val="both"/>
        <w:rPr>
          <w:rFonts w:ascii="Trebuchet MS" w:hAnsi="Trebuchet MS" w:cstheme="minorHAnsi"/>
          <w:b/>
          <w:sz w:val="20"/>
          <w:szCs w:val="20"/>
          <w:lang w:bidi="th-TH"/>
        </w:rPr>
      </w:pPr>
    </w:p>
    <w:p w14:paraId="66F3E639" w14:textId="77777777" w:rsidR="00157FAD" w:rsidRPr="008B580C" w:rsidRDefault="00157FAD" w:rsidP="00C23619">
      <w:pPr>
        <w:widowControl w:val="0"/>
        <w:spacing w:line="360" w:lineRule="auto"/>
        <w:jc w:val="both"/>
        <w:rPr>
          <w:rFonts w:ascii="Trebuchet MS" w:hAnsi="Trebuchet MS" w:cstheme="minorHAnsi"/>
          <w:b/>
          <w:sz w:val="20"/>
          <w:szCs w:val="20"/>
          <w:lang w:bidi="th-TH"/>
        </w:rPr>
      </w:pPr>
      <w:r w:rsidRPr="008B580C">
        <w:rPr>
          <w:rFonts w:ascii="Trebuchet MS" w:hAnsi="Trebuchet MS" w:cstheme="minorHAnsi"/>
          <w:b/>
          <w:sz w:val="20"/>
          <w:szCs w:val="20"/>
          <w:lang w:bidi="th-TH"/>
        </w:rPr>
        <w:t>II – CLÁUSULAS:</w:t>
      </w:r>
    </w:p>
    <w:p w14:paraId="35D3F64B" w14:textId="77777777" w:rsidR="00157FAD" w:rsidRPr="008B580C" w:rsidRDefault="00157FAD" w:rsidP="00C23619">
      <w:pPr>
        <w:pStyle w:val="Default"/>
        <w:widowControl w:val="0"/>
        <w:spacing w:line="360" w:lineRule="auto"/>
        <w:jc w:val="both"/>
        <w:rPr>
          <w:rFonts w:ascii="Trebuchet MS" w:hAnsi="Trebuchet MS" w:cstheme="minorHAnsi"/>
          <w:sz w:val="20"/>
          <w:szCs w:val="20"/>
          <w:lang w:bidi="th-TH"/>
        </w:rPr>
      </w:pPr>
    </w:p>
    <w:p w14:paraId="1F9C7011" w14:textId="77777777" w:rsidR="00157FAD" w:rsidRPr="008B580C" w:rsidRDefault="00157FAD" w:rsidP="00C23619">
      <w:pPr>
        <w:pStyle w:val="Default"/>
        <w:widowControl w:val="0"/>
        <w:numPr>
          <w:ilvl w:val="0"/>
          <w:numId w:val="4"/>
        </w:numPr>
        <w:spacing w:line="360" w:lineRule="auto"/>
        <w:ind w:left="0"/>
        <w:jc w:val="both"/>
        <w:rPr>
          <w:rFonts w:ascii="Trebuchet MS" w:hAnsi="Trebuchet MS" w:cstheme="minorHAnsi"/>
          <w:b/>
          <w:sz w:val="20"/>
          <w:szCs w:val="20"/>
          <w:lang w:bidi="th-TH"/>
        </w:rPr>
      </w:pPr>
      <w:r w:rsidRPr="008B580C">
        <w:rPr>
          <w:rFonts w:ascii="Trebuchet MS" w:hAnsi="Trebuchet MS" w:cstheme="minorHAnsi"/>
          <w:b/>
          <w:sz w:val="20"/>
          <w:szCs w:val="20"/>
          <w:lang w:bidi="th-TH"/>
        </w:rPr>
        <w:t>CLÁUSULA PRIMEIRA - AUTORIZAÇÕES</w:t>
      </w:r>
    </w:p>
    <w:p w14:paraId="4F840754" w14:textId="77777777" w:rsidR="00157FAD" w:rsidRPr="008B580C" w:rsidRDefault="00157FAD" w:rsidP="00C23619">
      <w:pPr>
        <w:pStyle w:val="Default"/>
        <w:widowControl w:val="0"/>
        <w:spacing w:line="360" w:lineRule="auto"/>
        <w:jc w:val="both"/>
        <w:rPr>
          <w:rFonts w:ascii="Trebuchet MS" w:hAnsi="Trebuchet MS" w:cstheme="minorHAnsi"/>
          <w:sz w:val="20"/>
          <w:szCs w:val="20"/>
          <w:lang w:bidi="th-TH"/>
        </w:rPr>
      </w:pPr>
    </w:p>
    <w:p w14:paraId="171A027A" w14:textId="5051205C" w:rsidR="00157FAD" w:rsidRPr="008B580C" w:rsidRDefault="0081589E" w:rsidP="00C23619">
      <w:pPr>
        <w:pStyle w:val="Default"/>
        <w:widowControl w:val="0"/>
        <w:numPr>
          <w:ilvl w:val="1"/>
          <w:numId w:val="4"/>
        </w:numPr>
        <w:tabs>
          <w:tab w:val="left" w:pos="851"/>
        </w:tabs>
        <w:spacing w:line="360" w:lineRule="auto"/>
        <w:ind w:left="0" w:firstLine="0"/>
        <w:jc w:val="both"/>
        <w:rPr>
          <w:rFonts w:ascii="Trebuchet MS" w:hAnsi="Trebuchet MS" w:cstheme="minorHAnsi"/>
          <w:b/>
          <w:sz w:val="20"/>
          <w:szCs w:val="20"/>
          <w:lang w:bidi="th-TH"/>
        </w:rPr>
      </w:pPr>
      <w:bookmarkStart w:id="0" w:name="_Ref264218835"/>
      <w:r w:rsidRPr="008B580C">
        <w:rPr>
          <w:rFonts w:ascii="Trebuchet MS" w:hAnsi="Trebuchet MS" w:cstheme="minorHAnsi"/>
          <w:sz w:val="20"/>
          <w:szCs w:val="20"/>
          <w:u w:val="single"/>
          <w:lang w:bidi="th-TH"/>
        </w:rPr>
        <w:t>Autorização da Emissora</w:t>
      </w:r>
      <w:r w:rsidRPr="008B580C">
        <w:rPr>
          <w:rFonts w:ascii="Trebuchet MS" w:hAnsi="Trebuchet MS" w:cstheme="minorHAnsi"/>
          <w:sz w:val="20"/>
          <w:szCs w:val="20"/>
          <w:lang w:bidi="th-TH"/>
        </w:rPr>
        <w:t xml:space="preserve">: </w:t>
      </w:r>
      <w:r w:rsidR="00386EB8" w:rsidRPr="008B580C">
        <w:rPr>
          <w:rFonts w:ascii="Trebuchet MS" w:hAnsi="Trebuchet MS" w:cstheme="minorHAnsi"/>
          <w:sz w:val="20"/>
          <w:szCs w:val="20"/>
          <w:lang w:bidi="th-TH"/>
        </w:rPr>
        <w:t xml:space="preserve">A presente Escritura de Emissão é firmada com base na deliberação da </w:t>
      </w:r>
      <w:r w:rsidR="002F2958">
        <w:rPr>
          <w:rFonts w:ascii="Trebuchet MS" w:hAnsi="Trebuchet MS" w:cstheme="minorHAnsi"/>
          <w:sz w:val="20"/>
          <w:szCs w:val="20"/>
          <w:lang w:bidi="th-TH"/>
        </w:rPr>
        <w:t xml:space="preserve">Ata de Assembleia Geral Extraordinária </w:t>
      </w:r>
      <w:r w:rsidR="00386EB8" w:rsidRPr="008B580C">
        <w:rPr>
          <w:rFonts w:ascii="Trebuchet MS" w:hAnsi="Trebuchet MS" w:cstheme="minorHAnsi"/>
          <w:sz w:val="20"/>
          <w:szCs w:val="20"/>
          <w:lang w:bidi="th-TH"/>
        </w:rPr>
        <w:t xml:space="preserve">da Emissora, realizada em </w:t>
      </w:r>
      <w:r w:rsidR="002F2958">
        <w:rPr>
          <w:rFonts w:ascii="Trebuchet MS" w:hAnsi="Trebuchet MS"/>
          <w:sz w:val="20"/>
          <w:szCs w:val="20"/>
        </w:rPr>
        <w:t>05</w:t>
      </w:r>
      <w:r w:rsidR="002F2958" w:rsidRPr="008B580C">
        <w:rPr>
          <w:rFonts w:ascii="Trebuchet MS" w:hAnsi="Trebuchet MS" w:cstheme="minorHAnsi"/>
          <w:sz w:val="20"/>
          <w:szCs w:val="20"/>
          <w:lang w:bidi="th-TH"/>
        </w:rPr>
        <w:t xml:space="preserve"> </w:t>
      </w:r>
      <w:r w:rsidR="00B50820" w:rsidRPr="008B580C">
        <w:rPr>
          <w:rFonts w:ascii="Trebuchet MS" w:hAnsi="Trebuchet MS" w:cstheme="minorHAnsi"/>
          <w:sz w:val="20"/>
          <w:szCs w:val="20"/>
          <w:lang w:bidi="th-TH"/>
        </w:rPr>
        <w:t xml:space="preserve">de </w:t>
      </w:r>
      <w:r w:rsidR="002F2958">
        <w:rPr>
          <w:rFonts w:ascii="Trebuchet MS" w:hAnsi="Trebuchet MS"/>
          <w:sz w:val="20"/>
          <w:szCs w:val="20"/>
        </w:rPr>
        <w:t>julho</w:t>
      </w:r>
      <w:r w:rsidR="002F2958" w:rsidRPr="008B580C">
        <w:rPr>
          <w:rFonts w:ascii="Trebuchet MS" w:hAnsi="Trebuchet MS" w:cstheme="minorHAnsi"/>
          <w:sz w:val="20"/>
          <w:szCs w:val="20"/>
          <w:lang w:bidi="th-TH"/>
        </w:rPr>
        <w:t xml:space="preserve"> </w:t>
      </w:r>
      <w:r w:rsidR="00B50820" w:rsidRPr="008B580C">
        <w:rPr>
          <w:rFonts w:ascii="Trebuchet MS" w:hAnsi="Trebuchet MS" w:cstheme="minorHAnsi"/>
          <w:sz w:val="20"/>
          <w:szCs w:val="20"/>
          <w:lang w:bidi="th-TH"/>
        </w:rPr>
        <w:t xml:space="preserve">de </w:t>
      </w:r>
      <w:r w:rsidR="00942223" w:rsidRPr="008B580C">
        <w:rPr>
          <w:rFonts w:ascii="Trebuchet MS" w:hAnsi="Trebuchet MS" w:cstheme="minorHAnsi"/>
          <w:sz w:val="20"/>
          <w:szCs w:val="20"/>
          <w:lang w:bidi="th-TH"/>
        </w:rPr>
        <w:t>202</w:t>
      </w:r>
      <w:r w:rsidR="007E37C7" w:rsidRPr="008B580C">
        <w:rPr>
          <w:rFonts w:ascii="Trebuchet MS" w:hAnsi="Trebuchet MS" w:cstheme="minorHAnsi"/>
          <w:sz w:val="20"/>
          <w:szCs w:val="20"/>
          <w:lang w:bidi="th-TH"/>
        </w:rPr>
        <w:t>2</w:t>
      </w:r>
      <w:r w:rsidR="00942223" w:rsidRPr="008B580C">
        <w:rPr>
          <w:rFonts w:ascii="Trebuchet MS" w:hAnsi="Trebuchet MS" w:cstheme="minorHAnsi"/>
          <w:sz w:val="20"/>
          <w:szCs w:val="20"/>
          <w:lang w:bidi="th-TH"/>
        </w:rPr>
        <w:t xml:space="preserve"> </w:t>
      </w:r>
      <w:r w:rsidR="00386EB8" w:rsidRPr="008B580C">
        <w:rPr>
          <w:rFonts w:ascii="Trebuchet MS" w:hAnsi="Trebuchet MS" w:cstheme="minorHAnsi"/>
          <w:sz w:val="20"/>
          <w:szCs w:val="20"/>
          <w:lang w:bidi="th-TH"/>
        </w:rPr>
        <w:t>(“</w:t>
      </w:r>
      <w:r w:rsidR="00327D31" w:rsidRPr="008B580C">
        <w:rPr>
          <w:rFonts w:ascii="Trebuchet MS" w:hAnsi="Trebuchet MS" w:cstheme="minorHAnsi"/>
          <w:sz w:val="20"/>
          <w:szCs w:val="20"/>
          <w:u w:val="single"/>
          <w:lang w:bidi="th-TH"/>
        </w:rPr>
        <w:t>Ata da Aprovação Societária</w:t>
      </w:r>
      <w:r w:rsidR="00386EB8" w:rsidRPr="008B580C">
        <w:rPr>
          <w:rFonts w:ascii="Trebuchet MS" w:hAnsi="Trebuchet MS" w:cstheme="minorHAnsi"/>
          <w:sz w:val="20"/>
          <w:szCs w:val="20"/>
          <w:lang w:bidi="th-TH"/>
        </w:rPr>
        <w:t xml:space="preserve">”), </w:t>
      </w:r>
      <w:r w:rsidR="00B4775F">
        <w:rPr>
          <w:rFonts w:ascii="Trebuchet MS" w:hAnsi="Trebuchet MS" w:cstheme="minorHAnsi"/>
          <w:sz w:val="20"/>
          <w:szCs w:val="20"/>
          <w:lang w:bidi="th-TH"/>
        </w:rPr>
        <w:t xml:space="preserve">devidamente arquivada </w:t>
      </w:r>
      <w:r w:rsidR="007D24D1">
        <w:rPr>
          <w:rFonts w:ascii="Trebuchet MS" w:hAnsi="Trebuchet MS" w:cstheme="minorHAnsi"/>
          <w:sz w:val="20"/>
          <w:szCs w:val="20"/>
          <w:lang w:bidi="th-TH"/>
        </w:rPr>
        <w:t>na Junta Comercial do Estado de Minas Gerais (“</w:t>
      </w:r>
      <w:r w:rsidR="007D24D1">
        <w:rPr>
          <w:rFonts w:ascii="Trebuchet MS" w:hAnsi="Trebuchet MS" w:cstheme="minorHAnsi"/>
          <w:sz w:val="20"/>
          <w:szCs w:val="20"/>
          <w:u w:val="single"/>
          <w:lang w:bidi="th-TH"/>
        </w:rPr>
        <w:t>JUCEMG</w:t>
      </w:r>
      <w:r w:rsidR="00D62FC3">
        <w:rPr>
          <w:rFonts w:ascii="Trebuchet MS" w:hAnsi="Trebuchet MS" w:cstheme="minorHAnsi"/>
          <w:sz w:val="20"/>
          <w:szCs w:val="20"/>
          <w:lang w:bidi="th-TH"/>
        </w:rPr>
        <w:t xml:space="preserve">”) sob o nº 9457780, em 08 de julho de 2022, </w:t>
      </w:r>
      <w:r w:rsidR="00386EB8" w:rsidRPr="008B580C">
        <w:rPr>
          <w:rFonts w:ascii="Trebuchet MS" w:hAnsi="Trebuchet MS" w:cstheme="minorHAnsi"/>
          <w:sz w:val="20"/>
          <w:szCs w:val="20"/>
          <w:lang w:bidi="th-TH"/>
        </w:rPr>
        <w:t>na qual foram deliberadas as condições da Emissão (abaixo definida), conforme disposto no artigo 59</w:t>
      </w:r>
      <w:r w:rsidR="003C0DD8" w:rsidRPr="008B580C">
        <w:rPr>
          <w:rFonts w:ascii="Trebuchet MS" w:hAnsi="Trebuchet MS" w:cstheme="minorHAnsi"/>
          <w:sz w:val="20"/>
          <w:szCs w:val="20"/>
          <w:lang w:bidi="th-TH"/>
        </w:rPr>
        <w:t>, “caput”,</w:t>
      </w:r>
      <w:r w:rsidR="00386EB8" w:rsidRPr="008B580C">
        <w:rPr>
          <w:rFonts w:ascii="Trebuchet MS" w:hAnsi="Trebuchet MS" w:cstheme="minorHAnsi"/>
          <w:sz w:val="20"/>
          <w:szCs w:val="20"/>
          <w:lang w:bidi="th-TH"/>
        </w:rPr>
        <w:t xml:space="preserve"> da Lei nº 6.404, de 15 de dezembro de 1976, conforme alterada (“</w:t>
      </w:r>
      <w:r w:rsidR="00386EB8" w:rsidRPr="008B580C">
        <w:rPr>
          <w:rFonts w:ascii="Trebuchet MS" w:hAnsi="Trebuchet MS" w:cstheme="minorHAnsi"/>
          <w:sz w:val="20"/>
          <w:szCs w:val="20"/>
          <w:u w:val="single"/>
          <w:lang w:bidi="th-TH"/>
        </w:rPr>
        <w:t>Lei das Sociedades Por Ações</w:t>
      </w:r>
      <w:r w:rsidR="00386EB8" w:rsidRPr="008B580C">
        <w:rPr>
          <w:rFonts w:ascii="Trebuchet MS" w:hAnsi="Trebuchet MS" w:cstheme="minorHAnsi"/>
          <w:sz w:val="20"/>
          <w:szCs w:val="20"/>
          <w:lang w:bidi="th-TH"/>
        </w:rPr>
        <w:t>”)</w:t>
      </w:r>
      <w:r w:rsidR="006B2C63" w:rsidRPr="008B580C">
        <w:rPr>
          <w:rFonts w:ascii="Trebuchet MS" w:hAnsi="Trebuchet MS" w:cstheme="minorHAnsi"/>
          <w:sz w:val="20"/>
          <w:szCs w:val="20"/>
          <w:lang w:bidi="th-TH"/>
        </w:rPr>
        <w:t>.</w:t>
      </w:r>
      <w:r w:rsidR="002F2958">
        <w:rPr>
          <w:rFonts w:ascii="Trebuchet MS" w:hAnsi="Trebuchet MS" w:cstheme="minorHAnsi"/>
          <w:sz w:val="20"/>
          <w:szCs w:val="20"/>
          <w:lang w:bidi="th-TH"/>
        </w:rPr>
        <w:t xml:space="preserve"> </w:t>
      </w:r>
    </w:p>
    <w:p w14:paraId="5BDDB771" w14:textId="77777777" w:rsidR="00386EB8" w:rsidRPr="008B580C" w:rsidRDefault="00386EB8" w:rsidP="00C23619">
      <w:pPr>
        <w:pStyle w:val="Default"/>
        <w:widowControl w:val="0"/>
        <w:tabs>
          <w:tab w:val="left" w:pos="851"/>
        </w:tabs>
        <w:spacing w:line="360" w:lineRule="auto"/>
        <w:jc w:val="both"/>
        <w:rPr>
          <w:rFonts w:ascii="Trebuchet MS" w:hAnsi="Trebuchet MS" w:cstheme="minorHAnsi"/>
          <w:b/>
          <w:sz w:val="20"/>
          <w:szCs w:val="20"/>
          <w:lang w:bidi="th-TH"/>
        </w:rPr>
      </w:pPr>
    </w:p>
    <w:p w14:paraId="63D361EF" w14:textId="2D84320E" w:rsidR="008F2ED2" w:rsidRPr="008B580C" w:rsidRDefault="0081589E" w:rsidP="00C23619">
      <w:pPr>
        <w:pStyle w:val="Default"/>
        <w:widowControl w:val="0"/>
        <w:numPr>
          <w:ilvl w:val="1"/>
          <w:numId w:val="4"/>
        </w:numPr>
        <w:tabs>
          <w:tab w:val="left" w:pos="8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sz w:val="20"/>
          <w:szCs w:val="20"/>
          <w:u w:val="single"/>
          <w:lang w:bidi="th-TH"/>
        </w:rPr>
        <w:t>Autorização do Fiador</w:t>
      </w:r>
      <w:r w:rsidRPr="008B580C">
        <w:rPr>
          <w:rFonts w:ascii="Trebuchet MS" w:hAnsi="Trebuchet MS" w:cstheme="minorHAnsi"/>
          <w:sz w:val="20"/>
          <w:szCs w:val="20"/>
          <w:lang w:bidi="th-TH"/>
        </w:rPr>
        <w:t xml:space="preserve">: </w:t>
      </w:r>
      <w:r w:rsidR="00B50820" w:rsidRPr="008B580C">
        <w:rPr>
          <w:rFonts w:ascii="Trebuchet MS" w:hAnsi="Trebuchet MS" w:cstheme="minorHAnsi"/>
          <w:sz w:val="20"/>
          <w:szCs w:val="20"/>
          <w:lang w:bidi="th-TH"/>
        </w:rPr>
        <w:t xml:space="preserve">A </w:t>
      </w:r>
      <w:r w:rsidR="003C0DD8" w:rsidRPr="008B580C">
        <w:rPr>
          <w:rFonts w:ascii="Trebuchet MS" w:hAnsi="Trebuchet MS" w:cstheme="minorHAnsi"/>
          <w:sz w:val="20"/>
          <w:szCs w:val="20"/>
          <w:lang w:bidi="th-TH"/>
        </w:rPr>
        <w:t xml:space="preserve">constituição e outorga da </w:t>
      </w:r>
      <w:r w:rsidR="00B50820" w:rsidRPr="008B580C">
        <w:rPr>
          <w:rFonts w:ascii="Trebuchet MS" w:hAnsi="Trebuchet MS" w:cstheme="minorHAnsi"/>
          <w:sz w:val="20"/>
          <w:szCs w:val="20"/>
          <w:lang w:bidi="th-TH"/>
        </w:rPr>
        <w:t xml:space="preserve">Fiança </w:t>
      </w:r>
      <w:r w:rsidR="003C0DD8" w:rsidRPr="008B580C">
        <w:rPr>
          <w:rFonts w:ascii="Trebuchet MS" w:hAnsi="Trebuchet MS" w:cstheme="minorHAnsi"/>
          <w:sz w:val="20"/>
          <w:szCs w:val="20"/>
          <w:lang w:bidi="th-TH"/>
        </w:rPr>
        <w:t xml:space="preserve">(conforme definida abaixo) </w:t>
      </w:r>
      <w:r w:rsidR="00B50820" w:rsidRPr="008B580C">
        <w:rPr>
          <w:rFonts w:ascii="Trebuchet MS" w:hAnsi="Trebuchet MS" w:cstheme="minorHAnsi"/>
          <w:sz w:val="20"/>
          <w:szCs w:val="20"/>
          <w:lang w:bidi="th-TH"/>
        </w:rPr>
        <w:t>prestada pel</w:t>
      </w:r>
      <w:r w:rsidR="00942223" w:rsidRPr="008B580C">
        <w:rPr>
          <w:rFonts w:ascii="Trebuchet MS" w:hAnsi="Trebuchet MS" w:cstheme="minorHAnsi"/>
          <w:sz w:val="20"/>
          <w:szCs w:val="20"/>
          <w:lang w:bidi="th-TH"/>
        </w:rPr>
        <w:t>o</w:t>
      </w:r>
      <w:r w:rsidR="00B50820" w:rsidRPr="008B580C">
        <w:rPr>
          <w:rFonts w:ascii="Trebuchet MS" w:hAnsi="Trebuchet MS" w:cstheme="minorHAnsi"/>
          <w:sz w:val="20"/>
          <w:szCs w:val="20"/>
          <w:lang w:bidi="th-TH"/>
        </w:rPr>
        <w:t xml:space="preserve"> </w:t>
      </w:r>
      <w:r w:rsidR="007E05E9" w:rsidRPr="008B580C">
        <w:rPr>
          <w:rFonts w:ascii="Trebuchet MS" w:hAnsi="Trebuchet MS" w:cstheme="minorHAnsi"/>
          <w:sz w:val="20"/>
          <w:szCs w:val="20"/>
          <w:lang w:bidi="th-TH"/>
        </w:rPr>
        <w:t>Fiador</w:t>
      </w:r>
      <w:r w:rsidR="00B50820" w:rsidRPr="008B580C">
        <w:rPr>
          <w:rFonts w:ascii="Trebuchet MS" w:hAnsi="Trebuchet MS" w:cstheme="minorHAnsi"/>
          <w:sz w:val="20"/>
          <w:szCs w:val="20"/>
          <w:lang w:bidi="th-TH"/>
        </w:rPr>
        <w:t xml:space="preserve"> </w:t>
      </w:r>
      <w:r w:rsidR="00D9564E" w:rsidRPr="008B580C">
        <w:rPr>
          <w:rFonts w:ascii="Trebuchet MS" w:hAnsi="Trebuchet MS" w:cstheme="minorHAnsi"/>
          <w:sz w:val="20"/>
          <w:szCs w:val="20"/>
          <w:lang w:bidi="th-TH"/>
        </w:rPr>
        <w:t xml:space="preserve">foi aprovada </w:t>
      </w:r>
      <w:r w:rsidR="00B50820" w:rsidRPr="008B580C">
        <w:rPr>
          <w:rFonts w:ascii="Trebuchet MS" w:hAnsi="Trebuchet MS" w:cstheme="minorHAnsi"/>
          <w:sz w:val="20"/>
          <w:szCs w:val="20"/>
          <w:lang w:bidi="th-TH"/>
        </w:rPr>
        <w:t xml:space="preserve">com base </w:t>
      </w:r>
      <w:r w:rsidR="0017485C">
        <w:rPr>
          <w:rFonts w:ascii="Trebuchet MS" w:hAnsi="Trebuchet MS" w:cstheme="minorHAnsi"/>
          <w:sz w:val="20"/>
          <w:szCs w:val="20"/>
          <w:lang w:bidi="th-TH"/>
        </w:rPr>
        <w:t xml:space="preserve">na </w:t>
      </w:r>
      <w:r w:rsidR="00536CD6">
        <w:rPr>
          <w:rFonts w:ascii="Trebuchet MS" w:hAnsi="Trebuchet MS" w:cstheme="minorHAnsi"/>
          <w:sz w:val="20"/>
          <w:szCs w:val="20"/>
          <w:lang w:bidi="th-TH"/>
        </w:rPr>
        <w:t xml:space="preserve">Ata de Reunião de Sócios, </w:t>
      </w:r>
      <w:r w:rsidR="000E241C">
        <w:rPr>
          <w:rFonts w:ascii="Trebuchet MS" w:hAnsi="Trebuchet MS" w:cstheme="minorHAnsi"/>
          <w:sz w:val="20"/>
          <w:szCs w:val="20"/>
          <w:lang w:bidi="th-TH"/>
        </w:rPr>
        <w:t xml:space="preserve">realizada em </w:t>
      </w:r>
      <w:r w:rsidR="002F2958">
        <w:rPr>
          <w:rFonts w:ascii="Trebuchet MS" w:hAnsi="Trebuchet MS" w:cstheme="minorHAnsi"/>
          <w:sz w:val="20"/>
          <w:szCs w:val="20"/>
          <w:lang w:bidi="th-TH"/>
        </w:rPr>
        <w:t xml:space="preserve">05 </w:t>
      </w:r>
      <w:r w:rsidR="000E241C">
        <w:rPr>
          <w:rFonts w:ascii="Trebuchet MS" w:hAnsi="Trebuchet MS" w:cstheme="minorHAnsi"/>
          <w:sz w:val="20"/>
          <w:szCs w:val="20"/>
          <w:lang w:bidi="th-TH"/>
        </w:rPr>
        <w:t xml:space="preserve">de </w:t>
      </w:r>
      <w:r w:rsidR="002F2958">
        <w:rPr>
          <w:rFonts w:ascii="Trebuchet MS" w:hAnsi="Trebuchet MS" w:cstheme="minorHAnsi"/>
          <w:sz w:val="20"/>
          <w:szCs w:val="20"/>
          <w:lang w:bidi="th-TH"/>
        </w:rPr>
        <w:t xml:space="preserve">julho </w:t>
      </w:r>
      <w:r w:rsidR="000E241C">
        <w:rPr>
          <w:rFonts w:ascii="Trebuchet MS" w:hAnsi="Trebuchet MS" w:cstheme="minorHAnsi"/>
          <w:sz w:val="20"/>
          <w:szCs w:val="20"/>
          <w:lang w:bidi="th-TH"/>
        </w:rPr>
        <w:t>de 2022</w:t>
      </w:r>
      <w:r w:rsidR="007D24D1">
        <w:rPr>
          <w:rFonts w:ascii="Trebuchet MS" w:hAnsi="Trebuchet MS" w:cstheme="minorHAnsi"/>
          <w:sz w:val="20"/>
          <w:szCs w:val="20"/>
          <w:lang w:bidi="th-TH"/>
        </w:rPr>
        <w:t xml:space="preserve">, </w:t>
      </w:r>
      <w:r w:rsidR="00D62FC3">
        <w:rPr>
          <w:rFonts w:ascii="Trebuchet MS" w:hAnsi="Trebuchet MS" w:cstheme="minorHAnsi"/>
          <w:sz w:val="20"/>
          <w:szCs w:val="20"/>
          <w:lang w:bidi="th-TH"/>
        </w:rPr>
        <w:t>devidamente arquivada</w:t>
      </w:r>
      <w:r w:rsidR="007D24D1">
        <w:rPr>
          <w:rFonts w:ascii="Trebuchet MS" w:hAnsi="Trebuchet MS" w:cstheme="minorHAnsi"/>
          <w:sz w:val="20"/>
          <w:szCs w:val="20"/>
          <w:lang w:bidi="th-TH"/>
        </w:rPr>
        <w:t xml:space="preserve"> na JUCEMG</w:t>
      </w:r>
      <w:r w:rsidR="00D62FC3">
        <w:rPr>
          <w:rFonts w:ascii="Trebuchet MS" w:hAnsi="Trebuchet MS" w:cstheme="minorHAnsi"/>
          <w:sz w:val="20"/>
          <w:szCs w:val="20"/>
          <w:lang w:bidi="th-TH"/>
        </w:rPr>
        <w:t xml:space="preserve"> sob o nº 9457358, em 08 de julho de 2022</w:t>
      </w:r>
      <w:r w:rsidR="00B50820" w:rsidRPr="008B580C">
        <w:rPr>
          <w:rFonts w:ascii="Trebuchet MS" w:hAnsi="Trebuchet MS" w:cstheme="minorHAnsi"/>
          <w:sz w:val="20"/>
          <w:szCs w:val="20"/>
          <w:lang w:bidi="th-TH"/>
        </w:rPr>
        <w:t xml:space="preserve"> (“</w:t>
      </w:r>
      <w:r w:rsidR="00B50820" w:rsidRPr="008B580C">
        <w:rPr>
          <w:rFonts w:ascii="Trebuchet MS" w:hAnsi="Trebuchet MS" w:cstheme="minorHAnsi"/>
          <w:sz w:val="20"/>
          <w:szCs w:val="20"/>
          <w:u w:val="single"/>
          <w:lang w:bidi="th-TH"/>
        </w:rPr>
        <w:t>Ato</w:t>
      </w:r>
      <w:r w:rsidR="00942223" w:rsidRPr="008B580C">
        <w:rPr>
          <w:rFonts w:ascii="Trebuchet MS" w:hAnsi="Trebuchet MS" w:cstheme="minorHAnsi"/>
          <w:sz w:val="20"/>
          <w:szCs w:val="20"/>
          <w:u w:val="single"/>
          <w:lang w:bidi="th-TH"/>
        </w:rPr>
        <w:t>s</w:t>
      </w:r>
      <w:r w:rsidR="00B50820" w:rsidRPr="008B580C">
        <w:rPr>
          <w:rFonts w:ascii="Trebuchet MS" w:hAnsi="Trebuchet MS" w:cstheme="minorHAnsi"/>
          <w:sz w:val="20"/>
          <w:szCs w:val="20"/>
          <w:u w:val="single"/>
          <w:lang w:bidi="th-TH"/>
        </w:rPr>
        <w:t xml:space="preserve"> Societário</w:t>
      </w:r>
      <w:r w:rsidR="00942223" w:rsidRPr="008B580C">
        <w:rPr>
          <w:rFonts w:ascii="Trebuchet MS" w:hAnsi="Trebuchet MS" w:cstheme="minorHAnsi"/>
          <w:sz w:val="20"/>
          <w:szCs w:val="20"/>
          <w:u w:val="single"/>
          <w:lang w:bidi="th-TH"/>
        </w:rPr>
        <w:t>s</w:t>
      </w:r>
      <w:r w:rsidR="00B50820" w:rsidRPr="008B580C">
        <w:rPr>
          <w:rFonts w:ascii="Trebuchet MS" w:hAnsi="Trebuchet MS" w:cstheme="minorHAnsi"/>
          <w:sz w:val="20"/>
          <w:szCs w:val="20"/>
          <w:u w:val="single"/>
          <w:lang w:bidi="th-TH"/>
        </w:rPr>
        <w:t xml:space="preserve"> d</w:t>
      </w:r>
      <w:r w:rsidR="00942223" w:rsidRPr="008B580C">
        <w:rPr>
          <w:rFonts w:ascii="Trebuchet MS" w:hAnsi="Trebuchet MS" w:cstheme="minorHAnsi"/>
          <w:sz w:val="20"/>
          <w:szCs w:val="20"/>
          <w:u w:val="single"/>
          <w:lang w:bidi="th-TH"/>
        </w:rPr>
        <w:t>o</w:t>
      </w:r>
      <w:r w:rsidR="00B50820" w:rsidRPr="008B580C">
        <w:rPr>
          <w:rFonts w:ascii="Trebuchet MS" w:hAnsi="Trebuchet MS" w:cstheme="minorHAnsi"/>
          <w:sz w:val="20"/>
          <w:szCs w:val="20"/>
          <w:u w:val="single"/>
          <w:lang w:bidi="th-TH"/>
        </w:rPr>
        <w:t xml:space="preserve"> </w:t>
      </w:r>
      <w:r w:rsidR="007E05E9" w:rsidRPr="008B580C">
        <w:rPr>
          <w:rFonts w:ascii="Trebuchet MS" w:hAnsi="Trebuchet MS" w:cstheme="minorHAnsi"/>
          <w:sz w:val="20"/>
          <w:szCs w:val="20"/>
          <w:u w:val="single"/>
          <w:lang w:bidi="th-TH"/>
        </w:rPr>
        <w:t>Fiador</w:t>
      </w:r>
      <w:r w:rsidR="00B50820" w:rsidRPr="008B580C">
        <w:rPr>
          <w:rFonts w:ascii="Trebuchet MS" w:hAnsi="Trebuchet MS" w:cstheme="minorHAnsi"/>
          <w:sz w:val="20"/>
          <w:szCs w:val="20"/>
          <w:lang w:bidi="th-TH"/>
        </w:rPr>
        <w:t>”</w:t>
      </w:r>
      <w:r w:rsidR="00E445DB" w:rsidRPr="008B580C">
        <w:rPr>
          <w:rFonts w:ascii="Trebuchet MS" w:hAnsi="Trebuchet MS" w:cstheme="minorHAnsi"/>
          <w:sz w:val="20"/>
          <w:szCs w:val="20"/>
          <w:lang w:bidi="th-TH"/>
        </w:rPr>
        <w:t xml:space="preserve"> e, em conjunto com a Ata da Aprovação Societária, “</w:t>
      </w:r>
      <w:r w:rsidR="00E445DB" w:rsidRPr="008B580C">
        <w:rPr>
          <w:rFonts w:ascii="Trebuchet MS" w:hAnsi="Trebuchet MS" w:cstheme="minorHAnsi"/>
          <w:sz w:val="20"/>
          <w:szCs w:val="20"/>
          <w:u w:val="single"/>
          <w:lang w:bidi="th-TH"/>
        </w:rPr>
        <w:t>Atos da Emissão</w:t>
      </w:r>
      <w:r w:rsidR="00E445DB" w:rsidRPr="008B580C">
        <w:rPr>
          <w:rFonts w:ascii="Trebuchet MS" w:hAnsi="Trebuchet MS" w:cstheme="minorHAnsi"/>
          <w:sz w:val="20"/>
          <w:szCs w:val="20"/>
          <w:lang w:bidi="th-TH"/>
        </w:rPr>
        <w:t>”</w:t>
      </w:r>
      <w:r w:rsidR="00B50820" w:rsidRPr="008B580C">
        <w:rPr>
          <w:rFonts w:ascii="Trebuchet MS" w:hAnsi="Trebuchet MS" w:cstheme="minorHAnsi"/>
          <w:sz w:val="20"/>
          <w:szCs w:val="20"/>
          <w:lang w:bidi="th-TH"/>
        </w:rPr>
        <w:t>)</w:t>
      </w:r>
      <w:r w:rsidR="000E241C">
        <w:rPr>
          <w:rFonts w:ascii="Trebuchet MS" w:hAnsi="Trebuchet MS" w:cstheme="minorHAnsi"/>
          <w:sz w:val="20"/>
          <w:szCs w:val="20"/>
          <w:lang w:bidi="th-TH"/>
        </w:rPr>
        <w:t>.</w:t>
      </w:r>
    </w:p>
    <w:p w14:paraId="3F60FFA4" w14:textId="77777777" w:rsidR="00A46C07" w:rsidRPr="008B580C" w:rsidRDefault="00A46C07" w:rsidP="00C23619">
      <w:pPr>
        <w:pStyle w:val="FooterReference"/>
        <w:numPr>
          <w:ilvl w:val="0"/>
          <w:numId w:val="0"/>
        </w:numPr>
        <w:spacing w:line="360" w:lineRule="auto"/>
        <w:ind w:left="360"/>
        <w:rPr>
          <w:rFonts w:ascii="Trebuchet MS" w:hAnsi="Trebuchet MS"/>
          <w:sz w:val="20"/>
          <w:szCs w:val="20"/>
          <w:lang w:bidi="th-TH"/>
        </w:rPr>
      </w:pPr>
    </w:p>
    <w:p w14:paraId="073C0D0D" w14:textId="77777777" w:rsidR="00157FAD" w:rsidRPr="008B580C" w:rsidRDefault="00157FAD" w:rsidP="00C23619">
      <w:pPr>
        <w:pStyle w:val="Default"/>
        <w:widowControl w:val="0"/>
        <w:numPr>
          <w:ilvl w:val="0"/>
          <w:numId w:val="4"/>
        </w:numPr>
        <w:spacing w:line="360" w:lineRule="auto"/>
        <w:ind w:left="0"/>
        <w:jc w:val="both"/>
        <w:rPr>
          <w:rFonts w:ascii="Trebuchet MS" w:hAnsi="Trebuchet MS" w:cstheme="minorHAnsi"/>
          <w:b/>
          <w:sz w:val="20"/>
          <w:szCs w:val="20"/>
          <w:lang w:bidi="th-TH"/>
        </w:rPr>
      </w:pPr>
      <w:r w:rsidRPr="008B580C">
        <w:rPr>
          <w:rFonts w:ascii="Trebuchet MS" w:hAnsi="Trebuchet MS" w:cstheme="minorHAnsi"/>
          <w:b/>
          <w:sz w:val="20"/>
          <w:szCs w:val="20"/>
          <w:lang w:bidi="th-TH"/>
        </w:rPr>
        <w:t>CLÁUSULA SEGUNDA - REQUISITOS</w:t>
      </w:r>
    </w:p>
    <w:p w14:paraId="25CD505D" w14:textId="77777777" w:rsidR="00157FAD" w:rsidRPr="008B580C" w:rsidRDefault="00157FAD" w:rsidP="00C23619">
      <w:pPr>
        <w:widowControl w:val="0"/>
        <w:spacing w:line="360" w:lineRule="auto"/>
        <w:jc w:val="both"/>
        <w:rPr>
          <w:rFonts w:ascii="Trebuchet MS" w:hAnsi="Trebuchet MS" w:cstheme="minorHAnsi"/>
          <w:b/>
          <w:sz w:val="20"/>
          <w:szCs w:val="20"/>
          <w:lang w:bidi="th-TH"/>
        </w:rPr>
      </w:pPr>
    </w:p>
    <w:bookmarkEnd w:id="0"/>
    <w:p w14:paraId="5090D2CE" w14:textId="77777777" w:rsidR="00157FAD" w:rsidRPr="008B580C" w:rsidRDefault="0081589E" w:rsidP="00C23619">
      <w:pPr>
        <w:pStyle w:val="Default"/>
        <w:widowControl w:val="0"/>
        <w:numPr>
          <w:ilvl w:val="1"/>
          <w:numId w:val="4"/>
        </w:numPr>
        <w:tabs>
          <w:tab w:val="left" w:pos="851"/>
        </w:tabs>
        <w:spacing w:line="360" w:lineRule="auto"/>
        <w:ind w:left="0" w:firstLine="0"/>
        <w:jc w:val="both"/>
        <w:rPr>
          <w:rFonts w:ascii="Trebuchet MS" w:hAnsi="Trebuchet MS" w:cstheme="minorHAnsi"/>
          <w:b/>
          <w:sz w:val="20"/>
          <w:szCs w:val="20"/>
          <w:lang w:bidi="th-TH"/>
        </w:rPr>
      </w:pPr>
      <w:r w:rsidRPr="008B580C">
        <w:rPr>
          <w:rFonts w:ascii="Trebuchet MS" w:hAnsi="Trebuchet MS" w:cstheme="minorHAnsi"/>
          <w:sz w:val="20"/>
          <w:szCs w:val="20"/>
          <w:u w:val="single"/>
          <w:lang w:bidi="th-TH"/>
        </w:rPr>
        <w:t>Requisitos da Emissão</w:t>
      </w:r>
      <w:r w:rsidRPr="008B580C">
        <w:rPr>
          <w:rFonts w:ascii="Trebuchet MS" w:hAnsi="Trebuchet MS" w:cstheme="minorHAnsi"/>
          <w:sz w:val="20"/>
          <w:szCs w:val="20"/>
          <w:lang w:bidi="th-TH"/>
        </w:rPr>
        <w:t xml:space="preserve">: </w:t>
      </w:r>
      <w:r w:rsidR="00C25F9C" w:rsidRPr="008B580C">
        <w:rPr>
          <w:rFonts w:ascii="Trebuchet MS" w:hAnsi="Trebuchet MS" w:cstheme="minorHAnsi"/>
          <w:sz w:val="20"/>
          <w:szCs w:val="20"/>
          <w:lang w:bidi="th-TH"/>
        </w:rPr>
        <w:t xml:space="preserve">A </w:t>
      </w:r>
      <w:r w:rsidR="00465200">
        <w:rPr>
          <w:rFonts w:ascii="Trebuchet MS" w:hAnsi="Trebuchet MS"/>
          <w:sz w:val="20"/>
          <w:szCs w:val="20"/>
        </w:rPr>
        <w:t>1</w:t>
      </w:r>
      <w:r w:rsidR="0067024A" w:rsidRPr="008B580C">
        <w:rPr>
          <w:rFonts w:ascii="Trebuchet MS" w:hAnsi="Trebuchet MS" w:cstheme="minorHAnsi"/>
          <w:sz w:val="20"/>
          <w:szCs w:val="20"/>
          <w:lang w:bidi="th-TH"/>
        </w:rPr>
        <w:t xml:space="preserve">ª </w:t>
      </w:r>
      <w:r w:rsidR="004C5D3B" w:rsidRPr="008B580C">
        <w:rPr>
          <w:rFonts w:ascii="Trebuchet MS" w:hAnsi="Trebuchet MS" w:cstheme="minorHAnsi"/>
          <w:sz w:val="20"/>
          <w:szCs w:val="20"/>
          <w:lang w:bidi="th-TH"/>
        </w:rPr>
        <w:t>(</w:t>
      </w:r>
      <w:r w:rsidR="00465200">
        <w:rPr>
          <w:rFonts w:ascii="Trebuchet MS" w:hAnsi="Trebuchet MS"/>
          <w:sz w:val="20"/>
          <w:szCs w:val="20"/>
        </w:rPr>
        <w:t>primeira</w:t>
      </w:r>
      <w:r w:rsidR="004C5D3B" w:rsidRPr="008B580C">
        <w:rPr>
          <w:rFonts w:ascii="Trebuchet MS" w:hAnsi="Trebuchet MS" w:cstheme="minorHAnsi"/>
          <w:sz w:val="20"/>
          <w:szCs w:val="20"/>
          <w:lang w:bidi="th-TH"/>
        </w:rPr>
        <w:t xml:space="preserve">) </w:t>
      </w:r>
      <w:r w:rsidR="00C25F9C" w:rsidRPr="008B580C">
        <w:rPr>
          <w:rFonts w:ascii="Trebuchet MS" w:hAnsi="Trebuchet MS" w:cstheme="minorHAnsi"/>
          <w:sz w:val="20"/>
          <w:szCs w:val="20"/>
          <w:lang w:bidi="th-TH"/>
        </w:rPr>
        <w:t>emissão de debêntures simples, não conversíveis em ações da espécie com garantia real</w:t>
      </w:r>
      <w:r w:rsidR="00C2201B" w:rsidRPr="008B580C">
        <w:rPr>
          <w:rFonts w:ascii="Trebuchet MS" w:hAnsi="Trebuchet MS" w:cstheme="minorHAnsi"/>
          <w:sz w:val="20"/>
          <w:szCs w:val="20"/>
          <w:lang w:bidi="th-TH"/>
        </w:rPr>
        <w:t>,</w:t>
      </w:r>
      <w:r w:rsidR="00C25F9C" w:rsidRPr="008B580C">
        <w:rPr>
          <w:rFonts w:ascii="Trebuchet MS" w:hAnsi="Trebuchet MS" w:cstheme="minorHAnsi"/>
          <w:sz w:val="20"/>
          <w:szCs w:val="20"/>
          <w:lang w:bidi="th-TH"/>
        </w:rPr>
        <w:t xml:space="preserve"> e com garantia fidejussória adicional, em série única, para colocação privada, </w:t>
      </w:r>
      <w:r w:rsidR="003C0DD8" w:rsidRPr="008B580C">
        <w:rPr>
          <w:rFonts w:ascii="Trebuchet MS" w:hAnsi="Trebuchet MS" w:cstheme="minorHAnsi"/>
          <w:sz w:val="20"/>
          <w:szCs w:val="20"/>
          <w:lang w:bidi="th-TH"/>
        </w:rPr>
        <w:t xml:space="preserve">nos termos da Lei Sociedade por Ações, </w:t>
      </w:r>
      <w:r w:rsidR="00C25F9C" w:rsidRPr="008B580C">
        <w:rPr>
          <w:rFonts w:ascii="Trebuchet MS" w:hAnsi="Trebuchet MS" w:cstheme="minorHAnsi"/>
          <w:sz w:val="20"/>
          <w:szCs w:val="20"/>
          <w:lang w:bidi="th-TH"/>
        </w:rPr>
        <w:t>da Emissora (“</w:t>
      </w:r>
      <w:r w:rsidR="00C25F9C" w:rsidRPr="008B580C">
        <w:rPr>
          <w:rFonts w:ascii="Trebuchet MS" w:hAnsi="Trebuchet MS" w:cstheme="minorHAnsi"/>
          <w:sz w:val="20"/>
          <w:szCs w:val="20"/>
          <w:u w:val="single"/>
          <w:lang w:bidi="th-TH"/>
        </w:rPr>
        <w:t>Emissão</w:t>
      </w:r>
      <w:r w:rsidR="00C25F9C" w:rsidRPr="008B580C">
        <w:rPr>
          <w:rFonts w:ascii="Trebuchet MS" w:hAnsi="Trebuchet MS" w:cstheme="minorHAnsi"/>
          <w:sz w:val="20"/>
          <w:szCs w:val="20"/>
          <w:lang w:bidi="th-TH"/>
        </w:rPr>
        <w:t>”</w:t>
      </w:r>
      <w:r w:rsidR="003C0DD8" w:rsidRPr="008B580C">
        <w:rPr>
          <w:rFonts w:ascii="Trebuchet MS" w:hAnsi="Trebuchet MS" w:cstheme="minorHAnsi"/>
          <w:sz w:val="20"/>
          <w:szCs w:val="20"/>
          <w:lang w:bidi="th-TH"/>
        </w:rPr>
        <w:t xml:space="preserve"> e “</w:t>
      </w:r>
      <w:r w:rsidR="003C0DD8" w:rsidRPr="008B580C">
        <w:rPr>
          <w:rFonts w:ascii="Trebuchet MS" w:hAnsi="Trebuchet MS" w:cstheme="minorHAnsi"/>
          <w:sz w:val="20"/>
          <w:szCs w:val="20"/>
          <w:u w:val="single"/>
          <w:lang w:bidi="th-TH"/>
        </w:rPr>
        <w:t>Debêntures</w:t>
      </w:r>
      <w:r w:rsidR="003C0DD8" w:rsidRPr="008B580C">
        <w:rPr>
          <w:rFonts w:ascii="Trebuchet MS" w:hAnsi="Trebuchet MS" w:cstheme="minorHAnsi"/>
          <w:sz w:val="20"/>
          <w:szCs w:val="20"/>
          <w:lang w:bidi="th-TH"/>
        </w:rPr>
        <w:t>”</w:t>
      </w:r>
      <w:r w:rsidR="00C25F9C" w:rsidRPr="008B580C">
        <w:rPr>
          <w:rFonts w:ascii="Trebuchet MS" w:hAnsi="Trebuchet MS" w:cstheme="minorHAnsi"/>
          <w:sz w:val="20"/>
          <w:szCs w:val="20"/>
          <w:lang w:bidi="th-TH"/>
        </w:rPr>
        <w:t xml:space="preserve">), será realizada com observância dos </w:t>
      </w:r>
      <w:r w:rsidR="00157FAD" w:rsidRPr="008B580C">
        <w:rPr>
          <w:rFonts w:ascii="Trebuchet MS" w:hAnsi="Trebuchet MS" w:cstheme="minorHAnsi"/>
          <w:sz w:val="20"/>
          <w:szCs w:val="20"/>
          <w:lang w:bidi="th-TH"/>
        </w:rPr>
        <w:t>seguintes requisitos:</w:t>
      </w:r>
    </w:p>
    <w:p w14:paraId="5EF40C90" w14:textId="77777777" w:rsidR="004C4076" w:rsidRPr="008B580C" w:rsidRDefault="004C4076" w:rsidP="00C23619">
      <w:pPr>
        <w:pStyle w:val="Default"/>
        <w:widowControl w:val="0"/>
        <w:tabs>
          <w:tab w:val="left" w:pos="851"/>
        </w:tabs>
        <w:spacing w:line="360" w:lineRule="auto"/>
        <w:jc w:val="both"/>
        <w:rPr>
          <w:rFonts w:ascii="Trebuchet MS" w:hAnsi="Trebuchet MS" w:cstheme="minorHAnsi"/>
          <w:b/>
          <w:sz w:val="20"/>
          <w:szCs w:val="20"/>
          <w:lang w:bidi="th-TH"/>
        </w:rPr>
      </w:pPr>
    </w:p>
    <w:p w14:paraId="5392E773" w14:textId="4810DD5D" w:rsidR="00157FAD" w:rsidRPr="008B580C" w:rsidRDefault="00157FAD"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lang w:bidi="th-TH"/>
        </w:rPr>
      </w:pPr>
      <w:r w:rsidRPr="008B580C">
        <w:rPr>
          <w:rFonts w:ascii="Trebuchet MS" w:hAnsi="Trebuchet MS" w:cstheme="minorHAnsi"/>
          <w:sz w:val="20"/>
          <w:szCs w:val="20"/>
          <w:u w:val="single"/>
          <w:lang w:bidi="th-TH"/>
        </w:rPr>
        <w:t>Arquivamento e Publicação da Ata da Aprovaç</w:t>
      </w:r>
      <w:r w:rsidR="00BF7B66" w:rsidRPr="008B580C">
        <w:rPr>
          <w:rFonts w:ascii="Trebuchet MS" w:hAnsi="Trebuchet MS" w:cstheme="minorHAnsi"/>
          <w:sz w:val="20"/>
          <w:szCs w:val="20"/>
          <w:u w:val="single"/>
          <w:lang w:bidi="th-TH"/>
        </w:rPr>
        <w:t>ão</w:t>
      </w:r>
      <w:r w:rsidRPr="008B580C">
        <w:rPr>
          <w:rFonts w:ascii="Trebuchet MS" w:hAnsi="Trebuchet MS" w:cstheme="minorHAnsi"/>
          <w:sz w:val="20"/>
          <w:szCs w:val="20"/>
          <w:u w:val="single"/>
          <w:lang w:bidi="th-TH"/>
        </w:rPr>
        <w:t xml:space="preserve"> Societária</w:t>
      </w:r>
      <w:r w:rsidR="0081589E" w:rsidRPr="008B580C">
        <w:rPr>
          <w:rFonts w:ascii="Trebuchet MS" w:hAnsi="Trebuchet MS" w:cstheme="minorHAnsi"/>
          <w:sz w:val="20"/>
          <w:szCs w:val="20"/>
          <w:lang w:bidi="th-TH"/>
        </w:rPr>
        <w:t xml:space="preserve">: </w:t>
      </w:r>
      <w:r w:rsidR="00327D31" w:rsidRPr="008B580C">
        <w:rPr>
          <w:rFonts w:ascii="Trebuchet MS" w:hAnsi="Trebuchet MS" w:cstheme="minorHAnsi"/>
          <w:sz w:val="20"/>
          <w:szCs w:val="20"/>
          <w:lang w:bidi="th-TH"/>
        </w:rPr>
        <w:t xml:space="preserve">A Ata da Aprovação Societária </w:t>
      </w:r>
      <w:r w:rsidR="00D62FC3">
        <w:rPr>
          <w:rFonts w:ascii="Trebuchet MS" w:hAnsi="Trebuchet MS" w:cstheme="minorHAnsi"/>
          <w:sz w:val="20"/>
          <w:szCs w:val="20"/>
          <w:lang w:bidi="th-TH"/>
        </w:rPr>
        <w:t xml:space="preserve">foi </w:t>
      </w:r>
      <w:r w:rsidR="00327D31" w:rsidRPr="008B580C">
        <w:rPr>
          <w:rFonts w:ascii="Trebuchet MS" w:hAnsi="Trebuchet MS" w:cstheme="minorHAnsi"/>
          <w:sz w:val="20"/>
          <w:szCs w:val="20"/>
          <w:lang w:bidi="th-TH"/>
        </w:rPr>
        <w:t xml:space="preserve">devidamente arquivada na </w:t>
      </w:r>
      <w:r w:rsidR="00C621CF">
        <w:rPr>
          <w:rFonts w:ascii="Trebuchet MS" w:hAnsi="Trebuchet MS" w:cstheme="minorHAnsi"/>
          <w:sz w:val="20"/>
          <w:szCs w:val="20"/>
          <w:lang w:bidi="th-TH"/>
        </w:rPr>
        <w:t xml:space="preserve">JUCEMG </w:t>
      </w:r>
      <w:r w:rsidR="00CB4969" w:rsidRPr="008B580C">
        <w:rPr>
          <w:rFonts w:ascii="Trebuchet MS" w:hAnsi="Trebuchet MS" w:cstheme="minorHAnsi"/>
          <w:sz w:val="20"/>
          <w:szCs w:val="20"/>
          <w:lang w:bidi="th-TH"/>
        </w:rPr>
        <w:t xml:space="preserve">e, será publicada </w:t>
      </w:r>
      <w:r w:rsidR="00B50820" w:rsidRPr="008B580C">
        <w:rPr>
          <w:rFonts w:ascii="Trebuchet MS" w:hAnsi="Trebuchet MS" w:cstheme="minorHAnsi"/>
          <w:sz w:val="20"/>
          <w:szCs w:val="20"/>
          <w:lang w:bidi="th-TH"/>
        </w:rPr>
        <w:t xml:space="preserve">no jornal </w:t>
      </w:r>
      <w:r w:rsidR="00BD505A">
        <w:rPr>
          <w:rFonts w:ascii="Trebuchet MS" w:hAnsi="Trebuchet MS" w:cstheme="minorHAnsi"/>
          <w:sz w:val="20"/>
          <w:szCs w:val="20"/>
          <w:lang w:bidi="th-TH"/>
        </w:rPr>
        <w:t>“</w:t>
      </w:r>
      <w:r w:rsidR="00BD505A">
        <w:rPr>
          <w:rFonts w:ascii="Trebuchet MS" w:hAnsi="Trebuchet MS"/>
          <w:sz w:val="20"/>
          <w:szCs w:val="20"/>
        </w:rPr>
        <w:t>O Tempo”</w:t>
      </w:r>
      <w:r w:rsidR="00595A35" w:rsidRPr="008B580C">
        <w:rPr>
          <w:rFonts w:ascii="Trebuchet MS" w:hAnsi="Trebuchet MS" w:cstheme="minorHAnsi"/>
          <w:sz w:val="20"/>
          <w:szCs w:val="20"/>
          <w:lang w:bidi="th-TH"/>
        </w:rPr>
        <w:t xml:space="preserve">, </w:t>
      </w:r>
      <w:r w:rsidR="00CB4969" w:rsidRPr="008B580C">
        <w:rPr>
          <w:rFonts w:ascii="Trebuchet MS" w:hAnsi="Trebuchet MS" w:cstheme="minorHAnsi"/>
          <w:sz w:val="20"/>
          <w:szCs w:val="20"/>
          <w:lang w:bidi="th-TH"/>
        </w:rPr>
        <w:t>nos termos do artigo 62, inciso I,</w:t>
      </w:r>
      <w:r w:rsidR="00E96A58" w:rsidRPr="008B580C">
        <w:rPr>
          <w:rFonts w:ascii="Trebuchet MS" w:hAnsi="Trebuchet MS" w:cstheme="minorHAnsi"/>
          <w:sz w:val="20"/>
          <w:szCs w:val="20"/>
          <w:lang w:bidi="th-TH"/>
        </w:rPr>
        <w:t xml:space="preserve"> e no artigo 289,</w:t>
      </w:r>
      <w:r w:rsidR="00CB4969" w:rsidRPr="008B580C">
        <w:rPr>
          <w:rFonts w:ascii="Trebuchet MS" w:hAnsi="Trebuchet MS" w:cstheme="minorHAnsi"/>
          <w:sz w:val="20"/>
          <w:szCs w:val="20"/>
          <w:lang w:bidi="th-TH"/>
        </w:rPr>
        <w:t xml:space="preserve"> da Lei das Sociedades por Ações.</w:t>
      </w:r>
    </w:p>
    <w:p w14:paraId="45C5F946" w14:textId="77777777" w:rsidR="00157FAD" w:rsidRPr="008B580C" w:rsidRDefault="00157FAD" w:rsidP="00C23619">
      <w:pPr>
        <w:widowControl w:val="0"/>
        <w:spacing w:line="360" w:lineRule="auto"/>
        <w:jc w:val="both"/>
        <w:rPr>
          <w:rFonts w:ascii="Trebuchet MS" w:hAnsi="Trebuchet MS" w:cstheme="minorHAnsi"/>
          <w:sz w:val="20"/>
          <w:szCs w:val="20"/>
          <w:lang w:bidi="th-TH"/>
        </w:rPr>
      </w:pPr>
    </w:p>
    <w:p w14:paraId="56F8CBBE" w14:textId="77777777" w:rsidR="00157FAD" w:rsidRPr="008B580C" w:rsidRDefault="004C4076"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u w:val="single"/>
          <w:lang w:bidi="th-TH"/>
        </w:rPr>
      </w:pPr>
      <w:r w:rsidRPr="008B580C">
        <w:rPr>
          <w:rFonts w:ascii="Trebuchet MS" w:hAnsi="Trebuchet MS" w:cstheme="minorHAnsi"/>
          <w:sz w:val="20"/>
          <w:szCs w:val="20"/>
          <w:u w:val="single"/>
          <w:lang w:bidi="th-TH"/>
        </w:rPr>
        <w:t>Arquivamento</w:t>
      </w:r>
      <w:r w:rsidR="00157FAD" w:rsidRPr="008B580C">
        <w:rPr>
          <w:rFonts w:ascii="Trebuchet MS" w:hAnsi="Trebuchet MS" w:cstheme="minorHAnsi"/>
          <w:sz w:val="20"/>
          <w:szCs w:val="20"/>
          <w:u w:val="single"/>
          <w:lang w:bidi="th-TH"/>
        </w:rPr>
        <w:t xml:space="preserve"> da Escritura de Emissão na </w:t>
      </w:r>
      <w:r w:rsidR="00C621CF">
        <w:rPr>
          <w:rFonts w:ascii="Trebuchet MS" w:hAnsi="Trebuchet MS" w:cstheme="minorHAnsi"/>
          <w:sz w:val="20"/>
          <w:szCs w:val="20"/>
          <w:u w:val="single"/>
          <w:lang w:bidi="th-TH"/>
        </w:rPr>
        <w:t>JUCEMG</w:t>
      </w:r>
      <w:r w:rsidR="00C621CF" w:rsidRPr="008B580C">
        <w:rPr>
          <w:rFonts w:ascii="Trebuchet MS" w:hAnsi="Trebuchet MS" w:cstheme="minorHAnsi"/>
          <w:sz w:val="20"/>
          <w:szCs w:val="20"/>
          <w:u w:val="single"/>
          <w:lang w:bidi="th-TH"/>
        </w:rPr>
        <w:t xml:space="preserve"> </w:t>
      </w:r>
      <w:r w:rsidR="00327D31" w:rsidRPr="008B580C">
        <w:rPr>
          <w:rFonts w:ascii="Trebuchet MS" w:hAnsi="Trebuchet MS" w:cstheme="minorHAnsi"/>
          <w:sz w:val="20"/>
          <w:szCs w:val="20"/>
          <w:u w:val="single"/>
          <w:lang w:bidi="th-TH"/>
        </w:rPr>
        <w:t>e Registro no Cartório de Registro de Títulos e Documentos</w:t>
      </w:r>
      <w:r w:rsidR="0081589E" w:rsidRPr="008B580C">
        <w:rPr>
          <w:rFonts w:ascii="Trebuchet MS" w:hAnsi="Trebuchet MS" w:cstheme="minorHAnsi"/>
          <w:sz w:val="20"/>
          <w:szCs w:val="20"/>
          <w:lang w:bidi="th-TH"/>
        </w:rPr>
        <w:t xml:space="preserve">: </w:t>
      </w:r>
      <w:r w:rsidR="00157FAD" w:rsidRPr="008B580C">
        <w:rPr>
          <w:rFonts w:ascii="Trebuchet MS" w:hAnsi="Trebuchet MS" w:cstheme="minorHAnsi"/>
          <w:sz w:val="20"/>
          <w:szCs w:val="20"/>
          <w:lang w:bidi="th-TH"/>
        </w:rPr>
        <w:t>Esta Escritura de Emissão e seus eventuais aditamentos (“</w:t>
      </w:r>
      <w:r w:rsidR="00157FAD" w:rsidRPr="008B580C">
        <w:rPr>
          <w:rFonts w:ascii="Trebuchet MS" w:hAnsi="Trebuchet MS" w:cstheme="minorHAnsi"/>
          <w:sz w:val="20"/>
          <w:szCs w:val="20"/>
          <w:u w:val="single"/>
          <w:lang w:bidi="th-TH"/>
        </w:rPr>
        <w:t>Aditamentos</w:t>
      </w:r>
      <w:r w:rsidR="00157FAD" w:rsidRPr="008B580C">
        <w:rPr>
          <w:rFonts w:ascii="Trebuchet MS" w:hAnsi="Trebuchet MS" w:cstheme="minorHAnsi"/>
          <w:sz w:val="20"/>
          <w:szCs w:val="20"/>
          <w:lang w:bidi="th-TH"/>
        </w:rPr>
        <w:t xml:space="preserve">”) </w:t>
      </w:r>
      <w:r w:rsidR="00327D31" w:rsidRPr="008B580C">
        <w:rPr>
          <w:rFonts w:ascii="Trebuchet MS" w:hAnsi="Trebuchet MS" w:cstheme="minorHAnsi"/>
          <w:sz w:val="20"/>
          <w:szCs w:val="20"/>
          <w:lang w:bidi="th-TH"/>
        </w:rPr>
        <w:t>serão</w:t>
      </w:r>
      <w:r w:rsidR="00157FAD" w:rsidRPr="008B580C">
        <w:rPr>
          <w:rFonts w:ascii="Trebuchet MS" w:hAnsi="Trebuchet MS" w:cstheme="minorHAnsi"/>
          <w:sz w:val="20"/>
          <w:szCs w:val="20"/>
          <w:lang w:bidi="th-TH"/>
        </w:rPr>
        <w:t xml:space="preserve"> arquivados na </w:t>
      </w:r>
      <w:r w:rsidR="0080400E" w:rsidRPr="008B580C">
        <w:rPr>
          <w:rFonts w:ascii="Trebuchet MS" w:hAnsi="Trebuchet MS" w:cstheme="minorHAnsi"/>
          <w:sz w:val="20"/>
          <w:szCs w:val="20"/>
          <w:lang w:bidi="th-TH"/>
        </w:rPr>
        <w:t>JUCEMG</w:t>
      </w:r>
      <w:r w:rsidR="00157FAD" w:rsidRPr="008B580C">
        <w:rPr>
          <w:rFonts w:ascii="Trebuchet MS" w:hAnsi="Trebuchet MS" w:cstheme="minorHAnsi"/>
          <w:sz w:val="20"/>
          <w:szCs w:val="20"/>
          <w:lang w:bidi="th-TH"/>
        </w:rPr>
        <w:t>,</w:t>
      </w:r>
      <w:r w:rsidR="001723D8" w:rsidRPr="008B580C">
        <w:rPr>
          <w:rFonts w:ascii="Trebuchet MS" w:hAnsi="Trebuchet MS" w:cstheme="minorHAnsi"/>
          <w:sz w:val="20"/>
          <w:szCs w:val="20"/>
          <w:lang w:bidi="th-TH"/>
        </w:rPr>
        <w:t xml:space="preserve"> pela Emissora e às suas expensas,</w:t>
      </w:r>
      <w:r w:rsidR="00157FAD" w:rsidRPr="008B580C">
        <w:rPr>
          <w:rFonts w:ascii="Trebuchet MS" w:hAnsi="Trebuchet MS" w:cstheme="minorHAnsi"/>
          <w:sz w:val="20"/>
          <w:szCs w:val="20"/>
          <w:lang w:bidi="th-TH"/>
        </w:rPr>
        <w:t xml:space="preserve"> conforme disposto no artigo 62, inciso II e §3º, da Lei das Sociedades por Ações</w:t>
      </w:r>
      <w:r w:rsidR="007D24D1">
        <w:rPr>
          <w:rFonts w:ascii="Trebuchet MS" w:hAnsi="Trebuchet MS" w:cstheme="minorHAnsi"/>
          <w:sz w:val="20"/>
          <w:szCs w:val="20"/>
          <w:lang w:bidi="th-TH"/>
        </w:rPr>
        <w:t>,</w:t>
      </w:r>
      <w:r w:rsidR="00327D31" w:rsidRPr="008B580C">
        <w:rPr>
          <w:rFonts w:ascii="Trebuchet MS" w:hAnsi="Trebuchet MS" w:cstheme="minorHAnsi"/>
          <w:sz w:val="20"/>
          <w:szCs w:val="20"/>
          <w:lang w:bidi="th-TH"/>
        </w:rPr>
        <w:t xml:space="preserve"> e registrados em Cartório de Registro de Títulos e Documentos </w:t>
      </w:r>
      <w:r w:rsidR="00EF332F" w:rsidRPr="008B580C">
        <w:rPr>
          <w:rFonts w:ascii="Trebuchet MS" w:hAnsi="Trebuchet MS" w:cstheme="minorHAnsi"/>
          <w:sz w:val="20"/>
          <w:szCs w:val="20"/>
          <w:lang w:bidi="th-TH"/>
        </w:rPr>
        <w:t xml:space="preserve">dos domicílios </w:t>
      </w:r>
      <w:r w:rsidR="00EF332F" w:rsidRPr="00465200">
        <w:rPr>
          <w:rFonts w:ascii="Trebuchet MS" w:hAnsi="Trebuchet MS" w:cstheme="minorHAnsi"/>
          <w:sz w:val="20"/>
          <w:szCs w:val="20"/>
          <w:lang w:bidi="th-TH"/>
        </w:rPr>
        <w:t>das Partes</w:t>
      </w:r>
      <w:r w:rsidR="001E5874" w:rsidRPr="0048691E">
        <w:rPr>
          <w:rFonts w:ascii="Trebuchet MS" w:hAnsi="Trebuchet MS" w:cstheme="minorHAnsi"/>
          <w:sz w:val="20"/>
          <w:szCs w:val="20"/>
          <w:lang w:bidi="th-TH"/>
        </w:rPr>
        <w:t>, quais sejam</w:t>
      </w:r>
      <w:r w:rsidR="00C621CF" w:rsidRPr="0048691E">
        <w:rPr>
          <w:rFonts w:ascii="Trebuchet MS" w:hAnsi="Trebuchet MS" w:cstheme="minorHAnsi"/>
          <w:sz w:val="20"/>
          <w:szCs w:val="20"/>
          <w:lang w:bidi="th-TH"/>
        </w:rPr>
        <w:t>,</w:t>
      </w:r>
      <w:r w:rsidR="001E5874" w:rsidRPr="00661C7E">
        <w:rPr>
          <w:rFonts w:ascii="Trebuchet MS" w:hAnsi="Trebuchet MS" w:cstheme="minorHAnsi"/>
          <w:sz w:val="20"/>
          <w:szCs w:val="20"/>
          <w:lang w:bidi="th-TH"/>
        </w:rPr>
        <w:t xml:space="preserve"> </w:t>
      </w:r>
      <w:r w:rsidR="0080400E" w:rsidRPr="00D44076">
        <w:rPr>
          <w:rFonts w:ascii="Trebuchet MS" w:hAnsi="Trebuchet MS" w:cstheme="minorHAnsi"/>
          <w:sz w:val="20"/>
          <w:szCs w:val="20"/>
          <w:lang w:bidi="th-TH"/>
        </w:rPr>
        <w:t xml:space="preserve">São Paulo, </w:t>
      </w:r>
      <w:r w:rsidR="00C621CF" w:rsidRPr="00D44076">
        <w:rPr>
          <w:rFonts w:ascii="Trebuchet MS" w:hAnsi="Trebuchet MS" w:cstheme="minorHAnsi"/>
          <w:sz w:val="20"/>
          <w:szCs w:val="20"/>
          <w:lang w:bidi="th-TH"/>
        </w:rPr>
        <w:t>e</w:t>
      </w:r>
      <w:r w:rsidR="0080400E" w:rsidRPr="00D44076">
        <w:rPr>
          <w:rFonts w:ascii="Trebuchet MS" w:hAnsi="Trebuchet MS" w:cstheme="minorHAnsi"/>
          <w:sz w:val="20"/>
          <w:szCs w:val="20"/>
          <w:lang w:bidi="th-TH"/>
        </w:rPr>
        <w:t>stado de São Paulo</w:t>
      </w:r>
      <w:r w:rsidR="00C621CF" w:rsidRPr="00D44076">
        <w:rPr>
          <w:rFonts w:ascii="Trebuchet MS" w:hAnsi="Trebuchet MS" w:cstheme="minorHAnsi"/>
          <w:sz w:val="20"/>
          <w:szCs w:val="20"/>
          <w:lang w:bidi="th-TH"/>
        </w:rPr>
        <w:t>, e Contagem, estado de Minas Gerais</w:t>
      </w:r>
      <w:r w:rsidR="0080400E" w:rsidRPr="008B580C">
        <w:rPr>
          <w:rFonts w:ascii="Trebuchet MS" w:hAnsi="Trebuchet MS" w:cstheme="minorHAnsi"/>
          <w:sz w:val="20"/>
          <w:szCs w:val="20"/>
          <w:lang w:bidi="th-TH"/>
        </w:rPr>
        <w:t xml:space="preserve"> </w:t>
      </w:r>
      <w:r w:rsidR="001A26CC" w:rsidRPr="008B580C">
        <w:rPr>
          <w:rFonts w:ascii="Trebuchet MS" w:hAnsi="Trebuchet MS" w:cstheme="minorHAnsi"/>
          <w:sz w:val="20"/>
          <w:szCs w:val="20"/>
          <w:lang w:bidi="th-TH"/>
        </w:rPr>
        <w:t>(“</w:t>
      </w:r>
      <w:r w:rsidR="001A26CC" w:rsidRPr="008B580C">
        <w:rPr>
          <w:rFonts w:ascii="Trebuchet MS" w:hAnsi="Trebuchet MS" w:cstheme="minorHAnsi"/>
          <w:sz w:val="20"/>
          <w:szCs w:val="20"/>
          <w:u w:val="single"/>
          <w:lang w:bidi="th-TH"/>
        </w:rPr>
        <w:t>Cartórios de RTD</w:t>
      </w:r>
      <w:r w:rsidR="001A26CC" w:rsidRPr="008B580C">
        <w:rPr>
          <w:rFonts w:ascii="Trebuchet MS" w:hAnsi="Trebuchet MS" w:cstheme="minorHAnsi"/>
          <w:sz w:val="20"/>
          <w:szCs w:val="20"/>
          <w:lang w:bidi="th-TH"/>
        </w:rPr>
        <w:t>”)</w:t>
      </w:r>
      <w:r w:rsidR="0076538C" w:rsidRPr="008B580C">
        <w:rPr>
          <w:rFonts w:ascii="Trebuchet MS" w:hAnsi="Trebuchet MS" w:cstheme="minorHAnsi"/>
          <w:sz w:val="20"/>
          <w:szCs w:val="20"/>
          <w:lang w:bidi="th-TH"/>
        </w:rPr>
        <w:t>, em virtude da Fiança prestada pelo Fiador</w:t>
      </w:r>
      <w:r w:rsidR="00327D31" w:rsidRPr="008B580C">
        <w:rPr>
          <w:rFonts w:ascii="Trebuchet MS" w:hAnsi="Trebuchet MS" w:cstheme="minorHAnsi"/>
          <w:sz w:val="20"/>
          <w:szCs w:val="20"/>
          <w:lang w:bidi="th-TH"/>
        </w:rPr>
        <w:t>.</w:t>
      </w:r>
      <w:r w:rsidR="0065312C">
        <w:rPr>
          <w:rFonts w:ascii="Trebuchet MS" w:hAnsi="Trebuchet MS" w:cstheme="minorHAnsi"/>
          <w:sz w:val="20"/>
          <w:szCs w:val="20"/>
          <w:lang w:bidi="th-TH"/>
        </w:rPr>
        <w:t xml:space="preserve"> </w:t>
      </w:r>
    </w:p>
    <w:p w14:paraId="21AD25A5" w14:textId="77777777" w:rsidR="00483D77" w:rsidRPr="008B580C" w:rsidRDefault="00483D77" w:rsidP="00C23619">
      <w:pPr>
        <w:pStyle w:val="PargrafodaLista"/>
        <w:spacing w:line="360" w:lineRule="auto"/>
        <w:rPr>
          <w:rFonts w:ascii="Trebuchet MS" w:hAnsi="Trebuchet MS" w:cstheme="minorHAnsi"/>
          <w:sz w:val="20"/>
          <w:szCs w:val="20"/>
          <w:lang w:bidi="th-TH"/>
        </w:rPr>
      </w:pPr>
    </w:p>
    <w:p w14:paraId="0A89FAD2" w14:textId="77777777" w:rsidR="003F7251" w:rsidRDefault="00136C8A" w:rsidP="006100E0">
      <w:pPr>
        <w:pStyle w:val="Default"/>
        <w:widowControl w:val="0"/>
        <w:numPr>
          <w:ilvl w:val="3"/>
          <w:numId w:val="4"/>
        </w:numPr>
        <w:tabs>
          <w:tab w:val="left" w:pos="851"/>
          <w:tab w:val="left" w:pos="2694"/>
        </w:tabs>
        <w:spacing w:line="360" w:lineRule="auto"/>
        <w:ind w:hanging="27"/>
        <w:jc w:val="both"/>
        <w:rPr>
          <w:rFonts w:ascii="Trebuchet MS" w:hAnsi="Trebuchet MS" w:cstheme="minorHAnsi"/>
          <w:sz w:val="20"/>
          <w:szCs w:val="20"/>
          <w:lang w:bidi="th-TH"/>
        </w:rPr>
      </w:pPr>
      <w:r w:rsidRPr="008B580C">
        <w:rPr>
          <w:rFonts w:ascii="Trebuchet MS" w:hAnsi="Trebuchet MS" w:cstheme="minorHAnsi"/>
          <w:sz w:val="20"/>
          <w:szCs w:val="20"/>
          <w:lang w:bidi="th-TH"/>
        </w:rPr>
        <w:t>A</w:t>
      </w:r>
      <w:r w:rsidR="00483D77" w:rsidRPr="008B580C">
        <w:rPr>
          <w:rFonts w:ascii="Trebuchet MS" w:hAnsi="Trebuchet MS" w:cstheme="minorHAnsi"/>
          <w:sz w:val="20"/>
          <w:szCs w:val="20"/>
          <w:lang w:bidi="th-TH"/>
        </w:rPr>
        <w:t xml:space="preserve"> Emissora </w:t>
      </w:r>
      <w:r w:rsidR="00A50983" w:rsidRPr="008B580C">
        <w:rPr>
          <w:rFonts w:ascii="Trebuchet MS" w:hAnsi="Trebuchet MS" w:cstheme="minorHAnsi"/>
          <w:sz w:val="20"/>
          <w:szCs w:val="20"/>
          <w:lang w:bidi="th-TH"/>
        </w:rPr>
        <w:t xml:space="preserve">obriga-se a (a) protocolar na </w:t>
      </w:r>
      <w:r w:rsidR="0080400E" w:rsidRPr="008B580C">
        <w:rPr>
          <w:rFonts w:ascii="Trebuchet MS" w:hAnsi="Trebuchet MS" w:cstheme="minorHAnsi"/>
          <w:sz w:val="20"/>
          <w:szCs w:val="20"/>
          <w:lang w:bidi="th-TH"/>
        </w:rPr>
        <w:t xml:space="preserve">JUCEMG </w:t>
      </w:r>
      <w:r w:rsidR="00A50983" w:rsidRPr="008B580C">
        <w:rPr>
          <w:rFonts w:ascii="Trebuchet MS" w:hAnsi="Trebuchet MS" w:cstheme="minorHAnsi"/>
          <w:sz w:val="20"/>
          <w:szCs w:val="20"/>
          <w:lang w:bidi="th-TH"/>
        </w:rPr>
        <w:t xml:space="preserve">esta Escritura de Emissão ou eventuais </w:t>
      </w:r>
      <w:r w:rsidR="00A50983" w:rsidRPr="008B580C">
        <w:rPr>
          <w:rFonts w:ascii="Trebuchet MS" w:eastAsia="Arial Unicode MS" w:hAnsi="Trebuchet MS" w:cstheme="minorHAnsi"/>
          <w:sz w:val="20"/>
          <w:szCs w:val="20"/>
          <w:lang w:bidi="th-TH"/>
        </w:rPr>
        <w:t>Aditamentos</w:t>
      </w:r>
      <w:r w:rsidR="00A50983" w:rsidRPr="008B580C">
        <w:rPr>
          <w:rFonts w:ascii="Trebuchet MS" w:hAnsi="Trebuchet MS" w:cstheme="minorHAnsi"/>
          <w:sz w:val="20"/>
          <w:szCs w:val="20"/>
          <w:lang w:bidi="th-TH"/>
        </w:rPr>
        <w:t xml:space="preserve"> no prazo de até </w:t>
      </w:r>
      <w:r w:rsidR="00604596" w:rsidRPr="008B580C">
        <w:rPr>
          <w:rFonts w:ascii="Trebuchet MS" w:hAnsi="Trebuchet MS" w:cstheme="minorHAnsi"/>
          <w:sz w:val="20"/>
          <w:szCs w:val="20"/>
          <w:lang w:bidi="th-TH"/>
        </w:rPr>
        <w:t>2 (dois)</w:t>
      </w:r>
      <w:r w:rsidR="00844616" w:rsidRPr="008B580C">
        <w:rPr>
          <w:rFonts w:ascii="Trebuchet MS" w:hAnsi="Trebuchet MS" w:cstheme="minorHAnsi"/>
          <w:sz w:val="20"/>
          <w:szCs w:val="20"/>
          <w:lang w:bidi="th-TH"/>
        </w:rPr>
        <w:t xml:space="preserve"> </w:t>
      </w:r>
      <w:r w:rsidR="00A50983" w:rsidRPr="008B580C">
        <w:rPr>
          <w:rFonts w:ascii="Trebuchet MS" w:hAnsi="Trebuchet MS" w:cstheme="minorHAnsi"/>
          <w:sz w:val="20"/>
          <w:szCs w:val="20"/>
          <w:lang w:bidi="th-TH"/>
        </w:rPr>
        <w:t xml:space="preserve">Dias Úteis contados da sua celebração; (b) protocolar nos Cartórios de RTD esta Escritura de Emissão ou eventuais Aditamentos no prazo de até </w:t>
      </w:r>
      <w:r w:rsidR="00604596" w:rsidRPr="008B580C">
        <w:rPr>
          <w:rFonts w:ascii="Trebuchet MS" w:hAnsi="Trebuchet MS" w:cstheme="minorHAnsi"/>
          <w:sz w:val="20"/>
          <w:szCs w:val="20"/>
          <w:lang w:bidi="th-TH"/>
        </w:rPr>
        <w:t>2 (dois)</w:t>
      </w:r>
      <w:r w:rsidR="00A50983" w:rsidRPr="008B580C">
        <w:rPr>
          <w:rFonts w:ascii="Trebuchet MS" w:hAnsi="Trebuchet MS" w:cstheme="minorHAnsi"/>
          <w:sz w:val="20"/>
          <w:szCs w:val="20"/>
          <w:lang w:bidi="th-TH"/>
        </w:rPr>
        <w:t xml:space="preserve"> Dias Úteis contados da sua celebração; (c) </w:t>
      </w:r>
      <w:r w:rsidR="00483D77" w:rsidRPr="008B580C">
        <w:rPr>
          <w:rFonts w:ascii="Trebuchet MS" w:hAnsi="Trebuchet MS" w:cstheme="minorHAnsi"/>
          <w:sz w:val="20"/>
          <w:szCs w:val="20"/>
          <w:lang w:bidi="th-TH"/>
        </w:rPr>
        <w:t xml:space="preserve">enviar </w:t>
      </w:r>
      <w:r w:rsidR="006B2C63" w:rsidRPr="008B580C">
        <w:rPr>
          <w:rFonts w:ascii="Trebuchet MS" w:hAnsi="Trebuchet MS" w:cstheme="minorHAnsi"/>
          <w:sz w:val="20"/>
          <w:szCs w:val="20"/>
          <w:lang w:bidi="th-TH"/>
        </w:rPr>
        <w:t xml:space="preserve">à Debenturista </w:t>
      </w:r>
      <w:r w:rsidR="00483D77" w:rsidRPr="008B580C">
        <w:rPr>
          <w:rFonts w:ascii="Trebuchet MS" w:hAnsi="Trebuchet MS" w:cstheme="minorHAnsi"/>
          <w:sz w:val="20"/>
          <w:szCs w:val="20"/>
          <w:lang w:bidi="th-TH"/>
        </w:rPr>
        <w:t xml:space="preserve">1 (uma) via </w:t>
      </w:r>
      <w:r w:rsidRPr="008B580C">
        <w:rPr>
          <w:rFonts w:ascii="Trebuchet MS" w:hAnsi="Trebuchet MS" w:cstheme="minorHAnsi"/>
          <w:sz w:val="20"/>
          <w:szCs w:val="20"/>
          <w:lang w:bidi="th-TH"/>
        </w:rPr>
        <w:t>original</w:t>
      </w:r>
      <w:r w:rsidR="00483D77" w:rsidRPr="008B580C">
        <w:rPr>
          <w:rFonts w:ascii="Trebuchet MS" w:hAnsi="Trebuchet MS" w:cstheme="minorHAnsi"/>
          <w:sz w:val="20"/>
          <w:szCs w:val="20"/>
          <w:lang w:bidi="th-TH"/>
        </w:rPr>
        <w:t xml:space="preserve"> </w:t>
      </w:r>
      <w:r w:rsidR="004F50F9">
        <w:rPr>
          <w:rFonts w:ascii="Trebuchet MS" w:hAnsi="Trebuchet MS" w:cstheme="minorHAnsi"/>
          <w:sz w:val="20"/>
          <w:szCs w:val="20"/>
          <w:lang w:bidi="th-TH"/>
        </w:rPr>
        <w:t xml:space="preserve">eletrônica </w:t>
      </w:r>
      <w:r w:rsidR="00483D77" w:rsidRPr="008B580C">
        <w:rPr>
          <w:rFonts w:ascii="Trebuchet MS" w:hAnsi="Trebuchet MS" w:cstheme="minorHAnsi"/>
          <w:sz w:val="20"/>
          <w:szCs w:val="20"/>
          <w:lang w:bidi="th-TH"/>
        </w:rPr>
        <w:t xml:space="preserve">desta Escritura </w:t>
      </w:r>
      <w:r w:rsidR="006E0C6B" w:rsidRPr="008B580C">
        <w:rPr>
          <w:rFonts w:ascii="Trebuchet MS" w:hAnsi="Trebuchet MS" w:cstheme="minorHAnsi"/>
          <w:sz w:val="20"/>
          <w:szCs w:val="20"/>
          <w:lang w:bidi="th-TH"/>
        </w:rPr>
        <w:t xml:space="preserve">de Emissão </w:t>
      </w:r>
      <w:r w:rsidR="00483D77" w:rsidRPr="008B580C">
        <w:rPr>
          <w:rFonts w:ascii="Trebuchet MS" w:hAnsi="Trebuchet MS" w:cstheme="minorHAnsi"/>
          <w:sz w:val="20"/>
          <w:szCs w:val="20"/>
          <w:lang w:bidi="th-TH"/>
        </w:rPr>
        <w:t xml:space="preserve">e eventuais </w:t>
      </w:r>
      <w:r w:rsidR="009A5C30" w:rsidRPr="008B580C">
        <w:rPr>
          <w:rFonts w:ascii="Trebuchet MS" w:hAnsi="Trebuchet MS" w:cstheme="minorHAnsi"/>
          <w:sz w:val="20"/>
          <w:szCs w:val="20"/>
          <w:lang w:bidi="th-TH"/>
        </w:rPr>
        <w:t>A</w:t>
      </w:r>
      <w:r w:rsidR="00483D77" w:rsidRPr="008B580C">
        <w:rPr>
          <w:rFonts w:ascii="Trebuchet MS" w:hAnsi="Trebuchet MS" w:cstheme="minorHAnsi"/>
          <w:sz w:val="20"/>
          <w:szCs w:val="20"/>
          <w:lang w:bidi="th-TH"/>
        </w:rPr>
        <w:t>ditamentos</w:t>
      </w:r>
      <w:r w:rsidR="004F50F9">
        <w:rPr>
          <w:rFonts w:ascii="Trebuchet MS" w:hAnsi="Trebuchet MS" w:cstheme="minorHAnsi"/>
          <w:sz w:val="20"/>
          <w:szCs w:val="20"/>
          <w:lang w:bidi="th-TH"/>
        </w:rPr>
        <w:t xml:space="preserve"> e cópia dos mesmos ao Agente Fiduciário dos CRI</w:t>
      </w:r>
      <w:r w:rsidR="00483D77" w:rsidRPr="008B580C">
        <w:rPr>
          <w:rFonts w:ascii="Trebuchet MS" w:hAnsi="Trebuchet MS" w:cstheme="minorHAnsi"/>
          <w:sz w:val="20"/>
          <w:szCs w:val="20"/>
          <w:lang w:bidi="th-TH"/>
        </w:rPr>
        <w:t xml:space="preserve">, devidamente registrados na </w:t>
      </w:r>
      <w:r w:rsidR="0080400E" w:rsidRPr="008B580C">
        <w:rPr>
          <w:rFonts w:ascii="Trebuchet MS" w:hAnsi="Trebuchet MS" w:cstheme="minorHAnsi"/>
          <w:sz w:val="20"/>
          <w:szCs w:val="20"/>
          <w:lang w:bidi="th-TH"/>
        </w:rPr>
        <w:t xml:space="preserve">JUCEMG </w:t>
      </w:r>
      <w:r w:rsidR="00A50983" w:rsidRPr="008B580C">
        <w:rPr>
          <w:rFonts w:ascii="Trebuchet MS" w:hAnsi="Trebuchet MS" w:cstheme="minorHAnsi"/>
          <w:sz w:val="20"/>
          <w:szCs w:val="20"/>
          <w:lang w:bidi="th-TH"/>
        </w:rPr>
        <w:t>e nos Cartórios de RTD</w:t>
      </w:r>
      <w:r w:rsidR="00483D77" w:rsidRPr="008B580C">
        <w:rPr>
          <w:rFonts w:ascii="Trebuchet MS" w:hAnsi="Trebuchet MS" w:cstheme="minorHAnsi"/>
          <w:sz w:val="20"/>
          <w:szCs w:val="20"/>
          <w:lang w:bidi="th-TH"/>
        </w:rPr>
        <w:t xml:space="preserve">, </w:t>
      </w:r>
      <w:r w:rsidR="00A50983" w:rsidRPr="008B580C">
        <w:rPr>
          <w:rFonts w:ascii="Trebuchet MS" w:hAnsi="Trebuchet MS" w:cstheme="minorHAnsi"/>
          <w:sz w:val="20"/>
          <w:szCs w:val="20"/>
          <w:lang w:bidi="th-TH"/>
        </w:rPr>
        <w:t xml:space="preserve">no prazo de até </w:t>
      </w:r>
      <w:r w:rsidR="00604596" w:rsidRPr="008B580C">
        <w:rPr>
          <w:rFonts w:ascii="Trebuchet MS" w:hAnsi="Trebuchet MS" w:cstheme="minorHAnsi"/>
          <w:sz w:val="20"/>
          <w:szCs w:val="20"/>
          <w:lang w:bidi="th-TH"/>
        </w:rPr>
        <w:t>3 (três)</w:t>
      </w:r>
      <w:r w:rsidR="00A50983" w:rsidRPr="008B580C">
        <w:rPr>
          <w:rFonts w:ascii="Trebuchet MS" w:hAnsi="Trebuchet MS" w:cstheme="minorHAnsi"/>
          <w:sz w:val="20"/>
          <w:szCs w:val="20"/>
          <w:lang w:bidi="th-TH"/>
        </w:rPr>
        <w:t xml:space="preserve"> Dias Úteis dos respectivos registros</w:t>
      </w:r>
      <w:r w:rsidR="00483D77" w:rsidRPr="008B580C">
        <w:rPr>
          <w:rFonts w:ascii="Trebuchet MS" w:hAnsi="Trebuchet MS" w:cstheme="minorHAnsi"/>
          <w:sz w:val="20"/>
          <w:szCs w:val="20"/>
          <w:lang w:bidi="th-TH"/>
        </w:rPr>
        <w:t xml:space="preserve">, sendo certo que o arquivamento da </w:t>
      </w:r>
      <w:r w:rsidR="00483D77" w:rsidRPr="008B580C">
        <w:rPr>
          <w:rFonts w:ascii="Trebuchet MS" w:hAnsi="Trebuchet MS" w:cstheme="minorHAnsi"/>
          <w:sz w:val="20"/>
          <w:szCs w:val="20"/>
          <w:lang w:bidi="th-TH"/>
        </w:rPr>
        <w:lastRenderedPageBreak/>
        <w:t xml:space="preserve">presente Escritura </w:t>
      </w:r>
      <w:r w:rsidR="006E0C6B" w:rsidRPr="008B580C">
        <w:rPr>
          <w:rFonts w:ascii="Trebuchet MS" w:hAnsi="Trebuchet MS" w:cstheme="minorHAnsi"/>
          <w:sz w:val="20"/>
          <w:szCs w:val="20"/>
          <w:lang w:bidi="th-TH"/>
        </w:rPr>
        <w:t xml:space="preserve">de Emissão </w:t>
      </w:r>
      <w:r w:rsidR="00483D77" w:rsidRPr="008B580C">
        <w:rPr>
          <w:rFonts w:ascii="Trebuchet MS" w:hAnsi="Trebuchet MS" w:cstheme="minorHAnsi"/>
          <w:sz w:val="20"/>
          <w:szCs w:val="20"/>
          <w:lang w:bidi="th-TH"/>
        </w:rPr>
        <w:t xml:space="preserve">na </w:t>
      </w:r>
      <w:r w:rsidR="0080400E" w:rsidRPr="008B580C">
        <w:rPr>
          <w:rFonts w:ascii="Trebuchet MS" w:hAnsi="Trebuchet MS" w:cstheme="minorHAnsi"/>
          <w:sz w:val="20"/>
          <w:szCs w:val="20"/>
          <w:lang w:bidi="th-TH"/>
        </w:rPr>
        <w:t xml:space="preserve">JUCEMG </w:t>
      </w:r>
      <w:r w:rsidR="00A50983" w:rsidRPr="008B580C">
        <w:rPr>
          <w:rFonts w:ascii="Trebuchet MS" w:hAnsi="Trebuchet MS" w:cstheme="minorHAnsi"/>
          <w:sz w:val="20"/>
          <w:szCs w:val="20"/>
          <w:lang w:bidi="th-TH"/>
        </w:rPr>
        <w:t xml:space="preserve">e nos Cartórios de RTD </w:t>
      </w:r>
      <w:r w:rsidR="00483D77" w:rsidRPr="008B580C">
        <w:rPr>
          <w:rFonts w:ascii="Trebuchet MS" w:hAnsi="Trebuchet MS" w:cstheme="minorHAnsi"/>
          <w:sz w:val="20"/>
          <w:szCs w:val="20"/>
          <w:lang w:bidi="th-TH"/>
        </w:rPr>
        <w:t>será condição essencial para a integralização das Debêntures.</w:t>
      </w:r>
    </w:p>
    <w:p w14:paraId="6A67EF87" w14:textId="77777777" w:rsidR="003F7251" w:rsidRDefault="003F7251" w:rsidP="00863105">
      <w:pPr>
        <w:pStyle w:val="Default"/>
        <w:widowControl w:val="0"/>
        <w:tabs>
          <w:tab w:val="left" w:pos="851"/>
          <w:tab w:val="left" w:pos="2694"/>
        </w:tabs>
        <w:spacing w:line="360" w:lineRule="auto"/>
        <w:ind w:left="1728"/>
        <w:jc w:val="both"/>
        <w:rPr>
          <w:rFonts w:ascii="Trebuchet MS" w:hAnsi="Trebuchet MS" w:cstheme="minorHAnsi"/>
          <w:sz w:val="20"/>
          <w:szCs w:val="20"/>
          <w:lang w:bidi="th-TH"/>
        </w:rPr>
      </w:pPr>
    </w:p>
    <w:p w14:paraId="305CF273" w14:textId="77777777" w:rsidR="00F57B0A" w:rsidRDefault="003F7251" w:rsidP="00863105">
      <w:pPr>
        <w:pStyle w:val="Default"/>
        <w:widowControl w:val="0"/>
        <w:numPr>
          <w:ilvl w:val="4"/>
          <w:numId w:val="4"/>
        </w:numPr>
        <w:tabs>
          <w:tab w:val="left" w:pos="851"/>
        </w:tabs>
        <w:spacing w:line="360" w:lineRule="auto"/>
        <w:ind w:left="2268" w:firstLine="0"/>
        <w:jc w:val="both"/>
        <w:rPr>
          <w:rFonts w:ascii="Trebuchet MS" w:hAnsi="Trebuchet MS" w:cstheme="minorHAnsi"/>
          <w:sz w:val="20"/>
          <w:szCs w:val="20"/>
          <w:lang w:bidi="th-TH"/>
        </w:rPr>
      </w:pPr>
      <w:r>
        <w:rPr>
          <w:rFonts w:ascii="Trebuchet MS" w:hAnsi="Trebuchet MS" w:cstheme="minorHAnsi"/>
          <w:sz w:val="20"/>
          <w:szCs w:val="20"/>
          <w:lang w:bidi="th-TH"/>
        </w:rPr>
        <w:t xml:space="preserve">Caso a JUCEMG formule exigências para o registro da Escritura de Emissão, a Emissora deverá providenciar o seu cumprimento em até </w:t>
      </w:r>
      <w:r w:rsidR="007629EB">
        <w:rPr>
          <w:rFonts w:ascii="Trebuchet MS" w:hAnsi="Trebuchet MS" w:cstheme="minorHAnsi"/>
          <w:sz w:val="20"/>
          <w:szCs w:val="20"/>
          <w:lang w:bidi="th-TH"/>
        </w:rPr>
        <w:t>5 (cinco)</w:t>
      </w:r>
      <w:r>
        <w:rPr>
          <w:rFonts w:ascii="Trebuchet MS" w:hAnsi="Trebuchet MS" w:cstheme="minorHAnsi"/>
          <w:sz w:val="20"/>
          <w:szCs w:val="20"/>
          <w:lang w:bidi="th-TH"/>
        </w:rPr>
        <w:t xml:space="preserve"> dias úteis contados do recebimento das exigências da JUCEMG</w:t>
      </w:r>
      <w:r w:rsidR="007629EB">
        <w:rPr>
          <w:rFonts w:ascii="Trebuchet MS" w:hAnsi="Trebuchet MS" w:cstheme="minorHAnsi"/>
          <w:sz w:val="20"/>
          <w:szCs w:val="20"/>
          <w:lang w:bidi="th-TH"/>
        </w:rPr>
        <w:t>, ou em prazo menor conforme comunicação da JUCEMG nesse sentido</w:t>
      </w:r>
      <w:r>
        <w:rPr>
          <w:rFonts w:ascii="Trebuchet MS" w:hAnsi="Trebuchet MS" w:cstheme="minorHAnsi"/>
          <w:sz w:val="20"/>
          <w:szCs w:val="20"/>
          <w:lang w:bidi="th-TH"/>
        </w:rPr>
        <w:t>.</w:t>
      </w:r>
    </w:p>
    <w:p w14:paraId="78CDE889" w14:textId="77777777" w:rsidR="00BB6247" w:rsidRPr="008B580C" w:rsidRDefault="00BB6247" w:rsidP="000C5F96">
      <w:pPr>
        <w:pStyle w:val="Default"/>
        <w:widowControl w:val="0"/>
        <w:tabs>
          <w:tab w:val="left" w:pos="851"/>
          <w:tab w:val="left" w:pos="2694"/>
        </w:tabs>
        <w:spacing w:line="360" w:lineRule="auto"/>
        <w:ind w:left="1728"/>
        <w:jc w:val="both"/>
        <w:rPr>
          <w:rFonts w:ascii="Trebuchet MS" w:hAnsi="Trebuchet MS" w:cstheme="minorHAnsi"/>
          <w:sz w:val="20"/>
          <w:szCs w:val="20"/>
          <w:lang w:bidi="th-TH"/>
        </w:rPr>
      </w:pPr>
    </w:p>
    <w:p w14:paraId="0E5EC9E8" w14:textId="77777777" w:rsidR="00DB670A" w:rsidRPr="008B580C" w:rsidRDefault="00DD6AD8"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u w:val="single"/>
          <w:lang w:bidi="th-TH"/>
        </w:rPr>
      </w:pPr>
      <w:r w:rsidRPr="008B580C">
        <w:rPr>
          <w:rFonts w:ascii="Trebuchet MS" w:hAnsi="Trebuchet MS" w:cstheme="minorHAnsi"/>
          <w:bCs/>
          <w:sz w:val="20"/>
          <w:szCs w:val="20"/>
          <w:u w:val="single"/>
          <w:lang w:bidi="th-TH"/>
        </w:rPr>
        <w:t>Registro do Contrato de Cessão Fiduciária</w:t>
      </w:r>
      <w:r w:rsidR="0081589E" w:rsidRPr="008B580C">
        <w:rPr>
          <w:rFonts w:ascii="Trebuchet MS" w:hAnsi="Trebuchet MS" w:cstheme="minorHAnsi"/>
          <w:bCs/>
          <w:sz w:val="20"/>
          <w:szCs w:val="20"/>
          <w:lang w:bidi="th-TH"/>
        </w:rPr>
        <w:t xml:space="preserve">: </w:t>
      </w:r>
      <w:r w:rsidR="00DB670A" w:rsidRPr="008B580C">
        <w:rPr>
          <w:rFonts w:ascii="Trebuchet MS" w:hAnsi="Trebuchet MS" w:cstheme="minorHAnsi"/>
          <w:sz w:val="20"/>
          <w:szCs w:val="20"/>
          <w:lang w:bidi="th-TH"/>
        </w:rPr>
        <w:t xml:space="preserve">O Contrato de Cessão Fiduciária (conforme abaixo definido) </w:t>
      </w:r>
      <w:r w:rsidR="00AE70AC" w:rsidRPr="008B580C">
        <w:rPr>
          <w:rFonts w:ascii="Trebuchet MS" w:hAnsi="Trebuchet MS" w:cstheme="minorHAnsi"/>
          <w:sz w:val="20"/>
          <w:szCs w:val="20"/>
          <w:lang w:bidi="th-TH"/>
        </w:rPr>
        <w:t xml:space="preserve">e eventuais aditamentos </w:t>
      </w:r>
      <w:r w:rsidR="00DB670A" w:rsidRPr="008B580C">
        <w:rPr>
          <w:rFonts w:ascii="Trebuchet MS" w:hAnsi="Trebuchet MS" w:cstheme="minorHAnsi"/>
          <w:sz w:val="20"/>
          <w:szCs w:val="20"/>
          <w:lang w:bidi="th-TH"/>
        </w:rPr>
        <w:t>dever</w:t>
      </w:r>
      <w:r w:rsidR="00AE70AC" w:rsidRPr="008B580C">
        <w:rPr>
          <w:rFonts w:ascii="Trebuchet MS" w:hAnsi="Trebuchet MS" w:cstheme="minorHAnsi"/>
          <w:sz w:val="20"/>
          <w:szCs w:val="20"/>
          <w:lang w:bidi="th-TH"/>
        </w:rPr>
        <w:t>ão</w:t>
      </w:r>
      <w:r w:rsidR="00DB670A" w:rsidRPr="008B580C">
        <w:rPr>
          <w:rFonts w:ascii="Trebuchet MS" w:hAnsi="Trebuchet MS" w:cstheme="minorHAnsi"/>
          <w:sz w:val="20"/>
          <w:szCs w:val="20"/>
          <w:lang w:bidi="th-TH"/>
        </w:rPr>
        <w:t xml:space="preserve"> ser </w:t>
      </w:r>
      <w:r w:rsidR="004C5D3B" w:rsidRPr="008B580C">
        <w:rPr>
          <w:rFonts w:ascii="Trebuchet MS" w:hAnsi="Trebuchet MS" w:cstheme="minorHAnsi"/>
          <w:sz w:val="20"/>
          <w:szCs w:val="20"/>
          <w:lang w:bidi="th-TH"/>
        </w:rPr>
        <w:t>registr</w:t>
      </w:r>
      <w:r w:rsidR="001C6AA3" w:rsidRPr="008B580C">
        <w:rPr>
          <w:rFonts w:ascii="Trebuchet MS" w:hAnsi="Trebuchet MS" w:cstheme="minorHAnsi"/>
          <w:sz w:val="20"/>
          <w:szCs w:val="20"/>
          <w:lang w:bidi="th-TH"/>
        </w:rPr>
        <w:t>ados</w:t>
      </w:r>
      <w:r w:rsidR="004C5D3B" w:rsidRPr="008B580C">
        <w:rPr>
          <w:rFonts w:ascii="Trebuchet MS" w:hAnsi="Trebuchet MS" w:cstheme="minorHAnsi"/>
          <w:sz w:val="20"/>
          <w:szCs w:val="20"/>
          <w:lang w:bidi="th-TH"/>
        </w:rPr>
        <w:t xml:space="preserve"> </w:t>
      </w:r>
      <w:r w:rsidR="00DB670A" w:rsidRPr="008B580C">
        <w:rPr>
          <w:rFonts w:ascii="Trebuchet MS" w:hAnsi="Trebuchet MS" w:cstheme="minorHAnsi"/>
          <w:sz w:val="20"/>
          <w:szCs w:val="20"/>
          <w:lang w:bidi="th-TH"/>
        </w:rPr>
        <w:t xml:space="preserve">no </w:t>
      </w:r>
      <w:r w:rsidR="001C6AA3" w:rsidRPr="008B580C">
        <w:rPr>
          <w:rFonts w:ascii="Trebuchet MS" w:hAnsi="Trebuchet MS" w:cstheme="minorHAnsi"/>
          <w:sz w:val="20"/>
          <w:szCs w:val="20"/>
          <w:lang w:bidi="th-TH"/>
        </w:rPr>
        <w:t>cartório de registro de títulos e documentos localizado n</w:t>
      </w:r>
      <w:r w:rsidR="007D355C" w:rsidRPr="008B580C">
        <w:rPr>
          <w:rFonts w:ascii="Trebuchet MS" w:hAnsi="Trebuchet MS" w:cstheme="minorHAnsi"/>
          <w:sz w:val="20"/>
          <w:szCs w:val="20"/>
          <w:lang w:bidi="th-TH"/>
        </w:rPr>
        <w:t>o domicílio</w:t>
      </w:r>
      <w:r w:rsidR="001C6AA3" w:rsidRPr="008B580C">
        <w:rPr>
          <w:rFonts w:ascii="Trebuchet MS" w:hAnsi="Trebuchet MS" w:cstheme="minorHAnsi"/>
          <w:sz w:val="20"/>
          <w:szCs w:val="20"/>
          <w:lang w:bidi="th-TH"/>
        </w:rPr>
        <w:t xml:space="preserve"> das partes</w:t>
      </w:r>
      <w:r w:rsidR="00DB670A" w:rsidRPr="008B580C">
        <w:rPr>
          <w:rFonts w:ascii="Trebuchet MS" w:hAnsi="Trebuchet MS" w:cstheme="minorHAnsi"/>
          <w:sz w:val="20"/>
          <w:szCs w:val="20"/>
          <w:lang w:bidi="th-TH"/>
        </w:rPr>
        <w:t xml:space="preserve"> </w:t>
      </w:r>
      <w:r w:rsidR="007D4A33" w:rsidRPr="008B580C">
        <w:rPr>
          <w:rFonts w:ascii="Trebuchet MS" w:hAnsi="Trebuchet MS" w:cstheme="minorHAnsi"/>
          <w:sz w:val="20"/>
          <w:szCs w:val="20"/>
          <w:lang w:bidi="th-TH"/>
        </w:rPr>
        <w:t xml:space="preserve">em até </w:t>
      </w:r>
      <w:r w:rsidR="00604596" w:rsidRPr="008B580C">
        <w:rPr>
          <w:rFonts w:ascii="Trebuchet MS" w:hAnsi="Trebuchet MS" w:cstheme="minorHAnsi"/>
          <w:sz w:val="20"/>
          <w:szCs w:val="20"/>
          <w:lang w:bidi="th-TH"/>
        </w:rPr>
        <w:t>3 (três)</w:t>
      </w:r>
      <w:r w:rsidR="00604596" w:rsidRPr="008B580C">
        <w:rPr>
          <w:rFonts w:ascii="Trebuchet MS" w:hAnsi="Trebuchet MS" w:cstheme="minorHAnsi"/>
          <w:sz w:val="20"/>
          <w:szCs w:val="20"/>
        </w:rPr>
        <w:t xml:space="preserve"> </w:t>
      </w:r>
      <w:r w:rsidR="007D4A33" w:rsidRPr="008B580C">
        <w:rPr>
          <w:rFonts w:ascii="Trebuchet MS" w:hAnsi="Trebuchet MS" w:cstheme="minorHAnsi"/>
          <w:sz w:val="20"/>
          <w:szCs w:val="20"/>
          <w:lang w:bidi="th-TH"/>
        </w:rPr>
        <w:t>Dias Úteis, contados da data de assinatura do instrumento</w:t>
      </w:r>
      <w:r w:rsidR="00DB670A" w:rsidRPr="008B580C">
        <w:rPr>
          <w:rFonts w:ascii="Trebuchet MS" w:hAnsi="Trebuchet MS" w:cstheme="minorHAnsi"/>
          <w:sz w:val="20"/>
          <w:szCs w:val="20"/>
          <w:lang w:bidi="th-TH"/>
        </w:rPr>
        <w:t>.</w:t>
      </w:r>
      <w:r w:rsidR="008077B8">
        <w:rPr>
          <w:rFonts w:ascii="Trebuchet MS" w:hAnsi="Trebuchet MS" w:cstheme="minorHAnsi"/>
          <w:sz w:val="20"/>
          <w:szCs w:val="20"/>
          <w:lang w:bidi="th-TH"/>
        </w:rPr>
        <w:t xml:space="preserve"> </w:t>
      </w:r>
    </w:p>
    <w:p w14:paraId="65747FC1" w14:textId="77777777" w:rsidR="00DB670A" w:rsidRPr="008B580C" w:rsidRDefault="00DB670A" w:rsidP="00C23619">
      <w:pPr>
        <w:pStyle w:val="Default"/>
        <w:widowControl w:val="0"/>
        <w:tabs>
          <w:tab w:val="left" w:pos="1843"/>
        </w:tabs>
        <w:spacing w:line="360" w:lineRule="auto"/>
        <w:ind w:left="851"/>
        <w:jc w:val="both"/>
        <w:rPr>
          <w:rFonts w:ascii="Trebuchet MS" w:hAnsi="Trebuchet MS" w:cstheme="minorHAnsi"/>
          <w:sz w:val="20"/>
          <w:szCs w:val="20"/>
          <w:lang w:bidi="th-TH"/>
        </w:rPr>
      </w:pPr>
    </w:p>
    <w:p w14:paraId="4155EAFA" w14:textId="77777777" w:rsidR="003F7251" w:rsidRDefault="00DB670A" w:rsidP="00C23619">
      <w:pPr>
        <w:pStyle w:val="Default"/>
        <w:widowControl w:val="0"/>
        <w:numPr>
          <w:ilvl w:val="3"/>
          <w:numId w:val="4"/>
        </w:numPr>
        <w:tabs>
          <w:tab w:val="left" w:pos="851"/>
          <w:tab w:val="left" w:pos="2694"/>
        </w:tabs>
        <w:spacing w:line="360" w:lineRule="auto"/>
        <w:ind w:hanging="27"/>
        <w:jc w:val="both"/>
        <w:rPr>
          <w:rFonts w:ascii="Trebuchet MS" w:hAnsi="Trebuchet MS" w:cstheme="minorHAnsi"/>
          <w:sz w:val="20"/>
          <w:szCs w:val="20"/>
          <w:lang w:bidi="th-TH"/>
        </w:rPr>
      </w:pPr>
      <w:r w:rsidRPr="008B580C">
        <w:rPr>
          <w:rFonts w:ascii="Trebuchet MS" w:hAnsi="Trebuchet MS" w:cstheme="minorHAnsi"/>
          <w:sz w:val="20"/>
          <w:szCs w:val="20"/>
        </w:rPr>
        <w:t xml:space="preserve">A </w:t>
      </w:r>
      <w:r w:rsidRPr="008B580C">
        <w:rPr>
          <w:rFonts w:ascii="Trebuchet MS" w:hAnsi="Trebuchet MS" w:cstheme="minorHAnsi"/>
          <w:sz w:val="20"/>
          <w:szCs w:val="20"/>
          <w:lang w:bidi="th-TH"/>
        </w:rPr>
        <w:t>Emissora</w:t>
      </w:r>
      <w:r w:rsidRPr="008B580C">
        <w:rPr>
          <w:rFonts w:ascii="Trebuchet MS" w:hAnsi="Trebuchet MS" w:cstheme="minorHAnsi"/>
          <w:sz w:val="20"/>
          <w:szCs w:val="20"/>
        </w:rPr>
        <w:t xml:space="preserve"> deverá entregar</w:t>
      </w:r>
      <w:r w:rsidR="00373B4B" w:rsidRPr="008B580C">
        <w:rPr>
          <w:rFonts w:ascii="Trebuchet MS" w:hAnsi="Trebuchet MS" w:cstheme="minorHAnsi"/>
          <w:sz w:val="20"/>
          <w:szCs w:val="20"/>
        </w:rPr>
        <w:t xml:space="preserve">, em até </w:t>
      </w:r>
      <w:r w:rsidR="00373B4B" w:rsidRPr="008B580C">
        <w:rPr>
          <w:rFonts w:ascii="Trebuchet MS" w:hAnsi="Trebuchet MS" w:cstheme="minorHAnsi"/>
          <w:sz w:val="20"/>
          <w:szCs w:val="20"/>
          <w:lang w:bidi="th-TH"/>
        </w:rPr>
        <w:t>2 (dois)</w:t>
      </w:r>
      <w:r w:rsidR="00373B4B" w:rsidRPr="008B580C">
        <w:rPr>
          <w:rFonts w:ascii="Trebuchet MS" w:hAnsi="Trebuchet MS" w:cstheme="minorHAnsi"/>
          <w:sz w:val="20"/>
          <w:szCs w:val="20"/>
        </w:rPr>
        <w:t xml:space="preserve"> Dias Úteis contados da data dos respectivos registros, (i)</w:t>
      </w:r>
      <w:r w:rsidR="006B2C63" w:rsidRPr="008B580C">
        <w:rPr>
          <w:rFonts w:ascii="Trebuchet MS" w:hAnsi="Trebuchet MS" w:cstheme="minorHAnsi"/>
          <w:sz w:val="20"/>
          <w:szCs w:val="20"/>
        </w:rPr>
        <w:t xml:space="preserve"> à Debenturista</w:t>
      </w:r>
      <w:r w:rsidR="00373B4B" w:rsidRPr="008B580C">
        <w:rPr>
          <w:rFonts w:ascii="Trebuchet MS" w:hAnsi="Trebuchet MS" w:cstheme="minorHAnsi"/>
          <w:sz w:val="20"/>
          <w:szCs w:val="20"/>
        </w:rPr>
        <w:t>,</w:t>
      </w:r>
      <w:r w:rsidRPr="008B580C">
        <w:rPr>
          <w:rFonts w:ascii="Trebuchet MS" w:hAnsi="Trebuchet MS" w:cstheme="minorHAnsi"/>
          <w:sz w:val="20"/>
          <w:szCs w:val="20"/>
        </w:rPr>
        <w:t xml:space="preserve"> 1 (uma) via original </w:t>
      </w:r>
      <w:r w:rsidR="004F50F9">
        <w:rPr>
          <w:rFonts w:ascii="Trebuchet MS" w:hAnsi="Trebuchet MS" w:cstheme="minorHAnsi"/>
          <w:sz w:val="20"/>
          <w:szCs w:val="20"/>
        </w:rPr>
        <w:t xml:space="preserve">eletrônica </w:t>
      </w:r>
      <w:r w:rsidRPr="008B580C">
        <w:rPr>
          <w:rFonts w:ascii="Trebuchet MS" w:hAnsi="Trebuchet MS" w:cstheme="minorHAnsi"/>
          <w:sz w:val="20"/>
          <w:szCs w:val="20"/>
        </w:rPr>
        <w:t xml:space="preserve">do </w:t>
      </w:r>
      <w:r w:rsidRPr="008B580C">
        <w:rPr>
          <w:rFonts w:ascii="Trebuchet MS" w:hAnsi="Trebuchet MS" w:cstheme="minorHAnsi"/>
          <w:sz w:val="20"/>
          <w:szCs w:val="20"/>
          <w:lang w:bidi="th-TH"/>
        </w:rPr>
        <w:t xml:space="preserve">Contrato de Cessão Fiduciária </w:t>
      </w:r>
      <w:r w:rsidR="00AE70AC" w:rsidRPr="008B580C">
        <w:rPr>
          <w:rFonts w:ascii="Trebuchet MS" w:hAnsi="Trebuchet MS" w:cstheme="minorHAnsi"/>
          <w:sz w:val="20"/>
          <w:szCs w:val="20"/>
          <w:lang w:bidi="th-TH"/>
        </w:rPr>
        <w:t xml:space="preserve">e eventuais aditamentos </w:t>
      </w:r>
      <w:r w:rsidRPr="008B580C">
        <w:rPr>
          <w:rFonts w:ascii="Trebuchet MS" w:hAnsi="Trebuchet MS" w:cstheme="minorHAnsi"/>
          <w:sz w:val="20"/>
          <w:szCs w:val="20"/>
        </w:rPr>
        <w:t>devidamente registrado</w:t>
      </w:r>
      <w:r w:rsidR="00AE70AC" w:rsidRPr="008B580C">
        <w:rPr>
          <w:rFonts w:ascii="Trebuchet MS" w:hAnsi="Trebuchet MS" w:cstheme="minorHAnsi"/>
          <w:sz w:val="20"/>
          <w:szCs w:val="20"/>
        </w:rPr>
        <w:t>s</w:t>
      </w:r>
      <w:r w:rsidRPr="008B580C">
        <w:rPr>
          <w:rFonts w:ascii="Trebuchet MS" w:hAnsi="Trebuchet MS" w:cstheme="minorHAnsi"/>
          <w:sz w:val="20"/>
          <w:szCs w:val="20"/>
        </w:rPr>
        <w:t xml:space="preserve"> nos cartórios competentes</w:t>
      </w:r>
      <w:r w:rsidR="00373B4B" w:rsidRPr="008B580C">
        <w:rPr>
          <w:rFonts w:ascii="Trebuchet MS" w:hAnsi="Trebuchet MS" w:cstheme="minorHAnsi"/>
          <w:sz w:val="20"/>
          <w:szCs w:val="20"/>
        </w:rPr>
        <w:t xml:space="preserve">; e (ii) ao Agente Fiduciário dos CRI, 1 (uma) </w:t>
      </w:r>
      <w:r w:rsidR="005C0925" w:rsidRPr="008B580C">
        <w:rPr>
          <w:rFonts w:ascii="Trebuchet MS" w:hAnsi="Trebuchet MS" w:cstheme="minorHAnsi"/>
          <w:sz w:val="20"/>
          <w:szCs w:val="20"/>
        </w:rPr>
        <w:t xml:space="preserve">via original </w:t>
      </w:r>
      <w:r w:rsidR="005C0925">
        <w:rPr>
          <w:rFonts w:ascii="Trebuchet MS" w:hAnsi="Trebuchet MS" w:cstheme="minorHAnsi"/>
          <w:sz w:val="20"/>
          <w:szCs w:val="20"/>
        </w:rPr>
        <w:t xml:space="preserve">eletrônica </w:t>
      </w:r>
      <w:r w:rsidR="00373B4B" w:rsidRPr="008B580C">
        <w:rPr>
          <w:rFonts w:ascii="Trebuchet MS" w:hAnsi="Trebuchet MS" w:cstheme="minorHAnsi"/>
          <w:sz w:val="20"/>
          <w:szCs w:val="20"/>
        </w:rPr>
        <w:t>dos documentos acima citados</w:t>
      </w:r>
      <w:r w:rsidRPr="008B580C">
        <w:rPr>
          <w:rFonts w:ascii="Trebuchet MS" w:hAnsi="Trebuchet MS" w:cstheme="minorHAnsi"/>
          <w:sz w:val="20"/>
          <w:szCs w:val="20"/>
        </w:rPr>
        <w:t>.</w:t>
      </w:r>
    </w:p>
    <w:p w14:paraId="182446D3" w14:textId="77777777" w:rsidR="003F7251" w:rsidRDefault="003F7251" w:rsidP="00863105">
      <w:pPr>
        <w:pStyle w:val="Default"/>
        <w:widowControl w:val="0"/>
        <w:tabs>
          <w:tab w:val="left" w:pos="851"/>
          <w:tab w:val="left" w:pos="2694"/>
        </w:tabs>
        <w:spacing w:line="360" w:lineRule="auto"/>
        <w:ind w:left="1728"/>
        <w:jc w:val="both"/>
        <w:rPr>
          <w:rFonts w:ascii="Trebuchet MS" w:hAnsi="Trebuchet MS" w:cstheme="minorHAnsi"/>
          <w:sz w:val="20"/>
          <w:szCs w:val="20"/>
          <w:lang w:bidi="th-TH"/>
        </w:rPr>
      </w:pPr>
    </w:p>
    <w:p w14:paraId="42BDC380" w14:textId="77777777" w:rsidR="00DB670A" w:rsidRPr="008B580C" w:rsidRDefault="003F7251" w:rsidP="00C23619">
      <w:pPr>
        <w:pStyle w:val="Default"/>
        <w:widowControl w:val="0"/>
        <w:numPr>
          <w:ilvl w:val="3"/>
          <w:numId w:val="4"/>
        </w:numPr>
        <w:tabs>
          <w:tab w:val="left" w:pos="851"/>
          <w:tab w:val="left" w:pos="2694"/>
        </w:tabs>
        <w:spacing w:line="360" w:lineRule="auto"/>
        <w:ind w:hanging="27"/>
        <w:jc w:val="both"/>
        <w:rPr>
          <w:rFonts w:ascii="Trebuchet MS" w:hAnsi="Trebuchet MS" w:cstheme="minorHAnsi"/>
          <w:sz w:val="20"/>
          <w:szCs w:val="20"/>
          <w:lang w:bidi="th-TH"/>
        </w:rPr>
      </w:pPr>
      <w:r>
        <w:rPr>
          <w:rFonts w:ascii="Trebuchet MS" w:hAnsi="Trebuchet MS" w:cstheme="minorHAnsi"/>
          <w:sz w:val="20"/>
          <w:szCs w:val="20"/>
          <w:lang w:bidi="th-TH"/>
        </w:rPr>
        <w:t xml:space="preserve">Caso o </w:t>
      </w:r>
      <w:r w:rsidRPr="008B580C">
        <w:rPr>
          <w:rFonts w:ascii="Trebuchet MS" w:hAnsi="Trebuchet MS" w:cstheme="minorHAnsi"/>
          <w:sz w:val="20"/>
          <w:szCs w:val="20"/>
          <w:lang w:bidi="th-TH"/>
        </w:rPr>
        <w:t>cartório de registro de títulos e documentos</w:t>
      </w:r>
      <w:r>
        <w:rPr>
          <w:rFonts w:ascii="Trebuchet MS" w:hAnsi="Trebuchet MS" w:cstheme="minorHAnsi"/>
          <w:sz w:val="20"/>
          <w:szCs w:val="20"/>
          <w:lang w:bidi="th-TH"/>
        </w:rPr>
        <w:t xml:space="preserve"> competente formule exigências para o registro desta Escritura de Emissão, a Emissora deverá providenciar o seu cumprimento em até 5 (cinco) dias úteis contados do recebimento das referidas exigências</w:t>
      </w:r>
      <w:r w:rsidR="007629EB" w:rsidRPr="007629EB">
        <w:rPr>
          <w:rFonts w:ascii="Trebuchet MS" w:hAnsi="Trebuchet MS" w:cstheme="minorHAnsi"/>
          <w:sz w:val="20"/>
          <w:szCs w:val="20"/>
          <w:lang w:bidi="th-TH"/>
        </w:rPr>
        <w:t xml:space="preserve"> </w:t>
      </w:r>
      <w:r w:rsidR="007629EB">
        <w:rPr>
          <w:rFonts w:ascii="Trebuchet MS" w:hAnsi="Trebuchet MS" w:cstheme="minorHAnsi"/>
          <w:sz w:val="20"/>
          <w:szCs w:val="20"/>
          <w:lang w:bidi="th-TH"/>
        </w:rPr>
        <w:t>ou em prazo menor conforme comunicação do cartório nesse sentido</w:t>
      </w:r>
      <w:r>
        <w:rPr>
          <w:rFonts w:ascii="Trebuchet MS" w:hAnsi="Trebuchet MS" w:cstheme="minorHAnsi"/>
          <w:sz w:val="20"/>
          <w:szCs w:val="20"/>
          <w:lang w:bidi="th-TH"/>
        </w:rPr>
        <w:t xml:space="preserve">. </w:t>
      </w:r>
    </w:p>
    <w:p w14:paraId="0501DDD8" w14:textId="77777777" w:rsidR="001D1756" w:rsidRPr="008B580C" w:rsidRDefault="001D1756" w:rsidP="00C23619">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p>
    <w:p w14:paraId="33A860DD" w14:textId="77777777" w:rsidR="00157FAD" w:rsidRPr="008B580C" w:rsidRDefault="00157FAD"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u w:val="single"/>
          <w:lang w:bidi="th-TH"/>
        </w:rPr>
      </w:pPr>
      <w:r w:rsidRPr="008B580C">
        <w:rPr>
          <w:rFonts w:ascii="Trebuchet MS" w:hAnsi="Trebuchet MS" w:cstheme="minorHAnsi"/>
          <w:bCs/>
          <w:sz w:val="20"/>
          <w:szCs w:val="20"/>
          <w:u w:val="single"/>
          <w:lang w:bidi="th-TH"/>
        </w:rPr>
        <w:t>Registro na Comissão de Valores Mobiliários (“CVM”) e na ANBIMA – Associação Brasileira das Entidades dos Mercados Financeiro e de Capitais (“ANBIMA”)</w:t>
      </w:r>
      <w:r w:rsidR="0081589E" w:rsidRPr="008B580C">
        <w:rPr>
          <w:rFonts w:ascii="Trebuchet MS" w:hAnsi="Trebuchet MS" w:cstheme="minorHAnsi"/>
          <w:bCs/>
          <w:sz w:val="20"/>
          <w:szCs w:val="20"/>
          <w:lang w:bidi="th-TH"/>
        </w:rPr>
        <w:t>:</w:t>
      </w:r>
      <w:r w:rsidR="0081589E" w:rsidRPr="008B580C">
        <w:rPr>
          <w:rFonts w:ascii="Trebuchet MS" w:hAnsi="Trebuchet MS" w:cstheme="minorHAnsi"/>
          <w:sz w:val="20"/>
          <w:szCs w:val="20"/>
          <w:lang w:bidi="th-TH"/>
        </w:rPr>
        <w:t xml:space="preserve"> </w:t>
      </w:r>
      <w:r w:rsidR="00E213AB" w:rsidRPr="008B580C">
        <w:rPr>
          <w:rFonts w:ascii="Trebuchet MS" w:hAnsi="Trebuchet MS" w:cstheme="minorHAnsi"/>
          <w:sz w:val="20"/>
          <w:szCs w:val="20"/>
          <w:lang w:bidi="th-TH"/>
        </w:rPr>
        <w:t>A presente Emissão se constitui de uma colocação privada de debêntures</w:t>
      </w:r>
      <w:r w:rsidR="00CC027B" w:rsidRPr="008B580C">
        <w:rPr>
          <w:rFonts w:ascii="Trebuchet MS" w:hAnsi="Trebuchet MS" w:cstheme="minorHAnsi"/>
          <w:sz w:val="20"/>
          <w:szCs w:val="20"/>
          <w:lang w:bidi="th-TH"/>
        </w:rPr>
        <w:t xml:space="preserve"> e destinada exclusivamente à Debenturista</w:t>
      </w:r>
      <w:r w:rsidR="00E213AB" w:rsidRPr="008B580C">
        <w:rPr>
          <w:rFonts w:ascii="Trebuchet MS" w:hAnsi="Trebuchet MS" w:cstheme="minorHAnsi"/>
          <w:sz w:val="20"/>
          <w:szCs w:val="20"/>
          <w:lang w:bidi="th-TH"/>
        </w:rPr>
        <w:t>, nos termos do</w:t>
      </w:r>
      <w:r w:rsidR="000101B4" w:rsidRPr="008B580C">
        <w:rPr>
          <w:rFonts w:ascii="Trebuchet MS" w:hAnsi="Trebuchet MS" w:cstheme="minorHAnsi"/>
          <w:sz w:val="20"/>
          <w:szCs w:val="20"/>
          <w:lang w:bidi="th-TH"/>
        </w:rPr>
        <w:t>s</w:t>
      </w:r>
      <w:r w:rsidR="00E213AB" w:rsidRPr="008B580C">
        <w:rPr>
          <w:rFonts w:ascii="Trebuchet MS" w:hAnsi="Trebuchet MS" w:cstheme="minorHAnsi"/>
          <w:sz w:val="20"/>
          <w:szCs w:val="20"/>
          <w:lang w:bidi="th-TH"/>
        </w:rPr>
        <w:t xml:space="preserve"> artigo</w:t>
      </w:r>
      <w:r w:rsidR="000101B4" w:rsidRPr="008B580C">
        <w:rPr>
          <w:rFonts w:ascii="Trebuchet MS" w:hAnsi="Trebuchet MS" w:cstheme="minorHAnsi"/>
          <w:sz w:val="20"/>
          <w:szCs w:val="20"/>
          <w:lang w:bidi="th-TH"/>
        </w:rPr>
        <w:t>s</w:t>
      </w:r>
      <w:r w:rsidR="00E213AB" w:rsidRPr="008B580C">
        <w:rPr>
          <w:rFonts w:ascii="Trebuchet MS" w:hAnsi="Trebuchet MS" w:cstheme="minorHAnsi"/>
          <w:sz w:val="20"/>
          <w:szCs w:val="20"/>
          <w:lang w:bidi="th-TH"/>
        </w:rPr>
        <w:t xml:space="preserve"> 52 e seguintes da Lei das Sociedades por Ações, não estando, portanto, sujeita ao registro </w:t>
      </w:r>
      <w:r w:rsidR="003B2CFF" w:rsidRPr="008B580C">
        <w:rPr>
          <w:rFonts w:ascii="Trebuchet MS" w:hAnsi="Trebuchet MS" w:cstheme="minorHAnsi"/>
          <w:sz w:val="20"/>
          <w:szCs w:val="20"/>
          <w:lang w:bidi="th-TH"/>
        </w:rPr>
        <w:t>e</w:t>
      </w:r>
      <w:r w:rsidR="00E213AB" w:rsidRPr="008B580C">
        <w:rPr>
          <w:rFonts w:ascii="Trebuchet MS" w:hAnsi="Trebuchet MS" w:cstheme="minorHAnsi"/>
          <w:sz w:val="20"/>
          <w:szCs w:val="20"/>
          <w:lang w:bidi="th-TH"/>
        </w:rPr>
        <w:t xml:space="preserve"> dispensa</w:t>
      </w:r>
      <w:r w:rsidR="003B2CFF" w:rsidRPr="008B580C">
        <w:rPr>
          <w:rFonts w:ascii="Trebuchet MS" w:hAnsi="Trebuchet MS" w:cstheme="minorHAnsi"/>
          <w:sz w:val="20"/>
          <w:szCs w:val="20"/>
          <w:lang w:bidi="th-TH"/>
        </w:rPr>
        <w:t>da</w:t>
      </w:r>
      <w:r w:rsidR="00E213AB" w:rsidRPr="008B580C">
        <w:rPr>
          <w:rFonts w:ascii="Trebuchet MS" w:hAnsi="Trebuchet MS" w:cstheme="minorHAnsi"/>
          <w:sz w:val="20"/>
          <w:szCs w:val="20"/>
          <w:lang w:bidi="th-TH"/>
        </w:rPr>
        <w:t xml:space="preserve"> de distribuição na CVM ou na ANBIMA.</w:t>
      </w:r>
    </w:p>
    <w:p w14:paraId="5D98DD5E" w14:textId="77777777" w:rsidR="00157FAD" w:rsidRPr="000E241C" w:rsidRDefault="00157FAD" w:rsidP="00C23619">
      <w:pPr>
        <w:widowControl w:val="0"/>
        <w:spacing w:line="360" w:lineRule="auto"/>
        <w:jc w:val="both"/>
        <w:rPr>
          <w:rFonts w:ascii="Trebuchet MS" w:hAnsi="Trebuchet MS"/>
          <w:sz w:val="20"/>
          <w:szCs w:val="20"/>
        </w:rPr>
      </w:pPr>
    </w:p>
    <w:p w14:paraId="4C714C3E" w14:textId="77777777" w:rsidR="00157FAD" w:rsidRPr="008B580C" w:rsidRDefault="00157FAD"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u w:val="single"/>
          <w:lang w:bidi="th-TH"/>
        </w:rPr>
      </w:pPr>
      <w:r w:rsidRPr="008B580C">
        <w:rPr>
          <w:rFonts w:ascii="Trebuchet MS" w:hAnsi="Trebuchet MS" w:cstheme="minorHAnsi"/>
          <w:bCs/>
          <w:sz w:val="20"/>
          <w:szCs w:val="20"/>
          <w:u w:val="single"/>
          <w:lang w:bidi="th-TH"/>
        </w:rPr>
        <w:t>Registro para Distribuição, Negociação e Custódia</w:t>
      </w:r>
      <w:bookmarkStart w:id="1" w:name="_Ref273618536"/>
      <w:r w:rsidR="0081589E" w:rsidRPr="008B580C">
        <w:rPr>
          <w:rFonts w:ascii="Trebuchet MS" w:hAnsi="Trebuchet MS" w:cstheme="minorHAnsi"/>
          <w:bCs/>
          <w:sz w:val="20"/>
          <w:szCs w:val="20"/>
          <w:lang w:bidi="th-TH"/>
        </w:rPr>
        <w:t>:</w:t>
      </w:r>
      <w:r w:rsidR="0081589E"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As Debêntures não serão registradas para distribuição no mercado primário, negociação no mercado secundário ou qualquer forma de custódia eletrônica, seja em bolsa de valores ou mercado de balcão organizado.</w:t>
      </w:r>
    </w:p>
    <w:p w14:paraId="3186D259" w14:textId="77777777" w:rsidR="00157FAD" w:rsidRPr="000E241C" w:rsidRDefault="00157FAD" w:rsidP="00C23619">
      <w:pPr>
        <w:widowControl w:val="0"/>
        <w:spacing w:line="360" w:lineRule="auto"/>
        <w:jc w:val="both"/>
        <w:rPr>
          <w:rFonts w:ascii="Trebuchet MS" w:hAnsi="Trebuchet MS"/>
          <w:sz w:val="20"/>
          <w:szCs w:val="20"/>
        </w:rPr>
      </w:pPr>
      <w:bookmarkStart w:id="2" w:name="_Ref273618513"/>
      <w:bookmarkEnd w:id="1"/>
    </w:p>
    <w:p w14:paraId="1C40626C" w14:textId="77777777" w:rsidR="00157FAD" w:rsidRPr="008B580C" w:rsidRDefault="00157FAD" w:rsidP="00C23619">
      <w:pPr>
        <w:pStyle w:val="Default"/>
        <w:widowControl w:val="0"/>
        <w:numPr>
          <w:ilvl w:val="1"/>
          <w:numId w:val="4"/>
        </w:numPr>
        <w:tabs>
          <w:tab w:val="left" w:pos="851"/>
        </w:tabs>
        <w:spacing w:line="360" w:lineRule="auto"/>
        <w:ind w:left="0" w:firstLine="0"/>
        <w:jc w:val="both"/>
        <w:rPr>
          <w:rFonts w:ascii="Trebuchet MS" w:hAnsi="Trebuchet MS" w:cstheme="minorHAnsi"/>
          <w:sz w:val="20"/>
          <w:szCs w:val="20"/>
          <w:u w:val="single"/>
        </w:rPr>
      </w:pPr>
      <w:r w:rsidRPr="008B580C">
        <w:rPr>
          <w:rFonts w:ascii="Trebuchet MS" w:hAnsi="Trebuchet MS" w:cstheme="minorHAnsi"/>
          <w:bCs/>
          <w:sz w:val="20"/>
          <w:szCs w:val="20"/>
          <w:u w:val="single"/>
          <w:lang w:bidi="th-TH"/>
        </w:rPr>
        <w:t>Colocação</w:t>
      </w:r>
      <w:r w:rsidR="0081589E" w:rsidRPr="008B580C">
        <w:rPr>
          <w:rFonts w:ascii="Trebuchet MS" w:hAnsi="Trebuchet MS" w:cstheme="minorHAnsi"/>
          <w:bCs/>
          <w:sz w:val="20"/>
          <w:szCs w:val="20"/>
        </w:rPr>
        <w:t>:</w:t>
      </w:r>
      <w:r w:rsidR="0081589E" w:rsidRPr="008B580C">
        <w:rPr>
          <w:rFonts w:ascii="Trebuchet MS" w:hAnsi="Trebuchet MS" w:cstheme="minorHAnsi"/>
          <w:sz w:val="20"/>
          <w:szCs w:val="20"/>
        </w:rPr>
        <w:t xml:space="preserve"> </w:t>
      </w:r>
      <w:r w:rsidRPr="008B580C">
        <w:rPr>
          <w:rFonts w:ascii="Trebuchet MS" w:hAnsi="Trebuchet MS" w:cstheme="minorHAnsi"/>
          <w:sz w:val="20"/>
          <w:szCs w:val="20"/>
          <w:lang w:bidi="th-TH"/>
        </w:rPr>
        <w:t>A colocação das Debêntures será realizada de forma privada, exclusivamente para a Debenturista, sem a intermediação de quaisquer instituições e não contará com qualquer forma de esforço de venda perante o público em geral, sendo expressamente vedada a negociação das Debêntures em bolsa de valores ou em mercado de balcão organizado, ressalvada a possibilidade de negociação privada</w:t>
      </w:r>
      <w:bookmarkEnd w:id="2"/>
      <w:r w:rsidR="008C3C23" w:rsidRPr="008B580C">
        <w:rPr>
          <w:rFonts w:ascii="Trebuchet MS" w:hAnsi="Trebuchet MS" w:cstheme="minorHAnsi"/>
          <w:sz w:val="20"/>
          <w:szCs w:val="20"/>
          <w:lang w:bidi="th-TH"/>
        </w:rPr>
        <w:t xml:space="preserve"> nos termos da legislação </w:t>
      </w:r>
      <w:r w:rsidR="008C3C23" w:rsidRPr="008B580C">
        <w:rPr>
          <w:rFonts w:ascii="Trebuchet MS" w:hAnsi="Trebuchet MS" w:cstheme="minorHAnsi"/>
          <w:sz w:val="20"/>
          <w:szCs w:val="20"/>
          <w:lang w:bidi="th-TH"/>
        </w:rPr>
        <w:lastRenderedPageBreak/>
        <w:t>vigente na ocasião</w:t>
      </w:r>
      <w:r w:rsidRPr="008B580C">
        <w:rPr>
          <w:rFonts w:ascii="Trebuchet MS" w:hAnsi="Trebuchet MS" w:cstheme="minorHAnsi"/>
          <w:sz w:val="20"/>
          <w:szCs w:val="20"/>
          <w:lang w:bidi="th-TH"/>
        </w:rPr>
        <w:t xml:space="preserve">. </w:t>
      </w:r>
    </w:p>
    <w:p w14:paraId="6D0C84A6" w14:textId="77777777" w:rsidR="00157FAD" w:rsidRPr="008B580C" w:rsidRDefault="00157FAD" w:rsidP="00C23619">
      <w:pPr>
        <w:pStyle w:val="Default"/>
        <w:widowControl w:val="0"/>
        <w:spacing w:line="360" w:lineRule="auto"/>
        <w:rPr>
          <w:rFonts w:ascii="Trebuchet MS" w:hAnsi="Trebuchet MS" w:cstheme="minorHAnsi"/>
          <w:b/>
          <w:sz w:val="20"/>
          <w:szCs w:val="20"/>
          <w:lang w:bidi="th-TH"/>
        </w:rPr>
      </w:pPr>
    </w:p>
    <w:p w14:paraId="1449D615" w14:textId="77777777" w:rsidR="007D56C7" w:rsidRPr="008B580C" w:rsidRDefault="000E4FE6"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TERCEIRA - </w:t>
      </w:r>
      <w:r w:rsidR="002E1B45" w:rsidRPr="008B580C">
        <w:rPr>
          <w:rFonts w:ascii="Trebuchet MS" w:hAnsi="Trebuchet MS" w:cstheme="minorHAnsi"/>
          <w:b/>
          <w:sz w:val="20"/>
          <w:szCs w:val="20"/>
          <w:lang w:bidi="th-TH"/>
        </w:rPr>
        <w:t>CARACTERÍSTICAS DA EMISSÃO</w:t>
      </w:r>
    </w:p>
    <w:p w14:paraId="6FA6AE2E" w14:textId="77777777" w:rsidR="007D56C7" w:rsidRPr="008B580C" w:rsidRDefault="007D56C7" w:rsidP="00C23619">
      <w:pPr>
        <w:widowControl w:val="0"/>
        <w:spacing w:line="360" w:lineRule="auto"/>
        <w:rPr>
          <w:rFonts w:ascii="Trebuchet MS" w:hAnsi="Trebuchet MS" w:cstheme="minorHAnsi"/>
          <w:b/>
          <w:sz w:val="20"/>
          <w:szCs w:val="20"/>
          <w:lang w:bidi="th-TH"/>
        </w:rPr>
      </w:pPr>
    </w:p>
    <w:p w14:paraId="687510A5" w14:textId="77777777" w:rsidR="008C04A2" w:rsidRPr="00D44076" w:rsidRDefault="002E1B45" w:rsidP="00D44076">
      <w:pPr>
        <w:pStyle w:val="Default"/>
        <w:widowControl w:val="0"/>
        <w:numPr>
          <w:ilvl w:val="1"/>
          <w:numId w:val="4"/>
        </w:numPr>
        <w:tabs>
          <w:tab w:val="left" w:pos="851"/>
        </w:tabs>
        <w:spacing w:line="360" w:lineRule="auto"/>
        <w:ind w:left="0" w:firstLine="0"/>
        <w:jc w:val="both"/>
        <w:rPr>
          <w:rFonts w:ascii="Trebuchet MS" w:hAnsi="Trebuchet MS"/>
          <w:sz w:val="20"/>
          <w:szCs w:val="20"/>
        </w:rPr>
      </w:pPr>
      <w:r w:rsidRPr="008B580C">
        <w:rPr>
          <w:rFonts w:ascii="Trebuchet MS" w:hAnsi="Trebuchet MS" w:cstheme="minorHAnsi"/>
          <w:bCs/>
          <w:sz w:val="20"/>
          <w:szCs w:val="20"/>
          <w:u w:val="single"/>
          <w:lang w:bidi="th-TH"/>
        </w:rPr>
        <w:t>Objeto Social da Emissora</w:t>
      </w:r>
      <w:r w:rsidR="000E4FE6" w:rsidRPr="008B580C">
        <w:rPr>
          <w:rFonts w:ascii="Trebuchet MS" w:hAnsi="Trebuchet MS" w:cstheme="minorHAnsi"/>
          <w:bCs/>
          <w:sz w:val="20"/>
          <w:szCs w:val="20"/>
          <w:lang w:bidi="th-TH"/>
        </w:rPr>
        <w:t>:</w:t>
      </w:r>
      <w:r w:rsidR="000E4FE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A Emissora tem por objeto social</w:t>
      </w:r>
      <w:r w:rsidR="00972458" w:rsidRPr="008B580C">
        <w:rPr>
          <w:rFonts w:ascii="Trebuchet MS" w:hAnsi="Trebuchet MS" w:cstheme="minorHAnsi"/>
          <w:sz w:val="20"/>
          <w:szCs w:val="20"/>
          <w:lang w:bidi="th-TH"/>
        </w:rPr>
        <w:t>, conforme descrito em seu Estatuto Social</w:t>
      </w:r>
      <w:r w:rsidR="008C04A2">
        <w:rPr>
          <w:rFonts w:ascii="Trebuchet MS" w:hAnsi="Trebuchet MS" w:cstheme="minorHAnsi"/>
          <w:sz w:val="20"/>
          <w:szCs w:val="20"/>
          <w:lang w:bidi="th-TH"/>
        </w:rPr>
        <w:t xml:space="preserve">, as seguintes atividades: </w:t>
      </w:r>
      <w:r w:rsidR="008C04A2" w:rsidRPr="00D44076">
        <w:rPr>
          <w:rFonts w:ascii="Trebuchet MS" w:hAnsi="Trebuchet MS"/>
          <w:sz w:val="20"/>
          <w:szCs w:val="20"/>
        </w:rPr>
        <w:t>(i) Manutenção e reparação de máquinas, aparelhos e materiais elétricos não especificados anteriormente (ii) Manutenção e reparação de máquinas e equipamentos para uso na extração mineral, exceto na extração de petróleo; (iii) Instalação de máquinas e equipamentos industriais; (iv) Montagem e instalação de sistemas e equipamentos de iluminação e sinalização em vias públicas, portos e aeroportos; (v) Serviços de manutenção e reparação mecânica de veículos automotores; (vi) Comércio atacadista de máquinas, equipamentos para terraplenagem, mineração e construção; partes e peças; (vii) Comércio atacadista de Máquinas e equipamentos para uso industrial; partes e peças; (viii) Transporte rodoviário de carga, exceto produtos perigosos e mudanças, intermunicipal, interestadual e internacional; (ix) Atividades do Operador Portuário; (x) Organização logística do transporte de carga; (xi) Aluguel de máquinas e equipamentos para construção sem operador, exceto andaimes</w:t>
      </w:r>
      <w:r w:rsidR="008C04A2">
        <w:rPr>
          <w:rFonts w:ascii="Trebuchet MS" w:hAnsi="Trebuchet MS"/>
          <w:sz w:val="20"/>
          <w:szCs w:val="20"/>
        </w:rPr>
        <w:t xml:space="preserve">; </w:t>
      </w:r>
      <w:r w:rsidR="008C04A2" w:rsidRPr="00D44076">
        <w:rPr>
          <w:rFonts w:ascii="Trebuchet MS" w:hAnsi="Trebuchet MS"/>
          <w:sz w:val="20"/>
          <w:szCs w:val="20"/>
        </w:rPr>
        <w:t>(xii) Aluguel de outras máquinas e equipamentos comerciais e industriais não especificados anteriormente, sem operador; (xiii) Locação de mão-de-obra temporária; e (ix) Atividades de limpeza não especificadas anteriormente.</w:t>
      </w:r>
    </w:p>
    <w:p w14:paraId="6E0C868B" w14:textId="77777777" w:rsidR="008C04A2" w:rsidRPr="000E241C" w:rsidRDefault="008C04A2" w:rsidP="00C23619">
      <w:pPr>
        <w:widowControl w:val="0"/>
        <w:spacing w:line="360" w:lineRule="auto"/>
        <w:jc w:val="both"/>
        <w:rPr>
          <w:rFonts w:ascii="Trebuchet MS" w:hAnsi="Trebuchet MS"/>
          <w:sz w:val="20"/>
          <w:szCs w:val="20"/>
        </w:rPr>
      </w:pPr>
    </w:p>
    <w:p w14:paraId="71928551" w14:textId="77777777" w:rsidR="007D56C7" w:rsidRPr="008B580C" w:rsidRDefault="002E1B45" w:rsidP="00C23619">
      <w:pPr>
        <w:pStyle w:val="Default"/>
        <w:widowControl w:val="0"/>
        <w:numPr>
          <w:ilvl w:val="1"/>
          <w:numId w:val="4"/>
        </w:numPr>
        <w:tabs>
          <w:tab w:val="left" w:pos="851"/>
        </w:tabs>
        <w:spacing w:line="360" w:lineRule="auto"/>
        <w:ind w:left="0" w:firstLine="0"/>
        <w:jc w:val="both"/>
        <w:rPr>
          <w:rFonts w:ascii="Trebuchet MS" w:hAnsi="Trebuchet MS" w:cstheme="minorHAnsi"/>
          <w:b/>
          <w:sz w:val="20"/>
          <w:szCs w:val="20"/>
          <w:lang w:bidi="th-TH"/>
        </w:rPr>
      </w:pPr>
      <w:r w:rsidRPr="008B580C">
        <w:rPr>
          <w:rFonts w:ascii="Trebuchet MS" w:hAnsi="Trebuchet MS" w:cstheme="minorHAnsi"/>
          <w:bCs/>
          <w:sz w:val="20"/>
          <w:szCs w:val="20"/>
          <w:u w:val="single"/>
          <w:lang w:bidi="th-TH"/>
        </w:rPr>
        <w:t>Número da Emissão</w:t>
      </w:r>
      <w:r w:rsidR="000E4FE6" w:rsidRPr="008B580C">
        <w:rPr>
          <w:rFonts w:ascii="Trebuchet MS" w:hAnsi="Trebuchet MS" w:cstheme="minorHAnsi"/>
          <w:bCs/>
          <w:sz w:val="20"/>
          <w:szCs w:val="20"/>
          <w:lang w:bidi="th-TH"/>
        </w:rPr>
        <w:t>:</w:t>
      </w:r>
      <w:r w:rsidR="000E4FE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A Emissão constitui a </w:t>
      </w:r>
      <w:r w:rsidR="00465200">
        <w:rPr>
          <w:rFonts w:ascii="Trebuchet MS" w:hAnsi="Trebuchet MS"/>
          <w:sz w:val="20"/>
          <w:szCs w:val="20"/>
        </w:rPr>
        <w:t>1</w:t>
      </w:r>
      <w:r w:rsidR="0067024A" w:rsidRPr="008B580C">
        <w:rPr>
          <w:rFonts w:ascii="Trebuchet MS" w:hAnsi="Trebuchet MS" w:cstheme="minorHAnsi"/>
          <w:w w:val="0"/>
          <w:sz w:val="20"/>
          <w:szCs w:val="20"/>
        </w:rPr>
        <w:t>ª</w:t>
      </w:r>
      <w:r w:rsidR="0067024A" w:rsidRPr="008B580C">
        <w:rPr>
          <w:rFonts w:ascii="Trebuchet MS" w:hAnsi="Trebuchet MS" w:cstheme="minorHAnsi"/>
          <w:sz w:val="20"/>
          <w:szCs w:val="20"/>
          <w:lang w:bidi="th-TH"/>
        </w:rPr>
        <w:t xml:space="preserve"> </w:t>
      </w:r>
      <w:r w:rsidR="004C5D3B" w:rsidRPr="008B580C">
        <w:rPr>
          <w:rFonts w:ascii="Trebuchet MS" w:hAnsi="Trebuchet MS" w:cstheme="minorHAnsi"/>
          <w:sz w:val="20"/>
          <w:szCs w:val="20"/>
          <w:lang w:bidi="th-TH"/>
        </w:rPr>
        <w:t>(</w:t>
      </w:r>
      <w:r w:rsidR="00465200">
        <w:rPr>
          <w:rFonts w:ascii="Trebuchet MS" w:hAnsi="Trebuchet MS" w:cstheme="minorHAnsi"/>
          <w:sz w:val="20"/>
          <w:szCs w:val="20"/>
          <w:lang w:bidi="th-TH"/>
        </w:rPr>
        <w:t>primeira</w:t>
      </w:r>
      <w:r w:rsidR="004C5D3B"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emissão de debêntures da Emissora.</w:t>
      </w:r>
    </w:p>
    <w:p w14:paraId="1D117A53" w14:textId="77777777" w:rsidR="007D56C7" w:rsidRPr="000E241C" w:rsidRDefault="007D56C7" w:rsidP="00C23619">
      <w:pPr>
        <w:widowControl w:val="0"/>
        <w:spacing w:line="360" w:lineRule="auto"/>
        <w:jc w:val="both"/>
        <w:rPr>
          <w:rFonts w:ascii="Trebuchet MS" w:hAnsi="Trebuchet MS"/>
          <w:sz w:val="20"/>
          <w:szCs w:val="20"/>
        </w:rPr>
      </w:pPr>
    </w:p>
    <w:p w14:paraId="428E8C68" w14:textId="77777777" w:rsidR="007D56C7" w:rsidRPr="008B580C" w:rsidRDefault="000E4FE6" w:rsidP="00C23619">
      <w:pPr>
        <w:pStyle w:val="Default"/>
        <w:widowControl w:val="0"/>
        <w:numPr>
          <w:ilvl w:val="1"/>
          <w:numId w:val="4"/>
        </w:numPr>
        <w:tabs>
          <w:tab w:val="left" w:pos="851"/>
        </w:tabs>
        <w:spacing w:line="360" w:lineRule="auto"/>
        <w:ind w:left="0" w:firstLine="0"/>
        <w:jc w:val="both"/>
        <w:rPr>
          <w:rFonts w:ascii="Trebuchet MS" w:eastAsia="Arial Unicode MS" w:hAnsi="Trebuchet MS" w:cstheme="minorHAnsi"/>
          <w:b/>
          <w:sz w:val="20"/>
          <w:szCs w:val="20"/>
          <w:lang w:bidi="th-TH"/>
        </w:rPr>
      </w:pPr>
      <w:r w:rsidRPr="008B580C">
        <w:rPr>
          <w:rFonts w:ascii="Trebuchet MS" w:hAnsi="Trebuchet MS" w:cstheme="minorHAnsi"/>
          <w:bCs/>
          <w:sz w:val="20"/>
          <w:szCs w:val="20"/>
          <w:u w:val="single"/>
          <w:lang w:bidi="th-TH"/>
        </w:rPr>
        <w:t>Número de Séries</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eastAsia="Arial Unicode MS" w:hAnsi="Trebuchet MS" w:cstheme="minorHAnsi"/>
          <w:sz w:val="20"/>
          <w:szCs w:val="20"/>
          <w:lang w:bidi="th-TH"/>
        </w:rPr>
        <w:t>A Emissão será realizada em série</w:t>
      </w:r>
      <w:r w:rsidR="00B34105" w:rsidRPr="008B580C">
        <w:rPr>
          <w:rFonts w:ascii="Trebuchet MS" w:eastAsia="Arial Unicode MS" w:hAnsi="Trebuchet MS" w:cstheme="minorHAnsi"/>
          <w:sz w:val="20"/>
          <w:szCs w:val="20"/>
          <w:lang w:bidi="th-TH"/>
        </w:rPr>
        <w:t xml:space="preserve"> única</w:t>
      </w:r>
      <w:r w:rsidR="002E1B45" w:rsidRPr="008B580C">
        <w:rPr>
          <w:rFonts w:ascii="Trebuchet MS" w:eastAsia="Arial Unicode MS" w:hAnsi="Trebuchet MS" w:cstheme="minorHAnsi"/>
          <w:sz w:val="20"/>
          <w:szCs w:val="20"/>
          <w:lang w:bidi="th-TH"/>
        </w:rPr>
        <w:t>.</w:t>
      </w:r>
      <w:r w:rsidR="00157FAD" w:rsidRPr="008B580C">
        <w:rPr>
          <w:rFonts w:ascii="Trebuchet MS" w:eastAsia="Arial Unicode MS" w:hAnsi="Trebuchet MS" w:cstheme="minorHAnsi"/>
          <w:sz w:val="20"/>
          <w:szCs w:val="20"/>
          <w:lang w:bidi="th-TH"/>
        </w:rPr>
        <w:t xml:space="preserve"> </w:t>
      </w:r>
    </w:p>
    <w:p w14:paraId="71AD4BD8" w14:textId="77777777" w:rsidR="007D56C7" w:rsidRPr="000E241C" w:rsidRDefault="007D56C7" w:rsidP="00C23619">
      <w:pPr>
        <w:widowControl w:val="0"/>
        <w:spacing w:line="360" w:lineRule="auto"/>
        <w:jc w:val="both"/>
        <w:rPr>
          <w:rFonts w:ascii="Trebuchet MS" w:hAnsi="Trebuchet MS"/>
          <w:sz w:val="20"/>
          <w:szCs w:val="20"/>
        </w:rPr>
      </w:pPr>
    </w:p>
    <w:p w14:paraId="2043840C" w14:textId="54025B9C" w:rsidR="007D56C7" w:rsidRPr="008B580C" w:rsidRDefault="002E1B45" w:rsidP="00C23619">
      <w:pPr>
        <w:pStyle w:val="Default"/>
        <w:widowControl w:val="0"/>
        <w:numPr>
          <w:ilvl w:val="1"/>
          <w:numId w:val="4"/>
        </w:numPr>
        <w:tabs>
          <w:tab w:val="left" w:pos="851"/>
        </w:tabs>
        <w:spacing w:line="360" w:lineRule="auto"/>
        <w:ind w:left="0" w:firstLine="0"/>
        <w:jc w:val="both"/>
        <w:rPr>
          <w:rFonts w:ascii="Trebuchet MS" w:eastAsia="Arial Unicode MS" w:hAnsi="Trebuchet MS" w:cstheme="minorHAnsi"/>
          <w:b/>
          <w:sz w:val="20"/>
          <w:szCs w:val="20"/>
          <w:lang w:bidi="th-TH"/>
        </w:rPr>
      </w:pPr>
      <w:r w:rsidRPr="008B580C">
        <w:rPr>
          <w:rFonts w:ascii="Trebuchet MS" w:eastAsia="Arial Unicode MS" w:hAnsi="Trebuchet MS" w:cstheme="minorHAnsi"/>
          <w:bCs/>
          <w:sz w:val="20"/>
          <w:szCs w:val="20"/>
          <w:u w:val="single"/>
          <w:lang w:bidi="th-TH"/>
        </w:rPr>
        <w:t>Valor Total da Emissão</w:t>
      </w:r>
      <w:r w:rsidR="000E4FE6" w:rsidRPr="008B580C">
        <w:rPr>
          <w:rFonts w:ascii="Trebuchet MS" w:eastAsia="Arial Unicode MS" w:hAnsi="Trebuchet MS" w:cstheme="minorHAnsi"/>
          <w:bCs/>
          <w:sz w:val="20"/>
          <w:szCs w:val="20"/>
          <w:lang w:bidi="th-TH"/>
        </w:rPr>
        <w:t>:</w:t>
      </w:r>
      <w:r w:rsidR="000E4FE6" w:rsidRPr="008B580C">
        <w:rPr>
          <w:rFonts w:ascii="Trebuchet MS" w:eastAsia="Arial Unicode MS" w:hAnsi="Trebuchet MS" w:cstheme="minorHAnsi"/>
          <w:sz w:val="20"/>
          <w:szCs w:val="20"/>
          <w:lang w:bidi="th-TH"/>
        </w:rPr>
        <w:t xml:space="preserve"> </w:t>
      </w:r>
      <w:r w:rsidRPr="008B580C">
        <w:rPr>
          <w:rFonts w:ascii="Trebuchet MS" w:hAnsi="Trebuchet MS" w:cstheme="minorHAnsi"/>
          <w:sz w:val="20"/>
          <w:szCs w:val="20"/>
          <w:lang w:bidi="th-TH"/>
        </w:rPr>
        <w:t>O valor total da Emissão</w:t>
      </w:r>
      <w:r w:rsidR="00EF332F" w:rsidRPr="008B580C">
        <w:rPr>
          <w:rFonts w:ascii="Trebuchet MS" w:hAnsi="Trebuchet MS" w:cstheme="minorHAnsi"/>
          <w:sz w:val="20"/>
          <w:szCs w:val="20"/>
          <w:lang w:bidi="th-TH"/>
        </w:rPr>
        <w:t>, na Data de Emissão,</w:t>
      </w:r>
      <w:r w:rsidRPr="008B580C">
        <w:rPr>
          <w:rFonts w:ascii="Trebuchet MS" w:hAnsi="Trebuchet MS" w:cstheme="minorHAnsi"/>
          <w:sz w:val="20"/>
          <w:szCs w:val="20"/>
          <w:lang w:bidi="th-TH"/>
        </w:rPr>
        <w:t xml:space="preserve"> será de </w:t>
      </w:r>
      <w:r w:rsidR="00EE4E4C">
        <w:rPr>
          <w:rFonts w:ascii="Trebuchet MS" w:hAnsi="Trebuchet MS" w:cstheme="minorHAnsi"/>
          <w:sz w:val="20"/>
          <w:szCs w:val="20"/>
          <w:lang w:bidi="th-TH"/>
        </w:rPr>
        <w:t xml:space="preserve">48.200.000,00 (quarenta e oito milhões e duzentos mil </w:t>
      </w:r>
      <w:r w:rsidR="003C2C2A">
        <w:rPr>
          <w:rFonts w:ascii="Trebuchet MS" w:hAnsi="Trebuchet MS" w:cstheme="minorHAnsi"/>
          <w:sz w:val="20"/>
          <w:szCs w:val="20"/>
          <w:lang w:bidi="th-TH"/>
        </w:rPr>
        <w:t>r</w:t>
      </w:r>
      <w:r w:rsidR="00EE4E4C">
        <w:rPr>
          <w:rFonts w:ascii="Trebuchet MS" w:hAnsi="Trebuchet MS" w:cstheme="minorHAnsi"/>
          <w:sz w:val="20"/>
          <w:szCs w:val="20"/>
          <w:lang w:bidi="th-TH"/>
        </w:rPr>
        <w:t>eais)</w:t>
      </w:r>
      <w:r w:rsidR="004C5D3B" w:rsidRPr="008B580C">
        <w:rPr>
          <w:rFonts w:ascii="Trebuchet MS" w:hAnsi="Trebuchet MS" w:cstheme="minorHAnsi"/>
          <w:w w:val="0"/>
          <w:sz w:val="20"/>
          <w:szCs w:val="20"/>
        </w:rPr>
        <w:t xml:space="preserve"> </w:t>
      </w:r>
      <w:r w:rsidR="00971846" w:rsidRPr="008B580C">
        <w:rPr>
          <w:rFonts w:ascii="Trebuchet MS" w:hAnsi="Trebuchet MS" w:cstheme="minorHAnsi"/>
          <w:w w:val="0"/>
          <w:sz w:val="20"/>
          <w:szCs w:val="20"/>
        </w:rPr>
        <w:t>("</w:t>
      </w:r>
      <w:r w:rsidR="00971846" w:rsidRPr="008B580C">
        <w:rPr>
          <w:rFonts w:ascii="Trebuchet MS" w:hAnsi="Trebuchet MS" w:cstheme="minorHAnsi"/>
          <w:w w:val="0"/>
          <w:sz w:val="20"/>
          <w:szCs w:val="20"/>
          <w:u w:val="single"/>
        </w:rPr>
        <w:t>Valor Total da Emissão</w:t>
      </w:r>
      <w:r w:rsidR="00971846" w:rsidRPr="008B580C">
        <w:rPr>
          <w:rFonts w:ascii="Trebuchet MS" w:hAnsi="Trebuchet MS" w:cstheme="minorHAnsi"/>
          <w:w w:val="0"/>
          <w:sz w:val="20"/>
          <w:szCs w:val="20"/>
        </w:rPr>
        <w:t>")</w:t>
      </w:r>
      <w:r w:rsidR="00B34105" w:rsidRPr="008B580C">
        <w:rPr>
          <w:rFonts w:ascii="Trebuchet MS" w:hAnsi="Trebuchet MS" w:cstheme="minorHAnsi"/>
          <w:w w:val="0"/>
          <w:sz w:val="20"/>
          <w:szCs w:val="20"/>
        </w:rPr>
        <w:t>.</w:t>
      </w:r>
    </w:p>
    <w:p w14:paraId="592D8D76" w14:textId="77777777" w:rsidR="00B34105" w:rsidRPr="008B580C" w:rsidRDefault="00B34105" w:rsidP="00C23619">
      <w:pPr>
        <w:pStyle w:val="Default"/>
        <w:widowControl w:val="0"/>
        <w:tabs>
          <w:tab w:val="left" w:pos="851"/>
        </w:tabs>
        <w:spacing w:line="360" w:lineRule="auto"/>
        <w:jc w:val="both"/>
        <w:rPr>
          <w:rFonts w:ascii="Trebuchet MS" w:eastAsia="Arial Unicode MS" w:hAnsi="Trebuchet MS" w:cstheme="minorHAnsi"/>
          <w:sz w:val="20"/>
          <w:szCs w:val="20"/>
          <w:lang w:bidi="th-TH"/>
        </w:rPr>
      </w:pPr>
    </w:p>
    <w:p w14:paraId="4398BE2F" w14:textId="1DEF24DF" w:rsidR="00D51C5F" w:rsidRPr="008B580C" w:rsidRDefault="002E1B45" w:rsidP="00AA7406">
      <w:pPr>
        <w:pStyle w:val="Default"/>
        <w:widowControl w:val="0"/>
        <w:numPr>
          <w:ilvl w:val="1"/>
          <w:numId w:val="4"/>
        </w:numPr>
        <w:tabs>
          <w:tab w:val="left" w:pos="851"/>
        </w:tabs>
        <w:spacing w:line="360" w:lineRule="auto"/>
        <w:ind w:left="0" w:firstLine="0"/>
        <w:jc w:val="both"/>
        <w:rPr>
          <w:rFonts w:ascii="Trebuchet MS" w:hAnsi="Trebuchet MS" w:cstheme="minorHAnsi"/>
          <w:sz w:val="20"/>
          <w:szCs w:val="20"/>
        </w:rPr>
      </w:pPr>
      <w:bookmarkStart w:id="3" w:name="_Ref264237462"/>
      <w:bookmarkStart w:id="4" w:name="_Ref465459142"/>
      <w:bookmarkStart w:id="5" w:name="OLE_LINK5"/>
      <w:bookmarkStart w:id="6" w:name="OLE_LINK6"/>
      <w:r w:rsidRPr="008B580C">
        <w:rPr>
          <w:rFonts w:ascii="Trebuchet MS" w:hAnsi="Trebuchet MS" w:cstheme="minorHAnsi"/>
          <w:bCs/>
          <w:sz w:val="20"/>
          <w:szCs w:val="20"/>
          <w:u w:val="single"/>
          <w:lang w:bidi="th-TH"/>
        </w:rPr>
        <w:t>Destinação dos Recursos</w:t>
      </w:r>
      <w:r w:rsidR="000E4FE6" w:rsidRPr="008B580C">
        <w:rPr>
          <w:rFonts w:ascii="Trebuchet MS" w:hAnsi="Trebuchet MS" w:cstheme="minorHAnsi"/>
          <w:bCs/>
          <w:sz w:val="20"/>
          <w:szCs w:val="20"/>
          <w:lang w:bidi="th-TH"/>
        </w:rPr>
        <w:t>:</w:t>
      </w:r>
      <w:r w:rsidR="000E4FE6" w:rsidRPr="008B580C">
        <w:rPr>
          <w:rFonts w:ascii="Trebuchet MS" w:hAnsi="Trebuchet MS" w:cstheme="minorHAnsi"/>
          <w:sz w:val="20"/>
          <w:szCs w:val="20"/>
          <w:lang w:bidi="th-TH"/>
        </w:rPr>
        <w:t xml:space="preserve"> </w:t>
      </w:r>
      <w:bookmarkEnd w:id="3"/>
      <w:bookmarkEnd w:id="4"/>
      <w:r w:rsidR="00AA7406" w:rsidRPr="008B580C">
        <w:rPr>
          <w:rFonts w:ascii="Trebuchet MS" w:hAnsi="Trebuchet MS" w:cstheme="minorHAnsi"/>
          <w:sz w:val="20"/>
          <w:szCs w:val="20"/>
          <w:lang w:bidi="th-TH"/>
        </w:rPr>
        <w:t>Os recursos líquidos captados pela Emissora serão destinados para (“</w:t>
      </w:r>
      <w:r w:rsidR="00AA7406" w:rsidRPr="008B580C">
        <w:rPr>
          <w:rFonts w:ascii="Trebuchet MS" w:hAnsi="Trebuchet MS" w:cstheme="minorHAnsi"/>
          <w:sz w:val="20"/>
          <w:szCs w:val="20"/>
          <w:u w:val="single"/>
          <w:lang w:bidi="th-TH"/>
        </w:rPr>
        <w:t>Destinação de Recursos</w:t>
      </w:r>
      <w:r w:rsidR="00AA7406" w:rsidRPr="008B580C">
        <w:rPr>
          <w:rFonts w:ascii="Trebuchet MS" w:hAnsi="Trebuchet MS" w:cstheme="minorHAnsi"/>
          <w:sz w:val="20"/>
          <w:szCs w:val="20"/>
          <w:lang w:bidi="th-TH"/>
        </w:rPr>
        <w:t>”): (a)</w:t>
      </w:r>
      <w:r w:rsidR="00AA7406" w:rsidRPr="008B580C">
        <w:rPr>
          <w:rFonts w:ascii="Trebuchet MS" w:hAnsi="Trebuchet MS" w:cstheme="minorHAnsi"/>
          <w:sz w:val="20"/>
          <w:szCs w:val="20"/>
        </w:rPr>
        <w:t xml:space="preserve"> </w:t>
      </w:r>
      <w:r w:rsidR="003B2CFF" w:rsidRPr="008B580C">
        <w:rPr>
          <w:rFonts w:ascii="Trebuchet MS" w:hAnsi="Trebuchet MS" w:cstheme="minorHAnsi"/>
          <w:sz w:val="20"/>
          <w:szCs w:val="20"/>
          <w:lang w:bidi="th-TH"/>
        </w:rPr>
        <w:t xml:space="preserve">até a Data de Vencimento, </w:t>
      </w:r>
      <w:r w:rsidR="003F7251">
        <w:rPr>
          <w:rFonts w:ascii="Trebuchet MS" w:eastAsia="Arial Unicode MS" w:hAnsi="Trebuchet MS" w:cstheme="minorHAnsi"/>
          <w:sz w:val="20"/>
          <w:szCs w:val="20"/>
          <w:lang w:bidi="th-TH"/>
        </w:rPr>
        <w:t xml:space="preserve">pagamento de alugueis devidos à </w:t>
      </w:r>
      <w:r w:rsidR="003F7251" w:rsidRPr="00863105">
        <w:rPr>
          <w:rFonts w:ascii="Trebuchet MS" w:eastAsia="Arial Unicode MS" w:hAnsi="Trebuchet MS" w:cstheme="minorHAnsi"/>
          <w:b/>
          <w:sz w:val="20"/>
          <w:szCs w:val="20"/>
          <w:lang w:bidi="th-TH"/>
        </w:rPr>
        <w:t>TRADIMAQ RIO COMÉRCIO E SERVIÇOS LTDA</w:t>
      </w:r>
      <w:r w:rsidR="003F7251">
        <w:rPr>
          <w:rFonts w:ascii="Trebuchet MS" w:eastAsia="Arial Unicode MS" w:hAnsi="Trebuchet MS" w:cstheme="minorHAnsi"/>
          <w:sz w:val="20"/>
          <w:szCs w:val="20"/>
          <w:lang w:bidi="th-TH"/>
        </w:rPr>
        <w:t>, inscrita no CNPJ/ME sob o nº 03.824.227/0001-40 (“</w:t>
      </w:r>
      <w:r w:rsidR="003F7251" w:rsidRPr="00863105">
        <w:rPr>
          <w:rFonts w:ascii="Trebuchet MS" w:eastAsia="Arial Unicode MS" w:hAnsi="Trebuchet MS" w:cstheme="minorHAnsi"/>
          <w:sz w:val="20"/>
          <w:szCs w:val="20"/>
          <w:u w:val="single"/>
          <w:lang w:bidi="th-TH"/>
        </w:rPr>
        <w:t>Tradimaq Rio</w:t>
      </w:r>
      <w:r w:rsidR="003F7251">
        <w:rPr>
          <w:rFonts w:ascii="Trebuchet MS" w:eastAsia="Arial Unicode MS" w:hAnsi="Trebuchet MS" w:cstheme="minorHAnsi"/>
          <w:sz w:val="20"/>
          <w:szCs w:val="20"/>
          <w:lang w:bidi="th-TH"/>
        </w:rPr>
        <w:t xml:space="preserve">”) em razão do </w:t>
      </w:r>
      <w:r w:rsidR="007629EB" w:rsidRPr="00F95337">
        <w:rPr>
          <w:rFonts w:ascii="Trebuchet MS" w:eastAsia="Arial Unicode MS" w:hAnsi="Trebuchet MS" w:cstheme="minorHAnsi"/>
          <w:b/>
          <w:sz w:val="20"/>
          <w:szCs w:val="20"/>
          <w:lang w:bidi="th-TH"/>
        </w:rPr>
        <w:t>(i)</w:t>
      </w:r>
      <w:r w:rsidR="007629EB">
        <w:rPr>
          <w:rFonts w:ascii="Trebuchet MS" w:eastAsia="Arial Unicode MS" w:hAnsi="Trebuchet MS" w:cstheme="minorHAnsi"/>
          <w:sz w:val="20"/>
          <w:szCs w:val="20"/>
          <w:lang w:bidi="th-TH"/>
        </w:rPr>
        <w:t xml:space="preserve"> </w:t>
      </w:r>
      <w:r w:rsidR="003F7251">
        <w:rPr>
          <w:rFonts w:ascii="Trebuchet MS" w:eastAsia="Arial Unicode MS" w:hAnsi="Trebuchet MS" w:cstheme="minorHAnsi"/>
          <w:sz w:val="20"/>
          <w:szCs w:val="20"/>
          <w:lang w:bidi="th-TH"/>
        </w:rPr>
        <w:t xml:space="preserve">“Contrato de Locação de Imóvel para Fins Não Residenciais”, celebrado </w:t>
      </w:r>
      <w:r w:rsidR="003F7251" w:rsidRPr="00456D5B">
        <w:rPr>
          <w:rFonts w:ascii="Trebuchet MS" w:eastAsia="Arial Unicode MS" w:hAnsi="Trebuchet MS" w:cstheme="minorHAnsi"/>
          <w:sz w:val="20"/>
          <w:szCs w:val="20"/>
          <w:lang w:bidi="th-TH"/>
        </w:rPr>
        <w:t xml:space="preserve">entre a Emissora e a Tradimaq Rio em </w:t>
      </w:r>
      <w:r w:rsidR="00456D5B" w:rsidRPr="006E131D">
        <w:rPr>
          <w:rFonts w:ascii="Trebuchet MS" w:eastAsia="Arial Unicode MS" w:hAnsi="Trebuchet MS" w:cstheme="minorHAnsi"/>
          <w:sz w:val="20"/>
          <w:szCs w:val="20"/>
          <w:lang w:bidi="th-TH"/>
        </w:rPr>
        <w:t xml:space="preserve">02 </w:t>
      </w:r>
      <w:r w:rsidR="003F7251" w:rsidRPr="006E131D">
        <w:rPr>
          <w:rFonts w:ascii="Trebuchet MS" w:eastAsia="Arial Unicode MS" w:hAnsi="Trebuchet MS" w:cstheme="minorHAnsi"/>
          <w:sz w:val="20"/>
          <w:szCs w:val="20"/>
          <w:lang w:bidi="th-TH"/>
        </w:rPr>
        <w:t>de</w:t>
      </w:r>
      <w:r w:rsidR="00456D5B" w:rsidRPr="006E131D">
        <w:rPr>
          <w:rFonts w:ascii="Trebuchet MS" w:eastAsia="Arial Unicode MS" w:hAnsi="Trebuchet MS" w:cstheme="minorHAnsi"/>
          <w:sz w:val="20"/>
          <w:szCs w:val="20"/>
          <w:lang w:bidi="th-TH"/>
        </w:rPr>
        <w:t xml:space="preserve"> janeiro</w:t>
      </w:r>
      <w:r w:rsidR="003F7251" w:rsidRPr="006E131D">
        <w:rPr>
          <w:rFonts w:ascii="Trebuchet MS" w:eastAsia="Arial Unicode MS" w:hAnsi="Trebuchet MS" w:cstheme="minorHAnsi"/>
          <w:sz w:val="20"/>
          <w:szCs w:val="20"/>
          <w:lang w:bidi="th-TH"/>
        </w:rPr>
        <w:t xml:space="preserve"> de 2022</w:t>
      </w:r>
      <w:r w:rsidR="007629EB" w:rsidRPr="006E131D">
        <w:rPr>
          <w:rFonts w:ascii="Trebuchet MS" w:eastAsia="Arial Unicode MS" w:hAnsi="Trebuchet MS" w:cstheme="minorHAnsi"/>
          <w:sz w:val="20"/>
          <w:szCs w:val="20"/>
          <w:lang w:bidi="th-TH"/>
        </w:rPr>
        <w:t xml:space="preserve">, referente ao imóvel localizado na </w:t>
      </w:r>
      <w:r w:rsidR="00456D5B" w:rsidRPr="00F95337">
        <w:rPr>
          <w:rFonts w:ascii="Trebuchet MS" w:hAnsi="Trebuchet MS" w:cstheme="minorHAnsi"/>
          <w:sz w:val="20"/>
          <w:szCs w:val="20"/>
        </w:rPr>
        <w:t>Rua Humberto Demoro, n.º 333, bairro Inconfidentes, na cidade de Contagem, Estado de Minas Gerais CEP 32260-000</w:t>
      </w:r>
      <w:r w:rsidR="00CC6B29">
        <w:rPr>
          <w:rFonts w:ascii="Trebuchet MS" w:hAnsi="Trebuchet MS" w:cstheme="minorHAnsi"/>
          <w:sz w:val="20"/>
          <w:szCs w:val="20"/>
        </w:rPr>
        <w:t xml:space="preserve">, objeto da matrícula nº </w:t>
      </w:r>
      <w:r w:rsidR="008C04A2">
        <w:rPr>
          <w:rFonts w:ascii="Trebuchet MS" w:hAnsi="Trebuchet MS" w:cstheme="minorHAnsi"/>
          <w:sz w:val="20"/>
          <w:szCs w:val="20"/>
        </w:rPr>
        <w:t>96.961 do</w:t>
      </w:r>
      <w:r w:rsidR="00CC6B29">
        <w:rPr>
          <w:rFonts w:ascii="Trebuchet MS" w:hAnsi="Trebuchet MS" w:cstheme="minorHAnsi"/>
          <w:sz w:val="20"/>
          <w:szCs w:val="20"/>
        </w:rPr>
        <w:t xml:space="preserve"> cartório de registro de imóveis da comarca de Contagem, Estado de Minas Gerais</w:t>
      </w:r>
      <w:r w:rsidR="002F19D0">
        <w:rPr>
          <w:rFonts w:ascii="Trebuchet MS" w:hAnsi="Trebuchet MS" w:cstheme="minorHAnsi"/>
          <w:sz w:val="20"/>
          <w:szCs w:val="20"/>
        </w:rPr>
        <w:t xml:space="preserve"> (</w:t>
      </w:r>
      <w:r w:rsidR="00E55F8D">
        <w:rPr>
          <w:rFonts w:ascii="Trebuchet MS" w:hAnsi="Trebuchet MS" w:cstheme="minorHAnsi"/>
          <w:sz w:val="20"/>
          <w:szCs w:val="20"/>
        </w:rPr>
        <w:t>“</w:t>
      </w:r>
      <w:r w:rsidR="00E55F8D" w:rsidRPr="00085304">
        <w:rPr>
          <w:rFonts w:ascii="Trebuchet MS" w:hAnsi="Trebuchet MS" w:cstheme="minorHAnsi"/>
          <w:sz w:val="20"/>
          <w:szCs w:val="20"/>
          <w:u w:val="single"/>
        </w:rPr>
        <w:t>Imóvel Humberto Demoro</w:t>
      </w:r>
      <w:r w:rsidR="00E55F8D">
        <w:rPr>
          <w:rFonts w:ascii="Trebuchet MS" w:hAnsi="Trebuchet MS" w:cstheme="minorHAnsi"/>
          <w:sz w:val="20"/>
          <w:szCs w:val="20"/>
        </w:rPr>
        <w:t xml:space="preserve">” e </w:t>
      </w:r>
      <w:r w:rsidR="002F19D0">
        <w:rPr>
          <w:rFonts w:ascii="Trebuchet MS" w:hAnsi="Trebuchet MS" w:cstheme="minorHAnsi"/>
          <w:sz w:val="20"/>
          <w:szCs w:val="20"/>
        </w:rPr>
        <w:t>“</w:t>
      </w:r>
      <w:r w:rsidR="002F19D0" w:rsidRPr="00F95337">
        <w:rPr>
          <w:rFonts w:ascii="Trebuchet MS" w:hAnsi="Trebuchet MS" w:cstheme="minorHAnsi"/>
          <w:sz w:val="20"/>
          <w:szCs w:val="20"/>
          <w:u w:val="single"/>
        </w:rPr>
        <w:t>Contrato de Locação Humberto Demoro</w:t>
      </w:r>
      <w:r w:rsidR="002F19D0">
        <w:rPr>
          <w:rFonts w:ascii="Trebuchet MS" w:hAnsi="Trebuchet MS" w:cstheme="minorHAnsi"/>
          <w:sz w:val="20"/>
          <w:szCs w:val="20"/>
        </w:rPr>
        <w:t>”</w:t>
      </w:r>
      <w:r w:rsidR="00E55F8D">
        <w:rPr>
          <w:rFonts w:ascii="Trebuchet MS" w:hAnsi="Trebuchet MS" w:cstheme="minorHAnsi"/>
          <w:sz w:val="20"/>
          <w:szCs w:val="20"/>
        </w:rPr>
        <w:t xml:space="preserve"> respectivamente</w:t>
      </w:r>
      <w:r w:rsidR="002F19D0">
        <w:rPr>
          <w:rFonts w:ascii="Trebuchet MS" w:hAnsi="Trebuchet MS" w:cstheme="minorHAnsi"/>
          <w:sz w:val="20"/>
          <w:szCs w:val="20"/>
        </w:rPr>
        <w:t>)</w:t>
      </w:r>
      <w:r w:rsidR="00C71BEE" w:rsidRPr="00456D5B">
        <w:rPr>
          <w:rFonts w:ascii="Trebuchet MS" w:eastAsia="Arial Unicode MS" w:hAnsi="Trebuchet MS" w:cstheme="minorHAnsi"/>
          <w:sz w:val="20"/>
          <w:szCs w:val="20"/>
          <w:lang w:bidi="th-TH"/>
        </w:rPr>
        <w:t xml:space="preserve"> </w:t>
      </w:r>
      <w:r w:rsidR="007629EB" w:rsidRPr="006E131D">
        <w:rPr>
          <w:rFonts w:ascii="Trebuchet MS" w:eastAsia="Arial Unicode MS" w:hAnsi="Trebuchet MS" w:cstheme="minorHAnsi"/>
          <w:sz w:val="20"/>
          <w:szCs w:val="20"/>
          <w:lang w:bidi="th-TH"/>
        </w:rPr>
        <w:t xml:space="preserve">e </w:t>
      </w:r>
      <w:r w:rsidR="007629EB" w:rsidRPr="00F95337">
        <w:rPr>
          <w:rFonts w:ascii="Trebuchet MS" w:eastAsia="Arial Unicode MS" w:hAnsi="Trebuchet MS" w:cstheme="minorHAnsi"/>
          <w:b/>
          <w:sz w:val="20"/>
          <w:szCs w:val="20"/>
          <w:lang w:bidi="th-TH"/>
        </w:rPr>
        <w:t>(ii)</w:t>
      </w:r>
      <w:r w:rsidR="007629EB" w:rsidRPr="006E131D">
        <w:rPr>
          <w:rFonts w:ascii="Trebuchet MS" w:eastAsia="Arial Unicode MS" w:hAnsi="Trebuchet MS" w:cstheme="minorHAnsi"/>
          <w:sz w:val="20"/>
          <w:szCs w:val="20"/>
          <w:lang w:bidi="th-TH"/>
        </w:rPr>
        <w:t xml:space="preserve"> “Contrato de Locação de Imóvel para Fins Não Residenciais”, celebrado entre a Emissora e a Tradimaq Rio em </w:t>
      </w:r>
      <w:r w:rsidR="00456D5B" w:rsidRPr="006E131D">
        <w:rPr>
          <w:rFonts w:ascii="Trebuchet MS" w:eastAsia="Arial Unicode MS" w:hAnsi="Trebuchet MS" w:cstheme="minorHAnsi"/>
          <w:sz w:val="20"/>
          <w:szCs w:val="20"/>
          <w:lang w:bidi="th-TH"/>
        </w:rPr>
        <w:t>02 de janeiro</w:t>
      </w:r>
      <w:r w:rsidR="007629EB" w:rsidRPr="006E131D">
        <w:rPr>
          <w:rFonts w:ascii="Trebuchet MS" w:eastAsia="Arial Unicode MS" w:hAnsi="Trebuchet MS" w:cstheme="minorHAnsi"/>
          <w:sz w:val="20"/>
          <w:szCs w:val="20"/>
          <w:lang w:bidi="th-TH"/>
        </w:rPr>
        <w:t xml:space="preserve"> de 2022, referente ao imóvel localizado na </w:t>
      </w:r>
      <w:r w:rsidR="00456D5B" w:rsidRPr="00F95337">
        <w:rPr>
          <w:rFonts w:ascii="Trebuchet MS" w:hAnsi="Trebuchet MS" w:cstheme="minorHAnsi"/>
          <w:sz w:val="20"/>
          <w:szCs w:val="20"/>
        </w:rPr>
        <w:t>Rua Professor Pedro Coelho, n.º 122 – A, Bairro Inconfidentes, Cidade de Contagem, Estado de Minas Gerais, CEP 32260-190</w:t>
      </w:r>
      <w:r w:rsidR="00CC6B29">
        <w:rPr>
          <w:rFonts w:ascii="Trebuchet MS" w:hAnsi="Trebuchet MS" w:cstheme="minorHAnsi"/>
          <w:sz w:val="20"/>
          <w:szCs w:val="20"/>
        </w:rPr>
        <w:t xml:space="preserve">, objeto da matrícula nº </w:t>
      </w:r>
      <w:r w:rsidR="008C04A2">
        <w:rPr>
          <w:rFonts w:ascii="Trebuchet MS" w:hAnsi="Trebuchet MS" w:cstheme="minorHAnsi"/>
          <w:sz w:val="20"/>
          <w:szCs w:val="20"/>
        </w:rPr>
        <w:t xml:space="preserve">32.704 </w:t>
      </w:r>
      <w:r w:rsidR="00CC6B29">
        <w:rPr>
          <w:rFonts w:ascii="Trebuchet MS" w:hAnsi="Trebuchet MS" w:cstheme="minorHAnsi"/>
          <w:sz w:val="20"/>
          <w:szCs w:val="20"/>
        </w:rPr>
        <w:t>do cartório de registro de imóveis da comarca de Contagem, Estado de Minas Gerais</w:t>
      </w:r>
      <w:r w:rsidR="00456D5B" w:rsidRPr="00456D5B" w:rsidDel="00456D5B">
        <w:rPr>
          <w:rFonts w:ascii="Trebuchet MS" w:eastAsia="Arial Unicode MS" w:hAnsi="Trebuchet MS" w:cstheme="minorHAnsi"/>
          <w:sz w:val="20"/>
          <w:szCs w:val="20"/>
          <w:lang w:bidi="th-TH"/>
        </w:rPr>
        <w:t xml:space="preserve"> </w:t>
      </w:r>
      <w:r w:rsidR="00C71BEE" w:rsidRPr="006E131D">
        <w:rPr>
          <w:rFonts w:ascii="Trebuchet MS" w:eastAsia="Arial Unicode MS" w:hAnsi="Trebuchet MS" w:cstheme="minorHAnsi"/>
          <w:sz w:val="20"/>
          <w:szCs w:val="20"/>
          <w:lang w:bidi="th-TH"/>
        </w:rPr>
        <w:t>(</w:t>
      </w:r>
      <w:r w:rsidR="00E55F8D">
        <w:rPr>
          <w:rFonts w:ascii="Trebuchet MS" w:hAnsi="Trebuchet MS" w:cstheme="minorHAnsi"/>
          <w:sz w:val="20"/>
          <w:szCs w:val="20"/>
        </w:rPr>
        <w:t>“</w:t>
      </w:r>
      <w:r w:rsidR="00E55F8D" w:rsidRPr="00A92891">
        <w:rPr>
          <w:rFonts w:ascii="Trebuchet MS" w:hAnsi="Trebuchet MS" w:cstheme="minorHAnsi"/>
          <w:sz w:val="20"/>
          <w:szCs w:val="20"/>
          <w:u w:val="single"/>
        </w:rPr>
        <w:t xml:space="preserve">Imóvel </w:t>
      </w:r>
      <w:r w:rsidR="00E55F8D">
        <w:rPr>
          <w:rFonts w:ascii="Trebuchet MS" w:hAnsi="Trebuchet MS" w:cstheme="minorHAnsi"/>
          <w:sz w:val="20"/>
          <w:szCs w:val="20"/>
          <w:u w:val="single"/>
        </w:rPr>
        <w:t>Pedro Coelho</w:t>
      </w:r>
      <w:r w:rsidR="00E55F8D">
        <w:rPr>
          <w:rFonts w:ascii="Trebuchet MS" w:hAnsi="Trebuchet MS" w:cstheme="minorHAnsi"/>
          <w:sz w:val="20"/>
          <w:szCs w:val="20"/>
        </w:rPr>
        <w:t>”</w:t>
      </w:r>
      <w:r w:rsidR="002F2958" w:rsidRPr="002F2958">
        <w:rPr>
          <w:rFonts w:ascii="Trebuchet MS" w:eastAsia="Arial Unicode MS" w:hAnsi="Trebuchet MS" w:cstheme="minorHAnsi"/>
          <w:sz w:val="20"/>
          <w:szCs w:val="20"/>
          <w:lang w:bidi="th-TH"/>
        </w:rPr>
        <w:t xml:space="preserve"> </w:t>
      </w:r>
      <w:r w:rsidR="002F2958" w:rsidRPr="00C452FF">
        <w:rPr>
          <w:rFonts w:ascii="Trebuchet MS" w:eastAsia="Arial Unicode MS" w:hAnsi="Trebuchet MS" w:cstheme="minorHAnsi"/>
          <w:sz w:val="20"/>
          <w:szCs w:val="20"/>
          <w:lang w:bidi="th-TH"/>
        </w:rPr>
        <w:t>conjunto com o Imóvel Humberto Demoro, “</w:t>
      </w:r>
      <w:r w:rsidR="002F2958" w:rsidRPr="00C452FF">
        <w:rPr>
          <w:rFonts w:ascii="Trebuchet MS" w:eastAsia="Arial Unicode MS" w:hAnsi="Trebuchet MS" w:cstheme="minorHAnsi"/>
          <w:sz w:val="20"/>
          <w:szCs w:val="20"/>
          <w:u w:val="single"/>
          <w:lang w:bidi="th-TH"/>
        </w:rPr>
        <w:t>Imóveis</w:t>
      </w:r>
      <w:r w:rsidR="002F2958" w:rsidRPr="00C452FF">
        <w:rPr>
          <w:rFonts w:ascii="Trebuchet MS" w:eastAsia="Arial Unicode MS" w:hAnsi="Trebuchet MS" w:cstheme="minorHAnsi"/>
          <w:sz w:val="20"/>
          <w:szCs w:val="20"/>
          <w:lang w:bidi="th-TH"/>
        </w:rPr>
        <w:t>”</w:t>
      </w:r>
      <w:r w:rsidR="002F2958">
        <w:rPr>
          <w:rFonts w:ascii="Trebuchet MS" w:eastAsia="Arial Unicode MS" w:hAnsi="Trebuchet MS" w:cstheme="minorHAnsi"/>
          <w:sz w:val="20"/>
          <w:szCs w:val="20"/>
          <w:lang w:bidi="th-TH"/>
        </w:rPr>
        <w:t>,</w:t>
      </w:r>
      <w:r w:rsidR="00E55F8D">
        <w:rPr>
          <w:rFonts w:ascii="Trebuchet MS" w:hAnsi="Trebuchet MS" w:cstheme="minorHAnsi"/>
          <w:sz w:val="20"/>
          <w:szCs w:val="20"/>
        </w:rPr>
        <w:t xml:space="preserve"> e </w:t>
      </w:r>
      <w:r w:rsidR="002F19D0">
        <w:rPr>
          <w:rFonts w:ascii="Trebuchet MS" w:eastAsia="Arial Unicode MS" w:hAnsi="Trebuchet MS" w:cstheme="minorHAnsi"/>
          <w:sz w:val="20"/>
          <w:szCs w:val="20"/>
          <w:lang w:bidi="th-TH"/>
        </w:rPr>
        <w:t>“</w:t>
      </w:r>
      <w:r w:rsidR="002F19D0" w:rsidRPr="00F95337">
        <w:rPr>
          <w:rFonts w:ascii="Trebuchet MS" w:eastAsia="Arial Unicode MS" w:hAnsi="Trebuchet MS" w:cstheme="minorHAnsi"/>
          <w:sz w:val="20"/>
          <w:szCs w:val="20"/>
          <w:u w:val="single"/>
          <w:lang w:bidi="th-TH"/>
        </w:rPr>
        <w:t xml:space="preserve">Contrato </w:t>
      </w:r>
      <w:r w:rsidR="002F19D0" w:rsidRPr="00F95337">
        <w:rPr>
          <w:rFonts w:ascii="Trebuchet MS" w:eastAsia="Arial Unicode MS" w:hAnsi="Trebuchet MS" w:cstheme="minorHAnsi"/>
          <w:sz w:val="20"/>
          <w:szCs w:val="20"/>
          <w:u w:val="single"/>
          <w:lang w:bidi="th-TH"/>
        </w:rPr>
        <w:lastRenderedPageBreak/>
        <w:t>de Locação Pedro Coelho</w:t>
      </w:r>
      <w:r w:rsidR="002F19D0">
        <w:rPr>
          <w:rFonts w:ascii="Trebuchet MS" w:eastAsia="Arial Unicode MS" w:hAnsi="Trebuchet MS" w:cstheme="minorHAnsi"/>
          <w:sz w:val="20"/>
          <w:szCs w:val="20"/>
          <w:lang w:bidi="th-TH"/>
        </w:rPr>
        <w:t>”</w:t>
      </w:r>
      <w:r w:rsidR="00E55F8D">
        <w:rPr>
          <w:rFonts w:ascii="Trebuchet MS" w:eastAsia="Arial Unicode MS" w:hAnsi="Trebuchet MS" w:cstheme="minorHAnsi"/>
          <w:sz w:val="20"/>
          <w:szCs w:val="20"/>
          <w:lang w:bidi="th-TH"/>
        </w:rPr>
        <w:t xml:space="preserve">, </w:t>
      </w:r>
      <w:r w:rsidR="00E55F8D" w:rsidRPr="00E55F8D">
        <w:rPr>
          <w:rFonts w:ascii="Trebuchet MS" w:eastAsia="Arial Unicode MS" w:hAnsi="Trebuchet MS" w:cstheme="minorHAnsi"/>
          <w:sz w:val="20"/>
          <w:szCs w:val="20"/>
          <w:lang w:bidi="th-TH"/>
        </w:rPr>
        <w:t xml:space="preserve">sendo o </w:t>
      </w:r>
      <w:r w:rsidR="00E55F8D" w:rsidRPr="00085304">
        <w:rPr>
          <w:rFonts w:ascii="Trebuchet MS" w:hAnsi="Trebuchet MS" w:cstheme="minorHAnsi"/>
          <w:sz w:val="20"/>
          <w:szCs w:val="20"/>
        </w:rPr>
        <w:t>Imóvel Pedro Coelho</w:t>
      </w:r>
      <w:r w:rsidR="00E55F8D" w:rsidRPr="00E55F8D">
        <w:rPr>
          <w:rFonts w:ascii="Trebuchet MS" w:eastAsia="Arial Unicode MS" w:hAnsi="Trebuchet MS" w:cstheme="minorHAnsi"/>
          <w:sz w:val="20"/>
          <w:szCs w:val="20"/>
          <w:lang w:bidi="th-TH"/>
        </w:rPr>
        <w:t>, quando referido em conjunto com o Imóvel Humberto Demoro, doravante “</w:t>
      </w:r>
      <w:r w:rsidR="00E55F8D" w:rsidRPr="00085304">
        <w:rPr>
          <w:rFonts w:ascii="Trebuchet MS" w:eastAsia="Arial Unicode MS" w:hAnsi="Trebuchet MS" w:cstheme="minorHAnsi"/>
          <w:sz w:val="20"/>
          <w:szCs w:val="20"/>
          <w:u w:val="single"/>
          <w:lang w:bidi="th-TH"/>
        </w:rPr>
        <w:t>Empreendimentos Imobiliários</w:t>
      </w:r>
      <w:r w:rsidR="00E55F8D">
        <w:rPr>
          <w:rFonts w:ascii="Trebuchet MS" w:eastAsia="Arial Unicode MS" w:hAnsi="Trebuchet MS" w:cstheme="minorHAnsi"/>
          <w:sz w:val="20"/>
          <w:szCs w:val="20"/>
          <w:lang w:bidi="th-TH"/>
        </w:rPr>
        <w:t>”</w:t>
      </w:r>
      <w:r w:rsidR="002F19D0">
        <w:rPr>
          <w:rFonts w:ascii="Trebuchet MS" w:eastAsia="Arial Unicode MS" w:hAnsi="Trebuchet MS" w:cstheme="minorHAnsi"/>
          <w:sz w:val="20"/>
          <w:szCs w:val="20"/>
          <w:lang w:bidi="th-TH"/>
        </w:rPr>
        <w:t xml:space="preserve"> e</w:t>
      </w:r>
      <w:r w:rsidR="00E55F8D">
        <w:rPr>
          <w:rFonts w:ascii="Trebuchet MS" w:eastAsia="Arial Unicode MS" w:hAnsi="Trebuchet MS" w:cstheme="minorHAnsi"/>
          <w:sz w:val="20"/>
          <w:szCs w:val="20"/>
          <w:lang w:bidi="th-TH"/>
        </w:rPr>
        <w:t xml:space="preserve"> o </w:t>
      </w:r>
      <w:r w:rsidR="00E55F8D" w:rsidRPr="00E55F8D">
        <w:rPr>
          <w:rFonts w:ascii="Trebuchet MS" w:eastAsia="Arial Unicode MS" w:hAnsi="Trebuchet MS" w:cstheme="minorHAnsi"/>
          <w:sz w:val="20"/>
          <w:szCs w:val="20"/>
          <w:lang w:bidi="th-TH"/>
        </w:rPr>
        <w:t>Contrato de Locação Pedro Coelho</w:t>
      </w:r>
      <w:r w:rsidR="002F19D0">
        <w:rPr>
          <w:rFonts w:ascii="Trebuchet MS" w:eastAsia="Arial Unicode MS" w:hAnsi="Trebuchet MS" w:cstheme="minorHAnsi"/>
          <w:sz w:val="20"/>
          <w:szCs w:val="20"/>
          <w:lang w:bidi="th-TH"/>
        </w:rPr>
        <w:t xml:space="preserve">, quando referido em conjunto com o Contrato de Locação Humberto Demoro, </w:t>
      </w:r>
      <w:r w:rsidR="00C71BEE" w:rsidRPr="006E131D">
        <w:rPr>
          <w:rFonts w:ascii="Trebuchet MS" w:eastAsia="Arial Unicode MS" w:hAnsi="Trebuchet MS" w:cstheme="minorHAnsi"/>
          <w:sz w:val="20"/>
          <w:szCs w:val="20"/>
          <w:lang w:bidi="th-TH"/>
        </w:rPr>
        <w:t>“</w:t>
      </w:r>
      <w:r w:rsidR="00C71BEE" w:rsidRPr="00863105">
        <w:rPr>
          <w:rFonts w:ascii="Trebuchet MS" w:eastAsia="Arial Unicode MS" w:hAnsi="Trebuchet MS" w:cstheme="minorHAnsi"/>
          <w:sz w:val="20"/>
          <w:szCs w:val="20"/>
          <w:u w:val="single"/>
          <w:lang w:bidi="th-TH"/>
        </w:rPr>
        <w:t>Contrato</w:t>
      </w:r>
      <w:r w:rsidR="007629EB">
        <w:rPr>
          <w:rFonts w:ascii="Trebuchet MS" w:eastAsia="Arial Unicode MS" w:hAnsi="Trebuchet MS" w:cstheme="minorHAnsi"/>
          <w:sz w:val="20"/>
          <w:szCs w:val="20"/>
          <w:u w:val="single"/>
          <w:lang w:bidi="th-TH"/>
        </w:rPr>
        <w:t>s</w:t>
      </w:r>
      <w:r w:rsidR="00C71BEE" w:rsidRPr="00863105">
        <w:rPr>
          <w:rFonts w:ascii="Trebuchet MS" w:eastAsia="Arial Unicode MS" w:hAnsi="Trebuchet MS" w:cstheme="minorHAnsi"/>
          <w:sz w:val="20"/>
          <w:szCs w:val="20"/>
          <w:u w:val="single"/>
          <w:lang w:bidi="th-TH"/>
        </w:rPr>
        <w:t xml:space="preserve"> de Locação</w:t>
      </w:r>
      <w:r w:rsidR="00C71BEE">
        <w:rPr>
          <w:rFonts w:ascii="Trebuchet MS" w:eastAsia="Arial Unicode MS" w:hAnsi="Trebuchet MS" w:cstheme="minorHAnsi"/>
          <w:sz w:val="20"/>
          <w:szCs w:val="20"/>
          <w:lang w:bidi="th-TH"/>
        </w:rPr>
        <w:t>”)</w:t>
      </w:r>
      <w:r w:rsidR="003F7251">
        <w:rPr>
          <w:rFonts w:ascii="Trebuchet MS" w:eastAsia="Arial Unicode MS" w:hAnsi="Trebuchet MS" w:cstheme="minorHAnsi"/>
          <w:sz w:val="20"/>
          <w:szCs w:val="20"/>
          <w:lang w:bidi="th-TH"/>
        </w:rPr>
        <w:t xml:space="preserve">; </w:t>
      </w:r>
      <w:r w:rsidR="00AA7406" w:rsidRPr="008B580C">
        <w:rPr>
          <w:rFonts w:ascii="Trebuchet MS" w:eastAsia="Arial Unicode MS" w:hAnsi="Trebuchet MS" w:cstheme="minorHAnsi"/>
          <w:sz w:val="20"/>
          <w:szCs w:val="20"/>
          <w:lang w:bidi="th-TH"/>
        </w:rPr>
        <w:t>e (</w:t>
      </w:r>
      <w:r w:rsidR="00E55F8D">
        <w:rPr>
          <w:rFonts w:ascii="Trebuchet MS" w:eastAsia="Arial Unicode MS" w:hAnsi="Trebuchet MS" w:cstheme="minorHAnsi"/>
          <w:sz w:val="20"/>
          <w:szCs w:val="20"/>
          <w:lang w:bidi="th-TH"/>
        </w:rPr>
        <w:t>b</w:t>
      </w:r>
      <w:r w:rsidR="00AA7406" w:rsidRPr="008B580C">
        <w:rPr>
          <w:rFonts w:ascii="Trebuchet MS" w:eastAsia="Arial Unicode MS" w:hAnsi="Trebuchet MS" w:cstheme="minorHAnsi"/>
          <w:sz w:val="20"/>
          <w:szCs w:val="20"/>
          <w:lang w:bidi="th-TH"/>
        </w:rPr>
        <w:t xml:space="preserve">) reembolso dos gastos incorridos pela Emissora referentes à aquisição, reforma e/ou construção </w:t>
      </w:r>
      <w:r w:rsidR="0016536E" w:rsidRPr="008B580C">
        <w:rPr>
          <w:rFonts w:ascii="Trebuchet MS" w:eastAsia="Arial Unicode MS" w:hAnsi="Trebuchet MS" w:cstheme="minorHAnsi"/>
          <w:sz w:val="20"/>
          <w:szCs w:val="20"/>
          <w:lang w:bidi="th-TH"/>
        </w:rPr>
        <w:t>do</w:t>
      </w:r>
      <w:r w:rsidR="00590462">
        <w:rPr>
          <w:rFonts w:ascii="Trebuchet MS" w:eastAsia="Arial Unicode MS" w:hAnsi="Trebuchet MS" w:cstheme="minorHAnsi"/>
          <w:sz w:val="20"/>
          <w:szCs w:val="20"/>
          <w:lang w:bidi="th-TH"/>
        </w:rPr>
        <w:t xml:space="preserve">s </w:t>
      </w:r>
      <w:r w:rsidR="00B26E93">
        <w:rPr>
          <w:rFonts w:ascii="Trebuchet MS" w:eastAsia="Arial Unicode MS" w:hAnsi="Trebuchet MS" w:cstheme="minorHAnsi"/>
          <w:sz w:val="20"/>
          <w:szCs w:val="20"/>
          <w:lang w:bidi="th-TH"/>
        </w:rPr>
        <w:t xml:space="preserve">Imóveis, conforme gastos listados </w:t>
      </w:r>
      <w:r w:rsidR="00590462">
        <w:rPr>
          <w:rFonts w:ascii="Trebuchet MS" w:eastAsia="Arial Unicode MS" w:hAnsi="Trebuchet MS" w:cstheme="minorHAnsi"/>
          <w:sz w:val="20"/>
          <w:szCs w:val="20"/>
          <w:lang w:bidi="th-TH"/>
        </w:rPr>
        <w:t>no Anexo I-B</w:t>
      </w:r>
      <w:r w:rsidR="0016536E" w:rsidRPr="008B580C">
        <w:rPr>
          <w:rFonts w:ascii="Trebuchet MS" w:eastAsia="Arial Unicode MS" w:hAnsi="Trebuchet MS" w:cstheme="minorHAnsi"/>
          <w:sz w:val="20"/>
          <w:szCs w:val="20"/>
          <w:lang w:bidi="th-TH"/>
        </w:rPr>
        <w:t xml:space="preserve"> </w:t>
      </w:r>
      <w:r w:rsidR="00AA7406" w:rsidRPr="008B580C">
        <w:rPr>
          <w:rFonts w:ascii="Trebuchet MS" w:eastAsia="Arial Unicode MS" w:hAnsi="Trebuchet MS" w:cstheme="minorHAnsi"/>
          <w:sz w:val="20"/>
          <w:szCs w:val="20"/>
          <w:lang w:bidi="th-TH"/>
        </w:rPr>
        <w:t>realizados nos últimos 24 (vinte e quatro) meses contados da data de encerramento da Oferta Restrita</w:t>
      </w:r>
      <w:r w:rsidR="00A46C07">
        <w:rPr>
          <w:rFonts w:ascii="Trebuchet MS" w:eastAsia="Arial Unicode MS" w:hAnsi="Trebuchet MS" w:cstheme="minorHAnsi"/>
          <w:sz w:val="20"/>
          <w:szCs w:val="20"/>
          <w:lang w:bidi="th-TH"/>
        </w:rPr>
        <w:t xml:space="preserve"> (“</w:t>
      </w:r>
      <w:r w:rsidR="00A46C07" w:rsidRPr="00F95337">
        <w:rPr>
          <w:rFonts w:ascii="Trebuchet MS" w:eastAsia="Arial Unicode MS" w:hAnsi="Trebuchet MS" w:cstheme="minorHAnsi"/>
          <w:sz w:val="20"/>
          <w:szCs w:val="20"/>
          <w:u w:val="single"/>
          <w:lang w:bidi="th-TH"/>
        </w:rPr>
        <w:t>Destinação Reembolso</w:t>
      </w:r>
      <w:r w:rsidR="00A46C07">
        <w:rPr>
          <w:rFonts w:ascii="Trebuchet MS" w:eastAsia="Arial Unicode MS" w:hAnsi="Trebuchet MS" w:cstheme="minorHAnsi"/>
          <w:sz w:val="20"/>
          <w:szCs w:val="20"/>
          <w:lang w:bidi="th-TH"/>
        </w:rPr>
        <w:t>”)</w:t>
      </w:r>
      <w:r w:rsidR="00AA7406" w:rsidRPr="008B580C">
        <w:rPr>
          <w:rFonts w:ascii="Trebuchet MS" w:eastAsia="Arial Unicode MS" w:hAnsi="Trebuchet MS" w:cstheme="minorHAnsi"/>
          <w:sz w:val="20"/>
          <w:szCs w:val="20"/>
          <w:lang w:bidi="th-TH"/>
        </w:rPr>
        <w:t>.</w:t>
      </w:r>
    </w:p>
    <w:p w14:paraId="55C4F481" w14:textId="77777777" w:rsidR="00230DBE" w:rsidRPr="008B580C" w:rsidRDefault="00230DBE" w:rsidP="00C23619">
      <w:pPr>
        <w:pStyle w:val="Default"/>
        <w:widowControl w:val="0"/>
        <w:tabs>
          <w:tab w:val="left" w:pos="851"/>
        </w:tabs>
        <w:spacing w:line="360" w:lineRule="auto"/>
        <w:ind w:left="851"/>
        <w:jc w:val="both"/>
        <w:rPr>
          <w:rFonts w:ascii="Trebuchet MS" w:eastAsia="Arial Unicode MS" w:hAnsi="Trebuchet MS" w:cstheme="minorHAnsi"/>
          <w:sz w:val="20"/>
          <w:szCs w:val="20"/>
          <w:lang w:bidi="th-TH"/>
        </w:rPr>
      </w:pPr>
    </w:p>
    <w:p w14:paraId="7FE4D41F" w14:textId="77777777" w:rsidR="00AA7406" w:rsidRPr="008B580C" w:rsidRDefault="00157FAD"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A alocação dos recursos captados em decorrência da integralização das Debêntures </w:t>
      </w:r>
      <w:r w:rsidR="00AA7406" w:rsidRPr="008B580C">
        <w:rPr>
          <w:rFonts w:ascii="Trebuchet MS" w:eastAsia="Arial Unicode MS" w:hAnsi="Trebuchet MS" w:cstheme="minorHAnsi"/>
          <w:sz w:val="20"/>
          <w:szCs w:val="20"/>
          <w:lang w:bidi="th-TH"/>
        </w:rPr>
        <w:t>indicado no item (a) da</w:t>
      </w:r>
      <w:r w:rsidR="009E5101" w:rsidRPr="008B580C">
        <w:rPr>
          <w:rFonts w:ascii="Trebuchet MS" w:eastAsia="Arial Unicode MS" w:hAnsi="Trebuchet MS" w:cstheme="minorHAnsi"/>
          <w:sz w:val="20"/>
          <w:szCs w:val="20"/>
          <w:lang w:bidi="th-TH"/>
        </w:rPr>
        <w:t xml:space="preserve"> Cláusula 3.5.</w:t>
      </w:r>
      <w:r w:rsidR="001E5874" w:rsidRPr="008B580C">
        <w:rPr>
          <w:rFonts w:ascii="Trebuchet MS" w:eastAsia="Arial Unicode MS" w:hAnsi="Trebuchet MS" w:cstheme="minorHAnsi"/>
          <w:sz w:val="20"/>
          <w:szCs w:val="20"/>
          <w:lang w:bidi="th-TH"/>
        </w:rPr>
        <w:t xml:space="preserve"> </w:t>
      </w:r>
      <w:r w:rsidR="009E5101" w:rsidRPr="008B580C">
        <w:rPr>
          <w:rFonts w:ascii="Trebuchet MS" w:eastAsia="Arial Unicode MS" w:hAnsi="Trebuchet MS" w:cstheme="minorHAnsi"/>
          <w:sz w:val="20"/>
          <w:szCs w:val="20"/>
          <w:lang w:bidi="th-TH"/>
        </w:rPr>
        <w:t xml:space="preserve">acima </w:t>
      </w:r>
      <w:r w:rsidRPr="008B580C">
        <w:rPr>
          <w:rFonts w:ascii="Trebuchet MS" w:eastAsia="Arial Unicode MS" w:hAnsi="Trebuchet MS" w:cstheme="minorHAnsi"/>
          <w:sz w:val="20"/>
          <w:szCs w:val="20"/>
          <w:lang w:bidi="th-TH"/>
        </w:rPr>
        <w:t xml:space="preserve">ocorrerá </w:t>
      </w:r>
      <w:r w:rsidR="00C71A8F" w:rsidRPr="008B580C">
        <w:rPr>
          <w:rFonts w:ascii="Trebuchet MS" w:eastAsia="Arial Unicode MS" w:hAnsi="Trebuchet MS" w:cstheme="minorHAnsi"/>
          <w:sz w:val="20"/>
          <w:szCs w:val="20"/>
          <w:lang w:bidi="th-TH"/>
        </w:rPr>
        <w:t xml:space="preserve">conforme cronograma previsto </w:t>
      </w:r>
      <w:r w:rsidRPr="008B580C">
        <w:rPr>
          <w:rFonts w:ascii="Trebuchet MS" w:eastAsia="Arial Unicode MS" w:hAnsi="Trebuchet MS" w:cstheme="minorHAnsi"/>
          <w:sz w:val="20"/>
          <w:szCs w:val="20"/>
          <w:lang w:bidi="th-TH"/>
        </w:rPr>
        <w:t>no</w:t>
      </w:r>
      <w:r w:rsidR="000C797F" w:rsidRPr="008B580C">
        <w:rPr>
          <w:rFonts w:ascii="Trebuchet MS" w:eastAsia="Arial Unicode MS" w:hAnsi="Trebuchet MS" w:cstheme="minorHAnsi"/>
          <w:sz w:val="20"/>
          <w:szCs w:val="20"/>
          <w:lang w:bidi="th-TH"/>
        </w:rPr>
        <w:t xml:space="preserve"> item (a) do</w:t>
      </w:r>
      <w:r w:rsidRPr="008B580C">
        <w:rPr>
          <w:rFonts w:ascii="Trebuchet MS" w:eastAsia="Arial Unicode MS" w:hAnsi="Trebuchet MS" w:cstheme="minorHAnsi"/>
          <w:sz w:val="20"/>
          <w:szCs w:val="20"/>
          <w:lang w:bidi="th-TH"/>
        </w:rPr>
        <w:t xml:space="preserve"> Anexo I</w:t>
      </w:r>
      <w:r w:rsidR="007E142E" w:rsidRPr="008B580C">
        <w:rPr>
          <w:rFonts w:ascii="Trebuchet MS" w:eastAsia="Arial Unicode MS" w:hAnsi="Trebuchet MS" w:cstheme="minorHAnsi"/>
          <w:sz w:val="20"/>
          <w:szCs w:val="20"/>
          <w:lang w:bidi="th-TH"/>
        </w:rPr>
        <w:t xml:space="preserve"> </w:t>
      </w:r>
      <w:r w:rsidR="00022D03" w:rsidRPr="008B580C">
        <w:rPr>
          <w:rFonts w:ascii="Trebuchet MS" w:eastAsia="Arial Unicode MS" w:hAnsi="Trebuchet MS" w:cstheme="minorHAnsi"/>
          <w:sz w:val="20"/>
          <w:szCs w:val="20"/>
          <w:lang w:bidi="th-TH"/>
        </w:rPr>
        <w:t>(“</w:t>
      </w:r>
      <w:r w:rsidR="00022D03" w:rsidRPr="008B580C">
        <w:rPr>
          <w:rFonts w:ascii="Trebuchet MS" w:eastAsia="Arial Unicode MS" w:hAnsi="Trebuchet MS" w:cstheme="minorHAnsi"/>
          <w:sz w:val="20"/>
          <w:szCs w:val="20"/>
          <w:u w:val="single"/>
          <w:lang w:bidi="th-TH"/>
        </w:rPr>
        <w:t>Cronograma Tentativo</w:t>
      </w:r>
      <w:r w:rsidR="00022D03" w:rsidRPr="008B580C">
        <w:rPr>
          <w:rFonts w:ascii="Trebuchet MS" w:eastAsia="Arial Unicode MS" w:hAnsi="Trebuchet MS" w:cstheme="minorHAnsi"/>
          <w:sz w:val="20"/>
          <w:szCs w:val="20"/>
          <w:lang w:bidi="th-TH"/>
        </w:rPr>
        <w:t>”)</w:t>
      </w:r>
      <w:r w:rsidR="00433EF2" w:rsidRPr="008B580C">
        <w:rPr>
          <w:rFonts w:ascii="Trebuchet MS" w:eastAsia="Arial Unicode MS" w:hAnsi="Trebuchet MS" w:cstheme="minorHAnsi"/>
          <w:sz w:val="20"/>
          <w:szCs w:val="20"/>
          <w:lang w:bidi="th-TH"/>
        </w:rPr>
        <w:t>.</w:t>
      </w:r>
    </w:p>
    <w:p w14:paraId="08AAB29C" w14:textId="77777777" w:rsidR="00DF5666" w:rsidRPr="008B580C" w:rsidRDefault="00DF5666" w:rsidP="00C23619">
      <w:pPr>
        <w:pStyle w:val="Default"/>
        <w:widowControl w:val="0"/>
        <w:tabs>
          <w:tab w:val="left" w:pos="851"/>
        </w:tabs>
        <w:spacing w:line="360" w:lineRule="auto"/>
        <w:ind w:left="851"/>
        <w:jc w:val="both"/>
        <w:rPr>
          <w:rFonts w:ascii="Trebuchet MS" w:eastAsia="Arial Unicode MS" w:hAnsi="Trebuchet MS" w:cstheme="minorHAnsi"/>
          <w:sz w:val="20"/>
          <w:szCs w:val="20"/>
          <w:lang w:bidi="th-TH"/>
        </w:rPr>
      </w:pPr>
    </w:p>
    <w:p w14:paraId="1792BC34" w14:textId="77777777" w:rsidR="00652473" w:rsidRDefault="00652473" w:rsidP="00652473">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63105">
        <w:rPr>
          <w:rFonts w:ascii="Trebuchet MS" w:eastAsia="Arial Unicode MS" w:hAnsi="Trebuchet MS" w:cstheme="minorHAnsi"/>
          <w:sz w:val="20"/>
          <w:szCs w:val="20"/>
          <w:lang w:bidi="th-TH"/>
        </w:rPr>
        <w:t xml:space="preserve">A verificação da Destinação dos Recursos na forma estabelecida </w:t>
      </w:r>
      <w:r w:rsidRPr="00652473">
        <w:rPr>
          <w:rFonts w:ascii="Trebuchet MS" w:eastAsia="Arial Unicode MS" w:hAnsi="Trebuchet MS" w:cstheme="minorHAnsi"/>
          <w:sz w:val="20"/>
          <w:szCs w:val="20"/>
          <w:lang w:bidi="th-TH"/>
        </w:rPr>
        <w:t>na Cláusula 3.5. (</w:t>
      </w:r>
      <w:r w:rsidR="00E55F8D">
        <w:rPr>
          <w:rFonts w:ascii="Trebuchet MS" w:eastAsia="Arial Unicode MS" w:hAnsi="Trebuchet MS" w:cstheme="minorHAnsi"/>
          <w:sz w:val="20"/>
          <w:szCs w:val="20"/>
          <w:lang w:bidi="th-TH"/>
        </w:rPr>
        <w:t>b</w:t>
      </w:r>
      <w:r w:rsidRPr="00863105">
        <w:rPr>
          <w:rFonts w:ascii="Trebuchet MS" w:eastAsia="Arial Unicode MS" w:hAnsi="Trebuchet MS" w:cstheme="minorHAnsi"/>
          <w:sz w:val="20"/>
          <w:szCs w:val="20"/>
          <w:lang w:bidi="th-TH"/>
        </w:rPr>
        <w:t xml:space="preserve">) acima foi realizada pela </w:t>
      </w:r>
      <w:r w:rsidRPr="008B580C">
        <w:rPr>
          <w:rFonts w:ascii="Trebuchet MS" w:hAnsi="Trebuchet MS" w:cstheme="minorHAnsi"/>
          <w:b/>
          <w:bCs/>
          <w:sz w:val="20"/>
          <w:szCs w:val="20"/>
          <w:lang w:bidi="th-TH"/>
        </w:rPr>
        <w:t>OLIVEIRA TRUST DISTRIBUIDORA DE TÍTULOS E VALORES MOBILIÁRIOS S.A.</w:t>
      </w:r>
      <w:r w:rsidRPr="008B580C">
        <w:rPr>
          <w:rFonts w:ascii="Trebuchet MS" w:hAnsi="Trebuchet MS" w:cstheme="minorHAnsi"/>
          <w:bCs/>
          <w:sz w:val="20"/>
          <w:szCs w:val="20"/>
          <w:lang w:bidi="th-TH"/>
        </w:rPr>
        <w:t xml:space="preserve">, instituição financeira, com filial na Cidade de São Paulo, Estado de São Paulo, na Rua Joaquim Floriano, nº 1.052, 13º andar, sala 132, Itaim Bibi, CEP 04534-004, inscrita no CNPJ/ME sob o nº 36.113.876/0004-34 </w:t>
      </w:r>
      <w:r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u w:val="single"/>
          <w:lang w:bidi="th-TH"/>
        </w:rPr>
        <w:t>Agente Fiduciário dos CRI</w:t>
      </w:r>
      <w:r w:rsidRPr="008B580C">
        <w:rPr>
          <w:rFonts w:ascii="Trebuchet MS" w:eastAsia="Arial Unicode MS" w:hAnsi="Trebuchet MS" w:cstheme="minorHAnsi"/>
          <w:sz w:val="20"/>
          <w:szCs w:val="20"/>
          <w:lang w:bidi="th-TH"/>
        </w:rPr>
        <w:t>”)</w:t>
      </w:r>
      <w:r w:rsidRPr="00863105">
        <w:rPr>
          <w:rFonts w:ascii="Trebuchet MS" w:eastAsia="Arial Unicode MS" w:hAnsi="Trebuchet MS" w:cstheme="minorHAnsi"/>
          <w:sz w:val="20"/>
          <w:szCs w:val="20"/>
          <w:lang w:bidi="th-TH"/>
        </w:rPr>
        <w:t xml:space="preserve"> previamente à celebração da presente Escritura de Emissão, tendo como base um relatório de gastos enviado pela Emissora, nos termos do Anexo I</w:t>
      </w:r>
      <w:r w:rsidR="00E44639">
        <w:rPr>
          <w:rFonts w:ascii="Trebuchet MS" w:eastAsia="Arial Unicode MS" w:hAnsi="Trebuchet MS" w:cstheme="minorHAnsi"/>
          <w:sz w:val="20"/>
          <w:szCs w:val="20"/>
          <w:lang w:bidi="th-TH"/>
        </w:rPr>
        <w:t>-B</w:t>
      </w:r>
      <w:r w:rsidRPr="00863105">
        <w:rPr>
          <w:rFonts w:ascii="Trebuchet MS" w:eastAsia="Arial Unicode MS" w:hAnsi="Trebuchet MS" w:cstheme="minorHAnsi"/>
          <w:sz w:val="20"/>
          <w:szCs w:val="20"/>
          <w:lang w:bidi="th-TH"/>
        </w:rPr>
        <w:t xml:space="preserve"> desta Escritura de Emissão (“</w:t>
      </w:r>
      <w:r w:rsidRPr="00863105">
        <w:rPr>
          <w:rFonts w:ascii="Trebuchet MS" w:eastAsia="Arial Unicode MS" w:hAnsi="Trebuchet MS" w:cstheme="minorHAnsi"/>
          <w:sz w:val="20"/>
          <w:szCs w:val="20"/>
          <w:u w:val="single"/>
          <w:lang w:bidi="th-TH"/>
        </w:rPr>
        <w:t>Relatório de Verificação Reembolso</w:t>
      </w:r>
      <w:r w:rsidRPr="00863105">
        <w:rPr>
          <w:rFonts w:ascii="Trebuchet MS" w:eastAsia="Arial Unicode MS" w:hAnsi="Trebuchet MS" w:cstheme="minorHAnsi"/>
          <w:sz w:val="20"/>
          <w:szCs w:val="20"/>
          <w:lang w:bidi="th-TH"/>
        </w:rPr>
        <w:t xml:space="preserve">”) e declaração assinada pelos administradores da Emissora, com poderes para tanto, de que os documentos e informações referentes ao reembolso mencionados no Relatório de Verificação Reembolso acima foram disponibilizados para verificação pelo Agente Fiduciário. Adicionalmente, a comprovação da Destinação dos Recursos na forma </w:t>
      </w:r>
      <w:r w:rsidRPr="00652473">
        <w:rPr>
          <w:rFonts w:ascii="Trebuchet MS" w:eastAsia="Arial Unicode MS" w:hAnsi="Trebuchet MS" w:cstheme="minorHAnsi"/>
          <w:sz w:val="20"/>
          <w:szCs w:val="20"/>
          <w:lang w:bidi="th-TH"/>
        </w:rPr>
        <w:t>estabelecida na Cláusula 3.5. (</w:t>
      </w:r>
      <w:r>
        <w:rPr>
          <w:rFonts w:ascii="Trebuchet MS" w:eastAsia="Arial Unicode MS" w:hAnsi="Trebuchet MS" w:cstheme="minorHAnsi"/>
          <w:sz w:val="20"/>
          <w:szCs w:val="20"/>
          <w:lang w:bidi="th-TH"/>
        </w:rPr>
        <w:t>a</w:t>
      </w:r>
      <w:r w:rsidRPr="00863105">
        <w:rPr>
          <w:rFonts w:ascii="Trebuchet MS" w:eastAsia="Arial Unicode MS" w:hAnsi="Trebuchet MS" w:cstheme="minorHAnsi"/>
          <w:sz w:val="20"/>
          <w:szCs w:val="20"/>
          <w:lang w:bidi="th-TH"/>
        </w:rPr>
        <w:t>)</w:t>
      </w:r>
      <w:r>
        <w:rPr>
          <w:rFonts w:ascii="Trebuchet MS" w:eastAsia="Arial Unicode MS" w:hAnsi="Trebuchet MS" w:cstheme="minorHAnsi"/>
          <w:sz w:val="20"/>
          <w:szCs w:val="20"/>
          <w:lang w:bidi="th-TH"/>
        </w:rPr>
        <w:t xml:space="preserve"> </w:t>
      </w:r>
      <w:r w:rsidRPr="00863105">
        <w:rPr>
          <w:rFonts w:ascii="Trebuchet MS" w:eastAsia="Arial Unicode MS" w:hAnsi="Trebuchet MS" w:cstheme="minorHAnsi"/>
          <w:sz w:val="20"/>
          <w:szCs w:val="20"/>
          <w:lang w:bidi="th-TH"/>
        </w:rPr>
        <w:t>acima será feita</w:t>
      </w:r>
      <w:r w:rsidR="00465200">
        <w:rPr>
          <w:rFonts w:ascii="Trebuchet MS" w:eastAsia="Arial Unicode MS" w:hAnsi="Trebuchet MS" w:cstheme="minorHAnsi"/>
          <w:sz w:val="20"/>
          <w:szCs w:val="20"/>
          <w:lang w:bidi="th-TH"/>
        </w:rPr>
        <w:t>, semestralmente,</w:t>
      </w:r>
      <w:r w:rsidRPr="00863105">
        <w:rPr>
          <w:rFonts w:ascii="Trebuchet MS" w:eastAsia="Arial Unicode MS" w:hAnsi="Trebuchet MS" w:cstheme="minorHAnsi"/>
          <w:sz w:val="20"/>
          <w:szCs w:val="20"/>
          <w:lang w:bidi="th-TH"/>
        </w:rPr>
        <w:t xml:space="preserve"> por meio da apresentação de relatório acerca da aplicação dos recursos obtidos com a Emissão, nos termos do Anexo II desta Escritura de Emissão (“</w:t>
      </w:r>
      <w:r w:rsidRPr="00863105">
        <w:rPr>
          <w:rFonts w:ascii="Trebuchet MS" w:eastAsia="Arial Unicode MS" w:hAnsi="Trebuchet MS" w:cstheme="minorHAnsi"/>
          <w:sz w:val="20"/>
          <w:szCs w:val="20"/>
          <w:u w:val="single"/>
          <w:lang w:bidi="th-TH"/>
        </w:rPr>
        <w:t>Relatório de Verificação Futuro</w:t>
      </w:r>
      <w:r w:rsidRPr="00863105">
        <w:rPr>
          <w:rFonts w:ascii="Trebuchet MS" w:eastAsia="Arial Unicode MS" w:hAnsi="Trebuchet MS" w:cstheme="minorHAnsi"/>
          <w:sz w:val="20"/>
          <w:szCs w:val="20"/>
          <w:lang w:bidi="th-TH"/>
        </w:rPr>
        <w:t>”, em conjunto com o Relatório de Verificação Reembolso referido como “</w:t>
      </w:r>
      <w:r w:rsidRPr="00863105">
        <w:rPr>
          <w:rFonts w:ascii="Trebuchet MS" w:eastAsia="Arial Unicode MS" w:hAnsi="Trebuchet MS" w:cstheme="minorHAnsi"/>
          <w:sz w:val="20"/>
          <w:szCs w:val="20"/>
          <w:u w:val="single"/>
          <w:lang w:bidi="th-TH"/>
        </w:rPr>
        <w:t>Relatório de Verificação</w:t>
      </w:r>
      <w:r w:rsidRPr="00863105">
        <w:rPr>
          <w:rFonts w:ascii="Trebuchet MS" w:eastAsia="Arial Unicode MS" w:hAnsi="Trebuchet MS" w:cstheme="minorHAnsi"/>
          <w:sz w:val="20"/>
          <w:szCs w:val="20"/>
          <w:lang w:bidi="th-TH"/>
        </w:rPr>
        <w:t>”), informando o valor total destinado no período, bem como por meio do envio dos respectivos comprovantes de pagamento, termos de quitação</w:t>
      </w:r>
      <w:r w:rsidR="004F50F9">
        <w:rPr>
          <w:rFonts w:ascii="Trebuchet MS" w:eastAsia="Arial Unicode MS" w:hAnsi="Trebuchet MS" w:cstheme="minorHAnsi"/>
          <w:sz w:val="20"/>
          <w:szCs w:val="20"/>
          <w:lang w:bidi="th-TH"/>
        </w:rPr>
        <w:t xml:space="preserve">, </w:t>
      </w:r>
      <w:r w:rsidR="00185D43">
        <w:rPr>
          <w:rFonts w:ascii="Trebuchet MS" w:eastAsia="Arial Unicode MS" w:hAnsi="Trebuchet MS" w:cstheme="minorHAnsi"/>
          <w:sz w:val="20"/>
          <w:szCs w:val="20"/>
          <w:lang w:bidi="th-TH"/>
        </w:rPr>
        <w:t xml:space="preserve">relatório de medição de obras, cronograma físico financeiro, </w:t>
      </w:r>
      <w:r w:rsidRPr="00863105">
        <w:rPr>
          <w:rFonts w:ascii="Trebuchet MS" w:eastAsia="Arial Unicode MS" w:hAnsi="Trebuchet MS" w:cstheme="minorHAnsi"/>
          <w:sz w:val="20"/>
          <w:szCs w:val="20"/>
          <w:lang w:bidi="th-TH"/>
        </w:rPr>
        <w:t xml:space="preserve">entre outros documentos relacionados aos </w:t>
      </w:r>
      <w:r w:rsidR="00E55F8D">
        <w:rPr>
          <w:rFonts w:ascii="Trebuchet MS" w:eastAsia="Arial Unicode MS" w:hAnsi="Trebuchet MS" w:cstheme="minorHAnsi"/>
          <w:sz w:val="20"/>
          <w:szCs w:val="20"/>
          <w:lang w:bidi="th-TH"/>
        </w:rPr>
        <w:t xml:space="preserve">Contratos de Locação </w:t>
      </w:r>
      <w:r w:rsidRPr="00863105">
        <w:rPr>
          <w:rFonts w:ascii="Trebuchet MS" w:eastAsia="Arial Unicode MS" w:hAnsi="Trebuchet MS" w:cstheme="minorHAnsi"/>
          <w:sz w:val="20"/>
          <w:szCs w:val="20"/>
          <w:lang w:bidi="th-TH"/>
        </w:rPr>
        <w:t xml:space="preserve">que demonstrem a precisa descrição da destinação de recursos </w:t>
      </w:r>
      <w:r w:rsidR="00E55F8D">
        <w:rPr>
          <w:rFonts w:ascii="Trebuchet MS" w:eastAsia="Arial Unicode MS" w:hAnsi="Trebuchet MS" w:cstheme="minorHAnsi"/>
          <w:sz w:val="20"/>
          <w:szCs w:val="20"/>
          <w:lang w:bidi="th-TH"/>
        </w:rPr>
        <w:t>à locação d</w:t>
      </w:r>
      <w:r w:rsidRPr="00863105">
        <w:rPr>
          <w:rFonts w:ascii="Trebuchet MS" w:eastAsia="Arial Unicode MS" w:hAnsi="Trebuchet MS" w:cstheme="minorHAnsi"/>
          <w:sz w:val="20"/>
          <w:szCs w:val="20"/>
          <w:lang w:bidi="th-TH"/>
        </w:rPr>
        <w:t>os Empreendimentos Imobiliários, obrigando-se a Emissora a enviar ao Agente Fiduciário dos CRI em até 10 (dez) Dias Úteis do encerramento de cada semestre, sendo o primeiro contado a partir da primeira Data de Integralização (abaixo definida) até a data de vencimento final dos CRI ou até destinação total dos recursos obtidos pela Emissora, o que ocorrer primeiro</w:t>
      </w:r>
      <w:r>
        <w:rPr>
          <w:rFonts w:ascii="Trebuchet MS" w:eastAsia="Arial Unicode MS" w:hAnsi="Trebuchet MS" w:cstheme="minorHAnsi"/>
          <w:sz w:val="20"/>
          <w:szCs w:val="20"/>
          <w:lang w:bidi="th-TH"/>
        </w:rPr>
        <w:t>.</w:t>
      </w:r>
    </w:p>
    <w:p w14:paraId="734ACCD6" w14:textId="77777777" w:rsidR="004F50F9" w:rsidRDefault="00652473" w:rsidP="00F95337">
      <w:pPr>
        <w:pStyle w:val="Default"/>
        <w:widowControl w:val="0"/>
        <w:tabs>
          <w:tab w:val="left" w:pos="851"/>
          <w:tab w:val="left" w:pos="2694"/>
        </w:tabs>
        <w:spacing w:line="360" w:lineRule="auto"/>
        <w:ind w:left="1843"/>
        <w:jc w:val="both"/>
        <w:rPr>
          <w:rFonts w:ascii="Trebuchet MS" w:eastAsia="Arial Unicode MS" w:hAnsi="Trebuchet MS" w:cstheme="minorHAnsi"/>
          <w:sz w:val="20"/>
          <w:szCs w:val="20"/>
          <w:lang w:bidi="th-TH"/>
        </w:rPr>
      </w:pPr>
      <w:r w:rsidRPr="008B580C" w:rsidDel="00652473">
        <w:rPr>
          <w:rFonts w:ascii="Trebuchet MS" w:eastAsia="Arial Unicode MS" w:hAnsi="Trebuchet MS" w:cstheme="minorHAnsi"/>
          <w:sz w:val="20"/>
          <w:szCs w:val="20"/>
          <w:lang w:bidi="th-TH"/>
        </w:rPr>
        <w:t xml:space="preserve"> </w:t>
      </w:r>
    </w:p>
    <w:p w14:paraId="17A1258E" w14:textId="2D45BE08" w:rsidR="004F50F9" w:rsidRPr="00F95337" w:rsidRDefault="004F50F9" w:rsidP="00F95337">
      <w:pPr>
        <w:pStyle w:val="Default"/>
        <w:widowControl w:val="0"/>
        <w:numPr>
          <w:ilvl w:val="3"/>
          <w:numId w:val="4"/>
        </w:numPr>
        <w:tabs>
          <w:tab w:val="left" w:pos="851"/>
          <w:tab w:val="left" w:pos="2694"/>
        </w:tabs>
        <w:spacing w:line="360" w:lineRule="auto"/>
        <w:ind w:left="1843" w:firstLine="0"/>
        <w:jc w:val="both"/>
        <w:rPr>
          <w:rFonts w:ascii="Trebuchet MS" w:eastAsia="Arial Unicode MS" w:hAnsi="Trebuchet MS" w:cstheme="minorHAnsi"/>
          <w:sz w:val="20"/>
          <w:szCs w:val="20"/>
          <w:lang w:bidi="th-TH"/>
        </w:rPr>
      </w:pPr>
      <w:r w:rsidRPr="00F95337">
        <w:rPr>
          <w:rFonts w:ascii="Trebuchet MS" w:eastAsia="Arial Unicode MS" w:hAnsi="Trebuchet MS" w:cstheme="minorHAnsi"/>
          <w:sz w:val="20"/>
          <w:szCs w:val="20"/>
          <w:lang w:bidi="th-TH"/>
        </w:rPr>
        <w:t xml:space="preserve">Para fins de comprovação da Destinação Reembolso, a Emissora encaminhou previamente às assinaturas desta Escritura de Emissão de Debêntures ao Agente Fiduciário, com cópia para a Debenturista, o relatório descritivo das despesas, nos termos do Anexo </w:t>
      </w:r>
      <w:r w:rsidR="00A46C07">
        <w:rPr>
          <w:rFonts w:ascii="Trebuchet MS" w:eastAsia="Arial Unicode MS" w:hAnsi="Trebuchet MS" w:cstheme="minorHAnsi"/>
          <w:sz w:val="20"/>
          <w:szCs w:val="20"/>
          <w:lang w:bidi="th-TH"/>
        </w:rPr>
        <w:t>I-B</w:t>
      </w:r>
      <w:r w:rsidRPr="00F95337">
        <w:rPr>
          <w:rFonts w:ascii="Trebuchet MS" w:eastAsia="Arial Unicode MS" w:hAnsi="Trebuchet MS" w:cstheme="minorHAnsi"/>
          <w:sz w:val="20"/>
          <w:szCs w:val="20"/>
          <w:lang w:bidi="th-TH"/>
        </w:rPr>
        <w:t xml:space="preserve"> à presente Escritura de Emissão de Debêntures acompanhado dos documentos </w:t>
      </w:r>
      <w:r w:rsidRPr="00F95337">
        <w:rPr>
          <w:rFonts w:ascii="Trebuchet MS" w:eastAsia="Arial Unicode MS" w:hAnsi="Trebuchet MS" w:cstheme="minorHAnsi"/>
          <w:sz w:val="20"/>
          <w:szCs w:val="20"/>
          <w:lang w:bidi="th-TH"/>
        </w:rPr>
        <w:lastRenderedPageBreak/>
        <w:t xml:space="preserve">comprobatórios da referida destinação, comprovando o total de R$ </w:t>
      </w:r>
      <w:del w:id="7" w:author="Philippe Hollanda - Oliveira Trust" w:date="2022-07-19T09:53:00Z">
        <w:r w:rsidR="003A21FD" w:rsidRPr="00085304" w:rsidDel="009B3845">
          <w:rPr>
            <w:rFonts w:ascii="Trebuchet MS" w:eastAsia="Arial Unicode MS" w:hAnsi="Trebuchet MS" w:cstheme="minorHAnsi"/>
            <w:sz w:val="20"/>
            <w:szCs w:val="20"/>
            <w:lang w:bidi="th-TH"/>
          </w:rPr>
          <w:delText>19.568.070,79</w:delText>
        </w:r>
      </w:del>
      <w:ins w:id="8" w:author="Philippe Hollanda - Oliveira Trust" w:date="2022-07-19T09:53:00Z">
        <w:r w:rsidR="009B3845">
          <w:rPr>
            <w:rFonts w:ascii="Trebuchet MS" w:eastAsia="Arial Unicode MS" w:hAnsi="Trebuchet MS" w:cstheme="minorHAnsi"/>
            <w:sz w:val="20"/>
            <w:szCs w:val="20"/>
            <w:lang w:bidi="th-TH"/>
          </w:rPr>
          <w:t>19.434.996,50</w:t>
        </w:r>
      </w:ins>
      <w:r w:rsidR="003A21FD" w:rsidRPr="00085304">
        <w:rPr>
          <w:rFonts w:ascii="Trebuchet MS" w:eastAsia="Arial Unicode MS" w:hAnsi="Trebuchet MS" w:cstheme="minorHAnsi"/>
          <w:sz w:val="20"/>
          <w:szCs w:val="20"/>
          <w:lang w:bidi="th-TH"/>
        </w:rPr>
        <w:t xml:space="preserve"> </w:t>
      </w:r>
      <w:r w:rsidRPr="00F95337">
        <w:rPr>
          <w:rFonts w:ascii="Trebuchet MS" w:eastAsia="Arial Unicode MS" w:hAnsi="Trebuchet MS" w:cstheme="minorHAnsi"/>
          <w:sz w:val="20"/>
          <w:szCs w:val="20"/>
          <w:lang w:bidi="th-TH"/>
        </w:rPr>
        <w:t>(</w:t>
      </w:r>
      <w:r w:rsidR="003A21FD" w:rsidRPr="00085304">
        <w:rPr>
          <w:rFonts w:ascii="Trebuchet MS" w:eastAsia="Arial Unicode MS" w:hAnsi="Trebuchet MS" w:cstheme="minorHAnsi"/>
          <w:sz w:val="20"/>
          <w:szCs w:val="20"/>
          <w:lang w:bidi="th-TH"/>
        </w:rPr>
        <w:t xml:space="preserve">dezenove milhões, </w:t>
      </w:r>
      <w:del w:id="9" w:author="Philippe Hollanda - Oliveira Trust" w:date="2022-07-19T09:53:00Z">
        <w:r w:rsidR="003A21FD" w:rsidRPr="00085304" w:rsidDel="009B3845">
          <w:rPr>
            <w:rFonts w:ascii="Trebuchet MS" w:eastAsia="Arial Unicode MS" w:hAnsi="Trebuchet MS" w:cstheme="minorHAnsi"/>
            <w:sz w:val="20"/>
            <w:szCs w:val="20"/>
            <w:lang w:bidi="th-TH"/>
          </w:rPr>
          <w:delText>quinhentos e sessenta e oito</w:delText>
        </w:r>
      </w:del>
      <w:ins w:id="10" w:author="Philippe Hollanda - Oliveira Trust" w:date="2022-07-19T09:53:00Z">
        <w:r w:rsidR="009B3845">
          <w:rPr>
            <w:rFonts w:ascii="Trebuchet MS" w:eastAsia="Arial Unicode MS" w:hAnsi="Trebuchet MS" w:cstheme="minorHAnsi"/>
            <w:sz w:val="20"/>
            <w:szCs w:val="20"/>
            <w:lang w:bidi="th-TH"/>
          </w:rPr>
          <w:t>quatrocentos e trinta e quatro</w:t>
        </w:r>
      </w:ins>
      <w:r w:rsidR="003A21FD" w:rsidRPr="00085304">
        <w:rPr>
          <w:rFonts w:ascii="Trebuchet MS" w:eastAsia="Arial Unicode MS" w:hAnsi="Trebuchet MS" w:cstheme="minorHAnsi"/>
          <w:sz w:val="20"/>
          <w:szCs w:val="20"/>
          <w:lang w:bidi="th-TH"/>
        </w:rPr>
        <w:t xml:space="preserve"> mil, </w:t>
      </w:r>
      <w:del w:id="11" w:author="Philippe Hollanda - Oliveira Trust" w:date="2022-07-19T09:53:00Z">
        <w:r w:rsidR="003A21FD" w:rsidRPr="00085304" w:rsidDel="009B3845">
          <w:rPr>
            <w:rFonts w:ascii="Trebuchet MS" w:eastAsia="Arial Unicode MS" w:hAnsi="Trebuchet MS" w:cstheme="minorHAnsi"/>
            <w:sz w:val="20"/>
            <w:szCs w:val="20"/>
            <w:lang w:bidi="th-TH"/>
          </w:rPr>
          <w:delText xml:space="preserve">setenta </w:delText>
        </w:r>
      </w:del>
      <w:ins w:id="12" w:author="Philippe Hollanda - Oliveira Trust" w:date="2022-07-19T09:53:00Z">
        <w:r w:rsidR="009B3845">
          <w:rPr>
            <w:rFonts w:ascii="Trebuchet MS" w:eastAsia="Arial Unicode MS" w:hAnsi="Trebuchet MS" w:cstheme="minorHAnsi"/>
            <w:sz w:val="20"/>
            <w:szCs w:val="20"/>
            <w:lang w:bidi="th-TH"/>
          </w:rPr>
          <w:t>novecentos e noventa e seis</w:t>
        </w:r>
        <w:r w:rsidR="009B3845" w:rsidRPr="00085304">
          <w:rPr>
            <w:rFonts w:ascii="Trebuchet MS" w:eastAsia="Arial Unicode MS" w:hAnsi="Trebuchet MS" w:cstheme="minorHAnsi"/>
            <w:sz w:val="20"/>
            <w:szCs w:val="20"/>
            <w:lang w:bidi="th-TH"/>
          </w:rPr>
          <w:t xml:space="preserve"> </w:t>
        </w:r>
      </w:ins>
      <w:r w:rsidR="003A21FD" w:rsidRPr="00085304">
        <w:rPr>
          <w:rFonts w:ascii="Trebuchet MS" w:eastAsia="Arial Unicode MS" w:hAnsi="Trebuchet MS" w:cstheme="minorHAnsi"/>
          <w:sz w:val="20"/>
          <w:szCs w:val="20"/>
          <w:lang w:bidi="th-TH"/>
        </w:rPr>
        <w:t xml:space="preserve">reais e </w:t>
      </w:r>
      <w:del w:id="13" w:author="Philippe Hollanda - Oliveira Trust" w:date="2022-07-19T09:53:00Z">
        <w:r w:rsidR="003A21FD" w:rsidRPr="00085304" w:rsidDel="009B3845">
          <w:rPr>
            <w:rFonts w:ascii="Trebuchet MS" w:eastAsia="Arial Unicode MS" w:hAnsi="Trebuchet MS" w:cstheme="minorHAnsi"/>
            <w:sz w:val="20"/>
            <w:szCs w:val="20"/>
            <w:lang w:bidi="th-TH"/>
          </w:rPr>
          <w:delText>setenta e nove</w:delText>
        </w:r>
      </w:del>
      <w:ins w:id="14" w:author="Philippe Hollanda - Oliveira Trust" w:date="2022-07-19T09:53:00Z">
        <w:r w:rsidR="009B3845">
          <w:rPr>
            <w:rFonts w:ascii="Trebuchet MS" w:eastAsia="Arial Unicode MS" w:hAnsi="Trebuchet MS" w:cstheme="minorHAnsi"/>
            <w:sz w:val="20"/>
            <w:szCs w:val="20"/>
            <w:lang w:bidi="th-TH"/>
          </w:rPr>
          <w:t>cinquenta</w:t>
        </w:r>
      </w:ins>
      <w:r w:rsidR="003A21FD" w:rsidRPr="00085304">
        <w:rPr>
          <w:rFonts w:ascii="Trebuchet MS" w:eastAsia="Arial Unicode MS" w:hAnsi="Trebuchet MS" w:cstheme="minorHAnsi"/>
          <w:sz w:val="20"/>
          <w:szCs w:val="20"/>
          <w:lang w:bidi="th-TH"/>
        </w:rPr>
        <w:t xml:space="preserve"> centavos</w:t>
      </w:r>
      <w:r w:rsidRPr="00F95337">
        <w:rPr>
          <w:rFonts w:ascii="Trebuchet MS" w:eastAsia="Arial Unicode MS" w:hAnsi="Trebuchet MS" w:cstheme="minorHAnsi"/>
          <w:sz w:val="20"/>
          <w:szCs w:val="20"/>
          <w:lang w:bidi="th-TH"/>
        </w:rPr>
        <w:t>). Ademais, neste caso específico, a Emissora declara e certifica por meio da presente Escritura de Emissão de Debêntures que as despesas a serem objeto de reembolso não estão vinculadas a qualquer outra emissão de CRI lastreado em créditos imobiliários por destinação.</w:t>
      </w:r>
      <w:ins w:id="15" w:author="Philippe Hollanda - Oliveira Trust" w:date="2022-07-19T09:53:00Z">
        <w:r w:rsidR="009B3845">
          <w:rPr>
            <w:rFonts w:ascii="Trebuchet MS" w:eastAsia="Arial Unicode MS" w:hAnsi="Trebuchet MS" w:cstheme="minorHAnsi"/>
            <w:sz w:val="20"/>
            <w:szCs w:val="20"/>
            <w:lang w:bidi="th-TH"/>
          </w:rPr>
          <w:t>[Nota OT: Tendo em vista o prolo</w:t>
        </w:r>
      </w:ins>
      <w:ins w:id="16" w:author="Philippe Hollanda - Oliveira Trust" w:date="2022-07-19T09:54:00Z">
        <w:r w:rsidR="009B3845">
          <w:rPr>
            <w:rFonts w:ascii="Trebuchet MS" w:eastAsia="Arial Unicode MS" w:hAnsi="Trebuchet MS" w:cstheme="minorHAnsi"/>
            <w:sz w:val="20"/>
            <w:szCs w:val="20"/>
            <w:lang w:bidi="th-TH"/>
          </w:rPr>
          <w:t xml:space="preserve">ngamento da operação, algumas despesas passaram o prazo de 24 meses, com isso ajustamos o montante e o anexo. Gentileza, ajustarem nos documentos aplicáveis.] </w:t>
        </w:r>
      </w:ins>
    </w:p>
    <w:p w14:paraId="1C2A7D26" w14:textId="77777777" w:rsidR="004F171A" w:rsidRDefault="004F171A" w:rsidP="00D44076">
      <w:pPr>
        <w:pStyle w:val="Default"/>
        <w:widowControl w:val="0"/>
        <w:tabs>
          <w:tab w:val="left" w:pos="851"/>
          <w:tab w:val="left" w:pos="1701"/>
        </w:tabs>
        <w:spacing w:line="360" w:lineRule="auto"/>
        <w:jc w:val="both"/>
        <w:rPr>
          <w:rFonts w:ascii="Trebuchet MS" w:eastAsia="Arial Unicode MS" w:hAnsi="Trebuchet MS" w:cstheme="minorHAnsi"/>
          <w:sz w:val="20"/>
          <w:szCs w:val="20"/>
          <w:lang w:bidi="th-TH"/>
        </w:rPr>
      </w:pPr>
    </w:p>
    <w:p w14:paraId="250FD600" w14:textId="77777777" w:rsidR="004F171A" w:rsidRPr="008B580C" w:rsidRDefault="004F171A" w:rsidP="009A0F50">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4F171A">
        <w:rPr>
          <w:rFonts w:ascii="Trebuchet MS" w:eastAsia="Arial Unicode MS" w:hAnsi="Trebuchet MS" w:cstheme="minorHAnsi"/>
          <w:sz w:val="20"/>
          <w:szCs w:val="20"/>
          <w:lang w:bidi="th-TH"/>
        </w:rPr>
        <w:t xml:space="preserve">O Agente Fiduciário deverá tratar todas e quaisquer informações recebidas nos termos desta </w:t>
      </w:r>
      <w:r>
        <w:rPr>
          <w:rFonts w:ascii="Trebuchet MS" w:eastAsia="Arial Unicode MS" w:hAnsi="Trebuchet MS" w:cstheme="minorHAnsi"/>
          <w:sz w:val="20"/>
          <w:szCs w:val="20"/>
          <w:lang w:bidi="th-TH"/>
        </w:rPr>
        <w:t>c</w:t>
      </w:r>
      <w:r w:rsidRPr="004F171A">
        <w:rPr>
          <w:rFonts w:ascii="Trebuchet MS" w:eastAsia="Arial Unicode MS" w:hAnsi="Trebuchet MS" w:cstheme="minorHAnsi"/>
          <w:sz w:val="20"/>
          <w:szCs w:val="20"/>
          <w:lang w:bidi="th-TH"/>
        </w:rPr>
        <w:t>láusula em caráter sigiloso, com o fim exclusivo de verificar o cumprimento da destinação de recursos aqui estabelecida.</w:t>
      </w:r>
    </w:p>
    <w:p w14:paraId="6B918481" w14:textId="77777777" w:rsidR="00BB3EE5" w:rsidRPr="008B580C" w:rsidRDefault="00BB3EE5" w:rsidP="00C23619">
      <w:pPr>
        <w:pStyle w:val="Default"/>
        <w:widowControl w:val="0"/>
        <w:tabs>
          <w:tab w:val="left" w:pos="851"/>
          <w:tab w:val="left" w:pos="1701"/>
        </w:tabs>
        <w:spacing w:line="360" w:lineRule="auto"/>
        <w:ind w:left="851"/>
        <w:jc w:val="both"/>
        <w:rPr>
          <w:rFonts w:ascii="Trebuchet MS" w:eastAsia="Arial Unicode MS" w:hAnsi="Trebuchet MS" w:cstheme="minorHAnsi"/>
          <w:sz w:val="20"/>
          <w:szCs w:val="20"/>
          <w:lang w:bidi="th-TH"/>
        </w:rPr>
      </w:pPr>
    </w:p>
    <w:p w14:paraId="48954625" w14:textId="77777777" w:rsidR="00BB3EE5" w:rsidRPr="008B580C" w:rsidRDefault="000E5520"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O Agente Fiduciário dos CRI acompanhará a destinação</w:t>
      </w:r>
      <w:r w:rsidR="0016536E" w:rsidRPr="008B580C">
        <w:rPr>
          <w:rFonts w:ascii="Trebuchet MS" w:eastAsia="Arial Unicode MS" w:hAnsi="Trebuchet MS" w:cstheme="minorHAnsi"/>
          <w:sz w:val="20"/>
          <w:szCs w:val="20"/>
          <w:lang w:bidi="th-TH"/>
        </w:rPr>
        <w:t xml:space="preserve"> futura</w:t>
      </w:r>
      <w:r w:rsidRPr="008B580C">
        <w:rPr>
          <w:rFonts w:ascii="Trebuchet MS" w:eastAsia="Arial Unicode MS" w:hAnsi="Trebuchet MS" w:cstheme="minorHAnsi"/>
          <w:sz w:val="20"/>
          <w:szCs w:val="20"/>
          <w:lang w:bidi="th-TH"/>
        </w:rPr>
        <w:t xml:space="preserve"> dos recursos captados pela presente Emiss</w:t>
      </w:r>
      <w:r w:rsidR="001E5874" w:rsidRPr="008B580C">
        <w:rPr>
          <w:rFonts w:ascii="Trebuchet MS" w:eastAsia="Arial Unicode MS" w:hAnsi="Trebuchet MS" w:cstheme="minorHAnsi"/>
          <w:sz w:val="20"/>
          <w:szCs w:val="20"/>
          <w:lang w:bidi="th-TH"/>
        </w:rPr>
        <w:t xml:space="preserve">ão, exclusivamente, com base no Relatório </w:t>
      </w:r>
      <w:r w:rsidR="00465200">
        <w:rPr>
          <w:rFonts w:ascii="Trebuchet MS" w:eastAsia="Arial Unicode MS" w:hAnsi="Trebuchet MS" w:cstheme="minorHAnsi"/>
          <w:sz w:val="20"/>
          <w:szCs w:val="20"/>
          <w:lang w:bidi="th-TH"/>
        </w:rPr>
        <w:t>de Verificação Futuro</w:t>
      </w:r>
      <w:r w:rsidR="00465200" w:rsidRPr="008B580C">
        <w:rPr>
          <w:rFonts w:ascii="Trebuchet MS" w:eastAsia="Arial Unicode MS" w:hAnsi="Trebuchet MS" w:cstheme="minorHAnsi"/>
          <w:sz w:val="20"/>
          <w:szCs w:val="20"/>
          <w:lang w:bidi="th-TH"/>
        </w:rPr>
        <w:t xml:space="preserve"> </w:t>
      </w:r>
      <w:r w:rsidR="001E5874" w:rsidRPr="008B580C">
        <w:rPr>
          <w:rFonts w:ascii="Trebuchet MS" w:eastAsia="Arial Unicode MS" w:hAnsi="Trebuchet MS" w:cstheme="minorHAnsi"/>
          <w:sz w:val="20"/>
          <w:szCs w:val="20"/>
          <w:lang w:bidi="th-TH"/>
        </w:rPr>
        <w:t>acompanhado dos</w:t>
      </w:r>
      <w:r w:rsidRPr="008B580C">
        <w:rPr>
          <w:rFonts w:ascii="Trebuchet MS" w:eastAsia="Arial Unicode MS" w:hAnsi="Trebuchet MS" w:cstheme="minorHAnsi"/>
          <w:sz w:val="20"/>
          <w:szCs w:val="20"/>
          <w:lang w:bidi="th-TH"/>
        </w:rPr>
        <w:t xml:space="preserve"> documentos mencionados na Cláusula 3.5.2. acima. </w:t>
      </w:r>
      <w:r w:rsidR="00BB3EE5" w:rsidRPr="008B580C">
        <w:rPr>
          <w:rFonts w:ascii="Trebuchet MS" w:eastAsia="Arial Unicode MS" w:hAnsi="Trebuchet MS" w:cstheme="minorHAnsi"/>
          <w:sz w:val="20"/>
          <w:szCs w:val="20"/>
          <w:lang w:bidi="th-TH"/>
        </w:rPr>
        <w:t>O Agente Fiduciário dos CRI envidará seus melhores esforços para obter a documentação necessária a fim de proceder com a verificação da Destinação dos Recursos.</w:t>
      </w:r>
    </w:p>
    <w:p w14:paraId="21B0C7E5" w14:textId="77777777" w:rsidR="00BB3EE5" w:rsidRPr="008B580C" w:rsidRDefault="00BB3EE5" w:rsidP="00C23619">
      <w:pPr>
        <w:pStyle w:val="Default"/>
        <w:widowControl w:val="0"/>
        <w:tabs>
          <w:tab w:val="left" w:pos="851"/>
          <w:tab w:val="left" w:pos="1701"/>
        </w:tabs>
        <w:spacing w:line="360" w:lineRule="auto"/>
        <w:ind w:left="851"/>
        <w:jc w:val="both"/>
        <w:rPr>
          <w:rFonts w:ascii="Trebuchet MS" w:eastAsia="Arial Unicode MS" w:hAnsi="Trebuchet MS" w:cstheme="minorHAnsi"/>
          <w:sz w:val="20"/>
          <w:szCs w:val="20"/>
          <w:lang w:bidi="th-TH"/>
        </w:rPr>
      </w:pPr>
    </w:p>
    <w:p w14:paraId="15F1567D" w14:textId="77777777" w:rsidR="00BB3EE5" w:rsidRPr="008B580C" w:rsidRDefault="008C5173"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As obrigações da Emissora e do Agente Fiduciário dos CRI em relação à Destinação dos Recursos perdurarão até que a destinação da totalidade dos recursos seja efetivada</w:t>
      </w:r>
      <w:r w:rsidR="00022D03" w:rsidRPr="008B580C">
        <w:rPr>
          <w:rFonts w:ascii="Trebuchet MS" w:eastAsia="Arial Unicode MS" w:hAnsi="Trebuchet MS" w:cstheme="minorHAnsi"/>
          <w:bCs/>
          <w:sz w:val="20"/>
          <w:szCs w:val="20"/>
          <w:lang w:bidi="th-TH"/>
        </w:rPr>
        <w:t xml:space="preserve">, </w:t>
      </w:r>
      <w:r w:rsidR="00B63BAA" w:rsidRPr="008B580C">
        <w:rPr>
          <w:rFonts w:ascii="Trebuchet MS" w:eastAsia="Arial Unicode MS" w:hAnsi="Trebuchet MS" w:cstheme="minorHAnsi"/>
          <w:bCs/>
          <w:sz w:val="20"/>
          <w:szCs w:val="20"/>
          <w:lang w:bidi="th-TH"/>
        </w:rPr>
        <w:t xml:space="preserve">ainda que tenha ocorrido o Resgate Antecipado ou vencimento antecipado das Debêntures, </w:t>
      </w:r>
      <w:r w:rsidR="00022D03" w:rsidRPr="008B580C">
        <w:rPr>
          <w:rFonts w:ascii="Trebuchet MS" w:eastAsia="Arial Unicode MS" w:hAnsi="Trebuchet MS" w:cstheme="minorHAnsi"/>
          <w:bCs/>
          <w:sz w:val="20"/>
          <w:szCs w:val="20"/>
          <w:lang w:bidi="th-TH"/>
        </w:rPr>
        <w:t>salvo nos casos em que o Agente Fiduciário</w:t>
      </w:r>
      <w:r w:rsidR="00B21CD8" w:rsidRPr="008B580C">
        <w:rPr>
          <w:rFonts w:ascii="Trebuchet MS" w:eastAsia="Arial Unicode MS" w:hAnsi="Trebuchet MS" w:cstheme="minorHAnsi"/>
          <w:bCs/>
          <w:sz w:val="20"/>
          <w:szCs w:val="20"/>
          <w:lang w:bidi="th-TH"/>
        </w:rPr>
        <w:t xml:space="preserve"> dos CRI</w:t>
      </w:r>
      <w:r w:rsidR="00022D03" w:rsidRPr="008B580C">
        <w:rPr>
          <w:rFonts w:ascii="Trebuchet MS" w:eastAsia="Arial Unicode MS" w:hAnsi="Trebuchet MS" w:cstheme="minorHAnsi"/>
          <w:bCs/>
          <w:sz w:val="20"/>
          <w:szCs w:val="20"/>
          <w:lang w:bidi="th-TH"/>
        </w:rPr>
        <w:t xml:space="preserve"> e/ou a Debenturista venha(m) a ser questionado</w:t>
      </w:r>
      <w:r w:rsidR="00B935CA" w:rsidRPr="008B580C">
        <w:rPr>
          <w:rFonts w:ascii="Trebuchet MS" w:eastAsia="Arial Unicode MS" w:hAnsi="Trebuchet MS" w:cstheme="minorHAnsi"/>
          <w:bCs/>
          <w:sz w:val="20"/>
          <w:szCs w:val="20"/>
          <w:lang w:bidi="th-TH"/>
        </w:rPr>
        <w:t>(</w:t>
      </w:r>
      <w:r w:rsidR="00022D03" w:rsidRPr="008B580C">
        <w:rPr>
          <w:rFonts w:ascii="Trebuchet MS" w:eastAsia="Arial Unicode MS" w:hAnsi="Trebuchet MS" w:cstheme="minorHAnsi"/>
          <w:bCs/>
          <w:sz w:val="20"/>
          <w:szCs w:val="20"/>
          <w:lang w:bidi="th-TH"/>
        </w:rPr>
        <w:t>s</w:t>
      </w:r>
      <w:r w:rsidR="00B935CA" w:rsidRPr="008B580C">
        <w:rPr>
          <w:rFonts w:ascii="Trebuchet MS" w:eastAsia="Arial Unicode MS" w:hAnsi="Trebuchet MS" w:cstheme="minorHAnsi"/>
          <w:bCs/>
          <w:sz w:val="20"/>
          <w:szCs w:val="20"/>
          <w:lang w:bidi="th-TH"/>
        </w:rPr>
        <w:t>)</w:t>
      </w:r>
      <w:r w:rsidR="00022D03" w:rsidRPr="008B580C">
        <w:rPr>
          <w:rFonts w:ascii="Trebuchet MS" w:eastAsia="Arial Unicode MS" w:hAnsi="Trebuchet MS" w:cstheme="minorHAnsi"/>
          <w:bCs/>
          <w:sz w:val="20"/>
          <w:szCs w:val="20"/>
          <w:lang w:bidi="th-TH"/>
        </w:rPr>
        <w:t xml:space="preserve"> por qualquer órgão regulador e/ou fiscalizador ou autoridade governamental, quando a Emissora se compromete a apresentar eventuais documentos comprobatórios solicitados nos termos da </w:t>
      </w:r>
      <w:r w:rsidR="00546A31" w:rsidRPr="008B580C">
        <w:rPr>
          <w:rFonts w:ascii="Trebuchet MS" w:eastAsia="Arial Unicode MS" w:hAnsi="Trebuchet MS" w:cstheme="minorHAnsi"/>
          <w:bCs/>
          <w:sz w:val="20"/>
          <w:szCs w:val="20"/>
          <w:lang w:bidi="th-TH"/>
        </w:rPr>
        <w:t>C</w:t>
      </w:r>
      <w:r w:rsidR="00022D03" w:rsidRPr="008B580C">
        <w:rPr>
          <w:rFonts w:ascii="Trebuchet MS" w:eastAsia="Arial Unicode MS" w:hAnsi="Trebuchet MS" w:cstheme="minorHAnsi"/>
          <w:bCs/>
          <w:sz w:val="20"/>
          <w:szCs w:val="20"/>
          <w:lang w:bidi="th-TH"/>
        </w:rPr>
        <w:t>láusula 3.5.</w:t>
      </w:r>
      <w:r w:rsidR="0016536E" w:rsidRPr="008B580C">
        <w:rPr>
          <w:rFonts w:ascii="Trebuchet MS" w:eastAsia="Arial Unicode MS" w:hAnsi="Trebuchet MS" w:cstheme="minorHAnsi"/>
          <w:bCs/>
          <w:sz w:val="20"/>
          <w:szCs w:val="20"/>
          <w:lang w:bidi="th-TH"/>
        </w:rPr>
        <w:t>3</w:t>
      </w:r>
      <w:r w:rsidR="00022D03" w:rsidRPr="008B580C">
        <w:rPr>
          <w:rFonts w:ascii="Trebuchet MS" w:eastAsia="Arial Unicode MS" w:hAnsi="Trebuchet MS" w:cstheme="minorHAnsi"/>
          <w:bCs/>
          <w:sz w:val="20"/>
          <w:szCs w:val="20"/>
          <w:lang w:bidi="th-TH"/>
        </w:rPr>
        <w:t xml:space="preserve"> a</w:t>
      </w:r>
      <w:r w:rsidR="0016536E" w:rsidRPr="008B580C">
        <w:rPr>
          <w:rFonts w:ascii="Trebuchet MS" w:eastAsia="Arial Unicode MS" w:hAnsi="Trebuchet MS" w:cstheme="minorHAnsi"/>
          <w:bCs/>
          <w:sz w:val="20"/>
          <w:szCs w:val="20"/>
          <w:lang w:bidi="th-TH"/>
        </w:rPr>
        <w:t>cima</w:t>
      </w:r>
      <w:r w:rsidRPr="008B580C">
        <w:rPr>
          <w:rFonts w:ascii="Trebuchet MS" w:eastAsia="Arial Unicode MS" w:hAnsi="Trebuchet MS" w:cstheme="minorHAnsi"/>
          <w:sz w:val="20"/>
          <w:szCs w:val="20"/>
          <w:lang w:bidi="th-TH"/>
        </w:rPr>
        <w:t>.</w:t>
      </w:r>
    </w:p>
    <w:p w14:paraId="668FB906" w14:textId="77777777" w:rsidR="00022D03" w:rsidRPr="008B580C" w:rsidRDefault="00022D03" w:rsidP="00C23619">
      <w:pPr>
        <w:pStyle w:val="PargrafodaLista"/>
        <w:spacing w:line="360" w:lineRule="auto"/>
        <w:rPr>
          <w:rFonts w:ascii="Trebuchet MS" w:eastAsia="Arial Unicode MS" w:hAnsi="Trebuchet MS" w:cstheme="minorHAnsi"/>
          <w:sz w:val="20"/>
          <w:szCs w:val="20"/>
          <w:lang w:bidi="th-TH"/>
        </w:rPr>
      </w:pPr>
    </w:p>
    <w:p w14:paraId="32B9FD30" w14:textId="77777777" w:rsidR="005975BD" w:rsidRPr="008B580C" w:rsidRDefault="005975BD"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Sem prejuízo do seu dever de diligência, o Agente Fiduciário dos CRI e/ou o Debenturista assumirão que os documentos originais ou cópias autenticadas de documentos</w:t>
      </w:r>
      <w:r w:rsidR="00D44CB0"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que eventualmente sejam encaminhados pela </w:t>
      </w:r>
      <w:r w:rsidRPr="008B580C">
        <w:rPr>
          <w:rFonts w:ascii="Trebuchet MS" w:eastAsia="Arial Unicode MS" w:hAnsi="Trebuchet MS" w:cstheme="minorHAnsi"/>
          <w:bCs/>
          <w:sz w:val="20"/>
          <w:szCs w:val="20"/>
          <w:lang w:bidi="th-TH"/>
        </w:rPr>
        <w:t>Emissora</w:t>
      </w:r>
      <w:r w:rsidRPr="008B580C">
        <w:rPr>
          <w:rFonts w:ascii="Trebuchet MS" w:eastAsia="Arial Unicode MS" w:hAnsi="Trebuchet MS" w:cstheme="minorHAnsi"/>
          <w:sz w:val="20"/>
          <w:szCs w:val="20"/>
          <w:lang w:bidi="th-TH"/>
        </w:rPr>
        <w:t xml:space="preserve"> ou por terceiros a seu pedido, não foram objeto de fraude ou adulteração, não cabendo </w:t>
      </w:r>
      <w:r w:rsidR="0016536E" w:rsidRPr="008B580C">
        <w:rPr>
          <w:rFonts w:ascii="Trebuchet MS" w:eastAsia="Arial Unicode MS" w:hAnsi="Trebuchet MS" w:cstheme="minorHAnsi"/>
          <w:sz w:val="20"/>
          <w:szCs w:val="20"/>
          <w:lang w:bidi="th-TH"/>
        </w:rPr>
        <w:t xml:space="preserve">o Agente Fiduciário dos CRI e/ou o Debenturista </w:t>
      </w:r>
      <w:r w:rsidRPr="008B580C">
        <w:rPr>
          <w:rFonts w:ascii="Trebuchet MS" w:eastAsia="Arial Unicode MS" w:hAnsi="Trebuchet MS" w:cstheme="minorHAnsi"/>
          <w:sz w:val="20"/>
          <w:szCs w:val="20"/>
          <w:lang w:bidi="th-TH"/>
        </w:rPr>
        <w:t xml:space="preserve">a responsabilidade por verificar a suficiência, validade, qualidade, veracidade ou completude das informações técnicas e financeiras dos eventuais documentos enviados pela </w:t>
      </w:r>
      <w:r w:rsidRPr="008B580C">
        <w:rPr>
          <w:rFonts w:ascii="Trebuchet MS" w:eastAsia="Arial Unicode MS" w:hAnsi="Trebuchet MS" w:cstheme="minorHAnsi"/>
          <w:bCs/>
          <w:sz w:val="20"/>
          <w:szCs w:val="20"/>
          <w:lang w:bidi="th-TH"/>
        </w:rPr>
        <w:t>Emissora</w:t>
      </w:r>
      <w:r w:rsidRPr="008B580C">
        <w:rPr>
          <w:rFonts w:ascii="Trebuchet MS" w:eastAsia="Arial Unicode MS" w:hAnsi="Trebuchet MS" w:cstheme="minorHAnsi"/>
          <w:sz w:val="20"/>
          <w:szCs w:val="20"/>
          <w:lang w:bidi="th-TH"/>
        </w:rPr>
        <w:t xml:space="preserve">, tais como notas fiscais, faturas e/ou comprovantes de pagamento e/ou demonstrativos contábeis da Emissora, objeto da destinação dos recursos, ou ainda qualquer outro documento que lhe seja enviado com o fim de complementar, esclarecer, retificar ou ratificar as informações mencionadas no Relatório </w:t>
      </w:r>
      <w:r w:rsidR="00465200">
        <w:rPr>
          <w:rFonts w:ascii="Trebuchet MS" w:eastAsia="Arial Unicode MS" w:hAnsi="Trebuchet MS" w:cstheme="minorHAnsi"/>
          <w:sz w:val="20"/>
          <w:szCs w:val="20"/>
          <w:lang w:bidi="th-TH"/>
        </w:rPr>
        <w:t>de Verificação Futuro</w:t>
      </w:r>
      <w:r w:rsidRPr="008B580C">
        <w:rPr>
          <w:rFonts w:ascii="Trebuchet MS" w:eastAsia="Arial Unicode MS" w:hAnsi="Trebuchet MS" w:cstheme="minorHAnsi"/>
          <w:sz w:val="20"/>
          <w:szCs w:val="20"/>
          <w:lang w:bidi="th-TH"/>
        </w:rPr>
        <w:t>.</w:t>
      </w:r>
    </w:p>
    <w:p w14:paraId="2432E465" w14:textId="77777777" w:rsidR="00E83EA0" w:rsidRPr="008B580C" w:rsidRDefault="00E83EA0" w:rsidP="00C23619">
      <w:pPr>
        <w:pStyle w:val="PargrafodaLista"/>
        <w:spacing w:line="360" w:lineRule="auto"/>
        <w:rPr>
          <w:rFonts w:ascii="Trebuchet MS" w:eastAsia="Arial Unicode MS" w:hAnsi="Trebuchet MS" w:cstheme="minorHAnsi"/>
          <w:sz w:val="20"/>
          <w:szCs w:val="20"/>
          <w:lang w:bidi="th-TH"/>
        </w:rPr>
      </w:pPr>
    </w:p>
    <w:p w14:paraId="4F70B4E2" w14:textId="77777777" w:rsidR="00E83EA0" w:rsidRPr="008B580C" w:rsidRDefault="00E83EA0"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lastRenderedPageBreak/>
        <w:t xml:space="preserve">A </w:t>
      </w:r>
      <w:r w:rsidRPr="008B580C">
        <w:rPr>
          <w:rFonts w:ascii="Trebuchet MS" w:eastAsia="Arial Unicode MS" w:hAnsi="Trebuchet MS" w:cstheme="minorHAnsi"/>
          <w:bCs/>
          <w:sz w:val="20"/>
          <w:szCs w:val="20"/>
          <w:lang w:bidi="th-TH"/>
        </w:rPr>
        <w:t>Emissora</w:t>
      </w:r>
      <w:r w:rsidRPr="008B580C">
        <w:rPr>
          <w:rFonts w:ascii="Trebuchet MS" w:eastAsia="Arial Unicode MS" w:hAnsi="Trebuchet MS" w:cstheme="minorHAnsi"/>
          <w:sz w:val="20"/>
          <w:szCs w:val="20"/>
          <w:lang w:bidi="th-TH"/>
        </w:rPr>
        <w:t xml:space="preserve"> se obriga, em caráter irrevogável e irretratável, a indenizar os titulares de CRI, o Agente Fiduciário dos CRI e a Debenturista por todos e quaisquer prejuízos, danos, perdas, custos e/ou despesas (incluindo custas judiciais e honorários advocatícios) que vierem a incorrer em decorrência da utilização dos recursos oriundos da Emissão de forma diversa da estabelecida nesta cláusula.</w:t>
      </w:r>
    </w:p>
    <w:p w14:paraId="31D812CD" w14:textId="77777777" w:rsidR="00E83EA0" w:rsidRPr="008B580C" w:rsidRDefault="00E83EA0" w:rsidP="00C23619">
      <w:pPr>
        <w:pStyle w:val="PargrafodaLista"/>
        <w:spacing w:line="360" w:lineRule="auto"/>
        <w:rPr>
          <w:rFonts w:ascii="Trebuchet MS" w:eastAsia="Arial Unicode MS" w:hAnsi="Trebuchet MS" w:cstheme="minorHAnsi"/>
          <w:sz w:val="20"/>
          <w:szCs w:val="20"/>
          <w:lang w:bidi="th-TH"/>
        </w:rPr>
      </w:pPr>
    </w:p>
    <w:p w14:paraId="49560E00" w14:textId="77777777" w:rsidR="00E83EA0" w:rsidRPr="008B580C" w:rsidRDefault="00E83EA0"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A </w:t>
      </w:r>
      <w:r w:rsidRPr="008B580C">
        <w:rPr>
          <w:rFonts w:ascii="Trebuchet MS" w:eastAsia="Arial Unicode MS" w:hAnsi="Trebuchet MS" w:cstheme="minorHAnsi"/>
          <w:bCs/>
          <w:sz w:val="20"/>
          <w:szCs w:val="20"/>
          <w:lang w:bidi="th-TH"/>
        </w:rPr>
        <w:t>Emissora</w:t>
      </w:r>
      <w:r w:rsidRPr="008B580C">
        <w:rPr>
          <w:rFonts w:ascii="Trebuchet MS" w:eastAsia="Arial Unicode MS" w:hAnsi="Trebuchet MS" w:cstheme="minorHAnsi"/>
          <w:sz w:val="20"/>
          <w:szCs w:val="20"/>
          <w:lang w:bidi="th-TH"/>
        </w:rPr>
        <w:t xml:space="preserve"> declara que o</w:t>
      </w:r>
      <w:r w:rsidR="007C0FAF">
        <w:rPr>
          <w:rFonts w:ascii="Trebuchet MS" w:eastAsia="Arial Unicode MS" w:hAnsi="Trebuchet MS" w:cstheme="minorHAnsi"/>
          <w:sz w:val="20"/>
          <w:szCs w:val="20"/>
          <w:lang w:bidi="th-TH"/>
        </w:rPr>
        <w:t xml:space="preserve">s </w:t>
      </w:r>
      <w:r w:rsidR="00213A9D">
        <w:rPr>
          <w:rFonts w:ascii="Trebuchet MS" w:eastAsia="Arial Unicode MS" w:hAnsi="Trebuchet MS" w:cstheme="minorHAnsi"/>
          <w:sz w:val="20"/>
          <w:szCs w:val="20"/>
          <w:lang w:bidi="th-TH"/>
        </w:rPr>
        <w:t xml:space="preserve">pagamentos de alugueis referentes aos Contratos de Locação </w:t>
      </w:r>
      <w:r w:rsidR="007C0FAF">
        <w:rPr>
          <w:rFonts w:ascii="Trebuchet MS" w:eastAsia="Arial Unicode MS" w:hAnsi="Trebuchet MS" w:cstheme="minorHAnsi"/>
          <w:sz w:val="20"/>
          <w:szCs w:val="20"/>
          <w:lang w:bidi="th-TH"/>
        </w:rPr>
        <w:t xml:space="preserve">objeto da Destinação de Recursos </w:t>
      </w:r>
      <w:r w:rsidRPr="008B580C">
        <w:rPr>
          <w:rFonts w:ascii="Trebuchet MS" w:eastAsia="Arial Unicode MS" w:hAnsi="Trebuchet MS" w:cstheme="minorHAnsi"/>
          <w:sz w:val="20"/>
          <w:szCs w:val="20"/>
          <w:lang w:bidi="th-TH"/>
        </w:rPr>
        <w:t>não</w:t>
      </w:r>
      <w:r w:rsidR="006B2C63" w:rsidRPr="008B580C">
        <w:rPr>
          <w:rFonts w:ascii="Trebuchet MS" w:eastAsia="Arial Unicode MS" w:hAnsi="Trebuchet MS" w:cstheme="minorHAnsi"/>
          <w:sz w:val="20"/>
          <w:szCs w:val="20"/>
          <w:lang w:bidi="th-TH"/>
        </w:rPr>
        <w:t xml:space="preserve"> fo</w:t>
      </w:r>
      <w:r w:rsidR="007C0FAF">
        <w:rPr>
          <w:rFonts w:ascii="Trebuchet MS" w:eastAsia="Arial Unicode MS" w:hAnsi="Trebuchet MS" w:cstheme="minorHAnsi"/>
          <w:sz w:val="20"/>
          <w:szCs w:val="20"/>
          <w:lang w:bidi="th-TH"/>
        </w:rPr>
        <w:t>ram</w:t>
      </w:r>
      <w:r w:rsidR="006B2C63" w:rsidRPr="008B580C">
        <w:rPr>
          <w:rFonts w:ascii="Trebuchet MS" w:eastAsia="Arial Unicode MS" w:hAnsi="Trebuchet MS" w:cstheme="minorHAnsi"/>
          <w:sz w:val="20"/>
          <w:szCs w:val="20"/>
          <w:lang w:bidi="th-TH"/>
        </w:rPr>
        <w:t xml:space="preserve"> financiado</w:t>
      </w:r>
      <w:r w:rsidR="007C0FAF">
        <w:rPr>
          <w:rFonts w:ascii="Trebuchet MS" w:eastAsia="Arial Unicode MS" w:hAnsi="Trebuchet MS" w:cstheme="minorHAnsi"/>
          <w:sz w:val="20"/>
          <w:szCs w:val="20"/>
          <w:lang w:bidi="th-TH"/>
        </w:rPr>
        <w:t>s</w:t>
      </w:r>
      <w:r w:rsidR="006B2C63" w:rsidRPr="008B580C">
        <w:rPr>
          <w:rFonts w:ascii="Trebuchet MS" w:eastAsia="Arial Unicode MS" w:hAnsi="Trebuchet MS" w:cstheme="minorHAnsi"/>
          <w:sz w:val="20"/>
          <w:szCs w:val="20"/>
          <w:lang w:bidi="th-TH"/>
        </w:rPr>
        <w:t xml:space="preserve"> por nenhuma outra emissão de certificados de recebíveis imobiliários</w:t>
      </w:r>
      <w:r w:rsidRPr="008B580C">
        <w:rPr>
          <w:rFonts w:ascii="Trebuchet MS" w:eastAsia="Arial Unicode MS" w:hAnsi="Trebuchet MS" w:cstheme="minorHAnsi"/>
          <w:sz w:val="20"/>
          <w:szCs w:val="20"/>
          <w:lang w:bidi="th-TH"/>
        </w:rPr>
        <w:t xml:space="preserve"> além dos decorrentes desta Emissão.</w:t>
      </w:r>
    </w:p>
    <w:p w14:paraId="0563F371" w14:textId="77777777" w:rsidR="0088658D" w:rsidRPr="008B580C" w:rsidRDefault="0088658D" w:rsidP="00C23619">
      <w:pPr>
        <w:pStyle w:val="Default"/>
        <w:widowControl w:val="0"/>
        <w:tabs>
          <w:tab w:val="left" w:pos="851"/>
          <w:tab w:val="left" w:pos="1701"/>
        </w:tabs>
        <w:spacing w:line="360" w:lineRule="auto"/>
        <w:ind w:left="851"/>
        <w:jc w:val="both"/>
        <w:rPr>
          <w:rFonts w:ascii="Trebuchet MS" w:eastAsia="Arial Unicode MS" w:hAnsi="Trebuchet MS" w:cstheme="minorHAnsi"/>
          <w:sz w:val="20"/>
          <w:szCs w:val="20"/>
          <w:lang w:bidi="th-TH"/>
        </w:rPr>
      </w:pPr>
    </w:p>
    <w:p w14:paraId="667ED691" w14:textId="77777777" w:rsidR="0088658D" w:rsidRDefault="0088658D"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r w:rsidRPr="008B580C">
        <w:rPr>
          <w:rFonts w:ascii="Trebuchet MS" w:eastAsia="Arial Unicode MS" w:hAnsi="Trebuchet MS" w:cstheme="minorHAnsi"/>
          <w:bCs/>
          <w:sz w:val="20"/>
          <w:szCs w:val="20"/>
          <w:lang w:bidi="th-TH"/>
        </w:rPr>
        <w:t>A presente Escritura de Emissão será aditada, sem a necessidade de aprovação pela Debenturista ou em assembleia geral de titulares de CRI, caso a Emissora deseje alterar o cronograma de alocação dos recursos captados, conforme descrito no Anexo I à presente Escritura de Emissão.</w:t>
      </w:r>
      <w:r w:rsidR="00095D63" w:rsidRPr="008B580C">
        <w:rPr>
          <w:rFonts w:ascii="Trebuchet MS" w:eastAsia="Arial Unicode MS" w:hAnsi="Trebuchet MS" w:cstheme="minorHAnsi"/>
          <w:bCs/>
          <w:sz w:val="20"/>
          <w:szCs w:val="20"/>
          <w:lang w:bidi="th-TH"/>
        </w:rPr>
        <w:t xml:space="preserve"> </w:t>
      </w:r>
      <w:r w:rsidR="004F50F9" w:rsidRPr="00CC2A36">
        <w:rPr>
          <w:rFonts w:ascii="Trebuchet MS" w:eastAsia="Arial Unicode MS" w:hAnsi="Trebuchet MS" w:cstheme="minorHAnsi"/>
          <w:bCs/>
          <w:sz w:val="20"/>
          <w:szCs w:val="20"/>
          <w:lang w:bidi="th-TH"/>
        </w:rPr>
        <w:t xml:space="preserve">Por se tratar de cronograma tentativo e indicativo, se, por qualquer motivo, ocorrer qualquer atraso ou antecipação do Cronograma </w:t>
      </w:r>
      <w:r w:rsidR="00E44639">
        <w:rPr>
          <w:rFonts w:ascii="Trebuchet MS" w:eastAsia="Arial Unicode MS" w:hAnsi="Trebuchet MS" w:cstheme="minorHAnsi"/>
          <w:bCs/>
          <w:sz w:val="20"/>
          <w:szCs w:val="20"/>
          <w:lang w:bidi="th-TH"/>
        </w:rPr>
        <w:t>Tentativo</w:t>
      </w:r>
      <w:r w:rsidR="004F50F9" w:rsidRPr="00CC2A36">
        <w:rPr>
          <w:rFonts w:ascii="Trebuchet MS" w:eastAsia="Arial Unicode MS" w:hAnsi="Trebuchet MS" w:cstheme="minorHAnsi"/>
          <w:bCs/>
          <w:sz w:val="20"/>
          <w:szCs w:val="20"/>
          <w:lang w:bidi="th-TH"/>
        </w:rPr>
        <w:t>, (i) não será necessário notificar o Agente Fiduciário dos CRI, tampouco será necessário aditar esta Escritura de Emissão ou quaisquer outros Documentos da Operação</w:t>
      </w:r>
      <w:r w:rsidR="00A46C07">
        <w:rPr>
          <w:rFonts w:ascii="Trebuchet MS" w:eastAsia="Arial Unicode MS" w:hAnsi="Trebuchet MS" w:cstheme="minorHAnsi"/>
          <w:bCs/>
          <w:sz w:val="20"/>
          <w:szCs w:val="20"/>
          <w:lang w:bidi="th-TH"/>
        </w:rPr>
        <w:t xml:space="preserve">, exceto se houver alteração no percentual destinado a cada </w:t>
      </w:r>
      <w:r w:rsidR="00CC1D4E">
        <w:rPr>
          <w:rFonts w:ascii="Trebuchet MS" w:eastAsia="Arial Unicode MS" w:hAnsi="Trebuchet MS" w:cstheme="minorHAnsi"/>
          <w:bCs/>
          <w:sz w:val="20"/>
          <w:szCs w:val="20"/>
          <w:lang w:bidi="th-TH"/>
        </w:rPr>
        <w:t>Contrato de Locação</w:t>
      </w:r>
      <w:r w:rsidR="00E44639">
        <w:rPr>
          <w:rFonts w:ascii="Trebuchet MS" w:eastAsia="Arial Unicode MS" w:hAnsi="Trebuchet MS" w:cstheme="minorHAnsi"/>
          <w:bCs/>
          <w:sz w:val="20"/>
          <w:szCs w:val="20"/>
          <w:lang w:bidi="th-TH"/>
        </w:rPr>
        <w:t xml:space="preserve">, hipótese na qual a presente Escritura de Emissão será aditada para contemplar o novo percentual destinado a cada </w:t>
      </w:r>
      <w:r w:rsidR="00CC1D4E">
        <w:rPr>
          <w:rFonts w:ascii="Trebuchet MS" w:eastAsia="Arial Unicode MS" w:hAnsi="Trebuchet MS" w:cstheme="minorHAnsi"/>
          <w:bCs/>
          <w:sz w:val="20"/>
          <w:szCs w:val="20"/>
          <w:lang w:bidi="th-TH"/>
        </w:rPr>
        <w:t>Contrato de Locação</w:t>
      </w:r>
      <w:r w:rsidR="00E44639">
        <w:rPr>
          <w:rFonts w:ascii="Trebuchet MS" w:eastAsia="Arial Unicode MS" w:hAnsi="Trebuchet MS" w:cstheme="minorHAnsi"/>
          <w:bCs/>
          <w:sz w:val="20"/>
          <w:szCs w:val="20"/>
          <w:lang w:bidi="th-TH"/>
        </w:rPr>
        <w:t>;</w:t>
      </w:r>
      <w:r w:rsidR="004F50F9" w:rsidRPr="00CC2A36">
        <w:rPr>
          <w:rFonts w:ascii="Trebuchet MS" w:eastAsia="Arial Unicode MS" w:hAnsi="Trebuchet MS" w:cstheme="minorHAnsi"/>
          <w:bCs/>
          <w:sz w:val="20"/>
          <w:szCs w:val="20"/>
          <w:lang w:bidi="th-TH"/>
        </w:rPr>
        <w:t xml:space="preserve"> e (ii) não será configurada qualquer hipótese de vencimento antecipado desta Escritura de Emissão e nem dos CRI, desde que a Emissora comprove a integral destinação de recursos até a Data de Vencimento dos CRI. </w:t>
      </w:r>
      <w:r w:rsidR="00095D63" w:rsidRPr="008B580C">
        <w:rPr>
          <w:rFonts w:ascii="Trebuchet MS" w:eastAsia="Arial Unicode MS" w:hAnsi="Trebuchet MS" w:cstheme="minorHAnsi"/>
          <w:bCs/>
          <w:sz w:val="20"/>
          <w:szCs w:val="20"/>
          <w:lang w:bidi="th-TH"/>
        </w:rPr>
        <w:t>Caso a Emissora desej</w:t>
      </w:r>
      <w:r w:rsidR="00F04841" w:rsidRPr="008B580C">
        <w:rPr>
          <w:rFonts w:ascii="Trebuchet MS" w:eastAsia="Arial Unicode MS" w:hAnsi="Trebuchet MS" w:cstheme="minorHAnsi"/>
          <w:bCs/>
          <w:sz w:val="20"/>
          <w:szCs w:val="20"/>
          <w:lang w:bidi="th-TH"/>
        </w:rPr>
        <w:t>e</w:t>
      </w:r>
      <w:r w:rsidR="00095D63" w:rsidRPr="008B580C">
        <w:rPr>
          <w:rFonts w:ascii="Trebuchet MS" w:eastAsia="Arial Unicode MS" w:hAnsi="Trebuchet MS" w:cstheme="minorHAnsi"/>
          <w:bCs/>
          <w:sz w:val="20"/>
          <w:szCs w:val="20"/>
          <w:lang w:bidi="th-TH"/>
        </w:rPr>
        <w:t xml:space="preserve"> alterar o</w:t>
      </w:r>
      <w:r w:rsidR="00F024C7">
        <w:rPr>
          <w:rFonts w:ascii="Trebuchet MS" w:eastAsia="Arial Unicode MS" w:hAnsi="Trebuchet MS" w:cstheme="minorHAnsi"/>
          <w:bCs/>
          <w:sz w:val="20"/>
          <w:szCs w:val="20"/>
          <w:lang w:bidi="th-TH"/>
        </w:rPr>
        <w:t>s</w:t>
      </w:r>
      <w:r w:rsidR="00095D63" w:rsidRPr="008B580C">
        <w:rPr>
          <w:rFonts w:ascii="Trebuchet MS" w:eastAsia="Arial Unicode MS" w:hAnsi="Trebuchet MS" w:cstheme="minorHAnsi"/>
          <w:bCs/>
          <w:sz w:val="20"/>
          <w:szCs w:val="20"/>
          <w:lang w:bidi="th-TH"/>
        </w:rPr>
        <w:t xml:space="preserve"> </w:t>
      </w:r>
      <w:r w:rsidR="00CC1D4E">
        <w:rPr>
          <w:rFonts w:ascii="Trebuchet MS" w:eastAsia="Arial Unicode MS" w:hAnsi="Trebuchet MS" w:cstheme="minorHAnsi"/>
          <w:bCs/>
          <w:sz w:val="20"/>
          <w:szCs w:val="20"/>
          <w:lang w:bidi="th-TH"/>
        </w:rPr>
        <w:t>Contrato</w:t>
      </w:r>
      <w:r w:rsidR="00F024C7">
        <w:rPr>
          <w:rFonts w:ascii="Trebuchet MS" w:eastAsia="Arial Unicode MS" w:hAnsi="Trebuchet MS" w:cstheme="minorHAnsi"/>
          <w:bCs/>
          <w:sz w:val="20"/>
          <w:szCs w:val="20"/>
          <w:lang w:bidi="th-TH"/>
        </w:rPr>
        <w:t>s</w:t>
      </w:r>
      <w:r w:rsidR="00CC1D4E">
        <w:rPr>
          <w:rFonts w:ascii="Trebuchet MS" w:eastAsia="Arial Unicode MS" w:hAnsi="Trebuchet MS" w:cstheme="minorHAnsi"/>
          <w:bCs/>
          <w:sz w:val="20"/>
          <w:szCs w:val="20"/>
          <w:lang w:bidi="th-TH"/>
        </w:rPr>
        <w:t xml:space="preserve"> de Locação</w:t>
      </w:r>
      <w:r w:rsidR="00095D63" w:rsidRPr="008B580C">
        <w:rPr>
          <w:rFonts w:ascii="Trebuchet MS" w:eastAsia="Arial Unicode MS" w:hAnsi="Trebuchet MS" w:cstheme="minorHAnsi"/>
          <w:bCs/>
          <w:sz w:val="20"/>
          <w:szCs w:val="20"/>
          <w:lang w:bidi="th-TH"/>
        </w:rPr>
        <w:t xml:space="preserve"> ou incluir novos </w:t>
      </w:r>
      <w:r w:rsidR="00CC1D4E">
        <w:rPr>
          <w:rFonts w:ascii="Trebuchet MS" w:eastAsia="Arial Unicode MS" w:hAnsi="Trebuchet MS" w:cstheme="minorHAnsi"/>
          <w:bCs/>
          <w:sz w:val="20"/>
          <w:szCs w:val="20"/>
          <w:lang w:bidi="th-TH"/>
        </w:rPr>
        <w:t>contratos de locação</w:t>
      </w:r>
      <w:r w:rsidR="00095D63" w:rsidRPr="008B580C">
        <w:rPr>
          <w:rFonts w:ascii="Trebuchet MS" w:eastAsia="Arial Unicode MS" w:hAnsi="Trebuchet MS" w:cstheme="minorHAnsi"/>
          <w:bCs/>
          <w:sz w:val="20"/>
          <w:szCs w:val="20"/>
          <w:lang w:bidi="th-TH"/>
        </w:rPr>
        <w:t>, ta</w:t>
      </w:r>
      <w:r w:rsidR="00F04841" w:rsidRPr="008B580C">
        <w:rPr>
          <w:rFonts w:ascii="Trebuchet MS" w:eastAsia="Arial Unicode MS" w:hAnsi="Trebuchet MS" w:cstheme="minorHAnsi"/>
          <w:bCs/>
          <w:sz w:val="20"/>
          <w:szCs w:val="20"/>
          <w:lang w:bidi="th-TH"/>
        </w:rPr>
        <w:t>is</w:t>
      </w:r>
      <w:r w:rsidR="00095D63" w:rsidRPr="008B580C">
        <w:rPr>
          <w:rFonts w:ascii="Trebuchet MS" w:eastAsia="Arial Unicode MS" w:hAnsi="Trebuchet MS" w:cstheme="minorHAnsi"/>
          <w:bCs/>
          <w:sz w:val="20"/>
          <w:szCs w:val="20"/>
          <w:lang w:bidi="th-TH"/>
        </w:rPr>
        <w:t xml:space="preserve"> alterações e/ou inclus</w:t>
      </w:r>
      <w:r w:rsidR="00F04841" w:rsidRPr="008B580C">
        <w:rPr>
          <w:rFonts w:ascii="Trebuchet MS" w:eastAsia="Arial Unicode MS" w:hAnsi="Trebuchet MS" w:cstheme="minorHAnsi"/>
          <w:bCs/>
          <w:sz w:val="20"/>
          <w:szCs w:val="20"/>
          <w:lang w:bidi="th-TH"/>
        </w:rPr>
        <w:t>ões</w:t>
      </w:r>
      <w:r w:rsidR="00095D63" w:rsidRPr="008B580C">
        <w:rPr>
          <w:rFonts w:ascii="Trebuchet MS" w:eastAsia="Arial Unicode MS" w:hAnsi="Trebuchet MS" w:cstheme="minorHAnsi"/>
          <w:bCs/>
          <w:sz w:val="20"/>
          <w:szCs w:val="20"/>
          <w:lang w:bidi="th-TH"/>
        </w:rPr>
        <w:t xml:space="preserve"> depender</w:t>
      </w:r>
      <w:r w:rsidR="00F04841" w:rsidRPr="008B580C">
        <w:rPr>
          <w:rFonts w:ascii="Trebuchet MS" w:eastAsia="Arial Unicode MS" w:hAnsi="Trebuchet MS" w:cstheme="minorHAnsi"/>
          <w:bCs/>
          <w:sz w:val="20"/>
          <w:szCs w:val="20"/>
          <w:lang w:bidi="th-TH"/>
        </w:rPr>
        <w:t>ão</w:t>
      </w:r>
      <w:r w:rsidR="00095D63" w:rsidRPr="008B580C">
        <w:rPr>
          <w:rFonts w:ascii="Trebuchet MS" w:eastAsia="Arial Unicode MS" w:hAnsi="Trebuchet MS" w:cstheme="minorHAnsi"/>
          <w:bCs/>
          <w:sz w:val="20"/>
          <w:szCs w:val="20"/>
          <w:lang w:bidi="th-TH"/>
        </w:rPr>
        <w:t xml:space="preserve"> de prévia aprovação pelos titulares de CRI em assembleia geral.</w:t>
      </w:r>
      <w:r w:rsidR="0049373C">
        <w:rPr>
          <w:rFonts w:ascii="Trebuchet MS" w:eastAsia="Arial Unicode MS" w:hAnsi="Trebuchet MS" w:cstheme="minorHAnsi"/>
          <w:bCs/>
          <w:sz w:val="20"/>
          <w:szCs w:val="20"/>
          <w:lang w:bidi="th-TH"/>
        </w:rPr>
        <w:t xml:space="preserve"> </w:t>
      </w:r>
    </w:p>
    <w:p w14:paraId="2AFA7270" w14:textId="77777777" w:rsidR="004F171A" w:rsidRDefault="004F171A" w:rsidP="004F171A">
      <w:pPr>
        <w:pStyle w:val="PargrafodaLista"/>
        <w:rPr>
          <w:rFonts w:ascii="Trebuchet MS" w:eastAsia="Arial Unicode MS" w:hAnsi="Trebuchet MS" w:cstheme="minorHAnsi"/>
          <w:bCs/>
          <w:sz w:val="20"/>
          <w:szCs w:val="20"/>
          <w:lang w:bidi="th-TH"/>
        </w:rPr>
      </w:pPr>
    </w:p>
    <w:p w14:paraId="6504EC88" w14:textId="77777777" w:rsidR="004F171A" w:rsidRDefault="004F171A"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r w:rsidRPr="004F171A">
        <w:rPr>
          <w:rFonts w:ascii="Trebuchet MS" w:eastAsia="Arial Unicode MS" w:hAnsi="Trebuchet MS" w:cstheme="minorHAnsi"/>
          <w:bCs/>
          <w:sz w:val="20"/>
          <w:szCs w:val="20"/>
          <w:lang w:bidi="th-TH"/>
        </w:rPr>
        <w:t xml:space="preserve">Os recursos oriundos da </w:t>
      </w:r>
      <w:r>
        <w:rPr>
          <w:rFonts w:ascii="Trebuchet MS" w:eastAsia="Arial Unicode MS" w:hAnsi="Trebuchet MS" w:cstheme="minorHAnsi"/>
          <w:bCs/>
          <w:sz w:val="20"/>
          <w:szCs w:val="20"/>
          <w:lang w:bidi="th-TH"/>
        </w:rPr>
        <w:t>e</w:t>
      </w:r>
      <w:r w:rsidRPr="004F171A">
        <w:rPr>
          <w:rFonts w:ascii="Trebuchet MS" w:eastAsia="Arial Unicode MS" w:hAnsi="Trebuchet MS" w:cstheme="minorHAnsi"/>
          <w:bCs/>
          <w:sz w:val="20"/>
          <w:szCs w:val="20"/>
          <w:lang w:bidi="th-TH"/>
        </w:rPr>
        <w:t>missão</w:t>
      </w:r>
      <w:r>
        <w:rPr>
          <w:rFonts w:ascii="Trebuchet MS" w:eastAsia="Arial Unicode MS" w:hAnsi="Trebuchet MS" w:cstheme="minorHAnsi"/>
          <w:bCs/>
          <w:sz w:val="20"/>
          <w:szCs w:val="20"/>
          <w:lang w:bidi="th-TH"/>
        </w:rPr>
        <w:t xml:space="preserve"> de Debêntures</w:t>
      </w:r>
      <w:r w:rsidRPr="004F171A">
        <w:rPr>
          <w:rFonts w:ascii="Trebuchet MS" w:eastAsia="Arial Unicode MS" w:hAnsi="Trebuchet MS" w:cstheme="minorHAnsi"/>
          <w:bCs/>
          <w:sz w:val="20"/>
          <w:szCs w:val="20"/>
          <w:lang w:bidi="th-TH"/>
        </w:rPr>
        <w:t xml:space="preserve"> serão utilizados, conforme aplicável, em atividades para as quais a Emissora possui licença ambiental, válida e vigente, exigida pela Legislação Socioambiental (conforme definido abaixo).</w:t>
      </w:r>
    </w:p>
    <w:p w14:paraId="08F2FFF1" w14:textId="77777777" w:rsidR="004F50F9" w:rsidRDefault="004F50F9" w:rsidP="00F95337">
      <w:pPr>
        <w:pStyle w:val="Default"/>
        <w:widowControl w:val="0"/>
        <w:tabs>
          <w:tab w:val="left" w:pos="851"/>
          <w:tab w:val="left" w:pos="1701"/>
        </w:tabs>
        <w:spacing w:line="360" w:lineRule="auto"/>
        <w:ind w:left="851"/>
        <w:jc w:val="both"/>
        <w:rPr>
          <w:rFonts w:ascii="Trebuchet MS" w:eastAsia="Arial Unicode MS" w:hAnsi="Trebuchet MS" w:cstheme="minorHAnsi"/>
          <w:bCs/>
          <w:sz w:val="20"/>
          <w:szCs w:val="20"/>
          <w:lang w:bidi="th-TH"/>
        </w:rPr>
      </w:pPr>
    </w:p>
    <w:p w14:paraId="6D516E8E" w14:textId="77777777" w:rsidR="004F50F9" w:rsidRPr="00CC2A36" w:rsidRDefault="004F50F9" w:rsidP="004F50F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bookmarkStart w:id="17" w:name="_Hlk86932693"/>
      <w:r w:rsidRPr="00CC2A36">
        <w:rPr>
          <w:rFonts w:ascii="Trebuchet MS" w:eastAsia="Arial Unicode MS" w:hAnsi="Trebuchet MS" w:cstheme="minorHAnsi"/>
          <w:bCs/>
          <w:sz w:val="20"/>
          <w:szCs w:val="20"/>
          <w:lang w:bidi="th-TH"/>
        </w:rPr>
        <w:t xml:space="preserve">A Securitizadora e o Agente Fiduciário não realizarão diretamente o acompanhamento </w:t>
      </w:r>
      <w:r w:rsidR="00185D43">
        <w:rPr>
          <w:rFonts w:ascii="Trebuchet MS" w:eastAsia="Arial Unicode MS" w:hAnsi="Trebuchet MS" w:cstheme="minorHAnsi"/>
          <w:bCs/>
          <w:sz w:val="20"/>
          <w:szCs w:val="20"/>
          <w:lang w:bidi="th-TH"/>
        </w:rPr>
        <w:t>físico das obras do Empreendimento Imobiliário</w:t>
      </w:r>
      <w:r w:rsidRPr="00CC2A36">
        <w:rPr>
          <w:rFonts w:ascii="Trebuchet MS" w:eastAsia="Arial Unicode MS" w:hAnsi="Trebuchet MS" w:cstheme="minorHAnsi"/>
          <w:bCs/>
          <w:sz w:val="20"/>
          <w:szCs w:val="20"/>
          <w:lang w:bidi="th-TH"/>
        </w:rPr>
        <w:t xml:space="preserve">, estando tal fiscalização restrita ao envio, pela </w:t>
      </w:r>
      <w:r w:rsidR="001558E8">
        <w:rPr>
          <w:rFonts w:ascii="Trebuchet MS" w:eastAsia="Arial Unicode MS" w:hAnsi="Trebuchet MS" w:cstheme="minorHAnsi"/>
          <w:bCs/>
          <w:sz w:val="20"/>
          <w:szCs w:val="20"/>
          <w:lang w:bidi="th-TH"/>
        </w:rPr>
        <w:t>Emissora</w:t>
      </w:r>
      <w:r w:rsidR="001558E8" w:rsidRPr="00CC2A36">
        <w:rPr>
          <w:rFonts w:ascii="Trebuchet MS" w:eastAsia="Arial Unicode MS" w:hAnsi="Trebuchet MS" w:cstheme="minorHAnsi"/>
          <w:bCs/>
          <w:sz w:val="20"/>
          <w:szCs w:val="20"/>
          <w:lang w:bidi="th-TH"/>
        </w:rPr>
        <w:t xml:space="preserve"> </w:t>
      </w:r>
      <w:r w:rsidRPr="00CC2A36">
        <w:rPr>
          <w:rFonts w:ascii="Trebuchet MS" w:eastAsia="Arial Unicode MS" w:hAnsi="Trebuchet MS" w:cstheme="minorHAnsi"/>
          <w:bCs/>
          <w:sz w:val="20"/>
          <w:szCs w:val="20"/>
          <w:lang w:bidi="th-TH"/>
        </w:rPr>
        <w:t xml:space="preserve">ao Agente Fiduciário, com cópia à Securitizadora, </w:t>
      </w:r>
      <w:r w:rsidR="000E4FA1">
        <w:rPr>
          <w:rFonts w:ascii="Trebuchet MS" w:eastAsia="Arial Unicode MS" w:hAnsi="Trebuchet MS" w:cstheme="minorHAnsi"/>
          <w:bCs/>
          <w:sz w:val="20"/>
          <w:szCs w:val="20"/>
          <w:lang w:bidi="th-TH"/>
        </w:rPr>
        <w:t>dos documentos comprobatórios da Destinação de Recursos</w:t>
      </w:r>
      <w:r w:rsidRPr="00CC2A36">
        <w:rPr>
          <w:rFonts w:ascii="Trebuchet MS" w:eastAsia="Arial Unicode MS" w:hAnsi="Trebuchet MS" w:cstheme="minorHAnsi"/>
          <w:bCs/>
          <w:sz w:val="20"/>
          <w:szCs w:val="20"/>
          <w:lang w:bidi="th-TH"/>
        </w:rPr>
        <w:t>. Adicionalmente, caso entenda necessário, o Agente Fiduciário poderá contratar terceiro especializado para avaliar ou reavaliar</w:t>
      </w:r>
      <w:r w:rsidR="000E4FA1">
        <w:rPr>
          <w:rFonts w:ascii="Trebuchet MS" w:eastAsia="Arial Unicode MS" w:hAnsi="Trebuchet MS" w:cstheme="minorHAnsi"/>
          <w:bCs/>
          <w:sz w:val="20"/>
          <w:szCs w:val="20"/>
          <w:lang w:bidi="th-TH"/>
        </w:rPr>
        <w:t xml:space="preserve"> os documentos comprobatórios da Destinação de Recursos</w:t>
      </w:r>
      <w:bookmarkEnd w:id="17"/>
      <w:r w:rsidRPr="00CC2A36">
        <w:rPr>
          <w:rFonts w:ascii="Trebuchet MS" w:eastAsia="Arial Unicode MS" w:hAnsi="Trebuchet MS" w:cstheme="minorHAnsi"/>
          <w:bCs/>
          <w:sz w:val="20"/>
          <w:szCs w:val="20"/>
          <w:lang w:bidi="th-TH"/>
        </w:rPr>
        <w:t>.</w:t>
      </w:r>
    </w:p>
    <w:p w14:paraId="680B2BA7" w14:textId="77777777" w:rsidR="004F50F9" w:rsidRPr="00C1507C" w:rsidRDefault="004F50F9" w:rsidP="004F50F9">
      <w:pPr>
        <w:pStyle w:val="PargrafodaLista"/>
        <w:rPr>
          <w:rFonts w:ascii="Trebuchet MS" w:eastAsia="Arial Unicode MS" w:hAnsi="Trebuchet MS" w:cstheme="minorHAnsi"/>
          <w:bCs/>
          <w:sz w:val="20"/>
          <w:szCs w:val="20"/>
          <w:lang w:bidi="th-TH"/>
        </w:rPr>
      </w:pPr>
    </w:p>
    <w:p w14:paraId="0F969F6E" w14:textId="77777777" w:rsidR="004F50F9" w:rsidRPr="00CC2A36" w:rsidRDefault="004F50F9" w:rsidP="004F50F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r w:rsidRPr="00CC2A36">
        <w:rPr>
          <w:rFonts w:ascii="Trebuchet MS" w:eastAsia="Arial Unicode MS" w:hAnsi="Trebuchet MS" w:cstheme="minorHAnsi"/>
          <w:bCs/>
          <w:sz w:val="20"/>
          <w:szCs w:val="20"/>
          <w:lang w:bidi="th-TH"/>
        </w:rPr>
        <w:t xml:space="preserve">Havendo a possibilidade de resgate ou vencimento antecipado, as obrigações da Emissora quanto a Destinação </w:t>
      </w:r>
      <w:r w:rsidR="00E44639">
        <w:rPr>
          <w:rFonts w:ascii="Trebuchet MS" w:eastAsia="Arial Unicode MS" w:hAnsi="Trebuchet MS" w:cstheme="minorHAnsi"/>
          <w:bCs/>
          <w:sz w:val="20"/>
          <w:szCs w:val="20"/>
          <w:lang w:bidi="th-TH"/>
        </w:rPr>
        <w:t>de Recursos</w:t>
      </w:r>
      <w:r w:rsidRPr="00CC2A36">
        <w:rPr>
          <w:rFonts w:ascii="Trebuchet MS" w:eastAsia="Arial Unicode MS" w:hAnsi="Trebuchet MS" w:cstheme="minorHAnsi"/>
          <w:bCs/>
          <w:sz w:val="20"/>
          <w:szCs w:val="20"/>
          <w:lang w:bidi="th-TH"/>
        </w:rPr>
        <w:t>, o envio das informações e o pagamento devido ao Agente Fiduciário e as obrigações do Agente Fiduciário com relação a verificação, perdurarão até o vencimento original dos CRI ou até que a destinação da totalidade dos recursos seja efetivada.</w:t>
      </w:r>
    </w:p>
    <w:p w14:paraId="206EF8CF" w14:textId="77777777" w:rsidR="004F50F9" w:rsidRPr="00C1507C" w:rsidRDefault="004F50F9" w:rsidP="004F50F9">
      <w:pPr>
        <w:pStyle w:val="PargrafodaLista"/>
        <w:rPr>
          <w:rFonts w:ascii="Trebuchet MS" w:eastAsia="Arial Unicode MS" w:hAnsi="Trebuchet MS" w:cstheme="minorHAnsi"/>
          <w:bCs/>
          <w:sz w:val="20"/>
          <w:szCs w:val="20"/>
          <w:lang w:bidi="th-TH"/>
        </w:rPr>
      </w:pPr>
    </w:p>
    <w:p w14:paraId="5C4BD95E" w14:textId="77777777" w:rsidR="004F50F9" w:rsidRPr="008B580C" w:rsidRDefault="004F50F9" w:rsidP="004F50F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r w:rsidRPr="00CC2A36">
        <w:rPr>
          <w:rFonts w:ascii="Trebuchet MS" w:eastAsia="Arial Unicode MS" w:hAnsi="Trebuchet MS" w:cstheme="minorHAnsi"/>
          <w:bCs/>
          <w:sz w:val="20"/>
          <w:szCs w:val="20"/>
          <w:lang w:bidi="th-TH"/>
        </w:rPr>
        <w:lastRenderedPageBreak/>
        <w:t>Adicionalmente, sempre que razoavelmente solicitado por escrito por qualquer autoridade, pela CVM, Receita Federal do Brasil ou de qualquer outro órgão regulador decorrente de solicitação ao Agente Fiduciário dos CRI e/ou ao Debenturista, para fins de atendimento das obrigações legais e exigências de órgãos reguladores e fiscalizadores, a Emissora deverá enviar 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 Debêntures.</w:t>
      </w:r>
    </w:p>
    <w:p w14:paraId="64DEBF84" w14:textId="77777777" w:rsidR="00157FAD" w:rsidRPr="008B580C" w:rsidRDefault="00157FAD"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autoSpaceDE/>
        <w:autoSpaceDN/>
        <w:adjustRightInd/>
        <w:spacing w:line="360" w:lineRule="auto"/>
        <w:jc w:val="both"/>
        <w:rPr>
          <w:rFonts w:ascii="Trebuchet MS" w:eastAsia="Arial Unicode MS" w:hAnsi="Trebuchet MS" w:cstheme="minorHAnsi"/>
          <w:sz w:val="20"/>
          <w:szCs w:val="20"/>
          <w:lang w:bidi="th-TH"/>
        </w:rPr>
      </w:pPr>
    </w:p>
    <w:p w14:paraId="50661906" w14:textId="77777777" w:rsidR="00327D31" w:rsidRPr="008B580C" w:rsidRDefault="000D51F1"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bookmarkStart w:id="18" w:name="_Ref465417808"/>
      <w:r w:rsidRPr="008B580C">
        <w:rPr>
          <w:rFonts w:ascii="Trebuchet MS" w:eastAsia="Arial Unicode MS" w:hAnsi="Trebuchet MS" w:cstheme="minorHAnsi"/>
          <w:bCs/>
          <w:sz w:val="20"/>
          <w:szCs w:val="20"/>
          <w:u w:val="single"/>
          <w:lang w:bidi="th-TH"/>
        </w:rPr>
        <w:t>Vinculação à Emissão de CRI</w:t>
      </w:r>
      <w:r w:rsidR="000E4FE6" w:rsidRPr="008B580C">
        <w:rPr>
          <w:rFonts w:ascii="Trebuchet MS" w:eastAsia="Arial Unicode MS" w:hAnsi="Trebuchet MS" w:cstheme="minorHAnsi"/>
          <w:bCs/>
          <w:sz w:val="20"/>
          <w:szCs w:val="20"/>
          <w:lang w:bidi="th-TH"/>
        </w:rPr>
        <w:t>:</w:t>
      </w:r>
      <w:r w:rsidR="000E4FE6" w:rsidRPr="008B580C">
        <w:rPr>
          <w:rFonts w:ascii="Trebuchet MS" w:eastAsia="Arial Unicode MS" w:hAnsi="Trebuchet MS" w:cstheme="minorHAnsi"/>
          <w:sz w:val="20"/>
          <w:szCs w:val="20"/>
          <w:lang w:bidi="th-TH"/>
        </w:rPr>
        <w:t xml:space="preserve"> </w:t>
      </w:r>
      <w:r w:rsidR="00327D31" w:rsidRPr="008B580C">
        <w:rPr>
          <w:rFonts w:ascii="Trebuchet MS" w:eastAsia="Arial Unicode MS" w:hAnsi="Trebuchet MS" w:cstheme="minorHAnsi"/>
          <w:sz w:val="20"/>
          <w:szCs w:val="20"/>
          <w:lang w:bidi="th-TH"/>
        </w:rPr>
        <w:t xml:space="preserve">As Debêntures da presente Emissão serão vinculadas à </w:t>
      </w:r>
      <w:r w:rsidR="004D5C44">
        <w:rPr>
          <w:rFonts w:ascii="Trebuchet MS" w:hAnsi="Trebuchet MS"/>
          <w:sz w:val="20"/>
          <w:szCs w:val="20"/>
        </w:rPr>
        <w:t>17</w:t>
      </w:r>
      <w:r w:rsidR="00327D31" w:rsidRPr="008B580C">
        <w:rPr>
          <w:rFonts w:ascii="Trebuchet MS" w:eastAsia="Arial Unicode MS" w:hAnsi="Trebuchet MS" w:cstheme="minorHAnsi"/>
          <w:sz w:val="20"/>
          <w:szCs w:val="20"/>
          <w:lang w:bidi="th-TH"/>
        </w:rPr>
        <w:t xml:space="preserve">ª </w:t>
      </w:r>
      <w:r w:rsidR="00291AA4">
        <w:rPr>
          <w:rFonts w:ascii="Trebuchet MS" w:eastAsia="Arial Unicode MS" w:hAnsi="Trebuchet MS" w:cstheme="minorHAnsi"/>
          <w:sz w:val="20"/>
          <w:szCs w:val="20"/>
          <w:lang w:bidi="th-TH"/>
        </w:rPr>
        <w:t xml:space="preserve">(décima sétima) </w:t>
      </w:r>
      <w:r w:rsidR="00327D31" w:rsidRPr="008B580C">
        <w:rPr>
          <w:rFonts w:ascii="Trebuchet MS" w:eastAsia="Arial Unicode MS" w:hAnsi="Trebuchet MS" w:cstheme="minorHAnsi"/>
          <w:sz w:val="20"/>
          <w:szCs w:val="20"/>
          <w:lang w:bidi="th-TH"/>
        </w:rPr>
        <w:t>emissão</w:t>
      </w:r>
      <w:r w:rsidR="007C0FAF">
        <w:rPr>
          <w:rFonts w:ascii="Trebuchet MS" w:eastAsia="Arial Unicode MS" w:hAnsi="Trebuchet MS" w:cstheme="minorHAnsi"/>
          <w:sz w:val="20"/>
          <w:szCs w:val="20"/>
          <w:lang w:bidi="th-TH"/>
        </w:rPr>
        <w:t xml:space="preserve">, </w:t>
      </w:r>
      <w:r w:rsidR="007C0FAF" w:rsidRPr="00D44076">
        <w:rPr>
          <w:rFonts w:ascii="Trebuchet MS" w:eastAsia="Arial Unicode MS" w:hAnsi="Trebuchet MS" w:cstheme="minorHAnsi"/>
          <w:sz w:val="20"/>
          <w:szCs w:val="20"/>
          <w:lang w:bidi="th-TH"/>
        </w:rPr>
        <w:t>série única</w:t>
      </w:r>
      <w:r w:rsidR="007C0FAF" w:rsidRPr="00465200">
        <w:rPr>
          <w:rFonts w:ascii="Trebuchet MS" w:eastAsia="Arial Unicode MS" w:hAnsi="Trebuchet MS" w:cstheme="minorHAnsi"/>
          <w:sz w:val="20"/>
          <w:szCs w:val="20"/>
          <w:lang w:bidi="th-TH"/>
        </w:rPr>
        <w:t>,</w:t>
      </w:r>
      <w:r w:rsidR="00327D31" w:rsidRPr="00465200">
        <w:rPr>
          <w:rFonts w:ascii="Trebuchet MS" w:eastAsia="Arial Unicode MS" w:hAnsi="Trebuchet MS" w:cstheme="minorHAnsi"/>
          <w:sz w:val="20"/>
          <w:szCs w:val="20"/>
          <w:lang w:bidi="th-TH"/>
        </w:rPr>
        <w:t xml:space="preserve"> de</w:t>
      </w:r>
      <w:r w:rsidR="00327D31" w:rsidRPr="008B580C">
        <w:rPr>
          <w:rFonts w:ascii="Trebuchet MS" w:eastAsia="Arial Unicode MS" w:hAnsi="Trebuchet MS" w:cstheme="minorHAnsi"/>
          <w:sz w:val="20"/>
          <w:szCs w:val="20"/>
          <w:lang w:bidi="th-TH"/>
        </w:rPr>
        <w:t xml:space="preserve"> Certificados de Recebíveis Imobiliários da </w:t>
      </w:r>
      <w:r w:rsidR="00AE2761" w:rsidRPr="008B580C">
        <w:rPr>
          <w:rFonts w:ascii="Trebuchet MS" w:eastAsia="Arial Unicode MS" w:hAnsi="Trebuchet MS" w:cstheme="minorHAnsi"/>
          <w:sz w:val="20"/>
          <w:szCs w:val="20"/>
          <w:lang w:bidi="th-TH"/>
        </w:rPr>
        <w:t xml:space="preserve">Debenturista </w:t>
      </w:r>
      <w:r w:rsidR="00327D31" w:rsidRPr="008B580C">
        <w:rPr>
          <w:rFonts w:ascii="Trebuchet MS" w:eastAsia="Arial Unicode MS" w:hAnsi="Trebuchet MS" w:cstheme="minorHAnsi"/>
          <w:sz w:val="20"/>
          <w:szCs w:val="20"/>
          <w:lang w:bidi="th-TH"/>
        </w:rPr>
        <w:t>(“</w:t>
      </w:r>
      <w:r w:rsidR="00327D31" w:rsidRPr="008B580C">
        <w:rPr>
          <w:rFonts w:ascii="Trebuchet MS" w:eastAsia="Arial Unicode MS" w:hAnsi="Trebuchet MS" w:cstheme="minorHAnsi"/>
          <w:sz w:val="20"/>
          <w:szCs w:val="20"/>
          <w:u w:val="single"/>
          <w:lang w:bidi="th-TH"/>
        </w:rPr>
        <w:t>CRI</w:t>
      </w:r>
      <w:r w:rsidR="00327D31" w:rsidRPr="008B580C">
        <w:rPr>
          <w:rFonts w:ascii="Trebuchet MS" w:eastAsia="Arial Unicode MS" w:hAnsi="Trebuchet MS" w:cstheme="minorHAnsi"/>
          <w:sz w:val="20"/>
          <w:szCs w:val="20"/>
          <w:lang w:bidi="th-TH"/>
        </w:rPr>
        <w:t xml:space="preserve">”), </w:t>
      </w:r>
      <w:r w:rsidR="00327D31" w:rsidRPr="008B580C">
        <w:rPr>
          <w:rFonts w:ascii="Trebuchet MS" w:hAnsi="Trebuchet MS" w:cstheme="minorHAnsi"/>
          <w:sz w:val="20"/>
          <w:szCs w:val="20"/>
          <w:lang w:bidi="th-TH"/>
        </w:rPr>
        <w:t>nos termos do "</w:t>
      </w:r>
      <w:r w:rsidR="00327D31" w:rsidRPr="008B580C">
        <w:rPr>
          <w:rFonts w:ascii="Trebuchet MS" w:hAnsi="Trebuchet MS" w:cstheme="minorHAnsi"/>
          <w:i/>
          <w:sz w:val="20"/>
          <w:szCs w:val="20"/>
          <w:lang w:bidi="th-TH"/>
        </w:rPr>
        <w:t xml:space="preserve">Termo de Securitização de Créditos Imobiliários da </w:t>
      </w:r>
      <w:r w:rsidR="00050BA2">
        <w:rPr>
          <w:rFonts w:ascii="Trebuchet MS" w:hAnsi="Trebuchet MS"/>
          <w:i/>
          <w:sz w:val="20"/>
          <w:szCs w:val="20"/>
        </w:rPr>
        <w:t>17</w:t>
      </w:r>
      <w:r w:rsidR="00327D31" w:rsidRPr="008B580C">
        <w:rPr>
          <w:rFonts w:ascii="Trebuchet MS" w:hAnsi="Trebuchet MS" w:cstheme="minorHAnsi"/>
          <w:i/>
          <w:sz w:val="20"/>
          <w:szCs w:val="20"/>
          <w:lang w:bidi="th-TH"/>
        </w:rPr>
        <w:t>ª Emissão</w:t>
      </w:r>
      <w:r w:rsidR="007C0FAF">
        <w:rPr>
          <w:rFonts w:ascii="Trebuchet MS" w:hAnsi="Trebuchet MS" w:cstheme="minorHAnsi"/>
          <w:i/>
          <w:sz w:val="20"/>
          <w:szCs w:val="20"/>
          <w:lang w:bidi="th-TH"/>
        </w:rPr>
        <w:t>, série única,</w:t>
      </w:r>
      <w:r w:rsidR="00327D31" w:rsidRPr="008B580C">
        <w:rPr>
          <w:rFonts w:ascii="Trebuchet MS" w:hAnsi="Trebuchet MS" w:cstheme="minorHAnsi"/>
          <w:i/>
          <w:sz w:val="20"/>
          <w:szCs w:val="20"/>
          <w:lang w:bidi="th-TH"/>
        </w:rPr>
        <w:t xml:space="preserve"> da </w:t>
      </w:r>
      <w:r w:rsidR="008D4C5D" w:rsidRPr="008B580C">
        <w:rPr>
          <w:rFonts w:ascii="Trebuchet MS" w:hAnsi="Trebuchet MS" w:cstheme="minorHAnsi"/>
          <w:i/>
          <w:sz w:val="20"/>
          <w:szCs w:val="20"/>
          <w:lang w:bidi="th-TH"/>
        </w:rPr>
        <w:t xml:space="preserve">Opea Securitizadora </w:t>
      </w:r>
      <w:r w:rsidR="00B21581" w:rsidRPr="008B580C">
        <w:rPr>
          <w:rFonts w:ascii="Trebuchet MS" w:eastAsia="Arial Unicode MS" w:hAnsi="Trebuchet MS" w:cstheme="minorHAnsi"/>
          <w:i/>
          <w:sz w:val="20"/>
          <w:szCs w:val="20"/>
          <w:lang w:bidi="th-TH"/>
        </w:rPr>
        <w:t>S.A.</w:t>
      </w:r>
      <w:r w:rsidR="00AE70AC" w:rsidRPr="008B580C">
        <w:rPr>
          <w:rFonts w:ascii="Trebuchet MS" w:hAnsi="Trebuchet MS" w:cstheme="minorHAnsi"/>
          <w:sz w:val="20"/>
          <w:szCs w:val="20"/>
          <w:lang w:bidi="th-TH"/>
        </w:rPr>
        <w:t xml:space="preserve">", </w:t>
      </w:r>
      <w:r w:rsidR="00327D31" w:rsidRPr="008B580C">
        <w:rPr>
          <w:rFonts w:ascii="Trebuchet MS" w:hAnsi="Trebuchet MS" w:cstheme="minorHAnsi"/>
          <w:sz w:val="20"/>
          <w:szCs w:val="20"/>
          <w:lang w:bidi="th-TH"/>
        </w:rPr>
        <w:t xml:space="preserve">a ser celebrado </w:t>
      </w:r>
      <w:r w:rsidR="00327D31" w:rsidRPr="008B580C">
        <w:rPr>
          <w:rFonts w:ascii="Trebuchet MS" w:hAnsi="Trebuchet MS" w:cstheme="minorHAnsi"/>
          <w:bCs/>
          <w:sz w:val="20"/>
          <w:szCs w:val="20"/>
          <w:lang w:bidi="th-TH"/>
        </w:rPr>
        <w:t xml:space="preserve">entre a </w:t>
      </w:r>
      <w:r w:rsidR="00AE2761" w:rsidRPr="008B580C">
        <w:rPr>
          <w:rFonts w:ascii="Trebuchet MS" w:hAnsi="Trebuchet MS" w:cstheme="minorHAnsi"/>
          <w:bCs/>
          <w:sz w:val="20"/>
          <w:szCs w:val="20"/>
          <w:lang w:bidi="th-TH"/>
        </w:rPr>
        <w:t>Debenturista</w:t>
      </w:r>
      <w:r w:rsidR="00327D31" w:rsidRPr="008B580C">
        <w:rPr>
          <w:rFonts w:ascii="Trebuchet MS" w:hAnsi="Trebuchet MS" w:cstheme="minorHAnsi"/>
          <w:bCs/>
          <w:sz w:val="20"/>
          <w:szCs w:val="20"/>
          <w:lang w:bidi="th-TH"/>
        </w:rPr>
        <w:t xml:space="preserve"> e </w:t>
      </w:r>
      <w:r w:rsidR="003B2478" w:rsidRPr="008B580C">
        <w:rPr>
          <w:rFonts w:ascii="Trebuchet MS" w:hAnsi="Trebuchet MS" w:cstheme="minorHAnsi"/>
          <w:bCs/>
          <w:sz w:val="20"/>
          <w:szCs w:val="20"/>
          <w:lang w:bidi="th-TH"/>
        </w:rPr>
        <w:t>o Agente Fiduciário dos CRI</w:t>
      </w:r>
      <w:r w:rsidR="00327D31" w:rsidRPr="008B580C">
        <w:rPr>
          <w:rFonts w:ascii="Trebuchet MS" w:hAnsi="Trebuchet MS" w:cstheme="minorHAnsi"/>
          <w:bCs/>
          <w:sz w:val="20"/>
          <w:szCs w:val="20"/>
          <w:lang w:bidi="th-TH"/>
        </w:rPr>
        <w:t xml:space="preserve"> ("</w:t>
      </w:r>
      <w:r w:rsidR="00327D31" w:rsidRPr="008B580C">
        <w:rPr>
          <w:rFonts w:ascii="Trebuchet MS" w:hAnsi="Trebuchet MS" w:cstheme="minorHAnsi"/>
          <w:bCs/>
          <w:sz w:val="20"/>
          <w:szCs w:val="20"/>
          <w:u w:val="single"/>
          <w:lang w:bidi="th-TH"/>
        </w:rPr>
        <w:t>Termo de Securitização</w:t>
      </w:r>
      <w:r w:rsidR="00327D31" w:rsidRPr="008B580C">
        <w:rPr>
          <w:rFonts w:ascii="Trebuchet MS" w:hAnsi="Trebuchet MS" w:cstheme="minorHAnsi"/>
          <w:bCs/>
          <w:sz w:val="20"/>
          <w:szCs w:val="20"/>
          <w:lang w:bidi="th-TH"/>
        </w:rPr>
        <w:t>")</w:t>
      </w:r>
      <w:r w:rsidR="003B2478" w:rsidRPr="008B580C">
        <w:rPr>
          <w:rFonts w:ascii="Trebuchet MS" w:hAnsi="Trebuchet MS" w:cstheme="minorHAnsi"/>
          <w:bCs/>
          <w:sz w:val="20"/>
          <w:szCs w:val="20"/>
          <w:lang w:bidi="th-TH"/>
        </w:rPr>
        <w:t xml:space="preserve">, </w:t>
      </w:r>
      <w:r w:rsidR="00327D31" w:rsidRPr="008B580C">
        <w:rPr>
          <w:rFonts w:ascii="Trebuchet MS" w:eastAsia="Arial Unicode MS" w:hAnsi="Trebuchet MS" w:cstheme="minorHAnsi"/>
          <w:sz w:val="20"/>
          <w:szCs w:val="20"/>
          <w:lang w:bidi="th-TH"/>
        </w:rPr>
        <w:t>sendo certo que os CRI serão objeto de emissão e oferta pública de distrib</w:t>
      </w:r>
      <w:r w:rsidR="00E03E1D" w:rsidRPr="008B580C">
        <w:rPr>
          <w:rFonts w:ascii="Trebuchet MS" w:eastAsia="Arial Unicode MS" w:hAnsi="Trebuchet MS" w:cstheme="minorHAnsi"/>
          <w:sz w:val="20"/>
          <w:szCs w:val="20"/>
          <w:lang w:bidi="th-TH"/>
        </w:rPr>
        <w:t xml:space="preserve">uição com esforços restritos </w:t>
      </w:r>
      <w:r w:rsidR="00327D31" w:rsidRPr="008B580C">
        <w:rPr>
          <w:rFonts w:ascii="Trebuchet MS" w:eastAsia="Arial Unicode MS" w:hAnsi="Trebuchet MS" w:cstheme="minorHAnsi"/>
          <w:sz w:val="20"/>
          <w:szCs w:val="20"/>
          <w:lang w:bidi="th-TH"/>
        </w:rPr>
        <w:t>(“</w:t>
      </w:r>
      <w:r w:rsidR="00327D31" w:rsidRPr="008B580C">
        <w:rPr>
          <w:rFonts w:ascii="Trebuchet MS" w:eastAsia="Arial Unicode MS" w:hAnsi="Trebuchet MS" w:cstheme="minorHAnsi"/>
          <w:sz w:val="20"/>
          <w:szCs w:val="20"/>
          <w:u w:val="single"/>
          <w:lang w:bidi="th-TH"/>
        </w:rPr>
        <w:t>Oferta Restrita</w:t>
      </w:r>
      <w:r w:rsidR="00327D31" w:rsidRPr="008B580C">
        <w:rPr>
          <w:rFonts w:ascii="Trebuchet MS" w:eastAsia="Arial Unicode MS" w:hAnsi="Trebuchet MS" w:cstheme="minorHAnsi"/>
          <w:sz w:val="20"/>
          <w:szCs w:val="20"/>
          <w:lang w:bidi="th-TH"/>
        </w:rPr>
        <w:t>”), nos termos da Instrução da CVM nº 476, de 16 de janeiro de 2009, conforme alterada (“</w:t>
      </w:r>
      <w:r w:rsidR="00327D31" w:rsidRPr="008B580C">
        <w:rPr>
          <w:rFonts w:ascii="Trebuchet MS" w:eastAsia="Arial Unicode MS" w:hAnsi="Trebuchet MS" w:cstheme="minorHAnsi"/>
          <w:sz w:val="20"/>
          <w:szCs w:val="20"/>
          <w:u w:val="single"/>
          <w:lang w:bidi="th-TH"/>
        </w:rPr>
        <w:t>Instrução CVM nº 476/09</w:t>
      </w:r>
      <w:r w:rsidR="00327D31" w:rsidRPr="008B580C">
        <w:rPr>
          <w:rFonts w:ascii="Trebuchet MS" w:eastAsia="Arial Unicode MS" w:hAnsi="Trebuchet MS" w:cstheme="minorHAnsi"/>
          <w:sz w:val="20"/>
          <w:szCs w:val="20"/>
          <w:lang w:bidi="th-TH"/>
        </w:rPr>
        <w:t>”).</w:t>
      </w:r>
      <w:bookmarkEnd w:id="18"/>
      <w:r w:rsidR="001942F2" w:rsidRPr="008B580C">
        <w:rPr>
          <w:rFonts w:ascii="Trebuchet MS" w:eastAsia="Arial Unicode MS" w:hAnsi="Trebuchet MS" w:cstheme="minorHAnsi"/>
          <w:sz w:val="20"/>
          <w:szCs w:val="20"/>
          <w:lang w:bidi="th-TH"/>
        </w:rPr>
        <w:t xml:space="preserve"> </w:t>
      </w:r>
    </w:p>
    <w:p w14:paraId="77DACE7F" w14:textId="77777777" w:rsidR="007D56C7" w:rsidRPr="008B580C" w:rsidRDefault="00327D3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 </w:t>
      </w:r>
    </w:p>
    <w:p w14:paraId="2030DDBE" w14:textId="77777777" w:rsidR="00952C97" w:rsidRDefault="00952C97"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Pr>
          <w:rFonts w:ascii="Trebuchet MS" w:hAnsi="Trebuchet MS" w:cstheme="minorHAnsi"/>
          <w:sz w:val="20"/>
          <w:szCs w:val="20"/>
          <w:lang w:bidi="th-TH"/>
        </w:rPr>
        <w:t>Adicionalmente, serão vinculados aos CRI, nos termos previstos no “</w:t>
      </w:r>
      <w:r w:rsidRPr="00F95337">
        <w:rPr>
          <w:rFonts w:ascii="Trebuchet MS" w:hAnsi="Trebuchet MS" w:cstheme="minorHAnsi"/>
          <w:i/>
          <w:sz w:val="20"/>
          <w:szCs w:val="20"/>
          <w:lang w:bidi="th-TH"/>
        </w:rPr>
        <w:t>Instrumento Particular de Cessão de Créditos Imobiliários e Outras Avenças</w:t>
      </w:r>
      <w:r>
        <w:rPr>
          <w:rFonts w:ascii="Trebuchet MS" w:hAnsi="Trebuchet MS" w:cstheme="minorHAnsi"/>
          <w:sz w:val="20"/>
          <w:szCs w:val="20"/>
          <w:lang w:bidi="th-TH"/>
        </w:rPr>
        <w:t>”, celebrado entre as Partes (“</w:t>
      </w:r>
      <w:r w:rsidRPr="00426A0F">
        <w:rPr>
          <w:rFonts w:ascii="Trebuchet MS" w:hAnsi="Trebuchet MS" w:cstheme="minorHAnsi"/>
          <w:sz w:val="20"/>
          <w:szCs w:val="20"/>
          <w:u w:val="single"/>
          <w:lang w:bidi="th-TH"/>
        </w:rPr>
        <w:t>Contrato de Cessão</w:t>
      </w:r>
      <w:r>
        <w:rPr>
          <w:rFonts w:ascii="Trebuchet MS" w:hAnsi="Trebuchet MS" w:cstheme="minorHAnsi"/>
          <w:sz w:val="20"/>
          <w:szCs w:val="20"/>
          <w:lang w:bidi="th-TH"/>
        </w:rPr>
        <w:t>”), os créditos imobiliários oriundos dos Contratos de Locação (“</w:t>
      </w:r>
      <w:r w:rsidRPr="00426A0F">
        <w:rPr>
          <w:rFonts w:ascii="Trebuchet MS" w:hAnsi="Trebuchet MS" w:cstheme="minorHAnsi"/>
          <w:sz w:val="20"/>
          <w:szCs w:val="20"/>
          <w:u w:val="single"/>
          <w:lang w:bidi="th-TH"/>
        </w:rPr>
        <w:t>Créditos Imobiliários Locação</w:t>
      </w:r>
      <w:r>
        <w:rPr>
          <w:rFonts w:ascii="Trebuchet MS" w:hAnsi="Trebuchet MS" w:cstheme="minorHAnsi"/>
          <w:sz w:val="20"/>
          <w:szCs w:val="20"/>
          <w:lang w:bidi="th-TH"/>
        </w:rPr>
        <w:t>”)</w:t>
      </w:r>
      <w:r w:rsidR="004F715A">
        <w:rPr>
          <w:rFonts w:ascii="Trebuchet MS" w:hAnsi="Trebuchet MS" w:cstheme="minorHAnsi"/>
          <w:sz w:val="20"/>
          <w:szCs w:val="20"/>
          <w:lang w:bidi="th-TH"/>
        </w:rPr>
        <w:t>, adquiridos pela Debenturista nos termos do Contrato de Cessão.</w:t>
      </w:r>
    </w:p>
    <w:p w14:paraId="0DB78264" w14:textId="77777777" w:rsidR="004F715A" w:rsidRDefault="004F715A" w:rsidP="00F95337">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p>
    <w:p w14:paraId="5411EAED" w14:textId="77777777" w:rsidR="007D56C7" w:rsidRPr="008B580C" w:rsidRDefault="002E1B45"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Em vista da vinculação mencionada </w:t>
      </w:r>
      <w:r w:rsidR="000C4A77" w:rsidRPr="008B580C">
        <w:rPr>
          <w:rFonts w:ascii="Trebuchet MS" w:hAnsi="Trebuchet MS" w:cstheme="minorHAnsi"/>
          <w:sz w:val="20"/>
          <w:szCs w:val="20"/>
          <w:lang w:bidi="th-TH"/>
        </w:rPr>
        <w:t>n</w:t>
      </w:r>
      <w:r w:rsidR="00433EF2" w:rsidRPr="008B580C">
        <w:rPr>
          <w:rFonts w:ascii="Trebuchet MS" w:hAnsi="Trebuchet MS" w:cstheme="minorHAnsi"/>
          <w:sz w:val="20"/>
          <w:szCs w:val="20"/>
          <w:lang w:bidi="th-TH"/>
        </w:rPr>
        <w:t>a</w:t>
      </w:r>
      <w:r w:rsidR="000C4A77" w:rsidRPr="008B580C">
        <w:rPr>
          <w:rFonts w:ascii="Trebuchet MS" w:hAnsi="Trebuchet MS" w:cstheme="minorHAnsi"/>
          <w:sz w:val="20"/>
          <w:szCs w:val="20"/>
          <w:lang w:bidi="th-TH"/>
        </w:rPr>
        <w:t xml:space="preserve"> </w:t>
      </w:r>
      <w:r w:rsidR="00433EF2" w:rsidRPr="008B580C">
        <w:rPr>
          <w:rFonts w:ascii="Trebuchet MS" w:hAnsi="Trebuchet MS" w:cstheme="minorHAnsi"/>
          <w:sz w:val="20"/>
          <w:szCs w:val="20"/>
          <w:lang w:bidi="th-TH"/>
        </w:rPr>
        <w:t>Cláusula</w:t>
      </w:r>
      <w:r w:rsidR="004F715A">
        <w:rPr>
          <w:rFonts w:ascii="Trebuchet MS" w:hAnsi="Trebuchet MS"/>
          <w:sz w:val="20"/>
          <w:szCs w:val="20"/>
        </w:rPr>
        <w:t xml:space="preserve"> 3.6. e 3.6.1. acima</w:t>
      </w:r>
      <w:r w:rsidRPr="008B580C">
        <w:rPr>
          <w:rFonts w:ascii="Trebuchet MS" w:hAnsi="Trebuchet MS" w:cstheme="minorHAnsi"/>
          <w:sz w:val="20"/>
          <w:szCs w:val="20"/>
          <w:lang w:bidi="th-TH"/>
        </w:rPr>
        <w:t xml:space="preserve">, a Emissora tem ciência e concorda que, uma vez subscritas e integralizadas as Debêntures, em razão do regime fiduciário a ser instituído pela Securitizadora, na forma </w:t>
      </w:r>
      <w:r w:rsidR="007C0FAF">
        <w:rPr>
          <w:rFonts w:ascii="Trebuchet MS" w:hAnsi="Trebuchet MS" w:cstheme="minorHAnsi"/>
          <w:sz w:val="20"/>
          <w:szCs w:val="20"/>
          <w:lang w:bidi="th-TH"/>
        </w:rPr>
        <w:t>prevista na Medida Provisória nº 1.103, de 15 de março de 2022</w:t>
      </w:r>
      <w:r w:rsidR="008D7740" w:rsidRPr="008B580C">
        <w:rPr>
          <w:rFonts w:ascii="Trebuchet MS" w:hAnsi="Trebuchet MS" w:cstheme="minorHAnsi"/>
          <w:sz w:val="20"/>
          <w:szCs w:val="20"/>
          <w:lang w:bidi="th-TH"/>
        </w:rPr>
        <w:t>, conforme em vigor</w:t>
      </w:r>
      <w:r w:rsidRPr="008B580C">
        <w:rPr>
          <w:rFonts w:ascii="Trebuchet MS" w:hAnsi="Trebuchet MS" w:cstheme="minorHAnsi"/>
          <w:sz w:val="20"/>
          <w:szCs w:val="20"/>
          <w:lang w:bidi="th-TH"/>
        </w:rPr>
        <w:t xml:space="preserve"> (“</w:t>
      </w:r>
      <w:r w:rsidR="007C0FAF">
        <w:rPr>
          <w:rFonts w:ascii="Trebuchet MS" w:hAnsi="Trebuchet MS" w:cstheme="minorHAnsi"/>
          <w:sz w:val="20"/>
          <w:szCs w:val="20"/>
          <w:u w:val="single"/>
          <w:lang w:bidi="th-TH"/>
        </w:rPr>
        <w:t>MP 1.103</w:t>
      </w:r>
      <w:r w:rsidRPr="008B580C">
        <w:rPr>
          <w:rFonts w:ascii="Trebuchet MS" w:hAnsi="Trebuchet MS" w:cstheme="minorHAnsi"/>
          <w:sz w:val="20"/>
          <w:szCs w:val="20"/>
          <w:lang w:bidi="th-TH"/>
        </w:rPr>
        <w:t>”), todos e quaisquer recursos devidos à Securitizadora, em decorrência de sua titularidade das Debêntures</w:t>
      </w:r>
      <w:r w:rsidR="004F715A">
        <w:rPr>
          <w:rFonts w:ascii="Trebuchet MS" w:hAnsi="Trebuchet MS" w:cstheme="minorHAnsi"/>
          <w:sz w:val="20"/>
          <w:szCs w:val="20"/>
          <w:lang w:bidi="th-TH"/>
        </w:rPr>
        <w:t xml:space="preserve"> e dos Créditos Imobiliários Locação</w:t>
      </w:r>
      <w:r w:rsidRPr="008B580C">
        <w:rPr>
          <w:rFonts w:ascii="Trebuchet MS" w:hAnsi="Trebuchet MS" w:cstheme="minorHAnsi"/>
          <w:sz w:val="20"/>
          <w:szCs w:val="20"/>
          <w:lang w:bidi="th-TH"/>
        </w:rPr>
        <w:t>, estarão expressamente vinculados aos pagamentos a serem rea</w:t>
      </w:r>
      <w:r w:rsidR="000D51F1" w:rsidRPr="008B580C">
        <w:rPr>
          <w:rFonts w:ascii="Trebuchet MS" w:hAnsi="Trebuchet MS" w:cstheme="minorHAnsi"/>
          <w:sz w:val="20"/>
          <w:szCs w:val="20"/>
          <w:lang w:bidi="th-TH"/>
        </w:rPr>
        <w:t>lizados aos investidores dos CRI</w:t>
      </w:r>
      <w:r w:rsidRPr="008B580C">
        <w:rPr>
          <w:rFonts w:ascii="Trebuchet MS" w:hAnsi="Trebuchet MS" w:cstheme="minorHAnsi"/>
          <w:sz w:val="20"/>
          <w:szCs w:val="20"/>
          <w:lang w:bidi="th-TH"/>
        </w:rPr>
        <w:t xml:space="preserve"> </w:t>
      </w:r>
      <w:r w:rsidR="00430115" w:rsidRPr="008B580C">
        <w:rPr>
          <w:rFonts w:ascii="Trebuchet MS" w:hAnsi="Trebuchet MS" w:cstheme="minorHAnsi"/>
          <w:sz w:val="20"/>
          <w:szCs w:val="20"/>
          <w:lang w:bidi="th-TH"/>
        </w:rPr>
        <w:t>e para o custeio da manutenção da boa ordem do Patrimônio Separado</w:t>
      </w:r>
      <w:r w:rsidR="00CF4719">
        <w:rPr>
          <w:rFonts w:ascii="Trebuchet MS" w:hAnsi="Trebuchet MS" w:cstheme="minorHAnsi"/>
          <w:sz w:val="20"/>
          <w:szCs w:val="20"/>
          <w:lang w:bidi="th-TH"/>
        </w:rPr>
        <w:t xml:space="preserve"> (conforme definido abaixo)</w:t>
      </w:r>
      <w:r w:rsidR="00430115"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e não estarão sujeitos a qualquer tipo de compensação</w:t>
      </w:r>
      <w:r w:rsidR="00327D31" w:rsidRPr="008B580C">
        <w:rPr>
          <w:rFonts w:ascii="Trebuchet MS" w:hAnsi="Trebuchet MS" w:cstheme="minorHAnsi"/>
          <w:sz w:val="20"/>
          <w:szCs w:val="20"/>
          <w:lang w:bidi="th-TH"/>
        </w:rPr>
        <w:t xml:space="preserve"> </w:t>
      </w:r>
      <w:r w:rsidR="002765A7" w:rsidRPr="008B580C">
        <w:rPr>
          <w:rFonts w:ascii="Trebuchet MS" w:hAnsi="Trebuchet MS" w:cstheme="minorHAnsi"/>
          <w:sz w:val="20"/>
          <w:szCs w:val="20"/>
          <w:lang w:bidi="th-TH"/>
        </w:rPr>
        <w:t xml:space="preserve">ou dedução, </w:t>
      </w:r>
      <w:r w:rsidR="00327D31" w:rsidRPr="008B580C">
        <w:rPr>
          <w:rFonts w:ascii="Trebuchet MS" w:hAnsi="Trebuchet MS" w:cstheme="minorHAnsi"/>
          <w:sz w:val="20"/>
          <w:szCs w:val="20"/>
          <w:lang w:bidi="th-TH"/>
        </w:rPr>
        <w:t>com obrigações da Debenturista.</w:t>
      </w:r>
    </w:p>
    <w:p w14:paraId="4E6E7391" w14:textId="77777777" w:rsidR="009A68D0" w:rsidRPr="008B580C" w:rsidRDefault="009A68D0" w:rsidP="00C23619">
      <w:pPr>
        <w:widowControl w:val="0"/>
        <w:spacing w:line="360" w:lineRule="auto"/>
        <w:jc w:val="both"/>
        <w:rPr>
          <w:rFonts w:ascii="Trebuchet MS" w:eastAsia="Arial Unicode MS" w:hAnsi="Trebuchet MS" w:cstheme="minorHAnsi"/>
          <w:b/>
          <w:sz w:val="20"/>
          <w:szCs w:val="20"/>
          <w:lang w:bidi="th-TH"/>
        </w:rPr>
      </w:pPr>
    </w:p>
    <w:p w14:paraId="7E5469F9" w14:textId="6F6FDA0C" w:rsidR="00C30AD7" w:rsidRPr="00C30AD7" w:rsidRDefault="00D36DA1"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r w:rsidRPr="008B580C">
        <w:rPr>
          <w:rFonts w:ascii="Trebuchet MS" w:hAnsi="Trebuchet MS"/>
          <w:bCs/>
          <w:sz w:val="20"/>
          <w:szCs w:val="20"/>
          <w:u w:val="single"/>
        </w:rPr>
        <w:t>Documentos da Operação</w:t>
      </w:r>
      <w:r w:rsidRPr="008B580C">
        <w:rPr>
          <w:rFonts w:ascii="Trebuchet MS" w:hAnsi="Trebuchet MS"/>
          <w:bCs/>
          <w:sz w:val="20"/>
          <w:szCs w:val="20"/>
        </w:rPr>
        <w:t>:</w:t>
      </w:r>
      <w:r w:rsidRPr="008B580C">
        <w:rPr>
          <w:rFonts w:ascii="Trebuchet MS" w:hAnsi="Trebuchet MS"/>
          <w:sz w:val="20"/>
          <w:szCs w:val="20"/>
        </w:rPr>
        <w:t xml:space="preserve"> Os </w:t>
      </w:r>
      <w:r w:rsidRPr="008B580C">
        <w:rPr>
          <w:rFonts w:ascii="Trebuchet MS" w:eastAsia="Arial Unicode MS" w:hAnsi="Trebuchet MS" w:cstheme="minorHAnsi"/>
          <w:sz w:val="20"/>
          <w:szCs w:val="20"/>
          <w:lang w:bidi="th-TH"/>
        </w:rPr>
        <w:t>documentos</w:t>
      </w:r>
      <w:r w:rsidRPr="008B580C">
        <w:rPr>
          <w:rFonts w:ascii="Trebuchet MS" w:hAnsi="Trebuchet MS"/>
          <w:sz w:val="20"/>
          <w:szCs w:val="20"/>
        </w:rPr>
        <w:t xml:space="preserve"> integrantes da Oferta Restrita, quais sejam: (i) esta Escritura de Emissão; </w:t>
      </w:r>
      <w:r w:rsidR="004F715A">
        <w:rPr>
          <w:rFonts w:ascii="Trebuchet MS" w:hAnsi="Trebuchet MS"/>
          <w:sz w:val="20"/>
          <w:szCs w:val="20"/>
        </w:rPr>
        <w:t xml:space="preserve">(ii) o Contrato de Cessão; </w:t>
      </w:r>
      <w:r w:rsidRPr="008B580C">
        <w:rPr>
          <w:rFonts w:ascii="Trebuchet MS" w:hAnsi="Trebuchet MS"/>
          <w:sz w:val="20"/>
          <w:szCs w:val="20"/>
        </w:rPr>
        <w:t>(</w:t>
      </w:r>
      <w:r w:rsidR="004F715A">
        <w:rPr>
          <w:rFonts w:ascii="Trebuchet MS" w:hAnsi="Trebuchet MS"/>
          <w:sz w:val="20"/>
          <w:szCs w:val="20"/>
        </w:rPr>
        <w:t>i</w:t>
      </w:r>
      <w:r w:rsidRPr="008B580C">
        <w:rPr>
          <w:rFonts w:ascii="Trebuchet MS" w:hAnsi="Trebuchet MS"/>
          <w:sz w:val="20"/>
          <w:szCs w:val="20"/>
        </w:rPr>
        <w:t xml:space="preserve">ii) </w:t>
      </w:r>
      <w:r w:rsidR="007738BE" w:rsidRPr="008B580C">
        <w:rPr>
          <w:rFonts w:ascii="Trebuchet MS" w:hAnsi="Trebuchet MS" w:cstheme="minorHAnsi"/>
          <w:sz w:val="20"/>
          <w:szCs w:val="20"/>
          <w:lang w:bidi="th-TH"/>
        </w:rPr>
        <w:t xml:space="preserve">o Contrato de Cessão Fiduciária; </w:t>
      </w:r>
      <w:r w:rsidRPr="008B580C">
        <w:rPr>
          <w:rFonts w:ascii="Trebuchet MS" w:hAnsi="Trebuchet MS"/>
          <w:sz w:val="20"/>
          <w:szCs w:val="20"/>
        </w:rPr>
        <w:t>(</w:t>
      </w:r>
      <w:r w:rsidR="005C505E" w:rsidRPr="008B580C">
        <w:rPr>
          <w:rFonts w:ascii="Trebuchet MS" w:hAnsi="Trebuchet MS"/>
          <w:sz w:val="20"/>
          <w:szCs w:val="20"/>
        </w:rPr>
        <w:t>i</w:t>
      </w:r>
      <w:r w:rsidR="004F715A">
        <w:rPr>
          <w:rFonts w:ascii="Trebuchet MS" w:hAnsi="Trebuchet MS"/>
          <w:sz w:val="20"/>
          <w:szCs w:val="20"/>
        </w:rPr>
        <w:t>v</w:t>
      </w:r>
      <w:r w:rsidRPr="008B580C">
        <w:rPr>
          <w:rFonts w:ascii="Trebuchet MS" w:hAnsi="Trebuchet MS"/>
          <w:sz w:val="20"/>
          <w:szCs w:val="20"/>
        </w:rPr>
        <w:t xml:space="preserve">) o </w:t>
      </w:r>
      <w:r w:rsidR="00E03E1D" w:rsidRPr="008B580C">
        <w:rPr>
          <w:rFonts w:ascii="Trebuchet MS" w:hAnsi="Trebuchet MS"/>
          <w:sz w:val="20"/>
          <w:szCs w:val="20"/>
        </w:rPr>
        <w:t>Termo de Securitização</w:t>
      </w:r>
      <w:r w:rsidRPr="008B580C">
        <w:rPr>
          <w:rFonts w:ascii="Trebuchet MS" w:hAnsi="Trebuchet MS"/>
          <w:sz w:val="20"/>
          <w:szCs w:val="20"/>
        </w:rPr>
        <w:t>, (</w:t>
      </w:r>
      <w:r w:rsidR="005C505E" w:rsidRPr="008B580C">
        <w:rPr>
          <w:rFonts w:ascii="Trebuchet MS" w:hAnsi="Trebuchet MS"/>
          <w:sz w:val="20"/>
          <w:szCs w:val="20"/>
        </w:rPr>
        <w:t>v</w:t>
      </w:r>
      <w:r w:rsidRPr="008B580C">
        <w:rPr>
          <w:rFonts w:ascii="Trebuchet MS" w:hAnsi="Trebuchet MS"/>
          <w:sz w:val="20"/>
          <w:szCs w:val="20"/>
        </w:rPr>
        <w:t xml:space="preserve">) </w:t>
      </w:r>
      <w:r w:rsidR="00DB0338" w:rsidRPr="008B580C">
        <w:rPr>
          <w:rFonts w:ascii="Trebuchet MS" w:hAnsi="Trebuchet MS"/>
          <w:sz w:val="20"/>
          <w:szCs w:val="20"/>
        </w:rPr>
        <w:t xml:space="preserve">o </w:t>
      </w:r>
      <w:r w:rsidR="00CE2981" w:rsidRPr="008B580C">
        <w:rPr>
          <w:rFonts w:ascii="Trebuchet MS" w:hAnsi="Trebuchet MS"/>
          <w:sz w:val="20"/>
          <w:szCs w:val="20"/>
        </w:rPr>
        <w:t>“</w:t>
      </w:r>
      <w:r w:rsidR="00652473" w:rsidRPr="00863105">
        <w:rPr>
          <w:rFonts w:ascii="Trebuchet MS" w:hAnsi="Trebuchet MS"/>
          <w:i/>
          <w:sz w:val="20"/>
          <w:szCs w:val="20"/>
        </w:rPr>
        <w:t xml:space="preserve">Instrumento Particular de Contrato de Coordenação e Distribuição Pública, com Esforços Restritos de Distribuição, em Regime de Garantia Firme de Colocação, da </w:t>
      </w:r>
      <w:r w:rsidR="002337AC">
        <w:rPr>
          <w:rFonts w:ascii="Trebuchet MS" w:hAnsi="Trebuchet MS"/>
          <w:i/>
          <w:sz w:val="20"/>
          <w:szCs w:val="20"/>
        </w:rPr>
        <w:t>17</w:t>
      </w:r>
      <w:r w:rsidR="00652473" w:rsidRPr="00863105">
        <w:rPr>
          <w:rFonts w:ascii="Trebuchet MS" w:hAnsi="Trebuchet MS"/>
          <w:i/>
          <w:sz w:val="20"/>
          <w:szCs w:val="20"/>
        </w:rPr>
        <w:t>ª emissão, série única, da Opea Securitizadora S.A.</w:t>
      </w:r>
      <w:r w:rsidR="000C797F" w:rsidRPr="008B580C">
        <w:rPr>
          <w:rFonts w:ascii="Trebuchet MS" w:hAnsi="Trebuchet MS"/>
          <w:sz w:val="20"/>
          <w:szCs w:val="20"/>
        </w:rPr>
        <w:t xml:space="preserve">”, celebrado entre a Debenturista e a </w:t>
      </w:r>
      <w:r w:rsidR="005C505E" w:rsidRPr="008B580C">
        <w:rPr>
          <w:rFonts w:ascii="Trebuchet MS" w:hAnsi="Trebuchet MS" w:cstheme="minorHAnsi"/>
          <w:b/>
          <w:sz w:val="20"/>
          <w:szCs w:val="20"/>
        </w:rPr>
        <w:t>XP INVESTIMENTOS CORRETORA DE CÂMBIO, TÍTULOS E VALORES MOBILIÁRIOS S.A.</w:t>
      </w:r>
      <w:r w:rsidR="000C797F" w:rsidRPr="008B580C">
        <w:rPr>
          <w:rFonts w:ascii="Trebuchet MS" w:hAnsi="Trebuchet MS" w:cstheme="minorHAnsi"/>
          <w:sz w:val="20"/>
          <w:szCs w:val="20"/>
        </w:rPr>
        <w:t xml:space="preserve">, </w:t>
      </w:r>
      <w:r w:rsidR="000C797F" w:rsidRPr="008B580C">
        <w:rPr>
          <w:rFonts w:ascii="Trebuchet MS" w:hAnsi="Trebuchet MS"/>
          <w:sz w:val="20"/>
          <w:szCs w:val="20"/>
        </w:rPr>
        <w:t xml:space="preserve">inscrita </w:t>
      </w:r>
      <w:r w:rsidR="000C797F" w:rsidRPr="00C30AD7">
        <w:rPr>
          <w:rFonts w:ascii="Trebuchet MS" w:hAnsi="Trebuchet MS"/>
          <w:sz w:val="20"/>
          <w:szCs w:val="20"/>
        </w:rPr>
        <w:t xml:space="preserve">no CNPJ/ME sob o nº </w:t>
      </w:r>
      <w:r w:rsidR="005C505E" w:rsidRPr="00C30AD7">
        <w:rPr>
          <w:rFonts w:ascii="Trebuchet MS" w:hAnsi="Trebuchet MS" w:cstheme="minorHAnsi"/>
          <w:sz w:val="20"/>
          <w:szCs w:val="20"/>
        </w:rPr>
        <w:t>02.332.886/0011-78</w:t>
      </w:r>
      <w:r w:rsidR="000C797F" w:rsidRPr="00C30AD7" w:rsidDel="006A2197">
        <w:rPr>
          <w:rFonts w:ascii="Trebuchet MS" w:hAnsi="Trebuchet MS"/>
          <w:snapToGrid w:val="0"/>
          <w:sz w:val="20"/>
          <w:szCs w:val="20"/>
        </w:rPr>
        <w:t xml:space="preserve"> </w:t>
      </w:r>
      <w:r w:rsidR="000C797F" w:rsidRPr="00C30AD7">
        <w:rPr>
          <w:rFonts w:ascii="Trebuchet MS" w:hAnsi="Trebuchet MS"/>
          <w:bCs/>
          <w:sz w:val="20"/>
          <w:szCs w:val="20"/>
        </w:rPr>
        <w:t>(“</w:t>
      </w:r>
      <w:r w:rsidR="000C797F" w:rsidRPr="00C30AD7">
        <w:rPr>
          <w:rFonts w:ascii="Trebuchet MS" w:hAnsi="Trebuchet MS"/>
          <w:bCs/>
          <w:sz w:val="20"/>
          <w:szCs w:val="20"/>
          <w:u w:val="single"/>
        </w:rPr>
        <w:t>Coordenador Líder</w:t>
      </w:r>
      <w:r w:rsidR="000C797F" w:rsidRPr="00C30AD7">
        <w:rPr>
          <w:rFonts w:ascii="Trebuchet MS" w:hAnsi="Trebuchet MS"/>
          <w:bCs/>
          <w:sz w:val="20"/>
          <w:szCs w:val="20"/>
        </w:rPr>
        <w:t xml:space="preserve">” e </w:t>
      </w:r>
      <w:r w:rsidR="000C797F" w:rsidRPr="00C30AD7">
        <w:rPr>
          <w:rFonts w:ascii="Trebuchet MS" w:hAnsi="Trebuchet MS"/>
          <w:sz w:val="20"/>
          <w:szCs w:val="20"/>
        </w:rPr>
        <w:t>“</w:t>
      </w:r>
      <w:r w:rsidR="000C797F" w:rsidRPr="00C30AD7">
        <w:rPr>
          <w:rFonts w:ascii="Trebuchet MS" w:hAnsi="Trebuchet MS"/>
          <w:sz w:val="20"/>
          <w:szCs w:val="20"/>
          <w:u w:val="single"/>
        </w:rPr>
        <w:t xml:space="preserve">Contrato de </w:t>
      </w:r>
      <w:r w:rsidR="000C797F" w:rsidRPr="00C30AD7">
        <w:rPr>
          <w:rFonts w:ascii="Trebuchet MS" w:hAnsi="Trebuchet MS"/>
          <w:sz w:val="20"/>
          <w:szCs w:val="20"/>
          <w:u w:val="single"/>
        </w:rPr>
        <w:lastRenderedPageBreak/>
        <w:t>Distribuição</w:t>
      </w:r>
      <w:r w:rsidR="000C797F" w:rsidRPr="00C30AD7">
        <w:rPr>
          <w:rFonts w:ascii="Trebuchet MS" w:hAnsi="Trebuchet MS"/>
          <w:sz w:val="20"/>
          <w:szCs w:val="20"/>
        </w:rPr>
        <w:t>”, respectivamente)</w:t>
      </w:r>
      <w:r w:rsidR="00DB0338" w:rsidRPr="00C30AD7">
        <w:rPr>
          <w:rFonts w:ascii="Trebuchet MS" w:hAnsi="Trebuchet MS"/>
          <w:sz w:val="20"/>
          <w:szCs w:val="20"/>
        </w:rPr>
        <w:t>;</w:t>
      </w:r>
      <w:r w:rsidR="00C30AD7" w:rsidRPr="00C30AD7">
        <w:rPr>
          <w:rFonts w:ascii="Trebuchet MS" w:hAnsi="Trebuchet MS"/>
          <w:sz w:val="20"/>
          <w:szCs w:val="20"/>
        </w:rPr>
        <w:t xml:space="preserve"> (vi) </w:t>
      </w:r>
      <w:r w:rsidR="00C30AD7" w:rsidRPr="00426A0F">
        <w:rPr>
          <w:rFonts w:ascii="Trebuchet MS" w:hAnsi="Trebuchet MS"/>
          <w:snapToGrid w:val="0"/>
          <w:sz w:val="20"/>
          <w:szCs w:val="20"/>
        </w:rPr>
        <w:t xml:space="preserve">o </w:t>
      </w:r>
      <w:r w:rsidR="00C30AD7" w:rsidRPr="00426A0F">
        <w:rPr>
          <w:rFonts w:ascii="Trebuchet MS" w:hAnsi="Trebuchet MS"/>
          <w:w w:val="0"/>
          <w:sz w:val="20"/>
          <w:szCs w:val="20"/>
        </w:rPr>
        <w:t>“</w:t>
      </w:r>
      <w:r w:rsidR="00C30AD7" w:rsidRPr="00426A0F">
        <w:rPr>
          <w:rFonts w:ascii="Trebuchet MS" w:hAnsi="Trebuchet MS"/>
          <w:i/>
          <w:w w:val="0"/>
          <w:sz w:val="20"/>
          <w:szCs w:val="20"/>
        </w:rPr>
        <w:t>Instrumento Particular de Emissão de Cédulas de Créditos Imobiliários sem Garantia Real Imobiliária sob a Forma Escritural e Outras Avenças</w:t>
      </w:r>
      <w:r w:rsidR="00C30AD7" w:rsidRPr="00426A0F">
        <w:rPr>
          <w:rFonts w:ascii="Trebuchet MS" w:hAnsi="Trebuchet MS"/>
          <w:w w:val="0"/>
          <w:sz w:val="20"/>
          <w:szCs w:val="20"/>
        </w:rPr>
        <w:t xml:space="preserve">”, celebrado em </w:t>
      </w:r>
      <w:r w:rsidR="00E960E5">
        <w:rPr>
          <w:rFonts w:ascii="Trebuchet MS" w:hAnsi="Trebuchet MS"/>
          <w:sz w:val="20"/>
          <w:szCs w:val="20"/>
        </w:rPr>
        <w:t>1</w:t>
      </w:r>
      <w:r w:rsidR="00DD7261">
        <w:rPr>
          <w:rFonts w:ascii="Trebuchet MS" w:hAnsi="Trebuchet MS"/>
          <w:sz w:val="20"/>
          <w:szCs w:val="20"/>
        </w:rPr>
        <w:t>9</w:t>
      </w:r>
      <w:r w:rsidR="00E960E5" w:rsidRPr="00426A0F">
        <w:rPr>
          <w:rFonts w:ascii="Trebuchet MS" w:hAnsi="Trebuchet MS"/>
          <w:w w:val="0"/>
          <w:sz w:val="20"/>
          <w:szCs w:val="20"/>
        </w:rPr>
        <w:t xml:space="preserve"> </w:t>
      </w:r>
      <w:r w:rsidR="00E960E5" w:rsidRPr="0074375D">
        <w:rPr>
          <w:rFonts w:ascii="Trebuchet MS" w:hAnsi="Trebuchet MS"/>
          <w:w w:val="0"/>
          <w:sz w:val="20"/>
          <w:szCs w:val="20"/>
        </w:rPr>
        <w:t xml:space="preserve">de </w:t>
      </w:r>
      <w:r w:rsidR="00E960E5">
        <w:rPr>
          <w:rFonts w:ascii="Trebuchet MS" w:hAnsi="Trebuchet MS"/>
          <w:sz w:val="20"/>
          <w:szCs w:val="20"/>
        </w:rPr>
        <w:t>julho</w:t>
      </w:r>
      <w:r w:rsidR="00E960E5" w:rsidRPr="0074375D">
        <w:rPr>
          <w:rFonts w:ascii="Trebuchet MS" w:hAnsi="Trebuchet MS"/>
          <w:w w:val="0"/>
          <w:sz w:val="20"/>
          <w:szCs w:val="20"/>
        </w:rPr>
        <w:t xml:space="preserve"> de </w:t>
      </w:r>
      <w:r w:rsidR="00E960E5">
        <w:rPr>
          <w:rFonts w:ascii="Trebuchet MS" w:hAnsi="Trebuchet MS"/>
          <w:sz w:val="20"/>
          <w:szCs w:val="20"/>
        </w:rPr>
        <w:t>2022</w:t>
      </w:r>
      <w:r w:rsidR="00E960E5" w:rsidRPr="0074375D">
        <w:rPr>
          <w:rFonts w:ascii="Trebuchet MS" w:hAnsi="Trebuchet MS"/>
          <w:w w:val="0"/>
          <w:sz w:val="20"/>
          <w:szCs w:val="20"/>
        </w:rPr>
        <w:t xml:space="preserve"> </w:t>
      </w:r>
      <w:r w:rsidR="00C30AD7" w:rsidRPr="00426A0F">
        <w:rPr>
          <w:rFonts w:ascii="Trebuchet MS" w:hAnsi="Trebuchet MS"/>
          <w:w w:val="0"/>
          <w:sz w:val="20"/>
          <w:szCs w:val="20"/>
        </w:rPr>
        <w:t xml:space="preserve">entre a Emissora e a </w:t>
      </w:r>
      <w:r w:rsidR="00D54ECB" w:rsidRPr="00D16A56">
        <w:rPr>
          <w:rFonts w:ascii="Trebuchet MS" w:hAnsi="Trebuchet MS"/>
          <w:b/>
          <w:bCs/>
          <w:sz w:val="20"/>
          <w:szCs w:val="20"/>
        </w:rPr>
        <w:t>SIMPLIFIC PAVARINI DISTRIBUIDORA DE TÍTULOS E VALORES MOBILIÁRIOS LTDA.</w:t>
      </w:r>
      <w:r w:rsidR="00D54ECB" w:rsidRPr="00D16A56">
        <w:rPr>
          <w:rFonts w:ascii="Trebuchet MS" w:hAnsi="Trebuchet MS"/>
          <w:sz w:val="20"/>
          <w:szCs w:val="20"/>
        </w:rPr>
        <w:t>, sociedade empresária, atuando por sua filial na Cidade de São Paulo, Estado de São Paulo</w:t>
      </w:r>
      <w:r w:rsidR="00D54ECB" w:rsidRPr="00D16A56">
        <w:rPr>
          <w:rFonts w:ascii="Trebuchet MS" w:hAnsi="Trebuchet MS"/>
          <w:b/>
          <w:caps/>
          <w:sz w:val="20"/>
          <w:szCs w:val="20"/>
        </w:rPr>
        <w:t xml:space="preserve">, </w:t>
      </w:r>
      <w:r w:rsidR="00D54ECB" w:rsidRPr="00D16A56">
        <w:rPr>
          <w:rFonts w:ascii="Trebuchet MS" w:hAnsi="Trebuchet MS"/>
          <w:sz w:val="20"/>
          <w:szCs w:val="20"/>
        </w:rPr>
        <w:t>na Rua Joaquim Floriano 466, sala 1401 - Itaim Bibi, CEP 04534-002, inscrita no CNPJ/ME sob o nº 15.227.994/0004-01</w:t>
      </w:r>
      <w:r w:rsidR="00D54ECB" w:rsidRPr="00D54ECB" w:rsidDel="00D54ECB">
        <w:rPr>
          <w:rFonts w:ascii="Trebuchet MS" w:hAnsi="Trebuchet MS"/>
          <w:sz w:val="20"/>
          <w:szCs w:val="20"/>
        </w:rPr>
        <w:t xml:space="preserve"> </w:t>
      </w:r>
      <w:r w:rsidR="00C30AD7" w:rsidRPr="00D54ECB">
        <w:rPr>
          <w:rFonts w:ascii="Trebuchet MS" w:hAnsi="Trebuchet MS"/>
          <w:w w:val="0"/>
          <w:sz w:val="20"/>
          <w:szCs w:val="20"/>
        </w:rPr>
        <w:t>(“</w:t>
      </w:r>
      <w:r w:rsidR="00C30AD7" w:rsidRPr="00D54ECB">
        <w:rPr>
          <w:rFonts w:ascii="Trebuchet MS" w:hAnsi="Trebuchet MS"/>
          <w:w w:val="0"/>
          <w:sz w:val="20"/>
          <w:szCs w:val="20"/>
          <w:u w:val="single"/>
        </w:rPr>
        <w:t>Instituição Custodiante</w:t>
      </w:r>
      <w:r w:rsidR="00C30AD7" w:rsidRPr="00D54ECB">
        <w:rPr>
          <w:rFonts w:ascii="Trebuchet MS" w:hAnsi="Trebuchet MS"/>
          <w:w w:val="0"/>
          <w:sz w:val="20"/>
          <w:szCs w:val="20"/>
        </w:rPr>
        <w:t>”),</w:t>
      </w:r>
      <w:r w:rsidR="00C30AD7" w:rsidRPr="00D54ECB">
        <w:rPr>
          <w:rFonts w:ascii="Trebuchet MS" w:hAnsi="Trebuchet MS"/>
          <w:snapToGrid w:val="0"/>
          <w:sz w:val="20"/>
          <w:szCs w:val="20"/>
        </w:rPr>
        <w:t xml:space="preserve"> e o </w:t>
      </w:r>
      <w:r w:rsidR="00C30AD7" w:rsidRPr="00D54ECB">
        <w:rPr>
          <w:rFonts w:ascii="Trebuchet MS" w:hAnsi="Trebuchet MS"/>
          <w:w w:val="0"/>
          <w:sz w:val="20"/>
          <w:szCs w:val="20"/>
        </w:rPr>
        <w:t>“</w:t>
      </w:r>
      <w:r w:rsidR="00C30AD7" w:rsidRPr="00D54ECB">
        <w:rPr>
          <w:rFonts w:ascii="Trebuchet MS" w:hAnsi="Trebuchet MS"/>
          <w:i/>
          <w:w w:val="0"/>
          <w:sz w:val="20"/>
          <w:szCs w:val="20"/>
        </w:rPr>
        <w:t>Instrumento Particular de Emissão de Cédulas de Créditos</w:t>
      </w:r>
      <w:r w:rsidR="00C30AD7" w:rsidRPr="00426A0F">
        <w:rPr>
          <w:rFonts w:ascii="Trebuchet MS" w:hAnsi="Trebuchet MS"/>
          <w:i/>
          <w:w w:val="0"/>
          <w:sz w:val="20"/>
          <w:szCs w:val="20"/>
        </w:rPr>
        <w:t xml:space="preserve"> Imobiliários sem Garantia Real Imobiliária sob a Forma Escritural e Outras Avenças</w:t>
      </w:r>
      <w:r w:rsidR="00C30AD7" w:rsidRPr="00426A0F">
        <w:rPr>
          <w:rFonts w:ascii="Trebuchet MS" w:hAnsi="Trebuchet MS"/>
          <w:w w:val="0"/>
          <w:sz w:val="20"/>
          <w:szCs w:val="20"/>
        </w:rPr>
        <w:t xml:space="preserve">”, celebrado em </w:t>
      </w:r>
      <w:r w:rsidR="00E960E5">
        <w:rPr>
          <w:rFonts w:ascii="Trebuchet MS" w:hAnsi="Trebuchet MS"/>
          <w:sz w:val="20"/>
          <w:szCs w:val="20"/>
        </w:rPr>
        <w:t>1</w:t>
      </w:r>
      <w:r w:rsidR="00DD7261">
        <w:rPr>
          <w:rFonts w:ascii="Trebuchet MS" w:hAnsi="Trebuchet MS"/>
          <w:sz w:val="20"/>
          <w:szCs w:val="20"/>
        </w:rPr>
        <w:t>9</w:t>
      </w:r>
      <w:r w:rsidR="00E960E5" w:rsidRPr="00426A0F">
        <w:rPr>
          <w:rFonts w:ascii="Trebuchet MS" w:hAnsi="Trebuchet MS"/>
          <w:w w:val="0"/>
          <w:sz w:val="20"/>
          <w:szCs w:val="20"/>
        </w:rPr>
        <w:t xml:space="preserve"> </w:t>
      </w:r>
      <w:r w:rsidR="00E960E5" w:rsidRPr="0074375D">
        <w:rPr>
          <w:rFonts w:ascii="Trebuchet MS" w:hAnsi="Trebuchet MS"/>
          <w:w w:val="0"/>
          <w:sz w:val="20"/>
          <w:szCs w:val="20"/>
        </w:rPr>
        <w:t xml:space="preserve">de </w:t>
      </w:r>
      <w:r w:rsidR="00E960E5">
        <w:rPr>
          <w:rFonts w:ascii="Trebuchet MS" w:hAnsi="Trebuchet MS"/>
          <w:sz w:val="20"/>
          <w:szCs w:val="20"/>
        </w:rPr>
        <w:t>julho</w:t>
      </w:r>
      <w:r w:rsidR="00E960E5" w:rsidRPr="0074375D">
        <w:rPr>
          <w:rFonts w:ascii="Trebuchet MS" w:hAnsi="Trebuchet MS"/>
          <w:w w:val="0"/>
          <w:sz w:val="20"/>
          <w:szCs w:val="20"/>
        </w:rPr>
        <w:t xml:space="preserve"> de </w:t>
      </w:r>
      <w:r w:rsidR="00E960E5">
        <w:rPr>
          <w:rFonts w:ascii="Trebuchet MS" w:hAnsi="Trebuchet MS"/>
          <w:sz w:val="20"/>
          <w:szCs w:val="20"/>
        </w:rPr>
        <w:t>2022</w:t>
      </w:r>
      <w:r w:rsidR="00E960E5" w:rsidRPr="0074375D">
        <w:rPr>
          <w:rFonts w:ascii="Trebuchet MS" w:hAnsi="Trebuchet MS"/>
          <w:w w:val="0"/>
          <w:sz w:val="20"/>
          <w:szCs w:val="20"/>
        </w:rPr>
        <w:t xml:space="preserve"> </w:t>
      </w:r>
      <w:r w:rsidR="00C30AD7" w:rsidRPr="0074375D">
        <w:rPr>
          <w:rFonts w:ascii="Trebuchet MS" w:hAnsi="Trebuchet MS"/>
          <w:w w:val="0"/>
          <w:sz w:val="20"/>
          <w:szCs w:val="20"/>
        </w:rPr>
        <w:t>entre a Debenturista e a Instituição Custodiante</w:t>
      </w:r>
      <w:r w:rsidR="00C30AD7" w:rsidRPr="0074375D">
        <w:rPr>
          <w:rFonts w:ascii="Trebuchet MS" w:hAnsi="Trebuchet MS"/>
          <w:snapToGrid w:val="0"/>
          <w:sz w:val="20"/>
          <w:szCs w:val="20"/>
        </w:rPr>
        <w:t xml:space="preserve"> (em conjunto, as "</w:t>
      </w:r>
      <w:r w:rsidR="00C30AD7" w:rsidRPr="0074375D">
        <w:rPr>
          <w:rFonts w:ascii="Trebuchet MS" w:hAnsi="Trebuchet MS"/>
          <w:snapToGrid w:val="0"/>
          <w:sz w:val="20"/>
          <w:szCs w:val="20"/>
          <w:u w:val="single"/>
        </w:rPr>
        <w:t>Escrituras de Emissão de CCI</w:t>
      </w:r>
      <w:r w:rsidR="00C30AD7" w:rsidRPr="0074375D">
        <w:rPr>
          <w:rFonts w:ascii="Trebuchet MS" w:hAnsi="Trebuchet MS"/>
          <w:snapToGrid w:val="0"/>
          <w:sz w:val="20"/>
          <w:szCs w:val="20"/>
        </w:rPr>
        <w:t>");</w:t>
      </w:r>
      <w:r w:rsidR="00C30AD7" w:rsidRPr="00085304">
        <w:rPr>
          <w:rFonts w:ascii="Trebuchet MS" w:hAnsi="Trebuchet MS"/>
          <w:snapToGrid w:val="0"/>
          <w:sz w:val="20"/>
          <w:szCs w:val="20"/>
        </w:rPr>
        <w:t xml:space="preserve"> </w:t>
      </w:r>
      <w:r w:rsidR="00DB0338" w:rsidRPr="0074375D">
        <w:rPr>
          <w:rFonts w:ascii="Trebuchet MS" w:hAnsi="Trebuchet MS"/>
          <w:sz w:val="20"/>
          <w:szCs w:val="20"/>
        </w:rPr>
        <w:t xml:space="preserve"> </w:t>
      </w:r>
      <w:r w:rsidR="0074375D" w:rsidRPr="0074375D">
        <w:rPr>
          <w:rFonts w:ascii="Trebuchet MS" w:hAnsi="Trebuchet MS"/>
          <w:sz w:val="20"/>
          <w:szCs w:val="20"/>
        </w:rPr>
        <w:t xml:space="preserve">(vii) </w:t>
      </w:r>
      <w:r w:rsidR="0074375D" w:rsidRPr="00085304">
        <w:rPr>
          <w:rFonts w:ascii="Trebuchet MS" w:hAnsi="Trebuchet MS"/>
          <w:snapToGrid w:val="0"/>
          <w:sz w:val="20"/>
          <w:szCs w:val="20"/>
        </w:rPr>
        <w:t xml:space="preserve">os boletins de subscrição dos CRI; (viii) as declarações de investidor profissional; (ix) os Contratos de Locação e </w:t>
      </w:r>
      <w:r w:rsidR="00C05026" w:rsidRPr="0074375D">
        <w:rPr>
          <w:rFonts w:ascii="Trebuchet MS" w:hAnsi="Trebuchet MS"/>
          <w:sz w:val="20"/>
          <w:szCs w:val="20"/>
        </w:rPr>
        <w:t>(</w:t>
      </w:r>
      <w:r w:rsidR="0074375D" w:rsidRPr="0074375D">
        <w:rPr>
          <w:rFonts w:ascii="Trebuchet MS" w:hAnsi="Trebuchet MS"/>
          <w:sz w:val="20"/>
          <w:szCs w:val="20"/>
        </w:rPr>
        <w:t>x</w:t>
      </w:r>
      <w:r w:rsidR="00C05026" w:rsidRPr="0074375D">
        <w:rPr>
          <w:rFonts w:ascii="Trebuchet MS" w:hAnsi="Trebuchet MS"/>
          <w:sz w:val="20"/>
          <w:szCs w:val="20"/>
        </w:rPr>
        <w:t>)</w:t>
      </w:r>
      <w:r w:rsidR="00C05026" w:rsidRPr="008B580C">
        <w:rPr>
          <w:rFonts w:ascii="Trebuchet MS" w:hAnsi="Trebuchet MS"/>
          <w:sz w:val="20"/>
          <w:szCs w:val="20"/>
        </w:rPr>
        <w:t xml:space="preserve"> demais documentos da Oferta Restrita que vierem a ser celebrados</w:t>
      </w:r>
      <w:r w:rsidR="007738BE" w:rsidRPr="008B580C">
        <w:rPr>
          <w:rFonts w:ascii="Trebuchet MS" w:hAnsi="Trebuchet MS"/>
          <w:sz w:val="20"/>
          <w:szCs w:val="20"/>
        </w:rPr>
        <w:t>;</w:t>
      </w:r>
      <w:r w:rsidRPr="008B580C">
        <w:rPr>
          <w:rFonts w:ascii="Trebuchet MS" w:hAnsi="Trebuchet MS"/>
          <w:sz w:val="20"/>
          <w:szCs w:val="20"/>
        </w:rPr>
        <w:t xml:space="preserve"> são denominados, quando em conjunto, os “</w:t>
      </w:r>
      <w:r w:rsidRPr="008B580C">
        <w:rPr>
          <w:rFonts w:ascii="Trebuchet MS" w:hAnsi="Trebuchet MS"/>
          <w:sz w:val="20"/>
          <w:szCs w:val="20"/>
          <w:u w:val="single"/>
        </w:rPr>
        <w:t>Documentos da Operação</w:t>
      </w:r>
      <w:r w:rsidRPr="008B580C">
        <w:rPr>
          <w:rFonts w:ascii="Trebuchet MS" w:hAnsi="Trebuchet MS"/>
          <w:sz w:val="20"/>
          <w:szCs w:val="20"/>
        </w:rPr>
        <w:t>”</w:t>
      </w:r>
      <w:r w:rsidR="004F5287" w:rsidRPr="008B580C">
        <w:rPr>
          <w:rFonts w:ascii="Trebuchet MS" w:hAnsi="Trebuchet MS"/>
          <w:sz w:val="20"/>
          <w:szCs w:val="20"/>
        </w:rPr>
        <w:t>.</w:t>
      </w:r>
    </w:p>
    <w:p w14:paraId="07726FAB" w14:textId="77777777" w:rsidR="00F80D67" w:rsidRPr="008B580C" w:rsidRDefault="00F80D67" w:rsidP="00C23619">
      <w:pPr>
        <w:widowControl w:val="0"/>
        <w:spacing w:line="360" w:lineRule="auto"/>
        <w:jc w:val="both"/>
        <w:rPr>
          <w:rFonts w:ascii="Trebuchet MS" w:eastAsia="Arial Unicode MS" w:hAnsi="Trebuchet MS" w:cstheme="minorHAnsi"/>
          <w:b/>
          <w:sz w:val="20"/>
          <w:szCs w:val="20"/>
          <w:lang w:bidi="th-TH"/>
        </w:rPr>
      </w:pPr>
    </w:p>
    <w:p w14:paraId="4C32B07D" w14:textId="77777777" w:rsidR="007D56C7" w:rsidRPr="008B580C" w:rsidRDefault="009D0636"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QUARTA - </w:t>
      </w:r>
      <w:r w:rsidR="002E1B45" w:rsidRPr="008B580C">
        <w:rPr>
          <w:rFonts w:ascii="Trebuchet MS" w:hAnsi="Trebuchet MS" w:cstheme="minorHAnsi"/>
          <w:b/>
          <w:sz w:val="20"/>
          <w:szCs w:val="20"/>
          <w:lang w:bidi="th-TH"/>
        </w:rPr>
        <w:t>CARACTERÍSTICAS DAS DEBÊNTURES</w:t>
      </w:r>
    </w:p>
    <w:p w14:paraId="4FA97C2F" w14:textId="77777777" w:rsidR="007D56C7" w:rsidRPr="008B580C" w:rsidRDefault="007D56C7" w:rsidP="00C23619">
      <w:pPr>
        <w:widowControl w:val="0"/>
        <w:spacing w:line="360" w:lineRule="auto"/>
        <w:jc w:val="both"/>
        <w:rPr>
          <w:rFonts w:ascii="Trebuchet MS" w:eastAsia="Arial Unicode MS" w:hAnsi="Trebuchet MS" w:cstheme="minorHAnsi"/>
          <w:b/>
          <w:sz w:val="20"/>
          <w:szCs w:val="20"/>
          <w:lang w:bidi="th-TH"/>
        </w:rPr>
      </w:pPr>
    </w:p>
    <w:p w14:paraId="340DE992" w14:textId="15F2C4C6" w:rsidR="004E59DC" w:rsidRPr="008B580C" w:rsidRDefault="004E59DC" w:rsidP="00C23619">
      <w:pPr>
        <w:pStyle w:val="FooterReference"/>
        <w:numPr>
          <w:ilvl w:val="1"/>
          <w:numId w:val="6"/>
        </w:numPr>
        <w:tabs>
          <w:tab w:val="clear" w:pos="851"/>
          <w:tab w:val="left" w:pos="709"/>
        </w:tabs>
        <w:spacing w:line="360" w:lineRule="auto"/>
        <w:ind w:left="709" w:hanging="709"/>
        <w:jc w:val="both"/>
        <w:rPr>
          <w:rFonts w:ascii="Trebuchet MS" w:eastAsia="Arial Unicode MS" w:hAnsi="Trebuchet MS" w:cstheme="minorHAnsi"/>
          <w:sz w:val="20"/>
          <w:szCs w:val="20"/>
          <w:lang w:bidi="th-TH"/>
        </w:rPr>
      </w:pPr>
      <w:bookmarkStart w:id="19" w:name="_Ref130282609"/>
      <w:bookmarkStart w:id="20" w:name="_Ref191891558"/>
      <w:r w:rsidRPr="008B580C">
        <w:rPr>
          <w:rFonts w:ascii="Trebuchet MS" w:eastAsia="Arial Unicode MS" w:hAnsi="Trebuchet MS" w:cstheme="minorHAnsi"/>
          <w:bCs/>
          <w:sz w:val="20"/>
          <w:szCs w:val="20"/>
          <w:u w:val="single"/>
          <w:lang w:bidi="th-TH"/>
        </w:rPr>
        <w:t>Quantidade</w:t>
      </w:r>
      <w:r w:rsidR="00885BC4" w:rsidRPr="008B580C">
        <w:rPr>
          <w:rFonts w:ascii="Trebuchet MS" w:eastAsia="Arial Unicode MS" w:hAnsi="Trebuchet MS" w:cstheme="minorHAnsi"/>
          <w:bCs/>
          <w:sz w:val="20"/>
          <w:szCs w:val="20"/>
          <w:lang w:bidi="th-TH"/>
        </w:rPr>
        <w:t>:</w:t>
      </w:r>
      <w:r w:rsidRPr="008B580C">
        <w:rPr>
          <w:rFonts w:ascii="Trebuchet MS" w:eastAsia="Arial Unicode MS" w:hAnsi="Trebuchet MS" w:cstheme="minorHAnsi"/>
          <w:sz w:val="20"/>
          <w:szCs w:val="20"/>
          <w:lang w:bidi="th-TH"/>
        </w:rPr>
        <w:t xml:space="preserve"> </w:t>
      </w:r>
      <w:r w:rsidR="00546525" w:rsidRPr="008B580C">
        <w:rPr>
          <w:rFonts w:ascii="Trebuchet MS" w:eastAsia="Arial Unicode MS" w:hAnsi="Trebuchet MS" w:cstheme="minorHAnsi"/>
          <w:sz w:val="20"/>
          <w:szCs w:val="20"/>
          <w:lang w:bidi="th-TH"/>
        </w:rPr>
        <w:t xml:space="preserve">Serão emitidas </w:t>
      </w:r>
      <w:r w:rsidR="00EE4E4C">
        <w:rPr>
          <w:rFonts w:ascii="Trebuchet MS" w:hAnsi="Trebuchet MS"/>
          <w:sz w:val="20"/>
          <w:szCs w:val="20"/>
        </w:rPr>
        <w:t>48.200 (quarenta e oito mil e duzentas)</w:t>
      </w:r>
      <w:r w:rsidR="00FC4DA6" w:rsidRPr="008B580C">
        <w:rPr>
          <w:rFonts w:ascii="Trebuchet MS" w:eastAsia="Arial Unicode MS" w:hAnsi="Trebuchet MS" w:cstheme="minorHAnsi"/>
          <w:sz w:val="20"/>
          <w:szCs w:val="20"/>
          <w:lang w:bidi="th-TH"/>
        </w:rPr>
        <w:t xml:space="preserve"> </w:t>
      </w:r>
      <w:r w:rsidR="00327D31" w:rsidRPr="008B580C">
        <w:rPr>
          <w:rFonts w:ascii="Trebuchet MS" w:eastAsia="Arial Unicode MS" w:hAnsi="Trebuchet MS" w:cstheme="minorHAnsi"/>
          <w:sz w:val="20"/>
          <w:szCs w:val="20"/>
          <w:lang w:bidi="th-TH"/>
        </w:rPr>
        <w:t>d</w:t>
      </w:r>
      <w:r w:rsidRPr="008B580C">
        <w:rPr>
          <w:rFonts w:ascii="Trebuchet MS" w:eastAsia="Arial Unicode MS" w:hAnsi="Trebuchet MS" w:cstheme="minorHAnsi"/>
          <w:sz w:val="20"/>
          <w:szCs w:val="20"/>
          <w:lang w:bidi="th-TH"/>
        </w:rPr>
        <w:t>ebêntures</w:t>
      </w:r>
      <w:bookmarkEnd w:id="19"/>
      <w:bookmarkEnd w:id="20"/>
      <w:r w:rsidR="00327D31" w:rsidRPr="008B580C">
        <w:rPr>
          <w:rFonts w:ascii="Trebuchet MS" w:eastAsia="Arial Unicode MS" w:hAnsi="Trebuchet MS" w:cstheme="minorHAnsi"/>
          <w:sz w:val="20"/>
          <w:szCs w:val="20"/>
          <w:lang w:bidi="th-TH"/>
        </w:rPr>
        <w:t xml:space="preserve"> (“</w:t>
      </w:r>
      <w:r w:rsidR="00327D31" w:rsidRPr="008B580C">
        <w:rPr>
          <w:rFonts w:ascii="Trebuchet MS" w:eastAsia="Arial Unicode MS" w:hAnsi="Trebuchet MS" w:cstheme="minorHAnsi"/>
          <w:sz w:val="20"/>
          <w:szCs w:val="20"/>
          <w:u w:val="single"/>
          <w:lang w:bidi="th-TH"/>
        </w:rPr>
        <w:t>Debêntures</w:t>
      </w:r>
      <w:r w:rsidR="00327D31"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w:t>
      </w:r>
      <w:r w:rsidR="00E969B2" w:rsidRPr="008B580C">
        <w:rPr>
          <w:rFonts w:ascii="Trebuchet MS" w:hAnsi="Trebuchet MS"/>
          <w:sz w:val="20"/>
          <w:szCs w:val="20"/>
        </w:rPr>
        <w:t xml:space="preserve"> </w:t>
      </w:r>
    </w:p>
    <w:p w14:paraId="14C65F5B" w14:textId="77777777" w:rsidR="004E59DC" w:rsidRPr="008B580C" w:rsidRDefault="004E59DC" w:rsidP="00C23619">
      <w:pPr>
        <w:pStyle w:val="Default"/>
        <w:widowControl w:val="0"/>
        <w:tabs>
          <w:tab w:val="left" w:pos="709"/>
        </w:tabs>
        <w:spacing w:line="360" w:lineRule="auto"/>
        <w:ind w:left="709" w:hanging="709"/>
        <w:jc w:val="both"/>
        <w:rPr>
          <w:rFonts w:ascii="Trebuchet MS" w:eastAsia="Arial Unicode MS" w:hAnsi="Trebuchet MS" w:cstheme="minorHAnsi"/>
          <w:sz w:val="20"/>
          <w:szCs w:val="20"/>
          <w:lang w:bidi="th-TH"/>
        </w:rPr>
      </w:pPr>
    </w:p>
    <w:p w14:paraId="1944ED51" w14:textId="77777777" w:rsidR="004E59DC" w:rsidRPr="008B580C" w:rsidRDefault="004E59DC" w:rsidP="00C23619">
      <w:pPr>
        <w:pStyle w:val="Default"/>
        <w:widowControl w:val="0"/>
        <w:numPr>
          <w:ilvl w:val="1"/>
          <w:numId w:val="4"/>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bCs/>
          <w:sz w:val="20"/>
          <w:szCs w:val="20"/>
          <w:u w:val="single"/>
          <w:lang w:bidi="th-TH"/>
        </w:rPr>
        <w:t>Valor Nominal Unitário</w:t>
      </w:r>
      <w:r w:rsidR="00885BC4" w:rsidRPr="008B580C">
        <w:rPr>
          <w:rFonts w:ascii="Trebuchet MS" w:eastAsia="Arial Unicode MS" w:hAnsi="Trebuchet MS" w:cstheme="minorHAnsi"/>
          <w:bCs/>
          <w:sz w:val="20"/>
          <w:szCs w:val="20"/>
          <w:lang w:bidi="th-TH"/>
        </w:rPr>
        <w:t>:</w:t>
      </w:r>
      <w:r w:rsidRPr="008B580C">
        <w:rPr>
          <w:rFonts w:ascii="Trebuchet MS" w:eastAsia="Arial Unicode MS" w:hAnsi="Trebuchet MS" w:cstheme="minorHAnsi"/>
          <w:sz w:val="20"/>
          <w:szCs w:val="20"/>
          <w:lang w:bidi="th-TH"/>
        </w:rPr>
        <w:t xml:space="preserve"> As Debêntures terão valor nominal unitário de R$</w:t>
      </w:r>
      <w:r w:rsidR="00546525" w:rsidRPr="008B580C">
        <w:rPr>
          <w:rFonts w:ascii="Trebuchet MS" w:eastAsia="Arial Unicode MS" w:hAnsi="Trebuchet MS" w:cstheme="minorHAnsi"/>
          <w:sz w:val="20"/>
          <w:szCs w:val="20"/>
          <w:lang w:bidi="th-TH"/>
        </w:rPr>
        <w:t xml:space="preserve"> </w:t>
      </w:r>
      <w:r w:rsidR="004D5C44">
        <w:rPr>
          <w:rFonts w:ascii="Trebuchet MS" w:hAnsi="Trebuchet MS"/>
          <w:sz w:val="20"/>
          <w:szCs w:val="20"/>
        </w:rPr>
        <w:t xml:space="preserve">1.000,00 </w:t>
      </w:r>
      <w:r w:rsidR="004D5C44" w:rsidRPr="008B580C">
        <w:rPr>
          <w:rFonts w:ascii="Trebuchet MS" w:eastAsia="Arial Unicode MS" w:hAnsi="Trebuchet MS" w:cstheme="minorHAnsi"/>
          <w:sz w:val="20"/>
          <w:szCs w:val="20"/>
          <w:lang w:bidi="th-TH"/>
        </w:rPr>
        <w:t>(</w:t>
      </w:r>
      <w:r w:rsidR="004D5C44">
        <w:rPr>
          <w:rFonts w:ascii="Trebuchet MS" w:eastAsia="Arial Unicode MS" w:hAnsi="Trebuchet MS" w:cstheme="minorHAnsi"/>
          <w:sz w:val="20"/>
          <w:szCs w:val="20"/>
          <w:lang w:bidi="th-TH"/>
        </w:rPr>
        <w:t>um mil reais)</w:t>
      </w:r>
      <w:r w:rsidR="004D5C44"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na Data de Emissão ("</w:t>
      </w:r>
      <w:r w:rsidRPr="008B580C">
        <w:rPr>
          <w:rFonts w:ascii="Trebuchet MS" w:eastAsia="Arial Unicode MS" w:hAnsi="Trebuchet MS" w:cstheme="minorHAnsi"/>
          <w:sz w:val="20"/>
          <w:szCs w:val="20"/>
          <w:u w:val="single"/>
          <w:lang w:bidi="th-TH"/>
        </w:rPr>
        <w:t>Valor Nominal Unitário</w:t>
      </w:r>
      <w:r w:rsidRPr="008B580C">
        <w:rPr>
          <w:rFonts w:ascii="Trebuchet MS" w:eastAsia="Arial Unicode MS" w:hAnsi="Trebuchet MS" w:cstheme="minorHAnsi"/>
          <w:sz w:val="20"/>
          <w:szCs w:val="20"/>
          <w:lang w:bidi="th-TH"/>
        </w:rPr>
        <w:t>").</w:t>
      </w:r>
    </w:p>
    <w:p w14:paraId="04510C4E"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3451B194" w14:textId="10CF58FB" w:rsidR="007D56C7"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bookmarkStart w:id="21" w:name="_Ref268856667"/>
      <w:r w:rsidRPr="008B580C">
        <w:rPr>
          <w:rFonts w:ascii="Trebuchet MS" w:hAnsi="Trebuchet MS" w:cstheme="minorHAnsi"/>
          <w:bCs/>
          <w:sz w:val="20"/>
          <w:szCs w:val="20"/>
          <w:u w:val="single"/>
          <w:lang w:bidi="th-TH"/>
        </w:rPr>
        <w:t>Data de Emissão</w:t>
      </w:r>
      <w:bookmarkEnd w:id="21"/>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Para todos os fins e efeitos legais, a data de emissão das Debêntures será </w:t>
      </w:r>
      <w:r w:rsidR="00B84092">
        <w:rPr>
          <w:rFonts w:ascii="Trebuchet MS" w:hAnsi="Trebuchet MS"/>
          <w:sz w:val="20"/>
          <w:szCs w:val="20"/>
        </w:rPr>
        <w:t xml:space="preserve">22 de julho </w:t>
      </w:r>
      <w:r w:rsidR="00433EF2" w:rsidRPr="008B580C">
        <w:rPr>
          <w:rFonts w:ascii="Trebuchet MS" w:eastAsia="Arial Unicode MS" w:hAnsi="Trebuchet MS" w:cstheme="minorHAnsi"/>
          <w:sz w:val="20"/>
          <w:szCs w:val="20"/>
          <w:lang w:bidi="th-TH"/>
        </w:rPr>
        <w:t xml:space="preserve">de </w:t>
      </w:r>
      <w:r w:rsidR="005C505E" w:rsidRPr="008B580C">
        <w:rPr>
          <w:rFonts w:ascii="Trebuchet MS" w:hAnsi="Trebuchet MS"/>
          <w:sz w:val="20"/>
          <w:szCs w:val="20"/>
        </w:rPr>
        <w:t>2022</w:t>
      </w:r>
      <w:r w:rsidR="00033A7D"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w:t>
      </w:r>
      <w:r w:rsidRPr="008B580C">
        <w:rPr>
          <w:rFonts w:ascii="Trebuchet MS" w:hAnsi="Trebuchet MS" w:cstheme="minorHAnsi"/>
          <w:sz w:val="20"/>
          <w:szCs w:val="20"/>
          <w:u w:val="single"/>
          <w:lang w:bidi="th-TH"/>
        </w:rPr>
        <w:t>Data de Emissão</w:t>
      </w:r>
      <w:r w:rsidRPr="008B580C">
        <w:rPr>
          <w:rFonts w:ascii="Trebuchet MS" w:hAnsi="Trebuchet MS" w:cstheme="minorHAnsi"/>
          <w:sz w:val="20"/>
          <w:szCs w:val="20"/>
          <w:lang w:bidi="th-TH"/>
        </w:rPr>
        <w:t xml:space="preserve">”). </w:t>
      </w:r>
    </w:p>
    <w:p w14:paraId="3D1638CF"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188E1FF7" w14:textId="6BAD82F2" w:rsidR="00AD53FD"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Prazo e Data de Vencimento</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920083" w:rsidRPr="008B580C">
        <w:rPr>
          <w:rFonts w:ascii="Trebuchet MS" w:hAnsi="Trebuchet MS" w:cstheme="minorHAnsi"/>
          <w:sz w:val="20"/>
          <w:szCs w:val="20"/>
          <w:lang w:bidi="th-TH"/>
        </w:rPr>
        <w:t>Ressalvadas as hipóteses de liquidação antecipada da totalidade das Debêntures em razão da ocorrência de seu resgate antecipado</w:t>
      </w:r>
      <w:r w:rsidR="0049373C">
        <w:rPr>
          <w:rFonts w:ascii="Trebuchet MS" w:hAnsi="Trebuchet MS" w:cstheme="minorHAnsi"/>
          <w:sz w:val="20"/>
          <w:szCs w:val="20"/>
          <w:lang w:bidi="th-TH"/>
        </w:rPr>
        <w:t xml:space="preserve"> facultativo integral</w:t>
      </w:r>
      <w:r w:rsidR="00920083" w:rsidRPr="008B580C">
        <w:rPr>
          <w:rFonts w:ascii="Trebuchet MS" w:hAnsi="Trebuchet MS" w:cstheme="minorHAnsi"/>
          <w:sz w:val="20"/>
          <w:szCs w:val="20"/>
          <w:lang w:bidi="th-TH"/>
        </w:rPr>
        <w:t xml:space="preserve"> e/ou do vencimento antecipado das obrigações decorrentes das Debêntures, conforme os termos previstos nesta Escritura de Emissão, a</w:t>
      </w:r>
      <w:r w:rsidR="00327D31" w:rsidRPr="008B580C">
        <w:rPr>
          <w:rFonts w:ascii="Trebuchet MS" w:hAnsi="Trebuchet MS" w:cstheme="minorHAnsi"/>
          <w:sz w:val="20"/>
          <w:szCs w:val="20"/>
          <w:lang w:bidi="th-TH"/>
        </w:rPr>
        <w:t xml:space="preserve">s Debêntures terão prazo de vencimento de </w:t>
      </w:r>
      <w:r w:rsidR="00F16A4F">
        <w:rPr>
          <w:rFonts w:ascii="Trebuchet MS" w:hAnsi="Trebuchet MS"/>
          <w:sz w:val="20"/>
          <w:szCs w:val="20"/>
        </w:rPr>
        <w:t>2.547</w:t>
      </w:r>
      <w:r w:rsidR="00F16A4F" w:rsidRPr="008B580C">
        <w:rPr>
          <w:rFonts w:ascii="Trebuchet MS" w:hAnsi="Trebuchet MS" w:cstheme="minorHAnsi"/>
          <w:sz w:val="20"/>
          <w:szCs w:val="20"/>
          <w:lang w:bidi="th-TH"/>
        </w:rPr>
        <w:t xml:space="preserve"> </w:t>
      </w:r>
      <w:r w:rsidR="002D5FA8" w:rsidRPr="008B580C">
        <w:rPr>
          <w:rFonts w:ascii="Trebuchet MS" w:hAnsi="Trebuchet MS" w:cstheme="minorHAnsi"/>
          <w:sz w:val="20"/>
          <w:szCs w:val="20"/>
          <w:lang w:bidi="th-TH"/>
        </w:rPr>
        <w:t>(</w:t>
      </w:r>
      <w:r w:rsidR="00F16A4F">
        <w:rPr>
          <w:rFonts w:ascii="Trebuchet MS" w:hAnsi="Trebuchet MS"/>
          <w:sz w:val="20"/>
          <w:szCs w:val="20"/>
        </w:rPr>
        <w:t>dois mil, quinhentos e quarenta e sete</w:t>
      </w:r>
      <w:r w:rsidR="002D5FA8" w:rsidRPr="008B580C">
        <w:rPr>
          <w:rFonts w:ascii="Trebuchet MS" w:hAnsi="Trebuchet MS" w:cstheme="minorHAnsi"/>
          <w:sz w:val="20"/>
          <w:szCs w:val="20"/>
          <w:lang w:bidi="th-TH"/>
        </w:rPr>
        <w:t xml:space="preserve">) </w:t>
      </w:r>
      <w:r w:rsidR="00DB0338" w:rsidRPr="008B580C">
        <w:rPr>
          <w:rFonts w:ascii="Trebuchet MS" w:hAnsi="Trebuchet MS" w:cstheme="minorHAnsi"/>
          <w:sz w:val="20"/>
          <w:szCs w:val="20"/>
          <w:lang w:bidi="th-TH"/>
        </w:rPr>
        <w:t xml:space="preserve">dias </w:t>
      </w:r>
      <w:r w:rsidR="00327D31" w:rsidRPr="008B580C">
        <w:rPr>
          <w:rFonts w:ascii="Trebuchet MS" w:hAnsi="Trebuchet MS" w:cstheme="minorHAnsi"/>
          <w:sz w:val="20"/>
          <w:szCs w:val="20"/>
          <w:lang w:bidi="th-TH"/>
        </w:rPr>
        <w:t xml:space="preserve">contados da Data de Emissão, vencendo em </w:t>
      </w:r>
      <w:r w:rsidR="00F16A4F">
        <w:rPr>
          <w:rFonts w:ascii="Trebuchet MS" w:hAnsi="Trebuchet MS"/>
          <w:sz w:val="20"/>
          <w:szCs w:val="20"/>
        </w:rPr>
        <w:t>12</w:t>
      </w:r>
      <w:r w:rsidR="00F16A4F" w:rsidRPr="008B580C">
        <w:rPr>
          <w:rFonts w:ascii="Trebuchet MS" w:eastAsia="Arial Unicode MS" w:hAnsi="Trebuchet MS" w:cstheme="minorHAnsi"/>
          <w:sz w:val="20"/>
          <w:szCs w:val="20"/>
          <w:lang w:bidi="th-TH"/>
        </w:rPr>
        <w:t xml:space="preserve"> </w:t>
      </w:r>
      <w:r w:rsidR="002D5FA8" w:rsidRPr="008B580C">
        <w:rPr>
          <w:rFonts w:ascii="Trebuchet MS" w:eastAsia="Arial Unicode MS" w:hAnsi="Trebuchet MS" w:cstheme="minorHAnsi"/>
          <w:sz w:val="20"/>
          <w:szCs w:val="20"/>
          <w:lang w:bidi="th-TH"/>
        </w:rPr>
        <w:t xml:space="preserve">de </w:t>
      </w:r>
      <w:r w:rsidR="00F16A4F">
        <w:rPr>
          <w:rFonts w:ascii="Trebuchet MS" w:hAnsi="Trebuchet MS"/>
          <w:sz w:val="20"/>
          <w:szCs w:val="20"/>
        </w:rPr>
        <w:t>julho</w:t>
      </w:r>
      <w:r w:rsidR="00F16A4F" w:rsidRPr="008B580C">
        <w:rPr>
          <w:rFonts w:ascii="Trebuchet MS" w:eastAsia="Arial Unicode MS" w:hAnsi="Trebuchet MS" w:cstheme="minorHAnsi"/>
          <w:sz w:val="20"/>
          <w:szCs w:val="20"/>
          <w:lang w:bidi="th-TH"/>
        </w:rPr>
        <w:t xml:space="preserve"> </w:t>
      </w:r>
      <w:r w:rsidR="002D5FA8" w:rsidRPr="008B580C">
        <w:rPr>
          <w:rFonts w:ascii="Trebuchet MS" w:eastAsia="Arial Unicode MS" w:hAnsi="Trebuchet MS" w:cstheme="minorHAnsi"/>
          <w:sz w:val="20"/>
          <w:szCs w:val="20"/>
          <w:lang w:bidi="th-TH"/>
        </w:rPr>
        <w:t xml:space="preserve">de </w:t>
      </w:r>
      <w:r w:rsidR="00F16A4F">
        <w:rPr>
          <w:rFonts w:ascii="Trebuchet MS" w:hAnsi="Trebuchet MS"/>
          <w:sz w:val="20"/>
          <w:szCs w:val="20"/>
        </w:rPr>
        <w:t>2029</w:t>
      </w:r>
      <w:r w:rsidR="00F16A4F" w:rsidRPr="008B580C" w:rsidDel="00433EF2">
        <w:rPr>
          <w:rFonts w:ascii="Trebuchet MS" w:hAnsi="Trebuchet MS" w:cstheme="minorHAnsi"/>
          <w:sz w:val="20"/>
          <w:szCs w:val="20"/>
          <w:lang w:bidi="th-TH"/>
        </w:rPr>
        <w:t xml:space="preserve"> </w:t>
      </w:r>
      <w:r w:rsidR="004E59DC" w:rsidRPr="008B580C">
        <w:rPr>
          <w:rFonts w:ascii="Trebuchet MS" w:hAnsi="Trebuchet MS" w:cstheme="minorHAnsi"/>
          <w:sz w:val="20"/>
          <w:szCs w:val="20"/>
          <w:lang w:bidi="th-TH"/>
        </w:rPr>
        <w:t>("</w:t>
      </w:r>
      <w:r w:rsidR="004E59DC" w:rsidRPr="008B580C">
        <w:rPr>
          <w:rFonts w:ascii="Trebuchet MS" w:hAnsi="Trebuchet MS" w:cstheme="minorHAnsi"/>
          <w:sz w:val="20"/>
          <w:szCs w:val="20"/>
          <w:u w:val="single"/>
          <w:lang w:bidi="th-TH"/>
        </w:rPr>
        <w:t>Data de Vencimento</w:t>
      </w:r>
      <w:r w:rsidR="004E59DC" w:rsidRPr="008B580C">
        <w:rPr>
          <w:rFonts w:ascii="Trebuchet MS" w:hAnsi="Trebuchet MS" w:cstheme="minorHAnsi"/>
          <w:sz w:val="20"/>
          <w:szCs w:val="20"/>
          <w:lang w:bidi="th-TH"/>
        </w:rPr>
        <w:t>").</w:t>
      </w:r>
      <w:r w:rsidR="002A56E2">
        <w:rPr>
          <w:rFonts w:ascii="Trebuchet MS" w:hAnsi="Trebuchet MS" w:cstheme="minorHAnsi"/>
          <w:sz w:val="20"/>
          <w:szCs w:val="20"/>
          <w:lang w:bidi="th-TH"/>
        </w:rPr>
        <w:t xml:space="preserve"> </w:t>
      </w:r>
    </w:p>
    <w:p w14:paraId="1F6CF424" w14:textId="77777777" w:rsidR="00327D31" w:rsidRPr="008B580C" w:rsidRDefault="00327D3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31DEBF67" w14:textId="77777777" w:rsidR="00327D31" w:rsidRPr="008B580C" w:rsidRDefault="00327D31"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Conversibilidade, Tipo e Forma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As Debêntures serão simples, não conversíveis em ações de emissão da Emissora, escriturais e nominativas, sem emissão de cautelas ou certificados.</w:t>
      </w:r>
    </w:p>
    <w:p w14:paraId="4961A058" w14:textId="77777777" w:rsidR="007D56C7" w:rsidRPr="008B580C" w:rsidRDefault="007D56C7"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41512636" w14:textId="77777777" w:rsidR="00C2201B"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Espécie</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As Debêntures serão da espécie </w:t>
      </w:r>
      <w:r w:rsidR="00433EF2" w:rsidRPr="008B580C">
        <w:rPr>
          <w:rFonts w:ascii="Trebuchet MS" w:hAnsi="Trebuchet MS" w:cstheme="minorHAnsi"/>
          <w:sz w:val="20"/>
          <w:szCs w:val="20"/>
          <w:lang w:bidi="th-TH"/>
        </w:rPr>
        <w:t>com garantia real</w:t>
      </w:r>
      <w:r w:rsidR="00C2201B" w:rsidRPr="008B580C">
        <w:rPr>
          <w:rFonts w:ascii="Trebuchet MS" w:hAnsi="Trebuchet MS" w:cstheme="minorHAnsi"/>
          <w:sz w:val="20"/>
          <w:szCs w:val="20"/>
          <w:lang w:bidi="th-TH"/>
        </w:rPr>
        <w:t>,</w:t>
      </w:r>
      <w:r w:rsidR="00433EF2" w:rsidRPr="008B580C">
        <w:rPr>
          <w:rFonts w:ascii="Trebuchet MS" w:hAnsi="Trebuchet MS" w:cstheme="minorHAnsi"/>
          <w:sz w:val="20"/>
          <w:szCs w:val="20"/>
          <w:lang w:bidi="th-TH"/>
        </w:rPr>
        <w:t xml:space="preserve"> e </w:t>
      </w:r>
      <w:r w:rsidR="000B2195" w:rsidRPr="008B580C">
        <w:rPr>
          <w:rFonts w:ascii="Trebuchet MS" w:hAnsi="Trebuchet MS" w:cstheme="minorHAnsi"/>
          <w:sz w:val="20"/>
          <w:szCs w:val="20"/>
          <w:lang w:bidi="th-TH"/>
        </w:rPr>
        <w:t>com garantia fidejussória adicional,</w:t>
      </w:r>
      <w:r w:rsidR="00F6792A" w:rsidRPr="008B580C">
        <w:rPr>
          <w:rFonts w:ascii="Trebuchet MS" w:hAnsi="Trebuchet MS" w:cstheme="minorHAnsi"/>
          <w:sz w:val="20"/>
          <w:szCs w:val="20"/>
          <w:lang w:bidi="th-TH"/>
        </w:rPr>
        <w:t xml:space="preserve"> </w:t>
      </w:r>
      <w:r w:rsidR="004E59DC" w:rsidRPr="008B580C">
        <w:rPr>
          <w:rFonts w:ascii="Trebuchet MS" w:hAnsi="Trebuchet MS" w:cstheme="minorHAnsi"/>
          <w:sz w:val="20"/>
          <w:szCs w:val="20"/>
          <w:lang w:bidi="th-TH"/>
        </w:rPr>
        <w:t xml:space="preserve">nos termos do artigo 58 </w:t>
      </w:r>
      <w:r w:rsidR="000B2195" w:rsidRPr="008B580C">
        <w:rPr>
          <w:rFonts w:ascii="Trebuchet MS" w:hAnsi="Trebuchet MS" w:cstheme="minorHAnsi"/>
          <w:sz w:val="20"/>
          <w:szCs w:val="20"/>
          <w:lang w:bidi="th-TH"/>
        </w:rPr>
        <w:t>da Lei das Sociedades por Ações</w:t>
      </w:r>
      <w:r w:rsidR="00327D31" w:rsidRPr="008B580C">
        <w:rPr>
          <w:rFonts w:ascii="Trebuchet MS" w:hAnsi="Trebuchet MS" w:cstheme="minorHAnsi"/>
          <w:sz w:val="20"/>
          <w:szCs w:val="20"/>
          <w:lang w:bidi="th-TH"/>
        </w:rPr>
        <w:t>.</w:t>
      </w:r>
    </w:p>
    <w:p w14:paraId="6133C214" w14:textId="77777777" w:rsidR="007D56C7" w:rsidRPr="008B580C" w:rsidRDefault="007D56C7"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lang w:bidi="th-TH"/>
        </w:rPr>
      </w:pPr>
    </w:p>
    <w:p w14:paraId="19A958A7" w14:textId="77777777" w:rsidR="00F6792A" w:rsidRPr="008B580C" w:rsidRDefault="001A18E2"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bookmarkStart w:id="22" w:name="_Ref355604684"/>
      <w:bookmarkStart w:id="23" w:name="_Ref355627882"/>
      <w:bookmarkStart w:id="24" w:name="_Ref329960316"/>
      <w:r w:rsidRPr="008B580C">
        <w:rPr>
          <w:rFonts w:ascii="Trebuchet MS" w:hAnsi="Trebuchet MS" w:cstheme="minorHAnsi"/>
          <w:bCs/>
          <w:sz w:val="20"/>
          <w:szCs w:val="20"/>
          <w:u w:val="single"/>
          <w:lang w:bidi="th-TH"/>
        </w:rPr>
        <w:t>Fiança</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197DD5" w:rsidRPr="008B580C">
        <w:rPr>
          <w:rFonts w:ascii="Trebuchet MS" w:hAnsi="Trebuchet MS"/>
          <w:sz w:val="20"/>
          <w:szCs w:val="20"/>
        </w:rPr>
        <w:t xml:space="preserve">Para assegurar o fiel, integral e pontual cumprimento pela Emissora </w:t>
      </w:r>
      <w:r w:rsidR="004F715A">
        <w:rPr>
          <w:rFonts w:ascii="Trebuchet MS" w:hAnsi="Trebuchet MS"/>
          <w:sz w:val="20"/>
          <w:szCs w:val="20"/>
        </w:rPr>
        <w:t xml:space="preserve">(i) da totalidade das obrigações principais, acessórias e moratórias, presentes ou futuras, no seu vencimento original ou antecipado, inclusive decorrentes de juros, multas e penalidades relativas aos Créditos Imobiliários Locação; </w:t>
      </w:r>
      <w:r w:rsidR="004F715A" w:rsidRPr="00F95337">
        <w:rPr>
          <w:rFonts w:ascii="Trebuchet MS" w:hAnsi="Trebuchet MS"/>
          <w:sz w:val="20"/>
          <w:szCs w:val="20"/>
        </w:rPr>
        <w:t xml:space="preserve">(ii) de todas as </w:t>
      </w:r>
      <w:r w:rsidR="004F715A" w:rsidRPr="00F95337">
        <w:rPr>
          <w:rFonts w:ascii="Trebuchet MS" w:hAnsi="Trebuchet MS"/>
          <w:sz w:val="20"/>
          <w:szCs w:val="20"/>
        </w:rPr>
        <w:lastRenderedPageBreak/>
        <w:t xml:space="preserve">obrigações assumidas pela </w:t>
      </w:r>
      <w:r w:rsidR="004F715A">
        <w:rPr>
          <w:rFonts w:ascii="Trebuchet MS" w:hAnsi="Trebuchet MS"/>
          <w:sz w:val="20"/>
          <w:szCs w:val="20"/>
        </w:rPr>
        <w:t>Tradimaq Rio</w:t>
      </w:r>
      <w:r w:rsidR="004F715A" w:rsidRPr="00F95337">
        <w:rPr>
          <w:rFonts w:ascii="Trebuchet MS" w:hAnsi="Trebuchet MS"/>
          <w:sz w:val="20"/>
          <w:szCs w:val="20"/>
        </w:rPr>
        <w:t xml:space="preserve"> nos termos do Contrato de Cessão, tais como a Coobrigação (conforme definida no Contrato de Cessão), Recompra Compulsória (conforme definida no Contrato de Cessão), Pagamento Residual (conforme definido no Contrato de Cessão) e a Multa Indenizatória (conforme definida no Contrato de Cessão)</w:t>
      </w:r>
      <w:r w:rsidR="0048691E">
        <w:rPr>
          <w:rFonts w:ascii="Trebuchet MS" w:hAnsi="Trebuchet MS"/>
          <w:sz w:val="20"/>
          <w:szCs w:val="20"/>
        </w:rPr>
        <w:t>;</w:t>
      </w:r>
      <w:r w:rsidR="004F715A">
        <w:rPr>
          <w:rFonts w:ascii="Trebuchet MS" w:hAnsi="Trebuchet MS"/>
          <w:sz w:val="20"/>
          <w:szCs w:val="20"/>
        </w:rPr>
        <w:t xml:space="preserve"> (iii) </w:t>
      </w:r>
      <w:r w:rsidR="00197DD5" w:rsidRPr="008B580C">
        <w:rPr>
          <w:rFonts w:ascii="Trebuchet MS" w:hAnsi="Trebuchet MS"/>
          <w:sz w:val="20"/>
          <w:szCs w:val="20"/>
        </w:rPr>
        <w:t>de quaisquer das obrigações principais, acessórias e/ou moratórias, presentes e/ou futuras, assumidas ou que venham a sê-lo, perante a Debenturista, nos termos desta Escritura de Emissão</w:t>
      </w:r>
      <w:r w:rsidR="00180F71">
        <w:rPr>
          <w:rFonts w:ascii="Trebuchet MS" w:hAnsi="Trebuchet MS"/>
          <w:sz w:val="20"/>
          <w:szCs w:val="20"/>
        </w:rPr>
        <w:t>, do Contrato de Cessão</w:t>
      </w:r>
      <w:r w:rsidR="003372FA">
        <w:rPr>
          <w:rFonts w:ascii="Trebuchet MS" w:hAnsi="Trebuchet MS"/>
          <w:sz w:val="20"/>
          <w:szCs w:val="20"/>
        </w:rPr>
        <w:t xml:space="preserve"> </w:t>
      </w:r>
      <w:bookmarkStart w:id="25" w:name="_Hlk104297063"/>
      <w:r w:rsidR="003372FA">
        <w:rPr>
          <w:rFonts w:ascii="Trebuchet MS" w:hAnsi="Trebuchet MS"/>
          <w:sz w:val="20"/>
          <w:szCs w:val="20"/>
        </w:rPr>
        <w:t>e dos demais Documentos da Operação</w:t>
      </w:r>
      <w:bookmarkEnd w:id="25"/>
      <w:r w:rsidR="00197DD5" w:rsidRPr="008B580C">
        <w:rPr>
          <w:rFonts w:ascii="Trebuchet MS" w:hAnsi="Trebuchet MS"/>
          <w:sz w:val="20"/>
          <w:szCs w:val="20"/>
        </w:rPr>
        <w:t>, o que inclui, mas não se limita, ao pagamento das Debêntures, abrangendo o Valor Nominal</w:t>
      </w:r>
      <w:r w:rsidR="006322AA" w:rsidRPr="008B580C">
        <w:rPr>
          <w:rFonts w:ascii="Trebuchet MS" w:hAnsi="Trebuchet MS"/>
          <w:sz w:val="20"/>
          <w:szCs w:val="20"/>
        </w:rPr>
        <w:t xml:space="preserve"> Unitário</w:t>
      </w:r>
      <w:r w:rsidR="00197DD5" w:rsidRPr="008B580C">
        <w:rPr>
          <w:rFonts w:ascii="Trebuchet MS" w:hAnsi="Trebuchet MS"/>
          <w:sz w:val="20"/>
          <w:szCs w:val="20"/>
        </w:rPr>
        <w:t xml:space="preserve"> Atualizado, </w:t>
      </w:r>
      <w:r w:rsidR="002765A7" w:rsidRPr="008B580C">
        <w:rPr>
          <w:rFonts w:ascii="Trebuchet MS" w:hAnsi="Trebuchet MS"/>
          <w:sz w:val="20"/>
          <w:szCs w:val="20"/>
        </w:rPr>
        <w:t xml:space="preserve">a </w:t>
      </w:r>
      <w:r w:rsidR="00197DD5" w:rsidRPr="008B580C">
        <w:rPr>
          <w:rFonts w:ascii="Trebuchet MS" w:hAnsi="Trebuchet MS"/>
          <w:sz w:val="20"/>
          <w:szCs w:val="20"/>
        </w:rPr>
        <w:t>Remuneração</w:t>
      </w:r>
      <w:r w:rsidR="0048691E">
        <w:rPr>
          <w:rFonts w:ascii="Trebuchet MS" w:hAnsi="Trebuchet MS"/>
          <w:sz w:val="20"/>
          <w:szCs w:val="20"/>
        </w:rPr>
        <w:t>;</w:t>
      </w:r>
      <w:r w:rsidR="00197DD5" w:rsidRPr="008B580C">
        <w:rPr>
          <w:rFonts w:ascii="Trebuchet MS" w:hAnsi="Trebuchet MS"/>
          <w:sz w:val="20"/>
          <w:szCs w:val="20"/>
        </w:rPr>
        <w:t xml:space="preserve"> </w:t>
      </w:r>
      <w:r w:rsidR="00180F71">
        <w:rPr>
          <w:rFonts w:ascii="Trebuchet MS" w:hAnsi="Trebuchet MS"/>
          <w:sz w:val="20"/>
          <w:szCs w:val="20"/>
        </w:rPr>
        <w:t xml:space="preserve">(iv) </w:t>
      </w:r>
      <w:r w:rsidR="009B26C0" w:rsidRPr="009B26C0">
        <w:rPr>
          <w:rFonts w:ascii="Trebuchet MS" w:hAnsi="Trebuchet MS"/>
          <w:sz w:val="20"/>
          <w:szCs w:val="20"/>
        </w:rPr>
        <w:t>o saldo devedor dos CRI</w:t>
      </w:r>
      <w:r w:rsidR="009B26C0">
        <w:rPr>
          <w:rFonts w:ascii="Trebuchet MS" w:hAnsi="Trebuchet MS"/>
          <w:sz w:val="20"/>
          <w:szCs w:val="20"/>
        </w:rPr>
        <w:t>,</w:t>
      </w:r>
      <w:r w:rsidR="009B26C0" w:rsidRPr="009B26C0">
        <w:rPr>
          <w:rFonts w:ascii="Trebuchet MS" w:hAnsi="Trebuchet MS"/>
          <w:sz w:val="20"/>
          <w:szCs w:val="20"/>
        </w:rPr>
        <w:t xml:space="preserve"> </w:t>
      </w:r>
      <w:r w:rsidR="00197DD5" w:rsidRPr="008B580C">
        <w:rPr>
          <w:rFonts w:ascii="Trebuchet MS" w:hAnsi="Trebuchet MS"/>
          <w:sz w:val="20"/>
          <w:szCs w:val="20"/>
        </w:rPr>
        <w:t>incluindo o pagamento dos custos, comissões, encargos e despesas</w:t>
      </w:r>
      <w:r w:rsidR="00040DED" w:rsidRPr="008B580C">
        <w:rPr>
          <w:rFonts w:ascii="Trebuchet MS" w:hAnsi="Trebuchet MS"/>
          <w:sz w:val="20"/>
          <w:szCs w:val="20"/>
        </w:rPr>
        <w:t xml:space="preserve"> expressamente previstos</w:t>
      </w:r>
      <w:r w:rsidR="00197DD5" w:rsidRPr="008B580C">
        <w:rPr>
          <w:rFonts w:ascii="Trebuchet MS" w:hAnsi="Trebuchet MS"/>
          <w:sz w:val="20"/>
          <w:szCs w:val="20"/>
        </w:rPr>
        <w:t xml:space="preserve"> </w:t>
      </w:r>
      <w:r w:rsidR="0048691E">
        <w:rPr>
          <w:rFonts w:ascii="Trebuchet MS" w:hAnsi="Trebuchet MS"/>
          <w:sz w:val="20"/>
          <w:szCs w:val="20"/>
        </w:rPr>
        <w:t>n</w:t>
      </w:r>
      <w:r w:rsidR="003372FA">
        <w:rPr>
          <w:rFonts w:ascii="Trebuchet MS" w:hAnsi="Trebuchet MS"/>
          <w:sz w:val="20"/>
          <w:szCs w:val="20"/>
        </w:rPr>
        <w:t>os demais Documentos da Operação</w:t>
      </w:r>
      <w:r w:rsidR="003372FA" w:rsidRPr="008B580C">
        <w:rPr>
          <w:rFonts w:ascii="Trebuchet MS" w:hAnsi="Trebuchet MS"/>
          <w:sz w:val="20"/>
          <w:szCs w:val="20"/>
        </w:rPr>
        <w:t xml:space="preserve"> </w:t>
      </w:r>
      <w:r w:rsidR="00197DD5" w:rsidRPr="008B580C">
        <w:rPr>
          <w:rFonts w:ascii="Trebuchet MS" w:hAnsi="Trebuchet MS"/>
          <w:sz w:val="20"/>
          <w:szCs w:val="20"/>
        </w:rPr>
        <w:t>e a totalidade das obrigações acessórias, tais como, mas não se limitando a</w:t>
      </w:r>
      <w:r w:rsidR="00040DED" w:rsidRPr="008B580C">
        <w:rPr>
          <w:rFonts w:ascii="Trebuchet MS" w:hAnsi="Trebuchet MS"/>
          <w:sz w:val="20"/>
          <w:szCs w:val="20"/>
        </w:rPr>
        <w:t>,</w:t>
      </w:r>
      <w:r w:rsidR="00197DD5" w:rsidRPr="008B580C">
        <w:rPr>
          <w:rFonts w:ascii="Trebuchet MS" w:hAnsi="Trebuchet MS"/>
          <w:sz w:val="20"/>
          <w:szCs w:val="20"/>
        </w:rPr>
        <w:t xml:space="preserve"> encargos moratórios, multas, penalidades, despesas, custas, honorários extrajudiciais</w:t>
      </w:r>
      <w:r w:rsidR="00033A7D" w:rsidRPr="008B580C">
        <w:rPr>
          <w:rFonts w:ascii="Trebuchet MS" w:hAnsi="Trebuchet MS"/>
          <w:sz w:val="20"/>
          <w:szCs w:val="20"/>
        </w:rPr>
        <w:t xml:space="preserve"> razoavelmente incorridos</w:t>
      </w:r>
      <w:r w:rsidR="00197DD5" w:rsidRPr="008B580C">
        <w:rPr>
          <w:rFonts w:ascii="Trebuchet MS" w:hAnsi="Trebuchet MS"/>
          <w:sz w:val="20"/>
          <w:szCs w:val="20"/>
        </w:rPr>
        <w:t xml:space="preserve"> ou arbitrados em juízo, indenizações, comissões e demais encargos contratuais e legais previstos</w:t>
      </w:r>
      <w:r w:rsidR="00040DED" w:rsidRPr="008B580C">
        <w:rPr>
          <w:rFonts w:ascii="Trebuchet MS" w:hAnsi="Trebuchet MS"/>
          <w:sz w:val="20"/>
          <w:szCs w:val="20"/>
        </w:rPr>
        <w:t xml:space="preserve"> nesta Escritura de Emissão</w:t>
      </w:r>
      <w:r w:rsidR="00180F71">
        <w:rPr>
          <w:rFonts w:ascii="Trebuchet MS" w:hAnsi="Trebuchet MS"/>
          <w:sz w:val="20"/>
          <w:szCs w:val="20"/>
        </w:rPr>
        <w:t>, do Contrato de Cessão</w:t>
      </w:r>
      <w:r w:rsidR="003372FA" w:rsidRPr="003372FA">
        <w:rPr>
          <w:rFonts w:ascii="Trebuchet MS" w:hAnsi="Trebuchet MS"/>
          <w:sz w:val="20"/>
          <w:szCs w:val="20"/>
        </w:rPr>
        <w:t xml:space="preserve"> </w:t>
      </w:r>
      <w:r w:rsidR="003372FA">
        <w:rPr>
          <w:rFonts w:ascii="Trebuchet MS" w:hAnsi="Trebuchet MS"/>
          <w:sz w:val="20"/>
          <w:szCs w:val="20"/>
        </w:rPr>
        <w:t>e dos demais Documentos da Operação</w:t>
      </w:r>
      <w:r w:rsidR="0048691E">
        <w:rPr>
          <w:rFonts w:ascii="Trebuchet MS" w:hAnsi="Trebuchet MS"/>
          <w:sz w:val="20"/>
          <w:szCs w:val="20"/>
        </w:rPr>
        <w:t>;</w:t>
      </w:r>
      <w:r w:rsidR="00197DD5" w:rsidRPr="008B580C">
        <w:rPr>
          <w:rFonts w:ascii="Trebuchet MS" w:hAnsi="Trebuchet MS"/>
          <w:sz w:val="20"/>
          <w:szCs w:val="20"/>
        </w:rPr>
        <w:t xml:space="preserve"> </w:t>
      </w:r>
      <w:r w:rsidR="00180F71">
        <w:rPr>
          <w:rFonts w:ascii="Trebuchet MS" w:hAnsi="Trebuchet MS"/>
          <w:sz w:val="20"/>
          <w:szCs w:val="20"/>
        </w:rPr>
        <w:t xml:space="preserve">(v) </w:t>
      </w:r>
      <w:r w:rsidR="00197DD5" w:rsidRPr="008B580C">
        <w:rPr>
          <w:rFonts w:ascii="Trebuchet MS" w:hAnsi="Trebuchet MS"/>
          <w:sz w:val="20"/>
          <w:szCs w:val="20"/>
        </w:rPr>
        <w:t xml:space="preserve">bem como todo e qualquer custo ou despesa </w:t>
      </w:r>
      <w:r w:rsidR="00033A7D" w:rsidRPr="008B580C">
        <w:rPr>
          <w:rFonts w:ascii="Trebuchet MS" w:hAnsi="Trebuchet MS"/>
          <w:sz w:val="20"/>
          <w:szCs w:val="20"/>
        </w:rPr>
        <w:t xml:space="preserve">razoável e comprovadamente </w:t>
      </w:r>
      <w:r w:rsidR="00197DD5" w:rsidRPr="008B580C">
        <w:rPr>
          <w:rFonts w:ascii="Trebuchet MS" w:hAnsi="Trebuchet MS"/>
          <w:sz w:val="20"/>
          <w:szCs w:val="20"/>
        </w:rPr>
        <w:t xml:space="preserve">incorrido pela Securitizadora em decorrência da emissão dos CRI, </w:t>
      </w:r>
      <w:bookmarkStart w:id="26" w:name="_Hlk104297078"/>
      <w:r w:rsidR="009B26C0">
        <w:rPr>
          <w:rFonts w:ascii="Trebuchet MS" w:hAnsi="Trebuchet MS"/>
          <w:sz w:val="20"/>
          <w:szCs w:val="20"/>
        </w:rPr>
        <w:t>ou incorridos pelos titulares dos CRI</w:t>
      </w:r>
      <w:bookmarkEnd w:id="26"/>
      <w:r w:rsidR="009B26C0">
        <w:rPr>
          <w:rFonts w:ascii="Trebuchet MS" w:hAnsi="Trebuchet MS"/>
          <w:sz w:val="20"/>
          <w:szCs w:val="20"/>
        </w:rPr>
        <w:t xml:space="preserve">, </w:t>
      </w:r>
      <w:r w:rsidR="00197DD5" w:rsidRPr="008B580C">
        <w:rPr>
          <w:rFonts w:ascii="Trebuchet MS" w:hAnsi="Trebuchet MS"/>
          <w:sz w:val="20"/>
          <w:szCs w:val="20"/>
        </w:rPr>
        <w:t>inclusive honorários e despesas dos prestadores de serviços, e em decorrência de processos, procedimentos e/ou outras medidas judiciais ou extrajudiciais necessários à salvaguarda dos direitos e prerrogativas dos direitos decorrentes desta Escritura de Emissão</w:t>
      </w:r>
      <w:r w:rsidR="009B26C0">
        <w:rPr>
          <w:rFonts w:ascii="Trebuchet MS" w:hAnsi="Trebuchet MS"/>
          <w:sz w:val="20"/>
          <w:szCs w:val="20"/>
        </w:rPr>
        <w:t>,</w:t>
      </w:r>
      <w:r w:rsidR="009B26C0" w:rsidRPr="00863105">
        <w:rPr>
          <w:rFonts w:ascii="Trebuchet MS" w:hAnsi="Trebuchet MS"/>
          <w:sz w:val="20"/>
          <w:szCs w:val="20"/>
        </w:rPr>
        <w:t xml:space="preserve"> </w:t>
      </w:r>
      <w:bookmarkStart w:id="27" w:name="_Hlk104297094"/>
      <w:r w:rsidR="009B26C0" w:rsidRPr="009B26C0">
        <w:rPr>
          <w:rFonts w:ascii="Trebuchet MS" w:hAnsi="Trebuchet MS"/>
          <w:sz w:val="20"/>
          <w:szCs w:val="20"/>
        </w:rPr>
        <w:t>dos CRI</w:t>
      </w:r>
      <w:r w:rsidR="00180F71">
        <w:rPr>
          <w:rFonts w:ascii="Trebuchet MS" w:hAnsi="Trebuchet MS"/>
          <w:sz w:val="20"/>
          <w:szCs w:val="20"/>
        </w:rPr>
        <w:t>, do Contrato de Cessão</w:t>
      </w:r>
      <w:r w:rsidR="009B26C0">
        <w:rPr>
          <w:rFonts w:ascii="Trebuchet MS" w:hAnsi="Trebuchet MS"/>
          <w:sz w:val="20"/>
          <w:szCs w:val="20"/>
        </w:rPr>
        <w:t xml:space="preserve"> e dos demais Documentos da Operação</w:t>
      </w:r>
      <w:bookmarkEnd w:id="27"/>
      <w:r w:rsidR="00197DD5" w:rsidRPr="008B580C">
        <w:rPr>
          <w:rFonts w:ascii="Trebuchet MS" w:hAnsi="Trebuchet MS"/>
          <w:sz w:val="20"/>
          <w:szCs w:val="20"/>
        </w:rPr>
        <w:t xml:space="preserve">, devidamente comprovados </w:t>
      </w:r>
      <w:r w:rsidR="00F6792A" w:rsidRPr="008B580C">
        <w:rPr>
          <w:rFonts w:ascii="Trebuchet MS" w:hAnsi="Trebuchet MS" w:cstheme="minorHAnsi"/>
          <w:sz w:val="20"/>
          <w:szCs w:val="20"/>
          <w:lang w:bidi="th-TH"/>
        </w:rPr>
        <w:t>(“</w:t>
      </w:r>
      <w:r w:rsidR="00F6792A" w:rsidRPr="008B580C">
        <w:rPr>
          <w:rFonts w:ascii="Trebuchet MS" w:hAnsi="Trebuchet MS" w:cstheme="minorHAnsi"/>
          <w:sz w:val="20"/>
          <w:szCs w:val="20"/>
          <w:u w:val="single"/>
          <w:lang w:bidi="th-TH"/>
        </w:rPr>
        <w:t>Obrigações Garantidas</w:t>
      </w:r>
      <w:r w:rsidR="00F6792A" w:rsidRPr="008B580C">
        <w:rPr>
          <w:rFonts w:ascii="Trebuchet MS" w:hAnsi="Trebuchet MS" w:cstheme="minorHAnsi"/>
          <w:sz w:val="20"/>
          <w:szCs w:val="20"/>
          <w:lang w:bidi="th-TH"/>
        </w:rPr>
        <w:t xml:space="preserve">”), </w:t>
      </w:r>
      <w:r w:rsidR="00AE2761" w:rsidRPr="008B580C">
        <w:rPr>
          <w:rFonts w:ascii="Trebuchet MS" w:hAnsi="Trebuchet MS" w:cstheme="minorHAnsi"/>
          <w:sz w:val="20"/>
          <w:szCs w:val="20"/>
          <w:lang w:bidi="th-TH"/>
        </w:rPr>
        <w:t>o</w:t>
      </w:r>
      <w:r w:rsidR="00F6792A" w:rsidRPr="008B580C">
        <w:rPr>
          <w:rFonts w:ascii="Trebuchet MS" w:hAnsi="Trebuchet MS" w:cstheme="minorHAnsi"/>
          <w:sz w:val="20"/>
          <w:szCs w:val="20"/>
          <w:lang w:bidi="th-TH"/>
        </w:rPr>
        <w:t xml:space="preserve"> </w:t>
      </w:r>
      <w:r w:rsidR="007E05E9" w:rsidRPr="008B580C">
        <w:rPr>
          <w:rFonts w:ascii="Trebuchet MS" w:hAnsi="Trebuchet MS" w:cstheme="minorHAnsi"/>
          <w:sz w:val="20"/>
          <w:szCs w:val="20"/>
          <w:lang w:bidi="th-TH"/>
        </w:rPr>
        <w:t>Fiador</w:t>
      </w:r>
      <w:r w:rsidR="00F6792A" w:rsidRPr="008B580C">
        <w:rPr>
          <w:rFonts w:ascii="Trebuchet MS" w:hAnsi="Trebuchet MS" w:cstheme="minorHAnsi"/>
          <w:sz w:val="20"/>
          <w:szCs w:val="20"/>
          <w:lang w:bidi="th-TH"/>
        </w:rPr>
        <w:t xml:space="preserve"> compare</w:t>
      </w:r>
      <w:r w:rsidR="00411EAF" w:rsidRPr="008B580C">
        <w:rPr>
          <w:rFonts w:ascii="Trebuchet MS" w:hAnsi="Trebuchet MS" w:cstheme="minorHAnsi"/>
          <w:sz w:val="20"/>
          <w:szCs w:val="20"/>
          <w:lang w:bidi="th-TH"/>
        </w:rPr>
        <w:t>ce</w:t>
      </w:r>
      <w:r w:rsidR="00F6792A" w:rsidRPr="008B580C">
        <w:rPr>
          <w:rFonts w:ascii="Trebuchet MS" w:hAnsi="Trebuchet MS" w:cstheme="minorHAnsi"/>
          <w:sz w:val="20"/>
          <w:szCs w:val="20"/>
          <w:lang w:bidi="th-TH"/>
        </w:rPr>
        <w:t xml:space="preserve"> à presente Escritura de Emissão, como </w:t>
      </w:r>
      <w:r w:rsidR="007E05E9" w:rsidRPr="008B580C">
        <w:rPr>
          <w:rFonts w:ascii="Trebuchet MS" w:hAnsi="Trebuchet MS" w:cstheme="minorHAnsi"/>
          <w:sz w:val="20"/>
          <w:szCs w:val="20"/>
          <w:lang w:bidi="th-TH"/>
        </w:rPr>
        <w:t>Fiador</w:t>
      </w:r>
      <w:r w:rsidR="00F6792A" w:rsidRPr="008B580C">
        <w:rPr>
          <w:rFonts w:ascii="Trebuchet MS" w:hAnsi="Trebuchet MS" w:cstheme="minorHAnsi"/>
          <w:sz w:val="20"/>
          <w:szCs w:val="20"/>
          <w:lang w:bidi="th-TH"/>
        </w:rPr>
        <w:t>, principa</w:t>
      </w:r>
      <w:r w:rsidR="0048691E">
        <w:rPr>
          <w:rFonts w:ascii="Trebuchet MS" w:hAnsi="Trebuchet MS" w:cstheme="minorHAnsi"/>
          <w:sz w:val="20"/>
          <w:szCs w:val="20"/>
          <w:lang w:bidi="th-TH"/>
        </w:rPr>
        <w:t>l</w:t>
      </w:r>
      <w:r w:rsidR="00F6792A" w:rsidRPr="008B580C">
        <w:rPr>
          <w:rFonts w:ascii="Trebuchet MS" w:hAnsi="Trebuchet MS" w:cstheme="minorHAnsi"/>
          <w:sz w:val="20"/>
          <w:szCs w:val="20"/>
          <w:lang w:bidi="th-TH"/>
        </w:rPr>
        <w:t xml:space="preserve"> </w:t>
      </w:r>
      <w:r w:rsidR="00AE2761" w:rsidRPr="008B580C">
        <w:rPr>
          <w:rFonts w:ascii="Trebuchet MS" w:hAnsi="Trebuchet MS" w:cstheme="minorHAnsi"/>
          <w:sz w:val="20"/>
          <w:szCs w:val="20"/>
          <w:lang w:bidi="th-TH"/>
        </w:rPr>
        <w:t xml:space="preserve">pagador </w:t>
      </w:r>
      <w:r w:rsidR="004E59DC" w:rsidRPr="008B580C">
        <w:rPr>
          <w:rFonts w:ascii="Trebuchet MS" w:hAnsi="Trebuchet MS" w:cstheme="minorHAnsi"/>
          <w:sz w:val="20"/>
          <w:szCs w:val="20"/>
          <w:lang w:bidi="th-TH"/>
        </w:rPr>
        <w:t>e responsáve</w:t>
      </w:r>
      <w:r w:rsidR="0048691E">
        <w:rPr>
          <w:rFonts w:ascii="Trebuchet MS" w:hAnsi="Trebuchet MS" w:cstheme="minorHAnsi"/>
          <w:sz w:val="20"/>
          <w:szCs w:val="20"/>
          <w:lang w:bidi="th-TH"/>
        </w:rPr>
        <w:t>l</w:t>
      </w:r>
      <w:r w:rsidR="00674B6F" w:rsidRPr="008B580C">
        <w:rPr>
          <w:rFonts w:ascii="Trebuchet MS" w:hAnsi="Trebuchet MS" w:cstheme="minorHAnsi"/>
          <w:sz w:val="20"/>
          <w:szCs w:val="20"/>
          <w:lang w:bidi="th-TH"/>
        </w:rPr>
        <w:t xml:space="preserve"> </w:t>
      </w:r>
      <w:r w:rsidR="003E3E50" w:rsidRPr="008B580C">
        <w:rPr>
          <w:rFonts w:ascii="Trebuchet MS" w:hAnsi="Trebuchet MS" w:cstheme="minorHAnsi"/>
          <w:sz w:val="20"/>
          <w:szCs w:val="20"/>
          <w:lang w:bidi="th-TH"/>
        </w:rPr>
        <w:t xml:space="preserve">solidariamente </w:t>
      </w:r>
      <w:r w:rsidR="00674B6F" w:rsidRPr="008B580C">
        <w:rPr>
          <w:rFonts w:ascii="Trebuchet MS" w:hAnsi="Trebuchet MS" w:cstheme="minorHAnsi"/>
          <w:sz w:val="20"/>
          <w:szCs w:val="20"/>
          <w:lang w:bidi="th-TH"/>
        </w:rPr>
        <w:t>com a Emissora</w:t>
      </w:r>
      <w:r w:rsidR="00F6792A" w:rsidRPr="008B580C">
        <w:rPr>
          <w:rFonts w:ascii="Trebuchet MS" w:hAnsi="Trebuchet MS" w:cstheme="minorHAnsi"/>
          <w:sz w:val="20"/>
          <w:szCs w:val="20"/>
          <w:lang w:bidi="th-TH"/>
        </w:rPr>
        <w:t xml:space="preserve">, de forma irrevogável e irretratável, </w:t>
      </w:r>
      <w:r w:rsidR="00E03E1D" w:rsidRPr="008B580C">
        <w:rPr>
          <w:rFonts w:ascii="Trebuchet MS" w:hAnsi="Trebuchet MS" w:cstheme="minorHAnsi"/>
          <w:sz w:val="20"/>
          <w:szCs w:val="20"/>
          <w:lang w:bidi="th-TH"/>
        </w:rPr>
        <w:t>solidários entre si</w:t>
      </w:r>
      <w:r w:rsidR="008944FE" w:rsidRPr="008B580C">
        <w:rPr>
          <w:rFonts w:ascii="Trebuchet MS" w:hAnsi="Trebuchet MS" w:cstheme="minorHAnsi"/>
          <w:sz w:val="20"/>
          <w:szCs w:val="20"/>
          <w:lang w:bidi="th-TH"/>
        </w:rPr>
        <w:t xml:space="preserve">, </w:t>
      </w:r>
      <w:r w:rsidR="00F6792A" w:rsidRPr="008B580C">
        <w:rPr>
          <w:rFonts w:ascii="Trebuchet MS" w:hAnsi="Trebuchet MS" w:cstheme="minorHAnsi"/>
          <w:sz w:val="20"/>
          <w:szCs w:val="20"/>
          <w:lang w:bidi="th-TH"/>
        </w:rPr>
        <w:t xml:space="preserve">pelo pagamento pontual, quando devido (tanto na </w:t>
      </w:r>
      <w:r w:rsidR="004E59DC" w:rsidRPr="008B580C">
        <w:rPr>
          <w:rFonts w:ascii="Trebuchet MS" w:hAnsi="Trebuchet MS" w:cstheme="minorHAnsi"/>
          <w:sz w:val="20"/>
          <w:szCs w:val="20"/>
          <w:lang w:bidi="th-TH"/>
        </w:rPr>
        <w:t xml:space="preserve">Data </w:t>
      </w:r>
      <w:r w:rsidR="00F6792A" w:rsidRPr="008B580C">
        <w:rPr>
          <w:rFonts w:ascii="Trebuchet MS" w:hAnsi="Trebuchet MS" w:cstheme="minorHAnsi"/>
          <w:sz w:val="20"/>
          <w:szCs w:val="20"/>
          <w:lang w:bidi="th-TH"/>
        </w:rPr>
        <w:t xml:space="preserve">de </w:t>
      </w:r>
      <w:r w:rsidR="004E59DC" w:rsidRPr="008B580C">
        <w:rPr>
          <w:rFonts w:ascii="Trebuchet MS" w:hAnsi="Trebuchet MS" w:cstheme="minorHAnsi"/>
          <w:sz w:val="20"/>
          <w:szCs w:val="20"/>
          <w:lang w:bidi="th-TH"/>
        </w:rPr>
        <w:t>Vencimento</w:t>
      </w:r>
      <w:r w:rsidR="00F6792A" w:rsidRPr="008B580C">
        <w:rPr>
          <w:rFonts w:ascii="Trebuchet MS" w:hAnsi="Trebuchet MS" w:cstheme="minorHAnsi"/>
          <w:sz w:val="20"/>
          <w:szCs w:val="20"/>
          <w:lang w:bidi="th-TH"/>
        </w:rPr>
        <w:t xml:space="preserve">, quanto </w:t>
      </w:r>
      <w:r w:rsidR="004E59DC" w:rsidRPr="008B580C">
        <w:rPr>
          <w:rFonts w:ascii="Trebuchet MS" w:hAnsi="Trebuchet MS" w:cstheme="minorHAnsi"/>
          <w:sz w:val="20"/>
          <w:szCs w:val="20"/>
          <w:lang w:bidi="th-TH"/>
        </w:rPr>
        <w:t>na hipótese</w:t>
      </w:r>
      <w:r w:rsidR="00F6792A" w:rsidRPr="008B580C">
        <w:rPr>
          <w:rFonts w:ascii="Trebuchet MS" w:hAnsi="Trebuchet MS" w:cstheme="minorHAnsi"/>
          <w:sz w:val="20"/>
          <w:szCs w:val="20"/>
          <w:lang w:bidi="th-TH"/>
        </w:rPr>
        <w:t xml:space="preserve"> de vencimento antecipado ou em qualquer outra</w:t>
      </w:r>
      <w:r w:rsidR="004E59DC" w:rsidRPr="008B580C">
        <w:rPr>
          <w:rFonts w:ascii="Trebuchet MS" w:hAnsi="Trebuchet MS" w:cstheme="minorHAnsi"/>
          <w:sz w:val="20"/>
          <w:szCs w:val="20"/>
          <w:lang w:bidi="th-TH"/>
        </w:rPr>
        <w:t>,</w:t>
      </w:r>
      <w:r w:rsidR="00F6792A" w:rsidRPr="008B580C">
        <w:rPr>
          <w:rFonts w:ascii="Trebuchet MS" w:hAnsi="Trebuchet MS" w:cstheme="minorHAnsi"/>
          <w:sz w:val="20"/>
          <w:szCs w:val="20"/>
          <w:lang w:bidi="th-TH"/>
        </w:rPr>
        <w:t xml:space="preserve"> conforme previsto nesta Escritura de Emissão)</w:t>
      </w:r>
      <w:r w:rsidR="009B701B" w:rsidRPr="008B580C">
        <w:rPr>
          <w:rFonts w:ascii="Trebuchet MS" w:hAnsi="Trebuchet MS" w:cstheme="minorHAnsi"/>
          <w:sz w:val="20"/>
          <w:szCs w:val="20"/>
          <w:lang w:bidi="th-TH"/>
        </w:rPr>
        <w:t>, d</w:t>
      </w:r>
      <w:r w:rsidR="00F6792A" w:rsidRPr="008B580C">
        <w:rPr>
          <w:rFonts w:ascii="Trebuchet MS" w:hAnsi="Trebuchet MS" w:cstheme="minorHAnsi"/>
          <w:sz w:val="20"/>
          <w:szCs w:val="20"/>
          <w:lang w:bidi="th-TH"/>
        </w:rPr>
        <w:t xml:space="preserve">as Obrigações Garantidas atualmente existentes ou </w:t>
      </w:r>
      <w:r w:rsidR="003E3E50" w:rsidRPr="008B580C">
        <w:rPr>
          <w:rFonts w:ascii="Trebuchet MS" w:hAnsi="Trebuchet MS" w:cstheme="minorHAnsi"/>
          <w:sz w:val="20"/>
          <w:szCs w:val="20"/>
          <w:lang w:bidi="th-TH"/>
        </w:rPr>
        <w:t>que vierem a existir no âmbito dos Documentos da Operação</w:t>
      </w:r>
      <w:r w:rsidR="00F6792A" w:rsidRPr="008B580C">
        <w:rPr>
          <w:rFonts w:ascii="Trebuchet MS" w:hAnsi="Trebuchet MS" w:cstheme="minorHAnsi"/>
          <w:sz w:val="20"/>
          <w:szCs w:val="20"/>
          <w:lang w:bidi="th-TH"/>
        </w:rPr>
        <w:t xml:space="preserve"> (“</w:t>
      </w:r>
      <w:r w:rsidRPr="008B580C">
        <w:rPr>
          <w:rFonts w:ascii="Trebuchet MS" w:hAnsi="Trebuchet MS" w:cstheme="minorHAnsi"/>
          <w:sz w:val="20"/>
          <w:szCs w:val="20"/>
          <w:u w:val="single"/>
          <w:lang w:bidi="th-TH"/>
        </w:rPr>
        <w:t>Fiança</w:t>
      </w:r>
      <w:r w:rsidR="00F6792A" w:rsidRPr="008B580C">
        <w:rPr>
          <w:rFonts w:ascii="Trebuchet MS" w:hAnsi="Trebuchet MS" w:cstheme="minorHAnsi"/>
          <w:sz w:val="20"/>
          <w:szCs w:val="20"/>
          <w:lang w:bidi="th-TH"/>
        </w:rPr>
        <w:t>”)</w:t>
      </w:r>
      <w:bookmarkStart w:id="28" w:name="_Ref355605629"/>
      <w:bookmarkStart w:id="29" w:name="_Ref352942102"/>
      <w:bookmarkEnd w:id="22"/>
      <w:r w:rsidR="00F6792A" w:rsidRPr="008B580C">
        <w:rPr>
          <w:rFonts w:ascii="Trebuchet MS" w:hAnsi="Trebuchet MS" w:cstheme="minorHAnsi"/>
          <w:sz w:val="20"/>
          <w:szCs w:val="20"/>
          <w:lang w:bidi="th-TH"/>
        </w:rPr>
        <w:t>.</w:t>
      </w:r>
      <w:bookmarkEnd w:id="23"/>
      <w:bookmarkEnd w:id="28"/>
    </w:p>
    <w:bookmarkEnd w:id="24"/>
    <w:bookmarkEnd w:id="29"/>
    <w:p w14:paraId="10BABAEA" w14:textId="77777777" w:rsidR="00E03E1D" w:rsidRPr="008B580C" w:rsidRDefault="00E03E1D" w:rsidP="00C23619">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66A157FB"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 xml:space="preserve">O Fiador, neste ato (i) renuncia expressamente aos benefícios previstos nos artigos 333, parágrafo único, 364, 366, 368, 821, 824, 836, 827, 829, 830, 834, 835, 837, 838 e 839 da </w:t>
      </w:r>
      <w:r w:rsidRPr="008B580C">
        <w:rPr>
          <w:rFonts w:ascii="Trebuchet MS" w:hAnsi="Trebuchet MS"/>
          <w:sz w:val="20"/>
          <w:szCs w:val="20"/>
        </w:rPr>
        <w:t>Lei n.º 10.406, de 10 de janeiro de 2002, conforme em vigor (“</w:t>
      </w:r>
      <w:r w:rsidRPr="008B580C">
        <w:rPr>
          <w:rFonts w:ascii="Trebuchet MS" w:hAnsi="Trebuchet MS"/>
          <w:sz w:val="20"/>
          <w:szCs w:val="20"/>
          <w:u w:val="single"/>
        </w:rPr>
        <w:t>Código Civil</w:t>
      </w:r>
      <w:r w:rsidRPr="008B580C">
        <w:rPr>
          <w:rFonts w:ascii="Trebuchet MS" w:hAnsi="Trebuchet MS"/>
          <w:sz w:val="20"/>
          <w:szCs w:val="20"/>
        </w:rPr>
        <w:t>”)</w:t>
      </w:r>
      <w:r w:rsidRPr="008B580C">
        <w:rPr>
          <w:rFonts w:ascii="Trebuchet MS" w:eastAsia="Arial Unicode MS" w:hAnsi="Trebuchet MS" w:cstheme="minorHAnsi"/>
          <w:sz w:val="20"/>
          <w:szCs w:val="20"/>
          <w:lang w:bidi="th-TH"/>
        </w:rPr>
        <w:t xml:space="preserve">, assim como no artigo 130, II, e artigo 794 da </w:t>
      </w:r>
      <w:r w:rsidRPr="008B580C">
        <w:rPr>
          <w:rFonts w:ascii="Trebuchet MS" w:hAnsi="Trebuchet MS"/>
          <w:w w:val="0"/>
          <w:sz w:val="20"/>
          <w:szCs w:val="20"/>
        </w:rPr>
        <w:t>Lei nº 13.105, de 16 de março de 2015, conforme em vigor (“</w:t>
      </w:r>
      <w:r w:rsidRPr="008B580C">
        <w:rPr>
          <w:rFonts w:ascii="Trebuchet MS" w:hAnsi="Trebuchet MS"/>
          <w:w w:val="0"/>
          <w:sz w:val="20"/>
          <w:szCs w:val="20"/>
          <w:u w:val="single"/>
        </w:rPr>
        <w:t>Código de Processo Civil</w:t>
      </w:r>
      <w:r w:rsidRPr="008B580C">
        <w:rPr>
          <w:rFonts w:ascii="Trebuchet MS" w:hAnsi="Trebuchet MS"/>
          <w:w w:val="0"/>
          <w:sz w:val="20"/>
          <w:szCs w:val="20"/>
        </w:rPr>
        <w:t>”)</w:t>
      </w:r>
      <w:r w:rsidRPr="008B580C">
        <w:rPr>
          <w:rFonts w:ascii="Trebuchet MS" w:eastAsia="Arial Unicode MS" w:hAnsi="Trebuchet MS" w:cstheme="minorHAnsi"/>
          <w:sz w:val="20"/>
          <w:szCs w:val="20"/>
          <w:lang w:bidi="th-TH"/>
        </w:rPr>
        <w:t>; (ii) em razão da obrigação solidária, reconhece que não lhes assiste o benefício de ordem; e (iii) nomeia a Emissora como legítima e eficaz procuradora para os fins de recebimento de qualquer notificação, comunicação ou citação em relação a eventual execução da fiança outorgada.</w:t>
      </w:r>
    </w:p>
    <w:p w14:paraId="56B92222" w14:textId="77777777" w:rsidR="00E03E1D" w:rsidRPr="008B580C" w:rsidRDefault="00E03E1D" w:rsidP="00C23619">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 xml:space="preserve"> </w:t>
      </w:r>
    </w:p>
    <w:p w14:paraId="175F460D"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O Fiador dever</w:t>
      </w:r>
      <w:r w:rsidR="0048691E">
        <w:rPr>
          <w:rFonts w:ascii="Trebuchet MS" w:eastAsia="Arial Unicode MS" w:hAnsi="Trebuchet MS" w:cstheme="minorHAnsi"/>
          <w:sz w:val="20"/>
          <w:szCs w:val="20"/>
          <w:lang w:bidi="th-TH"/>
        </w:rPr>
        <w:t>á</w:t>
      </w:r>
      <w:r w:rsidRPr="008B580C">
        <w:rPr>
          <w:rFonts w:ascii="Trebuchet MS" w:eastAsia="Arial Unicode MS" w:hAnsi="Trebuchet MS" w:cstheme="minorHAnsi"/>
          <w:sz w:val="20"/>
          <w:szCs w:val="20"/>
          <w:lang w:bidi="th-TH"/>
        </w:rPr>
        <w:t xml:space="preserve"> cumprir todas as suas obrigações decorrentes desta Fiança no Brasil, no lugar indicado pela Securitizadora e conforme as instruções por ela dadas, em moeda corrente nacional, sem qualquer contestação ou compensação, líquidas de quaisquer taxas, impostos, despesas, retenções ou responsabilidades presentes ou futuras, e acrescidas dos encargos e despesas incidentes. As Obrigações Garantidas serão cumpridas pelo Fiador, mesmo que o adimplemento destas não seja exigível da Emissora em razão da existência de procedimentos de falência, recuperação judicial ou extrajudicial </w:t>
      </w:r>
      <w:r w:rsidRPr="008B580C">
        <w:rPr>
          <w:rFonts w:ascii="Trebuchet MS" w:eastAsia="Arial Unicode MS" w:hAnsi="Trebuchet MS" w:cstheme="minorHAnsi"/>
          <w:sz w:val="20"/>
          <w:szCs w:val="20"/>
          <w:lang w:bidi="th-TH"/>
        </w:rPr>
        <w:lastRenderedPageBreak/>
        <w:t>ou procedimento similar envolvendo a Emissora</w:t>
      </w:r>
      <w:r w:rsidR="003E3E50" w:rsidRPr="008B580C">
        <w:rPr>
          <w:rFonts w:ascii="Trebuchet MS" w:eastAsia="Arial Unicode MS" w:hAnsi="Trebuchet MS" w:cstheme="minorHAnsi"/>
          <w:sz w:val="20"/>
          <w:szCs w:val="20"/>
          <w:lang w:bidi="th-TH"/>
        </w:rPr>
        <w:t xml:space="preserve"> e/ou qualquer do Fiador</w:t>
      </w:r>
      <w:r w:rsidRPr="008B580C">
        <w:rPr>
          <w:rFonts w:ascii="Trebuchet MS" w:eastAsia="Arial Unicode MS" w:hAnsi="Trebuchet MS" w:cstheme="minorHAnsi"/>
          <w:sz w:val="20"/>
          <w:szCs w:val="20"/>
          <w:lang w:bidi="th-TH"/>
        </w:rPr>
        <w:t>.</w:t>
      </w:r>
    </w:p>
    <w:p w14:paraId="3D0F1014" w14:textId="77777777" w:rsidR="00E03E1D" w:rsidRPr="008B580C" w:rsidRDefault="00E03E1D" w:rsidP="00C23619">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5E8A151"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O Fiador poder</w:t>
      </w:r>
      <w:r w:rsidR="0048691E">
        <w:rPr>
          <w:rFonts w:ascii="Trebuchet MS" w:eastAsia="Arial Unicode MS" w:hAnsi="Trebuchet MS" w:cstheme="minorHAnsi"/>
          <w:sz w:val="20"/>
          <w:szCs w:val="20"/>
          <w:lang w:bidi="th-TH"/>
        </w:rPr>
        <w:t>á</w:t>
      </w:r>
      <w:r w:rsidRPr="008B580C">
        <w:rPr>
          <w:rFonts w:ascii="Trebuchet MS" w:eastAsia="Arial Unicode MS" w:hAnsi="Trebuchet MS" w:cstheme="minorHAnsi"/>
          <w:sz w:val="20"/>
          <w:szCs w:val="20"/>
          <w:lang w:bidi="th-TH"/>
        </w:rPr>
        <w:t xml:space="preserve"> ser demandado até o </w:t>
      </w:r>
      <w:r w:rsidR="003E3E50" w:rsidRPr="008B580C">
        <w:rPr>
          <w:rFonts w:ascii="Trebuchet MS" w:eastAsia="Arial Unicode MS" w:hAnsi="Trebuchet MS" w:cstheme="minorHAnsi"/>
          <w:sz w:val="20"/>
          <w:szCs w:val="20"/>
          <w:lang w:bidi="th-TH"/>
        </w:rPr>
        <w:t xml:space="preserve">integral </w:t>
      </w:r>
      <w:r w:rsidRPr="008B580C">
        <w:rPr>
          <w:rFonts w:ascii="Trebuchet MS" w:eastAsia="Arial Unicode MS" w:hAnsi="Trebuchet MS" w:cstheme="minorHAnsi"/>
          <w:sz w:val="20"/>
          <w:szCs w:val="20"/>
          <w:lang w:bidi="th-TH"/>
        </w:rPr>
        <w:t>cumprimento</w:t>
      </w:r>
      <w:r w:rsidR="003E3E50" w:rsidRPr="008B580C">
        <w:rPr>
          <w:rFonts w:ascii="Trebuchet MS" w:eastAsia="Arial Unicode MS" w:hAnsi="Trebuchet MS" w:cstheme="minorHAnsi"/>
          <w:sz w:val="20"/>
          <w:szCs w:val="20"/>
          <w:lang w:bidi="th-TH"/>
        </w:rPr>
        <w:t>, de maneira</w:t>
      </w:r>
      <w:r w:rsidRPr="008B580C">
        <w:rPr>
          <w:rFonts w:ascii="Trebuchet MS" w:eastAsia="Arial Unicode MS" w:hAnsi="Trebuchet MS" w:cstheme="minorHAnsi"/>
          <w:sz w:val="20"/>
          <w:szCs w:val="20"/>
          <w:lang w:bidi="th-TH"/>
        </w:rPr>
        <w:t xml:space="preserve"> válid</w:t>
      </w:r>
      <w:r w:rsidR="003E3E50" w:rsidRPr="008B580C">
        <w:rPr>
          <w:rFonts w:ascii="Trebuchet MS" w:eastAsia="Arial Unicode MS" w:hAnsi="Trebuchet MS" w:cstheme="minorHAnsi"/>
          <w:sz w:val="20"/>
          <w:szCs w:val="20"/>
          <w:lang w:bidi="th-TH"/>
        </w:rPr>
        <w:t>a</w:t>
      </w:r>
      <w:r w:rsidRPr="008B580C">
        <w:rPr>
          <w:rFonts w:ascii="Trebuchet MS" w:eastAsia="Arial Unicode MS" w:hAnsi="Trebuchet MS" w:cstheme="minorHAnsi"/>
          <w:sz w:val="20"/>
          <w:szCs w:val="20"/>
          <w:lang w:bidi="th-TH"/>
        </w:rPr>
        <w:t xml:space="preserve"> e eficaz</w:t>
      </w:r>
      <w:r w:rsidR="003E3E50"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da totalidade das Obrigações Garantidas.</w:t>
      </w:r>
    </w:p>
    <w:p w14:paraId="48814FEE" w14:textId="77777777" w:rsidR="00E03E1D" w:rsidRPr="008B580C" w:rsidRDefault="00E03E1D" w:rsidP="00C23619">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3E43D72"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 xml:space="preserve">A presente Fiança extinguir-se-á automaticamente com o </w:t>
      </w:r>
      <w:r w:rsidR="003E3E50" w:rsidRPr="008B580C">
        <w:rPr>
          <w:rFonts w:ascii="Trebuchet MS" w:eastAsia="Arial Unicode MS" w:hAnsi="Trebuchet MS" w:cstheme="minorHAnsi"/>
          <w:sz w:val="20"/>
          <w:szCs w:val="20"/>
          <w:lang w:bidi="th-TH"/>
        </w:rPr>
        <w:t>integral,</w:t>
      </w:r>
      <w:r w:rsidRPr="008B580C">
        <w:rPr>
          <w:rFonts w:ascii="Trebuchet MS" w:eastAsia="Arial Unicode MS" w:hAnsi="Trebuchet MS" w:cstheme="minorHAnsi"/>
          <w:sz w:val="20"/>
          <w:szCs w:val="20"/>
          <w:lang w:bidi="th-TH"/>
        </w:rPr>
        <w:t xml:space="preserve"> total e final adimplemento</w:t>
      </w:r>
      <w:r w:rsidR="003E3E50"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válido e eficaz</w:t>
      </w:r>
      <w:r w:rsidR="003E3E50"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de todas as Obrigações Garantidas.</w:t>
      </w:r>
    </w:p>
    <w:p w14:paraId="06160C0B" w14:textId="77777777" w:rsidR="00E03E1D" w:rsidRPr="008B580C" w:rsidRDefault="00E03E1D" w:rsidP="00C23619">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6D8BC5E"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 xml:space="preserve">O Fiador fica obrigado a honrar a Fiança imediatamente, ou seja, a pagar todas as obrigações assumidas pela Emissora no âmbito da presente Escritura de Emissão </w:t>
      </w:r>
      <w:r w:rsidR="003E3E50" w:rsidRPr="008B580C">
        <w:rPr>
          <w:rFonts w:ascii="Trebuchet MS" w:eastAsia="Arial Unicode MS" w:hAnsi="Trebuchet MS" w:cstheme="minorHAnsi"/>
          <w:sz w:val="20"/>
          <w:szCs w:val="20"/>
          <w:lang w:bidi="th-TH"/>
        </w:rPr>
        <w:t>e demais Documentos da Operação</w:t>
      </w:r>
      <w:r w:rsidRPr="008B580C">
        <w:rPr>
          <w:rFonts w:ascii="Trebuchet MS" w:eastAsia="Arial Unicode MS" w:hAnsi="Trebuchet MS" w:cstheme="minorHAnsi"/>
          <w:sz w:val="20"/>
          <w:szCs w:val="20"/>
          <w:lang w:bidi="th-TH"/>
        </w:rPr>
        <w:t xml:space="preserve"> na mesma data na qual as referidas obrigações deverão ser pagas pela Emissora. </w:t>
      </w:r>
    </w:p>
    <w:p w14:paraId="13BF28BC" w14:textId="77777777" w:rsidR="00E03E1D" w:rsidRPr="008B580C" w:rsidRDefault="00E03E1D" w:rsidP="00C23619">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78A6BD2" w14:textId="77777777" w:rsidR="00E03E1D" w:rsidRPr="00F95337"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O Fiador sub-rogar-se-</w:t>
      </w:r>
      <w:r w:rsidR="0048691E">
        <w:rPr>
          <w:rFonts w:ascii="Trebuchet MS" w:eastAsia="Arial Unicode MS" w:hAnsi="Trebuchet MS" w:cstheme="minorHAnsi"/>
          <w:sz w:val="20"/>
          <w:szCs w:val="20"/>
          <w:lang w:bidi="th-TH"/>
        </w:rPr>
        <w:t>á</w:t>
      </w:r>
      <w:r w:rsidRPr="008B580C">
        <w:rPr>
          <w:rFonts w:ascii="Trebuchet MS" w:eastAsia="Arial Unicode MS" w:hAnsi="Trebuchet MS" w:cstheme="minorHAnsi"/>
          <w:sz w:val="20"/>
          <w:szCs w:val="20"/>
          <w:lang w:bidi="th-TH"/>
        </w:rPr>
        <w:t xml:space="preserve">, em todos os direitos, ações, privilégios e garantias da Debenturista, em relação à dívida da Emissora, sendo que a sub-rogação somente será eficaz após a liquidação integral do valor dos CRI e das Obrigações Garantidas. </w:t>
      </w:r>
    </w:p>
    <w:p w14:paraId="0457219F" w14:textId="77777777" w:rsidR="004F50F9" w:rsidRPr="00F95337" w:rsidRDefault="004F50F9" w:rsidP="00F95337">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color w:val="auto"/>
          <w:sz w:val="20"/>
          <w:szCs w:val="20"/>
          <w:lang w:bidi="th-TH"/>
        </w:rPr>
      </w:pPr>
    </w:p>
    <w:p w14:paraId="1DB18B6F" w14:textId="77777777" w:rsidR="004F50F9" w:rsidRPr="00CC2A36" w:rsidRDefault="004F50F9" w:rsidP="004F50F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bookmarkStart w:id="30" w:name="_Hlk76993475"/>
      <w:r w:rsidRPr="00CC2A36">
        <w:rPr>
          <w:rFonts w:ascii="Trebuchet MS" w:eastAsia="Arial Unicode MS" w:hAnsi="Trebuchet MS" w:cstheme="minorHAnsi"/>
          <w:sz w:val="20"/>
          <w:szCs w:val="20"/>
          <w:lang w:bidi="th-TH"/>
        </w:rPr>
        <w:t xml:space="preserve">A Fiança ora prestada considera-se prestada a título oneroso, uma vez que o Fiador </w:t>
      </w:r>
      <w:bookmarkStart w:id="31" w:name="_Hlk91752269"/>
      <w:r w:rsidRPr="00CC2A36">
        <w:rPr>
          <w:rFonts w:ascii="Trebuchet MS" w:eastAsia="Arial Unicode MS" w:hAnsi="Trebuchet MS" w:cstheme="minorHAnsi"/>
          <w:sz w:val="20"/>
          <w:szCs w:val="20"/>
          <w:lang w:bidi="th-TH"/>
        </w:rPr>
        <w:t xml:space="preserve">pertence ao mesmo grupo econômico </w:t>
      </w:r>
      <w:bookmarkEnd w:id="31"/>
      <w:r w:rsidRPr="00CC2A36">
        <w:rPr>
          <w:rFonts w:ascii="Trebuchet MS" w:eastAsia="Arial Unicode MS" w:hAnsi="Trebuchet MS" w:cstheme="minorHAnsi"/>
          <w:sz w:val="20"/>
          <w:szCs w:val="20"/>
          <w:lang w:bidi="th-TH"/>
        </w:rPr>
        <w:t xml:space="preserve">da </w:t>
      </w:r>
      <w:r w:rsidR="001558E8">
        <w:rPr>
          <w:rFonts w:ascii="Trebuchet MS" w:eastAsia="Arial Unicode MS" w:hAnsi="Trebuchet MS" w:cstheme="minorHAnsi"/>
          <w:sz w:val="20"/>
          <w:szCs w:val="20"/>
          <w:lang w:bidi="th-TH"/>
        </w:rPr>
        <w:t>Emissora</w:t>
      </w:r>
      <w:r w:rsidRPr="00CC2A36">
        <w:rPr>
          <w:rFonts w:ascii="Trebuchet MS" w:eastAsia="Arial Unicode MS" w:hAnsi="Trebuchet MS" w:cstheme="minorHAnsi"/>
          <w:sz w:val="20"/>
          <w:szCs w:val="20"/>
          <w:lang w:bidi="th-TH"/>
        </w:rPr>
        <w:t xml:space="preserve">, de forma que </w:t>
      </w:r>
      <w:r w:rsidR="0048691E" w:rsidRPr="00CC2A36">
        <w:rPr>
          <w:rFonts w:ascii="Trebuchet MS" w:eastAsia="Arial Unicode MS" w:hAnsi="Trebuchet MS" w:cstheme="minorHAnsi"/>
          <w:sz w:val="20"/>
          <w:szCs w:val="20"/>
          <w:lang w:bidi="th-TH"/>
        </w:rPr>
        <w:t>possu</w:t>
      </w:r>
      <w:r w:rsidR="0048691E">
        <w:rPr>
          <w:rFonts w:ascii="Trebuchet MS" w:eastAsia="Arial Unicode MS" w:hAnsi="Trebuchet MS" w:cstheme="minorHAnsi"/>
          <w:sz w:val="20"/>
          <w:szCs w:val="20"/>
          <w:lang w:bidi="th-TH"/>
        </w:rPr>
        <w:t>i</w:t>
      </w:r>
      <w:r w:rsidR="0048691E" w:rsidRPr="00CC2A36">
        <w:rPr>
          <w:rFonts w:ascii="Trebuchet MS" w:eastAsia="Arial Unicode MS" w:hAnsi="Trebuchet MS" w:cstheme="minorHAnsi"/>
          <w:sz w:val="20"/>
          <w:szCs w:val="20"/>
          <w:lang w:bidi="th-TH"/>
        </w:rPr>
        <w:t xml:space="preserve"> </w:t>
      </w:r>
      <w:r w:rsidRPr="00CC2A36">
        <w:rPr>
          <w:rFonts w:ascii="Trebuchet MS" w:eastAsia="Arial Unicode MS" w:hAnsi="Trebuchet MS" w:cstheme="minorHAnsi"/>
          <w:sz w:val="20"/>
          <w:szCs w:val="20"/>
          <w:lang w:bidi="th-TH"/>
        </w:rPr>
        <w:t>interesse econômico no resultado da operação, beneficiando-se indiretamente da mesma.</w:t>
      </w:r>
      <w:bookmarkEnd w:id="30"/>
    </w:p>
    <w:p w14:paraId="3F3EDD6B" w14:textId="77777777" w:rsidR="00E03E1D" w:rsidRPr="00D44076" w:rsidRDefault="00E03E1D" w:rsidP="00D44076">
      <w:pPr>
        <w:spacing w:line="360" w:lineRule="auto"/>
        <w:rPr>
          <w:rFonts w:ascii="Trebuchet MS" w:eastAsia="Arial Unicode MS" w:hAnsi="Trebuchet MS" w:cstheme="minorHAnsi"/>
          <w:sz w:val="20"/>
          <w:szCs w:val="20"/>
          <w:lang w:bidi="th-TH"/>
        </w:rPr>
      </w:pPr>
    </w:p>
    <w:p w14:paraId="69C11F45" w14:textId="77777777" w:rsidR="00E03E1D" w:rsidRPr="008B580C" w:rsidRDefault="00C3046B" w:rsidP="00C23619">
      <w:pPr>
        <w:pStyle w:val="PargrafodaLista"/>
        <w:widowControl w:val="0"/>
        <w:numPr>
          <w:ilvl w:val="2"/>
          <w:numId w:val="6"/>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 xml:space="preserve"> </w:t>
      </w:r>
      <w:r w:rsidR="00E03E1D" w:rsidRPr="008B580C">
        <w:rPr>
          <w:rFonts w:ascii="Trebuchet MS" w:eastAsia="Arial Unicode MS" w:hAnsi="Trebuchet MS" w:cstheme="minorHAnsi"/>
          <w:sz w:val="20"/>
          <w:szCs w:val="20"/>
          <w:lang w:bidi="th-TH"/>
        </w:rPr>
        <w:t xml:space="preserve">Fiador se compromete a não cobrar, receber ou de qualquer outra forma demandar, da Emissora, o pagamento de qualquer valor pago à Debenturista em decorrência da </w:t>
      </w:r>
      <w:r w:rsidR="003E3E50" w:rsidRPr="008B580C">
        <w:rPr>
          <w:rFonts w:ascii="Trebuchet MS" w:eastAsia="Arial Unicode MS" w:hAnsi="Trebuchet MS" w:cstheme="minorHAnsi"/>
          <w:sz w:val="20"/>
          <w:szCs w:val="20"/>
          <w:lang w:bidi="th-TH"/>
        </w:rPr>
        <w:t xml:space="preserve">Fiança </w:t>
      </w:r>
      <w:r w:rsidR="00E03E1D" w:rsidRPr="008B580C">
        <w:rPr>
          <w:rFonts w:ascii="Trebuchet MS" w:eastAsia="Arial Unicode MS" w:hAnsi="Trebuchet MS" w:cstheme="minorHAnsi"/>
          <w:sz w:val="20"/>
          <w:szCs w:val="20"/>
          <w:lang w:bidi="th-TH"/>
        </w:rPr>
        <w:t xml:space="preserve">aqui prestada, seja por sub-rogação ou a qualquer outro título, enquanto todas as importâncias que forem devidas à Debenturista não tenham sido integralmente pagas. Caso </w:t>
      </w:r>
      <w:r w:rsidR="0048691E">
        <w:rPr>
          <w:rFonts w:ascii="Trebuchet MS" w:eastAsia="Arial Unicode MS" w:hAnsi="Trebuchet MS" w:cstheme="minorHAnsi"/>
          <w:sz w:val="20"/>
          <w:szCs w:val="20"/>
          <w:lang w:bidi="th-TH"/>
        </w:rPr>
        <w:t xml:space="preserve">o </w:t>
      </w:r>
      <w:r w:rsidR="00E03E1D" w:rsidRPr="008B580C">
        <w:rPr>
          <w:rFonts w:ascii="Trebuchet MS" w:eastAsia="Arial Unicode MS" w:hAnsi="Trebuchet MS" w:cstheme="minorHAnsi"/>
          <w:sz w:val="20"/>
          <w:szCs w:val="20"/>
          <w:lang w:bidi="th-TH"/>
        </w:rPr>
        <w:t xml:space="preserve">Fiador receba quaisquer pagamentos da Emissora em decorrência da </w:t>
      </w:r>
      <w:r w:rsidR="003E3E50" w:rsidRPr="008B580C">
        <w:rPr>
          <w:rFonts w:ascii="Trebuchet MS" w:eastAsia="Arial Unicode MS" w:hAnsi="Trebuchet MS" w:cstheme="minorHAnsi"/>
          <w:sz w:val="20"/>
          <w:szCs w:val="20"/>
          <w:lang w:bidi="th-TH"/>
        </w:rPr>
        <w:t xml:space="preserve">Fiança </w:t>
      </w:r>
      <w:r w:rsidR="00E03E1D" w:rsidRPr="008B580C">
        <w:rPr>
          <w:rFonts w:ascii="Trebuchet MS" w:eastAsia="Arial Unicode MS" w:hAnsi="Trebuchet MS" w:cstheme="minorHAnsi"/>
          <w:sz w:val="20"/>
          <w:szCs w:val="20"/>
          <w:lang w:bidi="th-TH"/>
        </w:rPr>
        <w:t xml:space="preserve">prestada nas Debêntures, </w:t>
      </w:r>
      <w:r w:rsidR="0048691E">
        <w:rPr>
          <w:rFonts w:ascii="Trebuchet MS" w:eastAsia="Arial Unicode MS" w:hAnsi="Trebuchet MS" w:cstheme="minorHAnsi"/>
          <w:sz w:val="20"/>
          <w:szCs w:val="20"/>
          <w:lang w:bidi="th-TH"/>
        </w:rPr>
        <w:t>o</w:t>
      </w:r>
      <w:r w:rsidR="0048691E" w:rsidRPr="008B580C">
        <w:rPr>
          <w:rFonts w:ascii="Trebuchet MS" w:eastAsia="Arial Unicode MS" w:hAnsi="Trebuchet MS" w:cstheme="minorHAnsi"/>
          <w:sz w:val="20"/>
          <w:szCs w:val="20"/>
          <w:lang w:bidi="th-TH"/>
        </w:rPr>
        <w:t xml:space="preserve"> </w:t>
      </w:r>
      <w:r w:rsidR="00E03E1D" w:rsidRPr="008B580C">
        <w:rPr>
          <w:rFonts w:ascii="Trebuchet MS" w:eastAsia="Arial Unicode MS" w:hAnsi="Trebuchet MS" w:cstheme="minorHAnsi"/>
          <w:sz w:val="20"/>
          <w:szCs w:val="20"/>
          <w:lang w:bidi="th-TH"/>
        </w:rPr>
        <w:t>Fiador receberá referidos valores em caráter fiduciário e se compromete a, independentemente de qualquer notificação ou outra formalidade, transferir imediatamente à Debenturista, na Conta Centralizadora (conforme abaixo definido)</w:t>
      </w:r>
      <w:r w:rsidR="00E03E1D" w:rsidRPr="008B580C">
        <w:rPr>
          <w:rFonts w:ascii="Trebuchet MS" w:hAnsi="Trebuchet MS"/>
          <w:sz w:val="20"/>
          <w:szCs w:val="20"/>
        </w:rPr>
        <w:t>,</w:t>
      </w:r>
      <w:r w:rsidR="00E03E1D" w:rsidRPr="008B580C">
        <w:rPr>
          <w:rFonts w:ascii="Trebuchet MS" w:eastAsia="Arial Unicode MS" w:hAnsi="Trebuchet MS" w:cstheme="minorHAnsi"/>
          <w:sz w:val="20"/>
          <w:szCs w:val="20"/>
          <w:lang w:bidi="th-TH"/>
        </w:rPr>
        <w:t xml:space="preserve"> os recursos então recebidos, livres de quaisquer deduções ou retenções em decorrência de tributos, </w:t>
      </w:r>
      <w:r w:rsidR="00753CD2" w:rsidRPr="008B580C">
        <w:rPr>
          <w:rFonts w:ascii="Trebuchet MS" w:eastAsia="Arial Unicode MS" w:hAnsi="Trebuchet MS" w:cstheme="minorHAnsi"/>
          <w:sz w:val="20"/>
          <w:szCs w:val="20"/>
          <w:lang w:bidi="th-TH"/>
        </w:rPr>
        <w:t xml:space="preserve">sejam </w:t>
      </w:r>
      <w:r w:rsidR="00E03E1D" w:rsidRPr="008B580C">
        <w:rPr>
          <w:rFonts w:ascii="Trebuchet MS" w:eastAsia="Arial Unicode MS" w:hAnsi="Trebuchet MS" w:cstheme="minorHAnsi"/>
          <w:sz w:val="20"/>
          <w:szCs w:val="20"/>
          <w:lang w:bidi="th-TH"/>
        </w:rPr>
        <w:t>impostos</w:t>
      </w:r>
      <w:r w:rsidR="00753CD2" w:rsidRPr="008B580C">
        <w:rPr>
          <w:rFonts w:ascii="Trebuchet MS" w:eastAsia="Arial Unicode MS" w:hAnsi="Trebuchet MS" w:cstheme="minorHAnsi"/>
          <w:sz w:val="20"/>
          <w:szCs w:val="20"/>
          <w:lang w:bidi="th-TH"/>
        </w:rPr>
        <w:t>, taxas</w:t>
      </w:r>
      <w:r w:rsidR="00E03E1D" w:rsidRPr="008B580C">
        <w:rPr>
          <w:rFonts w:ascii="Trebuchet MS" w:eastAsia="Arial Unicode MS" w:hAnsi="Trebuchet MS" w:cstheme="minorHAnsi"/>
          <w:sz w:val="20"/>
          <w:szCs w:val="20"/>
          <w:lang w:bidi="th-TH"/>
        </w:rPr>
        <w:t xml:space="preserve"> ou contribuições fiscais, sociais ou parafiscais.</w:t>
      </w:r>
    </w:p>
    <w:p w14:paraId="30D98C42" w14:textId="77777777" w:rsidR="00874B9B" w:rsidRPr="008B580C" w:rsidRDefault="00874B9B" w:rsidP="00C23619">
      <w:pPr>
        <w:pStyle w:val="Default"/>
        <w:widowControl w:val="0"/>
        <w:tabs>
          <w:tab w:val="left" w:pos="851"/>
          <w:tab w:val="left" w:pos="1701"/>
        </w:tabs>
        <w:spacing w:line="360" w:lineRule="auto"/>
        <w:ind w:left="851"/>
        <w:jc w:val="both"/>
        <w:rPr>
          <w:rFonts w:ascii="Trebuchet MS" w:eastAsia="Arial Unicode MS" w:hAnsi="Trebuchet MS" w:cstheme="minorHAnsi"/>
          <w:sz w:val="20"/>
          <w:szCs w:val="20"/>
          <w:lang w:bidi="th-TH"/>
        </w:rPr>
      </w:pPr>
    </w:p>
    <w:p w14:paraId="24E692ED" w14:textId="77777777" w:rsidR="00853946" w:rsidRPr="008B580C" w:rsidRDefault="009E07D6"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Garantia</w:t>
      </w:r>
      <w:r w:rsidR="000E2175" w:rsidRPr="008B580C">
        <w:rPr>
          <w:rFonts w:ascii="Trebuchet MS" w:hAnsi="Trebuchet MS" w:cstheme="minorHAnsi"/>
          <w:bCs/>
          <w:sz w:val="20"/>
          <w:szCs w:val="20"/>
          <w:u w:val="single"/>
          <w:lang w:bidi="th-TH"/>
        </w:rPr>
        <w:t>s Reais</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Para assegurar o cumprimento de todas as Obrigações</w:t>
      </w:r>
      <w:r w:rsidR="00BA6566" w:rsidRPr="008B580C">
        <w:rPr>
          <w:rFonts w:ascii="Trebuchet MS" w:hAnsi="Trebuchet MS" w:cstheme="minorHAnsi"/>
          <w:sz w:val="20"/>
          <w:szCs w:val="20"/>
          <w:lang w:bidi="th-TH"/>
        </w:rPr>
        <w:t xml:space="preserve"> Garantidas, serão </w:t>
      </w:r>
      <w:r w:rsidRPr="008B580C">
        <w:rPr>
          <w:rFonts w:ascii="Trebuchet MS" w:hAnsi="Trebuchet MS" w:cstheme="minorHAnsi"/>
          <w:sz w:val="20"/>
          <w:szCs w:val="20"/>
          <w:lang w:bidi="th-TH"/>
        </w:rPr>
        <w:t>constituída</w:t>
      </w:r>
      <w:r w:rsidR="00BA6566" w:rsidRPr="008B580C">
        <w:rPr>
          <w:rFonts w:ascii="Trebuchet MS" w:hAnsi="Trebuchet MS" w:cstheme="minorHAnsi"/>
          <w:sz w:val="20"/>
          <w:szCs w:val="20"/>
          <w:lang w:bidi="th-TH"/>
        </w:rPr>
        <w:t>s</w:t>
      </w:r>
      <w:r w:rsidR="000E2175" w:rsidRPr="008B580C">
        <w:rPr>
          <w:rFonts w:ascii="Trebuchet MS" w:hAnsi="Trebuchet MS" w:cstheme="minorHAnsi"/>
          <w:sz w:val="20"/>
          <w:szCs w:val="20"/>
          <w:lang w:bidi="th-TH"/>
        </w:rPr>
        <w:t xml:space="preserve"> as seguintes garantias</w:t>
      </w:r>
      <w:r w:rsidR="00853946" w:rsidRPr="008B580C">
        <w:rPr>
          <w:rFonts w:ascii="Trebuchet MS" w:hAnsi="Trebuchet MS" w:cstheme="minorHAnsi"/>
          <w:sz w:val="20"/>
          <w:szCs w:val="20"/>
          <w:lang w:bidi="th-TH"/>
        </w:rPr>
        <w:t xml:space="preserve"> ("</w:t>
      </w:r>
      <w:r w:rsidR="00853946" w:rsidRPr="008B580C">
        <w:rPr>
          <w:rFonts w:ascii="Trebuchet MS" w:hAnsi="Trebuchet MS" w:cstheme="minorHAnsi"/>
          <w:sz w:val="20"/>
          <w:szCs w:val="20"/>
          <w:u w:val="single"/>
          <w:lang w:bidi="th-TH"/>
        </w:rPr>
        <w:t>Garantia</w:t>
      </w:r>
      <w:r w:rsidR="000E2175" w:rsidRPr="008B580C">
        <w:rPr>
          <w:rFonts w:ascii="Trebuchet MS" w:hAnsi="Trebuchet MS" w:cstheme="minorHAnsi"/>
          <w:sz w:val="20"/>
          <w:szCs w:val="20"/>
          <w:u w:val="single"/>
          <w:lang w:bidi="th-TH"/>
        </w:rPr>
        <w:t>s</w:t>
      </w:r>
      <w:r w:rsidR="00853946" w:rsidRPr="008B580C">
        <w:rPr>
          <w:rFonts w:ascii="Trebuchet MS" w:hAnsi="Trebuchet MS" w:cstheme="minorHAnsi"/>
          <w:sz w:val="20"/>
          <w:szCs w:val="20"/>
          <w:u w:val="single"/>
          <w:lang w:bidi="th-TH"/>
        </w:rPr>
        <w:t xml:space="preserve"> Rea</w:t>
      </w:r>
      <w:r w:rsidR="000E2175" w:rsidRPr="008B580C">
        <w:rPr>
          <w:rFonts w:ascii="Trebuchet MS" w:hAnsi="Trebuchet MS" w:cstheme="minorHAnsi"/>
          <w:sz w:val="20"/>
          <w:szCs w:val="20"/>
          <w:u w:val="single"/>
          <w:lang w:bidi="th-TH"/>
        </w:rPr>
        <w:t>is</w:t>
      </w:r>
      <w:r w:rsidR="00853946" w:rsidRPr="008B580C">
        <w:rPr>
          <w:rFonts w:ascii="Trebuchet MS" w:hAnsi="Trebuchet MS" w:cstheme="minorHAnsi"/>
          <w:sz w:val="20"/>
          <w:szCs w:val="20"/>
          <w:lang w:bidi="th-TH"/>
        </w:rPr>
        <w:t>"):</w:t>
      </w:r>
      <w:r w:rsidR="006501DF" w:rsidRPr="008B580C">
        <w:rPr>
          <w:rFonts w:ascii="Trebuchet MS" w:hAnsi="Trebuchet MS" w:cstheme="minorHAnsi"/>
          <w:sz w:val="20"/>
          <w:szCs w:val="20"/>
          <w:lang w:bidi="th-TH"/>
        </w:rPr>
        <w:t xml:space="preserve"> </w:t>
      </w:r>
    </w:p>
    <w:p w14:paraId="3C9F447F" w14:textId="77777777" w:rsidR="001D032C" w:rsidRPr="008B580C" w:rsidRDefault="001D032C" w:rsidP="00C23619">
      <w:pPr>
        <w:pStyle w:val="Default"/>
        <w:widowControl w:val="0"/>
        <w:tabs>
          <w:tab w:val="left" w:pos="567"/>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45139108" w14:textId="77777777" w:rsidR="007B3748" w:rsidRPr="008B580C" w:rsidRDefault="007B3748" w:rsidP="008601AF">
      <w:pPr>
        <w:pStyle w:val="Default"/>
        <w:widowControl w:val="0"/>
        <w:numPr>
          <w:ilvl w:val="0"/>
          <w:numId w:val="10"/>
        </w:numPr>
        <w:tabs>
          <w:tab w:val="left" w:pos="567"/>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a cessão fiduciária </w:t>
      </w:r>
      <w:r w:rsidR="00E74337" w:rsidRPr="008B580C">
        <w:rPr>
          <w:rFonts w:ascii="Trebuchet MS" w:hAnsi="Trebuchet MS" w:cstheme="minorHAnsi"/>
          <w:sz w:val="20"/>
          <w:szCs w:val="20"/>
          <w:lang w:bidi="th-TH"/>
        </w:rPr>
        <w:t>(i) da totalidade dos direitos creditórios, presentes e futuros, decorrentes, relacionados e/ou emergentes do</w:t>
      </w:r>
      <w:r w:rsidR="00AD1064">
        <w:rPr>
          <w:rFonts w:ascii="Trebuchet MS" w:hAnsi="Trebuchet MS" w:cstheme="minorHAnsi"/>
          <w:sz w:val="20"/>
          <w:szCs w:val="20"/>
          <w:lang w:bidi="th-TH"/>
        </w:rPr>
        <w:t xml:space="preserve"> (a)</w:t>
      </w:r>
      <w:r w:rsidR="004A703C" w:rsidRPr="008B580C">
        <w:rPr>
          <w:rFonts w:ascii="Trebuchet MS" w:hAnsi="Trebuchet MS" w:cstheme="minorHAnsi"/>
          <w:sz w:val="20"/>
          <w:szCs w:val="20"/>
          <w:lang w:bidi="th-TH"/>
        </w:rPr>
        <w:t xml:space="preserve"> </w:t>
      </w:r>
      <w:r w:rsidR="00652473">
        <w:rPr>
          <w:rFonts w:ascii="Trebuchet MS" w:hAnsi="Trebuchet MS" w:cstheme="minorHAnsi"/>
          <w:sz w:val="20"/>
          <w:szCs w:val="20"/>
          <w:lang w:bidi="th-TH"/>
        </w:rPr>
        <w:t>“</w:t>
      </w:r>
      <w:r w:rsidR="00652473" w:rsidRPr="00863105">
        <w:rPr>
          <w:rFonts w:ascii="Trebuchet MS" w:hAnsi="Trebuchet MS" w:cstheme="minorHAnsi"/>
          <w:i/>
          <w:sz w:val="20"/>
          <w:szCs w:val="20"/>
          <w:lang w:bidi="th-TH"/>
        </w:rPr>
        <w:t>Instrumento Particular de Contrato de Locação de Equipamento com Manutenção e Outras Avenças Cont.002/2021</w:t>
      </w:r>
      <w:r w:rsidR="00652473">
        <w:rPr>
          <w:rFonts w:ascii="Trebuchet MS" w:hAnsi="Trebuchet MS" w:cstheme="minorHAnsi"/>
          <w:sz w:val="20"/>
          <w:szCs w:val="20"/>
          <w:lang w:bidi="th-TH"/>
        </w:rPr>
        <w:t>”</w:t>
      </w:r>
      <w:r w:rsidR="00407F85">
        <w:rPr>
          <w:rFonts w:ascii="Trebuchet MS" w:hAnsi="Trebuchet MS" w:cstheme="minorHAnsi"/>
          <w:sz w:val="20"/>
          <w:szCs w:val="20"/>
          <w:lang w:bidi="th-TH"/>
        </w:rPr>
        <w:t xml:space="preserve"> celebrado entre a </w:t>
      </w:r>
      <w:r w:rsidR="0090717D" w:rsidRPr="0090717D">
        <w:rPr>
          <w:rFonts w:ascii="Trebuchet MS" w:hAnsi="Trebuchet MS" w:cstheme="minorHAnsi"/>
          <w:b/>
          <w:sz w:val="20"/>
          <w:szCs w:val="20"/>
          <w:lang w:bidi="th-TH"/>
        </w:rPr>
        <w:t>GERDAU AÇOS LONGOS S.A.</w:t>
      </w:r>
      <w:r w:rsidR="00407F85">
        <w:rPr>
          <w:rFonts w:ascii="Trebuchet MS" w:hAnsi="Trebuchet MS" w:cstheme="minorHAnsi"/>
          <w:sz w:val="20"/>
          <w:szCs w:val="20"/>
          <w:lang w:bidi="th-TH"/>
        </w:rPr>
        <w:t>, inscrita no CNPJ/ME sob o nº 07.358.761/0001-69</w:t>
      </w:r>
      <w:r w:rsidR="00C71BEE">
        <w:rPr>
          <w:rFonts w:ascii="Trebuchet MS" w:hAnsi="Trebuchet MS" w:cstheme="minorHAnsi"/>
          <w:sz w:val="20"/>
          <w:szCs w:val="20"/>
          <w:lang w:bidi="th-TH"/>
        </w:rPr>
        <w:t xml:space="preserve"> (“</w:t>
      </w:r>
      <w:r w:rsidR="00BA6EF4">
        <w:rPr>
          <w:rFonts w:ascii="Trebuchet MS" w:hAnsi="Trebuchet MS" w:cstheme="minorHAnsi"/>
          <w:sz w:val="20"/>
          <w:szCs w:val="20"/>
          <w:u w:val="single"/>
          <w:lang w:bidi="th-TH"/>
        </w:rPr>
        <w:t>Locatária Equipamentos</w:t>
      </w:r>
      <w:r w:rsidR="00C71BEE">
        <w:rPr>
          <w:rFonts w:ascii="Trebuchet MS" w:hAnsi="Trebuchet MS" w:cstheme="minorHAnsi"/>
          <w:sz w:val="20"/>
          <w:szCs w:val="20"/>
          <w:lang w:bidi="th-TH"/>
        </w:rPr>
        <w:t>”)</w:t>
      </w:r>
      <w:r w:rsidR="00407F85">
        <w:rPr>
          <w:rFonts w:ascii="Trebuchet MS" w:hAnsi="Trebuchet MS" w:cstheme="minorHAnsi"/>
          <w:sz w:val="20"/>
          <w:szCs w:val="20"/>
          <w:lang w:bidi="th-TH"/>
        </w:rPr>
        <w:t>, e a Emissora em 28 de abril de 2021 (“</w:t>
      </w:r>
      <w:r w:rsidR="00407F85" w:rsidRPr="00863105">
        <w:rPr>
          <w:rFonts w:ascii="Trebuchet MS" w:hAnsi="Trebuchet MS" w:cstheme="minorHAnsi"/>
          <w:sz w:val="20"/>
          <w:szCs w:val="20"/>
          <w:u w:val="single"/>
          <w:lang w:bidi="th-TH"/>
        </w:rPr>
        <w:t xml:space="preserve">Contrato de Locação de </w:t>
      </w:r>
      <w:r w:rsidR="00407F85" w:rsidRPr="00863105">
        <w:rPr>
          <w:rFonts w:ascii="Trebuchet MS" w:hAnsi="Trebuchet MS" w:cstheme="minorHAnsi"/>
          <w:sz w:val="20"/>
          <w:szCs w:val="20"/>
          <w:u w:val="single"/>
          <w:lang w:bidi="th-TH"/>
        </w:rPr>
        <w:lastRenderedPageBreak/>
        <w:t>Equipamentos</w:t>
      </w:r>
      <w:r w:rsidR="00AD1064">
        <w:rPr>
          <w:rFonts w:ascii="Trebuchet MS" w:hAnsi="Trebuchet MS" w:cstheme="minorHAnsi"/>
          <w:sz w:val="20"/>
          <w:szCs w:val="20"/>
          <w:u w:val="single"/>
          <w:lang w:bidi="th-TH"/>
        </w:rPr>
        <w:t xml:space="preserve"> I</w:t>
      </w:r>
      <w:r w:rsidR="00407F85">
        <w:rPr>
          <w:rFonts w:ascii="Trebuchet MS" w:hAnsi="Trebuchet MS" w:cstheme="minorHAnsi"/>
          <w:sz w:val="20"/>
          <w:szCs w:val="20"/>
          <w:lang w:bidi="th-TH"/>
        </w:rPr>
        <w:t>”)</w:t>
      </w:r>
      <w:r w:rsidR="00AD1064">
        <w:rPr>
          <w:rFonts w:ascii="Trebuchet MS" w:hAnsi="Trebuchet MS" w:cstheme="minorHAnsi"/>
          <w:sz w:val="20"/>
          <w:szCs w:val="20"/>
          <w:lang w:bidi="th-TH"/>
        </w:rPr>
        <w:t xml:space="preserve"> e (b) “</w:t>
      </w:r>
      <w:r w:rsidR="00AD1064" w:rsidRPr="00085304">
        <w:rPr>
          <w:rFonts w:ascii="Trebuchet MS" w:hAnsi="Trebuchet MS" w:cstheme="minorHAnsi"/>
          <w:i/>
          <w:sz w:val="20"/>
          <w:szCs w:val="20"/>
          <w:lang w:bidi="th-TH"/>
        </w:rPr>
        <w:t>Instrumento Particular de Contrato de Locação de Equipamento Sem Operador e Outras Avenças – 4600409624</w:t>
      </w:r>
      <w:r w:rsidR="00AD1064">
        <w:rPr>
          <w:rFonts w:ascii="Trebuchet MS" w:hAnsi="Trebuchet MS" w:cstheme="minorHAnsi"/>
          <w:sz w:val="20"/>
          <w:szCs w:val="20"/>
          <w:lang w:bidi="th-TH"/>
        </w:rPr>
        <w:t>” celebrado entre a Locatária Equipamentos e a Devedora em 02 de agosto de 2021 (“</w:t>
      </w:r>
      <w:r w:rsidR="00AD1064" w:rsidRPr="00E545EE">
        <w:rPr>
          <w:rFonts w:ascii="Trebuchet MS" w:hAnsi="Trebuchet MS" w:cstheme="minorHAnsi"/>
          <w:sz w:val="20"/>
          <w:szCs w:val="20"/>
          <w:u w:val="single"/>
          <w:lang w:bidi="th-TH"/>
        </w:rPr>
        <w:t>Contrato de Locação de Equipamentos II</w:t>
      </w:r>
      <w:r w:rsidR="00AD1064">
        <w:rPr>
          <w:rFonts w:ascii="Trebuchet MS" w:hAnsi="Trebuchet MS" w:cstheme="minorHAnsi"/>
          <w:sz w:val="20"/>
          <w:szCs w:val="20"/>
          <w:lang w:bidi="th-TH"/>
        </w:rPr>
        <w:t>” e, em conjunto com o Contrato de Locação de Equipamentos I, “</w:t>
      </w:r>
      <w:r w:rsidR="00AD1064" w:rsidRPr="00E545EE">
        <w:rPr>
          <w:rFonts w:ascii="Trebuchet MS" w:hAnsi="Trebuchet MS" w:cstheme="minorHAnsi"/>
          <w:sz w:val="20"/>
          <w:szCs w:val="20"/>
          <w:u w:val="single"/>
          <w:lang w:bidi="th-TH"/>
        </w:rPr>
        <w:t>Contratos de Locação de Equipamentos</w:t>
      </w:r>
      <w:r w:rsidR="00AD1064">
        <w:rPr>
          <w:rFonts w:ascii="Trebuchet MS" w:hAnsi="Trebuchet MS" w:cstheme="minorHAnsi"/>
          <w:sz w:val="20"/>
          <w:szCs w:val="20"/>
          <w:lang w:bidi="th-TH"/>
        </w:rPr>
        <w:t>”)</w:t>
      </w:r>
      <w:r w:rsidR="004A703C" w:rsidRPr="008B580C">
        <w:rPr>
          <w:rFonts w:ascii="Trebuchet MS" w:hAnsi="Trebuchet MS" w:cstheme="minorHAnsi"/>
          <w:sz w:val="20"/>
          <w:szCs w:val="20"/>
          <w:lang w:bidi="th-TH"/>
        </w:rPr>
        <w:t xml:space="preserve">, incluindo, mas sem limitação, os valores de principal, indenizações, seguros, despesas, custas, garantias e demais encargos contratuais e legais previstos </w:t>
      </w:r>
      <w:r w:rsidR="00407F85">
        <w:rPr>
          <w:rFonts w:ascii="Trebuchet MS" w:hAnsi="Trebuchet MS" w:cstheme="minorHAnsi"/>
          <w:sz w:val="20"/>
          <w:szCs w:val="20"/>
          <w:lang w:bidi="th-TH"/>
        </w:rPr>
        <w:t>no</w:t>
      </w:r>
      <w:r w:rsidR="00397193">
        <w:rPr>
          <w:rFonts w:ascii="Trebuchet MS" w:hAnsi="Trebuchet MS" w:cstheme="minorHAnsi"/>
          <w:sz w:val="20"/>
          <w:szCs w:val="20"/>
          <w:lang w:bidi="th-TH"/>
        </w:rPr>
        <w:t>s</w:t>
      </w:r>
      <w:r w:rsidR="004A703C" w:rsidRPr="008B580C">
        <w:rPr>
          <w:rFonts w:ascii="Trebuchet MS" w:hAnsi="Trebuchet MS" w:cstheme="minorHAnsi"/>
          <w:sz w:val="20"/>
          <w:szCs w:val="20"/>
          <w:lang w:bidi="th-TH"/>
        </w:rPr>
        <w:t xml:space="preserve"> Contratos de Locação</w:t>
      </w:r>
      <w:r w:rsidR="00407F85">
        <w:rPr>
          <w:rFonts w:ascii="Trebuchet MS" w:hAnsi="Trebuchet MS" w:cstheme="minorHAnsi"/>
          <w:sz w:val="20"/>
          <w:szCs w:val="20"/>
          <w:lang w:bidi="th-TH"/>
        </w:rPr>
        <w:t xml:space="preserve"> de Equipamentos</w:t>
      </w:r>
      <w:r w:rsidR="004A703C" w:rsidRPr="008B580C">
        <w:rPr>
          <w:rFonts w:ascii="Trebuchet MS" w:hAnsi="Trebuchet MS" w:cstheme="minorHAnsi"/>
          <w:sz w:val="20"/>
          <w:szCs w:val="20"/>
          <w:lang w:bidi="th-TH"/>
        </w:rPr>
        <w:t xml:space="preserve"> (“</w:t>
      </w:r>
      <w:r w:rsidR="004A703C" w:rsidRPr="000C5F96">
        <w:rPr>
          <w:rFonts w:ascii="Trebuchet MS" w:hAnsi="Trebuchet MS" w:cstheme="minorHAnsi"/>
          <w:sz w:val="20"/>
          <w:szCs w:val="20"/>
          <w:u w:val="single"/>
          <w:lang w:bidi="th-TH"/>
        </w:rPr>
        <w:t xml:space="preserve">Direitos Creditórios </w:t>
      </w:r>
      <w:r w:rsidR="00793393">
        <w:rPr>
          <w:rFonts w:ascii="Trebuchet MS" w:hAnsi="Trebuchet MS" w:cstheme="minorHAnsi"/>
          <w:sz w:val="20"/>
          <w:szCs w:val="20"/>
          <w:u w:val="single"/>
          <w:lang w:bidi="th-TH"/>
        </w:rPr>
        <w:t>Contrato</w:t>
      </w:r>
      <w:r w:rsidR="004A703C" w:rsidRPr="008B580C">
        <w:rPr>
          <w:rFonts w:ascii="Trebuchet MS" w:hAnsi="Trebuchet MS" w:cstheme="minorHAnsi"/>
          <w:sz w:val="20"/>
          <w:szCs w:val="20"/>
          <w:lang w:bidi="th-TH"/>
        </w:rPr>
        <w:t>”);</w:t>
      </w:r>
      <w:r w:rsidR="00C05635" w:rsidRPr="008B580C">
        <w:rPr>
          <w:rFonts w:ascii="Trebuchet MS" w:hAnsi="Trebuchet MS" w:cstheme="minorHAnsi"/>
          <w:sz w:val="20"/>
          <w:szCs w:val="20"/>
          <w:lang w:bidi="th-TH"/>
        </w:rPr>
        <w:t xml:space="preserve"> </w:t>
      </w:r>
      <w:r w:rsidR="004A703C" w:rsidRPr="008B580C">
        <w:rPr>
          <w:rFonts w:ascii="Trebuchet MS" w:hAnsi="Trebuchet MS" w:cstheme="minorHAnsi"/>
          <w:sz w:val="20"/>
          <w:szCs w:val="20"/>
          <w:lang w:bidi="th-TH"/>
        </w:rPr>
        <w:t xml:space="preserve">e </w:t>
      </w:r>
      <w:r w:rsidR="00E74337" w:rsidRPr="008B580C">
        <w:rPr>
          <w:rFonts w:ascii="Trebuchet MS" w:hAnsi="Trebuchet MS" w:cstheme="minorHAnsi"/>
          <w:sz w:val="20"/>
          <w:szCs w:val="20"/>
          <w:lang w:bidi="th-TH"/>
        </w:rPr>
        <w:t>(</w:t>
      </w:r>
      <w:r w:rsidR="004A703C" w:rsidRPr="008B580C">
        <w:rPr>
          <w:rFonts w:ascii="Trebuchet MS" w:hAnsi="Trebuchet MS" w:cstheme="minorHAnsi"/>
          <w:sz w:val="20"/>
          <w:szCs w:val="20"/>
          <w:lang w:bidi="th-TH"/>
        </w:rPr>
        <w:t>ii</w:t>
      </w:r>
      <w:r w:rsidR="00E74337" w:rsidRPr="008B580C">
        <w:rPr>
          <w:rFonts w:ascii="Trebuchet MS" w:hAnsi="Trebuchet MS" w:cstheme="minorHAnsi"/>
          <w:sz w:val="20"/>
          <w:szCs w:val="20"/>
          <w:lang w:bidi="th-TH"/>
        </w:rPr>
        <w:t xml:space="preserve">) </w:t>
      </w:r>
      <w:r w:rsidR="00E74337" w:rsidRPr="008B580C">
        <w:rPr>
          <w:rFonts w:ascii="Trebuchet MS" w:hAnsi="Trebuchet MS"/>
          <w:sz w:val="20"/>
          <w:szCs w:val="20"/>
        </w:rPr>
        <w:t>de todos os direitos oriundos da conta</w:t>
      </w:r>
      <w:r w:rsidR="00EF33A6" w:rsidRPr="008B580C">
        <w:rPr>
          <w:rFonts w:ascii="Trebuchet MS" w:hAnsi="Trebuchet MS"/>
          <w:sz w:val="20"/>
          <w:szCs w:val="20"/>
        </w:rPr>
        <w:t>s</w:t>
      </w:r>
      <w:r w:rsidR="00E74337" w:rsidRPr="008B580C">
        <w:rPr>
          <w:rFonts w:ascii="Trebuchet MS" w:hAnsi="Trebuchet MS"/>
          <w:sz w:val="20"/>
          <w:szCs w:val="20"/>
        </w:rPr>
        <w:t xml:space="preserve"> vinculada nº </w:t>
      </w:r>
      <w:r w:rsidR="00B26E93">
        <w:rPr>
          <w:rFonts w:ascii="Trebuchet MS" w:hAnsi="Trebuchet MS"/>
          <w:sz w:val="20"/>
          <w:szCs w:val="20"/>
        </w:rPr>
        <w:t>72249-5</w:t>
      </w:r>
      <w:r w:rsidR="00B26E93" w:rsidRPr="008B580C">
        <w:rPr>
          <w:rFonts w:ascii="Trebuchet MS" w:hAnsi="Trebuchet MS"/>
          <w:sz w:val="20"/>
          <w:szCs w:val="20"/>
        </w:rPr>
        <w:t xml:space="preserve">, </w:t>
      </w:r>
      <w:r w:rsidR="00E74337" w:rsidRPr="008B580C">
        <w:rPr>
          <w:rFonts w:ascii="Trebuchet MS" w:hAnsi="Trebuchet MS"/>
          <w:sz w:val="20"/>
          <w:szCs w:val="20"/>
        </w:rPr>
        <w:t>da agência</w:t>
      </w:r>
      <w:r w:rsidR="00793393">
        <w:rPr>
          <w:rFonts w:ascii="Trebuchet MS" w:hAnsi="Trebuchet MS"/>
          <w:sz w:val="20"/>
          <w:szCs w:val="20"/>
        </w:rPr>
        <w:t xml:space="preserve"> </w:t>
      </w:r>
      <w:r w:rsidR="00B26E93">
        <w:rPr>
          <w:rFonts w:ascii="Trebuchet MS" w:hAnsi="Trebuchet MS"/>
          <w:sz w:val="20"/>
          <w:szCs w:val="20"/>
        </w:rPr>
        <w:t>0001</w:t>
      </w:r>
      <w:r w:rsidR="00B26E93" w:rsidRPr="008B580C">
        <w:rPr>
          <w:rFonts w:ascii="Trebuchet MS" w:hAnsi="Trebuchet MS"/>
          <w:sz w:val="20"/>
          <w:szCs w:val="20"/>
        </w:rPr>
        <w:t xml:space="preserve"> </w:t>
      </w:r>
      <w:r w:rsidR="00E74337" w:rsidRPr="008B580C">
        <w:rPr>
          <w:rFonts w:ascii="Trebuchet MS" w:hAnsi="Trebuchet MS"/>
          <w:sz w:val="20"/>
          <w:szCs w:val="20"/>
        </w:rPr>
        <w:t>d</w:t>
      </w:r>
      <w:r w:rsidR="0018652A" w:rsidRPr="008B580C">
        <w:rPr>
          <w:rFonts w:ascii="Trebuchet MS" w:hAnsi="Trebuchet MS"/>
          <w:sz w:val="20"/>
          <w:szCs w:val="20"/>
        </w:rPr>
        <w:t>a</w:t>
      </w:r>
      <w:r w:rsidR="0018652A" w:rsidRPr="008B580C">
        <w:rPr>
          <w:rFonts w:ascii="Trebuchet MS" w:hAnsi="Trebuchet MS"/>
          <w:b/>
          <w:sz w:val="20"/>
          <w:szCs w:val="20"/>
        </w:rPr>
        <w:t xml:space="preserve"> </w:t>
      </w:r>
      <w:r w:rsidR="00652473" w:rsidRPr="00652473">
        <w:rPr>
          <w:rFonts w:ascii="Trebuchet MS" w:hAnsi="Trebuchet MS" w:cs="Calibri"/>
          <w:b/>
          <w:color w:val="auto"/>
          <w:sz w:val="20"/>
          <w:szCs w:val="20"/>
        </w:rPr>
        <w:t>QI SOCIEDADE DE CRÉDITO DIRETO S.A.</w:t>
      </w:r>
      <w:r w:rsidR="004D5C44" w:rsidRPr="00726645">
        <w:rPr>
          <w:rFonts w:ascii="Trebuchet MS" w:hAnsi="Trebuchet MS" w:cs="Calibri"/>
          <w:color w:val="auto"/>
          <w:sz w:val="20"/>
          <w:szCs w:val="20"/>
        </w:rPr>
        <w:t>, instituição financeira com sede na Cidade de São Paulo, Estado de São Paulo, na Avenida Brigadeiro Faria Lima, nº 2.391, 1º andar, conjunto 12, sala A, Jardim Paulistano, CEP 01452-000, inscrita no CNPJ</w:t>
      </w:r>
      <w:r w:rsidR="00314AEF">
        <w:rPr>
          <w:rFonts w:ascii="Trebuchet MS" w:hAnsi="Trebuchet MS" w:cs="Calibri"/>
          <w:color w:val="auto"/>
          <w:sz w:val="20"/>
          <w:szCs w:val="20"/>
        </w:rPr>
        <w:t>/ME</w:t>
      </w:r>
      <w:r w:rsidR="004D5C44" w:rsidRPr="00726645">
        <w:rPr>
          <w:rFonts w:ascii="Trebuchet MS" w:hAnsi="Trebuchet MS" w:cs="Calibri"/>
          <w:color w:val="auto"/>
          <w:sz w:val="20"/>
          <w:szCs w:val="20"/>
        </w:rPr>
        <w:t xml:space="preserve"> sob o nº 32.402.502/0001-35</w:t>
      </w:r>
      <w:r w:rsidR="00707666">
        <w:rPr>
          <w:rFonts w:ascii="Trebuchet MS" w:hAnsi="Trebuchet MS"/>
          <w:b/>
          <w:sz w:val="20"/>
          <w:szCs w:val="20"/>
        </w:rPr>
        <w:t xml:space="preserve"> </w:t>
      </w:r>
      <w:r w:rsidR="00707666" w:rsidRPr="00863105">
        <w:rPr>
          <w:rFonts w:ascii="Trebuchet MS" w:hAnsi="Trebuchet MS"/>
          <w:bCs/>
          <w:sz w:val="20"/>
          <w:szCs w:val="20"/>
        </w:rPr>
        <w:t>(“</w:t>
      </w:r>
      <w:r w:rsidR="00707666" w:rsidRPr="00863105">
        <w:rPr>
          <w:rFonts w:ascii="Trebuchet MS" w:hAnsi="Trebuchet MS"/>
          <w:bCs/>
          <w:sz w:val="20"/>
          <w:szCs w:val="20"/>
          <w:u w:val="single"/>
        </w:rPr>
        <w:t>QI Tech</w:t>
      </w:r>
      <w:r w:rsidR="00707666" w:rsidRPr="00863105">
        <w:rPr>
          <w:rFonts w:ascii="Trebuchet MS" w:hAnsi="Trebuchet MS"/>
          <w:bCs/>
          <w:sz w:val="20"/>
          <w:szCs w:val="20"/>
        </w:rPr>
        <w:t>”)</w:t>
      </w:r>
      <w:r w:rsidR="00E74337" w:rsidRPr="008B580C">
        <w:rPr>
          <w:rFonts w:ascii="Trebuchet MS" w:hAnsi="Trebuchet MS"/>
          <w:sz w:val="20"/>
          <w:szCs w:val="20"/>
        </w:rPr>
        <w:t>, de titularidade da Emissora</w:t>
      </w:r>
      <w:r w:rsidR="005F5B86" w:rsidRPr="008B580C">
        <w:rPr>
          <w:rFonts w:ascii="Trebuchet MS" w:hAnsi="Trebuchet MS"/>
          <w:sz w:val="20"/>
          <w:szCs w:val="20"/>
        </w:rPr>
        <w:t xml:space="preserve"> ou qualquer outra conta de titularidade da </w:t>
      </w:r>
      <w:r w:rsidR="00CE2981" w:rsidRPr="008B580C">
        <w:rPr>
          <w:rFonts w:ascii="Trebuchet MS" w:hAnsi="Trebuchet MS"/>
          <w:sz w:val="20"/>
          <w:szCs w:val="20"/>
        </w:rPr>
        <w:t>Emissora</w:t>
      </w:r>
      <w:r w:rsidR="005F5B86" w:rsidRPr="008B580C">
        <w:rPr>
          <w:rFonts w:ascii="Trebuchet MS" w:hAnsi="Trebuchet MS"/>
          <w:sz w:val="20"/>
          <w:szCs w:val="20"/>
        </w:rPr>
        <w:t xml:space="preserve"> que vier a ser acordada pelas Partes</w:t>
      </w:r>
      <w:r w:rsidR="0096752C" w:rsidRPr="008B580C">
        <w:rPr>
          <w:rFonts w:ascii="Trebuchet MS" w:hAnsi="Trebuchet MS"/>
          <w:sz w:val="20"/>
          <w:szCs w:val="20"/>
        </w:rPr>
        <w:t>, bem como</w:t>
      </w:r>
      <w:r w:rsidR="00FC20EC" w:rsidRPr="008B580C">
        <w:rPr>
          <w:rFonts w:ascii="Trebuchet MS" w:hAnsi="Trebuchet MS"/>
          <w:sz w:val="20"/>
          <w:szCs w:val="20"/>
        </w:rPr>
        <w:t xml:space="preserve"> </w:t>
      </w:r>
      <w:r w:rsidR="0096752C" w:rsidRPr="008B580C">
        <w:rPr>
          <w:rFonts w:ascii="Trebuchet MS" w:hAnsi="Trebuchet MS"/>
          <w:sz w:val="20"/>
          <w:szCs w:val="20"/>
        </w:rPr>
        <w:t>todos e quaisquer recursos e equivalentes de caixa depositados ou que venham a ser depositados em tais contas</w:t>
      </w:r>
      <w:r w:rsidR="00FC20EC" w:rsidRPr="008B580C">
        <w:rPr>
          <w:rFonts w:ascii="Trebuchet MS" w:hAnsi="Trebuchet MS"/>
          <w:sz w:val="20"/>
          <w:szCs w:val="20"/>
        </w:rPr>
        <w:t xml:space="preserve"> em adição aos recursos depositados</w:t>
      </w:r>
      <w:r w:rsidR="004A703C" w:rsidRPr="008B580C">
        <w:rPr>
          <w:rFonts w:ascii="Trebuchet MS" w:hAnsi="Trebuchet MS"/>
          <w:sz w:val="20"/>
          <w:szCs w:val="20"/>
        </w:rPr>
        <w:t xml:space="preserve">, </w:t>
      </w:r>
      <w:r w:rsidR="0096752C" w:rsidRPr="008B580C">
        <w:rPr>
          <w:rFonts w:ascii="Trebuchet MS" w:hAnsi="Trebuchet MS"/>
          <w:sz w:val="20"/>
          <w:szCs w:val="20"/>
        </w:rPr>
        <w:t xml:space="preserve">incluindo, mas não se limitando, os recursos </w:t>
      </w:r>
      <w:r w:rsidR="00FC20EC" w:rsidRPr="008B580C">
        <w:rPr>
          <w:rFonts w:ascii="Trebuchet MS" w:hAnsi="Trebuchet MS"/>
          <w:sz w:val="20"/>
          <w:szCs w:val="20"/>
        </w:rPr>
        <w:t>depositados</w:t>
      </w:r>
      <w:r w:rsidR="0096752C" w:rsidRPr="008B580C">
        <w:rPr>
          <w:rFonts w:ascii="Trebuchet MS" w:hAnsi="Trebuchet MS"/>
          <w:sz w:val="20"/>
          <w:szCs w:val="20"/>
        </w:rPr>
        <w:t xml:space="preserve"> pela Debenturista</w:t>
      </w:r>
      <w:r w:rsidR="00FC20EC" w:rsidRPr="008B580C">
        <w:rPr>
          <w:rFonts w:ascii="Trebuchet MS" w:hAnsi="Trebuchet MS"/>
          <w:sz w:val="20"/>
          <w:szCs w:val="20"/>
        </w:rPr>
        <w:t xml:space="preserve"> em decorrência da integralização do</w:t>
      </w:r>
      <w:r w:rsidR="00A00ACA" w:rsidRPr="008B580C">
        <w:rPr>
          <w:rFonts w:ascii="Trebuchet MS" w:hAnsi="Trebuchet MS"/>
          <w:sz w:val="20"/>
          <w:szCs w:val="20"/>
        </w:rPr>
        <w:t xml:space="preserve"> </w:t>
      </w:r>
      <w:r w:rsidR="00FC20EC" w:rsidRPr="008B580C">
        <w:rPr>
          <w:rFonts w:ascii="Trebuchet MS" w:hAnsi="Trebuchet MS"/>
          <w:sz w:val="20"/>
          <w:szCs w:val="20"/>
        </w:rPr>
        <w:t xml:space="preserve">CRI, as Aplicações Financeiras Permitidas e os juros ou receitas derivadas de tais aplicações </w:t>
      </w:r>
      <w:r w:rsidR="00A00ACA" w:rsidRPr="008B580C">
        <w:rPr>
          <w:rFonts w:ascii="Trebuchet MS" w:hAnsi="Trebuchet MS"/>
          <w:sz w:val="20"/>
          <w:szCs w:val="20"/>
        </w:rPr>
        <w:t>(</w:t>
      </w:r>
      <w:r w:rsidR="00EF33A6" w:rsidRPr="008B580C">
        <w:rPr>
          <w:rFonts w:ascii="Trebuchet MS" w:hAnsi="Trebuchet MS"/>
          <w:sz w:val="20"/>
          <w:szCs w:val="20"/>
        </w:rPr>
        <w:t xml:space="preserve">respectivamente </w:t>
      </w:r>
      <w:r w:rsidR="000C5022" w:rsidRPr="008B580C">
        <w:rPr>
          <w:rFonts w:ascii="Trebuchet MS" w:hAnsi="Trebuchet MS"/>
          <w:sz w:val="20"/>
          <w:szCs w:val="20"/>
        </w:rPr>
        <w:t>“</w:t>
      </w:r>
      <w:r w:rsidR="000C5022" w:rsidRPr="008B580C">
        <w:rPr>
          <w:rFonts w:ascii="Trebuchet MS" w:hAnsi="Trebuchet MS"/>
          <w:sz w:val="20"/>
          <w:szCs w:val="20"/>
          <w:u w:val="single"/>
        </w:rPr>
        <w:t>Conta Vinculada</w:t>
      </w:r>
      <w:r w:rsidR="00EF33A6" w:rsidRPr="008B580C">
        <w:rPr>
          <w:rFonts w:ascii="Trebuchet MS" w:hAnsi="Trebuchet MS"/>
          <w:sz w:val="20"/>
          <w:szCs w:val="20"/>
          <w:u w:val="single"/>
        </w:rPr>
        <w:t xml:space="preserve"> Direitos Creditórios</w:t>
      </w:r>
      <w:r w:rsidR="00EF33A6" w:rsidRPr="008B580C">
        <w:rPr>
          <w:rFonts w:ascii="Trebuchet MS" w:hAnsi="Trebuchet MS"/>
          <w:sz w:val="20"/>
          <w:szCs w:val="20"/>
        </w:rPr>
        <w:t xml:space="preserve">” </w:t>
      </w:r>
      <w:r w:rsidR="000C5022" w:rsidRPr="008B580C">
        <w:rPr>
          <w:rFonts w:ascii="Trebuchet MS" w:hAnsi="Trebuchet MS"/>
          <w:sz w:val="20"/>
          <w:szCs w:val="20"/>
        </w:rPr>
        <w:t xml:space="preserve">e </w:t>
      </w:r>
      <w:r w:rsidR="00920788" w:rsidRPr="008B580C">
        <w:rPr>
          <w:rFonts w:ascii="Trebuchet MS" w:hAnsi="Trebuchet MS"/>
          <w:sz w:val="20"/>
          <w:szCs w:val="20"/>
        </w:rPr>
        <w:t>“</w:t>
      </w:r>
      <w:r w:rsidR="00CE110A" w:rsidRPr="008B580C">
        <w:rPr>
          <w:rFonts w:ascii="Trebuchet MS" w:hAnsi="Trebuchet MS"/>
          <w:sz w:val="20"/>
          <w:szCs w:val="20"/>
          <w:u w:val="single"/>
        </w:rPr>
        <w:t xml:space="preserve">Direitos Creditórios </w:t>
      </w:r>
      <w:r w:rsidR="000C4C52" w:rsidRPr="008B580C">
        <w:rPr>
          <w:rFonts w:ascii="Trebuchet MS" w:hAnsi="Trebuchet MS"/>
          <w:sz w:val="20"/>
          <w:szCs w:val="20"/>
          <w:u w:val="single"/>
        </w:rPr>
        <w:t>Conta Vinculada</w:t>
      </w:r>
      <w:r w:rsidR="00920788" w:rsidRPr="008B580C">
        <w:rPr>
          <w:rFonts w:ascii="Trebuchet MS" w:hAnsi="Trebuchet MS"/>
          <w:sz w:val="20"/>
          <w:szCs w:val="20"/>
        </w:rPr>
        <w:t>”</w:t>
      </w:r>
      <w:r w:rsidR="000C5022" w:rsidRPr="008B580C">
        <w:rPr>
          <w:rFonts w:ascii="Trebuchet MS" w:hAnsi="Trebuchet MS"/>
          <w:sz w:val="20"/>
          <w:szCs w:val="20"/>
        </w:rPr>
        <w:t xml:space="preserve"> </w:t>
      </w:r>
      <w:r w:rsidR="00C63988">
        <w:rPr>
          <w:rFonts w:ascii="Trebuchet MS" w:hAnsi="Trebuchet MS"/>
          <w:sz w:val="20"/>
          <w:szCs w:val="20"/>
        </w:rPr>
        <w:t>e, em conjunto com os Direitos Creditórios Contrato, “</w:t>
      </w:r>
      <w:r w:rsidR="00C63988" w:rsidRPr="000C5F96">
        <w:rPr>
          <w:rFonts w:ascii="Trebuchet MS" w:hAnsi="Trebuchet MS"/>
          <w:sz w:val="20"/>
          <w:szCs w:val="20"/>
          <w:u w:val="single"/>
        </w:rPr>
        <w:t>Direitos Creditórios</w:t>
      </w:r>
      <w:r w:rsidR="00C63988">
        <w:rPr>
          <w:rFonts w:ascii="Trebuchet MS" w:hAnsi="Trebuchet MS"/>
          <w:sz w:val="20"/>
          <w:szCs w:val="20"/>
        </w:rPr>
        <w:t>”</w:t>
      </w:r>
      <w:r w:rsidR="007A2159" w:rsidRPr="008B580C">
        <w:rPr>
          <w:rFonts w:ascii="Trebuchet MS" w:hAnsi="Trebuchet MS"/>
          <w:sz w:val="20"/>
          <w:szCs w:val="20"/>
        </w:rPr>
        <w:t>)</w:t>
      </w:r>
      <w:r w:rsidRPr="008B580C">
        <w:rPr>
          <w:rFonts w:ascii="Trebuchet MS" w:hAnsi="Trebuchet MS" w:cstheme="minorHAnsi"/>
          <w:sz w:val="20"/>
          <w:szCs w:val="20"/>
          <w:lang w:bidi="th-TH"/>
        </w:rPr>
        <w:t xml:space="preserve">, nos termos do </w:t>
      </w:r>
      <w:bookmarkStart w:id="32" w:name="_Toc522079142"/>
      <w:r w:rsidRPr="008B580C">
        <w:rPr>
          <w:rFonts w:ascii="Trebuchet MS" w:hAnsi="Trebuchet MS" w:cstheme="minorHAnsi"/>
          <w:i/>
          <w:sz w:val="20"/>
          <w:szCs w:val="20"/>
          <w:lang w:bidi="th-TH"/>
        </w:rPr>
        <w:t>“Instrumento Particular de Cessão Fiduciária de Direitos Creditórios em Garantia e Outras Avenças</w:t>
      </w:r>
      <w:bookmarkEnd w:id="32"/>
      <w:r w:rsidRPr="008B580C">
        <w:rPr>
          <w:rFonts w:ascii="Trebuchet MS" w:hAnsi="Trebuchet MS" w:cstheme="minorHAnsi"/>
          <w:i/>
          <w:sz w:val="20"/>
          <w:szCs w:val="20"/>
          <w:lang w:bidi="th-TH"/>
        </w:rPr>
        <w:t>”</w:t>
      </w:r>
      <w:r w:rsidRPr="008B580C">
        <w:rPr>
          <w:rFonts w:ascii="Trebuchet MS" w:hAnsi="Trebuchet MS" w:cstheme="minorHAnsi"/>
          <w:sz w:val="20"/>
          <w:szCs w:val="20"/>
          <w:lang w:bidi="th-TH"/>
        </w:rPr>
        <w:t xml:space="preserve">, celebrado </w:t>
      </w:r>
      <w:r w:rsidR="00C41B26" w:rsidRPr="008B580C">
        <w:rPr>
          <w:rFonts w:ascii="Trebuchet MS" w:hAnsi="Trebuchet MS" w:cstheme="minorHAnsi"/>
          <w:sz w:val="20"/>
          <w:szCs w:val="20"/>
          <w:lang w:bidi="th-TH"/>
        </w:rPr>
        <w:t>entre a</w:t>
      </w:r>
      <w:r w:rsidR="00C50884" w:rsidRPr="008B580C">
        <w:rPr>
          <w:rFonts w:ascii="Trebuchet MS" w:hAnsi="Trebuchet MS" w:cstheme="minorHAnsi"/>
          <w:sz w:val="20"/>
          <w:szCs w:val="20"/>
          <w:lang w:bidi="th-TH"/>
        </w:rPr>
        <w:t xml:space="preserve"> </w:t>
      </w:r>
      <w:r w:rsidR="007A2159" w:rsidRPr="00F95337">
        <w:rPr>
          <w:rFonts w:ascii="Trebuchet MS" w:hAnsi="Trebuchet MS" w:cstheme="minorHAnsi"/>
          <w:sz w:val="20"/>
          <w:szCs w:val="20"/>
          <w:lang w:bidi="th-TH"/>
        </w:rPr>
        <w:t>Emissora</w:t>
      </w:r>
      <w:r w:rsidR="00C50884" w:rsidRPr="00F95337">
        <w:rPr>
          <w:rFonts w:ascii="Trebuchet MS" w:hAnsi="Trebuchet MS" w:cstheme="minorHAnsi"/>
          <w:sz w:val="20"/>
          <w:szCs w:val="20"/>
          <w:lang w:bidi="th-TH"/>
        </w:rPr>
        <w:t xml:space="preserve"> </w:t>
      </w:r>
      <w:r w:rsidR="00E74337" w:rsidRPr="00F95337">
        <w:rPr>
          <w:rFonts w:ascii="Trebuchet MS" w:hAnsi="Trebuchet MS" w:cstheme="minorHAnsi"/>
          <w:sz w:val="20"/>
          <w:szCs w:val="20"/>
          <w:lang w:bidi="th-TH"/>
        </w:rPr>
        <w:t>e</w:t>
      </w:r>
      <w:r w:rsidR="00DC6469" w:rsidRPr="00F95337">
        <w:rPr>
          <w:rFonts w:ascii="Trebuchet MS" w:hAnsi="Trebuchet MS" w:cstheme="minorHAnsi"/>
          <w:sz w:val="20"/>
          <w:szCs w:val="20"/>
          <w:lang w:bidi="th-TH"/>
        </w:rPr>
        <w:t xml:space="preserve"> </w:t>
      </w:r>
      <w:r w:rsidR="00C50884" w:rsidRPr="00F95337">
        <w:rPr>
          <w:rFonts w:ascii="Trebuchet MS" w:hAnsi="Trebuchet MS" w:cstheme="minorHAnsi"/>
          <w:sz w:val="20"/>
          <w:szCs w:val="20"/>
          <w:lang w:bidi="th-TH"/>
        </w:rPr>
        <w:t xml:space="preserve">a </w:t>
      </w:r>
      <w:r w:rsidR="00892B65" w:rsidRPr="00F95337">
        <w:rPr>
          <w:rFonts w:ascii="Trebuchet MS" w:hAnsi="Trebuchet MS" w:cstheme="minorHAnsi"/>
          <w:sz w:val="20"/>
          <w:szCs w:val="20"/>
          <w:lang w:bidi="th-TH"/>
        </w:rPr>
        <w:t>Securitizadora</w:t>
      </w:r>
      <w:r w:rsidR="00C41B2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w:t>
      </w:r>
      <w:r w:rsidRPr="008B580C">
        <w:rPr>
          <w:rFonts w:ascii="Trebuchet MS" w:hAnsi="Trebuchet MS" w:cstheme="minorHAnsi"/>
          <w:sz w:val="20"/>
          <w:szCs w:val="20"/>
          <w:u w:val="single"/>
          <w:lang w:bidi="th-TH"/>
        </w:rPr>
        <w:t>Contrato de Cessão Fiduciária</w:t>
      </w:r>
      <w:r w:rsidRPr="008B580C">
        <w:rPr>
          <w:rFonts w:ascii="Trebuchet MS" w:hAnsi="Trebuchet MS" w:cstheme="minorHAnsi"/>
          <w:sz w:val="20"/>
          <w:szCs w:val="20"/>
          <w:lang w:bidi="th-TH"/>
        </w:rPr>
        <w:t>”)</w:t>
      </w:r>
      <w:r w:rsidR="001F1FC1" w:rsidRPr="008B580C">
        <w:rPr>
          <w:rFonts w:ascii="Trebuchet MS" w:hAnsi="Trebuchet MS" w:cstheme="minorHAnsi"/>
          <w:sz w:val="20"/>
          <w:szCs w:val="20"/>
          <w:lang w:bidi="th-TH"/>
        </w:rPr>
        <w:t>.</w:t>
      </w:r>
      <w:r w:rsidR="002D33D0">
        <w:rPr>
          <w:rFonts w:ascii="Trebuchet MS" w:hAnsi="Trebuchet MS" w:cstheme="minorHAnsi"/>
          <w:sz w:val="20"/>
          <w:szCs w:val="20"/>
          <w:lang w:bidi="th-TH"/>
        </w:rPr>
        <w:t xml:space="preserve"> </w:t>
      </w:r>
    </w:p>
    <w:p w14:paraId="1AAFB208" w14:textId="77777777" w:rsidR="00E77D0F" w:rsidRPr="008B580C"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p>
    <w:p w14:paraId="614D9361" w14:textId="77777777" w:rsidR="00FD2CA2"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r w:rsidRPr="008B580C">
        <w:rPr>
          <w:rFonts w:ascii="Trebuchet MS" w:hAnsi="Trebuchet MS" w:cs="Calibri"/>
          <w:sz w:val="20"/>
          <w:szCs w:val="20"/>
        </w:rPr>
        <w:t>(</w:t>
      </w:r>
      <w:r w:rsidR="00ED04D1">
        <w:rPr>
          <w:rFonts w:ascii="Trebuchet MS" w:hAnsi="Trebuchet MS" w:cs="Calibri"/>
          <w:sz w:val="20"/>
          <w:szCs w:val="20"/>
        </w:rPr>
        <w:t>i</w:t>
      </w:r>
      <w:r w:rsidRPr="008B580C">
        <w:rPr>
          <w:rFonts w:ascii="Trebuchet MS" w:hAnsi="Trebuchet MS" w:cs="Calibri"/>
          <w:sz w:val="20"/>
          <w:szCs w:val="20"/>
        </w:rPr>
        <w:t>.</w:t>
      </w:r>
      <w:r w:rsidR="00ED04D1">
        <w:rPr>
          <w:rFonts w:ascii="Trebuchet MS" w:hAnsi="Trebuchet MS" w:cs="Calibri"/>
          <w:sz w:val="20"/>
          <w:szCs w:val="20"/>
        </w:rPr>
        <w:t>a</w:t>
      </w:r>
      <w:r w:rsidRPr="008B580C">
        <w:rPr>
          <w:rFonts w:ascii="Trebuchet MS" w:hAnsi="Trebuchet MS" w:cs="Calibri"/>
          <w:sz w:val="20"/>
          <w:szCs w:val="20"/>
        </w:rPr>
        <w:t xml:space="preserve">) Os recursos dos Direitos Creditórios </w:t>
      </w:r>
      <w:r w:rsidR="00793393">
        <w:rPr>
          <w:rFonts w:ascii="Trebuchet MS" w:hAnsi="Trebuchet MS" w:cs="Calibri"/>
          <w:sz w:val="20"/>
          <w:szCs w:val="20"/>
        </w:rPr>
        <w:t>Contrato</w:t>
      </w:r>
      <w:r w:rsidRPr="008B580C">
        <w:rPr>
          <w:rFonts w:ascii="Trebuchet MS" w:hAnsi="Trebuchet MS" w:cs="Calibri"/>
          <w:sz w:val="20"/>
          <w:szCs w:val="20"/>
        </w:rPr>
        <w:t xml:space="preserve"> </w:t>
      </w:r>
      <w:r w:rsidR="008218DC" w:rsidRPr="008B580C">
        <w:rPr>
          <w:rFonts w:ascii="Trebuchet MS" w:hAnsi="Trebuchet MS" w:cs="Calibri"/>
          <w:sz w:val="20"/>
          <w:szCs w:val="20"/>
        </w:rPr>
        <w:t xml:space="preserve">e/ou dos </w:t>
      </w:r>
      <w:r w:rsidR="001D0E22" w:rsidRPr="008B580C">
        <w:rPr>
          <w:rFonts w:ascii="Trebuchet MS" w:hAnsi="Trebuchet MS"/>
          <w:sz w:val="20"/>
          <w:szCs w:val="20"/>
        </w:rPr>
        <w:t xml:space="preserve">Direitos Creditórios </w:t>
      </w:r>
      <w:r w:rsidR="004A703C" w:rsidRPr="008B580C">
        <w:rPr>
          <w:rFonts w:ascii="Trebuchet MS" w:hAnsi="Trebuchet MS"/>
          <w:sz w:val="20"/>
          <w:szCs w:val="20"/>
        </w:rPr>
        <w:t>Conta Vinculada</w:t>
      </w:r>
      <w:r w:rsidR="004A703C" w:rsidRPr="008B580C">
        <w:rPr>
          <w:rFonts w:ascii="Trebuchet MS" w:hAnsi="Trebuchet MS" w:cs="Calibri"/>
          <w:sz w:val="20"/>
          <w:szCs w:val="20"/>
        </w:rPr>
        <w:t xml:space="preserve"> </w:t>
      </w:r>
      <w:r w:rsidRPr="008B580C">
        <w:rPr>
          <w:rFonts w:ascii="Trebuchet MS" w:hAnsi="Trebuchet MS" w:cs="Calibri"/>
          <w:sz w:val="20"/>
          <w:szCs w:val="20"/>
        </w:rPr>
        <w:t>serão depositados diretamente na Conta Vinculada</w:t>
      </w:r>
      <w:r w:rsidR="00EF33A6" w:rsidRPr="008B580C">
        <w:rPr>
          <w:rFonts w:ascii="Trebuchet MS" w:hAnsi="Trebuchet MS" w:cs="Calibri"/>
          <w:sz w:val="20"/>
          <w:szCs w:val="20"/>
        </w:rPr>
        <w:t xml:space="preserve"> </w:t>
      </w:r>
      <w:r w:rsidR="00EF33A6" w:rsidRPr="008B580C">
        <w:rPr>
          <w:rFonts w:ascii="Trebuchet MS" w:hAnsi="Trebuchet MS" w:cs="Calibri"/>
          <w:color w:val="auto"/>
          <w:sz w:val="20"/>
          <w:szCs w:val="20"/>
        </w:rPr>
        <w:t>Direitos Creditórios</w:t>
      </w:r>
      <w:r w:rsidRPr="008B580C">
        <w:rPr>
          <w:rFonts w:ascii="Trebuchet MS" w:hAnsi="Trebuchet MS" w:cs="Calibri"/>
          <w:sz w:val="20"/>
          <w:szCs w:val="20"/>
        </w:rPr>
        <w:t>, e poderão ser utilizados para pagamento</w:t>
      </w:r>
      <w:r w:rsidR="002D2CC1" w:rsidRPr="008B580C">
        <w:rPr>
          <w:rFonts w:ascii="Trebuchet MS" w:hAnsi="Trebuchet MS" w:cs="Calibri"/>
          <w:sz w:val="20"/>
          <w:szCs w:val="20"/>
        </w:rPr>
        <w:t>, conforme aplicável e de acordo com a seguinte ordem de imputação:</w:t>
      </w:r>
    </w:p>
    <w:p w14:paraId="781BCC19" w14:textId="77777777" w:rsidR="00FD2CA2" w:rsidRDefault="00FD2CA2"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p>
    <w:p w14:paraId="5D71CF72"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CC2A36">
        <w:rPr>
          <w:rFonts w:ascii="Trebuchet MS" w:hAnsi="Trebuchet MS" w:cs="Calibri"/>
          <w:sz w:val="20"/>
          <w:szCs w:val="20"/>
        </w:rPr>
        <w:t xml:space="preserve">Pagamento das Despesas </w:t>
      </w:r>
      <w:r>
        <w:rPr>
          <w:rFonts w:ascii="Trebuchet MS" w:hAnsi="Trebuchet MS" w:cs="Calibri"/>
          <w:sz w:val="20"/>
          <w:szCs w:val="20"/>
        </w:rPr>
        <w:t>da operação previstas no Contrato de Cessão e nesta Escritura de Emissão de Debêntures</w:t>
      </w:r>
      <w:r w:rsidRPr="00CC2A36">
        <w:rPr>
          <w:rFonts w:ascii="Trebuchet MS" w:hAnsi="Trebuchet MS" w:cs="Calibri"/>
          <w:sz w:val="20"/>
          <w:szCs w:val="20"/>
        </w:rPr>
        <w:t xml:space="preserve"> incorridas e não pagas até a respectiva data de pagamento, caso os recursos existentes no Fundo de Despesas não sejam suficientes para cobrir as referidas despesas;</w:t>
      </w:r>
    </w:p>
    <w:p w14:paraId="723025B2" w14:textId="77777777" w:rsidR="00F13DB6"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3C232356"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CC2A36">
        <w:rPr>
          <w:rFonts w:ascii="Trebuchet MS" w:hAnsi="Trebuchet MS" w:cs="Calibri"/>
          <w:sz w:val="20"/>
          <w:szCs w:val="20"/>
        </w:rPr>
        <w:t xml:space="preserve"> </w:t>
      </w:r>
      <w:r w:rsidRPr="00DD147A">
        <w:rPr>
          <w:rFonts w:ascii="Trebuchet MS" w:hAnsi="Trebuchet MS" w:cs="Calibri"/>
          <w:sz w:val="20"/>
          <w:szCs w:val="20"/>
        </w:rPr>
        <w:t xml:space="preserve">Recomposição do Fundo de Despesas, até o Valor Mínimo do Fundo de Despesas, observado o disposto </w:t>
      </w:r>
      <w:r>
        <w:rPr>
          <w:rFonts w:ascii="Trebuchet MS" w:hAnsi="Trebuchet MS" w:cs="Calibri"/>
          <w:sz w:val="20"/>
          <w:szCs w:val="20"/>
        </w:rPr>
        <w:t>nesta Escritura de Emissão de Debêntures e no Contrato de Cessão</w:t>
      </w:r>
      <w:r w:rsidRPr="00DD147A">
        <w:rPr>
          <w:rFonts w:ascii="Trebuchet MS" w:hAnsi="Trebuchet MS" w:cs="Calibri"/>
          <w:sz w:val="20"/>
          <w:szCs w:val="20"/>
        </w:rPr>
        <w:t>;</w:t>
      </w:r>
    </w:p>
    <w:p w14:paraId="2B0F75E2" w14:textId="77777777" w:rsidR="0048691E" w:rsidRDefault="0048691E" w:rsidP="00D44076">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0B2A1833" w14:textId="77777777" w:rsidR="0048691E" w:rsidRDefault="0048691E"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DD147A">
        <w:rPr>
          <w:rFonts w:ascii="Trebuchet MS" w:hAnsi="Trebuchet MS" w:cs="Calibri"/>
          <w:sz w:val="20"/>
          <w:szCs w:val="20"/>
        </w:rPr>
        <w:t xml:space="preserve">Recomposição do Fundo de </w:t>
      </w:r>
      <w:r>
        <w:rPr>
          <w:rFonts w:ascii="Trebuchet MS" w:hAnsi="Trebuchet MS" w:cs="Calibri"/>
          <w:sz w:val="20"/>
          <w:szCs w:val="20"/>
        </w:rPr>
        <w:t>Reserva</w:t>
      </w:r>
      <w:r w:rsidRPr="00DD147A">
        <w:rPr>
          <w:rFonts w:ascii="Trebuchet MS" w:hAnsi="Trebuchet MS" w:cs="Calibri"/>
          <w:sz w:val="20"/>
          <w:szCs w:val="20"/>
        </w:rPr>
        <w:t xml:space="preserve">, até o Valor Mínimo do Fundo de </w:t>
      </w:r>
      <w:r>
        <w:rPr>
          <w:rFonts w:ascii="Trebuchet MS" w:hAnsi="Trebuchet MS" w:cs="Calibri"/>
          <w:sz w:val="20"/>
          <w:szCs w:val="20"/>
        </w:rPr>
        <w:t>Reserva</w:t>
      </w:r>
      <w:r w:rsidRPr="00DD147A">
        <w:rPr>
          <w:rFonts w:ascii="Trebuchet MS" w:hAnsi="Trebuchet MS" w:cs="Calibri"/>
          <w:sz w:val="20"/>
          <w:szCs w:val="20"/>
        </w:rPr>
        <w:t xml:space="preserve">, observado o disposto </w:t>
      </w:r>
      <w:r>
        <w:rPr>
          <w:rFonts w:ascii="Trebuchet MS" w:hAnsi="Trebuchet MS" w:cs="Calibri"/>
          <w:sz w:val="20"/>
          <w:szCs w:val="20"/>
        </w:rPr>
        <w:t>nesta Escritura de Emissão de Debêntures e no Contrato de Cessão</w:t>
      </w:r>
      <w:r w:rsidRPr="00DD147A">
        <w:rPr>
          <w:rFonts w:ascii="Trebuchet MS" w:hAnsi="Trebuchet MS" w:cs="Calibri"/>
          <w:sz w:val="20"/>
          <w:szCs w:val="20"/>
        </w:rPr>
        <w:t>;</w:t>
      </w:r>
    </w:p>
    <w:p w14:paraId="68EF1FBC" w14:textId="77777777" w:rsidR="00F13DB6"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38A16CE1"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DD147A">
        <w:rPr>
          <w:rFonts w:ascii="Trebuchet MS" w:hAnsi="Trebuchet MS" w:cs="Calibri"/>
          <w:sz w:val="20"/>
          <w:szCs w:val="20"/>
        </w:rPr>
        <w:t>Pagamento da(s) parcela(s) de Remuneração vencida(s) e não paga(s)</w:t>
      </w:r>
      <w:r>
        <w:rPr>
          <w:rFonts w:ascii="Trebuchet MS" w:hAnsi="Trebuchet MS" w:cs="Calibri"/>
          <w:sz w:val="20"/>
          <w:szCs w:val="20"/>
        </w:rPr>
        <w:t xml:space="preserve"> </w:t>
      </w:r>
      <w:r w:rsidR="00902E80">
        <w:rPr>
          <w:rFonts w:ascii="Trebuchet MS" w:hAnsi="Trebuchet MS" w:cs="Calibri"/>
          <w:sz w:val="20"/>
          <w:szCs w:val="20"/>
        </w:rPr>
        <w:t>das Debêntures</w:t>
      </w:r>
      <w:r w:rsidRPr="00DD147A">
        <w:rPr>
          <w:rFonts w:ascii="Trebuchet MS" w:hAnsi="Trebuchet MS" w:cs="Calibri"/>
          <w:sz w:val="20"/>
          <w:szCs w:val="20"/>
        </w:rPr>
        <w:t>, e Encargos Moratórios, caso existam;</w:t>
      </w:r>
    </w:p>
    <w:p w14:paraId="23DAB7B3" w14:textId="77777777" w:rsidR="00F13DB6" w:rsidRPr="00CC2A36"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18C61E34" w14:textId="77777777" w:rsidR="00902E80"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DD147A">
        <w:rPr>
          <w:rFonts w:ascii="Trebuchet MS" w:hAnsi="Trebuchet MS" w:cs="Calibri"/>
          <w:sz w:val="20"/>
          <w:szCs w:val="20"/>
        </w:rPr>
        <w:t xml:space="preserve">Pagamento de amortização(ões) programada(s) </w:t>
      </w:r>
      <w:r w:rsidR="00902E80">
        <w:rPr>
          <w:rFonts w:ascii="Trebuchet MS" w:hAnsi="Trebuchet MS" w:cs="Calibri"/>
          <w:sz w:val="20"/>
          <w:szCs w:val="20"/>
        </w:rPr>
        <w:t>das Debêntures</w:t>
      </w:r>
      <w:r w:rsidRPr="00DD147A">
        <w:rPr>
          <w:rFonts w:ascii="Trebuchet MS" w:hAnsi="Trebuchet MS" w:cs="Calibri"/>
          <w:sz w:val="20"/>
          <w:szCs w:val="20"/>
        </w:rPr>
        <w:t xml:space="preserve">, vencida(s) e não paga(s), e </w:t>
      </w:r>
      <w:r w:rsidRPr="00DD147A">
        <w:rPr>
          <w:rFonts w:ascii="Trebuchet MS" w:hAnsi="Trebuchet MS" w:cs="Calibri"/>
          <w:sz w:val="20"/>
          <w:szCs w:val="20"/>
        </w:rPr>
        <w:lastRenderedPageBreak/>
        <w:t>Encargos Moratórios, caso existam;</w:t>
      </w:r>
    </w:p>
    <w:p w14:paraId="03817202" w14:textId="77777777" w:rsidR="0048691E" w:rsidRDefault="0048691E" w:rsidP="00D44076">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bookmarkStart w:id="33" w:name="_Hlk104911070"/>
    </w:p>
    <w:p w14:paraId="17FF6449" w14:textId="77777777" w:rsidR="0048691E" w:rsidRDefault="0048691E"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Pr>
          <w:rFonts w:ascii="Trebuchet MS" w:hAnsi="Trebuchet MS" w:cs="Calibri"/>
          <w:sz w:val="20"/>
          <w:szCs w:val="20"/>
        </w:rPr>
        <w:t>pagamento do Ajuste do Valor da Cessão vencido(s) e não pago(s) (conforme definido no Contrato de Cessão), caso existam</w:t>
      </w:r>
      <w:bookmarkEnd w:id="33"/>
      <w:r>
        <w:rPr>
          <w:rFonts w:ascii="Trebuchet MS" w:hAnsi="Trebuchet MS" w:cs="Calibri"/>
          <w:sz w:val="20"/>
          <w:szCs w:val="20"/>
        </w:rPr>
        <w:t>;</w:t>
      </w:r>
    </w:p>
    <w:p w14:paraId="3BB708C8" w14:textId="77777777" w:rsidR="00F13DB6" w:rsidRDefault="00F13DB6" w:rsidP="00D44076">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p>
    <w:p w14:paraId="77D8A656" w14:textId="77777777" w:rsidR="00FD2CA2" w:rsidRDefault="00902E80"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Pr>
          <w:rFonts w:ascii="Trebuchet MS" w:hAnsi="Trebuchet MS" w:cs="Calibri"/>
          <w:sz w:val="20"/>
          <w:szCs w:val="20"/>
        </w:rPr>
        <w:t>pagamento do Ajuste do Valor da Cessão (conforme definido no Contrato de Cessão);</w:t>
      </w:r>
      <w:r w:rsidR="00FD2CA2" w:rsidRPr="00DD147A">
        <w:rPr>
          <w:rFonts w:ascii="Trebuchet MS" w:hAnsi="Trebuchet MS" w:cs="Calibri"/>
          <w:sz w:val="20"/>
          <w:szCs w:val="20"/>
        </w:rPr>
        <w:t xml:space="preserve">  </w:t>
      </w:r>
    </w:p>
    <w:p w14:paraId="4D722E99" w14:textId="77777777" w:rsidR="00F13DB6" w:rsidRPr="00DD147A"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30727914"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DD147A">
        <w:rPr>
          <w:rFonts w:ascii="Trebuchet MS" w:hAnsi="Trebuchet MS" w:cs="Calibri"/>
          <w:sz w:val="20"/>
          <w:szCs w:val="20"/>
        </w:rPr>
        <w:t>Pagamento da parcela mensal de Remuneração</w:t>
      </w:r>
      <w:r>
        <w:rPr>
          <w:rFonts w:ascii="Trebuchet MS" w:hAnsi="Trebuchet MS" w:cs="Calibri"/>
          <w:sz w:val="20"/>
          <w:szCs w:val="20"/>
        </w:rPr>
        <w:t xml:space="preserve"> </w:t>
      </w:r>
      <w:r w:rsidR="00902E80">
        <w:rPr>
          <w:rFonts w:ascii="Trebuchet MS" w:hAnsi="Trebuchet MS" w:cs="Calibri"/>
          <w:sz w:val="20"/>
          <w:szCs w:val="20"/>
        </w:rPr>
        <w:t>das Debêntures</w:t>
      </w:r>
      <w:r w:rsidRPr="00DD147A">
        <w:rPr>
          <w:rFonts w:ascii="Trebuchet MS" w:hAnsi="Trebuchet MS" w:cs="Calibri"/>
          <w:sz w:val="20"/>
          <w:szCs w:val="20"/>
        </w:rPr>
        <w:t xml:space="preserve"> imediatamente vincenda, de acordo com o </w:t>
      </w:r>
      <w:r w:rsidR="00902E80">
        <w:rPr>
          <w:rFonts w:ascii="Trebuchet MS" w:hAnsi="Trebuchet MS" w:cs="Calibri"/>
          <w:sz w:val="20"/>
          <w:szCs w:val="20"/>
        </w:rPr>
        <w:t>cronograma de pagamentos previsto no Anexo III desta Escritura</w:t>
      </w:r>
      <w:r w:rsidRPr="00DD147A">
        <w:rPr>
          <w:rFonts w:ascii="Trebuchet MS" w:hAnsi="Trebuchet MS" w:cs="Calibri"/>
          <w:sz w:val="20"/>
          <w:szCs w:val="20"/>
        </w:rPr>
        <w:t>;</w:t>
      </w:r>
      <w:r w:rsidR="00902E80">
        <w:rPr>
          <w:rFonts w:ascii="Trebuchet MS" w:hAnsi="Trebuchet MS" w:cs="Calibri"/>
          <w:sz w:val="20"/>
          <w:szCs w:val="20"/>
        </w:rPr>
        <w:t xml:space="preserve"> e</w:t>
      </w:r>
    </w:p>
    <w:p w14:paraId="329BB169" w14:textId="77777777" w:rsidR="00F13DB6"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19F1C504"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CC2A36">
        <w:rPr>
          <w:rFonts w:ascii="Trebuchet MS" w:hAnsi="Trebuchet MS" w:cs="Calibri"/>
          <w:sz w:val="20"/>
          <w:szCs w:val="20"/>
        </w:rPr>
        <w:t xml:space="preserve"> </w:t>
      </w:r>
      <w:r w:rsidRPr="00DD147A">
        <w:rPr>
          <w:rFonts w:ascii="Trebuchet MS" w:hAnsi="Trebuchet MS" w:cs="Calibri"/>
          <w:sz w:val="20"/>
          <w:szCs w:val="20"/>
        </w:rPr>
        <w:t xml:space="preserve">Amortização programada das </w:t>
      </w:r>
      <w:r>
        <w:rPr>
          <w:rFonts w:ascii="Trebuchet MS" w:hAnsi="Trebuchet MS" w:cs="Calibri"/>
          <w:sz w:val="20"/>
          <w:szCs w:val="20"/>
        </w:rPr>
        <w:t>Debêntures</w:t>
      </w:r>
      <w:r w:rsidRPr="00DD147A">
        <w:rPr>
          <w:rFonts w:ascii="Trebuchet MS" w:hAnsi="Trebuchet MS" w:cs="Calibri"/>
          <w:sz w:val="20"/>
          <w:szCs w:val="20"/>
        </w:rPr>
        <w:t xml:space="preserve"> imediatam</w:t>
      </w:r>
      <w:r>
        <w:rPr>
          <w:rFonts w:ascii="Trebuchet MS" w:hAnsi="Trebuchet MS" w:cs="Calibri"/>
          <w:sz w:val="20"/>
          <w:szCs w:val="20"/>
        </w:rPr>
        <w:t>ente vincenda, de acordo com o cronograma de p</w:t>
      </w:r>
      <w:r w:rsidRPr="00DD147A">
        <w:rPr>
          <w:rFonts w:ascii="Trebuchet MS" w:hAnsi="Trebuchet MS" w:cs="Calibri"/>
          <w:sz w:val="20"/>
          <w:szCs w:val="20"/>
        </w:rPr>
        <w:t>agamentos</w:t>
      </w:r>
      <w:r w:rsidR="00902E80">
        <w:rPr>
          <w:rFonts w:ascii="Trebuchet MS" w:hAnsi="Trebuchet MS" w:cs="Calibri"/>
          <w:sz w:val="20"/>
          <w:szCs w:val="20"/>
        </w:rPr>
        <w:t xml:space="preserve"> previsto no Anexo III desta</w:t>
      </w:r>
      <w:r>
        <w:rPr>
          <w:rFonts w:ascii="Trebuchet MS" w:hAnsi="Trebuchet MS" w:cs="Calibri"/>
          <w:sz w:val="20"/>
          <w:szCs w:val="20"/>
        </w:rPr>
        <w:t xml:space="preserve"> Escritura de Emissão de Debêntures</w:t>
      </w:r>
      <w:r w:rsidR="00902E80">
        <w:rPr>
          <w:rFonts w:ascii="Trebuchet MS" w:hAnsi="Trebuchet MS" w:cs="Calibri"/>
          <w:sz w:val="20"/>
          <w:szCs w:val="20"/>
        </w:rPr>
        <w:t xml:space="preserve">. </w:t>
      </w:r>
    </w:p>
    <w:p w14:paraId="6B1FE2F2" w14:textId="77777777" w:rsidR="00FD2CA2" w:rsidRDefault="00FD2CA2">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p>
    <w:p w14:paraId="41525C78" w14:textId="77777777" w:rsidR="00E77D0F" w:rsidRPr="008B580C" w:rsidRDefault="00FD2CA2"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r>
        <w:rPr>
          <w:rFonts w:ascii="Trebuchet MS" w:hAnsi="Trebuchet MS" w:cs="Calibri"/>
          <w:sz w:val="20"/>
          <w:szCs w:val="20"/>
        </w:rPr>
        <w:t xml:space="preserve">(i.b) A </w:t>
      </w:r>
      <w:r w:rsidR="00E77D0F" w:rsidRPr="008B580C">
        <w:rPr>
          <w:rFonts w:ascii="Trebuchet MS" w:hAnsi="Trebuchet MS" w:cs="Calibri"/>
          <w:sz w:val="20"/>
          <w:szCs w:val="20"/>
        </w:rPr>
        <w:t xml:space="preserve">movimentação da Conta Vinculada </w:t>
      </w:r>
      <w:r w:rsidR="007E0B0E" w:rsidRPr="008B580C">
        <w:rPr>
          <w:rFonts w:ascii="Trebuchet MS" w:hAnsi="Trebuchet MS" w:cs="Calibri"/>
          <w:color w:val="auto"/>
          <w:sz w:val="20"/>
          <w:szCs w:val="20"/>
        </w:rPr>
        <w:t xml:space="preserve">Direitos Creditórios </w:t>
      </w:r>
      <w:r w:rsidR="00E77D0F" w:rsidRPr="008B580C">
        <w:rPr>
          <w:rFonts w:ascii="Trebuchet MS" w:hAnsi="Trebuchet MS" w:cs="Calibri"/>
          <w:sz w:val="20"/>
          <w:szCs w:val="20"/>
        </w:rPr>
        <w:t>será feita</w:t>
      </w:r>
      <w:r>
        <w:rPr>
          <w:rFonts w:ascii="Trebuchet MS" w:hAnsi="Trebuchet MS" w:cs="Calibri"/>
          <w:sz w:val="20"/>
          <w:szCs w:val="20"/>
        </w:rPr>
        <w:t xml:space="preserve"> pela Securitizadora</w:t>
      </w:r>
      <w:r w:rsidR="00E77D0F" w:rsidRPr="008B580C">
        <w:rPr>
          <w:rFonts w:ascii="Trebuchet MS" w:hAnsi="Trebuchet MS" w:cs="Calibri"/>
          <w:sz w:val="20"/>
          <w:szCs w:val="20"/>
        </w:rPr>
        <w:t xml:space="preserve"> exclusivamente nos termos a serem definidos no </w:t>
      </w:r>
      <w:r w:rsidR="00CF4719">
        <w:rPr>
          <w:rFonts w:ascii="Trebuchet MS" w:hAnsi="Trebuchet MS" w:cs="Calibri"/>
          <w:sz w:val="20"/>
          <w:szCs w:val="20"/>
        </w:rPr>
        <w:t>”</w:t>
      </w:r>
      <w:r w:rsidR="00CF4719" w:rsidRPr="00863105">
        <w:rPr>
          <w:rFonts w:ascii="Trebuchet MS" w:hAnsi="Trebuchet MS" w:cs="Calibri"/>
          <w:i/>
          <w:sz w:val="20"/>
          <w:szCs w:val="20"/>
        </w:rPr>
        <w:t xml:space="preserve">Contrato de Prestação de Serviço de Cobrança de Recursos e Outras Avenças nº </w:t>
      </w:r>
      <w:r w:rsidR="00B26E93">
        <w:rPr>
          <w:rFonts w:ascii="Trebuchet MS" w:hAnsi="Trebuchet MS" w:cs="Calibri"/>
          <w:i/>
          <w:sz w:val="20"/>
          <w:szCs w:val="20"/>
        </w:rPr>
        <w:t>74265</w:t>
      </w:r>
      <w:r w:rsidR="00CF4719">
        <w:rPr>
          <w:rFonts w:ascii="Trebuchet MS" w:hAnsi="Trebuchet MS" w:cs="Calibri"/>
          <w:sz w:val="20"/>
          <w:szCs w:val="20"/>
        </w:rPr>
        <w:t>”</w:t>
      </w:r>
      <w:r w:rsidR="00E77D0F" w:rsidRPr="008B580C">
        <w:rPr>
          <w:rFonts w:ascii="Trebuchet MS" w:hAnsi="Trebuchet MS" w:cs="Calibri"/>
          <w:color w:val="auto"/>
          <w:sz w:val="20"/>
          <w:szCs w:val="20"/>
        </w:rPr>
        <w:t xml:space="preserve"> celebrado entre a Emissora, a Securitizadora e </w:t>
      </w:r>
      <w:r w:rsidR="00212D57" w:rsidRPr="008B580C">
        <w:rPr>
          <w:rFonts w:ascii="Trebuchet MS" w:hAnsi="Trebuchet MS" w:cs="Calibri"/>
          <w:color w:val="auto"/>
          <w:sz w:val="20"/>
          <w:szCs w:val="20"/>
        </w:rPr>
        <w:t xml:space="preserve">a </w:t>
      </w:r>
      <w:r w:rsidR="00707666">
        <w:rPr>
          <w:rFonts w:ascii="Trebuchet MS" w:hAnsi="Trebuchet MS" w:cs="Calibri"/>
          <w:color w:val="auto"/>
          <w:sz w:val="20"/>
          <w:szCs w:val="20"/>
        </w:rPr>
        <w:t>QI Tech</w:t>
      </w:r>
      <w:r w:rsidR="00212D57" w:rsidRPr="008B580C">
        <w:rPr>
          <w:rFonts w:ascii="Trebuchet MS" w:hAnsi="Trebuchet MS" w:cs="Calibri"/>
          <w:color w:val="auto"/>
          <w:sz w:val="20"/>
          <w:szCs w:val="20"/>
        </w:rPr>
        <w:t xml:space="preserve"> </w:t>
      </w:r>
      <w:r w:rsidR="00E77D0F" w:rsidRPr="008B580C">
        <w:rPr>
          <w:rFonts w:ascii="Trebuchet MS" w:hAnsi="Trebuchet MS" w:cs="Calibri"/>
          <w:color w:val="auto"/>
          <w:sz w:val="20"/>
          <w:szCs w:val="20"/>
        </w:rPr>
        <w:t>em razão da abertura da Conta Vinculada</w:t>
      </w:r>
      <w:r w:rsidR="007E0B0E" w:rsidRPr="008B580C">
        <w:rPr>
          <w:rFonts w:ascii="Trebuchet MS" w:hAnsi="Trebuchet MS" w:cs="Calibri"/>
          <w:color w:val="auto"/>
          <w:sz w:val="20"/>
          <w:szCs w:val="20"/>
        </w:rPr>
        <w:t xml:space="preserve"> Direitos Creditórios</w:t>
      </w:r>
      <w:r w:rsidR="00E77D0F" w:rsidRPr="008B580C">
        <w:rPr>
          <w:rFonts w:ascii="Trebuchet MS" w:hAnsi="Trebuchet MS" w:cs="Calibri"/>
          <w:sz w:val="20"/>
          <w:szCs w:val="20"/>
        </w:rPr>
        <w:t xml:space="preserve"> (“</w:t>
      </w:r>
      <w:r w:rsidR="00E77D0F" w:rsidRPr="008B580C">
        <w:rPr>
          <w:rFonts w:ascii="Trebuchet MS" w:hAnsi="Trebuchet MS" w:cs="Calibri"/>
          <w:sz w:val="20"/>
          <w:szCs w:val="20"/>
          <w:u w:val="single"/>
        </w:rPr>
        <w:t>Contrato de Conta Vinculada</w:t>
      </w:r>
      <w:r w:rsidR="00E77D0F" w:rsidRPr="008B580C">
        <w:rPr>
          <w:rFonts w:ascii="Trebuchet MS" w:hAnsi="Trebuchet MS" w:cs="Calibri"/>
          <w:sz w:val="20"/>
          <w:szCs w:val="20"/>
        </w:rPr>
        <w:t>”), observado o disposto no Contrato de Cessão Fiduciária</w:t>
      </w:r>
      <w:r w:rsidR="0032077F" w:rsidRPr="008B580C">
        <w:rPr>
          <w:rFonts w:ascii="Trebuchet MS" w:hAnsi="Trebuchet MS" w:cs="Calibri"/>
          <w:sz w:val="20"/>
          <w:szCs w:val="20"/>
        </w:rPr>
        <w:t>;</w:t>
      </w:r>
      <w:r w:rsidR="005246D6" w:rsidRPr="008B580C">
        <w:rPr>
          <w:rFonts w:ascii="Trebuchet MS" w:hAnsi="Trebuchet MS" w:cs="Calibri"/>
          <w:sz w:val="20"/>
          <w:szCs w:val="20"/>
        </w:rPr>
        <w:t xml:space="preserve"> </w:t>
      </w:r>
      <w:r w:rsidR="00793393">
        <w:rPr>
          <w:rFonts w:ascii="Trebuchet MS" w:hAnsi="Trebuchet MS" w:cs="Calibri"/>
          <w:sz w:val="20"/>
          <w:szCs w:val="20"/>
        </w:rPr>
        <w:t xml:space="preserve"> </w:t>
      </w:r>
    </w:p>
    <w:p w14:paraId="0FB2397E" w14:textId="77777777" w:rsidR="00793393" w:rsidRDefault="00793393"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p>
    <w:p w14:paraId="43545EB4" w14:textId="77777777" w:rsidR="00E77D0F" w:rsidRPr="008B580C"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r w:rsidRPr="008B580C">
        <w:rPr>
          <w:rFonts w:ascii="Trebuchet MS" w:hAnsi="Trebuchet MS" w:cs="Calibri"/>
          <w:sz w:val="20"/>
          <w:szCs w:val="20"/>
        </w:rPr>
        <w:t>(</w:t>
      </w:r>
      <w:r w:rsidR="00ED04D1">
        <w:rPr>
          <w:rFonts w:ascii="Trebuchet MS" w:hAnsi="Trebuchet MS" w:cs="Calibri"/>
          <w:sz w:val="20"/>
          <w:szCs w:val="20"/>
        </w:rPr>
        <w:t>i</w:t>
      </w:r>
      <w:r w:rsidRPr="008B580C">
        <w:rPr>
          <w:rFonts w:ascii="Trebuchet MS" w:hAnsi="Trebuchet MS" w:cs="Calibri"/>
          <w:sz w:val="20"/>
          <w:szCs w:val="20"/>
        </w:rPr>
        <w:t>.</w:t>
      </w:r>
      <w:r w:rsidR="00FD2CA2">
        <w:rPr>
          <w:rFonts w:ascii="Trebuchet MS" w:hAnsi="Trebuchet MS" w:cs="Calibri"/>
          <w:sz w:val="20"/>
          <w:szCs w:val="20"/>
        </w:rPr>
        <w:t>c</w:t>
      </w:r>
      <w:r w:rsidRPr="008B580C">
        <w:rPr>
          <w:rFonts w:ascii="Trebuchet MS" w:hAnsi="Trebuchet MS" w:cs="Calibri"/>
          <w:sz w:val="20"/>
          <w:szCs w:val="20"/>
        </w:rPr>
        <w:t xml:space="preserve">) </w:t>
      </w:r>
      <w:r w:rsidRPr="008B580C">
        <w:rPr>
          <w:rFonts w:ascii="Trebuchet MS" w:hAnsi="Trebuchet MS" w:cs="Calibri"/>
          <w:color w:val="auto"/>
          <w:sz w:val="20"/>
          <w:szCs w:val="20"/>
        </w:rPr>
        <w:t xml:space="preserve">Em nenhuma hipótese, até a integral liquidação das Obrigações Garantidas, poderá a Emissora permitir que o pagamento dos Direitos Creditórios </w:t>
      </w:r>
      <w:r w:rsidR="00793393">
        <w:rPr>
          <w:rFonts w:ascii="Trebuchet MS" w:hAnsi="Trebuchet MS" w:cs="Calibri"/>
          <w:color w:val="auto"/>
          <w:sz w:val="20"/>
          <w:szCs w:val="20"/>
        </w:rPr>
        <w:t>Contrato</w:t>
      </w:r>
      <w:r w:rsidRPr="008B580C">
        <w:rPr>
          <w:rFonts w:ascii="Trebuchet MS" w:hAnsi="Trebuchet MS" w:cs="Calibri"/>
          <w:color w:val="auto"/>
          <w:sz w:val="20"/>
          <w:szCs w:val="20"/>
        </w:rPr>
        <w:t xml:space="preserve"> </w:t>
      </w:r>
      <w:r w:rsidR="008218DC" w:rsidRPr="008B580C">
        <w:rPr>
          <w:rFonts w:ascii="Trebuchet MS" w:hAnsi="Trebuchet MS" w:cs="Calibri"/>
          <w:color w:val="auto"/>
          <w:sz w:val="20"/>
          <w:szCs w:val="20"/>
        </w:rPr>
        <w:t xml:space="preserve">e/ou dos </w:t>
      </w:r>
      <w:r w:rsidR="001D0E22" w:rsidRPr="008B580C">
        <w:rPr>
          <w:rFonts w:ascii="Trebuchet MS" w:hAnsi="Trebuchet MS"/>
          <w:sz w:val="20"/>
          <w:szCs w:val="20"/>
        </w:rPr>
        <w:t xml:space="preserve">Direitos Creditórios </w:t>
      </w:r>
      <w:r w:rsidR="00793393">
        <w:rPr>
          <w:rFonts w:ascii="Trebuchet MS" w:hAnsi="Trebuchet MS"/>
          <w:sz w:val="20"/>
          <w:szCs w:val="20"/>
        </w:rPr>
        <w:t>Conta Vinculada</w:t>
      </w:r>
      <w:r w:rsidR="00793393" w:rsidRPr="008B580C">
        <w:rPr>
          <w:rFonts w:ascii="Trebuchet MS" w:hAnsi="Trebuchet MS" w:cs="Calibri"/>
          <w:color w:val="auto"/>
          <w:sz w:val="20"/>
          <w:szCs w:val="20"/>
        </w:rPr>
        <w:t xml:space="preserve"> </w:t>
      </w:r>
      <w:r w:rsidRPr="008B580C">
        <w:rPr>
          <w:rFonts w:ascii="Trebuchet MS" w:hAnsi="Trebuchet MS" w:cs="Calibri"/>
          <w:color w:val="auto"/>
          <w:sz w:val="20"/>
          <w:szCs w:val="20"/>
        </w:rPr>
        <w:t>seja feito diretamente para si em conta diversa da Conta Vinculada</w:t>
      </w:r>
      <w:r w:rsidR="007E0B0E" w:rsidRPr="008B580C">
        <w:rPr>
          <w:rFonts w:ascii="Trebuchet MS" w:hAnsi="Trebuchet MS" w:cs="Calibri"/>
          <w:color w:val="auto"/>
          <w:sz w:val="20"/>
          <w:szCs w:val="20"/>
        </w:rPr>
        <w:t xml:space="preserve"> Direitos Creditórios</w:t>
      </w:r>
      <w:r w:rsidRPr="008B580C">
        <w:rPr>
          <w:rFonts w:ascii="Trebuchet MS" w:hAnsi="Trebuchet MS" w:cs="Calibri"/>
          <w:color w:val="auto"/>
          <w:sz w:val="20"/>
          <w:szCs w:val="20"/>
        </w:rPr>
        <w:t xml:space="preserve">, obrigando-se expressamente a não dar qualquer orientação neste sentido. Caso </w:t>
      </w:r>
      <w:r w:rsidR="00FD2CA2">
        <w:rPr>
          <w:rFonts w:ascii="Trebuchet MS" w:hAnsi="Trebuchet MS" w:cs="Calibri"/>
          <w:color w:val="auto"/>
          <w:sz w:val="20"/>
          <w:szCs w:val="20"/>
        </w:rPr>
        <w:t xml:space="preserve">a Emissora </w:t>
      </w:r>
      <w:r w:rsidRPr="008B580C">
        <w:rPr>
          <w:rFonts w:ascii="Trebuchet MS" w:hAnsi="Trebuchet MS" w:cs="Calibri"/>
          <w:color w:val="auto"/>
          <w:sz w:val="20"/>
          <w:szCs w:val="20"/>
        </w:rPr>
        <w:t xml:space="preserve">receba indevidamente quaisquer recursos oriundos dos Direitos Creditórios </w:t>
      </w:r>
      <w:r w:rsidR="00793393">
        <w:rPr>
          <w:rFonts w:ascii="Trebuchet MS" w:hAnsi="Trebuchet MS" w:cs="Calibri"/>
          <w:color w:val="auto"/>
          <w:sz w:val="20"/>
          <w:szCs w:val="20"/>
        </w:rPr>
        <w:t>Contrato</w:t>
      </w:r>
      <w:r w:rsidR="008F50C3" w:rsidRPr="008B580C">
        <w:rPr>
          <w:rFonts w:ascii="Trebuchet MS" w:hAnsi="Trebuchet MS" w:cs="Calibri"/>
          <w:color w:val="auto"/>
          <w:sz w:val="20"/>
          <w:szCs w:val="20"/>
        </w:rPr>
        <w:t xml:space="preserve"> </w:t>
      </w:r>
      <w:r w:rsidR="008218DC" w:rsidRPr="008B580C">
        <w:rPr>
          <w:rFonts w:ascii="Trebuchet MS" w:hAnsi="Trebuchet MS" w:cs="Calibri"/>
          <w:color w:val="auto"/>
          <w:sz w:val="20"/>
          <w:szCs w:val="20"/>
        </w:rPr>
        <w:t xml:space="preserve">e/ou dos </w:t>
      </w:r>
      <w:r w:rsidR="001D0E22" w:rsidRPr="008B580C">
        <w:rPr>
          <w:rFonts w:ascii="Trebuchet MS" w:hAnsi="Trebuchet MS"/>
          <w:sz w:val="20"/>
          <w:szCs w:val="20"/>
        </w:rPr>
        <w:t xml:space="preserve">Direitos Creditórios </w:t>
      </w:r>
      <w:r w:rsidR="00793393">
        <w:rPr>
          <w:rFonts w:ascii="Trebuchet MS" w:hAnsi="Trebuchet MS"/>
          <w:sz w:val="20"/>
          <w:szCs w:val="20"/>
        </w:rPr>
        <w:t>Conta Vinculada</w:t>
      </w:r>
      <w:r w:rsidR="00793393" w:rsidRPr="008B580C">
        <w:rPr>
          <w:rFonts w:ascii="Trebuchet MS" w:hAnsi="Trebuchet MS" w:cs="Calibri"/>
          <w:color w:val="auto"/>
          <w:sz w:val="20"/>
          <w:szCs w:val="20"/>
        </w:rPr>
        <w:t xml:space="preserve"> </w:t>
      </w:r>
      <w:r w:rsidRPr="008B580C">
        <w:rPr>
          <w:rFonts w:ascii="Trebuchet MS" w:hAnsi="Trebuchet MS" w:cs="Calibri"/>
          <w:color w:val="auto"/>
          <w:sz w:val="20"/>
          <w:szCs w:val="20"/>
        </w:rPr>
        <w:t>em conta diversa da Conta Vinculada</w:t>
      </w:r>
      <w:r w:rsidR="007E0B0E" w:rsidRPr="008B580C">
        <w:rPr>
          <w:rFonts w:ascii="Trebuchet MS" w:hAnsi="Trebuchet MS" w:cs="Calibri"/>
          <w:color w:val="auto"/>
          <w:sz w:val="20"/>
          <w:szCs w:val="20"/>
        </w:rPr>
        <w:t xml:space="preserve"> Direitos Creditórios</w:t>
      </w:r>
      <w:r w:rsidRPr="008B580C">
        <w:rPr>
          <w:rFonts w:ascii="Trebuchet MS" w:hAnsi="Trebuchet MS" w:cs="Calibri"/>
          <w:color w:val="auto"/>
          <w:sz w:val="20"/>
          <w:szCs w:val="20"/>
        </w:rPr>
        <w:t xml:space="preserve">, a Emissora se obriga, desde já, a repassar tais recursos para a Conta Vinculada </w:t>
      </w:r>
      <w:r w:rsidR="007E0B0E" w:rsidRPr="008B580C">
        <w:rPr>
          <w:rFonts w:ascii="Trebuchet MS" w:hAnsi="Trebuchet MS" w:cs="Calibri"/>
          <w:color w:val="auto"/>
          <w:sz w:val="20"/>
          <w:szCs w:val="20"/>
        </w:rPr>
        <w:t xml:space="preserve">Direitos Creditórios </w:t>
      </w:r>
      <w:r w:rsidRPr="008B580C">
        <w:rPr>
          <w:rFonts w:ascii="Trebuchet MS" w:hAnsi="Trebuchet MS" w:cs="Calibri"/>
          <w:color w:val="auto"/>
          <w:sz w:val="20"/>
          <w:szCs w:val="20"/>
        </w:rPr>
        <w:t>em até 01 (um) Dia Útil da data de recebimento</w:t>
      </w:r>
      <w:r w:rsidR="0032077F" w:rsidRPr="008B580C">
        <w:rPr>
          <w:rFonts w:ascii="Trebuchet MS" w:hAnsi="Trebuchet MS" w:cs="Calibri"/>
          <w:color w:val="auto"/>
          <w:sz w:val="20"/>
          <w:szCs w:val="20"/>
        </w:rPr>
        <w:t>;</w:t>
      </w:r>
      <w:r w:rsidR="008F50C3" w:rsidRPr="008B580C">
        <w:rPr>
          <w:rFonts w:ascii="Trebuchet MS" w:hAnsi="Trebuchet MS" w:cs="Calibri"/>
          <w:color w:val="auto"/>
          <w:sz w:val="20"/>
          <w:szCs w:val="20"/>
        </w:rPr>
        <w:t xml:space="preserve"> </w:t>
      </w:r>
    </w:p>
    <w:p w14:paraId="16C2079E" w14:textId="77777777" w:rsidR="00E77D0F" w:rsidRPr="008B580C"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p>
    <w:p w14:paraId="2CAB0547" w14:textId="205BA4EF" w:rsidR="00407F85"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r w:rsidRPr="008B580C">
        <w:rPr>
          <w:rFonts w:ascii="Trebuchet MS" w:hAnsi="Trebuchet MS" w:cs="Calibri"/>
          <w:color w:val="auto"/>
          <w:sz w:val="20"/>
          <w:szCs w:val="20"/>
        </w:rPr>
        <w:t>(</w:t>
      </w:r>
      <w:r w:rsidR="00ED04D1">
        <w:rPr>
          <w:rFonts w:ascii="Trebuchet MS" w:hAnsi="Trebuchet MS" w:cs="Calibri"/>
          <w:color w:val="auto"/>
          <w:sz w:val="20"/>
          <w:szCs w:val="20"/>
        </w:rPr>
        <w:t>i</w:t>
      </w:r>
      <w:r w:rsidRPr="008B580C">
        <w:rPr>
          <w:rFonts w:ascii="Trebuchet MS" w:hAnsi="Trebuchet MS" w:cs="Calibri"/>
          <w:color w:val="auto"/>
          <w:sz w:val="20"/>
          <w:szCs w:val="20"/>
        </w:rPr>
        <w:t>.</w:t>
      </w:r>
      <w:r w:rsidR="00FD2CA2">
        <w:rPr>
          <w:rFonts w:ascii="Trebuchet MS" w:hAnsi="Trebuchet MS" w:cs="Calibri"/>
          <w:color w:val="auto"/>
          <w:sz w:val="20"/>
          <w:szCs w:val="20"/>
        </w:rPr>
        <w:t>d</w:t>
      </w:r>
      <w:r w:rsidRPr="008B580C">
        <w:rPr>
          <w:rFonts w:ascii="Trebuchet MS" w:hAnsi="Trebuchet MS" w:cs="Calibri"/>
          <w:color w:val="auto"/>
          <w:sz w:val="20"/>
          <w:szCs w:val="20"/>
        </w:rPr>
        <w:t>) O Contrato de Conta Vinculada</w:t>
      </w:r>
      <w:r w:rsidR="007E0B0E" w:rsidRPr="008B580C">
        <w:rPr>
          <w:rFonts w:ascii="Trebuchet MS" w:hAnsi="Trebuchet MS" w:cs="Calibri"/>
          <w:color w:val="auto"/>
          <w:sz w:val="20"/>
          <w:szCs w:val="20"/>
        </w:rPr>
        <w:t xml:space="preserve"> </w:t>
      </w:r>
      <w:r w:rsidRPr="008B580C">
        <w:rPr>
          <w:rFonts w:ascii="Trebuchet MS" w:hAnsi="Trebuchet MS" w:cs="Calibri"/>
          <w:color w:val="auto"/>
          <w:sz w:val="20"/>
          <w:szCs w:val="20"/>
        </w:rPr>
        <w:t>deverá regrar a movimentação da Conta Vinculada</w:t>
      </w:r>
      <w:r w:rsidR="007E0B0E" w:rsidRPr="008B580C">
        <w:rPr>
          <w:rFonts w:ascii="Trebuchet MS" w:hAnsi="Trebuchet MS" w:cs="Calibri"/>
          <w:color w:val="auto"/>
          <w:sz w:val="20"/>
          <w:szCs w:val="20"/>
        </w:rPr>
        <w:t xml:space="preserve"> Direitos Creditórios</w:t>
      </w:r>
      <w:r w:rsidRPr="008B580C">
        <w:rPr>
          <w:rFonts w:ascii="Trebuchet MS" w:hAnsi="Trebuchet MS" w:cs="Calibri"/>
          <w:color w:val="auto"/>
          <w:sz w:val="20"/>
          <w:szCs w:val="20"/>
        </w:rPr>
        <w:t xml:space="preserve">, de forma que seja atribuída movimentação exclusiva à Securitizadora e: </w:t>
      </w:r>
      <w:r w:rsidRPr="008B580C">
        <w:rPr>
          <w:rFonts w:ascii="Trebuchet MS" w:hAnsi="Trebuchet MS" w:cs="Calibri"/>
          <w:b/>
          <w:color w:val="auto"/>
          <w:sz w:val="20"/>
          <w:szCs w:val="20"/>
        </w:rPr>
        <w:t>(i)</w:t>
      </w:r>
      <w:r w:rsidRPr="008B580C">
        <w:rPr>
          <w:rFonts w:ascii="Trebuchet MS" w:hAnsi="Trebuchet MS" w:cs="Calibri"/>
          <w:color w:val="auto"/>
          <w:sz w:val="20"/>
          <w:szCs w:val="20"/>
        </w:rPr>
        <w:t xml:space="preserve"> prever a retenção dos </w:t>
      </w:r>
      <w:r w:rsidR="00707666" w:rsidRPr="008B580C">
        <w:rPr>
          <w:rFonts w:ascii="Trebuchet MS" w:hAnsi="Trebuchet MS" w:cs="Calibri"/>
          <w:sz w:val="20"/>
          <w:szCs w:val="20"/>
        </w:rPr>
        <w:t xml:space="preserve">Direitos Creditórios </w:t>
      </w:r>
      <w:r w:rsidR="00003AB2" w:rsidRPr="00916723">
        <w:rPr>
          <w:rFonts w:ascii="Trebuchet MS" w:hAnsi="Trebuchet MS" w:cs="Calibri"/>
          <w:color w:val="auto"/>
          <w:sz w:val="20"/>
          <w:szCs w:val="20"/>
        </w:rPr>
        <w:t>até o</w:t>
      </w:r>
      <w:r w:rsidR="00ED04D1" w:rsidRPr="00916723">
        <w:rPr>
          <w:rFonts w:ascii="Trebuchet MS" w:hAnsi="Trebuchet MS" w:cs="Calibri"/>
          <w:color w:val="auto"/>
          <w:sz w:val="20"/>
          <w:szCs w:val="20"/>
        </w:rPr>
        <w:t xml:space="preserve"> montante suficiente para pagamento da</w:t>
      </w:r>
      <w:r w:rsidR="00FD2CA2">
        <w:rPr>
          <w:rFonts w:ascii="Trebuchet MS" w:hAnsi="Trebuchet MS" w:cs="Calibri"/>
          <w:color w:val="auto"/>
          <w:sz w:val="20"/>
          <w:szCs w:val="20"/>
        </w:rPr>
        <w:t xml:space="preserve"> próxima parcela de</w:t>
      </w:r>
      <w:r w:rsidR="00ED04D1" w:rsidRPr="00916723">
        <w:rPr>
          <w:rFonts w:ascii="Trebuchet MS" w:hAnsi="Trebuchet MS" w:cs="Calibri"/>
          <w:color w:val="auto"/>
          <w:sz w:val="20"/>
          <w:szCs w:val="20"/>
        </w:rPr>
        <w:t xml:space="preserve"> </w:t>
      </w:r>
      <w:r w:rsidR="00FD2CA2" w:rsidRPr="008B580C">
        <w:rPr>
          <w:rFonts w:ascii="Trebuchet MS" w:hAnsi="Trebuchet MS" w:cs="Calibri"/>
          <w:sz w:val="20"/>
          <w:szCs w:val="20"/>
        </w:rPr>
        <w:t>juros remuneratórios e amortização de principal devidas, nos termos previstos nesta Escritura de Emissão de Debêntures (“</w:t>
      </w:r>
      <w:r w:rsidR="00FD2CA2" w:rsidRPr="008B580C">
        <w:rPr>
          <w:rFonts w:ascii="Trebuchet MS" w:hAnsi="Trebuchet MS" w:cs="Calibri"/>
          <w:sz w:val="20"/>
          <w:szCs w:val="20"/>
          <w:u w:val="single"/>
        </w:rPr>
        <w:t>PMT</w:t>
      </w:r>
      <w:r w:rsidR="00FD2CA2" w:rsidRPr="008B580C">
        <w:rPr>
          <w:rFonts w:ascii="Trebuchet MS" w:hAnsi="Trebuchet MS" w:cs="Calibri"/>
          <w:sz w:val="20"/>
          <w:szCs w:val="20"/>
        </w:rPr>
        <w:t>”)</w:t>
      </w:r>
      <w:r w:rsidR="00A23A1D">
        <w:rPr>
          <w:rFonts w:ascii="Trebuchet MS" w:hAnsi="Trebuchet MS" w:cs="Calibri"/>
          <w:sz w:val="20"/>
          <w:szCs w:val="20"/>
        </w:rPr>
        <w:t>, do Ajuste do Valor de Cessão</w:t>
      </w:r>
      <w:r w:rsidR="00ED04D1" w:rsidRPr="00916723">
        <w:rPr>
          <w:rFonts w:ascii="Trebuchet MS" w:hAnsi="Trebuchet MS" w:cs="Calibri"/>
          <w:color w:val="auto"/>
          <w:sz w:val="20"/>
          <w:szCs w:val="20"/>
        </w:rPr>
        <w:t xml:space="preserve"> e recomposição do fundo de Reserva e Fundo de Despesa</w:t>
      </w:r>
      <w:r w:rsidRPr="00916723">
        <w:rPr>
          <w:rFonts w:ascii="Trebuchet MS" w:hAnsi="Trebuchet MS" w:cs="Calibri"/>
          <w:color w:val="auto"/>
          <w:sz w:val="20"/>
          <w:szCs w:val="20"/>
        </w:rPr>
        <w:t xml:space="preserve">; e </w:t>
      </w:r>
      <w:r w:rsidRPr="00916723">
        <w:rPr>
          <w:rFonts w:ascii="Trebuchet MS" w:hAnsi="Trebuchet MS" w:cs="Calibri"/>
          <w:b/>
          <w:color w:val="auto"/>
          <w:sz w:val="20"/>
          <w:szCs w:val="20"/>
        </w:rPr>
        <w:t>(ii)</w:t>
      </w:r>
      <w:r w:rsidRPr="00916723">
        <w:rPr>
          <w:rFonts w:ascii="Trebuchet MS" w:hAnsi="Trebuchet MS" w:cs="Calibri"/>
          <w:color w:val="auto"/>
          <w:sz w:val="20"/>
          <w:szCs w:val="20"/>
        </w:rPr>
        <w:t xml:space="preserve"> desde que a Emissora</w:t>
      </w:r>
      <w:r w:rsidR="00B65509">
        <w:rPr>
          <w:rFonts w:ascii="Trebuchet MS" w:hAnsi="Trebuchet MS" w:cs="Calibri"/>
          <w:color w:val="auto"/>
          <w:sz w:val="20"/>
          <w:szCs w:val="20"/>
        </w:rPr>
        <w:t xml:space="preserve"> e o Fiador</w:t>
      </w:r>
      <w:r w:rsidRPr="00916723">
        <w:rPr>
          <w:rFonts w:ascii="Trebuchet MS" w:hAnsi="Trebuchet MS" w:cs="Calibri"/>
          <w:color w:val="auto"/>
          <w:sz w:val="20"/>
          <w:szCs w:val="20"/>
        </w:rPr>
        <w:t xml:space="preserve"> esteja</w:t>
      </w:r>
      <w:r w:rsidR="00B65509">
        <w:rPr>
          <w:rFonts w:ascii="Trebuchet MS" w:hAnsi="Trebuchet MS" w:cs="Calibri"/>
          <w:color w:val="auto"/>
          <w:sz w:val="20"/>
          <w:szCs w:val="20"/>
        </w:rPr>
        <w:t>m</w:t>
      </w:r>
      <w:r w:rsidRPr="00916723">
        <w:rPr>
          <w:rFonts w:ascii="Trebuchet MS" w:hAnsi="Trebuchet MS" w:cs="Calibri"/>
          <w:color w:val="auto"/>
          <w:sz w:val="20"/>
          <w:szCs w:val="20"/>
        </w:rPr>
        <w:t xml:space="preserve"> adimplente</w:t>
      </w:r>
      <w:r w:rsidR="00B65509">
        <w:rPr>
          <w:rFonts w:ascii="Trebuchet MS" w:hAnsi="Trebuchet MS" w:cs="Calibri"/>
          <w:color w:val="auto"/>
          <w:sz w:val="20"/>
          <w:szCs w:val="20"/>
        </w:rPr>
        <w:t>s</w:t>
      </w:r>
      <w:r w:rsidRPr="00916723">
        <w:rPr>
          <w:rFonts w:ascii="Trebuchet MS" w:hAnsi="Trebuchet MS" w:cs="Calibri"/>
          <w:color w:val="auto"/>
          <w:sz w:val="20"/>
          <w:szCs w:val="20"/>
        </w:rPr>
        <w:t xml:space="preserve"> com todas as Obrigações Garantidas, não tenham ocorrido</w:t>
      </w:r>
      <w:r w:rsidRPr="008B580C">
        <w:rPr>
          <w:rFonts w:ascii="Trebuchet MS" w:hAnsi="Trebuchet MS" w:cs="Calibri"/>
          <w:color w:val="auto"/>
          <w:sz w:val="20"/>
          <w:szCs w:val="20"/>
        </w:rPr>
        <w:t xml:space="preserve"> quaisquer eventos de vencimento antecipado previstos na Escritura de Emissão</w:t>
      </w:r>
      <w:r w:rsidR="009429AB">
        <w:rPr>
          <w:rFonts w:ascii="Trebuchet MS" w:hAnsi="Trebuchet MS" w:cs="Calibri"/>
          <w:color w:val="auto"/>
          <w:sz w:val="20"/>
          <w:szCs w:val="20"/>
        </w:rPr>
        <w:t xml:space="preserve"> ou de recompra compulsória dos Créditos Imobiliários Locação nos termos previstos no Contrato de Cessão,</w:t>
      </w:r>
      <w:r w:rsidRPr="008B580C">
        <w:rPr>
          <w:rFonts w:ascii="Trebuchet MS" w:hAnsi="Trebuchet MS" w:cs="Calibri"/>
          <w:color w:val="auto"/>
          <w:sz w:val="20"/>
          <w:szCs w:val="20"/>
        </w:rPr>
        <w:t xml:space="preserve"> e estejam adimplentes com todas as obrigações assumidas no âmbito dos Documentos da Operação</w:t>
      </w:r>
      <w:r w:rsidR="009A665D">
        <w:rPr>
          <w:rFonts w:ascii="Trebuchet MS" w:hAnsi="Trebuchet MS" w:cs="Calibri"/>
          <w:color w:val="auto"/>
          <w:sz w:val="20"/>
          <w:szCs w:val="20"/>
        </w:rPr>
        <w:t xml:space="preserve"> e desde que observado o disposto no item (i.d.1) abaixo</w:t>
      </w:r>
      <w:r w:rsidRPr="008B580C">
        <w:rPr>
          <w:rFonts w:ascii="Trebuchet MS" w:hAnsi="Trebuchet MS" w:cs="Calibri"/>
          <w:color w:val="auto"/>
          <w:sz w:val="20"/>
          <w:szCs w:val="20"/>
        </w:rPr>
        <w:t xml:space="preserve">, </w:t>
      </w:r>
      <w:r w:rsidR="00793393">
        <w:rPr>
          <w:rFonts w:ascii="Trebuchet MS" w:hAnsi="Trebuchet MS" w:cs="Calibri"/>
          <w:color w:val="auto"/>
          <w:sz w:val="20"/>
          <w:szCs w:val="20"/>
        </w:rPr>
        <w:t>será transferido</w:t>
      </w:r>
      <w:r w:rsidRPr="008B580C">
        <w:rPr>
          <w:rFonts w:ascii="Trebuchet MS" w:hAnsi="Trebuchet MS" w:cs="Calibri"/>
          <w:color w:val="auto"/>
          <w:sz w:val="20"/>
          <w:szCs w:val="20"/>
        </w:rPr>
        <w:t xml:space="preserve">, à Emissora, em até </w:t>
      </w:r>
      <w:r w:rsidR="00F16A4F">
        <w:rPr>
          <w:rFonts w:ascii="Trebuchet MS" w:hAnsi="Trebuchet MS" w:cs="Calibri"/>
          <w:color w:val="auto"/>
          <w:sz w:val="20"/>
          <w:szCs w:val="20"/>
        </w:rPr>
        <w:t>2</w:t>
      </w:r>
      <w:r w:rsidR="00212D57" w:rsidRPr="00D44076">
        <w:rPr>
          <w:rFonts w:ascii="Trebuchet MS" w:hAnsi="Trebuchet MS" w:cs="Calibri"/>
          <w:color w:val="auto"/>
          <w:sz w:val="20"/>
          <w:szCs w:val="20"/>
        </w:rPr>
        <w:t xml:space="preserve"> (</w:t>
      </w:r>
      <w:r w:rsidR="00F16A4F">
        <w:rPr>
          <w:rFonts w:ascii="Trebuchet MS" w:hAnsi="Trebuchet MS" w:cs="Calibri"/>
          <w:color w:val="auto"/>
          <w:sz w:val="20"/>
          <w:szCs w:val="20"/>
        </w:rPr>
        <w:t>dois</w:t>
      </w:r>
      <w:r w:rsidR="00212D57" w:rsidRPr="00D44076">
        <w:rPr>
          <w:rFonts w:ascii="Trebuchet MS" w:hAnsi="Trebuchet MS" w:cs="Calibri"/>
          <w:color w:val="auto"/>
          <w:sz w:val="20"/>
          <w:szCs w:val="20"/>
        </w:rPr>
        <w:t xml:space="preserve">) </w:t>
      </w:r>
      <w:r w:rsidRPr="00D44076">
        <w:rPr>
          <w:rFonts w:ascii="Trebuchet MS" w:hAnsi="Trebuchet MS" w:cs="Calibri"/>
          <w:color w:val="auto"/>
          <w:sz w:val="20"/>
          <w:szCs w:val="20"/>
        </w:rPr>
        <w:t>Dia</w:t>
      </w:r>
      <w:r w:rsidR="00212D57" w:rsidRPr="00D44076">
        <w:rPr>
          <w:rFonts w:ascii="Trebuchet MS" w:hAnsi="Trebuchet MS" w:cs="Calibri"/>
          <w:color w:val="auto"/>
          <w:sz w:val="20"/>
          <w:szCs w:val="20"/>
        </w:rPr>
        <w:t>s</w:t>
      </w:r>
      <w:r w:rsidRPr="00D44076">
        <w:rPr>
          <w:rFonts w:ascii="Trebuchet MS" w:hAnsi="Trebuchet MS" w:cs="Calibri"/>
          <w:color w:val="auto"/>
          <w:sz w:val="20"/>
          <w:szCs w:val="20"/>
        </w:rPr>
        <w:t xml:space="preserve"> </w:t>
      </w:r>
      <w:r w:rsidR="00212D57" w:rsidRPr="00D44076">
        <w:rPr>
          <w:rFonts w:ascii="Trebuchet MS" w:hAnsi="Trebuchet MS" w:cs="Calibri"/>
          <w:color w:val="auto"/>
          <w:sz w:val="20"/>
          <w:szCs w:val="20"/>
        </w:rPr>
        <w:t>Úteis</w:t>
      </w:r>
      <w:r w:rsidR="00707666">
        <w:rPr>
          <w:rFonts w:ascii="Trebuchet MS" w:hAnsi="Trebuchet MS" w:cs="Calibri"/>
          <w:color w:val="auto"/>
          <w:sz w:val="20"/>
          <w:szCs w:val="20"/>
        </w:rPr>
        <w:t xml:space="preserve"> </w:t>
      </w:r>
      <w:r w:rsidR="00793C98" w:rsidRPr="008B580C">
        <w:rPr>
          <w:rFonts w:ascii="Trebuchet MS" w:hAnsi="Trebuchet MS" w:cs="Calibri"/>
          <w:color w:val="auto"/>
          <w:sz w:val="20"/>
          <w:szCs w:val="20"/>
        </w:rPr>
        <w:lastRenderedPageBreak/>
        <w:t xml:space="preserve">contados </w:t>
      </w:r>
      <w:r w:rsidR="00912513">
        <w:rPr>
          <w:rFonts w:ascii="Trebuchet MS" w:hAnsi="Trebuchet MS" w:cs="Calibri"/>
          <w:color w:val="auto"/>
          <w:sz w:val="20"/>
          <w:szCs w:val="20"/>
        </w:rPr>
        <w:t xml:space="preserve">do pagamento da Debênture do mês </w:t>
      </w:r>
      <w:r w:rsidR="00057EC7">
        <w:rPr>
          <w:rFonts w:ascii="Trebuchet MS" w:hAnsi="Trebuchet MS" w:cs="Calibri"/>
          <w:color w:val="auto"/>
          <w:sz w:val="20"/>
          <w:szCs w:val="20"/>
        </w:rPr>
        <w:t>de referência</w:t>
      </w:r>
      <w:r w:rsidRPr="008B580C">
        <w:rPr>
          <w:rFonts w:ascii="Trebuchet MS" w:hAnsi="Trebuchet MS" w:cs="Calibri"/>
          <w:color w:val="auto"/>
          <w:sz w:val="20"/>
          <w:szCs w:val="20"/>
        </w:rPr>
        <w:t xml:space="preserve">, os Direitos Creditórios </w:t>
      </w:r>
      <w:r w:rsidR="00793393">
        <w:rPr>
          <w:rFonts w:ascii="Trebuchet MS" w:hAnsi="Trebuchet MS" w:cs="Calibri"/>
          <w:color w:val="auto"/>
          <w:sz w:val="20"/>
          <w:szCs w:val="20"/>
        </w:rPr>
        <w:t>Contrato</w:t>
      </w:r>
      <w:r w:rsidRPr="008B580C">
        <w:rPr>
          <w:rFonts w:ascii="Trebuchet MS" w:hAnsi="Trebuchet MS" w:cs="Calibri"/>
          <w:color w:val="auto"/>
          <w:sz w:val="20"/>
          <w:szCs w:val="20"/>
        </w:rPr>
        <w:t xml:space="preserve"> </w:t>
      </w:r>
      <w:r w:rsidR="008218DC" w:rsidRPr="008B580C">
        <w:rPr>
          <w:rFonts w:ascii="Trebuchet MS" w:hAnsi="Trebuchet MS" w:cs="Calibri"/>
          <w:color w:val="auto"/>
          <w:sz w:val="20"/>
          <w:szCs w:val="20"/>
        </w:rPr>
        <w:t xml:space="preserve">e/ou dos </w:t>
      </w:r>
      <w:r w:rsidR="001D0E22" w:rsidRPr="008B580C">
        <w:rPr>
          <w:rFonts w:ascii="Trebuchet MS" w:hAnsi="Trebuchet MS"/>
          <w:sz w:val="20"/>
          <w:szCs w:val="20"/>
        </w:rPr>
        <w:t xml:space="preserve">Direitos Creditórios </w:t>
      </w:r>
      <w:r w:rsidR="00793393">
        <w:rPr>
          <w:rFonts w:ascii="Trebuchet MS" w:hAnsi="Trebuchet MS"/>
          <w:sz w:val="20"/>
          <w:szCs w:val="20"/>
        </w:rPr>
        <w:t xml:space="preserve">Conta </w:t>
      </w:r>
      <w:r w:rsidR="0048691E">
        <w:rPr>
          <w:rFonts w:ascii="Trebuchet MS" w:hAnsi="Trebuchet MS"/>
          <w:sz w:val="20"/>
          <w:szCs w:val="20"/>
        </w:rPr>
        <w:t>V</w:t>
      </w:r>
      <w:r w:rsidR="00793393">
        <w:rPr>
          <w:rFonts w:ascii="Trebuchet MS" w:hAnsi="Trebuchet MS"/>
          <w:sz w:val="20"/>
          <w:szCs w:val="20"/>
        </w:rPr>
        <w:t>inculada</w:t>
      </w:r>
      <w:r w:rsidR="00793393" w:rsidRPr="008B580C">
        <w:rPr>
          <w:rFonts w:ascii="Trebuchet MS" w:hAnsi="Trebuchet MS" w:cs="Calibri"/>
          <w:color w:val="auto"/>
          <w:sz w:val="20"/>
          <w:szCs w:val="20"/>
        </w:rPr>
        <w:t xml:space="preserve"> </w:t>
      </w:r>
      <w:r w:rsidRPr="008B580C">
        <w:rPr>
          <w:rFonts w:ascii="Trebuchet MS" w:hAnsi="Trebuchet MS" w:cs="Calibri"/>
          <w:color w:val="auto"/>
          <w:sz w:val="20"/>
          <w:szCs w:val="20"/>
        </w:rPr>
        <w:t>remanescentes, após a retenção prevista no item (i) acima</w:t>
      </w:r>
      <w:r w:rsidR="0048691E">
        <w:rPr>
          <w:rFonts w:ascii="Trebuchet MS" w:hAnsi="Trebuchet MS" w:cs="Calibri"/>
          <w:color w:val="auto"/>
          <w:sz w:val="20"/>
          <w:szCs w:val="20"/>
        </w:rPr>
        <w:t xml:space="preserve"> de todos, o que ocorrer por último</w:t>
      </w:r>
      <w:r w:rsidRPr="008B580C">
        <w:rPr>
          <w:rFonts w:ascii="Trebuchet MS" w:hAnsi="Trebuchet MS" w:cs="Calibri"/>
          <w:color w:val="auto"/>
          <w:sz w:val="20"/>
          <w:szCs w:val="20"/>
        </w:rPr>
        <w:t>, em conta de livre movimentação a ser indicada por esta</w:t>
      </w:r>
      <w:r w:rsidR="007A4FCF">
        <w:rPr>
          <w:rFonts w:ascii="Trebuchet MS" w:hAnsi="Trebuchet MS" w:cs="Calibri"/>
          <w:color w:val="auto"/>
          <w:sz w:val="20"/>
          <w:szCs w:val="20"/>
        </w:rPr>
        <w:t>;</w:t>
      </w:r>
    </w:p>
    <w:p w14:paraId="37F63635" w14:textId="77777777" w:rsidR="009A51A6" w:rsidRDefault="009A51A6"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p>
    <w:p w14:paraId="7B8A58AE" w14:textId="56B727D3" w:rsidR="009A665D" w:rsidRDefault="009A665D" w:rsidP="009A665D">
      <w:pPr>
        <w:pStyle w:val="Default"/>
        <w:widowControl w:val="0"/>
        <w:tabs>
          <w:tab w:val="left" w:pos="1560"/>
          <w:tab w:val="left" w:pos="2880"/>
          <w:tab w:val="left" w:pos="3600"/>
          <w:tab w:val="left" w:pos="4320"/>
          <w:tab w:val="left" w:pos="5040"/>
          <w:tab w:val="left" w:pos="5760"/>
          <w:tab w:val="left" w:pos="6480"/>
          <w:tab w:val="left" w:pos="7200"/>
          <w:tab w:val="right" w:pos="8451"/>
        </w:tabs>
        <w:spacing w:line="360" w:lineRule="auto"/>
        <w:ind w:left="993"/>
        <w:jc w:val="both"/>
        <w:rPr>
          <w:rFonts w:ascii="Trebuchet MS" w:hAnsi="Trebuchet MS" w:cs="Calibri"/>
          <w:color w:val="auto"/>
          <w:sz w:val="20"/>
          <w:szCs w:val="20"/>
        </w:rPr>
      </w:pPr>
      <w:r>
        <w:rPr>
          <w:rFonts w:ascii="Trebuchet MS" w:hAnsi="Trebuchet MS" w:cs="Calibri"/>
          <w:color w:val="auto"/>
          <w:sz w:val="20"/>
          <w:szCs w:val="20"/>
        </w:rPr>
        <w:t xml:space="preserve">(i.d.1) Caso haja o descumprimento de um Índice de Cobertura </w:t>
      </w:r>
      <w:r w:rsidR="00954221">
        <w:rPr>
          <w:rFonts w:ascii="Trebuchet MS" w:eastAsia="Arial Unicode MS" w:hAnsi="Trebuchet MS" w:cstheme="minorHAnsi"/>
          <w:sz w:val="20"/>
          <w:szCs w:val="20"/>
          <w:lang w:bidi="th-TH"/>
        </w:rPr>
        <w:t xml:space="preserve">(conforme definido no </w:t>
      </w:r>
      <w:r w:rsidR="00954221" w:rsidRPr="008B580C">
        <w:rPr>
          <w:rFonts w:ascii="Trebuchet MS" w:hAnsi="Trebuchet MS"/>
          <w:sz w:val="20"/>
          <w:szCs w:val="20"/>
        </w:rPr>
        <w:t>Contrato de Cessão Fiduciária</w:t>
      </w:r>
      <w:r w:rsidR="00954221">
        <w:rPr>
          <w:rFonts w:ascii="Trebuchet MS" w:eastAsia="Arial Unicode MS" w:hAnsi="Trebuchet MS" w:cstheme="minorHAnsi"/>
          <w:sz w:val="20"/>
          <w:szCs w:val="20"/>
          <w:lang w:bidi="th-TH"/>
        </w:rPr>
        <w:t xml:space="preserve">) </w:t>
      </w:r>
      <w:r>
        <w:rPr>
          <w:rFonts w:ascii="Trebuchet MS" w:hAnsi="Trebuchet MS" w:cs="Calibri"/>
          <w:color w:val="auto"/>
          <w:sz w:val="20"/>
          <w:szCs w:val="20"/>
        </w:rPr>
        <w:t>em determinada Data de Verificação</w:t>
      </w:r>
      <w:r w:rsidR="00F16A4F">
        <w:rPr>
          <w:rFonts w:ascii="Trebuchet MS" w:hAnsi="Trebuchet MS" w:cs="Calibri"/>
          <w:color w:val="auto"/>
          <w:sz w:val="20"/>
          <w:szCs w:val="20"/>
        </w:rPr>
        <w:t xml:space="preserve"> Direitos Creditórios</w:t>
      </w:r>
      <w:r>
        <w:rPr>
          <w:rFonts w:ascii="Trebuchet MS" w:hAnsi="Trebuchet MS" w:cs="Calibri"/>
          <w:color w:val="auto"/>
          <w:sz w:val="20"/>
          <w:szCs w:val="20"/>
        </w:rPr>
        <w:t xml:space="preserve">, os recursos oriundos dos Direitos Creditórios que não forem utilizados nos termos da alínea (i) do item (i.d) acima somente serão transferidos à </w:t>
      </w:r>
      <w:r w:rsidR="002851E7">
        <w:rPr>
          <w:rFonts w:ascii="Trebuchet MS" w:hAnsi="Trebuchet MS" w:cs="Calibri"/>
          <w:color w:val="auto"/>
          <w:sz w:val="20"/>
          <w:szCs w:val="20"/>
        </w:rPr>
        <w:t>Emissora</w:t>
      </w:r>
      <w:r>
        <w:rPr>
          <w:rFonts w:ascii="Trebuchet MS" w:hAnsi="Trebuchet MS" w:cs="Calibri"/>
          <w:color w:val="auto"/>
          <w:sz w:val="20"/>
          <w:szCs w:val="20"/>
        </w:rPr>
        <w:t xml:space="preserve"> após o cumprimento do Índice de Cobertura </w:t>
      </w:r>
      <w:r w:rsidR="00954221">
        <w:rPr>
          <w:rFonts w:ascii="Trebuchet MS" w:eastAsia="Arial Unicode MS" w:hAnsi="Trebuchet MS" w:cstheme="minorHAnsi"/>
          <w:sz w:val="20"/>
          <w:szCs w:val="20"/>
          <w:lang w:bidi="th-TH"/>
        </w:rPr>
        <w:t xml:space="preserve">(conforme definido no </w:t>
      </w:r>
      <w:r w:rsidR="00954221" w:rsidRPr="008B580C">
        <w:rPr>
          <w:rFonts w:ascii="Trebuchet MS" w:hAnsi="Trebuchet MS"/>
          <w:sz w:val="20"/>
          <w:szCs w:val="20"/>
        </w:rPr>
        <w:t>Contrato de Cessão Fiduciária</w:t>
      </w:r>
      <w:r w:rsidR="00954221">
        <w:rPr>
          <w:rFonts w:ascii="Trebuchet MS" w:eastAsia="Arial Unicode MS" w:hAnsi="Trebuchet MS" w:cstheme="minorHAnsi"/>
          <w:sz w:val="20"/>
          <w:szCs w:val="20"/>
          <w:lang w:bidi="th-TH"/>
        </w:rPr>
        <w:t xml:space="preserve">) </w:t>
      </w:r>
      <w:r>
        <w:rPr>
          <w:rFonts w:ascii="Trebuchet MS" w:hAnsi="Trebuchet MS" w:cs="Calibri"/>
          <w:color w:val="auto"/>
          <w:sz w:val="20"/>
          <w:szCs w:val="20"/>
        </w:rPr>
        <w:t>em 2 Datas de Verificação consecutivas.</w:t>
      </w:r>
    </w:p>
    <w:p w14:paraId="05790BB8" w14:textId="77777777" w:rsidR="009A665D" w:rsidRDefault="009A665D"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p>
    <w:p w14:paraId="0FC332BE" w14:textId="77777777" w:rsidR="00FD2CA2" w:rsidRDefault="00407F85"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r>
        <w:rPr>
          <w:rFonts w:ascii="Trebuchet MS" w:hAnsi="Trebuchet MS" w:cs="Calibri"/>
          <w:color w:val="auto"/>
          <w:sz w:val="20"/>
          <w:szCs w:val="20"/>
        </w:rPr>
        <w:t>(</w:t>
      </w:r>
      <w:r w:rsidR="0010545C">
        <w:rPr>
          <w:rFonts w:ascii="Trebuchet MS" w:hAnsi="Trebuchet MS" w:cs="Calibri"/>
          <w:color w:val="auto"/>
          <w:sz w:val="20"/>
          <w:szCs w:val="20"/>
        </w:rPr>
        <w:t>i</w:t>
      </w:r>
      <w:r w:rsidR="007A4FCF">
        <w:rPr>
          <w:rFonts w:ascii="Trebuchet MS" w:hAnsi="Trebuchet MS" w:cs="Calibri"/>
          <w:color w:val="auto"/>
          <w:sz w:val="20"/>
          <w:szCs w:val="20"/>
        </w:rPr>
        <w:t>.</w:t>
      </w:r>
      <w:r w:rsidR="00FD2CA2">
        <w:rPr>
          <w:rFonts w:ascii="Trebuchet MS" w:hAnsi="Trebuchet MS" w:cs="Calibri"/>
          <w:color w:val="auto"/>
          <w:sz w:val="20"/>
          <w:szCs w:val="20"/>
        </w:rPr>
        <w:t>e</w:t>
      </w:r>
      <w:r>
        <w:rPr>
          <w:rFonts w:ascii="Trebuchet MS" w:hAnsi="Trebuchet MS" w:cs="Calibri"/>
          <w:color w:val="auto"/>
          <w:sz w:val="20"/>
          <w:szCs w:val="20"/>
        </w:rPr>
        <w:t xml:space="preserve">) Os recursos mantidos na Conta Vinculada </w:t>
      </w:r>
      <w:r w:rsidR="00CF4719">
        <w:rPr>
          <w:rFonts w:ascii="Trebuchet MS" w:hAnsi="Trebuchet MS" w:cs="Calibri"/>
          <w:color w:val="auto"/>
          <w:sz w:val="20"/>
          <w:szCs w:val="20"/>
        </w:rPr>
        <w:t xml:space="preserve">Direitos Creditórios </w:t>
      </w:r>
      <w:r>
        <w:rPr>
          <w:rFonts w:ascii="Trebuchet MS" w:hAnsi="Trebuchet MS" w:cs="Calibri"/>
          <w:color w:val="auto"/>
          <w:sz w:val="20"/>
          <w:szCs w:val="20"/>
        </w:rPr>
        <w:t>serão investidos nas Aplicações Financeiras Permitidas</w:t>
      </w:r>
      <w:r w:rsidR="00931A34">
        <w:rPr>
          <w:rFonts w:ascii="Trebuchet MS" w:hAnsi="Trebuchet MS" w:cs="Calibri"/>
          <w:color w:val="auto"/>
          <w:sz w:val="20"/>
          <w:szCs w:val="20"/>
        </w:rPr>
        <w:t xml:space="preserve"> (conforme abaixo definidas)</w:t>
      </w:r>
      <w:r w:rsidR="00FD2CA2">
        <w:rPr>
          <w:rFonts w:ascii="Trebuchet MS" w:hAnsi="Trebuchet MS" w:cs="Calibri"/>
          <w:color w:val="auto"/>
          <w:sz w:val="20"/>
          <w:szCs w:val="20"/>
        </w:rPr>
        <w:t>; e</w:t>
      </w:r>
    </w:p>
    <w:p w14:paraId="4E7E4C88" w14:textId="77777777" w:rsidR="00FD2CA2" w:rsidRDefault="00FD2CA2"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p>
    <w:p w14:paraId="5E4AEF5F" w14:textId="1D546225" w:rsidR="00E77D0F" w:rsidRPr="008B580C" w:rsidRDefault="00FD2CA2"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r>
        <w:rPr>
          <w:rFonts w:ascii="Trebuchet MS" w:hAnsi="Trebuchet MS" w:cs="Calibri"/>
          <w:color w:val="auto"/>
          <w:sz w:val="20"/>
          <w:szCs w:val="20"/>
        </w:rPr>
        <w:t>(i.f)</w:t>
      </w:r>
      <w:r>
        <w:rPr>
          <w:rFonts w:ascii="Trebuchet MS" w:hAnsi="Trebuchet MS" w:cs="Calibri"/>
          <w:color w:val="auto"/>
          <w:sz w:val="20"/>
          <w:szCs w:val="20"/>
        </w:rPr>
        <w:tab/>
      </w:r>
      <w:r w:rsidRPr="00CC2A36">
        <w:rPr>
          <w:rFonts w:ascii="Trebuchet MS" w:hAnsi="Trebuchet MS" w:cs="Calibri"/>
          <w:color w:val="auto"/>
          <w:sz w:val="20"/>
          <w:szCs w:val="20"/>
        </w:rPr>
        <w:t>O</w:t>
      </w:r>
      <w:r w:rsidRPr="000235DD">
        <w:rPr>
          <w:rFonts w:ascii="Trebuchet MS" w:hAnsi="Trebuchet MS" w:cs="Calibri"/>
          <w:color w:val="auto"/>
          <w:sz w:val="20"/>
          <w:szCs w:val="20"/>
        </w:rPr>
        <w:t xml:space="preserve">s valores e recursos correspondentes aos pagamentos dos Direitos Creditórios </w:t>
      </w:r>
      <w:r w:rsidRPr="00CC2A36">
        <w:rPr>
          <w:rFonts w:ascii="Trebuchet MS" w:hAnsi="Trebuchet MS" w:cs="Calibri"/>
          <w:color w:val="auto"/>
          <w:sz w:val="20"/>
          <w:szCs w:val="20"/>
        </w:rPr>
        <w:t xml:space="preserve">Contratos </w:t>
      </w:r>
      <w:r w:rsidRPr="000235DD">
        <w:rPr>
          <w:rFonts w:ascii="Trebuchet MS" w:hAnsi="Trebuchet MS" w:cs="Calibri"/>
          <w:color w:val="auto"/>
          <w:sz w:val="20"/>
          <w:szCs w:val="20"/>
        </w:rPr>
        <w:t>e dos Direitos Creditórios Conta Vinculada</w:t>
      </w:r>
      <w:r w:rsidRPr="00CC2A36">
        <w:rPr>
          <w:rFonts w:ascii="Trebuchet MS" w:hAnsi="Trebuchet MS" w:cs="Calibri"/>
          <w:color w:val="auto"/>
          <w:sz w:val="20"/>
          <w:szCs w:val="20"/>
        </w:rPr>
        <w:t xml:space="preserve"> serão verificados pela </w:t>
      </w:r>
      <w:r>
        <w:rPr>
          <w:rFonts w:ascii="Trebuchet MS" w:hAnsi="Trebuchet MS" w:cs="Calibri"/>
          <w:color w:val="auto"/>
          <w:sz w:val="20"/>
          <w:szCs w:val="20"/>
        </w:rPr>
        <w:t>Debenturista</w:t>
      </w:r>
      <w:r w:rsidRPr="00CC2A36">
        <w:rPr>
          <w:rFonts w:ascii="Trebuchet MS" w:hAnsi="Trebuchet MS" w:cs="Calibri"/>
          <w:color w:val="auto"/>
          <w:sz w:val="20"/>
          <w:szCs w:val="20"/>
        </w:rPr>
        <w:t xml:space="preserve"> </w:t>
      </w:r>
      <w:r w:rsidR="008405C2">
        <w:rPr>
          <w:rFonts w:ascii="Trebuchet MS" w:hAnsi="Trebuchet MS" w:cstheme="minorHAnsi"/>
          <w:sz w:val="20"/>
          <w:szCs w:val="20"/>
          <w:lang w:bidi="th-TH"/>
        </w:rPr>
        <w:t>todo</w:t>
      </w:r>
      <w:r w:rsidR="00F16A4F">
        <w:rPr>
          <w:rFonts w:ascii="Trebuchet MS" w:hAnsi="Trebuchet MS" w:cstheme="minorHAnsi"/>
          <w:sz w:val="20"/>
          <w:szCs w:val="20"/>
          <w:lang w:bidi="th-TH"/>
        </w:rPr>
        <w:t xml:space="preserve"> </w:t>
      </w:r>
      <w:r w:rsidR="008405C2">
        <w:rPr>
          <w:rFonts w:ascii="Trebuchet MS" w:hAnsi="Trebuchet MS" w:cstheme="minorHAnsi"/>
          <w:sz w:val="20"/>
          <w:szCs w:val="20"/>
          <w:lang w:bidi="th-TH"/>
        </w:rPr>
        <w:t xml:space="preserve">do </w:t>
      </w:r>
      <w:r w:rsidR="00F16A4F">
        <w:rPr>
          <w:rFonts w:ascii="Trebuchet MS" w:hAnsi="Trebuchet MS" w:cstheme="minorHAnsi"/>
          <w:sz w:val="20"/>
          <w:szCs w:val="20"/>
          <w:lang w:bidi="th-TH"/>
        </w:rPr>
        <w:t>dia útil de mês de competência (“</w:t>
      </w:r>
      <w:r w:rsidR="00F16A4F" w:rsidRPr="0070245B">
        <w:rPr>
          <w:rFonts w:ascii="Trebuchet MS" w:hAnsi="Trebuchet MS" w:cstheme="minorHAnsi"/>
          <w:sz w:val="20"/>
          <w:szCs w:val="20"/>
          <w:u w:val="single"/>
          <w:lang w:bidi="th-TH"/>
        </w:rPr>
        <w:t>Data de Verificação Direitos Creditórios</w:t>
      </w:r>
      <w:r w:rsidR="00F16A4F">
        <w:rPr>
          <w:rFonts w:ascii="Trebuchet MS" w:hAnsi="Trebuchet MS" w:cstheme="minorHAnsi"/>
          <w:sz w:val="20"/>
          <w:szCs w:val="20"/>
          <w:lang w:bidi="th-TH"/>
        </w:rPr>
        <w:t>”)</w:t>
      </w:r>
      <w:r w:rsidRPr="00CC2A36">
        <w:rPr>
          <w:rFonts w:ascii="Trebuchet MS" w:hAnsi="Trebuchet MS" w:cs="Calibri"/>
          <w:color w:val="auto"/>
          <w:sz w:val="20"/>
          <w:szCs w:val="20"/>
        </w:rPr>
        <w:t xml:space="preserve">, sendo a primeira Data de Verificação </w:t>
      </w:r>
      <w:r w:rsidR="001E4AE2">
        <w:rPr>
          <w:rFonts w:ascii="Trebuchet MS" w:hAnsi="Trebuchet MS" w:cs="Calibri"/>
          <w:color w:val="auto"/>
          <w:sz w:val="20"/>
          <w:szCs w:val="20"/>
        </w:rPr>
        <w:t xml:space="preserve">Direitos Creditórios </w:t>
      </w:r>
      <w:r w:rsidR="009833B8">
        <w:rPr>
          <w:rFonts w:ascii="Trebuchet MS" w:hAnsi="Trebuchet MS" w:cs="Calibri"/>
          <w:color w:val="auto"/>
          <w:sz w:val="20"/>
          <w:szCs w:val="20"/>
        </w:rPr>
        <w:t>n</w:t>
      </w:r>
      <w:r>
        <w:rPr>
          <w:rFonts w:ascii="Trebuchet MS" w:hAnsi="Trebuchet MS" w:cs="Calibri"/>
          <w:color w:val="auto"/>
          <w:sz w:val="20"/>
          <w:szCs w:val="20"/>
        </w:rPr>
        <w:t>o dia</w:t>
      </w:r>
      <w:r w:rsidRPr="00CC2A36">
        <w:rPr>
          <w:rFonts w:ascii="Trebuchet MS" w:hAnsi="Trebuchet MS" w:cs="Calibri"/>
          <w:color w:val="auto"/>
          <w:sz w:val="20"/>
          <w:szCs w:val="20"/>
        </w:rPr>
        <w:t xml:space="preserve"> </w:t>
      </w:r>
      <w:bookmarkStart w:id="34" w:name="_Hlk108008390"/>
      <w:r w:rsidR="00F16A4F">
        <w:rPr>
          <w:rFonts w:ascii="Trebuchet MS" w:hAnsi="Trebuchet MS" w:cs="Calibri"/>
          <w:color w:val="auto"/>
          <w:sz w:val="20"/>
          <w:szCs w:val="20"/>
        </w:rPr>
        <w:t>31 de agosto de 2022</w:t>
      </w:r>
      <w:bookmarkEnd w:id="34"/>
      <w:r w:rsidR="00C73B9A">
        <w:rPr>
          <w:rFonts w:ascii="Trebuchet MS" w:hAnsi="Trebuchet MS" w:cs="Calibri"/>
          <w:color w:val="auto"/>
          <w:sz w:val="20"/>
          <w:szCs w:val="20"/>
        </w:rPr>
        <w:t>(“</w:t>
      </w:r>
      <w:r w:rsidR="00C73B9A" w:rsidRPr="00F95337">
        <w:rPr>
          <w:rFonts w:ascii="Trebuchet MS" w:hAnsi="Trebuchet MS" w:cs="Calibri"/>
          <w:color w:val="auto"/>
          <w:sz w:val="20"/>
          <w:szCs w:val="20"/>
          <w:u w:val="single"/>
        </w:rPr>
        <w:t>Primeira Data de Verificação</w:t>
      </w:r>
      <w:r w:rsidR="001E4AE2">
        <w:rPr>
          <w:rFonts w:ascii="Trebuchet MS" w:hAnsi="Trebuchet MS" w:cs="Calibri"/>
          <w:color w:val="auto"/>
          <w:sz w:val="20"/>
          <w:szCs w:val="20"/>
          <w:u w:val="single"/>
        </w:rPr>
        <w:t xml:space="preserve"> Direitos Creditórios</w:t>
      </w:r>
      <w:r w:rsidR="00C73B9A">
        <w:rPr>
          <w:rFonts w:ascii="Trebuchet MS" w:hAnsi="Trebuchet MS" w:cs="Calibri"/>
          <w:color w:val="auto"/>
          <w:sz w:val="20"/>
          <w:szCs w:val="20"/>
        </w:rPr>
        <w:t>”)</w:t>
      </w:r>
      <w:r>
        <w:rPr>
          <w:rFonts w:ascii="Calibri" w:hAnsi="Calibri" w:cs="Calibri"/>
        </w:rPr>
        <w:t>.</w:t>
      </w:r>
      <w:r w:rsidR="00006FCE">
        <w:rPr>
          <w:rFonts w:ascii="Calibri" w:hAnsi="Calibri" w:cs="Calibri"/>
        </w:rPr>
        <w:t xml:space="preserve"> </w:t>
      </w:r>
    </w:p>
    <w:p w14:paraId="7BCDF3EA" w14:textId="77777777" w:rsidR="00A64F6C" w:rsidRPr="008B580C" w:rsidRDefault="00A64F6C" w:rsidP="00085304">
      <w:pPr>
        <w:pStyle w:val="PargrafodaLista"/>
        <w:widowControl w:val="0"/>
        <w:tabs>
          <w:tab w:val="left" w:pos="1418"/>
        </w:tabs>
        <w:spacing w:line="360" w:lineRule="auto"/>
        <w:ind w:left="851"/>
        <w:jc w:val="both"/>
        <w:rPr>
          <w:rFonts w:ascii="Trebuchet MS" w:hAnsi="Trebuchet MS" w:cstheme="minorHAnsi"/>
          <w:sz w:val="20"/>
          <w:szCs w:val="20"/>
          <w:lang w:val="x-none" w:bidi="th-TH"/>
        </w:rPr>
      </w:pPr>
    </w:p>
    <w:p w14:paraId="27134122" w14:textId="713FDF41" w:rsidR="007D56C7" w:rsidRPr="008B580C" w:rsidRDefault="002E1B45" w:rsidP="00CE110A">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Comprovação de Titularidade das Debêntures</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Para todos os fins de direito, a titularidade das Debêntures será comprovada pela inscrição do titular das Debêntures no Livro de Registro de Debêntures Nominativas</w:t>
      </w:r>
      <w:r w:rsidR="003E0B09">
        <w:rPr>
          <w:rFonts w:ascii="Trebuchet MS" w:hAnsi="Trebuchet MS" w:cstheme="minorHAnsi"/>
          <w:sz w:val="20"/>
          <w:szCs w:val="20"/>
          <w:lang w:bidi="th-TH"/>
        </w:rPr>
        <w:t xml:space="preserve"> da Emissora</w:t>
      </w:r>
      <w:r w:rsidR="00DA302D">
        <w:rPr>
          <w:rFonts w:ascii="Trebuchet MS" w:hAnsi="Trebuchet MS" w:cstheme="minorHAnsi"/>
          <w:sz w:val="20"/>
          <w:szCs w:val="20"/>
          <w:lang w:bidi="th-TH"/>
        </w:rPr>
        <w:t>, em sua versão física ou digital</w:t>
      </w:r>
      <w:r w:rsidRPr="008B580C">
        <w:rPr>
          <w:rFonts w:ascii="Trebuchet MS" w:hAnsi="Trebuchet MS" w:cstheme="minorHAnsi"/>
          <w:sz w:val="20"/>
          <w:szCs w:val="20"/>
          <w:lang w:bidi="th-TH"/>
        </w:rPr>
        <w:t>. A Emissora se obriga a promover a inscrição da Debenturista no Livro de Registro de Debêntures Nominativas</w:t>
      </w:r>
      <w:r w:rsidR="00DA302D">
        <w:rPr>
          <w:rFonts w:ascii="Trebuchet MS" w:hAnsi="Trebuchet MS" w:cstheme="minorHAnsi"/>
          <w:sz w:val="20"/>
          <w:szCs w:val="20"/>
          <w:lang w:bidi="th-TH"/>
        </w:rPr>
        <w:t>, em sua versão física ou digital,</w:t>
      </w:r>
      <w:r w:rsidRPr="008B580C">
        <w:rPr>
          <w:rFonts w:ascii="Trebuchet MS" w:hAnsi="Trebuchet MS" w:cstheme="minorHAnsi"/>
          <w:sz w:val="20"/>
          <w:szCs w:val="20"/>
          <w:lang w:bidi="th-TH"/>
        </w:rPr>
        <w:t xml:space="preserve"> </w:t>
      </w:r>
      <w:r w:rsidR="00FB6169" w:rsidRPr="008B580C">
        <w:rPr>
          <w:rFonts w:ascii="Trebuchet MS" w:hAnsi="Trebuchet MS" w:cstheme="minorHAnsi"/>
          <w:sz w:val="20"/>
          <w:szCs w:val="20"/>
          <w:lang w:bidi="th-TH"/>
        </w:rPr>
        <w:t>até</w:t>
      </w:r>
      <w:r w:rsidR="00FB6169" w:rsidRPr="008B580C">
        <w:rPr>
          <w:rFonts w:ascii="Trebuchet MS" w:hAnsi="Trebuchet MS"/>
          <w:sz w:val="20"/>
          <w:szCs w:val="20"/>
        </w:rPr>
        <w:t xml:space="preserve"> </w:t>
      </w:r>
      <w:r w:rsidR="00A1313A" w:rsidRPr="008B580C">
        <w:rPr>
          <w:rFonts w:ascii="Trebuchet MS" w:hAnsi="Trebuchet MS"/>
          <w:sz w:val="20"/>
          <w:szCs w:val="20"/>
        </w:rPr>
        <w:t>a</w:t>
      </w:r>
      <w:r w:rsidR="004F6E23">
        <w:rPr>
          <w:rFonts w:ascii="Trebuchet MS" w:hAnsi="Trebuchet MS"/>
          <w:sz w:val="20"/>
          <w:szCs w:val="20"/>
        </w:rPr>
        <w:t xml:space="preserve"> primeira</w:t>
      </w:r>
      <w:r w:rsidR="00A1313A" w:rsidRPr="008B580C">
        <w:rPr>
          <w:rFonts w:ascii="Trebuchet MS" w:hAnsi="Trebuchet MS"/>
          <w:sz w:val="20"/>
          <w:szCs w:val="20"/>
        </w:rPr>
        <w:t xml:space="preserve"> Data de Integralização</w:t>
      </w:r>
      <w:r w:rsidRPr="008B580C">
        <w:rPr>
          <w:rFonts w:ascii="Trebuchet MS" w:hAnsi="Trebuchet MS" w:cstheme="minorHAnsi"/>
          <w:sz w:val="20"/>
          <w:szCs w:val="20"/>
          <w:lang w:bidi="th-TH"/>
        </w:rPr>
        <w:t>. Para fins de comprovação do cumprimento da obrigação descrita na presente Cláusula quanto à inscrição da Securitizadora, a Emissora deverá, dentro do prazo acima mencionado, apresentar à Securitizadora</w:t>
      </w:r>
      <w:r w:rsidR="00430115" w:rsidRPr="008B580C">
        <w:rPr>
          <w:rFonts w:ascii="Trebuchet MS" w:hAnsi="Trebuchet MS" w:cstheme="minorHAnsi"/>
          <w:sz w:val="20"/>
          <w:szCs w:val="20"/>
          <w:lang w:bidi="th-TH"/>
        </w:rPr>
        <w:t xml:space="preserve"> e ao Agente Fiduciário dos CRI</w:t>
      </w:r>
      <w:r w:rsidRPr="008B580C">
        <w:rPr>
          <w:rFonts w:ascii="Trebuchet MS" w:hAnsi="Trebuchet MS" w:cstheme="minorHAnsi"/>
          <w:sz w:val="20"/>
          <w:szCs w:val="20"/>
          <w:lang w:bidi="th-TH"/>
        </w:rPr>
        <w:t xml:space="preserve"> cópia autenticada </w:t>
      </w:r>
      <w:r w:rsidR="00BD10FB">
        <w:rPr>
          <w:rFonts w:ascii="Trebuchet MS" w:hAnsi="Trebuchet MS" w:cstheme="minorHAnsi"/>
          <w:sz w:val="20"/>
          <w:szCs w:val="20"/>
          <w:lang w:bidi="th-TH"/>
        </w:rPr>
        <w:t xml:space="preserve">e/ ou versão digital original </w:t>
      </w:r>
      <w:r w:rsidRPr="008B580C">
        <w:rPr>
          <w:rFonts w:ascii="Trebuchet MS" w:hAnsi="Trebuchet MS" w:cstheme="minorHAnsi"/>
          <w:sz w:val="20"/>
          <w:szCs w:val="20"/>
          <w:lang w:bidi="th-TH"/>
        </w:rPr>
        <w:t>da página do Livro de Registro de Debêntures Nominativas que contenha a inscrição do seu nome como detentora da totalidade das Debêntures.</w:t>
      </w:r>
      <w:r w:rsidR="00A0427B" w:rsidRPr="008B580C">
        <w:rPr>
          <w:rFonts w:ascii="Trebuchet MS" w:hAnsi="Trebuchet MS" w:cstheme="minorHAnsi"/>
          <w:sz w:val="20"/>
          <w:szCs w:val="20"/>
          <w:lang w:bidi="th-TH"/>
        </w:rPr>
        <w:t xml:space="preserve"> </w:t>
      </w:r>
    </w:p>
    <w:bookmarkEnd w:id="5"/>
    <w:bookmarkEnd w:id="6"/>
    <w:p w14:paraId="28B68933" w14:textId="77777777" w:rsidR="007D56C7" w:rsidRPr="000E241C" w:rsidRDefault="007D56C7" w:rsidP="00C23619">
      <w:pPr>
        <w:widowControl w:val="0"/>
        <w:spacing w:line="360" w:lineRule="auto"/>
        <w:jc w:val="both"/>
        <w:rPr>
          <w:rFonts w:ascii="Trebuchet MS" w:hAnsi="Trebuchet MS"/>
          <w:sz w:val="20"/>
          <w:szCs w:val="20"/>
        </w:rPr>
      </w:pPr>
    </w:p>
    <w:p w14:paraId="7DBA26D1" w14:textId="59D9C470" w:rsidR="00E9082C" w:rsidRPr="008B580C" w:rsidRDefault="00E9299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8B580C">
        <w:rPr>
          <w:rFonts w:ascii="Trebuchet MS" w:hAnsi="Trebuchet MS" w:cstheme="minorHAnsi"/>
          <w:bCs/>
          <w:sz w:val="20"/>
          <w:szCs w:val="20"/>
          <w:u w:val="single"/>
          <w:lang w:bidi="th-TH"/>
        </w:rPr>
        <w:t>Subscrição e</w:t>
      </w:r>
      <w:r w:rsidR="002E1B45" w:rsidRPr="008B580C">
        <w:rPr>
          <w:rFonts w:ascii="Trebuchet MS" w:hAnsi="Trebuchet MS" w:cstheme="minorHAnsi"/>
          <w:bCs/>
          <w:sz w:val="20"/>
          <w:szCs w:val="20"/>
          <w:u w:val="single"/>
          <w:lang w:bidi="th-TH"/>
        </w:rPr>
        <w:t xml:space="preserve"> Integralização</w:t>
      </w:r>
      <w:bookmarkStart w:id="35" w:name="_Ref264221389"/>
      <w:r w:rsidRPr="008B580C">
        <w:rPr>
          <w:rFonts w:ascii="Trebuchet MS" w:hAnsi="Trebuchet MS" w:cstheme="minorHAnsi"/>
          <w:bCs/>
          <w:sz w:val="20"/>
          <w:szCs w:val="20"/>
          <w:u w:val="single"/>
          <w:lang w:bidi="th-TH"/>
        </w:rPr>
        <w:t xml:space="preserve"> das Debêntures</w:t>
      </w:r>
      <w:r w:rsidR="009D0636" w:rsidRPr="008B580C">
        <w:rPr>
          <w:rFonts w:ascii="Trebuchet MS" w:hAnsi="Trebuchet MS" w:cstheme="minorHAnsi"/>
          <w:bCs/>
          <w:sz w:val="20"/>
          <w:szCs w:val="20"/>
          <w:lang w:bidi="th-TH"/>
        </w:rPr>
        <w:t>:</w:t>
      </w:r>
      <w:r w:rsidR="002143F3" w:rsidRPr="008B580C">
        <w:rPr>
          <w:rFonts w:ascii="Trebuchet MS" w:eastAsia="Times New Roman" w:hAnsi="Trebuchet MS" w:cs="Times New Roman"/>
          <w:color w:val="auto"/>
          <w:sz w:val="20"/>
          <w:szCs w:val="20"/>
          <w:lang w:eastAsia="pt-BR"/>
        </w:rPr>
        <w:t xml:space="preserve"> </w:t>
      </w:r>
      <w:r w:rsidR="00A0427B" w:rsidRPr="008B580C">
        <w:rPr>
          <w:rFonts w:ascii="Trebuchet MS" w:eastAsia="Arial Unicode MS" w:hAnsi="Trebuchet MS" w:cstheme="minorHAnsi"/>
          <w:sz w:val="20"/>
          <w:szCs w:val="20"/>
          <w:lang w:bidi="th-TH"/>
        </w:rPr>
        <w:t xml:space="preserve">As Debêntures </w:t>
      </w:r>
      <w:r w:rsidRPr="008B580C">
        <w:rPr>
          <w:rFonts w:ascii="Trebuchet MS" w:eastAsia="Arial Unicode MS" w:hAnsi="Trebuchet MS" w:cstheme="minorHAnsi"/>
          <w:sz w:val="20"/>
          <w:szCs w:val="20"/>
          <w:lang w:bidi="th-TH"/>
        </w:rPr>
        <w:t xml:space="preserve">são </w:t>
      </w:r>
      <w:r w:rsidR="00A0427B" w:rsidRPr="008B580C">
        <w:rPr>
          <w:rFonts w:ascii="Trebuchet MS" w:eastAsia="Arial Unicode MS" w:hAnsi="Trebuchet MS" w:cstheme="minorHAnsi"/>
          <w:sz w:val="20"/>
          <w:szCs w:val="20"/>
          <w:lang w:bidi="th-TH"/>
        </w:rPr>
        <w:t xml:space="preserve">subscritas </w:t>
      </w:r>
      <w:r w:rsidR="008079E4" w:rsidRPr="008B580C">
        <w:rPr>
          <w:rFonts w:ascii="Trebuchet MS" w:eastAsia="Arial Unicode MS" w:hAnsi="Trebuchet MS" w:cstheme="minorHAnsi"/>
          <w:sz w:val="20"/>
          <w:szCs w:val="20"/>
          <w:lang w:bidi="th-TH"/>
        </w:rPr>
        <w:t>nest</w:t>
      </w:r>
      <w:r w:rsidRPr="008B580C">
        <w:rPr>
          <w:rFonts w:ascii="Trebuchet MS" w:eastAsia="Arial Unicode MS" w:hAnsi="Trebuchet MS" w:cstheme="minorHAnsi"/>
          <w:sz w:val="20"/>
          <w:szCs w:val="20"/>
          <w:lang w:bidi="th-TH"/>
        </w:rPr>
        <w:t xml:space="preserve">a data </w:t>
      </w:r>
      <w:r w:rsidR="00A0427B" w:rsidRPr="008B580C">
        <w:rPr>
          <w:rFonts w:ascii="Trebuchet MS" w:eastAsia="Arial Unicode MS" w:hAnsi="Trebuchet MS" w:cstheme="minorHAnsi"/>
          <w:sz w:val="20"/>
          <w:szCs w:val="20"/>
          <w:lang w:bidi="th-TH"/>
        </w:rPr>
        <w:t>pela Debenturista</w:t>
      </w:r>
      <w:r w:rsidR="00182714" w:rsidRPr="008B580C">
        <w:rPr>
          <w:rFonts w:ascii="Trebuchet MS" w:eastAsia="Arial Unicode MS" w:hAnsi="Trebuchet MS" w:cstheme="minorHAnsi"/>
          <w:sz w:val="20"/>
          <w:szCs w:val="20"/>
          <w:lang w:bidi="th-TH"/>
        </w:rPr>
        <w:t>, com eficácia automática na Data de Emissão,</w:t>
      </w:r>
      <w:r w:rsidR="00A0427B" w:rsidRPr="008B580C">
        <w:rPr>
          <w:rFonts w:ascii="Trebuchet MS" w:eastAsia="Arial Unicode MS" w:hAnsi="Trebuchet MS" w:cstheme="minorHAnsi"/>
          <w:sz w:val="20"/>
          <w:szCs w:val="20"/>
          <w:lang w:bidi="th-TH"/>
        </w:rPr>
        <w:t xml:space="preserve"> mediante a formalização da presente Escritura de Emissão</w:t>
      </w:r>
      <w:r w:rsidR="00C14BC1">
        <w:rPr>
          <w:rFonts w:ascii="Trebuchet MS" w:eastAsia="Arial Unicode MS" w:hAnsi="Trebuchet MS" w:cstheme="minorHAnsi"/>
          <w:sz w:val="20"/>
          <w:szCs w:val="20"/>
          <w:lang w:bidi="th-TH"/>
        </w:rPr>
        <w:t xml:space="preserve"> e</w:t>
      </w:r>
      <w:r w:rsidR="00A0427B" w:rsidRPr="008B580C">
        <w:rPr>
          <w:rFonts w:ascii="Trebuchet MS" w:eastAsia="Arial Unicode MS" w:hAnsi="Trebuchet MS" w:cstheme="minorHAnsi"/>
          <w:sz w:val="20"/>
          <w:szCs w:val="20"/>
          <w:lang w:bidi="th-TH"/>
        </w:rPr>
        <w:t xml:space="preserve"> a inscrição da titularidade no livro próprio</w:t>
      </w:r>
      <w:r w:rsidR="00DA302D">
        <w:rPr>
          <w:rFonts w:ascii="Trebuchet MS" w:eastAsia="Arial Unicode MS" w:hAnsi="Trebuchet MS" w:cstheme="minorHAnsi"/>
          <w:sz w:val="20"/>
          <w:szCs w:val="20"/>
          <w:lang w:bidi="th-TH"/>
        </w:rPr>
        <w:t xml:space="preserve">, </w:t>
      </w:r>
      <w:r w:rsidR="00DA302D">
        <w:rPr>
          <w:rFonts w:ascii="Trebuchet MS" w:hAnsi="Trebuchet MS" w:cstheme="minorHAnsi"/>
          <w:sz w:val="20"/>
          <w:szCs w:val="20"/>
          <w:lang w:bidi="th-TH"/>
        </w:rPr>
        <w:t>em sua versão física ou digital,</w:t>
      </w:r>
      <w:r w:rsidR="008079E4" w:rsidRPr="008B580C">
        <w:rPr>
          <w:rFonts w:ascii="Trebuchet MS" w:eastAsia="Arial Unicode MS" w:hAnsi="Trebuchet MS" w:cstheme="minorHAnsi"/>
          <w:sz w:val="20"/>
          <w:szCs w:val="20"/>
          <w:lang w:bidi="th-TH"/>
        </w:rPr>
        <w:t xml:space="preserve"> nos termos da Cláusula 4.</w:t>
      </w:r>
      <w:r w:rsidR="002B57D6">
        <w:rPr>
          <w:rFonts w:ascii="Trebuchet MS" w:eastAsia="Arial Unicode MS" w:hAnsi="Trebuchet MS" w:cstheme="minorHAnsi"/>
          <w:sz w:val="20"/>
          <w:szCs w:val="20"/>
          <w:lang w:bidi="th-TH"/>
        </w:rPr>
        <w:t>9</w:t>
      </w:r>
      <w:r w:rsidR="008079E4" w:rsidRPr="008B580C">
        <w:rPr>
          <w:rFonts w:ascii="Trebuchet MS" w:eastAsia="Arial Unicode MS" w:hAnsi="Trebuchet MS" w:cstheme="minorHAnsi"/>
          <w:sz w:val="20"/>
          <w:szCs w:val="20"/>
          <w:lang w:bidi="th-TH"/>
        </w:rPr>
        <w:t>. acima</w:t>
      </w:r>
      <w:r w:rsidR="00A0427B" w:rsidRPr="008B580C">
        <w:rPr>
          <w:rFonts w:ascii="Trebuchet MS" w:eastAsia="Arial Unicode MS" w:hAnsi="Trebuchet MS" w:cstheme="minorHAnsi"/>
          <w:sz w:val="20"/>
          <w:szCs w:val="20"/>
          <w:lang w:bidi="th-TH"/>
        </w:rPr>
        <w:t>, sendo certo que as Debêntures serão integralizadas</w:t>
      </w:r>
      <w:r w:rsidR="00CC30AD" w:rsidRPr="008B580C">
        <w:rPr>
          <w:rFonts w:ascii="Trebuchet MS" w:eastAsia="Arial Unicode MS" w:hAnsi="Trebuchet MS" w:cstheme="minorHAnsi"/>
          <w:sz w:val="20"/>
          <w:szCs w:val="20"/>
          <w:lang w:bidi="th-TH"/>
        </w:rPr>
        <w:t xml:space="preserve"> </w:t>
      </w:r>
      <w:r w:rsidR="007B3A98" w:rsidRPr="008B580C">
        <w:rPr>
          <w:rFonts w:ascii="Trebuchet MS" w:eastAsia="Arial Unicode MS" w:hAnsi="Trebuchet MS" w:cstheme="minorHAnsi"/>
          <w:sz w:val="20"/>
          <w:szCs w:val="20"/>
          <w:lang w:bidi="th-TH"/>
        </w:rPr>
        <w:t>a</w:t>
      </w:r>
      <w:r w:rsidR="002B3C02" w:rsidRPr="008B580C">
        <w:rPr>
          <w:rFonts w:ascii="Trebuchet MS" w:eastAsia="Arial Unicode MS" w:hAnsi="Trebuchet MS" w:cstheme="minorHAnsi"/>
          <w:sz w:val="20"/>
          <w:szCs w:val="20"/>
          <w:lang w:bidi="th-TH"/>
        </w:rPr>
        <w:t xml:space="preserve">pós a integralização dos CRI e o cumprimento das Condições Precedentes abaixo elencadas, </w:t>
      </w:r>
      <w:r w:rsidR="00CC30AD" w:rsidRPr="008B580C">
        <w:rPr>
          <w:rFonts w:ascii="Trebuchet MS" w:eastAsia="Arial Unicode MS" w:hAnsi="Trebuchet MS" w:cstheme="minorHAnsi"/>
          <w:sz w:val="20"/>
          <w:szCs w:val="20"/>
          <w:lang w:bidi="th-TH"/>
        </w:rPr>
        <w:t xml:space="preserve">mediante depósito </w:t>
      </w:r>
      <w:r w:rsidR="006F00C8" w:rsidRPr="008B580C">
        <w:rPr>
          <w:rFonts w:ascii="Trebuchet MS" w:eastAsia="Arial Unicode MS" w:hAnsi="Trebuchet MS" w:cstheme="minorHAnsi"/>
          <w:sz w:val="20"/>
          <w:szCs w:val="20"/>
          <w:lang w:bidi="th-TH"/>
        </w:rPr>
        <w:t>na Conta Centralizadora</w:t>
      </w:r>
      <w:r w:rsidR="00EB28BF"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pelo Valor Nominal Unitário</w:t>
      </w:r>
      <w:r w:rsidR="00716314" w:rsidRPr="008B580C">
        <w:rPr>
          <w:rFonts w:ascii="Trebuchet MS" w:eastAsia="Arial Unicode MS" w:hAnsi="Trebuchet MS" w:cstheme="minorHAnsi"/>
          <w:sz w:val="20"/>
          <w:szCs w:val="20"/>
          <w:lang w:bidi="th-TH"/>
        </w:rPr>
        <w:t>,</w:t>
      </w:r>
      <w:r w:rsidR="00716314" w:rsidRPr="008B580C" w:rsidDel="00716314">
        <w:rPr>
          <w:rFonts w:ascii="Trebuchet MS" w:hAnsi="Trebuchet MS" w:cstheme="minorHAnsi"/>
          <w:sz w:val="20"/>
          <w:szCs w:val="20"/>
          <w:lang w:bidi="th-TH"/>
        </w:rPr>
        <w:t xml:space="preserve"> sendo a data da </w:t>
      </w:r>
      <w:r w:rsidR="00716314" w:rsidRPr="008B580C" w:rsidDel="00716314">
        <w:rPr>
          <w:rFonts w:ascii="Trebuchet MS" w:hAnsi="Trebuchet MS" w:cstheme="minorHAnsi"/>
          <w:sz w:val="20"/>
          <w:szCs w:val="20"/>
        </w:rPr>
        <w:t>efetiva</w:t>
      </w:r>
      <w:r w:rsidR="00716314" w:rsidRPr="008B580C" w:rsidDel="00716314">
        <w:rPr>
          <w:rFonts w:ascii="Trebuchet MS" w:hAnsi="Trebuchet MS" w:cstheme="minorHAnsi"/>
          <w:sz w:val="20"/>
          <w:szCs w:val="20"/>
          <w:lang w:bidi="th-TH"/>
        </w:rPr>
        <w:t xml:space="preserve"> integralização denominada "</w:t>
      </w:r>
      <w:r w:rsidR="00716314" w:rsidRPr="008B580C" w:rsidDel="00716314">
        <w:rPr>
          <w:rFonts w:ascii="Trebuchet MS" w:hAnsi="Trebuchet MS" w:cstheme="minorHAnsi"/>
          <w:sz w:val="20"/>
          <w:szCs w:val="20"/>
          <w:u w:val="single"/>
          <w:lang w:bidi="th-TH"/>
        </w:rPr>
        <w:t>Data de Integralização</w:t>
      </w:r>
      <w:r w:rsidR="00716314" w:rsidRPr="008B580C" w:rsidDel="00716314">
        <w:rPr>
          <w:rFonts w:ascii="Trebuchet MS" w:hAnsi="Trebuchet MS" w:cstheme="minorHAnsi"/>
          <w:sz w:val="20"/>
          <w:szCs w:val="20"/>
          <w:lang w:bidi="th-TH"/>
        </w:rPr>
        <w:t>"</w:t>
      </w:r>
      <w:r w:rsidR="000C5F96">
        <w:rPr>
          <w:rFonts w:ascii="Trebuchet MS" w:hAnsi="Trebuchet MS" w:cstheme="minorHAnsi"/>
          <w:sz w:val="20"/>
          <w:szCs w:val="20"/>
          <w:lang w:bidi="th-TH"/>
        </w:rPr>
        <w:t>, sendo permitida a aplicação de ágio ou deságio</w:t>
      </w:r>
      <w:r w:rsidR="00716314" w:rsidRPr="008B580C">
        <w:rPr>
          <w:rFonts w:ascii="Trebuchet MS" w:eastAsia="Arial Unicode MS" w:hAnsi="Trebuchet MS" w:cstheme="minorHAnsi"/>
          <w:sz w:val="20"/>
          <w:szCs w:val="20"/>
          <w:lang w:bidi="th-TH"/>
        </w:rPr>
        <w:t>.</w:t>
      </w:r>
    </w:p>
    <w:p w14:paraId="69701017" w14:textId="77777777" w:rsidR="002B3C02" w:rsidRPr="008B580C" w:rsidRDefault="002B3C02"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0B263F6A" w14:textId="77777777" w:rsidR="002B3C02" w:rsidRPr="008B580C" w:rsidRDefault="002B3C02"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b/>
          <w:bCs/>
          <w:sz w:val="20"/>
          <w:szCs w:val="20"/>
        </w:rPr>
      </w:pPr>
      <w:r w:rsidRPr="008B580C">
        <w:rPr>
          <w:rFonts w:ascii="Trebuchet MS" w:hAnsi="Trebuchet MS"/>
          <w:sz w:val="20"/>
          <w:szCs w:val="20"/>
        </w:rPr>
        <w:t>A integralização dos valores dependerá do cumprimento das seguintes condições precedentes ("</w:t>
      </w:r>
      <w:r w:rsidRPr="008B580C">
        <w:rPr>
          <w:rFonts w:ascii="Trebuchet MS" w:hAnsi="Trebuchet MS"/>
          <w:sz w:val="20"/>
          <w:szCs w:val="20"/>
          <w:u w:val="single"/>
        </w:rPr>
        <w:t>Condições Precedentes</w:t>
      </w:r>
      <w:r w:rsidRPr="008B580C">
        <w:rPr>
          <w:rFonts w:ascii="Trebuchet MS" w:hAnsi="Trebuchet MS"/>
          <w:sz w:val="20"/>
          <w:szCs w:val="20"/>
        </w:rPr>
        <w:t>"):</w:t>
      </w:r>
    </w:p>
    <w:p w14:paraId="555B7F0D" w14:textId="77777777" w:rsidR="002B3C02" w:rsidRPr="008B580C" w:rsidRDefault="002B3C02" w:rsidP="00C23619">
      <w:pPr>
        <w:spacing w:line="360" w:lineRule="auto"/>
        <w:ind w:left="851"/>
        <w:rPr>
          <w:rFonts w:ascii="Trebuchet MS" w:hAnsi="Trebuchet MS"/>
          <w:b/>
          <w:bCs/>
          <w:sz w:val="20"/>
          <w:szCs w:val="20"/>
        </w:rPr>
      </w:pPr>
    </w:p>
    <w:p w14:paraId="322602BF" w14:textId="77777777" w:rsidR="00580457" w:rsidRPr="008B580C" w:rsidRDefault="007208F7"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a Debenturista</w:t>
      </w:r>
      <w:r w:rsidR="00430115" w:rsidRPr="008B580C">
        <w:rPr>
          <w:rFonts w:ascii="Trebuchet MS" w:hAnsi="Trebuchet MS"/>
          <w:color w:val="000000"/>
          <w:sz w:val="20"/>
          <w:szCs w:val="20"/>
        </w:rPr>
        <w:t xml:space="preserve"> </w:t>
      </w:r>
      <w:r w:rsidR="004F50F9">
        <w:rPr>
          <w:rFonts w:ascii="Trebuchet MS" w:hAnsi="Trebuchet MS"/>
          <w:color w:val="000000"/>
          <w:sz w:val="20"/>
          <w:szCs w:val="20"/>
        </w:rPr>
        <w:t>deverá</w:t>
      </w:r>
      <w:r w:rsidRPr="008B580C">
        <w:rPr>
          <w:rFonts w:ascii="Trebuchet MS" w:hAnsi="Trebuchet MS"/>
          <w:color w:val="000000"/>
          <w:sz w:val="20"/>
          <w:szCs w:val="20"/>
        </w:rPr>
        <w:t xml:space="preserve"> </w:t>
      </w:r>
      <w:r w:rsidR="00580457" w:rsidRPr="008B580C">
        <w:rPr>
          <w:rFonts w:ascii="Trebuchet MS" w:hAnsi="Trebuchet MS"/>
          <w:color w:val="000000"/>
          <w:sz w:val="20"/>
          <w:szCs w:val="20"/>
        </w:rPr>
        <w:t xml:space="preserve">ter recebido 1 (uma) via desta Escritura, devidamente assinada pelas Partes, acompanhada do </w:t>
      </w:r>
      <w:r w:rsidRPr="008B580C">
        <w:rPr>
          <w:rFonts w:ascii="Trebuchet MS" w:hAnsi="Trebuchet MS"/>
          <w:color w:val="000000"/>
          <w:sz w:val="20"/>
          <w:szCs w:val="20"/>
        </w:rPr>
        <w:t>registro na</w:t>
      </w:r>
      <w:r w:rsidR="00580457" w:rsidRPr="008B580C">
        <w:rPr>
          <w:rFonts w:ascii="Trebuchet MS" w:hAnsi="Trebuchet MS"/>
          <w:color w:val="000000"/>
          <w:sz w:val="20"/>
          <w:szCs w:val="20"/>
        </w:rPr>
        <w:t xml:space="preserve"> </w:t>
      </w:r>
      <w:r w:rsidR="008F50C3" w:rsidRPr="008B580C">
        <w:rPr>
          <w:rFonts w:ascii="Trebuchet MS" w:hAnsi="Trebuchet MS"/>
          <w:color w:val="000000"/>
          <w:sz w:val="20"/>
          <w:szCs w:val="20"/>
        </w:rPr>
        <w:t xml:space="preserve">JUCEMG </w:t>
      </w:r>
      <w:r w:rsidR="00580457" w:rsidRPr="008B580C">
        <w:rPr>
          <w:rFonts w:ascii="Trebuchet MS" w:hAnsi="Trebuchet MS"/>
          <w:color w:val="000000"/>
          <w:sz w:val="20"/>
          <w:szCs w:val="20"/>
        </w:rPr>
        <w:t xml:space="preserve">e nos cartórios de registro de títulos e documentos referidos na Cláusula </w:t>
      </w:r>
      <w:r w:rsidR="00B21581" w:rsidRPr="008B580C">
        <w:rPr>
          <w:rFonts w:ascii="Trebuchet MS" w:hAnsi="Trebuchet MS" w:cstheme="minorHAnsi"/>
          <w:sz w:val="20"/>
          <w:szCs w:val="20"/>
          <w:lang w:bidi="th-TH"/>
        </w:rPr>
        <w:t>2.1.2.</w:t>
      </w:r>
      <w:r w:rsidR="00580457" w:rsidRPr="008B580C">
        <w:rPr>
          <w:rFonts w:ascii="Trebuchet MS" w:hAnsi="Trebuchet MS" w:cstheme="minorHAnsi"/>
          <w:sz w:val="20"/>
          <w:szCs w:val="20"/>
          <w:lang w:bidi="th-TH"/>
        </w:rPr>
        <w:t xml:space="preserve"> acima;</w:t>
      </w:r>
    </w:p>
    <w:p w14:paraId="774417E0"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0A54D8F3" w14:textId="77777777" w:rsidR="00580457" w:rsidRPr="008B580C" w:rsidRDefault="007208F7"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 xml:space="preserve">a Debenturista </w:t>
      </w:r>
      <w:r w:rsidR="004F50F9">
        <w:rPr>
          <w:rFonts w:ascii="Trebuchet MS" w:hAnsi="Trebuchet MS"/>
          <w:color w:val="000000"/>
          <w:sz w:val="20"/>
          <w:szCs w:val="20"/>
        </w:rPr>
        <w:t>deverá</w:t>
      </w:r>
      <w:r w:rsidRPr="008B580C">
        <w:rPr>
          <w:rFonts w:ascii="Trebuchet MS" w:hAnsi="Trebuchet MS"/>
          <w:color w:val="000000"/>
          <w:sz w:val="20"/>
          <w:szCs w:val="20"/>
        </w:rPr>
        <w:t xml:space="preserve"> </w:t>
      </w:r>
      <w:r w:rsidR="00580457" w:rsidRPr="008B580C">
        <w:rPr>
          <w:rFonts w:ascii="Trebuchet MS" w:hAnsi="Trebuchet MS"/>
          <w:color w:val="000000"/>
          <w:sz w:val="20"/>
          <w:szCs w:val="20"/>
        </w:rPr>
        <w:t xml:space="preserve">ter recebido </w:t>
      </w:r>
      <w:r w:rsidR="00F432B4" w:rsidRPr="008B580C">
        <w:rPr>
          <w:rFonts w:ascii="Trebuchet MS" w:hAnsi="Trebuchet MS"/>
          <w:color w:val="000000"/>
          <w:sz w:val="20"/>
          <w:szCs w:val="20"/>
        </w:rPr>
        <w:t>cópias das atas das aprovações societárias referidas na</w:t>
      </w:r>
      <w:r w:rsidR="00B21581" w:rsidRPr="008B580C">
        <w:rPr>
          <w:rFonts w:ascii="Trebuchet MS" w:hAnsi="Trebuchet MS"/>
          <w:color w:val="000000"/>
          <w:sz w:val="20"/>
          <w:szCs w:val="20"/>
        </w:rPr>
        <w:t>s</w:t>
      </w:r>
      <w:r w:rsidR="00F432B4" w:rsidRPr="008B580C">
        <w:rPr>
          <w:rFonts w:ascii="Trebuchet MS" w:hAnsi="Trebuchet MS"/>
          <w:color w:val="000000"/>
          <w:sz w:val="20"/>
          <w:szCs w:val="20"/>
        </w:rPr>
        <w:t xml:space="preserve"> Cláusula</w:t>
      </w:r>
      <w:r w:rsidR="00B21581" w:rsidRPr="008B580C">
        <w:rPr>
          <w:rFonts w:ascii="Trebuchet MS" w:hAnsi="Trebuchet MS"/>
          <w:color w:val="000000"/>
          <w:sz w:val="20"/>
          <w:szCs w:val="20"/>
        </w:rPr>
        <w:t>s</w:t>
      </w:r>
      <w:r w:rsidR="00F432B4" w:rsidRPr="008B580C">
        <w:rPr>
          <w:rFonts w:ascii="Trebuchet MS" w:hAnsi="Trebuchet MS"/>
          <w:color w:val="000000"/>
          <w:sz w:val="20"/>
          <w:szCs w:val="20"/>
        </w:rPr>
        <w:t xml:space="preserve"> </w:t>
      </w:r>
      <w:r w:rsidR="00B21581" w:rsidRPr="008B580C">
        <w:rPr>
          <w:rFonts w:ascii="Trebuchet MS" w:hAnsi="Trebuchet MS" w:cstheme="minorHAnsi"/>
          <w:sz w:val="20"/>
          <w:szCs w:val="20"/>
          <w:lang w:bidi="th-TH"/>
        </w:rPr>
        <w:t xml:space="preserve">1.1 e 1.2. </w:t>
      </w:r>
      <w:r w:rsidR="00F432B4" w:rsidRPr="008B580C">
        <w:rPr>
          <w:rFonts w:ascii="Trebuchet MS" w:hAnsi="Trebuchet MS" w:cstheme="minorHAnsi"/>
          <w:sz w:val="20"/>
          <w:szCs w:val="20"/>
          <w:lang w:bidi="th-TH"/>
        </w:rPr>
        <w:t xml:space="preserve">acima devidamente formalizadas e acompanhadas do </w:t>
      </w:r>
      <w:r w:rsidR="003E0B09">
        <w:rPr>
          <w:rFonts w:ascii="Trebuchet MS" w:hAnsi="Trebuchet MS" w:cstheme="minorHAnsi"/>
          <w:sz w:val="20"/>
          <w:szCs w:val="20"/>
          <w:lang w:bidi="th-TH"/>
        </w:rPr>
        <w:t xml:space="preserve">respectivo </w:t>
      </w:r>
      <w:r w:rsidR="00F432B4" w:rsidRPr="008B580C">
        <w:rPr>
          <w:rFonts w:ascii="Trebuchet MS" w:hAnsi="Trebuchet MS" w:cstheme="minorHAnsi"/>
          <w:sz w:val="20"/>
          <w:szCs w:val="20"/>
          <w:lang w:bidi="th-TH"/>
        </w:rPr>
        <w:t>registro na JUCE</w:t>
      </w:r>
      <w:r w:rsidR="008F50C3" w:rsidRPr="008B580C">
        <w:rPr>
          <w:rFonts w:ascii="Trebuchet MS" w:hAnsi="Trebuchet MS" w:cstheme="minorHAnsi"/>
          <w:sz w:val="20"/>
          <w:szCs w:val="20"/>
          <w:lang w:bidi="th-TH"/>
        </w:rPr>
        <w:t>MG</w:t>
      </w:r>
      <w:r w:rsidR="00F432B4" w:rsidRPr="008B580C">
        <w:rPr>
          <w:rFonts w:ascii="Trebuchet MS" w:hAnsi="Trebuchet MS" w:cstheme="minorHAnsi"/>
          <w:sz w:val="20"/>
          <w:szCs w:val="20"/>
          <w:lang w:bidi="th-TH"/>
        </w:rPr>
        <w:t>;</w:t>
      </w:r>
    </w:p>
    <w:p w14:paraId="74139D65"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2F8A1198" w14:textId="77777777" w:rsidR="00F432B4" w:rsidRPr="008B580C" w:rsidRDefault="007208F7"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a Debenturista</w:t>
      </w:r>
      <w:r w:rsidR="00430115" w:rsidRPr="008B580C">
        <w:rPr>
          <w:rFonts w:ascii="Trebuchet MS" w:hAnsi="Trebuchet MS"/>
          <w:color w:val="000000"/>
          <w:sz w:val="20"/>
          <w:szCs w:val="20"/>
        </w:rPr>
        <w:t xml:space="preserve"> </w:t>
      </w:r>
      <w:r w:rsidR="004F50F9">
        <w:rPr>
          <w:rFonts w:ascii="Trebuchet MS" w:hAnsi="Trebuchet MS"/>
          <w:color w:val="000000"/>
          <w:sz w:val="20"/>
          <w:szCs w:val="20"/>
        </w:rPr>
        <w:t>deverá</w:t>
      </w:r>
      <w:r w:rsidRPr="008B580C">
        <w:rPr>
          <w:rFonts w:ascii="Trebuchet MS" w:hAnsi="Trebuchet MS"/>
          <w:color w:val="000000"/>
          <w:sz w:val="20"/>
          <w:szCs w:val="20"/>
        </w:rPr>
        <w:t xml:space="preserve"> </w:t>
      </w:r>
      <w:r w:rsidR="00F432B4" w:rsidRPr="008B580C">
        <w:rPr>
          <w:rFonts w:ascii="Trebuchet MS" w:hAnsi="Trebuchet MS"/>
          <w:color w:val="000000"/>
          <w:sz w:val="20"/>
          <w:szCs w:val="20"/>
        </w:rPr>
        <w:t xml:space="preserve">ter recebido cópias das publicações descritas na Cláusula </w:t>
      </w:r>
      <w:r w:rsidR="00B21581" w:rsidRPr="008B580C">
        <w:rPr>
          <w:rFonts w:ascii="Trebuchet MS" w:hAnsi="Trebuchet MS" w:cstheme="minorHAnsi"/>
          <w:sz w:val="20"/>
          <w:szCs w:val="20"/>
          <w:lang w:bidi="th-TH"/>
        </w:rPr>
        <w:t>2.1.1.</w:t>
      </w:r>
      <w:r w:rsidR="00F432B4" w:rsidRPr="008B580C">
        <w:rPr>
          <w:rFonts w:ascii="Trebuchet MS" w:hAnsi="Trebuchet MS" w:cstheme="minorHAnsi"/>
          <w:sz w:val="20"/>
          <w:szCs w:val="20"/>
          <w:lang w:bidi="th-TH"/>
        </w:rPr>
        <w:t xml:space="preserve"> acima;</w:t>
      </w:r>
    </w:p>
    <w:p w14:paraId="5ED1CF41"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3208E50E" w14:textId="77777777" w:rsidR="00F432B4" w:rsidRPr="008B580C" w:rsidRDefault="007208F7"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a</w:t>
      </w:r>
      <w:r w:rsidR="00F432B4" w:rsidRPr="008B580C">
        <w:rPr>
          <w:rFonts w:ascii="Trebuchet MS" w:hAnsi="Trebuchet MS"/>
          <w:color w:val="000000"/>
          <w:sz w:val="20"/>
          <w:szCs w:val="20"/>
        </w:rPr>
        <w:t xml:space="preserve"> Emissora ter aberto e registrado na </w:t>
      </w:r>
      <w:r w:rsidR="008F50C3" w:rsidRPr="008B580C">
        <w:rPr>
          <w:rFonts w:ascii="Trebuchet MS" w:hAnsi="Trebuchet MS"/>
          <w:color w:val="000000"/>
          <w:sz w:val="20"/>
          <w:szCs w:val="20"/>
        </w:rPr>
        <w:t xml:space="preserve">JUCEMG </w:t>
      </w:r>
      <w:r w:rsidR="00F432B4" w:rsidRPr="008B580C">
        <w:rPr>
          <w:rFonts w:ascii="Trebuchet MS" w:hAnsi="Trebuchet MS"/>
          <w:color w:val="000000"/>
          <w:sz w:val="20"/>
          <w:szCs w:val="20"/>
        </w:rPr>
        <w:t>os livros de registro e de transferência de Debêntures;</w:t>
      </w:r>
    </w:p>
    <w:p w14:paraId="1A4807E8"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5863FD23" w14:textId="0DE7997E" w:rsidR="00F432B4" w:rsidRPr="008B580C" w:rsidRDefault="00F432B4"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eastAsia="Arial Unicode MS" w:hAnsi="Trebuchet MS" w:cstheme="minorHAnsi"/>
          <w:sz w:val="20"/>
          <w:szCs w:val="20"/>
          <w:lang w:bidi="th-TH"/>
        </w:rPr>
        <w:t xml:space="preserve">comprovação da titularidade das Debêntures, mediante apresentação de cópia autenticada </w:t>
      </w:r>
      <w:r w:rsidR="00DA302D">
        <w:rPr>
          <w:rFonts w:ascii="Trebuchet MS" w:eastAsia="Arial Unicode MS" w:hAnsi="Trebuchet MS" w:cstheme="minorHAnsi"/>
          <w:sz w:val="20"/>
          <w:szCs w:val="20"/>
          <w:lang w:bidi="th-TH"/>
        </w:rPr>
        <w:t>/</w:t>
      </w:r>
      <w:r w:rsidR="00DA302D">
        <w:rPr>
          <w:rFonts w:ascii="Trebuchet MS" w:hAnsi="Trebuchet MS" w:cstheme="minorHAnsi"/>
          <w:sz w:val="20"/>
          <w:szCs w:val="20"/>
          <w:lang w:bidi="th-TH"/>
        </w:rPr>
        <w:t xml:space="preserve">ou versão digital original </w:t>
      </w:r>
      <w:r w:rsidR="00DA302D" w:rsidRPr="008B580C">
        <w:rPr>
          <w:rFonts w:ascii="Trebuchet MS" w:hAnsi="Trebuchet MS" w:cstheme="minorHAnsi"/>
          <w:sz w:val="20"/>
          <w:szCs w:val="20"/>
          <w:lang w:bidi="th-TH"/>
        </w:rPr>
        <w:t xml:space="preserve">da página </w:t>
      </w:r>
      <w:r w:rsidRPr="008B580C">
        <w:rPr>
          <w:rFonts w:ascii="Trebuchet MS" w:eastAsia="Arial Unicode MS" w:hAnsi="Trebuchet MS" w:cstheme="minorHAnsi"/>
          <w:sz w:val="20"/>
          <w:szCs w:val="20"/>
          <w:lang w:bidi="th-TH"/>
        </w:rPr>
        <w:t>do Livro de Registro de Debêntures da Emissora e da respectiva averbação nos termos da Cláusula 4.</w:t>
      </w:r>
      <w:r w:rsidR="002B57D6">
        <w:rPr>
          <w:rFonts w:ascii="Trebuchet MS" w:eastAsia="Arial Unicode MS" w:hAnsi="Trebuchet MS" w:cstheme="minorHAnsi"/>
          <w:sz w:val="20"/>
          <w:szCs w:val="20"/>
          <w:lang w:bidi="th-TH"/>
        </w:rPr>
        <w:t>9</w:t>
      </w:r>
      <w:r w:rsidRPr="008B580C">
        <w:rPr>
          <w:rFonts w:ascii="Trebuchet MS" w:eastAsia="Arial Unicode MS" w:hAnsi="Trebuchet MS" w:cstheme="minorHAnsi"/>
          <w:sz w:val="20"/>
          <w:szCs w:val="20"/>
          <w:lang w:bidi="th-TH"/>
        </w:rPr>
        <w:t>. acima;</w:t>
      </w:r>
    </w:p>
    <w:p w14:paraId="0EF307DA"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1C80EB66" w14:textId="77777777" w:rsidR="00F432B4" w:rsidRPr="008B580C" w:rsidRDefault="007F0773"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o</w:t>
      </w:r>
      <w:r w:rsidR="00F432B4" w:rsidRPr="008B580C">
        <w:rPr>
          <w:rFonts w:ascii="Trebuchet MS" w:hAnsi="Trebuchet MS"/>
          <w:color w:val="000000"/>
          <w:sz w:val="20"/>
          <w:szCs w:val="20"/>
        </w:rPr>
        <w:t>btenção, pela Emissora</w:t>
      </w:r>
      <w:r w:rsidR="003E0B09">
        <w:rPr>
          <w:rFonts w:ascii="Trebuchet MS" w:hAnsi="Trebuchet MS"/>
          <w:color w:val="000000"/>
          <w:sz w:val="20"/>
          <w:szCs w:val="20"/>
        </w:rPr>
        <w:t xml:space="preserve"> e pelo Fiador, conforme o caso</w:t>
      </w:r>
      <w:r w:rsidR="00F432B4" w:rsidRPr="008B580C">
        <w:rPr>
          <w:rFonts w:ascii="Trebuchet MS" w:hAnsi="Trebuchet MS"/>
          <w:color w:val="000000"/>
          <w:sz w:val="20"/>
          <w:szCs w:val="20"/>
        </w:rPr>
        <w:t>, de todas as autorizações e aprovações que se fizerem necessárias à realização, efetivação, formalização, liquidação, boa ordem e transparência dos negócios jurídicos descritos nesta Escritura e nos demais Documentos da Operação, incluindo aprovações societárias, governamentais, regulatórias, de terceiros, credores e/ou sócios, conforme aplicável;</w:t>
      </w:r>
    </w:p>
    <w:p w14:paraId="18D35A2F"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7F378467" w14:textId="77777777" w:rsidR="00633994" w:rsidRPr="008B580C" w:rsidRDefault="00633994"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manutenção da composição acionária e não alteração do controle societário, direto ou indireto, da Emissora</w:t>
      </w:r>
      <w:r w:rsidR="003E0B09">
        <w:rPr>
          <w:rFonts w:ascii="Trebuchet MS" w:hAnsi="Trebuchet MS"/>
          <w:color w:val="000000"/>
          <w:sz w:val="20"/>
          <w:szCs w:val="20"/>
        </w:rPr>
        <w:t xml:space="preserve"> e do Fiador</w:t>
      </w:r>
      <w:r w:rsidRPr="008B580C">
        <w:rPr>
          <w:rFonts w:ascii="Trebuchet MS" w:hAnsi="Trebuchet MS"/>
          <w:color w:val="000000"/>
          <w:sz w:val="20"/>
          <w:szCs w:val="20"/>
        </w:rPr>
        <w:t>;</w:t>
      </w:r>
    </w:p>
    <w:p w14:paraId="0FDF60A0"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078AA1AF" w14:textId="77777777" w:rsidR="00F432B4" w:rsidRPr="008B580C" w:rsidRDefault="00F432B4"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emissão de declaração por representantes legais da Emissora</w:t>
      </w:r>
      <w:r w:rsidR="003E0B09" w:rsidRPr="003E0B09">
        <w:rPr>
          <w:rFonts w:ascii="Trebuchet MS" w:hAnsi="Trebuchet MS"/>
          <w:color w:val="000000"/>
          <w:sz w:val="20"/>
          <w:szCs w:val="20"/>
        </w:rPr>
        <w:t xml:space="preserve"> </w:t>
      </w:r>
      <w:r w:rsidR="003E0B09">
        <w:rPr>
          <w:rFonts w:ascii="Trebuchet MS" w:hAnsi="Trebuchet MS"/>
          <w:color w:val="000000"/>
          <w:sz w:val="20"/>
          <w:szCs w:val="20"/>
        </w:rPr>
        <w:t>e do Fiador</w:t>
      </w:r>
      <w:r w:rsidRPr="008B580C">
        <w:rPr>
          <w:rFonts w:ascii="Trebuchet MS" w:hAnsi="Trebuchet MS"/>
          <w:color w:val="000000"/>
          <w:sz w:val="20"/>
          <w:szCs w:val="20"/>
        </w:rPr>
        <w:t>, informando que a presente emissão não resulta no inadimplemento de quaisquer obrigações contratuais, legais e regulatórias</w:t>
      </w:r>
      <w:r w:rsidR="00F3248B" w:rsidRPr="008B580C">
        <w:rPr>
          <w:rFonts w:ascii="Trebuchet MS" w:hAnsi="Trebuchet MS"/>
          <w:color w:val="000000"/>
          <w:sz w:val="20"/>
          <w:szCs w:val="20"/>
        </w:rPr>
        <w:t xml:space="preserve">, nos termos do Anexo </w:t>
      </w:r>
      <w:r w:rsidR="00426C8F" w:rsidRPr="008B580C">
        <w:rPr>
          <w:rFonts w:ascii="Trebuchet MS" w:hAnsi="Trebuchet MS"/>
          <w:color w:val="000000"/>
          <w:sz w:val="20"/>
          <w:szCs w:val="20"/>
        </w:rPr>
        <w:t>V</w:t>
      </w:r>
      <w:r w:rsidRPr="008B580C">
        <w:rPr>
          <w:rFonts w:ascii="Trebuchet MS" w:hAnsi="Trebuchet MS"/>
          <w:color w:val="000000"/>
          <w:sz w:val="20"/>
          <w:szCs w:val="20"/>
        </w:rPr>
        <w:t xml:space="preserve">; </w:t>
      </w:r>
    </w:p>
    <w:p w14:paraId="6C697BF5"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25C5477D" w14:textId="77777777" w:rsidR="00F432B4" w:rsidRPr="008B580C" w:rsidRDefault="00F432B4"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eastAsia="Arial Unicode MS" w:hAnsi="Trebuchet MS" w:cstheme="minorHAnsi"/>
          <w:sz w:val="20"/>
          <w:szCs w:val="20"/>
          <w:lang w:bidi="th-TH"/>
        </w:rPr>
        <w:t>adimplemento, pela Emissora</w:t>
      </w:r>
      <w:r w:rsidR="003E0B09">
        <w:rPr>
          <w:rFonts w:ascii="Trebuchet MS" w:eastAsia="Arial Unicode MS" w:hAnsi="Trebuchet MS" w:cstheme="minorHAnsi"/>
          <w:sz w:val="20"/>
          <w:szCs w:val="20"/>
          <w:lang w:bidi="th-TH"/>
        </w:rPr>
        <w:t xml:space="preserve"> e do Fiador</w:t>
      </w:r>
      <w:r w:rsidRPr="008B580C">
        <w:rPr>
          <w:rFonts w:ascii="Trebuchet MS" w:eastAsia="Arial Unicode MS" w:hAnsi="Trebuchet MS" w:cstheme="minorHAnsi"/>
          <w:sz w:val="20"/>
          <w:szCs w:val="20"/>
          <w:lang w:bidi="th-TH"/>
        </w:rPr>
        <w:t>, de suas obrigações previstas nos Documentos da Operação e</w:t>
      </w:r>
      <w:r w:rsidR="007208F7" w:rsidRPr="008B580C">
        <w:rPr>
          <w:rFonts w:ascii="Trebuchet MS" w:eastAsia="Arial Unicode MS" w:hAnsi="Trebuchet MS" w:cstheme="minorHAnsi"/>
          <w:sz w:val="20"/>
          <w:szCs w:val="20"/>
          <w:lang w:bidi="th-TH"/>
        </w:rPr>
        <w:t xml:space="preserve"> não ocorrência de quaisquer dos Eventos de Vencimento Antecipado (conforme definido abaixo)</w:t>
      </w:r>
      <w:r w:rsidRPr="008B580C">
        <w:rPr>
          <w:rFonts w:ascii="Trebuchet MS" w:eastAsia="Arial Unicode MS" w:hAnsi="Trebuchet MS" w:cstheme="minorHAnsi"/>
          <w:sz w:val="20"/>
          <w:szCs w:val="20"/>
          <w:lang w:bidi="th-TH"/>
        </w:rPr>
        <w:t>;</w:t>
      </w:r>
    </w:p>
    <w:p w14:paraId="1C544607"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680F362F" w14:textId="77777777" w:rsidR="00F432B4" w:rsidRPr="008B580C" w:rsidRDefault="00F432B4"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lastRenderedPageBreak/>
        <w:t>manutenção de toda a estrutura de contratos e demais acordos existentes e relevantes que dão à Emissora</w:t>
      </w:r>
      <w:r w:rsidR="00CC5594">
        <w:rPr>
          <w:rFonts w:ascii="Trebuchet MS" w:hAnsi="Trebuchet MS"/>
          <w:color w:val="000000"/>
          <w:sz w:val="20"/>
          <w:szCs w:val="20"/>
        </w:rPr>
        <w:t xml:space="preserve"> e ao Fiador</w:t>
      </w:r>
      <w:r w:rsidRPr="008B580C">
        <w:rPr>
          <w:rFonts w:ascii="Trebuchet MS" w:hAnsi="Trebuchet MS"/>
          <w:color w:val="000000"/>
          <w:sz w:val="20"/>
          <w:szCs w:val="20"/>
        </w:rPr>
        <w:t xml:space="preserve"> condição fundamental de funcionamento e ao exercício de suas respectivas atividades;</w:t>
      </w:r>
    </w:p>
    <w:p w14:paraId="2A9E9965"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216F75E2" w14:textId="77777777" w:rsidR="002B3C02" w:rsidRPr="008B580C" w:rsidRDefault="007208F7"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registro</w:t>
      </w:r>
      <w:r w:rsidR="002B3C02" w:rsidRPr="008B580C">
        <w:rPr>
          <w:rFonts w:ascii="Trebuchet MS" w:hAnsi="Trebuchet MS"/>
          <w:color w:val="000000"/>
          <w:sz w:val="20"/>
          <w:szCs w:val="20"/>
        </w:rPr>
        <w:t xml:space="preserve"> do Contrato de Cessão Fiduciária nos cartórios de registro de títulos e documentos competentes;</w:t>
      </w:r>
    </w:p>
    <w:p w14:paraId="4C0A2FCD" w14:textId="77777777" w:rsidR="002B3C02" w:rsidRPr="008B580C" w:rsidRDefault="002B3C02" w:rsidP="00C23619">
      <w:pPr>
        <w:tabs>
          <w:tab w:val="left" w:pos="2268"/>
        </w:tabs>
        <w:spacing w:line="360" w:lineRule="auto"/>
        <w:ind w:left="1211"/>
        <w:rPr>
          <w:rFonts w:ascii="Trebuchet MS" w:hAnsi="Trebuchet MS"/>
          <w:color w:val="000000"/>
          <w:sz w:val="20"/>
          <w:szCs w:val="20"/>
        </w:rPr>
      </w:pPr>
    </w:p>
    <w:p w14:paraId="3DD89700" w14:textId="77777777" w:rsidR="00B93BCA" w:rsidRPr="008B580C" w:rsidRDefault="002B3C02"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conclusão da auditoria jurídica na Emissora</w:t>
      </w:r>
      <w:r w:rsidR="00DA43C0">
        <w:rPr>
          <w:rFonts w:ascii="Trebuchet MS" w:hAnsi="Trebuchet MS"/>
          <w:color w:val="000000"/>
          <w:sz w:val="20"/>
          <w:szCs w:val="20"/>
        </w:rPr>
        <w:t>, no Fiador</w:t>
      </w:r>
      <w:r w:rsidRPr="008B580C">
        <w:rPr>
          <w:rFonts w:ascii="Trebuchet MS" w:hAnsi="Trebuchet MS"/>
          <w:color w:val="000000"/>
          <w:sz w:val="20"/>
          <w:szCs w:val="20"/>
        </w:rPr>
        <w:t xml:space="preserve"> e nos </w:t>
      </w:r>
      <w:r w:rsidR="00DA43C0">
        <w:rPr>
          <w:rFonts w:ascii="Trebuchet MS" w:hAnsi="Trebuchet MS"/>
          <w:color w:val="000000"/>
          <w:sz w:val="20"/>
          <w:szCs w:val="20"/>
        </w:rPr>
        <w:t>lastros dos Direitos Creditórios Contrato</w:t>
      </w:r>
      <w:r w:rsidRPr="008B580C">
        <w:rPr>
          <w:rFonts w:ascii="Trebuchet MS" w:hAnsi="Trebuchet MS"/>
          <w:color w:val="000000"/>
          <w:sz w:val="20"/>
          <w:szCs w:val="20"/>
        </w:rPr>
        <w:t>, em termos satisfatórios para a Debenturista</w:t>
      </w:r>
      <w:r w:rsidR="00CC5594">
        <w:rPr>
          <w:rFonts w:ascii="Trebuchet MS" w:hAnsi="Trebuchet MS"/>
          <w:color w:val="000000"/>
          <w:sz w:val="20"/>
          <w:szCs w:val="20"/>
        </w:rPr>
        <w:t xml:space="preserve"> e para o Coordenador Líder</w:t>
      </w:r>
      <w:r w:rsidR="00C643B7">
        <w:rPr>
          <w:rFonts w:ascii="Trebuchet MS" w:hAnsi="Trebuchet MS"/>
          <w:color w:val="000000"/>
          <w:sz w:val="20"/>
          <w:szCs w:val="20"/>
        </w:rPr>
        <w:t xml:space="preserve">, atestando </w:t>
      </w:r>
      <w:r w:rsidR="00C643B7" w:rsidRPr="004657EE">
        <w:rPr>
          <w:rFonts w:ascii="Trebuchet MS" w:hAnsi="Trebuchet MS"/>
          <w:color w:val="000000"/>
          <w:sz w:val="20"/>
          <w:szCs w:val="20"/>
        </w:rPr>
        <w:t>a inexistência de contingências de qualquer natureza que impeçam ou tornem desaconselhável a realização da Operação;</w:t>
      </w:r>
    </w:p>
    <w:p w14:paraId="3925B870"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77216791" w14:textId="77777777" w:rsidR="007208F7" w:rsidRPr="008B580C" w:rsidRDefault="002B3C02"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recebimento de uma opinião legal acerca da Oferta Restrita</w:t>
      </w:r>
      <w:r w:rsidR="00025E51" w:rsidRPr="008B580C">
        <w:rPr>
          <w:rFonts w:ascii="Trebuchet MS" w:hAnsi="Trebuchet MS"/>
          <w:color w:val="000000"/>
          <w:sz w:val="20"/>
          <w:szCs w:val="20"/>
        </w:rPr>
        <w:t xml:space="preserve"> em termos satisfatórios </w:t>
      </w:r>
      <w:r w:rsidR="004C223B" w:rsidRPr="008B580C">
        <w:rPr>
          <w:rFonts w:ascii="Trebuchet MS" w:hAnsi="Trebuchet MS"/>
          <w:color w:val="000000"/>
          <w:sz w:val="20"/>
          <w:szCs w:val="20"/>
        </w:rPr>
        <w:t>ao Coordenador Líder</w:t>
      </w:r>
      <w:r w:rsidR="008E2161">
        <w:rPr>
          <w:rFonts w:ascii="Trebuchet MS" w:hAnsi="Trebuchet MS"/>
          <w:color w:val="000000"/>
          <w:sz w:val="20"/>
          <w:szCs w:val="20"/>
        </w:rPr>
        <w:t>,</w:t>
      </w:r>
      <w:r w:rsidR="00C643B7" w:rsidRPr="00C05102">
        <w:rPr>
          <w:rFonts w:ascii="Trebuchet MS" w:hAnsi="Trebuchet MS"/>
          <w:color w:val="000000"/>
          <w:sz w:val="20"/>
          <w:szCs w:val="20"/>
        </w:rPr>
        <w:t xml:space="preserve"> a seu exclusivo critério, </w:t>
      </w:r>
      <w:r w:rsidR="008E2161" w:rsidRPr="00C05102">
        <w:rPr>
          <w:rFonts w:ascii="Trebuchet MS" w:hAnsi="Trebuchet MS"/>
          <w:color w:val="000000"/>
          <w:sz w:val="20"/>
          <w:szCs w:val="20"/>
        </w:rPr>
        <w:t xml:space="preserve">atestando </w:t>
      </w:r>
      <w:r w:rsidR="00C643B7" w:rsidRPr="00C05102">
        <w:rPr>
          <w:rFonts w:ascii="Trebuchet MS" w:hAnsi="Trebuchet MS"/>
          <w:color w:val="000000"/>
          <w:sz w:val="20"/>
          <w:szCs w:val="20"/>
        </w:rPr>
        <w:t>a legalidade, validade, exequibilidade e adequação dos Documentos da Operação em relação às normas aplicáveis, 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w:t>
      </w:r>
    </w:p>
    <w:p w14:paraId="578F1F6F" w14:textId="77777777" w:rsidR="003216EE" w:rsidRPr="008B580C" w:rsidRDefault="003216EE" w:rsidP="003216EE">
      <w:pPr>
        <w:tabs>
          <w:tab w:val="left" w:pos="2268"/>
        </w:tabs>
        <w:spacing w:line="360" w:lineRule="auto"/>
        <w:jc w:val="both"/>
        <w:rPr>
          <w:rFonts w:ascii="Trebuchet MS" w:hAnsi="Trebuchet MS"/>
          <w:color w:val="000000"/>
          <w:sz w:val="20"/>
          <w:szCs w:val="20"/>
        </w:rPr>
      </w:pPr>
    </w:p>
    <w:p w14:paraId="28B5C59C" w14:textId="77777777" w:rsidR="002B3C02" w:rsidRPr="008B580C" w:rsidRDefault="002B3C02"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instituição do regime fiduciário por meio da formalização do Termo de Securitização;</w:t>
      </w:r>
    </w:p>
    <w:p w14:paraId="606AB4CE"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78A73972" w14:textId="77777777" w:rsidR="007208F7" w:rsidRPr="008B580C" w:rsidRDefault="002B3C02"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emissão e subscrição da totalidade dos CRI e integralização dos CRI em montante necessário para que a Securitizadora integralize as Debêntures</w:t>
      </w:r>
      <w:r w:rsidR="00AD7986">
        <w:rPr>
          <w:rFonts w:ascii="Trebuchet MS" w:hAnsi="Trebuchet MS"/>
          <w:color w:val="000000"/>
          <w:sz w:val="20"/>
          <w:szCs w:val="20"/>
        </w:rPr>
        <w:t xml:space="preserve"> e </w:t>
      </w:r>
      <w:r w:rsidR="004F6E23">
        <w:rPr>
          <w:rFonts w:ascii="Trebuchet MS" w:hAnsi="Trebuchet MS"/>
          <w:color w:val="000000"/>
          <w:sz w:val="20"/>
          <w:szCs w:val="20"/>
        </w:rPr>
        <w:t>pague o</w:t>
      </w:r>
      <w:r w:rsidR="00AD7986">
        <w:rPr>
          <w:rFonts w:ascii="Trebuchet MS" w:hAnsi="Trebuchet MS"/>
          <w:color w:val="000000"/>
          <w:sz w:val="20"/>
          <w:szCs w:val="20"/>
        </w:rPr>
        <w:t xml:space="preserve"> Valor de Cessão (conforme definido no Contrato de Cessão)</w:t>
      </w:r>
      <w:r w:rsidRPr="008B580C">
        <w:rPr>
          <w:rFonts w:ascii="Trebuchet MS" w:hAnsi="Trebuchet MS"/>
          <w:color w:val="000000"/>
          <w:sz w:val="20"/>
          <w:szCs w:val="20"/>
        </w:rPr>
        <w:t>;</w:t>
      </w:r>
    </w:p>
    <w:p w14:paraId="4253B8DC" w14:textId="77777777" w:rsidR="002B3C02" w:rsidRPr="008B580C" w:rsidRDefault="002B3C02" w:rsidP="00C23619">
      <w:pPr>
        <w:pStyle w:val="PargrafodaLista"/>
        <w:tabs>
          <w:tab w:val="left" w:pos="2268"/>
        </w:tabs>
        <w:spacing w:line="360" w:lineRule="auto"/>
        <w:ind w:left="1701"/>
        <w:jc w:val="both"/>
        <w:rPr>
          <w:rFonts w:ascii="Trebuchet MS" w:hAnsi="Trebuchet MS"/>
          <w:color w:val="000000"/>
          <w:sz w:val="20"/>
          <w:szCs w:val="20"/>
        </w:rPr>
      </w:pPr>
      <w:r w:rsidRPr="008B580C">
        <w:rPr>
          <w:rFonts w:ascii="Trebuchet MS" w:hAnsi="Trebuchet MS"/>
          <w:color w:val="000000"/>
          <w:sz w:val="20"/>
          <w:szCs w:val="20"/>
        </w:rPr>
        <w:t xml:space="preserve"> </w:t>
      </w:r>
    </w:p>
    <w:p w14:paraId="20E79FDF" w14:textId="77777777" w:rsidR="00090738" w:rsidRPr="008B580C" w:rsidRDefault="00090738"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eastAsia="Arial Unicode MS" w:hAnsi="Trebuchet MS" w:cstheme="minorHAnsi"/>
          <w:sz w:val="20"/>
          <w:szCs w:val="20"/>
          <w:lang w:bidi="th-TH"/>
        </w:rPr>
        <w:t>não imposição de exigências pela B3, pela ANBIMA e/ou pela CVM que torne a emissão dos CRI impossível ou inviável;</w:t>
      </w:r>
    </w:p>
    <w:p w14:paraId="70ED0094" w14:textId="77777777" w:rsidR="007208F7" w:rsidRPr="008B580C" w:rsidRDefault="007208F7" w:rsidP="00C23619">
      <w:pPr>
        <w:pStyle w:val="PargrafodaLista"/>
        <w:tabs>
          <w:tab w:val="left" w:pos="2268"/>
        </w:tabs>
        <w:spacing w:line="360" w:lineRule="auto"/>
        <w:ind w:left="1701"/>
        <w:jc w:val="both"/>
        <w:rPr>
          <w:rFonts w:ascii="Trebuchet MS" w:hAnsi="Trebuchet MS"/>
          <w:color w:val="000000"/>
          <w:sz w:val="20"/>
          <w:szCs w:val="20"/>
        </w:rPr>
      </w:pPr>
    </w:p>
    <w:p w14:paraId="4F3C3469" w14:textId="77777777" w:rsidR="00090738" w:rsidRPr="008B580C" w:rsidRDefault="00090738" w:rsidP="008601AF">
      <w:pPr>
        <w:pStyle w:val="PargrafodaLista"/>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eastAsia="Arial Unicode MS" w:hAnsi="Trebuchet MS" w:cstheme="minorHAnsi"/>
          <w:sz w:val="20"/>
          <w:szCs w:val="20"/>
          <w:lang w:bidi="th-TH"/>
        </w:rPr>
        <w:t xml:space="preserve">recebimento, </w:t>
      </w:r>
      <w:r w:rsidR="007208F7" w:rsidRPr="008B580C">
        <w:rPr>
          <w:rFonts w:ascii="Trebuchet MS" w:eastAsia="Arial Unicode MS" w:hAnsi="Trebuchet MS" w:cstheme="minorHAnsi"/>
          <w:sz w:val="20"/>
          <w:szCs w:val="20"/>
          <w:lang w:bidi="th-TH"/>
        </w:rPr>
        <w:t>pela Debenturista</w:t>
      </w:r>
      <w:r w:rsidR="00430115" w:rsidRPr="008B580C">
        <w:rPr>
          <w:rFonts w:ascii="Trebuchet MS" w:eastAsia="Arial Unicode MS" w:hAnsi="Trebuchet MS" w:cstheme="minorHAnsi"/>
          <w:sz w:val="20"/>
          <w:szCs w:val="20"/>
          <w:lang w:bidi="th-TH"/>
        </w:rPr>
        <w:t xml:space="preserve"> e pelo Agente Fiduciário dos CRI</w:t>
      </w:r>
      <w:r w:rsidR="007208F7" w:rsidRPr="008B580C">
        <w:rPr>
          <w:rFonts w:ascii="Trebuchet MS" w:eastAsia="Arial Unicode MS" w:hAnsi="Trebuchet MS" w:cstheme="minorHAnsi"/>
          <w:sz w:val="20"/>
          <w:szCs w:val="20"/>
          <w:lang w:bidi="th-TH"/>
        </w:rPr>
        <w:t xml:space="preserve"> de uma via original dos demais</w:t>
      </w:r>
      <w:r w:rsidRPr="008B580C">
        <w:rPr>
          <w:rFonts w:ascii="Trebuchet MS" w:eastAsia="Arial Unicode MS" w:hAnsi="Trebuchet MS" w:cstheme="minorHAnsi"/>
          <w:sz w:val="20"/>
          <w:szCs w:val="20"/>
          <w:lang w:bidi="th-TH"/>
        </w:rPr>
        <w:t xml:space="preserve"> Documentos da Operação, física ou eletrônica caso seja assinada digitalmente</w:t>
      </w:r>
      <w:r w:rsidR="00B93BCA" w:rsidRPr="008B580C">
        <w:rPr>
          <w:rFonts w:ascii="Trebuchet MS" w:eastAsia="Arial Unicode MS" w:hAnsi="Trebuchet MS" w:cstheme="minorHAnsi"/>
          <w:sz w:val="20"/>
          <w:szCs w:val="20"/>
          <w:lang w:bidi="th-TH"/>
        </w:rPr>
        <w:t>;</w:t>
      </w:r>
    </w:p>
    <w:p w14:paraId="53B389B8" w14:textId="77777777" w:rsidR="007208F7" w:rsidRPr="008B580C" w:rsidRDefault="007208F7" w:rsidP="000C5F96"/>
    <w:p w14:paraId="29B72F10" w14:textId="77777777" w:rsidR="003B6E58" w:rsidRPr="008B580C" w:rsidRDefault="00C96F9F"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 xml:space="preserve">não ocorrência de um evento que represente ou possa resultar em (i) qualquer circunstância ou fato, atual ou contingente, ou alteração ou efeito sobre a Emissora, que modifique material e adversamente a situação econômica, financeira, jurídica ou de qualquer outra natureza da Emissora, de modo a afetar negativamente a capacidade legal, financeira ou, ainda, econômica, da Emissora de cumprir com quaisquer de suas obrigações decorrentes </w:t>
      </w:r>
      <w:r w:rsidRPr="008B580C">
        <w:rPr>
          <w:rFonts w:ascii="Trebuchet MS" w:hAnsi="Trebuchet MS" w:cs="Arial"/>
          <w:color w:val="000000"/>
          <w:sz w:val="20"/>
          <w:szCs w:val="20"/>
        </w:rPr>
        <w:lastRenderedPageBreak/>
        <w:t>dos Documentos da Operação ou (ii) qualquer efeito que afete negativamente a existência, validade e/ou eficácia de quaisquer dos Documentos da Operação ou de quaisquer de suas disposições que não seja passível de ser sanado;</w:t>
      </w:r>
    </w:p>
    <w:p w14:paraId="73953CC5" w14:textId="77777777" w:rsidR="007208F7" w:rsidRPr="008B580C" w:rsidRDefault="007208F7" w:rsidP="00C23619">
      <w:pPr>
        <w:pStyle w:val="PargrafodaLista"/>
        <w:tabs>
          <w:tab w:val="left" w:pos="2268"/>
        </w:tabs>
        <w:spacing w:line="360" w:lineRule="auto"/>
        <w:ind w:left="1701"/>
        <w:jc w:val="both"/>
        <w:rPr>
          <w:rFonts w:ascii="Trebuchet MS" w:hAnsi="Trebuchet MS" w:cs="Arial"/>
          <w:color w:val="000000"/>
          <w:sz w:val="20"/>
          <w:szCs w:val="20"/>
        </w:rPr>
      </w:pPr>
    </w:p>
    <w:p w14:paraId="3F49481A" w14:textId="77777777" w:rsidR="00C96F9F" w:rsidRPr="008B580C" w:rsidRDefault="00C96F9F"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emissão de declaração por representantes lega</w:t>
      </w:r>
      <w:r w:rsidR="00963066" w:rsidRPr="008B580C">
        <w:rPr>
          <w:rFonts w:ascii="Trebuchet MS" w:hAnsi="Trebuchet MS" w:cs="Arial"/>
          <w:color w:val="000000"/>
          <w:sz w:val="20"/>
          <w:szCs w:val="20"/>
        </w:rPr>
        <w:t>i</w:t>
      </w:r>
      <w:r w:rsidRPr="008B580C">
        <w:rPr>
          <w:rFonts w:ascii="Trebuchet MS" w:hAnsi="Trebuchet MS" w:cs="Arial"/>
          <w:color w:val="000000"/>
          <w:sz w:val="20"/>
          <w:szCs w:val="20"/>
        </w:rPr>
        <w:t>s da Emissora</w:t>
      </w:r>
      <w:r w:rsidR="004F6E23">
        <w:rPr>
          <w:rFonts w:ascii="Trebuchet MS" w:hAnsi="Trebuchet MS" w:cs="Arial"/>
          <w:color w:val="000000"/>
          <w:sz w:val="20"/>
          <w:szCs w:val="20"/>
        </w:rPr>
        <w:t xml:space="preserve"> e</w:t>
      </w:r>
      <w:r w:rsidR="00CC5594">
        <w:rPr>
          <w:rFonts w:ascii="Trebuchet MS" w:hAnsi="Trebuchet MS" w:cs="Arial"/>
          <w:color w:val="000000"/>
          <w:sz w:val="20"/>
          <w:szCs w:val="20"/>
        </w:rPr>
        <w:t xml:space="preserve"> do Fiador,</w:t>
      </w:r>
      <w:r w:rsidRPr="008B580C">
        <w:rPr>
          <w:rFonts w:ascii="Trebuchet MS" w:hAnsi="Trebuchet MS" w:cs="Arial"/>
          <w:color w:val="000000"/>
          <w:sz w:val="20"/>
          <w:szCs w:val="20"/>
        </w:rPr>
        <w:t xml:space="preserve"> com relação à inexistência de ação, processo ou procedimento pendente perante qualquer tribunal judicial ou arbitral ou órgão administrativo, de qualquer jurisdição ou perante qualquer árbitro, que venha a versar sobre a consumação ou acarretar a rescisão de qualquer termo, condição e/ou obrigação contemplados nesta Escritura ou nos demais Documentos da Operação</w:t>
      </w:r>
      <w:r w:rsidR="00025E51" w:rsidRPr="008B580C">
        <w:rPr>
          <w:rFonts w:ascii="Trebuchet MS" w:hAnsi="Trebuchet MS" w:cs="Arial"/>
          <w:color w:val="000000"/>
          <w:sz w:val="20"/>
          <w:szCs w:val="20"/>
        </w:rPr>
        <w:t xml:space="preserve">, nos termos do Anexo </w:t>
      </w:r>
      <w:r w:rsidR="00426C8F" w:rsidRPr="008B580C">
        <w:rPr>
          <w:rFonts w:ascii="Trebuchet MS" w:hAnsi="Trebuchet MS" w:cs="Arial"/>
          <w:color w:val="000000"/>
          <w:sz w:val="20"/>
          <w:szCs w:val="20"/>
        </w:rPr>
        <w:t>V</w:t>
      </w:r>
      <w:r w:rsidR="00633994" w:rsidRPr="008B580C">
        <w:rPr>
          <w:rFonts w:ascii="Trebuchet MS" w:hAnsi="Trebuchet MS" w:cs="Arial"/>
          <w:color w:val="000000"/>
          <w:sz w:val="20"/>
          <w:szCs w:val="20"/>
        </w:rPr>
        <w:t>;</w:t>
      </w:r>
    </w:p>
    <w:p w14:paraId="795FF511" w14:textId="77777777" w:rsidR="007208F7" w:rsidRPr="008B580C" w:rsidRDefault="007208F7" w:rsidP="00C23619">
      <w:pPr>
        <w:pStyle w:val="PargrafodaLista"/>
        <w:tabs>
          <w:tab w:val="left" w:pos="2268"/>
        </w:tabs>
        <w:spacing w:line="360" w:lineRule="auto"/>
        <w:ind w:left="1701"/>
        <w:jc w:val="both"/>
        <w:rPr>
          <w:rFonts w:ascii="Trebuchet MS" w:hAnsi="Trebuchet MS" w:cs="Arial"/>
          <w:color w:val="000000"/>
          <w:sz w:val="20"/>
          <w:szCs w:val="20"/>
        </w:rPr>
      </w:pPr>
    </w:p>
    <w:p w14:paraId="71499565" w14:textId="77777777" w:rsidR="00633994" w:rsidRPr="008B580C" w:rsidRDefault="00633994"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cumprimento, pela Emissora</w:t>
      </w:r>
      <w:r w:rsidR="00731578">
        <w:rPr>
          <w:rFonts w:ascii="Trebuchet MS" w:hAnsi="Trebuchet MS" w:cs="Arial"/>
          <w:color w:val="000000"/>
          <w:sz w:val="20"/>
          <w:szCs w:val="20"/>
        </w:rPr>
        <w:t>,</w:t>
      </w:r>
      <w:r w:rsidR="00CC5594">
        <w:rPr>
          <w:rFonts w:ascii="Trebuchet MS" w:hAnsi="Trebuchet MS" w:cs="Arial"/>
          <w:color w:val="000000"/>
          <w:sz w:val="20"/>
          <w:szCs w:val="20"/>
        </w:rPr>
        <w:t xml:space="preserve"> pelo Fiador</w:t>
      </w:r>
      <w:r w:rsidR="00731578">
        <w:rPr>
          <w:rFonts w:ascii="Trebuchet MS" w:hAnsi="Trebuchet MS" w:cs="Arial"/>
          <w:color w:val="000000"/>
          <w:sz w:val="20"/>
          <w:szCs w:val="20"/>
        </w:rPr>
        <w:t>,</w:t>
      </w:r>
      <w:r w:rsidRPr="008B580C">
        <w:rPr>
          <w:rFonts w:ascii="Trebuchet MS" w:hAnsi="Trebuchet MS" w:cs="Arial"/>
          <w:color w:val="000000"/>
          <w:sz w:val="20"/>
          <w:szCs w:val="20"/>
        </w:rPr>
        <w:t xml:space="preserve"> e p</w:t>
      </w:r>
      <w:r w:rsidR="00661C7E">
        <w:rPr>
          <w:rFonts w:ascii="Trebuchet MS" w:hAnsi="Trebuchet MS" w:cs="Arial"/>
          <w:color w:val="000000"/>
          <w:sz w:val="20"/>
          <w:szCs w:val="20"/>
        </w:rPr>
        <w:t xml:space="preserve">elas </w:t>
      </w:r>
      <w:r w:rsidR="00731578">
        <w:rPr>
          <w:rFonts w:ascii="Trebuchet MS" w:hAnsi="Trebuchet MS" w:cs="Arial"/>
          <w:color w:val="000000"/>
          <w:sz w:val="20"/>
          <w:szCs w:val="20"/>
        </w:rPr>
        <w:t xml:space="preserve">suas </w:t>
      </w:r>
      <w:r w:rsidRPr="008B580C">
        <w:rPr>
          <w:rFonts w:ascii="Trebuchet MS" w:hAnsi="Trebuchet MS" w:cs="Arial"/>
          <w:color w:val="000000"/>
          <w:sz w:val="20"/>
          <w:szCs w:val="20"/>
        </w:rPr>
        <w:t xml:space="preserve">respectivas </w:t>
      </w:r>
      <w:r w:rsidR="00C8369E">
        <w:rPr>
          <w:rFonts w:ascii="Trebuchet MS" w:hAnsi="Trebuchet MS" w:cs="Arial"/>
          <w:color w:val="000000"/>
          <w:sz w:val="20"/>
          <w:szCs w:val="20"/>
        </w:rPr>
        <w:t>empresas controladas</w:t>
      </w:r>
      <w:r w:rsidR="00661C7E">
        <w:rPr>
          <w:rFonts w:ascii="Trebuchet MS" w:hAnsi="Trebuchet MS" w:cs="Arial"/>
          <w:color w:val="000000"/>
          <w:sz w:val="20"/>
          <w:szCs w:val="20"/>
        </w:rPr>
        <w:t xml:space="preserve"> (“</w:t>
      </w:r>
      <w:r w:rsidRPr="00D44076">
        <w:rPr>
          <w:rFonts w:ascii="Trebuchet MS" w:hAnsi="Trebuchet MS" w:cs="Arial"/>
          <w:color w:val="000000"/>
          <w:sz w:val="20"/>
          <w:szCs w:val="20"/>
          <w:u w:val="single"/>
        </w:rPr>
        <w:t>Afiliadas</w:t>
      </w:r>
      <w:r w:rsidR="00661C7E">
        <w:rPr>
          <w:rFonts w:ascii="Trebuchet MS" w:hAnsi="Trebuchet MS" w:cs="Arial"/>
          <w:color w:val="000000"/>
          <w:sz w:val="20"/>
          <w:szCs w:val="20"/>
        </w:rPr>
        <w:t>”)</w:t>
      </w:r>
      <w:r w:rsidR="002022C3" w:rsidRPr="008B580C">
        <w:rPr>
          <w:rFonts w:ascii="Trebuchet MS" w:hAnsi="Trebuchet MS" w:cs="Arial"/>
          <w:color w:val="000000"/>
          <w:sz w:val="20"/>
          <w:szCs w:val="20"/>
        </w:rPr>
        <w:t xml:space="preserve"> da </w:t>
      </w:r>
      <w:r w:rsidRPr="008B580C">
        <w:rPr>
          <w:rFonts w:ascii="Trebuchet MS" w:hAnsi="Trebuchet MS" w:cs="Arial"/>
          <w:color w:val="000000"/>
          <w:sz w:val="20"/>
          <w:szCs w:val="20"/>
        </w:rPr>
        <w:t>Legislação Socioambiental;</w:t>
      </w:r>
    </w:p>
    <w:p w14:paraId="2EF52639" w14:textId="77777777" w:rsidR="007208F7" w:rsidRPr="008B580C" w:rsidRDefault="007208F7" w:rsidP="00C23619">
      <w:pPr>
        <w:pStyle w:val="PargrafodaLista"/>
        <w:tabs>
          <w:tab w:val="left" w:pos="2268"/>
        </w:tabs>
        <w:spacing w:line="360" w:lineRule="auto"/>
        <w:ind w:left="1701"/>
        <w:jc w:val="both"/>
        <w:rPr>
          <w:rFonts w:ascii="Trebuchet MS" w:hAnsi="Trebuchet MS" w:cs="Arial"/>
          <w:color w:val="000000"/>
          <w:sz w:val="20"/>
          <w:szCs w:val="20"/>
        </w:rPr>
      </w:pPr>
    </w:p>
    <w:p w14:paraId="0DC82D28" w14:textId="77777777" w:rsidR="00633994" w:rsidRPr="008B580C" w:rsidRDefault="00633994"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inexistência de violação ou indício de violação da</w:t>
      </w:r>
      <w:r w:rsidR="002022C3" w:rsidRPr="008B580C">
        <w:rPr>
          <w:rFonts w:ascii="Trebuchet MS" w:hAnsi="Trebuchet MS" w:cs="Arial"/>
          <w:color w:val="000000"/>
          <w:sz w:val="20"/>
          <w:szCs w:val="20"/>
        </w:rPr>
        <w:t xml:space="preserve">s Leis </w:t>
      </w:r>
      <w:r w:rsidRPr="008B580C">
        <w:rPr>
          <w:rFonts w:ascii="Trebuchet MS" w:hAnsi="Trebuchet MS" w:cs="Arial"/>
          <w:color w:val="000000"/>
          <w:sz w:val="20"/>
          <w:szCs w:val="20"/>
        </w:rPr>
        <w:t>Anticorrupção pela Emissora</w:t>
      </w:r>
      <w:r w:rsidR="00CC5594" w:rsidRPr="00CC5594">
        <w:rPr>
          <w:rFonts w:ascii="Trebuchet MS" w:hAnsi="Trebuchet MS" w:cs="Arial"/>
          <w:color w:val="000000"/>
          <w:sz w:val="20"/>
          <w:szCs w:val="20"/>
        </w:rPr>
        <w:t xml:space="preserve"> </w:t>
      </w:r>
      <w:r w:rsidR="00CC5594">
        <w:rPr>
          <w:rFonts w:ascii="Trebuchet MS" w:hAnsi="Trebuchet MS" w:cs="Arial"/>
          <w:color w:val="000000"/>
          <w:sz w:val="20"/>
          <w:szCs w:val="20"/>
        </w:rPr>
        <w:t>e pelo Fiador, bem como</w:t>
      </w:r>
      <w:r w:rsidRPr="008B580C">
        <w:rPr>
          <w:rFonts w:ascii="Trebuchet MS" w:hAnsi="Trebuchet MS" w:cs="Arial"/>
          <w:color w:val="000000"/>
          <w:sz w:val="20"/>
          <w:szCs w:val="20"/>
        </w:rPr>
        <w:t xml:space="preserve"> por suas respectivas</w:t>
      </w:r>
      <w:r w:rsidR="0013331B">
        <w:rPr>
          <w:rFonts w:ascii="Trebuchet MS" w:hAnsi="Trebuchet MS" w:cs="Arial"/>
          <w:color w:val="000000"/>
          <w:sz w:val="20"/>
          <w:szCs w:val="20"/>
        </w:rPr>
        <w:t xml:space="preserve"> </w:t>
      </w:r>
      <w:r w:rsidRPr="008B580C">
        <w:rPr>
          <w:rFonts w:ascii="Trebuchet MS" w:hAnsi="Trebuchet MS" w:cs="Arial"/>
          <w:color w:val="000000"/>
          <w:sz w:val="20"/>
          <w:szCs w:val="20"/>
        </w:rPr>
        <w:t>Afiliadas, incluindo seus respectivos empregados e eventuais subcontratados</w:t>
      </w:r>
      <w:r w:rsidR="00CC5594">
        <w:rPr>
          <w:rFonts w:ascii="Trebuchet MS" w:hAnsi="Trebuchet MS" w:cs="Arial"/>
          <w:color w:val="000000"/>
          <w:sz w:val="20"/>
          <w:szCs w:val="20"/>
        </w:rPr>
        <w:t>, conforme aplicável,</w:t>
      </w:r>
      <w:r w:rsidRPr="008B580C">
        <w:rPr>
          <w:rFonts w:ascii="Trebuchet MS" w:hAnsi="Trebuchet MS" w:cs="Arial"/>
          <w:color w:val="000000"/>
          <w:sz w:val="20"/>
          <w:szCs w:val="20"/>
        </w:rPr>
        <w:t xml:space="preserve"> agindo em nome da Emissora</w:t>
      </w:r>
      <w:r w:rsidR="00CC5594">
        <w:rPr>
          <w:rFonts w:ascii="Trebuchet MS" w:hAnsi="Trebuchet MS" w:cs="Arial"/>
          <w:color w:val="000000"/>
          <w:sz w:val="20"/>
          <w:szCs w:val="20"/>
        </w:rPr>
        <w:t xml:space="preserve">, pelo Fiador, </w:t>
      </w:r>
      <w:r w:rsidRPr="008B580C">
        <w:rPr>
          <w:rFonts w:ascii="Trebuchet MS" w:hAnsi="Trebuchet MS" w:cs="Arial"/>
          <w:color w:val="000000"/>
          <w:sz w:val="20"/>
          <w:szCs w:val="20"/>
        </w:rPr>
        <w:t xml:space="preserve">e/ou suas </w:t>
      </w:r>
      <w:r w:rsidR="00CC5594">
        <w:rPr>
          <w:rFonts w:ascii="Trebuchet MS" w:hAnsi="Trebuchet MS" w:cs="Arial"/>
          <w:color w:val="000000"/>
          <w:sz w:val="20"/>
          <w:szCs w:val="20"/>
        </w:rPr>
        <w:t xml:space="preserve">respectivas </w:t>
      </w:r>
      <w:r w:rsidRPr="008B580C">
        <w:rPr>
          <w:rFonts w:ascii="Trebuchet MS" w:hAnsi="Trebuchet MS" w:cs="Arial"/>
          <w:color w:val="000000"/>
          <w:sz w:val="20"/>
          <w:szCs w:val="20"/>
        </w:rPr>
        <w:t>Afiliadas, conforme o caso;</w:t>
      </w:r>
      <w:r w:rsidR="003C2266" w:rsidRPr="008B580C">
        <w:rPr>
          <w:rFonts w:ascii="Trebuchet MS" w:hAnsi="Trebuchet MS" w:cs="Arial"/>
          <w:color w:val="000000"/>
          <w:sz w:val="20"/>
          <w:szCs w:val="20"/>
        </w:rPr>
        <w:t xml:space="preserve"> </w:t>
      </w:r>
    </w:p>
    <w:p w14:paraId="5378FFD8" w14:textId="77777777" w:rsidR="007208F7" w:rsidRPr="008B580C" w:rsidRDefault="007208F7" w:rsidP="00C23619">
      <w:pPr>
        <w:pStyle w:val="PargrafodaLista"/>
        <w:tabs>
          <w:tab w:val="left" w:pos="2268"/>
        </w:tabs>
        <w:spacing w:line="360" w:lineRule="auto"/>
        <w:ind w:left="1701"/>
        <w:jc w:val="both"/>
        <w:rPr>
          <w:rFonts w:ascii="Trebuchet MS" w:hAnsi="Trebuchet MS" w:cs="Arial"/>
          <w:color w:val="000000"/>
          <w:sz w:val="20"/>
          <w:szCs w:val="20"/>
        </w:rPr>
      </w:pPr>
    </w:p>
    <w:p w14:paraId="63FBD0AB" w14:textId="77777777" w:rsidR="00824404" w:rsidRPr="008B580C" w:rsidRDefault="00633994"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 xml:space="preserve">inexistência de indicação da </w:t>
      </w:r>
      <w:r w:rsidR="00DA43C0">
        <w:rPr>
          <w:rFonts w:ascii="Trebuchet MS" w:hAnsi="Trebuchet MS" w:cs="Arial"/>
          <w:color w:val="000000"/>
          <w:sz w:val="20"/>
          <w:szCs w:val="20"/>
        </w:rPr>
        <w:t>Emissora</w:t>
      </w:r>
      <w:r w:rsidR="00CC5594">
        <w:rPr>
          <w:rFonts w:ascii="Trebuchet MS" w:hAnsi="Trebuchet MS" w:cs="Arial"/>
          <w:color w:val="000000"/>
          <w:sz w:val="20"/>
          <w:szCs w:val="20"/>
        </w:rPr>
        <w:t>, do Fiador,</w:t>
      </w:r>
      <w:r w:rsidRPr="008B580C">
        <w:rPr>
          <w:rFonts w:ascii="Trebuchet MS" w:hAnsi="Trebuchet MS" w:cs="Arial"/>
          <w:color w:val="000000"/>
          <w:sz w:val="20"/>
          <w:szCs w:val="20"/>
        </w:rPr>
        <w:t xml:space="preserve"> e/ou qualquer de suas respectivas Afiliadas</w:t>
      </w:r>
      <w:r w:rsidR="00DA43C0">
        <w:rPr>
          <w:rFonts w:ascii="Trebuchet MS" w:hAnsi="Trebuchet MS" w:cs="Arial"/>
          <w:color w:val="000000"/>
          <w:sz w:val="20"/>
          <w:szCs w:val="20"/>
        </w:rPr>
        <w:t xml:space="preserve"> e/ou do Fiador</w:t>
      </w:r>
      <w:r w:rsidRPr="008B580C">
        <w:rPr>
          <w:rFonts w:ascii="Trebuchet MS" w:hAnsi="Trebuchet MS" w:cs="Arial"/>
          <w:color w:val="000000"/>
          <w:sz w:val="20"/>
          <w:szCs w:val="20"/>
        </w:rPr>
        <w:t xml:space="preserve"> no Cadastro Nacional de Empresas Inidôneas e Suspensas – CEIS e/ou no Cadastro Nacional de Empresas Punidas – CNEP</w:t>
      </w:r>
      <w:r w:rsidR="00F9544C" w:rsidRPr="008B580C">
        <w:rPr>
          <w:rFonts w:ascii="Trebuchet MS" w:hAnsi="Trebuchet MS" w:cs="Arial"/>
          <w:color w:val="000000"/>
          <w:sz w:val="20"/>
          <w:szCs w:val="20"/>
        </w:rPr>
        <w:t xml:space="preserve">; </w:t>
      </w:r>
    </w:p>
    <w:p w14:paraId="4E8109BC" w14:textId="77777777" w:rsidR="00824404" w:rsidRPr="008B580C" w:rsidRDefault="00824404" w:rsidP="004A6C49">
      <w:pPr>
        <w:pStyle w:val="PargrafodaLista"/>
        <w:rPr>
          <w:rFonts w:ascii="Trebuchet MS" w:hAnsi="Trebuchet MS" w:cs="Arial"/>
          <w:color w:val="000000"/>
          <w:sz w:val="20"/>
          <w:szCs w:val="20"/>
        </w:rPr>
      </w:pPr>
    </w:p>
    <w:p w14:paraId="475F546D" w14:textId="77777777" w:rsidR="00C71BEE" w:rsidRDefault="00F9544C"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ratificação, pela Emissora</w:t>
      </w:r>
      <w:r w:rsidR="00CC5594">
        <w:rPr>
          <w:rFonts w:ascii="Trebuchet MS" w:hAnsi="Trebuchet MS" w:cs="Arial"/>
          <w:color w:val="000000"/>
          <w:sz w:val="20"/>
          <w:szCs w:val="20"/>
        </w:rPr>
        <w:t xml:space="preserve"> e pelo Fiador</w:t>
      </w:r>
      <w:r w:rsidRPr="008B580C">
        <w:rPr>
          <w:rFonts w:ascii="Trebuchet MS" w:hAnsi="Trebuchet MS" w:cs="Arial"/>
          <w:color w:val="000000"/>
          <w:sz w:val="20"/>
          <w:szCs w:val="20"/>
        </w:rPr>
        <w:t>, na data de liquidação dos CRI, em termos satisfatórios ao Coordenador Líder, de que que todas as respectivas declarações feitas neste Escritura e nos demais Documentos da Operação permanecem verdadeiras, consistentes, corretas, completas e suficientes, em termos satisfatórios à realização da Oferta</w:t>
      </w:r>
      <w:r w:rsidR="00C71BEE">
        <w:rPr>
          <w:rFonts w:ascii="Trebuchet MS" w:hAnsi="Trebuchet MS" w:cs="Arial"/>
          <w:color w:val="000000"/>
          <w:sz w:val="20"/>
          <w:szCs w:val="20"/>
        </w:rPr>
        <w:t xml:space="preserve">; </w:t>
      </w:r>
    </w:p>
    <w:p w14:paraId="2F36BF5A" w14:textId="77777777" w:rsidR="00C71BEE" w:rsidRDefault="00C71BEE" w:rsidP="00863105">
      <w:pPr>
        <w:pStyle w:val="PargrafodaLista"/>
        <w:tabs>
          <w:tab w:val="left" w:pos="2268"/>
        </w:tabs>
        <w:spacing w:line="360" w:lineRule="auto"/>
        <w:ind w:left="1701"/>
        <w:jc w:val="both"/>
        <w:rPr>
          <w:rFonts w:ascii="Trebuchet MS" w:hAnsi="Trebuchet MS" w:cs="Arial"/>
          <w:color w:val="000000"/>
          <w:sz w:val="20"/>
          <w:szCs w:val="20"/>
        </w:rPr>
      </w:pPr>
    </w:p>
    <w:p w14:paraId="6257ACCB" w14:textId="77777777" w:rsidR="00C71BEE" w:rsidRDefault="00C71BEE"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t>registro do Contrato de Locação</w:t>
      </w:r>
      <w:r w:rsidR="002F19D0">
        <w:rPr>
          <w:rFonts w:ascii="Trebuchet MS" w:hAnsi="Trebuchet MS" w:cs="Arial"/>
          <w:color w:val="000000"/>
          <w:sz w:val="20"/>
          <w:szCs w:val="20"/>
        </w:rPr>
        <w:t xml:space="preserve"> Humberto Demoro</w:t>
      </w:r>
      <w:r>
        <w:rPr>
          <w:rFonts w:ascii="Trebuchet MS" w:hAnsi="Trebuchet MS" w:cs="Arial"/>
          <w:color w:val="000000"/>
          <w:sz w:val="20"/>
          <w:szCs w:val="20"/>
        </w:rPr>
        <w:t xml:space="preserve"> na matrícula nº </w:t>
      </w:r>
      <w:r w:rsidR="000126F1">
        <w:rPr>
          <w:rFonts w:ascii="Trebuchet MS" w:hAnsi="Trebuchet MS" w:cs="Arial"/>
          <w:color w:val="000000"/>
          <w:sz w:val="20"/>
          <w:szCs w:val="20"/>
        </w:rPr>
        <w:t xml:space="preserve">96.961 </w:t>
      </w:r>
      <w:r>
        <w:rPr>
          <w:rFonts w:ascii="Trebuchet MS" w:hAnsi="Trebuchet MS" w:cs="Arial"/>
          <w:color w:val="000000"/>
          <w:sz w:val="20"/>
          <w:szCs w:val="20"/>
        </w:rPr>
        <w:t xml:space="preserve">do cartório de registro de imóveis da comarca de </w:t>
      </w:r>
      <w:r w:rsidR="000126F1">
        <w:rPr>
          <w:rFonts w:ascii="Trebuchet MS" w:hAnsi="Trebuchet MS" w:cs="Arial"/>
          <w:color w:val="000000"/>
          <w:sz w:val="20"/>
          <w:szCs w:val="20"/>
        </w:rPr>
        <w:t>Contagem/MG anteriormente à Data de Emissão</w:t>
      </w:r>
      <w:r>
        <w:rPr>
          <w:rFonts w:ascii="Trebuchet MS" w:hAnsi="Trebuchet MS" w:cs="Arial"/>
          <w:color w:val="000000"/>
          <w:sz w:val="20"/>
          <w:szCs w:val="20"/>
        </w:rPr>
        <w:t>;</w:t>
      </w:r>
      <w:r w:rsidR="000F740C">
        <w:rPr>
          <w:rFonts w:ascii="Trebuchet MS" w:hAnsi="Trebuchet MS" w:cs="Arial"/>
          <w:color w:val="000000"/>
          <w:sz w:val="20"/>
          <w:szCs w:val="20"/>
        </w:rPr>
        <w:t xml:space="preserve"> </w:t>
      </w:r>
    </w:p>
    <w:p w14:paraId="588CE46D" w14:textId="77777777" w:rsidR="009E572D" w:rsidRDefault="009E572D" w:rsidP="009E572D">
      <w:pPr>
        <w:pStyle w:val="PargrafodaLista"/>
        <w:tabs>
          <w:tab w:val="left" w:pos="2268"/>
        </w:tabs>
        <w:spacing w:line="360" w:lineRule="auto"/>
        <w:ind w:left="1701"/>
        <w:jc w:val="both"/>
        <w:rPr>
          <w:rFonts w:ascii="Trebuchet MS" w:hAnsi="Trebuchet MS" w:cs="Arial"/>
          <w:color w:val="000000"/>
          <w:sz w:val="20"/>
          <w:szCs w:val="20"/>
        </w:rPr>
      </w:pPr>
    </w:p>
    <w:p w14:paraId="30240D07" w14:textId="77777777" w:rsidR="009E572D" w:rsidRDefault="009E572D"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t xml:space="preserve">registro do Contrato de Locação Pedro Coelho na matrícula nº </w:t>
      </w:r>
      <w:r w:rsidR="000126F1">
        <w:rPr>
          <w:rFonts w:ascii="Trebuchet MS" w:hAnsi="Trebuchet MS" w:cs="Arial"/>
          <w:color w:val="000000"/>
          <w:sz w:val="20"/>
          <w:szCs w:val="20"/>
        </w:rPr>
        <w:t xml:space="preserve">32.704 </w:t>
      </w:r>
      <w:r>
        <w:rPr>
          <w:rFonts w:ascii="Trebuchet MS" w:hAnsi="Trebuchet MS" w:cs="Arial"/>
          <w:color w:val="000000"/>
          <w:sz w:val="20"/>
          <w:szCs w:val="20"/>
        </w:rPr>
        <w:t xml:space="preserve">do cartório de registro de imóveis da comarca de </w:t>
      </w:r>
      <w:r w:rsidR="000126F1">
        <w:rPr>
          <w:rFonts w:ascii="Trebuchet MS" w:hAnsi="Trebuchet MS" w:cs="Arial"/>
          <w:color w:val="000000"/>
          <w:sz w:val="20"/>
          <w:szCs w:val="20"/>
        </w:rPr>
        <w:t>Contagem/MG anteriormente à Data de Emissão;</w:t>
      </w:r>
    </w:p>
    <w:p w14:paraId="7214A0CE" w14:textId="77777777" w:rsidR="004F715A" w:rsidRDefault="004F715A" w:rsidP="00F95337">
      <w:pPr>
        <w:pStyle w:val="PargrafodaLista"/>
        <w:tabs>
          <w:tab w:val="left" w:pos="2268"/>
        </w:tabs>
        <w:spacing w:line="360" w:lineRule="auto"/>
        <w:ind w:left="1701"/>
        <w:jc w:val="both"/>
        <w:rPr>
          <w:rFonts w:ascii="Trebuchet MS" w:hAnsi="Trebuchet MS" w:cs="Arial"/>
          <w:color w:val="000000"/>
          <w:sz w:val="20"/>
          <w:szCs w:val="20"/>
        </w:rPr>
      </w:pPr>
    </w:p>
    <w:p w14:paraId="1C69E1D2" w14:textId="77777777" w:rsidR="004F715A" w:rsidRDefault="004F715A"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t>registro do Contrato de Cessão no cartório de registro de títulos e documentos localizado na comarca das Partes;</w:t>
      </w:r>
    </w:p>
    <w:p w14:paraId="2508E6D2" w14:textId="77777777" w:rsidR="00C71BEE" w:rsidRDefault="00C71BEE" w:rsidP="00863105">
      <w:pPr>
        <w:pStyle w:val="PargrafodaLista"/>
        <w:tabs>
          <w:tab w:val="left" w:pos="2268"/>
        </w:tabs>
        <w:spacing w:line="360" w:lineRule="auto"/>
        <w:ind w:left="1701"/>
        <w:jc w:val="both"/>
        <w:rPr>
          <w:rFonts w:ascii="Trebuchet MS" w:hAnsi="Trebuchet MS" w:cs="Arial"/>
          <w:color w:val="000000"/>
          <w:sz w:val="20"/>
          <w:szCs w:val="20"/>
        </w:rPr>
      </w:pPr>
    </w:p>
    <w:p w14:paraId="618BBC3C" w14:textId="77777777" w:rsidR="004F715A" w:rsidRDefault="005856FE" w:rsidP="008601AF">
      <w:pPr>
        <w:pStyle w:val="PargrafodaLista"/>
        <w:numPr>
          <w:ilvl w:val="0"/>
          <w:numId w:val="11"/>
        </w:numPr>
        <w:tabs>
          <w:tab w:val="left" w:pos="2268"/>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lastRenderedPageBreak/>
        <w:t xml:space="preserve"> </w:t>
      </w:r>
      <w:r w:rsidR="00C71BEE">
        <w:rPr>
          <w:rFonts w:ascii="Trebuchet MS" w:hAnsi="Trebuchet MS" w:cs="Arial"/>
          <w:color w:val="000000"/>
          <w:sz w:val="20"/>
          <w:szCs w:val="20"/>
        </w:rPr>
        <w:t>comprovação do envio de trava bancária pela Emissora</w:t>
      </w:r>
      <w:r w:rsidR="006C3F02">
        <w:rPr>
          <w:rFonts w:ascii="Trebuchet MS" w:hAnsi="Trebuchet MS" w:cs="Arial"/>
          <w:color w:val="000000"/>
          <w:sz w:val="20"/>
          <w:szCs w:val="20"/>
        </w:rPr>
        <w:t>, e seu recebimento pela</w:t>
      </w:r>
      <w:r w:rsidR="00C71BEE">
        <w:rPr>
          <w:rFonts w:ascii="Trebuchet MS" w:hAnsi="Trebuchet MS" w:cs="Arial"/>
          <w:color w:val="000000"/>
          <w:sz w:val="20"/>
          <w:szCs w:val="20"/>
        </w:rPr>
        <w:t xml:space="preserve"> </w:t>
      </w:r>
      <w:r w:rsidR="00BA6EF4">
        <w:rPr>
          <w:rFonts w:ascii="Trebuchet MS" w:hAnsi="Trebuchet MS" w:cs="Arial"/>
          <w:color w:val="000000"/>
          <w:sz w:val="20"/>
          <w:szCs w:val="20"/>
        </w:rPr>
        <w:t xml:space="preserve">Locatária Equipamentos </w:t>
      </w:r>
      <w:r w:rsidR="00C71BEE">
        <w:rPr>
          <w:rFonts w:ascii="Trebuchet MS" w:hAnsi="Trebuchet MS" w:cs="Arial"/>
          <w:color w:val="000000"/>
          <w:sz w:val="20"/>
          <w:szCs w:val="20"/>
        </w:rPr>
        <w:t xml:space="preserve">para depósito </w:t>
      </w:r>
      <w:r w:rsidR="006C3F02">
        <w:rPr>
          <w:rFonts w:ascii="Trebuchet MS" w:hAnsi="Trebuchet MS" w:cs="Arial"/>
          <w:color w:val="000000"/>
          <w:sz w:val="20"/>
          <w:szCs w:val="20"/>
        </w:rPr>
        <w:t xml:space="preserve">dos Direitos Creditórios Contrato </w:t>
      </w:r>
      <w:r w:rsidR="00C71BEE">
        <w:rPr>
          <w:rFonts w:ascii="Trebuchet MS" w:hAnsi="Trebuchet MS" w:cs="Arial"/>
          <w:color w:val="000000"/>
          <w:sz w:val="20"/>
          <w:szCs w:val="20"/>
        </w:rPr>
        <w:t>na Conta vinculada Direitos Creditórios</w:t>
      </w:r>
      <w:r w:rsidR="006C3F02">
        <w:rPr>
          <w:rFonts w:ascii="Trebuchet MS" w:hAnsi="Trebuchet MS" w:cs="Arial"/>
          <w:color w:val="000000"/>
          <w:sz w:val="20"/>
          <w:szCs w:val="20"/>
        </w:rPr>
        <w:t>, nos termos do Contrato de Cessão Fiduciária</w:t>
      </w:r>
      <w:r w:rsidR="004F715A">
        <w:rPr>
          <w:rFonts w:ascii="Trebuchet MS" w:hAnsi="Trebuchet MS" w:cs="Arial"/>
          <w:color w:val="000000"/>
          <w:sz w:val="20"/>
          <w:szCs w:val="20"/>
        </w:rPr>
        <w:t>; e</w:t>
      </w:r>
    </w:p>
    <w:p w14:paraId="48C1419B" w14:textId="77777777" w:rsidR="004F715A" w:rsidRDefault="004F715A" w:rsidP="00F95337">
      <w:pPr>
        <w:pStyle w:val="PargrafodaLista"/>
        <w:tabs>
          <w:tab w:val="left" w:pos="2268"/>
        </w:tabs>
        <w:spacing w:line="360" w:lineRule="auto"/>
        <w:ind w:left="1701"/>
        <w:jc w:val="both"/>
        <w:rPr>
          <w:rFonts w:ascii="Trebuchet MS" w:hAnsi="Trebuchet MS" w:cs="Arial"/>
          <w:color w:val="000000"/>
          <w:sz w:val="20"/>
          <w:szCs w:val="20"/>
        </w:rPr>
      </w:pPr>
    </w:p>
    <w:p w14:paraId="38FEC228" w14:textId="77777777" w:rsidR="00633994" w:rsidRPr="008B580C" w:rsidRDefault="004F715A" w:rsidP="008601AF">
      <w:pPr>
        <w:pStyle w:val="PargrafodaLista"/>
        <w:numPr>
          <w:ilvl w:val="0"/>
          <w:numId w:val="11"/>
        </w:numPr>
        <w:tabs>
          <w:tab w:val="left" w:pos="2410"/>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t xml:space="preserve"> cumprimento da integralidade das condições precedentes </w:t>
      </w:r>
      <w:r w:rsidR="00726B14">
        <w:rPr>
          <w:rFonts w:ascii="Trebuchet MS" w:hAnsi="Trebuchet MS" w:cs="Arial"/>
          <w:color w:val="000000"/>
          <w:sz w:val="20"/>
          <w:szCs w:val="20"/>
        </w:rPr>
        <w:t xml:space="preserve">para </w:t>
      </w:r>
      <w:r>
        <w:rPr>
          <w:rFonts w:ascii="Trebuchet MS" w:hAnsi="Trebuchet MS" w:cs="Arial"/>
          <w:color w:val="000000"/>
          <w:sz w:val="20"/>
          <w:szCs w:val="20"/>
        </w:rPr>
        <w:t>o pagamento do Valor da Cessão (conforme definido no Contrato de Cessão), nos termos previstos no Contrato de Cessão.</w:t>
      </w:r>
    </w:p>
    <w:p w14:paraId="206B531F" w14:textId="77777777" w:rsidR="00C14BC1" w:rsidRPr="008B580C" w:rsidRDefault="00C14BC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0"/>
          <w:szCs w:val="20"/>
          <w:lang w:bidi="th-TH"/>
        </w:rPr>
      </w:pPr>
    </w:p>
    <w:p w14:paraId="506096E4" w14:textId="77777777" w:rsidR="003C2266" w:rsidRPr="008B580C" w:rsidRDefault="003C2266" w:rsidP="00F502FB">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A Debenturista poderá: (a) dispensar o cumprimento das Condições Precedentes acima; ou (b) conceder prazo adicional para o cumprimento das Condições Precedentes. A renúncia, pela Debenturista, ou a concessão de prazo adicional, a seu exclusivo critério, para verificação de qualquer das Condições Precedentes não poderá (i) ser interpretada como uma renúncia da Debenturista quanto ao cumprimento, pela Emissora de suas obrigações previstas nesta Escritura ou nos demais Documentos da Operação; ou (ii) impedir, restringir </w:t>
      </w:r>
      <w:r w:rsidR="00B21CD8" w:rsidRPr="008B580C">
        <w:rPr>
          <w:rFonts w:ascii="Trebuchet MS" w:hAnsi="Trebuchet MS" w:cstheme="minorHAnsi"/>
          <w:sz w:val="20"/>
          <w:szCs w:val="20"/>
          <w:lang w:bidi="th-TH"/>
        </w:rPr>
        <w:t xml:space="preserve">e/ou limitar o exercício, pela </w:t>
      </w:r>
      <w:r w:rsidRPr="008B580C">
        <w:rPr>
          <w:rFonts w:ascii="Trebuchet MS" w:hAnsi="Trebuchet MS" w:cstheme="minorHAnsi"/>
          <w:sz w:val="20"/>
          <w:szCs w:val="20"/>
          <w:lang w:bidi="th-TH"/>
        </w:rPr>
        <w:t>Debenturista, de qualquer direito, obrigação, recurso, poder ou privilégio previsto nesta Escritura ou nos demais Documentos da Operação.</w:t>
      </w:r>
    </w:p>
    <w:p w14:paraId="24897F5F" w14:textId="77777777" w:rsidR="00EB28BF" w:rsidRPr="008B580C" w:rsidRDefault="00EB28BF"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0"/>
          <w:szCs w:val="20"/>
          <w:lang w:bidi="th-TH"/>
        </w:rPr>
      </w:pPr>
    </w:p>
    <w:p w14:paraId="49E8317C" w14:textId="0C5EDEE6" w:rsidR="0012201F" w:rsidRPr="00D44076" w:rsidRDefault="00C437EE" w:rsidP="00F502FB">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sidRPr="004F6E23">
        <w:rPr>
          <w:rFonts w:ascii="Trebuchet MS" w:hAnsi="Trebuchet MS" w:cstheme="minorHAnsi"/>
          <w:sz w:val="20"/>
          <w:szCs w:val="20"/>
          <w:lang w:bidi="th-TH"/>
        </w:rPr>
        <w:t xml:space="preserve">A Emissora autoriza </w:t>
      </w:r>
      <w:r w:rsidR="000F0BB0" w:rsidRPr="004F6E23">
        <w:rPr>
          <w:rFonts w:ascii="Trebuchet MS" w:hAnsi="Trebuchet MS" w:cstheme="minorHAnsi"/>
          <w:sz w:val="20"/>
          <w:szCs w:val="20"/>
          <w:lang w:bidi="th-TH"/>
        </w:rPr>
        <w:t>a</w:t>
      </w:r>
      <w:r w:rsidRPr="004F6E23">
        <w:rPr>
          <w:rFonts w:ascii="Trebuchet MS" w:hAnsi="Trebuchet MS" w:cstheme="minorHAnsi"/>
          <w:sz w:val="20"/>
          <w:szCs w:val="20"/>
          <w:lang w:bidi="th-TH"/>
        </w:rPr>
        <w:t xml:space="preserve"> Securitizadora a reter</w:t>
      </w:r>
      <w:r w:rsidR="000F0BB0" w:rsidRPr="004F6E23">
        <w:rPr>
          <w:rFonts w:ascii="Trebuchet MS" w:hAnsi="Trebuchet MS" w:cstheme="minorHAnsi"/>
          <w:sz w:val="20"/>
          <w:szCs w:val="20"/>
          <w:lang w:bidi="th-TH"/>
        </w:rPr>
        <w:t>,</w:t>
      </w:r>
      <w:r w:rsidRPr="004F6E23">
        <w:rPr>
          <w:rFonts w:ascii="Trebuchet MS" w:hAnsi="Trebuchet MS" w:cstheme="minorHAnsi"/>
          <w:sz w:val="20"/>
          <w:szCs w:val="20"/>
          <w:lang w:bidi="th-TH"/>
        </w:rPr>
        <w:t xml:space="preserve"> </w:t>
      </w:r>
      <w:r w:rsidR="008944FE" w:rsidRPr="004F6E23">
        <w:rPr>
          <w:rFonts w:ascii="Trebuchet MS" w:hAnsi="Trebuchet MS" w:cstheme="minorHAnsi"/>
          <w:sz w:val="20"/>
          <w:szCs w:val="20"/>
          <w:lang w:bidi="th-TH"/>
        </w:rPr>
        <w:t>do valor a ser integralizado nas Debêntures</w:t>
      </w:r>
      <w:r w:rsidR="004416BE" w:rsidRPr="004F6E23">
        <w:rPr>
          <w:rFonts w:ascii="Trebuchet MS" w:hAnsi="Trebuchet MS" w:cstheme="minorHAnsi"/>
          <w:sz w:val="20"/>
          <w:szCs w:val="20"/>
          <w:lang w:bidi="th-TH"/>
        </w:rPr>
        <w:t xml:space="preserve">: </w:t>
      </w:r>
      <w:r w:rsidR="003E1EBA" w:rsidRPr="004F6E23">
        <w:rPr>
          <w:rFonts w:ascii="Trebuchet MS" w:hAnsi="Trebuchet MS" w:cstheme="minorHAnsi"/>
          <w:sz w:val="20"/>
          <w:szCs w:val="20"/>
          <w:lang w:bidi="th-TH"/>
        </w:rPr>
        <w:t>(i)</w:t>
      </w:r>
      <w:r w:rsidR="008944FE" w:rsidRPr="004F6E23">
        <w:rPr>
          <w:rFonts w:ascii="Trebuchet MS" w:hAnsi="Trebuchet MS" w:cstheme="minorHAnsi"/>
          <w:sz w:val="20"/>
          <w:szCs w:val="20"/>
          <w:lang w:bidi="th-TH"/>
        </w:rPr>
        <w:t xml:space="preserve"> </w:t>
      </w:r>
      <w:r w:rsidRPr="004F6E23">
        <w:rPr>
          <w:rFonts w:ascii="Trebuchet MS" w:hAnsi="Trebuchet MS" w:cstheme="minorHAnsi"/>
          <w:sz w:val="20"/>
          <w:szCs w:val="20"/>
          <w:lang w:bidi="th-TH"/>
        </w:rPr>
        <w:t>o montante de R$</w:t>
      </w:r>
      <w:r w:rsidR="006C109C" w:rsidRPr="004F6E23">
        <w:rPr>
          <w:rFonts w:ascii="Trebuchet MS" w:hAnsi="Trebuchet MS" w:cstheme="minorHAnsi"/>
          <w:sz w:val="20"/>
          <w:szCs w:val="20"/>
          <w:lang w:bidi="th-TH"/>
        </w:rPr>
        <w:t> </w:t>
      </w:r>
      <w:r w:rsidR="00E34FD5">
        <w:rPr>
          <w:rFonts w:ascii="Trebuchet MS" w:hAnsi="Trebuchet MS"/>
          <w:sz w:val="20"/>
          <w:szCs w:val="20"/>
        </w:rPr>
        <w:t xml:space="preserve">150.000,00 (cento e cinquenta mil </w:t>
      </w:r>
      <w:r w:rsidR="003C2C2A">
        <w:rPr>
          <w:rFonts w:ascii="Trebuchet MS" w:hAnsi="Trebuchet MS"/>
          <w:sz w:val="20"/>
          <w:szCs w:val="20"/>
        </w:rPr>
        <w:t>r</w:t>
      </w:r>
      <w:r w:rsidR="00E34FD5">
        <w:rPr>
          <w:rFonts w:ascii="Trebuchet MS" w:hAnsi="Trebuchet MS"/>
          <w:sz w:val="20"/>
          <w:szCs w:val="20"/>
        </w:rPr>
        <w:t>eais)</w:t>
      </w:r>
      <w:r w:rsidR="006C109C" w:rsidRPr="004F6E23">
        <w:rPr>
          <w:rFonts w:ascii="Trebuchet MS" w:hAnsi="Trebuchet MS" w:cstheme="minorHAnsi"/>
          <w:sz w:val="20"/>
          <w:szCs w:val="20"/>
          <w:lang w:bidi="th-TH"/>
        </w:rPr>
        <w:t xml:space="preserve"> </w:t>
      </w:r>
      <w:r w:rsidR="008944FE" w:rsidRPr="004F6E23">
        <w:rPr>
          <w:rFonts w:ascii="Trebuchet MS" w:hAnsi="Trebuchet MS" w:cstheme="minorHAnsi"/>
          <w:sz w:val="20"/>
          <w:szCs w:val="20"/>
          <w:lang w:bidi="th-TH"/>
        </w:rPr>
        <w:t>para fins de constituição de um</w:t>
      </w:r>
      <w:r w:rsidRPr="004F6E23">
        <w:rPr>
          <w:rFonts w:ascii="Trebuchet MS" w:hAnsi="Trebuchet MS" w:cstheme="minorHAnsi"/>
          <w:sz w:val="20"/>
          <w:szCs w:val="20"/>
          <w:lang w:bidi="th-TH"/>
        </w:rPr>
        <w:t xml:space="preserve"> fundo de despesas para </w:t>
      </w:r>
      <w:r w:rsidR="008944FE" w:rsidRPr="004F6E23">
        <w:rPr>
          <w:rFonts w:ascii="Trebuchet MS" w:hAnsi="Trebuchet MS" w:cstheme="minorHAnsi"/>
          <w:sz w:val="20"/>
          <w:szCs w:val="20"/>
          <w:lang w:bidi="th-TH"/>
        </w:rPr>
        <w:t>o pagamento das despesas vinculadas à emissão d</w:t>
      </w:r>
      <w:r w:rsidRPr="004F6E23">
        <w:rPr>
          <w:rFonts w:ascii="Trebuchet MS" w:hAnsi="Trebuchet MS" w:cstheme="minorHAnsi"/>
          <w:sz w:val="20"/>
          <w:szCs w:val="20"/>
          <w:lang w:bidi="th-TH"/>
        </w:rPr>
        <w:t>os CRI</w:t>
      </w:r>
      <w:r w:rsidR="008944FE" w:rsidRPr="004F6E23">
        <w:rPr>
          <w:rFonts w:ascii="Trebuchet MS" w:hAnsi="Trebuchet MS" w:cstheme="minorHAnsi"/>
          <w:sz w:val="20"/>
          <w:szCs w:val="20"/>
          <w:lang w:bidi="th-TH"/>
        </w:rPr>
        <w:t>, conforme relação de despesas constantes na Cláusula 9.1. abaixo</w:t>
      </w:r>
      <w:r w:rsidRPr="004F6E23">
        <w:rPr>
          <w:rFonts w:ascii="Trebuchet MS" w:hAnsi="Trebuchet MS" w:cstheme="minorHAnsi"/>
          <w:sz w:val="20"/>
          <w:szCs w:val="20"/>
          <w:lang w:bidi="th-TH"/>
        </w:rPr>
        <w:t xml:space="preserve"> ("</w:t>
      </w:r>
      <w:r w:rsidRPr="004F6E23">
        <w:rPr>
          <w:rFonts w:ascii="Trebuchet MS" w:hAnsi="Trebuchet MS" w:cstheme="minorHAnsi"/>
          <w:sz w:val="20"/>
          <w:szCs w:val="20"/>
          <w:u w:val="single"/>
          <w:lang w:bidi="th-TH"/>
        </w:rPr>
        <w:t>Fundo de Despesas</w:t>
      </w:r>
      <w:r w:rsidRPr="004F6E23">
        <w:rPr>
          <w:rFonts w:ascii="Trebuchet MS" w:hAnsi="Trebuchet MS" w:cstheme="minorHAnsi"/>
          <w:sz w:val="20"/>
          <w:szCs w:val="20"/>
          <w:lang w:bidi="th-TH"/>
        </w:rPr>
        <w:t>")</w:t>
      </w:r>
      <w:r w:rsidR="00E74337" w:rsidRPr="004F6E23">
        <w:rPr>
          <w:rFonts w:ascii="Trebuchet MS" w:hAnsi="Trebuchet MS" w:cstheme="minorHAnsi"/>
          <w:sz w:val="20"/>
          <w:szCs w:val="20"/>
          <w:lang w:bidi="th-TH"/>
        </w:rPr>
        <w:t>; (ii) o montante</w:t>
      </w:r>
      <w:r w:rsidR="005347F0" w:rsidRPr="004F6E23">
        <w:rPr>
          <w:rFonts w:ascii="Trebuchet MS" w:hAnsi="Trebuchet MS" w:cstheme="minorHAnsi"/>
          <w:sz w:val="20"/>
          <w:szCs w:val="20"/>
          <w:lang w:bidi="th-TH"/>
        </w:rPr>
        <w:t xml:space="preserve"> de </w:t>
      </w:r>
      <w:r w:rsidR="00E64C95" w:rsidRPr="004F6E23">
        <w:rPr>
          <w:rFonts w:ascii="Trebuchet MS" w:hAnsi="Trebuchet MS" w:cstheme="minorHAnsi"/>
          <w:sz w:val="20"/>
          <w:szCs w:val="20"/>
          <w:lang w:bidi="th-TH"/>
        </w:rPr>
        <w:t>R$ </w:t>
      </w:r>
      <w:r w:rsidR="00667CB1" w:rsidRPr="00C41D01">
        <w:rPr>
          <w:rFonts w:ascii="Trebuchet MS" w:hAnsi="Trebuchet MS"/>
          <w:sz w:val="20"/>
          <w:szCs w:val="20"/>
        </w:rPr>
        <w:t>282</w:t>
      </w:r>
      <w:r w:rsidR="00667CB1">
        <w:rPr>
          <w:rFonts w:ascii="Trebuchet MS" w:hAnsi="Trebuchet MS"/>
          <w:sz w:val="20"/>
          <w:szCs w:val="20"/>
        </w:rPr>
        <w:t>.</w:t>
      </w:r>
      <w:r w:rsidR="00667CB1" w:rsidRPr="00C41D01">
        <w:rPr>
          <w:rFonts w:ascii="Trebuchet MS" w:hAnsi="Trebuchet MS"/>
          <w:sz w:val="20"/>
          <w:szCs w:val="20"/>
        </w:rPr>
        <w:t>941,17</w:t>
      </w:r>
      <w:r w:rsidR="00667CB1" w:rsidRPr="00C41D01" w:rsidDel="00C41D01">
        <w:rPr>
          <w:rFonts w:ascii="Trebuchet MS" w:hAnsi="Trebuchet MS"/>
          <w:sz w:val="20"/>
          <w:szCs w:val="20"/>
        </w:rPr>
        <w:t xml:space="preserve"> </w:t>
      </w:r>
      <w:r w:rsidR="00667CB1" w:rsidRPr="004F6E23">
        <w:rPr>
          <w:rFonts w:ascii="Trebuchet MS" w:hAnsi="Trebuchet MS"/>
          <w:sz w:val="20"/>
          <w:szCs w:val="20"/>
        </w:rPr>
        <w:t xml:space="preserve"> </w:t>
      </w:r>
      <w:r w:rsidR="00667CB1" w:rsidRPr="004F6E23">
        <w:rPr>
          <w:rFonts w:ascii="Trebuchet MS" w:hAnsi="Trebuchet MS" w:cstheme="minorHAnsi"/>
          <w:sz w:val="20"/>
          <w:szCs w:val="20"/>
          <w:lang w:bidi="th-TH"/>
        </w:rPr>
        <w:t>(</w:t>
      </w:r>
      <w:r w:rsidR="00667CB1">
        <w:rPr>
          <w:rFonts w:ascii="Trebuchet MS" w:hAnsi="Trebuchet MS"/>
          <w:sz w:val="20"/>
          <w:szCs w:val="20"/>
        </w:rPr>
        <w:t>duzentos e oitenta e dois mil, novecentos e quarenta e um reais e dezessete centavos</w:t>
      </w:r>
      <w:r w:rsidR="00667CB1" w:rsidRPr="004F6E23">
        <w:rPr>
          <w:rFonts w:ascii="Trebuchet MS" w:hAnsi="Trebuchet MS"/>
          <w:sz w:val="20"/>
          <w:szCs w:val="20"/>
        </w:rPr>
        <w:t>)</w:t>
      </w:r>
      <w:r w:rsidR="005347F0" w:rsidRPr="004F6E23">
        <w:rPr>
          <w:rFonts w:ascii="Trebuchet MS" w:hAnsi="Trebuchet MS" w:cstheme="minorHAnsi"/>
          <w:sz w:val="20"/>
          <w:szCs w:val="20"/>
          <w:lang w:bidi="th-TH"/>
        </w:rPr>
        <w:t xml:space="preserve"> para </w:t>
      </w:r>
      <w:r w:rsidR="00B93BCA" w:rsidRPr="004F6E23">
        <w:rPr>
          <w:rFonts w:ascii="Trebuchet MS" w:hAnsi="Trebuchet MS" w:cstheme="minorHAnsi"/>
          <w:sz w:val="20"/>
          <w:szCs w:val="20"/>
          <w:lang w:bidi="th-TH"/>
        </w:rPr>
        <w:t xml:space="preserve">garantir o </w:t>
      </w:r>
      <w:r w:rsidR="005347F0" w:rsidRPr="004F6E23">
        <w:rPr>
          <w:rFonts w:ascii="Trebuchet MS" w:hAnsi="Trebuchet MS" w:cstheme="minorHAnsi"/>
          <w:sz w:val="20"/>
          <w:szCs w:val="20"/>
          <w:lang w:bidi="th-TH"/>
        </w:rPr>
        <w:t>pagamento das despesas com a emissão</w:t>
      </w:r>
      <w:r w:rsidR="00B93BCA" w:rsidRPr="004F6E23">
        <w:rPr>
          <w:rFonts w:ascii="Trebuchet MS" w:hAnsi="Trebuchet MS" w:cstheme="minorHAnsi"/>
          <w:sz w:val="20"/>
          <w:szCs w:val="20"/>
          <w:lang w:bidi="th-TH"/>
        </w:rPr>
        <w:t xml:space="preserve"> (“</w:t>
      </w:r>
      <w:r w:rsidR="00B93BCA" w:rsidRPr="004F6E23">
        <w:rPr>
          <w:rFonts w:ascii="Trebuchet MS" w:hAnsi="Trebuchet MS" w:cstheme="minorHAnsi"/>
          <w:sz w:val="20"/>
          <w:szCs w:val="20"/>
          <w:u w:val="single"/>
          <w:lang w:bidi="th-TH"/>
        </w:rPr>
        <w:t>Despesas Flat</w:t>
      </w:r>
      <w:r w:rsidR="00B93BCA" w:rsidRPr="004F6E23">
        <w:rPr>
          <w:rFonts w:ascii="Trebuchet MS" w:hAnsi="Trebuchet MS" w:cstheme="minorHAnsi"/>
          <w:sz w:val="20"/>
          <w:szCs w:val="20"/>
          <w:lang w:bidi="th-TH"/>
        </w:rPr>
        <w:t>”)</w:t>
      </w:r>
      <w:r w:rsidR="003C4E4D" w:rsidRPr="004F6E23">
        <w:rPr>
          <w:rFonts w:ascii="Trebuchet MS" w:hAnsi="Trebuchet MS" w:cstheme="minorHAnsi"/>
          <w:sz w:val="20"/>
          <w:szCs w:val="20"/>
          <w:lang w:bidi="th-TH"/>
        </w:rPr>
        <w:t>, conforme tabela constante no Anexo V</w:t>
      </w:r>
      <w:r w:rsidR="00426C8F" w:rsidRPr="004F6E23">
        <w:rPr>
          <w:rFonts w:ascii="Trebuchet MS" w:hAnsi="Trebuchet MS" w:cstheme="minorHAnsi"/>
          <w:sz w:val="20"/>
          <w:szCs w:val="20"/>
          <w:lang w:bidi="th-TH"/>
        </w:rPr>
        <w:t>I</w:t>
      </w:r>
      <w:r w:rsidR="003C4E4D" w:rsidRPr="004F6E23">
        <w:rPr>
          <w:rFonts w:ascii="Trebuchet MS" w:hAnsi="Trebuchet MS" w:cstheme="minorHAnsi"/>
          <w:sz w:val="20"/>
          <w:szCs w:val="20"/>
          <w:lang w:bidi="th-TH"/>
        </w:rPr>
        <w:t xml:space="preserve"> desta Escritura</w:t>
      </w:r>
      <w:r w:rsidR="003803BD" w:rsidRPr="004F6E23">
        <w:rPr>
          <w:rFonts w:ascii="Trebuchet MS" w:hAnsi="Trebuchet MS" w:cstheme="minorHAnsi"/>
          <w:sz w:val="20"/>
          <w:szCs w:val="20"/>
          <w:lang w:bidi="th-TH"/>
        </w:rPr>
        <w:t xml:space="preserve"> e</w:t>
      </w:r>
      <w:r w:rsidR="00E74337" w:rsidRPr="004F6E23">
        <w:rPr>
          <w:rFonts w:ascii="Trebuchet MS" w:hAnsi="Trebuchet MS" w:cstheme="minorHAnsi"/>
          <w:sz w:val="20"/>
          <w:szCs w:val="20"/>
          <w:lang w:bidi="th-TH"/>
        </w:rPr>
        <w:t xml:space="preserve"> (iii) o montante de R$</w:t>
      </w:r>
      <w:r w:rsidR="006C109C" w:rsidRPr="004F6E23">
        <w:rPr>
          <w:rFonts w:ascii="Trebuchet MS" w:hAnsi="Trebuchet MS" w:cstheme="minorHAnsi"/>
          <w:sz w:val="20"/>
          <w:szCs w:val="20"/>
          <w:lang w:bidi="th-TH"/>
        </w:rPr>
        <w:t> </w:t>
      </w:r>
      <w:r w:rsidR="00EE4E4C">
        <w:rPr>
          <w:rFonts w:ascii="Trebuchet MS" w:hAnsi="Trebuchet MS"/>
          <w:sz w:val="20"/>
          <w:szCs w:val="20"/>
        </w:rPr>
        <w:t>2.438.</w:t>
      </w:r>
      <w:r w:rsidR="00EB6DA7">
        <w:rPr>
          <w:rFonts w:ascii="Trebuchet MS" w:hAnsi="Trebuchet MS"/>
          <w:sz w:val="20"/>
          <w:szCs w:val="20"/>
        </w:rPr>
        <w:t>397</w:t>
      </w:r>
      <w:r w:rsidR="00EE4E4C">
        <w:rPr>
          <w:rFonts w:ascii="Trebuchet MS" w:hAnsi="Trebuchet MS"/>
          <w:sz w:val="20"/>
          <w:szCs w:val="20"/>
        </w:rPr>
        <w:t>,00</w:t>
      </w:r>
      <w:r w:rsidR="00EE4E4C" w:rsidRPr="004F6E23" w:rsidDel="00E80A2D">
        <w:rPr>
          <w:rFonts w:ascii="Trebuchet MS" w:hAnsi="Trebuchet MS"/>
          <w:sz w:val="20"/>
          <w:szCs w:val="20"/>
        </w:rPr>
        <w:t xml:space="preserve"> </w:t>
      </w:r>
      <w:r w:rsidR="00EE4E4C" w:rsidRPr="004F6E23">
        <w:rPr>
          <w:rFonts w:ascii="Trebuchet MS" w:hAnsi="Trebuchet MS"/>
          <w:sz w:val="20"/>
          <w:szCs w:val="20"/>
        </w:rPr>
        <w:t xml:space="preserve"> </w:t>
      </w:r>
      <w:r w:rsidR="00EE4E4C" w:rsidRPr="004F6E23">
        <w:rPr>
          <w:rFonts w:ascii="Trebuchet MS" w:hAnsi="Trebuchet MS" w:cstheme="minorHAnsi"/>
          <w:sz w:val="20"/>
          <w:szCs w:val="20"/>
          <w:lang w:bidi="th-TH"/>
        </w:rPr>
        <w:t>(</w:t>
      </w:r>
      <w:r w:rsidR="00EE4E4C">
        <w:rPr>
          <w:rFonts w:ascii="Trebuchet MS" w:hAnsi="Trebuchet MS"/>
          <w:sz w:val="20"/>
          <w:szCs w:val="20"/>
        </w:rPr>
        <w:t xml:space="preserve">dois milhões, quatrocentos e trinta e oito mil, </w:t>
      </w:r>
      <w:r w:rsidR="00EB6DA7">
        <w:rPr>
          <w:rFonts w:ascii="Trebuchet MS" w:hAnsi="Trebuchet MS"/>
          <w:sz w:val="20"/>
          <w:szCs w:val="20"/>
        </w:rPr>
        <w:t>trezentos e noventa e sete</w:t>
      </w:r>
      <w:r w:rsidR="00EE4E4C">
        <w:rPr>
          <w:rFonts w:ascii="Trebuchet MS" w:hAnsi="Trebuchet MS"/>
          <w:sz w:val="20"/>
          <w:szCs w:val="20"/>
        </w:rPr>
        <w:t xml:space="preserve"> </w:t>
      </w:r>
      <w:r w:rsidR="003C2C2A">
        <w:rPr>
          <w:rFonts w:ascii="Trebuchet MS" w:hAnsi="Trebuchet MS"/>
          <w:sz w:val="20"/>
          <w:szCs w:val="20"/>
        </w:rPr>
        <w:t>r</w:t>
      </w:r>
      <w:r w:rsidR="00EE4E4C">
        <w:rPr>
          <w:rFonts w:ascii="Trebuchet MS" w:hAnsi="Trebuchet MS"/>
          <w:sz w:val="20"/>
          <w:szCs w:val="20"/>
        </w:rPr>
        <w:t>eais</w:t>
      </w:r>
      <w:r w:rsidR="00EE4E4C" w:rsidRPr="004F6E23">
        <w:rPr>
          <w:rFonts w:ascii="Trebuchet MS" w:hAnsi="Trebuchet MS"/>
          <w:sz w:val="20"/>
          <w:szCs w:val="20"/>
        </w:rPr>
        <w:t xml:space="preserve">) </w:t>
      </w:r>
      <w:r w:rsidR="00E74337" w:rsidRPr="004F6E23">
        <w:rPr>
          <w:rFonts w:ascii="Trebuchet MS" w:hAnsi="Trebuchet MS" w:cstheme="minorHAnsi"/>
          <w:sz w:val="20"/>
          <w:szCs w:val="20"/>
          <w:lang w:bidi="th-TH"/>
        </w:rPr>
        <w:t xml:space="preserve">para fins de constituição de um fundo de reserva </w:t>
      </w:r>
      <w:r w:rsidR="00E74337" w:rsidRPr="004F6E23">
        <w:rPr>
          <w:rFonts w:ascii="Trebuchet MS" w:hAnsi="Trebuchet MS"/>
          <w:sz w:val="20"/>
          <w:szCs w:val="20"/>
        </w:rPr>
        <w:t xml:space="preserve">cujos recursos serão destinados a garantir o pagamento </w:t>
      </w:r>
      <w:r w:rsidR="006C109C" w:rsidRPr="004F6E23">
        <w:rPr>
          <w:rFonts w:ascii="Trebuchet MS" w:hAnsi="Trebuchet MS"/>
          <w:sz w:val="20"/>
          <w:szCs w:val="20"/>
        </w:rPr>
        <w:t xml:space="preserve">de </w:t>
      </w:r>
      <w:r w:rsidR="00E80A2D" w:rsidRPr="004F6E23">
        <w:rPr>
          <w:rFonts w:ascii="Trebuchet MS" w:hAnsi="Trebuchet MS"/>
          <w:sz w:val="20"/>
          <w:szCs w:val="20"/>
        </w:rPr>
        <w:t xml:space="preserve">3 (três) </w:t>
      </w:r>
      <w:r w:rsidR="006C109C" w:rsidRPr="004F6E23">
        <w:rPr>
          <w:rFonts w:ascii="Trebuchet MS" w:hAnsi="Trebuchet MS"/>
          <w:sz w:val="20"/>
          <w:szCs w:val="20"/>
        </w:rPr>
        <w:t>parcela</w:t>
      </w:r>
      <w:r w:rsidR="00E80A2D" w:rsidRPr="004F6E23">
        <w:rPr>
          <w:rFonts w:ascii="Trebuchet MS" w:hAnsi="Trebuchet MS"/>
          <w:sz w:val="20"/>
          <w:szCs w:val="20"/>
        </w:rPr>
        <w:t>s</w:t>
      </w:r>
      <w:r w:rsidR="006C109C" w:rsidRPr="004F6E23">
        <w:rPr>
          <w:rFonts w:ascii="Trebuchet MS" w:hAnsi="Trebuchet MS"/>
          <w:sz w:val="20"/>
          <w:szCs w:val="20"/>
        </w:rPr>
        <w:t xml:space="preserve"> </w:t>
      </w:r>
      <w:r w:rsidR="00D44627" w:rsidRPr="004F6E23">
        <w:rPr>
          <w:rFonts w:ascii="Trebuchet MS" w:hAnsi="Trebuchet MS"/>
          <w:sz w:val="20"/>
          <w:szCs w:val="20"/>
        </w:rPr>
        <w:t xml:space="preserve">vincendas </w:t>
      </w:r>
      <w:r w:rsidR="006C109C" w:rsidRPr="004F6E23">
        <w:rPr>
          <w:rFonts w:ascii="Trebuchet MS" w:hAnsi="Trebuchet MS"/>
          <w:sz w:val="20"/>
          <w:szCs w:val="20"/>
        </w:rPr>
        <w:t xml:space="preserve">devida a título de Amortização e Remuneração </w:t>
      </w:r>
      <w:r w:rsidR="00E74337" w:rsidRPr="004F6E23">
        <w:rPr>
          <w:rFonts w:ascii="Trebuchet MS" w:hAnsi="Trebuchet MS"/>
          <w:sz w:val="20"/>
          <w:szCs w:val="20"/>
        </w:rPr>
        <w:t>das Debênture</w:t>
      </w:r>
      <w:r w:rsidR="006B745D" w:rsidRPr="004F6E23">
        <w:rPr>
          <w:rFonts w:ascii="Trebuchet MS" w:hAnsi="Trebuchet MS"/>
          <w:sz w:val="20"/>
          <w:szCs w:val="20"/>
        </w:rPr>
        <w:t>s</w:t>
      </w:r>
      <w:r w:rsidR="00034125" w:rsidRPr="004F6E23">
        <w:rPr>
          <w:rFonts w:ascii="Trebuchet MS" w:hAnsi="Trebuchet MS"/>
          <w:sz w:val="20"/>
          <w:szCs w:val="20"/>
        </w:rPr>
        <w:t>,</w:t>
      </w:r>
      <w:r w:rsidR="006B745D" w:rsidRPr="004F6E23">
        <w:rPr>
          <w:rFonts w:ascii="Trebuchet MS" w:hAnsi="Trebuchet MS"/>
          <w:sz w:val="20"/>
          <w:szCs w:val="20"/>
        </w:rPr>
        <w:t xml:space="preserve"> sendo que, para fins da sua constituição, considerar-se-á a primeira parcela vincenda da Amortização</w:t>
      </w:r>
      <w:r w:rsidR="004B157B" w:rsidRPr="004F6E23">
        <w:rPr>
          <w:rFonts w:ascii="Trebuchet MS" w:hAnsi="Trebuchet MS"/>
          <w:sz w:val="20"/>
          <w:szCs w:val="20"/>
        </w:rPr>
        <w:t xml:space="preserve"> (conforme definida abaixo)</w:t>
      </w:r>
      <w:r w:rsidR="006B745D" w:rsidRPr="004F6E23">
        <w:rPr>
          <w:rFonts w:ascii="Trebuchet MS" w:hAnsi="Trebuchet MS"/>
          <w:sz w:val="20"/>
          <w:szCs w:val="20"/>
        </w:rPr>
        <w:t>, após o período de carência prevista na cláusula 4.1</w:t>
      </w:r>
      <w:r w:rsidR="002B57D6">
        <w:rPr>
          <w:rFonts w:ascii="Trebuchet MS" w:hAnsi="Trebuchet MS"/>
          <w:sz w:val="20"/>
          <w:szCs w:val="20"/>
        </w:rPr>
        <w:t>5</w:t>
      </w:r>
      <w:r w:rsidR="006B745D" w:rsidRPr="004F6E23">
        <w:rPr>
          <w:rFonts w:ascii="Trebuchet MS" w:hAnsi="Trebuchet MS"/>
          <w:sz w:val="20"/>
          <w:szCs w:val="20"/>
        </w:rPr>
        <w:t xml:space="preserve"> abaixo, e a </w:t>
      </w:r>
      <w:r w:rsidR="00C86253" w:rsidRPr="004F6E23">
        <w:rPr>
          <w:rFonts w:ascii="Trebuchet MS" w:hAnsi="Trebuchet MS"/>
          <w:sz w:val="20"/>
          <w:szCs w:val="20"/>
        </w:rPr>
        <w:t>próxima</w:t>
      </w:r>
      <w:r w:rsidR="006B745D" w:rsidRPr="004F6E23">
        <w:rPr>
          <w:rFonts w:ascii="Trebuchet MS" w:hAnsi="Trebuchet MS"/>
          <w:sz w:val="20"/>
          <w:szCs w:val="20"/>
        </w:rPr>
        <w:t xml:space="preserve"> parcela vincenda da Remuneração </w:t>
      </w:r>
      <w:r w:rsidR="004B157B" w:rsidRPr="004F6E23">
        <w:rPr>
          <w:rFonts w:ascii="Trebuchet MS" w:hAnsi="Trebuchet MS"/>
          <w:sz w:val="20"/>
          <w:szCs w:val="20"/>
        </w:rPr>
        <w:t>(conforme definida abaixo)</w:t>
      </w:r>
      <w:r w:rsidR="00A23A1D" w:rsidRPr="004F6E23">
        <w:rPr>
          <w:rFonts w:ascii="Trebuchet MS" w:hAnsi="Trebuchet MS"/>
          <w:sz w:val="20"/>
          <w:szCs w:val="20"/>
        </w:rPr>
        <w:t xml:space="preserve">, bem como para garantir o pagamento de 3 (três) </w:t>
      </w:r>
      <w:r w:rsidR="004F6E23" w:rsidRPr="004F6E23">
        <w:rPr>
          <w:rFonts w:ascii="Trebuchet MS" w:hAnsi="Trebuchet MS"/>
          <w:sz w:val="20"/>
          <w:szCs w:val="20"/>
        </w:rPr>
        <w:t>valores de QMM, nos termos do Contrato de Cessão</w:t>
      </w:r>
      <w:r w:rsidR="006B745D" w:rsidRPr="004F6E23">
        <w:rPr>
          <w:rFonts w:ascii="Trebuchet MS" w:hAnsi="Trebuchet MS"/>
          <w:sz w:val="20"/>
          <w:szCs w:val="20"/>
        </w:rPr>
        <w:t xml:space="preserve"> </w:t>
      </w:r>
      <w:r w:rsidR="00D44627" w:rsidRPr="004F6E23">
        <w:rPr>
          <w:rFonts w:ascii="Trebuchet MS" w:hAnsi="Trebuchet MS"/>
          <w:sz w:val="20"/>
          <w:szCs w:val="20"/>
        </w:rPr>
        <w:t>(</w:t>
      </w:r>
      <w:r w:rsidR="00E74337" w:rsidRPr="004F6E23">
        <w:rPr>
          <w:rFonts w:ascii="Trebuchet MS" w:hAnsi="Trebuchet MS"/>
          <w:sz w:val="20"/>
          <w:szCs w:val="20"/>
        </w:rPr>
        <w:t>“</w:t>
      </w:r>
      <w:r w:rsidR="00E74337" w:rsidRPr="004F6E23">
        <w:rPr>
          <w:rFonts w:ascii="Trebuchet MS" w:hAnsi="Trebuchet MS"/>
          <w:sz w:val="20"/>
          <w:szCs w:val="20"/>
          <w:u w:val="single"/>
        </w:rPr>
        <w:t>Fundo de Reserva</w:t>
      </w:r>
      <w:r w:rsidR="00E74337" w:rsidRPr="004F6E23">
        <w:rPr>
          <w:rFonts w:ascii="Trebuchet MS" w:hAnsi="Trebuchet MS"/>
          <w:sz w:val="20"/>
          <w:szCs w:val="20"/>
        </w:rPr>
        <w:t>”)</w:t>
      </w:r>
      <w:r w:rsidR="00E74337" w:rsidRPr="004F6E23">
        <w:rPr>
          <w:rFonts w:ascii="Trebuchet MS" w:hAnsi="Trebuchet MS" w:cstheme="minorHAnsi"/>
          <w:sz w:val="20"/>
          <w:szCs w:val="20"/>
          <w:lang w:bidi="th-TH"/>
        </w:rPr>
        <w:t>.</w:t>
      </w:r>
      <w:r w:rsidR="00B93BCA" w:rsidRPr="004F6E23">
        <w:rPr>
          <w:rFonts w:ascii="Trebuchet MS" w:hAnsi="Trebuchet MS" w:cstheme="minorHAnsi"/>
          <w:sz w:val="20"/>
          <w:szCs w:val="20"/>
          <w:lang w:bidi="th-TH"/>
        </w:rPr>
        <w:t xml:space="preserve"> </w:t>
      </w:r>
    </w:p>
    <w:p w14:paraId="6BBF30F2" w14:textId="77777777" w:rsidR="00B93BCA" w:rsidRPr="008B580C" w:rsidRDefault="00B93BCA" w:rsidP="009A0F50">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p>
    <w:p w14:paraId="20C59805" w14:textId="77777777" w:rsidR="00090E3A" w:rsidRPr="008B580C" w:rsidRDefault="009B0579" w:rsidP="00596F86">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Em até </w:t>
      </w:r>
      <w:r w:rsidR="00E80A2D">
        <w:rPr>
          <w:rFonts w:ascii="Trebuchet MS" w:hAnsi="Trebuchet MS" w:cstheme="minorHAnsi"/>
          <w:sz w:val="20"/>
          <w:szCs w:val="20"/>
          <w:lang w:bidi="th-TH"/>
        </w:rPr>
        <w:t>1</w:t>
      </w:r>
      <w:r w:rsidR="00E80A2D"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w:t>
      </w:r>
      <w:r w:rsidR="00E80A2D">
        <w:rPr>
          <w:rFonts w:ascii="Trebuchet MS" w:hAnsi="Trebuchet MS" w:cstheme="minorHAnsi"/>
          <w:sz w:val="20"/>
          <w:szCs w:val="20"/>
          <w:lang w:bidi="th-TH"/>
        </w:rPr>
        <w:t>um</w:t>
      </w:r>
      <w:r w:rsidRPr="008B580C">
        <w:rPr>
          <w:rFonts w:ascii="Trebuchet MS" w:hAnsi="Trebuchet MS" w:cstheme="minorHAnsi"/>
          <w:sz w:val="20"/>
          <w:szCs w:val="20"/>
          <w:lang w:bidi="th-TH"/>
        </w:rPr>
        <w:t xml:space="preserve">) Dia </w:t>
      </w:r>
      <w:r w:rsidR="00E80A2D" w:rsidRPr="008B580C">
        <w:rPr>
          <w:rFonts w:ascii="Trebuchet MS" w:hAnsi="Trebuchet MS" w:cstheme="minorHAnsi"/>
          <w:sz w:val="20"/>
          <w:szCs w:val="20"/>
          <w:lang w:bidi="th-TH"/>
        </w:rPr>
        <w:t>Út</w:t>
      </w:r>
      <w:r w:rsidR="00E80A2D">
        <w:rPr>
          <w:rFonts w:ascii="Trebuchet MS" w:hAnsi="Trebuchet MS" w:cstheme="minorHAnsi"/>
          <w:sz w:val="20"/>
          <w:szCs w:val="20"/>
          <w:lang w:bidi="th-TH"/>
        </w:rPr>
        <w:t>il</w:t>
      </w:r>
      <w:r w:rsidR="00E80A2D"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contados da comprovação do cumprimento de todas as Condições </w:t>
      </w:r>
      <w:r w:rsidR="003868F1" w:rsidRPr="008B580C">
        <w:rPr>
          <w:rFonts w:ascii="Trebuchet MS" w:hAnsi="Trebuchet MS" w:cstheme="minorHAnsi"/>
          <w:sz w:val="20"/>
          <w:szCs w:val="20"/>
          <w:lang w:bidi="th-TH"/>
        </w:rPr>
        <w:t>Precedentes</w:t>
      </w:r>
      <w:r w:rsidR="00C643B7">
        <w:rPr>
          <w:rFonts w:ascii="Trebuchet MS" w:hAnsi="Trebuchet MS" w:cstheme="minorHAnsi"/>
          <w:sz w:val="20"/>
          <w:szCs w:val="20"/>
          <w:lang w:bidi="th-TH"/>
        </w:rPr>
        <w:t xml:space="preserve"> e da primeira integralização dos CRI</w:t>
      </w:r>
      <w:r w:rsidRPr="008B580C">
        <w:rPr>
          <w:rFonts w:ascii="Trebuchet MS" w:hAnsi="Trebuchet MS" w:cstheme="minorHAnsi"/>
          <w:sz w:val="20"/>
          <w:szCs w:val="20"/>
          <w:lang w:bidi="th-TH"/>
        </w:rPr>
        <w:t>, a Debenturista realizará o depósito dos recursos da integralização das Debêntures</w:t>
      </w:r>
      <w:r w:rsidR="00CA1540">
        <w:rPr>
          <w:rFonts w:ascii="Trebuchet MS" w:hAnsi="Trebuchet MS" w:cstheme="minorHAnsi"/>
          <w:sz w:val="20"/>
          <w:szCs w:val="20"/>
          <w:lang w:bidi="th-TH"/>
        </w:rPr>
        <w:t>, observadas as retenções mencionadas na cláusula 4.1</w:t>
      </w:r>
      <w:r w:rsidR="002B57D6">
        <w:rPr>
          <w:rFonts w:ascii="Trebuchet MS" w:hAnsi="Trebuchet MS" w:cstheme="minorHAnsi"/>
          <w:sz w:val="20"/>
          <w:szCs w:val="20"/>
          <w:lang w:bidi="th-TH"/>
        </w:rPr>
        <w:t>0</w:t>
      </w:r>
      <w:r w:rsidR="00CA1540">
        <w:rPr>
          <w:rFonts w:ascii="Trebuchet MS" w:hAnsi="Trebuchet MS" w:cstheme="minorHAnsi"/>
          <w:sz w:val="20"/>
          <w:szCs w:val="20"/>
          <w:lang w:bidi="th-TH"/>
        </w:rPr>
        <w:t>.3 acima,</w:t>
      </w:r>
      <w:r w:rsidRPr="008B580C">
        <w:rPr>
          <w:rFonts w:ascii="Trebuchet MS" w:hAnsi="Trebuchet MS" w:cstheme="minorHAnsi"/>
          <w:sz w:val="20"/>
          <w:szCs w:val="20"/>
          <w:lang w:bidi="th-TH"/>
        </w:rPr>
        <w:t xml:space="preserve"> </w:t>
      </w:r>
      <w:r w:rsidR="00E80A2D">
        <w:rPr>
          <w:rFonts w:ascii="Trebuchet MS" w:hAnsi="Trebuchet MS" w:cstheme="minorHAnsi"/>
          <w:sz w:val="20"/>
          <w:szCs w:val="20"/>
          <w:lang w:bidi="th-TH"/>
        </w:rPr>
        <w:t xml:space="preserve">na conta corrente nº </w:t>
      </w:r>
      <w:r w:rsidR="003479AE">
        <w:rPr>
          <w:rFonts w:ascii="Trebuchet MS" w:hAnsi="Trebuchet MS" w:cstheme="minorHAnsi"/>
          <w:sz w:val="20"/>
          <w:szCs w:val="20"/>
          <w:lang w:bidi="th-TH"/>
        </w:rPr>
        <w:t xml:space="preserve">28217-9 </w:t>
      </w:r>
      <w:r w:rsidR="00E80A2D">
        <w:rPr>
          <w:rFonts w:ascii="Trebuchet MS" w:hAnsi="Trebuchet MS" w:cstheme="minorHAnsi"/>
          <w:sz w:val="20"/>
          <w:szCs w:val="20"/>
          <w:lang w:bidi="th-TH"/>
        </w:rPr>
        <w:t xml:space="preserve">da agência </w:t>
      </w:r>
      <w:r w:rsidR="003479AE">
        <w:rPr>
          <w:rFonts w:ascii="Trebuchet MS" w:hAnsi="Trebuchet MS" w:cstheme="minorHAnsi"/>
          <w:sz w:val="20"/>
          <w:szCs w:val="20"/>
          <w:lang w:bidi="th-TH"/>
        </w:rPr>
        <w:t xml:space="preserve">0637 </w:t>
      </w:r>
      <w:r w:rsidR="00E80A2D">
        <w:rPr>
          <w:rFonts w:ascii="Trebuchet MS" w:hAnsi="Trebuchet MS" w:cstheme="minorHAnsi"/>
          <w:sz w:val="20"/>
          <w:szCs w:val="20"/>
          <w:lang w:bidi="th-TH"/>
        </w:rPr>
        <w:t xml:space="preserve">do Banco </w:t>
      </w:r>
      <w:r w:rsidR="003479AE">
        <w:rPr>
          <w:rFonts w:ascii="Trebuchet MS" w:hAnsi="Trebuchet MS" w:cstheme="minorHAnsi"/>
          <w:sz w:val="20"/>
          <w:szCs w:val="20"/>
          <w:lang w:bidi="th-TH"/>
        </w:rPr>
        <w:t xml:space="preserve">Itaú, </w:t>
      </w:r>
      <w:r w:rsidR="00E80A2D">
        <w:rPr>
          <w:rFonts w:ascii="Trebuchet MS" w:hAnsi="Trebuchet MS" w:cstheme="minorHAnsi"/>
          <w:sz w:val="20"/>
          <w:szCs w:val="20"/>
          <w:lang w:bidi="th-TH"/>
        </w:rPr>
        <w:t>de titularidade da Emissora (“</w:t>
      </w:r>
      <w:r w:rsidR="00E80A2D" w:rsidRPr="000C5F96">
        <w:rPr>
          <w:rFonts w:ascii="Trebuchet MS" w:hAnsi="Trebuchet MS" w:cstheme="minorHAnsi"/>
          <w:sz w:val="20"/>
          <w:szCs w:val="20"/>
          <w:u w:val="single"/>
          <w:lang w:bidi="th-TH"/>
        </w:rPr>
        <w:t>Conta de Livre Movimentação</w:t>
      </w:r>
      <w:r w:rsidR="00E80A2D">
        <w:rPr>
          <w:rFonts w:ascii="Trebuchet MS" w:hAnsi="Trebuchet MS" w:cstheme="minorHAnsi"/>
          <w:sz w:val="20"/>
          <w:szCs w:val="20"/>
          <w:lang w:bidi="th-TH"/>
        </w:rPr>
        <w:t>”)</w:t>
      </w:r>
      <w:r w:rsidR="00A75365" w:rsidRPr="008B580C">
        <w:rPr>
          <w:rFonts w:ascii="Trebuchet MS" w:hAnsi="Trebuchet MS" w:cstheme="minorHAnsi"/>
          <w:sz w:val="20"/>
          <w:szCs w:val="20"/>
          <w:lang w:bidi="th-TH"/>
        </w:rPr>
        <w:t>.</w:t>
      </w:r>
      <w:r w:rsidR="0061277B">
        <w:rPr>
          <w:rFonts w:ascii="Trebuchet MS" w:hAnsi="Trebuchet MS" w:cstheme="minorHAnsi"/>
          <w:sz w:val="20"/>
          <w:szCs w:val="20"/>
          <w:lang w:bidi="th-TH"/>
        </w:rPr>
        <w:t xml:space="preserve"> </w:t>
      </w:r>
    </w:p>
    <w:p w14:paraId="5765C511" w14:textId="77777777" w:rsidR="00636CD0" w:rsidRPr="008B580C" w:rsidRDefault="00636CD0" w:rsidP="00C23619">
      <w:pPr>
        <w:widowControl w:val="0"/>
        <w:spacing w:line="360" w:lineRule="auto"/>
        <w:jc w:val="both"/>
        <w:rPr>
          <w:rFonts w:ascii="Trebuchet MS" w:eastAsia="Arial Unicode MS" w:hAnsi="Trebuchet MS" w:cstheme="minorHAnsi"/>
          <w:sz w:val="20"/>
          <w:szCs w:val="20"/>
          <w:lang w:bidi="th-TH"/>
        </w:rPr>
      </w:pPr>
    </w:p>
    <w:p w14:paraId="7646016D" w14:textId="77777777" w:rsidR="00C437EE"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imes New Roman"/>
          <w:color w:val="000000" w:themeColor="text1"/>
          <w:sz w:val="20"/>
          <w:szCs w:val="20"/>
        </w:rPr>
      </w:pPr>
      <w:bookmarkStart w:id="36" w:name="_Ref74042899"/>
      <w:bookmarkEnd w:id="35"/>
      <w:r w:rsidRPr="008B580C">
        <w:rPr>
          <w:rFonts w:ascii="Trebuchet MS" w:hAnsi="Trebuchet MS" w:cstheme="minorHAnsi"/>
          <w:bCs/>
          <w:sz w:val="20"/>
          <w:szCs w:val="20"/>
          <w:u w:val="single"/>
          <w:lang w:bidi="th-TH"/>
        </w:rPr>
        <w:t>Atualização Monetária do Valor Nominal Unitário</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bookmarkStart w:id="37" w:name="_Ref264223392"/>
      <w:r w:rsidR="00C437EE" w:rsidRPr="008B580C">
        <w:rPr>
          <w:rFonts w:ascii="Trebuchet MS" w:hAnsi="Trebuchet MS" w:cs="Times New Roman"/>
          <w:color w:val="000000" w:themeColor="text1"/>
          <w:sz w:val="20"/>
          <w:szCs w:val="20"/>
        </w:rPr>
        <w:t xml:space="preserve">As Debêntures terão o seu Valor Nominal Unitário ou </w:t>
      </w:r>
      <w:r w:rsidR="00C437EE" w:rsidRPr="008B580C">
        <w:rPr>
          <w:rFonts w:ascii="Trebuchet MS" w:hAnsi="Trebuchet MS" w:cs="Times New Roman"/>
          <w:color w:val="000000" w:themeColor="text1"/>
          <w:sz w:val="20"/>
          <w:szCs w:val="20"/>
        </w:rPr>
        <w:lastRenderedPageBreak/>
        <w:t>saldo do Valor Nominal Unitário, conforme o caso, atualizado monetariamente</w:t>
      </w:r>
      <w:r w:rsidR="00C437EE" w:rsidRPr="008B580C">
        <w:rPr>
          <w:rFonts w:ascii="Trebuchet MS" w:eastAsia="Arial Unicode MS" w:hAnsi="Trebuchet MS" w:cs="Times New Roman"/>
          <w:color w:val="000000" w:themeColor="text1"/>
          <w:sz w:val="20"/>
          <w:szCs w:val="20"/>
        </w:rPr>
        <w:t>,</w:t>
      </w:r>
      <w:r w:rsidR="00C437EE" w:rsidRPr="008B580C">
        <w:rPr>
          <w:rFonts w:ascii="Trebuchet MS" w:hAnsi="Trebuchet MS" w:cs="Times New Roman"/>
          <w:color w:val="000000" w:themeColor="text1"/>
          <w:sz w:val="20"/>
          <w:szCs w:val="20"/>
        </w:rPr>
        <w:t xml:space="preserve"> a partir </w:t>
      </w:r>
      <w:r w:rsidR="004C09C8">
        <w:rPr>
          <w:rFonts w:ascii="Trebuchet MS" w:hAnsi="Trebuchet MS" w:cs="Times New Roman"/>
          <w:color w:val="000000" w:themeColor="text1"/>
          <w:sz w:val="20"/>
          <w:szCs w:val="20"/>
        </w:rPr>
        <w:t xml:space="preserve">da </w:t>
      </w:r>
      <w:r w:rsidR="00767746" w:rsidRPr="008B580C">
        <w:rPr>
          <w:rFonts w:ascii="Trebuchet MS" w:hAnsi="Trebuchet MS" w:cs="Times New Roman"/>
          <w:color w:val="000000" w:themeColor="text1"/>
          <w:sz w:val="20"/>
          <w:szCs w:val="20"/>
        </w:rPr>
        <w:t xml:space="preserve">primeira </w:t>
      </w:r>
      <w:r w:rsidR="00C8339F">
        <w:rPr>
          <w:rFonts w:ascii="Trebuchet MS" w:hAnsi="Trebuchet MS" w:cs="Times New Roman"/>
          <w:color w:val="000000" w:themeColor="text1"/>
          <w:sz w:val="20"/>
          <w:szCs w:val="20"/>
        </w:rPr>
        <w:t xml:space="preserve">Data de </w:t>
      </w:r>
      <w:r w:rsidR="00C8339F" w:rsidRPr="008B580C">
        <w:rPr>
          <w:rFonts w:ascii="Trebuchet MS" w:hAnsi="Trebuchet MS" w:cs="Times New Roman"/>
          <w:color w:val="000000" w:themeColor="text1"/>
          <w:sz w:val="20"/>
          <w:szCs w:val="20"/>
        </w:rPr>
        <w:t xml:space="preserve">Integralização </w:t>
      </w:r>
      <w:r w:rsidR="00C437EE" w:rsidRPr="008B580C">
        <w:rPr>
          <w:rFonts w:ascii="Trebuchet MS" w:hAnsi="Trebuchet MS" w:cs="Times New Roman"/>
          <w:color w:val="000000" w:themeColor="text1"/>
          <w:sz w:val="20"/>
          <w:szCs w:val="20"/>
        </w:rPr>
        <w:t>, pela variação</w:t>
      </w:r>
      <w:r w:rsidR="00C437EE" w:rsidRPr="008B580C">
        <w:rPr>
          <w:rFonts w:ascii="Trebuchet MS" w:eastAsia="Arial Unicode MS" w:hAnsi="Trebuchet MS" w:cs="Times New Roman"/>
          <w:color w:val="000000" w:themeColor="text1"/>
          <w:sz w:val="20"/>
          <w:szCs w:val="20"/>
        </w:rPr>
        <w:t xml:space="preserve"> acumulada</w:t>
      </w:r>
      <w:r w:rsidR="00C437EE" w:rsidRPr="008B580C">
        <w:rPr>
          <w:rFonts w:ascii="Trebuchet MS" w:hAnsi="Trebuchet MS" w:cs="Times New Roman"/>
          <w:color w:val="000000" w:themeColor="text1"/>
          <w:sz w:val="20"/>
          <w:szCs w:val="20"/>
        </w:rPr>
        <w:t xml:space="preserve"> do </w:t>
      </w:r>
      <w:r w:rsidR="006D0E15" w:rsidRPr="008B580C">
        <w:rPr>
          <w:rFonts w:ascii="Trebuchet MS" w:hAnsi="Trebuchet MS" w:cs="Times New Roman"/>
          <w:color w:val="000000" w:themeColor="text1"/>
          <w:sz w:val="20"/>
          <w:szCs w:val="20"/>
        </w:rPr>
        <w:t>Í</w:t>
      </w:r>
      <w:r w:rsidR="00BC313E" w:rsidRPr="008B580C">
        <w:rPr>
          <w:rFonts w:ascii="Trebuchet MS" w:hAnsi="Trebuchet MS" w:cs="Times New Roman"/>
          <w:color w:val="000000" w:themeColor="text1"/>
          <w:sz w:val="20"/>
          <w:szCs w:val="20"/>
        </w:rPr>
        <w:t>ndice Nacional de Preços ao Consumidor Amplo, divulgado pelo IBGE (“</w:t>
      </w:r>
      <w:r w:rsidR="00C437EE" w:rsidRPr="008B580C">
        <w:rPr>
          <w:rFonts w:ascii="Trebuchet MS" w:hAnsi="Trebuchet MS" w:cs="Times New Roman"/>
          <w:color w:val="000000" w:themeColor="text1"/>
          <w:sz w:val="20"/>
          <w:szCs w:val="20"/>
          <w:u w:val="single"/>
        </w:rPr>
        <w:t>IPCA</w:t>
      </w:r>
      <w:r w:rsidR="00BC313E" w:rsidRPr="008B580C">
        <w:rPr>
          <w:rFonts w:ascii="Trebuchet MS" w:hAnsi="Trebuchet MS" w:cs="Times New Roman"/>
          <w:color w:val="000000" w:themeColor="text1"/>
          <w:sz w:val="20"/>
          <w:szCs w:val="20"/>
        </w:rPr>
        <w:t>”)</w:t>
      </w:r>
      <w:r w:rsidR="00C437EE" w:rsidRPr="008B580C">
        <w:rPr>
          <w:rFonts w:ascii="Trebuchet MS" w:hAnsi="Trebuchet MS" w:cs="Times New Roman"/>
          <w:color w:val="000000" w:themeColor="text1"/>
          <w:sz w:val="20"/>
          <w:szCs w:val="20"/>
        </w:rPr>
        <w:t xml:space="preserve">, calculada de forma exponencial e cumulativa </w:t>
      </w:r>
      <w:r w:rsidR="00C437EE" w:rsidRPr="008B580C">
        <w:rPr>
          <w:rFonts w:ascii="Trebuchet MS" w:hAnsi="Trebuchet MS" w:cs="Times New Roman"/>
          <w:i/>
          <w:color w:val="000000" w:themeColor="text1"/>
          <w:sz w:val="20"/>
          <w:szCs w:val="20"/>
        </w:rPr>
        <w:t>pro rata temporis</w:t>
      </w:r>
      <w:r w:rsidR="00C437EE" w:rsidRPr="008B580C">
        <w:rPr>
          <w:rFonts w:ascii="Trebuchet MS" w:hAnsi="Trebuchet MS" w:cs="Times New Roman"/>
          <w:color w:val="000000" w:themeColor="text1"/>
          <w:sz w:val="20"/>
          <w:szCs w:val="20"/>
        </w:rPr>
        <w:t xml:space="preserve"> por Dias Úteis</w:t>
      </w:r>
      <w:r w:rsidR="004C09C8">
        <w:rPr>
          <w:rFonts w:ascii="Trebuchet MS" w:hAnsi="Trebuchet MS" w:cs="Times New Roman"/>
          <w:color w:val="000000" w:themeColor="text1"/>
          <w:sz w:val="20"/>
          <w:szCs w:val="20"/>
        </w:rPr>
        <w:t xml:space="preserve"> base 252 (duzentos e cinquenta dois)</w:t>
      </w:r>
      <w:r w:rsidR="00C437EE" w:rsidRPr="008B580C">
        <w:rPr>
          <w:rFonts w:ascii="Trebuchet MS" w:hAnsi="Trebuchet MS" w:cs="Times New Roman"/>
          <w:color w:val="000000" w:themeColor="text1"/>
          <w:sz w:val="20"/>
          <w:szCs w:val="20"/>
        </w:rPr>
        <w:t xml:space="preserve"> (“</w:t>
      </w:r>
      <w:r w:rsidR="00C437EE" w:rsidRPr="008B580C">
        <w:rPr>
          <w:rFonts w:ascii="Trebuchet MS" w:hAnsi="Trebuchet MS" w:cs="Times New Roman"/>
          <w:color w:val="000000" w:themeColor="text1"/>
          <w:sz w:val="20"/>
          <w:szCs w:val="20"/>
          <w:u w:val="single"/>
        </w:rPr>
        <w:t>Atualização Monetária</w:t>
      </w:r>
      <w:r w:rsidR="00C437EE" w:rsidRPr="008B580C">
        <w:rPr>
          <w:rFonts w:ascii="Trebuchet MS" w:hAnsi="Trebuchet MS" w:cs="Times New Roman"/>
          <w:color w:val="000000" w:themeColor="text1"/>
          <w:sz w:val="20"/>
          <w:szCs w:val="20"/>
        </w:rPr>
        <w:t>”), sendo o produto da Atualização Monetária incorporado automaticamente ao Valor Nominal Unitário ou ao saldo do Valor Nominal Unitário, conforme o caso (“</w:t>
      </w:r>
      <w:r w:rsidR="00C437EE" w:rsidRPr="008B580C">
        <w:rPr>
          <w:rFonts w:ascii="Trebuchet MS" w:hAnsi="Trebuchet MS" w:cs="Times New Roman"/>
          <w:color w:val="000000" w:themeColor="text1"/>
          <w:sz w:val="20"/>
          <w:szCs w:val="20"/>
          <w:u w:val="single"/>
        </w:rPr>
        <w:t xml:space="preserve">Valor Nominal </w:t>
      </w:r>
      <w:r w:rsidR="00A65EF7" w:rsidRPr="008B580C">
        <w:rPr>
          <w:rFonts w:ascii="Trebuchet MS" w:hAnsi="Trebuchet MS" w:cs="Times New Roman"/>
          <w:color w:val="000000" w:themeColor="text1"/>
          <w:sz w:val="20"/>
          <w:szCs w:val="20"/>
          <w:u w:val="single"/>
        </w:rPr>
        <w:t xml:space="preserve">Unitário </w:t>
      </w:r>
      <w:r w:rsidR="00C437EE" w:rsidRPr="008B580C">
        <w:rPr>
          <w:rFonts w:ascii="Trebuchet MS" w:hAnsi="Trebuchet MS" w:cs="Times New Roman"/>
          <w:color w:val="000000" w:themeColor="text1"/>
          <w:sz w:val="20"/>
          <w:szCs w:val="20"/>
          <w:u w:val="single"/>
        </w:rPr>
        <w:t>Atualizado</w:t>
      </w:r>
      <w:r w:rsidR="00C437EE" w:rsidRPr="008B580C">
        <w:rPr>
          <w:rFonts w:ascii="Trebuchet MS" w:hAnsi="Trebuchet MS" w:cs="Times New Roman"/>
          <w:color w:val="000000" w:themeColor="text1"/>
          <w:sz w:val="20"/>
          <w:szCs w:val="20"/>
        </w:rPr>
        <w:t>”), de acordo com a seguinte fórmula:</w:t>
      </w:r>
      <w:bookmarkEnd w:id="36"/>
    </w:p>
    <w:p w14:paraId="76B1B425" w14:textId="77777777" w:rsidR="00C437EE" w:rsidRPr="008B580C" w:rsidRDefault="00C437EE" w:rsidP="00C23619">
      <w:pPr>
        <w:widowControl w:val="0"/>
        <w:spacing w:line="360" w:lineRule="auto"/>
        <w:jc w:val="center"/>
        <w:rPr>
          <w:rFonts w:ascii="Trebuchet MS" w:hAnsi="Trebuchet MS"/>
          <w:sz w:val="20"/>
          <w:szCs w:val="20"/>
        </w:rPr>
      </w:pPr>
      <m:oMathPara>
        <m:oMath>
          <m:r>
            <m:rPr>
              <m:sty m:val="p"/>
            </m:rPr>
            <w:rPr>
              <w:rFonts w:ascii="Cambria Math" w:hAnsi="Cambria Math"/>
              <w:color w:val="000000"/>
              <w:sz w:val="20"/>
              <w:szCs w:val="20"/>
            </w:rPr>
            <w:br/>
          </m:r>
        </m:oMath>
        <m:oMath>
          <m:sSub>
            <m:sSubPr>
              <m:ctrlPr>
                <w:rPr>
                  <w:rFonts w:ascii="Cambria Math" w:hAnsi="Cambria Math"/>
                  <w:i/>
                  <w:color w:val="000000"/>
                  <w:sz w:val="20"/>
                  <w:szCs w:val="20"/>
                </w:rPr>
              </m:ctrlPr>
            </m:sSubPr>
            <m:e>
              <m:r>
                <w:rPr>
                  <w:rFonts w:ascii="Cambria Math" w:hAnsi="Cambria Math"/>
                  <w:color w:val="000000"/>
                  <w:sz w:val="20"/>
                  <w:szCs w:val="20"/>
                </w:rPr>
                <m:t>VN</m:t>
              </m:r>
            </m:e>
            <m:sub>
              <m:r>
                <w:rPr>
                  <w:rFonts w:ascii="Cambria Math" w:hAnsi="Cambria Math"/>
                  <w:color w:val="000000"/>
                  <w:sz w:val="20"/>
                  <w:szCs w:val="20"/>
                </w:rPr>
                <m:t>a</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VN</m:t>
              </m:r>
            </m:e>
            <m:sub>
              <m:r>
                <w:rPr>
                  <w:rFonts w:ascii="Cambria Math" w:hAnsi="Cambria Math"/>
                  <w:color w:val="000000"/>
                  <w:sz w:val="20"/>
                  <w:szCs w:val="20"/>
                </w:rPr>
                <m:t>b</m:t>
              </m:r>
            </m:sub>
          </m:sSub>
          <m:r>
            <w:rPr>
              <w:rFonts w:ascii="Cambria Math" w:hAnsi="Cambria Math"/>
              <w:color w:val="000000"/>
              <w:sz w:val="20"/>
              <w:szCs w:val="20"/>
            </w:rPr>
            <m:t>×C</m:t>
          </m:r>
        </m:oMath>
      </m:oMathPara>
    </w:p>
    <w:p w14:paraId="1A58F1E5"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61449ACF" w14:textId="77777777" w:rsidR="00C437EE" w:rsidRPr="008B580C" w:rsidRDefault="00C437EE" w:rsidP="00C23619">
      <w:pPr>
        <w:pStyle w:val="Body"/>
        <w:spacing w:after="0" w:line="360" w:lineRule="auto"/>
        <w:ind w:left="1134" w:hanging="141"/>
        <w:rPr>
          <w:rFonts w:ascii="Trebuchet MS" w:hAnsi="Trebuchet MS" w:cs="Times New Roman"/>
          <w:color w:val="000000" w:themeColor="text1"/>
        </w:rPr>
      </w:pPr>
      <w:r w:rsidRPr="008B580C">
        <w:rPr>
          <w:rFonts w:ascii="Trebuchet MS" w:hAnsi="Trebuchet MS" w:cs="Times New Roman"/>
          <w:color w:val="000000" w:themeColor="text1"/>
        </w:rPr>
        <w:t>onde:</w:t>
      </w:r>
    </w:p>
    <w:tbl>
      <w:tblPr>
        <w:tblpPr w:leftFromText="141" w:rightFromText="141" w:vertAnchor="text" w:horzAnchor="margin" w:tblpXSpec="center" w:tblpY="264"/>
        <w:tblW w:w="0" w:type="auto"/>
        <w:tblLayout w:type="fixed"/>
        <w:tblCellMar>
          <w:left w:w="70" w:type="dxa"/>
          <w:right w:w="70" w:type="dxa"/>
        </w:tblCellMar>
        <w:tblLook w:val="0000" w:firstRow="0" w:lastRow="0" w:firstColumn="0" w:lastColumn="0" w:noHBand="0" w:noVBand="0"/>
      </w:tblPr>
      <w:tblGrid>
        <w:gridCol w:w="701"/>
        <w:gridCol w:w="458"/>
        <w:gridCol w:w="7133"/>
      </w:tblGrid>
      <w:tr w:rsidR="00C437EE" w:rsidRPr="008B580C" w14:paraId="32C646FA" w14:textId="77777777" w:rsidTr="00C437EE">
        <w:tc>
          <w:tcPr>
            <w:tcW w:w="701" w:type="dxa"/>
            <w:tcBorders>
              <w:top w:val="nil"/>
              <w:left w:val="nil"/>
              <w:bottom w:val="nil"/>
              <w:right w:val="nil"/>
            </w:tcBorders>
          </w:tcPr>
          <w:p w14:paraId="1FF3CF04"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VNa</w:t>
            </w:r>
          </w:p>
        </w:tc>
        <w:tc>
          <w:tcPr>
            <w:tcW w:w="458" w:type="dxa"/>
            <w:tcBorders>
              <w:top w:val="nil"/>
              <w:left w:val="nil"/>
              <w:bottom w:val="nil"/>
              <w:right w:val="nil"/>
            </w:tcBorders>
          </w:tcPr>
          <w:p w14:paraId="6759A1CB"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w:t>
            </w:r>
          </w:p>
        </w:tc>
        <w:tc>
          <w:tcPr>
            <w:tcW w:w="7133" w:type="dxa"/>
            <w:tcBorders>
              <w:top w:val="nil"/>
              <w:left w:val="nil"/>
              <w:bottom w:val="nil"/>
              <w:right w:val="nil"/>
            </w:tcBorders>
          </w:tcPr>
          <w:p w14:paraId="74A0E4AD" w14:textId="77777777" w:rsidR="00C437EE" w:rsidRPr="008B580C" w:rsidRDefault="00C437EE" w:rsidP="00C23619">
            <w:pPr>
              <w:pStyle w:val="Body"/>
              <w:tabs>
                <w:tab w:val="left" w:pos="332"/>
              </w:tabs>
              <w:spacing w:after="0" w:line="360" w:lineRule="auto"/>
              <w:ind w:left="332"/>
              <w:rPr>
                <w:rFonts w:ascii="Trebuchet MS" w:hAnsi="Trebuchet MS" w:cs="Times New Roman"/>
                <w:color w:val="000000" w:themeColor="text1"/>
              </w:rPr>
            </w:pPr>
            <w:r w:rsidRPr="008B580C">
              <w:rPr>
                <w:rFonts w:ascii="Trebuchet MS" w:hAnsi="Trebuchet MS" w:cs="Times New Roman"/>
                <w:color w:val="000000" w:themeColor="text1"/>
              </w:rPr>
              <w:t>Valor Nominal</w:t>
            </w:r>
            <w:r w:rsidR="00967F79" w:rsidRPr="008B580C">
              <w:rPr>
                <w:rFonts w:ascii="Trebuchet MS" w:hAnsi="Trebuchet MS" w:cs="Times New Roman"/>
                <w:color w:val="000000" w:themeColor="text1"/>
              </w:rPr>
              <w:t xml:space="preserve"> Unitário</w:t>
            </w:r>
            <w:r w:rsidRPr="008B580C">
              <w:rPr>
                <w:rFonts w:ascii="Trebuchet MS" w:hAnsi="Trebuchet MS" w:cs="Times New Roman"/>
                <w:color w:val="000000" w:themeColor="text1"/>
              </w:rPr>
              <w:t xml:space="preserve"> Atualizado</w:t>
            </w:r>
            <w:r w:rsidR="00D448C7" w:rsidRPr="008B580C">
              <w:rPr>
                <w:rFonts w:ascii="Trebuchet MS" w:hAnsi="Trebuchet MS" w:cs="Times New Roman"/>
                <w:color w:val="000000" w:themeColor="text1"/>
              </w:rPr>
              <w:t>, conforme aplicável</w:t>
            </w:r>
            <w:r w:rsidRPr="008B580C">
              <w:rPr>
                <w:rFonts w:ascii="Trebuchet MS" w:hAnsi="Trebuchet MS" w:cs="Times New Roman"/>
                <w:color w:val="000000" w:themeColor="text1"/>
              </w:rPr>
              <w:t>, calculado com 8 (oito) casas decimais, sem arredondamento;</w:t>
            </w:r>
          </w:p>
          <w:p w14:paraId="5B71AB52" w14:textId="77777777" w:rsidR="00C437EE" w:rsidRPr="008B580C" w:rsidRDefault="00C437EE" w:rsidP="00C23619">
            <w:pPr>
              <w:pStyle w:val="Body"/>
              <w:tabs>
                <w:tab w:val="left" w:pos="332"/>
              </w:tabs>
              <w:spacing w:after="0" w:line="360" w:lineRule="auto"/>
              <w:ind w:left="332"/>
              <w:rPr>
                <w:rFonts w:ascii="Trebuchet MS" w:hAnsi="Trebuchet MS" w:cs="Times New Roman"/>
                <w:color w:val="000000" w:themeColor="text1"/>
              </w:rPr>
            </w:pPr>
          </w:p>
        </w:tc>
      </w:tr>
      <w:tr w:rsidR="00C437EE" w:rsidRPr="008B580C" w14:paraId="77B572AB" w14:textId="77777777" w:rsidTr="00C437EE">
        <w:tc>
          <w:tcPr>
            <w:tcW w:w="701" w:type="dxa"/>
            <w:tcBorders>
              <w:top w:val="nil"/>
              <w:left w:val="nil"/>
              <w:bottom w:val="nil"/>
              <w:right w:val="nil"/>
            </w:tcBorders>
          </w:tcPr>
          <w:p w14:paraId="7B9DA4A8"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VN</w:t>
            </w:r>
            <w:r w:rsidR="00DB0338" w:rsidRPr="008B580C">
              <w:rPr>
                <w:rFonts w:ascii="Trebuchet MS" w:hAnsi="Trebuchet MS" w:cs="Times New Roman"/>
                <w:color w:val="000000" w:themeColor="text1"/>
              </w:rPr>
              <w:t>b</w:t>
            </w:r>
          </w:p>
        </w:tc>
        <w:tc>
          <w:tcPr>
            <w:tcW w:w="458" w:type="dxa"/>
            <w:tcBorders>
              <w:top w:val="nil"/>
              <w:left w:val="nil"/>
              <w:bottom w:val="nil"/>
              <w:right w:val="nil"/>
            </w:tcBorders>
          </w:tcPr>
          <w:p w14:paraId="69C2B7F1"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w:t>
            </w:r>
          </w:p>
        </w:tc>
        <w:tc>
          <w:tcPr>
            <w:tcW w:w="7133" w:type="dxa"/>
            <w:tcBorders>
              <w:top w:val="nil"/>
              <w:left w:val="nil"/>
              <w:bottom w:val="nil"/>
              <w:right w:val="nil"/>
            </w:tcBorders>
          </w:tcPr>
          <w:p w14:paraId="6E177C94" w14:textId="77777777" w:rsidR="00C437EE" w:rsidRPr="008B580C" w:rsidRDefault="00C437EE" w:rsidP="00C23619">
            <w:pPr>
              <w:pStyle w:val="Body"/>
              <w:tabs>
                <w:tab w:val="left" w:pos="332"/>
              </w:tabs>
              <w:spacing w:after="0" w:line="360" w:lineRule="auto"/>
              <w:ind w:left="332"/>
              <w:rPr>
                <w:rFonts w:ascii="Trebuchet MS" w:hAnsi="Trebuchet MS" w:cs="Times New Roman"/>
                <w:color w:val="000000" w:themeColor="text1"/>
              </w:rPr>
            </w:pPr>
            <w:r w:rsidRPr="008B580C">
              <w:rPr>
                <w:rFonts w:ascii="Trebuchet MS" w:hAnsi="Trebuchet MS" w:cs="Times New Roman"/>
                <w:color w:val="000000" w:themeColor="text1"/>
              </w:rPr>
              <w:t xml:space="preserve">Valor Nominal Unitário </w:t>
            </w:r>
            <w:r w:rsidR="00DB0338" w:rsidRPr="008B580C">
              <w:rPr>
                <w:rFonts w:ascii="Trebuchet MS" w:hAnsi="Trebuchet MS" w:cs="Times New Roman"/>
                <w:color w:val="000000" w:themeColor="text1"/>
              </w:rPr>
              <w:t xml:space="preserve">das Debêntures </w:t>
            </w:r>
            <w:r w:rsidRPr="008B580C">
              <w:rPr>
                <w:rFonts w:ascii="Trebuchet MS" w:hAnsi="Trebuchet MS" w:cs="Times New Roman"/>
                <w:color w:val="000000" w:themeColor="text1"/>
              </w:rPr>
              <w:t>ou saldo do Valor Nominal Unitário das Debêntures, conforme o caso, informado/calculado com 8 (oito) casas decimais, sem arredondamento; e</w:t>
            </w:r>
          </w:p>
          <w:p w14:paraId="1613266A" w14:textId="77777777" w:rsidR="00C437EE" w:rsidRPr="008B580C" w:rsidRDefault="00C437EE" w:rsidP="00C23619">
            <w:pPr>
              <w:pStyle w:val="Body"/>
              <w:tabs>
                <w:tab w:val="left" w:pos="332"/>
              </w:tabs>
              <w:spacing w:after="0" w:line="360" w:lineRule="auto"/>
              <w:ind w:left="332"/>
              <w:rPr>
                <w:rFonts w:ascii="Trebuchet MS" w:hAnsi="Trebuchet MS" w:cs="Times New Roman"/>
                <w:color w:val="000000" w:themeColor="text1"/>
              </w:rPr>
            </w:pPr>
          </w:p>
        </w:tc>
      </w:tr>
      <w:tr w:rsidR="00C437EE" w:rsidRPr="008B580C" w14:paraId="63D70B89" w14:textId="77777777" w:rsidTr="00C437EE">
        <w:tc>
          <w:tcPr>
            <w:tcW w:w="701" w:type="dxa"/>
            <w:tcBorders>
              <w:top w:val="nil"/>
              <w:left w:val="nil"/>
              <w:bottom w:val="nil"/>
              <w:right w:val="nil"/>
            </w:tcBorders>
          </w:tcPr>
          <w:p w14:paraId="06FCF2E0"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C</w:t>
            </w:r>
          </w:p>
        </w:tc>
        <w:tc>
          <w:tcPr>
            <w:tcW w:w="458" w:type="dxa"/>
            <w:tcBorders>
              <w:top w:val="nil"/>
              <w:left w:val="nil"/>
              <w:bottom w:val="nil"/>
              <w:right w:val="nil"/>
            </w:tcBorders>
          </w:tcPr>
          <w:p w14:paraId="30FE2C74"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w:t>
            </w:r>
          </w:p>
        </w:tc>
        <w:tc>
          <w:tcPr>
            <w:tcW w:w="7133" w:type="dxa"/>
            <w:tcBorders>
              <w:top w:val="nil"/>
              <w:left w:val="nil"/>
              <w:bottom w:val="nil"/>
              <w:right w:val="nil"/>
            </w:tcBorders>
          </w:tcPr>
          <w:p w14:paraId="21FC3702" w14:textId="77777777" w:rsidR="00C437EE" w:rsidRPr="008B580C" w:rsidRDefault="00CA1540" w:rsidP="00C23619">
            <w:pPr>
              <w:pStyle w:val="Body"/>
              <w:tabs>
                <w:tab w:val="left" w:pos="332"/>
              </w:tabs>
              <w:spacing w:after="0" w:line="360" w:lineRule="auto"/>
              <w:ind w:left="332"/>
              <w:rPr>
                <w:rFonts w:ascii="Trebuchet MS" w:hAnsi="Trebuchet MS" w:cs="Times New Roman"/>
                <w:color w:val="000000" w:themeColor="text1"/>
              </w:rPr>
            </w:pPr>
            <w:r>
              <w:rPr>
                <w:rFonts w:ascii="Trebuchet MS" w:hAnsi="Trebuchet MS" w:cs="Times New Roman"/>
                <w:color w:val="000000" w:themeColor="text1"/>
              </w:rPr>
              <w:t xml:space="preserve">variação mensal </w:t>
            </w:r>
            <w:r w:rsidR="00C437EE" w:rsidRPr="008B580C">
              <w:rPr>
                <w:rFonts w:ascii="Trebuchet MS" w:hAnsi="Trebuchet MS" w:cs="Times New Roman"/>
                <w:color w:val="000000" w:themeColor="text1"/>
              </w:rPr>
              <w:t>do IPCA, calculado com 8 (oito) casas decimais, sem arredondamento, apurado da seguinte forma:</w:t>
            </w:r>
          </w:p>
        </w:tc>
      </w:tr>
    </w:tbl>
    <w:p w14:paraId="4BE26F5E" w14:textId="77777777" w:rsidR="00C437EE" w:rsidRPr="008B580C" w:rsidRDefault="00C437EE" w:rsidP="00C23619">
      <w:pPr>
        <w:widowControl w:val="0"/>
        <w:spacing w:line="360" w:lineRule="auto"/>
        <w:jc w:val="center"/>
        <w:rPr>
          <w:rFonts w:ascii="Trebuchet MS" w:hAnsi="Trebuchet MS"/>
          <w:color w:val="000000" w:themeColor="text1"/>
          <w:sz w:val="20"/>
          <w:szCs w:val="20"/>
        </w:rPr>
      </w:pPr>
    </w:p>
    <w:p w14:paraId="48D758DE"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08790FD3"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2760B698"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4449ADC0"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599B71FE"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3B7115E9" w14:textId="77777777" w:rsidR="005312B0" w:rsidRPr="008B580C" w:rsidRDefault="005312B0" w:rsidP="00C23619">
      <w:pPr>
        <w:pStyle w:val="Body"/>
        <w:spacing w:after="0" w:line="360" w:lineRule="auto"/>
        <w:rPr>
          <w:rFonts w:ascii="Trebuchet MS" w:hAnsi="Trebuchet MS" w:cs="Times New Roman"/>
          <w:color w:val="000000" w:themeColor="text1"/>
        </w:rPr>
      </w:pPr>
    </w:p>
    <w:p w14:paraId="7C62500D" w14:textId="77777777" w:rsidR="005312B0" w:rsidRPr="008B580C" w:rsidRDefault="005312B0" w:rsidP="00C23619">
      <w:pPr>
        <w:pStyle w:val="Body"/>
        <w:spacing w:after="0" w:line="360" w:lineRule="auto"/>
        <w:ind w:firstLine="851"/>
        <w:rPr>
          <w:rFonts w:ascii="Trebuchet MS" w:hAnsi="Trebuchet MS" w:cs="Times New Roman"/>
          <w:color w:val="000000" w:themeColor="text1"/>
        </w:rPr>
      </w:pPr>
    </w:p>
    <w:p w14:paraId="62A5FCB4" w14:textId="77777777" w:rsidR="00CA1540" w:rsidRPr="008B580C" w:rsidRDefault="005312B0" w:rsidP="00CA1540">
      <w:pPr>
        <w:pStyle w:val="Body"/>
        <w:spacing w:after="0" w:line="360" w:lineRule="auto"/>
        <w:ind w:firstLine="851"/>
        <w:rPr>
          <w:rFonts w:ascii="Trebuchet MS" w:hAnsi="Trebuchet MS" w:cs="Times New Roman"/>
          <w:color w:val="000000" w:themeColor="text1"/>
        </w:rPr>
      </w:pPr>
      <m:oMathPara>
        <m:oMath>
          <m:r>
            <w:rPr>
              <w:rFonts w:ascii="Cambria Math" w:hAnsi="Cambria Math"/>
              <w:color w:val="000000"/>
            </w:rPr>
            <m:t>C=</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NI</m:t>
                          </m:r>
                        </m:e>
                        <m:sub>
                          <m:r>
                            <w:rPr>
                              <w:rFonts w:ascii="Cambria Math" w:hAnsi="Cambria Math"/>
                              <w:color w:val="000000"/>
                            </w:rPr>
                            <m:t>k</m:t>
                          </m:r>
                        </m:sub>
                      </m:sSub>
                    </m:num>
                    <m:den>
                      <m:sSub>
                        <m:sSubPr>
                          <m:ctrlPr>
                            <w:rPr>
                              <w:rFonts w:ascii="Cambria Math" w:hAnsi="Cambria Math"/>
                              <w:i/>
                              <w:color w:val="000000"/>
                            </w:rPr>
                          </m:ctrlPr>
                        </m:sSubPr>
                        <m:e>
                          <m:r>
                            <w:rPr>
                              <w:rFonts w:ascii="Cambria Math" w:hAnsi="Cambria Math"/>
                              <w:color w:val="000000"/>
                            </w:rPr>
                            <m:t>NI</m:t>
                          </m:r>
                        </m:e>
                        <m:sub>
                          <m:r>
                            <w:rPr>
                              <w:rFonts w:ascii="Cambria Math" w:hAnsi="Cambria Math"/>
                              <w:color w:val="000000"/>
                            </w:rPr>
                            <m:t>k-1</m:t>
                          </m:r>
                        </m:sub>
                      </m:sSub>
                    </m:den>
                  </m:f>
                </m:e>
              </m:d>
            </m:e>
            <m:sup>
              <m:f>
                <m:fPr>
                  <m:ctrlPr>
                    <w:rPr>
                      <w:rFonts w:ascii="Cambria Math" w:hAnsi="Cambria Math"/>
                      <w:i/>
                      <w:color w:val="000000"/>
                    </w:rPr>
                  </m:ctrlPr>
                </m:fPr>
                <m:num>
                  <m:r>
                    <w:rPr>
                      <w:rFonts w:ascii="Cambria Math" w:hAnsi="Cambria Math"/>
                      <w:color w:val="000000"/>
                    </w:rPr>
                    <m:t>dup</m:t>
                  </m:r>
                </m:num>
                <m:den>
                  <m:r>
                    <w:rPr>
                      <w:rFonts w:ascii="Cambria Math" w:hAnsi="Cambria Math"/>
                      <w:color w:val="000000"/>
                    </w:rPr>
                    <m:t>dut</m:t>
                  </m:r>
                </m:den>
              </m:f>
            </m:sup>
          </m:sSup>
        </m:oMath>
      </m:oMathPara>
    </w:p>
    <w:p w14:paraId="14DC7A82" w14:textId="77777777" w:rsidR="00CA1540" w:rsidRPr="008B580C" w:rsidRDefault="00CA1540" w:rsidP="00C23619">
      <w:pPr>
        <w:pStyle w:val="Body"/>
        <w:spacing w:after="0" w:line="360" w:lineRule="auto"/>
        <w:ind w:firstLine="851"/>
        <w:rPr>
          <w:rFonts w:ascii="Trebuchet MS" w:hAnsi="Trebuchet MS" w:cs="Times New Roman"/>
          <w:color w:val="000000" w:themeColor="text1"/>
        </w:rPr>
      </w:pPr>
    </w:p>
    <w:p w14:paraId="69547D07" w14:textId="77777777" w:rsidR="005312B0" w:rsidRPr="008B580C" w:rsidRDefault="005312B0" w:rsidP="00C23619">
      <w:pPr>
        <w:pStyle w:val="Body"/>
        <w:spacing w:after="0" w:line="360" w:lineRule="auto"/>
        <w:ind w:firstLine="851"/>
        <w:rPr>
          <w:rFonts w:ascii="Trebuchet MS" w:hAnsi="Trebuchet MS" w:cs="Times New Roman"/>
          <w:color w:val="000000" w:themeColor="text1"/>
        </w:rPr>
      </w:pPr>
    </w:p>
    <w:p w14:paraId="694D7166" w14:textId="77777777" w:rsidR="00C437EE" w:rsidRPr="008B580C" w:rsidRDefault="00C437EE" w:rsidP="00C23619">
      <w:pPr>
        <w:pStyle w:val="Body"/>
        <w:spacing w:after="0" w:line="360" w:lineRule="auto"/>
        <w:ind w:firstLine="851"/>
        <w:rPr>
          <w:rFonts w:ascii="Trebuchet MS" w:hAnsi="Trebuchet MS" w:cs="Times New Roman"/>
          <w:color w:val="000000" w:themeColor="text1"/>
        </w:rPr>
      </w:pPr>
      <w:r w:rsidRPr="008B580C">
        <w:rPr>
          <w:rFonts w:ascii="Trebuchet MS" w:hAnsi="Trebuchet MS" w:cs="Times New Roman"/>
          <w:color w:val="000000" w:themeColor="text1"/>
        </w:rPr>
        <w:t>onde:</w:t>
      </w:r>
    </w:p>
    <w:p w14:paraId="5B04398F" w14:textId="77777777" w:rsidR="00C437EE" w:rsidRPr="008B580C" w:rsidRDefault="00C437EE" w:rsidP="00C23619">
      <w:pPr>
        <w:pStyle w:val="Body"/>
        <w:spacing w:after="0" w:line="360" w:lineRule="auto"/>
        <w:rPr>
          <w:rFonts w:ascii="Trebuchet MS" w:hAnsi="Trebuchet MS" w:cs="Times New Roman"/>
          <w:color w:val="000000" w:themeColor="text1"/>
        </w:rPr>
      </w:pPr>
    </w:p>
    <w:tbl>
      <w:tblPr>
        <w:tblW w:w="8100" w:type="dxa"/>
        <w:tblInd w:w="779" w:type="dxa"/>
        <w:tblLayout w:type="fixed"/>
        <w:tblCellMar>
          <w:left w:w="70" w:type="dxa"/>
          <w:right w:w="70" w:type="dxa"/>
        </w:tblCellMar>
        <w:tblLook w:val="0000" w:firstRow="0" w:lastRow="0" w:firstColumn="0" w:lastColumn="0" w:noHBand="0" w:noVBand="0"/>
      </w:tblPr>
      <w:tblGrid>
        <w:gridCol w:w="781"/>
        <w:gridCol w:w="425"/>
        <w:gridCol w:w="6894"/>
      </w:tblGrid>
      <w:tr w:rsidR="00C437EE" w:rsidRPr="008B580C" w14:paraId="61962EF0" w14:textId="77777777" w:rsidTr="00C437EE">
        <w:tc>
          <w:tcPr>
            <w:tcW w:w="781" w:type="dxa"/>
          </w:tcPr>
          <w:p w14:paraId="4C21052E"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NI</w:t>
            </w:r>
            <w:r w:rsidRPr="008B580C">
              <w:rPr>
                <w:rFonts w:ascii="Trebuchet MS" w:hAnsi="Trebuchet MS" w:cs="Times New Roman"/>
                <w:color w:val="000000" w:themeColor="text1"/>
                <w:vertAlign w:val="subscript"/>
              </w:rPr>
              <w:t>K</w:t>
            </w:r>
          </w:p>
        </w:tc>
        <w:tc>
          <w:tcPr>
            <w:tcW w:w="425" w:type="dxa"/>
          </w:tcPr>
          <w:p w14:paraId="29D09492"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w:t>
            </w:r>
          </w:p>
        </w:tc>
        <w:tc>
          <w:tcPr>
            <w:tcW w:w="6894" w:type="dxa"/>
          </w:tcPr>
          <w:p w14:paraId="41E07D3B" w14:textId="2FC8EE9E" w:rsidR="00430115" w:rsidRPr="008B580C" w:rsidRDefault="00C86253" w:rsidP="00430115">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 xml:space="preserve">valor do número-índice do IPCA </w:t>
            </w:r>
            <w:r>
              <w:rPr>
                <w:rFonts w:ascii="Trebuchet MS" w:hAnsi="Trebuchet MS" w:cs="Times New Roman"/>
                <w:color w:val="000000" w:themeColor="text1"/>
              </w:rPr>
              <w:t>referente ao</w:t>
            </w:r>
            <w:r w:rsidRPr="008B580C">
              <w:rPr>
                <w:rFonts w:ascii="Trebuchet MS" w:hAnsi="Trebuchet MS" w:cs="Times New Roman"/>
                <w:color w:val="000000" w:themeColor="text1"/>
              </w:rPr>
              <w:t xml:space="preserve"> mês anterior ao mês da </w:t>
            </w:r>
            <w:r>
              <w:rPr>
                <w:rFonts w:ascii="Trebuchet MS" w:hAnsi="Trebuchet MS" w:cs="Times New Roman"/>
                <w:color w:val="000000" w:themeColor="text1"/>
              </w:rPr>
              <w:t>Data de Aniversário</w:t>
            </w:r>
            <w:r w:rsidRPr="008B580C">
              <w:rPr>
                <w:rFonts w:ascii="Trebuchet MS" w:hAnsi="Trebuchet MS" w:cs="Times New Roman"/>
                <w:color w:val="000000" w:themeColor="text1"/>
              </w:rPr>
              <w:t xml:space="preserve">, </w:t>
            </w:r>
            <w:r w:rsidRPr="00C8339F">
              <w:rPr>
                <w:rFonts w:ascii="Trebuchet MS" w:hAnsi="Trebuchet MS" w:cs="Times New Roman"/>
                <w:color w:val="000000" w:themeColor="text1"/>
              </w:rPr>
              <w:t>divulgado no mês da Data de Aniversário</w:t>
            </w:r>
            <w:r>
              <w:rPr>
                <w:rFonts w:ascii="Trebuchet MS" w:hAnsi="Trebuchet MS" w:cs="Times New Roman"/>
                <w:color w:val="000000" w:themeColor="text1"/>
              </w:rPr>
              <w:t xml:space="preserve">, </w:t>
            </w:r>
            <w:r w:rsidRPr="007F08AD">
              <w:rPr>
                <w:rFonts w:ascii="Trebuchet MS" w:hAnsi="Trebuchet MS" w:cs="Times New Roman"/>
                <w:color w:val="000000" w:themeColor="text1"/>
              </w:rPr>
              <w:t>caso a atualização seja em data anterior ou na própria Data de Aniversário dos CR</w:t>
            </w:r>
            <w:r w:rsidR="00AB4069">
              <w:rPr>
                <w:rFonts w:ascii="Trebuchet MS" w:hAnsi="Trebuchet MS" w:cs="Times New Roman"/>
                <w:color w:val="000000" w:themeColor="text1"/>
              </w:rPr>
              <w:t>I</w:t>
            </w:r>
            <w:r w:rsidRPr="007F08AD">
              <w:rPr>
                <w:rFonts w:ascii="Trebuchet MS" w:hAnsi="Trebuchet MS" w:cs="Times New Roman"/>
                <w:color w:val="000000" w:themeColor="text1"/>
              </w:rPr>
              <w:t>. Após a Data de Aniversário, o “Nik” corresponderá ao valor do número índice do IPCA referente ao mês da Data de Aniversário</w:t>
            </w:r>
            <w:r w:rsidRPr="008B580C">
              <w:rPr>
                <w:rFonts w:ascii="Trebuchet MS" w:hAnsi="Trebuchet MS" w:cs="Times New Roman"/>
                <w:color w:val="000000" w:themeColor="text1"/>
              </w:rPr>
              <w:t xml:space="preserve">. </w:t>
            </w:r>
            <w:r w:rsidRPr="00C8339F">
              <w:rPr>
                <w:rFonts w:ascii="Trebuchet MS" w:hAnsi="Trebuchet MS" w:cs="Times New Roman" w:hint="eastAsia"/>
                <w:color w:val="000000" w:themeColor="text1"/>
              </w:rPr>
              <w:t xml:space="preserve">Exemplificadamente, para a primeira Data de Aniversário, que será no dia </w:t>
            </w:r>
            <w:r w:rsidR="00006FCE">
              <w:rPr>
                <w:rFonts w:ascii="Trebuchet MS" w:hAnsi="Trebuchet MS" w:cs="Times New Roman"/>
                <w:color w:val="000000" w:themeColor="text1"/>
              </w:rPr>
              <w:t>11 de agosto</w:t>
            </w:r>
            <w:r w:rsidRPr="00C8339F">
              <w:rPr>
                <w:rFonts w:ascii="Trebuchet MS" w:hAnsi="Trebuchet MS" w:cs="Times New Roman" w:hint="eastAsia"/>
                <w:color w:val="000000" w:themeColor="text1"/>
              </w:rPr>
              <w:t xml:space="preserve"> de 202</w:t>
            </w:r>
            <w:r>
              <w:rPr>
                <w:rFonts w:ascii="Trebuchet MS" w:hAnsi="Trebuchet MS" w:cs="Times New Roman"/>
                <w:color w:val="000000" w:themeColor="text1"/>
              </w:rPr>
              <w:t>2</w:t>
            </w:r>
            <w:r w:rsidRPr="00C8339F">
              <w:rPr>
                <w:rFonts w:ascii="Trebuchet MS" w:hAnsi="Trebuchet MS" w:cs="Times New Roman" w:hint="eastAsia"/>
                <w:color w:val="000000" w:themeColor="text1"/>
              </w:rPr>
              <w:t xml:space="preserve">, deverá ser utilizado o número índice de </w:t>
            </w:r>
            <w:r w:rsidR="00006FCE">
              <w:rPr>
                <w:rFonts w:ascii="Trebuchet MS" w:hAnsi="Trebuchet MS" w:cs="Times New Roman"/>
                <w:color w:val="000000" w:themeColor="text1"/>
              </w:rPr>
              <w:t>julho</w:t>
            </w:r>
            <w:r w:rsidR="00006FCE" w:rsidRPr="00C8339F">
              <w:rPr>
                <w:rFonts w:ascii="Trebuchet MS" w:hAnsi="Trebuchet MS" w:cs="Times New Roman" w:hint="eastAsia"/>
                <w:color w:val="000000" w:themeColor="text1"/>
              </w:rPr>
              <w:t xml:space="preserve"> </w:t>
            </w:r>
            <w:r w:rsidRPr="00C8339F">
              <w:rPr>
                <w:rFonts w:ascii="Trebuchet MS" w:hAnsi="Trebuchet MS" w:cs="Times New Roman" w:hint="eastAsia"/>
                <w:color w:val="000000" w:themeColor="text1"/>
              </w:rPr>
              <w:t>de 202</w:t>
            </w:r>
            <w:r>
              <w:rPr>
                <w:rFonts w:ascii="Trebuchet MS" w:hAnsi="Trebuchet MS" w:cs="Times New Roman"/>
                <w:color w:val="000000" w:themeColor="text1"/>
              </w:rPr>
              <w:t>2</w:t>
            </w:r>
            <w:r>
              <w:rPr>
                <w:rFonts w:ascii="Trebuchet MS" w:hAnsi="Trebuchet MS"/>
                <w:color w:val="000000" w:themeColor="text1"/>
              </w:rPr>
              <w:t>;</w:t>
            </w:r>
          </w:p>
          <w:p w14:paraId="5C311241" w14:textId="77777777" w:rsidR="00C437EE" w:rsidRPr="008B580C" w:rsidRDefault="00C437EE" w:rsidP="00C23619">
            <w:pPr>
              <w:pStyle w:val="Body"/>
              <w:spacing w:after="0" w:line="360" w:lineRule="auto"/>
              <w:rPr>
                <w:rFonts w:ascii="Trebuchet MS" w:hAnsi="Trebuchet MS" w:cs="Times New Roman"/>
                <w:color w:val="000000" w:themeColor="text1"/>
              </w:rPr>
            </w:pPr>
          </w:p>
        </w:tc>
      </w:tr>
      <w:tr w:rsidR="00C437EE" w:rsidRPr="008B580C" w14:paraId="0EA9288F" w14:textId="77777777" w:rsidTr="00C437EE">
        <w:tc>
          <w:tcPr>
            <w:tcW w:w="781" w:type="dxa"/>
          </w:tcPr>
          <w:p w14:paraId="59939988"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NI</w:t>
            </w:r>
            <w:r w:rsidRPr="008B580C">
              <w:rPr>
                <w:rFonts w:ascii="Trebuchet MS" w:hAnsi="Trebuchet MS" w:cs="Times New Roman"/>
                <w:color w:val="000000" w:themeColor="text1"/>
                <w:vertAlign w:val="subscript"/>
              </w:rPr>
              <w:t>K-1</w:t>
            </w:r>
          </w:p>
        </w:tc>
        <w:tc>
          <w:tcPr>
            <w:tcW w:w="425" w:type="dxa"/>
          </w:tcPr>
          <w:p w14:paraId="0E75E946"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w:t>
            </w:r>
          </w:p>
        </w:tc>
        <w:tc>
          <w:tcPr>
            <w:tcW w:w="6894" w:type="dxa"/>
          </w:tcPr>
          <w:p w14:paraId="5C82E75D" w14:textId="77777777" w:rsidR="00430115" w:rsidRPr="008B580C" w:rsidRDefault="00430115" w:rsidP="00430115">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valor do número-índice do IPCA do mês anterior ao mês “k”;</w:t>
            </w:r>
          </w:p>
          <w:p w14:paraId="24F2B8D2" w14:textId="77777777" w:rsidR="00C437EE" w:rsidRPr="008B580C" w:rsidRDefault="00C437EE" w:rsidP="00C23619">
            <w:pPr>
              <w:pStyle w:val="Body"/>
              <w:spacing w:after="0" w:line="360" w:lineRule="auto"/>
              <w:rPr>
                <w:rFonts w:ascii="Trebuchet MS" w:hAnsi="Trebuchet MS" w:cs="Times New Roman"/>
                <w:color w:val="000000" w:themeColor="text1"/>
              </w:rPr>
            </w:pPr>
          </w:p>
        </w:tc>
      </w:tr>
      <w:tr w:rsidR="00C437EE" w:rsidRPr="008B580C" w14:paraId="3DF2B485" w14:textId="77777777" w:rsidTr="00C437EE">
        <w:tc>
          <w:tcPr>
            <w:tcW w:w="781" w:type="dxa"/>
          </w:tcPr>
          <w:p w14:paraId="0A85A861" w14:textId="77777777" w:rsidR="00C437EE" w:rsidRPr="008B580C" w:rsidRDefault="00C86253" w:rsidP="00C23619">
            <w:pPr>
              <w:pStyle w:val="Body"/>
              <w:spacing w:after="0" w:line="360" w:lineRule="auto"/>
              <w:rPr>
                <w:rFonts w:ascii="Trebuchet MS" w:hAnsi="Trebuchet MS" w:cs="Times New Roman"/>
                <w:color w:val="000000" w:themeColor="text1"/>
              </w:rPr>
            </w:pPr>
            <w:r>
              <w:rPr>
                <w:rFonts w:ascii="Trebuchet MS" w:hAnsi="Trebuchet MS" w:cs="Times New Roman"/>
                <w:color w:val="000000" w:themeColor="text1"/>
              </w:rPr>
              <w:lastRenderedPageBreak/>
              <w:t>d</w:t>
            </w:r>
            <w:r w:rsidR="00C437EE" w:rsidRPr="008B580C">
              <w:rPr>
                <w:rFonts w:ascii="Trebuchet MS" w:hAnsi="Trebuchet MS" w:cs="Times New Roman"/>
                <w:color w:val="000000" w:themeColor="text1"/>
              </w:rPr>
              <w:t>up</w:t>
            </w:r>
          </w:p>
        </w:tc>
        <w:tc>
          <w:tcPr>
            <w:tcW w:w="425" w:type="dxa"/>
          </w:tcPr>
          <w:p w14:paraId="44994E15"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w:t>
            </w:r>
          </w:p>
        </w:tc>
        <w:tc>
          <w:tcPr>
            <w:tcW w:w="6894" w:type="dxa"/>
          </w:tcPr>
          <w:p w14:paraId="485541FD" w14:textId="77777777" w:rsidR="00430115" w:rsidRPr="008B580C" w:rsidRDefault="00C8339F" w:rsidP="00430115">
            <w:pPr>
              <w:pStyle w:val="Body"/>
              <w:spacing w:after="0" w:line="360" w:lineRule="auto"/>
              <w:rPr>
                <w:rFonts w:ascii="Trebuchet MS" w:hAnsi="Trebuchet MS" w:cs="Times New Roman"/>
                <w:color w:val="000000" w:themeColor="text1"/>
              </w:rPr>
            </w:pPr>
            <w:r w:rsidRPr="00C8339F">
              <w:rPr>
                <w:rFonts w:ascii="Trebuchet MS" w:hAnsi="Trebuchet MS" w:cs="Times New Roman"/>
                <w:color w:val="000000" w:themeColor="text1"/>
              </w:rPr>
              <w:t xml:space="preserve">número de Dias Úteis entre a primeira Data de Integralização (inclusive) ou a Data de Aniversário anterior (inclusive), conforme o caso, e a data de cálculo, (exclusive), sendo “dup” um número inteiro. </w:t>
            </w:r>
            <w:bookmarkStart w:id="38" w:name="_Hlk106783239"/>
            <w:r w:rsidRPr="00C8339F">
              <w:rPr>
                <w:rFonts w:ascii="Trebuchet MS" w:hAnsi="Trebuchet MS" w:cs="Times New Roman"/>
                <w:color w:val="000000" w:themeColor="text1"/>
              </w:rPr>
              <w:t xml:space="preserve">Exclusivamente para o primeiro período, “dup” deverá ser acrescido de </w:t>
            </w:r>
            <w:r w:rsidRPr="00D16A56">
              <w:rPr>
                <w:rFonts w:ascii="Trebuchet MS" w:hAnsi="Trebuchet MS" w:cs="Times New Roman"/>
                <w:color w:val="000000" w:themeColor="text1"/>
              </w:rPr>
              <w:t>2 (dois)</w:t>
            </w:r>
            <w:r w:rsidRPr="00C8339F">
              <w:rPr>
                <w:rFonts w:ascii="Trebuchet MS" w:hAnsi="Trebuchet MS" w:cs="Times New Roman"/>
                <w:color w:val="000000" w:themeColor="text1"/>
              </w:rPr>
              <w:t xml:space="preserve"> Dias Úteis</w:t>
            </w:r>
            <w:bookmarkEnd w:id="38"/>
            <w:r w:rsidR="00430115" w:rsidRPr="008B580C">
              <w:rPr>
                <w:rFonts w:ascii="Trebuchet MS" w:hAnsi="Trebuchet MS" w:cs="Times New Roman"/>
                <w:color w:val="000000" w:themeColor="text1"/>
              </w:rPr>
              <w:t>; e</w:t>
            </w:r>
          </w:p>
          <w:p w14:paraId="09D14FE5" w14:textId="77777777" w:rsidR="00C437EE" w:rsidRPr="008B580C" w:rsidRDefault="00C437EE" w:rsidP="00C23619">
            <w:pPr>
              <w:pStyle w:val="Body"/>
              <w:spacing w:after="0" w:line="360" w:lineRule="auto"/>
              <w:rPr>
                <w:rFonts w:ascii="Trebuchet MS" w:hAnsi="Trebuchet MS" w:cs="Times New Roman"/>
                <w:color w:val="000000" w:themeColor="text1"/>
              </w:rPr>
            </w:pPr>
          </w:p>
        </w:tc>
      </w:tr>
      <w:tr w:rsidR="00C437EE" w:rsidRPr="008B580C" w14:paraId="566A57FC" w14:textId="77777777" w:rsidTr="00C437EE">
        <w:tc>
          <w:tcPr>
            <w:tcW w:w="781" w:type="dxa"/>
          </w:tcPr>
          <w:p w14:paraId="2304323A" w14:textId="77777777" w:rsidR="00C437EE" w:rsidRPr="008B580C" w:rsidRDefault="003906A9"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d</w:t>
            </w:r>
            <w:r w:rsidR="00C437EE" w:rsidRPr="008B580C">
              <w:rPr>
                <w:rFonts w:ascii="Trebuchet MS" w:hAnsi="Trebuchet MS" w:cs="Times New Roman"/>
                <w:color w:val="000000" w:themeColor="text1"/>
              </w:rPr>
              <w:t>ut</w:t>
            </w:r>
          </w:p>
        </w:tc>
        <w:tc>
          <w:tcPr>
            <w:tcW w:w="425" w:type="dxa"/>
          </w:tcPr>
          <w:p w14:paraId="7307A1BA"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w:t>
            </w:r>
          </w:p>
        </w:tc>
        <w:tc>
          <w:tcPr>
            <w:tcW w:w="6894" w:type="dxa"/>
          </w:tcPr>
          <w:p w14:paraId="06D4416D"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número de Dias Úteis contidos entre a Data de Aniversário imediatamente anterior</w:t>
            </w:r>
            <w:r w:rsidR="00336DF0" w:rsidRPr="008B580C">
              <w:rPr>
                <w:rFonts w:ascii="Trebuchet MS" w:hAnsi="Trebuchet MS" w:cs="Times New Roman"/>
                <w:color w:val="000000" w:themeColor="text1"/>
              </w:rPr>
              <w:t xml:space="preserve"> (inclusive)</w:t>
            </w:r>
            <w:r w:rsidRPr="008B580C">
              <w:rPr>
                <w:rFonts w:ascii="Trebuchet MS" w:hAnsi="Trebuchet MS" w:cs="Times New Roman"/>
                <w:color w:val="000000" w:themeColor="text1"/>
              </w:rPr>
              <w:t xml:space="preserve"> e a próxima Data de Aniversário </w:t>
            </w:r>
            <w:r w:rsidR="00336DF0" w:rsidRPr="008B580C">
              <w:rPr>
                <w:rFonts w:ascii="Trebuchet MS" w:hAnsi="Trebuchet MS" w:cs="Times New Roman"/>
                <w:color w:val="000000" w:themeColor="text1"/>
              </w:rPr>
              <w:t>(exclusive)</w:t>
            </w:r>
            <w:r w:rsidRPr="008B580C">
              <w:rPr>
                <w:rFonts w:ascii="Trebuchet MS" w:hAnsi="Trebuchet MS" w:cs="Times New Roman"/>
                <w:color w:val="000000" w:themeColor="text1"/>
              </w:rPr>
              <w:t>, sendo “dut” um número inteiro.</w:t>
            </w:r>
            <w:r w:rsidR="000F0A1D" w:rsidRPr="00863105">
              <w:rPr>
                <w:rFonts w:ascii="Trebuchet MS" w:hAnsi="Trebuchet MS" w:cs="Times New Roman"/>
                <w:color w:val="000000" w:themeColor="text1"/>
              </w:rPr>
              <w:t xml:space="preserve"> </w:t>
            </w:r>
            <w:r w:rsidR="00C643B7" w:rsidRPr="00D44627">
              <w:rPr>
                <w:rFonts w:ascii="Trebuchet MS" w:hAnsi="Trebuchet MS" w:cs="Times New Roman"/>
                <w:color w:val="000000" w:themeColor="text1"/>
              </w:rPr>
              <w:t>Exclusivamente, para a 1ª (primeira) Data de Aniversário, considera-se o d</w:t>
            </w:r>
            <w:r w:rsidR="00291DAC">
              <w:rPr>
                <w:rFonts w:ascii="Trebuchet MS" w:hAnsi="Trebuchet MS" w:cs="Times New Roman"/>
                <w:color w:val="000000" w:themeColor="text1"/>
              </w:rPr>
              <w:t>u</w:t>
            </w:r>
            <w:r w:rsidR="00C643B7" w:rsidRPr="00D44627">
              <w:rPr>
                <w:rFonts w:ascii="Trebuchet MS" w:hAnsi="Trebuchet MS" w:cs="Times New Roman"/>
                <w:color w:val="000000" w:themeColor="text1"/>
              </w:rPr>
              <w:t xml:space="preserve">t como sendo </w:t>
            </w:r>
            <w:r w:rsidR="006B2699">
              <w:rPr>
                <w:rFonts w:ascii="Trebuchet MS" w:hAnsi="Trebuchet MS" w:cs="Times New Roman"/>
                <w:color w:val="000000" w:themeColor="text1"/>
              </w:rPr>
              <w:t>21</w:t>
            </w:r>
            <w:r w:rsidR="006B2699" w:rsidRPr="00D44627">
              <w:rPr>
                <w:rFonts w:ascii="Trebuchet MS" w:hAnsi="Trebuchet MS" w:cs="Times New Roman"/>
                <w:color w:val="000000" w:themeColor="text1"/>
              </w:rPr>
              <w:t xml:space="preserve"> (</w:t>
            </w:r>
            <w:r w:rsidR="006B2699">
              <w:rPr>
                <w:rFonts w:ascii="Trebuchet MS" w:hAnsi="Trebuchet MS" w:cs="Times New Roman"/>
                <w:color w:val="000000" w:themeColor="text1"/>
              </w:rPr>
              <w:t>vinte e um</w:t>
            </w:r>
            <w:r w:rsidR="006B2699" w:rsidRPr="00D44627">
              <w:rPr>
                <w:rFonts w:ascii="Trebuchet MS" w:hAnsi="Trebuchet MS" w:cs="Times New Roman"/>
                <w:color w:val="000000" w:themeColor="text1"/>
              </w:rPr>
              <w:t xml:space="preserve">) </w:t>
            </w:r>
            <w:r w:rsidR="00C86253">
              <w:rPr>
                <w:rFonts w:ascii="Trebuchet MS" w:hAnsi="Trebuchet MS" w:cs="Times New Roman"/>
                <w:color w:val="000000" w:themeColor="text1"/>
              </w:rPr>
              <w:t>D</w:t>
            </w:r>
            <w:r w:rsidR="00C643B7" w:rsidRPr="00D44627">
              <w:rPr>
                <w:rFonts w:ascii="Trebuchet MS" w:hAnsi="Trebuchet MS" w:cs="Times New Roman"/>
                <w:color w:val="000000" w:themeColor="text1"/>
              </w:rPr>
              <w:t xml:space="preserve">ias </w:t>
            </w:r>
            <w:r w:rsidR="00C86253">
              <w:rPr>
                <w:rFonts w:ascii="Trebuchet MS" w:hAnsi="Trebuchet MS" w:cs="Times New Roman"/>
                <w:color w:val="000000" w:themeColor="text1"/>
              </w:rPr>
              <w:t>Úteis</w:t>
            </w:r>
            <w:r w:rsidR="00C643B7" w:rsidRPr="00D44627">
              <w:rPr>
                <w:rFonts w:ascii="Trebuchet MS" w:hAnsi="Trebuchet MS" w:cs="Times New Roman"/>
                <w:color w:val="000000" w:themeColor="text1"/>
              </w:rPr>
              <w:t>.</w:t>
            </w:r>
          </w:p>
          <w:p w14:paraId="17DEB8F5" w14:textId="77777777" w:rsidR="00C437EE" w:rsidRPr="008B580C" w:rsidRDefault="00C437EE" w:rsidP="00C23619">
            <w:pPr>
              <w:pStyle w:val="Body"/>
              <w:spacing w:after="0" w:line="360" w:lineRule="auto"/>
              <w:rPr>
                <w:rFonts w:ascii="Trebuchet MS" w:hAnsi="Trebuchet MS" w:cs="Times New Roman"/>
                <w:color w:val="000000" w:themeColor="text1"/>
              </w:rPr>
            </w:pPr>
          </w:p>
        </w:tc>
      </w:tr>
    </w:tbl>
    <w:p w14:paraId="48BE353D" w14:textId="77777777" w:rsidR="00C437EE" w:rsidRPr="008B580C" w:rsidRDefault="00C437EE" w:rsidP="00C23619">
      <w:pPr>
        <w:pStyle w:val="Body"/>
        <w:spacing w:after="0" w:line="360" w:lineRule="auto"/>
        <w:ind w:firstLine="851"/>
        <w:rPr>
          <w:rFonts w:ascii="Trebuchet MS" w:hAnsi="Trebuchet MS" w:cs="Times New Roman"/>
          <w:color w:val="000000" w:themeColor="text1"/>
        </w:rPr>
      </w:pPr>
      <w:r w:rsidRPr="008B580C">
        <w:rPr>
          <w:rFonts w:ascii="Trebuchet MS" w:hAnsi="Trebuchet MS" w:cs="Times New Roman"/>
          <w:color w:val="000000" w:themeColor="text1"/>
        </w:rPr>
        <w:t>Sendo que:</w:t>
      </w:r>
    </w:p>
    <w:p w14:paraId="440D4512" w14:textId="77777777" w:rsidR="00C437EE" w:rsidRPr="008B580C" w:rsidRDefault="00C437EE" w:rsidP="00C23619">
      <w:pPr>
        <w:pStyle w:val="Body"/>
        <w:spacing w:after="0" w:line="360" w:lineRule="auto"/>
        <w:ind w:left="851"/>
        <w:rPr>
          <w:rFonts w:ascii="Trebuchet MS" w:hAnsi="Trebuchet MS" w:cs="Times New Roman"/>
          <w:color w:val="000000" w:themeColor="text1"/>
        </w:rPr>
      </w:pPr>
    </w:p>
    <w:p w14:paraId="4C1F8A32" w14:textId="77777777" w:rsidR="00C437EE" w:rsidRPr="008B580C" w:rsidRDefault="00C437EE"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 xml:space="preserve">A aplicação do IPCA incidirá no menor período permitido pela legislação em vigor, sem necessidade de ajuste </w:t>
      </w:r>
      <w:r w:rsidR="00207C45" w:rsidRPr="008B580C">
        <w:rPr>
          <w:rFonts w:ascii="Trebuchet MS" w:hAnsi="Trebuchet MS" w:cs="Times New Roman"/>
          <w:color w:val="000000" w:themeColor="text1"/>
        </w:rPr>
        <w:t xml:space="preserve">a </w:t>
      </w:r>
      <w:r w:rsidRPr="008B580C">
        <w:rPr>
          <w:rFonts w:ascii="Trebuchet MS" w:hAnsi="Trebuchet MS" w:cs="Times New Roman"/>
          <w:color w:val="000000" w:themeColor="text1"/>
        </w:rPr>
        <w:t>esta Escritura ou qualquer outra formalidade.</w:t>
      </w:r>
      <w:r w:rsidR="006C109C" w:rsidRPr="008B580C">
        <w:rPr>
          <w:rFonts w:ascii="Trebuchet MS" w:hAnsi="Trebuchet MS" w:cs="Times New Roman"/>
          <w:color w:val="000000" w:themeColor="text1"/>
        </w:rPr>
        <w:t xml:space="preserve"> </w:t>
      </w:r>
    </w:p>
    <w:p w14:paraId="71058504"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7BCCD705" w14:textId="77777777" w:rsidR="00C437EE" w:rsidRPr="008B580C" w:rsidRDefault="00C437EE"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 xml:space="preserve">O IPCA deverá ser utilizado considerando idêntico número de casas decimais divulgado pelo </w:t>
      </w:r>
      <w:r w:rsidR="00C82F9A" w:rsidRPr="008B580C">
        <w:rPr>
          <w:rFonts w:ascii="Trebuchet MS" w:hAnsi="Trebuchet MS" w:cs="Times New Roman"/>
          <w:color w:val="000000" w:themeColor="text1"/>
        </w:rPr>
        <w:t>IBGE</w:t>
      </w:r>
      <w:r w:rsidRPr="008B580C">
        <w:rPr>
          <w:rFonts w:ascii="Trebuchet MS" w:hAnsi="Trebuchet MS" w:cs="Times New Roman"/>
          <w:color w:val="000000" w:themeColor="text1"/>
        </w:rPr>
        <w:t>;</w:t>
      </w:r>
    </w:p>
    <w:p w14:paraId="7C61E2A8"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5241535F" w14:textId="77777777" w:rsidR="00C437EE" w:rsidRPr="008B580C" w:rsidRDefault="000F0A1D"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0F0A1D">
        <w:rPr>
          <w:rFonts w:ascii="Trebuchet MS" w:hAnsi="Trebuchet MS" w:cs="Times New Roman"/>
          <w:color w:val="000000" w:themeColor="text1"/>
        </w:rPr>
        <w:t xml:space="preserve">Para fins de cálculo, considera-se como “data de aniversário”, as datas previstas na tabela do Anexo </w:t>
      </w:r>
      <w:r>
        <w:rPr>
          <w:rFonts w:ascii="Trebuchet MS" w:hAnsi="Trebuchet MS" w:cs="Times New Roman"/>
          <w:color w:val="000000" w:themeColor="text1"/>
        </w:rPr>
        <w:t>I</w:t>
      </w:r>
      <w:r w:rsidR="00CF3CEE">
        <w:rPr>
          <w:rFonts w:ascii="Trebuchet MS" w:hAnsi="Trebuchet MS" w:cs="Times New Roman"/>
          <w:color w:val="000000" w:themeColor="text1"/>
        </w:rPr>
        <w:t>II</w:t>
      </w:r>
      <w:r w:rsidRPr="000F0A1D">
        <w:rPr>
          <w:rFonts w:ascii="Trebuchet MS" w:hAnsi="Trebuchet MS" w:cs="Times New Roman"/>
          <w:color w:val="000000" w:themeColor="text1"/>
        </w:rPr>
        <w:t xml:space="preserve"> a esta Escritura </w:t>
      </w:r>
      <w:r w:rsidR="00C437EE" w:rsidRPr="008B580C">
        <w:rPr>
          <w:rFonts w:ascii="Trebuchet MS" w:hAnsi="Trebuchet MS" w:cs="Times New Roman"/>
          <w:color w:val="000000" w:themeColor="text1"/>
        </w:rPr>
        <w:t>(“</w:t>
      </w:r>
      <w:r w:rsidR="00C437EE" w:rsidRPr="008B580C">
        <w:rPr>
          <w:rFonts w:ascii="Trebuchet MS" w:hAnsi="Trebuchet MS" w:cs="Times New Roman"/>
          <w:color w:val="000000" w:themeColor="text1"/>
          <w:u w:val="single"/>
        </w:rPr>
        <w:t>Data de Aniversário</w:t>
      </w:r>
      <w:r w:rsidR="00C437EE" w:rsidRPr="008B580C">
        <w:rPr>
          <w:rFonts w:ascii="Trebuchet MS" w:hAnsi="Trebuchet MS" w:cs="Times New Roman"/>
          <w:color w:val="000000" w:themeColor="text1"/>
        </w:rPr>
        <w:t>”);</w:t>
      </w:r>
    </w:p>
    <w:p w14:paraId="2F284598"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3702A924" w14:textId="77777777" w:rsidR="00C437EE" w:rsidRPr="008B580C" w:rsidRDefault="00C437EE"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 xml:space="preserve">Considera-se como mês de atualização, o período mensal compreendido entre duas </w:t>
      </w:r>
      <w:r w:rsidR="000F0A1D">
        <w:rPr>
          <w:rFonts w:ascii="Trebuchet MS" w:hAnsi="Trebuchet MS" w:cs="Times New Roman"/>
          <w:color w:val="000000" w:themeColor="text1"/>
        </w:rPr>
        <w:t>D</w:t>
      </w:r>
      <w:r w:rsidR="000F0A1D" w:rsidRPr="008B580C">
        <w:rPr>
          <w:rFonts w:ascii="Trebuchet MS" w:hAnsi="Trebuchet MS" w:cs="Times New Roman"/>
          <w:color w:val="000000" w:themeColor="text1"/>
        </w:rPr>
        <w:t xml:space="preserve">atas </w:t>
      </w:r>
      <w:r w:rsidRPr="008B580C">
        <w:rPr>
          <w:rFonts w:ascii="Trebuchet MS" w:hAnsi="Trebuchet MS" w:cs="Times New Roman"/>
          <w:color w:val="000000" w:themeColor="text1"/>
        </w:rPr>
        <w:t xml:space="preserve">de </w:t>
      </w:r>
      <w:r w:rsidR="000F0A1D">
        <w:rPr>
          <w:rFonts w:ascii="Trebuchet MS" w:hAnsi="Trebuchet MS" w:cs="Times New Roman"/>
          <w:color w:val="000000" w:themeColor="text1"/>
        </w:rPr>
        <w:t>A</w:t>
      </w:r>
      <w:r w:rsidR="000F0A1D" w:rsidRPr="008B580C">
        <w:rPr>
          <w:rFonts w:ascii="Trebuchet MS" w:hAnsi="Trebuchet MS" w:cs="Times New Roman"/>
          <w:color w:val="000000" w:themeColor="text1"/>
        </w:rPr>
        <w:t xml:space="preserve">niversário </w:t>
      </w:r>
      <w:r w:rsidRPr="008B580C">
        <w:rPr>
          <w:rFonts w:ascii="Trebuchet MS" w:hAnsi="Trebuchet MS" w:cs="Times New Roman"/>
          <w:color w:val="000000" w:themeColor="text1"/>
        </w:rPr>
        <w:t>consecutivas das Debêntures em questão;</w:t>
      </w:r>
    </w:p>
    <w:p w14:paraId="7C1FAA82"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65DD34A9" w14:textId="77777777" w:rsidR="00C437EE" w:rsidRPr="008B580C" w:rsidRDefault="008C61FD"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Os fatores resultantes da expressã</w:t>
      </w:r>
      <w:r w:rsidR="00BC73DE" w:rsidRPr="008B580C">
        <w:rPr>
          <w:rFonts w:ascii="Trebuchet MS" w:hAnsi="Trebuchet MS" w:cs="Times New Roman"/>
          <w:color w:val="000000" w:themeColor="text1"/>
        </w:rPr>
        <w:t xml:space="preserve">o </w:t>
      </w:r>
      <m:oMath>
        <m:sSub>
          <m:sSubPr>
            <m:ctrlPr>
              <w:rPr>
                <w:rFonts w:ascii="Cambria Math" w:hAnsi="Cambria Math"/>
                <w:i/>
                <w:color w:val="000000"/>
              </w:rPr>
            </m:ctrlPr>
          </m:sSubPr>
          <m:e>
            <m:r>
              <w:rPr>
                <w:rFonts w:ascii="Cambria Math" w:hAnsi="Cambria Math"/>
                <w:color w:val="000000"/>
              </w:rPr>
              <m:t>VN</m:t>
            </m:r>
          </m:e>
          <m:sub>
            <m:r>
              <w:rPr>
                <w:rFonts w:ascii="Cambria Math" w:hAnsi="Cambria Math"/>
                <w:color w:val="000000"/>
              </w:rPr>
              <m:t>a</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VN</m:t>
            </m:r>
          </m:e>
          <m:sub>
            <m:r>
              <w:rPr>
                <w:rFonts w:ascii="Cambria Math" w:hAnsi="Cambria Math"/>
                <w:color w:val="000000"/>
              </w:rPr>
              <m:t>b</m:t>
            </m:r>
          </m:sub>
        </m:sSub>
        <m:r>
          <w:rPr>
            <w:rFonts w:ascii="Cambria Math" w:hAnsi="Cambria Math"/>
            <w:color w:val="000000"/>
          </w:rPr>
          <m:t>×C</m:t>
        </m:r>
      </m:oMath>
      <w:r w:rsidRPr="008B580C">
        <w:rPr>
          <w:rFonts w:ascii="Trebuchet MS" w:eastAsiaTheme="minorEastAsia" w:hAnsi="Trebuchet MS" w:cs="Times New Roman"/>
          <w:color w:val="000000"/>
        </w:rPr>
        <w:t xml:space="preserve"> </w:t>
      </w:r>
      <w:r w:rsidRPr="008B580C">
        <w:rPr>
          <w:rFonts w:ascii="Trebuchet MS" w:hAnsi="Trebuchet MS" w:cs="Times New Roman"/>
          <w:color w:val="000000" w:themeColor="text1"/>
        </w:rPr>
        <w:t>são considerados com 8 (oito) casas decimais, sem arredondamento</w:t>
      </w:r>
      <w:r w:rsidR="00C437EE" w:rsidRPr="008B580C">
        <w:rPr>
          <w:rFonts w:ascii="Trebuchet MS" w:hAnsi="Trebuchet MS" w:cs="Times New Roman"/>
          <w:color w:val="000000" w:themeColor="text1"/>
        </w:rPr>
        <w:t>;</w:t>
      </w:r>
    </w:p>
    <w:p w14:paraId="723A25E9" w14:textId="77777777" w:rsidR="00A4123B" w:rsidRPr="008B580C" w:rsidRDefault="00A4123B" w:rsidP="00596979">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rPr>
      </w:pPr>
    </w:p>
    <w:p w14:paraId="3BCD58C6" w14:textId="77777777" w:rsidR="00A4123B" w:rsidRPr="008B580C" w:rsidRDefault="00A4123B"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 xml:space="preserve">O fator resultante da expressão </w:t>
      </w:r>
      <m:oMath>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NI</m:t>
                        </m:r>
                      </m:e>
                      <m:sub>
                        <m:r>
                          <w:rPr>
                            <w:rFonts w:ascii="Cambria Math" w:hAnsi="Cambria Math" w:cs="Times New Roman"/>
                            <w:color w:val="000000" w:themeColor="text1"/>
                          </w:rPr>
                          <m:t>k</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NI</m:t>
                        </m:r>
                      </m:e>
                      <m:sub>
                        <m:r>
                          <w:rPr>
                            <w:rFonts w:ascii="Cambria Math" w:hAnsi="Cambria Math" w:cs="Times New Roman"/>
                            <w:color w:val="000000" w:themeColor="text1"/>
                          </w:rPr>
                          <m:t>k-1</m:t>
                        </m:r>
                      </m:sub>
                    </m:sSub>
                  </m:den>
                </m:f>
              </m:e>
            </m:d>
          </m:e>
          <m:sup>
            <m:f>
              <m:fPr>
                <m:ctrlPr>
                  <w:rPr>
                    <w:rFonts w:ascii="Cambria Math" w:hAnsi="Cambria Math" w:cs="Times New Roman"/>
                    <w:i/>
                    <w:color w:val="000000" w:themeColor="text1"/>
                  </w:rPr>
                </m:ctrlPr>
              </m:fPr>
              <m:num>
                <m:r>
                  <w:rPr>
                    <w:rFonts w:ascii="Cambria Math" w:hAnsi="Cambria Math" w:cs="Times New Roman"/>
                    <w:color w:val="000000" w:themeColor="text1"/>
                  </w:rPr>
                  <m:t>dup</m:t>
                </m:r>
              </m:num>
              <m:den>
                <m:r>
                  <w:rPr>
                    <w:rFonts w:ascii="Cambria Math" w:hAnsi="Cambria Math" w:cs="Times New Roman"/>
                    <w:color w:val="000000" w:themeColor="text1"/>
                  </w:rPr>
                  <m:t>dut</m:t>
                </m:r>
              </m:den>
            </m:f>
          </m:sup>
        </m:sSup>
      </m:oMath>
      <w:r w:rsidRPr="008B580C">
        <w:rPr>
          <w:rFonts w:ascii="Trebuchet MS" w:eastAsiaTheme="minorEastAsia" w:hAnsi="Trebuchet MS" w:cs="Times New Roman"/>
          <w:color w:val="000000" w:themeColor="text1"/>
        </w:rPr>
        <w:t>é considerado com 8 (oito) casas decimais, sem arredondamento;</w:t>
      </w:r>
      <w:r w:rsidR="00726B14">
        <w:rPr>
          <w:rFonts w:ascii="Trebuchet MS" w:eastAsiaTheme="minorEastAsia" w:hAnsi="Trebuchet MS" w:cs="Times New Roman"/>
          <w:color w:val="000000" w:themeColor="text1"/>
        </w:rPr>
        <w:t xml:space="preserve"> e</w:t>
      </w:r>
    </w:p>
    <w:p w14:paraId="4FD38AF5"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0186A97B" w14:textId="77777777" w:rsidR="00C437EE" w:rsidRPr="008B580C" w:rsidRDefault="00C437EE"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Os valores dos finais de semana ou feriados serão iguais ao valor do Dia Útil subsequente, apropriando o último Dia Útil anterior.</w:t>
      </w:r>
    </w:p>
    <w:p w14:paraId="26208A4F"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4966BC23" w14:textId="77777777" w:rsidR="00C437EE" w:rsidRPr="008B580C" w:rsidRDefault="00C437EE" w:rsidP="00C23619">
      <w:pPr>
        <w:pStyle w:val="Level3"/>
        <w:widowControl w:val="0"/>
        <w:tabs>
          <w:tab w:val="clear" w:pos="1361"/>
        </w:tabs>
        <w:spacing w:after="0" w:line="360" w:lineRule="auto"/>
        <w:ind w:left="851" w:firstLine="0"/>
        <w:outlineLvl w:val="2"/>
        <w:rPr>
          <w:rFonts w:ascii="Trebuchet MS" w:eastAsia="Arial Unicode MS" w:hAnsi="Trebuchet MS" w:cs="Times New Roman"/>
          <w:color w:val="000000" w:themeColor="text1"/>
        </w:rPr>
      </w:pPr>
      <w:r w:rsidRPr="008B580C">
        <w:rPr>
          <w:rFonts w:ascii="Trebuchet MS" w:eastAsia="Arial Unicode MS" w:hAnsi="Trebuchet MS" w:cs="Times New Roman"/>
          <w:color w:val="000000" w:themeColor="text1"/>
        </w:rPr>
        <w:t>Caso até a Data de Aniversário, o NI</w:t>
      </w:r>
      <w:r w:rsidRPr="008B580C">
        <w:rPr>
          <w:rFonts w:ascii="Trebuchet MS" w:eastAsia="Arial Unicode MS" w:hAnsi="Trebuchet MS" w:cs="Times New Roman"/>
          <w:color w:val="000000" w:themeColor="text1"/>
          <w:vertAlign w:val="subscript"/>
        </w:rPr>
        <w:t>k</w:t>
      </w:r>
      <w:r w:rsidRPr="008B580C">
        <w:rPr>
          <w:rFonts w:ascii="Trebuchet MS" w:eastAsia="Arial Unicode MS" w:hAnsi="Trebuchet MS" w:cs="Times New Roman"/>
          <w:color w:val="000000" w:themeColor="text1"/>
        </w:rPr>
        <w:t xml:space="preserve"> não tenha sido divulgado, deverá ser utilizado em substituição a NI</w:t>
      </w:r>
      <w:r w:rsidRPr="008B580C">
        <w:rPr>
          <w:rFonts w:ascii="Trebuchet MS" w:eastAsia="Arial Unicode MS" w:hAnsi="Trebuchet MS" w:cs="Times New Roman"/>
          <w:color w:val="000000" w:themeColor="text1"/>
          <w:vertAlign w:val="subscript"/>
        </w:rPr>
        <w:t>k</w:t>
      </w:r>
      <w:r w:rsidRPr="008B580C">
        <w:rPr>
          <w:rFonts w:ascii="Trebuchet MS" w:eastAsia="Arial Unicode MS" w:hAnsi="Trebuchet MS" w:cs="Times New Roman"/>
          <w:color w:val="000000" w:themeColor="text1"/>
        </w:rPr>
        <w:t xml:space="preserve"> na apuração do Fator “C” um número-índice projetado, calculado com base na última projeção disponível, divulgada pela ANBIMA (“</w:t>
      </w:r>
      <w:r w:rsidRPr="008B580C">
        <w:rPr>
          <w:rFonts w:ascii="Trebuchet MS" w:eastAsia="Arial Unicode MS" w:hAnsi="Trebuchet MS" w:cs="Times New Roman"/>
          <w:color w:val="000000" w:themeColor="text1"/>
          <w:u w:val="single"/>
        </w:rPr>
        <w:t>Número-Índice Projetado</w:t>
      </w:r>
      <w:r w:rsidRPr="008B580C">
        <w:rPr>
          <w:rFonts w:ascii="Trebuchet MS" w:eastAsia="Arial Unicode MS" w:hAnsi="Trebuchet MS" w:cs="Times New Roman"/>
          <w:color w:val="000000" w:themeColor="text1"/>
        </w:rPr>
        <w:t>” e “</w:t>
      </w:r>
      <w:r w:rsidRPr="008B580C">
        <w:rPr>
          <w:rFonts w:ascii="Trebuchet MS" w:eastAsia="Arial Unicode MS" w:hAnsi="Trebuchet MS" w:cs="Times New Roman"/>
          <w:color w:val="000000" w:themeColor="text1"/>
          <w:u w:val="single"/>
        </w:rPr>
        <w:t>Projeção</w:t>
      </w:r>
      <w:r w:rsidRPr="008B580C">
        <w:rPr>
          <w:rFonts w:ascii="Trebuchet MS" w:eastAsia="Arial Unicode MS" w:hAnsi="Trebuchet MS" w:cs="Times New Roman"/>
          <w:color w:val="000000" w:themeColor="text1"/>
        </w:rPr>
        <w:t>”, respectivamente) da variação percentual do IPCA, conforme fórmula a seguir:</w:t>
      </w:r>
    </w:p>
    <w:p w14:paraId="054C5BFA" w14:textId="77777777" w:rsidR="00C437EE" w:rsidRPr="008B580C" w:rsidRDefault="00C437EE" w:rsidP="00C23619">
      <w:pPr>
        <w:pStyle w:val="TextosemFormatao"/>
        <w:spacing w:line="360" w:lineRule="auto"/>
        <w:ind w:left="851"/>
        <w:jc w:val="center"/>
        <w:rPr>
          <w:rFonts w:ascii="Trebuchet MS" w:hAnsi="Trebuchet MS"/>
          <w:color w:val="000000" w:themeColor="text1"/>
          <w:sz w:val="20"/>
          <w:szCs w:val="20"/>
        </w:rPr>
      </w:pPr>
    </w:p>
    <w:p w14:paraId="5D714C1A" w14:textId="77777777" w:rsidR="00C437EE" w:rsidRPr="008B580C" w:rsidRDefault="00C437EE" w:rsidP="00C23619">
      <w:pPr>
        <w:pStyle w:val="TextosemFormatao"/>
        <w:spacing w:line="360" w:lineRule="auto"/>
        <w:ind w:left="851"/>
        <w:jc w:val="center"/>
        <w:rPr>
          <w:rFonts w:ascii="Trebuchet MS" w:hAnsi="Trebuchet MS"/>
          <w:color w:val="000000" w:themeColor="text1"/>
          <w:sz w:val="20"/>
          <w:szCs w:val="20"/>
        </w:rPr>
      </w:pPr>
      <w:r w:rsidRPr="008B580C">
        <w:rPr>
          <w:rFonts w:ascii="Trebuchet MS" w:hAnsi="Trebuchet MS"/>
          <w:color w:val="000000" w:themeColor="text1"/>
          <w:sz w:val="20"/>
          <w:szCs w:val="20"/>
        </w:rPr>
        <w:t>NI</w:t>
      </w:r>
      <w:r w:rsidRPr="00863105">
        <w:rPr>
          <w:rFonts w:ascii="Trebuchet MS" w:hAnsi="Trebuchet MS"/>
          <w:color w:val="000000" w:themeColor="text1"/>
          <w:sz w:val="20"/>
          <w:szCs w:val="20"/>
          <w:vertAlign w:val="subscript"/>
        </w:rPr>
        <w:t>kp</w:t>
      </w:r>
      <w:r w:rsidRPr="008B580C">
        <w:rPr>
          <w:rFonts w:ascii="Trebuchet MS" w:hAnsi="Trebuchet MS"/>
          <w:color w:val="000000" w:themeColor="text1"/>
          <w:sz w:val="20"/>
          <w:szCs w:val="20"/>
        </w:rPr>
        <w:t xml:space="preserve"> = NI</w:t>
      </w:r>
      <w:r w:rsidRPr="00863105">
        <w:rPr>
          <w:rFonts w:ascii="Trebuchet MS" w:eastAsia="Times New Roman" w:hAnsi="Trebuchet MS"/>
          <w:color w:val="000000" w:themeColor="text1"/>
          <w:sz w:val="20"/>
          <w:szCs w:val="20"/>
          <w:vertAlign w:val="subscript"/>
          <w:lang w:eastAsia="pt-BR"/>
        </w:rPr>
        <w:t xml:space="preserve">k-1 </w:t>
      </w:r>
      <w:r w:rsidRPr="008B580C">
        <w:rPr>
          <w:rFonts w:ascii="Trebuchet MS" w:hAnsi="Trebuchet MS"/>
          <w:color w:val="000000" w:themeColor="text1"/>
          <w:sz w:val="20"/>
          <w:szCs w:val="20"/>
        </w:rPr>
        <w:t>x (1 + projeção)</w:t>
      </w:r>
    </w:p>
    <w:p w14:paraId="5E8169D2" w14:textId="77777777" w:rsidR="00C437EE" w:rsidRPr="008B580C" w:rsidRDefault="00C437EE" w:rsidP="00C23619">
      <w:pPr>
        <w:pStyle w:val="TextosemFormatao"/>
        <w:spacing w:line="360" w:lineRule="auto"/>
        <w:ind w:left="851"/>
        <w:rPr>
          <w:rFonts w:ascii="Trebuchet MS" w:hAnsi="Trebuchet MS"/>
          <w:color w:val="000000" w:themeColor="text1"/>
          <w:sz w:val="20"/>
          <w:szCs w:val="20"/>
        </w:rPr>
      </w:pPr>
    </w:p>
    <w:p w14:paraId="25C5781B" w14:textId="77777777" w:rsidR="00C437EE" w:rsidRPr="008B580C" w:rsidRDefault="00C437EE" w:rsidP="00C23619">
      <w:pPr>
        <w:pStyle w:val="TextosemFormatao"/>
        <w:spacing w:line="360" w:lineRule="auto"/>
        <w:ind w:firstLine="851"/>
        <w:rPr>
          <w:rFonts w:ascii="Trebuchet MS" w:hAnsi="Trebuchet MS"/>
          <w:color w:val="000000" w:themeColor="text1"/>
          <w:sz w:val="20"/>
          <w:szCs w:val="20"/>
        </w:rPr>
      </w:pPr>
      <w:r w:rsidRPr="008B580C">
        <w:rPr>
          <w:rFonts w:ascii="Trebuchet MS" w:hAnsi="Trebuchet MS"/>
          <w:color w:val="000000" w:themeColor="text1"/>
          <w:sz w:val="20"/>
          <w:szCs w:val="20"/>
        </w:rPr>
        <w:t>onde:</w:t>
      </w:r>
    </w:p>
    <w:p w14:paraId="239D5CFB" w14:textId="77777777" w:rsidR="00C437EE" w:rsidRPr="008B580C" w:rsidRDefault="00C437EE" w:rsidP="000C5F96">
      <w:pPr>
        <w:pStyle w:val="TextosemFormatao"/>
        <w:spacing w:line="360" w:lineRule="auto"/>
        <w:ind w:left="851"/>
        <w:jc w:val="both"/>
        <w:rPr>
          <w:rFonts w:ascii="Trebuchet MS" w:hAnsi="Trebuchet MS"/>
          <w:color w:val="000000" w:themeColor="text1"/>
          <w:sz w:val="20"/>
          <w:szCs w:val="20"/>
        </w:rPr>
      </w:pPr>
    </w:p>
    <w:p w14:paraId="6704D35C" w14:textId="77777777" w:rsidR="00C437EE" w:rsidRPr="008B580C" w:rsidRDefault="00C437EE" w:rsidP="000C5F96">
      <w:pPr>
        <w:pStyle w:val="TextosemFormatao"/>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NI</w:t>
      </w:r>
      <w:r w:rsidRPr="008B580C">
        <w:rPr>
          <w:rFonts w:ascii="Trebuchet MS" w:hAnsi="Trebuchet MS"/>
          <w:color w:val="000000" w:themeColor="text1"/>
          <w:sz w:val="20"/>
          <w:szCs w:val="20"/>
          <w:vertAlign w:val="subscript"/>
        </w:rPr>
        <w:t>kp</w:t>
      </w:r>
      <w:r w:rsidRPr="008B580C">
        <w:rPr>
          <w:rFonts w:ascii="Trebuchet MS" w:hAnsi="Trebuchet MS"/>
          <w:color w:val="000000" w:themeColor="text1"/>
          <w:sz w:val="20"/>
          <w:szCs w:val="20"/>
        </w:rPr>
        <w:t xml:space="preserve">: Número-Índice Projetado do IPCA para o mês de atualização, calculado com 2 </w:t>
      </w:r>
      <w:r w:rsidR="00251EE4" w:rsidRPr="008B580C">
        <w:rPr>
          <w:rFonts w:ascii="Trebuchet MS" w:hAnsi="Trebuchet MS"/>
          <w:color w:val="000000" w:themeColor="text1"/>
          <w:sz w:val="20"/>
          <w:szCs w:val="20"/>
        </w:rPr>
        <w:t xml:space="preserve">(duas) </w:t>
      </w:r>
      <w:r w:rsidRPr="008B580C">
        <w:rPr>
          <w:rFonts w:ascii="Trebuchet MS" w:hAnsi="Trebuchet MS"/>
          <w:color w:val="000000" w:themeColor="text1"/>
          <w:sz w:val="20"/>
          <w:szCs w:val="20"/>
        </w:rPr>
        <w:t>casas decimais, com arredondamento; e</w:t>
      </w:r>
    </w:p>
    <w:p w14:paraId="3F2D69E2" w14:textId="77777777" w:rsidR="00C437EE" w:rsidRPr="008B580C" w:rsidRDefault="00C437EE" w:rsidP="000C5F96">
      <w:pPr>
        <w:pStyle w:val="TextosemFormatao"/>
        <w:spacing w:line="360" w:lineRule="auto"/>
        <w:ind w:left="851"/>
        <w:jc w:val="both"/>
        <w:rPr>
          <w:rFonts w:ascii="Trebuchet MS" w:hAnsi="Trebuchet MS"/>
          <w:color w:val="000000" w:themeColor="text1"/>
          <w:sz w:val="20"/>
          <w:szCs w:val="20"/>
        </w:rPr>
      </w:pPr>
    </w:p>
    <w:p w14:paraId="4C43C770" w14:textId="77777777" w:rsidR="00C437EE" w:rsidRPr="008B580C" w:rsidRDefault="00C437EE" w:rsidP="000C5F96">
      <w:pPr>
        <w:pStyle w:val="TextosemFormatao"/>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Projeção: </w:t>
      </w:r>
      <w:r w:rsidR="00430115" w:rsidRPr="008B580C">
        <w:rPr>
          <w:rFonts w:ascii="Trebuchet MS" w:hAnsi="Trebuchet MS"/>
          <w:color w:val="000000" w:themeColor="text1"/>
          <w:sz w:val="20"/>
          <w:szCs w:val="20"/>
        </w:rPr>
        <w:t>variação percentual projetada pela ANBIMA referente ao mês de NI</w:t>
      </w:r>
      <w:r w:rsidR="00430115" w:rsidRPr="00863105">
        <w:rPr>
          <w:rFonts w:ascii="Trebuchet MS" w:eastAsia="Times New Roman" w:hAnsi="Trebuchet MS"/>
          <w:color w:val="000000" w:themeColor="text1"/>
          <w:sz w:val="20"/>
          <w:szCs w:val="20"/>
          <w:vertAlign w:val="subscript"/>
          <w:lang w:eastAsia="pt-BR"/>
        </w:rPr>
        <w:t>k</w:t>
      </w:r>
      <w:r w:rsidR="00430115" w:rsidRPr="008B580C">
        <w:rPr>
          <w:rFonts w:ascii="Trebuchet MS" w:hAnsi="Trebuchet MS"/>
          <w:color w:val="000000" w:themeColor="text1"/>
          <w:sz w:val="20"/>
          <w:szCs w:val="20"/>
        </w:rPr>
        <w:t>, expressa na forma decimal</w:t>
      </w:r>
      <w:r w:rsidRPr="008B580C">
        <w:rPr>
          <w:rFonts w:ascii="Trebuchet MS" w:hAnsi="Trebuchet MS"/>
          <w:color w:val="000000" w:themeColor="text1"/>
          <w:sz w:val="20"/>
          <w:szCs w:val="20"/>
        </w:rPr>
        <w:t>.</w:t>
      </w:r>
    </w:p>
    <w:p w14:paraId="5F46E056" w14:textId="77777777" w:rsidR="00C437EE" w:rsidRPr="008B580C" w:rsidRDefault="00C437EE" w:rsidP="00C23619">
      <w:pPr>
        <w:pStyle w:val="TextosemFormatao"/>
        <w:spacing w:line="360" w:lineRule="auto"/>
        <w:ind w:left="851"/>
        <w:rPr>
          <w:rFonts w:ascii="Trebuchet MS" w:hAnsi="Trebuchet MS"/>
          <w:color w:val="000000" w:themeColor="text1"/>
          <w:sz w:val="20"/>
          <w:szCs w:val="20"/>
        </w:rPr>
      </w:pPr>
    </w:p>
    <w:p w14:paraId="3D193C7A" w14:textId="77777777" w:rsidR="00C437EE" w:rsidRPr="008B580C" w:rsidRDefault="00C437EE" w:rsidP="00C23619">
      <w:pPr>
        <w:pStyle w:val="TextosemFormatao"/>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(i) o Número-Índice Projetado será utilizado, provisoriamente, enquanto não houver sido divulgado o número-índice correspondente ao mês de atualização, não sendo, porém, devida nenhuma compensação entre a Emissora e a Debenturista quando da divulgação posterior do IPCA que seria aplicável; e</w:t>
      </w:r>
    </w:p>
    <w:p w14:paraId="0C31EA1E" w14:textId="77777777" w:rsidR="00C437EE" w:rsidRPr="008B580C" w:rsidRDefault="00C437EE" w:rsidP="00C23619">
      <w:pPr>
        <w:pStyle w:val="TextosemFormatao"/>
        <w:spacing w:line="360" w:lineRule="auto"/>
        <w:ind w:left="851"/>
        <w:jc w:val="both"/>
        <w:rPr>
          <w:rFonts w:ascii="Trebuchet MS" w:hAnsi="Trebuchet MS"/>
          <w:color w:val="000000" w:themeColor="text1"/>
          <w:sz w:val="20"/>
          <w:szCs w:val="20"/>
        </w:rPr>
      </w:pPr>
    </w:p>
    <w:p w14:paraId="71EF338C" w14:textId="77777777" w:rsidR="00C437EE" w:rsidRPr="008B580C" w:rsidRDefault="00C437EE" w:rsidP="00C23619">
      <w:pPr>
        <w:pStyle w:val="TextosemFormatao"/>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(ii) o número-índice do IPCA, bem como as projeções de sua variação, deverão ser utilizados considerando idêntico número de casas decimais divulgado pelo órgão responsável por seu cálculo/apuração.</w:t>
      </w:r>
    </w:p>
    <w:p w14:paraId="009979F9" w14:textId="77777777" w:rsidR="00C437EE" w:rsidRPr="008B580C" w:rsidRDefault="00C437EE" w:rsidP="00C23619">
      <w:pPr>
        <w:pStyle w:val="TextosemFormatao"/>
        <w:spacing w:line="360" w:lineRule="auto"/>
        <w:rPr>
          <w:rFonts w:ascii="Trebuchet MS" w:hAnsi="Trebuchet MS"/>
          <w:color w:val="000000" w:themeColor="text1"/>
          <w:sz w:val="20"/>
          <w:szCs w:val="20"/>
        </w:rPr>
      </w:pPr>
    </w:p>
    <w:p w14:paraId="1AE8FF87" w14:textId="77777777" w:rsidR="00C437EE" w:rsidRPr="00592926"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imes New Roman"/>
          <w:color w:val="000000" w:themeColor="text1"/>
          <w:sz w:val="20"/>
          <w:szCs w:val="20"/>
        </w:rPr>
      </w:pPr>
      <w:r w:rsidRPr="00592926">
        <w:rPr>
          <w:rFonts w:ascii="Trebuchet MS" w:eastAsia="Arial Unicode MS" w:hAnsi="Trebuchet MS" w:cs="Times New Roman"/>
          <w:color w:val="000000" w:themeColor="text1"/>
          <w:sz w:val="20"/>
          <w:szCs w:val="20"/>
        </w:rPr>
        <w:t>Na ausência de apuração e/ou divulgação do IPCA por prazo superior a 10 (dez) Dias Úteis contados da data esperada</w:t>
      </w:r>
      <w:r w:rsidR="0013331B" w:rsidRPr="00592926">
        <w:rPr>
          <w:rFonts w:ascii="Trebuchet MS" w:eastAsia="Arial Unicode MS" w:hAnsi="Trebuchet MS" w:cs="Times New Roman"/>
          <w:color w:val="000000" w:themeColor="text1"/>
          <w:sz w:val="20"/>
          <w:szCs w:val="20"/>
        </w:rPr>
        <w:t xml:space="preserve"> e</w:t>
      </w:r>
      <w:r w:rsidRPr="00592926">
        <w:rPr>
          <w:rFonts w:ascii="Trebuchet MS" w:eastAsia="Arial Unicode MS" w:hAnsi="Trebuchet MS" w:cs="Times New Roman"/>
          <w:color w:val="000000" w:themeColor="text1"/>
          <w:sz w:val="20"/>
          <w:szCs w:val="20"/>
        </w:rPr>
        <w:t xml:space="preserve"> para apuração e/ou divulgação (“</w:t>
      </w:r>
      <w:r w:rsidRPr="00592926">
        <w:rPr>
          <w:rFonts w:ascii="Trebuchet MS" w:eastAsia="Arial Unicode MS" w:hAnsi="Trebuchet MS" w:cs="Times New Roman"/>
          <w:color w:val="000000" w:themeColor="text1"/>
          <w:sz w:val="20"/>
          <w:szCs w:val="20"/>
          <w:u w:val="single"/>
        </w:rPr>
        <w:t>Período de Ausência do IPCA</w:t>
      </w:r>
      <w:r w:rsidRPr="00592926">
        <w:rPr>
          <w:rFonts w:ascii="Trebuchet MS" w:eastAsia="Arial Unicode MS" w:hAnsi="Trebuchet MS" w:cs="Times New Roman"/>
          <w:color w:val="000000" w:themeColor="text1"/>
          <w:sz w:val="20"/>
          <w:szCs w:val="20"/>
        </w:rPr>
        <w:t>”) ou, ainda, na hipótese de extinção ou inaplicabilidade por disposição legal ou determinação judicial do IPCA</w:t>
      </w:r>
      <w:r w:rsidRPr="00592926">
        <w:rPr>
          <w:rFonts w:ascii="Trebuchet MS" w:hAnsi="Trebuchet MS" w:cs="Times New Roman"/>
          <w:color w:val="000000" w:themeColor="text1"/>
          <w:sz w:val="20"/>
          <w:szCs w:val="20"/>
        </w:rPr>
        <w:t xml:space="preserve">, </w:t>
      </w:r>
      <w:r w:rsidRPr="00592926">
        <w:rPr>
          <w:rFonts w:ascii="Trebuchet MS" w:eastAsia="Arial Unicode MS" w:hAnsi="Trebuchet MS" w:cs="Times New Roman"/>
          <w:color w:val="000000" w:themeColor="text1"/>
          <w:sz w:val="20"/>
          <w:szCs w:val="20"/>
        </w:rPr>
        <w:t>será utilizado seu substituto legal. Caso inexista substituto legal para o IPCA,</w:t>
      </w:r>
      <w:r w:rsidR="0016536E" w:rsidRPr="00592926">
        <w:rPr>
          <w:rFonts w:ascii="Trebuchet MS" w:eastAsia="Arial Unicode MS" w:hAnsi="Trebuchet MS" w:cs="Times New Roman"/>
          <w:color w:val="000000" w:themeColor="text1"/>
          <w:sz w:val="20"/>
          <w:szCs w:val="20"/>
        </w:rPr>
        <w:t xml:space="preserve"> a Securitizadora e/ou</w:t>
      </w:r>
      <w:r w:rsidRPr="00592926">
        <w:rPr>
          <w:rFonts w:ascii="Trebuchet MS" w:eastAsia="Arial Unicode MS" w:hAnsi="Trebuchet MS" w:cs="Times New Roman"/>
          <w:color w:val="000000" w:themeColor="text1"/>
          <w:sz w:val="20"/>
          <w:szCs w:val="20"/>
        </w:rPr>
        <w:t xml:space="preserve"> o Agente Fiduciário</w:t>
      </w:r>
      <w:r w:rsidR="003C2266" w:rsidRPr="00592926">
        <w:rPr>
          <w:rFonts w:ascii="Trebuchet MS" w:eastAsia="Arial Unicode MS" w:hAnsi="Trebuchet MS" w:cs="Times New Roman"/>
          <w:color w:val="000000" w:themeColor="text1"/>
          <w:sz w:val="20"/>
          <w:szCs w:val="20"/>
        </w:rPr>
        <w:t xml:space="preserve"> dos CRI </w:t>
      </w:r>
      <w:r w:rsidR="0016536E" w:rsidRPr="00592926">
        <w:rPr>
          <w:rFonts w:ascii="Trebuchet MS" w:eastAsia="Arial Unicode MS" w:hAnsi="Trebuchet MS" w:cs="Times New Roman"/>
          <w:color w:val="000000" w:themeColor="text1"/>
          <w:sz w:val="20"/>
          <w:szCs w:val="20"/>
        </w:rPr>
        <w:t xml:space="preserve">(conforme o caso) </w:t>
      </w:r>
      <w:r w:rsidRPr="00592926">
        <w:rPr>
          <w:rFonts w:ascii="Trebuchet MS" w:eastAsia="Arial Unicode MS" w:hAnsi="Trebuchet MS" w:cs="Times New Roman"/>
          <w:color w:val="000000" w:themeColor="text1"/>
          <w:sz w:val="20"/>
          <w:szCs w:val="20"/>
        </w:rPr>
        <w:t xml:space="preserve">deverá convocar, em até 2 (dois) Dias Úteis contados do término do Período de Ausência do IPCA ou da data em que o IPCA foi considerado extinto ou inaplicável, conforme o caso, assembleia geral de </w:t>
      </w:r>
      <w:r w:rsidR="00B821A4" w:rsidRPr="00592926">
        <w:rPr>
          <w:rFonts w:ascii="Trebuchet MS" w:eastAsia="Arial Unicode MS" w:hAnsi="Trebuchet MS" w:cs="Times New Roman"/>
          <w:color w:val="000000" w:themeColor="text1"/>
          <w:sz w:val="20"/>
          <w:szCs w:val="20"/>
        </w:rPr>
        <w:t>titulares de CRI</w:t>
      </w:r>
      <w:r w:rsidRPr="00592926">
        <w:rPr>
          <w:rFonts w:ascii="Trebuchet MS" w:eastAsia="Arial Unicode MS" w:hAnsi="Trebuchet MS" w:cs="Times New Roman"/>
          <w:color w:val="000000" w:themeColor="text1"/>
          <w:sz w:val="20"/>
          <w:szCs w:val="20"/>
        </w:rPr>
        <w:t xml:space="preserve"> para que definam, </w:t>
      </w:r>
      <w:r w:rsidR="008047F4" w:rsidRPr="00592926">
        <w:rPr>
          <w:rFonts w:ascii="Trebuchet MS" w:eastAsia="Arial Unicode MS" w:hAnsi="Trebuchet MS" w:cs="Times New Roman"/>
          <w:color w:val="000000" w:themeColor="text1"/>
          <w:sz w:val="20"/>
          <w:szCs w:val="20"/>
        </w:rPr>
        <w:t xml:space="preserve">considerando um quórum de aprovação de titulares que representem </w:t>
      </w:r>
      <w:r w:rsidR="00A04379" w:rsidRPr="00592926">
        <w:rPr>
          <w:rFonts w:ascii="Trebuchet MS" w:eastAsia="Arial Unicode MS" w:hAnsi="Trebuchet MS" w:cs="Times New Roman"/>
          <w:color w:val="000000" w:themeColor="text1"/>
          <w:sz w:val="20"/>
          <w:szCs w:val="20"/>
        </w:rPr>
        <w:t>2/3</w:t>
      </w:r>
      <w:r w:rsidR="00AE70AC" w:rsidRPr="00592926">
        <w:rPr>
          <w:rFonts w:ascii="Trebuchet MS" w:eastAsia="Arial Unicode MS" w:hAnsi="Trebuchet MS" w:cs="Times New Roman"/>
          <w:color w:val="000000" w:themeColor="text1"/>
          <w:sz w:val="20"/>
          <w:szCs w:val="20"/>
        </w:rPr>
        <w:t xml:space="preserve"> </w:t>
      </w:r>
      <w:r w:rsidR="004E63C5" w:rsidRPr="00592926">
        <w:rPr>
          <w:rFonts w:ascii="Trebuchet MS" w:eastAsia="Arial Unicode MS" w:hAnsi="Trebuchet MS" w:cs="Times New Roman"/>
          <w:color w:val="000000" w:themeColor="text1"/>
          <w:sz w:val="20"/>
          <w:szCs w:val="20"/>
        </w:rPr>
        <w:t>(</w:t>
      </w:r>
      <w:r w:rsidR="00A04379" w:rsidRPr="00592926">
        <w:rPr>
          <w:rFonts w:ascii="Trebuchet MS" w:eastAsia="Arial Unicode MS" w:hAnsi="Trebuchet MS" w:cs="Times New Roman"/>
          <w:color w:val="000000" w:themeColor="text1"/>
          <w:sz w:val="20"/>
          <w:szCs w:val="20"/>
        </w:rPr>
        <w:t>dois terço</w:t>
      </w:r>
      <w:r w:rsidR="005F5768" w:rsidRPr="00592926">
        <w:rPr>
          <w:rFonts w:ascii="Trebuchet MS" w:eastAsia="Arial Unicode MS" w:hAnsi="Trebuchet MS" w:cs="Times New Roman"/>
          <w:color w:val="000000" w:themeColor="text1"/>
          <w:sz w:val="20"/>
          <w:szCs w:val="20"/>
        </w:rPr>
        <w:t>s</w:t>
      </w:r>
      <w:r w:rsidR="004E63C5" w:rsidRPr="00592926">
        <w:rPr>
          <w:rFonts w:ascii="Trebuchet MS" w:eastAsia="Arial Unicode MS" w:hAnsi="Trebuchet MS" w:cs="Times New Roman"/>
          <w:color w:val="000000" w:themeColor="text1"/>
          <w:sz w:val="20"/>
          <w:szCs w:val="20"/>
        </w:rPr>
        <w:t xml:space="preserve">) </w:t>
      </w:r>
      <w:r w:rsidR="008047F4" w:rsidRPr="00592926">
        <w:rPr>
          <w:rFonts w:ascii="Trebuchet MS" w:eastAsia="Arial Unicode MS" w:hAnsi="Trebuchet MS" w:cs="Times New Roman"/>
          <w:color w:val="000000" w:themeColor="text1"/>
          <w:sz w:val="20"/>
          <w:szCs w:val="20"/>
        </w:rPr>
        <w:t xml:space="preserve">dos CRI em circulação, </w:t>
      </w:r>
      <w:r w:rsidRPr="00592926">
        <w:rPr>
          <w:rFonts w:ascii="Trebuchet MS" w:eastAsia="Arial Unicode MS" w:hAnsi="Trebuchet MS" w:cs="Times New Roman"/>
          <w:color w:val="000000" w:themeColor="text1"/>
          <w:sz w:val="20"/>
          <w:szCs w:val="20"/>
        </w:rPr>
        <w:t>de comum acordo com a Emissora, o novo parâmetro a ser aplicado, o qual deverá observar a regulamentação aplicável (“</w:t>
      </w:r>
      <w:r w:rsidRPr="00592926">
        <w:rPr>
          <w:rFonts w:ascii="Trebuchet MS" w:eastAsia="Arial Unicode MS" w:hAnsi="Trebuchet MS" w:cs="Times New Roman"/>
          <w:color w:val="000000" w:themeColor="text1"/>
          <w:sz w:val="20"/>
          <w:szCs w:val="20"/>
          <w:u w:val="single"/>
        </w:rPr>
        <w:t>Taxa Substitutiva</w:t>
      </w:r>
      <w:r w:rsidRPr="00592926">
        <w:rPr>
          <w:rFonts w:ascii="Trebuchet MS" w:eastAsia="Arial Unicode MS" w:hAnsi="Trebuchet MS" w:cs="Times New Roman"/>
          <w:color w:val="000000" w:themeColor="text1"/>
          <w:sz w:val="20"/>
          <w:szCs w:val="20"/>
        </w:rPr>
        <w:t xml:space="preserve">”). </w:t>
      </w:r>
      <w:r w:rsidR="0013331B" w:rsidRPr="00592926">
        <w:rPr>
          <w:rFonts w:ascii="Trebuchet MS" w:eastAsia="Arial Unicode MS" w:hAnsi="Trebuchet MS" w:cs="Times New Roman"/>
          <w:color w:val="000000" w:themeColor="text1"/>
          <w:sz w:val="20"/>
          <w:szCs w:val="20"/>
        </w:rPr>
        <w:t xml:space="preserve"> </w:t>
      </w:r>
    </w:p>
    <w:p w14:paraId="779FAF1D" w14:textId="77777777" w:rsidR="00C437EE" w:rsidRPr="000C5F96" w:rsidRDefault="00C437EE" w:rsidP="00C23619">
      <w:pPr>
        <w:pStyle w:val="Level3"/>
        <w:widowControl w:val="0"/>
        <w:tabs>
          <w:tab w:val="clear" w:pos="1361"/>
        </w:tabs>
        <w:spacing w:after="0" w:line="360" w:lineRule="auto"/>
        <w:ind w:left="0" w:firstLine="0"/>
        <w:outlineLvl w:val="2"/>
        <w:rPr>
          <w:rFonts w:ascii="Trebuchet MS" w:eastAsia="Arial Unicode MS" w:hAnsi="Trebuchet MS" w:cs="Times New Roman"/>
          <w:b/>
          <w:color w:val="000000" w:themeColor="text1"/>
        </w:rPr>
      </w:pPr>
    </w:p>
    <w:p w14:paraId="440DE568" w14:textId="77777777" w:rsidR="00C437EE" w:rsidRPr="008B580C"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imes New Roman"/>
          <w:color w:val="000000" w:themeColor="text1"/>
          <w:sz w:val="20"/>
          <w:szCs w:val="20"/>
        </w:rPr>
      </w:pPr>
      <w:r w:rsidRPr="008B580C">
        <w:rPr>
          <w:rFonts w:ascii="Trebuchet MS" w:eastAsia="Arial Unicode MS" w:hAnsi="Trebuchet MS" w:cs="Times New Roman"/>
          <w:color w:val="000000" w:themeColor="text1"/>
          <w:sz w:val="20"/>
          <w:szCs w:val="20"/>
        </w:rPr>
        <w:t>Até a deliberação da Taxa Substitutiva, será utilizada, para o cálculo do valor de quaisquer obrigações pecuniárias previstas nesta Escritura, a mesma variação produzida pel</w:t>
      </w:r>
      <w:r w:rsidR="00430115" w:rsidRPr="008B580C">
        <w:rPr>
          <w:rFonts w:ascii="Trebuchet MS" w:eastAsia="Arial Unicode MS" w:hAnsi="Trebuchet MS" w:cs="Times New Roman"/>
          <w:color w:val="000000" w:themeColor="text1"/>
          <w:sz w:val="20"/>
          <w:szCs w:val="20"/>
        </w:rPr>
        <w:t>a Projeção, se divulgada, ou em caso contrário, pel</w:t>
      </w:r>
      <w:r w:rsidRPr="008B580C">
        <w:rPr>
          <w:rFonts w:ascii="Trebuchet MS" w:eastAsia="Arial Unicode MS" w:hAnsi="Trebuchet MS" w:cs="Times New Roman"/>
          <w:color w:val="000000" w:themeColor="text1"/>
          <w:sz w:val="20"/>
          <w:szCs w:val="20"/>
        </w:rPr>
        <w:t xml:space="preserve">o último IPCA divulgado, não sendo devidas quaisquer compensações entre a Emissora e </w:t>
      </w:r>
      <w:r w:rsidR="00D3096A" w:rsidRPr="008B580C">
        <w:rPr>
          <w:rFonts w:ascii="Trebuchet MS" w:eastAsia="Arial Unicode MS" w:hAnsi="Trebuchet MS" w:cs="Times New Roman"/>
          <w:color w:val="000000" w:themeColor="text1"/>
          <w:sz w:val="20"/>
          <w:szCs w:val="20"/>
        </w:rPr>
        <w:t>a</w:t>
      </w:r>
      <w:r w:rsidRPr="008B580C">
        <w:rPr>
          <w:rFonts w:ascii="Trebuchet MS" w:eastAsia="Arial Unicode MS" w:hAnsi="Trebuchet MS" w:cs="Times New Roman"/>
          <w:color w:val="000000" w:themeColor="text1"/>
          <w:sz w:val="20"/>
          <w:szCs w:val="20"/>
        </w:rPr>
        <w:t xml:space="preserve"> Debenturista, quando da divulgação posterior do IPCA. </w:t>
      </w:r>
    </w:p>
    <w:p w14:paraId="64269E5F" w14:textId="77777777" w:rsidR="00C437EE" w:rsidRPr="008B580C" w:rsidRDefault="00C437EE" w:rsidP="00C23619">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rPr>
      </w:pPr>
    </w:p>
    <w:p w14:paraId="38968950" w14:textId="77777777" w:rsidR="00C437EE" w:rsidRPr="008B580C"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imes New Roman"/>
          <w:color w:val="000000" w:themeColor="text1"/>
          <w:sz w:val="20"/>
          <w:szCs w:val="20"/>
        </w:rPr>
      </w:pPr>
      <w:r w:rsidRPr="008B580C">
        <w:rPr>
          <w:rFonts w:ascii="Trebuchet MS" w:eastAsia="Arial Unicode MS" w:hAnsi="Trebuchet MS" w:cs="Times New Roman"/>
          <w:color w:val="000000" w:themeColor="text1"/>
          <w:sz w:val="20"/>
          <w:szCs w:val="20"/>
        </w:rPr>
        <w:t xml:space="preserve">Caso o IPCA ou seu substituto legal, conforme o caso, venham a ser divulgados antes da </w:t>
      </w:r>
      <w:r w:rsidRPr="008B580C">
        <w:rPr>
          <w:rFonts w:ascii="Trebuchet MS" w:eastAsia="Arial Unicode MS" w:hAnsi="Trebuchet MS" w:cs="Times New Roman"/>
          <w:color w:val="000000" w:themeColor="text1"/>
          <w:sz w:val="20"/>
          <w:szCs w:val="20"/>
        </w:rPr>
        <w:lastRenderedPageBreak/>
        <w:t xml:space="preserve">realização da assembleia geral de </w:t>
      </w:r>
      <w:r w:rsidR="00B821A4" w:rsidRPr="008B580C">
        <w:rPr>
          <w:rFonts w:ascii="Trebuchet MS" w:eastAsia="Arial Unicode MS" w:hAnsi="Trebuchet MS" w:cs="Times New Roman"/>
          <w:color w:val="000000" w:themeColor="text1"/>
          <w:sz w:val="20"/>
          <w:szCs w:val="20"/>
        </w:rPr>
        <w:t>titulares de CRI</w:t>
      </w:r>
      <w:r w:rsidRPr="008B580C">
        <w:rPr>
          <w:rFonts w:ascii="Trebuchet MS" w:eastAsia="Arial Unicode MS" w:hAnsi="Trebuchet MS" w:cs="Times New Roman"/>
          <w:color w:val="000000" w:themeColor="text1"/>
          <w:sz w:val="20"/>
          <w:szCs w:val="20"/>
        </w:rPr>
        <w:t xml:space="preserve"> de que trata o </w:t>
      </w:r>
      <w:r w:rsidRPr="008B580C">
        <w:rPr>
          <w:rFonts w:ascii="Trebuchet MS" w:hAnsi="Trebuchet MS" w:cs="Times New Roman"/>
          <w:color w:val="000000" w:themeColor="text1"/>
          <w:sz w:val="20"/>
          <w:szCs w:val="20"/>
        </w:rPr>
        <w:t>item</w:t>
      </w:r>
      <w:r w:rsidRPr="008B580C">
        <w:rPr>
          <w:rFonts w:ascii="Trebuchet MS" w:eastAsia="Arial Unicode MS" w:hAnsi="Trebuchet MS" w:cs="Times New Roman"/>
          <w:color w:val="000000" w:themeColor="text1"/>
          <w:sz w:val="20"/>
          <w:szCs w:val="20"/>
        </w:rPr>
        <w:t xml:space="preserve"> 4.</w:t>
      </w:r>
      <w:r w:rsidR="002B57D6">
        <w:rPr>
          <w:rFonts w:ascii="Trebuchet MS" w:eastAsia="Arial Unicode MS" w:hAnsi="Trebuchet MS" w:cs="Times New Roman"/>
          <w:color w:val="000000" w:themeColor="text1"/>
          <w:sz w:val="20"/>
          <w:szCs w:val="20"/>
        </w:rPr>
        <w:t>11</w:t>
      </w:r>
      <w:r w:rsidRPr="008B580C">
        <w:rPr>
          <w:rFonts w:ascii="Trebuchet MS" w:eastAsia="Arial Unicode MS" w:hAnsi="Trebuchet MS" w:cs="Times New Roman"/>
          <w:color w:val="000000" w:themeColor="text1"/>
          <w:sz w:val="20"/>
          <w:szCs w:val="20"/>
        </w:rPr>
        <w:t>.</w:t>
      </w:r>
      <w:r w:rsidR="005D3F80" w:rsidRPr="008B580C">
        <w:rPr>
          <w:rFonts w:ascii="Trebuchet MS" w:eastAsia="Arial Unicode MS" w:hAnsi="Trebuchet MS" w:cs="Times New Roman"/>
          <w:color w:val="000000" w:themeColor="text1"/>
          <w:sz w:val="20"/>
          <w:szCs w:val="20"/>
        </w:rPr>
        <w:t>1</w:t>
      </w:r>
      <w:r w:rsidRPr="008B580C">
        <w:rPr>
          <w:rFonts w:ascii="Trebuchet MS" w:eastAsia="Arial Unicode MS" w:hAnsi="Trebuchet MS" w:cs="Times New Roman"/>
          <w:color w:val="000000" w:themeColor="text1"/>
          <w:sz w:val="20"/>
          <w:szCs w:val="20"/>
        </w:rPr>
        <w:t xml:space="preserve"> acima, ressalvada a hipótese de sua extinção ou inaplicabilidade por disposição legal ou determinação judicial, a referida assembleia geral de </w:t>
      </w:r>
      <w:r w:rsidR="00B821A4" w:rsidRPr="008B580C">
        <w:rPr>
          <w:rFonts w:ascii="Trebuchet MS" w:eastAsia="Arial Unicode MS" w:hAnsi="Trebuchet MS" w:cs="Times New Roman"/>
          <w:color w:val="000000" w:themeColor="text1"/>
          <w:sz w:val="20"/>
          <w:szCs w:val="20"/>
        </w:rPr>
        <w:t>titulares de CRI</w:t>
      </w:r>
      <w:r w:rsidRPr="008B580C">
        <w:rPr>
          <w:rFonts w:ascii="Trebuchet MS" w:eastAsia="Arial Unicode MS" w:hAnsi="Trebuchet MS" w:cs="Times New Roman"/>
          <w:color w:val="000000" w:themeColor="text1"/>
          <w:sz w:val="20"/>
          <w:szCs w:val="20"/>
        </w:rPr>
        <w:t xml:space="preserve"> não será mais realizada, e o respectivo índice, a partir da data de sua validade, voltará a ser utilizado para o cálculo da Atualização Monetária. </w:t>
      </w:r>
    </w:p>
    <w:p w14:paraId="021EA3FF" w14:textId="77777777" w:rsidR="00C437EE" w:rsidRPr="008B580C" w:rsidRDefault="00C437EE" w:rsidP="00C23619">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rPr>
      </w:pPr>
    </w:p>
    <w:p w14:paraId="6C86309F" w14:textId="77777777" w:rsidR="00C437EE" w:rsidRPr="008B580C"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s="Times New Roman"/>
          <w:color w:val="000000" w:themeColor="text1"/>
          <w:sz w:val="20"/>
          <w:szCs w:val="20"/>
        </w:rPr>
      </w:pPr>
      <w:bookmarkStart w:id="39" w:name="_Ref464099608"/>
      <w:r w:rsidRPr="008B580C">
        <w:rPr>
          <w:rFonts w:ascii="Trebuchet MS" w:hAnsi="Trebuchet MS" w:cs="Times New Roman"/>
          <w:color w:val="000000" w:themeColor="text1"/>
          <w:sz w:val="20"/>
          <w:szCs w:val="20"/>
        </w:rPr>
        <w:t xml:space="preserve">Não havendo acordo sobre a Taxa Substitutiva entre a Emissora e os Titulares de CRI na </w:t>
      </w:r>
      <w:r w:rsidRPr="008B580C">
        <w:rPr>
          <w:rFonts w:ascii="Trebuchet MS" w:eastAsia="Arial Unicode MS" w:hAnsi="Trebuchet MS" w:cs="Times New Roman"/>
          <w:color w:val="000000" w:themeColor="text1"/>
          <w:sz w:val="20"/>
          <w:szCs w:val="20"/>
        </w:rPr>
        <w:t xml:space="preserve">assembleia geral de </w:t>
      </w:r>
      <w:r w:rsidR="00B821A4" w:rsidRPr="008B580C">
        <w:rPr>
          <w:rFonts w:ascii="Trebuchet MS" w:eastAsia="Arial Unicode MS" w:hAnsi="Trebuchet MS" w:cs="Times New Roman"/>
          <w:color w:val="000000" w:themeColor="text1"/>
          <w:sz w:val="20"/>
          <w:szCs w:val="20"/>
        </w:rPr>
        <w:t>titulares de CRI</w:t>
      </w:r>
      <w:r w:rsidRPr="008B580C">
        <w:rPr>
          <w:rFonts w:ascii="Trebuchet MS" w:eastAsia="Arial Unicode MS" w:hAnsi="Trebuchet MS" w:cs="Times New Roman"/>
          <w:color w:val="000000" w:themeColor="text1"/>
          <w:sz w:val="20"/>
          <w:szCs w:val="20"/>
        </w:rPr>
        <w:t xml:space="preserve"> </w:t>
      </w:r>
      <w:r w:rsidRPr="008B580C">
        <w:rPr>
          <w:rFonts w:ascii="Trebuchet MS" w:hAnsi="Trebuchet MS" w:cs="Times New Roman"/>
          <w:color w:val="000000" w:themeColor="text1"/>
          <w:sz w:val="20"/>
          <w:szCs w:val="20"/>
        </w:rPr>
        <w:t>de que trata o item 4.</w:t>
      </w:r>
      <w:r w:rsidR="00C8744F" w:rsidRPr="008B580C">
        <w:rPr>
          <w:rFonts w:ascii="Trebuchet MS" w:hAnsi="Trebuchet MS" w:cs="Times New Roman"/>
          <w:color w:val="000000" w:themeColor="text1"/>
          <w:sz w:val="20"/>
          <w:szCs w:val="20"/>
        </w:rPr>
        <w:t>1</w:t>
      </w:r>
      <w:r w:rsidR="002B57D6">
        <w:rPr>
          <w:rFonts w:ascii="Trebuchet MS" w:hAnsi="Trebuchet MS" w:cs="Times New Roman"/>
          <w:color w:val="000000" w:themeColor="text1"/>
          <w:sz w:val="20"/>
          <w:szCs w:val="20"/>
        </w:rPr>
        <w:t>1</w:t>
      </w:r>
      <w:r w:rsidRPr="008B580C">
        <w:rPr>
          <w:rFonts w:ascii="Trebuchet MS" w:hAnsi="Trebuchet MS" w:cs="Times New Roman"/>
          <w:color w:val="000000" w:themeColor="text1"/>
          <w:sz w:val="20"/>
          <w:szCs w:val="20"/>
        </w:rPr>
        <w:t>.</w:t>
      </w:r>
      <w:r w:rsidR="005D3F80" w:rsidRPr="008B580C">
        <w:rPr>
          <w:rFonts w:ascii="Trebuchet MS" w:hAnsi="Trebuchet MS" w:cs="Times New Roman"/>
          <w:color w:val="000000" w:themeColor="text1"/>
          <w:sz w:val="20"/>
          <w:szCs w:val="20"/>
        </w:rPr>
        <w:t>1</w:t>
      </w:r>
      <w:r w:rsidRPr="008B580C">
        <w:rPr>
          <w:rFonts w:ascii="Trebuchet MS" w:hAnsi="Trebuchet MS" w:cs="Times New Roman"/>
          <w:color w:val="000000" w:themeColor="text1"/>
          <w:sz w:val="20"/>
          <w:szCs w:val="20"/>
        </w:rPr>
        <w:t xml:space="preserve"> acima</w:t>
      </w:r>
      <w:r w:rsidR="00FB6169" w:rsidRPr="008B580C">
        <w:rPr>
          <w:rFonts w:ascii="Trebuchet MS" w:hAnsi="Trebuchet MS" w:cs="Times New Roman"/>
          <w:color w:val="000000" w:themeColor="text1"/>
          <w:sz w:val="20"/>
          <w:szCs w:val="20"/>
        </w:rPr>
        <w:t>, inclusive</w:t>
      </w:r>
      <w:r w:rsidRPr="008B580C">
        <w:rPr>
          <w:rFonts w:ascii="Trebuchet MS" w:hAnsi="Trebuchet MS" w:cs="Times New Roman"/>
          <w:color w:val="000000" w:themeColor="text1"/>
          <w:sz w:val="20"/>
          <w:szCs w:val="20"/>
        </w:rPr>
        <w:t xml:space="preserve"> em caso de ausência de quórum de instalação e/ou deliberação, a Emissora deverá resgatar a totalidade das Debêntures (i) no prazo de até 30 (trinta) dias contado da data da realização da respectiva assembleia geral dos </w:t>
      </w:r>
      <w:r w:rsidR="00B821A4" w:rsidRPr="008B580C">
        <w:rPr>
          <w:rFonts w:ascii="Trebuchet MS" w:hAnsi="Trebuchet MS" w:cs="Times New Roman"/>
          <w:color w:val="000000" w:themeColor="text1"/>
          <w:sz w:val="20"/>
          <w:szCs w:val="20"/>
        </w:rPr>
        <w:t>titulares de CRI</w:t>
      </w:r>
      <w:r w:rsidRPr="008B580C">
        <w:rPr>
          <w:rFonts w:ascii="Trebuchet MS" w:hAnsi="Trebuchet MS" w:cs="Times New Roman"/>
          <w:color w:val="000000" w:themeColor="text1"/>
          <w:sz w:val="20"/>
          <w:szCs w:val="20"/>
        </w:rPr>
        <w:t xml:space="preserve">, ou contado da data em que referida assembleia geral dos </w:t>
      </w:r>
      <w:r w:rsidR="00B821A4" w:rsidRPr="008B580C">
        <w:rPr>
          <w:rFonts w:ascii="Trebuchet MS" w:hAnsi="Trebuchet MS" w:cs="Times New Roman"/>
          <w:color w:val="000000" w:themeColor="text1"/>
          <w:sz w:val="20"/>
          <w:szCs w:val="20"/>
        </w:rPr>
        <w:t>titulares de CRI</w:t>
      </w:r>
      <w:r w:rsidRPr="008B580C">
        <w:rPr>
          <w:rFonts w:ascii="Trebuchet MS" w:hAnsi="Trebuchet MS" w:cs="Times New Roman"/>
          <w:color w:val="000000" w:themeColor="text1"/>
          <w:sz w:val="20"/>
          <w:szCs w:val="20"/>
        </w:rPr>
        <w:t xml:space="preserve"> deveria ter ocorrido; ou (ii)</w:t>
      </w:r>
      <w:r w:rsidRPr="008B580C">
        <w:rPr>
          <w:rFonts w:ascii="Trebuchet MS" w:hAnsi="Trebuchet MS" w:cs="Times New Roman"/>
          <w:b/>
          <w:color w:val="000000" w:themeColor="text1"/>
          <w:sz w:val="20"/>
          <w:szCs w:val="20"/>
        </w:rPr>
        <w:t> </w:t>
      </w:r>
      <w:r w:rsidRPr="008B580C">
        <w:rPr>
          <w:rFonts w:ascii="Trebuchet MS" w:hAnsi="Trebuchet MS" w:cs="Times New Roman"/>
          <w:color w:val="000000" w:themeColor="text1"/>
          <w:sz w:val="20"/>
          <w:szCs w:val="20"/>
        </w:rPr>
        <w:t>na Data de Vencimento, o que ocorrer primeiro. Nesta hipótese, será utilizada para cálculo do fator “C” da Atualização Monetária das Debêntures a serem resgatadas a última variação disponível do IPCA divulgada oficialmente.</w:t>
      </w:r>
      <w:bookmarkEnd w:id="39"/>
      <w:r w:rsidRPr="008B580C">
        <w:rPr>
          <w:rFonts w:ascii="Trebuchet MS" w:hAnsi="Trebuchet MS" w:cs="Times New Roman"/>
          <w:color w:val="000000" w:themeColor="text1"/>
          <w:sz w:val="20"/>
          <w:szCs w:val="20"/>
        </w:rPr>
        <w:t xml:space="preserve"> </w:t>
      </w:r>
    </w:p>
    <w:p w14:paraId="73042C70" w14:textId="77777777" w:rsidR="00EC2F36" w:rsidRPr="008B580C" w:rsidRDefault="00EC2F36"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0229AC05" w14:textId="14C7FAB9" w:rsidR="00C437EE"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MS Mincho" w:hAnsi="Trebuchet MS" w:cs="Times New Roman"/>
          <w:color w:val="000000" w:themeColor="text1"/>
          <w:sz w:val="20"/>
          <w:szCs w:val="20"/>
        </w:rPr>
      </w:pPr>
      <w:r w:rsidRPr="008B580C">
        <w:rPr>
          <w:rFonts w:ascii="Trebuchet MS" w:hAnsi="Trebuchet MS" w:cstheme="minorHAnsi"/>
          <w:bCs/>
          <w:sz w:val="20"/>
          <w:szCs w:val="20"/>
          <w:u w:val="single"/>
          <w:lang w:bidi="th-TH"/>
        </w:rPr>
        <w:t>Remuneração</w:t>
      </w:r>
      <w:bookmarkEnd w:id="37"/>
      <w:r w:rsidR="00C93937" w:rsidRPr="008B580C">
        <w:rPr>
          <w:rFonts w:ascii="Trebuchet MS" w:hAnsi="Trebuchet MS" w:cstheme="minorHAnsi"/>
          <w:bCs/>
          <w:sz w:val="20"/>
          <w:szCs w:val="20"/>
          <w:u w:val="single"/>
          <w:lang w:bidi="th-TH"/>
        </w:rPr>
        <w:t xml:space="preserve"> das Debêntures</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C437EE" w:rsidRPr="008B580C">
        <w:rPr>
          <w:rFonts w:ascii="Trebuchet MS" w:eastAsia="MS Mincho" w:hAnsi="Trebuchet MS" w:cs="Times New Roman"/>
          <w:color w:val="000000" w:themeColor="text1"/>
          <w:sz w:val="20"/>
          <w:szCs w:val="20"/>
        </w:rPr>
        <w:t>Sobre o Valor Nominal</w:t>
      </w:r>
      <w:r w:rsidR="00160774" w:rsidRPr="008B580C">
        <w:rPr>
          <w:rFonts w:ascii="Trebuchet MS" w:eastAsia="MS Mincho" w:hAnsi="Trebuchet MS" w:cs="Times New Roman"/>
          <w:color w:val="000000" w:themeColor="text1"/>
          <w:sz w:val="20"/>
          <w:szCs w:val="20"/>
        </w:rPr>
        <w:t xml:space="preserve"> Unitário</w:t>
      </w:r>
      <w:r w:rsidR="00C437EE" w:rsidRPr="008B580C">
        <w:rPr>
          <w:rFonts w:ascii="Trebuchet MS" w:eastAsia="MS Mincho" w:hAnsi="Trebuchet MS" w:cs="Times New Roman"/>
          <w:color w:val="000000" w:themeColor="text1"/>
          <w:sz w:val="20"/>
          <w:szCs w:val="20"/>
        </w:rPr>
        <w:t xml:space="preserve"> Atualizado das Debêntures incidirão juros remuneratórios </w:t>
      </w:r>
      <w:r w:rsidR="008C22CF" w:rsidRPr="008B580C">
        <w:rPr>
          <w:rFonts w:ascii="Trebuchet MS" w:eastAsia="MS Mincho" w:hAnsi="Trebuchet MS" w:cs="Times New Roman"/>
          <w:color w:val="000000" w:themeColor="text1"/>
          <w:sz w:val="20"/>
          <w:szCs w:val="20"/>
        </w:rPr>
        <w:t xml:space="preserve">prefixados </w:t>
      </w:r>
      <w:r w:rsidR="00C437EE" w:rsidRPr="008B580C">
        <w:rPr>
          <w:rFonts w:ascii="Trebuchet MS" w:eastAsia="MS Mincho" w:hAnsi="Trebuchet MS" w:cs="Times New Roman"/>
          <w:color w:val="000000" w:themeColor="text1"/>
          <w:sz w:val="20"/>
          <w:szCs w:val="20"/>
        </w:rPr>
        <w:t xml:space="preserve">correspondentes a </w:t>
      </w:r>
      <w:r w:rsidR="00E34FD5" w:rsidRPr="00D64464">
        <w:rPr>
          <w:rFonts w:ascii="Trebuchet MS" w:hAnsi="Trebuchet MS"/>
          <w:bCs/>
          <w:sz w:val="20"/>
          <w:szCs w:val="20"/>
        </w:rPr>
        <w:t>9,12</w:t>
      </w:r>
      <w:r w:rsidR="00EB6DA7">
        <w:rPr>
          <w:rFonts w:ascii="Trebuchet MS" w:hAnsi="Trebuchet MS"/>
          <w:bCs/>
          <w:sz w:val="20"/>
          <w:szCs w:val="20"/>
        </w:rPr>
        <w:t>57</w:t>
      </w:r>
      <w:r w:rsidR="00E34FD5" w:rsidRPr="00D64464">
        <w:rPr>
          <w:rFonts w:ascii="Trebuchet MS" w:hAnsi="Trebuchet MS"/>
          <w:bCs/>
          <w:sz w:val="20"/>
          <w:szCs w:val="20"/>
        </w:rPr>
        <w:t>%</w:t>
      </w:r>
      <w:r w:rsidR="00E34FD5">
        <w:rPr>
          <w:rFonts w:ascii="Trebuchet MS" w:hAnsi="Trebuchet MS"/>
          <w:bCs/>
          <w:sz w:val="20"/>
          <w:szCs w:val="20"/>
        </w:rPr>
        <w:t xml:space="preserve"> (nove inteiros, mil, duzentos e </w:t>
      </w:r>
      <w:r w:rsidR="00EB6DA7">
        <w:rPr>
          <w:rFonts w:ascii="Trebuchet MS" w:hAnsi="Trebuchet MS"/>
          <w:bCs/>
          <w:sz w:val="20"/>
          <w:szCs w:val="20"/>
        </w:rPr>
        <w:t xml:space="preserve">cinquenta e sete </w:t>
      </w:r>
      <w:r w:rsidR="00E34FD5">
        <w:rPr>
          <w:rFonts w:ascii="Trebuchet MS" w:hAnsi="Trebuchet MS"/>
          <w:bCs/>
          <w:sz w:val="20"/>
          <w:szCs w:val="20"/>
        </w:rPr>
        <w:t xml:space="preserve">décimos de milésimos por cento) </w:t>
      </w:r>
      <w:r w:rsidR="00C437EE" w:rsidRPr="008B580C">
        <w:rPr>
          <w:rFonts w:ascii="Trebuchet MS" w:eastAsia="MS Mincho" w:hAnsi="Trebuchet MS" w:cs="Times New Roman"/>
          <w:color w:val="000000" w:themeColor="text1"/>
          <w:sz w:val="20"/>
          <w:szCs w:val="20"/>
        </w:rPr>
        <w:t>ao ano,</w:t>
      </w:r>
      <w:r w:rsidR="00C437EE" w:rsidRPr="008B580C" w:rsidDel="00CB1692">
        <w:rPr>
          <w:rFonts w:ascii="Trebuchet MS" w:eastAsia="MS Mincho" w:hAnsi="Trebuchet MS" w:cs="Times New Roman"/>
          <w:color w:val="000000" w:themeColor="text1"/>
          <w:sz w:val="20"/>
          <w:szCs w:val="20"/>
        </w:rPr>
        <w:t xml:space="preserve"> </w:t>
      </w:r>
      <w:r w:rsidR="00C437EE" w:rsidRPr="008B580C">
        <w:rPr>
          <w:rFonts w:ascii="Trebuchet MS" w:eastAsia="MS Mincho" w:hAnsi="Trebuchet MS" w:cs="Times New Roman"/>
          <w:color w:val="000000" w:themeColor="text1"/>
          <w:sz w:val="20"/>
          <w:szCs w:val="20"/>
        </w:rPr>
        <w:t>base 252 (duzentos e cinquenta e dois) Dias Úteis (“</w:t>
      </w:r>
      <w:r w:rsidR="00C437EE" w:rsidRPr="008B580C">
        <w:rPr>
          <w:rFonts w:ascii="Trebuchet MS" w:eastAsia="MS Mincho" w:hAnsi="Trebuchet MS" w:cs="Times New Roman"/>
          <w:color w:val="000000" w:themeColor="text1"/>
          <w:sz w:val="20"/>
          <w:szCs w:val="20"/>
          <w:u w:val="single"/>
        </w:rPr>
        <w:t>Remuneração</w:t>
      </w:r>
      <w:r w:rsidR="00C437EE" w:rsidRPr="008B580C">
        <w:rPr>
          <w:rFonts w:ascii="Trebuchet MS" w:eastAsia="MS Mincho" w:hAnsi="Trebuchet MS" w:cs="Times New Roman"/>
          <w:color w:val="000000" w:themeColor="text1"/>
          <w:sz w:val="20"/>
          <w:szCs w:val="20"/>
        </w:rPr>
        <w:t>”).</w:t>
      </w:r>
    </w:p>
    <w:p w14:paraId="13B8DB84" w14:textId="77777777" w:rsidR="00C437EE" w:rsidRPr="008B580C" w:rsidRDefault="00C437EE" w:rsidP="00C23619">
      <w:pPr>
        <w:pStyle w:val="Level3"/>
        <w:widowControl w:val="0"/>
        <w:tabs>
          <w:tab w:val="clear" w:pos="1361"/>
        </w:tabs>
        <w:adjustRightInd w:val="0"/>
        <w:spacing w:after="0" w:line="360" w:lineRule="auto"/>
        <w:ind w:left="0" w:firstLine="0"/>
        <w:outlineLvl w:val="2"/>
        <w:rPr>
          <w:rFonts w:ascii="Trebuchet MS" w:eastAsia="MS Mincho" w:hAnsi="Trebuchet MS" w:cs="Times New Roman"/>
          <w:color w:val="000000" w:themeColor="text1"/>
        </w:rPr>
      </w:pPr>
    </w:p>
    <w:p w14:paraId="35CA0410" w14:textId="77777777" w:rsidR="00F80D67" w:rsidRPr="008B580C" w:rsidRDefault="00F80D67" w:rsidP="00C23619">
      <w:pPr>
        <w:pStyle w:val="Level3"/>
        <w:widowControl w:val="0"/>
        <w:tabs>
          <w:tab w:val="clear" w:pos="1361"/>
        </w:tabs>
        <w:adjustRightInd w:val="0"/>
        <w:spacing w:after="0" w:line="360" w:lineRule="auto"/>
        <w:ind w:left="0" w:firstLine="0"/>
        <w:outlineLvl w:val="2"/>
        <w:rPr>
          <w:rFonts w:ascii="Trebuchet MS" w:eastAsia="MS Mincho" w:hAnsi="Trebuchet MS" w:cs="Times New Roman"/>
          <w:color w:val="000000" w:themeColor="text1"/>
        </w:rPr>
      </w:pPr>
    </w:p>
    <w:p w14:paraId="220AB1A1" w14:textId="77777777" w:rsidR="00C437EE" w:rsidRPr="008B580C" w:rsidRDefault="00C437EE" w:rsidP="00C23619">
      <w:pPr>
        <w:pStyle w:val="Default"/>
        <w:widowControl w:val="0"/>
        <w:numPr>
          <w:ilvl w:val="2"/>
          <w:numId w:val="4"/>
        </w:numPr>
        <w:tabs>
          <w:tab w:val="left" w:pos="720"/>
          <w:tab w:val="left" w:pos="851"/>
          <w:tab w:val="left" w:pos="1440"/>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A </w:t>
      </w:r>
      <w:r w:rsidRPr="008B580C">
        <w:rPr>
          <w:rFonts w:ascii="Trebuchet MS" w:hAnsi="Trebuchet MS" w:cs="Times New Roman"/>
          <w:color w:val="000000" w:themeColor="text1"/>
          <w:sz w:val="20"/>
          <w:szCs w:val="20"/>
        </w:rPr>
        <w:t>Remuneração</w:t>
      </w:r>
      <w:r w:rsidRPr="008B580C">
        <w:rPr>
          <w:rFonts w:ascii="Trebuchet MS" w:hAnsi="Trebuchet MS"/>
          <w:color w:val="000000" w:themeColor="text1"/>
          <w:sz w:val="20"/>
          <w:szCs w:val="20"/>
        </w:rPr>
        <w:t xml:space="preserve"> será calculada de forma exponencial e cumulativa, </w:t>
      </w:r>
      <w:r w:rsidRPr="008B580C">
        <w:rPr>
          <w:rFonts w:ascii="Trebuchet MS" w:hAnsi="Trebuchet MS"/>
          <w:i/>
          <w:iCs/>
          <w:color w:val="000000" w:themeColor="text1"/>
          <w:sz w:val="20"/>
          <w:szCs w:val="20"/>
        </w:rPr>
        <w:t>pro rata temporis</w:t>
      </w:r>
      <w:r w:rsidRPr="008B580C">
        <w:rPr>
          <w:rFonts w:ascii="Trebuchet MS" w:hAnsi="Trebuchet MS"/>
          <w:color w:val="000000" w:themeColor="text1"/>
          <w:sz w:val="20"/>
          <w:szCs w:val="20"/>
        </w:rPr>
        <w:t xml:space="preserve"> por Dias Úteis decorridos, incidentes sobre o Valor Nominal </w:t>
      </w:r>
      <w:r w:rsidR="006322AA" w:rsidRPr="008B580C">
        <w:rPr>
          <w:rFonts w:ascii="Trebuchet MS" w:hAnsi="Trebuchet MS"/>
          <w:color w:val="000000" w:themeColor="text1"/>
          <w:sz w:val="20"/>
          <w:szCs w:val="20"/>
        </w:rPr>
        <w:t xml:space="preserve">Unitário </w:t>
      </w:r>
      <w:r w:rsidRPr="008B580C">
        <w:rPr>
          <w:rFonts w:ascii="Trebuchet MS" w:hAnsi="Trebuchet MS"/>
          <w:color w:val="000000" w:themeColor="text1"/>
          <w:sz w:val="20"/>
          <w:szCs w:val="20"/>
        </w:rPr>
        <w:t xml:space="preserve">Atualizado </w:t>
      </w:r>
      <w:r w:rsidR="00A04379">
        <w:rPr>
          <w:rFonts w:ascii="Trebuchet MS" w:hAnsi="Trebuchet MS"/>
          <w:color w:val="000000" w:themeColor="text1"/>
          <w:sz w:val="20"/>
          <w:szCs w:val="20"/>
        </w:rPr>
        <w:t>a partir d</w:t>
      </w:r>
      <w:r w:rsidR="00767746" w:rsidRPr="008B580C">
        <w:rPr>
          <w:rFonts w:ascii="Trebuchet MS" w:hAnsi="Trebuchet MS"/>
          <w:color w:val="000000" w:themeColor="text1"/>
          <w:sz w:val="20"/>
          <w:szCs w:val="20"/>
        </w:rPr>
        <w:t>a</w:t>
      </w:r>
      <w:r w:rsidRPr="008B580C">
        <w:rPr>
          <w:rFonts w:ascii="Trebuchet MS" w:hAnsi="Trebuchet MS"/>
          <w:color w:val="000000" w:themeColor="text1"/>
          <w:sz w:val="20"/>
          <w:szCs w:val="20"/>
        </w:rPr>
        <w:t xml:space="preserve"> primeira </w:t>
      </w:r>
      <w:r w:rsidR="00A04379" w:rsidRPr="008B580C">
        <w:rPr>
          <w:rFonts w:ascii="Trebuchet MS" w:hAnsi="Trebuchet MS"/>
          <w:color w:val="000000" w:themeColor="text1"/>
          <w:sz w:val="20"/>
          <w:szCs w:val="20"/>
        </w:rPr>
        <w:t xml:space="preserve">Data </w:t>
      </w:r>
      <w:r w:rsidR="00A04379">
        <w:rPr>
          <w:rFonts w:ascii="Trebuchet MS" w:hAnsi="Trebuchet MS"/>
          <w:color w:val="000000" w:themeColor="text1"/>
          <w:sz w:val="20"/>
          <w:szCs w:val="20"/>
        </w:rPr>
        <w:t>d</w:t>
      </w:r>
      <w:r w:rsidR="00A04379" w:rsidRPr="008B580C">
        <w:rPr>
          <w:rFonts w:ascii="Trebuchet MS" w:hAnsi="Trebuchet MS"/>
          <w:color w:val="000000" w:themeColor="text1"/>
          <w:sz w:val="20"/>
          <w:szCs w:val="20"/>
        </w:rPr>
        <w:t>e Integralização</w:t>
      </w:r>
      <w:r w:rsidR="00A04379">
        <w:rPr>
          <w:rFonts w:ascii="Trebuchet MS" w:hAnsi="Trebuchet MS"/>
          <w:color w:val="000000" w:themeColor="text1"/>
          <w:sz w:val="20"/>
          <w:szCs w:val="20"/>
        </w:rPr>
        <w:t xml:space="preserve"> (inclusive)</w:t>
      </w:r>
      <w:r w:rsidR="00A04379" w:rsidRPr="008B580C">
        <w:rPr>
          <w:rFonts w:ascii="Trebuchet MS" w:hAnsi="Trebuchet MS"/>
          <w:color w:val="000000" w:themeColor="text1"/>
          <w:sz w:val="20"/>
          <w:szCs w:val="20"/>
        </w:rPr>
        <w:t xml:space="preserve"> </w:t>
      </w:r>
      <w:r w:rsidRPr="008B580C">
        <w:rPr>
          <w:rFonts w:ascii="Trebuchet MS" w:hAnsi="Trebuchet MS"/>
          <w:color w:val="000000" w:themeColor="text1"/>
          <w:sz w:val="20"/>
          <w:szCs w:val="20"/>
        </w:rPr>
        <w:t>ou da Data de Pagamento da Remuneração imediatamente anterior</w:t>
      </w:r>
      <w:r w:rsidR="00A04379">
        <w:rPr>
          <w:rFonts w:ascii="Trebuchet MS" w:hAnsi="Trebuchet MS"/>
          <w:color w:val="000000" w:themeColor="text1"/>
          <w:sz w:val="20"/>
          <w:szCs w:val="20"/>
        </w:rPr>
        <w:t xml:space="preserve"> (inclusive)</w:t>
      </w:r>
      <w:r w:rsidRPr="008B580C">
        <w:rPr>
          <w:rFonts w:ascii="Trebuchet MS" w:hAnsi="Trebuchet MS"/>
          <w:color w:val="000000" w:themeColor="text1"/>
          <w:sz w:val="20"/>
          <w:szCs w:val="20"/>
        </w:rPr>
        <w:t>, conforme o caso, até a data do seu efetivo pagamento</w:t>
      </w:r>
      <w:r w:rsidR="00A04379">
        <w:rPr>
          <w:rFonts w:ascii="Trebuchet MS" w:hAnsi="Trebuchet MS"/>
          <w:color w:val="000000" w:themeColor="text1"/>
          <w:sz w:val="20"/>
          <w:szCs w:val="20"/>
        </w:rPr>
        <w:t xml:space="preserve"> (exclusive)</w:t>
      </w:r>
      <w:r w:rsidRPr="008B580C">
        <w:rPr>
          <w:rFonts w:ascii="Trebuchet MS" w:hAnsi="Trebuchet MS"/>
          <w:color w:val="000000" w:themeColor="text1"/>
          <w:sz w:val="20"/>
          <w:szCs w:val="20"/>
        </w:rPr>
        <w:t>, em regime de capitalização composta, de acordo com a fórmula abaixo:</w:t>
      </w:r>
      <w:r w:rsidR="00A575C2" w:rsidRPr="008B580C">
        <w:rPr>
          <w:rFonts w:ascii="Trebuchet MS" w:hAnsi="Trebuchet MS"/>
          <w:color w:val="000000" w:themeColor="text1"/>
          <w:sz w:val="20"/>
          <w:szCs w:val="20"/>
        </w:rPr>
        <w:t xml:space="preserve"> </w:t>
      </w:r>
    </w:p>
    <w:p w14:paraId="0F4D42D6"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2209BAF3" w14:textId="77777777" w:rsidR="00C437EE" w:rsidRPr="008B580C" w:rsidRDefault="00336DF0" w:rsidP="00C23619">
      <w:pPr>
        <w:widowControl w:val="0"/>
        <w:spacing w:line="360" w:lineRule="auto"/>
        <w:jc w:val="center"/>
        <w:rPr>
          <w:rFonts w:ascii="Trebuchet MS" w:hAnsi="Trebuchet MS"/>
          <w:color w:val="000000" w:themeColor="text1"/>
          <w:sz w:val="20"/>
          <w:szCs w:val="20"/>
        </w:rPr>
      </w:pPr>
      <m:oMathPara>
        <m:oMath>
          <m:r>
            <w:rPr>
              <w:rFonts w:ascii="Cambria Math" w:hAnsi="Cambria Math"/>
              <w:sz w:val="20"/>
              <w:szCs w:val="20"/>
            </w:rPr>
            <m:t>J =</m:t>
          </m:r>
          <m:sSub>
            <m:sSubPr>
              <m:ctrlPr>
                <w:rPr>
                  <w:rFonts w:ascii="Cambria Math" w:hAnsi="Cambria Math"/>
                  <w:i/>
                  <w:sz w:val="20"/>
                  <w:szCs w:val="20"/>
                </w:rPr>
              </m:ctrlPr>
            </m:sSubPr>
            <m:e>
              <m:r>
                <w:rPr>
                  <w:rFonts w:ascii="Cambria Math" w:hAnsi="Cambria Math"/>
                  <w:sz w:val="20"/>
                  <w:szCs w:val="20"/>
                </w:rPr>
                <m:t>VN</m:t>
              </m:r>
            </m:e>
            <m:sub>
              <m:r>
                <w:rPr>
                  <w:rFonts w:ascii="Cambria Math" w:hAnsi="Cambria Math"/>
                  <w:sz w:val="20"/>
                  <w:szCs w:val="20"/>
                </w:rPr>
                <m:t>a</m:t>
              </m:r>
            </m:sub>
          </m:sSub>
          <m:r>
            <w:rPr>
              <w:rFonts w:ascii="Cambria Math" w:hAnsi="Cambria Math"/>
              <w:sz w:val="20"/>
              <w:szCs w:val="20"/>
            </w:rPr>
            <m:t xml:space="preserve"> × </m:t>
          </m:r>
          <m:d>
            <m:dPr>
              <m:ctrlPr>
                <w:rPr>
                  <w:rFonts w:ascii="Cambria Math" w:hAnsi="Cambria Math"/>
                  <w:i/>
                  <w:sz w:val="20"/>
                  <w:szCs w:val="20"/>
                </w:rPr>
              </m:ctrlPr>
            </m:dPr>
            <m:e>
              <m:r>
                <w:rPr>
                  <w:rFonts w:ascii="Cambria Math" w:hAnsi="Cambria Math"/>
                  <w:sz w:val="20"/>
                  <w:szCs w:val="20"/>
                </w:rPr>
                <m:t>Fator Juros-1</m:t>
              </m:r>
            </m:e>
          </m:d>
        </m:oMath>
      </m:oMathPara>
    </w:p>
    <w:p w14:paraId="6A55C063"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76C27412"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onde,</w:t>
      </w:r>
    </w:p>
    <w:p w14:paraId="1CEBDC24"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1F68FF76"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J = valor unitário </w:t>
      </w:r>
      <w:bookmarkStart w:id="40" w:name="_Hlk65578166"/>
      <w:r w:rsidRPr="008B580C">
        <w:rPr>
          <w:rFonts w:ascii="Trebuchet MS" w:hAnsi="Trebuchet MS"/>
          <w:color w:val="000000" w:themeColor="text1"/>
          <w:sz w:val="20"/>
          <w:szCs w:val="20"/>
        </w:rPr>
        <w:t>dos juros</w:t>
      </w:r>
      <w:r w:rsidR="00160774" w:rsidRPr="008B580C">
        <w:rPr>
          <w:rFonts w:ascii="Trebuchet MS" w:hAnsi="Trebuchet MS"/>
          <w:color w:val="000000" w:themeColor="text1"/>
          <w:sz w:val="20"/>
          <w:szCs w:val="20"/>
        </w:rPr>
        <w:t xml:space="preserve"> remuneratórios</w:t>
      </w:r>
      <w:r w:rsidRPr="008B580C">
        <w:rPr>
          <w:rFonts w:ascii="Trebuchet MS" w:hAnsi="Trebuchet MS"/>
          <w:color w:val="000000" w:themeColor="text1"/>
          <w:sz w:val="20"/>
          <w:szCs w:val="20"/>
        </w:rPr>
        <w:t xml:space="preserve"> devidos no final do Período de Capitalização</w:t>
      </w:r>
      <w:bookmarkEnd w:id="40"/>
      <w:r w:rsidRPr="008B580C">
        <w:rPr>
          <w:rFonts w:ascii="Trebuchet MS" w:hAnsi="Trebuchet MS"/>
          <w:color w:val="000000" w:themeColor="text1"/>
          <w:sz w:val="20"/>
          <w:szCs w:val="20"/>
        </w:rPr>
        <w:t>, calculado com 8 (oito) casas decimais, sem arredondamento;</w:t>
      </w:r>
    </w:p>
    <w:p w14:paraId="1A1D160E"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p>
    <w:p w14:paraId="68E3D5CC" w14:textId="77777777" w:rsidR="00C437EE" w:rsidRPr="008B580C" w:rsidRDefault="00C437EE" w:rsidP="00963066">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VNa = </w:t>
      </w:r>
      <w:bookmarkStart w:id="41" w:name="_Hlk65578212"/>
      <w:r w:rsidR="00656657">
        <w:rPr>
          <w:rFonts w:ascii="Trebuchet MS" w:hAnsi="Trebuchet MS"/>
          <w:color w:val="000000" w:themeColor="text1"/>
          <w:sz w:val="20"/>
          <w:szCs w:val="20"/>
        </w:rPr>
        <w:t xml:space="preserve">conforme definido na cláusula </w:t>
      </w:r>
      <w:r w:rsidR="00656657" w:rsidRPr="008B580C">
        <w:rPr>
          <w:rFonts w:ascii="Trebuchet MS" w:hAnsi="Trebuchet MS" w:cstheme="minorHAnsi"/>
          <w:bCs/>
          <w:sz w:val="20"/>
          <w:szCs w:val="20"/>
          <w:lang w:val="pt-PT"/>
        </w:rPr>
        <w:t>4.1</w:t>
      </w:r>
      <w:r w:rsidR="002B57D6">
        <w:rPr>
          <w:rFonts w:ascii="Trebuchet MS" w:hAnsi="Trebuchet MS" w:cstheme="minorHAnsi"/>
          <w:bCs/>
          <w:sz w:val="20"/>
          <w:szCs w:val="20"/>
          <w:lang w:val="pt-PT"/>
        </w:rPr>
        <w:t>1</w:t>
      </w:r>
      <w:r w:rsidR="00656657" w:rsidRPr="008B580C">
        <w:rPr>
          <w:rFonts w:ascii="Trebuchet MS" w:hAnsi="Trebuchet MS" w:cstheme="minorHAnsi"/>
          <w:bCs/>
          <w:sz w:val="20"/>
          <w:szCs w:val="20"/>
          <w:lang w:val="pt-PT"/>
        </w:rPr>
        <w:t xml:space="preserve"> acima</w:t>
      </w:r>
      <w:bookmarkEnd w:id="41"/>
      <w:r w:rsidR="00286C14" w:rsidRPr="008B580C">
        <w:rPr>
          <w:rFonts w:ascii="Trebuchet MS" w:hAnsi="Trebuchet MS"/>
          <w:color w:val="000000" w:themeColor="text1"/>
          <w:sz w:val="20"/>
          <w:szCs w:val="20"/>
        </w:rPr>
        <w:t xml:space="preserve"> </w:t>
      </w:r>
    </w:p>
    <w:p w14:paraId="078DF497"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p>
    <w:p w14:paraId="6BECF389"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Fator</w:t>
      </w:r>
      <w:r w:rsidR="00A04379">
        <w:rPr>
          <w:rFonts w:ascii="Trebuchet MS" w:hAnsi="Trebuchet MS"/>
          <w:color w:val="000000" w:themeColor="text1"/>
          <w:sz w:val="20"/>
          <w:szCs w:val="20"/>
        </w:rPr>
        <w:t xml:space="preserve"> </w:t>
      </w:r>
      <w:r w:rsidRPr="008B580C">
        <w:rPr>
          <w:rFonts w:ascii="Trebuchet MS" w:hAnsi="Trebuchet MS"/>
          <w:color w:val="000000" w:themeColor="text1"/>
          <w:sz w:val="20"/>
          <w:szCs w:val="20"/>
        </w:rPr>
        <w:t>Juros = fator de juros fixos calculado com 9 (nove) casas decimais, com arredondamento, apurado da seguinte forma:</w:t>
      </w:r>
    </w:p>
    <w:p w14:paraId="7C47AED3" w14:textId="77777777" w:rsidR="00C437EE" w:rsidRPr="008B580C" w:rsidRDefault="00C437EE" w:rsidP="00C23619">
      <w:pPr>
        <w:widowControl w:val="0"/>
        <w:spacing w:line="360" w:lineRule="auto"/>
        <w:jc w:val="both"/>
        <w:rPr>
          <w:rFonts w:ascii="Trebuchet MS" w:hAnsi="Trebuchet MS"/>
          <w:color w:val="000000" w:themeColor="text1"/>
          <w:sz w:val="20"/>
          <w:szCs w:val="20"/>
        </w:rPr>
      </w:pPr>
      <m:oMathPara>
        <m:oMath>
          <m:r>
            <m:rPr>
              <m:sty m:val="p"/>
            </m:rPr>
            <w:rPr>
              <w:rFonts w:ascii="Cambria Math" w:hAnsi="Cambria Math"/>
              <w:sz w:val="20"/>
              <w:szCs w:val="20"/>
            </w:rPr>
            <w:lastRenderedPageBreak/>
            <w:br/>
          </m:r>
        </m:oMath>
        <m:oMath>
          <m:r>
            <w:rPr>
              <w:rFonts w:ascii="Cambria Math" w:hAnsi="Cambria Math"/>
              <w:sz w:val="20"/>
              <w:szCs w:val="20"/>
            </w:rPr>
            <m:t xml:space="preserve">Fator Juros =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Spread</m:t>
                      </m:r>
                    </m:num>
                    <m:den>
                      <m:r>
                        <w:rPr>
                          <w:rFonts w:ascii="Cambria Math" w:hAnsi="Cambria Math"/>
                          <w:sz w:val="20"/>
                          <w:szCs w:val="20"/>
                        </w:rPr>
                        <m:t>100</m:t>
                      </m:r>
                    </m:den>
                  </m:f>
                  <m:r>
                    <w:rPr>
                      <w:rFonts w:ascii="Cambria Math" w:hAnsi="Cambria Math"/>
                      <w:sz w:val="20"/>
                      <w:szCs w:val="20"/>
                    </w:rPr>
                    <m:t>+1</m:t>
                  </m:r>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oMath>
      </m:oMathPara>
    </w:p>
    <w:p w14:paraId="650ACFC2"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6AD13019" w14:textId="77777777" w:rsidR="00C437EE" w:rsidRPr="008B580C" w:rsidRDefault="00C437EE" w:rsidP="00C23619">
      <w:pPr>
        <w:widowControl w:val="0"/>
        <w:spacing w:line="360" w:lineRule="auto"/>
        <w:ind w:firstLine="851"/>
        <w:jc w:val="both"/>
        <w:rPr>
          <w:rFonts w:ascii="Trebuchet MS" w:hAnsi="Trebuchet MS"/>
          <w:color w:val="000000" w:themeColor="text1"/>
          <w:sz w:val="20"/>
          <w:szCs w:val="20"/>
        </w:rPr>
      </w:pPr>
      <w:r w:rsidRPr="008B580C">
        <w:rPr>
          <w:rFonts w:ascii="Trebuchet MS" w:hAnsi="Trebuchet MS"/>
          <w:color w:val="000000" w:themeColor="text1"/>
          <w:sz w:val="20"/>
          <w:szCs w:val="20"/>
        </w:rPr>
        <w:t>onde:</w:t>
      </w:r>
    </w:p>
    <w:p w14:paraId="762F1B20"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08309822" w14:textId="7DF1604F" w:rsidR="00C437EE" w:rsidRPr="008B580C" w:rsidRDefault="00336DF0" w:rsidP="00C23619">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spread </w:t>
      </w:r>
      <w:r w:rsidR="00C437EE" w:rsidRPr="008B580C">
        <w:rPr>
          <w:rFonts w:ascii="Trebuchet MS" w:hAnsi="Trebuchet MS"/>
          <w:color w:val="000000" w:themeColor="text1"/>
          <w:sz w:val="20"/>
          <w:szCs w:val="20"/>
        </w:rPr>
        <w:t xml:space="preserve">= </w:t>
      </w:r>
      <w:r w:rsidR="00E34FD5" w:rsidRPr="00D64464">
        <w:rPr>
          <w:rFonts w:ascii="Trebuchet MS" w:hAnsi="Trebuchet MS"/>
          <w:bCs/>
          <w:sz w:val="20"/>
          <w:szCs w:val="20"/>
        </w:rPr>
        <w:t>9,12</w:t>
      </w:r>
      <w:r w:rsidR="00EB6DA7">
        <w:rPr>
          <w:rFonts w:ascii="Trebuchet MS" w:hAnsi="Trebuchet MS"/>
          <w:bCs/>
          <w:sz w:val="20"/>
          <w:szCs w:val="20"/>
        </w:rPr>
        <w:t>57</w:t>
      </w:r>
      <w:r w:rsidR="00E34FD5">
        <w:rPr>
          <w:rFonts w:ascii="Trebuchet MS" w:hAnsi="Trebuchet MS"/>
          <w:bCs/>
          <w:sz w:val="20"/>
          <w:szCs w:val="20"/>
        </w:rPr>
        <w:t xml:space="preserve"> </w:t>
      </w:r>
      <w:r w:rsidR="004B157B" w:rsidRPr="008B580C">
        <w:rPr>
          <w:rFonts w:ascii="Trebuchet MS" w:hAnsi="Trebuchet MS"/>
          <w:color w:val="000000" w:themeColor="text1"/>
          <w:sz w:val="20"/>
          <w:szCs w:val="20"/>
        </w:rPr>
        <w:t xml:space="preserve">; </w:t>
      </w:r>
      <w:r w:rsidR="00C437EE" w:rsidRPr="008B580C">
        <w:rPr>
          <w:rFonts w:ascii="Trebuchet MS" w:hAnsi="Trebuchet MS"/>
          <w:color w:val="000000" w:themeColor="text1"/>
          <w:sz w:val="20"/>
          <w:szCs w:val="20"/>
        </w:rPr>
        <w:t>e</w:t>
      </w:r>
    </w:p>
    <w:p w14:paraId="4B490D6B"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p>
    <w:p w14:paraId="4C949D22" w14:textId="77777777" w:rsidR="00C437EE" w:rsidRPr="008B580C" w:rsidRDefault="00336DF0" w:rsidP="00C23619">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dp </w:t>
      </w:r>
      <w:r w:rsidR="00C437EE" w:rsidRPr="008B580C">
        <w:rPr>
          <w:rFonts w:ascii="Trebuchet MS" w:hAnsi="Trebuchet MS"/>
          <w:color w:val="000000" w:themeColor="text1"/>
          <w:sz w:val="20"/>
          <w:szCs w:val="20"/>
        </w:rPr>
        <w:t xml:space="preserve">= </w:t>
      </w:r>
      <w:r w:rsidR="00853BAB" w:rsidRPr="008B580C">
        <w:rPr>
          <w:rFonts w:ascii="Trebuchet MS" w:hAnsi="Trebuchet MS"/>
          <w:color w:val="000000" w:themeColor="text1"/>
          <w:sz w:val="20"/>
          <w:szCs w:val="20"/>
        </w:rPr>
        <w:t xml:space="preserve">número de </w:t>
      </w:r>
      <w:r w:rsidR="00767746" w:rsidRPr="008B580C">
        <w:rPr>
          <w:rFonts w:ascii="Trebuchet MS" w:hAnsi="Trebuchet MS"/>
          <w:color w:val="000000" w:themeColor="text1"/>
          <w:sz w:val="20"/>
          <w:szCs w:val="20"/>
        </w:rPr>
        <w:t xml:space="preserve">Dias Úteis </w:t>
      </w:r>
      <w:r w:rsidR="00853BAB" w:rsidRPr="008B580C">
        <w:rPr>
          <w:rFonts w:ascii="Trebuchet MS" w:hAnsi="Trebuchet MS"/>
          <w:color w:val="000000" w:themeColor="text1"/>
          <w:sz w:val="20"/>
          <w:szCs w:val="20"/>
        </w:rPr>
        <w:t xml:space="preserve">entre </w:t>
      </w:r>
      <w:r w:rsidR="00F851D5">
        <w:rPr>
          <w:rFonts w:ascii="Trebuchet MS" w:hAnsi="Trebuchet MS"/>
          <w:color w:val="000000" w:themeColor="text1"/>
          <w:sz w:val="20"/>
          <w:szCs w:val="20"/>
        </w:rPr>
        <w:t xml:space="preserve">a primeira Data de Integralização (inclusive) ou </w:t>
      </w:r>
      <w:r w:rsidR="00853BAB" w:rsidRPr="008B580C">
        <w:rPr>
          <w:rFonts w:ascii="Trebuchet MS" w:hAnsi="Trebuchet MS"/>
          <w:color w:val="000000" w:themeColor="text1"/>
          <w:sz w:val="20"/>
          <w:szCs w:val="20"/>
        </w:rPr>
        <w:t xml:space="preserve">o último Período de Capitalização </w:t>
      </w:r>
      <w:r w:rsidR="00F851D5">
        <w:rPr>
          <w:rFonts w:ascii="Trebuchet MS" w:hAnsi="Trebuchet MS"/>
          <w:color w:val="000000" w:themeColor="text1"/>
          <w:sz w:val="20"/>
          <w:szCs w:val="20"/>
        </w:rPr>
        <w:t xml:space="preserve">(inclusive) </w:t>
      </w:r>
      <w:r w:rsidR="00853BAB" w:rsidRPr="008B580C">
        <w:rPr>
          <w:rFonts w:ascii="Trebuchet MS" w:hAnsi="Trebuchet MS"/>
          <w:color w:val="000000" w:themeColor="text1"/>
          <w:sz w:val="20"/>
          <w:szCs w:val="20"/>
        </w:rPr>
        <w:t>e a data de cálculo</w:t>
      </w:r>
      <w:r w:rsidR="00F851D5">
        <w:rPr>
          <w:rFonts w:ascii="Trebuchet MS" w:hAnsi="Trebuchet MS"/>
          <w:color w:val="000000" w:themeColor="text1"/>
          <w:sz w:val="20"/>
          <w:szCs w:val="20"/>
        </w:rPr>
        <w:t xml:space="preserve"> (exclusive)</w:t>
      </w:r>
      <w:r w:rsidR="00853BAB" w:rsidRPr="008B580C">
        <w:rPr>
          <w:rFonts w:ascii="Trebuchet MS" w:hAnsi="Trebuchet MS"/>
          <w:color w:val="000000" w:themeColor="text1"/>
          <w:sz w:val="20"/>
          <w:szCs w:val="20"/>
        </w:rPr>
        <w:t>.</w:t>
      </w:r>
      <w:r w:rsidR="00853BAB" w:rsidRPr="00863105">
        <w:rPr>
          <w:rFonts w:ascii="Trebuchet MS" w:hAnsi="Trebuchet MS"/>
          <w:color w:val="000000" w:themeColor="text1"/>
          <w:sz w:val="20"/>
          <w:szCs w:val="20"/>
        </w:rPr>
        <w:t xml:space="preserve"> </w:t>
      </w:r>
      <w:bookmarkStart w:id="42" w:name="_Hlk106783197"/>
      <w:r w:rsidR="00FB0982" w:rsidRPr="00863105">
        <w:rPr>
          <w:rFonts w:ascii="Trebuchet MS" w:hAnsi="Trebuchet MS"/>
          <w:color w:val="000000" w:themeColor="text1"/>
          <w:sz w:val="20"/>
          <w:szCs w:val="20"/>
        </w:rPr>
        <w:t xml:space="preserve">Especificamente para o primeiro Período de Capitalização, será devido pela </w:t>
      </w:r>
      <w:r w:rsidR="00FB0982">
        <w:rPr>
          <w:rFonts w:ascii="Trebuchet MS" w:hAnsi="Trebuchet MS"/>
          <w:color w:val="000000" w:themeColor="text1"/>
          <w:sz w:val="20"/>
          <w:szCs w:val="20"/>
        </w:rPr>
        <w:t xml:space="preserve">Emissora </w:t>
      </w:r>
      <w:r w:rsidR="00FB0982" w:rsidRPr="00863105">
        <w:rPr>
          <w:rFonts w:ascii="Trebuchet MS" w:hAnsi="Trebuchet MS"/>
          <w:color w:val="000000" w:themeColor="text1"/>
          <w:sz w:val="20"/>
          <w:szCs w:val="20"/>
        </w:rPr>
        <w:t>um prêmio correspondente a 2 (dois) Dias Úteis de Remuneração no referido Período de Capitalização.</w:t>
      </w:r>
      <w:bookmarkEnd w:id="42"/>
    </w:p>
    <w:p w14:paraId="7C5D0454"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p>
    <w:p w14:paraId="177C08B3" w14:textId="77777777" w:rsidR="00C437EE"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olor w:val="000000" w:themeColor="text1"/>
          <w:sz w:val="20"/>
          <w:szCs w:val="20"/>
        </w:rPr>
      </w:pPr>
      <w:r w:rsidRPr="008B580C">
        <w:rPr>
          <w:rFonts w:ascii="Trebuchet MS" w:hAnsi="Trebuchet MS"/>
          <w:color w:val="000000" w:themeColor="text1"/>
          <w:sz w:val="20"/>
          <w:szCs w:val="20"/>
        </w:rPr>
        <w:t>Considera-se “</w:t>
      </w:r>
      <w:r w:rsidRPr="008B580C">
        <w:rPr>
          <w:rFonts w:ascii="Trebuchet MS" w:hAnsi="Trebuchet MS"/>
          <w:color w:val="000000" w:themeColor="text1"/>
          <w:sz w:val="20"/>
          <w:szCs w:val="20"/>
          <w:u w:val="single"/>
        </w:rPr>
        <w:t>Período de Capitalização</w:t>
      </w:r>
      <w:r w:rsidRPr="008B580C">
        <w:rPr>
          <w:rFonts w:ascii="Trebuchet MS" w:hAnsi="Trebuchet MS"/>
          <w:color w:val="000000" w:themeColor="text1"/>
          <w:sz w:val="20"/>
          <w:szCs w:val="20"/>
        </w:rPr>
        <w:t xml:space="preserve">” o intervalo de tempo que se inicia (i) </w:t>
      </w:r>
      <w:r w:rsidR="00656657">
        <w:rPr>
          <w:rFonts w:ascii="Trebuchet MS" w:hAnsi="Trebuchet MS"/>
          <w:color w:val="000000" w:themeColor="text1"/>
          <w:sz w:val="20"/>
          <w:szCs w:val="20"/>
        </w:rPr>
        <w:t xml:space="preserve">na </w:t>
      </w:r>
      <w:r w:rsidR="00767746" w:rsidRPr="008B580C">
        <w:rPr>
          <w:rFonts w:ascii="Trebuchet MS" w:hAnsi="Trebuchet MS"/>
          <w:color w:val="000000" w:themeColor="text1"/>
          <w:sz w:val="20"/>
          <w:szCs w:val="20"/>
        </w:rPr>
        <w:t xml:space="preserve">primeira </w:t>
      </w:r>
      <w:r w:rsidR="00656657">
        <w:rPr>
          <w:rFonts w:ascii="Trebuchet MS" w:hAnsi="Trebuchet MS"/>
          <w:color w:val="000000" w:themeColor="text1"/>
          <w:sz w:val="20"/>
          <w:szCs w:val="20"/>
        </w:rPr>
        <w:t>D</w:t>
      </w:r>
      <w:r w:rsidR="00656657" w:rsidRPr="008B580C">
        <w:rPr>
          <w:rFonts w:ascii="Trebuchet MS" w:hAnsi="Trebuchet MS"/>
          <w:color w:val="000000" w:themeColor="text1"/>
          <w:sz w:val="20"/>
          <w:szCs w:val="20"/>
        </w:rPr>
        <w:t xml:space="preserve">ata </w:t>
      </w:r>
      <w:r w:rsidR="00767746" w:rsidRPr="008B580C">
        <w:rPr>
          <w:rFonts w:ascii="Trebuchet MS" w:hAnsi="Trebuchet MS"/>
          <w:color w:val="000000" w:themeColor="text1"/>
          <w:sz w:val="20"/>
          <w:szCs w:val="20"/>
        </w:rPr>
        <w:t xml:space="preserve">de </w:t>
      </w:r>
      <w:r w:rsidR="00656657">
        <w:rPr>
          <w:rFonts w:ascii="Trebuchet MS" w:hAnsi="Trebuchet MS"/>
          <w:color w:val="000000" w:themeColor="text1"/>
          <w:sz w:val="20"/>
          <w:szCs w:val="20"/>
        </w:rPr>
        <w:t>I</w:t>
      </w:r>
      <w:r w:rsidR="00656657" w:rsidRPr="008B580C">
        <w:rPr>
          <w:rFonts w:ascii="Trebuchet MS" w:hAnsi="Trebuchet MS"/>
          <w:color w:val="000000" w:themeColor="text1"/>
          <w:sz w:val="20"/>
          <w:szCs w:val="20"/>
        </w:rPr>
        <w:t xml:space="preserve">ntegralização </w:t>
      </w:r>
      <w:r w:rsidR="00AC6EE2" w:rsidRPr="008B580C">
        <w:rPr>
          <w:rFonts w:ascii="Trebuchet MS" w:hAnsi="Trebuchet MS"/>
          <w:color w:val="000000" w:themeColor="text1"/>
          <w:sz w:val="20"/>
          <w:szCs w:val="20"/>
        </w:rPr>
        <w:t>(inclusive)</w:t>
      </w:r>
      <w:r w:rsidRPr="008B580C">
        <w:rPr>
          <w:rFonts w:ascii="Trebuchet MS" w:hAnsi="Trebuchet MS"/>
          <w:color w:val="000000" w:themeColor="text1"/>
          <w:sz w:val="20"/>
          <w:szCs w:val="20"/>
        </w:rPr>
        <w:t xml:space="preserve"> e termina na Data de Pagamento d</w:t>
      </w:r>
      <w:r w:rsidR="00656657">
        <w:rPr>
          <w:rFonts w:ascii="Trebuchet MS" w:hAnsi="Trebuchet MS"/>
          <w:color w:val="000000" w:themeColor="text1"/>
          <w:sz w:val="20"/>
          <w:szCs w:val="20"/>
        </w:rPr>
        <w:t>a</w:t>
      </w:r>
      <w:r w:rsidRPr="008B580C">
        <w:rPr>
          <w:rFonts w:ascii="Trebuchet MS" w:hAnsi="Trebuchet MS"/>
          <w:color w:val="000000" w:themeColor="text1"/>
          <w:sz w:val="20"/>
          <w:szCs w:val="20"/>
        </w:rPr>
        <w:t xml:space="preserve"> Remuneração imediatamente </w:t>
      </w:r>
      <w:r w:rsidRPr="008B580C">
        <w:rPr>
          <w:rFonts w:ascii="Trebuchet MS" w:hAnsi="Trebuchet MS" w:cs="Times New Roman"/>
          <w:color w:val="000000" w:themeColor="text1"/>
          <w:sz w:val="20"/>
          <w:szCs w:val="20"/>
        </w:rPr>
        <w:t>subsequente</w:t>
      </w:r>
      <w:r w:rsidR="008C61FD" w:rsidRPr="008B580C">
        <w:rPr>
          <w:rFonts w:ascii="Trebuchet MS" w:hAnsi="Trebuchet MS" w:cs="Times New Roman"/>
          <w:color w:val="000000" w:themeColor="text1"/>
          <w:sz w:val="20"/>
          <w:szCs w:val="20"/>
        </w:rPr>
        <w:t xml:space="preserve"> (exclusive)</w:t>
      </w:r>
      <w:r w:rsidRPr="008B580C">
        <w:rPr>
          <w:rFonts w:ascii="Trebuchet MS" w:hAnsi="Trebuchet MS"/>
          <w:color w:val="000000" w:themeColor="text1"/>
          <w:sz w:val="20"/>
          <w:szCs w:val="20"/>
        </w:rPr>
        <w:t xml:space="preserve">, no caso do primeiro Período de Capitalização; ou (ii) na </w:t>
      </w:r>
      <w:r w:rsidR="00656657">
        <w:rPr>
          <w:rFonts w:ascii="Trebuchet MS" w:hAnsi="Trebuchet MS"/>
          <w:color w:val="000000" w:themeColor="text1"/>
          <w:sz w:val="20"/>
          <w:szCs w:val="20"/>
        </w:rPr>
        <w:t xml:space="preserve">última </w:t>
      </w:r>
      <w:r w:rsidRPr="008B580C">
        <w:rPr>
          <w:rFonts w:ascii="Trebuchet MS" w:hAnsi="Trebuchet MS"/>
          <w:color w:val="000000" w:themeColor="text1"/>
          <w:sz w:val="20"/>
          <w:szCs w:val="20"/>
        </w:rPr>
        <w:t>Data de Pagamento d</w:t>
      </w:r>
      <w:r w:rsidR="00656657">
        <w:rPr>
          <w:rFonts w:ascii="Trebuchet MS" w:hAnsi="Trebuchet MS"/>
          <w:color w:val="000000" w:themeColor="text1"/>
          <w:sz w:val="20"/>
          <w:szCs w:val="20"/>
        </w:rPr>
        <w:t>a</w:t>
      </w:r>
      <w:r w:rsidRPr="008B580C">
        <w:rPr>
          <w:rFonts w:ascii="Trebuchet MS" w:hAnsi="Trebuchet MS"/>
          <w:color w:val="000000" w:themeColor="text1"/>
          <w:sz w:val="20"/>
          <w:szCs w:val="20"/>
        </w:rPr>
        <w:t xml:space="preserve"> Remuneração</w:t>
      </w:r>
      <w:r w:rsidR="005B26D2" w:rsidRPr="008B580C">
        <w:rPr>
          <w:rFonts w:ascii="Trebuchet MS" w:hAnsi="Trebuchet MS"/>
          <w:color w:val="000000" w:themeColor="text1"/>
          <w:sz w:val="20"/>
          <w:szCs w:val="20"/>
        </w:rPr>
        <w:t xml:space="preserve"> </w:t>
      </w:r>
      <w:r w:rsidR="005B26D2" w:rsidRPr="008B580C">
        <w:rPr>
          <w:rFonts w:ascii="Trebuchet MS" w:hAnsi="Trebuchet MS" w:cs="Times New Roman"/>
          <w:color w:val="000000" w:themeColor="text1"/>
          <w:sz w:val="20"/>
          <w:szCs w:val="20"/>
        </w:rPr>
        <w:t>(inclusive)</w:t>
      </w:r>
      <w:r w:rsidRPr="008B580C">
        <w:rPr>
          <w:rFonts w:ascii="Trebuchet MS" w:hAnsi="Trebuchet MS"/>
          <w:color w:val="000000" w:themeColor="text1"/>
          <w:sz w:val="20"/>
          <w:szCs w:val="20"/>
        </w:rPr>
        <w:t>, e termina na Data de Pagamento d</w:t>
      </w:r>
      <w:r w:rsidR="00656657">
        <w:rPr>
          <w:rFonts w:ascii="Trebuchet MS" w:hAnsi="Trebuchet MS"/>
          <w:color w:val="000000" w:themeColor="text1"/>
          <w:sz w:val="20"/>
          <w:szCs w:val="20"/>
        </w:rPr>
        <w:t>a</w:t>
      </w:r>
      <w:r w:rsidRPr="008B580C">
        <w:rPr>
          <w:rFonts w:ascii="Trebuchet MS" w:hAnsi="Trebuchet MS"/>
          <w:color w:val="000000" w:themeColor="text1"/>
          <w:sz w:val="20"/>
          <w:szCs w:val="20"/>
        </w:rPr>
        <w:t xml:space="preserve"> Remuneração imediatamente subsequente ou na Data de Vencimento</w:t>
      </w:r>
      <w:r w:rsidR="005B26D2" w:rsidRPr="008B580C">
        <w:rPr>
          <w:rFonts w:ascii="Trebuchet MS" w:hAnsi="Trebuchet MS"/>
          <w:color w:val="000000" w:themeColor="text1"/>
          <w:sz w:val="20"/>
          <w:szCs w:val="20"/>
        </w:rPr>
        <w:t xml:space="preserve"> (exclusive)</w:t>
      </w:r>
      <w:r w:rsidRPr="008B580C">
        <w:rPr>
          <w:rFonts w:ascii="Trebuchet MS" w:hAnsi="Trebuchet MS"/>
          <w:color w:val="000000" w:themeColor="text1"/>
          <w:sz w:val="20"/>
          <w:szCs w:val="20"/>
        </w:rPr>
        <w:t>, conforme o caso, para os demais Períodos de Capitalização. Cada Período de Capitalização sucede o anterior sem solução de continuidade, até a respectiva Data de Vencimento.</w:t>
      </w:r>
    </w:p>
    <w:p w14:paraId="0C666A03" w14:textId="77777777" w:rsidR="00C643B7" w:rsidRDefault="00C643B7" w:rsidP="00863105">
      <w:pPr>
        <w:pStyle w:val="Default"/>
        <w:widowControl w:val="0"/>
        <w:tabs>
          <w:tab w:val="left" w:pos="851"/>
          <w:tab w:val="left" w:pos="1701"/>
        </w:tabs>
        <w:spacing w:line="360" w:lineRule="auto"/>
        <w:ind w:left="851"/>
        <w:jc w:val="both"/>
        <w:rPr>
          <w:rFonts w:ascii="Trebuchet MS" w:hAnsi="Trebuchet MS"/>
          <w:color w:val="000000" w:themeColor="text1"/>
          <w:sz w:val="20"/>
          <w:szCs w:val="20"/>
        </w:rPr>
      </w:pPr>
    </w:p>
    <w:p w14:paraId="4FFDA44B" w14:textId="77777777" w:rsidR="00C24354" w:rsidRPr="008B580C" w:rsidRDefault="005F6B41"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rPr>
      </w:pPr>
      <w:r w:rsidRPr="008B580C">
        <w:rPr>
          <w:rFonts w:ascii="Trebuchet MS" w:hAnsi="Trebuchet MS" w:cstheme="minorHAnsi"/>
          <w:bCs/>
          <w:sz w:val="20"/>
          <w:szCs w:val="20"/>
          <w:u w:val="single"/>
        </w:rPr>
        <w:t>Pagamento da Remuneração</w:t>
      </w:r>
      <w:r w:rsidRPr="008B580C">
        <w:rPr>
          <w:rFonts w:ascii="Trebuchet MS" w:hAnsi="Trebuchet MS" w:cstheme="minorHAnsi"/>
          <w:bCs/>
          <w:sz w:val="20"/>
          <w:szCs w:val="20"/>
        </w:rPr>
        <w:t>:</w:t>
      </w:r>
      <w:r w:rsidRPr="008B580C">
        <w:rPr>
          <w:rFonts w:ascii="Trebuchet MS" w:hAnsi="Trebuchet MS" w:cstheme="minorHAnsi"/>
          <w:sz w:val="20"/>
          <w:szCs w:val="20"/>
        </w:rPr>
        <w:t xml:space="preserve"> </w:t>
      </w:r>
      <w:r w:rsidR="00C24354" w:rsidRPr="008B580C">
        <w:rPr>
          <w:rFonts w:ascii="Trebuchet MS" w:hAnsi="Trebuchet MS" w:cstheme="minorHAnsi"/>
          <w:sz w:val="20"/>
          <w:szCs w:val="20"/>
        </w:rPr>
        <w:t xml:space="preserve">A Remuneração será paga </w:t>
      </w:r>
      <w:r w:rsidR="00864BF9" w:rsidRPr="008B580C">
        <w:rPr>
          <w:rFonts w:ascii="Trebuchet MS" w:hAnsi="Trebuchet MS" w:cstheme="minorHAnsi"/>
          <w:sz w:val="20"/>
          <w:szCs w:val="20"/>
        </w:rPr>
        <w:t>mensalmente</w:t>
      </w:r>
      <w:r w:rsidR="00C24354" w:rsidRPr="008B580C">
        <w:rPr>
          <w:rFonts w:ascii="Trebuchet MS" w:hAnsi="Trebuchet MS" w:cstheme="minorHAnsi"/>
          <w:sz w:val="20"/>
          <w:szCs w:val="20"/>
        </w:rPr>
        <w:t xml:space="preserve">, </w:t>
      </w:r>
      <w:r w:rsidR="00656657">
        <w:rPr>
          <w:rFonts w:ascii="Trebuchet MS" w:hAnsi="Trebuchet MS" w:cstheme="minorHAnsi"/>
          <w:sz w:val="20"/>
          <w:szCs w:val="20"/>
        </w:rPr>
        <w:t xml:space="preserve">observado </w:t>
      </w:r>
      <w:r w:rsidR="00E63E21" w:rsidRPr="008B580C">
        <w:rPr>
          <w:rFonts w:ascii="Trebuchet MS" w:hAnsi="Trebuchet MS" w:cstheme="minorHAnsi"/>
          <w:sz w:val="20"/>
          <w:szCs w:val="20"/>
        </w:rPr>
        <w:t xml:space="preserve">o cronograma de pagamento das Debêntures previstos no Anexo </w:t>
      </w:r>
      <w:r w:rsidR="00EB6DAE" w:rsidRPr="008B580C">
        <w:rPr>
          <w:rFonts w:ascii="Trebuchet MS" w:hAnsi="Trebuchet MS" w:cstheme="minorHAnsi"/>
          <w:sz w:val="20"/>
          <w:szCs w:val="20"/>
        </w:rPr>
        <w:t>I</w:t>
      </w:r>
      <w:r w:rsidR="00CF3CEE">
        <w:rPr>
          <w:rFonts w:ascii="Trebuchet MS" w:hAnsi="Trebuchet MS" w:cstheme="minorHAnsi"/>
          <w:sz w:val="20"/>
          <w:szCs w:val="20"/>
        </w:rPr>
        <w:t>II</w:t>
      </w:r>
      <w:r w:rsidR="00E63E21" w:rsidRPr="008B580C">
        <w:rPr>
          <w:rFonts w:ascii="Trebuchet MS" w:hAnsi="Trebuchet MS" w:cstheme="minorHAnsi"/>
          <w:sz w:val="20"/>
          <w:szCs w:val="20"/>
        </w:rPr>
        <w:t xml:space="preserve"> a esta Escritura de Emissão</w:t>
      </w:r>
      <w:r w:rsidR="00C24354" w:rsidRPr="008B580C">
        <w:rPr>
          <w:rFonts w:ascii="Trebuchet MS" w:hAnsi="Trebuchet MS" w:cstheme="minorHAnsi"/>
          <w:sz w:val="20"/>
          <w:szCs w:val="20"/>
        </w:rPr>
        <w:t xml:space="preserve"> ("</w:t>
      </w:r>
      <w:r w:rsidR="00C24354" w:rsidRPr="008B580C">
        <w:rPr>
          <w:rFonts w:ascii="Trebuchet MS" w:hAnsi="Trebuchet MS" w:cstheme="minorHAnsi"/>
          <w:sz w:val="20"/>
          <w:szCs w:val="20"/>
          <w:u w:val="single"/>
        </w:rPr>
        <w:t>Data de Pagamento da Remuneração</w:t>
      </w:r>
      <w:r w:rsidR="00C24354" w:rsidRPr="008B580C">
        <w:rPr>
          <w:rFonts w:ascii="Trebuchet MS" w:hAnsi="Trebuchet MS" w:cstheme="minorHAnsi"/>
          <w:sz w:val="20"/>
          <w:szCs w:val="20"/>
        </w:rPr>
        <w:t>").</w:t>
      </w:r>
    </w:p>
    <w:p w14:paraId="5094BBB8" w14:textId="77777777" w:rsidR="00C24354" w:rsidRPr="008B580C" w:rsidRDefault="00C24354" w:rsidP="00C23619">
      <w:pPr>
        <w:pStyle w:val="Default"/>
        <w:widowControl w:val="0"/>
        <w:tabs>
          <w:tab w:val="left" w:pos="851"/>
          <w:tab w:val="left" w:pos="1701"/>
        </w:tabs>
        <w:spacing w:line="360" w:lineRule="auto"/>
        <w:ind w:left="851"/>
        <w:jc w:val="both"/>
        <w:rPr>
          <w:rFonts w:ascii="Trebuchet MS" w:hAnsi="Trebuchet MS" w:cstheme="minorHAnsi"/>
          <w:sz w:val="20"/>
          <w:szCs w:val="20"/>
        </w:rPr>
      </w:pPr>
    </w:p>
    <w:p w14:paraId="74F25FF3" w14:textId="77777777" w:rsidR="0091734C" w:rsidRPr="008B580C" w:rsidRDefault="002E1B45"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rPr>
      </w:pPr>
      <w:bookmarkStart w:id="43" w:name="_Hlk65578288"/>
      <w:r w:rsidRPr="008B580C">
        <w:rPr>
          <w:rFonts w:ascii="Trebuchet MS" w:hAnsi="Trebuchet MS" w:cs="Times New Roman"/>
          <w:color w:val="000000" w:themeColor="text1"/>
          <w:sz w:val="20"/>
          <w:szCs w:val="20"/>
        </w:rPr>
        <w:t>Farão</w:t>
      </w:r>
      <w:r w:rsidRPr="008B580C">
        <w:rPr>
          <w:rFonts w:ascii="Trebuchet MS" w:hAnsi="Trebuchet MS" w:cstheme="minorHAnsi"/>
          <w:sz w:val="20"/>
          <w:szCs w:val="20"/>
        </w:rPr>
        <w:t xml:space="preserve"> jus à Remuneração e a qualquer pagamento relativo à amortização das Debêntures aqueles que sejam titulares de Debêntures ao final do Dia Útil imediatamente anterior a cada Data de Pagamento da Remuneração.</w:t>
      </w:r>
      <w:bookmarkEnd w:id="43"/>
    </w:p>
    <w:p w14:paraId="1157F2E1" w14:textId="77777777" w:rsidR="007D56C7" w:rsidRPr="008B580C" w:rsidRDefault="002E1B45" w:rsidP="00C23619">
      <w:pPr>
        <w:pStyle w:val="Default"/>
        <w:widowControl w:val="0"/>
        <w:tabs>
          <w:tab w:val="left" w:pos="851"/>
          <w:tab w:val="left" w:pos="1701"/>
        </w:tabs>
        <w:spacing w:line="360" w:lineRule="auto"/>
        <w:ind w:left="851"/>
        <w:jc w:val="both"/>
        <w:rPr>
          <w:rFonts w:ascii="Trebuchet MS" w:hAnsi="Trebuchet MS" w:cstheme="minorHAnsi"/>
          <w:sz w:val="20"/>
          <w:szCs w:val="20"/>
        </w:rPr>
      </w:pPr>
      <w:r w:rsidRPr="008B580C">
        <w:rPr>
          <w:rFonts w:ascii="Trebuchet MS" w:hAnsi="Trebuchet MS" w:cstheme="minorHAnsi"/>
          <w:sz w:val="20"/>
          <w:szCs w:val="20"/>
        </w:rPr>
        <w:t xml:space="preserve"> </w:t>
      </w:r>
    </w:p>
    <w:p w14:paraId="760D501E" w14:textId="77777777" w:rsidR="007D56C7" w:rsidRPr="008B580C" w:rsidRDefault="002E1B45" w:rsidP="00C23619">
      <w:pPr>
        <w:pStyle w:val="Default"/>
        <w:widowControl w:val="0"/>
        <w:numPr>
          <w:ilvl w:val="1"/>
          <w:numId w:val="4"/>
        </w:numPr>
        <w:tabs>
          <w:tab w:val="left" w:pos="720"/>
          <w:tab w:val="left" w:pos="81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8B580C">
        <w:rPr>
          <w:rFonts w:ascii="Trebuchet MS" w:hAnsi="Trebuchet MS" w:cstheme="minorHAnsi"/>
          <w:sz w:val="20"/>
          <w:szCs w:val="20"/>
          <w:u w:val="single"/>
          <w:lang w:bidi="th-TH"/>
        </w:rPr>
        <w:t>Repactuação Programada</w:t>
      </w:r>
      <w:r w:rsidR="000F3164" w:rsidRPr="008B580C">
        <w:rPr>
          <w:rFonts w:ascii="Trebuchet MS" w:hAnsi="Trebuchet MS" w:cstheme="minorHAnsi"/>
          <w:sz w:val="20"/>
          <w:szCs w:val="20"/>
          <w:lang w:bidi="th-TH"/>
        </w:rPr>
        <w:t xml:space="preserve">: </w:t>
      </w:r>
      <w:r w:rsidRPr="008B580C">
        <w:rPr>
          <w:rFonts w:ascii="Trebuchet MS" w:eastAsia="Arial Unicode MS" w:hAnsi="Trebuchet MS" w:cstheme="minorHAnsi"/>
          <w:sz w:val="20"/>
          <w:szCs w:val="20"/>
          <w:lang w:bidi="th-TH"/>
        </w:rPr>
        <w:t>Não haverá repactuação programada das Debêntures.</w:t>
      </w:r>
    </w:p>
    <w:p w14:paraId="77C77972"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3A8AEFA5" w14:textId="145F39D8" w:rsidR="004D339A"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bCs/>
          <w:sz w:val="20"/>
          <w:szCs w:val="20"/>
        </w:rPr>
      </w:pPr>
      <w:r w:rsidRPr="008B580C">
        <w:rPr>
          <w:rFonts w:ascii="Trebuchet MS" w:hAnsi="Trebuchet MS" w:cstheme="minorHAnsi"/>
          <w:sz w:val="20"/>
          <w:szCs w:val="20"/>
          <w:u w:val="single"/>
          <w:lang w:bidi="th-TH"/>
        </w:rPr>
        <w:t>Amortização</w:t>
      </w:r>
      <w:bookmarkStart w:id="44" w:name="_Ref264227032"/>
      <w:r w:rsidR="00327D31" w:rsidRPr="008B580C">
        <w:rPr>
          <w:rFonts w:ascii="Trebuchet MS" w:hAnsi="Trebuchet MS" w:cstheme="minorHAnsi"/>
          <w:sz w:val="20"/>
          <w:szCs w:val="20"/>
          <w:u w:val="single"/>
          <w:lang w:bidi="th-TH"/>
        </w:rPr>
        <w:t xml:space="preserve"> Programada</w:t>
      </w:r>
      <w:r w:rsidR="009D0636" w:rsidRPr="008B580C">
        <w:rPr>
          <w:rFonts w:ascii="Trebuchet MS" w:hAnsi="Trebuchet MS" w:cstheme="minorHAnsi"/>
          <w:sz w:val="20"/>
          <w:szCs w:val="20"/>
          <w:lang w:bidi="th-TH"/>
        </w:rPr>
        <w:t xml:space="preserve">: </w:t>
      </w:r>
      <w:bookmarkEnd w:id="44"/>
      <w:r w:rsidR="00C54D18" w:rsidRPr="008B580C">
        <w:rPr>
          <w:rFonts w:ascii="Trebuchet MS" w:hAnsi="Trebuchet MS" w:cstheme="minorHAnsi"/>
          <w:sz w:val="20"/>
          <w:szCs w:val="20"/>
          <w:lang w:bidi="th-TH"/>
        </w:rPr>
        <w:t>Sem prejuízo dos pagamentos em decorrência de vencimento antecipado das obrigações decorrentes das Debêntures</w:t>
      </w:r>
      <w:r w:rsidR="006501DF" w:rsidRPr="008B580C">
        <w:rPr>
          <w:rFonts w:ascii="Trebuchet MS" w:hAnsi="Trebuchet MS" w:cstheme="minorHAnsi"/>
          <w:sz w:val="20"/>
          <w:szCs w:val="20"/>
          <w:lang w:bidi="th-TH"/>
        </w:rPr>
        <w:t xml:space="preserve"> e/ou do Resgate Antecipado Facultativo (conforme abaixo definido)</w:t>
      </w:r>
      <w:r w:rsidR="00C54D18" w:rsidRPr="008B580C">
        <w:rPr>
          <w:rFonts w:ascii="Trebuchet MS" w:hAnsi="Trebuchet MS" w:cstheme="minorHAnsi"/>
          <w:sz w:val="20"/>
          <w:szCs w:val="20"/>
          <w:lang w:bidi="th-TH"/>
        </w:rPr>
        <w:t>,</w:t>
      </w:r>
      <w:r w:rsidR="009C1AE5" w:rsidRPr="008B580C">
        <w:rPr>
          <w:rFonts w:ascii="Trebuchet MS" w:hAnsi="Trebuchet MS" w:cstheme="minorHAnsi"/>
          <w:sz w:val="20"/>
          <w:szCs w:val="20"/>
          <w:lang w:bidi="th-TH"/>
        </w:rPr>
        <w:t xml:space="preserve"> nos termos previstos nesta Escritura de Emissão,</w:t>
      </w:r>
      <w:r w:rsidR="00C54D18" w:rsidRPr="008B580C">
        <w:rPr>
          <w:rFonts w:ascii="Trebuchet MS" w:hAnsi="Trebuchet MS" w:cstheme="minorHAnsi"/>
          <w:sz w:val="20"/>
          <w:szCs w:val="20"/>
          <w:lang w:bidi="th-TH"/>
        </w:rPr>
        <w:t xml:space="preserve"> </w:t>
      </w:r>
      <w:r w:rsidR="000F3164" w:rsidRPr="008B580C">
        <w:rPr>
          <w:rFonts w:ascii="Trebuchet MS" w:hAnsi="Trebuchet MS" w:cstheme="minorHAnsi"/>
          <w:sz w:val="20"/>
          <w:szCs w:val="20"/>
          <w:lang w:bidi="th-TH"/>
        </w:rPr>
        <w:t xml:space="preserve">as Debêntures serão amortizadas </w:t>
      </w:r>
      <w:r w:rsidR="00B039B7" w:rsidRPr="008B580C">
        <w:rPr>
          <w:rFonts w:ascii="Trebuchet MS" w:hAnsi="Trebuchet MS" w:cstheme="minorHAnsi"/>
          <w:sz w:val="20"/>
          <w:szCs w:val="20"/>
          <w:lang w:bidi="th-TH"/>
        </w:rPr>
        <w:t>mensalmente</w:t>
      </w:r>
      <w:r w:rsidR="008C22CF" w:rsidRPr="008B580C">
        <w:rPr>
          <w:rFonts w:ascii="Trebuchet MS" w:hAnsi="Trebuchet MS" w:cstheme="minorHAnsi"/>
          <w:sz w:val="20"/>
          <w:szCs w:val="20"/>
          <w:lang w:bidi="th-TH"/>
        </w:rPr>
        <w:t xml:space="preserve">, </w:t>
      </w:r>
      <w:r w:rsidR="000356E8" w:rsidRPr="008B580C">
        <w:rPr>
          <w:rFonts w:ascii="Trebuchet MS" w:hAnsi="Trebuchet MS" w:cstheme="minorHAnsi"/>
          <w:sz w:val="20"/>
          <w:szCs w:val="20"/>
          <w:lang w:bidi="th-TH"/>
        </w:rPr>
        <w:t xml:space="preserve">a partir do </w:t>
      </w:r>
      <w:r w:rsidR="007902F2">
        <w:rPr>
          <w:rFonts w:ascii="Trebuchet MS" w:hAnsi="Trebuchet MS" w:cstheme="minorHAnsi"/>
          <w:sz w:val="20"/>
          <w:szCs w:val="20"/>
          <w:lang w:bidi="th-TH"/>
        </w:rPr>
        <w:t>7</w:t>
      </w:r>
      <w:r w:rsidR="00E8525B" w:rsidRPr="008B580C">
        <w:rPr>
          <w:rFonts w:ascii="Trebuchet MS" w:hAnsi="Trebuchet MS" w:cstheme="minorHAnsi"/>
          <w:sz w:val="20"/>
          <w:szCs w:val="20"/>
          <w:lang w:bidi="th-TH"/>
        </w:rPr>
        <w:t>°</w:t>
      </w:r>
      <w:r w:rsidR="000356E8" w:rsidRPr="008B580C">
        <w:rPr>
          <w:rFonts w:ascii="Trebuchet MS" w:hAnsi="Trebuchet MS" w:cstheme="minorHAnsi"/>
          <w:sz w:val="20"/>
          <w:szCs w:val="20"/>
          <w:lang w:bidi="th-TH"/>
        </w:rPr>
        <w:t xml:space="preserve"> (</w:t>
      </w:r>
      <w:r w:rsidR="007902F2">
        <w:rPr>
          <w:rFonts w:ascii="Trebuchet MS" w:hAnsi="Trebuchet MS" w:cstheme="minorHAnsi"/>
          <w:sz w:val="20"/>
          <w:szCs w:val="20"/>
          <w:lang w:bidi="th-TH"/>
        </w:rPr>
        <w:t>sétimo</w:t>
      </w:r>
      <w:r w:rsidR="000356E8" w:rsidRPr="008B580C">
        <w:rPr>
          <w:rFonts w:ascii="Trebuchet MS" w:hAnsi="Trebuchet MS" w:cstheme="minorHAnsi"/>
          <w:sz w:val="20"/>
          <w:szCs w:val="20"/>
          <w:lang w:bidi="th-TH"/>
        </w:rPr>
        <w:t>) mês (inclusive) contado</w:t>
      </w:r>
      <w:r w:rsidR="008C22CF" w:rsidRPr="008B580C">
        <w:rPr>
          <w:rFonts w:ascii="Trebuchet MS" w:hAnsi="Trebuchet MS" w:cstheme="minorHAnsi"/>
          <w:sz w:val="20"/>
          <w:szCs w:val="20"/>
          <w:lang w:bidi="th-TH"/>
        </w:rPr>
        <w:t xml:space="preserve"> da Data de Emissão</w:t>
      </w:r>
      <w:r w:rsidR="000F3164" w:rsidRPr="008B580C">
        <w:rPr>
          <w:rFonts w:ascii="Trebuchet MS" w:hAnsi="Trebuchet MS" w:cstheme="minorHAnsi"/>
          <w:sz w:val="20"/>
          <w:szCs w:val="20"/>
          <w:lang w:bidi="th-TH"/>
        </w:rPr>
        <w:t xml:space="preserve">, </w:t>
      </w:r>
      <w:r w:rsidR="00FE1B75" w:rsidRPr="008B580C">
        <w:rPr>
          <w:rFonts w:ascii="Trebuchet MS" w:hAnsi="Trebuchet MS" w:cstheme="minorHAnsi"/>
          <w:sz w:val="20"/>
          <w:szCs w:val="20"/>
          <w:lang w:bidi="th-TH"/>
        </w:rPr>
        <w:t>sendo o p</w:t>
      </w:r>
      <w:r w:rsidR="005347F0" w:rsidRPr="008B580C">
        <w:rPr>
          <w:rFonts w:ascii="Trebuchet MS" w:hAnsi="Trebuchet MS" w:cstheme="minorHAnsi"/>
          <w:sz w:val="20"/>
          <w:szCs w:val="20"/>
          <w:lang w:bidi="th-TH"/>
        </w:rPr>
        <w:t xml:space="preserve">rimeiro pagamento em </w:t>
      </w:r>
      <w:r w:rsidR="00006FCE">
        <w:rPr>
          <w:rFonts w:ascii="Trebuchet MS" w:hAnsi="Trebuchet MS"/>
          <w:sz w:val="20"/>
          <w:szCs w:val="20"/>
        </w:rPr>
        <w:t>13 de fevereiro</w:t>
      </w:r>
      <w:r w:rsidR="00E8525B" w:rsidRPr="008B580C">
        <w:rPr>
          <w:rFonts w:ascii="Trebuchet MS" w:hAnsi="Trebuchet MS" w:cstheme="minorHAnsi"/>
          <w:sz w:val="20"/>
          <w:szCs w:val="20"/>
          <w:lang w:bidi="th-TH"/>
        </w:rPr>
        <w:t xml:space="preserve"> </w:t>
      </w:r>
      <w:r w:rsidR="00FE1B75" w:rsidRPr="008B580C">
        <w:rPr>
          <w:rFonts w:ascii="Trebuchet MS" w:hAnsi="Trebuchet MS" w:cstheme="minorHAnsi"/>
          <w:sz w:val="20"/>
          <w:szCs w:val="20"/>
          <w:lang w:bidi="th-TH"/>
        </w:rPr>
        <w:t xml:space="preserve">de </w:t>
      </w:r>
      <w:r w:rsidR="005347F0" w:rsidRPr="008B580C">
        <w:rPr>
          <w:rFonts w:ascii="Trebuchet MS" w:hAnsi="Trebuchet MS" w:cstheme="minorHAnsi"/>
          <w:sz w:val="20"/>
          <w:szCs w:val="20"/>
          <w:lang w:bidi="th-TH"/>
        </w:rPr>
        <w:t>20</w:t>
      </w:r>
      <w:r w:rsidR="00CD6FD2" w:rsidRPr="008B580C">
        <w:rPr>
          <w:rFonts w:ascii="Trebuchet MS" w:hAnsi="Trebuchet MS" w:cstheme="minorHAnsi"/>
          <w:sz w:val="20"/>
          <w:szCs w:val="20"/>
          <w:lang w:bidi="th-TH"/>
        </w:rPr>
        <w:t>2</w:t>
      </w:r>
      <w:r w:rsidR="00BE53FB">
        <w:rPr>
          <w:rFonts w:ascii="Trebuchet MS" w:hAnsi="Trebuchet MS" w:cstheme="minorHAnsi"/>
          <w:sz w:val="20"/>
          <w:szCs w:val="20"/>
          <w:lang w:bidi="th-TH"/>
        </w:rPr>
        <w:t>3</w:t>
      </w:r>
      <w:r w:rsidR="00FE1B75" w:rsidRPr="008B580C">
        <w:rPr>
          <w:rFonts w:ascii="Trebuchet MS" w:hAnsi="Trebuchet MS" w:cstheme="minorHAnsi"/>
          <w:sz w:val="20"/>
          <w:szCs w:val="20"/>
          <w:lang w:bidi="th-TH"/>
        </w:rPr>
        <w:t xml:space="preserve"> e </w:t>
      </w:r>
      <w:r w:rsidR="00767746" w:rsidRPr="008B580C">
        <w:rPr>
          <w:rFonts w:ascii="Trebuchet MS" w:hAnsi="Trebuchet MS" w:cstheme="minorHAnsi"/>
          <w:sz w:val="20"/>
          <w:szCs w:val="20"/>
          <w:lang w:bidi="th-TH"/>
        </w:rPr>
        <w:t xml:space="preserve">o </w:t>
      </w:r>
      <w:r w:rsidR="00FE1B75" w:rsidRPr="008B580C">
        <w:rPr>
          <w:rFonts w:ascii="Trebuchet MS" w:hAnsi="Trebuchet MS" w:cstheme="minorHAnsi"/>
          <w:sz w:val="20"/>
          <w:szCs w:val="20"/>
          <w:lang w:bidi="th-TH"/>
        </w:rPr>
        <w:t xml:space="preserve">último na Data de Vencimento, </w:t>
      </w:r>
      <w:r w:rsidR="00FE5871" w:rsidRPr="008B580C">
        <w:rPr>
          <w:rFonts w:ascii="Trebuchet MS" w:hAnsi="Trebuchet MS" w:cstheme="minorHAnsi"/>
          <w:sz w:val="20"/>
          <w:szCs w:val="20"/>
          <w:lang w:bidi="th-TH"/>
        </w:rPr>
        <w:t xml:space="preserve">conforme </w:t>
      </w:r>
      <w:r w:rsidR="00A011AC" w:rsidRPr="008B580C">
        <w:rPr>
          <w:rFonts w:ascii="Trebuchet MS" w:hAnsi="Trebuchet MS" w:cstheme="minorHAnsi"/>
          <w:sz w:val="20"/>
          <w:szCs w:val="20"/>
          <w:lang w:bidi="th-TH"/>
        </w:rPr>
        <w:t xml:space="preserve">tabela constante no Anexo </w:t>
      </w:r>
      <w:r w:rsidR="00EB6DAE" w:rsidRPr="008B580C">
        <w:rPr>
          <w:rFonts w:ascii="Trebuchet MS" w:hAnsi="Trebuchet MS" w:cstheme="minorHAnsi"/>
          <w:sz w:val="20"/>
          <w:szCs w:val="20"/>
          <w:lang w:bidi="th-TH"/>
        </w:rPr>
        <w:t>I</w:t>
      </w:r>
      <w:r w:rsidR="00CF3CEE">
        <w:rPr>
          <w:rFonts w:ascii="Trebuchet MS" w:hAnsi="Trebuchet MS" w:cstheme="minorHAnsi"/>
          <w:sz w:val="20"/>
          <w:szCs w:val="20"/>
          <w:lang w:bidi="th-TH"/>
        </w:rPr>
        <w:t>II</w:t>
      </w:r>
      <w:r w:rsidR="00F60A09" w:rsidRPr="008B580C">
        <w:rPr>
          <w:rFonts w:ascii="Trebuchet MS" w:hAnsi="Trebuchet MS" w:cstheme="minorHAnsi"/>
          <w:sz w:val="20"/>
          <w:szCs w:val="20"/>
          <w:lang w:bidi="th-TH"/>
        </w:rPr>
        <w:t xml:space="preserve"> a esta Escritura de Emissão</w:t>
      </w:r>
      <w:r w:rsidR="00C24354" w:rsidRPr="008B580C">
        <w:rPr>
          <w:rFonts w:ascii="Trebuchet MS" w:hAnsi="Trebuchet MS" w:cstheme="minorHAnsi"/>
          <w:sz w:val="20"/>
          <w:szCs w:val="20"/>
          <w:lang w:bidi="th-TH"/>
        </w:rPr>
        <w:t xml:space="preserve"> (sendo que cada data em que houver amortização "</w:t>
      </w:r>
      <w:r w:rsidR="00C24354" w:rsidRPr="008B580C">
        <w:rPr>
          <w:rFonts w:ascii="Trebuchet MS" w:hAnsi="Trebuchet MS" w:cstheme="minorHAnsi"/>
          <w:sz w:val="20"/>
          <w:szCs w:val="20"/>
          <w:u w:val="single"/>
          <w:lang w:bidi="th-TH"/>
        </w:rPr>
        <w:t>Data de Amortização</w:t>
      </w:r>
      <w:r w:rsidR="00C24354" w:rsidRPr="008B580C">
        <w:rPr>
          <w:rFonts w:ascii="Trebuchet MS" w:hAnsi="Trebuchet MS" w:cstheme="minorHAnsi"/>
          <w:sz w:val="20"/>
          <w:szCs w:val="20"/>
          <w:lang w:bidi="th-TH"/>
        </w:rPr>
        <w:t>" e que, quando em conjunto com Data de Pagamento da Remuneração denominada "</w:t>
      </w:r>
      <w:r w:rsidR="00C24354" w:rsidRPr="008B580C">
        <w:rPr>
          <w:rFonts w:ascii="Trebuchet MS" w:hAnsi="Trebuchet MS" w:cstheme="minorHAnsi"/>
          <w:sz w:val="20"/>
          <w:szCs w:val="20"/>
          <w:u w:val="single"/>
          <w:lang w:bidi="th-TH"/>
        </w:rPr>
        <w:t>Data de Pagamento</w:t>
      </w:r>
      <w:r w:rsidR="00C24354" w:rsidRPr="008B580C">
        <w:rPr>
          <w:rFonts w:ascii="Trebuchet MS" w:hAnsi="Trebuchet MS" w:cstheme="minorHAnsi"/>
          <w:sz w:val="20"/>
          <w:szCs w:val="20"/>
          <w:lang w:bidi="th-TH"/>
        </w:rPr>
        <w:t>")</w:t>
      </w:r>
      <w:r w:rsidR="00A011AC" w:rsidRPr="008B580C">
        <w:rPr>
          <w:rFonts w:ascii="Trebuchet MS" w:hAnsi="Trebuchet MS" w:cstheme="minorHAnsi"/>
          <w:sz w:val="20"/>
          <w:szCs w:val="20"/>
          <w:lang w:bidi="th-TH"/>
        </w:rPr>
        <w:t>.</w:t>
      </w:r>
      <w:r w:rsidR="00D653E2" w:rsidRPr="008B580C">
        <w:rPr>
          <w:rFonts w:ascii="Trebuchet MS" w:hAnsi="Trebuchet MS" w:cstheme="minorHAnsi"/>
          <w:sz w:val="20"/>
          <w:szCs w:val="20"/>
          <w:lang w:bidi="th-TH"/>
        </w:rPr>
        <w:t xml:space="preserve"> </w:t>
      </w:r>
    </w:p>
    <w:p w14:paraId="7F184FB3" w14:textId="77777777" w:rsidR="00336DF0" w:rsidRPr="008B580C" w:rsidRDefault="00336DF0" w:rsidP="00C23619">
      <w:pPr>
        <w:pStyle w:val="FooterReference"/>
        <w:numPr>
          <w:ilvl w:val="0"/>
          <w:numId w:val="0"/>
        </w:numPr>
        <w:spacing w:line="360" w:lineRule="auto"/>
        <w:ind w:left="360"/>
        <w:jc w:val="both"/>
        <w:rPr>
          <w:rFonts w:ascii="Trebuchet MS" w:eastAsia="Arial Unicode MS" w:hAnsi="Trebuchet MS" w:cstheme="minorHAnsi"/>
          <w:sz w:val="20"/>
          <w:szCs w:val="20"/>
          <w:lang w:bidi="th-TH"/>
        </w:rPr>
      </w:pPr>
    </w:p>
    <w:p w14:paraId="62B68029" w14:textId="77777777" w:rsidR="00336DF0" w:rsidRPr="008B580C" w:rsidRDefault="00336DF0" w:rsidP="00C23619">
      <w:pPr>
        <w:pStyle w:val="Default"/>
        <w:widowControl w:val="0"/>
        <w:numPr>
          <w:ilvl w:val="2"/>
          <w:numId w:val="4"/>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bCs/>
          <w:sz w:val="20"/>
          <w:szCs w:val="20"/>
          <w:lang w:val="pt-PT"/>
        </w:rPr>
      </w:pPr>
      <w:r w:rsidRPr="008B580C">
        <w:rPr>
          <w:rFonts w:ascii="Trebuchet MS" w:hAnsi="Trebuchet MS" w:cstheme="minorHAnsi"/>
          <w:bCs/>
          <w:sz w:val="20"/>
          <w:szCs w:val="20"/>
          <w:lang w:val="pt-PT"/>
        </w:rPr>
        <w:t>A amortização do Valor Nominal Unitário atualizado das Debêntures será calculada da seguinte forma (“</w:t>
      </w:r>
      <w:r w:rsidRPr="008B580C">
        <w:rPr>
          <w:rFonts w:ascii="Trebuchet MS" w:hAnsi="Trebuchet MS" w:cstheme="minorHAnsi"/>
          <w:bCs/>
          <w:sz w:val="20"/>
          <w:szCs w:val="20"/>
          <w:u w:val="single"/>
          <w:lang w:val="pt-PT"/>
        </w:rPr>
        <w:t>Amortização</w:t>
      </w:r>
      <w:r w:rsidRPr="008B580C">
        <w:rPr>
          <w:rFonts w:ascii="Trebuchet MS" w:hAnsi="Trebuchet MS" w:cstheme="minorHAnsi"/>
          <w:bCs/>
          <w:sz w:val="20"/>
          <w:szCs w:val="20"/>
          <w:lang w:val="pt-PT"/>
        </w:rPr>
        <w:t>”):</w:t>
      </w:r>
    </w:p>
    <w:p w14:paraId="0E5F81BC" w14:textId="77777777" w:rsidR="00336DF0" w:rsidRPr="008B580C" w:rsidRDefault="00336DF0" w:rsidP="00C23619">
      <w:pPr>
        <w:pStyle w:val="PargrafodaLista"/>
        <w:widowControl w:val="0"/>
        <w:tabs>
          <w:tab w:val="left" w:pos="2070"/>
        </w:tabs>
        <w:spacing w:line="360" w:lineRule="auto"/>
        <w:ind w:left="360"/>
        <w:rPr>
          <w:rFonts w:ascii="Trebuchet MS" w:hAnsi="Trebuchet MS" w:cstheme="minorHAnsi"/>
          <w:bCs/>
          <w:sz w:val="20"/>
          <w:szCs w:val="20"/>
        </w:rPr>
      </w:pPr>
    </w:p>
    <w:p w14:paraId="0100BECD" w14:textId="77777777" w:rsidR="00336DF0" w:rsidRPr="008B580C" w:rsidRDefault="00627AA0" w:rsidP="00C23619">
      <w:pPr>
        <w:pStyle w:val="PargrafodaLista"/>
        <w:widowControl w:val="0"/>
        <w:tabs>
          <w:tab w:val="left" w:pos="1620"/>
        </w:tabs>
        <w:spacing w:line="360" w:lineRule="auto"/>
        <w:ind w:left="360"/>
        <w:jc w:val="center"/>
        <w:rPr>
          <w:rFonts w:ascii="Trebuchet MS" w:hAnsi="Trebuchet MS" w:cstheme="minorHAnsi"/>
          <w:bCs/>
          <w:sz w:val="20"/>
          <w:szCs w:val="20"/>
          <w:lang w:val="pt-PT"/>
        </w:rPr>
      </w:pPr>
      <m:oMathPara>
        <m:oMath>
          <m:sSub>
            <m:sSubPr>
              <m:ctrlPr>
                <w:rPr>
                  <w:rFonts w:ascii="Cambria Math" w:hAnsi="Cambria Math" w:cstheme="minorHAnsi"/>
                  <w:bCs/>
                  <w:i/>
                  <w:sz w:val="20"/>
                  <w:szCs w:val="20"/>
                </w:rPr>
              </m:ctrlPr>
            </m:sSubPr>
            <m:e>
              <m:r>
                <w:rPr>
                  <w:rFonts w:ascii="Cambria Math" w:hAnsi="Cambria Math" w:cstheme="minorHAnsi"/>
                  <w:sz w:val="20"/>
                  <w:szCs w:val="20"/>
                  <w:lang w:val="pt-PT"/>
                </w:rPr>
                <m:t>AM</m:t>
              </m:r>
            </m:e>
            <m:sub>
              <m:r>
                <w:rPr>
                  <w:rFonts w:ascii="Cambria Math" w:hAnsi="Cambria Math" w:cstheme="minorHAnsi"/>
                  <w:sz w:val="20"/>
                  <w:szCs w:val="20"/>
                  <w:lang w:val="pt-PT"/>
                </w:rPr>
                <m:t>i</m:t>
              </m:r>
            </m:sub>
          </m:sSub>
          <m:r>
            <w:rPr>
              <w:rFonts w:ascii="Cambria Math" w:hAnsi="Cambria Math" w:cstheme="minorHAnsi"/>
              <w:sz w:val="20"/>
              <w:szCs w:val="20"/>
              <w:lang w:val="pt-PT"/>
            </w:rPr>
            <m:t>=VNa×</m:t>
          </m:r>
          <m:sSub>
            <m:sSubPr>
              <m:ctrlPr>
                <w:rPr>
                  <w:rFonts w:ascii="Cambria Math" w:hAnsi="Cambria Math" w:cstheme="minorHAnsi"/>
                  <w:bCs/>
                  <w:i/>
                  <w:sz w:val="20"/>
                  <w:szCs w:val="20"/>
                </w:rPr>
              </m:ctrlPr>
            </m:sSubPr>
            <m:e>
              <m:r>
                <w:rPr>
                  <w:rFonts w:ascii="Cambria Math" w:hAnsi="Cambria Math" w:cstheme="minorHAnsi"/>
                  <w:sz w:val="20"/>
                  <w:szCs w:val="20"/>
                  <w:lang w:val="pt-PT"/>
                </w:rPr>
                <m:t>Ta</m:t>
              </m:r>
            </m:e>
            <m:sub>
              <m:r>
                <w:rPr>
                  <w:rFonts w:ascii="Cambria Math" w:hAnsi="Cambria Math" w:cstheme="minorHAnsi"/>
                  <w:sz w:val="20"/>
                  <w:szCs w:val="20"/>
                  <w:lang w:val="pt-PT"/>
                </w:rPr>
                <m:t>i</m:t>
              </m:r>
            </m:sub>
          </m:sSub>
        </m:oMath>
      </m:oMathPara>
    </w:p>
    <w:p w14:paraId="14A4661D" w14:textId="77777777" w:rsidR="00336DF0" w:rsidRPr="008B580C" w:rsidRDefault="00336DF0" w:rsidP="00C23619">
      <w:pPr>
        <w:pStyle w:val="PargrafodaLista"/>
        <w:widowControl w:val="0"/>
        <w:tabs>
          <w:tab w:val="left" w:pos="1620"/>
        </w:tabs>
        <w:spacing w:line="360" w:lineRule="auto"/>
        <w:ind w:left="360"/>
        <w:rPr>
          <w:rFonts w:ascii="Trebuchet MS" w:hAnsi="Trebuchet MS" w:cstheme="minorHAnsi"/>
          <w:bCs/>
          <w:sz w:val="20"/>
          <w:szCs w:val="20"/>
          <w:lang w:val="pt-PT"/>
        </w:rPr>
      </w:pPr>
    </w:p>
    <w:p w14:paraId="01EE1D63" w14:textId="77777777" w:rsidR="00336DF0" w:rsidRPr="008B580C" w:rsidRDefault="00336DF0" w:rsidP="00C23619">
      <w:pPr>
        <w:pStyle w:val="PargrafodaLista"/>
        <w:widowControl w:val="0"/>
        <w:tabs>
          <w:tab w:val="left" w:pos="1620"/>
        </w:tabs>
        <w:spacing w:line="360" w:lineRule="auto"/>
        <w:ind w:left="360"/>
        <w:rPr>
          <w:rFonts w:ascii="Trebuchet MS" w:hAnsi="Trebuchet MS" w:cstheme="minorHAnsi"/>
          <w:bCs/>
          <w:sz w:val="20"/>
          <w:szCs w:val="20"/>
          <w:lang w:val="pt-PT"/>
        </w:rPr>
      </w:pPr>
      <w:r w:rsidRPr="008B580C">
        <w:rPr>
          <w:rFonts w:ascii="Trebuchet MS" w:hAnsi="Trebuchet MS" w:cstheme="minorHAnsi"/>
          <w:bCs/>
          <w:sz w:val="20"/>
          <w:szCs w:val="20"/>
          <w:lang w:val="pt-PT"/>
        </w:rPr>
        <w:t>Onde:</w:t>
      </w:r>
    </w:p>
    <w:p w14:paraId="26EA1C72" w14:textId="77777777" w:rsidR="00336DF0" w:rsidRPr="008B580C" w:rsidRDefault="00336DF0" w:rsidP="00C23619">
      <w:pPr>
        <w:pStyle w:val="PargrafodaLista"/>
        <w:widowControl w:val="0"/>
        <w:tabs>
          <w:tab w:val="left" w:pos="1620"/>
        </w:tabs>
        <w:spacing w:line="360" w:lineRule="auto"/>
        <w:ind w:left="360"/>
        <w:rPr>
          <w:rFonts w:ascii="Trebuchet MS" w:hAnsi="Trebuchet MS" w:cstheme="minorHAnsi"/>
          <w:bCs/>
          <w:sz w:val="20"/>
          <w:szCs w:val="20"/>
          <w:lang w:val="pt-PT"/>
        </w:rPr>
      </w:pPr>
    </w:p>
    <w:p w14:paraId="7E520975" w14:textId="77777777" w:rsidR="00336DF0" w:rsidRPr="008B580C" w:rsidRDefault="00627AA0" w:rsidP="00C23619">
      <w:pPr>
        <w:pStyle w:val="PargrafodaLista"/>
        <w:widowControl w:val="0"/>
        <w:tabs>
          <w:tab w:val="left" w:pos="1620"/>
        </w:tabs>
        <w:spacing w:line="360" w:lineRule="auto"/>
        <w:ind w:left="360"/>
        <w:rPr>
          <w:rFonts w:ascii="Trebuchet MS" w:hAnsi="Trebuchet MS" w:cstheme="minorHAnsi"/>
          <w:bCs/>
          <w:sz w:val="20"/>
          <w:szCs w:val="20"/>
          <w:lang w:val="pt-PT"/>
        </w:rPr>
      </w:pPr>
      <m:oMath>
        <m:sSub>
          <m:sSubPr>
            <m:ctrlPr>
              <w:rPr>
                <w:rFonts w:ascii="Cambria Math" w:hAnsi="Cambria Math" w:cstheme="minorHAnsi"/>
                <w:bCs/>
                <w:sz w:val="20"/>
                <w:szCs w:val="20"/>
                <w:lang w:val="pt-PT"/>
              </w:rPr>
            </m:ctrlPr>
          </m:sSubPr>
          <m:e>
            <m:r>
              <w:rPr>
                <w:rFonts w:ascii="Cambria Math" w:hAnsi="Cambria Math" w:cstheme="minorHAnsi"/>
                <w:sz w:val="20"/>
                <w:szCs w:val="20"/>
                <w:lang w:val="pt-PT"/>
              </w:rPr>
              <m:t>AM</m:t>
            </m:r>
          </m:e>
          <m:sub>
            <m:r>
              <w:rPr>
                <w:rFonts w:ascii="Cambria Math" w:hAnsi="Cambria Math" w:cstheme="minorHAnsi"/>
                <w:sz w:val="20"/>
                <w:szCs w:val="20"/>
                <w:lang w:val="pt-PT"/>
              </w:rPr>
              <m:t>i</m:t>
            </m:r>
          </m:sub>
        </m:sSub>
      </m:oMath>
      <w:r w:rsidR="00336DF0" w:rsidRPr="008B580C">
        <w:rPr>
          <w:rFonts w:ascii="Trebuchet MS" w:hAnsi="Trebuchet MS" w:cstheme="minorHAnsi"/>
          <w:bCs/>
          <w:sz w:val="20"/>
          <w:szCs w:val="20"/>
          <w:lang w:val="pt-PT"/>
        </w:rPr>
        <w:t>: Valor unitário da i-ésima parcela de amortização, calculado com 08 (oito) casas decimais, sem arredondamento;</w:t>
      </w:r>
    </w:p>
    <w:p w14:paraId="2C41C401" w14:textId="77777777" w:rsidR="00336DF0" w:rsidRPr="008B580C" w:rsidRDefault="00336DF0" w:rsidP="00C23619">
      <w:pPr>
        <w:pStyle w:val="PargrafodaLista"/>
        <w:widowControl w:val="0"/>
        <w:tabs>
          <w:tab w:val="left" w:pos="1620"/>
        </w:tabs>
        <w:spacing w:line="360" w:lineRule="auto"/>
        <w:ind w:left="360"/>
        <w:rPr>
          <w:rFonts w:ascii="Trebuchet MS" w:hAnsi="Trebuchet MS" w:cstheme="minorHAnsi"/>
          <w:bCs/>
          <w:sz w:val="20"/>
          <w:szCs w:val="20"/>
          <w:lang w:val="pt-PT"/>
        </w:rPr>
      </w:pPr>
    </w:p>
    <w:p w14:paraId="72092B35" w14:textId="77777777" w:rsidR="00336DF0" w:rsidRPr="008B580C" w:rsidRDefault="00627AA0" w:rsidP="00C23619">
      <w:pPr>
        <w:pStyle w:val="PargrafodaLista"/>
        <w:widowControl w:val="0"/>
        <w:tabs>
          <w:tab w:val="left" w:pos="1620"/>
        </w:tabs>
        <w:spacing w:line="360" w:lineRule="auto"/>
        <w:ind w:left="360"/>
        <w:rPr>
          <w:rFonts w:ascii="Trebuchet MS" w:hAnsi="Trebuchet MS" w:cstheme="minorHAnsi"/>
          <w:bCs/>
          <w:sz w:val="20"/>
          <w:szCs w:val="20"/>
          <w:lang w:val="pt-PT"/>
        </w:rPr>
      </w:pPr>
      <m:oMath>
        <m:sSub>
          <m:sSubPr>
            <m:ctrlPr>
              <w:rPr>
                <w:rFonts w:ascii="Cambria Math" w:hAnsi="Cambria Math" w:cstheme="minorHAnsi"/>
                <w:bCs/>
                <w:sz w:val="20"/>
                <w:szCs w:val="20"/>
                <w:lang w:val="pt-PT"/>
              </w:rPr>
            </m:ctrlPr>
          </m:sSubPr>
          <m:e>
            <m:r>
              <w:rPr>
                <w:rFonts w:ascii="Cambria Math" w:hAnsi="Cambria Math" w:cstheme="minorHAnsi"/>
                <w:sz w:val="20"/>
                <w:szCs w:val="20"/>
                <w:lang w:val="pt-PT"/>
              </w:rPr>
              <m:t>VN</m:t>
            </m:r>
          </m:e>
          <m:sub>
            <m:r>
              <w:rPr>
                <w:rFonts w:ascii="Cambria Math" w:hAnsi="Cambria Math" w:cstheme="minorHAnsi"/>
                <w:sz w:val="20"/>
                <w:szCs w:val="20"/>
                <w:lang w:val="pt-PT"/>
              </w:rPr>
              <m:t>a</m:t>
            </m:r>
          </m:sub>
        </m:sSub>
      </m:oMath>
      <w:r w:rsidR="00336DF0" w:rsidRPr="008B580C">
        <w:rPr>
          <w:rFonts w:ascii="Trebuchet MS" w:hAnsi="Trebuchet MS" w:cstheme="minorHAnsi"/>
          <w:bCs/>
          <w:sz w:val="20"/>
          <w:szCs w:val="20"/>
          <w:lang w:val="pt-PT"/>
        </w:rPr>
        <w:t xml:space="preserve">: Conforme definido </w:t>
      </w:r>
      <w:r w:rsidR="00D448C7" w:rsidRPr="008B580C">
        <w:rPr>
          <w:rFonts w:ascii="Trebuchet MS" w:hAnsi="Trebuchet MS" w:cstheme="minorHAnsi"/>
          <w:bCs/>
          <w:sz w:val="20"/>
          <w:szCs w:val="20"/>
          <w:lang w:val="pt-PT"/>
        </w:rPr>
        <w:t xml:space="preserve">no item </w:t>
      </w:r>
      <w:r w:rsidR="00C8744F" w:rsidRPr="008B580C">
        <w:rPr>
          <w:rFonts w:ascii="Trebuchet MS" w:hAnsi="Trebuchet MS" w:cstheme="minorHAnsi"/>
          <w:bCs/>
          <w:sz w:val="20"/>
          <w:szCs w:val="20"/>
          <w:lang w:val="pt-PT"/>
        </w:rPr>
        <w:t>4.1</w:t>
      </w:r>
      <w:r w:rsidR="002B57D6">
        <w:rPr>
          <w:rFonts w:ascii="Trebuchet MS" w:hAnsi="Trebuchet MS" w:cstheme="minorHAnsi"/>
          <w:bCs/>
          <w:sz w:val="20"/>
          <w:szCs w:val="20"/>
          <w:lang w:val="pt-PT"/>
        </w:rPr>
        <w:t>1</w:t>
      </w:r>
      <w:r w:rsidR="00C8744F" w:rsidRPr="008B580C">
        <w:rPr>
          <w:rFonts w:ascii="Trebuchet MS" w:hAnsi="Trebuchet MS" w:cstheme="minorHAnsi"/>
          <w:bCs/>
          <w:sz w:val="20"/>
          <w:szCs w:val="20"/>
          <w:lang w:val="pt-PT"/>
        </w:rPr>
        <w:t xml:space="preserve"> acima</w:t>
      </w:r>
      <w:r w:rsidR="00430115" w:rsidRPr="008B580C">
        <w:rPr>
          <w:rFonts w:ascii="Trebuchet MS" w:hAnsi="Trebuchet MS" w:cstheme="minorHAnsi"/>
          <w:bCs/>
          <w:sz w:val="20"/>
          <w:szCs w:val="20"/>
          <w:lang w:val="pt-PT"/>
        </w:rPr>
        <w:t>, na data da Amortização</w:t>
      </w:r>
      <w:r w:rsidR="00336DF0" w:rsidRPr="008B580C">
        <w:rPr>
          <w:rFonts w:ascii="Trebuchet MS" w:hAnsi="Trebuchet MS" w:cstheme="minorHAnsi"/>
          <w:bCs/>
          <w:sz w:val="20"/>
          <w:szCs w:val="20"/>
          <w:lang w:val="pt-PT"/>
        </w:rPr>
        <w:t>;</w:t>
      </w:r>
    </w:p>
    <w:p w14:paraId="64CB9014" w14:textId="77777777" w:rsidR="00336DF0" w:rsidRPr="008B580C" w:rsidRDefault="00336DF0" w:rsidP="00C23619">
      <w:pPr>
        <w:pStyle w:val="PargrafodaLista"/>
        <w:widowControl w:val="0"/>
        <w:tabs>
          <w:tab w:val="left" w:pos="1620"/>
        </w:tabs>
        <w:spacing w:line="360" w:lineRule="auto"/>
        <w:ind w:left="360"/>
        <w:rPr>
          <w:rFonts w:ascii="Trebuchet MS" w:hAnsi="Trebuchet MS" w:cstheme="minorHAnsi"/>
          <w:bCs/>
          <w:sz w:val="20"/>
          <w:szCs w:val="20"/>
          <w:lang w:val="pt-PT"/>
        </w:rPr>
      </w:pPr>
    </w:p>
    <w:p w14:paraId="70634AF8" w14:textId="77777777" w:rsidR="00656657" w:rsidRDefault="00627AA0" w:rsidP="00C23619">
      <w:pPr>
        <w:pStyle w:val="FooterReference"/>
        <w:numPr>
          <w:ilvl w:val="0"/>
          <w:numId w:val="0"/>
        </w:numPr>
        <w:spacing w:line="360" w:lineRule="auto"/>
        <w:ind w:left="360"/>
        <w:jc w:val="both"/>
        <w:rPr>
          <w:rFonts w:ascii="Trebuchet MS" w:hAnsi="Trebuchet MS" w:cstheme="minorHAnsi"/>
          <w:bCs/>
          <w:sz w:val="20"/>
          <w:szCs w:val="20"/>
          <w:lang w:val="pt-PT"/>
        </w:rPr>
      </w:pPr>
      <m:oMath>
        <m:sSub>
          <m:sSubPr>
            <m:ctrlPr>
              <w:rPr>
                <w:rFonts w:ascii="Cambria Math" w:hAnsi="Cambria Math" w:cstheme="minorHAnsi"/>
                <w:bCs/>
                <w:sz w:val="20"/>
                <w:szCs w:val="20"/>
                <w:lang w:val="pt-PT"/>
              </w:rPr>
            </m:ctrlPr>
          </m:sSubPr>
          <m:e>
            <m:r>
              <w:rPr>
                <w:rFonts w:ascii="Cambria Math" w:hAnsi="Cambria Math" w:cstheme="minorHAnsi"/>
                <w:sz w:val="20"/>
                <w:szCs w:val="20"/>
                <w:lang w:val="pt-PT"/>
              </w:rPr>
              <m:t>Ta</m:t>
            </m:r>
          </m:e>
          <m:sub>
            <m:r>
              <w:rPr>
                <w:rFonts w:ascii="Cambria Math" w:hAnsi="Cambria Math" w:cstheme="minorHAnsi"/>
                <w:sz w:val="20"/>
                <w:szCs w:val="20"/>
                <w:lang w:val="pt-PT"/>
              </w:rPr>
              <m:t>i</m:t>
            </m:r>
          </m:sub>
        </m:sSub>
      </m:oMath>
      <w:r w:rsidR="00336DF0" w:rsidRPr="008B580C">
        <w:rPr>
          <w:rFonts w:ascii="Trebuchet MS" w:hAnsi="Trebuchet MS" w:cstheme="minorHAnsi"/>
          <w:bCs/>
          <w:sz w:val="20"/>
          <w:szCs w:val="20"/>
          <w:lang w:val="pt-PT"/>
        </w:rPr>
        <w:t xml:space="preserve">: </w:t>
      </w:r>
      <w:bookmarkStart w:id="45" w:name="_Hlk65578512"/>
      <w:r w:rsidR="00336DF0" w:rsidRPr="008B580C">
        <w:rPr>
          <w:rFonts w:ascii="Trebuchet MS" w:hAnsi="Trebuchet MS" w:cstheme="minorHAnsi"/>
          <w:bCs/>
          <w:sz w:val="20"/>
          <w:szCs w:val="20"/>
          <w:lang w:val="pt-PT"/>
        </w:rPr>
        <w:t>Taxa de</w:t>
      </w:r>
      <w:r w:rsidR="003B286B" w:rsidRPr="008B580C">
        <w:rPr>
          <w:rFonts w:ascii="Trebuchet MS" w:hAnsi="Trebuchet MS" w:cstheme="minorHAnsi"/>
          <w:bCs/>
          <w:sz w:val="20"/>
          <w:szCs w:val="20"/>
          <w:lang w:val="pt-PT"/>
        </w:rPr>
        <w:t>finida para a i-ésima</w:t>
      </w:r>
      <w:r w:rsidR="00336DF0" w:rsidRPr="008B580C">
        <w:rPr>
          <w:rFonts w:ascii="Trebuchet MS" w:hAnsi="Trebuchet MS" w:cstheme="minorHAnsi"/>
          <w:bCs/>
          <w:sz w:val="20"/>
          <w:szCs w:val="20"/>
          <w:lang w:val="pt-PT"/>
        </w:rPr>
        <w:t xml:space="preserve"> amortização, expressas em percentual, com </w:t>
      </w:r>
      <w:r w:rsidR="00FB0982" w:rsidRPr="008B580C">
        <w:rPr>
          <w:rFonts w:ascii="Trebuchet MS" w:hAnsi="Trebuchet MS" w:cstheme="minorHAnsi"/>
          <w:bCs/>
          <w:sz w:val="20"/>
          <w:szCs w:val="20"/>
          <w:lang w:val="pt-PT"/>
        </w:rPr>
        <w:t>0</w:t>
      </w:r>
      <w:r w:rsidR="00FB0982">
        <w:rPr>
          <w:rFonts w:ascii="Trebuchet MS" w:hAnsi="Trebuchet MS" w:cstheme="minorHAnsi"/>
          <w:bCs/>
          <w:sz w:val="20"/>
          <w:szCs w:val="20"/>
          <w:lang w:val="pt-PT"/>
        </w:rPr>
        <w:t>6</w:t>
      </w:r>
      <w:r w:rsidR="00FB0982" w:rsidRPr="008B580C">
        <w:rPr>
          <w:rFonts w:ascii="Trebuchet MS" w:hAnsi="Trebuchet MS" w:cstheme="minorHAnsi"/>
          <w:bCs/>
          <w:sz w:val="20"/>
          <w:szCs w:val="20"/>
          <w:lang w:val="pt-PT"/>
        </w:rPr>
        <w:t xml:space="preserve"> </w:t>
      </w:r>
      <w:r w:rsidR="00336DF0" w:rsidRPr="008B580C">
        <w:rPr>
          <w:rFonts w:ascii="Trebuchet MS" w:hAnsi="Trebuchet MS" w:cstheme="minorHAnsi"/>
          <w:bCs/>
          <w:sz w:val="20"/>
          <w:szCs w:val="20"/>
          <w:lang w:val="pt-PT"/>
        </w:rPr>
        <w:t>(</w:t>
      </w:r>
      <w:r w:rsidR="00FB0982">
        <w:rPr>
          <w:rFonts w:ascii="Trebuchet MS" w:hAnsi="Trebuchet MS" w:cstheme="minorHAnsi"/>
          <w:bCs/>
          <w:sz w:val="20"/>
          <w:szCs w:val="20"/>
          <w:lang w:val="pt-PT"/>
        </w:rPr>
        <w:t>seis</w:t>
      </w:r>
      <w:r w:rsidR="00336DF0" w:rsidRPr="008B580C">
        <w:rPr>
          <w:rFonts w:ascii="Trebuchet MS" w:hAnsi="Trebuchet MS" w:cstheme="minorHAnsi"/>
          <w:bCs/>
          <w:sz w:val="20"/>
          <w:szCs w:val="20"/>
          <w:lang w:val="pt-PT"/>
        </w:rPr>
        <w:t xml:space="preserve">) casas decimais, conforme os percentuais informados </w:t>
      </w:r>
      <w:bookmarkEnd w:id="45"/>
      <w:r w:rsidR="00336DF0" w:rsidRPr="008B580C">
        <w:rPr>
          <w:rFonts w:ascii="Trebuchet MS" w:hAnsi="Trebuchet MS" w:cstheme="minorHAnsi"/>
          <w:bCs/>
          <w:sz w:val="20"/>
          <w:szCs w:val="20"/>
          <w:lang w:val="pt-PT"/>
        </w:rPr>
        <w:t xml:space="preserve">na tabela constante do Anexo </w:t>
      </w:r>
      <w:r w:rsidR="00336DF0" w:rsidRPr="008B580C">
        <w:rPr>
          <w:rFonts w:ascii="Trebuchet MS" w:hAnsi="Trebuchet MS" w:cstheme="minorHAnsi"/>
          <w:sz w:val="20"/>
          <w:szCs w:val="20"/>
        </w:rPr>
        <w:t>I</w:t>
      </w:r>
      <w:r w:rsidR="00CF3CEE">
        <w:rPr>
          <w:rFonts w:ascii="Trebuchet MS" w:hAnsi="Trebuchet MS" w:cstheme="minorHAnsi"/>
          <w:sz w:val="20"/>
          <w:szCs w:val="20"/>
        </w:rPr>
        <w:t>II</w:t>
      </w:r>
      <w:r w:rsidR="00336DF0" w:rsidRPr="008B580C">
        <w:rPr>
          <w:rFonts w:ascii="Trebuchet MS" w:hAnsi="Trebuchet MS" w:cstheme="minorHAnsi"/>
          <w:sz w:val="20"/>
          <w:szCs w:val="20"/>
        </w:rPr>
        <w:t xml:space="preserve"> a esta Escritura de Emissão</w:t>
      </w:r>
      <w:r w:rsidR="00336DF0" w:rsidRPr="008B580C">
        <w:rPr>
          <w:rFonts w:ascii="Trebuchet MS" w:hAnsi="Trebuchet MS" w:cstheme="minorHAnsi"/>
          <w:bCs/>
          <w:sz w:val="20"/>
          <w:szCs w:val="20"/>
          <w:lang w:val="pt-PT"/>
        </w:rPr>
        <w:t>.</w:t>
      </w:r>
    </w:p>
    <w:p w14:paraId="2C400807" w14:textId="77777777" w:rsidR="00656657" w:rsidRPr="008B580C" w:rsidRDefault="00656657" w:rsidP="00C23619">
      <w:pPr>
        <w:pStyle w:val="FooterReference"/>
        <w:numPr>
          <w:ilvl w:val="0"/>
          <w:numId w:val="0"/>
        </w:numPr>
        <w:spacing w:line="360" w:lineRule="auto"/>
        <w:ind w:left="360"/>
        <w:jc w:val="both"/>
        <w:rPr>
          <w:rFonts w:ascii="Trebuchet MS" w:hAnsi="Trebuchet MS" w:cstheme="minorHAnsi"/>
          <w:bCs/>
          <w:sz w:val="20"/>
          <w:szCs w:val="20"/>
          <w:lang w:val="pt-PT"/>
        </w:rPr>
      </w:pPr>
    </w:p>
    <w:p w14:paraId="2F80B8CE" w14:textId="77777777" w:rsidR="00656657" w:rsidRPr="00863105" w:rsidRDefault="00656657" w:rsidP="00863105">
      <w:pPr>
        <w:pStyle w:val="FooterReference"/>
        <w:numPr>
          <w:ilvl w:val="0"/>
          <w:numId w:val="0"/>
        </w:numPr>
        <w:spacing w:line="360" w:lineRule="auto"/>
        <w:ind w:left="360"/>
        <w:jc w:val="both"/>
        <w:rPr>
          <w:rFonts w:ascii="Trebuchet MS" w:hAnsi="Trebuchet MS"/>
          <w:sz w:val="20"/>
          <w:szCs w:val="20"/>
        </w:rPr>
      </w:pPr>
      <w:r w:rsidRPr="00863105">
        <w:rPr>
          <w:rFonts w:ascii="Trebuchet MS" w:hAnsi="Trebuchet MS"/>
          <w:sz w:val="20"/>
          <w:szCs w:val="20"/>
        </w:rPr>
        <w:t>Observado que a amortização englobará também o pagamento da remuneração correspondente:</w:t>
      </w:r>
    </w:p>
    <w:p w14:paraId="783E7C84" w14:textId="77777777" w:rsidR="00656657" w:rsidRPr="00863105" w:rsidRDefault="00627AA0" w:rsidP="00656657">
      <w:pPr>
        <w:tabs>
          <w:tab w:val="left" w:pos="1134"/>
        </w:tabs>
        <w:spacing w:after="240" w:line="320" w:lineRule="atLeast"/>
        <w:rPr>
          <w:rFonts w:ascii="Trebuchet MS" w:hAnsi="Trebuchet MS" w:cs="Tahoma"/>
          <w:bCs/>
          <w:sz w:val="20"/>
          <w:szCs w:val="20"/>
        </w:rPr>
      </w:pPr>
      <m:oMathPara>
        <m:oMath>
          <m:sSub>
            <m:sSubPr>
              <m:ctrlPr>
                <w:rPr>
                  <w:rFonts w:ascii="Cambria Math" w:hAnsi="Cambria Math" w:cs="Tahoma"/>
                  <w:i/>
                  <w:sz w:val="20"/>
                  <w:szCs w:val="20"/>
                </w:rPr>
              </m:ctrlPr>
            </m:sSubPr>
            <m:e>
              <m:r>
                <w:rPr>
                  <w:rFonts w:ascii="Cambria Math" w:hAnsi="Cambria Math" w:cs="Tahoma"/>
                  <w:sz w:val="20"/>
                  <w:szCs w:val="20"/>
                </w:rPr>
                <m:t>PMT</m:t>
              </m:r>
            </m:e>
            <m:sub>
              <m:r>
                <w:rPr>
                  <w:rFonts w:ascii="Cambria Math" w:hAnsi="Cambria Math" w:cs="Tahoma"/>
                  <w:sz w:val="20"/>
                  <w:szCs w:val="20"/>
                </w:rPr>
                <m:t>i</m:t>
              </m:r>
            </m:sub>
          </m:sSub>
          <m:r>
            <w:rPr>
              <w:rFonts w:ascii="Cambria Math" w:hAnsi="Cambria Math" w:cs="Tahoma"/>
              <w:sz w:val="20"/>
              <w:szCs w:val="20"/>
            </w:rPr>
            <m:t xml:space="preserve">= </m:t>
          </m:r>
          <m:sSub>
            <m:sSubPr>
              <m:ctrlPr>
                <w:rPr>
                  <w:rFonts w:ascii="Cambria Math" w:hAnsi="Cambria Math" w:cs="Tahoma"/>
                  <w:i/>
                  <w:sz w:val="20"/>
                  <w:szCs w:val="20"/>
                </w:rPr>
              </m:ctrlPr>
            </m:sSubPr>
            <m:e>
              <m:r>
                <w:rPr>
                  <w:rFonts w:ascii="Cambria Math" w:hAnsi="Cambria Math" w:cs="Tahoma"/>
                  <w:sz w:val="20"/>
                  <w:szCs w:val="20"/>
                </w:rPr>
                <m:t>AM</m:t>
              </m:r>
            </m:e>
            <m:sub>
              <m:r>
                <w:rPr>
                  <w:rFonts w:ascii="Cambria Math" w:hAnsi="Cambria Math" w:cs="Tahoma"/>
                  <w:sz w:val="20"/>
                  <w:szCs w:val="20"/>
                </w:rPr>
                <m:t>i</m:t>
              </m:r>
            </m:sub>
          </m:sSub>
          <m:r>
            <w:rPr>
              <w:rFonts w:ascii="Cambria Math" w:hAnsi="Cambria Math" w:cs="Tahoma"/>
              <w:sz w:val="20"/>
              <w:szCs w:val="20"/>
            </w:rPr>
            <m:t>+J</m:t>
          </m:r>
        </m:oMath>
      </m:oMathPara>
    </w:p>
    <w:p w14:paraId="103BD150" w14:textId="77777777" w:rsidR="00656657" w:rsidRPr="00863105" w:rsidRDefault="00656657" w:rsidP="00863105">
      <w:pPr>
        <w:pStyle w:val="FooterReference"/>
        <w:numPr>
          <w:ilvl w:val="0"/>
          <w:numId w:val="0"/>
        </w:numPr>
        <w:spacing w:line="360" w:lineRule="auto"/>
        <w:ind w:left="360"/>
        <w:jc w:val="both"/>
        <w:rPr>
          <w:rFonts w:ascii="Trebuchet MS" w:eastAsia="Arial Unicode MS" w:hAnsi="Trebuchet MS" w:cstheme="minorHAnsi"/>
          <w:sz w:val="20"/>
          <w:szCs w:val="20"/>
          <w:lang w:bidi="th-TH"/>
        </w:rPr>
      </w:pPr>
      <w:r w:rsidRPr="00863105">
        <w:rPr>
          <w:rFonts w:ascii="Trebuchet MS" w:eastAsia="Arial Unicode MS" w:hAnsi="Trebuchet MS" w:cstheme="minorHAnsi"/>
          <w:sz w:val="20"/>
          <w:szCs w:val="20"/>
          <w:lang w:bidi="th-TH"/>
        </w:rPr>
        <w:t xml:space="preserve">PMTi = </w:t>
      </w:r>
      <w:r w:rsidRPr="00863105">
        <w:rPr>
          <w:rFonts w:ascii="Trebuchet MS" w:hAnsi="Trebuchet MS" w:cstheme="minorHAnsi"/>
          <w:bCs/>
          <w:sz w:val="20"/>
          <w:szCs w:val="20"/>
          <w:lang w:val="pt-PT"/>
        </w:rPr>
        <w:t>Valor</w:t>
      </w:r>
      <w:r w:rsidRPr="00863105">
        <w:rPr>
          <w:rFonts w:ascii="Trebuchet MS" w:eastAsia="Arial Unicode MS" w:hAnsi="Trebuchet MS" w:cstheme="minorHAnsi"/>
          <w:sz w:val="20"/>
          <w:szCs w:val="20"/>
          <w:lang w:bidi="th-TH"/>
        </w:rPr>
        <w:t xml:space="preserve"> unitário do i-ésimo pagamento. Valor em reais, calculado com 8 (oito) casas decimais, sem arredondamento;</w:t>
      </w:r>
    </w:p>
    <w:p w14:paraId="61D99931" w14:textId="77777777" w:rsidR="00656657" w:rsidRDefault="00656657" w:rsidP="00656657">
      <w:pPr>
        <w:pStyle w:val="FooterReference"/>
        <w:numPr>
          <w:ilvl w:val="0"/>
          <w:numId w:val="0"/>
        </w:numPr>
        <w:spacing w:line="360" w:lineRule="auto"/>
        <w:ind w:left="360"/>
        <w:jc w:val="both"/>
        <w:rPr>
          <w:rFonts w:ascii="Trebuchet MS" w:eastAsia="Arial Unicode MS" w:hAnsi="Trebuchet MS" w:cstheme="minorHAnsi"/>
          <w:sz w:val="20"/>
          <w:szCs w:val="20"/>
          <w:lang w:bidi="th-TH"/>
        </w:rPr>
      </w:pPr>
    </w:p>
    <w:p w14:paraId="73D6D04D" w14:textId="77777777" w:rsidR="00656657" w:rsidRPr="00863105" w:rsidRDefault="00656657" w:rsidP="00863105">
      <w:pPr>
        <w:pStyle w:val="FooterReference"/>
        <w:numPr>
          <w:ilvl w:val="0"/>
          <w:numId w:val="0"/>
        </w:numPr>
        <w:spacing w:line="360" w:lineRule="auto"/>
        <w:ind w:left="360"/>
        <w:jc w:val="both"/>
        <w:rPr>
          <w:rFonts w:ascii="Trebuchet MS" w:eastAsia="Arial Unicode MS" w:hAnsi="Trebuchet MS" w:cstheme="minorHAnsi"/>
          <w:sz w:val="20"/>
          <w:szCs w:val="20"/>
          <w:lang w:bidi="th-TH"/>
        </w:rPr>
      </w:pPr>
      <w:r w:rsidRPr="00863105">
        <w:rPr>
          <w:rFonts w:ascii="Trebuchet MS" w:eastAsia="Arial Unicode MS" w:hAnsi="Trebuchet MS" w:cstheme="minorHAnsi"/>
          <w:sz w:val="20"/>
          <w:szCs w:val="20"/>
          <w:lang w:bidi="th-TH"/>
        </w:rPr>
        <w:t xml:space="preserve">AMi = </w:t>
      </w:r>
      <w:r w:rsidRPr="00863105">
        <w:rPr>
          <w:rFonts w:ascii="Trebuchet MS" w:hAnsi="Trebuchet MS" w:cstheme="minorHAnsi"/>
          <w:bCs/>
          <w:sz w:val="20"/>
          <w:szCs w:val="20"/>
          <w:lang w:val="pt-PT"/>
        </w:rPr>
        <w:t>conforme</w:t>
      </w:r>
      <w:r w:rsidRPr="00863105">
        <w:rPr>
          <w:rFonts w:ascii="Trebuchet MS" w:eastAsia="Arial Unicode MS" w:hAnsi="Trebuchet MS" w:cstheme="minorHAnsi"/>
          <w:sz w:val="20"/>
          <w:szCs w:val="20"/>
          <w:lang w:bidi="th-TH"/>
        </w:rPr>
        <w:t xml:space="preserve"> definido acima; e</w:t>
      </w:r>
    </w:p>
    <w:p w14:paraId="13022292" w14:textId="77777777" w:rsidR="00656657" w:rsidRDefault="00656657" w:rsidP="00656657">
      <w:pPr>
        <w:pStyle w:val="FooterReference"/>
        <w:numPr>
          <w:ilvl w:val="0"/>
          <w:numId w:val="0"/>
        </w:numPr>
        <w:spacing w:line="360" w:lineRule="auto"/>
        <w:ind w:left="360"/>
        <w:jc w:val="both"/>
        <w:rPr>
          <w:rFonts w:ascii="Trebuchet MS" w:eastAsia="Arial Unicode MS" w:hAnsi="Trebuchet MS" w:cstheme="minorHAnsi"/>
          <w:sz w:val="20"/>
          <w:szCs w:val="20"/>
          <w:lang w:bidi="th-TH"/>
        </w:rPr>
      </w:pPr>
    </w:p>
    <w:p w14:paraId="53F4F39C" w14:textId="77777777" w:rsidR="00656657" w:rsidRPr="00863105" w:rsidRDefault="00656657" w:rsidP="00863105">
      <w:pPr>
        <w:pStyle w:val="FooterReference"/>
        <w:numPr>
          <w:ilvl w:val="0"/>
          <w:numId w:val="0"/>
        </w:numPr>
        <w:spacing w:line="360" w:lineRule="auto"/>
        <w:ind w:left="360"/>
        <w:jc w:val="both"/>
        <w:rPr>
          <w:rFonts w:ascii="Trebuchet MS" w:eastAsia="Arial Unicode MS" w:hAnsi="Trebuchet MS" w:cstheme="minorHAnsi"/>
          <w:sz w:val="20"/>
          <w:szCs w:val="20"/>
          <w:lang w:bidi="th-TH"/>
        </w:rPr>
      </w:pPr>
      <w:r w:rsidRPr="00863105">
        <w:rPr>
          <w:rFonts w:ascii="Trebuchet MS" w:eastAsia="Arial Unicode MS" w:hAnsi="Trebuchet MS" w:cstheme="minorHAnsi"/>
          <w:sz w:val="20"/>
          <w:szCs w:val="20"/>
          <w:lang w:bidi="th-TH"/>
        </w:rPr>
        <w:t xml:space="preserve">J = conforme </w:t>
      </w:r>
      <w:r w:rsidRPr="00863105">
        <w:rPr>
          <w:rFonts w:ascii="Trebuchet MS" w:hAnsi="Trebuchet MS" w:cstheme="minorHAnsi"/>
          <w:bCs/>
          <w:sz w:val="20"/>
          <w:szCs w:val="20"/>
          <w:lang w:val="pt-PT"/>
        </w:rPr>
        <w:t>definido</w:t>
      </w:r>
      <w:r w:rsidRPr="00863105">
        <w:rPr>
          <w:rFonts w:ascii="Trebuchet MS" w:eastAsia="Arial Unicode MS" w:hAnsi="Trebuchet MS" w:cstheme="minorHAnsi"/>
          <w:sz w:val="20"/>
          <w:szCs w:val="20"/>
          <w:lang w:bidi="th-TH"/>
        </w:rPr>
        <w:t xml:space="preserve"> acima. </w:t>
      </w:r>
    </w:p>
    <w:p w14:paraId="773286D4" w14:textId="77777777" w:rsidR="00F80D67" w:rsidRPr="00863105" w:rsidRDefault="00F80D67" w:rsidP="00C23619">
      <w:pPr>
        <w:pStyle w:val="FooterReference"/>
        <w:numPr>
          <w:ilvl w:val="0"/>
          <w:numId w:val="0"/>
        </w:numPr>
        <w:spacing w:line="360" w:lineRule="auto"/>
        <w:jc w:val="both"/>
        <w:rPr>
          <w:rFonts w:ascii="Trebuchet MS" w:eastAsia="Arial Unicode MS" w:hAnsi="Trebuchet MS" w:cstheme="minorHAnsi"/>
          <w:sz w:val="20"/>
          <w:szCs w:val="20"/>
          <w:lang w:bidi="th-TH"/>
        </w:rPr>
      </w:pPr>
    </w:p>
    <w:p w14:paraId="686B6714" w14:textId="246848F7" w:rsidR="007D56C7" w:rsidRPr="008B580C" w:rsidRDefault="00354ED7"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Local de Pagamento</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CA4B83" w:rsidRPr="008B580C">
        <w:rPr>
          <w:rFonts w:ascii="Trebuchet MS" w:hAnsi="Trebuchet MS" w:cstheme="minorHAnsi"/>
          <w:sz w:val="20"/>
          <w:szCs w:val="20"/>
          <w:lang w:bidi="th-TH"/>
        </w:rPr>
        <w:t xml:space="preserve">Os pagamentos referentes às Debêntures e a quaisquer outros valores eventualmente devidos pela </w:t>
      </w:r>
      <w:r w:rsidR="00B4070C" w:rsidRPr="008B580C">
        <w:rPr>
          <w:rFonts w:ascii="Trebuchet MS" w:hAnsi="Trebuchet MS" w:cstheme="minorHAnsi"/>
          <w:sz w:val="20"/>
          <w:szCs w:val="20"/>
          <w:lang w:bidi="th-TH"/>
        </w:rPr>
        <w:t>Emissora</w:t>
      </w:r>
      <w:r w:rsidR="00CA4B83" w:rsidRPr="008B580C">
        <w:rPr>
          <w:rFonts w:ascii="Trebuchet MS" w:hAnsi="Trebuchet MS" w:cstheme="minorHAnsi"/>
          <w:sz w:val="20"/>
          <w:szCs w:val="20"/>
          <w:lang w:bidi="th-TH"/>
        </w:rPr>
        <w:t xml:space="preserve">, nos termos desta Escritura de Emissão, serão realizados pela </w:t>
      </w:r>
      <w:r w:rsidRPr="008B580C">
        <w:rPr>
          <w:rFonts w:ascii="Trebuchet MS" w:hAnsi="Trebuchet MS" w:cstheme="minorHAnsi"/>
          <w:sz w:val="20"/>
          <w:szCs w:val="20"/>
          <w:lang w:bidi="th-TH"/>
        </w:rPr>
        <w:t>Emissora</w:t>
      </w:r>
      <w:r w:rsidR="00CA4B83" w:rsidRPr="008B580C">
        <w:rPr>
          <w:rFonts w:ascii="Trebuchet MS" w:hAnsi="Trebuchet MS" w:cstheme="minorHAnsi"/>
          <w:sz w:val="20"/>
          <w:szCs w:val="20"/>
          <w:lang w:bidi="th-TH"/>
        </w:rPr>
        <w:t xml:space="preserve"> mediante crédito na</w:t>
      </w:r>
      <w:r w:rsidR="005D3F80" w:rsidRPr="008B580C">
        <w:rPr>
          <w:rFonts w:ascii="Trebuchet MS" w:hAnsi="Trebuchet MS" w:cstheme="minorHAnsi"/>
          <w:sz w:val="20"/>
          <w:szCs w:val="20"/>
          <w:lang w:bidi="th-TH"/>
        </w:rPr>
        <w:t xml:space="preserve"> </w:t>
      </w:r>
      <w:r w:rsidR="001D2842" w:rsidRPr="001D2842">
        <w:rPr>
          <w:rFonts w:ascii="Trebuchet MS" w:hAnsi="Trebuchet MS" w:cstheme="minorHAnsi"/>
          <w:sz w:val="20"/>
          <w:szCs w:val="20"/>
          <w:lang w:bidi="th-TH"/>
        </w:rPr>
        <w:t>conta corrente nº 15517-5, da agência 0910, do Banco Itaú (341)</w:t>
      </w:r>
      <w:r w:rsidR="00505FDA" w:rsidRPr="008B580C">
        <w:rPr>
          <w:rFonts w:ascii="Trebuchet MS" w:hAnsi="Trebuchet MS" w:cstheme="minorHAnsi"/>
          <w:sz w:val="20"/>
          <w:szCs w:val="20"/>
          <w:lang w:bidi="th-TH"/>
        </w:rPr>
        <w:t>, de titularidade da Debenturista</w:t>
      </w:r>
      <w:r w:rsidR="00436BE6" w:rsidRPr="008B580C">
        <w:rPr>
          <w:rFonts w:ascii="Trebuchet MS" w:hAnsi="Trebuchet MS" w:cstheme="minorHAnsi"/>
          <w:sz w:val="20"/>
          <w:szCs w:val="20"/>
          <w:lang w:bidi="th-TH"/>
        </w:rPr>
        <w:t xml:space="preserve"> </w:t>
      </w:r>
      <w:r w:rsidR="00436BE6" w:rsidRPr="008B580C">
        <w:rPr>
          <w:rFonts w:ascii="Trebuchet MS" w:hAnsi="Trebuchet MS"/>
          <w:w w:val="0"/>
          <w:sz w:val="20"/>
          <w:szCs w:val="20"/>
        </w:rPr>
        <w:t>("</w:t>
      </w:r>
      <w:r w:rsidR="00436BE6" w:rsidRPr="008B580C">
        <w:rPr>
          <w:rFonts w:ascii="Trebuchet MS" w:hAnsi="Trebuchet MS"/>
          <w:w w:val="0"/>
          <w:sz w:val="20"/>
          <w:szCs w:val="20"/>
          <w:u w:val="single"/>
        </w:rPr>
        <w:t>Conta Centralizadora</w:t>
      </w:r>
      <w:r w:rsidR="00436BE6" w:rsidRPr="008B580C">
        <w:rPr>
          <w:rFonts w:ascii="Trebuchet MS" w:hAnsi="Trebuchet MS"/>
          <w:w w:val="0"/>
          <w:sz w:val="20"/>
          <w:szCs w:val="20"/>
        </w:rPr>
        <w:t>")</w:t>
      </w:r>
      <w:r w:rsidR="000D133C" w:rsidRPr="008B580C">
        <w:rPr>
          <w:rFonts w:ascii="Trebuchet MS" w:hAnsi="Trebuchet MS" w:cstheme="minorHAnsi"/>
          <w:sz w:val="20"/>
          <w:szCs w:val="20"/>
          <w:lang w:bidi="th-TH"/>
        </w:rPr>
        <w:t xml:space="preserve">, </w:t>
      </w:r>
      <w:r w:rsidR="00C643B7">
        <w:rPr>
          <w:rFonts w:ascii="Trebuchet MS" w:hAnsi="Trebuchet MS" w:cstheme="minorHAnsi"/>
          <w:sz w:val="20"/>
          <w:szCs w:val="20"/>
          <w:lang w:bidi="th-TH"/>
        </w:rPr>
        <w:t>em</w:t>
      </w:r>
      <w:r w:rsidR="000D133C" w:rsidRPr="008B580C">
        <w:rPr>
          <w:rFonts w:ascii="Trebuchet MS" w:hAnsi="Trebuchet MS" w:cstheme="minorHAnsi"/>
          <w:sz w:val="20"/>
          <w:szCs w:val="20"/>
          <w:lang w:bidi="th-TH"/>
        </w:rPr>
        <w:t xml:space="preserve"> cada </w:t>
      </w:r>
      <w:r w:rsidR="00D223F4" w:rsidRPr="008B580C">
        <w:rPr>
          <w:rFonts w:ascii="Trebuchet MS" w:hAnsi="Trebuchet MS" w:cstheme="minorHAnsi"/>
          <w:sz w:val="20"/>
          <w:szCs w:val="20"/>
          <w:lang w:bidi="th-TH"/>
        </w:rPr>
        <w:t xml:space="preserve">Data </w:t>
      </w:r>
      <w:r w:rsidR="000D133C" w:rsidRPr="008B580C">
        <w:rPr>
          <w:rFonts w:ascii="Trebuchet MS" w:hAnsi="Trebuchet MS" w:cstheme="minorHAnsi"/>
          <w:sz w:val="20"/>
          <w:szCs w:val="20"/>
          <w:lang w:bidi="th-TH"/>
        </w:rPr>
        <w:t xml:space="preserve">de </w:t>
      </w:r>
      <w:r w:rsidR="00D223F4" w:rsidRPr="008B580C">
        <w:rPr>
          <w:rFonts w:ascii="Trebuchet MS" w:hAnsi="Trebuchet MS" w:cstheme="minorHAnsi"/>
          <w:sz w:val="20"/>
          <w:szCs w:val="20"/>
          <w:lang w:bidi="th-TH"/>
        </w:rPr>
        <w:t>Pagamento</w:t>
      </w:r>
      <w:r w:rsidR="00B4070C" w:rsidRPr="008B580C">
        <w:rPr>
          <w:rFonts w:ascii="Trebuchet MS" w:hAnsi="Trebuchet MS" w:cstheme="minorHAnsi"/>
          <w:sz w:val="20"/>
          <w:szCs w:val="20"/>
          <w:lang w:bidi="th-TH"/>
        </w:rPr>
        <w:t>.</w:t>
      </w:r>
      <w:r w:rsidR="00006FCE">
        <w:rPr>
          <w:rFonts w:ascii="Trebuchet MS" w:hAnsi="Trebuchet MS" w:cstheme="minorHAnsi"/>
          <w:sz w:val="20"/>
          <w:szCs w:val="20"/>
          <w:lang w:bidi="th-TH"/>
        </w:rPr>
        <w:t xml:space="preserve"> </w:t>
      </w:r>
      <w:r w:rsidR="00006FCE" w:rsidRPr="0070245B">
        <w:rPr>
          <w:rFonts w:ascii="Trebuchet MS" w:hAnsi="Trebuchet MS" w:cstheme="minorHAnsi"/>
          <w:sz w:val="20"/>
          <w:szCs w:val="20"/>
          <w:highlight w:val="yellow"/>
          <w:lang w:bidi="th-TH"/>
        </w:rPr>
        <w:t xml:space="preserve"> </w:t>
      </w:r>
    </w:p>
    <w:p w14:paraId="7B5E520A"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6C7E396C" w14:textId="77777777" w:rsidR="007D56C7"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Prorrogação dos Prazos</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354ED7" w:rsidRPr="008B580C">
        <w:rPr>
          <w:rFonts w:ascii="Trebuchet MS" w:eastAsia="Arial Unicode MS" w:hAnsi="Trebuchet MS" w:cstheme="minorHAnsi"/>
          <w:sz w:val="20"/>
          <w:szCs w:val="20"/>
          <w:lang w:bidi="th-TH"/>
        </w:rPr>
        <w:t xml:space="preserve">Considerar-se-ão automaticamente prorrogadas as </w:t>
      </w:r>
      <w:r w:rsidR="00D223F4" w:rsidRPr="008B580C">
        <w:rPr>
          <w:rFonts w:ascii="Trebuchet MS" w:eastAsia="Arial Unicode MS" w:hAnsi="Trebuchet MS" w:cstheme="minorHAnsi"/>
          <w:sz w:val="20"/>
          <w:szCs w:val="20"/>
          <w:lang w:bidi="th-TH"/>
        </w:rPr>
        <w:t xml:space="preserve">Datas </w:t>
      </w:r>
      <w:r w:rsidR="00354ED7" w:rsidRPr="008B580C">
        <w:rPr>
          <w:rFonts w:ascii="Trebuchet MS" w:eastAsia="Arial Unicode MS" w:hAnsi="Trebuchet MS" w:cstheme="minorHAnsi"/>
          <w:sz w:val="20"/>
          <w:szCs w:val="20"/>
          <w:lang w:bidi="th-TH"/>
        </w:rPr>
        <w:t xml:space="preserve">de </w:t>
      </w:r>
      <w:r w:rsidR="00D223F4" w:rsidRPr="008B580C">
        <w:rPr>
          <w:rFonts w:ascii="Trebuchet MS" w:eastAsia="Arial Unicode MS" w:hAnsi="Trebuchet MS" w:cstheme="minorHAnsi"/>
          <w:sz w:val="20"/>
          <w:szCs w:val="20"/>
          <w:lang w:bidi="th-TH"/>
        </w:rPr>
        <w:t xml:space="preserve">Pagamento </w:t>
      </w:r>
      <w:r w:rsidR="00354ED7" w:rsidRPr="008B580C">
        <w:rPr>
          <w:rFonts w:ascii="Trebuchet MS" w:eastAsia="Arial Unicode MS" w:hAnsi="Trebuchet MS" w:cstheme="minorHAnsi"/>
          <w:sz w:val="20"/>
          <w:szCs w:val="20"/>
          <w:lang w:bidi="th-TH"/>
        </w:rPr>
        <w:t xml:space="preserve">de qualquer obrigação por quaisquer das Partes desta Escritura de Emissão, inclusive pela Debenturista, no que se refere ao </w:t>
      </w:r>
      <w:r w:rsidR="00354ED7" w:rsidRPr="008B580C">
        <w:rPr>
          <w:rFonts w:ascii="Trebuchet MS" w:hAnsi="Trebuchet MS" w:cstheme="minorHAnsi"/>
          <w:sz w:val="20"/>
          <w:szCs w:val="20"/>
          <w:lang w:bidi="th-TH"/>
        </w:rPr>
        <w:t>pagamento</w:t>
      </w:r>
      <w:r w:rsidR="00354ED7" w:rsidRPr="008B580C">
        <w:rPr>
          <w:rFonts w:ascii="Trebuchet MS" w:eastAsia="Arial Unicode MS" w:hAnsi="Trebuchet MS" w:cstheme="minorHAnsi"/>
          <w:sz w:val="20"/>
          <w:szCs w:val="20"/>
          <w:lang w:bidi="th-TH"/>
        </w:rPr>
        <w:t xml:space="preserve"> do preço de integralização, até o primeiro Dia Útil subsequente, se a data de vencimento da respectiva obrigação não recair em um Dia Útil, sem qualquer acréscimo aos valores a serem pagos.</w:t>
      </w:r>
    </w:p>
    <w:p w14:paraId="416DE4BD"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2FECEDEB" w14:textId="77777777" w:rsidR="007D56C7" w:rsidRPr="008B580C" w:rsidRDefault="00354ED7" w:rsidP="00C23619">
      <w:pPr>
        <w:pStyle w:val="Default"/>
        <w:widowControl w:val="0"/>
        <w:numPr>
          <w:ilvl w:val="2"/>
          <w:numId w:val="4"/>
        </w:numPr>
        <w:tabs>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bookmarkStart w:id="46" w:name="_Ref264230319"/>
      <w:r w:rsidRPr="008B580C">
        <w:rPr>
          <w:rFonts w:ascii="Trebuchet MS" w:hAnsi="Trebuchet MS" w:cstheme="minorHAnsi"/>
          <w:sz w:val="20"/>
          <w:szCs w:val="20"/>
          <w:lang w:bidi="th-TH"/>
        </w:rPr>
        <w:t xml:space="preserve">Para os fins desta </w:t>
      </w:r>
      <w:r w:rsidRPr="008B580C">
        <w:rPr>
          <w:rFonts w:ascii="Trebuchet MS" w:hAnsi="Trebuchet MS" w:cs="Times New Roman"/>
          <w:color w:val="000000" w:themeColor="text1"/>
          <w:sz w:val="20"/>
          <w:szCs w:val="20"/>
        </w:rPr>
        <w:t>Escritura</w:t>
      </w:r>
      <w:r w:rsidRPr="008B580C">
        <w:rPr>
          <w:rFonts w:ascii="Trebuchet MS" w:hAnsi="Trebuchet MS" w:cstheme="minorHAnsi"/>
          <w:sz w:val="20"/>
          <w:szCs w:val="20"/>
          <w:lang w:bidi="th-TH"/>
        </w:rPr>
        <w:t xml:space="preserve"> de Emissão, considera-se “</w:t>
      </w:r>
      <w:r w:rsidRPr="008B580C">
        <w:rPr>
          <w:rFonts w:ascii="Trebuchet MS" w:hAnsi="Trebuchet MS" w:cstheme="minorHAnsi"/>
          <w:sz w:val="20"/>
          <w:szCs w:val="20"/>
          <w:u w:val="single"/>
          <w:lang w:bidi="th-TH"/>
        </w:rPr>
        <w:t>Dia Útil</w:t>
      </w:r>
      <w:r w:rsidRPr="008B580C">
        <w:rPr>
          <w:rFonts w:ascii="Trebuchet MS" w:hAnsi="Trebuchet MS" w:cstheme="minorHAnsi"/>
          <w:sz w:val="20"/>
          <w:szCs w:val="20"/>
          <w:lang w:bidi="th-TH"/>
        </w:rPr>
        <w:t xml:space="preserve">” qualquer dia que não seja sábado, </w:t>
      </w:r>
      <w:r w:rsidRPr="008B580C">
        <w:rPr>
          <w:rFonts w:ascii="Trebuchet MS" w:hAnsi="Trebuchet MS" w:cstheme="minorHAnsi"/>
          <w:sz w:val="20"/>
          <w:szCs w:val="20"/>
          <w:lang w:bidi="th-TH"/>
        </w:rPr>
        <w:lastRenderedPageBreak/>
        <w:t>domingo ou feriado declarado nacional na República Federativa do Brasil.</w:t>
      </w:r>
    </w:p>
    <w:p w14:paraId="2F70203F"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7B91DC7C" w14:textId="77777777" w:rsidR="007D56C7"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Encargos Moratórios</w:t>
      </w:r>
      <w:bookmarkStart w:id="47" w:name="_Ref264227481"/>
      <w:bookmarkEnd w:id="46"/>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Sem prejuízo da Remuneração</w:t>
      </w:r>
      <w:r w:rsidR="002726E3" w:rsidRPr="008B580C">
        <w:rPr>
          <w:rFonts w:ascii="Trebuchet MS" w:hAnsi="Trebuchet MS" w:cstheme="minorHAnsi"/>
          <w:sz w:val="20"/>
          <w:szCs w:val="20"/>
          <w:lang w:bidi="th-TH"/>
        </w:rPr>
        <w:t xml:space="preserve"> e da Atualização Monetária</w:t>
      </w:r>
      <w:r w:rsidRPr="008B580C">
        <w:rPr>
          <w:rFonts w:ascii="Trebuchet MS" w:hAnsi="Trebuchet MS" w:cstheme="minorHAnsi"/>
          <w:sz w:val="20"/>
          <w:szCs w:val="20"/>
          <w:lang w:bidi="th-TH"/>
        </w:rPr>
        <w:t xml:space="preserve">, ocorrendo impontualidade no pagamento de qualquer quantia devida à Debenturista, os débitos em atraso ficarão sujeitos à multa moratória de </w:t>
      </w:r>
      <w:r w:rsidR="00085302" w:rsidRPr="008B580C">
        <w:rPr>
          <w:rFonts w:ascii="Trebuchet MS" w:hAnsi="Trebuchet MS" w:cstheme="minorHAnsi"/>
          <w:sz w:val="20"/>
          <w:szCs w:val="20"/>
          <w:lang w:bidi="th-TH"/>
        </w:rPr>
        <w:t>2</w:t>
      </w:r>
      <w:r w:rsidR="00853BAB" w:rsidRPr="008B580C">
        <w:rPr>
          <w:rFonts w:ascii="Trebuchet MS" w:hAnsi="Trebuchet MS" w:cstheme="minorHAnsi"/>
          <w:sz w:val="20"/>
          <w:szCs w:val="20"/>
          <w:lang w:bidi="th-TH"/>
        </w:rPr>
        <w:t>,00</w:t>
      </w:r>
      <w:r w:rsidR="00F30919" w:rsidRPr="008B580C">
        <w:rPr>
          <w:rFonts w:ascii="Trebuchet MS" w:hAnsi="Trebuchet MS" w:cstheme="minorHAnsi"/>
          <w:sz w:val="20"/>
          <w:szCs w:val="20"/>
          <w:lang w:bidi="th-TH"/>
        </w:rPr>
        <w:t>% (</w:t>
      </w:r>
      <w:r w:rsidR="00085302" w:rsidRPr="008B580C">
        <w:rPr>
          <w:rFonts w:ascii="Trebuchet MS" w:hAnsi="Trebuchet MS" w:cstheme="minorHAnsi"/>
          <w:sz w:val="20"/>
          <w:szCs w:val="20"/>
          <w:lang w:bidi="th-TH"/>
        </w:rPr>
        <w:t>dois</w:t>
      </w:r>
      <w:r w:rsidR="00F30919" w:rsidRPr="008B580C">
        <w:rPr>
          <w:rFonts w:ascii="Trebuchet MS" w:hAnsi="Trebuchet MS" w:cstheme="minorHAnsi"/>
          <w:sz w:val="20"/>
          <w:szCs w:val="20"/>
          <w:lang w:bidi="th-TH"/>
        </w:rPr>
        <w:t xml:space="preserve"> por cento)</w:t>
      </w:r>
      <w:r w:rsidRPr="008B580C">
        <w:rPr>
          <w:rFonts w:ascii="Trebuchet MS" w:hAnsi="Trebuchet MS" w:cstheme="minorHAnsi"/>
          <w:sz w:val="20"/>
          <w:szCs w:val="20"/>
          <w:lang w:bidi="th-TH"/>
        </w:rPr>
        <w:t xml:space="preserve"> sobre o valor total devido e juros de mora calculados desde a data de inadimplemento (exclusive) até a data do efetivo pagamento (inclusive), à taxa de 1</w:t>
      </w:r>
      <w:r w:rsidR="00853BAB" w:rsidRPr="008B580C">
        <w:rPr>
          <w:rFonts w:ascii="Trebuchet MS" w:hAnsi="Trebuchet MS" w:cstheme="minorHAnsi"/>
          <w:sz w:val="20"/>
          <w:szCs w:val="20"/>
          <w:lang w:bidi="th-TH"/>
        </w:rPr>
        <w:t>,00</w:t>
      </w:r>
      <w:r w:rsidRPr="008B580C">
        <w:rPr>
          <w:rFonts w:ascii="Trebuchet MS" w:hAnsi="Trebuchet MS" w:cstheme="minorHAnsi"/>
          <w:sz w:val="20"/>
          <w:szCs w:val="20"/>
          <w:lang w:bidi="th-TH"/>
        </w:rPr>
        <w:t>% (um por cento) ao mês ou fração</w:t>
      </w:r>
      <w:r w:rsidR="0054177D" w:rsidRPr="008B580C">
        <w:rPr>
          <w:rFonts w:ascii="Trebuchet MS" w:hAnsi="Trebuchet MS" w:cstheme="minorHAnsi"/>
          <w:sz w:val="20"/>
          <w:szCs w:val="20"/>
          <w:lang w:bidi="th-TH"/>
        </w:rPr>
        <w:t xml:space="preserve"> de mês</w:t>
      </w:r>
      <w:r w:rsidRPr="008B580C">
        <w:rPr>
          <w:rFonts w:ascii="Trebuchet MS" w:hAnsi="Trebuchet MS" w:cstheme="minorHAnsi"/>
          <w:sz w:val="20"/>
          <w:szCs w:val="20"/>
          <w:lang w:bidi="th-TH"/>
        </w:rPr>
        <w:t xml:space="preserve">, sobre o montante assim devido, independentemente de aviso, notificação ou interpelação judicial ou extrajudicial, além das despesas </w:t>
      </w:r>
      <w:r w:rsidR="00012087" w:rsidRPr="008B580C">
        <w:rPr>
          <w:rFonts w:ascii="Trebuchet MS" w:hAnsi="Trebuchet MS" w:cstheme="minorHAnsi"/>
          <w:sz w:val="20"/>
          <w:szCs w:val="20"/>
          <w:lang w:bidi="th-TH"/>
        </w:rPr>
        <w:t xml:space="preserve">razoável e comprovadamente </w:t>
      </w:r>
      <w:r w:rsidRPr="008B580C">
        <w:rPr>
          <w:rFonts w:ascii="Trebuchet MS" w:hAnsi="Trebuchet MS" w:cstheme="minorHAnsi"/>
          <w:sz w:val="20"/>
          <w:szCs w:val="20"/>
          <w:lang w:bidi="th-TH"/>
        </w:rPr>
        <w:t>incorridas para cobrança (“</w:t>
      </w:r>
      <w:r w:rsidRPr="008B580C">
        <w:rPr>
          <w:rFonts w:ascii="Trebuchet MS" w:hAnsi="Trebuchet MS" w:cstheme="minorHAnsi"/>
          <w:sz w:val="20"/>
          <w:szCs w:val="20"/>
          <w:u w:val="single"/>
          <w:lang w:bidi="th-TH"/>
        </w:rPr>
        <w:t>Encargos Moratórios</w:t>
      </w:r>
      <w:r w:rsidRPr="008B580C">
        <w:rPr>
          <w:rFonts w:ascii="Trebuchet MS" w:hAnsi="Trebuchet MS" w:cstheme="minorHAnsi"/>
          <w:sz w:val="20"/>
          <w:szCs w:val="20"/>
          <w:lang w:bidi="th-TH"/>
        </w:rPr>
        <w:t>”).</w:t>
      </w:r>
      <w:bookmarkEnd w:id="47"/>
    </w:p>
    <w:p w14:paraId="25C48BD1"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003493B1" w14:textId="77777777" w:rsidR="002B3C02" w:rsidRPr="008B580C" w:rsidRDefault="00354ED7"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8B580C">
        <w:rPr>
          <w:rFonts w:ascii="Trebuchet MS" w:hAnsi="Trebuchet MS" w:cstheme="minorHAnsi"/>
          <w:bCs/>
          <w:sz w:val="20"/>
          <w:szCs w:val="20"/>
          <w:u w:val="single"/>
          <w:lang w:bidi="th-TH"/>
        </w:rPr>
        <w:t>Responsabilidade Tributária</w:t>
      </w:r>
      <w:r w:rsidR="000F3164" w:rsidRPr="008B580C">
        <w:rPr>
          <w:rFonts w:ascii="Trebuchet MS" w:hAnsi="Trebuchet MS" w:cstheme="minorHAnsi"/>
          <w:bCs/>
          <w:sz w:val="20"/>
          <w:szCs w:val="20"/>
          <w:lang w:bidi="th-TH"/>
        </w:rPr>
        <w:t>:</w:t>
      </w:r>
      <w:r w:rsidR="000F3164" w:rsidRPr="008B580C">
        <w:rPr>
          <w:rFonts w:ascii="Trebuchet MS" w:hAnsi="Trebuchet MS" w:cstheme="minorHAnsi"/>
          <w:sz w:val="20"/>
          <w:szCs w:val="20"/>
          <w:lang w:bidi="th-TH"/>
        </w:rPr>
        <w:t xml:space="preserve"> </w:t>
      </w:r>
      <w:r w:rsidR="002B3C02" w:rsidRPr="008B580C">
        <w:rPr>
          <w:rFonts w:ascii="Trebuchet MS" w:eastAsia="Arial Unicode MS" w:hAnsi="Trebuchet MS" w:cstheme="minorHAnsi"/>
          <w:sz w:val="20"/>
          <w:szCs w:val="20"/>
          <w:lang w:bidi="th-TH"/>
        </w:rPr>
        <w:t xml:space="preserve">Com base na interpretação da legislação fiscal vigente à época da assinatura desta Escritura de Emissão, sobre a Emissão não incidem quaisquer impostos, taxas, contribuições ou quaisquer outros tributos federais, estaduais ou municipais, sendo entendido que não são necessários quaisquer recolhimentos </w:t>
      </w:r>
      <w:r w:rsidR="002B3C02" w:rsidRPr="008B580C">
        <w:rPr>
          <w:rFonts w:ascii="Trebuchet MS" w:hAnsi="Trebuchet MS" w:cstheme="minorHAnsi"/>
          <w:sz w:val="20"/>
          <w:szCs w:val="20"/>
          <w:lang w:bidi="th-TH"/>
        </w:rPr>
        <w:t>sobre</w:t>
      </w:r>
      <w:r w:rsidR="002B3C02" w:rsidRPr="008B580C">
        <w:rPr>
          <w:rFonts w:ascii="Trebuchet MS" w:eastAsia="Arial Unicode MS" w:hAnsi="Trebuchet MS" w:cstheme="minorHAnsi"/>
          <w:sz w:val="20"/>
          <w:szCs w:val="20"/>
          <w:lang w:bidi="th-TH"/>
        </w:rPr>
        <w:t xml:space="preserve"> os pagamentos ou reembolso</w:t>
      </w:r>
      <w:r w:rsidR="00B039B7" w:rsidRPr="008B580C">
        <w:rPr>
          <w:rFonts w:ascii="Trebuchet MS" w:eastAsia="Arial Unicode MS" w:hAnsi="Trebuchet MS" w:cstheme="minorHAnsi"/>
          <w:sz w:val="20"/>
          <w:szCs w:val="20"/>
          <w:lang w:bidi="th-TH"/>
        </w:rPr>
        <w:t>s</w:t>
      </w:r>
      <w:r w:rsidR="002B3C02" w:rsidRPr="008B580C">
        <w:rPr>
          <w:rFonts w:ascii="Trebuchet MS" w:eastAsia="Arial Unicode MS" w:hAnsi="Trebuchet MS" w:cstheme="minorHAnsi"/>
          <w:sz w:val="20"/>
          <w:szCs w:val="20"/>
          <w:lang w:bidi="th-TH"/>
        </w:rPr>
        <w:t xml:space="preserve"> devidos à Securitizadora. Todos os tributos, atuais ou futuros, </w:t>
      </w:r>
      <w:r w:rsidR="002B3C02" w:rsidRPr="008B580C">
        <w:rPr>
          <w:rFonts w:ascii="Trebuchet MS" w:hAnsi="Trebuchet MS" w:cstheme="minorHAnsi"/>
          <w:sz w:val="20"/>
          <w:szCs w:val="20"/>
        </w:rPr>
        <w:t>incluindo</w:t>
      </w:r>
      <w:r w:rsidR="002B3C02" w:rsidRPr="008B580C">
        <w:rPr>
          <w:rFonts w:ascii="Trebuchet MS" w:eastAsia="Arial Unicode MS" w:hAnsi="Trebuchet MS" w:cstheme="minorHAnsi"/>
          <w:sz w:val="20"/>
          <w:szCs w:val="20"/>
          <w:lang w:bidi="th-TH"/>
        </w:rPr>
        <w:t xml:space="preserve"> impostos, contribuições e taxas, bem como quaisquer outros encargos que incidam ou venham a incidir sobre os pagamentos feitos pela Emissora no âmbito desta Escritura de Emissão (“</w:t>
      </w:r>
      <w:r w:rsidR="002B3C02" w:rsidRPr="008B580C">
        <w:rPr>
          <w:rFonts w:ascii="Trebuchet MS" w:eastAsia="Arial Unicode MS" w:hAnsi="Trebuchet MS" w:cstheme="minorHAnsi"/>
          <w:sz w:val="20"/>
          <w:szCs w:val="20"/>
          <w:u w:val="single"/>
          <w:lang w:bidi="th-TH"/>
        </w:rPr>
        <w:t>Tributos</w:t>
      </w:r>
      <w:r w:rsidR="002B3C02" w:rsidRPr="008B580C">
        <w:rPr>
          <w:rFonts w:ascii="Trebuchet MS" w:eastAsia="Arial Unicode MS" w:hAnsi="Trebuchet MS" w:cstheme="minorHAnsi"/>
          <w:sz w:val="20"/>
          <w:szCs w:val="20"/>
          <w:lang w:bidi="th-TH"/>
        </w:rPr>
        <w:t xml:space="preserve">”), inclusive em decorrência de majoração de alíquota ou base de cálculo, bem como em decorrência de nova interpretação da norma, com fulcro em norma legal ou regulamentar, </w:t>
      </w:r>
      <w:r w:rsidR="00B30E0F" w:rsidRPr="008B580C">
        <w:rPr>
          <w:rFonts w:ascii="Trebuchet MS" w:eastAsia="Arial Unicode MS" w:hAnsi="Trebuchet MS" w:cstheme="minorHAnsi"/>
          <w:sz w:val="20"/>
          <w:szCs w:val="20"/>
          <w:lang w:bidi="th-TH"/>
        </w:rPr>
        <w:t>ou de possível descaracterização da transação</w:t>
      </w:r>
      <w:r w:rsidR="00B428CC" w:rsidRPr="008B580C">
        <w:rPr>
          <w:rFonts w:ascii="Trebuchet MS" w:eastAsia="Arial Unicode MS" w:hAnsi="Trebuchet MS" w:cstheme="minorHAnsi"/>
          <w:sz w:val="20"/>
          <w:szCs w:val="20"/>
          <w:lang w:bidi="th-TH"/>
        </w:rPr>
        <w:t xml:space="preserve"> e/ou dos CRI</w:t>
      </w:r>
      <w:r w:rsidR="00B30E0F" w:rsidRPr="008B580C">
        <w:rPr>
          <w:rFonts w:ascii="Trebuchet MS" w:eastAsia="Arial Unicode MS" w:hAnsi="Trebuchet MS" w:cstheme="minorHAnsi"/>
          <w:sz w:val="20"/>
          <w:szCs w:val="20"/>
          <w:lang w:bidi="th-TH"/>
        </w:rPr>
        <w:t xml:space="preserve">, </w:t>
      </w:r>
      <w:r w:rsidR="002B3C02" w:rsidRPr="008B580C">
        <w:rPr>
          <w:rFonts w:ascii="Trebuchet MS" w:eastAsia="Arial Unicode MS" w:hAnsi="Trebuchet MS" w:cstheme="minorHAnsi"/>
          <w:sz w:val="20"/>
          <w:szCs w:val="20"/>
          <w:lang w:bidi="th-TH"/>
        </w:rPr>
        <w:t xml:space="preserve">são </w:t>
      </w:r>
      <w:r w:rsidR="00B30E0F" w:rsidRPr="008B580C">
        <w:rPr>
          <w:rFonts w:ascii="Trebuchet MS" w:eastAsia="Arial Unicode MS" w:hAnsi="Trebuchet MS" w:cstheme="minorHAnsi"/>
          <w:sz w:val="20"/>
          <w:szCs w:val="20"/>
          <w:lang w:bidi="th-TH"/>
        </w:rPr>
        <w:t xml:space="preserve">exclusivamente </w:t>
      </w:r>
      <w:r w:rsidR="002B3C02" w:rsidRPr="008B580C">
        <w:rPr>
          <w:rFonts w:ascii="Trebuchet MS" w:eastAsia="Arial Unicode MS" w:hAnsi="Trebuchet MS" w:cstheme="minorHAnsi"/>
          <w:sz w:val="20"/>
          <w:szCs w:val="20"/>
          <w:lang w:bidi="th-TH"/>
        </w:rPr>
        <w:t>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w:t>
      </w:r>
      <w:r w:rsidR="00B039B7" w:rsidRPr="008B580C">
        <w:rPr>
          <w:rFonts w:ascii="Trebuchet MS" w:eastAsia="Arial Unicode MS" w:hAnsi="Trebuchet MS" w:cstheme="minorHAnsi"/>
          <w:sz w:val="20"/>
          <w:szCs w:val="20"/>
          <w:lang w:bidi="th-TH"/>
        </w:rPr>
        <w:t>s</w:t>
      </w:r>
      <w:r w:rsidR="002B3C02" w:rsidRPr="008B580C">
        <w:rPr>
          <w:rFonts w:ascii="Trebuchet MS" w:eastAsia="Arial Unicode MS" w:hAnsi="Trebuchet MS" w:cstheme="minorHAnsi"/>
          <w:sz w:val="20"/>
          <w:szCs w:val="20"/>
          <w:lang w:bidi="th-TH"/>
        </w:rPr>
        <w:t xml:space="preserve"> previstos nesta Escritura de Emissão, ou a legislação vigente venha a sofrer qualquer modificação ou, por quaisquer outros motivos, novos tributos venham a incidir sobre os pagamentos ou reembolso</w:t>
      </w:r>
      <w:r w:rsidR="00B039B7" w:rsidRPr="008B580C">
        <w:rPr>
          <w:rFonts w:ascii="Trebuchet MS" w:eastAsia="Arial Unicode MS" w:hAnsi="Trebuchet MS" w:cstheme="minorHAnsi"/>
          <w:sz w:val="20"/>
          <w:szCs w:val="20"/>
          <w:lang w:bidi="th-TH"/>
        </w:rPr>
        <w:t>s</w:t>
      </w:r>
      <w:r w:rsidR="002B3C02" w:rsidRPr="008B580C">
        <w:rPr>
          <w:rFonts w:ascii="Trebuchet MS" w:eastAsia="Arial Unicode MS" w:hAnsi="Trebuchet MS" w:cstheme="minorHAnsi"/>
          <w:sz w:val="20"/>
          <w:szCs w:val="20"/>
          <w:lang w:bidi="th-TH"/>
        </w:rPr>
        <w:t xml:space="preserve"> devidos à Debenturista no âmbito desta Escritura de Emissão, a Emissora será responsável pelo recolhimento, pagamento e/ou retenção destes tributos. Nesta situação, a Emissora deverá acrescer a tais pagamentos valores adicionais de modo que a Debenturista receba os mesmos valores líquidos que seriam recebidos caso nenhuma retenção ou dedução fosse realizada. Em relação à tributação dos CRI, a Emissora responde</w:t>
      </w:r>
      <w:r w:rsidR="002B3C02" w:rsidRPr="008B580C">
        <w:rPr>
          <w:rFonts w:ascii="Trebuchet MS" w:hAnsi="Trebuchet MS"/>
          <w:sz w:val="20"/>
          <w:szCs w:val="20"/>
        </w:rPr>
        <w:t xml:space="preserve"> pelo pagamento de todos e quaisquer tributos e penalidades que venham a incidir no caso de descaracterização da presente Debênture como lastro de CRI</w:t>
      </w:r>
      <w:r w:rsidR="004B7601" w:rsidRPr="008B580C">
        <w:rPr>
          <w:rFonts w:ascii="Trebuchet MS" w:eastAsia="Arial Unicode MS" w:hAnsi="Trebuchet MS" w:cstheme="minorHAnsi"/>
          <w:sz w:val="20"/>
          <w:szCs w:val="20"/>
          <w:lang w:bidi="th-TH"/>
        </w:rPr>
        <w:t xml:space="preserve">. </w:t>
      </w:r>
    </w:p>
    <w:p w14:paraId="7C129AB4" w14:textId="77777777" w:rsidR="002B3C02" w:rsidRPr="008B580C" w:rsidRDefault="002B3C02"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u w:val="single"/>
          <w:lang w:bidi="th-TH"/>
        </w:rPr>
      </w:pPr>
    </w:p>
    <w:p w14:paraId="70C5EE70" w14:textId="77777777" w:rsidR="002B3C02" w:rsidRPr="008B580C" w:rsidRDefault="002B3C02"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r w:rsidRPr="008B580C">
        <w:rPr>
          <w:rFonts w:ascii="Trebuchet MS" w:hAnsi="Trebuchet MS"/>
          <w:bCs/>
          <w:sz w:val="20"/>
          <w:szCs w:val="20"/>
          <w:u w:val="single"/>
        </w:rPr>
        <w:t>Fundo de Reserva</w:t>
      </w:r>
      <w:r w:rsidRPr="008B580C">
        <w:rPr>
          <w:rFonts w:ascii="Trebuchet MS" w:hAnsi="Trebuchet MS"/>
          <w:bCs/>
          <w:sz w:val="20"/>
          <w:szCs w:val="20"/>
        </w:rPr>
        <w:t>:</w:t>
      </w:r>
      <w:r w:rsidRPr="008B580C">
        <w:rPr>
          <w:rFonts w:ascii="Trebuchet MS" w:hAnsi="Trebuchet MS"/>
          <w:sz w:val="20"/>
          <w:szCs w:val="20"/>
        </w:rPr>
        <w:t xml:space="preserve"> </w:t>
      </w:r>
      <w:r w:rsidR="003C2266" w:rsidRPr="008B580C">
        <w:rPr>
          <w:rFonts w:ascii="Trebuchet MS" w:hAnsi="Trebuchet MS"/>
          <w:sz w:val="20"/>
          <w:szCs w:val="20"/>
        </w:rPr>
        <w:t>Será constituído o Fundo de Reserva nos termos da Cláusula 4.</w:t>
      </w:r>
      <w:r w:rsidR="00F502FB" w:rsidRPr="008B580C">
        <w:rPr>
          <w:rFonts w:ascii="Trebuchet MS" w:hAnsi="Trebuchet MS"/>
          <w:sz w:val="20"/>
          <w:szCs w:val="20"/>
        </w:rPr>
        <w:t>1</w:t>
      </w:r>
      <w:r w:rsidR="002B57D6">
        <w:rPr>
          <w:rFonts w:ascii="Trebuchet MS" w:hAnsi="Trebuchet MS"/>
          <w:sz w:val="20"/>
          <w:szCs w:val="20"/>
        </w:rPr>
        <w:t>0</w:t>
      </w:r>
      <w:r w:rsidR="00AB4069">
        <w:rPr>
          <w:rFonts w:ascii="Trebuchet MS" w:hAnsi="Trebuchet MS"/>
          <w:sz w:val="20"/>
          <w:szCs w:val="20"/>
        </w:rPr>
        <w:t>.3</w:t>
      </w:r>
      <w:r w:rsidR="003C2266" w:rsidRPr="008B580C">
        <w:rPr>
          <w:rFonts w:ascii="Trebuchet MS" w:hAnsi="Trebuchet MS"/>
          <w:sz w:val="20"/>
          <w:szCs w:val="20"/>
        </w:rPr>
        <w:t>. acima</w:t>
      </w:r>
      <w:r w:rsidRPr="008B580C">
        <w:rPr>
          <w:rFonts w:ascii="Trebuchet MS" w:hAnsi="Trebuchet MS"/>
          <w:sz w:val="20"/>
          <w:szCs w:val="20"/>
        </w:rPr>
        <w:t>.</w:t>
      </w:r>
    </w:p>
    <w:p w14:paraId="7459416F" w14:textId="77777777" w:rsidR="002B3C02" w:rsidRPr="000E241C" w:rsidRDefault="002B3C02" w:rsidP="00C23619">
      <w:pPr>
        <w:pStyle w:val="Ttulo3"/>
        <w:keepNext w:val="0"/>
        <w:tabs>
          <w:tab w:val="left" w:pos="851"/>
        </w:tabs>
        <w:suppressAutoHyphens/>
        <w:spacing w:line="360" w:lineRule="auto"/>
        <w:ind w:left="360"/>
        <w:jc w:val="both"/>
        <w:rPr>
          <w:rFonts w:ascii="Trebuchet MS" w:hAnsi="Trebuchet MS"/>
          <w:b w:val="0"/>
          <w:color w:val="000000"/>
          <w:sz w:val="20"/>
          <w:szCs w:val="20"/>
        </w:rPr>
      </w:pPr>
    </w:p>
    <w:p w14:paraId="1F303E2E" w14:textId="77777777" w:rsidR="002B3C02" w:rsidRPr="008B580C" w:rsidRDefault="002B3C02" w:rsidP="00596979">
      <w:pPr>
        <w:pStyle w:val="Default"/>
        <w:widowControl w:val="0"/>
        <w:numPr>
          <w:ilvl w:val="2"/>
          <w:numId w:val="4"/>
        </w:numPr>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sz w:val="20"/>
          <w:szCs w:val="20"/>
        </w:rPr>
      </w:pPr>
      <w:r w:rsidRPr="008B580C">
        <w:rPr>
          <w:rFonts w:ascii="Trebuchet MS" w:hAnsi="Trebuchet MS"/>
          <w:sz w:val="20"/>
          <w:szCs w:val="20"/>
        </w:rPr>
        <w:t xml:space="preserve">Até o adimplemento da totalidade dos CRI, o saldo do Fundo de Reserva, apurado mensalmente, deverá sempre corresponder </w:t>
      </w:r>
      <w:r w:rsidR="005856FE">
        <w:rPr>
          <w:rFonts w:ascii="Trebuchet MS" w:hAnsi="Trebuchet MS"/>
          <w:sz w:val="20"/>
          <w:szCs w:val="20"/>
        </w:rPr>
        <w:t>à soma das</w:t>
      </w:r>
      <w:r w:rsidR="00D44627">
        <w:rPr>
          <w:rFonts w:ascii="Trebuchet MS" w:hAnsi="Trebuchet MS"/>
          <w:sz w:val="20"/>
          <w:szCs w:val="20"/>
        </w:rPr>
        <w:t xml:space="preserve"> 3 (três)</w:t>
      </w:r>
      <w:r w:rsidR="00D44627" w:rsidRPr="008B580C">
        <w:rPr>
          <w:rFonts w:ascii="Trebuchet MS" w:hAnsi="Trebuchet MS"/>
          <w:sz w:val="20"/>
          <w:szCs w:val="20"/>
        </w:rPr>
        <w:t xml:space="preserve"> </w:t>
      </w:r>
      <w:r w:rsidR="00D44627">
        <w:rPr>
          <w:rFonts w:ascii="Trebuchet MS" w:hAnsi="Trebuchet MS"/>
          <w:sz w:val="20"/>
          <w:szCs w:val="20"/>
        </w:rPr>
        <w:t xml:space="preserve">próximas </w:t>
      </w:r>
      <w:r w:rsidR="00D44627" w:rsidRPr="008B580C">
        <w:rPr>
          <w:rFonts w:ascii="Trebuchet MS" w:hAnsi="Trebuchet MS"/>
          <w:sz w:val="20"/>
          <w:szCs w:val="20"/>
        </w:rPr>
        <w:t>parcela</w:t>
      </w:r>
      <w:r w:rsidR="00D44627">
        <w:rPr>
          <w:rFonts w:ascii="Trebuchet MS" w:hAnsi="Trebuchet MS"/>
          <w:sz w:val="20"/>
          <w:szCs w:val="20"/>
        </w:rPr>
        <w:t>s</w:t>
      </w:r>
      <w:r w:rsidR="00D44627" w:rsidRPr="008B580C">
        <w:rPr>
          <w:rFonts w:ascii="Trebuchet MS" w:hAnsi="Trebuchet MS"/>
          <w:sz w:val="20"/>
          <w:szCs w:val="20"/>
        </w:rPr>
        <w:t xml:space="preserve"> </w:t>
      </w:r>
      <w:r w:rsidR="00D44627">
        <w:rPr>
          <w:rFonts w:ascii="Trebuchet MS" w:hAnsi="Trebuchet MS"/>
          <w:sz w:val="20"/>
          <w:szCs w:val="20"/>
        </w:rPr>
        <w:t xml:space="preserve">vincendas </w:t>
      </w:r>
      <w:r w:rsidR="00D44627" w:rsidRPr="008B580C">
        <w:rPr>
          <w:rFonts w:ascii="Trebuchet MS" w:hAnsi="Trebuchet MS"/>
          <w:sz w:val="20"/>
          <w:szCs w:val="20"/>
        </w:rPr>
        <w:t>devida</w:t>
      </w:r>
      <w:r w:rsidR="00D44627">
        <w:rPr>
          <w:rFonts w:ascii="Trebuchet MS" w:hAnsi="Trebuchet MS"/>
          <w:sz w:val="20"/>
          <w:szCs w:val="20"/>
        </w:rPr>
        <w:t>s</w:t>
      </w:r>
      <w:r w:rsidR="00D44627" w:rsidRPr="008B580C">
        <w:rPr>
          <w:rFonts w:ascii="Trebuchet MS" w:hAnsi="Trebuchet MS"/>
          <w:sz w:val="20"/>
          <w:szCs w:val="20"/>
        </w:rPr>
        <w:t xml:space="preserve"> a título de Amortização e Remuneração </w:t>
      </w:r>
      <w:r w:rsidR="005856FE">
        <w:rPr>
          <w:rFonts w:ascii="Trebuchet MS" w:hAnsi="Trebuchet MS"/>
          <w:sz w:val="20"/>
          <w:szCs w:val="20"/>
        </w:rPr>
        <w:t>das Debêntures</w:t>
      </w:r>
      <w:r w:rsidR="00F851D5">
        <w:rPr>
          <w:rFonts w:ascii="Trebuchet MS" w:hAnsi="Trebuchet MS"/>
          <w:sz w:val="20"/>
          <w:szCs w:val="20"/>
        </w:rPr>
        <w:t xml:space="preserve"> </w:t>
      </w:r>
      <w:r w:rsidR="005856FE">
        <w:rPr>
          <w:rFonts w:ascii="Trebuchet MS" w:hAnsi="Trebuchet MS"/>
          <w:sz w:val="20"/>
          <w:szCs w:val="20"/>
        </w:rPr>
        <w:t>com a</w:t>
      </w:r>
      <w:r w:rsidR="00F851D5">
        <w:rPr>
          <w:rFonts w:ascii="Trebuchet MS" w:hAnsi="Trebuchet MS"/>
          <w:sz w:val="20"/>
          <w:szCs w:val="20"/>
        </w:rPr>
        <w:t>s 3 (três) próximas parcelas de pagamento de QMM (conforme definido no Contrato de Cessão)</w:t>
      </w:r>
      <w:r w:rsidR="006B745D">
        <w:rPr>
          <w:rFonts w:ascii="Trebuchet MS" w:hAnsi="Trebuchet MS"/>
          <w:sz w:val="20"/>
          <w:szCs w:val="20"/>
        </w:rPr>
        <w:t xml:space="preserve">, sendo que, para fins da sua constituição, considerar-se a </w:t>
      </w:r>
      <w:r w:rsidR="006B745D">
        <w:rPr>
          <w:rFonts w:ascii="Trebuchet MS" w:hAnsi="Trebuchet MS"/>
          <w:sz w:val="20"/>
          <w:szCs w:val="20"/>
        </w:rPr>
        <w:lastRenderedPageBreak/>
        <w:t>primeira parcela vincenda da Amortização, após o período de carência prevista na cláusula 4.1</w:t>
      </w:r>
      <w:r w:rsidR="002B57D6">
        <w:rPr>
          <w:rFonts w:ascii="Trebuchet MS" w:hAnsi="Trebuchet MS"/>
          <w:sz w:val="20"/>
          <w:szCs w:val="20"/>
        </w:rPr>
        <w:t>5.</w:t>
      </w:r>
      <w:r w:rsidR="006B745D">
        <w:rPr>
          <w:rFonts w:ascii="Trebuchet MS" w:hAnsi="Trebuchet MS"/>
          <w:sz w:val="20"/>
          <w:szCs w:val="20"/>
        </w:rPr>
        <w:t xml:space="preserve"> acima, e a </w:t>
      </w:r>
      <w:r w:rsidR="00C86253">
        <w:rPr>
          <w:rFonts w:ascii="Trebuchet MS" w:hAnsi="Trebuchet MS"/>
          <w:sz w:val="20"/>
          <w:szCs w:val="20"/>
        </w:rPr>
        <w:t>próxima</w:t>
      </w:r>
      <w:r w:rsidR="006B745D">
        <w:rPr>
          <w:rFonts w:ascii="Trebuchet MS" w:hAnsi="Trebuchet MS"/>
          <w:sz w:val="20"/>
          <w:szCs w:val="20"/>
        </w:rPr>
        <w:t xml:space="preserve"> parcela da </w:t>
      </w:r>
      <w:r w:rsidR="006B745D" w:rsidRPr="008B580C">
        <w:rPr>
          <w:rFonts w:ascii="Trebuchet MS" w:hAnsi="Trebuchet MS"/>
          <w:sz w:val="20"/>
          <w:szCs w:val="20"/>
        </w:rPr>
        <w:t>Remuneração das Debêntures</w:t>
      </w:r>
      <w:r w:rsidR="00D44627" w:rsidRPr="008B580C">
        <w:rPr>
          <w:rFonts w:ascii="Trebuchet MS" w:hAnsi="Trebuchet MS"/>
          <w:sz w:val="20"/>
          <w:szCs w:val="20"/>
        </w:rPr>
        <w:t xml:space="preserve"> </w:t>
      </w:r>
      <w:r w:rsidR="00D44627">
        <w:rPr>
          <w:rFonts w:ascii="Trebuchet MS" w:hAnsi="Trebuchet MS"/>
          <w:sz w:val="20"/>
          <w:szCs w:val="20"/>
        </w:rPr>
        <w:t>(“</w:t>
      </w:r>
      <w:r w:rsidRPr="00863105">
        <w:rPr>
          <w:rFonts w:ascii="Trebuchet MS" w:hAnsi="Trebuchet MS"/>
          <w:sz w:val="20"/>
          <w:szCs w:val="20"/>
          <w:u w:val="single"/>
        </w:rPr>
        <w:t>Valor Mínimo do Fundo de Reserva</w:t>
      </w:r>
      <w:r w:rsidR="00D44627">
        <w:rPr>
          <w:rFonts w:ascii="Trebuchet MS" w:hAnsi="Trebuchet MS"/>
          <w:sz w:val="20"/>
          <w:szCs w:val="20"/>
        </w:rPr>
        <w:t>”)</w:t>
      </w:r>
    </w:p>
    <w:p w14:paraId="18CE321F" w14:textId="77777777" w:rsidR="002B3C02" w:rsidRPr="000E241C" w:rsidRDefault="002B3C02" w:rsidP="00596979">
      <w:pPr>
        <w:pStyle w:val="Ttulo3"/>
        <w:keepNext w:val="0"/>
        <w:tabs>
          <w:tab w:val="left" w:pos="851"/>
          <w:tab w:val="left" w:pos="1418"/>
        </w:tabs>
        <w:suppressAutoHyphens/>
        <w:spacing w:line="360" w:lineRule="auto"/>
        <w:ind w:left="709"/>
        <w:jc w:val="both"/>
        <w:rPr>
          <w:rFonts w:ascii="Trebuchet MS" w:hAnsi="Trebuchet MS"/>
          <w:b w:val="0"/>
          <w:color w:val="000000"/>
          <w:sz w:val="20"/>
          <w:szCs w:val="20"/>
        </w:rPr>
      </w:pPr>
    </w:p>
    <w:p w14:paraId="396586B6" w14:textId="77777777" w:rsidR="002B3C02" w:rsidRPr="008B580C" w:rsidRDefault="002B3C02" w:rsidP="00596979">
      <w:pPr>
        <w:pStyle w:val="Default"/>
        <w:widowControl w:val="0"/>
        <w:numPr>
          <w:ilvl w:val="2"/>
          <w:numId w:val="4"/>
        </w:numPr>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sz w:val="20"/>
          <w:szCs w:val="20"/>
        </w:rPr>
      </w:pPr>
      <w:r w:rsidRPr="008B580C">
        <w:rPr>
          <w:rFonts w:ascii="Trebuchet MS" w:hAnsi="Trebuchet MS"/>
          <w:sz w:val="20"/>
          <w:szCs w:val="20"/>
        </w:rPr>
        <w:t xml:space="preserve">Durante o prazo dos CRI e até que sejam integralmente liquidados os CRI e quitadas todas as Obrigações Garantidas, o Fundo de Reserva será apurado </w:t>
      </w:r>
      <w:r w:rsidR="00B658C1" w:rsidRPr="008B580C">
        <w:rPr>
          <w:rFonts w:ascii="Trebuchet MS" w:hAnsi="Trebuchet MS"/>
          <w:sz w:val="20"/>
          <w:szCs w:val="20"/>
        </w:rPr>
        <w:t>mensalmente</w:t>
      </w:r>
      <w:r w:rsidRPr="008B580C">
        <w:rPr>
          <w:rFonts w:ascii="Trebuchet MS" w:hAnsi="Trebuchet MS"/>
          <w:sz w:val="20"/>
          <w:szCs w:val="20"/>
        </w:rPr>
        <w:t xml:space="preserve">, </w:t>
      </w:r>
      <w:r w:rsidR="001B19D7">
        <w:rPr>
          <w:rFonts w:ascii="Trebuchet MS" w:hAnsi="Trebuchet MS"/>
          <w:sz w:val="20"/>
          <w:szCs w:val="20"/>
        </w:rPr>
        <w:t>2</w:t>
      </w:r>
      <w:r w:rsidR="001B19D7" w:rsidRPr="008B580C">
        <w:rPr>
          <w:rFonts w:ascii="Trebuchet MS" w:hAnsi="Trebuchet MS"/>
          <w:sz w:val="20"/>
          <w:szCs w:val="20"/>
        </w:rPr>
        <w:t xml:space="preserve"> </w:t>
      </w:r>
      <w:r w:rsidRPr="008B580C">
        <w:rPr>
          <w:rFonts w:ascii="Trebuchet MS" w:hAnsi="Trebuchet MS"/>
          <w:sz w:val="20"/>
          <w:szCs w:val="20"/>
        </w:rPr>
        <w:t>(</w:t>
      </w:r>
      <w:r w:rsidR="001B19D7">
        <w:rPr>
          <w:rFonts w:ascii="Trebuchet MS" w:hAnsi="Trebuchet MS"/>
          <w:sz w:val="20"/>
          <w:szCs w:val="20"/>
        </w:rPr>
        <w:t>dois</w:t>
      </w:r>
      <w:r w:rsidRPr="008B580C">
        <w:rPr>
          <w:rFonts w:ascii="Trebuchet MS" w:hAnsi="Trebuchet MS"/>
          <w:sz w:val="20"/>
          <w:szCs w:val="20"/>
        </w:rPr>
        <w:t xml:space="preserve">) Dias Úteis antes </w:t>
      </w:r>
      <w:r w:rsidR="00B658C1" w:rsidRPr="008B580C">
        <w:rPr>
          <w:rFonts w:ascii="Trebuchet MS" w:hAnsi="Trebuchet MS"/>
          <w:sz w:val="20"/>
          <w:szCs w:val="20"/>
        </w:rPr>
        <w:t>de cada Data de Pagamento</w:t>
      </w:r>
      <w:r w:rsidRPr="008B580C">
        <w:rPr>
          <w:rFonts w:ascii="Trebuchet MS" w:hAnsi="Trebuchet MS"/>
          <w:sz w:val="20"/>
          <w:szCs w:val="20"/>
        </w:rPr>
        <w:t xml:space="preserve"> (“</w:t>
      </w:r>
      <w:r w:rsidRPr="008B580C">
        <w:rPr>
          <w:rFonts w:ascii="Trebuchet MS" w:hAnsi="Trebuchet MS"/>
          <w:sz w:val="20"/>
          <w:szCs w:val="20"/>
          <w:u w:val="single"/>
        </w:rPr>
        <w:t>Data de Verificação</w:t>
      </w:r>
      <w:r w:rsidRPr="008B580C">
        <w:rPr>
          <w:rFonts w:ascii="Trebuchet MS" w:hAnsi="Trebuchet MS"/>
          <w:sz w:val="20"/>
          <w:szCs w:val="20"/>
        </w:rPr>
        <w:t>”) e, caso o montante do Fundo de Reserva esteja inferior ao Valor Mínimo do Fundo de Reserva, inclusive em caso de utilização para pagamento de qualquer das Obrigações Garantidas não adimplidas pela Emissora</w:t>
      </w:r>
      <w:r w:rsidR="00B65509">
        <w:rPr>
          <w:rFonts w:ascii="Trebuchet MS" w:hAnsi="Trebuchet MS"/>
          <w:sz w:val="20"/>
          <w:szCs w:val="20"/>
        </w:rPr>
        <w:t xml:space="preserve"> e/ou pelo Fiador</w:t>
      </w:r>
      <w:r w:rsidRPr="008B580C">
        <w:rPr>
          <w:rFonts w:ascii="Trebuchet MS" w:hAnsi="Trebuchet MS"/>
          <w:sz w:val="20"/>
          <w:szCs w:val="20"/>
        </w:rPr>
        <w:t xml:space="preserve">, deverá ser recomposto pela Emissora no prazo de </w:t>
      </w:r>
      <w:r w:rsidR="006E47BD" w:rsidRPr="008B580C">
        <w:rPr>
          <w:rFonts w:ascii="Trebuchet MS" w:hAnsi="Trebuchet MS"/>
          <w:sz w:val="20"/>
          <w:szCs w:val="20"/>
        </w:rPr>
        <w:t>2 (dois)</w:t>
      </w:r>
      <w:r w:rsidRPr="008B580C">
        <w:rPr>
          <w:rFonts w:ascii="Trebuchet MS" w:hAnsi="Trebuchet MS"/>
          <w:sz w:val="20"/>
          <w:szCs w:val="20"/>
        </w:rPr>
        <w:t xml:space="preserve"> Dias Úteis contados do recebimento de notificação para tanto.</w:t>
      </w:r>
    </w:p>
    <w:p w14:paraId="06EDB77B" w14:textId="77777777" w:rsidR="002B3C02" w:rsidRPr="000E241C" w:rsidRDefault="002B3C02" w:rsidP="00596979">
      <w:pPr>
        <w:pStyle w:val="Ttulo3"/>
        <w:keepNext w:val="0"/>
        <w:tabs>
          <w:tab w:val="left" w:pos="851"/>
          <w:tab w:val="left" w:pos="1418"/>
        </w:tabs>
        <w:suppressAutoHyphens/>
        <w:spacing w:line="360" w:lineRule="auto"/>
        <w:ind w:left="709"/>
        <w:jc w:val="both"/>
        <w:rPr>
          <w:rFonts w:ascii="Trebuchet MS" w:hAnsi="Trebuchet MS"/>
          <w:b w:val="0"/>
          <w:sz w:val="20"/>
          <w:szCs w:val="20"/>
        </w:rPr>
      </w:pPr>
    </w:p>
    <w:p w14:paraId="68A4A879" w14:textId="77777777" w:rsidR="002B3C02" w:rsidRPr="008B580C" w:rsidRDefault="002B3C02" w:rsidP="00596979">
      <w:pPr>
        <w:pStyle w:val="Default"/>
        <w:widowControl w:val="0"/>
        <w:numPr>
          <w:ilvl w:val="2"/>
          <w:numId w:val="4"/>
        </w:numPr>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sz w:val="20"/>
          <w:szCs w:val="20"/>
        </w:rPr>
      </w:pPr>
      <w:r w:rsidRPr="008B580C">
        <w:rPr>
          <w:rFonts w:ascii="Trebuchet MS" w:hAnsi="Trebuchet MS"/>
          <w:sz w:val="20"/>
          <w:szCs w:val="20"/>
        </w:rPr>
        <w:t>Os recursos depositados no Fundo de Reserva poderão ser aplicados nas Aplicações Financeiras Permitidas</w:t>
      </w:r>
      <w:r w:rsidR="007902F2">
        <w:rPr>
          <w:rFonts w:ascii="Trebuchet MS" w:hAnsi="Trebuchet MS"/>
          <w:sz w:val="20"/>
          <w:szCs w:val="20"/>
        </w:rPr>
        <w:t xml:space="preserve"> (conforme definidas abaixo)</w:t>
      </w:r>
      <w:r w:rsidRPr="008B580C">
        <w:rPr>
          <w:rFonts w:ascii="Trebuchet MS" w:hAnsi="Trebuchet MS"/>
          <w:sz w:val="20"/>
          <w:szCs w:val="20"/>
        </w:rPr>
        <w:t>.</w:t>
      </w:r>
    </w:p>
    <w:p w14:paraId="0FE00C0B" w14:textId="77777777" w:rsidR="00767B41" w:rsidRPr="008B580C" w:rsidRDefault="00767B41" w:rsidP="00767B41">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213AAC8F" w14:textId="77777777" w:rsidR="00DC1B5B" w:rsidRPr="008B580C" w:rsidRDefault="00354ED7" w:rsidP="00C23619">
      <w:pPr>
        <w:pStyle w:val="Default"/>
        <w:widowControl w:val="0"/>
        <w:numPr>
          <w:ilvl w:val="0"/>
          <w:numId w:val="4"/>
        </w:numPr>
        <w:tabs>
          <w:tab w:val="left" w:pos="851"/>
        </w:tabs>
        <w:spacing w:line="360" w:lineRule="auto"/>
        <w:ind w:left="0"/>
        <w:jc w:val="both"/>
        <w:rPr>
          <w:rFonts w:ascii="Trebuchet MS" w:hAnsi="Trebuchet MS" w:cstheme="minorHAnsi"/>
          <w:b/>
          <w:sz w:val="20"/>
          <w:szCs w:val="20"/>
          <w:lang w:bidi="th-TH"/>
        </w:rPr>
      </w:pPr>
      <w:r w:rsidRPr="008B580C">
        <w:rPr>
          <w:rFonts w:ascii="Trebuchet MS" w:hAnsi="Trebuchet MS" w:cstheme="minorHAnsi"/>
          <w:b/>
          <w:sz w:val="20"/>
          <w:szCs w:val="20"/>
          <w:lang w:bidi="th-TH"/>
        </w:rPr>
        <w:t>C</w:t>
      </w:r>
      <w:r w:rsidR="009D0636" w:rsidRPr="008B580C">
        <w:rPr>
          <w:rFonts w:ascii="Trebuchet MS" w:hAnsi="Trebuchet MS" w:cstheme="minorHAnsi"/>
          <w:b/>
          <w:sz w:val="20"/>
          <w:szCs w:val="20"/>
          <w:lang w:bidi="th-TH"/>
        </w:rPr>
        <w:t xml:space="preserve">LÁUSULA QUINTA </w:t>
      </w:r>
      <w:r w:rsidR="00546525" w:rsidRPr="008B580C">
        <w:rPr>
          <w:rFonts w:ascii="Trebuchet MS" w:hAnsi="Trebuchet MS" w:cstheme="minorHAnsi"/>
          <w:b/>
          <w:sz w:val="20"/>
          <w:szCs w:val="20"/>
          <w:lang w:bidi="th-TH"/>
        </w:rPr>
        <w:t>–</w:t>
      </w:r>
      <w:bookmarkStart w:id="48" w:name="_Ref264230355"/>
      <w:r w:rsidR="00443032" w:rsidRPr="008B580C">
        <w:rPr>
          <w:rFonts w:ascii="Trebuchet MS" w:hAnsi="Trebuchet MS" w:cstheme="minorHAnsi"/>
          <w:b/>
          <w:sz w:val="20"/>
          <w:szCs w:val="20"/>
          <w:lang w:bidi="th-TH"/>
        </w:rPr>
        <w:t xml:space="preserve"> </w:t>
      </w:r>
      <w:r w:rsidR="00DC1B5B" w:rsidRPr="008B580C">
        <w:rPr>
          <w:rFonts w:ascii="Trebuchet MS" w:hAnsi="Trebuchet MS" w:cstheme="minorHAnsi"/>
          <w:b/>
          <w:sz w:val="20"/>
          <w:szCs w:val="20"/>
          <w:lang w:bidi="th-TH"/>
        </w:rPr>
        <w:t>RESGATE ANTECIPADO FACULTATIVO</w:t>
      </w:r>
      <w:r w:rsidR="00651B9F" w:rsidRPr="008B580C">
        <w:rPr>
          <w:rFonts w:ascii="Trebuchet MS" w:hAnsi="Trebuchet MS" w:cstheme="minorHAnsi"/>
          <w:b/>
          <w:sz w:val="20"/>
          <w:szCs w:val="20"/>
          <w:lang w:bidi="th-TH"/>
        </w:rPr>
        <w:t xml:space="preserve"> </w:t>
      </w:r>
    </w:p>
    <w:p w14:paraId="62FAA404" w14:textId="77777777" w:rsidR="00DC1B5B" w:rsidRPr="000E241C" w:rsidRDefault="00DC1B5B" w:rsidP="00C23619">
      <w:pPr>
        <w:tabs>
          <w:tab w:val="left" w:pos="851"/>
        </w:tabs>
        <w:spacing w:line="360" w:lineRule="auto"/>
        <w:jc w:val="center"/>
        <w:rPr>
          <w:rFonts w:ascii="Trebuchet MS" w:hAnsi="Trebuchet MS"/>
          <w:color w:val="000000"/>
          <w:sz w:val="20"/>
          <w:szCs w:val="20"/>
        </w:rPr>
      </w:pPr>
      <w:bookmarkStart w:id="49" w:name="_DV_M237"/>
      <w:bookmarkEnd w:id="49"/>
    </w:p>
    <w:p w14:paraId="447324E4" w14:textId="173455EE" w:rsidR="00DC1B5B" w:rsidRPr="008B580C" w:rsidRDefault="00DC1B5B"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u w:val="single"/>
        </w:rPr>
      </w:pPr>
      <w:r w:rsidRPr="008B580C">
        <w:rPr>
          <w:rFonts w:ascii="Trebuchet MS" w:hAnsi="Trebuchet MS"/>
          <w:bCs/>
          <w:sz w:val="20"/>
          <w:szCs w:val="20"/>
          <w:u w:val="single"/>
        </w:rPr>
        <w:t>Resgate Antecipado Facultativo</w:t>
      </w:r>
      <w:r w:rsidR="008C22CF" w:rsidRPr="008B580C">
        <w:rPr>
          <w:rFonts w:ascii="Trebuchet MS" w:hAnsi="Trebuchet MS"/>
          <w:bCs/>
          <w:sz w:val="20"/>
          <w:szCs w:val="20"/>
        </w:rPr>
        <w:t>:</w:t>
      </w:r>
      <w:r w:rsidR="008C22CF" w:rsidRPr="008B580C">
        <w:rPr>
          <w:rFonts w:ascii="Trebuchet MS" w:hAnsi="Trebuchet MS"/>
          <w:sz w:val="20"/>
          <w:szCs w:val="20"/>
        </w:rPr>
        <w:t xml:space="preserve"> </w:t>
      </w:r>
      <w:r w:rsidRPr="008B580C">
        <w:rPr>
          <w:rFonts w:ascii="Trebuchet MS" w:hAnsi="Trebuchet MS"/>
          <w:bCs/>
          <w:sz w:val="20"/>
          <w:szCs w:val="20"/>
        </w:rPr>
        <w:t>A Emissora</w:t>
      </w:r>
      <w:r w:rsidR="00AC6EE2" w:rsidRPr="008B580C">
        <w:rPr>
          <w:rFonts w:ascii="Trebuchet MS" w:hAnsi="Trebuchet MS"/>
          <w:bCs/>
          <w:sz w:val="20"/>
          <w:szCs w:val="20"/>
        </w:rPr>
        <w:t>, independentemente de assembleia geral de acionistas</w:t>
      </w:r>
      <w:r w:rsidR="0014157D" w:rsidRPr="008B580C">
        <w:rPr>
          <w:rFonts w:ascii="Trebuchet MS" w:hAnsi="Trebuchet MS"/>
          <w:bCs/>
          <w:sz w:val="20"/>
          <w:szCs w:val="20"/>
        </w:rPr>
        <w:t xml:space="preserve"> ou de titulares das Debêntures ou dos CRI</w:t>
      </w:r>
      <w:r w:rsidR="00AC6EE2" w:rsidRPr="008B580C">
        <w:rPr>
          <w:rFonts w:ascii="Trebuchet MS" w:hAnsi="Trebuchet MS"/>
          <w:bCs/>
          <w:sz w:val="20"/>
          <w:szCs w:val="20"/>
        </w:rPr>
        <w:t>,</w:t>
      </w:r>
      <w:r w:rsidRPr="008B580C">
        <w:rPr>
          <w:rFonts w:ascii="Trebuchet MS" w:hAnsi="Trebuchet MS"/>
          <w:bCs/>
          <w:sz w:val="20"/>
          <w:szCs w:val="20"/>
        </w:rPr>
        <w:t xml:space="preserve"> poderá, a seu exclusivo critério</w:t>
      </w:r>
      <w:r w:rsidR="007902F2">
        <w:rPr>
          <w:rFonts w:ascii="Trebuchet MS" w:hAnsi="Trebuchet MS"/>
          <w:bCs/>
          <w:sz w:val="20"/>
          <w:szCs w:val="20"/>
        </w:rPr>
        <w:t>,</w:t>
      </w:r>
      <w:r w:rsidR="00E1501B" w:rsidRPr="008B580C">
        <w:rPr>
          <w:rFonts w:ascii="Trebuchet MS" w:hAnsi="Trebuchet MS"/>
          <w:bCs/>
          <w:sz w:val="20"/>
          <w:szCs w:val="20"/>
        </w:rPr>
        <w:t xml:space="preserve"> </w:t>
      </w:r>
      <w:r w:rsidR="007902F2">
        <w:rPr>
          <w:rFonts w:ascii="Trebuchet MS" w:hAnsi="Trebuchet MS"/>
          <w:bCs/>
          <w:sz w:val="20"/>
          <w:szCs w:val="20"/>
        </w:rPr>
        <w:t>e após 2 (dois) anos contados da Data de Emissão,</w:t>
      </w:r>
      <w:r w:rsidR="00AB2DAD">
        <w:rPr>
          <w:rFonts w:ascii="Trebuchet MS" w:hAnsi="Trebuchet MS"/>
          <w:bCs/>
          <w:sz w:val="20"/>
          <w:szCs w:val="20"/>
        </w:rPr>
        <w:t xml:space="preserve"> ou seja, a partir de </w:t>
      </w:r>
      <w:r w:rsidR="00006FCE">
        <w:rPr>
          <w:rFonts w:ascii="Trebuchet MS" w:hAnsi="Trebuchet MS"/>
          <w:bCs/>
          <w:sz w:val="20"/>
          <w:szCs w:val="20"/>
        </w:rPr>
        <w:t xml:space="preserve">13 de agosto de 2024 </w:t>
      </w:r>
      <w:r w:rsidR="00AB2DAD">
        <w:rPr>
          <w:rFonts w:ascii="Trebuchet MS" w:hAnsi="Trebuchet MS"/>
          <w:bCs/>
          <w:sz w:val="20"/>
          <w:szCs w:val="20"/>
        </w:rPr>
        <w:t>(</w:t>
      </w:r>
      <w:r w:rsidR="00842F38">
        <w:rPr>
          <w:rFonts w:ascii="Trebuchet MS" w:hAnsi="Trebuchet MS"/>
          <w:bCs/>
          <w:sz w:val="20"/>
          <w:szCs w:val="20"/>
        </w:rPr>
        <w:t>inclusive</w:t>
      </w:r>
      <w:r w:rsidR="00AB2DAD">
        <w:rPr>
          <w:rFonts w:ascii="Trebuchet MS" w:hAnsi="Trebuchet MS"/>
          <w:bCs/>
          <w:sz w:val="20"/>
          <w:szCs w:val="20"/>
        </w:rPr>
        <w:t>),</w:t>
      </w:r>
      <w:r w:rsidR="007902F2">
        <w:rPr>
          <w:rFonts w:ascii="Trebuchet MS" w:hAnsi="Trebuchet MS"/>
          <w:bCs/>
          <w:sz w:val="20"/>
          <w:szCs w:val="20"/>
        </w:rPr>
        <w:t xml:space="preserve"> </w:t>
      </w:r>
      <w:r w:rsidRPr="008B580C">
        <w:rPr>
          <w:rFonts w:ascii="Trebuchet MS" w:hAnsi="Trebuchet MS"/>
          <w:bCs/>
          <w:sz w:val="20"/>
          <w:szCs w:val="20"/>
        </w:rPr>
        <w:t>promover o resgate antecipado da totalidade das Debêntures em circulação</w:t>
      </w:r>
      <w:r w:rsidR="007F3B99" w:rsidRPr="008B580C">
        <w:rPr>
          <w:rFonts w:ascii="Trebuchet MS" w:hAnsi="Trebuchet MS"/>
          <w:bCs/>
          <w:sz w:val="20"/>
          <w:szCs w:val="20"/>
        </w:rPr>
        <w:t>, conforme procedi</w:t>
      </w:r>
      <w:r w:rsidR="00FE11D3" w:rsidRPr="008B580C">
        <w:rPr>
          <w:rFonts w:ascii="Trebuchet MS" w:hAnsi="Trebuchet MS"/>
          <w:bCs/>
          <w:sz w:val="20"/>
          <w:szCs w:val="20"/>
        </w:rPr>
        <w:t>mentos previstos na Cláusula 5.2</w:t>
      </w:r>
      <w:r w:rsidR="007F3B99" w:rsidRPr="008B580C">
        <w:rPr>
          <w:rFonts w:ascii="Trebuchet MS" w:hAnsi="Trebuchet MS"/>
          <w:bCs/>
          <w:sz w:val="20"/>
          <w:szCs w:val="20"/>
        </w:rPr>
        <w:t>. abaixo</w:t>
      </w:r>
      <w:r w:rsidRPr="008B580C">
        <w:rPr>
          <w:rFonts w:ascii="Trebuchet MS" w:hAnsi="Trebuchet MS"/>
          <w:bCs/>
          <w:sz w:val="20"/>
          <w:szCs w:val="20"/>
        </w:rPr>
        <w:t xml:space="preserve"> (“</w:t>
      </w:r>
      <w:r w:rsidRPr="008B580C">
        <w:rPr>
          <w:rFonts w:ascii="Trebuchet MS" w:hAnsi="Trebuchet MS"/>
          <w:bCs/>
          <w:sz w:val="20"/>
          <w:szCs w:val="20"/>
          <w:u w:val="single"/>
        </w:rPr>
        <w:t>Resgate Antecipado Facultativo</w:t>
      </w:r>
      <w:r w:rsidRPr="008B580C">
        <w:rPr>
          <w:rFonts w:ascii="Trebuchet MS" w:hAnsi="Trebuchet MS"/>
          <w:bCs/>
          <w:sz w:val="20"/>
          <w:szCs w:val="20"/>
        </w:rPr>
        <w:t>”).</w:t>
      </w:r>
    </w:p>
    <w:p w14:paraId="105B06D6" w14:textId="77777777" w:rsidR="00681460" w:rsidRPr="008B580C" w:rsidRDefault="00681460" w:rsidP="00C23619">
      <w:pPr>
        <w:pStyle w:val="Default"/>
        <w:widowControl w:val="0"/>
        <w:tabs>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sz w:val="20"/>
          <w:szCs w:val="20"/>
          <w:u w:val="single"/>
        </w:rPr>
      </w:pPr>
    </w:p>
    <w:p w14:paraId="0F220893" w14:textId="77777777" w:rsidR="00DC1B5B" w:rsidRPr="008B580C" w:rsidRDefault="00B52CFD"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bCs/>
          <w:sz w:val="20"/>
          <w:szCs w:val="20"/>
        </w:rPr>
      </w:pPr>
      <w:r w:rsidRPr="008B580C">
        <w:rPr>
          <w:rFonts w:ascii="Trebuchet MS" w:hAnsi="Trebuchet MS"/>
          <w:sz w:val="20"/>
          <w:szCs w:val="20"/>
          <w:u w:val="single"/>
        </w:rPr>
        <w:t>Procedimentos do Resgate Antecipado</w:t>
      </w:r>
      <w:r w:rsidRPr="008B580C">
        <w:rPr>
          <w:rFonts w:ascii="Trebuchet MS" w:hAnsi="Trebuchet MS"/>
          <w:sz w:val="20"/>
          <w:szCs w:val="20"/>
        </w:rPr>
        <w:t>:</w:t>
      </w:r>
      <w:r w:rsidRPr="008B580C">
        <w:rPr>
          <w:rFonts w:ascii="Trebuchet MS" w:hAnsi="Trebuchet MS"/>
          <w:bCs/>
          <w:sz w:val="20"/>
          <w:szCs w:val="20"/>
        </w:rPr>
        <w:t xml:space="preserve"> </w:t>
      </w:r>
      <w:r w:rsidR="00DC1B5B" w:rsidRPr="008B580C">
        <w:rPr>
          <w:rFonts w:ascii="Trebuchet MS" w:hAnsi="Trebuchet MS"/>
          <w:bCs/>
          <w:sz w:val="20"/>
          <w:szCs w:val="20"/>
        </w:rPr>
        <w:t xml:space="preserve">A Emissora </w:t>
      </w:r>
      <w:r w:rsidR="00D52977">
        <w:rPr>
          <w:rFonts w:ascii="Trebuchet MS" w:hAnsi="Trebuchet MS"/>
          <w:bCs/>
          <w:sz w:val="20"/>
          <w:szCs w:val="20"/>
        </w:rPr>
        <w:t xml:space="preserve">e/ou o Fiador </w:t>
      </w:r>
      <w:r w:rsidR="00DC1B5B" w:rsidRPr="008B580C">
        <w:rPr>
          <w:rFonts w:ascii="Trebuchet MS" w:hAnsi="Trebuchet MS"/>
          <w:bCs/>
          <w:sz w:val="20"/>
          <w:szCs w:val="20"/>
        </w:rPr>
        <w:t>realizar</w:t>
      </w:r>
      <w:r w:rsidR="00D52977">
        <w:rPr>
          <w:rFonts w:ascii="Trebuchet MS" w:hAnsi="Trebuchet MS"/>
          <w:bCs/>
          <w:sz w:val="20"/>
          <w:szCs w:val="20"/>
        </w:rPr>
        <w:t>ão</w:t>
      </w:r>
      <w:r w:rsidR="00DC1B5B" w:rsidRPr="008B580C">
        <w:rPr>
          <w:rFonts w:ascii="Trebuchet MS" w:hAnsi="Trebuchet MS"/>
          <w:bCs/>
          <w:sz w:val="20"/>
          <w:szCs w:val="20"/>
        </w:rPr>
        <w:t xml:space="preserve"> o Resgate Antecipado </w:t>
      </w:r>
      <w:r w:rsidR="00FE11D3" w:rsidRPr="008B580C">
        <w:rPr>
          <w:rFonts w:ascii="Trebuchet MS" w:hAnsi="Trebuchet MS"/>
          <w:bCs/>
          <w:sz w:val="20"/>
          <w:szCs w:val="20"/>
        </w:rPr>
        <w:t xml:space="preserve">Facultativo </w:t>
      </w:r>
      <w:r w:rsidR="005A3C2D" w:rsidRPr="008B580C">
        <w:rPr>
          <w:rFonts w:ascii="Trebuchet MS" w:hAnsi="Trebuchet MS"/>
          <w:bCs/>
          <w:sz w:val="20"/>
          <w:szCs w:val="20"/>
        </w:rPr>
        <w:t>da totalidade das Debêntures</w:t>
      </w:r>
      <w:r w:rsidR="00F851D5">
        <w:rPr>
          <w:rFonts w:ascii="Trebuchet MS" w:hAnsi="Trebuchet MS"/>
          <w:bCs/>
          <w:sz w:val="20"/>
          <w:szCs w:val="20"/>
        </w:rPr>
        <w:t xml:space="preserve">, e por conseguinte, a Recompra Facultativa dos </w:t>
      </w:r>
      <w:r w:rsidR="00F851D5" w:rsidRPr="008161A2">
        <w:rPr>
          <w:rFonts w:ascii="Trebuchet MS" w:hAnsi="Trebuchet MS"/>
          <w:bCs/>
          <w:sz w:val="20"/>
          <w:szCs w:val="20"/>
        </w:rPr>
        <w:t>Créditos Imobiliários Locação</w:t>
      </w:r>
      <w:r w:rsidR="00F851D5">
        <w:rPr>
          <w:rFonts w:ascii="Trebuchet MS" w:hAnsi="Trebuchet MS"/>
          <w:bCs/>
          <w:sz w:val="20"/>
          <w:szCs w:val="20"/>
        </w:rPr>
        <w:t xml:space="preserve"> (conforme definida no Contrato de Cessão),</w:t>
      </w:r>
      <w:r w:rsidR="00F851D5" w:rsidRPr="008B580C">
        <w:rPr>
          <w:rFonts w:ascii="Trebuchet MS" w:hAnsi="Trebuchet MS"/>
          <w:bCs/>
          <w:sz w:val="20"/>
          <w:szCs w:val="20"/>
        </w:rPr>
        <w:t xml:space="preserve"> </w:t>
      </w:r>
      <w:r w:rsidR="00DC1B5B" w:rsidRPr="008B580C">
        <w:rPr>
          <w:rFonts w:ascii="Trebuchet MS" w:hAnsi="Trebuchet MS"/>
          <w:bCs/>
          <w:sz w:val="20"/>
          <w:szCs w:val="20"/>
        </w:rPr>
        <w:t>por meio de comunicação endereçada à Debenturista e ao Agente Fiduciário</w:t>
      </w:r>
      <w:r w:rsidR="00E1501B" w:rsidRPr="008B580C">
        <w:rPr>
          <w:rFonts w:ascii="Trebuchet MS" w:hAnsi="Trebuchet MS"/>
          <w:bCs/>
          <w:sz w:val="20"/>
          <w:szCs w:val="20"/>
        </w:rPr>
        <w:t xml:space="preserve"> dos CRI</w:t>
      </w:r>
      <w:r w:rsidR="00DC1B5B" w:rsidRPr="008B580C">
        <w:rPr>
          <w:rFonts w:ascii="Trebuchet MS" w:hAnsi="Trebuchet MS"/>
          <w:bCs/>
          <w:sz w:val="20"/>
          <w:szCs w:val="20"/>
        </w:rPr>
        <w:t>, nos termos desta Escritura (“</w:t>
      </w:r>
      <w:r w:rsidR="00DC1B5B" w:rsidRPr="008B580C">
        <w:rPr>
          <w:rFonts w:ascii="Trebuchet MS" w:hAnsi="Trebuchet MS"/>
          <w:bCs/>
          <w:sz w:val="20"/>
          <w:szCs w:val="20"/>
          <w:u w:val="single"/>
        </w:rPr>
        <w:t>Comunicação de Resgate Antecipado</w:t>
      </w:r>
      <w:r w:rsidR="00DC1B5B" w:rsidRPr="008B580C">
        <w:rPr>
          <w:rFonts w:ascii="Trebuchet MS" w:hAnsi="Trebuchet MS"/>
          <w:bCs/>
          <w:sz w:val="20"/>
          <w:szCs w:val="20"/>
        </w:rPr>
        <w:t>”), com</w:t>
      </w:r>
      <w:r w:rsidR="008C22CF" w:rsidRPr="008B580C">
        <w:rPr>
          <w:rFonts w:ascii="Trebuchet MS" w:hAnsi="Trebuchet MS"/>
          <w:bCs/>
          <w:sz w:val="20"/>
          <w:szCs w:val="20"/>
        </w:rPr>
        <w:t>,</w:t>
      </w:r>
      <w:r w:rsidR="00DC1B5B" w:rsidRPr="008B580C">
        <w:rPr>
          <w:rFonts w:ascii="Trebuchet MS" w:hAnsi="Trebuchet MS"/>
          <w:bCs/>
          <w:sz w:val="20"/>
          <w:szCs w:val="20"/>
        </w:rPr>
        <w:t xml:space="preserve"> no mínimo</w:t>
      </w:r>
      <w:r w:rsidR="008C22CF" w:rsidRPr="008B580C">
        <w:rPr>
          <w:rFonts w:ascii="Trebuchet MS" w:hAnsi="Trebuchet MS"/>
          <w:bCs/>
          <w:sz w:val="20"/>
          <w:szCs w:val="20"/>
        </w:rPr>
        <w:t>,</w:t>
      </w:r>
      <w:r w:rsidR="00DC1B5B" w:rsidRPr="008B580C">
        <w:rPr>
          <w:rFonts w:ascii="Trebuchet MS" w:hAnsi="Trebuchet MS"/>
          <w:bCs/>
          <w:sz w:val="20"/>
          <w:szCs w:val="20"/>
        </w:rPr>
        <w:t xml:space="preserve"> </w:t>
      </w:r>
      <w:r w:rsidR="007C7FDC" w:rsidRPr="008B580C">
        <w:rPr>
          <w:rFonts w:ascii="Trebuchet MS" w:hAnsi="Trebuchet MS" w:cstheme="minorHAnsi"/>
          <w:sz w:val="20"/>
          <w:szCs w:val="20"/>
          <w:lang w:bidi="th-TH"/>
        </w:rPr>
        <w:t>20</w:t>
      </w:r>
      <w:r w:rsidR="007C7FDC" w:rsidRPr="008B580C">
        <w:rPr>
          <w:rFonts w:ascii="Trebuchet MS" w:hAnsi="Trebuchet MS"/>
          <w:bCs/>
          <w:sz w:val="20"/>
          <w:szCs w:val="20"/>
        </w:rPr>
        <w:t xml:space="preserve"> </w:t>
      </w:r>
      <w:r w:rsidR="00AC6EE2" w:rsidRPr="008B580C">
        <w:rPr>
          <w:rFonts w:ascii="Trebuchet MS" w:hAnsi="Trebuchet MS"/>
          <w:bCs/>
          <w:sz w:val="20"/>
          <w:szCs w:val="20"/>
        </w:rPr>
        <w:t>(</w:t>
      </w:r>
      <w:r w:rsidR="007C7FDC" w:rsidRPr="008B580C">
        <w:rPr>
          <w:rFonts w:ascii="Trebuchet MS" w:hAnsi="Trebuchet MS" w:cstheme="minorHAnsi"/>
          <w:sz w:val="20"/>
          <w:szCs w:val="20"/>
          <w:lang w:bidi="th-TH"/>
        </w:rPr>
        <w:t>vinte</w:t>
      </w:r>
      <w:r w:rsidR="00AC6EE2" w:rsidRPr="008B580C">
        <w:rPr>
          <w:rFonts w:ascii="Trebuchet MS" w:hAnsi="Trebuchet MS"/>
          <w:bCs/>
          <w:sz w:val="20"/>
          <w:szCs w:val="20"/>
        </w:rPr>
        <w:t xml:space="preserve">) </w:t>
      </w:r>
      <w:r w:rsidR="00DC1B5B" w:rsidRPr="008B580C">
        <w:rPr>
          <w:rFonts w:ascii="Trebuchet MS" w:hAnsi="Trebuchet MS"/>
          <w:bCs/>
          <w:sz w:val="20"/>
          <w:szCs w:val="20"/>
        </w:rPr>
        <w:t>Dias Úteis de antecedência da data de realização do Resgate Antecipado</w:t>
      </w:r>
      <w:r w:rsidR="00FE11D3" w:rsidRPr="008B580C">
        <w:rPr>
          <w:rFonts w:ascii="Trebuchet MS" w:hAnsi="Trebuchet MS"/>
          <w:bCs/>
          <w:sz w:val="20"/>
          <w:szCs w:val="20"/>
        </w:rPr>
        <w:t xml:space="preserve"> Facultativo</w:t>
      </w:r>
      <w:r w:rsidR="00F851D5">
        <w:rPr>
          <w:rFonts w:ascii="Trebuchet MS" w:hAnsi="Trebuchet MS"/>
          <w:bCs/>
          <w:sz w:val="20"/>
          <w:szCs w:val="20"/>
        </w:rPr>
        <w:t xml:space="preserve"> e da Recompra Facultativa dos </w:t>
      </w:r>
      <w:r w:rsidR="00F851D5" w:rsidRPr="008161A2">
        <w:rPr>
          <w:rFonts w:ascii="Trebuchet MS" w:hAnsi="Trebuchet MS"/>
          <w:bCs/>
          <w:sz w:val="20"/>
          <w:szCs w:val="20"/>
        </w:rPr>
        <w:t>Créditos Imobiliários Locação</w:t>
      </w:r>
      <w:r w:rsidR="00DC1B5B" w:rsidRPr="008B580C">
        <w:rPr>
          <w:rFonts w:ascii="Trebuchet MS" w:hAnsi="Trebuchet MS"/>
          <w:bCs/>
          <w:sz w:val="20"/>
          <w:szCs w:val="20"/>
        </w:rPr>
        <w:t>, a qual deverá descrever os termos e condições do Resgate Antecipado</w:t>
      </w:r>
      <w:r w:rsidR="00FE11D3" w:rsidRPr="008B580C">
        <w:rPr>
          <w:rFonts w:ascii="Trebuchet MS" w:hAnsi="Trebuchet MS"/>
          <w:bCs/>
          <w:sz w:val="20"/>
          <w:szCs w:val="20"/>
        </w:rPr>
        <w:t xml:space="preserve"> Facultativo</w:t>
      </w:r>
      <w:r w:rsidR="00F851D5">
        <w:rPr>
          <w:rFonts w:ascii="Trebuchet MS" w:hAnsi="Trebuchet MS"/>
          <w:bCs/>
          <w:sz w:val="20"/>
          <w:szCs w:val="20"/>
        </w:rPr>
        <w:t xml:space="preserve"> e da Recompra Facultativa dos </w:t>
      </w:r>
      <w:r w:rsidR="00F851D5" w:rsidRPr="008161A2">
        <w:rPr>
          <w:rFonts w:ascii="Trebuchet MS" w:hAnsi="Trebuchet MS"/>
          <w:bCs/>
          <w:sz w:val="20"/>
          <w:szCs w:val="20"/>
        </w:rPr>
        <w:t>Créditos Imobiliários Locação</w:t>
      </w:r>
      <w:r w:rsidR="00DC1B5B" w:rsidRPr="008B580C">
        <w:rPr>
          <w:rFonts w:ascii="Trebuchet MS" w:hAnsi="Trebuchet MS"/>
          <w:bCs/>
          <w:sz w:val="20"/>
          <w:szCs w:val="20"/>
        </w:rPr>
        <w:t xml:space="preserve">, incluindo: (i) a data para o resgate das Debêntures </w:t>
      </w:r>
      <w:r w:rsidR="005856FE">
        <w:rPr>
          <w:rFonts w:ascii="Trebuchet MS" w:hAnsi="Trebuchet MS"/>
          <w:bCs/>
          <w:sz w:val="20"/>
          <w:szCs w:val="20"/>
        </w:rPr>
        <w:t xml:space="preserve">e da Recompra Facultativa dos </w:t>
      </w:r>
      <w:r w:rsidR="005856FE" w:rsidRPr="008161A2">
        <w:rPr>
          <w:rFonts w:ascii="Trebuchet MS" w:hAnsi="Trebuchet MS"/>
          <w:bCs/>
          <w:sz w:val="20"/>
          <w:szCs w:val="20"/>
        </w:rPr>
        <w:t>Créditos Imobiliários Locação</w:t>
      </w:r>
      <w:r w:rsidR="005856FE">
        <w:rPr>
          <w:rFonts w:ascii="Trebuchet MS" w:hAnsi="Trebuchet MS"/>
          <w:bCs/>
          <w:sz w:val="20"/>
          <w:szCs w:val="20"/>
        </w:rPr>
        <w:t xml:space="preserve">, bem como </w:t>
      </w:r>
      <w:r w:rsidR="00DC1B5B" w:rsidRPr="008B580C">
        <w:rPr>
          <w:rFonts w:ascii="Trebuchet MS" w:hAnsi="Trebuchet MS"/>
          <w:bCs/>
          <w:sz w:val="20"/>
          <w:szCs w:val="20"/>
        </w:rPr>
        <w:t xml:space="preserve">do efetivo pagamento à </w:t>
      </w:r>
      <w:r w:rsidR="000126F1">
        <w:rPr>
          <w:rFonts w:ascii="Trebuchet MS" w:hAnsi="Trebuchet MS"/>
          <w:bCs/>
          <w:sz w:val="20"/>
          <w:szCs w:val="20"/>
        </w:rPr>
        <w:t>Securitizadora</w:t>
      </w:r>
      <w:r w:rsidR="00DC1B5B" w:rsidRPr="008B580C">
        <w:rPr>
          <w:rFonts w:ascii="Trebuchet MS" w:hAnsi="Trebuchet MS"/>
          <w:bCs/>
          <w:sz w:val="20"/>
          <w:szCs w:val="20"/>
        </w:rPr>
        <w:t xml:space="preserve">, que deverá ser obrigatoriamente um Dia Útil; e (ii) demais informações consideradas relevantes pela Emissora para conhecimento da </w:t>
      </w:r>
      <w:r w:rsidR="000126F1">
        <w:rPr>
          <w:rFonts w:ascii="Trebuchet MS" w:hAnsi="Trebuchet MS"/>
          <w:bCs/>
          <w:sz w:val="20"/>
          <w:szCs w:val="20"/>
        </w:rPr>
        <w:t>Securitizadora</w:t>
      </w:r>
      <w:r w:rsidR="00DC1B5B" w:rsidRPr="008B580C">
        <w:rPr>
          <w:rFonts w:ascii="Trebuchet MS" w:hAnsi="Trebuchet MS"/>
          <w:bCs/>
          <w:sz w:val="20"/>
          <w:szCs w:val="20"/>
        </w:rPr>
        <w:t>.</w:t>
      </w:r>
    </w:p>
    <w:p w14:paraId="27AFB829" w14:textId="77777777" w:rsidR="00681460" w:rsidRPr="008B580C" w:rsidRDefault="00681460"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bCs/>
          <w:sz w:val="20"/>
          <w:szCs w:val="20"/>
        </w:rPr>
      </w:pPr>
    </w:p>
    <w:p w14:paraId="1B38BEAF" w14:textId="77777777" w:rsidR="007902F2" w:rsidRPr="00CA307F" w:rsidRDefault="00DC1B5B" w:rsidP="000C5F96">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bCs/>
          <w:sz w:val="20"/>
          <w:szCs w:val="20"/>
        </w:rPr>
      </w:pPr>
      <w:r w:rsidRPr="008B580C">
        <w:rPr>
          <w:rFonts w:ascii="Trebuchet MS" w:hAnsi="Trebuchet MS"/>
          <w:bCs/>
          <w:sz w:val="20"/>
          <w:szCs w:val="20"/>
        </w:rPr>
        <w:t xml:space="preserve">O valor a ser pago à Debenturista a título de Resgate Antecipado </w:t>
      </w:r>
      <w:r w:rsidR="00F44385">
        <w:rPr>
          <w:rFonts w:ascii="Trebuchet MS" w:hAnsi="Trebuchet MS"/>
          <w:bCs/>
          <w:sz w:val="20"/>
          <w:szCs w:val="20"/>
        </w:rPr>
        <w:t xml:space="preserve">Facultativo </w:t>
      </w:r>
      <w:r w:rsidR="00F851D5">
        <w:rPr>
          <w:rFonts w:ascii="Trebuchet MS" w:hAnsi="Trebuchet MS"/>
          <w:bCs/>
          <w:sz w:val="20"/>
          <w:szCs w:val="20"/>
        </w:rPr>
        <w:t xml:space="preserve">e Recompra Facultativa, em conjunto, </w:t>
      </w:r>
      <w:r w:rsidRPr="008B580C">
        <w:rPr>
          <w:rFonts w:ascii="Trebuchet MS" w:hAnsi="Trebuchet MS"/>
          <w:bCs/>
          <w:sz w:val="20"/>
          <w:szCs w:val="20"/>
        </w:rPr>
        <w:t>será</w:t>
      </w:r>
      <w:r w:rsidR="002340DF" w:rsidRPr="008B580C">
        <w:rPr>
          <w:rFonts w:ascii="Trebuchet MS" w:hAnsi="Trebuchet MS"/>
          <w:bCs/>
          <w:sz w:val="20"/>
          <w:szCs w:val="20"/>
        </w:rPr>
        <w:t>, sem prejuízo da quitação das demais Obrigações Garantidas,</w:t>
      </w:r>
      <w:r w:rsidRPr="008B580C">
        <w:rPr>
          <w:rFonts w:ascii="Trebuchet MS" w:hAnsi="Trebuchet MS"/>
          <w:bCs/>
          <w:sz w:val="20"/>
          <w:szCs w:val="20"/>
        </w:rPr>
        <w:t xml:space="preserve"> </w:t>
      </w:r>
      <w:r w:rsidR="007902F2">
        <w:rPr>
          <w:rFonts w:ascii="Trebuchet MS" w:hAnsi="Trebuchet MS"/>
          <w:bCs/>
          <w:sz w:val="20"/>
          <w:szCs w:val="20"/>
        </w:rPr>
        <w:t xml:space="preserve">o maior entre: </w:t>
      </w:r>
      <w:r w:rsidR="007902F2" w:rsidRPr="000C5F96">
        <w:rPr>
          <w:rFonts w:ascii="Trebuchet MS" w:hAnsi="Trebuchet MS"/>
          <w:b/>
          <w:bCs/>
          <w:sz w:val="20"/>
          <w:szCs w:val="20"/>
        </w:rPr>
        <w:t>(i)</w:t>
      </w:r>
      <w:r w:rsidR="007902F2">
        <w:rPr>
          <w:rFonts w:ascii="Trebuchet MS" w:hAnsi="Trebuchet MS"/>
          <w:bCs/>
          <w:sz w:val="20"/>
          <w:szCs w:val="20"/>
        </w:rPr>
        <w:t xml:space="preserve"> </w:t>
      </w:r>
      <w:r w:rsidRPr="008B580C">
        <w:rPr>
          <w:rFonts w:ascii="Trebuchet MS" w:hAnsi="Trebuchet MS"/>
          <w:bCs/>
          <w:sz w:val="20"/>
          <w:szCs w:val="20"/>
        </w:rPr>
        <w:t xml:space="preserve">o </w:t>
      </w:r>
      <w:r w:rsidR="00842F38">
        <w:rPr>
          <w:rFonts w:ascii="Trebuchet MS" w:hAnsi="Trebuchet MS"/>
          <w:bCs/>
          <w:sz w:val="20"/>
          <w:szCs w:val="20"/>
        </w:rPr>
        <w:t>saldo devedor dos CRI</w:t>
      </w:r>
      <w:r w:rsidR="00842F38" w:rsidRPr="008B580C" w:rsidDel="00842F38">
        <w:rPr>
          <w:rFonts w:ascii="Trebuchet MS" w:hAnsi="Trebuchet MS"/>
          <w:bCs/>
          <w:sz w:val="20"/>
          <w:szCs w:val="20"/>
        </w:rPr>
        <w:t xml:space="preserve"> </w:t>
      </w:r>
      <w:r w:rsidR="00842F38" w:rsidRPr="00277BAA">
        <w:rPr>
          <w:rFonts w:ascii="Trebuchet MS" w:hAnsi="Trebuchet MS"/>
          <w:bCs/>
          <w:sz w:val="20"/>
          <w:szCs w:val="20"/>
        </w:rPr>
        <w:t>acrescido</w:t>
      </w:r>
      <w:r w:rsidRPr="00277BAA">
        <w:rPr>
          <w:rFonts w:ascii="Trebuchet MS" w:hAnsi="Trebuchet MS"/>
          <w:bCs/>
          <w:sz w:val="20"/>
          <w:szCs w:val="20"/>
        </w:rPr>
        <w:t xml:space="preserve"> de</w:t>
      </w:r>
      <w:r w:rsidR="00AB2DAD" w:rsidRPr="00277BAA">
        <w:rPr>
          <w:rFonts w:ascii="Trebuchet MS" w:hAnsi="Trebuchet MS"/>
          <w:bCs/>
          <w:sz w:val="20"/>
          <w:szCs w:val="20"/>
        </w:rPr>
        <w:t xml:space="preserve"> quaisquer</w:t>
      </w:r>
      <w:r w:rsidRPr="00277BAA">
        <w:rPr>
          <w:rFonts w:ascii="Trebuchet MS" w:hAnsi="Trebuchet MS"/>
          <w:bCs/>
          <w:sz w:val="20"/>
          <w:szCs w:val="20"/>
        </w:rPr>
        <w:t xml:space="preserve"> encargos moratórios, se aplicável, e de prêmio </w:t>
      </w:r>
      <w:r w:rsidR="00FE11D3" w:rsidRPr="00277BAA">
        <w:rPr>
          <w:rFonts w:ascii="Trebuchet MS" w:hAnsi="Trebuchet MS"/>
          <w:bCs/>
          <w:sz w:val="20"/>
          <w:szCs w:val="20"/>
        </w:rPr>
        <w:t xml:space="preserve">equivalente </w:t>
      </w:r>
      <w:r w:rsidR="007902F2" w:rsidRPr="00277BAA">
        <w:rPr>
          <w:rFonts w:ascii="Trebuchet MS" w:hAnsi="Trebuchet MS"/>
          <w:bCs/>
          <w:sz w:val="20"/>
          <w:szCs w:val="20"/>
        </w:rPr>
        <w:t>a 2% (dois por cento)</w:t>
      </w:r>
      <w:r w:rsidR="00235D89" w:rsidRPr="00277BAA">
        <w:rPr>
          <w:rFonts w:ascii="Trebuchet MS" w:hAnsi="Trebuchet MS"/>
          <w:bCs/>
          <w:sz w:val="20"/>
          <w:szCs w:val="20"/>
        </w:rPr>
        <w:t>; e (</w:t>
      </w:r>
      <w:r w:rsidR="007902F2" w:rsidRPr="00277BAA">
        <w:rPr>
          <w:rFonts w:ascii="Trebuchet MS" w:hAnsi="Trebuchet MS"/>
          <w:bCs/>
          <w:sz w:val="20"/>
          <w:szCs w:val="20"/>
        </w:rPr>
        <w:t>ii</w:t>
      </w:r>
      <w:r w:rsidR="00235D89" w:rsidRPr="00277BAA">
        <w:rPr>
          <w:rFonts w:ascii="Trebuchet MS" w:hAnsi="Trebuchet MS"/>
          <w:bCs/>
          <w:sz w:val="20"/>
          <w:szCs w:val="20"/>
        </w:rPr>
        <w:t xml:space="preserve">) </w:t>
      </w:r>
      <w:r w:rsidR="00AB2DAD" w:rsidRPr="00277BAA">
        <w:rPr>
          <w:rFonts w:ascii="Trebuchet MS" w:hAnsi="Trebuchet MS"/>
          <w:bCs/>
          <w:sz w:val="20"/>
          <w:szCs w:val="20"/>
        </w:rPr>
        <w:t xml:space="preserve">o </w:t>
      </w:r>
      <w:r w:rsidR="00872FC1" w:rsidRPr="00277BAA">
        <w:rPr>
          <w:rFonts w:ascii="Trebuchet MS" w:hAnsi="Trebuchet MS" w:cs="Tahoma"/>
          <w:w w:val="0"/>
          <w:sz w:val="20"/>
        </w:rPr>
        <w:t>valor presente das parcelas remanescentes de pagamento de amortização do Valor Nominal Unitário Atualizado das Debêntures</w:t>
      </w:r>
      <w:bookmarkStart w:id="50" w:name="_Hlk536546246"/>
      <w:r w:rsidR="00872FC1" w:rsidRPr="00277BAA">
        <w:rPr>
          <w:rFonts w:ascii="Trebuchet MS" w:hAnsi="Trebuchet MS" w:cs="Tahoma"/>
          <w:w w:val="0"/>
          <w:sz w:val="20"/>
        </w:rPr>
        <w:t xml:space="preserve"> e das parcelas de Remuneração</w:t>
      </w:r>
      <w:r w:rsidR="00F851D5" w:rsidRPr="00277BAA">
        <w:rPr>
          <w:rFonts w:ascii="Trebuchet MS" w:hAnsi="Trebuchet MS" w:cs="Tahoma"/>
          <w:w w:val="0"/>
          <w:sz w:val="20"/>
        </w:rPr>
        <w:t xml:space="preserve"> e das </w:t>
      </w:r>
      <w:r w:rsidR="00F851D5" w:rsidRPr="00277BAA">
        <w:rPr>
          <w:rFonts w:ascii="Trebuchet MS" w:hAnsi="Trebuchet MS" w:cs="Tahoma"/>
          <w:w w:val="0"/>
          <w:sz w:val="20"/>
        </w:rPr>
        <w:lastRenderedPageBreak/>
        <w:t>parcelas de QMM (conforme definido no Contrato de Cessão)</w:t>
      </w:r>
      <w:r w:rsidR="00872FC1" w:rsidRPr="00277BAA">
        <w:rPr>
          <w:rFonts w:ascii="Trebuchet MS" w:hAnsi="Trebuchet MS" w:cs="Tahoma"/>
          <w:w w:val="0"/>
          <w:sz w:val="20"/>
        </w:rPr>
        <w:t xml:space="preserve">, </w:t>
      </w:r>
      <w:r w:rsidR="000B15A1" w:rsidRPr="00277BAA">
        <w:rPr>
          <w:rFonts w:ascii="Trebuchet MS" w:hAnsi="Trebuchet MS" w:cs="Tahoma"/>
          <w:w w:val="0"/>
          <w:sz w:val="20"/>
        </w:rPr>
        <w:t>devidamente atualizados monetariamente até a data do Resgate Antecipado</w:t>
      </w:r>
      <w:r w:rsidR="00F851D5" w:rsidRPr="00277BAA">
        <w:rPr>
          <w:rFonts w:ascii="Trebuchet MS" w:hAnsi="Trebuchet MS" w:cs="Tahoma"/>
          <w:w w:val="0"/>
          <w:sz w:val="20"/>
        </w:rPr>
        <w:t xml:space="preserve"> e da Recompra Facultativa</w:t>
      </w:r>
      <w:r w:rsidR="000B15A1" w:rsidRPr="00277BAA">
        <w:rPr>
          <w:rFonts w:ascii="Trebuchet MS" w:hAnsi="Trebuchet MS" w:cs="Tahoma"/>
          <w:w w:val="0"/>
          <w:sz w:val="20"/>
        </w:rPr>
        <w:t xml:space="preserve">, </w:t>
      </w:r>
      <w:r w:rsidR="00872FC1" w:rsidRPr="00277BAA">
        <w:rPr>
          <w:rFonts w:ascii="Trebuchet MS" w:hAnsi="Trebuchet MS" w:cs="Tahoma"/>
          <w:w w:val="0"/>
          <w:sz w:val="20"/>
        </w:rPr>
        <w:t>utilizando</w:t>
      </w:r>
      <w:r w:rsidR="00872FC1" w:rsidRPr="000A67DB">
        <w:rPr>
          <w:rFonts w:ascii="Trebuchet MS" w:hAnsi="Trebuchet MS" w:cs="Tahoma"/>
          <w:w w:val="0"/>
          <w:sz w:val="20"/>
        </w:rPr>
        <w:t xml:space="preserve"> como taxa de desconto </w:t>
      </w:r>
      <w:r w:rsidR="000B15A1">
        <w:rPr>
          <w:rFonts w:ascii="Trebuchet MS" w:hAnsi="Trebuchet MS" w:cs="Tahoma"/>
          <w:w w:val="0"/>
          <w:sz w:val="20"/>
        </w:rPr>
        <w:t>o cupom</w:t>
      </w:r>
      <w:r w:rsidR="00872FC1" w:rsidRPr="000A67DB">
        <w:rPr>
          <w:rFonts w:ascii="Trebuchet MS" w:hAnsi="Trebuchet MS" w:cs="Tahoma"/>
          <w:w w:val="0"/>
          <w:sz w:val="20"/>
        </w:rPr>
        <w:t xml:space="preserve"> </w:t>
      </w:r>
      <w:r w:rsidR="00872FC1">
        <w:rPr>
          <w:rFonts w:ascii="Trebuchet MS" w:hAnsi="Trebuchet MS" w:cs="Tahoma"/>
          <w:w w:val="0"/>
          <w:sz w:val="20"/>
        </w:rPr>
        <w:t xml:space="preserve">do </w:t>
      </w:r>
      <w:r w:rsidR="00872FC1" w:rsidRPr="00AE1463">
        <w:rPr>
          <w:rFonts w:ascii="Trebuchet MS" w:hAnsi="Trebuchet MS" w:cs="Tahoma"/>
          <w:sz w:val="20"/>
        </w:rPr>
        <w:t xml:space="preserve">título público Tesouro IPCA+ com juros semestrais (NTN-B), com </w:t>
      </w:r>
      <w:r w:rsidR="000B15A1">
        <w:rPr>
          <w:rFonts w:ascii="Trebuchet MS" w:hAnsi="Trebuchet MS" w:cs="Tahoma"/>
          <w:sz w:val="20"/>
        </w:rPr>
        <w:t>vencimento</w:t>
      </w:r>
      <w:r w:rsidR="00872FC1" w:rsidRPr="00AE1463">
        <w:rPr>
          <w:rFonts w:ascii="Trebuchet MS" w:hAnsi="Trebuchet MS" w:cs="Tahoma"/>
          <w:sz w:val="20"/>
        </w:rPr>
        <w:t xml:space="preserve"> mais próxima a </w:t>
      </w:r>
      <w:r w:rsidR="00872FC1" w:rsidRPr="00AE1463">
        <w:rPr>
          <w:rFonts w:ascii="Trebuchet MS" w:hAnsi="Trebuchet MS" w:cs="Tahoma"/>
          <w:i/>
          <w:sz w:val="20"/>
        </w:rPr>
        <w:t>duration</w:t>
      </w:r>
      <w:r w:rsidR="00872FC1" w:rsidRPr="00AE1463">
        <w:rPr>
          <w:rFonts w:ascii="Trebuchet MS" w:hAnsi="Trebuchet MS" w:cs="Tahoma"/>
          <w:sz w:val="20"/>
        </w:rPr>
        <w:t xml:space="preserve"> remanescente das Debêntures, na data do Resgate Antecipado Facultativo</w:t>
      </w:r>
      <w:r w:rsidR="00F851D5">
        <w:rPr>
          <w:rFonts w:ascii="Trebuchet MS" w:hAnsi="Trebuchet MS" w:cs="Tahoma"/>
          <w:sz w:val="20"/>
        </w:rPr>
        <w:t xml:space="preserve"> e da Recompra Facultativa</w:t>
      </w:r>
      <w:r w:rsidR="00872FC1" w:rsidRPr="00AE1463">
        <w:rPr>
          <w:rFonts w:ascii="Trebuchet MS" w:hAnsi="Trebuchet MS" w:cs="Tahoma"/>
          <w:sz w:val="20"/>
        </w:rPr>
        <w:t>, utilizando-se a cotação indicativa divulgada pela ANBIMA em sua página na rede mundial de computadores (</w:t>
      </w:r>
      <w:r w:rsidR="00872FC1" w:rsidRPr="00CA307F">
        <w:rPr>
          <w:rFonts w:ascii="Trebuchet MS" w:hAnsi="Trebuchet MS" w:cs="Tahoma"/>
          <w:sz w:val="20"/>
          <w:szCs w:val="20"/>
        </w:rPr>
        <w:t>http://www.anbima.com.br) apurada no Dia Útil imediatamente anterior à data do Resgate Antecipado Facultativo, calculado conforme cláusula abaixo, e acrescido</w:t>
      </w:r>
      <w:bookmarkEnd w:id="50"/>
      <w:r w:rsidR="00872FC1" w:rsidRPr="00CA307F">
        <w:rPr>
          <w:rFonts w:ascii="Trebuchet MS" w:hAnsi="Trebuchet MS" w:cs="Tahoma"/>
          <w:w w:val="0"/>
          <w:sz w:val="20"/>
          <w:szCs w:val="20"/>
        </w:rPr>
        <w:t>, dos Encargos Moratórios, se houver</w:t>
      </w:r>
      <w:r w:rsidR="00CA307F" w:rsidRPr="00CA307F">
        <w:rPr>
          <w:rFonts w:ascii="Trebuchet MS" w:hAnsi="Trebuchet MS"/>
          <w:bCs/>
          <w:sz w:val="20"/>
          <w:szCs w:val="20"/>
        </w:rPr>
        <w:t>:</w:t>
      </w:r>
    </w:p>
    <w:p w14:paraId="6AF8057B" w14:textId="77777777" w:rsidR="00CA307F" w:rsidRPr="000C5F96" w:rsidRDefault="00CA307F" w:rsidP="000C5F96">
      <w:pPr>
        <w:pStyle w:val="FooterReference"/>
        <w:numPr>
          <w:ilvl w:val="0"/>
          <w:numId w:val="0"/>
        </w:numPr>
        <w:ind w:left="792" w:hanging="432"/>
        <w:rPr>
          <w:rFonts w:ascii="Trebuchet MS" w:hAnsi="Trebuchet MS"/>
          <w:sz w:val="20"/>
          <w:szCs w:val="20"/>
        </w:rPr>
      </w:pPr>
    </w:p>
    <w:p w14:paraId="47F72B95" w14:textId="77777777" w:rsidR="00CA307F" w:rsidRPr="000C5F96" w:rsidRDefault="00CA307F" w:rsidP="00CA307F">
      <w:pPr>
        <w:pStyle w:val="Corpodetexto"/>
        <w:spacing w:line="360" w:lineRule="auto"/>
        <w:ind w:left="851"/>
        <w:jc w:val="center"/>
        <w:rPr>
          <w:rFonts w:ascii="Trebuchet MS" w:hAnsi="Trebuchet MS"/>
          <w:i/>
          <w:iCs/>
          <w:sz w:val="20"/>
          <w:szCs w:val="20"/>
        </w:rPr>
      </w:pPr>
      <m:oMathPara>
        <m:oMath>
          <m:r>
            <w:rPr>
              <w:rFonts w:ascii="Cambria Math" w:hAnsi="Cambria Math"/>
              <w:sz w:val="20"/>
              <w:szCs w:val="20"/>
            </w:rPr>
            <m:t>VP=</m:t>
          </m:r>
          <m:nary>
            <m:naryPr>
              <m:chr m:val="∑"/>
              <m:limLoc m:val="undOvr"/>
              <m:ctrlPr>
                <w:rPr>
                  <w:rFonts w:ascii="Cambria Math" w:eastAsiaTheme="minorHAnsi" w:hAnsi="Cambria Math"/>
                  <w:i/>
                  <w:iCs/>
                  <w:color w:val="000000"/>
                  <w:sz w:val="20"/>
                  <w:szCs w:val="20"/>
                  <w:lang w:eastAsia="x-none"/>
                </w:rPr>
              </m:ctrlPr>
            </m:naryPr>
            <m:sub>
              <m:r>
                <w:rPr>
                  <w:rFonts w:ascii="Cambria Math" w:hAnsi="Cambria Math"/>
                  <w:sz w:val="20"/>
                  <w:szCs w:val="20"/>
                </w:rPr>
                <m:t>k=1</m:t>
              </m:r>
            </m:sub>
            <m:sup>
              <m:r>
                <w:rPr>
                  <w:rFonts w:ascii="Cambria Math" w:hAnsi="Cambria Math"/>
                  <w:sz w:val="20"/>
                  <w:szCs w:val="20"/>
                </w:rPr>
                <m:t>n</m:t>
              </m:r>
            </m:sup>
            <m:e>
              <m:r>
                <w:rPr>
                  <w:rFonts w:ascii="Cambria Math" w:hAnsi="Cambria Math"/>
                  <w:sz w:val="20"/>
                  <w:szCs w:val="20"/>
                </w:rPr>
                <m:t>(</m:t>
              </m:r>
              <m:f>
                <m:fPr>
                  <m:ctrlPr>
                    <w:rPr>
                      <w:rFonts w:ascii="Cambria Math" w:eastAsiaTheme="minorHAnsi" w:hAnsi="Cambria Math"/>
                      <w:i/>
                      <w:iCs/>
                      <w:color w:val="000000"/>
                      <w:sz w:val="20"/>
                      <w:szCs w:val="20"/>
                      <w:lang w:eastAsia="x-none"/>
                    </w:rPr>
                  </m:ctrlPr>
                </m:fPr>
                <m:num>
                  <m:sSub>
                    <m:sSubPr>
                      <m:ctrlPr>
                        <w:rPr>
                          <w:rFonts w:ascii="Cambria Math" w:eastAsiaTheme="minorHAnsi" w:hAnsi="Cambria Math"/>
                          <w:i/>
                          <w:iCs/>
                          <w:color w:val="000000"/>
                          <w:sz w:val="20"/>
                          <w:szCs w:val="20"/>
                          <w:lang w:eastAsia="x-none"/>
                        </w:rPr>
                      </m:ctrlPr>
                    </m:sSubPr>
                    <m:e>
                      <m:r>
                        <w:rPr>
                          <w:rFonts w:ascii="Cambria Math" w:hAnsi="Cambria Math"/>
                          <w:sz w:val="20"/>
                          <w:szCs w:val="20"/>
                        </w:rPr>
                        <m:t>(PMT</m:t>
                      </m:r>
                    </m:e>
                    <m:sub>
                      <m:r>
                        <w:rPr>
                          <w:rFonts w:ascii="Cambria Math" w:hAnsi="Cambria Math"/>
                          <w:sz w:val="20"/>
                          <w:szCs w:val="20"/>
                        </w:rPr>
                        <m:t>k</m:t>
                      </m:r>
                    </m:sub>
                  </m:sSub>
                  <m:r>
                    <w:rPr>
                      <w:rFonts w:ascii="Cambria Math" w:eastAsiaTheme="minorHAnsi" w:hAnsi="Cambria Math"/>
                      <w:color w:val="000000"/>
                      <w:sz w:val="20"/>
                      <w:szCs w:val="20"/>
                      <w:lang w:eastAsia="x-none"/>
                    </w:rPr>
                    <m:t>+QMM) x c</m:t>
                  </m:r>
                </m:num>
                <m:den>
                  <m:sSub>
                    <m:sSubPr>
                      <m:ctrlPr>
                        <w:rPr>
                          <w:rFonts w:ascii="Cambria Math" w:eastAsiaTheme="minorHAnsi" w:hAnsi="Cambria Math"/>
                          <w:i/>
                          <w:iCs/>
                          <w:color w:val="000000"/>
                          <w:sz w:val="20"/>
                          <w:szCs w:val="20"/>
                          <w:lang w:eastAsia="x-none"/>
                        </w:rPr>
                      </m:ctrlPr>
                    </m:sSubPr>
                    <m:e>
                      <m:r>
                        <w:rPr>
                          <w:rFonts w:ascii="Cambria Math" w:hAnsi="Cambria Math"/>
                          <w:sz w:val="20"/>
                          <w:szCs w:val="20"/>
                        </w:rPr>
                        <m:t>Fator Antecipação</m:t>
                      </m:r>
                    </m:e>
                    <m:sub>
                      <m:r>
                        <w:rPr>
                          <w:rFonts w:ascii="Cambria Math" w:hAnsi="Cambria Math"/>
                          <w:sz w:val="20"/>
                          <w:szCs w:val="20"/>
                        </w:rPr>
                        <m:t>k</m:t>
                      </m:r>
                    </m:sub>
                  </m:sSub>
                </m:den>
              </m:f>
            </m:e>
          </m:nary>
          <m:r>
            <w:rPr>
              <w:rFonts w:ascii="Cambria Math" w:hAnsi="Cambria Math"/>
              <w:sz w:val="20"/>
              <w:szCs w:val="20"/>
            </w:rPr>
            <m:t>)</m:t>
          </m:r>
        </m:oMath>
      </m:oMathPara>
    </w:p>
    <w:p w14:paraId="704FBC2E"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3DF334BC"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 xml:space="preserve"> “VP”: somatório do valor presente das parcelas de pagamento;</w:t>
      </w:r>
    </w:p>
    <w:p w14:paraId="363AEC3C"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0D858EC5" w14:textId="77777777" w:rsidR="00CA307F" w:rsidRPr="00277BAA"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r w:rsidRPr="00277BAA">
        <w:rPr>
          <w:rFonts w:ascii="Trebuchet MS" w:hAnsi="Trebuchet MS" w:cstheme="minorHAnsi"/>
          <w:sz w:val="20"/>
          <w:szCs w:val="20"/>
        </w:rPr>
        <w:t>“PMTk”</w:t>
      </w:r>
      <w:r w:rsidR="00F851D5" w:rsidRPr="00277BAA">
        <w:rPr>
          <w:rFonts w:ascii="Trebuchet MS" w:hAnsi="Trebuchet MS" w:cstheme="minorHAnsi"/>
          <w:sz w:val="20"/>
          <w:szCs w:val="20"/>
        </w:rPr>
        <w:t>:</w:t>
      </w:r>
      <w:r w:rsidRPr="00277BAA">
        <w:rPr>
          <w:rFonts w:ascii="Trebuchet MS" w:hAnsi="Trebuchet MS" w:cstheme="minorHAnsi"/>
          <w:sz w:val="20"/>
          <w:szCs w:val="20"/>
        </w:rPr>
        <w:t xml:space="preserve"> </w:t>
      </w:r>
      <w:bookmarkStart w:id="51" w:name="_Hlk106785102"/>
      <w:r w:rsidRPr="00277BAA">
        <w:rPr>
          <w:rFonts w:ascii="Trebuchet MS" w:hAnsi="Trebuchet MS" w:cstheme="minorHAnsi"/>
          <w:sz w:val="20"/>
          <w:szCs w:val="20"/>
        </w:rPr>
        <w:t>corresponde ao valor para a k-ésima parcela de Remuneração e Amortização de principal das Debêntures</w:t>
      </w:r>
      <w:bookmarkEnd w:id="51"/>
      <w:r w:rsidRPr="00277BAA">
        <w:rPr>
          <w:rFonts w:ascii="Trebuchet MS" w:hAnsi="Trebuchet MS" w:cstheme="minorHAnsi"/>
          <w:sz w:val="20"/>
          <w:szCs w:val="20"/>
        </w:rPr>
        <w:t>;</w:t>
      </w:r>
    </w:p>
    <w:p w14:paraId="57C2CE4B" w14:textId="77777777" w:rsidR="00CA307F" w:rsidRPr="00277BAA"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6770EBF6" w14:textId="77777777" w:rsidR="00F851D5" w:rsidRDefault="00F851D5" w:rsidP="00CA307F">
      <w:pPr>
        <w:pStyle w:val="PargrafodaLista"/>
        <w:widowControl w:val="0"/>
        <w:tabs>
          <w:tab w:val="left" w:pos="1418"/>
        </w:tabs>
        <w:spacing w:line="360" w:lineRule="auto"/>
        <w:ind w:left="851"/>
        <w:jc w:val="both"/>
        <w:rPr>
          <w:rFonts w:ascii="Trebuchet MS" w:hAnsi="Trebuchet MS" w:cstheme="minorHAnsi"/>
          <w:sz w:val="20"/>
          <w:szCs w:val="20"/>
        </w:rPr>
      </w:pPr>
      <w:r w:rsidRPr="00277BAA">
        <w:rPr>
          <w:rFonts w:ascii="Trebuchet MS" w:hAnsi="Trebuchet MS" w:cstheme="minorHAnsi"/>
          <w:sz w:val="20"/>
          <w:szCs w:val="20"/>
        </w:rPr>
        <w:t xml:space="preserve">“QMM”: </w:t>
      </w:r>
      <w:r w:rsidR="00892EFC" w:rsidRPr="00D16A56">
        <w:rPr>
          <w:rFonts w:ascii="Trebuchet MS" w:hAnsi="Trebuchet MS"/>
          <w:w w:val="0"/>
          <w:sz w:val="20"/>
          <w:szCs w:val="20"/>
        </w:rPr>
        <w:t>Quantidade mínima mensal de recursos necessária para o pagamento integral dos valores indicados na tabela anexa ao Contrato de Cessão, na forma do Anexo III, os quais serão mensalmente atualizados pela variação do IPCA</w:t>
      </w:r>
      <w:r w:rsidRPr="00277BAA">
        <w:rPr>
          <w:rFonts w:ascii="Trebuchet MS" w:hAnsi="Trebuchet MS" w:cstheme="minorHAnsi"/>
          <w:sz w:val="20"/>
          <w:szCs w:val="20"/>
        </w:rPr>
        <w:t>.</w:t>
      </w:r>
    </w:p>
    <w:p w14:paraId="7219189A" w14:textId="77777777" w:rsidR="00F851D5" w:rsidRDefault="00F851D5"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47D1BCCA" w14:textId="77777777" w:rsidR="000B15A1" w:rsidRDefault="000B15A1" w:rsidP="00CA307F">
      <w:pPr>
        <w:pStyle w:val="PargrafodaLista"/>
        <w:widowControl w:val="0"/>
        <w:tabs>
          <w:tab w:val="left" w:pos="1418"/>
        </w:tabs>
        <w:spacing w:line="360" w:lineRule="auto"/>
        <w:ind w:left="851"/>
        <w:jc w:val="both"/>
        <w:rPr>
          <w:rFonts w:ascii="Trebuchet MS" w:hAnsi="Trebuchet MS" w:cstheme="minorHAnsi"/>
          <w:sz w:val="20"/>
          <w:szCs w:val="20"/>
        </w:rPr>
      </w:pPr>
      <w:r>
        <w:rPr>
          <w:rFonts w:ascii="Trebuchet MS" w:hAnsi="Trebuchet MS" w:cstheme="minorHAnsi"/>
          <w:sz w:val="20"/>
          <w:szCs w:val="20"/>
        </w:rPr>
        <w:t>“c”</w:t>
      </w:r>
      <w:r w:rsidR="00F851D5">
        <w:rPr>
          <w:rFonts w:ascii="Trebuchet MS" w:hAnsi="Trebuchet MS" w:cstheme="minorHAnsi"/>
          <w:sz w:val="20"/>
          <w:szCs w:val="20"/>
        </w:rPr>
        <w:t>:</w:t>
      </w:r>
      <w:r>
        <w:rPr>
          <w:rFonts w:ascii="Trebuchet MS" w:hAnsi="Trebuchet MS" w:cstheme="minorHAnsi"/>
          <w:sz w:val="20"/>
          <w:szCs w:val="20"/>
        </w:rPr>
        <w:t xml:space="preserve"> corresponde à </w:t>
      </w:r>
      <w:r w:rsidRPr="00863105">
        <w:rPr>
          <w:rFonts w:ascii="Trebuchet MS" w:hAnsi="Trebuchet MS" w:cstheme="minorHAnsi"/>
          <w:sz w:val="20"/>
          <w:szCs w:val="20"/>
        </w:rPr>
        <w:t>variação mensal acumulada do IPCA, calculado com 8 (oito) casas decimais, sem arredondamento, apurado conforme fórmula da cláusula 4.1</w:t>
      </w:r>
      <w:r w:rsidR="002B57D6">
        <w:rPr>
          <w:rFonts w:ascii="Trebuchet MS" w:hAnsi="Trebuchet MS" w:cstheme="minorHAnsi"/>
          <w:sz w:val="20"/>
          <w:szCs w:val="20"/>
        </w:rPr>
        <w:t>1</w:t>
      </w:r>
      <w:r w:rsidRPr="00863105">
        <w:rPr>
          <w:rFonts w:ascii="Trebuchet MS" w:hAnsi="Trebuchet MS" w:cstheme="minorHAnsi"/>
          <w:sz w:val="20"/>
          <w:szCs w:val="20"/>
        </w:rPr>
        <w:t xml:space="preserve"> acima;</w:t>
      </w:r>
    </w:p>
    <w:p w14:paraId="54445A23" w14:textId="77777777" w:rsidR="000B15A1" w:rsidRPr="000C5F96" w:rsidRDefault="000B15A1"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5D42D8DD"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“n”</w:t>
      </w:r>
      <w:r w:rsidR="00F851D5">
        <w:rPr>
          <w:rFonts w:ascii="Trebuchet MS" w:hAnsi="Trebuchet MS" w:cstheme="minorHAnsi"/>
          <w:sz w:val="20"/>
          <w:szCs w:val="20"/>
        </w:rPr>
        <w:t>:</w:t>
      </w:r>
      <w:r w:rsidRPr="000C5F96">
        <w:rPr>
          <w:rFonts w:ascii="Trebuchet MS" w:hAnsi="Trebuchet MS" w:cstheme="minorHAnsi"/>
          <w:sz w:val="20"/>
          <w:szCs w:val="20"/>
        </w:rPr>
        <w:t xml:space="preserve"> corresponde ao número de parcela</w:t>
      </w:r>
      <w:r w:rsidRPr="00CA307F">
        <w:rPr>
          <w:rFonts w:ascii="Trebuchet MS" w:hAnsi="Trebuchet MS" w:cstheme="minorHAnsi"/>
          <w:sz w:val="20"/>
          <w:szCs w:val="20"/>
        </w:rPr>
        <w:t>s de juros e/ou amortização d</w:t>
      </w:r>
      <w:r w:rsidRPr="000C5F96">
        <w:rPr>
          <w:rFonts w:ascii="Trebuchet MS" w:hAnsi="Trebuchet MS" w:cstheme="minorHAnsi"/>
          <w:sz w:val="20"/>
          <w:szCs w:val="20"/>
        </w:rPr>
        <w:t>a</w:t>
      </w:r>
      <w:r w:rsidR="000B15A1">
        <w:rPr>
          <w:rFonts w:ascii="Trebuchet MS" w:hAnsi="Trebuchet MS" w:cstheme="minorHAnsi"/>
          <w:sz w:val="20"/>
          <w:szCs w:val="20"/>
        </w:rPr>
        <w:t>s</w:t>
      </w:r>
      <w:r w:rsidRPr="000C5F96">
        <w:rPr>
          <w:rFonts w:ascii="Trebuchet MS" w:hAnsi="Trebuchet MS" w:cstheme="minorHAnsi"/>
          <w:sz w:val="20"/>
          <w:szCs w:val="20"/>
        </w:rPr>
        <w:t xml:space="preserve"> Debênture</w:t>
      </w:r>
      <w:r w:rsidR="000B15A1">
        <w:rPr>
          <w:rFonts w:ascii="Trebuchet MS" w:hAnsi="Trebuchet MS" w:cstheme="minorHAnsi"/>
          <w:sz w:val="20"/>
          <w:szCs w:val="20"/>
        </w:rPr>
        <w:t>s</w:t>
      </w:r>
      <w:r w:rsidRPr="000C5F96">
        <w:rPr>
          <w:rFonts w:ascii="Trebuchet MS" w:hAnsi="Trebuchet MS" w:cstheme="minorHAnsi"/>
          <w:sz w:val="20"/>
          <w:szCs w:val="20"/>
        </w:rPr>
        <w:t xml:space="preserve"> devidas aos investidores após a data em que efetivamente ocorrerá </w:t>
      </w:r>
      <w:r>
        <w:rPr>
          <w:rFonts w:ascii="Trebuchet MS" w:hAnsi="Trebuchet MS" w:cstheme="minorHAnsi"/>
          <w:sz w:val="20"/>
          <w:szCs w:val="20"/>
        </w:rPr>
        <w:t>o</w:t>
      </w:r>
      <w:r w:rsidRPr="000C5F96">
        <w:rPr>
          <w:rFonts w:ascii="Trebuchet MS" w:hAnsi="Trebuchet MS" w:cstheme="minorHAnsi"/>
          <w:sz w:val="20"/>
          <w:szCs w:val="20"/>
        </w:rPr>
        <w:t xml:space="preserve"> Resgate Antecipado Facultativo, conforme o caso, sendo “n” um número inteiro;</w:t>
      </w:r>
    </w:p>
    <w:p w14:paraId="6886828E"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0B4B6D7C"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“Fator Antecipação”</w:t>
      </w:r>
      <w:r w:rsidR="00F851D5">
        <w:rPr>
          <w:rFonts w:ascii="Trebuchet MS" w:hAnsi="Trebuchet MS" w:cstheme="minorHAnsi"/>
          <w:sz w:val="20"/>
          <w:szCs w:val="20"/>
        </w:rPr>
        <w:t>:</w:t>
      </w:r>
      <w:r w:rsidRPr="000C5F96">
        <w:rPr>
          <w:rFonts w:ascii="Trebuchet MS" w:hAnsi="Trebuchet MS" w:cstheme="minorHAnsi"/>
          <w:sz w:val="20"/>
          <w:szCs w:val="20"/>
        </w:rPr>
        <w:t xml:space="preserve"> corresponde ao fator apurado conforme fórmula a seguir, calculado com 9 (nove) casas decimais, sem arredondamento:</w:t>
      </w:r>
    </w:p>
    <w:p w14:paraId="67B3F71A"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7E1B7E1A" w14:textId="77777777" w:rsidR="00CA307F" w:rsidRPr="000C5F96" w:rsidRDefault="00627AA0" w:rsidP="00CA307F">
      <w:pPr>
        <w:spacing w:line="360" w:lineRule="auto"/>
        <w:ind w:left="851"/>
        <w:jc w:val="both"/>
        <w:rPr>
          <w:rFonts w:ascii="Trebuchet MS" w:hAnsi="Trebuchet MS"/>
          <w:sz w:val="20"/>
          <w:szCs w:val="20"/>
          <w:lang w:val="en-US"/>
        </w:rPr>
      </w:pPr>
      <m:oMathPara>
        <m:oMath>
          <m:sSub>
            <m:sSubPr>
              <m:ctrlPr>
                <w:rPr>
                  <w:rFonts w:ascii="Cambria Math" w:eastAsiaTheme="minorHAnsi" w:hAnsi="Cambria Math" w:cs="Calibri"/>
                  <w:sz w:val="20"/>
                  <w:szCs w:val="20"/>
                  <w:lang w:val="en-US"/>
                </w:rPr>
              </m:ctrlPr>
            </m:sSubPr>
            <m:e>
              <m:r>
                <w:rPr>
                  <w:rFonts w:ascii="Cambria Math" w:hAnsi="Cambria Math"/>
                  <w:sz w:val="20"/>
                  <w:szCs w:val="20"/>
                  <w:lang w:val="en-US"/>
                </w:rPr>
                <m:t>Fator Antecipação</m:t>
              </m:r>
            </m:e>
            <m:sub>
              <m:r>
                <w:rPr>
                  <w:rFonts w:ascii="Cambria Math" w:hAnsi="Cambria Math"/>
                  <w:sz w:val="20"/>
                  <w:szCs w:val="20"/>
                  <w:lang w:val="en-US"/>
                </w:rPr>
                <m:t>k</m:t>
              </m:r>
            </m:sub>
          </m:sSub>
          <m:r>
            <w:rPr>
              <w:rFonts w:ascii="Cambria Math" w:hAnsi="Cambria Math"/>
              <w:sz w:val="20"/>
              <w:szCs w:val="20"/>
              <w:lang w:val="en-US"/>
            </w:rPr>
            <m:t>=</m:t>
          </m:r>
          <m:sSup>
            <m:sSupPr>
              <m:ctrlPr>
                <w:rPr>
                  <w:rFonts w:ascii="Cambria Math" w:eastAsiaTheme="minorHAnsi" w:hAnsi="Cambria Math" w:cs="Calibri"/>
                  <w:sz w:val="20"/>
                  <w:szCs w:val="20"/>
                  <w:lang w:val="en-US"/>
                </w:rPr>
              </m:ctrlPr>
            </m:sSupPr>
            <m:e>
              <m:r>
                <w:rPr>
                  <w:rFonts w:ascii="Cambria Math" w:hAnsi="Cambria Math"/>
                  <w:sz w:val="20"/>
                  <w:szCs w:val="20"/>
                  <w:lang w:val="en-US"/>
                </w:rPr>
                <m:t>(1+Tesouro IPCA)</m:t>
              </m:r>
            </m:e>
            <m:sup>
              <m:f>
                <m:fPr>
                  <m:ctrlPr>
                    <w:rPr>
                      <w:rFonts w:ascii="Cambria Math" w:eastAsiaTheme="minorHAnsi" w:hAnsi="Cambria Math" w:cs="Calibri"/>
                      <w:sz w:val="20"/>
                      <w:szCs w:val="20"/>
                      <w:lang w:val="en-US"/>
                    </w:rPr>
                  </m:ctrlPr>
                </m:fPr>
                <m:num>
                  <m:sSub>
                    <m:sSubPr>
                      <m:ctrlPr>
                        <w:rPr>
                          <w:rFonts w:ascii="Cambria Math" w:eastAsiaTheme="minorHAnsi" w:hAnsi="Cambria Math" w:cs="Calibr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k</m:t>
                      </m:r>
                    </m:sub>
                  </m:sSub>
                </m:num>
                <m:den>
                  <m:r>
                    <w:rPr>
                      <w:rFonts w:ascii="Cambria Math" w:hAnsi="Cambria Math"/>
                      <w:sz w:val="20"/>
                      <w:szCs w:val="20"/>
                      <w:lang w:val="en-US"/>
                    </w:rPr>
                    <m:t>252</m:t>
                  </m:r>
                </m:den>
              </m:f>
            </m:sup>
          </m:sSup>
        </m:oMath>
      </m:oMathPara>
    </w:p>
    <w:p w14:paraId="7FC1AD98"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442D8DB0"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Onde:</w:t>
      </w:r>
    </w:p>
    <w:p w14:paraId="22A18151"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28EAB4E1"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 xml:space="preserve">“Tesouro IPCA” corresponde </w:t>
      </w:r>
      <w:r w:rsidR="000B15A1">
        <w:rPr>
          <w:rFonts w:ascii="Trebuchet MS" w:hAnsi="Trebuchet MS" w:cstheme="minorHAnsi"/>
          <w:sz w:val="20"/>
          <w:szCs w:val="20"/>
        </w:rPr>
        <w:t>ao cupom</w:t>
      </w:r>
      <w:r w:rsidRPr="000C5F96">
        <w:rPr>
          <w:rFonts w:ascii="Trebuchet MS" w:hAnsi="Trebuchet MS" w:cstheme="minorHAnsi"/>
          <w:sz w:val="20"/>
          <w:szCs w:val="20"/>
        </w:rPr>
        <w:t xml:space="preserve"> do </w:t>
      </w:r>
      <w:r w:rsidRPr="000B15A1">
        <w:rPr>
          <w:rFonts w:ascii="Trebuchet MS" w:hAnsi="Trebuchet MS" w:cstheme="minorHAnsi"/>
          <w:sz w:val="20"/>
          <w:szCs w:val="20"/>
        </w:rPr>
        <w:t xml:space="preserve">Tesouro IPCA+ com juros semestrais com </w:t>
      </w:r>
      <w:r w:rsidR="000B15A1" w:rsidRPr="00863105">
        <w:rPr>
          <w:rFonts w:ascii="Trebuchet MS" w:hAnsi="Trebuchet MS" w:cstheme="minorHAnsi"/>
          <w:sz w:val="20"/>
          <w:szCs w:val="20"/>
        </w:rPr>
        <w:t xml:space="preserve">vencimento mais próximo </w:t>
      </w:r>
      <w:r w:rsidRPr="000C5F96">
        <w:rPr>
          <w:rFonts w:ascii="Trebuchet MS" w:hAnsi="Trebuchet MS" w:cstheme="minorHAnsi"/>
          <w:sz w:val="20"/>
          <w:szCs w:val="20"/>
        </w:rPr>
        <w:t xml:space="preserve">à </w:t>
      </w:r>
      <w:r w:rsidRPr="000C5F96">
        <w:rPr>
          <w:rFonts w:ascii="Trebuchet MS" w:hAnsi="Trebuchet MS" w:cstheme="minorHAnsi"/>
          <w:i/>
          <w:sz w:val="20"/>
          <w:szCs w:val="20"/>
        </w:rPr>
        <w:t>duration</w:t>
      </w:r>
      <w:r w:rsidRPr="000C5F96">
        <w:rPr>
          <w:rFonts w:ascii="Trebuchet MS" w:hAnsi="Trebuchet MS" w:cstheme="minorHAnsi"/>
          <w:sz w:val="20"/>
          <w:szCs w:val="20"/>
        </w:rPr>
        <w:t xml:space="preserve"> remanescente </w:t>
      </w:r>
      <w:r>
        <w:rPr>
          <w:rFonts w:ascii="Trebuchet MS" w:hAnsi="Trebuchet MS" w:cstheme="minorHAnsi"/>
          <w:sz w:val="20"/>
          <w:szCs w:val="20"/>
        </w:rPr>
        <w:t>das</w:t>
      </w:r>
      <w:r w:rsidRPr="000C5F96">
        <w:rPr>
          <w:rFonts w:ascii="Trebuchet MS" w:hAnsi="Trebuchet MS" w:cstheme="minorHAnsi"/>
          <w:sz w:val="20"/>
          <w:szCs w:val="20"/>
        </w:rPr>
        <w:t xml:space="preserve"> Debênture</w:t>
      </w:r>
      <w:r w:rsidR="000B15A1">
        <w:rPr>
          <w:rFonts w:ascii="Trebuchet MS" w:hAnsi="Trebuchet MS" w:cstheme="minorHAnsi"/>
          <w:sz w:val="20"/>
          <w:szCs w:val="20"/>
        </w:rPr>
        <w:t>s</w:t>
      </w:r>
      <w:r w:rsidRPr="000C5F96">
        <w:rPr>
          <w:rFonts w:ascii="Trebuchet MS" w:hAnsi="Trebuchet MS" w:cstheme="minorHAnsi"/>
          <w:sz w:val="20"/>
          <w:szCs w:val="20"/>
        </w:rPr>
        <w:t xml:space="preserve">, baseada na cotação indicativa divulgada pela ANBIMA em sua página na internet (http://www.anbima.com.br), apurada no Dia Útil </w:t>
      </w:r>
      <w:r w:rsidRPr="00CA307F">
        <w:rPr>
          <w:rFonts w:ascii="Trebuchet MS" w:hAnsi="Trebuchet MS" w:cstheme="minorHAnsi"/>
          <w:sz w:val="20"/>
          <w:szCs w:val="20"/>
        </w:rPr>
        <w:t xml:space="preserve">imediatamente </w:t>
      </w:r>
      <w:r w:rsidRPr="00CA307F">
        <w:rPr>
          <w:rFonts w:ascii="Trebuchet MS" w:hAnsi="Trebuchet MS" w:cstheme="minorHAnsi"/>
          <w:sz w:val="20"/>
          <w:szCs w:val="20"/>
        </w:rPr>
        <w:lastRenderedPageBreak/>
        <w:t>anterior à data d</w:t>
      </w:r>
      <w:r>
        <w:rPr>
          <w:rFonts w:ascii="Trebuchet MS" w:hAnsi="Trebuchet MS" w:cstheme="minorHAnsi"/>
          <w:sz w:val="20"/>
          <w:szCs w:val="20"/>
        </w:rPr>
        <w:t>o</w:t>
      </w:r>
      <w:r w:rsidRPr="000C5F96">
        <w:rPr>
          <w:rFonts w:ascii="Trebuchet MS" w:hAnsi="Trebuchet MS" w:cstheme="minorHAnsi"/>
          <w:sz w:val="20"/>
          <w:szCs w:val="20"/>
        </w:rPr>
        <w:t xml:space="preserve"> Resgate Antecipado Facultativo, conforme o caso;</w:t>
      </w:r>
    </w:p>
    <w:p w14:paraId="4F29D4E8" w14:textId="77777777" w:rsidR="00CA307F" w:rsidRPr="000C5F96" w:rsidRDefault="00CA307F" w:rsidP="00CA307F">
      <w:pPr>
        <w:pStyle w:val="PargrafodaLista"/>
        <w:widowControl w:val="0"/>
        <w:tabs>
          <w:tab w:val="left" w:pos="1418"/>
        </w:tabs>
        <w:spacing w:line="360" w:lineRule="auto"/>
        <w:ind w:left="851"/>
        <w:jc w:val="both"/>
        <w:rPr>
          <w:rFonts w:ascii="Trebuchet MS" w:hAnsi="Trebuchet MS" w:cstheme="minorHAnsi"/>
          <w:sz w:val="20"/>
          <w:szCs w:val="20"/>
        </w:rPr>
      </w:pPr>
    </w:p>
    <w:p w14:paraId="12D9B8D4" w14:textId="77777777" w:rsidR="00CA307F" w:rsidRPr="000C5F96" w:rsidRDefault="00CA307F" w:rsidP="000C5F96">
      <w:pPr>
        <w:pStyle w:val="dashbullet2"/>
        <w:widowControl w:val="0"/>
        <w:numPr>
          <w:ilvl w:val="0"/>
          <w:numId w:val="0"/>
        </w:numPr>
        <w:tabs>
          <w:tab w:val="left" w:pos="720"/>
          <w:tab w:val="left" w:pos="851"/>
          <w:tab w:val="left" w:pos="1560"/>
          <w:tab w:val="left" w:pos="2160"/>
          <w:tab w:val="left" w:pos="2880"/>
          <w:tab w:val="left" w:pos="3600"/>
          <w:tab w:val="left" w:pos="4320"/>
          <w:tab w:val="left" w:pos="5040"/>
          <w:tab w:val="left" w:pos="5760"/>
          <w:tab w:val="left" w:pos="6480"/>
          <w:tab w:val="left" w:pos="7200"/>
          <w:tab w:val="right" w:pos="8451"/>
        </w:tabs>
        <w:spacing w:after="0" w:line="360" w:lineRule="auto"/>
        <w:ind w:left="851"/>
        <w:rPr>
          <w:rFonts w:ascii="Trebuchet MS" w:hAnsi="Trebuchet MS" w:cs="Tahoma"/>
          <w:szCs w:val="20"/>
        </w:rPr>
      </w:pPr>
      <w:r w:rsidRPr="000C5F96">
        <w:rPr>
          <w:rFonts w:ascii="Trebuchet MS" w:hAnsi="Trebuchet MS" w:cstheme="minorHAnsi"/>
          <w:szCs w:val="20"/>
        </w:rPr>
        <w:t>“nk”</w:t>
      </w:r>
      <w:r w:rsidR="00F851D5">
        <w:rPr>
          <w:rFonts w:ascii="Trebuchet MS" w:hAnsi="Trebuchet MS" w:cstheme="minorHAnsi"/>
          <w:szCs w:val="20"/>
        </w:rPr>
        <w:t>:</w:t>
      </w:r>
      <w:r w:rsidRPr="000C5F96">
        <w:rPr>
          <w:rFonts w:ascii="Trebuchet MS" w:hAnsi="Trebuchet MS" w:cstheme="minorHAnsi"/>
          <w:szCs w:val="20"/>
        </w:rPr>
        <w:t xml:space="preserve"> corresponde ao número de Dias Úteis entre a data </w:t>
      </w:r>
      <w:r>
        <w:rPr>
          <w:rFonts w:ascii="Trebuchet MS" w:hAnsi="Trebuchet MS" w:cstheme="minorHAnsi"/>
          <w:szCs w:val="20"/>
        </w:rPr>
        <w:t>do</w:t>
      </w:r>
      <w:r w:rsidRPr="00CA307F">
        <w:rPr>
          <w:rFonts w:ascii="Trebuchet MS" w:hAnsi="Trebuchet MS" w:cstheme="minorHAnsi"/>
          <w:szCs w:val="20"/>
        </w:rPr>
        <w:t xml:space="preserve"> Resgate Antecipado Facultativo</w:t>
      </w:r>
      <w:r w:rsidRPr="000C5F96">
        <w:rPr>
          <w:rFonts w:ascii="Trebuchet MS" w:hAnsi="Trebuchet MS" w:cstheme="minorHAnsi"/>
          <w:szCs w:val="20"/>
        </w:rPr>
        <w:t xml:space="preserve"> e a data de pagamento da respectiva PMTk.</w:t>
      </w:r>
    </w:p>
    <w:p w14:paraId="459449BF" w14:textId="77777777" w:rsidR="004155A4" w:rsidRPr="00CA307F" w:rsidRDefault="004155A4" w:rsidP="000C5F9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bCs/>
          <w:sz w:val="20"/>
          <w:szCs w:val="20"/>
        </w:rPr>
      </w:pPr>
    </w:p>
    <w:p w14:paraId="64DE0F15" w14:textId="77777777" w:rsidR="00DC1B5B" w:rsidRPr="008B580C"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bCs/>
          <w:sz w:val="20"/>
          <w:szCs w:val="20"/>
        </w:rPr>
      </w:pPr>
      <w:r w:rsidRPr="008B580C">
        <w:rPr>
          <w:rFonts w:ascii="Trebuchet MS" w:hAnsi="Trebuchet MS"/>
          <w:bCs/>
          <w:sz w:val="20"/>
          <w:szCs w:val="20"/>
        </w:rPr>
        <w:t>As Debêntures resgatadas antecipadamente serão obrigatoriamente canceladas pela Emissora.</w:t>
      </w:r>
    </w:p>
    <w:p w14:paraId="35F58BA5" w14:textId="77777777" w:rsidR="00DC1B5B" w:rsidRPr="008B580C" w:rsidRDefault="00DC1B5B" w:rsidP="00C23619">
      <w:pPr>
        <w:keepNext/>
        <w:widowControl w:val="0"/>
        <w:tabs>
          <w:tab w:val="left" w:pos="851"/>
        </w:tabs>
        <w:suppressAutoHyphens/>
        <w:spacing w:line="360" w:lineRule="auto"/>
        <w:ind w:left="709"/>
        <w:jc w:val="both"/>
        <w:rPr>
          <w:rFonts w:ascii="Trebuchet MS" w:hAnsi="Trebuchet MS"/>
          <w:bCs/>
          <w:sz w:val="20"/>
          <w:szCs w:val="20"/>
        </w:rPr>
      </w:pPr>
    </w:p>
    <w:p w14:paraId="27FB0BD0" w14:textId="77777777" w:rsidR="00DC1B5B"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bCs/>
          <w:sz w:val="20"/>
          <w:szCs w:val="20"/>
        </w:rPr>
      </w:pPr>
      <w:r w:rsidRPr="008B580C">
        <w:rPr>
          <w:rFonts w:ascii="Trebuchet MS" w:hAnsi="Trebuchet MS"/>
          <w:bCs/>
          <w:sz w:val="20"/>
          <w:szCs w:val="20"/>
        </w:rPr>
        <w:t xml:space="preserve">Não será permitido </w:t>
      </w:r>
      <w:r w:rsidR="00681460" w:rsidRPr="008B580C">
        <w:rPr>
          <w:rFonts w:ascii="Trebuchet MS" w:hAnsi="Trebuchet MS"/>
          <w:bCs/>
          <w:sz w:val="20"/>
          <w:szCs w:val="20"/>
        </w:rPr>
        <w:t xml:space="preserve">qualquer </w:t>
      </w:r>
      <w:r w:rsidRPr="008B580C">
        <w:rPr>
          <w:rFonts w:ascii="Trebuchet MS" w:hAnsi="Trebuchet MS"/>
          <w:bCs/>
          <w:sz w:val="20"/>
          <w:szCs w:val="20"/>
        </w:rPr>
        <w:t>Resgate Antecipado parcial.</w:t>
      </w:r>
    </w:p>
    <w:p w14:paraId="6501005A" w14:textId="77777777" w:rsidR="00B35F75" w:rsidRDefault="00B35F75" w:rsidP="00F95337">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bCs/>
          <w:sz w:val="20"/>
          <w:szCs w:val="20"/>
        </w:rPr>
      </w:pPr>
    </w:p>
    <w:p w14:paraId="72777C12" w14:textId="77777777" w:rsidR="00B35F75" w:rsidRPr="008B580C" w:rsidRDefault="00B35F75"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bCs/>
          <w:sz w:val="20"/>
          <w:szCs w:val="20"/>
        </w:rPr>
      </w:pPr>
      <w:r>
        <w:rPr>
          <w:rFonts w:ascii="Trebuchet MS" w:hAnsi="Trebuchet MS"/>
          <w:bCs/>
          <w:sz w:val="20"/>
          <w:szCs w:val="20"/>
        </w:rPr>
        <w:t>O Resgate Antecipado Facultativo ocasionará a Recompra Facultativa dos Créditos Imobiliários Locação (conforme definida no Contrato de Cessão) e vice-versa.</w:t>
      </w:r>
    </w:p>
    <w:p w14:paraId="6CDFB6A6" w14:textId="77777777" w:rsidR="00DC1B5B" w:rsidRPr="008B580C" w:rsidRDefault="00DC1B5B" w:rsidP="00C23619">
      <w:pPr>
        <w:keepNext/>
        <w:widowControl w:val="0"/>
        <w:tabs>
          <w:tab w:val="left" w:pos="851"/>
        </w:tabs>
        <w:suppressAutoHyphens/>
        <w:spacing w:line="360" w:lineRule="auto"/>
        <w:ind w:left="709"/>
        <w:jc w:val="both"/>
        <w:rPr>
          <w:rFonts w:ascii="Trebuchet MS" w:hAnsi="Trebuchet MS"/>
          <w:bCs/>
          <w:sz w:val="20"/>
          <w:szCs w:val="20"/>
        </w:rPr>
      </w:pPr>
    </w:p>
    <w:p w14:paraId="5D6EDEBC" w14:textId="77777777" w:rsidR="00A322DB" w:rsidRPr="008B580C" w:rsidRDefault="00DC1B5B" w:rsidP="000C5F96">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hAnsi="Trebuchet MS"/>
          <w:bCs/>
          <w:sz w:val="20"/>
          <w:szCs w:val="20"/>
        </w:rPr>
        <w:t>A Debenturista deverá promover o resgate total dos CRI, em função do resgate total das</w:t>
      </w:r>
      <w:r w:rsidR="00804528" w:rsidRPr="008B580C">
        <w:rPr>
          <w:rFonts w:ascii="Trebuchet MS" w:hAnsi="Trebuchet MS"/>
          <w:bCs/>
          <w:sz w:val="20"/>
          <w:szCs w:val="20"/>
        </w:rPr>
        <w:t xml:space="preserve"> </w:t>
      </w:r>
      <w:r w:rsidRPr="008B580C">
        <w:rPr>
          <w:rFonts w:ascii="Trebuchet MS" w:hAnsi="Trebuchet MS"/>
          <w:bCs/>
          <w:sz w:val="20"/>
          <w:szCs w:val="20"/>
        </w:rPr>
        <w:t>Debêntures pela Emissora</w:t>
      </w:r>
      <w:r w:rsidR="00BF2033">
        <w:rPr>
          <w:rFonts w:ascii="Trebuchet MS" w:hAnsi="Trebuchet MS"/>
          <w:bCs/>
          <w:sz w:val="20"/>
          <w:szCs w:val="20"/>
        </w:rPr>
        <w:t xml:space="preserve"> e da recompra facultativa dos Créditos Imobiliários Locação pela Cedente</w:t>
      </w:r>
      <w:r w:rsidRPr="008B580C">
        <w:rPr>
          <w:rFonts w:ascii="Trebuchet MS" w:hAnsi="Trebuchet MS"/>
          <w:bCs/>
          <w:sz w:val="20"/>
          <w:szCs w:val="20"/>
        </w:rPr>
        <w:t>.</w:t>
      </w:r>
    </w:p>
    <w:p w14:paraId="3535580F" w14:textId="77777777" w:rsidR="00D52977" w:rsidRPr="008B580C" w:rsidRDefault="00D52977" w:rsidP="0008530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sz w:val="20"/>
          <w:szCs w:val="20"/>
          <w:u w:val="single"/>
        </w:rPr>
      </w:pPr>
    </w:p>
    <w:p w14:paraId="5A800C31" w14:textId="77777777" w:rsidR="007D56C7" w:rsidRPr="008B580C" w:rsidRDefault="009D0636" w:rsidP="00C23619">
      <w:pPr>
        <w:pStyle w:val="Default"/>
        <w:keepNex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CLÁUSULA SEXTA – EVENTOS DE VENCIMENTO ANTECIPADO</w:t>
      </w:r>
      <w:bookmarkStart w:id="52" w:name="_Ref264230601"/>
      <w:bookmarkEnd w:id="48"/>
    </w:p>
    <w:p w14:paraId="7D609E58" w14:textId="77777777" w:rsidR="007D56C7" w:rsidRPr="008B580C" w:rsidRDefault="007D56C7" w:rsidP="00C23619">
      <w:pPr>
        <w:keepNext/>
        <w:widowControl w:val="0"/>
        <w:spacing w:line="360" w:lineRule="auto"/>
        <w:jc w:val="both"/>
        <w:rPr>
          <w:rFonts w:ascii="Trebuchet MS" w:eastAsia="Arial Unicode MS" w:hAnsi="Trebuchet MS" w:cstheme="minorHAnsi"/>
          <w:b/>
          <w:sz w:val="20"/>
          <w:szCs w:val="20"/>
          <w:lang w:bidi="th-TH"/>
        </w:rPr>
      </w:pPr>
    </w:p>
    <w:bookmarkEnd w:id="52"/>
    <w:p w14:paraId="7EA7A168" w14:textId="77777777" w:rsidR="007D56C7" w:rsidRPr="008B580C" w:rsidRDefault="000F3164"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Eventos de Vencimento Antecipado</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D3084C" w:rsidRPr="008B580C">
        <w:rPr>
          <w:rFonts w:ascii="Trebuchet MS" w:hAnsi="Trebuchet MS" w:cstheme="minorHAnsi"/>
          <w:sz w:val="20"/>
          <w:szCs w:val="20"/>
          <w:lang w:bidi="th-TH"/>
        </w:rPr>
        <w:t xml:space="preserve">Mediante simples notificação à Emissora, a </w:t>
      </w:r>
      <w:r w:rsidR="00D05698" w:rsidRPr="008B580C">
        <w:rPr>
          <w:rFonts w:ascii="Trebuchet MS" w:hAnsi="Trebuchet MS" w:cstheme="minorHAnsi"/>
          <w:sz w:val="20"/>
          <w:szCs w:val="20"/>
          <w:lang w:bidi="th-TH"/>
        </w:rPr>
        <w:t xml:space="preserve">Debenturista poderá </w:t>
      </w:r>
      <w:r w:rsidR="00B52CFD" w:rsidRPr="008B580C">
        <w:rPr>
          <w:rFonts w:ascii="Trebuchet MS" w:hAnsi="Trebuchet MS" w:cstheme="minorHAnsi"/>
          <w:sz w:val="20"/>
          <w:szCs w:val="20"/>
          <w:lang w:bidi="th-TH"/>
        </w:rPr>
        <w:t xml:space="preserve">considerar ou </w:t>
      </w:r>
      <w:r w:rsidR="002E1B45" w:rsidRPr="008B580C">
        <w:rPr>
          <w:rFonts w:ascii="Trebuchet MS" w:hAnsi="Trebuchet MS" w:cstheme="minorHAnsi"/>
          <w:sz w:val="20"/>
          <w:szCs w:val="20"/>
          <w:lang w:bidi="th-TH"/>
        </w:rPr>
        <w:t>declarar</w:t>
      </w:r>
      <w:r w:rsidR="00B52CFD" w:rsidRPr="008B580C">
        <w:rPr>
          <w:rFonts w:ascii="Trebuchet MS" w:hAnsi="Trebuchet MS" w:cstheme="minorHAnsi"/>
          <w:sz w:val="20"/>
          <w:szCs w:val="20"/>
          <w:lang w:bidi="th-TH"/>
        </w:rPr>
        <w:t>, conforme aplicável,</w:t>
      </w:r>
      <w:r w:rsidR="002E1B45" w:rsidRPr="008B580C">
        <w:rPr>
          <w:rFonts w:ascii="Trebuchet MS" w:hAnsi="Trebuchet MS" w:cstheme="minorHAnsi"/>
          <w:sz w:val="20"/>
          <w:szCs w:val="20"/>
          <w:lang w:bidi="th-TH"/>
        </w:rPr>
        <w:t xml:space="preserve"> antecipadamente vencidas todas as obrigações constantes desta Escritura de Emissão</w:t>
      </w:r>
      <w:r w:rsidR="009B26C0">
        <w:rPr>
          <w:rFonts w:ascii="Trebuchet MS" w:hAnsi="Trebuchet MS" w:cstheme="minorHAnsi"/>
          <w:sz w:val="20"/>
          <w:szCs w:val="20"/>
          <w:lang w:bidi="th-TH"/>
        </w:rPr>
        <w:t xml:space="preserve"> e dos demais Documentos da Operação</w:t>
      </w:r>
      <w:r w:rsidR="007B54ED">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e exigir o imediato pagamento, pela Emissora, </w:t>
      </w:r>
      <w:r w:rsidR="002340DF" w:rsidRPr="008B580C">
        <w:rPr>
          <w:rFonts w:ascii="Trebuchet MS" w:hAnsi="Trebuchet MS" w:cstheme="minorHAnsi"/>
          <w:sz w:val="20"/>
          <w:szCs w:val="20"/>
          <w:lang w:bidi="th-TH"/>
        </w:rPr>
        <w:t xml:space="preserve">sem prejuízo da quitação das demais Obrigações Garantidas, </w:t>
      </w:r>
      <w:r w:rsidR="00F851D5">
        <w:rPr>
          <w:rFonts w:ascii="Trebuchet MS" w:hAnsi="Trebuchet MS" w:cstheme="minorHAnsi"/>
          <w:sz w:val="20"/>
          <w:szCs w:val="20"/>
          <w:lang w:bidi="th-TH"/>
        </w:rPr>
        <w:t xml:space="preserve">bem como do Valor de Recompra Compulsória (conforme definido no Contrato de Cessão), </w:t>
      </w:r>
      <w:r w:rsidR="00E76EB6">
        <w:rPr>
          <w:rFonts w:ascii="Trebuchet MS" w:hAnsi="Trebuchet MS" w:cstheme="minorHAnsi"/>
          <w:sz w:val="20"/>
          <w:szCs w:val="20"/>
          <w:lang w:bidi="th-TH"/>
        </w:rPr>
        <w:t xml:space="preserve">do saldo devedor dos CRI, </w:t>
      </w:r>
      <w:r w:rsidR="002E1B45" w:rsidRPr="008B580C">
        <w:rPr>
          <w:rFonts w:ascii="Trebuchet MS" w:hAnsi="Trebuchet MS" w:cstheme="minorHAnsi"/>
          <w:sz w:val="20"/>
          <w:szCs w:val="20"/>
          <w:lang w:bidi="th-TH"/>
        </w:rPr>
        <w:t>sem prejuízo do pagamento dos Encargos Moratórios, quando for o caso, e de quaisquer outros valores eventualmente devidos pela Emissora nos termos desta Escritura de Emissão</w:t>
      </w:r>
      <w:r w:rsidR="002340DF" w:rsidRPr="008B580C">
        <w:rPr>
          <w:rFonts w:ascii="Trebuchet MS" w:hAnsi="Trebuchet MS" w:cstheme="minorHAnsi"/>
          <w:sz w:val="20"/>
          <w:szCs w:val="20"/>
          <w:lang w:bidi="th-TH"/>
        </w:rPr>
        <w:t xml:space="preserve"> e dos demais Documentos da Operação</w:t>
      </w:r>
      <w:r w:rsidR="002E1B45" w:rsidRPr="008B580C">
        <w:rPr>
          <w:rFonts w:ascii="Trebuchet MS" w:hAnsi="Trebuchet MS" w:cstheme="minorHAnsi"/>
          <w:sz w:val="20"/>
          <w:szCs w:val="20"/>
          <w:lang w:bidi="th-TH"/>
        </w:rPr>
        <w:t>, na ocorrência d</w:t>
      </w:r>
      <w:r w:rsidR="00574E44" w:rsidRPr="008B580C">
        <w:rPr>
          <w:rFonts w:ascii="Trebuchet MS" w:hAnsi="Trebuchet MS" w:cstheme="minorHAnsi"/>
          <w:sz w:val="20"/>
          <w:szCs w:val="20"/>
          <w:lang w:bidi="th-TH"/>
        </w:rPr>
        <w:t xml:space="preserve">e </w:t>
      </w:r>
      <w:r w:rsidR="00A6569F" w:rsidRPr="008B580C">
        <w:rPr>
          <w:rFonts w:ascii="Trebuchet MS" w:hAnsi="Trebuchet MS" w:cstheme="minorHAnsi"/>
          <w:sz w:val="20"/>
          <w:szCs w:val="20"/>
          <w:lang w:bidi="th-TH"/>
        </w:rPr>
        <w:t xml:space="preserve">qualquer uma das </w:t>
      </w:r>
      <w:r w:rsidR="002E1B45" w:rsidRPr="008B580C">
        <w:rPr>
          <w:rFonts w:ascii="Trebuchet MS" w:hAnsi="Trebuchet MS" w:cstheme="minorHAnsi"/>
          <w:sz w:val="20"/>
          <w:szCs w:val="20"/>
          <w:lang w:bidi="th-TH"/>
        </w:rPr>
        <w:t xml:space="preserve">hipóteses </w:t>
      </w:r>
      <w:r w:rsidR="00A6569F" w:rsidRPr="008B580C">
        <w:rPr>
          <w:rFonts w:ascii="Trebuchet MS" w:hAnsi="Trebuchet MS" w:cstheme="minorHAnsi"/>
          <w:sz w:val="20"/>
          <w:szCs w:val="20"/>
          <w:lang w:bidi="th-TH"/>
        </w:rPr>
        <w:t>estabelecidas nas Cláusulas 6.1.1. e 6.1.2. abaixo</w:t>
      </w:r>
      <w:r w:rsidR="007B54ED" w:rsidRPr="008B580C">
        <w:rPr>
          <w:rFonts w:ascii="Trebuchet MS" w:hAnsi="Trebuchet MS" w:cstheme="minorHAnsi"/>
          <w:sz w:val="20"/>
          <w:szCs w:val="20"/>
          <w:lang w:bidi="th-TH"/>
        </w:rPr>
        <w:t>, observado o disposto nas Cláusulas 6.1.3. e 6.1.4. abaixo</w:t>
      </w:r>
      <w:r w:rsidR="00A6569F"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(cada uma, um “</w:t>
      </w:r>
      <w:r w:rsidR="002E1B45" w:rsidRPr="008B580C">
        <w:rPr>
          <w:rFonts w:ascii="Trebuchet MS" w:hAnsi="Trebuchet MS" w:cstheme="minorHAnsi"/>
          <w:sz w:val="20"/>
          <w:szCs w:val="20"/>
          <w:u w:val="single"/>
          <w:lang w:bidi="th-TH"/>
        </w:rPr>
        <w:t>Evento de Vencimento Antecipado</w:t>
      </w:r>
      <w:r w:rsidR="002E1B45" w:rsidRPr="008B580C">
        <w:rPr>
          <w:rFonts w:ascii="Trebuchet MS" w:hAnsi="Trebuchet MS" w:cstheme="minorHAnsi"/>
          <w:sz w:val="20"/>
          <w:szCs w:val="20"/>
          <w:lang w:bidi="th-TH"/>
        </w:rPr>
        <w:t>”):</w:t>
      </w:r>
      <w:r w:rsidR="00D3084C" w:rsidRPr="008B580C">
        <w:rPr>
          <w:rFonts w:ascii="Trebuchet MS" w:hAnsi="Trebuchet MS" w:cstheme="minorHAnsi"/>
          <w:sz w:val="20"/>
          <w:szCs w:val="20"/>
          <w:lang w:bidi="th-TH"/>
        </w:rPr>
        <w:t xml:space="preserve"> </w:t>
      </w:r>
    </w:p>
    <w:p w14:paraId="7FE81454" w14:textId="77777777" w:rsidR="006A4B8A" w:rsidRPr="008B580C" w:rsidRDefault="006A4B8A"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0560DCF8" w14:textId="77777777" w:rsidR="00A6569F" w:rsidRPr="008B580C" w:rsidRDefault="00A6569F"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Os seguintes Eventos de Vencimento Antecipado acarretam o vencimento antecipado automático das Debêntures, ocasião em que a Debenturista deverá </w:t>
      </w:r>
      <w:r w:rsidR="00967798" w:rsidRPr="008B580C">
        <w:rPr>
          <w:rFonts w:ascii="Trebuchet MS" w:hAnsi="Trebuchet MS" w:cstheme="minorHAnsi"/>
          <w:sz w:val="20"/>
          <w:szCs w:val="20"/>
          <w:lang w:bidi="th-TH"/>
        </w:rPr>
        <w:t xml:space="preserve">considerar </w:t>
      </w:r>
      <w:r w:rsidRPr="008B580C">
        <w:rPr>
          <w:rFonts w:ascii="Trebuchet MS" w:hAnsi="Trebuchet MS" w:cstheme="minorHAnsi"/>
          <w:sz w:val="20"/>
          <w:szCs w:val="20"/>
          <w:lang w:bidi="th-TH"/>
        </w:rPr>
        <w:t xml:space="preserve">antecipadamente vencidas todas as obrigações decorrentes </w:t>
      </w:r>
      <w:r w:rsidR="009B26C0">
        <w:rPr>
          <w:rFonts w:ascii="Trebuchet MS" w:hAnsi="Trebuchet MS" w:cstheme="minorHAnsi"/>
          <w:sz w:val="20"/>
          <w:szCs w:val="20"/>
          <w:lang w:bidi="th-TH"/>
        </w:rPr>
        <w:t xml:space="preserve">dos Documentos da Operação </w:t>
      </w:r>
      <w:r w:rsidRPr="008B580C">
        <w:rPr>
          <w:rFonts w:ascii="Trebuchet MS" w:hAnsi="Trebuchet MS" w:cstheme="minorHAnsi"/>
          <w:sz w:val="20"/>
          <w:szCs w:val="20"/>
          <w:lang w:bidi="th-TH"/>
        </w:rPr>
        <w:t>e exigir da Emissora, nos termos da Cláusula 6.3 abaixo, os pagamentos estabelecidos na Cláusula 6.1 acima:</w:t>
      </w:r>
      <w:r w:rsidR="00235D89" w:rsidRPr="008B580C">
        <w:rPr>
          <w:rFonts w:ascii="Trebuchet MS" w:hAnsi="Trebuchet MS" w:cstheme="minorHAnsi"/>
          <w:sz w:val="20"/>
          <w:szCs w:val="20"/>
          <w:lang w:bidi="th-TH"/>
        </w:rPr>
        <w:t xml:space="preserve"> </w:t>
      </w:r>
    </w:p>
    <w:p w14:paraId="7009D2B5" w14:textId="77777777" w:rsidR="00A6569F" w:rsidRPr="008B580C" w:rsidRDefault="00A6569F" w:rsidP="00C23619">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0"/>
          <w:szCs w:val="20"/>
          <w:lang w:bidi="th-TH"/>
        </w:rPr>
      </w:pPr>
    </w:p>
    <w:p w14:paraId="43E567EF" w14:textId="77777777" w:rsidR="00574B86" w:rsidRPr="008B580C" w:rsidRDefault="003204E6" w:rsidP="00863105">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inadimplemento</w:t>
      </w:r>
      <w:r w:rsidR="00BF5D8A" w:rsidRPr="008B580C">
        <w:rPr>
          <w:rFonts w:ascii="Trebuchet MS" w:eastAsia="Arial Unicode MS" w:hAnsi="Trebuchet MS" w:cstheme="minorHAnsi"/>
          <w:sz w:val="20"/>
          <w:szCs w:val="20"/>
          <w:lang w:bidi="th-TH"/>
        </w:rPr>
        <w:t xml:space="preserve"> pela Emissora</w:t>
      </w:r>
      <w:r w:rsidR="00C67143" w:rsidRPr="008B580C">
        <w:rPr>
          <w:rFonts w:ascii="Trebuchet MS" w:eastAsia="Arial Unicode MS" w:hAnsi="Trebuchet MS" w:cstheme="minorHAnsi"/>
          <w:sz w:val="20"/>
          <w:szCs w:val="20"/>
          <w:lang w:bidi="th-TH"/>
        </w:rPr>
        <w:t xml:space="preserve"> e/ou</w:t>
      </w:r>
      <w:r w:rsidR="00DB63AC" w:rsidRPr="008B580C">
        <w:rPr>
          <w:rFonts w:ascii="Trebuchet MS" w:eastAsia="Arial Unicode MS" w:hAnsi="Trebuchet MS" w:cstheme="minorHAnsi"/>
          <w:sz w:val="20"/>
          <w:szCs w:val="20"/>
          <w:lang w:bidi="th-TH"/>
        </w:rPr>
        <w:t xml:space="preserve"> </w:t>
      </w:r>
      <w:r w:rsidR="006A4B8A" w:rsidRPr="008B580C">
        <w:rPr>
          <w:rFonts w:ascii="Trebuchet MS" w:eastAsia="Arial Unicode MS" w:hAnsi="Trebuchet MS" w:cstheme="minorHAnsi"/>
          <w:sz w:val="20"/>
          <w:szCs w:val="20"/>
          <w:lang w:bidi="th-TH"/>
        </w:rPr>
        <w:t>pel</w:t>
      </w:r>
      <w:r w:rsidR="00D1537C" w:rsidRPr="008B580C">
        <w:rPr>
          <w:rFonts w:ascii="Trebuchet MS" w:eastAsia="Arial Unicode MS" w:hAnsi="Trebuchet MS" w:cstheme="minorHAnsi"/>
          <w:sz w:val="20"/>
          <w:szCs w:val="20"/>
          <w:lang w:bidi="th-TH"/>
        </w:rPr>
        <w:t>o</w:t>
      </w:r>
      <w:r w:rsidR="006A4B8A" w:rsidRPr="008B580C">
        <w:rPr>
          <w:rFonts w:ascii="Trebuchet MS" w:eastAsia="Arial Unicode MS" w:hAnsi="Trebuchet MS" w:cstheme="minorHAnsi"/>
          <w:sz w:val="20"/>
          <w:szCs w:val="20"/>
          <w:lang w:bidi="th-TH"/>
        </w:rPr>
        <w:t xml:space="preserve"> </w:t>
      </w:r>
      <w:r w:rsidR="007E05E9" w:rsidRPr="008B580C">
        <w:rPr>
          <w:rFonts w:ascii="Trebuchet MS" w:eastAsia="Arial Unicode MS" w:hAnsi="Trebuchet MS" w:cstheme="minorHAnsi"/>
          <w:sz w:val="20"/>
          <w:szCs w:val="20"/>
          <w:lang w:bidi="th-TH"/>
        </w:rPr>
        <w:t>Fiador</w:t>
      </w:r>
      <w:r w:rsidR="00BF5D8A" w:rsidRPr="008B580C">
        <w:rPr>
          <w:rFonts w:ascii="Trebuchet MS" w:eastAsia="Arial Unicode MS" w:hAnsi="Trebuchet MS" w:cstheme="minorHAnsi"/>
          <w:sz w:val="20"/>
          <w:szCs w:val="20"/>
          <w:lang w:bidi="th-TH"/>
        </w:rPr>
        <w:t xml:space="preserve"> de quaisquer obrigações pecuniárias previstas nesta Escritura de Emissão</w:t>
      </w:r>
      <w:r w:rsidR="00AD7986">
        <w:rPr>
          <w:rFonts w:ascii="Trebuchet MS" w:eastAsia="Arial Unicode MS" w:hAnsi="Trebuchet MS" w:cstheme="minorHAnsi"/>
          <w:sz w:val="20"/>
          <w:szCs w:val="20"/>
          <w:lang w:bidi="th-TH"/>
        </w:rPr>
        <w:t>, no Contrato de Cessão</w:t>
      </w:r>
      <w:r w:rsidR="006E1714" w:rsidRPr="008B580C">
        <w:rPr>
          <w:rFonts w:ascii="Trebuchet MS" w:eastAsia="Arial Unicode MS" w:hAnsi="Trebuchet MS" w:cstheme="minorHAnsi"/>
          <w:sz w:val="20"/>
          <w:szCs w:val="20"/>
          <w:lang w:bidi="th-TH"/>
        </w:rPr>
        <w:t xml:space="preserve"> ou </w:t>
      </w:r>
      <w:r w:rsidR="00793393">
        <w:rPr>
          <w:rFonts w:ascii="Trebuchet MS" w:eastAsia="Arial Unicode MS" w:hAnsi="Trebuchet MS" w:cstheme="minorHAnsi"/>
          <w:sz w:val="20"/>
          <w:szCs w:val="20"/>
          <w:lang w:bidi="th-TH"/>
        </w:rPr>
        <w:t>no</w:t>
      </w:r>
      <w:r w:rsidR="009B26C0">
        <w:rPr>
          <w:rFonts w:ascii="Trebuchet MS" w:eastAsia="Arial Unicode MS" w:hAnsi="Trebuchet MS" w:cstheme="minorHAnsi"/>
          <w:sz w:val="20"/>
          <w:szCs w:val="20"/>
          <w:lang w:bidi="th-TH"/>
        </w:rPr>
        <w:t>s demais Documentos da Operação</w:t>
      </w:r>
      <w:r w:rsidR="000A10B3" w:rsidRPr="008B580C">
        <w:rPr>
          <w:rFonts w:ascii="Trebuchet MS" w:eastAsia="Arial Unicode MS" w:hAnsi="Trebuchet MS" w:cstheme="minorHAnsi"/>
          <w:sz w:val="20"/>
          <w:szCs w:val="20"/>
          <w:lang w:bidi="th-TH"/>
        </w:rPr>
        <w:t>,</w:t>
      </w:r>
      <w:r w:rsidR="00BF5D8A" w:rsidRPr="008B580C">
        <w:rPr>
          <w:rFonts w:ascii="Trebuchet MS" w:eastAsia="Arial Unicode MS" w:hAnsi="Trebuchet MS" w:cstheme="minorHAnsi"/>
          <w:sz w:val="20"/>
          <w:szCs w:val="20"/>
          <w:lang w:bidi="th-TH"/>
        </w:rPr>
        <w:t xml:space="preserve"> </w:t>
      </w:r>
      <w:r w:rsidR="00A620E3" w:rsidRPr="008B580C">
        <w:rPr>
          <w:rFonts w:ascii="Trebuchet MS" w:eastAsia="Arial Unicode MS" w:hAnsi="Trebuchet MS" w:cstheme="minorHAnsi"/>
          <w:sz w:val="20"/>
          <w:szCs w:val="20"/>
          <w:lang w:bidi="th-TH"/>
        </w:rPr>
        <w:t xml:space="preserve">desde que não sanado no prazo de </w:t>
      </w:r>
      <w:r w:rsidR="007B3A98" w:rsidRPr="008B580C">
        <w:rPr>
          <w:rFonts w:ascii="Trebuchet MS" w:eastAsia="Arial Unicode MS" w:hAnsi="Trebuchet MS" w:cstheme="minorHAnsi"/>
          <w:sz w:val="20"/>
          <w:szCs w:val="20"/>
          <w:lang w:bidi="th-TH"/>
        </w:rPr>
        <w:t xml:space="preserve">1 </w:t>
      </w:r>
      <w:r w:rsidR="00A620E3" w:rsidRPr="008B580C">
        <w:rPr>
          <w:rFonts w:ascii="Trebuchet MS" w:eastAsia="Arial Unicode MS" w:hAnsi="Trebuchet MS" w:cstheme="minorHAnsi"/>
          <w:sz w:val="20"/>
          <w:szCs w:val="20"/>
          <w:lang w:bidi="th-TH"/>
        </w:rPr>
        <w:t>(</w:t>
      </w:r>
      <w:r w:rsidR="007B3A98" w:rsidRPr="008B580C">
        <w:rPr>
          <w:rFonts w:ascii="Trebuchet MS" w:eastAsia="Arial Unicode MS" w:hAnsi="Trebuchet MS" w:cstheme="minorHAnsi"/>
          <w:sz w:val="20"/>
          <w:szCs w:val="20"/>
          <w:lang w:bidi="th-TH"/>
        </w:rPr>
        <w:t>um</w:t>
      </w:r>
      <w:r w:rsidR="00A620E3" w:rsidRPr="008B580C">
        <w:rPr>
          <w:rFonts w:ascii="Trebuchet MS" w:eastAsia="Arial Unicode MS" w:hAnsi="Trebuchet MS" w:cstheme="minorHAnsi"/>
          <w:sz w:val="20"/>
          <w:szCs w:val="20"/>
          <w:lang w:bidi="th-TH"/>
        </w:rPr>
        <w:t>) Dia Út</w:t>
      </w:r>
      <w:r w:rsidR="0060703D" w:rsidRPr="008B580C">
        <w:rPr>
          <w:rFonts w:ascii="Trebuchet MS" w:eastAsia="Arial Unicode MS" w:hAnsi="Trebuchet MS" w:cstheme="minorHAnsi"/>
          <w:sz w:val="20"/>
          <w:szCs w:val="20"/>
          <w:lang w:bidi="th-TH"/>
        </w:rPr>
        <w:t>il</w:t>
      </w:r>
      <w:r w:rsidR="00A620E3" w:rsidRPr="008B580C">
        <w:rPr>
          <w:rFonts w:ascii="Trebuchet MS" w:eastAsia="Arial Unicode MS" w:hAnsi="Trebuchet MS" w:cstheme="minorHAnsi"/>
          <w:sz w:val="20"/>
          <w:szCs w:val="20"/>
          <w:lang w:bidi="th-TH"/>
        </w:rPr>
        <w:t xml:space="preserve"> contado do respectivo </w:t>
      </w:r>
      <w:r w:rsidRPr="008B580C">
        <w:rPr>
          <w:rFonts w:ascii="Trebuchet MS" w:eastAsia="Arial Unicode MS" w:hAnsi="Trebuchet MS" w:cstheme="minorHAnsi"/>
          <w:sz w:val="20"/>
          <w:szCs w:val="20"/>
          <w:lang w:bidi="th-TH"/>
        </w:rPr>
        <w:t>inadimplemento</w:t>
      </w:r>
      <w:r w:rsidR="00574B86" w:rsidRPr="008B580C">
        <w:rPr>
          <w:rFonts w:ascii="Trebuchet MS" w:eastAsia="Arial Unicode MS" w:hAnsi="Trebuchet MS" w:cstheme="minorHAnsi"/>
          <w:sz w:val="20"/>
          <w:szCs w:val="20"/>
          <w:lang w:bidi="th-TH"/>
        </w:rPr>
        <w:t>;</w:t>
      </w:r>
      <w:r w:rsidR="00E368F3" w:rsidRPr="008B580C">
        <w:rPr>
          <w:rFonts w:ascii="Trebuchet MS" w:eastAsia="Arial Unicode MS" w:hAnsi="Trebuchet MS" w:cstheme="minorHAnsi"/>
          <w:sz w:val="20"/>
          <w:szCs w:val="20"/>
          <w:lang w:bidi="th-TH"/>
        </w:rPr>
        <w:t xml:space="preserve"> </w:t>
      </w:r>
    </w:p>
    <w:p w14:paraId="52D1112B" w14:textId="77777777" w:rsidR="00BF5D8A" w:rsidRPr="008B580C" w:rsidRDefault="00BF5D8A" w:rsidP="00C23619">
      <w:pPr>
        <w:pStyle w:val="PargrafodaLista"/>
        <w:spacing w:line="360" w:lineRule="auto"/>
        <w:rPr>
          <w:rFonts w:ascii="Trebuchet MS" w:eastAsia="Arial Unicode MS" w:hAnsi="Trebuchet MS" w:cstheme="minorHAnsi"/>
          <w:sz w:val="20"/>
          <w:szCs w:val="20"/>
          <w:lang w:bidi="th-TH"/>
        </w:rPr>
      </w:pPr>
    </w:p>
    <w:p w14:paraId="398C7431" w14:textId="77777777" w:rsidR="00C048E2" w:rsidRDefault="00C048E2" w:rsidP="00C23619">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lastRenderedPageBreak/>
        <w:t>se esta Escritura de Emissão</w:t>
      </w:r>
      <w:r w:rsidR="00CA307F">
        <w:rPr>
          <w:rFonts w:ascii="Trebuchet MS" w:eastAsia="Arial Unicode MS" w:hAnsi="Trebuchet MS" w:cstheme="minorHAnsi"/>
          <w:sz w:val="20"/>
          <w:szCs w:val="20"/>
          <w:lang w:bidi="th-TH"/>
        </w:rPr>
        <w:t>, a Fiança</w:t>
      </w:r>
      <w:r w:rsidRPr="008B580C">
        <w:rPr>
          <w:rFonts w:ascii="Trebuchet MS" w:eastAsia="Arial Unicode MS" w:hAnsi="Trebuchet MS" w:cstheme="minorHAnsi"/>
          <w:sz w:val="20"/>
          <w:szCs w:val="20"/>
          <w:lang w:bidi="th-TH"/>
        </w:rPr>
        <w:t xml:space="preserve">, </w:t>
      </w:r>
      <w:r w:rsidR="00AD7986">
        <w:rPr>
          <w:rFonts w:ascii="Trebuchet MS" w:eastAsia="Arial Unicode MS" w:hAnsi="Trebuchet MS" w:cstheme="minorHAnsi"/>
          <w:sz w:val="20"/>
          <w:szCs w:val="20"/>
          <w:lang w:bidi="th-TH"/>
        </w:rPr>
        <w:t xml:space="preserve">o Contrato de Cessão, </w:t>
      </w:r>
      <w:r w:rsidR="00CA307F">
        <w:rPr>
          <w:rFonts w:ascii="Trebuchet MS" w:eastAsia="Arial Unicode MS" w:hAnsi="Trebuchet MS" w:cstheme="minorHAnsi"/>
          <w:sz w:val="20"/>
          <w:szCs w:val="20"/>
          <w:lang w:bidi="th-TH"/>
        </w:rPr>
        <w:t>o Contrato de Cessão Fiduciária</w:t>
      </w:r>
      <w:r w:rsidRPr="008B580C">
        <w:rPr>
          <w:rFonts w:ascii="Trebuchet MS" w:eastAsia="Arial Unicode MS" w:hAnsi="Trebuchet MS" w:cstheme="minorHAnsi"/>
          <w:sz w:val="20"/>
          <w:szCs w:val="20"/>
          <w:lang w:bidi="th-TH"/>
        </w:rPr>
        <w:t xml:space="preserve"> </w:t>
      </w:r>
      <w:r w:rsidR="009B26C0">
        <w:rPr>
          <w:rFonts w:ascii="Trebuchet MS" w:eastAsia="Arial Unicode MS" w:hAnsi="Trebuchet MS" w:cstheme="minorHAnsi"/>
          <w:sz w:val="20"/>
          <w:szCs w:val="20"/>
          <w:lang w:bidi="th-TH"/>
        </w:rPr>
        <w:t xml:space="preserve">ou qualquer outro Documento da Operação, ou ainda quaisquer dos seus respectivos termos, </w:t>
      </w:r>
      <w:r w:rsidRPr="008B580C">
        <w:rPr>
          <w:rFonts w:ascii="Trebuchet MS" w:eastAsia="Arial Unicode MS" w:hAnsi="Trebuchet MS" w:cstheme="minorHAnsi"/>
          <w:sz w:val="20"/>
          <w:szCs w:val="20"/>
          <w:lang w:bidi="th-TH"/>
        </w:rPr>
        <w:t>forem declarad</w:t>
      </w:r>
      <w:r w:rsidR="009B26C0">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 xml:space="preserve">s, por decisão judicial, </w:t>
      </w:r>
      <w:r w:rsidR="00AC5911" w:rsidRPr="008B580C">
        <w:rPr>
          <w:rFonts w:ascii="Trebuchet MS" w:eastAsia="Arial Unicode MS" w:hAnsi="Trebuchet MS" w:cstheme="minorHAnsi"/>
          <w:sz w:val="20"/>
          <w:szCs w:val="20"/>
          <w:lang w:bidi="th-TH"/>
        </w:rPr>
        <w:t>administrativa ou arbitral</w:t>
      </w:r>
      <w:r w:rsidRPr="008B580C">
        <w:rPr>
          <w:rFonts w:ascii="Trebuchet MS" w:eastAsia="Arial Unicode MS" w:hAnsi="Trebuchet MS" w:cstheme="minorHAnsi"/>
          <w:sz w:val="20"/>
          <w:szCs w:val="20"/>
          <w:lang w:bidi="th-TH"/>
        </w:rPr>
        <w:t>, inválid</w:t>
      </w:r>
      <w:r w:rsidR="009B26C0">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 xml:space="preserve">s, nulas ou inexequíveis, sem que tal decisão seja revertida dentro do prazo legal, a contar da data de publicação de tal decisão no diário oficial competente; </w:t>
      </w:r>
    </w:p>
    <w:p w14:paraId="5C523FE9" w14:textId="77777777" w:rsidR="001D4D44" w:rsidRDefault="001D4D44" w:rsidP="00D16A56">
      <w:pPr>
        <w:pStyle w:val="PargrafodaLista"/>
        <w:rPr>
          <w:rFonts w:ascii="Trebuchet MS" w:eastAsia="Arial Unicode MS" w:hAnsi="Trebuchet MS" w:cstheme="minorHAnsi"/>
          <w:sz w:val="20"/>
          <w:szCs w:val="20"/>
          <w:lang w:bidi="th-TH"/>
        </w:rPr>
      </w:pPr>
    </w:p>
    <w:p w14:paraId="5A6AABC1" w14:textId="77777777" w:rsidR="00C505DE" w:rsidRPr="008B580C" w:rsidRDefault="00BC2943" w:rsidP="009A0F50">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apresentação (i) de proposta de recuperação judicial ou extrajudicial, pedido de autofalência (em qualquer caso, independentemente do deferimento), (ii) pedido de falência formulado por terceiros não elidido no prazo legal e/ou não rejeitada no prazo legal (assim entendido como o prazo previsto no parágrafo único do artigo 98 da Lei nº 11.101, de 9 de fevereiro de 2005), ou ainda, (iii) decretação de falência</w:t>
      </w:r>
      <w:r w:rsidR="009B26C0">
        <w:rPr>
          <w:rFonts w:ascii="Trebuchet MS" w:eastAsia="Arial Unicode MS" w:hAnsi="Trebuchet MS" w:cstheme="minorHAnsi"/>
          <w:sz w:val="20"/>
          <w:szCs w:val="20"/>
          <w:lang w:bidi="th-TH"/>
        </w:rPr>
        <w:t xml:space="preserve"> ou insolvência, conforme aplicável</w:t>
      </w:r>
      <w:r w:rsidRPr="008B580C">
        <w:rPr>
          <w:rFonts w:ascii="Trebuchet MS" w:eastAsia="Arial Unicode MS" w:hAnsi="Trebuchet MS" w:cstheme="minorHAnsi"/>
          <w:sz w:val="20"/>
          <w:szCs w:val="20"/>
          <w:lang w:bidi="th-TH"/>
        </w:rPr>
        <w:t>,</w:t>
      </w:r>
      <w:r w:rsidR="009B26C0">
        <w:rPr>
          <w:rFonts w:ascii="Trebuchet MS" w:eastAsia="Arial Unicode MS" w:hAnsi="Trebuchet MS" w:cstheme="minorHAnsi"/>
          <w:sz w:val="20"/>
          <w:szCs w:val="20"/>
          <w:lang w:bidi="th-TH"/>
        </w:rPr>
        <w:t xml:space="preserve"> e</w:t>
      </w:r>
      <w:r w:rsidRPr="008B580C">
        <w:rPr>
          <w:rFonts w:ascii="Trebuchet MS" w:eastAsia="Arial Unicode MS" w:hAnsi="Trebuchet MS" w:cstheme="minorHAnsi"/>
          <w:sz w:val="20"/>
          <w:szCs w:val="20"/>
          <w:lang w:bidi="th-TH"/>
        </w:rPr>
        <w:t xml:space="preserve"> (iv) de qualquer procedimento análogo que venha a ser criado por lei, requerido pela ou decretado contra a Emissora e/ou suas respectivas Controladas e/ou d</w:t>
      </w:r>
      <w:r w:rsidR="00F851D5">
        <w:rPr>
          <w:rFonts w:ascii="Trebuchet MS" w:eastAsia="Arial Unicode MS" w:hAnsi="Trebuchet MS" w:cstheme="minorHAnsi"/>
          <w:sz w:val="20"/>
          <w:szCs w:val="20"/>
          <w:lang w:bidi="th-TH"/>
        </w:rPr>
        <w:t>o</w:t>
      </w:r>
      <w:r w:rsidR="00C97C33">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Fiador;</w:t>
      </w:r>
    </w:p>
    <w:p w14:paraId="494BEA59" w14:textId="77777777" w:rsidR="00C505DE" w:rsidRPr="008B580C" w:rsidRDefault="00C505DE" w:rsidP="00C23619">
      <w:pPr>
        <w:pStyle w:val="PargrafodaLista"/>
        <w:spacing w:line="360" w:lineRule="auto"/>
        <w:rPr>
          <w:rFonts w:ascii="Trebuchet MS" w:eastAsia="Arial Unicode MS" w:hAnsi="Trebuchet MS" w:cstheme="minorHAnsi"/>
          <w:sz w:val="20"/>
          <w:szCs w:val="20"/>
          <w:lang w:bidi="th-TH"/>
        </w:rPr>
      </w:pPr>
    </w:p>
    <w:p w14:paraId="006A2D01" w14:textId="77777777" w:rsidR="00C70DA5" w:rsidRDefault="00C505DE" w:rsidP="00F95337">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extinção</w:t>
      </w:r>
      <w:r w:rsidR="00F4573D" w:rsidRPr="008B580C">
        <w:rPr>
          <w:rFonts w:ascii="Trebuchet MS" w:eastAsia="Arial Unicode MS" w:hAnsi="Trebuchet MS" w:cstheme="minorHAnsi"/>
          <w:sz w:val="20"/>
          <w:szCs w:val="20"/>
          <w:lang w:bidi="th-TH"/>
        </w:rPr>
        <w:t xml:space="preserve"> ou</w:t>
      </w:r>
      <w:r w:rsidR="00BB4C6A"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liquidação</w:t>
      </w:r>
      <w:r w:rsidR="00BB4C6A" w:rsidRPr="008B580C">
        <w:rPr>
          <w:rFonts w:ascii="Trebuchet MS" w:eastAsia="Arial Unicode MS" w:hAnsi="Trebuchet MS" w:cstheme="minorHAnsi"/>
          <w:sz w:val="20"/>
          <w:szCs w:val="20"/>
          <w:lang w:bidi="th-TH"/>
        </w:rPr>
        <w:t>, conforme aplicável,</w:t>
      </w:r>
      <w:r w:rsidRPr="008B580C">
        <w:rPr>
          <w:rFonts w:ascii="Trebuchet MS" w:eastAsia="Arial Unicode MS" w:hAnsi="Trebuchet MS" w:cstheme="minorHAnsi"/>
          <w:sz w:val="20"/>
          <w:szCs w:val="20"/>
          <w:lang w:bidi="th-TH"/>
        </w:rPr>
        <w:t xml:space="preserve"> da Emissora</w:t>
      </w:r>
      <w:r w:rsidR="00EE0309">
        <w:rPr>
          <w:rFonts w:ascii="Trebuchet MS" w:eastAsia="Arial Unicode MS" w:hAnsi="Trebuchet MS" w:cstheme="minorHAnsi"/>
          <w:sz w:val="20"/>
          <w:szCs w:val="20"/>
          <w:lang w:bidi="th-TH"/>
        </w:rPr>
        <w:t xml:space="preserve"> e/ou do Fiador</w:t>
      </w:r>
      <w:r w:rsidR="00592926">
        <w:rPr>
          <w:rFonts w:ascii="Trebuchet MS" w:eastAsia="Arial Unicode MS" w:hAnsi="Trebuchet MS" w:cstheme="minorHAnsi"/>
          <w:sz w:val="20"/>
          <w:szCs w:val="20"/>
          <w:lang w:bidi="th-TH"/>
        </w:rPr>
        <w:t>;</w:t>
      </w:r>
    </w:p>
    <w:p w14:paraId="044D3C95" w14:textId="77777777" w:rsidR="006B745D" w:rsidRDefault="006B745D" w:rsidP="00F95337">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2219E2F8" w14:textId="77777777" w:rsidR="00A5302E" w:rsidRDefault="00C70DA5" w:rsidP="00C70DA5">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C70DA5">
        <w:rPr>
          <w:rFonts w:ascii="Trebuchet MS" w:eastAsia="Arial Unicode MS" w:hAnsi="Trebuchet MS" w:cstheme="minorHAnsi"/>
          <w:sz w:val="20"/>
          <w:szCs w:val="20"/>
          <w:lang w:bidi="th-TH"/>
        </w:rPr>
        <w:t xml:space="preserve">questionamento judicial ou extrajudicial, pela Emissora e/ou </w:t>
      </w:r>
      <w:r w:rsidR="00F851D5">
        <w:rPr>
          <w:rFonts w:ascii="Trebuchet MS" w:eastAsia="Arial Unicode MS" w:hAnsi="Trebuchet MS" w:cstheme="minorHAnsi"/>
          <w:sz w:val="20"/>
          <w:szCs w:val="20"/>
          <w:lang w:bidi="th-TH"/>
        </w:rPr>
        <w:t>pelo</w:t>
      </w:r>
      <w:r w:rsidRPr="00C70DA5">
        <w:rPr>
          <w:rFonts w:ascii="Trebuchet MS" w:eastAsia="Arial Unicode MS" w:hAnsi="Trebuchet MS" w:cstheme="minorHAnsi"/>
          <w:sz w:val="20"/>
          <w:szCs w:val="20"/>
          <w:lang w:bidi="th-TH"/>
        </w:rPr>
        <w:t xml:space="preserve"> </w:t>
      </w:r>
      <w:r>
        <w:rPr>
          <w:rFonts w:ascii="Trebuchet MS" w:eastAsia="Arial Unicode MS" w:hAnsi="Trebuchet MS" w:cstheme="minorHAnsi"/>
          <w:sz w:val="20"/>
          <w:szCs w:val="20"/>
          <w:lang w:bidi="th-TH"/>
        </w:rPr>
        <w:t>Fiador</w:t>
      </w:r>
      <w:r w:rsidRPr="00C70DA5">
        <w:rPr>
          <w:rFonts w:ascii="Trebuchet MS" w:eastAsia="Arial Unicode MS" w:hAnsi="Trebuchet MS" w:cstheme="minorHAnsi"/>
          <w:sz w:val="20"/>
          <w:szCs w:val="20"/>
          <w:lang w:bidi="th-TH"/>
        </w:rPr>
        <w:t xml:space="preserve"> e/ou qualquer empresa do </w:t>
      </w:r>
      <w:r w:rsidR="009B26C0">
        <w:rPr>
          <w:rFonts w:ascii="Trebuchet MS" w:eastAsia="Arial Unicode MS" w:hAnsi="Trebuchet MS" w:cstheme="minorHAnsi"/>
          <w:sz w:val="20"/>
          <w:szCs w:val="20"/>
          <w:lang w:bidi="th-TH"/>
        </w:rPr>
        <w:t xml:space="preserve">seu respectivo </w:t>
      </w:r>
      <w:r w:rsidRPr="00C70DA5">
        <w:rPr>
          <w:rFonts w:ascii="Trebuchet MS" w:eastAsia="Arial Unicode MS" w:hAnsi="Trebuchet MS" w:cstheme="minorHAnsi"/>
          <w:sz w:val="20"/>
          <w:szCs w:val="20"/>
          <w:lang w:bidi="th-TH"/>
        </w:rPr>
        <w:t>grupo econômico, de quaisquer termos e condições desta Escritura de Emissão</w:t>
      </w:r>
      <w:r w:rsidR="00AD7986">
        <w:rPr>
          <w:rFonts w:ascii="Trebuchet MS" w:eastAsia="Arial Unicode MS" w:hAnsi="Trebuchet MS" w:cstheme="minorHAnsi"/>
          <w:sz w:val="20"/>
          <w:szCs w:val="20"/>
          <w:lang w:bidi="th-TH"/>
        </w:rPr>
        <w:t xml:space="preserve"> e/ou do Contrato de Cessão</w:t>
      </w:r>
      <w:r w:rsidRPr="00C70DA5">
        <w:rPr>
          <w:rFonts w:ascii="Trebuchet MS" w:eastAsia="Arial Unicode MS" w:hAnsi="Trebuchet MS" w:cstheme="minorHAnsi"/>
          <w:sz w:val="20"/>
          <w:szCs w:val="20"/>
          <w:lang w:bidi="th-TH"/>
        </w:rPr>
        <w:t xml:space="preserve"> e/ou do</w:t>
      </w:r>
      <w:r w:rsidR="009B26C0">
        <w:rPr>
          <w:rFonts w:ascii="Trebuchet MS" w:eastAsia="Arial Unicode MS" w:hAnsi="Trebuchet MS" w:cstheme="minorHAnsi"/>
          <w:sz w:val="20"/>
          <w:szCs w:val="20"/>
          <w:lang w:bidi="th-TH"/>
        </w:rPr>
        <w:t>s demais Documentos da Operação, inclusive</w:t>
      </w:r>
      <w:r w:rsidRPr="00C70DA5">
        <w:rPr>
          <w:rFonts w:ascii="Trebuchet MS" w:eastAsia="Arial Unicode MS" w:hAnsi="Trebuchet MS" w:cstheme="minorHAnsi"/>
          <w:sz w:val="20"/>
          <w:szCs w:val="20"/>
          <w:lang w:bidi="th-TH"/>
        </w:rPr>
        <w:t xml:space="preserve"> Contrato de Cessão Fiduciária</w:t>
      </w:r>
      <w:r w:rsidR="009B26C0">
        <w:rPr>
          <w:rFonts w:ascii="Trebuchet MS" w:eastAsia="Arial Unicode MS" w:hAnsi="Trebuchet MS" w:cstheme="minorHAnsi"/>
          <w:sz w:val="20"/>
          <w:szCs w:val="20"/>
          <w:lang w:bidi="th-TH"/>
        </w:rPr>
        <w:t>,</w:t>
      </w:r>
      <w:r w:rsidRPr="00C70DA5">
        <w:rPr>
          <w:rFonts w:ascii="Trebuchet MS" w:eastAsia="Arial Unicode MS" w:hAnsi="Trebuchet MS" w:cstheme="minorHAnsi"/>
          <w:sz w:val="20"/>
          <w:szCs w:val="20"/>
          <w:lang w:bidi="th-TH"/>
        </w:rPr>
        <w:t xml:space="preserve"> </w:t>
      </w:r>
      <w:r w:rsidR="009B26C0">
        <w:rPr>
          <w:rFonts w:ascii="Trebuchet MS" w:eastAsia="Arial Unicode MS" w:hAnsi="Trebuchet MS" w:cstheme="minorHAnsi"/>
          <w:sz w:val="20"/>
          <w:szCs w:val="20"/>
          <w:lang w:bidi="th-TH"/>
        </w:rPr>
        <w:t xml:space="preserve">e quaisquer </w:t>
      </w:r>
      <w:r w:rsidRPr="00C70DA5">
        <w:rPr>
          <w:rFonts w:ascii="Trebuchet MS" w:eastAsia="Arial Unicode MS" w:hAnsi="Trebuchet MS" w:cstheme="minorHAnsi"/>
          <w:sz w:val="20"/>
          <w:szCs w:val="20"/>
          <w:lang w:bidi="th-TH"/>
        </w:rPr>
        <w:t>aditamentos;</w:t>
      </w:r>
      <w:r w:rsidR="009B26C0">
        <w:rPr>
          <w:rFonts w:ascii="Trebuchet MS" w:eastAsia="Arial Unicode MS" w:hAnsi="Trebuchet MS" w:cstheme="minorHAnsi"/>
          <w:sz w:val="20"/>
          <w:szCs w:val="20"/>
          <w:lang w:bidi="th-TH"/>
        </w:rPr>
        <w:t xml:space="preserve"> </w:t>
      </w:r>
    </w:p>
    <w:p w14:paraId="562503F7" w14:textId="77777777" w:rsidR="001C374E" w:rsidRDefault="001C374E" w:rsidP="00863105">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6515FA4D" w14:textId="77777777" w:rsidR="001C374E" w:rsidRDefault="001C374E" w:rsidP="00C70DA5">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transformação da forma societária da Emissora, conforme aplicável, nos termos do artigo 220 da Lei das Sociedades por Ações</w:t>
      </w:r>
      <w:r w:rsidR="00C86253">
        <w:rPr>
          <w:rFonts w:ascii="Trebuchet MS" w:eastAsia="Arial Unicode MS" w:hAnsi="Trebuchet MS" w:cstheme="minorHAnsi"/>
          <w:sz w:val="20"/>
          <w:szCs w:val="20"/>
          <w:lang w:bidi="th-TH"/>
        </w:rPr>
        <w:t>;</w:t>
      </w:r>
    </w:p>
    <w:p w14:paraId="17303CC8" w14:textId="77777777" w:rsidR="004C44FE" w:rsidRDefault="004C44FE" w:rsidP="00085304">
      <w:pPr>
        <w:pStyle w:val="PargrafodaLista"/>
        <w:rPr>
          <w:rFonts w:ascii="Trebuchet MS" w:eastAsia="Arial Unicode MS" w:hAnsi="Trebuchet MS" w:cstheme="minorHAnsi"/>
          <w:sz w:val="20"/>
          <w:szCs w:val="20"/>
          <w:lang w:bidi="th-TH"/>
        </w:rPr>
      </w:pPr>
    </w:p>
    <w:p w14:paraId="30989235" w14:textId="77777777" w:rsidR="004C44FE" w:rsidRDefault="004C44FE" w:rsidP="00085304">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caso </w:t>
      </w:r>
      <w:r>
        <w:rPr>
          <w:rFonts w:ascii="Trebuchet MS" w:eastAsia="Arial Unicode MS" w:hAnsi="Trebuchet MS" w:cstheme="minorHAnsi"/>
          <w:sz w:val="20"/>
          <w:szCs w:val="20"/>
          <w:lang w:bidi="th-TH"/>
        </w:rPr>
        <w:t>a Emissora instrua que o pagamento dos</w:t>
      </w:r>
      <w:r w:rsidRPr="008B580C">
        <w:rPr>
          <w:rFonts w:ascii="Trebuchet MS" w:eastAsia="Arial Unicode MS" w:hAnsi="Trebuchet MS" w:cstheme="minorHAnsi"/>
          <w:sz w:val="20"/>
          <w:szCs w:val="20"/>
          <w:lang w:bidi="th-TH"/>
        </w:rPr>
        <w:t xml:space="preserve"> Direitos Creditórios seja </w:t>
      </w:r>
      <w:r>
        <w:rPr>
          <w:rFonts w:ascii="Trebuchet MS" w:eastAsia="Arial Unicode MS" w:hAnsi="Trebuchet MS" w:cstheme="minorHAnsi"/>
          <w:sz w:val="20"/>
          <w:szCs w:val="20"/>
          <w:lang w:bidi="th-TH"/>
        </w:rPr>
        <w:t>realizado em conta diversa da</w:t>
      </w:r>
      <w:r w:rsidRPr="008B580C">
        <w:rPr>
          <w:rFonts w:ascii="Trebuchet MS" w:eastAsia="Arial Unicode MS" w:hAnsi="Trebuchet MS" w:cstheme="minorHAnsi"/>
          <w:sz w:val="20"/>
          <w:szCs w:val="20"/>
          <w:lang w:bidi="th-TH"/>
        </w:rPr>
        <w:t xml:space="preserve"> </w:t>
      </w:r>
      <w:r w:rsidRPr="000E241C">
        <w:rPr>
          <w:rFonts w:ascii="Trebuchet MS" w:hAnsi="Trebuchet MS"/>
          <w:sz w:val="20"/>
          <w:szCs w:val="20"/>
        </w:rPr>
        <w:t xml:space="preserve">Conta </w:t>
      </w:r>
      <w:r w:rsidRPr="00085304">
        <w:rPr>
          <w:rFonts w:ascii="Trebuchet MS" w:eastAsia="Arial Unicode MS" w:hAnsi="Trebuchet MS" w:cstheme="minorHAnsi"/>
          <w:sz w:val="20"/>
          <w:szCs w:val="20"/>
          <w:lang w:bidi="th-TH"/>
        </w:rPr>
        <w:t>Vinculada</w:t>
      </w:r>
      <w:r>
        <w:rPr>
          <w:rFonts w:ascii="Trebuchet MS" w:hAnsi="Trebuchet MS"/>
          <w:sz w:val="20"/>
          <w:szCs w:val="20"/>
        </w:rPr>
        <w:t xml:space="preserve"> Direitos Creditórios</w:t>
      </w:r>
      <w:r w:rsidRPr="008B580C">
        <w:rPr>
          <w:rFonts w:ascii="Trebuchet MS" w:eastAsia="Arial Unicode MS" w:hAnsi="Trebuchet MS" w:cstheme="minorHAnsi"/>
          <w:sz w:val="20"/>
          <w:szCs w:val="20"/>
          <w:lang w:bidi="th-TH"/>
        </w:rPr>
        <w:t>;</w:t>
      </w:r>
    </w:p>
    <w:p w14:paraId="682DD504" w14:textId="77777777" w:rsidR="00A5302E" w:rsidRDefault="00A5302E" w:rsidP="00863105">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4151EB85" w14:textId="77777777" w:rsidR="004C44FE" w:rsidRDefault="004C44FE" w:rsidP="00085304">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rescisão antecipada ou término antecipado dos Contratos de Locação;</w:t>
      </w:r>
    </w:p>
    <w:p w14:paraId="7EC52AD3" w14:textId="77777777" w:rsidR="004C44FE" w:rsidRDefault="004C44FE" w:rsidP="00863105">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6D08D4DD" w14:textId="77777777" w:rsidR="00C70DA5" w:rsidRPr="00A5302E" w:rsidRDefault="00A5302E" w:rsidP="00863105">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A5302E">
        <w:rPr>
          <w:rFonts w:ascii="Trebuchet MS" w:eastAsia="Arial Unicode MS" w:hAnsi="Trebuchet MS" w:cstheme="minorHAnsi"/>
          <w:sz w:val="20"/>
          <w:szCs w:val="20"/>
          <w:lang w:bidi="th-TH"/>
        </w:rPr>
        <w:t>transferência ou qualquer forma de cessão ou promessa de cessão a terceiros, pela Emissora e/ou pelo Fiador das obrigações assumidas nesta Escritura de Emissão</w:t>
      </w:r>
      <w:r w:rsidR="00AD7986">
        <w:rPr>
          <w:rFonts w:ascii="Trebuchet MS" w:eastAsia="Arial Unicode MS" w:hAnsi="Trebuchet MS" w:cstheme="minorHAnsi"/>
          <w:sz w:val="20"/>
          <w:szCs w:val="20"/>
          <w:lang w:bidi="th-TH"/>
        </w:rPr>
        <w:t xml:space="preserve"> e/ou no Contrato de Cessão</w:t>
      </w:r>
      <w:r w:rsidRPr="00A5302E">
        <w:rPr>
          <w:rFonts w:ascii="Trebuchet MS" w:eastAsia="Arial Unicode MS" w:hAnsi="Trebuchet MS" w:cstheme="minorHAnsi"/>
          <w:sz w:val="20"/>
          <w:szCs w:val="20"/>
          <w:lang w:bidi="th-TH"/>
        </w:rPr>
        <w:t xml:space="preserve">, sem prévia anuência de titulares de CRI; </w:t>
      </w:r>
    </w:p>
    <w:p w14:paraId="06DB1800" w14:textId="77777777" w:rsidR="00C70DA5" w:rsidRDefault="00C70DA5" w:rsidP="00C70DA5">
      <w:pPr>
        <w:pStyle w:val="PargrafodaLista"/>
        <w:rPr>
          <w:rFonts w:ascii="Trebuchet MS" w:eastAsia="Arial Unicode MS" w:hAnsi="Trebuchet MS" w:cstheme="minorHAnsi"/>
          <w:sz w:val="20"/>
          <w:szCs w:val="20"/>
          <w:lang w:bidi="th-TH"/>
        </w:rPr>
      </w:pPr>
    </w:p>
    <w:p w14:paraId="1E347944" w14:textId="77777777" w:rsidR="002B57D6" w:rsidRDefault="00C70DA5" w:rsidP="00C70DA5">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C70DA5">
        <w:rPr>
          <w:rFonts w:ascii="Trebuchet MS" w:eastAsia="Arial Unicode MS" w:hAnsi="Trebuchet MS" w:cstheme="minorHAnsi"/>
          <w:sz w:val="20"/>
          <w:szCs w:val="20"/>
          <w:lang w:bidi="th-TH"/>
        </w:rPr>
        <w:t xml:space="preserve">declaração de vencimento antecipado de qualquer dívida e/ou obrigação financeira, no Brasil ou no exterior, assumidas em quaisquer contratos (inclusive de natureza financeira, local ou internacional), da Emissora e/ou </w:t>
      </w:r>
      <w:r w:rsidR="00661C7E">
        <w:rPr>
          <w:rFonts w:ascii="Trebuchet MS" w:eastAsia="Arial Unicode MS" w:hAnsi="Trebuchet MS" w:cstheme="minorHAnsi"/>
          <w:sz w:val="20"/>
          <w:szCs w:val="20"/>
          <w:lang w:bidi="th-TH"/>
        </w:rPr>
        <w:t xml:space="preserve">do </w:t>
      </w:r>
      <w:r>
        <w:rPr>
          <w:rFonts w:ascii="Trebuchet MS" w:eastAsia="Arial Unicode MS" w:hAnsi="Trebuchet MS" w:cstheme="minorHAnsi"/>
          <w:sz w:val="20"/>
          <w:szCs w:val="20"/>
          <w:lang w:bidi="th-TH"/>
        </w:rPr>
        <w:t>Fiador</w:t>
      </w:r>
      <w:r w:rsidR="009B26C0">
        <w:rPr>
          <w:rFonts w:ascii="Trebuchet MS" w:eastAsia="Arial Unicode MS" w:hAnsi="Trebuchet MS" w:cstheme="minorHAnsi"/>
          <w:sz w:val="20"/>
          <w:szCs w:val="20"/>
          <w:lang w:bidi="th-TH"/>
        </w:rPr>
        <w:t xml:space="preserve"> no âmbito do mercado financeiro e de capitais</w:t>
      </w:r>
      <w:r w:rsidR="002B57D6">
        <w:rPr>
          <w:rFonts w:ascii="Trebuchet MS" w:eastAsia="Arial Unicode MS" w:hAnsi="Trebuchet MS" w:cstheme="minorHAnsi"/>
          <w:sz w:val="20"/>
          <w:szCs w:val="20"/>
          <w:lang w:bidi="th-TH"/>
        </w:rPr>
        <w:t>; ou</w:t>
      </w:r>
    </w:p>
    <w:p w14:paraId="5E1CE132" w14:textId="77777777" w:rsidR="002B57D6" w:rsidRDefault="002B57D6" w:rsidP="00085304">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14F81D8C" w14:textId="77777777" w:rsidR="00BB43D5" w:rsidRPr="001D4D44" w:rsidRDefault="002B57D6" w:rsidP="00BB43D5">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lastRenderedPageBreak/>
        <w:t>caso ocorra um Evento de Recompra Compulsória Automático</w:t>
      </w:r>
      <w:r w:rsidR="00BB43D5">
        <w:rPr>
          <w:rFonts w:ascii="Trebuchet MS" w:eastAsia="Arial Unicode MS" w:hAnsi="Trebuchet MS" w:cstheme="minorHAnsi"/>
          <w:sz w:val="20"/>
          <w:szCs w:val="20"/>
          <w:lang w:bidi="th-TH"/>
        </w:rPr>
        <w:t xml:space="preserve"> ou</w:t>
      </w:r>
      <w:r w:rsidR="00BB43D5" w:rsidRPr="001D4D44">
        <w:rPr>
          <w:rFonts w:ascii="Trebuchet MS" w:eastAsia="Arial Unicode MS" w:hAnsi="Trebuchet MS" w:cstheme="minorHAnsi"/>
          <w:sz w:val="20"/>
          <w:szCs w:val="20"/>
          <w:lang w:bidi="th-TH"/>
        </w:rPr>
        <w:t xml:space="preserve"> um Evento de Multa Indenizatória previsto no Co</w:t>
      </w:r>
      <w:r w:rsidR="00BB43D5">
        <w:rPr>
          <w:rFonts w:ascii="Trebuchet MS" w:eastAsia="Arial Unicode MS" w:hAnsi="Trebuchet MS" w:cstheme="minorHAnsi"/>
          <w:sz w:val="20"/>
          <w:szCs w:val="20"/>
          <w:lang w:bidi="th-TH"/>
        </w:rPr>
        <w:t>n</w:t>
      </w:r>
      <w:r w:rsidR="00BB43D5" w:rsidRPr="001D4D44">
        <w:rPr>
          <w:rFonts w:ascii="Trebuchet MS" w:eastAsia="Arial Unicode MS" w:hAnsi="Trebuchet MS" w:cstheme="minorHAnsi"/>
          <w:sz w:val="20"/>
          <w:szCs w:val="20"/>
          <w:lang w:bidi="th-TH"/>
        </w:rPr>
        <w:t>trato de Cessão (conforme definido no Contrato de Cessão).</w:t>
      </w:r>
    </w:p>
    <w:p w14:paraId="0D924A4C" w14:textId="77777777" w:rsidR="00C70DA5" w:rsidRPr="00BB43D5" w:rsidRDefault="00C70DA5" w:rsidP="00D16A56">
      <w:pPr>
        <w:tabs>
          <w:tab w:val="left" w:pos="851"/>
          <w:tab w:val="left" w:pos="1418"/>
        </w:tabs>
        <w:suppressAutoHyphens/>
        <w:spacing w:line="360" w:lineRule="auto"/>
        <w:jc w:val="both"/>
        <w:rPr>
          <w:rFonts w:ascii="Trebuchet MS" w:eastAsia="Arial Unicode MS" w:hAnsi="Trebuchet MS" w:cstheme="minorHAnsi"/>
          <w:sz w:val="20"/>
          <w:szCs w:val="20"/>
          <w:lang w:bidi="th-TH"/>
        </w:rPr>
      </w:pPr>
    </w:p>
    <w:p w14:paraId="4038EF32" w14:textId="77777777" w:rsidR="00E1501B" w:rsidRPr="008B580C" w:rsidRDefault="006A5D38"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hAnsi="Trebuchet MS"/>
          <w:sz w:val="20"/>
          <w:szCs w:val="20"/>
        </w:rPr>
        <w:t xml:space="preserve">Os </w:t>
      </w:r>
      <w:r w:rsidRPr="008B580C">
        <w:rPr>
          <w:rFonts w:ascii="Trebuchet MS" w:hAnsi="Trebuchet MS" w:cstheme="minorHAnsi"/>
          <w:sz w:val="20"/>
          <w:szCs w:val="20"/>
          <w:lang w:bidi="th-TH"/>
        </w:rPr>
        <w:t>seguintes</w:t>
      </w:r>
      <w:r w:rsidRPr="008B580C">
        <w:rPr>
          <w:rFonts w:ascii="Trebuchet MS" w:hAnsi="Trebuchet MS"/>
          <w:sz w:val="20"/>
          <w:szCs w:val="20"/>
        </w:rPr>
        <w:t xml:space="preserve"> Eventos de Vencimento Antecipado podem acarretar o vencimento das obrigações decorrentes das Debêntures, aplicando-se o disposto na Clausula 6.</w:t>
      </w:r>
      <w:r w:rsidR="000300CD" w:rsidRPr="008B580C">
        <w:rPr>
          <w:rFonts w:ascii="Trebuchet MS" w:hAnsi="Trebuchet MS"/>
          <w:sz w:val="20"/>
          <w:szCs w:val="20"/>
        </w:rPr>
        <w:t>1.</w:t>
      </w:r>
      <w:r w:rsidR="00B15654" w:rsidRPr="008B580C">
        <w:rPr>
          <w:rFonts w:ascii="Trebuchet MS" w:hAnsi="Trebuchet MS"/>
          <w:sz w:val="20"/>
          <w:szCs w:val="20"/>
        </w:rPr>
        <w:t>3</w:t>
      </w:r>
      <w:r w:rsidRPr="008B580C">
        <w:rPr>
          <w:rFonts w:ascii="Trebuchet MS" w:hAnsi="Trebuchet MS"/>
          <w:sz w:val="20"/>
          <w:szCs w:val="20"/>
        </w:rPr>
        <w:t xml:space="preserve"> abaixo:</w:t>
      </w:r>
    </w:p>
    <w:p w14:paraId="633D23BC" w14:textId="77777777" w:rsidR="006A5D38" w:rsidRPr="008B580C" w:rsidRDefault="006A5D38" w:rsidP="00C23619">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3B90C395" w14:textId="77777777" w:rsidR="006A5D38" w:rsidRPr="008B580C" w:rsidRDefault="00547E1F" w:rsidP="008601AF">
      <w:pPr>
        <w:numPr>
          <w:ilvl w:val="4"/>
          <w:numId w:val="9"/>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inadimplemento</w:t>
      </w:r>
      <w:r w:rsidR="00574689" w:rsidRPr="008B580C">
        <w:rPr>
          <w:rFonts w:ascii="Trebuchet MS" w:eastAsia="Arial Unicode MS" w:hAnsi="Trebuchet MS" w:cstheme="minorHAnsi"/>
          <w:sz w:val="20"/>
          <w:szCs w:val="20"/>
          <w:lang w:bidi="th-TH"/>
        </w:rPr>
        <w:t xml:space="preserve"> </w:t>
      </w:r>
      <w:r w:rsidR="006A5D38" w:rsidRPr="008B580C">
        <w:rPr>
          <w:rFonts w:ascii="Trebuchet MS" w:eastAsia="Arial Unicode MS" w:hAnsi="Trebuchet MS" w:cstheme="minorHAnsi"/>
          <w:sz w:val="20"/>
          <w:szCs w:val="20"/>
          <w:lang w:bidi="th-TH"/>
        </w:rPr>
        <w:t>de quaisquer obrigações pecuniárias da Emissora</w:t>
      </w:r>
      <w:r w:rsidR="000D3D54" w:rsidRPr="008B580C">
        <w:rPr>
          <w:rFonts w:ascii="Trebuchet MS" w:eastAsia="Arial Unicode MS" w:hAnsi="Trebuchet MS" w:cstheme="minorHAnsi"/>
          <w:sz w:val="20"/>
          <w:szCs w:val="20"/>
          <w:lang w:bidi="th-TH"/>
        </w:rPr>
        <w:t xml:space="preserve"> e/ou do Fiado</w:t>
      </w:r>
      <w:r w:rsidR="00661C7E">
        <w:rPr>
          <w:rFonts w:ascii="Trebuchet MS" w:eastAsia="Arial Unicode MS" w:hAnsi="Trebuchet MS" w:cstheme="minorHAnsi"/>
          <w:sz w:val="20"/>
          <w:szCs w:val="20"/>
          <w:lang w:bidi="th-TH"/>
        </w:rPr>
        <w:t>r</w:t>
      </w:r>
      <w:r w:rsidR="000D3D54" w:rsidRPr="008B580C">
        <w:rPr>
          <w:rFonts w:ascii="Trebuchet MS" w:eastAsia="Arial Unicode MS" w:hAnsi="Trebuchet MS" w:cstheme="minorHAnsi"/>
          <w:sz w:val="20"/>
          <w:szCs w:val="20"/>
          <w:lang w:bidi="th-TH"/>
        </w:rPr>
        <w:t xml:space="preserve"> </w:t>
      </w:r>
      <w:r w:rsidR="00C505DE" w:rsidRPr="008B580C">
        <w:rPr>
          <w:rFonts w:ascii="Trebuchet MS" w:eastAsia="Arial Unicode MS" w:hAnsi="Trebuchet MS" w:cstheme="minorHAnsi"/>
          <w:sz w:val="20"/>
          <w:szCs w:val="20"/>
          <w:lang w:bidi="th-TH"/>
        </w:rPr>
        <w:t>assumidas perante</w:t>
      </w:r>
      <w:r w:rsidR="000D3D54" w:rsidRPr="008B580C">
        <w:rPr>
          <w:rFonts w:ascii="Trebuchet MS" w:eastAsia="Arial Unicode MS" w:hAnsi="Trebuchet MS" w:cstheme="minorHAnsi"/>
          <w:sz w:val="20"/>
          <w:szCs w:val="20"/>
          <w:lang w:bidi="th-TH"/>
        </w:rPr>
        <w:t xml:space="preserve"> </w:t>
      </w:r>
      <w:r w:rsidR="00F9790B" w:rsidRPr="008B580C" w:rsidDel="003204E6">
        <w:rPr>
          <w:rFonts w:ascii="Trebuchet MS" w:eastAsia="Arial Unicode MS" w:hAnsi="Trebuchet MS" w:cstheme="minorHAnsi"/>
          <w:sz w:val="20"/>
          <w:szCs w:val="20"/>
          <w:lang w:bidi="th-TH"/>
        </w:rPr>
        <w:t xml:space="preserve">instituições financeiras </w:t>
      </w:r>
      <w:r w:rsidR="006815B2" w:rsidRPr="008B580C">
        <w:rPr>
          <w:rFonts w:ascii="Trebuchet MS" w:eastAsia="Arial Unicode MS" w:hAnsi="Trebuchet MS" w:cstheme="minorHAnsi"/>
          <w:sz w:val="20"/>
          <w:szCs w:val="20"/>
          <w:lang w:bidi="th-TH"/>
        </w:rPr>
        <w:t xml:space="preserve">no âmbito do mercado financeiro ou de capitais, </w:t>
      </w:r>
      <w:r w:rsidR="006A5D38" w:rsidRPr="008B580C">
        <w:rPr>
          <w:rFonts w:ascii="Trebuchet MS" w:eastAsia="Arial Unicode MS" w:hAnsi="Trebuchet MS" w:cstheme="minorHAnsi"/>
          <w:sz w:val="20"/>
          <w:szCs w:val="20"/>
          <w:lang w:bidi="th-TH"/>
        </w:rPr>
        <w:t>envolvendo valor, individual ou em conjunto, igual ou superior a R$</w:t>
      </w:r>
      <w:r w:rsidR="006A5D38" w:rsidRPr="008B580C">
        <w:rPr>
          <w:rFonts w:ascii="Trebuchet MS" w:hAnsi="Trebuchet MS" w:cstheme="minorHAnsi"/>
          <w:bCs/>
          <w:sz w:val="20"/>
          <w:szCs w:val="20"/>
        </w:rPr>
        <w:t xml:space="preserve"> </w:t>
      </w:r>
      <w:r w:rsidR="004B157B">
        <w:rPr>
          <w:rFonts w:ascii="Trebuchet MS" w:hAnsi="Trebuchet MS"/>
          <w:color w:val="000000"/>
          <w:sz w:val="20"/>
          <w:szCs w:val="20"/>
        </w:rPr>
        <w:t>2.000.000,00 (dois milhões de reais)</w:t>
      </w:r>
      <w:r w:rsidR="006A5D38" w:rsidRPr="008B580C">
        <w:rPr>
          <w:rFonts w:ascii="Trebuchet MS" w:hAnsi="Trebuchet MS" w:cstheme="minorHAnsi"/>
          <w:bCs/>
          <w:sz w:val="20"/>
          <w:szCs w:val="20"/>
        </w:rPr>
        <w:t>;</w:t>
      </w:r>
    </w:p>
    <w:p w14:paraId="3BABEE44" w14:textId="77777777" w:rsidR="00F469AB" w:rsidRPr="008B580C" w:rsidRDefault="00F469AB" w:rsidP="00C23619">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4DE076F3" w14:textId="77777777" w:rsidR="00B428CC" w:rsidRDefault="00B428CC"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inadimplemento, pela Emissora e/ou </w:t>
      </w:r>
      <w:r w:rsidR="00F851D5">
        <w:rPr>
          <w:rFonts w:ascii="Trebuchet MS" w:eastAsia="Arial Unicode MS" w:hAnsi="Trebuchet MS" w:cstheme="minorHAnsi"/>
          <w:sz w:val="20"/>
          <w:szCs w:val="20"/>
          <w:lang w:bidi="th-TH"/>
        </w:rPr>
        <w:t>pelo</w:t>
      </w:r>
      <w:r w:rsidRPr="008B580C">
        <w:rPr>
          <w:rFonts w:ascii="Trebuchet MS" w:eastAsia="Arial Unicode MS" w:hAnsi="Trebuchet MS" w:cstheme="minorHAnsi"/>
          <w:sz w:val="20"/>
          <w:szCs w:val="20"/>
          <w:lang w:bidi="th-TH"/>
        </w:rPr>
        <w:t xml:space="preserve"> Fiador, de qualquer obrigação não pecuniária prevista nesta Escritura de Emissão</w:t>
      </w:r>
      <w:r w:rsidR="00AD7986">
        <w:rPr>
          <w:rFonts w:ascii="Trebuchet MS" w:eastAsia="Arial Unicode MS" w:hAnsi="Trebuchet MS" w:cstheme="minorHAnsi"/>
          <w:sz w:val="20"/>
          <w:szCs w:val="20"/>
          <w:lang w:bidi="th-TH"/>
        </w:rPr>
        <w:t xml:space="preserve"> e/ou no Contrato de Cessão</w:t>
      </w:r>
      <w:r w:rsidRPr="008B580C">
        <w:rPr>
          <w:rFonts w:ascii="Trebuchet MS" w:eastAsia="Arial Unicode MS" w:hAnsi="Trebuchet MS" w:cstheme="minorHAnsi"/>
          <w:sz w:val="20"/>
          <w:szCs w:val="20"/>
          <w:lang w:bidi="th-TH"/>
        </w:rPr>
        <w:t xml:space="preserve"> e/ou em qualquer dos demais Documentos da Operação</w:t>
      </w:r>
      <w:r w:rsidR="00277BAA">
        <w:rPr>
          <w:rFonts w:ascii="Trebuchet MS" w:eastAsia="Arial Unicode MS" w:hAnsi="Trebuchet MS" w:cstheme="minorHAnsi"/>
          <w:sz w:val="20"/>
          <w:szCs w:val="20"/>
          <w:lang w:bidi="th-TH"/>
        </w:rPr>
        <w:t>, excluindo-se, aqui, os Contratos de Locação</w:t>
      </w:r>
      <w:r w:rsidRPr="008B580C">
        <w:rPr>
          <w:rFonts w:ascii="Trebuchet MS" w:eastAsia="Arial Unicode MS" w:hAnsi="Trebuchet MS" w:cstheme="minorHAnsi"/>
          <w:sz w:val="20"/>
          <w:szCs w:val="20"/>
          <w:lang w:bidi="th-TH"/>
        </w:rPr>
        <w:t>, não sanado no prazo de 5 (cinco) Dias Úteis contados da data do respectivo inadimplemento;</w:t>
      </w:r>
    </w:p>
    <w:p w14:paraId="374036B9" w14:textId="77777777" w:rsidR="004E0DD6" w:rsidRPr="008B580C" w:rsidRDefault="004E0DD6" w:rsidP="00C23619">
      <w:pPr>
        <w:tabs>
          <w:tab w:val="left" w:pos="851"/>
        </w:tabs>
        <w:suppressAutoHyphens/>
        <w:spacing w:line="360" w:lineRule="auto"/>
        <w:ind w:left="1985"/>
        <w:jc w:val="both"/>
        <w:rPr>
          <w:rFonts w:ascii="Trebuchet MS" w:eastAsia="Arial Unicode MS" w:hAnsi="Trebuchet MS" w:cstheme="minorHAnsi"/>
          <w:sz w:val="20"/>
          <w:szCs w:val="20"/>
          <w:lang w:bidi="th-TH"/>
        </w:rPr>
      </w:pPr>
    </w:p>
    <w:p w14:paraId="35802702" w14:textId="77777777" w:rsidR="003204E6" w:rsidRPr="00757F5A" w:rsidRDefault="003204E6" w:rsidP="008601AF">
      <w:pPr>
        <w:numPr>
          <w:ilvl w:val="4"/>
          <w:numId w:val="9"/>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protesto legítimo de títulos contra a Emissora</w:t>
      </w:r>
      <w:r w:rsidR="000D3D54" w:rsidRPr="008B580C">
        <w:rPr>
          <w:rFonts w:ascii="Trebuchet MS" w:eastAsia="Arial Unicode MS" w:hAnsi="Trebuchet MS" w:cstheme="minorHAnsi"/>
          <w:sz w:val="20"/>
          <w:szCs w:val="20"/>
          <w:lang w:bidi="th-TH"/>
        </w:rPr>
        <w:t xml:space="preserve"> e/ou </w:t>
      </w:r>
      <w:r w:rsidR="00A44581" w:rsidRPr="008B580C">
        <w:rPr>
          <w:rFonts w:ascii="Trebuchet MS" w:eastAsia="Arial Unicode MS" w:hAnsi="Trebuchet MS" w:cstheme="minorHAnsi"/>
          <w:sz w:val="20"/>
          <w:szCs w:val="20"/>
          <w:lang w:bidi="th-TH"/>
        </w:rPr>
        <w:t xml:space="preserve">contra </w:t>
      </w:r>
      <w:r w:rsidR="00F851D5">
        <w:rPr>
          <w:rFonts w:ascii="Trebuchet MS" w:eastAsia="Arial Unicode MS" w:hAnsi="Trebuchet MS" w:cstheme="minorHAnsi"/>
          <w:sz w:val="20"/>
          <w:szCs w:val="20"/>
          <w:lang w:bidi="th-TH"/>
        </w:rPr>
        <w:t>o</w:t>
      </w:r>
      <w:r w:rsidR="000D3D54" w:rsidRPr="008B580C">
        <w:rPr>
          <w:rFonts w:ascii="Trebuchet MS" w:eastAsia="Arial Unicode MS" w:hAnsi="Trebuchet MS" w:cstheme="minorHAnsi"/>
          <w:sz w:val="20"/>
          <w:szCs w:val="20"/>
          <w:lang w:bidi="th-TH"/>
        </w:rPr>
        <w:t xml:space="preserve"> Fiador</w:t>
      </w:r>
      <w:r w:rsidRPr="008B580C">
        <w:rPr>
          <w:rFonts w:ascii="Trebuchet MS" w:eastAsia="Arial Unicode MS" w:hAnsi="Trebuchet MS" w:cstheme="minorHAnsi"/>
          <w:sz w:val="20"/>
          <w:szCs w:val="20"/>
          <w:lang w:bidi="th-TH"/>
        </w:rPr>
        <w:t xml:space="preserve">, com valor unitário ou agregado em montante igual ou superior a </w:t>
      </w:r>
      <w:r w:rsidR="000D3D54" w:rsidRPr="008B580C">
        <w:rPr>
          <w:rFonts w:ascii="Trebuchet MS" w:eastAsia="Arial Unicode MS" w:hAnsi="Trebuchet MS" w:cstheme="minorHAnsi"/>
          <w:sz w:val="20"/>
          <w:szCs w:val="20"/>
          <w:lang w:bidi="th-TH"/>
        </w:rPr>
        <w:t>R$</w:t>
      </w:r>
      <w:r w:rsidR="000D3D54" w:rsidRPr="008B580C">
        <w:rPr>
          <w:rFonts w:ascii="Trebuchet MS" w:hAnsi="Trebuchet MS" w:cstheme="minorHAnsi"/>
          <w:bCs/>
          <w:sz w:val="20"/>
          <w:szCs w:val="20"/>
        </w:rPr>
        <w:t xml:space="preserve"> </w:t>
      </w:r>
      <w:r w:rsidR="004B157B">
        <w:rPr>
          <w:rFonts w:ascii="Trebuchet MS" w:hAnsi="Trebuchet MS"/>
          <w:color w:val="000000"/>
          <w:sz w:val="20"/>
          <w:szCs w:val="20"/>
        </w:rPr>
        <w:t>2.000.000,00 (dois milhões de reais)</w:t>
      </w:r>
      <w:r w:rsidRPr="008B580C">
        <w:rPr>
          <w:rFonts w:ascii="Trebuchet MS" w:eastAsia="Arial Unicode MS" w:hAnsi="Trebuchet MS" w:cstheme="minorHAnsi"/>
          <w:sz w:val="20"/>
          <w:szCs w:val="20"/>
          <w:lang w:bidi="th-TH"/>
        </w:rPr>
        <w:t>, salvo se sanado no prazo legal ou (</w:t>
      </w:r>
      <w:r w:rsidR="005D6447" w:rsidRPr="008B580C">
        <w:rPr>
          <w:rFonts w:ascii="Trebuchet MS" w:eastAsia="Arial Unicode MS" w:hAnsi="Trebuchet MS" w:cstheme="minorHAnsi"/>
          <w:sz w:val="20"/>
          <w:szCs w:val="20"/>
          <w:lang w:bidi="th-TH"/>
        </w:rPr>
        <w:t>a</w:t>
      </w:r>
      <w:r w:rsidRPr="008B580C">
        <w:rPr>
          <w:rFonts w:ascii="Trebuchet MS" w:eastAsia="Arial Unicode MS" w:hAnsi="Trebuchet MS" w:cstheme="minorHAnsi"/>
          <w:sz w:val="20"/>
          <w:szCs w:val="20"/>
          <w:lang w:bidi="th-TH"/>
        </w:rPr>
        <w:t>) o protesto tiver sido efetuado por erro ou má-fé de terceiros, desde que validamente comprovado; (</w:t>
      </w:r>
      <w:r w:rsidR="005D6447" w:rsidRPr="008B580C">
        <w:rPr>
          <w:rFonts w:ascii="Trebuchet MS" w:eastAsia="Arial Unicode MS" w:hAnsi="Trebuchet MS" w:cstheme="minorHAnsi"/>
          <w:sz w:val="20"/>
          <w:szCs w:val="20"/>
          <w:lang w:bidi="th-TH"/>
        </w:rPr>
        <w:t>b</w:t>
      </w:r>
      <w:r w:rsidRPr="008B580C">
        <w:rPr>
          <w:rFonts w:ascii="Trebuchet MS" w:eastAsia="Arial Unicode MS" w:hAnsi="Trebuchet MS" w:cstheme="minorHAnsi"/>
          <w:sz w:val="20"/>
          <w:szCs w:val="20"/>
          <w:lang w:bidi="th-TH"/>
        </w:rPr>
        <w:t>) se for cancelado ou sustado, em qualquer das hipóteses, anteriormente à declaração de vencimento antecipado nos termos deste instrumento; ou (</w:t>
      </w:r>
      <w:r w:rsidR="005D6447" w:rsidRPr="008B580C">
        <w:rPr>
          <w:rFonts w:ascii="Trebuchet MS" w:eastAsia="Arial Unicode MS" w:hAnsi="Trebuchet MS" w:cstheme="minorHAnsi"/>
          <w:sz w:val="20"/>
          <w:szCs w:val="20"/>
          <w:lang w:bidi="th-TH"/>
        </w:rPr>
        <w:t>c</w:t>
      </w:r>
      <w:r w:rsidRPr="008B580C">
        <w:rPr>
          <w:rFonts w:ascii="Trebuchet MS" w:eastAsia="Arial Unicode MS" w:hAnsi="Trebuchet MS" w:cstheme="minorHAnsi"/>
          <w:sz w:val="20"/>
          <w:szCs w:val="20"/>
          <w:lang w:bidi="th-TH"/>
        </w:rPr>
        <w:t xml:space="preserve">) o montante protestado foi devidamente </w:t>
      </w:r>
      <w:r w:rsidR="00754D62" w:rsidRPr="008B580C">
        <w:rPr>
          <w:rFonts w:ascii="Trebuchet MS" w:eastAsia="Arial Unicode MS" w:hAnsi="Trebuchet MS" w:cstheme="minorHAnsi"/>
          <w:sz w:val="20"/>
          <w:szCs w:val="20"/>
          <w:lang w:bidi="th-TH"/>
        </w:rPr>
        <w:t>pago</w:t>
      </w:r>
      <w:r w:rsidRPr="008B580C">
        <w:rPr>
          <w:rFonts w:ascii="Trebuchet MS" w:eastAsia="Arial Unicode MS" w:hAnsi="Trebuchet MS" w:cstheme="minorHAnsi"/>
          <w:sz w:val="20"/>
          <w:szCs w:val="20"/>
          <w:lang w:bidi="th-TH"/>
        </w:rPr>
        <w:t xml:space="preserve"> pela Emissora</w:t>
      </w:r>
      <w:r w:rsidR="00D9308D">
        <w:rPr>
          <w:rFonts w:ascii="Trebuchet MS" w:eastAsia="Arial Unicode MS" w:hAnsi="Trebuchet MS" w:cstheme="minorHAnsi"/>
          <w:sz w:val="20"/>
          <w:szCs w:val="20"/>
          <w:lang w:bidi="th-TH"/>
        </w:rPr>
        <w:t xml:space="preserve"> e/ou pelo Fiador, conforme o caso</w:t>
      </w:r>
      <w:r w:rsidRPr="008B580C">
        <w:rPr>
          <w:rFonts w:ascii="Trebuchet MS" w:eastAsia="Arial Unicode MS" w:hAnsi="Trebuchet MS" w:cstheme="minorHAnsi"/>
          <w:sz w:val="20"/>
          <w:szCs w:val="20"/>
          <w:lang w:bidi="th-TH"/>
        </w:rPr>
        <w:t>;</w:t>
      </w:r>
      <w:r w:rsidR="00757F5A">
        <w:rPr>
          <w:rFonts w:ascii="Trebuchet MS" w:eastAsia="Arial Unicode MS" w:hAnsi="Trebuchet MS" w:cstheme="minorHAnsi"/>
          <w:sz w:val="20"/>
          <w:szCs w:val="20"/>
          <w:lang w:bidi="th-TH"/>
        </w:rPr>
        <w:t xml:space="preserve"> </w:t>
      </w:r>
    </w:p>
    <w:p w14:paraId="10653C5D" w14:textId="77777777" w:rsidR="00A44581" w:rsidRPr="008B580C" w:rsidRDefault="00A44581" w:rsidP="00C23619">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16C97DF3" w14:textId="77777777" w:rsidR="008769DD" w:rsidRPr="008B580C" w:rsidRDefault="00A5302E" w:rsidP="008601AF">
      <w:pPr>
        <w:numPr>
          <w:ilvl w:val="4"/>
          <w:numId w:val="9"/>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C70DA5">
        <w:rPr>
          <w:rFonts w:ascii="Trebuchet MS" w:eastAsia="Arial Unicode MS" w:hAnsi="Trebuchet MS" w:cstheme="minorHAnsi"/>
          <w:sz w:val="20"/>
          <w:szCs w:val="20"/>
          <w:lang w:bidi="th-TH"/>
        </w:rPr>
        <w:t xml:space="preserve">descumprimento, pela Emissora e/ou </w:t>
      </w:r>
      <w:r w:rsidR="00F851D5">
        <w:rPr>
          <w:rFonts w:ascii="Trebuchet MS" w:eastAsia="Arial Unicode MS" w:hAnsi="Trebuchet MS" w:cstheme="minorHAnsi"/>
          <w:sz w:val="20"/>
          <w:szCs w:val="20"/>
          <w:lang w:bidi="th-TH"/>
        </w:rPr>
        <w:t>pelo</w:t>
      </w:r>
      <w:r w:rsidRPr="00C70DA5">
        <w:rPr>
          <w:rFonts w:ascii="Trebuchet MS" w:eastAsia="Arial Unicode MS" w:hAnsi="Trebuchet MS" w:cstheme="minorHAnsi"/>
          <w:sz w:val="20"/>
          <w:szCs w:val="20"/>
          <w:lang w:bidi="th-TH"/>
        </w:rPr>
        <w:t xml:space="preserve"> </w:t>
      </w:r>
      <w:r>
        <w:rPr>
          <w:rFonts w:ascii="Trebuchet MS" w:eastAsia="Arial Unicode MS" w:hAnsi="Trebuchet MS" w:cstheme="minorHAnsi"/>
          <w:sz w:val="20"/>
          <w:szCs w:val="20"/>
          <w:lang w:bidi="th-TH"/>
        </w:rPr>
        <w:t>Fiador</w:t>
      </w:r>
      <w:r w:rsidRPr="00C70DA5">
        <w:rPr>
          <w:rFonts w:ascii="Trebuchet MS" w:eastAsia="Arial Unicode MS" w:hAnsi="Trebuchet MS" w:cstheme="minorHAnsi"/>
          <w:sz w:val="20"/>
          <w:szCs w:val="20"/>
          <w:lang w:bidi="th-TH"/>
        </w:rPr>
        <w:t xml:space="preserve">, de decisão arbitral ou judicial (cível, tributária, trabalhista, ambiental e outros) de exigibilidade imediata, proferida contra a Emissora e/ou contra o </w:t>
      </w:r>
      <w:r>
        <w:rPr>
          <w:rFonts w:ascii="Trebuchet MS" w:eastAsia="Arial Unicode MS" w:hAnsi="Trebuchet MS" w:cstheme="minorHAnsi"/>
          <w:sz w:val="20"/>
          <w:szCs w:val="20"/>
          <w:lang w:bidi="th-TH"/>
        </w:rPr>
        <w:t>Fiador</w:t>
      </w:r>
      <w:r w:rsidRPr="00C70DA5">
        <w:rPr>
          <w:rFonts w:ascii="Trebuchet MS" w:eastAsia="Arial Unicode MS" w:hAnsi="Trebuchet MS" w:cstheme="minorHAnsi"/>
          <w:sz w:val="20"/>
          <w:szCs w:val="20"/>
          <w:lang w:bidi="th-TH"/>
        </w:rPr>
        <w:t xml:space="preserve">, que </w:t>
      </w:r>
      <w:r>
        <w:rPr>
          <w:rFonts w:ascii="Trebuchet MS" w:eastAsia="Arial Unicode MS" w:hAnsi="Trebuchet MS" w:cstheme="minorHAnsi"/>
          <w:sz w:val="20"/>
          <w:szCs w:val="20"/>
          <w:lang w:bidi="th-TH"/>
        </w:rPr>
        <w:t>resulte na obrigação de</w:t>
      </w:r>
      <w:r w:rsidRPr="00C70DA5">
        <w:rPr>
          <w:rFonts w:ascii="Trebuchet MS" w:eastAsia="Arial Unicode MS" w:hAnsi="Trebuchet MS" w:cstheme="minorHAnsi"/>
          <w:sz w:val="20"/>
          <w:szCs w:val="20"/>
          <w:lang w:bidi="th-TH"/>
        </w:rPr>
        <w:t xml:space="preserve"> pagamento de valor, individual ou agregado, superior a </w:t>
      </w:r>
      <w:r w:rsidR="001C374E">
        <w:rPr>
          <w:rFonts w:ascii="Trebuchet MS" w:eastAsia="Arial Unicode MS" w:hAnsi="Trebuchet MS" w:cstheme="minorHAnsi"/>
          <w:sz w:val="20"/>
          <w:szCs w:val="20"/>
          <w:lang w:bidi="th-TH"/>
        </w:rPr>
        <w:t xml:space="preserve">R$ </w:t>
      </w:r>
      <w:r w:rsidR="004B157B">
        <w:rPr>
          <w:rFonts w:ascii="Trebuchet MS" w:eastAsia="Arial Unicode MS" w:hAnsi="Trebuchet MS" w:cstheme="minorHAnsi"/>
          <w:sz w:val="20"/>
          <w:szCs w:val="20"/>
          <w:lang w:bidi="th-TH"/>
        </w:rPr>
        <w:t>2.000.000,00 (dois milhões de reais)</w:t>
      </w:r>
      <w:r w:rsidR="008769DD" w:rsidRPr="008B580C">
        <w:rPr>
          <w:rFonts w:ascii="Trebuchet MS" w:hAnsi="Trebuchet MS" w:cstheme="minorHAnsi"/>
          <w:bCs/>
          <w:sz w:val="20"/>
          <w:szCs w:val="20"/>
        </w:rPr>
        <w:t>;</w:t>
      </w:r>
    </w:p>
    <w:p w14:paraId="4AF195AA" w14:textId="77777777" w:rsidR="00A5302E" w:rsidRDefault="00A5302E" w:rsidP="00863105">
      <w:pPr>
        <w:tabs>
          <w:tab w:val="num" w:pos="1418"/>
        </w:tabs>
        <w:suppressAutoHyphens/>
        <w:spacing w:line="360" w:lineRule="auto"/>
        <w:ind w:left="709"/>
        <w:jc w:val="both"/>
        <w:rPr>
          <w:rFonts w:ascii="Trebuchet MS" w:eastAsia="Arial Unicode MS" w:hAnsi="Trebuchet MS" w:cstheme="minorHAnsi"/>
          <w:sz w:val="20"/>
          <w:szCs w:val="20"/>
          <w:lang w:bidi="th-TH"/>
        </w:rPr>
      </w:pPr>
    </w:p>
    <w:p w14:paraId="3107720D" w14:textId="77777777" w:rsidR="00040DCD" w:rsidRPr="008B580C" w:rsidRDefault="00C903B7"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mudança do objeto social da Emissora</w:t>
      </w:r>
      <w:r w:rsidR="00CA307F">
        <w:rPr>
          <w:rFonts w:ascii="Trebuchet MS" w:eastAsia="Arial Unicode MS" w:hAnsi="Trebuchet MS" w:cstheme="minorHAnsi"/>
          <w:sz w:val="20"/>
          <w:szCs w:val="20"/>
          <w:lang w:bidi="th-TH"/>
        </w:rPr>
        <w:t xml:space="preserve"> e/ou do Fiador</w:t>
      </w:r>
      <w:r w:rsidRPr="008B580C">
        <w:rPr>
          <w:rFonts w:ascii="Trebuchet MS" w:eastAsia="Arial Unicode MS" w:hAnsi="Trebuchet MS" w:cstheme="minorHAnsi"/>
          <w:sz w:val="20"/>
          <w:szCs w:val="20"/>
          <w:lang w:bidi="th-TH"/>
        </w:rPr>
        <w:t xml:space="preserve"> de forma a alterar suas atividades principais ou a agregar a essas atividades novos negócios que tenham prevalência ou represent</w:t>
      </w:r>
      <w:r w:rsidR="00707F96" w:rsidRPr="008B580C">
        <w:rPr>
          <w:rFonts w:ascii="Trebuchet MS" w:eastAsia="Arial Unicode MS" w:hAnsi="Trebuchet MS" w:cstheme="minorHAnsi"/>
          <w:sz w:val="20"/>
          <w:szCs w:val="20"/>
          <w:lang w:bidi="th-TH"/>
        </w:rPr>
        <w:t>em</w:t>
      </w:r>
      <w:r w:rsidRPr="008B580C">
        <w:rPr>
          <w:rFonts w:ascii="Trebuchet MS" w:eastAsia="Arial Unicode MS" w:hAnsi="Trebuchet MS" w:cstheme="minorHAnsi"/>
          <w:sz w:val="20"/>
          <w:szCs w:val="20"/>
          <w:lang w:bidi="th-TH"/>
        </w:rPr>
        <w:t xml:space="preserve"> desvios em relação às atividades atualmente desenvolvidas pela Emissora</w:t>
      </w:r>
      <w:r w:rsidR="000F3164" w:rsidRPr="008B580C">
        <w:rPr>
          <w:rFonts w:ascii="Trebuchet MS" w:eastAsia="Arial Unicode MS" w:hAnsi="Trebuchet MS" w:cstheme="minorHAnsi"/>
          <w:sz w:val="20"/>
          <w:szCs w:val="20"/>
          <w:lang w:bidi="th-TH"/>
        </w:rPr>
        <w:t>;</w:t>
      </w:r>
    </w:p>
    <w:p w14:paraId="05AF27A8" w14:textId="77777777" w:rsidR="00040DCD" w:rsidRPr="008B580C" w:rsidRDefault="00040DCD" w:rsidP="00C23619">
      <w:pPr>
        <w:suppressAutoHyphens/>
        <w:spacing w:line="360" w:lineRule="auto"/>
        <w:ind w:left="709"/>
        <w:jc w:val="both"/>
        <w:rPr>
          <w:rFonts w:ascii="Trebuchet MS" w:eastAsia="Arial Unicode MS" w:hAnsi="Trebuchet MS" w:cstheme="minorHAnsi"/>
          <w:sz w:val="20"/>
          <w:szCs w:val="20"/>
          <w:lang w:bidi="th-TH"/>
        </w:rPr>
      </w:pPr>
    </w:p>
    <w:p w14:paraId="2B90FDB9" w14:textId="77777777" w:rsidR="004E0DD6" w:rsidRPr="008B580C" w:rsidRDefault="004E0DD6"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não renovação, cancelamento, revogação ou suspensão </w:t>
      </w:r>
      <w:r w:rsidR="00FA1594" w:rsidRPr="008B580C">
        <w:rPr>
          <w:rFonts w:ascii="Trebuchet MS" w:eastAsia="Arial Unicode MS" w:hAnsi="Trebuchet MS" w:cstheme="minorHAnsi"/>
          <w:sz w:val="20"/>
          <w:szCs w:val="20"/>
          <w:lang w:bidi="th-TH"/>
        </w:rPr>
        <w:t xml:space="preserve">de quaisquer </w:t>
      </w:r>
      <w:r w:rsidRPr="008B580C">
        <w:rPr>
          <w:rFonts w:ascii="Trebuchet MS" w:eastAsia="Arial Unicode MS" w:hAnsi="Trebuchet MS" w:cstheme="minorHAnsi"/>
          <w:sz w:val="20"/>
          <w:szCs w:val="20"/>
          <w:lang w:bidi="th-TH"/>
        </w:rPr>
        <w:t>das autorizações e licenças, inclusive as ambientais, exigidas para o regular exercício das atividades desenvolvidas pela Emissora;</w:t>
      </w:r>
    </w:p>
    <w:p w14:paraId="746263B1" w14:textId="77777777" w:rsidR="000F3164" w:rsidRPr="008B580C" w:rsidRDefault="000F3164" w:rsidP="00C23619">
      <w:pPr>
        <w:tabs>
          <w:tab w:val="num" w:pos="1418"/>
        </w:tabs>
        <w:suppressAutoHyphens/>
        <w:spacing w:line="360" w:lineRule="auto"/>
        <w:ind w:left="709"/>
        <w:jc w:val="both"/>
        <w:rPr>
          <w:rFonts w:ascii="Trebuchet MS" w:eastAsia="Arial Unicode MS" w:hAnsi="Trebuchet MS" w:cstheme="minorHAnsi"/>
          <w:sz w:val="20"/>
          <w:szCs w:val="20"/>
          <w:lang w:bidi="th-TH"/>
        </w:rPr>
      </w:pPr>
    </w:p>
    <w:p w14:paraId="7D97740F" w14:textId="77777777" w:rsidR="003418EC" w:rsidRPr="008B580C" w:rsidRDefault="000F3164"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redução </w:t>
      </w:r>
      <w:r w:rsidR="00147E4C" w:rsidRPr="008B580C">
        <w:rPr>
          <w:rFonts w:ascii="Trebuchet MS" w:eastAsia="Arial Unicode MS" w:hAnsi="Trebuchet MS" w:cstheme="minorHAnsi"/>
          <w:sz w:val="20"/>
          <w:szCs w:val="20"/>
          <w:lang w:bidi="th-TH"/>
        </w:rPr>
        <w:t>do capital social da Emissora</w:t>
      </w:r>
      <w:r w:rsidR="00CA307F">
        <w:rPr>
          <w:rFonts w:ascii="Trebuchet MS" w:eastAsia="Arial Unicode MS" w:hAnsi="Trebuchet MS" w:cstheme="minorHAnsi"/>
          <w:sz w:val="20"/>
          <w:szCs w:val="20"/>
          <w:lang w:bidi="th-TH"/>
        </w:rPr>
        <w:t xml:space="preserve"> e/ou do Fiador</w:t>
      </w:r>
      <w:r w:rsidR="00147E4C" w:rsidRPr="008B580C">
        <w:rPr>
          <w:rFonts w:ascii="Trebuchet MS" w:eastAsia="Arial Unicode MS" w:hAnsi="Trebuchet MS" w:cstheme="minorHAnsi"/>
          <w:sz w:val="20"/>
          <w:szCs w:val="20"/>
          <w:lang w:bidi="th-TH"/>
        </w:rPr>
        <w:t xml:space="preserve"> </w:t>
      </w:r>
      <w:r w:rsidR="00D709BC" w:rsidRPr="008B580C">
        <w:rPr>
          <w:rFonts w:ascii="Trebuchet MS" w:eastAsia="Arial Unicode MS" w:hAnsi="Trebuchet MS" w:cstheme="minorHAnsi"/>
          <w:sz w:val="20"/>
          <w:szCs w:val="20"/>
          <w:lang w:bidi="th-TH"/>
        </w:rPr>
        <w:t>em uma única operação ou em um conjunto de operações a</w:t>
      </w:r>
      <w:r w:rsidR="00147E4C" w:rsidRPr="008B580C">
        <w:rPr>
          <w:rFonts w:ascii="Trebuchet MS" w:eastAsia="Arial Unicode MS" w:hAnsi="Trebuchet MS" w:cstheme="minorHAnsi"/>
          <w:sz w:val="20"/>
          <w:szCs w:val="20"/>
          <w:lang w:bidi="th-TH"/>
        </w:rPr>
        <w:t>té o vencimento das Debêntures</w:t>
      </w:r>
      <w:r w:rsidRPr="008B580C">
        <w:rPr>
          <w:rFonts w:ascii="Trebuchet MS" w:eastAsia="Arial Unicode MS" w:hAnsi="Trebuchet MS" w:cstheme="minorHAnsi"/>
          <w:sz w:val="20"/>
          <w:szCs w:val="20"/>
          <w:lang w:bidi="th-TH"/>
        </w:rPr>
        <w:t>;</w:t>
      </w:r>
      <w:r w:rsidR="00E965DB" w:rsidRPr="008B580C">
        <w:rPr>
          <w:rFonts w:ascii="Trebuchet MS" w:eastAsia="Arial Unicode MS" w:hAnsi="Trebuchet MS" w:cstheme="minorHAnsi"/>
          <w:sz w:val="20"/>
          <w:szCs w:val="20"/>
          <w:lang w:bidi="th-TH"/>
        </w:rPr>
        <w:t xml:space="preserve"> </w:t>
      </w:r>
    </w:p>
    <w:p w14:paraId="364C5FE8" w14:textId="77777777" w:rsidR="003418EC" w:rsidRPr="008B580C" w:rsidRDefault="003418EC" w:rsidP="00C23619">
      <w:pPr>
        <w:pStyle w:val="PargrafodaLista"/>
        <w:spacing w:line="360" w:lineRule="auto"/>
        <w:rPr>
          <w:rFonts w:ascii="Trebuchet MS" w:eastAsia="Arial Unicode MS" w:hAnsi="Trebuchet MS" w:cstheme="minorHAnsi"/>
          <w:sz w:val="20"/>
          <w:szCs w:val="20"/>
          <w:lang w:bidi="th-TH"/>
        </w:rPr>
      </w:pPr>
    </w:p>
    <w:p w14:paraId="2B0815E2" w14:textId="77777777" w:rsidR="00AE5EBF" w:rsidRDefault="003418EC"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lastRenderedPageBreak/>
        <w:t xml:space="preserve">criação de qualquer </w:t>
      </w:r>
      <w:r w:rsidR="00C52033" w:rsidRPr="008B580C">
        <w:rPr>
          <w:rFonts w:ascii="Trebuchet MS" w:eastAsia="Arial Unicode MS" w:hAnsi="Trebuchet MS" w:cstheme="minorHAnsi"/>
          <w:sz w:val="20"/>
          <w:szCs w:val="20"/>
          <w:lang w:bidi="th-TH"/>
        </w:rPr>
        <w:t>tipo de ônus ou gravame, incluindo, mas não se limitando a</w:t>
      </w:r>
      <w:r w:rsidRPr="008B580C">
        <w:rPr>
          <w:rFonts w:ascii="Trebuchet MS" w:eastAsia="Arial Unicode MS" w:hAnsi="Trebuchet MS" w:cstheme="minorHAnsi"/>
          <w:sz w:val="20"/>
          <w:szCs w:val="20"/>
          <w:lang w:bidi="th-TH"/>
        </w:rPr>
        <w:t xml:space="preserve"> penhor, caução, alienação ou cessão fiduciária, usufruto, vinculação, oneração, direito de garantia equivalente e/ou qualquer outra modalidade de obrigação que limite, sob qualquer forma (ainda que sob condição suspensiva), a propriedade, titularidade, posse e/ou controle (“</w:t>
      </w:r>
      <w:r w:rsidRPr="008B580C">
        <w:rPr>
          <w:rFonts w:ascii="Trebuchet MS" w:eastAsia="Arial Unicode MS" w:hAnsi="Trebuchet MS" w:cstheme="minorHAnsi"/>
          <w:sz w:val="20"/>
          <w:szCs w:val="20"/>
          <w:u w:val="single"/>
          <w:lang w:bidi="th-TH"/>
        </w:rPr>
        <w:t>Ônus</w:t>
      </w:r>
      <w:r w:rsidRPr="008B580C">
        <w:rPr>
          <w:rFonts w:ascii="Trebuchet MS" w:eastAsia="Arial Unicode MS" w:hAnsi="Trebuchet MS" w:cstheme="minorHAnsi"/>
          <w:sz w:val="20"/>
          <w:szCs w:val="20"/>
          <w:lang w:bidi="th-TH"/>
        </w:rPr>
        <w:t xml:space="preserve">”) sobre os bens e direitos objeto </w:t>
      </w:r>
      <w:r w:rsidR="00CA307F">
        <w:rPr>
          <w:rFonts w:ascii="Trebuchet MS" w:eastAsia="Arial Unicode MS" w:hAnsi="Trebuchet MS" w:cstheme="minorHAnsi"/>
          <w:sz w:val="20"/>
          <w:szCs w:val="20"/>
          <w:lang w:bidi="th-TH"/>
        </w:rPr>
        <w:t>do Contrato de Cessão Fiduciária</w:t>
      </w:r>
      <w:r w:rsidR="00AE5EBF">
        <w:rPr>
          <w:rFonts w:ascii="Trebuchet MS" w:eastAsia="Arial Unicode MS" w:hAnsi="Trebuchet MS" w:cstheme="minorHAnsi"/>
          <w:sz w:val="20"/>
          <w:szCs w:val="20"/>
          <w:lang w:bidi="th-TH"/>
        </w:rPr>
        <w:t>;</w:t>
      </w:r>
    </w:p>
    <w:p w14:paraId="703C4754" w14:textId="77777777" w:rsidR="00AE5EBF" w:rsidRDefault="00AE5EBF" w:rsidP="00D16A56">
      <w:pPr>
        <w:pStyle w:val="PargrafodaLista"/>
        <w:rPr>
          <w:rFonts w:ascii="Trebuchet MS" w:eastAsia="Arial Unicode MS" w:hAnsi="Trebuchet MS" w:cstheme="minorHAnsi"/>
          <w:sz w:val="20"/>
          <w:szCs w:val="20"/>
          <w:lang w:bidi="th-TH"/>
        </w:rPr>
      </w:pPr>
    </w:p>
    <w:p w14:paraId="5389659D" w14:textId="77777777" w:rsidR="004E0DD6" w:rsidRPr="009500CA" w:rsidRDefault="00954221"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D16A56">
        <w:rPr>
          <w:rFonts w:ascii="Trebuchet MS" w:eastAsia="Arial Unicode MS" w:hAnsi="Trebuchet MS" w:cstheme="minorHAnsi"/>
          <w:sz w:val="20"/>
          <w:szCs w:val="20"/>
          <w:lang w:bidi="th-TH"/>
        </w:rPr>
        <w:t>c</w:t>
      </w:r>
      <w:r w:rsidR="00AE5EBF" w:rsidRPr="009500CA">
        <w:rPr>
          <w:rFonts w:ascii="Trebuchet MS" w:eastAsia="Arial Unicode MS" w:hAnsi="Trebuchet MS" w:cstheme="minorHAnsi"/>
          <w:sz w:val="20"/>
          <w:szCs w:val="20"/>
          <w:lang w:bidi="th-TH"/>
        </w:rPr>
        <w:t>riação de quaisquer Ônus</w:t>
      </w:r>
      <w:r w:rsidR="00AE5EBF" w:rsidRPr="009500CA" w:rsidDel="00AE5EBF">
        <w:rPr>
          <w:rFonts w:ascii="Trebuchet MS" w:eastAsia="Arial Unicode MS" w:hAnsi="Trebuchet MS" w:cstheme="minorHAnsi"/>
          <w:sz w:val="20"/>
          <w:szCs w:val="20"/>
          <w:lang w:bidi="th-TH"/>
        </w:rPr>
        <w:t xml:space="preserve"> </w:t>
      </w:r>
      <w:r w:rsidR="00A3711F" w:rsidRPr="009500CA">
        <w:rPr>
          <w:rFonts w:ascii="Trebuchet MS" w:eastAsia="Arial Unicode MS" w:hAnsi="Trebuchet MS" w:cstheme="minorHAnsi"/>
          <w:sz w:val="20"/>
          <w:szCs w:val="20"/>
          <w:lang w:bidi="th-TH"/>
        </w:rPr>
        <w:t>sobre quaisquer equipamentos ou maquinários</w:t>
      </w:r>
      <w:r w:rsidR="009500CA" w:rsidRPr="009500CA">
        <w:rPr>
          <w:rFonts w:ascii="Trebuchet MS" w:eastAsia="Arial Unicode MS" w:hAnsi="Trebuchet MS" w:cstheme="minorHAnsi"/>
          <w:sz w:val="20"/>
          <w:szCs w:val="20"/>
          <w:lang w:bidi="th-TH"/>
        </w:rPr>
        <w:t xml:space="preserve"> ou veículos</w:t>
      </w:r>
      <w:r w:rsidR="00A3711F" w:rsidRPr="009500CA">
        <w:rPr>
          <w:rFonts w:ascii="Trebuchet MS" w:eastAsia="Arial Unicode MS" w:hAnsi="Trebuchet MS" w:cstheme="minorHAnsi"/>
          <w:sz w:val="20"/>
          <w:szCs w:val="20"/>
          <w:lang w:bidi="th-TH"/>
        </w:rPr>
        <w:t xml:space="preserve"> que sejam ou venham ser de sua propriedade, exceto se</w:t>
      </w:r>
      <w:r w:rsidR="00AE5EBF" w:rsidRPr="009500CA">
        <w:rPr>
          <w:rFonts w:ascii="Trebuchet MS" w:eastAsia="Arial Unicode MS" w:hAnsi="Trebuchet MS" w:cstheme="minorHAnsi"/>
          <w:sz w:val="20"/>
          <w:szCs w:val="20"/>
          <w:lang w:bidi="th-TH"/>
        </w:rPr>
        <w:t xml:space="preserve"> a qualquer momento, inclusive quando da constituição do Ônus sobre o respectivo equipamento ou maquinário</w:t>
      </w:r>
      <w:r w:rsidR="009500CA" w:rsidRPr="009500CA">
        <w:rPr>
          <w:rFonts w:ascii="Trebuchet MS" w:eastAsia="Arial Unicode MS" w:hAnsi="Trebuchet MS" w:cstheme="minorHAnsi"/>
          <w:sz w:val="20"/>
          <w:szCs w:val="20"/>
          <w:lang w:bidi="th-TH"/>
        </w:rPr>
        <w:t xml:space="preserve"> ou veículo</w:t>
      </w:r>
      <w:r w:rsidR="00AE5EBF" w:rsidRPr="009500CA">
        <w:rPr>
          <w:rFonts w:ascii="Trebuchet MS" w:eastAsia="Arial Unicode MS" w:hAnsi="Trebuchet MS" w:cstheme="minorHAnsi"/>
          <w:sz w:val="20"/>
          <w:szCs w:val="20"/>
          <w:lang w:bidi="th-TH"/>
        </w:rPr>
        <w:t>, o montante resultante da divisão</w:t>
      </w:r>
      <w:r w:rsidR="00B11581" w:rsidRPr="00D16A56">
        <w:rPr>
          <w:rFonts w:ascii="Trebuchet MS" w:eastAsia="Arial Unicode MS" w:hAnsi="Trebuchet MS" w:cstheme="minorHAnsi"/>
          <w:sz w:val="20"/>
          <w:szCs w:val="20"/>
          <w:lang w:bidi="th-TH"/>
        </w:rPr>
        <w:t xml:space="preserve"> da</w:t>
      </w:r>
      <w:r w:rsidR="00AE5EBF" w:rsidRPr="009500CA">
        <w:rPr>
          <w:rFonts w:ascii="Trebuchet MS" w:eastAsia="Arial Unicode MS" w:hAnsi="Trebuchet MS" w:cstheme="minorHAnsi"/>
          <w:sz w:val="20"/>
          <w:szCs w:val="20"/>
          <w:lang w:bidi="th-TH"/>
        </w:rPr>
        <w:t xml:space="preserve"> </w:t>
      </w:r>
      <w:r w:rsidR="00193C18" w:rsidRPr="009500CA">
        <w:rPr>
          <w:rFonts w:ascii="Trebuchet MS" w:eastAsia="Arial Unicode MS" w:hAnsi="Trebuchet MS" w:cstheme="minorHAnsi"/>
          <w:sz w:val="20"/>
          <w:szCs w:val="20"/>
          <w:lang w:bidi="th-TH"/>
        </w:rPr>
        <w:t>Dí</w:t>
      </w:r>
      <w:bookmarkStart w:id="53" w:name="_Hlk107479003"/>
      <w:r w:rsidR="00193C18" w:rsidRPr="009500CA">
        <w:rPr>
          <w:rFonts w:ascii="Trebuchet MS" w:eastAsia="Arial Unicode MS" w:hAnsi="Trebuchet MS" w:cstheme="minorHAnsi"/>
          <w:sz w:val="20"/>
          <w:szCs w:val="20"/>
          <w:lang w:bidi="th-TH"/>
        </w:rPr>
        <w:t>vida Líquida Financeira Ajustada</w:t>
      </w:r>
      <w:bookmarkEnd w:id="53"/>
      <w:r w:rsidR="00B11581" w:rsidRPr="00D16A56">
        <w:rPr>
          <w:rFonts w:ascii="Trebuchet MS" w:eastAsia="Arial Unicode MS" w:hAnsi="Trebuchet MS" w:cstheme="minorHAnsi"/>
          <w:sz w:val="20"/>
          <w:szCs w:val="20"/>
          <w:lang w:bidi="th-TH"/>
        </w:rPr>
        <w:t xml:space="preserve"> pelo </w:t>
      </w:r>
      <w:r w:rsidR="00193C18" w:rsidRPr="009500CA">
        <w:rPr>
          <w:rFonts w:ascii="Trebuchet MS" w:eastAsia="Arial Unicode MS" w:hAnsi="Trebuchet MS" w:cstheme="minorHAnsi"/>
          <w:sz w:val="20"/>
          <w:szCs w:val="20"/>
          <w:lang w:bidi="th-TH"/>
        </w:rPr>
        <w:t>Valor Contábil de Frota não Alienada</w:t>
      </w:r>
      <w:r w:rsidR="00AE5EBF" w:rsidRPr="009500CA">
        <w:rPr>
          <w:rFonts w:ascii="Trebuchet MS" w:eastAsia="Arial Unicode MS" w:hAnsi="Trebuchet MS" w:cstheme="minorHAnsi"/>
          <w:sz w:val="20"/>
          <w:szCs w:val="20"/>
          <w:lang w:bidi="th-TH"/>
        </w:rPr>
        <w:t xml:space="preserve"> for </w:t>
      </w:r>
      <w:r w:rsidR="00193C18" w:rsidRPr="009500CA">
        <w:rPr>
          <w:rFonts w:ascii="Trebuchet MS" w:eastAsia="Arial Unicode MS" w:hAnsi="Trebuchet MS" w:cstheme="minorHAnsi"/>
          <w:sz w:val="20"/>
          <w:szCs w:val="20"/>
          <w:lang w:bidi="th-TH"/>
        </w:rPr>
        <w:t xml:space="preserve">menor </w:t>
      </w:r>
      <w:r w:rsidR="00AE5EBF" w:rsidRPr="009500CA">
        <w:rPr>
          <w:rFonts w:ascii="Trebuchet MS" w:eastAsia="Arial Unicode MS" w:hAnsi="Trebuchet MS" w:cstheme="minorHAnsi"/>
          <w:sz w:val="20"/>
          <w:szCs w:val="20"/>
          <w:lang w:bidi="th-TH"/>
        </w:rPr>
        <w:t xml:space="preserve">ou igual a </w:t>
      </w:r>
      <w:r w:rsidR="00193C18" w:rsidRPr="009500CA">
        <w:rPr>
          <w:rFonts w:ascii="Trebuchet MS" w:eastAsia="Arial Unicode MS" w:hAnsi="Trebuchet MS" w:cstheme="minorHAnsi"/>
          <w:sz w:val="20"/>
          <w:szCs w:val="20"/>
          <w:lang w:bidi="th-TH"/>
        </w:rPr>
        <w:t>70% (setenta por cento)</w:t>
      </w:r>
      <w:r w:rsidR="00AE5EBF" w:rsidRPr="009500CA">
        <w:rPr>
          <w:rFonts w:ascii="Trebuchet MS" w:eastAsia="Arial Unicode MS" w:hAnsi="Trebuchet MS" w:cstheme="minorHAnsi"/>
          <w:sz w:val="20"/>
          <w:szCs w:val="20"/>
          <w:lang w:bidi="th-TH"/>
        </w:rPr>
        <w:t>. No que tange ao item (ii), o resultado decorrente da divisão ora prevista deve ser respeitado inclusive após a constituição do referido Ônus, e não apenas no momento antes da sua constituição</w:t>
      </w:r>
      <w:r w:rsidR="00193C18" w:rsidRPr="00D16A56">
        <w:rPr>
          <w:rFonts w:ascii="Trebuchet MS" w:eastAsia="Arial Unicode MS" w:hAnsi="Trebuchet MS" w:cstheme="minorHAnsi"/>
          <w:sz w:val="20"/>
          <w:szCs w:val="20"/>
          <w:lang w:bidi="th-TH"/>
        </w:rPr>
        <w:t>;</w:t>
      </w:r>
      <w:r w:rsidR="003418EC" w:rsidRPr="009500CA">
        <w:rPr>
          <w:rFonts w:ascii="Trebuchet MS" w:eastAsia="Arial Unicode MS" w:hAnsi="Trebuchet MS" w:cstheme="minorHAnsi"/>
          <w:sz w:val="20"/>
          <w:szCs w:val="20"/>
          <w:lang w:bidi="th-TH"/>
        </w:rPr>
        <w:t xml:space="preserve"> </w:t>
      </w:r>
    </w:p>
    <w:p w14:paraId="590C1ADD" w14:textId="77777777" w:rsidR="00C935CE" w:rsidRPr="00D16A56" w:rsidRDefault="00C935CE" w:rsidP="00D16A5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highlight w:val="yellow"/>
          <w:lang w:bidi="th-TH"/>
        </w:rPr>
      </w:pPr>
    </w:p>
    <w:p w14:paraId="406F8087" w14:textId="77777777" w:rsidR="00AE5EBF" w:rsidRPr="009500CA" w:rsidRDefault="00AE5EBF" w:rsidP="00D16A56">
      <w:pPr>
        <w:pStyle w:val="Default"/>
        <w:widowControl w:val="0"/>
        <w:numPr>
          <w:ilvl w:val="3"/>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firstLine="0"/>
        <w:jc w:val="both"/>
        <w:rPr>
          <w:rFonts w:ascii="Trebuchet MS" w:eastAsia="Arial Unicode MS" w:hAnsi="Trebuchet MS" w:cstheme="minorHAnsi"/>
          <w:sz w:val="20"/>
          <w:szCs w:val="20"/>
          <w:lang w:bidi="th-TH"/>
        </w:rPr>
      </w:pPr>
      <w:r w:rsidRPr="009500CA">
        <w:rPr>
          <w:rFonts w:ascii="Trebuchet MS" w:hAnsi="Trebuchet MS"/>
          <w:sz w:val="20"/>
          <w:szCs w:val="20"/>
        </w:rPr>
        <w:t>Para</w:t>
      </w:r>
      <w:r w:rsidRPr="009500CA">
        <w:rPr>
          <w:rFonts w:ascii="Trebuchet MS" w:eastAsia="Arial Unicode MS" w:hAnsi="Trebuchet MS" w:cstheme="minorHAnsi"/>
          <w:sz w:val="20"/>
          <w:szCs w:val="20"/>
          <w:lang w:bidi="th-TH"/>
        </w:rPr>
        <w:t xml:space="preserve"> </w:t>
      </w:r>
      <w:r w:rsidRPr="009500CA">
        <w:rPr>
          <w:rFonts w:ascii="Trebuchet MS" w:hAnsi="Trebuchet MS"/>
          <w:sz w:val="20"/>
          <w:szCs w:val="20"/>
        </w:rPr>
        <w:t>os</w:t>
      </w:r>
      <w:r w:rsidRPr="009500CA">
        <w:rPr>
          <w:rFonts w:ascii="Trebuchet MS" w:eastAsia="Arial Unicode MS" w:hAnsi="Trebuchet MS" w:cstheme="minorHAnsi"/>
          <w:sz w:val="20"/>
          <w:szCs w:val="20"/>
          <w:lang w:bidi="th-TH"/>
        </w:rPr>
        <w:t xml:space="preserve"> fins desta Escritura de Emissão, entende-se por:</w:t>
      </w:r>
    </w:p>
    <w:p w14:paraId="10A298A2" w14:textId="77777777" w:rsidR="00AE5EBF" w:rsidRPr="009500CA" w:rsidRDefault="00AE5EBF" w:rsidP="00AE5EBF">
      <w:pPr>
        <w:pStyle w:val="PargrafodaLista"/>
        <w:spacing w:line="360" w:lineRule="auto"/>
        <w:rPr>
          <w:rFonts w:ascii="Trebuchet MS" w:eastAsia="Arial Unicode MS" w:hAnsi="Trebuchet MS" w:cstheme="minorHAnsi"/>
          <w:sz w:val="20"/>
          <w:szCs w:val="20"/>
          <w:lang w:bidi="th-TH"/>
        </w:rPr>
      </w:pPr>
    </w:p>
    <w:p w14:paraId="48C62D4F" w14:textId="77777777" w:rsidR="00AE5EBF" w:rsidRPr="009500CA" w:rsidRDefault="00AE5EBF" w:rsidP="00AE5EB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r w:rsidRPr="009500CA">
        <w:rPr>
          <w:rFonts w:ascii="Trebuchet MS" w:eastAsia="Arial Unicode MS" w:hAnsi="Trebuchet MS" w:cstheme="minorHAnsi"/>
          <w:sz w:val="20"/>
          <w:szCs w:val="20"/>
          <w:lang w:bidi="th-TH"/>
        </w:rPr>
        <w:t>“</w:t>
      </w:r>
      <w:r w:rsidR="00193C18" w:rsidRPr="009500CA">
        <w:rPr>
          <w:rFonts w:ascii="Trebuchet MS" w:hAnsi="Trebuchet MS"/>
          <w:sz w:val="20"/>
          <w:szCs w:val="20"/>
          <w:u w:val="single"/>
        </w:rPr>
        <w:t>Valor Contábil de Frota não Alienada</w:t>
      </w:r>
      <w:r w:rsidRPr="009500CA">
        <w:rPr>
          <w:rFonts w:ascii="Trebuchet MS" w:eastAsia="Arial Unicode MS" w:hAnsi="Trebuchet MS" w:cstheme="minorHAnsi"/>
          <w:sz w:val="20"/>
          <w:szCs w:val="20"/>
          <w:lang w:bidi="th-TH"/>
        </w:rPr>
        <w:t xml:space="preserve">”, o </w:t>
      </w:r>
      <w:r w:rsidR="00193C18" w:rsidRPr="00D16A56">
        <w:rPr>
          <w:rFonts w:ascii="Trebuchet MS" w:eastAsia="Arial Unicode MS" w:hAnsi="Trebuchet MS" w:cstheme="minorHAnsi"/>
          <w:sz w:val="20"/>
          <w:szCs w:val="20"/>
          <w:lang w:bidi="th-TH"/>
        </w:rPr>
        <w:t>montante decorrente da multiplicação do valor</w:t>
      </w:r>
      <w:r w:rsidRPr="009500CA">
        <w:rPr>
          <w:rFonts w:ascii="Trebuchet MS" w:eastAsia="Arial Unicode MS" w:hAnsi="Trebuchet MS" w:cstheme="minorHAnsi"/>
          <w:sz w:val="20"/>
          <w:szCs w:val="20"/>
          <w:lang w:bidi="th-TH"/>
        </w:rPr>
        <w:t xml:space="preserve"> depreciado de todos os </w:t>
      </w:r>
      <w:r w:rsidR="00193C18" w:rsidRPr="00D16A56">
        <w:rPr>
          <w:rFonts w:ascii="Trebuchet MS" w:eastAsia="Arial Unicode MS" w:hAnsi="Trebuchet MS" w:cstheme="minorHAnsi"/>
          <w:sz w:val="20"/>
          <w:szCs w:val="20"/>
          <w:lang w:bidi="th-TH"/>
        </w:rPr>
        <w:t xml:space="preserve">equipamentos e/ou maquinários e/ou veículos </w:t>
      </w:r>
      <w:r w:rsidRPr="009500CA">
        <w:rPr>
          <w:rFonts w:ascii="Trebuchet MS" w:eastAsia="Arial Unicode MS" w:hAnsi="Trebuchet MS" w:cstheme="minorHAnsi"/>
          <w:sz w:val="20"/>
          <w:szCs w:val="20"/>
          <w:lang w:bidi="th-TH"/>
        </w:rPr>
        <w:t>de propriedade da Emissora</w:t>
      </w:r>
      <w:r w:rsidR="00193C18" w:rsidRPr="00D16A56">
        <w:rPr>
          <w:rFonts w:ascii="Trebuchet MS" w:eastAsia="Arial Unicode MS" w:hAnsi="Trebuchet MS" w:cstheme="minorHAnsi"/>
          <w:sz w:val="20"/>
          <w:szCs w:val="20"/>
          <w:lang w:bidi="th-TH"/>
        </w:rPr>
        <w:t xml:space="preserve"> e/ou do Fiador</w:t>
      </w:r>
      <w:r w:rsidR="00275D97" w:rsidRPr="00D16A56">
        <w:rPr>
          <w:rFonts w:ascii="Trebuchet MS" w:eastAsia="Arial Unicode MS" w:hAnsi="Trebuchet MS" w:cstheme="minorHAnsi"/>
          <w:sz w:val="20"/>
          <w:szCs w:val="20"/>
          <w:lang w:bidi="th-TH"/>
        </w:rPr>
        <w:t>, que estejam desonerados</w:t>
      </w:r>
      <w:r w:rsidRPr="009500CA">
        <w:rPr>
          <w:rFonts w:ascii="Trebuchet MS" w:eastAsia="Arial Unicode MS" w:hAnsi="Trebuchet MS" w:cstheme="minorHAnsi"/>
          <w:sz w:val="20"/>
          <w:szCs w:val="20"/>
          <w:lang w:bidi="th-TH"/>
        </w:rPr>
        <w:t xml:space="preserve">, </w:t>
      </w:r>
      <w:r w:rsidR="00275D97" w:rsidRPr="00D16A56">
        <w:rPr>
          <w:rFonts w:ascii="Trebuchet MS" w:eastAsia="Arial Unicode MS" w:hAnsi="Trebuchet MS" w:cstheme="minorHAnsi"/>
          <w:sz w:val="20"/>
          <w:szCs w:val="20"/>
          <w:lang w:bidi="th-TH"/>
        </w:rPr>
        <w:t>considerando a depreciação aplicada pela Emissora</w:t>
      </w:r>
      <w:r w:rsidR="00193C18" w:rsidRPr="00D16A56">
        <w:rPr>
          <w:rFonts w:ascii="Trebuchet MS" w:eastAsia="Arial Unicode MS" w:hAnsi="Trebuchet MS" w:cstheme="minorHAnsi"/>
          <w:sz w:val="20"/>
          <w:szCs w:val="20"/>
          <w:lang w:bidi="th-TH"/>
        </w:rPr>
        <w:t xml:space="preserve"> e/ou Fiador</w:t>
      </w:r>
      <w:r w:rsidRPr="009500CA">
        <w:rPr>
          <w:rFonts w:ascii="Trebuchet MS" w:eastAsia="Arial Unicode MS" w:hAnsi="Trebuchet MS" w:cstheme="minorHAnsi"/>
          <w:sz w:val="20"/>
          <w:szCs w:val="20"/>
          <w:lang w:bidi="th-TH"/>
        </w:rPr>
        <w:t>, tudo apurado com base nas suas demonstrações financeiras auditadas anuais</w:t>
      </w:r>
      <w:r w:rsidR="00193C18" w:rsidRPr="00D16A56">
        <w:rPr>
          <w:rFonts w:ascii="Trebuchet MS" w:eastAsia="Arial Unicode MS" w:hAnsi="Trebuchet MS" w:cstheme="minorHAnsi"/>
          <w:sz w:val="20"/>
          <w:szCs w:val="20"/>
          <w:lang w:bidi="th-TH"/>
        </w:rPr>
        <w:t>, pelo percentual de equipamentos e/ou maquinários e/ou veículos de propriedade da Emissora e/ou do Fiador, que estejam desonerados</w:t>
      </w:r>
      <w:bookmarkStart w:id="54" w:name="_Hlk107482632"/>
      <w:r w:rsidR="00024A47" w:rsidRPr="00D16A56">
        <w:rPr>
          <w:rFonts w:ascii="Trebuchet MS" w:eastAsia="Arial Unicode MS" w:hAnsi="Trebuchet MS" w:cstheme="minorHAnsi"/>
          <w:b/>
          <w:bCs/>
          <w:sz w:val="20"/>
          <w:szCs w:val="20"/>
          <w:lang w:bidi="th-TH"/>
        </w:rPr>
        <w:t xml:space="preserve">, sendo certo que a </w:t>
      </w:r>
      <w:r w:rsidR="00024A47">
        <w:rPr>
          <w:rFonts w:ascii="Trebuchet MS" w:eastAsia="Arial Unicode MS" w:hAnsi="Trebuchet MS" w:cstheme="minorHAnsi"/>
          <w:b/>
          <w:bCs/>
          <w:sz w:val="20"/>
          <w:szCs w:val="20"/>
          <w:lang w:bidi="th-TH"/>
        </w:rPr>
        <w:t>Emissora</w:t>
      </w:r>
      <w:r w:rsidR="00024A47" w:rsidRPr="00D16A56">
        <w:rPr>
          <w:rFonts w:ascii="Trebuchet MS" w:eastAsia="Arial Unicode MS" w:hAnsi="Trebuchet MS" w:cstheme="minorHAnsi"/>
          <w:b/>
          <w:bCs/>
          <w:sz w:val="20"/>
          <w:szCs w:val="20"/>
          <w:lang w:bidi="th-TH"/>
        </w:rPr>
        <w:t xml:space="preserve"> e/ou o Fiador se obrigam a detalhar em suas respectivas demonstrações financeiras auditadas anuais os percentuais de equipamentos e/ou maquinários e/ou veículos desonerados</w:t>
      </w:r>
      <w:bookmarkEnd w:id="54"/>
      <w:r w:rsidRPr="009500CA">
        <w:rPr>
          <w:rFonts w:ascii="Trebuchet MS" w:eastAsia="Arial Unicode MS" w:hAnsi="Trebuchet MS" w:cstheme="minorHAnsi"/>
          <w:sz w:val="20"/>
          <w:szCs w:val="20"/>
          <w:lang w:bidi="th-TH"/>
        </w:rPr>
        <w:t>; e</w:t>
      </w:r>
    </w:p>
    <w:p w14:paraId="75C4FAD9" w14:textId="77777777" w:rsidR="00AE5EBF" w:rsidRPr="00D16A56" w:rsidRDefault="00AE5EBF" w:rsidP="00AE5EBF">
      <w:pPr>
        <w:pStyle w:val="PargrafodaLista"/>
        <w:spacing w:line="360" w:lineRule="auto"/>
        <w:rPr>
          <w:rFonts w:ascii="Trebuchet MS" w:eastAsia="Arial Unicode MS" w:hAnsi="Trebuchet MS" w:cstheme="minorHAnsi"/>
          <w:sz w:val="20"/>
          <w:szCs w:val="20"/>
          <w:highlight w:val="yellow"/>
          <w:lang w:bidi="th-TH"/>
        </w:rPr>
      </w:pPr>
    </w:p>
    <w:p w14:paraId="20D85E28" w14:textId="77777777" w:rsidR="00AE5EBF" w:rsidRDefault="00AE5EBF" w:rsidP="00AE5EB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bookmarkStart w:id="55" w:name="_Hlk107482671"/>
      <w:r w:rsidRPr="009500CA">
        <w:rPr>
          <w:rFonts w:ascii="Trebuchet MS" w:eastAsia="Arial Unicode MS" w:hAnsi="Trebuchet MS" w:cstheme="minorHAnsi"/>
          <w:sz w:val="20"/>
          <w:szCs w:val="20"/>
          <w:lang w:bidi="th-TH"/>
        </w:rPr>
        <w:t>“</w:t>
      </w:r>
      <w:r w:rsidR="00193C18" w:rsidRPr="00D16A56">
        <w:rPr>
          <w:rFonts w:ascii="Trebuchet MS" w:eastAsia="Arial Unicode MS" w:hAnsi="Trebuchet MS" w:cstheme="minorHAnsi"/>
          <w:sz w:val="20"/>
          <w:szCs w:val="20"/>
          <w:u w:val="single"/>
          <w:lang w:bidi="th-TH"/>
        </w:rPr>
        <w:t>Dí</w:t>
      </w:r>
      <w:r w:rsidR="00193C18" w:rsidRPr="009500CA">
        <w:rPr>
          <w:rFonts w:ascii="Trebuchet MS" w:eastAsia="Arial Unicode MS" w:hAnsi="Trebuchet MS" w:cstheme="minorHAnsi"/>
          <w:sz w:val="20"/>
          <w:szCs w:val="20"/>
          <w:u w:val="single"/>
          <w:lang w:bidi="th-TH"/>
        </w:rPr>
        <w:t>vida Líquida Financeira Ajustada</w:t>
      </w:r>
      <w:r w:rsidRPr="009500CA">
        <w:rPr>
          <w:rFonts w:ascii="Trebuchet MS" w:eastAsia="Arial Unicode MS" w:hAnsi="Trebuchet MS" w:cstheme="minorHAnsi"/>
          <w:sz w:val="20"/>
          <w:szCs w:val="20"/>
          <w:lang w:bidi="th-TH"/>
        </w:rPr>
        <w:t xml:space="preserve">”, </w:t>
      </w:r>
      <w:r w:rsidR="00193C18" w:rsidRPr="009500CA">
        <w:rPr>
          <w:rFonts w:ascii="Trebuchet MS" w:hAnsi="Trebuchet MS"/>
          <w:sz w:val="20"/>
          <w:szCs w:val="20"/>
        </w:rPr>
        <w:t>consiste na soma aritmética dos seguintes valores, apurados em regime de competência, de acordo com as práticas contábeis, ou seja, sem duplicidade, sendo certo que para fins do disposto neste item, entende-se que todos os dados serão obtidos com base na soma simples desses valores, obtidos em conjunto na análise das demonstrações financeiras auditadas da Emissora e do Fiador: (a) passivos</w:t>
      </w:r>
      <w:r w:rsidR="00193C18" w:rsidRPr="009500CA">
        <w:rPr>
          <w:rFonts w:ascii="Trebuchet MS" w:eastAsia="Arial Unicode MS" w:hAnsi="Trebuchet MS" w:cstheme="minorHAnsi"/>
          <w:sz w:val="20"/>
          <w:szCs w:val="20"/>
          <w:lang w:bidi="th-TH"/>
        </w:rPr>
        <w:t xml:space="preserve"> de</w:t>
      </w:r>
      <w:r w:rsidR="00193C18" w:rsidRPr="009500CA">
        <w:rPr>
          <w:rFonts w:ascii="Trebuchet MS" w:hAnsi="Trebuchet MS"/>
          <w:sz w:val="20"/>
          <w:szCs w:val="20"/>
        </w:rPr>
        <w:t xml:space="preserve"> ambos, a Emissora e o Fiador, junto à instituições financeiras (incluindo, mas não se limitando, aos empréstimos, financiamentos e demais instrumentos de crédito permitidos pela legislação aplicável, descontadas as dívidas decorrentes de credito direto ao consumidor (CDC), </w:t>
      </w:r>
      <w:r w:rsidR="009500CA">
        <w:rPr>
          <w:rFonts w:ascii="Trebuchet MS" w:hAnsi="Trebuchet MS"/>
          <w:sz w:val="20"/>
          <w:szCs w:val="20"/>
        </w:rPr>
        <w:t xml:space="preserve">linhas de créditos pelo </w:t>
      </w:r>
      <w:r w:rsidR="009500CA" w:rsidRPr="009500CA">
        <w:rPr>
          <w:rFonts w:ascii="Trebuchet MS" w:hAnsi="Trebuchet MS"/>
          <w:sz w:val="20"/>
          <w:szCs w:val="20"/>
        </w:rPr>
        <w:t>Fundo de Financiamento para Aquisição de Máquinas e Equipamentos Industriais (FINAME) disponibilizado pelo Banco Nacional de Desenvolvimento Econômico e Social (BNDES)</w:t>
      </w:r>
      <w:r w:rsidR="00193C18" w:rsidRPr="009500CA">
        <w:rPr>
          <w:rFonts w:ascii="Trebuchet MS" w:hAnsi="Trebuchet MS"/>
          <w:sz w:val="20"/>
          <w:szCs w:val="20"/>
        </w:rPr>
        <w:t xml:space="preserve">, </w:t>
      </w:r>
      <w:r w:rsidR="00193C18" w:rsidRPr="00D16A56">
        <w:rPr>
          <w:rFonts w:ascii="Trebuchet MS" w:hAnsi="Trebuchet MS"/>
          <w:i/>
          <w:iCs/>
          <w:sz w:val="20"/>
          <w:szCs w:val="20"/>
        </w:rPr>
        <w:t>leasing</w:t>
      </w:r>
      <w:r w:rsidR="00193C18" w:rsidRPr="009500CA">
        <w:rPr>
          <w:rFonts w:ascii="Trebuchet MS" w:hAnsi="Trebuchet MS"/>
          <w:sz w:val="20"/>
          <w:szCs w:val="20"/>
        </w:rPr>
        <w:t xml:space="preserve"> e consórcio) de curto e longo prazo, (b) instrumentos de derivativos</w:t>
      </w:r>
      <w:r w:rsidR="00193C18" w:rsidRPr="009500CA">
        <w:rPr>
          <w:rFonts w:ascii="Trebuchet MS" w:eastAsia="Arial Unicode MS" w:hAnsi="Trebuchet MS" w:cstheme="minorHAnsi"/>
          <w:sz w:val="20"/>
          <w:szCs w:val="20"/>
          <w:lang w:bidi="th-TH"/>
        </w:rPr>
        <w:t xml:space="preserve"> de</w:t>
      </w:r>
      <w:r w:rsidR="00193C18" w:rsidRPr="009500CA">
        <w:rPr>
          <w:rFonts w:ascii="Trebuchet MS" w:hAnsi="Trebuchet MS"/>
          <w:sz w:val="20"/>
          <w:szCs w:val="20"/>
        </w:rPr>
        <w:t xml:space="preserve"> ambos, a Emissora e o Fiador, e (c) empréstimos, financiamentos, e/ou qualquer operação financeira com quaisquer terceiros, no âmbito do mercado financeiro e/ou </w:t>
      </w:r>
      <w:r w:rsidR="00193C18" w:rsidRPr="009500CA">
        <w:rPr>
          <w:rFonts w:ascii="Trebuchet MS" w:hAnsi="Trebuchet MS"/>
          <w:sz w:val="20"/>
          <w:szCs w:val="20"/>
        </w:rPr>
        <w:lastRenderedPageBreak/>
        <w:t>de capitais, inclusive com acionistas, sendo que da soma de (a), (b) e (c) deve ser deduzida a posição de caixa e o valor das disponibilidades e aplicações financeiras de ambas as empresas, Emissora e Fiador</w:t>
      </w:r>
      <w:bookmarkEnd w:id="55"/>
      <w:r w:rsidR="00193C18" w:rsidRPr="009500CA">
        <w:rPr>
          <w:rFonts w:ascii="Trebuchet MS" w:eastAsia="Arial Unicode MS" w:hAnsi="Trebuchet MS" w:cstheme="minorHAnsi"/>
          <w:sz w:val="20"/>
          <w:szCs w:val="20"/>
          <w:lang w:bidi="th-TH"/>
        </w:rPr>
        <w:t>.</w:t>
      </w:r>
    </w:p>
    <w:p w14:paraId="27A0D9CF" w14:textId="77777777" w:rsidR="004E0DD6" w:rsidRPr="008B580C" w:rsidRDefault="004E0DD6" w:rsidP="00C23619">
      <w:pPr>
        <w:pStyle w:val="PargrafodaLista"/>
        <w:spacing w:line="360" w:lineRule="auto"/>
        <w:rPr>
          <w:rFonts w:ascii="Trebuchet MS" w:eastAsia="Arial Unicode MS" w:hAnsi="Trebuchet MS" w:cstheme="minorHAnsi"/>
          <w:sz w:val="20"/>
          <w:szCs w:val="20"/>
          <w:lang w:bidi="th-TH"/>
        </w:rPr>
      </w:pPr>
    </w:p>
    <w:p w14:paraId="60D0934B" w14:textId="77777777" w:rsidR="004E0DD6" w:rsidRPr="008B580C" w:rsidRDefault="004E0DD6"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se sobrevier qualquer decisão judicial</w:t>
      </w:r>
      <w:r w:rsidR="00C52033" w:rsidRPr="008B580C">
        <w:rPr>
          <w:rFonts w:ascii="Trebuchet MS" w:eastAsia="Arial Unicode MS" w:hAnsi="Trebuchet MS" w:cstheme="minorHAnsi"/>
          <w:sz w:val="20"/>
          <w:szCs w:val="20"/>
          <w:lang w:bidi="th-TH"/>
        </w:rPr>
        <w:t>, arbitral</w:t>
      </w:r>
      <w:r w:rsidRPr="008B580C">
        <w:rPr>
          <w:rFonts w:ascii="Trebuchet MS" w:eastAsia="Arial Unicode MS" w:hAnsi="Trebuchet MS" w:cstheme="minorHAnsi"/>
          <w:sz w:val="20"/>
          <w:szCs w:val="20"/>
          <w:lang w:bidi="th-TH"/>
        </w:rPr>
        <w:t xml:space="preserve"> ou administrativa</w:t>
      </w:r>
      <w:r w:rsidR="00E31644"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 xml:space="preserve">que afete a propriedade, posse ou livre disposição de qualquer dos bens objeto </w:t>
      </w:r>
      <w:r w:rsidR="00CA307F">
        <w:rPr>
          <w:rFonts w:ascii="Trebuchet MS" w:eastAsia="Arial Unicode MS" w:hAnsi="Trebuchet MS" w:cstheme="minorHAnsi"/>
          <w:sz w:val="20"/>
          <w:szCs w:val="20"/>
          <w:lang w:bidi="th-TH"/>
        </w:rPr>
        <w:t>do Contrato de Cessão Fiduciária</w:t>
      </w:r>
      <w:r w:rsidRPr="008B580C">
        <w:rPr>
          <w:rFonts w:ascii="Trebuchet MS" w:eastAsia="Arial Unicode MS" w:hAnsi="Trebuchet MS" w:cstheme="minorHAnsi"/>
          <w:sz w:val="20"/>
          <w:szCs w:val="20"/>
          <w:lang w:bidi="th-TH"/>
        </w:rPr>
        <w:t xml:space="preserve"> e/ou a qualquer dos direitos a estes inerentes, cause qualquer embaraço a seu uso ou lhes diminua o valor</w:t>
      </w:r>
      <w:r w:rsidR="00A44581" w:rsidRPr="008B580C">
        <w:rPr>
          <w:rFonts w:ascii="Trebuchet MS" w:eastAsia="Arial Unicode MS" w:hAnsi="Trebuchet MS" w:cstheme="minorHAnsi"/>
          <w:sz w:val="20"/>
          <w:szCs w:val="20"/>
          <w:lang w:bidi="th-TH"/>
        </w:rPr>
        <w:t>;</w:t>
      </w:r>
    </w:p>
    <w:p w14:paraId="3CAF8DD2" w14:textId="77777777" w:rsidR="000530F5" w:rsidRPr="008B580C" w:rsidRDefault="000530F5" w:rsidP="00C23619">
      <w:pPr>
        <w:pStyle w:val="PargrafodaLista"/>
        <w:spacing w:line="360" w:lineRule="auto"/>
        <w:rPr>
          <w:rFonts w:ascii="Trebuchet MS" w:eastAsia="Arial Unicode MS" w:hAnsi="Trebuchet MS" w:cstheme="minorHAnsi"/>
          <w:sz w:val="20"/>
          <w:szCs w:val="20"/>
          <w:lang w:bidi="th-TH"/>
        </w:rPr>
      </w:pPr>
    </w:p>
    <w:p w14:paraId="35E08882" w14:textId="77777777" w:rsidR="000530F5" w:rsidRPr="008B580C" w:rsidRDefault="000530F5"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se sobrevier qualquer decisão judicial</w:t>
      </w:r>
      <w:r w:rsidR="00DA6075" w:rsidRPr="008B580C">
        <w:rPr>
          <w:rFonts w:ascii="Trebuchet MS" w:eastAsia="Arial Unicode MS" w:hAnsi="Trebuchet MS" w:cstheme="minorHAnsi"/>
          <w:sz w:val="20"/>
          <w:szCs w:val="20"/>
          <w:lang w:bidi="th-TH"/>
        </w:rPr>
        <w:t xml:space="preserve"> ou arbitral irrecorrível </w:t>
      </w:r>
      <w:r w:rsidRPr="008B580C">
        <w:rPr>
          <w:rFonts w:ascii="Trebuchet MS" w:eastAsia="Arial Unicode MS" w:hAnsi="Trebuchet MS" w:cstheme="minorHAnsi"/>
          <w:sz w:val="20"/>
          <w:szCs w:val="20"/>
          <w:lang w:bidi="th-TH"/>
        </w:rPr>
        <w:t xml:space="preserve">ou administrativa cuja judicialização não ocorra dentro do prazo legal, que incida sobre a confiabilidade e moralidade </w:t>
      </w:r>
      <w:r w:rsidR="00A5302E">
        <w:rPr>
          <w:rFonts w:ascii="Trebuchet MS" w:eastAsia="Arial Unicode MS" w:hAnsi="Trebuchet MS" w:cstheme="minorHAnsi"/>
          <w:sz w:val="20"/>
          <w:szCs w:val="20"/>
          <w:lang w:bidi="th-TH"/>
        </w:rPr>
        <w:t xml:space="preserve">da Emissora e </w:t>
      </w:r>
      <w:r w:rsidRPr="008B580C">
        <w:rPr>
          <w:rFonts w:ascii="Trebuchet MS" w:eastAsia="Arial Unicode MS" w:hAnsi="Trebuchet MS" w:cstheme="minorHAnsi"/>
          <w:sz w:val="20"/>
          <w:szCs w:val="20"/>
          <w:lang w:bidi="th-TH"/>
        </w:rPr>
        <w:t>do</w:t>
      </w:r>
      <w:r w:rsidR="00C97C33">
        <w:rPr>
          <w:rFonts w:ascii="Trebuchet MS" w:eastAsia="Arial Unicode MS" w:hAnsi="Trebuchet MS" w:cstheme="minorHAnsi"/>
          <w:sz w:val="20"/>
          <w:szCs w:val="20"/>
          <w:lang w:bidi="th-TH"/>
        </w:rPr>
        <w:t xml:space="preserve"> </w:t>
      </w:r>
      <w:r w:rsidR="00ED5983" w:rsidRPr="008B580C">
        <w:rPr>
          <w:rFonts w:ascii="Trebuchet MS" w:eastAsia="Arial Unicode MS" w:hAnsi="Trebuchet MS" w:cstheme="minorHAnsi"/>
          <w:sz w:val="20"/>
          <w:szCs w:val="20"/>
          <w:lang w:bidi="th-TH"/>
        </w:rPr>
        <w:t>Fiador</w:t>
      </w:r>
      <w:r w:rsidRPr="008B580C">
        <w:rPr>
          <w:rFonts w:ascii="Trebuchet MS" w:eastAsia="Arial Unicode MS" w:hAnsi="Trebuchet MS" w:cstheme="minorHAnsi"/>
          <w:sz w:val="20"/>
          <w:szCs w:val="20"/>
          <w:lang w:bidi="th-TH"/>
        </w:rPr>
        <w:t xml:space="preserve"> de modo a comprometer </w:t>
      </w:r>
      <w:r w:rsidR="00A5302E">
        <w:rPr>
          <w:rFonts w:ascii="Trebuchet MS" w:eastAsia="Arial Unicode MS" w:hAnsi="Trebuchet MS" w:cstheme="minorHAnsi"/>
          <w:sz w:val="20"/>
          <w:szCs w:val="20"/>
          <w:lang w:bidi="th-TH"/>
        </w:rPr>
        <w:t xml:space="preserve">esta Escritura e </w:t>
      </w:r>
      <w:r w:rsidR="00ED5983" w:rsidRPr="008B580C">
        <w:rPr>
          <w:rFonts w:ascii="Trebuchet MS" w:eastAsia="Arial Unicode MS" w:hAnsi="Trebuchet MS" w:cstheme="minorHAnsi"/>
          <w:sz w:val="20"/>
          <w:szCs w:val="20"/>
          <w:lang w:bidi="th-TH"/>
        </w:rPr>
        <w:t xml:space="preserve">a Fiança </w:t>
      </w:r>
      <w:r w:rsidRPr="008B580C">
        <w:rPr>
          <w:rFonts w:ascii="Trebuchet MS" w:eastAsia="Arial Unicode MS" w:hAnsi="Trebuchet MS" w:cstheme="minorHAnsi"/>
          <w:sz w:val="20"/>
          <w:szCs w:val="20"/>
          <w:lang w:bidi="th-TH"/>
        </w:rPr>
        <w:t>e/o</w:t>
      </w:r>
      <w:r w:rsidR="00ED5983" w:rsidRPr="008B580C">
        <w:rPr>
          <w:rFonts w:ascii="Trebuchet MS" w:eastAsia="Arial Unicode MS" w:hAnsi="Trebuchet MS" w:cstheme="minorHAnsi"/>
          <w:sz w:val="20"/>
          <w:szCs w:val="20"/>
          <w:lang w:bidi="th-TH"/>
        </w:rPr>
        <w:t xml:space="preserve">u </w:t>
      </w:r>
      <w:r w:rsidRPr="008B580C">
        <w:rPr>
          <w:rFonts w:ascii="Trebuchet MS" w:eastAsia="Arial Unicode MS" w:hAnsi="Trebuchet MS" w:cstheme="minorHAnsi"/>
          <w:sz w:val="20"/>
          <w:szCs w:val="20"/>
          <w:lang w:bidi="th-TH"/>
        </w:rPr>
        <w:t>lhes diminuir o valor</w:t>
      </w:r>
      <w:r w:rsidR="00A44581" w:rsidRPr="008B580C">
        <w:rPr>
          <w:rFonts w:ascii="Trebuchet MS" w:eastAsia="Arial Unicode MS" w:hAnsi="Trebuchet MS" w:cstheme="minorHAnsi"/>
          <w:sz w:val="20"/>
          <w:szCs w:val="20"/>
          <w:lang w:bidi="th-TH"/>
        </w:rPr>
        <w:t>;</w:t>
      </w:r>
    </w:p>
    <w:p w14:paraId="01E1A731" w14:textId="77777777" w:rsidR="00040DCD" w:rsidRPr="008B580C" w:rsidRDefault="00040DCD" w:rsidP="00C23619">
      <w:pPr>
        <w:suppressAutoHyphens/>
        <w:spacing w:line="360" w:lineRule="auto"/>
        <w:jc w:val="both"/>
        <w:rPr>
          <w:rFonts w:ascii="Trebuchet MS" w:eastAsia="Arial Unicode MS" w:hAnsi="Trebuchet MS" w:cstheme="minorHAnsi"/>
          <w:sz w:val="20"/>
          <w:szCs w:val="20"/>
          <w:lang w:bidi="th-TH"/>
        </w:rPr>
      </w:pPr>
    </w:p>
    <w:p w14:paraId="48D7AC9C" w14:textId="77777777" w:rsidR="002B13B9" w:rsidRPr="008B580C" w:rsidRDefault="002B13B9"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se a Fiança, e/ou </w:t>
      </w:r>
      <w:r w:rsidR="00CA307F">
        <w:rPr>
          <w:rFonts w:ascii="Trebuchet MS" w:eastAsia="Arial Unicode MS" w:hAnsi="Trebuchet MS" w:cstheme="minorHAnsi"/>
          <w:sz w:val="20"/>
          <w:szCs w:val="20"/>
          <w:lang w:bidi="th-TH"/>
        </w:rPr>
        <w:t>o Contrato de Cessão Fiduciária</w:t>
      </w:r>
      <w:r w:rsidRPr="008B580C">
        <w:rPr>
          <w:rFonts w:ascii="Trebuchet MS" w:eastAsia="Arial Unicode MS" w:hAnsi="Trebuchet MS" w:cstheme="minorHAnsi"/>
          <w:sz w:val="20"/>
          <w:szCs w:val="20"/>
          <w:lang w:bidi="th-TH"/>
        </w:rPr>
        <w:t xml:space="preserve"> (a) não forem devidamente constituíd</w:t>
      </w:r>
      <w:r w:rsidR="00CA307F">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s e mantid</w:t>
      </w:r>
      <w:r w:rsidR="00CA307F">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s de forma válida, plena, eficaz e exequível; ou (b) de qualquer forma, deixarem de existir ou forem rescindidas;</w:t>
      </w:r>
    </w:p>
    <w:p w14:paraId="1505C427" w14:textId="77777777" w:rsidR="007F0773" w:rsidRPr="008B580C" w:rsidRDefault="007F0773" w:rsidP="00C23619">
      <w:pPr>
        <w:tabs>
          <w:tab w:val="num" w:pos="4253"/>
        </w:tabs>
        <w:suppressAutoHyphens/>
        <w:spacing w:line="360" w:lineRule="auto"/>
        <w:ind w:left="709"/>
        <w:jc w:val="both"/>
        <w:rPr>
          <w:rFonts w:ascii="Trebuchet MS" w:eastAsia="Arial Unicode MS" w:hAnsi="Trebuchet MS" w:cstheme="minorHAnsi"/>
          <w:sz w:val="20"/>
          <w:szCs w:val="20"/>
          <w:lang w:bidi="th-TH"/>
        </w:rPr>
      </w:pPr>
    </w:p>
    <w:p w14:paraId="1942D0BB" w14:textId="77777777" w:rsidR="00255843" w:rsidRPr="008B580C" w:rsidRDefault="00255843"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questionamento judicial, por qualquer pessoa, à exceção da Emissora e do</w:t>
      </w:r>
      <w:r w:rsidR="00C026C2">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Fiador</w:t>
      </w:r>
      <w:r w:rsidR="00A5302E" w:rsidRPr="00A5302E">
        <w:rPr>
          <w:rFonts w:ascii="Trebuchet MS" w:eastAsia="Arial Unicode MS" w:hAnsi="Trebuchet MS" w:cstheme="minorHAnsi"/>
          <w:sz w:val="20"/>
          <w:szCs w:val="20"/>
          <w:lang w:bidi="th-TH"/>
        </w:rPr>
        <w:t xml:space="preserve"> </w:t>
      </w:r>
      <w:r w:rsidR="00A5302E">
        <w:rPr>
          <w:rFonts w:ascii="Trebuchet MS" w:eastAsia="Arial Unicode MS" w:hAnsi="Trebuchet MS" w:cstheme="minorHAnsi"/>
          <w:sz w:val="20"/>
          <w:szCs w:val="20"/>
          <w:lang w:bidi="th-TH"/>
        </w:rPr>
        <w:t xml:space="preserve">e </w:t>
      </w:r>
      <w:r w:rsidR="00A5302E" w:rsidRPr="00C70DA5">
        <w:rPr>
          <w:rFonts w:ascii="Trebuchet MS" w:eastAsia="Arial Unicode MS" w:hAnsi="Trebuchet MS" w:cstheme="minorHAnsi"/>
          <w:sz w:val="20"/>
          <w:szCs w:val="20"/>
          <w:lang w:bidi="th-TH"/>
        </w:rPr>
        <w:t xml:space="preserve">qualquer empresa do </w:t>
      </w:r>
      <w:r w:rsidR="00A5302E">
        <w:rPr>
          <w:rFonts w:ascii="Trebuchet MS" w:eastAsia="Arial Unicode MS" w:hAnsi="Trebuchet MS" w:cstheme="minorHAnsi"/>
          <w:sz w:val="20"/>
          <w:szCs w:val="20"/>
          <w:lang w:bidi="th-TH"/>
        </w:rPr>
        <w:t xml:space="preserve">seu respectivo </w:t>
      </w:r>
      <w:r w:rsidR="00A5302E" w:rsidRPr="00C70DA5">
        <w:rPr>
          <w:rFonts w:ascii="Trebuchet MS" w:eastAsia="Arial Unicode MS" w:hAnsi="Trebuchet MS" w:cstheme="minorHAnsi"/>
          <w:sz w:val="20"/>
          <w:szCs w:val="20"/>
          <w:lang w:bidi="th-TH"/>
        </w:rPr>
        <w:t>grupo econômico</w:t>
      </w:r>
      <w:r w:rsidRPr="008B580C">
        <w:rPr>
          <w:rFonts w:ascii="Trebuchet MS" w:eastAsia="Arial Unicode MS" w:hAnsi="Trebuchet MS" w:cstheme="minorHAnsi"/>
          <w:sz w:val="20"/>
          <w:szCs w:val="20"/>
          <w:lang w:bidi="th-TH"/>
        </w:rPr>
        <w:t xml:space="preserve">, desta Escritura e/ou dos demais Documentos da Operação, não sanado de forma definitiva no prazo legal ou no prazo de até 20 (vinte) dias contado da data em que a Emissora </w:t>
      </w:r>
      <w:r w:rsidR="00536CD6">
        <w:rPr>
          <w:rFonts w:ascii="Trebuchet MS" w:eastAsia="Arial Unicode MS" w:hAnsi="Trebuchet MS" w:cstheme="minorHAnsi"/>
          <w:sz w:val="20"/>
          <w:szCs w:val="20"/>
          <w:lang w:bidi="th-TH"/>
        </w:rPr>
        <w:t xml:space="preserve">e/ou o Fiador </w:t>
      </w:r>
      <w:r w:rsidRPr="008B580C">
        <w:rPr>
          <w:rFonts w:ascii="Trebuchet MS" w:eastAsia="Arial Unicode MS" w:hAnsi="Trebuchet MS" w:cstheme="minorHAnsi"/>
          <w:sz w:val="20"/>
          <w:szCs w:val="20"/>
          <w:lang w:bidi="th-TH"/>
        </w:rPr>
        <w:t xml:space="preserve">tomar ciência do ajuizamento de tal questionamento judicial, o que for maior; </w:t>
      </w:r>
    </w:p>
    <w:p w14:paraId="334E5121" w14:textId="77777777" w:rsidR="000F3164" w:rsidRPr="008B580C" w:rsidRDefault="000F3164" w:rsidP="00C23619">
      <w:pPr>
        <w:pStyle w:val="PargrafodaLista"/>
        <w:tabs>
          <w:tab w:val="num" w:pos="1418"/>
        </w:tabs>
        <w:spacing w:line="360" w:lineRule="auto"/>
        <w:ind w:left="709"/>
        <w:jc w:val="both"/>
        <w:rPr>
          <w:rFonts w:ascii="Trebuchet MS" w:eastAsia="Arial Unicode MS" w:hAnsi="Trebuchet MS" w:cstheme="minorHAnsi"/>
          <w:sz w:val="20"/>
          <w:szCs w:val="20"/>
          <w:lang w:bidi="th-TH"/>
        </w:rPr>
      </w:pPr>
    </w:p>
    <w:p w14:paraId="5E8B257F" w14:textId="77777777" w:rsidR="000F3164" w:rsidRPr="008B580C" w:rsidRDefault="000F3164"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comprovação de que qualquer das declarações prestadas pela Emissora</w:t>
      </w:r>
      <w:r w:rsidR="008917EC" w:rsidRPr="008B580C">
        <w:rPr>
          <w:rFonts w:ascii="Trebuchet MS" w:eastAsia="Arial Unicode MS" w:hAnsi="Trebuchet MS" w:cstheme="minorHAnsi"/>
          <w:sz w:val="20"/>
          <w:szCs w:val="20"/>
          <w:lang w:bidi="th-TH"/>
        </w:rPr>
        <w:t xml:space="preserve"> e/ou pelo</w:t>
      </w:r>
      <w:r w:rsidR="008B32D6" w:rsidRPr="008B580C">
        <w:rPr>
          <w:rFonts w:ascii="Trebuchet MS" w:eastAsia="Arial Unicode MS" w:hAnsi="Trebuchet MS" w:cstheme="minorHAnsi"/>
          <w:sz w:val="20"/>
          <w:szCs w:val="20"/>
          <w:lang w:bidi="th-TH"/>
        </w:rPr>
        <w:t xml:space="preserve"> </w:t>
      </w:r>
      <w:r w:rsidR="007E05E9" w:rsidRPr="008B580C">
        <w:rPr>
          <w:rFonts w:ascii="Trebuchet MS" w:eastAsia="Arial Unicode MS" w:hAnsi="Trebuchet MS" w:cstheme="minorHAnsi"/>
          <w:sz w:val="20"/>
          <w:szCs w:val="20"/>
          <w:lang w:bidi="th-TH"/>
        </w:rPr>
        <w:t>Fiador</w:t>
      </w:r>
      <w:r w:rsidRPr="008B580C">
        <w:rPr>
          <w:rFonts w:ascii="Trebuchet MS" w:eastAsia="Arial Unicode MS" w:hAnsi="Trebuchet MS" w:cstheme="minorHAnsi"/>
          <w:sz w:val="20"/>
          <w:szCs w:val="20"/>
          <w:lang w:bidi="th-TH"/>
        </w:rPr>
        <w:t xml:space="preserve"> nesta Escritura de Emissão</w:t>
      </w:r>
      <w:r w:rsidR="00EC34DC" w:rsidRPr="008B580C">
        <w:rPr>
          <w:rFonts w:ascii="Trebuchet MS" w:eastAsia="Arial Unicode MS" w:hAnsi="Trebuchet MS" w:cstheme="minorHAnsi"/>
          <w:sz w:val="20"/>
          <w:szCs w:val="20"/>
          <w:lang w:bidi="th-TH"/>
        </w:rPr>
        <w:t xml:space="preserve"> e/ou</w:t>
      </w:r>
      <w:r w:rsidR="001E0142" w:rsidRPr="008B580C">
        <w:rPr>
          <w:rFonts w:ascii="Trebuchet MS" w:eastAsia="Arial Unicode MS" w:hAnsi="Trebuchet MS" w:cstheme="minorHAnsi"/>
          <w:sz w:val="20"/>
          <w:szCs w:val="20"/>
          <w:lang w:bidi="th-TH"/>
        </w:rPr>
        <w:t xml:space="preserve"> </w:t>
      </w:r>
      <w:r w:rsidR="00F33628" w:rsidRPr="008B580C">
        <w:rPr>
          <w:rFonts w:ascii="Trebuchet MS" w:eastAsia="Arial Unicode MS" w:hAnsi="Trebuchet MS" w:cstheme="minorHAnsi"/>
          <w:sz w:val="20"/>
          <w:szCs w:val="20"/>
          <w:lang w:bidi="th-TH"/>
        </w:rPr>
        <w:t xml:space="preserve">no </w:t>
      </w:r>
      <w:r w:rsidR="00793393">
        <w:rPr>
          <w:rFonts w:ascii="Trebuchet MS" w:eastAsia="Arial Unicode MS" w:hAnsi="Trebuchet MS" w:cstheme="minorHAnsi"/>
          <w:sz w:val="20"/>
          <w:szCs w:val="20"/>
          <w:lang w:bidi="th-TH"/>
        </w:rPr>
        <w:t>Contrato de Cessão Fiduciária</w:t>
      </w:r>
      <w:r w:rsidR="00793393" w:rsidRPr="008B580C" w:rsidDel="00793393">
        <w:rPr>
          <w:rFonts w:ascii="Trebuchet MS" w:eastAsia="Arial Unicode MS" w:hAnsi="Trebuchet MS" w:cstheme="minorHAnsi"/>
          <w:sz w:val="20"/>
          <w:szCs w:val="20"/>
          <w:lang w:bidi="th-TH"/>
        </w:rPr>
        <w:t xml:space="preserve"> </w:t>
      </w:r>
      <w:r w:rsidR="00D05698" w:rsidRPr="008B580C">
        <w:rPr>
          <w:rFonts w:ascii="Trebuchet MS" w:eastAsia="Arial Unicode MS" w:hAnsi="Trebuchet MS" w:cstheme="minorHAnsi"/>
          <w:sz w:val="20"/>
          <w:szCs w:val="20"/>
          <w:lang w:bidi="th-TH"/>
        </w:rPr>
        <w:t>seja</w:t>
      </w:r>
      <w:r w:rsidRPr="008B580C">
        <w:rPr>
          <w:rFonts w:ascii="Trebuchet MS" w:eastAsia="Arial Unicode MS" w:hAnsi="Trebuchet MS" w:cstheme="minorHAnsi"/>
          <w:sz w:val="20"/>
          <w:szCs w:val="20"/>
          <w:lang w:bidi="th-TH"/>
        </w:rPr>
        <w:t xml:space="preserve"> falsa ou </w:t>
      </w:r>
      <w:r w:rsidR="00A5302E">
        <w:rPr>
          <w:rFonts w:ascii="Trebuchet MS" w:eastAsia="Arial Unicode MS" w:hAnsi="Trebuchet MS" w:cstheme="minorHAnsi"/>
          <w:sz w:val="20"/>
          <w:szCs w:val="20"/>
          <w:lang w:bidi="th-TH"/>
        </w:rPr>
        <w:t xml:space="preserve">enganosa, ou ainda, </w:t>
      </w:r>
      <w:r w:rsidRPr="008B580C">
        <w:rPr>
          <w:rFonts w:ascii="Trebuchet MS" w:eastAsia="Arial Unicode MS" w:hAnsi="Trebuchet MS" w:cstheme="minorHAnsi"/>
          <w:sz w:val="20"/>
          <w:szCs w:val="20"/>
          <w:lang w:bidi="th-TH"/>
        </w:rPr>
        <w:t>incorreta</w:t>
      </w:r>
      <w:r w:rsidR="00A5302E">
        <w:rPr>
          <w:rFonts w:ascii="Trebuchet MS" w:eastAsia="Arial Unicode MS" w:hAnsi="Trebuchet MS" w:cstheme="minorHAnsi"/>
          <w:sz w:val="20"/>
          <w:szCs w:val="20"/>
          <w:lang w:bidi="th-TH"/>
        </w:rPr>
        <w:t xml:space="preserve"> ou imprecisa</w:t>
      </w:r>
      <w:r w:rsidR="008663D3" w:rsidRPr="008B580C">
        <w:rPr>
          <w:rFonts w:ascii="Trebuchet MS" w:eastAsia="Arial Unicode MS" w:hAnsi="Trebuchet MS" w:cstheme="minorHAnsi"/>
          <w:sz w:val="20"/>
          <w:szCs w:val="20"/>
          <w:lang w:bidi="th-TH"/>
        </w:rPr>
        <w:t xml:space="preserve">, </w:t>
      </w:r>
      <w:r w:rsidR="00A5302E">
        <w:rPr>
          <w:rFonts w:ascii="Trebuchet MS" w:eastAsia="Arial Unicode MS" w:hAnsi="Trebuchet MS" w:cstheme="minorHAnsi"/>
          <w:sz w:val="20"/>
          <w:szCs w:val="20"/>
          <w:lang w:bidi="th-TH"/>
        </w:rPr>
        <w:t xml:space="preserve">nestes últimos dois casos, </w:t>
      </w:r>
      <w:r w:rsidR="008663D3" w:rsidRPr="008B580C">
        <w:rPr>
          <w:rFonts w:ascii="Trebuchet MS" w:eastAsia="Arial Unicode MS" w:hAnsi="Trebuchet MS" w:cstheme="minorHAnsi"/>
          <w:sz w:val="20"/>
          <w:szCs w:val="20"/>
          <w:lang w:bidi="th-TH"/>
        </w:rPr>
        <w:t>de forma material, nas respectivas datas em que foram prestadas</w:t>
      </w:r>
      <w:r w:rsidRPr="008B580C">
        <w:rPr>
          <w:rFonts w:ascii="Trebuchet MS" w:eastAsia="Arial Unicode MS" w:hAnsi="Trebuchet MS" w:cstheme="minorHAnsi"/>
          <w:sz w:val="20"/>
          <w:szCs w:val="20"/>
          <w:lang w:bidi="th-TH"/>
        </w:rPr>
        <w:t>;</w:t>
      </w:r>
      <w:r w:rsidR="00654250" w:rsidRPr="008B580C">
        <w:rPr>
          <w:rFonts w:ascii="Trebuchet MS" w:eastAsia="Arial Unicode MS" w:hAnsi="Trebuchet MS" w:cstheme="minorHAnsi"/>
          <w:sz w:val="20"/>
          <w:szCs w:val="20"/>
          <w:lang w:bidi="th-TH"/>
        </w:rPr>
        <w:t xml:space="preserve"> </w:t>
      </w:r>
    </w:p>
    <w:p w14:paraId="1B2A500E" w14:textId="77777777" w:rsidR="008245EC" w:rsidRPr="008B580C" w:rsidRDefault="008245EC" w:rsidP="00C23619">
      <w:pPr>
        <w:suppressAutoHyphens/>
        <w:spacing w:line="360" w:lineRule="auto"/>
        <w:ind w:left="709"/>
        <w:jc w:val="both"/>
        <w:rPr>
          <w:rFonts w:ascii="Trebuchet MS" w:eastAsia="Arial Unicode MS" w:hAnsi="Trebuchet MS" w:cstheme="minorHAnsi"/>
          <w:sz w:val="20"/>
          <w:szCs w:val="20"/>
          <w:lang w:bidi="th-TH"/>
        </w:rPr>
      </w:pPr>
    </w:p>
    <w:p w14:paraId="414DF789" w14:textId="77777777" w:rsidR="001C374E" w:rsidRDefault="005F7209"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 </w:t>
      </w:r>
      <w:r w:rsidR="008245EC" w:rsidRPr="008B580C">
        <w:rPr>
          <w:rFonts w:ascii="Trebuchet MS" w:eastAsia="Arial Unicode MS" w:hAnsi="Trebuchet MS" w:cstheme="minorHAnsi"/>
          <w:sz w:val="20"/>
          <w:szCs w:val="20"/>
          <w:lang w:bidi="th-TH"/>
        </w:rPr>
        <w:t xml:space="preserve">realização de quaisquer </w:t>
      </w:r>
      <w:r w:rsidR="00A44581" w:rsidRPr="008B580C">
        <w:rPr>
          <w:rFonts w:ascii="Trebuchet MS" w:eastAsia="Arial Unicode MS" w:hAnsi="Trebuchet MS" w:cstheme="minorHAnsi"/>
          <w:sz w:val="20"/>
          <w:szCs w:val="20"/>
          <w:lang w:bidi="th-TH"/>
        </w:rPr>
        <w:t xml:space="preserve">transações, pagamentos, mútuos, </w:t>
      </w:r>
      <w:r w:rsidR="00E64C95" w:rsidRPr="008B580C">
        <w:rPr>
          <w:rFonts w:ascii="Trebuchet MS" w:eastAsia="Arial Unicode MS" w:hAnsi="Trebuchet MS" w:cstheme="minorHAnsi"/>
          <w:sz w:val="20"/>
          <w:szCs w:val="20"/>
          <w:lang w:bidi="th-TH"/>
        </w:rPr>
        <w:t xml:space="preserve">prestação, pela Emissora e/ou pelo Fiador, de garantias fidejussórias, </w:t>
      </w:r>
      <w:r w:rsidR="00A44581" w:rsidRPr="008B580C">
        <w:rPr>
          <w:rFonts w:ascii="Trebuchet MS" w:eastAsia="Arial Unicode MS" w:hAnsi="Trebuchet MS" w:cstheme="minorHAnsi"/>
          <w:sz w:val="20"/>
          <w:szCs w:val="20"/>
          <w:lang w:bidi="th-TH"/>
        </w:rPr>
        <w:t>bem como concessão de empréstimo</w:t>
      </w:r>
      <w:r w:rsidR="008245EC" w:rsidRPr="008B580C">
        <w:rPr>
          <w:rFonts w:ascii="Trebuchet MS" w:eastAsia="Arial Unicode MS" w:hAnsi="Trebuchet MS" w:cstheme="minorHAnsi"/>
          <w:sz w:val="20"/>
          <w:szCs w:val="20"/>
          <w:lang w:bidi="th-TH"/>
        </w:rPr>
        <w:t xml:space="preserve"> a partes relacionadas à Emissora</w:t>
      </w:r>
      <w:r w:rsidR="00A44581" w:rsidRPr="008B580C">
        <w:rPr>
          <w:rFonts w:ascii="Trebuchet MS" w:eastAsia="Arial Unicode MS" w:hAnsi="Trebuchet MS" w:cstheme="minorHAnsi"/>
          <w:sz w:val="20"/>
          <w:szCs w:val="20"/>
          <w:lang w:bidi="th-TH"/>
        </w:rPr>
        <w:t xml:space="preserve"> (incluindo para control</w:t>
      </w:r>
      <w:r w:rsidR="00B21CD8" w:rsidRPr="008B580C">
        <w:rPr>
          <w:rFonts w:ascii="Trebuchet MS" w:eastAsia="Arial Unicode MS" w:hAnsi="Trebuchet MS" w:cstheme="minorHAnsi"/>
          <w:sz w:val="20"/>
          <w:szCs w:val="20"/>
          <w:lang w:bidi="th-TH"/>
        </w:rPr>
        <w:t xml:space="preserve">adores, controladas, coligas e </w:t>
      </w:r>
      <w:r w:rsidR="00A44581" w:rsidRPr="008B580C">
        <w:rPr>
          <w:rFonts w:ascii="Trebuchet MS" w:eastAsia="Arial Unicode MS" w:hAnsi="Trebuchet MS" w:cstheme="minorHAnsi"/>
          <w:sz w:val="20"/>
          <w:szCs w:val="20"/>
          <w:lang w:bidi="th-TH"/>
        </w:rPr>
        <w:t>afiliadas, tudo conforme definido na Lei das Sociedade por Ações)</w:t>
      </w:r>
      <w:r w:rsidR="008245EC" w:rsidRPr="008B580C">
        <w:rPr>
          <w:rFonts w:ascii="Trebuchet MS" w:eastAsia="Arial Unicode MS" w:hAnsi="Trebuchet MS" w:cstheme="minorHAnsi"/>
          <w:sz w:val="20"/>
          <w:szCs w:val="20"/>
          <w:lang w:bidi="th-TH"/>
        </w:rPr>
        <w:t xml:space="preserve">, </w:t>
      </w:r>
      <w:r w:rsidR="00C52033" w:rsidRPr="008B580C">
        <w:rPr>
          <w:rFonts w:ascii="Trebuchet MS" w:eastAsia="Arial Unicode MS" w:hAnsi="Trebuchet MS" w:cstheme="minorHAnsi"/>
          <w:sz w:val="20"/>
          <w:szCs w:val="20"/>
          <w:lang w:bidi="th-TH"/>
        </w:rPr>
        <w:t>de qualquer natureza</w:t>
      </w:r>
      <w:r w:rsidR="004B157B">
        <w:rPr>
          <w:rFonts w:ascii="Trebuchet MS" w:eastAsia="Arial Unicode MS" w:hAnsi="Trebuchet MS" w:cstheme="minorHAnsi"/>
          <w:sz w:val="20"/>
          <w:szCs w:val="20"/>
          <w:lang w:bidi="th-TH"/>
        </w:rPr>
        <w:t>,</w:t>
      </w:r>
      <w:r w:rsidR="007B54ED" w:rsidRPr="007B54ED">
        <w:rPr>
          <w:rFonts w:ascii="Trebuchet MS" w:eastAsia="Arial Unicode MS" w:hAnsi="Trebuchet MS" w:cstheme="minorHAnsi"/>
          <w:sz w:val="20"/>
          <w:szCs w:val="20"/>
          <w:lang w:bidi="th-TH"/>
        </w:rPr>
        <w:t xml:space="preserve"> </w:t>
      </w:r>
      <w:r w:rsidR="007B54ED" w:rsidRPr="008B580C">
        <w:rPr>
          <w:rFonts w:ascii="Trebuchet MS" w:eastAsia="Arial Unicode MS" w:hAnsi="Trebuchet MS" w:cstheme="minorHAnsi"/>
          <w:sz w:val="20"/>
          <w:szCs w:val="20"/>
          <w:lang w:bidi="th-TH"/>
        </w:rPr>
        <w:t>inclusive distribuição de dividendos</w:t>
      </w:r>
      <w:r w:rsidR="007B54ED" w:rsidRPr="007B54ED">
        <w:rPr>
          <w:rFonts w:ascii="Trebuchet MS" w:eastAsia="Arial Unicode MS" w:hAnsi="Trebuchet MS" w:cstheme="minorHAnsi"/>
          <w:sz w:val="20"/>
          <w:szCs w:val="20"/>
          <w:lang w:bidi="th-TH"/>
        </w:rPr>
        <w:t xml:space="preserve"> </w:t>
      </w:r>
      <w:r w:rsidR="007B54ED" w:rsidRPr="008B580C">
        <w:rPr>
          <w:rFonts w:ascii="Trebuchet MS" w:eastAsia="Arial Unicode MS" w:hAnsi="Trebuchet MS" w:cstheme="minorHAnsi"/>
          <w:sz w:val="20"/>
          <w:szCs w:val="20"/>
          <w:lang w:bidi="th-TH"/>
        </w:rPr>
        <w:t xml:space="preserve">e os juros sobre capital próprio, </w:t>
      </w:r>
      <w:r w:rsidR="007B54ED">
        <w:rPr>
          <w:rFonts w:ascii="Trebuchet MS" w:eastAsia="Arial Unicode MS" w:hAnsi="Trebuchet MS" w:cstheme="minorHAnsi"/>
          <w:sz w:val="20"/>
          <w:szCs w:val="20"/>
          <w:lang w:bidi="th-TH"/>
        </w:rPr>
        <w:t>nestes últimos dois casos caso esteja em curso qualquer</w:t>
      </w:r>
      <w:r w:rsidR="00306350" w:rsidRPr="00085304">
        <w:rPr>
          <w:rFonts w:ascii="Trebuchet MS" w:hAnsi="Trebuchet MS" w:cstheme="minorHAnsi"/>
          <w:sz w:val="20"/>
          <w:szCs w:val="20"/>
          <w:lang w:bidi="th-TH"/>
        </w:rPr>
        <w:t xml:space="preserve"> </w:t>
      </w:r>
      <w:r w:rsidR="007B54ED" w:rsidRPr="00F95337">
        <w:rPr>
          <w:rFonts w:ascii="Trebuchet MS" w:hAnsi="Trebuchet MS" w:cstheme="minorHAnsi"/>
          <w:sz w:val="20"/>
          <w:szCs w:val="20"/>
          <w:lang w:bidi="th-TH"/>
        </w:rPr>
        <w:t>Evento de Vencimento Antecipado</w:t>
      </w:r>
      <w:r w:rsidR="007B54ED">
        <w:rPr>
          <w:rFonts w:ascii="Trebuchet MS" w:eastAsia="Arial Unicode MS" w:hAnsi="Trebuchet MS" w:cstheme="minorHAnsi"/>
          <w:sz w:val="20"/>
          <w:szCs w:val="20"/>
          <w:lang w:bidi="th-TH"/>
        </w:rPr>
        <w:t xml:space="preserve"> </w:t>
      </w:r>
      <w:r w:rsidR="00517B8E">
        <w:rPr>
          <w:rFonts w:ascii="Trebuchet MS" w:eastAsia="Arial Unicode MS" w:hAnsi="Trebuchet MS" w:cstheme="minorHAnsi"/>
          <w:sz w:val="20"/>
          <w:szCs w:val="20"/>
          <w:lang w:bidi="th-TH"/>
        </w:rPr>
        <w:t xml:space="preserve">ou recompra facultativa nos termos do Contrato de Cessão ou </w:t>
      </w:r>
      <w:r w:rsidR="007B54ED">
        <w:rPr>
          <w:rFonts w:ascii="Trebuchet MS" w:eastAsia="Arial Unicode MS" w:hAnsi="Trebuchet MS" w:cstheme="minorHAnsi"/>
          <w:sz w:val="20"/>
          <w:szCs w:val="20"/>
          <w:lang w:bidi="th-TH"/>
        </w:rPr>
        <w:t xml:space="preserve">a Emissora e/ou </w:t>
      </w:r>
      <w:r w:rsidR="00517B8E">
        <w:rPr>
          <w:rFonts w:ascii="Trebuchet MS" w:eastAsia="Arial Unicode MS" w:hAnsi="Trebuchet MS" w:cstheme="minorHAnsi"/>
          <w:sz w:val="20"/>
          <w:szCs w:val="20"/>
          <w:lang w:bidi="th-TH"/>
        </w:rPr>
        <w:t xml:space="preserve">o </w:t>
      </w:r>
      <w:r w:rsidR="007B54ED">
        <w:rPr>
          <w:rFonts w:ascii="Trebuchet MS" w:eastAsia="Arial Unicode MS" w:hAnsi="Trebuchet MS" w:cstheme="minorHAnsi"/>
          <w:sz w:val="20"/>
          <w:szCs w:val="20"/>
          <w:lang w:bidi="th-TH"/>
        </w:rPr>
        <w:t>Fiador estejam inadimplentes com quaisquer obrigações no âmbito dos Documentos da Operação</w:t>
      </w:r>
      <w:r w:rsidR="001C374E">
        <w:rPr>
          <w:rFonts w:ascii="Trebuchet MS" w:eastAsia="Arial Unicode MS" w:hAnsi="Trebuchet MS" w:cstheme="minorHAnsi"/>
          <w:sz w:val="20"/>
          <w:szCs w:val="20"/>
          <w:lang w:bidi="th-TH"/>
        </w:rPr>
        <w:t>;</w:t>
      </w:r>
    </w:p>
    <w:p w14:paraId="671E236D" w14:textId="77777777" w:rsidR="00BF19B8" w:rsidRPr="008B580C" w:rsidRDefault="00BF19B8" w:rsidP="00E744C1">
      <w:pPr>
        <w:spacing w:line="360" w:lineRule="auto"/>
        <w:rPr>
          <w:rFonts w:ascii="Trebuchet MS" w:eastAsia="Arial Unicode MS" w:hAnsi="Trebuchet MS" w:cstheme="minorHAnsi"/>
          <w:sz w:val="20"/>
          <w:szCs w:val="20"/>
          <w:lang w:bidi="th-TH"/>
        </w:rPr>
      </w:pPr>
    </w:p>
    <w:p w14:paraId="0A41F294" w14:textId="77777777" w:rsidR="00BF19B8" w:rsidRPr="008B580C" w:rsidRDefault="007D6949"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r</w:t>
      </w:r>
      <w:r w:rsidR="00BF19B8" w:rsidRPr="008B580C">
        <w:rPr>
          <w:rFonts w:ascii="Trebuchet MS" w:eastAsia="Arial Unicode MS" w:hAnsi="Trebuchet MS" w:cstheme="minorHAnsi"/>
          <w:sz w:val="20"/>
          <w:szCs w:val="20"/>
          <w:lang w:bidi="th-TH"/>
        </w:rPr>
        <w:t xml:space="preserve">ealização, por qualquer autoridade governamental, de ato com o objetivo de sequestrar, expropriar, nacionalizar, desapropriar ou de qualquer modo adquirir, compulsoriamente, a totalidade ou parte substancial dos ativos, propriedades ou das ações ou quotas do capital social da Emissora e/ou do </w:t>
      </w:r>
      <w:r w:rsidR="00BF19B8" w:rsidRPr="008B580C">
        <w:rPr>
          <w:rFonts w:ascii="Trebuchet MS" w:eastAsia="Arial Unicode MS" w:hAnsi="Trebuchet MS" w:cstheme="minorHAnsi"/>
          <w:sz w:val="20"/>
          <w:szCs w:val="20"/>
          <w:lang w:bidi="th-TH"/>
        </w:rPr>
        <w:lastRenderedPageBreak/>
        <w:t>Fiador e/ou quaisquer das sociedades em que mais de 50% (cinquenta por cento) do capital votante seja detido, direta ou indiretamente, pela Emissora ou pelo Fiador;</w:t>
      </w:r>
    </w:p>
    <w:p w14:paraId="1F03D369" w14:textId="77777777" w:rsidR="00A566CF" w:rsidRPr="008B580C" w:rsidRDefault="00A566CF" w:rsidP="00C23619">
      <w:pPr>
        <w:pStyle w:val="PargrafodaLista"/>
        <w:spacing w:line="360" w:lineRule="auto"/>
        <w:rPr>
          <w:rFonts w:ascii="Trebuchet MS" w:eastAsia="Arial Unicode MS" w:hAnsi="Trebuchet MS" w:cstheme="minorHAnsi"/>
          <w:sz w:val="20"/>
          <w:szCs w:val="20"/>
          <w:lang w:bidi="th-TH"/>
        </w:rPr>
      </w:pPr>
    </w:p>
    <w:p w14:paraId="70D22D19" w14:textId="77777777" w:rsidR="00A566CF" w:rsidRPr="008B580C" w:rsidRDefault="007D6949"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e</w:t>
      </w:r>
      <w:r w:rsidR="00A566CF" w:rsidRPr="008B580C">
        <w:rPr>
          <w:rFonts w:ascii="Trebuchet MS" w:eastAsia="Arial Unicode MS" w:hAnsi="Trebuchet MS" w:cstheme="minorHAnsi"/>
          <w:sz w:val="20"/>
          <w:szCs w:val="20"/>
          <w:lang w:bidi="th-TH"/>
        </w:rPr>
        <w:t>xistência de decisão judicial</w:t>
      </w:r>
      <w:r w:rsidR="00A44581" w:rsidRPr="008B580C">
        <w:rPr>
          <w:rFonts w:ascii="Trebuchet MS" w:eastAsia="Arial Unicode MS" w:hAnsi="Trebuchet MS" w:cstheme="minorHAnsi"/>
          <w:sz w:val="20"/>
          <w:szCs w:val="20"/>
          <w:lang w:bidi="th-TH"/>
        </w:rPr>
        <w:t xml:space="preserve"> </w:t>
      </w:r>
      <w:r w:rsidR="00A566CF" w:rsidRPr="008B580C">
        <w:rPr>
          <w:rFonts w:ascii="Trebuchet MS" w:eastAsia="Arial Unicode MS" w:hAnsi="Trebuchet MS" w:cstheme="minorHAnsi"/>
          <w:sz w:val="20"/>
          <w:szCs w:val="20"/>
          <w:lang w:bidi="th-TH"/>
        </w:rPr>
        <w:t>contra a Emissora</w:t>
      </w:r>
      <w:r w:rsidR="00A44581" w:rsidRPr="008B580C">
        <w:rPr>
          <w:rFonts w:ascii="Trebuchet MS" w:eastAsia="Arial Unicode MS" w:hAnsi="Trebuchet MS" w:cstheme="minorHAnsi"/>
          <w:sz w:val="20"/>
          <w:szCs w:val="20"/>
          <w:lang w:bidi="th-TH"/>
        </w:rPr>
        <w:t xml:space="preserve"> e/ou contra </w:t>
      </w:r>
      <w:r w:rsidR="00A566CF" w:rsidRPr="008B580C">
        <w:rPr>
          <w:rFonts w:ascii="Trebuchet MS" w:eastAsia="Arial Unicode MS" w:hAnsi="Trebuchet MS" w:cstheme="minorHAnsi"/>
          <w:sz w:val="20"/>
          <w:szCs w:val="20"/>
          <w:lang w:bidi="th-TH"/>
        </w:rPr>
        <w:t>o Fiador e/ou seus respectivos administradores (conforme aplicável): que trate de atos lesivos nos termos da Lei n.º 12.846, de 1º de agosto de 2013, conforme atualmente em vigor (“</w:t>
      </w:r>
      <w:r w:rsidR="00A566CF" w:rsidRPr="008B580C">
        <w:rPr>
          <w:rFonts w:ascii="Trebuchet MS" w:eastAsia="Arial Unicode MS" w:hAnsi="Trebuchet MS" w:cstheme="minorHAnsi"/>
          <w:sz w:val="20"/>
          <w:szCs w:val="20"/>
          <w:u w:val="single"/>
          <w:lang w:bidi="th-TH"/>
        </w:rPr>
        <w:t>Lei 12.846</w:t>
      </w:r>
      <w:r w:rsidR="00A566CF" w:rsidRPr="008B580C">
        <w:rPr>
          <w:rFonts w:ascii="Trebuchet MS" w:eastAsia="Arial Unicode MS" w:hAnsi="Trebuchet MS" w:cstheme="minorHAnsi"/>
          <w:sz w:val="20"/>
          <w:szCs w:val="20"/>
          <w:lang w:bidi="th-TH"/>
        </w:rPr>
        <w:t>”) ou infrações à ordem econômica nos termos da Lei n.º 12.529, de 30 de novembro de 2011, conforme em vigor</w:t>
      </w:r>
      <w:r w:rsidR="000224AE">
        <w:rPr>
          <w:rFonts w:ascii="Trebuchet MS" w:eastAsia="Arial Unicode MS" w:hAnsi="Trebuchet MS" w:cstheme="minorHAnsi"/>
          <w:sz w:val="20"/>
          <w:szCs w:val="20"/>
          <w:lang w:bidi="th-TH"/>
        </w:rPr>
        <w:t>, bem como violação às Leis Anticorrupção</w:t>
      </w:r>
      <w:r w:rsidR="00A566CF" w:rsidRPr="008B580C">
        <w:rPr>
          <w:rFonts w:ascii="Trebuchet MS" w:eastAsia="Arial Unicode MS" w:hAnsi="Trebuchet MS" w:cstheme="minorHAnsi"/>
          <w:sz w:val="20"/>
          <w:szCs w:val="20"/>
          <w:lang w:bidi="th-TH"/>
        </w:rPr>
        <w:t xml:space="preserve">; </w:t>
      </w:r>
    </w:p>
    <w:p w14:paraId="4A18FCA3" w14:textId="77777777" w:rsidR="00ED5983" w:rsidRPr="008B580C" w:rsidRDefault="00ED5983" w:rsidP="00C23619">
      <w:pPr>
        <w:tabs>
          <w:tab w:val="num" w:pos="4253"/>
        </w:tabs>
        <w:suppressAutoHyphens/>
        <w:spacing w:line="360" w:lineRule="auto"/>
        <w:ind w:left="709"/>
        <w:jc w:val="both"/>
        <w:rPr>
          <w:rFonts w:ascii="Trebuchet MS" w:eastAsia="Arial Unicode MS" w:hAnsi="Trebuchet MS" w:cstheme="minorHAnsi"/>
          <w:sz w:val="20"/>
          <w:szCs w:val="20"/>
          <w:lang w:bidi="th-TH"/>
        </w:rPr>
      </w:pPr>
    </w:p>
    <w:p w14:paraId="3BA0CA10" w14:textId="77777777" w:rsidR="003F0F70" w:rsidRPr="008B580C" w:rsidRDefault="007D6949"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e</w:t>
      </w:r>
      <w:r w:rsidR="00655536" w:rsidRPr="008B580C">
        <w:rPr>
          <w:rFonts w:ascii="Trebuchet MS" w:eastAsia="Arial Unicode MS" w:hAnsi="Trebuchet MS" w:cstheme="minorHAnsi"/>
          <w:sz w:val="20"/>
          <w:szCs w:val="20"/>
          <w:lang w:bidi="th-TH"/>
        </w:rPr>
        <w:t xml:space="preserve">xistência, contra a Emissora e/ou o </w:t>
      </w:r>
      <w:r w:rsidR="009550CD" w:rsidRPr="008B580C">
        <w:rPr>
          <w:rFonts w:ascii="Trebuchet MS" w:eastAsia="Arial Unicode MS" w:hAnsi="Trebuchet MS" w:cstheme="minorHAnsi"/>
          <w:sz w:val="20"/>
          <w:szCs w:val="20"/>
          <w:lang w:bidi="th-TH"/>
        </w:rPr>
        <w:t>Fiador</w:t>
      </w:r>
      <w:r w:rsidR="00655536" w:rsidRPr="008B580C">
        <w:rPr>
          <w:rFonts w:ascii="Trebuchet MS" w:eastAsia="Arial Unicode MS" w:hAnsi="Trebuchet MS" w:cstheme="minorHAnsi"/>
          <w:sz w:val="20"/>
          <w:szCs w:val="20"/>
          <w:lang w:bidi="th-TH"/>
        </w:rPr>
        <w:t xml:space="preserve"> </w:t>
      </w:r>
      <w:r w:rsidR="003F0F70" w:rsidRPr="008B580C">
        <w:rPr>
          <w:rFonts w:ascii="Trebuchet MS" w:eastAsia="Arial Unicode MS" w:hAnsi="Trebuchet MS" w:cstheme="minorHAnsi"/>
          <w:sz w:val="20"/>
          <w:szCs w:val="20"/>
          <w:lang w:bidi="th-TH"/>
        </w:rPr>
        <w:t>de qualquer decisão proferida</w:t>
      </w:r>
      <w:r w:rsidR="00655536" w:rsidRPr="008B580C">
        <w:rPr>
          <w:rFonts w:ascii="Trebuchet MS" w:eastAsia="Arial Unicode MS" w:hAnsi="Trebuchet MS" w:cstheme="minorHAnsi"/>
          <w:sz w:val="20"/>
          <w:szCs w:val="20"/>
          <w:lang w:bidi="th-TH"/>
        </w:rPr>
        <w:t xml:space="preserve"> em processos judiciais, arbitrais e/ou administrativos, perante qualquer jurisdição competente, conforme aplicável, por crimes ambientais e/ou violação</w:t>
      </w:r>
      <w:r w:rsidR="00A5302E">
        <w:rPr>
          <w:rFonts w:ascii="Trebuchet MS" w:eastAsia="Arial Unicode MS" w:hAnsi="Trebuchet MS" w:cstheme="minorHAnsi"/>
          <w:sz w:val="20"/>
          <w:szCs w:val="20"/>
          <w:lang w:bidi="th-TH"/>
        </w:rPr>
        <w:t xml:space="preserve"> à </w:t>
      </w:r>
      <w:r w:rsidR="00A5302E" w:rsidRPr="008B580C">
        <w:rPr>
          <w:rFonts w:ascii="Trebuchet MS" w:eastAsia="Arial Unicode MS" w:hAnsi="Trebuchet MS" w:cstheme="minorHAnsi"/>
          <w:sz w:val="20"/>
          <w:szCs w:val="20"/>
          <w:lang w:bidi="th-TH"/>
        </w:rPr>
        <w:t xml:space="preserve">Legislação </w:t>
      </w:r>
      <w:r w:rsidR="000224AE" w:rsidRPr="008B580C">
        <w:rPr>
          <w:rFonts w:ascii="Trebuchet MS" w:eastAsia="Arial Unicode MS" w:hAnsi="Trebuchet MS" w:cstheme="minorHAnsi"/>
          <w:sz w:val="20"/>
          <w:szCs w:val="20"/>
          <w:lang w:bidi="th-TH"/>
        </w:rPr>
        <w:t>Socioambiental</w:t>
      </w:r>
      <w:r w:rsidR="007F0773" w:rsidRPr="008B580C">
        <w:rPr>
          <w:rFonts w:ascii="Trebuchet MS" w:eastAsia="Arial Unicode MS" w:hAnsi="Trebuchet MS" w:cstheme="minorHAnsi"/>
          <w:sz w:val="20"/>
          <w:szCs w:val="20"/>
          <w:lang w:bidi="th-TH"/>
        </w:rPr>
        <w:t xml:space="preserve">; </w:t>
      </w:r>
    </w:p>
    <w:p w14:paraId="2274A147" w14:textId="77777777" w:rsidR="00016214" w:rsidRPr="008B580C" w:rsidRDefault="00016214" w:rsidP="00E744C1">
      <w:pPr>
        <w:pStyle w:val="PargrafodaLista"/>
        <w:rPr>
          <w:rFonts w:ascii="Trebuchet MS" w:eastAsia="Arial Unicode MS" w:hAnsi="Trebuchet MS" w:cstheme="minorHAnsi"/>
          <w:sz w:val="20"/>
          <w:szCs w:val="20"/>
          <w:lang w:bidi="th-TH"/>
        </w:rPr>
      </w:pPr>
    </w:p>
    <w:p w14:paraId="6F5BF5FC" w14:textId="77777777" w:rsidR="007F0773" w:rsidRPr="008B580C" w:rsidRDefault="00306350"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c</w:t>
      </w:r>
      <w:r w:rsidR="007925C6" w:rsidRPr="008B580C">
        <w:rPr>
          <w:rFonts w:ascii="Trebuchet MS" w:eastAsia="Arial Unicode MS" w:hAnsi="Trebuchet MS" w:cstheme="minorHAnsi"/>
          <w:sz w:val="20"/>
          <w:szCs w:val="20"/>
          <w:lang w:bidi="th-TH"/>
        </w:rPr>
        <w:t xml:space="preserve">aso a Emissora e/ou </w:t>
      </w:r>
      <w:r w:rsidR="00C026C2">
        <w:rPr>
          <w:rFonts w:ascii="Trebuchet MS" w:eastAsia="Arial Unicode MS" w:hAnsi="Trebuchet MS" w:cstheme="minorHAnsi"/>
          <w:sz w:val="20"/>
          <w:szCs w:val="20"/>
          <w:lang w:bidi="th-TH"/>
        </w:rPr>
        <w:t>o</w:t>
      </w:r>
      <w:r w:rsidR="007925C6" w:rsidRPr="008B580C">
        <w:rPr>
          <w:rFonts w:ascii="Trebuchet MS" w:eastAsia="Arial Unicode MS" w:hAnsi="Trebuchet MS" w:cstheme="minorHAnsi"/>
          <w:sz w:val="20"/>
          <w:szCs w:val="20"/>
          <w:lang w:bidi="th-TH"/>
        </w:rPr>
        <w:t xml:space="preserve"> Fiador, (a) utiliz</w:t>
      </w:r>
      <w:r w:rsidR="00A5302E">
        <w:rPr>
          <w:rFonts w:ascii="Trebuchet MS" w:eastAsia="Arial Unicode MS" w:hAnsi="Trebuchet MS" w:cstheme="minorHAnsi"/>
          <w:sz w:val="20"/>
          <w:szCs w:val="20"/>
          <w:lang w:bidi="th-TH"/>
        </w:rPr>
        <w:t>e</w:t>
      </w:r>
      <w:r w:rsidR="007925C6" w:rsidRPr="008B580C">
        <w:rPr>
          <w:rFonts w:ascii="Trebuchet MS" w:eastAsia="Arial Unicode MS" w:hAnsi="Trebuchet MS" w:cstheme="minorHAnsi"/>
          <w:sz w:val="20"/>
          <w:szCs w:val="20"/>
          <w:lang w:bidi="th-TH"/>
        </w:rPr>
        <w:t xml:space="preserve"> </w:t>
      </w:r>
      <w:r w:rsidR="00655536" w:rsidRPr="008B580C">
        <w:rPr>
          <w:rFonts w:ascii="Trebuchet MS" w:eastAsia="Arial Unicode MS" w:hAnsi="Trebuchet MS" w:cstheme="minorHAnsi"/>
          <w:sz w:val="20"/>
          <w:szCs w:val="20"/>
          <w:lang w:bidi="th-TH"/>
        </w:rPr>
        <w:t>de trabalho escravo ou infantil</w:t>
      </w:r>
      <w:r w:rsidR="007925C6" w:rsidRPr="008B580C">
        <w:rPr>
          <w:rFonts w:ascii="Trebuchet MS" w:eastAsia="Arial Unicode MS" w:hAnsi="Trebuchet MS" w:cstheme="minorHAnsi"/>
          <w:sz w:val="20"/>
          <w:szCs w:val="20"/>
          <w:lang w:bidi="th-TH"/>
        </w:rPr>
        <w:t>;</w:t>
      </w:r>
      <w:r w:rsidR="00655536" w:rsidRPr="008B580C">
        <w:rPr>
          <w:rFonts w:ascii="Trebuchet MS" w:eastAsia="Arial Unicode MS" w:hAnsi="Trebuchet MS" w:cstheme="minorHAnsi"/>
          <w:sz w:val="20"/>
          <w:szCs w:val="20"/>
          <w:lang w:bidi="th-TH"/>
        </w:rPr>
        <w:t xml:space="preserve"> ou </w:t>
      </w:r>
      <w:r w:rsidR="007925C6" w:rsidRPr="008B580C">
        <w:rPr>
          <w:rFonts w:ascii="Trebuchet MS" w:eastAsia="Arial Unicode MS" w:hAnsi="Trebuchet MS" w:cstheme="minorHAnsi"/>
          <w:sz w:val="20"/>
          <w:szCs w:val="20"/>
          <w:lang w:bidi="th-TH"/>
        </w:rPr>
        <w:t>(</w:t>
      </w:r>
      <w:r w:rsidR="00A5302E">
        <w:rPr>
          <w:rFonts w:ascii="Trebuchet MS" w:eastAsia="Arial Unicode MS" w:hAnsi="Trebuchet MS" w:cstheme="minorHAnsi"/>
          <w:sz w:val="20"/>
          <w:szCs w:val="20"/>
          <w:lang w:bidi="th-TH"/>
        </w:rPr>
        <w:t>b</w:t>
      </w:r>
      <w:r w:rsidR="007925C6" w:rsidRPr="008B580C">
        <w:rPr>
          <w:rFonts w:ascii="Trebuchet MS" w:eastAsia="Arial Unicode MS" w:hAnsi="Trebuchet MS" w:cstheme="minorHAnsi"/>
          <w:sz w:val="20"/>
          <w:szCs w:val="20"/>
          <w:lang w:bidi="th-TH"/>
        </w:rPr>
        <w:t xml:space="preserve">) tenha </w:t>
      </w:r>
      <w:r w:rsidR="00655536" w:rsidRPr="008B580C">
        <w:rPr>
          <w:rFonts w:ascii="Trebuchet MS" w:eastAsia="Arial Unicode MS" w:hAnsi="Trebuchet MS" w:cstheme="minorHAnsi"/>
          <w:sz w:val="20"/>
          <w:szCs w:val="20"/>
          <w:lang w:bidi="th-TH"/>
        </w:rPr>
        <w:t>proveito criminoso da prostituição</w:t>
      </w:r>
      <w:r w:rsidR="007F0773" w:rsidRPr="008B580C">
        <w:rPr>
          <w:rFonts w:ascii="Trebuchet MS" w:eastAsia="Arial Unicode MS" w:hAnsi="Trebuchet MS" w:cstheme="minorHAnsi"/>
          <w:sz w:val="20"/>
          <w:szCs w:val="20"/>
          <w:lang w:bidi="th-TH"/>
        </w:rPr>
        <w:t>;</w:t>
      </w:r>
      <w:r w:rsidR="00EA1F05">
        <w:rPr>
          <w:rFonts w:ascii="Trebuchet MS" w:eastAsia="Arial Unicode MS" w:hAnsi="Trebuchet MS" w:cstheme="minorHAnsi"/>
          <w:sz w:val="20"/>
          <w:szCs w:val="20"/>
          <w:lang w:bidi="th-TH"/>
        </w:rPr>
        <w:t xml:space="preserve"> </w:t>
      </w:r>
    </w:p>
    <w:p w14:paraId="35F8B28B" w14:textId="77777777" w:rsidR="001553CD" w:rsidRPr="008B580C" w:rsidRDefault="001553CD" w:rsidP="001553CD">
      <w:pPr>
        <w:tabs>
          <w:tab w:val="num" w:pos="1560"/>
        </w:tabs>
        <w:suppressAutoHyphens/>
        <w:spacing w:line="360" w:lineRule="auto"/>
        <w:ind w:left="709"/>
        <w:jc w:val="both"/>
        <w:rPr>
          <w:rFonts w:ascii="Trebuchet MS" w:eastAsia="Arial Unicode MS" w:hAnsi="Trebuchet MS" w:cstheme="minorHAnsi"/>
          <w:sz w:val="20"/>
          <w:szCs w:val="20"/>
          <w:lang w:bidi="th-TH"/>
        </w:rPr>
      </w:pPr>
    </w:p>
    <w:p w14:paraId="20E64ADA" w14:textId="77777777" w:rsidR="00592926" w:rsidRPr="008B580C" w:rsidRDefault="00592926"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não aplicação dos recursos decorrentes desta Emissão exclusivamente de acordo com os termos previstos na Cláusula 3.5. acima</w:t>
      </w:r>
      <w:r>
        <w:rPr>
          <w:rFonts w:ascii="Trebuchet MS" w:eastAsia="Arial Unicode MS" w:hAnsi="Trebuchet MS" w:cstheme="minorHAnsi"/>
          <w:sz w:val="20"/>
          <w:szCs w:val="20"/>
          <w:lang w:bidi="th-TH"/>
        </w:rPr>
        <w:t>;</w:t>
      </w:r>
    </w:p>
    <w:p w14:paraId="3DD24431" w14:textId="77777777" w:rsidR="00A51922" w:rsidRPr="008B580C" w:rsidRDefault="00A51922" w:rsidP="00BB3EA2">
      <w:pPr>
        <w:tabs>
          <w:tab w:val="num" w:pos="1560"/>
        </w:tabs>
        <w:suppressAutoHyphens/>
        <w:spacing w:line="360" w:lineRule="auto"/>
        <w:ind w:left="709"/>
        <w:jc w:val="both"/>
        <w:rPr>
          <w:rFonts w:ascii="Trebuchet MS" w:eastAsia="Arial Unicode MS" w:hAnsi="Trebuchet MS" w:cstheme="minorHAnsi"/>
          <w:sz w:val="20"/>
          <w:szCs w:val="20"/>
          <w:lang w:bidi="th-TH"/>
        </w:rPr>
      </w:pPr>
    </w:p>
    <w:p w14:paraId="468EF214" w14:textId="77777777" w:rsidR="00A51922" w:rsidRDefault="00A51922"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não cumprimento d</w:t>
      </w:r>
      <w:r w:rsidR="004C44FE">
        <w:rPr>
          <w:rFonts w:ascii="Trebuchet MS" w:eastAsia="Arial Unicode MS" w:hAnsi="Trebuchet MS" w:cstheme="minorHAnsi"/>
          <w:sz w:val="20"/>
          <w:szCs w:val="20"/>
          <w:lang w:bidi="th-TH"/>
        </w:rPr>
        <w:t>e um</w:t>
      </w:r>
      <w:r w:rsidRPr="008B580C">
        <w:rPr>
          <w:rFonts w:ascii="Trebuchet MS" w:eastAsia="Arial Unicode MS" w:hAnsi="Trebuchet MS" w:cstheme="minorHAnsi"/>
          <w:sz w:val="20"/>
          <w:szCs w:val="20"/>
          <w:lang w:bidi="th-TH"/>
        </w:rPr>
        <w:t xml:space="preserve"> </w:t>
      </w:r>
      <w:r w:rsidR="00A571C0">
        <w:rPr>
          <w:rFonts w:ascii="Trebuchet MS" w:eastAsia="Arial Unicode MS" w:hAnsi="Trebuchet MS" w:cstheme="minorHAnsi"/>
          <w:sz w:val="20"/>
          <w:szCs w:val="20"/>
          <w:lang w:bidi="th-TH"/>
        </w:rPr>
        <w:t>Índice de Cobertura</w:t>
      </w:r>
      <w:r w:rsidR="00A5302E">
        <w:rPr>
          <w:rFonts w:ascii="Trebuchet MS" w:eastAsia="Arial Unicode MS" w:hAnsi="Trebuchet MS" w:cstheme="minorHAnsi"/>
          <w:sz w:val="20"/>
          <w:szCs w:val="20"/>
          <w:lang w:bidi="th-TH"/>
        </w:rPr>
        <w:t xml:space="preserve"> </w:t>
      </w:r>
      <w:r w:rsidR="00954221">
        <w:rPr>
          <w:rFonts w:ascii="Trebuchet MS" w:eastAsia="Arial Unicode MS" w:hAnsi="Trebuchet MS" w:cstheme="minorHAnsi"/>
          <w:sz w:val="20"/>
          <w:szCs w:val="20"/>
          <w:lang w:bidi="th-TH"/>
        </w:rPr>
        <w:t xml:space="preserve">(conforme definido no </w:t>
      </w:r>
      <w:r w:rsidR="00954221" w:rsidRPr="008B580C">
        <w:rPr>
          <w:rFonts w:ascii="Trebuchet MS" w:hAnsi="Trebuchet MS"/>
          <w:color w:val="000000"/>
          <w:sz w:val="20"/>
          <w:szCs w:val="20"/>
        </w:rPr>
        <w:t>Contrato de Cessão Fiduciária</w:t>
      </w:r>
      <w:r w:rsidR="00954221">
        <w:rPr>
          <w:rFonts w:ascii="Trebuchet MS" w:eastAsia="Arial Unicode MS" w:hAnsi="Trebuchet MS" w:cstheme="minorHAnsi"/>
          <w:sz w:val="20"/>
          <w:szCs w:val="20"/>
          <w:lang w:bidi="th-TH"/>
        </w:rPr>
        <w:t xml:space="preserve">) </w:t>
      </w:r>
      <w:r w:rsidR="00A5302E">
        <w:rPr>
          <w:rFonts w:ascii="Trebuchet MS" w:eastAsia="Arial Unicode MS" w:hAnsi="Trebuchet MS" w:cstheme="minorHAnsi"/>
          <w:sz w:val="20"/>
          <w:szCs w:val="20"/>
          <w:lang w:bidi="th-TH"/>
        </w:rPr>
        <w:t xml:space="preserve">por </w:t>
      </w:r>
      <w:r w:rsidR="00D95312">
        <w:rPr>
          <w:rFonts w:ascii="Trebuchet MS" w:eastAsia="Arial Unicode MS" w:hAnsi="Trebuchet MS" w:cstheme="minorHAnsi"/>
          <w:sz w:val="20"/>
          <w:szCs w:val="20"/>
          <w:lang w:bidi="th-TH"/>
        </w:rPr>
        <w:t>2</w:t>
      </w:r>
      <w:r w:rsidR="00A5302E">
        <w:rPr>
          <w:rFonts w:ascii="Trebuchet MS" w:eastAsia="Arial Unicode MS" w:hAnsi="Trebuchet MS" w:cstheme="minorHAnsi"/>
          <w:sz w:val="20"/>
          <w:szCs w:val="20"/>
          <w:lang w:bidi="th-TH"/>
        </w:rPr>
        <w:t xml:space="preserve"> (</w:t>
      </w:r>
      <w:r w:rsidR="00D95312">
        <w:rPr>
          <w:rFonts w:ascii="Trebuchet MS" w:eastAsia="Arial Unicode MS" w:hAnsi="Trebuchet MS" w:cstheme="minorHAnsi"/>
          <w:sz w:val="20"/>
          <w:szCs w:val="20"/>
          <w:lang w:bidi="th-TH"/>
        </w:rPr>
        <w:t>dois</w:t>
      </w:r>
      <w:r w:rsidR="00A5302E">
        <w:rPr>
          <w:rFonts w:ascii="Trebuchet MS" w:eastAsia="Arial Unicode MS" w:hAnsi="Trebuchet MS" w:cstheme="minorHAnsi"/>
          <w:sz w:val="20"/>
          <w:szCs w:val="20"/>
          <w:lang w:bidi="th-TH"/>
        </w:rPr>
        <w:t xml:space="preserve">) meses consecutivos ou por </w:t>
      </w:r>
      <w:r w:rsidR="00D95312">
        <w:rPr>
          <w:rFonts w:ascii="Trebuchet MS" w:eastAsia="Arial Unicode MS" w:hAnsi="Trebuchet MS" w:cstheme="minorHAnsi"/>
          <w:sz w:val="20"/>
          <w:szCs w:val="20"/>
          <w:lang w:bidi="th-TH"/>
        </w:rPr>
        <w:t>3</w:t>
      </w:r>
      <w:r w:rsidR="00A5302E">
        <w:rPr>
          <w:rFonts w:ascii="Trebuchet MS" w:eastAsia="Arial Unicode MS" w:hAnsi="Trebuchet MS" w:cstheme="minorHAnsi"/>
          <w:sz w:val="20"/>
          <w:szCs w:val="20"/>
          <w:lang w:bidi="th-TH"/>
        </w:rPr>
        <w:t xml:space="preserve"> (</w:t>
      </w:r>
      <w:r w:rsidR="00D95312">
        <w:rPr>
          <w:rFonts w:ascii="Trebuchet MS" w:eastAsia="Arial Unicode MS" w:hAnsi="Trebuchet MS" w:cstheme="minorHAnsi"/>
          <w:sz w:val="20"/>
          <w:szCs w:val="20"/>
          <w:lang w:bidi="th-TH"/>
        </w:rPr>
        <w:t>três</w:t>
      </w:r>
      <w:r w:rsidR="00A5302E">
        <w:rPr>
          <w:rFonts w:ascii="Trebuchet MS" w:eastAsia="Arial Unicode MS" w:hAnsi="Trebuchet MS" w:cstheme="minorHAnsi"/>
          <w:sz w:val="20"/>
          <w:szCs w:val="20"/>
          <w:lang w:bidi="th-TH"/>
        </w:rPr>
        <w:t xml:space="preserve">) meses </w:t>
      </w:r>
      <w:r w:rsidR="00D95312">
        <w:rPr>
          <w:rFonts w:ascii="Trebuchet MS" w:eastAsia="Arial Unicode MS" w:hAnsi="Trebuchet MS" w:cstheme="minorHAnsi"/>
          <w:sz w:val="20"/>
          <w:szCs w:val="20"/>
          <w:lang w:bidi="th-TH"/>
        </w:rPr>
        <w:t>alternados dentro de um período de 12 (doze) meses</w:t>
      </w:r>
      <w:r w:rsidRPr="008B580C">
        <w:rPr>
          <w:rFonts w:ascii="Trebuchet MS" w:eastAsia="Arial Unicode MS" w:hAnsi="Trebuchet MS" w:cstheme="minorHAnsi"/>
          <w:sz w:val="20"/>
          <w:szCs w:val="20"/>
          <w:lang w:bidi="th-TH"/>
        </w:rPr>
        <w:t>;</w:t>
      </w:r>
    </w:p>
    <w:p w14:paraId="74E9C0C7" w14:textId="77777777" w:rsidR="00592926" w:rsidRDefault="00592926" w:rsidP="00863105">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4695987D" w14:textId="77777777" w:rsidR="00592926" w:rsidRDefault="00592926"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sidDel="00C048E2">
        <w:rPr>
          <w:rFonts w:ascii="Trebuchet MS" w:eastAsia="Arial Unicode MS" w:hAnsi="Trebuchet MS" w:cstheme="minorHAnsi"/>
          <w:sz w:val="20"/>
          <w:szCs w:val="20"/>
          <w:lang w:bidi="th-TH"/>
        </w:rPr>
        <w:t>cisão, fusão, incorporação, incorporação de ações ou qualquer outra forma de reorganização societária da Emissora</w:t>
      </w:r>
      <w:r w:rsidRPr="008B580C">
        <w:rPr>
          <w:rFonts w:ascii="Trebuchet MS" w:eastAsia="Arial Unicode MS" w:hAnsi="Trebuchet MS" w:cstheme="minorHAnsi"/>
          <w:sz w:val="20"/>
          <w:szCs w:val="20"/>
          <w:lang w:bidi="th-TH"/>
        </w:rPr>
        <w:t xml:space="preserve"> e/ou do Fiador </w:t>
      </w:r>
      <w:r w:rsidRPr="008B580C" w:rsidDel="00C048E2">
        <w:rPr>
          <w:rFonts w:ascii="Trebuchet MS" w:eastAsia="Arial Unicode MS" w:hAnsi="Trebuchet MS" w:cstheme="minorHAnsi"/>
          <w:sz w:val="20"/>
          <w:szCs w:val="20"/>
          <w:lang w:bidi="th-TH"/>
        </w:rPr>
        <w:t>sem a prévia e expressa anuência de titulares dos CRI</w:t>
      </w:r>
      <w:r>
        <w:rPr>
          <w:rFonts w:ascii="Trebuchet MS" w:eastAsia="Arial Unicode MS" w:hAnsi="Trebuchet MS" w:cstheme="minorHAnsi"/>
          <w:sz w:val="20"/>
          <w:szCs w:val="20"/>
          <w:lang w:bidi="th-TH"/>
        </w:rPr>
        <w:t xml:space="preserve">, inclusive a </w:t>
      </w:r>
      <w:r w:rsidRPr="00C70DA5">
        <w:rPr>
          <w:rFonts w:ascii="Trebuchet MS" w:eastAsia="Arial Unicode MS" w:hAnsi="Trebuchet MS" w:cstheme="minorHAnsi"/>
          <w:sz w:val="20"/>
          <w:szCs w:val="20"/>
          <w:lang w:bidi="th-TH"/>
        </w:rPr>
        <w:t>alteração do controle, direto ou indireto, da Emissora</w:t>
      </w:r>
      <w:r>
        <w:rPr>
          <w:rFonts w:ascii="Trebuchet MS" w:eastAsia="Arial Unicode MS" w:hAnsi="Trebuchet MS" w:cstheme="minorHAnsi"/>
          <w:sz w:val="20"/>
          <w:szCs w:val="20"/>
          <w:lang w:bidi="th-TH"/>
        </w:rPr>
        <w:t xml:space="preserve"> e do Fiador</w:t>
      </w:r>
      <w:r w:rsidRPr="00C70DA5">
        <w:rPr>
          <w:rFonts w:ascii="Trebuchet MS" w:eastAsia="Arial Unicode MS" w:hAnsi="Trebuchet MS" w:cstheme="minorHAnsi"/>
          <w:sz w:val="20"/>
          <w:szCs w:val="20"/>
          <w:lang w:bidi="th-TH"/>
        </w:rPr>
        <w:t>, conforme definição de controle prevista no artigo 116 da Lei das Sociedades por Ações</w:t>
      </w:r>
      <w:r>
        <w:rPr>
          <w:rFonts w:ascii="Trebuchet MS" w:eastAsia="Arial Unicode MS" w:hAnsi="Trebuchet MS" w:cstheme="minorHAnsi"/>
          <w:sz w:val="20"/>
          <w:szCs w:val="20"/>
          <w:lang w:bidi="th-TH"/>
        </w:rPr>
        <w:t>;</w:t>
      </w:r>
    </w:p>
    <w:p w14:paraId="7407D989" w14:textId="77777777" w:rsidR="002F19D0" w:rsidRDefault="002F19D0" w:rsidP="00F95337">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6C314CB6" w14:textId="77777777" w:rsidR="002F19D0" w:rsidRDefault="002F19D0"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alteração de qualquer disposição dos Contratos de Locação, sem a prévia autorização dos titulares de CRI reunidos em assembleia;</w:t>
      </w:r>
    </w:p>
    <w:p w14:paraId="3A58CA58" w14:textId="77777777" w:rsidR="009E572D" w:rsidRDefault="009E572D" w:rsidP="00F95337">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7B575EEB" w14:textId="77777777" w:rsidR="00F13DB6" w:rsidRDefault="00F13DB6"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rescisão antecipada ou término antecipado do</w:t>
      </w:r>
      <w:r w:rsidR="00E30847">
        <w:rPr>
          <w:rFonts w:ascii="Trebuchet MS" w:eastAsia="Arial Unicode MS" w:hAnsi="Trebuchet MS" w:cstheme="minorHAnsi"/>
          <w:sz w:val="20"/>
          <w:szCs w:val="20"/>
          <w:lang w:bidi="th-TH"/>
        </w:rPr>
        <w:t>s</w:t>
      </w:r>
      <w:r>
        <w:rPr>
          <w:rFonts w:ascii="Trebuchet MS" w:eastAsia="Arial Unicode MS" w:hAnsi="Trebuchet MS" w:cstheme="minorHAnsi"/>
          <w:sz w:val="20"/>
          <w:szCs w:val="20"/>
          <w:lang w:bidi="th-TH"/>
        </w:rPr>
        <w:t xml:space="preserve"> Contrato</w:t>
      </w:r>
      <w:r w:rsidR="00E30847">
        <w:rPr>
          <w:rFonts w:ascii="Trebuchet MS" w:eastAsia="Arial Unicode MS" w:hAnsi="Trebuchet MS" w:cstheme="minorHAnsi"/>
          <w:sz w:val="20"/>
          <w:szCs w:val="20"/>
          <w:lang w:bidi="th-TH"/>
        </w:rPr>
        <w:t>s</w:t>
      </w:r>
      <w:r>
        <w:rPr>
          <w:rFonts w:ascii="Trebuchet MS" w:eastAsia="Arial Unicode MS" w:hAnsi="Trebuchet MS" w:cstheme="minorHAnsi"/>
          <w:sz w:val="20"/>
          <w:szCs w:val="20"/>
          <w:lang w:bidi="th-TH"/>
        </w:rPr>
        <w:t xml:space="preserve"> de Locação de Equipamentos, sem que a Emissora apresente, no prazo de 10 (dez) dias corridos contados da referida rescisão ou término antecipado, nova garantia em sua substituição aceita pela Securitizadora;</w:t>
      </w:r>
    </w:p>
    <w:p w14:paraId="61E14C1D" w14:textId="77777777" w:rsidR="009E572D" w:rsidRDefault="009E572D" w:rsidP="00F95337">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1B31E05C" w14:textId="77777777" w:rsidR="009E572D" w:rsidRDefault="009E572D"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9E572D">
        <w:rPr>
          <w:rFonts w:ascii="Trebuchet MS" w:eastAsia="Arial Unicode MS" w:hAnsi="Trebuchet MS" w:cstheme="minorHAnsi"/>
          <w:sz w:val="20"/>
          <w:szCs w:val="20"/>
          <w:lang w:bidi="th-TH"/>
        </w:rPr>
        <w:lastRenderedPageBreak/>
        <w:t>caso os Créditos Imobiliários Locação sejam reclamados por terceiros conforme decisão judicial ou arbitral ainda que em caráter liminar, que não seja suspensa ou revertida pela Cedente de forma definitiva no prazo de 5 (cinco) dias corridos ou no prazo previsto na legislação aplicável, o que for menor</w:t>
      </w:r>
      <w:r>
        <w:rPr>
          <w:rFonts w:ascii="Trebuchet MS" w:eastAsia="Arial Unicode MS" w:hAnsi="Trebuchet MS" w:cstheme="minorHAnsi"/>
          <w:sz w:val="20"/>
          <w:szCs w:val="20"/>
          <w:lang w:bidi="th-TH"/>
        </w:rPr>
        <w:t>;</w:t>
      </w:r>
    </w:p>
    <w:p w14:paraId="6378EB82" w14:textId="77777777" w:rsidR="002B57D6" w:rsidRDefault="002B57D6" w:rsidP="00085304">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30EFBC02" w14:textId="77777777" w:rsidR="002B57D6" w:rsidRPr="008B580C" w:rsidRDefault="002B57D6"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caso ocorra um Evento de Recompra Compulsória Não Automático (conforme definido no Contrato de Cessão);</w:t>
      </w:r>
      <w:r w:rsidR="00FB4249">
        <w:rPr>
          <w:rFonts w:ascii="Trebuchet MS" w:eastAsia="Arial Unicode MS" w:hAnsi="Trebuchet MS" w:cstheme="minorHAnsi"/>
          <w:sz w:val="20"/>
          <w:szCs w:val="20"/>
          <w:lang w:bidi="th-TH"/>
        </w:rPr>
        <w:t xml:space="preserve"> ou</w:t>
      </w:r>
    </w:p>
    <w:p w14:paraId="780C7423" w14:textId="77777777" w:rsidR="00E743AD" w:rsidRPr="008B580C" w:rsidRDefault="00E743AD" w:rsidP="004A6C49">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10D053A3" w14:textId="77777777" w:rsidR="007F0773" w:rsidRPr="008B580C" w:rsidRDefault="007F0773" w:rsidP="008601AF">
      <w:pPr>
        <w:numPr>
          <w:ilvl w:val="4"/>
          <w:numId w:val="9"/>
        </w:numPr>
        <w:tabs>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não observância, dos seguintes limites e índices financeiros (“</w:t>
      </w:r>
      <w:r w:rsidRPr="008B580C">
        <w:rPr>
          <w:rFonts w:ascii="Trebuchet MS" w:eastAsia="Arial Unicode MS" w:hAnsi="Trebuchet MS" w:cstheme="minorHAnsi"/>
          <w:sz w:val="20"/>
          <w:szCs w:val="20"/>
          <w:u w:val="single"/>
          <w:lang w:bidi="th-TH"/>
        </w:rPr>
        <w:t>Índices Financeiros</w:t>
      </w:r>
      <w:r w:rsidRPr="008B580C">
        <w:rPr>
          <w:rFonts w:ascii="Trebuchet MS" w:eastAsia="Arial Unicode MS" w:hAnsi="Trebuchet MS" w:cstheme="minorHAnsi"/>
          <w:sz w:val="20"/>
          <w:szCs w:val="20"/>
          <w:lang w:bidi="th-TH"/>
        </w:rPr>
        <w:t>”), calculados de acordo com os princípios contábeis geralmente aceitos no Brasil, conforme estejam em vigor nesta data, com base nas demonstrações financeiras auditadas (ou objeto de revisão especial) da Emissora</w:t>
      </w:r>
      <w:r w:rsidR="00E13070">
        <w:rPr>
          <w:rFonts w:ascii="Trebuchet MS" w:eastAsia="Arial Unicode MS" w:hAnsi="Trebuchet MS" w:cstheme="minorHAnsi"/>
          <w:sz w:val="20"/>
          <w:szCs w:val="20"/>
          <w:lang w:bidi="th-TH"/>
        </w:rPr>
        <w:t xml:space="preserve"> e do Fiador, que serão consideradas em conjunto para fins do cálculo dos Índices Financeiros</w:t>
      </w:r>
      <w:r w:rsidRPr="008B580C">
        <w:rPr>
          <w:rFonts w:ascii="Trebuchet MS" w:eastAsia="Arial Unicode MS" w:hAnsi="Trebuchet MS" w:cstheme="minorHAnsi"/>
          <w:sz w:val="20"/>
          <w:szCs w:val="20"/>
          <w:lang w:bidi="th-TH"/>
        </w:rPr>
        <w:t xml:space="preserve">, e apostas as respectivas rubricas pelos auditores independentes, a serem verificados </w:t>
      </w:r>
      <w:r w:rsidR="006C409A" w:rsidRPr="008B580C">
        <w:rPr>
          <w:rFonts w:ascii="Trebuchet MS" w:eastAsia="Arial Unicode MS" w:hAnsi="Trebuchet MS" w:cstheme="minorHAnsi"/>
          <w:sz w:val="20"/>
          <w:szCs w:val="20"/>
          <w:lang w:bidi="th-TH"/>
        </w:rPr>
        <w:t>trimestralmente</w:t>
      </w:r>
      <w:r w:rsidR="00F4573D" w:rsidRPr="008B580C">
        <w:rPr>
          <w:rFonts w:ascii="Trebuchet MS" w:eastAsia="Arial Unicode MS" w:hAnsi="Trebuchet MS" w:cstheme="minorHAnsi"/>
          <w:sz w:val="20"/>
          <w:szCs w:val="20"/>
          <w:lang w:bidi="th-TH"/>
        </w:rPr>
        <w:t>, devendo ser considerado sempre o período de 12 (doze) meses anteriores ao momento da referida verificação,</w:t>
      </w:r>
      <w:r w:rsidR="0085009D" w:rsidRPr="008B580C">
        <w:rPr>
          <w:rFonts w:ascii="Trebuchet MS" w:eastAsia="Arial Unicode MS" w:hAnsi="Trebuchet MS" w:cstheme="minorHAnsi"/>
          <w:sz w:val="20"/>
          <w:szCs w:val="20"/>
          <w:lang w:bidi="th-TH"/>
        </w:rPr>
        <w:t xml:space="preserve"> sendo que a Emissora</w:t>
      </w:r>
      <w:r w:rsidR="00E13070">
        <w:rPr>
          <w:rFonts w:ascii="Trebuchet MS" w:eastAsia="Arial Unicode MS" w:hAnsi="Trebuchet MS" w:cstheme="minorHAnsi"/>
          <w:sz w:val="20"/>
          <w:szCs w:val="20"/>
          <w:lang w:bidi="th-TH"/>
        </w:rPr>
        <w:t xml:space="preserve"> e o Fiador, em conjunto,</w:t>
      </w:r>
      <w:r w:rsidR="0085009D" w:rsidRPr="008B580C">
        <w:rPr>
          <w:rFonts w:ascii="Trebuchet MS" w:eastAsia="Arial Unicode MS" w:hAnsi="Trebuchet MS" w:cstheme="minorHAnsi"/>
          <w:sz w:val="20"/>
          <w:szCs w:val="20"/>
          <w:lang w:bidi="th-TH"/>
        </w:rPr>
        <w:t xml:space="preserve"> encaminhar</w:t>
      </w:r>
      <w:r w:rsidR="00E13070">
        <w:rPr>
          <w:rFonts w:ascii="Trebuchet MS" w:eastAsia="Arial Unicode MS" w:hAnsi="Trebuchet MS" w:cstheme="minorHAnsi"/>
          <w:sz w:val="20"/>
          <w:szCs w:val="20"/>
          <w:lang w:bidi="th-TH"/>
        </w:rPr>
        <w:t>ão</w:t>
      </w:r>
      <w:r w:rsidR="0085009D" w:rsidRPr="008B580C">
        <w:rPr>
          <w:rFonts w:ascii="Trebuchet MS" w:eastAsia="Arial Unicode MS" w:hAnsi="Trebuchet MS" w:cstheme="minorHAnsi"/>
          <w:sz w:val="20"/>
          <w:szCs w:val="20"/>
          <w:lang w:bidi="th-TH"/>
        </w:rPr>
        <w:t xml:space="preserve"> todos os documentos necessários juntamente com cálculo inicial deste item para validação </w:t>
      </w:r>
      <w:r w:rsidR="00912513">
        <w:rPr>
          <w:rFonts w:ascii="Trebuchet MS" w:eastAsia="Arial Unicode MS" w:hAnsi="Trebuchet MS" w:cstheme="minorHAnsi"/>
          <w:sz w:val="20"/>
          <w:szCs w:val="20"/>
          <w:lang w:bidi="th-TH"/>
        </w:rPr>
        <w:t>da Securitizadora</w:t>
      </w:r>
      <w:r w:rsidRPr="008B580C">
        <w:rPr>
          <w:rFonts w:ascii="Trebuchet MS" w:eastAsia="Arial Unicode MS" w:hAnsi="Trebuchet MS" w:cstheme="minorHAnsi"/>
          <w:sz w:val="20"/>
          <w:szCs w:val="20"/>
          <w:lang w:bidi="th-TH"/>
        </w:rPr>
        <w:t xml:space="preserve">, sendo que a primeira apuração do índice financeiro será realizada com base nas demonstrações financeiras anuais consolidadas auditadas do exercício encerrado em 31 de dezembro de </w:t>
      </w:r>
      <w:r w:rsidR="00517B8E" w:rsidRPr="008B580C">
        <w:rPr>
          <w:rFonts w:ascii="Trebuchet MS" w:eastAsia="Arial Unicode MS" w:hAnsi="Trebuchet MS" w:cstheme="minorHAnsi"/>
          <w:sz w:val="20"/>
          <w:szCs w:val="20"/>
          <w:lang w:bidi="th-TH"/>
        </w:rPr>
        <w:t>202</w:t>
      </w:r>
      <w:r w:rsidR="00517B8E">
        <w:rPr>
          <w:rFonts w:ascii="Trebuchet MS" w:eastAsia="Arial Unicode MS" w:hAnsi="Trebuchet MS" w:cstheme="minorHAnsi"/>
          <w:sz w:val="20"/>
          <w:szCs w:val="20"/>
          <w:lang w:bidi="th-TH"/>
        </w:rPr>
        <w:t>2</w:t>
      </w:r>
      <w:r w:rsidRPr="008B580C">
        <w:rPr>
          <w:rFonts w:ascii="Trebuchet MS" w:eastAsia="Arial Unicode MS" w:hAnsi="Trebuchet MS" w:cstheme="minorHAnsi"/>
          <w:sz w:val="20"/>
          <w:szCs w:val="20"/>
          <w:lang w:bidi="th-TH"/>
        </w:rPr>
        <w:t>:</w:t>
      </w:r>
      <w:r w:rsidR="0085009D" w:rsidRPr="008B580C">
        <w:rPr>
          <w:rFonts w:ascii="Trebuchet MS" w:eastAsia="Arial Unicode MS" w:hAnsi="Trebuchet MS" w:cstheme="minorHAnsi"/>
          <w:sz w:val="20"/>
          <w:szCs w:val="20"/>
          <w:lang w:bidi="th-TH"/>
        </w:rPr>
        <w:t xml:space="preserve"> </w:t>
      </w:r>
    </w:p>
    <w:p w14:paraId="23253D81" w14:textId="77777777" w:rsidR="007F0773" w:rsidRPr="008B580C" w:rsidRDefault="007F0773" w:rsidP="00C23619">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66B5348F" w14:textId="77777777" w:rsidR="007F0773" w:rsidRDefault="007F0773" w:rsidP="008601AF">
      <w:pPr>
        <w:numPr>
          <w:ilvl w:val="5"/>
          <w:numId w:val="9"/>
        </w:numPr>
        <w:tabs>
          <w:tab w:val="clear" w:pos="1701"/>
          <w:tab w:val="left" w:pos="1418"/>
        </w:tabs>
        <w:suppressAutoHyphens/>
        <w:spacing w:line="360" w:lineRule="auto"/>
        <w:ind w:left="1985"/>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Dívida Líquida / EBITDA menor ou igual a: (i) 3,</w:t>
      </w:r>
      <w:r w:rsidR="00174F8B">
        <w:rPr>
          <w:rFonts w:ascii="Trebuchet MS" w:eastAsia="Arial Unicode MS" w:hAnsi="Trebuchet MS" w:cstheme="minorHAnsi"/>
          <w:sz w:val="20"/>
          <w:szCs w:val="20"/>
          <w:lang w:bidi="th-TH"/>
        </w:rPr>
        <w:t>0</w:t>
      </w:r>
      <w:r w:rsidR="00A571C0">
        <w:rPr>
          <w:rFonts w:ascii="Trebuchet MS" w:eastAsia="Arial Unicode MS" w:hAnsi="Trebuchet MS" w:cstheme="minorHAnsi"/>
          <w:sz w:val="20"/>
          <w:szCs w:val="20"/>
          <w:lang w:bidi="th-TH"/>
        </w:rPr>
        <w:t>0</w:t>
      </w:r>
      <w:r w:rsidRPr="008B580C">
        <w:rPr>
          <w:rFonts w:ascii="Trebuchet MS" w:eastAsia="Arial Unicode MS" w:hAnsi="Trebuchet MS" w:cstheme="minorHAnsi"/>
          <w:sz w:val="20"/>
          <w:szCs w:val="20"/>
          <w:lang w:bidi="th-TH"/>
        </w:rPr>
        <w:t xml:space="preserve">x em </w:t>
      </w:r>
      <w:r w:rsidR="000947A1" w:rsidRPr="008B580C">
        <w:rPr>
          <w:rFonts w:ascii="Trebuchet MS" w:eastAsia="Arial Unicode MS" w:hAnsi="Trebuchet MS" w:cstheme="minorHAnsi"/>
          <w:sz w:val="20"/>
          <w:szCs w:val="20"/>
          <w:lang w:bidi="th-TH"/>
        </w:rPr>
        <w:t>2022</w:t>
      </w:r>
      <w:r w:rsidR="00A571C0">
        <w:rPr>
          <w:rFonts w:ascii="Trebuchet MS" w:eastAsia="Arial Unicode MS" w:hAnsi="Trebuchet MS" w:cstheme="minorHAnsi"/>
          <w:sz w:val="20"/>
          <w:szCs w:val="20"/>
          <w:lang w:bidi="th-TH"/>
        </w:rPr>
        <w:t xml:space="preserve"> e</w:t>
      </w:r>
      <w:r w:rsidR="00A571C0"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em 202</w:t>
      </w:r>
      <w:r w:rsidR="000947A1" w:rsidRPr="008B580C">
        <w:rPr>
          <w:rFonts w:ascii="Trebuchet MS" w:eastAsia="Arial Unicode MS" w:hAnsi="Trebuchet MS" w:cstheme="minorHAnsi"/>
          <w:sz w:val="20"/>
          <w:szCs w:val="20"/>
          <w:lang w:bidi="th-TH"/>
        </w:rPr>
        <w:t>3</w:t>
      </w:r>
      <w:r w:rsidRPr="008B580C">
        <w:rPr>
          <w:rFonts w:ascii="Trebuchet MS" w:eastAsia="Arial Unicode MS" w:hAnsi="Trebuchet MS" w:cstheme="minorHAnsi"/>
          <w:sz w:val="20"/>
          <w:szCs w:val="20"/>
          <w:lang w:bidi="th-TH"/>
        </w:rPr>
        <w:t xml:space="preserve">; e (ii) </w:t>
      </w:r>
      <w:r w:rsidR="00174F8B">
        <w:rPr>
          <w:rFonts w:ascii="Trebuchet MS" w:eastAsia="Arial Unicode MS" w:hAnsi="Trebuchet MS" w:cstheme="minorHAnsi"/>
          <w:sz w:val="20"/>
          <w:szCs w:val="20"/>
          <w:lang w:bidi="th-TH"/>
        </w:rPr>
        <w:t>2</w:t>
      </w:r>
      <w:r w:rsidRPr="008B580C">
        <w:rPr>
          <w:rFonts w:ascii="Trebuchet MS" w:eastAsia="Arial Unicode MS" w:hAnsi="Trebuchet MS" w:cstheme="minorHAnsi"/>
          <w:sz w:val="20"/>
          <w:szCs w:val="20"/>
          <w:lang w:bidi="th-TH"/>
        </w:rPr>
        <w:t>,</w:t>
      </w:r>
      <w:r w:rsidR="00174F8B">
        <w:rPr>
          <w:rFonts w:ascii="Trebuchet MS" w:eastAsia="Arial Unicode MS" w:hAnsi="Trebuchet MS" w:cstheme="minorHAnsi"/>
          <w:sz w:val="20"/>
          <w:szCs w:val="20"/>
          <w:lang w:bidi="th-TH"/>
        </w:rPr>
        <w:t>5</w:t>
      </w:r>
      <w:r w:rsidRPr="008B580C">
        <w:rPr>
          <w:rFonts w:ascii="Trebuchet MS" w:eastAsia="Arial Unicode MS" w:hAnsi="Trebuchet MS" w:cstheme="minorHAnsi"/>
          <w:sz w:val="20"/>
          <w:szCs w:val="20"/>
          <w:lang w:bidi="th-TH"/>
        </w:rPr>
        <w:t>0x em 202</w:t>
      </w:r>
      <w:r w:rsidR="000947A1" w:rsidRPr="008B580C">
        <w:rPr>
          <w:rFonts w:ascii="Trebuchet MS" w:eastAsia="Arial Unicode MS" w:hAnsi="Trebuchet MS" w:cstheme="minorHAnsi"/>
          <w:sz w:val="20"/>
          <w:szCs w:val="20"/>
          <w:lang w:bidi="th-TH"/>
        </w:rPr>
        <w:t>4</w:t>
      </w:r>
      <w:r w:rsidRPr="008B580C">
        <w:rPr>
          <w:rFonts w:ascii="Trebuchet MS" w:eastAsia="Arial Unicode MS" w:hAnsi="Trebuchet MS" w:cstheme="minorHAnsi"/>
          <w:sz w:val="20"/>
          <w:szCs w:val="20"/>
          <w:lang w:bidi="th-TH"/>
        </w:rPr>
        <w:t xml:space="preserve"> até o vencimento</w:t>
      </w:r>
      <w:r w:rsidR="00A3711F">
        <w:rPr>
          <w:rFonts w:ascii="Trebuchet MS" w:eastAsia="Arial Unicode MS" w:hAnsi="Trebuchet MS" w:cstheme="minorHAnsi"/>
          <w:sz w:val="20"/>
          <w:szCs w:val="20"/>
          <w:lang w:bidi="th-TH"/>
        </w:rPr>
        <w:t xml:space="preserve">; e </w:t>
      </w:r>
    </w:p>
    <w:p w14:paraId="50AE42B7" w14:textId="77777777" w:rsidR="00CC1D4E" w:rsidRDefault="00CC1D4E" w:rsidP="00426A0F">
      <w:pPr>
        <w:tabs>
          <w:tab w:val="left" w:pos="1418"/>
        </w:tabs>
        <w:suppressAutoHyphens/>
        <w:spacing w:line="360" w:lineRule="auto"/>
        <w:ind w:left="1985"/>
        <w:jc w:val="both"/>
        <w:rPr>
          <w:rFonts w:ascii="Trebuchet MS" w:eastAsia="Arial Unicode MS" w:hAnsi="Trebuchet MS" w:cstheme="minorHAnsi"/>
          <w:sz w:val="20"/>
          <w:szCs w:val="20"/>
          <w:lang w:bidi="th-TH"/>
        </w:rPr>
      </w:pPr>
    </w:p>
    <w:p w14:paraId="48424E7B" w14:textId="77777777" w:rsidR="00A3711F" w:rsidRPr="008B580C" w:rsidRDefault="00E05567" w:rsidP="008601AF">
      <w:pPr>
        <w:numPr>
          <w:ilvl w:val="5"/>
          <w:numId w:val="9"/>
        </w:numPr>
        <w:tabs>
          <w:tab w:val="clear" w:pos="1701"/>
          <w:tab w:val="left" w:pos="1418"/>
        </w:tabs>
        <w:suppressAutoHyphens/>
        <w:spacing w:line="360" w:lineRule="auto"/>
        <w:ind w:left="1985"/>
        <w:jc w:val="both"/>
        <w:rPr>
          <w:rFonts w:ascii="Trebuchet MS" w:eastAsia="Arial Unicode MS" w:hAnsi="Trebuchet MS" w:cstheme="minorHAnsi"/>
          <w:sz w:val="20"/>
          <w:szCs w:val="20"/>
          <w:lang w:bidi="th-TH"/>
        </w:rPr>
      </w:pPr>
      <w:r w:rsidRPr="00E05567">
        <w:rPr>
          <w:rFonts w:ascii="Trebuchet MS" w:eastAsia="Arial Unicode MS" w:hAnsi="Trebuchet MS" w:cstheme="minorHAnsi"/>
          <w:sz w:val="20"/>
          <w:szCs w:val="20"/>
          <w:lang w:bidi="th-TH"/>
        </w:rPr>
        <w:t xml:space="preserve">Liquidez Corrente maior ou igual a: </w:t>
      </w:r>
      <w:r w:rsidR="00C935CE" w:rsidRPr="00DB39FC">
        <w:rPr>
          <w:rFonts w:ascii="Trebuchet MS" w:eastAsia="Arial Unicode MS" w:hAnsi="Trebuchet MS" w:cstheme="minorHAnsi"/>
          <w:sz w:val="20"/>
          <w:szCs w:val="20"/>
          <w:lang w:bidi="th-TH"/>
        </w:rPr>
        <w:t>1</w:t>
      </w:r>
      <w:r w:rsidRPr="00E05567">
        <w:rPr>
          <w:rFonts w:ascii="Trebuchet MS" w:eastAsia="Arial Unicode MS" w:hAnsi="Trebuchet MS" w:cstheme="minorHAnsi"/>
          <w:sz w:val="20"/>
          <w:szCs w:val="20"/>
          <w:lang w:bidi="th-TH"/>
        </w:rPr>
        <w:t>x até o vencimento</w:t>
      </w:r>
      <w:r w:rsidR="00A3711F">
        <w:rPr>
          <w:rFonts w:ascii="Trebuchet MS" w:eastAsia="Arial Unicode MS" w:hAnsi="Trebuchet MS" w:cstheme="minorHAnsi"/>
          <w:sz w:val="20"/>
          <w:szCs w:val="20"/>
          <w:lang w:bidi="th-TH"/>
        </w:rPr>
        <w:t>.</w:t>
      </w:r>
    </w:p>
    <w:p w14:paraId="32C9A305" w14:textId="77777777" w:rsidR="00600E74" w:rsidRPr="008B580C" w:rsidRDefault="007F0773" w:rsidP="00426A0F">
      <w:pPr>
        <w:tabs>
          <w:tab w:val="left" w:pos="1418"/>
        </w:tabs>
        <w:suppressAutoHyphens/>
        <w:spacing w:line="360" w:lineRule="auto"/>
        <w:ind w:left="1985"/>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 </w:t>
      </w:r>
    </w:p>
    <w:p w14:paraId="7C7FC497" w14:textId="77777777" w:rsidR="001B3881" w:rsidRPr="008B580C" w:rsidRDefault="001B3881" w:rsidP="00C23619">
      <w:pPr>
        <w:pStyle w:val="Default"/>
        <w:widowControl w:val="0"/>
        <w:numPr>
          <w:ilvl w:val="3"/>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firstLine="0"/>
        <w:jc w:val="both"/>
        <w:rPr>
          <w:rFonts w:ascii="Trebuchet MS" w:eastAsia="Arial Unicode MS" w:hAnsi="Trebuchet MS" w:cstheme="minorHAnsi"/>
          <w:sz w:val="20"/>
          <w:szCs w:val="20"/>
          <w:lang w:bidi="th-TH"/>
        </w:rPr>
      </w:pPr>
      <w:r w:rsidRPr="008B580C">
        <w:rPr>
          <w:rFonts w:ascii="Trebuchet MS" w:hAnsi="Trebuchet MS"/>
          <w:sz w:val="20"/>
          <w:szCs w:val="20"/>
        </w:rPr>
        <w:t>Para</w:t>
      </w:r>
      <w:r w:rsidRPr="008B580C">
        <w:rPr>
          <w:rFonts w:ascii="Trebuchet MS" w:eastAsia="Arial Unicode MS" w:hAnsi="Trebuchet MS" w:cstheme="minorHAnsi"/>
          <w:sz w:val="20"/>
          <w:szCs w:val="20"/>
          <w:lang w:bidi="th-TH"/>
        </w:rPr>
        <w:t xml:space="preserve"> </w:t>
      </w:r>
      <w:r w:rsidRPr="008B580C">
        <w:rPr>
          <w:rFonts w:ascii="Trebuchet MS" w:hAnsi="Trebuchet MS"/>
          <w:sz w:val="20"/>
          <w:szCs w:val="20"/>
        </w:rPr>
        <w:t>os</w:t>
      </w:r>
      <w:r w:rsidRPr="008B580C">
        <w:rPr>
          <w:rFonts w:ascii="Trebuchet MS" w:eastAsia="Arial Unicode MS" w:hAnsi="Trebuchet MS" w:cstheme="minorHAnsi"/>
          <w:sz w:val="20"/>
          <w:szCs w:val="20"/>
          <w:lang w:bidi="th-TH"/>
        </w:rPr>
        <w:t xml:space="preserve"> fins desta Escritura de Emissão, entende-se por:</w:t>
      </w:r>
      <w:r w:rsidR="00C32ABA">
        <w:rPr>
          <w:rFonts w:ascii="Trebuchet MS" w:eastAsia="Arial Unicode MS" w:hAnsi="Trebuchet MS" w:cstheme="minorHAnsi"/>
          <w:sz w:val="20"/>
          <w:szCs w:val="20"/>
          <w:lang w:bidi="th-TH"/>
        </w:rPr>
        <w:t xml:space="preserve"> </w:t>
      </w:r>
      <w:r w:rsidR="003C3AAB">
        <w:rPr>
          <w:rFonts w:ascii="Trebuchet MS" w:eastAsia="Arial Unicode MS" w:hAnsi="Trebuchet MS" w:cstheme="minorHAnsi"/>
          <w:sz w:val="20"/>
          <w:szCs w:val="20"/>
          <w:lang w:bidi="th-TH"/>
        </w:rPr>
        <w:t xml:space="preserve"> </w:t>
      </w:r>
    </w:p>
    <w:p w14:paraId="4CA5C386" w14:textId="77777777" w:rsidR="001B3881" w:rsidRPr="008B580C" w:rsidRDefault="001B388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728"/>
        <w:jc w:val="both"/>
        <w:rPr>
          <w:rFonts w:ascii="Trebuchet MS" w:eastAsia="Arial Unicode MS" w:hAnsi="Trebuchet MS" w:cstheme="minorHAnsi"/>
          <w:sz w:val="20"/>
          <w:szCs w:val="20"/>
          <w:lang w:bidi="th-TH"/>
        </w:rPr>
      </w:pPr>
    </w:p>
    <w:p w14:paraId="0E4AD076" w14:textId="77777777" w:rsidR="001B3881" w:rsidRPr="00085304" w:rsidRDefault="001B388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hAnsi="Trebuchet MS"/>
          <w:sz w:val="20"/>
          <w:szCs w:val="20"/>
        </w:rPr>
      </w:pPr>
      <w:bookmarkStart w:id="56" w:name="_Hlk106713160"/>
      <w:r w:rsidRPr="008B580C">
        <w:rPr>
          <w:rFonts w:ascii="Trebuchet MS" w:hAnsi="Trebuchet MS"/>
          <w:sz w:val="20"/>
          <w:szCs w:val="20"/>
        </w:rPr>
        <w:t>“</w:t>
      </w:r>
      <w:r w:rsidRPr="00085304">
        <w:rPr>
          <w:rFonts w:ascii="Trebuchet MS" w:hAnsi="Trebuchet MS"/>
          <w:sz w:val="20"/>
          <w:szCs w:val="20"/>
          <w:u w:val="single"/>
        </w:rPr>
        <w:t>Dívida Líquida</w:t>
      </w:r>
      <w:r w:rsidRPr="00085304">
        <w:rPr>
          <w:rFonts w:ascii="Trebuchet MS" w:hAnsi="Trebuchet MS"/>
          <w:sz w:val="20"/>
          <w:szCs w:val="20"/>
        </w:rPr>
        <w:t>”</w:t>
      </w:r>
      <w:r w:rsidR="00E13070">
        <w:rPr>
          <w:rFonts w:ascii="Trebuchet MS" w:hAnsi="Trebuchet MS"/>
          <w:sz w:val="20"/>
          <w:szCs w:val="20"/>
        </w:rPr>
        <w:t xml:space="preserve"> consiste na</w:t>
      </w:r>
      <w:r w:rsidR="00870466" w:rsidRPr="00085304">
        <w:rPr>
          <w:rFonts w:ascii="Trebuchet MS" w:hAnsi="Trebuchet MS"/>
          <w:sz w:val="20"/>
          <w:szCs w:val="20"/>
        </w:rPr>
        <w:t xml:space="preserve"> </w:t>
      </w:r>
      <w:r w:rsidR="005D6447" w:rsidRPr="00085304">
        <w:rPr>
          <w:rFonts w:ascii="Trebuchet MS" w:hAnsi="Trebuchet MS"/>
          <w:sz w:val="20"/>
          <w:szCs w:val="20"/>
        </w:rPr>
        <w:t xml:space="preserve">soma </w:t>
      </w:r>
      <w:r w:rsidR="00870466" w:rsidRPr="00085304">
        <w:rPr>
          <w:rFonts w:ascii="Trebuchet MS" w:hAnsi="Trebuchet MS"/>
          <w:sz w:val="20"/>
          <w:szCs w:val="20"/>
        </w:rPr>
        <w:t>aritmética</w:t>
      </w:r>
      <w:r w:rsidR="00E13070">
        <w:rPr>
          <w:rFonts w:ascii="Trebuchet MS" w:hAnsi="Trebuchet MS"/>
          <w:sz w:val="20"/>
          <w:szCs w:val="20"/>
        </w:rPr>
        <w:t xml:space="preserve"> </w:t>
      </w:r>
      <w:r w:rsidR="00870466" w:rsidRPr="00085304">
        <w:rPr>
          <w:rFonts w:ascii="Trebuchet MS" w:hAnsi="Trebuchet MS"/>
          <w:sz w:val="20"/>
          <w:szCs w:val="20"/>
        </w:rPr>
        <w:t>dos seguintes valores</w:t>
      </w:r>
      <w:r w:rsidR="00E13070">
        <w:rPr>
          <w:rFonts w:ascii="Trebuchet MS" w:hAnsi="Trebuchet MS"/>
          <w:sz w:val="20"/>
          <w:szCs w:val="20"/>
        </w:rPr>
        <w:t xml:space="preserve">, </w:t>
      </w:r>
      <w:r w:rsidR="00870466" w:rsidRPr="00085304">
        <w:rPr>
          <w:rFonts w:ascii="Trebuchet MS" w:hAnsi="Trebuchet MS"/>
          <w:sz w:val="20"/>
          <w:szCs w:val="20"/>
        </w:rPr>
        <w:t>apurados em regime de competência, de acordo com as práticas contábeis</w:t>
      </w:r>
      <w:r w:rsidR="00900B18" w:rsidRPr="00085304">
        <w:rPr>
          <w:rFonts w:ascii="Trebuchet MS" w:hAnsi="Trebuchet MS"/>
          <w:sz w:val="20"/>
          <w:szCs w:val="20"/>
        </w:rPr>
        <w:t xml:space="preserve">, ou seja, </w:t>
      </w:r>
      <w:r w:rsidR="00870466" w:rsidRPr="00085304">
        <w:rPr>
          <w:rFonts w:ascii="Trebuchet MS" w:hAnsi="Trebuchet MS"/>
          <w:sz w:val="20"/>
          <w:szCs w:val="20"/>
        </w:rPr>
        <w:t>sem duplicidade</w:t>
      </w:r>
      <w:r w:rsidR="00DD38A3">
        <w:rPr>
          <w:rFonts w:ascii="Trebuchet MS" w:hAnsi="Trebuchet MS"/>
          <w:sz w:val="20"/>
          <w:szCs w:val="20"/>
        </w:rPr>
        <w:t>, sendo certo que p</w:t>
      </w:r>
      <w:r w:rsidR="00DD38A3" w:rsidRPr="00DD38A3">
        <w:rPr>
          <w:rFonts w:ascii="Trebuchet MS" w:hAnsi="Trebuchet MS"/>
          <w:sz w:val="20"/>
          <w:szCs w:val="20"/>
        </w:rPr>
        <w:t xml:space="preserve">ara fins do disposto neste item, entende-se que todos os dados serão obtidos </w:t>
      </w:r>
      <w:r w:rsidR="00DD38A3">
        <w:rPr>
          <w:rFonts w:ascii="Trebuchet MS" w:hAnsi="Trebuchet MS"/>
          <w:sz w:val="20"/>
          <w:szCs w:val="20"/>
        </w:rPr>
        <w:t xml:space="preserve">com base </w:t>
      </w:r>
      <w:r w:rsidR="00231510">
        <w:rPr>
          <w:rFonts w:ascii="Trebuchet MS" w:hAnsi="Trebuchet MS"/>
          <w:sz w:val="20"/>
          <w:szCs w:val="20"/>
        </w:rPr>
        <w:t>na soma simples desses valores, obtidos</w:t>
      </w:r>
      <w:r w:rsidR="00DD38A3">
        <w:rPr>
          <w:rFonts w:ascii="Trebuchet MS" w:hAnsi="Trebuchet MS"/>
          <w:sz w:val="20"/>
          <w:szCs w:val="20"/>
        </w:rPr>
        <w:t xml:space="preserve"> em conjunto </w:t>
      </w:r>
      <w:r w:rsidR="00231510">
        <w:rPr>
          <w:rFonts w:ascii="Trebuchet MS" w:hAnsi="Trebuchet MS"/>
          <w:sz w:val="20"/>
          <w:szCs w:val="20"/>
        </w:rPr>
        <w:t>na análise d</w:t>
      </w:r>
      <w:r w:rsidR="00DD38A3">
        <w:rPr>
          <w:rFonts w:ascii="Trebuchet MS" w:hAnsi="Trebuchet MS"/>
          <w:sz w:val="20"/>
          <w:szCs w:val="20"/>
        </w:rPr>
        <w:t xml:space="preserve">as </w:t>
      </w:r>
      <w:r w:rsidR="00DD38A3" w:rsidRPr="00DD38A3">
        <w:rPr>
          <w:rFonts w:ascii="Trebuchet MS" w:hAnsi="Trebuchet MS"/>
          <w:sz w:val="20"/>
          <w:szCs w:val="20"/>
        </w:rPr>
        <w:t xml:space="preserve">demonstrações financeiras auditadas da </w:t>
      </w:r>
      <w:r w:rsidR="00DD38A3">
        <w:rPr>
          <w:rFonts w:ascii="Trebuchet MS" w:hAnsi="Trebuchet MS"/>
          <w:sz w:val="20"/>
          <w:szCs w:val="20"/>
        </w:rPr>
        <w:t>Emissora e do Fiador</w:t>
      </w:r>
      <w:r w:rsidR="00900B18" w:rsidRPr="00085304">
        <w:rPr>
          <w:rFonts w:ascii="Trebuchet MS" w:hAnsi="Trebuchet MS"/>
          <w:sz w:val="20"/>
          <w:szCs w:val="20"/>
        </w:rPr>
        <w:t>:</w:t>
      </w:r>
      <w:r w:rsidR="00870466" w:rsidRPr="00085304">
        <w:rPr>
          <w:rFonts w:ascii="Trebuchet MS" w:hAnsi="Trebuchet MS"/>
          <w:sz w:val="20"/>
          <w:szCs w:val="20"/>
        </w:rPr>
        <w:t xml:space="preserve"> </w:t>
      </w:r>
      <w:r w:rsidR="000D77FD" w:rsidRPr="00085304">
        <w:rPr>
          <w:rFonts w:ascii="Trebuchet MS" w:hAnsi="Trebuchet MS"/>
          <w:sz w:val="20"/>
          <w:szCs w:val="20"/>
        </w:rPr>
        <w:t>(a) passivo</w:t>
      </w:r>
      <w:r w:rsidR="00ED5983" w:rsidRPr="00085304">
        <w:rPr>
          <w:rFonts w:ascii="Trebuchet MS" w:hAnsi="Trebuchet MS"/>
          <w:sz w:val="20"/>
          <w:szCs w:val="20"/>
        </w:rPr>
        <w:t>s</w:t>
      </w:r>
      <w:r w:rsidR="00E13070" w:rsidRPr="00E13070">
        <w:rPr>
          <w:rFonts w:ascii="Trebuchet MS" w:eastAsia="Arial Unicode MS" w:hAnsi="Trebuchet MS" w:cstheme="minorHAnsi"/>
          <w:sz w:val="20"/>
          <w:szCs w:val="20"/>
          <w:lang w:bidi="th-TH"/>
        </w:rPr>
        <w:t xml:space="preserve"> </w:t>
      </w:r>
      <w:r w:rsidR="00E13070">
        <w:rPr>
          <w:rFonts w:ascii="Trebuchet MS" w:eastAsia="Arial Unicode MS" w:hAnsi="Trebuchet MS" w:cstheme="minorHAnsi"/>
          <w:sz w:val="20"/>
          <w:szCs w:val="20"/>
          <w:lang w:bidi="th-TH"/>
        </w:rPr>
        <w:t>de</w:t>
      </w:r>
      <w:r w:rsidR="00E13070">
        <w:rPr>
          <w:rFonts w:ascii="Trebuchet MS" w:hAnsi="Trebuchet MS"/>
          <w:sz w:val="20"/>
          <w:szCs w:val="20"/>
        </w:rPr>
        <w:t xml:space="preserve"> ambos, a Emissora e o Fiador, </w:t>
      </w:r>
      <w:r w:rsidR="000D77FD" w:rsidRPr="00085304">
        <w:rPr>
          <w:rFonts w:ascii="Trebuchet MS" w:hAnsi="Trebuchet MS"/>
          <w:sz w:val="20"/>
          <w:szCs w:val="20"/>
        </w:rPr>
        <w:t xml:space="preserve">junto à instituições financeiras (incluindo, mas não se limitando, aos empréstimos, financiamentos e </w:t>
      </w:r>
      <w:r w:rsidR="00106B4D" w:rsidRPr="00085304">
        <w:rPr>
          <w:rFonts w:ascii="Trebuchet MS" w:hAnsi="Trebuchet MS"/>
          <w:sz w:val="20"/>
          <w:szCs w:val="20"/>
        </w:rPr>
        <w:t xml:space="preserve">demais instrumentos de crédito permitidos pela </w:t>
      </w:r>
      <w:r w:rsidR="00AA5167" w:rsidRPr="00AA5167">
        <w:rPr>
          <w:rFonts w:ascii="Trebuchet MS" w:hAnsi="Trebuchet MS"/>
          <w:sz w:val="20"/>
          <w:szCs w:val="20"/>
        </w:rPr>
        <w:t>legislação aplicável</w:t>
      </w:r>
      <w:r w:rsidR="000D77FD" w:rsidRPr="00085304">
        <w:rPr>
          <w:rFonts w:ascii="Trebuchet MS" w:hAnsi="Trebuchet MS"/>
          <w:sz w:val="20"/>
          <w:szCs w:val="20"/>
        </w:rPr>
        <w:t xml:space="preserve">) de curto e longo prazo, </w:t>
      </w:r>
      <w:r w:rsidR="00AA5167" w:rsidRPr="00AA5167">
        <w:rPr>
          <w:rFonts w:ascii="Trebuchet MS" w:hAnsi="Trebuchet MS"/>
          <w:sz w:val="20"/>
          <w:szCs w:val="20"/>
        </w:rPr>
        <w:t>(</w:t>
      </w:r>
      <w:r w:rsidR="00AA5167">
        <w:rPr>
          <w:rFonts w:ascii="Trebuchet MS" w:hAnsi="Trebuchet MS"/>
          <w:sz w:val="20"/>
          <w:szCs w:val="20"/>
        </w:rPr>
        <w:t>b</w:t>
      </w:r>
      <w:r w:rsidR="00AA5167" w:rsidRPr="00AA5167">
        <w:rPr>
          <w:rFonts w:ascii="Trebuchet MS" w:hAnsi="Trebuchet MS"/>
          <w:sz w:val="20"/>
          <w:szCs w:val="20"/>
        </w:rPr>
        <w:t>) instrumentos de derivativos</w:t>
      </w:r>
      <w:r w:rsidR="00E13070" w:rsidRPr="00E13070">
        <w:rPr>
          <w:rFonts w:ascii="Trebuchet MS" w:eastAsia="Arial Unicode MS" w:hAnsi="Trebuchet MS" w:cstheme="minorHAnsi"/>
          <w:sz w:val="20"/>
          <w:szCs w:val="20"/>
          <w:lang w:bidi="th-TH"/>
        </w:rPr>
        <w:t xml:space="preserve"> </w:t>
      </w:r>
      <w:r w:rsidR="00E13070">
        <w:rPr>
          <w:rFonts w:ascii="Trebuchet MS" w:eastAsia="Arial Unicode MS" w:hAnsi="Trebuchet MS" w:cstheme="minorHAnsi"/>
          <w:sz w:val="20"/>
          <w:szCs w:val="20"/>
          <w:lang w:bidi="th-TH"/>
        </w:rPr>
        <w:t>de</w:t>
      </w:r>
      <w:r w:rsidR="00E13070">
        <w:rPr>
          <w:rFonts w:ascii="Trebuchet MS" w:hAnsi="Trebuchet MS"/>
          <w:sz w:val="20"/>
          <w:szCs w:val="20"/>
        </w:rPr>
        <w:t xml:space="preserve"> ambos, a Emissora e o Fiador</w:t>
      </w:r>
      <w:r w:rsidR="00AA5167" w:rsidRPr="00AA5167">
        <w:rPr>
          <w:rFonts w:ascii="Trebuchet MS" w:hAnsi="Trebuchet MS"/>
          <w:sz w:val="20"/>
          <w:szCs w:val="20"/>
        </w:rPr>
        <w:t>, e (</w:t>
      </w:r>
      <w:r w:rsidR="00AA5167">
        <w:rPr>
          <w:rFonts w:ascii="Trebuchet MS" w:hAnsi="Trebuchet MS"/>
          <w:sz w:val="20"/>
          <w:szCs w:val="20"/>
        </w:rPr>
        <w:t>c</w:t>
      </w:r>
      <w:r w:rsidR="00AA5167" w:rsidRPr="00AA5167">
        <w:rPr>
          <w:rFonts w:ascii="Trebuchet MS" w:hAnsi="Trebuchet MS"/>
          <w:sz w:val="20"/>
          <w:szCs w:val="20"/>
        </w:rPr>
        <w:t xml:space="preserve">) avais e/ou fianças de dívidas de terceiros (que não </w:t>
      </w:r>
      <w:r w:rsidR="00AA5167">
        <w:rPr>
          <w:rFonts w:ascii="Trebuchet MS" w:hAnsi="Trebuchet MS"/>
          <w:sz w:val="20"/>
          <w:szCs w:val="20"/>
        </w:rPr>
        <w:t xml:space="preserve">Afiliadas </w:t>
      </w:r>
      <w:r w:rsidR="00AA5167" w:rsidRPr="00AA5167">
        <w:rPr>
          <w:rFonts w:ascii="Trebuchet MS" w:hAnsi="Trebuchet MS"/>
          <w:sz w:val="20"/>
          <w:szCs w:val="20"/>
        </w:rPr>
        <w:t xml:space="preserve">da </w:t>
      </w:r>
      <w:r w:rsidR="00AA5167">
        <w:rPr>
          <w:rFonts w:ascii="Trebuchet MS" w:hAnsi="Trebuchet MS"/>
          <w:sz w:val="20"/>
          <w:szCs w:val="20"/>
        </w:rPr>
        <w:t>Emissora</w:t>
      </w:r>
      <w:r w:rsidR="00E13070">
        <w:rPr>
          <w:rFonts w:ascii="Trebuchet MS" w:hAnsi="Trebuchet MS"/>
          <w:sz w:val="20"/>
          <w:szCs w:val="20"/>
        </w:rPr>
        <w:t xml:space="preserve"> e do Fiador</w:t>
      </w:r>
      <w:r w:rsidR="00AA5167" w:rsidRPr="00AA5167">
        <w:rPr>
          <w:rFonts w:ascii="Trebuchet MS" w:hAnsi="Trebuchet MS"/>
          <w:sz w:val="20"/>
          <w:szCs w:val="20"/>
        </w:rPr>
        <w:t>)</w:t>
      </w:r>
      <w:r w:rsidR="00E13070">
        <w:rPr>
          <w:rFonts w:ascii="Trebuchet MS" w:hAnsi="Trebuchet MS"/>
          <w:sz w:val="20"/>
          <w:szCs w:val="20"/>
        </w:rPr>
        <w:t>,</w:t>
      </w:r>
      <w:r w:rsidR="00AA5167" w:rsidRPr="00AA5167">
        <w:rPr>
          <w:rFonts w:ascii="Trebuchet MS" w:hAnsi="Trebuchet MS"/>
          <w:sz w:val="20"/>
          <w:szCs w:val="20"/>
        </w:rPr>
        <w:t xml:space="preserve"> </w:t>
      </w:r>
      <w:r w:rsidR="000D77FD" w:rsidRPr="00085304">
        <w:rPr>
          <w:rFonts w:ascii="Trebuchet MS" w:hAnsi="Trebuchet MS"/>
          <w:sz w:val="20"/>
          <w:szCs w:val="20"/>
        </w:rPr>
        <w:t>(</w:t>
      </w:r>
      <w:r w:rsidR="00AA5167">
        <w:rPr>
          <w:rFonts w:ascii="Trebuchet MS" w:hAnsi="Trebuchet MS"/>
          <w:sz w:val="20"/>
          <w:szCs w:val="20"/>
        </w:rPr>
        <w:t>d</w:t>
      </w:r>
      <w:r w:rsidR="000D77FD" w:rsidRPr="00085304">
        <w:rPr>
          <w:rFonts w:ascii="Trebuchet MS" w:hAnsi="Trebuchet MS"/>
          <w:sz w:val="20"/>
          <w:szCs w:val="20"/>
        </w:rPr>
        <w:t>) empréstimos</w:t>
      </w:r>
      <w:r w:rsidR="00C74EC2" w:rsidRPr="00085304">
        <w:rPr>
          <w:rFonts w:ascii="Trebuchet MS" w:hAnsi="Trebuchet MS"/>
          <w:sz w:val="20"/>
          <w:szCs w:val="20"/>
        </w:rPr>
        <w:t>,</w:t>
      </w:r>
      <w:r w:rsidR="000D77FD" w:rsidRPr="00085304">
        <w:rPr>
          <w:rFonts w:ascii="Trebuchet MS" w:hAnsi="Trebuchet MS"/>
          <w:sz w:val="20"/>
          <w:szCs w:val="20"/>
        </w:rPr>
        <w:t xml:space="preserve"> financiamentos</w:t>
      </w:r>
      <w:r w:rsidR="00C74EC2" w:rsidRPr="00085304">
        <w:rPr>
          <w:rFonts w:ascii="Trebuchet MS" w:hAnsi="Trebuchet MS"/>
          <w:sz w:val="20"/>
          <w:szCs w:val="20"/>
        </w:rPr>
        <w:t>, leasings</w:t>
      </w:r>
      <w:r w:rsidR="00025750" w:rsidRPr="00085304">
        <w:rPr>
          <w:rFonts w:ascii="Trebuchet MS" w:hAnsi="Trebuchet MS"/>
          <w:sz w:val="20"/>
          <w:szCs w:val="20"/>
        </w:rPr>
        <w:t xml:space="preserve">, </w:t>
      </w:r>
      <w:r w:rsidR="00C74EC2" w:rsidRPr="00085304">
        <w:rPr>
          <w:rFonts w:ascii="Trebuchet MS" w:hAnsi="Trebuchet MS"/>
          <w:sz w:val="20"/>
          <w:szCs w:val="20"/>
        </w:rPr>
        <w:t>e/ou qualquer operação financeira</w:t>
      </w:r>
      <w:r w:rsidR="000D77FD" w:rsidRPr="00085304">
        <w:rPr>
          <w:rFonts w:ascii="Trebuchet MS" w:hAnsi="Trebuchet MS"/>
          <w:sz w:val="20"/>
          <w:szCs w:val="20"/>
        </w:rPr>
        <w:t xml:space="preserve"> com quaisquer terceiros, </w:t>
      </w:r>
      <w:r w:rsidR="00106B4D" w:rsidRPr="00085304">
        <w:rPr>
          <w:rFonts w:ascii="Trebuchet MS" w:hAnsi="Trebuchet MS"/>
          <w:sz w:val="20"/>
          <w:szCs w:val="20"/>
        </w:rPr>
        <w:t>no âmbito do mercado financeiro e/ou de capitais</w:t>
      </w:r>
      <w:r w:rsidR="000D77FD" w:rsidRPr="00085304">
        <w:rPr>
          <w:rFonts w:ascii="Trebuchet MS" w:hAnsi="Trebuchet MS"/>
          <w:sz w:val="20"/>
          <w:szCs w:val="20"/>
        </w:rPr>
        <w:t xml:space="preserve">, inclusive </w:t>
      </w:r>
      <w:r w:rsidR="00106B4D" w:rsidRPr="00085304">
        <w:rPr>
          <w:rFonts w:ascii="Trebuchet MS" w:hAnsi="Trebuchet MS"/>
          <w:sz w:val="20"/>
          <w:szCs w:val="20"/>
        </w:rPr>
        <w:t xml:space="preserve">com </w:t>
      </w:r>
      <w:r w:rsidR="000D77FD" w:rsidRPr="00085304">
        <w:rPr>
          <w:rFonts w:ascii="Trebuchet MS" w:hAnsi="Trebuchet MS"/>
          <w:sz w:val="20"/>
          <w:szCs w:val="20"/>
        </w:rPr>
        <w:t>acionistas</w:t>
      </w:r>
      <w:r w:rsidR="00AA5167" w:rsidRPr="00085304">
        <w:rPr>
          <w:rFonts w:ascii="Trebuchet MS" w:hAnsi="Trebuchet MS"/>
          <w:sz w:val="20"/>
          <w:szCs w:val="20"/>
        </w:rPr>
        <w:t xml:space="preserve">, </w:t>
      </w:r>
      <w:r w:rsidR="00AA5167">
        <w:rPr>
          <w:rFonts w:ascii="Trebuchet MS" w:hAnsi="Trebuchet MS"/>
          <w:sz w:val="20"/>
          <w:szCs w:val="20"/>
        </w:rPr>
        <w:t>bem como qualquer operação de dívida</w:t>
      </w:r>
      <w:r w:rsidR="00AA5167" w:rsidRPr="00085304">
        <w:rPr>
          <w:rFonts w:ascii="Trebuchet MS" w:hAnsi="Trebuchet MS"/>
          <w:sz w:val="20"/>
          <w:szCs w:val="20"/>
        </w:rPr>
        <w:t xml:space="preserve"> </w:t>
      </w:r>
      <w:r w:rsidR="00AA5167">
        <w:rPr>
          <w:rFonts w:ascii="Trebuchet MS" w:hAnsi="Trebuchet MS"/>
          <w:sz w:val="20"/>
          <w:szCs w:val="20"/>
        </w:rPr>
        <w:t xml:space="preserve">realizada </w:t>
      </w:r>
      <w:r w:rsidR="00AA5167" w:rsidRPr="00085304">
        <w:rPr>
          <w:rFonts w:ascii="Trebuchet MS" w:hAnsi="Trebuchet MS"/>
          <w:sz w:val="20"/>
          <w:szCs w:val="20"/>
        </w:rPr>
        <w:t>para fins de quaisquer operações de aquisição de participação societária, presentes ou futuras</w:t>
      </w:r>
      <w:r w:rsidR="00E13070">
        <w:rPr>
          <w:rFonts w:ascii="Trebuchet MS" w:hAnsi="Trebuchet MS"/>
          <w:sz w:val="20"/>
          <w:szCs w:val="20"/>
        </w:rPr>
        <w:t xml:space="preserve">, realizados pela Emissora </w:t>
      </w:r>
      <w:r w:rsidR="00E13070">
        <w:rPr>
          <w:rFonts w:ascii="Trebuchet MS" w:hAnsi="Trebuchet MS"/>
          <w:sz w:val="20"/>
          <w:szCs w:val="20"/>
        </w:rPr>
        <w:lastRenderedPageBreak/>
        <w:t>e o Fiador</w:t>
      </w:r>
      <w:r w:rsidR="00106B4D" w:rsidRPr="00085304">
        <w:rPr>
          <w:rFonts w:ascii="Trebuchet MS" w:hAnsi="Trebuchet MS"/>
          <w:sz w:val="20"/>
          <w:szCs w:val="20"/>
        </w:rPr>
        <w:t>;</w:t>
      </w:r>
      <w:r w:rsidR="000D77FD" w:rsidRPr="00085304">
        <w:rPr>
          <w:rFonts w:ascii="Trebuchet MS" w:hAnsi="Trebuchet MS"/>
          <w:sz w:val="20"/>
          <w:szCs w:val="20"/>
        </w:rPr>
        <w:t xml:space="preserve"> e</w:t>
      </w:r>
      <w:r w:rsidR="00ED5983" w:rsidRPr="00085304">
        <w:rPr>
          <w:rFonts w:ascii="Trebuchet MS" w:hAnsi="Trebuchet MS"/>
          <w:sz w:val="20"/>
          <w:szCs w:val="20"/>
        </w:rPr>
        <w:t>, (</w:t>
      </w:r>
      <w:r w:rsidR="00AA5167">
        <w:rPr>
          <w:rFonts w:ascii="Trebuchet MS" w:hAnsi="Trebuchet MS"/>
          <w:sz w:val="20"/>
          <w:szCs w:val="20"/>
        </w:rPr>
        <w:t>e</w:t>
      </w:r>
      <w:r w:rsidR="00ED5983" w:rsidRPr="00085304">
        <w:rPr>
          <w:rFonts w:ascii="Trebuchet MS" w:hAnsi="Trebuchet MS"/>
          <w:sz w:val="20"/>
          <w:szCs w:val="20"/>
        </w:rPr>
        <w:t xml:space="preserve">) </w:t>
      </w:r>
      <w:r w:rsidR="00106B4D" w:rsidRPr="00085304">
        <w:rPr>
          <w:rFonts w:ascii="Trebuchet MS" w:hAnsi="Trebuchet MS"/>
          <w:sz w:val="20"/>
          <w:szCs w:val="20"/>
        </w:rPr>
        <w:t>dívidas fiscais de qualquer natureza, inclusive</w:t>
      </w:r>
      <w:r w:rsidR="000D77FD" w:rsidRPr="00085304">
        <w:rPr>
          <w:rFonts w:ascii="Trebuchet MS" w:hAnsi="Trebuchet MS"/>
          <w:sz w:val="20"/>
          <w:szCs w:val="20"/>
        </w:rPr>
        <w:t xml:space="preserve"> parcelamento</w:t>
      </w:r>
      <w:r w:rsidR="00ED5983" w:rsidRPr="00085304">
        <w:rPr>
          <w:rFonts w:ascii="Trebuchet MS" w:hAnsi="Trebuchet MS"/>
          <w:sz w:val="20"/>
          <w:szCs w:val="20"/>
        </w:rPr>
        <w:t>s</w:t>
      </w:r>
      <w:r w:rsidR="00106B4D" w:rsidRPr="00085304">
        <w:rPr>
          <w:rFonts w:ascii="Trebuchet MS" w:hAnsi="Trebuchet MS"/>
          <w:sz w:val="20"/>
          <w:szCs w:val="20"/>
        </w:rPr>
        <w:t xml:space="preserve"> </w:t>
      </w:r>
      <w:r w:rsidR="00ED5983" w:rsidRPr="00085304">
        <w:rPr>
          <w:rFonts w:ascii="Trebuchet MS" w:hAnsi="Trebuchet MS"/>
          <w:sz w:val="20"/>
          <w:szCs w:val="20"/>
        </w:rPr>
        <w:t>fiscais</w:t>
      </w:r>
      <w:r w:rsidR="00900B18" w:rsidRPr="00085304">
        <w:rPr>
          <w:rFonts w:ascii="Trebuchet MS" w:hAnsi="Trebuchet MS"/>
          <w:sz w:val="20"/>
          <w:szCs w:val="20"/>
        </w:rPr>
        <w:t>, sendo que da soma de (a), (b)</w:t>
      </w:r>
      <w:r w:rsidR="00AA5167">
        <w:rPr>
          <w:rFonts w:ascii="Trebuchet MS" w:hAnsi="Trebuchet MS"/>
          <w:sz w:val="20"/>
          <w:szCs w:val="20"/>
        </w:rPr>
        <w:t>,</w:t>
      </w:r>
      <w:r w:rsidR="00900B18" w:rsidRPr="00085304">
        <w:rPr>
          <w:rFonts w:ascii="Trebuchet MS" w:hAnsi="Trebuchet MS"/>
          <w:sz w:val="20"/>
          <w:szCs w:val="20"/>
        </w:rPr>
        <w:t xml:space="preserve"> (c)</w:t>
      </w:r>
      <w:r w:rsidR="00AA5167">
        <w:rPr>
          <w:rFonts w:ascii="Trebuchet MS" w:hAnsi="Trebuchet MS"/>
          <w:sz w:val="20"/>
          <w:szCs w:val="20"/>
        </w:rPr>
        <w:t>, (d) e (e)</w:t>
      </w:r>
      <w:r w:rsidR="00900B18" w:rsidRPr="00085304">
        <w:rPr>
          <w:rFonts w:ascii="Trebuchet MS" w:hAnsi="Trebuchet MS"/>
          <w:sz w:val="20"/>
          <w:szCs w:val="20"/>
        </w:rPr>
        <w:t xml:space="preserve"> deve ser </w:t>
      </w:r>
      <w:r w:rsidR="00106B4D" w:rsidRPr="00085304">
        <w:rPr>
          <w:rFonts w:ascii="Trebuchet MS" w:hAnsi="Trebuchet MS"/>
          <w:sz w:val="20"/>
          <w:szCs w:val="20"/>
        </w:rPr>
        <w:t>deduzid</w:t>
      </w:r>
      <w:r w:rsidR="00900B18" w:rsidRPr="00085304">
        <w:rPr>
          <w:rFonts w:ascii="Trebuchet MS" w:hAnsi="Trebuchet MS"/>
          <w:sz w:val="20"/>
          <w:szCs w:val="20"/>
        </w:rPr>
        <w:t>a</w:t>
      </w:r>
      <w:r w:rsidR="00106B4D" w:rsidRPr="00085304">
        <w:rPr>
          <w:rFonts w:ascii="Trebuchet MS" w:hAnsi="Trebuchet MS"/>
          <w:sz w:val="20"/>
          <w:szCs w:val="20"/>
        </w:rPr>
        <w:t xml:space="preserve"> </w:t>
      </w:r>
      <w:r w:rsidR="00870466" w:rsidRPr="00085304">
        <w:rPr>
          <w:rFonts w:ascii="Trebuchet MS" w:hAnsi="Trebuchet MS"/>
          <w:sz w:val="20"/>
          <w:szCs w:val="20"/>
        </w:rPr>
        <w:t>a posição de caixa</w:t>
      </w:r>
      <w:r w:rsidR="00106B4D" w:rsidRPr="00085304">
        <w:rPr>
          <w:rFonts w:ascii="Trebuchet MS" w:hAnsi="Trebuchet MS"/>
          <w:sz w:val="20"/>
          <w:szCs w:val="20"/>
        </w:rPr>
        <w:t xml:space="preserve"> e</w:t>
      </w:r>
      <w:r w:rsidR="00870466" w:rsidRPr="00085304">
        <w:rPr>
          <w:rFonts w:ascii="Trebuchet MS" w:hAnsi="Trebuchet MS"/>
          <w:sz w:val="20"/>
          <w:szCs w:val="20"/>
        </w:rPr>
        <w:t xml:space="preserve"> o valor das disponibilidades e aplicações financeiras</w:t>
      </w:r>
      <w:r w:rsidR="001160B9">
        <w:rPr>
          <w:rFonts w:ascii="Trebuchet MS" w:hAnsi="Trebuchet MS"/>
          <w:sz w:val="20"/>
          <w:szCs w:val="20"/>
        </w:rPr>
        <w:t xml:space="preserve"> de ambas as empresas, Emissora e Fiador</w:t>
      </w:r>
      <w:r w:rsidR="00900B18" w:rsidRPr="00085304">
        <w:rPr>
          <w:rFonts w:ascii="Trebuchet MS" w:hAnsi="Trebuchet MS"/>
          <w:sz w:val="20"/>
          <w:szCs w:val="20"/>
        </w:rPr>
        <w:t>.</w:t>
      </w:r>
      <w:r w:rsidR="00ED5983" w:rsidRPr="00085304">
        <w:rPr>
          <w:rFonts w:ascii="Trebuchet MS" w:hAnsi="Trebuchet MS"/>
          <w:sz w:val="20"/>
          <w:szCs w:val="20"/>
        </w:rPr>
        <w:t xml:space="preserve"> </w:t>
      </w:r>
    </w:p>
    <w:p w14:paraId="672BFE1B" w14:textId="77777777" w:rsidR="001B3881" w:rsidRPr="00085304" w:rsidRDefault="001B388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p>
    <w:p w14:paraId="1DC03757" w14:textId="77777777" w:rsidR="001B3881" w:rsidRPr="00AA5167" w:rsidRDefault="001B3881">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r w:rsidRPr="00085304">
        <w:rPr>
          <w:rFonts w:ascii="Trebuchet MS" w:eastAsia="Arial Unicode MS" w:hAnsi="Trebuchet MS" w:cstheme="minorHAnsi"/>
          <w:sz w:val="20"/>
          <w:szCs w:val="20"/>
          <w:lang w:bidi="th-TH"/>
        </w:rPr>
        <w:t>“</w:t>
      </w:r>
      <w:r w:rsidRPr="00085304">
        <w:rPr>
          <w:rFonts w:ascii="Trebuchet MS" w:eastAsia="Arial Unicode MS" w:hAnsi="Trebuchet MS" w:cstheme="minorHAnsi"/>
          <w:sz w:val="20"/>
          <w:szCs w:val="20"/>
          <w:u w:val="single"/>
          <w:lang w:bidi="th-TH"/>
        </w:rPr>
        <w:t>EBITDA</w:t>
      </w:r>
      <w:r w:rsidRPr="00085304">
        <w:rPr>
          <w:rFonts w:ascii="Trebuchet MS" w:eastAsia="Arial Unicode MS" w:hAnsi="Trebuchet MS" w:cstheme="minorHAnsi"/>
          <w:sz w:val="20"/>
          <w:szCs w:val="20"/>
          <w:lang w:bidi="th-TH"/>
        </w:rPr>
        <w:t xml:space="preserve">” </w:t>
      </w:r>
      <w:bookmarkStart w:id="57" w:name="_Hlk106887093"/>
      <w:r w:rsidR="00DD38A3" w:rsidRPr="00DD38A3">
        <w:rPr>
          <w:rFonts w:ascii="Trebuchet MS" w:hAnsi="Trebuchet MS"/>
          <w:sz w:val="20"/>
          <w:szCs w:val="20"/>
        </w:rPr>
        <w:t>correspondente ao resultado</w:t>
      </w:r>
      <w:r w:rsidR="00D71DC5">
        <w:rPr>
          <w:rFonts w:ascii="Trebuchet MS" w:hAnsi="Trebuchet MS"/>
          <w:sz w:val="20"/>
          <w:szCs w:val="20"/>
        </w:rPr>
        <w:t xml:space="preserve"> obtido pela</w:t>
      </w:r>
      <w:r w:rsidR="00DD38A3" w:rsidRPr="00DD38A3">
        <w:rPr>
          <w:rFonts w:ascii="Trebuchet MS" w:hAnsi="Trebuchet MS"/>
          <w:sz w:val="20"/>
          <w:szCs w:val="20"/>
        </w:rPr>
        <w:t xml:space="preserve"> subtração da</w:t>
      </w:r>
      <w:r w:rsidR="00D71DC5">
        <w:rPr>
          <w:rFonts w:ascii="Trebuchet MS" w:hAnsi="Trebuchet MS"/>
          <w:sz w:val="20"/>
          <w:szCs w:val="20"/>
        </w:rPr>
        <w:t xml:space="preserve"> (i)</w:t>
      </w:r>
      <w:r w:rsidR="00DD38A3" w:rsidRPr="00DD38A3">
        <w:rPr>
          <w:rFonts w:ascii="Trebuchet MS" w:hAnsi="Trebuchet MS"/>
          <w:sz w:val="20"/>
          <w:szCs w:val="20"/>
        </w:rPr>
        <w:t xml:space="preserve"> receita líquida </w:t>
      </w:r>
      <w:r w:rsidR="00DD38A3">
        <w:rPr>
          <w:rFonts w:ascii="Trebuchet MS" w:hAnsi="Trebuchet MS"/>
          <w:sz w:val="20"/>
          <w:szCs w:val="20"/>
        </w:rPr>
        <w:t xml:space="preserve">da Emissora e do Fiador (ou seja, </w:t>
      </w:r>
      <w:r w:rsidR="00D71DC5">
        <w:rPr>
          <w:rFonts w:ascii="Trebuchet MS" w:hAnsi="Trebuchet MS"/>
          <w:sz w:val="20"/>
          <w:szCs w:val="20"/>
        </w:rPr>
        <w:t xml:space="preserve">valor da </w:t>
      </w:r>
      <w:r w:rsidR="00DD38A3" w:rsidRPr="00DD38A3">
        <w:rPr>
          <w:rFonts w:ascii="Trebuchet MS" w:hAnsi="Trebuchet MS"/>
          <w:sz w:val="20"/>
          <w:szCs w:val="20"/>
        </w:rPr>
        <w:t xml:space="preserve">receita líquida </w:t>
      </w:r>
      <w:r w:rsidR="00DD38A3">
        <w:rPr>
          <w:rFonts w:ascii="Trebuchet MS" w:hAnsi="Trebuchet MS"/>
          <w:sz w:val="20"/>
          <w:szCs w:val="20"/>
        </w:rPr>
        <w:t xml:space="preserve">somada </w:t>
      </w:r>
      <w:r w:rsidR="00DD38A3" w:rsidRPr="00DD38A3">
        <w:rPr>
          <w:rFonts w:ascii="Trebuchet MS" w:hAnsi="Trebuchet MS"/>
          <w:sz w:val="20"/>
          <w:szCs w:val="20"/>
        </w:rPr>
        <w:t xml:space="preserve">da </w:t>
      </w:r>
      <w:r w:rsidR="00DD38A3">
        <w:rPr>
          <w:rFonts w:ascii="Trebuchet MS" w:hAnsi="Trebuchet MS"/>
          <w:sz w:val="20"/>
          <w:szCs w:val="20"/>
        </w:rPr>
        <w:t>Emissora e do Fiador</w:t>
      </w:r>
      <w:r w:rsidR="00D71DC5">
        <w:rPr>
          <w:rFonts w:ascii="Trebuchet MS" w:hAnsi="Trebuchet MS"/>
          <w:sz w:val="20"/>
          <w:szCs w:val="20"/>
        </w:rPr>
        <w:t xml:space="preserve"> descontados</w:t>
      </w:r>
      <w:r w:rsidR="00DD38A3" w:rsidRPr="00DD38A3">
        <w:rPr>
          <w:rFonts w:ascii="Trebuchet MS" w:hAnsi="Trebuchet MS"/>
          <w:sz w:val="20"/>
          <w:szCs w:val="20"/>
        </w:rPr>
        <w:t xml:space="preserve"> o</w:t>
      </w:r>
      <w:r w:rsidR="00DD38A3">
        <w:rPr>
          <w:rFonts w:ascii="Trebuchet MS" w:hAnsi="Trebuchet MS"/>
          <w:sz w:val="20"/>
          <w:szCs w:val="20"/>
        </w:rPr>
        <w:t>s</w:t>
      </w:r>
      <w:r w:rsidR="00DD38A3" w:rsidRPr="00DD38A3">
        <w:rPr>
          <w:rFonts w:ascii="Trebuchet MS" w:hAnsi="Trebuchet MS"/>
          <w:sz w:val="20"/>
          <w:szCs w:val="20"/>
        </w:rPr>
        <w:t xml:space="preserve"> custo</w:t>
      </w:r>
      <w:r w:rsidR="00DD38A3">
        <w:rPr>
          <w:rFonts w:ascii="Trebuchet MS" w:hAnsi="Trebuchet MS"/>
          <w:sz w:val="20"/>
          <w:szCs w:val="20"/>
        </w:rPr>
        <w:t>s</w:t>
      </w:r>
      <w:r w:rsidR="00DD38A3" w:rsidRPr="00DD38A3">
        <w:rPr>
          <w:rFonts w:ascii="Trebuchet MS" w:hAnsi="Trebuchet MS"/>
          <w:sz w:val="20"/>
          <w:szCs w:val="20"/>
        </w:rPr>
        <w:t xml:space="preserve"> das mercadorias comercializadas </w:t>
      </w:r>
      <w:r w:rsidR="00D71DC5">
        <w:rPr>
          <w:rFonts w:ascii="Trebuchet MS" w:hAnsi="Trebuchet MS"/>
          <w:sz w:val="20"/>
          <w:szCs w:val="20"/>
        </w:rPr>
        <w:t xml:space="preserve">pelo </w:t>
      </w:r>
      <w:r w:rsidR="00DD38A3">
        <w:rPr>
          <w:rFonts w:ascii="Trebuchet MS" w:hAnsi="Trebuchet MS"/>
          <w:sz w:val="20"/>
          <w:szCs w:val="20"/>
        </w:rPr>
        <w:t>Fiador</w:t>
      </w:r>
      <w:r w:rsidR="00DD38A3" w:rsidRPr="00DD38A3">
        <w:rPr>
          <w:rFonts w:ascii="Trebuchet MS" w:hAnsi="Trebuchet MS"/>
          <w:sz w:val="20"/>
          <w:szCs w:val="20"/>
        </w:rPr>
        <w:t>),</w:t>
      </w:r>
      <w:r w:rsidR="00D71DC5">
        <w:rPr>
          <w:rFonts w:ascii="Trebuchet MS" w:hAnsi="Trebuchet MS"/>
          <w:sz w:val="20"/>
          <w:szCs w:val="20"/>
        </w:rPr>
        <w:t xml:space="preserve"> (ii.a)</w:t>
      </w:r>
      <w:r w:rsidR="00DD38A3" w:rsidRPr="00DD38A3">
        <w:rPr>
          <w:rFonts w:ascii="Trebuchet MS" w:hAnsi="Trebuchet MS"/>
          <w:sz w:val="20"/>
          <w:szCs w:val="20"/>
        </w:rPr>
        <w:t xml:space="preserve"> </w:t>
      </w:r>
      <w:r w:rsidR="00D71DC5">
        <w:rPr>
          <w:rFonts w:ascii="Trebuchet MS" w:hAnsi="Trebuchet MS"/>
          <w:sz w:val="20"/>
          <w:szCs w:val="20"/>
        </w:rPr>
        <w:t xml:space="preserve">pelo </w:t>
      </w:r>
      <w:r w:rsidR="00DD38A3" w:rsidRPr="00DD38A3">
        <w:rPr>
          <w:rFonts w:ascii="Trebuchet MS" w:hAnsi="Trebuchet MS"/>
          <w:sz w:val="20"/>
          <w:szCs w:val="20"/>
        </w:rPr>
        <w:t>custo das mercadorias comercializadas</w:t>
      </w:r>
      <w:r w:rsidR="00DD38A3">
        <w:rPr>
          <w:rFonts w:ascii="Trebuchet MS" w:hAnsi="Trebuchet MS"/>
          <w:sz w:val="20"/>
          <w:szCs w:val="20"/>
        </w:rPr>
        <w:t xml:space="preserve"> exclusivamente pela Emissora</w:t>
      </w:r>
      <w:r w:rsidR="00DD38A3" w:rsidRPr="00DD38A3">
        <w:rPr>
          <w:rFonts w:ascii="Trebuchet MS" w:hAnsi="Trebuchet MS"/>
          <w:sz w:val="20"/>
          <w:szCs w:val="20"/>
        </w:rPr>
        <w:t xml:space="preserve">, </w:t>
      </w:r>
      <w:r w:rsidR="00D71DC5">
        <w:rPr>
          <w:rFonts w:ascii="Trebuchet MS" w:hAnsi="Trebuchet MS"/>
          <w:sz w:val="20"/>
          <w:szCs w:val="20"/>
        </w:rPr>
        <w:t>(ii.b) pelas</w:t>
      </w:r>
      <w:r w:rsidR="00DD38A3" w:rsidRPr="00DD38A3">
        <w:rPr>
          <w:rFonts w:ascii="Trebuchet MS" w:hAnsi="Trebuchet MS"/>
          <w:sz w:val="20"/>
          <w:szCs w:val="20"/>
        </w:rPr>
        <w:t xml:space="preserve"> despesas operacionais </w:t>
      </w:r>
      <w:r w:rsidR="00DD38A3">
        <w:rPr>
          <w:rFonts w:ascii="Trebuchet MS" w:hAnsi="Trebuchet MS"/>
          <w:sz w:val="20"/>
          <w:szCs w:val="20"/>
        </w:rPr>
        <w:t xml:space="preserve">da Emissora e do Fiador </w:t>
      </w:r>
      <w:r w:rsidR="00DD38A3" w:rsidRPr="00DD38A3">
        <w:rPr>
          <w:rFonts w:ascii="Trebuchet MS" w:hAnsi="Trebuchet MS"/>
          <w:sz w:val="20"/>
          <w:szCs w:val="20"/>
        </w:rPr>
        <w:t>(</w:t>
      </w:r>
      <w:r w:rsidR="00DD38A3">
        <w:rPr>
          <w:rFonts w:ascii="Trebuchet MS" w:hAnsi="Trebuchet MS"/>
          <w:sz w:val="20"/>
          <w:szCs w:val="20"/>
        </w:rPr>
        <w:t xml:space="preserve">ou seja, </w:t>
      </w:r>
      <w:r w:rsidR="00DD38A3" w:rsidRPr="00DD38A3">
        <w:rPr>
          <w:rFonts w:ascii="Trebuchet MS" w:hAnsi="Trebuchet MS"/>
          <w:sz w:val="20"/>
          <w:szCs w:val="20"/>
        </w:rPr>
        <w:t>soma simples</w:t>
      </w:r>
      <w:r w:rsidR="00DD38A3">
        <w:rPr>
          <w:rFonts w:ascii="Trebuchet MS" w:hAnsi="Trebuchet MS"/>
          <w:sz w:val="20"/>
          <w:szCs w:val="20"/>
        </w:rPr>
        <w:t xml:space="preserve"> do valor das</w:t>
      </w:r>
      <w:r w:rsidR="00DD38A3" w:rsidRPr="00DD38A3">
        <w:rPr>
          <w:rFonts w:ascii="Trebuchet MS" w:hAnsi="Trebuchet MS"/>
          <w:sz w:val="20"/>
          <w:szCs w:val="20"/>
        </w:rPr>
        <w:t xml:space="preserve"> despesas operacionais </w:t>
      </w:r>
      <w:r w:rsidR="00DD38A3">
        <w:rPr>
          <w:rFonts w:ascii="Trebuchet MS" w:hAnsi="Trebuchet MS"/>
          <w:sz w:val="20"/>
          <w:szCs w:val="20"/>
        </w:rPr>
        <w:t>da Emissora e do Fiador</w:t>
      </w:r>
      <w:r w:rsidR="00DD38A3" w:rsidRPr="00DD38A3">
        <w:rPr>
          <w:rFonts w:ascii="Trebuchet MS" w:hAnsi="Trebuchet MS"/>
          <w:sz w:val="20"/>
          <w:szCs w:val="20"/>
        </w:rPr>
        <w:t xml:space="preserve">), </w:t>
      </w:r>
      <w:r w:rsidR="00D71DC5">
        <w:rPr>
          <w:rFonts w:ascii="Trebuchet MS" w:hAnsi="Trebuchet MS"/>
          <w:sz w:val="20"/>
          <w:szCs w:val="20"/>
        </w:rPr>
        <w:t xml:space="preserve">(ii.c) </w:t>
      </w:r>
      <w:r w:rsidR="00DD38A3" w:rsidRPr="00DD38A3">
        <w:rPr>
          <w:rFonts w:ascii="Trebuchet MS" w:hAnsi="Trebuchet MS"/>
          <w:sz w:val="20"/>
          <w:szCs w:val="20"/>
        </w:rPr>
        <w:t xml:space="preserve">excluindo-se qualquer depreciação </w:t>
      </w:r>
      <w:r w:rsidR="00DD38A3">
        <w:rPr>
          <w:rFonts w:ascii="Trebuchet MS" w:hAnsi="Trebuchet MS"/>
          <w:sz w:val="20"/>
          <w:szCs w:val="20"/>
        </w:rPr>
        <w:t xml:space="preserve">da Emissora e do Fiador </w:t>
      </w:r>
      <w:r w:rsidR="00DD38A3" w:rsidRPr="00DD38A3">
        <w:rPr>
          <w:rFonts w:ascii="Trebuchet MS" w:hAnsi="Trebuchet MS"/>
          <w:sz w:val="20"/>
          <w:szCs w:val="20"/>
        </w:rPr>
        <w:t>(</w:t>
      </w:r>
      <w:r w:rsidR="00DD38A3">
        <w:rPr>
          <w:rFonts w:ascii="Trebuchet MS" w:hAnsi="Trebuchet MS"/>
          <w:sz w:val="20"/>
          <w:szCs w:val="20"/>
        </w:rPr>
        <w:t xml:space="preserve">ou seja, </w:t>
      </w:r>
      <w:r w:rsidR="00DD38A3" w:rsidRPr="00DD38A3">
        <w:rPr>
          <w:rFonts w:ascii="Trebuchet MS" w:hAnsi="Trebuchet MS"/>
          <w:sz w:val="20"/>
          <w:szCs w:val="20"/>
        </w:rPr>
        <w:t xml:space="preserve">soma simples do valor </w:t>
      </w:r>
      <w:r w:rsidR="00DD38A3">
        <w:rPr>
          <w:rFonts w:ascii="Trebuchet MS" w:hAnsi="Trebuchet MS"/>
          <w:sz w:val="20"/>
          <w:szCs w:val="20"/>
        </w:rPr>
        <w:t xml:space="preserve">correspondente à depreciação </w:t>
      </w:r>
      <w:r w:rsidR="00DD38A3" w:rsidRPr="00DD38A3">
        <w:rPr>
          <w:rFonts w:ascii="Trebuchet MS" w:hAnsi="Trebuchet MS"/>
          <w:sz w:val="20"/>
          <w:szCs w:val="20"/>
        </w:rPr>
        <w:t xml:space="preserve">da </w:t>
      </w:r>
      <w:r w:rsidR="00DD38A3">
        <w:rPr>
          <w:rFonts w:ascii="Trebuchet MS" w:hAnsi="Trebuchet MS"/>
          <w:sz w:val="20"/>
          <w:szCs w:val="20"/>
        </w:rPr>
        <w:t>Emissora e do Fiador</w:t>
      </w:r>
      <w:r w:rsidR="00DD38A3" w:rsidRPr="00DD38A3">
        <w:rPr>
          <w:rFonts w:ascii="Trebuchet MS" w:hAnsi="Trebuchet MS"/>
          <w:sz w:val="20"/>
          <w:szCs w:val="20"/>
        </w:rPr>
        <w:t>)</w:t>
      </w:r>
      <w:r w:rsidR="00D71DC5">
        <w:rPr>
          <w:rFonts w:ascii="Trebuchet MS" w:hAnsi="Trebuchet MS"/>
          <w:sz w:val="20"/>
          <w:szCs w:val="20"/>
        </w:rPr>
        <w:t xml:space="preserve"> e</w:t>
      </w:r>
      <w:r w:rsidR="00DD38A3" w:rsidRPr="00DD38A3">
        <w:rPr>
          <w:rFonts w:ascii="Trebuchet MS" w:hAnsi="Trebuchet MS"/>
          <w:sz w:val="20"/>
          <w:szCs w:val="20"/>
        </w:rPr>
        <w:t xml:space="preserve"> </w:t>
      </w:r>
      <w:r w:rsidR="00D71DC5">
        <w:rPr>
          <w:rFonts w:ascii="Trebuchet MS" w:hAnsi="Trebuchet MS"/>
          <w:sz w:val="20"/>
          <w:szCs w:val="20"/>
        </w:rPr>
        <w:t xml:space="preserve">(ii.d) </w:t>
      </w:r>
      <w:r w:rsidR="00DD38A3" w:rsidRPr="00DD38A3">
        <w:rPr>
          <w:rFonts w:ascii="Trebuchet MS" w:hAnsi="Trebuchet MS"/>
          <w:sz w:val="20"/>
          <w:szCs w:val="20"/>
        </w:rPr>
        <w:t>amortização (</w:t>
      </w:r>
      <w:r w:rsidR="00D71DC5">
        <w:rPr>
          <w:rFonts w:ascii="Trebuchet MS" w:hAnsi="Trebuchet MS"/>
          <w:sz w:val="20"/>
          <w:szCs w:val="20"/>
        </w:rPr>
        <w:t xml:space="preserve">ou seja, </w:t>
      </w:r>
      <w:r w:rsidR="00D71DC5" w:rsidRPr="00DD38A3">
        <w:rPr>
          <w:rFonts w:ascii="Trebuchet MS" w:hAnsi="Trebuchet MS"/>
          <w:sz w:val="20"/>
          <w:szCs w:val="20"/>
        </w:rPr>
        <w:t xml:space="preserve">soma simples do valor </w:t>
      </w:r>
      <w:r w:rsidR="00D71DC5">
        <w:rPr>
          <w:rFonts w:ascii="Trebuchet MS" w:hAnsi="Trebuchet MS"/>
          <w:sz w:val="20"/>
          <w:szCs w:val="20"/>
        </w:rPr>
        <w:t>correspondente à amortização da Emissora e do Fiador</w:t>
      </w:r>
      <w:r w:rsidR="00DD38A3" w:rsidRPr="00DD38A3">
        <w:rPr>
          <w:rFonts w:ascii="Trebuchet MS" w:hAnsi="Trebuchet MS"/>
          <w:sz w:val="20"/>
          <w:szCs w:val="20"/>
        </w:rPr>
        <w:t>)</w:t>
      </w:r>
      <w:r w:rsidRPr="00085304">
        <w:rPr>
          <w:rFonts w:ascii="Trebuchet MS" w:eastAsia="Arial Unicode MS" w:hAnsi="Trebuchet MS" w:cstheme="minorHAnsi"/>
          <w:sz w:val="20"/>
          <w:szCs w:val="20"/>
          <w:lang w:bidi="th-TH"/>
        </w:rPr>
        <w:t>.</w:t>
      </w:r>
      <w:r w:rsidR="00FF6AAA" w:rsidRPr="00085304">
        <w:rPr>
          <w:rFonts w:ascii="Trebuchet MS" w:eastAsia="Arial Unicode MS" w:hAnsi="Trebuchet MS" w:cstheme="minorHAnsi"/>
          <w:sz w:val="20"/>
          <w:szCs w:val="20"/>
          <w:lang w:bidi="th-TH"/>
        </w:rPr>
        <w:t xml:space="preserve"> </w:t>
      </w:r>
      <w:r w:rsidR="00C74EC2" w:rsidRPr="00085304">
        <w:rPr>
          <w:rFonts w:ascii="Trebuchet MS" w:eastAsia="Arial Unicode MS" w:hAnsi="Trebuchet MS" w:cstheme="minorHAnsi"/>
          <w:sz w:val="20"/>
          <w:szCs w:val="20"/>
          <w:lang w:bidi="th-TH"/>
        </w:rPr>
        <w:t xml:space="preserve">Para fins do cálculo do EBITDA, serão utilizadas as informações das demonstrações financeiras auditadas da Emissora </w:t>
      </w:r>
      <w:r w:rsidR="00D71DC5">
        <w:rPr>
          <w:rFonts w:ascii="Trebuchet MS" w:eastAsia="Arial Unicode MS" w:hAnsi="Trebuchet MS" w:cstheme="minorHAnsi"/>
          <w:sz w:val="20"/>
          <w:szCs w:val="20"/>
          <w:lang w:bidi="th-TH"/>
        </w:rPr>
        <w:t>e do Fiador,</w:t>
      </w:r>
      <w:r w:rsidR="00C74EC2" w:rsidRPr="00085304">
        <w:rPr>
          <w:rFonts w:ascii="Trebuchet MS" w:eastAsia="Arial Unicode MS" w:hAnsi="Trebuchet MS" w:cstheme="minorHAnsi"/>
          <w:sz w:val="20"/>
          <w:szCs w:val="20"/>
          <w:lang w:bidi="th-TH"/>
        </w:rPr>
        <w:t xml:space="preserve"> previamente aceita</w:t>
      </w:r>
      <w:r w:rsidR="00D71DC5">
        <w:rPr>
          <w:rFonts w:ascii="Trebuchet MS" w:eastAsia="Arial Unicode MS" w:hAnsi="Trebuchet MS" w:cstheme="minorHAnsi"/>
          <w:sz w:val="20"/>
          <w:szCs w:val="20"/>
          <w:lang w:bidi="th-TH"/>
        </w:rPr>
        <w:t>s</w:t>
      </w:r>
      <w:r w:rsidR="00C74EC2" w:rsidRPr="00085304">
        <w:rPr>
          <w:rFonts w:ascii="Trebuchet MS" w:eastAsia="Arial Unicode MS" w:hAnsi="Trebuchet MS" w:cstheme="minorHAnsi"/>
          <w:sz w:val="20"/>
          <w:szCs w:val="20"/>
          <w:lang w:bidi="th-TH"/>
        </w:rPr>
        <w:t xml:space="preserve"> pel</w:t>
      </w:r>
      <w:r w:rsidR="00D3096A" w:rsidRPr="00085304">
        <w:rPr>
          <w:rFonts w:ascii="Trebuchet MS" w:eastAsia="Arial Unicode MS" w:hAnsi="Trebuchet MS" w:cstheme="minorHAnsi"/>
          <w:sz w:val="20"/>
          <w:szCs w:val="20"/>
          <w:lang w:bidi="th-TH"/>
        </w:rPr>
        <w:t>a</w:t>
      </w:r>
      <w:r w:rsidR="00C74EC2" w:rsidRPr="00085304">
        <w:rPr>
          <w:rFonts w:ascii="Trebuchet MS" w:eastAsia="Arial Unicode MS" w:hAnsi="Trebuchet MS" w:cstheme="minorHAnsi"/>
          <w:sz w:val="20"/>
          <w:szCs w:val="20"/>
          <w:lang w:bidi="th-TH"/>
        </w:rPr>
        <w:t xml:space="preserve"> Debenturista</w:t>
      </w:r>
      <w:r w:rsidR="00AA5167">
        <w:rPr>
          <w:rFonts w:ascii="Trebuchet MS" w:eastAsia="Arial Unicode MS" w:hAnsi="Trebuchet MS" w:cstheme="minorHAnsi"/>
          <w:sz w:val="20"/>
          <w:szCs w:val="20"/>
          <w:lang w:bidi="th-TH"/>
        </w:rPr>
        <w:t xml:space="preserve">. Em caso de aquisições de participações societárias, não consolidadas no balanço do respectivo ano fiscal, a </w:t>
      </w:r>
      <w:r w:rsidR="00A55EAB">
        <w:rPr>
          <w:rFonts w:ascii="Trebuchet MS" w:eastAsia="Arial Unicode MS" w:hAnsi="Trebuchet MS" w:cstheme="minorHAnsi"/>
          <w:sz w:val="20"/>
          <w:szCs w:val="20"/>
          <w:lang w:bidi="th-TH"/>
        </w:rPr>
        <w:t xml:space="preserve">respectiva empresa adquirente (isto é, a Emissora e/ou o Fiador) </w:t>
      </w:r>
      <w:r w:rsidR="00AA5167">
        <w:rPr>
          <w:rFonts w:ascii="Trebuchet MS" w:eastAsia="Arial Unicode MS" w:hAnsi="Trebuchet MS" w:cstheme="minorHAnsi"/>
          <w:sz w:val="20"/>
          <w:szCs w:val="20"/>
          <w:lang w:bidi="th-TH"/>
        </w:rPr>
        <w:t>deverá enviar a memória de cálculo considerando o “EBITDA Pro Forma” que consiste no EBITDA ora definido acrescentado pelo EBITDA da companhia adquirida</w:t>
      </w:r>
      <w:r w:rsidR="00AC17FA">
        <w:rPr>
          <w:rFonts w:ascii="Trebuchet MS" w:eastAsia="Arial Unicode MS" w:hAnsi="Trebuchet MS" w:cstheme="minorHAnsi"/>
          <w:sz w:val="20"/>
          <w:szCs w:val="20"/>
          <w:lang w:bidi="th-TH"/>
        </w:rPr>
        <w:t xml:space="preserve">, de forma </w:t>
      </w:r>
      <w:r w:rsidR="00AC17FA" w:rsidRPr="00085304">
        <w:rPr>
          <w:rFonts w:ascii="Trebuchet MS" w:eastAsia="Arial Unicode MS" w:hAnsi="Trebuchet MS" w:cstheme="minorHAnsi"/>
          <w:i/>
          <w:iCs/>
          <w:sz w:val="20"/>
          <w:szCs w:val="20"/>
          <w:lang w:bidi="th-TH"/>
        </w:rPr>
        <w:t>pro rata</w:t>
      </w:r>
      <w:r w:rsidR="00AC17FA">
        <w:rPr>
          <w:rFonts w:ascii="Trebuchet MS" w:eastAsia="Arial Unicode MS" w:hAnsi="Trebuchet MS" w:cstheme="minorHAnsi"/>
          <w:sz w:val="20"/>
          <w:szCs w:val="20"/>
          <w:lang w:bidi="th-TH"/>
        </w:rPr>
        <w:t>, desde a sua aquisição até a data de encerramento do ano fiscal competente</w:t>
      </w:r>
      <w:r w:rsidR="00C74EC2" w:rsidRPr="00AA5167">
        <w:rPr>
          <w:rFonts w:ascii="Trebuchet MS" w:eastAsia="Arial Unicode MS" w:hAnsi="Trebuchet MS" w:cstheme="minorHAnsi"/>
          <w:sz w:val="20"/>
          <w:szCs w:val="20"/>
          <w:lang w:bidi="th-TH"/>
        </w:rPr>
        <w:t>.</w:t>
      </w:r>
      <w:r w:rsidR="00AC17FA">
        <w:rPr>
          <w:rFonts w:ascii="Trebuchet MS" w:eastAsia="Arial Unicode MS" w:hAnsi="Trebuchet MS" w:cstheme="minorHAnsi"/>
          <w:sz w:val="20"/>
          <w:szCs w:val="20"/>
          <w:lang w:bidi="th-TH"/>
        </w:rPr>
        <w:t xml:space="preserve"> Neste último caso, </w:t>
      </w:r>
      <w:r w:rsidR="00231510">
        <w:rPr>
          <w:rFonts w:ascii="Trebuchet MS" w:eastAsia="Arial Unicode MS" w:hAnsi="Trebuchet MS" w:cstheme="minorHAnsi"/>
          <w:sz w:val="20"/>
          <w:szCs w:val="20"/>
          <w:lang w:bidi="th-TH"/>
        </w:rPr>
        <w:t>a fórmula de</w:t>
      </w:r>
      <w:r w:rsidR="00AC17FA">
        <w:rPr>
          <w:rFonts w:ascii="Trebuchet MS" w:eastAsia="Arial Unicode MS" w:hAnsi="Trebuchet MS" w:cstheme="minorHAnsi"/>
          <w:sz w:val="20"/>
          <w:szCs w:val="20"/>
          <w:lang w:bidi="th-TH"/>
        </w:rPr>
        <w:t xml:space="preserve"> cálculo do item (a)</w:t>
      </w:r>
      <w:r w:rsidR="00231510">
        <w:rPr>
          <w:rFonts w:ascii="Trebuchet MS" w:eastAsia="Arial Unicode MS" w:hAnsi="Trebuchet MS" w:cstheme="minorHAnsi"/>
          <w:sz w:val="20"/>
          <w:szCs w:val="20"/>
          <w:lang w:bidi="th-TH"/>
        </w:rPr>
        <w:t>, da cláusula 6.</w:t>
      </w:r>
      <w:r w:rsidR="003A21FD">
        <w:rPr>
          <w:rFonts w:ascii="Trebuchet MS" w:eastAsia="Arial Unicode MS" w:hAnsi="Trebuchet MS" w:cstheme="minorHAnsi"/>
          <w:sz w:val="20"/>
          <w:szCs w:val="20"/>
          <w:lang w:bidi="th-TH"/>
        </w:rPr>
        <w:t>1</w:t>
      </w:r>
      <w:r w:rsidR="00231510">
        <w:rPr>
          <w:rFonts w:ascii="Trebuchet MS" w:eastAsia="Arial Unicode MS" w:hAnsi="Trebuchet MS" w:cstheme="minorHAnsi"/>
          <w:sz w:val="20"/>
          <w:szCs w:val="20"/>
          <w:lang w:bidi="th-TH"/>
        </w:rPr>
        <w:t>.</w:t>
      </w:r>
      <w:r w:rsidR="003A21FD">
        <w:rPr>
          <w:rFonts w:ascii="Trebuchet MS" w:eastAsia="Arial Unicode MS" w:hAnsi="Trebuchet MS" w:cstheme="minorHAnsi"/>
          <w:sz w:val="20"/>
          <w:szCs w:val="20"/>
          <w:lang w:bidi="th-TH"/>
        </w:rPr>
        <w:t>2</w:t>
      </w:r>
      <w:r w:rsidR="00231510">
        <w:rPr>
          <w:rFonts w:ascii="Trebuchet MS" w:eastAsia="Arial Unicode MS" w:hAnsi="Trebuchet MS" w:cstheme="minorHAnsi"/>
          <w:sz w:val="20"/>
          <w:szCs w:val="20"/>
          <w:lang w:bidi="th-TH"/>
        </w:rPr>
        <w:t xml:space="preserve"> (xxv),</w:t>
      </w:r>
      <w:r w:rsidR="00AC17FA">
        <w:rPr>
          <w:rFonts w:ascii="Trebuchet MS" w:eastAsia="Arial Unicode MS" w:hAnsi="Trebuchet MS" w:cstheme="minorHAnsi"/>
          <w:sz w:val="20"/>
          <w:szCs w:val="20"/>
          <w:lang w:bidi="th-TH"/>
        </w:rPr>
        <w:t xml:space="preserve"> acima será </w:t>
      </w:r>
      <w:r w:rsidR="00AC17FA" w:rsidRPr="00AC17FA">
        <w:rPr>
          <w:rFonts w:ascii="Trebuchet MS" w:eastAsia="Arial Unicode MS" w:hAnsi="Trebuchet MS" w:cstheme="minorHAnsi"/>
          <w:sz w:val="20"/>
          <w:szCs w:val="20"/>
          <w:lang w:bidi="th-TH"/>
        </w:rPr>
        <w:t>Dívida Líquida</w:t>
      </w:r>
      <w:r w:rsidR="00AC17FA">
        <w:rPr>
          <w:rFonts w:ascii="Trebuchet MS" w:eastAsia="Arial Unicode MS" w:hAnsi="Trebuchet MS" w:cstheme="minorHAnsi"/>
          <w:sz w:val="20"/>
          <w:szCs w:val="20"/>
          <w:lang w:bidi="th-TH"/>
        </w:rPr>
        <w:t xml:space="preserve"> / EBITDA Pro Forma</w:t>
      </w:r>
      <w:bookmarkEnd w:id="57"/>
      <w:r w:rsidR="00AC17FA">
        <w:rPr>
          <w:rFonts w:ascii="Trebuchet MS" w:eastAsia="Arial Unicode MS" w:hAnsi="Trebuchet MS" w:cstheme="minorHAnsi"/>
          <w:sz w:val="20"/>
          <w:szCs w:val="20"/>
          <w:lang w:bidi="th-TH"/>
        </w:rPr>
        <w:t>.</w:t>
      </w:r>
    </w:p>
    <w:bookmarkEnd w:id="56"/>
    <w:p w14:paraId="7217BCCD" w14:textId="77777777" w:rsidR="00F96590" w:rsidRPr="00AA5167" w:rsidRDefault="00F96590" w:rsidP="00F96590">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p>
    <w:p w14:paraId="13B2E728" w14:textId="77777777" w:rsidR="00F96590" w:rsidRPr="008B580C" w:rsidRDefault="00E05567">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r w:rsidRPr="00AA5167">
        <w:rPr>
          <w:rFonts w:ascii="Trebuchet MS" w:eastAsia="Arial Unicode MS" w:hAnsi="Trebuchet MS" w:cstheme="minorHAnsi"/>
          <w:sz w:val="20"/>
          <w:szCs w:val="20"/>
          <w:lang w:bidi="th-TH"/>
        </w:rPr>
        <w:t>“</w:t>
      </w:r>
      <w:r w:rsidRPr="00085304">
        <w:rPr>
          <w:rFonts w:ascii="Trebuchet MS" w:eastAsia="Arial Unicode MS" w:hAnsi="Trebuchet MS" w:cstheme="minorHAnsi"/>
          <w:sz w:val="20"/>
          <w:szCs w:val="20"/>
          <w:u w:val="single"/>
          <w:lang w:bidi="th-TH"/>
        </w:rPr>
        <w:t>Liquidez Corrente</w:t>
      </w:r>
      <w:r w:rsidRPr="00AA5167">
        <w:rPr>
          <w:rFonts w:ascii="Trebuchet MS" w:eastAsia="Arial Unicode MS" w:hAnsi="Trebuchet MS" w:cstheme="minorHAnsi"/>
          <w:sz w:val="20"/>
          <w:szCs w:val="20"/>
          <w:lang w:bidi="th-TH"/>
        </w:rPr>
        <w:t>” a razão entre (i) “</w:t>
      </w:r>
      <w:r w:rsidRPr="00085304">
        <w:rPr>
          <w:rFonts w:ascii="Trebuchet MS" w:eastAsia="Arial Unicode MS" w:hAnsi="Trebuchet MS" w:cstheme="minorHAnsi"/>
          <w:sz w:val="20"/>
          <w:szCs w:val="20"/>
          <w:u w:val="single"/>
          <w:lang w:bidi="th-TH"/>
        </w:rPr>
        <w:t>Ativo Circulante</w:t>
      </w:r>
      <w:r w:rsidRPr="00AA5167">
        <w:rPr>
          <w:rFonts w:ascii="Trebuchet MS" w:eastAsia="Arial Unicode MS" w:hAnsi="Trebuchet MS" w:cstheme="minorHAnsi"/>
          <w:sz w:val="20"/>
          <w:szCs w:val="20"/>
          <w:lang w:bidi="th-TH"/>
        </w:rPr>
        <w:t>”, que significa a soma dos bens e direitos que podem ser convertidos em dinheiro no curto prazo (inferior ou igual a 360 (t</w:t>
      </w:r>
      <w:r w:rsidR="00AC17FA">
        <w:rPr>
          <w:rFonts w:ascii="Trebuchet MS" w:eastAsia="Arial Unicode MS" w:hAnsi="Trebuchet MS" w:cstheme="minorHAnsi"/>
          <w:sz w:val="20"/>
          <w:szCs w:val="20"/>
          <w:lang w:bidi="th-TH"/>
        </w:rPr>
        <w:t>r</w:t>
      </w:r>
      <w:r w:rsidRPr="00AA5167">
        <w:rPr>
          <w:rFonts w:ascii="Trebuchet MS" w:eastAsia="Arial Unicode MS" w:hAnsi="Trebuchet MS" w:cstheme="minorHAnsi"/>
          <w:sz w:val="20"/>
          <w:szCs w:val="20"/>
          <w:lang w:bidi="th-TH"/>
        </w:rPr>
        <w:t>ezentos e sessenta) dias); e (ii) “</w:t>
      </w:r>
      <w:r w:rsidRPr="00085304">
        <w:rPr>
          <w:rFonts w:ascii="Trebuchet MS" w:eastAsia="Arial Unicode MS" w:hAnsi="Trebuchet MS" w:cstheme="minorHAnsi"/>
          <w:sz w:val="20"/>
          <w:szCs w:val="20"/>
          <w:u w:val="single"/>
          <w:lang w:bidi="th-TH"/>
        </w:rPr>
        <w:t>Passivo Circulante</w:t>
      </w:r>
      <w:r w:rsidRPr="00AA5167">
        <w:rPr>
          <w:rFonts w:ascii="Trebuchet MS" w:eastAsia="Arial Unicode MS" w:hAnsi="Trebuchet MS" w:cstheme="minorHAnsi"/>
          <w:sz w:val="20"/>
          <w:szCs w:val="20"/>
          <w:lang w:bidi="th-TH"/>
        </w:rPr>
        <w:t>”, que significa a soma das obrigações (contas a pagar, dividas, impostos etc.) que devem ser cumpridas no curto prazo (inferior ou igual a 360 (t</w:t>
      </w:r>
      <w:r w:rsidR="00AC17FA">
        <w:rPr>
          <w:rFonts w:ascii="Trebuchet MS" w:eastAsia="Arial Unicode MS" w:hAnsi="Trebuchet MS" w:cstheme="minorHAnsi"/>
          <w:sz w:val="20"/>
          <w:szCs w:val="20"/>
          <w:lang w:bidi="th-TH"/>
        </w:rPr>
        <w:t>r</w:t>
      </w:r>
      <w:r w:rsidRPr="00AA5167">
        <w:rPr>
          <w:rFonts w:ascii="Trebuchet MS" w:eastAsia="Arial Unicode MS" w:hAnsi="Trebuchet MS" w:cstheme="minorHAnsi"/>
          <w:sz w:val="20"/>
          <w:szCs w:val="20"/>
          <w:lang w:bidi="th-TH"/>
        </w:rPr>
        <w:t>ezentos e sessenta) dias)</w:t>
      </w:r>
      <w:bookmarkStart w:id="58" w:name="_Hlk106887234"/>
      <w:r w:rsidR="00231510">
        <w:rPr>
          <w:rFonts w:ascii="Trebuchet MS" w:eastAsia="Arial Unicode MS" w:hAnsi="Trebuchet MS" w:cstheme="minorHAnsi"/>
          <w:sz w:val="20"/>
          <w:szCs w:val="20"/>
          <w:lang w:bidi="th-TH"/>
        </w:rPr>
        <w:t xml:space="preserve">, </w:t>
      </w:r>
      <w:r w:rsidR="00231510">
        <w:rPr>
          <w:rFonts w:ascii="Trebuchet MS" w:hAnsi="Trebuchet MS"/>
          <w:sz w:val="20"/>
          <w:szCs w:val="20"/>
        </w:rPr>
        <w:t>sendo certo que p</w:t>
      </w:r>
      <w:r w:rsidR="00231510" w:rsidRPr="00DD38A3">
        <w:rPr>
          <w:rFonts w:ascii="Trebuchet MS" w:hAnsi="Trebuchet MS"/>
          <w:sz w:val="20"/>
          <w:szCs w:val="20"/>
        </w:rPr>
        <w:t xml:space="preserve">ara fins do disposto neste item, entende-se que todos os dados serão obtidos </w:t>
      </w:r>
      <w:r w:rsidR="00231510">
        <w:rPr>
          <w:rFonts w:ascii="Trebuchet MS" w:hAnsi="Trebuchet MS"/>
          <w:sz w:val="20"/>
          <w:szCs w:val="20"/>
        </w:rPr>
        <w:t xml:space="preserve">com base na soma simples desses valores, obtidos em conjunto na análise das </w:t>
      </w:r>
      <w:r w:rsidR="00231510" w:rsidRPr="00DD38A3">
        <w:rPr>
          <w:rFonts w:ascii="Trebuchet MS" w:hAnsi="Trebuchet MS"/>
          <w:sz w:val="20"/>
          <w:szCs w:val="20"/>
        </w:rPr>
        <w:t xml:space="preserve">demonstrações financeiras auditadas da </w:t>
      </w:r>
      <w:r w:rsidR="00231510">
        <w:rPr>
          <w:rFonts w:ascii="Trebuchet MS" w:hAnsi="Trebuchet MS"/>
          <w:sz w:val="20"/>
          <w:szCs w:val="20"/>
        </w:rPr>
        <w:t>Emissora e do Fiador</w:t>
      </w:r>
      <w:bookmarkEnd w:id="58"/>
      <w:r w:rsidRPr="00AA5167">
        <w:rPr>
          <w:rFonts w:ascii="Trebuchet MS" w:eastAsia="Arial Unicode MS" w:hAnsi="Trebuchet MS" w:cstheme="minorHAnsi"/>
          <w:sz w:val="20"/>
          <w:szCs w:val="20"/>
          <w:lang w:bidi="th-TH"/>
        </w:rPr>
        <w:t>.</w:t>
      </w:r>
      <w:r w:rsidRPr="00085304" w:rsidDel="00E05567">
        <w:rPr>
          <w:rFonts w:ascii="Trebuchet MS" w:eastAsia="Arial Unicode MS" w:hAnsi="Trebuchet MS" w:cstheme="minorHAnsi"/>
          <w:sz w:val="20"/>
          <w:szCs w:val="20"/>
          <w:lang w:bidi="th-TH"/>
        </w:rPr>
        <w:t xml:space="preserve"> </w:t>
      </w:r>
    </w:p>
    <w:p w14:paraId="515AA58C" w14:textId="77777777" w:rsidR="00C6457A" w:rsidRPr="008B580C" w:rsidRDefault="00C6457A" w:rsidP="00C23619">
      <w:pPr>
        <w:widowControl w:val="0"/>
        <w:spacing w:line="360" w:lineRule="auto"/>
        <w:jc w:val="both"/>
        <w:rPr>
          <w:rFonts w:ascii="Trebuchet MS" w:hAnsi="Trebuchet MS"/>
          <w:sz w:val="20"/>
          <w:szCs w:val="20"/>
        </w:rPr>
      </w:pPr>
    </w:p>
    <w:p w14:paraId="1D8DD8A8" w14:textId="77777777" w:rsidR="001C374E" w:rsidRDefault="00697D52"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bookmarkStart w:id="59" w:name="_Ref72240064"/>
      <w:r w:rsidRPr="00863105">
        <w:rPr>
          <w:rFonts w:ascii="Trebuchet MS" w:eastAsia="Arial Unicode MS" w:hAnsi="Trebuchet MS" w:cstheme="minorHAnsi"/>
          <w:sz w:val="20"/>
          <w:szCs w:val="20"/>
          <w:lang w:bidi="th-TH"/>
        </w:rPr>
        <w:t>Caso ocorra qualquer um dos Eventos de Vencimento Antecipado</w:t>
      </w:r>
      <w:r w:rsidR="007B54ED">
        <w:rPr>
          <w:rFonts w:ascii="Trebuchet MS" w:eastAsia="Arial Unicode MS" w:hAnsi="Trebuchet MS" w:cstheme="minorHAnsi"/>
          <w:sz w:val="20"/>
          <w:szCs w:val="20"/>
          <w:lang w:bidi="th-TH"/>
        </w:rPr>
        <w:t xml:space="preserve"> previstos na cláusula 6.1.2</w:t>
      </w:r>
      <w:r w:rsidR="001C374E">
        <w:rPr>
          <w:rFonts w:ascii="Trebuchet MS" w:eastAsia="Arial Unicode MS" w:hAnsi="Trebuchet MS" w:cstheme="minorHAnsi"/>
          <w:sz w:val="20"/>
          <w:szCs w:val="20"/>
          <w:lang w:bidi="th-TH"/>
        </w:rPr>
        <w:t>,</w:t>
      </w:r>
      <w:r w:rsidRPr="00863105">
        <w:rPr>
          <w:rFonts w:ascii="Trebuchet MS" w:eastAsia="Arial Unicode MS" w:hAnsi="Trebuchet MS" w:cstheme="minorHAnsi"/>
          <w:sz w:val="20"/>
          <w:szCs w:val="20"/>
          <w:lang w:bidi="th-TH"/>
        </w:rPr>
        <w:t xml:space="preserve"> a Debenturista deverá convocar assembleia de titulares de CRI, para deliberar acerca da não realização do </w:t>
      </w:r>
      <w:r w:rsidR="001C374E">
        <w:rPr>
          <w:rFonts w:ascii="Trebuchet MS" w:eastAsia="Arial Unicode MS" w:hAnsi="Trebuchet MS" w:cstheme="minorHAnsi"/>
          <w:sz w:val="20"/>
          <w:szCs w:val="20"/>
          <w:lang w:bidi="th-TH"/>
        </w:rPr>
        <w:t>vencimento antecipado das Debêntures</w:t>
      </w:r>
      <w:r w:rsidR="00C026C2" w:rsidRPr="00C026C2">
        <w:rPr>
          <w:rFonts w:ascii="Trebuchet MS" w:eastAsia="Arial Unicode MS" w:hAnsi="Trebuchet MS" w:cstheme="minorHAnsi"/>
          <w:sz w:val="20"/>
          <w:szCs w:val="20"/>
          <w:lang w:bidi="th-TH"/>
        </w:rPr>
        <w:t xml:space="preserve"> </w:t>
      </w:r>
      <w:r w:rsidR="00C026C2">
        <w:rPr>
          <w:rFonts w:ascii="Trebuchet MS" w:eastAsia="Arial Unicode MS" w:hAnsi="Trebuchet MS" w:cstheme="minorHAnsi"/>
          <w:sz w:val="20"/>
          <w:szCs w:val="20"/>
          <w:lang w:bidi="th-TH"/>
        </w:rPr>
        <w:t>e da Recompra Compulsória dos Créditos Imobiliários Locação</w:t>
      </w:r>
      <w:r w:rsidRPr="00863105">
        <w:rPr>
          <w:rFonts w:ascii="Trebuchet MS" w:eastAsia="Arial Unicode MS" w:hAnsi="Trebuchet MS" w:cstheme="minorHAnsi"/>
          <w:sz w:val="20"/>
          <w:szCs w:val="20"/>
          <w:lang w:bidi="th-TH"/>
        </w:rPr>
        <w:t xml:space="preserve">, de forma que a não realização do </w:t>
      </w:r>
      <w:r w:rsidR="001C374E">
        <w:rPr>
          <w:rFonts w:ascii="Trebuchet MS" w:eastAsia="Arial Unicode MS" w:hAnsi="Trebuchet MS" w:cstheme="minorHAnsi"/>
          <w:sz w:val="20"/>
          <w:szCs w:val="20"/>
          <w:lang w:bidi="th-TH"/>
        </w:rPr>
        <w:t>v</w:t>
      </w:r>
      <w:r w:rsidRPr="00863105">
        <w:rPr>
          <w:rFonts w:ascii="Trebuchet MS" w:eastAsia="Arial Unicode MS" w:hAnsi="Trebuchet MS" w:cstheme="minorHAnsi"/>
          <w:sz w:val="20"/>
          <w:szCs w:val="20"/>
          <w:lang w:bidi="th-TH"/>
        </w:rPr>
        <w:t xml:space="preserve">encimento </w:t>
      </w:r>
      <w:r w:rsidR="001C374E">
        <w:rPr>
          <w:rFonts w:ascii="Trebuchet MS" w:eastAsia="Arial Unicode MS" w:hAnsi="Trebuchet MS" w:cstheme="minorHAnsi"/>
          <w:sz w:val="20"/>
          <w:szCs w:val="20"/>
          <w:lang w:bidi="th-TH"/>
        </w:rPr>
        <w:t>a</w:t>
      </w:r>
      <w:r w:rsidRPr="00863105">
        <w:rPr>
          <w:rFonts w:ascii="Trebuchet MS" w:eastAsia="Arial Unicode MS" w:hAnsi="Trebuchet MS" w:cstheme="minorHAnsi"/>
          <w:sz w:val="20"/>
          <w:szCs w:val="20"/>
          <w:lang w:bidi="th-TH"/>
        </w:rPr>
        <w:t>ntecipado</w:t>
      </w:r>
      <w:r w:rsidR="001C374E">
        <w:rPr>
          <w:rFonts w:ascii="Trebuchet MS" w:eastAsia="Arial Unicode MS" w:hAnsi="Trebuchet MS" w:cstheme="minorHAnsi"/>
          <w:sz w:val="20"/>
          <w:szCs w:val="20"/>
          <w:lang w:bidi="th-TH"/>
        </w:rPr>
        <w:t xml:space="preserve"> das Debêntures</w:t>
      </w:r>
      <w:r w:rsidRPr="00863105">
        <w:rPr>
          <w:rFonts w:ascii="Trebuchet MS" w:eastAsia="Arial Unicode MS" w:hAnsi="Trebuchet MS" w:cstheme="minorHAnsi"/>
          <w:sz w:val="20"/>
          <w:szCs w:val="20"/>
          <w:lang w:bidi="th-TH"/>
        </w:rPr>
        <w:t xml:space="preserve"> </w:t>
      </w:r>
      <w:r w:rsidR="00C026C2">
        <w:rPr>
          <w:rFonts w:ascii="Trebuchet MS" w:eastAsia="Arial Unicode MS" w:hAnsi="Trebuchet MS" w:cstheme="minorHAnsi"/>
          <w:sz w:val="20"/>
          <w:szCs w:val="20"/>
          <w:lang w:bidi="th-TH"/>
        </w:rPr>
        <w:t>e a não declaração da Recompra Compulsória dos Créditos Imobiliários Locação</w:t>
      </w:r>
      <w:r w:rsidR="00C026C2" w:rsidRPr="00863105">
        <w:rPr>
          <w:rFonts w:ascii="Trebuchet MS" w:eastAsia="Arial Unicode MS" w:hAnsi="Trebuchet MS" w:cstheme="minorHAnsi"/>
          <w:sz w:val="20"/>
          <w:szCs w:val="20"/>
          <w:lang w:bidi="th-TH"/>
        </w:rPr>
        <w:t xml:space="preserve"> </w:t>
      </w:r>
      <w:r w:rsidRPr="00863105">
        <w:rPr>
          <w:rFonts w:ascii="Trebuchet MS" w:eastAsia="Arial Unicode MS" w:hAnsi="Trebuchet MS" w:cstheme="minorHAnsi"/>
          <w:sz w:val="20"/>
          <w:szCs w:val="20"/>
          <w:lang w:bidi="th-TH"/>
        </w:rPr>
        <w:t xml:space="preserve">deverá ser aprovada por titulares de CRI reunidos em assembleia geral de titulares de CRI. Nas hipóteses (i) de não instalação da Assembleia de Titulares de CRI por falta de quórum, ou (ii) de não ser aprovado o exercício da faculdade prevista acima pelo quórum mínimo de deliberação, inclusive se por falta de quórum de deliberação, a Debenturista deverá declarar </w:t>
      </w:r>
      <w:bookmarkEnd w:id="59"/>
      <w:r w:rsidR="001C374E">
        <w:rPr>
          <w:rFonts w:ascii="Trebuchet MS" w:eastAsia="Arial Unicode MS" w:hAnsi="Trebuchet MS" w:cstheme="minorHAnsi"/>
          <w:sz w:val="20"/>
          <w:szCs w:val="20"/>
          <w:lang w:bidi="th-TH"/>
        </w:rPr>
        <w:lastRenderedPageBreak/>
        <w:t>as Debêntures antecipadamente vencidas</w:t>
      </w:r>
      <w:r w:rsidR="00C026C2">
        <w:rPr>
          <w:rFonts w:ascii="Trebuchet MS" w:eastAsia="Arial Unicode MS" w:hAnsi="Trebuchet MS" w:cstheme="minorHAnsi"/>
          <w:sz w:val="20"/>
          <w:szCs w:val="20"/>
          <w:lang w:bidi="th-TH"/>
        </w:rPr>
        <w:t>, bem como declarar a Recompra Compulsória dos Créditos Imobiliários Locação</w:t>
      </w:r>
      <w:r w:rsidR="001C374E">
        <w:rPr>
          <w:rFonts w:ascii="Trebuchet MS" w:eastAsia="Arial Unicode MS" w:hAnsi="Trebuchet MS" w:cstheme="minorHAnsi"/>
          <w:sz w:val="20"/>
          <w:szCs w:val="20"/>
          <w:lang w:bidi="th-TH"/>
        </w:rPr>
        <w:t>.</w:t>
      </w:r>
    </w:p>
    <w:p w14:paraId="65BD74FA" w14:textId="77777777" w:rsidR="001C374E" w:rsidRDefault="001C374E" w:rsidP="00863105">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eastAsia="Arial Unicode MS" w:hAnsi="Trebuchet MS" w:cstheme="minorHAnsi"/>
          <w:sz w:val="20"/>
          <w:szCs w:val="20"/>
          <w:lang w:bidi="th-TH"/>
        </w:rPr>
      </w:pPr>
    </w:p>
    <w:p w14:paraId="303D93C2" w14:textId="77777777" w:rsidR="001C374E" w:rsidRDefault="00697D52"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63105">
        <w:rPr>
          <w:rFonts w:ascii="Trebuchet MS" w:eastAsia="Arial Unicode MS" w:hAnsi="Trebuchet MS" w:cstheme="minorHAnsi"/>
          <w:sz w:val="20"/>
          <w:szCs w:val="20"/>
          <w:lang w:bidi="th-TH"/>
        </w:rPr>
        <w:t xml:space="preserve">Em caso de ocorrência ou decretação do </w:t>
      </w:r>
      <w:r w:rsidR="001C374E">
        <w:rPr>
          <w:rFonts w:ascii="Trebuchet MS" w:eastAsia="Arial Unicode MS" w:hAnsi="Trebuchet MS" w:cstheme="minorHAnsi"/>
          <w:sz w:val="20"/>
          <w:szCs w:val="20"/>
          <w:lang w:bidi="th-TH"/>
        </w:rPr>
        <w:t>v</w:t>
      </w:r>
      <w:r w:rsidRPr="00863105">
        <w:rPr>
          <w:rFonts w:ascii="Trebuchet MS" w:eastAsia="Arial Unicode MS" w:hAnsi="Trebuchet MS" w:cstheme="minorHAnsi"/>
          <w:sz w:val="20"/>
          <w:szCs w:val="20"/>
          <w:lang w:bidi="th-TH"/>
        </w:rPr>
        <w:t xml:space="preserve">encimento </w:t>
      </w:r>
      <w:r w:rsidR="001C374E">
        <w:rPr>
          <w:rFonts w:ascii="Trebuchet MS" w:eastAsia="Arial Unicode MS" w:hAnsi="Trebuchet MS" w:cstheme="minorHAnsi"/>
          <w:sz w:val="20"/>
          <w:szCs w:val="20"/>
          <w:lang w:bidi="th-TH"/>
        </w:rPr>
        <w:t>a</w:t>
      </w:r>
      <w:r w:rsidRPr="00863105">
        <w:rPr>
          <w:rFonts w:ascii="Trebuchet MS" w:eastAsia="Arial Unicode MS" w:hAnsi="Trebuchet MS" w:cstheme="minorHAnsi"/>
          <w:sz w:val="20"/>
          <w:szCs w:val="20"/>
          <w:lang w:bidi="th-TH"/>
        </w:rPr>
        <w:t>ntecipado das Debêntures, pela Debenturista, conforme aplicável, das obrigações decorrentes da Debêntures</w:t>
      </w:r>
      <w:r w:rsidR="00C026C2" w:rsidRPr="00C026C2">
        <w:rPr>
          <w:rFonts w:ascii="Trebuchet MS" w:eastAsia="Arial Unicode MS" w:hAnsi="Trebuchet MS" w:cstheme="minorHAnsi"/>
          <w:sz w:val="20"/>
          <w:szCs w:val="20"/>
          <w:lang w:bidi="th-TH"/>
        </w:rPr>
        <w:t xml:space="preserve"> </w:t>
      </w:r>
      <w:r w:rsidR="00C026C2">
        <w:rPr>
          <w:rFonts w:ascii="Trebuchet MS" w:eastAsia="Arial Unicode MS" w:hAnsi="Trebuchet MS" w:cstheme="minorHAnsi"/>
          <w:sz w:val="20"/>
          <w:szCs w:val="20"/>
          <w:lang w:bidi="th-TH"/>
        </w:rPr>
        <w:t>bem como da Recompra Compulsória dos Créditos Imobiliários Locação,</w:t>
      </w:r>
      <w:r w:rsidRPr="00863105">
        <w:rPr>
          <w:rFonts w:ascii="Trebuchet MS" w:eastAsia="Arial Unicode MS" w:hAnsi="Trebuchet MS" w:cstheme="minorHAnsi"/>
          <w:sz w:val="20"/>
          <w:szCs w:val="20"/>
          <w:lang w:bidi="th-TH"/>
        </w:rPr>
        <w:t xml:space="preserve"> a Emissora </w:t>
      </w:r>
      <w:r w:rsidRPr="001C374E">
        <w:rPr>
          <w:rFonts w:ascii="Trebuchet MS" w:eastAsia="Arial Unicode MS" w:hAnsi="Trebuchet MS" w:cstheme="minorHAnsi"/>
          <w:sz w:val="20"/>
          <w:szCs w:val="20"/>
          <w:lang w:bidi="th-TH"/>
        </w:rPr>
        <w:t xml:space="preserve">e/ou o Fiador </w:t>
      </w:r>
      <w:r w:rsidRPr="00863105">
        <w:rPr>
          <w:rFonts w:ascii="Trebuchet MS" w:eastAsia="Arial Unicode MS" w:hAnsi="Trebuchet MS" w:cstheme="minorHAnsi"/>
          <w:sz w:val="20"/>
          <w:szCs w:val="20"/>
          <w:lang w:bidi="th-TH"/>
        </w:rPr>
        <w:t>obrigam-se a resgatar a totalidade das Debêntures</w:t>
      </w:r>
      <w:r w:rsidR="00C026C2" w:rsidRPr="00C026C2">
        <w:rPr>
          <w:rFonts w:ascii="Trebuchet MS" w:eastAsia="Arial Unicode MS" w:hAnsi="Trebuchet MS" w:cstheme="minorHAnsi"/>
          <w:sz w:val="20"/>
          <w:szCs w:val="20"/>
          <w:lang w:bidi="th-TH"/>
        </w:rPr>
        <w:t xml:space="preserve"> </w:t>
      </w:r>
      <w:r w:rsidR="00C026C2">
        <w:rPr>
          <w:rFonts w:ascii="Trebuchet MS" w:eastAsia="Arial Unicode MS" w:hAnsi="Trebuchet MS" w:cstheme="minorHAnsi"/>
          <w:sz w:val="20"/>
          <w:szCs w:val="20"/>
          <w:lang w:bidi="th-TH"/>
        </w:rPr>
        <w:t>e realizar a Recompra Compulsória dos Créditos Imobiliários Locação</w:t>
      </w:r>
      <w:r w:rsidRPr="00863105">
        <w:rPr>
          <w:rFonts w:ascii="Trebuchet MS" w:eastAsia="Arial Unicode MS" w:hAnsi="Trebuchet MS" w:cstheme="minorHAnsi"/>
          <w:sz w:val="20"/>
          <w:szCs w:val="20"/>
          <w:lang w:bidi="th-TH"/>
        </w:rPr>
        <w:t>, com o seu consequente cancelamento, pelo valor correspondente ao saldo devedor dos CRI e, caso sejam devidos, aos tributos, encargos moratórios, multas, despesas, penalidades e demais encargos contratuais e legais do Patrimônio Separado previstos nesta Escritura de Emissão e nos demais Documentos da Operação ou na legislação aplicável, calculados, apurados ou incorridos, conforme o caso, até a data do efetivo pagamento</w:t>
      </w:r>
      <w:r w:rsidR="001C374E">
        <w:rPr>
          <w:rFonts w:ascii="Trebuchet MS" w:eastAsia="Arial Unicode MS" w:hAnsi="Trebuchet MS" w:cstheme="minorHAnsi"/>
          <w:sz w:val="20"/>
          <w:szCs w:val="20"/>
          <w:lang w:bidi="th-TH"/>
        </w:rPr>
        <w:t>.</w:t>
      </w:r>
    </w:p>
    <w:p w14:paraId="455A3365" w14:textId="77777777" w:rsidR="007B54ED" w:rsidRDefault="007B54ED" w:rsidP="00F95337">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eastAsia="Arial Unicode MS" w:hAnsi="Trebuchet MS" w:cstheme="minorHAnsi"/>
          <w:sz w:val="20"/>
          <w:szCs w:val="20"/>
          <w:lang w:bidi="th-TH"/>
        </w:rPr>
      </w:pPr>
    </w:p>
    <w:p w14:paraId="30729331" w14:textId="77777777" w:rsidR="001C374E" w:rsidRDefault="001C374E" w:rsidP="001C374E">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4D0A11">
        <w:rPr>
          <w:rFonts w:ascii="Trebuchet MS" w:eastAsia="Arial Unicode MS" w:hAnsi="Trebuchet MS" w:cstheme="minorHAnsi"/>
          <w:sz w:val="20"/>
          <w:szCs w:val="20"/>
          <w:lang w:bidi="th-TH"/>
        </w:rPr>
        <w:t>Na hipótese de ocorrência ou decretação do vencimento antecipado das Debêntures</w:t>
      </w:r>
      <w:r w:rsidR="00C026C2">
        <w:rPr>
          <w:rFonts w:ascii="Trebuchet MS" w:eastAsia="Arial Unicode MS" w:hAnsi="Trebuchet MS" w:cstheme="minorHAnsi"/>
          <w:sz w:val="20"/>
          <w:szCs w:val="20"/>
          <w:lang w:bidi="th-TH"/>
        </w:rPr>
        <w:t xml:space="preserve"> e da Recompra Compulsória dos Créditos Imobiliários Locação</w:t>
      </w:r>
      <w:r w:rsidRPr="004D0A11">
        <w:rPr>
          <w:rFonts w:ascii="Trebuchet MS" w:eastAsia="Arial Unicode MS" w:hAnsi="Trebuchet MS" w:cstheme="minorHAnsi"/>
          <w:sz w:val="20"/>
          <w:szCs w:val="20"/>
          <w:lang w:bidi="th-TH"/>
        </w:rPr>
        <w:t>, a Emissora</w:t>
      </w:r>
      <w:r w:rsidRPr="001C374E">
        <w:rPr>
          <w:rFonts w:ascii="Trebuchet MS" w:eastAsia="Arial Unicode MS" w:hAnsi="Trebuchet MS" w:cstheme="minorHAnsi"/>
          <w:sz w:val="20"/>
          <w:szCs w:val="20"/>
          <w:lang w:bidi="th-TH"/>
        </w:rPr>
        <w:t xml:space="preserve"> e/ou o Fiador</w:t>
      </w:r>
      <w:r w:rsidRPr="004D0A11">
        <w:rPr>
          <w:rFonts w:ascii="Trebuchet MS" w:eastAsia="Arial Unicode MS" w:hAnsi="Trebuchet MS" w:cstheme="minorHAnsi"/>
          <w:sz w:val="20"/>
          <w:szCs w:val="20"/>
          <w:lang w:bidi="th-TH"/>
        </w:rPr>
        <w:t xml:space="preserve"> pagarão o montante de que trata esta Cláusula, em até 2 (dois) Dias Úteis contados da data do envio de comunicação por escrito informando sobre a ocorrência do vencimento antecipado das obrigações decorrentes das Debêntures a ser enviada pela Debenturista à Emissora</w:t>
      </w:r>
      <w:r w:rsidRPr="001C374E">
        <w:t xml:space="preserve"> </w:t>
      </w:r>
      <w:r w:rsidRPr="001C374E">
        <w:rPr>
          <w:rFonts w:ascii="Trebuchet MS" w:eastAsia="Arial Unicode MS" w:hAnsi="Trebuchet MS" w:cstheme="minorHAnsi"/>
          <w:sz w:val="20"/>
          <w:szCs w:val="20"/>
          <w:lang w:bidi="th-TH"/>
        </w:rPr>
        <w:t>nos termos da Cláusula 11.1. desta Escritura de Emissão</w:t>
      </w:r>
      <w:r w:rsidR="00C026C2">
        <w:rPr>
          <w:rFonts w:ascii="Trebuchet MS" w:eastAsia="Arial Unicode MS" w:hAnsi="Trebuchet MS" w:cstheme="minorHAnsi"/>
          <w:sz w:val="20"/>
          <w:szCs w:val="20"/>
          <w:lang w:bidi="th-TH"/>
        </w:rPr>
        <w:t xml:space="preserve"> e nos termos do Contrato de Cessão</w:t>
      </w:r>
      <w:r>
        <w:rPr>
          <w:rFonts w:ascii="Trebuchet MS" w:eastAsia="Arial Unicode MS" w:hAnsi="Trebuchet MS" w:cstheme="minorHAnsi"/>
          <w:sz w:val="20"/>
          <w:szCs w:val="20"/>
          <w:lang w:bidi="th-TH"/>
        </w:rPr>
        <w:t>.</w:t>
      </w:r>
    </w:p>
    <w:p w14:paraId="36858F0D"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3CCDADCE" w14:textId="77777777" w:rsidR="007D56C7" w:rsidRPr="008B580C" w:rsidRDefault="009D0636"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w:t>
      </w:r>
      <w:r w:rsidR="00CC6188" w:rsidRPr="008B580C">
        <w:rPr>
          <w:rFonts w:ascii="Trebuchet MS" w:hAnsi="Trebuchet MS" w:cstheme="minorHAnsi"/>
          <w:b/>
          <w:sz w:val="20"/>
          <w:szCs w:val="20"/>
          <w:lang w:bidi="th-TH"/>
        </w:rPr>
        <w:t>SÉTIMA</w:t>
      </w:r>
      <w:r w:rsidRPr="008B580C">
        <w:rPr>
          <w:rFonts w:ascii="Trebuchet MS" w:hAnsi="Trebuchet MS" w:cstheme="minorHAnsi"/>
          <w:b/>
          <w:sz w:val="20"/>
          <w:szCs w:val="20"/>
          <w:lang w:bidi="th-TH"/>
        </w:rPr>
        <w:t xml:space="preserve"> - </w:t>
      </w:r>
      <w:r w:rsidR="002E1B45" w:rsidRPr="008B580C">
        <w:rPr>
          <w:rFonts w:ascii="Trebuchet MS" w:hAnsi="Trebuchet MS" w:cstheme="minorHAnsi"/>
          <w:b/>
          <w:sz w:val="20"/>
          <w:szCs w:val="20"/>
          <w:lang w:bidi="th-TH"/>
        </w:rPr>
        <w:t>OBRIGAÇÕES ADICIONAIS DA EMISSORA</w:t>
      </w:r>
      <w:r w:rsidRPr="008B580C">
        <w:rPr>
          <w:rFonts w:ascii="Trebuchet MS" w:hAnsi="Trebuchet MS" w:cstheme="minorHAnsi"/>
          <w:b/>
          <w:sz w:val="20"/>
          <w:szCs w:val="20"/>
          <w:lang w:bidi="th-TH"/>
        </w:rPr>
        <w:t xml:space="preserve"> </w:t>
      </w:r>
      <w:r w:rsidR="00E24A15">
        <w:rPr>
          <w:rFonts w:ascii="Trebuchet MS" w:hAnsi="Trebuchet MS" w:cstheme="minorHAnsi"/>
          <w:b/>
          <w:sz w:val="20"/>
          <w:szCs w:val="20"/>
          <w:lang w:bidi="th-TH"/>
        </w:rPr>
        <w:t>E DO FIADOR</w:t>
      </w:r>
    </w:p>
    <w:p w14:paraId="399187A3"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bookmarkStart w:id="60" w:name="_Ref264363915"/>
    </w:p>
    <w:p w14:paraId="1F0D3CDA"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bookmarkStart w:id="61" w:name="_Ref264554260"/>
      <w:bookmarkEnd w:id="60"/>
      <w:r w:rsidRPr="000E241C">
        <w:rPr>
          <w:rFonts w:ascii="Trebuchet MS" w:hAnsi="Trebuchet MS"/>
          <w:sz w:val="20"/>
          <w:szCs w:val="20"/>
          <w:u w:val="single"/>
        </w:rPr>
        <w:t>Obrigações da Emissora</w:t>
      </w:r>
      <w:r w:rsidR="001C374E">
        <w:rPr>
          <w:rFonts w:ascii="Trebuchet MS" w:hAnsi="Trebuchet MS"/>
          <w:sz w:val="20"/>
          <w:szCs w:val="20"/>
          <w:u w:val="single"/>
        </w:rPr>
        <w:t xml:space="preserve"> e do </w:t>
      </w:r>
      <w:r w:rsidR="00C026C2">
        <w:rPr>
          <w:rFonts w:ascii="Trebuchet MS" w:hAnsi="Trebuchet MS"/>
          <w:sz w:val="20"/>
          <w:szCs w:val="20"/>
          <w:u w:val="single"/>
        </w:rPr>
        <w:t>Fiador</w:t>
      </w:r>
      <w:r w:rsidRPr="000E241C">
        <w:rPr>
          <w:rFonts w:ascii="Trebuchet MS" w:hAnsi="Trebuchet MS"/>
          <w:b/>
          <w:sz w:val="20"/>
          <w:szCs w:val="20"/>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A Emissora</w:t>
      </w:r>
      <w:r w:rsidR="00050954" w:rsidRPr="008B580C">
        <w:rPr>
          <w:rFonts w:ascii="Trebuchet MS" w:hAnsi="Trebuchet MS" w:cstheme="minorHAnsi"/>
          <w:sz w:val="20"/>
          <w:szCs w:val="20"/>
          <w:lang w:bidi="th-TH"/>
        </w:rPr>
        <w:t xml:space="preserve"> e o Fiador, de forma solidária e quando aplicável</w:t>
      </w:r>
      <w:r w:rsidR="002E1B45" w:rsidRPr="008B580C">
        <w:rPr>
          <w:rFonts w:ascii="Trebuchet MS" w:hAnsi="Trebuchet MS" w:cstheme="minorHAnsi"/>
          <w:sz w:val="20"/>
          <w:szCs w:val="20"/>
          <w:lang w:bidi="th-TH"/>
        </w:rPr>
        <w:t>, até a liquidação de todas as obrigações previstas nesta Escritura de Emissão, adicionalmente se obriga</w:t>
      </w:r>
      <w:r w:rsidR="00050954" w:rsidRPr="008B580C">
        <w:rPr>
          <w:rFonts w:ascii="Trebuchet MS" w:hAnsi="Trebuchet MS" w:cstheme="minorHAnsi"/>
          <w:sz w:val="20"/>
          <w:szCs w:val="20"/>
          <w:lang w:bidi="th-TH"/>
        </w:rPr>
        <w:t>m</w:t>
      </w:r>
      <w:r w:rsidR="002E1B45" w:rsidRPr="008B580C">
        <w:rPr>
          <w:rFonts w:ascii="Trebuchet MS" w:hAnsi="Trebuchet MS" w:cstheme="minorHAnsi"/>
          <w:sz w:val="20"/>
          <w:szCs w:val="20"/>
          <w:lang w:bidi="th-TH"/>
        </w:rPr>
        <w:t xml:space="preserve"> a:</w:t>
      </w:r>
      <w:bookmarkEnd w:id="61"/>
      <w:r w:rsidR="002022C3" w:rsidRPr="008B580C">
        <w:rPr>
          <w:rFonts w:ascii="Trebuchet MS" w:hAnsi="Trebuchet MS" w:cstheme="minorHAnsi"/>
          <w:sz w:val="20"/>
          <w:szCs w:val="20"/>
          <w:lang w:bidi="th-TH"/>
        </w:rPr>
        <w:t xml:space="preserve"> </w:t>
      </w:r>
    </w:p>
    <w:p w14:paraId="59E4395B" w14:textId="77777777" w:rsidR="007D56C7" w:rsidRPr="008B580C" w:rsidRDefault="007D56C7" w:rsidP="00C23619">
      <w:pPr>
        <w:widowControl w:val="0"/>
        <w:tabs>
          <w:tab w:val="left" w:pos="0"/>
        </w:tabs>
        <w:spacing w:line="360" w:lineRule="auto"/>
        <w:jc w:val="both"/>
        <w:rPr>
          <w:rFonts w:ascii="Trebuchet MS" w:eastAsia="Arial Unicode MS" w:hAnsi="Trebuchet MS" w:cstheme="minorHAnsi"/>
          <w:sz w:val="20"/>
          <w:szCs w:val="20"/>
          <w:lang w:bidi="th-TH"/>
        </w:rPr>
      </w:pPr>
    </w:p>
    <w:p w14:paraId="237940CF" w14:textId="77777777" w:rsidR="002D6967" w:rsidRPr="008B580C" w:rsidRDefault="006B2C63" w:rsidP="0059697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F</w:t>
      </w:r>
      <w:r w:rsidR="002E1B45" w:rsidRPr="008B580C">
        <w:rPr>
          <w:rFonts w:ascii="Trebuchet MS" w:eastAsia="Arial Unicode MS" w:hAnsi="Trebuchet MS" w:cstheme="minorHAnsi"/>
          <w:sz w:val="20"/>
          <w:szCs w:val="20"/>
          <w:lang w:bidi="th-TH"/>
        </w:rPr>
        <w:t>ornecer</w:t>
      </w:r>
      <w:r w:rsidRPr="008B580C">
        <w:rPr>
          <w:rFonts w:ascii="Trebuchet MS" w:eastAsia="Arial Unicode MS" w:hAnsi="Trebuchet MS" w:cstheme="minorHAnsi"/>
          <w:sz w:val="20"/>
          <w:szCs w:val="20"/>
          <w:lang w:bidi="th-TH"/>
        </w:rPr>
        <w:t xml:space="preserve"> </w:t>
      </w:r>
      <w:r w:rsidR="002E1B45" w:rsidRPr="008B580C">
        <w:rPr>
          <w:rFonts w:ascii="Trebuchet MS" w:eastAsia="Arial Unicode MS" w:hAnsi="Trebuchet MS" w:cstheme="minorHAnsi"/>
          <w:sz w:val="20"/>
          <w:szCs w:val="20"/>
          <w:lang w:bidi="th-TH"/>
        </w:rPr>
        <w:t xml:space="preserve">à Debenturista </w:t>
      </w:r>
      <w:r w:rsidR="00912513">
        <w:rPr>
          <w:rFonts w:ascii="Trebuchet MS" w:eastAsia="Arial Unicode MS" w:hAnsi="Trebuchet MS" w:cstheme="minorHAnsi"/>
          <w:sz w:val="20"/>
          <w:szCs w:val="20"/>
          <w:lang w:bidi="th-TH"/>
        </w:rPr>
        <w:t xml:space="preserve">e ao Agente Fiduciário dos CRI </w:t>
      </w:r>
      <w:r w:rsidR="002E1B45" w:rsidRPr="008B580C">
        <w:rPr>
          <w:rFonts w:ascii="Trebuchet MS" w:eastAsia="Arial Unicode MS" w:hAnsi="Trebuchet MS" w:cstheme="minorHAnsi"/>
          <w:sz w:val="20"/>
          <w:szCs w:val="20"/>
          <w:lang w:bidi="th-TH"/>
        </w:rPr>
        <w:t>os seguintes documentos e informações</w:t>
      </w:r>
      <w:r w:rsidR="002D6967" w:rsidRPr="008B580C">
        <w:rPr>
          <w:rFonts w:ascii="Trebuchet MS" w:eastAsia="Arial Unicode MS" w:hAnsi="Trebuchet MS" w:cstheme="minorHAnsi"/>
          <w:sz w:val="20"/>
          <w:szCs w:val="20"/>
          <w:lang w:bidi="th-TH"/>
        </w:rPr>
        <w:t>:</w:t>
      </w:r>
    </w:p>
    <w:p w14:paraId="7DB81C7D" w14:textId="77777777" w:rsidR="002D6967" w:rsidRPr="008B580C" w:rsidRDefault="002D6967" w:rsidP="00C23619">
      <w:pPr>
        <w:widowControl w:val="0"/>
        <w:tabs>
          <w:tab w:val="left" w:pos="720"/>
        </w:tabs>
        <w:spacing w:line="360" w:lineRule="auto"/>
        <w:ind w:left="720"/>
        <w:jc w:val="both"/>
        <w:rPr>
          <w:rFonts w:ascii="Trebuchet MS" w:eastAsia="Arial Unicode MS" w:hAnsi="Trebuchet MS" w:cstheme="minorHAnsi"/>
          <w:sz w:val="20"/>
          <w:szCs w:val="20"/>
          <w:lang w:bidi="th-TH"/>
        </w:rPr>
      </w:pPr>
    </w:p>
    <w:p w14:paraId="1B29D8B4" w14:textId="77777777" w:rsidR="00914834" w:rsidRPr="008B580C" w:rsidRDefault="00914834" w:rsidP="00085304">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sz w:val="20"/>
          <w:szCs w:val="20"/>
          <w:lang w:bidi="th-TH"/>
        </w:rPr>
      </w:pPr>
      <w:r w:rsidRPr="008B580C">
        <w:rPr>
          <w:rFonts w:ascii="Trebuchet MS" w:eastAsia="Arial Unicode MS" w:hAnsi="Trebuchet MS" w:cstheme="minorHAnsi"/>
          <w:sz w:val="20"/>
          <w:szCs w:val="20"/>
          <w:lang w:bidi="th-TH"/>
        </w:rPr>
        <w:t xml:space="preserve">em até 90 (noventa) dias corridos contados do encerramento do seu exercício </w:t>
      </w:r>
      <w:r w:rsidR="00890825" w:rsidRPr="008B580C">
        <w:rPr>
          <w:rFonts w:ascii="Trebuchet MS" w:eastAsia="Arial Unicode MS" w:hAnsi="Trebuchet MS" w:cstheme="minorHAnsi"/>
          <w:sz w:val="20"/>
          <w:szCs w:val="20"/>
          <w:lang w:bidi="th-TH"/>
        </w:rPr>
        <w:t>ou em até 3 (três) Dias Úteis após a data de sua efetiva divulgação, o que ocorrer primeiro</w:t>
      </w:r>
      <w:r w:rsidR="00963066" w:rsidRPr="008B580C">
        <w:rPr>
          <w:rFonts w:ascii="Trebuchet MS" w:eastAsia="Arial Unicode MS" w:hAnsi="Trebuchet MS" w:cstheme="minorHAnsi"/>
          <w:sz w:val="20"/>
          <w:szCs w:val="20"/>
          <w:lang w:bidi="th-TH"/>
        </w:rPr>
        <w:t>, com cópia ao Agente Fiduciário dos CRIs</w:t>
      </w:r>
      <w:r w:rsidR="00890825" w:rsidRPr="008B580C">
        <w:rPr>
          <w:rFonts w:ascii="Trebuchet MS" w:eastAsia="Arial Unicode MS" w:hAnsi="Trebuchet MS" w:cstheme="minorHAnsi"/>
          <w:sz w:val="20"/>
          <w:szCs w:val="20"/>
          <w:lang w:bidi="th-TH"/>
        </w:rPr>
        <w:t>: (</w:t>
      </w:r>
      <w:r w:rsidR="002D6967" w:rsidRPr="008B580C">
        <w:rPr>
          <w:rFonts w:ascii="Trebuchet MS" w:eastAsia="Arial Unicode MS" w:hAnsi="Trebuchet MS" w:cstheme="minorHAnsi"/>
          <w:sz w:val="20"/>
          <w:szCs w:val="20"/>
          <w:lang w:bidi="th-TH"/>
        </w:rPr>
        <w:t>I</w:t>
      </w:r>
      <w:r w:rsidR="00890825" w:rsidRPr="008B580C">
        <w:rPr>
          <w:rFonts w:ascii="Trebuchet MS" w:eastAsia="Arial Unicode MS" w:hAnsi="Trebuchet MS" w:cstheme="minorHAnsi"/>
          <w:sz w:val="20"/>
          <w:szCs w:val="20"/>
          <w:lang w:bidi="th-TH"/>
        </w:rPr>
        <w:t xml:space="preserve">) cópia de suas demonstrações financeiras completas </w:t>
      </w:r>
      <w:r w:rsidRPr="008B580C">
        <w:rPr>
          <w:rFonts w:ascii="Trebuchet MS" w:eastAsia="Arial Unicode MS" w:hAnsi="Trebuchet MS" w:cstheme="minorHAnsi"/>
          <w:sz w:val="20"/>
          <w:szCs w:val="20"/>
          <w:lang w:bidi="th-TH"/>
        </w:rPr>
        <w:t xml:space="preserve">da Emissora </w:t>
      </w:r>
      <w:r w:rsidR="00890825" w:rsidRPr="008B580C">
        <w:rPr>
          <w:rFonts w:ascii="Trebuchet MS" w:eastAsia="Arial Unicode MS" w:hAnsi="Trebuchet MS" w:cstheme="minorHAnsi"/>
          <w:sz w:val="20"/>
          <w:szCs w:val="20"/>
          <w:lang w:bidi="th-TH"/>
        </w:rPr>
        <w:t>relativas ao respectivo exercício social encerrado, acompanhadas de parecer dos auditores independentes; (</w:t>
      </w:r>
      <w:r w:rsidR="002D6967" w:rsidRPr="008B580C">
        <w:rPr>
          <w:rFonts w:ascii="Trebuchet MS" w:eastAsia="Arial Unicode MS" w:hAnsi="Trebuchet MS" w:cstheme="minorHAnsi"/>
          <w:sz w:val="20"/>
          <w:szCs w:val="20"/>
          <w:lang w:bidi="th-TH"/>
        </w:rPr>
        <w:t>II</w:t>
      </w:r>
      <w:r w:rsidR="00890825" w:rsidRPr="008B580C">
        <w:rPr>
          <w:rFonts w:ascii="Trebuchet MS" w:eastAsia="Arial Unicode MS" w:hAnsi="Trebuchet MS" w:cstheme="minorHAnsi"/>
          <w:sz w:val="20"/>
          <w:szCs w:val="20"/>
          <w:lang w:bidi="th-TH"/>
        </w:rPr>
        <w:t>) declaração do</w:t>
      </w:r>
      <w:r w:rsidR="00963066" w:rsidRPr="008B580C">
        <w:rPr>
          <w:rFonts w:ascii="Trebuchet MS" w:eastAsia="Arial Unicode MS" w:hAnsi="Trebuchet MS" w:cstheme="minorHAnsi"/>
          <w:sz w:val="20"/>
          <w:szCs w:val="20"/>
          <w:lang w:bidi="th-TH"/>
        </w:rPr>
        <w:t xml:space="preserve">s representantes legais </w:t>
      </w:r>
      <w:r w:rsidR="00890825" w:rsidRPr="008B580C">
        <w:rPr>
          <w:rFonts w:ascii="Trebuchet MS" w:eastAsia="Arial Unicode MS" w:hAnsi="Trebuchet MS" w:cstheme="minorHAnsi"/>
          <w:sz w:val="20"/>
          <w:szCs w:val="20"/>
          <w:lang w:bidi="th-TH"/>
        </w:rPr>
        <w:t>d</w:t>
      </w:r>
      <w:r w:rsidR="00350BCA" w:rsidRPr="008B580C">
        <w:rPr>
          <w:rFonts w:ascii="Trebuchet MS" w:eastAsia="Arial Unicode MS" w:hAnsi="Trebuchet MS" w:cstheme="minorHAnsi"/>
          <w:sz w:val="20"/>
          <w:szCs w:val="20"/>
          <w:lang w:bidi="th-TH"/>
        </w:rPr>
        <w:t>a Emissora</w:t>
      </w:r>
      <w:r w:rsidR="00907BFF" w:rsidRPr="00907BFF">
        <w:rPr>
          <w:rFonts w:ascii="Trebuchet MS" w:eastAsia="Arial Unicode MS" w:hAnsi="Trebuchet MS" w:cstheme="minorHAnsi"/>
          <w:sz w:val="20"/>
          <w:szCs w:val="20"/>
          <w:lang w:bidi="th-TH"/>
        </w:rPr>
        <w:t xml:space="preserve"> </w:t>
      </w:r>
      <w:r w:rsidR="00907BFF">
        <w:rPr>
          <w:rFonts w:ascii="Trebuchet MS" w:eastAsia="Arial Unicode MS" w:hAnsi="Trebuchet MS" w:cstheme="minorHAnsi"/>
          <w:sz w:val="20"/>
          <w:szCs w:val="20"/>
          <w:lang w:bidi="th-TH"/>
        </w:rPr>
        <w:t>e do Fiador</w:t>
      </w:r>
      <w:r w:rsidR="00963066" w:rsidRPr="008B580C">
        <w:rPr>
          <w:rFonts w:ascii="Trebuchet MS" w:eastAsia="Arial Unicode MS" w:hAnsi="Trebuchet MS" w:cstheme="minorHAnsi"/>
          <w:sz w:val="20"/>
          <w:szCs w:val="20"/>
          <w:lang w:bidi="th-TH"/>
        </w:rPr>
        <w:t>, na forma do seu estatuto</w:t>
      </w:r>
      <w:r w:rsidR="00907BFF">
        <w:rPr>
          <w:rFonts w:ascii="Trebuchet MS" w:eastAsia="Arial Unicode MS" w:hAnsi="Trebuchet MS" w:cstheme="minorHAnsi"/>
          <w:sz w:val="20"/>
          <w:szCs w:val="20"/>
          <w:lang w:bidi="th-TH"/>
        </w:rPr>
        <w:t xml:space="preserve"> e contrato </w:t>
      </w:r>
      <w:r w:rsidR="00963066" w:rsidRPr="008B580C">
        <w:rPr>
          <w:rFonts w:ascii="Trebuchet MS" w:eastAsia="Arial Unicode MS" w:hAnsi="Trebuchet MS" w:cstheme="minorHAnsi"/>
          <w:sz w:val="20"/>
          <w:szCs w:val="20"/>
          <w:lang w:bidi="th-TH"/>
        </w:rPr>
        <w:t xml:space="preserve"> social</w:t>
      </w:r>
      <w:r w:rsidR="00907BFF">
        <w:rPr>
          <w:rFonts w:ascii="Trebuchet MS" w:eastAsia="Arial Unicode MS" w:hAnsi="Trebuchet MS" w:cstheme="minorHAnsi"/>
          <w:sz w:val="20"/>
          <w:szCs w:val="20"/>
          <w:lang w:bidi="th-TH"/>
        </w:rPr>
        <w:t>, respectivamente</w:t>
      </w:r>
      <w:r w:rsidR="00963066" w:rsidRPr="008B580C">
        <w:rPr>
          <w:rFonts w:ascii="Trebuchet MS" w:eastAsia="Arial Unicode MS" w:hAnsi="Trebuchet MS" w:cstheme="minorHAnsi"/>
          <w:sz w:val="20"/>
          <w:szCs w:val="20"/>
          <w:lang w:bidi="th-TH"/>
        </w:rPr>
        <w:t>,</w:t>
      </w:r>
      <w:r w:rsidR="00890825" w:rsidRPr="008B580C">
        <w:rPr>
          <w:rFonts w:ascii="Trebuchet MS" w:eastAsia="Arial Unicode MS" w:hAnsi="Trebuchet MS" w:cstheme="minorHAnsi"/>
          <w:sz w:val="20"/>
          <w:szCs w:val="20"/>
          <w:lang w:bidi="th-TH"/>
        </w:rPr>
        <w:t xml:space="preserve"> atestando</w:t>
      </w:r>
      <w:r w:rsidR="00BC2943" w:rsidRPr="008B580C">
        <w:rPr>
          <w:rFonts w:ascii="Trebuchet MS" w:eastAsia="Arial Unicode MS" w:hAnsi="Trebuchet MS" w:cstheme="minorHAnsi"/>
          <w:sz w:val="20"/>
          <w:szCs w:val="20"/>
          <w:lang w:bidi="th-TH"/>
        </w:rPr>
        <w:t xml:space="preserve"> que: (1) permanecem válidas as disposições contidas na Escritura de Emissão</w:t>
      </w:r>
      <w:r w:rsidR="00963066" w:rsidRPr="008B580C">
        <w:rPr>
          <w:rFonts w:ascii="Trebuchet MS" w:eastAsia="Arial Unicode MS" w:hAnsi="Trebuchet MS" w:cstheme="minorHAnsi"/>
          <w:sz w:val="20"/>
          <w:szCs w:val="20"/>
          <w:lang w:bidi="th-TH"/>
        </w:rPr>
        <w:t xml:space="preserve"> e nos demais Documentos da Operação</w:t>
      </w:r>
      <w:r w:rsidR="00BC2943" w:rsidRPr="008B580C">
        <w:rPr>
          <w:rFonts w:ascii="Trebuchet MS" w:eastAsia="Arial Unicode MS" w:hAnsi="Trebuchet MS" w:cstheme="minorHAnsi"/>
          <w:sz w:val="20"/>
          <w:szCs w:val="20"/>
          <w:lang w:bidi="th-TH"/>
        </w:rPr>
        <w:t xml:space="preserve">; (2) não ocorreu ou está ocorrendo qualquer Evento de </w:t>
      </w:r>
      <w:r w:rsidR="00493B05">
        <w:rPr>
          <w:rFonts w:ascii="Trebuchet MS" w:eastAsia="Arial Unicode MS" w:hAnsi="Trebuchet MS" w:cstheme="minorHAnsi"/>
          <w:sz w:val="20"/>
          <w:szCs w:val="20"/>
          <w:lang w:bidi="th-TH"/>
        </w:rPr>
        <w:t>Vencimento Antecipado</w:t>
      </w:r>
      <w:r w:rsidR="00493B05" w:rsidRPr="008B580C">
        <w:rPr>
          <w:rFonts w:ascii="Trebuchet MS" w:eastAsia="Arial Unicode MS" w:hAnsi="Trebuchet MS" w:cstheme="minorHAnsi"/>
          <w:sz w:val="20"/>
          <w:szCs w:val="20"/>
          <w:lang w:bidi="th-TH"/>
        </w:rPr>
        <w:t xml:space="preserve"> </w:t>
      </w:r>
      <w:r w:rsidR="00BC2943" w:rsidRPr="008B580C">
        <w:rPr>
          <w:rFonts w:ascii="Trebuchet MS" w:eastAsia="Arial Unicode MS" w:hAnsi="Trebuchet MS" w:cstheme="minorHAnsi"/>
          <w:sz w:val="20"/>
          <w:szCs w:val="20"/>
          <w:lang w:bidi="th-TH"/>
        </w:rPr>
        <w:t xml:space="preserve">ou descumprimento de obrigações da Emissora </w:t>
      </w:r>
      <w:r w:rsidR="00907BFF">
        <w:rPr>
          <w:rFonts w:ascii="Trebuchet MS" w:eastAsia="Arial Unicode MS" w:hAnsi="Trebuchet MS" w:cstheme="minorHAnsi"/>
          <w:sz w:val="20"/>
          <w:szCs w:val="20"/>
          <w:lang w:bidi="th-TH"/>
        </w:rPr>
        <w:t>ou do Fiador</w:t>
      </w:r>
      <w:r w:rsidR="00907BFF" w:rsidRPr="008B580C">
        <w:rPr>
          <w:rFonts w:ascii="Trebuchet MS" w:eastAsia="Arial Unicode MS" w:hAnsi="Trebuchet MS" w:cstheme="minorHAnsi"/>
          <w:sz w:val="20"/>
          <w:szCs w:val="20"/>
          <w:lang w:bidi="th-TH"/>
        </w:rPr>
        <w:t xml:space="preserve"> </w:t>
      </w:r>
      <w:r w:rsidR="00BC2943" w:rsidRPr="008B580C">
        <w:rPr>
          <w:rFonts w:ascii="Trebuchet MS" w:eastAsia="Arial Unicode MS" w:hAnsi="Trebuchet MS" w:cstheme="minorHAnsi"/>
          <w:sz w:val="20"/>
          <w:szCs w:val="20"/>
          <w:lang w:bidi="th-TH"/>
        </w:rPr>
        <w:t>perante à Debenturista e ao Agente Fiduciário dos CRI;</w:t>
      </w:r>
      <w:r w:rsidR="0005028D">
        <w:rPr>
          <w:rFonts w:ascii="Trebuchet MS" w:eastAsia="Arial Unicode MS" w:hAnsi="Trebuchet MS" w:cstheme="minorHAnsi"/>
          <w:sz w:val="20"/>
          <w:szCs w:val="20"/>
          <w:lang w:bidi="th-TH"/>
        </w:rPr>
        <w:t xml:space="preserve"> e</w:t>
      </w:r>
      <w:r w:rsidR="00BC2943" w:rsidRPr="008B580C">
        <w:rPr>
          <w:rFonts w:ascii="Trebuchet MS" w:eastAsia="Arial Unicode MS" w:hAnsi="Trebuchet MS" w:cstheme="minorHAnsi"/>
          <w:sz w:val="20"/>
          <w:szCs w:val="20"/>
          <w:lang w:bidi="th-TH"/>
        </w:rPr>
        <w:t xml:space="preserve"> (3) não foram praticados atos em desacordo com o estatuto social da Emissora</w:t>
      </w:r>
      <w:r w:rsidR="00907BFF" w:rsidRPr="00907BFF">
        <w:rPr>
          <w:rFonts w:ascii="Trebuchet MS" w:eastAsia="Arial Unicode MS" w:hAnsi="Trebuchet MS" w:cstheme="minorHAnsi"/>
          <w:sz w:val="20"/>
          <w:szCs w:val="20"/>
          <w:lang w:bidi="th-TH"/>
        </w:rPr>
        <w:t xml:space="preserve"> </w:t>
      </w:r>
      <w:bookmarkStart w:id="62" w:name="_Hlk105508840"/>
      <w:r w:rsidR="00907BFF">
        <w:rPr>
          <w:rFonts w:ascii="Trebuchet MS" w:eastAsia="Arial Unicode MS" w:hAnsi="Trebuchet MS" w:cstheme="minorHAnsi"/>
          <w:sz w:val="20"/>
          <w:szCs w:val="20"/>
          <w:lang w:bidi="th-TH"/>
        </w:rPr>
        <w:t xml:space="preserve">ou em </w:t>
      </w:r>
      <w:r w:rsidR="00907BFF" w:rsidRPr="008B580C">
        <w:rPr>
          <w:rFonts w:ascii="Trebuchet MS" w:eastAsia="Arial Unicode MS" w:hAnsi="Trebuchet MS" w:cstheme="minorHAnsi"/>
          <w:sz w:val="20"/>
          <w:szCs w:val="20"/>
          <w:lang w:bidi="th-TH"/>
        </w:rPr>
        <w:t xml:space="preserve">desacordo com o </w:t>
      </w:r>
      <w:r w:rsidR="00907BFF">
        <w:rPr>
          <w:rFonts w:ascii="Trebuchet MS" w:eastAsia="Arial Unicode MS" w:hAnsi="Trebuchet MS" w:cstheme="minorHAnsi"/>
          <w:sz w:val="20"/>
          <w:szCs w:val="20"/>
          <w:lang w:bidi="th-TH"/>
        </w:rPr>
        <w:t>contrato</w:t>
      </w:r>
      <w:r w:rsidR="00907BFF" w:rsidRPr="008B580C">
        <w:rPr>
          <w:rFonts w:ascii="Trebuchet MS" w:eastAsia="Arial Unicode MS" w:hAnsi="Trebuchet MS" w:cstheme="minorHAnsi"/>
          <w:sz w:val="20"/>
          <w:szCs w:val="20"/>
          <w:lang w:bidi="th-TH"/>
        </w:rPr>
        <w:t xml:space="preserve"> social </w:t>
      </w:r>
      <w:r w:rsidR="00907BFF">
        <w:rPr>
          <w:rFonts w:ascii="Trebuchet MS" w:eastAsia="Arial Unicode MS" w:hAnsi="Trebuchet MS" w:cstheme="minorHAnsi"/>
          <w:sz w:val="20"/>
          <w:szCs w:val="20"/>
          <w:lang w:bidi="th-TH"/>
        </w:rPr>
        <w:t>do Fiador</w:t>
      </w:r>
      <w:bookmarkEnd w:id="62"/>
      <w:r w:rsidR="00B86F6A" w:rsidRPr="008B580C">
        <w:rPr>
          <w:rFonts w:ascii="Trebuchet MS" w:eastAsia="Arial Unicode MS" w:hAnsi="Trebuchet MS" w:cstheme="minorHAnsi"/>
          <w:sz w:val="20"/>
          <w:szCs w:val="20"/>
          <w:lang w:bidi="th-TH"/>
        </w:rPr>
        <w:t xml:space="preserve">; e (III) demais documentos, conforme </w:t>
      </w:r>
      <w:r w:rsidR="00B86F6A" w:rsidRPr="008B580C">
        <w:rPr>
          <w:rFonts w:ascii="Trebuchet MS" w:eastAsia="Arial Unicode MS" w:hAnsi="Trebuchet MS" w:cstheme="minorHAnsi"/>
          <w:sz w:val="20"/>
          <w:szCs w:val="20"/>
          <w:lang w:bidi="th-TH"/>
        </w:rPr>
        <w:lastRenderedPageBreak/>
        <w:t>aplicáveis, em atendimento às informações previstas no inciso “</w:t>
      </w:r>
      <w:r w:rsidR="00B21581" w:rsidRPr="008B580C">
        <w:rPr>
          <w:rFonts w:ascii="Trebuchet MS" w:eastAsia="Arial Unicode MS" w:hAnsi="Trebuchet MS" w:cstheme="minorHAnsi"/>
          <w:sz w:val="20"/>
          <w:szCs w:val="20"/>
          <w:lang w:bidi="th-TH"/>
        </w:rPr>
        <w:t>xxxiii</w:t>
      </w:r>
      <w:r w:rsidR="00B86F6A" w:rsidRPr="008B580C">
        <w:rPr>
          <w:rFonts w:ascii="Trebuchet MS" w:eastAsia="Arial Unicode MS" w:hAnsi="Trebuchet MS" w:cstheme="minorHAnsi"/>
          <w:sz w:val="20"/>
          <w:szCs w:val="20"/>
          <w:lang w:bidi="th-TH"/>
        </w:rPr>
        <w:t>” da Cláusula 6.1.2. acima para a verificação dos Índices Financeiros</w:t>
      </w:r>
      <w:r w:rsidR="00F569E0" w:rsidRPr="008B580C">
        <w:rPr>
          <w:rFonts w:ascii="Trebuchet MS" w:eastAsia="Arial Unicode MS" w:hAnsi="Trebuchet MS" w:cstheme="minorHAnsi"/>
          <w:sz w:val="20"/>
          <w:szCs w:val="20"/>
          <w:lang w:bidi="th-TH"/>
        </w:rPr>
        <w:t>, sob pena de impossibilidade de acompanhamento dos re</w:t>
      </w:r>
      <w:r w:rsidRPr="008B580C">
        <w:rPr>
          <w:rFonts w:ascii="Trebuchet MS" w:eastAsia="Arial Unicode MS" w:hAnsi="Trebuchet MS" w:cstheme="minorHAnsi"/>
          <w:sz w:val="20"/>
          <w:szCs w:val="20"/>
          <w:lang w:bidi="th-TH"/>
        </w:rPr>
        <w:t>feridos Índices Financeiros pela Debenturista</w:t>
      </w:r>
      <w:r w:rsidR="00F569E0" w:rsidRPr="008B580C">
        <w:rPr>
          <w:rFonts w:ascii="Trebuchet MS" w:eastAsia="Arial Unicode MS" w:hAnsi="Trebuchet MS" w:cstheme="minorHAnsi"/>
          <w:sz w:val="20"/>
          <w:szCs w:val="20"/>
          <w:lang w:bidi="th-TH"/>
        </w:rPr>
        <w:t>, podendo este solicitar à Emissora e/ou aos auditores independentes da Emissora todos os eventuais esclarecimentos adicionais que se façam necessários</w:t>
      </w:r>
      <w:r w:rsidR="008047F4" w:rsidRPr="008B580C">
        <w:rPr>
          <w:rFonts w:ascii="Trebuchet MS" w:eastAsia="Arial Unicode MS" w:hAnsi="Trebuchet MS" w:cstheme="minorHAnsi"/>
          <w:sz w:val="20"/>
          <w:szCs w:val="20"/>
          <w:lang w:bidi="th-TH"/>
        </w:rPr>
        <w:t>;</w:t>
      </w:r>
    </w:p>
    <w:p w14:paraId="2F6B3D72" w14:textId="77777777" w:rsidR="00914834" w:rsidRPr="008B580C" w:rsidRDefault="008047F4" w:rsidP="00C23619">
      <w:pPr>
        <w:pStyle w:val="sub"/>
        <w:shd w:val="clear" w:color="auto" w:fill="FFFFFF"/>
        <w:tabs>
          <w:tab w:val="clear" w:pos="0"/>
          <w:tab w:val="clear" w:pos="1440"/>
          <w:tab w:val="clear" w:pos="2880"/>
          <w:tab w:val="clear" w:pos="4320"/>
        </w:tabs>
        <w:spacing w:before="0" w:after="0" w:line="360" w:lineRule="auto"/>
        <w:ind w:left="720"/>
        <w:rPr>
          <w:rFonts w:ascii="Trebuchet MS" w:eastAsia="Arial Unicode MS" w:hAnsi="Trebuchet MS" w:cstheme="minorHAnsi"/>
          <w:b/>
          <w:smallCaps/>
          <w:sz w:val="20"/>
          <w:szCs w:val="20"/>
          <w:lang w:bidi="th-TH"/>
        </w:rPr>
      </w:pPr>
      <w:r w:rsidRPr="008B580C">
        <w:rPr>
          <w:rFonts w:ascii="Trebuchet MS" w:eastAsia="Arial Unicode MS" w:hAnsi="Trebuchet MS" w:cstheme="minorHAnsi"/>
          <w:sz w:val="20"/>
          <w:szCs w:val="20"/>
          <w:lang w:bidi="th-TH"/>
        </w:rPr>
        <w:t xml:space="preserve"> </w:t>
      </w:r>
    </w:p>
    <w:p w14:paraId="4020FFE7" w14:textId="77777777" w:rsidR="007D56C7" w:rsidRPr="008B580C" w:rsidRDefault="00914834"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sz w:val="20"/>
          <w:szCs w:val="20"/>
          <w:lang w:bidi="th-TH"/>
        </w:rPr>
      </w:pPr>
      <w:r w:rsidRPr="008B580C">
        <w:rPr>
          <w:rFonts w:ascii="Trebuchet MS" w:eastAsia="Arial Unicode MS" w:hAnsi="Trebuchet MS" w:cstheme="minorHAnsi"/>
          <w:sz w:val="20"/>
          <w:szCs w:val="20"/>
          <w:lang w:bidi="th-TH"/>
        </w:rPr>
        <w:t>em até 120 (cento e vinte) dias corridos contados do encerramento do seu exercício ou em até 3 (três) Dias Úteis após a data de sua efetiva divulgação, o que ocorrer primeiro</w:t>
      </w:r>
      <w:r w:rsidR="00C32ABA">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declaração do diretor da Emissora atestando o cumprimento das obrigações constantes nessa Escritura de Emissão;</w:t>
      </w:r>
    </w:p>
    <w:p w14:paraId="4D061151" w14:textId="77777777" w:rsidR="007D56C7" w:rsidRPr="008B580C" w:rsidRDefault="007D56C7" w:rsidP="00C23619">
      <w:pPr>
        <w:widowControl w:val="0"/>
        <w:spacing w:line="360" w:lineRule="auto"/>
        <w:ind w:left="709"/>
        <w:rPr>
          <w:rFonts w:ascii="Trebuchet MS" w:eastAsia="Arial Unicode MS" w:hAnsi="Trebuchet MS" w:cstheme="minorHAnsi"/>
          <w:b/>
          <w:smallCaps/>
          <w:sz w:val="20"/>
          <w:szCs w:val="20"/>
          <w:lang w:bidi="th-TH"/>
        </w:rPr>
      </w:pPr>
    </w:p>
    <w:p w14:paraId="7CD32671" w14:textId="56551E10" w:rsidR="00EA1F05" w:rsidRPr="00EA1F05" w:rsidRDefault="00380944"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sz w:val="20"/>
          <w:szCs w:val="20"/>
          <w:lang w:bidi="th-TH"/>
        </w:rPr>
      </w:pPr>
      <w:r w:rsidRPr="008B580C">
        <w:rPr>
          <w:rFonts w:ascii="Trebuchet MS" w:eastAsia="Arial Unicode MS" w:hAnsi="Trebuchet MS" w:cstheme="minorHAnsi"/>
          <w:sz w:val="20"/>
          <w:szCs w:val="20"/>
          <w:lang w:bidi="th-TH"/>
        </w:rPr>
        <w:t xml:space="preserve">no prazo de </w:t>
      </w:r>
      <w:r w:rsidR="009F544F" w:rsidRPr="008B580C">
        <w:rPr>
          <w:rFonts w:ascii="Trebuchet MS" w:eastAsia="Arial Unicode MS" w:hAnsi="Trebuchet MS" w:cstheme="minorHAnsi"/>
          <w:sz w:val="20"/>
          <w:szCs w:val="20"/>
          <w:lang w:bidi="th-TH"/>
        </w:rPr>
        <w:t>2</w:t>
      </w:r>
      <w:r w:rsidR="002D6967" w:rsidRPr="008B580C">
        <w:rPr>
          <w:rFonts w:ascii="Trebuchet MS" w:eastAsia="Arial Unicode MS" w:hAnsi="Trebuchet MS" w:cstheme="minorHAnsi"/>
          <w:sz w:val="20"/>
          <w:szCs w:val="20"/>
          <w:lang w:bidi="th-TH"/>
        </w:rPr>
        <w:t xml:space="preserve"> (</w:t>
      </w:r>
      <w:r w:rsidR="009F544F" w:rsidRPr="008B580C">
        <w:rPr>
          <w:rFonts w:ascii="Trebuchet MS" w:eastAsia="Arial Unicode MS" w:hAnsi="Trebuchet MS" w:cstheme="minorHAnsi"/>
          <w:sz w:val="20"/>
          <w:szCs w:val="20"/>
          <w:lang w:bidi="th-TH"/>
        </w:rPr>
        <w:t>dois</w:t>
      </w:r>
      <w:r w:rsidR="002D6967" w:rsidRPr="008B580C">
        <w:rPr>
          <w:rFonts w:ascii="Trebuchet MS" w:eastAsia="Arial Unicode MS" w:hAnsi="Trebuchet MS" w:cstheme="minorHAnsi"/>
          <w:sz w:val="20"/>
          <w:szCs w:val="20"/>
          <w:lang w:bidi="th-TH"/>
        </w:rPr>
        <w:t xml:space="preserve">) Dias Úteis que tomar conhecimento, informações a respeito de qualquer </w:t>
      </w:r>
      <w:r w:rsidR="002E1B45" w:rsidRPr="008B580C">
        <w:rPr>
          <w:rFonts w:ascii="Trebuchet MS" w:eastAsia="Arial Unicode MS" w:hAnsi="Trebuchet MS" w:cstheme="minorHAnsi"/>
          <w:sz w:val="20"/>
          <w:szCs w:val="20"/>
          <w:lang w:bidi="th-TH"/>
        </w:rPr>
        <w:t>dos Eventos de Vencimento Antecipado previstos nesta Escritura de Emissão, se eventualmente ocorridos</w:t>
      </w:r>
      <w:r w:rsidR="00265669" w:rsidRPr="008B580C">
        <w:rPr>
          <w:rFonts w:ascii="Trebuchet MS" w:eastAsia="Arial Unicode MS" w:hAnsi="Trebuchet MS" w:cstheme="minorHAnsi"/>
          <w:sz w:val="20"/>
          <w:szCs w:val="20"/>
          <w:lang w:bidi="th-TH"/>
        </w:rPr>
        <w:t xml:space="preserve"> e, semestralmente, nos dias</w:t>
      </w:r>
      <w:r w:rsidR="001C374E">
        <w:rPr>
          <w:rFonts w:ascii="Trebuchet MS" w:eastAsia="Arial Unicode MS" w:hAnsi="Trebuchet MS" w:cstheme="minorHAnsi"/>
          <w:sz w:val="20"/>
          <w:szCs w:val="20"/>
          <w:lang w:bidi="th-TH"/>
        </w:rPr>
        <w:t xml:space="preserve"> </w:t>
      </w:r>
      <w:r w:rsidR="00006FCE">
        <w:rPr>
          <w:rFonts w:ascii="Trebuchet MS" w:hAnsi="Trebuchet MS"/>
          <w:color w:val="000000"/>
          <w:sz w:val="20"/>
          <w:szCs w:val="20"/>
        </w:rPr>
        <w:t>31 de dezembro e 30 de junho</w:t>
      </w:r>
      <w:r w:rsidR="00006FCE" w:rsidRPr="008B580C">
        <w:rPr>
          <w:rFonts w:ascii="Trebuchet MS" w:hAnsi="Trebuchet MS"/>
          <w:color w:val="000000"/>
          <w:sz w:val="20"/>
          <w:szCs w:val="20"/>
        </w:rPr>
        <w:t xml:space="preserve"> </w:t>
      </w:r>
      <w:r w:rsidR="00265669" w:rsidRPr="008B580C">
        <w:rPr>
          <w:rFonts w:ascii="Trebuchet MS" w:eastAsia="Arial Unicode MS" w:hAnsi="Trebuchet MS" w:cstheme="minorHAnsi"/>
          <w:sz w:val="20"/>
          <w:szCs w:val="20"/>
          <w:lang w:bidi="th-TH"/>
        </w:rPr>
        <w:t xml:space="preserve">de cada ano, sendo o primeiro devido em </w:t>
      </w:r>
      <w:r w:rsidR="00006FCE">
        <w:rPr>
          <w:rFonts w:ascii="Trebuchet MS" w:hAnsi="Trebuchet MS"/>
          <w:color w:val="000000"/>
          <w:sz w:val="20"/>
          <w:szCs w:val="20"/>
        </w:rPr>
        <w:t>31</w:t>
      </w:r>
      <w:r w:rsidR="00006FCE" w:rsidRPr="00006FCE">
        <w:rPr>
          <w:rFonts w:ascii="Trebuchet MS" w:hAnsi="Trebuchet MS"/>
          <w:color w:val="000000"/>
          <w:sz w:val="20"/>
          <w:szCs w:val="20"/>
        </w:rPr>
        <w:t xml:space="preserve"> </w:t>
      </w:r>
      <w:r w:rsidR="00006FCE">
        <w:rPr>
          <w:rFonts w:ascii="Trebuchet MS" w:hAnsi="Trebuchet MS"/>
          <w:color w:val="000000"/>
          <w:sz w:val="20"/>
          <w:szCs w:val="20"/>
        </w:rPr>
        <w:t>de dezembro de 2022</w:t>
      </w:r>
      <w:r w:rsidR="00006FCE" w:rsidRPr="008B580C">
        <w:rPr>
          <w:rFonts w:ascii="Trebuchet MS" w:eastAsia="Arial Unicode MS" w:hAnsi="Trebuchet MS" w:cstheme="minorHAnsi"/>
          <w:sz w:val="20"/>
          <w:szCs w:val="20"/>
          <w:lang w:bidi="th-TH"/>
        </w:rPr>
        <w:t xml:space="preserve">, </w:t>
      </w:r>
      <w:r w:rsidR="00265669" w:rsidRPr="008B580C">
        <w:rPr>
          <w:rFonts w:ascii="Trebuchet MS" w:eastAsia="Arial Unicode MS" w:hAnsi="Trebuchet MS" w:cstheme="minorHAnsi"/>
          <w:sz w:val="20"/>
          <w:szCs w:val="20"/>
          <w:lang w:bidi="th-TH"/>
        </w:rPr>
        <w:t>declaração atestando a ocorrência ou não dos Eventos de Vencimento Antecipado</w:t>
      </w:r>
      <w:r w:rsidR="00AE7C00" w:rsidRPr="008B580C">
        <w:rPr>
          <w:rFonts w:ascii="Trebuchet MS" w:eastAsia="Arial Unicode MS" w:hAnsi="Trebuchet MS" w:cstheme="minorHAnsi"/>
          <w:sz w:val="20"/>
          <w:szCs w:val="20"/>
          <w:lang w:bidi="th-TH"/>
        </w:rPr>
        <w:t xml:space="preserve"> nos moldes da declaração constante no Anexo </w:t>
      </w:r>
      <w:r w:rsidR="00CF3CEE">
        <w:rPr>
          <w:rFonts w:ascii="Trebuchet MS" w:eastAsia="Arial Unicode MS" w:hAnsi="Trebuchet MS" w:cstheme="minorHAnsi"/>
          <w:sz w:val="20"/>
          <w:szCs w:val="20"/>
          <w:lang w:bidi="th-TH"/>
        </w:rPr>
        <w:t>I</w:t>
      </w:r>
      <w:r w:rsidR="00AE7C00" w:rsidRPr="008B580C">
        <w:rPr>
          <w:rFonts w:ascii="Trebuchet MS" w:eastAsia="Arial Unicode MS" w:hAnsi="Trebuchet MS" w:cstheme="minorHAnsi"/>
          <w:sz w:val="20"/>
          <w:szCs w:val="20"/>
          <w:lang w:bidi="th-TH"/>
        </w:rPr>
        <w:t>V,</w:t>
      </w:r>
      <w:r w:rsidR="00265669" w:rsidRPr="008B580C">
        <w:rPr>
          <w:rFonts w:ascii="Trebuchet MS" w:eastAsia="Arial Unicode MS" w:hAnsi="Trebuchet MS" w:cstheme="minorHAnsi"/>
          <w:sz w:val="20"/>
          <w:szCs w:val="20"/>
          <w:lang w:bidi="th-TH"/>
        </w:rPr>
        <w:t xml:space="preserve"> e confirmando se as declarações prestadas pela Emissora</w:t>
      </w:r>
      <w:r w:rsidR="00907BFF">
        <w:rPr>
          <w:rFonts w:ascii="Trebuchet MS" w:eastAsia="Arial Unicode MS" w:hAnsi="Trebuchet MS" w:cstheme="minorHAnsi"/>
          <w:sz w:val="20"/>
          <w:szCs w:val="20"/>
          <w:lang w:bidi="th-TH"/>
        </w:rPr>
        <w:t xml:space="preserve"> </w:t>
      </w:r>
      <w:bookmarkStart w:id="63" w:name="_Hlk105506979"/>
      <w:bookmarkStart w:id="64" w:name="_Hlk105508853"/>
      <w:r w:rsidR="00907BFF">
        <w:rPr>
          <w:rFonts w:ascii="Trebuchet MS" w:eastAsia="Arial Unicode MS" w:hAnsi="Trebuchet MS" w:cstheme="minorHAnsi"/>
          <w:sz w:val="20"/>
          <w:szCs w:val="20"/>
          <w:lang w:bidi="th-TH"/>
        </w:rPr>
        <w:t>e do Fiador</w:t>
      </w:r>
      <w:bookmarkEnd w:id="63"/>
      <w:r w:rsidR="00265669" w:rsidRPr="008B580C">
        <w:rPr>
          <w:rFonts w:ascii="Trebuchet MS" w:eastAsia="Arial Unicode MS" w:hAnsi="Trebuchet MS" w:cstheme="minorHAnsi"/>
          <w:sz w:val="20"/>
          <w:szCs w:val="20"/>
          <w:lang w:bidi="th-TH"/>
        </w:rPr>
        <w:t xml:space="preserve"> </w:t>
      </w:r>
      <w:bookmarkEnd w:id="64"/>
      <w:r w:rsidR="00265669" w:rsidRPr="008B580C">
        <w:rPr>
          <w:rFonts w:ascii="Trebuchet MS" w:eastAsia="Arial Unicode MS" w:hAnsi="Trebuchet MS" w:cstheme="minorHAnsi"/>
          <w:sz w:val="20"/>
          <w:szCs w:val="20"/>
          <w:lang w:bidi="th-TH"/>
        </w:rPr>
        <w:t>no âmbito dos Documentos da Operação permanecem válidas</w:t>
      </w:r>
      <w:r w:rsidR="00EA1F05">
        <w:rPr>
          <w:rFonts w:ascii="Trebuchet MS" w:eastAsia="Arial Unicode MS" w:hAnsi="Trebuchet MS" w:cstheme="minorHAnsi"/>
          <w:sz w:val="20"/>
          <w:szCs w:val="20"/>
          <w:lang w:bidi="th-TH"/>
        </w:rPr>
        <w:t>;</w:t>
      </w:r>
    </w:p>
    <w:p w14:paraId="4B76AAF8" w14:textId="77777777" w:rsidR="00EA1F05" w:rsidRDefault="00EA1F05" w:rsidP="00EA1F05">
      <w:pPr>
        <w:pStyle w:val="PargrafodaLista"/>
        <w:rPr>
          <w:rFonts w:ascii="Trebuchet MS" w:eastAsia="Arial Unicode MS" w:hAnsi="Trebuchet MS" w:cstheme="minorHAnsi"/>
          <w:sz w:val="20"/>
          <w:szCs w:val="20"/>
          <w:lang w:bidi="th-TH"/>
        </w:rPr>
      </w:pPr>
    </w:p>
    <w:p w14:paraId="2289D7EB" w14:textId="77777777" w:rsidR="007D56C7" w:rsidRPr="00EA1F05" w:rsidRDefault="00EA1F05"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sz w:val="20"/>
          <w:szCs w:val="20"/>
          <w:lang w:bidi="th-TH"/>
        </w:rPr>
      </w:pPr>
      <w:r w:rsidRPr="00EA1F05">
        <w:rPr>
          <w:rFonts w:ascii="Tahoma" w:eastAsia="Times New Roman" w:hAnsi="Tahoma" w:cs="Tahoma"/>
          <w:lang w:eastAsia="pt-BR"/>
        </w:rPr>
        <w:t xml:space="preserve"> </w:t>
      </w:r>
      <w:r w:rsidRPr="00EA1F05">
        <w:rPr>
          <w:rFonts w:ascii="Trebuchet MS" w:eastAsia="Arial Unicode MS" w:hAnsi="Trebuchet MS" w:cstheme="minorHAnsi"/>
          <w:sz w:val="20"/>
          <w:szCs w:val="20"/>
          <w:lang w:bidi="th-TH"/>
        </w:rPr>
        <w:t>atas de assembleias gerais e reuniões do conselho de administração da Emissora</w:t>
      </w:r>
      <w:r w:rsidR="00907BFF">
        <w:rPr>
          <w:rFonts w:ascii="Trebuchet MS" w:eastAsia="Arial Unicode MS" w:hAnsi="Trebuchet MS" w:cstheme="minorHAnsi"/>
          <w:sz w:val="20"/>
          <w:szCs w:val="20"/>
          <w:lang w:bidi="th-TH"/>
        </w:rPr>
        <w:t xml:space="preserve"> </w:t>
      </w:r>
      <w:bookmarkStart w:id="65" w:name="_Hlk105508864"/>
      <w:r w:rsidR="00907BFF">
        <w:rPr>
          <w:rFonts w:ascii="Trebuchet MS" w:eastAsia="Arial Unicode MS" w:hAnsi="Trebuchet MS" w:cstheme="minorHAnsi"/>
          <w:sz w:val="20"/>
          <w:szCs w:val="20"/>
          <w:lang w:bidi="th-TH"/>
        </w:rPr>
        <w:t>ou reunião de sócios do Fiado</w:t>
      </w:r>
      <w:bookmarkEnd w:id="65"/>
      <w:r w:rsidR="00907BFF">
        <w:rPr>
          <w:rFonts w:ascii="Trebuchet MS" w:eastAsia="Arial Unicode MS" w:hAnsi="Trebuchet MS" w:cstheme="minorHAnsi"/>
          <w:sz w:val="20"/>
          <w:szCs w:val="20"/>
          <w:lang w:bidi="th-TH"/>
        </w:rPr>
        <w:t>r</w:t>
      </w:r>
      <w:r w:rsidRPr="00EA1F05">
        <w:rPr>
          <w:rFonts w:ascii="Trebuchet MS" w:eastAsia="Arial Unicode MS" w:hAnsi="Trebuchet MS" w:cstheme="minorHAnsi"/>
          <w:sz w:val="20"/>
          <w:szCs w:val="20"/>
          <w:lang w:bidi="th-TH"/>
        </w:rPr>
        <w:t xml:space="preserve"> que, de alguma forma, envolvam interesse do Agente Fiduciário ou d</w:t>
      </w:r>
      <w:r>
        <w:rPr>
          <w:rFonts w:ascii="Trebuchet MS" w:eastAsia="Arial Unicode MS" w:hAnsi="Trebuchet MS" w:cstheme="minorHAnsi"/>
          <w:sz w:val="20"/>
          <w:szCs w:val="20"/>
          <w:lang w:bidi="th-TH"/>
        </w:rPr>
        <w:t>a</w:t>
      </w:r>
      <w:r w:rsidRPr="00EA1F05">
        <w:rPr>
          <w:rFonts w:ascii="Trebuchet MS" w:eastAsia="Arial Unicode MS" w:hAnsi="Trebuchet MS" w:cstheme="minorHAnsi"/>
          <w:sz w:val="20"/>
          <w:szCs w:val="20"/>
          <w:lang w:bidi="th-TH"/>
        </w:rPr>
        <w:t xml:space="preserve"> Debenturista, em até 10 (dez) Dias Úteis contados da realização;</w:t>
      </w:r>
    </w:p>
    <w:p w14:paraId="1D2D1476" w14:textId="77777777" w:rsidR="00EA1F05" w:rsidRDefault="00EA1F05" w:rsidP="00EA1F05">
      <w:pPr>
        <w:pStyle w:val="PargrafodaLista"/>
        <w:rPr>
          <w:rFonts w:ascii="Trebuchet MS" w:eastAsia="Arial Unicode MS" w:hAnsi="Trebuchet MS" w:cstheme="minorHAnsi"/>
          <w:b/>
          <w:smallCaps/>
          <w:sz w:val="20"/>
          <w:szCs w:val="20"/>
          <w:lang w:bidi="th-TH"/>
        </w:rPr>
      </w:pPr>
    </w:p>
    <w:p w14:paraId="6576AE49" w14:textId="77777777" w:rsidR="00EA1F05" w:rsidRDefault="00EA1F05"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EA1F05">
        <w:rPr>
          <w:rFonts w:ascii="Trebuchet MS" w:eastAsia="Arial Unicode MS" w:hAnsi="Trebuchet MS" w:cstheme="minorHAnsi"/>
          <w:sz w:val="20"/>
          <w:szCs w:val="20"/>
          <w:lang w:bidi="th-TH"/>
        </w:rPr>
        <w:t>qualquer informação que venha a ser solicitada pelo Agente Fiduciário, a fim de que este possa cumprir as suas obrigações nos termos desta Escritura de Emissão, no prazo de até 5 (cinco) Dias Úteis da respectiva solicitação ou em menor prazo, conforme previsto nesta Escritura de Emissão;</w:t>
      </w:r>
    </w:p>
    <w:p w14:paraId="150901EF" w14:textId="77777777" w:rsidR="00595CD1" w:rsidRDefault="00595CD1" w:rsidP="00595CD1">
      <w:pPr>
        <w:pStyle w:val="PargrafodaLista"/>
        <w:rPr>
          <w:rFonts w:ascii="Trebuchet MS" w:eastAsia="Arial Unicode MS" w:hAnsi="Trebuchet MS" w:cstheme="minorHAnsi"/>
          <w:sz w:val="20"/>
          <w:szCs w:val="20"/>
          <w:lang w:bidi="th-TH"/>
        </w:rPr>
      </w:pPr>
    </w:p>
    <w:p w14:paraId="159BF861" w14:textId="77777777" w:rsidR="00595CD1"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anualmente, em até 90 (noventa) dias a contar do encerramento do exercício social, as demonstrações financeiras auditadas do</w:t>
      </w:r>
      <w:r>
        <w:rPr>
          <w:rFonts w:ascii="Trebuchet MS" w:eastAsia="Arial Unicode MS" w:hAnsi="Trebuchet MS" w:cstheme="minorHAnsi"/>
          <w:sz w:val="20"/>
          <w:szCs w:val="20"/>
          <w:lang w:bidi="th-TH"/>
        </w:rPr>
        <w:t xml:space="preserve"> Fiador</w:t>
      </w:r>
      <w:r w:rsidRPr="00595CD1">
        <w:rPr>
          <w:rFonts w:ascii="Trebuchet MS" w:eastAsia="Arial Unicode MS" w:hAnsi="Trebuchet MS" w:cstheme="minorHAnsi"/>
          <w:sz w:val="20"/>
          <w:szCs w:val="20"/>
          <w:lang w:bidi="th-TH"/>
        </w:rPr>
        <w:t>;</w:t>
      </w:r>
      <w:r w:rsidR="00E24A15">
        <w:rPr>
          <w:rFonts w:ascii="Trebuchet MS" w:eastAsia="Arial Unicode MS" w:hAnsi="Trebuchet MS" w:cstheme="minorHAnsi"/>
          <w:sz w:val="20"/>
          <w:szCs w:val="20"/>
          <w:lang w:bidi="th-TH"/>
        </w:rPr>
        <w:t xml:space="preserve"> </w:t>
      </w:r>
    </w:p>
    <w:p w14:paraId="1B9470D1" w14:textId="77777777" w:rsidR="00AD59AD" w:rsidRDefault="00AD59AD" w:rsidP="00D16A56">
      <w:pPr>
        <w:pStyle w:val="PargrafodaLista"/>
        <w:rPr>
          <w:rFonts w:ascii="Trebuchet MS" w:eastAsia="Arial Unicode MS" w:hAnsi="Trebuchet MS" w:cstheme="minorHAnsi"/>
          <w:sz w:val="20"/>
          <w:szCs w:val="20"/>
          <w:lang w:bidi="th-TH"/>
        </w:rPr>
      </w:pPr>
    </w:p>
    <w:p w14:paraId="28B8B1A8" w14:textId="77777777" w:rsidR="00AD59AD" w:rsidRDefault="00AD59AD"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Pr>
          <w:rFonts w:ascii="Trebuchet MS" w:hAnsi="Trebuchet MS"/>
          <w:w w:val="0"/>
          <w:sz w:val="20"/>
          <w:szCs w:val="20"/>
        </w:rPr>
        <w:t xml:space="preserve">apresentar, em suas respectivas demonstrações financeiras </w:t>
      </w:r>
      <w:r w:rsidRPr="00A66056">
        <w:rPr>
          <w:rFonts w:ascii="Trebuchet MS" w:eastAsia="Arial Unicode MS" w:hAnsi="Trebuchet MS" w:cstheme="minorHAnsi"/>
          <w:sz w:val="20"/>
          <w:szCs w:val="20"/>
          <w:lang w:bidi="th-TH"/>
        </w:rPr>
        <w:t>auditadas</w:t>
      </w:r>
      <w:r>
        <w:rPr>
          <w:rFonts w:ascii="Trebuchet MS" w:eastAsia="Arial Unicode MS" w:hAnsi="Trebuchet MS" w:cstheme="minorHAnsi"/>
          <w:sz w:val="20"/>
          <w:szCs w:val="20"/>
          <w:lang w:bidi="th-TH"/>
        </w:rPr>
        <w:t xml:space="preserve"> anuais, da Emissora e/ou do Fiador, </w:t>
      </w:r>
      <w:r w:rsidRPr="009103F7">
        <w:rPr>
          <w:rFonts w:ascii="Trebuchet MS" w:eastAsia="Arial Unicode MS" w:hAnsi="Trebuchet MS" w:cstheme="minorHAnsi"/>
          <w:sz w:val="20"/>
          <w:szCs w:val="20"/>
          <w:lang w:bidi="th-TH"/>
        </w:rPr>
        <w:t>os percentuais de equipamentos e/ou maquinários e/ou veículos desonerados</w:t>
      </w:r>
      <w:r>
        <w:rPr>
          <w:rFonts w:ascii="Trebuchet MS" w:eastAsia="Arial Unicode MS" w:hAnsi="Trebuchet MS" w:cstheme="minorHAnsi"/>
          <w:sz w:val="20"/>
          <w:szCs w:val="20"/>
          <w:lang w:bidi="th-TH"/>
        </w:rPr>
        <w:t xml:space="preserve"> devidamente detalhados;</w:t>
      </w:r>
    </w:p>
    <w:p w14:paraId="5084488E" w14:textId="77777777" w:rsidR="00595CD1" w:rsidRDefault="00595CD1" w:rsidP="00595CD1">
      <w:pPr>
        <w:pStyle w:val="PargrafodaLista"/>
        <w:rPr>
          <w:rFonts w:ascii="Trebuchet MS" w:eastAsia="Arial Unicode MS" w:hAnsi="Trebuchet MS" w:cstheme="minorHAnsi"/>
          <w:sz w:val="20"/>
          <w:szCs w:val="20"/>
          <w:lang w:bidi="th-TH"/>
        </w:rPr>
      </w:pPr>
    </w:p>
    <w:p w14:paraId="7DE05735" w14:textId="77777777" w:rsidR="00595CD1"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trimestralmente, em até 20 (vinte) dias a contar do encerramento do trimestre (março, junho, setembro e dezembro), balanços assinados pelos diretores financeiros da Emissora e do</w:t>
      </w:r>
      <w:r>
        <w:rPr>
          <w:rFonts w:ascii="Trebuchet MS" w:eastAsia="Arial Unicode MS" w:hAnsi="Trebuchet MS" w:cstheme="minorHAnsi"/>
          <w:sz w:val="20"/>
          <w:szCs w:val="20"/>
          <w:lang w:bidi="th-TH"/>
        </w:rPr>
        <w:t xml:space="preserve"> Fiador</w:t>
      </w:r>
      <w:r w:rsidRPr="00595CD1">
        <w:rPr>
          <w:rFonts w:ascii="Trebuchet MS" w:eastAsia="Arial Unicode MS" w:hAnsi="Trebuchet MS" w:cstheme="minorHAnsi"/>
          <w:sz w:val="20"/>
          <w:szCs w:val="20"/>
          <w:lang w:bidi="th-TH"/>
        </w:rPr>
        <w:t>;</w:t>
      </w:r>
    </w:p>
    <w:p w14:paraId="227E947A" w14:textId="77777777" w:rsidR="00595CD1" w:rsidRDefault="00595CD1" w:rsidP="00595CD1">
      <w:pPr>
        <w:pStyle w:val="PargrafodaLista"/>
        <w:rPr>
          <w:rFonts w:ascii="Trebuchet MS" w:eastAsia="Arial Unicode MS" w:hAnsi="Trebuchet MS" w:cstheme="minorHAnsi"/>
          <w:sz w:val="20"/>
          <w:szCs w:val="20"/>
          <w:lang w:bidi="th-TH"/>
        </w:rPr>
      </w:pPr>
    </w:p>
    <w:p w14:paraId="6D12C87C" w14:textId="77777777" w:rsidR="00595CD1"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todos os demais documentos e informações que a Emissora</w:t>
      </w:r>
      <w:r w:rsidR="00907BFF">
        <w:rPr>
          <w:rFonts w:ascii="Trebuchet MS" w:eastAsia="Arial Unicode MS" w:hAnsi="Trebuchet MS" w:cstheme="minorHAnsi"/>
          <w:sz w:val="20"/>
          <w:szCs w:val="20"/>
          <w:lang w:bidi="th-TH"/>
        </w:rPr>
        <w:t xml:space="preserve"> </w:t>
      </w:r>
      <w:bookmarkStart w:id="66" w:name="_Hlk105508981"/>
      <w:r w:rsidR="00907BFF">
        <w:rPr>
          <w:rFonts w:ascii="Trebuchet MS" w:eastAsia="Arial Unicode MS" w:hAnsi="Trebuchet MS" w:cstheme="minorHAnsi"/>
          <w:sz w:val="20"/>
          <w:szCs w:val="20"/>
          <w:lang w:bidi="th-TH"/>
        </w:rPr>
        <w:t>e o Fiador</w:t>
      </w:r>
      <w:bookmarkEnd w:id="66"/>
      <w:r w:rsidRPr="00595CD1">
        <w:rPr>
          <w:rFonts w:ascii="Trebuchet MS" w:eastAsia="Arial Unicode MS" w:hAnsi="Trebuchet MS" w:cstheme="minorHAnsi"/>
          <w:sz w:val="20"/>
          <w:szCs w:val="20"/>
          <w:lang w:bidi="th-TH"/>
        </w:rPr>
        <w:t>, nos termos e condições previstos nesta Escritura de Emissão, se compromete</w:t>
      </w:r>
      <w:r w:rsidR="00907BFF">
        <w:rPr>
          <w:rFonts w:ascii="Trebuchet MS" w:eastAsia="Arial Unicode MS" w:hAnsi="Trebuchet MS" w:cstheme="minorHAnsi"/>
          <w:sz w:val="20"/>
          <w:szCs w:val="20"/>
          <w:lang w:bidi="th-TH"/>
        </w:rPr>
        <w:t>ram</w:t>
      </w:r>
      <w:r w:rsidRPr="00595CD1">
        <w:rPr>
          <w:rFonts w:ascii="Trebuchet MS" w:eastAsia="Arial Unicode MS" w:hAnsi="Trebuchet MS" w:cstheme="minorHAnsi"/>
          <w:sz w:val="20"/>
          <w:szCs w:val="20"/>
          <w:lang w:bidi="th-TH"/>
        </w:rPr>
        <w:t xml:space="preserve"> a enviar ao Agente Fiduciário;</w:t>
      </w:r>
    </w:p>
    <w:p w14:paraId="04A237C9" w14:textId="77777777" w:rsidR="00595CD1" w:rsidRDefault="00595CD1" w:rsidP="00595CD1">
      <w:pPr>
        <w:pStyle w:val="PargrafodaLista"/>
        <w:rPr>
          <w:rFonts w:ascii="Trebuchet MS" w:eastAsia="Arial Unicode MS" w:hAnsi="Trebuchet MS" w:cstheme="minorHAnsi"/>
          <w:sz w:val="20"/>
          <w:szCs w:val="20"/>
          <w:lang w:bidi="th-TH"/>
        </w:rPr>
      </w:pPr>
    </w:p>
    <w:p w14:paraId="5E42BB83" w14:textId="77777777" w:rsidR="00595CD1"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 xml:space="preserve">informações, dentro do prazo de 10 (dez) Dias Úteis contados da data de ciência da autuação, sobre quaisquer autuações pelos órgãos governamentais, de caráter fiscal, ambiental ou de defesa da </w:t>
      </w:r>
      <w:r w:rsidRPr="00595CD1">
        <w:rPr>
          <w:rFonts w:ascii="Trebuchet MS" w:eastAsia="Arial Unicode MS" w:hAnsi="Trebuchet MS" w:cstheme="minorHAnsi"/>
          <w:sz w:val="20"/>
          <w:szCs w:val="20"/>
          <w:lang w:bidi="th-TH"/>
        </w:rPr>
        <w:lastRenderedPageBreak/>
        <w:t>concorrência, entre outros, em relação à Emissora</w:t>
      </w:r>
      <w:r w:rsidR="00907BFF">
        <w:rPr>
          <w:rFonts w:ascii="Trebuchet MS" w:eastAsia="Arial Unicode MS" w:hAnsi="Trebuchet MS" w:cstheme="minorHAnsi"/>
          <w:sz w:val="20"/>
          <w:szCs w:val="20"/>
          <w:lang w:bidi="th-TH"/>
        </w:rPr>
        <w:t xml:space="preserve"> e ao Fiador</w:t>
      </w:r>
      <w:r w:rsidRPr="00595CD1">
        <w:rPr>
          <w:rFonts w:ascii="Trebuchet MS" w:eastAsia="Arial Unicode MS" w:hAnsi="Trebuchet MS" w:cstheme="minorHAnsi"/>
          <w:sz w:val="20"/>
          <w:szCs w:val="20"/>
          <w:lang w:bidi="th-TH"/>
        </w:rPr>
        <w:t xml:space="preserve">, de valor individual ou agregado (sempre quando da mesma natureza) superior a </w:t>
      </w:r>
      <w:r w:rsidR="001C374E">
        <w:rPr>
          <w:rFonts w:ascii="Trebuchet MS" w:eastAsia="Arial Unicode MS" w:hAnsi="Trebuchet MS" w:cstheme="minorHAnsi"/>
          <w:sz w:val="20"/>
          <w:szCs w:val="20"/>
          <w:lang w:bidi="th-TH"/>
        </w:rPr>
        <w:t xml:space="preserve">R$ </w:t>
      </w:r>
      <w:r w:rsidR="007B54ED">
        <w:rPr>
          <w:rFonts w:ascii="Trebuchet MS" w:eastAsia="Arial Unicode MS" w:hAnsi="Trebuchet MS" w:cstheme="minorHAnsi"/>
          <w:sz w:val="20"/>
          <w:szCs w:val="20"/>
          <w:lang w:bidi="th-TH"/>
        </w:rPr>
        <w:t xml:space="preserve">2.000.000,00 (dois milhões de reais); </w:t>
      </w:r>
      <w:r>
        <w:rPr>
          <w:rFonts w:ascii="Trebuchet MS" w:eastAsia="Arial Unicode MS" w:hAnsi="Trebuchet MS" w:cstheme="minorHAnsi"/>
          <w:sz w:val="20"/>
          <w:szCs w:val="20"/>
          <w:lang w:bidi="th-TH"/>
        </w:rPr>
        <w:t>e</w:t>
      </w:r>
    </w:p>
    <w:p w14:paraId="412071D9" w14:textId="77777777" w:rsidR="00595CD1" w:rsidRDefault="00595CD1" w:rsidP="00595CD1">
      <w:pPr>
        <w:pStyle w:val="PargrafodaLista"/>
        <w:rPr>
          <w:rFonts w:ascii="Trebuchet MS" w:eastAsia="Arial Unicode MS" w:hAnsi="Trebuchet MS" w:cstheme="minorHAnsi"/>
          <w:sz w:val="20"/>
          <w:szCs w:val="20"/>
          <w:lang w:bidi="th-TH"/>
        </w:rPr>
      </w:pPr>
    </w:p>
    <w:p w14:paraId="14BC62D5" w14:textId="77777777" w:rsidR="00595CD1" w:rsidRPr="00EA1F05"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 xml:space="preserve">semestralmente, relatório de acompanhamento de todos os processos em curso relacionados à Emissora e ao </w:t>
      </w:r>
      <w:r w:rsidR="001C374E">
        <w:rPr>
          <w:rFonts w:ascii="Trebuchet MS" w:eastAsia="Arial Unicode MS" w:hAnsi="Trebuchet MS" w:cstheme="minorHAnsi"/>
          <w:sz w:val="20"/>
          <w:szCs w:val="20"/>
          <w:lang w:bidi="th-TH"/>
        </w:rPr>
        <w:t>Fiador</w:t>
      </w:r>
      <w:r w:rsidRPr="00595CD1">
        <w:rPr>
          <w:rFonts w:ascii="Trebuchet MS" w:eastAsia="Arial Unicode MS" w:hAnsi="Trebuchet MS" w:cstheme="minorHAnsi"/>
          <w:sz w:val="20"/>
          <w:szCs w:val="20"/>
          <w:lang w:bidi="th-TH"/>
        </w:rPr>
        <w:t>, o qual deverá contar com a assinatura do escritório responsável pelas ações.</w:t>
      </w:r>
    </w:p>
    <w:p w14:paraId="1A28466B" w14:textId="77777777" w:rsidR="00556B36" w:rsidRPr="008B580C" w:rsidRDefault="00556B36" w:rsidP="00C23619">
      <w:pPr>
        <w:widowControl w:val="0"/>
        <w:tabs>
          <w:tab w:val="left" w:pos="0"/>
        </w:tabs>
        <w:spacing w:line="360" w:lineRule="auto"/>
        <w:jc w:val="both"/>
        <w:rPr>
          <w:rFonts w:ascii="Trebuchet MS" w:eastAsia="Arial Unicode MS" w:hAnsi="Trebuchet MS" w:cstheme="minorHAnsi"/>
          <w:sz w:val="20"/>
          <w:szCs w:val="20"/>
          <w:lang w:bidi="th-TH"/>
        </w:rPr>
      </w:pPr>
    </w:p>
    <w:p w14:paraId="162243D3"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manter a sua contabilidade atualizada e efetuar os respectivos registros de acordo com os princípios contábeis geralmente aceitos no Brasil, bem como não alterar a forma de contabilização atual, exceto por determinação legal ou normas da CVM;</w:t>
      </w:r>
    </w:p>
    <w:p w14:paraId="3B90BE09"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3AD72494"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não realizar operações fora de seu objeto social, observadas as disposições estatutárias, legais e regulamentares em vigor;</w:t>
      </w:r>
    </w:p>
    <w:p w14:paraId="6AA31C47"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0E80B9D2"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notificar</w:t>
      </w:r>
      <w:r w:rsidR="00091CD8"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em até 2 (dois) Dias Úteis de conhecimento do evento</w:t>
      </w:r>
      <w:r w:rsidR="00091CD8"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w:t>
      </w:r>
      <w:r w:rsidR="00091CD8" w:rsidRPr="008B580C">
        <w:rPr>
          <w:rFonts w:ascii="Trebuchet MS" w:eastAsia="Arial Unicode MS" w:hAnsi="Trebuchet MS" w:cstheme="minorHAnsi"/>
          <w:sz w:val="20"/>
          <w:szCs w:val="20"/>
          <w:lang w:bidi="th-TH"/>
        </w:rPr>
        <w:t xml:space="preserve">a </w:t>
      </w:r>
      <w:r w:rsidRPr="008B580C">
        <w:rPr>
          <w:rFonts w:ascii="Trebuchet MS" w:eastAsia="Arial Unicode MS" w:hAnsi="Trebuchet MS" w:cstheme="minorHAnsi"/>
          <w:sz w:val="20"/>
          <w:szCs w:val="20"/>
          <w:lang w:bidi="th-TH"/>
        </w:rPr>
        <w:t>Debenturista</w:t>
      </w:r>
      <w:r w:rsidR="00091CD8" w:rsidRPr="008B580C">
        <w:rPr>
          <w:rFonts w:ascii="Trebuchet MS" w:eastAsia="Arial Unicode MS" w:hAnsi="Trebuchet MS" w:cstheme="minorHAnsi"/>
          <w:sz w:val="20"/>
          <w:szCs w:val="20"/>
          <w:lang w:bidi="th-TH"/>
        </w:rPr>
        <w:t>, com cópia ao Agente Fiduciário dos CRI,</w:t>
      </w:r>
      <w:r w:rsidRPr="008B580C">
        <w:rPr>
          <w:rFonts w:ascii="Trebuchet MS" w:eastAsia="Arial Unicode MS" w:hAnsi="Trebuchet MS" w:cstheme="minorHAnsi"/>
          <w:sz w:val="20"/>
          <w:szCs w:val="20"/>
          <w:lang w:bidi="th-TH"/>
        </w:rPr>
        <w:t xml:space="preserve"> sobre qualquer ato ou fato que</w:t>
      </w:r>
      <w:r w:rsidR="00050954" w:rsidRPr="008B580C">
        <w:rPr>
          <w:rFonts w:ascii="Trebuchet MS" w:eastAsia="Arial Unicode MS" w:hAnsi="Trebuchet MS" w:cstheme="minorHAnsi"/>
          <w:sz w:val="20"/>
          <w:szCs w:val="20"/>
          <w:lang w:bidi="th-TH"/>
        </w:rPr>
        <w:t xml:space="preserve"> possa causar ou que</w:t>
      </w:r>
      <w:r w:rsidRPr="008B580C">
        <w:rPr>
          <w:rFonts w:ascii="Trebuchet MS" w:eastAsia="Arial Unicode MS" w:hAnsi="Trebuchet MS" w:cstheme="minorHAnsi"/>
          <w:sz w:val="20"/>
          <w:szCs w:val="20"/>
          <w:lang w:bidi="th-TH"/>
        </w:rPr>
        <w:t xml:space="preserve"> </w:t>
      </w:r>
      <w:r w:rsidR="00C23CE7" w:rsidRPr="008B580C">
        <w:rPr>
          <w:rFonts w:ascii="Trebuchet MS" w:eastAsia="Arial Unicode MS" w:hAnsi="Trebuchet MS" w:cstheme="minorHAnsi"/>
          <w:sz w:val="20"/>
          <w:szCs w:val="20"/>
          <w:lang w:bidi="th-TH"/>
        </w:rPr>
        <w:t>cause</w:t>
      </w:r>
      <w:r w:rsidRPr="008B580C">
        <w:rPr>
          <w:rFonts w:ascii="Trebuchet MS" w:eastAsia="Arial Unicode MS" w:hAnsi="Trebuchet MS" w:cstheme="minorHAnsi"/>
          <w:sz w:val="20"/>
          <w:szCs w:val="20"/>
          <w:lang w:bidi="th-TH"/>
        </w:rPr>
        <w:t xml:space="preserve"> interrupção ou suspensão de suas atividades ou que </w:t>
      </w:r>
      <w:r w:rsidR="00C23CE7" w:rsidRPr="008B580C">
        <w:rPr>
          <w:rFonts w:ascii="Trebuchet MS" w:eastAsia="Arial Unicode MS" w:hAnsi="Trebuchet MS" w:cstheme="minorHAnsi"/>
          <w:sz w:val="20"/>
          <w:szCs w:val="20"/>
          <w:lang w:bidi="th-TH"/>
        </w:rPr>
        <w:t xml:space="preserve">afetem </w:t>
      </w:r>
      <w:r w:rsidRPr="008B580C">
        <w:rPr>
          <w:rFonts w:ascii="Trebuchet MS" w:eastAsia="Arial Unicode MS" w:hAnsi="Trebuchet MS" w:cstheme="minorHAnsi"/>
          <w:sz w:val="20"/>
          <w:szCs w:val="20"/>
          <w:lang w:bidi="th-TH"/>
        </w:rPr>
        <w:t>negativamente sua habilidade de efetuar o pontual cumprimento de todas as obrigações previstas nesta Escritura de Emissão, bem como sobre a</w:t>
      </w:r>
      <w:r w:rsidR="00C23CE7" w:rsidRPr="008B580C">
        <w:rPr>
          <w:rFonts w:ascii="Trebuchet MS" w:eastAsia="Arial Unicode MS" w:hAnsi="Trebuchet MS" w:cstheme="minorHAnsi"/>
          <w:sz w:val="20"/>
          <w:szCs w:val="20"/>
          <w:lang w:bidi="th-TH"/>
        </w:rPr>
        <w:t xml:space="preserve"> ciência da</w:t>
      </w:r>
      <w:r w:rsidRPr="008B580C">
        <w:rPr>
          <w:rFonts w:ascii="Trebuchet MS" w:eastAsia="Arial Unicode MS" w:hAnsi="Trebuchet MS" w:cstheme="minorHAnsi"/>
          <w:sz w:val="20"/>
          <w:szCs w:val="20"/>
          <w:lang w:bidi="th-TH"/>
        </w:rPr>
        <w:t xml:space="preserve"> ocorrência de qualquer Evento de Vencimento Antecipado previsto nesta Escritura de Emissão;</w:t>
      </w:r>
    </w:p>
    <w:p w14:paraId="7B656196"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7B5DAF73"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efetuar recolhimento de quaisquer tributos</w:t>
      </w:r>
      <w:r w:rsidR="00EB78F1" w:rsidRPr="008B580C">
        <w:rPr>
          <w:rFonts w:ascii="Trebuchet MS" w:eastAsia="Arial Unicode MS" w:hAnsi="Trebuchet MS" w:cstheme="minorHAnsi"/>
          <w:sz w:val="20"/>
          <w:szCs w:val="20"/>
          <w:lang w:bidi="th-TH"/>
        </w:rPr>
        <w:t>, sejam impostos, taxas</w:t>
      </w:r>
      <w:r w:rsidRPr="008B580C">
        <w:rPr>
          <w:rFonts w:ascii="Trebuchet MS" w:eastAsia="Arial Unicode MS" w:hAnsi="Trebuchet MS" w:cstheme="minorHAnsi"/>
          <w:sz w:val="20"/>
          <w:szCs w:val="20"/>
          <w:lang w:bidi="th-TH"/>
        </w:rPr>
        <w:t xml:space="preserve"> ou contribuições que incidam ou venham a incidir sobre a Emissão e que sejam de responsabilidade da Emissora</w:t>
      </w:r>
      <w:r w:rsidR="00907BFF" w:rsidRPr="00907BFF">
        <w:rPr>
          <w:rFonts w:ascii="Trebuchet MS" w:eastAsia="Arial Unicode MS" w:hAnsi="Trebuchet MS" w:cstheme="minorHAnsi"/>
          <w:sz w:val="20"/>
          <w:szCs w:val="20"/>
          <w:lang w:bidi="th-TH"/>
        </w:rPr>
        <w:t xml:space="preserve"> </w:t>
      </w:r>
      <w:r w:rsidR="00907BFF">
        <w:rPr>
          <w:rFonts w:ascii="Trebuchet MS" w:eastAsia="Arial Unicode MS" w:hAnsi="Trebuchet MS" w:cstheme="minorHAnsi"/>
          <w:sz w:val="20"/>
          <w:szCs w:val="20"/>
          <w:lang w:bidi="th-TH"/>
        </w:rPr>
        <w:t>ou do Fiador</w:t>
      </w:r>
      <w:r w:rsidRPr="008B580C">
        <w:rPr>
          <w:rFonts w:ascii="Trebuchet MS" w:eastAsia="Arial Unicode MS" w:hAnsi="Trebuchet MS" w:cstheme="minorHAnsi"/>
          <w:sz w:val="20"/>
          <w:szCs w:val="20"/>
          <w:lang w:bidi="th-TH"/>
        </w:rPr>
        <w:t>, nos termos desta Escritura de Emissão</w:t>
      </w:r>
      <w:r w:rsidR="00907BFF">
        <w:rPr>
          <w:rFonts w:ascii="Trebuchet MS" w:eastAsia="Arial Unicode MS" w:hAnsi="Trebuchet MS" w:cstheme="minorHAnsi"/>
          <w:sz w:val="20"/>
          <w:szCs w:val="20"/>
          <w:lang w:bidi="th-TH"/>
        </w:rPr>
        <w:t xml:space="preserve"> </w:t>
      </w:r>
      <w:bookmarkStart w:id="67" w:name="_Hlk105509015"/>
      <w:r w:rsidR="00907BFF">
        <w:rPr>
          <w:rFonts w:ascii="Trebuchet MS" w:eastAsia="Arial Unicode MS" w:hAnsi="Trebuchet MS" w:cstheme="minorHAnsi"/>
          <w:sz w:val="20"/>
          <w:szCs w:val="20"/>
          <w:lang w:bidi="th-TH"/>
        </w:rPr>
        <w:t>e nos demais Documentos da Operação</w:t>
      </w:r>
      <w:bookmarkEnd w:id="67"/>
      <w:r w:rsidRPr="008B580C">
        <w:rPr>
          <w:rFonts w:ascii="Trebuchet MS" w:eastAsia="Arial Unicode MS" w:hAnsi="Trebuchet MS" w:cstheme="minorHAnsi"/>
          <w:sz w:val="20"/>
          <w:szCs w:val="20"/>
          <w:lang w:bidi="th-TH"/>
        </w:rPr>
        <w:t>;</w:t>
      </w:r>
    </w:p>
    <w:p w14:paraId="5420C7A3"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0897919C" w14:textId="77777777" w:rsidR="00265669"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manter-se devidamente organizada</w:t>
      </w:r>
      <w:r w:rsidR="00907BFF">
        <w:rPr>
          <w:rFonts w:ascii="Trebuchet MS" w:eastAsia="Arial Unicode MS" w:hAnsi="Trebuchet MS" w:cstheme="minorHAnsi"/>
          <w:sz w:val="20"/>
          <w:szCs w:val="20"/>
          <w:lang w:bidi="th-TH"/>
        </w:rPr>
        <w:t>s</w:t>
      </w:r>
      <w:r w:rsidRPr="008B580C">
        <w:rPr>
          <w:rFonts w:ascii="Trebuchet MS" w:eastAsia="Arial Unicode MS" w:hAnsi="Trebuchet MS" w:cstheme="minorHAnsi"/>
          <w:sz w:val="20"/>
          <w:szCs w:val="20"/>
          <w:lang w:bidi="th-TH"/>
        </w:rPr>
        <w:t xml:space="preserve"> e constituída</w:t>
      </w:r>
      <w:r w:rsidR="00907BFF">
        <w:rPr>
          <w:rFonts w:ascii="Trebuchet MS" w:eastAsia="Arial Unicode MS" w:hAnsi="Trebuchet MS" w:cstheme="minorHAnsi"/>
          <w:sz w:val="20"/>
          <w:szCs w:val="20"/>
          <w:lang w:bidi="th-TH"/>
        </w:rPr>
        <w:t>s</w:t>
      </w:r>
      <w:r w:rsidRPr="008B580C">
        <w:rPr>
          <w:rFonts w:ascii="Trebuchet MS" w:eastAsia="Arial Unicode MS" w:hAnsi="Trebuchet MS" w:cstheme="minorHAnsi"/>
          <w:sz w:val="20"/>
          <w:szCs w:val="20"/>
          <w:lang w:bidi="th-TH"/>
        </w:rPr>
        <w:t xml:space="preserve"> como uma sociedade por ações sob as leis brasileiras;</w:t>
      </w:r>
    </w:p>
    <w:p w14:paraId="39B9B589" w14:textId="77777777" w:rsidR="00265669" w:rsidRPr="008B580C" w:rsidRDefault="00265669" w:rsidP="00C23619">
      <w:pPr>
        <w:widowControl w:val="0"/>
        <w:tabs>
          <w:tab w:val="left" w:pos="0"/>
        </w:tabs>
        <w:spacing w:line="360" w:lineRule="auto"/>
        <w:jc w:val="both"/>
        <w:rPr>
          <w:rFonts w:ascii="Trebuchet MS" w:eastAsia="Arial Unicode MS" w:hAnsi="Trebuchet MS" w:cstheme="minorHAnsi"/>
          <w:sz w:val="20"/>
          <w:szCs w:val="20"/>
          <w:lang w:bidi="th-TH"/>
        </w:rPr>
      </w:pPr>
    </w:p>
    <w:p w14:paraId="24761486" w14:textId="77777777" w:rsidR="00265669" w:rsidRPr="008B580C" w:rsidRDefault="000F6C70"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cumprir</w:t>
      </w:r>
      <w:r w:rsidR="00CC25DA" w:rsidRPr="008B580C">
        <w:rPr>
          <w:rFonts w:ascii="Trebuchet MS" w:eastAsia="Arial Unicode MS" w:hAnsi="Trebuchet MS" w:cstheme="minorHAnsi"/>
          <w:sz w:val="20"/>
          <w:szCs w:val="20"/>
          <w:lang w:bidi="th-TH"/>
        </w:rPr>
        <w:t xml:space="preserve"> e/ou fazer cumprir, por si, por suas acionistas, </w:t>
      </w:r>
      <w:r w:rsidR="00050954" w:rsidRPr="008B580C">
        <w:rPr>
          <w:rFonts w:ascii="Trebuchet MS" w:eastAsia="Arial Unicode MS" w:hAnsi="Trebuchet MS" w:cstheme="minorHAnsi"/>
          <w:sz w:val="20"/>
          <w:szCs w:val="20"/>
          <w:lang w:bidi="th-TH"/>
        </w:rPr>
        <w:t xml:space="preserve">Fiador, </w:t>
      </w:r>
      <w:r w:rsidR="00CC25DA" w:rsidRPr="008B580C">
        <w:rPr>
          <w:rFonts w:ascii="Trebuchet MS" w:eastAsia="Arial Unicode MS" w:hAnsi="Trebuchet MS" w:cstheme="minorHAnsi"/>
          <w:sz w:val="20"/>
          <w:szCs w:val="20"/>
          <w:lang w:bidi="th-TH"/>
        </w:rPr>
        <w:t>controladas e seus respectivos administradores, empregados, agentes, representantes, fornecedores, contratados, subcontratados ou terceiros</w:t>
      </w:r>
      <w:r w:rsidR="008C61FD" w:rsidRPr="008B580C">
        <w:rPr>
          <w:rFonts w:ascii="Trebuchet MS" w:eastAsia="Arial Unicode MS" w:hAnsi="Trebuchet MS" w:cstheme="minorHAnsi"/>
          <w:sz w:val="20"/>
          <w:szCs w:val="20"/>
          <w:lang w:bidi="th-TH"/>
        </w:rPr>
        <w:t>, em todos os casos,</w:t>
      </w:r>
      <w:r w:rsidR="00CC25DA" w:rsidRPr="008B580C">
        <w:rPr>
          <w:rFonts w:ascii="Trebuchet MS" w:eastAsia="Arial Unicode MS" w:hAnsi="Trebuchet MS" w:cstheme="minorHAnsi"/>
          <w:sz w:val="20"/>
          <w:szCs w:val="20"/>
          <w:lang w:bidi="th-TH"/>
        </w:rPr>
        <w:t xml:space="preserve"> agindo em seu nome</w:t>
      </w:r>
      <w:r w:rsidR="00AF33C7"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em qualquer jurisdição na qual realize negócios ou possua ativos, integralmente a legislação e regulamentação relacionadas à saúde e segurança ocupacional, ao meio ambiente (incluindo mas não se limitando à legislação em vigor pertinente à Política Nacional do Meio Ambiente, às Resoluções do Conselho Nacional do Meio Ambiente – CONAMA) (“</w:t>
      </w:r>
      <w:r w:rsidRPr="008B580C">
        <w:rPr>
          <w:rFonts w:ascii="Trebuchet MS" w:eastAsia="Arial Unicode MS" w:hAnsi="Trebuchet MS" w:cstheme="minorHAnsi"/>
          <w:sz w:val="20"/>
          <w:szCs w:val="20"/>
          <w:u w:val="single"/>
          <w:lang w:bidi="th-TH"/>
        </w:rPr>
        <w:t>Legislação Socioambiental</w:t>
      </w:r>
      <w:r w:rsidRPr="008B580C">
        <w:rPr>
          <w:rFonts w:ascii="Trebuchet MS" w:eastAsia="Arial Unicode MS" w:hAnsi="Trebuchet MS" w:cstheme="minorHAnsi"/>
          <w:sz w:val="20"/>
          <w:szCs w:val="20"/>
          <w:lang w:bidi="th-TH"/>
        </w:rPr>
        <w:t xml:space="preserve">”) e trabalhista em vigor aplicável à Emissora, exceto por aquelas que estejam sendo questionadas de boa-fé, desde que tal questionamento tenha efeito suspensivo (e enquanto perdurar tal efeito), adotando as medidas e ações preventivas ou reparatórias, destinadas a evitar e corrigir eventuais danos ao meio ambiente e/ou a seus trabalhadores decorrentes de suas ações ou das atividades, não utilizando, em suas atividades comerciais e vinculadas a seu objeto social, formas nocivas ou de exploração de trabalho forçado e/ou mão de obra infantil prejudicial. A Emissora obriga-se, ainda, a proceder a todas as diligências socioambientais exigidas por lei ou por </w:t>
      </w:r>
      <w:r w:rsidRPr="008B580C">
        <w:rPr>
          <w:rFonts w:ascii="Trebuchet MS" w:eastAsia="Arial Unicode MS" w:hAnsi="Trebuchet MS" w:cstheme="minorHAnsi"/>
          <w:sz w:val="20"/>
          <w:szCs w:val="20"/>
          <w:lang w:bidi="th-TH"/>
        </w:rPr>
        <w:lastRenderedPageBreak/>
        <w:t>autoridade competente para suas atividades econômicas, preservando o meio ambiente e atendendo às determinações dos órgãos ambientais e de proteção aos trabalhadores, órgãos municipais, estaduais e federais que, subsidiariamente, venham a legislar ou regulamentar as normas ambientais e trabalhistas em vigor</w:t>
      </w:r>
      <w:r w:rsidR="001B0224" w:rsidRPr="008B580C">
        <w:rPr>
          <w:rFonts w:ascii="Trebuchet MS" w:eastAsia="Arial Unicode MS" w:hAnsi="Trebuchet MS" w:cstheme="minorHAnsi"/>
          <w:sz w:val="20"/>
          <w:szCs w:val="20"/>
          <w:lang w:bidi="th-TH"/>
        </w:rPr>
        <w:t>, bem como orientar seus clientes e prestadores de serviço adotarem as melhores práticas de proteção ao meio ambiente e relativas à segurança e saúde do trabalho, inclusive no tocante a não utilização de trabalho infantil ou análogo ao escravo, se possível mediante condição contratual específica</w:t>
      </w:r>
      <w:r w:rsidRPr="008B580C">
        <w:rPr>
          <w:rFonts w:ascii="Trebuchet MS" w:eastAsia="Arial Unicode MS" w:hAnsi="Trebuchet MS" w:cstheme="minorHAnsi"/>
          <w:sz w:val="20"/>
          <w:szCs w:val="20"/>
          <w:lang w:bidi="th-TH"/>
        </w:rPr>
        <w:t>;</w:t>
      </w:r>
    </w:p>
    <w:p w14:paraId="60FE24A8"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10D121EB" w14:textId="77777777" w:rsidR="007D56C7" w:rsidRPr="008B580C" w:rsidRDefault="000F6C70"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observar, cumprir e/ou fazer cumprir, por si, por suas coligadas, </w:t>
      </w:r>
      <w:r w:rsidR="00050954" w:rsidRPr="008B580C">
        <w:rPr>
          <w:rFonts w:ascii="Trebuchet MS" w:eastAsia="Arial Unicode MS" w:hAnsi="Trebuchet MS" w:cstheme="minorHAnsi"/>
          <w:sz w:val="20"/>
          <w:szCs w:val="20"/>
          <w:lang w:bidi="th-TH"/>
        </w:rPr>
        <w:t xml:space="preserve">Fiador, </w:t>
      </w:r>
      <w:r w:rsidRPr="008B580C">
        <w:rPr>
          <w:rFonts w:ascii="Trebuchet MS" w:eastAsia="Arial Unicode MS" w:hAnsi="Trebuchet MS" w:cstheme="minorHAnsi"/>
          <w:sz w:val="20"/>
          <w:szCs w:val="20"/>
          <w:lang w:bidi="th-TH"/>
        </w:rPr>
        <w:t>acionistas, controladas e seus respectivos administradores, empregados, agentes, representantes, fornecedores, contratados, subcontratados ou terceiros</w:t>
      </w:r>
      <w:r w:rsidR="00604703" w:rsidRPr="008B580C">
        <w:rPr>
          <w:rFonts w:ascii="Trebuchet MS" w:eastAsia="Arial Unicode MS" w:hAnsi="Trebuchet MS" w:cstheme="minorHAnsi"/>
          <w:sz w:val="20"/>
          <w:szCs w:val="20"/>
          <w:lang w:bidi="th-TH"/>
        </w:rPr>
        <w:t>, em todos os casos</w:t>
      </w:r>
      <w:r w:rsidRPr="008B580C">
        <w:rPr>
          <w:rFonts w:ascii="Trebuchet MS" w:eastAsia="Arial Unicode MS" w:hAnsi="Trebuchet MS" w:cstheme="minorHAnsi"/>
          <w:sz w:val="20"/>
          <w:szCs w:val="20"/>
          <w:lang w:bidi="th-TH"/>
        </w:rPr>
        <w:t xml:space="preserve"> agindo em nome</w:t>
      </w:r>
      <w:r w:rsidR="00604703" w:rsidRPr="008B580C">
        <w:rPr>
          <w:rFonts w:ascii="Trebuchet MS" w:eastAsia="Arial Unicode MS" w:hAnsi="Trebuchet MS" w:cstheme="minorHAnsi"/>
          <w:sz w:val="20"/>
          <w:szCs w:val="20"/>
          <w:lang w:bidi="th-TH"/>
        </w:rPr>
        <w:t xml:space="preserve"> da Emissora</w:t>
      </w:r>
      <w:r w:rsidR="00AF33C7"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ensej</w:t>
      </w:r>
      <w:r w:rsidR="00707F96" w:rsidRPr="008B580C">
        <w:rPr>
          <w:rFonts w:ascii="Trebuchet MS" w:eastAsia="Arial Unicode MS" w:hAnsi="Trebuchet MS" w:cstheme="minorHAnsi"/>
          <w:sz w:val="20"/>
          <w:szCs w:val="20"/>
          <w:lang w:bidi="th-TH"/>
        </w:rPr>
        <w:t>em</w:t>
      </w:r>
      <w:r w:rsidRPr="008B580C">
        <w:rPr>
          <w:rFonts w:ascii="Trebuchet MS" w:eastAsia="Arial Unicode MS" w:hAnsi="Trebuchet MS" w:cstheme="minorHAnsi"/>
          <w:sz w:val="20"/>
          <w:szCs w:val="20"/>
          <w:lang w:bidi="th-TH"/>
        </w:rPr>
        <w:t xml:space="preserve"> responsabilidade administrativa, civil ou criminal nos termos da Lei n</w:t>
      </w:r>
      <w:r w:rsidR="00090E86"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º 12.846, de 1º de agosto de 2013, conforme alterada </w:t>
      </w:r>
      <w:r w:rsidR="00390D68">
        <w:rPr>
          <w:rFonts w:ascii="Trebuchet MS" w:eastAsia="Arial Unicode MS" w:hAnsi="Trebuchet MS" w:cstheme="minorHAnsi"/>
          <w:sz w:val="20"/>
          <w:szCs w:val="20"/>
          <w:lang w:bidi="th-TH"/>
        </w:rPr>
        <w:t>(“</w:t>
      </w:r>
      <w:r w:rsidR="00390D68" w:rsidRPr="00085304">
        <w:rPr>
          <w:rFonts w:ascii="Trebuchet MS" w:eastAsia="Arial Unicode MS" w:hAnsi="Trebuchet MS" w:cstheme="minorHAnsi"/>
          <w:sz w:val="20"/>
          <w:szCs w:val="20"/>
          <w:u w:val="single"/>
          <w:lang w:bidi="th-TH"/>
        </w:rPr>
        <w:t>Lei 12.846</w:t>
      </w:r>
      <w:r w:rsidR="00390D68">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e do Decreto n</w:t>
      </w:r>
      <w:r w:rsidR="00090E86"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º 8.420, de 18 de março de 2015, o </w:t>
      </w:r>
      <w:r w:rsidRPr="008B580C">
        <w:rPr>
          <w:rFonts w:ascii="Trebuchet MS" w:eastAsia="Arial Unicode MS" w:hAnsi="Trebuchet MS" w:cstheme="minorHAnsi"/>
          <w:i/>
          <w:sz w:val="20"/>
          <w:szCs w:val="20"/>
          <w:lang w:bidi="th-TH"/>
        </w:rPr>
        <w:t>UK Bribery Act of</w:t>
      </w:r>
      <w:r w:rsidRPr="008B580C">
        <w:rPr>
          <w:rFonts w:ascii="Trebuchet MS" w:eastAsia="Arial Unicode MS" w:hAnsi="Trebuchet MS" w:cstheme="minorHAnsi"/>
          <w:sz w:val="20"/>
          <w:szCs w:val="20"/>
          <w:lang w:bidi="th-TH"/>
        </w:rPr>
        <w:t xml:space="preserve"> 2010 e a </w:t>
      </w:r>
      <w:r w:rsidRPr="008B580C">
        <w:rPr>
          <w:rFonts w:ascii="Trebuchet MS" w:eastAsia="Arial Unicode MS" w:hAnsi="Trebuchet MS" w:cstheme="minorHAnsi"/>
          <w:i/>
          <w:sz w:val="20"/>
          <w:szCs w:val="20"/>
          <w:lang w:bidi="th-TH"/>
        </w:rPr>
        <w:t>U.S. Foreign Corrupt Practices Act of</w:t>
      </w:r>
      <w:r w:rsidRPr="008B580C">
        <w:rPr>
          <w:rFonts w:ascii="Trebuchet MS" w:eastAsia="Arial Unicode MS" w:hAnsi="Trebuchet MS" w:cstheme="minorHAnsi"/>
          <w:sz w:val="20"/>
          <w:szCs w:val="20"/>
          <w:lang w:bidi="th-TH"/>
        </w:rPr>
        <w:t xml:space="preserve"> 1977, conforme aplicáveis (em conjunto “</w:t>
      </w:r>
      <w:r w:rsidRPr="008B580C">
        <w:rPr>
          <w:rFonts w:ascii="Trebuchet MS" w:eastAsia="Arial Unicode MS" w:hAnsi="Trebuchet MS" w:cstheme="minorHAnsi"/>
          <w:sz w:val="20"/>
          <w:szCs w:val="20"/>
          <w:u w:val="single"/>
          <w:lang w:bidi="th-TH"/>
        </w:rPr>
        <w:t>Leis Anticorrupção</w:t>
      </w:r>
      <w:r w:rsidRPr="008B580C">
        <w:rPr>
          <w:rFonts w:ascii="Trebuchet MS" w:eastAsia="Arial Unicode MS" w:hAnsi="Trebuchet MS" w:cstheme="minorHAnsi"/>
          <w:sz w:val="20"/>
          <w:szCs w:val="20"/>
          <w:lang w:bidi="th-TH"/>
        </w:rPr>
        <w:t>”), devendo (a) envidar melhores esforços para adotar políticas e procedimentos internos que assegurem integral cumprimento das leis acima, nos termos do Decreto nº 8.420, de 18 de março de 2015; (b) dar conhecimento pleno de tais normas a todos os seus profissionais e/ou os demais prestadores de serviços, previamente ao início de sua atuação no âmbito da Oferta Restrita; e (c) abster-se de praticar atos de corrupção e de agir de forma lesiva à administração pública, nacional ou estrangeira</w:t>
      </w:r>
      <w:r w:rsidR="002E1B45" w:rsidRPr="008B580C">
        <w:rPr>
          <w:rFonts w:ascii="Trebuchet MS" w:eastAsia="Arial Unicode MS" w:hAnsi="Trebuchet MS" w:cstheme="minorHAnsi"/>
          <w:sz w:val="20"/>
          <w:szCs w:val="20"/>
          <w:lang w:bidi="th-TH"/>
        </w:rPr>
        <w:t>;</w:t>
      </w:r>
    </w:p>
    <w:p w14:paraId="420EE287"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50152AAF"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observar a legislação e regulamentação tributária aplicável, mantendo-se em situação de regularidade perante autoridades governamentais ou fiscais, bem como efetuar o pontual pagamento de tributos que sejam devidos ou que devam ser recolhidos</w:t>
      </w:r>
      <w:r w:rsidR="00C16DBB" w:rsidRPr="008B580C">
        <w:rPr>
          <w:rFonts w:ascii="Trebuchet MS" w:eastAsia="Arial Unicode MS" w:hAnsi="Trebuchet MS" w:cstheme="minorHAnsi"/>
          <w:sz w:val="20"/>
          <w:szCs w:val="20"/>
          <w:lang w:bidi="th-TH"/>
        </w:rPr>
        <w:t>, exceto nos casos em que tais pagamentos sejam discutidos de boa-fé, em juízo ou adm</w:t>
      </w:r>
      <w:r w:rsidR="00C23CE7" w:rsidRPr="008B580C">
        <w:rPr>
          <w:rFonts w:ascii="Trebuchet MS" w:eastAsia="Arial Unicode MS" w:hAnsi="Trebuchet MS" w:cstheme="minorHAnsi"/>
          <w:sz w:val="20"/>
          <w:szCs w:val="20"/>
          <w:lang w:bidi="th-TH"/>
        </w:rPr>
        <w:t>i</w:t>
      </w:r>
      <w:r w:rsidR="00C16DBB" w:rsidRPr="008B580C">
        <w:rPr>
          <w:rFonts w:ascii="Trebuchet MS" w:eastAsia="Arial Unicode MS" w:hAnsi="Trebuchet MS" w:cstheme="minorHAnsi"/>
          <w:sz w:val="20"/>
          <w:szCs w:val="20"/>
          <w:lang w:bidi="th-TH"/>
        </w:rPr>
        <w:t>nistrativamente</w:t>
      </w:r>
      <w:r w:rsidR="00EB78F1" w:rsidRPr="008B580C">
        <w:rPr>
          <w:rFonts w:ascii="Trebuchet MS" w:eastAsia="Arial Unicode MS" w:hAnsi="Trebuchet MS" w:cstheme="minorHAnsi"/>
          <w:sz w:val="20"/>
          <w:szCs w:val="20"/>
          <w:lang w:bidi="th-TH"/>
        </w:rPr>
        <w:t>, estando estes suspensos ou garantidos</w:t>
      </w:r>
      <w:r w:rsidRPr="008B580C">
        <w:rPr>
          <w:rFonts w:ascii="Trebuchet MS" w:eastAsia="Arial Unicode MS" w:hAnsi="Trebuchet MS" w:cstheme="minorHAnsi"/>
          <w:sz w:val="20"/>
          <w:szCs w:val="20"/>
          <w:lang w:bidi="th-TH"/>
        </w:rPr>
        <w:t>;</w:t>
      </w:r>
    </w:p>
    <w:p w14:paraId="57136D04" w14:textId="77777777" w:rsidR="001B0224" w:rsidRPr="008B580C" w:rsidRDefault="001B0224" w:rsidP="00596979">
      <w:pPr>
        <w:widowControl w:val="0"/>
        <w:tabs>
          <w:tab w:val="left" w:pos="0"/>
        </w:tabs>
        <w:spacing w:line="360" w:lineRule="auto"/>
        <w:jc w:val="both"/>
        <w:rPr>
          <w:rFonts w:ascii="Trebuchet MS" w:eastAsia="Arial Unicode MS" w:hAnsi="Trebuchet MS" w:cstheme="minorHAnsi"/>
          <w:sz w:val="20"/>
          <w:szCs w:val="20"/>
          <w:lang w:bidi="th-TH"/>
        </w:rPr>
      </w:pPr>
    </w:p>
    <w:p w14:paraId="1F4A0C72" w14:textId="77777777" w:rsidR="001B0224" w:rsidRPr="008B580C" w:rsidRDefault="001B0224" w:rsidP="009A0F50">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manter válidas, eficazes, regulares, em perfeita ordem e em pleno vigor as licenças, concessões, autorizações, alvarás ou aprovações essenciais ao regular funcionamento da Emissora e de suas Controladas, inclusive ambientais, bem como para a assinatura desta Escritura de Emissão e dos documentos da Oferta e ao cumprimento de todas as obrigações neste e naqueles previstas, ressalvados os casos em que a Emissora comprove que possua provimento jurisdicional vigente autorizando a sua atuação sem as referidas licenças, concessões, autorizações, permissões, alvarás ou aprovações, ou nos casos em que tais licenças, concessões, autorizações, permissões, alvarás ou aprovações estejam em processo tempestivo de renovação perante os órgãos ou autoridades competentes; </w:t>
      </w:r>
    </w:p>
    <w:p w14:paraId="76CC2AA8"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118D668C"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notificar </w:t>
      </w:r>
      <w:r w:rsidR="009645ED" w:rsidRPr="008B580C">
        <w:rPr>
          <w:rFonts w:ascii="Trebuchet MS" w:eastAsia="Arial Unicode MS" w:hAnsi="Trebuchet MS" w:cstheme="minorHAnsi"/>
          <w:sz w:val="20"/>
          <w:szCs w:val="20"/>
          <w:lang w:bidi="th-TH"/>
        </w:rPr>
        <w:t xml:space="preserve">a </w:t>
      </w:r>
      <w:r w:rsidRPr="008B580C">
        <w:rPr>
          <w:rFonts w:ascii="Trebuchet MS" w:eastAsia="Arial Unicode MS" w:hAnsi="Trebuchet MS" w:cstheme="minorHAnsi"/>
          <w:sz w:val="20"/>
          <w:szCs w:val="20"/>
          <w:lang w:bidi="th-TH"/>
        </w:rPr>
        <w:t xml:space="preserve">Debenturista, </w:t>
      </w:r>
      <w:r w:rsidR="00091CD8" w:rsidRPr="008B580C">
        <w:rPr>
          <w:rFonts w:ascii="Trebuchet MS" w:eastAsia="Arial Unicode MS" w:hAnsi="Trebuchet MS" w:cstheme="minorHAnsi"/>
          <w:sz w:val="20"/>
          <w:szCs w:val="20"/>
          <w:lang w:bidi="th-TH"/>
        </w:rPr>
        <w:t xml:space="preserve">com cópia ao Agente Fiduciário dos CRI, </w:t>
      </w:r>
      <w:r w:rsidRPr="008B580C">
        <w:rPr>
          <w:rFonts w:ascii="Trebuchet MS" w:eastAsia="Arial Unicode MS" w:hAnsi="Trebuchet MS" w:cstheme="minorHAnsi"/>
          <w:sz w:val="20"/>
          <w:szCs w:val="20"/>
          <w:lang w:bidi="th-TH"/>
        </w:rPr>
        <w:t xml:space="preserve">em até 2 (dois) Dias Úteis, caso quaisquer das declarações aqui prestadas tornem-se total ou parcialmente inverídicas, incompletas ou incorretas; </w:t>
      </w:r>
    </w:p>
    <w:p w14:paraId="78A3B18B" w14:textId="77777777" w:rsidR="00556B36" w:rsidRPr="008B580C" w:rsidRDefault="00556B36" w:rsidP="00C23619">
      <w:pPr>
        <w:pStyle w:val="PargrafodaLista"/>
        <w:widowControl w:val="0"/>
        <w:spacing w:line="360" w:lineRule="auto"/>
        <w:rPr>
          <w:rFonts w:ascii="Trebuchet MS" w:eastAsia="Arial Unicode MS" w:hAnsi="Trebuchet MS" w:cstheme="minorHAnsi"/>
          <w:sz w:val="20"/>
          <w:szCs w:val="20"/>
          <w:lang w:bidi="th-TH"/>
        </w:rPr>
      </w:pPr>
    </w:p>
    <w:p w14:paraId="3ADF138A" w14:textId="77777777" w:rsidR="00A36166"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não </w:t>
      </w:r>
      <w:r w:rsidR="00645BFF" w:rsidRPr="008B580C">
        <w:rPr>
          <w:rFonts w:ascii="Trebuchet MS" w:eastAsia="Arial Unicode MS" w:hAnsi="Trebuchet MS" w:cstheme="minorHAnsi"/>
          <w:sz w:val="20"/>
          <w:szCs w:val="20"/>
          <w:lang w:bidi="th-TH"/>
        </w:rPr>
        <w:t xml:space="preserve">prometer, </w:t>
      </w:r>
      <w:r w:rsidRPr="008B580C">
        <w:rPr>
          <w:rFonts w:ascii="Trebuchet MS" w:eastAsia="Arial Unicode MS" w:hAnsi="Trebuchet MS" w:cstheme="minorHAnsi"/>
          <w:sz w:val="20"/>
          <w:szCs w:val="20"/>
          <w:lang w:bidi="th-TH"/>
        </w:rPr>
        <w:t>ceder, transferir ou de qualquer outra forma alienar quaisquer de suas obrigações relacionadas às Debêntures, sem a prévia e exp</w:t>
      </w:r>
      <w:r w:rsidR="00CE1CE0" w:rsidRPr="008B580C">
        <w:rPr>
          <w:rFonts w:ascii="Trebuchet MS" w:eastAsia="Arial Unicode MS" w:hAnsi="Trebuchet MS" w:cstheme="minorHAnsi"/>
          <w:sz w:val="20"/>
          <w:szCs w:val="20"/>
          <w:lang w:bidi="th-TH"/>
        </w:rPr>
        <w:t xml:space="preserve">ressa aprovação </w:t>
      </w:r>
      <w:r w:rsidR="00F31C94" w:rsidRPr="008B580C">
        <w:rPr>
          <w:rFonts w:ascii="Trebuchet MS" w:eastAsia="Arial Unicode MS" w:hAnsi="Trebuchet MS" w:cstheme="minorHAnsi"/>
          <w:sz w:val="20"/>
          <w:szCs w:val="20"/>
          <w:lang w:bidi="th-TH"/>
        </w:rPr>
        <w:t>da</w:t>
      </w:r>
      <w:r w:rsidR="00CE1CE0" w:rsidRPr="008B580C">
        <w:rPr>
          <w:rFonts w:ascii="Trebuchet MS" w:eastAsia="Arial Unicode MS" w:hAnsi="Trebuchet MS" w:cstheme="minorHAnsi"/>
          <w:sz w:val="20"/>
          <w:szCs w:val="20"/>
          <w:lang w:bidi="th-TH"/>
        </w:rPr>
        <w:t xml:space="preserve"> Debenturista</w:t>
      </w:r>
      <w:r w:rsidR="00A36166" w:rsidRPr="008B580C">
        <w:rPr>
          <w:rFonts w:ascii="Trebuchet MS" w:eastAsia="Arial Unicode MS" w:hAnsi="Trebuchet MS" w:cstheme="minorHAnsi"/>
          <w:sz w:val="20"/>
          <w:szCs w:val="20"/>
          <w:lang w:bidi="th-TH"/>
        </w:rPr>
        <w:t>;</w:t>
      </w:r>
      <w:r w:rsidR="0068411D" w:rsidRPr="008B580C">
        <w:rPr>
          <w:rFonts w:ascii="Trebuchet MS" w:eastAsia="Arial Unicode MS" w:hAnsi="Trebuchet MS" w:cstheme="minorHAnsi"/>
          <w:sz w:val="20"/>
          <w:szCs w:val="20"/>
          <w:lang w:bidi="th-TH"/>
        </w:rPr>
        <w:t xml:space="preserve"> </w:t>
      </w:r>
    </w:p>
    <w:p w14:paraId="1AFD5A4B" w14:textId="77777777" w:rsidR="00050954" w:rsidRPr="008B580C" w:rsidRDefault="00050954" w:rsidP="00C23619">
      <w:pPr>
        <w:pStyle w:val="PargrafodaLista"/>
        <w:spacing w:line="360" w:lineRule="auto"/>
        <w:jc w:val="both"/>
        <w:rPr>
          <w:rFonts w:ascii="Trebuchet MS" w:eastAsia="Arial Unicode MS" w:hAnsi="Trebuchet MS" w:cstheme="minorHAnsi"/>
          <w:sz w:val="20"/>
          <w:szCs w:val="20"/>
          <w:lang w:bidi="th-TH"/>
        </w:rPr>
      </w:pPr>
    </w:p>
    <w:p w14:paraId="047DBBD4" w14:textId="77777777" w:rsidR="007D56C7" w:rsidRPr="008B580C" w:rsidRDefault="00A36166"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aplicar os recursos decorrentes desta Emissão exclusivamente de acordo com os termos previstos </w:t>
      </w:r>
      <w:r w:rsidR="00516111" w:rsidRPr="008B580C">
        <w:rPr>
          <w:rFonts w:ascii="Trebuchet MS" w:eastAsia="Arial Unicode MS" w:hAnsi="Trebuchet MS" w:cstheme="minorHAnsi"/>
          <w:sz w:val="20"/>
          <w:szCs w:val="20"/>
          <w:lang w:bidi="th-TH"/>
        </w:rPr>
        <w:t xml:space="preserve">na Cláusula </w:t>
      </w:r>
      <w:r w:rsidR="0053534E" w:rsidRPr="008B580C">
        <w:rPr>
          <w:rFonts w:ascii="Trebuchet MS" w:eastAsia="Arial Unicode MS" w:hAnsi="Trebuchet MS" w:cstheme="minorHAnsi"/>
          <w:sz w:val="20"/>
          <w:szCs w:val="20"/>
          <w:lang w:bidi="th-TH"/>
        </w:rPr>
        <w:t>3.5.</w:t>
      </w:r>
      <w:r w:rsidRPr="008B580C">
        <w:rPr>
          <w:rFonts w:ascii="Trebuchet MS" w:eastAsia="Arial Unicode MS" w:hAnsi="Trebuchet MS" w:cstheme="minorHAnsi"/>
          <w:sz w:val="20"/>
          <w:szCs w:val="20"/>
          <w:lang w:bidi="th-TH"/>
        </w:rPr>
        <w:t xml:space="preserve"> acima</w:t>
      </w:r>
      <w:r w:rsidR="00914834" w:rsidRPr="008B580C">
        <w:rPr>
          <w:rFonts w:ascii="Trebuchet MS" w:eastAsia="Arial Unicode MS" w:hAnsi="Trebuchet MS" w:cstheme="minorHAnsi"/>
          <w:sz w:val="20"/>
          <w:szCs w:val="20"/>
          <w:lang w:bidi="th-TH"/>
        </w:rPr>
        <w:t>, apresentando todos os Documentos Comprobatórios</w:t>
      </w:r>
      <w:r w:rsidR="0018652A" w:rsidRPr="008B580C">
        <w:rPr>
          <w:rFonts w:ascii="Trebuchet MS" w:eastAsia="Arial Unicode MS" w:hAnsi="Trebuchet MS" w:cstheme="minorHAnsi"/>
          <w:sz w:val="20"/>
          <w:szCs w:val="20"/>
          <w:lang w:bidi="th-TH"/>
        </w:rPr>
        <w:t xml:space="preserve"> e o Relatório </w:t>
      </w:r>
      <w:r w:rsidR="00C026C2">
        <w:rPr>
          <w:rFonts w:ascii="Trebuchet MS" w:eastAsia="Arial Unicode MS" w:hAnsi="Trebuchet MS" w:cstheme="minorHAnsi"/>
          <w:sz w:val="20"/>
          <w:szCs w:val="20"/>
          <w:lang w:bidi="th-TH"/>
        </w:rPr>
        <w:t>de Verificação Futuro</w:t>
      </w:r>
      <w:r w:rsidR="00C026C2" w:rsidRPr="008B580C">
        <w:rPr>
          <w:rFonts w:ascii="Trebuchet MS" w:eastAsia="Arial Unicode MS" w:hAnsi="Trebuchet MS" w:cstheme="minorHAnsi"/>
          <w:sz w:val="20"/>
          <w:szCs w:val="20"/>
          <w:lang w:bidi="th-TH"/>
        </w:rPr>
        <w:t xml:space="preserve"> </w:t>
      </w:r>
      <w:r w:rsidR="0018652A" w:rsidRPr="008B580C">
        <w:rPr>
          <w:rFonts w:ascii="Trebuchet MS" w:eastAsia="Arial Unicode MS" w:hAnsi="Trebuchet MS" w:cstheme="minorHAnsi"/>
          <w:sz w:val="20"/>
          <w:szCs w:val="20"/>
          <w:lang w:bidi="th-TH"/>
        </w:rPr>
        <w:t>à Debenturista e ao Agente Fiduciário dos CRI</w:t>
      </w:r>
      <w:r w:rsidR="0068411D" w:rsidRPr="008B580C">
        <w:rPr>
          <w:rFonts w:ascii="Trebuchet MS" w:eastAsia="Arial Unicode MS" w:hAnsi="Trebuchet MS" w:cstheme="minorHAnsi"/>
          <w:sz w:val="20"/>
          <w:szCs w:val="20"/>
          <w:lang w:bidi="th-TH"/>
        </w:rPr>
        <w:t xml:space="preserve">; </w:t>
      </w:r>
    </w:p>
    <w:p w14:paraId="669B598D" w14:textId="77777777" w:rsidR="0068411D" w:rsidRPr="008B580C" w:rsidRDefault="0068411D" w:rsidP="00C23619">
      <w:pPr>
        <w:pStyle w:val="PargrafodaLista"/>
        <w:spacing w:line="360" w:lineRule="auto"/>
        <w:jc w:val="both"/>
        <w:rPr>
          <w:rFonts w:ascii="Trebuchet MS" w:eastAsia="Arial Unicode MS" w:hAnsi="Trebuchet MS" w:cstheme="minorHAnsi"/>
          <w:sz w:val="20"/>
          <w:szCs w:val="20"/>
          <w:lang w:bidi="th-TH"/>
        </w:rPr>
      </w:pPr>
    </w:p>
    <w:p w14:paraId="70C7767F" w14:textId="77777777" w:rsidR="001B0224" w:rsidRPr="008B580C" w:rsidRDefault="0068411D"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manter seus bens adequadamente segurados, conforme</w:t>
      </w:r>
      <w:r w:rsidR="00260366"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práticas usualmente adotadas</w:t>
      </w:r>
      <w:r w:rsidR="00260366" w:rsidRPr="008B580C">
        <w:rPr>
          <w:rFonts w:ascii="Trebuchet MS" w:eastAsia="Arial Unicode MS" w:hAnsi="Trebuchet MS" w:cstheme="minorHAnsi"/>
          <w:sz w:val="20"/>
          <w:szCs w:val="20"/>
          <w:lang w:bidi="th-TH"/>
        </w:rPr>
        <w:t xml:space="preserve"> pelo mercado</w:t>
      </w:r>
      <w:r w:rsidR="00A86C34" w:rsidRPr="008B580C">
        <w:rPr>
          <w:rFonts w:ascii="Trebuchet MS" w:eastAsia="Arial Unicode MS" w:hAnsi="Trebuchet MS" w:cstheme="minorHAnsi"/>
          <w:sz w:val="20"/>
          <w:szCs w:val="20"/>
          <w:lang w:bidi="th-TH"/>
        </w:rPr>
        <w:t xml:space="preserve">; </w:t>
      </w:r>
    </w:p>
    <w:p w14:paraId="2F19E524" w14:textId="77777777" w:rsidR="001B0224" w:rsidRPr="008B580C" w:rsidRDefault="001B0224" w:rsidP="009A0F50">
      <w:pPr>
        <w:widowControl w:val="0"/>
        <w:tabs>
          <w:tab w:val="left" w:pos="0"/>
        </w:tabs>
        <w:spacing w:line="360" w:lineRule="auto"/>
        <w:ind w:left="360"/>
        <w:jc w:val="both"/>
        <w:rPr>
          <w:rFonts w:ascii="Trebuchet MS" w:eastAsia="Arial Unicode MS" w:hAnsi="Trebuchet MS" w:cstheme="minorHAnsi"/>
          <w:sz w:val="20"/>
          <w:szCs w:val="20"/>
          <w:lang w:bidi="th-TH"/>
        </w:rPr>
      </w:pPr>
    </w:p>
    <w:p w14:paraId="0F786B6D" w14:textId="77777777" w:rsidR="001B0224" w:rsidRPr="008B580C" w:rsidRDefault="001B0224" w:rsidP="00085304">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manter seguros patrimoniais conforme práticas em seu setor de atuação; </w:t>
      </w:r>
    </w:p>
    <w:p w14:paraId="19BDE3CE" w14:textId="77777777" w:rsidR="001B0224" w:rsidRPr="008B580C" w:rsidRDefault="001B0224" w:rsidP="009A0F50">
      <w:pPr>
        <w:widowControl w:val="0"/>
        <w:tabs>
          <w:tab w:val="left" w:pos="0"/>
        </w:tabs>
        <w:spacing w:line="360" w:lineRule="auto"/>
        <w:ind w:left="360"/>
        <w:jc w:val="both"/>
        <w:rPr>
          <w:rFonts w:ascii="Trebuchet MS" w:eastAsia="Arial Unicode MS" w:hAnsi="Trebuchet MS" w:cstheme="minorHAnsi"/>
          <w:sz w:val="20"/>
          <w:szCs w:val="20"/>
          <w:lang w:bidi="th-TH"/>
        </w:rPr>
      </w:pPr>
    </w:p>
    <w:p w14:paraId="24D919F3" w14:textId="77777777" w:rsidR="00A86C34" w:rsidRDefault="001B0224" w:rsidP="00C32ABA">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não celebrar qualquer contrato ou acordo ou praticar qualquer ato que restrinja os bens e direitos decorrentes </w:t>
      </w:r>
      <w:r w:rsidR="00C32ABA">
        <w:rPr>
          <w:rFonts w:ascii="Trebuchet MS" w:eastAsia="Arial Unicode MS" w:hAnsi="Trebuchet MS" w:cstheme="minorHAnsi"/>
          <w:sz w:val="20"/>
          <w:szCs w:val="20"/>
          <w:lang w:bidi="th-TH"/>
        </w:rPr>
        <w:t>do Contrato de Cessão Fiduciária</w:t>
      </w:r>
      <w:r w:rsidRPr="008B580C">
        <w:rPr>
          <w:rFonts w:ascii="Trebuchet MS" w:eastAsia="Arial Unicode MS" w:hAnsi="Trebuchet MS" w:cstheme="minorHAnsi"/>
          <w:sz w:val="20"/>
          <w:szCs w:val="20"/>
          <w:lang w:bidi="th-TH"/>
        </w:rPr>
        <w:t xml:space="preserve"> ou, ainda, que limite a capacidade do Agente Fiduciário dos CRI, em um cenário de execução, vender ou de outra forma dispor dos</w:t>
      </w:r>
      <w:r w:rsidR="00A035B0">
        <w:rPr>
          <w:rFonts w:ascii="Trebuchet MS" w:eastAsia="Arial Unicode MS" w:hAnsi="Trebuchet MS" w:cstheme="minorHAnsi"/>
          <w:sz w:val="20"/>
          <w:szCs w:val="20"/>
          <w:lang w:bidi="th-TH"/>
        </w:rPr>
        <w:t xml:space="preserve"> bens e direitos decorrentes do Contrato</w:t>
      </w:r>
      <w:r w:rsidRPr="008B580C">
        <w:rPr>
          <w:rFonts w:ascii="Trebuchet MS" w:eastAsia="Arial Unicode MS" w:hAnsi="Trebuchet MS" w:cstheme="minorHAnsi"/>
          <w:sz w:val="20"/>
          <w:szCs w:val="20"/>
          <w:lang w:bidi="th-TH"/>
        </w:rPr>
        <w:t xml:space="preserve"> de </w:t>
      </w:r>
      <w:r w:rsidR="00A035B0">
        <w:rPr>
          <w:rFonts w:ascii="Trebuchet MS" w:eastAsia="Arial Unicode MS" w:hAnsi="Trebuchet MS" w:cstheme="minorHAnsi"/>
          <w:sz w:val="20"/>
          <w:szCs w:val="20"/>
          <w:lang w:bidi="th-TH"/>
        </w:rPr>
        <w:t>Cessão Fiduciária</w:t>
      </w:r>
      <w:r w:rsidRPr="008B580C">
        <w:rPr>
          <w:rFonts w:ascii="Trebuchet MS" w:eastAsia="Arial Unicode MS" w:hAnsi="Trebuchet MS" w:cstheme="minorHAnsi"/>
          <w:sz w:val="20"/>
          <w:szCs w:val="20"/>
          <w:lang w:bidi="th-TH"/>
        </w:rPr>
        <w:t xml:space="preserve">, no todo ou em parte, nos termos e condições dispostos </w:t>
      </w:r>
      <w:r w:rsidR="00C32ABA">
        <w:rPr>
          <w:rFonts w:ascii="Trebuchet MS" w:eastAsia="Arial Unicode MS" w:hAnsi="Trebuchet MS" w:cstheme="minorHAnsi"/>
          <w:sz w:val="20"/>
          <w:szCs w:val="20"/>
          <w:lang w:bidi="th-TH"/>
        </w:rPr>
        <w:t>no Contrato de Cessão Fiduciária</w:t>
      </w:r>
      <w:r w:rsidR="00CF3CEE">
        <w:rPr>
          <w:rFonts w:ascii="Trebuchet MS" w:eastAsia="Arial Unicode MS" w:hAnsi="Trebuchet MS" w:cstheme="minorHAnsi"/>
          <w:sz w:val="20"/>
          <w:szCs w:val="20"/>
          <w:lang w:bidi="th-TH"/>
        </w:rPr>
        <w:t>; e</w:t>
      </w:r>
    </w:p>
    <w:p w14:paraId="37C53706" w14:textId="77777777" w:rsidR="00CF3CEE" w:rsidRDefault="00CF3CEE" w:rsidP="00863105">
      <w:pPr>
        <w:widowControl w:val="0"/>
        <w:tabs>
          <w:tab w:val="left" w:pos="0"/>
        </w:tabs>
        <w:spacing w:line="360" w:lineRule="auto"/>
        <w:jc w:val="both"/>
        <w:rPr>
          <w:rFonts w:ascii="Trebuchet MS" w:eastAsia="Arial Unicode MS" w:hAnsi="Trebuchet MS" w:cstheme="minorHAnsi"/>
          <w:sz w:val="20"/>
          <w:szCs w:val="20"/>
          <w:lang w:bidi="th-TH"/>
        </w:rPr>
      </w:pPr>
    </w:p>
    <w:p w14:paraId="23DCC06A" w14:textId="77777777" w:rsidR="00CF3CEE" w:rsidRPr="008B580C" w:rsidRDefault="00C026C2" w:rsidP="00C32ABA">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i</w:t>
      </w:r>
      <w:r w:rsidR="00CF3CEE">
        <w:rPr>
          <w:rFonts w:ascii="Trebuchet MS" w:eastAsia="Arial Unicode MS" w:hAnsi="Trebuchet MS" w:cstheme="minorHAnsi"/>
          <w:sz w:val="20"/>
          <w:szCs w:val="20"/>
          <w:lang w:bidi="th-TH"/>
        </w:rPr>
        <w:t xml:space="preserve">nformar imediatamente a Debenturista sobre qualquer inadimplência, discussão com a </w:t>
      </w:r>
      <w:r w:rsidR="00BA6EF4">
        <w:rPr>
          <w:rFonts w:ascii="Trebuchet MS" w:eastAsia="Arial Unicode MS" w:hAnsi="Trebuchet MS" w:cstheme="minorHAnsi"/>
          <w:sz w:val="20"/>
          <w:szCs w:val="20"/>
          <w:lang w:bidi="th-TH"/>
        </w:rPr>
        <w:t>Locatária Equipamentos</w:t>
      </w:r>
      <w:r w:rsidR="006E2E67">
        <w:rPr>
          <w:rFonts w:ascii="Trebuchet MS" w:eastAsia="Arial Unicode MS" w:hAnsi="Trebuchet MS" w:cstheme="minorHAnsi"/>
          <w:sz w:val="20"/>
          <w:szCs w:val="20"/>
          <w:lang w:bidi="th-TH"/>
        </w:rPr>
        <w:t>, ou com qualquer outra parte que seja ou venha a ser contratante da Emissora, cujos contratos, e por conseguinte, seus direitos creditórios, sejam ou venha a ser objeto do Contrato de Cessão Fiduciária</w:t>
      </w:r>
      <w:r w:rsidR="00CF3CEE">
        <w:rPr>
          <w:rFonts w:ascii="Trebuchet MS" w:eastAsia="Arial Unicode MS" w:hAnsi="Trebuchet MS" w:cstheme="minorHAnsi"/>
          <w:sz w:val="20"/>
          <w:szCs w:val="20"/>
          <w:lang w:bidi="th-TH"/>
        </w:rPr>
        <w:t>, pedido de rescisão ou qualquer outro fato que possa afetar o pagamento e recebimento dos Direitos Creditórios Contrato no âmbito do</w:t>
      </w:r>
      <w:r w:rsidR="00E30847">
        <w:rPr>
          <w:rFonts w:ascii="Trebuchet MS" w:eastAsia="Arial Unicode MS" w:hAnsi="Trebuchet MS" w:cstheme="minorHAnsi"/>
          <w:sz w:val="20"/>
          <w:szCs w:val="20"/>
          <w:lang w:bidi="th-TH"/>
        </w:rPr>
        <w:t>s</w:t>
      </w:r>
      <w:r w:rsidR="00CF3CEE">
        <w:rPr>
          <w:rFonts w:ascii="Trebuchet MS" w:eastAsia="Arial Unicode MS" w:hAnsi="Trebuchet MS" w:cstheme="minorHAnsi"/>
          <w:sz w:val="20"/>
          <w:szCs w:val="20"/>
          <w:lang w:bidi="th-TH"/>
        </w:rPr>
        <w:t xml:space="preserve"> Contrato</w:t>
      </w:r>
      <w:r w:rsidR="00E30847">
        <w:rPr>
          <w:rFonts w:ascii="Trebuchet MS" w:eastAsia="Arial Unicode MS" w:hAnsi="Trebuchet MS" w:cstheme="minorHAnsi"/>
          <w:sz w:val="20"/>
          <w:szCs w:val="20"/>
          <w:lang w:bidi="th-TH"/>
        </w:rPr>
        <w:t>s</w:t>
      </w:r>
      <w:r w:rsidR="00CF3CEE">
        <w:rPr>
          <w:rFonts w:ascii="Trebuchet MS" w:eastAsia="Arial Unicode MS" w:hAnsi="Trebuchet MS" w:cstheme="minorHAnsi"/>
          <w:sz w:val="20"/>
          <w:szCs w:val="20"/>
          <w:lang w:bidi="th-TH"/>
        </w:rPr>
        <w:t xml:space="preserve"> de Locação de Equipamentos.</w:t>
      </w:r>
    </w:p>
    <w:p w14:paraId="66CE772D" w14:textId="77777777" w:rsidR="00E24A15" w:rsidRPr="008B580C" w:rsidRDefault="00E24A15" w:rsidP="00C23619">
      <w:pPr>
        <w:widowControl w:val="0"/>
        <w:tabs>
          <w:tab w:val="left" w:pos="720"/>
        </w:tabs>
        <w:spacing w:line="360" w:lineRule="auto"/>
        <w:jc w:val="both"/>
        <w:rPr>
          <w:rFonts w:ascii="Trebuchet MS" w:eastAsia="Arial Unicode MS" w:hAnsi="Trebuchet MS" w:cstheme="minorHAnsi"/>
          <w:sz w:val="20"/>
          <w:szCs w:val="20"/>
          <w:lang w:bidi="th-TH"/>
        </w:rPr>
      </w:pPr>
    </w:p>
    <w:p w14:paraId="19BEDCEE" w14:textId="77777777" w:rsidR="007D56C7" w:rsidRPr="008B580C" w:rsidRDefault="009D0636" w:rsidP="00C23619">
      <w:pPr>
        <w:pStyle w:val="Default"/>
        <w:widowControl w:val="0"/>
        <w:numPr>
          <w:ilvl w:val="0"/>
          <w:numId w:val="4"/>
        </w:numPr>
        <w:spacing w:line="360" w:lineRule="auto"/>
        <w:ind w:left="0"/>
        <w:jc w:val="both"/>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w:t>
      </w:r>
      <w:r w:rsidR="00CE1CE0" w:rsidRPr="008B580C">
        <w:rPr>
          <w:rFonts w:ascii="Trebuchet MS" w:hAnsi="Trebuchet MS" w:cstheme="minorHAnsi"/>
          <w:b/>
          <w:sz w:val="20"/>
          <w:szCs w:val="20"/>
          <w:lang w:bidi="th-TH"/>
        </w:rPr>
        <w:t>OITAVA</w:t>
      </w:r>
      <w:r w:rsidRPr="008B580C">
        <w:rPr>
          <w:rFonts w:ascii="Trebuchet MS" w:hAnsi="Trebuchet MS" w:cstheme="minorHAnsi"/>
          <w:b/>
          <w:sz w:val="20"/>
          <w:szCs w:val="20"/>
          <w:lang w:bidi="th-TH"/>
        </w:rPr>
        <w:t xml:space="preserve"> </w:t>
      </w:r>
      <w:r w:rsidR="003E367F" w:rsidRPr="008B580C">
        <w:rPr>
          <w:rFonts w:ascii="Trebuchet MS" w:hAnsi="Trebuchet MS" w:cstheme="minorHAnsi"/>
          <w:b/>
          <w:sz w:val="20"/>
          <w:szCs w:val="20"/>
          <w:lang w:bidi="th-TH"/>
        </w:rPr>
        <w:t>–</w:t>
      </w:r>
      <w:r w:rsidRPr="008B580C">
        <w:rPr>
          <w:rFonts w:ascii="Trebuchet MS" w:hAnsi="Trebuchet MS" w:cstheme="minorHAnsi"/>
          <w:b/>
          <w:sz w:val="20"/>
          <w:szCs w:val="20"/>
          <w:lang w:bidi="th-TH"/>
        </w:rPr>
        <w:t xml:space="preserve"> </w:t>
      </w:r>
      <w:r w:rsidR="002E1B45" w:rsidRPr="008B580C">
        <w:rPr>
          <w:rFonts w:ascii="Trebuchet MS" w:hAnsi="Trebuchet MS" w:cstheme="minorHAnsi"/>
          <w:b/>
          <w:sz w:val="20"/>
          <w:szCs w:val="20"/>
          <w:lang w:bidi="th-TH"/>
        </w:rPr>
        <w:t xml:space="preserve">DECLARAÇÕES </w:t>
      </w:r>
      <w:r w:rsidR="008D3143" w:rsidRPr="008B580C">
        <w:rPr>
          <w:rFonts w:ascii="Trebuchet MS" w:hAnsi="Trebuchet MS" w:cstheme="minorHAnsi"/>
          <w:b/>
          <w:sz w:val="20"/>
          <w:szCs w:val="20"/>
          <w:lang w:bidi="th-TH"/>
        </w:rPr>
        <w:t>E GARANTIAS DA EMISSORA</w:t>
      </w:r>
      <w:r w:rsidR="002813C9" w:rsidRPr="008B580C">
        <w:rPr>
          <w:rFonts w:ascii="Trebuchet MS" w:hAnsi="Trebuchet MS" w:cstheme="minorHAnsi"/>
          <w:b/>
          <w:sz w:val="20"/>
          <w:szCs w:val="20"/>
          <w:lang w:bidi="th-TH"/>
        </w:rPr>
        <w:t xml:space="preserve"> E D</w:t>
      </w:r>
      <w:r w:rsidR="00556F5F" w:rsidRPr="008B580C">
        <w:rPr>
          <w:rFonts w:ascii="Trebuchet MS" w:hAnsi="Trebuchet MS" w:cstheme="minorHAnsi"/>
          <w:b/>
          <w:sz w:val="20"/>
          <w:szCs w:val="20"/>
          <w:lang w:bidi="th-TH"/>
        </w:rPr>
        <w:t>O</w:t>
      </w:r>
      <w:r w:rsidR="002813C9" w:rsidRPr="008B580C">
        <w:rPr>
          <w:rFonts w:ascii="Trebuchet MS" w:hAnsi="Trebuchet MS" w:cstheme="minorHAnsi"/>
          <w:b/>
          <w:sz w:val="20"/>
          <w:szCs w:val="20"/>
          <w:lang w:bidi="th-TH"/>
        </w:rPr>
        <w:t xml:space="preserve"> </w:t>
      </w:r>
      <w:r w:rsidR="007E05E9" w:rsidRPr="008B580C">
        <w:rPr>
          <w:rFonts w:ascii="Trebuchet MS" w:hAnsi="Trebuchet MS" w:cstheme="minorHAnsi"/>
          <w:b/>
          <w:sz w:val="20"/>
          <w:szCs w:val="20"/>
          <w:lang w:bidi="th-TH"/>
        </w:rPr>
        <w:t>FIADOR</w:t>
      </w:r>
      <w:r w:rsidR="00A37839" w:rsidRPr="008B580C">
        <w:rPr>
          <w:rFonts w:ascii="Trebuchet MS" w:hAnsi="Trebuchet MS" w:cstheme="minorHAnsi"/>
          <w:b/>
          <w:sz w:val="20"/>
          <w:szCs w:val="20"/>
          <w:lang w:bidi="th-TH"/>
        </w:rPr>
        <w:t xml:space="preserve"> </w:t>
      </w:r>
    </w:p>
    <w:p w14:paraId="4A2E594C" w14:textId="77777777" w:rsidR="007D56C7" w:rsidRPr="008B580C" w:rsidRDefault="007D56C7" w:rsidP="00C23619">
      <w:pPr>
        <w:widowControl w:val="0"/>
        <w:spacing w:line="360" w:lineRule="auto"/>
        <w:jc w:val="center"/>
        <w:rPr>
          <w:rFonts w:ascii="Trebuchet MS" w:eastAsia="Arial Unicode MS" w:hAnsi="Trebuchet MS" w:cstheme="minorHAnsi"/>
          <w:b/>
          <w:sz w:val="20"/>
          <w:szCs w:val="20"/>
          <w:lang w:bidi="th-TH"/>
        </w:rPr>
      </w:pPr>
    </w:p>
    <w:p w14:paraId="6F249358"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Declarações da Emissora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A Emissora</w:t>
      </w:r>
      <w:r w:rsidR="00DB6D9C" w:rsidRPr="008B580C">
        <w:rPr>
          <w:rFonts w:ascii="Trebuchet MS" w:hAnsi="Trebuchet MS" w:cstheme="minorHAnsi"/>
          <w:sz w:val="20"/>
          <w:szCs w:val="20"/>
          <w:lang w:bidi="th-TH"/>
        </w:rPr>
        <w:t xml:space="preserve"> e</w:t>
      </w:r>
      <w:r w:rsidR="002B652B" w:rsidRPr="008B580C">
        <w:rPr>
          <w:rFonts w:ascii="Trebuchet MS" w:hAnsi="Trebuchet MS" w:cstheme="minorHAnsi"/>
          <w:sz w:val="20"/>
          <w:szCs w:val="20"/>
          <w:lang w:bidi="th-TH"/>
        </w:rPr>
        <w:t xml:space="preserve"> </w:t>
      </w:r>
      <w:r w:rsidR="00C11B00" w:rsidRPr="008B580C">
        <w:rPr>
          <w:rFonts w:ascii="Trebuchet MS" w:hAnsi="Trebuchet MS" w:cstheme="minorHAnsi"/>
          <w:sz w:val="20"/>
          <w:szCs w:val="20"/>
          <w:lang w:bidi="th-TH"/>
        </w:rPr>
        <w:t>o</w:t>
      </w:r>
      <w:r w:rsidR="00E50B99" w:rsidRPr="008B580C">
        <w:rPr>
          <w:rFonts w:ascii="Trebuchet MS" w:hAnsi="Trebuchet MS" w:cstheme="minorHAnsi"/>
          <w:sz w:val="20"/>
          <w:szCs w:val="20"/>
          <w:lang w:bidi="th-TH"/>
        </w:rPr>
        <w:t xml:space="preserve"> </w:t>
      </w:r>
      <w:r w:rsidR="007E05E9" w:rsidRPr="008B580C">
        <w:rPr>
          <w:rFonts w:ascii="Trebuchet MS" w:hAnsi="Trebuchet MS" w:cstheme="minorHAnsi"/>
          <w:sz w:val="20"/>
          <w:szCs w:val="20"/>
          <w:lang w:bidi="th-TH"/>
        </w:rPr>
        <w:t>Fiador</w:t>
      </w:r>
      <w:r w:rsidR="002813C9"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declara</w:t>
      </w:r>
      <w:r w:rsidR="00293F59" w:rsidRPr="008B580C">
        <w:rPr>
          <w:rFonts w:ascii="Trebuchet MS" w:hAnsi="Trebuchet MS" w:cstheme="minorHAnsi"/>
          <w:sz w:val="20"/>
          <w:szCs w:val="20"/>
          <w:lang w:bidi="th-TH"/>
        </w:rPr>
        <w:t>m</w:t>
      </w:r>
      <w:r w:rsidR="002E1B45" w:rsidRPr="008B580C">
        <w:rPr>
          <w:rFonts w:ascii="Trebuchet MS" w:hAnsi="Trebuchet MS" w:cstheme="minorHAnsi"/>
          <w:sz w:val="20"/>
          <w:szCs w:val="20"/>
          <w:lang w:bidi="th-TH"/>
        </w:rPr>
        <w:t xml:space="preserve"> e garante</w:t>
      </w:r>
      <w:r w:rsidR="00293F59" w:rsidRPr="008B580C">
        <w:rPr>
          <w:rFonts w:ascii="Trebuchet MS" w:hAnsi="Trebuchet MS" w:cstheme="minorHAnsi"/>
          <w:sz w:val="20"/>
          <w:szCs w:val="20"/>
          <w:lang w:bidi="th-TH"/>
        </w:rPr>
        <w:t>m</w:t>
      </w:r>
      <w:r w:rsidR="002E1B45" w:rsidRPr="008B580C">
        <w:rPr>
          <w:rFonts w:ascii="Trebuchet MS" w:hAnsi="Trebuchet MS" w:cstheme="minorHAnsi"/>
          <w:sz w:val="20"/>
          <w:szCs w:val="20"/>
          <w:lang w:bidi="th-TH"/>
        </w:rPr>
        <w:t xml:space="preserve"> que na data de assinatura desta Escritura de Emissão: </w:t>
      </w:r>
    </w:p>
    <w:p w14:paraId="693595E5" w14:textId="77777777" w:rsidR="007D56C7" w:rsidRPr="008B580C" w:rsidRDefault="007D56C7" w:rsidP="00C23619">
      <w:pPr>
        <w:pStyle w:val="p0"/>
        <w:tabs>
          <w:tab w:val="clear" w:pos="720"/>
          <w:tab w:val="left" w:pos="900"/>
        </w:tabs>
        <w:spacing w:line="360" w:lineRule="auto"/>
        <w:rPr>
          <w:rFonts w:ascii="Trebuchet MS" w:eastAsia="Arial Unicode MS" w:hAnsi="Trebuchet MS" w:cstheme="minorHAnsi"/>
          <w:sz w:val="20"/>
          <w:lang w:bidi="th-TH"/>
        </w:rPr>
      </w:pPr>
    </w:p>
    <w:p w14:paraId="47C46701" w14:textId="77777777" w:rsidR="007D56C7" w:rsidRPr="008B580C" w:rsidRDefault="00A665D6"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a</w:t>
      </w:r>
      <w:r w:rsidR="002813C9" w:rsidRPr="008B580C">
        <w:rPr>
          <w:rFonts w:ascii="Trebuchet MS" w:eastAsia="Arial Unicode MS" w:hAnsi="Trebuchet MS" w:cstheme="minorHAnsi"/>
          <w:sz w:val="20"/>
          <w:lang w:bidi="th-TH"/>
        </w:rPr>
        <w:t xml:space="preserve"> Emissora</w:t>
      </w:r>
      <w:r w:rsidR="00DB6D9C" w:rsidRPr="008B580C">
        <w:rPr>
          <w:rFonts w:ascii="Trebuchet MS" w:eastAsia="Arial Unicode MS" w:hAnsi="Trebuchet MS" w:cstheme="minorHAnsi"/>
          <w:sz w:val="20"/>
          <w:lang w:bidi="th-TH"/>
        </w:rPr>
        <w:t xml:space="preserve"> e</w:t>
      </w:r>
      <w:r w:rsidR="00C11B00" w:rsidRPr="008B580C">
        <w:rPr>
          <w:rFonts w:ascii="Trebuchet MS" w:eastAsia="Arial Unicode MS" w:hAnsi="Trebuchet MS" w:cstheme="minorHAnsi"/>
          <w:sz w:val="20"/>
          <w:lang w:bidi="th-TH"/>
        </w:rPr>
        <w:t xml:space="preserve"> 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00B57B86"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são </w:t>
      </w:r>
      <w:r w:rsidR="002E1B45" w:rsidRPr="008B580C">
        <w:rPr>
          <w:rFonts w:ascii="Trebuchet MS" w:eastAsia="Arial Unicode MS" w:hAnsi="Trebuchet MS" w:cstheme="minorHAnsi"/>
          <w:sz w:val="20"/>
          <w:lang w:bidi="th-TH"/>
        </w:rPr>
        <w:t>sociedade</w:t>
      </w:r>
      <w:r w:rsidR="00ED1CFD"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xml:space="preserve"> devidamente constituída</w:t>
      </w:r>
      <w:r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com existência válida e em situação regular segundo as leis do Brasil, bem como est</w:t>
      </w:r>
      <w:r w:rsidR="00ED1CFD" w:rsidRPr="008B580C">
        <w:rPr>
          <w:rFonts w:ascii="Trebuchet MS" w:eastAsia="Arial Unicode MS" w:hAnsi="Trebuchet MS" w:cstheme="minorHAnsi"/>
          <w:sz w:val="20"/>
          <w:lang w:bidi="th-TH"/>
        </w:rPr>
        <w:t>ão</w:t>
      </w:r>
      <w:r w:rsidR="002E1B45" w:rsidRPr="008B580C">
        <w:rPr>
          <w:rFonts w:ascii="Trebuchet MS" w:eastAsia="Arial Unicode MS" w:hAnsi="Trebuchet MS" w:cstheme="minorHAnsi"/>
          <w:sz w:val="20"/>
          <w:lang w:bidi="th-TH"/>
        </w:rPr>
        <w:t xml:space="preserve"> devidamente autorizada</w:t>
      </w:r>
      <w:r w:rsidR="00ED1CFD"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xml:space="preserve"> a desempenhar as atividades descritas em seu</w:t>
      </w:r>
      <w:r w:rsidR="00ED1CFD"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xml:space="preserve"> objeto</w:t>
      </w:r>
      <w:r w:rsidR="00ED1CFD"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xml:space="preserve"> socia</w:t>
      </w:r>
      <w:r w:rsidR="00ED1CFD" w:rsidRPr="008B580C">
        <w:rPr>
          <w:rFonts w:ascii="Trebuchet MS" w:eastAsia="Arial Unicode MS" w:hAnsi="Trebuchet MS" w:cstheme="minorHAnsi"/>
          <w:sz w:val="20"/>
          <w:lang w:bidi="th-TH"/>
        </w:rPr>
        <w:t>is</w:t>
      </w:r>
      <w:r w:rsidR="002E1B45" w:rsidRPr="008B580C">
        <w:rPr>
          <w:rFonts w:ascii="Trebuchet MS" w:eastAsia="Arial Unicode MS" w:hAnsi="Trebuchet MS" w:cstheme="minorHAnsi"/>
          <w:sz w:val="20"/>
          <w:lang w:bidi="th-TH"/>
        </w:rPr>
        <w:t>;</w:t>
      </w:r>
    </w:p>
    <w:p w14:paraId="54B07205" w14:textId="77777777" w:rsidR="00026A76" w:rsidRPr="008B580C" w:rsidRDefault="00026A76" w:rsidP="005772CD">
      <w:pPr>
        <w:pStyle w:val="p0"/>
        <w:tabs>
          <w:tab w:val="clear" w:pos="720"/>
        </w:tabs>
        <w:spacing w:line="360" w:lineRule="auto"/>
        <w:rPr>
          <w:rFonts w:ascii="Trebuchet MS" w:eastAsia="Arial Unicode MS" w:hAnsi="Trebuchet MS" w:cstheme="minorHAnsi"/>
          <w:sz w:val="20"/>
          <w:lang w:bidi="th-TH"/>
        </w:rPr>
      </w:pPr>
    </w:p>
    <w:p w14:paraId="10130FCC" w14:textId="77777777" w:rsidR="00026A76" w:rsidRPr="008B580C" w:rsidRDefault="00026A76"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possuem plena capacidade e legitimidade para celebrar esta Escritura de Emissão e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4651C0C1" w14:textId="77777777" w:rsidR="00D4505B" w:rsidRPr="008B580C" w:rsidRDefault="00D4505B" w:rsidP="00122D60">
      <w:pPr>
        <w:pStyle w:val="p0"/>
        <w:tabs>
          <w:tab w:val="clear" w:pos="720"/>
        </w:tabs>
        <w:spacing w:line="360" w:lineRule="auto"/>
        <w:rPr>
          <w:rFonts w:ascii="Trebuchet MS" w:eastAsia="Arial Unicode MS" w:hAnsi="Trebuchet MS" w:cstheme="minorHAnsi"/>
          <w:sz w:val="20"/>
          <w:lang w:bidi="th-TH"/>
        </w:rPr>
      </w:pPr>
    </w:p>
    <w:p w14:paraId="495C7611"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est</w:t>
      </w:r>
      <w:r w:rsidR="00A665D6" w:rsidRPr="008B580C">
        <w:rPr>
          <w:rFonts w:ascii="Trebuchet MS" w:eastAsia="Arial Unicode MS" w:hAnsi="Trebuchet MS" w:cstheme="minorHAnsi"/>
          <w:sz w:val="20"/>
          <w:lang w:bidi="th-TH"/>
        </w:rPr>
        <w:t>ão</w:t>
      </w:r>
      <w:r w:rsidR="002813C9" w:rsidRPr="008B580C">
        <w:rPr>
          <w:rFonts w:ascii="Trebuchet MS" w:eastAsia="Arial Unicode MS" w:hAnsi="Trebuchet MS" w:cstheme="minorHAnsi"/>
          <w:sz w:val="20"/>
          <w:lang w:bidi="th-TH"/>
        </w:rPr>
        <w:t xml:space="preserve"> devidamente autorizad</w:t>
      </w:r>
      <w:r w:rsidR="00A665D6" w:rsidRPr="008B580C">
        <w:rPr>
          <w:rFonts w:ascii="Trebuchet MS" w:eastAsia="Arial Unicode MS" w:hAnsi="Trebuchet MS" w:cstheme="minorHAnsi"/>
          <w:sz w:val="20"/>
          <w:lang w:bidi="th-TH"/>
        </w:rPr>
        <w:t>os</w:t>
      </w:r>
      <w:r w:rsidRPr="008B580C">
        <w:rPr>
          <w:rFonts w:ascii="Trebuchet MS" w:eastAsia="Arial Unicode MS" w:hAnsi="Trebuchet MS" w:cstheme="minorHAnsi"/>
          <w:sz w:val="20"/>
          <w:lang w:bidi="th-TH"/>
        </w:rPr>
        <w:t xml:space="preserve"> a celebrar esta Escritura de Emissão</w:t>
      </w:r>
      <w:r w:rsidR="00C51757" w:rsidRPr="008B580C">
        <w:rPr>
          <w:rFonts w:ascii="Trebuchet MS" w:eastAsia="Arial Unicode MS" w:hAnsi="Trebuchet MS" w:cstheme="minorHAnsi"/>
          <w:sz w:val="20"/>
          <w:lang w:bidi="th-TH"/>
        </w:rPr>
        <w:t>,</w:t>
      </w:r>
      <w:r w:rsidRPr="008B580C">
        <w:rPr>
          <w:rFonts w:ascii="Trebuchet MS" w:eastAsia="Arial Unicode MS" w:hAnsi="Trebuchet MS" w:cstheme="minorHAnsi"/>
          <w:sz w:val="20"/>
          <w:lang w:bidi="th-TH"/>
        </w:rPr>
        <w:t xml:space="preserve"> </w:t>
      </w:r>
      <w:r w:rsidR="00C51757" w:rsidRPr="008B580C">
        <w:rPr>
          <w:rFonts w:ascii="Trebuchet MS" w:eastAsia="Arial Unicode MS" w:hAnsi="Trebuchet MS" w:cstheme="minorHAnsi"/>
          <w:sz w:val="20"/>
          <w:lang w:bidi="th-TH"/>
        </w:rPr>
        <w:t>bem como</w:t>
      </w:r>
      <w:r w:rsidRPr="008B580C">
        <w:rPr>
          <w:rFonts w:ascii="Trebuchet MS" w:eastAsia="Arial Unicode MS" w:hAnsi="Trebuchet MS" w:cstheme="minorHAnsi"/>
          <w:sz w:val="20"/>
          <w:lang w:bidi="th-TH"/>
        </w:rPr>
        <w:t xml:space="preserve"> a cumprir com todas as obrigações </w:t>
      </w:r>
      <w:r w:rsidR="002813C9" w:rsidRPr="008B580C">
        <w:rPr>
          <w:rFonts w:ascii="Trebuchet MS" w:eastAsia="Arial Unicode MS" w:hAnsi="Trebuchet MS" w:cstheme="minorHAnsi"/>
          <w:sz w:val="20"/>
          <w:lang w:bidi="th-TH"/>
        </w:rPr>
        <w:t xml:space="preserve">aqui </w:t>
      </w:r>
      <w:r w:rsidRPr="008B580C">
        <w:rPr>
          <w:rFonts w:ascii="Trebuchet MS" w:eastAsia="Arial Unicode MS" w:hAnsi="Trebuchet MS" w:cstheme="minorHAnsi"/>
          <w:sz w:val="20"/>
          <w:lang w:bidi="th-TH"/>
        </w:rPr>
        <w:t>previstas, tendo sido satisfeitos todos os requisitos legais, contratuais e estatutários necessários para tanto;</w:t>
      </w:r>
    </w:p>
    <w:p w14:paraId="7B2A4EBA" w14:textId="77777777" w:rsidR="007D56C7" w:rsidRPr="00D44076" w:rsidRDefault="007D56C7" w:rsidP="00D44076">
      <w:pPr>
        <w:widowControl w:val="0"/>
        <w:spacing w:line="360" w:lineRule="auto"/>
        <w:rPr>
          <w:rFonts w:ascii="Trebuchet MS" w:eastAsia="Arial Unicode MS" w:hAnsi="Trebuchet MS" w:cstheme="minorHAnsi"/>
          <w:sz w:val="20"/>
          <w:szCs w:val="20"/>
          <w:lang w:bidi="th-TH"/>
        </w:rPr>
      </w:pPr>
    </w:p>
    <w:p w14:paraId="211B2CA2"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a celebração desta Escritura de Emissão</w:t>
      </w:r>
      <w:r w:rsidR="00C51757" w:rsidRPr="008B580C">
        <w:rPr>
          <w:rFonts w:ascii="Trebuchet MS" w:eastAsia="Arial Unicode MS" w:hAnsi="Trebuchet MS" w:cstheme="minorHAnsi"/>
          <w:sz w:val="20"/>
          <w:lang w:bidi="th-TH"/>
        </w:rPr>
        <w:t>, bem como</w:t>
      </w:r>
      <w:r w:rsidRPr="008B580C">
        <w:rPr>
          <w:rFonts w:ascii="Trebuchet MS" w:eastAsia="Arial Unicode MS" w:hAnsi="Trebuchet MS" w:cstheme="minorHAnsi"/>
          <w:sz w:val="20"/>
          <w:lang w:bidi="th-TH"/>
        </w:rPr>
        <w:t xml:space="preserve"> o cumprimento</w:t>
      </w:r>
      <w:r w:rsidR="00C51757" w:rsidRPr="008B580C">
        <w:rPr>
          <w:rFonts w:ascii="Trebuchet MS" w:eastAsia="Arial Unicode MS" w:hAnsi="Trebuchet MS" w:cstheme="minorHAnsi"/>
          <w:sz w:val="20"/>
          <w:lang w:bidi="th-TH"/>
        </w:rPr>
        <w:t xml:space="preserve"> das obrigações </w:t>
      </w:r>
      <w:r w:rsidR="002813C9" w:rsidRPr="008B580C">
        <w:rPr>
          <w:rFonts w:ascii="Trebuchet MS" w:eastAsia="Arial Unicode MS" w:hAnsi="Trebuchet MS" w:cstheme="minorHAnsi"/>
          <w:sz w:val="20"/>
          <w:lang w:bidi="th-TH"/>
        </w:rPr>
        <w:t xml:space="preserve">aqui </w:t>
      </w:r>
      <w:r w:rsidRPr="008B580C">
        <w:rPr>
          <w:rFonts w:ascii="Trebuchet MS" w:eastAsia="Arial Unicode MS" w:hAnsi="Trebuchet MS" w:cstheme="minorHAnsi"/>
          <w:sz w:val="20"/>
          <w:lang w:bidi="th-TH"/>
        </w:rPr>
        <w:t>previstas</w:t>
      </w:r>
      <w:r w:rsidR="00C51757"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não infringem qualquer obrigação anteriormente assumida pela Emissora</w:t>
      </w:r>
      <w:r w:rsidR="002B652B" w:rsidRPr="008B580C">
        <w:rPr>
          <w:rFonts w:ascii="Trebuchet MS" w:eastAsia="Arial Unicode MS" w:hAnsi="Trebuchet MS" w:cstheme="minorHAnsi"/>
          <w:sz w:val="20"/>
          <w:lang w:bidi="th-TH"/>
        </w:rPr>
        <w:t xml:space="preserve"> e/ou pel</w:t>
      </w:r>
      <w:r w:rsidR="00C11B00" w:rsidRPr="008B580C">
        <w:rPr>
          <w:rFonts w:ascii="Trebuchet MS" w:eastAsia="Arial Unicode MS" w:hAnsi="Trebuchet MS" w:cstheme="minorHAnsi"/>
          <w:sz w:val="20"/>
          <w:lang w:bidi="th-TH"/>
        </w:rPr>
        <w:t>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Pr="008B580C">
        <w:rPr>
          <w:rFonts w:ascii="Trebuchet MS" w:eastAsia="Arial Unicode MS" w:hAnsi="Trebuchet MS" w:cstheme="minorHAnsi"/>
          <w:sz w:val="20"/>
          <w:lang w:bidi="th-TH"/>
        </w:rPr>
        <w:t>;</w:t>
      </w:r>
    </w:p>
    <w:p w14:paraId="2A8C0E75"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5A135C8B"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as pessoas que a representam na</w:t>
      </w:r>
      <w:r w:rsidR="00BB6AC0" w:rsidRPr="008B580C">
        <w:rPr>
          <w:rFonts w:ascii="Trebuchet MS" w:eastAsia="Arial Unicode MS" w:hAnsi="Trebuchet MS" w:cstheme="minorHAnsi"/>
          <w:sz w:val="20"/>
          <w:lang w:bidi="th-TH"/>
        </w:rPr>
        <w:t>s</w:t>
      </w:r>
      <w:r w:rsidRPr="008B580C">
        <w:rPr>
          <w:rFonts w:ascii="Trebuchet MS" w:eastAsia="Arial Unicode MS" w:hAnsi="Trebuchet MS" w:cstheme="minorHAnsi"/>
          <w:sz w:val="20"/>
          <w:lang w:bidi="th-TH"/>
        </w:rPr>
        <w:t xml:space="preserve"> assinatura</w:t>
      </w:r>
      <w:r w:rsidR="00BB6AC0" w:rsidRPr="008B580C">
        <w:rPr>
          <w:rFonts w:ascii="Trebuchet MS" w:eastAsia="Arial Unicode MS" w:hAnsi="Trebuchet MS" w:cstheme="minorHAnsi"/>
          <w:sz w:val="20"/>
          <w:lang w:bidi="th-TH"/>
        </w:rPr>
        <w:t>s</w:t>
      </w:r>
      <w:r w:rsidRPr="008B580C">
        <w:rPr>
          <w:rFonts w:ascii="Trebuchet MS" w:eastAsia="Arial Unicode MS" w:hAnsi="Trebuchet MS" w:cstheme="minorHAnsi"/>
          <w:sz w:val="20"/>
          <w:lang w:bidi="th-TH"/>
        </w:rPr>
        <w:t xml:space="preserve"> desta Escritura de Emissão têm poderes bastantes para tanto;</w:t>
      </w:r>
    </w:p>
    <w:p w14:paraId="33D2299F" w14:textId="77777777" w:rsidR="007D56C7" w:rsidRPr="008B580C" w:rsidRDefault="007D56C7" w:rsidP="00C23619">
      <w:pPr>
        <w:pStyle w:val="p0"/>
        <w:tabs>
          <w:tab w:val="clear" w:pos="720"/>
        </w:tabs>
        <w:spacing w:line="360" w:lineRule="auto"/>
        <w:rPr>
          <w:rFonts w:ascii="Trebuchet MS" w:eastAsia="Arial Unicode MS" w:hAnsi="Trebuchet MS" w:cstheme="minorHAnsi"/>
          <w:sz w:val="20"/>
          <w:lang w:bidi="th-TH"/>
        </w:rPr>
      </w:pPr>
    </w:p>
    <w:p w14:paraId="20938C89" w14:textId="77777777" w:rsidR="00DF131D" w:rsidRPr="008B580C" w:rsidRDefault="00DF131D"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 xml:space="preserve">a celebração e os termos e condições desta Escritura de Emissão </w:t>
      </w:r>
      <w:r w:rsidR="00C51757" w:rsidRPr="008B580C">
        <w:rPr>
          <w:rFonts w:ascii="Trebuchet MS" w:eastAsia="Arial Unicode MS" w:hAnsi="Trebuchet MS" w:cstheme="minorHAnsi"/>
          <w:sz w:val="20"/>
          <w:lang w:bidi="th-TH"/>
        </w:rPr>
        <w:t>e</w:t>
      </w:r>
      <w:r w:rsidR="002813C9"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o </w:t>
      </w:r>
      <w:r w:rsidR="002813C9" w:rsidRPr="008B580C">
        <w:rPr>
          <w:rFonts w:ascii="Trebuchet MS" w:eastAsia="Arial Unicode MS" w:hAnsi="Trebuchet MS" w:cstheme="minorHAnsi"/>
          <w:sz w:val="20"/>
          <w:lang w:bidi="th-TH"/>
        </w:rPr>
        <w:t>cumprimento das obrigações nela prevista</w:t>
      </w:r>
      <w:r w:rsidR="00445C3A" w:rsidRPr="008B580C">
        <w:rPr>
          <w:rFonts w:ascii="Trebuchet MS" w:eastAsia="Arial Unicode MS" w:hAnsi="Trebuchet MS" w:cstheme="minorHAnsi"/>
          <w:sz w:val="20"/>
          <w:lang w:bidi="th-TH"/>
        </w:rPr>
        <w:t>s</w:t>
      </w:r>
      <w:r w:rsidR="002813C9" w:rsidRPr="008B580C">
        <w:rPr>
          <w:rFonts w:ascii="Trebuchet MS" w:eastAsia="Arial Unicode MS" w:hAnsi="Trebuchet MS" w:cstheme="minorHAnsi"/>
          <w:sz w:val="20"/>
          <w:lang w:bidi="th-TH"/>
        </w:rPr>
        <w:t>:</w:t>
      </w:r>
      <w:r w:rsidRPr="008B580C">
        <w:rPr>
          <w:rFonts w:ascii="Trebuchet MS" w:eastAsia="Arial Unicode MS" w:hAnsi="Trebuchet MS" w:cstheme="minorHAnsi"/>
          <w:sz w:val="20"/>
          <w:lang w:bidi="th-TH"/>
        </w:rPr>
        <w:t xml:space="preserve"> (a) </w:t>
      </w:r>
      <w:r w:rsidR="00390D68" w:rsidRPr="00A66056">
        <w:rPr>
          <w:rFonts w:ascii="Trebuchet MS" w:eastAsia="Arial Unicode MS" w:hAnsi="Trebuchet MS" w:cstheme="minorHAnsi"/>
          <w:sz w:val="20"/>
          <w:lang w:bidi="th-TH"/>
        </w:rPr>
        <w:t xml:space="preserve">não infringem qualquer disposição </w:t>
      </w:r>
      <w:r w:rsidR="00390D68">
        <w:rPr>
          <w:rFonts w:ascii="Trebuchet MS" w:eastAsia="Arial Unicode MS" w:hAnsi="Trebuchet MS" w:cstheme="minorHAnsi"/>
          <w:sz w:val="20"/>
          <w:lang w:bidi="th-TH"/>
        </w:rPr>
        <w:t xml:space="preserve">do contrato social ou estatuto social, conforme aplicável; (b) </w:t>
      </w:r>
      <w:r w:rsidRPr="008B580C">
        <w:rPr>
          <w:rFonts w:ascii="Trebuchet MS" w:eastAsia="Arial Unicode MS" w:hAnsi="Trebuchet MS" w:cstheme="minorHAnsi"/>
          <w:sz w:val="20"/>
          <w:lang w:bidi="th-TH"/>
        </w:rPr>
        <w:t>não infringem qualquer disposição legal, contrato ou instrumento do qual seja</w:t>
      </w:r>
      <w:r w:rsidR="00C6666F"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parte</w:t>
      </w:r>
      <w:r w:rsidR="00C6666F" w:rsidRPr="008B580C">
        <w:rPr>
          <w:rFonts w:ascii="Trebuchet MS" w:eastAsia="Arial Unicode MS" w:hAnsi="Trebuchet MS" w:cstheme="minorHAnsi"/>
          <w:sz w:val="20"/>
          <w:lang w:bidi="th-TH"/>
        </w:rPr>
        <w:t>s</w:t>
      </w:r>
      <w:r w:rsidRPr="008B580C">
        <w:rPr>
          <w:rFonts w:ascii="Trebuchet MS" w:eastAsia="Arial Unicode MS" w:hAnsi="Trebuchet MS" w:cstheme="minorHAnsi"/>
          <w:sz w:val="20"/>
          <w:lang w:bidi="th-TH"/>
        </w:rPr>
        <w:t>; (</w:t>
      </w:r>
      <w:r w:rsidR="00390D68">
        <w:rPr>
          <w:rFonts w:ascii="Trebuchet MS" w:eastAsia="Arial Unicode MS" w:hAnsi="Trebuchet MS" w:cstheme="minorHAnsi"/>
          <w:sz w:val="20"/>
          <w:lang w:bidi="th-TH"/>
        </w:rPr>
        <w:t>c</w:t>
      </w:r>
      <w:r w:rsidRPr="008B580C">
        <w:rPr>
          <w:rFonts w:ascii="Trebuchet MS" w:eastAsia="Arial Unicode MS" w:hAnsi="Trebuchet MS" w:cstheme="minorHAnsi"/>
          <w:sz w:val="20"/>
          <w:lang w:bidi="th-TH"/>
        </w:rPr>
        <w:t>)</w:t>
      </w:r>
      <w:r w:rsidR="0053534E"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não infringem qualquer ordem, decisão ou sentença administrativa, judicial ou arbitral em face </w:t>
      </w:r>
      <w:r w:rsidR="002813C9" w:rsidRPr="008B580C">
        <w:rPr>
          <w:rFonts w:ascii="Trebuchet MS" w:eastAsia="Arial Unicode MS" w:hAnsi="Trebuchet MS" w:cstheme="minorHAnsi"/>
          <w:sz w:val="20"/>
          <w:lang w:bidi="th-TH"/>
        </w:rPr>
        <w:t>da Emissora</w:t>
      </w:r>
      <w:r w:rsidR="00827983" w:rsidRPr="008B580C">
        <w:rPr>
          <w:rFonts w:ascii="Trebuchet MS" w:eastAsia="Arial Unicode MS" w:hAnsi="Trebuchet MS" w:cstheme="minorHAnsi"/>
          <w:sz w:val="20"/>
          <w:lang w:bidi="th-TH"/>
        </w:rPr>
        <w:t xml:space="preserve"> e/ou </w:t>
      </w:r>
      <w:r w:rsidR="002813C9" w:rsidRPr="008B580C">
        <w:rPr>
          <w:rFonts w:ascii="Trebuchet MS" w:eastAsia="Arial Unicode MS" w:hAnsi="Trebuchet MS" w:cstheme="minorHAnsi"/>
          <w:sz w:val="20"/>
          <w:lang w:bidi="th-TH"/>
        </w:rPr>
        <w:t>d</w:t>
      </w:r>
      <w:r w:rsidR="00C026C2">
        <w:rPr>
          <w:rFonts w:ascii="Trebuchet MS" w:eastAsia="Arial Unicode MS" w:hAnsi="Trebuchet MS" w:cstheme="minorHAnsi"/>
          <w:sz w:val="20"/>
          <w:lang w:bidi="th-TH"/>
        </w:rPr>
        <w:t>o</w:t>
      </w:r>
      <w:r w:rsidR="002813C9"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Pr="008B580C">
        <w:rPr>
          <w:rFonts w:ascii="Trebuchet MS" w:eastAsia="Arial Unicode MS" w:hAnsi="Trebuchet MS" w:cstheme="minorHAnsi"/>
          <w:sz w:val="20"/>
          <w:lang w:bidi="th-TH"/>
        </w:rPr>
        <w:t>; e (</w:t>
      </w:r>
      <w:r w:rsidR="00390D68">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 não resultarão em (</w:t>
      </w:r>
      <w:r w:rsidR="00390D68">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i) vencimento antecipado de qualquer obrigação estabelecida em qualquer desses contratos ou instrumentos; (</w:t>
      </w:r>
      <w:r w:rsidR="00390D68">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ii) criação de qualquer ônus ou gravame sobre qualquer de seus bens ou ativos</w:t>
      </w:r>
      <w:r w:rsidR="00C16DBB" w:rsidRPr="008B580C">
        <w:rPr>
          <w:rFonts w:ascii="Trebuchet MS" w:eastAsia="Arial Unicode MS" w:hAnsi="Trebuchet MS" w:cstheme="minorHAnsi"/>
          <w:sz w:val="20"/>
          <w:lang w:bidi="th-TH"/>
        </w:rPr>
        <w:t>, exceto pelos aqui indicados</w:t>
      </w:r>
      <w:r w:rsidRPr="008B580C">
        <w:rPr>
          <w:rFonts w:ascii="Trebuchet MS" w:eastAsia="Arial Unicode MS" w:hAnsi="Trebuchet MS" w:cstheme="minorHAnsi"/>
          <w:sz w:val="20"/>
          <w:lang w:bidi="th-TH"/>
        </w:rPr>
        <w:t>; ou (</w:t>
      </w:r>
      <w:r w:rsidR="00390D68">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 xml:space="preserve">iii) rescisão de qualquer desses contratos ou instrumentos; </w:t>
      </w:r>
    </w:p>
    <w:p w14:paraId="57831A17" w14:textId="77777777" w:rsidR="00DF131D" w:rsidRPr="008B580C" w:rsidRDefault="00DF131D" w:rsidP="00C23619">
      <w:pPr>
        <w:pStyle w:val="PargrafodaLista"/>
        <w:widowControl w:val="0"/>
        <w:spacing w:line="360" w:lineRule="auto"/>
        <w:rPr>
          <w:rFonts w:ascii="Trebuchet MS" w:eastAsia="Arial Unicode MS" w:hAnsi="Trebuchet MS" w:cstheme="minorHAnsi"/>
          <w:sz w:val="20"/>
          <w:szCs w:val="20"/>
          <w:lang w:bidi="th-TH"/>
        </w:rPr>
      </w:pPr>
    </w:p>
    <w:p w14:paraId="5B8CD8A5"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nenhum registro, consentimento, autorização, aprovação, licença, ordem de, ou qualificação perante qualquer autoridade governamental ou órgão regulatório, é exigido para o cumprimento, pela Emissora</w:t>
      </w:r>
      <w:r w:rsidR="002B652B" w:rsidRPr="008B580C">
        <w:rPr>
          <w:rFonts w:ascii="Trebuchet MS" w:eastAsia="Arial Unicode MS" w:hAnsi="Trebuchet MS" w:cstheme="minorHAnsi"/>
          <w:sz w:val="20"/>
          <w:lang w:bidi="th-TH"/>
        </w:rPr>
        <w:t xml:space="preserve"> e/ou pel</w:t>
      </w:r>
      <w:r w:rsidR="00EB78F1" w:rsidRPr="008B580C">
        <w:rPr>
          <w:rFonts w:ascii="Trebuchet MS" w:eastAsia="Arial Unicode MS" w:hAnsi="Trebuchet MS" w:cstheme="minorHAnsi"/>
          <w:sz w:val="20"/>
          <w:lang w:bidi="th-TH"/>
        </w:rPr>
        <w:t>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Pr="008B580C">
        <w:rPr>
          <w:rFonts w:ascii="Trebuchet MS" w:eastAsia="Arial Unicode MS" w:hAnsi="Trebuchet MS" w:cstheme="minorHAnsi"/>
          <w:sz w:val="20"/>
          <w:lang w:bidi="th-TH"/>
        </w:rPr>
        <w:t>, de suas obrigações nos termos desta Escritura de Emissão</w:t>
      </w:r>
      <w:r w:rsidR="00C16DBB" w:rsidRPr="008B580C">
        <w:rPr>
          <w:rFonts w:ascii="Trebuchet MS" w:eastAsia="Arial Unicode MS" w:hAnsi="Trebuchet MS" w:cstheme="minorHAnsi"/>
          <w:sz w:val="20"/>
          <w:lang w:bidi="th-TH"/>
        </w:rPr>
        <w:t xml:space="preserve">, exceto pelo registro desta Escritura de Emissão perante </w:t>
      </w:r>
      <w:r w:rsidR="008047F4" w:rsidRPr="008B580C">
        <w:rPr>
          <w:rFonts w:ascii="Trebuchet MS" w:eastAsia="Arial Unicode MS" w:hAnsi="Trebuchet MS" w:cstheme="minorHAnsi"/>
          <w:sz w:val="20"/>
          <w:lang w:bidi="th-TH"/>
        </w:rPr>
        <w:t>a</w:t>
      </w:r>
      <w:r w:rsidR="00C16DBB" w:rsidRPr="008B580C">
        <w:rPr>
          <w:rFonts w:ascii="Trebuchet MS" w:eastAsia="Arial Unicode MS" w:hAnsi="Trebuchet MS" w:cstheme="minorHAnsi"/>
          <w:sz w:val="20"/>
          <w:lang w:bidi="th-TH"/>
        </w:rPr>
        <w:t xml:space="preserve"> JUCE</w:t>
      </w:r>
      <w:r w:rsidR="00F6591D" w:rsidRPr="008B580C">
        <w:rPr>
          <w:rFonts w:ascii="Trebuchet MS" w:eastAsia="Arial Unicode MS" w:hAnsi="Trebuchet MS" w:cstheme="minorHAnsi"/>
          <w:sz w:val="20"/>
          <w:lang w:bidi="th-TH"/>
        </w:rPr>
        <w:t>MG</w:t>
      </w:r>
      <w:r w:rsidR="00C16DBB" w:rsidRPr="008B580C">
        <w:rPr>
          <w:rFonts w:ascii="Trebuchet MS" w:eastAsia="Arial Unicode MS" w:hAnsi="Trebuchet MS" w:cstheme="minorHAnsi"/>
          <w:sz w:val="20"/>
          <w:lang w:bidi="th-TH"/>
        </w:rPr>
        <w:t xml:space="preserve"> e perante os Cartórios de RTD, e o registro e/ou averbação do </w:t>
      </w:r>
      <w:r w:rsidR="00793393">
        <w:rPr>
          <w:rFonts w:ascii="Trebuchet MS" w:eastAsia="Arial Unicode MS" w:hAnsi="Trebuchet MS" w:cstheme="minorHAnsi"/>
          <w:sz w:val="20"/>
          <w:lang w:bidi="th-TH"/>
        </w:rPr>
        <w:t>Contrato de Cessão Fiduciária</w:t>
      </w:r>
      <w:r w:rsidR="00165A39" w:rsidRPr="008B580C">
        <w:rPr>
          <w:rFonts w:ascii="Trebuchet MS" w:eastAsia="Arial Unicode MS" w:hAnsi="Trebuchet MS" w:cstheme="minorHAnsi"/>
          <w:sz w:val="20"/>
          <w:lang w:bidi="th-TH"/>
        </w:rPr>
        <w:t>, conforme aplicável,</w:t>
      </w:r>
      <w:r w:rsidR="00C16DBB" w:rsidRPr="008B580C">
        <w:rPr>
          <w:rFonts w:ascii="Trebuchet MS" w:eastAsia="Arial Unicode MS" w:hAnsi="Trebuchet MS" w:cstheme="minorHAnsi"/>
          <w:sz w:val="20"/>
          <w:lang w:bidi="th-TH"/>
        </w:rPr>
        <w:t xml:space="preserve"> perante os respectivos cartórios</w:t>
      </w:r>
      <w:r w:rsidRPr="008B580C">
        <w:rPr>
          <w:rFonts w:ascii="Trebuchet MS" w:eastAsia="Arial Unicode MS" w:hAnsi="Trebuchet MS" w:cstheme="minorHAnsi"/>
          <w:sz w:val="20"/>
          <w:lang w:bidi="th-TH"/>
        </w:rPr>
        <w:t>;</w:t>
      </w:r>
    </w:p>
    <w:p w14:paraId="4560082F"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1026CF8A"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não há qualquer ação judicial, procedimento administrativo ou arbitral, inquérito ou outro tipo de investigação que</w:t>
      </w:r>
      <w:r w:rsidR="00673B8B" w:rsidRPr="008B580C">
        <w:rPr>
          <w:rFonts w:ascii="Trebuchet MS" w:eastAsia="Arial Unicode MS" w:hAnsi="Trebuchet MS" w:cstheme="minorHAnsi"/>
          <w:sz w:val="20"/>
          <w:lang w:bidi="th-TH"/>
        </w:rPr>
        <w:t xml:space="preserve"> tenham sido citados e</w:t>
      </w:r>
      <w:r w:rsidRPr="008B580C">
        <w:rPr>
          <w:rFonts w:ascii="Trebuchet MS" w:eastAsia="Arial Unicode MS" w:hAnsi="Trebuchet MS" w:cstheme="minorHAnsi"/>
          <w:sz w:val="20"/>
          <w:lang w:bidi="th-TH"/>
        </w:rPr>
        <w:t xml:space="preserve"> </w:t>
      </w:r>
      <w:r w:rsidR="00673B8B" w:rsidRPr="008B580C">
        <w:rPr>
          <w:rFonts w:ascii="Trebuchet MS" w:eastAsia="Arial Unicode MS" w:hAnsi="Trebuchet MS" w:cstheme="minorHAnsi"/>
          <w:sz w:val="20"/>
          <w:lang w:bidi="th-TH"/>
        </w:rPr>
        <w:t>causem</w:t>
      </w:r>
      <w:r w:rsidRPr="008B580C">
        <w:rPr>
          <w:rFonts w:ascii="Trebuchet MS" w:eastAsia="Arial Unicode MS" w:hAnsi="Trebuchet MS" w:cstheme="minorHAnsi"/>
          <w:sz w:val="20"/>
          <w:lang w:bidi="th-TH"/>
        </w:rPr>
        <w:t xml:space="preserve"> </w:t>
      </w:r>
      <w:r w:rsidR="00390D68">
        <w:rPr>
          <w:rFonts w:ascii="Trebuchet MS" w:eastAsia="Arial Unicode MS" w:hAnsi="Trebuchet MS" w:cstheme="minorHAnsi"/>
          <w:sz w:val="20"/>
          <w:lang w:bidi="th-TH"/>
        </w:rPr>
        <w:t>Efeito</w:t>
      </w:r>
      <w:r w:rsidR="00390D68" w:rsidRPr="008B580C">
        <w:rPr>
          <w:rFonts w:ascii="Trebuchet MS" w:eastAsia="Arial Unicode MS" w:hAnsi="Trebuchet MS" w:cstheme="minorHAnsi"/>
          <w:sz w:val="20"/>
          <w:lang w:bidi="th-TH"/>
        </w:rPr>
        <w:t xml:space="preserve"> </w:t>
      </w:r>
      <w:r w:rsidR="00390D68">
        <w:rPr>
          <w:rFonts w:ascii="Trebuchet MS" w:eastAsia="Arial Unicode MS" w:hAnsi="Trebuchet MS" w:cstheme="minorHAnsi"/>
          <w:sz w:val="20"/>
          <w:lang w:bidi="th-TH"/>
        </w:rPr>
        <w:t>A</w:t>
      </w:r>
      <w:r w:rsidRPr="008B580C">
        <w:rPr>
          <w:rFonts w:ascii="Trebuchet MS" w:eastAsia="Arial Unicode MS" w:hAnsi="Trebuchet MS" w:cstheme="minorHAnsi"/>
          <w:sz w:val="20"/>
          <w:lang w:bidi="th-TH"/>
        </w:rPr>
        <w:t>dverso</w:t>
      </w:r>
      <w:r w:rsidR="003C5D92" w:rsidRPr="008B580C">
        <w:rPr>
          <w:rFonts w:ascii="Trebuchet MS" w:eastAsia="Arial Unicode MS" w:hAnsi="Trebuchet MS" w:cstheme="minorHAnsi"/>
          <w:sz w:val="20"/>
          <w:lang w:bidi="th-TH"/>
        </w:rPr>
        <w:t xml:space="preserve"> relevante</w:t>
      </w:r>
      <w:r w:rsidR="000F6C70" w:rsidRPr="008B580C">
        <w:rPr>
          <w:rFonts w:ascii="Trebuchet MS" w:eastAsia="Arial Unicode MS" w:hAnsi="Trebuchet MS" w:cstheme="minorHAnsi"/>
          <w:sz w:val="20"/>
          <w:lang w:bidi="th-TH"/>
        </w:rPr>
        <w:t xml:space="preserve"> de caráter</w:t>
      </w:r>
      <w:r w:rsidRPr="008B580C">
        <w:rPr>
          <w:rFonts w:ascii="Trebuchet MS" w:eastAsia="Arial Unicode MS" w:hAnsi="Trebuchet MS" w:cstheme="minorHAnsi"/>
          <w:sz w:val="20"/>
          <w:lang w:bidi="th-TH"/>
        </w:rPr>
        <w:t xml:space="preserve"> </w:t>
      </w:r>
      <w:r w:rsidR="00E13C09" w:rsidRPr="008B580C">
        <w:rPr>
          <w:rFonts w:ascii="Trebuchet MS" w:eastAsia="Arial Unicode MS" w:hAnsi="Trebuchet MS" w:cstheme="minorHAnsi"/>
          <w:sz w:val="20"/>
          <w:lang w:bidi="th-TH"/>
        </w:rPr>
        <w:t>financeiro</w:t>
      </w:r>
      <w:r w:rsidR="008C61FD" w:rsidRPr="008B580C">
        <w:rPr>
          <w:rFonts w:ascii="Trebuchet MS" w:eastAsia="Arial Unicode MS" w:hAnsi="Trebuchet MS" w:cstheme="minorHAnsi"/>
          <w:sz w:val="20"/>
          <w:lang w:bidi="th-TH"/>
        </w:rPr>
        <w:t>,</w:t>
      </w:r>
      <w:r w:rsidR="002C0B59" w:rsidRPr="008B580C">
        <w:rPr>
          <w:rFonts w:ascii="Trebuchet MS" w:eastAsia="Arial Unicode MS" w:hAnsi="Trebuchet MS" w:cstheme="minorHAnsi"/>
          <w:sz w:val="20"/>
          <w:lang w:bidi="th-TH"/>
        </w:rPr>
        <w:t xml:space="preserve"> </w:t>
      </w:r>
      <w:r w:rsidR="00E13C09" w:rsidRPr="008B580C">
        <w:rPr>
          <w:rFonts w:ascii="Trebuchet MS" w:eastAsia="Arial Unicode MS" w:hAnsi="Trebuchet MS" w:cstheme="minorHAnsi"/>
          <w:sz w:val="20"/>
          <w:lang w:bidi="th-TH"/>
        </w:rPr>
        <w:t xml:space="preserve">operacional </w:t>
      </w:r>
      <w:r w:rsidR="008C61FD" w:rsidRPr="008B580C">
        <w:rPr>
          <w:rFonts w:ascii="Trebuchet MS" w:eastAsia="Arial Unicode MS" w:hAnsi="Trebuchet MS" w:cstheme="minorHAnsi"/>
          <w:sz w:val="20"/>
          <w:lang w:bidi="th-TH"/>
        </w:rPr>
        <w:t>ou reputacional</w:t>
      </w:r>
      <w:r w:rsidR="000356E8" w:rsidRPr="008B580C">
        <w:rPr>
          <w:rFonts w:ascii="Trebuchet MS" w:eastAsia="Arial Unicode MS" w:hAnsi="Trebuchet MS" w:cstheme="minorHAnsi"/>
          <w:sz w:val="20"/>
          <w:lang w:bidi="th-TH"/>
        </w:rPr>
        <w:t>, em relação a este último,</w:t>
      </w:r>
      <w:r w:rsidR="008C61FD" w:rsidRPr="008B580C">
        <w:rPr>
          <w:rFonts w:ascii="Trebuchet MS" w:eastAsia="Arial Unicode MS" w:hAnsi="Trebuchet MS" w:cstheme="minorHAnsi"/>
          <w:sz w:val="20"/>
          <w:lang w:bidi="th-TH"/>
        </w:rPr>
        <w:t xml:space="preserve"> que resulte um efeito adverso relevante na situação financeira </w:t>
      </w:r>
      <w:r w:rsidRPr="008B580C">
        <w:rPr>
          <w:rFonts w:ascii="Trebuchet MS" w:eastAsia="Arial Unicode MS" w:hAnsi="Trebuchet MS" w:cstheme="minorHAnsi"/>
          <w:sz w:val="20"/>
          <w:lang w:bidi="th-TH"/>
        </w:rPr>
        <w:t>na Emissora</w:t>
      </w:r>
      <w:r w:rsidR="00550C6E" w:rsidRPr="008B580C">
        <w:rPr>
          <w:rFonts w:ascii="Trebuchet MS" w:eastAsia="Arial Unicode MS" w:hAnsi="Trebuchet MS" w:cstheme="minorHAnsi"/>
          <w:sz w:val="20"/>
          <w:lang w:bidi="th-TH"/>
        </w:rPr>
        <w:t xml:space="preserve"> ou </w:t>
      </w:r>
      <w:r w:rsidRPr="008B580C">
        <w:rPr>
          <w:rFonts w:ascii="Trebuchet MS" w:eastAsia="Arial Unicode MS" w:hAnsi="Trebuchet MS" w:cstheme="minorHAnsi"/>
          <w:sz w:val="20"/>
          <w:lang w:bidi="th-TH"/>
        </w:rPr>
        <w:t>suas controladas</w:t>
      </w:r>
      <w:r w:rsidR="004815B4" w:rsidRPr="008B580C">
        <w:rPr>
          <w:rFonts w:ascii="Trebuchet MS" w:eastAsia="Arial Unicode MS" w:hAnsi="Trebuchet MS" w:cstheme="minorHAnsi"/>
          <w:sz w:val="20"/>
          <w:lang w:bidi="th-TH"/>
        </w:rPr>
        <w:t>. Entende-se por “</w:t>
      </w:r>
      <w:r w:rsidR="00390D68" w:rsidRPr="00085304">
        <w:rPr>
          <w:rFonts w:ascii="Trebuchet MS" w:eastAsia="Arial Unicode MS" w:hAnsi="Trebuchet MS" w:cstheme="minorHAnsi"/>
          <w:sz w:val="20"/>
          <w:u w:val="single"/>
          <w:lang w:bidi="th-TH"/>
        </w:rPr>
        <w:t>Efeito Adverso R</w:t>
      </w:r>
      <w:r w:rsidR="004815B4" w:rsidRPr="00085304">
        <w:rPr>
          <w:rFonts w:ascii="Trebuchet MS" w:eastAsia="Arial Unicode MS" w:hAnsi="Trebuchet MS" w:cstheme="minorHAnsi"/>
          <w:sz w:val="20"/>
          <w:u w:val="single"/>
          <w:lang w:bidi="th-TH"/>
        </w:rPr>
        <w:t>elevante</w:t>
      </w:r>
      <w:r w:rsidR="004815B4" w:rsidRPr="008B580C">
        <w:rPr>
          <w:rFonts w:ascii="Trebuchet MS" w:eastAsia="Arial Unicode MS" w:hAnsi="Trebuchet MS" w:cstheme="minorHAnsi"/>
          <w:sz w:val="20"/>
          <w:lang w:bidi="th-TH"/>
        </w:rPr>
        <w:t>” qualquer evento ou situação que cause (</w:t>
      </w:r>
      <w:r w:rsidR="005D6447" w:rsidRPr="008B580C">
        <w:rPr>
          <w:rFonts w:ascii="Trebuchet MS" w:eastAsia="Arial Unicode MS" w:hAnsi="Trebuchet MS" w:cstheme="minorHAnsi"/>
          <w:sz w:val="20"/>
          <w:lang w:bidi="th-TH"/>
        </w:rPr>
        <w:t>a</w:t>
      </w:r>
      <w:r w:rsidR="004815B4" w:rsidRPr="008B580C">
        <w:rPr>
          <w:rFonts w:ascii="Trebuchet MS" w:eastAsia="Arial Unicode MS" w:hAnsi="Trebuchet MS" w:cstheme="minorHAnsi"/>
          <w:sz w:val="20"/>
          <w:lang w:bidi="th-TH"/>
        </w:rPr>
        <w:t>) qualquer efeito adverso relevante na situação (financeira</w:t>
      </w:r>
      <w:r w:rsidR="008C61FD" w:rsidRPr="008B580C">
        <w:rPr>
          <w:rFonts w:ascii="Trebuchet MS" w:eastAsia="Arial Unicode MS" w:hAnsi="Trebuchet MS" w:cstheme="minorHAnsi"/>
          <w:sz w:val="20"/>
          <w:lang w:bidi="th-TH"/>
        </w:rPr>
        <w:t>,</w:t>
      </w:r>
      <w:r w:rsidR="004815B4" w:rsidRPr="008B580C">
        <w:rPr>
          <w:rFonts w:ascii="Trebuchet MS" w:eastAsia="Arial Unicode MS" w:hAnsi="Trebuchet MS" w:cstheme="minorHAnsi"/>
          <w:sz w:val="20"/>
          <w:lang w:bidi="th-TH"/>
        </w:rPr>
        <w:t xml:space="preserve"> </w:t>
      </w:r>
      <w:r w:rsidR="00DA667F" w:rsidRPr="008B580C">
        <w:rPr>
          <w:rFonts w:ascii="Trebuchet MS" w:eastAsia="Arial Unicode MS" w:hAnsi="Trebuchet MS" w:cstheme="minorHAnsi"/>
          <w:sz w:val="20"/>
          <w:lang w:bidi="th-TH"/>
        </w:rPr>
        <w:t>operacional</w:t>
      </w:r>
      <w:r w:rsidR="008C61FD" w:rsidRPr="008B580C">
        <w:rPr>
          <w:rFonts w:ascii="Trebuchet MS" w:eastAsia="Arial Unicode MS" w:hAnsi="Trebuchet MS" w:cstheme="minorHAnsi"/>
          <w:sz w:val="20"/>
          <w:lang w:bidi="th-TH"/>
        </w:rPr>
        <w:t xml:space="preserve"> ou reputaciona</w:t>
      </w:r>
      <w:r w:rsidR="000356E8" w:rsidRPr="008B580C">
        <w:rPr>
          <w:rFonts w:ascii="Trebuchet MS" w:eastAsia="Arial Unicode MS" w:hAnsi="Trebuchet MS" w:cstheme="minorHAnsi"/>
          <w:sz w:val="20"/>
          <w:lang w:bidi="th-TH"/>
        </w:rPr>
        <w:t>l, em relação a este último,</w:t>
      </w:r>
      <w:r w:rsidR="008C61FD" w:rsidRPr="008B580C">
        <w:rPr>
          <w:rFonts w:ascii="Trebuchet MS" w:eastAsia="Arial Unicode MS" w:hAnsi="Trebuchet MS" w:cstheme="minorHAnsi"/>
          <w:sz w:val="20"/>
          <w:lang w:bidi="th-TH"/>
        </w:rPr>
        <w:t xml:space="preserve"> que resulte um efeito adverso relevante na situação financeira</w:t>
      </w:r>
      <w:r w:rsidR="004815B4" w:rsidRPr="008B580C">
        <w:rPr>
          <w:rFonts w:ascii="Trebuchet MS" w:eastAsia="Arial Unicode MS" w:hAnsi="Trebuchet MS" w:cstheme="minorHAnsi"/>
          <w:sz w:val="20"/>
          <w:lang w:bidi="th-TH"/>
        </w:rPr>
        <w:t>), nos negócios, nos bens, nos resultados operacionais e/ou nas perspectivas da Emissora; e/ou (</w:t>
      </w:r>
      <w:r w:rsidR="005D6447" w:rsidRPr="008B580C">
        <w:rPr>
          <w:rFonts w:ascii="Trebuchet MS" w:eastAsia="Arial Unicode MS" w:hAnsi="Trebuchet MS" w:cstheme="minorHAnsi"/>
          <w:sz w:val="20"/>
          <w:lang w:bidi="th-TH"/>
        </w:rPr>
        <w:t>b</w:t>
      </w:r>
      <w:r w:rsidR="004815B4" w:rsidRPr="008B580C">
        <w:rPr>
          <w:rFonts w:ascii="Trebuchet MS" w:eastAsia="Arial Unicode MS" w:hAnsi="Trebuchet MS" w:cstheme="minorHAnsi"/>
          <w:sz w:val="20"/>
          <w:lang w:bidi="th-TH"/>
        </w:rPr>
        <w:t>) qualquer efeito adverso na capacidade Emissora de cumprir qualquer de suas obrigações nos termos desta Escritura</w:t>
      </w:r>
      <w:r w:rsidR="0053534E" w:rsidRPr="008B580C">
        <w:rPr>
          <w:rFonts w:ascii="Trebuchet MS" w:eastAsia="Arial Unicode MS" w:hAnsi="Trebuchet MS" w:cstheme="minorHAnsi"/>
          <w:sz w:val="20"/>
          <w:lang w:bidi="th-TH"/>
        </w:rPr>
        <w:t>;</w:t>
      </w:r>
    </w:p>
    <w:p w14:paraId="3BF49A27"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31CAACC6"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não há fatos relativos à Emissora</w:t>
      </w:r>
      <w:r w:rsidR="002B652B" w:rsidRPr="008B580C">
        <w:rPr>
          <w:rFonts w:ascii="Trebuchet MS" w:eastAsia="Arial Unicode MS" w:hAnsi="Trebuchet MS" w:cstheme="minorHAnsi"/>
          <w:sz w:val="20"/>
          <w:lang w:bidi="th-TH"/>
        </w:rPr>
        <w:t xml:space="preserve"> e/ou </w:t>
      </w:r>
      <w:r w:rsidR="00C11B00" w:rsidRPr="008B580C">
        <w:rPr>
          <w:rFonts w:ascii="Trebuchet MS" w:eastAsia="Arial Unicode MS" w:hAnsi="Trebuchet MS" w:cstheme="minorHAnsi"/>
          <w:sz w:val="20"/>
          <w:lang w:bidi="th-TH"/>
        </w:rPr>
        <w:t>ao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Pr="008B580C">
        <w:rPr>
          <w:rFonts w:ascii="Trebuchet MS" w:eastAsia="Arial Unicode MS" w:hAnsi="Trebuchet MS" w:cstheme="minorHAnsi"/>
          <w:sz w:val="20"/>
          <w:lang w:bidi="th-TH"/>
        </w:rPr>
        <w:t xml:space="preserve">, que, </w:t>
      </w:r>
      <w:r w:rsidR="002813C9" w:rsidRPr="008B580C">
        <w:rPr>
          <w:rFonts w:ascii="Trebuchet MS" w:eastAsia="Arial Unicode MS" w:hAnsi="Trebuchet MS" w:cstheme="minorHAnsi"/>
          <w:sz w:val="20"/>
          <w:lang w:bidi="th-TH"/>
        </w:rPr>
        <w:t>nessa data</w:t>
      </w:r>
      <w:r w:rsidRPr="008B580C">
        <w:rPr>
          <w:rFonts w:ascii="Trebuchet MS" w:eastAsia="Arial Unicode MS" w:hAnsi="Trebuchet MS" w:cstheme="minorHAnsi"/>
          <w:sz w:val="20"/>
          <w:lang w:bidi="th-TH"/>
        </w:rPr>
        <w:t xml:space="preserve">, não foram divulgados à </w:t>
      </w:r>
      <w:r w:rsidR="00673B8B" w:rsidRPr="008B580C">
        <w:rPr>
          <w:rFonts w:ascii="Trebuchet MS" w:eastAsia="Arial Unicode MS" w:hAnsi="Trebuchet MS" w:cstheme="minorHAnsi"/>
          <w:sz w:val="20"/>
          <w:lang w:bidi="th-TH"/>
        </w:rPr>
        <w:t>Debenturista</w:t>
      </w:r>
      <w:r w:rsidRPr="008B580C">
        <w:rPr>
          <w:rFonts w:ascii="Trebuchet MS" w:eastAsia="Arial Unicode MS" w:hAnsi="Trebuchet MS" w:cstheme="minorHAnsi"/>
          <w:sz w:val="20"/>
          <w:lang w:bidi="th-TH"/>
        </w:rPr>
        <w:t>, cuja omissão, no contexto da Emissão, faça com que alguma declaração desta Escritura de Emissão seja enganosa, incorreta ou inverídica</w:t>
      </w:r>
      <w:r w:rsidR="00673B8B" w:rsidRPr="008B580C">
        <w:rPr>
          <w:rFonts w:ascii="Trebuchet MS" w:eastAsia="Arial Unicode MS" w:hAnsi="Trebuchet MS" w:cstheme="minorHAnsi"/>
          <w:sz w:val="20"/>
          <w:lang w:bidi="th-TH"/>
        </w:rPr>
        <w:t>, que seja de seu conhecimento</w:t>
      </w:r>
      <w:r w:rsidRPr="008B580C">
        <w:rPr>
          <w:rFonts w:ascii="Trebuchet MS" w:eastAsia="Arial Unicode MS" w:hAnsi="Trebuchet MS" w:cstheme="minorHAnsi"/>
          <w:sz w:val="20"/>
          <w:lang w:bidi="th-TH"/>
        </w:rPr>
        <w:t>;</w:t>
      </w:r>
    </w:p>
    <w:p w14:paraId="47530344" w14:textId="77777777" w:rsidR="007D56C7" w:rsidRPr="008B580C" w:rsidRDefault="007D56C7" w:rsidP="00C23619">
      <w:pPr>
        <w:pStyle w:val="p0"/>
        <w:tabs>
          <w:tab w:val="clear" w:pos="720"/>
        </w:tabs>
        <w:spacing w:line="360" w:lineRule="auto"/>
        <w:rPr>
          <w:rFonts w:ascii="Trebuchet MS" w:eastAsia="Arial Unicode MS" w:hAnsi="Trebuchet MS" w:cstheme="minorHAnsi"/>
          <w:sz w:val="20"/>
          <w:lang w:bidi="th-TH"/>
        </w:rPr>
      </w:pPr>
    </w:p>
    <w:p w14:paraId="56B131A7"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não omiti</w:t>
      </w:r>
      <w:r w:rsidR="00D67779" w:rsidRPr="008B580C">
        <w:rPr>
          <w:rFonts w:ascii="Trebuchet MS" w:eastAsia="Arial Unicode MS" w:hAnsi="Trebuchet MS" w:cstheme="minorHAnsi"/>
          <w:sz w:val="20"/>
          <w:lang w:bidi="th-TH"/>
        </w:rPr>
        <w:t>ram</w:t>
      </w:r>
      <w:r w:rsidRPr="008B580C">
        <w:rPr>
          <w:rFonts w:ascii="Trebuchet MS" w:eastAsia="Arial Unicode MS" w:hAnsi="Trebuchet MS" w:cstheme="minorHAnsi"/>
          <w:sz w:val="20"/>
          <w:lang w:bidi="th-TH"/>
        </w:rPr>
        <w:t xml:space="preserve"> nenhum fato, de qualquer natureza, que seja de seu conhecimento e </w:t>
      </w:r>
      <w:r w:rsidR="002C0B59" w:rsidRPr="008B580C">
        <w:rPr>
          <w:rFonts w:ascii="Trebuchet MS" w:eastAsia="Arial Unicode MS" w:hAnsi="Trebuchet MS" w:cstheme="minorHAnsi"/>
          <w:sz w:val="20"/>
          <w:lang w:bidi="th-TH"/>
        </w:rPr>
        <w:t>que possa resultar</w:t>
      </w:r>
      <w:r w:rsidR="004815B4"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em alteração substancial na situação econômico-financeira ou jurídica da Emissora em prejuízo da Debenturista;</w:t>
      </w:r>
    </w:p>
    <w:p w14:paraId="66CAA75C"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07837082"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 xml:space="preserve">todas as informações prestadas pela Emissora </w:t>
      </w:r>
      <w:r w:rsidR="002B652B" w:rsidRPr="008B580C">
        <w:rPr>
          <w:rFonts w:ascii="Trebuchet MS" w:eastAsia="Arial Unicode MS" w:hAnsi="Trebuchet MS" w:cstheme="minorHAnsi"/>
          <w:sz w:val="20"/>
          <w:lang w:bidi="th-TH"/>
        </w:rPr>
        <w:t>e/ou pel</w:t>
      </w:r>
      <w:r w:rsidR="00C11B00" w:rsidRPr="008B580C">
        <w:rPr>
          <w:rFonts w:ascii="Trebuchet MS" w:eastAsia="Arial Unicode MS" w:hAnsi="Trebuchet MS" w:cstheme="minorHAnsi"/>
          <w:sz w:val="20"/>
          <w:lang w:bidi="th-TH"/>
        </w:rPr>
        <w:t>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002B652B"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no contexto da </w:t>
      </w:r>
      <w:r w:rsidR="00534356" w:rsidRPr="008B580C">
        <w:rPr>
          <w:rFonts w:ascii="Trebuchet MS" w:eastAsia="Arial Unicode MS" w:hAnsi="Trebuchet MS" w:cstheme="minorHAnsi"/>
          <w:sz w:val="20"/>
          <w:lang w:bidi="th-TH"/>
        </w:rPr>
        <w:t>Oferta Restrita</w:t>
      </w:r>
      <w:r w:rsidR="002813C9"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são verdadeiras, consistentes, corretas e suficientes para a Debenturista; </w:t>
      </w:r>
    </w:p>
    <w:p w14:paraId="587FD6E9" w14:textId="77777777" w:rsidR="007D56C7" w:rsidRPr="008B580C" w:rsidRDefault="007D56C7" w:rsidP="00C23619">
      <w:pPr>
        <w:pStyle w:val="PargrafodaLista"/>
        <w:widowControl w:val="0"/>
        <w:spacing w:line="360" w:lineRule="auto"/>
        <w:rPr>
          <w:rFonts w:ascii="Trebuchet MS" w:eastAsia="Arial Unicode MS" w:hAnsi="Trebuchet MS" w:cstheme="minorHAnsi"/>
          <w:sz w:val="20"/>
          <w:szCs w:val="20"/>
          <w:lang w:bidi="th-TH"/>
        </w:rPr>
      </w:pPr>
    </w:p>
    <w:p w14:paraId="3B647E83"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est</w:t>
      </w:r>
      <w:r w:rsidR="002B652B"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cumprindo</w:t>
      </w:r>
      <w:r w:rsidR="00C16DBB"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todas as leis, regulamentos, normas administrativas e determinações dos órgãos governamentais, autarquias ou tribunais, aplicáveis à condução de seus negócios, inclusive com o disposto na legislação e regulamentação trabalhista, previdenciária e relativa à proteção do meio-ambiente aplicáveis à condução de seus negócios</w:t>
      </w:r>
      <w:r w:rsidR="006C2FA6" w:rsidRPr="008B580C">
        <w:rPr>
          <w:rFonts w:ascii="Trebuchet MS" w:eastAsia="Arial Unicode MS" w:hAnsi="Trebuchet MS" w:cstheme="minorHAnsi"/>
          <w:sz w:val="20"/>
          <w:lang w:bidi="th-TH"/>
        </w:rPr>
        <w:t>;</w:t>
      </w:r>
    </w:p>
    <w:p w14:paraId="19564793" w14:textId="77777777" w:rsidR="00EE3EFC" w:rsidRPr="008B580C" w:rsidRDefault="00EE3EFC" w:rsidP="00C23619">
      <w:pPr>
        <w:pStyle w:val="p0"/>
        <w:tabs>
          <w:tab w:val="clear" w:pos="720"/>
        </w:tabs>
        <w:spacing w:line="360" w:lineRule="auto"/>
        <w:rPr>
          <w:rFonts w:ascii="Trebuchet MS" w:eastAsia="Arial Unicode MS" w:hAnsi="Trebuchet MS" w:cstheme="minorHAnsi"/>
          <w:sz w:val="20"/>
          <w:lang w:bidi="th-TH"/>
        </w:rPr>
      </w:pPr>
    </w:p>
    <w:p w14:paraId="1E04A008" w14:textId="77777777" w:rsidR="000D7EE9" w:rsidRPr="008B580C" w:rsidRDefault="000D7EE9"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 xml:space="preserve">excetuados os recursos </w:t>
      </w:r>
      <w:r w:rsidR="00B86F6A" w:rsidRPr="008B580C">
        <w:rPr>
          <w:rFonts w:ascii="Trebuchet MS" w:eastAsia="Arial Unicode MS" w:hAnsi="Trebuchet MS" w:cstheme="minorHAnsi"/>
          <w:sz w:val="20"/>
          <w:lang w:bidi="th-TH"/>
        </w:rPr>
        <w:t xml:space="preserve">a serem </w:t>
      </w:r>
      <w:r w:rsidRPr="008B580C">
        <w:rPr>
          <w:rFonts w:ascii="Trebuchet MS" w:eastAsia="Arial Unicode MS" w:hAnsi="Trebuchet MS" w:cstheme="minorHAnsi"/>
          <w:sz w:val="20"/>
          <w:lang w:bidi="th-TH"/>
        </w:rPr>
        <w:t xml:space="preserve">obtidos com a emissão das Debêntures, </w:t>
      </w:r>
      <w:r w:rsidR="00ED1CFD" w:rsidRPr="008B580C">
        <w:rPr>
          <w:rFonts w:ascii="Trebuchet MS" w:eastAsia="Arial Unicode MS" w:hAnsi="Trebuchet MS" w:cstheme="minorHAnsi"/>
          <w:sz w:val="20"/>
          <w:lang w:bidi="th-TH"/>
        </w:rPr>
        <w:t>o</w:t>
      </w:r>
      <w:r w:rsidR="00C32ABA">
        <w:rPr>
          <w:rFonts w:ascii="Trebuchet MS" w:eastAsia="Arial Unicode MS" w:hAnsi="Trebuchet MS" w:cstheme="minorHAnsi"/>
          <w:sz w:val="20"/>
          <w:lang w:bidi="th-TH"/>
        </w:rPr>
        <w:t xml:space="preserve">s imóveis objeto da Destinação de Recursos </w:t>
      </w:r>
      <w:r w:rsidR="008A6452" w:rsidRPr="008B580C">
        <w:rPr>
          <w:rFonts w:ascii="Trebuchet MS" w:eastAsia="Arial Unicode MS" w:hAnsi="Trebuchet MS" w:cstheme="minorHAnsi"/>
          <w:sz w:val="20"/>
          <w:lang w:bidi="th-TH"/>
        </w:rPr>
        <w:t>não fo</w:t>
      </w:r>
      <w:r w:rsidR="00C32ABA">
        <w:rPr>
          <w:rFonts w:ascii="Trebuchet MS" w:eastAsia="Arial Unicode MS" w:hAnsi="Trebuchet MS" w:cstheme="minorHAnsi"/>
          <w:sz w:val="20"/>
          <w:lang w:bidi="th-TH"/>
        </w:rPr>
        <w:t>ram</w:t>
      </w:r>
      <w:r w:rsidR="008A6452" w:rsidRPr="008B580C">
        <w:rPr>
          <w:rFonts w:ascii="Trebuchet MS" w:eastAsia="Arial Unicode MS" w:hAnsi="Trebuchet MS" w:cstheme="minorHAnsi"/>
          <w:sz w:val="20"/>
          <w:lang w:bidi="th-TH"/>
        </w:rPr>
        <w:t xml:space="preserve"> financiad</w:t>
      </w:r>
      <w:r w:rsidR="00445C3A" w:rsidRPr="008B580C">
        <w:rPr>
          <w:rFonts w:ascii="Trebuchet MS" w:eastAsia="Arial Unicode MS" w:hAnsi="Trebuchet MS" w:cstheme="minorHAnsi"/>
          <w:sz w:val="20"/>
          <w:lang w:bidi="th-TH"/>
        </w:rPr>
        <w:t>o</w:t>
      </w:r>
      <w:r w:rsidR="00C32ABA">
        <w:rPr>
          <w:rFonts w:ascii="Trebuchet MS" w:eastAsia="Arial Unicode MS" w:hAnsi="Trebuchet MS" w:cstheme="minorHAnsi"/>
          <w:sz w:val="20"/>
          <w:lang w:bidi="th-TH"/>
        </w:rPr>
        <w:t>s</w:t>
      </w:r>
      <w:r w:rsidR="008A6452" w:rsidRPr="008B580C">
        <w:rPr>
          <w:rFonts w:ascii="Trebuchet MS" w:eastAsia="Arial Unicode MS" w:hAnsi="Trebuchet MS" w:cstheme="minorHAnsi"/>
          <w:sz w:val="20"/>
          <w:lang w:bidi="th-TH"/>
        </w:rPr>
        <w:t xml:space="preserve"> por</w:t>
      </w:r>
      <w:r w:rsidRPr="008B580C">
        <w:rPr>
          <w:rFonts w:ascii="Trebuchet MS" w:eastAsia="Arial Unicode MS" w:hAnsi="Trebuchet MS" w:cstheme="minorHAnsi"/>
          <w:sz w:val="20"/>
          <w:lang w:bidi="th-TH"/>
        </w:rPr>
        <w:t xml:space="preserve"> outra captação por meio da emissão de CRI</w:t>
      </w:r>
      <w:r w:rsidR="00BB3EE5" w:rsidRPr="008B580C">
        <w:rPr>
          <w:rFonts w:ascii="Trebuchet MS" w:eastAsia="Arial Unicode MS" w:hAnsi="Trebuchet MS" w:cstheme="minorHAnsi"/>
          <w:sz w:val="20"/>
          <w:lang w:bidi="th-TH"/>
        </w:rPr>
        <w:t xml:space="preserve"> que tenha como lastro considerados créditos imobiliários pela sua destinação</w:t>
      </w:r>
      <w:r w:rsidR="008A6452" w:rsidRPr="008B580C">
        <w:rPr>
          <w:rFonts w:ascii="Trebuchet MS" w:eastAsia="Arial Unicode MS" w:hAnsi="Trebuchet MS" w:cstheme="minorHAnsi"/>
          <w:sz w:val="20"/>
          <w:lang w:bidi="th-TH"/>
        </w:rPr>
        <w:t>;</w:t>
      </w:r>
    </w:p>
    <w:p w14:paraId="327C0D47" w14:textId="77777777" w:rsidR="000D7EE9" w:rsidRPr="008B580C" w:rsidRDefault="000D7EE9" w:rsidP="00C23619">
      <w:pPr>
        <w:pStyle w:val="p0"/>
        <w:tabs>
          <w:tab w:val="clear" w:pos="720"/>
        </w:tabs>
        <w:spacing w:line="360" w:lineRule="auto"/>
        <w:rPr>
          <w:rFonts w:ascii="Trebuchet MS" w:eastAsia="Arial Unicode MS" w:hAnsi="Trebuchet MS" w:cstheme="minorHAnsi"/>
          <w:sz w:val="20"/>
          <w:lang w:bidi="th-TH"/>
        </w:rPr>
      </w:pPr>
    </w:p>
    <w:p w14:paraId="5C162360" w14:textId="77777777" w:rsidR="00874C9F" w:rsidRPr="008B580C" w:rsidRDefault="00874C9F"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conhece</w:t>
      </w:r>
      <w:r w:rsidR="000C4184"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e aceita</w:t>
      </w:r>
      <w:r w:rsidR="000C4184"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todos os t</w:t>
      </w:r>
      <w:r w:rsidR="00EB7DD0" w:rsidRPr="008B580C">
        <w:rPr>
          <w:rFonts w:ascii="Trebuchet MS" w:eastAsia="Arial Unicode MS" w:hAnsi="Trebuchet MS" w:cstheme="minorHAnsi"/>
          <w:sz w:val="20"/>
          <w:lang w:bidi="th-TH"/>
        </w:rPr>
        <w:t xml:space="preserve">ermos da </w:t>
      </w:r>
      <w:r w:rsidR="002813C9" w:rsidRPr="008B580C">
        <w:rPr>
          <w:rFonts w:ascii="Trebuchet MS" w:eastAsia="Arial Unicode MS" w:hAnsi="Trebuchet MS" w:cstheme="minorHAnsi"/>
          <w:sz w:val="20"/>
          <w:lang w:bidi="th-TH"/>
        </w:rPr>
        <w:t>Oferta Restrita</w:t>
      </w:r>
      <w:r w:rsidR="00E50B99" w:rsidRPr="008B580C">
        <w:rPr>
          <w:rFonts w:ascii="Trebuchet MS" w:eastAsia="Arial Unicode MS" w:hAnsi="Trebuchet MS" w:cstheme="minorHAnsi"/>
          <w:sz w:val="20"/>
          <w:lang w:bidi="th-TH"/>
        </w:rPr>
        <w:t>;</w:t>
      </w:r>
    </w:p>
    <w:p w14:paraId="5857F7C2" w14:textId="77777777" w:rsidR="000E398B" w:rsidRPr="008B580C" w:rsidRDefault="000E398B" w:rsidP="00C23619">
      <w:pPr>
        <w:pStyle w:val="PargrafodaLista"/>
        <w:spacing w:line="360" w:lineRule="auto"/>
        <w:rPr>
          <w:rFonts w:ascii="Trebuchet MS" w:eastAsia="Arial Unicode MS" w:hAnsi="Trebuchet MS" w:cstheme="minorHAnsi"/>
          <w:sz w:val="20"/>
          <w:szCs w:val="20"/>
          <w:lang w:bidi="th-TH"/>
        </w:rPr>
      </w:pPr>
    </w:p>
    <w:p w14:paraId="41C8BE2B"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t</w:t>
      </w:r>
      <w:r w:rsidR="00D67779" w:rsidRPr="008B580C">
        <w:rPr>
          <w:rFonts w:ascii="Trebuchet MS" w:eastAsia="Arial Unicode MS" w:hAnsi="Trebuchet MS" w:cstheme="minorHAnsi"/>
          <w:sz w:val="20"/>
          <w:lang w:bidi="th-TH"/>
        </w:rPr>
        <w:t>ê</w:t>
      </w:r>
      <w:r w:rsidRPr="008B580C">
        <w:rPr>
          <w:rFonts w:ascii="Trebuchet MS" w:eastAsia="Arial Unicode MS" w:hAnsi="Trebuchet MS" w:cstheme="minorHAnsi"/>
          <w:sz w:val="20"/>
          <w:lang w:bidi="th-TH"/>
        </w:rPr>
        <w:t xml:space="preserve">m todas as autorizações, alvarás, permissões e licenças (inclusive ambientais) </w:t>
      </w:r>
      <w:r w:rsidR="00DA16FE" w:rsidRPr="008B580C">
        <w:rPr>
          <w:rFonts w:ascii="Trebuchet MS" w:eastAsia="Arial Unicode MS" w:hAnsi="Trebuchet MS" w:cstheme="minorHAnsi"/>
          <w:sz w:val="20"/>
          <w:lang w:bidi="th-TH"/>
        </w:rPr>
        <w:t xml:space="preserve">necessários para o exercício da atividade </w:t>
      </w:r>
      <w:r w:rsidRPr="008B580C">
        <w:rPr>
          <w:rFonts w:ascii="Trebuchet MS" w:eastAsia="Arial Unicode MS" w:hAnsi="Trebuchet MS" w:cstheme="minorHAnsi"/>
          <w:sz w:val="20"/>
          <w:lang w:bidi="th-TH"/>
        </w:rPr>
        <w:t>exigidas pelas autoridades federais, estaduais e municipais que sejam necessárias para o regular desenvolvimento de suas atividades, estando todas elas válidas</w:t>
      </w:r>
      <w:r w:rsidR="004815B4" w:rsidRPr="008B580C">
        <w:rPr>
          <w:rFonts w:ascii="Trebuchet MS" w:eastAsia="Arial Unicode MS" w:hAnsi="Trebuchet MS" w:cstheme="minorHAnsi"/>
          <w:sz w:val="20"/>
          <w:lang w:bidi="th-TH"/>
        </w:rPr>
        <w:t xml:space="preserve">, e não recebeu nenhuma notificação relacionada à revogação ou modificação de qualquer licença, permissão, alvará ou autorização que, conjunta ou individualmente, se for objeto de uma decisão, determinação ou sentença contrária, teria o efeito de causar um </w:t>
      </w:r>
      <w:r w:rsidR="00390D68">
        <w:rPr>
          <w:rFonts w:ascii="Trebuchet MS" w:eastAsia="Arial Unicode MS" w:hAnsi="Trebuchet MS" w:cstheme="minorHAnsi"/>
          <w:sz w:val="20"/>
          <w:lang w:bidi="th-TH"/>
        </w:rPr>
        <w:t>Efeito Adverso R</w:t>
      </w:r>
      <w:r w:rsidR="00FD5CB0" w:rsidRPr="008B580C">
        <w:rPr>
          <w:rFonts w:ascii="Trebuchet MS" w:eastAsia="Arial Unicode MS" w:hAnsi="Trebuchet MS" w:cstheme="minorHAnsi"/>
          <w:sz w:val="20"/>
          <w:lang w:bidi="th-TH"/>
        </w:rPr>
        <w:t>elevante conforme acima definido</w:t>
      </w:r>
      <w:r w:rsidRPr="008B580C">
        <w:rPr>
          <w:rFonts w:ascii="Trebuchet MS" w:eastAsia="Arial Unicode MS" w:hAnsi="Trebuchet MS" w:cstheme="minorHAnsi"/>
          <w:sz w:val="20"/>
          <w:lang w:bidi="th-TH"/>
        </w:rPr>
        <w:t>;</w:t>
      </w:r>
      <w:r w:rsidR="00DA16FE" w:rsidRPr="008B580C">
        <w:rPr>
          <w:rFonts w:ascii="Trebuchet MS" w:eastAsia="Arial Unicode MS" w:hAnsi="Trebuchet MS" w:cstheme="minorHAnsi"/>
          <w:sz w:val="20"/>
          <w:lang w:bidi="th-TH"/>
        </w:rPr>
        <w:t xml:space="preserve"> </w:t>
      </w:r>
    </w:p>
    <w:p w14:paraId="4D3458A7" w14:textId="77777777" w:rsidR="000E398B" w:rsidRPr="008B580C" w:rsidRDefault="000E398B" w:rsidP="00C23619">
      <w:pPr>
        <w:pStyle w:val="PargrafodaLista"/>
        <w:spacing w:line="360" w:lineRule="auto"/>
        <w:rPr>
          <w:rFonts w:ascii="Trebuchet MS" w:eastAsia="Arial Unicode MS" w:hAnsi="Trebuchet MS" w:cstheme="minorHAnsi"/>
          <w:sz w:val="20"/>
          <w:szCs w:val="20"/>
          <w:lang w:bidi="th-TH"/>
        </w:rPr>
      </w:pPr>
    </w:p>
    <w:p w14:paraId="6C39E11F"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não existe qualquer decisão e/ou sentença na esfera judicial e/ou administrativa por: (a) questões trabalhistas envolvendo trabalho em condição análoga a de escravo e/ou trabalho infantil; ou (b) crime contra o meio ambiente, tampouco foi incluída em qualquer espécie de lista oficial emitida por órgão governamental brasileiro de sociedades que descumpram regras de caráter socioambiental;</w:t>
      </w:r>
    </w:p>
    <w:p w14:paraId="037E5608" w14:textId="77777777" w:rsidR="000E398B" w:rsidRPr="008B580C" w:rsidRDefault="000E398B" w:rsidP="00C23619">
      <w:pPr>
        <w:pStyle w:val="PargrafodaLista"/>
        <w:spacing w:line="360" w:lineRule="auto"/>
        <w:rPr>
          <w:rFonts w:ascii="Trebuchet MS" w:eastAsia="Arial Unicode MS" w:hAnsi="Trebuchet MS" w:cstheme="minorHAnsi"/>
          <w:sz w:val="20"/>
          <w:szCs w:val="20"/>
          <w:lang w:bidi="th-TH"/>
        </w:rPr>
      </w:pPr>
    </w:p>
    <w:p w14:paraId="20B71673"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t</w:t>
      </w:r>
      <w:r w:rsidR="00D67779" w:rsidRPr="008B580C">
        <w:rPr>
          <w:rFonts w:ascii="Trebuchet MS" w:eastAsia="Arial Unicode MS" w:hAnsi="Trebuchet MS" w:cstheme="minorHAnsi"/>
          <w:sz w:val="20"/>
          <w:lang w:bidi="th-TH"/>
        </w:rPr>
        <w:t>ê</w:t>
      </w:r>
      <w:r w:rsidRPr="008B580C">
        <w:rPr>
          <w:rFonts w:ascii="Trebuchet MS" w:eastAsia="Arial Unicode MS" w:hAnsi="Trebuchet MS" w:cstheme="minorHAnsi"/>
          <w:sz w:val="20"/>
          <w:lang w:bidi="th-TH"/>
        </w:rPr>
        <w:t>m plena ciência e concorda integralmente que a forma de cálculo da Remuneração foi acordada por livre vontade da Emissora, em observância ao princípio da boa-fé</w:t>
      </w:r>
      <w:r w:rsidR="006C08E7" w:rsidRPr="008B580C">
        <w:rPr>
          <w:rFonts w:ascii="Trebuchet MS" w:eastAsia="Arial Unicode MS" w:hAnsi="Trebuchet MS" w:cstheme="minorHAnsi"/>
          <w:sz w:val="20"/>
          <w:lang w:bidi="th-TH"/>
        </w:rPr>
        <w:t xml:space="preserve"> e que a Remuneração é devida sobre o Valor Total da Emissão</w:t>
      </w:r>
      <w:r w:rsidR="004E23EA">
        <w:rPr>
          <w:rFonts w:ascii="Trebuchet MS" w:eastAsia="Arial Unicode MS" w:hAnsi="Trebuchet MS" w:cstheme="minorHAnsi"/>
          <w:sz w:val="20"/>
          <w:lang w:bidi="th-TH"/>
        </w:rPr>
        <w:t>;</w:t>
      </w:r>
    </w:p>
    <w:p w14:paraId="2AE4ED54" w14:textId="77777777" w:rsidR="000E398B" w:rsidRPr="008B580C" w:rsidRDefault="000E398B" w:rsidP="00C23619">
      <w:pPr>
        <w:pStyle w:val="PargrafodaLista"/>
        <w:spacing w:line="360" w:lineRule="auto"/>
        <w:rPr>
          <w:rFonts w:ascii="Trebuchet MS" w:eastAsia="Arial Unicode MS" w:hAnsi="Trebuchet MS" w:cstheme="minorHAnsi"/>
          <w:sz w:val="20"/>
          <w:szCs w:val="20"/>
          <w:lang w:bidi="th-TH"/>
        </w:rPr>
      </w:pPr>
    </w:p>
    <w:p w14:paraId="2B718828"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est</w:t>
      </w:r>
      <w:r w:rsidR="00D67779"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adimplente</w:t>
      </w:r>
      <w:r w:rsidR="00D67779" w:rsidRPr="008B580C">
        <w:rPr>
          <w:rFonts w:ascii="Trebuchet MS" w:eastAsia="Arial Unicode MS" w:hAnsi="Trebuchet MS" w:cstheme="minorHAnsi"/>
          <w:sz w:val="20"/>
          <w:lang w:bidi="th-TH"/>
        </w:rPr>
        <w:t>s</w:t>
      </w:r>
      <w:r w:rsidRPr="008B580C">
        <w:rPr>
          <w:rFonts w:ascii="Trebuchet MS" w:eastAsia="Arial Unicode MS" w:hAnsi="Trebuchet MS" w:cstheme="minorHAnsi"/>
          <w:sz w:val="20"/>
          <w:lang w:bidi="th-TH"/>
        </w:rPr>
        <w:t xml:space="preserve"> com o cumprimento das obrigações constantes desta Escritura</w:t>
      </w:r>
      <w:r w:rsidR="00550C6E" w:rsidRPr="008B580C">
        <w:rPr>
          <w:rFonts w:ascii="Trebuchet MS" w:eastAsia="Arial Unicode MS" w:hAnsi="Trebuchet MS" w:cstheme="minorHAnsi"/>
          <w:sz w:val="20"/>
          <w:lang w:bidi="th-TH"/>
        </w:rPr>
        <w:t xml:space="preserve"> de Emissão</w:t>
      </w:r>
      <w:r w:rsidRPr="008B580C">
        <w:rPr>
          <w:rFonts w:ascii="Trebuchet MS" w:eastAsia="Arial Unicode MS" w:hAnsi="Trebuchet MS" w:cstheme="minorHAnsi"/>
          <w:sz w:val="20"/>
          <w:lang w:bidi="th-TH"/>
        </w:rPr>
        <w:t xml:space="preserve"> e não está, nesta data, incorrendo em nenhum Evento de Vencimento Antecipado;</w:t>
      </w:r>
    </w:p>
    <w:p w14:paraId="3D813BCD" w14:textId="77777777" w:rsidR="000E398B" w:rsidRPr="008B580C" w:rsidRDefault="000E398B" w:rsidP="00C23619">
      <w:pPr>
        <w:pStyle w:val="PargrafodaLista"/>
        <w:spacing w:line="360" w:lineRule="auto"/>
        <w:rPr>
          <w:rFonts w:ascii="Trebuchet MS" w:eastAsia="Arial Unicode MS" w:hAnsi="Trebuchet MS" w:cstheme="minorHAnsi"/>
          <w:sz w:val="20"/>
          <w:szCs w:val="20"/>
          <w:lang w:bidi="th-TH"/>
        </w:rPr>
      </w:pPr>
    </w:p>
    <w:p w14:paraId="21DFF613"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lastRenderedPageBreak/>
        <w:t>inexiste</w:t>
      </w:r>
      <w:r w:rsidR="00550C6E" w:rsidRPr="008B580C">
        <w:rPr>
          <w:rFonts w:ascii="Trebuchet MS" w:eastAsia="Arial Unicode MS" w:hAnsi="Trebuchet MS" w:cstheme="minorHAnsi"/>
          <w:sz w:val="20"/>
          <w:lang w:bidi="th-TH"/>
        </w:rPr>
        <w:t xml:space="preserve"> decisão judicial ou administrativa sobre</w:t>
      </w:r>
      <w:r w:rsidRPr="008B580C">
        <w:rPr>
          <w:rFonts w:ascii="Trebuchet MS" w:eastAsia="Arial Unicode MS" w:hAnsi="Trebuchet MS" w:cstheme="minorHAnsi"/>
          <w:sz w:val="20"/>
          <w:lang w:bidi="th-TH"/>
        </w:rPr>
        <w:t xml:space="preserve"> violação de qualquer dispositivo legal ou regulatório, nacional ou estrangeiro, relativo à prática de corrupção ou de atos lesivos à administração pública, incluindo, sem limitação, a</w:t>
      </w:r>
      <w:r w:rsidR="0084175B" w:rsidRPr="008B580C">
        <w:rPr>
          <w:rFonts w:ascii="Trebuchet MS" w:eastAsia="Arial Unicode MS" w:hAnsi="Trebuchet MS" w:cstheme="minorHAnsi"/>
          <w:sz w:val="20"/>
          <w:lang w:bidi="th-TH"/>
        </w:rPr>
        <w:t xml:space="preserve"> Lei n</w:t>
      </w:r>
      <w:r w:rsidR="00090E86" w:rsidRPr="008B580C">
        <w:rPr>
          <w:rFonts w:ascii="Trebuchet MS" w:eastAsia="Arial Unicode MS" w:hAnsi="Trebuchet MS" w:cstheme="minorHAnsi"/>
          <w:sz w:val="20"/>
          <w:lang w:bidi="th-TH"/>
        </w:rPr>
        <w:t>.</w:t>
      </w:r>
      <w:r w:rsidR="0084175B" w:rsidRPr="008B580C">
        <w:rPr>
          <w:rFonts w:ascii="Trebuchet MS" w:eastAsia="Arial Unicode MS" w:hAnsi="Trebuchet MS" w:cstheme="minorHAnsi"/>
          <w:sz w:val="20"/>
          <w:lang w:bidi="th-TH"/>
        </w:rPr>
        <w:t>º 9.613 de 3 de março de 1998 (“</w:t>
      </w:r>
      <w:r w:rsidR="0084175B" w:rsidRPr="008B580C">
        <w:rPr>
          <w:rFonts w:ascii="Trebuchet MS" w:eastAsia="Arial Unicode MS" w:hAnsi="Trebuchet MS" w:cstheme="minorHAnsi"/>
          <w:sz w:val="20"/>
          <w:u w:val="single"/>
          <w:lang w:bidi="th-TH"/>
        </w:rPr>
        <w:t>Lei 9.613</w:t>
      </w:r>
      <w:r w:rsidR="0084175B" w:rsidRPr="008B580C">
        <w:rPr>
          <w:rFonts w:ascii="Trebuchet MS" w:eastAsia="Arial Unicode MS" w:hAnsi="Trebuchet MS" w:cstheme="minorHAnsi"/>
          <w:sz w:val="20"/>
          <w:lang w:bidi="th-TH"/>
        </w:rPr>
        <w:t>”), a Lei n</w:t>
      </w:r>
      <w:r w:rsidR="00090E86" w:rsidRPr="008B580C">
        <w:rPr>
          <w:rFonts w:ascii="Trebuchet MS" w:eastAsia="Arial Unicode MS" w:hAnsi="Trebuchet MS" w:cstheme="minorHAnsi"/>
          <w:sz w:val="20"/>
          <w:lang w:bidi="th-TH"/>
        </w:rPr>
        <w:t>.</w:t>
      </w:r>
      <w:r w:rsidR="0084175B" w:rsidRPr="008B580C">
        <w:rPr>
          <w:rFonts w:ascii="Trebuchet MS" w:eastAsia="Arial Unicode MS" w:hAnsi="Trebuchet MS" w:cstheme="minorHAnsi"/>
          <w:sz w:val="20"/>
          <w:lang w:bidi="th-TH"/>
        </w:rPr>
        <w:t>º 8.429 de 02 de junho de 1992 (“</w:t>
      </w:r>
      <w:r w:rsidR="0084175B" w:rsidRPr="008B580C">
        <w:rPr>
          <w:rFonts w:ascii="Trebuchet MS" w:eastAsia="Arial Unicode MS" w:hAnsi="Trebuchet MS" w:cstheme="minorHAnsi"/>
          <w:sz w:val="20"/>
          <w:u w:val="single"/>
          <w:lang w:bidi="th-TH"/>
        </w:rPr>
        <w:t>Lei 8.429</w:t>
      </w:r>
      <w:r w:rsidR="0084175B" w:rsidRPr="008B580C">
        <w:rPr>
          <w:rFonts w:ascii="Trebuchet MS" w:eastAsia="Arial Unicode MS" w:hAnsi="Trebuchet MS" w:cstheme="minorHAnsi"/>
          <w:sz w:val="20"/>
          <w:lang w:bidi="th-TH"/>
        </w:rPr>
        <w:t xml:space="preserve">”) e a </w:t>
      </w:r>
      <w:r w:rsidR="0084175B" w:rsidRPr="00085304">
        <w:rPr>
          <w:rFonts w:ascii="Trebuchet MS" w:eastAsia="Arial Unicode MS" w:hAnsi="Trebuchet MS" w:cstheme="minorHAnsi"/>
          <w:sz w:val="20"/>
          <w:lang w:bidi="th-TH"/>
        </w:rPr>
        <w:t>Lei 12.846</w:t>
      </w:r>
      <w:r w:rsidRPr="008B580C">
        <w:rPr>
          <w:rFonts w:ascii="Trebuchet MS" w:eastAsia="Arial Unicode MS" w:hAnsi="Trebuchet MS" w:cstheme="minorHAnsi"/>
          <w:sz w:val="20"/>
          <w:lang w:bidi="th-TH"/>
        </w:rPr>
        <w:t>, e, no seu conhecimento, por suas controladas, bem como seus respectivos administradores e/ou funcionários</w:t>
      </w:r>
      <w:r w:rsidR="00467E2A" w:rsidRPr="008B580C">
        <w:rPr>
          <w:rFonts w:ascii="Trebuchet MS" w:eastAsia="Arial Unicode MS" w:hAnsi="Trebuchet MS" w:cstheme="minorHAnsi"/>
          <w:sz w:val="20"/>
          <w:lang w:bidi="th-TH"/>
        </w:rPr>
        <w:t>, em todos os casos</w:t>
      </w:r>
      <w:r w:rsidR="00550C6E" w:rsidRPr="008B580C">
        <w:rPr>
          <w:rFonts w:ascii="Trebuchet MS" w:eastAsia="Arial Unicode MS" w:hAnsi="Trebuchet MS" w:cstheme="minorHAnsi"/>
          <w:sz w:val="20"/>
          <w:lang w:bidi="th-TH"/>
        </w:rPr>
        <w:t xml:space="preserve"> que estejam agindo em nome da Emissora</w:t>
      </w:r>
      <w:r w:rsidRPr="008B580C">
        <w:rPr>
          <w:rFonts w:ascii="Trebuchet MS" w:eastAsia="Arial Unicode MS" w:hAnsi="Trebuchet MS" w:cstheme="minorHAnsi"/>
          <w:sz w:val="20"/>
          <w:lang w:bidi="th-TH"/>
        </w:rPr>
        <w:t>;</w:t>
      </w:r>
    </w:p>
    <w:p w14:paraId="27EFFF23" w14:textId="77777777" w:rsidR="000E398B" w:rsidRPr="008B580C" w:rsidRDefault="000E398B" w:rsidP="00C23619">
      <w:pPr>
        <w:pStyle w:val="PargrafodaLista"/>
        <w:spacing w:line="360" w:lineRule="auto"/>
        <w:rPr>
          <w:rFonts w:ascii="Trebuchet MS" w:eastAsia="Arial Unicode MS" w:hAnsi="Trebuchet MS" w:cstheme="minorHAnsi"/>
          <w:sz w:val="20"/>
          <w:szCs w:val="20"/>
          <w:lang w:bidi="th-TH"/>
        </w:rPr>
      </w:pPr>
    </w:p>
    <w:p w14:paraId="3D1B9916" w14:textId="77777777" w:rsidR="00B766A6"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cumpre</w:t>
      </w:r>
      <w:r w:rsidR="00D67779"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e envida</w:t>
      </w:r>
      <w:r w:rsidR="00D67779"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melhores esforços para procurar fazer com que suas controladas, </w:t>
      </w:r>
      <w:r w:rsidR="004815B4" w:rsidRPr="008B580C">
        <w:rPr>
          <w:rFonts w:ascii="Trebuchet MS" w:eastAsia="Arial Unicode MS" w:hAnsi="Trebuchet MS" w:cstheme="minorHAnsi"/>
          <w:sz w:val="20"/>
          <w:lang w:bidi="th-TH"/>
        </w:rPr>
        <w:t xml:space="preserve">controladoras e coligadas, </w:t>
      </w:r>
      <w:r w:rsidRPr="008B580C">
        <w:rPr>
          <w:rFonts w:ascii="Trebuchet MS" w:eastAsia="Arial Unicode MS" w:hAnsi="Trebuchet MS" w:cstheme="minorHAnsi"/>
          <w:sz w:val="20"/>
          <w:lang w:bidi="th-TH"/>
        </w:rPr>
        <w:t>bem como seus respectivos administradores e funcionários</w:t>
      </w:r>
      <w:r w:rsidR="00467E2A" w:rsidRPr="008B580C">
        <w:rPr>
          <w:rFonts w:ascii="Trebuchet MS" w:eastAsia="Arial Unicode MS" w:hAnsi="Trebuchet MS" w:cstheme="minorHAnsi"/>
          <w:sz w:val="20"/>
          <w:lang w:bidi="th-TH"/>
        </w:rPr>
        <w:t>, em todos os casos</w:t>
      </w:r>
      <w:r w:rsidR="00550C6E" w:rsidRPr="008B580C">
        <w:rPr>
          <w:rFonts w:ascii="Trebuchet MS" w:eastAsia="Arial Unicode MS" w:hAnsi="Trebuchet MS" w:cstheme="minorHAnsi"/>
          <w:sz w:val="20"/>
          <w:lang w:bidi="th-TH"/>
        </w:rPr>
        <w:t xml:space="preserve"> que estejam agindo em nome da Emissora</w:t>
      </w:r>
      <w:r w:rsidR="00467E2A" w:rsidRPr="008B580C">
        <w:rPr>
          <w:rFonts w:ascii="Trebuchet MS" w:eastAsia="Arial Unicode MS" w:hAnsi="Trebuchet MS" w:cstheme="minorHAnsi"/>
          <w:sz w:val="20"/>
          <w:lang w:bidi="th-TH"/>
        </w:rPr>
        <w:t>,</w:t>
      </w:r>
      <w:r w:rsidRPr="008B580C">
        <w:rPr>
          <w:rFonts w:ascii="Trebuchet MS" w:eastAsia="Arial Unicode MS" w:hAnsi="Trebuchet MS" w:cstheme="minorHAnsi"/>
          <w:sz w:val="20"/>
          <w:lang w:bidi="th-TH"/>
        </w:rPr>
        <w:t xml:space="preserve"> cumpram as normas aplicáveis que versam sobre atos de corrupção e atos lesivos contra a administração pública, na forma da Lei 12.846, inclusive: (</w:t>
      </w:r>
      <w:r w:rsidR="00BA2FD8" w:rsidRPr="008B580C">
        <w:rPr>
          <w:rFonts w:ascii="Trebuchet MS" w:eastAsia="Arial Unicode MS" w:hAnsi="Trebuchet MS" w:cstheme="minorHAnsi"/>
          <w:sz w:val="20"/>
          <w:lang w:bidi="th-TH"/>
        </w:rPr>
        <w:t>a</w:t>
      </w:r>
      <w:r w:rsidRPr="008B580C">
        <w:rPr>
          <w:rFonts w:ascii="Trebuchet MS" w:eastAsia="Arial Unicode MS" w:hAnsi="Trebuchet MS" w:cstheme="minorHAnsi"/>
          <w:sz w:val="20"/>
          <w:lang w:bidi="th-TH"/>
        </w:rPr>
        <w:t>) mantém políticas e procedimentos internos que asseguram integral cumprimento de tais normas; (</w:t>
      </w:r>
      <w:r w:rsidR="00BA2FD8" w:rsidRPr="008B580C">
        <w:rPr>
          <w:rFonts w:ascii="Trebuchet MS" w:eastAsia="Arial Unicode MS" w:hAnsi="Trebuchet MS" w:cstheme="minorHAnsi"/>
          <w:sz w:val="20"/>
          <w:lang w:bidi="th-TH"/>
        </w:rPr>
        <w:t>b</w:t>
      </w:r>
      <w:r w:rsidRPr="008B580C">
        <w:rPr>
          <w:rFonts w:ascii="Trebuchet MS" w:eastAsia="Arial Unicode MS" w:hAnsi="Trebuchet MS" w:cstheme="minorHAnsi"/>
          <w:sz w:val="20"/>
          <w:lang w:bidi="th-TH"/>
        </w:rPr>
        <w:t>) d</w:t>
      </w:r>
      <w:r w:rsidR="00D67779"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pleno conhecimento de tais normas a todos os profissionais que venham a se relacionar; (</w:t>
      </w:r>
      <w:r w:rsidR="00BA2FD8" w:rsidRPr="008B580C">
        <w:rPr>
          <w:rFonts w:ascii="Trebuchet MS" w:eastAsia="Arial Unicode MS" w:hAnsi="Trebuchet MS" w:cstheme="minorHAnsi"/>
          <w:sz w:val="20"/>
          <w:lang w:bidi="th-TH"/>
        </w:rPr>
        <w:t>c</w:t>
      </w:r>
      <w:r w:rsidRPr="008B580C">
        <w:rPr>
          <w:rFonts w:ascii="Trebuchet MS" w:eastAsia="Arial Unicode MS" w:hAnsi="Trebuchet MS" w:cstheme="minorHAnsi"/>
          <w:sz w:val="20"/>
          <w:lang w:bidi="th-TH"/>
        </w:rPr>
        <w:t>) abstém-se de praticar atos de corrupção e de agir de forma lesiva à administração pública, nacional e estrangeira, no seu interesse ou para seu benefício, exclusivo ou não; (</w:t>
      </w:r>
      <w:r w:rsidR="00BA2FD8" w:rsidRPr="008B580C">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 caso tenha</w:t>
      </w:r>
      <w:r w:rsidR="00D67779"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conhecimento de qualquer ato ou fato que viole aludidas normas, comunicar</w:t>
      </w:r>
      <w:r w:rsidR="00D67779"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imediatamente </w:t>
      </w:r>
      <w:r w:rsidR="009645ED" w:rsidRPr="008B580C">
        <w:rPr>
          <w:rFonts w:ascii="Trebuchet MS" w:eastAsia="Arial Unicode MS" w:hAnsi="Trebuchet MS" w:cstheme="minorHAnsi"/>
          <w:sz w:val="20"/>
          <w:lang w:bidi="th-TH"/>
        </w:rPr>
        <w:t xml:space="preserve">a </w:t>
      </w:r>
      <w:r w:rsidRPr="008B580C">
        <w:rPr>
          <w:rFonts w:ascii="Trebuchet MS" w:eastAsia="Arial Unicode MS" w:hAnsi="Trebuchet MS" w:cstheme="minorHAnsi"/>
          <w:sz w:val="20"/>
          <w:lang w:bidi="th-TH"/>
        </w:rPr>
        <w:t>Debenturista</w:t>
      </w:r>
      <w:r w:rsidR="00C8744F" w:rsidRPr="008B580C">
        <w:rPr>
          <w:rFonts w:ascii="Trebuchet MS" w:eastAsia="Arial Unicode MS" w:hAnsi="Trebuchet MS" w:cstheme="minorHAnsi"/>
          <w:sz w:val="20"/>
          <w:lang w:bidi="th-TH"/>
        </w:rPr>
        <w:t>, com cópia ao Agente Fiduciário dos CRI,</w:t>
      </w:r>
      <w:r w:rsidR="00550C6E" w:rsidRPr="008B580C">
        <w:rPr>
          <w:rFonts w:ascii="Trebuchet MS" w:eastAsia="Arial Unicode MS" w:hAnsi="Trebuchet MS" w:cstheme="minorHAnsi"/>
          <w:sz w:val="20"/>
          <w:lang w:bidi="th-TH"/>
        </w:rPr>
        <w:t xml:space="preserve"> após a</w:t>
      </w:r>
      <w:r w:rsidR="00673B8B" w:rsidRPr="008B580C">
        <w:rPr>
          <w:rFonts w:ascii="Trebuchet MS" w:eastAsia="Arial Unicode MS" w:hAnsi="Trebuchet MS" w:cstheme="minorHAnsi"/>
          <w:sz w:val="20"/>
          <w:lang w:bidi="th-TH"/>
        </w:rPr>
        <w:t xml:space="preserve"> conclusão de</w:t>
      </w:r>
      <w:r w:rsidR="00550C6E" w:rsidRPr="008B580C">
        <w:rPr>
          <w:rFonts w:ascii="Trebuchet MS" w:eastAsia="Arial Unicode MS" w:hAnsi="Trebuchet MS" w:cstheme="minorHAnsi"/>
          <w:sz w:val="20"/>
          <w:lang w:bidi="th-TH"/>
        </w:rPr>
        <w:t xml:space="preserve"> respectiva apuração interna</w:t>
      </w:r>
      <w:r w:rsidRPr="008B580C">
        <w:rPr>
          <w:rFonts w:ascii="Trebuchet MS" w:eastAsia="Arial Unicode MS" w:hAnsi="Trebuchet MS" w:cstheme="minorHAnsi"/>
          <w:sz w:val="20"/>
          <w:lang w:bidi="th-TH"/>
        </w:rPr>
        <w:t>; e (</w:t>
      </w:r>
      <w:r w:rsidR="00BA2FD8" w:rsidRPr="008B580C">
        <w:rPr>
          <w:rFonts w:ascii="Trebuchet MS" w:eastAsia="Arial Unicode MS" w:hAnsi="Trebuchet MS" w:cstheme="minorHAnsi"/>
          <w:sz w:val="20"/>
          <w:lang w:bidi="th-TH"/>
        </w:rPr>
        <w:t>e</w:t>
      </w:r>
      <w:r w:rsidRPr="008B580C">
        <w:rPr>
          <w:rFonts w:ascii="Trebuchet MS" w:eastAsia="Arial Unicode MS" w:hAnsi="Trebuchet MS" w:cstheme="minorHAnsi"/>
          <w:sz w:val="20"/>
          <w:lang w:bidi="th-TH"/>
        </w:rPr>
        <w:t>) realizar</w:t>
      </w:r>
      <w:r w:rsidR="00D67779"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eventuais pagamentos devidos </w:t>
      </w:r>
      <w:r w:rsidR="002D5C43" w:rsidRPr="008B580C">
        <w:rPr>
          <w:rFonts w:ascii="Trebuchet MS" w:eastAsia="Arial Unicode MS" w:hAnsi="Trebuchet MS" w:cstheme="minorHAnsi"/>
          <w:sz w:val="20"/>
          <w:lang w:bidi="th-TH"/>
        </w:rPr>
        <w:t>à</w:t>
      </w:r>
      <w:r w:rsidRPr="008B580C">
        <w:rPr>
          <w:rFonts w:ascii="Trebuchet MS" w:eastAsia="Arial Unicode MS" w:hAnsi="Trebuchet MS" w:cstheme="minorHAnsi"/>
          <w:sz w:val="20"/>
          <w:lang w:bidi="th-TH"/>
        </w:rPr>
        <w:t xml:space="preserve"> Debenturista exclusivamente pelos meios previstos nesta Escritura</w:t>
      </w:r>
      <w:r w:rsidR="00435041" w:rsidRPr="008B580C">
        <w:rPr>
          <w:rFonts w:ascii="Trebuchet MS" w:eastAsia="Arial Unicode MS" w:hAnsi="Trebuchet MS" w:cstheme="minorHAnsi"/>
          <w:sz w:val="20"/>
          <w:lang w:bidi="th-TH"/>
        </w:rPr>
        <w:t xml:space="preserve">; </w:t>
      </w:r>
      <w:r w:rsidR="00C32ABA">
        <w:rPr>
          <w:rFonts w:ascii="Trebuchet MS" w:eastAsia="Arial Unicode MS" w:hAnsi="Trebuchet MS" w:cstheme="minorHAnsi"/>
          <w:sz w:val="20"/>
          <w:lang w:bidi="th-TH"/>
        </w:rPr>
        <w:t>e</w:t>
      </w:r>
    </w:p>
    <w:p w14:paraId="66CCC3BF" w14:textId="77777777" w:rsidR="00F80D67" w:rsidRPr="008B580C" w:rsidRDefault="00F80D67" w:rsidP="00C23619">
      <w:pPr>
        <w:pStyle w:val="p0"/>
        <w:tabs>
          <w:tab w:val="clear" w:pos="720"/>
        </w:tabs>
        <w:spacing w:line="360" w:lineRule="auto"/>
        <w:rPr>
          <w:rFonts w:ascii="Trebuchet MS" w:eastAsia="Arial Unicode MS" w:hAnsi="Trebuchet MS" w:cstheme="minorHAnsi"/>
          <w:sz w:val="20"/>
          <w:lang w:bidi="th-TH"/>
        </w:rPr>
      </w:pPr>
    </w:p>
    <w:p w14:paraId="587E5FA9" w14:textId="77777777" w:rsidR="00435041" w:rsidRPr="008B580C" w:rsidRDefault="00B766A6" w:rsidP="00C32ABA">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 xml:space="preserve">em relação ao Fiador, a celebração da presente Escritura de Emissão e a Fiança não ocasionam e não poderão ocasionar o vencimento antecipado de contratos financeiros celebrados pelo Fiadore vigentes, de forma que não há necessidade de pedidos de anuência ou </w:t>
      </w:r>
      <w:r w:rsidRPr="008B580C">
        <w:rPr>
          <w:rFonts w:ascii="Trebuchet MS" w:hAnsi="Trebuchet MS"/>
          <w:i/>
          <w:sz w:val="20"/>
        </w:rPr>
        <w:t>waivers</w:t>
      </w:r>
      <w:r w:rsidRPr="008B580C">
        <w:rPr>
          <w:rFonts w:ascii="Trebuchet MS" w:eastAsia="Arial Unicode MS" w:hAnsi="Trebuchet MS" w:cstheme="minorHAnsi"/>
          <w:sz w:val="20"/>
          <w:lang w:bidi="th-TH"/>
        </w:rPr>
        <w:t xml:space="preserve"> a terceiros para a celebração da </w:t>
      </w:r>
      <w:r w:rsidR="00435041" w:rsidRPr="008B580C">
        <w:rPr>
          <w:rFonts w:ascii="Trebuchet MS" w:eastAsia="Arial Unicode MS" w:hAnsi="Trebuchet MS" w:cstheme="minorHAnsi"/>
          <w:sz w:val="20"/>
          <w:lang w:bidi="th-TH"/>
        </w:rPr>
        <w:t xml:space="preserve">presente Escritura e da </w:t>
      </w:r>
      <w:r w:rsidR="00C026C2">
        <w:rPr>
          <w:rFonts w:ascii="Trebuchet MS" w:eastAsia="Arial Unicode MS" w:hAnsi="Trebuchet MS" w:cstheme="minorHAnsi"/>
          <w:sz w:val="20"/>
          <w:lang w:bidi="th-TH"/>
        </w:rPr>
        <w:t xml:space="preserve">outorga da </w:t>
      </w:r>
      <w:r w:rsidR="00435041" w:rsidRPr="008B580C">
        <w:rPr>
          <w:rFonts w:ascii="Trebuchet MS" w:eastAsia="Arial Unicode MS" w:hAnsi="Trebuchet MS" w:cstheme="minorHAnsi"/>
          <w:sz w:val="20"/>
          <w:lang w:bidi="th-TH"/>
        </w:rPr>
        <w:t>Fiança</w:t>
      </w:r>
      <w:r w:rsidR="00C32ABA">
        <w:rPr>
          <w:rFonts w:ascii="Trebuchet MS" w:eastAsia="Arial Unicode MS" w:hAnsi="Trebuchet MS" w:cstheme="minorHAnsi"/>
          <w:sz w:val="20"/>
          <w:lang w:bidi="th-TH"/>
        </w:rPr>
        <w:t>.</w:t>
      </w:r>
    </w:p>
    <w:p w14:paraId="0328B81B" w14:textId="77777777" w:rsidR="00556F5F" w:rsidRPr="008B580C" w:rsidRDefault="00556F5F" w:rsidP="00C23619">
      <w:pPr>
        <w:pStyle w:val="p0"/>
        <w:tabs>
          <w:tab w:val="clear" w:pos="720"/>
        </w:tabs>
        <w:spacing w:line="360" w:lineRule="auto"/>
        <w:rPr>
          <w:rFonts w:ascii="Trebuchet MS" w:eastAsia="Arial Unicode MS" w:hAnsi="Trebuchet MS" w:cstheme="minorHAnsi"/>
          <w:sz w:val="20"/>
          <w:lang w:bidi="th-TH"/>
        </w:rPr>
      </w:pPr>
    </w:p>
    <w:p w14:paraId="4C2B91E4" w14:textId="77777777" w:rsidR="00350BCA" w:rsidRPr="008B580C" w:rsidRDefault="00350BCA"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CLÁUSULA NONA – DESPESAS</w:t>
      </w:r>
    </w:p>
    <w:p w14:paraId="3E88A681" w14:textId="77777777" w:rsidR="00350BCA" w:rsidRPr="008B580C" w:rsidRDefault="00350BCA" w:rsidP="00C23619">
      <w:pPr>
        <w:pStyle w:val="Default"/>
        <w:widowControl w:val="0"/>
        <w:spacing w:line="360" w:lineRule="auto"/>
        <w:rPr>
          <w:rFonts w:ascii="Trebuchet MS" w:hAnsi="Trebuchet MS" w:cstheme="minorHAnsi"/>
          <w:b/>
          <w:sz w:val="20"/>
          <w:szCs w:val="20"/>
          <w:lang w:bidi="th-TH"/>
        </w:rPr>
      </w:pPr>
    </w:p>
    <w:p w14:paraId="1B688911" w14:textId="77777777" w:rsidR="00DC1B5B" w:rsidRPr="008B580C" w:rsidRDefault="00DC1B5B"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w w:val="0"/>
          <w:sz w:val="20"/>
          <w:szCs w:val="20"/>
        </w:rPr>
      </w:pPr>
      <w:r w:rsidRPr="008B580C">
        <w:rPr>
          <w:rFonts w:ascii="Trebuchet MS" w:hAnsi="Trebuchet MS"/>
          <w:bCs/>
          <w:w w:val="0"/>
          <w:sz w:val="20"/>
          <w:szCs w:val="20"/>
          <w:u w:val="single"/>
        </w:rPr>
        <w:t>Despesas</w:t>
      </w:r>
      <w:r w:rsidRPr="008B580C">
        <w:rPr>
          <w:rFonts w:ascii="Trebuchet MS" w:hAnsi="Trebuchet MS"/>
          <w:bCs/>
          <w:w w:val="0"/>
          <w:sz w:val="20"/>
          <w:szCs w:val="20"/>
        </w:rPr>
        <w:t>:</w:t>
      </w:r>
      <w:r w:rsidRPr="008B580C">
        <w:rPr>
          <w:rFonts w:ascii="Trebuchet MS" w:hAnsi="Trebuchet MS"/>
          <w:w w:val="0"/>
          <w:sz w:val="20"/>
          <w:szCs w:val="20"/>
        </w:rPr>
        <w:t xml:space="preserve"> As despesas abaixo listadas (em conjunto, “</w:t>
      </w:r>
      <w:r w:rsidRPr="008B580C">
        <w:rPr>
          <w:rFonts w:ascii="Trebuchet MS" w:hAnsi="Trebuchet MS"/>
          <w:w w:val="0"/>
          <w:sz w:val="20"/>
          <w:szCs w:val="20"/>
          <w:u w:val="single"/>
        </w:rPr>
        <w:t>Despesas</w:t>
      </w:r>
      <w:r w:rsidRPr="008B580C">
        <w:rPr>
          <w:rFonts w:ascii="Trebuchet MS" w:hAnsi="Trebuchet MS"/>
          <w:w w:val="0"/>
          <w:sz w:val="20"/>
          <w:szCs w:val="20"/>
        </w:rPr>
        <w:t xml:space="preserve">”) serão arcadas exclusivamente pela Emissora ou </w:t>
      </w:r>
      <w:r w:rsidR="00963066" w:rsidRPr="008B580C">
        <w:rPr>
          <w:rFonts w:ascii="Trebuchet MS" w:hAnsi="Trebuchet MS"/>
          <w:w w:val="0"/>
          <w:sz w:val="20"/>
          <w:szCs w:val="20"/>
        </w:rPr>
        <w:t xml:space="preserve">antecipadas </w:t>
      </w:r>
      <w:r w:rsidRPr="008B580C">
        <w:rPr>
          <w:rFonts w:ascii="Trebuchet MS" w:hAnsi="Trebuchet MS"/>
          <w:w w:val="0"/>
          <w:sz w:val="20"/>
          <w:szCs w:val="20"/>
        </w:rPr>
        <w:t>à Debenturista, nos valores detalhados abaixo:</w:t>
      </w:r>
      <w:r w:rsidR="00DB6D9C" w:rsidRPr="008B580C">
        <w:rPr>
          <w:rFonts w:ascii="Trebuchet MS" w:hAnsi="Trebuchet MS"/>
          <w:w w:val="0"/>
          <w:sz w:val="20"/>
          <w:szCs w:val="20"/>
        </w:rPr>
        <w:t xml:space="preserve"> </w:t>
      </w:r>
    </w:p>
    <w:p w14:paraId="145F21BA" w14:textId="77777777" w:rsidR="00E24A15" w:rsidRPr="008B580C" w:rsidRDefault="00E24A15" w:rsidP="00A0178A">
      <w:pPr>
        <w:pStyle w:val="Default"/>
        <w:tabs>
          <w:tab w:val="left" w:pos="851"/>
        </w:tabs>
        <w:spacing w:line="360" w:lineRule="auto"/>
        <w:rPr>
          <w:rFonts w:ascii="Trebuchet MS" w:hAnsi="Trebuchet MS"/>
          <w:b/>
          <w:color w:val="auto"/>
          <w:sz w:val="20"/>
          <w:szCs w:val="20"/>
        </w:rPr>
      </w:pPr>
    </w:p>
    <w:p w14:paraId="209D9A2A"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remuneração do Banco Liquidante e do Escriturador do CRI;</w:t>
      </w:r>
    </w:p>
    <w:p w14:paraId="592FFC92" w14:textId="77777777" w:rsidR="00E84ECA" w:rsidRPr="008B580C" w:rsidRDefault="00E84ECA" w:rsidP="001B2F85">
      <w:pPr>
        <w:pStyle w:val="p0"/>
        <w:tabs>
          <w:tab w:val="left" w:pos="851"/>
        </w:tabs>
        <w:spacing w:line="360" w:lineRule="auto"/>
        <w:ind w:left="720"/>
        <w:rPr>
          <w:rFonts w:ascii="Trebuchet MS" w:eastAsia="Arial Unicode MS" w:hAnsi="Trebuchet MS" w:cs="Arial"/>
          <w:color w:val="000000"/>
          <w:w w:val="0"/>
          <w:sz w:val="20"/>
        </w:rPr>
      </w:pPr>
    </w:p>
    <w:p w14:paraId="20F9598A" w14:textId="77777777" w:rsidR="00E84ECA" w:rsidRPr="008B580C" w:rsidRDefault="00E84ECA" w:rsidP="00667CB1">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 xml:space="preserve">remuneração da </w:t>
      </w:r>
      <w:r w:rsidR="0015602C">
        <w:rPr>
          <w:rFonts w:ascii="Trebuchet MS" w:eastAsia="Arial Unicode MS" w:hAnsi="Trebuchet MS" w:cs="Arial"/>
          <w:color w:val="000000"/>
          <w:w w:val="0"/>
          <w:sz w:val="20"/>
        </w:rPr>
        <w:t xml:space="preserve">Taxa de Administração da </w:t>
      </w:r>
      <w:r w:rsidRPr="008B580C">
        <w:rPr>
          <w:rFonts w:ascii="Trebuchet MS" w:eastAsia="Arial Unicode MS" w:hAnsi="Trebuchet MS" w:cs="Arial"/>
          <w:color w:val="000000"/>
          <w:w w:val="0"/>
          <w:sz w:val="20"/>
        </w:rPr>
        <w:t>Securitizadora, nos seguintes termos:</w:t>
      </w:r>
      <w:r w:rsidR="00C32ABA">
        <w:rPr>
          <w:rFonts w:ascii="Trebuchet MS" w:eastAsia="Arial Unicode MS" w:hAnsi="Trebuchet MS" w:cs="Arial"/>
          <w:color w:val="000000"/>
          <w:w w:val="0"/>
          <w:sz w:val="20"/>
        </w:rPr>
        <w:t xml:space="preserve"> </w:t>
      </w:r>
      <w:r w:rsidR="0015602C" w:rsidRPr="00BC3CDB">
        <w:rPr>
          <w:rFonts w:ascii="Trebuchet MS" w:eastAsia="Arial Unicode MS" w:hAnsi="Trebuchet MS" w:cs="Arial"/>
          <w:color w:val="000000"/>
          <w:w w:val="0"/>
          <w:sz w:val="20"/>
        </w:rPr>
        <w:t>R$ 3.000,00 (três mil reais)</w:t>
      </w:r>
      <w:r w:rsidR="0015602C">
        <w:rPr>
          <w:rFonts w:ascii="Trebuchet MS" w:eastAsia="Arial Unicode MS" w:hAnsi="Trebuchet MS" w:cs="Arial"/>
          <w:color w:val="000000"/>
          <w:w w:val="0"/>
          <w:sz w:val="20"/>
        </w:rPr>
        <w:t xml:space="preserve"> </w:t>
      </w:r>
      <w:r w:rsidR="0015602C" w:rsidRPr="00BC3CDB">
        <w:rPr>
          <w:rFonts w:ascii="Trebuchet MS" w:eastAsia="Arial Unicode MS" w:hAnsi="Trebuchet MS" w:cs="Arial"/>
          <w:color w:val="000000"/>
          <w:w w:val="0"/>
          <w:sz w:val="20"/>
        </w:rPr>
        <w:t>mensais,</w:t>
      </w:r>
      <w:r w:rsidR="0015602C">
        <w:rPr>
          <w:rFonts w:ascii="Trebuchet MS" w:eastAsia="Arial Unicode MS" w:hAnsi="Trebuchet MS" w:cs="Arial"/>
          <w:color w:val="000000"/>
          <w:w w:val="0"/>
          <w:sz w:val="20"/>
        </w:rPr>
        <w:t xml:space="preserve"> </w:t>
      </w:r>
      <w:r w:rsidR="0015602C" w:rsidRPr="00BC3CDB">
        <w:rPr>
          <w:rFonts w:ascii="Trebuchet MS" w:eastAsia="Arial Unicode MS" w:hAnsi="Trebuchet MS" w:cs="Arial"/>
          <w:color w:val="000000"/>
          <w:w w:val="0"/>
          <w:sz w:val="20"/>
        </w:rPr>
        <w:t>sendo a primeira parcela devida em até 2 (dois) dias úteis contados da data de liquidação financeira da Operação. As demais parcelas serão devidas no mesmo dia dos meses subsequentes, devidamente acrescidas de atualização monetária pela variação positiva acumulada do IPCA/IBGE. O</w:t>
      </w:r>
      <w:r w:rsidR="00C6457A">
        <w:rPr>
          <w:rFonts w:ascii="Trebuchet MS" w:eastAsia="Arial Unicode MS" w:hAnsi="Trebuchet MS" w:cs="Arial"/>
          <w:color w:val="000000"/>
          <w:w w:val="0"/>
          <w:sz w:val="20"/>
        </w:rPr>
        <w:t xml:space="preserve"> </w:t>
      </w:r>
      <w:r w:rsidR="0015602C" w:rsidRPr="00863105">
        <w:rPr>
          <w:rFonts w:ascii="Trebuchet MS" w:eastAsia="Arial Unicode MS" w:hAnsi="Trebuchet MS" w:cs="Arial"/>
          <w:i/>
          <w:iCs/>
          <w:color w:val="000000"/>
          <w:w w:val="0"/>
          <w:sz w:val="20"/>
        </w:rPr>
        <w:t>gross up</w:t>
      </w:r>
      <w:r w:rsidR="0015602C">
        <w:rPr>
          <w:rFonts w:ascii="Trebuchet MS" w:eastAsia="Arial Unicode MS" w:hAnsi="Trebuchet MS" w:cs="Arial"/>
          <w:color w:val="000000"/>
          <w:w w:val="0"/>
          <w:sz w:val="20"/>
        </w:rPr>
        <w:t xml:space="preserve"> </w:t>
      </w:r>
      <w:r w:rsidR="0015602C" w:rsidRPr="00BC3CDB">
        <w:rPr>
          <w:rFonts w:ascii="Trebuchet MS" w:eastAsia="Arial Unicode MS" w:hAnsi="Trebuchet MS" w:cs="Arial"/>
          <w:color w:val="000000"/>
          <w:w w:val="0"/>
          <w:sz w:val="20"/>
        </w:rPr>
        <w:t>de tributos para esta remuneração é de 19,53% (dezenove inteiros e cinquenta e três centésimos por cento);</w:t>
      </w:r>
      <w:r w:rsidR="0015602C" w:rsidDel="0015602C">
        <w:rPr>
          <w:rFonts w:ascii="Trebuchet MS" w:eastAsia="Arial Unicode MS" w:hAnsi="Trebuchet MS" w:cs="Arial"/>
          <w:color w:val="000000"/>
          <w:w w:val="0"/>
          <w:sz w:val="20"/>
        </w:rPr>
        <w:t xml:space="preserve"> </w:t>
      </w:r>
    </w:p>
    <w:p w14:paraId="18ECB736" w14:textId="77777777" w:rsidR="00A0178A" w:rsidRPr="008B580C" w:rsidRDefault="00A0178A" w:rsidP="00667CB1">
      <w:pPr>
        <w:pStyle w:val="p0"/>
        <w:tabs>
          <w:tab w:val="left" w:pos="851"/>
        </w:tabs>
        <w:spacing w:line="360" w:lineRule="auto"/>
        <w:ind w:left="720"/>
        <w:rPr>
          <w:rFonts w:ascii="Trebuchet MS" w:eastAsia="Arial Unicode MS" w:hAnsi="Trebuchet MS" w:cs="Arial"/>
          <w:color w:val="000000"/>
          <w:w w:val="0"/>
          <w:sz w:val="20"/>
        </w:rPr>
      </w:pPr>
    </w:p>
    <w:p w14:paraId="4C3D4F4F" w14:textId="1149818B" w:rsidR="00A0178A" w:rsidRPr="008B580C" w:rsidRDefault="00A0178A" w:rsidP="00667CB1">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bookmarkStart w:id="68" w:name="_Hlk87286017"/>
      <w:r w:rsidRPr="008B580C">
        <w:rPr>
          <w:rFonts w:ascii="Trebuchet MS" w:eastAsia="Arial Unicode MS" w:hAnsi="Trebuchet MS" w:cs="Arial"/>
          <w:color w:val="000000"/>
          <w:w w:val="0"/>
          <w:sz w:val="20"/>
        </w:rPr>
        <w:t>remuneração d</w:t>
      </w:r>
      <w:r w:rsidR="00FE49FD" w:rsidRPr="008B580C">
        <w:rPr>
          <w:rFonts w:ascii="Trebuchet MS" w:eastAsia="Arial Unicode MS" w:hAnsi="Trebuchet MS" w:cs="Arial"/>
          <w:color w:val="000000"/>
          <w:w w:val="0"/>
          <w:sz w:val="20"/>
        </w:rPr>
        <w:t>o Agente Fiduciário</w:t>
      </w:r>
      <w:r w:rsidRPr="008B580C">
        <w:rPr>
          <w:rFonts w:ascii="Trebuchet MS" w:eastAsia="Arial Unicode MS" w:hAnsi="Trebuchet MS" w:cs="Arial"/>
          <w:color w:val="000000"/>
          <w:w w:val="0"/>
          <w:sz w:val="20"/>
        </w:rPr>
        <w:t>, nos seguintes termos:</w:t>
      </w:r>
      <w:r w:rsidR="00C32ABA">
        <w:rPr>
          <w:rFonts w:ascii="Trebuchet MS" w:eastAsia="Arial Unicode MS" w:hAnsi="Trebuchet MS" w:cs="Arial"/>
          <w:color w:val="000000"/>
          <w:w w:val="0"/>
          <w:sz w:val="20"/>
        </w:rPr>
        <w:t xml:space="preserve"> </w:t>
      </w:r>
      <w:r w:rsidR="00667CB1">
        <w:rPr>
          <w:rFonts w:ascii="Trebuchet MS" w:eastAsia="Arial Unicode MS" w:hAnsi="Trebuchet MS" w:cs="Arial"/>
          <w:color w:val="000000"/>
          <w:w w:val="0"/>
          <w:sz w:val="20"/>
        </w:rPr>
        <w:t xml:space="preserve">(a) </w:t>
      </w:r>
      <w:r w:rsidR="00667CB1" w:rsidRPr="00BC3CDB">
        <w:rPr>
          <w:rFonts w:ascii="Trebuchet MS" w:eastAsia="Arial Unicode MS" w:hAnsi="Trebuchet MS" w:cs="Arial"/>
          <w:color w:val="000000"/>
          <w:w w:val="0"/>
          <w:sz w:val="20"/>
        </w:rPr>
        <w:t xml:space="preserve">R$ </w:t>
      </w:r>
      <w:r w:rsidR="00667CB1">
        <w:rPr>
          <w:rFonts w:ascii="Trebuchet MS" w:eastAsia="Arial Unicode MS" w:hAnsi="Trebuchet MS" w:cs="Arial"/>
          <w:color w:val="000000"/>
          <w:w w:val="0"/>
          <w:sz w:val="20"/>
        </w:rPr>
        <w:t>4</w:t>
      </w:r>
      <w:r w:rsidR="00667CB1" w:rsidRPr="00BC3CDB">
        <w:rPr>
          <w:rFonts w:ascii="Trebuchet MS" w:eastAsia="Arial Unicode MS" w:hAnsi="Trebuchet MS" w:cs="Arial"/>
          <w:color w:val="000000"/>
          <w:w w:val="0"/>
          <w:sz w:val="20"/>
        </w:rPr>
        <w:t>.000,00 (</w:t>
      </w:r>
      <w:r w:rsidR="00667CB1">
        <w:rPr>
          <w:rFonts w:ascii="Trebuchet MS" w:eastAsia="Arial Unicode MS" w:hAnsi="Trebuchet MS" w:cs="Arial"/>
          <w:color w:val="000000"/>
          <w:w w:val="0"/>
          <w:sz w:val="20"/>
        </w:rPr>
        <w:t>quatro</w:t>
      </w:r>
      <w:r w:rsidR="00667CB1" w:rsidRPr="00BC3CDB">
        <w:rPr>
          <w:rFonts w:ascii="Trebuchet MS" w:eastAsia="Arial Unicode MS" w:hAnsi="Trebuchet MS" w:cs="Arial"/>
          <w:color w:val="000000"/>
          <w:w w:val="0"/>
          <w:sz w:val="20"/>
        </w:rPr>
        <w:t xml:space="preserve"> mil reais)</w:t>
      </w:r>
      <w:r w:rsidR="00667CB1">
        <w:rPr>
          <w:rFonts w:ascii="Trebuchet MS" w:eastAsia="Arial Unicode MS" w:hAnsi="Trebuchet MS" w:cs="Arial"/>
          <w:color w:val="000000"/>
          <w:w w:val="0"/>
          <w:sz w:val="20"/>
        </w:rPr>
        <w:t xml:space="preserve"> em parcela </w:t>
      </w:r>
      <w:r w:rsidR="00667CB1">
        <w:rPr>
          <w:rFonts w:ascii="Trebuchet MS" w:eastAsia="Arial Unicode MS" w:hAnsi="Trebuchet MS" w:cs="Arial"/>
          <w:color w:val="000000"/>
          <w:w w:val="0"/>
          <w:sz w:val="20"/>
        </w:rPr>
        <w:lastRenderedPageBreak/>
        <w:t>única</w:t>
      </w:r>
      <w:r w:rsidR="00667CB1" w:rsidRPr="00BC3CDB">
        <w:rPr>
          <w:rFonts w:ascii="Trebuchet MS" w:eastAsia="Arial Unicode MS" w:hAnsi="Trebuchet MS" w:cs="Arial"/>
          <w:color w:val="000000"/>
          <w:w w:val="0"/>
          <w:sz w:val="20"/>
        </w:rPr>
        <w:t>,</w:t>
      </w:r>
      <w:r w:rsidR="00667CB1">
        <w:rPr>
          <w:rFonts w:ascii="Trebuchet MS" w:eastAsia="Arial Unicode MS" w:hAnsi="Trebuchet MS" w:cs="Arial"/>
          <w:color w:val="000000"/>
          <w:w w:val="0"/>
          <w:sz w:val="20"/>
        </w:rPr>
        <w:t xml:space="preserve"> </w:t>
      </w:r>
      <w:r w:rsidR="00667CB1" w:rsidRPr="00BC3CDB">
        <w:rPr>
          <w:rFonts w:ascii="Trebuchet MS" w:eastAsia="Arial Unicode MS" w:hAnsi="Trebuchet MS" w:cs="Arial"/>
          <w:color w:val="000000"/>
          <w:w w:val="0"/>
          <w:sz w:val="20"/>
        </w:rPr>
        <w:t>sendo</w:t>
      </w:r>
      <w:r w:rsidR="00667CB1">
        <w:rPr>
          <w:rFonts w:ascii="Trebuchet MS" w:eastAsia="Arial Unicode MS" w:hAnsi="Trebuchet MS" w:cs="Arial"/>
          <w:color w:val="000000"/>
          <w:w w:val="0"/>
          <w:sz w:val="20"/>
        </w:rPr>
        <w:t xml:space="preserve"> </w:t>
      </w:r>
      <w:r w:rsidR="00667CB1" w:rsidRPr="00BC3CDB">
        <w:rPr>
          <w:rFonts w:ascii="Trebuchet MS" w:eastAsia="Arial Unicode MS" w:hAnsi="Trebuchet MS" w:cs="Arial"/>
          <w:color w:val="000000"/>
          <w:w w:val="0"/>
          <w:sz w:val="20"/>
        </w:rPr>
        <w:t xml:space="preserve">devida em até 2 (dois) </w:t>
      </w:r>
      <w:r w:rsidR="00667CB1">
        <w:rPr>
          <w:rFonts w:ascii="Trebuchet MS" w:eastAsia="Arial Unicode MS" w:hAnsi="Trebuchet MS" w:cs="Arial"/>
          <w:color w:val="000000"/>
          <w:w w:val="0"/>
          <w:sz w:val="20"/>
        </w:rPr>
        <w:t>D</w:t>
      </w:r>
      <w:r w:rsidR="00667CB1" w:rsidRPr="00BC3CDB">
        <w:rPr>
          <w:rFonts w:ascii="Trebuchet MS" w:eastAsia="Arial Unicode MS" w:hAnsi="Trebuchet MS" w:cs="Arial"/>
          <w:color w:val="000000"/>
          <w:w w:val="0"/>
          <w:sz w:val="20"/>
        </w:rPr>
        <w:t xml:space="preserve">ias </w:t>
      </w:r>
      <w:r w:rsidR="00667CB1">
        <w:rPr>
          <w:rFonts w:ascii="Trebuchet MS" w:eastAsia="Arial Unicode MS" w:hAnsi="Trebuchet MS" w:cs="Arial"/>
          <w:color w:val="000000"/>
          <w:w w:val="0"/>
          <w:sz w:val="20"/>
        </w:rPr>
        <w:t>Ú</w:t>
      </w:r>
      <w:r w:rsidR="00667CB1" w:rsidRPr="00BC3CDB">
        <w:rPr>
          <w:rFonts w:ascii="Trebuchet MS" w:eastAsia="Arial Unicode MS" w:hAnsi="Trebuchet MS" w:cs="Arial"/>
          <w:color w:val="000000"/>
          <w:w w:val="0"/>
          <w:sz w:val="20"/>
        </w:rPr>
        <w:t>teis contados da data de liquidação financeira da Operação</w:t>
      </w:r>
      <w:r w:rsidR="00667CB1">
        <w:rPr>
          <w:rFonts w:ascii="Trebuchet MS" w:eastAsia="Arial Unicode MS" w:hAnsi="Trebuchet MS" w:cs="Arial"/>
          <w:color w:val="000000"/>
          <w:w w:val="0"/>
          <w:sz w:val="20"/>
        </w:rPr>
        <w:t xml:space="preserve"> e (b) </w:t>
      </w:r>
      <w:r w:rsidR="00667CB1" w:rsidRPr="00BC3CDB">
        <w:rPr>
          <w:rFonts w:ascii="Trebuchet MS" w:eastAsia="Arial Unicode MS" w:hAnsi="Trebuchet MS" w:cs="Arial"/>
          <w:color w:val="000000"/>
          <w:w w:val="0"/>
          <w:sz w:val="20"/>
        </w:rPr>
        <w:t xml:space="preserve">R$ </w:t>
      </w:r>
      <w:r w:rsidR="00667CB1">
        <w:rPr>
          <w:rFonts w:ascii="Trebuchet MS" w:eastAsia="Arial Unicode MS" w:hAnsi="Trebuchet MS" w:cs="Arial"/>
          <w:color w:val="000000"/>
          <w:w w:val="0"/>
          <w:sz w:val="20"/>
        </w:rPr>
        <w:t>15</w:t>
      </w:r>
      <w:r w:rsidR="00667CB1" w:rsidRPr="00BC3CDB">
        <w:rPr>
          <w:rFonts w:ascii="Trebuchet MS" w:eastAsia="Arial Unicode MS" w:hAnsi="Trebuchet MS" w:cs="Arial"/>
          <w:color w:val="000000"/>
          <w:w w:val="0"/>
          <w:sz w:val="20"/>
        </w:rPr>
        <w:t>.000,00 (</w:t>
      </w:r>
      <w:r w:rsidR="00667CB1">
        <w:rPr>
          <w:rFonts w:ascii="Trebuchet MS" w:eastAsia="Arial Unicode MS" w:hAnsi="Trebuchet MS" w:cs="Arial"/>
          <w:color w:val="000000"/>
          <w:w w:val="0"/>
          <w:sz w:val="20"/>
        </w:rPr>
        <w:t>quinze</w:t>
      </w:r>
      <w:r w:rsidR="00667CB1" w:rsidRPr="00BC3CDB">
        <w:rPr>
          <w:rFonts w:ascii="Trebuchet MS" w:eastAsia="Arial Unicode MS" w:hAnsi="Trebuchet MS" w:cs="Arial"/>
          <w:color w:val="000000"/>
          <w:w w:val="0"/>
          <w:sz w:val="20"/>
        </w:rPr>
        <w:t xml:space="preserve"> mil reais)</w:t>
      </w:r>
      <w:r w:rsidR="00667CB1">
        <w:rPr>
          <w:rFonts w:ascii="Trebuchet MS" w:eastAsia="Arial Unicode MS" w:hAnsi="Trebuchet MS" w:cs="Arial"/>
          <w:color w:val="000000"/>
          <w:w w:val="0"/>
          <w:sz w:val="20"/>
        </w:rPr>
        <w:t xml:space="preserve"> anuais</w:t>
      </w:r>
      <w:r w:rsidR="00667CB1" w:rsidRPr="00BC3CDB">
        <w:rPr>
          <w:rFonts w:ascii="Trebuchet MS" w:eastAsia="Arial Unicode MS" w:hAnsi="Trebuchet MS" w:cs="Arial"/>
          <w:color w:val="000000"/>
          <w:w w:val="0"/>
          <w:sz w:val="20"/>
        </w:rPr>
        <w:t>,</w:t>
      </w:r>
      <w:r w:rsidR="00667CB1">
        <w:rPr>
          <w:rFonts w:ascii="Trebuchet MS" w:eastAsia="Arial Unicode MS" w:hAnsi="Trebuchet MS" w:cs="Arial"/>
          <w:color w:val="000000"/>
          <w:w w:val="0"/>
          <w:sz w:val="20"/>
        </w:rPr>
        <w:t xml:space="preserve"> </w:t>
      </w:r>
      <w:r w:rsidR="00667CB1" w:rsidRPr="00BC3CDB">
        <w:rPr>
          <w:rFonts w:ascii="Trebuchet MS" w:eastAsia="Arial Unicode MS" w:hAnsi="Trebuchet MS" w:cs="Arial"/>
          <w:color w:val="000000"/>
          <w:w w:val="0"/>
          <w:sz w:val="20"/>
        </w:rPr>
        <w:t xml:space="preserve">sendo a primeira parcela devida em até 2 (dois) </w:t>
      </w:r>
      <w:r w:rsidR="00667CB1">
        <w:rPr>
          <w:rFonts w:ascii="Trebuchet MS" w:eastAsia="Arial Unicode MS" w:hAnsi="Trebuchet MS" w:cs="Arial"/>
          <w:color w:val="000000"/>
          <w:w w:val="0"/>
          <w:sz w:val="20"/>
        </w:rPr>
        <w:t>D</w:t>
      </w:r>
      <w:r w:rsidR="00667CB1" w:rsidRPr="00BC3CDB">
        <w:rPr>
          <w:rFonts w:ascii="Trebuchet MS" w:eastAsia="Arial Unicode MS" w:hAnsi="Trebuchet MS" w:cs="Arial"/>
          <w:color w:val="000000"/>
          <w:w w:val="0"/>
          <w:sz w:val="20"/>
        </w:rPr>
        <w:t xml:space="preserve">ias </w:t>
      </w:r>
      <w:r w:rsidR="00667CB1">
        <w:rPr>
          <w:rFonts w:ascii="Trebuchet MS" w:eastAsia="Arial Unicode MS" w:hAnsi="Trebuchet MS" w:cs="Arial"/>
          <w:color w:val="000000"/>
          <w:w w:val="0"/>
          <w:sz w:val="20"/>
        </w:rPr>
        <w:t>Ú</w:t>
      </w:r>
      <w:r w:rsidR="00667CB1" w:rsidRPr="00BC3CDB">
        <w:rPr>
          <w:rFonts w:ascii="Trebuchet MS" w:eastAsia="Arial Unicode MS" w:hAnsi="Trebuchet MS" w:cs="Arial"/>
          <w:color w:val="000000"/>
          <w:w w:val="0"/>
          <w:sz w:val="20"/>
        </w:rPr>
        <w:t xml:space="preserve">teis contados da data de liquidação financeira da Operação. As demais parcelas serão devidas no dia </w:t>
      </w:r>
      <w:r w:rsidR="00667CB1">
        <w:rPr>
          <w:rFonts w:ascii="Trebuchet MS" w:eastAsia="Arial Unicode MS" w:hAnsi="Trebuchet MS" w:cs="Arial"/>
          <w:color w:val="000000"/>
          <w:w w:val="0"/>
          <w:sz w:val="20"/>
        </w:rPr>
        <w:t xml:space="preserve">15 do mesmo mês de emissão da primeira fatura, nos anos </w:t>
      </w:r>
      <w:r w:rsidR="00667CB1" w:rsidRPr="00BC3CDB">
        <w:rPr>
          <w:rFonts w:ascii="Trebuchet MS" w:eastAsia="Arial Unicode MS" w:hAnsi="Trebuchet MS" w:cs="Arial"/>
          <w:color w:val="000000"/>
          <w:w w:val="0"/>
          <w:sz w:val="20"/>
        </w:rPr>
        <w:t xml:space="preserve">subsequentes, devidamente acrescidas de atualização monetária pela variação positiva acumulada do IPCA/IBGE.  O </w:t>
      </w:r>
      <w:r w:rsidR="00667CB1" w:rsidRPr="00863105">
        <w:rPr>
          <w:rFonts w:ascii="Trebuchet MS" w:eastAsia="Arial Unicode MS" w:hAnsi="Trebuchet MS" w:cs="Arial"/>
          <w:i/>
          <w:iCs/>
          <w:color w:val="000000"/>
          <w:w w:val="0"/>
          <w:sz w:val="20"/>
        </w:rPr>
        <w:t>gross up</w:t>
      </w:r>
      <w:r w:rsidR="00667CB1">
        <w:rPr>
          <w:rFonts w:ascii="Trebuchet MS" w:eastAsia="Arial Unicode MS" w:hAnsi="Trebuchet MS" w:cs="Arial"/>
          <w:color w:val="000000"/>
          <w:w w:val="0"/>
          <w:sz w:val="20"/>
        </w:rPr>
        <w:t xml:space="preserve"> </w:t>
      </w:r>
      <w:r w:rsidR="00667CB1" w:rsidRPr="00BC3CDB">
        <w:rPr>
          <w:rFonts w:ascii="Trebuchet MS" w:eastAsia="Arial Unicode MS" w:hAnsi="Trebuchet MS" w:cs="Arial"/>
          <w:color w:val="000000"/>
          <w:w w:val="0"/>
          <w:sz w:val="20"/>
        </w:rPr>
        <w:t xml:space="preserve">de tributos para esta remuneração é de </w:t>
      </w:r>
      <w:r w:rsidR="00667CB1">
        <w:rPr>
          <w:rFonts w:ascii="Trebuchet MS" w:eastAsia="Arial Unicode MS" w:hAnsi="Trebuchet MS" w:cs="Arial"/>
          <w:color w:val="000000"/>
          <w:w w:val="0"/>
          <w:sz w:val="20"/>
        </w:rPr>
        <w:t>12,65</w:t>
      </w:r>
      <w:r w:rsidR="00667CB1" w:rsidRPr="00BC3CDB">
        <w:rPr>
          <w:rFonts w:ascii="Trebuchet MS" w:eastAsia="Arial Unicode MS" w:hAnsi="Trebuchet MS" w:cs="Arial"/>
          <w:color w:val="000000"/>
          <w:w w:val="0"/>
          <w:sz w:val="20"/>
        </w:rPr>
        <w:t>% (</w:t>
      </w:r>
      <w:r w:rsidR="00667CB1">
        <w:rPr>
          <w:rFonts w:ascii="Trebuchet MS" w:eastAsia="Arial Unicode MS" w:hAnsi="Trebuchet MS" w:cs="Arial"/>
          <w:color w:val="000000"/>
          <w:w w:val="0"/>
          <w:sz w:val="20"/>
        </w:rPr>
        <w:t>nove</w:t>
      </w:r>
      <w:r w:rsidR="00667CB1" w:rsidRPr="00BC3CDB">
        <w:rPr>
          <w:rFonts w:ascii="Trebuchet MS" w:eastAsia="Arial Unicode MS" w:hAnsi="Trebuchet MS" w:cs="Arial"/>
          <w:color w:val="000000"/>
          <w:w w:val="0"/>
          <w:sz w:val="20"/>
        </w:rPr>
        <w:t xml:space="preserve"> inteiros e </w:t>
      </w:r>
      <w:r w:rsidR="00667CB1">
        <w:rPr>
          <w:rFonts w:ascii="Trebuchet MS" w:eastAsia="Arial Unicode MS" w:hAnsi="Trebuchet MS" w:cs="Arial"/>
          <w:color w:val="000000"/>
          <w:w w:val="0"/>
          <w:sz w:val="20"/>
        </w:rPr>
        <w:t>sessenta e cinco</w:t>
      </w:r>
      <w:r w:rsidR="00667CB1" w:rsidRPr="00BC3CDB">
        <w:rPr>
          <w:rFonts w:ascii="Trebuchet MS" w:eastAsia="Arial Unicode MS" w:hAnsi="Trebuchet MS" w:cs="Arial"/>
          <w:color w:val="000000"/>
          <w:w w:val="0"/>
          <w:sz w:val="20"/>
        </w:rPr>
        <w:t xml:space="preserve"> centésimos por cento)</w:t>
      </w:r>
      <w:r w:rsidR="00667CB1">
        <w:rPr>
          <w:rFonts w:ascii="Trebuchet MS" w:eastAsia="Arial Unicode MS" w:hAnsi="Trebuchet MS" w:cs="Arial"/>
          <w:color w:val="000000"/>
          <w:w w:val="0"/>
          <w:sz w:val="20"/>
        </w:rPr>
        <w:t>;</w:t>
      </w:r>
    </w:p>
    <w:bookmarkEnd w:id="68"/>
    <w:p w14:paraId="6718687B" w14:textId="77777777" w:rsidR="00A0178A" w:rsidRPr="008B580C" w:rsidRDefault="00A0178A" w:rsidP="00667CB1">
      <w:pPr>
        <w:pStyle w:val="p0"/>
        <w:tabs>
          <w:tab w:val="left" w:pos="851"/>
        </w:tabs>
        <w:spacing w:line="360" w:lineRule="auto"/>
        <w:rPr>
          <w:rFonts w:ascii="Trebuchet MS" w:eastAsia="Arial Unicode MS" w:hAnsi="Trebuchet MS" w:cs="Arial"/>
          <w:color w:val="000000"/>
          <w:w w:val="0"/>
          <w:sz w:val="20"/>
        </w:rPr>
      </w:pPr>
    </w:p>
    <w:p w14:paraId="2E6D2E45" w14:textId="77777777" w:rsidR="00C32ABA" w:rsidRDefault="00E84ECA" w:rsidP="00667CB1">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remuneração da Instituição Custodiante</w:t>
      </w:r>
      <w:r w:rsidR="00456D5B">
        <w:rPr>
          <w:rFonts w:ascii="Trebuchet MS" w:eastAsia="Arial Unicode MS" w:hAnsi="Trebuchet MS" w:cs="Arial"/>
          <w:color w:val="000000"/>
          <w:w w:val="0"/>
          <w:sz w:val="20"/>
        </w:rPr>
        <w:t xml:space="preserve"> e Registradora</w:t>
      </w:r>
      <w:r w:rsidRPr="008B580C">
        <w:rPr>
          <w:rFonts w:ascii="Trebuchet MS" w:eastAsia="Arial Unicode MS" w:hAnsi="Trebuchet MS" w:cs="Arial"/>
          <w:color w:val="000000"/>
          <w:w w:val="0"/>
          <w:sz w:val="20"/>
        </w:rPr>
        <w:t xml:space="preserve">, </w:t>
      </w:r>
      <w:r w:rsidR="00C32ABA">
        <w:rPr>
          <w:rFonts w:ascii="Trebuchet MS" w:eastAsia="Arial Unicode MS" w:hAnsi="Trebuchet MS" w:cs="Arial"/>
          <w:color w:val="000000"/>
          <w:w w:val="0"/>
          <w:sz w:val="20"/>
        </w:rPr>
        <w:t xml:space="preserve">nos seguintes termos: </w:t>
      </w:r>
      <w:r w:rsidR="00456D5B">
        <w:rPr>
          <w:rFonts w:ascii="Trebuchet MS" w:eastAsia="Arial Unicode MS" w:hAnsi="Trebuchet MS" w:cs="Arial"/>
          <w:color w:val="000000"/>
          <w:w w:val="0"/>
          <w:sz w:val="20"/>
        </w:rPr>
        <w:t xml:space="preserve">(a) </w:t>
      </w:r>
      <w:r w:rsidR="00456D5B" w:rsidRPr="00BC3CDB">
        <w:rPr>
          <w:rFonts w:ascii="Trebuchet MS" w:eastAsia="Arial Unicode MS" w:hAnsi="Trebuchet MS" w:cs="Arial"/>
          <w:color w:val="000000"/>
          <w:w w:val="0"/>
          <w:sz w:val="20"/>
        </w:rPr>
        <w:t xml:space="preserve">R$ </w:t>
      </w:r>
      <w:r w:rsidR="00456D5B">
        <w:rPr>
          <w:rFonts w:ascii="Trebuchet MS" w:eastAsia="Arial Unicode MS" w:hAnsi="Trebuchet MS" w:cs="Arial"/>
          <w:color w:val="000000"/>
          <w:w w:val="0"/>
          <w:sz w:val="20"/>
        </w:rPr>
        <w:t>6</w:t>
      </w:r>
      <w:r w:rsidR="00456D5B" w:rsidRPr="00BC3CDB">
        <w:rPr>
          <w:rFonts w:ascii="Trebuchet MS" w:eastAsia="Arial Unicode MS" w:hAnsi="Trebuchet MS" w:cs="Arial"/>
          <w:color w:val="000000"/>
          <w:w w:val="0"/>
          <w:sz w:val="20"/>
        </w:rPr>
        <w:t>.000,00 (</w:t>
      </w:r>
      <w:r w:rsidR="00456D5B">
        <w:rPr>
          <w:rFonts w:ascii="Trebuchet MS" w:eastAsia="Arial Unicode MS" w:hAnsi="Trebuchet MS" w:cs="Arial"/>
          <w:color w:val="000000"/>
          <w:w w:val="0"/>
          <w:sz w:val="20"/>
        </w:rPr>
        <w:t>seis</w:t>
      </w:r>
      <w:r w:rsidR="00456D5B" w:rsidRPr="00BC3CDB">
        <w:rPr>
          <w:rFonts w:ascii="Trebuchet MS" w:eastAsia="Arial Unicode MS" w:hAnsi="Trebuchet MS" w:cs="Arial"/>
          <w:color w:val="000000"/>
          <w:w w:val="0"/>
          <w:sz w:val="20"/>
        </w:rPr>
        <w:t xml:space="preserve"> mil reais)</w:t>
      </w:r>
      <w:r w:rsidR="00456D5B">
        <w:rPr>
          <w:rFonts w:ascii="Trebuchet MS" w:eastAsia="Arial Unicode MS" w:hAnsi="Trebuchet MS" w:cs="Arial"/>
          <w:color w:val="000000"/>
          <w:w w:val="0"/>
          <w:sz w:val="20"/>
        </w:rPr>
        <w:t xml:space="preserve"> em parcela única</w:t>
      </w:r>
      <w:r w:rsidR="00456D5B" w:rsidRPr="00BC3CDB">
        <w:rPr>
          <w:rFonts w:ascii="Trebuchet MS" w:eastAsia="Arial Unicode MS" w:hAnsi="Trebuchet MS" w:cs="Arial"/>
          <w:color w:val="000000"/>
          <w:w w:val="0"/>
          <w:sz w:val="20"/>
        </w:rPr>
        <w:t>,</w:t>
      </w:r>
      <w:r w:rsidR="00456D5B">
        <w:rPr>
          <w:rFonts w:ascii="Trebuchet MS" w:eastAsia="Arial Unicode MS" w:hAnsi="Trebuchet MS" w:cs="Arial"/>
          <w:color w:val="000000"/>
          <w:w w:val="0"/>
          <w:sz w:val="20"/>
        </w:rPr>
        <w:t xml:space="preserve"> </w:t>
      </w:r>
      <w:r w:rsidR="00456D5B" w:rsidRPr="00BC3CDB">
        <w:rPr>
          <w:rFonts w:ascii="Trebuchet MS" w:eastAsia="Arial Unicode MS" w:hAnsi="Trebuchet MS" w:cs="Arial"/>
          <w:color w:val="000000"/>
          <w:w w:val="0"/>
          <w:sz w:val="20"/>
        </w:rPr>
        <w:t>sendo</w:t>
      </w:r>
      <w:r w:rsidR="00456D5B">
        <w:rPr>
          <w:rFonts w:ascii="Trebuchet MS" w:eastAsia="Arial Unicode MS" w:hAnsi="Trebuchet MS" w:cs="Arial"/>
          <w:color w:val="000000"/>
          <w:w w:val="0"/>
          <w:sz w:val="20"/>
        </w:rPr>
        <w:t xml:space="preserve"> </w:t>
      </w:r>
      <w:r w:rsidR="00456D5B" w:rsidRPr="00BC3CDB">
        <w:rPr>
          <w:rFonts w:ascii="Trebuchet MS" w:eastAsia="Arial Unicode MS" w:hAnsi="Trebuchet MS" w:cs="Arial"/>
          <w:color w:val="000000"/>
          <w:w w:val="0"/>
          <w:sz w:val="20"/>
        </w:rPr>
        <w:t xml:space="preserve">devida em até 2 (dois) </w:t>
      </w:r>
      <w:r w:rsidR="00456D5B">
        <w:rPr>
          <w:rFonts w:ascii="Trebuchet MS" w:eastAsia="Arial Unicode MS" w:hAnsi="Trebuchet MS" w:cs="Arial"/>
          <w:color w:val="000000"/>
          <w:w w:val="0"/>
          <w:sz w:val="20"/>
        </w:rPr>
        <w:t>D</w:t>
      </w:r>
      <w:r w:rsidR="00456D5B" w:rsidRPr="00BC3CDB">
        <w:rPr>
          <w:rFonts w:ascii="Trebuchet MS" w:eastAsia="Arial Unicode MS" w:hAnsi="Trebuchet MS" w:cs="Arial"/>
          <w:color w:val="000000"/>
          <w:w w:val="0"/>
          <w:sz w:val="20"/>
        </w:rPr>
        <w:t xml:space="preserve">ias </w:t>
      </w:r>
      <w:r w:rsidR="00456D5B">
        <w:rPr>
          <w:rFonts w:ascii="Trebuchet MS" w:eastAsia="Arial Unicode MS" w:hAnsi="Trebuchet MS" w:cs="Arial"/>
          <w:color w:val="000000"/>
          <w:w w:val="0"/>
          <w:sz w:val="20"/>
        </w:rPr>
        <w:t>Ú</w:t>
      </w:r>
      <w:r w:rsidR="00456D5B" w:rsidRPr="00BC3CDB">
        <w:rPr>
          <w:rFonts w:ascii="Trebuchet MS" w:eastAsia="Arial Unicode MS" w:hAnsi="Trebuchet MS" w:cs="Arial"/>
          <w:color w:val="000000"/>
          <w:w w:val="0"/>
          <w:sz w:val="20"/>
        </w:rPr>
        <w:t>teis contados da data de liquidação financeira da Operação</w:t>
      </w:r>
      <w:r w:rsidR="00456D5B">
        <w:rPr>
          <w:rFonts w:ascii="Trebuchet MS" w:eastAsia="Arial Unicode MS" w:hAnsi="Trebuchet MS" w:cs="Arial"/>
          <w:color w:val="000000"/>
          <w:w w:val="0"/>
          <w:sz w:val="20"/>
        </w:rPr>
        <w:t xml:space="preserve"> e (b) </w:t>
      </w:r>
      <w:r w:rsidR="00456D5B" w:rsidRPr="00BC3CDB">
        <w:rPr>
          <w:rFonts w:ascii="Trebuchet MS" w:eastAsia="Arial Unicode MS" w:hAnsi="Trebuchet MS" w:cs="Arial"/>
          <w:color w:val="000000"/>
          <w:w w:val="0"/>
          <w:sz w:val="20"/>
        </w:rPr>
        <w:t xml:space="preserve">R$ </w:t>
      </w:r>
      <w:r w:rsidR="00456D5B">
        <w:rPr>
          <w:rFonts w:ascii="Trebuchet MS" w:eastAsia="Arial Unicode MS" w:hAnsi="Trebuchet MS" w:cs="Arial"/>
          <w:color w:val="000000"/>
          <w:w w:val="0"/>
          <w:sz w:val="20"/>
        </w:rPr>
        <w:t>6</w:t>
      </w:r>
      <w:r w:rsidR="00456D5B" w:rsidRPr="00BC3CDB">
        <w:rPr>
          <w:rFonts w:ascii="Trebuchet MS" w:eastAsia="Arial Unicode MS" w:hAnsi="Trebuchet MS" w:cs="Arial"/>
          <w:color w:val="000000"/>
          <w:w w:val="0"/>
          <w:sz w:val="20"/>
        </w:rPr>
        <w:t>.000,00 (</w:t>
      </w:r>
      <w:r w:rsidR="00456D5B">
        <w:rPr>
          <w:rFonts w:ascii="Trebuchet MS" w:eastAsia="Arial Unicode MS" w:hAnsi="Trebuchet MS" w:cs="Arial"/>
          <w:color w:val="000000"/>
          <w:w w:val="0"/>
          <w:sz w:val="20"/>
        </w:rPr>
        <w:t>seis</w:t>
      </w:r>
      <w:r w:rsidR="00456D5B" w:rsidRPr="00BC3CDB">
        <w:rPr>
          <w:rFonts w:ascii="Trebuchet MS" w:eastAsia="Arial Unicode MS" w:hAnsi="Trebuchet MS" w:cs="Arial"/>
          <w:color w:val="000000"/>
          <w:w w:val="0"/>
          <w:sz w:val="20"/>
        </w:rPr>
        <w:t xml:space="preserve"> mil reais)</w:t>
      </w:r>
      <w:r w:rsidR="00456D5B">
        <w:rPr>
          <w:rFonts w:ascii="Trebuchet MS" w:eastAsia="Arial Unicode MS" w:hAnsi="Trebuchet MS" w:cs="Arial"/>
          <w:color w:val="000000"/>
          <w:w w:val="0"/>
          <w:sz w:val="20"/>
        </w:rPr>
        <w:t xml:space="preserve"> anuais</w:t>
      </w:r>
      <w:r w:rsidR="00456D5B" w:rsidRPr="00BC3CDB">
        <w:rPr>
          <w:rFonts w:ascii="Trebuchet MS" w:eastAsia="Arial Unicode MS" w:hAnsi="Trebuchet MS" w:cs="Arial"/>
          <w:color w:val="000000"/>
          <w:w w:val="0"/>
          <w:sz w:val="20"/>
        </w:rPr>
        <w:t>,</w:t>
      </w:r>
      <w:r w:rsidR="00456D5B">
        <w:rPr>
          <w:rFonts w:ascii="Trebuchet MS" w:eastAsia="Arial Unicode MS" w:hAnsi="Trebuchet MS" w:cs="Arial"/>
          <w:color w:val="000000"/>
          <w:w w:val="0"/>
          <w:sz w:val="20"/>
        </w:rPr>
        <w:t xml:space="preserve"> </w:t>
      </w:r>
      <w:r w:rsidR="00456D5B" w:rsidRPr="00BC3CDB">
        <w:rPr>
          <w:rFonts w:ascii="Trebuchet MS" w:eastAsia="Arial Unicode MS" w:hAnsi="Trebuchet MS" w:cs="Arial"/>
          <w:color w:val="000000"/>
          <w:w w:val="0"/>
          <w:sz w:val="20"/>
        </w:rPr>
        <w:t xml:space="preserve">sendo a primeira parcela devida em até 2 (dois) </w:t>
      </w:r>
      <w:r w:rsidR="00456D5B">
        <w:rPr>
          <w:rFonts w:ascii="Trebuchet MS" w:eastAsia="Arial Unicode MS" w:hAnsi="Trebuchet MS" w:cs="Arial"/>
          <w:color w:val="000000"/>
          <w:w w:val="0"/>
          <w:sz w:val="20"/>
        </w:rPr>
        <w:t>D</w:t>
      </w:r>
      <w:r w:rsidR="00456D5B" w:rsidRPr="00BC3CDB">
        <w:rPr>
          <w:rFonts w:ascii="Trebuchet MS" w:eastAsia="Arial Unicode MS" w:hAnsi="Trebuchet MS" w:cs="Arial"/>
          <w:color w:val="000000"/>
          <w:w w:val="0"/>
          <w:sz w:val="20"/>
        </w:rPr>
        <w:t xml:space="preserve">ias </w:t>
      </w:r>
      <w:r w:rsidR="00456D5B">
        <w:rPr>
          <w:rFonts w:ascii="Trebuchet MS" w:eastAsia="Arial Unicode MS" w:hAnsi="Trebuchet MS" w:cs="Arial"/>
          <w:color w:val="000000"/>
          <w:w w:val="0"/>
          <w:sz w:val="20"/>
        </w:rPr>
        <w:t>Ú</w:t>
      </w:r>
      <w:r w:rsidR="00456D5B" w:rsidRPr="00BC3CDB">
        <w:rPr>
          <w:rFonts w:ascii="Trebuchet MS" w:eastAsia="Arial Unicode MS" w:hAnsi="Trebuchet MS" w:cs="Arial"/>
          <w:color w:val="000000"/>
          <w:w w:val="0"/>
          <w:sz w:val="20"/>
        </w:rPr>
        <w:t xml:space="preserve">teis contados da data de liquidação financeira da Operação. As demais parcelas serão devidas no dia </w:t>
      </w:r>
      <w:r w:rsidR="00456D5B">
        <w:rPr>
          <w:rFonts w:ascii="Trebuchet MS" w:eastAsia="Arial Unicode MS" w:hAnsi="Trebuchet MS" w:cs="Arial"/>
          <w:color w:val="000000"/>
          <w:w w:val="0"/>
          <w:sz w:val="20"/>
        </w:rPr>
        <w:t xml:space="preserve">15 do mesmo mês de emissão da primeira fatura, nos anos </w:t>
      </w:r>
      <w:r w:rsidR="00456D5B" w:rsidRPr="00BC3CDB">
        <w:rPr>
          <w:rFonts w:ascii="Trebuchet MS" w:eastAsia="Arial Unicode MS" w:hAnsi="Trebuchet MS" w:cs="Arial"/>
          <w:color w:val="000000"/>
          <w:w w:val="0"/>
          <w:sz w:val="20"/>
        </w:rPr>
        <w:t xml:space="preserve">subsequentes, devidamente acrescidas de atualização monetária pela variação positiva acumulada do IPCA/IBGE.  O </w:t>
      </w:r>
      <w:r w:rsidR="00456D5B" w:rsidRPr="00863105">
        <w:rPr>
          <w:rFonts w:ascii="Trebuchet MS" w:eastAsia="Arial Unicode MS" w:hAnsi="Trebuchet MS" w:cs="Arial"/>
          <w:i/>
          <w:iCs/>
          <w:color w:val="000000"/>
          <w:w w:val="0"/>
          <w:sz w:val="20"/>
        </w:rPr>
        <w:t>gross up</w:t>
      </w:r>
      <w:r w:rsidR="00456D5B">
        <w:rPr>
          <w:rFonts w:ascii="Trebuchet MS" w:eastAsia="Arial Unicode MS" w:hAnsi="Trebuchet MS" w:cs="Arial"/>
          <w:color w:val="000000"/>
          <w:w w:val="0"/>
          <w:sz w:val="20"/>
        </w:rPr>
        <w:t xml:space="preserve"> </w:t>
      </w:r>
      <w:r w:rsidR="00456D5B" w:rsidRPr="00BC3CDB">
        <w:rPr>
          <w:rFonts w:ascii="Trebuchet MS" w:eastAsia="Arial Unicode MS" w:hAnsi="Trebuchet MS" w:cs="Arial"/>
          <w:color w:val="000000"/>
          <w:w w:val="0"/>
          <w:sz w:val="20"/>
        </w:rPr>
        <w:t xml:space="preserve">de tributos para esta remuneração é de </w:t>
      </w:r>
      <w:r w:rsidR="00456D5B">
        <w:rPr>
          <w:rFonts w:ascii="Trebuchet MS" w:eastAsia="Arial Unicode MS" w:hAnsi="Trebuchet MS" w:cs="Arial"/>
          <w:color w:val="000000"/>
          <w:w w:val="0"/>
          <w:sz w:val="20"/>
        </w:rPr>
        <w:t>9,65</w:t>
      </w:r>
      <w:r w:rsidR="00456D5B" w:rsidRPr="00BC3CDB">
        <w:rPr>
          <w:rFonts w:ascii="Trebuchet MS" w:eastAsia="Arial Unicode MS" w:hAnsi="Trebuchet MS" w:cs="Arial"/>
          <w:color w:val="000000"/>
          <w:w w:val="0"/>
          <w:sz w:val="20"/>
        </w:rPr>
        <w:t>% (</w:t>
      </w:r>
      <w:r w:rsidR="00456D5B">
        <w:rPr>
          <w:rFonts w:ascii="Trebuchet MS" w:eastAsia="Arial Unicode MS" w:hAnsi="Trebuchet MS" w:cs="Arial"/>
          <w:color w:val="000000"/>
          <w:w w:val="0"/>
          <w:sz w:val="20"/>
        </w:rPr>
        <w:t>nove</w:t>
      </w:r>
      <w:r w:rsidR="00456D5B" w:rsidRPr="00BC3CDB">
        <w:rPr>
          <w:rFonts w:ascii="Trebuchet MS" w:eastAsia="Arial Unicode MS" w:hAnsi="Trebuchet MS" w:cs="Arial"/>
          <w:color w:val="000000"/>
          <w:w w:val="0"/>
          <w:sz w:val="20"/>
        </w:rPr>
        <w:t xml:space="preserve"> inteiros e </w:t>
      </w:r>
      <w:r w:rsidR="00456D5B">
        <w:rPr>
          <w:rFonts w:ascii="Trebuchet MS" w:eastAsia="Arial Unicode MS" w:hAnsi="Trebuchet MS" w:cs="Arial"/>
          <w:color w:val="000000"/>
          <w:w w:val="0"/>
          <w:sz w:val="20"/>
        </w:rPr>
        <w:t>sessenta e cinco</w:t>
      </w:r>
      <w:r w:rsidR="00456D5B" w:rsidRPr="00BC3CDB">
        <w:rPr>
          <w:rFonts w:ascii="Trebuchet MS" w:eastAsia="Arial Unicode MS" w:hAnsi="Trebuchet MS" w:cs="Arial"/>
          <w:color w:val="000000"/>
          <w:w w:val="0"/>
          <w:sz w:val="20"/>
        </w:rPr>
        <w:t xml:space="preserve"> centésimos por cento);</w:t>
      </w:r>
    </w:p>
    <w:p w14:paraId="2D94E303" w14:textId="77777777" w:rsidR="00CF3CEE" w:rsidRDefault="00CF3CEE" w:rsidP="00863105">
      <w:pPr>
        <w:pStyle w:val="p0"/>
        <w:tabs>
          <w:tab w:val="left" w:pos="851"/>
        </w:tabs>
        <w:spacing w:line="360" w:lineRule="auto"/>
        <w:ind w:left="720"/>
        <w:rPr>
          <w:rFonts w:ascii="Trebuchet MS" w:eastAsia="Arial Unicode MS" w:hAnsi="Trebuchet MS" w:cs="Arial"/>
          <w:color w:val="000000"/>
          <w:w w:val="0"/>
          <w:sz w:val="20"/>
        </w:rPr>
      </w:pPr>
    </w:p>
    <w:p w14:paraId="43D5AAAE" w14:textId="7BD6D41E" w:rsidR="00CF3CEE" w:rsidRPr="00CF3CEE" w:rsidRDefault="00CF3CEE"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Pr>
          <w:rFonts w:ascii="Trebuchet MS" w:eastAsia="Arial Unicode MS" w:hAnsi="Trebuchet MS" w:cs="Arial"/>
          <w:color w:val="000000"/>
          <w:w w:val="0"/>
          <w:sz w:val="20"/>
        </w:rPr>
        <w:t>remuneração do Coordenador Líder</w:t>
      </w:r>
      <w:r w:rsidR="003C42CB">
        <w:rPr>
          <w:rFonts w:ascii="Trebuchet MS" w:eastAsia="Arial Unicode MS" w:hAnsi="Trebuchet MS" w:cs="Arial"/>
          <w:color w:val="000000"/>
          <w:w w:val="0"/>
          <w:sz w:val="20"/>
        </w:rPr>
        <w:t xml:space="preserve"> conforme prevista nos documentos da operação.</w:t>
      </w:r>
    </w:p>
    <w:p w14:paraId="77019EB6" w14:textId="77777777" w:rsidR="00E84ECA" w:rsidRPr="008B580C" w:rsidRDefault="00E84ECA" w:rsidP="000C5F96">
      <w:pPr>
        <w:pStyle w:val="p0"/>
        <w:tabs>
          <w:tab w:val="left" w:pos="851"/>
        </w:tabs>
        <w:spacing w:line="360" w:lineRule="auto"/>
        <w:ind w:left="720"/>
        <w:rPr>
          <w:rFonts w:ascii="Trebuchet MS" w:eastAsia="Arial Unicode MS" w:hAnsi="Trebuchet MS" w:cs="Arial"/>
          <w:color w:val="000000"/>
          <w:w w:val="0"/>
          <w:sz w:val="20"/>
        </w:rPr>
      </w:pPr>
    </w:p>
    <w:p w14:paraId="1432B397"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averbações, prenotações e registros em cartórios de registro de imóveis e títulos e documentos e junta comercial, quando for o caso, bem com as despesas relativas a alterações dos Documentos da Operação;</w:t>
      </w:r>
    </w:p>
    <w:p w14:paraId="78206AEA" w14:textId="77777777" w:rsidR="00A0178A" w:rsidRPr="008B580C" w:rsidRDefault="00A0178A" w:rsidP="00A0178A">
      <w:pPr>
        <w:pStyle w:val="p0"/>
        <w:tabs>
          <w:tab w:val="left" w:pos="851"/>
        </w:tabs>
        <w:spacing w:line="360" w:lineRule="auto"/>
        <w:ind w:left="720"/>
        <w:rPr>
          <w:rFonts w:ascii="Trebuchet MS" w:eastAsia="Arial Unicode MS" w:hAnsi="Trebuchet MS" w:cs="Arial"/>
          <w:color w:val="000000"/>
          <w:w w:val="0"/>
          <w:sz w:val="20"/>
        </w:rPr>
      </w:pPr>
    </w:p>
    <w:p w14:paraId="0EB282A8"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todas as despesas razoavelmente incorridas e devidamente comprovadas pelo Agente Fiduciário e/ou pela Emissora que sejam necessárias para proteger os direitos e interesses dos Titulares de CRI ou para realização dos seus créditos, incluindo relacionados à Assembleia de Titulares de CRI, a serem pagas no prazo de até 10 (dez) dias contados da apresentação de cobrança pelo Agente Fiduciário nesse sentido;</w:t>
      </w:r>
    </w:p>
    <w:p w14:paraId="714B0D04" w14:textId="77777777" w:rsidR="00A0178A" w:rsidRPr="008B580C" w:rsidRDefault="00A0178A" w:rsidP="00A0178A">
      <w:pPr>
        <w:pStyle w:val="p0"/>
        <w:tabs>
          <w:tab w:val="left" w:pos="851"/>
        </w:tabs>
        <w:spacing w:line="360" w:lineRule="auto"/>
        <w:ind w:left="720"/>
        <w:rPr>
          <w:rFonts w:ascii="Trebuchet MS" w:eastAsia="Arial Unicode MS" w:hAnsi="Trebuchet MS" w:cs="Arial"/>
          <w:color w:val="000000"/>
          <w:w w:val="0"/>
          <w:sz w:val="20"/>
        </w:rPr>
      </w:pPr>
    </w:p>
    <w:p w14:paraId="673F562D"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emolumentos e declarações de custódia da B3, da CVM e da ANBIMA, relativos ao CRI;</w:t>
      </w:r>
    </w:p>
    <w:p w14:paraId="03D9E2C7" w14:textId="77777777" w:rsidR="00A0178A" w:rsidRPr="008B580C" w:rsidRDefault="00A0178A" w:rsidP="00A0178A">
      <w:pPr>
        <w:pStyle w:val="PargrafodaLista"/>
        <w:spacing w:line="360" w:lineRule="auto"/>
        <w:rPr>
          <w:rFonts w:ascii="Trebuchet MS" w:eastAsia="Arial Unicode MS" w:hAnsi="Trebuchet MS" w:cs="Arial"/>
          <w:color w:val="000000"/>
          <w:w w:val="0"/>
          <w:sz w:val="20"/>
          <w:szCs w:val="20"/>
        </w:rPr>
      </w:pPr>
    </w:p>
    <w:p w14:paraId="58DDAB62"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custos devidos à instituição financeira onde se encontrar aberta a Conta Centralizadora que decorra da abertura e manutenção da Conta Centralizadora;</w:t>
      </w:r>
    </w:p>
    <w:p w14:paraId="4B04A631" w14:textId="77777777" w:rsidR="00A0178A" w:rsidRPr="008B580C" w:rsidRDefault="00A0178A" w:rsidP="00A0178A">
      <w:pPr>
        <w:pStyle w:val="PargrafodaLista"/>
        <w:spacing w:line="360" w:lineRule="auto"/>
        <w:rPr>
          <w:rFonts w:ascii="Trebuchet MS" w:eastAsia="Arial Unicode MS" w:hAnsi="Trebuchet MS" w:cs="Arial"/>
          <w:color w:val="000000"/>
          <w:w w:val="0"/>
          <w:sz w:val="20"/>
          <w:szCs w:val="20"/>
        </w:rPr>
      </w:pPr>
    </w:p>
    <w:p w14:paraId="0C688C9B"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honorários, despesas e custos razoavelmente incorridos e devidamente comprovados, relacionados à contratação de terceiros especialistas, advogados, auditores, bem como demais prestadores de serviços eventualmente contratados para resguardar os interesses dos Titulares de CRI ou proteger os direitos da Securitizadora;</w:t>
      </w:r>
    </w:p>
    <w:p w14:paraId="21E6D1E1" w14:textId="77777777" w:rsidR="00A0178A" w:rsidRPr="008B580C" w:rsidRDefault="00A0178A" w:rsidP="00A0178A">
      <w:pPr>
        <w:pStyle w:val="PargrafodaLista"/>
        <w:spacing w:line="360" w:lineRule="auto"/>
        <w:rPr>
          <w:rFonts w:ascii="Trebuchet MS" w:eastAsia="Arial Unicode MS" w:hAnsi="Trebuchet MS" w:cs="Arial"/>
          <w:color w:val="000000"/>
          <w:w w:val="0"/>
          <w:sz w:val="20"/>
          <w:szCs w:val="20"/>
        </w:rPr>
      </w:pPr>
    </w:p>
    <w:p w14:paraId="2F0E67BA"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quaisquer tributos ou encargos, presentes e futuros, que sejam imputados por lei aos patrimônios separados;</w:t>
      </w:r>
    </w:p>
    <w:p w14:paraId="56AE0CE1" w14:textId="77777777" w:rsidR="00A0178A" w:rsidRPr="008B580C" w:rsidRDefault="00A0178A" w:rsidP="00A0178A">
      <w:pPr>
        <w:pStyle w:val="p0"/>
        <w:tabs>
          <w:tab w:val="left" w:pos="851"/>
        </w:tabs>
        <w:spacing w:line="360" w:lineRule="auto"/>
        <w:rPr>
          <w:rFonts w:ascii="Trebuchet MS" w:eastAsia="Arial Unicode MS" w:hAnsi="Trebuchet MS" w:cs="Arial"/>
          <w:color w:val="000000"/>
          <w:w w:val="0"/>
          <w:sz w:val="20"/>
        </w:rPr>
      </w:pPr>
    </w:p>
    <w:p w14:paraId="6E310A6C"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 xml:space="preserve">despesas com a contratação de auditor independente contratado para auditoria anual das demonstrações financeiras do patrimônio separado. O auditor independente deverá ser substituído periodicamente a cada 5 (cinco) anos, sendo contratado com escopo equivalente ao aqui previsto e sem a necessidade de aditamentos ao </w:t>
      </w:r>
      <w:r w:rsidR="00C026C2">
        <w:rPr>
          <w:rFonts w:ascii="Trebuchet MS" w:eastAsia="Arial Unicode MS" w:hAnsi="Trebuchet MS" w:cs="Arial"/>
          <w:color w:val="000000"/>
          <w:w w:val="0"/>
          <w:sz w:val="20"/>
        </w:rPr>
        <w:t xml:space="preserve">Documento da Operação </w:t>
      </w:r>
      <w:r w:rsidRPr="008B580C">
        <w:rPr>
          <w:rFonts w:ascii="Trebuchet MS" w:eastAsia="Arial Unicode MS" w:hAnsi="Trebuchet MS" w:cs="Arial"/>
          <w:color w:val="000000"/>
          <w:w w:val="0"/>
          <w:sz w:val="20"/>
        </w:rPr>
        <w:t>e independentemente de necessidade de realização de Assembleia Geral de Titulares de CRI; e</w:t>
      </w:r>
    </w:p>
    <w:p w14:paraId="6A69C6A5" w14:textId="77777777" w:rsidR="00A0178A" w:rsidRPr="008B580C" w:rsidRDefault="00A0178A" w:rsidP="00A0178A">
      <w:pPr>
        <w:pStyle w:val="p0"/>
        <w:tabs>
          <w:tab w:val="left" w:pos="851"/>
        </w:tabs>
        <w:spacing w:line="360" w:lineRule="auto"/>
        <w:ind w:left="720"/>
        <w:rPr>
          <w:rFonts w:ascii="Trebuchet MS" w:eastAsia="Arial Unicode MS" w:hAnsi="Trebuchet MS" w:cs="Arial"/>
          <w:color w:val="000000"/>
          <w:w w:val="0"/>
          <w:sz w:val="20"/>
        </w:rPr>
      </w:pPr>
    </w:p>
    <w:p w14:paraId="76F69A0E"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 xml:space="preserve">todos os custos relativos à emissão dos CRI, incluindo, sem limitação: (a) se e quando exigidas, publicações nos termos dos Documentos da Operação, da lei ou de demais normativos pertinentes à matéria, (b) registro perante cartórios dos documentos relativos à emissão dos CRI, quando aplicável, (c) elaboração, distribuição e, se for o caso, veiculação de todo material necessário à Oferta Restrita, incluindo, sem limitação, o material informativo, se houver, entre outros, e (d) processo de </w:t>
      </w:r>
      <w:r w:rsidRPr="008B580C">
        <w:rPr>
          <w:rFonts w:ascii="Trebuchet MS" w:eastAsia="Arial Unicode MS" w:hAnsi="Trebuchet MS" w:cs="Arial"/>
          <w:i/>
          <w:iCs/>
          <w:color w:val="000000"/>
          <w:w w:val="0"/>
          <w:sz w:val="20"/>
        </w:rPr>
        <w:t>due diligence</w:t>
      </w:r>
      <w:r w:rsidRPr="008B580C">
        <w:rPr>
          <w:rFonts w:ascii="Trebuchet MS" w:eastAsia="Arial Unicode MS" w:hAnsi="Trebuchet MS" w:cs="Arial"/>
          <w:color w:val="000000"/>
          <w:w w:val="0"/>
          <w:sz w:val="20"/>
        </w:rPr>
        <w:t>. </w:t>
      </w:r>
    </w:p>
    <w:p w14:paraId="6D80FD6D" w14:textId="77777777" w:rsidR="00A0178A" w:rsidRPr="000E241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w w:val="0"/>
          <w:sz w:val="20"/>
          <w:szCs w:val="20"/>
        </w:rPr>
      </w:pPr>
    </w:p>
    <w:p w14:paraId="08871FA2"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O custo de administração continuará sendo devido, mesmo após o vencimento dos CRI, caso a Securitizadora ainda esteja atuando em nome dos Titulares de CRI, remuneração esta que será devida proporcionalmente aos meses de atuação da Securitizadora.</w:t>
      </w:r>
    </w:p>
    <w:p w14:paraId="42D54605"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0AEC0230"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A remuneração dos prestadores de serviços será devida mesmo após o vencimento final dos CRI, caso ainda estejam exercendo atividades inerentes a sua função em relação à emissão, remuneração essa que será calculada </w:t>
      </w:r>
      <w:r w:rsidRPr="008B580C">
        <w:rPr>
          <w:rFonts w:ascii="Trebuchet MS" w:hAnsi="Trebuchet MS"/>
          <w:i/>
          <w:w w:val="0"/>
          <w:sz w:val="20"/>
          <w:szCs w:val="20"/>
        </w:rPr>
        <w:t>pro rata die</w:t>
      </w:r>
      <w:r w:rsidRPr="008B580C">
        <w:rPr>
          <w:rFonts w:ascii="Trebuchet MS" w:hAnsi="Trebuchet MS"/>
          <w:w w:val="0"/>
          <w:sz w:val="20"/>
          <w:szCs w:val="20"/>
        </w:rPr>
        <w:t>.</w:t>
      </w:r>
    </w:p>
    <w:p w14:paraId="1B1CB325"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371165C3"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As Despesas que, nos termos da Cláusula 9.1. acima, sejam pagas pela Securitizadora, serão reembolsadas pela Emissora no prazo de 2 (dois) Dias Úteis, mediante a apresentação, pela Securitizadora, de comunicação indicando as Despesas incorridas, acompanhada dos recibos/notas fiscais correspondentes.</w:t>
      </w:r>
    </w:p>
    <w:p w14:paraId="3179C315"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273DBCEB"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No caso de inadimplemento no pagamento ou reembolso, conforme o caso, de qualquer das Despesas, sobre todos e quaisquer valores em atraso, incidirão, independentemente de aviso, notificação ou interpelação judicial ou extrajudicial, (i) juros de mora de 1% (um por cento) ao mês ou fração de mês, calculados </w:t>
      </w:r>
      <w:r w:rsidRPr="008B580C">
        <w:rPr>
          <w:rFonts w:ascii="Trebuchet MS" w:hAnsi="Trebuchet MS"/>
          <w:i/>
          <w:iCs/>
          <w:w w:val="0"/>
          <w:sz w:val="20"/>
          <w:szCs w:val="20"/>
        </w:rPr>
        <w:t>pro rata temporis</w:t>
      </w:r>
      <w:r w:rsidRPr="008B580C">
        <w:rPr>
          <w:rFonts w:ascii="Trebuchet MS" w:hAnsi="Trebuchet MS"/>
          <w:w w:val="0"/>
          <w:sz w:val="20"/>
          <w:szCs w:val="20"/>
        </w:rPr>
        <w:t xml:space="preserve"> desde a data de inadimplemento até a data do efetivo pagamento; (ii) multa moratória de 2% (dois por cento); e (iii) atualização monetária pelo IPCA, calculada pro rata temporis desde a data de inadimplemento até a data do efetivo pagamento.</w:t>
      </w:r>
    </w:p>
    <w:p w14:paraId="0685575F"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44757C60"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Considerar-se-ão prorrogados os prazos referentes ao pagamento de qualquer das Despesas até o 1º (primeiro) Dia Útil subsequente, caso o vencimento coincida com um dia que não seja Dia Útil, sem que haja qualquer acréscimo aos valores a serem pagos.</w:t>
      </w:r>
    </w:p>
    <w:p w14:paraId="6A3156CC" w14:textId="77777777" w:rsidR="00DC1B5B" w:rsidRPr="000C5F96" w:rsidRDefault="00DC1B5B"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01DBCDD8" w14:textId="77777777" w:rsidR="00DC1B5B" w:rsidRPr="008B580C"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Caso a Emissora não efetue o pagamento das Despesas previstas na Cláusula 9.1 acima, tais despesas deverão ser arcadas pelo Patrimônio Separado (conforme definido abaixo), </w:t>
      </w:r>
      <w:r w:rsidRPr="008B580C">
        <w:rPr>
          <w:rFonts w:ascii="Trebuchet MS" w:hAnsi="Trebuchet MS"/>
          <w:i/>
          <w:iCs/>
          <w:w w:val="0"/>
          <w:sz w:val="20"/>
          <w:szCs w:val="20"/>
        </w:rPr>
        <w:t>de forma pro rata</w:t>
      </w:r>
      <w:r w:rsidRPr="008B580C">
        <w:rPr>
          <w:rFonts w:ascii="Trebuchet MS" w:hAnsi="Trebuchet MS"/>
          <w:w w:val="0"/>
          <w:sz w:val="20"/>
          <w:szCs w:val="20"/>
        </w:rPr>
        <w:t xml:space="preserve">, e, caso os recursos do Patrimônio Separado não sejam suficientes, os titulares de CRI arcarão com o referido pagamento, ressalvado seu direito de regresso contra a Emissora. Em última instância, as Despesas que eventualmente não tenham sido saldadas na forma desta Cláusula serão pagas preferencialmente aos pagamentos devidos aos titulares de CRI. </w:t>
      </w:r>
    </w:p>
    <w:p w14:paraId="68748300" w14:textId="77777777" w:rsidR="00DC1B5B" w:rsidRPr="008B580C" w:rsidRDefault="00DC1B5B" w:rsidP="00C23619">
      <w:pPr>
        <w:pStyle w:val="p0"/>
        <w:tabs>
          <w:tab w:val="left" w:pos="851"/>
        </w:tabs>
        <w:spacing w:line="360" w:lineRule="auto"/>
        <w:rPr>
          <w:rFonts w:ascii="Trebuchet MS" w:hAnsi="Trebuchet MS"/>
          <w:w w:val="0"/>
          <w:sz w:val="20"/>
        </w:rPr>
      </w:pPr>
    </w:p>
    <w:p w14:paraId="58D2854C" w14:textId="77777777" w:rsidR="00DC1B5B" w:rsidRPr="008B580C" w:rsidRDefault="00DC1B5B" w:rsidP="00C23619">
      <w:pPr>
        <w:pStyle w:val="Default"/>
        <w:widowControl w:val="0"/>
        <w:numPr>
          <w:ilvl w:val="3"/>
          <w:numId w:val="4"/>
        </w:numPr>
        <w:tabs>
          <w:tab w:val="left" w:pos="720"/>
          <w:tab w:val="left" w:pos="851"/>
          <w:tab w:val="left" w:pos="1440"/>
          <w:tab w:val="left" w:pos="2410"/>
          <w:tab w:val="left" w:pos="2880"/>
          <w:tab w:val="left" w:pos="3600"/>
          <w:tab w:val="left" w:pos="4320"/>
          <w:tab w:val="left" w:pos="5040"/>
          <w:tab w:val="left" w:pos="5760"/>
          <w:tab w:val="left" w:pos="6480"/>
          <w:tab w:val="left" w:pos="7200"/>
          <w:tab w:val="right" w:pos="8451"/>
        </w:tabs>
        <w:spacing w:line="360" w:lineRule="auto"/>
        <w:ind w:left="1560" w:firstLine="0"/>
        <w:jc w:val="both"/>
        <w:rPr>
          <w:rFonts w:ascii="Trebuchet MS" w:hAnsi="Trebuchet MS"/>
          <w:w w:val="0"/>
          <w:sz w:val="20"/>
          <w:szCs w:val="20"/>
        </w:rPr>
      </w:pPr>
      <w:r w:rsidRPr="008B580C">
        <w:rPr>
          <w:rFonts w:ascii="Trebuchet MS" w:hAnsi="Trebuchet MS"/>
          <w:w w:val="0"/>
          <w:sz w:val="20"/>
          <w:szCs w:val="20"/>
        </w:rPr>
        <w:t>Para fins desta Escritura, Patrimônio</w:t>
      </w:r>
      <w:r w:rsidR="00BA7F2B" w:rsidRPr="008B580C">
        <w:rPr>
          <w:rFonts w:ascii="Trebuchet MS" w:hAnsi="Trebuchet MS"/>
          <w:w w:val="0"/>
          <w:sz w:val="20"/>
          <w:szCs w:val="20"/>
        </w:rPr>
        <w:t xml:space="preserve"> </w:t>
      </w:r>
      <w:r w:rsidRPr="008B580C">
        <w:rPr>
          <w:rFonts w:ascii="Trebuchet MS" w:hAnsi="Trebuchet MS"/>
          <w:w w:val="0"/>
          <w:sz w:val="20"/>
          <w:szCs w:val="20"/>
        </w:rPr>
        <w:t xml:space="preserve">Separado </w:t>
      </w:r>
      <w:r w:rsidR="00BA7F2B" w:rsidRPr="008B580C">
        <w:rPr>
          <w:rFonts w:ascii="Trebuchet MS" w:hAnsi="Trebuchet MS"/>
          <w:w w:val="0"/>
          <w:sz w:val="20"/>
          <w:szCs w:val="20"/>
        </w:rPr>
        <w:t xml:space="preserve">é </w:t>
      </w:r>
      <w:r w:rsidRPr="008B580C">
        <w:rPr>
          <w:rFonts w:ascii="Trebuchet MS" w:hAnsi="Trebuchet MS"/>
          <w:w w:val="0"/>
          <w:sz w:val="20"/>
          <w:szCs w:val="20"/>
        </w:rPr>
        <w:t>o patrimônio constituído após a instituição do regime fiduciário,</w:t>
      </w:r>
      <w:r w:rsidRPr="008B580C">
        <w:rPr>
          <w:rFonts w:ascii="Trebuchet MS" w:hAnsi="Trebuchet MS"/>
          <w:sz w:val="20"/>
          <w:szCs w:val="20"/>
        </w:rPr>
        <w:t xml:space="preserve"> </w:t>
      </w:r>
      <w:r w:rsidRPr="008B580C">
        <w:rPr>
          <w:rFonts w:ascii="Trebuchet MS" w:hAnsi="Trebuchet MS"/>
          <w:w w:val="0"/>
          <w:sz w:val="20"/>
          <w:szCs w:val="20"/>
        </w:rPr>
        <w:t xml:space="preserve">na forma </w:t>
      </w:r>
      <w:r w:rsidR="007C0FAF">
        <w:rPr>
          <w:rFonts w:ascii="Trebuchet MS" w:hAnsi="Trebuchet MS"/>
          <w:w w:val="0"/>
          <w:sz w:val="20"/>
          <w:szCs w:val="20"/>
        </w:rPr>
        <w:t>da MP 1.103</w:t>
      </w:r>
      <w:r w:rsidRPr="008B580C">
        <w:rPr>
          <w:rFonts w:ascii="Trebuchet MS" w:hAnsi="Trebuchet MS"/>
          <w:w w:val="0"/>
          <w:sz w:val="20"/>
          <w:szCs w:val="20"/>
        </w:rPr>
        <w:t>, composto pelas Debêntures, pela Conta Centralizadora</w:t>
      </w:r>
      <w:r w:rsidR="006D51B1" w:rsidRPr="008B580C">
        <w:rPr>
          <w:rFonts w:ascii="Trebuchet MS" w:hAnsi="Trebuchet MS"/>
          <w:w w:val="0"/>
          <w:sz w:val="20"/>
          <w:szCs w:val="20"/>
        </w:rPr>
        <w:t>, pela Conta Vinculada</w:t>
      </w:r>
      <w:r w:rsidR="007E0B0E" w:rsidRPr="008B580C">
        <w:rPr>
          <w:rFonts w:ascii="Trebuchet MS" w:hAnsi="Trebuchet MS"/>
          <w:w w:val="0"/>
          <w:sz w:val="20"/>
          <w:szCs w:val="20"/>
        </w:rPr>
        <w:t xml:space="preserve"> </w:t>
      </w:r>
      <w:r w:rsidR="007E0B0E" w:rsidRPr="008B580C">
        <w:rPr>
          <w:rFonts w:ascii="Trebuchet MS" w:hAnsi="Trebuchet MS" w:cs="Calibri"/>
          <w:color w:val="auto"/>
          <w:sz w:val="20"/>
          <w:szCs w:val="20"/>
        </w:rPr>
        <w:t xml:space="preserve">Direitos Creditórios, </w:t>
      </w:r>
      <w:r w:rsidR="006D51B1" w:rsidRPr="008B580C">
        <w:rPr>
          <w:rFonts w:ascii="Trebuchet MS" w:hAnsi="Trebuchet MS"/>
          <w:w w:val="0"/>
          <w:sz w:val="20"/>
          <w:szCs w:val="20"/>
        </w:rPr>
        <w:t>pelas Garantias Reais</w:t>
      </w:r>
      <w:r w:rsidRPr="008B580C">
        <w:rPr>
          <w:rFonts w:ascii="Trebuchet MS" w:hAnsi="Trebuchet MS"/>
          <w:w w:val="0"/>
          <w:sz w:val="20"/>
          <w:szCs w:val="20"/>
        </w:rPr>
        <w:t xml:space="preserve"> e pelos respectivos direitos decorrentes das Debêntures, os quais não se confundem com o patrimônio comum da Securitizadora e se destinam exclusivamente à liquidação dos CRI a que estão afetados, bem como ao pagamento dos respectivos custos de administração e obrigações fiscais</w:t>
      </w:r>
      <w:r w:rsidR="00CF4719">
        <w:rPr>
          <w:rFonts w:ascii="Trebuchet MS" w:hAnsi="Trebuchet MS"/>
          <w:w w:val="0"/>
          <w:sz w:val="20"/>
          <w:szCs w:val="20"/>
        </w:rPr>
        <w:t xml:space="preserve"> (“</w:t>
      </w:r>
      <w:r w:rsidR="00CF4719" w:rsidRPr="00863105">
        <w:rPr>
          <w:rFonts w:ascii="Trebuchet MS" w:hAnsi="Trebuchet MS"/>
          <w:w w:val="0"/>
          <w:sz w:val="20"/>
          <w:szCs w:val="20"/>
          <w:u w:val="single"/>
        </w:rPr>
        <w:t>Patrimônio Separado</w:t>
      </w:r>
      <w:r w:rsidR="00CF4719">
        <w:rPr>
          <w:rFonts w:ascii="Trebuchet MS" w:hAnsi="Trebuchet MS"/>
          <w:w w:val="0"/>
          <w:sz w:val="20"/>
          <w:szCs w:val="20"/>
        </w:rPr>
        <w:t>”)</w:t>
      </w:r>
      <w:r w:rsidRPr="008B580C">
        <w:rPr>
          <w:rFonts w:ascii="Trebuchet MS" w:hAnsi="Trebuchet MS"/>
          <w:w w:val="0"/>
          <w:sz w:val="20"/>
          <w:szCs w:val="20"/>
        </w:rPr>
        <w:t>.</w:t>
      </w:r>
    </w:p>
    <w:p w14:paraId="1F508D7A" w14:textId="77777777" w:rsidR="00DC1B5B" w:rsidRPr="008B580C" w:rsidRDefault="00DC1B5B" w:rsidP="00C23619">
      <w:pPr>
        <w:pStyle w:val="p0"/>
        <w:tabs>
          <w:tab w:val="left" w:pos="851"/>
        </w:tabs>
        <w:spacing w:line="360" w:lineRule="auto"/>
        <w:rPr>
          <w:rFonts w:ascii="Trebuchet MS" w:hAnsi="Trebuchet MS"/>
          <w:w w:val="0"/>
          <w:sz w:val="20"/>
        </w:rPr>
      </w:pPr>
    </w:p>
    <w:p w14:paraId="70504521" w14:textId="77777777" w:rsidR="00DC1B5B" w:rsidRPr="008B580C" w:rsidRDefault="00DC1B5B"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w w:val="0"/>
          <w:sz w:val="20"/>
          <w:szCs w:val="20"/>
        </w:rPr>
      </w:pPr>
      <w:r w:rsidRPr="008B580C">
        <w:rPr>
          <w:rFonts w:ascii="Trebuchet MS" w:hAnsi="Trebuchet MS"/>
          <w:bCs/>
          <w:w w:val="0"/>
          <w:sz w:val="20"/>
          <w:szCs w:val="20"/>
          <w:u w:val="single"/>
        </w:rPr>
        <w:t>Despesas Extraordinárias</w:t>
      </w:r>
      <w:r w:rsidRPr="008B580C">
        <w:rPr>
          <w:rFonts w:ascii="Trebuchet MS" w:hAnsi="Trebuchet MS"/>
          <w:bCs/>
          <w:w w:val="0"/>
          <w:sz w:val="20"/>
          <w:szCs w:val="20"/>
        </w:rPr>
        <w:t>:</w:t>
      </w:r>
      <w:r w:rsidRPr="008B580C">
        <w:rPr>
          <w:rFonts w:ascii="Trebuchet MS" w:hAnsi="Trebuchet MS"/>
          <w:w w:val="0"/>
          <w:sz w:val="20"/>
          <w:szCs w:val="20"/>
        </w:rPr>
        <w:t xml:space="preserve"> </w:t>
      </w:r>
      <w:r w:rsidR="00A0178A" w:rsidRPr="008B580C">
        <w:rPr>
          <w:rFonts w:ascii="Trebuchet MS" w:eastAsia="Arial Unicode MS" w:hAnsi="Trebuchet MS"/>
          <w:w w:val="0"/>
          <w:sz w:val="20"/>
          <w:szCs w:val="20"/>
        </w:rPr>
        <w:t xml:space="preserve">Quaisquer despesas não mencionadas na Cláusula 9.1 acima e relacionadas à Oferta Restrita ou aos CRI, serão arcadas exclusivamente pela </w:t>
      </w:r>
      <w:r w:rsidR="00CE2981" w:rsidRPr="000E241C">
        <w:rPr>
          <w:rFonts w:ascii="Trebuchet MS" w:hAnsi="Trebuchet MS" w:cs="Calibri"/>
          <w:sz w:val="20"/>
          <w:szCs w:val="20"/>
        </w:rPr>
        <w:t>Emissora</w:t>
      </w:r>
      <w:r w:rsidR="00A0178A" w:rsidRPr="008B580C">
        <w:rPr>
          <w:rFonts w:ascii="Trebuchet MS" w:eastAsia="Arial Unicode MS" w:hAnsi="Trebuchet MS"/>
          <w:w w:val="0"/>
          <w:sz w:val="20"/>
          <w:szCs w:val="20"/>
        </w:rPr>
        <w:t xml:space="preserve">, caso seja insuficiente o seu pagamento pelo Fundo de Despesas, inclusive as seguintes despesas razoavelmente incorridas e devidamente comprovadas pela Securitizadora, necessárias ao exercício pleno de sua função: (a) registro de documentos, notificações, extração de certidões em geral, reconhecimento de firmas em cartórios, cópias autenticadas em cartório e/ou reprográficas, emolumentos cartorários, custas processuais, periciais e similares; (b) contratação de prestadores de serviços não determinados nos Documentos da Operação, inclusive assessores legais, agentes de auditoria, fiscalização e/ou cobrança; (c) despesas relacionadas ao transporte de pessoas (viagens) e documentos (correios e/ou motoboy), hospedagem e alimentação de seus agentes, estacionamento, custos com telefonia, </w:t>
      </w:r>
      <w:r w:rsidR="00A0178A" w:rsidRPr="008B580C">
        <w:rPr>
          <w:rFonts w:ascii="Trebuchet MS" w:eastAsia="Arial Unicode MS" w:hAnsi="Trebuchet MS"/>
          <w:i/>
          <w:w w:val="0"/>
          <w:sz w:val="20"/>
          <w:szCs w:val="20"/>
        </w:rPr>
        <w:t>conference calls</w:t>
      </w:r>
      <w:r w:rsidR="00A0178A" w:rsidRPr="008B580C">
        <w:rPr>
          <w:rFonts w:ascii="Trebuchet MS" w:eastAsia="Arial Unicode MS" w:hAnsi="Trebuchet MS"/>
          <w:w w:val="0"/>
          <w:sz w:val="20"/>
          <w:szCs w:val="20"/>
        </w:rPr>
        <w:t>, e (d) publicações em jornais e outros meios de comunicação, bem como locação de imóvel e contratação de colaboradores para realização de Assembleia Geral de Titulares de CRI</w:t>
      </w:r>
      <w:r w:rsidR="00A0178A" w:rsidRPr="008B580C">
        <w:rPr>
          <w:rFonts w:ascii="Trebuchet MS" w:hAnsi="Trebuchet MS"/>
          <w:w w:val="0"/>
          <w:sz w:val="20"/>
          <w:szCs w:val="20"/>
        </w:rPr>
        <w:t xml:space="preserve"> </w:t>
      </w:r>
      <w:r w:rsidRPr="008B580C">
        <w:rPr>
          <w:rFonts w:ascii="Trebuchet MS" w:hAnsi="Trebuchet MS"/>
          <w:w w:val="0"/>
          <w:sz w:val="20"/>
          <w:szCs w:val="20"/>
        </w:rPr>
        <w:t>(“</w:t>
      </w:r>
      <w:r w:rsidRPr="008B580C">
        <w:rPr>
          <w:rFonts w:ascii="Trebuchet MS" w:hAnsi="Trebuchet MS"/>
          <w:w w:val="0"/>
          <w:sz w:val="20"/>
          <w:szCs w:val="20"/>
          <w:u w:val="single"/>
        </w:rPr>
        <w:t>Despesas Extraordinárias</w:t>
      </w:r>
      <w:r w:rsidRPr="008B580C">
        <w:rPr>
          <w:rFonts w:ascii="Trebuchet MS" w:hAnsi="Trebuchet MS"/>
          <w:w w:val="0"/>
          <w:sz w:val="20"/>
          <w:szCs w:val="20"/>
        </w:rPr>
        <w:t>”).</w:t>
      </w:r>
    </w:p>
    <w:p w14:paraId="5278EB96"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03F2C937" w14:textId="77777777" w:rsidR="00F80D67" w:rsidRPr="008B580C" w:rsidRDefault="00F80D67"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141DEFCA"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w w:val="0"/>
          <w:sz w:val="20"/>
          <w:szCs w:val="20"/>
        </w:rPr>
      </w:pPr>
      <w:r w:rsidRPr="008B580C">
        <w:rPr>
          <w:rFonts w:ascii="Trebuchet MS" w:eastAsia="Arial Unicode MS" w:hAnsi="Trebuchet MS"/>
          <w:w w:val="0"/>
          <w:sz w:val="20"/>
          <w:szCs w:val="20"/>
        </w:rPr>
        <w:t>Em quaisquer renegociações que vierem a ocorrer ao longo do prazo de duração dos CRI, solicitadas ou ocasionadas pela Emissora, que implique a elaboração de aditamentos aos Documentos da Operação e/ou na realização de Assembleias Gerais, será devida pela Emissora e à Securitizadora, uma remuneração adicional, equivalente a R$ </w:t>
      </w:r>
      <w:r w:rsidR="0015602C">
        <w:rPr>
          <w:rFonts w:ascii="Trebuchet MS" w:eastAsia="Arial Unicode MS" w:hAnsi="Trebuchet MS"/>
          <w:w w:val="0"/>
          <w:sz w:val="20"/>
          <w:szCs w:val="20"/>
        </w:rPr>
        <w:t>600,00 (seiscentos reais) homem-hora, limitado a R$ 15.000,00 (quinze mil reais),</w:t>
      </w:r>
      <w:r w:rsidR="0015602C" w:rsidDel="0015602C">
        <w:rPr>
          <w:rFonts w:ascii="Trebuchet MS" w:hAnsi="Trebuchet MS"/>
          <w:sz w:val="20"/>
          <w:szCs w:val="20"/>
        </w:rPr>
        <w:t xml:space="preserve"> </w:t>
      </w:r>
      <w:r w:rsidRPr="008B580C">
        <w:rPr>
          <w:rFonts w:ascii="Trebuchet MS" w:eastAsia="Arial Unicode MS" w:hAnsi="Trebuchet MS"/>
          <w:w w:val="0"/>
          <w:sz w:val="20"/>
          <w:szCs w:val="20"/>
        </w:rPr>
        <w:t xml:space="preserve">corrigidos a partir da data de emissão dos CRI, pela variação acumulada do IPCA/IBGE no período anterior. Também deverão ser arcados pela Emissora, todos os custos decorrentes da formalização e constituição dessas alterações, inclusive aqueles relativos a honorários advocatícios razoáveis devidos ao assessor legal escolhido de comum acordo entre as Partes, acrescido das despesas </w:t>
      </w:r>
      <w:r w:rsidRPr="008B580C">
        <w:rPr>
          <w:rFonts w:ascii="Trebuchet MS" w:eastAsia="Arial Unicode MS" w:hAnsi="Trebuchet MS"/>
          <w:w w:val="0"/>
          <w:sz w:val="20"/>
          <w:szCs w:val="20"/>
        </w:rPr>
        <w:lastRenderedPageBreak/>
        <w:t>e custos devidos a tal assessor legal. O pagamento da remuneração prevista neste item ocorrerá sem prejuízo da remuneração devida a terceiros eventualmente contratados para a prestação de serviços acessórios àqueles prestados pela Securitizadora.</w:t>
      </w:r>
    </w:p>
    <w:p w14:paraId="5B84E3AF"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eastAsia="Arial Unicode MS" w:hAnsi="Trebuchet MS"/>
          <w:b/>
          <w:w w:val="0"/>
          <w:sz w:val="20"/>
          <w:szCs w:val="20"/>
        </w:rPr>
      </w:pPr>
    </w:p>
    <w:p w14:paraId="141F9F79"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b/>
          <w:w w:val="0"/>
          <w:sz w:val="20"/>
          <w:szCs w:val="20"/>
        </w:rPr>
      </w:pPr>
      <w:r w:rsidRPr="008B580C">
        <w:rPr>
          <w:rFonts w:ascii="Trebuchet MS" w:eastAsia="Arial Unicode MS" w:hAnsi="Trebuchet MS"/>
          <w:w w:val="0"/>
          <w:sz w:val="20"/>
          <w:szCs w:val="20"/>
        </w:rPr>
        <w:t>Entende-se por "Reestruturação" para a Securitizadora a alteração de condições relacionadas (i) às condições essenciais dos CRI, tais como datas de pagamento, remuneração, data de vencimento final, fluxos operacionais de pagamento ou recebimento de valores, carência ou covenants operacionais ou financeiros; (ii) ofertas de resgate, repactuação, aditamentos aos Documentos da Operação e realização de assembleias; (iii) garantias e (iv) ao resgate antecipado dos CRI.</w:t>
      </w:r>
    </w:p>
    <w:p w14:paraId="1C3591D7" w14:textId="77777777" w:rsidR="00DC1B5B" w:rsidRPr="008B580C" w:rsidRDefault="00DC1B5B" w:rsidP="00C23619">
      <w:pPr>
        <w:pStyle w:val="p0"/>
        <w:tabs>
          <w:tab w:val="left" w:pos="0"/>
        </w:tabs>
        <w:spacing w:line="360" w:lineRule="auto"/>
        <w:rPr>
          <w:rFonts w:ascii="Trebuchet MS" w:hAnsi="Trebuchet MS"/>
          <w:w w:val="0"/>
          <w:sz w:val="20"/>
        </w:rPr>
      </w:pPr>
    </w:p>
    <w:p w14:paraId="4E28B760" w14:textId="406CEFEA" w:rsidR="00DC1B5B" w:rsidRPr="008B580C" w:rsidRDefault="00DC1B5B"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w w:val="0"/>
          <w:sz w:val="20"/>
          <w:szCs w:val="20"/>
        </w:rPr>
      </w:pPr>
      <w:r w:rsidRPr="008B580C">
        <w:rPr>
          <w:rFonts w:ascii="Trebuchet MS" w:hAnsi="Trebuchet MS"/>
          <w:bCs/>
          <w:w w:val="0"/>
          <w:sz w:val="20"/>
          <w:szCs w:val="20"/>
          <w:u w:val="single"/>
        </w:rPr>
        <w:t>Fundo de Despesas</w:t>
      </w:r>
      <w:r w:rsidRPr="008B580C">
        <w:rPr>
          <w:rFonts w:ascii="Trebuchet MS" w:hAnsi="Trebuchet MS"/>
          <w:bCs/>
          <w:w w:val="0"/>
          <w:sz w:val="20"/>
          <w:szCs w:val="20"/>
        </w:rPr>
        <w:t>:</w:t>
      </w:r>
      <w:r w:rsidRPr="008B580C">
        <w:rPr>
          <w:rFonts w:ascii="Trebuchet MS" w:hAnsi="Trebuchet MS"/>
          <w:w w:val="0"/>
          <w:sz w:val="20"/>
          <w:szCs w:val="20"/>
        </w:rPr>
        <w:t xml:space="preserve"> Na primeira Data de Integralização, a Securitizadora reterá e descontará, por conta e ordem da Emissora, o Fundo de Despesas</w:t>
      </w:r>
      <w:r w:rsidRPr="008B580C">
        <w:rPr>
          <w:rFonts w:ascii="Trebuchet MS" w:hAnsi="Trebuchet MS"/>
          <w:sz w:val="20"/>
          <w:szCs w:val="20"/>
        </w:rPr>
        <w:t xml:space="preserve"> </w:t>
      </w:r>
      <w:r w:rsidR="00336DF0" w:rsidRPr="008B580C">
        <w:rPr>
          <w:rFonts w:ascii="Trebuchet MS" w:hAnsi="Trebuchet MS"/>
          <w:sz w:val="20"/>
          <w:szCs w:val="20"/>
        </w:rPr>
        <w:t>no valo</w:t>
      </w:r>
      <w:r w:rsidR="00DB6D9C" w:rsidRPr="008B580C">
        <w:rPr>
          <w:rFonts w:ascii="Trebuchet MS" w:hAnsi="Trebuchet MS"/>
          <w:sz w:val="20"/>
          <w:szCs w:val="20"/>
        </w:rPr>
        <w:t>r previsto na Cláusula 4.</w:t>
      </w:r>
      <w:r w:rsidR="00C8744F" w:rsidRPr="008B580C">
        <w:rPr>
          <w:rFonts w:ascii="Trebuchet MS" w:hAnsi="Trebuchet MS"/>
          <w:sz w:val="20"/>
          <w:szCs w:val="20"/>
        </w:rPr>
        <w:t>1</w:t>
      </w:r>
      <w:r w:rsidR="002B57D6">
        <w:rPr>
          <w:rFonts w:ascii="Trebuchet MS" w:hAnsi="Trebuchet MS"/>
          <w:sz w:val="20"/>
          <w:szCs w:val="20"/>
        </w:rPr>
        <w:t>0</w:t>
      </w:r>
      <w:r w:rsidR="00AB4069">
        <w:rPr>
          <w:rFonts w:ascii="Trebuchet MS" w:hAnsi="Trebuchet MS"/>
          <w:sz w:val="20"/>
          <w:szCs w:val="20"/>
        </w:rPr>
        <w:t>.3</w:t>
      </w:r>
      <w:r w:rsidR="00336DF0" w:rsidRPr="008B580C">
        <w:rPr>
          <w:rFonts w:ascii="Trebuchet MS" w:hAnsi="Trebuchet MS"/>
          <w:sz w:val="20"/>
          <w:szCs w:val="20"/>
        </w:rPr>
        <w:t xml:space="preserve">., acima, </w:t>
      </w:r>
      <w:r w:rsidRPr="008B580C">
        <w:rPr>
          <w:rFonts w:ascii="Trebuchet MS" w:hAnsi="Trebuchet MS"/>
          <w:w w:val="0"/>
          <w:sz w:val="20"/>
          <w:szCs w:val="20"/>
        </w:rPr>
        <w:t xml:space="preserve">para fins de pagamento das despesas relacionadas à emissão dos CRI. A Emissora obriga-se a manter o valor mínimo </w:t>
      </w:r>
      <w:r w:rsidR="00256394" w:rsidRPr="008B580C">
        <w:rPr>
          <w:rFonts w:ascii="Trebuchet MS" w:hAnsi="Trebuchet MS"/>
          <w:w w:val="0"/>
          <w:sz w:val="20"/>
          <w:szCs w:val="20"/>
        </w:rPr>
        <w:t xml:space="preserve">do </w:t>
      </w:r>
      <w:r w:rsidRPr="008B580C">
        <w:rPr>
          <w:rFonts w:ascii="Trebuchet MS" w:hAnsi="Trebuchet MS"/>
          <w:w w:val="0"/>
          <w:sz w:val="20"/>
          <w:szCs w:val="20"/>
        </w:rPr>
        <w:t xml:space="preserve">Fundo de Despesas equivalente </w:t>
      </w:r>
      <w:r w:rsidR="00DB6D9C" w:rsidRPr="008B580C">
        <w:rPr>
          <w:rFonts w:ascii="Trebuchet MS" w:hAnsi="Trebuchet MS"/>
          <w:w w:val="0"/>
          <w:sz w:val="20"/>
          <w:szCs w:val="20"/>
        </w:rPr>
        <w:t>a R</w:t>
      </w:r>
      <w:r w:rsidR="002765A7" w:rsidRPr="008B580C">
        <w:rPr>
          <w:rFonts w:ascii="Trebuchet MS" w:hAnsi="Trebuchet MS"/>
          <w:w w:val="0"/>
          <w:sz w:val="20"/>
          <w:szCs w:val="20"/>
        </w:rPr>
        <w:t>$</w:t>
      </w:r>
      <w:r w:rsidR="00E64C95" w:rsidRPr="008B580C">
        <w:rPr>
          <w:rFonts w:ascii="Trebuchet MS" w:hAnsi="Trebuchet MS"/>
          <w:w w:val="0"/>
          <w:sz w:val="20"/>
          <w:szCs w:val="20"/>
        </w:rPr>
        <w:t> </w:t>
      </w:r>
      <w:r w:rsidR="003D784D">
        <w:rPr>
          <w:rFonts w:ascii="Trebuchet MS" w:hAnsi="Trebuchet MS"/>
          <w:sz w:val="20"/>
          <w:szCs w:val="20"/>
        </w:rPr>
        <w:t>80.000,00</w:t>
      </w:r>
      <w:r w:rsidR="003D784D" w:rsidRPr="000E241C">
        <w:rPr>
          <w:rFonts w:ascii="Trebuchet MS" w:eastAsia="Arial Unicode MS" w:hAnsi="Trebuchet MS" w:cstheme="minorHAnsi"/>
          <w:sz w:val="20"/>
          <w:szCs w:val="20"/>
          <w:lang w:bidi="th-TH"/>
        </w:rPr>
        <w:t xml:space="preserve"> </w:t>
      </w:r>
      <w:r w:rsidR="003D784D" w:rsidRPr="008B580C">
        <w:rPr>
          <w:rFonts w:ascii="Trebuchet MS" w:hAnsi="Trebuchet MS"/>
          <w:w w:val="0"/>
          <w:sz w:val="20"/>
          <w:szCs w:val="20"/>
        </w:rPr>
        <w:t>(</w:t>
      </w:r>
      <w:r w:rsidR="003D784D">
        <w:rPr>
          <w:rFonts w:ascii="Trebuchet MS" w:hAnsi="Trebuchet MS"/>
          <w:sz w:val="20"/>
          <w:szCs w:val="20"/>
        </w:rPr>
        <w:t>oitenta mil Reais</w:t>
      </w:r>
      <w:r w:rsidR="003D784D" w:rsidRPr="008B580C">
        <w:rPr>
          <w:rFonts w:ascii="Trebuchet MS" w:hAnsi="Trebuchet MS"/>
          <w:w w:val="0"/>
          <w:sz w:val="20"/>
          <w:szCs w:val="20"/>
        </w:rPr>
        <w:t>),</w:t>
      </w:r>
      <w:r w:rsidR="003D784D" w:rsidRPr="008B580C">
        <w:rPr>
          <w:rFonts w:ascii="Trebuchet MS" w:hAnsi="Trebuchet MS"/>
          <w:sz w:val="20"/>
          <w:szCs w:val="20"/>
        </w:rPr>
        <w:t xml:space="preserve"> </w:t>
      </w:r>
      <w:r w:rsidR="000B516A" w:rsidRPr="008B580C">
        <w:rPr>
          <w:rFonts w:ascii="Trebuchet MS" w:hAnsi="Trebuchet MS"/>
          <w:sz w:val="20"/>
          <w:szCs w:val="20"/>
        </w:rPr>
        <w:t>na</w:t>
      </w:r>
      <w:r w:rsidRPr="008B580C">
        <w:rPr>
          <w:rFonts w:ascii="Trebuchet MS" w:hAnsi="Trebuchet MS"/>
          <w:sz w:val="20"/>
          <w:szCs w:val="20"/>
        </w:rPr>
        <w:t xml:space="preserve"> Conta Centralizadora</w:t>
      </w:r>
      <w:r w:rsidRPr="008B580C">
        <w:rPr>
          <w:rFonts w:ascii="Trebuchet MS" w:hAnsi="Trebuchet MS"/>
          <w:w w:val="0"/>
          <w:sz w:val="20"/>
          <w:szCs w:val="20"/>
        </w:rPr>
        <w:t xml:space="preserve"> durante toda a vigência dos CRI (</w:t>
      </w:r>
      <w:r w:rsidR="003E367F" w:rsidRPr="008B580C">
        <w:rPr>
          <w:rFonts w:ascii="Trebuchet MS" w:hAnsi="Trebuchet MS"/>
          <w:w w:val="0"/>
          <w:sz w:val="20"/>
          <w:szCs w:val="20"/>
        </w:rPr>
        <w:t>“</w:t>
      </w:r>
      <w:r w:rsidRPr="008B580C">
        <w:rPr>
          <w:rFonts w:ascii="Trebuchet MS" w:hAnsi="Trebuchet MS"/>
          <w:w w:val="0"/>
          <w:sz w:val="20"/>
          <w:szCs w:val="20"/>
          <w:u w:val="single"/>
        </w:rPr>
        <w:t>Valor Mínimo do</w:t>
      </w:r>
      <w:r w:rsidR="00D25C7E" w:rsidRPr="008B580C">
        <w:rPr>
          <w:rFonts w:ascii="Trebuchet MS" w:hAnsi="Trebuchet MS"/>
          <w:w w:val="0"/>
          <w:sz w:val="20"/>
          <w:szCs w:val="20"/>
          <w:u w:val="single"/>
        </w:rPr>
        <w:t xml:space="preserve"> Fundo</w:t>
      </w:r>
      <w:r w:rsidRPr="008B580C">
        <w:rPr>
          <w:rFonts w:ascii="Trebuchet MS" w:hAnsi="Trebuchet MS"/>
          <w:w w:val="0"/>
          <w:sz w:val="20"/>
          <w:szCs w:val="20"/>
          <w:u w:val="single"/>
        </w:rPr>
        <w:t xml:space="preserve"> de Despesas</w:t>
      </w:r>
      <w:r w:rsidR="003E367F" w:rsidRPr="008B580C">
        <w:rPr>
          <w:rFonts w:ascii="Trebuchet MS" w:hAnsi="Trebuchet MS"/>
          <w:w w:val="0"/>
          <w:sz w:val="20"/>
          <w:szCs w:val="20"/>
        </w:rPr>
        <w:t>”</w:t>
      </w:r>
      <w:r w:rsidRPr="008B580C">
        <w:rPr>
          <w:rFonts w:ascii="Trebuchet MS" w:hAnsi="Trebuchet MS"/>
          <w:w w:val="0"/>
          <w:sz w:val="20"/>
          <w:szCs w:val="20"/>
        </w:rPr>
        <w:t xml:space="preserve">). </w:t>
      </w:r>
    </w:p>
    <w:p w14:paraId="0B0FC8A7" w14:textId="77777777" w:rsidR="00DC1B5B" w:rsidRPr="008B580C" w:rsidRDefault="00DC1B5B" w:rsidP="00C23619">
      <w:pPr>
        <w:pStyle w:val="p0"/>
        <w:tabs>
          <w:tab w:val="left" w:pos="0"/>
        </w:tabs>
        <w:spacing w:line="360" w:lineRule="auto"/>
        <w:rPr>
          <w:rFonts w:ascii="Trebuchet MS" w:hAnsi="Trebuchet MS"/>
          <w:w w:val="0"/>
          <w:sz w:val="20"/>
        </w:rPr>
      </w:pPr>
    </w:p>
    <w:p w14:paraId="77915BEC" w14:textId="77777777" w:rsidR="00DC1B5B"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Sempre que, por qualquer motivo, os recursos do Fundo de Despesas venham a ser inferiores ao seu respectivo Valor Mínimo do Fundo de Despesas, a Securitizadora deverá, em até </w:t>
      </w:r>
      <w:r w:rsidR="00CF3CEE">
        <w:rPr>
          <w:rFonts w:ascii="Trebuchet MS" w:hAnsi="Trebuchet MS"/>
          <w:sz w:val="20"/>
          <w:szCs w:val="20"/>
        </w:rPr>
        <w:t>3</w:t>
      </w:r>
      <w:r w:rsidR="00CF3CEE" w:rsidRPr="008B580C">
        <w:rPr>
          <w:rFonts w:ascii="Trebuchet MS" w:hAnsi="Trebuchet MS"/>
          <w:sz w:val="20"/>
          <w:szCs w:val="20"/>
        </w:rPr>
        <w:t xml:space="preserve"> (</w:t>
      </w:r>
      <w:r w:rsidR="00CF3CEE">
        <w:rPr>
          <w:rFonts w:ascii="Trebuchet MS" w:hAnsi="Trebuchet MS"/>
          <w:sz w:val="20"/>
          <w:szCs w:val="20"/>
        </w:rPr>
        <w:t>três</w:t>
      </w:r>
      <w:r w:rsidR="00CF3CEE" w:rsidRPr="008B580C">
        <w:rPr>
          <w:rFonts w:ascii="Trebuchet MS" w:hAnsi="Trebuchet MS"/>
          <w:sz w:val="20"/>
          <w:szCs w:val="20"/>
        </w:rPr>
        <w:t>) Dias Úteis antes de cada Data de Pagamento</w:t>
      </w:r>
      <w:r w:rsidRPr="008B580C">
        <w:rPr>
          <w:rFonts w:ascii="Trebuchet MS" w:hAnsi="Trebuchet MS"/>
          <w:w w:val="0"/>
          <w:sz w:val="20"/>
          <w:szCs w:val="20"/>
        </w:rPr>
        <w:t xml:space="preserve">, enviar notificação neste sentido para a Emissora, de forma que a Emissora deverá, em até </w:t>
      </w:r>
      <w:r w:rsidR="00CF3CEE">
        <w:rPr>
          <w:rFonts w:ascii="Trebuchet MS" w:hAnsi="Trebuchet MS"/>
          <w:w w:val="0"/>
          <w:sz w:val="20"/>
          <w:szCs w:val="20"/>
        </w:rPr>
        <w:t>2</w:t>
      </w:r>
      <w:r w:rsidR="00CF3CEE" w:rsidRPr="008B580C">
        <w:rPr>
          <w:rFonts w:ascii="Trebuchet MS" w:hAnsi="Trebuchet MS"/>
          <w:w w:val="0"/>
          <w:sz w:val="20"/>
          <w:szCs w:val="20"/>
        </w:rPr>
        <w:t xml:space="preserve"> </w:t>
      </w:r>
      <w:r w:rsidRPr="008B580C">
        <w:rPr>
          <w:rFonts w:ascii="Trebuchet MS" w:hAnsi="Trebuchet MS"/>
          <w:w w:val="0"/>
          <w:sz w:val="20"/>
          <w:szCs w:val="20"/>
        </w:rPr>
        <w:t>(</w:t>
      </w:r>
      <w:r w:rsidR="00CF3CEE">
        <w:rPr>
          <w:rFonts w:ascii="Trebuchet MS" w:hAnsi="Trebuchet MS"/>
          <w:w w:val="0"/>
          <w:sz w:val="20"/>
          <w:szCs w:val="20"/>
        </w:rPr>
        <w:t>dois</w:t>
      </w:r>
      <w:r w:rsidRPr="008B580C">
        <w:rPr>
          <w:rFonts w:ascii="Trebuchet MS" w:hAnsi="Trebuchet MS"/>
          <w:w w:val="0"/>
          <w:sz w:val="20"/>
          <w:szCs w:val="20"/>
        </w:rPr>
        <w:t xml:space="preserve">) Dias Úteis contados do recebimento da referida notificação, recompor o Fundo de Despesas, mediante transferência dos valores necessários à sua recomposição diretamente para a Conta Centralizadora. </w:t>
      </w:r>
      <w:r w:rsidR="00336DF0" w:rsidRPr="008B580C">
        <w:rPr>
          <w:rFonts w:ascii="Trebuchet MS" w:hAnsi="Trebuchet MS"/>
          <w:w w:val="0"/>
          <w:sz w:val="20"/>
          <w:szCs w:val="20"/>
        </w:rPr>
        <w:t>A verificação do Valor Mínimo do Fundo de Despesas será feita pela Securitizadora, mensalmente, no 1º Dia Útil de cada mês.</w:t>
      </w:r>
    </w:p>
    <w:p w14:paraId="1E8061DA" w14:textId="77777777" w:rsidR="0015602C" w:rsidRDefault="0015602C" w:rsidP="00863105">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w w:val="0"/>
          <w:sz w:val="20"/>
          <w:szCs w:val="20"/>
        </w:rPr>
      </w:pPr>
    </w:p>
    <w:p w14:paraId="3E369813" w14:textId="77777777" w:rsidR="0015602C" w:rsidRDefault="0015602C"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C05102">
        <w:rPr>
          <w:rFonts w:ascii="Trebuchet MS" w:hAnsi="Trebuchet MS"/>
          <w:w w:val="0"/>
          <w:sz w:val="20"/>
          <w:szCs w:val="20"/>
        </w:rPr>
        <w:t xml:space="preserve">Caso os recursos existentes no Fundo de Despesas sejam insuficientes e a </w:t>
      </w:r>
      <w:r>
        <w:rPr>
          <w:rFonts w:ascii="Trebuchet MS" w:hAnsi="Trebuchet MS"/>
          <w:w w:val="0"/>
          <w:sz w:val="20"/>
          <w:szCs w:val="20"/>
        </w:rPr>
        <w:t>Emissora</w:t>
      </w:r>
      <w:r w:rsidRPr="00C05102">
        <w:rPr>
          <w:rFonts w:ascii="Trebuchet MS" w:hAnsi="Trebuchet MS"/>
          <w:w w:val="0"/>
          <w:sz w:val="20"/>
          <w:szCs w:val="20"/>
        </w:rPr>
        <w:t xml:space="preserve"> não efetue diretamente tais pagamentos ou não realize a recomposição do Fundo de Despesas, nos termos previstos neste instrumento, tais Despesas deverão ser arcadas pela Securitizadora com os demais recursos integrantes do Patrimônio Separado. As Despesas que forem pagas pela Securitizadora com os recursos do Patrimônio Separado, serão reembolsadas pela </w:t>
      </w:r>
      <w:r>
        <w:rPr>
          <w:rFonts w:ascii="Trebuchet MS" w:hAnsi="Trebuchet MS"/>
          <w:w w:val="0"/>
          <w:sz w:val="20"/>
          <w:szCs w:val="20"/>
        </w:rPr>
        <w:t>Emissora</w:t>
      </w:r>
      <w:r w:rsidRPr="00C05102">
        <w:rPr>
          <w:rFonts w:ascii="Trebuchet MS" w:hAnsi="Trebuchet MS"/>
          <w:w w:val="0"/>
          <w:sz w:val="20"/>
          <w:szCs w:val="20"/>
        </w:rPr>
        <w:t xml:space="preserve"> no prazo de 5 (cinco) Dias Úteis, mediante a apresentação, pela Securitizadora, de comunicação indicando as despesas incorridas, acompanhada dos recibos/notas fiscais correspondentes.</w:t>
      </w:r>
    </w:p>
    <w:p w14:paraId="4F74ED5D" w14:textId="77777777" w:rsidR="0015602C" w:rsidRDefault="0015602C" w:rsidP="0015602C">
      <w:pPr>
        <w:pStyle w:val="PargrafodaLista"/>
        <w:rPr>
          <w:rFonts w:ascii="Trebuchet MS" w:hAnsi="Trebuchet MS"/>
          <w:w w:val="0"/>
          <w:sz w:val="20"/>
          <w:szCs w:val="20"/>
        </w:rPr>
      </w:pPr>
    </w:p>
    <w:p w14:paraId="53C2E82B" w14:textId="77777777" w:rsidR="0015602C" w:rsidRDefault="0015602C"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C05102">
        <w:rPr>
          <w:rFonts w:ascii="Trebuchet MS" w:hAnsi="Trebuchet MS"/>
          <w:w w:val="0"/>
          <w:sz w:val="20"/>
          <w:szCs w:val="20"/>
        </w:rPr>
        <w:t xml:space="preserve">Caso os recursos do Patrimônio Separado não sejam suficientes para arcar com as Despesas, a Securitizadora poderá solicitar aos Titulares de CRI que arquem com o referido pagamento mediante aporte de recursos no Patrimônio Separado, sendo certo que os Titulares dos CRI decidirão sobre tal(is) pagamento(s), conforme deliberação na respectiva assembleia geral convocada para este fim. </w:t>
      </w:r>
    </w:p>
    <w:p w14:paraId="77519C39" w14:textId="77777777" w:rsidR="0015602C" w:rsidRDefault="0015602C" w:rsidP="0015602C">
      <w:pPr>
        <w:pStyle w:val="PargrafodaLista"/>
        <w:rPr>
          <w:rFonts w:ascii="Trebuchet MS" w:hAnsi="Trebuchet MS"/>
          <w:w w:val="0"/>
          <w:sz w:val="20"/>
          <w:szCs w:val="20"/>
        </w:rPr>
      </w:pPr>
    </w:p>
    <w:p w14:paraId="10E33869" w14:textId="77777777" w:rsidR="0015602C" w:rsidRDefault="0015602C"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C05102">
        <w:rPr>
          <w:rFonts w:ascii="Trebuchet MS" w:hAnsi="Trebuchet MS"/>
          <w:w w:val="0"/>
          <w:sz w:val="20"/>
          <w:szCs w:val="20"/>
        </w:rPr>
        <w:t xml:space="preserve">Na hipótese da Cláusula acima, os Titulares de CRI reunidos em assembleia geral convocada com </w:t>
      </w:r>
      <w:r w:rsidRPr="00C05102">
        <w:rPr>
          <w:rFonts w:ascii="Trebuchet MS" w:hAnsi="Trebuchet MS"/>
          <w:w w:val="0"/>
          <w:sz w:val="20"/>
          <w:szCs w:val="20"/>
        </w:rPr>
        <w:lastRenderedPageBreak/>
        <w:t>este fim</w:t>
      </w:r>
      <w:r w:rsidR="00C026C2">
        <w:rPr>
          <w:rFonts w:ascii="Trebuchet MS" w:hAnsi="Trebuchet MS"/>
          <w:w w:val="0"/>
          <w:sz w:val="20"/>
          <w:szCs w:val="20"/>
        </w:rPr>
        <w:t xml:space="preserve"> </w:t>
      </w:r>
      <w:r w:rsidRPr="00C05102">
        <w:rPr>
          <w:rFonts w:ascii="Trebuchet MS" w:hAnsi="Trebuchet MS"/>
          <w:w w:val="0"/>
          <w:sz w:val="20"/>
          <w:szCs w:val="20"/>
        </w:rPr>
        <w:t xml:space="preserve">deverão deliberar sobre o aporte de recursos, de forma proporcional à quantidade de CRI detida por cada Titular de CRI, observado que, caso concordem com tal aporte, possuirão o direito de regresso contra a </w:t>
      </w:r>
      <w:r>
        <w:rPr>
          <w:rFonts w:ascii="Trebuchet MS" w:hAnsi="Trebuchet MS"/>
          <w:w w:val="0"/>
          <w:sz w:val="20"/>
          <w:szCs w:val="20"/>
        </w:rPr>
        <w:t>Emissora</w:t>
      </w:r>
      <w:r w:rsidRPr="00C05102">
        <w:rPr>
          <w:rFonts w:ascii="Trebuchet MS" w:hAnsi="Trebuchet MS"/>
          <w:w w:val="0"/>
          <w:sz w:val="20"/>
          <w:szCs w:val="20"/>
        </w:rPr>
        <w:t xml:space="preserve"> e preferência em caso de recebimento de créditos futuros pelo Patrimônio Separado dos CRI, objeto ou não de litígio. As Despesas que eventualmente não tenham sido quitadas na forma desta Cláusula serão acrescidas à dívida da </w:t>
      </w:r>
      <w:r w:rsidR="00CF3CEE">
        <w:rPr>
          <w:rFonts w:ascii="Trebuchet MS" w:hAnsi="Trebuchet MS"/>
          <w:w w:val="0"/>
          <w:sz w:val="20"/>
          <w:szCs w:val="20"/>
        </w:rPr>
        <w:t>Emissora</w:t>
      </w:r>
      <w:r w:rsidRPr="00C05102">
        <w:rPr>
          <w:rFonts w:ascii="Trebuchet MS" w:hAnsi="Trebuchet MS"/>
          <w:w w:val="0"/>
          <w:sz w:val="20"/>
          <w:szCs w:val="20"/>
        </w:rPr>
        <w:t xml:space="preserve"> no âmbito d</w:t>
      </w:r>
      <w:r w:rsidR="00CF3CEE">
        <w:rPr>
          <w:rFonts w:ascii="Trebuchet MS" w:hAnsi="Trebuchet MS"/>
          <w:w w:val="0"/>
          <w:sz w:val="20"/>
          <w:szCs w:val="20"/>
        </w:rPr>
        <w:t>a</w:t>
      </w:r>
      <w:r w:rsidRPr="00C05102">
        <w:rPr>
          <w:rFonts w:ascii="Trebuchet MS" w:hAnsi="Trebuchet MS"/>
          <w:w w:val="0"/>
          <w:sz w:val="20"/>
          <w:szCs w:val="20"/>
        </w:rPr>
        <w:t xml:space="preserve">s </w:t>
      </w:r>
      <w:r w:rsidR="00CF3CEE">
        <w:rPr>
          <w:rFonts w:ascii="Trebuchet MS" w:hAnsi="Trebuchet MS"/>
          <w:w w:val="0"/>
          <w:sz w:val="20"/>
          <w:szCs w:val="20"/>
        </w:rPr>
        <w:t>Debêntures</w:t>
      </w:r>
      <w:r w:rsidRPr="00C05102">
        <w:rPr>
          <w:rFonts w:ascii="Trebuchet MS" w:hAnsi="Trebuchet MS"/>
          <w:w w:val="0"/>
          <w:sz w:val="20"/>
          <w:szCs w:val="20"/>
        </w:rPr>
        <w:t xml:space="preserve">. </w:t>
      </w:r>
    </w:p>
    <w:p w14:paraId="77F7D7CD" w14:textId="77777777" w:rsidR="0015602C" w:rsidRDefault="0015602C" w:rsidP="0015602C">
      <w:pPr>
        <w:pStyle w:val="PargrafodaLista"/>
        <w:rPr>
          <w:rFonts w:ascii="Trebuchet MS" w:hAnsi="Trebuchet MS"/>
          <w:w w:val="0"/>
          <w:sz w:val="20"/>
          <w:szCs w:val="20"/>
        </w:rPr>
      </w:pPr>
    </w:p>
    <w:p w14:paraId="7A1ED47F" w14:textId="77777777" w:rsidR="0015602C" w:rsidRDefault="00C026C2"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Pr>
          <w:rFonts w:ascii="Trebuchet MS" w:hAnsi="Trebuchet MS"/>
          <w:w w:val="0"/>
          <w:sz w:val="20"/>
          <w:szCs w:val="20"/>
        </w:rPr>
        <w:t>C</w:t>
      </w:r>
      <w:r w:rsidR="0015602C" w:rsidRPr="00C05102">
        <w:rPr>
          <w:rFonts w:ascii="Trebuchet MS" w:hAnsi="Trebuchet MS"/>
          <w:w w:val="0"/>
          <w:sz w:val="20"/>
          <w:szCs w:val="20"/>
        </w:rPr>
        <w:t xml:space="preserve">aso qualquer um dos Titulares de CRI não cumpra com eventual obrigação de realização de aportes de recursos no Patrimônio Separado, para custear eventuais despesas necessárias a salvaguardar seus interesses, a Securitizadora estará autorizada a realizar a compensação de eventual remuneração a que este Titular de CRI inadimplente tenha direito na qualidade de Titular de CRI da Emissão com os valores gastos pela Securitizadora com estas despesas. </w:t>
      </w:r>
    </w:p>
    <w:p w14:paraId="0BCB0440" w14:textId="77777777" w:rsidR="0015602C" w:rsidRDefault="0015602C" w:rsidP="0015602C">
      <w:pPr>
        <w:pStyle w:val="PargrafodaLista"/>
        <w:rPr>
          <w:rFonts w:ascii="Trebuchet MS" w:hAnsi="Trebuchet MS"/>
          <w:w w:val="0"/>
          <w:sz w:val="20"/>
          <w:szCs w:val="20"/>
        </w:rPr>
      </w:pPr>
    </w:p>
    <w:p w14:paraId="066EC553" w14:textId="77777777" w:rsidR="0015602C" w:rsidRPr="008B580C" w:rsidRDefault="0015602C"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C05102">
        <w:rPr>
          <w:rFonts w:ascii="Trebuchet MS" w:hAnsi="Trebuchet MS"/>
          <w:w w:val="0"/>
          <w:sz w:val="20"/>
          <w:szCs w:val="20"/>
        </w:rPr>
        <w:t>Em nenhuma hipótese a Securitizadora incorrerá em antecipação de Despesas e/ou suportará Despesas com recursos próprios.</w:t>
      </w:r>
    </w:p>
    <w:p w14:paraId="6294ABDC" w14:textId="77777777" w:rsidR="00DC1B5B" w:rsidRPr="008B580C" w:rsidRDefault="00DC1B5B" w:rsidP="00C23619">
      <w:pPr>
        <w:pStyle w:val="p0"/>
        <w:tabs>
          <w:tab w:val="clear" w:pos="720"/>
          <w:tab w:val="left" w:pos="0"/>
        </w:tabs>
        <w:spacing w:line="360" w:lineRule="auto"/>
        <w:rPr>
          <w:rFonts w:ascii="Trebuchet MS" w:hAnsi="Trebuchet MS"/>
          <w:w w:val="0"/>
          <w:sz w:val="20"/>
        </w:rPr>
      </w:pPr>
    </w:p>
    <w:p w14:paraId="7C92054A" w14:textId="77777777" w:rsidR="00DC1B5B" w:rsidRPr="008B580C"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Os recursos do Fundo de Despesas estarão abrangidos pelos regimes fiduciários a serem instituídos pela Securitizadora e integrarão o Patrimônio Separado, sendo certo que serão aplicados pela Securitizadora, na qualidade de titular da Conta Centralizadora, nas Aplicações Financeiras Permitidas (conforme definido abaixo), não sendo a Securitizadora responsabilizada por qualquer garantia mínima de rentabilidade. Os resultados decorrentes desse investimento integrarão automaticamente o Fundo de Despesas.</w:t>
      </w:r>
    </w:p>
    <w:p w14:paraId="08E1D715" w14:textId="77777777" w:rsidR="00DC1B5B" w:rsidRPr="008B580C" w:rsidRDefault="00DC1B5B" w:rsidP="00C23619">
      <w:pPr>
        <w:pStyle w:val="p0"/>
        <w:tabs>
          <w:tab w:val="clear" w:pos="720"/>
          <w:tab w:val="left" w:pos="0"/>
        </w:tabs>
        <w:spacing w:line="360" w:lineRule="auto"/>
        <w:rPr>
          <w:rFonts w:ascii="Trebuchet MS" w:hAnsi="Trebuchet MS"/>
          <w:w w:val="0"/>
          <w:sz w:val="20"/>
        </w:rPr>
      </w:pPr>
      <w:r w:rsidRPr="008B580C">
        <w:rPr>
          <w:rFonts w:ascii="Trebuchet MS" w:hAnsi="Trebuchet MS"/>
          <w:w w:val="0"/>
          <w:sz w:val="20"/>
        </w:rPr>
        <w:tab/>
      </w:r>
    </w:p>
    <w:p w14:paraId="5B04E305" w14:textId="77777777" w:rsidR="00DC1B5B" w:rsidRPr="008B580C"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Para fins desta Escritura, </w:t>
      </w:r>
      <w:r w:rsidR="003E367F" w:rsidRPr="008B580C">
        <w:rPr>
          <w:rFonts w:ascii="Trebuchet MS" w:hAnsi="Trebuchet MS"/>
          <w:w w:val="0"/>
          <w:sz w:val="20"/>
          <w:szCs w:val="20"/>
        </w:rPr>
        <w:t>“</w:t>
      </w:r>
      <w:r w:rsidRPr="008B580C">
        <w:rPr>
          <w:rFonts w:ascii="Trebuchet MS" w:hAnsi="Trebuchet MS"/>
          <w:w w:val="0"/>
          <w:sz w:val="20"/>
          <w:szCs w:val="20"/>
          <w:u w:val="single"/>
        </w:rPr>
        <w:t>Aplicações Financeiras Permitidas</w:t>
      </w:r>
      <w:r w:rsidR="003E367F" w:rsidRPr="008B580C">
        <w:rPr>
          <w:rFonts w:ascii="Trebuchet MS" w:hAnsi="Trebuchet MS"/>
          <w:w w:val="0"/>
          <w:sz w:val="20"/>
          <w:szCs w:val="20"/>
        </w:rPr>
        <w:t>”</w:t>
      </w:r>
      <w:r w:rsidRPr="008B580C">
        <w:rPr>
          <w:rFonts w:ascii="Trebuchet MS" w:hAnsi="Trebuchet MS"/>
          <w:w w:val="0"/>
          <w:sz w:val="20"/>
          <w:szCs w:val="20"/>
        </w:rPr>
        <w:t xml:space="preserve"> significam as aplicações financeiras permitidas, realizadas com os valores decorrentes da Conta Centralizadora e que deverão ser resgatáveis de maneira que estejam imediatamente disponíveis na Conta Centralizadora, quais sejam:</w:t>
      </w:r>
      <w:r w:rsidR="0068411D" w:rsidRPr="008B580C">
        <w:rPr>
          <w:rFonts w:ascii="Trebuchet MS" w:hAnsi="Trebuchet MS"/>
          <w:w w:val="0"/>
          <w:sz w:val="20"/>
          <w:szCs w:val="20"/>
        </w:rPr>
        <w:t xml:space="preserve"> </w:t>
      </w:r>
      <w:r w:rsidR="0015602C">
        <w:rPr>
          <w:rFonts w:ascii="Trebuchet MS" w:hAnsi="Trebuchet MS"/>
          <w:w w:val="0"/>
          <w:sz w:val="20"/>
          <w:szCs w:val="20"/>
        </w:rPr>
        <w:t>(i) Fundos de</w:t>
      </w:r>
      <w:r w:rsidR="0015602C" w:rsidRPr="00BC3CDB">
        <w:rPr>
          <w:rFonts w:ascii="Trebuchet MS" w:hAnsi="Trebuchet MS"/>
          <w:w w:val="0"/>
          <w:sz w:val="20"/>
          <w:szCs w:val="20"/>
        </w:rPr>
        <w:t xml:space="preserve"> renda fixa de baixo risco com liquidez diária; (ii) Certificados de Depósitos Bancários – CDBs/Compromissadas com liquidez diária de instituições financeiras de primeira linha (Banco Itaú Unibanco S.A., Banco Bradesco S.A., Banco Santander (Brasil) S.A. e/ou Banco do Brasil S.A.);</w:t>
      </w:r>
      <w:r w:rsidR="0015602C">
        <w:rPr>
          <w:rFonts w:ascii="Trebuchet MS" w:hAnsi="Trebuchet MS"/>
          <w:w w:val="0"/>
          <w:sz w:val="20"/>
          <w:szCs w:val="20"/>
        </w:rPr>
        <w:t xml:space="preserve"> (iii) Títulos públicos Federais</w:t>
      </w:r>
      <w:r w:rsidR="00FC3616" w:rsidRPr="008B580C">
        <w:rPr>
          <w:rFonts w:ascii="Trebuchet MS" w:hAnsi="Trebuchet MS"/>
          <w:w w:val="0"/>
          <w:sz w:val="20"/>
          <w:szCs w:val="20"/>
        </w:rPr>
        <w:t>.</w:t>
      </w:r>
    </w:p>
    <w:p w14:paraId="65861EF7" w14:textId="77777777" w:rsidR="00DC1B5B" w:rsidRPr="008B580C" w:rsidRDefault="00DC1B5B" w:rsidP="00C23619">
      <w:pPr>
        <w:pStyle w:val="p0"/>
        <w:tabs>
          <w:tab w:val="clear" w:pos="720"/>
          <w:tab w:val="left" w:pos="0"/>
        </w:tabs>
        <w:spacing w:line="360" w:lineRule="auto"/>
        <w:rPr>
          <w:rFonts w:ascii="Trebuchet MS" w:hAnsi="Trebuchet MS"/>
          <w:w w:val="0"/>
          <w:sz w:val="20"/>
        </w:rPr>
      </w:pPr>
    </w:p>
    <w:p w14:paraId="655ED600" w14:textId="77777777" w:rsidR="00FC3616" w:rsidRPr="008B580C" w:rsidRDefault="00DC1B5B" w:rsidP="00B52A9E">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Caso, após o cumprimento integral das obrigações assumidas pela Emissora nos Documentos da </w:t>
      </w:r>
      <w:r w:rsidR="00062C13" w:rsidRPr="008B580C">
        <w:rPr>
          <w:rFonts w:ascii="Trebuchet MS" w:hAnsi="Trebuchet MS"/>
          <w:w w:val="0"/>
          <w:sz w:val="20"/>
          <w:szCs w:val="20"/>
        </w:rPr>
        <w:t>Operação</w:t>
      </w:r>
      <w:r w:rsidRPr="008B580C">
        <w:rPr>
          <w:rFonts w:ascii="Trebuchet MS" w:hAnsi="Trebuchet MS"/>
          <w:w w:val="0"/>
          <w:sz w:val="20"/>
          <w:szCs w:val="20"/>
        </w:rPr>
        <w:t>, ainda existam recursos no Fundo de Despesas, tais recursos deverão ser liberados, líquido</w:t>
      </w:r>
      <w:r w:rsidR="00EE4BFD" w:rsidRPr="008B580C">
        <w:rPr>
          <w:rFonts w:ascii="Trebuchet MS" w:hAnsi="Trebuchet MS"/>
          <w:w w:val="0"/>
          <w:sz w:val="20"/>
          <w:szCs w:val="20"/>
        </w:rPr>
        <w:t>s</w:t>
      </w:r>
      <w:r w:rsidRPr="008B580C">
        <w:rPr>
          <w:rFonts w:ascii="Trebuchet MS" w:hAnsi="Trebuchet MS"/>
          <w:w w:val="0"/>
          <w:sz w:val="20"/>
          <w:szCs w:val="20"/>
        </w:rPr>
        <w:t xml:space="preserve"> de tributos, pela Securitizadora, à Emissora, no prazo de até 2 (dois) Dias Úteis contado da data do cumprimento integral das obrigações assumidas pela Emissora nos Documentos da </w:t>
      </w:r>
      <w:r w:rsidR="00062C13" w:rsidRPr="008B580C">
        <w:rPr>
          <w:rFonts w:ascii="Trebuchet MS" w:hAnsi="Trebuchet MS"/>
          <w:w w:val="0"/>
          <w:sz w:val="20"/>
          <w:szCs w:val="20"/>
        </w:rPr>
        <w:t>Operação</w:t>
      </w:r>
      <w:r w:rsidRPr="008B580C">
        <w:rPr>
          <w:rFonts w:ascii="Trebuchet MS" w:hAnsi="Trebuchet MS"/>
          <w:w w:val="0"/>
          <w:sz w:val="20"/>
          <w:szCs w:val="20"/>
        </w:rPr>
        <w:t>, ressalvados à Securitizadora os benefícios fiscais decorrentes dos rendimentos dos investimentos dos valores existentes no Fundo de Despesas.</w:t>
      </w:r>
    </w:p>
    <w:p w14:paraId="0244A9E7" w14:textId="77777777" w:rsidR="008734A5" w:rsidRPr="008B580C" w:rsidRDefault="008734A5" w:rsidP="00EE4BFD">
      <w:pPr>
        <w:pStyle w:val="Ttulo2"/>
        <w:keepNext w:val="0"/>
        <w:widowControl w:val="0"/>
        <w:tabs>
          <w:tab w:val="left" w:pos="993"/>
          <w:tab w:val="left" w:pos="1701"/>
        </w:tabs>
        <w:spacing w:before="0" w:after="0" w:line="360" w:lineRule="auto"/>
        <w:ind w:left="709"/>
        <w:jc w:val="both"/>
        <w:rPr>
          <w:rFonts w:ascii="Trebuchet MS" w:hAnsi="Trebuchet MS"/>
          <w:w w:val="0"/>
          <w:sz w:val="20"/>
          <w:szCs w:val="20"/>
        </w:rPr>
      </w:pPr>
    </w:p>
    <w:p w14:paraId="1F36A59D" w14:textId="77777777" w:rsidR="008734A5" w:rsidRPr="008B580C" w:rsidRDefault="008734A5" w:rsidP="00B52A9E">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CLÁUSULA DEZ – INDENIZAÇÃO</w:t>
      </w:r>
    </w:p>
    <w:p w14:paraId="0E7C2F57" w14:textId="77777777" w:rsidR="00FC3616" w:rsidRPr="008B580C" w:rsidRDefault="00FC3616" w:rsidP="00026A76">
      <w:pPr>
        <w:pStyle w:val="Default"/>
        <w:widowControl w:val="0"/>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4D30C2AB" w14:textId="77777777" w:rsidR="00FC3616" w:rsidRPr="008B580C" w:rsidRDefault="008734A5" w:rsidP="00026A76">
      <w:pPr>
        <w:pStyle w:val="Default"/>
        <w:widowControl w:val="0"/>
        <w:numPr>
          <w:ilvl w:val="1"/>
          <w:numId w:val="4"/>
        </w:numPr>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w w:val="0"/>
          <w:sz w:val="20"/>
          <w:szCs w:val="20"/>
        </w:rPr>
      </w:pPr>
      <w:r w:rsidRPr="008B580C">
        <w:rPr>
          <w:rFonts w:ascii="Trebuchet MS" w:hAnsi="Trebuchet MS"/>
          <w:w w:val="0"/>
          <w:sz w:val="20"/>
          <w:szCs w:val="20"/>
          <w:u w:val="single"/>
        </w:rPr>
        <w:t>Indenização</w:t>
      </w:r>
      <w:r w:rsidRPr="008B580C">
        <w:rPr>
          <w:rFonts w:ascii="Trebuchet MS" w:hAnsi="Trebuchet MS"/>
          <w:w w:val="0"/>
          <w:sz w:val="20"/>
          <w:szCs w:val="20"/>
        </w:rPr>
        <w:t xml:space="preserve">: </w:t>
      </w:r>
      <w:r w:rsidR="00FC3616" w:rsidRPr="008B580C">
        <w:rPr>
          <w:rFonts w:ascii="Trebuchet MS" w:hAnsi="Trebuchet MS"/>
          <w:w w:val="0"/>
          <w:sz w:val="20"/>
          <w:szCs w:val="20"/>
        </w:rPr>
        <w:t xml:space="preserve">A </w:t>
      </w:r>
      <w:r w:rsidR="00CE2981" w:rsidRPr="008B580C">
        <w:rPr>
          <w:rFonts w:ascii="Trebuchet MS" w:hAnsi="Trebuchet MS"/>
          <w:w w:val="0"/>
          <w:sz w:val="20"/>
          <w:szCs w:val="20"/>
        </w:rPr>
        <w:t>Emissora</w:t>
      </w:r>
      <w:r w:rsidR="00FC3616" w:rsidRPr="008B580C">
        <w:rPr>
          <w:rFonts w:ascii="Trebuchet MS" w:hAnsi="Trebuchet MS"/>
          <w:w w:val="0"/>
          <w:sz w:val="20"/>
          <w:szCs w:val="20"/>
        </w:rPr>
        <w:t xml:space="preserve"> </w:t>
      </w:r>
      <w:r w:rsidR="000114CC">
        <w:rPr>
          <w:rFonts w:ascii="Trebuchet MS" w:hAnsi="Trebuchet MS"/>
          <w:w w:val="0"/>
          <w:sz w:val="20"/>
          <w:szCs w:val="20"/>
        </w:rPr>
        <w:t xml:space="preserve">e o Fiador </w:t>
      </w:r>
      <w:r w:rsidR="00FC3616" w:rsidRPr="008B580C">
        <w:rPr>
          <w:rFonts w:ascii="Trebuchet MS" w:hAnsi="Trebuchet MS"/>
          <w:w w:val="0"/>
          <w:sz w:val="20"/>
          <w:szCs w:val="20"/>
        </w:rPr>
        <w:t>obriga</w:t>
      </w:r>
      <w:r w:rsidR="000114CC">
        <w:rPr>
          <w:rFonts w:ascii="Trebuchet MS" w:hAnsi="Trebuchet MS"/>
          <w:w w:val="0"/>
          <w:sz w:val="20"/>
          <w:szCs w:val="20"/>
        </w:rPr>
        <w:t>m</w:t>
      </w:r>
      <w:r w:rsidR="00FC3616" w:rsidRPr="008B580C">
        <w:rPr>
          <w:rFonts w:ascii="Trebuchet MS" w:hAnsi="Trebuchet MS"/>
          <w:w w:val="0"/>
          <w:sz w:val="20"/>
          <w:szCs w:val="20"/>
        </w:rPr>
        <w:t xml:space="preserve">-se a manter indenes e a indenizar </w:t>
      </w:r>
      <w:r w:rsidR="00296B81">
        <w:rPr>
          <w:rFonts w:ascii="Trebuchet MS" w:hAnsi="Trebuchet MS"/>
          <w:w w:val="0"/>
          <w:sz w:val="20"/>
          <w:szCs w:val="20"/>
        </w:rPr>
        <w:t>a</w:t>
      </w:r>
      <w:r w:rsidR="00296B81" w:rsidRPr="008B580C">
        <w:rPr>
          <w:rFonts w:ascii="Trebuchet MS" w:hAnsi="Trebuchet MS"/>
          <w:w w:val="0"/>
          <w:sz w:val="20"/>
          <w:szCs w:val="20"/>
        </w:rPr>
        <w:t xml:space="preserve"> </w:t>
      </w:r>
      <w:r w:rsidR="00FC3616" w:rsidRPr="008B580C">
        <w:rPr>
          <w:rFonts w:ascii="Trebuchet MS" w:hAnsi="Trebuchet MS"/>
          <w:w w:val="0"/>
          <w:sz w:val="20"/>
          <w:szCs w:val="20"/>
        </w:rPr>
        <w:t>Debenturista, seus diretores, conselheiros e empregados, por toda e qualquer despesa extraordinária comprovadamente incorrida pel</w:t>
      </w:r>
      <w:r w:rsidR="00296B81">
        <w:rPr>
          <w:rFonts w:ascii="Trebuchet MS" w:hAnsi="Trebuchet MS"/>
          <w:w w:val="0"/>
          <w:sz w:val="20"/>
          <w:szCs w:val="20"/>
        </w:rPr>
        <w:t>a</w:t>
      </w:r>
      <w:r w:rsidR="00FC3616" w:rsidRPr="008B580C">
        <w:rPr>
          <w:rFonts w:ascii="Trebuchet MS" w:hAnsi="Trebuchet MS"/>
          <w:w w:val="0"/>
          <w:sz w:val="20"/>
          <w:szCs w:val="20"/>
        </w:rPr>
        <w:t xml:space="preserve"> Debenturista que não tenha sido contemplada nos Documentos da Operação, mas venha a ser devida diretamente em decorrência: (i) dos CRI, especialmente, mas não se limitando ao caso das declarações prestadas na presente Escritura</w:t>
      </w:r>
      <w:r w:rsidR="000114CC">
        <w:rPr>
          <w:rFonts w:ascii="Trebuchet MS" w:hAnsi="Trebuchet MS"/>
          <w:w w:val="0"/>
          <w:sz w:val="20"/>
          <w:szCs w:val="20"/>
        </w:rPr>
        <w:t xml:space="preserve"> e/ou no Contrato de Cessão</w:t>
      </w:r>
      <w:r w:rsidR="00FC3616" w:rsidRPr="008B580C">
        <w:rPr>
          <w:rFonts w:ascii="Trebuchet MS" w:hAnsi="Trebuchet MS"/>
          <w:w w:val="0"/>
          <w:sz w:val="20"/>
          <w:szCs w:val="20"/>
        </w:rPr>
        <w:t xml:space="preserve"> serem falsas, incorretas ou </w:t>
      </w:r>
      <w:r w:rsidR="00FC3616" w:rsidRPr="008B580C">
        <w:rPr>
          <w:rFonts w:ascii="Trebuchet MS" w:hAnsi="Trebuchet MS" w:cstheme="minorHAnsi"/>
          <w:sz w:val="20"/>
          <w:szCs w:val="20"/>
          <w:lang w:bidi="th-TH"/>
        </w:rPr>
        <w:t>inexatas</w:t>
      </w:r>
      <w:r w:rsidR="00FC3616" w:rsidRPr="008B580C">
        <w:rPr>
          <w:rFonts w:ascii="Trebuchet MS" w:hAnsi="Trebuchet MS"/>
          <w:w w:val="0"/>
          <w:sz w:val="20"/>
          <w:szCs w:val="20"/>
        </w:rPr>
        <w:t>; (ii) dos Documentos da Operação, exceto nos casos de dolo ou culpa</w:t>
      </w:r>
      <w:r w:rsidR="00E30847">
        <w:rPr>
          <w:rFonts w:ascii="Trebuchet MS" w:hAnsi="Trebuchet MS"/>
          <w:w w:val="0"/>
          <w:sz w:val="20"/>
          <w:szCs w:val="20"/>
        </w:rPr>
        <w:t xml:space="preserve"> grave</w:t>
      </w:r>
      <w:r w:rsidR="00FC3616" w:rsidRPr="008B580C">
        <w:rPr>
          <w:rFonts w:ascii="Trebuchet MS" w:hAnsi="Trebuchet MS"/>
          <w:w w:val="0"/>
          <w:sz w:val="20"/>
          <w:szCs w:val="20"/>
        </w:rPr>
        <w:t xml:space="preserve"> da Debenturista; (iii) de mudanças na legislação brasileira, e que estejam diretamente relacionadas à emissão dos CRI; (iv) demandas,</w:t>
      </w:r>
      <w:r w:rsidR="00FC3616" w:rsidRPr="008B580C">
        <w:rPr>
          <w:rFonts w:ascii="Trebuchet MS" w:hAnsi="Trebuchet MS"/>
          <w:sz w:val="20"/>
          <w:szCs w:val="20"/>
        </w:rPr>
        <w:t xml:space="preserve"> </w:t>
      </w:r>
      <w:r w:rsidR="00FC3616" w:rsidRPr="008B580C">
        <w:rPr>
          <w:rFonts w:ascii="Trebuchet MS" w:hAnsi="Trebuchet MS"/>
          <w:w w:val="0"/>
          <w:sz w:val="20"/>
          <w:szCs w:val="20"/>
        </w:rPr>
        <w:t>ações ou processos judiciais e/ou extrajudiciais</w:t>
      </w:r>
      <w:r w:rsidR="00E30847">
        <w:rPr>
          <w:rFonts w:ascii="Trebuchet MS" w:hAnsi="Trebuchet MS"/>
          <w:w w:val="0"/>
          <w:sz w:val="20"/>
          <w:szCs w:val="20"/>
        </w:rPr>
        <w:t>, conforme decisão transitada em julgado proferida por juízo ou tribunal competente,</w:t>
      </w:r>
      <w:r w:rsidR="00FC3616" w:rsidRPr="008B580C">
        <w:rPr>
          <w:rFonts w:ascii="Trebuchet MS" w:hAnsi="Trebuchet MS"/>
          <w:w w:val="0"/>
          <w:sz w:val="20"/>
          <w:szCs w:val="20"/>
        </w:rPr>
        <w:t xml:space="preserve"> promovidos pela </w:t>
      </w:r>
      <w:r w:rsidR="00CE2981" w:rsidRPr="008B580C">
        <w:rPr>
          <w:rFonts w:ascii="Trebuchet MS" w:hAnsi="Trebuchet MS"/>
          <w:w w:val="0"/>
          <w:sz w:val="20"/>
          <w:szCs w:val="20"/>
        </w:rPr>
        <w:t>Emissora</w:t>
      </w:r>
      <w:r w:rsidR="00FC3616" w:rsidRPr="008B580C">
        <w:rPr>
          <w:rFonts w:ascii="Trebuchet MS" w:hAnsi="Trebuchet MS"/>
          <w:w w:val="0"/>
          <w:sz w:val="20"/>
          <w:szCs w:val="20"/>
        </w:rPr>
        <w:t>, Ministério Público ou terceiros com o fim de discutir os Créditos Imobiliários</w:t>
      </w:r>
      <w:r w:rsidR="006B75DA">
        <w:rPr>
          <w:rFonts w:ascii="Trebuchet MS" w:hAnsi="Trebuchet MS"/>
          <w:w w:val="0"/>
          <w:sz w:val="20"/>
          <w:szCs w:val="20"/>
        </w:rPr>
        <w:t xml:space="preserve"> representados pelas CCI</w:t>
      </w:r>
      <w:r w:rsidR="00FC3616" w:rsidRPr="008B580C">
        <w:rPr>
          <w:rFonts w:ascii="Trebuchet MS" w:hAnsi="Trebuchet MS"/>
          <w:w w:val="0"/>
          <w:sz w:val="20"/>
          <w:szCs w:val="20"/>
        </w:rPr>
        <w:t>, danos ambientais e/ou fiscais, inclusive requerendo a exclusão do Debenturista do polo passivo da demanda e contratando advogado para representar o Debenturista na defesa dos direitos do Patrimônio Separado ou ao cumprimento das obrigações decorrentes dos Documentos da Operação,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w:t>
      </w:r>
      <w:r w:rsidR="00296B81">
        <w:rPr>
          <w:rFonts w:ascii="Trebuchet MS" w:hAnsi="Trebuchet MS"/>
          <w:w w:val="0"/>
          <w:sz w:val="20"/>
          <w:szCs w:val="20"/>
        </w:rPr>
        <w:t>a</w:t>
      </w:r>
      <w:r w:rsidR="00FC3616" w:rsidRPr="008B580C">
        <w:rPr>
          <w:rFonts w:ascii="Trebuchet MS" w:hAnsi="Trebuchet MS"/>
          <w:w w:val="0"/>
          <w:sz w:val="20"/>
          <w:szCs w:val="20"/>
        </w:rPr>
        <w:t xml:space="preserve"> Debenturista ou contra elas intentadas, desde que para resguardar os Créditos Imobiliários</w:t>
      </w:r>
      <w:r w:rsidR="006B75DA">
        <w:rPr>
          <w:rFonts w:ascii="Trebuchet MS" w:hAnsi="Trebuchet MS"/>
          <w:w w:val="0"/>
          <w:sz w:val="20"/>
          <w:szCs w:val="20"/>
        </w:rPr>
        <w:t xml:space="preserve"> representados pelas CCI</w:t>
      </w:r>
      <w:r w:rsidR="00FC3616" w:rsidRPr="008B580C">
        <w:rPr>
          <w:rFonts w:ascii="Trebuchet MS" w:hAnsi="Trebuchet MS"/>
          <w:w w:val="0"/>
          <w:sz w:val="20"/>
          <w:szCs w:val="20"/>
        </w:rPr>
        <w:t>, as Debêntures e os direitos e prerrogativas d</w:t>
      </w:r>
      <w:r w:rsidR="00296B81">
        <w:rPr>
          <w:rFonts w:ascii="Trebuchet MS" w:hAnsi="Trebuchet MS"/>
          <w:w w:val="0"/>
          <w:sz w:val="20"/>
          <w:szCs w:val="20"/>
        </w:rPr>
        <w:t>a</w:t>
      </w:r>
      <w:r w:rsidR="00FC3616" w:rsidRPr="008B580C">
        <w:rPr>
          <w:rFonts w:ascii="Trebuchet MS" w:hAnsi="Trebuchet MS"/>
          <w:w w:val="0"/>
          <w:sz w:val="20"/>
          <w:szCs w:val="20"/>
        </w:rPr>
        <w:t xml:space="preserve"> Debenturista definidos nos Documentos da Operação. Tal pagamento será realizado pela </w:t>
      </w:r>
      <w:r w:rsidR="00CE2981" w:rsidRPr="008B580C">
        <w:rPr>
          <w:rFonts w:ascii="Trebuchet MS" w:hAnsi="Trebuchet MS"/>
          <w:w w:val="0"/>
          <w:sz w:val="20"/>
          <w:szCs w:val="20"/>
        </w:rPr>
        <w:t>Emissora</w:t>
      </w:r>
      <w:r w:rsidR="00FC3616" w:rsidRPr="008B580C">
        <w:rPr>
          <w:rFonts w:ascii="Trebuchet MS" w:hAnsi="Trebuchet MS"/>
          <w:w w:val="0"/>
          <w:sz w:val="20"/>
          <w:szCs w:val="20"/>
        </w:rPr>
        <w:t xml:space="preserve"> no prazo de 5 (cinco) Dias Úteis contados do recebimento de comunicação escrita neste sentido, acompanhada das comprovações aqui exigidas.</w:t>
      </w:r>
    </w:p>
    <w:p w14:paraId="62A8FE73" w14:textId="77777777" w:rsidR="00FC3616" w:rsidRPr="008B580C" w:rsidRDefault="00FC3616" w:rsidP="009A0F50">
      <w:pPr>
        <w:pStyle w:val="Default"/>
        <w:widowControl w:val="0"/>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1212"/>
        <w:jc w:val="both"/>
        <w:rPr>
          <w:rFonts w:ascii="Trebuchet MS" w:hAnsi="Trebuchet MS"/>
          <w:w w:val="0"/>
          <w:sz w:val="20"/>
          <w:szCs w:val="20"/>
        </w:rPr>
      </w:pPr>
    </w:p>
    <w:p w14:paraId="083663F0" w14:textId="77777777" w:rsidR="00FC3616" w:rsidRPr="008B580C" w:rsidRDefault="00FC3616" w:rsidP="009A0F50">
      <w:pPr>
        <w:pStyle w:val="Default"/>
        <w:widowControl w:val="0"/>
        <w:numPr>
          <w:ilvl w:val="2"/>
          <w:numId w:val="4"/>
        </w:numPr>
        <w:tabs>
          <w:tab w:val="left" w:pos="720"/>
          <w:tab w:val="left" w:pos="851"/>
          <w:tab w:val="left" w:pos="1418"/>
          <w:tab w:val="left" w:pos="1985"/>
          <w:tab w:val="left" w:pos="2410"/>
          <w:tab w:val="left" w:pos="3600"/>
          <w:tab w:val="left" w:pos="4320"/>
          <w:tab w:val="left" w:pos="5040"/>
          <w:tab w:val="left" w:pos="5760"/>
          <w:tab w:val="left" w:pos="6480"/>
          <w:tab w:val="left" w:pos="7200"/>
          <w:tab w:val="right" w:pos="8451"/>
        </w:tabs>
        <w:spacing w:line="360" w:lineRule="auto"/>
        <w:ind w:left="1560" w:firstLine="0"/>
        <w:jc w:val="both"/>
        <w:rPr>
          <w:rFonts w:ascii="Trebuchet MS" w:hAnsi="Trebuchet MS"/>
          <w:w w:val="0"/>
          <w:sz w:val="20"/>
          <w:szCs w:val="20"/>
        </w:rPr>
      </w:pPr>
      <w:r w:rsidRPr="008B580C">
        <w:rPr>
          <w:rFonts w:ascii="Trebuchet MS" w:hAnsi="Trebuchet MS"/>
          <w:w w:val="0"/>
          <w:sz w:val="20"/>
          <w:szCs w:val="20"/>
        </w:rPr>
        <w:t xml:space="preserve">O pagamento de qualquer indenização referida na Cláusula </w:t>
      </w:r>
      <w:r w:rsidR="008734A5" w:rsidRPr="008B580C">
        <w:rPr>
          <w:rFonts w:ascii="Trebuchet MS" w:hAnsi="Trebuchet MS"/>
          <w:w w:val="0"/>
          <w:sz w:val="20"/>
          <w:szCs w:val="20"/>
        </w:rPr>
        <w:t>10</w:t>
      </w:r>
      <w:r w:rsidRPr="008B580C">
        <w:rPr>
          <w:rFonts w:ascii="Trebuchet MS" w:hAnsi="Trebuchet MS"/>
          <w:w w:val="0"/>
          <w:sz w:val="20"/>
          <w:szCs w:val="20"/>
        </w:rPr>
        <w:t>.1</w:t>
      </w:r>
      <w:r w:rsidR="00733E86" w:rsidRPr="008B580C">
        <w:rPr>
          <w:rFonts w:ascii="Trebuchet MS" w:hAnsi="Trebuchet MS"/>
          <w:w w:val="0"/>
          <w:sz w:val="20"/>
          <w:szCs w:val="20"/>
        </w:rPr>
        <w:t>.</w:t>
      </w:r>
      <w:r w:rsidRPr="008B580C">
        <w:rPr>
          <w:rFonts w:ascii="Trebuchet MS" w:hAnsi="Trebuchet MS"/>
          <w:w w:val="0"/>
          <w:sz w:val="20"/>
          <w:szCs w:val="20"/>
        </w:rPr>
        <w:t xml:space="preserve"> acima deverá ser realizado à vista, em parcela única, mediante depósito na Conta Centralizadora, dentro de 5 (cinco) dias após o recebimento pela </w:t>
      </w:r>
      <w:r w:rsidR="00CE2981" w:rsidRPr="008B580C">
        <w:rPr>
          <w:rFonts w:ascii="Trebuchet MS" w:hAnsi="Trebuchet MS"/>
          <w:w w:val="0"/>
          <w:sz w:val="20"/>
          <w:szCs w:val="20"/>
        </w:rPr>
        <w:t>Emissora</w:t>
      </w:r>
      <w:r w:rsidRPr="008B580C">
        <w:rPr>
          <w:rFonts w:ascii="Trebuchet MS" w:hAnsi="Trebuchet MS"/>
          <w:w w:val="0"/>
          <w:sz w:val="20"/>
          <w:szCs w:val="20"/>
        </w:rPr>
        <w:t xml:space="preserve"> de comunicação por escrito da Debenturista, indicando o montante a ser pago e que tal valor será aplicado no pagamento dos CRI e em eventuais despesas mencionadas na Cláusula </w:t>
      </w:r>
      <w:r w:rsidR="00733E86" w:rsidRPr="008B580C">
        <w:rPr>
          <w:rFonts w:ascii="Trebuchet MS" w:hAnsi="Trebuchet MS"/>
          <w:w w:val="0"/>
          <w:sz w:val="20"/>
          <w:szCs w:val="20"/>
        </w:rPr>
        <w:t>10.</w:t>
      </w:r>
      <w:r w:rsidRPr="008B580C">
        <w:rPr>
          <w:rFonts w:ascii="Trebuchet MS" w:hAnsi="Trebuchet MS"/>
          <w:w w:val="0"/>
          <w:sz w:val="20"/>
          <w:szCs w:val="20"/>
        </w:rPr>
        <w:t>1</w:t>
      </w:r>
      <w:r w:rsidR="00733E86" w:rsidRPr="008B580C">
        <w:rPr>
          <w:rFonts w:ascii="Trebuchet MS" w:hAnsi="Trebuchet MS"/>
          <w:w w:val="0"/>
          <w:sz w:val="20"/>
          <w:szCs w:val="20"/>
        </w:rPr>
        <w:t>.</w:t>
      </w:r>
      <w:r w:rsidRPr="008B580C">
        <w:rPr>
          <w:rFonts w:ascii="Trebuchet MS" w:hAnsi="Trebuchet MS"/>
          <w:w w:val="0"/>
          <w:sz w:val="20"/>
          <w:szCs w:val="20"/>
        </w:rPr>
        <w:t xml:space="preserve"> acima, conforme cálculos efetuados pela Debenturista, os quais, salvo manifesto erro, serão considerados vinculantes e definitivos. </w:t>
      </w:r>
    </w:p>
    <w:p w14:paraId="29A49FB7" w14:textId="77777777" w:rsidR="00733E86" w:rsidRPr="008B580C" w:rsidRDefault="00733E86" w:rsidP="009A0F50">
      <w:pPr>
        <w:pStyle w:val="Default"/>
        <w:widowControl w:val="0"/>
        <w:tabs>
          <w:tab w:val="left" w:pos="720"/>
          <w:tab w:val="left" w:pos="851"/>
          <w:tab w:val="left" w:pos="1418"/>
          <w:tab w:val="left" w:pos="1985"/>
          <w:tab w:val="left" w:pos="2410"/>
          <w:tab w:val="left" w:pos="3600"/>
          <w:tab w:val="left" w:pos="4320"/>
          <w:tab w:val="left" w:pos="5040"/>
          <w:tab w:val="left" w:pos="5760"/>
          <w:tab w:val="left" w:pos="6480"/>
          <w:tab w:val="left" w:pos="7200"/>
          <w:tab w:val="right" w:pos="8451"/>
        </w:tabs>
        <w:spacing w:line="360" w:lineRule="auto"/>
        <w:ind w:left="1560"/>
        <w:jc w:val="both"/>
        <w:rPr>
          <w:rFonts w:ascii="Trebuchet MS" w:hAnsi="Trebuchet MS"/>
          <w:w w:val="0"/>
          <w:sz w:val="20"/>
          <w:szCs w:val="20"/>
        </w:rPr>
      </w:pPr>
    </w:p>
    <w:p w14:paraId="2B900BCB" w14:textId="77777777" w:rsidR="00733E86" w:rsidRPr="008B580C" w:rsidRDefault="00733E86" w:rsidP="009A0F50">
      <w:pPr>
        <w:pStyle w:val="Default"/>
        <w:widowControl w:val="0"/>
        <w:numPr>
          <w:ilvl w:val="2"/>
          <w:numId w:val="4"/>
        </w:numPr>
        <w:tabs>
          <w:tab w:val="left" w:pos="720"/>
          <w:tab w:val="left" w:pos="851"/>
          <w:tab w:val="left" w:pos="1418"/>
          <w:tab w:val="left" w:pos="1985"/>
          <w:tab w:val="left" w:pos="2410"/>
          <w:tab w:val="left" w:pos="3600"/>
          <w:tab w:val="left" w:pos="4320"/>
          <w:tab w:val="left" w:pos="5040"/>
          <w:tab w:val="left" w:pos="5760"/>
          <w:tab w:val="left" w:pos="6480"/>
          <w:tab w:val="left" w:pos="7200"/>
          <w:tab w:val="right" w:pos="8451"/>
        </w:tabs>
        <w:spacing w:line="360" w:lineRule="auto"/>
        <w:ind w:left="1560"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Em nenhuma circunstância, </w:t>
      </w:r>
      <w:r w:rsidR="00296B81">
        <w:rPr>
          <w:rFonts w:ascii="Trebuchet MS" w:hAnsi="Trebuchet MS" w:cstheme="minorHAnsi"/>
          <w:sz w:val="20"/>
          <w:szCs w:val="20"/>
          <w:lang w:bidi="th-TH"/>
        </w:rPr>
        <w:t>a</w:t>
      </w:r>
      <w:r w:rsidRPr="008B580C">
        <w:rPr>
          <w:rFonts w:ascii="Trebuchet MS" w:hAnsi="Trebuchet MS" w:cstheme="minorHAnsi"/>
          <w:sz w:val="20"/>
          <w:szCs w:val="20"/>
          <w:lang w:bidi="th-TH"/>
        </w:rPr>
        <w:t xml:space="preserve"> Debenturista ou quaisquer de seus profissionais serão responsáveis por indenizar a </w:t>
      </w:r>
      <w:r w:rsidR="00CE2981" w:rsidRPr="008B580C">
        <w:rPr>
          <w:rFonts w:ascii="Trebuchet MS" w:hAnsi="Trebuchet MS"/>
          <w:w w:val="0"/>
          <w:sz w:val="20"/>
          <w:szCs w:val="20"/>
        </w:rPr>
        <w:t>Emissora</w:t>
      </w:r>
      <w:r w:rsidRPr="008B580C">
        <w:rPr>
          <w:rFonts w:ascii="Trebuchet MS" w:hAnsi="Trebuchet MS" w:cstheme="minorHAnsi"/>
          <w:sz w:val="20"/>
          <w:szCs w:val="20"/>
          <w:lang w:bidi="th-TH"/>
        </w:rPr>
        <w:t xml:space="preserve">, quaisquer respectivos contratados, executivos, empregados, prepostos, ou terceiros direta ou indiretamente envolvidos com os serviços a serem prestados pelo Debenturista, exceto na hipótese comprovada de dolo </w:t>
      </w:r>
      <w:r w:rsidR="00296B81" w:rsidRPr="008B580C">
        <w:rPr>
          <w:rFonts w:ascii="Trebuchet MS" w:hAnsi="Trebuchet MS"/>
          <w:w w:val="0"/>
          <w:sz w:val="20"/>
          <w:szCs w:val="20"/>
        </w:rPr>
        <w:t>d</w:t>
      </w:r>
      <w:r w:rsidR="00296B81">
        <w:rPr>
          <w:rFonts w:ascii="Trebuchet MS" w:hAnsi="Trebuchet MS"/>
          <w:w w:val="0"/>
          <w:sz w:val="20"/>
          <w:szCs w:val="20"/>
        </w:rPr>
        <w:t>a</w:t>
      </w:r>
      <w:r w:rsidR="00296B81"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Debenturista, conforme decisão transitada em julgado proferida por juízo ou tribunal competente. Tal indenização ficará limitada aos danos diretos comprovados efetivamente causados por dolo </w:t>
      </w:r>
      <w:r w:rsidR="00296B81" w:rsidRPr="008B580C">
        <w:rPr>
          <w:rFonts w:ascii="Trebuchet MS" w:hAnsi="Trebuchet MS" w:cstheme="minorHAnsi"/>
          <w:sz w:val="20"/>
          <w:szCs w:val="20"/>
          <w:lang w:bidi="th-TH"/>
        </w:rPr>
        <w:t>d</w:t>
      </w:r>
      <w:r w:rsidR="00296B81">
        <w:rPr>
          <w:rFonts w:ascii="Trebuchet MS" w:hAnsi="Trebuchet MS" w:cstheme="minorHAnsi"/>
          <w:sz w:val="20"/>
          <w:szCs w:val="20"/>
          <w:lang w:bidi="th-TH"/>
        </w:rPr>
        <w:t>a</w:t>
      </w:r>
      <w:r w:rsidR="00296B81"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Debenturista, conforme o caso, e é limitada ao montante correspondente à somatória das remunerações devidas à Debenturista nos 2 (dois) meses imediatamente anteriores à ocorrência do dano.</w:t>
      </w:r>
    </w:p>
    <w:p w14:paraId="50213C31" w14:textId="77777777" w:rsidR="00FC3616" w:rsidRPr="008B580C" w:rsidRDefault="00FC3616" w:rsidP="009A0F50">
      <w:pPr>
        <w:pStyle w:val="Default"/>
        <w:widowControl w:val="0"/>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8"/>
        <w:jc w:val="both"/>
        <w:rPr>
          <w:rFonts w:ascii="Trebuchet MS" w:hAnsi="Trebuchet MS"/>
          <w:w w:val="0"/>
          <w:sz w:val="20"/>
          <w:szCs w:val="20"/>
        </w:rPr>
      </w:pPr>
    </w:p>
    <w:p w14:paraId="260F0EA7" w14:textId="77777777" w:rsidR="007D56C7" w:rsidRPr="008B580C" w:rsidRDefault="009D0636"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w:t>
      </w:r>
      <w:r w:rsidR="007838B2" w:rsidRPr="008B580C">
        <w:rPr>
          <w:rFonts w:ascii="Trebuchet MS" w:hAnsi="Trebuchet MS" w:cstheme="minorHAnsi"/>
          <w:b/>
          <w:sz w:val="20"/>
          <w:szCs w:val="20"/>
          <w:lang w:bidi="th-TH"/>
        </w:rPr>
        <w:t xml:space="preserve">DEZ </w:t>
      </w:r>
      <w:r w:rsidR="003E367F" w:rsidRPr="008B580C">
        <w:rPr>
          <w:rFonts w:ascii="Trebuchet MS" w:hAnsi="Trebuchet MS" w:cstheme="minorHAnsi"/>
          <w:b/>
          <w:sz w:val="20"/>
          <w:szCs w:val="20"/>
          <w:lang w:bidi="th-TH"/>
        </w:rPr>
        <w:t>–</w:t>
      </w:r>
      <w:r w:rsidRPr="008B580C">
        <w:rPr>
          <w:rFonts w:ascii="Trebuchet MS" w:hAnsi="Trebuchet MS" w:cstheme="minorHAnsi"/>
          <w:b/>
          <w:sz w:val="20"/>
          <w:szCs w:val="20"/>
          <w:lang w:bidi="th-TH"/>
        </w:rPr>
        <w:t xml:space="preserve"> </w:t>
      </w:r>
      <w:r w:rsidR="002E1B45" w:rsidRPr="008B580C">
        <w:rPr>
          <w:rFonts w:ascii="Trebuchet MS" w:hAnsi="Trebuchet MS" w:cstheme="minorHAnsi"/>
          <w:b/>
          <w:sz w:val="20"/>
          <w:szCs w:val="20"/>
          <w:lang w:bidi="th-TH"/>
        </w:rPr>
        <w:t>DISPOSIÇÕES GERAIS</w:t>
      </w:r>
    </w:p>
    <w:p w14:paraId="2AB1D0E5" w14:textId="77777777" w:rsidR="007D56C7" w:rsidRPr="008B580C" w:rsidRDefault="007D56C7" w:rsidP="00C23619">
      <w:pPr>
        <w:widowControl w:val="0"/>
        <w:spacing w:line="360" w:lineRule="auto"/>
        <w:rPr>
          <w:rFonts w:ascii="Trebuchet MS" w:eastAsia="Arial Unicode MS" w:hAnsi="Trebuchet MS" w:cstheme="minorHAnsi"/>
          <w:sz w:val="20"/>
          <w:szCs w:val="20"/>
          <w:lang w:bidi="th-TH"/>
        </w:rPr>
      </w:pPr>
    </w:p>
    <w:p w14:paraId="02A7ABD3"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Comunicações</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As comunicações a serem enviadas por qualquer das Partes nos termos desta Escritura de Emissão deverão ser encaminhadas para os seguintes endereços:</w:t>
      </w:r>
    </w:p>
    <w:p w14:paraId="75776DD4" w14:textId="77777777" w:rsidR="007D56C7" w:rsidRPr="008B580C" w:rsidRDefault="007D56C7" w:rsidP="00C23619">
      <w:pPr>
        <w:pStyle w:val="p0"/>
        <w:spacing w:line="360" w:lineRule="auto"/>
        <w:rPr>
          <w:rFonts w:ascii="Trebuchet MS" w:eastAsia="Arial Unicode MS" w:hAnsi="Trebuchet MS" w:cstheme="minorHAnsi"/>
          <w:sz w:val="20"/>
          <w:lang w:bidi="th-TH"/>
        </w:rPr>
      </w:pPr>
    </w:p>
    <w:p w14:paraId="01BD565B" w14:textId="77777777" w:rsidR="007D56C7" w:rsidRDefault="002E1B45" w:rsidP="008601AF">
      <w:pPr>
        <w:pStyle w:val="p0"/>
        <w:numPr>
          <w:ilvl w:val="0"/>
          <w:numId w:val="13"/>
        </w:numPr>
        <w:spacing w:line="360" w:lineRule="auto"/>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Para a Emissora:</w:t>
      </w:r>
    </w:p>
    <w:p w14:paraId="57A6A0AC" w14:textId="77777777" w:rsidR="00A61F06" w:rsidRPr="008B580C" w:rsidRDefault="00A61F06" w:rsidP="000C5F96">
      <w:pPr>
        <w:pStyle w:val="p0"/>
        <w:spacing w:line="360" w:lineRule="auto"/>
        <w:ind w:left="1429"/>
        <w:rPr>
          <w:rFonts w:ascii="Trebuchet MS" w:eastAsia="Arial Unicode MS" w:hAnsi="Trebuchet MS" w:cstheme="minorHAnsi"/>
          <w:sz w:val="20"/>
          <w:lang w:bidi="th-TH"/>
        </w:rPr>
      </w:pPr>
    </w:p>
    <w:p w14:paraId="2E6EC87F" w14:textId="77777777" w:rsidR="00FA15BE" w:rsidRPr="00D44076" w:rsidRDefault="00C4306C" w:rsidP="00FA15BE">
      <w:pPr>
        <w:shd w:val="clear" w:color="auto" w:fill="FFFFFF"/>
        <w:spacing w:line="360" w:lineRule="auto"/>
        <w:ind w:left="709"/>
        <w:rPr>
          <w:rFonts w:ascii="Trebuchet MS" w:hAnsi="Trebuchet MS"/>
          <w:b/>
          <w:bCs/>
          <w:sz w:val="20"/>
          <w:szCs w:val="20"/>
          <w:lang w:bidi="th-TH"/>
        </w:rPr>
      </w:pPr>
      <w:r w:rsidRPr="00D44076">
        <w:rPr>
          <w:rFonts w:ascii="Trebuchet MS" w:hAnsi="Trebuchet MS"/>
          <w:b/>
          <w:bCs/>
          <w:color w:val="000000"/>
          <w:sz w:val="20"/>
          <w:szCs w:val="20"/>
        </w:rPr>
        <w:t>TRADIMAQ</w:t>
      </w:r>
      <w:r w:rsidR="00FA15BE" w:rsidRPr="00D44076">
        <w:rPr>
          <w:rFonts w:ascii="Trebuchet MS" w:hAnsi="Trebuchet MS"/>
          <w:b/>
          <w:bCs/>
          <w:color w:val="000000"/>
          <w:sz w:val="20"/>
          <w:szCs w:val="20"/>
        </w:rPr>
        <w:t xml:space="preserve"> S.A</w:t>
      </w:r>
      <w:r>
        <w:rPr>
          <w:rFonts w:ascii="Trebuchet MS" w:hAnsi="Trebuchet MS"/>
          <w:b/>
          <w:bCs/>
          <w:color w:val="000000"/>
          <w:sz w:val="20"/>
          <w:szCs w:val="20"/>
        </w:rPr>
        <w:t>.</w:t>
      </w:r>
    </w:p>
    <w:p w14:paraId="6B0E6ABA" w14:textId="77777777" w:rsidR="00C4306C" w:rsidRDefault="00FA15BE" w:rsidP="00465200">
      <w:pPr>
        <w:pStyle w:val="p0"/>
        <w:spacing w:line="360" w:lineRule="auto"/>
        <w:ind w:left="709"/>
        <w:rPr>
          <w:rFonts w:ascii="Trebuchet MS" w:hAnsi="Trebuchet MS"/>
          <w:color w:val="000000"/>
          <w:sz w:val="20"/>
        </w:rPr>
      </w:pPr>
      <w:r>
        <w:rPr>
          <w:rFonts w:ascii="Trebuchet MS" w:hAnsi="Trebuchet MS"/>
          <w:color w:val="000000"/>
          <w:sz w:val="20"/>
        </w:rPr>
        <w:t xml:space="preserve">Rua </w:t>
      </w:r>
      <w:r>
        <w:rPr>
          <w:rFonts w:ascii="Trebuchet MS" w:hAnsi="Trebuchet MS"/>
          <w:color w:val="000000"/>
          <w:sz w:val="20"/>
          <w:lang w:val="x-none"/>
        </w:rPr>
        <w:t xml:space="preserve">Humberto Demoro, 333, </w:t>
      </w:r>
      <w:r>
        <w:rPr>
          <w:rFonts w:ascii="Trebuchet MS" w:hAnsi="Trebuchet MS"/>
          <w:color w:val="000000"/>
          <w:sz w:val="20"/>
        </w:rPr>
        <w:t>I</w:t>
      </w:r>
      <w:r>
        <w:rPr>
          <w:rFonts w:ascii="Trebuchet MS" w:hAnsi="Trebuchet MS"/>
          <w:color w:val="000000"/>
          <w:sz w:val="20"/>
          <w:lang w:val="x-none"/>
        </w:rPr>
        <w:t>nconfidentes</w:t>
      </w:r>
      <w:r>
        <w:rPr>
          <w:rFonts w:ascii="Trebuchet MS" w:hAnsi="Trebuchet MS"/>
          <w:color w:val="000000"/>
          <w:sz w:val="20"/>
        </w:rPr>
        <w:t xml:space="preserve"> </w:t>
      </w:r>
    </w:p>
    <w:p w14:paraId="2321636C" w14:textId="77777777" w:rsidR="00FA15BE" w:rsidRDefault="00C4306C" w:rsidP="0048691E">
      <w:pPr>
        <w:pStyle w:val="p0"/>
        <w:spacing w:line="360" w:lineRule="auto"/>
        <w:ind w:left="709"/>
        <w:rPr>
          <w:rFonts w:ascii="Trebuchet MS" w:hAnsi="Trebuchet MS"/>
          <w:color w:val="000000"/>
          <w:sz w:val="20"/>
          <w:lang w:val="x-none"/>
        </w:rPr>
      </w:pPr>
      <w:r>
        <w:rPr>
          <w:rFonts w:ascii="Trebuchet MS" w:hAnsi="Trebuchet MS"/>
          <w:color w:val="000000"/>
          <w:sz w:val="20"/>
        </w:rPr>
        <w:t>CEP 32260-000 - Contagem/</w:t>
      </w:r>
      <w:r w:rsidR="00FA15BE">
        <w:rPr>
          <w:rFonts w:ascii="Trebuchet MS" w:hAnsi="Trebuchet MS"/>
          <w:color w:val="000000"/>
          <w:sz w:val="20"/>
          <w:lang w:val="x-none"/>
        </w:rPr>
        <w:t>Minas Gerais</w:t>
      </w:r>
    </w:p>
    <w:p w14:paraId="52EFF7D5" w14:textId="77777777" w:rsidR="00FA15BE" w:rsidRDefault="00FA15BE" w:rsidP="00FA15BE">
      <w:pPr>
        <w:pStyle w:val="p0"/>
        <w:spacing w:line="360" w:lineRule="auto"/>
        <w:ind w:left="709"/>
        <w:rPr>
          <w:rFonts w:ascii="Trebuchet MS" w:hAnsi="Trebuchet MS"/>
          <w:sz w:val="20"/>
        </w:rPr>
      </w:pPr>
      <w:r w:rsidRPr="00D44076">
        <w:rPr>
          <w:rFonts w:ascii="Trebuchet MS" w:hAnsi="Trebuchet MS"/>
          <w:sz w:val="20"/>
          <w:lang w:eastAsia="pt-BR"/>
        </w:rPr>
        <w:t xml:space="preserve">At.: </w:t>
      </w:r>
      <w:r>
        <w:rPr>
          <w:rFonts w:ascii="Trebuchet MS" w:hAnsi="Trebuchet MS"/>
          <w:color w:val="000000"/>
          <w:sz w:val="20"/>
        </w:rPr>
        <w:t>Gilson Vieira da Silva</w:t>
      </w:r>
    </w:p>
    <w:p w14:paraId="5B0378CC" w14:textId="77777777" w:rsidR="00FA15BE" w:rsidRPr="00D44076" w:rsidRDefault="00FA15BE" w:rsidP="00FA15BE">
      <w:pPr>
        <w:pStyle w:val="p0"/>
        <w:spacing w:line="360" w:lineRule="auto"/>
        <w:ind w:left="709"/>
        <w:rPr>
          <w:rFonts w:ascii="Trebuchet MS" w:hAnsi="Trebuchet MS"/>
          <w:sz w:val="20"/>
          <w:lang w:eastAsia="pt-BR"/>
        </w:rPr>
      </w:pPr>
      <w:r w:rsidRPr="00D44076">
        <w:rPr>
          <w:rFonts w:ascii="Trebuchet MS" w:hAnsi="Trebuchet MS"/>
          <w:sz w:val="20"/>
          <w:lang w:eastAsia="pt-BR"/>
        </w:rPr>
        <w:t xml:space="preserve">Tel.: </w:t>
      </w:r>
      <w:r>
        <w:rPr>
          <w:rFonts w:ascii="Trebuchet MS" w:hAnsi="Trebuchet MS"/>
          <w:color w:val="000000"/>
          <w:sz w:val="20"/>
        </w:rPr>
        <w:t xml:space="preserve">31 99955-6132 </w:t>
      </w:r>
      <w:r>
        <w:rPr>
          <w:rFonts w:ascii="Trebuchet MS" w:hAnsi="Trebuchet MS"/>
          <w:sz w:val="20"/>
        </w:rPr>
        <w:t> </w:t>
      </w:r>
    </w:p>
    <w:p w14:paraId="2F3E22D2" w14:textId="77777777" w:rsidR="00FA15BE" w:rsidRDefault="00FA15BE" w:rsidP="00FA15BE">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46" w:history="1">
        <w:r>
          <w:rPr>
            <w:rStyle w:val="Hyperlink"/>
            <w:rFonts w:ascii="Trebuchet MS" w:hAnsi="Trebuchet MS"/>
            <w:sz w:val="20"/>
            <w:lang w:eastAsia="pt-BR"/>
          </w:rPr>
          <w:t>gilson@tradimaq.com.br</w:t>
        </w:r>
      </w:hyperlink>
    </w:p>
    <w:p w14:paraId="7DCA9DAA" w14:textId="77777777" w:rsidR="00FA15BE" w:rsidRDefault="00FA15BE" w:rsidP="00FA15BE">
      <w:pPr>
        <w:pStyle w:val="p0"/>
        <w:spacing w:line="360" w:lineRule="auto"/>
        <w:ind w:left="709"/>
        <w:rPr>
          <w:rFonts w:ascii="Trebuchet MS" w:hAnsi="Trebuchet MS"/>
          <w:sz w:val="20"/>
        </w:rPr>
      </w:pPr>
      <w:r w:rsidRPr="00D44076">
        <w:rPr>
          <w:rFonts w:ascii="Trebuchet MS" w:hAnsi="Trebuchet MS"/>
          <w:sz w:val="20"/>
          <w:lang w:eastAsia="pt-BR"/>
        </w:rPr>
        <w:t xml:space="preserve">At.: </w:t>
      </w:r>
      <w:r>
        <w:rPr>
          <w:rFonts w:ascii="Trebuchet MS" w:hAnsi="Trebuchet MS"/>
          <w:color w:val="000000"/>
          <w:sz w:val="20"/>
        </w:rPr>
        <w:t>André Luiz Cunha Melo</w:t>
      </w:r>
    </w:p>
    <w:p w14:paraId="610F789E" w14:textId="77777777" w:rsidR="00FA15BE" w:rsidRPr="00D44076" w:rsidRDefault="00FA15BE" w:rsidP="00FA15BE">
      <w:pPr>
        <w:pStyle w:val="p0"/>
        <w:spacing w:line="360" w:lineRule="auto"/>
        <w:ind w:left="709"/>
        <w:rPr>
          <w:rFonts w:ascii="Trebuchet MS" w:hAnsi="Trebuchet MS"/>
          <w:sz w:val="20"/>
          <w:lang w:eastAsia="pt-BR"/>
        </w:rPr>
      </w:pPr>
      <w:r w:rsidRPr="00D44076">
        <w:rPr>
          <w:rFonts w:ascii="Trebuchet MS" w:hAnsi="Trebuchet MS"/>
          <w:sz w:val="20"/>
          <w:lang w:eastAsia="pt-BR"/>
        </w:rPr>
        <w:t xml:space="preserve">Tel.: </w:t>
      </w:r>
      <w:r>
        <w:rPr>
          <w:rFonts w:ascii="Trebuchet MS" w:hAnsi="Trebuchet MS"/>
          <w:color w:val="000000"/>
          <w:sz w:val="20"/>
        </w:rPr>
        <w:t>31 99982-</w:t>
      </w:r>
      <w:r w:rsidRPr="00D44076">
        <w:rPr>
          <w:rFonts w:ascii="Trebuchet MS" w:hAnsi="Trebuchet MS"/>
          <w:sz w:val="20"/>
          <w:lang w:eastAsia="pt-BR"/>
        </w:rPr>
        <w:t>3400</w:t>
      </w:r>
    </w:p>
    <w:p w14:paraId="29933AF6" w14:textId="77777777" w:rsidR="00FA15BE" w:rsidRDefault="00FA15BE" w:rsidP="00FA15BE">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47" w:history="1">
        <w:r>
          <w:rPr>
            <w:rStyle w:val="Hyperlink"/>
            <w:rFonts w:ascii="Trebuchet MS" w:hAnsi="Trebuchet MS"/>
            <w:sz w:val="20"/>
            <w:lang w:eastAsia="pt-BR"/>
          </w:rPr>
          <w:t>andremelo@tradimaq.com.br</w:t>
        </w:r>
      </w:hyperlink>
    </w:p>
    <w:p w14:paraId="1049C8FC" w14:textId="77777777" w:rsidR="00FA15BE" w:rsidRDefault="00FA15BE" w:rsidP="00FA15BE">
      <w:pPr>
        <w:pStyle w:val="p0"/>
        <w:spacing w:line="360" w:lineRule="auto"/>
        <w:ind w:left="709"/>
        <w:rPr>
          <w:rFonts w:ascii="Trebuchet MS" w:hAnsi="Trebuchet MS"/>
          <w:sz w:val="20"/>
        </w:rPr>
      </w:pPr>
      <w:r w:rsidRPr="00426A0F">
        <w:rPr>
          <w:rFonts w:ascii="Trebuchet MS" w:hAnsi="Trebuchet MS"/>
          <w:sz w:val="20"/>
          <w:lang w:eastAsia="pt-BR"/>
        </w:rPr>
        <w:t>At.: Rayane Fernandes Caixeta</w:t>
      </w:r>
    </w:p>
    <w:p w14:paraId="79B0284F" w14:textId="77777777" w:rsidR="00FA15BE" w:rsidRPr="00426A0F" w:rsidRDefault="00FA15BE" w:rsidP="00FA15BE">
      <w:pPr>
        <w:pStyle w:val="p0"/>
        <w:spacing w:line="360" w:lineRule="auto"/>
        <w:ind w:left="709"/>
        <w:rPr>
          <w:rFonts w:ascii="Trebuchet MS" w:hAnsi="Trebuchet MS"/>
          <w:sz w:val="20"/>
          <w:lang w:eastAsia="pt-BR"/>
        </w:rPr>
      </w:pPr>
      <w:r w:rsidRPr="00426A0F">
        <w:rPr>
          <w:rFonts w:ascii="Trebuchet MS" w:hAnsi="Trebuchet MS"/>
          <w:sz w:val="20"/>
          <w:lang w:eastAsia="pt-BR"/>
        </w:rPr>
        <w:t xml:space="preserve">Tel.: </w:t>
      </w:r>
      <w:r>
        <w:rPr>
          <w:rFonts w:ascii="Trebuchet MS" w:hAnsi="Trebuchet MS"/>
          <w:color w:val="000000"/>
          <w:sz w:val="20"/>
        </w:rPr>
        <w:t>31 99751-0199</w:t>
      </w:r>
    </w:p>
    <w:p w14:paraId="76076AD0" w14:textId="77777777" w:rsidR="00FA15BE" w:rsidRDefault="00FA15BE" w:rsidP="00FA15BE">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48" w:history="1">
        <w:r>
          <w:rPr>
            <w:rStyle w:val="Hyperlink"/>
            <w:rFonts w:ascii="Trebuchet MS" w:hAnsi="Trebuchet MS"/>
            <w:sz w:val="20"/>
            <w:lang w:eastAsia="pt-BR"/>
          </w:rPr>
          <w:t>rayane@tradimaq.com.br</w:t>
        </w:r>
      </w:hyperlink>
    </w:p>
    <w:p w14:paraId="1599A12E" w14:textId="77777777" w:rsidR="00FA15BE" w:rsidRDefault="00FA15BE" w:rsidP="00FA15BE">
      <w:pPr>
        <w:pStyle w:val="p0"/>
        <w:spacing w:line="360" w:lineRule="auto"/>
        <w:ind w:left="709"/>
        <w:rPr>
          <w:rFonts w:ascii="Trebuchet MS" w:hAnsi="Trebuchet MS"/>
          <w:sz w:val="20"/>
          <w:lang w:eastAsia="pt-BR"/>
        </w:rPr>
      </w:pPr>
    </w:p>
    <w:p w14:paraId="41C91FAD" w14:textId="77777777" w:rsidR="00556B36" w:rsidRPr="008B580C" w:rsidRDefault="00556B36" w:rsidP="00C23619">
      <w:pPr>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hAnsi="Trebuchet MS" w:cstheme="minorHAnsi"/>
          <w:color w:val="000000"/>
          <w:sz w:val="20"/>
          <w:szCs w:val="20"/>
        </w:rPr>
      </w:pPr>
    </w:p>
    <w:p w14:paraId="5BD11201" w14:textId="77777777" w:rsidR="00A32BCA" w:rsidRPr="008B580C" w:rsidRDefault="002E1B45" w:rsidP="008601AF">
      <w:pPr>
        <w:pStyle w:val="p0"/>
        <w:numPr>
          <w:ilvl w:val="0"/>
          <w:numId w:val="13"/>
        </w:numPr>
        <w:spacing w:line="360" w:lineRule="auto"/>
        <w:rPr>
          <w:rFonts w:ascii="Trebuchet MS" w:hAnsi="Trebuchet MS" w:cstheme="minorHAnsi"/>
          <w:color w:val="000000"/>
          <w:sz w:val="20"/>
        </w:rPr>
      </w:pPr>
      <w:r w:rsidRPr="008B580C">
        <w:rPr>
          <w:rFonts w:ascii="Trebuchet MS" w:hAnsi="Trebuchet MS" w:cstheme="minorHAnsi"/>
          <w:color w:val="000000"/>
          <w:sz w:val="20"/>
        </w:rPr>
        <w:t>Para a Debenturista:</w:t>
      </w:r>
    </w:p>
    <w:p w14:paraId="7EAC8840" w14:textId="77777777" w:rsidR="0015602C" w:rsidRPr="00863105" w:rsidRDefault="0015602C" w:rsidP="00863105">
      <w:pPr>
        <w:shd w:val="clear" w:color="auto" w:fill="FFFFFF"/>
        <w:tabs>
          <w:tab w:val="left" w:pos="851"/>
          <w:tab w:val="left" w:pos="1560"/>
        </w:tabs>
        <w:spacing w:line="360" w:lineRule="auto"/>
        <w:ind w:left="709"/>
        <w:rPr>
          <w:rFonts w:ascii="Trebuchet MS" w:hAnsi="Trebuchet MS"/>
          <w:b/>
          <w:bCs/>
          <w:color w:val="000000"/>
          <w:sz w:val="20"/>
          <w:szCs w:val="20"/>
        </w:rPr>
      </w:pPr>
      <w:r w:rsidRPr="00863105">
        <w:rPr>
          <w:rFonts w:ascii="Trebuchet MS" w:hAnsi="Trebuchet MS"/>
          <w:b/>
          <w:bCs/>
          <w:color w:val="000000"/>
          <w:sz w:val="20"/>
          <w:szCs w:val="20"/>
        </w:rPr>
        <w:t>OPEA SECURITIZADORA S.A.</w:t>
      </w:r>
    </w:p>
    <w:p w14:paraId="3BF401ED" w14:textId="77777777" w:rsidR="0015602C" w:rsidRPr="00863105" w:rsidRDefault="0015602C" w:rsidP="00863105">
      <w:pPr>
        <w:shd w:val="clear" w:color="auto" w:fill="FFFFFF"/>
        <w:tabs>
          <w:tab w:val="left" w:pos="851"/>
          <w:tab w:val="left" w:pos="1560"/>
        </w:tabs>
        <w:spacing w:line="360" w:lineRule="auto"/>
        <w:rPr>
          <w:rFonts w:ascii="Trebuchet MS" w:hAnsi="Trebuchet MS"/>
          <w:color w:val="000000"/>
          <w:sz w:val="20"/>
          <w:szCs w:val="20"/>
        </w:rPr>
      </w:pPr>
      <w:r>
        <w:rPr>
          <w:rFonts w:ascii="Trebuchet MS" w:hAnsi="Trebuchet MS"/>
          <w:color w:val="000000"/>
          <w:sz w:val="20"/>
          <w:szCs w:val="20"/>
        </w:rPr>
        <w:t xml:space="preserve">            </w:t>
      </w:r>
      <w:r w:rsidRPr="00863105">
        <w:rPr>
          <w:rFonts w:ascii="Trebuchet MS" w:hAnsi="Trebuchet MS"/>
          <w:color w:val="000000"/>
          <w:sz w:val="20"/>
          <w:szCs w:val="20"/>
        </w:rPr>
        <w:t>Rua Hungria, nº 1.240, conjunto 62, Jardim Europa, CEP 01455-000, São Paulo - SP</w:t>
      </w:r>
    </w:p>
    <w:p w14:paraId="1AFAB28C" w14:textId="77777777" w:rsidR="0015602C" w:rsidRPr="00863105" w:rsidRDefault="0015602C" w:rsidP="00863105">
      <w:pPr>
        <w:shd w:val="clear" w:color="auto" w:fill="FFFFFF"/>
        <w:tabs>
          <w:tab w:val="left" w:pos="851"/>
          <w:tab w:val="left" w:pos="1560"/>
        </w:tabs>
        <w:spacing w:line="360" w:lineRule="auto"/>
        <w:rPr>
          <w:rFonts w:ascii="Trebuchet MS" w:hAnsi="Trebuchet MS"/>
          <w:color w:val="000000"/>
          <w:sz w:val="20"/>
          <w:szCs w:val="20"/>
        </w:rPr>
      </w:pPr>
      <w:r>
        <w:rPr>
          <w:rFonts w:ascii="Trebuchet MS" w:hAnsi="Trebuchet MS"/>
          <w:color w:val="000000"/>
          <w:sz w:val="20"/>
          <w:szCs w:val="20"/>
        </w:rPr>
        <w:t xml:space="preserve">            </w:t>
      </w:r>
      <w:r w:rsidRPr="00863105">
        <w:rPr>
          <w:rFonts w:ascii="Trebuchet MS" w:hAnsi="Trebuchet MS"/>
          <w:color w:val="000000"/>
          <w:sz w:val="20"/>
          <w:szCs w:val="20"/>
        </w:rPr>
        <w:t xml:space="preserve">At.: Flavia Palacios </w:t>
      </w:r>
    </w:p>
    <w:p w14:paraId="1EA06959" w14:textId="77777777" w:rsidR="0015602C" w:rsidRPr="00863105" w:rsidRDefault="0015602C" w:rsidP="00863105">
      <w:pPr>
        <w:shd w:val="clear" w:color="auto" w:fill="FFFFFF"/>
        <w:tabs>
          <w:tab w:val="left" w:pos="851"/>
          <w:tab w:val="left" w:pos="1560"/>
        </w:tabs>
        <w:spacing w:line="360" w:lineRule="auto"/>
        <w:rPr>
          <w:rFonts w:ascii="Trebuchet MS" w:hAnsi="Trebuchet MS"/>
          <w:color w:val="000000"/>
          <w:sz w:val="20"/>
          <w:szCs w:val="20"/>
        </w:rPr>
      </w:pPr>
      <w:r>
        <w:rPr>
          <w:rFonts w:ascii="Trebuchet MS" w:hAnsi="Trebuchet MS"/>
          <w:color w:val="000000"/>
          <w:sz w:val="20"/>
          <w:szCs w:val="20"/>
        </w:rPr>
        <w:t xml:space="preserve">            </w:t>
      </w:r>
      <w:r w:rsidRPr="00863105">
        <w:rPr>
          <w:rFonts w:ascii="Trebuchet MS" w:hAnsi="Trebuchet MS"/>
          <w:color w:val="000000"/>
          <w:sz w:val="20"/>
          <w:szCs w:val="20"/>
        </w:rPr>
        <w:t xml:space="preserve">Tel.: 11 3127-2700 </w:t>
      </w:r>
    </w:p>
    <w:p w14:paraId="0AF62F90" w14:textId="77777777" w:rsidR="0015602C" w:rsidRPr="00863105" w:rsidRDefault="0015602C" w:rsidP="00863105">
      <w:pPr>
        <w:shd w:val="clear" w:color="auto" w:fill="FFFFFF"/>
        <w:tabs>
          <w:tab w:val="left" w:pos="851"/>
          <w:tab w:val="left" w:pos="1560"/>
        </w:tabs>
        <w:spacing w:line="360" w:lineRule="auto"/>
        <w:rPr>
          <w:rFonts w:ascii="Trebuchet MS" w:hAnsi="Trebuchet MS"/>
          <w:color w:val="000000"/>
          <w:sz w:val="20"/>
          <w:szCs w:val="20"/>
        </w:rPr>
      </w:pPr>
      <w:r>
        <w:rPr>
          <w:rFonts w:ascii="Trebuchet MS" w:hAnsi="Trebuchet MS"/>
          <w:color w:val="000000"/>
          <w:sz w:val="20"/>
          <w:szCs w:val="20"/>
        </w:rPr>
        <w:t xml:space="preserve">            </w:t>
      </w:r>
      <w:r w:rsidRPr="00863105">
        <w:rPr>
          <w:rFonts w:ascii="Trebuchet MS" w:hAnsi="Trebuchet MS"/>
          <w:color w:val="000000"/>
          <w:sz w:val="20"/>
          <w:szCs w:val="20"/>
        </w:rPr>
        <w:t xml:space="preserve">E-mail: </w:t>
      </w:r>
      <w:hyperlink r:id="rId49" w:history="1">
        <w:r w:rsidRPr="0015602C">
          <w:rPr>
            <w:rStyle w:val="Hyperlink"/>
            <w:rFonts w:ascii="Trebuchet MS" w:hAnsi="Trebuchet MS"/>
            <w:sz w:val="20"/>
            <w:szCs w:val="20"/>
          </w:rPr>
          <w:t>gestao@opeacapital.com</w:t>
        </w:r>
      </w:hyperlink>
    </w:p>
    <w:p w14:paraId="218B4B94" w14:textId="77777777" w:rsidR="00EB7DD0" w:rsidRPr="008B580C" w:rsidRDefault="0015602C" w:rsidP="00C23619">
      <w:pPr>
        <w:pStyle w:val="p0"/>
        <w:spacing w:line="360" w:lineRule="auto"/>
        <w:ind w:left="709"/>
        <w:rPr>
          <w:rFonts w:ascii="Trebuchet MS" w:hAnsi="Trebuchet MS" w:cstheme="minorHAnsi"/>
          <w:color w:val="000000"/>
          <w:sz w:val="20"/>
        </w:rPr>
      </w:pPr>
      <w:r w:rsidDel="0015602C">
        <w:rPr>
          <w:rFonts w:ascii="Trebuchet MS" w:hAnsi="Trebuchet MS"/>
          <w:color w:val="000000"/>
          <w:sz w:val="20"/>
        </w:rPr>
        <w:t xml:space="preserve"> </w:t>
      </w:r>
    </w:p>
    <w:p w14:paraId="77DF434E" w14:textId="77777777" w:rsidR="002340DF" w:rsidRPr="008B580C" w:rsidRDefault="002340DF" w:rsidP="008601AF">
      <w:pPr>
        <w:pStyle w:val="p0"/>
        <w:numPr>
          <w:ilvl w:val="0"/>
          <w:numId w:val="13"/>
        </w:numPr>
        <w:spacing w:line="360" w:lineRule="auto"/>
        <w:rPr>
          <w:rFonts w:ascii="Trebuchet MS" w:hAnsi="Trebuchet MS" w:cstheme="minorHAnsi"/>
          <w:color w:val="000000"/>
          <w:sz w:val="20"/>
        </w:rPr>
      </w:pPr>
      <w:r w:rsidRPr="008B580C">
        <w:rPr>
          <w:rFonts w:ascii="Trebuchet MS" w:hAnsi="Trebuchet MS" w:cstheme="minorHAnsi"/>
          <w:color w:val="000000"/>
          <w:sz w:val="20"/>
        </w:rPr>
        <w:t xml:space="preserve">Para o </w:t>
      </w:r>
      <w:r w:rsidR="00111B67">
        <w:rPr>
          <w:rFonts w:ascii="Trebuchet MS" w:hAnsi="Trebuchet MS" w:cstheme="minorHAnsi"/>
          <w:color w:val="000000"/>
          <w:sz w:val="20"/>
        </w:rPr>
        <w:t>Fiador</w:t>
      </w:r>
      <w:r w:rsidRPr="008B580C">
        <w:rPr>
          <w:rFonts w:ascii="Trebuchet MS" w:hAnsi="Trebuchet MS" w:cstheme="minorHAnsi"/>
          <w:color w:val="000000"/>
          <w:sz w:val="20"/>
        </w:rPr>
        <w:t>:</w:t>
      </w:r>
    </w:p>
    <w:p w14:paraId="4B25FFAC" w14:textId="77777777" w:rsidR="002340DF" w:rsidRPr="008B580C" w:rsidRDefault="002340DF" w:rsidP="002340DF">
      <w:pPr>
        <w:pStyle w:val="p0"/>
        <w:spacing w:line="360" w:lineRule="auto"/>
        <w:rPr>
          <w:rFonts w:ascii="Trebuchet MS" w:eastAsia="Arial Unicode MS" w:hAnsi="Trebuchet MS" w:cstheme="minorHAnsi"/>
          <w:w w:val="0"/>
          <w:sz w:val="20"/>
          <w:lang w:bidi="th-TH"/>
        </w:rPr>
      </w:pPr>
    </w:p>
    <w:p w14:paraId="0BCE388A" w14:textId="77777777" w:rsidR="00C4306C" w:rsidRPr="00D44076" w:rsidRDefault="00C4306C" w:rsidP="00C4306C">
      <w:pPr>
        <w:pStyle w:val="p0"/>
        <w:spacing w:line="360" w:lineRule="auto"/>
        <w:ind w:left="709"/>
        <w:rPr>
          <w:rFonts w:ascii="Trebuchet MS" w:hAnsi="Trebuchet MS"/>
          <w:b/>
          <w:bCs/>
          <w:color w:val="000000"/>
          <w:sz w:val="20"/>
          <w:lang w:eastAsia="pt-BR" w:bidi="th-TH"/>
        </w:rPr>
      </w:pPr>
      <w:r w:rsidRPr="00D44076">
        <w:rPr>
          <w:rFonts w:ascii="Trebuchet MS" w:hAnsi="Trebuchet MS"/>
          <w:b/>
          <w:bCs/>
          <w:color w:val="000000"/>
          <w:sz w:val="20"/>
          <w:lang w:eastAsia="pt-BR"/>
        </w:rPr>
        <w:t>TRADIMAQ RIO COMÉRCIO E SERVIÇOS LTDA.</w:t>
      </w:r>
    </w:p>
    <w:p w14:paraId="015BAB74" w14:textId="77777777" w:rsidR="00C4306C" w:rsidRDefault="00C4306C" w:rsidP="00C4306C">
      <w:pPr>
        <w:pStyle w:val="p0"/>
        <w:spacing w:line="360" w:lineRule="auto"/>
        <w:ind w:left="709"/>
        <w:rPr>
          <w:rFonts w:ascii="Trebuchet MS" w:hAnsi="Trebuchet MS"/>
          <w:color w:val="000000"/>
          <w:sz w:val="20"/>
        </w:rPr>
      </w:pPr>
      <w:r>
        <w:rPr>
          <w:rFonts w:ascii="Trebuchet MS" w:hAnsi="Trebuchet MS"/>
          <w:color w:val="000000"/>
          <w:sz w:val="20"/>
        </w:rPr>
        <w:t>Rua Professor Pedro Coelho, nº 122</w:t>
      </w:r>
    </w:p>
    <w:p w14:paraId="34CD1FCA" w14:textId="77777777" w:rsidR="00C4306C" w:rsidRPr="00D44076" w:rsidRDefault="00C4306C" w:rsidP="00C4306C">
      <w:pPr>
        <w:pStyle w:val="p0"/>
        <w:spacing w:line="360" w:lineRule="auto"/>
        <w:ind w:left="709"/>
        <w:rPr>
          <w:rFonts w:ascii="Trebuchet MS" w:hAnsi="Trebuchet MS"/>
          <w:sz w:val="20"/>
          <w:lang w:eastAsia="pt-BR"/>
        </w:rPr>
      </w:pPr>
      <w:r>
        <w:rPr>
          <w:rFonts w:ascii="Trebuchet MS" w:hAnsi="Trebuchet MS"/>
          <w:color w:val="000000"/>
          <w:sz w:val="20"/>
        </w:rPr>
        <w:t>CEP 32260-190 – Contagem/MG</w:t>
      </w:r>
    </w:p>
    <w:p w14:paraId="3C494706" w14:textId="77777777" w:rsidR="00C4306C" w:rsidRDefault="00C4306C" w:rsidP="00C4306C">
      <w:pPr>
        <w:pStyle w:val="p0"/>
        <w:spacing w:line="360" w:lineRule="auto"/>
        <w:ind w:left="709"/>
        <w:rPr>
          <w:rFonts w:ascii="Trebuchet MS" w:hAnsi="Trebuchet MS"/>
          <w:sz w:val="20"/>
        </w:rPr>
      </w:pPr>
      <w:r w:rsidRPr="00D44076">
        <w:rPr>
          <w:rFonts w:ascii="Trebuchet MS" w:hAnsi="Trebuchet MS"/>
          <w:sz w:val="20"/>
          <w:lang w:eastAsia="pt-BR"/>
        </w:rPr>
        <w:t xml:space="preserve">At.: </w:t>
      </w:r>
      <w:r>
        <w:rPr>
          <w:rFonts w:ascii="Trebuchet MS" w:hAnsi="Trebuchet MS"/>
          <w:color w:val="000000"/>
          <w:sz w:val="20"/>
        </w:rPr>
        <w:t>Gilson Vieira da Silva</w:t>
      </w:r>
    </w:p>
    <w:p w14:paraId="623690D3" w14:textId="77777777" w:rsidR="00C4306C" w:rsidRPr="00D44076" w:rsidRDefault="00C4306C" w:rsidP="00C4306C">
      <w:pPr>
        <w:pStyle w:val="p0"/>
        <w:spacing w:line="360" w:lineRule="auto"/>
        <w:ind w:left="709"/>
        <w:rPr>
          <w:rFonts w:ascii="Trebuchet MS" w:hAnsi="Trebuchet MS"/>
          <w:sz w:val="20"/>
          <w:lang w:eastAsia="pt-BR"/>
        </w:rPr>
      </w:pPr>
      <w:r w:rsidRPr="00D44076">
        <w:rPr>
          <w:rFonts w:ascii="Trebuchet MS" w:hAnsi="Trebuchet MS"/>
          <w:sz w:val="20"/>
          <w:lang w:eastAsia="pt-BR"/>
        </w:rPr>
        <w:t xml:space="preserve">Tel.: </w:t>
      </w:r>
      <w:r>
        <w:rPr>
          <w:rFonts w:ascii="Trebuchet MS" w:hAnsi="Trebuchet MS"/>
          <w:color w:val="000000"/>
          <w:sz w:val="20"/>
        </w:rPr>
        <w:t xml:space="preserve">31 99955-6132 </w:t>
      </w:r>
      <w:r>
        <w:rPr>
          <w:rFonts w:ascii="Trebuchet MS" w:hAnsi="Trebuchet MS"/>
          <w:sz w:val="20"/>
        </w:rPr>
        <w:t> </w:t>
      </w:r>
    </w:p>
    <w:p w14:paraId="625ED680" w14:textId="77777777" w:rsidR="00C4306C" w:rsidRDefault="00C4306C" w:rsidP="00C4306C">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50" w:history="1">
        <w:r>
          <w:rPr>
            <w:rStyle w:val="Hyperlink"/>
            <w:rFonts w:ascii="Trebuchet MS" w:hAnsi="Trebuchet MS"/>
            <w:sz w:val="20"/>
            <w:lang w:eastAsia="pt-BR"/>
          </w:rPr>
          <w:t>gilson@tradimaq.com.br</w:t>
        </w:r>
      </w:hyperlink>
    </w:p>
    <w:p w14:paraId="6B57E342" w14:textId="77777777" w:rsidR="00C4306C" w:rsidRDefault="00C4306C" w:rsidP="00C4306C">
      <w:pPr>
        <w:pStyle w:val="p0"/>
        <w:spacing w:line="360" w:lineRule="auto"/>
        <w:ind w:left="709"/>
        <w:rPr>
          <w:rFonts w:ascii="Trebuchet MS" w:hAnsi="Trebuchet MS"/>
          <w:sz w:val="20"/>
          <w:lang w:eastAsia="pt-BR"/>
        </w:rPr>
      </w:pPr>
    </w:p>
    <w:p w14:paraId="25B6575C" w14:textId="77777777" w:rsidR="00C4306C" w:rsidRDefault="00C4306C" w:rsidP="00C4306C">
      <w:pPr>
        <w:pStyle w:val="p0"/>
        <w:spacing w:line="360" w:lineRule="auto"/>
        <w:ind w:left="709"/>
        <w:rPr>
          <w:rFonts w:ascii="Trebuchet MS" w:hAnsi="Trebuchet MS"/>
          <w:sz w:val="20"/>
        </w:rPr>
      </w:pPr>
      <w:r w:rsidRPr="00D44076">
        <w:rPr>
          <w:rFonts w:ascii="Trebuchet MS" w:hAnsi="Trebuchet MS"/>
          <w:sz w:val="20"/>
          <w:lang w:eastAsia="pt-BR"/>
        </w:rPr>
        <w:t xml:space="preserve">At.: </w:t>
      </w:r>
      <w:r>
        <w:rPr>
          <w:rFonts w:ascii="Trebuchet MS" w:hAnsi="Trebuchet MS"/>
          <w:color w:val="000000"/>
          <w:sz w:val="20"/>
        </w:rPr>
        <w:t>André Luiz Cunha Melo</w:t>
      </w:r>
    </w:p>
    <w:p w14:paraId="5F422BFA" w14:textId="77777777" w:rsidR="00C4306C" w:rsidRPr="00D44076" w:rsidRDefault="00C4306C" w:rsidP="00C4306C">
      <w:pPr>
        <w:pStyle w:val="p0"/>
        <w:spacing w:line="360" w:lineRule="auto"/>
        <w:ind w:left="709"/>
        <w:rPr>
          <w:rFonts w:ascii="Trebuchet MS" w:hAnsi="Trebuchet MS"/>
          <w:sz w:val="20"/>
          <w:lang w:eastAsia="pt-BR"/>
        </w:rPr>
      </w:pPr>
      <w:r w:rsidRPr="00D44076">
        <w:rPr>
          <w:rFonts w:ascii="Trebuchet MS" w:hAnsi="Trebuchet MS"/>
          <w:sz w:val="20"/>
          <w:lang w:eastAsia="pt-BR"/>
        </w:rPr>
        <w:t xml:space="preserve">Tel.: </w:t>
      </w:r>
      <w:r>
        <w:rPr>
          <w:rFonts w:ascii="Trebuchet MS" w:hAnsi="Trebuchet MS"/>
          <w:color w:val="000000"/>
          <w:sz w:val="20"/>
        </w:rPr>
        <w:t>31 99982-</w:t>
      </w:r>
      <w:r w:rsidRPr="00D44076">
        <w:rPr>
          <w:rFonts w:ascii="Trebuchet MS" w:hAnsi="Trebuchet MS"/>
          <w:sz w:val="20"/>
          <w:lang w:eastAsia="pt-BR"/>
        </w:rPr>
        <w:t>3400</w:t>
      </w:r>
    </w:p>
    <w:p w14:paraId="089E0192" w14:textId="77777777" w:rsidR="00C4306C" w:rsidRDefault="00C4306C" w:rsidP="00C4306C">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51" w:history="1">
        <w:r>
          <w:rPr>
            <w:rStyle w:val="Hyperlink"/>
            <w:rFonts w:ascii="Trebuchet MS" w:hAnsi="Trebuchet MS"/>
            <w:sz w:val="20"/>
            <w:lang w:eastAsia="pt-BR"/>
          </w:rPr>
          <w:t>andremelo@tradimaq.com.br</w:t>
        </w:r>
      </w:hyperlink>
    </w:p>
    <w:p w14:paraId="30AEF929" w14:textId="77777777" w:rsidR="00C4306C" w:rsidRDefault="00C4306C" w:rsidP="00C4306C">
      <w:pPr>
        <w:pStyle w:val="p0"/>
        <w:spacing w:line="360" w:lineRule="auto"/>
        <w:ind w:left="709"/>
        <w:rPr>
          <w:rFonts w:ascii="Trebuchet MS" w:hAnsi="Trebuchet MS"/>
          <w:sz w:val="20"/>
          <w:lang w:eastAsia="pt-BR"/>
        </w:rPr>
      </w:pPr>
    </w:p>
    <w:p w14:paraId="4399596F" w14:textId="77777777" w:rsidR="00C4306C" w:rsidRDefault="00C4306C" w:rsidP="00C4306C">
      <w:pPr>
        <w:pStyle w:val="p0"/>
        <w:spacing w:line="360" w:lineRule="auto"/>
        <w:ind w:left="709"/>
        <w:rPr>
          <w:rFonts w:ascii="Trebuchet MS" w:hAnsi="Trebuchet MS"/>
          <w:sz w:val="20"/>
        </w:rPr>
      </w:pPr>
      <w:r w:rsidRPr="00426A0F">
        <w:rPr>
          <w:rFonts w:ascii="Trebuchet MS" w:hAnsi="Trebuchet MS"/>
          <w:sz w:val="20"/>
          <w:lang w:eastAsia="pt-BR"/>
        </w:rPr>
        <w:t>At.: Rayane Fernandes Caixeta</w:t>
      </w:r>
    </w:p>
    <w:p w14:paraId="6D08D25C" w14:textId="77777777" w:rsidR="00C4306C" w:rsidRPr="00426A0F" w:rsidRDefault="00C4306C" w:rsidP="00C4306C">
      <w:pPr>
        <w:pStyle w:val="p0"/>
        <w:spacing w:line="360" w:lineRule="auto"/>
        <w:ind w:left="709"/>
        <w:rPr>
          <w:rFonts w:ascii="Trebuchet MS" w:hAnsi="Trebuchet MS"/>
          <w:sz w:val="20"/>
          <w:lang w:eastAsia="pt-BR"/>
        </w:rPr>
      </w:pPr>
      <w:r w:rsidRPr="00426A0F">
        <w:rPr>
          <w:rFonts w:ascii="Trebuchet MS" w:hAnsi="Trebuchet MS"/>
          <w:sz w:val="20"/>
          <w:lang w:eastAsia="pt-BR"/>
        </w:rPr>
        <w:t xml:space="preserve">Tel.: </w:t>
      </w:r>
      <w:r>
        <w:rPr>
          <w:rFonts w:ascii="Trebuchet MS" w:hAnsi="Trebuchet MS"/>
          <w:color w:val="000000"/>
          <w:sz w:val="20"/>
        </w:rPr>
        <w:t>31 99751-0199</w:t>
      </w:r>
    </w:p>
    <w:p w14:paraId="067B07DD" w14:textId="77777777" w:rsidR="00C4306C" w:rsidRDefault="00C4306C" w:rsidP="00C4306C">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52" w:history="1">
        <w:r>
          <w:rPr>
            <w:rStyle w:val="Hyperlink"/>
            <w:rFonts w:ascii="Trebuchet MS" w:hAnsi="Trebuchet MS"/>
            <w:sz w:val="20"/>
            <w:lang w:eastAsia="pt-BR"/>
          </w:rPr>
          <w:t>rayane@tradimaq.com.br</w:t>
        </w:r>
      </w:hyperlink>
    </w:p>
    <w:p w14:paraId="38E96740" w14:textId="77777777" w:rsidR="002340DF" w:rsidRPr="00426A0F" w:rsidRDefault="00C4306C" w:rsidP="00A61F06">
      <w:pPr>
        <w:pStyle w:val="p0"/>
        <w:spacing w:line="360" w:lineRule="auto"/>
        <w:ind w:left="709"/>
        <w:rPr>
          <w:rFonts w:ascii="Trebuchet MS" w:eastAsia="Arial Unicode MS" w:hAnsi="Trebuchet MS" w:cstheme="minorHAnsi"/>
          <w:sz w:val="20"/>
          <w:lang w:bidi="th-TH"/>
        </w:rPr>
      </w:pPr>
      <w:r w:rsidRPr="00426A0F" w:rsidDel="00C4306C">
        <w:rPr>
          <w:rFonts w:ascii="Trebuchet MS" w:hAnsi="Trebuchet MS"/>
          <w:color w:val="000000"/>
          <w:sz w:val="20"/>
        </w:rPr>
        <w:t xml:space="preserve"> </w:t>
      </w:r>
    </w:p>
    <w:p w14:paraId="6D2AE467" w14:textId="77777777" w:rsidR="007D56C7" w:rsidRPr="008B580C" w:rsidRDefault="002E1B45"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As comunicações serão consideradas entregues quando recebidas sob protocolo ou com aviso de recebimento expedido pelo correio.</w:t>
      </w:r>
    </w:p>
    <w:p w14:paraId="218941AD" w14:textId="77777777" w:rsidR="00CE1CE0" w:rsidRPr="008B580C" w:rsidRDefault="00CE1CE0" w:rsidP="00C23619">
      <w:pPr>
        <w:widowControl w:val="0"/>
        <w:shd w:val="clear" w:color="auto" w:fill="FFFFFF"/>
        <w:tabs>
          <w:tab w:val="left" w:pos="0"/>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60" w:lineRule="auto"/>
        <w:ind w:left="709"/>
        <w:jc w:val="both"/>
        <w:rPr>
          <w:rFonts w:ascii="Trebuchet MS" w:eastAsia="Arial Unicode MS" w:hAnsi="Trebuchet MS" w:cstheme="minorHAnsi"/>
          <w:w w:val="0"/>
          <w:sz w:val="20"/>
          <w:szCs w:val="20"/>
          <w:lang w:bidi="th-TH"/>
        </w:rPr>
      </w:pPr>
    </w:p>
    <w:p w14:paraId="29A93FDF" w14:textId="77777777" w:rsidR="007D56C7" w:rsidRPr="008B580C" w:rsidRDefault="002E1B45"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As comunicações feitas por correio eletrônico serão consideradas recebidas na data de seu envio, desde que seu recebimento seja confirmado através de indicativo (recibo emitido pela máquina utilizada pelo remetente).</w:t>
      </w:r>
    </w:p>
    <w:p w14:paraId="5D04266D" w14:textId="77777777" w:rsidR="007D56C7" w:rsidRPr="008B580C" w:rsidRDefault="007D56C7" w:rsidP="00C23619">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eastAsia="Arial Unicode MS" w:hAnsi="Trebuchet MS" w:cstheme="minorHAnsi"/>
          <w:w w:val="0"/>
          <w:sz w:val="20"/>
          <w:szCs w:val="20"/>
          <w:lang w:bidi="th-TH"/>
        </w:rPr>
      </w:pPr>
    </w:p>
    <w:p w14:paraId="03430A54" w14:textId="77777777" w:rsidR="007D56C7" w:rsidRPr="008B580C" w:rsidRDefault="002E1B45"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 mudança de qualquer dos endereços acima deverá ser comunicada à outra</w:t>
      </w:r>
      <w:r w:rsidR="00F92F7A" w:rsidRPr="008B580C">
        <w:rPr>
          <w:rFonts w:ascii="Trebuchet MS" w:eastAsia="Arial Unicode MS" w:hAnsi="Trebuchet MS" w:cstheme="minorHAnsi"/>
          <w:sz w:val="20"/>
          <w:szCs w:val="20"/>
          <w:lang w:bidi="th-TH"/>
        </w:rPr>
        <w:t xml:space="preserve">, </w:t>
      </w:r>
      <w:r w:rsidR="00414FF7" w:rsidRPr="008B580C">
        <w:rPr>
          <w:rFonts w:ascii="Trebuchet MS" w:eastAsia="Arial Unicode MS" w:hAnsi="Trebuchet MS" w:cstheme="minorHAnsi"/>
          <w:sz w:val="20"/>
          <w:szCs w:val="20"/>
          <w:lang w:bidi="th-TH"/>
        </w:rPr>
        <w:t xml:space="preserve">nos termos desta cláusula </w:t>
      </w:r>
      <w:r w:rsidR="00FD5547">
        <w:rPr>
          <w:rFonts w:ascii="Trebuchet MS" w:eastAsia="Arial Unicode MS" w:hAnsi="Trebuchet MS" w:cstheme="minorHAnsi"/>
          <w:sz w:val="20"/>
          <w:szCs w:val="20"/>
          <w:lang w:bidi="th-TH"/>
        </w:rPr>
        <w:t>Onze</w:t>
      </w:r>
      <w:r w:rsidR="00F92F7A"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Parte pela Parte que tiver seu endereço alterado.</w:t>
      </w:r>
    </w:p>
    <w:p w14:paraId="3DEFED1E" w14:textId="77777777" w:rsidR="009760B3" w:rsidRPr="008B580C" w:rsidRDefault="009760B3" w:rsidP="00C2361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38685F02"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Renúncia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Não se presume a renúncia a qualquer dos direitos decorrentes da presente Escritura de Emissão. Desta forma, nenhum atraso, omissão ou liberalidade no exercício de qualquer direito ou faculdade que caiba </w:t>
      </w:r>
      <w:r w:rsidRPr="008B580C">
        <w:rPr>
          <w:rFonts w:ascii="Trebuchet MS" w:hAnsi="Trebuchet MS" w:cstheme="minorHAnsi"/>
          <w:sz w:val="20"/>
          <w:szCs w:val="20"/>
          <w:lang w:bidi="th-TH"/>
        </w:rPr>
        <w:t>à</w:t>
      </w:r>
      <w:r w:rsidR="002E1B45" w:rsidRPr="008B580C">
        <w:rPr>
          <w:rFonts w:ascii="Trebuchet MS" w:hAnsi="Trebuchet MS" w:cstheme="minorHAnsi"/>
          <w:sz w:val="20"/>
          <w:szCs w:val="20"/>
          <w:lang w:bidi="th-TH"/>
        </w:rPr>
        <w:t xml:space="preserve"> Debenturista em razão de qualquer inadimplemento da Emissora prejudicará o exercício de tal direito ou faculdade, ou será interpretado como renúncia ao mesmo, nem constituirá novação ou precedente no tocante a qualquer outro inadimplemento ou atraso.</w:t>
      </w:r>
    </w:p>
    <w:p w14:paraId="1711A8AB" w14:textId="77777777" w:rsidR="007D56C7" w:rsidRPr="008B580C" w:rsidRDefault="007D56C7" w:rsidP="00C2361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1B8072E7"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Invalidade</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Caso qualquer das disposições </w:t>
      </w:r>
      <w:r w:rsidR="0092509E" w:rsidRPr="008B580C">
        <w:rPr>
          <w:rFonts w:ascii="Trebuchet MS" w:hAnsi="Trebuchet MS" w:cstheme="minorHAnsi"/>
          <w:sz w:val="20"/>
          <w:szCs w:val="20"/>
          <w:lang w:bidi="th-TH"/>
        </w:rPr>
        <w:t>previstas nesta Escritura de Emissão</w:t>
      </w:r>
      <w:r w:rsidR="002E1B45" w:rsidRPr="008B580C">
        <w:rPr>
          <w:rFonts w:ascii="Trebuchet MS" w:hAnsi="Trebuchet MS" w:cstheme="minorHAnsi"/>
          <w:sz w:val="20"/>
          <w:szCs w:val="20"/>
          <w:lang w:bidi="th-TH"/>
        </w:rPr>
        <w:t xml:space="preserve"> venha a ser </w:t>
      </w:r>
      <w:r w:rsidR="0092509E" w:rsidRPr="008B580C">
        <w:rPr>
          <w:rFonts w:ascii="Trebuchet MS" w:hAnsi="Trebuchet MS" w:cstheme="minorHAnsi"/>
          <w:sz w:val="20"/>
          <w:szCs w:val="20"/>
          <w:lang w:bidi="th-TH"/>
        </w:rPr>
        <w:t xml:space="preserve">declarada judicialmente como </w:t>
      </w:r>
      <w:r w:rsidR="002E1B45" w:rsidRPr="008B580C">
        <w:rPr>
          <w:rFonts w:ascii="Trebuchet MS" w:hAnsi="Trebuchet MS" w:cstheme="minorHAnsi"/>
          <w:sz w:val="20"/>
          <w:szCs w:val="20"/>
          <w:lang w:bidi="th-TH"/>
        </w:rPr>
        <w:t xml:space="preserve">ilegal, inválida ou ineficaz, prevalecerão todas as demais disposições não afetadas por tal </w:t>
      </w:r>
      <w:r w:rsidR="0092509E" w:rsidRPr="008B580C">
        <w:rPr>
          <w:rFonts w:ascii="Trebuchet MS" w:hAnsi="Trebuchet MS" w:cstheme="minorHAnsi"/>
          <w:sz w:val="20"/>
          <w:szCs w:val="20"/>
          <w:lang w:bidi="th-TH"/>
        </w:rPr>
        <w:t>decisão</w:t>
      </w:r>
      <w:r w:rsidR="002E1B45" w:rsidRPr="008B580C">
        <w:rPr>
          <w:rFonts w:ascii="Trebuchet MS" w:hAnsi="Trebuchet MS" w:cstheme="minorHAnsi"/>
          <w:sz w:val="20"/>
          <w:szCs w:val="20"/>
          <w:lang w:bidi="th-TH"/>
        </w:rPr>
        <w:t>, comprometendo-se as Partes, em boa-fé, a substituírem as disposições afetadas por outra que, na medida do possível, produza o mesmo efeito.</w:t>
      </w:r>
    </w:p>
    <w:p w14:paraId="29C4C609" w14:textId="77777777" w:rsidR="007D56C7" w:rsidRPr="008B580C" w:rsidRDefault="007D56C7" w:rsidP="00C2361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7CEE10FF" w14:textId="77777777" w:rsidR="007C7D25"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Título Executivo Extrajudicial</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Esta Escritura de Emissão e as Debêntures constituem títulos executivos extrajudiciais nos termos dos incisos I </w:t>
      </w:r>
      <w:r w:rsidR="00EA74BB" w:rsidRPr="008B580C">
        <w:rPr>
          <w:rFonts w:ascii="Trebuchet MS" w:hAnsi="Trebuchet MS" w:cstheme="minorHAnsi"/>
          <w:sz w:val="20"/>
          <w:szCs w:val="20"/>
          <w:lang w:bidi="th-TH"/>
        </w:rPr>
        <w:t xml:space="preserve">e III </w:t>
      </w:r>
      <w:r w:rsidR="002E1B45" w:rsidRPr="008B580C">
        <w:rPr>
          <w:rFonts w:ascii="Trebuchet MS" w:hAnsi="Trebuchet MS" w:cstheme="minorHAnsi"/>
          <w:sz w:val="20"/>
          <w:szCs w:val="20"/>
          <w:lang w:bidi="th-TH"/>
        </w:rPr>
        <w:t>do artigo 784 d</w:t>
      </w:r>
      <w:r w:rsidR="00E455BF" w:rsidRPr="008B580C">
        <w:rPr>
          <w:rFonts w:ascii="Trebuchet MS" w:hAnsi="Trebuchet MS" w:cstheme="minorHAnsi"/>
          <w:sz w:val="20"/>
          <w:szCs w:val="20"/>
          <w:lang w:bidi="th-TH"/>
        </w:rPr>
        <w:t>o Código de Processo Civil</w:t>
      </w:r>
      <w:r w:rsidR="002E1B45" w:rsidRPr="008B580C">
        <w:rPr>
          <w:rFonts w:ascii="Trebuchet MS" w:hAnsi="Trebuchet MS" w:cstheme="minorHAnsi"/>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1B0224" w:rsidRPr="008B580C">
        <w:rPr>
          <w:rFonts w:ascii="Trebuchet MS" w:hAnsi="Trebuchet MS" w:cstheme="minorHAnsi"/>
          <w:sz w:val="20"/>
          <w:szCs w:val="20"/>
          <w:lang w:bidi="th-TH"/>
        </w:rPr>
        <w:t>815</w:t>
      </w:r>
      <w:r w:rsidR="002E1B45" w:rsidRPr="008B580C">
        <w:rPr>
          <w:rFonts w:ascii="Trebuchet MS" w:hAnsi="Trebuchet MS" w:cstheme="minorHAnsi"/>
          <w:sz w:val="20"/>
          <w:szCs w:val="20"/>
          <w:lang w:bidi="th-TH"/>
        </w:rPr>
        <w:t xml:space="preserve"> e seguintes do Código de Processo Civil, sem prejuízo do direito de declarar o vencimento antecipado das Debêntures, </w:t>
      </w:r>
      <w:r w:rsidR="0092509E" w:rsidRPr="008B580C">
        <w:rPr>
          <w:rFonts w:ascii="Trebuchet MS" w:hAnsi="Trebuchet MS" w:cstheme="minorHAnsi"/>
          <w:sz w:val="20"/>
          <w:szCs w:val="20"/>
          <w:lang w:bidi="th-TH"/>
        </w:rPr>
        <w:t>nas hipóteses expressamente previstas</w:t>
      </w:r>
      <w:r w:rsidR="002E1B45" w:rsidRPr="008B580C">
        <w:rPr>
          <w:rFonts w:ascii="Trebuchet MS" w:hAnsi="Trebuchet MS" w:cstheme="minorHAnsi"/>
          <w:sz w:val="20"/>
          <w:szCs w:val="20"/>
          <w:lang w:bidi="th-TH"/>
        </w:rPr>
        <w:t xml:space="preserve"> </w:t>
      </w:r>
      <w:r w:rsidR="0092509E" w:rsidRPr="008B580C">
        <w:rPr>
          <w:rFonts w:ascii="Trebuchet MS" w:hAnsi="Trebuchet MS" w:cstheme="minorHAnsi"/>
          <w:sz w:val="20"/>
          <w:szCs w:val="20"/>
          <w:lang w:bidi="th-TH"/>
        </w:rPr>
        <w:t xml:space="preserve">nesta </w:t>
      </w:r>
      <w:r w:rsidR="002E1B45" w:rsidRPr="008B580C">
        <w:rPr>
          <w:rFonts w:ascii="Trebuchet MS" w:hAnsi="Trebuchet MS" w:cstheme="minorHAnsi"/>
          <w:sz w:val="20"/>
          <w:szCs w:val="20"/>
          <w:lang w:bidi="th-TH"/>
        </w:rPr>
        <w:t>Escritura de Emissão.</w:t>
      </w:r>
      <w:r w:rsidR="007C7D25" w:rsidRPr="008B580C">
        <w:rPr>
          <w:rFonts w:ascii="Trebuchet MS" w:hAnsi="Trebuchet MS" w:cstheme="minorHAnsi"/>
          <w:sz w:val="20"/>
          <w:szCs w:val="20"/>
          <w:lang w:bidi="th-TH"/>
        </w:rPr>
        <w:t xml:space="preserve"> </w:t>
      </w:r>
    </w:p>
    <w:p w14:paraId="540EFCA6" w14:textId="77777777" w:rsidR="006025D9" w:rsidRPr="008B580C" w:rsidRDefault="006025D9"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5DFF4970" w14:textId="77777777" w:rsidR="006025D9" w:rsidRPr="008B580C" w:rsidRDefault="006025D9"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lastRenderedPageBreak/>
        <w:t>Dispensa de Assembleia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Fica desde já dispensada a realização de </w:t>
      </w:r>
      <w:r w:rsidR="004A39EE" w:rsidRPr="008B580C">
        <w:rPr>
          <w:rFonts w:ascii="Trebuchet MS" w:hAnsi="Trebuchet MS" w:cstheme="minorHAnsi"/>
          <w:sz w:val="20"/>
          <w:szCs w:val="20"/>
          <w:lang w:bidi="th-TH"/>
        </w:rPr>
        <w:t xml:space="preserve">assembleias Gerais </w:t>
      </w:r>
      <w:r w:rsidRPr="008B580C">
        <w:rPr>
          <w:rFonts w:ascii="Trebuchet MS" w:hAnsi="Trebuchet MS" w:cstheme="minorHAnsi"/>
          <w:sz w:val="20"/>
          <w:szCs w:val="20"/>
          <w:lang w:bidi="th-TH"/>
        </w:rPr>
        <w:t xml:space="preserve">de </w:t>
      </w:r>
      <w:r w:rsidR="004A39EE" w:rsidRPr="008B580C">
        <w:rPr>
          <w:rFonts w:ascii="Trebuchet MS" w:hAnsi="Trebuchet MS" w:cstheme="minorHAnsi"/>
          <w:sz w:val="20"/>
          <w:szCs w:val="20"/>
          <w:lang w:bidi="th-TH"/>
        </w:rPr>
        <w:t xml:space="preserve">debenturistas </w:t>
      </w:r>
      <w:r w:rsidRPr="008B580C">
        <w:rPr>
          <w:rFonts w:ascii="Trebuchet MS" w:eastAsia="Arial Unicode MS" w:hAnsi="Trebuchet MS" w:cs="Times New Roman"/>
          <w:color w:val="000000" w:themeColor="text1"/>
          <w:sz w:val="20"/>
          <w:szCs w:val="20"/>
        </w:rPr>
        <w:t>ou de titulares de CRI</w:t>
      </w:r>
      <w:r w:rsidRPr="008B580C">
        <w:rPr>
          <w:rFonts w:ascii="Trebuchet MS" w:hAnsi="Trebuchet MS" w:cstheme="minorHAnsi"/>
          <w:sz w:val="20"/>
          <w:szCs w:val="20"/>
          <w:lang w:bidi="th-TH"/>
        </w:rPr>
        <w:t xml:space="preserve"> ou aprovação societária pela Emissora para deliberar sobre: (i) a correção de erros materiais, seja ele um erro grosseiro, de digitação ou aritmético nesta Escritura de Emissão; (ii) alterações nesta Escritura de Emissão para refletir alterações em quaisquer Documentos da Operação já expressamente permitidas nos termos do(s) respectivo(s) documento(s) ou devidamente aprovadas em Assembleia Geral de Debenturistas</w:t>
      </w:r>
      <w:r w:rsidR="002A72F8" w:rsidRPr="008B580C">
        <w:rPr>
          <w:rFonts w:ascii="Trebuchet MS" w:hAnsi="Trebuchet MS" w:cstheme="minorHAnsi"/>
          <w:sz w:val="20"/>
          <w:szCs w:val="20"/>
          <w:lang w:bidi="th-TH"/>
        </w:rPr>
        <w:t>, conforme orientação deliberada em cada Assembleia Geral</w:t>
      </w:r>
      <w:r w:rsidR="002A72F8" w:rsidRPr="000E241C">
        <w:rPr>
          <w:rFonts w:ascii="Trebuchet MS" w:hAnsi="Trebuchet MS"/>
          <w:sz w:val="20"/>
          <w:szCs w:val="20"/>
        </w:rPr>
        <w:t xml:space="preserve"> de titulares de CRI</w:t>
      </w:r>
      <w:r w:rsidRPr="008B580C">
        <w:rPr>
          <w:rFonts w:ascii="Trebuchet MS" w:hAnsi="Trebuchet MS" w:cstheme="minorHAnsi"/>
          <w:sz w:val="20"/>
          <w:szCs w:val="20"/>
          <w:lang w:bidi="th-TH"/>
        </w:rPr>
        <w:t>; (iii) alterações a quaisquer Documentos da Operação, inclusive, se necessário, nesta Escritura de Emissão, em razão de exigências formuladas pela Comissão de Valores Mobiliários, pela B3 S.A. – Brasil, Bolsa, Balcão, pela ANBIMA; ou (iv) em virtude da atualização dos dados cadastrais das Partes, tais como alteração na denominação social, endereço e e-mail, entre outros.</w:t>
      </w:r>
      <w:r w:rsidR="00733E86" w:rsidRPr="008B580C">
        <w:rPr>
          <w:rFonts w:ascii="Trebuchet MS" w:hAnsi="Trebuchet MS" w:cstheme="minorHAnsi"/>
          <w:sz w:val="20"/>
          <w:szCs w:val="20"/>
          <w:lang w:bidi="th-TH"/>
        </w:rPr>
        <w:t xml:space="preserve"> </w:t>
      </w:r>
    </w:p>
    <w:p w14:paraId="25B1456D" w14:textId="77777777" w:rsidR="006025D9" w:rsidRPr="008B580C" w:rsidRDefault="006025D9"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1CC1241E" w14:textId="77777777" w:rsidR="007D56C7" w:rsidRPr="008B580C" w:rsidRDefault="00D322A8"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Assinatura Eletrônica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Pr="008B580C">
        <w:rPr>
          <w:rFonts w:ascii="Trebuchet MS" w:hAnsi="Trebuchet MS"/>
          <w:w w:val="0"/>
          <w:sz w:val="20"/>
          <w:szCs w:val="20"/>
        </w:rPr>
        <w:t>As Partes reconhecem a veracidade, autenticidade, integridade, validade e eficácia desta Escritura de Emissão e seus termos, nos termos do art. 219 do Código Civil, em formato eletrônico e/ou assinado pelas Partes por meio de certificados eletrônicos, desde que sejam certificados emitidos pelo ICP-Brasil, nos termos do art. 10 da Medida Provisória nº 2.220-2</w:t>
      </w:r>
      <w:r w:rsidR="00EE4BFD" w:rsidRPr="008B580C">
        <w:rPr>
          <w:rFonts w:ascii="Trebuchet MS" w:hAnsi="Trebuchet MS"/>
          <w:w w:val="0"/>
          <w:sz w:val="20"/>
          <w:szCs w:val="20"/>
        </w:rPr>
        <w:t>,</w:t>
      </w:r>
      <w:r w:rsidRPr="008B580C">
        <w:rPr>
          <w:rFonts w:ascii="Trebuchet MS" w:hAnsi="Trebuchet MS"/>
          <w:w w:val="0"/>
          <w:sz w:val="20"/>
          <w:szCs w:val="20"/>
        </w:rPr>
        <w:t xml:space="preserve"> </w:t>
      </w:r>
      <w:r w:rsidR="00EE4BFD" w:rsidRPr="008B580C">
        <w:rPr>
          <w:rFonts w:ascii="Trebuchet MS" w:hAnsi="Trebuchet MS"/>
          <w:w w:val="0"/>
          <w:sz w:val="20"/>
          <w:szCs w:val="20"/>
        </w:rPr>
        <w:t xml:space="preserve">de 24 </w:t>
      </w:r>
      <w:r w:rsidRPr="008B580C">
        <w:rPr>
          <w:rFonts w:ascii="Trebuchet MS" w:hAnsi="Trebuchet MS"/>
          <w:w w:val="0"/>
          <w:sz w:val="20"/>
          <w:szCs w:val="20"/>
        </w:rPr>
        <w:t>de agosto de 2001 (“</w:t>
      </w:r>
      <w:r w:rsidRPr="008B580C">
        <w:rPr>
          <w:rFonts w:ascii="Trebuchet MS" w:hAnsi="Trebuchet MS"/>
          <w:w w:val="0"/>
          <w:sz w:val="20"/>
          <w:szCs w:val="20"/>
          <w:u w:val="single"/>
        </w:rPr>
        <w:t>MP nº 2.220-1</w:t>
      </w:r>
      <w:r w:rsidRPr="008B580C">
        <w:rPr>
          <w:rFonts w:ascii="Trebuchet MS" w:hAnsi="Trebuchet MS"/>
          <w:w w:val="0"/>
          <w:sz w:val="20"/>
          <w:szCs w:val="20"/>
        </w:rPr>
        <w:t xml:space="preserve">”), bem como a aposição das respectivas assinaturas eletrônicas nesta Escritura de Emissão, na plataforma de Certificação </w:t>
      </w:r>
      <w:r w:rsidRPr="000E241C">
        <w:rPr>
          <w:rFonts w:ascii="Trebuchet MS" w:hAnsi="Trebuchet MS"/>
          <w:i/>
          <w:w w:val="0"/>
          <w:sz w:val="20"/>
          <w:szCs w:val="20"/>
        </w:rPr>
        <w:t>Docusign</w:t>
      </w:r>
      <w:r w:rsidRPr="008B580C">
        <w:rPr>
          <w:rFonts w:ascii="Trebuchet MS" w:hAnsi="Trebuchet MS"/>
          <w:w w:val="0"/>
          <w:sz w:val="20"/>
          <w:szCs w:val="20"/>
        </w:rPr>
        <w:t xml:space="preserve"> (</w:t>
      </w:r>
      <w:hyperlink r:id="rId53" w:history="1">
        <w:r w:rsidR="002340DF" w:rsidRPr="008B580C">
          <w:rPr>
            <w:rStyle w:val="Hyperlink"/>
            <w:rFonts w:ascii="Trebuchet MS" w:hAnsi="Trebuchet MS" w:cs="Arial"/>
            <w:w w:val="0"/>
            <w:sz w:val="20"/>
            <w:szCs w:val="20"/>
          </w:rPr>
          <w:t>https://www.docusign.com</w:t>
        </w:r>
      </w:hyperlink>
      <w:r w:rsidRPr="008B580C">
        <w:rPr>
          <w:rFonts w:ascii="Trebuchet MS" w:hAnsi="Trebuchet MS"/>
          <w:w w:val="0"/>
          <w:sz w:val="20"/>
          <w:szCs w:val="20"/>
        </w:rPr>
        <w:t>)</w:t>
      </w:r>
      <w:r w:rsidR="002340DF" w:rsidRPr="008B580C">
        <w:rPr>
          <w:rFonts w:ascii="Trebuchet MS" w:hAnsi="Trebuchet MS"/>
          <w:w w:val="0"/>
          <w:sz w:val="20"/>
          <w:szCs w:val="20"/>
        </w:rPr>
        <w:t xml:space="preserve"> ou semelhante</w:t>
      </w:r>
      <w:r w:rsidRPr="008B580C">
        <w:rPr>
          <w:rFonts w:ascii="Trebuchet MS" w:hAnsi="Trebuchet MS"/>
          <w:w w:val="0"/>
          <w:sz w:val="20"/>
          <w:szCs w:val="20"/>
        </w:rPr>
        <w:t>, sendo certo</w:t>
      </w:r>
      <w:r w:rsidR="00EB27E4" w:rsidRPr="008B580C">
        <w:rPr>
          <w:rFonts w:ascii="Trebuchet MS" w:hAnsi="Trebuchet MS"/>
          <w:w w:val="0"/>
          <w:sz w:val="20"/>
          <w:szCs w:val="20"/>
        </w:rPr>
        <w:t xml:space="preserve"> que</w:t>
      </w:r>
      <w:r w:rsidR="002A72F8" w:rsidRPr="008B580C">
        <w:rPr>
          <w:rFonts w:ascii="Trebuchet MS" w:hAnsi="Trebuchet MS"/>
          <w:w w:val="0"/>
          <w:sz w:val="20"/>
          <w:szCs w:val="20"/>
        </w:rPr>
        <w:t>,</w:t>
      </w:r>
      <w:r w:rsidRPr="008B580C">
        <w:rPr>
          <w:rFonts w:ascii="Trebuchet MS" w:hAnsi="Trebuchet MS"/>
          <w:w w:val="0"/>
          <w:sz w:val="20"/>
          <w:szCs w:val="20"/>
        </w:rPr>
        <w:t xml:space="preserve"> o certificado emitido pelo ICP-Brasil será suficiente para a veracidade, autenticidade, integridade, validade e eficácia deste Contrato e seus termos, bem como a respectiva vinculação das Partes aos seus termos</w:t>
      </w:r>
      <w:r w:rsidR="00EE4BFD" w:rsidRPr="008B580C">
        <w:rPr>
          <w:rFonts w:ascii="Trebuchet MS" w:hAnsi="Trebuchet MS"/>
          <w:w w:val="0"/>
          <w:sz w:val="20"/>
          <w:szCs w:val="20"/>
        </w:rPr>
        <w:t>.</w:t>
      </w:r>
    </w:p>
    <w:p w14:paraId="38934B3F" w14:textId="77777777" w:rsidR="00D322A8" w:rsidRPr="008B580C" w:rsidRDefault="00D322A8" w:rsidP="00C23619">
      <w:pPr>
        <w:pStyle w:val="PargrafodaLista"/>
        <w:tabs>
          <w:tab w:val="left" w:pos="-1440"/>
          <w:tab w:val="left" w:pos="-720"/>
        </w:tabs>
        <w:suppressAutoHyphens/>
        <w:spacing w:line="360" w:lineRule="auto"/>
        <w:ind w:left="709"/>
        <w:jc w:val="both"/>
        <w:rPr>
          <w:rFonts w:ascii="Trebuchet MS" w:hAnsi="Trebuchet MS"/>
          <w:color w:val="000000"/>
          <w:w w:val="0"/>
          <w:sz w:val="20"/>
          <w:szCs w:val="20"/>
        </w:rPr>
      </w:pPr>
    </w:p>
    <w:p w14:paraId="05BA7A25" w14:textId="77777777" w:rsidR="00D322A8" w:rsidRPr="008B580C" w:rsidRDefault="00D322A8"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Ainda, nos termos do art. 220 do Código Civil, as Partes expressamente anuem e autorizam que, eventualmente, as assinaturas das Partes não precisem necessariamente ser apostas na mesma página de assinaturas desta Escritura de Emissão.</w:t>
      </w:r>
    </w:p>
    <w:p w14:paraId="5DEC9124" w14:textId="77777777" w:rsidR="00D322A8" w:rsidRPr="008B580C" w:rsidRDefault="00D322A8" w:rsidP="00C23619">
      <w:pPr>
        <w:pStyle w:val="PargrafodaLista"/>
        <w:widowControl w:val="0"/>
        <w:tabs>
          <w:tab w:val="left" w:pos="-1440"/>
          <w:tab w:val="left" w:pos="-720"/>
        </w:tabs>
        <w:suppressAutoHyphens/>
        <w:spacing w:line="360" w:lineRule="auto"/>
        <w:ind w:left="709"/>
        <w:jc w:val="both"/>
        <w:rPr>
          <w:rFonts w:ascii="Trebuchet MS" w:hAnsi="Trebuchet MS"/>
          <w:color w:val="000000"/>
          <w:w w:val="0"/>
          <w:sz w:val="20"/>
          <w:szCs w:val="20"/>
        </w:rPr>
      </w:pPr>
    </w:p>
    <w:p w14:paraId="5788F8A7" w14:textId="77777777" w:rsidR="00D322A8" w:rsidRPr="008B580C" w:rsidRDefault="00D322A8"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Por fim, as Partes responsabilizam-se direta e ilimitadamente pelas informações prestadas a respeito de suas representações legais, atestando que as pessoas informadas para a emissão de assinatura eletrônica na plataforma de Certificação </w:t>
      </w:r>
      <w:r w:rsidRPr="000E241C">
        <w:rPr>
          <w:rFonts w:ascii="Trebuchet MS" w:hAnsi="Trebuchet MS"/>
          <w:i/>
          <w:w w:val="0"/>
          <w:sz w:val="20"/>
          <w:szCs w:val="20"/>
        </w:rPr>
        <w:t>Docusign</w:t>
      </w:r>
      <w:r w:rsidRPr="008B580C">
        <w:rPr>
          <w:rFonts w:ascii="Trebuchet MS" w:hAnsi="Trebuchet MS"/>
          <w:w w:val="0"/>
          <w:sz w:val="20"/>
          <w:szCs w:val="20"/>
        </w:rPr>
        <w:t xml:space="preserve"> </w:t>
      </w:r>
      <w:r w:rsidR="002340DF" w:rsidRPr="008B580C">
        <w:rPr>
          <w:rFonts w:ascii="Trebuchet MS" w:hAnsi="Trebuchet MS"/>
          <w:w w:val="0"/>
          <w:sz w:val="20"/>
          <w:szCs w:val="20"/>
        </w:rPr>
        <w:t xml:space="preserve">ou semelhante </w:t>
      </w:r>
      <w:r w:rsidRPr="008B580C">
        <w:rPr>
          <w:rFonts w:ascii="Trebuchet MS" w:hAnsi="Trebuchet MS"/>
          <w:w w:val="0"/>
          <w:sz w:val="20"/>
          <w:szCs w:val="20"/>
        </w:rPr>
        <w:t>são legitimadas e possuem poderes expressos para celebrar esta Escritura de Emissão.</w:t>
      </w:r>
    </w:p>
    <w:p w14:paraId="3CB8120F" w14:textId="77777777" w:rsidR="007D56C7" w:rsidRPr="008B580C" w:rsidRDefault="007D56C7" w:rsidP="00C2361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7C9998CB" w14:textId="77777777" w:rsidR="00F10ACB"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Irrevogabilidade</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Esta Escritura de Emissão é firmada em caráter irrevogável e irretratável, obrigando as Partes por si e seus sucessores. </w:t>
      </w:r>
    </w:p>
    <w:p w14:paraId="2B87B1A9" w14:textId="77777777" w:rsidR="00002ABF" w:rsidRPr="008B580C" w:rsidRDefault="00002ABF"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0FB77B70" w14:textId="77777777" w:rsidR="00CE1CE0"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Legislação Aplicável</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Esta Escritura de Emissão é regida pelas Leis da República Federativa do Brasil.</w:t>
      </w:r>
    </w:p>
    <w:p w14:paraId="0D071F67" w14:textId="77777777" w:rsidR="007D56C7" w:rsidRPr="008B580C" w:rsidRDefault="007D56C7"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654C703B" w14:textId="77777777" w:rsidR="00815F87" w:rsidRPr="008B580C" w:rsidRDefault="00815F87"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Foro</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Fica eleito o foro da Comarca de </w:t>
      </w:r>
      <w:r w:rsidRPr="008B580C">
        <w:rPr>
          <w:rFonts w:ascii="Trebuchet MS" w:eastAsia="Arial Unicode MS" w:hAnsi="Trebuchet MS" w:cstheme="minorHAnsi"/>
          <w:w w:val="0"/>
          <w:sz w:val="20"/>
          <w:szCs w:val="20"/>
          <w:lang w:bidi="th-TH"/>
        </w:rPr>
        <w:t>São Paulo</w:t>
      </w:r>
      <w:r w:rsidRPr="008B580C">
        <w:rPr>
          <w:rFonts w:ascii="Trebuchet MS" w:hAnsi="Trebuchet MS" w:cstheme="minorHAnsi"/>
          <w:sz w:val="20"/>
          <w:szCs w:val="20"/>
          <w:lang w:bidi="th-TH"/>
        </w:rPr>
        <w:t xml:space="preserve">, Estado de </w:t>
      </w:r>
      <w:r w:rsidRPr="008B580C">
        <w:rPr>
          <w:rFonts w:ascii="Trebuchet MS" w:eastAsia="Arial Unicode MS" w:hAnsi="Trebuchet MS" w:cstheme="minorHAnsi"/>
          <w:w w:val="0"/>
          <w:sz w:val="20"/>
          <w:szCs w:val="20"/>
          <w:lang w:bidi="th-TH"/>
        </w:rPr>
        <w:t>São Paulo</w:t>
      </w:r>
      <w:r w:rsidRPr="008B580C">
        <w:rPr>
          <w:rFonts w:ascii="Trebuchet MS" w:hAnsi="Trebuchet MS" w:cstheme="minorHAnsi"/>
          <w:sz w:val="20"/>
          <w:szCs w:val="20"/>
          <w:lang w:bidi="th-TH"/>
        </w:rPr>
        <w:t>, para dirimir quaisquer litígios ou controvérsias oriundas desta Escritura de Emissão, com renúncia expressa a qualquer outro, por mais privilegiado que seja ou possa vir a ser.</w:t>
      </w:r>
    </w:p>
    <w:p w14:paraId="407A8204" w14:textId="77777777" w:rsidR="00C23619" w:rsidRPr="008B580C" w:rsidRDefault="00C23619"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36DAB396" w14:textId="77777777" w:rsidR="007D56C7" w:rsidRPr="008B580C" w:rsidRDefault="002E1B45" w:rsidP="00C23619">
      <w:pPr>
        <w:pStyle w:val="p0"/>
        <w:spacing w:line="360" w:lineRule="auto"/>
        <w:rPr>
          <w:rFonts w:ascii="Trebuchet MS" w:eastAsia="Arial Unicode MS" w:hAnsi="Trebuchet MS" w:cstheme="minorHAnsi"/>
          <w:w w:val="0"/>
          <w:sz w:val="20"/>
          <w:lang w:bidi="th-TH"/>
        </w:rPr>
      </w:pPr>
      <w:r w:rsidRPr="008B580C">
        <w:rPr>
          <w:rFonts w:ascii="Trebuchet MS" w:eastAsia="Arial Unicode MS" w:hAnsi="Trebuchet MS" w:cstheme="minorHAnsi"/>
          <w:w w:val="0"/>
          <w:sz w:val="20"/>
          <w:lang w:bidi="th-TH"/>
        </w:rPr>
        <w:t xml:space="preserve">Estando assim, as Partes, certas e ajustadas, firmam o presente instrumento, </w:t>
      </w:r>
      <w:r w:rsidR="00D322A8" w:rsidRPr="008B580C">
        <w:rPr>
          <w:rFonts w:ascii="Trebuchet MS" w:eastAsia="Arial Unicode MS" w:hAnsi="Trebuchet MS" w:cstheme="minorHAnsi"/>
          <w:w w:val="0"/>
          <w:sz w:val="20"/>
          <w:lang w:bidi="th-TH"/>
        </w:rPr>
        <w:t>de forma digital</w:t>
      </w:r>
      <w:r w:rsidRPr="008B580C">
        <w:rPr>
          <w:rFonts w:ascii="Trebuchet MS" w:eastAsia="Arial Unicode MS" w:hAnsi="Trebuchet MS" w:cstheme="minorHAnsi"/>
          <w:w w:val="0"/>
          <w:sz w:val="20"/>
          <w:lang w:bidi="th-TH"/>
        </w:rPr>
        <w:t>, juntamente com 2 (duas) testemunhas, que também o assinam.</w:t>
      </w:r>
    </w:p>
    <w:p w14:paraId="7F285D0D" w14:textId="77777777" w:rsidR="00380967" w:rsidRPr="008B580C" w:rsidRDefault="00380967" w:rsidP="00C23619">
      <w:pPr>
        <w:widowControl w:val="0"/>
        <w:spacing w:line="360" w:lineRule="auto"/>
        <w:jc w:val="center"/>
        <w:rPr>
          <w:rFonts w:ascii="Trebuchet MS" w:eastAsia="Arial Unicode MS" w:hAnsi="Trebuchet MS" w:cstheme="minorHAnsi"/>
          <w:w w:val="0"/>
          <w:sz w:val="20"/>
          <w:szCs w:val="20"/>
          <w:lang w:bidi="th-TH"/>
        </w:rPr>
      </w:pPr>
    </w:p>
    <w:p w14:paraId="4A86BA93" w14:textId="3FAF2666" w:rsidR="007D56C7" w:rsidRPr="008B580C" w:rsidRDefault="00FA7558" w:rsidP="00C23619">
      <w:pPr>
        <w:widowControl w:val="0"/>
        <w:spacing w:line="360" w:lineRule="auto"/>
        <w:jc w:val="center"/>
        <w:rPr>
          <w:rFonts w:ascii="Trebuchet MS" w:hAnsi="Trebuchet MS" w:cstheme="minorHAnsi"/>
          <w:sz w:val="20"/>
          <w:szCs w:val="20"/>
        </w:rPr>
      </w:pPr>
      <w:r w:rsidRPr="008B580C">
        <w:rPr>
          <w:rFonts w:ascii="Trebuchet MS" w:eastAsia="Arial Unicode MS" w:hAnsi="Trebuchet MS" w:cstheme="minorHAnsi"/>
          <w:w w:val="0"/>
          <w:sz w:val="20"/>
          <w:szCs w:val="20"/>
          <w:lang w:bidi="th-TH"/>
        </w:rPr>
        <w:t>São Paulo,</w:t>
      </w:r>
      <w:r w:rsidR="005C173D" w:rsidRPr="008B580C">
        <w:rPr>
          <w:rFonts w:ascii="Trebuchet MS" w:eastAsia="Arial Unicode MS" w:hAnsi="Trebuchet MS" w:cstheme="minorHAnsi"/>
          <w:w w:val="0"/>
          <w:sz w:val="20"/>
          <w:szCs w:val="20"/>
          <w:lang w:bidi="th-TH"/>
        </w:rPr>
        <w:t xml:space="preserve"> </w:t>
      </w:r>
      <w:r w:rsidR="003C42CB">
        <w:rPr>
          <w:rFonts w:ascii="Trebuchet MS" w:hAnsi="Trebuchet MS"/>
          <w:color w:val="000000"/>
          <w:sz w:val="20"/>
          <w:szCs w:val="20"/>
        </w:rPr>
        <w:t>1</w:t>
      </w:r>
      <w:r w:rsidR="00DD7261">
        <w:rPr>
          <w:rFonts w:ascii="Trebuchet MS" w:hAnsi="Trebuchet MS"/>
          <w:color w:val="000000"/>
          <w:sz w:val="20"/>
          <w:szCs w:val="20"/>
        </w:rPr>
        <w:t>9</w:t>
      </w:r>
      <w:r w:rsidR="003C42CB" w:rsidRPr="000E241C">
        <w:rPr>
          <w:rFonts w:ascii="Trebuchet MS" w:eastAsia="Arial Unicode MS" w:hAnsi="Trebuchet MS" w:cstheme="minorHAnsi"/>
          <w:sz w:val="20"/>
          <w:szCs w:val="20"/>
          <w:lang w:bidi="th-TH"/>
        </w:rPr>
        <w:t xml:space="preserve"> </w:t>
      </w:r>
      <w:r w:rsidR="00014BE0" w:rsidRPr="008B580C">
        <w:rPr>
          <w:rFonts w:ascii="Trebuchet MS" w:eastAsia="Arial Unicode MS" w:hAnsi="Trebuchet MS" w:cstheme="minorHAnsi"/>
          <w:w w:val="0"/>
          <w:sz w:val="20"/>
          <w:szCs w:val="20"/>
          <w:lang w:bidi="th-TH"/>
        </w:rPr>
        <w:t xml:space="preserve">de </w:t>
      </w:r>
      <w:r w:rsidR="003C42CB">
        <w:rPr>
          <w:rFonts w:ascii="Trebuchet MS" w:hAnsi="Trebuchet MS"/>
          <w:color w:val="000000"/>
          <w:sz w:val="20"/>
          <w:szCs w:val="20"/>
        </w:rPr>
        <w:t>julho</w:t>
      </w:r>
      <w:r w:rsidR="003C42CB" w:rsidRPr="008B580C">
        <w:rPr>
          <w:rFonts w:ascii="Trebuchet MS" w:eastAsia="Arial Unicode MS" w:hAnsi="Trebuchet MS" w:cstheme="minorHAnsi"/>
          <w:w w:val="0"/>
          <w:sz w:val="20"/>
          <w:szCs w:val="20"/>
          <w:lang w:bidi="th-TH"/>
        </w:rPr>
        <w:t xml:space="preserve"> </w:t>
      </w:r>
      <w:r w:rsidR="004458FF" w:rsidRPr="008B580C">
        <w:rPr>
          <w:rFonts w:ascii="Trebuchet MS" w:eastAsia="Arial Unicode MS" w:hAnsi="Trebuchet MS" w:cstheme="minorHAnsi"/>
          <w:w w:val="0"/>
          <w:sz w:val="20"/>
          <w:szCs w:val="20"/>
          <w:lang w:bidi="th-TH"/>
        </w:rPr>
        <w:t xml:space="preserve">de </w:t>
      </w:r>
      <w:r w:rsidR="00D46163">
        <w:rPr>
          <w:rFonts w:ascii="Trebuchet MS" w:hAnsi="Trebuchet MS"/>
          <w:color w:val="000000"/>
          <w:sz w:val="20"/>
          <w:szCs w:val="20"/>
        </w:rPr>
        <w:t>2022</w:t>
      </w:r>
      <w:r w:rsidR="00D46163" w:rsidRPr="008B580C">
        <w:rPr>
          <w:rFonts w:ascii="Trebuchet MS" w:eastAsia="Arial Unicode MS" w:hAnsi="Trebuchet MS" w:cstheme="minorHAnsi"/>
          <w:w w:val="0"/>
          <w:sz w:val="20"/>
          <w:szCs w:val="20"/>
          <w:lang w:bidi="th-TH"/>
        </w:rPr>
        <w:t>.</w:t>
      </w:r>
    </w:p>
    <w:p w14:paraId="2DB0872C" w14:textId="77777777" w:rsidR="000C4A77" w:rsidRPr="008B580C" w:rsidRDefault="000C4A77" w:rsidP="00C23619">
      <w:pPr>
        <w:autoSpaceDE/>
        <w:autoSpaceDN/>
        <w:adjustRightInd/>
        <w:spacing w:line="360" w:lineRule="auto"/>
        <w:rPr>
          <w:rFonts w:ascii="Trebuchet MS" w:eastAsia="Arial Unicode MS" w:hAnsi="Trebuchet MS" w:cstheme="minorHAnsi"/>
          <w:w w:val="0"/>
          <w:sz w:val="20"/>
          <w:szCs w:val="20"/>
          <w:lang w:bidi="th-TH"/>
        </w:rPr>
      </w:pPr>
    </w:p>
    <w:p w14:paraId="683E80CB" w14:textId="77777777" w:rsidR="00594F66" w:rsidRPr="008B580C" w:rsidRDefault="00594F66" w:rsidP="00C23619">
      <w:pPr>
        <w:autoSpaceDE/>
        <w:autoSpaceDN/>
        <w:adjustRightInd/>
        <w:spacing w:line="360" w:lineRule="auto"/>
        <w:jc w:val="center"/>
        <w:rPr>
          <w:rFonts w:ascii="Trebuchet MS" w:eastAsia="Arial Unicode MS" w:hAnsi="Trebuchet MS" w:cstheme="minorHAnsi"/>
          <w:w w:val="0"/>
          <w:sz w:val="20"/>
          <w:szCs w:val="20"/>
          <w:lang w:bidi="th-TH"/>
        </w:rPr>
      </w:pPr>
      <w:r w:rsidRPr="008B580C">
        <w:rPr>
          <w:rFonts w:ascii="Trebuchet MS" w:eastAsia="Arial Unicode MS" w:hAnsi="Trebuchet MS" w:cstheme="minorHAnsi"/>
          <w:w w:val="0"/>
          <w:sz w:val="20"/>
          <w:szCs w:val="20"/>
          <w:lang w:bidi="th-TH"/>
        </w:rPr>
        <w:t>(</w:t>
      </w:r>
      <w:r w:rsidRPr="008B580C">
        <w:rPr>
          <w:rFonts w:ascii="Trebuchet MS" w:eastAsia="Arial Unicode MS" w:hAnsi="Trebuchet MS" w:cstheme="minorHAnsi"/>
          <w:i/>
          <w:w w:val="0"/>
          <w:sz w:val="20"/>
          <w:szCs w:val="20"/>
          <w:lang w:bidi="th-TH"/>
        </w:rPr>
        <w:t>As assinaturas seguem nas páginas seguintes</w:t>
      </w:r>
      <w:r w:rsidRPr="008B580C">
        <w:rPr>
          <w:rFonts w:ascii="Trebuchet MS" w:eastAsia="Arial Unicode MS" w:hAnsi="Trebuchet MS" w:cstheme="minorHAnsi"/>
          <w:w w:val="0"/>
          <w:sz w:val="20"/>
          <w:szCs w:val="20"/>
          <w:lang w:bidi="th-TH"/>
        </w:rPr>
        <w:t>)</w:t>
      </w:r>
    </w:p>
    <w:p w14:paraId="40DFD578" w14:textId="77777777" w:rsidR="00FA7558" w:rsidRPr="008B580C" w:rsidRDefault="00FA7558" w:rsidP="00C23619">
      <w:pPr>
        <w:autoSpaceDE/>
        <w:autoSpaceDN/>
        <w:adjustRightInd/>
        <w:spacing w:line="360" w:lineRule="auto"/>
        <w:jc w:val="center"/>
        <w:rPr>
          <w:rFonts w:ascii="Trebuchet MS" w:eastAsia="Arial Unicode MS" w:hAnsi="Trebuchet MS" w:cstheme="minorHAnsi"/>
          <w:w w:val="0"/>
          <w:sz w:val="20"/>
          <w:szCs w:val="20"/>
          <w:lang w:bidi="th-TH"/>
        </w:rPr>
      </w:pPr>
    </w:p>
    <w:p w14:paraId="660D41BF" w14:textId="77777777" w:rsidR="000C4A77" w:rsidRPr="008B580C" w:rsidRDefault="000C4A77" w:rsidP="00C23619">
      <w:pPr>
        <w:autoSpaceDE/>
        <w:autoSpaceDN/>
        <w:adjustRightInd/>
        <w:spacing w:line="360" w:lineRule="auto"/>
        <w:rPr>
          <w:rFonts w:ascii="Trebuchet MS" w:eastAsia="Arial Unicode MS" w:hAnsi="Trebuchet MS" w:cstheme="minorHAnsi"/>
          <w:w w:val="0"/>
          <w:sz w:val="20"/>
          <w:szCs w:val="20"/>
          <w:lang w:bidi="th-TH"/>
        </w:rPr>
      </w:pPr>
    </w:p>
    <w:p w14:paraId="25A01E78" w14:textId="77777777" w:rsidR="00182714" w:rsidRPr="008B580C" w:rsidRDefault="00182714" w:rsidP="00C23619">
      <w:pPr>
        <w:autoSpaceDE/>
        <w:autoSpaceDN/>
        <w:adjustRightInd/>
        <w:spacing w:line="360" w:lineRule="auto"/>
        <w:rPr>
          <w:rFonts w:ascii="Trebuchet MS" w:hAnsi="Trebuchet MS" w:cstheme="minorHAnsi"/>
          <w:sz w:val="20"/>
          <w:szCs w:val="20"/>
        </w:rPr>
      </w:pPr>
      <w:r w:rsidRPr="008B580C">
        <w:rPr>
          <w:rFonts w:ascii="Trebuchet MS" w:hAnsi="Trebuchet MS" w:cstheme="minorHAnsi"/>
          <w:sz w:val="20"/>
          <w:szCs w:val="20"/>
        </w:rPr>
        <w:br w:type="page"/>
      </w:r>
    </w:p>
    <w:p w14:paraId="0ABDB285" w14:textId="77777777" w:rsidR="00916C85" w:rsidRPr="008B580C" w:rsidRDefault="00BA028B" w:rsidP="00C23619">
      <w:pPr>
        <w:spacing w:line="360" w:lineRule="auto"/>
        <w:jc w:val="both"/>
        <w:rPr>
          <w:rFonts w:ascii="Trebuchet MS" w:hAnsi="Trebuchet MS" w:cstheme="minorHAnsi"/>
          <w:sz w:val="20"/>
          <w:szCs w:val="20"/>
        </w:rPr>
      </w:pPr>
      <w:r w:rsidRPr="008B580C">
        <w:rPr>
          <w:rFonts w:ascii="Trebuchet MS" w:hAnsi="Trebuchet MS" w:cstheme="minorHAnsi"/>
          <w:sz w:val="20"/>
          <w:szCs w:val="20"/>
        </w:rPr>
        <w:lastRenderedPageBreak/>
        <w:t xml:space="preserve">[PÁGINA DE </w:t>
      </w:r>
      <w:r w:rsidR="009762F1" w:rsidRPr="008B580C">
        <w:rPr>
          <w:rFonts w:ascii="Trebuchet MS" w:hAnsi="Trebuchet MS" w:cstheme="minorHAnsi"/>
          <w:sz w:val="20"/>
          <w:szCs w:val="20"/>
        </w:rPr>
        <w:t xml:space="preserve">ASSINATURA </w:t>
      </w:r>
      <w:r w:rsidRPr="008B580C">
        <w:rPr>
          <w:rFonts w:ascii="Trebuchet MS" w:hAnsi="Trebuchet MS" w:cstheme="minorHAnsi"/>
          <w:sz w:val="20"/>
          <w:szCs w:val="20"/>
        </w:rPr>
        <w:t>1/</w:t>
      </w:r>
      <w:r w:rsidR="0017485C">
        <w:rPr>
          <w:rFonts w:ascii="Trebuchet MS" w:hAnsi="Trebuchet MS" w:cstheme="minorHAnsi"/>
          <w:sz w:val="20"/>
          <w:szCs w:val="20"/>
        </w:rPr>
        <w:t>3</w:t>
      </w:r>
      <w:r w:rsidR="00D322A8" w:rsidRPr="008B580C">
        <w:rPr>
          <w:rFonts w:ascii="Trebuchet MS" w:hAnsi="Trebuchet MS" w:cstheme="minorHAnsi"/>
          <w:sz w:val="20"/>
          <w:szCs w:val="20"/>
        </w:rPr>
        <w:t xml:space="preserve"> DO </w:t>
      </w:r>
      <w:r w:rsidR="00CA6FE8" w:rsidRPr="008B580C">
        <w:rPr>
          <w:rFonts w:ascii="Trebuchet MS" w:hAnsi="Trebuchet MS" w:cstheme="minorHAnsi"/>
          <w:sz w:val="20"/>
          <w:szCs w:val="20"/>
        </w:rPr>
        <w:t>INSTRUMENTO PARTICULAR DE ESCRITURA DA</w:t>
      </w:r>
      <w:r w:rsidR="00CA6FE8">
        <w:rPr>
          <w:rFonts w:ascii="Trebuchet MS" w:hAnsi="Trebuchet MS"/>
          <w:color w:val="000000"/>
          <w:sz w:val="20"/>
          <w:szCs w:val="20"/>
        </w:rPr>
        <w:t xml:space="preserve"> </w:t>
      </w:r>
      <w:r w:rsidR="008E7A4D">
        <w:rPr>
          <w:rFonts w:ascii="Trebuchet MS" w:hAnsi="Trebuchet MS"/>
          <w:color w:val="000000"/>
          <w:sz w:val="20"/>
          <w:szCs w:val="20"/>
        </w:rPr>
        <w:t>1</w:t>
      </w:r>
      <w:r w:rsidR="00CA6FE8" w:rsidRPr="008B580C">
        <w:rPr>
          <w:rFonts w:ascii="Trebuchet MS" w:hAnsi="Trebuchet MS" w:cstheme="minorHAnsi"/>
          <w:sz w:val="20"/>
          <w:szCs w:val="20"/>
        </w:rPr>
        <w:t xml:space="preserve">ª </w:t>
      </w:r>
      <w:r w:rsidR="008E7A4D" w:rsidRPr="008B580C">
        <w:rPr>
          <w:rFonts w:ascii="Trebuchet MS" w:hAnsi="Trebuchet MS" w:cstheme="minorHAnsi"/>
          <w:sz w:val="20"/>
          <w:szCs w:val="20"/>
        </w:rPr>
        <w:t>(</w:t>
      </w:r>
      <w:r w:rsidR="008E7A4D">
        <w:rPr>
          <w:rFonts w:ascii="Trebuchet MS" w:hAnsi="Trebuchet MS"/>
          <w:color w:val="000000"/>
          <w:sz w:val="20"/>
          <w:szCs w:val="20"/>
        </w:rPr>
        <w:t>PRIMEIRA</w:t>
      </w:r>
      <w:r w:rsidR="008E7A4D" w:rsidRPr="008B580C">
        <w:rPr>
          <w:rFonts w:ascii="Trebuchet MS" w:hAnsi="Trebuchet MS" w:cstheme="minorHAnsi"/>
          <w:sz w:val="20"/>
          <w:szCs w:val="20"/>
        </w:rPr>
        <w:t xml:space="preserve">) </w:t>
      </w:r>
      <w:r w:rsidR="00CA6FE8" w:rsidRPr="008B580C">
        <w:rPr>
          <w:rFonts w:ascii="Trebuchet MS" w:hAnsi="Trebuchet MS" w:cstheme="minorHAnsi"/>
          <w:sz w:val="20"/>
          <w:szCs w:val="20"/>
        </w:rPr>
        <w:t xml:space="preserve">EMISSÃO DE DEBÊNTURES SIMPLES, NÃO CONVERSÍVEIS EM AÇÕES, DA </w:t>
      </w:r>
      <w:r w:rsidR="00CA6FE8" w:rsidRPr="00CA6FE8">
        <w:rPr>
          <w:rFonts w:ascii="Trebuchet MS" w:hAnsi="Trebuchet MS" w:cstheme="minorHAnsi"/>
          <w:sz w:val="20"/>
          <w:szCs w:val="20"/>
        </w:rPr>
        <w:t xml:space="preserve">ESPÉCIE COM GARANTIA REAL E COM GARANTIA FIDEJUSSÓRIA ADICIONAL, EM SÉRIE ÚNICA, PARA COLOCAÇÃO PRIVADA, DA TRADIMAQ S.A., CELEBRADO ENTRE A TRADIMAQ S.A., OPEA SECURITIZADORA S.A., E </w:t>
      </w:r>
      <w:r w:rsidR="00CA6FE8" w:rsidRPr="00CA6FE8">
        <w:rPr>
          <w:rFonts w:ascii="Trebuchet MS" w:hAnsi="Trebuchet MS" w:cs="Calibri"/>
          <w:sz w:val="20"/>
          <w:szCs w:val="20"/>
        </w:rPr>
        <w:t>TRADIMAQ RIO COMÉRCIO E SERVIÇOS LTDA.</w:t>
      </w:r>
      <w:r w:rsidR="00CA6FE8" w:rsidRPr="00CA6FE8">
        <w:rPr>
          <w:rFonts w:ascii="Trebuchet MS" w:hAnsi="Trebuchet MS" w:cstheme="minorHAnsi"/>
          <w:sz w:val="20"/>
          <w:szCs w:val="20"/>
        </w:rPr>
        <w:t>]</w:t>
      </w:r>
    </w:p>
    <w:p w14:paraId="2A765263" w14:textId="77777777" w:rsidR="00D322A8" w:rsidRPr="008B580C" w:rsidRDefault="00D322A8" w:rsidP="00C23619">
      <w:pPr>
        <w:tabs>
          <w:tab w:val="left" w:pos="0"/>
        </w:tabs>
        <w:suppressAutoHyphens/>
        <w:spacing w:line="360" w:lineRule="auto"/>
        <w:jc w:val="center"/>
        <w:rPr>
          <w:rFonts w:ascii="Trebuchet MS" w:hAnsi="Trebuchet MS"/>
          <w:w w:val="0"/>
          <w:sz w:val="20"/>
          <w:szCs w:val="20"/>
        </w:rPr>
      </w:pPr>
    </w:p>
    <w:p w14:paraId="1843710A" w14:textId="77777777" w:rsidR="00D322A8" w:rsidRPr="008B580C" w:rsidRDefault="00D322A8" w:rsidP="00C23619">
      <w:pPr>
        <w:tabs>
          <w:tab w:val="left" w:pos="0"/>
        </w:tabs>
        <w:suppressAutoHyphens/>
        <w:spacing w:line="360" w:lineRule="auto"/>
        <w:jc w:val="center"/>
        <w:rPr>
          <w:rFonts w:ascii="Trebuchet MS" w:hAnsi="Trebuchet MS"/>
          <w:w w:val="0"/>
          <w:sz w:val="20"/>
          <w:szCs w:val="20"/>
        </w:rPr>
      </w:pPr>
    </w:p>
    <w:p w14:paraId="6E5454A3" w14:textId="77777777" w:rsidR="00D322A8" w:rsidRPr="008B580C" w:rsidRDefault="00D322A8" w:rsidP="00C23619">
      <w:pPr>
        <w:tabs>
          <w:tab w:val="left" w:pos="0"/>
        </w:tabs>
        <w:suppressAutoHyphens/>
        <w:spacing w:line="360" w:lineRule="auto"/>
        <w:jc w:val="center"/>
        <w:rPr>
          <w:rFonts w:ascii="Trebuchet MS" w:hAnsi="Trebuchet MS"/>
          <w:w w:val="0"/>
          <w:sz w:val="20"/>
          <w:szCs w:val="20"/>
        </w:rPr>
      </w:pPr>
    </w:p>
    <w:p w14:paraId="343FE069" w14:textId="77777777" w:rsidR="00D322A8" w:rsidRPr="008B580C" w:rsidRDefault="00224432" w:rsidP="00C23619">
      <w:pPr>
        <w:spacing w:line="360" w:lineRule="auto"/>
        <w:ind w:firstLine="708"/>
        <w:jc w:val="center"/>
        <w:rPr>
          <w:rFonts w:ascii="Trebuchet MS" w:hAnsi="Trebuchet MS"/>
          <w:b/>
          <w:sz w:val="20"/>
          <w:szCs w:val="20"/>
        </w:rPr>
      </w:pPr>
      <w:r w:rsidRPr="008B580C">
        <w:rPr>
          <w:rFonts w:ascii="Trebuchet MS" w:hAnsi="Trebuchet MS"/>
          <w:b/>
          <w:sz w:val="20"/>
          <w:szCs w:val="20"/>
        </w:rPr>
        <w:t>TRADIMAQ</w:t>
      </w:r>
      <w:r w:rsidR="008B5B81" w:rsidRPr="008B580C">
        <w:rPr>
          <w:rFonts w:ascii="Trebuchet MS" w:hAnsi="Trebuchet MS"/>
          <w:b/>
          <w:sz w:val="20"/>
          <w:szCs w:val="20"/>
        </w:rPr>
        <w:t xml:space="preserve"> S.A.</w:t>
      </w:r>
    </w:p>
    <w:p w14:paraId="1190E4E7" w14:textId="77777777" w:rsidR="00D322A8" w:rsidRPr="008B580C" w:rsidRDefault="00BA028B" w:rsidP="00C23619">
      <w:pPr>
        <w:spacing w:line="360" w:lineRule="auto"/>
        <w:ind w:firstLine="708"/>
        <w:jc w:val="center"/>
        <w:rPr>
          <w:rFonts w:ascii="Trebuchet MS" w:hAnsi="Trebuchet MS"/>
          <w:i/>
          <w:w w:val="0"/>
          <w:sz w:val="20"/>
          <w:szCs w:val="20"/>
        </w:rPr>
      </w:pPr>
      <w:r w:rsidRPr="008B580C">
        <w:rPr>
          <w:rFonts w:ascii="Trebuchet MS" w:hAnsi="Trebuchet MS"/>
          <w:i/>
          <w:sz w:val="20"/>
          <w:szCs w:val="20"/>
        </w:rPr>
        <w:t>Emissora</w:t>
      </w:r>
    </w:p>
    <w:p w14:paraId="7EAA33B4" w14:textId="77777777" w:rsidR="00D322A8" w:rsidRPr="008B580C" w:rsidRDefault="00D322A8" w:rsidP="00C23619">
      <w:pPr>
        <w:autoSpaceDE/>
        <w:autoSpaceDN/>
        <w:adjustRightInd/>
        <w:spacing w:line="360" w:lineRule="auto"/>
        <w:rPr>
          <w:rFonts w:ascii="Trebuchet MS" w:hAnsi="Trebuchet MS"/>
          <w:w w:val="0"/>
          <w:sz w:val="20"/>
          <w:szCs w:val="20"/>
        </w:rPr>
      </w:pPr>
    </w:p>
    <w:p w14:paraId="628E6CA9"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p>
    <w:p w14:paraId="0CEB7B5F"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283"/>
        <w:gridCol w:w="4678"/>
      </w:tblGrid>
      <w:tr w:rsidR="00D322A8" w:rsidRPr="008B580C" w14:paraId="3D8ACAB8" w14:textId="77777777" w:rsidTr="007D5293">
        <w:tc>
          <w:tcPr>
            <w:tcW w:w="4928" w:type="dxa"/>
            <w:tcBorders>
              <w:top w:val="single" w:sz="4" w:space="0" w:color="auto"/>
            </w:tcBorders>
          </w:tcPr>
          <w:p w14:paraId="40E8952C"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Nome:</w:t>
            </w:r>
            <w:r w:rsidR="00BA028B" w:rsidRPr="008B580C">
              <w:rPr>
                <w:rFonts w:ascii="Trebuchet MS" w:hAnsi="Trebuchet MS" w:cs="Arial"/>
                <w:sz w:val="20"/>
                <w:szCs w:val="20"/>
                <w:lang w:eastAsia="en-US"/>
              </w:rPr>
              <w:t xml:space="preserve"> </w:t>
            </w:r>
          </w:p>
          <w:p w14:paraId="35AF9286"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p w14:paraId="2B94FAD8"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p>
        </w:tc>
        <w:tc>
          <w:tcPr>
            <w:tcW w:w="283" w:type="dxa"/>
          </w:tcPr>
          <w:p w14:paraId="0D67F3FC" w14:textId="77777777" w:rsidR="00D322A8" w:rsidRPr="008B580C" w:rsidRDefault="00D322A8" w:rsidP="00C23619">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6807B0E8"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0A1AB47D"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tc>
      </w:tr>
    </w:tbl>
    <w:p w14:paraId="108FCE3D"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77E7A205"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0C3F8BF0" w14:textId="77777777" w:rsidR="00BA028B" w:rsidRPr="008B580C" w:rsidRDefault="00BA028B" w:rsidP="00C23619">
      <w:pPr>
        <w:autoSpaceDE/>
        <w:autoSpaceDN/>
        <w:adjustRightInd/>
        <w:spacing w:line="360" w:lineRule="auto"/>
        <w:rPr>
          <w:rFonts w:ascii="Trebuchet MS" w:hAnsi="Trebuchet MS" w:cs="Calibri"/>
          <w:b/>
          <w:smallCaps/>
          <w:sz w:val="20"/>
          <w:szCs w:val="20"/>
        </w:rPr>
      </w:pPr>
      <w:r w:rsidRPr="008B580C">
        <w:rPr>
          <w:rFonts w:ascii="Trebuchet MS" w:hAnsi="Trebuchet MS" w:cs="Calibri"/>
          <w:b/>
          <w:smallCaps/>
          <w:sz w:val="20"/>
          <w:szCs w:val="20"/>
        </w:rPr>
        <w:br w:type="page"/>
      </w:r>
    </w:p>
    <w:p w14:paraId="7CE81BDF"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6F824839"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7419A99E" w14:textId="77777777" w:rsidR="00224432" w:rsidRPr="008B580C" w:rsidRDefault="00B51886" w:rsidP="00224432">
      <w:pPr>
        <w:spacing w:line="360" w:lineRule="auto"/>
        <w:jc w:val="both"/>
        <w:rPr>
          <w:rFonts w:ascii="Trebuchet MS" w:hAnsi="Trebuchet MS" w:cstheme="minorHAnsi"/>
          <w:sz w:val="20"/>
          <w:szCs w:val="20"/>
        </w:rPr>
      </w:pPr>
      <w:r>
        <w:rPr>
          <w:rFonts w:ascii="Trebuchet MS" w:hAnsi="Trebuchet MS" w:cstheme="minorHAnsi"/>
          <w:sz w:val="20"/>
          <w:szCs w:val="20"/>
        </w:rPr>
        <w:t>[PÁGINA DE ASSINATURA 2/</w:t>
      </w:r>
      <w:r w:rsidR="0017485C">
        <w:rPr>
          <w:rFonts w:ascii="Trebuchet MS" w:hAnsi="Trebuchet MS" w:cstheme="minorHAnsi"/>
          <w:sz w:val="20"/>
          <w:szCs w:val="20"/>
        </w:rPr>
        <w:t>3</w:t>
      </w:r>
      <w:r w:rsidR="00224432" w:rsidRPr="008B580C">
        <w:rPr>
          <w:rFonts w:ascii="Trebuchet MS" w:hAnsi="Trebuchet MS" w:cstheme="minorHAnsi"/>
          <w:sz w:val="20"/>
          <w:szCs w:val="20"/>
        </w:rPr>
        <w:t xml:space="preserve"> DO </w:t>
      </w:r>
      <w:r w:rsidR="00CA6FE8" w:rsidRPr="008B580C">
        <w:rPr>
          <w:rFonts w:ascii="Trebuchet MS" w:hAnsi="Trebuchet MS" w:cstheme="minorHAnsi"/>
          <w:sz w:val="20"/>
          <w:szCs w:val="20"/>
        </w:rPr>
        <w:t>INSTRUMENTO PARTICULAR DE ESCRITURA DA</w:t>
      </w:r>
      <w:r w:rsidR="00CA6FE8">
        <w:rPr>
          <w:rFonts w:ascii="Trebuchet MS" w:hAnsi="Trebuchet MS"/>
          <w:color w:val="000000"/>
          <w:sz w:val="20"/>
          <w:szCs w:val="20"/>
        </w:rPr>
        <w:t xml:space="preserve"> </w:t>
      </w:r>
      <w:r w:rsidR="008E7A4D">
        <w:rPr>
          <w:rFonts w:ascii="Trebuchet MS" w:hAnsi="Trebuchet MS"/>
          <w:color w:val="000000"/>
          <w:sz w:val="20"/>
          <w:szCs w:val="20"/>
        </w:rPr>
        <w:t>1</w:t>
      </w:r>
      <w:r w:rsidR="00CA6FE8" w:rsidRPr="008B580C">
        <w:rPr>
          <w:rFonts w:ascii="Trebuchet MS" w:hAnsi="Trebuchet MS" w:cstheme="minorHAnsi"/>
          <w:sz w:val="20"/>
          <w:szCs w:val="20"/>
        </w:rPr>
        <w:t xml:space="preserve">ª </w:t>
      </w:r>
      <w:r w:rsidR="008E7A4D" w:rsidRPr="008B580C">
        <w:rPr>
          <w:rFonts w:ascii="Trebuchet MS" w:hAnsi="Trebuchet MS" w:cstheme="minorHAnsi"/>
          <w:sz w:val="20"/>
          <w:szCs w:val="20"/>
        </w:rPr>
        <w:t>(</w:t>
      </w:r>
      <w:r w:rsidR="008E7A4D">
        <w:rPr>
          <w:rFonts w:ascii="Trebuchet MS" w:hAnsi="Trebuchet MS"/>
          <w:color w:val="000000"/>
          <w:sz w:val="20"/>
          <w:szCs w:val="20"/>
        </w:rPr>
        <w:t>PRIMEIRA</w:t>
      </w:r>
      <w:r w:rsidR="008E7A4D" w:rsidRPr="008B580C">
        <w:rPr>
          <w:rFonts w:ascii="Trebuchet MS" w:hAnsi="Trebuchet MS" w:cstheme="minorHAnsi"/>
          <w:sz w:val="20"/>
          <w:szCs w:val="20"/>
        </w:rPr>
        <w:t xml:space="preserve">) </w:t>
      </w:r>
      <w:r w:rsidR="00CA6FE8" w:rsidRPr="008B580C">
        <w:rPr>
          <w:rFonts w:ascii="Trebuchet MS" w:hAnsi="Trebuchet MS" w:cstheme="minorHAnsi"/>
          <w:sz w:val="20"/>
          <w:szCs w:val="20"/>
        </w:rPr>
        <w:t xml:space="preserve">EMISSÃO DE DEBÊNTURES SIMPLES, NÃO CONVERSÍVEIS EM AÇÕES, DA </w:t>
      </w:r>
      <w:r w:rsidR="00CA6FE8" w:rsidRPr="00CA6FE8">
        <w:rPr>
          <w:rFonts w:ascii="Trebuchet MS" w:hAnsi="Trebuchet MS" w:cstheme="minorHAnsi"/>
          <w:sz w:val="20"/>
          <w:szCs w:val="20"/>
        </w:rPr>
        <w:t xml:space="preserve">ESPÉCIE COM GARANTIA REAL E COM GARANTIA FIDEJUSSÓRIA ADICIONAL, EM SÉRIE ÚNICA, PARA COLOCAÇÃO PRIVADA, DA TRADIMAQ S.A., CELEBRADO ENTRE A TRADIMAQ S.A., OPEA SECURITIZADORA S.A., E </w:t>
      </w:r>
      <w:r w:rsidR="00CA6FE8" w:rsidRPr="00CA6FE8">
        <w:rPr>
          <w:rFonts w:ascii="Trebuchet MS" w:hAnsi="Trebuchet MS" w:cs="Calibri"/>
          <w:sz w:val="20"/>
          <w:szCs w:val="20"/>
        </w:rPr>
        <w:t>TRADIMAQ RIO COMÉRCIO E SERVIÇOS LTDA.</w:t>
      </w:r>
      <w:r w:rsidR="00CA6FE8" w:rsidRPr="00CA6FE8">
        <w:rPr>
          <w:rFonts w:ascii="Trebuchet MS" w:hAnsi="Trebuchet MS" w:cstheme="minorHAnsi"/>
          <w:sz w:val="20"/>
          <w:szCs w:val="20"/>
        </w:rPr>
        <w:t>]</w:t>
      </w:r>
    </w:p>
    <w:p w14:paraId="178CF66E" w14:textId="77777777" w:rsidR="00BA028B" w:rsidRPr="008B580C" w:rsidRDefault="00224432" w:rsidP="00C23619">
      <w:pPr>
        <w:tabs>
          <w:tab w:val="left" w:pos="0"/>
        </w:tabs>
        <w:suppressAutoHyphens/>
        <w:spacing w:line="360" w:lineRule="auto"/>
        <w:jc w:val="center"/>
        <w:rPr>
          <w:rFonts w:ascii="Trebuchet MS" w:hAnsi="Trebuchet MS"/>
          <w:w w:val="0"/>
          <w:sz w:val="20"/>
          <w:szCs w:val="20"/>
        </w:rPr>
      </w:pPr>
      <w:r w:rsidRPr="008B580C" w:rsidDel="00224432">
        <w:rPr>
          <w:rFonts w:ascii="Trebuchet MS" w:hAnsi="Trebuchet MS" w:cstheme="minorHAnsi"/>
          <w:sz w:val="20"/>
          <w:szCs w:val="20"/>
        </w:rPr>
        <w:t xml:space="preserve"> </w:t>
      </w:r>
    </w:p>
    <w:p w14:paraId="15D6A052" w14:textId="77777777" w:rsidR="00BA028B" w:rsidRPr="008B580C" w:rsidRDefault="00BA028B" w:rsidP="00C23619">
      <w:pPr>
        <w:tabs>
          <w:tab w:val="left" w:pos="0"/>
        </w:tabs>
        <w:suppressAutoHyphens/>
        <w:spacing w:line="360" w:lineRule="auto"/>
        <w:jc w:val="center"/>
        <w:rPr>
          <w:rFonts w:ascii="Trebuchet MS" w:hAnsi="Trebuchet MS"/>
          <w:w w:val="0"/>
          <w:sz w:val="20"/>
          <w:szCs w:val="20"/>
        </w:rPr>
      </w:pPr>
    </w:p>
    <w:p w14:paraId="65D132C4" w14:textId="77777777" w:rsidR="00BA028B" w:rsidRPr="008B580C" w:rsidRDefault="00BA028B" w:rsidP="00C23619">
      <w:pPr>
        <w:tabs>
          <w:tab w:val="left" w:pos="0"/>
        </w:tabs>
        <w:suppressAutoHyphens/>
        <w:spacing w:line="360" w:lineRule="auto"/>
        <w:jc w:val="center"/>
        <w:rPr>
          <w:rFonts w:ascii="Trebuchet MS" w:hAnsi="Trebuchet MS"/>
          <w:w w:val="0"/>
          <w:sz w:val="20"/>
          <w:szCs w:val="20"/>
        </w:rPr>
      </w:pPr>
    </w:p>
    <w:p w14:paraId="25958643" w14:textId="77777777" w:rsidR="00002147" w:rsidRPr="008B580C" w:rsidRDefault="00224432" w:rsidP="00C23619">
      <w:pPr>
        <w:spacing w:line="360" w:lineRule="auto"/>
        <w:ind w:firstLine="708"/>
        <w:jc w:val="center"/>
        <w:rPr>
          <w:rFonts w:ascii="Trebuchet MS" w:hAnsi="Trebuchet MS"/>
          <w:b/>
          <w:sz w:val="20"/>
          <w:szCs w:val="20"/>
        </w:rPr>
      </w:pPr>
      <w:r w:rsidRPr="008B580C">
        <w:rPr>
          <w:rFonts w:ascii="Trebuchet MS" w:hAnsi="Trebuchet MS"/>
          <w:b/>
          <w:sz w:val="20"/>
          <w:szCs w:val="20"/>
        </w:rPr>
        <w:t>OPEA SECURITIZADORA S.A.</w:t>
      </w:r>
    </w:p>
    <w:p w14:paraId="744C71E2" w14:textId="77777777" w:rsidR="00BA028B" w:rsidRPr="008B580C" w:rsidRDefault="00BA028B" w:rsidP="00C23619">
      <w:pPr>
        <w:spacing w:line="360" w:lineRule="auto"/>
        <w:ind w:firstLine="708"/>
        <w:jc w:val="center"/>
        <w:rPr>
          <w:rFonts w:ascii="Trebuchet MS" w:hAnsi="Trebuchet MS"/>
          <w:i/>
          <w:w w:val="0"/>
          <w:sz w:val="20"/>
          <w:szCs w:val="20"/>
        </w:rPr>
      </w:pPr>
      <w:r w:rsidRPr="008B580C">
        <w:rPr>
          <w:rFonts w:ascii="Trebuchet MS" w:hAnsi="Trebuchet MS"/>
          <w:i/>
          <w:sz w:val="20"/>
          <w:szCs w:val="20"/>
        </w:rPr>
        <w:t>Debenturista</w:t>
      </w:r>
    </w:p>
    <w:p w14:paraId="33B9D820" w14:textId="77777777" w:rsidR="00BA028B" w:rsidRPr="008B580C" w:rsidRDefault="00BA028B" w:rsidP="00C23619">
      <w:pPr>
        <w:autoSpaceDE/>
        <w:autoSpaceDN/>
        <w:adjustRightInd/>
        <w:spacing w:line="360" w:lineRule="auto"/>
        <w:rPr>
          <w:rFonts w:ascii="Trebuchet MS" w:hAnsi="Trebuchet MS"/>
          <w:w w:val="0"/>
          <w:sz w:val="20"/>
          <w:szCs w:val="20"/>
        </w:rPr>
      </w:pPr>
    </w:p>
    <w:p w14:paraId="7BA50230"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p>
    <w:p w14:paraId="0451DEFB"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283"/>
        <w:gridCol w:w="4678"/>
      </w:tblGrid>
      <w:tr w:rsidR="00BA028B" w:rsidRPr="008B580C" w14:paraId="01EF3EAB" w14:textId="77777777" w:rsidTr="007D5293">
        <w:tc>
          <w:tcPr>
            <w:tcW w:w="4928" w:type="dxa"/>
            <w:tcBorders>
              <w:top w:val="single" w:sz="4" w:space="0" w:color="auto"/>
            </w:tcBorders>
          </w:tcPr>
          <w:p w14:paraId="53E3FA41"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6C047CDB"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p w14:paraId="0336D752"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p>
        </w:tc>
        <w:tc>
          <w:tcPr>
            <w:tcW w:w="283" w:type="dxa"/>
          </w:tcPr>
          <w:p w14:paraId="69EF1EB5" w14:textId="77777777" w:rsidR="00BA028B" w:rsidRPr="008B580C" w:rsidRDefault="00BA028B" w:rsidP="00C23619">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1579EF42"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01DC77DE"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tc>
      </w:tr>
    </w:tbl>
    <w:p w14:paraId="5243D062"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0E9E1B2A" w14:textId="77777777" w:rsidR="00180848" w:rsidRDefault="00180848" w:rsidP="000C5F96">
      <w:pPr>
        <w:spacing w:line="360" w:lineRule="auto"/>
        <w:jc w:val="both"/>
        <w:rPr>
          <w:rFonts w:ascii="Trebuchet MS" w:hAnsi="Trebuchet MS"/>
          <w:w w:val="0"/>
          <w:sz w:val="20"/>
          <w:szCs w:val="20"/>
        </w:rPr>
      </w:pPr>
    </w:p>
    <w:p w14:paraId="6284C4BE" w14:textId="77777777" w:rsidR="00B51886" w:rsidRDefault="00B51886">
      <w:pPr>
        <w:autoSpaceDE/>
        <w:autoSpaceDN/>
        <w:adjustRightInd/>
        <w:spacing w:after="200" w:line="276" w:lineRule="auto"/>
        <w:rPr>
          <w:rFonts w:ascii="Trebuchet MS" w:hAnsi="Trebuchet MS" w:cstheme="minorHAnsi"/>
          <w:sz w:val="20"/>
          <w:szCs w:val="20"/>
        </w:rPr>
      </w:pPr>
      <w:r>
        <w:rPr>
          <w:rFonts w:ascii="Trebuchet MS" w:hAnsi="Trebuchet MS" w:cstheme="minorHAnsi"/>
          <w:sz w:val="20"/>
          <w:szCs w:val="20"/>
        </w:rPr>
        <w:br w:type="page"/>
      </w:r>
    </w:p>
    <w:p w14:paraId="1A7C867E" w14:textId="77777777" w:rsidR="00B51886" w:rsidRPr="00CA6FE8" w:rsidRDefault="00B51886" w:rsidP="00B51886">
      <w:pPr>
        <w:spacing w:line="360" w:lineRule="auto"/>
        <w:jc w:val="both"/>
        <w:rPr>
          <w:rFonts w:ascii="Trebuchet MS" w:hAnsi="Trebuchet MS" w:cstheme="minorHAnsi"/>
          <w:sz w:val="20"/>
          <w:szCs w:val="20"/>
        </w:rPr>
      </w:pPr>
      <w:r>
        <w:rPr>
          <w:rFonts w:ascii="Trebuchet MS" w:hAnsi="Trebuchet MS" w:cstheme="minorHAnsi"/>
          <w:sz w:val="20"/>
          <w:szCs w:val="20"/>
        </w:rPr>
        <w:lastRenderedPageBreak/>
        <w:t>[PÁGINA DE ASSINATURA 3/</w:t>
      </w:r>
      <w:r w:rsidR="0017485C">
        <w:rPr>
          <w:rFonts w:ascii="Trebuchet MS" w:hAnsi="Trebuchet MS" w:cstheme="minorHAnsi"/>
          <w:sz w:val="20"/>
          <w:szCs w:val="20"/>
        </w:rPr>
        <w:t>3</w:t>
      </w:r>
      <w:r w:rsidRPr="008B580C">
        <w:rPr>
          <w:rFonts w:ascii="Trebuchet MS" w:hAnsi="Trebuchet MS" w:cstheme="minorHAnsi"/>
          <w:sz w:val="20"/>
          <w:szCs w:val="20"/>
        </w:rPr>
        <w:t xml:space="preserve"> DO INSTRUMENTO PARTICULAR DE ESCRITURA DA</w:t>
      </w:r>
      <w:r>
        <w:rPr>
          <w:rFonts w:ascii="Trebuchet MS" w:hAnsi="Trebuchet MS"/>
          <w:color w:val="000000"/>
          <w:sz w:val="20"/>
          <w:szCs w:val="20"/>
        </w:rPr>
        <w:t xml:space="preserve"> </w:t>
      </w:r>
      <w:r w:rsidR="008E7A4D">
        <w:rPr>
          <w:rFonts w:ascii="Trebuchet MS" w:hAnsi="Trebuchet MS"/>
          <w:color w:val="000000"/>
          <w:sz w:val="20"/>
          <w:szCs w:val="20"/>
        </w:rPr>
        <w:t>1</w:t>
      </w:r>
      <w:r w:rsidRPr="008B580C">
        <w:rPr>
          <w:rFonts w:ascii="Trebuchet MS" w:hAnsi="Trebuchet MS" w:cstheme="minorHAnsi"/>
          <w:sz w:val="20"/>
          <w:szCs w:val="20"/>
        </w:rPr>
        <w:t xml:space="preserve">ª </w:t>
      </w:r>
      <w:r w:rsidR="008E7A4D" w:rsidRPr="008B580C">
        <w:rPr>
          <w:rFonts w:ascii="Trebuchet MS" w:hAnsi="Trebuchet MS" w:cstheme="minorHAnsi"/>
          <w:sz w:val="20"/>
          <w:szCs w:val="20"/>
        </w:rPr>
        <w:t>(</w:t>
      </w:r>
      <w:r w:rsidR="008E7A4D">
        <w:rPr>
          <w:rFonts w:ascii="Trebuchet MS" w:hAnsi="Trebuchet MS"/>
          <w:color w:val="000000"/>
          <w:sz w:val="20"/>
          <w:szCs w:val="20"/>
        </w:rPr>
        <w:t>PRIMEIRA</w:t>
      </w:r>
      <w:r w:rsidR="008E7A4D" w:rsidRPr="008B580C">
        <w:rPr>
          <w:rFonts w:ascii="Trebuchet MS" w:hAnsi="Trebuchet MS" w:cstheme="minorHAnsi"/>
          <w:sz w:val="20"/>
          <w:szCs w:val="20"/>
        </w:rPr>
        <w:t xml:space="preserve">) </w:t>
      </w:r>
      <w:r w:rsidRPr="008B580C">
        <w:rPr>
          <w:rFonts w:ascii="Trebuchet MS" w:hAnsi="Trebuchet MS" w:cstheme="minorHAnsi"/>
          <w:sz w:val="20"/>
          <w:szCs w:val="20"/>
        </w:rPr>
        <w:t xml:space="preserve">EMISSÃO DE DEBÊNTURES SIMPLES, NÃO CONVERSÍVEIS EM AÇÕES, DA </w:t>
      </w:r>
      <w:r w:rsidR="00CA6FE8" w:rsidRPr="00CA6FE8">
        <w:rPr>
          <w:rFonts w:ascii="Trebuchet MS" w:hAnsi="Trebuchet MS" w:cstheme="minorHAnsi"/>
          <w:sz w:val="20"/>
          <w:szCs w:val="20"/>
        </w:rPr>
        <w:t xml:space="preserve">ESPÉCIE COM GARANTIA REAL E COM GARANTIA FIDEJUSSÓRIA ADICIONAL, EM SÉRIE ÚNICA, PARA COLOCAÇÃO PRIVADA, DA TRADIMAQ S.A., CELEBRADO ENTRE A TRADIMAQ S.A., OPEA SECURITIZADORA S.A., E </w:t>
      </w:r>
      <w:r w:rsidR="00CA6FE8" w:rsidRPr="00CA6FE8">
        <w:rPr>
          <w:rFonts w:ascii="Trebuchet MS" w:hAnsi="Trebuchet MS" w:cs="Calibri"/>
          <w:sz w:val="20"/>
          <w:szCs w:val="20"/>
        </w:rPr>
        <w:t>TRADIMAQ RIO COMÉRCIO E SERVIÇOS LTDA.</w:t>
      </w:r>
      <w:r w:rsidR="00CA6FE8" w:rsidRPr="00CA6FE8">
        <w:rPr>
          <w:rFonts w:ascii="Trebuchet MS" w:hAnsi="Trebuchet MS" w:cstheme="minorHAnsi"/>
          <w:sz w:val="20"/>
          <w:szCs w:val="20"/>
        </w:rPr>
        <w:t xml:space="preserve">] </w:t>
      </w:r>
    </w:p>
    <w:p w14:paraId="36403E9B" w14:textId="77777777" w:rsidR="00B51886" w:rsidRPr="008B580C" w:rsidRDefault="00B51886" w:rsidP="00B51886">
      <w:pPr>
        <w:tabs>
          <w:tab w:val="left" w:pos="0"/>
        </w:tabs>
        <w:suppressAutoHyphens/>
        <w:spacing w:line="360" w:lineRule="auto"/>
        <w:jc w:val="center"/>
        <w:rPr>
          <w:rFonts w:ascii="Trebuchet MS" w:hAnsi="Trebuchet MS"/>
          <w:w w:val="0"/>
          <w:sz w:val="20"/>
          <w:szCs w:val="20"/>
        </w:rPr>
      </w:pPr>
    </w:p>
    <w:p w14:paraId="59AE87F0" w14:textId="77777777" w:rsidR="00B51886" w:rsidRPr="008B580C" w:rsidRDefault="00B51886" w:rsidP="00B51886">
      <w:pPr>
        <w:tabs>
          <w:tab w:val="left" w:pos="0"/>
        </w:tabs>
        <w:suppressAutoHyphens/>
        <w:spacing w:line="360" w:lineRule="auto"/>
        <w:jc w:val="center"/>
        <w:rPr>
          <w:rFonts w:ascii="Trebuchet MS" w:hAnsi="Trebuchet MS"/>
          <w:w w:val="0"/>
          <w:sz w:val="20"/>
          <w:szCs w:val="20"/>
        </w:rPr>
      </w:pPr>
    </w:p>
    <w:p w14:paraId="17A1F4E8" w14:textId="77777777" w:rsidR="00B51886" w:rsidRPr="008B580C" w:rsidRDefault="00B51886" w:rsidP="00B51886">
      <w:pPr>
        <w:tabs>
          <w:tab w:val="left" w:pos="0"/>
        </w:tabs>
        <w:suppressAutoHyphens/>
        <w:spacing w:line="360" w:lineRule="auto"/>
        <w:jc w:val="center"/>
        <w:rPr>
          <w:rFonts w:ascii="Trebuchet MS" w:hAnsi="Trebuchet MS"/>
          <w:w w:val="0"/>
          <w:sz w:val="20"/>
          <w:szCs w:val="20"/>
        </w:rPr>
      </w:pPr>
    </w:p>
    <w:p w14:paraId="3B3D1F47" w14:textId="77777777" w:rsidR="00B51886" w:rsidRPr="008B580C" w:rsidRDefault="00B51886" w:rsidP="00B51886">
      <w:pPr>
        <w:spacing w:line="360" w:lineRule="auto"/>
        <w:ind w:firstLine="708"/>
        <w:jc w:val="center"/>
        <w:rPr>
          <w:rFonts w:ascii="Trebuchet MS" w:hAnsi="Trebuchet MS"/>
          <w:b/>
          <w:sz w:val="20"/>
          <w:szCs w:val="20"/>
        </w:rPr>
      </w:pPr>
      <w:r>
        <w:rPr>
          <w:rFonts w:ascii="Trebuchet MS" w:hAnsi="Trebuchet MS" w:cs="Calibri"/>
          <w:b/>
          <w:sz w:val="20"/>
          <w:szCs w:val="20"/>
        </w:rPr>
        <w:t>TRADIMAQ RIO COMÉRCIO E SERVIÇOS LTDA.</w:t>
      </w:r>
    </w:p>
    <w:p w14:paraId="32E5CD12" w14:textId="77777777" w:rsidR="00B51886" w:rsidRPr="008B580C" w:rsidRDefault="00B51886" w:rsidP="00B51886">
      <w:pPr>
        <w:spacing w:line="360" w:lineRule="auto"/>
        <w:ind w:firstLine="708"/>
        <w:jc w:val="center"/>
        <w:rPr>
          <w:rFonts w:ascii="Trebuchet MS" w:hAnsi="Trebuchet MS"/>
          <w:i/>
          <w:w w:val="0"/>
          <w:sz w:val="20"/>
          <w:szCs w:val="20"/>
        </w:rPr>
      </w:pPr>
      <w:r>
        <w:rPr>
          <w:rFonts w:ascii="Trebuchet MS" w:hAnsi="Trebuchet MS"/>
          <w:i/>
          <w:sz w:val="20"/>
          <w:szCs w:val="20"/>
        </w:rPr>
        <w:t>Fiador</w:t>
      </w:r>
    </w:p>
    <w:p w14:paraId="34F9030E" w14:textId="77777777" w:rsidR="00B51886" w:rsidRPr="008B580C" w:rsidRDefault="00B51886" w:rsidP="00B51886">
      <w:pPr>
        <w:autoSpaceDE/>
        <w:autoSpaceDN/>
        <w:adjustRightInd/>
        <w:spacing w:line="360" w:lineRule="auto"/>
        <w:rPr>
          <w:rFonts w:ascii="Trebuchet MS" w:hAnsi="Trebuchet MS"/>
          <w:w w:val="0"/>
          <w:sz w:val="20"/>
          <w:szCs w:val="20"/>
        </w:rPr>
      </w:pPr>
    </w:p>
    <w:p w14:paraId="4FF70FEB" w14:textId="77777777" w:rsidR="00B51886" w:rsidRPr="008B580C" w:rsidRDefault="00B51886" w:rsidP="00B51886">
      <w:pPr>
        <w:widowControl w:val="0"/>
        <w:tabs>
          <w:tab w:val="left" w:pos="8647"/>
        </w:tabs>
        <w:spacing w:line="360" w:lineRule="auto"/>
        <w:rPr>
          <w:rFonts w:ascii="Trebuchet MS" w:hAnsi="Trebuchet MS" w:cs="Arial"/>
          <w:sz w:val="20"/>
          <w:szCs w:val="20"/>
          <w:lang w:eastAsia="en-US"/>
        </w:rPr>
      </w:pPr>
    </w:p>
    <w:p w14:paraId="542A906C" w14:textId="77777777" w:rsidR="00B51886" w:rsidRPr="008B580C" w:rsidRDefault="00B51886" w:rsidP="00B51886">
      <w:pPr>
        <w:widowControl w:val="0"/>
        <w:tabs>
          <w:tab w:val="left" w:pos="8647"/>
        </w:tabs>
        <w:spacing w:line="360" w:lineRule="auto"/>
        <w:rPr>
          <w:rFonts w:ascii="Trebuchet MS" w:hAnsi="Trebuchet MS" w:cs="Arial"/>
          <w:sz w:val="20"/>
          <w:szCs w:val="20"/>
          <w:lang w:eastAsia="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283"/>
        <w:gridCol w:w="4678"/>
      </w:tblGrid>
      <w:tr w:rsidR="00B51886" w:rsidRPr="008B580C" w14:paraId="6C34CA4D" w14:textId="77777777" w:rsidTr="004D5C44">
        <w:tc>
          <w:tcPr>
            <w:tcW w:w="4928" w:type="dxa"/>
            <w:tcBorders>
              <w:top w:val="single" w:sz="4" w:space="0" w:color="auto"/>
            </w:tcBorders>
          </w:tcPr>
          <w:p w14:paraId="7FF36835"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37F1A574"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p w14:paraId="4C6511B5"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p>
        </w:tc>
        <w:tc>
          <w:tcPr>
            <w:tcW w:w="283" w:type="dxa"/>
          </w:tcPr>
          <w:p w14:paraId="5C6519EE" w14:textId="77777777" w:rsidR="00B51886" w:rsidRPr="008B580C" w:rsidRDefault="00B51886" w:rsidP="004D5C44">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2DA09CC0"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05AA2AB3"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tc>
      </w:tr>
    </w:tbl>
    <w:p w14:paraId="4041CB6E" w14:textId="77777777" w:rsidR="00B51886" w:rsidRPr="008B580C" w:rsidRDefault="00B51886" w:rsidP="000C5F96">
      <w:pPr>
        <w:spacing w:line="360" w:lineRule="auto"/>
        <w:jc w:val="both"/>
        <w:rPr>
          <w:rFonts w:ascii="Trebuchet MS" w:hAnsi="Trebuchet MS"/>
          <w:w w:val="0"/>
          <w:sz w:val="20"/>
          <w:szCs w:val="20"/>
        </w:rPr>
      </w:pPr>
    </w:p>
    <w:p w14:paraId="372624B0" w14:textId="77777777" w:rsidR="00D322A8" w:rsidRPr="008B580C" w:rsidRDefault="00D322A8" w:rsidP="00C23619">
      <w:pPr>
        <w:spacing w:line="360" w:lineRule="auto"/>
        <w:jc w:val="both"/>
        <w:outlineLvl w:val="0"/>
        <w:rPr>
          <w:rFonts w:ascii="Trebuchet MS" w:hAnsi="Trebuchet MS" w:cs="Calibri"/>
          <w:b/>
          <w:smallCaps/>
          <w:sz w:val="20"/>
          <w:szCs w:val="20"/>
        </w:rPr>
      </w:pPr>
      <w:r w:rsidRPr="008B580C">
        <w:rPr>
          <w:rFonts w:ascii="Trebuchet MS" w:hAnsi="Trebuchet MS" w:cs="Calibri"/>
          <w:b/>
          <w:smallCaps/>
          <w:sz w:val="20"/>
          <w:szCs w:val="20"/>
        </w:rPr>
        <w:t>Testemunhas:</w:t>
      </w:r>
    </w:p>
    <w:p w14:paraId="4D5A32BA" w14:textId="77777777" w:rsidR="00D322A8" w:rsidRPr="008B580C" w:rsidRDefault="00D322A8" w:rsidP="00C23619">
      <w:pPr>
        <w:spacing w:line="360" w:lineRule="auto"/>
        <w:jc w:val="both"/>
        <w:rPr>
          <w:rFonts w:ascii="Trebuchet MS" w:hAnsi="Trebuchet MS" w:cs="Calibri"/>
          <w:b/>
          <w:sz w:val="20"/>
          <w:szCs w:val="20"/>
        </w:rPr>
      </w:pPr>
    </w:p>
    <w:tbl>
      <w:tblPr>
        <w:tblW w:w="5000" w:type="pct"/>
        <w:tblLook w:val="0000" w:firstRow="0" w:lastRow="0" w:firstColumn="0" w:lastColumn="0" w:noHBand="0" w:noVBand="0"/>
      </w:tblPr>
      <w:tblGrid>
        <w:gridCol w:w="5040"/>
        <w:gridCol w:w="5040"/>
      </w:tblGrid>
      <w:tr w:rsidR="00D322A8" w:rsidRPr="008B580C" w14:paraId="2E1C1F4A" w14:textId="77777777" w:rsidTr="007D5293">
        <w:tc>
          <w:tcPr>
            <w:tcW w:w="2500" w:type="pct"/>
            <w:tcBorders>
              <w:top w:val="nil"/>
              <w:left w:val="nil"/>
              <w:bottom w:val="nil"/>
              <w:right w:val="nil"/>
            </w:tcBorders>
            <w:vAlign w:val="bottom"/>
          </w:tcPr>
          <w:p w14:paraId="1858EBA7"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1.______________________________</w:t>
            </w:r>
          </w:p>
        </w:tc>
        <w:tc>
          <w:tcPr>
            <w:tcW w:w="2500" w:type="pct"/>
            <w:tcBorders>
              <w:top w:val="nil"/>
              <w:left w:val="nil"/>
              <w:bottom w:val="nil"/>
              <w:right w:val="nil"/>
            </w:tcBorders>
            <w:vAlign w:val="bottom"/>
          </w:tcPr>
          <w:p w14:paraId="26553698"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2.______________________________</w:t>
            </w:r>
          </w:p>
        </w:tc>
      </w:tr>
      <w:tr w:rsidR="00D322A8" w:rsidRPr="008B580C" w14:paraId="04F658ED" w14:textId="77777777" w:rsidTr="007D5293">
        <w:tc>
          <w:tcPr>
            <w:tcW w:w="2500" w:type="pct"/>
            <w:tcBorders>
              <w:top w:val="nil"/>
              <w:left w:val="nil"/>
              <w:bottom w:val="nil"/>
              <w:right w:val="nil"/>
            </w:tcBorders>
            <w:vAlign w:val="bottom"/>
          </w:tcPr>
          <w:p w14:paraId="07E92AF5"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RG:</w:t>
            </w:r>
          </w:p>
        </w:tc>
        <w:tc>
          <w:tcPr>
            <w:tcW w:w="2500" w:type="pct"/>
            <w:tcBorders>
              <w:top w:val="nil"/>
              <w:left w:val="nil"/>
              <w:bottom w:val="nil"/>
              <w:right w:val="nil"/>
            </w:tcBorders>
            <w:vAlign w:val="bottom"/>
          </w:tcPr>
          <w:p w14:paraId="1721C103"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RG:</w:t>
            </w:r>
          </w:p>
        </w:tc>
      </w:tr>
      <w:tr w:rsidR="00D322A8" w:rsidRPr="008B580C" w14:paraId="7C3E1F5E" w14:textId="77777777" w:rsidTr="007D5293">
        <w:tc>
          <w:tcPr>
            <w:tcW w:w="2500" w:type="pct"/>
            <w:tcBorders>
              <w:top w:val="nil"/>
              <w:left w:val="nil"/>
              <w:bottom w:val="nil"/>
              <w:right w:val="nil"/>
            </w:tcBorders>
            <w:vAlign w:val="bottom"/>
          </w:tcPr>
          <w:p w14:paraId="79BE1E7D"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CPF:</w:t>
            </w:r>
          </w:p>
        </w:tc>
        <w:tc>
          <w:tcPr>
            <w:tcW w:w="2500" w:type="pct"/>
            <w:tcBorders>
              <w:top w:val="nil"/>
              <w:left w:val="nil"/>
              <w:bottom w:val="nil"/>
              <w:right w:val="nil"/>
            </w:tcBorders>
            <w:vAlign w:val="bottom"/>
          </w:tcPr>
          <w:p w14:paraId="0DA48990"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CPF:</w:t>
            </w:r>
          </w:p>
        </w:tc>
      </w:tr>
    </w:tbl>
    <w:p w14:paraId="764652FB" w14:textId="77777777" w:rsidR="00B457AB" w:rsidRPr="008B580C" w:rsidRDefault="00B457AB" w:rsidP="00C23619">
      <w:pPr>
        <w:tabs>
          <w:tab w:val="left" w:pos="851"/>
        </w:tabs>
        <w:spacing w:line="360" w:lineRule="auto"/>
        <w:rPr>
          <w:rFonts w:ascii="Trebuchet MS" w:hAnsi="Trebuchet MS"/>
          <w:b/>
          <w:color w:val="000000"/>
          <w:sz w:val="20"/>
          <w:szCs w:val="20"/>
          <w:lang w:val="pt-PT"/>
        </w:rPr>
      </w:pPr>
    </w:p>
    <w:p w14:paraId="02EA4E84" w14:textId="77777777" w:rsidR="00916C85" w:rsidRPr="008B580C" w:rsidRDefault="00916C85" w:rsidP="00C23619">
      <w:pPr>
        <w:tabs>
          <w:tab w:val="left" w:pos="851"/>
        </w:tabs>
        <w:spacing w:line="360" w:lineRule="auto"/>
        <w:jc w:val="center"/>
        <w:rPr>
          <w:rFonts w:ascii="Trebuchet MS" w:hAnsi="Trebuchet MS"/>
          <w:b/>
          <w:color w:val="000000"/>
          <w:sz w:val="20"/>
          <w:szCs w:val="20"/>
          <w:lang w:val="pt-PT"/>
        </w:rPr>
      </w:pPr>
    </w:p>
    <w:p w14:paraId="71D2BDA5" w14:textId="77777777" w:rsidR="00916C85" w:rsidRPr="008B580C" w:rsidRDefault="00916C85" w:rsidP="00C23619">
      <w:pPr>
        <w:tabs>
          <w:tab w:val="left" w:pos="851"/>
        </w:tabs>
        <w:spacing w:line="360" w:lineRule="auto"/>
        <w:jc w:val="center"/>
        <w:rPr>
          <w:rFonts w:ascii="Trebuchet MS" w:hAnsi="Trebuchet MS"/>
          <w:b/>
          <w:color w:val="000000"/>
          <w:sz w:val="20"/>
          <w:szCs w:val="20"/>
          <w:lang w:val="pt-PT"/>
        </w:rPr>
        <w:sectPr w:rsidR="00916C85" w:rsidRPr="008B580C" w:rsidSect="0068411D">
          <w:footerReference w:type="default" r:id="rId54"/>
          <w:headerReference w:type="first" r:id="rId55"/>
          <w:footerReference w:type="first" r:id="rId56"/>
          <w:type w:val="continuous"/>
          <w:pgSz w:w="12240" w:h="15840" w:code="1"/>
          <w:pgMar w:top="1440" w:right="1080" w:bottom="1440" w:left="1080" w:header="720" w:footer="720" w:gutter="0"/>
          <w:cols w:space="720"/>
          <w:noEndnote/>
          <w:titlePg/>
          <w:docGrid w:linePitch="326"/>
        </w:sectPr>
      </w:pPr>
    </w:p>
    <w:p w14:paraId="3CC25CC7" w14:textId="77777777" w:rsidR="00015C31" w:rsidRDefault="00B80E0E" w:rsidP="00224432">
      <w:pPr>
        <w:tabs>
          <w:tab w:val="left" w:pos="851"/>
        </w:tabs>
        <w:spacing w:line="360" w:lineRule="auto"/>
        <w:jc w:val="center"/>
        <w:rPr>
          <w:rFonts w:ascii="Trebuchet MS" w:hAnsi="Trebuchet MS"/>
          <w:b/>
          <w:bCs/>
          <w:color w:val="000000"/>
          <w:sz w:val="20"/>
          <w:szCs w:val="20"/>
          <w:lang w:val="pt-PT"/>
        </w:rPr>
      </w:pPr>
      <w:r w:rsidRPr="00A61F06">
        <w:rPr>
          <w:rFonts w:ascii="Trebuchet MS" w:hAnsi="Trebuchet MS"/>
          <w:b/>
          <w:color w:val="000000"/>
          <w:sz w:val="20"/>
          <w:szCs w:val="20"/>
          <w:lang w:val="pt-PT"/>
        </w:rPr>
        <w:lastRenderedPageBreak/>
        <w:t xml:space="preserve">ANEXO I – </w:t>
      </w:r>
      <w:r w:rsidR="00A61F06" w:rsidRPr="000C5F96">
        <w:rPr>
          <w:rFonts w:ascii="Trebuchet MS" w:hAnsi="Trebuchet MS"/>
          <w:b/>
          <w:color w:val="000000"/>
          <w:sz w:val="20"/>
          <w:szCs w:val="20"/>
        </w:rPr>
        <w:t>DESTINAÇÃO DE RECURSOS</w:t>
      </w:r>
      <w:r w:rsidR="00015C31" w:rsidRPr="00A61F06">
        <w:rPr>
          <w:rFonts w:ascii="Trebuchet MS" w:hAnsi="Trebuchet MS"/>
          <w:b/>
          <w:bCs/>
          <w:color w:val="000000"/>
          <w:sz w:val="20"/>
          <w:szCs w:val="20"/>
          <w:lang w:val="pt-PT"/>
        </w:rPr>
        <w:t> </w:t>
      </w:r>
    </w:p>
    <w:p w14:paraId="076E1630" w14:textId="77777777" w:rsidR="006D0E6C" w:rsidRPr="000C5F96" w:rsidRDefault="006D0E6C" w:rsidP="00224432">
      <w:pPr>
        <w:tabs>
          <w:tab w:val="left" w:pos="851"/>
        </w:tabs>
        <w:spacing w:line="360" w:lineRule="auto"/>
        <w:jc w:val="center"/>
        <w:rPr>
          <w:rFonts w:ascii="Trebuchet MS" w:hAnsi="Trebuchet MS"/>
          <w:b/>
          <w:sz w:val="20"/>
          <w:szCs w:val="20"/>
        </w:rPr>
      </w:pPr>
    </w:p>
    <w:p w14:paraId="2555E563" w14:textId="77777777" w:rsidR="006D0E6C" w:rsidRDefault="00AA7406">
      <w:pPr>
        <w:spacing w:line="360" w:lineRule="auto"/>
        <w:jc w:val="center"/>
        <w:rPr>
          <w:rFonts w:ascii="Trebuchet MS" w:hAnsi="Trebuchet MS"/>
          <w:b/>
          <w:bCs/>
          <w:color w:val="000000"/>
          <w:sz w:val="20"/>
          <w:szCs w:val="20"/>
          <w:lang w:val="pt-PT"/>
        </w:rPr>
      </w:pPr>
      <w:r w:rsidRPr="008B580C">
        <w:rPr>
          <w:rFonts w:ascii="Trebuchet MS" w:hAnsi="Trebuchet MS"/>
          <w:b/>
          <w:bCs/>
          <w:color w:val="000000"/>
          <w:sz w:val="20"/>
          <w:szCs w:val="20"/>
          <w:lang w:val="pt-PT"/>
        </w:rPr>
        <w:t>(A)</w:t>
      </w:r>
      <w:r w:rsidR="006D0E6C">
        <w:rPr>
          <w:rFonts w:ascii="Trebuchet MS" w:hAnsi="Trebuchet MS"/>
          <w:b/>
          <w:bCs/>
          <w:color w:val="000000"/>
          <w:sz w:val="20"/>
          <w:szCs w:val="20"/>
          <w:lang w:val="pt-PT"/>
        </w:rPr>
        <w:t xml:space="preserve"> AQUISIÇÃO, CONSTRUÇÃO E/OU REFORMA DE NOVOS IMÓVEIS</w:t>
      </w:r>
    </w:p>
    <w:p w14:paraId="6B4DD869" w14:textId="77777777" w:rsidR="006D0E6C" w:rsidRDefault="006D0E6C">
      <w:pPr>
        <w:spacing w:line="360" w:lineRule="auto"/>
        <w:jc w:val="center"/>
        <w:rPr>
          <w:rFonts w:ascii="Trebuchet MS" w:hAnsi="Trebuchet MS"/>
          <w:b/>
          <w:bCs/>
          <w:color w:val="000000"/>
          <w:sz w:val="20"/>
          <w:szCs w:val="20"/>
          <w:lang w:val="pt-PT"/>
        </w:rPr>
      </w:pPr>
    </w:p>
    <w:tbl>
      <w:tblPr>
        <w:tblW w:w="4562" w:type="pct"/>
        <w:tblLayout w:type="fixed"/>
        <w:tblCellMar>
          <w:left w:w="0" w:type="dxa"/>
          <w:right w:w="0" w:type="dxa"/>
        </w:tblCellMar>
        <w:tblLook w:val="04A0" w:firstRow="1" w:lastRow="0" w:firstColumn="1" w:lastColumn="0" w:noHBand="0" w:noVBand="1"/>
      </w:tblPr>
      <w:tblGrid>
        <w:gridCol w:w="2687"/>
        <w:gridCol w:w="2682"/>
        <w:gridCol w:w="1827"/>
        <w:gridCol w:w="1867"/>
        <w:gridCol w:w="1418"/>
        <w:gridCol w:w="1982"/>
      </w:tblGrid>
      <w:tr w:rsidR="00F63D14" w:rsidRPr="006D0E6C" w14:paraId="4EA40EBB" w14:textId="77777777" w:rsidTr="00A62AFA">
        <w:trPr>
          <w:trHeight w:val="915"/>
        </w:trPr>
        <w:tc>
          <w:tcPr>
            <w:tcW w:w="1078" w:type="pct"/>
            <w:tcBorders>
              <w:top w:val="single" w:sz="8" w:space="0" w:color="auto"/>
              <w:left w:val="single" w:sz="8" w:space="0" w:color="auto"/>
              <w:bottom w:val="nil"/>
              <w:right w:val="single" w:sz="8" w:space="0" w:color="auto"/>
            </w:tcBorders>
            <w:shd w:val="clear" w:color="auto" w:fill="D0CECE"/>
            <w:vAlign w:val="center"/>
          </w:tcPr>
          <w:p w14:paraId="24741EFF" w14:textId="77777777" w:rsidR="00F63D14" w:rsidRDefault="00F63D14" w:rsidP="006D0E6C">
            <w:pPr>
              <w:jc w:val="center"/>
              <w:rPr>
                <w:rFonts w:ascii="Trebuchet MS" w:hAnsi="Trebuchet MS"/>
                <w:b/>
                <w:bCs/>
                <w:color w:val="000000"/>
                <w:sz w:val="20"/>
                <w:szCs w:val="20"/>
              </w:rPr>
            </w:pPr>
            <w:r>
              <w:rPr>
                <w:rFonts w:ascii="Trebuchet MS" w:hAnsi="Trebuchet MS"/>
                <w:b/>
                <w:bCs/>
                <w:color w:val="000000"/>
                <w:sz w:val="20"/>
                <w:szCs w:val="20"/>
              </w:rPr>
              <w:t>Contrato de Locação</w:t>
            </w:r>
          </w:p>
        </w:tc>
        <w:tc>
          <w:tcPr>
            <w:tcW w:w="1076" w:type="pct"/>
            <w:tcBorders>
              <w:top w:val="single" w:sz="8" w:space="0" w:color="auto"/>
              <w:left w:val="single" w:sz="8" w:space="0" w:color="auto"/>
              <w:bottom w:val="nil"/>
              <w:right w:val="single" w:sz="8" w:space="0" w:color="auto"/>
            </w:tcBorders>
            <w:shd w:val="clear" w:color="auto" w:fill="D0CECE"/>
            <w:noWrap/>
            <w:tcMar>
              <w:top w:w="0" w:type="dxa"/>
              <w:left w:w="108" w:type="dxa"/>
              <w:bottom w:w="0" w:type="dxa"/>
              <w:right w:w="108" w:type="dxa"/>
            </w:tcMar>
            <w:vAlign w:val="center"/>
            <w:hideMark/>
          </w:tcPr>
          <w:p w14:paraId="15D5D104" w14:textId="77777777" w:rsidR="00F63D14" w:rsidRPr="000C5F96" w:rsidRDefault="00F63D14" w:rsidP="006D0E6C">
            <w:pPr>
              <w:jc w:val="center"/>
              <w:rPr>
                <w:rFonts w:ascii="Trebuchet MS" w:eastAsiaTheme="minorHAnsi" w:hAnsi="Trebuchet MS" w:cs="Calibri"/>
                <w:b/>
                <w:bCs/>
                <w:color w:val="000000"/>
                <w:sz w:val="20"/>
                <w:szCs w:val="20"/>
              </w:rPr>
            </w:pPr>
            <w:r>
              <w:rPr>
                <w:rFonts w:ascii="Trebuchet MS" w:hAnsi="Trebuchet MS"/>
                <w:b/>
                <w:bCs/>
                <w:color w:val="000000"/>
                <w:sz w:val="20"/>
                <w:szCs w:val="20"/>
              </w:rPr>
              <w:t>Identificação do Imóvel</w:t>
            </w:r>
          </w:p>
        </w:tc>
        <w:tc>
          <w:tcPr>
            <w:tcW w:w="733" w:type="pct"/>
            <w:tcBorders>
              <w:top w:val="single" w:sz="8" w:space="0" w:color="auto"/>
              <w:left w:val="nil"/>
              <w:bottom w:val="nil"/>
              <w:right w:val="single" w:sz="8" w:space="0" w:color="auto"/>
            </w:tcBorders>
            <w:shd w:val="clear" w:color="auto" w:fill="D0CECE"/>
            <w:noWrap/>
            <w:tcMar>
              <w:top w:w="0" w:type="dxa"/>
              <w:left w:w="108" w:type="dxa"/>
              <w:bottom w:w="0" w:type="dxa"/>
              <w:right w:w="108" w:type="dxa"/>
            </w:tcMar>
            <w:vAlign w:val="center"/>
            <w:hideMark/>
          </w:tcPr>
          <w:p w14:paraId="46C038A8" w14:textId="77777777" w:rsidR="00F63D14" w:rsidRPr="000C5F96" w:rsidRDefault="00F63D14" w:rsidP="006D0E6C">
            <w:pPr>
              <w:jc w:val="center"/>
              <w:rPr>
                <w:rFonts w:ascii="Trebuchet MS" w:hAnsi="Trebuchet MS"/>
                <w:b/>
                <w:bCs/>
                <w:color w:val="000000"/>
                <w:sz w:val="20"/>
                <w:szCs w:val="20"/>
              </w:rPr>
            </w:pPr>
            <w:r w:rsidRPr="000C5F96">
              <w:rPr>
                <w:rFonts w:ascii="Trebuchet MS" w:hAnsi="Trebuchet MS"/>
                <w:b/>
                <w:bCs/>
                <w:color w:val="000000"/>
                <w:sz w:val="20"/>
                <w:szCs w:val="20"/>
              </w:rPr>
              <w:t>Matrícula</w:t>
            </w:r>
          </w:p>
        </w:tc>
        <w:tc>
          <w:tcPr>
            <w:tcW w:w="749" w:type="pct"/>
            <w:tcBorders>
              <w:top w:val="single" w:sz="8" w:space="0" w:color="auto"/>
              <w:left w:val="nil"/>
              <w:bottom w:val="nil"/>
              <w:right w:val="single" w:sz="4" w:space="0" w:color="auto"/>
            </w:tcBorders>
            <w:shd w:val="clear" w:color="auto" w:fill="D0CECE"/>
            <w:vAlign w:val="center"/>
          </w:tcPr>
          <w:p w14:paraId="574A5355" w14:textId="77777777" w:rsidR="00F63D14" w:rsidRPr="000C5F96" w:rsidRDefault="00F63D14" w:rsidP="00CC6B29">
            <w:pPr>
              <w:jc w:val="center"/>
              <w:rPr>
                <w:rFonts w:ascii="Trebuchet MS" w:hAnsi="Trebuchet MS"/>
                <w:b/>
                <w:bCs/>
                <w:color w:val="000000"/>
                <w:sz w:val="20"/>
                <w:szCs w:val="20"/>
              </w:rPr>
            </w:pPr>
            <w:r>
              <w:rPr>
                <w:rFonts w:ascii="Trebuchet MS" w:hAnsi="Trebuchet MS"/>
                <w:b/>
                <w:bCs/>
                <w:color w:val="000000"/>
                <w:sz w:val="20"/>
                <w:szCs w:val="20"/>
              </w:rPr>
              <w:t>Valor do Aluguel e Data de Vencimento do Contrato de Locação</w:t>
            </w:r>
          </w:p>
        </w:tc>
        <w:tc>
          <w:tcPr>
            <w:tcW w:w="569" w:type="pct"/>
            <w:tcBorders>
              <w:top w:val="single" w:sz="8" w:space="0" w:color="auto"/>
              <w:left w:val="single" w:sz="4" w:space="0" w:color="auto"/>
              <w:bottom w:val="nil"/>
              <w:right w:val="single" w:sz="8" w:space="0" w:color="auto"/>
            </w:tcBorders>
            <w:shd w:val="clear" w:color="auto" w:fill="D0CECE"/>
            <w:tcMar>
              <w:top w:w="0" w:type="dxa"/>
              <w:left w:w="108" w:type="dxa"/>
              <w:bottom w:w="0" w:type="dxa"/>
              <w:right w:w="108" w:type="dxa"/>
            </w:tcMar>
            <w:vAlign w:val="center"/>
            <w:hideMark/>
          </w:tcPr>
          <w:p w14:paraId="596BB699" w14:textId="77777777" w:rsidR="00F63D14" w:rsidRPr="000C5F96" w:rsidRDefault="00F63D14" w:rsidP="00EE0309">
            <w:pPr>
              <w:jc w:val="center"/>
              <w:rPr>
                <w:rFonts w:ascii="Trebuchet MS" w:hAnsi="Trebuchet MS"/>
                <w:b/>
                <w:bCs/>
                <w:color w:val="000000"/>
                <w:sz w:val="20"/>
                <w:szCs w:val="20"/>
              </w:rPr>
            </w:pPr>
            <w:r w:rsidRPr="000C5F96">
              <w:rPr>
                <w:rFonts w:ascii="Trebuchet MS" w:hAnsi="Trebuchet MS"/>
                <w:b/>
                <w:bCs/>
                <w:color w:val="000000"/>
                <w:sz w:val="20"/>
                <w:szCs w:val="20"/>
              </w:rPr>
              <w:t>Percentual dos recursos das Debêntures a ser aplicado</w:t>
            </w:r>
          </w:p>
        </w:tc>
        <w:tc>
          <w:tcPr>
            <w:tcW w:w="795" w:type="pct"/>
            <w:tcBorders>
              <w:top w:val="single" w:sz="8" w:space="0" w:color="auto"/>
              <w:left w:val="nil"/>
              <w:bottom w:val="nil"/>
              <w:right w:val="single" w:sz="8" w:space="0" w:color="auto"/>
            </w:tcBorders>
            <w:shd w:val="clear" w:color="auto" w:fill="D0CECE"/>
            <w:noWrap/>
            <w:tcMar>
              <w:top w:w="0" w:type="dxa"/>
              <w:left w:w="108" w:type="dxa"/>
              <w:bottom w:w="0" w:type="dxa"/>
              <w:right w:w="108" w:type="dxa"/>
            </w:tcMar>
            <w:vAlign w:val="center"/>
            <w:hideMark/>
          </w:tcPr>
          <w:p w14:paraId="1448F9CE" w14:textId="77777777" w:rsidR="00F63D14" w:rsidRPr="000C5F96" w:rsidRDefault="00F63D14" w:rsidP="006D0E6C">
            <w:pPr>
              <w:jc w:val="center"/>
              <w:rPr>
                <w:rFonts w:ascii="Trebuchet MS" w:hAnsi="Trebuchet MS"/>
                <w:b/>
                <w:bCs/>
                <w:color w:val="000000"/>
                <w:sz w:val="20"/>
                <w:szCs w:val="20"/>
              </w:rPr>
            </w:pPr>
            <w:r w:rsidRPr="000C5F96">
              <w:rPr>
                <w:rFonts w:ascii="Trebuchet MS" w:hAnsi="Trebuchet MS"/>
                <w:b/>
                <w:bCs/>
                <w:color w:val="000000"/>
                <w:sz w:val="20"/>
                <w:szCs w:val="20"/>
              </w:rPr>
              <w:t>Gastos Totais a Incorrer (R$)</w:t>
            </w:r>
          </w:p>
        </w:tc>
      </w:tr>
      <w:tr w:rsidR="00F63D14" w:rsidRPr="000C5F96" w14:paraId="5E62259C" w14:textId="77777777" w:rsidTr="00A62AFA">
        <w:trPr>
          <w:trHeight w:val="210"/>
        </w:trPr>
        <w:tc>
          <w:tcPr>
            <w:tcW w:w="1078" w:type="pct"/>
            <w:tcBorders>
              <w:top w:val="single" w:sz="8" w:space="0" w:color="auto"/>
              <w:left w:val="single" w:sz="8" w:space="0" w:color="auto"/>
              <w:bottom w:val="single" w:sz="8" w:space="0" w:color="auto"/>
              <w:right w:val="single" w:sz="8" w:space="0" w:color="auto"/>
            </w:tcBorders>
            <w:vAlign w:val="center"/>
          </w:tcPr>
          <w:p w14:paraId="06D5ECEF" w14:textId="77777777" w:rsidR="00F63D14" w:rsidRDefault="00F63D14" w:rsidP="00EE0309">
            <w:pPr>
              <w:jc w:val="center"/>
              <w:rPr>
                <w:rFonts w:ascii="Trebuchet MS" w:hAnsi="Trebuchet MS" w:cstheme="minorHAnsi"/>
                <w:sz w:val="20"/>
                <w:szCs w:val="20"/>
              </w:rPr>
            </w:pPr>
            <w:r>
              <w:rPr>
                <w:rFonts w:ascii="Trebuchet MS" w:eastAsia="Arial Unicode MS" w:hAnsi="Trebuchet MS" w:cstheme="minorHAnsi"/>
                <w:sz w:val="20"/>
                <w:szCs w:val="20"/>
                <w:lang w:bidi="th-TH"/>
              </w:rPr>
              <w:t xml:space="preserve">“Contrato de Locação de Imóvel para Fins Não Residenciais”, celebrado </w:t>
            </w:r>
            <w:r w:rsidRPr="00456D5B">
              <w:rPr>
                <w:rFonts w:ascii="Trebuchet MS" w:eastAsia="Arial Unicode MS" w:hAnsi="Trebuchet MS" w:cstheme="minorHAnsi"/>
                <w:sz w:val="20"/>
                <w:szCs w:val="20"/>
                <w:lang w:bidi="th-TH"/>
              </w:rPr>
              <w:t xml:space="preserve">entre a Emissora e a Tradimaq Rio em </w:t>
            </w:r>
            <w:r w:rsidRPr="006E131D">
              <w:rPr>
                <w:rFonts w:ascii="Trebuchet MS" w:eastAsia="Arial Unicode MS" w:hAnsi="Trebuchet MS" w:cstheme="minorHAnsi"/>
                <w:sz w:val="20"/>
                <w:szCs w:val="20"/>
                <w:lang w:bidi="th-TH"/>
              </w:rPr>
              <w:t xml:space="preserve">02 de janeiro de 2022, referente ao imóvel localizado na </w:t>
            </w:r>
            <w:r w:rsidRPr="00F95337">
              <w:rPr>
                <w:rFonts w:ascii="Trebuchet MS" w:hAnsi="Trebuchet MS" w:cstheme="minorHAnsi"/>
                <w:sz w:val="20"/>
                <w:szCs w:val="20"/>
              </w:rPr>
              <w:t>Rua Humberto Demoro, n.º 333, bairro Inconfidentes, na cidade de Contagem, Estado de Minas Gerais CEP 32260-000</w:t>
            </w:r>
            <w:r>
              <w:rPr>
                <w:rFonts w:ascii="Trebuchet MS" w:hAnsi="Trebuchet MS" w:cstheme="minorHAnsi"/>
                <w:sz w:val="20"/>
                <w:szCs w:val="20"/>
              </w:rPr>
              <w:t>, objeto da matrícula nº 96.961 do cartório de registro de imóveis da comarca de Contagem, Estado de Minas Gerais.</w:t>
            </w:r>
          </w:p>
          <w:p w14:paraId="57EF4DDC" w14:textId="77777777" w:rsidR="00F63D14" w:rsidRPr="00725877" w:rsidRDefault="00F63D14" w:rsidP="00EE0309">
            <w:pPr>
              <w:jc w:val="center"/>
              <w:rPr>
                <w:rFonts w:ascii="Trebuchet MS" w:hAnsi="Trebuchet MS" w:cstheme="minorHAnsi"/>
                <w:sz w:val="20"/>
                <w:szCs w:val="20"/>
              </w:rPr>
            </w:pPr>
          </w:p>
        </w:tc>
        <w:tc>
          <w:tcPr>
            <w:tcW w:w="1076"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28AE43D" w14:textId="77777777" w:rsidR="00F63D14" w:rsidRPr="000C5F96" w:rsidRDefault="00F63D14" w:rsidP="006D0E6C">
            <w:pPr>
              <w:jc w:val="center"/>
              <w:rPr>
                <w:rFonts w:ascii="Trebuchet MS" w:hAnsi="Trebuchet MS" w:cs="Arial"/>
                <w:b/>
                <w:bCs/>
                <w:i/>
                <w:iCs/>
                <w:color w:val="000000"/>
                <w:sz w:val="20"/>
                <w:szCs w:val="20"/>
              </w:rPr>
            </w:pPr>
            <w:r w:rsidRPr="00725877">
              <w:rPr>
                <w:rFonts w:ascii="Trebuchet MS" w:hAnsi="Trebuchet MS" w:cstheme="minorHAnsi"/>
                <w:sz w:val="20"/>
                <w:szCs w:val="20"/>
              </w:rPr>
              <w:t>Rua Humberto Demoro, n.º 333, bairro Inconfidentes, na cidade de Contagem, Estado de Minas Gerais CEP 32260-000</w:t>
            </w:r>
          </w:p>
        </w:tc>
        <w:tc>
          <w:tcPr>
            <w:tcW w:w="733"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562C08A" w14:textId="77777777" w:rsidR="00F63D14" w:rsidRPr="000C5F96" w:rsidRDefault="00F63D14" w:rsidP="006D0E6C">
            <w:pPr>
              <w:jc w:val="center"/>
              <w:rPr>
                <w:rFonts w:ascii="Trebuchet MS" w:hAnsi="Trebuchet MS" w:cs="Arial"/>
                <w:color w:val="000000"/>
                <w:sz w:val="20"/>
                <w:szCs w:val="20"/>
              </w:rPr>
            </w:pPr>
            <w:r>
              <w:rPr>
                <w:rFonts w:ascii="Trebuchet MS" w:hAnsi="Trebuchet MS" w:cs="Arial"/>
                <w:b/>
                <w:bCs/>
                <w:i/>
                <w:iCs/>
                <w:color w:val="000000"/>
                <w:sz w:val="20"/>
                <w:szCs w:val="20"/>
              </w:rPr>
              <w:t>96.961 do Cartório de Registro de Imóveis da Comarca de Contagem, Estado de Minas Gerais</w:t>
            </w:r>
          </w:p>
        </w:tc>
        <w:tc>
          <w:tcPr>
            <w:tcW w:w="749" w:type="pct"/>
            <w:tcBorders>
              <w:top w:val="single" w:sz="8" w:space="0" w:color="auto"/>
              <w:left w:val="nil"/>
              <w:bottom w:val="single" w:sz="8" w:space="0" w:color="auto"/>
              <w:right w:val="single" w:sz="4" w:space="0" w:color="auto"/>
            </w:tcBorders>
            <w:vAlign w:val="center"/>
          </w:tcPr>
          <w:p w14:paraId="73A10C38" w14:textId="224F765A" w:rsidR="00F63D14" w:rsidRDefault="003D784D" w:rsidP="006D0E6C">
            <w:pPr>
              <w:jc w:val="center"/>
              <w:rPr>
                <w:rFonts w:ascii="Trebuchet MS" w:hAnsi="Trebuchet MS" w:cs="Arial"/>
                <w:b/>
                <w:bCs/>
                <w:i/>
                <w:iCs/>
                <w:color w:val="000000"/>
                <w:sz w:val="20"/>
                <w:szCs w:val="20"/>
              </w:rPr>
            </w:pPr>
            <w:r>
              <w:rPr>
                <w:rFonts w:ascii="Trebuchet MS" w:hAnsi="Trebuchet MS" w:cs="Arial"/>
                <w:b/>
                <w:bCs/>
                <w:i/>
                <w:iCs/>
                <w:color w:val="000000"/>
                <w:sz w:val="20"/>
                <w:szCs w:val="20"/>
              </w:rPr>
              <w:t>R$70.000,00</w:t>
            </w:r>
          </w:p>
          <w:p w14:paraId="3E41F852" w14:textId="77777777" w:rsidR="003D784D" w:rsidRDefault="003D784D" w:rsidP="006D0E6C">
            <w:pPr>
              <w:jc w:val="center"/>
              <w:rPr>
                <w:rFonts w:ascii="Trebuchet MS" w:hAnsi="Trebuchet MS" w:cs="Arial"/>
                <w:b/>
                <w:bCs/>
                <w:i/>
                <w:iCs/>
                <w:color w:val="000000"/>
                <w:sz w:val="20"/>
                <w:szCs w:val="20"/>
              </w:rPr>
            </w:pPr>
          </w:p>
          <w:p w14:paraId="688159CD" w14:textId="07FAF9BB" w:rsidR="003D784D" w:rsidRPr="000C5F96" w:rsidRDefault="003D784D" w:rsidP="006D0E6C">
            <w:pPr>
              <w:jc w:val="center"/>
              <w:rPr>
                <w:rFonts w:ascii="Trebuchet MS" w:hAnsi="Trebuchet MS" w:cs="Arial"/>
                <w:b/>
                <w:bCs/>
                <w:i/>
                <w:iCs/>
                <w:color w:val="000000"/>
                <w:sz w:val="20"/>
                <w:szCs w:val="20"/>
              </w:rPr>
            </w:pPr>
            <w:r>
              <w:rPr>
                <w:rFonts w:ascii="Trebuchet MS" w:hAnsi="Trebuchet MS" w:cs="Arial"/>
                <w:b/>
                <w:bCs/>
                <w:i/>
                <w:iCs/>
                <w:color w:val="000000"/>
                <w:sz w:val="20"/>
                <w:szCs w:val="20"/>
              </w:rPr>
              <w:t>01 de janeiro de 20</w:t>
            </w:r>
            <w:r w:rsidR="00422603">
              <w:rPr>
                <w:rFonts w:ascii="Trebuchet MS" w:hAnsi="Trebuchet MS" w:cs="Arial"/>
                <w:b/>
                <w:bCs/>
                <w:i/>
                <w:iCs/>
                <w:color w:val="000000"/>
                <w:sz w:val="20"/>
                <w:szCs w:val="20"/>
              </w:rPr>
              <w:t>30</w:t>
            </w:r>
          </w:p>
        </w:tc>
        <w:tc>
          <w:tcPr>
            <w:tcW w:w="569" w:type="pct"/>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center"/>
            <w:hideMark/>
          </w:tcPr>
          <w:p w14:paraId="455F0E6D" w14:textId="608FFBFA" w:rsidR="00F63D14" w:rsidRPr="000C5F96" w:rsidRDefault="000D2AF0" w:rsidP="006D0E6C">
            <w:pPr>
              <w:jc w:val="center"/>
              <w:rPr>
                <w:rFonts w:ascii="Trebuchet MS" w:hAnsi="Trebuchet MS" w:cs="Arial"/>
                <w:b/>
                <w:bCs/>
                <w:i/>
                <w:iCs/>
                <w:color w:val="000000"/>
                <w:sz w:val="20"/>
                <w:szCs w:val="20"/>
              </w:rPr>
            </w:pPr>
            <w:r>
              <w:rPr>
                <w:rFonts w:ascii="Trebuchet MS" w:hAnsi="Trebuchet MS" w:cs="Arial"/>
                <w:b/>
                <w:bCs/>
                <w:i/>
                <w:iCs/>
                <w:color w:val="000000"/>
                <w:sz w:val="20"/>
                <w:szCs w:val="20"/>
              </w:rPr>
              <w:t>20%</w:t>
            </w:r>
          </w:p>
        </w:tc>
        <w:tc>
          <w:tcPr>
            <w:tcW w:w="795"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AB93639" w14:textId="4DC8FD41" w:rsidR="00F63D14" w:rsidRPr="000C5F96" w:rsidRDefault="00EB6DA7" w:rsidP="006D0E6C">
            <w:pPr>
              <w:jc w:val="center"/>
              <w:rPr>
                <w:rFonts w:ascii="Trebuchet MS" w:hAnsi="Trebuchet MS" w:cs="Arial"/>
                <w:b/>
                <w:bCs/>
                <w:i/>
                <w:iCs/>
                <w:color w:val="000000"/>
                <w:sz w:val="20"/>
                <w:szCs w:val="20"/>
              </w:rPr>
            </w:pPr>
            <w:r w:rsidRPr="00EB6DA7">
              <w:rPr>
                <w:rFonts w:ascii="Trebuchet MS" w:hAnsi="Trebuchet MS" w:cs="Arial"/>
                <w:b/>
                <w:bCs/>
                <w:i/>
                <w:iCs/>
                <w:color w:val="000000"/>
                <w:sz w:val="20"/>
                <w:szCs w:val="20"/>
              </w:rPr>
              <w:t xml:space="preserve">6.211.833,01 </w:t>
            </w:r>
          </w:p>
        </w:tc>
      </w:tr>
      <w:tr w:rsidR="00F63D14" w:rsidRPr="000C5F96" w14:paraId="480F6E24" w14:textId="77777777" w:rsidTr="00A62AFA">
        <w:trPr>
          <w:trHeight w:val="210"/>
        </w:trPr>
        <w:tc>
          <w:tcPr>
            <w:tcW w:w="1078" w:type="pct"/>
            <w:tcBorders>
              <w:top w:val="single" w:sz="8" w:space="0" w:color="auto"/>
              <w:left w:val="single" w:sz="8" w:space="0" w:color="auto"/>
              <w:bottom w:val="single" w:sz="8" w:space="0" w:color="auto"/>
              <w:right w:val="single" w:sz="8" w:space="0" w:color="auto"/>
            </w:tcBorders>
            <w:vAlign w:val="center"/>
          </w:tcPr>
          <w:p w14:paraId="7649CA01" w14:textId="77777777" w:rsidR="00F63D14" w:rsidRPr="00725877" w:rsidRDefault="00F63D14" w:rsidP="00902E80">
            <w:pPr>
              <w:jc w:val="center"/>
              <w:rPr>
                <w:rFonts w:ascii="Trebuchet MS" w:hAnsi="Trebuchet MS" w:cstheme="minorHAnsi"/>
                <w:sz w:val="20"/>
                <w:szCs w:val="20"/>
              </w:rPr>
            </w:pPr>
            <w:r w:rsidRPr="006E131D">
              <w:rPr>
                <w:rFonts w:ascii="Trebuchet MS" w:eastAsia="Arial Unicode MS" w:hAnsi="Trebuchet MS" w:cstheme="minorHAnsi"/>
                <w:sz w:val="20"/>
                <w:szCs w:val="20"/>
                <w:lang w:bidi="th-TH"/>
              </w:rPr>
              <w:t xml:space="preserve">“Contrato de Locação de Imóvel para Fins Não Residenciais”, celebrado entre a Emissora e a Tradimaq Rio em 02 de janeiro de 2022, referente ao imóvel localizado na </w:t>
            </w:r>
            <w:r w:rsidRPr="00F95337">
              <w:rPr>
                <w:rFonts w:ascii="Trebuchet MS" w:hAnsi="Trebuchet MS" w:cstheme="minorHAnsi"/>
                <w:sz w:val="20"/>
                <w:szCs w:val="20"/>
              </w:rPr>
              <w:t xml:space="preserve">Rua Professor Pedro Coelho, n.º 122 – A, Bairro Inconfidentes, Cidade de Contagem, Estado </w:t>
            </w:r>
            <w:r w:rsidRPr="00F95337">
              <w:rPr>
                <w:rFonts w:ascii="Trebuchet MS" w:hAnsi="Trebuchet MS" w:cstheme="minorHAnsi"/>
                <w:sz w:val="20"/>
                <w:szCs w:val="20"/>
              </w:rPr>
              <w:lastRenderedPageBreak/>
              <w:t>de Minas Gerais, CEP 32260-190</w:t>
            </w:r>
            <w:r>
              <w:rPr>
                <w:rFonts w:ascii="Trebuchet MS" w:hAnsi="Trebuchet MS" w:cstheme="minorHAnsi"/>
                <w:sz w:val="20"/>
                <w:szCs w:val="20"/>
              </w:rPr>
              <w:t>, objeto da matrícula nº 32.704 do cartório de registro de imóveis da comarca de Contagem, Estado de Minas Gerais.</w:t>
            </w:r>
          </w:p>
        </w:tc>
        <w:tc>
          <w:tcPr>
            <w:tcW w:w="1076"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7D77DA1" w14:textId="77777777" w:rsidR="00F63D14" w:rsidRPr="00725877" w:rsidRDefault="00F63D14" w:rsidP="00902E80">
            <w:pPr>
              <w:jc w:val="center"/>
              <w:rPr>
                <w:rFonts w:ascii="Trebuchet MS" w:hAnsi="Trebuchet MS" w:cstheme="minorHAnsi"/>
                <w:sz w:val="20"/>
                <w:szCs w:val="20"/>
              </w:rPr>
            </w:pPr>
            <w:r w:rsidRPr="00725877">
              <w:rPr>
                <w:rFonts w:ascii="Trebuchet MS" w:hAnsi="Trebuchet MS" w:cstheme="minorHAnsi"/>
                <w:sz w:val="20"/>
                <w:szCs w:val="20"/>
              </w:rPr>
              <w:lastRenderedPageBreak/>
              <w:t>Rua Professor Pedro Coelho, n.º 122 – A, Bairro Inconfidentes, Cidade de Contagem, Estado de Minas Gerais, CEP 32260-190</w:t>
            </w:r>
          </w:p>
        </w:tc>
        <w:tc>
          <w:tcPr>
            <w:tcW w:w="733"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70FB474D" w14:textId="77777777" w:rsidR="00F63D14" w:rsidRPr="000C5F96" w:rsidRDefault="00F63D14" w:rsidP="00902E80">
            <w:pPr>
              <w:jc w:val="center"/>
              <w:rPr>
                <w:rFonts w:ascii="Trebuchet MS" w:hAnsi="Trebuchet MS" w:cs="Arial"/>
                <w:b/>
                <w:bCs/>
                <w:i/>
                <w:iCs/>
                <w:color w:val="000000"/>
                <w:sz w:val="20"/>
                <w:szCs w:val="20"/>
              </w:rPr>
            </w:pPr>
            <w:r>
              <w:rPr>
                <w:rFonts w:ascii="Trebuchet MS" w:hAnsi="Trebuchet MS" w:cs="Arial"/>
                <w:b/>
                <w:bCs/>
                <w:i/>
                <w:iCs/>
                <w:color w:val="000000"/>
                <w:sz w:val="20"/>
                <w:szCs w:val="20"/>
              </w:rPr>
              <w:t>32.704 do Cartório de Registro de Imóveis da Comarca de Contagem, Estado de Minas Gerais</w:t>
            </w:r>
          </w:p>
        </w:tc>
        <w:tc>
          <w:tcPr>
            <w:tcW w:w="749" w:type="pct"/>
            <w:tcBorders>
              <w:top w:val="single" w:sz="8" w:space="0" w:color="auto"/>
              <w:left w:val="nil"/>
              <w:bottom w:val="single" w:sz="8" w:space="0" w:color="auto"/>
              <w:right w:val="single" w:sz="4" w:space="0" w:color="auto"/>
            </w:tcBorders>
            <w:vAlign w:val="center"/>
          </w:tcPr>
          <w:p w14:paraId="1D139793" w14:textId="40CCB955" w:rsidR="003D784D" w:rsidRDefault="003D784D" w:rsidP="003D784D">
            <w:pPr>
              <w:jc w:val="center"/>
              <w:rPr>
                <w:rFonts w:ascii="Trebuchet MS" w:hAnsi="Trebuchet MS" w:cs="Arial"/>
                <w:b/>
                <w:bCs/>
                <w:i/>
                <w:iCs/>
                <w:color w:val="000000"/>
                <w:sz w:val="20"/>
                <w:szCs w:val="20"/>
              </w:rPr>
            </w:pPr>
            <w:r>
              <w:rPr>
                <w:rFonts w:ascii="Trebuchet MS" w:hAnsi="Trebuchet MS" w:cs="Arial"/>
                <w:b/>
                <w:bCs/>
                <w:i/>
                <w:iCs/>
                <w:color w:val="000000"/>
                <w:sz w:val="20"/>
                <w:szCs w:val="20"/>
              </w:rPr>
              <w:t>R$260.000,00</w:t>
            </w:r>
          </w:p>
          <w:p w14:paraId="13AAAA7D" w14:textId="77777777" w:rsidR="003D784D" w:rsidRDefault="003D784D" w:rsidP="003D784D">
            <w:pPr>
              <w:jc w:val="center"/>
              <w:rPr>
                <w:rFonts w:ascii="Trebuchet MS" w:hAnsi="Trebuchet MS" w:cs="Arial"/>
                <w:b/>
                <w:bCs/>
                <w:i/>
                <w:iCs/>
                <w:color w:val="000000"/>
                <w:sz w:val="20"/>
                <w:szCs w:val="20"/>
              </w:rPr>
            </w:pPr>
          </w:p>
          <w:p w14:paraId="72EB4F8D" w14:textId="09661D5B" w:rsidR="00F63D14" w:rsidRPr="000C5F96" w:rsidRDefault="003D784D" w:rsidP="003D784D">
            <w:pPr>
              <w:jc w:val="center"/>
              <w:rPr>
                <w:rFonts w:ascii="Trebuchet MS" w:hAnsi="Trebuchet MS" w:cs="Arial"/>
                <w:b/>
                <w:bCs/>
                <w:i/>
                <w:iCs/>
                <w:color w:val="000000"/>
                <w:sz w:val="20"/>
                <w:szCs w:val="20"/>
              </w:rPr>
            </w:pPr>
            <w:r>
              <w:rPr>
                <w:rFonts w:ascii="Trebuchet MS" w:hAnsi="Trebuchet MS" w:cs="Arial"/>
                <w:b/>
                <w:bCs/>
                <w:i/>
                <w:iCs/>
                <w:color w:val="000000"/>
                <w:sz w:val="20"/>
                <w:szCs w:val="20"/>
              </w:rPr>
              <w:t>01 de janeiro de 20</w:t>
            </w:r>
            <w:r w:rsidR="00422603">
              <w:rPr>
                <w:rFonts w:ascii="Trebuchet MS" w:hAnsi="Trebuchet MS" w:cs="Arial"/>
                <w:b/>
                <w:bCs/>
                <w:i/>
                <w:iCs/>
                <w:color w:val="000000"/>
                <w:sz w:val="20"/>
                <w:szCs w:val="20"/>
              </w:rPr>
              <w:t>30</w:t>
            </w:r>
          </w:p>
        </w:tc>
        <w:tc>
          <w:tcPr>
            <w:tcW w:w="569" w:type="pct"/>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center"/>
          </w:tcPr>
          <w:p w14:paraId="4857DAB8" w14:textId="6668DE58" w:rsidR="00F63D14" w:rsidRPr="000C5F96" w:rsidRDefault="000D2AF0" w:rsidP="00902E80">
            <w:pPr>
              <w:jc w:val="center"/>
              <w:rPr>
                <w:rFonts w:ascii="Trebuchet MS" w:hAnsi="Trebuchet MS" w:cs="Arial"/>
                <w:b/>
                <w:bCs/>
                <w:i/>
                <w:iCs/>
                <w:color w:val="000000"/>
                <w:sz w:val="20"/>
                <w:szCs w:val="20"/>
              </w:rPr>
            </w:pPr>
            <w:r>
              <w:rPr>
                <w:rFonts w:ascii="Trebuchet MS" w:hAnsi="Trebuchet MS" w:cs="Arial"/>
                <w:b/>
                <w:bCs/>
                <w:i/>
                <w:iCs/>
                <w:color w:val="000000"/>
                <w:sz w:val="20"/>
                <w:szCs w:val="20"/>
              </w:rPr>
              <w:t>80%</w:t>
            </w:r>
          </w:p>
        </w:tc>
        <w:tc>
          <w:tcPr>
            <w:tcW w:w="795"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0628A49C" w14:textId="77777777" w:rsidR="00EB6DA7" w:rsidRPr="00A62AFA" w:rsidRDefault="00EB6DA7" w:rsidP="00A62AFA">
            <w:pPr>
              <w:jc w:val="center"/>
              <w:rPr>
                <w:rFonts w:ascii="Trebuchet MS" w:hAnsi="Trebuchet MS" w:cs="Arial"/>
                <w:b/>
                <w:bCs/>
                <w:i/>
                <w:iCs/>
                <w:color w:val="000000"/>
                <w:sz w:val="20"/>
                <w:szCs w:val="20"/>
              </w:rPr>
            </w:pPr>
            <w:r>
              <w:rPr>
                <w:rFonts w:ascii="Calibri" w:hAnsi="Calibri" w:cs="Calibri"/>
                <w:b/>
                <w:bCs/>
                <w:color w:val="000000"/>
                <w:sz w:val="22"/>
                <w:szCs w:val="22"/>
              </w:rPr>
              <w:t xml:space="preserve">                                               </w:t>
            </w:r>
            <w:r w:rsidRPr="00A62AFA">
              <w:rPr>
                <w:rFonts w:ascii="Trebuchet MS" w:hAnsi="Trebuchet MS" w:cs="Arial"/>
                <w:b/>
                <w:bCs/>
                <w:i/>
                <w:iCs/>
                <w:color w:val="000000"/>
                <w:sz w:val="20"/>
                <w:szCs w:val="20"/>
              </w:rPr>
              <w:t xml:space="preserve">23.072.522,62 </w:t>
            </w:r>
          </w:p>
          <w:p w14:paraId="6D6EA07B" w14:textId="145F65E4" w:rsidR="00F63D14" w:rsidRPr="000C5F96" w:rsidRDefault="00F63D14" w:rsidP="00902E80">
            <w:pPr>
              <w:jc w:val="center"/>
              <w:rPr>
                <w:rFonts w:ascii="Trebuchet MS" w:hAnsi="Trebuchet MS" w:cs="Arial"/>
                <w:b/>
                <w:bCs/>
                <w:i/>
                <w:iCs/>
                <w:color w:val="000000"/>
                <w:sz w:val="20"/>
                <w:szCs w:val="20"/>
              </w:rPr>
            </w:pPr>
          </w:p>
        </w:tc>
      </w:tr>
    </w:tbl>
    <w:p w14:paraId="130144CE" w14:textId="77777777" w:rsidR="00CF3CEE" w:rsidRDefault="00CF3CEE" w:rsidP="000C5F96">
      <w:pPr>
        <w:tabs>
          <w:tab w:val="left" w:pos="851"/>
        </w:tabs>
        <w:spacing w:line="360" w:lineRule="auto"/>
        <w:jc w:val="center"/>
        <w:rPr>
          <w:rFonts w:ascii="Trebuchet MS" w:hAnsi="Trebuchet MS"/>
          <w:b/>
          <w:bCs/>
          <w:color w:val="000000"/>
          <w:sz w:val="20"/>
          <w:szCs w:val="20"/>
          <w:lang w:val="pt-PT"/>
        </w:rPr>
      </w:pPr>
    </w:p>
    <w:p w14:paraId="32B951A1" w14:textId="77777777" w:rsidR="00912513" w:rsidRDefault="00912513" w:rsidP="000C5F96">
      <w:pPr>
        <w:tabs>
          <w:tab w:val="left" w:pos="851"/>
        </w:tabs>
        <w:spacing w:line="360" w:lineRule="auto"/>
        <w:jc w:val="center"/>
        <w:rPr>
          <w:rFonts w:ascii="Trebuchet MS" w:hAnsi="Trebuchet MS"/>
          <w:b/>
          <w:color w:val="000000"/>
          <w:sz w:val="20"/>
          <w:szCs w:val="20"/>
        </w:rPr>
      </w:pPr>
    </w:p>
    <w:p w14:paraId="0A7D4936" w14:textId="77777777" w:rsidR="006D0E6C" w:rsidRPr="000C5F96" w:rsidRDefault="004275CA" w:rsidP="000C5F96">
      <w:pPr>
        <w:tabs>
          <w:tab w:val="left" w:pos="851"/>
        </w:tabs>
        <w:spacing w:line="360" w:lineRule="auto"/>
        <w:jc w:val="center"/>
        <w:rPr>
          <w:rFonts w:ascii="Trebuchet MS" w:hAnsi="Trebuchet MS"/>
          <w:b/>
          <w:color w:val="000000"/>
          <w:sz w:val="20"/>
          <w:szCs w:val="20"/>
        </w:rPr>
      </w:pPr>
      <w:r w:rsidRPr="000C5F96">
        <w:rPr>
          <w:rFonts w:ascii="Trebuchet MS" w:hAnsi="Trebuchet MS"/>
          <w:b/>
          <w:color w:val="000000"/>
          <w:sz w:val="20"/>
          <w:szCs w:val="20"/>
        </w:rPr>
        <w:t xml:space="preserve"> </w:t>
      </w:r>
      <w:r w:rsidR="006D0E6C" w:rsidRPr="000C5F96">
        <w:rPr>
          <w:rFonts w:ascii="Trebuchet MS" w:hAnsi="Trebuchet MS"/>
          <w:b/>
          <w:color w:val="000000"/>
          <w:sz w:val="20"/>
          <w:szCs w:val="20"/>
        </w:rPr>
        <w:t>(B) REEMBOLSO</w:t>
      </w:r>
    </w:p>
    <w:p w14:paraId="0D4628D6" w14:textId="77777777" w:rsidR="00015C31" w:rsidRPr="008B580C" w:rsidRDefault="00015C31" w:rsidP="00C23619">
      <w:pPr>
        <w:tabs>
          <w:tab w:val="left" w:pos="851"/>
        </w:tabs>
        <w:spacing w:line="360" w:lineRule="auto"/>
        <w:jc w:val="center"/>
        <w:rPr>
          <w:rFonts w:ascii="Trebuchet MS" w:hAnsi="Trebuchet MS"/>
          <w:b/>
          <w:color w:val="000000"/>
          <w:sz w:val="20"/>
          <w:szCs w:val="20"/>
          <w:lang w:val="pt-PT"/>
        </w:rPr>
      </w:pPr>
    </w:p>
    <w:tbl>
      <w:tblPr>
        <w:tblW w:w="5000" w:type="pct"/>
        <w:tblCellMar>
          <w:left w:w="70" w:type="dxa"/>
          <w:right w:w="70" w:type="dxa"/>
        </w:tblCellMar>
        <w:tblLook w:val="04A0" w:firstRow="1" w:lastRow="0" w:firstColumn="1" w:lastColumn="0" w:noHBand="0" w:noVBand="1"/>
      </w:tblPr>
      <w:tblGrid>
        <w:gridCol w:w="9279"/>
        <w:gridCol w:w="1421"/>
        <w:gridCol w:w="2970"/>
        <w:tblGridChange w:id="69">
          <w:tblGrid>
            <w:gridCol w:w="9279"/>
            <w:gridCol w:w="1421"/>
            <w:gridCol w:w="2970"/>
          </w:tblGrid>
        </w:tblGridChange>
      </w:tblGrid>
      <w:tr w:rsidR="008601AF" w:rsidRPr="008601AF" w14:paraId="52BFC83B" w14:textId="77777777" w:rsidTr="008601AF">
        <w:trPr>
          <w:trHeight w:val="1275"/>
        </w:trPr>
        <w:tc>
          <w:tcPr>
            <w:tcW w:w="5000"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A446EF"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Imóvel: Matrícula 32.704 do Cartório de Registro de Imóveis da Comarca de Contagem – MG</w:t>
            </w:r>
          </w:p>
          <w:p w14:paraId="4E41F0CD"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Endereço : Rua Sete, n º 54, Inconfidentes - Contagem - Cep : 32260010 - Minas Gerais</w:t>
            </w:r>
          </w:p>
        </w:tc>
      </w:tr>
      <w:tr w:rsidR="008601AF" w:rsidRPr="008601AF" w14:paraId="53B2983C" w14:textId="77777777" w:rsidTr="008601AF">
        <w:trPr>
          <w:trHeight w:val="1275"/>
        </w:trPr>
        <w:tc>
          <w:tcPr>
            <w:tcW w:w="25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715E85"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DESCRIÇÃO DA DESPESA</w:t>
            </w:r>
          </w:p>
        </w:tc>
        <w:tc>
          <w:tcPr>
            <w:tcW w:w="924"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43DB0C"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DATA DE PAGAMENTO</w:t>
            </w:r>
          </w:p>
        </w:tc>
        <w:tc>
          <w:tcPr>
            <w:tcW w:w="149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037472F"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VALOR DO REEMBOLSO</w:t>
            </w:r>
          </w:p>
        </w:tc>
      </w:tr>
      <w:tr w:rsidR="008601AF" w:rsidRPr="008601AF" w14:paraId="0DB33A23" w14:textId="77777777" w:rsidTr="00627AA0">
        <w:tblPrEx>
          <w:tblW w:w="5000" w:type="pct"/>
          <w:tblCellMar>
            <w:left w:w="70" w:type="dxa"/>
            <w:right w:w="70" w:type="dxa"/>
          </w:tblCellMar>
          <w:tblPrExChange w:id="70" w:author="Philippe Hollanda - Oliveira Trust" w:date="2022-07-19T10:08:00Z">
            <w:tblPrEx>
              <w:tblW w:w="5000" w:type="pct"/>
              <w:tblCellMar>
                <w:left w:w="70" w:type="dxa"/>
                <w:right w:w="70" w:type="dxa"/>
              </w:tblCellMar>
            </w:tblPrEx>
          </w:tblPrExChange>
        </w:tblPrEx>
        <w:trPr>
          <w:trHeight w:val="1785"/>
          <w:trPrChange w:id="7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871E8D" w14:textId="77E979E8" w:rsidR="008601AF" w:rsidRPr="008601AF" w:rsidRDefault="008601AF" w:rsidP="003C2C2A">
            <w:pPr>
              <w:jc w:val="center"/>
              <w:rPr>
                <w:rFonts w:ascii="Trebuchet MS" w:hAnsi="Trebuchet MS" w:cs="Arial"/>
                <w:color w:val="000000"/>
                <w:sz w:val="20"/>
                <w:szCs w:val="20"/>
                <w:lang w:bidi="th-TH"/>
              </w:rPr>
            </w:pPr>
            <w:del w:id="7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ABB827" w14:textId="05751669" w:rsidR="008601AF" w:rsidRPr="008601AF" w:rsidRDefault="008601AF" w:rsidP="003C2C2A">
            <w:pPr>
              <w:jc w:val="center"/>
              <w:rPr>
                <w:rFonts w:ascii="Trebuchet MS" w:hAnsi="Trebuchet MS" w:cs="Arial"/>
                <w:color w:val="000000"/>
                <w:sz w:val="20"/>
                <w:szCs w:val="20"/>
                <w:lang w:bidi="th-TH"/>
              </w:rPr>
            </w:pPr>
            <w:del w:id="75"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C47B18" w14:textId="1036129F" w:rsidR="008601AF" w:rsidRPr="008601AF" w:rsidRDefault="008601AF" w:rsidP="003C2C2A">
            <w:pPr>
              <w:jc w:val="center"/>
              <w:rPr>
                <w:rFonts w:ascii="Trebuchet MS" w:hAnsi="Trebuchet MS" w:cs="Arial"/>
                <w:color w:val="000000"/>
                <w:sz w:val="20"/>
                <w:szCs w:val="20"/>
                <w:lang w:bidi="th-TH"/>
              </w:rPr>
            </w:pPr>
            <w:del w:id="77" w:author="Philippe Hollanda - Oliveira Trust" w:date="2022-07-19T10:08:00Z">
              <w:r w:rsidRPr="008601AF" w:rsidDel="00627AA0">
                <w:rPr>
                  <w:rFonts w:ascii="Trebuchet MS" w:hAnsi="Trebuchet MS" w:cs="Arial"/>
                  <w:color w:val="000000"/>
                  <w:sz w:val="20"/>
                  <w:szCs w:val="20"/>
                  <w:lang w:bidi="th-TH"/>
                </w:rPr>
                <w:delText>R$ 3.762,00</w:delText>
              </w:r>
            </w:del>
          </w:p>
        </w:tc>
      </w:tr>
      <w:tr w:rsidR="008601AF" w:rsidRPr="008601AF" w14:paraId="44D37EC1" w14:textId="77777777" w:rsidTr="00627AA0">
        <w:tblPrEx>
          <w:tblW w:w="5000" w:type="pct"/>
          <w:tblCellMar>
            <w:left w:w="70" w:type="dxa"/>
            <w:right w:w="70" w:type="dxa"/>
          </w:tblCellMar>
          <w:tblPrExChange w:id="78" w:author="Philippe Hollanda - Oliveira Trust" w:date="2022-07-19T10:08:00Z">
            <w:tblPrEx>
              <w:tblW w:w="5000" w:type="pct"/>
              <w:tblCellMar>
                <w:left w:w="70" w:type="dxa"/>
                <w:right w:w="70" w:type="dxa"/>
              </w:tblCellMar>
            </w:tblPrEx>
          </w:tblPrExChange>
        </w:tblPrEx>
        <w:trPr>
          <w:trHeight w:val="1785"/>
          <w:trPrChange w:id="79"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80"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CA1247" w14:textId="7656B8B3" w:rsidR="008601AF" w:rsidRPr="008601AF" w:rsidRDefault="008601AF" w:rsidP="003C2C2A">
            <w:pPr>
              <w:jc w:val="center"/>
              <w:rPr>
                <w:rFonts w:ascii="Trebuchet MS" w:hAnsi="Trebuchet MS" w:cs="Arial"/>
                <w:color w:val="000000"/>
                <w:sz w:val="20"/>
                <w:szCs w:val="20"/>
                <w:lang w:bidi="th-TH"/>
              </w:rPr>
            </w:pPr>
            <w:del w:id="8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2C0528" w14:textId="5BC6D7EE" w:rsidR="008601AF" w:rsidRPr="008601AF" w:rsidRDefault="008601AF" w:rsidP="003C2C2A">
            <w:pPr>
              <w:jc w:val="center"/>
              <w:rPr>
                <w:rFonts w:ascii="Trebuchet MS" w:hAnsi="Trebuchet MS" w:cs="Arial"/>
                <w:color w:val="000000"/>
                <w:sz w:val="20"/>
                <w:szCs w:val="20"/>
                <w:lang w:bidi="th-TH"/>
              </w:rPr>
            </w:pPr>
            <w:del w:id="83" w:author="Philippe Hollanda - Oliveira Trust" w:date="2022-07-19T10:08:00Z">
              <w:r w:rsidRPr="008601AF" w:rsidDel="00627AA0">
                <w:rPr>
                  <w:rFonts w:ascii="Trebuchet MS" w:hAnsi="Trebuchet MS" w:cs="Arial"/>
                  <w:color w:val="000000"/>
                  <w:sz w:val="20"/>
                  <w:szCs w:val="20"/>
                  <w:lang w:bidi="th-TH"/>
                </w:rPr>
                <w:delText>08/02/2021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CEC7CB" w14:textId="52F6A939" w:rsidR="008601AF" w:rsidRPr="008601AF" w:rsidRDefault="008601AF" w:rsidP="003C2C2A">
            <w:pPr>
              <w:jc w:val="center"/>
              <w:rPr>
                <w:rFonts w:ascii="Trebuchet MS" w:hAnsi="Trebuchet MS" w:cs="Arial"/>
                <w:color w:val="000000"/>
                <w:sz w:val="20"/>
                <w:szCs w:val="20"/>
                <w:lang w:bidi="th-TH"/>
              </w:rPr>
            </w:pPr>
            <w:del w:id="85" w:author="Philippe Hollanda - Oliveira Trust" w:date="2022-07-19T10:08:00Z">
              <w:r w:rsidRPr="008601AF" w:rsidDel="00627AA0">
                <w:rPr>
                  <w:rFonts w:ascii="Trebuchet MS" w:hAnsi="Trebuchet MS" w:cs="Arial"/>
                  <w:color w:val="000000"/>
                  <w:sz w:val="20"/>
                  <w:szCs w:val="20"/>
                  <w:lang w:bidi="th-TH"/>
                </w:rPr>
                <w:delText>R$ 4.195,49</w:delText>
              </w:r>
            </w:del>
          </w:p>
        </w:tc>
      </w:tr>
      <w:tr w:rsidR="008601AF" w:rsidRPr="008601AF" w14:paraId="347184CE" w14:textId="77777777" w:rsidTr="00627AA0">
        <w:tblPrEx>
          <w:tblW w:w="5000" w:type="pct"/>
          <w:tblCellMar>
            <w:left w:w="70" w:type="dxa"/>
            <w:right w:w="70" w:type="dxa"/>
          </w:tblCellMar>
          <w:tblPrExChange w:id="86" w:author="Philippe Hollanda - Oliveira Trust" w:date="2022-07-19T10:08:00Z">
            <w:tblPrEx>
              <w:tblW w:w="5000" w:type="pct"/>
              <w:tblCellMar>
                <w:left w:w="70" w:type="dxa"/>
                <w:right w:w="70" w:type="dxa"/>
              </w:tblCellMar>
            </w:tblPrEx>
          </w:tblPrExChange>
        </w:tblPrEx>
        <w:trPr>
          <w:trHeight w:val="1785"/>
          <w:trPrChange w:id="8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0B27AF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235EAB" w14:textId="1624B258" w:rsidR="008601AF" w:rsidRPr="008601AF" w:rsidRDefault="008601AF" w:rsidP="003C2C2A">
            <w:pPr>
              <w:jc w:val="center"/>
              <w:rPr>
                <w:rFonts w:ascii="Trebuchet MS" w:hAnsi="Trebuchet MS" w:cs="Arial"/>
                <w:color w:val="000000"/>
                <w:sz w:val="20"/>
                <w:szCs w:val="20"/>
                <w:lang w:bidi="th-TH"/>
              </w:rPr>
            </w:pPr>
            <w:del w:id="90"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F3AE46" w14:textId="77F892CD" w:rsidR="008601AF" w:rsidRPr="008601AF" w:rsidRDefault="008601AF" w:rsidP="003C2C2A">
            <w:pPr>
              <w:jc w:val="center"/>
              <w:rPr>
                <w:rFonts w:ascii="Trebuchet MS" w:hAnsi="Trebuchet MS" w:cs="Arial"/>
                <w:color w:val="000000"/>
                <w:sz w:val="20"/>
                <w:szCs w:val="20"/>
                <w:lang w:bidi="th-TH"/>
              </w:rPr>
            </w:pPr>
            <w:del w:id="92" w:author="Philippe Hollanda - Oliveira Trust" w:date="2022-07-19T10:08:00Z">
              <w:r w:rsidRPr="008601AF" w:rsidDel="00627AA0">
                <w:rPr>
                  <w:rFonts w:ascii="Trebuchet MS" w:hAnsi="Trebuchet MS" w:cs="Arial"/>
                  <w:color w:val="000000"/>
                  <w:sz w:val="20"/>
                  <w:szCs w:val="20"/>
                  <w:lang w:bidi="th-TH"/>
                </w:rPr>
                <w:delText>R$ 4.195,48</w:delText>
              </w:r>
            </w:del>
          </w:p>
        </w:tc>
      </w:tr>
      <w:tr w:rsidR="008601AF" w:rsidRPr="008601AF" w14:paraId="77006D55" w14:textId="77777777" w:rsidTr="00627AA0">
        <w:tblPrEx>
          <w:tblW w:w="5000" w:type="pct"/>
          <w:tblCellMar>
            <w:left w:w="70" w:type="dxa"/>
            <w:right w:w="70" w:type="dxa"/>
          </w:tblCellMar>
          <w:tblPrExChange w:id="93" w:author="Philippe Hollanda - Oliveira Trust" w:date="2022-07-19T10:08:00Z">
            <w:tblPrEx>
              <w:tblW w:w="5000" w:type="pct"/>
              <w:tblCellMar>
                <w:left w:w="70" w:type="dxa"/>
                <w:right w:w="70" w:type="dxa"/>
              </w:tblCellMar>
            </w:tblPrEx>
          </w:tblPrExChange>
        </w:tblPrEx>
        <w:trPr>
          <w:trHeight w:val="1785"/>
          <w:trPrChange w:id="9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9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200905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9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AEAB67" w14:textId="148AD36A" w:rsidR="008601AF" w:rsidRPr="008601AF" w:rsidRDefault="008601AF" w:rsidP="003C2C2A">
            <w:pPr>
              <w:jc w:val="center"/>
              <w:rPr>
                <w:rFonts w:ascii="Trebuchet MS" w:hAnsi="Trebuchet MS" w:cs="Arial"/>
                <w:color w:val="000000"/>
                <w:sz w:val="20"/>
                <w:szCs w:val="20"/>
                <w:lang w:bidi="th-TH"/>
              </w:rPr>
            </w:pPr>
            <w:del w:id="97" w:author="Philippe Hollanda - Oliveira Trust" w:date="2022-07-19T10:08:00Z">
              <w:r w:rsidRPr="008601AF" w:rsidDel="00627AA0">
                <w:rPr>
                  <w:rFonts w:ascii="Trebuchet MS" w:hAnsi="Trebuchet MS" w:cs="Arial"/>
                  <w:color w:val="000000"/>
                  <w:sz w:val="20"/>
                  <w:szCs w:val="20"/>
                  <w:lang w:bidi="th-TH"/>
                </w:rPr>
                <w:delText>09/03/2021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F27F0A" w14:textId="18DA94CA" w:rsidR="008601AF" w:rsidRPr="008601AF" w:rsidRDefault="008601AF" w:rsidP="003C2C2A">
            <w:pPr>
              <w:jc w:val="center"/>
              <w:rPr>
                <w:rFonts w:ascii="Trebuchet MS" w:hAnsi="Trebuchet MS" w:cs="Arial"/>
                <w:color w:val="000000"/>
                <w:sz w:val="20"/>
                <w:szCs w:val="20"/>
                <w:lang w:bidi="th-TH"/>
              </w:rPr>
            </w:pPr>
            <w:del w:id="99" w:author="Philippe Hollanda - Oliveira Trust" w:date="2022-07-19T10:08:00Z">
              <w:r w:rsidRPr="008601AF" w:rsidDel="00627AA0">
                <w:rPr>
                  <w:rFonts w:ascii="Trebuchet MS" w:hAnsi="Trebuchet MS" w:cs="Arial"/>
                  <w:color w:val="000000"/>
                  <w:sz w:val="20"/>
                  <w:szCs w:val="20"/>
                  <w:lang w:bidi="th-TH"/>
                </w:rPr>
                <w:delText>R$ 4.195,48</w:delText>
              </w:r>
            </w:del>
          </w:p>
        </w:tc>
      </w:tr>
      <w:tr w:rsidR="008601AF" w:rsidRPr="008601AF" w14:paraId="6284ABF2" w14:textId="77777777" w:rsidTr="00627AA0">
        <w:tblPrEx>
          <w:tblW w:w="5000" w:type="pct"/>
          <w:tblCellMar>
            <w:left w:w="70" w:type="dxa"/>
            <w:right w:w="70" w:type="dxa"/>
          </w:tblCellMar>
          <w:tblPrExChange w:id="100" w:author="Philippe Hollanda - Oliveira Trust" w:date="2022-07-19T10:08:00Z">
            <w:tblPrEx>
              <w:tblW w:w="5000" w:type="pct"/>
              <w:tblCellMar>
                <w:left w:w="70" w:type="dxa"/>
                <w:right w:w="70" w:type="dxa"/>
              </w:tblCellMar>
            </w:tblPrEx>
          </w:tblPrExChange>
        </w:tblPrEx>
        <w:trPr>
          <w:trHeight w:val="1785"/>
          <w:trPrChange w:id="10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0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6F59C0" w14:textId="7A7D18ED" w:rsidR="008601AF" w:rsidRPr="008601AF" w:rsidRDefault="008601AF" w:rsidP="003C2C2A">
            <w:pPr>
              <w:jc w:val="center"/>
              <w:rPr>
                <w:rFonts w:ascii="Trebuchet MS" w:hAnsi="Trebuchet MS" w:cs="Arial"/>
                <w:color w:val="000000"/>
                <w:sz w:val="20"/>
                <w:szCs w:val="20"/>
                <w:lang w:bidi="th-TH"/>
              </w:rPr>
            </w:pPr>
            <w:del w:id="10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D30EF6" w14:textId="411FC2B3" w:rsidR="008601AF" w:rsidRPr="008601AF" w:rsidRDefault="008601AF" w:rsidP="003C2C2A">
            <w:pPr>
              <w:jc w:val="center"/>
              <w:rPr>
                <w:rFonts w:ascii="Trebuchet MS" w:hAnsi="Trebuchet MS" w:cs="Arial"/>
                <w:color w:val="000000"/>
                <w:sz w:val="20"/>
                <w:szCs w:val="20"/>
                <w:lang w:bidi="th-TH"/>
              </w:rPr>
            </w:pPr>
            <w:del w:id="105" w:author="Philippe Hollanda - Oliveira Trust" w:date="2022-07-19T10:08:00Z">
              <w:r w:rsidRPr="008601AF" w:rsidDel="00627AA0">
                <w:rPr>
                  <w:rFonts w:ascii="Trebuchet MS" w:hAnsi="Trebuchet MS" w:cs="Arial"/>
                  <w:color w:val="000000"/>
                  <w:sz w:val="20"/>
                  <w:szCs w:val="20"/>
                  <w:lang w:bidi="th-TH"/>
                </w:rPr>
                <w:delText>08/02/2021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F1E901" w14:textId="2CDD4EAB" w:rsidR="008601AF" w:rsidRPr="008601AF" w:rsidRDefault="008601AF" w:rsidP="003C2C2A">
            <w:pPr>
              <w:jc w:val="center"/>
              <w:rPr>
                <w:rFonts w:ascii="Trebuchet MS" w:hAnsi="Trebuchet MS" w:cs="Arial"/>
                <w:color w:val="000000"/>
                <w:sz w:val="20"/>
                <w:szCs w:val="20"/>
                <w:lang w:bidi="th-TH"/>
              </w:rPr>
            </w:pPr>
            <w:del w:id="107" w:author="Philippe Hollanda - Oliveira Trust" w:date="2022-07-19T10:08:00Z">
              <w:r w:rsidRPr="008601AF" w:rsidDel="00627AA0">
                <w:rPr>
                  <w:rFonts w:ascii="Trebuchet MS" w:hAnsi="Trebuchet MS" w:cs="Arial"/>
                  <w:color w:val="000000"/>
                  <w:sz w:val="20"/>
                  <w:szCs w:val="20"/>
                  <w:lang w:bidi="th-TH"/>
                </w:rPr>
                <w:delText>R$ 7.574,96</w:delText>
              </w:r>
            </w:del>
          </w:p>
        </w:tc>
      </w:tr>
      <w:tr w:rsidR="008601AF" w:rsidRPr="008601AF" w14:paraId="6222D15C" w14:textId="77777777" w:rsidTr="00627AA0">
        <w:tblPrEx>
          <w:tblW w:w="5000" w:type="pct"/>
          <w:tblCellMar>
            <w:left w:w="70" w:type="dxa"/>
            <w:right w:w="70" w:type="dxa"/>
          </w:tblCellMar>
          <w:tblPrExChange w:id="108" w:author="Philippe Hollanda - Oliveira Trust" w:date="2022-07-19T10:08:00Z">
            <w:tblPrEx>
              <w:tblW w:w="5000" w:type="pct"/>
              <w:tblCellMar>
                <w:left w:w="70" w:type="dxa"/>
                <w:right w:w="70" w:type="dxa"/>
              </w:tblCellMar>
            </w:tblPrEx>
          </w:tblPrExChange>
        </w:tblPrEx>
        <w:trPr>
          <w:trHeight w:val="1785"/>
          <w:trPrChange w:id="10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6C541E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7EE0DD" w14:textId="1E430784" w:rsidR="008601AF" w:rsidRPr="008601AF" w:rsidRDefault="008601AF" w:rsidP="003C2C2A">
            <w:pPr>
              <w:jc w:val="center"/>
              <w:rPr>
                <w:rFonts w:ascii="Trebuchet MS" w:hAnsi="Trebuchet MS" w:cs="Arial"/>
                <w:color w:val="000000"/>
                <w:sz w:val="20"/>
                <w:szCs w:val="20"/>
                <w:lang w:bidi="th-TH"/>
              </w:rPr>
            </w:pPr>
            <w:del w:id="112"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8547DE" w14:textId="2C323C60" w:rsidR="008601AF" w:rsidRPr="008601AF" w:rsidRDefault="008601AF" w:rsidP="003C2C2A">
            <w:pPr>
              <w:jc w:val="center"/>
              <w:rPr>
                <w:rFonts w:ascii="Trebuchet MS" w:hAnsi="Trebuchet MS" w:cs="Arial"/>
                <w:color w:val="000000"/>
                <w:sz w:val="20"/>
                <w:szCs w:val="20"/>
                <w:lang w:bidi="th-TH"/>
              </w:rPr>
            </w:pPr>
            <w:del w:id="114" w:author="Philippe Hollanda - Oliveira Trust" w:date="2022-07-19T10:08:00Z">
              <w:r w:rsidRPr="008601AF" w:rsidDel="00627AA0">
                <w:rPr>
                  <w:rFonts w:ascii="Trebuchet MS" w:hAnsi="Trebuchet MS" w:cs="Arial"/>
                  <w:color w:val="000000"/>
                  <w:sz w:val="20"/>
                  <w:szCs w:val="20"/>
                  <w:lang w:bidi="th-TH"/>
                </w:rPr>
                <w:delText>R$ 7.574,97</w:delText>
              </w:r>
            </w:del>
          </w:p>
        </w:tc>
      </w:tr>
      <w:tr w:rsidR="008601AF" w:rsidRPr="008601AF" w14:paraId="1A9A33CE" w14:textId="77777777" w:rsidTr="00627AA0">
        <w:tblPrEx>
          <w:tblW w:w="5000" w:type="pct"/>
          <w:tblCellMar>
            <w:left w:w="70" w:type="dxa"/>
            <w:right w:w="70" w:type="dxa"/>
          </w:tblCellMar>
          <w:tblPrExChange w:id="115" w:author="Philippe Hollanda - Oliveira Trust" w:date="2022-07-19T10:08:00Z">
            <w:tblPrEx>
              <w:tblW w:w="5000" w:type="pct"/>
              <w:tblCellMar>
                <w:left w:w="70" w:type="dxa"/>
                <w:right w:w="70" w:type="dxa"/>
              </w:tblCellMar>
            </w:tblPrEx>
          </w:tblPrExChange>
        </w:tblPrEx>
        <w:trPr>
          <w:trHeight w:val="1785"/>
          <w:trPrChange w:id="11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CC69BB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50F83A" w14:textId="4507E14F" w:rsidR="008601AF" w:rsidRPr="008601AF" w:rsidRDefault="008601AF" w:rsidP="003C2C2A">
            <w:pPr>
              <w:jc w:val="center"/>
              <w:rPr>
                <w:rFonts w:ascii="Trebuchet MS" w:hAnsi="Trebuchet MS" w:cs="Arial"/>
                <w:color w:val="000000"/>
                <w:sz w:val="20"/>
                <w:szCs w:val="20"/>
                <w:lang w:bidi="th-TH"/>
              </w:rPr>
            </w:pPr>
            <w:del w:id="119" w:author="Philippe Hollanda - Oliveira Trust" w:date="2022-07-19T10:08:00Z">
              <w:r w:rsidRPr="008601AF" w:rsidDel="00627AA0">
                <w:rPr>
                  <w:rFonts w:ascii="Trebuchet MS" w:hAnsi="Trebuchet MS" w:cs="Arial"/>
                  <w:color w:val="000000"/>
                  <w:sz w:val="20"/>
                  <w:szCs w:val="20"/>
                  <w:lang w:bidi="th-TH"/>
                </w:rPr>
                <w:delText>09/03/2021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4F91D4" w14:textId="0C84283A" w:rsidR="008601AF" w:rsidRPr="008601AF" w:rsidRDefault="008601AF" w:rsidP="003C2C2A">
            <w:pPr>
              <w:jc w:val="center"/>
              <w:rPr>
                <w:rFonts w:ascii="Trebuchet MS" w:hAnsi="Trebuchet MS" w:cs="Arial"/>
                <w:color w:val="000000"/>
                <w:sz w:val="20"/>
                <w:szCs w:val="20"/>
                <w:lang w:bidi="th-TH"/>
              </w:rPr>
            </w:pPr>
            <w:del w:id="121" w:author="Philippe Hollanda - Oliveira Trust" w:date="2022-07-19T10:08:00Z">
              <w:r w:rsidRPr="008601AF" w:rsidDel="00627AA0">
                <w:rPr>
                  <w:rFonts w:ascii="Trebuchet MS" w:hAnsi="Trebuchet MS" w:cs="Arial"/>
                  <w:color w:val="000000"/>
                  <w:sz w:val="20"/>
                  <w:szCs w:val="20"/>
                  <w:lang w:bidi="th-TH"/>
                </w:rPr>
                <w:delText>R$ 7.574,97</w:delText>
              </w:r>
            </w:del>
          </w:p>
        </w:tc>
      </w:tr>
      <w:tr w:rsidR="008601AF" w:rsidRPr="008601AF" w14:paraId="0E034C0C" w14:textId="77777777" w:rsidTr="00627AA0">
        <w:tblPrEx>
          <w:tblW w:w="5000" w:type="pct"/>
          <w:tblCellMar>
            <w:left w:w="70" w:type="dxa"/>
            <w:right w:w="70" w:type="dxa"/>
          </w:tblCellMar>
          <w:tblPrExChange w:id="122" w:author="Philippe Hollanda - Oliveira Trust" w:date="2022-07-19T10:08:00Z">
            <w:tblPrEx>
              <w:tblW w:w="5000" w:type="pct"/>
              <w:tblCellMar>
                <w:left w:w="70" w:type="dxa"/>
                <w:right w:w="70" w:type="dxa"/>
              </w:tblCellMar>
            </w:tblPrEx>
          </w:tblPrExChange>
        </w:tblPrEx>
        <w:trPr>
          <w:trHeight w:val="1785"/>
          <w:trPrChange w:id="12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C22BBF" w14:textId="413A8FCC" w:rsidR="008601AF" w:rsidRPr="008601AF" w:rsidRDefault="008601AF" w:rsidP="003C2C2A">
            <w:pPr>
              <w:jc w:val="center"/>
              <w:rPr>
                <w:rFonts w:ascii="Trebuchet MS" w:hAnsi="Trebuchet MS" w:cs="Arial"/>
                <w:color w:val="000000"/>
                <w:sz w:val="20"/>
                <w:szCs w:val="20"/>
                <w:lang w:bidi="th-TH"/>
              </w:rPr>
            </w:pPr>
            <w:del w:id="125"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1503EC" w14:textId="78CF3BEB" w:rsidR="008601AF" w:rsidRPr="008601AF" w:rsidRDefault="008601AF" w:rsidP="003C2C2A">
            <w:pPr>
              <w:jc w:val="center"/>
              <w:rPr>
                <w:rFonts w:ascii="Trebuchet MS" w:hAnsi="Trebuchet MS" w:cs="Arial"/>
                <w:color w:val="000000"/>
                <w:sz w:val="20"/>
                <w:szCs w:val="20"/>
                <w:lang w:bidi="th-TH"/>
              </w:rPr>
            </w:pPr>
            <w:del w:id="127" w:author="Philippe Hollanda - Oliveira Trust" w:date="2022-07-19T10:08:00Z">
              <w:r w:rsidRPr="008601AF" w:rsidDel="00627AA0">
                <w:rPr>
                  <w:rFonts w:ascii="Trebuchet MS" w:hAnsi="Trebuchet MS" w:cs="Arial"/>
                  <w:color w:val="000000"/>
                  <w:sz w:val="20"/>
                  <w:szCs w:val="20"/>
                  <w:lang w:bidi="th-TH"/>
                </w:rPr>
                <w:delText>08/02/2021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443DCB" w14:textId="7DE29731" w:rsidR="008601AF" w:rsidRPr="008601AF" w:rsidRDefault="008601AF" w:rsidP="003C2C2A">
            <w:pPr>
              <w:jc w:val="center"/>
              <w:rPr>
                <w:rFonts w:ascii="Trebuchet MS" w:hAnsi="Trebuchet MS" w:cs="Arial"/>
                <w:color w:val="000000"/>
                <w:sz w:val="20"/>
                <w:szCs w:val="20"/>
                <w:lang w:bidi="th-TH"/>
              </w:rPr>
            </w:pPr>
            <w:del w:id="129" w:author="Philippe Hollanda - Oliveira Trust" w:date="2022-07-19T10:08:00Z">
              <w:r w:rsidRPr="008601AF" w:rsidDel="00627AA0">
                <w:rPr>
                  <w:rFonts w:ascii="Trebuchet MS" w:hAnsi="Trebuchet MS" w:cs="Arial"/>
                  <w:color w:val="000000"/>
                  <w:sz w:val="20"/>
                  <w:szCs w:val="20"/>
                  <w:lang w:bidi="th-TH"/>
                </w:rPr>
                <w:delText>R$ 6.541,46</w:delText>
              </w:r>
            </w:del>
          </w:p>
        </w:tc>
      </w:tr>
      <w:tr w:rsidR="008601AF" w:rsidRPr="008601AF" w14:paraId="30BC1C0E" w14:textId="77777777" w:rsidTr="00627AA0">
        <w:tblPrEx>
          <w:tblW w:w="5000" w:type="pct"/>
          <w:tblCellMar>
            <w:left w:w="70" w:type="dxa"/>
            <w:right w:w="70" w:type="dxa"/>
          </w:tblCellMar>
          <w:tblPrExChange w:id="130" w:author="Philippe Hollanda - Oliveira Trust" w:date="2022-07-19T10:08:00Z">
            <w:tblPrEx>
              <w:tblW w:w="5000" w:type="pct"/>
              <w:tblCellMar>
                <w:left w:w="70" w:type="dxa"/>
                <w:right w:w="70" w:type="dxa"/>
              </w:tblCellMar>
            </w:tblPrEx>
          </w:tblPrExChange>
        </w:tblPrEx>
        <w:trPr>
          <w:trHeight w:val="1785"/>
          <w:trPrChange w:id="13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F891DC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486F0D" w14:textId="0CEDFE68" w:rsidR="008601AF" w:rsidRPr="008601AF" w:rsidRDefault="008601AF" w:rsidP="003C2C2A">
            <w:pPr>
              <w:jc w:val="center"/>
              <w:rPr>
                <w:rFonts w:ascii="Trebuchet MS" w:hAnsi="Trebuchet MS" w:cs="Arial"/>
                <w:color w:val="000000"/>
                <w:sz w:val="20"/>
                <w:szCs w:val="20"/>
                <w:lang w:bidi="th-TH"/>
              </w:rPr>
            </w:pPr>
            <w:del w:id="134"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D9270F" w14:textId="7EAB4E76" w:rsidR="008601AF" w:rsidRPr="008601AF" w:rsidRDefault="008601AF" w:rsidP="003C2C2A">
            <w:pPr>
              <w:jc w:val="center"/>
              <w:rPr>
                <w:rFonts w:ascii="Trebuchet MS" w:hAnsi="Trebuchet MS" w:cs="Arial"/>
                <w:color w:val="000000"/>
                <w:sz w:val="20"/>
                <w:szCs w:val="20"/>
                <w:lang w:bidi="th-TH"/>
              </w:rPr>
            </w:pPr>
            <w:del w:id="136" w:author="Philippe Hollanda - Oliveira Trust" w:date="2022-07-19T10:08:00Z">
              <w:r w:rsidRPr="008601AF" w:rsidDel="00627AA0">
                <w:rPr>
                  <w:rFonts w:ascii="Trebuchet MS" w:hAnsi="Trebuchet MS" w:cs="Arial"/>
                  <w:color w:val="000000"/>
                  <w:sz w:val="20"/>
                  <w:szCs w:val="20"/>
                  <w:lang w:bidi="th-TH"/>
                </w:rPr>
                <w:delText>R$ 6.541,47</w:delText>
              </w:r>
            </w:del>
          </w:p>
        </w:tc>
      </w:tr>
      <w:tr w:rsidR="008601AF" w:rsidRPr="008601AF" w14:paraId="605E0FF6" w14:textId="77777777" w:rsidTr="00627AA0">
        <w:tblPrEx>
          <w:tblW w:w="5000" w:type="pct"/>
          <w:tblCellMar>
            <w:left w:w="70" w:type="dxa"/>
            <w:right w:w="70" w:type="dxa"/>
          </w:tblCellMar>
          <w:tblPrExChange w:id="137" w:author="Philippe Hollanda - Oliveira Trust" w:date="2022-07-19T10:08:00Z">
            <w:tblPrEx>
              <w:tblW w:w="5000" w:type="pct"/>
              <w:tblCellMar>
                <w:left w:w="70" w:type="dxa"/>
                <w:right w:w="70" w:type="dxa"/>
              </w:tblCellMar>
            </w:tblPrEx>
          </w:tblPrExChange>
        </w:tblPrEx>
        <w:trPr>
          <w:trHeight w:val="1785"/>
          <w:trPrChange w:id="13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B8D020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92ADB1" w14:textId="026DC17C" w:rsidR="008601AF" w:rsidRPr="008601AF" w:rsidRDefault="008601AF" w:rsidP="003C2C2A">
            <w:pPr>
              <w:jc w:val="center"/>
              <w:rPr>
                <w:rFonts w:ascii="Trebuchet MS" w:hAnsi="Trebuchet MS" w:cs="Arial"/>
                <w:color w:val="000000"/>
                <w:sz w:val="20"/>
                <w:szCs w:val="20"/>
                <w:lang w:bidi="th-TH"/>
              </w:rPr>
            </w:pPr>
            <w:del w:id="141" w:author="Philippe Hollanda - Oliveira Trust" w:date="2022-07-19T10:08:00Z">
              <w:r w:rsidRPr="008601AF" w:rsidDel="00627AA0">
                <w:rPr>
                  <w:rFonts w:ascii="Trebuchet MS" w:hAnsi="Trebuchet MS" w:cs="Arial"/>
                  <w:color w:val="000000"/>
                  <w:sz w:val="20"/>
                  <w:szCs w:val="20"/>
                  <w:lang w:bidi="th-TH"/>
                </w:rPr>
                <w:delText>09/03/2021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1E2429" w14:textId="214580DF" w:rsidR="008601AF" w:rsidRPr="008601AF" w:rsidRDefault="008601AF" w:rsidP="003C2C2A">
            <w:pPr>
              <w:jc w:val="center"/>
              <w:rPr>
                <w:rFonts w:ascii="Trebuchet MS" w:hAnsi="Trebuchet MS" w:cs="Arial"/>
                <w:color w:val="000000"/>
                <w:sz w:val="20"/>
                <w:szCs w:val="20"/>
                <w:lang w:bidi="th-TH"/>
              </w:rPr>
            </w:pPr>
            <w:del w:id="143" w:author="Philippe Hollanda - Oliveira Trust" w:date="2022-07-19T10:08:00Z">
              <w:r w:rsidRPr="008601AF" w:rsidDel="00627AA0">
                <w:rPr>
                  <w:rFonts w:ascii="Trebuchet MS" w:hAnsi="Trebuchet MS" w:cs="Arial"/>
                  <w:color w:val="000000"/>
                  <w:sz w:val="20"/>
                  <w:szCs w:val="20"/>
                  <w:lang w:bidi="th-TH"/>
                </w:rPr>
                <w:delText>R$ 6.541,47</w:delText>
              </w:r>
            </w:del>
          </w:p>
        </w:tc>
      </w:tr>
      <w:tr w:rsidR="008601AF" w:rsidRPr="008601AF" w14:paraId="06EC1D88" w14:textId="77777777" w:rsidTr="00627AA0">
        <w:tblPrEx>
          <w:tblW w:w="5000" w:type="pct"/>
          <w:tblCellMar>
            <w:left w:w="70" w:type="dxa"/>
            <w:right w:w="70" w:type="dxa"/>
          </w:tblCellMar>
          <w:tblPrExChange w:id="144" w:author="Philippe Hollanda - Oliveira Trust" w:date="2022-07-19T10:08:00Z">
            <w:tblPrEx>
              <w:tblW w:w="5000" w:type="pct"/>
              <w:tblCellMar>
                <w:left w:w="70" w:type="dxa"/>
                <w:right w:w="70" w:type="dxa"/>
              </w:tblCellMar>
            </w:tblPrEx>
          </w:tblPrExChange>
        </w:tblPrEx>
        <w:trPr>
          <w:trHeight w:val="1785"/>
          <w:trPrChange w:id="14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972CC2" w14:textId="076061BD" w:rsidR="008601AF" w:rsidRPr="008601AF" w:rsidRDefault="008601AF" w:rsidP="003C2C2A">
            <w:pPr>
              <w:jc w:val="center"/>
              <w:rPr>
                <w:rFonts w:ascii="Trebuchet MS" w:hAnsi="Trebuchet MS" w:cs="Arial"/>
                <w:color w:val="000000"/>
                <w:sz w:val="20"/>
                <w:szCs w:val="20"/>
                <w:lang w:bidi="th-TH"/>
              </w:rPr>
            </w:pPr>
            <w:del w:id="147"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9CC088" w14:textId="069E70F7" w:rsidR="008601AF" w:rsidRPr="008601AF" w:rsidRDefault="008601AF" w:rsidP="003C2C2A">
            <w:pPr>
              <w:jc w:val="center"/>
              <w:rPr>
                <w:rFonts w:ascii="Trebuchet MS" w:hAnsi="Trebuchet MS" w:cs="Arial"/>
                <w:color w:val="000000"/>
                <w:sz w:val="20"/>
                <w:szCs w:val="20"/>
                <w:lang w:bidi="th-TH"/>
              </w:rPr>
            </w:pPr>
            <w:del w:id="149" w:author="Philippe Hollanda - Oliveira Trust" w:date="2022-07-19T10:08:00Z">
              <w:r w:rsidRPr="008601AF" w:rsidDel="00627AA0">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92E1C4" w14:textId="47A456B0" w:rsidR="008601AF" w:rsidRPr="008601AF" w:rsidRDefault="008601AF" w:rsidP="003C2C2A">
            <w:pPr>
              <w:jc w:val="center"/>
              <w:rPr>
                <w:rFonts w:ascii="Trebuchet MS" w:hAnsi="Trebuchet MS" w:cs="Arial"/>
                <w:color w:val="000000"/>
                <w:sz w:val="20"/>
                <w:szCs w:val="20"/>
                <w:lang w:bidi="th-TH"/>
              </w:rPr>
            </w:pPr>
            <w:del w:id="151" w:author="Philippe Hollanda - Oliveira Trust" w:date="2022-07-19T10:08:00Z">
              <w:r w:rsidRPr="008601AF" w:rsidDel="00627AA0">
                <w:rPr>
                  <w:rFonts w:ascii="Trebuchet MS" w:hAnsi="Trebuchet MS" w:cs="Arial"/>
                  <w:color w:val="000000"/>
                  <w:sz w:val="20"/>
                  <w:szCs w:val="20"/>
                  <w:lang w:bidi="th-TH"/>
                </w:rPr>
                <w:delText>R$ 20.335,02</w:delText>
              </w:r>
            </w:del>
          </w:p>
        </w:tc>
      </w:tr>
      <w:tr w:rsidR="008601AF" w:rsidRPr="008601AF" w14:paraId="318A968C" w14:textId="77777777" w:rsidTr="00627AA0">
        <w:tblPrEx>
          <w:tblW w:w="5000" w:type="pct"/>
          <w:tblCellMar>
            <w:left w:w="70" w:type="dxa"/>
            <w:right w:w="70" w:type="dxa"/>
          </w:tblCellMar>
          <w:tblPrExChange w:id="152" w:author="Philippe Hollanda - Oliveira Trust" w:date="2022-07-19T10:08:00Z">
            <w:tblPrEx>
              <w:tblW w:w="5000" w:type="pct"/>
              <w:tblCellMar>
                <w:left w:w="70" w:type="dxa"/>
                <w:right w:w="70" w:type="dxa"/>
              </w:tblCellMar>
            </w:tblPrEx>
          </w:tblPrExChange>
        </w:tblPrEx>
        <w:trPr>
          <w:trHeight w:val="1785"/>
          <w:trPrChange w:id="15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35B1AA" w14:textId="679CC8D5" w:rsidR="008601AF" w:rsidRPr="008601AF" w:rsidRDefault="008601AF" w:rsidP="003C2C2A">
            <w:pPr>
              <w:jc w:val="center"/>
              <w:rPr>
                <w:rFonts w:ascii="Trebuchet MS" w:hAnsi="Trebuchet MS" w:cs="Arial"/>
                <w:color w:val="000000"/>
                <w:sz w:val="20"/>
                <w:szCs w:val="20"/>
                <w:lang w:bidi="th-TH"/>
              </w:rPr>
            </w:pPr>
            <w:del w:id="155"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ED96A2" w14:textId="642E8478" w:rsidR="008601AF" w:rsidRPr="008601AF" w:rsidRDefault="008601AF" w:rsidP="003C2C2A">
            <w:pPr>
              <w:jc w:val="center"/>
              <w:rPr>
                <w:rFonts w:ascii="Trebuchet MS" w:hAnsi="Trebuchet MS" w:cs="Arial"/>
                <w:color w:val="000000"/>
                <w:sz w:val="20"/>
                <w:szCs w:val="20"/>
                <w:lang w:bidi="th-TH"/>
              </w:rPr>
            </w:pPr>
            <w:del w:id="157" w:author="Philippe Hollanda - Oliveira Trust" w:date="2022-07-19T10:08:00Z">
              <w:r w:rsidRPr="008601AF" w:rsidDel="00627AA0">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B89074" w14:textId="1792575F" w:rsidR="008601AF" w:rsidRPr="008601AF" w:rsidRDefault="008601AF" w:rsidP="003C2C2A">
            <w:pPr>
              <w:jc w:val="center"/>
              <w:rPr>
                <w:rFonts w:ascii="Trebuchet MS" w:hAnsi="Trebuchet MS" w:cs="Arial"/>
                <w:color w:val="000000"/>
                <w:sz w:val="20"/>
                <w:szCs w:val="20"/>
                <w:lang w:bidi="th-TH"/>
              </w:rPr>
            </w:pPr>
            <w:del w:id="159" w:author="Philippe Hollanda - Oliveira Trust" w:date="2022-07-19T10:08:00Z">
              <w:r w:rsidRPr="008601AF" w:rsidDel="00627AA0">
                <w:rPr>
                  <w:rFonts w:ascii="Trebuchet MS" w:hAnsi="Trebuchet MS" w:cs="Arial"/>
                  <w:color w:val="000000"/>
                  <w:sz w:val="20"/>
                  <w:szCs w:val="20"/>
                  <w:lang w:bidi="th-TH"/>
                </w:rPr>
                <w:delText>R$ 7.263,10</w:delText>
              </w:r>
            </w:del>
          </w:p>
        </w:tc>
      </w:tr>
      <w:tr w:rsidR="008601AF" w:rsidRPr="008601AF" w14:paraId="7C3932A4" w14:textId="77777777" w:rsidTr="00627AA0">
        <w:tblPrEx>
          <w:tblW w:w="5000" w:type="pct"/>
          <w:tblCellMar>
            <w:left w:w="70" w:type="dxa"/>
            <w:right w:w="70" w:type="dxa"/>
          </w:tblCellMar>
          <w:tblPrExChange w:id="160" w:author="Philippe Hollanda - Oliveira Trust" w:date="2022-07-19T10:08:00Z">
            <w:tblPrEx>
              <w:tblW w:w="5000" w:type="pct"/>
              <w:tblCellMar>
                <w:left w:w="70" w:type="dxa"/>
                <w:right w:w="70" w:type="dxa"/>
              </w:tblCellMar>
            </w:tblPrEx>
          </w:tblPrExChange>
        </w:tblPrEx>
        <w:trPr>
          <w:trHeight w:val="1785"/>
          <w:trPrChange w:id="16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BE3B9F" w14:textId="79B66125" w:rsidR="008601AF" w:rsidRPr="008601AF" w:rsidRDefault="008601AF" w:rsidP="003C2C2A">
            <w:pPr>
              <w:jc w:val="center"/>
              <w:rPr>
                <w:rFonts w:ascii="Trebuchet MS" w:hAnsi="Trebuchet MS" w:cs="Arial"/>
                <w:color w:val="000000"/>
                <w:sz w:val="20"/>
                <w:szCs w:val="20"/>
                <w:lang w:bidi="th-TH"/>
              </w:rPr>
            </w:pPr>
            <w:del w:id="163" w:author="Philippe Hollanda - Oliveira Trust" w:date="2022-07-19T10:08:00Z">
              <w:r w:rsidRPr="008601AF" w:rsidDel="00627AA0">
                <w:rPr>
                  <w:rFonts w:ascii="Trebuchet MS" w:hAnsi="Trebuchet MS" w:cs="Arial"/>
                  <w:color w:val="000000"/>
                  <w:sz w:val="20"/>
                  <w:szCs w:val="20"/>
                  <w:lang w:bidi="th-TH"/>
                </w:rPr>
                <w:lastRenderedPageBreak/>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021689" w14:textId="734358E6" w:rsidR="008601AF" w:rsidRPr="008601AF" w:rsidRDefault="008601AF" w:rsidP="003C2C2A">
            <w:pPr>
              <w:jc w:val="center"/>
              <w:rPr>
                <w:rFonts w:ascii="Trebuchet MS" w:hAnsi="Trebuchet MS" w:cs="Arial"/>
                <w:color w:val="000000"/>
                <w:sz w:val="20"/>
                <w:szCs w:val="20"/>
                <w:lang w:bidi="th-TH"/>
              </w:rPr>
            </w:pPr>
            <w:del w:id="165" w:author="Philippe Hollanda - Oliveira Trust" w:date="2022-07-19T10:08:00Z">
              <w:r w:rsidRPr="008601AF" w:rsidDel="00627AA0">
                <w:rPr>
                  <w:rFonts w:ascii="Trebuchet MS" w:hAnsi="Trebuchet MS" w:cs="Arial"/>
                  <w:color w:val="000000"/>
                  <w:sz w:val="20"/>
                  <w:szCs w:val="20"/>
                  <w:lang w:bidi="th-TH"/>
                </w:rPr>
                <w:delText>18/01/2021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273C19" w14:textId="04D17A09" w:rsidR="008601AF" w:rsidRPr="008601AF" w:rsidRDefault="008601AF" w:rsidP="003C2C2A">
            <w:pPr>
              <w:jc w:val="center"/>
              <w:rPr>
                <w:rFonts w:ascii="Trebuchet MS" w:hAnsi="Trebuchet MS" w:cs="Arial"/>
                <w:color w:val="000000"/>
                <w:sz w:val="20"/>
                <w:szCs w:val="20"/>
                <w:lang w:bidi="th-TH"/>
              </w:rPr>
            </w:pPr>
            <w:del w:id="167" w:author="Philippe Hollanda - Oliveira Trust" w:date="2022-07-19T10:08:00Z">
              <w:r w:rsidRPr="008601AF" w:rsidDel="00627AA0">
                <w:rPr>
                  <w:rFonts w:ascii="Trebuchet MS" w:hAnsi="Trebuchet MS" w:cs="Arial"/>
                  <w:color w:val="000000"/>
                  <w:sz w:val="20"/>
                  <w:szCs w:val="20"/>
                  <w:lang w:bidi="th-TH"/>
                </w:rPr>
                <w:delText>R$ 7.523,42</w:delText>
              </w:r>
            </w:del>
          </w:p>
        </w:tc>
      </w:tr>
      <w:tr w:rsidR="008601AF" w:rsidRPr="008601AF" w14:paraId="19CBFBAD" w14:textId="77777777" w:rsidTr="00627AA0">
        <w:tblPrEx>
          <w:tblW w:w="5000" w:type="pct"/>
          <w:tblCellMar>
            <w:left w:w="70" w:type="dxa"/>
            <w:right w:w="70" w:type="dxa"/>
          </w:tblCellMar>
          <w:tblPrExChange w:id="168" w:author="Philippe Hollanda - Oliveira Trust" w:date="2022-07-19T10:08:00Z">
            <w:tblPrEx>
              <w:tblW w:w="5000" w:type="pct"/>
              <w:tblCellMar>
                <w:left w:w="70" w:type="dxa"/>
                <w:right w:w="70" w:type="dxa"/>
              </w:tblCellMar>
            </w:tblPrEx>
          </w:tblPrExChange>
        </w:tblPrEx>
        <w:trPr>
          <w:trHeight w:val="1785"/>
          <w:trPrChange w:id="16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58BA30" w14:textId="6FD4C2B8" w:rsidR="008601AF" w:rsidRPr="008601AF" w:rsidRDefault="008601AF" w:rsidP="003C2C2A">
            <w:pPr>
              <w:jc w:val="center"/>
              <w:rPr>
                <w:rFonts w:ascii="Trebuchet MS" w:hAnsi="Trebuchet MS" w:cs="Arial"/>
                <w:color w:val="000000"/>
                <w:sz w:val="20"/>
                <w:szCs w:val="20"/>
                <w:lang w:bidi="th-TH"/>
              </w:rPr>
            </w:pPr>
            <w:del w:id="17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EB8800" w14:textId="42AFDD97" w:rsidR="008601AF" w:rsidRPr="008601AF" w:rsidRDefault="008601AF" w:rsidP="003C2C2A">
            <w:pPr>
              <w:jc w:val="center"/>
              <w:rPr>
                <w:rFonts w:ascii="Trebuchet MS" w:hAnsi="Trebuchet MS" w:cs="Arial"/>
                <w:color w:val="000000"/>
                <w:sz w:val="20"/>
                <w:szCs w:val="20"/>
                <w:lang w:bidi="th-TH"/>
              </w:rPr>
            </w:pPr>
            <w:del w:id="173" w:author="Philippe Hollanda - Oliveira Trust" w:date="2022-07-19T10:08:00Z">
              <w:r w:rsidRPr="008601AF" w:rsidDel="00627AA0">
                <w:rPr>
                  <w:rFonts w:ascii="Trebuchet MS" w:hAnsi="Trebuchet MS" w:cs="Arial"/>
                  <w:color w:val="000000"/>
                  <w:sz w:val="20"/>
                  <w:szCs w:val="20"/>
                  <w:lang w:bidi="th-TH"/>
                </w:rPr>
                <w:delText>01/02/2021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CD2332" w14:textId="64B9B05D" w:rsidR="008601AF" w:rsidRPr="008601AF" w:rsidRDefault="008601AF" w:rsidP="003C2C2A">
            <w:pPr>
              <w:jc w:val="center"/>
              <w:rPr>
                <w:rFonts w:ascii="Trebuchet MS" w:hAnsi="Trebuchet MS" w:cs="Arial"/>
                <w:color w:val="000000"/>
                <w:sz w:val="20"/>
                <w:szCs w:val="20"/>
                <w:lang w:bidi="th-TH"/>
              </w:rPr>
            </w:pPr>
            <w:del w:id="175" w:author="Philippe Hollanda - Oliveira Trust" w:date="2022-07-19T10:08:00Z">
              <w:r w:rsidRPr="008601AF" w:rsidDel="00627AA0">
                <w:rPr>
                  <w:rFonts w:ascii="Trebuchet MS" w:hAnsi="Trebuchet MS" w:cs="Arial"/>
                  <w:color w:val="000000"/>
                  <w:sz w:val="20"/>
                  <w:szCs w:val="20"/>
                  <w:lang w:bidi="th-TH"/>
                </w:rPr>
                <w:delText>R$ 726,00</w:delText>
              </w:r>
            </w:del>
          </w:p>
        </w:tc>
      </w:tr>
      <w:tr w:rsidR="008601AF" w:rsidRPr="008601AF" w14:paraId="147CE851" w14:textId="77777777" w:rsidTr="00627AA0">
        <w:tblPrEx>
          <w:tblW w:w="5000" w:type="pct"/>
          <w:tblCellMar>
            <w:left w:w="70" w:type="dxa"/>
            <w:right w:w="70" w:type="dxa"/>
          </w:tblCellMar>
          <w:tblPrExChange w:id="176" w:author="Philippe Hollanda - Oliveira Trust" w:date="2022-07-19T10:08:00Z">
            <w:tblPrEx>
              <w:tblW w:w="5000" w:type="pct"/>
              <w:tblCellMar>
                <w:left w:w="70" w:type="dxa"/>
                <w:right w:w="70" w:type="dxa"/>
              </w:tblCellMar>
            </w:tblPrEx>
          </w:tblPrExChange>
        </w:tblPrEx>
        <w:trPr>
          <w:trHeight w:val="1785"/>
          <w:trPrChange w:id="17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82CC67" w14:textId="1F202B1D" w:rsidR="008601AF" w:rsidRPr="008601AF" w:rsidRDefault="008601AF" w:rsidP="003C2C2A">
            <w:pPr>
              <w:jc w:val="center"/>
              <w:rPr>
                <w:rFonts w:ascii="Trebuchet MS" w:hAnsi="Trebuchet MS" w:cs="Arial"/>
                <w:color w:val="000000"/>
                <w:sz w:val="20"/>
                <w:szCs w:val="20"/>
                <w:lang w:bidi="th-TH"/>
              </w:rPr>
            </w:pPr>
            <w:del w:id="17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E859DE" w14:textId="1A973D21" w:rsidR="008601AF" w:rsidRPr="008601AF" w:rsidRDefault="008601AF" w:rsidP="003C2C2A">
            <w:pPr>
              <w:jc w:val="center"/>
              <w:rPr>
                <w:rFonts w:ascii="Trebuchet MS" w:hAnsi="Trebuchet MS" w:cs="Arial"/>
                <w:color w:val="000000"/>
                <w:sz w:val="20"/>
                <w:szCs w:val="20"/>
                <w:lang w:bidi="th-TH"/>
              </w:rPr>
            </w:pPr>
            <w:del w:id="181" w:author="Philippe Hollanda - Oliveira Trust" w:date="2022-07-19T10:08:00Z">
              <w:r w:rsidRPr="008601AF" w:rsidDel="00627AA0">
                <w:rPr>
                  <w:rFonts w:ascii="Trebuchet MS" w:hAnsi="Trebuchet MS" w:cs="Arial"/>
                  <w:color w:val="000000"/>
                  <w:sz w:val="20"/>
                  <w:szCs w:val="20"/>
                  <w:lang w:bidi="th-TH"/>
                </w:rPr>
                <w:delText>18/01/2021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CC7A4E" w14:textId="503EF704" w:rsidR="008601AF" w:rsidRPr="008601AF" w:rsidRDefault="008601AF" w:rsidP="003C2C2A">
            <w:pPr>
              <w:jc w:val="center"/>
              <w:rPr>
                <w:rFonts w:ascii="Trebuchet MS" w:hAnsi="Trebuchet MS" w:cs="Arial"/>
                <w:color w:val="000000"/>
                <w:sz w:val="20"/>
                <w:szCs w:val="20"/>
                <w:lang w:bidi="th-TH"/>
              </w:rPr>
            </w:pPr>
            <w:del w:id="183" w:author="Philippe Hollanda - Oliveira Trust" w:date="2022-07-19T10:08:00Z">
              <w:r w:rsidRPr="008601AF" w:rsidDel="00627AA0">
                <w:rPr>
                  <w:rFonts w:ascii="Trebuchet MS" w:hAnsi="Trebuchet MS" w:cs="Arial"/>
                  <w:color w:val="000000"/>
                  <w:sz w:val="20"/>
                  <w:szCs w:val="20"/>
                  <w:lang w:bidi="th-TH"/>
                </w:rPr>
                <w:delText>R$ 85,50</w:delText>
              </w:r>
            </w:del>
          </w:p>
        </w:tc>
      </w:tr>
      <w:tr w:rsidR="008601AF" w:rsidRPr="008601AF" w14:paraId="1CC27437" w14:textId="77777777" w:rsidTr="00627AA0">
        <w:tblPrEx>
          <w:tblW w:w="5000" w:type="pct"/>
          <w:tblCellMar>
            <w:left w:w="70" w:type="dxa"/>
            <w:right w:w="70" w:type="dxa"/>
          </w:tblCellMar>
          <w:tblPrExChange w:id="184" w:author="Philippe Hollanda - Oliveira Trust" w:date="2022-07-19T10:08:00Z">
            <w:tblPrEx>
              <w:tblW w:w="5000" w:type="pct"/>
              <w:tblCellMar>
                <w:left w:w="70" w:type="dxa"/>
                <w:right w:w="70" w:type="dxa"/>
              </w:tblCellMar>
            </w:tblPrEx>
          </w:tblPrExChange>
        </w:tblPrEx>
        <w:trPr>
          <w:trHeight w:val="1785"/>
          <w:trPrChange w:id="18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E92712" w14:textId="0262A3EB" w:rsidR="008601AF" w:rsidRPr="008601AF" w:rsidRDefault="008601AF" w:rsidP="003C2C2A">
            <w:pPr>
              <w:jc w:val="center"/>
              <w:rPr>
                <w:rFonts w:ascii="Trebuchet MS" w:hAnsi="Trebuchet MS" w:cs="Arial"/>
                <w:color w:val="000000"/>
                <w:sz w:val="20"/>
                <w:szCs w:val="20"/>
                <w:lang w:bidi="th-TH"/>
              </w:rPr>
            </w:pPr>
            <w:del w:id="18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8CA77F" w14:textId="40A7D9FD" w:rsidR="008601AF" w:rsidRPr="008601AF" w:rsidRDefault="008601AF" w:rsidP="003C2C2A">
            <w:pPr>
              <w:jc w:val="center"/>
              <w:rPr>
                <w:rFonts w:ascii="Trebuchet MS" w:hAnsi="Trebuchet MS" w:cs="Arial"/>
                <w:color w:val="000000"/>
                <w:sz w:val="20"/>
                <w:szCs w:val="20"/>
                <w:lang w:bidi="th-TH"/>
              </w:rPr>
            </w:pPr>
            <w:del w:id="189" w:author="Philippe Hollanda - Oliveira Trust" w:date="2022-07-19T10:08:00Z">
              <w:r w:rsidRPr="008601AF" w:rsidDel="00627AA0">
                <w:rPr>
                  <w:rFonts w:ascii="Trebuchet MS" w:hAnsi="Trebuchet MS" w:cs="Arial"/>
                  <w:color w:val="000000"/>
                  <w:sz w:val="20"/>
                  <w:szCs w:val="20"/>
                  <w:lang w:bidi="th-TH"/>
                </w:rPr>
                <w:delText>01/02/2021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027153" w14:textId="3022C337" w:rsidR="008601AF" w:rsidRPr="008601AF" w:rsidRDefault="008601AF" w:rsidP="003C2C2A">
            <w:pPr>
              <w:jc w:val="center"/>
              <w:rPr>
                <w:rFonts w:ascii="Trebuchet MS" w:hAnsi="Trebuchet MS" w:cs="Arial"/>
                <w:color w:val="000000"/>
                <w:sz w:val="20"/>
                <w:szCs w:val="20"/>
                <w:lang w:bidi="th-TH"/>
              </w:rPr>
            </w:pPr>
            <w:del w:id="191" w:author="Philippe Hollanda - Oliveira Trust" w:date="2022-07-19T10:08:00Z">
              <w:r w:rsidRPr="008601AF" w:rsidDel="00627AA0">
                <w:rPr>
                  <w:rFonts w:ascii="Trebuchet MS" w:hAnsi="Trebuchet MS" w:cs="Arial"/>
                  <w:color w:val="000000"/>
                  <w:sz w:val="20"/>
                  <w:szCs w:val="20"/>
                  <w:lang w:bidi="th-TH"/>
                </w:rPr>
                <w:delText>R$ 317,72</w:delText>
              </w:r>
            </w:del>
          </w:p>
        </w:tc>
      </w:tr>
      <w:tr w:rsidR="008601AF" w:rsidRPr="008601AF" w14:paraId="1711F02E" w14:textId="77777777" w:rsidTr="00627AA0">
        <w:tblPrEx>
          <w:tblW w:w="5000" w:type="pct"/>
          <w:tblCellMar>
            <w:left w:w="70" w:type="dxa"/>
            <w:right w:w="70" w:type="dxa"/>
          </w:tblCellMar>
          <w:tblPrExChange w:id="192" w:author="Philippe Hollanda - Oliveira Trust" w:date="2022-07-19T10:08:00Z">
            <w:tblPrEx>
              <w:tblW w:w="5000" w:type="pct"/>
              <w:tblCellMar>
                <w:left w:w="70" w:type="dxa"/>
                <w:right w:w="70" w:type="dxa"/>
              </w:tblCellMar>
            </w:tblPrEx>
          </w:tblPrExChange>
        </w:tblPrEx>
        <w:trPr>
          <w:trHeight w:val="1785"/>
          <w:trPrChange w:id="19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F12D95" w14:textId="3B1AFC91" w:rsidR="008601AF" w:rsidRPr="008601AF" w:rsidRDefault="008601AF" w:rsidP="003C2C2A">
            <w:pPr>
              <w:jc w:val="center"/>
              <w:rPr>
                <w:rFonts w:ascii="Trebuchet MS" w:hAnsi="Trebuchet MS" w:cs="Arial"/>
                <w:color w:val="000000"/>
                <w:sz w:val="20"/>
                <w:szCs w:val="20"/>
                <w:lang w:bidi="th-TH"/>
              </w:rPr>
            </w:pPr>
            <w:del w:id="19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6E9188" w14:textId="663FDD55" w:rsidR="008601AF" w:rsidRPr="008601AF" w:rsidRDefault="008601AF" w:rsidP="003C2C2A">
            <w:pPr>
              <w:jc w:val="center"/>
              <w:rPr>
                <w:rFonts w:ascii="Trebuchet MS" w:hAnsi="Trebuchet MS" w:cs="Arial"/>
                <w:color w:val="000000"/>
                <w:sz w:val="20"/>
                <w:szCs w:val="20"/>
                <w:lang w:bidi="th-TH"/>
              </w:rPr>
            </w:pPr>
            <w:del w:id="197" w:author="Philippe Hollanda - Oliveira Trust" w:date="2022-07-19T10:08:00Z">
              <w:r w:rsidRPr="008601AF" w:rsidDel="00627AA0">
                <w:rPr>
                  <w:rFonts w:ascii="Trebuchet MS" w:hAnsi="Trebuchet MS" w:cs="Arial"/>
                  <w:color w:val="000000"/>
                  <w:sz w:val="20"/>
                  <w:szCs w:val="20"/>
                  <w:lang w:bidi="th-TH"/>
                </w:rPr>
                <w:delText>20/01/2021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D1F788" w14:textId="1D371C28" w:rsidR="008601AF" w:rsidRPr="008601AF" w:rsidRDefault="008601AF" w:rsidP="003C2C2A">
            <w:pPr>
              <w:jc w:val="center"/>
              <w:rPr>
                <w:rFonts w:ascii="Trebuchet MS" w:hAnsi="Trebuchet MS" w:cs="Arial"/>
                <w:color w:val="000000"/>
                <w:sz w:val="20"/>
                <w:szCs w:val="20"/>
                <w:lang w:bidi="th-TH"/>
              </w:rPr>
            </w:pPr>
            <w:del w:id="199" w:author="Philippe Hollanda - Oliveira Trust" w:date="2022-07-19T10:08:00Z">
              <w:r w:rsidRPr="008601AF" w:rsidDel="00627AA0">
                <w:rPr>
                  <w:rFonts w:ascii="Trebuchet MS" w:hAnsi="Trebuchet MS" w:cs="Arial"/>
                  <w:color w:val="000000"/>
                  <w:sz w:val="20"/>
                  <w:szCs w:val="20"/>
                  <w:lang w:bidi="th-TH"/>
                </w:rPr>
                <w:delText>R$ 1.012,46</w:delText>
              </w:r>
            </w:del>
          </w:p>
        </w:tc>
      </w:tr>
      <w:tr w:rsidR="008601AF" w:rsidRPr="008601AF" w14:paraId="668D8C3E" w14:textId="77777777" w:rsidTr="00627AA0">
        <w:tblPrEx>
          <w:tblW w:w="5000" w:type="pct"/>
          <w:tblCellMar>
            <w:left w:w="70" w:type="dxa"/>
            <w:right w:w="70" w:type="dxa"/>
          </w:tblCellMar>
          <w:tblPrExChange w:id="200" w:author="Philippe Hollanda - Oliveira Trust" w:date="2022-07-19T10:08:00Z">
            <w:tblPrEx>
              <w:tblW w:w="5000" w:type="pct"/>
              <w:tblCellMar>
                <w:left w:w="70" w:type="dxa"/>
                <w:right w:w="70" w:type="dxa"/>
              </w:tblCellMar>
            </w:tblPrEx>
          </w:tblPrExChange>
        </w:tblPrEx>
        <w:trPr>
          <w:trHeight w:val="1785"/>
          <w:trPrChange w:id="20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37CB09" w14:textId="76E7F842" w:rsidR="008601AF" w:rsidRPr="008601AF" w:rsidRDefault="008601AF" w:rsidP="003C2C2A">
            <w:pPr>
              <w:jc w:val="center"/>
              <w:rPr>
                <w:rFonts w:ascii="Trebuchet MS" w:hAnsi="Trebuchet MS" w:cs="Arial"/>
                <w:color w:val="000000"/>
                <w:sz w:val="20"/>
                <w:szCs w:val="20"/>
                <w:lang w:bidi="th-TH"/>
              </w:rPr>
            </w:pPr>
            <w:del w:id="203"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74E632" w14:textId="6F464C3F" w:rsidR="008601AF" w:rsidRPr="008601AF" w:rsidRDefault="008601AF" w:rsidP="003C2C2A">
            <w:pPr>
              <w:jc w:val="center"/>
              <w:rPr>
                <w:rFonts w:ascii="Trebuchet MS" w:hAnsi="Trebuchet MS" w:cs="Arial"/>
                <w:color w:val="000000"/>
                <w:sz w:val="20"/>
                <w:szCs w:val="20"/>
                <w:lang w:bidi="th-TH"/>
              </w:rPr>
            </w:pPr>
            <w:del w:id="205" w:author="Philippe Hollanda - Oliveira Trust" w:date="2022-07-19T10:08:00Z">
              <w:r w:rsidRPr="008601AF" w:rsidDel="00627AA0">
                <w:rPr>
                  <w:rFonts w:ascii="Trebuchet MS" w:hAnsi="Trebuchet MS" w:cs="Arial"/>
                  <w:color w:val="000000"/>
                  <w:sz w:val="20"/>
                  <w:szCs w:val="20"/>
                  <w:lang w:bidi="th-TH"/>
                </w:rPr>
                <w:delText>20/01/2021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AFE268" w14:textId="155815BA" w:rsidR="008601AF" w:rsidRPr="008601AF" w:rsidRDefault="008601AF" w:rsidP="003C2C2A">
            <w:pPr>
              <w:jc w:val="center"/>
              <w:rPr>
                <w:rFonts w:ascii="Trebuchet MS" w:hAnsi="Trebuchet MS" w:cs="Arial"/>
                <w:color w:val="000000"/>
                <w:sz w:val="20"/>
                <w:szCs w:val="20"/>
                <w:lang w:bidi="th-TH"/>
              </w:rPr>
            </w:pPr>
            <w:del w:id="207" w:author="Philippe Hollanda - Oliveira Trust" w:date="2022-07-19T10:08:00Z">
              <w:r w:rsidRPr="008601AF" w:rsidDel="00627AA0">
                <w:rPr>
                  <w:rFonts w:ascii="Trebuchet MS" w:hAnsi="Trebuchet MS" w:cs="Arial"/>
                  <w:color w:val="000000"/>
                  <w:sz w:val="20"/>
                  <w:szCs w:val="20"/>
                  <w:lang w:bidi="th-TH"/>
                </w:rPr>
                <w:delText>R$ 827,01</w:delText>
              </w:r>
            </w:del>
          </w:p>
        </w:tc>
      </w:tr>
      <w:tr w:rsidR="008601AF" w:rsidRPr="008601AF" w14:paraId="1F9E146C" w14:textId="77777777" w:rsidTr="00627AA0">
        <w:tblPrEx>
          <w:tblW w:w="5000" w:type="pct"/>
          <w:tblCellMar>
            <w:left w:w="70" w:type="dxa"/>
            <w:right w:w="70" w:type="dxa"/>
          </w:tblCellMar>
          <w:tblPrExChange w:id="208" w:author="Philippe Hollanda - Oliveira Trust" w:date="2022-07-19T10:08:00Z">
            <w:tblPrEx>
              <w:tblW w:w="5000" w:type="pct"/>
              <w:tblCellMar>
                <w:left w:w="70" w:type="dxa"/>
                <w:right w:w="70" w:type="dxa"/>
              </w:tblCellMar>
            </w:tblPrEx>
          </w:tblPrExChange>
        </w:tblPrEx>
        <w:trPr>
          <w:trHeight w:val="1785"/>
          <w:trPrChange w:id="20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4A05E8" w14:textId="2A4EA671" w:rsidR="008601AF" w:rsidRPr="008601AF" w:rsidRDefault="008601AF" w:rsidP="003C2C2A">
            <w:pPr>
              <w:jc w:val="center"/>
              <w:rPr>
                <w:rFonts w:ascii="Trebuchet MS" w:hAnsi="Trebuchet MS" w:cs="Arial"/>
                <w:color w:val="000000"/>
                <w:sz w:val="20"/>
                <w:szCs w:val="20"/>
                <w:lang w:bidi="th-TH"/>
              </w:rPr>
            </w:pPr>
            <w:del w:id="21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D177E3" w14:textId="7A65B145" w:rsidR="008601AF" w:rsidRPr="008601AF" w:rsidRDefault="008601AF" w:rsidP="003C2C2A">
            <w:pPr>
              <w:jc w:val="center"/>
              <w:rPr>
                <w:rFonts w:ascii="Trebuchet MS" w:hAnsi="Trebuchet MS" w:cs="Arial"/>
                <w:color w:val="000000"/>
                <w:sz w:val="20"/>
                <w:szCs w:val="20"/>
                <w:lang w:bidi="th-TH"/>
              </w:rPr>
            </w:pPr>
            <w:del w:id="213" w:author="Philippe Hollanda - Oliveira Trust" w:date="2022-07-19T10:08:00Z">
              <w:r w:rsidRPr="008601AF" w:rsidDel="00627AA0">
                <w:rPr>
                  <w:rFonts w:ascii="Trebuchet MS" w:hAnsi="Trebuchet MS" w:cs="Arial"/>
                  <w:color w:val="000000"/>
                  <w:sz w:val="20"/>
                  <w:szCs w:val="20"/>
                  <w:lang w:bidi="th-TH"/>
                </w:rPr>
                <w:delText>05/02/2021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F11ACE" w14:textId="3C2BE10E" w:rsidR="008601AF" w:rsidRPr="008601AF" w:rsidRDefault="008601AF" w:rsidP="003C2C2A">
            <w:pPr>
              <w:jc w:val="center"/>
              <w:rPr>
                <w:rFonts w:ascii="Trebuchet MS" w:hAnsi="Trebuchet MS" w:cs="Arial"/>
                <w:color w:val="000000"/>
                <w:sz w:val="20"/>
                <w:szCs w:val="20"/>
                <w:lang w:bidi="th-TH"/>
              </w:rPr>
            </w:pPr>
            <w:del w:id="215" w:author="Philippe Hollanda - Oliveira Trust" w:date="2022-07-19T10:08:00Z">
              <w:r w:rsidRPr="008601AF" w:rsidDel="00627AA0">
                <w:rPr>
                  <w:rFonts w:ascii="Trebuchet MS" w:hAnsi="Trebuchet MS" w:cs="Arial"/>
                  <w:color w:val="000000"/>
                  <w:sz w:val="20"/>
                  <w:szCs w:val="20"/>
                  <w:lang w:bidi="th-TH"/>
                </w:rPr>
                <w:delText>R$ 3.171,20</w:delText>
              </w:r>
            </w:del>
          </w:p>
        </w:tc>
      </w:tr>
      <w:tr w:rsidR="008601AF" w:rsidRPr="008601AF" w14:paraId="4726E458" w14:textId="77777777" w:rsidTr="00627AA0">
        <w:tblPrEx>
          <w:tblW w:w="5000" w:type="pct"/>
          <w:tblCellMar>
            <w:left w:w="70" w:type="dxa"/>
            <w:right w:w="70" w:type="dxa"/>
          </w:tblCellMar>
          <w:tblPrExChange w:id="216" w:author="Philippe Hollanda - Oliveira Trust" w:date="2022-07-19T10:08:00Z">
            <w:tblPrEx>
              <w:tblW w:w="5000" w:type="pct"/>
              <w:tblCellMar>
                <w:left w:w="70" w:type="dxa"/>
                <w:right w:w="70" w:type="dxa"/>
              </w:tblCellMar>
            </w:tblPrEx>
          </w:tblPrExChange>
        </w:tblPrEx>
        <w:trPr>
          <w:trHeight w:val="1785"/>
          <w:trPrChange w:id="21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8246EF" w14:textId="1A906ED5" w:rsidR="008601AF" w:rsidRPr="008601AF" w:rsidRDefault="008601AF" w:rsidP="003C2C2A">
            <w:pPr>
              <w:jc w:val="center"/>
              <w:rPr>
                <w:rFonts w:ascii="Trebuchet MS" w:hAnsi="Trebuchet MS" w:cs="Arial"/>
                <w:color w:val="000000"/>
                <w:sz w:val="20"/>
                <w:szCs w:val="20"/>
                <w:lang w:bidi="th-TH"/>
              </w:rPr>
            </w:pPr>
            <w:del w:id="21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E7EE2E" w14:textId="034F76E2" w:rsidR="008601AF" w:rsidRPr="008601AF" w:rsidRDefault="008601AF" w:rsidP="003C2C2A">
            <w:pPr>
              <w:jc w:val="center"/>
              <w:rPr>
                <w:rFonts w:ascii="Trebuchet MS" w:hAnsi="Trebuchet MS" w:cs="Arial"/>
                <w:color w:val="000000"/>
                <w:sz w:val="20"/>
                <w:szCs w:val="20"/>
                <w:lang w:bidi="th-TH"/>
              </w:rPr>
            </w:pPr>
            <w:del w:id="221" w:author="Philippe Hollanda - Oliveira Trust" w:date="2022-07-19T10:08:00Z">
              <w:r w:rsidRPr="008601AF" w:rsidDel="00627AA0">
                <w:rPr>
                  <w:rFonts w:ascii="Trebuchet MS" w:hAnsi="Trebuchet MS" w:cs="Arial"/>
                  <w:color w:val="000000"/>
                  <w:sz w:val="20"/>
                  <w:szCs w:val="20"/>
                  <w:lang w:bidi="th-TH"/>
                </w:rPr>
                <w:delText>11/02/2021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A92CC1" w14:textId="265418FD" w:rsidR="008601AF" w:rsidRPr="008601AF" w:rsidRDefault="008601AF" w:rsidP="003C2C2A">
            <w:pPr>
              <w:jc w:val="center"/>
              <w:rPr>
                <w:rFonts w:ascii="Trebuchet MS" w:hAnsi="Trebuchet MS" w:cs="Arial"/>
                <w:color w:val="000000"/>
                <w:sz w:val="20"/>
                <w:szCs w:val="20"/>
                <w:lang w:bidi="th-TH"/>
              </w:rPr>
            </w:pPr>
            <w:del w:id="223" w:author="Philippe Hollanda - Oliveira Trust" w:date="2022-07-19T10:08:00Z">
              <w:r w:rsidRPr="008601AF" w:rsidDel="00627AA0">
                <w:rPr>
                  <w:rFonts w:ascii="Trebuchet MS" w:hAnsi="Trebuchet MS" w:cs="Arial"/>
                  <w:color w:val="000000"/>
                  <w:sz w:val="20"/>
                  <w:szCs w:val="20"/>
                  <w:lang w:bidi="th-TH"/>
                </w:rPr>
                <w:delText>R$ 11.914,43</w:delText>
              </w:r>
            </w:del>
          </w:p>
        </w:tc>
      </w:tr>
      <w:tr w:rsidR="008601AF" w:rsidRPr="008601AF" w14:paraId="507C99AD" w14:textId="77777777" w:rsidTr="00627AA0">
        <w:tblPrEx>
          <w:tblW w:w="5000" w:type="pct"/>
          <w:tblCellMar>
            <w:left w:w="70" w:type="dxa"/>
            <w:right w:w="70" w:type="dxa"/>
          </w:tblCellMar>
          <w:tblPrExChange w:id="224" w:author="Philippe Hollanda - Oliveira Trust" w:date="2022-07-19T10:08:00Z">
            <w:tblPrEx>
              <w:tblW w:w="5000" w:type="pct"/>
              <w:tblCellMar>
                <w:left w:w="70" w:type="dxa"/>
                <w:right w:w="70" w:type="dxa"/>
              </w:tblCellMar>
            </w:tblPrEx>
          </w:tblPrExChange>
        </w:tblPrEx>
        <w:trPr>
          <w:trHeight w:val="1785"/>
          <w:trPrChange w:id="22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2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12E41A" w14:textId="7B9E5FC2" w:rsidR="008601AF" w:rsidRPr="008601AF" w:rsidRDefault="008601AF" w:rsidP="003C2C2A">
            <w:pPr>
              <w:jc w:val="center"/>
              <w:rPr>
                <w:rFonts w:ascii="Trebuchet MS" w:hAnsi="Trebuchet MS" w:cs="Arial"/>
                <w:color w:val="000000"/>
                <w:sz w:val="20"/>
                <w:szCs w:val="20"/>
                <w:lang w:bidi="th-TH"/>
              </w:rPr>
            </w:pPr>
            <w:del w:id="22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C59503" w14:textId="2848602D" w:rsidR="008601AF" w:rsidRPr="008601AF" w:rsidRDefault="008601AF" w:rsidP="003C2C2A">
            <w:pPr>
              <w:jc w:val="center"/>
              <w:rPr>
                <w:rFonts w:ascii="Trebuchet MS" w:hAnsi="Trebuchet MS" w:cs="Arial"/>
                <w:color w:val="000000"/>
                <w:sz w:val="20"/>
                <w:szCs w:val="20"/>
                <w:lang w:bidi="th-TH"/>
              </w:rPr>
            </w:pPr>
            <w:del w:id="229" w:author="Philippe Hollanda - Oliveira Trust" w:date="2022-07-19T10:08:00Z">
              <w:r w:rsidRPr="008601AF" w:rsidDel="00627AA0">
                <w:rPr>
                  <w:rFonts w:ascii="Trebuchet MS" w:hAnsi="Trebuchet MS" w:cs="Arial"/>
                  <w:color w:val="000000"/>
                  <w:sz w:val="20"/>
                  <w:szCs w:val="20"/>
                  <w:lang w:bidi="th-TH"/>
                </w:rPr>
                <w:delText>10/02/2021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F24638" w14:textId="31F893BC" w:rsidR="008601AF" w:rsidRPr="008601AF" w:rsidRDefault="008601AF" w:rsidP="003C2C2A">
            <w:pPr>
              <w:jc w:val="center"/>
              <w:rPr>
                <w:rFonts w:ascii="Trebuchet MS" w:hAnsi="Trebuchet MS" w:cs="Arial"/>
                <w:color w:val="000000"/>
                <w:sz w:val="20"/>
                <w:szCs w:val="20"/>
                <w:lang w:bidi="th-TH"/>
              </w:rPr>
            </w:pPr>
            <w:del w:id="231" w:author="Philippe Hollanda - Oliveira Trust" w:date="2022-07-19T10:08:00Z">
              <w:r w:rsidRPr="008601AF" w:rsidDel="00627AA0">
                <w:rPr>
                  <w:rFonts w:ascii="Trebuchet MS" w:hAnsi="Trebuchet MS" w:cs="Arial"/>
                  <w:color w:val="000000"/>
                  <w:sz w:val="20"/>
                  <w:szCs w:val="20"/>
                  <w:lang w:bidi="th-TH"/>
                </w:rPr>
                <w:delText>R$ 181,00</w:delText>
              </w:r>
            </w:del>
          </w:p>
        </w:tc>
      </w:tr>
      <w:tr w:rsidR="008601AF" w:rsidRPr="008601AF" w14:paraId="14182C2E" w14:textId="77777777" w:rsidTr="00627AA0">
        <w:tblPrEx>
          <w:tblW w:w="5000" w:type="pct"/>
          <w:tblCellMar>
            <w:left w:w="70" w:type="dxa"/>
            <w:right w:w="70" w:type="dxa"/>
          </w:tblCellMar>
          <w:tblPrExChange w:id="232" w:author="Philippe Hollanda - Oliveira Trust" w:date="2022-07-19T10:08:00Z">
            <w:tblPrEx>
              <w:tblW w:w="5000" w:type="pct"/>
              <w:tblCellMar>
                <w:left w:w="70" w:type="dxa"/>
                <w:right w:w="70" w:type="dxa"/>
              </w:tblCellMar>
            </w:tblPrEx>
          </w:tblPrExChange>
        </w:tblPrEx>
        <w:trPr>
          <w:trHeight w:val="1785"/>
          <w:trPrChange w:id="23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206FB1" w14:textId="2A8CF270" w:rsidR="008601AF" w:rsidRPr="008601AF" w:rsidRDefault="008601AF" w:rsidP="003C2C2A">
            <w:pPr>
              <w:jc w:val="center"/>
              <w:rPr>
                <w:rFonts w:ascii="Trebuchet MS" w:hAnsi="Trebuchet MS" w:cs="Arial"/>
                <w:color w:val="000000"/>
                <w:sz w:val="20"/>
                <w:szCs w:val="20"/>
                <w:lang w:bidi="th-TH"/>
              </w:rPr>
            </w:pPr>
            <w:del w:id="23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69BE15" w14:textId="12218235" w:rsidR="008601AF" w:rsidRPr="008601AF" w:rsidRDefault="008601AF" w:rsidP="003C2C2A">
            <w:pPr>
              <w:jc w:val="center"/>
              <w:rPr>
                <w:rFonts w:ascii="Trebuchet MS" w:hAnsi="Trebuchet MS" w:cs="Arial"/>
                <w:color w:val="000000"/>
                <w:sz w:val="20"/>
                <w:szCs w:val="20"/>
                <w:lang w:bidi="th-TH"/>
              </w:rPr>
            </w:pPr>
            <w:del w:id="237" w:author="Philippe Hollanda - Oliveira Trust" w:date="2022-07-19T10:08:00Z">
              <w:r w:rsidRPr="008601AF" w:rsidDel="00627AA0">
                <w:rPr>
                  <w:rFonts w:ascii="Trebuchet MS" w:hAnsi="Trebuchet MS" w:cs="Arial"/>
                  <w:color w:val="000000"/>
                  <w:sz w:val="20"/>
                  <w:szCs w:val="20"/>
                  <w:lang w:bidi="th-TH"/>
                </w:rPr>
                <w:delText>11/02/2021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ADEADD" w14:textId="05CC8546" w:rsidR="008601AF" w:rsidRPr="008601AF" w:rsidRDefault="008601AF" w:rsidP="003C2C2A">
            <w:pPr>
              <w:jc w:val="center"/>
              <w:rPr>
                <w:rFonts w:ascii="Trebuchet MS" w:hAnsi="Trebuchet MS" w:cs="Arial"/>
                <w:color w:val="000000"/>
                <w:sz w:val="20"/>
                <w:szCs w:val="20"/>
                <w:lang w:bidi="th-TH"/>
              </w:rPr>
            </w:pPr>
            <w:del w:id="239" w:author="Philippe Hollanda - Oliveira Trust" w:date="2022-07-19T10:08:00Z">
              <w:r w:rsidRPr="008601AF" w:rsidDel="00627AA0">
                <w:rPr>
                  <w:rFonts w:ascii="Trebuchet MS" w:hAnsi="Trebuchet MS" w:cs="Arial"/>
                  <w:color w:val="000000"/>
                  <w:sz w:val="20"/>
                  <w:szCs w:val="20"/>
                  <w:lang w:bidi="th-TH"/>
                </w:rPr>
                <w:delText>R$ 6.567,43</w:delText>
              </w:r>
            </w:del>
          </w:p>
        </w:tc>
      </w:tr>
      <w:tr w:rsidR="008601AF" w:rsidRPr="008601AF" w14:paraId="508E6D41" w14:textId="77777777" w:rsidTr="00627AA0">
        <w:tblPrEx>
          <w:tblW w:w="5000" w:type="pct"/>
          <w:tblCellMar>
            <w:left w:w="70" w:type="dxa"/>
            <w:right w:w="70" w:type="dxa"/>
          </w:tblCellMar>
          <w:tblPrExChange w:id="240" w:author="Philippe Hollanda - Oliveira Trust" w:date="2022-07-19T10:08:00Z">
            <w:tblPrEx>
              <w:tblW w:w="5000" w:type="pct"/>
              <w:tblCellMar>
                <w:left w:w="70" w:type="dxa"/>
                <w:right w:w="70" w:type="dxa"/>
              </w:tblCellMar>
            </w:tblPrEx>
          </w:tblPrExChange>
        </w:tblPrEx>
        <w:trPr>
          <w:trHeight w:val="1785"/>
          <w:trPrChange w:id="24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24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6398FB" w14:textId="74771294" w:rsidR="008601AF" w:rsidRPr="008601AF" w:rsidRDefault="008601AF" w:rsidP="003C2C2A">
            <w:pPr>
              <w:jc w:val="center"/>
              <w:rPr>
                <w:rFonts w:ascii="Trebuchet MS" w:hAnsi="Trebuchet MS" w:cs="Arial"/>
                <w:color w:val="000000"/>
                <w:sz w:val="20"/>
                <w:szCs w:val="20"/>
                <w:lang w:bidi="th-TH"/>
              </w:rPr>
            </w:pPr>
            <w:del w:id="243"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F0BED5" w14:textId="5DBB45F1" w:rsidR="008601AF" w:rsidRPr="008601AF" w:rsidRDefault="008601AF" w:rsidP="003C2C2A">
            <w:pPr>
              <w:jc w:val="center"/>
              <w:rPr>
                <w:rFonts w:ascii="Trebuchet MS" w:hAnsi="Trebuchet MS" w:cs="Arial"/>
                <w:color w:val="000000"/>
                <w:sz w:val="20"/>
                <w:szCs w:val="20"/>
                <w:lang w:bidi="th-TH"/>
              </w:rPr>
            </w:pPr>
            <w:del w:id="245" w:author="Philippe Hollanda - Oliveira Trust" w:date="2022-07-19T10:08:00Z">
              <w:r w:rsidRPr="008601AF" w:rsidDel="00627AA0">
                <w:rPr>
                  <w:rFonts w:ascii="Trebuchet MS" w:hAnsi="Trebuchet MS" w:cs="Arial"/>
                  <w:color w:val="000000"/>
                  <w:sz w:val="20"/>
                  <w:szCs w:val="20"/>
                  <w:lang w:bidi="th-TH"/>
                </w:rPr>
                <w:delText>19/02/2021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D5CFB7" w14:textId="7C3D7B97" w:rsidR="008601AF" w:rsidRPr="008601AF" w:rsidRDefault="008601AF" w:rsidP="003C2C2A">
            <w:pPr>
              <w:jc w:val="center"/>
              <w:rPr>
                <w:rFonts w:ascii="Trebuchet MS" w:hAnsi="Trebuchet MS" w:cs="Arial"/>
                <w:color w:val="000000"/>
                <w:sz w:val="20"/>
                <w:szCs w:val="20"/>
                <w:lang w:bidi="th-TH"/>
              </w:rPr>
            </w:pPr>
            <w:del w:id="247" w:author="Philippe Hollanda - Oliveira Trust" w:date="2022-07-19T10:08:00Z">
              <w:r w:rsidRPr="008601AF" w:rsidDel="00627AA0">
                <w:rPr>
                  <w:rFonts w:ascii="Trebuchet MS" w:hAnsi="Trebuchet MS" w:cs="Arial"/>
                  <w:color w:val="000000"/>
                  <w:sz w:val="20"/>
                  <w:szCs w:val="20"/>
                  <w:lang w:bidi="th-TH"/>
                </w:rPr>
                <w:delText>R$ 5.000,80</w:delText>
              </w:r>
            </w:del>
          </w:p>
        </w:tc>
      </w:tr>
      <w:tr w:rsidR="008601AF" w:rsidRPr="008601AF" w14:paraId="0F8DFD3B" w14:textId="77777777" w:rsidTr="00627AA0">
        <w:tblPrEx>
          <w:tblW w:w="5000" w:type="pct"/>
          <w:tblCellMar>
            <w:left w:w="70" w:type="dxa"/>
            <w:right w:w="70" w:type="dxa"/>
          </w:tblCellMar>
          <w:tblPrExChange w:id="248" w:author="Philippe Hollanda - Oliveira Trust" w:date="2022-07-19T10:08:00Z">
            <w:tblPrEx>
              <w:tblW w:w="5000" w:type="pct"/>
              <w:tblCellMar>
                <w:left w:w="70" w:type="dxa"/>
                <w:right w:w="70" w:type="dxa"/>
              </w:tblCellMar>
            </w:tblPrEx>
          </w:tblPrExChange>
        </w:tblPrEx>
        <w:trPr>
          <w:trHeight w:val="1785"/>
          <w:trPrChange w:id="24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25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302454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2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28BFDD" w14:textId="748038AB" w:rsidR="008601AF" w:rsidRPr="008601AF" w:rsidRDefault="008601AF" w:rsidP="003C2C2A">
            <w:pPr>
              <w:jc w:val="center"/>
              <w:rPr>
                <w:rFonts w:ascii="Trebuchet MS" w:hAnsi="Trebuchet MS" w:cs="Arial"/>
                <w:color w:val="000000"/>
                <w:sz w:val="20"/>
                <w:szCs w:val="20"/>
                <w:lang w:bidi="th-TH"/>
              </w:rPr>
            </w:pPr>
            <w:del w:id="252" w:author="Philippe Hollanda - Oliveira Trust" w:date="2022-07-19T10:08:00Z">
              <w:r w:rsidRPr="008601AF" w:rsidDel="00627AA0">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55398E" w14:textId="1710A46A" w:rsidR="008601AF" w:rsidRPr="008601AF" w:rsidRDefault="008601AF" w:rsidP="003C2C2A">
            <w:pPr>
              <w:jc w:val="center"/>
              <w:rPr>
                <w:rFonts w:ascii="Trebuchet MS" w:hAnsi="Trebuchet MS" w:cs="Arial"/>
                <w:color w:val="000000"/>
                <w:sz w:val="20"/>
                <w:szCs w:val="20"/>
                <w:lang w:bidi="th-TH"/>
              </w:rPr>
            </w:pPr>
            <w:del w:id="254" w:author="Philippe Hollanda - Oliveira Trust" w:date="2022-07-19T10:08:00Z">
              <w:r w:rsidRPr="008601AF" w:rsidDel="00627AA0">
                <w:rPr>
                  <w:rFonts w:ascii="Trebuchet MS" w:hAnsi="Trebuchet MS" w:cs="Arial"/>
                  <w:color w:val="000000"/>
                  <w:sz w:val="20"/>
                  <w:szCs w:val="20"/>
                  <w:lang w:bidi="th-TH"/>
                </w:rPr>
                <w:delText>R$ 5.000,80</w:delText>
              </w:r>
            </w:del>
          </w:p>
        </w:tc>
      </w:tr>
      <w:tr w:rsidR="008601AF" w:rsidRPr="008601AF" w14:paraId="3B35991B" w14:textId="77777777" w:rsidTr="00627AA0">
        <w:tblPrEx>
          <w:tblW w:w="5000" w:type="pct"/>
          <w:tblCellMar>
            <w:left w:w="70" w:type="dxa"/>
            <w:right w:w="70" w:type="dxa"/>
          </w:tblCellMar>
          <w:tblPrExChange w:id="255" w:author="Philippe Hollanda - Oliveira Trust" w:date="2022-07-19T10:08:00Z">
            <w:tblPrEx>
              <w:tblW w:w="5000" w:type="pct"/>
              <w:tblCellMar>
                <w:left w:w="70" w:type="dxa"/>
                <w:right w:w="70" w:type="dxa"/>
              </w:tblCellMar>
            </w:tblPrEx>
          </w:tblPrExChange>
        </w:tblPrEx>
        <w:trPr>
          <w:trHeight w:val="1785"/>
          <w:trPrChange w:id="25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25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538865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2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86A380" w14:textId="1A61A275" w:rsidR="008601AF" w:rsidRPr="008601AF" w:rsidRDefault="008601AF" w:rsidP="003C2C2A">
            <w:pPr>
              <w:jc w:val="center"/>
              <w:rPr>
                <w:rFonts w:ascii="Trebuchet MS" w:hAnsi="Trebuchet MS" w:cs="Arial"/>
                <w:color w:val="000000"/>
                <w:sz w:val="20"/>
                <w:szCs w:val="20"/>
                <w:lang w:bidi="th-TH"/>
              </w:rPr>
            </w:pPr>
            <w:del w:id="259"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3B54EA" w14:textId="760AE0DE" w:rsidR="008601AF" w:rsidRPr="008601AF" w:rsidRDefault="008601AF" w:rsidP="003C2C2A">
            <w:pPr>
              <w:jc w:val="center"/>
              <w:rPr>
                <w:rFonts w:ascii="Trebuchet MS" w:hAnsi="Trebuchet MS" w:cs="Arial"/>
                <w:color w:val="000000"/>
                <w:sz w:val="20"/>
                <w:szCs w:val="20"/>
                <w:lang w:bidi="th-TH"/>
              </w:rPr>
            </w:pPr>
            <w:del w:id="261" w:author="Philippe Hollanda - Oliveira Trust" w:date="2022-07-19T10:08:00Z">
              <w:r w:rsidRPr="008601AF" w:rsidDel="00627AA0">
                <w:rPr>
                  <w:rFonts w:ascii="Trebuchet MS" w:hAnsi="Trebuchet MS" w:cs="Arial"/>
                  <w:color w:val="000000"/>
                  <w:sz w:val="20"/>
                  <w:szCs w:val="20"/>
                  <w:lang w:bidi="th-TH"/>
                </w:rPr>
                <w:delText>R$ 5.000,80</w:delText>
              </w:r>
            </w:del>
          </w:p>
        </w:tc>
      </w:tr>
      <w:tr w:rsidR="008601AF" w:rsidRPr="008601AF" w14:paraId="33D3E92D" w14:textId="77777777" w:rsidTr="00627AA0">
        <w:tblPrEx>
          <w:tblW w:w="5000" w:type="pct"/>
          <w:tblCellMar>
            <w:left w:w="70" w:type="dxa"/>
            <w:right w:w="70" w:type="dxa"/>
          </w:tblCellMar>
          <w:tblPrExChange w:id="262" w:author="Philippe Hollanda - Oliveira Trust" w:date="2022-07-19T10:08:00Z">
            <w:tblPrEx>
              <w:tblW w:w="5000" w:type="pct"/>
              <w:tblCellMar>
                <w:left w:w="70" w:type="dxa"/>
                <w:right w:w="70" w:type="dxa"/>
              </w:tblCellMar>
            </w:tblPrEx>
          </w:tblPrExChange>
        </w:tblPrEx>
        <w:trPr>
          <w:trHeight w:val="1785"/>
          <w:trPrChange w:id="26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26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3F83A4" w14:textId="3F4A2743" w:rsidR="008601AF" w:rsidRPr="008601AF" w:rsidRDefault="008601AF" w:rsidP="003C2C2A">
            <w:pPr>
              <w:jc w:val="center"/>
              <w:rPr>
                <w:rFonts w:ascii="Trebuchet MS" w:hAnsi="Trebuchet MS" w:cs="Arial"/>
                <w:color w:val="000000"/>
                <w:sz w:val="20"/>
                <w:szCs w:val="20"/>
                <w:lang w:bidi="th-TH"/>
              </w:rPr>
            </w:pPr>
            <w:del w:id="26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A9F476" w14:textId="1B0F9169" w:rsidR="008601AF" w:rsidRPr="008601AF" w:rsidRDefault="008601AF" w:rsidP="003C2C2A">
            <w:pPr>
              <w:jc w:val="center"/>
              <w:rPr>
                <w:rFonts w:ascii="Trebuchet MS" w:hAnsi="Trebuchet MS" w:cs="Arial"/>
                <w:color w:val="000000"/>
                <w:sz w:val="20"/>
                <w:szCs w:val="20"/>
                <w:lang w:bidi="th-TH"/>
              </w:rPr>
            </w:pPr>
            <w:del w:id="267" w:author="Philippe Hollanda - Oliveira Trust" w:date="2022-07-19T10:08:00Z">
              <w:r w:rsidRPr="008601AF" w:rsidDel="00627AA0">
                <w:rPr>
                  <w:rFonts w:ascii="Trebuchet MS" w:hAnsi="Trebuchet MS" w:cs="Arial"/>
                  <w:color w:val="000000"/>
                  <w:sz w:val="20"/>
                  <w:szCs w:val="20"/>
                  <w:lang w:bidi="th-TH"/>
                </w:rPr>
                <w:delText>17/02/2021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140A16" w14:textId="2EA21515" w:rsidR="008601AF" w:rsidRPr="008601AF" w:rsidRDefault="008601AF" w:rsidP="003C2C2A">
            <w:pPr>
              <w:jc w:val="center"/>
              <w:rPr>
                <w:rFonts w:ascii="Trebuchet MS" w:hAnsi="Trebuchet MS" w:cs="Arial"/>
                <w:color w:val="000000"/>
                <w:sz w:val="20"/>
                <w:szCs w:val="20"/>
                <w:lang w:bidi="th-TH"/>
              </w:rPr>
            </w:pPr>
            <w:del w:id="269" w:author="Philippe Hollanda - Oliveira Trust" w:date="2022-07-19T10:08:00Z">
              <w:r w:rsidRPr="008601AF" w:rsidDel="00627AA0">
                <w:rPr>
                  <w:rFonts w:ascii="Trebuchet MS" w:hAnsi="Trebuchet MS" w:cs="Arial"/>
                  <w:color w:val="000000"/>
                  <w:sz w:val="20"/>
                  <w:szCs w:val="20"/>
                  <w:lang w:bidi="th-TH"/>
                </w:rPr>
                <w:delText>R$ 6.016,02</w:delText>
              </w:r>
            </w:del>
          </w:p>
        </w:tc>
      </w:tr>
      <w:tr w:rsidR="008601AF" w:rsidRPr="008601AF" w14:paraId="085785CD" w14:textId="77777777" w:rsidTr="00627AA0">
        <w:tblPrEx>
          <w:tblW w:w="5000" w:type="pct"/>
          <w:tblCellMar>
            <w:left w:w="70" w:type="dxa"/>
            <w:right w:w="70" w:type="dxa"/>
          </w:tblCellMar>
          <w:tblPrExChange w:id="270" w:author="Philippe Hollanda - Oliveira Trust" w:date="2022-07-19T10:08:00Z">
            <w:tblPrEx>
              <w:tblW w:w="5000" w:type="pct"/>
              <w:tblCellMar>
                <w:left w:w="70" w:type="dxa"/>
                <w:right w:w="70" w:type="dxa"/>
              </w:tblCellMar>
            </w:tblPrEx>
          </w:tblPrExChange>
        </w:tblPrEx>
        <w:trPr>
          <w:trHeight w:val="1785"/>
          <w:trPrChange w:id="27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27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3A52E8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2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F5C575" w14:textId="5ED62530" w:rsidR="008601AF" w:rsidRPr="008601AF" w:rsidRDefault="008601AF" w:rsidP="003C2C2A">
            <w:pPr>
              <w:jc w:val="center"/>
              <w:rPr>
                <w:rFonts w:ascii="Trebuchet MS" w:hAnsi="Trebuchet MS" w:cs="Arial"/>
                <w:color w:val="000000"/>
                <w:sz w:val="20"/>
                <w:szCs w:val="20"/>
                <w:lang w:bidi="th-TH"/>
              </w:rPr>
            </w:pPr>
            <w:del w:id="274" w:author="Philippe Hollanda - Oliveira Trust" w:date="2022-07-19T10:08:00Z">
              <w:r w:rsidRPr="008601AF" w:rsidDel="00627AA0">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A4F4FE" w14:textId="1AD0FF12" w:rsidR="008601AF" w:rsidRPr="008601AF" w:rsidRDefault="008601AF" w:rsidP="003C2C2A">
            <w:pPr>
              <w:jc w:val="center"/>
              <w:rPr>
                <w:rFonts w:ascii="Trebuchet MS" w:hAnsi="Trebuchet MS" w:cs="Arial"/>
                <w:color w:val="000000"/>
                <w:sz w:val="20"/>
                <w:szCs w:val="20"/>
                <w:lang w:bidi="th-TH"/>
              </w:rPr>
            </w:pPr>
            <w:del w:id="276" w:author="Philippe Hollanda - Oliveira Trust" w:date="2022-07-19T10:08:00Z">
              <w:r w:rsidRPr="008601AF" w:rsidDel="00627AA0">
                <w:rPr>
                  <w:rFonts w:ascii="Trebuchet MS" w:hAnsi="Trebuchet MS" w:cs="Arial"/>
                  <w:color w:val="000000"/>
                  <w:sz w:val="20"/>
                  <w:szCs w:val="20"/>
                  <w:lang w:bidi="th-TH"/>
                </w:rPr>
                <w:delText>R$ 6.016,02</w:delText>
              </w:r>
            </w:del>
          </w:p>
        </w:tc>
      </w:tr>
      <w:tr w:rsidR="008601AF" w:rsidRPr="008601AF" w14:paraId="545F9D6A" w14:textId="77777777" w:rsidTr="00627AA0">
        <w:tblPrEx>
          <w:tblW w:w="5000" w:type="pct"/>
          <w:tblCellMar>
            <w:left w:w="70" w:type="dxa"/>
            <w:right w:w="70" w:type="dxa"/>
          </w:tblCellMar>
          <w:tblPrExChange w:id="277" w:author="Philippe Hollanda - Oliveira Trust" w:date="2022-07-19T10:08:00Z">
            <w:tblPrEx>
              <w:tblW w:w="5000" w:type="pct"/>
              <w:tblCellMar>
                <w:left w:w="70" w:type="dxa"/>
                <w:right w:w="70" w:type="dxa"/>
              </w:tblCellMar>
            </w:tblPrEx>
          </w:tblPrExChange>
        </w:tblPrEx>
        <w:trPr>
          <w:trHeight w:val="1785"/>
          <w:trPrChange w:id="27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27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0B4AE9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28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99A0C7" w14:textId="15F11BE8" w:rsidR="008601AF" w:rsidRPr="008601AF" w:rsidRDefault="008601AF" w:rsidP="003C2C2A">
            <w:pPr>
              <w:jc w:val="center"/>
              <w:rPr>
                <w:rFonts w:ascii="Trebuchet MS" w:hAnsi="Trebuchet MS" w:cs="Arial"/>
                <w:color w:val="000000"/>
                <w:sz w:val="20"/>
                <w:szCs w:val="20"/>
                <w:lang w:bidi="th-TH"/>
              </w:rPr>
            </w:pPr>
            <w:del w:id="281" w:author="Philippe Hollanda - Oliveira Trust" w:date="2022-07-19T10:08:00Z">
              <w:r w:rsidRPr="008601AF" w:rsidDel="00627AA0">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B9E3A8" w14:textId="585D7F7F" w:rsidR="008601AF" w:rsidRPr="008601AF" w:rsidRDefault="008601AF" w:rsidP="003C2C2A">
            <w:pPr>
              <w:jc w:val="center"/>
              <w:rPr>
                <w:rFonts w:ascii="Trebuchet MS" w:hAnsi="Trebuchet MS" w:cs="Arial"/>
                <w:color w:val="000000"/>
                <w:sz w:val="20"/>
                <w:szCs w:val="20"/>
                <w:lang w:bidi="th-TH"/>
              </w:rPr>
            </w:pPr>
            <w:del w:id="283" w:author="Philippe Hollanda - Oliveira Trust" w:date="2022-07-19T10:08:00Z">
              <w:r w:rsidRPr="008601AF" w:rsidDel="00627AA0">
                <w:rPr>
                  <w:rFonts w:ascii="Trebuchet MS" w:hAnsi="Trebuchet MS" w:cs="Arial"/>
                  <w:color w:val="000000"/>
                  <w:sz w:val="20"/>
                  <w:szCs w:val="20"/>
                  <w:lang w:bidi="th-TH"/>
                </w:rPr>
                <w:delText>R$ 6.016,03</w:delText>
              </w:r>
            </w:del>
          </w:p>
        </w:tc>
      </w:tr>
      <w:tr w:rsidR="008601AF" w:rsidRPr="008601AF" w14:paraId="67D6B8D8" w14:textId="77777777" w:rsidTr="00627AA0">
        <w:tblPrEx>
          <w:tblW w:w="5000" w:type="pct"/>
          <w:tblCellMar>
            <w:left w:w="70" w:type="dxa"/>
            <w:right w:w="70" w:type="dxa"/>
          </w:tblCellMar>
          <w:tblPrExChange w:id="284" w:author="Philippe Hollanda - Oliveira Trust" w:date="2022-07-19T10:08:00Z">
            <w:tblPrEx>
              <w:tblW w:w="5000" w:type="pct"/>
              <w:tblCellMar>
                <w:left w:w="70" w:type="dxa"/>
                <w:right w:w="70" w:type="dxa"/>
              </w:tblCellMar>
            </w:tblPrEx>
          </w:tblPrExChange>
        </w:tblPrEx>
        <w:trPr>
          <w:trHeight w:val="1785"/>
          <w:trPrChange w:id="28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26CF3C" w14:textId="530B8287" w:rsidR="008601AF" w:rsidRPr="008601AF" w:rsidRDefault="008601AF" w:rsidP="003C2C2A">
            <w:pPr>
              <w:jc w:val="center"/>
              <w:rPr>
                <w:rFonts w:ascii="Trebuchet MS" w:hAnsi="Trebuchet MS" w:cs="Arial"/>
                <w:sz w:val="20"/>
                <w:szCs w:val="20"/>
                <w:lang w:bidi="th-TH"/>
              </w:rPr>
            </w:pPr>
            <w:del w:id="287" w:author="Philippe Hollanda - Oliveira Trust" w:date="2022-07-19T10:08:00Z">
              <w:r w:rsidRPr="008601AF" w:rsidDel="00627AA0">
                <w:rPr>
                  <w:rFonts w:ascii="Trebuchet MS" w:hAnsi="Trebuchet MS" w:cs="Arial"/>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E927EF" w14:textId="696E99B4" w:rsidR="008601AF" w:rsidRPr="008601AF" w:rsidRDefault="008601AF" w:rsidP="003C2C2A">
            <w:pPr>
              <w:jc w:val="center"/>
              <w:rPr>
                <w:rFonts w:ascii="Trebuchet MS" w:hAnsi="Trebuchet MS" w:cs="Arial"/>
                <w:color w:val="000000"/>
                <w:sz w:val="20"/>
                <w:szCs w:val="20"/>
                <w:lang w:bidi="th-TH"/>
              </w:rPr>
            </w:pPr>
            <w:del w:id="289" w:author="Philippe Hollanda - Oliveira Trust" w:date="2022-07-19T10:08:00Z">
              <w:r w:rsidRPr="008601AF" w:rsidDel="00627AA0">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ADCE79" w14:textId="5DC854EB" w:rsidR="008601AF" w:rsidRPr="008601AF" w:rsidRDefault="008601AF" w:rsidP="003C2C2A">
            <w:pPr>
              <w:jc w:val="center"/>
              <w:rPr>
                <w:rFonts w:ascii="Trebuchet MS" w:hAnsi="Trebuchet MS" w:cs="Arial"/>
                <w:color w:val="000000"/>
                <w:sz w:val="20"/>
                <w:szCs w:val="20"/>
                <w:lang w:bidi="th-TH"/>
              </w:rPr>
            </w:pPr>
            <w:del w:id="291" w:author="Philippe Hollanda - Oliveira Trust" w:date="2022-07-19T10:08:00Z">
              <w:r w:rsidRPr="008601AF" w:rsidDel="00627AA0">
                <w:rPr>
                  <w:rFonts w:ascii="Trebuchet MS" w:hAnsi="Trebuchet MS" w:cs="Arial"/>
                  <w:color w:val="000000"/>
                  <w:sz w:val="20"/>
                  <w:szCs w:val="20"/>
                  <w:lang w:bidi="th-TH"/>
                </w:rPr>
                <w:delText>R$ 63.379,60</w:delText>
              </w:r>
            </w:del>
          </w:p>
        </w:tc>
      </w:tr>
      <w:tr w:rsidR="008601AF" w:rsidRPr="008601AF" w14:paraId="7566845E" w14:textId="77777777" w:rsidTr="00627AA0">
        <w:tblPrEx>
          <w:tblW w:w="5000" w:type="pct"/>
          <w:tblCellMar>
            <w:left w:w="70" w:type="dxa"/>
            <w:right w:w="70" w:type="dxa"/>
          </w:tblCellMar>
          <w:tblPrExChange w:id="292" w:author="Philippe Hollanda - Oliveira Trust" w:date="2022-07-19T10:08:00Z">
            <w:tblPrEx>
              <w:tblW w:w="5000" w:type="pct"/>
              <w:tblCellMar>
                <w:left w:w="70" w:type="dxa"/>
                <w:right w:w="70" w:type="dxa"/>
              </w:tblCellMar>
            </w:tblPrEx>
          </w:tblPrExChange>
        </w:tblPrEx>
        <w:trPr>
          <w:trHeight w:val="1785"/>
          <w:trPrChange w:id="29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7E1BD9" w14:textId="111753ED" w:rsidR="008601AF" w:rsidRPr="008601AF" w:rsidRDefault="008601AF" w:rsidP="003C2C2A">
            <w:pPr>
              <w:jc w:val="center"/>
              <w:rPr>
                <w:rFonts w:ascii="Trebuchet MS" w:hAnsi="Trebuchet MS" w:cs="Arial"/>
                <w:sz w:val="20"/>
                <w:szCs w:val="20"/>
                <w:lang w:bidi="th-TH"/>
              </w:rPr>
            </w:pPr>
            <w:del w:id="295" w:author="Philippe Hollanda - Oliveira Trust" w:date="2022-07-19T10:08:00Z">
              <w:r w:rsidRPr="008601AF" w:rsidDel="00627AA0">
                <w:rPr>
                  <w:rFonts w:ascii="Trebuchet MS" w:hAnsi="Trebuchet MS" w:cs="Arial"/>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FF2475" w14:textId="134D21D3" w:rsidR="008601AF" w:rsidRPr="008601AF" w:rsidRDefault="008601AF" w:rsidP="003C2C2A">
            <w:pPr>
              <w:jc w:val="center"/>
              <w:rPr>
                <w:rFonts w:ascii="Trebuchet MS" w:hAnsi="Trebuchet MS" w:cs="Arial"/>
                <w:color w:val="000000"/>
                <w:sz w:val="20"/>
                <w:szCs w:val="20"/>
                <w:lang w:bidi="th-TH"/>
              </w:rPr>
            </w:pPr>
            <w:del w:id="297" w:author="Philippe Hollanda - Oliveira Trust" w:date="2022-07-19T10:08:00Z">
              <w:r w:rsidRPr="008601AF" w:rsidDel="00627AA0">
                <w:rPr>
                  <w:rFonts w:ascii="Trebuchet MS" w:hAnsi="Trebuchet MS" w:cs="Arial"/>
                  <w:color w:val="000000"/>
                  <w:sz w:val="20"/>
                  <w:szCs w:val="20"/>
                  <w:lang w:bidi="th-TH"/>
                </w:rPr>
                <w:delText>01/02/2021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266110" w14:textId="7B9B63B5" w:rsidR="008601AF" w:rsidRPr="008601AF" w:rsidRDefault="008601AF" w:rsidP="003C2C2A">
            <w:pPr>
              <w:jc w:val="center"/>
              <w:rPr>
                <w:rFonts w:ascii="Trebuchet MS" w:hAnsi="Trebuchet MS" w:cs="Arial"/>
                <w:color w:val="000000"/>
                <w:sz w:val="20"/>
                <w:szCs w:val="20"/>
                <w:lang w:bidi="th-TH"/>
              </w:rPr>
            </w:pPr>
            <w:del w:id="299" w:author="Philippe Hollanda - Oliveira Trust" w:date="2022-07-19T10:08:00Z">
              <w:r w:rsidRPr="008601AF" w:rsidDel="00627AA0">
                <w:rPr>
                  <w:rFonts w:ascii="Trebuchet MS" w:hAnsi="Trebuchet MS" w:cs="Arial"/>
                  <w:color w:val="000000"/>
                  <w:sz w:val="20"/>
                  <w:szCs w:val="20"/>
                  <w:lang w:bidi="th-TH"/>
                </w:rPr>
                <w:delText>R$ 6.600,00</w:delText>
              </w:r>
            </w:del>
          </w:p>
        </w:tc>
      </w:tr>
      <w:tr w:rsidR="008601AF" w:rsidRPr="008601AF" w14:paraId="5E8734CE" w14:textId="77777777" w:rsidTr="00627AA0">
        <w:tblPrEx>
          <w:tblW w:w="5000" w:type="pct"/>
          <w:tblCellMar>
            <w:left w:w="70" w:type="dxa"/>
            <w:right w:w="70" w:type="dxa"/>
          </w:tblCellMar>
          <w:tblPrExChange w:id="300" w:author="Philippe Hollanda - Oliveira Trust" w:date="2022-07-19T10:08:00Z">
            <w:tblPrEx>
              <w:tblW w:w="5000" w:type="pct"/>
              <w:tblCellMar>
                <w:left w:w="70" w:type="dxa"/>
                <w:right w:w="70" w:type="dxa"/>
              </w:tblCellMar>
            </w:tblPrEx>
          </w:tblPrExChange>
        </w:tblPrEx>
        <w:trPr>
          <w:trHeight w:val="1785"/>
          <w:trPrChange w:id="30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0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F0F704" w14:textId="78BA9C38" w:rsidR="008601AF" w:rsidRPr="008601AF" w:rsidRDefault="008601AF" w:rsidP="003C2C2A">
            <w:pPr>
              <w:jc w:val="center"/>
              <w:rPr>
                <w:rFonts w:ascii="Trebuchet MS" w:hAnsi="Trebuchet MS" w:cs="Arial"/>
                <w:color w:val="000000"/>
                <w:sz w:val="20"/>
                <w:szCs w:val="20"/>
                <w:lang w:bidi="th-TH"/>
              </w:rPr>
            </w:pPr>
            <w:del w:id="303"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4151CF" w14:textId="36C683CA" w:rsidR="008601AF" w:rsidRPr="008601AF" w:rsidRDefault="008601AF" w:rsidP="003C2C2A">
            <w:pPr>
              <w:jc w:val="center"/>
              <w:rPr>
                <w:rFonts w:ascii="Trebuchet MS" w:hAnsi="Trebuchet MS" w:cs="Arial"/>
                <w:color w:val="000000"/>
                <w:sz w:val="20"/>
                <w:szCs w:val="20"/>
                <w:lang w:bidi="th-TH"/>
              </w:rPr>
            </w:pPr>
            <w:del w:id="305"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EC47B2" w14:textId="46FB6E62" w:rsidR="008601AF" w:rsidRPr="008601AF" w:rsidRDefault="008601AF" w:rsidP="003C2C2A">
            <w:pPr>
              <w:jc w:val="center"/>
              <w:rPr>
                <w:rFonts w:ascii="Trebuchet MS" w:hAnsi="Trebuchet MS" w:cs="Arial"/>
                <w:color w:val="000000"/>
                <w:sz w:val="20"/>
                <w:szCs w:val="20"/>
                <w:lang w:bidi="th-TH"/>
              </w:rPr>
            </w:pPr>
            <w:del w:id="307" w:author="Philippe Hollanda - Oliveira Trust" w:date="2022-07-19T10:08:00Z">
              <w:r w:rsidRPr="008601AF" w:rsidDel="00627AA0">
                <w:rPr>
                  <w:rFonts w:ascii="Trebuchet MS" w:hAnsi="Trebuchet MS" w:cs="Arial"/>
                  <w:color w:val="000000"/>
                  <w:sz w:val="20"/>
                  <w:szCs w:val="20"/>
                  <w:lang w:bidi="th-TH"/>
                </w:rPr>
                <w:delText>R$ 42.487,50</w:delText>
              </w:r>
            </w:del>
          </w:p>
        </w:tc>
      </w:tr>
      <w:tr w:rsidR="008601AF" w:rsidRPr="008601AF" w14:paraId="5C9689B0" w14:textId="77777777" w:rsidTr="00627AA0">
        <w:tblPrEx>
          <w:tblW w:w="5000" w:type="pct"/>
          <w:tblCellMar>
            <w:left w:w="70" w:type="dxa"/>
            <w:right w:w="70" w:type="dxa"/>
          </w:tblCellMar>
          <w:tblPrExChange w:id="308" w:author="Philippe Hollanda - Oliveira Trust" w:date="2022-07-19T10:08:00Z">
            <w:tblPrEx>
              <w:tblW w:w="5000" w:type="pct"/>
              <w:tblCellMar>
                <w:left w:w="70" w:type="dxa"/>
                <w:right w:w="70" w:type="dxa"/>
              </w:tblCellMar>
            </w:tblPrEx>
          </w:tblPrExChange>
        </w:tblPrEx>
        <w:trPr>
          <w:trHeight w:val="1785"/>
          <w:trPrChange w:id="30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1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401A51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265C09" w14:textId="110B2CA5" w:rsidR="008601AF" w:rsidRPr="008601AF" w:rsidRDefault="008601AF" w:rsidP="003C2C2A">
            <w:pPr>
              <w:jc w:val="center"/>
              <w:rPr>
                <w:rFonts w:ascii="Trebuchet MS" w:hAnsi="Trebuchet MS" w:cs="Arial"/>
                <w:color w:val="000000"/>
                <w:sz w:val="20"/>
                <w:szCs w:val="20"/>
                <w:lang w:bidi="th-TH"/>
              </w:rPr>
            </w:pPr>
            <w:del w:id="312"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A59D76" w14:textId="2A080742" w:rsidR="008601AF" w:rsidRPr="008601AF" w:rsidRDefault="008601AF" w:rsidP="003C2C2A">
            <w:pPr>
              <w:jc w:val="center"/>
              <w:rPr>
                <w:rFonts w:ascii="Trebuchet MS" w:hAnsi="Trebuchet MS" w:cs="Arial"/>
                <w:color w:val="000000"/>
                <w:sz w:val="20"/>
                <w:szCs w:val="20"/>
                <w:lang w:bidi="th-TH"/>
              </w:rPr>
            </w:pPr>
            <w:del w:id="314" w:author="Philippe Hollanda - Oliveira Trust" w:date="2022-07-19T10:08:00Z">
              <w:r w:rsidRPr="008601AF" w:rsidDel="00627AA0">
                <w:rPr>
                  <w:rFonts w:ascii="Trebuchet MS" w:hAnsi="Trebuchet MS" w:cs="Arial"/>
                  <w:color w:val="000000"/>
                  <w:sz w:val="20"/>
                  <w:szCs w:val="20"/>
                  <w:lang w:bidi="th-TH"/>
                </w:rPr>
                <w:delText>R$ 42.487,50</w:delText>
              </w:r>
            </w:del>
          </w:p>
        </w:tc>
      </w:tr>
      <w:tr w:rsidR="008601AF" w:rsidRPr="008601AF" w14:paraId="0FC711FD" w14:textId="77777777" w:rsidTr="00627AA0">
        <w:tblPrEx>
          <w:tblW w:w="5000" w:type="pct"/>
          <w:tblCellMar>
            <w:left w:w="70" w:type="dxa"/>
            <w:right w:w="70" w:type="dxa"/>
          </w:tblCellMar>
          <w:tblPrExChange w:id="315" w:author="Philippe Hollanda - Oliveira Trust" w:date="2022-07-19T10:08:00Z">
            <w:tblPrEx>
              <w:tblW w:w="5000" w:type="pct"/>
              <w:tblCellMar>
                <w:left w:w="70" w:type="dxa"/>
                <w:right w:w="70" w:type="dxa"/>
              </w:tblCellMar>
            </w:tblPrEx>
          </w:tblPrExChange>
        </w:tblPrEx>
        <w:trPr>
          <w:trHeight w:val="1785"/>
          <w:trPrChange w:id="31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2D0C44" w14:textId="733D6587" w:rsidR="008601AF" w:rsidRPr="008601AF" w:rsidRDefault="008601AF" w:rsidP="003C2C2A">
            <w:pPr>
              <w:jc w:val="center"/>
              <w:rPr>
                <w:rFonts w:ascii="Trebuchet MS" w:hAnsi="Trebuchet MS" w:cs="Arial"/>
                <w:sz w:val="20"/>
                <w:szCs w:val="20"/>
                <w:lang w:bidi="th-TH"/>
              </w:rPr>
            </w:pPr>
            <w:del w:id="318" w:author="Philippe Hollanda - Oliveira Trust" w:date="2022-07-19T10:08:00Z">
              <w:r w:rsidRPr="008601AF" w:rsidDel="00627AA0">
                <w:rPr>
                  <w:rFonts w:ascii="Trebuchet MS" w:hAnsi="Trebuchet MS" w:cs="Arial"/>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3C52AF" w14:textId="7DF67F14" w:rsidR="008601AF" w:rsidRPr="008601AF" w:rsidRDefault="008601AF" w:rsidP="003C2C2A">
            <w:pPr>
              <w:jc w:val="center"/>
              <w:rPr>
                <w:rFonts w:ascii="Trebuchet MS" w:hAnsi="Trebuchet MS" w:cs="Arial"/>
                <w:color w:val="000000"/>
                <w:sz w:val="20"/>
                <w:szCs w:val="20"/>
                <w:lang w:bidi="th-TH"/>
              </w:rPr>
            </w:pPr>
            <w:del w:id="320" w:author="Philippe Hollanda - Oliveira Trust" w:date="2022-07-19T10:08:00Z">
              <w:r w:rsidRPr="008601AF" w:rsidDel="00627AA0">
                <w:rPr>
                  <w:rFonts w:ascii="Trebuchet MS" w:hAnsi="Trebuchet MS" w:cs="Arial"/>
                  <w:color w:val="000000"/>
                  <w:sz w:val="20"/>
                  <w:szCs w:val="20"/>
                  <w:lang w:bidi="th-TH"/>
                </w:rPr>
                <w:delText>11/02/2021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3CF670" w14:textId="74BC7C39" w:rsidR="008601AF" w:rsidRPr="008601AF" w:rsidRDefault="008601AF" w:rsidP="003C2C2A">
            <w:pPr>
              <w:jc w:val="center"/>
              <w:rPr>
                <w:rFonts w:ascii="Trebuchet MS" w:hAnsi="Trebuchet MS" w:cs="Arial"/>
                <w:color w:val="000000"/>
                <w:sz w:val="20"/>
                <w:szCs w:val="20"/>
                <w:lang w:bidi="th-TH"/>
              </w:rPr>
            </w:pPr>
            <w:del w:id="322" w:author="Philippe Hollanda - Oliveira Trust" w:date="2022-07-19T10:08:00Z">
              <w:r w:rsidRPr="008601AF" w:rsidDel="00627AA0">
                <w:rPr>
                  <w:rFonts w:ascii="Trebuchet MS" w:hAnsi="Trebuchet MS" w:cs="Arial"/>
                  <w:color w:val="000000"/>
                  <w:sz w:val="20"/>
                  <w:szCs w:val="20"/>
                  <w:lang w:bidi="th-TH"/>
                </w:rPr>
                <w:delText>R$ 2.545,92</w:delText>
              </w:r>
            </w:del>
          </w:p>
        </w:tc>
      </w:tr>
      <w:tr w:rsidR="008601AF" w:rsidRPr="008601AF" w14:paraId="17C612E4" w14:textId="77777777" w:rsidTr="00627AA0">
        <w:tblPrEx>
          <w:tblW w:w="5000" w:type="pct"/>
          <w:tblCellMar>
            <w:left w:w="70" w:type="dxa"/>
            <w:right w:w="70" w:type="dxa"/>
          </w:tblCellMar>
          <w:tblPrExChange w:id="323" w:author="Philippe Hollanda - Oliveira Trust" w:date="2022-07-19T10:08:00Z">
            <w:tblPrEx>
              <w:tblW w:w="5000" w:type="pct"/>
              <w:tblCellMar>
                <w:left w:w="70" w:type="dxa"/>
                <w:right w:w="70" w:type="dxa"/>
              </w:tblCellMar>
            </w:tblPrEx>
          </w:tblPrExChange>
        </w:tblPrEx>
        <w:trPr>
          <w:trHeight w:val="1785"/>
          <w:trPrChange w:id="32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09CE94" w14:textId="56061BCC" w:rsidR="008601AF" w:rsidRPr="008601AF" w:rsidRDefault="008601AF" w:rsidP="003C2C2A">
            <w:pPr>
              <w:jc w:val="center"/>
              <w:rPr>
                <w:rFonts w:ascii="Trebuchet MS" w:hAnsi="Trebuchet MS" w:cs="Arial"/>
                <w:sz w:val="20"/>
                <w:szCs w:val="20"/>
                <w:lang w:bidi="th-TH"/>
              </w:rPr>
            </w:pPr>
            <w:del w:id="326" w:author="Philippe Hollanda - Oliveira Trust" w:date="2022-07-19T10:08:00Z">
              <w:r w:rsidRPr="008601AF" w:rsidDel="00627AA0">
                <w:rPr>
                  <w:rFonts w:ascii="Trebuchet MS" w:hAnsi="Trebuchet MS" w:cs="Arial"/>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470266" w14:textId="0CC7549F" w:rsidR="008601AF" w:rsidRPr="008601AF" w:rsidRDefault="008601AF" w:rsidP="003C2C2A">
            <w:pPr>
              <w:jc w:val="center"/>
              <w:rPr>
                <w:rFonts w:ascii="Trebuchet MS" w:hAnsi="Trebuchet MS" w:cs="Arial"/>
                <w:sz w:val="20"/>
                <w:szCs w:val="20"/>
                <w:lang w:bidi="th-TH"/>
              </w:rPr>
            </w:pPr>
            <w:del w:id="328" w:author="Philippe Hollanda - Oliveira Trust" w:date="2022-07-19T10:08:00Z">
              <w:r w:rsidRPr="008601AF" w:rsidDel="00627AA0">
                <w:rPr>
                  <w:rFonts w:ascii="Trebuchet MS" w:hAnsi="Trebuchet MS" w:cs="Arial"/>
                  <w:sz w:val="20"/>
                  <w:szCs w:val="20"/>
                  <w:lang w:bidi="th-TH"/>
                </w:rPr>
                <w:delText>26/01/2021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33B57B" w14:textId="156CDF83" w:rsidR="008601AF" w:rsidRPr="008601AF" w:rsidRDefault="008601AF" w:rsidP="003C2C2A">
            <w:pPr>
              <w:jc w:val="center"/>
              <w:rPr>
                <w:rFonts w:ascii="Trebuchet MS" w:hAnsi="Trebuchet MS" w:cs="Arial"/>
                <w:sz w:val="20"/>
                <w:szCs w:val="20"/>
                <w:lang w:bidi="th-TH"/>
              </w:rPr>
            </w:pPr>
            <w:del w:id="330" w:author="Philippe Hollanda - Oliveira Trust" w:date="2022-07-19T10:08:00Z">
              <w:r w:rsidRPr="008601AF" w:rsidDel="00627AA0">
                <w:rPr>
                  <w:rFonts w:ascii="Trebuchet MS" w:hAnsi="Trebuchet MS" w:cs="Arial"/>
                  <w:sz w:val="20"/>
                  <w:szCs w:val="20"/>
                  <w:lang w:bidi="th-TH"/>
                </w:rPr>
                <w:delText>R$ 65.069,72</w:delText>
              </w:r>
            </w:del>
          </w:p>
        </w:tc>
      </w:tr>
      <w:tr w:rsidR="008601AF" w:rsidRPr="008601AF" w14:paraId="77202838" w14:textId="77777777" w:rsidTr="00627AA0">
        <w:tblPrEx>
          <w:tblW w:w="5000" w:type="pct"/>
          <w:tblCellMar>
            <w:left w:w="70" w:type="dxa"/>
            <w:right w:w="70" w:type="dxa"/>
          </w:tblCellMar>
          <w:tblPrExChange w:id="331" w:author="Philippe Hollanda - Oliveira Trust" w:date="2022-07-19T10:08:00Z">
            <w:tblPrEx>
              <w:tblW w:w="5000" w:type="pct"/>
              <w:tblCellMar>
                <w:left w:w="70" w:type="dxa"/>
                <w:right w:w="70" w:type="dxa"/>
              </w:tblCellMar>
            </w:tblPrEx>
          </w:tblPrExChange>
        </w:tblPrEx>
        <w:trPr>
          <w:trHeight w:val="1785"/>
          <w:trPrChange w:id="33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CF7B30" w14:textId="353B589B" w:rsidR="008601AF" w:rsidRPr="008601AF" w:rsidRDefault="008601AF" w:rsidP="003C2C2A">
            <w:pPr>
              <w:jc w:val="center"/>
              <w:rPr>
                <w:rFonts w:ascii="Trebuchet MS" w:hAnsi="Trebuchet MS" w:cs="Arial"/>
                <w:color w:val="000000"/>
                <w:sz w:val="20"/>
                <w:szCs w:val="20"/>
                <w:lang w:bidi="th-TH"/>
              </w:rPr>
            </w:pPr>
            <w:del w:id="33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B5A96B" w14:textId="1D2BD29B" w:rsidR="008601AF" w:rsidRPr="008601AF" w:rsidRDefault="008601AF" w:rsidP="003C2C2A">
            <w:pPr>
              <w:jc w:val="center"/>
              <w:rPr>
                <w:rFonts w:ascii="Trebuchet MS" w:hAnsi="Trebuchet MS" w:cs="Arial"/>
                <w:color w:val="000000"/>
                <w:sz w:val="20"/>
                <w:szCs w:val="20"/>
                <w:lang w:bidi="th-TH"/>
              </w:rPr>
            </w:pPr>
            <w:del w:id="336" w:author="Philippe Hollanda - Oliveira Trust" w:date="2022-07-19T10:08:00Z">
              <w:r w:rsidRPr="008601AF" w:rsidDel="00627AA0">
                <w:rPr>
                  <w:rFonts w:ascii="Trebuchet MS" w:hAnsi="Trebuchet MS" w:cs="Arial"/>
                  <w:color w:val="000000"/>
                  <w:sz w:val="20"/>
                  <w:szCs w:val="20"/>
                  <w:lang w:bidi="th-TH"/>
                </w:rPr>
                <w:delText>19/02/2021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314490" w14:textId="43653840" w:rsidR="008601AF" w:rsidRPr="008601AF" w:rsidRDefault="008601AF" w:rsidP="003C2C2A">
            <w:pPr>
              <w:jc w:val="center"/>
              <w:rPr>
                <w:rFonts w:ascii="Trebuchet MS" w:hAnsi="Trebuchet MS" w:cs="Arial"/>
                <w:color w:val="000000"/>
                <w:sz w:val="20"/>
                <w:szCs w:val="20"/>
                <w:lang w:bidi="th-TH"/>
              </w:rPr>
            </w:pPr>
            <w:del w:id="338" w:author="Philippe Hollanda - Oliveira Trust" w:date="2022-07-19T10:08:00Z">
              <w:r w:rsidRPr="008601AF" w:rsidDel="00627AA0">
                <w:rPr>
                  <w:rFonts w:ascii="Trebuchet MS" w:hAnsi="Trebuchet MS" w:cs="Arial"/>
                  <w:color w:val="000000"/>
                  <w:sz w:val="20"/>
                  <w:szCs w:val="20"/>
                  <w:lang w:bidi="th-TH"/>
                </w:rPr>
                <w:delText>R$ 9.539,29</w:delText>
              </w:r>
            </w:del>
          </w:p>
        </w:tc>
      </w:tr>
      <w:tr w:rsidR="008601AF" w:rsidRPr="008601AF" w14:paraId="56D87051" w14:textId="77777777" w:rsidTr="00627AA0">
        <w:tblPrEx>
          <w:tblW w:w="5000" w:type="pct"/>
          <w:tblCellMar>
            <w:left w:w="70" w:type="dxa"/>
            <w:right w:w="70" w:type="dxa"/>
          </w:tblCellMar>
          <w:tblPrExChange w:id="339" w:author="Philippe Hollanda - Oliveira Trust" w:date="2022-07-19T10:08:00Z">
            <w:tblPrEx>
              <w:tblW w:w="5000" w:type="pct"/>
              <w:tblCellMar>
                <w:left w:w="70" w:type="dxa"/>
                <w:right w:w="70" w:type="dxa"/>
              </w:tblCellMar>
            </w:tblPrEx>
          </w:tblPrExChange>
        </w:tblPrEx>
        <w:trPr>
          <w:trHeight w:val="1785"/>
          <w:trPrChange w:id="34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4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B3D95E" w14:textId="2F269357" w:rsidR="008601AF" w:rsidRPr="008601AF" w:rsidRDefault="008601AF" w:rsidP="003C2C2A">
            <w:pPr>
              <w:jc w:val="center"/>
              <w:rPr>
                <w:rFonts w:ascii="Trebuchet MS" w:hAnsi="Trebuchet MS" w:cs="Arial"/>
                <w:color w:val="000000"/>
                <w:sz w:val="20"/>
                <w:szCs w:val="20"/>
                <w:lang w:bidi="th-TH"/>
              </w:rPr>
            </w:pPr>
            <w:del w:id="34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A6A9B7" w14:textId="11F2EACE" w:rsidR="008601AF" w:rsidRPr="008601AF" w:rsidRDefault="008601AF" w:rsidP="003C2C2A">
            <w:pPr>
              <w:jc w:val="center"/>
              <w:rPr>
                <w:rFonts w:ascii="Trebuchet MS" w:hAnsi="Trebuchet MS" w:cs="Arial"/>
                <w:color w:val="000000"/>
                <w:sz w:val="20"/>
                <w:szCs w:val="20"/>
                <w:lang w:bidi="th-TH"/>
              </w:rPr>
            </w:pPr>
            <w:del w:id="344" w:author="Philippe Hollanda - Oliveira Trust" w:date="2022-07-19T10:08:00Z">
              <w:r w:rsidRPr="008601AF" w:rsidDel="00627AA0">
                <w:rPr>
                  <w:rFonts w:ascii="Trebuchet MS" w:hAnsi="Trebuchet MS" w:cs="Arial"/>
                  <w:color w:val="000000"/>
                  <w:sz w:val="20"/>
                  <w:szCs w:val="20"/>
                  <w:lang w:bidi="th-TH"/>
                </w:rPr>
                <w:delText>12/02/2021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C99EA8" w14:textId="40C2F30C" w:rsidR="008601AF" w:rsidRPr="008601AF" w:rsidRDefault="008601AF" w:rsidP="003C2C2A">
            <w:pPr>
              <w:jc w:val="center"/>
              <w:rPr>
                <w:rFonts w:ascii="Trebuchet MS" w:hAnsi="Trebuchet MS" w:cs="Arial"/>
                <w:color w:val="000000"/>
                <w:sz w:val="20"/>
                <w:szCs w:val="20"/>
                <w:lang w:bidi="th-TH"/>
              </w:rPr>
            </w:pPr>
            <w:del w:id="346" w:author="Philippe Hollanda - Oliveira Trust" w:date="2022-07-19T10:08:00Z">
              <w:r w:rsidRPr="008601AF" w:rsidDel="00627AA0">
                <w:rPr>
                  <w:rFonts w:ascii="Trebuchet MS" w:hAnsi="Trebuchet MS" w:cs="Arial"/>
                  <w:color w:val="000000"/>
                  <w:sz w:val="20"/>
                  <w:szCs w:val="20"/>
                  <w:lang w:bidi="th-TH"/>
                </w:rPr>
                <w:delText>R$ 220,00</w:delText>
              </w:r>
            </w:del>
          </w:p>
        </w:tc>
      </w:tr>
      <w:tr w:rsidR="008601AF" w:rsidRPr="008601AF" w14:paraId="3F199CBB" w14:textId="77777777" w:rsidTr="00627AA0">
        <w:tblPrEx>
          <w:tblW w:w="5000" w:type="pct"/>
          <w:tblCellMar>
            <w:left w:w="70" w:type="dxa"/>
            <w:right w:w="70" w:type="dxa"/>
          </w:tblCellMar>
          <w:tblPrExChange w:id="347" w:author="Philippe Hollanda - Oliveira Trust" w:date="2022-07-19T10:08:00Z">
            <w:tblPrEx>
              <w:tblW w:w="5000" w:type="pct"/>
              <w:tblCellMar>
                <w:left w:w="70" w:type="dxa"/>
                <w:right w:w="70" w:type="dxa"/>
              </w:tblCellMar>
            </w:tblPrEx>
          </w:tblPrExChange>
        </w:tblPrEx>
        <w:trPr>
          <w:trHeight w:val="1785"/>
          <w:trPrChange w:id="34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4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59B2BC" w14:textId="38DC8E87" w:rsidR="008601AF" w:rsidRPr="008601AF" w:rsidRDefault="008601AF" w:rsidP="003C2C2A">
            <w:pPr>
              <w:jc w:val="center"/>
              <w:rPr>
                <w:rFonts w:ascii="Trebuchet MS" w:hAnsi="Trebuchet MS" w:cs="Arial"/>
                <w:color w:val="000000"/>
                <w:sz w:val="20"/>
                <w:szCs w:val="20"/>
                <w:lang w:bidi="th-TH"/>
              </w:rPr>
            </w:pPr>
            <w:del w:id="35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2AB1EF" w14:textId="74BAAF1B" w:rsidR="008601AF" w:rsidRPr="008601AF" w:rsidRDefault="008601AF" w:rsidP="003C2C2A">
            <w:pPr>
              <w:jc w:val="center"/>
              <w:rPr>
                <w:rFonts w:ascii="Trebuchet MS" w:hAnsi="Trebuchet MS" w:cs="Arial"/>
                <w:color w:val="000000"/>
                <w:sz w:val="20"/>
                <w:szCs w:val="20"/>
                <w:lang w:bidi="th-TH"/>
              </w:rPr>
            </w:pPr>
            <w:del w:id="352" w:author="Philippe Hollanda - Oliveira Trust" w:date="2022-07-19T10:08:00Z">
              <w:r w:rsidRPr="008601AF" w:rsidDel="00627AA0">
                <w:rPr>
                  <w:rFonts w:ascii="Trebuchet MS" w:hAnsi="Trebuchet MS" w:cs="Arial"/>
                  <w:color w:val="000000"/>
                  <w:sz w:val="20"/>
                  <w:szCs w:val="20"/>
                  <w:lang w:bidi="th-TH"/>
                </w:rPr>
                <w:delText>12/02/2021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F8FD48" w14:textId="75EF346A" w:rsidR="008601AF" w:rsidRPr="008601AF" w:rsidRDefault="008601AF" w:rsidP="003C2C2A">
            <w:pPr>
              <w:jc w:val="center"/>
              <w:rPr>
                <w:rFonts w:ascii="Trebuchet MS" w:hAnsi="Trebuchet MS" w:cs="Arial"/>
                <w:color w:val="000000"/>
                <w:sz w:val="20"/>
                <w:szCs w:val="20"/>
                <w:lang w:bidi="th-TH"/>
              </w:rPr>
            </w:pPr>
            <w:del w:id="354" w:author="Philippe Hollanda - Oliveira Trust" w:date="2022-07-19T10:08:00Z">
              <w:r w:rsidRPr="008601AF" w:rsidDel="00627AA0">
                <w:rPr>
                  <w:rFonts w:ascii="Trebuchet MS" w:hAnsi="Trebuchet MS" w:cs="Arial"/>
                  <w:color w:val="000000"/>
                  <w:sz w:val="20"/>
                  <w:szCs w:val="20"/>
                  <w:lang w:bidi="th-TH"/>
                </w:rPr>
                <w:delText>R$ 450,00</w:delText>
              </w:r>
            </w:del>
          </w:p>
        </w:tc>
      </w:tr>
      <w:tr w:rsidR="008601AF" w:rsidRPr="008601AF" w14:paraId="633BAF5E" w14:textId="77777777" w:rsidTr="00627AA0">
        <w:tblPrEx>
          <w:tblW w:w="5000" w:type="pct"/>
          <w:tblCellMar>
            <w:left w:w="70" w:type="dxa"/>
            <w:right w:w="70" w:type="dxa"/>
          </w:tblCellMar>
          <w:tblPrExChange w:id="355" w:author="Philippe Hollanda - Oliveira Trust" w:date="2022-07-19T10:08:00Z">
            <w:tblPrEx>
              <w:tblW w:w="5000" w:type="pct"/>
              <w:tblCellMar>
                <w:left w:w="70" w:type="dxa"/>
                <w:right w:w="70" w:type="dxa"/>
              </w:tblCellMar>
            </w:tblPrEx>
          </w:tblPrExChange>
        </w:tblPrEx>
        <w:trPr>
          <w:trHeight w:val="1785"/>
          <w:trPrChange w:id="35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5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9E8926" w14:textId="1AE12BF2" w:rsidR="008601AF" w:rsidRPr="008601AF" w:rsidRDefault="008601AF" w:rsidP="003C2C2A">
            <w:pPr>
              <w:jc w:val="center"/>
              <w:rPr>
                <w:rFonts w:ascii="Trebuchet MS" w:hAnsi="Trebuchet MS" w:cs="Arial"/>
                <w:color w:val="000000"/>
                <w:sz w:val="20"/>
                <w:szCs w:val="20"/>
                <w:lang w:bidi="th-TH"/>
              </w:rPr>
            </w:pPr>
            <w:del w:id="358"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006120" w14:textId="4A2F7D27" w:rsidR="008601AF" w:rsidRPr="008601AF" w:rsidRDefault="008601AF" w:rsidP="003C2C2A">
            <w:pPr>
              <w:jc w:val="center"/>
              <w:rPr>
                <w:rFonts w:ascii="Trebuchet MS" w:hAnsi="Trebuchet MS" w:cs="Arial"/>
                <w:color w:val="000000"/>
                <w:sz w:val="20"/>
                <w:szCs w:val="20"/>
                <w:lang w:bidi="th-TH"/>
              </w:rPr>
            </w:pPr>
            <w:del w:id="360" w:author="Philippe Hollanda - Oliveira Trust" w:date="2022-07-19T10:08:00Z">
              <w:r w:rsidRPr="008601AF" w:rsidDel="00627AA0">
                <w:rPr>
                  <w:rFonts w:ascii="Trebuchet MS" w:hAnsi="Trebuchet MS" w:cs="Arial"/>
                  <w:color w:val="000000"/>
                  <w:sz w:val="20"/>
                  <w:szCs w:val="20"/>
                  <w:lang w:bidi="th-TH"/>
                </w:rPr>
                <w:delText>12/02/2021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9AFF29" w14:textId="0054A44B" w:rsidR="008601AF" w:rsidRPr="008601AF" w:rsidRDefault="008601AF" w:rsidP="003C2C2A">
            <w:pPr>
              <w:jc w:val="center"/>
              <w:rPr>
                <w:rFonts w:ascii="Trebuchet MS" w:hAnsi="Trebuchet MS" w:cs="Arial"/>
                <w:color w:val="000000"/>
                <w:sz w:val="20"/>
                <w:szCs w:val="20"/>
                <w:lang w:bidi="th-TH"/>
              </w:rPr>
            </w:pPr>
            <w:del w:id="362" w:author="Philippe Hollanda - Oliveira Trust" w:date="2022-07-19T10:08:00Z">
              <w:r w:rsidRPr="008601AF" w:rsidDel="00627AA0">
                <w:rPr>
                  <w:rFonts w:ascii="Trebuchet MS" w:hAnsi="Trebuchet MS" w:cs="Arial"/>
                  <w:color w:val="000000"/>
                  <w:sz w:val="20"/>
                  <w:szCs w:val="20"/>
                  <w:lang w:bidi="th-TH"/>
                </w:rPr>
                <w:delText>R$ 1.215,75</w:delText>
              </w:r>
            </w:del>
          </w:p>
        </w:tc>
      </w:tr>
      <w:tr w:rsidR="008601AF" w:rsidRPr="008601AF" w14:paraId="0DEF1A58" w14:textId="77777777" w:rsidTr="00627AA0">
        <w:tblPrEx>
          <w:tblW w:w="5000" w:type="pct"/>
          <w:tblCellMar>
            <w:left w:w="70" w:type="dxa"/>
            <w:right w:w="70" w:type="dxa"/>
          </w:tblCellMar>
          <w:tblPrExChange w:id="363" w:author="Philippe Hollanda - Oliveira Trust" w:date="2022-07-19T10:08:00Z">
            <w:tblPrEx>
              <w:tblW w:w="5000" w:type="pct"/>
              <w:tblCellMar>
                <w:left w:w="70" w:type="dxa"/>
                <w:right w:w="70" w:type="dxa"/>
              </w:tblCellMar>
            </w:tblPrEx>
          </w:tblPrExChange>
        </w:tblPrEx>
        <w:trPr>
          <w:trHeight w:val="1785"/>
          <w:trPrChange w:id="36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C3A36F" w14:textId="32808B79" w:rsidR="008601AF" w:rsidRPr="008601AF" w:rsidRDefault="008601AF" w:rsidP="003C2C2A">
            <w:pPr>
              <w:jc w:val="center"/>
              <w:rPr>
                <w:rFonts w:ascii="Trebuchet MS" w:hAnsi="Trebuchet MS" w:cs="Arial"/>
                <w:color w:val="000000"/>
                <w:sz w:val="20"/>
                <w:szCs w:val="20"/>
                <w:lang w:bidi="th-TH"/>
              </w:rPr>
            </w:pPr>
            <w:del w:id="36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619D97" w14:textId="2E529DE8" w:rsidR="008601AF" w:rsidRPr="008601AF" w:rsidRDefault="008601AF" w:rsidP="003C2C2A">
            <w:pPr>
              <w:jc w:val="center"/>
              <w:rPr>
                <w:rFonts w:ascii="Trebuchet MS" w:hAnsi="Trebuchet MS" w:cs="Arial"/>
                <w:color w:val="000000"/>
                <w:sz w:val="20"/>
                <w:szCs w:val="20"/>
                <w:lang w:bidi="th-TH"/>
              </w:rPr>
            </w:pPr>
            <w:del w:id="368" w:author="Philippe Hollanda - Oliveira Trust" w:date="2022-07-19T10:08:00Z">
              <w:r w:rsidRPr="008601AF" w:rsidDel="00627AA0">
                <w:rPr>
                  <w:rFonts w:ascii="Trebuchet MS" w:hAnsi="Trebuchet MS" w:cs="Arial"/>
                  <w:color w:val="000000"/>
                  <w:sz w:val="20"/>
                  <w:szCs w:val="20"/>
                  <w:lang w:bidi="th-TH"/>
                </w:rPr>
                <w:delText>02/02/2021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E7492D" w14:textId="4B5F9E8E" w:rsidR="008601AF" w:rsidRPr="008601AF" w:rsidRDefault="008601AF" w:rsidP="003C2C2A">
            <w:pPr>
              <w:jc w:val="center"/>
              <w:rPr>
                <w:rFonts w:ascii="Trebuchet MS" w:hAnsi="Trebuchet MS" w:cs="Arial"/>
                <w:color w:val="000000"/>
                <w:sz w:val="20"/>
                <w:szCs w:val="20"/>
                <w:lang w:bidi="th-TH"/>
              </w:rPr>
            </w:pPr>
            <w:del w:id="370" w:author="Philippe Hollanda - Oliveira Trust" w:date="2022-07-19T10:08:00Z">
              <w:r w:rsidRPr="008601AF" w:rsidDel="00627AA0">
                <w:rPr>
                  <w:rFonts w:ascii="Trebuchet MS" w:hAnsi="Trebuchet MS" w:cs="Arial"/>
                  <w:color w:val="000000"/>
                  <w:sz w:val="20"/>
                  <w:szCs w:val="20"/>
                  <w:lang w:bidi="th-TH"/>
                </w:rPr>
                <w:delText>R$ 852,30</w:delText>
              </w:r>
            </w:del>
          </w:p>
        </w:tc>
      </w:tr>
      <w:tr w:rsidR="008601AF" w:rsidRPr="008601AF" w14:paraId="77697ADC" w14:textId="77777777" w:rsidTr="00627AA0">
        <w:tblPrEx>
          <w:tblW w:w="5000" w:type="pct"/>
          <w:tblCellMar>
            <w:left w:w="70" w:type="dxa"/>
            <w:right w:w="70" w:type="dxa"/>
          </w:tblCellMar>
          <w:tblPrExChange w:id="371" w:author="Philippe Hollanda - Oliveira Trust" w:date="2022-07-19T10:08:00Z">
            <w:tblPrEx>
              <w:tblW w:w="5000" w:type="pct"/>
              <w:tblCellMar>
                <w:left w:w="70" w:type="dxa"/>
                <w:right w:w="70" w:type="dxa"/>
              </w:tblCellMar>
            </w:tblPrEx>
          </w:tblPrExChange>
        </w:tblPrEx>
        <w:trPr>
          <w:trHeight w:val="1785"/>
          <w:trPrChange w:id="37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D25107" w14:textId="46CE1C62" w:rsidR="008601AF" w:rsidRPr="008601AF" w:rsidRDefault="008601AF" w:rsidP="003C2C2A">
            <w:pPr>
              <w:jc w:val="center"/>
              <w:rPr>
                <w:rFonts w:ascii="Trebuchet MS" w:hAnsi="Trebuchet MS" w:cs="Arial"/>
                <w:color w:val="000000"/>
                <w:sz w:val="20"/>
                <w:szCs w:val="20"/>
                <w:lang w:bidi="th-TH"/>
              </w:rPr>
            </w:pPr>
            <w:del w:id="37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7B2FB8" w14:textId="4FDC058F" w:rsidR="008601AF" w:rsidRPr="008601AF" w:rsidRDefault="008601AF" w:rsidP="003C2C2A">
            <w:pPr>
              <w:jc w:val="center"/>
              <w:rPr>
                <w:rFonts w:ascii="Trebuchet MS" w:hAnsi="Trebuchet MS" w:cs="Arial"/>
                <w:color w:val="000000"/>
                <w:sz w:val="20"/>
                <w:szCs w:val="20"/>
                <w:lang w:bidi="th-TH"/>
              </w:rPr>
            </w:pPr>
            <w:del w:id="376" w:author="Philippe Hollanda - Oliveira Trust" w:date="2022-07-19T10:08:00Z">
              <w:r w:rsidRPr="008601AF" w:rsidDel="00627AA0">
                <w:rPr>
                  <w:rFonts w:ascii="Trebuchet MS" w:hAnsi="Trebuchet MS" w:cs="Arial"/>
                  <w:color w:val="000000"/>
                  <w:sz w:val="20"/>
                  <w:szCs w:val="20"/>
                  <w:lang w:bidi="th-TH"/>
                </w:rPr>
                <w:delText>02/02/2021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E265D5" w14:textId="087371A9" w:rsidR="008601AF" w:rsidRPr="008601AF" w:rsidRDefault="008601AF" w:rsidP="003C2C2A">
            <w:pPr>
              <w:jc w:val="center"/>
              <w:rPr>
                <w:rFonts w:ascii="Trebuchet MS" w:hAnsi="Trebuchet MS" w:cs="Arial"/>
                <w:color w:val="000000"/>
                <w:sz w:val="20"/>
                <w:szCs w:val="20"/>
                <w:lang w:bidi="th-TH"/>
              </w:rPr>
            </w:pPr>
            <w:del w:id="378" w:author="Philippe Hollanda - Oliveira Trust" w:date="2022-07-19T10:08:00Z">
              <w:r w:rsidRPr="008601AF" w:rsidDel="00627AA0">
                <w:rPr>
                  <w:rFonts w:ascii="Trebuchet MS" w:hAnsi="Trebuchet MS" w:cs="Arial"/>
                  <w:color w:val="000000"/>
                  <w:sz w:val="20"/>
                  <w:szCs w:val="20"/>
                  <w:lang w:bidi="th-TH"/>
                </w:rPr>
                <w:delText>R$ 777,00</w:delText>
              </w:r>
            </w:del>
          </w:p>
        </w:tc>
      </w:tr>
      <w:tr w:rsidR="008601AF" w:rsidRPr="008601AF" w14:paraId="49F28372" w14:textId="77777777" w:rsidTr="00627AA0">
        <w:tblPrEx>
          <w:tblW w:w="5000" w:type="pct"/>
          <w:tblCellMar>
            <w:left w:w="70" w:type="dxa"/>
            <w:right w:w="70" w:type="dxa"/>
          </w:tblCellMar>
          <w:tblPrExChange w:id="379" w:author="Philippe Hollanda - Oliveira Trust" w:date="2022-07-19T10:08:00Z">
            <w:tblPrEx>
              <w:tblW w:w="5000" w:type="pct"/>
              <w:tblCellMar>
                <w:left w:w="70" w:type="dxa"/>
                <w:right w:w="70" w:type="dxa"/>
              </w:tblCellMar>
            </w:tblPrEx>
          </w:tblPrExChange>
        </w:tblPrEx>
        <w:trPr>
          <w:trHeight w:val="1785"/>
          <w:trPrChange w:id="38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9B4C00" w14:textId="405E915A" w:rsidR="008601AF" w:rsidRPr="008601AF" w:rsidRDefault="008601AF" w:rsidP="003C2C2A">
            <w:pPr>
              <w:jc w:val="center"/>
              <w:rPr>
                <w:rFonts w:ascii="Trebuchet MS" w:hAnsi="Trebuchet MS" w:cs="Arial"/>
                <w:color w:val="000000"/>
                <w:sz w:val="20"/>
                <w:szCs w:val="20"/>
                <w:lang w:bidi="th-TH"/>
              </w:rPr>
            </w:pPr>
            <w:del w:id="382"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BF5C10" w14:textId="33DD003A" w:rsidR="008601AF" w:rsidRPr="008601AF" w:rsidRDefault="008601AF" w:rsidP="003C2C2A">
            <w:pPr>
              <w:jc w:val="center"/>
              <w:rPr>
                <w:rFonts w:ascii="Trebuchet MS" w:hAnsi="Trebuchet MS" w:cs="Arial"/>
                <w:color w:val="000000"/>
                <w:sz w:val="20"/>
                <w:szCs w:val="20"/>
                <w:lang w:bidi="th-TH"/>
              </w:rPr>
            </w:pPr>
            <w:del w:id="384" w:author="Philippe Hollanda - Oliveira Trust" w:date="2022-07-19T10:08:00Z">
              <w:r w:rsidRPr="008601AF" w:rsidDel="00627AA0">
                <w:rPr>
                  <w:rFonts w:ascii="Trebuchet MS" w:hAnsi="Trebuchet MS" w:cs="Arial"/>
                  <w:color w:val="000000"/>
                  <w:sz w:val="20"/>
                  <w:szCs w:val="20"/>
                  <w:lang w:bidi="th-TH"/>
                </w:rPr>
                <w:delText>02/02/2021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3BB743" w14:textId="6C23C8D8" w:rsidR="008601AF" w:rsidRPr="008601AF" w:rsidRDefault="008601AF" w:rsidP="003C2C2A">
            <w:pPr>
              <w:jc w:val="center"/>
              <w:rPr>
                <w:rFonts w:ascii="Trebuchet MS" w:hAnsi="Trebuchet MS" w:cs="Arial"/>
                <w:color w:val="000000"/>
                <w:sz w:val="20"/>
                <w:szCs w:val="20"/>
                <w:lang w:bidi="th-TH"/>
              </w:rPr>
            </w:pPr>
            <w:del w:id="386" w:author="Philippe Hollanda - Oliveira Trust" w:date="2022-07-19T10:08:00Z">
              <w:r w:rsidRPr="008601AF" w:rsidDel="00627AA0">
                <w:rPr>
                  <w:rFonts w:ascii="Trebuchet MS" w:hAnsi="Trebuchet MS" w:cs="Arial"/>
                  <w:color w:val="000000"/>
                  <w:sz w:val="20"/>
                  <w:szCs w:val="20"/>
                  <w:lang w:bidi="th-TH"/>
                </w:rPr>
                <w:delText>R$ 171,72</w:delText>
              </w:r>
            </w:del>
          </w:p>
        </w:tc>
      </w:tr>
      <w:tr w:rsidR="008601AF" w:rsidRPr="008601AF" w14:paraId="5BA8C3CA" w14:textId="77777777" w:rsidTr="00627AA0">
        <w:tblPrEx>
          <w:tblW w:w="5000" w:type="pct"/>
          <w:tblCellMar>
            <w:left w:w="70" w:type="dxa"/>
            <w:right w:w="70" w:type="dxa"/>
          </w:tblCellMar>
          <w:tblPrExChange w:id="387" w:author="Philippe Hollanda - Oliveira Trust" w:date="2022-07-19T10:08:00Z">
            <w:tblPrEx>
              <w:tblW w:w="5000" w:type="pct"/>
              <w:tblCellMar>
                <w:left w:w="70" w:type="dxa"/>
                <w:right w:w="70" w:type="dxa"/>
              </w:tblCellMar>
            </w:tblPrEx>
          </w:tblPrExChange>
        </w:tblPrEx>
        <w:trPr>
          <w:trHeight w:val="1785"/>
          <w:trPrChange w:id="38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A97ADC" w14:textId="7A39EB96" w:rsidR="008601AF" w:rsidRPr="008601AF" w:rsidRDefault="008601AF" w:rsidP="003C2C2A">
            <w:pPr>
              <w:jc w:val="center"/>
              <w:rPr>
                <w:rFonts w:ascii="Trebuchet MS" w:hAnsi="Trebuchet MS" w:cs="Arial"/>
                <w:color w:val="000000"/>
                <w:sz w:val="20"/>
                <w:szCs w:val="20"/>
                <w:lang w:bidi="th-TH"/>
              </w:rPr>
            </w:pPr>
            <w:del w:id="39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DB50F1" w14:textId="691C3569" w:rsidR="008601AF" w:rsidRPr="008601AF" w:rsidRDefault="008601AF" w:rsidP="003C2C2A">
            <w:pPr>
              <w:jc w:val="center"/>
              <w:rPr>
                <w:rFonts w:ascii="Trebuchet MS" w:hAnsi="Trebuchet MS" w:cs="Arial"/>
                <w:color w:val="000000"/>
                <w:sz w:val="20"/>
                <w:szCs w:val="20"/>
                <w:lang w:bidi="th-TH"/>
              </w:rPr>
            </w:pPr>
            <w:del w:id="392" w:author="Philippe Hollanda - Oliveira Trust" w:date="2022-07-19T10:08:00Z">
              <w:r w:rsidRPr="008601AF" w:rsidDel="00627AA0">
                <w:rPr>
                  <w:rFonts w:ascii="Trebuchet MS" w:hAnsi="Trebuchet MS" w:cs="Arial"/>
                  <w:color w:val="000000"/>
                  <w:sz w:val="20"/>
                  <w:szCs w:val="20"/>
                  <w:lang w:bidi="th-TH"/>
                </w:rPr>
                <w:delText>03/02/2021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BD13AD" w14:textId="06FB1333" w:rsidR="008601AF" w:rsidRPr="008601AF" w:rsidRDefault="008601AF" w:rsidP="003C2C2A">
            <w:pPr>
              <w:jc w:val="center"/>
              <w:rPr>
                <w:rFonts w:ascii="Trebuchet MS" w:hAnsi="Trebuchet MS" w:cs="Arial"/>
                <w:color w:val="000000"/>
                <w:sz w:val="20"/>
                <w:szCs w:val="20"/>
                <w:lang w:bidi="th-TH"/>
              </w:rPr>
            </w:pPr>
            <w:del w:id="394" w:author="Philippe Hollanda - Oliveira Trust" w:date="2022-07-19T10:08:00Z">
              <w:r w:rsidRPr="008601AF" w:rsidDel="00627AA0">
                <w:rPr>
                  <w:rFonts w:ascii="Trebuchet MS" w:hAnsi="Trebuchet MS" w:cs="Arial"/>
                  <w:color w:val="000000"/>
                  <w:sz w:val="20"/>
                  <w:szCs w:val="20"/>
                  <w:lang w:bidi="th-TH"/>
                </w:rPr>
                <w:delText>R$ 12.834,00</w:delText>
              </w:r>
            </w:del>
          </w:p>
        </w:tc>
      </w:tr>
      <w:tr w:rsidR="008601AF" w:rsidRPr="008601AF" w14:paraId="04441951" w14:textId="77777777" w:rsidTr="00627AA0">
        <w:tblPrEx>
          <w:tblW w:w="5000" w:type="pct"/>
          <w:tblCellMar>
            <w:left w:w="70" w:type="dxa"/>
            <w:right w:w="70" w:type="dxa"/>
          </w:tblCellMar>
          <w:tblPrExChange w:id="395" w:author="Philippe Hollanda - Oliveira Trust" w:date="2022-07-19T10:08:00Z">
            <w:tblPrEx>
              <w:tblW w:w="5000" w:type="pct"/>
              <w:tblCellMar>
                <w:left w:w="70" w:type="dxa"/>
                <w:right w:w="70" w:type="dxa"/>
              </w:tblCellMar>
            </w:tblPrEx>
          </w:tblPrExChange>
        </w:tblPrEx>
        <w:trPr>
          <w:trHeight w:val="1785"/>
          <w:trPrChange w:id="39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6C0475" w14:textId="75F45627" w:rsidR="008601AF" w:rsidRPr="008601AF" w:rsidRDefault="008601AF" w:rsidP="003C2C2A">
            <w:pPr>
              <w:jc w:val="center"/>
              <w:rPr>
                <w:rFonts w:ascii="Trebuchet MS" w:hAnsi="Trebuchet MS" w:cs="Arial"/>
                <w:color w:val="000000"/>
                <w:sz w:val="20"/>
                <w:szCs w:val="20"/>
                <w:lang w:bidi="th-TH"/>
              </w:rPr>
            </w:pPr>
            <w:del w:id="398"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F3E1CE" w14:textId="489E24BE" w:rsidR="008601AF" w:rsidRPr="008601AF" w:rsidRDefault="008601AF" w:rsidP="003C2C2A">
            <w:pPr>
              <w:jc w:val="center"/>
              <w:rPr>
                <w:rFonts w:ascii="Trebuchet MS" w:hAnsi="Trebuchet MS" w:cs="Arial"/>
                <w:color w:val="000000"/>
                <w:sz w:val="20"/>
                <w:szCs w:val="20"/>
                <w:lang w:bidi="th-TH"/>
              </w:rPr>
            </w:pPr>
            <w:del w:id="400" w:author="Philippe Hollanda - Oliveira Trust" w:date="2022-07-19T10:08:00Z">
              <w:r w:rsidRPr="008601AF" w:rsidDel="00627AA0">
                <w:rPr>
                  <w:rFonts w:ascii="Trebuchet MS" w:hAnsi="Trebuchet MS" w:cs="Arial"/>
                  <w:color w:val="000000"/>
                  <w:sz w:val="20"/>
                  <w:szCs w:val="20"/>
                  <w:lang w:bidi="th-TH"/>
                </w:rPr>
                <w:delText>03/02/2021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2A8BDB" w14:textId="1B0FCFA8" w:rsidR="008601AF" w:rsidRPr="008601AF" w:rsidRDefault="008601AF" w:rsidP="003C2C2A">
            <w:pPr>
              <w:jc w:val="center"/>
              <w:rPr>
                <w:rFonts w:ascii="Trebuchet MS" w:hAnsi="Trebuchet MS" w:cs="Arial"/>
                <w:color w:val="000000"/>
                <w:sz w:val="20"/>
                <w:szCs w:val="20"/>
                <w:lang w:bidi="th-TH"/>
              </w:rPr>
            </w:pPr>
            <w:del w:id="402" w:author="Philippe Hollanda - Oliveira Trust" w:date="2022-07-19T10:08:00Z">
              <w:r w:rsidRPr="008601AF" w:rsidDel="00627AA0">
                <w:rPr>
                  <w:rFonts w:ascii="Trebuchet MS" w:hAnsi="Trebuchet MS" w:cs="Arial"/>
                  <w:color w:val="000000"/>
                  <w:sz w:val="20"/>
                  <w:szCs w:val="20"/>
                  <w:lang w:bidi="th-TH"/>
                </w:rPr>
                <w:delText>R$ 6.931,70</w:delText>
              </w:r>
            </w:del>
          </w:p>
        </w:tc>
      </w:tr>
      <w:tr w:rsidR="008601AF" w:rsidRPr="008601AF" w14:paraId="318A25D7" w14:textId="77777777" w:rsidTr="00627AA0">
        <w:tblPrEx>
          <w:tblW w:w="5000" w:type="pct"/>
          <w:tblCellMar>
            <w:left w:w="70" w:type="dxa"/>
            <w:right w:w="70" w:type="dxa"/>
          </w:tblCellMar>
          <w:tblPrExChange w:id="403" w:author="Philippe Hollanda - Oliveira Trust" w:date="2022-07-19T10:08:00Z">
            <w:tblPrEx>
              <w:tblW w:w="5000" w:type="pct"/>
              <w:tblCellMar>
                <w:left w:w="70" w:type="dxa"/>
                <w:right w:w="70" w:type="dxa"/>
              </w:tblCellMar>
            </w:tblPrEx>
          </w:tblPrExChange>
        </w:tblPrEx>
        <w:trPr>
          <w:trHeight w:val="1785"/>
          <w:trPrChange w:id="40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8BFA37" w14:textId="58FFE892" w:rsidR="008601AF" w:rsidRPr="008601AF" w:rsidRDefault="008601AF" w:rsidP="003C2C2A">
            <w:pPr>
              <w:jc w:val="center"/>
              <w:rPr>
                <w:rFonts w:ascii="Trebuchet MS" w:hAnsi="Trebuchet MS" w:cs="Arial"/>
                <w:color w:val="000000"/>
                <w:sz w:val="20"/>
                <w:szCs w:val="20"/>
                <w:lang w:bidi="th-TH"/>
              </w:rPr>
            </w:pPr>
            <w:del w:id="40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0AD5E3" w14:textId="63373BD9" w:rsidR="008601AF" w:rsidRPr="008601AF" w:rsidRDefault="008601AF" w:rsidP="003C2C2A">
            <w:pPr>
              <w:jc w:val="center"/>
              <w:rPr>
                <w:rFonts w:ascii="Trebuchet MS" w:hAnsi="Trebuchet MS" w:cs="Arial"/>
                <w:color w:val="000000"/>
                <w:sz w:val="20"/>
                <w:szCs w:val="20"/>
                <w:lang w:bidi="th-TH"/>
              </w:rPr>
            </w:pPr>
            <w:del w:id="408" w:author="Philippe Hollanda - Oliveira Trust" w:date="2022-07-19T10:08:00Z">
              <w:r w:rsidRPr="008601AF" w:rsidDel="00627AA0">
                <w:rPr>
                  <w:rFonts w:ascii="Trebuchet MS" w:hAnsi="Trebuchet MS" w:cs="Arial"/>
                  <w:color w:val="000000"/>
                  <w:sz w:val="20"/>
                  <w:szCs w:val="20"/>
                  <w:lang w:bidi="th-TH"/>
                </w:rPr>
                <w:delText>03/02/2021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BC515C" w14:textId="3999FACC" w:rsidR="008601AF" w:rsidRPr="008601AF" w:rsidRDefault="008601AF" w:rsidP="003C2C2A">
            <w:pPr>
              <w:jc w:val="center"/>
              <w:rPr>
                <w:rFonts w:ascii="Trebuchet MS" w:hAnsi="Trebuchet MS" w:cs="Arial"/>
                <w:color w:val="000000"/>
                <w:sz w:val="20"/>
                <w:szCs w:val="20"/>
                <w:lang w:bidi="th-TH"/>
              </w:rPr>
            </w:pPr>
            <w:del w:id="410" w:author="Philippe Hollanda - Oliveira Trust" w:date="2022-07-19T10:08:00Z">
              <w:r w:rsidRPr="008601AF" w:rsidDel="00627AA0">
                <w:rPr>
                  <w:rFonts w:ascii="Trebuchet MS" w:hAnsi="Trebuchet MS" w:cs="Arial"/>
                  <w:color w:val="000000"/>
                  <w:sz w:val="20"/>
                  <w:szCs w:val="20"/>
                  <w:lang w:bidi="th-TH"/>
                </w:rPr>
                <w:delText>R$ 7.812,65</w:delText>
              </w:r>
            </w:del>
          </w:p>
        </w:tc>
      </w:tr>
      <w:tr w:rsidR="008601AF" w:rsidRPr="008601AF" w14:paraId="08B524E0" w14:textId="77777777" w:rsidTr="00627AA0">
        <w:tblPrEx>
          <w:tblW w:w="5000" w:type="pct"/>
          <w:tblCellMar>
            <w:left w:w="70" w:type="dxa"/>
            <w:right w:w="70" w:type="dxa"/>
          </w:tblCellMar>
          <w:tblPrExChange w:id="411" w:author="Philippe Hollanda - Oliveira Trust" w:date="2022-07-19T10:08:00Z">
            <w:tblPrEx>
              <w:tblW w:w="5000" w:type="pct"/>
              <w:tblCellMar>
                <w:left w:w="70" w:type="dxa"/>
                <w:right w:w="70" w:type="dxa"/>
              </w:tblCellMar>
            </w:tblPrEx>
          </w:tblPrExChange>
        </w:tblPrEx>
        <w:trPr>
          <w:trHeight w:val="1785"/>
          <w:trPrChange w:id="41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DA86D8" w14:textId="20A318C1" w:rsidR="008601AF" w:rsidRPr="008601AF" w:rsidRDefault="008601AF" w:rsidP="003C2C2A">
            <w:pPr>
              <w:jc w:val="center"/>
              <w:rPr>
                <w:rFonts w:ascii="Trebuchet MS" w:hAnsi="Trebuchet MS" w:cs="Arial"/>
                <w:color w:val="000000"/>
                <w:sz w:val="20"/>
                <w:szCs w:val="20"/>
                <w:lang w:bidi="th-TH"/>
              </w:rPr>
            </w:pPr>
            <w:del w:id="41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73C8DD" w14:textId="059783AC" w:rsidR="008601AF" w:rsidRPr="008601AF" w:rsidRDefault="008601AF" w:rsidP="003C2C2A">
            <w:pPr>
              <w:jc w:val="center"/>
              <w:rPr>
                <w:rFonts w:ascii="Trebuchet MS" w:hAnsi="Trebuchet MS" w:cs="Arial"/>
                <w:color w:val="000000"/>
                <w:sz w:val="20"/>
                <w:szCs w:val="20"/>
                <w:lang w:bidi="th-TH"/>
              </w:rPr>
            </w:pPr>
            <w:del w:id="416" w:author="Philippe Hollanda - Oliveira Trust" w:date="2022-07-19T10:08:00Z">
              <w:r w:rsidRPr="008601AF" w:rsidDel="00627AA0">
                <w:rPr>
                  <w:rFonts w:ascii="Trebuchet MS" w:hAnsi="Trebuchet MS" w:cs="Arial"/>
                  <w:color w:val="000000"/>
                  <w:sz w:val="20"/>
                  <w:szCs w:val="20"/>
                  <w:lang w:bidi="th-TH"/>
                </w:rPr>
                <w:delText>03/02/2021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ED8932" w14:textId="6C8A02BA" w:rsidR="008601AF" w:rsidRPr="008601AF" w:rsidRDefault="008601AF" w:rsidP="003C2C2A">
            <w:pPr>
              <w:jc w:val="center"/>
              <w:rPr>
                <w:rFonts w:ascii="Trebuchet MS" w:hAnsi="Trebuchet MS" w:cs="Arial"/>
                <w:color w:val="000000"/>
                <w:sz w:val="20"/>
                <w:szCs w:val="20"/>
                <w:lang w:bidi="th-TH"/>
              </w:rPr>
            </w:pPr>
            <w:del w:id="418" w:author="Philippe Hollanda - Oliveira Trust" w:date="2022-07-19T10:08:00Z">
              <w:r w:rsidRPr="008601AF" w:rsidDel="00627AA0">
                <w:rPr>
                  <w:rFonts w:ascii="Trebuchet MS" w:hAnsi="Trebuchet MS" w:cs="Arial"/>
                  <w:color w:val="000000"/>
                  <w:sz w:val="20"/>
                  <w:szCs w:val="20"/>
                  <w:lang w:bidi="th-TH"/>
                </w:rPr>
                <w:delText>R$ 19.450,00</w:delText>
              </w:r>
            </w:del>
          </w:p>
        </w:tc>
      </w:tr>
      <w:tr w:rsidR="008601AF" w:rsidRPr="008601AF" w14:paraId="0B74B943" w14:textId="77777777" w:rsidTr="00627AA0">
        <w:tblPrEx>
          <w:tblW w:w="5000" w:type="pct"/>
          <w:tblCellMar>
            <w:left w:w="70" w:type="dxa"/>
            <w:right w:w="70" w:type="dxa"/>
          </w:tblCellMar>
          <w:tblPrExChange w:id="419" w:author="Philippe Hollanda - Oliveira Trust" w:date="2022-07-19T10:08:00Z">
            <w:tblPrEx>
              <w:tblW w:w="5000" w:type="pct"/>
              <w:tblCellMar>
                <w:left w:w="70" w:type="dxa"/>
                <w:right w:w="70" w:type="dxa"/>
              </w:tblCellMar>
            </w:tblPrEx>
          </w:tblPrExChange>
        </w:tblPrEx>
        <w:trPr>
          <w:trHeight w:val="1785"/>
          <w:trPrChange w:id="42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545375" w14:textId="385F557E" w:rsidR="008601AF" w:rsidRPr="008601AF" w:rsidRDefault="008601AF" w:rsidP="003C2C2A">
            <w:pPr>
              <w:jc w:val="center"/>
              <w:rPr>
                <w:rFonts w:ascii="Trebuchet MS" w:hAnsi="Trebuchet MS" w:cs="Arial"/>
                <w:color w:val="000000"/>
                <w:sz w:val="20"/>
                <w:szCs w:val="20"/>
                <w:lang w:bidi="th-TH"/>
              </w:rPr>
            </w:pPr>
            <w:del w:id="42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127E2E" w14:textId="1B8780A7" w:rsidR="008601AF" w:rsidRPr="008601AF" w:rsidRDefault="008601AF" w:rsidP="003C2C2A">
            <w:pPr>
              <w:jc w:val="center"/>
              <w:rPr>
                <w:rFonts w:ascii="Trebuchet MS" w:hAnsi="Trebuchet MS" w:cs="Arial"/>
                <w:color w:val="000000"/>
                <w:sz w:val="20"/>
                <w:szCs w:val="20"/>
                <w:lang w:bidi="th-TH"/>
              </w:rPr>
            </w:pPr>
            <w:del w:id="424" w:author="Philippe Hollanda - Oliveira Trust" w:date="2022-07-19T10:08:00Z">
              <w:r w:rsidRPr="008601AF" w:rsidDel="00627AA0">
                <w:rPr>
                  <w:rFonts w:ascii="Trebuchet MS" w:hAnsi="Trebuchet MS" w:cs="Arial"/>
                  <w:color w:val="000000"/>
                  <w:sz w:val="20"/>
                  <w:szCs w:val="20"/>
                  <w:lang w:bidi="th-TH"/>
                </w:rPr>
                <w:delText>03/02/2021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7F79E9" w14:textId="2BF97197" w:rsidR="008601AF" w:rsidRPr="008601AF" w:rsidRDefault="008601AF" w:rsidP="003C2C2A">
            <w:pPr>
              <w:jc w:val="center"/>
              <w:rPr>
                <w:rFonts w:ascii="Trebuchet MS" w:hAnsi="Trebuchet MS" w:cs="Arial"/>
                <w:color w:val="000000"/>
                <w:sz w:val="20"/>
                <w:szCs w:val="20"/>
                <w:lang w:bidi="th-TH"/>
              </w:rPr>
            </w:pPr>
            <w:del w:id="426" w:author="Philippe Hollanda - Oliveira Trust" w:date="2022-07-19T10:08:00Z">
              <w:r w:rsidRPr="008601AF" w:rsidDel="00627AA0">
                <w:rPr>
                  <w:rFonts w:ascii="Trebuchet MS" w:hAnsi="Trebuchet MS" w:cs="Arial"/>
                  <w:color w:val="000000"/>
                  <w:sz w:val="20"/>
                  <w:szCs w:val="20"/>
                  <w:lang w:bidi="th-TH"/>
                </w:rPr>
                <w:delText>R$ 1.389,00</w:delText>
              </w:r>
            </w:del>
          </w:p>
        </w:tc>
      </w:tr>
      <w:tr w:rsidR="008601AF" w:rsidRPr="008601AF" w14:paraId="6ADE1AD3" w14:textId="77777777" w:rsidTr="00627AA0">
        <w:tblPrEx>
          <w:tblW w:w="5000" w:type="pct"/>
          <w:tblCellMar>
            <w:left w:w="70" w:type="dxa"/>
            <w:right w:w="70" w:type="dxa"/>
          </w:tblCellMar>
          <w:tblPrExChange w:id="427" w:author="Philippe Hollanda - Oliveira Trust" w:date="2022-07-19T10:08:00Z">
            <w:tblPrEx>
              <w:tblW w:w="5000" w:type="pct"/>
              <w:tblCellMar>
                <w:left w:w="70" w:type="dxa"/>
                <w:right w:w="70" w:type="dxa"/>
              </w:tblCellMar>
            </w:tblPrEx>
          </w:tblPrExChange>
        </w:tblPrEx>
        <w:trPr>
          <w:trHeight w:val="1785"/>
          <w:trPrChange w:id="4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F3FC1C" w14:textId="31C3A055" w:rsidR="008601AF" w:rsidRPr="008601AF" w:rsidRDefault="008601AF" w:rsidP="003C2C2A">
            <w:pPr>
              <w:jc w:val="center"/>
              <w:rPr>
                <w:rFonts w:ascii="Trebuchet MS" w:hAnsi="Trebuchet MS" w:cs="Arial"/>
                <w:color w:val="000000"/>
                <w:sz w:val="20"/>
                <w:szCs w:val="20"/>
                <w:lang w:bidi="th-TH"/>
              </w:rPr>
            </w:pPr>
            <w:del w:id="43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1B7D91" w14:textId="3B867F04" w:rsidR="008601AF" w:rsidRPr="008601AF" w:rsidRDefault="008601AF" w:rsidP="003C2C2A">
            <w:pPr>
              <w:jc w:val="center"/>
              <w:rPr>
                <w:rFonts w:ascii="Trebuchet MS" w:hAnsi="Trebuchet MS" w:cs="Arial"/>
                <w:color w:val="000000"/>
                <w:sz w:val="20"/>
                <w:szCs w:val="20"/>
                <w:lang w:bidi="th-TH"/>
              </w:rPr>
            </w:pPr>
            <w:del w:id="432"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ACCA69" w14:textId="3C5F9FE9" w:rsidR="008601AF" w:rsidRPr="008601AF" w:rsidRDefault="008601AF" w:rsidP="003C2C2A">
            <w:pPr>
              <w:jc w:val="center"/>
              <w:rPr>
                <w:rFonts w:ascii="Trebuchet MS" w:hAnsi="Trebuchet MS" w:cs="Arial"/>
                <w:color w:val="000000"/>
                <w:sz w:val="20"/>
                <w:szCs w:val="20"/>
                <w:lang w:bidi="th-TH"/>
              </w:rPr>
            </w:pPr>
            <w:del w:id="434" w:author="Philippe Hollanda - Oliveira Trust" w:date="2022-07-19T10:08:00Z">
              <w:r w:rsidRPr="008601AF" w:rsidDel="00627AA0">
                <w:rPr>
                  <w:rFonts w:ascii="Trebuchet MS" w:hAnsi="Trebuchet MS" w:cs="Arial"/>
                  <w:color w:val="000000"/>
                  <w:sz w:val="20"/>
                  <w:szCs w:val="20"/>
                  <w:lang w:bidi="th-TH"/>
                </w:rPr>
                <w:delText>R$ 500,55</w:delText>
              </w:r>
            </w:del>
          </w:p>
        </w:tc>
      </w:tr>
      <w:tr w:rsidR="008601AF" w:rsidRPr="008601AF" w14:paraId="443FC3E8" w14:textId="77777777" w:rsidTr="00627AA0">
        <w:tblPrEx>
          <w:tblW w:w="5000" w:type="pct"/>
          <w:tblCellMar>
            <w:left w:w="70" w:type="dxa"/>
            <w:right w:w="70" w:type="dxa"/>
          </w:tblCellMar>
          <w:tblPrExChange w:id="435" w:author="Philippe Hollanda - Oliveira Trust" w:date="2022-07-19T10:08:00Z">
            <w:tblPrEx>
              <w:tblW w:w="5000" w:type="pct"/>
              <w:tblCellMar>
                <w:left w:w="70" w:type="dxa"/>
                <w:right w:w="70" w:type="dxa"/>
              </w:tblCellMar>
            </w:tblPrEx>
          </w:tblPrExChange>
        </w:tblPrEx>
        <w:trPr>
          <w:trHeight w:val="1785"/>
          <w:trPrChange w:id="4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B7F415" w14:textId="618AEA5F" w:rsidR="008601AF" w:rsidRPr="008601AF" w:rsidRDefault="008601AF" w:rsidP="003C2C2A">
            <w:pPr>
              <w:jc w:val="center"/>
              <w:rPr>
                <w:rFonts w:ascii="Trebuchet MS" w:hAnsi="Trebuchet MS" w:cs="Arial"/>
                <w:color w:val="000000"/>
                <w:sz w:val="20"/>
                <w:szCs w:val="20"/>
                <w:lang w:bidi="th-TH"/>
              </w:rPr>
            </w:pPr>
            <w:del w:id="438"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1BA4F7" w14:textId="3A2CBE3D" w:rsidR="008601AF" w:rsidRPr="008601AF" w:rsidRDefault="008601AF" w:rsidP="003C2C2A">
            <w:pPr>
              <w:jc w:val="center"/>
              <w:rPr>
                <w:rFonts w:ascii="Trebuchet MS" w:hAnsi="Trebuchet MS" w:cs="Arial"/>
                <w:color w:val="000000"/>
                <w:sz w:val="20"/>
                <w:szCs w:val="20"/>
                <w:lang w:bidi="th-TH"/>
              </w:rPr>
            </w:pPr>
            <w:del w:id="440"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9481AF" w14:textId="202B5A1D" w:rsidR="008601AF" w:rsidRPr="008601AF" w:rsidRDefault="008601AF" w:rsidP="003C2C2A">
            <w:pPr>
              <w:jc w:val="center"/>
              <w:rPr>
                <w:rFonts w:ascii="Trebuchet MS" w:hAnsi="Trebuchet MS" w:cs="Arial"/>
                <w:color w:val="000000"/>
                <w:sz w:val="20"/>
                <w:szCs w:val="20"/>
                <w:lang w:bidi="th-TH"/>
              </w:rPr>
            </w:pPr>
            <w:del w:id="442" w:author="Philippe Hollanda - Oliveira Trust" w:date="2022-07-19T10:08:00Z">
              <w:r w:rsidRPr="008601AF" w:rsidDel="00627AA0">
                <w:rPr>
                  <w:rFonts w:ascii="Trebuchet MS" w:hAnsi="Trebuchet MS" w:cs="Arial"/>
                  <w:color w:val="000000"/>
                  <w:sz w:val="20"/>
                  <w:szCs w:val="20"/>
                  <w:lang w:bidi="th-TH"/>
                </w:rPr>
                <w:delText>R$ 2.917,20</w:delText>
              </w:r>
            </w:del>
          </w:p>
        </w:tc>
      </w:tr>
      <w:tr w:rsidR="008601AF" w:rsidRPr="008601AF" w14:paraId="634E820D" w14:textId="77777777" w:rsidTr="00627AA0">
        <w:tblPrEx>
          <w:tblW w:w="5000" w:type="pct"/>
          <w:tblCellMar>
            <w:left w:w="70" w:type="dxa"/>
            <w:right w:w="70" w:type="dxa"/>
          </w:tblCellMar>
          <w:tblPrExChange w:id="443" w:author="Philippe Hollanda - Oliveira Trust" w:date="2022-07-19T10:08:00Z">
            <w:tblPrEx>
              <w:tblW w:w="5000" w:type="pct"/>
              <w:tblCellMar>
                <w:left w:w="70" w:type="dxa"/>
                <w:right w:w="70" w:type="dxa"/>
              </w:tblCellMar>
            </w:tblPrEx>
          </w:tblPrExChange>
        </w:tblPrEx>
        <w:trPr>
          <w:trHeight w:val="1785"/>
          <w:trPrChange w:id="44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4B70FF" w14:textId="3D112A41" w:rsidR="008601AF" w:rsidRPr="008601AF" w:rsidRDefault="008601AF" w:rsidP="003C2C2A">
            <w:pPr>
              <w:jc w:val="center"/>
              <w:rPr>
                <w:rFonts w:ascii="Trebuchet MS" w:hAnsi="Trebuchet MS" w:cs="Arial"/>
                <w:color w:val="000000"/>
                <w:sz w:val="20"/>
                <w:szCs w:val="20"/>
                <w:lang w:bidi="th-TH"/>
              </w:rPr>
            </w:pPr>
            <w:del w:id="44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3ADF0C" w14:textId="37DD3A45" w:rsidR="008601AF" w:rsidRPr="008601AF" w:rsidRDefault="008601AF" w:rsidP="003C2C2A">
            <w:pPr>
              <w:jc w:val="center"/>
              <w:rPr>
                <w:rFonts w:ascii="Trebuchet MS" w:hAnsi="Trebuchet MS" w:cs="Arial"/>
                <w:color w:val="000000"/>
                <w:sz w:val="20"/>
                <w:szCs w:val="20"/>
                <w:lang w:bidi="th-TH"/>
              </w:rPr>
            </w:pPr>
            <w:del w:id="448" w:author="Philippe Hollanda - Oliveira Trust" w:date="2022-07-19T10:08:00Z">
              <w:r w:rsidRPr="008601AF" w:rsidDel="00627AA0">
                <w:rPr>
                  <w:rFonts w:ascii="Trebuchet MS" w:hAnsi="Trebuchet MS" w:cs="Arial"/>
                  <w:color w:val="000000"/>
                  <w:sz w:val="20"/>
                  <w:szCs w:val="20"/>
                  <w:lang w:bidi="th-TH"/>
                </w:rPr>
                <w:delText>19/02/2021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8BA53B" w14:textId="294E31E7" w:rsidR="008601AF" w:rsidRPr="008601AF" w:rsidRDefault="008601AF" w:rsidP="003C2C2A">
            <w:pPr>
              <w:jc w:val="center"/>
              <w:rPr>
                <w:rFonts w:ascii="Trebuchet MS" w:hAnsi="Trebuchet MS" w:cs="Arial"/>
                <w:color w:val="000000"/>
                <w:sz w:val="20"/>
                <w:szCs w:val="20"/>
                <w:lang w:bidi="th-TH"/>
              </w:rPr>
            </w:pPr>
            <w:del w:id="450" w:author="Philippe Hollanda - Oliveira Trust" w:date="2022-07-19T10:08:00Z">
              <w:r w:rsidRPr="008601AF" w:rsidDel="00627AA0">
                <w:rPr>
                  <w:rFonts w:ascii="Trebuchet MS" w:hAnsi="Trebuchet MS" w:cs="Arial"/>
                  <w:color w:val="000000"/>
                  <w:sz w:val="20"/>
                  <w:szCs w:val="20"/>
                  <w:lang w:bidi="th-TH"/>
                </w:rPr>
                <w:delText>R$ 3.729,00</w:delText>
              </w:r>
            </w:del>
          </w:p>
        </w:tc>
      </w:tr>
      <w:tr w:rsidR="008601AF" w:rsidRPr="008601AF" w14:paraId="3067332E" w14:textId="77777777" w:rsidTr="00627AA0">
        <w:tblPrEx>
          <w:tblW w:w="5000" w:type="pct"/>
          <w:tblCellMar>
            <w:left w:w="70" w:type="dxa"/>
            <w:right w:w="70" w:type="dxa"/>
          </w:tblCellMar>
          <w:tblPrExChange w:id="451" w:author="Philippe Hollanda - Oliveira Trust" w:date="2022-07-19T10:08:00Z">
            <w:tblPrEx>
              <w:tblW w:w="5000" w:type="pct"/>
              <w:tblCellMar>
                <w:left w:w="70" w:type="dxa"/>
                <w:right w:w="70" w:type="dxa"/>
              </w:tblCellMar>
            </w:tblPrEx>
          </w:tblPrExChange>
        </w:tblPrEx>
        <w:trPr>
          <w:trHeight w:val="1785"/>
          <w:trPrChange w:id="45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5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E020B6" w14:textId="4BEDB76C" w:rsidR="008601AF" w:rsidRPr="008601AF" w:rsidRDefault="008601AF" w:rsidP="003C2C2A">
            <w:pPr>
              <w:jc w:val="center"/>
              <w:rPr>
                <w:rFonts w:ascii="Trebuchet MS" w:hAnsi="Trebuchet MS" w:cs="Arial"/>
                <w:color w:val="000000"/>
                <w:sz w:val="20"/>
                <w:szCs w:val="20"/>
                <w:lang w:bidi="th-TH"/>
              </w:rPr>
            </w:pPr>
            <w:del w:id="45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53C6DA" w14:textId="41614701" w:rsidR="008601AF" w:rsidRPr="008601AF" w:rsidRDefault="008601AF" w:rsidP="003C2C2A">
            <w:pPr>
              <w:jc w:val="center"/>
              <w:rPr>
                <w:rFonts w:ascii="Trebuchet MS" w:hAnsi="Trebuchet MS" w:cs="Arial"/>
                <w:color w:val="000000"/>
                <w:sz w:val="20"/>
                <w:szCs w:val="20"/>
                <w:lang w:bidi="th-TH"/>
              </w:rPr>
            </w:pPr>
            <w:del w:id="456" w:author="Philippe Hollanda - Oliveira Trust" w:date="2022-07-19T10:08:00Z">
              <w:r w:rsidRPr="008601AF" w:rsidDel="00627AA0">
                <w:rPr>
                  <w:rFonts w:ascii="Trebuchet MS" w:hAnsi="Trebuchet MS" w:cs="Arial"/>
                  <w:color w:val="000000"/>
                  <w:sz w:val="20"/>
                  <w:szCs w:val="20"/>
                  <w:lang w:bidi="th-TH"/>
                </w:rPr>
                <w:delText>19/02/2021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005FC7" w14:textId="568EDA80" w:rsidR="008601AF" w:rsidRPr="008601AF" w:rsidRDefault="008601AF" w:rsidP="003C2C2A">
            <w:pPr>
              <w:jc w:val="center"/>
              <w:rPr>
                <w:rFonts w:ascii="Trebuchet MS" w:hAnsi="Trebuchet MS" w:cs="Arial"/>
                <w:color w:val="000000"/>
                <w:sz w:val="20"/>
                <w:szCs w:val="20"/>
                <w:lang w:bidi="th-TH"/>
              </w:rPr>
            </w:pPr>
            <w:del w:id="458" w:author="Philippe Hollanda - Oliveira Trust" w:date="2022-07-19T10:08:00Z">
              <w:r w:rsidRPr="008601AF" w:rsidDel="00627AA0">
                <w:rPr>
                  <w:rFonts w:ascii="Trebuchet MS" w:hAnsi="Trebuchet MS" w:cs="Arial"/>
                  <w:color w:val="000000"/>
                  <w:sz w:val="20"/>
                  <w:szCs w:val="20"/>
                  <w:lang w:bidi="th-TH"/>
                </w:rPr>
                <w:delText>R$ 765,00</w:delText>
              </w:r>
            </w:del>
          </w:p>
        </w:tc>
      </w:tr>
      <w:tr w:rsidR="008601AF" w:rsidRPr="008601AF" w14:paraId="33B5FC63" w14:textId="77777777" w:rsidTr="00627AA0">
        <w:tblPrEx>
          <w:tblW w:w="5000" w:type="pct"/>
          <w:tblCellMar>
            <w:left w:w="70" w:type="dxa"/>
            <w:right w:w="70" w:type="dxa"/>
          </w:tblCellMar>
          <w:tblPrExChange w:id="459" w:author="Philippe Hollanda - Oliveira Trust" w:date="2022-07-19T10:08:00Z">
            <w:tblPrEx>
              <w:tblW w:w="5000" w:type="pct"/>
              <w:tblCellMar>
                <w:left w:w="70" w:type="dxa"/>
                <w:right w:w="70" w:type="dxa"/>
              </w:tblCellMar>
            </w:tblPrEx>
          </w:tblPrExChange>
        </w:tblPrEx>
        <w:trPr>
          <w:trHeight w:val="1785"/>
          <w:trPrChange w:id="46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6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23360B" w14:textId="1DBC1E2A" w:rsidR="008601AF" w:rsidRPr="008601AF" w:rsidRDefault="008601AF" w:rsidP="003C2C2A">
            <w:pPr>
              <w:jc w:val="center"/>
              <w:rPr>
                <w:rFonts w:ascii="Trebuchet MS" w:hAnsi="Trebuchet MS" w:cs="Arial"/>
                <w:color w:val="000000"/>
                <w:sz w:val="20"/>
                <w:szCs w:val="20"/>
                <w:lang w:bidi="th-TH"/>
              </w:rPr>
            </w:pPr>
            <w:del w:id="46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DCFEAB" w14:textId="69BD4991" w:rsidR="008601AF" w:rsidRPr="008601AF" w:rsidRDefault="008601AF" w:rsidP="003C2C2A">
            <w:pPr>
              <w:jc w:val="center"/>
              <w:rPr>
                <w:rFonts w:ascii="Trebuchet MS" w:hAnsi="Trebuchet MS" w:cs="Arial"/>
                <w:color w:val="000000"/>
                <w:sz w:val="20"/>
                <w:szCs w:val="20"/>
                <w:lang w:bidi="th-TH"/>
              </w:rPr>
            </w:pPr>
            <w:del w:id="464" w:author="Philippe Hollanda - Oliveira Trust" w:date="2022-07-19T10:08:00Z">
              <w:r w:rsidRPr="008601AF" w:rsidDel="00627AA0">
                <w:rPr>
                  <w:rFonts w:ascii="Trebuchet MS" w:hAnsi="Trebuchet MS" w:cs="Arial"/>
                  <w:color w:val="000000"/>
                  <w:sz w:val="20"/>
                  <w:szCs w:val="20"/>
                  <w:lang w:bidi="th-TH"/>
                </w:rPr>
                <w:delText>12/02/2021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22A238" w14:textId="79A27DB4" w:rsidR="008601AF" w:rsidRPr="008601AF" w:rsidRDefault="008601AF" w:rsidP="003C2C2A">
            <w:pPr>
              <w:jc w:val="center"/>
              <w:rPr>
                <w:rFonts w:ascii="Trebuchet MS" w:hAnsi="Trebuchet MS" w:cs="Arial"/>
                <w:color w:val="000000"/>
                <w:sz w:val="20"/>
                <w:szCs w:val="20"/>
                <w:lang w:bidi="th-TH"/>
              </w:rPr>
            </w:pPr>
            <w:del w:id="466" w:author="Philippe Hollanda - Oliveira Trust" w:date="2022-07-19T10:08:00Z">
              <w:r w:rsidRPr="008601AF" w:rsidDel="00627AA0">
                <w:rPr>
                  <w:rFonts w:ascii="Trebuchet MS" w:hAnsi="Trebuchet MS" w:cs="Arial"/>
                  <w:color w:val="000000"/>
                  <w:sz w:val="20"/>
                  <w:szCs w:val="20"/>
                  <w:lang w:bidi="th-TH"/>
                </w:rPr>
                <w:delText>R$ 230,00</w:delText>
              </w:r>
            </w:del>
          </w:p>
        </w:tc>
      </w:tr>
      <w:tr w:rsidR="008601AF" w:rsidRPr="008601AF" w14:paraId="0600D82D" w14:textId="77777777" w:rsidTr="00627AA0">
        <w:tblPrEx>
          <w:tblW w:w="5000" w:type="pct"/>
          <w:tblCellMar>
            <w:left w:w="70" w:type="dxa"/>
            <w:right w:w="70" w:type="dxa"/>
          </w:tblCellMar>
          <w:tblPrExChange w:id="467" w:author="Philippe Hollanda - Oliveira Trust" w:date="2022-07-19T10:08:00Z">
            <w:tblPrEx>
              <w:tblW w:w="5000" w:type="pct"/>
              <w:tblCellMar>
                <w:left w:w="70" w:type="dxa"/>
                <w:right w:w="70" w:type="dxa"/>
              </w:tblCellMar>
            </w:tblPrEx>
          </w:tblPrExChange>
        </w:tblPrEx>
        <w:trPr>
          <w:trHeight w:val="1785"/>
          <w:trPrChange w:id="4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A024B9" w14:textId="631047BF" w:rsidR="008601AF" w:rsidRPr="008601AF" w:rsidRDefault="008601AF" w:rsidP="003C2C2A">
            <w:pPr>
              <w:jc w:val="center"/>
              <w:rPr>
                <w:rFonts w:ascii="Trebuchet MS" w:hAnsi="Trebuchet MS" w:cs="Arial"/>
                <w:color w:val="000000"/>
                <w:sz w:val="20"/>
                <w:szCs w:val="20"/>
                <w:lang w:bidi="th-TH"/>
              </w:rPr>
            </w:pPr>
            <w:del w:id="47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ADC758" w14:textId="5FE4AEBC" w:rsidR="008601AF" w:rsidRPr="008601AF" w:rsidRDefault="008601AF" w:rsidP="003C2C2A">
            <w:pPr>
              <w:jc w:val="center"/>
              <w:rPr>
                <w:rFonts w:ascii="Trebuchet MS" w:hAnsi="Trebuchet MS" w:cs="Arial"/>
                <w:color w:val="000000"/>
                <w:sz w:val="20"/>
                <w:szCs w:val="20"/>
                <w:lang w:bidi="th-TH"/>
              </w:rPr>
            </w:pPr>
            <w:del w:id="472" w:author="Philippe Hollanda - Oliveira Trust" w:date="2022-07-19T10:08:00Z">
              <w:r w:rsidRPr="008601AF" w:rsidDel="00627AA0">
                <w:rPr>
                  <w:rFonts w:ascii="Trebuchet MS" w:hAnsi="Trebuchet MS" w:cs="Arial"/>
                  <w:color w:val="000000"/>
                  <w:sz w:val="20"/>
                  <w:szCs w:val="20"/>
                  <w:lang w:bidi="th-TH"/>
                </w:rPr>
                <w:delText>12/02/2021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C5314A" w14:textId="54DDE69B" w:rsidR="008601AF" w:rsidRPr="008601AF" w:rsidRDefault="008601AF" w:rsidP="003C2C2A">
            <w:pPr>
              <w:jc w:val="center"/>
              <w:rPr>
                <w:rFonts w:ascii="Trebuchet MS" w:hAnsi="Trebuchet MS" w:cs="Arial"/>
                <w:color w:val="000000"/>
                <w:sz w:val="20"/>
                <w:szCs w:val="20"/>
                <w:lang w:bidi="th-TH"/>
              </w:rPr>
            </w:pPr>
            <w:del w:id="474" w:author="Philippe Hollanda - Oliveira Trust" w:date="2022-07-19T10:08:00Z">
              <w:r w:rsidRPr="008601AF" w:rsidDel="00627AA0">
                <w:rPr>
                  <w:rFonts w:ascii="Trebuchet MS" w:hAnsi="Trebuchet MS" w:cs="Arial"/>
                  <w:color w:val="000000"/>
                  <w:sz w:val="20"/>
                  <w:szCs w:val="20"/>
                  <w:lang w:bidi="th-TH"/>
                </w:rPr>
                <w:delText>R$ 755,00</w:delText>
              </w:r>
            </w:del>
          </w:p>
        </w:tc>
      </w:tr>
      <w:tr w:rsidR="008601AF" w:rsidRPr="008601AF" w14:paraId="62AD9AFD" w14:textId="77777777" w:rsidTr="00627AA0">
        <w:tblPrEx>
          <w:tblW w:w="5000" w:type="pct"/>
          <w:tblCellMar>
            <w:left w:w="70" w:type="dxa"/>
            <w:right w:w="70" w:type="dxa"/>
          </w:tblCellMar>
          <w:tblPrExChange w:id="475" w:author="Philippe Hollanda - Oliveira Trust" w:date="2022-07-19T10:08:00Z">
            <w:tblPrEx>
              <w:tblW w:w="5000" w:type="pct"/>
              <w:tblCellMar>
                <w:left w:w="70" w:type="dxa"/>
                <w:right w:w="70" w:type="dxa"/>
              </w:tblCellMar>
            </w:tblPrEx>
          </w:tblPrExChange>
        </w:tblPrEx>
        <w:trPr>
          <w:trHeight w:val="1785"/>
          <w:trPrChange w:id="4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71E63A" w14:textId="28874FB7" w:rsidR="008601AF" w:rsidRPr="008601AF" w:rsidRDefault="008601AF" w:rsidP="003C2C2A">
            <w:pPr>
              <w:jc w:val="center"/>
              <w:rPr>
                <w:rFonts w:ascii="Trebuchet MS" w:hAnsi="Trebuchet MS" w:cs="Arial"/>
                <w:color w:val="000000"/>
                <w:sz w:val="20"/>
                <w:szCs w:val="20"/>
                <w:lang w:bidi="th-TH"/>
              </w:rPr>
            </w:pPr>
            <w:del w:id="478"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9A1B88" w14:textId="6BB8B868" w:rsidR="008601AF" w:rsidRPr="008601AF" w:rsidRDefault="008601AF" w:rsidP="003C2C2A">
            <w:pPr>
              <w:jc w:val="center"/>
              <w:rPr>
                <w:rFonts w:ascii="Trebuchet MS" w:hAnsi="Trebuchet MS" w:cs="Arial"/>
                <w:color w:val="000000"/>
                <w:sz w:val="20"/>
                <w:szCs w:val="20"/>
                <w:lang w:bidi="th-TH"/>
              </w:rPr>
            </w:pPr>
            <w:del w:id="480" w:author="Philippe Hollanda - Oliveira Trust" w:date="2022-07-19T10:08:00Z">
              <w:r w:rsidRPr="008601AF" w:rsidDel="00627AA0">
                <w:rPr>
                  <w:rFonts w:ascii="Trebuchet MS" w:hAnsi="Trebuchet MS" w:cs="Arial"/>
                  <w:color w:val="000000"/>
                  <w:sz w:val="20"/>
                  <w:szCs w:val="20"/>
                  <w:lang w:bidi="th-TH"/>
                </w:rPr>
                <w:delText>12/02/2021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1F0FCB" w14:textId="029D6858" w:rsidR="008601AF" w:rsidRPr="008601AF" w:rsidRDefault="008601AF" w:rsidP="003C2C2A">
            <w:pPr>
              <w:jc w:val="center"/>
              <w:rPr>
                <w:rFonts w:ascii="Trebuchet MS" w:hAnsi="Trebuchet MS" w:cs="Arial"/>
                <w:color w:val="000000"/>
                <w:sz w:val="20"/>
                <w:szCs w:val="20"/>
                <w:lang w:bidi="th-TH"/>
              </w:rPr>
            </w:pPr>
            <w:del w:id="482" w:author="Philippe Hollanda - Oliveira Trust" w:date="2022-07-19T10:08:00Z">
              <w:r w:rsidRPr="008601AF" w:rsidDel="00627AA0">
                <w:rPr>
                  <w:rFonts w:ascii="Trebuchet MS" w:hAnsi="Trebuchet MS" w:cs="Arial"/>
                  <w:color w:val="000000"/>
                  <w:sz w:val="20"/>
                  <w:szCs w:val="20"/>
                  <w:lang w:bidi="th-TH"/>
                </w:rPr>
                <w:delText>R$ 2.700,00</w:delText>
              </w:r>
            </w:del>
          </w:p>
        </w:tc>
      </w:tr>
      <w:tr w:rsidR="008601AF" w:rsidRPr="008601AF" w14:paraId="49000C68" w14:textId="77777777" w:rsidTr="00627AA0">
        <w:tblPrEx>
          <w:tblW w:w="5000" w:type="pct"/>
          <w:tblCellMar>
            <w:left w:w="70" w:type="dxa"/>
            <w:right w:w="70" w:type="dxa"/>
          </w:tblCellMar>
          <w:tblPrExChange w:id="483" w:author="Philippe Hollanda - Oliveira Trust" w:date="2022-07-19T10:08:00Z">
            <w:tblPrEx>
              <w:tblW w:w="5000" w:type="pct"/>
              <w:tblCellMar>
                <w:left w:w="70" w:type="dxa"/>
                <w:right w:w="70" w:type="dxa"/>
              </w:tblCellMar>
            </w:tblPrEx>
          </w:tblPrExChange>
        </w:tblPrEx>
        <w:trPr>
          <w:trHeight w:val="1785"/>
          <w:trPrChange w:id="48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8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1FB740" w14:textId="1055CA9C" w:rsidR="008601AF" w:rsidRPr="008601AF" w:rsidRDefault="008601AF" w:rsidP="003C2C2A">
            <w:pPr>
              <w:jc w:val="center"/>
              <w:rPr>
                <w:rFonts w:ascii="Trebuchet MS" w:hAnsi="Trebuchet MS" w:cs="Arial"/>
                <w:color w:val="000000"/>
                <w:sz w:val="20"/>
                <w:szCs w:val="20"/>
                <w:lang w:bidi="th-TH"/>
              </w:rPr>
            </w:pPr>
            <w:del w:id="48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C5D5D7" w14:textId="1BB45034" w:rsidR="008601AF" w:rsidRPr="008601AF" w:rsidRDefault="008601AF" w:rsidP="003C2C2A">
            <w:pPr>
              <w:jc w:val="center"/>
              <w:rPr>
                <w:rFonts w:ascii="Trebuchet MS" w:hAnsi="Trebuchet MS" w:cs="Arial"/>
                <w:color w:val="000000"/>
                <w:sz w:val="20"/>
                <w:szCs w:val="20"/>
                <w:lang w:bidi="th-TH"/>
              </w:rPr>
            </w:pPr>
            <w:del w:id="488"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A94671" w14:textId="6A09F978" w:rsidR="008601AF" w:rsidRPr="008601AF" w:rsidRDefault="008601AF" w:rsidP="003C2C2A">
            <w:pPr>
              <w:jc w:val="center"/>
              <w:rPr>
                <w:rFonts w:ascii="Trebuchet MS" w:hAnsi="Trebuchet MS" w:cs="Arial"/>
                <w:color w:val="000000"/>
                <w:sz w:val="20"/>
                <w:szCs w:val="20"/>
                <w:lang w:bidi="th-TH"/>
              </w:rPr>
            </w:pPr>
            <w:del w:id="490" w:author="Philippe Hollanda - Oliveira Trust" w:date="2022-07-19T10:08:00Z">
              <w:r w:rsidRPr="008601AF" w:rsidDel="00627AA0">
                <w:rPr>
                  <w:rFonts w:ascii="Trebuchet MS" w:hAnsi="Trebuchet MS" w:cs="Arial"/>
                  <w:color w:val="000000"/>
                  <w:sz w:val="20"/>
                  <w:szCs w:val="20"/>
                  <w:lang w:bidi="th-TH"/>
                </w:rPr>
                <w:delText>R$ 251,40</w:delText>
              </w:r>
            </w:del>
          </w:p>
        </w:tc>
      </w:tr>
      <w:tr w:rsidR="008601AF" w:rsidRPr="008601AF" w14:paraId="4FD9D8B1" w14:textId="77777777" w:rsidTr="00627AA0">
        <w:tblPrEx>
          <w:tblW w:w="5000" w:type="pct"/>
          <w:tblCellMar>
            <w:left w:w="70" w:type="dxa"/>
            <w:right w:w="70" w:type="dxa"/>
          </w:tblCellMar>
          <w:tblPrExChange w:id="491" w:author="Philippe Hollanda - Oliveira Trust" w:date="2022-07-19T10:08:00Z">
            <w:tblPrEx>
              <w:tblW w:w="5000" w:type="pct"/>
              <w:tblCellMar>
                <w:left w:w="70" w:type="dxa"/>
                <w:right w:w="70" w:type="dxa"/>
              </w:tblCellMar>
            </w:tblPrEx>
          </w:tblPrExChange>
        </w:tblPrEx>
        <w:trPr>
          <w:trHeight w:val="1785"/>
          <w:trPrChange w:id="49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E8C3D4" w14:textId="53AF5558" w:rsidR="008601AF" w:rsidRPr="008601AF" w:rsidRDefault="008601AF" w:rsidP="003C2C2A">
            <w:pPr>
              <w:jc w:val="center"/>
              <w:rPr>
                <w:rFonts w:ascii="Trebuchet MS" w:hAnsi="Trebuchet MS" w:cs="Arial"/>
                <w:color w:val="000000"/>
                <w:sz w:val="20"/>
                <w:szCs w:val="20"/>
                <w:lang w:bidi="th-TH"/>
              </w:rPr>
            </w:pPr>
            <w:del w:id="494"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AD71E1" w14:textId="343E4379" w:rsidR="008601AF" w:rsidRPr="008601AF" w:rsidRDefault="008601AF" w:rsidP="003C2C2A">
            <w:pPr>
              <w:jc w:val="center"/>
              <w:rPr>
                <w:rFonts w:ascii="Trebuchet MS" w:hAnsi="Trebuchet MS" w:cs="Arial"/>
                <w:color w:val="000000"/>
                <w:sz w:val="20"/>
                <w:szCs w:val="20"/>
                <w:lang w:bidi="th-TH"/>
              </w:rPr>
            </w:pPr>
            <w:del w:id="496" w:author="Philippe Hollanda - Oliveira Trust" w:date="2022-07-19T10:08:00Z">
              <w:r w:rsidRPr="008601AF" w:rsidDel="00627AA0">
                <w:rPr>
                  <w:rFonts w:ascii="Trebuchet MS" w:hAnsi="Trebuchet MS" w:cs="Arial"/>
                  <w:color w:val="000000"/>
                  <w:sz w:val="20"/>
                  <w:szCs w:val="20"/>
                  <w:lang w:bidi="th-TH"/>
                </w:rPr>
                <w:delText>17/02/2021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F6CB17" w14:textId="464A8788" w:rsidR="008601AF" w:rsidRPr="008601AF" w:rsidRDefault="008601AF" w:rsidP="003C2C2A">
            <w:pPr>
              <w:jc w:val="center"/>
              <w:rPr>
                <w:rFonts w:ascii="Trebuchet MS" w:hAnsi="Trebuchet MS" w:cs="Arial"/>
                <w:color w:val="000000"/>
                <w:sz w:val="20"/>
                <w:szCs w:val="20"/>
                <w:lang w:bidi="th-TH"/>
              </w:rPr>
            </w:pPr>
            <w:del w:id="498" w:author="Philippe Hollanda - Oliveira Trust" w:date="2022-07-19T10:08:00Z">
              <w:r w:rsidRPr="008601AF" w:rsidDel="00627AA0">
                <w:rPr>
                  <w:rFonts w:ascii="Trebuchet MS" w:hAnsi="Trebuchet MS" w:cs="Arial"/>
                  <w:color w:val="000000"/>
                  <w:sz w:val="20"/>
                  <w:szCs w:val="20"/>
                  <w:lang w:bidi="th-TH"/>
                </w:rPr>
                <w:delText>R$ 3.175,31</w:delText>
              </w:r>
            </w:del>
          </w:p>
        </w:tc>
      </w:tr>
      <w:tr w:rsidR="008601AF" w:rsidRPr="008601AF" w14:paraId="47A469B0" w14:textId="77777777" w:rsidTr="00627AA0">
        <w:tblPrEx>
          <w:tblW w:w="5000" w:type="pct"/>
          <w:tblCellMar>
            <w:left w:w="70" w:type="dxa"/>
            <w:right w:w="70" w:type="dxa"/>
          </w:tblCellMar>
          <w:tblPrExChange w:id="499" w:author="Philippe Hollanda - Oliveira Trust" w:date="2022-07-19T10:08:00Z">
            <w:tblPrEx>
              <w:tblW w:w="5000" w:type="pct"/>
              <w:tblCellMar>
                <w:left w:w="70" w:type="dxa"/>
                <w:right w:w="70" w:type="dxa"/>
              </w:tblCellMar>
            </w:tblPrEx>
          </w:tblPrExChange>
        </w:tblPrEx>
        <w:trPr>
          <w:trHeight w:val="1785"/>
          <w:trPrChange w:id="50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5AE600" w14:textId="2F8FE07B" w:rsidR="008601AF" w:rsidRPr="008601AF" w:rsidRDefault="008601AF" w:rsidP="003C2C2A">
            <w:pPr>
              <w:jc w:val="center"/>
              <w:rPr>
                <w:rFonts w:ascii="Trebuchet MS" w:hAnsi="Trebuchet MS" w:cs="Arial"/>
                <w:sz w:val="20"/>
                <w:szCs w:val="20"/>
                <w:lang w:bidi="th-TH"/>
              </w:rPr>
            </w:pPr>
            <w:del w:id="502" w:author="Philippe Hollanda - Oliveira Trust" w:date="2022-07-19T10:08:00Z">
              <w:r w:rsidRPr="008601AF" w:rsidDel="00627AA0">
                <w:rPr>
                  <w:rFonts w:ascii="Trebuchet MS" w:hAnsi="Trebuchet MS" w:cs="Arial"/>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3676D4" w14:textId="622B3B54" w:rsidR="008601AF" w:rsidRPr="008601AF" w:rsidRDefault="008601AF" w:rsidP="003C2C2A">
            <w:pPr>
              <w:jc w:val="center"/>
              <w:rPr>
                <w:rFonts w:ascii="Trebuchet MS" w:hAnsi="Trebuchet MS" w:cs="Arial"/>
                <w:color w:val="000000"/>
                <w:sz w:val="20"/>
                <w:szCs w:val="20"/>
                <w:lang w:bidi="th-TH"/>
              </w:rPr>
            </w:pPr>
            <w:del w:id="504" w:author="Philippe Hollanda - Oliveira Trust" w:date="2022-07-19T10:08:00Z">
              <w:r w:rsidRPr="008601AF" w:rsidDel="00627AA0">
                <w:rPr>
                  <w:rFonts w:ascii="Trebuchet MS" w:hAnsi="Trebuchet MS" w:cs="Arial"/>
                  <w:color w:val="000000"/>
                  <w:sz w:val="20"/>
                  <w:szCs w:val="20"/>
                  <w:lang w:bidi="th-TH"/>
                </w:rPr>
                <w:delText>04/02/2021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795AFD" w14:textId="0869E963" w:rsidR="008601AF" w:rsidRPr="008601AF" w:rsidRDefault="008601AF" w:rsidP="003C2C2A">
            <w:pPr>
              <w:jc w:val="center"/>
              <w:rPr>
                <w:rFonts w:ascii="Trebuchet MS" w:hAnsi="Trebuchet MS" w:cs="Arial"/>
                <w:color w:val="000000"/>
                <w:sz w:val="20"/>
                <w:szCs w:val="20"/>
                <w:lang w:bidi="th-TH"/>
              </w:rPr>
            </w:pPr>
            <w:del w:id="506" w:author="Philippe Hollanda - Oliveira Trust" w:date="2022-07-19T10:08:00Z">
              <w:r w:rsidRPr="008601AF" w:rsidDel="00627AA0">
                <w:rPr>
                  <w:rFonts w:ascii="Trebuchet MS" w:hAnsi="Trebuchet MS" w:cs="Arial"/>
                  <w:color w:val="000000"/>
                  <w:sz w:val="20"/>
                  <w:szCs w:val="20"/>
                  <w:lang w:bidi="th-TH"/>
                </w:rPr>
                <w:delText>R$ 63.311,84</w:delText>
              </w:r>
            </w:del>
          </w:p>
        </w:tc>
      </w:tr>
      <w:tr w:rsidR="008601AF" w:rsidRPr="008601AF" w14:paraId="27368A1D" w14:textId="77777777" w:rsidTr="00627AA0">
        <w:tblPrEx>
          <w:tblW w:w="5000" w:type="pct"/>
          <w:tblCellMar>
            <w:left w:w="70" w:type="dxa"/>
            <w:right w:w="70" w:type="dxa"/>
          </w:tblCellMar>
          <w:tblPrExChange w:id="507" w:author="Philippe Hollanda - Oliveira Trust" w:date="2022-07-19T10:08:00Z">
            <w:tblPrEx>
              <w:tblW w:w="5000" w:type="pct"/>
              <w:tblCellMar>
                <w:left w:w="70" w:type="dxa"/>
                <w:right w:w="70" w:type="dxa"/>
              </w:tblCellMar>
            </w:tblPrEx>
          </w:tblPrExChange>
        </w:tblPrEx>
        <w:trPr>
          <w:trHeight w:val="1785"/>
          <w:trPrChange w:id="50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7758C0" w14:textId="37F5636B" w:rsidR="008601AF" w:rsidRPr="008601AF" w:rsidRDefault="008601AF" w:rsidP="003C2C2A">
            <w:pPr>
              <w:jc w:val="center"/>
              <w:rPr>
                <w:rFonts w:ascii="Trebuchet MS" w:hAnsi="Trebuchet MS" w:cs="Arial"/>
                <w:color w:val="000000"/>
                <w:sz w:val="20"/>
                <w:szCs w:val="20"/>
                <w:lang w:bidi="th-TH"/>
              </w:rPr>
            </w:pPr>
            <w:del w:id="510"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94646A" w14:textId="47B64EAF" w:rsidR="008601AF" w:rsidRPr="008601AF" w:rsidRDefault="008601AF" w:rsidP="003C2C2A">
            <w:pPr>
              <w:jc w:val="center"/>
              <w:rPr>
                <w:rFonts w:ascii="Trebuchet MS" w:hAnsi="Trebuchet MS" w:cs="Arial"/>
                <w:color w:val="000000"/>
                <w:sz w:val="20"/>
                <w:szCs w:val="20"/>
                <w:lang w:bidi="th-TH"/>
              </w:rPr>
            </w:pPr>
            <w:del w:id="512" w:author="Philippe Hollanda - Oliveira Trust" w:date="2022-07-19T10:08:00Z">
              <w:r w:rsidRPr="008601AF" w:rsidDel="00627AA0">
                <w:rPr>
                  <w:rFonts w:ascii="Trebuchet MS" w:hAnsi="Trebuchet MS" w:cs="Arial"/>
                  <w:color w:val="000000"/>
                  <w:sz w:val="20"/>
                  <w:szCs w:val="20"/>
                  <w:lang w:bidi="th-TH"/>
                </w:rPr>
                <w:delText>11/02/2021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DD05DB" w14:textId="3DA395CA" w:rsidR="008601AF" w:rsidRPr="008601AF" w:rsidRDefault="008601AF" w:rsidP="003C2C2A">
            <w:pPr>
              <w:jc w:val="center"/>
              <w:rPr>
                <w:rFonts w:ascii="Trebuchet MS" w:hAnsi="Trebuchet MS" w:cs="Arial"/>
                <w:color w:val="000000"/>
                <w:sz w:val="20"/>
                <w:szCs w:val="20"/>
                <w:lang w:bidi="th-TH"/>
              </w:rPr>
            </w:pPr>
            <w:del w:id="514" w:author="Philippe Hollanda - Oliveira Trust" w:date="2022-07-19T10:08:00Z">
              <w:r w:rsidRPr="008601AF" w:rsidDel="00627AA0">
                <w:rPr>
                  <w:rFonts w:ascii="Trebuchet MS" w:hAnsi="Trebuchet MS" w:cs="Arial"/>
                  <w:color w:val="000000"/>
                  <w:sz w:val="20"/>
                  <w:szCs w:val="20"/>
                  <w:lang w:bidi="th-TH"/>
                </w:rPr>
                <w:delText>R$ 1.480,91</w:delText>
              </w:r>
            </w:del>
          </w:p>
        </w:tc>
      </w:tr>
      <w:tr w:rsidR="008601AF" w:rsidRPr="008601AF" w14:paraId="1C96DC93" w14:textId="77777777" w:rsidTr="00627AA0">
        <w:tblPrEx>
          <w:tblW w:w="5000" w:type="pct"/>
          <w:tblCellMar>
            <w:left w:w="70" w:type="dxa"/>
            <w:right w:w="70" w:type="dxa"/>
          </w:tblCellMar>
          <w:tblPrExChange w:id="515" w:author="Philippe Hollanda - Oliveira Trust" w:date="2022-07-19T10:08:00Z">
            <w:tblPrEx>
              <w:tblW w:w="5000" w:type="pct"/>
              <w:tblCellMar>
                <w:left w:w="70" w:type="dxa"/>
                <w:right w:w="70" w:type="dxa"/>
              </w:tblCellMar>
            </w:tblPrEx>
          </w:tblPrExChange>
        </w:tblPrEx>
        <w:trPr>
          <w:trHeight w:val="1785"/>
          <w:trPrChange w:id="51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5D2F0F" w14:textId="7AD80A72" w:rsidR="008601AF" w:rsidRPr="008601AF" w:rsidRDefault="008601AF" w:rsidP="003C2C2A">
            <w:pPr>
              <w:jc w:val="center"/>
              <w:rPr>
                <w:rFonts w:ascii="Trebuchet MS" w:hAnsi="Trebuchet MS" w:cs="Arial"/>
                <w:color w:val="000000"/>
                <w:sz w:val="20"/>
                <w:szCs w:val="20"/>
                <w:lang w:bidi="th-TH"/>
              </w:rPr>
            </w:pPr>
            <w:del w:id="518" w:author="Philippe Hollanda - Oliveira Trust" w:date="2022-07-19T10:08:00Z">
              <w:r w:rsidRPr="008601AF" w:rsidDel="00627AA0">
                <w:rPr>
                  <w:rFonts w:ascii="Trebuchet MS" w:hAnsi="Trebuchet MS" w:cs="Arial"/>
                  <w:color w:val="000000"/>
                  <w:sz w:val="20"/>
                  <w:szCs w:val="20"/>
                  <w:lang w:bidi="th-TH"/>
                </w:rPr>
                <w:lastRenderedPageBreak/>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E338F3" w14:textId="366C7BD9" w:rsidR="008601AF" w:rsidRPr="008601AF" w:rsidRDefault="008601AF" w:rsidP="003C2C2A">
            <w:pPr>
              <w:jc w:val="center"/>
              <w:rPr>
                <w:rFonts w:ascii="Trebuchet MS" w:hAnsi="Trebuchet MS" w:cs="Arial"/>
                <w:color w:val="000000"/>
                <w:sz w:val="20"/>
                <w:szCs w:val="20"/>
                <w:lang w:bidi="th-TH"/>
              </w:rPr>
            </w:pPr>
            <w:del w:id="520" w:author="Philippe Hollanda - Oliveira Trust" w:date="2022-07-19T10:08:00Z">
              <w:r w:rsidRPr="008601AF" w:rsidDel="00627AA0">
                <w:rPr>
                  <w:rFonts w:ascii="Trebuchet MS" w:hAnsi="Trebuchet MS" w:cs="Arial"/>
                  <w:color w:val="000000"/>
                  <w:sz w:val="20"/>
                  <w:szCs w:val="20"/>
                  <w:lang w:bidi="th-TH"/>
                </w:rPr>
                <w:delText>24/02/2021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0CAEB3" w14:textId="5BF3E386" w:rsidR="008601AF" w:rsidRPr="008601AF" w:rsidRDefault="008601AF" w:rsidP="003C2C2A">
            <w:pPr>
              <w:jc w:val="center"/>
              <w:rPr>
                <w:rFonts w:ascii="Trebuchet MS" w:hAnsi="Trebuchet MS" w:cs="Arial"/>
                <w:color w:val="000000"/>
                <w:sz w:val="20"/>
                <w:szCs w:val="20"/>
                <w:lang w:bidi="th-TH"/>
              </w:rPr>
            </w:pPr>
            <w:del w:id="522" w:author="Philippe Hollanda - Oliveira Trust" w:date="2022-07-19T10:08:00Z">
              <w:r w:rsidRPr="008601AF" w:rsidDel="00627AA0">
                <w:rPr>
                  <w:rFonts w:ascii="Trebuchet MS" w:hAnsi="Trebuchet MS" w:cs="Arial"/>
                  <w:color w:val="000000"/>
                  <w:sz w:val="20"/>
                  <w:szCs w:val="20"/>
                  <w:lang w:bidi="th-TH"/>
                </w:rPr>
                <w:delText>R$ 10.245,21</w:delText>
              </w:r>
            </w:del>
          </w:p>
        </w:tc>
      </w:tr>
      <w:tr w:rsidR="008601AF" w:rsidRPr="008601AF" w14:paraId="1AC42CF2" w14:textId="77777777" w:rsidTr="00627AA0">
        <w:tblPrEx>
          <w:tblW w:w="5000" w:type="pct"/>
          <w:tblCellMar>
            <w:left w:w="70" w:type="dxa"/>
            <w:right w:w="70" w:type="dxa"/>
          </w:tblCellMar>
          <w:tblPrExChange w:id="523" w:author="Philippe Hollanda - Oliveira Trust" w:date="2022-07-19T10:08:00Z">
            <w:tblPrEx>
              <w:tblW w:w="5000" w:type="pct"/>
              <w:tblCellMar>
                <w:left w:w="70" w:type="dxa"/>
                <w:right w:w="70" w:type="dxa"/>
              </w:tblCellMar>
            </w:tblPrEx>
          </w:tblPrExChange>
        </w:tblPrEx>
        <w:trPr>
          <w:trHeight w:val="1785"/>
          <w:trPrChange w:id="524"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25"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98BB2F" w14:textId="54F9E925" w:rsidR="008601AF" w:rsidRPr="008601AF" w:rsidRDefault="008601AF" w:rsidP="003C2C2A">
            <w:pPr>
              <w:jc w:val="center"/>
              <w:rPr>
                <w:rFonts w:ascii="Trebuchet MS" w:hAnsi="Trebuchet MS" w:cs="Arial"/>
                <w:color w:val="000000"/>
                <w:sz w:val="20"/>
                <w:szCs w:val="20"/>
                <w:lang w:bidi="th-TH"/>
              </w:rPr>
            </w:pPr>
            <w:del w:id="52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51D45E" w14:textId="4E09471C" w:rsidR="008601AF" w:rsidRPr="008601AF" w:rsidRDefault="008601AF" w:rsidP="003C2C2A">
            <w:pPr>
              <w:jc w:val="center"/>
              <w:rPr>
                <w:rFonts w:ascii="Trebuchet MS" w:hAnsi="Trebuchet MS" w:cs="Arial"/>
                <w:color w:val="000000"/>
                <w:sz w:val="20"/>
                <w:szCs w:val="20"/>
                <w:lang w:bidi="th-TH"/>
              </w:rPr>
            </w:pPr>
            <w:del w:id="528" w:author="Philippe Hollanda - Oliveira Trust" w:date="2022-07-19T10:08:00Z">
              <w:r w:rsidRPr="008601AF" w:rsidDel="00627AA0">
                <w:rPr>
                  <w:rFonts w:ascii="Trebuchet MS" w:hAnsi="Trebuchet MS" w:cs="Arial"/>
                  <w:color w:val="000000"/>
                  <w:sz w:val="20"/>
                  <w:szCs w:val="20"/>
                  <w:lang w:bidi="th-TH"/>
                </w:rPr>
                <w:delText>03/03/2021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4CC8E8" w14:textId="550F7BB2" w:rsidR="008601AF" w:rsidRPr="008601AF" w:rsidRDefault="008601AF" w:rsidP="003C2C2A">
            <w:pPr>
              <w:jc w:val="center"/>
              <w:rPr>
                <w:rFonts w:ascii="Trebuchet MS" w:hAnsi="Trebuchet MS" w:cs="Arial"/>
                <w:color w:val="000000"/>
                <w:sz w:val="20"/>
                <w:szCs w:val="20"/>
                <w:lang w:bidi="th-TH"/>
              </w:rPr>
            </w:pPr>
            <w:del w:id="530" w:author="Philippe Hollanda - Oliveira Trust" w:date="2022-07-19T10:08:00Z">
              <w:r w:rsidRPr="008601AF" w:rsidDel="00627AA0">
                <w:rPr>
                  <w:rFonts w:ascii="Trebuchet MS" w:hAnsi="Trebuchet MS" w:cs="Arial"/>
                  <w:color w:val="000000"/>
                  <w:sz w:val="20"/>
                  <w:szCs w:val="20"/>
                  <w:lang w:bidi="th-TH"/>
                </w:rPr>
                <w:delText>R$ 1.502,26</w:delText>
              </w:r>
            </w:del>
          </w:p>
        </w:tc>
      </w:tr>
      <w:tr w:rsidR="008601AF" w:rsidRPr="008601AF" w14:paraId="7B103AF7" w14:textId="77777777" w:rsidTr="00627AA0">
        <w:tblPrEx>
          <w:tblW w:w="5000" w:type="pct"/>
          <w:tblCellMar>
            <w:left w:w="70" w:type="dxa"/>
            <w:right w:w="70" w:type="dxa"/>
          </w:tblCellMar>
          <w:tblPrExChange w:id="531" w:author="Philippe Hollanda - Oliveira Trust" w:date="2022-07-19T10:08:00Z">
            <w:tblPrEx>
              <w:tblW w:w="5000" w:type="pct"/>
              <w:tblCellMar>
                <w:left w:w="70" w:type="dxa"/>
                <w:right w:w="70" w:type="dxa"/>
              </w:tblCellMar>
            </w:tblPrEx>
          </w:tblPrExChange>
        </w:tblPrEx>
        <w:trPr>
          <w:trHeight w:val="1785"/>
          <w:trPrChange w:id="53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3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2FD106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3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6A82F3" w14:textId="3A88AEC5" w:rsidR="008601AF" w:rsidRPr="008601AF" w:rsidRDefault="008601AF" w:rsidP="003C2C2A">
            <w:pPr>
              <w:jc w:val="center"/>
              <w:rPr>
                <w:rFonts w:ascii="Trebuchet MS" w:hAnsi="Trebuchet MS" w:cs="Arial"/>
                <w:color w:val="000000"/>
                <w:sz w:val="20"/>
                <w:szCs w:val="20"/>
                <w:lang w:bidi="th-TH"/>
              </w:rPr>
            </w:pPr>
            <w:del w:id="535" w:author="Philippe Hollanda - Oliveira Trust" w:date="2022-07-19T10:08:00Z">
              <w:r w:rsidRPr="008601AF" w:rsidDel="00627AA0">
                <w:rPr>
                  <w:rFonts w:ascii="Trebuchet MS" w:hAnsi="Trebuchet MS" w:cs="Arial"/>
                  <w:color w:val="000000"/>
                  <w:sz w:val="20"/>
                  <w:szCs w:val="20"/>
                  <w:lang w:bidi="th-TH"/>
                </w:rPr>
                <w:delText>18/03/2021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2E8E27" w14:textId="12720078" w:rsidR="008601AF" w:rsidRPr="008601AF" w:rsidRDefault="008601AF" w:rsidP="003C2C2A">
            <w:pPr>
              <w:jc w:val="center"/>
              <w:rPr>
                <w:rFonts w:ascii="Trebuchet MS" w:hAnsi="Trebuchet MS" w:cs="Arial"/>
                <w:color w:val="000000"/>
                <w:sz w:val="20"/>
                <w:szCs w:val="20"/>
                <w:lang w:bidi="th-TH"/>
              </w:rPr>
            </w:pPr>
            <w:del w:id="537" w:author="Philippe Hollanda - Oliveira Trust" w:date="2022-07-19T10:08:00Z">
              <w:r w:rsidRPr="008601AF" w:rsidDel="00627AA0">
                <w:rPr>
                  <w:rFonts w:ascii="Trebuchet MS" w:hAnsi="Trebuchet MS" w:cs="Arial"/>
                  <w:color w:val="000000"/>
                  <w:sz w:val="20"/>
                  <w:szCs w:val="20"/>
                  <w:lang w:bidi="th-TH"/>
                </w:rPr>
                <w:delText>R$ 1.502,27</w:delText>
              </w:r>
            </w:del>
          </w:p>
        </w:tc>
      </w:tr>
      <w:tr w:rsidR="008601AF" w:rsidRPr="008601AF" w14:paraId="55858420" w14:textId="77777777" w:rsidTr="00627AA0">
        <w:tblPrEx>
          <w:tblW w:w="5000" w:type="pct"/>
          <w:tblCellMar>
            <w:left w:w="70" w:type="dxa"/>
            <w:right w:w="70" w:type="dxa"/>
          </w:tblCellMar>
          <w:tblPrExChange w:id="538" w:author="Philippe Hollanda - Oliveira Trust" w:date="2022-07-19T10:08:00Z">
            <w:tblPrEx>
              <w:tblW w:w="5000" w:type="pct"/>
              <w:tblCellMar>
                <w:left w:w="70" w:type="dxa"/>
                <w:right w:w="70" w:type="dxa"/>
              </w:tblCellMar>
            </w:tblPrEx>
          </w:tblPrExChange>
        </w:tblPrEx>
        <w:trPr>
          <w:trHeight w:val="1785"/>
          <w:trPrChange w:id="53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4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8B31CE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689778" w14:textId="73BAA471" w:rsidR="008601AF" w:rsidRPr="008601AF" w:rsidRDefault="008601AF" w:rsidP="003C2C2A">
            <w:pPr>
              <w:jc w:val="center"/>
              <w:rPr>
                <w:rFonts w:ascii="Trebuchet MS" w:hAnsi="Trebuchet MS" w:cs="Arial"/>
                <w:color w:val="000000"/>
                <w:sz w:val="20"/>
                <w:szCs w:val="20"/>
                <w:lang w:bidi="th-TH"/>
              </w:rPr>
            </w:pPr>
            <w:del w:id="542"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87B05C" w14:textId="28A597BB" w:rsidR="008601AF" w:rsidRPr="008601AF" w:rsidRDefault="008601AF" w:rsidP="003C2C2A">
            <w:pPr>
              <w:jc w:val="center"/>
              <w:rPr>
                <w:rFonts w:ascii="Trebuchet MS" w:hAnsi="Trebuchet MS" w:cs="Arial"/>
                <w:color w:val="000000"/>
                <w:sz w:val="20"/>
                <w:szCs w:val="20"/>
                <w:lang w:bidi="th-TH"/>
              </w:rPr>
            </w:pPr>
            <w:del w:id="544" w:author="Philippe Hollanda - Oliveira Trust" w:date="2022-07-19T10:08:00Z">
              <w:r w:rsidRPr="008601AF" w:rsidDel="00627AA0">
                <w:rPr>
                  <w:rFonts w:ascii="Trebuchet MS" w:hAnsi="Trebuchet MS" w:cs="Arial"/>
                  <w:color w:val="000000"/>
                  <w:sz w:val="20"/>
                  <w:szCs w:val="20"/>
                  <w:lang w:bidi="th-TH"/>
                </w:rPr>
                <w:delText>R$ 1.502,27</w:delText>
              </w:r>
            </w:del>
          </w:p>
        </w:tc>
      </w:tr>
      <w:tr w:rsidR="008601AF" w:rsidRPr="008601AF" w14:paraId="479A6CBB" w14:textId="77777777" w:rsidTr="00627AA0">
        <w:tblPrEx>
          <w:tblW w:w="5000" w:type="pct"/>
          <w:tblCellMar>
            <w:left w:w="70" w:type="dxa"/>
            <w:right w:w="70" w:type="dxa"/>
          </w:tblCellMar>
          <w:tblPrExChange w:id="545" w:author="Philippe Hollanda - Oliveira Trust" w:date="2022-07-19T10:08:00Z">
            <w:tblPrEx>
              <w:tblW w:w="5000" w:type="pct"/>
              <w:tblCellMar>
                <w:left w:w="70" w:type="dxa"/>
                <w:right w:w="70" w:type="dxa"/>
              </w:tblCellMar>
            </w:tblPrEx>
          </w:tblPrExChange>
        </w:tblPrEx>
        <w:trPr>
          <w:trHeight w:val="1785"/>
          <w:trPrChange w:id="54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4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2A9D22" w14:textId="5D1A350B" w:rsidR="008601AF" w:rsidRPr="008601AF" w:rsidRDefault="008601AF" w:rsidP="003C2C2A">
            <w:pPr>
              <w:jc w:val="center"/>
              <w:rPr>
                <w:rFonts w:ascii="Trebuchet MS" w:hAnsi="Trebuchet MS" w:cs="Arial"/>
                <w:color w:val="000000"/>
                <w:sz w:val="20"/>
                <w:szCs w:val="20"/>
                <w:lang w:bidi="th-TH"/>
              </w:rPr>
            </w:pPr>
            <w:del w:id="54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3DB1591" w14:textId="69181CEA" w:rsidR="008601AF" w:rsidRPr="008601AF" w:rsidRDefault="008601AF" w:rsidP="003C2C2A">
            <w:pPr>
              <w:jc w:val="center"/>
              <w:rPr>
                <w:rFonts w:ascii="Trebuchet MS" w:hAnsi="Trebuchet MS" w:cs="Arial"/>
                <w:color w:val="000000"/>
                <w:sz w:val="20"/>
                <w:szCs w:val="20"/>
                <w:lang w:bidi="th-TH"/>
              </w:rPr>
            </w:pPr>
            <w:del w:id="550" w:author="Philippe Hollanda - Oliveira Trust" w:date="2022-07-19T10:08:00Z">
              <w:r w:rsidRPr="008601AF" w:rsidDel="00627AA0">
                <w:rPr>
                  <w:rFonts w:ascii="Trebuchet MS" w:hAnsi="Trebuchet MS" w:cs="Arial"/>
                  <w:color w:val="000000"/>
                  <w:sz w:val="20"/>
                  <w:szCs w:val="20"/>
                  <w:lang w:bidi="th-TH"/>
                </w:rPr>
                <w:delText>03/03/2021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D72B06" w14:textId="5A437624" w:rsidR="008601AF" w:rsidRPr="008601AF" w:rsidRDefault="008601AF" w:rsidP="003C2C2A">
            <w:pPr>
              <w:jc w:val="center"/>
              <w:rPr>
                <w:rFonts w:ascii="Trebuchet MS" w:hAnsi="Trebuchet MS" w:cs="Arial"/>
                <w:color w:val="000000"/>
                <w:sz w:val="20"/>
                <w:szCs w:val="20"/>
                <w:lang w:bidi="th-TH"/>
              </w:rPr>
            </w:pPr>
            <w:del w:id="552" w:author="Philippe Hollanda - Oliveira Trust" w:date="2022-07-19T10:08:00Z">
              <w:r w:rsidRPr="008601AF" w:rsidDel="00627AA0">
                <w:rPr>
                  <w:rFonts w:ascii="Trebuchet MS" w:hAnsi="Trebuchet MS" w:cs="Arial"/>
                  <w:color w:val="000000"/>
                  <w:sz w:val="20"/>
                  <w:szCs w:val="20"/>
                  <w:lang w:bidi="th-TH"/>
                </w:rPr>
                <w:delText>R$ 3.199,84</w:delText>
              </w:r>
            </w:del>
          </w:p>
        </w:tc>
      </w:tr>
      <w:tr w:rsidR="008601AF" w:rsidRPr="008601AF" w14:paraId="49B0D94E" w14:textId="77777777" w:rsidTr="00627AA0">
        <w:tblPrEx>
          <w:tblW w:w="5000" w:type="pct"/>
          <w:tblCellMar>
            <w:left w:w="70" w:type="dxa"/>
            <w:right w:w="70" w:type="dxa"/>
          </w:tblCellMar>
          <w:tblPrExChange w:id="553" w:author="Philippe Hollanda - Oliveira Trust" w:date="2022-07-19T10:08:00Z">
            <w:tblPrEx>
              <w:tblW w:w="5000" w:type="pct"/>
              <w:tblCellMar>
                <w:left w:w="70" w:type="dxa"/>
                <w:right w:w="70" w:type="dxa"/>
              </w:tblCellMar>
            </w:tblPrEx>
          </w:tblPrExChange>
        </w:tblPrEx>
        <w:trPr>
          <w:trHeight w:val="1785"/>
          <w:trPrChange w:id="55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5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A4A1CD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408ACA" w14:textId="13EE6431" w:rsidR="008601AF" w:rsidRPr="008601AF" w:rsidRDefault="008601AF" w:rsidP="003C2C2A">
            <w:pPr>
              <w:jc w:val="center"/>
              <w:rPr>
                <w:rFonts w:ascii="Trebuchet MS" w:hAnsi="Trebuchet MS" w:cs="Arial"/>
                <w:color w:val="000000"/>
                <w:sz w:val="20"/>
                <w:szCs w:val="20"/>
                <w:lang w:bidi="th-TH"/>
              </w:rPr>
            </w:pPr>
            <w:del w:id="557" w:author="Philippe Hollanda - Oliveira Trust" w:date="2022-07-19T10:08:00Z">
              <w:r w:rsidRPr="008601AF" w:rsidDel="00627AA0">
                <w:rPr>
                  <w:rFonts w:ascii="Trebuchet MS" w:hAnsi="Trebuchet MS" w:cs="Arial"/>
                  <w:color w:val="000000"/>
                  <w:sz w:val="20"/>
                  <w:szCs w:val="20"/>
                  <w:lang w:bidi="th-TH"/>
                </w:rPr>
                <w:delText>18/03/2021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1953CE" w14:textId="5171C063" w:rsidR="008601AF" w:rsidRPr="008601AF" w:rsidRDefault="008601AF" w:rsidP="003C2C2A">
            <w:pPr>
              <w:jc w:val="center"/>
              <w:rPr>
                <w:rFonts w:ascii="Trebuchet MS" w:hAnsi="Trebuchet MS" w:cs="Arial"/>
                <w:color w:val="000000"/>
                <w:sz w:val="20"/>
                <w:szCs w:val="20"/>
                <w:lang w:bidi="th-TH"/>
              </w:rPr>
            </w:pPr>
            <w:del w:id="559" w:author="Philippe Hollanda - Oliveira Trust" w:date="2022-07-19T10:08:00Z">
              <w:r w:rsidRPr="008601AF" w:rsidDel="00627AA0">
                <w:rPr>
                  <w:rFonts w:ascii="Trebuchet MS" w:hAnsi="Trebuchet MS" w:cs="Arial"/>
                  <w:color w:val="000000"/>
                  <w:sz w:val="20"/>
                  <w:szCs w:val="20"/>
                  <w:lang w:bidi="th-TH"/>
                </w:rPr>
                <w:delText>R$ 3.199,83</w:delText>
              </w:r>
            </w:del>
          </w:p>
        </w:tc>
      </w:tr>
      <w:tr w:rsidR="008601AF" w:rsidRPr="008601AF" w14:paraId="447203A5" w14:textId="77777777" w:rsidTr="00627AA0">
        <w:tblPrEx>
          <w:tblW w:w="5000" w:type="pct"/>
          <w:tblCellMar>
            <w:left w:w="70" w:type="dxa"/>
            <w:right w:w="70" w:type="dxa"/>
          </w:tblCellMar>
          <w:tblPrExChange w:id="560" w:author="Philippe Hollanda - Oliveira Trust" w:date="2022-07-19T10:08:00Z">
            <w:tblPrEx>
              <w:tblW w:w="5000" w:type="pct"/>
              <w:tblCellMar>
                <w:left w:w="70" w:type="dxa"/>
                <w:right w:w="70" w:type="dxa"/>
              </w:tblCellMar>
            </w:tblPrEx>
          </w:tblPrExChange>
        </w:tblPrEx>
        <w:trPr>
          <w:trHeight w:val="1785"/>
          <w:trPrChange w:id="56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6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08D6C8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88BBFF" w14:textId="30A54E91" w:rsidR="008601AF" w:rsidRPr="008601AF" w:rsidRDefault="008601AF" w:rsidP="003C2C2A">
            <w:pPr>
              <w:jc w:val="center"/>
              <w:rPr>
                <w:rFonts w:ascii="Trebuchet MS" w:hAnsi="Trebuchet MS" w:cs="Arial"/>
                <w:color w:val="000000"/>
                <w:sz w:val="20"/>
                <w:szCs w:val="20"/>
                <w:lang w:bidi="th-TH"/>
              </w:rPr>
            </w:pPr>
            <w:del w:id="564"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A120BE" w14:textId="3B86778E" w:rsidR="008601AF" w:rsidRPr="008601AF" w:rsidRDefault="008601AF" w:rsidP="003C2C2A">
            <w:pPr>
              <w:jc w:val="center"/>
              <w:rPr>
                <w:rFonts w:ascii="Trebuchet MS" w:hAnsi="Trebuchet MS" w:cs="Arial"/>
                <w:color w:val="000000"/>
                <w:sz w:val="20"/>
                <w:szCs w:val="20"/>
                <w:lang w:bidi="th-TH"/>
              </w:rPr>
            </w:pPr>
            <w:del w:id="566" w:author="Philippe Hollanda - Oliveira Trust" w:date="2022-07-19T10:08:00Z">
              <w:r w:rsidRPr="008601AF" w:rsidDel="00627AA0">
                <w:rPr>
                  <w:rFonts w:ascii="Trebuchet MS" w:hAnsi="Trebuchet MS" w:cs="Arial"/>
                  <w:color w:val="000000"/>
                  <w:sz w:val="20"/>
                  <w:szCs w:val="20"/>
                  <w:lang w:bidi="th-TH"/>
                </w:rPr>
                <w:delText>R$ 3.199,83</w:delText>
              </w:r>
            </w:del>
          </w:p>
        </w:tc>
      </w:tr>
      <w:tr w:rsidR="008601AF" w:rsidRPr="008601AF" w14:paraId="28EEF2C8" w14:textId="77777777" w:rsidTr="00627AA0">
        <w:tblPrEx>
          <w:tblW w:w="5000" w:type="pct"/>
          <w:tblCellMar>
            <w:left w:w="70" w:type="dxa"/>
            <w:right w:w="70" w:type="dxa"/>
          </w:tblCellMar>
          <w:tblPrExChange w:id="567" w:author="Philippe Hollanda - Oliveira Trust" w:date="2022-07-19T10:08:00Z">
            <w:tblPrEx>
              <w:tblW w:w="5000" w:type="pct"/>
              <w:tblCellMar>
                <w:left w:w="70" w:type="dxa"/>
                <w:right w:w="70" w:type="dxa"/>
              </w:tblCellMar>
            </w:tblPrEx>
          </w:tblPrExChange>
        </w:tblPrEx>
        <w:trPr>
          <w:trHeight w:val="1785"/>
          <w:trPrChange w:id="56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6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02BCFC" w14:textId="614E3C37" w:rsidR="008601AF" w:rsidRPr="008601AF" w:rsidRDefault="008601AF" w:rsidP="003C2C2A">
            <w:pPr>
              <w:jc w:val="center"/>
              <w:rPr>
                <w:rFonts w:ascii="Trebuchet MS" w:hAnsi="Trebuchet MS" w:cs="Arial"/>
                <w:color w:val="000000"/>
                <w:sz w:val="20"/>
                <w:szCs w:val="20"/>
                <w:lang w:bidi="th-TH"/>
              </w:rPr>
            </w:pPr>
            <w:del w:id="57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190CE7" w14:textId="025711B0" w:rsidR="008601AF" w:rsidRPr="008601AF" w:rsidRDefault="008601AF" w:rsidP="003C2C2A">
            <w:pPr>
              <w:jc w:val="center"/>
              <w:rPr>
                <w:rFonts w:ascii="Trebuchet MS" w:hAnsi="Trebuchet MS" w:cs="Arial"/>
                <w:color w:val="000000"/>
                <w:sz w:val="20"/>
                <w:szCs w:val="20"/>
                <w:lang w:bidi="th-TH"/>
              </w:rPr>
            </w:pPr>
            <w:del w:id="572" w:author="Philippe Hollanda - Oliveira Trust" w:date="2022-07-19T10:08:00Z">
              <w:r w:rsidRPr="008601AF" w:rsidDel="00627AA0">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10CF57" w14:textId="50C3CB32" w:rsidR="008601AF" w:rsidRPr="008601AF" w:rsidRDefault="008601AF" w:rsidP="003C2C2A">
            <w:pPr>
              <w:jc w:val="center"/>
              <w:rPr>
                <w:rFonts w:ascii="Trebuchet MS" w:hAnsi="Trebuchet MS" w:cs="Arial"/>
                <w:color w:val="000000"/>
                <w:sz w:val="20"/>
                <w:szCs w:val="20"/>
                <w:lang w:bidi="th-TH"/>
              </w:rPr>
            </w:pPr>
            <w:del w:id="574" w:author="Philippe Hollanda - Oliveira Trust" w:date="2022-07-19T10:08:00Z">
              <w:r w:rsidRPr="008601AF" w:rsidDel="00627AA0">
                <w:rPr>
                  <w:rFonts w:ascii="Trebuchet MS" w:hAnsi="Trebuchet MS" w:cs="Arial"/>
                  <w:color w:val="000000"/>
                  <w:sz w:val="20"/>
                  <w:szCs w:val="20"/>
                  <w:lang w:bidi="th-TH"/>
                </w:rPr>
                <w:delText>R$ 6.001,46</w:delText>
              </w:r>
            </w:del>
          </w:p>
        </w:tc>
      </w:tr>
      <w:tr w:rsidR="008601AF" w:rsidRPr="008601AF" w14:paraId="21BFEC13" w14:textId="77777777" w:rsidTr="00627AA0">
        <w:tblPrEx>
          <w:tblW w:w="5000" w:type="pct"/>
          <w:tblCellMar>
            <w:left w:w="70" w:type="dxa"/>
            <w:right w:w="70" w:type="dxa"/>
          </w:tblCellMar>
          <w:tblPrExChange w:id="575" w:author="Philippe Hollanda - Oliveira Trust" w:date="2022-07-19T10:08:00Z">
            <w:tblPrEx>
              <w:tblW w:w="5000" w:type="pct"/>
              <w:tblCellMar>
                <w:left w:w="70" w:type="dxa"/>
                <w:right w:w="70" w:type="dxa"/>
              </w:tblCellMar>
            </w:tblPrEx>
          </w:tblPrExChange>
        </w:tblPrEx>
        <w:trPr>
          <w:trHeight w:val="1785"/>
          <w:trPrChange w:id="57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7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1E4A2A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40726C" w14:textId="03824F3B" w:rsidR="008601AF" w:rsidRPr="008601AF" w:rsidRDefault="008601AF" w:rsidP="003C2C2A">
            <w:pPr>
              <w:jc w:val="center"/>
              <w:rPr>
                <w:rFonts w:ascii="Trebuchet MS" w:hAnsi="Trebuchet MS" w:cs="Arial"/>
                <w:color w:val="000000"/>
                <w:sz w:val="20"/>
                <w:szCs w:val="20"/>
                <w:lang w:bidi="th-TH"/>
              </w:rPr>
            </w:pPr>
            <w:del w:id="579" w:author="Philippe Hollanda - Oliveira Trust" w:date="2022-07-19T10:08:00Z">
              <w:r w:rsidRPr="008601AF" w:rsidDel="00627AA0">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729B63" w14:textId="1168FB6D" w:rsidR="008601AF" w:rsidRPr="008601AF" w:rsidRDefault="008601AF" w:rsidP="003C2C2A">
            <w:pPr>
              <w:jc w:val="center"/>
              <w:rPr>
                <w:rFonts w:ascii="Trebuchet MS" w:hAnsi="Trebuchet MS" w:cs="Arial"/>
                <w:color w:val="000000"/>
                <w:sz w:val="20"/>
                <w:szCs w:val="20"/>
                <w:lang w:bidi="th-TH"/>
              </w:rPr>
            </w:pPr>
            <w:del w:id="581" w:author="Philippe Hollanda - Oliveira Trust" w:date="2022-07-19T10:08:00Z">
              <w:r w:rsidRPr="008601AF" w:rsidDel="00627AA0">
                <w:rPr>
                  <w:rFonts w:ascii="Trebuchet MS" w:hAnsi="Trebuchet MS" w:cs="Arial"/>
                  <w:color w:val="000000"/>
                  <w:sz w:val="20"/>
                  <w:szCs w:val="20"/>
                  <w:lang w:bidi="th-TH"/>
                </w:rPr>
                <w:delText>R$ 6.001,47</w:delText>
              </w:r>
            </w:del>
          </w:p>
        </w:tc>
      </w:tr>
      <w:tr w:rsidR="008601AF" w:rsidRPr="008601AF" w14:paraId="0545E4A2" w14:textId="77777777" w:rsidTr="00627AA0">
        <w:tblPrEx>
          <w:tblW w:w="5000" w:type="pct"/>
          <w:tblCellMar>
            <w:left w:w="70" w:type="dxa"/>
            <w:right w:w="70" w:type="dxa"/>
          </w:tblCellMar>
          <w:tblPrExChange w:id="582" w:author="Philippe Hollanda - Oliveira Trust" w:date="2022-07-19T10:08:00Z">
            <w:tblPrEx>
              <w:tblW w:w="5000" w:type="pct"/>
              <w:tblCellMar>
                <w:left w:w="70" w:type="dxa"/>
                <w:right w:w="70" w:type="dxa"/>
              </w:tblCellMar>
            </w:tblPrEx>
          </w:tblPrExChange>
        </w:tblPrEx>
        <w:trPr>
          <w:trHeight w:val="1785"/>
          <w:trPrChange w:id="58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8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AD056D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A049F4" w14:textId="3A4CFAA0" w:rsidR="008601AF" w:rsidRPr="008601AF" w:rsidRDefault="008601AF" w:rsidP="003C2C2A">
            <w:pPr>
              <w:jc w:val="center"/>
              <w:rPr>
                <w:rFonts w:ascii="Trebuchet MS" w:hAnsi="Trebuchet MS" w:cs="Arial"/>
                <w:color w:val="000000"/>
                <w:sz w:val="20"/>
                <w:szCs w:val="20"/>
                <w:lang w:bidi="th-TH"/>
              </w:rPr>
            </w:pPr>
            <w:del w:id="586"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41D2EE" w14:textId="0AA36B03" w:rsidR="008601AF" w:rsidRPr="008601AF" w:rsidRDefault="008601AF" w:rsidP="003C2C2A">
            <w:pPr>
              <w:jc w:val="center"/>
              <w:rPr>
                <w:rFonts w:ascii="Trebuchet MS" w:hAnsi="Trebuchet MS" w:cs="Arial"/>
                <w:color w:val="000000"/>
                <w:sz w:val="20"/>
                <w:szCs w:val="20"/>
                <w:lang w:bidi="th-TH"/>
              </w:rPr>
            </w:pPr>
            <w:del w:id="588" w:author="Philippe Hollanda - Oliveira Trust" w:date="2022-07-19T10:08:00Z">
              <w:r w:rsidRPr="008601AF" w:rsidDel="00627AA0">
                <w:rPr>
                  <w:rFonts w:ascii="Trebuchet MS" w:hAnsi="Trebuchet MS" w:cs="Arial"/>
                  <w:color w:val="000000"/>
                  <w:sz w:val="20"/>
                  <w:szCs w:val="20"/>
                  <w:lang w:bidi="th-TH"/>
                </w:rPr>
                <w:delText>R$ 6.001,47</w:delText>
              </w:r>
            </w:del>
          </w:p>
        </w:tc>
      </w:tr>
      <w:tr w:rsidR="008601AF" w:rsidRPr="008601AF" w14:paraId="66F9BAB9" w14:textId="77777777" w:rsidTr="00627AA0">
        <w:tblPrEx>
          <w:tblW w:w="5000" w:type="pct"/>
          <w:tblCellMar>
            <w:left w:w="70" w:type="dxa"/>
            <w:right w:w="70" w:type="dxa"/>
          </w:tblCellMar>
          <w:tblPrExChange w:id="589" w:author="Philippe Hollanda - Oliveira Trust" w:date="2022-07-19T10:08:00Z">
            <w:tblPrEx>
              <w:tblW w:w="5000" w:type="pct"/>
              <w:tblCellMar>
                <w:left w:w="70" w:type="dxa"/>
                <w:right w:w="70" w:type="dxa"/>
              </w:tblCellMar>
            </w:tblPrEx>
          </w:tblPrExChange>
        </w:tblPrEx>
        <w:trPr>
          <w:trHeight w:val="1785"/>
          <w:trPrChange w:id="5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60CB2E" w14:textId="2704E1D5" w:rsidR="008601AF" w:rsidRPr="008601AF" w:rsidRDefault="008601AF" w:rsidP="003C2C2A">
            <w:pPr>
              <w:jc w:val="center"/>
              <w:rPr>
                <w:rFonts w:ascii="Trebuchet MS" w:hAnsi="Trebuchet MS" w:cs="Arial"/>
                <w:color w:val="000000"/>
                <w:sz w:val="20"/>
                <w:szCs w:val="20"/>
                <w:lang w:bidi="th-TH"/>
              </w:rPr>
            </w:pPr>
            <w:del w:id="592"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5F839E" w14:textId="117094B0" w:rsidR="008601AF" w:rsidRPr="008601AF" w:rsidRDefault="008601AF" w:rsidP="003C2C2A">
            <w:pPr>
              <w:jc w:val="center"/>
              <w:rPr>
                <w:rFonts w:ascii="Trebuchet MS" w:hAnsi="Trebuchet MS" w:cs="Arial"/>
                <w:color w:val="000000"/>
                <w:sz w:val="20"/>
                <w:szCs w:val="20"/>
                <w:lang w:bidi="th-TH"/>
              </w:rPr>
            </w:pPr>
            <w:del w:id="594" w:author="Philippe Hollanda - Oliveira Trust" w:date="2022-07-19T10:08:00Z">
              <w:r w:rsidRPr="008601AF" w:rsidDel="00627AA0">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49316B" w14:textId="3637B03B" w:rsidR="008601AF" w:rsidRPr="008601AF" w:rsidRDefault="008601AF" w:rsidP="003C2C2A">
            <w:pPr>
              <w:jc w:val="center"/>
              <w:rPr>
                <w:rFonts w:ascii="Trebuchet MS" w:hAnsi="Trebuchet MS" w:cs="Arial"/>
                <w:color w:val="000000"/>
                <w:sz w:val="20"/>
                <w:szCs w:val="20"/>
                <w:lang w:bidi="th-TH"/>
              </w:rPr>
            </w:pPr>
            <w:del w:id="596" w:author="Philippe Hollanda - Oliveira Trust" w:date="2022-07-19T10:08:00Z">
              <w:r w:rsidRPr="008601AF" w:rsidDel="00627AA0">
                <w:rPr>
                  <w:rFonts w:ascii="Trebuchet MS" w:hAnsi="Trebuchet MS" w:cs="Arial"/>
                  <w:color w:val="000000"/>
                  <w:sz w:val="20"/>
                  <w:szCs w:val="20"/>
                  <w:lang w:bidi="th-TH"/>
                </w:rPr>
                <w:delText>R$ 3.488,40</w:delText>
              </w:r>
            </w:del>
          </w:p>
        </w:tc>
      </w:tr>
      <w:tr w:rsidR="008601AF" w:rsidRPr="008601AF" w14:paraId="57FAA79A" w14:textId="77777777" w:rsidTr="00627AA0">
        <w:tblPrEx>
          <w:tblW w:w="5000" w:type="pct"/>
          <w:tblCellMar>
            <w:left w:w="70" w:type="dxa"/>
            <w:right w:w="70" w:type="dxa"/>
          </w:tblCellMar>
          <w:tblPrExChange w:id="597" w:author="Philippe Hollanda - Oliveira Trust" w:date="2022-07-19T10:08:00Z">
            <w:tblPrEx>
              <w:tblW w:w="5000" w:type="pct"/>
              <w:tblCellMar>
                <w:left w:w="70" w:type="dxa"/>
                <w:right w:w="70" w:type="dxa"/>
              </w:tblCellMar>
            </w:tblPrEx>
          </w:tblPrExChange>
        </w:tblPrEx>
        <w:trPr>
          <w:trHeight w:val="1785"/>
          <w:trPrChange w:id="5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7D37C8" w14:textId="305DCCDC" w:rsidR="008601AF" w:rsidRPr="008601AF" w:rsidRDefault="008601AF" w:rsidP="003C2C2A">
            <w:pPr>
              <w:jc w:val="center"/>
              <w:rPr>
                <w:rFonts w:ascii="Trebuchet MS" w:hAnsi="Trebuchet MS" w:cs="Arial"/>
                <w:color w:val="000000"/>
                <w:sz w:val="20"/>
                <w:szCs w:val="20"/>
                <w:lang w:bidi="th-TH"/>
              </w:rPr>
            </w:pPr>
            <w:del w:id="60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D1AEB2" w14:textId="35FC6FE7" w:rsidR="008601AF" w:rsidRPr="008601AF" w:rsidRDefault="008601AF" w:rsidP="003C2C2A">
            <w:pPr>
              <w:jc w:val="center"/>
              <w:rPr>
                <w:rFonts w:ascii="Trebuchet MS" w:hAnsi="Trebuchet MS" w:cs="Arial"/>
                <w:color w:val="000000"/>
                <w:sz w:val="20"/>
                <w:szCs w:val="20"/>
                <w:lang w:bidi="th-TH"/>
              </w:rPr>
            </w:pPr>
            <w:del w:id="602" w:author="Philippe Hollanda - Oliveira Trust" w:date="2022-07-19T10:08:00Z">
              <w:r w:rsidRPr="008601AF" w:rsidDel="00627AA0">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27E7F7" w14:textId="01585D35" w:rsidR="008601AF" w:rsidRPr="008601AF" w:rsidRDefault="008601AF" w:rsidP="003C2C2A">
            <w:pPr>
              <w:jc w:val="center"/>
              <w:rPr>
                <w:rFonts w:ascii="Trebuchet MS" w:hAnsi="Trebuchet MS" w:cs="Arial"/>
                <w:color w:val="000000"/>
                <w:sz w:val="20"/>
                <w:szCs w:val="20"/>
                <w:lang w:bidi="th-TH"/>
              </w:rPr>
            </w:pPr>
            <w:del w:id="604" w:author="Philippe Hollanda - Oliveira Trust" w:date="2022-07-19T10:08:00Z">
              <w:r w:rsidRPr="008601AF" w:rsidDel="00627AA0">
                <w:rPr>
                  <w:rFonts w:ascii="Trebuchet MS" w:hAnsi="Trebuchet MS" w:cs="Arial"/>
                  <w:color w:val="000000"/>
                  <w:sz w:val="20"/>
                  <w:szCs w:val="20"/>
                  <w:lang w:bidi="th-TH"/>
                </w:rPr>
                <w:delText>R$ 1.131,24</w:delText>
              </w:r>
            </w:del>
          </w:p>
        </w:tc>
      </w:tr>
      <w:tr w:rsidR="008601AF" w:rsidRPr="008601AF" w14:paraId="0192A18A" w14:textId="77777777" w:rsidTr="00627AA0">
        <w:tblPrEx>
          <w:tblW w:w="5000" w:type="pct"/>
          <w:tblCellMar>
            <w:left w:w="70" w:type="dxa"/>
            <w:right w:w="70" w:type="dxa"/>
          </w:tblCellMar>
          <w:tblPrExChange w:id="605" w:author="Philippe Hollanda - Oliveira Trust" w:date="2022-07-19T10:08:00Z">
            <w:tblPrEx>
              <w:tblW w:w="5000" w:type="pct"/>
              <w:tblCellMar>
                <w:left w:w="70" w:type="dxa"/>
                <w:right w:w="70" w:type="dxa"/>
              </w:tblCellMar>
            </w:tblPrEx>
          </w:tblPrExChange>
        </w:tblPrEx>
        <w:trPr>
          <w:trHeight w:val="1785"/>
          <w:trPrChange w:id="6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FC939D" w14:textId="08BDD058" w:rsidR="008601AF" w:rsidRPr="008601AF" w:rsidRDefault="008601AF" w:rsidP="003C2C2A">
            <w:pPr>
              <w:jc w:val="center"/>
              <w:rPr>
                <w:rFonts w:ascii="Trebuchet MS" w:hAnsi="Trebuchet MS" w:cs="Arial"/>
                <w:color w:val="000000"/>
                <w:sz w:val="20"/>
                <w:szCs w:val="20"/>
                <w:lang w:bidi="th-TH"/>
              </w:rPr>
            </w:pPr>
            <w:del w:id="608"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B7D19E" w14:textId="30535A59" w:rsidR="008601AF" w:rsidRPr="008601AF" w:rsidRDefault="008601AF" w:rsidP="003C2C2A">
            <w:pPr>
              <w:jc w:val="center"/>
              <w:rPr>
                <w:rFonts w:ascii="Trebuchet MS" w:hAnsi="Trebuchet MS" w:cs="Arial"/>
                <w:color w:val="000000"/>
                <w:sz w:val="20"/>
                <w:szCs w:val="20"/>
                <w:lang w:bidi="th-TH"/>
              </w:rPr>
            </w:pPr>
            <w:del w:id="610" w:author="Philippe Hollanda - Oliveira Trust" w:date="2022-07-19T10:08:00Z">
              <w:r w:rsidRPr="008601AF" w:rsidDel="00627AA0">
                <w:rPr>
                  <w:rFonts w:ascii="Trebuchet MS" w:hAnsi="Trebuchet MS" w:cs="Arial"/>
                  <w:color w:val="000000"/>
                  <w:sz w:val="20"/>
                  <w:szCs w:val="20"/>
                  <w:lang w:bidi="th-TH"/>
                </w:rPr>
                <w:delText>04/03/2021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F15D3B" w14:textId="1988CDFE" w:rsidR="008601AF" w:rsidRPr="008601AF" w:rsidRDefault="008601AF" w:rsidP="003C2C2A">
            <w:pPr>
              <w:jc w:val="center"/>
              <w:rPr>
                <w:rFonts w:ascii="Trebuchet MS" w:hAnsi="Trebuchet MS" w:cs="Arial"/>
                <w:color w:val="000000"/>
                <w:sz w:val="20"/>
                <w:szCs w:val="20"/>
                <w:lang w:bidi="th-TH"/>
              </w:rPr>
            </w:pPr>
            <w:del w:id="612" w:author="Philippe Hollanda - Oliveira Trust" w:date="2022-07-19T10:08:00Z">
              <w:r w:rsidRPr="008601AF" w:rsidDel="00627AA0">
                <w:rPr>
                  <w:rFonts w:ascii="Trebuchet MS" w:hAnsi="Trebuchet MS" w:cs="Arial"/>
                  <w:color w:val="000000"/>
                  <w:sz w:val="20"/>
                  <w:szCs w:val="20"/>
                  <w:lang w:bidi="th-TH"/>
                </w:rPr>
                <w:delText>R$ 5.153,18</w:delText>
              </w:r>
            </w:del>
          </w:p>
        </w:tc>
      </w:tr>
      <w:tr w:rsidR="008601AF" w:rsidRPr="008601AF" w14:paraId="6A1C1D7C" w14:textId="77777777" w:rsidTr="00627AA0">
        <w:tblPrEx>
          <w:tblW w:w="5000" w:type="pct"/>
          <w:tblCellMar>
            <w:left w:w="70" w:type="dxa"/>
            <w:right w:w="70" w:type="dxa"/>
          </w:tblCellMar>
          <w:tblPrExChange w:id="613" w:author="Philippe Hollanda - Oliveira Trust" w:date="2022-07-19T10:08:00Z">
            <w:tblPrEx>
              <w:tblW w:w="5000" w:type="pct"/>
              <w:tblCellMar>
                <w:left w:w="70" w:type="dxa"/>
                <w:right w:w="70" w:type="dxa"/>
              </w:tblCellMar>
            </w:tblPrEx>
          </w:tblPrExChange>
        </w:tblPrEx>
        <w:trPr>
          <w:trHeight w:val="1785"/>
          <w:trPrChange w:id="6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4BDD68" w14:textId="43E67647" w:rsidR="008601AF" w:rsidRPr="008601AF" w:rsidRDefault="008601AF" w:rsidP="003C2C2A">
            <w:pPr>
              <w:jc w:val="center"/>
              <w:rPr>
                <w:rFonts w:ascii="Trebuchet MS" w:hAnsi="Trebuchet MS" w:cs="Arial"/>
                <w:color w:val="000000"/>
                <w:sz w:val="20"/>
                <w:szCs w:val="20"/>
                <w:lang w:bidi="th-TH"/>
              </w:rPr>
            </w:pPr>
            <w:del w:id="616"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79DA6B" w14:textId="78432B71" w:rsidR="008601AF" w:rsidRPr="008601AF" w:rsidRDefault="008601AF" w:rsidP="003C2C2A">
            <w:pPr>
              <w:jc w:val="center"/>
              <w:rPr>
                <w:rFonts w:ascii="Trebuchet MS" w:hAnsi="Trebuchet MS" w:cs="Arial"/>
                <w:color w:val="000000"/>
                <w:sz w:val="20"/>
                <w:szCs w:val="20"/>
                <w:lang w:bidi="th-TH"/>
              </w:rPr>
            </w:pPr>
            <w:del w:id="618" w:author="Philippe Hollanda - Oliveira Trust" w:date="2022-07-19T10:08:00Z">
              <w:r w:rsidRPr="008601AF" w:rsidDel="00627AA0">
                <w:rPr>
                  <w:rFonts w:ascii="Trebuchet MS" w:hAnsi="Trebuchet MS" w:cs="Arial"/>
                  <w:color w:val="000000"/>
                  <w:sz w:val="20"/>
                  <w:szCs w:val="20"/>
                  <w:lang w:bidi="th-TH"/>
                </w:rPr>
                <w:delText>03/03/2021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BCEEA6" w14:textId="74EE626F" w:rsidR="008601AF" w:rsidRPr="008601AF" w:rsidRDefault="008601AF" w:rsidP="003C2C2A">
            <w:pPr>
              <w:jc w:val="center"/>
              <w:rPr>
                <w:rFonts w:ascii="Trebuchet MS" w:hAnsi="Trebuchet MS" w:cs="Arial"/>
                <w:color w:val="000000"/>
                <w:sz w:val="20"/>
                <w:szCs w:val="20"/>
                <w:lang w:bidi="th-TH"/>
              </w:rPr>
            </w:pPr>
            <w:del w:id="620" w:author="Philippe Hollanda - Oliveira Trust" w:date="2022-07-19T10:08:00Z">
              <w:r w:rsidRPr="008601AF" w:rsidDel="00627AA0">
                <w:rPr>
                  <w:rFonts w:ascii="Trebuchet MS" w:hAnsi="Trebuchet MS" w:cs="Arial"/>
                  <w:color w:val="000000"/>
                  <w:sz w:val="20"/>
                  <w:szCs w:val="20"/>
                  <w:lang w:bidi="th-TH"/>
                </w:rPr>
                <w:delText>R$ 5.153,18</w:delText>
              </w:r>
            </w:del>
          </w:p>
        </w:tc>
      </w:tr>
      <w:tr w:rsidR="008601AF" w:rsidRPr="008601AF" w14:paraId="35650507" w14:textId="77777777" w:rsidTr="00627AA0">
        <w:tblPrEx>
          <w:tblW w:w="5000" w:type="pct"/>
          <w:tblCellMar>
            <w:left w:w="70" w:type="dxa"/>
            <w:right w:w="70" w:type="dxa"/>
          </w:tblCellMar>
          <w:tblPrExChange w:id="621" w:author="Philippe Hollanda - Oliveira Trust" w:date="2022-07-19T10:08:00Z">
            <w:tblPrEx>
              <w:tblW w:w="5000" w:type="pct"/>
              <w:tblCellMar>
                <w:left w:w="70" w:type="dxa"/>
                <w:right w:w="70" w:type="dxa"/>
              </w:tblCellMar>
            </w:tblPrEx>
          </w:tblPrExChange>
        </w:tblPrEx>
        <w:trPr>
          <w:trHeight w:val="1785"/>
          <w:trPrChange w:id="62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2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A40D51" w14:textId="6345F406" w:rsidR="008601AF" w:rsidRPr="008601AF" w:rsidRDefault="008601AF" w:rsidP="003C2C2A">
            <w:pPr>
              <w:jc w:val="center"/>
              <w:rPr>
                <w:rFonts w:ascii="Trebuchet MS" w:hAnsi="Trebuchet MS" w:cs="Arial"/>
                <w:color w:val="000000"/>
                <w:sz w:val="20"/>
                <w:szCs w:val="20"/>
                <w:lang w:bidi="th-TH"/>
              </w:rPr>
            </w:pPr>
            <w:del w:id="62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9FAC26" w14:textId="6C5DBDC4" w:rsidR="008601AF" w:rsidRPr="008601AF" w:rsidRDefault="008601AF" w:rsidP="003C2C2A">
            <w:pPr>
              <w:jc w:val="center"/>
              <w:rPr>
                <w:rFonts w:ascii="Trebuchet MS" w:hAnsi="Trebuchet MS" w:cs="Arial"/>
                <w:color w:val="000000"/>
                <w:sz w:val="20"/>
                <w:szCs w:val="20"/>
                <w:lang w:bidi="th-TH"/>
              </w:rPr>
            </w:pPr>
            <w:del w:id="626" w:author="Philippe Hollanda - Oliveira Trust" w:date="2022-07-19T10:08:00Z">
              <w:r w:rsidRPr="008601AF" w:rsidDel="00627AA0">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9C11D6" w14:textId="7B544EBE" w:rsidR="008601AF" w:rsidRPr="008601AF" w:rsidRDefault="008601AF" w:rsidP="003C2C2A">
            <w:pPr>
              <w:jc w:val="center"/>
              <w:rPr>
                <w:rFonts w:ascii="Trebuchet MS" w:hAnsi="Trebuchet MS" w:cs="Arial"/>
                <w:color w:val="000000"/>
                <w:sz w:val="20"/>
                <w:szCs w:val="20"/>
                <w:lang w:bidi="th-TH"/>
              </w:rPr>
            </w:pPr>
            <w:del w:id="628" w:author="Philippe Hollanda - Oliveira Trust" w:date="2022-07-19T10:08:00Z">
              <w:r w:rsidRPr="008601AF" w:rsidDel="00627AA0">
                <w:rPr>
                  <w:rFonts w:ascii="Trebuchet MS" w:hAnsi="Trebuchet MS" w:cs="Arial"/>
                  <w:color w:val="000000"/>
                  <w:sz w:val="20"/>
                  <w:szCs w:val="20"/>
                  <w:lang w:bidi="th-TH"/>
                </w:rPr>
                <w:delText>R$ 5.026,72</w:delText>
              </w:r>
            </w:del>
          </w:p>
        </w:tc>
      </w:tr>
      <w:tr w:rsidR="008601AF" w:rsidRPr="008601AF" w14:paraId="77E5C008" w14:textId="77777777" w:rsidTr="00627AA0">
        <w:tblPrEx>
          <w:tblW w:w="5000" w:type="pct"/>
          <w:tblCellMar>
            <w:left w:w="70" w:type="dxa"/>
            <w:right w:w="70" w:type="dxa"/>
          </w:tblCellMar>
          <w:tblPrExChange w:id="629" w:author="Philippe Hollanda - Oliveira Trust" w:date="2022-07-19T10:08:00Z">
            <w:tblPrEx>
              <w:tblW w:w="5000" w:type="pct"/>
              <w:tblCellMar>
                <w:left w:w="70" w:type="dxa"/>
                <w:right w:w="70" w:type="dxa"/>
              </w:tblCellMar>
            </w:tblPrEx>
          </w:tblPrExChange>
        </w:tblPrEx>
        <w:trPr>
          <w:trHeight w:val="1785"/>
          <w:trPrChange w:id="63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3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F7E9F8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3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BBE566" w14:textId="3805D85F" w:rsidR="008601AF" w:rsidRPr="008601AF" w:rsidRDefault="008601AF" w:rsidP="003C2C2A">
            <w:pPr>
              <w:jc w:val="center"/>
              <w:rPr>
                <w:rFonts w:ascii="Trebuchet MS" w:hAnsi="Trebuchet MS" w:cs="Arial"/>
                <w:color w:val="000000"/>
                <w:sz w:val="20"/>
                <w:szCs w:val="20"/>
                <w:lang w:bidi="th-TH"/>
              </w:rPr>
            </w:pPr>
            <w:del w:id="633"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5C5997" w14:textId="1ED04C25" w:rsidR="008601AF" w:rsidRPr="008601AF" w:rsidRDefault="008601AF" w:rsidP="003C2C2A">
            <w:pPr>
              <w:jc w:val="center"/>
              <w:rPr>
                <w:rFonts w:ascii="Trebuchet MS" w:hAnsi="Trebuchet MS" w:cs="Arial"/>
                <w:color w:val="000000"/>
                <w:sz w:val="20"/>
                <w:szCs w:val="20"/>
                <w:lang w:bidi="th-TH"/>
              </w:rPr>
            </w:pPr>
            <w:del w:id="635" w:author="Philippe Hollanda - Oliveira Trust" w:date="2022-07-19T10:08:00Z">
              <w:r w:rsidRPr="008601AF" w:rsidDel="00627AA0">
                <w:rPr>
                  <w:rFonts w:ascii="Trebuchet MS" w:hAnsi="Trebuchet MS" w:cs="Arial"/>
                  <w:color w:val="000000"/>
                  <w:sz w:val="20"/>
                  <w:szCs w:val="20"/>
                  <w:lang w:bidi="th-TH"/>
                </w:rPr>
                <w:delText>R$ 5.026,72</w:delText>
              </w:r>
            </w:del>
          </w:p>
        </w:tc>
      </w:tr>
      <w:tr w:rsidR="008601AF" w:rsidRPr="008601AF" w14:paraId="7DBA12C9" w14:textId="77777777" w:rsidTr="00627AA0">
        <w:tblPrEx>
          <w:tblW w:w="5000" w:type="pct"/>
          <w:tblCellMar>
            <w:left w:w="70" w:type="dxa"/>
            <w:right w:w="70" w:type="dxa"/>
          </w:tblCellMar>
          <w:tblPrExChange w:id="636" w:author="Philippe Hollanda - Oliveira Trust" w:date="2022-07-19T10:08:00Z">
            <w:tblPrEx>
              <w:tblW w:w="5000" w:type="pct"/>
              <w:tblCellMar>
                <w:left w:w="70" w:type="dxa"/>
                <w:right w:w="70" w:type="dxa"/>
              </w:tblCellMar>
            </w:tblPrEx>
          </w:tblPrExChange>
        </w:tblPrEx>
        <w:trPr>
          <w:trHeight w:val="1785"/>
          <w:trPrChange w:id="63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3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404EC5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EC9690" w14:textId="6C07DE1A" w:rsidR="008601AF" w:rsidRPr="008601AF" w:rsidRDefault="008601AF" w:rsidP="003C2C2A">
            <w:pPr>
              <w:jc w:val="center"/>
              <w:rPr>
                <w:rFonts w:ascii="Trebuchet MS" w:hAnsi="Trebuchet MS" w:cs="Arial"/>
                <w:color w:val="000000"/>
                <w:sz w:val="20"/>
                <w:szCs w:val="20"/>
                <w:lang w:bidi="th-TH"/>
              </w:rPr>
            </w:pPr>
            <w:del w:id="640"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58BF93" w14:textId="534A7F70" w:rsidR="008601AF" w:rsidRPr="008601AF" w:rsidRDefault="008601AF" w:rsidP="003C2C2A">
            <w:pPr>
              <w:jc w:val="center"/>
              <w:rPr>
                <w:rFonts w:ascii="Trebuchet MS" w:hAnsi="Trebuchet MS" w:cs="Arial"/>
                <w:color w:val="000000"/>
                <w:sz w:val="20"/>
                <w:szCs w:val="20"/>
                <w:lang w:bidi="th-TH"/>
              </w:rPr>
            </w:pPr>
            <w:del w:id="642" w:author="Philippe Hollanda - Oliveira Trust" w:date="2022-07-19T10:08:00Z">
              <w:r w:rsidRPr="008601AF" w:rsidDel="00627AA0">
                <w:rPr>
                  <w:rFonts w:ascii="Trebuchet MS" w:hAnsi="Trebuchet MS" w:cs="Arial"/>
                  <w:color w:val="000000"/>
                  <w:sz w:val="20"/>
                  <w:szCs w:val="20"/>
                  <w:lang w:bidi="th-TH"/>
                </w:rPr>
                <w:delText>R$ 5.026,72</w:delText>
              </w:r>
            </w:del>
          </w:p>
        </w:tc>
      </w:tr>
      <w:tr w:rsidR="008601AF" w:rsidRPr="008601AF" w14:paraId="737C8B8E" w14:textId="77777777" w:rsidTr="00627AA0">
        <w:tblPrEx>
          <w:tblW w:w="5000" w:type="pct"/>
          <w:tblCellMar>
            <w:left w:w="70" w:type="dxa"/>
            <w:right w:w="70" w:type="dxa"/>
          </w:tblCellMar>
          <w:tblPrExChange w:id="643" w:author="Philippe Hollanda - Oliveira Trust" w:date="2022-07-19T10:08:00Z">
            <w:tblPrEx>
              <w:tblW w:w="5000" w:type="pct"/>
              <w:tblCellMar>
                <w:left w:w="70" w:type="dxa"/>
                <w:right w:w="70" w:type="dxa"/>
              </w:tblCellMar>
            </w:tblPrEx>
          </w:tblPrExChange>
        </w:tblPrEx>
        <w:trPr>
          <w:trHeight w:val="1785"/>
          <w:trPrChange w:id="64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6FA58C" w14:textId="60B7117C" w:rsidR="008601AF" w:rsidRPr="008601AF" w:rsidRDefault="008601AF" w:rsidP="003C2C2A">
            <w:pPr>
              <w:jc w:val="center"/>
              <w:rPr>
                <w:rFonts w:ascii="Trebuchet MS" w:hAnsi="Trebuchet MS" w:cs="Arial"/>
                <w:color w:val="000000"/>
                <w:sz w:val="20"/>
                <w:szCs w:val="20"/>
                <w:lang w:bidi="th-TH"/>
              </w:rPr>
            </w:pPr>
            <w:del w:id="64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2EE7DD" w14:textId="31B3FB29" w:rsidR="008601AF" w:rsidRPr="008601AF" w:rsidRDefault="008601AF" w:rsidP="003C2C2A">
            <w:pPr>
              <w:jc w:val="center"/>
              <w:rPr>
                <w:rFonts w:ascii="Trebuchet MS" w:hAnsi="Trebuchet MS" w:cs="Arial"/>
                <w:color w:val="000000"/>
                <w:sz w:val="20"/>
                <w:szCs w:val="20"/>
                <w:lang w:bidi="th-TH"/>
              </w:rPr>
            </w:pPr>
            <w:del w:id="648" w:author="Philippe Hollanda - Oliveira Trust" w:date="2022-07-19T10:08:00Z">
              <w:r w:rsidRPr="008601AF" w:rsidDel="00627AA0">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81FAB9" w14:textId="04E0734D" w:rsidR="008601AF" w:rsidRPr="008601AF" w:rsidRDefault="008601AF" w:rsidP="003C2C2A">
            <w:pPr>
              <w:jc w:val="center"/>
              <w:rPr>
                <w:rFonts w:ascii="Trebuchet MS" w:hAnsi="Trebuchet MS" w:cs="Arial"/>
                <w:color w:val="000000"/>
                <w:sz w:val="20"/>
                <w:szCs w:val="20"/>
                <w:lang w:bidi="th-TH"/>
              </w:rPr>
            </w:pPr>
            <w:del w:id="650" w:author="Philippe Hollanda - Oliveira Trust" w:date="2022-07-19T10:08:00Z">
              <w:r w:rsidRPr="008601AF" w:rsidDel="00627AA0">
                <w:rPr>
                  <w:rFonts w:ascii="Trebuchet MS" w:hAnsi="Trebuchet MS" w:cs="Arial"/>
                  <w:color w:val="000000"/>
                  <w:sz w:val="20"/>
                  <w:szCs w:val="20"/>
                  <w:lang w:bidi="th-TH"/>
                </w:rPr>
                <w:delText>R$ 5.494,70</w:delText>
              </w:r>
            </w:del>
          </w:p>
        </w:tc>
      </w:tr>
      <w:tr w:rsidR="008601AF" w:rsidRPr="008601AF" w14:paraId="7D8DC740" w14:textId="77777777" w:rsidTr="00627AA0">
        <w:tblPrEx>
          <w:tblW w:w="5000" w:type="pct"/>
          <w:tblCellMar>
            <w:left w:w="70" w:type="dxa"/>
            <w:right w:w="70" w:type="dxa"/>
          </w:tblCellMar>
          <w:tblPrExChange w:id="651" w:author="Philippe Hollanda - Oliveira Trust" w:date="2022-07-19T10:08:00Z">
            <w:tblPrEx>
              <w:tblW w:w="5000" w:type="pct"/>
              <w:tblCellMar>
                <w:left w:w="70" w:type="dxa"/>
                <w:right w:w="70" w:type="dxa"/>
              </w:tblCellMar>
            </w:tblPrEx>
          </w:tblPrExChange>
        </w:tblPrEx>
        <w:trPr>
          <w:trHeight w:val="1785"/>
          <w:trPrChange w:id="65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02CCA3" w14:textId="7C0DE3D3" w:rsidR="008601AF" w:rsidRPr="008601AF" w:rsidRDefault="008601AF" w:rsidP="003C2C2A">
            <w:pPr>
              <w:jc w:val="center"/>
              <w:rPr>
                <w:rFonts w:ascii="Trebuchet MS" w:hAnsi="Trebuchet MS" w:cs="Arial"/>
                <w:color w:val="000000"/>
                <w:sz w:val="20"/>
                <w:szCs w:val="20"/>
                <w:lang w:bidi="th-TH"/>
              </w:rPr>
            </w:pPr>
            <w:del w:id="65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713B0A" w14:textId="67FD50B3" w:rsidR="008601AF" w:rsidRPr="008601AF" w:rsidRDefault="008601AF" w:rsidP="003C2C2A">
            <w:pPr>
              <w:jc w:val="center"/>
              <w:rPr>
                <w:rFonts w:ascii="Trebuchet MS" w:hAnsi="Trebuchet MS" w:cs="Arial"/>
                <w:color w:val="000000"/>
                <w:sz w:val="20"/>
                <w:szCs w:val="20"/>
                <w:lang w:bidi="th-TH"/>
              </w:rPr>
            </w:pPr>
            <w:del w:id="656" w:author="Philippe Hollanda - Oliveira Trust" w:date="2022-07-19T10:08:00Z">
              <w:r w:rsidRPr="008601AF" w:rsidDel="00627AA0">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F2E6D2" w14:textId="6A26A7B9" w:rsidR="008601AF" w:rsidRPr="008601AF" w:rsidRDefault="008601AF" w:rsidP="003C2C2A">
            <w:pPr>
              <w:jc w:val="center"/>
              <w:rPr>
                <w:rFonts w:ascii="Trebuchet MS" w:hAnsi="Trebuchet MS" w:cs="Arial"/>
                <w:color w:val="000000"/>
                <w:sz w:val="20"/>
                <w:szCs w:val="20"/>
                <w:lang w:bidi="th-TH"/>
              </w:rPr>
            </w:pPr>
            <w:del w:id="658" w:author="Philippe Hollanda - Oliveira Trust" w:date="2022-07-19T10:08:00Z">
              <w:r w:rsidRPr="008601AF" w:rsidDel="00627AA0">
                <w:rPr>
                  <w:rFonts w:ascii="Trebuchet MS" w:hAnsi="Trebuchet MS" w:cs="Arial"/>
                  <w:color w:val="000000"/>
                  <w:sz w:val="20"/>
                  <w:szCs w:val="20"/>
                  <w:lang w:bidi="th-TH"/>
                </w:rPr>
                <w:delText>R$ 714,00</w:delText>
              </w:r>
            </w:del>
          </w:p>
        </w:tc>
      </w:tr>
      <w:tr w:rsidR="008601AF" w:rsidRPr="008601AF" w14:paraId="26EB15EB" w14:textId="77777777" w:rsidTr="00627AA0">
        <w:tblPrEx>
          <w:tblW w:w="5000" w:type="pct"/>
          <w:tblCellMar>
            <w:left w:w="70" w:type="dxa"/>
            <w:right w:w="70" w:type="dxa"/>
          </w:tblCellMar>
          <w:tblPrExChange w:id="659" w:author="Philippe Hollanda - Oliveira Trust" w:date="2022-07-19T10:08:00Z">
            <w:tblPrEx>
              <w:tblW w:w="5000" w:type="pct"/>
              <w:tblCellMar>
                <w:left w:w="70" w:type="dxa"/>
                <w:right w:w="70" w:type="dxa"/>
              </w:tblCellMar>
            </w:tblPrEx>
          </w:tblPrExChange>
        </w:tblPrEx>
        <w:trPr>
          <w:trHeight w:val="1785"/>
          <w:trPrChange w:id="660"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61"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21CE99" w14:textId="4402051E" w:rsidR="008601AF" w:rsidRPr="008601AF" w:rsidRDefault="008601AF" w:rsidP="003C2C2A">
            <w:pPr>
              <w:jc w:val="center"/>
              <w:rPr>
                <w:rFonts w:ascii="Trebuchet MS" w:hAnsi="Trebuchet MS" w:cs="Arial"/>
                <w:color w:val="000000"/>
                <w:sz w:val="20"/>
                <w:szCs w:val="20"/>
                <w:lang w:bidi="th-TH"/>
              </w:rPr>
            </w:pPr>
            <w:del w:id="66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FF903D" w14:textId="1FB6D47A" w:rsidR="008601AF" w:rsidRPr="008601AF" w:rsidRDefault="008601AF" w:rsidP="003C2C2A">
            <w:pPr>
              <w:jc w:val="center"/>
              <w:rPr>
                <w:rFonts w:ascii="Trebuchet MS" w:hAnsi="Trebuchet MS" w:cs="Arial"/>
                <w:color w:val="000000"/>
                <w:sz w:val="20"/>
                <w:szCs w:val="20"/>
                <w:lang w:bidi="th-TH"/>
              </w:rPr>
            </w:pPr>
            <w:del w:id="664" w:author="Philippe Hollanda - Oliveira Trust" w:date="2022-07-19T10:08:00Z">
              <w:r w:rsidRPr="008601AF" w:rsidDel="00627AA0">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4D20AB" w14:textId="3BEA1F12" w:rsidR="008601AF" w:rsidRPr="008601AF" w:rsidRDefault="008601AF" w:rsidP="003C2C2A">
            <w:pPr>
              <w:jc w:val="center"/>
              <w:rPr>
                <w:rFonts w:ascii="Trebuchet MS" w:hAnsi="Trebuchet MS" w:cs="Arial"/>
                <w:color w:val="000000"/>
                <w:sz w:val="20"/>
                <w:szCs w:val="20"/>
                <w:lang w:bidi="th-TH"/>
              </w:rPr>
            </w:pPr>
            <w:del w:id="666" w:author="Philippe Hollanda - Oliveira Trust" w:date="2022-07-19T10:08:00Z">
              <w:r w:rsidRPr="008601AF" w:rsidDel="00627AA0">
                <w:rPr>
                  <w:rFonts w:ascii="Trebuchet MS" w:hAnsi="Trebuchet MS" w:cs="Arial"/>
                  <w:color w:val="000000"/>
                  <w:sz w:val="20"/>
                  <w:szCs w:val="20"/>
                  <w:lang w:bidi="th-TH"/>
                </w:rPr>
                <w:delText>R$ 6.283,40</w:delText>
              </w:r>
            </w:del>
          </w:p>
        </w:tc>
      </w:tr>
      <w:tr w:rsidR="008601AF" w:rsidRPr="008601AF" w14:paraId="560D3ADB" w14:textId="77777777" w:rsidTr="00627AA0">
        <w:tblPrEx>
          <w:tblW w:w="5000" w:type="pct"/>
          <w:tblCellMar>
            <w:left w:w="70" w:type="dxa"/>
            <w:right w:w="70" w:type="dxa"/>
          </w:tblCellMar>
          <w:tblPrExChange w:id="667" w:author="Philippe Hollanda - Oliveira Trust" w:date="2022-07-19T10:08:00Z">
            <w:tblPrEx>
              <w:tblW w:w="5000" w:type="pct"/>
              <w:tblCellMar>
                <w:left w:w="70" w:type="dxa"/>
                <w:right w:w="70" w:type="dxa"/>
              </w:tblCellMar>
            </w:tblPrEx>
          </w:tblPrExChange>
        </w:tblPrEx>
        <w:trPr>
          <w:trHeight w:val="1785"/>
          <w:trPrChange w:id="66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6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3B4A20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B8AF39" w14:textId="1FFB5E49" w:rsidR="008601AF" w:rsidRPr="008601AF" w:rsidRDefault="008601AF" w:rsidP="003C2C2A">
            <w:pPr>
              <w:jc w:val="center"/>
              <w:rPr>
                <w:rFonts w:ascii="Trebuchet MS" w:hAnsi="Trebuchet MS" w:cs="Arial"/>
                <w:color w:val="000000"/>
                <w:sz w:val="20"/>
                <w:szCs w:val="20"/>
                <w:lang w:bidi="th-TH"/>
              </w:rPr>
            </w:pPr>
            <w:del w:id="671"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26FEE4" w14:textId="1C8B1D9A" w:rsidR="008601AF" w:rsidRPr="008601AF" w:rsidRDefault="008601AF" w:rsidP="003C2C2A">
            <w:pPr>
              <w:jc w:val="center"/>
              <w:rPr>
                <w:rFonts w:ascii="Trebuchet MS" w:hAnsi="Trebuchet MS" w:cs="Arial"/>
                <w:color w:val="000000"/>
                <w:sz w:val="20"/>
                <w:szCs w:val="20"/>
                <w:lang w:bidi="th-TH"/>
              </w:rPr>
            </w:pPr>
            <w:del w:id="673" w:author="Philippe Hollanda - Oliveira Trust" w:date="2022-07-19T10:08:00Z">
              <w:r w:rsidRPr="008601AF" w:rsidDel="00627AA0">
                <w:rPr>
                  <w:rFonts w:ascii="Trebuchet MS" w:hAnsi="Trebuchet MS" w:cs="Arial"/>
                  <w:color w:val="000000"/>
                  <w:sz w:val="20"/>
                  <w:szCs w:val="20"/>
                  <w:lang w:bidi="th-TH"/>
                </w:rPr>
                <w:delText>R$ 6.283,40</w:delText>
              </w:r>
            </w:del>
          </w:p>
        </w:tc>
      </w:tr>
      <w:tr w:rsidR="008601AF" w:rsidRPr="008601AF" w14:paraId="76878E71" w14:textId="77777777" w:rsidTr="00627AA0">
        <w:tblPrEx>
          <w:tblW w:w="5000" w:type="pct"/>
          <w:tblCellMar>
            <w:left w:w="70" w:type="dxa"/>
            <w:right w:w="70" w:type="dxa"/>
          </w:tblCellMar>
          <w:tblPrExChange w:id="674" w:author="Philippe Hollanda - Oliveira Trust" w:date="2022-07-19T10:08:00Z">
            <w:tblPrEx>
              <w:tblW w:w="5000" w:type="pct"/>
              <w:tblCellMar>
                <w:left w:w="70" w:type="dxa"/>
                <w:right w:w="70" w:type="dxa"/>
              </w:tblCellMar>
            </w:tblPrEx>
          </w:tblPrExChange>
        </w:tblPrEx>
        <w:trPr>
          <w:trHeight w:val="1785"/>
          <w:trPrChange w:id="67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7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497CF1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F02534" w14:textId="49FCF371" w:rsidR="008601AF" w:rsidRPr="008601AF" w:rsidRDefault="008601AF" w:rsidP="003C2C2A">
            <w:pPr>
              <w:jc w:val="center"/>
              <w:rPr>
                <w:rFonts w:ascii="Trebuchet MS" w:hAnsi="Trebuchet MS" w:cs="Arial"/>
                <w:color w:val="000000"/>
                <w:sz w:val="20"/>
                <w:szCs w:val="20"/>
                <w:lang w:bidi="th-TH"/>
              </w:rPr>
            </w:pPr>
            <w:del w:id="678"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D02E28" w14:textId="095CD8FC" w:rsidR="008601AF" w:rsidRPr="008601AF" w:rsidRDefault="008601AF" w:rsidP="003C2C2A">
            <w:pPr>
              <w:jc w:val="center"/>
              <w:rPr>
                <w:rFonts w:ascii="Trebuchet MS" w:hAnsi="Trebuchet MS" w:cs="Arial"/>
                <w:color w:val="000000"/>
                <w:sz w:val="20"/>
                <w:szCs w:val="20"/>
                <w:lang w:bidi="th-TH"/>
              </w:rPr>
            </w:pPr>
            <w:del w:id="680" w:author="Philippe Hollanda - Oliveira Trust" w:date="2022-07-19T10:08:00Z">
              <w:r w:rsidRPr="008601AF" w:rsidDel="00627AA0">
                <w:rPr>
                  <w:rFonts w:ascii="Trebuchet MS" w:hAnsi="Trebuchet MS" w:cs="Arial"/>
                  <w:color w:val="000000"/>
                  <w:sz w:val="20"/>
                  <w:szCs w:val="20"/>
                  <w:lang w:bidi="th-TH"/>
                </w:rPr>
                <w:delText>R$ 6.283,40</w:delText>
              </w:r>
            </w:del>
          </w:p>
        </w:tc>
      </w:tr>
      <w:tr w:rsidR="008601AF" w:rsidRPr="008601AF" w14:paraId="478F04AA" w14:textId="77777777" w:rsidTr="00627AA0">
        <w:tblPrEx>
          <w:tblW w:w="5000" w:type="pct"/>
          <w:tblCellMar>
            <w:left w:w="70" w:type="dxa"/>
            <w:right w:w="70" w:type="dxa"/>
          </w:tblCellMar>
          <w:tblPrExChange w:id="681" w:author="Philippe Hollanda - Oliveira Trust" w:date="2022-07-19T10:08:00Z">
            <w:tblPrEx>
              <w:tblW w:w="5000" w:type="pct"/>
              <w:tblCellMar>
                <w:left w:w="70" w:type="dxa"/>
                <w:right w:w="70" w:type="dxa"/>
              </w:tblCellMar>
            </w:tblPrEx>
          </w:tblPrExChange>
        </w:tblPrEx>
        <w:trPr>
          <w:trHeight w:val="1785"/>
          <w:trPrChange w:id="6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70840E" w14:textId="6F6312AE" w:rsidR="008601AF" w:rsidRPr="008601AF" w:rsidRDefault="008601AF" w:rsidP="003C2C2A">
            <w:pPr>
              <w:jc w:val="center"/>
              <w:rPr>
                <w:rFonts w:ascii="Trebuchet MS" w:hAnsi="Trebuchet MS" w:cs="Arial"/>
                <w:color w:val="000000"/>
                <w:sz w:val="20"/>
                <w:szCs w:val="20"/>
                <w:lang w:bidi="th-TH"/>
              </w:rPr>
            </w:pPr>
            <w:del w:id="68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86E26D" w14:textId="07980E23" w:rsidR="008601AF" w:rsidRPr="008601AF" w:rsidRDefault="008601AF" w:rsidP="003C2C2A">
            <w:pPr>
              <w:jc w:val="center"/>
              <w:rPr>
                <w:rFonts w:ascii="Trebuchet MS" w:hAnsi="Trebuchet MS" w:cs="Arial"/>
                <w:color w:val="000000"/>
                <w:sz w:val="20"/>
                <w:szCs w:val="20"/>
                <w:lang w:bidi="th-TH"/>
              </w:rPr>
            </w:pPr>
            <w:del w:id="686" w:author="Philippe Hollanda - Oliveira Trust" w:date="2022-07-19T10:08:00Z">
              <w:r w:rsidRPr="008601AF" w:rsidDel="00627AA0">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A96B87" w14:textId="0814233A" w:rsidR="008601AF" w:rsidRPr="008601AF" w:rsidRDefault="008601AF" w:rsidP="003C2C2A">
            <w:pPr>
              <w:jc w:val="center"/>
              <w:rPr>
                <w:rFonts w:ascii="Trebuchet MS" w:hAnsi="Trebuchet MS" w:cs="Arial"/>
                <w:color w:val="000000"/>
                <w:sz w:val="20"/>
                <w:szCs w:val="20"/>
                <w:lang w:bidi="th-TH"/>
              </w:rPr>
            </w:pPr>
            <w:del w:id="688" w:author="Philippe Hollanda - Oliveira Trust" w:date="2022-07-19T10:08:00Z">
              <w:r w:rsidRPr="008601AF" w:rsidDel="00627AA0">
                <w:rPr>
                  <w:rFonts w:ascii="Trebuchet MS" w:hAnsi="Trebuchet MS" w:cs="Arial"/>
                  <w:color w:val="000000"/>
                  <w:sz w:val="20"/>
                  <w:szCs w:val="20"/>
                  <w:lang w:bidi="th-TH"/>
                </w:rPr>
                <w:delText>R$ 253,00</w:delText>
              </w:r>
            </w:del>
          </w:p>
        </w:tc>
      </w:tr>
      <w:tr w:rsidR="008601AF" w:rsidRPr="008601AF" w14:paraId="7A25CADC" w14:textId="77777777" w:rsidTr="00627AA0">
        <w:tblPrEx>
          <w:tblW w:w="5000" w:type="pct"/>
          <w:tblCellMar>
            <w:left w:w="70" w:type="dxa"/>
            <w:right w:w="70" w:type="dxa"/>
          </w:tblCellMar>
          <w:tblPrExChange w:id="689" w:author="Philippe Hollanda - Oliveira Trust" w:date="2022-07-19T10:08:00Z">
            <w:tblPrEx>
              <w:tblW w:w="5000" w:type="pct"/>
              <w:tblCellMar>
                <w:left w:w="70" w:type="dxa"/>
                <w:right w:w="70" w:type="dxa"/>
              </w:tblCellMar>
            </w:tblPrEx>
          </w:tblPrExChange>
        </w:tblPrEx>
        <w:trPr>
          <w:trHeight w:val="1785"/>
          <w:trPrChange w:id="690"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91"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B2D9CE" w14:textId="3BA748B0" w:rsidR="008601AF" w:rsidRPr="008601AF" w:rsidRDefault="008601AF" w:rsidP="003C2C2A">
            <w:pPr>
              <w:jc w:val="center"/>
              <w:rPr>
                <w:rFonts w:ascii="Trebuchet MS" w:hAnsi="Trebuchet MS" w:cs="Arial"/>
                <w:color w:val="000000"/>
                <w:sz w:val="20"/>
                <w:szCs w:val="20"/>
                <w:lang w:bidi="th-TH"/>
              </w:rPr>
            </w:pPr>
            <w:del w:id="69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5A8AD3" w14:textId="47B31130" w:rsidR="008601AF" w:rsidRPr="008601AF" w:rsidRDefault="008601AF" w:rsidP="003C2C2A">
            <w:pPr>
              <w:jc w:val="center"/>
              <w:rPr>
                <w:rFonts w:ascii="Trebuchet MS" w:hAnsi="Trebuchet MS" w:cs="Arial"/>
                <w:color w:val="000000"/>
                <w:sz w:val="20"/>
                <w:szCs w:val="20"/>
                <w:lang w:bidi="th-TH"/>
              </w:rPr>
            </w:pPr>
            <w:del w:id="694" w:author="Philippe Hollanda - Oliveira Trust" w:date="2022-07-19T10:08:00Z">
              <w:r w:rsidRPr="008601AF" w:rsidDel="00627AA0">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8CBC6F" w14:textId="46D07F5E" w:rsidR="008601AF" w:rsidRPr="008601AF" w:rsidRDefault="008601AF" w:rsidP="003C2C2A">
            <w:pPr>
              <w:jc w:val="center"/>
              <w:rPr>
                <w:rFonts w:ascii="Trebuchet MS" w:hAnsi="Trebuchet MS" w:cs="Arial"/>
                <w:color w:val="000000"/>
                <w:sz w:val="20"/>
                <w:szCs w:val="20"/>
                <w:lang w:bidi="th-TH"/>
              </w:rPr>
            </w:pPr>
            <w:del w:id="696" w:author="Philippe Hollanda - Oliveira Trust" w:date="2022-07-19T10:08:00Z">
              <w:r w:rsidRPr="008601AF" w:rsidDel="00627AA0">
                <w:rPr>
                  <w:rFonts w:ascii="Trebuchet MS" w:hAnsi="Trebuchet MS" w:cs="Arial"/>
                  <w:color w:val="000000"/>
                  <w:sz w:val="20"/>
                  <w:szCs w:val="20"/>
                  <w:lang w:bidi="th-TH"/>
                </w:rPr>
                <w:delText>R$ 7.002,14</w:delText>
              </w:r>
            </w:del>
          </w:p>
        </w:tc>
      </w:tr>
      <w:tr w:rsidR="008601AF" w:rsidRPr="008601AF" w14:paraId="6220BC0D" w14:textId="77777777" w:rsidTr="00627AA0">
        <w:tblPrEx>
          <w:tblW w:w="5000" w:type="pct"/>
          <w:tblCellMar>
            <w:left w:w="70" w:type="dxa"/>
            <w:right w:w="70" w:type="dxa"/>
          </w:tblCellMar>
          <w:tblPrExChange w:id="697" w:author="Philippe Hollanda - Oliveira Trust" w:date="2022-07-19T10:08:00Z">
            <w:tblPrEx>
              <w:tblW w:w="5000" w:type="pct"/>
              <w:tblCellMar>
                <w:left w:w="70" w:type="dxa"/>
                <w:right w:w="70" w:type="dxa"/>
              </w:tblCellMar>
            </w:tblPrEx>
          </w:tblPrExChange>
        </w:tblPrEx>
        <w:trPr>
          <w:trHeight w:val="1785"/>
          <w:trPrChange w:id="69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9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6E4404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0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829C10" w14:textId="56E1BDAD" w:rsidR="008601AF" w:rsidRPr="008601AF" w:rsidRDefault="008601AF" w:rsidP="003C2C2A">
            <w:pPr>
              <w:jc w:val="center"/>
              <w:rPr>
                <w:rFonts w:ascii="Trebuchet MS" w:hAnsi="Trebuchet MS" w:cs="Arial"/>
                <w:color w:val="000000"/>
                <w:sz w:val="20"/>
                <w:szCs w:val="20"/>
                <w:lang w:bidi="th-TH"/>
              </w:rPr>
            </w:pPr>
            <w:del w:id="701" w:author="Philippe Hollanda - Oliveira Trust" w:date="2022-07-19T10:08:00Z">
              <w:r w:rsidRPr="008601AF" w:rsidDel="00627AA0">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A9FB77" w14:textId="1B9C5125" w:rsidR="008601AF" w:rsidRPr="008601AF" w:rsidRDefault="008601AF" w:rsidP="003C2C2A">
            <w:pPr>
              <w:jc w:val="center"/>
              <w:rPr>
                <w:rFonts w:ascii="Trebuchet MS" w:hAnsi="Trebuchet MS" w:cs="Arial"/>
                <w:color w:val="000000"/>
                <w:sz w:val="20"/>
                <w:szCs w:val="20"/>
                <w:lang w:bidi="th-TH"/>
              </w:rPr>
            </w:pPr>
            <w:del w:id="703" w:author="Philippe Hollanda - Oliveira Trust" w:date="2022-07-19T10:08:00Z">
              <w:r w:rsidRPr="008601AF" w:rsidDel="00627AA0">
                <w:rPr>
                  <w:rFonts w:ascii="Trebuchet MS" w:hAnsi="Trebuchet MS" w:cs="Arial"/>
                  <w:color w:val="000000"/>
                  <w:sz w:val="20"/>
                  <w:szCs w:val="20"/>
                  <w:lang w:bidi="th-TH"/>
                </w:rPr>
                <w:delText>R$ 7.002,13</w:delText>
              </w:r>
            </w:del>
          </w:p>
        </w:tc>
      </w:tr>
      <w:tr w:rsidR="008601AF" w:rsidRPr="008601AF" w14:paraId="3084E7DF" w14:textId="77777777" w:rsidTr="00627AA0">
        <w:tblPrEx>
          <w:tblW w:w="5000" w:type="pct"/>
          <w:tblCellMar>
            <w:left w:w="70" w:type="dxa"/>
            <w:right w:w="70" w:type="dxa"/>
          </w:tblCellMar>
          <w:tblPrExChange w:id="704" w:author="Philippe Hollanda - Oliveira Trust" w:date="2022-07-19T10:08:00Z">
            <w:tblPrEx>
              <w:tblW w:w="5000" w:type="pct"/>
              <w:tblCellMar>
                <w:left w:w="70" w:type="dxa"/>
                <w:right w:w="70" w:type="dxa"/>
              </w:tblCellMar>
            </w:tblPrEx>
          </w:tblPrExChange>
        </w:tblPrEx>
        <w:trPr>
          <w:trHeight w:val="1785"/>
          <w:trPrChange w:id="70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0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CDB24E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2468A6" w14:textId="1B760F7A" w:rsidR="008601AF" w:rsidRPr="008601AF" w:rsidRDefault="008601AF" w:rsidP="003C2C2A">
            <w:pPr>
              <w:jc w:val="center"/>
              <w:rPr>
                <w:rFonts w:ascii="Trebuchet MS" w:hAnsi="Trebuchet MS" w:cs="Arial"/>
                <w:color w:val="000000"/>
                <w:sz w:val="20"/>
                <w:szCs w:val="20"/>
                <w:lang w:bidi="th-TH"/>
              </w:rPr>
            </w:pPr>
            <w:del w:id="708"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CF65E5" w14:textId="2D366965" w:rsidR="008601AF" w:rsidRPr="008601AF" w:rsidRDefault="008601AF" w:rsidP="003C2C2A">
            <w:pPr>
              <w:jc w:val="center"/>
              <w:rPr>
                <w:rFonts w:ascii="Trebuchet MS" w:hAnsi="Trebuchet MS" w:cs="Arial"/>
                <w:color w:val="000000"/>
                <w:sz w:val="20"/>
                <w:szCs w:val="20"/>
                <w:lang w:bidi="th-TH"/>
              </w:rPr>
            </w:pPr>
            <w:del w:id="710" w:author="Philippe Hollanda - Oliveira Trust" w:date="2022-07-19T10:08:00Z">
              <w:r w:rsidRPr="008601AF" w:rsidDel="00627AA0">
                <w:rPr>
                  <w:rFonts w:ascii="Trebuchet MS" w:hAnsi="Trebuchet MS" w:cs="Arial"/>
                  <w:color w:val="000000"/>
                  <w:sz w:val="20"/>
                  <w:szCs w:val="20"/>
                  <w:lang w:bidi="th-TH"/>
                </w:rPr>
                <w:delText>R$ 7.002,13</w:delText>
              </w:r>
            </w:del>
          </w:p>
        </w:tc>
      </w:tr>
      <w:tr w:rsidR="008601AF" w:rsidRPr="008601AF" w14:paraId="10E465BD" w14:textId="77777777" w:rsidTr="00627AA0">
        <w:tblPrEx>
          <w:tblW w:w="5000" w:type="pct"/>
          <w:tblCellMar>
            <w:left w:w="70" w:type="dxa"/>
            <w:right w:w="70" w:type="dxa"/>
          </w:tblCellMar>
          <w:tblPrExChange w:id="711" w:author="Philippe Hollanda - Oliveira Trust" w:date="2022-07-19T10:08:00Z">
            <w:tblPrEx>
              <w:tblW w:w="5000" w:type="pct"/>
              <w:tblCellMar>
                <w:left w:w="70" w:type="dxa"/>
                <w:right w:w="70" w:type="dxa"/>
              </w:tblCellMar>
            </w:tblPrEx>
          </w:tblPrExChange>
        </w:tblPrEx>
        <w:trPr>
          <w:trHeight w:val="1785"/>
          <w:trPrChange w:id="71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1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C01C37" w14:textId="11EEA265" w:rsidR="008601AF" w:rsidRPr="008601AF" w:rsidRDefault="008601AF" w:rsidP="003C2C2A">
            <w:pPr>
              <w:jc w:val="center"/>
              <w:rPr>
                <w:rFonts w:ascii="Trebuchet MS" w:hAnsi="Trebuchet MS" w:cs="Arial"/>
                <w:color w:val="000000"/>
                <w:sz w:val="20"/>
                <w:szCs w:val="20"/>
                <w:lang w:bidi="th-TH"/>
              </w:rPr>
            </w:pPr>
            <w:del w:id="71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0771C0" w14:textId="78849901" w:rsidR="008601AF" w:rsidRPr="008601AF" w:rsidRDefault="008601AF" w:rsidP="003C2C2A">
            <w:pPr>
              <w:jc w:val="center"/>
              <w:rPr>
                <w:rFonts w:ascii="Trebuchet MS" w:hAnsi="Trebuchet MS" w:cs="Arial"/>
                <w:color w:val="000000"/>
                <w:sz w:val="20"/>
                <w:szCs w:val="20"/>
                <w:lang w:bidi="th-TH"/>
              </w:rPr>
            </w:pPr>
            <w:del w:id="716" w:author="Philippe Hollanda - Oliveira Trust" w:date="2022-07-19T10:08:00Z">
              <w:r w:rsidRPr="008601AF" w:rsidDel="00627AA0">
                <w:rPr>
                  <w:rFonts w:ascii="Trebuchet MS" w:hAnsi="Trebuchet MS" w:cs="Arial"/>
                  <w:color w:val="000000"/>
                  <w:sz w:val="20"/>
                  <w:szCs w:val="20"/>
                  <w:lang w:bidi="th-TH"/>
                </w:rPr>
                <w:delText>17/02/2021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A3B1AF" w14:textId="1B3C6F40" w:rsidR="008601AF" w:rsidRPr="008601AF" w:rsidRDefault="008601AF" w:rsidP="003C2C2A">
            <w:pPr>
              <w:jc w:val="center"/>
              <w:rPr>
                <w:rFonts w:ascii="Trebuchet MS" w:hAnsi="Trebuchet MS" w:cs="Arial"/>
                <w:color w:val="000000"/>
                <w:sz w:val="20"/>
                <w:szCs w:val="20"/>
                <w:lang w:bidi="th-TH"/>
              </w:rPr>
            </w:pPr>
            <w:del w:id="718" w:author="Philippe Hollanda - Oliveira Trust" w:date="2022-07-19T10:08:00Z">
              <w:r w:rsidRPr="008601AF" w:rsidDel="00627AA0">
                <w:rPr>
                  <w:rFonts w:ascii="Trebuchet MS" w:hAnsi="Trebuchet MS" w:cs="Arial"/>
                  <w:color w:val="000000"/>
                  <w:sz w:val="20"/>
                  <w:szCs w:val="20"/>
                  <w:lang w:bidi="th-TH"/>
                </w:rPr>
                <w:delText>R$ 1.195,81</w:delText>
              </w:r>
            </w:del>
          </w:p>
        </w:tc>
      </w:tr>
      <w:tr w:rsidR="008601AF" w:rsidRPr="008601AF" w14:paraId="566D666F" w14:textId="77777777" w:rsidTr="00627AA0">
        <w:tblPrEx>
          <w:tblW w:w="5000" w:type="pct"/>
          <w:tblCellMar>
            <w:left w:w="70" w:type="dxa"/>
            <w:right w:w="70" w:type="dxa"/>
          </w:tblCellMar>
          <w:tblPrExChange w:id="719" w:author="Philippe Hollanda - Oliveira Trust" w:date="2022-07-19T10:08:00Z">
            <w:tblPrEx>
              <w:tblW w:w="5000" w:type="pct"/>
              <w:tblCellMar>
                <w:left w:w="70" w:type="dxa"/>
                <w:right w:w="70" w:type="dxa"/>
              </w:tblCellMar>
            </w:tblPrEx>
          </w:tblPrExChange>
        </w:tblPrEx>
        <w:trPr>
          <w:trHeight w:val="1785"/>
          <w:trPrChange w:id="72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1FAB00" w14:textId="31005332" w:rsidR="008601AF" w:rsidRPr="008601AF" w:rsidRDefault="008601AF" w:rsidP="003C2C2A">
            <w:pPr>
              <w:jc w:val="center"/>
              <w:rPr>
                <w:rFonts w:ascii="Trebuchet MS" w:hAnsi="Trebuchet MS" w:cs="Arial"/>
                <w:color w:val="000000"/>
                <w:sz w:val="20"/>
                <w:szCs w:val="20"/>
                <w:lang w:bidi="th-TH"/>
              </w:rPr>
            </w:pPr>
            <w:del w:id="722"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EFE056" w14:textId="3486C355" w:rsidR="008601AF" w:rsidRPr="008601AF" w:rsidRDefault="008601AF" w:rsidP="003C2C2A">
            <w:pPr>
              <w:jc w:val="center"/>
              <w:rPr>
                <w:rFonts w:ascii="Trebuchet MS" w:hAnsi="Trebuchet MS" w:cs="Arial"/>
                <w:color w:val="000000"/>
                <w:sz w:val="20"/>
                <w:szCs w:val="20"/>
                <w:lang w:bidi="th-TH"/>
              </w:rPr>
            </w:pPr>
            <w:del w:id="724" w:author="Philippe Hollanda - Oliveira Trust" w:date="2022-07-19T10:08:00Z">
              <w:r w:rsidRPr="008601AF" w:rsidDel="00627AA0">
                <w:rPr>
                  <w:rFonts w:ascii="Trebuchet MS" w:hAnsi="Trebuchet MS" w:cs="Arial"/>
                  <w:color w:val="000000"/>
                  <w:sz w:val="20"/>
                  <w:szCs w:val="20"/>
                  <w:lang w:bidi="th-TH"/>
                </w:rPr>
                <w:delText>05/03/2021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7E2C10" w14:textId="0AD8A6E1" w:rsidR="008601AF" w:rsidRPr="008601AF" w:rsidRDefault="008601AF" w:rsidP="003C2C2A">
            <w:pPr>
              <w:jc w:val="center"/>
              <w:rPr>
                <w:rFonts w:ascii="Trebuchet MS" w:hAnsi="Trebuchet MS" w:cs="Arial"/>
                <w:color w:val="000000"/>
                <w:sz w:val="20"/>
                <w:szCs w:val="20"/>
                <w:lang w:bidi="th-TH"/>
              </w:rPr>
            </w:pPr>
            <w:del w:id="726" w:author="Philippe Hollanda - Oliveira Trust" w:date="2022-07-19T10:08:00Z">
              <w:r w:rsidRPr="008601AF" w:rsidDel="00627AA0">
                <w:rPr>
                  <w:rFonts w:ascii="Trebuchet MS" w:hAnsi="Trebuchet MS" w:cs="Arial"/>
                  <w:color w:val="000000"/>
                  <w:sz w:val="20"/>
                  <w:szCs w:val="20"/>
                  <w:lang w:bidi="th-TH"/>
                </w:rPr>
                <w:delText>R$ 65.430,59</w:delText>
              </w:r>
            </w:del>
          </w:p>
        </w:tc>
      </w:tr>
      <w:tr w:rsidR="008601AF" w:rsidRPr="008601AF" w14:paraId="623B3323" w14:textId="77777777" w:rsidTr="00627AA0">
        <w:tblPrEx>
          <w:tblW w:w="5000" w:type="pct"/>
          <w:tblCellMar>
            <w:left w:w="70" w:type="dxa"/>
            <w:right w:w="70" w:type="dxa"/>
          </w:tblCellMar>
          <w:tblPrExChange w:id="727" w:author="Philippe Hollanda - Oliveira Trust" w:date="2022-07-19T10:08:00Z">
            <w:tblPrEx>
              <w:tblW w:w="5000" w:type="pct"/>
              <w:tblCellMar>
                <w:left w:w="70" w:type="dxa"/>
                <w:right w:w="70" w:type="dxa"/>
              </w:tblCellMar>
            </w:tblPrEx>
          </w:tblPrExChange>
        </w:tblPrEx>
        <w:trPr>
          <w:trHeight w:val="1785"/>
          <w:trPrChange w:id="7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FF9DA5" w14:textId="766BF929" w:rsidR="008601AF" w:rsidRPr="008601AF" w:rsidRDefault="008601AF" w:rsidP="003C2C2A">
            <w:pPr>
              <w:jc w:val="center"/>
              <w:rPr>
                <w:rFonts w:ascii="Trebuchet MS" w:hAnsi="Trebuchet MS" w:cs="Arial"/>
                <w:color w:val="000000"/>
                <w:sz w:val="20"/>
                <w:szCs w:val="20"/>
                <w:lang w:bidi="th-TH"/>
              </w:rPr>
            </w:pPr>
            <w:del w:id="73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4F9D4F" w14:textId="2008387E" w:rsidR="008601AF" w:rsidRPr="008601AF" w:rsidRDefault="008601AF" w:rsidP="003C2C2A">
            <w:pPr>
              <w:jc w:val="center"/>
              <w:rPr>
                <w:rFonts w:ascii="Trebuchet MS" w:hAnsi="Trebuchet MS" w:cs="Arial"/>
                <w:color w:val="000000"/>
                <w:sz w:val="20"/>
                <w:szCs w:val="20"/>
                <w:lang w:bidi="th-TH"/>
              </w:rPr>
            </w:pPr>
            <w:del w:id="732" w:author="Philippe Hollanda - Oliveira Trust" w:date="2022-07-19T10:08:00Z">
              <w:r w:rsidRPr="008601AF" w:rsidDel="00627AA0">
                <w:rPr>
                  <w:rFonts w:ascii="Trebuchet MS" w:hAnsi="Trebuchet MS" w:cs="Arial"/>
                  <w:color w:val="000000"/>
                  <w:sz w:val="20"/>
                  <w:szCs w:val="20"/>
                  <w:lang w:bidi="th-TH"/>
                </w:rPr>
                <w:delText>17/02/2021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52956D" w14:textId="17151D0D" w:rsidR="008601AF" w:rsidRPr="008601AF" w:rsidRDefault="008601AF" w:rsidP="003C2C2A">
            <w:pPr>
              <w:jc w:val="center"/>
              <w:rPr>
                <w:rFonts w:ascii="Trebuchet MS" w:hAnsi="Trebuchet MS" w:cs="Arial"/>
                <w:color w:val="000000"/>
                <w:sz w:val="20"/>
                <w:szCs w:val="20"/>
                <w:lang w:bidi="th-TH"/>
              </w:rPr>
            </w:pPr>
            <w:del w:id="734" w:author="Philippe Hollanda - Oliveira Trust" w:date="2022-07-19T10:08:00Z">
              <w:r w:rsidRPr="008601AF" w:rsidDel="00627AA0">
                <w:rPr>
                  <w:rFonts w:ascii="Trebuchet MS" w:hAnsi="Trebuchet MS" w:cs="Arial"/>
                  <w:color w:val="000000"/>
                  <w:sz w:val="20"/>
                  <w:szCs w:val="20"/>
                  <w:lang w:bidi="th-TH"/>
                </w:rPr>
                <w:delText>R$ 29.000,00</w:delText>
              </w:r>
            </w:del>
          </w:p>
        </w:tc>
      </w:tr>
      <w:tr w:rsidR="008601AF" w:rsidRPr="008601AF" w14:paraId="567518DB" w14:textId="77777777" w:rsidTr="00627AA0">
        <w:tblPrEx>
          <w:tblW w:w="5000" w:type="pct"/>
          <w:tblCellMar>
            <w:left w:w="70" w:type="dxa"/>
            <w:right w:w="70" w:type="dxa"/>
          </w:tblCellMar>
          <w:tblPrExChange w:id="735" w:author="Philippe Hollanda - Oliveira Trust" w:date="2022-07-19T10:08:00Z">
            <w:tblPrEx>
              <w:tblW w:w="5000" w:type="pct"/>
              <w:tblCellMar>
                <w:left w:w="70" w:type="dxa"/>
                <w:right w:w="70" w:type="dxa"/>
              </w:tblCellMar>
            </w:tblPrEx>
          </w:tblPrExChange>
        </w:tblPrEx>
        <w:trPr>
          <w:trHeight w:val="1785"/>
          <w:trPrChange w:id="7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25BCEE" w14:textId="0FCB8DF7" w:rsidR="008601AF" w:rsidRPr="008601AF" w:rsidRDefault="008601AF" w:rsidP="003C2C2A">
            <w:pPr>
              <w:jc w:val="center"/>
              <w:rPr>
                <w:rFonts w:ascii="Trebuchet MS" w:hAnsi="Trebuchet MS" w:cs="Arial"/>
                <w:color w:val="000000"/>
                <w:sz w:val="20"/>
                <w:szCs w:val="20"/>
                <w:lang w:bidi="th-TH"/>
              </w:rPr>
            </w:pPr>
            <w:del w:id="73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CDA991" w14:textId="3F35D8D1" w:rsidR="008601AF" w:rsidRPr="008601AF" w:rsidRDefault="008601AF" w:rsidP="003C2C2A">
            <w:pPr>
              <w:jc w:val="center"/>
              <w:rPr>
                <w:rFonts w:ascii="Trebuchet MS" w:hAnsi="Trebuchet MS" w:cs="Arial"/>
                <w:color w:val="000000"/>
                <w:sz w:val="20"/>
                <w:szCs w:val="20"/>
                <w:lang w:bidi="th-TH"/>
              </w:rPr>
            </w:pPr>
            <w:del w:id="740" w:author="Philippe Hollanda - Oliveira Trust" w:date="2022-07-19T10:08:00Z">
              <w:r w:rsidRPr="008601AF" w:rsidDel="00627AA0">
                <w:rPr>
                  <w:rFonts w:ascii="Trebuchet MS" w:hAnsi="Trebuchet MS" w:cs="Arial"/>
                  <w:color w:val="000000"/>
                  <w:sz w:val="20"/>
                  <w:szCs w:val="20"/>
                  <w:lang w:bidi="th-TH"/>
                </w:rPr>
                <w:delText>04/03/2021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EECE82" w14:textId="27428D5C" w:rsidR="008601AF" w:rsidRPr="008601AF" w:rsidRDefault="008601AF" w:rsidP="003C2C2A">
            <w:pPr>
              <w:jc w:val="center"/>
              <w:rPr>
                <w:rFonts w:ascii="Trebuchet MS" w:hAnsi="Trebuchet MS" w:cs="Arial"/>
                <w:color w:val="000000"/>
                <w:sz w:val="20"/>
                <w:szCs w:val="20"/>
                <w:lang w:bidi="th-TH"/>
              </w:rPr>
            </w:pPr>
            <w:del w:id="742" w:author="Philippe Hollanda - Oliveira Trust" w:date="2022-07-19T10:08:00Z">
              <w:r w:rsidRPr="008601AF" w:rsidDel="00627AA0">
                <w:rPr>
                  <w:rFonts w:ascii="Trebuchet MS" w:hAnsi="Trebuchet MS" w:cs="Arial"/>
                  <w:color w:val="000000"/>
                  <w:sz w:val="20"/>
                  <w:szCs w:val="20"/>
                  <w:lang w:bidi="th-TH"/>
                </w:rPr>
                <w:delText>R$ 149,16</w:delText>
              </w:r>
            </w:del>
          </w:p>
        </w:tc>
      </w:tr>
      <w:tr w:rsidR="008601AF" w:rsidRPr="008601AF" w14:paraId="1243DFEB" w14:textId="77777777" w:rsidTr="00627AA0">
        <w:tblPrEx>
          <w:tblW w:w="5000" w:type="pct"/>
          <w:tblCellMar>
            <w:left w:w="70" w:type="dxa"/>
            <w:right w:w="70" w:type="dxa"/>
          </w:tblCellMar>
          <w:tblPrExChange w:id="743" w:author="Philippe Hollanda - Oliveira Trust" w:date="2022-07-19T10:08:00Z">
            <w:tblPrEx>
              <w:tblW w:w="5000" w:type="pct"/>
              <w:tblCellMar>
                <w:left w:w="70" w:type="dxa"/>
                <w:right w:w="70" w:type="dxa"/>
              </w:tblCellMar>
            </w:tblPrEx>
          </w:tblPrExChange>
        </w:tblPrEx>
        <w:trPr>
          <w:trHeight w:val="1785"/>
          <w:trPrChange w:id="74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477C46" w14:textId="27E5636D" w:rsidR="008601AF" w:rsidRPr="008601AF" w:rsidRDefault="008601AF" w:rsidP="003C2C2A">
            <w:pPr>
              <w:jc w:val="center"/>
              <w:rPr>
                <w:rFonts w:ascii="Trebuchet MS" w:hAnsi="Trebuchet MS" w:cs="Arial"/>
                <w:color w:val="000000"/>
                <w:sz w:val="20"/>
                <w:szCs w:val="20"/>
                <w:lang w:bidi="th-TH"/>
              </w:rPr>
            </w:pPr>
            <w:del w:id="746"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7766CB" w14:textId="3DD17795" w:rsidR="008601AF" w:rsidRPr="008601AF" w:rsidRDefault="008601AF" w:rsidP="003C2C2A">
            <w:pPr>
              <w:jc w:val="center"/>
              <w:rPr>
                <w:rFonts w:ascii="Trebuchet MS" w:hAnsi="Trebuchet MS" w:cs="Arial"/>
                <w:color w:val="000000"/>
                <w:sz w:val="20"/>
                <w:szCs w:val="20"/>
                <w:lang w:bidi="th-TH"/>
              </w:rPr>
            </w:pPr>
            <w:del w:id="748" w:author="Philippe Hollanda - Oliveira Trust" w:date="2022-07-19T10:08:00Z">
              <w:r w:rsidRPr="008601AF" w:rsidDel="00627AA0">
                <w:rPr>
                  <w:rFonts w:ascii="Trebuchet MS" w:hAnsi="Trebuchet MS" w:cs="Arial"/>
                  <w:color w:val="000000"/>
                  <w:sz w:val="20"/>
                  <w:szCs w:val="20"/>
                  <w:lang w:bidi="th-TH"/>
                </w:rPr>
                <w:delText>02/03/2021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AF39A9" w14:textId="0F11ED83" w:rsidR="008601AF" w:rsidRPr="008601AF" w:rsidRDefault="008601AF" w:rsidP="003C2C2A">
            <w:pPr>
              <w:jc w:val="center"/>
              <w:rPr>
                <w:rFonts w:ascii="Trebuchet MS" w:hAnsi="Trebuchet MS" w:cs="Arial"/>
                <w:color w:val="000000"/>
                <w:sz w:val="20"/>
                <w:szCs w:val="20"/>
                <w:lang w:bidi="th-TH"/>
              </w:rPr>
            </w:pPr>
            <w:del w:id="750" w:author="Philippe Hollanda - Oliveira Trust" w:date="2022-07-19T10:08:00Z">
              <w:r w:rsidRPr="008601AF" w:rsidDel="00627AA0">
                <w:rPr>
                  <w:rFonts w:ascii="Trebuchet MS" w:hAnsi="Trebuchet MS" w:cs="Arial"/>
                  <w:color w:val="000000"/>
                  <w:sz w:val="20"/>
                  <w:szCs w:val="20"/>
                  <w:lang w:bidi="th-TH"/>
                </w:rPr>
                <w:delText>R$ 6.115,20</w:delText>
              </w:r>
            </w:del>
          </w:p>
        </w:tc>
      </w:tr>
      <w:tr w:rsidR="008601AF" w:rsidRPr="008601AF" w14:paraId="06503F7F" w14:textId="77777777" w:rsidTr="00627AA0">
        <w:tblPrEx>
          <w:tblW w:w="5000" w:type="pct"/>
          <w:tblCellMar>
            <w:left w:w="70" w:type="dxa"/>
            <w:right w:w="70" w:type="dxa"/>
          </w:tblCellMar>
          <w:tblPrExChange w:id="751" w:author="Philippe Hollanda - Oliveira Trust" w:date="2022-07-19T10:08:00Z">
            <w:tblPrEx>
              <w:tblW w:w="5000" w:type="pct"/>
              <w:tblCellMar>
                <w:left w:w="70" w:type="dxa"/>
                <w:right w:w="70" w:type="dxa"/>
              </w:tblCellMar>
            </w:tblPrEx>
          </w:tblPrExChange>
        </w:tblPrEx>
        <w:trPr>
          <w:trHeight w:val="1785"/>
          <w:trPrChange w:id="75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5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F1E47B" w14:textId="0802D971" w:rsidR="008601AF" w:rsidRPr="008601AF" w:rsidRDefault="008601AF" w:rsidP="003C2C2A">
            <w:pPr>
              <w:jc w:val="center"/>
              <w:rPr>
                <w:rFonts w:ascii="Trebuchet MS" w:hAnsi="Trebuchet MS" w:cs="Arial"/>
                <w:color w:val="000000"/>
                <w:sz w:val="20"/>
                <w:szCs w:val="20"/>
                <w:lang w:bidi="th-TH"/>
              </w:rPr>
            </w:pPr>
            <w:del w:id="75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D71FAB" w14:textId="502073AF" w:rsidR="008601AF" w:rsidRPr="008601AF" w:rsidRDefault="008601AF" w:rsidP="003C2C2A">
            <w:pPr>
              <w:jc w:val="center"/>
              <w:rPr>
                <w:rFonts w:ascii="Trebuchet MS" w:hAnsi="Trebuchet MS" w:cs="Arial"/>
                <w:color w:val="000000"/>
                <w:sz w:val="20"/>
                <w:szCs w:val="20"/>
                <w:lang w:bidi="th-TH"/>
              </w:rPr>
            </w:pPr>
            <w:del w:id="756" w:author="Philippe Hollanda - Oliveira Trust" w:date="2022-07-19T10:08:00Z">
              <w:r w:rsidRPr="008601AF" w:rsidDel="00627AA0">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E6CCEB" w14:textId="26240D56" w:rsidR="008601AF" w:rsidRPr="008601AF" w:rsidRDefault="008601AF" w:rsidP="003C2C2A">
            <w:pPr>
              <w:jc w:val="center"/>
              <w:rPr>
                <w:rFonts w:ascii="Trebuchet MS" w:hAnsi="Trebuchet MS" w:cs="Arial"/>
                <w:color w:val="000000"/>
                <w:sz w:val="20"/>
                <w:szCs w:val="20"/>
                <w:lang w:bidi="th-TH"/>
              </w:rPr>
            </w:pPr>
            <w:del w:id="758" w:author="Philippe Hollanda - Oliveira Trust" w:date="2022-07-19T10:08:00Z">
              <w:r w:rsidRPr="008601AF" w:rsidDel="00627AA0">
                <w:rPr>
                  <w:rFonts w:ascii="Trebuchet MS" w:hAnsi="Trebuchet MS" w:cs="Arial"/>
                  <w:color w:val="000000"/>
                  <w:sz w:val="20"/>
                  <w:szCs w:val="20"/>
                  <w:lang w:bidi="th-TH"/>
                </w:rPr>
                <w:delText>R$ 47.715,63</w:delText>
              </w:r>
            </w:del>
          </w:p>
        </w:tc>
      </w:tr>
      <w:tr w:rsidR="008601AF" w:rsidRPr="008601AF" w14:paraId="2D0737D2" w14:textId="77777777" w:rsidTr="00627AA0">
        <w:tblPrEx>
          <w:tblW w:w="5000" w:type="pct"/>
          <w:tblCellMar>
            <w:left w:w="70" w:type="dxa"/>
            <w:right w:w="70" w:type="dxa"/>
          </w:tblCellMar>
          <w:tblPrExChange w:id="759" w:author="Philippe Hollanda - Oliveira Trust" w:date="2022-07-19T10:08:00Z">
            <w:tblPrEx>
              <w:tblW w:w="5000" w:type="pct"/>
              <w:tblCellMar>
                <w:left w:w="70" w:type="dxa"/>
                <w:right w:w="70" w:type="dxa"/>
              </w:tblCellMar>
            </w:tblPrEx>
          </w:tblPrExChange>
        </w:tblPrEx>
        <w:trPr>
          <w:trHeight w:val="1785"/>
          <w:trPrChange w:id="76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6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FA0A2B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8FD798" w14:textId="28D4EB86" w:rsidR="008601AF" w:rsidRPr="008601AF" w:rsidRDefault="008601AF" w:rsidP="003C2C2A">
            <w:pPr>
              <w:jc w:val="center"/>
              <w:rPr>
                <w:rFonts w:ascii="Trebuchet MS" w:hAnsi="Trebuchet MS" w:cs="Arial"/>
                <w:color w:val="000000"/>
                <w:sz w:val="20"/>
                <w:szCs w:val="20"/>
                <w:lang w:bidi="th-TH"/>
              </w:rPr>
            </w:pPr>
            <w:del w:id="763" w:author="Philippe Hollanda - Oliveira Trust" w:date="2022-07-19T10:08:00Z">
              <w:r w:rsidRPr="008601AF" w:rsidDel="00627AA0">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4EBF22" w14:textId="705C87DC" w:rsidR="008601AF" w:rsidRPr="008601AF" w:rsidRDefault="008601AF" w:rsidP="003C2C2A">
            <w:pPr>
              <w:jc w:val="center"/>
              <w:rPr>
                <w:rFonts w:ascii="Trebuchet MS" w:hAnsi="Trebuchet MS" w:cs="Arial"/>
                <w:color w:val="000000"/>
                <w:sz w:val="20"/>
                <w:szCs w:val="20"/>
                <w:lang w:bidi="th-TH"/>
              </w:rPr>
            </w:pPr>
            <w:del w:id="765" w:author="Philippe Hollanda - Oliveira Trust" w:date="2022-07-19T10:08:00Z">
              <w:r w:rsidRPr="008601AF" w:rsidDel="00627AA0">
                <w:rPr>
                  <w:rFonts w:ascii="Trebuchet MS" w:hAnsi="Trebuchet MS" w:cs="Arial"/>
                  <w:color w:val="000000"/>
                  <w:sz w:val="20"/>
                  <w:szCs w:val="20"/>
                  <w:lang w:bidi="th-TH"/>
                </w:rPr>
                <w:delText>R$ 47.715,63</w:delText>
              </w:r>
            </w:del>
          </w:p>
        </w:tc>
      </w:tr>
      <w:tr w:rsidR="008601AF" w:rsidRPr="008601AF" w14:paraId="06EDCA0F" w14:textId="77777777" w:rsidTr="00627AA0">
        <w:tblPrEx>
          <w:tblW w:w="5000" w:type="pct"/>
          <w:tblCellMar>
            <w:left w:w="70" w:type="dxa"/>
            <w:right w:w="70" w:type="dxa"/>
          </w:tblCellMar>
          <w:tblPrExChange w:id="766" w:author="Philippe Hollanda - Oliveira Trust" w:date="2022-07-19T10:08:00Z">
            <w:tblPrEx>
              <w:tblW w:w="5000" w:type="pct"/>
              <w:tblCellMar>
                <w:left w:w="70" w:type="dxa"/>
                <w:right w:w="70" w:type="dxa"/>
              </w:tblCellMar>
            </w:tblPrEx>
          </w:tblPrExChange>
        </w:tblPrEx>
        <w:trPr>
          <w:trHeight w:val="1785"/>
          <w:trPrChange w:id="76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6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8F53D2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3387835" w14:textId="6C9E5570" w:rsidR="008601AF" w:rsidRPr="008601AF" w:rsidRDefault="008601AF" w:rsidP="003C2C2A">
            <w:pPr>
              <w:jc w:val="center"/>
              <w:rPr>
                <w:rFonts w:ascii="Trebuchet MS" w:hAnsi="Trebuchet MS" w:cs="Arial"/>
                <w:color w:val="000000"/>
                <w:sz w:val="20"/>
                <w:szCs w:val="20"/>
                <w:lang w:bidi="th-TH"/>
              </w:rPr>
            </w:pPr>
            <w:del w:id="770" w:author="Philippe Hollanda - Oliveira Trust" w:date="2022-07-19T10:08:00Z">
              <w:r w:rsidRPr="008601AF" w:rsidDel="00627AA0">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685E12" w14:textId="0B5C3D0A" w:rsidR="008601AF" w:rsidRPr="008601AF" w:rsidRDefault="008601AF" w:rsidP="003C2C2A">
            <w:pPr>
              <w:jc w:val="center"/>
              <w:rPr>
                <w:rFonts w:ascii="Trebuchet MS" w:hAnsi="Trebuchet MS" w:cs="Arial"/>
                <w:color w:val="000000"/>
                <w:sz w:val="20"/>
                <w:szCs w:val="20"/>
                <w:lang w:bidi="th-TH"/>
              </w:rPr>
            </w:pPr>
            <w:del w:id="772" w:author="Philippe Hollanda - Oliveira Trust" w:date="2022-07-19T10:08:00Z">
              <w:r w:rsidRPr="008601AF" w:rsidDel="00627AA0">
                <w:rPr>
                  <w:rFonts w:ascii="Trebuchet MS" w:hAnsi="Trebuchet MS" w:cs="Arial"/>
                  <w:color w:val="000000"/>
                  <w:sz w:val="20"/>
                  <w:szCs w:val="20"/>
                  <w:lang w:bidi="th-TH"/>
                </w:rPr>
                <w:delText>R$ 47.715,64</w:delText>
              </w:r>
            </w:del>
          </w:p>
        </w:tc>
      </w:tr>
      <w:tr w:rsidR="008601AF" w:rsidRPr="008601AF" w14:paraId="2E54AF5D" w14:textId="77777777" w:rsidTr="00627AA0">
        <w:tblPrEx>
          <w:tblW w:w="5000" w:type="pct"/>
          <w:tblCellMar>
            <w:left w:w="70" w:type="dxa"/>
            <w:right w:w="70" w:type="dxa"/>
          </w:tblCellMar>
          <w:tblPrExChange w:id="773" w:author="Philippe Hollanda - Oliveira Trust" w:date="2022-07-19T10:08:00Z">
            <w:tblPrEx>
              <w:tblW w:w="5000" w:type="pct"/>
              <w:tblCellMar>
                <w:left w:w="70" w:type="dxa"/>
                <w:right w:w="70" w:type="dxa"/>
              </w:tblCellMar>
            </w:tblPrEx>
          </w:tblPrExChange>
        </w:tblPrEx>
        <w:trPr>
          <w:trHeight w:val="1785"/>
          <w:trPrChange w:id="774"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75"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6D5C0A" w14:textId="42C9E5F9" w:rsidR="008601AF" w:rsidRPr="008601AF" w:rsidRDefault="008601AF" w:rsidP="003C2C2A">
            <w:pPr>
              <w:jc w:val="center"/>
              <w:rPr>
                <w:rFonts w:ascii="Trebuchet MS" w:hAnsi="Trebuchet MS" w:cs="Arial"/>
                <w:color w:val="000000"/>
                <w:sz w:val="20"/>
                <w:szCs w:val="20"/>
                <w:lang w:bidi="th-TH"/>
              </w:rPr>
            </w:pPr>
            <w:del w:id="77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70ED7B" w14:textId="7694BAA9" w:rsidR="008601AF" w:rsidRPr="008601AF" w:rsidRDefault="008601AF" w:rsidP="003C2C2A">
            <w:pPr>
              <w:jc w:val="center"/>
              <w:rPr>
                <w:rFonts w:ascii="Trebuchet MS" w:hAnsi="Trebuchet MS" w:cs="Arial"/>
                <w:color w:val="000000"/>
                <w:sz w:val="20"/>
                <w:szCs w:val="20"/>
                <w:lang w:bidi="th-TH"/>
              </w:rPr>
            </w:pPr>
            <w:del w:id="778" w:author="Philippe Hollanda - Oliveira Trust" w:date="2022-07-19T10:08:00Z">
              <w:r w:rsidRPr="008601AF" w:rsidDel="00627AA0">
                <w:rPr>
                  <w:rFonts w:ascii="Trebuchet MS" w:hAnsi="Trebuchet MS" w:cs="Arial"/>
                  <w:color w:val="000000"/>
                  <w:sz w:val="20"/>
                  <w:szCs w:val="20"/>
                  <w:lang w:bidi="th-TH"/>
                </w:rPr>
                <w:delText>17/02/2021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537FA5" w14:textId="11409B5B" w:rsidR="008601AF" w:rsidRPr="008601AF" w:rsidRDefault="008601AF" w:rsidP="003C2C2A">
            <w:pPr>
              <w:jc w:val="center"/>
              <w:rPr>
                <w:rFonts w:ascii="Trebuchet MS" w:hAnsi="Trebuchet MS" w:cs="Arial"/>
                <w:color w:val="000000"/>
                <w:sz w:val="20"/>
                <w:szCs w:val="20"/>
                <w:lang w:bidi="th-TH"/>
              </w:rPr>
            </w:pPr>
            <w:del w:id="780" w:author="Philippe Hollanda - Oliveira Trust" w:date="2022-07-19T10:08:00Z">
              <w:r w:rsidRPr="008601AF" w:rsidDel="00627AA0">
                <w:rPr>
                  <w:rFonts w:ascii="Trebuchet MS" w:hAnsi="Trebuchet MS" w:cs="Arial"/>
                  <w:color w:val="000000"/>
                  <w:sz w:val="20"/>
                  <w:szCs w:val="20"/>
                  <w:lang w:bidi="th-TH"/>
                </w:rPr>
                <w:delText>R$ 8.846,05</w:delText>
              </w:r>
            </w:del>
          </w:p>
        </w:tc>
      </w:tr>
      <w:tr w:rsidR="008601AF" w:rsidRPr="008601AF" w14:paraId="75D4CD73" w14:textId="77777777" w:rsidTr="00627AA0">
        <w:tblPrEx>
          <w:tblW w:w="5000" w:type="pct"/>
          <w:tblCellMar>
            <w:left w:w="70" w:type="dxa"/>
            <w:right w:w="70" w:type="dxa"/>
          </w:tblCellMar>
          <w:tblPrExChange w:id="781" w:author="Philippe Hollanda - Oliveira Trust" w:date="2022-07-19T10:08:00Z">
            <w:tblPrEx>
              <w:tblW w:w="5000" w:type="pct"/>
              <w:tblCellMar>
                <w:left w:w="70" w:type="dxa"/>
                <w:right w:w="70" w:type="dxa"/>
              </w:tblCellMar>
            </w:tblPrEx>
          </w:tblPrExChange>
        </w:tblPrEx>
        <w:trPr>
          <w:trHeight w:val="1785"/>
          <w:trPrChange w:id="78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8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1D8552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8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46C4BA" w14:textId="4662D875" w:rsidR="008601AF" w:rsidRPr="008601AF" w:rsidRDefault="008601AF" w:rsidP="003C2C2A">
            <w:pPr>
              <w:jc w:val="center"/>
              <w:rPr>
                <w:rFonts w:ascii="Trebuchet MS" w:hAnsi="Trebuchet MS" w:cs="Arial"/>
                <w:color w:val="000000"/>
                <w:sz w:val="20"/>
                <w:szCs w:val="20"/>
                <w:lang w:bidi="th-TH"/>
              </w:rPr>
            </w:pPr>
            <w:del w:id="785" w:author="Philippe Hollanda - Oliveira Trust" w:date="2022-07-19T10:08:00Z">
              <w:r w:rsidRPr="008601AF" w:rsidDel="00627AA0">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F60970" w14:textId="56884F9B" w:rsidR="008601AF" w:rsidRPr="008601AF" w:rsidRDefault="008601AF" w:rsidP="003C2C2A">
            <w:pPr>
              <w:jc w:val="center"/>
              <w:rPr>
                <w:rFonts w:ascii="Trebuchet MS" w:hAnsi="Trebuchet MS" w:cs="Arial"/>
                <w:color w:val="000000"/>
                <w:sz w:val="20"/>
                <w:szCs w:val="20"/>
                <w:lang w:bidi="th-TH"/>
              </w:rPr>
            </w:pPr>
            <w:del w:id="787" w:author="Philippe Hollanda - Oliveira Trust" w:date="2022-07-19T10:08:00Z">
              <w:r w:rsidRPr="008601AF" w:rsidDel="00627AA0">
                <w:rPr>
                  <w:rFonts w:ascii="Trebuchet MS" w:hAnsi="Trebuchet MS" w:cs="Arial"/>
                  <w:color w:val="000000"/>
                  <w:sz w:val="20"/>
                  <w:szCs w:val="20"/>
                  <w:lang w:bidi="th-TH"/>
                </w:rPr>
                <w:delText>R$ 8.846,04</w:delText>
              </w:r>
            </w:del>
          </w:p>
        </w:tc>
      </w:tr>
      <w:tr w:rsidR="008601AF" w:rsidRPr="008601AF" w14:paraId="32979428" w14:textId="77777777" w:rsidTr="00627AA0">
        <w:tblPrEx>
          <w:tblW w:w="5000" w:type="pct"/>
          <w:tblCellMar>
            <w:left w:w="70" w:type="dxa"/>
            <w:right w:w="70" w:type="dxa"/>
          </w:tblCellMar>
          <w:tblPrExChange w:id="788" w:author="Philippe Hollanda - Oliveira Trust" w:date="2022-07-19T10:08:00Z">
            <w:tblPrEx>
              <w:tblW w:w="5000" w:type="pct"/>
              <w:tblCellMar>
                <w:left w:w="70" w:type="dxa"/>
                <w:right w:w="70" w:type="dxa"/>
              </w:tblCellMar>
            </w:tblPrEx>
          </w:tblPrExChange>
        </w:tblPrEx>
        <w:trPr>
          <w:trHeight w:val="1785"/>
          <w:trPrChange w:id="78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9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FDAA4B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EE0F13" w14:textId="5B4D8474" w:rsidR="008601AF" w:rsidRPr="008601AF" w:rsidRDefault="008601AF" w:rsidP="003C2C2A">
            <w:pPr>
              <w:jc w:val="center"/>
              <w:rPr>
                <w:rFonts w:ascii="Trebuchet MS" w:hAnsi="Trebuchet MS" w:cs="Arial"/>
                <w:color w:val="000000"/>
                <w:sz w:val="20"/>
                <w:szCs w:val="20"/>
                <w:lang w:bidi="th-TH"/>
              </w:rPr>
            </w:pPr>
            <w:del w:id="792"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C4F27E" w14:textId="5916D09A" w:rsidR="008601AF" w:rsidRPr="008601AF" w:rsidRDefault="008601AF" w:rsidP="003C2C2A">
            <w:pPr>
              <w:jc w:val="center"/>
              <w:rPr>
                <w:rFonts w:ascii="Trebuchet MS" w:hAnsi="Trebuchet MS" w:cs="Arial"/>
                <w:color w:val="000000"/>
                <w:sz w:val="20"/>
                <w:szCs w:val="20"/>
                <w:lang w:bidi="th-TH"/>
              </w:rPr>
            </w:pPr>
            <w:del w:id="794" w:author="Philippe Hollanda - Oliveira Trust" w:date="2022-07-19T10:08:00Z">
              <w:r w:rsidRPr="008601AF" w:rsidDel="00627AA0">
                <w:rPr>
                  <w:rFonts w:ascii="Trebuchet MS" w:hAnsi="Trebuchet MS" w:cs="Arial"/>
                  <w:color w:val="000000"/>
                  <w:sz w:val="20"/>
                  <w:szCs w:val="20"/>
                  <w:lang w:bidi="th-TH"/>
                </w:rPr>
                <w:delText>R$ 8.846,04</w:delText>
              </w:r>
            </w:del>
          </w:p>
        </w:tc>
      </w:tr>
      <w:tr w:rsidR="008601AF" w:rsidRPr="008601AF" w14:paraId="1807B805" w14:textId="77777777" w:rsidTr="00627AA0">
        <w:tblPrEx>
          <w:tblW w:w="5000" w:type="pct"/>
          <w:tblCellMar>
            <w:left w:w="70" w:type="dxa"/>
            <w:right w:w="70" w:type="dxa"/>
          </w:tblCellMar>
          <w:tblPrExChange w:id="795" w:author="Philippe Hollanda - Oliveira Trust" w:date="2022-07-19T10:08:00Z">
            <w:tblPrEx>
              <w:tblW w:w="5000" w:type="pct"/>
              <w:tblCellMar>
                <w:left w:w="70" w:type="dxa"/>
                <w:right w:w="70" w:type="dxa"/>
              </w:tblCellMar>
            </w:tblPrEx>
          </w:tblPrExChange>
        </w:tblPrEx>
        <w:trPr>
          <w:trHeight w:val="1785"/>
          <w:trPrChange w:id="79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9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1B9ED7" w14:textId="67289A92" w:rsidR="008601AF" w:rsidRPr="008601AF" w:rsidRDefault="008601AF" w:rsidP="003C2C2A">
            <w:pPr>
              <w:jc w:val="center"/>
              <w:rPr>
                <w:rFonts w:ascii="Trebuchet MS" w:hAnsi="Trebuchet MS" w:cs="Arial"/>
                <w:color w:val="000000"/>
                <w:sz w:val="20"/>
                <w:szCs w:val="20"/>
                <w:lang w:bidi="th-TH"/>
              </w:rPr>
            </w:pPr>
            <w:del w:id="79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A995EA" w14:textId="57FB84F5" w:rsidR="008601AF" w:rsidRPr="008601AF" w:rsidRDefault="008601AF" w:rsidP="003C2C2A">
            <w:pPr>
              <w:jc w:val="center"/>
              <w:rPr>
                <w:rFonts w:ascii="Trebuchet MS" w:hAnsi="Trebuchet MS" w:cs="Arial"/>
                <w:color w:val="000000"/>
                <w:sz w:val="20"/>
                <w:szCs w:val="20"/>
                <w:lang w:bidi="th-TH"/>
              </w:rPr>
            </w:pPr>
            <w:del w:id="800" w:author="Philippe Hollanda - Oliveira Trust" w:date="2022-07-19T10:08:00Z">
              <w:r w:rsidRPr="008601AF" w:rsidDel="00627AA0">
                <w:rPr>
                  <w:rFonts w:ascii="Trebuchet MS" w:hAnsi="Trebuchet MS" w:cs="Arial"/>
                  <w:color w:val="000000"/>
                  <w:sz w:val="20"/>
                  <w:szCs w:val="20"/>
                  <w:lang w:bidi="th-TH"/>
                </w:rPr>
                <w:delText>12/03/2021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E91CEE" w14:textId="47DF2E2E" w:rsidR="008601AF" w:rsidRPr="008601AF" w:rsidRDefault="008601AF" w:rsidP="003C2C2A">
            <w:pPr>
              <w:jc w:val="center"/>
              <w:rPr>
                <w:rFonts w:ascii="Trebuchet MS" w:hAnsi="Trebuchet MS" w:cs="Arial"/>
                <w:color w:val="000000"/>
                <w:sz w:val="20"/>
                <w:szCs w:val="20"/>
                <w:lang w:bidi="th-TH"/>
              </w:rPr>
            </w:pPr>
            <w:del w:id="802" w:author="Philippe Hollanda - Oliveira Trust" w:date="2022-07-19T10:08:00Z">
              <w:r w:rsidRPr="008601AF" w:rsidDel="00627AA0">
                <w:rPr>
                  <w:rFonts w:ascii="Trebuchet MS" w:hAnsi="Trebuchet MS" w:cs="Arial"/>
                  <w:color w:val="000000"/>
                  <w:sz w:val="20"/>
                  <w:szCs w:val="20"/>
                  <w:lang w:bidi="th-TH"/>
                </w:rPr>
                <w:delText>R$ 22.674,36</w:delText>
              </w:r>
            </w:del>
          </w:p>
        </w:tc>
      </w:tr>
      <w:tr w:rsidR="008601AF" w:rsidRPr="008601AF" w14:paraId="6960DF91" w14:textId="77777777" w:rsidTr="00627AA0">
        <w:tblPrEx>
          <w:tblW w:w="5000" w:type="pct"/>
          <w:tblCellMar>
            <w:left w:w="70" w:type="dxa"/>
            <w:right w:w="70" w:type="dxa"/>
          </w:tblCellMar>
          <w:tblPrExChange w:id="803" w:author="Philippe Hollanda - Oliveira Trust" w:date="2022-07-19T10:08:00Z">
            <w:tblPrEx>
              <w:tblW w:w="5000" w:type="pct"/>
              <w:tblCellMar>
                <w:left w:w="70" w:type="dxa"/>
                <w:right w:w="70" w:type="dxa"/>
              </w:tblCellMar>
            </w:tblPrEx>
          </w:tblPrExChange>
        </w:tblPrEx>
        <w:trPr>
          <w:trHeight w:val="1785"/>
          <w:trPrChange w:id="80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0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B2B5E5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0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CE6D12" w14:textId="7FA446C2" w:rsidR="008601AF" w:rsidRPr="008601AF" w:rsidRDefault="008601AF" w:rsidP="003C2C2A">
            <w:pPr>
              <w:jc w:val="center"/>
              <w:rPr>
                <w:rFonts w:ascii="Trebuchet MS" w:hAnsi="Trebuchet MS" w:cs="Arial"/>
                <w:color w:val="000000"/>
                <w:sz w:val="20"/>
                <w:szCs w:val="20"/>
                <w:lang w:bidi="th-TH"/>
              </w:rPr>
            </w:pPr>
            <w:del w:id="807" w:author="Philippe Hollanda - Oliveira Trust" w:date="2022-07-19T10:08:00Z">
              <w:r w:rsidRPr="008601AF" w:rsidDel="00627AA0">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3B19FE" w14:textId="1BBEBEA3" w:rsidR="008601AF" w:rsidRPr="008601AF" w:rsidRDefault="008601AF" w:rsidP="003C2C2A">
            <w:pPr>
              <w:jc w:val="center"/>
              <w:rPr>
                <w:rFonts w:ascii="Trebuchet MS" w:hAnsi="Trebuchet MS" w:cs="Arial"/>
                <w:color w:val="000000"/>
                <w:sz w:val="20"/>
                <w:szCs w:val="20"/>
                <w:lang w:bidi="th-TH"/>
              </w:rPr>
            </w:pPr>
            <w:del w:id="809" w:author="Philippe Hollanda - Oliveira Trust" w:date="2022-07-19T10:08:00Z">
              <w:r w:rsidRPr="008601AF" w:rsidDel="00627AA0">
                <w:rPr>
                  <w:rFonts w:ascii="Trebuchet MS" w:hAnsi="Trebuchet MS" w:cs="Arial"/>
                  <w:color w:val="000000"/>
                  <w:sz w:val="20"/>
                  <w:szCs w:val="20"/>
                  <w:lang w:bidi="th-TH"/>
                </w:rPr>
                <w:delText>R$ 22.674,37</w:delText>
              </w:r>
            </w:del>
          </w:p>
        </w:tc>
      </w:tr>
      <w:tr w:rsidR="008601AF" w:rsidRPr="008601AF" w14:paraId="72C71206" w14:textId="77777777" w:rsidTr="00627AA0">
        <w:tblPrEx>
          <w:tblW w:w="5000" w:type="pct"/>
          <w:tblCellMar>
            <w:left w:w="70" w:type="dxa"/>
            <w:right w:w="70" w:type="dxa"/>
          </w:tblCellMar>
          <w:tblPrExChange w:id="810" w:author="Philippe Hollanda - Oliveira Trust" w:date="2022-07-19T10:08:00Z">
            <w:tblPrEx>
              <w:tblW w:w="5000" w:type="pct"/>
              <w:tblCellMar>
                <w:left w:w="70" w:type="dxa"/>
                <w:right w:w="70" w:type="dxa"/>
              </w:tblCellMar>
            </w:tblPrEx>
          </w:tblPrExChange>
        </w:tblPrEx>
        <w:trPr>
          <w:trHeight w:val="1785"/>
          <w:trPrChange w:id="81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1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46DA3A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2C1FAD" w14:textId="6F0FA433" w:rsidR="008601AF" w:rsidRPr="008601AF" w:rsidRDefault="008601AF" w:rsidP="003C2C2A">
            <w:pPr>
              <w:jc w:val="center"/>
              <w:rPr>
                <w:rFonts w:ascii="Trebuchet MS" w:hAnsi="Trebuchet MS" w:cs="Arial"/>
                <w:color w:val="000000"/>
                <w:sz w:val="20"/>
                <w:szCs w:val="20"/>
                <w:lang w:bidi="th-TH"/>
              </w:rPr>
            </w:pPr>
            <w:del w:id="814"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C7F9CD" w14:textId="5C3B6E9F" w:rsidR="008601AF" w:rsidRPr="008601AF" w:rsidRDefault="008601AF" w:rsidP="003C2C2A">
            <w:pPr>
              <w:jc w:val="center"/>
              <w:rPr>
                <w:rFonts w:ascii="Trebuchet MS" w:hAnsi="Trebuchet MS" w:cs="Arial"/>
                <w:color w:val="000000"/>
                <w:sz w:val="20"/>
                <w:szCs w:val="20"/>
                <w:lang w:bidi="th-TH"/>
              </w:rPr>
            </w:pPr>
            <w:del w:id="816" w:author="Philippe Hollanda - Oliveira Trust" w:date="2022-07-19T10:08:00Z">
              <w:r w:rsidRPr="008601AF" w:rsidDel="00627AA0">
                <w:rPr>
                  <w:rFonts w:ascii="Trebuchet MS" w:hAnsi="Trebuchet MS" w:cs="Arial"/>
                  <w:color w:val="000000"/>
                  <w:sz w:val="20"/>
                  <w:szCs w:val="20"/>
                  <w:lang w:bidi="th-TH"/>
                </w:rPr>
                <w:delText>R$ 22.674,37</w:delText>
              </w:r>
            </w:del>
          </w:p>
        </w:tc>
      </w:tr>
      <w:tr w:rsidR="008601AF" w:rsidRPr="008601AF" w14:paraId="1CE12EAC" w14:textId="77777777" w:rsidTr="00627AA0">
        <w:tblPrEx>
          <w:tblW w:w="5000" w:type="pct"/>
          <w:tblCellMar>
            <w:left w:w="70" w:type="dxa"/>
            <w:right w:w="70" w:type="dxa"/>
          </w:tblCellMar>
          <w:tblPrExChange w:id="817" w:author="Philippe Hollanda - Oliveira Trust" w:date="2022-07-19T10:08:00Z">
            <w:tblPrEx>
              <w:tblW w:w="5000" w:type="pct"/>
              <w:tblCellMar>
                <w:left w:w="70" w:type="dxa"/>
                <w:right w:w="70" w:type="dxa"/>
              </w:tblCellMar>
            </w:tblPrEx>
          </w:tblPrExChange>
        </w:tblPrEx>
        <w:trPr>
          <w:trHeight w:val="1785"/>
          <w:trPrChange w:id="8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0B673D" w14:textId="63A1FEF8" w:rsidR="008601AF" w:rsidRPr="008601AF" w:rsidRDefault="008601AF" w:rsidP="003C2C2A">
            <w:pPr>
              <w:jc w:val="center"/>
              <w:rPr>
                <w:rFonts w:ascii="Trebuchet MS" w:hAnsi="Trebuchet MS" w:cs="Arial"/>
                <w:color w:val="000000"/>
                <w:sz w:val="20"/>
                <w:szCs w:val="20"/>
                <w:lang w:bidi="th-TH"/>
              </w:rPr>
            </w:pPr>
            <w:del w:id="82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848121" w14:textId="18FE0211" w:rsidR="008601AF" w:rsidRPr="008601AF" w:rsidRDefault="008601AF" w:rsidP="003C2C2A">
            <w:pPr>
              <w:jc w:val="center"/>
              <w:rPr>
                <w:rFonts w:ascii="Trebuchet MS" w:hAnsi="Trebuchet MS" w:cs="Arial"/>
                <w:color w:val="000000"/>
                <w:sz w:val="20"/>
                <w:szCs w:val="20"/>
                <w:lang w:bidi="th-TH"/>
              </w:rPr>
            </w:pPr>
            <w:del w:id="822" w:author="Philippe Hollanda - Oliveira Trust" w:date="2022-07-19T10:08:00Z">
              <w:r w:rsidRPr="008601AF" w:rsidDel="00627AA0">
                <w:rPr>
                  <w:rFonts w:ascii="Trebuchet MS" w:hAnsi="Trebuchet MS" w:cs="Arial"/>
                  <w:color w:val="000000"/>
                  <w:sz w:val="20"/>
                  <w:szCs w:val="20"/>
                  <w:lang w:bidi="th-TH"/>
                </w:rPr>
                <w:delText>05/03/2021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5A8D08" w14:textId="461B1B95" w:rsidR="008601AF" w:rsidRPr="008601AF" w:rsidRDefault="008601AF" w:rsidP="003C2C2A">
            <w:pPr>
              <w:jc w:val="center"/>
              <w:rPr>
                <w:rFonts w:ascii="Trebuchet MS" w:hAnsi="Trebuchet MS" w:cs="Arial"/>
                <w:color w:val="000000"/>
                <w:sz w:val="20"/>
                <w:szCs w:val="20"/>
                <w:lang w:bidi="th-TH"/>
              </w:rPr>
            </w:pPr>
            <w:del w:id="824" w:author="Philippe Hollanda - Oliveira Trust" w:date="2022-07-19T10:08:00Z">
              <w:r w:rsidRPr="008601AF" w:rsidDel="00627AA0">
                <w:rPr>
                  <w:rFonts w:ascii="Trebuchet MS" w:hAnsi="Trebuchet MS" w:cs="Arial"/>
                  <w:color w:val="000000"/>
                  <w:sz w:val="20"/>
                  <w:szCs w:val="20"/>
                  <w:lang w:bidi="th-TH"/>
                </w:rPr>
                <w:delText>R$ 925,00</w:delText>
              </w:r>
            </w:del>
          </w:p>
        </w:tc>
      </w:tr>
      <w:tr w:rsidR="008601AF" w:rsidRPr="008601AF" w14:paraId="51AF294E" w14:textId="77777777" w:rsidTr="00627AA0">
        <w:tblPrEx>
          <w:tblW w:w="5000" w:type="pct"/>
          <w:tblCellMar>
            <w:left w:w="70" w:type="dxa"/>
            <w:right w:w="70" w:type="dxa"/>
          </w:tblCellMar>
          <w:tblPrExChange w:id="825" w:author="Philippe Hollanda - Oliveira Trust" w:date="2022-07-19T10:08:00Z">
            <w:tblPrEx>
              <w:tblW w:w="5000" w:type="pct"/>
              <w:tblCellMar>
                <w:left w:w="70" w:type="dxa"/>
                <w:right w:w="70" w:type="dxa"/>
              </w:tblCellMar>
            </w:tblPrEx>
          </w:tblPrExChange>
        </w:tblPrEx>
        <w:trPr>
          <w:trHeight w:val="1785"/>
          <w:trPrChange w:id="8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C840E6" w14:textId="5630D242" w:rsidR="008601AF" w:rsidRPr="008601AF" w:rsidRDefault="008601AF" w:rsidP="003C2C2A">
            <w:pPr>
              <w:jc w:val="center"/>
              <w:rPr>
                <w:rFonts w:ascii="Trebuchet MS" w:hAnsi="Trebuchet MS" w:cs="Arial"/>
                <w:color w:val="000000"/>
                <w:sz w:val="20"/>
                <w:szCs w:val="20"/>
                <w:lang w:bidi="th-TH"/>
              </w:rPr>
            </w:pPr>
            <w:del w:id="82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6E64CF" w14:textId="41723A3B" w:rsidR="008601AF" w:rsidRPr="008601AF" w:rsidRDefault="008601AF" w:rsidP="003C2C2A">
            <w:pPr>
              <w:jc w:val="center"/>
              <w:rPr>
                <w:rFonts w:ascii="Trebuchet MS" w:hAnsi="Trebuchet MS" w:cs="Arial"/>
                <w:color w:val="000000"/>
                <w:sz w:val="20"/>
                <w:szCs w:val="20"/>
                <w:lang w:bidi="th-TH"/>
              </w:rPr>
            </w:pPr>
            <w:del w:id="830" w:author="Philippe Hollanda - Oliveira Trust" w:date="2022-07-19T10:08:00Z">
              <w:r w:rsidRPr="008601AF" w:rsidDel="00627AA0">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1E4E51" w14:textId="58BF6428" w:rsidR="008601AF" w:rsidRPr="008601AF" w:rsidRDefault="008601AF" w:rsidP="003C2C2A">
            <w:pPr>
              <w:jc w:val="center"/>
              <w:rPr>
                <w:rFonts w:ascii="Trebuchet MS" w:hAnsi="Trebuchet MS" w:cs="Arial"/>
                <w:color w:val="000000"/>
                <w:sz w:val="20"/>
                <w:szCs w:val="20"/>
                <w:lang w:bidi="th-TH"/>
              </w:rPr>
            </w:pPr>
            <w:del w:id="832" w:author="Philippe Hollanda - Oliveira Trust" w:date="2022-07-19T10:08:00Z">
              <w:r w:rsidRPr="008601AF" w:rsidDel="00627AA0">
                <w:rPr>
                  <w:rFonts w:ascii="Trebuchet MS" w:hAnsi="Trebuchet MS" w:cs="Arial"/>
                  <w:color w:val="000000"/>
                  <w:sz w:val="20"/>
                  <w:szCs w:val="20"/>
                  <w:lang w:bidi="th-TH"/>
                </w:rPr>
                <w:delText>R$ 931,00</w:delText>
              </w:r>
            </w:del>
          </w:p>
        </w:tc>
      </w:tr>
      <w:tr w:rsidR="008601AF" w:rsidRPr="008601AF" w14:paraId="45A08693" w14:textId="77777777" w:rsidTr="00627AA0">
        <w:tblPrEx>
          <w:tblW w:w="5000" w:type="pct"/>
          <w:tblCellMar>
            <w:left w:w="70" w:type="dxa"/>
            <w:right w:w="70" w:type="dxa"/>
          </w:tblCellMar>
          <w:tblPrExChange w:id="833" w:author="Philippe Hollanda - Oliveira Trust" w:date="2022-07-19T10:08:00Z">
            <w:tblPrEx>
              <w:tblW w:w="5000" w:type="pct"/>
              <w:tblCellMar>
                <w:left w:w="70" w:type="dxa"/>
                <w:right w:w="70" w:type="dxa"/>
              </w:tblCellMar>
            </w:tblPrEx>
          </w:tblPrExChange>
        </w:tblPrEx>
        <w:trPr>
          <w:trHeight w:val="1785"/>
          <w:trPrChange w:id="8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D071CC" w14:textId="661D26A5" w:rsidR="008601AF" w:rsidRPr="008601AF" w:rsidRDefault="008601AF" w:rsidP="003C2C2A">
            <w:pPr>
              <w:jc w:val="center"/>
              <w:rPr>
                <w:rFonts w:ascii="Trebuchet MS" w:hAnsi="Trebuchet MS" w:cs="Arial"/>
                <w:color w:val="000000"/>
                <w:sz w:val="20"/>
                <w:szCs w:val="20"/>
                <w:lang w:bidi="th-TH"/>
              </w:rPr>
            </w:pPr>
            <w:del w:id="83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AA7E7F" w14:textId="388546F8" w:rsidR="008601AF" w:rsidRPr="008601AF" w:rsidRDefault="008601AF" w:rsidP="003C2C2A">
            <w:pPr>
              <w:jc w:val="center"/>
              <w:rPr>
                <w:rFonts w:ascii="Trebuchet MS" w:hAnsi="Trebuchet MS" w:cs="Arial"/>
                <w:color w:val="000000"/>
                <w:sz w:val="20"/>
                <w:szCs w:val="20"/>
                <w:lang w:bidi="th-TH"/>
              </w:rPr>
            </w:pPr>
            <w:del w:id="838"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C38A62" w14:textId="29FF0C3D" w:rsidR="008601AF" w:rsidRPr="008601AF" w:rsidRDefault="008601AF" w:rsidP="003C2C2A">
            <w:pPr>
              <w:jc w:val="center"/>
              <w:rPr>
                <w:rFonts w:ascii="Trebuchet MS" w:hAnsi="Trebuchet MS" w:cs="Arial"/>
                <w:color w:val="000000"/>
                <w:sz w:val="20"/>
                <w:szCs w:val="20"/>
                <w:lang w:bidi="th-TH"/>
              </w:rPr>
            </w:pPr>
            <w:del w:id="840" w:author="Philippe Hollanda - Oliveira Trust" w:date="2022-07-19T10:08:00Z">
              <w:r w:rsidRPr="008601AF" w:rsidDel="00627AA0">
                <w:rPr>
                  <w:rFonts w:ascii="Trebuchet MS" w:hAnsi="Trebuchet MS" w:cs="Arial"/>
                  <w:color w:val="000000"/>
                  <w:sz w:val="20"/>
                  <w:szCs w:val="20"/>
                  <w:lang w:bidi="th-TH"/>
                </w:rPr>
                <w:delText>R$ 1.075,20</w:delText>
              </w:r>
            </w:del>
          </w:p>
        </w:tc>
      </w:tr>
      <w:tr w:rsidR="008601AF" w:rsidRPr="008601AF" w14:paraId="5D6DCFD7" w14:textId="77777777" w:rsidTr="00627AA0">
        <w:tblPrEx>
          <w:tblW w:w="5000" w:type="pct"/>
          <w:tblCellMar>
            <w:left w:w="70" w:type="dxa"/>
            <w:right w:w="70" w:type="dxa"/>
          </w:tblCellMar>
          <w:tblPrExChange w:id="841" w:author="Philippe Hollanda - Oliveira Trust" w:date="2022-07-19T10:08:00Z">
            <w:tblPrEx>
              <w:tblW w:w="5000" w:type="pct"/>
              <w:tblCellMar>
                <w:left w:w="70" w:type="dxa"/>
                <w:right w:w="70" w:type="dxa"/>
              </w:tblCellMar>
            </w:tblPrEx>
          </w:tblPrExChange>
        </w:tblPrEx>
        <w:trPr>
          <w:trHeight w:val="1785"/>
          <w:trPrChange w:id="8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579F5B" w14:textId="63B84EA8" w:rsidR="008601AF" w:rsidRPr="008601AF" w:rsidRDefault="008601AF" w:rsidP="003C2C2A">
            <w:pPr>
              <w:jc w:val="center"/>
              <w:rPr>
                <w:rFonts w:ascii="Trebuchet MS" w:hAnsi="Trebuchet MS" w:cs="Arial"/>
                <w:color w:val="000000"/>
                <w:sz w:val="20"/>
                <w:szCs w:val="20"/>
                <w:lang w:bidi="th-TH"/>
              </w:rPr>
            </w:pPr>
            <w:del w:id="844"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892A65" w14:textId="18D5F8D9" w:rsidR="008601AF" w:rsidRPr="008601AF" w:rsidRDefault="008601AF" w:rsidP="003C2C2A">
            <w:pPr>
              <w:jc w:val="center"/>
              <w:rPr>
                <w:rFonts w:ascii="Trebuchet MS" w:hAnsi="Trebuchet MS" w:cs="Arial"/>
                <w:color w:val="000000"/>
                <w:sz w:val="20"/>
                <w:szCs w:val="20"/>
                <w:lang w:bidi="th-TH"/>
              </w:rPr>
            </w:pPr>
            <w:del w:id="846" w:author="Philippe Hollanda - Oliveira Trust" w:date="2022-07-19T10:08:00Z">
              <w:r w:rsidRPr="008601AF" w:rsidDel="00627AA0">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2C3157" w14:textId="07606A2D" w:rsidR="008601AF" w:rsidRPr="008601AF" w:rsidRDefault="008601AF" w:rsidP="003C2C2A">
            <w:pPr>
              <w:jc w:val="center"/>
              <w:rPr>
                <w:rFonts w:ascii="Trebuchet MS" w:hAnsi="Trebuchet MS" w:cs="Arial"/>
                <w:color w:val="000000"/>
                <w:sz w:val="20"/>
                <w:szCs w:val="20"/>
                <w:lang w:bidi="th-TH"/>
              </w:rPr>
            </w:pPr>
            <w:del w:id="848" w:author="Philippe Hollanda - Oliveira Trust" w:date="2022-07-19T10:08:00Z">
              <w:r w:rsidRPr="008601AF" w:rsidDel="00627AA0">
                <w:rPr>
                  <w:rFonts w:ascii="Trebuchet MS" w:hAnsi="Trebuchet MS" w:cs="Arial"/>
                  <w:color w:val="000000"/>
                  <w:sz w:val="20"/>
                  <w:szCs w:val="20"/>
                  <w:lang w:bidi="th-TH"/>
                </w:rPr>
                <w:delText>R$ 212,89</w:delText>
              </w:r>
            </w:del>
          </w:p>
        </w:tc>
      </w:tr>
      <w:tr w:rsidR="008601AF" w:rsidRPr="008601AF" w14:paraId="5FF859C8" w14:textId="77777777" w:rsidTr="00627AA0">
        <w:tblPrEx>
          <w:tblW w:w="5000" w:type="pct"/>
          <w:tblCellMar>
            <w:left w:w="70" w:type="dxa"/>
            <w:right w:w="70" w:type="dxa"/>
          </w:tblCellMar>
          <w:tblPrExChange w:id="849" w:author="Philippe Hollanda - Oliveira Trust" w:date="2022-07-19T10:08:00Z">
            <w:tblPrEx>
              <w:tblW w:w="5000" w:type="pct"/>
              <w:tblCellMar>
                <w:left w:w="70" w:type="dxa"/>
                <w:right w:w="70" w:type="dxa"/>
              </w:tblCellMar>
            </w:tblPrEx>
          </w:tblPrExChange>
        </w:tblPrEx>
        <w:trPr>
          <w:trHeight w:val="1785"/>
          <w:trPrChange w:id="8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CB410C" w14:textId="6412A0AE" w:rsidR="008601AF" w:rsidRPr="008601AF" w:rsidRDefault="008601AF" w:rsidP="003C2C2A">
            <w:pPr>
              <w:jc w:val="center"/>
              <w:rPr>
                <w:rFonts w:ascii="Trebuchet MS" w:hAnsi="Trebuchet MS" w:cs="Arial"/>
                <w:color w:val="000000"/>
                <w:sz w:val="20"/>
                <w:szCs w:val="20"/>
                <w:lang w:bidi="th-TH"/>
              </w:rPr>
            </w:pPr>
            <w:del w:id="85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8B5051" w14:textId="30B9D44F" w:rsidR="008601AF" w:rsidRPr="008601AF" w:rsidRDefault="008601AF" w:rsidP="003C2C2A">
            <w:pPr>
              <w:jc w:val="center"/>
              <w:rPr>
                <w:rFonts w:ascii="Trebuchet MS" w:hAnsi="Trebuchet MS" w:cs="Arial"/>
                <w:color w:val="000000"/>
                <w:sz w:val="20"/>
                <w:szCs w:val="20"/>
                <w:lang w:bidi="th-TH"/>
              </w:rPr>
            </w:pPr>
            <w:del w:id="854" w:author="Philippe Hollanda - Oliveira Trust" w:date="2022-07-19T10:08:00Z">
              <w:r w:rsidRPr="008601AF" w:rsidDel="00627AA0">
                <w:rPr>
                  <w:rFonts w:ascii="Trebuchet MS" w:hAnsi="Trebuchet MS" w:cs="Arial"/>
                  <w:color w:val="000000"/>
                  <w:sz w:val="20"/>
                  <w:szCs w:val="20"/>
                  <w:lang w:bidi="th-TH"/>
                </w:rPr>
                <w:delText>09/03/2021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94D691" w14:textId="30AE7B38" w:rsidR="008601AF" w:rsidRPr="008601AF" w:rsidRDefault="008601AF" w:rsidP="003C2C2A">
            <w:pPr>
              <w:jc w:val="center"/>
              <w:rPr>
                <w:rFonts w:ascii="Trebuchet MS" w:hAnsi="Trebuchet MS" w:cs="Arial"/>
                <w:color w:val="000000"/>
                <w:sz w:val="20"/>
                <w:szCs w:val="20"/>
                <w:lang w:bidi="th-TH"/>
              </w:rPr>
            </w:pPr>
            <w:del w:id="856" w:author="Philippe Hollanda - Oliveira Trust" w:date="2022-07-19T10:08:00Z">
              <w:r w:rsidRPr="008601AF" w:rsidDel="00627AA0">
                <w:rPr>
                  <w:rFonts w:ascii="Trebuchet MS" w:hAnsi="Trebuchet MS" w:cs="Arial"/>
                  <w:color w:val="000000"/>
                  <w:sz w:val="20"/>
                  <w:szCs w:val="20"/>
                  <w:lang w:bidi="th-TH"/>
                </w:rPr>
                <w:delText>R$ 2.859,80</w:delText>
              </w:r>
            </w:del>
          </w:p>
        </w:tc>
      </w:tr>
      <w:tr w:rsidR="008601AF" w:rsidRPr="008601AF" w14:paraId="58B46354" w14:textId="77777777" w:rsidTr="00627AA0">
        <w:tblPrEx>
          <w:tblW w:w="5000" w:type="pct"/>
          <w:tblCellMar>
            <w:left w:w="70" w:type="dxa"/>
            <w:right w:w="70" w:type="dxa"/>
          </w:tblCellMar>
          <w:tblPrExChange w:id="857" w:author="Philippe Hollanda - Oliveira Trust" w:date="2022-07-19T10:08:00Z">
            <w:tblPrEx>
              <w:tblW w:w="5000" w:type="pct"/>
              <w:tblCellMar>
                <w:left w:w="70" w:type="dxa"/>
                <w:right w:w="70" w:type="dxa"/>
              </w:tblCellMar>
            </w:tblPrEx>
          </w:tblPrExChange>
        </w:tblPrEx>
        <w:trPr>
          <w:trHeight w:val="1785"/>
          <w:trPrChange w:id="8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993714" w14:textId="43558C90" w:rsidR="008601AF" w:rsidRPr="008601AF" w:rsidRDefault="008601AF" w:rsidP="003C2C2A">
            <w:pPr>
              <w:jc w:val="center"/>
              <w:rPr>
                <w:rFonts w:ascii="Trebuchet MS" w:hAnsi="Trebuchet MS" w:cs="Arial"/>
                <w:color w:val="000000"/>
                <w:sz w:val="20"/>
                <w:szCs w:val="20"/>
                <w:lang w:bidi="th-TH"/>
              </w:rPr>
            </w:pPr>
            <w:del w:id="86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E2E9E8" w14:textId="75E09232" w:rsidR="008601AF" w:rsidRPr="008601AF" w:rsidRDefault="008601AF" w:rsidP="003C2C2A">
            <w:pPr>
              <w:jc w:val="center"/>
              <w:rPr>
                <w:rFonts w:ascii="Trebuchet MS" w:hAnsi="Trebuchet MS" w:cs="Arial"/>
                <w:color w:val="000000"/>
                <w:sz w:val="20"/>
                <w:szCs w:val="20"/>
                <w:lang w:bidi="th-TH"/>
              </w:rPr>
            </w:pPr>
            <w:del w:id="862" w:author="Philippe Hollanda - Oliveira Trust" w:date="2022-07-19T10:08:00Z">
              <w:r w:rsidRPr="008601AF" w:rsidDel="00627AA0">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345BD9" w14:textId="39AB2614" w:rsidR="008601AF" w:rsidRPr="008601AF" w:rsidRDefault="008601AF" w:rsidP="003C2C2A">
            <w:pPr>
              <w:jc w:val="center"/>
              <w:rPr>
                <w:rFonts w:ascii="Trebuchet MS" w:hAnsi="Trebuchet MS" w:cs="Arial"/>
                <w:color w:val="000000"/>
                <w:sz w:val="20"/>
                <w:szCs w:val="20"/>
                <w:lang w:bidi="th-TH"/>
              </w:rPr>
            </w:pPr>
            <w:del w:id="864" w:author="Philippe Hollanda - Oliveira Trust" w:date="2022-07-19T10:08:00Z">
              <w:r w:rsidRPr="008601AF" w:rsidDel="00627AA0">
                <w:rPr>
                  <w:rFonts w:ascii="Trebuchet MS" w:hAnsi="Trebuchet MS" w:cs="Arial"/>
                  <w:color w:val="000000"/>
                  <w:sz w:val="20"/>
                  <w:szCs w:val="20"/>
                  <w:lang w:bidi="th-TH"/>
                </w:rPr>
                <w:delText>R$ 2.201,16</w:delText>
              </w:r>
            </w:del>
          </w:p>
        </w:tc>
      </w:tr>
      <w:tr w:rsidR="008601AF" w:rsidRPr="008601AF" w14:paraId="3C8DF359" w14:textId="77777777" w:rsidTr="00627AA0">
        <w:tblPrEx>
          <w:tblW w:w="5000" w:type="pct"/>
          <w:tblCellMar>
            <w:left w:w="70" w:type="dxa"/>
            <w:right w:w="70" w:type="dxa"/>
          </w:tblCellMar>
          <w:tblPrExChange w:id="865" w:author="Philippe Hollanda - Oliveira Trust" w:date="2022-07-19T10:08:00Z">
            <w:tblPrEx>
              <w:tblW w:w="5000" w:type="pct"/>
              <w:tblCellMar>
                <w:left w:w="70" w:type="dxa"/>
                <w:right w:w="70" w:type="dxa"/>
              </w:tblCellMar>
            </w:tblPrEx>
          </w:tblPrExChange>
        </w:tblPrEx>
        <w:trPr>
          <w:trHeight w:val="1785"/>
          <w:trPrChange w:id="8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538301" w14:textId="6DD44AAE" w:rsidR="008601AF" w:rsidRPr="008601AF" w:rsidRDefault="008601AF" w:rsidP="003C2C2A">
            <w:pPr>
              <w:jc w:val="center"/>
              <w:rPr>
                <w:rFonts w:ascii="Trebuchet MS" w:hAnsi="Trebuchet MS" w:cs="Arial"/>
                <w:color w:val="000000"/>
                <w:sz w:val="20"/>
                <w:szCs w:val="20"/>
                <w:lang w:bidi="th-TH"/>
              </w:rPr>
            </w:pPr>
            <w:del w:id="868"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D59002" w14:textId="0D360E6E" w:rsidR="008601AF" w:rsidRPr="008601AF" w:rsidRDefault="008601AF" w:rsidP="003C2C2A">
            <w:pPr>
              <w:jc w:val="center"/>
              <w:rPr>
                <w:rFonts w:ascii="Trebuchet MS" w:hAnsi="Trebuchet MS" w:cs="Arial"/>
                <w:color w:val="000000"/>
                <w:sz w:val="20"/>
                <w:szCs w:val="20"/>
                <w:lang w:bidi="th-TH"/>
              </w:rPr>
            </w:pPr>
            <w:del w:id="870" w:author="Philippe Hollanda - Oliveira Trust" w:date="2022-07-19T10:08:00Z">
              <w:r w:rsidRPr="008601AF" w:rsidDel="00627AA0">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0283FB" w14:textId="43FE48A7" w:rsidR="008601AF" w:rsidRPr="008601AF" w:rsidRDefault="008601AF" w:rsidP="003C2C2A">
            <w:pPr>
              <w:jc w:val="center"/>
              <w:rPr>
                <w:rFonts w:ascii="Trebuchet MS" w:hAnsi="Trebuchet MS" w:cs="Arial"/>
                <w:color w:val="000000"/>
                <w:sz w:val="20"/>
                <w:szCs w:val="20"/>
                <w:lang w:bidi="th-TH"/>
              </w:rPr>
            </w:pPr>
            <w:del w:id="872" w:author="Philippe Hollanda - Oliveira Trust" w:date="2022-07-19T10:08:00Z">
              <w:r w:rsidRPr="008601AF" w:rsidDel="00627AA0">
                <w:rPr>
                  <w:rFonts w:ascii="Trebuchet MS" w:hAnsi="Trebuchet MS" w:cs="Arial"/>
                  <w:color w:val="000000"/>
                  <w:sz w:val="20"/>
                  <w:szCs w:val="20"/>
                  <w:lang w:bidi="th-TH"/>
                </w:rPr>
                <w:delText>R$ 1.472,34</w:delText>
              </w:r>
            </w:del>
          </w:p>
        </w:tc>
      </w:tr>
      <w:tr w:rsidR="008601AF" w:rsidRPr="008601AF" w14:paraId="5406AC3C" w14:textId="77777777" w:rsidTr="00627AA0">
        <w:tblPrEx>
          <w:tblW w:w="5000" w:type="pct"/>
          <w:tblCellMar>
            <w:left w:w="70" w:type="dxa"/>
            <w:right w:w="70" w:type="dxa"/>
          </w:tblCellMar>
          <w:tblPrExChange w:id="873" w:author="Philippe Hollanda - Oliveira Trust" w:date="2022-07-19T10:08:00Z">
            <w:tblPrEx>
              <w:tblW w:w="5000" w:type="pct"/>
              <w:tblCellMar>
                <w:left w:w="70" w:type="dxa"/>
                <w:right w:w="70" w:type="dxa"/>
              </w:tblCellMar>
            </w:tblPrEx>
          </w:tblPrExChange>
        </w:tblPrEx>
        <w:trPr>
          <w:trHeight w:val="1785"/>
          <w:trPrChange w:id="8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BD7BE5" w14:textId="33C004FB" w:rsidR="008601AF" w:rsidRPr="008601AF" w:rsidRDefault="008601AF" w:rsidP="003C2C2A">
            <w:pPr>
              <w:jc w:val="center"/>
              <w:rPr>
                <w:rFonts w:ascii="Trebuchet MS" w:hAnsi="Trebuchet MS" w:cs="Arial"/>
                <w:color w:val="000000"/>
                <w:sz w:val="20"/>
                <w:szCs w:val="20"/>
                <w:lang w:bidi="th-TH"/>
              </w:rPr>
            </w:pPr>
            <w:del w:id="876"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46BC81" w14:textId="6E93B628" w:rsidR="008601AF" w:rsidRPr="008601AF" w:rsidRDefault="008601AF" w:rsidP="003C2C2A">
            <w:pPr>
              <w:jc w:val="center"/>
              <w:rPr>
                <w:rFonts w:ascii="Trebuchet MS" w:hAnsi="Trebuchet MS" w:cs="Arial"/>
                <w:color w:val="000000"/>
                <w:sz w:val="20"/>
                <w:szCs w:val="20"/>
                <w:lang w:bidi="th-TH"/>
              </w:rPr>
            </w:pPr>
            <w:del w:id="878" w:author="Philippe Hollanda - Oliveira Trust" w:date="2022-07-19T10:08:00Z">
              <w:r w:rsidRPr="008601AF" w:rsidDel="00627AA0">
                <w:rPr>
                  <w:rFonts w:ascii="Trebuchet MS" w:hAnsi="Trebuchet MS" w:cs="Arial"/>
                  <w:color w:val="000000"/>
                  <w:sz w:val="20"/>
                  <w:szCs w:val="20"/>
                  <w:lang w:bidi="th-TH"/>
                </w:rPr>
                <w:delText>02/03/2021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BAA988" w14:textId="0441E24F" w:rsidR="008601AF" w:rsidRPr="008601AF" w:rsidRDefault="008601AF" w:rsidP="003C2C2A">
            <w:pPr>
              <w:jc w:val="center"/>
              <w:rPr>
                <w:rFonts w:ascii="Trebuchet MS" w:hAnsi="Trebuchet MS" w:cs="Arial"/>
                <w:color w:val="000000"/>
                <w:sz w:val="20"/>
                <w:szCs w:val="20"/>
                <w:lang w:bidi="th-TH"/>
              </w:rPr>
            </w:pPr>
            <w:del w:id="880" w:author="Philippe Hollanda - Oliveira Trust" w:date="2022-07-19T10:08:00Z">
              <w:r w:rsidRPr="008601AF" w:rsidDel="00627AA0">
                <w:rPr>
                  <w:rFonts w:ascii="Trebuchet MS" w:hAnsi="Trebuchet MS" w:cs="Arial"/>
                  <w:color w:val="000000"/>
                  <w:sz w:val="20"/>
                  <w:szCs w:val="20"/>
                  <w:lang w:bidi="th-TH"/>
                </w:rPr>
                <w:delText>R$ 49.709,25</w:delText>
              </w:r>
            </w:del>
          </w:p>
        </w:tc>
      </w:tr>
      <w:tr w:rsidR="008601AF" w:rsidRPr="008601AF" w14:paraId="181D162C" w14:textId="77777777" w:rsidTr="00627AA0">
        <w:tblPrEx>
          <w:tblW w:w="5000" w:type="pct"/>
          <w:tblCellMar>
            <w:left w:w="70" w:type="dxa"/>
            <w:right w:w="70" w:type="dxa"/>
          </w:tblCellMar>
          <w:tblPrExChange w:id="881" w:author="Philippe Hollanda - Oliveira Trust" w:date="2022-07-19T10:08:00Z">
            <w:tblPrEx>
              <w:tblW w:w="5000" w:type="pct"/>
              <w:tblCellMar>
                <w:left w:w="70" w:type="dxa"/>
                <w:right w:w="70" w:type="dxa"/>
              </w:tblCellMar>
            </w:tblPrEx>
          </w:tblPrExChange>
        </w:tblPrEx>
        <w:trPr>
          <w:trHeight w:val="1785"/>
          <w:trPrChange w:id="8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0A4DDE" w14:textId="35622EC7" w:rsidR="008601AF" w:rsidRPr="008601AF" w:rsidRDefault="008601AF" w:rsidP="003C2C2A">
            <w:pPr>
              <w:jc w:val="center"/>
              <w:rPr>
                <w:rFonts w:ascii="Trebuchet MS" w:hAnsi="Trebuchet MS" w:cs="Arial"/>
                <w:color w:val="000000"/>
                <w:sz w:val="20"/>
                <w:szCs w:val="20"/>
                <w:lang w:bidi="th-TH"/>
              </w:rPr>
            </w:pPr>
            <w:del w:id="88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5A0FD8" w14:textId="5BFA88E2" w:rsidR="008601AF" w:rsidRPr="008601AF" w:rsidRDefault="008601AF" w:rsidP="003C2C2A">
            <w:pPr>
              <w:jc w:val="center"/>
              <w:rPr>
                <w:rFonts w:ascii="Trebuchet MS" w:hAnsi="Trebuchet MS" w:cs="Arial"/>
                <w:color w:val="000000"/>
                <w:sz w:val="20"/>
                <w:szCs w:val="20"/>
                <w:lang w:bidi="th-TH"/>
              </w:rPr>
            </w:pPr>
            <w:del w:id="886" w:author="Philippe Hollanda - Oliveira Trust" w:date="2022-07-19T10:08:00Z">
              <w:r w:rsidRPr="008601AF" w:rsidDel="00627AA0">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1EB546" w14:textId="688BF31D" w:rsidR="008601AF" w:rsidRPr="008601AF" w:rsidRDefault="008601AF" w:rsidP="003C2C2A">
            <w:pPr>
              <w:jc w:val="center"/>
              <w:rPr>
                <w:rFonts w:ascii="Trebuchet MS" w:hAnsi="Trebuchet MS" w:cs="Arial"/>
                <w:color w:val="000000"/>
                <w:sz w:val="20"/>
                <w:szCs w:val="20"/>
                <w:lang w:bidi="th-TH"/>
              </w:rPr>
            </w:pPr>
            <w:del w:id="888" w:author="Philippe Hollanda - Oliveira Trust" w:date="2022-07-19T10:08:00Z">
              <w:r w:rsidRPr="008601AF" w:rsidDel="00627AA0">
                <w:rPr>
                  <w:rFonts w:ascii="Trebuchet MS" w:hAnsi="Trebuchet MS" w:cs="Arial"/>
                  <w:color w:val="000000"/>
                  <w:sz w:val="20"/>
                  <w:szCs w:val="20"/>
                  <w:lang w:bidi="th-TH"/>
                </w:rPr>
                <w:delText>R$ 880,00</w:delText>
              </w:r>
            </w:del>
          </w:p>
        </w:tc>
      </w:tr>
      <w:tr w:rsidR="008601AF" w:rsidRPr="008601AF" w14:paraId="6E6153B2" w14:textId="77777777" w:rsidTr="00627AA0">
        <w:tblPrEx>
          <w:tblW w:w="5000" w:type="pct"/>
          <w:tblCellMar>
            <w:left w:w="70" w:type="dxa"/>
            <w:right w:w="70" w:type="dxa"/>
          </w:tblCellMar>
          <w:tblPrExChange w:id="889" w:author="Philippe Hollanda - Oliveira Trust" w:date="2022-07-19T10:08:00Z">
            <w:tblPrEx>
              <w:tblW w:w="5000" w:type="pct"/>
              <w:tblCellMar>
                <w:left w:w="70" w:type="dxa"/>
                <w:right w:w="70" w:type="dxa"/>
              </w:tblCellMar>
            </w:tblPrEx>
          </w:tblPrExChange>
        </w:tblPrEx>
        <w:trPr>
          <w:trHeight w:val="1785"/>
          <w:trPrChange w:id="8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E8645C" w14:textId="36B52B75" w:rsidR="008601AF" w:rsidRPr="008601AF" w:rsidRDefault="008601AF" w:rsidP="003C2C2A">
            <w:pPr>
              <w:jc w:val="center"/>
              <w:rPr>
                <w:rFonts w:ascii="Trebuchet MS" w:hAnsi="Trebuchet MS" w:cs="Arial"/>
                <w:color w:val="000000"/>
                <w:sz w:val="20"/>
                <w:szCs w:val="20"/>
                <w:lang w:bidi="th-TH"/>
              </w:rPr>
            </w:pPr>
            <w:del w:id="892" w:author="Philippe Hollanda - Oliveira Trust" w:date="2022-07-19T10:08:00Z">
              <w:r w:rsidRPr="008601AF" w:rsidDel="00627AA0">
                <w:rPr>
                  <w:rFonts w:ascii="Trebuchet MS" w:hAnsi="Trebuchet MS" w:cs="Arial"/>
                  <w:color w:val="000000"/>
                  <w:sz w:val="20"/>
                  <w:szCs w:val="20"/>
                  <w:lang w:bidi="th-TH"/>
                </w:rPr>
                <w:delText>PLÁSTICO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5EF71D" w14:textId="05B97474" w:rsidR="008601AF" w:rsidRPr="008601AF" w:rsidRDefault="008601AF" w:rsidP="003C2C2A">
            <w:pPr>
              <w:jc w:val="center"/>
              <w:rPr>
                <w:rFonts w:ascii="Trebuchet MS" w:hAnsi="Trebuchet MS" w:cs="Arial"/>
                <w:color w:val="000000"/>
                <w:sz w:val="20"/>
                <w:szCs w:val="20"/>
                <w:lang w:bidi="th-TH"/>
              </w:rPr>
            </w:pPr>
            <w:del w:id="894" w:author="Philippe Hollanda - Oliveira Trust" w:date="2022-07-19T10:08:00Z">
              <w:r w:rsidRPr="008601AF" w:rsidDel="00627AA0">
                <w:rPr>
                  <w:rFonts w:ascii="Trebuchet MS" w:hAnsi="Trebuchet MS" w:cs="Arial"/>
                  <w:color w:val="000000"/>
                  <w:sz w:val="20"/>
                  <w:szCs w:val="20"/>
                  <w:lang w:bidi="th-TH"/>
                </w:rPr>
                <w:delText>23/02/2021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3AD745" w14:textId="12A9589F" w:rsidR="008601AF" w:rsidRPr="008601AF" w:rsidRDefault="008601AF" w:rsidP="003C2C2A">
            <w:pPr>
              <w:jc w:val="center"/>
              <w:rPr>
                <w:rFonts w:ascii="Trebuchet MS" w:hAnsi="Trebuchet MS" w:cs="Arial"/>
                <w:color w:val="000000"/>
                <w:sz w:val="20"/>
                <w:szCs w:val="20"/>
                <w:lang w:bidi="th-TH"/>
              </w:rPr>
            </w:pPr>
            <w:del w:id="896" w:author="Philippe Hollanda - Oliveira Trust" w:date="2022-07-19T10:08:00Z">
              <w:r w:rsidRPr="008601AF" w:rsidDel="00627AA0">
                <w:rPr>
                  <w:rFonts w:ascii="Trebuchet MS" w:hAnsi="Trebuchet MS" w:cs="Arial"/>
                  <w:color w:val="000000"/>
                  <w:sz w:val="20"/>
                  <w:szCs w:val="20"/>
                  <w:lang w:bidi="th-TH"/>
                </w:rPr>
                <w:delText>R$ 158,40</w:delText>
              </w:r>
            </w:del>
          </w:p>
        </w:tc>
      </w:tr>
      <w:tr w:rsidR="008601AF" w:rsidRPr="008601AF" w14:paraId="2231F143" w14:textId="77777777" w:rsidTr="00627AA0">
        <w:tblPrEx>
          <w:tblW w:w="5000" w:type="pct"/>
          <w:tblCellMar>
            <w:left w:w="70" w:type="dxa"/>
            <w:right w:w="70" w:type="dxa"/>
          </w:tblCellMar>
          <w:tblPrExChange w:id="897" w:author="Philippe Hollanda - Oliveira Trust" w:date="2022-07-19T10:08:00Z">
            <w:tblPrEx>
              <w:tblW w:w="5000" w:type="pct"/>
              <w:tblCellMar>
                <w:left w:w="70" w:type="dxa"/>
                <w:right w:w="70" w:type="dxa"/>
              </w:tblCellMar>
            </w:tblPrEx>
          </w:tblPrExChange>
        </w:tblPrEx>
        <w:trPr>
          <w:trHeight w:val="1785"/>
          <w:trPrChange w:id="8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D4C781" w14:textId="729D955C" w:rsidR="008601AF" w:rsidRPr="008601AF" w:rsidRDefault="008601AF" w:rsidP="003C2C2A">
            <w:pPr>
              <w:jc w:val="center"/>
              <w:rPr>
                <w:rFonts w:ascii="Trebuchet MS" w:hAnsi="Trebuchet MS" w:cs="Arial"/>
                <w:color w:val="000000"/>
                <w:sz w:val="20"/>
                <w:szCs w:val="20"/>
                <w:lang w:bidi="th-TH"/>
              </w:rPr>
            </w:pPr>
            <w:del w:id="90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F672CF" w14:textId="3E8E4298" w:rsidR="008601AF" w:rsidRPr="008601AF" w:rsidRDefault="008601AF" w:rsidP="003C2C2A">
            <w:pPr>
              <w:jc w:val="center"/>
              <w:rPr>
                <w:rFonts w:ascii="Trebuchet MS" w:hAnsi="Trebuchet MS" w:cs="Arial"/>
                <w:color w:val="000000"/>
                <w:sz w:val="20"/>
                <w:szCs w:val="20"/>
                <w:lang w:bidi="th-TH"/>
              </w:rPr>
            </w:pPr>
            <w:del w:id="902" w:author="Philippe Hollanda - Oliveira Trust" w:date="2022-07-19T10:08:00Z">
              <w:r w:rsidRPr="008601AF" w:rsidDel="00627AA0">
                <w:rPr>
                  <w:rFonts w:ascii="Trebuchet MS" w:hAnsi="Trebuchet MS" w:cs="Arial"/>
                  <w:color w:val="000000"/>
                  <w:sz w:val="20"/>
                  <w:szCs w:val="20"/>
                  <w:lang w:bidi="th-TH"/>
                </w:rPr>
                <w:delText>12/03/2021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9F4BF6" w14:textId="5F50EC83" w:rsidR="008601AF" w:rsidRPr="008601AF" w:rsidRDefault="008601AF" w:rsidP="003C2C2A">
            <w:pPr>
              <w:jc w:val="center"/>
              <w:rPr>
                <w:rFonts w:ascii="Trebuchet MS" w:hAnsi="Trebuchet MS" w:cs="Arial"/>
                <w:color w:val="000000"/>
                <w:sz w:val="20"/>
                <w:szCs w:val="20"/>
                <w:lang w:bidi="th-TH"/>
              </w:rPr>
            </w:pPr>
            <w:del w:id="904" w:author="Philippe Hollanda - Oliveira Trust" w:date="2022-07-19T10:08:00Z">
              <w:r w:rsidRPr="008601AF" w:rsidDel="00627AA0">
                <w:rPr>
                  <w:rFonts w:ascii="Trebuchet MS" w:hAnsi="Trebuchet MS" w:cs="Arial"/>
                  <w:color w:val="000000"/>
                  <w:sz w:val="20"/>
                  <w:szCs w:val="20"/>
                  <w:lang w:bidi="th-TH"/>
                </w:rPr>
                <w:delText>R$ 4.510,79</w:delText>
              </w:r>
            </w:del>
          </w:p>
        </w:tc>
      </w:tr>
      <w:tr w:rsidR="008601AF" w:rsidRPr="008601AF" w14:paraId="48D8FC7C" w14:textId="77777777" w:rsidTr="00627AA0">
        <w:tblPrEx>
          <w:tblW w:w="5000" w:type="pct"/>
          <w:tblCellMar>
            <w:left w:w="70" w:type="dxa"/>
            <w:right w:w="70" w:type="dxa"/>
          </w:tblCellMar>
          <w:tblPrExChange w:id="905" w:author="Philippe Hollanda - Oliveira Trust" w:date="2022-07-19T10:08:00Z">
            <w:tblPrEx>
              <w:tblW w:w="5000" w:type="pct"/>
              <w:tblCellMar>
                <w:left w:w="70" w:type="dxa"/>
                <w:right w:w="70" w:type="dxa"/>
              </w:tblCellMar>
            </w:tblPrEx>
          </w:tblPrExChange>
        </w:tblPrEx>
        <w:trPr>
          <w:trHeight w:val="1785"/>
          <w:trPrChange w:id="9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016975" w14:textId="3B1FEB3A" w:rsidR="008601AF" w:rsidRPr="008601AF" w:rsidRDefault="008601AF" w:rsidP="003C2C2A">
            <w:pPr>
              <w:jc w:val="center"/>
              <w:rPr>
                <w:rFonts w:ascii="Trebuchet MS" w:hAnsi="Trebuchet MS" w:cs="Arial"/>
                <w:color w:val="000000"/>
                <w:sz w:val="20"/>
                <w:szCs w:val="20"/>
                <w:lang w:bidi="th-TH"/>
              </w:rPr>
            </w:pPr>
            <w:del w:id="908" w:author="Philippe Hollanda - Oliveira Trust" w:date="2022-07-19T10:08:00Z">
              <w:r w:rsidRPr="008601AF" w:rsidDel="00627AA0">
                <w:rPr>
                  <w:rFonts w:ascii="Trebuchet MS" w:hAnsi="Trebuchet MS" w:cs="Arial"/>
                  <w:color w:val="000000"/>
                  <w:sz w:val="20"/>
                  <w:szCs w:val="20"/>
                  <w:lang w:bidi="th-TH"/>
                </w:rPr>
                <w:delText>COPO DESCARTÁVEL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37B0B4" w14:textId="6D56EF1C" w:rsidR="008601AF" w:rsidRPr="008601AF" w:rsidRDefault="008601AF" w:rsidP="003C2C2A">
            <w:pPr>
              <w:jc w:val="center"/>
              <w:rPr>
                <w:rFonts w:ascii="Trebuchet MS" w:hAnsi="Trebuchet MS" w:cs="Arial"/>
                <w:color w:val="000000"/>
                <w:sz w:val="20"/>
                <w:szCs w:val="20"/>
                <w:lang w:bidi="th-TH"/>
              </w:rPr>
            </w:pPr>
            <w:del w:id="910" w:author="Philippe Hollanda - Oliveira Trust" w:date="2022-07-19T10:08:00Z">
              <w:r w:rsidRPr="008601AF" w:rsidDel="00627AA0">
                <w:rPr>
                  <w:rFonts w:ascii="Trebuchet MS" w:hAnsi="Trebuchet MS" w:cs="Arial"/>
                  <w:color w:val="000000"/>
                  <w:sz w:val="20"/>
                  <w:szCs w:val="20"/>
                  <w:lang w:bidi="th-TH"/>
                </w:rPr>
                <w:delText>11/03/2021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82C555" w14:textId="2277E9F4" w:rsidR="008601AF" w:rsidRPr="008601AF" w:rsidRDefault="008601AF" w:rsidP="003C2C2A">
            <w:pPr>
              <w:jc w:val="center"/>
              <w:rPr>
                <w:rFonts w:ascii="Trebuchet MS" w:hAnsi="Trebuchet MS" w:cs="Arial"/>
                <w:color w:val="000000"/>
                <w:sz w:val="20"/>
                <w:szCs w:val="20"/>
                <w:lang w:bidi="th-TH"/>
              </w:rPr>
            </w:pPr>
            <w:del w:id="912" w:author="Philippe Hollanda - Oliveira Trust" w:date="2022-07-19T10:08:00Z">
              <w:r w:rsidRPr="008601AF" w:rsidDel="00627AA0">
                <w:rPr>
                  <w:rFonts w:ascii="Trebuchet MS" w:hAnsi="Trebuchet MS" w:cs="Arial"/>
                  <w:color w:val="000000"/>
                  <w:sz w:val="20"/>
                  <w:szCs w:val="20"/>
                  <w:lang w:bidi="th-TH"/>
                </w:rPr>
                <w:delText>R$ 153,80</w:delText>
              </w:r>
            </w:del>
          </w:p>
        </w:tc>
      </w:tr>
      <w:tr w:rsidR="008601AF" w:rsidRPr="008601AF" w14:paraId="1B135802" w14:textId="77777777" w:rsidTr="00627AA0">
        <w:tblPrEx>
          <w:tblW w:w="5000" w:type="pct"/>
          <w:tblCellMar>
            <w:left w:w="70" w:type="dxa"/>
            <w:right w:w="70" w:type="dxa"/>
          </w:tblCellMar>
          <w:tblPrExChange w:id="913" w:author="Philippe Hollanda - Oliveira Trust" w:date="2022-07-19T10:08:00Z">
            <w:tblPrEx>
              <w:tblW w:w="5000" w:type="pct"/>
              <w:tblCellMar>
                <w:left w:w="70" w:type="dxa"/>
                <w:right w:w="70" w:type="dxa"/>
              </w:tblCellMar>
            </w:tblPrEx>
          </w:tblPrExChange>
        </w:tblPrEx>
        <w:trPr>
          <w:trHeight w:val="1785"/>
          <w:trPrChange w:id="9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5AFA23" w14:textId="4DA3D37E" w:rsidR="008601AF" w:rsidRPr="008601AF" w:rsidRDefault="008601AF" w:rsidP="003C2C2A">
            <w:pPr>
              <w:jc w:val="center"/>
              <w:rPr>
                <w:rFonts w:ascii="Trebuchet MS" w:hAnsi="Trebuchet MS" w:cs="Arial"/>
                <w:color w:val="000000"/>
                <w:sz w:val="20"/>
                <w:szCs w:val="20"/>
                <w:lang w:bidi="th-TH"/>
              </w:rPr>
            </w:pPr>
            <w:del w:id="91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3AE96F" w14:textId="72980925" w:rsidR="008601AF" w:rsidRPr="008601AF" w:rsidRDefault="008601AF" w:rsidP="003C2C2A">
            <w:pPr>
              <w:jc w:val="center"/>
              <w:rPr>
                <w:rFonts w:ascii="Trebuchet MS" w:hAnsi="Trebuchet MS" w:cs="Arial"/>
                <w:color w:val="000000"/>
                <w:sz w:val="20"/>
                <w:szCs w:val="20"/>
                <w:lang w:bidi="th-TH"/>
              </w:rPr>
            </w:pPr>
            <w:del w:id="918" w:author="Philippe Hollanda - Oliveira Trust" w:date="2022-07-19T10:08:00Z">
              <w:r w:rsidRPr="008601AF" w:rsidDel="00627AA0">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19FD32" w14:textId="528FD2D5" w:rsidR="008601AF" w:rsidRPr="008601AF" w:rsidRDefault="008601AF" w:rsidP="003C2C2A">
            <w:pPr>
              <w:jc w:val="center"/>
              <w:rPr>
                <w:rFonts w:ascii="Trebuchet MS" w:hAnsi="Trebuchet MS" w:cs="Arial"/>
                <w:color w:val="000000"/>
                <w:sz w:val="20"/>
                <w:szCs w:val="20"/>
                <w:lang w:bidi="th-TH"/>
              </w:rPr>
            </w:pPr>
            <w:del w:id="920" w:author="Philippe Hollanda - Oliveira Trust" w:date="2022-07-19T10:08:00Z">
              <w:r w:rsidRPr="008601AF" w:rsidDel="00627AA0">
                <w:rPr>
                  <w:rFonts w:ascii="Trebuchet MS" w:hAnsi="Trebuchet MS" w:cs="Arial"/>
                  <w:color w:val="000000"/>
                  <w:sz w:val="20"/>
                  <w:szCs w:val="20"/>
                  <w:lang w:bidi="th-TH"/>
                </w:rPr>
                <w:delText>R$ 1.495,05</w:delText>
              </w:r>
            </w:del>
          </w:p>
        </w:tc>
      </w:tr>
      <w:tr w:rsidR="008601AF" w:rsidRPr="008601AF" w14:paraId="25B60DCC" w14:textId="77777777" w:rsidTr="00627AA0">
        <w:tblPrEx>
          <w:tblW w:w="5000" w:type="pct"/>
          <w:tblCellMar>
            <w:left w:w="70" w:type="dxa"/>
            <w:right w:w="70" w:type="dxa"/>
          </w:tblCellMar>
          <w:tblPrExChange w:id="921" w:author="Philippe Hollanda - Oliveira Trust" w:date="2022-07-19T10:08:00Z">
            <w:tblPrEx>
              <w:tblW w:w="5000" w:type="pct"/>
              <w:tblCellMar>
                <w:left w:w="70" w:type="dxa"/>
                <w:right w:w="70" w:type="dxa"/>
              </w:tblCellMar>
            </w:tblPrEx>
          </w:tblPrExChange>
        </w:tblPrEx>
        <w:trPr>
          <w:trHeight w:val="1785"/>
          <w:trPrChange w:id="9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240D55" w14:textId="4A5050B4" w:rsidR="008601AF" w:rsidRPr="008601AF" w:rsidRDefault="008601AF" w:rsidP="003C2C2A">
            <w:pPr>
              <w:jc w:val="center"/>
              <w:rPr>
                <w:rFonts w:ascii="Trebuchet MS" w:hAnsi="Trebuchet MS" w:cs="Arial"/>
                <w:color w:val="000000"/>
                <w:sz w:val="20"/>
                <w:szCs w:val="20"/>
                <w:lang w:bidi="th-TH"/>
              </w:rPr>
            </w:pPr>
            <w:del w:id="92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205018" w14:textId="7F0EC723" w:rsidR="008601AF" w:rsidRPr="008601AF" w:rsidRDefault="008601AF" w:rsidP="003C2C2A">
            <w:pPr>
              <w:jc w:val="center"/>
              <w:rPr>
                <w:rFonts w:ascii="Trebuchet MS" w:hAnsi="Trebuchet MS" w:cs="Arial"/>
                <w:color w:val="000000"/>
                <w:sz w:val="20"/>
                <w:szCs w:val="20"/>
                <w:lang w:bidi="th-TH"/>
              </w:rPr>
            </w:pPr>
            <w:del w:id="926" w:author="Philippe Hollanda - Oliveira Trust" w:date="2022-07-19T10:08:00Z">
              <w:r w:rsidRPr="008601AF" w:rsidDel="00627AA0">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AD76DE" w14:textId="20F556C7" w:rsidR="008601AF" w:rsidRPr="008601AF" w:rsidRDefault="008601AF" w:rsidP="003C2C2A">
            <w:pPr>
              <w:jc w:val="center"/>
              <w:rPr>
                <w:rFonts w:ascii="Trebuchet MS" w:hAnsi="Trebuchet MS" w:cs="Arial"/>
                <w:color w:val="000000"/>
                <w:sz w:val="20"/>
                <w:szCs w:val="20"/>
                <w:lang w:bidi="th-TH"/>
              </w:rPr>
            </w:pPr>
            <w:del w:id="928" w:author="Philippe Hollanda - Oliveira Trust" w:date="2022-07-19T10:08:00Z">
              <w:r w:rsidRPr="008601AF" w:rsidDel="00627AA0">
                <w:rPr>
                  <w:rFonts w:ascii="Trebuchet MS" w:hAnsi="Trebuchet MS" w:cs="Arial"/>
                  <w:color w:val="000000"/>
                  <w:sz w:val="20"/>
                  <w:szCs w:val="20"/>
                  <w:lang w:bidi="th-TH"/>
                </w:rPr>
                <w:delText>R$ 1.562,40</w:delText>
              </w:r>
            </w:del>
          </w:p>
        </w:tc>
      </w:tr>
      <w:tr w:rsidR="008601AF" w:rsidRPr="008601AF" w14:paraId="2A58B265" w14:textId="77777777" w:rsidTr="00627AA0">
        <w:tblPrEx>
          <w:tblW w:w="5000" w:type="pct"/>
          <w:tblCellMar>
            <w:left w:w="70" w:type="dxa"/>
            <w:right w:w="70" w:type="dxa"/>
          </w:tblCellMar>
          <w:tblPrExChange w:id="929" w:author="Philippe Hollanda - Oliveira Trust" w:date="2022-07-19T10:08:00Z">
            <w:tblPrEx>
              <w:tblW w:w="5000" w:type="pct"/>
              <w:tblCellMar>
                <w:left w:w="70" w:type="dxa"/>
                <w:right w:w="70" w:type="dxa"/>
              </w:tblCellMar>
            </w:tblPrEx>
          </w:tblPrExChange>
        </w:tblPrEx>
        <w:trPr>
          <w:trHeight w:val="1785"/>
          <w:trPrChange w:id="9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3C1B5B" w14:textId="163E5B45" w:rsidR="008601AF" w:rsidRPr="008601AF" w:rsidRDefault="008601AF" w:rsidP="003C2C2A">
            <w:pPr>
              <w:jc w:val="center"/>
              <w:rPr>
                <w:rFonts w:ascii="Trebuchet MS" w:hAnsi="Trebuchet MS" w:cs="Arial"/>
                <w:color w:val="000000"/>
                <w:sz w:val="20"/>
                <w:szCs w:val="20"/>
                <w:lang w:bidi="th-TH"/>
              </w:rPr>
            </w:pPr>
            <w:del w:id="93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F26081" w14:textId="37D58AE6" w:rsidR="008601AF" w:rsidRPr="008601AF" w:rsidRDefault="008601AF" w:rsidP="003C2C2A">
            <w:pPr>
              <w:jc w:val="center"/>
              <w:rPr>
                <w:rFonts w:ascii="Trebuchet MS" w:hAnsi="Trebuchet MS" w:cs="Arial"/>
                <w:color w:val="000000"/>
                <w:sz w:val="20"/>
                <w:szCs w:val="20"/>
                <w:lang w:bidi="th-TH"/>
              </w:rPr>
            </w:pPr>
            <w:del w:id="934" w:author="Philippe Hollanda - Oliveira Trust" w:date="2022-07-19T10:08:00Z">
              <w:r w:rsidRPr="008601AF" w:rsidDel="00627AA0">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6D04AA" w14:textId="0634EF86" w:rsidR="008601AF" w:rsidRPr="008601AF" w:rsidRDefault="008601AF" w:rsidP="003C2C2A">
            <w:pPr>
              <w:jc w:val="center"/>
              <w:rPr>
                <w:rFonts w:ascii="Trebuchet MS" w:hAnsi="Trebuchet MS" w:cs="Arial"/>
                <w:color w:val="000000"/>
                <w:sz w:val="20"/>
                <w:szCs w:val="20"/>
                <w:lang w:bidi="th-TH"/>
              </w:rPr>
            </w:pPr>
            <w:del w:id="936" w:author="Philippe Hollanda - Oliveira Trust" w:date="2022-07-19T10:08:00Z">
              <w:r w:rsidRPr="008601AF" w:rsidDel="00627AA0">
                <w:rPr>
                  <w:rFonts w:ascii="Trebuchet MS" w:hAnsi="Trebuchet MS" w:cs="Arial"/>
                  <w:color w:val="000000"/>
                  <w:sz w:val="20"/>
                  <w:szCs w:val="20"/>
                  <w:lang w:bidi="th-TH"/>
                </w:rPr>
                <w:delText>R$ 1.562,40</w:delText>
              </w:r>
            </w:del>
          </w:p>
        </w:tc>
      </w:tr>
      <w:tr w:rsidR="008601AF" w:rsidRPr="008601AF" w14:paraId="2EEFBC2F" w14:textId="77777777" w:rsidTr="00627AA0">
        <w:tblPrEx>
          <w:tblW w:w="5000" w:type="pct"/>
          <w:tblCellMar>
            <w:left w:w="70" w:type="dxa"/>
            <w:right w:w="70" w:type="dxa"/>
          </w:tblCellMar>
          <w:tblPrExChange w:id="937" w:author="Philippe Hollanda - Oliveira Trust" w:date="2022-07-19T10:08:00Z">
            <w:tblPrEx>
              <w:tblW w:w="5000" w:type="pct"/>
              <w:tblCellMar>
                <w:left w:w="70" w:type="dxa"/>
                <w:right w:w="70" w:type="dxa"/>
              </w:tblCellMar>
            </w:tblPrEx>
          </w:tblPrExChange>
        </w:tblPrEx>
        <w:trPr>
          <w:trHeight w:val="1785"/>
          <w:trPrChange w:id="9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C08EDB" w14:textId="41CE835B" w:rsidR="008601AF" w:rsidRPr="008601AF" w:rsidRDefault="008601AF" w:rsidP="003C2C2A">
            <w:pPr>
              <w:jc w:val="center"/>
              <w:rPr>
                <w:rFonts w:ascii="Trebuchet MS" w:hAnsi="Trebuchet MS" w:cs="Arial"/>
                <w:color w:val="000000"/>
                <w:sz w:val="20"/>
                <w:szCs w:val="20"/>
                <w:lang w:bidi="th-TH"/>
              </w:rPr>
            </w:pPr>
            <w:del w:id="94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3529F3" w14:textId="44D88762" w:rsidR="008601AF" w:rsidRPr="008601AF" w:rsidRDefault="008601AF" w:rsidP="003C2C2A">
            <w:pPr>
              <w:jc w:val="center"/>
              <w:rPr>
                <w:rFonts w:ascii="Trebuchet MS" w:hAnsi="Trebuchet MS" w:cs="Arial"/>
                <w:color w:val="000000"/>
                <w:sz w:val="20"/>
                <w:szCs w:val="20"/>
                <w:lang w:bidi="th-TH"/>
              </w:rPr>
            </w:pPr>
            <w:del w:id="942" w:author="Philippe Hollanda - Oliveira Trust" w:date="2022-07-19T10:08:00Z">
              <w:r w:rsidRPr="008601AF" w:rsidDel="00627AA0">
                <w:rPr>
                  <w:rFonts w:ascii="Trebuchet MS" w:hAnsi="Trebuchet MS" w:cs="Arial"/>
                  <w:color w:val="000000"/>
                  <w:sz w:val="20"/>
                  <w:szCs w:val="20"/>
                  <w:lang w:bidi="th-TH"/>
                </w:rPr>
                <w:delText>05/03/2021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970035" w14:textId="71402501" w:rsidR="008601AF" w:rsidRPr="008601AF" w:rsidRDefault="008601AF" w:rsidP="003C2C2A">
            <w:pPr>
              <w:jc w:val="center"/>
              <w:rPr>
                <w:rFonts w:ascii="Trebuchet MS" w:hAnsi="Trebuchet MS" w:cs="Arial"/>
                <w:color w:val="000000"/>
                <w:sz w:val="20"/>
                <w:szCs w:val="20"/>
                <w:lang w:bidi="th-TH"/>
              </w:rPr>
            </w:pPr>
            <w:del w:id="944" w:author="Philippe Hollanda - Oliveira Trust" w:date="2022-07-19T10:08:00Z">
              <w:r w:rsidRPr="008601AF" w:rsidDel="00627AA0">
                <w:rPr>
                  <w:rFonts w:ascii="Trebuchet MS" w:hAnsi="Trebuchet MS" w:cs="Arial"/>
                  <w:color w:val="000000"/>
                  <w:sz w:val="20"/>
                  <w:szCs w:val="20"/>
                  <w:lang w:bidi="th-TH"/>
                </w:rPr>
                <w:delText>R$ 6.500,00</w:delText>
              </w:r>
            </w:del>
          </w:p>
        </w:tc>
      </w:tr>
      <w:tr w:rsidR="008601AF" w:rsidRPr="008601AF" w14:paraId="74C85AEF" w14:textId="77777777" w:rsidTr="00627AA0">
        <w:tblPrEx>
          <w:tblW w:w="5000" w:type="pct"/>
          <w:tblCellMar>
            <w:left w:w="70" w:type="dxa"/>
            <w:right w:w="70" w:type="dxa"/>
          </w:tblCellMar>
          <w:tblPrExChange w:id="945" w:author="Philippe Hollanda - Oliveira Trust" w:date="2022-07-19T10:08:00Z">
            <w:tblPrEx>
              <w:tblW w:w="5000" w:type="pct"/>
              <w:tblCellMar>
                <w:left w:w="70" w:type="dxa"/>
                <w:right w:w="70" w:type="dxa"/>
              </w:tblCellMar>
            </w:tblPrEx>
          </w:tblPrExChange>
        </w:tblPrEx>
        <w:trPr>
          <w:trHeight w:val="1785"/>
          <w:trPrChange w:id="9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132320" w14:textId="3859FB94" w:rsidR="008601AF" w:rsidRPr="008601AF" w:rsidRDefault="008601AF" w:rsidP="003C2C2A">
            <w:pPr>
              <w:jc w:val="center"/>
              <w:rPr>
                <w:rFonts w:ascii="Trebuchet MS" w:hAnsi="Trebuchet MS" w:cs="Arial"/>
                <w:color w:val="000000"/>
                <w:sz w:val="20"/>
                <w:szCs w:val="20"/>
                <w:lang w:bidi="th-TH"/>
              </w:rPr>
            </w:pPr>
            <w:del w:id="948" w:author="Philippe Hollanda - Oliveira Trust" w:date="2022-07-19T10:08:00Z">
              <w:r w:rsidRPr="008601AF" w:rsidDel="00627AA0">
                <w:rPr>
                  <w:rFonts w:ascii="Trebuchet MS" w:hAnsi="Trebuchet MS" w:cs="Arial"/>
                  <w:color w:val="000000"/>
                  <w:sz w:val="20"/>
                  <w:szCs w:val="20"/>
                  <w:lang w:bidi="th-TH"/>
                </w:rPr>
                <w:delText>MOLDE PARA SOLDA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376A79" w14:textId="43373787" w:rsidR="008601AF" w:rsidRPr="008601AF" w:rsidRDefault="008601AF" w:rsidP="003C2C2A">
            <w:pPr>
              <w:jc w:val="center"/>
              <w:rPr>
                <w:rFonts w:ascii="Trebuchet MS" w:hAnsi="Trebuchet MS" w:cs="Arial"/>
                <w:color w:val="000000"/>
                <w:sz w:val="20"/>
                <w:szCs w:val="20"/>
                <w:lang w:bidi="th-TH"/>
              </w:rPr>
            </w:pPr>
            <w:del w:id="950" w:author="Philippe Hollanda - Oliveira Trust" w:date="2022-07-19T10:08:00Z">
              <w:r w:rsidRPr="008601AF" w:rsidDel="00627AA0">
                <w:rPr>
                  <w:rFonts w:ascii="Trebuchet MS" w:hAnsi="Trebuchet MS" w:cs="Arial"/>
                  <w:color w:val="000000"/>
                  <w:sz w:val="20"/>
                  <w:szCs w:val="20"/>
                  <w:lang w:bidi="th-TH"/>
                </w:rPr>
                <w:delText>11/03/2021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FC9AB9" w14:textId="2A922236" w:rsidR="008601AF" w:rsidRPr="008601AF" w:rsidRDefault="008601AF" w:rsidP="003C2C2A">
            <w:pPr>
              <w:jc w:val="center"/>
              <w:rPr>
                <w:rFonts w:ascii="Trebuchet MS" w:hAnsi="Trebuchet MS" w:cs="Arial"/>
                <w:color w:val="000000"/>
                <w:sz w:val="20"/>
                <w:szCs w:val="20"/>
                <w:lang w:bidi="th-TH"/>
              </w:rPr>
            </w:pPr>
            <w:del w:id="952" w:author="Philippe Hollanda - Oliveira Trust" w:date="2022-07-19T10:08:00Z">
              <w:r w:rsidRPr="008601AF" w:rsidDel="00627AA0">
                <w:rPr>
                  <w:rFonts w:ascii="Trebuchet MS" w:hAnsi="Trebuchet MS" w:cs="Arial"/>
                  <w:color w:val="000000"/>
                  <w:sz w:val="20"/>
                  <w:szCs w:val="20"/>
                  <w:lang w:bidi="th-TH"/>
                </w:rPr>
                <w:delText>R$ 3.579,44</w:delText>
              </w:r>
            </w:del>
          </w:p>
        </w:tc>
      </w:tr>
      <w:tr w:rsidR="008601AF" w:rsidRPr="008601AF" w14:paraId="5FF7F444" w14:textId="77777777" w:rsidTr="00627AA0">
        <w:tblPrEx>
          <w:tblW w:w="5000" w:type="pct"/>
          <w:tblCellMar>
            <w:left w:w="70" w:type="dxa"/>
            <w:right w:w="70" w:type="dxa"/>
          </w:tblCellMar>
          <w:tblPrExChange w:id="953" w:author="Philippe Hollanda - Oliveira Trust" w:date="2022-07-19T10:08:00Z">
            <w:tblPrEx>
              <w:tblW w:w="5000" w:type="pct"/>
              <w:tblCellMar>
                <w:left w:w="70" w:type="dxa"/>
                <w:right w:w="70" w:type="dxa"/>
              </w:tblCellMar>
            </w:tblPrEx>
          </w:tblPrExChange>
        </w:tblPrEx>
        <w:trPr>
          <w:trHeight w:val="1785"/>
          <w:trPrChange w:id="9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5577B6" w14:textId="7DD53436" w:rsidR="008601AF" w:rsidRPr="008601AF" w:rsidRDefault="008601AF" w:rsidP="003C2C2A">
            <w:pPr>
              <w:jc w:val="center"/>
              <w:rPr>
                <w:rFonts w:ascii="Trebuchet MS" w:hAnsi="Trebuchet MS" w:cs="Arial"/>
                <w:color w:val="000000"/>
                <w:sz w:val="20"/>
                <w:szCs w:val="20"/>
                <w:lang w:bidi="th-TH"/>
              </w:rPr>
            </w:pPr>
            <w:del w:id="95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DE68BD" w14:textId="1958C6F4" w:rsidR="008601AF" w:rsidRPr="008601AF" w:rsidRDefault="008601AF" w:rsidP="003C2C2A">
            <w:pPr>
              <w:jc w:val="center"/>
              <w:rPr>
                <w:rFonts w:ascii="Trebuchet MS" w:hAnsi="Trebuchet MS" w:cs="Arial"/>
                <w:color w:val="000000"/>
                <w:sz w:val="20"/>
                <w:szCs w:val="20"/>
                <w:lang w:bidi="th-TH"/>
              </w:rPr>
            </w:pPr>
            <w:del w:id="958" w:author="Philippe Hollanda - Oliveira Trust" w:date="2022-07-19T10:08:00Z">
              <w:r w:rsidRPr="008601AF" w:rsidDel="00627AA0">
                <w:rPr>
                  <w:rFonts w:ascii="Trebuchet MS" w:hAnsi="Trebuchet MS" w:cs="Arial"/>
                  <w:color w:val="000000"/>
                  <w:sz w:val="20"/>
                  <w:szCs w:val="20"/>
                  <w:lang w:bidi="th-TH"/>
                </w:rPr>
                <w:delText>11/03/2021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6522E1" w14:textId="6F1525D1" w:rsidR="008601AF" w:rsidRPr="008601AF" w:rsidRDefault="008601AF" w:rsidP="003C2C2A">
            <w:pPr>
              <w:jc w:val="center"/>
              <w:rPr>
                <w:rFonts w:ascii="Trebuchet MS" w:hAnsi="Trebuchet MS" w:cs="Arial"/>
                <w:color w:val="000000"/>
                <w:sz w:val="20"/>
                <w:szCs w:val="20"/>
                <w:lang w:bidi="th-TH"/>
              </w:rPr>
            </w:pPr>
            <w:del w:id="960" w:author="Philippe Hollanda - Oliveira Trust" w:date="2022-07-19T10:08:00Z">
              <w:r w:rsidRPr="008601AF" w:rsidDel="00627AA0">
                <w:rPr>
                  <w:rFonts w:ascii="Trebuchet MS" w:hAnsi="Trebuchet MS" w:cs="Arial"/>
                  <w:color w:val="000000"/>
                  <w:sz w:val="20"/>
                  <w:szCs w:val="20"/>
                  <w:lang w:bidi="th-TH"/>
                </w:rPr>
                <w:delText>R$ 3.605,80</w:delText>
              </w:r>
            </w:del>
          </w:p>
        </w:tc>
      </w:tr>
      <w:tr w:rsidR="008601AF" w:rsidRPr="008601AF" w14:paraId="56E5C554" w14:textId="77777777" w:rsidTr="00627AA0">
        <w:tblPrEx>
          <w:tblW w:w="5000" w:type="pct"/>
          <w:tblCellMar>
            <w:left w:w="70" w:type="dxa"/>
            <w:right w:w="70" w:type="dxa"/>
          </w:tblCellMar>
          <w:tblPrExChange w:id="961" w:author="Philippe Hollanda - Oliveira Trust" w:date="2022-07-19T10:08:00Z">
            <w:tblPrEx>
              <w:tblW w:w="5000" w:type="pct"/>
              <w:tblCellMar>
                <w:left w:w="70" w:type="dxa"/>
                <w:right w:w="70" w:type="dxa"/>
              </w:tblCellMar>
            </w:tblPrEx>
          </w:tblPrExChange>
        </w:tblPrEx>
        <w:trPr>
          <w:trHeight w:val="1785"/>
          <w:trPrChange w:id="9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62CF70" w14:textId="6D972BAD" w:rsidR="008601AF" w:rsidRPr="008601AF" w:rsidRDefault="008601AF" w:rsidP="003C2C2A">
            <w:pPr>
              <w:jc w:val="center"/>
              <w:rPr>
                <w:rFonts w:ascii="Trebuchet MS" w:hAnsi="Trebuchet MS" w:cs="Arial"/>
                <w:color w:val="000000"/>
                <w:sz w:val="20"/>
                <w:szCs w:val="20"/>
                <w:lang w:bidi="th-TH"/>
              </w:rPr>
            </w:pPr>
            <w:del w:id="96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BCC365" w14:textId="124EA185" w:rsidR="008601AF" w:rsidRPr="008601AF" w:rsidRDefault="008601AF" w:rsidP="003C2C2A">
            <w:pPr>
              <w:jc w:val="center"/>
              <w:rPr>
                <w:rFonts w:ascii="Trebuchet MS" w:hAnsi="Trebuchet MS" w:cs="Arial"/>
                <w:color w:val="000000"/>
                <w:sz w:val="20"/>
                <w:szCs w:val="20"/>
                <w:lang w:bidi="th-TH"/>
              </w:rPr>
            </w:pPr>
            <w:del w:id="966" w:author="Philippe Hollanda - Oliveira Trust" w:date="2022-07-19T10:08:00Z">
              <w:r w:rsidRPr="008601AF" w:rsidDel="00627AA0">
                <w:rPr>
                  <w:rFonts w:ascii="Trebuchet MS" w:hAnsi="Trebuchet MS" w:cs="Arial"/>
                  <w:color w:val="000000"/>
                  <w:sz w:val="20"/>
                  <w:szCs w:val="20"/>
                  <w:lang w:bidi="th-TH"/>
                </w:rPr>
                <w:delText>17/03/2021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A0CD02" w14:textId="7740F6F2" w:rsidR="008601AF" w:rsidRPr="008601AF" w:rsidRDefault="008601AF" w:rsidP="003C2C2A">
            <w:pPr>
              <w:jc w:val="center"/>
              <w:rPr>
                <w:rFonts w:ascii="Trebuchet MS" w:hAnsi="Trebuchet MS" w:cs="Arial"/>
                <w:color w:val="000000"/>
                <w:sz w:val="20"/>
                <w:szCs w:val="20"/>
                <w:lang w:bidi="th-TH"/>
              </w:rPr>
            </w:pPr>
            <w:del w:id="968" w:author="Philippe Hollanda - Oliveira Trust" w:date="2022-07-19T10:08:00Z">
              <w:r w:rsidRPr="008601AF" w:rsidDel="00627AA0">
                <w:rPr>
                  <w:rFonts w:ascii="Trebuchet MS" w:hAnsi="Trebuchet MS" w:cs="Arial"/>
                  <w:color w:val="000000"/>
                  <w:sz w:val="20"/>
                  <w:szCs w:val="20"/>
                  <w:lang w:bidi="th-TH"/>
                </w:rPr>
                <w:delText>R$ 925,00</w:delText>
              </w:r>
            </w:del>
          </w:p>
        </w:tc>
      </w:tr>
      <w:tr w:rsidR="008601AF" w:rsidRPr="008601AF" w14:paraId="57933D41" w14:textId="77777777" w:rsidTr="00627AA0">
        <w:tblPrEx>
          <w:tblW w:w="5000" w:type="pct"/>
          <w:tblCellMar>
            <w:left w:w="70" w:type="dxa"/>
            <w:right w:w="70" w:type="dxa"/>
          </w:tblCellMar>
          <w:tblPrExChange w:id="969" w:author="Philippe Hollanda - Oliveira Trust" w:date="2022-07-19T10:08:00Z">
            <w:tblPrEx>
              <w:tblW w:w="5000" w:type="pct"/>
              <w:tblCellMar>
                <w:left w:w="70" w:type="dxa"/>
                <w:right w:w="70" w:type="dxa"/>
              </w:tblCellMar>
            </w:tblPrEx>
          </w:tblPrExChange>
        </w:tblPrEx>
        <w:trPr>
          <w:trHeight w:val="1785"/>
          <w:trPrChange w:id="9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D00E3E" w14:textId="26CC102F" w:rsidR="008601AF" w:rsidRPr="008601AF" w:rsidRDefault="008601AF" w:rsidP="003C2C2A">
            <w:pPr>
              <w:jc w:val="center"/>
              <w:rPr>
                <w:rFonts w:ascii="Trebuchet MS" w:hAnsi="Trebuchet MS" w:cs="Arial"/>
                <w:color w:val="000000"/>
                <w:sz w:val="20"/>
                <w:szCs w:val="20"/>
                <w:lang w:bidi="th-TH"/>
              </w:rPr>
            </w:pPr>
            <w:del w:id="97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BF3B7D" w14:textId="7AFBBE9A" w:rsidR="008601AF" w:rsidRPr="008601AF" w:rsidRDefault="008601AF" w:rsidP="003C2C2A">
            <w:pPr>
              <w:jc w:val="center"/>
              <w:rPr>
                <w:rFonts w:ascii="Trebuchet MS" w:hAnsi="Trebuchet MS" w:cs="Arial"/>
                <w:color w:val="000000"/>
                <w:sz w:val="20"/>
                <w:szCs w:val="20"/>
                <w:lang w:bidi="th-TH"/>
              </w:rPr>
            </w:pPr>
            <w:del w:id="974" w:author="Philippe Hollanda - Oliveira Trust" w:date="2022-07-19T10:08:00Z">
              <w:r w:rsidRPr="008601AF" w:rsidDel="00627AA0">
                <w:rPr>
                  <w:rFonts w:ascii="Trebuchet MS" w:hAnsi="Trebuchet MS" w:cs="Arial"/>
                  <w:color w:val="000000"/>
                  <w:sz w:val="20"/>
                  <w:szCs w:val="20"/>
                  <w:lang w:bidi="th-TH"/>
                </w:rPr>
                <w:delText>17/03/2021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59F185" w14:textId="5B738D2C" w:rsidR="008601AF" w:rsidRPr="008601AF" w:rsidRDefault="008601AF" w:rsidP="003C2C2A">
            <w:pPr>
              <w:jc w:val="center"/>
              <w:rPr>
                <w:rFonts w:ascii="Trebuchet MS" w:hAnsi="Trebuchet MS" w:cs="Arial"/>
                <w:color w:val="000000"/>
                <w:sz w:val="20"/>
                <w:szCs w:val="20"/>
                <w:lang w:bidi="th-TH"/>
              </w:rPr>
            </w:pPr>
            <w:del w:id="976" w:author="Philippe Hollanda - Oliveira Trust" w:date="2022-07-19T10:08:00Z">
              <w:r w:rsidRPr="008601AF" w:rsidDel="00627AA0">
                <w:rPr>
                  <w:rFonts w:ascii="Trebuchet MS" w:hAnsi="Trebuchet MS" w:cs="Arial"/>
                  <w:color w:val="000000"/>
                  <w:sz w:val="20"/>
                  <w:szCs w:val="20"/>
                  <w:lang w:bidi="th-TH"/>
                </w:rPr>
                <w:delText>R$ 746,10</w:delText>
              </w:r>
            </w:del>
          </w:p>
        </w:tc>
      </w:tr>
      <w:tr w:rsidR="008601AF" w:rsidRPr="008601AF" w14:paraId="1D738DA6" w14:textId="77777777" w:rsidTr="00627AA0">
        <w:tblPrEx>
          <w:tblW w:w="5000" w:type="pct"/>
          <w:tblCellMar>
            <w:left w:w="70" w:type="dxa"/>
            <w:right w:w="70" w:type="dxa"/>
          </w:tblCellMar>
          <w:tblPrExChange w:id="977" w:author="Philippe Hollanda - Oliveira Trust" w:date="2022-07-19T10:08:00Z">
            <w:tblPrEx>
              <w:tblW w:w="5000" w:type="pct"/>
              <w:tblCellMar>
                <w:left w:w="70" w:type="dxa"/>
                <w:right w:w="70" w:type="dxa"/>
              </w:tblCellMar>
            </w:tblPrEx>
          </w:tblPrExChange>
        </w:tblPrEx>
        <w:trPr>
          <w:trHeight w:val="1785"/>
          <w:trPrChange w:id="9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A1BA75" w14:textId="07D0974F" w:rsidR="008601AF" w:rsidRPr="008601AF" w:rsidRDefault="008601AF" w:rsidP="003C2C2A">
            <w:pPr>
              <w:jc w:val="center"/>
              <w:rPr>
                <w:rFonts w:ascii="Trebuchet MS" w:hAnsi="Trebuchet MS" w:cs="Arial"/>
                <w:color w:val="000000"/>
                <w:sz w:val="20"/>
                <w:szCs w:val="20"/>
                <w:lang w:bidi="th-TH"/>
              </w:rPr>
            </w:pPr>
            <w:del w:id="98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7AFE29" w14:textId="712DDEFE" w:rsidR="008601AF" w:rsidRPr="008601AF" w:rsidRDefault="008601AF" w:rsidP="003C2C2A">
            <w:pPr>
              <w:jc w:val="center"/>
              <w:rPr>
                <w:rFonts w:ascii="Trebuchet MS" w:hAnsi="Trebuchet MS" w:cs="Arial"/>
                <w:color w:val="000000"/>
                <w:sz w:val="20"/>
                <w:szCs w:val="20"/>
                <w:lang w:bidi="th-TH"/>
              </w:rPr>
            </w:pPr>
            <w:del w:id="982" w:author="Philippe Hollanda - Oliveira Trust" w:date="2022-07-19T10:08:00Z">
              <w:r w:rsidRPr="008601AF" w:rsidDel="00627AA0">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7534B4" w14:textId="7D95A6D3" w:rsidR="008601AF" w:rsidRPr="008601AF" w:rsidRDefault="008601AF" w:rsidP="003C2C2A">
            <w:pPr>
              <w:jc w:val="center"/>
              <w:rPr>
                <w:rFonts w:ascii="Trebuchet MS" w:hAnsi="Trebuchet MS" w:cs="Arial"/>
                <w:color w:val="000000"/>
                <w:sz w:val="20"/>
                <w:szCs w:val="20"/>
                <w:lang w:bidi="th-TH"/>
              </w:rPr>
            </w:pPr>
            <w:del w:id="984" w:author="Philippe Hollanda - Oliveira Trust" w:date="2022-07-19T10:08:00Z">
              <w:r w:rsidRPr="008601AF" w:rsidDel="00627AA0">
                <w:rPr>
                  <w:rFonts w:ascii="Trebuchet MS" w:hAnsi="Trebuchet MS" w:cs="Arial"/>
                  <w:color w:val="000000"/>
                  <w:sz w:val="20"/>
                  <w:szCs w:val="20"/>
                  <w:lang w:bidi="th-TH"/>
                </w:rPr>
                <w:delText>R$ 568,80</w:delText>
              </w:r>
            </w:del>
          </w:p>
        </w:tc>
      </w:tr>
      <w:tr w:rsidR="008601AF" w:rsidRPr="008601AF" w14:paraId="68B878D0" w14:textId="77777777" w:rsidTr="00627AA0">
        <w:tblPrEx>
          <w:tblW w:w="5000" w:type="pct"/>
          <w:tblCellMar>
            <w:left w:w="70" w:type="dxa"/>
            <w:right w:w="70" w:type="dxa"/>
          </w:tblCellMar>
          <w:tblPrExChange w:id="985" w:author="Philippe Hollanda - Oliveira Trust" w:date="2022-07-19T10:08:00Z">
            <w:tblPrEx>
              <w:tblW w:w="5000" w:type="pct"/>
              <w:tblCellMar>
                <w:left w:w="70" w:type="dxa"/>
                <w:right w:w="70" w:type="dxa"/>
              </w:tblCellMar>
            </w:tblPrEx>
          </w:tblPrExChange>
        </w:tblPrEx>
        <w:trPr>
          <w:trHeight w:val="1785"/>
          <w:trPrChange w:id="9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0DCBE1" w14:textId="3CA23186" w:rsidR="008601AF" w:rsidRPr="008601AF" w:rsidRDefault="008601AF" w:rsidP="003C2C2A">
            <w:pPr>
              <w:jc w:val="center"/>
              <w:rPr>
                <w:rFonts w:ascii="Trebuchet MS" w:hAnsi="Trebuchet MS" w:cs="Arial"/>
                <w:color w:val="000000"/>
                <w:sz w:val="20"/>
                <w:szCs w:val="20"/>
                <w:lang w:bidi="th-TH"/>
              </w:rPr>
            </w:pPr>
            <w:del w:id="98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D5367E2" w14:textId="6408B204" w:rsidR="008601AF" w:rsidRPr="008601AF" w:rsidRDefault="008601AF" w:rsidP="003C2C2A">
            <w:pPr>
              <w:jc w:val="center"/>
              <w:rPr>
                <w:rFonts w:ascii="Trebuchet MS" w:hAnsi="Trebuchet MS" w:cs="Arial"/>
                <w:color w:val="000000"/>
                <w:sz w:val="20"/>
                <w:szCs w:val="20"/>
                <w:lang w:bidi="th-TH"/>
              </w:rPr>
            </w:pPr>
            <w:del w:id="990" w:author="Philippe Hollanda - Oliveira Trust" w:date="2022-07-19T10:08:00Z">
              <w:r w:rsidRPr="008601AF" w:rsidDel="00627AA0">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3C5075D" w14:textId="68496DDD" w:rsidR="008601AF" w:rsidRPr="008601AF" w:rsidRDefault="008601AF" w:rsidP="003C2C2A">
            <w:pPr>
              <w:jc w:val="center"/>
              <w:rPr>
                <w:rFonts w:ascii="Trebuchet MS" w:hAnsi="Trebuchet MS" w:cs="Arial"/>
                <w:color w:val="000000"/>
                <w:sz w:val="20"/>
                <w:szCs w:val="20"/>
                <w:lang w:bidi="th-TH"/>
              </w:rPr>
            </w:pPr>
            <w:del w:id="992" w:author="Philippe Hollanda - Oliveira Trust" w:date="2022-07-19T10:08:00Z">
              <w:r w:rsidRPr="008601AF" w:rsidDel="00627AA0">
                <w:rPr>
                  <w:rFonts w:ascii="Trebuchet MS" w:hAnsi="Trebuchet MS" w:cs="Arial"/>
                  <w:color w:val="000000"/>
                  <w:sz w:val="20"/>
                  <w:szCs w:val="20"/>
                  <w:lang w:bidi="th-TH"/>
                </w:rPr>
                <w:delText>R$ 120,00</w:delText>
              </w:r>
            </w:del>
          </w:p>
        </w:tc>
      </w:tr>
      <w:tr w:rsidR="008601AF" w:rsidRPr="008601AF" w14:paraId="34ECBD07" w14:textId="77777777" w:rsidTr="00627AA0">
        <w:tblPrEx>
          <w:tblW w:w="5000" w:type="pct"/>
          <w:tblCellMar>
            <w:left w:w="70" w:type="dxa"/>
            <w:right w:w="70" w:type="dxa"/>
          </w:tblCellMar>
          <w:tblPrExChange w:id="993" w:author="Philippe Hollanda - Oliveira Trust" w:date="2022-07-19T10:08:00Z">
            <w:tblPrEx>
              <w:tblW w:w="5000" w:type="pct"/>
              <w:tblCellMar>
                <w:left w:w="70" w:type="dxa"/>
                <w:right w:w="70" w:type="dxa"/>
              </w:tblCellMar>
            </w:tblPrEx>
          </w:tblPrExChange>
        </w:tblPrEx>
        <w:trPr>
          <w:trHeight w:val="1785"/>
          <w:trPrChange w:id="9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FFB17C" w14:textId="4F87FCD0" w:rsidR="008601AF" w:rsidRPr="008601AF" w:rsidRDefault="008601AF" w:rsidP="003C2C2A">
            <w:pPr>
              <w:jc w:val="center"/>
              <w:rPr>
                <w:rFonts w:ascii="Trebuchet MS" w:hAnsi="Trebuchet MS" w:cs="Arial"/>
                <w:color w:val="000000"/>
                <w:sz w:val="20"/>
                <w:szCs w:val="20"/>
                <w:lang w:bidi="th-TH"/>
              </w:rPr>
            </w:pPr>
            <w:del w:id="99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48A76D" w14:textId="40F69A3D" w:rsidR="008601AF" w:rsidRPr="008601AF" w:rsidRDefault="008601AF" w:rsidP="003C2C2A">
            <w:pPr>
              <w:jc w:val="center"/>
              <w:rPr>
                <w:rFonts w:ascii="Trebuchet MS" w:hAnsi="Trebuchet MS" w:cs="Arial"/>
                <w:color w:val="000000"/>
                <w:sz w:val="20"/>
                <w:szCs w:val="20"/>
                <w:lang w:bidi="th-TH"/>
              </w:rPr>
            </w:pPr>
            <w:del w:id="998" w:author="Philippe Hollanda - Oliveira Trust" w:date="2022-07-19T10:08:00Z">
              <w:r w:rsidRPr="008601AF" w:rsidDel="00627AA0">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4C0872" w14:textId="3552B500" w:rsidR="008601AF" w:rsidRPr="008601AF" w:rsidRDefault="008601AF" w:rsidP="003C2C2A">
            <w:pPr>
              <w:jc w:val="center"/>
              <w:rPr>
                <w:rFonts w:ascii="Trebuchet MS" w:hAnsi="Trebuchet MS" w:cs="Arial"/>
                <w:color w:val="000000"/>
                <w:sz w:val="20"/>
                <w:szCs w:val="20"/>
                <w:lang w:bidi="th-TH"/>
              </w:rPr>
            </w:pPr>
            <w:del w:id="1000" w:author="Philippe Hollanda - Oliveira Trust" w:date="2022-07-19T10:08:00Z">
              <w:r w:rsidRPr="008601AF" w:rsidDel="00627AA0">
                <w:rPr>
                  <w:rFonts w:ascii="Trebuchet MS" w:hAnsi="Trebuchet MS" w:cs="Arial"/>
                  <w:color w:val="000000"/>
                  <w:sz w:val="20"/>
                  <w:szCs w:val="20"/>
                  <w:lang w:bidi="th-TH"/>
                </w:rPr>
                <w:delText>R$ 1.961,83</w:delText>
              </w:r>
            </w:del>
          </w:p>
        </w:tc>
      </w:tr>
      <w:tr w:rsidR="008601AF" w:rsidRPr="008601AF" w14:paraId="31079E7D" w14:textId="77777777" w:rsidTr="00627AA0">
        <w:tblPrEx>
          <w:tblW w:w="5000" w:type="pct"/>
          <w:tblCellMar>
            <w:left w:w="70" w:type="dxa"/>
            <w:right w:w="70" w:type="dxa"/>
          </w:tblCellMar>
          <w:tblPrExChange w:id="1001" w:author="Philippe Hollanda - Oliveira Trust" w:date="2022-07-19T10:08:00Z">
            <w:tblPrEx>
              <w:tblW w:w="5000" w:type="pct"/>
              <w:tblCellMar>
                <w:left w:w="70" w:type="dxa"/>
                <w:right w:w="70" w:type="dxa"/>
              </w:tblCellMar>
            </w:tblPrEx>
          </w:tblPrExChange>
        </w:tblPrEx>
        <w:trPr>
          <w:trHeight w:val="1785"/>
          <w:trPrChange w:id="10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1C978C" w14:textId="2D4F1ACC" w:rsidR="008601AF" w:rsidRPr="008601AF" w:rsidRDefault="008601AF" w:rsidP="003C2C2A">
            <w:pPr>
              <w:jc w:val="center"/>
              <w:rPr>
                <w:rFonts w:ascii="Trebuchet MS" w:hAnsi="Trebuchet MS" w:cs="Arial"/>
                <w:color w:val="000000"/>
                <w:sz w:val="20"/>
                <w:szCs w:val="20"/>
                <w:lang w:bidi="th-TH"/>
              </w:rPr>
            </w:pPr>
            <w:del w:id="100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EEC62D" w14:textId="1B4E7E47" w:rsidR="008601AF" w:rsidRPr="008601AF" w:rsidRDefault="008601AF" w:rsidP="003C2C2A">
            <w:pPr>
              <w:jc w:val="center"/>
              <w:rPr>
                <w:rFonts w:ascii="Trebuchet MS" w:hAnsi="Trebuchet MS" w:cs="Arial"/>
                <w:color w:val="000000"/>
                <w:sz w:val="20"/>
                <w:szCs w:val="20"/>
                <w:lang w:bidi="th-TH"/>
              </w:rPr>
            </w:pPr>
            <w:del w:id="1006" w:author="Philippe Hollanda - Oliveira Trust" w:date="2022-07-19T10:08:00Z">
              <w:r w:rsidRPr="008601AF" w:rsidDel="00627AA0">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3590FA" w14:textId="5CC8B82D" w:rsidR="008601AF" w:rsidRPr="008601AF" w:rsidRDefault="008601AF" w:rsidP="003C2C2A">
            <w:pPr>
              <w:jc w:val="center"/>
              <w:rPr>
                <w:rFonts w:ascii="Trebuchet MS" w:hAnsi="Trebuchet MS" w:cs="Arial"/>
                <w:color w:val="000000"/>
                <w:sz w:val="20"/>
                <w:szCs w:val="20"/>
                <w:lang w:bidi="th-TH"/>
              </w:rPr>
            </w:pPr>
            <w:del w:id="1008" w:author="Philippe Hollanda - Oliveira Trust" w:date="2022-07-19T10:08:00Z">
              <w:r w:rsidRPr="008601AF" w:rsidDel="00627AA0">
                <w:rPr>
                  <w:rFonts w:ascii="Trebuchet MS" w:hAnsi="Trebuchet MS" w:cs="Arial"/>
                  <w:color w:val="000000"/>
                  <w:sz w:val="20"/>
                  <w:szCs w:val="20"/>
                  <w:lang w:bidi="th-TH"/>
                </w:rPr>
                <w:delText>R$ 1.115,40</w:delText>
              </w:r>
            </w:del>
          </w:p>
        </w:tc>
      </w:tr>
      <w:tr w:rsidR="008601AF" w:rsidRPr="008601AF" w14:paraId="3A9A11F8" w14:textId="77777777" w:rsidTr="00627AA0">
        <w:tblPrEx>
          <w:tblW w:w="5000" w:type="pct"/>
          <w:tblCellMar>
            <w:left w:w="70" w:type="dxa"/>
            <w:right w:w="70" w:type="dxa"/>
          </w:tblCellMar>
          <w:tblPrExChange w:id="1009" w:author="Philippe Hollanda - Oliveira Trust" w:date="2022-07-19T10:08:00Z">
            <w:tblPrEx>
              <w:tblW w:w="5000" w:type="pct"/>
              <w:tblCellMar>
                <w:left w:w="70" w:type="dxa"/>
                <w:right w:w="70" w:type="dxa"/>
              </w:tblCellMar>
            </w:tblPrEx>
          </w:tblPrExChange>
        </w:tblPrEx>
        <w:trPr>
          <w:trHeight w:val="1785"/>
          <w:trPrChange w:id="10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57E8D2" w14:textId="769F5F41" w:rsidR="008601AF" w:rsidRPr="008601AF" w:rsidRDefault="008601AF" w:rsidP="003C2C2A">
            <w:pPr>
              <w:jc w:val="center"/>
              <w:rPr>
                <w:rFonts w:ascii="Trebuchet MS" w:hAnsi="Trebuchet MS" w:cs="Arial"/>
                <w:color w:val="000000"/>
                <w:sz w:val="20"/>
                <w:szCs w:val="20"/>
                <w:lang w:bidi="th-TH"/>
              </w:rPr>
            </w:pPr>
            <w:del w:id="1012"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8B77BD" w14:textId="49F5D2A8" w:rsidR="008601AF" w:rsidRPr="008601AF" w:rsidRDefault="008601AF" w:rsidP="003C2C2A">
            <w:pPr>
              <w:jc w:val="center"/>
              <w:rPr>
                <w:rFonts w:ascii="Trebuchet MS" w:hAnsi="Trebuchet MS" w:cs="Arial"/>
                <w:color w:val="000000"/>
                <w:sz w:val="20"/>
                <w:szCs w:val="20"/>
                <w:lang w:bidi="th-TH"/>
              </w:rPr>
            </w:pPr>
            <w:del w:id="1014" w:author="Philippe Hollanda - Oliveira Trust" w:date="2022-07-19T10:08:00Z">
              <w:r w:rsidRPr="008601AF" w:rsidDel="00627AA0">
                <w:rPr>
                  <w:rFonts w:ascii="Trebuchet MS" w:hAnsi="Trebuchet MS" w:cs="Arial"/>
                  <w:color w:val="000000"/>
                  <w:sz w:val="20"/>
                  <w:szCs w:val="20"/>
                  <w:lang w:bidi="th-TH"/>
                </w:rPr>
                <w:delText>17/03/2021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7D5105" w14:textId="4EC3D601" w:rsidR="008601AF" w:rsidRPr="008601AF" w:rsidRDefault="008601AF" w:rsidP="003C2C2A">
            <w:pPr>
              <w:jc w:val="center"/>
              <w:rPr>
                <w:rFonts w:ascii="Trebuchet MS" w:hAnsi="Trebuchet MS" w:cs="Arial"/>
                <w:color w:val="000000"/>
                <w:sz w:val="20"/>
                <w:szCs w:val="20"/>
                <w:lang w:bidi="th-TH"/>
              </w:rPr>
            </w:pPr>
            <w:del w:id="1016" w:author="Philippe Hollanda - Oliveira Trust" w:date="2022-07-19T10:08:00Z">
              <w:r w:rsidRPr="008601AF" w:rsidDel="00627AA0">
                <w:rPr>
                  <w:rFonts w:ascii="Trebuchet MS" w:hAnsi="Trebuchet MS" w:cs="Arial"/>
                  <w:color w:val="000000"/>
                  <w:sz w:val="20"/>
                  <w:szCs w:val="20"/>
                  <w:lang w:bidi="th-TH"/>
                </w:rPr>
                <w:delText>R$ 19.444,30</w:delText>
              </w:r>
            </w:del>
          </w:p>
        </w:tc>
      </w:tr>
      <w:tr w:rsidR="008601AF" w:rsidRPr="008601AF" w14:paraId="42A05E93" w14:textId="77777777" w:rsidTr="00627AA0">
        <w:tblPrEx>
          <w:tblW w:w="5000" w:type="pct"/>
          <w:tblCellMar>
            <w:left w:w="70" w:type="dxa"/>
            <w:right w:w="70" w:type="dxa"/>
          </w:tblCellMar>
          <w:tblPrExChange w:id="1017" w:author="Philippe Hollanda - Oliveira Trust" w:date="2022-07-19T10:08:00Z">
            <w:tblPrEx>
              <w:tblW w:w="5000" w:type="pct"/>
              <w:tblCellMar>
                <w:left w:w="70" w:type="dxa"/>
                <w:right w:w="70" w:type="dxa"/>
              </w:tblCellMar>
            </w:tblPrEx>
          </w:tblPrExChange>
        </w:tblPrEx>
        <w:trPr>
          <w:trHeight w:val="1785"/>
          <w:trPrChange w:id="10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B0392D" w14:textId="3386EEA1" w:rsidR="008601AF" w:rsidRPr="008601AF" w:rsidRDefault="008601AF" w:rsidP="003C2C2A">
            <w:pPr>
              <w:jc w:val="center"/>
              <w:rPr>
                <w:rFonts w:ascii="Trebuchet MS" w:hAnsi="Trebuchet MS" w:cs="Arial"/>
                <w:color w:val="000000"/>
                <w:sz w:val="20"/>
                <w:szCs w:val="20"/>
                <w:lang w:bidi="th-TH"/>
              </w:rPr>
            </w:pPr>
            <w:del w:id="1020" w:author="Philippe Hollanda - Oliveira Trust" w:date="2022-07-19T10:08:00Z">
              <w:r w:rsidRPr="008601AF" w:rsidDel="00627AA0">
                <w:rPr>
                  <w:rFonts w:ascii="Trebuchet MS" w:hAnsi="Trebuchet MS" w:cs="Arial"/>
                  <w:color w:val="000000"/>
                  <w:sz w:val="20"/>
                  <w:szCs w:val="20"/>
                  <w:lang w:bidi="th-TH"/>
                </w:rPr>
                <w:lastRenderedPageBreak/>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8E4445" w14:textId="7DD01A1E" w:rsidR="008601AF" w:rsidRPr="008601AF" w:rsidRDefault="008601AF" w:rsidP="003C2C2A">
            <w:pPr>
              <w:jc w:val="center"/>
              <w:rPr>
                <w:rFonts w:ascii="Trebuchet MS" w:hAnsi="Trebuchet MS" w:cs="Arial"/>
                <w:color w:val="000000"/>
                <w:sz w:val="20"/>
                <w:szCs w:val="20"/>
                <w:lang w:bidi="th-TH"/>
              </w:rPr>
            </w:pPr>
            <w:del w:id="1022" w:author="Philippe Hollanda - Oliveira Trust" w:date="2022-07-19T10:08:00Z">
              <w:r w:rsidRPr="008601AF" w:rsidDel="00627AA0">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DDEB80" w14:textId="5B1633DA" w:rsidR="008601AF" w:rsidRPr="008601AF" w:rsidRDefault="008601AF" w:rsidP="003C2C2A">
            <w:pPr>
              <w:jc w:val="center"/>
              <w:rPr>
                <w:rFonts w:ascii="Trebuchet MS" w:hAnsi="Trebuchet MS" w:cs="Arial"/>
                <w:color w:val="000000"/>
                <w:sz w:val="20"/>
                <w:szCs w:val="20"/>
                <w:lang w:bidi="th-TH"/>
              </w:rPr>
            </w:pPr>
            <w:del w:id="1024" w:author="Philippe Hollanda - Oliveira Trust" w:date="2022-07-19T10:08:00Z">
              <w:r w:rsidRPr="008601AF" w:rsidDel="00627AA0">
                <w:rPr>
                  <w:rFonts w:ascii="Trebuchet MS" w:hAnsi="Trebuchet MS" w:cs="Arial"/>
                  <w:color w:val="000000"/>
                  <w:sz w:val="20"/>
                  <w:szCs w:val="20"/>
                  <w:lang w:bidi="th-TH"/>
                </w:rPr>
                <w:delText>R$ 1.587,60</w:delText>
              </w:r>
            </w:del>
          </w:p>
        </w:tc>
      </w:tr>
      <w:tr w:rsidR="008601AF" w:rsidRPr="008601AF" w14:paraId="45BA3FA1" w14:textId="77777777" w:rsidTr="00627AA0">
        <w:tblPrEx>
          <w:tblW w:w="5000" w:type="pct"/>
          <w:tblCellMar>
            <w:left w:w="70" w:type="dxa"/>
            <w:right w:w="70" w:type="dxa"/>
          </w:tblCellMar>
          <w:tblPrExChange w:id="1025" w:author="Philippe Hollanda - Oliveira Trust" w:date="2022-07-19T10:08:00Z">
            <w:tblPrEx>
              <w:tblW w:w="5000" w:type="pct"/>
              <w:tblCellMar>
                <w:left w:w="70" w:type="dxa"/>
                <w:right w:w="70" w:type="dxa"/>
              </w:tblCellMar>
            </w:tblPrEx>
          </w:tblPrExChange>
        </w:tblPrEx>
        <w:trPr>
          <w:trHeight w:val="1785"/>
          <w:trPrChange w:id="10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58F569" w14:textId="2450BE33" w:rsidR="008601AF" w:rsidRPr="008601AF" w:rsidRDefault="008601AF" w:rsidP="003C2C2A">
            <w:pPr>
              <w:jc w:val="center"/>
              <w:rPr>
                <w:rFonts w:ascii="Trebuchet MS" w:hAnsi="Trebuchet MS" w:cs="Arial"/>
                <w:color w:val="000000"/>
                <w:sz w:val="20"/>
                <w:szCs w:val="20"/>
                <w:lang w:bidi="th-TH"/>
              </w:rPr>
            </w:pPr>
            <w:del w:id="1028"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CB85F9" w14:textId="182025A4" w:rsidR="008601AF" w:rsidRPr="008601AF" w:rsidRDefault="008601AF" w:rsidP="003C2C2A">
            <w:pPr>
              <w:jc w:val="center"/>
              <w:rPr>
                <w:rFonts w:ascii="Trebuchet MS" w:hAnsi="Trebuchet MS" w:cs="Arial"/>
                <w:color w:val="000000"/>
                <w:sz w:val="20"/>
                <w:szCs w:val="20"/>
                <w:lang w:bidi="th-TH"/>
              </w:rPr>
            </w:pPr>
            <w:del w:id="1030" w:author="Philippe Hollanda - Oliveira Trust" w:date="2022-07-19T10:08:00Z">
              <w:r w:rsidRPr="008601AF" w:rsidDel="00627AA0">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DF9094" w14:textId="5A7D6889" w:rsidR="008601AF" w:rsidRPr="008601AF" w:rsidRDefault="008601AF" w:rsidP="003C2C2A">
            <w:pPr>
              <w:jc w:val="center"/>
              <w:rPr>
                <w:rFonts w:ascii="Trebuchet MS" w:hAnsi="Trebuchet MS" w:cs="Arial"/>
                <w:color w:val="000000"/>
                <w:sz w:val="20"/>
                <w:szCs w:val="20"/>
                <w:lang w:bidi="th-TH"/>
              </w:rPr>
            </w:pPr>
            <w:del w:id="1032" w:author="Philippe Hollanda - Oliveira Trust" w:date="2022-07-19T10:08:00Z">
              <w:r w:rsidRPr="008601AF" w:rsidDel="00627AA0">
                <w:rPr>
                  <w:rFonts w:ascii="Trebuchet MS" w:hAnsi="Trebuchet MS" w:cs="Arial"/>
                  <w:color w:val="000000"/>
                  <w:sz w:val="20"/>
                  <w:szCs w:val="20"/>
                  <w:lang w:bidi="th-TH"/>
                </w:rPr>
                <w:delText>R$ 1.717,20</w:delText>
              </w:r>
            </w:del>
          </w:p>
        </w:tc>
      </w:tr>
      <w:tr w:rsidR="008601AF" w:rsidRPr="008601AF" w14:paraId="0687FB2A" w14:textId="77777777" w:rsidTr="00627AA0">
        <w:tblPrEx>
          <w:tblW w:w="5000" w:type="pct"/>
          <w:tblCellMar>
            <w:left w:w="70" w:type="dxa"/>
            <w:right w:w="70" w:type="dxa"/>
          </w:tblCellMar>
          <w:tblPrExChange w:id="1033" w:author="Philippe Hollanda - Oliveira Trust" w:date="2022-07-19T10:08:00Z">
            <w:tblPrEx>
              <w:tblW w:w="5000" w:type="pct"/>
              <w:tblCellMar>
                <w:left w:w="70" w:type="dxa"/>
                <w:right w:w="70" w:type="dxa"/>
              </w:tblCellMar>
            </w:tblPrEx>
          </w:tblPrExChange>
        </w:tblPrEx>
        <w:trPr>
          <w:trHeight w:val="1785"/>
          <w:trPrChange w:id="10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27D05E" w14:textId="05877481" w:rsidR="008601AF" w:rsidRPr="008601AF" w:rsidRDefault="008601AF" w:rsidP="003C2C2A">
            <w:pPr>
              <w:jc w:val="center"/>
              <w:rPr>
                <w:rFonts w:ascii="Trebuchet MS" w:hAnsi="Trebuchet MS" w:cs="Arial"/>
                <w:color w:val="000000"/>
                <w:sz w:val="20"/>
                <w:szCs w:val="20"/>
                <w:lang w:bidi="th-TH"/>
              </w:rPr>
            </w:pPr>
            <w:del w:id="1036" w:author="Philippe Hollanda - Oliveira Trust" w:date="2022-07-19T10:08:00Z">
              <w:r w:rsidRPr="008601AF" w:rsidDel="00627AA0">
                <w:rPr>
                  <w:rFonts w:ascii="Trebuchet MS" w:hAnsi="Trebuchet MS" w:cs="Arial"/>
                  <w:color w:val="000000"/>
                  <w:sz w:val="20"/>
                  <w:szCs w:val="20"/>
                  <w:lang w:bidi="th-TH"/>
                </w:rPr>
                <w:delText>ARAME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716790" w14:textId="5C1750E6" w:rsidR="008601AF" w:rsidRPr="008601AF" w:rsidRDefault="008601AF" w:rsidP="003C2C2A">
            <w:pPr>
              <w:jc w:val="center"/>
              <w:rPr>
                <w:rFonts w:ascii="Trebuchet MS" w:hAnsi="Trebuchet MS" w:cs="Arial"/>
                <w:color w:val="000000"/>
                <w:sz w:val="20"/>
                <w:szCs w:val="20"/>
                <w:lang w:bidi="th-TH"/>
              </w:rPr>
            </w:pPr>
            <w:del w:id="1038"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9EC8BF" w14:textId="489D7827" w:rsidR="008601AF" w:rsidRPr="008601AF" w:rsidRDefault="008601AF" w:rsidP="003C2C2A">
            <w:pPr>
              <w:jc w:val="center"/>
              <w:rPr>
                <w:rFonts w:ascii="Trebuchet MS" w:hAnsi="Trebuchet MS" w:cs="Arial"/>
                <w:color w:val="000000"/>
                <w:sz w:val="20"/>
                <w:szCs w:val="20"/>
                <w:lang w:bidi="th-TH"/>
              </w:rPr>
            </w:pPr>
            <w:del w:id="1040" w:author="Philippe Hollanda - Oliveira Trust" w:date="2022-07-19T10:08:00Z">
              <w:r w:rsidRPr="008601AF" w:rsidDel="00627AA0">
                <w:rPr>
                  <w:rFonts w:ascii="Trebuchet MS" w:hAnsi="Trebuchet MS" w:cs="Arial"/>
                  <w:color w:val="000000"/>
                  <w:sz w:val="20"/>
                  <w:szCs w:val="20"/>
                  <w:lang w:bidi="th-TH"/>
                </w:rPr>
                <w:delText>R$ 585,00</w:delText>
              </w:r>
            </w:del>
          </w:p>
        </w:tc>
      </w:tr>
      <w:tr w:rsidR="008601AF" w:rsidRPr="008601AF" w14:paraId="47EA6599" w14:textId="77777777" w:rsidTr="00627AA0">
        <w:tblPrEx>
          <w:tblW w:w="5000" w:type="pct"/>
          <w:tblCellMar>
            <w:left w:w="70" w:type="dxa"/>
            <w:right w:w="70" w:type="dxa"/>
          </w:tblCellMar>
          <w:tblPrExChange w:id="1041" w:author="Philippe Hollanda - Oliveira Trust" w:date="2022-07-19T10:08:00Z">
            <w:tblPrEx>
              <w:tblW w:w="5000" w:type="pct"/>
              <w:tblCellMar>
                <w:left w:w="70" w:type="dxa"/>
                <w:right w:w="70" w:type="dxa"/>
              </w:tblCellMar>
            </w:tblPrEx>
          </w:tblPrExChange>
        </w:tblPrEx>
        <w:trPr>
          <w:trHeight w:val="1785"/>
          <w:trPrChange w:id="10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BB4171" w14:textId="012BEE48" w:rsidR="008601AF" w:rsidRPr="008601AF" w:rsidRDefault="008601AF" w:rsidP="003C2C2A">
            <w:pPr>
              <w:jc w:val="center"/>
              <w:rPr>
                <w:rFonts w:ascii="Trebuchet MS" w:hAnsi="Trebuchet MS" w:cs="Arial"/>
                <w:color w:val="000000"/>
                <w:sz w:val="20"/>
                <w:szCs w:val="20"/>
                <w:lang w:bidi="th-TH"/>
              </w:rPr>
            </w:pPr>
            <w:del w:id="104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CA54F6" w14:textId="1B86104C" w:rsidR="008601AF" w:rsidRPr="008601AF" w:rsidRDefault="008601AF" w:rsidP="003C2C2A">
            <w:pPr>
              <w:jc w:val="center"/>
              <w:rPr>
                <w:rFonts w:ascii="Trebuchet MS" w:hAnsi="Trebuchet MS" w:cs="Arial"/>
                <w:color w:val="000000"/>
                <w:sz w:val="20"/>
                <w:szCs w:val="20"/>
                <w:lang w:bidi="th-TH"/>
              </w:rPr>
            </w:pPr>
            <w:del w:id="1046"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2A0ABA" w14:textId="388D3063" w:rsidR="008601AF" w:rsidRPr="008601AF" w:rsidRDefault="008601AF" w:rsidP="003C2C2A">
            <w:pPr>
              <w:jc w:val="center"/>
              <w:rPr>
                <w:rFonts w:ascii="Trebuchet MS" w:hAnsi="Trebuchet MS" w:cs="Arial"/>
                <w:color w:val="000000"/>
                <w:sz w:val="20"/>
                <w:szCs w:val="20"/>
                <w:lang w:bidi="th-TH"/>
              </w:rPr>
            </w:pPr>
            <w:del w:id="1048" w:author="Philippe Hollanda - Oliveira Trust" w:date="2022-07-19T10:08:00Z">
              <w:r w:rsidRPr="008601AF" w:rsidDel="00627AA0">
                <w:rPr>
                  <w:rFonts w:ascii="Trebuchet MS" w:hAnsi="Trebuchet MS" w:cs="Arial"/>
                  <w:color w:val="000000"/>
                  <w:sz w:val="20"/>
                  <w:szCs w:val="20"/>
                  <w:lang w:bidi="th-TH"/>
                </w:rPr>
                <w:delText>R$ 1.653,49</w:delText>
              </w:r>
            </w:del>
          </w:p>
        </w:tc>
      </w:tr>
      <w:tr w:rsidR="008601AF" w:rsidRPr="008601AF" w14:paraId="2082989B" w14:textId="77777777" w:rsidTr="00627AA0">
        <w:tblPrEx>
          <w:tblW w:w="5000" w:type="pct"/>
          <w:tblCellMar>
            <w:left w:w="70" w:type="dxa"/>
            <w:right w:w="70" w:type="dxa"/>
          </w:tblCellMar>
          <w:tblPrExChange w:id="1049" w:author="Philippe Hollanda - Oliveira Trust" w:date="2022-07-19T10:08:00Z">
            <w:tblPrEx>
              <w:tblW w:w="5000" w:type="pct"/>
              <w:tblCellMar>
                <w:left w:w="70" w:type="dxa"/>
                <w:right w:w="70" w:type="dxa"/>
              </w:tblCellMar>
            </w:tblPrEx>
          </w:tblPrExChange>
        </w:tblPrEx>
        <w:trPr>
          <w:trHeight w:val="1785"/>
          <w:trPrChange w:id="10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488B3B" w14:textId="3AEFD132" w:rsidR="008601AF" w:rsidRPr="008601AF" w:rsidRDefault="008601AF" w:rsidP="003C2C2A">
            <w:pPr>
              <w:jc w:val="center"/>
              <w:rPr>
                <w:rFonts w:ascii="Trebuchet MS" w:hAnsi="Trebuchet MS" w:cs="Arial"/>
                <w:color w:val="000000"/>
                <w:sz w:val="20"/>
                <w:szCs w:val="20"/>
                <w:lang w:bidi="th-TH"/>
              </w:rPr>
            </w:pPr>
            <w:del w:id="105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121872" w14:textId="64520DFF" w:rsidR="008601AF" w:rsidRPr="008601AF" w:rsidRDefault="008601AF" w:rsidP="003C2C2A">
            <w:pPr>
              <w:jc w:val="center"/>
              <w:rPr>
                <w:rFonts w:ascii="Trebuchet MS" w:hAnsi="Trebuchet MS" w:cs="Arial"/>
                <w:color w:val="000000"/>
                <w:sz w:val="20"/>
                <w:szCs w:val="20"/>
                <w:lang w:bidi="th-TH"/>
              </w:rPr>
            </w:pPr>
            <w:del w:id="1054" w:author="Philippe Hollanda - Oliveira Trust" w:date="2022-07-19T10:08:00Z">
              <w:r w:rsidRPr="008601AF" w:rsidDel="00627AA0">
                <w:rPr>
                  <w:rFonts w:ascii="Trebuchet MS" w:hAnsi="Trebuchet MS" w:cs="Arial"/>
                  <w:color w:val="000000"/>
                  <w:sz w:val="20"/>
                  <w:szCs w:val="20"/>
                  <w:lang w:bidi="th-TH"/>
                </w:rPr>
                <w:delText>11/03/2021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40A83A" w14:textId="5CB9F0A7" w:rsidR="008601AF" w:rsidRPr="008601AF" w:rsidRDefault="008601AF" w:rsidP="003C2C2A">
            <w:pPr>
              <w:jc w:val="center"/>
              <w:rPr>
                <w:rFonts w:ascii="Trebuchet MS" w:hAnsi="Trebuchet MS" w:cs="Arial"/>
                <w:color w:val="000000"/>
                <w:sz w:val="20"/>
                <w:szCs w:val="20"/>
                <w:lang w:bidi="th-TH"/>
              </w:rPr>
            </w:pPr>
            <w:del w:id="1056" w:author="Philippe Hollanda - Oliveira Trust" w:date="2022-07-19T10:08:00Z">
              <w:r w:rsidRPr="008601AF" w:rsidDel="00627AA0">
                <w:rPr>
                  <w:rFonts w:ascii="Trebuchet MS" w:hAnsi="Trebuchet MS" w:cs="Arial"/>
                  <w:color w:val="000000"/>
                  <w:sz w:val="20"/>
                  <w:szCs w:val="20"/>
                  <w:lang w:bidi="th-TH"/>
                </w:rPr>
                <w:delText>R$ 730,00</w:delText>
              </w:r>
            </w:del>
          </w:p>
        </w:tc>
      </w:tr>
      <w:tr w:rsidR="008601AF" w:rsidRPr="008601AF" w14:paraId="5569EDF7" w14:textId="77777777" w:rsidTr="00627AA0">
        <w:tblPrEx>
          <w:tblW w:w="5000" w:type="pct"/>
          <w:tblCellMar>
            <w:left w:w="70" w:type="dxa"/>
            <w:right w:w="70" w:type="dxa"/>
          </w:tblCellMar>
          <w:tblPrExChange w:id="1057" w:author="Philippe Hollanda - Oliveira Trust" w:date="2022-07-19T10:08:00Z">
            <w:tblPrEx>
              <w:tblW w:w="5000" w:type="pct"/>
              <w:tblCellMar>
                <w:left w:w="70" w:type="dxa"/>
                <w:right w:w="70" w:type="dxa"/>
              </w:tblCellMar>
            </w:tblPrEx>
          </w:tblPrExChange>
        </w:tblPrEx>
        <w:trPr>
          <w:trHeight w:val="1785"/>
          <w:trPrChange w:id="10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253C7D" w14:textId="6D85BFDE" w:rsidR="008601AF" w:rsidRPr="008601AF" w:rsidRDefault="008601AF" w:rsidP="003C2C2A">
            <w:pPr>
              <w:jc w:val="center"/>
              <w:rPr>
                <w:rFonts w:ascii="Trebuchet MS" w:hAnsi="Trebuchet MS" w:cs="Arial"/>
                <w:color w:val="000000"/>
                <w:sz w:val="20"/>
                <w:szCs w:val="20"/>
                <w:lang w:bidi="th-TH"/>
              </w:rPr>
            </w:pPr>
            <w:del w:id="1060" w:author="Philippe Hollanda - Oliveira Trust" w:date="2022-07-19T10:08:00Z">
              <w:r w:rsidRPr="008601AF" w:rsidDel="00627AA0">
                <w:rPr>
                  <w:rFonts w:ascii="Trebuchet MS" w:hAnsi="Trebuchet MS" w:cs="Arial"/>
                  <w:color w:val="000000"/>
                  <w:sz w:val="20"/>
                  <w:szCs w:val="20"/>
                  <w:lang w:bidi="th-TH"/>
                </w:rPr>
                <w:lastRenderedPageBreak/>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8E5A82" w14:textId="36336A67" w:rsidR="008601AF" w:rsidRPr="008601AF" w:rsidRDefault="008601AF" w:rsidP="003C2C2A">
            <w:pPr>
              <w:jc w:val="center"/>
              <w:rPr>
                <w:rFonts w:ascii="Trebuchet MS" w:hAnsi="Trebuchet MS" w:cs="Arial"/>
                <w:color w:val="000000"/>
                <w:sz w:val="20"/>
                <w:szCs w:val="20"/>
                <w:lang w:bidi="th-TH"/>
              </w:rPr>
            </w:pPr>
            <w:del w:id="1062" w:author="Philippe Hollanda - Oliveira Trust" w:date="2022-07-19T10:08:00Z">
              <w:r w:rsidRPr="008601AF" w:rsidDel="00627AA0">
                <w:rPr>
                  <w:rFonts w:ascii="Trebuchet MS" w:hAnsi="Trebuchet MS" w:cs="Arial"/>
                  <w:color w:val="000000"/>
                  <w:sz w:val="20"/>
                  <w:szCs w:val="20"/>
                  <w:lang w:bidi="th-TH"/>
                </w:rPr>
                <w:delText>19/03/2021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32F18F" w14:textId="1D3931AD" w:rsidR="008601AF" w:rsidRPr="008601AF" w:rsidRDefault="008601AF" w:rsidP="003C2C2A">
            <w:pPr>
              <w:jc w:val="center"/>
              <w:rPr>
                <w:rFonts w:ascii="Trebuchet MS" w:hAnsi="Trebuchet MS" w:cs="Arial"/>
                <w:color w:val="000000"/>
                <w:sz w:val="20"/>
                <w:szCs w:val="20"/>
                <w:lang w:bidi="th-TH"/>
              </w:rPr>
            </w:pPr>
            <w:del w:id="1064" w:author="Philippe Hollanda - Oliveira Trust" w:date="2022-07-19T10:08:00Z">
              <w:r w:rsidRPr="008601AF" w:rsidDel="00627AA0">
                <w:rPr>
                  <w:rFonts w:ascii="Trebuchet MS" w:hAnsi="Trebuchet MS" w:cs="Arial"/>
                  <w:color w:val="000000"/>
                  <w:sz w:val="20"/>
                  <w:szCs w:val="20"/>
                  <w:lang w:bidi="th-TH"/>
                </w:rPr>
                <w:delText>R$ 40.882,08</w:delText>
              </w:r>
            </w:del>
          </w:p>
        </w:tc>
      </w:tr>
      <w:tr w:rsidR="008601AF" w:rsidRPr="008601AF" w14:paraId="14FF49E0" w14:textId="77777777" w:rsidTr="00627AA0">
        <w:tblPrEx>
          <w:tblW w:w="5000" w:type="pct"/>
          <w:tblCellMar>
            <w:left w:w="70" w:type="dxa"/>
            <w:right w:w="70" w:type="dxa"/>
          </w:tblCellMar>
          <w:tblPrExChange w:id="1065" w:author="Philippe Hollanda - Oliveira Trust" w:date="2022-07-19T10:08:00Z">
            <w:tblPrEx>
              <w:tblW w:w="5000" w:type="pct"/>
              <w:tblCellMar>
                <w:left w:w="70" w:type="dxa"/>
                <w:right w:w="70" w:type="dxa"/>
              </w:tblCellMar>
            </w:tblPrEx>
          </w:tblPrExChange>
        </w:tblPrEx>
        <w:trPr>
          <w:trHeight w:val="1785"/>
          <w:trPrChange w:id="10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DAEFAD" w14:textId="2AB1E4D0" w:rsidR="008601AF" w:rsidRPr="008601AF" w:rsidRDefault="008601AF" w:rsidP="003C2C2A">
            <w:pPr>
              <w:jc w:val="center"/>
              <w:rPr>
                <w:rFonts w:ascii="Trebuchet MS" w:hAnsi="Trebuchet MS" w:cs="Arial"/>
                <w:color w:val="000000"/>
                <w:sz w:val="20"/>
                <w:szCs w:val="20"/>
                <w:lang w:bidi="th-TH"/>
              </w:rPr>
            </w:pPr>
            <w:del w:id="106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299C9B" w14:textId="115FFE77" w:rsidR="008601AF" w:rsidRPr="008601AF" w:rsidRDefault="008601AF" w:rsidP="003C2C2A">
            <w:pPr>
              <w:jc w:val="center"/>
              <w:rPr>
                <w:rFonts w:ascii="Trebuchet MS" w:hAnsi="Trebuchet MS" w:cs="Arial"/>
                <w:color w:val="000000"/>
                <w:sz w:val="20"/>
                <w:szCs w:val="20"/>
                <w:lang w:bidi="th-TH"/>
              </w:rPr>
            </w:pPr>
            <w:del w:id="1070" w:author="Philippe Hollanda - Oliveira Trust" w:date="2022-07-19T10:08:00Z">
              <w:r w:rsidRPr="008601AF" w:rsidDel="00627AA0">
                <w:rPr>
                  <w:rFonts w:ascii="Trebuchet MS" w:hAnsi="Trebuchet MS" w:cs="Arial"/>
                  <w:color w:val="000000"/>
                  <w:sz w:val="20"/>
                  <w:szCs w:val="20"/>
                  <w:lang w:bidi="th-TH"/>
                </w:rPr>
                <w:delText>11/03/2021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69E191" w14:textId="3F1E884E" w:rsidR="008601AF" w:rsidRPr="008601AF" w:rsidRDefault="008601AF" w:rsidP="003C2C2A">
            <w:pPr>
              <w:jc w:val="center"/>
              <w:rPr>
                <w:rFonts w:ascii="Trebuchet MS" w:hAnsi="Trebuchet MS" w:cs="Arial"/>
                <w:color w:val="000000"/>
                <w:sz w:val="20"/>
                <w:szCs w:val="20"/>
                <w:lang w:bidi="th-TH"/>
              </w:rPr>
            </w:pPr>
            <w:del w:id="1072" w:author="Philippe Hollanda - Oliveira Trust" w:date="2022-07-19T10:08:00Z">
              <w:r w:rsidRPr="008601AF" w:rsidDel="00627AA0">
                <w:rPr>
                  <w:rFonts w:ascii="Trebuchet MS" w:hAnsi="Trebuchet MS" w:cs="Arial"/>
                  <w:color w:val="000000"/>
                  <w:sz w:val="20"/>
                  <w:szCs w:val="20"/>
                  <w:lang w:bidi="th-TH"/>
                </w:rPr>
                <w:delText>R$ 1.060,80</w:delText>
              </w:r>
            </w:del>
          </w:p>
        </w:tc>
      </w:tr>
      <w:tr w:rsidR="008601AF" w:rsidRPr="008601AF" w14:paraId="2CFC27D4" w14:textId="77777777" w:rsidTr="00627AA0">
        <w:tblPrEx>
          <w:tblW w:w="5000" w:type="pct"/>
          <w:tblCellMar>
            <w:left w:w="70" w:type="dxa"/>
            <w:right w:w="70" w:type="dxa"/>
          </w:tblCellMar>
          <w:tblPrExChange w:id="1073" w:author="Philippe Hollanda - Oliveira Trust" w:date="2022-07-19T10:08:00Z">
            <w:tblPrEx>
              <w:tblW w:w="5000" w:type="pct"/>
              <w:tblCellMar>
                <w:left w:w="70" w:type="dxa"/>
                <w:right w:w="70" w:type="dxa"/>
              </w:tblCellMar>
            </w:tblPrEx>
          </w:tblPrExChange>
        </w:tblPrEx>
        <w:trPr>
          <w:trHeight w:val="1785"/>
          <w:trPrChange w:id="10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C1D3D2" w14:textId="3D4318F4" w:rsidR="008601AF" w:rsidRPr="008601AF" w:rsidRDefault="008601AF" w:rsidP="003C2C2A">
            <w:pPr>
              <w:jc w:val="center"/>
              <w:rPr>
                <w:rFonts w:ascii="Trebuchet MS" w:hAnsi="Trebuchet MS" w:cs="Arial"/>
                <w:color w:val="000000"/>
                <w:sz w:val="20"/>
                <w:szCs w:val="20"/>
                <w:lang w:bidi="th-TH"/>
              </w:rPr>
            </w:pPr>
            <w:del w:id="1076"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E7D0AB" w14:textId="763A7FBB" w:rsidR="008601AF" w:rsidRPr="008601AF" w:rsidRDefault="008601AF" w:rsidP="003C2C2A">
            <w:pPr>
              <w:jc w:val="center"/>
              <w:rPr>
                <w:rFonts w:ascii="Trebuchet MS" w:hAnsi="Trebuchet MS" w:cs="Arial"/>
                <w:color w:val="000000"/>
                <w:sz w:val="20"/>
                <w:szCs w:val="20"/>
                <w:lang w:bidi="th-TH"/>
              </w:rPr>
            </w:pPr>
            <w:del w:id="1078" w:author="Philippe Hollanda - Oliveira Trust" w:date="2022-07-19T10:08:00Z">
              <w:r w:rsidRPr="008601AF" w:rsidDel="00627AA0">
                <w:rPr>
                  <w:rFonts w:ascii="Trebuchet MS" w:hAnsi="Trebuchet MS" w:cs="Arial"/>
                  <w:color w:val="000000"/>
                  <w:sz w:val="20"/>
                  <w:szCs w:val="20"/>
                  <w:lang w:bidi="th-TH"/>
                </w:rPr>
                <w:delText>11/03/2021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3CFE7F" w14:textId="05A3C147" w:rsidR="008601AF" w:rsidRPr="008601AF" w:rsidRDefault="008601AF" w:rsidP="003C2C2A">
            <w:pPr>
              <w:jc w:val="center"/>
              <w:rPr>
                <w:rFonts w:ascii="Trebuchet MS" w:hAnsi="Trebuchet MS" w:cs="Arial"/>
                <w:color w:val="000000"/>
                <w:sz w:val="20"/>
                <w:szCs w:val="20"/>
                <w:lang w:bidi="th-TH"/>
              </w:rPr>
            </w:pPr>
            <w:del w:id="1080" w:author="Philippe Hollanda - Oliveira Trust" w:date="2022-07-19T10:08:00Z">
              <w:r w:rsidRPr="008601AF" w:rsidDel="00627AA0">
                <w:rPr>
                  <w:rFonts w:ascii="Trebuchet MS" w:hAnsi="Trebuchet MS" w:cs="Arial"/>
                  <w:color w:val="000000"/>
                  <w:sz w:val="20"/>
                  <w:szCs w:val="20"/>
                  <w:lang w:bidi="th-TH"/>
                </w:rPr>
                <w:delText>R$ 210,04</w:delText>
              </w:r>
            </w:del>
          </w:p>
        </w:tc>
      </w:tr>
      <w:tr w:rsidR="008601AF" w:rsidRPr="008601AF" w14:paraId="2D44D910" w14:textId="77777777" w:rsidTr="00627AA0">
        <w:tblPrEx>
          <w:tblW w:w="5000" w:type="pct"/>
          <w:tblCellMar>
            <w:left w:w="70" w:type="dxa"/>
            <w:right w:w="70" w:type="dxa"/>
          </w:tblCellMar>
          <w:tblPrExChange w:id="1081" w:author="Philippe Hollanda - Oliveira Trust" w:date="2022-07-19T10:08:00Z">
            <w:tblPrEx>
              <w:tblW w:w="5000" w:type="pct"/>
              <w:tblCellMar>
                <w:left w:w="70" w:type="dxa"/>
                <w:right w:w="70" w:type="dxa"/>
              </w:tblCellMar>
            </w:tblPrEx>
          </w:tblPrExChange>
        </w:tblPrEx>
        <w:trPr>
          <w:trHeight w:val="1785"/>
          <w:trPrChange w:id="10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90B3C0" w14:textId="325C1F61" w:rsidR="008601AF" w:rsidRPr="008601AF" w:rsidRDefault="008601AF" w:rsidP="003C2C2A">
            <w:pPr>
              <w:jc w:val="center"/>
              <w:rPr>
                <w:rFonts w:ascii="Trebuchet MS" w:hAnsi="Trebuchet MS" w:cs="Arial"/>
                <w:color w:val="000000"/>
                <w:sz w:val="20"/>
                <w:szCs w:val="20"/>
                <w:lang w:bidi="th-TH"/>
              </w:rPr>
            </w:pPr>
            <w:del w:id="108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4CAE62" w14:textId="59A537D7" w:rsidR="008601AF" w:rsidRPr="008601AF" w:rsidRDefault="008601AF" w:rsidP="003C2C2A">
            <w:pPr>
              <w:jc w:val="center"/>
              <w:rPr>
                <w:rFonts w:ascii="Trebuchet MS" w:hAnsi="Trebuchet MS" w:cs="Arial"/>
                <w:color w:val="000000"/>
                <w:sz w:val="20"/>
                <w:szCs w:val="20"/>
                <w:lang w:bidi="th-TH"/>
              </w:rPr>
            </w:pPr>
            <w:del w:id="1086" w:author="Philippe Hollanda - Oliveira Trust" w:date="2022-07-19T10:08:00Z">
              <w:r w:rsidRPr="008601AF" w:rsidDel="00627AA0">
                <w:rPr>
                  <w:rFonts w:ascii="Trebuchet MS" w:hAnsi="Trebuchet MS" w:cs="Arial"/>
                  <w:color w:val="000000"/>
                  <w:sz w:val="20"/>
                  <w:szCs w:val="20"/>
                  <w:lang w:bidi="th-TH"/>
                </w:rPr>
                <w:delText>23/03/2021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CAB313" w14:textId="52211165" w:rsidR="008601AF" w:rsidRPr="008601AF" w:rsidRDefault="008601AF" w:rsidP="003C2C2A">
            <w:pPr>
              <w:jc w:val="center"/>
              <w:rPr>
                <w:rFonts w:ascii="Trebuchet MS" w:hAnsi="Trebuchet MS" w:cs="Arial"/>
                <w:color w:val="000000"/>
                <w:sz w:val="20"/>
                <w:szCs w:val="20"/>
                <w:lang w:bidi="th-TH"/>
              </w:rPr>
            </w:pPr>
            <w:del w:id="1088" w:author="Philippe Hollanda - Oliveira Trust" w:date="2022-07-19T10:08:00Z">
              <w:r w:rsidRPr="008601AF" w:rsidDel="00627AA0">
                <w:rPr>
                  <w:rFonts w:ascii="Trebuchet MS" w:hAnsi="Trebuchet MS" w:cs="Arial"/>
                  <w:color w:val="000000"/>
                  <w:sz w:val="20"/>
                  <w:szCs w:val="20"/>
                  <w:lang w:bidi="th-TH"/>
                </w:rPr>
                <w:delText>R$ 59,89</w:delText>
              </w:r>
            </w:del>
          </w:p>
        </w:tc>
      </w:tr>
      <w:tr w:rsidR="008601AF" w:rsidRPr="008601AF" w14:paraId="758B0D34" w14:textId="77777777" w:rsidTr="00627AA0">
        <w:tblPrEx>
          <w:tblW w:w="5000" w:type="pct"/>
          <w:tblCellMar>
            <w:left w:w="70" w:type="dxa"/>
            <w:right w:w="70" w:type="dxa"/>
          </w:tblCellMar>
          <w:tblPrExChange w:id="1089" w:author="Philippe Hollanda - Oliveira Trust" w:date="2022-07-19T10:08:00Z">
            <w:tblPrEx>
              <w:tblW w:w="5000" w:type="pct"/>
              <w:tblCellMar>
                <w:left w:w="70" w:type="dxa"/>
                <w:right w:w="70" w:type="dxa"/>
              </w:tblCellMar>
            </w:tblPrEx>
          </w:tblPrExChange>
        </w:tblPrEx>
        <w:trPr>
          <w:trHeight w:val="1785"/>
          <w:trPrChange w:id="10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4809A3" w14:textId="6AE19E34" w:rsidR="008601AF" w:rsidRPr="008601AF" w:rsidRDefault="008601AF" w:rsidP="003C2C2A">
            <w:pPr>
              <w:jc w:val="center"/>
              <w:rPr>
                <w:rFonts w:ascii="Trebuchet MS" w:hAnsi="Trebuchet MS" w:cs="Arial"/>
                <w:color w:val="000000"/>
                <w:sz w:val="20"/>
                <w:szCs w:val="20"/>
                <w:lang w:bidi="th-TH"/>
              </w:rPr>
            </w:pPr>
            <w:del w:id="109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A68F59" w14:textId="2FE121FC" w:rsidR="008601AF" w:rsidRPr="008601AF" w:rsidRDefault="008601AF" w:rsidP="003C2C2A">
            <w:pPr>
              <w:jc w:val="center"/>
              <w:rPr>
                <w:rFonts w:ascii="Trebuchet MS" w:hAnsi="Trebuchet MS" w:cs="Arial"/>
                <w:color w:val="000000"/>
                <w:sz w:val="20"/>
                <w:szCs w:val="20"/>
                <w:lang w:bidi="th-TH"/>
              </w:rPr>
            </w:pPr>
            <w:del w:id="1094" w:author="Philippe Hollanda - Oliveira Trust" w:date="2022-07-19T10:08:00Z">
              <w:r w:rsidRPr="008601AF" w:rsidDel="00627AA0">
                <w:rPr>
                  <w:rFonts w:ascii="Trebuchet MS" w:hAnsi="Trebuchet MS" w:cs="Arial"/>
                  <w:color w:val="000000"/>
                  <w:sz w:val="20"/>
                  <w:szCs w:val="20"/>
                  <w:lang w:bidi="th-TH"/>
                </w:rPr>
                <w:delText>23/03/2021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D64111" w14:textId="132C91C6" w:rsidR="008601AF" w:rsidRPr="008601AF" w:rsidRDefault="008601AF" w:rsidP="003C2C2A">
            <w:pPr>
              <w:jc w:val="center"/>
              <w:rPr>
                <w:rFonts w:ascii="Trebuchet MS" w:hAnsi="Trebuchet MS" w:cs="Arial"/>
                <w:color w:val="000000"/>
                <w:sz w:val="20"/>
                <w:szCs w:val="20"/>
                <w:lang w:bidi="th-TH"/>
              </w:rPr>
            </w:pPr>
            <w:del w:id="1096" w:author="Philippe Hollanda - Oliveira Trust" w:date="2022-07-19T10:08:00Z">
              <w:r w:rsidRPr="008601AF" w:rsidDel="00627AA0">
                <w:rPr>
                  <w:rFonts w:ascii="Trebuchet MS" w:hAnsi="Trebuchet MS" w:cs="Arial"/>
                  <w:color w:val="000000"/>
                  <w:sz w:val="20"/>
                  <w:szCs w:val="20"/>
                  <w:lang w:bidi="th-TH"/>
                </w:rPr>
                <w:delText>R$ 5.596,25</w:delText>
              </w:r>
            </w:del>
          </w:p>
        </w:tc>
      </w:tr>
      <w:tr w:rsidR="008601AF" w:rsidRPr="008601AF" w14:paraId="298A7ECD" w14:textId="77777777" w:rsidTr="00627AA0">
        <w:tblPrEx>
          <w:tblW w:w="5000" w:type="pct"/>
          <w:tblCellMar>
            <w:left w:w="70" w:type="dxa"/>
            <w:right w:w="70" w:type="dxa"/>
          </w:tblCellMar>
          <w:tblPrExChange w:id="1097" w:author="Philippe Hollanda - Oliveira Trust" w:date="2022-07-19T10:08:00Z">
            <w:tblPrEx>
              <w:tblW w:w="5000" w:type="pct"/>
              <w:tblCellMar>
                <w:left w:w="70" w:type="dxa"/>
                <w:right w:w="70" w:type="dxa"/>
              </w:tblCellMar>
            </w:tblPrEx>
          </w:tblPrExChange>
        </w:tblPrEx>
        <w:trPr>
          <w:trHeight w:val="1785"/>
          <w:trPrChange w:id="109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09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867089" w14:textId="390271D2" w:rsidR="008601AF" w:rsidRPr="008601AF" w:rsidRDefault="008601AF" w:rsidP="003C2C2A">
            <w:pPr>
              <w:jc w:val="center"/>
              <w:rPr>
                <w:rFonts w:ascii="Trebuchet MS" w:hAnsi="Trebuchet MS" w:cs="Arial"/>
                <w:color w:val="000000"/>
                <w:sz w:val="20"/>
                <w:szCs w:val="20"/>
                <w:lang w:bidi="th-TH"/>
              </w:rPr>
            </w:pPr>
            <w:del w:id="110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98204C" w14:textId="66D5F41A" w:rsidR="008601AF" w:rsidRPr="008601AF" w:rsidRDefault="008601AF" w:rsidP="003C2C2A">
            <w:pPr>
              <w:jc w:val="center"/>
              <w:rPr>
                <w:rFonts w:ascii="Trebuchet MS" w:hAnsi="Trebuchet MS" w:cs="Arial"/>
                <w:color w:val="000000"/>
                <w:sz w:val="20"/>
                <w:szCs w:val="20"/>
                <w:lang w:bidi="th-TH"/>
              </w:rPr>
            </w:pPr>
            <w:del w:id="1102" w:author="Philippe Hollanda - Oliveira Trust" w:date="2022-07-19T10:08:00Z">
              <w:r w:rsidRPr="008601AF" w:rsidDel="00627AA0">
                <w:rPr>
                  <w:rFonts w:ascii="Trebuchet MS" w:hAnsi="Trebuchet MS" w:cs="Arial"/>
                  <w:color w:val="000000"/>
                  <w:sz w:val="20"/>
                  <w:szCs w:val="20"/>
                  <w:lang w:bidi="th-TH"/>
                </w:rPr>
                <w:delText>23/03/2021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1BC613" w14:textId="6C7F330A" w:rsidR="008601AF" w:rsidRPr="008601AF" w:rsidRDefault="008601AF" w:rsidP="003C2C2A">
            <w:pPr>
              <w:jc w:val="center"/>
              <w:rPr>
                <w:rFonts w:ascii="Trebuchet MS" w:hAnsi="Trebuchet MS" w:cs="Arial"/>
                <w:color w:val="000000"/>
                <w:sz w:val="20"/>
                <w:szCs w:val="20"/>
                <w:lang w:bidi="th-TH"/>
              </w:rPr>
            </w:pPr>
            <w:del w:id="1104" w:author="Philippe Hollanda - Oliveira Trust" w:date="2022-07-19T10:08:00Z">
              <w:r w:rsidRPr="008601AF" w:rsidDel="00627AA0">
                <w:rPr>
                  <w:rFonts w:ascii="Trebuchet MS" w:hAnsi="Trebuchet MS" w:cs="Arial"/>
                  <w:color w:val="000000"/>
                  <w:sz w:val="20"/>
                  <w:szCs w:val="20"/>
                  <w:lang w:bidi="th-TH"/>
                </w:rPr>
                <w:delText>R$ 20.157,27</w:delText>
              </w:r>
            </w:del>
          </w:p>
        </w:tc>
      </w:tr>
      <w:tr w:rsidR="008601AF" w:rsidRPr="008601AF" w14:paraId="5D50E1A9" w14:textId="77777777" w:rsidTr="00627AA0">
        <w:tblPrEx>
          <w:tblW w:w="5000" w:type="pct"/>
          <w:tblCellMar>
            <w:left w:w="70" w:type="dxa"/>
            <w:right w:w="70" w:type="dxa"/>
          </w:tblCellMar>
          <w:tblPrExChange w:id="1105" w:author="Philippe Hollanda - Oliveira Trust" w:date="2022-07-19T10:08:00Z">
            <w:tblPrEx>
              <w:tblW w:w="5000" w:type="pct"/>
              <w:tblCellMar>
                <w:left w:w="70" w:type="dxa"/>
                <w:right w:w="70" w:type="dxa"/>
              </w:tblCellMar>
            </w:tblPrEx>
          </w:tblPrExChange>
        </w:tblPrEx>
        <w:trPr>
          <w:trHeight w:val="1785"/>
          <w:trPrChange w:id="110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0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12F454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81A795" w14:textId="6DD4A4FA" w:rsidR="008601AF" w:rsidRPr="008601AF" w:rsidRDefault="008601AF" w:rsidP="003C2C2A">
            <w:pPr>
              <w:jc w:val="center"/>
              <w:rPr>
                <w:rFonts w:ascii="Trebuchet MS" w:hAnsi="Trebuchet MS" w:cs="Arial"/>
                <w:color w:val="000000"/>
                <w:sz w:val="20"/>
                <w:szCs w:val="20"/>
                <w:lang w:bidi="th-TH"/>
              </w:rPr>
            </w:pPr>
            <w:del w:id="1109" w:author="Philippe Hollanda - Oliveira Trust" w:date="2022-07-19T10:08:00Z">
              <w:r w:rsidRPr="008601AF" w:rsidDel="00627AA0">
                <w:rPr>
                  <w:rFonts w:ascii="Trebuchet MS" w:hAnsi="Trebuchet MS" w:cs="Arial"/>
                  <w:color w:val="000000"/>
                  <w:sz w:val="20"/>
                  <w:szCs w:val="20"/>
                  <w:lang w:bidi="th-TH"/>
                </w:rPr>
                <w:delText>06/04/2021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06E376" w14:textId="2DD5601B" w:rsidR="008601AF" w:rsidRPr="008601AF" w:rsidRDefault="008601AF" w:rsidP="003C2C2A">
            <w:pPr>
              <w:jc w:val="center"/>
              <w:rPr>
                <w:rFonts w:ascii="Trebuchet MS" w:hAnsi="Trebuchet MS" w:cs="Arial"/>
                <w:color w:val="000000"/>
                <w:sz w:val="20"/>
                <w:szCs w:val="20"/>
                <w:lang w:bidi="th-TH"/>
              </w:rPr>
            </w:pPr>
            <w:del w:id="1111" w:author="Philippe Hollanda - Oliveira Trust" w:date="2022-07-19T10:08:00Z">
              <w:r w:rsidRPr="008601AF" w:rsidDel="00627AA0">
                <w:rPr>
                  <w:rFonts w:ascii="Trebuchet MS" w:hAnsi="Trebuchet MS" w:cs="Arial"/>
                  <w:color w:val="000000"/>
                  <w:sz w:val="20"/>
                  <w:szCs w:val="20"/>
                  <w:lang w:bidi="th-TH"/>
                </w:rPr>
                <w:delText>R$ 20.157,27</w:delText>
              </w:r>
            </w:del>
          </w:p>
        </w:tc>
      </w:tr>
      <w:tr w:rsidR="008601AF" w:rsidRPr="008601AF" w14:paraId="0BF69D04" w14:textId="77777777" w:rsidTr="00627AA0">
        <w:tblPrEx>
          <w:tblW w:w="5000" w:type="pct"/>
          <w:tblCellMar>
            <w:left w:w="70" w:type="dxa"/>
            <w:right w:w="70" w:type="dxa"/>
          </w:tblCellMar>
          <w:tblPrExChange w:id="1112" w:author="Philippe Hollanda - Oliveira Trust" w:date="2022-07-19T10:08:00Z">
            <w:tblPrEx>
              <w:tblW w:w="5000" w:type="pct"/>
              <w:tblCellMar>
                <w:left w:w="70" w:type="dxa"/>
                <w:right w:w="70" w:type="dxa"/>
              </w:tblCellMar>
            </w:tblPrEx>
          </w:tblPrExChange>
        </w:tblPrEx>
        <w:trPr>
          <w:trHeight w:val="1785"/>
          <w:trPrChange w:id="111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1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2EDE84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F52BD5" w14:textId="0CBCF209" w:rsidR="008601AF" w:rsidRPr="008601AF" w:rsidRDefault="008601AF" w:rsidP="003C2C2A">
            <w:pPr>
              <w:jc w:val="center"/>
              <w:rPr>
                <w:rFonts w:ascii="Trebuchet MS" w:hAnsi="Trebuchet MS" w:cs="Arial"/>
                <w:color w:val="000000"/>
                <w:sz w:val="20"/>
                <w:szCs w:val="20"/>
                <w:lang w:bidi="th-TH"/>
              </w:rPr>
            </w:pPr>
            <w:del w:id="1116" w:author="Philippe Hollanda - Oliveira Trust" w:date="2022-07-19T10:08:00Z">
              <w:r w:rsidRPr="008601AF" w:rsidDel="00627AA0">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9F7921" w14:textId="11C9FB5E" w:rsidR="008601AF" w:rsidRPr="008601AF" w:rsidRDefault="008601AF" w:rsidP="003C2C2A">
            <w:pPr>
              <w:jc w:val="center"/>
              <w:rPr>
                <w:rFonts w:ascii="Trebuchet MS" w:hAnsi="Trebuchet MS" w:cs="Arial"/>
                <w:color w:val="000000"/>
                <w:sz w:val="20"/>
                <w:szCs w:val="20"/>
                <w:lang w:bidi="th-TH"/>
              </w:rPr>
            </w:pPr>
            <w:del w:id="1118" w:author="Philippe Hollanda - Oliveira Trust" w:date="2022-07-19T10:08:00Z">
              <w:r w:rsidRPr="008601AF" w:rsidDel="00627AA0">
                <w:rPr>
                  <w:rFonts w:ascii="Trebuchet MS" w:hAnsi="Trebuchet MS" w:cs="Arial"/>
                  <w:color w:val="000000"/>
                  <w:sz w:val="20"/>
                  <w:szCs w:val="20"/>
                  <w:lang w:bidi="th-TH"/>
                </w:rPr>
                <w:delText>R$ 20.157,27</w:delText>
              </w:r>
            </w:del>
          </w:p>
        </w:tc>
      </w:tr>
      <w:tr w:rsidR="008601AF" w:rsidRPr="008601AF" w14:paraId="308AE566" w14:textId="77777777" w:rsidTr="00627AA0">
        <w:tblPrEx>
          <w:tblW w:w="5000" w:type="pct"/>
          <w:tblCellMar>
            <w:left w:w="70" w:type="dxa"/>
            <w:right w:w="70" w:type="dxa"/>
          </w:tblCellMar>
          <w:tblPrExChange w:id="1119" w:author="Philippe Hollanda - Oliveira Trust" w:date="2022-07-19T10:08:00Z">
            <w:tblPrEx>
              <w:tblW w:w="5000" w:type="pct"/>
              <w:tblCellMar>
                <w:left w:w="70" w:type="dxa"/>
                <w:right w:w="70" w:type="dxa"/>
              </w:tblCellMar>
            </w:tblPrEx>
          </w:tblPrExChange>
        </w:tblPrEx>
        <w:trPr>
          <w:trHeight w:val="1785"/>
          <w:trPrChange w:id="112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2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F25482" w14:textId="01BF84E3" w:rsidR="008601AF" w:rsidRPr="008601AF" w:rsidRDefault="008601AF" w:rsidP="003C2C2A">
            <w:pPr>
              <w:jc w:val="center"/>
              <w:rPr>
                <w:rFonts w:ascii="Trebuchet MS" w:hAnsi="Trebuchet MS" w:cs="Arial"/>
                <w:color w:val="000000"/>
                <w:sz w:val="20"/>
                <w:szCs w:val="20"/>
                <w:lang w:bidi="th-TH"/>
              </w:rPr>
            </w:pPr>
            <w:del w:id="1122" w:author="Philippe Hollanda - Oliveira Trust" w:date="2022-07-19T10:08:00Z">
              <w:r w:rsidRPr="008601AF" w:rsidDel="00627AA0">
                <w:rPr>
                  <w:rFonts w:ascii="Trebuchet MS" w:hAnsi="Trebuchet MS" w:cs="Arial"/>
                  <w:color w:val="000000"/>
                  <w:sz w:val="20"/>
                  <w:szCs w:val="20"/>
                  <w:lang w:bidi="th-TH"/>
                </w:rPr>
                <w:delText>PAINEL Q283</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A0BF98" w14:textId="10ED7C20" w:rsidR="008601AF" w:rsidRPr="008601AF" w:rsidRDefault="008601AF" w:rsidP="003C2C2A">
            <w:pPr>
              <w:jc w:val="center"/>
              <w:rPr>
                <w:rFonts w:ascii="Trebuchet MS" w:hAnsi="Trebuchet MS" w:cs="Arial"/>
                <w:color w:val="000000"/>
                <w:sz w:val="20"/>
                <w:szCs w:val="20"/>
                <w:lang w:bidi="th-TH"/>
              </w:rPr>
            </w:pPr>
            <w:del w:id="1124" w:author="Philippe Hollanda - Oliveira Trust" w:date="2022-07-19T10:08:00Z">
              <w:r w:rsidRPr="008601AF" w:rsidDel="00627AA0">
                <w:rPr>
                  <w:rFonts w:ascii="Trebuchet MS" w:hAnsi="Trebuchet MS" w:cs="Arial"/>
                  <w:color w:val="000000"/>
                  <w:sz w:val="20"/>
                  <w:szCs w:val="20"/>
                  <w:lang w:bidi="th-TH"/>
                </w:rPr>
                <w:delText>25/03/2021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E2DED2" w14:textId="479DEF2D" w:rsidR="008601AF" w:rsidRPr="008601AF" w:rsidRDefault="008601AF" w:rsidP="003C2C2A">
            <w:pPr>
              <w:jc w:val="center"/>
              <w:rPr>
                <w:rFonts w:ascii="Trebuchet MS" w:hAnsi="Trebuchet MS" w:cs="Arial"/>
                <w:color w:val="000000"/>
                <w:sz w:val="20"/>
                <w:szCs w:val="20"/>
                <w:lang w:bidi="th-TH"/>
              </w:rPr>
            </w:pPr>
            <w:del w:id="1126" w:author="Philippe Hollanda - Oliveira Trust" w:date="2022-07-19T10:08:00Z">
              <w:r w:rsidRPr="008601AF" w:rsidDel="00627AA0">
                <w:rPr>
                  <w:rFonts w:ascii="Trebuchet MS" w:hAnsi="Trebuchet MS" w:cs="Arial"/>
                  <w:color w:val="000000"/>
                  <w:sz w:val="20"/>
                  <w:szCs w:val="20"/>
                  <w:lang w:bidi="th-TH"/>
                </w:rPr>
                <w:delText>R$ 29.332,39</w:delText>
              </w:r>
            </w:del>
          </w:p>
        </w:tc>
      </w:tr>
      <w:tr w:rsidR="008601AF" w:rsidRPr="008601AF" w14:paraId="196F5D74" w14:textId="77777777" w:rsidTr="00627AA0">
        <w:tblPrEx>
          <w:tblW w:w="5000" w:type="pct"/>
          <w:tblCellMar>
            <w:left w:w="70" w:type="dxa"/>
            <w:right w:w="70" w:type="dxa"/>
          </w:tblCellMar>
          <w:tblPrExChange w:id="1127" w:author="Philippe Hollanda - Oliveira Trust" w:date="2022-07-19T10:08:00Z">
            <w:tblPrEx>
              <w:tblW w:w="5000" w:type="pct"/>
              <w:tblCellMar>
                <w:left w:w="70" w:type="dxa"/>
                <w:right w:w="70" w:type="dxa"/>
              </w:tblCellMar>
            </w:tblPrEx>
          </w:tblPrExChange>
        </w:tblPrEx>
        <w:trPr>
          <w:trHeight w:val="1785"/>
          <w:trPrChange w:id="11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8F477E" w14:textId="50475948" w:rsidR="008601AF" w:rsidRPr="008601AF" w:rsidRDefault="008601AF" w:rsidP="003C2C2A">
            <w:pPr>
              <w:jc w:val="center"/>
              <w:rPr>
                <w:rFonts w:ascii="Trebuchet MS" w:hAnsi="Trebuchet MS" w:cs="Arial"/>
                <w:color w:val="000000"/>
                <w:sz w:val="20"/>
                <w:szCs w:val="20"/>
                <w:lang w:bidi="th-TH"/>
              </w:rPr>
            </w:pPr>
            <w:del w:id="1130"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B68F45" w14:textId="287CA15E" w:rsidR="008601AF" w:rsidRPr="008601AF" w:rsidRDefault="008601AF" w:rsidP="003C2C2A">
            <w:pPr>
              <w:jc w:val="center"/>
              <w:rPr>
                <w:rFonts w:ascii="Trebuchet MS" w:hAnsi="Trebuchet MS" w:cs="Arial"/>
                <w:color w:val="000000"/>
                <w:sz w:val="20"/>
                <w:szCs w:val="20"/>
                <w:lang w:bidi="th-TH"/>
              </w:rPr>
            </w:pPr>
            <w:del w:id="1132" w:author="Philippe Hollanda - Oliveira Trust" w:date="2022-07-19T10:08:00Z">
              <w:r w:rsidRPr="008601AF" w:rsidDel="00627AA0">
                <w:rPr>
                  <w:rFonts w:ascii="Trebuchet MS" w:hAnsi="Trebuchet MS" w:cs="Arial"/>
                  <w:color w:val="000000"/>
                  <w:sz w:val="20"/>
                  <w:szCs w:val="20"/>
                  <w:lang w:bidi="th-TH"/>
                </w:rPr>
                <w:delText>16/03/2021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A307CE" w14:textId="2B59A0DA" w:rsidR="008601AF" w:rsidRPr="008601AF" w:rsidRDefault="008601AF" w:rsidP="003C2C2A">
            <w:pPr>
              <w:jc w:val="center"/>
              <w:rPr>
                <w:rFonts w:ascii="Trebuchet MS" w:hAnsi="Trebuchet MS" w:cs="Arial"/>
                <w:color w:val="000000"/>
                <w:sz w:val="20"/>
                <w:szCs w:val="20"/>
                <w:lang w:bidi="th-TH"/>
              </w:rPr>
            </w:pPr>
            <w:del w:id="1134" w:author="Philippe Hollanda - Oliveira Trust" w:date="2022-07-19T10:08:00Z">
              <w:r w:rsidRPr="008601AF" w:rsidDel="00627AA0">
                <w:rPr>
                  <w:rFonts w:ascii="Trebuchet MS" w:hAnsi="Trebuchet MS" w:cs="Arial"/>
                  <w:color w:val="000000"/>
                  <w:sz w:val="20"/>
                  <w:szCs w:val="20"/>
                  <w:lang w:bidi="th-TH"/>
                </w:rPr>
                <w:delText>R$ 1.922,87</w:delText>
              </w:r>
            </w:del>
          </w:p>
        </w:tc>
      </w:tr>
      <w:tr w:rsidR="008601AF" w:rsidRPr="008601AF" w14:paraId="14A690E0" w14:textId="77777777" w:rsidTr="00627AA0">
        <w:tblPrEx>
          <w:tblW w:w="5000" w:type="pct"/>
          <w:tblCellMar>
            <w:left w:w="70" w:type="dxa"/>
            <w:right w:w="70" w:type="dxa"/>
          </w:tblCellMar>
          <w:tblPrExChange w:id="1135" w:author="Philippe Hollanda - Oliveira Trust" w:date="2022-07-19T10:08:00Z">
            <w:tblPrEx>
              <w:tblW w:w="5000" w:type="pct"/>
              <w:tblCellMar>
                <w:left w:w="70" w:type="dxa"/>
                <w:right w:w="70" w:type="dxa"/>
              </w:tblCellMar>
            </w:tblPrEx>
          </w:tblPrExChange>
        </w:tblPrEx>
        <w:trPr>
          <w:trHeight w:val="1785"/>
          <w:trPrChange w:id="11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60E908" w14:textId="01D89F38" w:rsidR="008601AF" w:rsidRPr="008601AF" w:rsidRDefault="008601AF" w:rsidP="003C2C2A">
            <w:pPr>
              <w:jc w:val="center"/>
              <w:rPr>
                <w:rFonts w:ascii="Trebuchet MS" w:hAnsi="Trebuchet MS" w:cs="Arial"/>
                <w:color w:val="000000"/>
                <w:sz w:val="20"/>
                <w:szCs w:val="20"/>
                <w:lang w:bidi="th-TH"/>
              </w:rPr>
            </w:pPr>
            <w:del w:id="1138"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D8B319" w14:textId="10CC1F47" w:rsidR="008601AF" w:rsidRPr="008601AF" w:rsidRDefault="008601AF" w:rsidP="003C2C2A">
            <w:pPr>
              <w:jc w:val="center"/>
              <w:rPr>
                <w:rFonts w:ascii="Trebuchet MS" w:hAnsi="Trebuchet MS" w:cs="Arial"/>
                <w:color w:val="000000"/>
                <w:sz w:val="20"/>
                <w:szCs w:val="20"/>
                <w:lang w:bidi="th-TH"/>
              </w:rPr>
            </w:pPr>
            <w:del w:id="1140" w:author="Philippe Hollanda - Oliveira Trust" w:date="2022-07-19T10:08:00Z">
              <w:r w:rsidRPr="008601AF" w:rsidDel="00627AA0">
                <w:rPr>
                  <w:rFonts w:ascii="Trebuchet MS" w:hAnsi="Trebuchet MS" w:cs="Arial"/>
                  <w:color w:val="000000"/>
                  <w:sz w:val="20"/>
                  <w:szCs w:val="20"/>
                  <w:lang w:bidi="th-TH"/>
                </w:rPr>
                <w:delText>01/04/2021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5B7BBC" w14:textId="5C38F998" w:rsidR="008601AF" w:rsidRPr="008601AF" w:rsidRDefault="008601AF" w:rsidP="003C2C2A">
            <w:pPr>
              <w:jc w:val="center"/>
              <w:rPr>
                <w:rFonts w:ascii="Trebuchet MS" w:hAnsi="Trebuchet MS" w:cs="Arial"/>
                <w:color w:val="000000"/>
                <w:sz w:val="20"/>
                <w:szCs w:val="20"/>
                <w:lang w:bidi="th-TH"/>
              </w:rPr>
            </w:pPr>
            <w:del w:id="1142" w:author="Philippe Hollanda - Oliveira Trust" w:date="2022-07-19T10:08:00Z">
              <w:r w:rsidRPr="008601AF" w:rsidDel="00627AA0">
                <w:rPr>
                  <w:rFonts w:ascii="Trebuchet MS" w:hAnsi="Trebuchet MS" w:cs="Arial"/>
                  <w:color w:val="000000"/>
                  <w:sz w:val="20"/>
                  <w:szCs w:val="20"/>
                  <w:lang w:bidi="th-TH"/>
                </w:rPr>
                <w:delText>R$ 1.325,00</w:delText>
              </w:r>
            </w:del>
          </w:p>
        </w:tc>
      </w:tr>
      <w:tr w:rsidR="008601AF" w:rsidRPr="008601AF" w14:paraId="3F5B9DE3" w14:textId="77777777" w:rsidTr="00627AA0">
        <w:tblPrEx>
          <w:tblW w:w="5000" w:type="pct"/>
          <w:tblCellMar>
            <w:left w:w="70" w:type="dxa"/>
            <w:right w:w="70" w:type="dxa"/>
          </w:tblCellMar>
          <w:tblPrExChange w:id="1143" w:author="Philippe Hollanda - Oliveira Trust" w:date="2022-07-19T10:08:00Z">
            <w:tblPrEx>
              <w:tblW w:w="5000" w:type="pct"/>
              <w:tblCellMar>
                <w:left w:w="70" w:type="dxa"/>
                <w:right w:w="70" w:type="dxa"/>
              </w:tblCellMar>
            </w:tblPrEx>
          </w:tblPrExChange>
        </w:tblPrEx>
        <w:trPr>
          <w:trHeight w:val="1785"/>
          <w:trPrChange w:id="114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109B7B" w14:textId="5479EB55" w:rsidR="008601AF" w:rsidRPr="008601AF" w:rsidRDefault="008601AF" w:rsidP="003C2C2A">
            <w:pPr>
              <w:jc w:val="center"/>
              <w:rPr>
                <w:rFonts w:ascii="Trebuchet MS" w:hAnsi="Trebuchet MS" w:cs="Arial"/>
                <w:color w:val="000000"/>
                <w:sz w:val="20"/>
                <w:szCs w:val="20"/>
                <w:lang w:bidi="th-TH"/>
              </w:rPr>
            </w:pPr>
            <w:del w:id="1146"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29A56B" w14:textId="136CEAD7" w:rsidR="008601AF" w:rsidRPr="008601AF" w:rsidRDefault="008601AF" w:rsidP="003C2C2A">
            <w:pPr>
              <w:jc w:val="center"/>
              <w:rPr>
                <w:rFonts w:ascii="Trebuchet MS" w:hAnsi="Trebuchet MS" w:cs="Arial"/>
                <w:color w:val="000000"/>
                <w:sz w:val="20"/>
                <w:szCs w:val="20"/>
                <w:lang w:bidi="th-TH"/>
              </w:rPr>
            </w:pPr>
            <w:del w:id="1148"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BBF966" w14:textId="6E60D233" w:rsidR="008601AF" w:rsidRPr="008601AF" w:rsidRDefault="008601AF" w:rsidP="003C2C2A">
            <w:pPr>
              <w:jc w:val="center"/>
              <w:rPr>
                <w:rFonts w:ascii="Trebuchet MS" w:hAnsi="Trebuchet MS" w:cs="Arial"/>
                <w:color w:val="000000"/>
                <w:sz w:val="20"/>
                <w:szCs w:val="20"/>
                <w:lang w:bidi="th-TH"/>
              </w:rPr>
            </w:pPr>
            <w:del w:id="1150" w:author="Philippe Hollanda - Oliveira Trust" w:date="2022-07-19T10:08:00Z">
              <w:r w:rsidRPr="008601AF" w:rsidDel="00627AA0">
                <w:rPr>
                  <w:rFonts w:ascii="Trebuchet MS" w:hAnsi="Trebuchet MS" w:cs="Arial"/>
                  <w:color w:val="000000"/>
                  <w:sz w:val="20"/>
                  <w:szCs w:val="20"/>
                  <w:lang w:bidi="th-TH"/>
                </w:rPr>
                <w:delText>R$ 7.833,86</w:delText>
              </w:r>
            </w:del>
          </w:p>
        </w:tc>
      </w:tr>
      <w:tr w:rsidR="008601AF" w:rsidRPr="008601AF" w14:paraId="2D9BC12D" w14:textId="77777777" w:rsidTr="00627AA0">
        <w:tblPrEx>
          <w:tblW w:w="5000" w:type="pct"/>
          <w:tblCellMar>
            <w:left w:w="70" w:type="dxa"/>
            <w:right w:w="70" w:type="dxa"/>
          </w:tblCellMar>
          <w:tblPrExChange w:id="1151" w:author="Philippe Hollanda - Oliveira Trust" w:date="2022-07-19T10:08:00Z">
            <w:tblPrEx>
              <w:tblW w:w="5000" w:type="pct"/>
              <w:tblCellMar>
                <w:left w:w="70" w:type="dxa"/>
                <w:right w:w="70" w:type="dxa"/>
              </w:tblCellMar>
            </w:tblPrEx>
          </w:tblPrExChange>
        </w:tblPrEx>
        <w:trPr>
          <w:trHeight w:val="1785"/>
          <w:trPrChange w:id="115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C4F385" w14:textId="2908E16E" w:rsidR="008601AF" w:rsidRPr="008601AF" w:rsidRDefault="008601AF" w:rsidP="003C2C2A">
            <w:pPr>
              <w:jc w:val="center"/>
              <w:rPr>
                <w:rFonts w:ascii="Trebuchet MS" w:hAnsi="Trebuchet MS" w:cs="Arial"/>
                <w:color w:val="000000"/>
                <w:sz w:val="20"/>
                <w:szCs w:val="20"/>
                <w:lang w:bidi="th-TH"/>
              </w:rPr>
            </w:pPr>
            <w:del w:id="1154"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BEF7ED" w14:textId="6CE1AF24" w:rsidR="008601AF" w:rsidRPr="008601AF" w:rsidRDefault="008601AF" w:rsidP="003C2C2A">
            <w:pPr>
              <w:jc w:val="center"/>
              <w:rPr>
                <w:rFonts w:ascii="Trebuchet MS" w:hAnsi="Trebuchet MS" w:cs="Arial"/>
                <w:color w:val="000000"/>
                <w:sz w:val="20"/>
                <w:szCs w:val="20"/>
                <w:lang w:bidi="th-TH"/>
              </w:rPr>
            </w:pPr>
            <w:del w:id="1156" w:author="Philippe Hollanda - Oliveira Trust" w:date="2022-07-19T10:08:00Z">
              <w:r w:rsidRPr="008601AF" w:rsidDel="00627AA0">
                <w:rPr>
                  <w:rFonts w:ascii="Trebuchet MS" w:hAnsi="Trebuchet MS" w:cs="Arial"/>
                  <w:color w:val="000000"/>
                  <w:sz w:val="20"/>
                  <w:szCs w:val="20"/>
                  <w:lang w:bidi="th-TH"/>
                </w:rPr>
                <w:delText>31/03/2021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3A2B4C" w14:textId="644602AE" w:rsidR="008601AF" w:rsidRPr="008601AF" w:rsidRDefault="008601AF" w:rsidP="003C2C2A">
            <w:pPr>
              <w:jc w:val="center"/>
              <w:rPr>
                <w:rFonts w:ascii="Trebuchet MS" w:hAnsi="Trebuchet MS" w:cs="Arial"/>
                <w:color w:val="000000"/>
                <w:sz w:val="20"/>
                <w:szCs w:val="20"/>
                <w:lang w:bidi="th-TH"/>
              </w:rPr>
            </w:pPr>
            <w:del w:id="1158" w:author="Philippe Hollanda - Oliveira Trust" w:date="2022-07-19T10:08:00Z">
              <w:r w:rsidRPr="008601AF" w:rsidDel="00627AA0">
                <w:rPr>
                  <w:rFonts w:ascii="Trebuchet MS" w:hAnsi="Trebuchet MS" w:cs="Arial"/>
                  <w:color w:val="000000"/>
                  <w:sz w:val="20"/>
                  <w:szCs w:val="20"/>
                  <w:lang w:bidi="th-TH"/>
                </w:rPr>
                <w:delText>R$ 3.133,55</w:delText>
              </w:r>
            </w:del>
          </w:p>
        </w:tc>
      </w:tr>
      <w:tr w:rsidR="008601AF" w:rsidRPr="008601AF" w14:paraId="35735345" w14:textId="77777777" w:rsidTr="00627AA0">
        <w:tblPrEx>
          <w:tblW w:w="5000" w:type="pct"/>
          <w:tblCellMar>
            <w:left w:w="70" w:type="dxa"/>
            <w:right w:w="70" w:type="dxa"/>
          </w:tblCellMar>
          <w:tblPrExChange w:id="1159" w:author="Philippe Hollanda - Oliveira Trust" w:date="2022-07-19T10:08:00Z">
            <w:tblPrEx>
              <w:tblW w:w="5000" w:type="pct"/>
              <w:tblCellMar>
                <w:left w:w="70" w:type="dxa"/>
                <w:right w:w="70" w:type="dxa"/>
              </w:tblCellMar>
            </w:tblPrEx>
          </w:tblPrExChange>
        </w:tblPrEx>
        <w:trPr>
          <w:trHeight w:val="1785"/>
          <w:trPrChange w:id="116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4EA886" w14:textId="174B9AF2" w:rsidR="008601AF" w:rsidRPr="008601AF" w:rsidRDefault="008601AF" w:rsidP="003C2C2A">
            <w:pPr>
              <w:jc w:val="center"/>
              <w:rPr>
                <w:rFonts w:ascii="Trebuchet MS" w:hAnsi="Trebuchet MS" w:cs="Arial"/>
                <w:color w:val="000000"/>
                <w:sz w:val="20"/>
                <w:szCs w:val="20"/>
                <w:lang w:bidi="th-TH"/>
              </w:rPr>
            </w:pPr>
            <w:del w:id="116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A3F9F8" w14:textId="71063C7E" w:rsidR="008601AF" w:rsidRPr="008601AF" w:rsidRDefault="008601AF" w:rsidP="003C2C2A">
            <w:pPr>
              <w:jc w:val="center"/>
              <w:rPr>
                <w:rFonts w:ascii="Trebuchet MS" w:hAnsi="Trebuchet MS" w:cs="Arial"/>
                <w:color w:val="000000"/>
                <w:sz w:val="20"/>
                <w:szCs w:val="20"/>
                <w:lang w:bidi="th-TH"/>
              </w:rPr>
            </w:pPr>
            <w:del w:id="1164" w:author="Philippe Hollanda - Oliveira Trust" w:date="2022-07-19T10:08:00Z">
              <w:r w:rsidRPr="008601AF" w:rsidDel="00627AA0">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B9580A" w14:textId="54BCFB6C" w:rsidR="008601AF" w:rsidRPr="008601AF" w:rsidRDefault="008601AF" w:rsidP="003C2C2A">
            <w:pPr>
              <w:jc w:val="center"/>
              <w:rPr>
                <w:rFonts w:ascii="Trebuchet MS" w:hAnsi="Trebuchet MS" w:cs="Arial"/>
                <w:color w:val="000000"/>
                <w:sz w:val="20"/>
                <w:szCs w:val="20"/>
                <w:lang w:bidi="th-TH"/>
              </w:rPr>
            </w:pPr>
            <w:del w:id="1166" w:author="Philippe Hollanda - Oliveira Trust" w:date="2022-07-19T10:08:00Z">
              <w:r w:rsidRPr="008601AF" w:rsidDel="00627AA0">
                <w:rPr>
                  <w:rFonts w:ascii="Trebuchet MS" w:hAnsi="Trebuchet MS" w:cs="Arial"/>
                  <w:color w:val="000000"/>
                  <w:sz w:val="20"/>
                  <w:szCs w:val="20"/>
                  <w:lang w:bidi="th-TH"/>
                </w:rPr>
                <w:delText>R$ 150,00</w:delText>
              </w:r>
            </w:del>
          </w:p>
        </w:tc>
      </w:tr>
      <w:tr w:rsidR="008601AF" w:rsidRPr="008601AF" w14:paraId="0BF5B258" w14:textId="77777777" w:rsidTr="00627AA0">
        <w:tblPrEx>
          <w:tblW w:w="5000" w:type="pct"/>
          <w:tblCellMar>
            <w:left w:w="70" w:type="dxa"/>
            <w:right w:w="70" w:type="dxa"/>
          </w:tblCellMar>
          <w:tblPrExChange w:id="1167" w:author="Philippe Hollanda - Oliveira Trust" w:date="2022-07-19T10:08:00Z">
            <w:tblPrEx>
              <w:tblW w:w="5000" w:type="pct"/>
              <w:tblCellMar>
                <w:left w:w="70" w:type="dxa"/>
                <w:right w:w="70" w:type="dxa"/>
              </w:tblCellMar>
            </w:tblPrEx>
          </w:tblPrExChange>
        </w:tblPrEx>
        <w:trPr>
          <w:trHeight w:val="1785"/>
          <w:trPrChange w:id="11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4E5D87" w14:textId="302FC7DF" w:rsidR="008601AF" w:rsidRPr="008601AF" w:rsidRDefault="008601AF" w:rsidP="003C2C2A">
            <w:pPr>
              <w:jc w:val="center"/>
              <w:rPr>
                <w:rFonts w:ascii="Trebuchet MS" w:hAnsi="Trebuchet MS" w:cs="Arial"/>
                <w:color w:val="000000"/>
                <w:sz w:val="20"/>
                <w:szCs w:val="20"/>
                <w:lang w:bidi="th-TH"/>
              </w:rPr>
            </w:pPr>
            <w:del w:id="117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66C740" w14:textId="455D87CE" w:rsidR="008601AF" w:rsidRPr="008601AF" w:rsidRDefault="008601AF" w:rsidP="003C2C2A">
            <w:pPr>
              <w:jc w:val="center"/>
              <w:rPr>
                <w:rFonts w:ascii="Trebuchet MS" w:hAnsi="Trebuchet MS" w:cs="Arial"/>
                <w:color w:val="000000"/>
                <w:sz w:val="20"/>
                <w:szCs w:val="20"/>
                <w:lang w:bidi="th-TH"/>
              </w:rPr>
            </w:pPr>
            <w:del w:id="1172" w:author="Philippe Hollanda - Oliveira Trust" w:date="2022-07-19T10:08:00Z">
              <w:r w:rsidRPr="008601AF" w:rsidDel="00627AA0">
                <w:rPr>
                  <w:rFonts w:ascii="Trebuchet MS" w:hAnsi="Trebuchet MS" w:cs="Arial"/>
                  <w:color w:val="000000"/>
                  <w:sz w:val="20"/>
                  <w:szCs w:val="20"/>
                  <w:lang w:bidi="th-TH"/>
                </w:rPr>
                <w:delText>17/03/2021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F6DFD5" w14:textId="4A84026A" w:rsidR="008601AF" w:rsidRPr="008601AF" w:rsidRDefault="008601AF" w:rsidP="003C2C2A">
            <w:pPr>
              <w:jc w:val="center"/>
              <w:rPr>
                <w:rFonts w:ascii="Trebuchet MS" w:hAnsi="Trebuchet MS" w:cs="Arial"/>
                <w:color w:val="000000"/>
                <w:sz w:val="20"/>
                <w:szCs w:val="20"/>
                <w:lang w:bidi="th-TH"/>
              </w:rPr>
            </w:pPr>
            <w:del w:id="1174" w:author="Philippe Hollanda - Oliveira Trust" w:date="2022-07-19T10:08:00Z">
              <w:r w:rsidRPr="008601AF" w:rsidDel="00627AA0">
                <w:rPr>
                  <w:rFonts w:ascii="Trebuchet MS" w:hAnsi="Trebuchet MS" w:cs="Arial"/>
                  <w:color w:val="000000"/>
                  <w:sz w:val="20"/>
                  <w:szCs w:val="20"/>
                  <w:lang w:bidi="th-TH"/>
                </w:rPr>
                <w:delText>R$ 802,80</w:delText>
              </w:r>
            </w:del>
          </w:p>
        </w:tc>
      </w:tr>
      <w:tr w:rsidR="008601AF" w:rsidRPr="008601AF" w14:paraId="1B18848B" w14:textId="77777777" w:rsidTr="00627AA0">
        <w:tblPrEx>
          <w:tblW w:w="5000" w:type="pct"/>
          <w:tblCellMar>
            <w:left w:w="70" w:type="dxa"/>
            <w:right w:w="70" w:type="dxa"/>
          </w:tblCellMar>
          <w:tblPrExChange w:id="1175" w:author="Philippe Hollanda - Oliveira Trust" w:date="2022-07-19T10:08:00Z">
            <w:tblPrEx>
              <w:tblW w:w="5000" w:type="pct"/>
              <w:tblCellMar>
                <w:left w:w="70" w:type="dxa"/>
                <w:right w:w="70" w:type="dxa"/>
              </w:tblCellMar>
            </w:tblPrEx>
          </w:tblPrExChange>
        </w:tblPrEx>
        <w:trPr>
          <w:trHeight w:val="1785"/>
          <w:trPrChange w:id="11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C783C7" w14:textId="3443C156" w:rsidR="008601AF" w:rsidRPr="008601AF" w:rsidRDefault="008601AF" w:rsidP="003C2C2A">
            <w:pPr>
              <w:jc w:val="center"/>
              <w:rPr>
                <w:rFonts w:ascii="Trebuchet MS" w:hAnsi="Trebuchet MS" w:cs="Arial"/>
                <w:color w:val="000000"/>
                <w:sz w:val="20"/>
                <w:szCs w:val="20"/>
                <w:lang w:bidi="th-TH"/>
              </w:rPr>
            </w:pPr>
            <w:del w:id="1178"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1750C4" w14:textId="6D461295" w:rsidR="008601AF" w:rsidRPr="008601AF" w:rsidRDefault="008601AF" w:rsidP="003C2C2A">
            <w:pPr>
              <w:jc w:val="center"/>
              <w:rPr>
                <w:rFonts w:ascii="Trebuchet MS" w:hAnsi="Trebuchet MS" w:cs="Arial"/>
                <w:color w:val="000000"/>
                <w:sz w:val="20"/>
                <w:szCs w:val="20"/>
                <w:lang w:bidi="th-TH"/>
              </w:rPr>
            </w:pPr>
            <w:del w:id="1180" w:author="Philippe Hollanda - Oliveira Trust" w:date="2022-07-19T10:08:00Z">
              <w:r w:rsidRPr="008601AF" w:rsidDel="00627AA0">
                <w:rPr>
                  <w:rFonts w:ascii="Trebuchet MS" w:hAnsi="Trebuchet MS" w:cs="Arial"/>
                  <w:color w:val="000000"/>
                  <w:sz w:val="20"/>
                  <w:szCs w:val="20"/>
                  <w:lang w:bidi="th-TH"/>
                </w:rPr>
                <w:delText>17/03/2021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82698F" w14:textId="34138E47" w:rsidR="008601AF" w:rsidRPr="008601AF" w:rsidRDefault="008601AF" w:rsidP="003C2C2A">
            <w:pPr>
              <w:jc w:val="center"/>
              <w:rPr>
                <w:rFonts w:ascii="Trebuchet MS" w:hAnsi="Trebuchet MS" w:cs="Arial"/>
                <w:color w:val="000000"/>
                <w:sz w:val="20"/>
                <w:szCs w:val="20"/>
                <w:lang w:bidi="th-TH"/>
              </w:rPr>
            </w:pPr>
            <w:del w:id="1182" w:author="Philippe Hollanda - Oliveira Trust" w:date="2022-07-19T10:08:00Z">
              <w:r w:rsidRPr="008601AF" w:rsidDel="00627AA0">
                <w:rPr>
                  <w:rFonts w:ascii="Trebuchet MS" w:hAnsi="Trebuchet MS" w:cs="Arial"/>
                  <w:color w:val="000000"/>
                  <w:sz w:val="20"/>
                  <w:szCs w:val="20"/>
                  <w:lang w:bidi="th-TH"/>
                </w:rPr>
                <w:delText>R$ 177,42</w:delText>
              </w:r>
            </w:del>
          </w:p>
        </w:tc>
      </w:tr>
      <w:tr w:rsidR="008601AF" w:rsidRPr="008601AF" w14:paraId="36751596" w14:textId="77777777" w:rsidTr="00627AA0">
        <w:tblPrEx>
          <w:tblW w:w="5000" w:type="pct"/>
          <w:tblCellMar>
            <w:left w:w="70" w:type="dxa"/>
            <w:right w:w="70" w:type="dxa"/>
          </w:tblCellMar>
          <w:tblPrExChange w:id="1183" w:author="Philippe Hollanda - Oliveira Trust" w:date="2022-07-19T10:08:00Z">
            <w:tblPrEx>
              <w:tblW w:w="5000" w:type="pct"/>
              <w:tblCellMar>
                <w:left w:w="70" w:type="dxa"/>
                <w:right w:w="70" w:type="dxa"/>
              </w:tblCellMar>
            </w:tblPrEx>
          </w:tblPrExChange>
        </w:tblPrEx>
        <w:trPr>
          <w:trHeight w:val="1785"/>
          <w:trPrChange w:id="118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A18A10" w14:textId="022B714C" w:rsidR="008601AF" w:rsidRPr="008601AF" w:rsidRDefault="008601AF" w:rsidP="003C2C2A">
            <w:pPr>
              <w:jc w:val="center"/>
              <w:rPr>
                <w:rFonts w:ascii="Trebuchet MS" w:hAnsi="Trebuchet MS" w:cs="Arial"/>
                <w:color w:val="000000"/>
                <w:sz w:val="20"/>
                <w:szCs w:val="20"/>
                <w:lang w:bidi="th-TH"/>
              </w:rPr>
            </w:pPr>
            <w:del w:id="118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3A38D1" w14:textId="20E4BCCB" w:rsidR="008601AF" w:rsidRPr="008601AF" w:rsidRDefault="008601AF" w:rsidP="003C2C2A">
            <w:pPr>
              <w:jc w:val="center"/>
              <w:rPr>
                <w:rFonts w:ascii="Trebuchet MS" w:hAnsi="Trebuchet MS" w:cs="Arial"/>
                <w:color w:val="000000"/>
                <w:sz w:val="20"/>
                <w:szCs w:val="20"/>
                <w:lang w:bidi="th-TH"/>
              </w:rPr>
            </w:pPr>
            <w:del w:id="1188"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A27BD3" w14:textId="503BCAED" w:rsidR="008601AF" w:rsidRPr="008601AF" w:rsidRDefault="008601AF" w:rsidP="003C2C2A">
            <w:pPr>
              <w:jc w:val="center"/>
              <w:rPr>
                <w:rFonts w:ascii="Trebuchet MS" w:hAnsi="Trebuchet MS" w:cs="Arial"/>
                <w:color w:val="000000"/>
                <w:sz w:val="20"/>
                <w:szCs w:val="20"/>
                <w:lang w:bidi="th-TH"/>
              </w:rPr>
            </w:pPr>
            <w:del w:id="1190" w:author="Philippe Hollanda - Oliveira Trust" w:date="2022-07-19T10:08:00Z">
              <w:r w:rsidRPr="008601AF" w:rsidDel="00627AA0">
                <w:rPr>
                  <w:rFonts w:ascii="Trebuchet MS" w:hAnsi="Trebuchet MS" w:cs="Arial"/>
                  <w:color w:val="000000"/>
                  <w:sz w:val="20"/>
                  <w:szCs w:val="20"/>
                  <w:lang w:bidi="th-TH"/>
                </w:rPr>
                <w:delText>R$ 965,00</w:delText>
              </w:r>
            </w:del>
          </w:p>
        </w:tc>
      </w:tr>
      <w:tr w:rsidR="008601AF" w:rsidRPr="008601AF" w14:paraId="07742D61" w14:textId="77777777" w:rsidTr="00627AA0">
        <w:tblPrEx>
          <w:tblW w:w="5000" w:type="pct"/>
          <w:tblCellMar>
            <w:left w:w="70" w:type="dxa"/>
            <w:right w:w="70" w:type="dxa"/>
          </w:tblCellMar>
          <w:tblPrExChange w:id="1191" w:author="Philippe Hollanda - Oliveira Trust" w:date="2022-07-19T10:08:00Z">
            <w:tblPrEx>
              <w:tblW w:w="5000" w:type="pct"/>
              <w:tblCellMar>
                <w:left w:w="70" w:type="dxa"/>
                <w:right w:w="70" w:type="dxa"/>
              </w:tblCellMar>
            </w:tblPrEx>
          </w:tblPrExChange>
        </w:tblPrEx>
        <w:trPr>
          <w:trHeight w:val="1785"/>
          <w:trPrChange w:id="119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C9DD5B" w14:textId="63EB5323" w:rsidR="008601AF" w:rsidRPr="008601AF" w:rsidRDefault="008601AF" w:rsidP="003C2C2A">
            <w:pPr>
              <w:jc w:val="center"/>
              <w:rPr>
                <w:rFonts w:ascii="Trebuchet MS" w:hAnsi="Trebuchet MS" w:cs="Arial"/>
                <w:color w:val="000000"/>
                <w:sz w:val="20"/>
                <w:szCs w:val="20"/>
                <w:lang w:bidi="th-TH"/>
              </w:rPr>
            </w:pPr>
            <w:del w:id="119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3DB8F0" w14:textId="18E352C7" w:rsidR="008601AF" w:rsidRPr="008601AF" w:rsidRDefault="008601AF" w:rsidP="003C2C2A">
            <w:pPr>
              <w:jc w:val="center"/>
              <w:rPr>
                <w:rFonts w:ascii="Trebuchet MS" w:hAnsi="Trebuchet MS" w:cs="Arial"/>
                <w:color w:val="000000"/>
                <w:sz w:val="20"/>
                <w:szCs w:val="20"/>
                <w:lang w:bidi="th-TH"/>
              </w:rPr>
            </w:pPr>
            <w:del w:id="1196"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EC9099" w14:textId="57A610E7" w:rsidR="008601AF" w:rsidRPr="008601AF" w:rsidRDefault="008601AF" w:rsidP="003C2C2A">
            <w:pPr>
              <w:jc w:val="center"/>
              <w:rPr>
                <w:rFonts w:ascii="Trebuchet MS" w:hAnsi="Trebuchet MS" w:cs="Arial"/>
                <w:color w:val="000000"/>
                <w:sz w:val="20"/>
                <w:szCs w:val="20"/>
                <w:lang w:bidi="th-TH"/>
              </w:rPr>
            </w:pPr>
            <w:del w:id="1198" w:author="Philippe Hollanda - Oliveira Trust" w:date="2022-07-19T10:08:00Z">
              <w:r w:rsidRPr="008601AF" w:rsidDel="00627AA0">
                <w:rPr>
                  <w:rFonts w:ascii="Trebuchet MS" w:hAnsi="Trebuchet MS" w:cs="Arial"/>
                  <w:color w:val="000000"/>
                  <w:sz w:val="20"/>
                  <w:szCs w:val="20"/>
                  <w:lang w:bidi="th-TH"/>
                </w:rPr>
                <w:delText>R$ 62,50</w:delText>
              </w:r>
            </w:del>
          </w:p>
        </w:tc>
      </w:tr>
      <w:tr w:rsidR="008601AF" w:rsidRPr="008601AF" w14:paraId="451E60FC" w14:textId="77777777" w:rsidTr="00627AA0">
        <w:tblPrEx>
          <w:tblW w:w="5000" w:type="pct"/>
          <w:tblCellMar>
            <w:left w:w="70" w:type="dxa"/>
            <w:right w:w="70" w:type="dxa"/>
          </w:tblCellMar>
          <w:tblPrExChange w:id="1199" w:author="Philippe Hollanda - Oliveira Trust" w:date="2022-07-19T10:08:00Z">
            <w:tblPrEx>
              <w:tblW w:w="5000" w:type="pct"/>
              <w:tblCellMar>
                <w:left w:w="70" w:type="dxa"/>
                <w:right w:w="70" w:type="dxa"/>
              </w:tblCellMar>
            </w:tblPrEx>
          </w:tblPrExChange>
        </w:tblPrEx>
        <w:trPr>
          <w:trHeight w:val="1785"/>
          <w:trPrChange w:id="120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FD9604" w14:textId="2FE0CB93" w:rsidR="008601AF" w:rsidRPr="008601AF" w:rsidRDefault="008601AF" w:rsidP="003C2C2A">
            <w:pPr>
              <w:jc w:val="center"/>
              <w:rPr>
                <w:rFonts w:ascii="Trebuchet MS" w:hAnsi="Trebuchet MS" w:cs="Arial"/>
                <w:color w:val="000000"/>
                <w:sz w:val="20"/>
                <w:szCs w:val="20"/>
                <w:lang w:bidi="th-TH"/>
              </w:rPr>
            </w:pPr>
            <w:del w:id="120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70DEA3" w14:textId="42D63CA1" w:rsidR="008601AF" w:rsidRPr="008601AF" w:rsidRDefault="008601AF" w:rsidP="003C2C2A">
            <w:pPr>
              <w:jc w:val="center"/>
              <w:rPr>
                <w:rFonts w:ascii="Trebuchet MS" w:hAnsi="Trebuchet MS" w:cs="Arial"/>
                <w:color w:val="000000"/>
                <w:sz w:val="20"/>
                <w:szCs w:val="20"/>
                <w:lang w:bidi="th-TH"/>
              </w:rPr>
            </w:pPr>
            <w:del w:id="1204"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19DC1F" w14:textId="55E1646B" w:rsidR="008601AF" w:rsidRPr="008601AF" w:rsidRDefault="008601AF" w:rsidP="003C2C2A">
            <w:pPr>
              <w:jc w:val="center"/>
              <w:rPr>
                <w:rFonts w:ascii="Trebuchet MS" w:hAnsi="Trebuchet MS" w:cs="Arial"/>
                <w:color w:val="000000"/>
                <w:sz w:val="20"/>
                <w:szCs w:val="20"/>
                <w:lang w:bidi="th-TH"/>
              </w:rPr>
            </w:pPr>
            <w:del w:id="1206" w:author="Philippe Hollanda - Oliveira Trust" w:date="2022-07-19T10:08:00Z">
              <w:r w:rsidRPr="008601AF" w:rsidDel="00627AA0">
                <w:rPr>
                  <w:rFonts w:ascii="Trebuchet MS" w:hAnsi="Trebuchet MS" w:cs="Arial"/>
                  <w:color w:val="000000"/>
                  <w:sz w:val="20"/>
                  <w:szCs w:val="20"/>
                  <w:lang w:bidi="th-TH"/>
                </w:rPr>
                <w:delText>R$ 1.185,00</w:delText>
              </w:r>
            </w:del>
          </w:p>
        </w:tc>
      </w:tr>
      <w:tr w:rsidR="008601AF" w:rsidRPr="008601AF" w14:paraId="2CAFA21D" w14:textId="77777777" w:rsidTr="00627AA0">
        <w:tblPrEx>
          <w:tblW w:w="5000" w:type="pct"/>
          <w:tblCellMar>
            <w:left w:w="70" w:type="dxa"/>
            <w:right w:w="70" w:type="dxa"/>
          </w:tblCellMar>
          <w:tblPrExChange w:id="1207" w:author="Philippe Hollanda - Oliveira Trust" w:date="2022-07-19T10:08:00Z">
            <w:tblPrEx>
              <w:tblW w:w="5000" w:type="pct"/>
              <w:tblCellMar>
                <w:left w:w="70" w:type="dxa"/>
                <w:right w:w="70" w:type="dxa"/>
              </w:tblCellMar>
            </w:tblPrEx>
          </w:tblPrExChange>
        </w:tblPrEx>
        <w:trPr>
          <w:trHeight w:val="1785"/>
          <w:trPrChange w:id="120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7B8794" w14:textId="2E9CA970" w:rsidR="008601AF" w:rsidRPr="008601AF" w:rsidRDefault="008601AF" w:rsidP="003C2C2A">
            <w:pPr>
              <w:jc w:val="center"/>
              <w:rPr>
                <w:rFonts w:ascii="Trebuchet MS" w:hAnsi="Trebuchet MS" w:cs="Arial"/>
                <w:color w:val="000000"/>
                <w:sz w:val="20"/>
                <w:szCs w:val="20"/>
                <w:lang w:bidi="th-TH"/>
              </w:rPr>
            </w:pPr>
            <w:del w:id="121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0CFF0C" w14:textId="23A93D2D" w:rsidR="008601AF" w:rsidRPr="008601AF" w:rsidRDefault="008601AF" w:rsidP="003C2C2A">
            <w:pPr>
              <w:jc w:val="center"/>
              <w:rPr>
                <w:rFonts w:ascii="Trebuchet MS" w:hAnsi="Trebuchet MS" w:cs="Arial"/>
                <w:color w:val="000000"/>
                <w:sz w:val="20"/>
                <w:szCs w:val="20"/>
                <w:lang w:bidi="th-TH"/>
              </w:rPr>
            </w:pPr>
            <w:del w:id="1212" w:author="Philippe Hollanda - Oliveira Trust" w:date="2022-07-19T10:08:00Z">
              <w:r w:rsidRPr="008601AF" w:rsidDel="00627AA0">
                <w:rPr>
                  <w:rFonts w:ascii="Trebuchet MS" w:hAnsi="Trebuchet MS" w:cs="Arial"/>
                  <w:color w:val="000000"/>
                  <w:sz w:val="20"/>
                  <w:szCs w:val="20"/>
                  <w:lang w:bidi="th-TH"/>
                </w:rPr>
                <w:delText>19/03/2021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A157BC" w14:textId="5DEE8D22" w:rsidR="008601AF" w:rsidRPr="008601AF" w:rsidRDefault="008601AF" w:rsidP="003C2C2A">
            <w:pPr>
              <w:jc w:val="center"/>
              <w:rPr>
                <w:rFonts w:ascii="Trebuchet MS" w:hAnsi="Trebuchet MS" w:cs="Arial"/>
                <w:color w:val="000000"/>
                <w:sz w:val="20"/>
                <w:szCs w:val="20"/>
                <w:lang w:bidi="th-TH"/>
              </w:rPr>
            </w:pPr>
            <w:del w:id="1214" w:author="Philippe Hollanda - Oliveira Trust" w:date="2022-07-19T10:08:00Z">
              <w:r w:rsidRPr="008601AF" w:rsidDel="00627AA0">
                <w:rPr>
                  <w:rFonts w:ascii="Trebuchet MS" w:hAnsi="Trebuchet MS" w:cs="Arial"/>
                  <w:color w:val="000000"/>
                  <w:sz w:val="20"/>
                  <w:szCs w:val="20"/>
                  <w:lang w:bidi="th-TH"/>
                </w:rPr>
                <w:delText>R$ 797,40</w:delText>
              </w:r>
            </w:del>
          </w:p>
        </w:tc>
      </w:tr>
      <w:tr w:rsidR="008601AF" w:rsidRPr="008601AF" w14:paraId="1996E112" w14:textId="77777777" w:rsidTr="00627AA0">
        <w:tblPrEx>
          <w:tblW w:w="5000" w:type="pct"/>
          <w:tblCellMar>
            <w:left w:w="70" w:type="dxa"/>
            <w:right w:w="70" w:type="dxa"/>
          </w:tblCellMar>
          <w:tblPrExChange w:id="1215" w:author="Philippe Hollanda - Oliveira Trust" w:date="2022-07-19T10:08:00Z">
            <w:tblPrEx>
              <w:tblW w:w="5000" w:type="pct"/>
              <w:tblCellMar>
                <w:left w:w="70" w:type="dxa"/>
                <w:right w:w="70" w:type="dxa"/>
              </w:tblCellMar>
            </w:tblPrEx>
          </w:tblPrExChange>
        </w:tblPrEx>
        <w:trPr>
          <w:trHeight w:val="1785"/>
          <w:trPrChange w:id="121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EAEBB4" w14:textId="1B3B3143" w:rsidR="008601AF" w:rsidRPr="008601AF" w:rsidRDefault="008601AF" w:rsidP="003C2C2A">
            <w:pPr>
              <w:jc w:val="center"/>
              <w:rPr>
                <w:rFonts w:ascii="Trebuchet MS" w:hAnsi="Trebuchet MS" w:cs="Arial"/>
                <w:color w:val="000000"/>
                <w:sz w:val="20"/>
                <w:szCs w:val="20"/>
                <w:lang w:bidi="th-TH"/>
              </w:rPr>
            </w:pPr>
            <w:del w:id="1218"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6148F0" w14:textId="2F278C39" w:rsidR="008601AF" w:rsidRPr="008601AF" w:rsidRDefault="008601AF" w:rsidP="003C2C2A">
            <w:pPr>
              <w:jc w:val="center"/>
              <w:rPr>
                <w:rFonts w:ascii="Trebuchet MS" w:hAnsi="Trebuchet MS" w:cs="Arial"/>
                <w:color w:val="000000"/>
                <w:sz w:val="20"/>
                <w:szCs w:val="20"/>
                <w:lang w:bidi="th-TH"/>
              </w:rPr>
            </w:pPr>
            <w:del w:id="1220" w:author="Philippe Hollanda - Oliveira Trust" w:date="2022-07-19T10:08:00Z">
              <w:r w:rsidRPr="008601AF" w:rsidDel="00627AA0">
                <w:rPr>
                  <w:rFonts w:ascii="Trebuchet MS" w:hAnsi="Trebuchet MS" w:cs="Arial"/>
                  <w:color w:val="000000"/>
                  <w:sz w:val="20"/>
                  <w:szCs w:val="20"/>
                  <w:lang w:bidi="th-TH"/>
                </w:rPr>
                <w:delText>19/03/2021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37CBEC" w14:textId="4B1CE91B" w:rsidR="008601AF" w:rsidRPr="008601AF" w:rsidRDefault="008601AF" w:rsidP="003C2C2A">
            <w:pPr>
              <w:jc w:val="center"/>
              <w:rPr>
                <w:rFonts w:ascii="Trebuchet MS" w:hAnsi="Trebuchet MS" w:cs="Arial"/>
                <w:color w:val="000000"/>
                <w:sz w:val="20"/>
                <w:szCs w:val="20"/>
                <w:lang w:bidi="th-TH"/>
              </w:rPr>
            </w:pPr>
            <w:del w:id="1222" w:author="Philippe Hollanda - Oliveira Trust" w:date="2022-07-19T10:08:00Z">
              <w:r w:rsidRPr="008601AF" w:rsidDel="00627AA0">
                <w:rPr>
                  <w:rFonts w:ascii="Trebuchet MS" w:hAnsi="Trebuchet MS" w:cs="Arial"/>
                  <w:color w:val="000000"/>
                  <w:sz w:val="20"/>
                  <w:szCs w:val="20"/>
                  <w:lang w:bidi="th-TH"/>
                </w:rPr>
                <w:delText>R$ 176,23</w:delText>
              </w:r>
            </w:del>
          </w:p>
        </w:tc>
      </w:tr>
      <w:tr w:rsidR="008601AF" w:rsidRPr="008601AF" w14:paraId="37574ECF" w14:textId="77777777" w:rsidTr="00627AA0">
        <w:tblPrEx>
          <w:tblW w:w="5000" w:type="pct"/>
          <w:tblCellMar>
            <w:left w:w="70" w:type="dxa"/>
            <w:right w:w="70" w:type="dxa"/>
          </w:tblCellMar>
          <w:tblPrExChange w:id="1223" w:author="Philippe Hollanda - Oliveira Trust" w:date="2022-07-19T10:08:00Z">
            <w:tblPrEx>
              <w:tblW w:w="5000" w:type="pct"/>
              <w:tblCellMar>
                <w:left w:w="70" w:type="dxa"/>
                <w:right w:w="70" w:type="dxa"/>
              </w:tblCellMar>
            </w:tblPrEx>
          </w:tblPrExChange>
        </w:tblPrEx>
        <w:trPr>
          <w:trHeight w:val="1785"/>
          <w:trPrChange w:id="122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2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453C31" w14:textId="4B56F4F8" w:rsidR="008601AF" w:rsidRPr="008601AF" w:rsidRDefault="008601AF" w:rsidP="003C2C2A">
            <w:pPr>
              <w:jc w:val="center"/>
              <w:rPr>
                <w:rFonts w:ascii="Trebuchet MS" w:hAnsi="Trebuchet MS" w:cs="Arial"/>
                <w:color w:val="000000"/>
                <w:sz w:val="20"/>
                <w:szCs w:val="20"/>
                <w:lang w:bidi="th-TH"/>
              </w:rPr>
            </w:pPr>
            <w:del w:id="122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22F6AD" w14:textId="7A593519" w:rsidR="008601AF" w:rsidRPr="008601AF" w:rsidRDefault="008601AF" w:rsidP="003C2C2A">
            <w:pPr>
              <w:jc w:val="center"/>
              <w:rPr>
                <w:rFonts w:ascii="Trebuchet MS" w:hAnsi="Trebuchet MS" w:cs="Arial"/>
                <w:color w:val="000000"/>
                <w:sz w:val="20"/>
                <w:szCs w:val="20"/>
                <w:lang w:bidi="th-TH"/>
              </w:rPr>
            </w:pPr>
            <w:del w:id="1228"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5DFA47" w14:textId="48DDA6EA" w:rsidR="008601AF" w:rsidRPr="008601AF" w:rsidRDefault="008601AF" w:rsidP="003C2C2A">
            <w:pPr>
              <w:jc w:val="center"/>
              <w:rPr>
                <w:rFonts w:ascii="Trebuchet MS" w:hAnsi="Trebuchet MS" w:cs="Arial"/>
                <w:color w:val="000000"/>
                <w:sz w:val="20"/>
                <w:szCs w:val="20"/>
                <w:lang w:bidi="th-TH"/>
              </w:rPr>
            </w:pPr>
            <w:del w:id="1230" w:author="Philippe Hollanda - Oliveira Trust" w:date="2022-07-19T10:08:00Z">
              <w:r w:rsidRPr="008601AF" w:rsidDel="00627AA0">
                <w:rPr>
                  <w:rFonts w:ascii="Trebuchet MS" w:hAnsi="Trebuchet MS" w:cs="Arial"/>
                  <w:color w:val="000000"/>
                  <w:sz w:val="20"/>
                  <w:szCs w:val="20"/>
                  <w:lang w:bidi="th-TH"/>
                </w:rPr>
                <w:delText>R$ 4.425,12</w:delText>
              </w:r>
            </w:del>
          </w:p>
        </w:tc>
      </w:tr>
      <w:tr w:rsidR="008601AF" w:rsidRPr="008601AF" w14:paraId="1BFD3EE6" w14:textId="77777777" w:rsidTr="00627AA0">
        <w:tblPrEx>
          <w:tblW w:w="5000" w:type="pct"/>
          <w:tblCellMar>
            <w:left w:w="70" w:type="dxa"/>
            <w:right w:w="70" w:type="dxa"/>
          </w:tblCellMar>
          <w:tblPrExChange w:id="1231" w:author="Philippe Hollanda - Oliveira Trust" w:date="2022-07-19T10:08:00Z">
            <w:tblPrEx>
              <w:tblW w:w="5000" w:type="pct"/>
              <w:tblCellMar>
                <w:left w:w="70" w:type="dxa"/>
                <w:right w:w="70" w:type="dxa"/>
              </w:tblCellMar>
            </w:tblPrEx>
          </w:tblPrExChange>
        </w:tblPrEx>
        <w:trPr>
          <w:trHeight w:val="1785"/>
          <w:trPrChange w:id="123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3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772CF3" w14:textId="7D40F668" w:rsidR="008601AF" w:rsidRPr="008601AF" w:rsidRDefault="008601AF" w:rsidP="003C2C2A">
            <w:pPr>
              <w:jc w:val="center"/>
              <w:rPr>
                <w:rFonts w:ascii="Trebuchet MS" w:hAnsi="Trebuchet MS" w:cs="Arial"/>
                <w:color w:val="000000"/>
                <w:sz w:val="20"/>
                <w:szCs w:val="20"/>
                <w:lang w:bidi="th-TH"/>
              </w:rPr>
            </w:pPr>
            <w:del w:id="1234"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042046" w14:textId="504835B3" w:rsidR="008601AF" w:rsidRPr="008601AF" w:rsidRDefault="008601AF" w:rsidP="003C2C2A">
            <w:pPr>
              <w:jc w:val="center"/>
              <w:rPr>
                <w:rFonts w:ascii="Trebuchet MS" w:hAnsi="Trebuchet MS" w:cs="Arial"/>
                <w:color w:val="000000"/>
                <w:sz w:val="20"/>
                <w:szCs w:val="20"/>
                <w:lang w:bidi="th-TH"/>
              </w:rPr>
            </w:pPr>
            <w:del w:id="1236"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56E789" w14:textId="6200B5B8" w:rsidR="008601AF" w:rsidRPr="008601AF" w:rsidRDefault="008601AF" w:rsidP="003C2C2A">
            <w:pPr>
              <w:jc w:val="center"/>
              <w:rPr>
                <w:rFonts w:ascii="Trebuchet MS" w:hAnsi="Trebuchet MS" w:cs="Arial"/>
                <w:color w:val="000000"/>
                <w:sz w:val="20"/>
                <w:szCs w:val="20"/>
                <w:lang w:bidi="th-TH"/>
              </w:rPr>
            </w:pPr>
            <w:del w:id="1238" w:author="Philippe Hollanda - Oliveira Trust" w:date="2022-07-19T10:08:00Z">
              <w:r w:rsidRPr="008601AF" w:rsidDel="00627AA0">
                <w:rPr>
                  <w:rFonts w:ascii="Trebuchet MS" w:hAnsi="Trebuchet MS" w:cs="Arial"/>
                  <w:color w:val="000000"/>
                  <w:sz w:val="20"/>
                  <w:szCs w:val="20"/>
                  <w:lang w:bidi="th-TH"/>
                </w:rPr>
                <w:delText>R$ 6.715,25</w:delText>
              </w:r>
            </w:del>
          </w:p>
        </w:tc>
      </w:tr>
      <w:tr w:rsidR="008601AF" w:rsidRPr="008601AF" w14:paraId="2878A988" w14:textId="77777777" w:rsidTr="00627AA0">
        <w:tblPrEx>
          <w:tblW w:w="5000" w:type="pct"/>
          <w:tblCellMar>
            <w:left w:w="70" w:type="dxa"/>
            <w:right w:w="70" w:type="dxa"/>
          </w:tblCellMar>
          <w:tblPrExChange w:id="1239" w:author="Philippe Hollanda - Oliveira Trust" w:date="2022-07-19T10:08:00Z">
            <w:tblPrEx>
              <w:tblW w:w="5000" w:type="pct"/>
              <w:tblCellMar>
                <w:left w:w="70" w:type="dxa"/>
                <w:right w:w="70" w:type="dxa"/>
              </w:tblCellMar>
            </w:tblPrEx>
          </w:tblPrExChange>
        </w:tblPrEx>
        <w:trPr>
          <w:trHeight w:val="1785"/>
          <w:trPrChange w:id="124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4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62C602" w14:textId="703D080D" w:rsidR="008601AF" w:rsidRPr="008601AF" w:rsidRDefault="008601AF" w:rsidP="003C2C2A">
            <w:pPr>
              <w:jc w:val="center"/>
              <w:rPr>
                <w:rFonts w:ascii="Trebuchet MS" w:hAnsi="Trebuchet MS" w:cs="Arial"/>
                <w:color w:val="000000"/>
                <w:sz w:val="20"/>
                <w:szCs w:val="20"/>
                <w:lang w:bidi="th-TH"/>
              </w:rPr>
            </w:pPr>
            <w:del w:id="1242" w:author="Philippe Hollanda - Oliveira Trust" w:date="2022-07-19T10:08:00Z">
              <w:r w:rsidRPr="008601AF" w:rsidDel="00627AA0">
                <w:rPr>
                  <w:rFonts w:ascii="Trebuchet MS" w:hAnsi="Trebuchet MS" w:cs="Arial"/>
                  <w:color w:val="000000"/>
                  <w:sz w:val="20"/>
                  <w:szCs w:val="20"/>
                  <w:lang w:bidi="th-TH"/>
                </w:rPr>
                <w:delText>ESPAÇADOR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532D5E" w14:textId="07695DB8" w:rsidR="008601AF" w:rsidRPr="008601AF" w:rsidRDefault="008601AF" w:rsidP="003C2C2A">
            <w:pPr>
              <w:jc w:val="center"/>
              <w:rPr>
                <w:rFonts w:ascii="Trebuchet MS" w:hAnsi="Trebuchet MS" w:cs="Arial"/>
                <w:color w:val="000000"/>
                <w:sz w:val="20"/>
                <w:szCs w:val="20"/>
                <w:lang w:bidi="th-TH"/>
              </w:rPr>
            </w:pPr>
            <w:del w:id="1244"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00458A" w14:textId="4039E094" w:rsidR="008601AF" w:rsidRPr="008601AF" w:rsidRDefault="008601AF" w:rsidP="003C2C2A">
            <w:pPr>
              <w:jc w:val="center"/>
              <w:rPr>
                <w:rFonts w:ascii="Trebuchet MS" w:hAnsi="Trebuchet MS" w:cs="Arial"/>
                <w:color w:val="000000"/>
                <w:sz w:val="20"/>
                <w:szCs w:val="20"/>
                <w:lang w:bidi="th-TH"/>
              </w:rPr>
            </w:pPr>
            <w:del w:id="1246" w:author="Philippe Hollanda - Oliveira Trust" w:date="2022-07-19T10:08:00Z">
              <w:r w:rsidRPr="008601AF" w:rsidDel="00627AA0">
                <w:rPr>
                  <w:rFonts w:ascii="Trebuchet MS" w:hAnsi="Trebuchet MS" w:cs="Arial"/>
                  <w:color w:val="000000"/>
                  <w:sz w:val="20"/>
                  <w:szCs w:val="20"/>
                  <w:lang w:bidi="th-TH"/>
                </w:rPr>
                <w:delText>R$ 350,00</w:delText>
              </w:r>
            </w:del>
          </w:p>
        </w:tc>
      </w:tr>
      <w:tr w:rsidR="008601AF" w:rsidRPr="008601AF" w14:paraId="5CCF4D88" w14:textId="77777777" w:rsidTr="00627AA0">
        <w:tblPrEx>
          <w:tblW w:w="5000" w:type="pct"/>
          <w:tblCellMar>
            <w:left w:w="70" w:type="dxa"/>
            <w:right w:w="70" w:type="dxa"/>
          </w:tblCellMar>
          <w:tblPrExChange w:id="1247" w:author="Philippe Hollanda - Oliveira Trust" w:date="2022-07-19T10:08:00Z">
            <w:tblPrEx>
              <w:tblW w:w="5000" w:type="pct"/>
              <w:tblCellMar>
                <w:left w:w="70" w:type="dxa"/>
                <w:right w:w="70" w:type="dxa"/>
              </w:tblCellMar>
            </w:tblPrEx>
          </w:tblPrExChange>
        </w:tblPrEx>
        <w:trPr>
          <w:trHeight w:val="1785"/>
          <w:trPrChange w:id="124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4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0C9D8C" w14:textId="7405147A" w:rsidR="008601AF" w:rsidRPr="008601AF" w:rsidRDefault="008601AF" w:rsidP="003C2C2A">
            <w:pPr>
              <w:jc w:val="center"/>
              <w:rPr>
                <w:rFonts w:ascii="Trebuchet MS" w:hAnsi="Trebuchet MS" w:cs="Arial"/>
                <w:color w:val="000000"/>
                <w:sz w:val="20"/>
                <w:szCs w:val="20"/>
                <w:lang w:bidi="th-TH"/>
              </w:rPr>
            </w:pPr>
            <w:del w:id="1250"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04E737" w14:textId="4994FEF0" w:rsidR="008601AF" w:rsidRPr="008601AF" w:rsidRDefault="008601AF" w:rsidP="003C2C2A">
            <w:pPr>
              <w:jc w:val="center"/>
              <w:rPr>
                <w:rFonts w:ascii="Trebuchet MS" w:hAnsi="Trebuchet MS" w:cs="Arial"/>
                <w:color w:val="000000"/>
                <w:sz w:val="20"/>
                <w:szCs w:val="20"/>
                <w:lang w:bidi="th-TH"/>
              </w:rPr>
            </w:pPr>
            <w:del w:id="1252"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26FD46" w14:textId="706ABB01" w:rsidR="008601AF" w:rsidRPr="008601AF" w:rsidRDefault="008601AF" w:rsidP="003C2C2A">
            <w:pPr>
              <w:jc w:val="center"/>
              <w:rPr>
                <w:rFonts w:ascii="Trebuchet MS" w:hAnsi="Trebuchet MS" w:cs="Arial"/>
                <w:color w:val="000000"/>
                <w:sz w:val="20"/>
                <w:szCs w:val="20"/>
                <w:lang w:bidi="th-TH"/>
              </w:rPr>
            </w:pPr>
            <w:del w:id="1254" w:author="Philippe Hollanda - Oliveira Trust" w:date="2022-07-19T10:08:00Z">
              <w:r w:rsidRPr="008601AF" w:rsidDel="00627AA0">
                <w:rPr>
                  <w:rFonts w:ascii="Trebuchet MS" w:hAnsi="Trebuchet MS" w:cs="Arial"/>
                  <w:color w:val="000000"/>
                  <w:sz w:val="20"/>
                  <w:szCs w:val="20"/>
                  <w:lang w:bidi="th-TH"/>
                </w:rPr>
                <w:delText>R$ 7.263,10</w:delText>
              </w:r>
            </w:del>
          </w:p>
        </w:tc>
      </w:tr>
      <w:tr w:rsidR="008601AF" w:rsidRPr="008601AF" w14:paraId="00B87259" w14:textId="77777777" w:rsidTr="00627AA0">
        <w:tblPrEx>
          <w:tblW w:w="5000" w:type="pct"/>
          <w:tblCellMar>
            <w:left w:w="70" w:type="dxa"/>
            <w:right w:w="70" w:type="dxa"/>
          </w:tblCellMar>
          <w:tblPrExChange w:id="1255" w:author="Philippe Hollanda - Oliveira Trust" w:date="2022-07-19T10:08:00Z">
            <w:tblPrEx>
              <w:tblW w:w="5000" w:type="pct"/>
              <w:tblCellMar>
                <w:left w:w="70" w:type="dxa"/>
                <w:right w:w="70" w:type="dxa"/>
              </w:tblCellMar>
            </w:tblPrEx>
          </w:tblPrExChange>
        </w:tblPrEx>
        <w:trPr>
          <w:trHeight w:val="1785"/>
          <w:trPrChange w:id="125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DE31DA" w14:textId="72E67FD8" w:rsidR="008601AF" w:rsidRPr="008601AF" w:rsidRDefault="008601AF" w:rsidP="003C2C2A">
            <w:pPr>
              <w:jc w:val="center"/>
              <w:rPr>
                <w:rFonts w:ascii="Trebuchet MS" w:hAnsi="Trebuchet MS" w:cs="Arial"/>
                <w:color w:val="000000"/>
                <w:sz w:val="20"/>
                <w:szCs w:val="20"/>
                <w:lang w:bidi="th-TH"/>
              </w:rPr>
            </w:pPr>
            <w:del w:id="1258" w:author="Philippe Hollanda - Oliveira Trust" w:date="2022-07-19T10:08:00Z">
              <w:r w:rsidRPr="008601AF" w:rsidDel="00627AA0">
                <w:rPr>
                  <w:rFonts w:ascii="Trebuchet MS" w:hAnsi="Trebuchet MS" w:cs="Arial"/>
                  <w:color w:val="000000"/>
                  <w:sz w:val="20"/>
                  <w:szCs w:val="20"/>
                  <w:lang w:bidi="th-TH"/>
                </w:rPr>
                <w:lastRenderedPageBreak/>
                <w:delText>FERRAMENTAS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2B2AB2" w14:textId="5BB2BC16" w:rsidR="008601AF" w:rsidRPr="008601AF" w:rsidRDefault="008601AF" w:rsidP="003C2C2A">
            <w:pPr>
              <w:jc w:val="center"/>
              <w:rPr>
                <w:rFonts w:ascii="Trebuchet MS" w:hAnsi="Trebuchet MS" w:cs="Arial"/>
                <w:color w:val="000000"/>
                <w:sz w:val="20"/>
                <w:szCs w:val="20"/>
                <w:lang w:bidi="th-TH"/>
              </w:rPr>
            </w:pPr>
            <w:del w:id="1260" w:author="Philippe Hollanda - Oliveira Trust" w:date="2022-07-19T10:08:00Z">
              <w:r w:rsidRPr="008601AF" w:rsidDel="00627AA0">
                <w:rPr>
                  <w:rFonts w:ascii="Trebuchet MS" w:hAnsi="Trebuchet MS" w:cs="Arial"/>
                  <w:color w:val="000000"/>
                  <w:sz w:val="20"/>
                  <w:szCs w:val="20"/>
                  <w:lang w:bidi="th-TH"/>
                </w:rPr>
                <w:delText>09/04/2021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11D8D7" w14:textId="01EF7D9E" w:rsidR="008601AF" w:rsidRPr="008601AF" w:rsidRDefault="008601AF" w:rsidP="003C2C2A">
            <w:pPr>
              <w:jc w:val="center"/>
              <w:rPr>
                <w:rFonts w:ascii="Trebuchet MS" w:hAnsi="Trebuchet MS" w:cs="Arial"/>
                <w:color w:val="000000"/>
                <w:sz w:val="20"/>
                <w:szCs w:val="20"/>
                <w:lang w:bidi="th-TH"/>
              </w:rPr>
            </w:pPr>
            <w:del w:id="1262" w:author="Philippe Hollanda - Oliveira Trust" w:date="2022-07-19T10:08:00Z">
              <w:r w:rsidRPr="008601AF" w:rsidDel="00627AA0">
                <w:rPr>
                  <w:rFonts w:ascii="Trebuchet MS" w:hAnsi="Trebuchet MS" w:cs="Arial"/>
                  <w:color w:val="000000"/>
                  <w:sz w:val="20"/>
                  <w:szCs w:val="20"/>
                  <w:lang w:bidi="th-TH"/>
                </w:rPr>
                <w:delText>R$ 2.120,51</w:delText>
              </w:r>
            </w:del>
          </w:p>
        </w:tc>
      </w:tr>
      <w:tr w:rsidR="008601AF" w:rsidRPr="008601AF" w14:paraId="378C1640" w14:textId="77777777" w:rsidTr="00627AA0">
        <w:tblPrEx>
          <w:tblW w:w="5000" w:type="pct"/>
          <w:tblCellMar>
            <w:left w:w="70" w:type="dxa"/>
            <w:right w:w="70" w:type="dxa"/>
          </w:tblCellMar>
          <w:tblPrExChange w:id="1263" w:author="Philippe Hollanda - Oliveira Trust" w:date="2022-07-19T10:08:00Z">
            <w:tblPrEx>
              <w:tblW w:w="5000" w:type="pct"/>
              <w:tblCellMar>
                <w:left w:w="70" w:type="dxa"/>
                <w:right w:w="70" w:type="dxa"/>
              </w:tblCellMar>
            </w:tblPrEx>
          </w:tblPrExChange>
        </w:tblPrEx>
        <w:trPr>
          <w:trHeight w:val="1785"/>
          <w:trPrChange w:id="126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076353" w14:textId="135A6F1D" w:rsidR="008601AF" w:rsidRPr="008601AF" w:rsidRDefault="008601AF" w:rsidP="003C2C2A">
            <w:pPr>
              <w:jc w:val="center"/>
              <w:rPr>
                <w:rFonts w:ascii="Trebuchet MS" w:hAnsi="Trebuchet MS" w:cs="Arial"/>
                <w:color w:val="000000"/>
                <w:sz w:val="20"/>
                <w:szCs w:val="20"/>
                <w:lang w:bidi="th-TH"/>
              </w:rPr>
            </w:pPr>
            <w:del w:id="1266"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7A3A54" w14:textId="569AFFF6" w:rsidR="008601AF" w:rsidRPr="008601AF" w:rsidRDefault="008601AF" w:rsidP="003C2C2A">
            <w:pPr>
              <w:jc w:val="center"/>
              <w:rPr>
                <w:rFonts w:ascii="Trebuchet MS" w:hAnsi="Trebuchet MS" w:cs="Arial"/>
                <w:color w:val="000000"/>
                <w:sz w:val="20"/>
                <w:szCs w:val="20"/>
                <w:lang w:bidi="th-TH"/>
              </w:rPr>
            </w:pPr>
            <w:del w:id="1268"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1C58EC" w14:textId="0FC368E0" w:rsidR="008601AF" w:rsidRPr="008601AF" w:rsidRDefault="008601AF" w:rsidP="003C2C2A">
            <w:pPr>
              <w:jc w:val="center"/>
              <w:rPr>
                <w:rFonts w:ascii="Trebuchet MS" w:hAnsi="Trebuchet MS" w:cs="Arial"/>
                <w:color w:val="000000"/>
                <w:sz w:val="20"/>
                <w:szCs w:val="20"/>
                <w:lang w:bidi="th-TH"/>
              </w:rPr>
            </w:pPr>
            <w:del w:id="1270" w:author="Philippe Hollanda - Oliveira Trust" w:date="2022-07-19T10:08:00Z">
              <w:r w:rsidRPr="008601AF" w:rsidDel="00627AA0">
                <w:rPr>
                  <w:rFonts w:ascii="Trebuchet MS" w:hAnsi="Trebuchet MS" w:cs="Arial"/>
                  <w:color w:val="000000"/>
                  <w:sz w:val="20"/>
                  <w:szCs w:val="20"/>
                  <w:lang w:bidi="th-TH"/>
                </w:rPr>
                <w:delText>R$ 18.233,24</w:delText>
              </w:r>
            </w:del>
          </w:p>
        </w:tc>
      </w:tr>
      <w:tr w:rsidR="008601AF" w:rsidRPr="008601AF" w14:paraId="0C843944" w14:textId="77777777" w:rsidTr="00627AA0">
        <w:tblPrEx>
          <w:tblW w:w="5000" w:type="pct"/>
          <w:tblCellMar>
            <w:left w:w="70" w:type="dxa"/>
            <w:right w:w="70" w:type="dxa"/>
          </w:tblCellMar>
          <w:tblPrExChange w:id="1271" w:author="Philippe Hollanda - Oliveira Trust" w:date="2022-07-19T10:08:00Z">
            <w:tblPrEx>
              <w:tblW w:w="5000" w:type="pct"/>
              <w:tblCellMar>
                <w:left w:w="70" w:type="dxa"/>
                <w:right w:w="70" w:type="dxa"/>
              </w:tblCellMar>
            </w:tblPrEx>
          </w:tblPrExChange>
        </w:tblPrEx>
        <w:trPr>
          <w:trHeight w:val="1785"/>
          <w:trPrChange w:id="127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3E57CA" w14:textId="3B44CF35" w:rsidR="008601AF" w:rsidRPr="008601AF" w:rsidRDefault="008601AF" w:rsidP="003C2C2A">
            <w:pPr>
              <w:jc w:val="center"/>
              <w:rPr>
                <w:rFonts w:ascii="Trebuchet MS" w:hAnsi="Trebuchet MS" w:cs="Arial"/>
                <w:color w:val="000000"/>
                <w:sz w:val="20"/>
                <w:szCs w:val="20"/>
                <w:lang w:bidi="th-TH"/>
              </w:rPr>
            </w:pPr>
            <w:del w:id="1274"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BAAAB6" w14:textId="41A6E8FB" w:rsidR="008601AF" w:rsidRPr="008601AF" w:rsidRDefault="008601AF" w:rsidP="003C2C2A">
            <w:pPr>
              <w:jc w:val="center"/>
              <w:rPr>
                <w:rFonts w:ascii="Trebuchet MS" w:hAnsi="Trebuchet MS" w:cs="Arial"/>
                <w:color w:val="000000"/>
                <w:sz w:val="20"/>
                <w:szCs w:val="20"/>
                <w:lang w:bidi="th-TH"/>
              </w:rPr>
            </w:pPr>
            <w:del w:id="1276" w:author="Philippe Hollanda - Oliveira Trust" w:date="2022-07-19T10:08:00Z">
              <w:r w:rsidRPr="008601AF" w:rsidDel="00627AA0">
                <w:rPr>
                  <w:rFonts w:ascii="Trebuchet MS" w:hAnsi="Trebuchet MS" w:cs="Arial"/>
                  <w:color w:val="000000"/>
                  <w:sz w:val="20"/>
                  <w:szCs w:val="20"/>
                  <w:lang w:bidi="th-TH"/>
                </w:rPr>
                <w:delText>06/04/2021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33E927" w14:textId="0F6570D9" w:rsidR="008601AF" w:rsidRPr="008601AF" w:rsidRDefault="008601AF" w:rsidP="003C2C2A">
            <w:pPr>
              <w:jc w:val="center"/>
              <w:rPr>
                <w:rFonts w:ascii="Trebuchet MS" w:hAnsi="Trebuchet MS" w:cs="Arial"/>
                <w:color w:val="000000"/>
                <w:sz w:val="20"/>
                <w:szCs w:val="20"/>
                <w:lang w:bidi="th-TH"/>
              </w:rPr>
            </w:pPr>
            <w:del w:id="1278" w:author="Philippe Hollanda - Oliveira Trust" w:date="2022-07-19T10:08:00Z">
              <w:r w:rsidRPr="008601AF" w:rsidDel="00627AA0">
                <w:rPr>
                  <w:rFonts w:ascii="Trebuchet MS" w:hAnsi="Trebuchet MS" w:cs="Arial"/>
                  <w:color w:val="000000"/>
                  <w:sz w:val="20"/>
                  <w:szCs w:val="20"/>
                  <w:lang w:bidi="th-TH"/>
                </w:rPr>
                <w:delText>R$ 31.148,44</w:delText>
              </w:r>
            </w:del>
          </w:p>
        </w:tc>
      </w:tr>
      <w:tr w:rsidR="008601AF" w:rsidRPr="008601AF" w14:paraId="613327D6" w14:textId="77777777" w:rsidTr="00627AA0">
        <w:tblPrEx>
          <w:tblW w:w="5000" w:type="pct"/>
          <w:tblCellMar>
            <w:left w:w="70" w:type="dxa"/>
            <w:right w:w="70" w:type="dxa"/>
          </w:tblCellMar>
          <w:tblPrExChange w:id="1279" w:author="Philippe Hollanda - Oliveira Trust" w:date="2022-07-19T10:08:00Z">
            <w:tblPrEx>
              <w:tblW w:w="5000" w:type="pct"/>
              <w:tblCellMar>
                <w:left w:w="70" w:type="dxa"/>
                <w:right w:w="70" w:type="dxa"/>
              </w:tblCellMar>
            </w:tblPrEx>
          </w:tblPrExChange>
        </w:tblPrEx>
        <w:trPr>
          <w:trHeight w:val="1785"/>
          <w:trPrChange w:id="128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958CBE" w14:textId="36175284" w:rsidR="008601AF" w:rsidRPr="008601AF" w:rsidRDefault="008601AF" w:rsidP="003C2C2A">
            <w:pPr>
              <w:jc w:val="center"/>
              <w:rPr>
                <w:rFonts w:ascii="Trebuchet MS" w:hAnsi="Trebuchet MS" w:cs="Arial"/>
                <w:color w:val="000000"/>
                <w:sz w:val="20"/>
                <w:szCs w:val="20"/>
                <w:lang w:bidi="th-TH"/>
              </w:rPr>
            </w:pPr>
            <w:del w:id="128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4520DA" w14:textId="4EB94EF8" w:rsidR="008601AF" w:rsidRPr="008601AF" w:rsidRDefault="008601AF" w:rsidP="003C2C2A">
            <w:pPr>
              <w:jc w:val="center"/>
              <w:rPr>
                <w:rFonts w:ascii="Trebuchet MS" w:hAnsi="Trebuchet MS" w:cs="Arial"/>
                <w:color w:val="000000"/>
                <w:sz w:val="20"/>
                <w:szCs w:val="20"/>
                <w:lang w:bidi="th-TH"/>
              </w:rPr>
            </w:pPr>
            <w:del w:id="1284" w:author="Philippe Hollanda - Oliveira Trust" w:date="2022-07-19T10:08:00Z">
              <w:r w:rsidRPr="008601AF" w:rsidDel="00627AA0">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0A1E25" w14:textId="59CDFEEA" w:rsidR="008601AF" w:rsidRPr="008601AF" w:rsidRDefault="008601AF" w:rsidP="003C2C2A">
            <w:pPr>
              <w:jc w:val="center"/>
              <w:rPr>
                <w:rFonts w:ascii="Trebuchet MS" w:hAnsi="Trebuchet MS" w:cs="Arial"/>
                <w:color w:val="000000"/>
                <w:sz w:val="20"/>
                <w:szCs w:val="20"/>
                <w:lang w:bidi="th-TH"/>
              </w:rPr>
            </w:pPr>
            <w:del w:id="1286" w:author="Philippe Hollanda - Oliveira Trust" w:date="2022-07-19T10:08:00Z">
              <w:r w:rsidRPr="008601AF" w:rsidDel="00627AA0">
                <w:rPr>
                  <w:rFonts w:ascii="Trebuchet MS" w:hAnsi="Trebuchet MS" w:cs="Arial"/>
                  <w:color w:val="000000"/>
                  <w:sz w:val="20"/>
                  <w:szCs w:val="20"/>
                  <w:lang w:bidi="th-TH"/>
                </w:rPr>
                <w:delText>R$ 837,29</w:delText>
              </w:r>
            </w:del>
          </w:p>
        </w:tc>
      </w:tr>
      <w:tr w:rsidR="008601AF" w:rsidRPr="008601AF" w14:paraId="2C50E5F3" w14:textId="77777777" w:rsidTr="00627AA0">
        <w:tblPrEx>
          <w:tblW w:w="5000" w:type="pct"/>
          <w:tblCellMar>
            <w:left w:w="70" w:type="dxa"/>
            <w:right w:w="70" w:type="dxa"/>
          </w:tblCellMar>
          <w:tblPrExChange w:id="1287" w:author="Philippe Hollanda - Oliveira Trust" w:date="2022-07-19T10:08:00Z">
            <w:tblPrEx>
              <w:tblW w:w="5000" w:type="pct"/>
              <w:tblCellMar>
                <w:left w:w="70" w:type="dxa"/>
                <w:right w:w="70" w:type="dxa"/>
              </w:tblCellMar>
            </w:tblPrEx>
          </w:tblPrExChange>
        </w:tblPrEx>
        <w:trPr>
          <w:trHeight w:val="1785"/>
          <w:trPrChange w:id="128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8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8C3801" w14:textId="305EB132" w:rsidR="008601AF" w:rsidRPr="008601AF" w:rsidRDefault="008601AF" w:rsidP="003C2C2A">
            <w:pPr>
              <w:jc w:val="center"/>
              <w:rPr>
                <w:rFonts w:ascii="Trebuchet MS" w:hAnsi="Trebuchet MS" w:cs="Arial"/>
                <w:color w:val="000000"/>
                <w:sz w:val="20"/>
                <w:szCs w:val="20"/>
                <w:lang w:bidi="th-TH"/>
              </w:rPr>
            </w:pPr>
            <w:del w:id="1290" w:author="Philippe Hollanda - Oliveira Trust" w:date="2022-07-19T10:08:00Z">
              <w:r w:rsidRPr="008601AF" w:rsidDel="00627AA0">
                <w:rPr>
                  <w:rFonts w:ascii="Trebuchet MS" w:hAnsi="Trebuchet MS" w:cs="Arial"/>
                  <w:color w:val="000000"/>
                  <w:sz w:val="20"/>
                  <w:szCs w:val="20"/>
                  <w:lang w:bidi="th-TH"/>
                </w:rPr>
                <w:delText>SISTEMA DE 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4D2A1F" w14:textId="2AA5A95A" w:rsidR="008601AF" w:rsidRPr="008601AF" w:rsidRDefault="008601AF" w:rsidP="003C2C2A">
            <w:pPr>
              <w:jc w:val="center"/>
              <w:rPr>
                <w:rFonts w:ascii="Trebuchet MS" w:hAnsi="Trebuchet MS" w:cs="Arial"/>
                <w:color w:val="000000"/>
                <w:sz w:val="20"/>
                <w:szCs w:val="20"/>
                <w:lang w:bidi="th-TH"/>
              </w:rPr>
            </w:pPr>
            <w:del w:id="1292" w:author="Philippe Hollanda - Oliveira Trust" w:date="2022-07-19T10:08:00Z">
              <w:r w:rsidRPr="008601AF" w:rsidDel="00627AA0">
                <w:rPr>
                  <w:rFonts w:ascii="Trebuchet MS" w:hAnsi="Trebuchet MS" w:cs="Arial"/>
                  <w:color w:val="000000"/>
                  <w:sz w:val="20"/>
                  <w:szCs w:val="20"/>
                  <w:lang w:bidi="th-TH"/>
                </w:rPr>
                <w:delText>18/03/2021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55C41A" w14:textId="37C5644D" w:rsidR="008601AF" w:rsidRPr="008601AF" w:rsidRDefault="008601AF" w:rsidP="003C2C2A">
            <w:pPr>
              <w:jc w:val="center"/>
              <w:rPr>
                <w:rFonts w:ascii="Trebuchet MS" w:hAnsi="Trebuchet MS" w:cs="Arial"/>
                <w:color w:val="000000"/>
                <w:sz w:val="20"/>
                <w:szCs w:val="20"/>
                <w:lang w:bidi="th-TH"/>
              </w:rPr>
            </w:pPr>
            <w:del w:id="1294" w:author="Philippe Hollanda - Oliveira Trust" w:date="2022-07-19T10:08:00Z">
              <w:r w:rsidRPr="008601AF" w:rsidDel="00627AA0">
                <w:rPr>
                  <w:rFonts w:ascii="Trebuchet MS" w:hAnsi="Trebuchet MS" w:cs="Arial"/>
                  <w:color w:val="000000"/>
                  <w:sz w:val="20"/>
                  <w:szCs w:val="20"/>
                  <w:lang w:bidi="th-TH"/>
                </w:rPr>
                <w:delText>R$ 78.470,01</w:delText>
              </w:r>
            </w:del>
          </w:p>
        </w:tc>
      </w:tr>
      <w:tr w:rsidR="008601AF" w:rsidRPr="008601AF" w14:paraId="2A178C9E" w14:textId="77777777" w:rsidTr="00627AA0">
        <w:tblPrEx>
          <w:tblW w:w="5000" w:type="pct"/>
          <w:tblCellMar>
            <w:left w:w="70" w:type="dxa"/>
            <w:right w:w="70" w:type="dxa"/>
          </w:tblCellMar>
          <w:tblPrExChange w:id="1295" w:author="Philippe Hollanda - Oliveira Trust" w:date="2022-07-19T10:08:00Z">
            <w:tblPrEx>
              <w:tblW w:w="5000" w:type="pct"/>
              <w:tblCellMar>
                <w:left w:w="70" w:type="dxa"/>
                <w:right w:w="70" w:type="dxa"/>
              </w:tblCellMar>
            </w:tblPrEx>
          </w:tblPrExChange>
        </w:tblPrEx>
        <w:trPr>
          <w:trHeight w:val="1785"/>
          <w:trPrChange w:id="129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9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692603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81D5A7" w14:textId="66EBDB87" w:rsidR="008601AF" w:rsidRPr="008601AF" w:rsidRDefault="008601AF" w:rsidP="003C2C2A">
            <w:pPr>
              <w:jc w:val="center"/>
              <w:rPr>
                <w:rFonts w:ascii="Trebuchet MS" w:hAnsi="Trebuchet MS" w:cs="Arial"/>
                <w:color w:val="000000"/>
                <w:sz w:val="20"/>
                <w:szCs w:val="20"/>
                <w:lang w:bidi="th-TH"/>
              </w:rPr>
            </w:pPr>
            <w:del w:id="1299"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EE3FF0" w14:textId="3BC09A4A" w:rsidR="008601AF" w:rsidRPr="008601AF" w:rsidRDefault="008601AF" w:rsidP="003C2C2A">
            <w:pPr>
              <w:jc w:val="center"/>
              <w:rPr>
                <w:rFonts w:ascii="Trebuchet MS" w:hAnsi="Trebuchet MS" w:cs="Arial"/>
                <w:color w:val="000000"/>
                <w:sz w:val="20"/>
                <w:szCs w:val="20"/>
                <w:lang w:bidi="th-TH"/>
              </w:rPr>
            </w:pPr>
            <w:del w:id="1301" w:author="Philippe Hollanda - Oliveira Trust" w:date="2022-07-19T10:08:00Z">
              <w:r w:rsidRPr="008601AF" w:rsidDel="00627AA0">
                <w:rPr>
                  <w:rFonts w:ascii="Trebuchet MS" w:hAnsi="Trebuchet MS" w:cs="Arial"/>
                  <w:color w:val="000000"/>
                  <w:sz w:val="20"/>
                  <w:szCs w:val="20"/>
                  <w:lang w:bidi="th-TH"/>
                </w:rPr>
                <w:delText>R$ 11.673,50</w:delText>
              </w:r>
            </w:del>
          </w:p>
        </w:tc>
      </w:tr>
      <w:tr w:rsidR="008601AF" w:rsidRPr="008601AF" w14:paraId="15029553" w14:textId="77777777" w:rsidTr="00627AA0">
        <w:tblPrEx>
          <w:tblW w:w="5000" w:type="pct"/>
          <w:tblCellMar>
            <w:left w:w="70" w:type="dxa"/>
            <w:right w:w="70" w:type="dxa"/>
          </w:tblCellMar>
          <w:tblPrExChange w:id="1302" w:author="Philippe Hollanda - Oliveira Trust" w:date="2022-07-19T10:08:00Z">
            <w:tblPrEx>
              <w:tblW w:w="5000" w:type="pct"/>
              <w:tblCellMar>
                <w:left w:w="70" w:type="dxa"/>
                <w:right w:w="70" w:type="dxa"/>
              </w:tblCellMar>
            </w:tblPrEx>
          </w:tblPrExChange>
        </w:tblPrEx>
        <w:trPr>
          <w:trHeight w:val="1785"/>
          <w:trPrChange w:id="130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0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47A463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E57EE2" w14:textId="360B6FA0" w:rsidR="008601AF" w:rsidRPr="008601AF" w:rsidRDefault="008601AF" w:rsidP="003C2C2A">
            <w:pPr>
              <w:jc w:val="center"/>
              <w:rPr>
                <w:rFonts w:ascii="Trebuchet MS" w:hAnsi="Trebuchet MS" w:cs="Arial"/>
                <w:color w:val="000000"/>
                <w:sz w:val="20"/>
                <w:szCs w:val="20"/>
                <w:lang w:bidi="th-TH"/>
              </w:rPr>
            </w:pPr>
            <w:del w:id="1306" w:author="Philippe Hollanda - Oliveira Trust" w:date="2022-07-19T10:08:00Z">
              <w:r w:rsidRPr="008601AF" w:rsidDel="00627AA0">
                <w:rPr>
                  <w:rFonts w:ascii="Trebuchet MS" w:hAnsi="Trebuchet MS" w:cs="Arial"/>
                  <w:color w:val="000000"/>
                  <w:sz w:val="20"/>
                  <w:szCs w:val="20"/>
                  <w:lang w:bidi="th-TH"/>
                </w:rPr>
                <w:delText>13/04/2021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416D16" w14:textId="0151B14C" w:rsidR="008601AF" w:rsidRPr="008601AF" w:rsidRDefault="008601AF" w:rsidP="003C2C2A">
            <w:pPr>
              <w:jc w:val="center"/>
              <w:rPr>
                <w:rFonts w:ascii="Trebuchet MS" w:hAnsi="Trebuchet MS" w:cs="Arial"/>
                <w:color w:val="000000"/>
                <w:sz w:val="20"/>
                <w:szCs w:val="20"/>
                <w:lang w:bidi="th-TH"/>
              </w:rPr>
            </w:pPr>
            <w:del w:id="1308" w:author="Philippe Hollanda - Oliveira Trust" w:date="2022-07-19T10:08:00Z">
              <w:r w:rsidRPr="008601AF" w:rsidDel="00627AA0">
                <w:rPr>
                  <w:rFonts w:ascii="Trebuchet MS" w:hAnsi="Trebuchet MS" w:cs="Arial"/>
                  <w:color w:val="000000"/>
                  <w:sz w:val="20"/>
                  <w:szCs w:val="20"/>
                  <w:lang w:bidi="th-TH"/>
                </w:rPr>
                <w:delText>R$ 78.470,00</w:delText>
              </w:r>
            </w:del>
          </w:p>
        </w:tc>
      </w:tr>
      <w:tr w:rsidR="008601AF" w:rsidRPr="008601AF" w14:paraId="4767BB2B" w14:textId="77777777" w:rsidTr="00627AA0">
        <w:tblPrEx>
          <w:tblW w:w="5000" w:type="pct"/>
          <w:tblCellMar>
            <w:left w:w="70" w:type="dxa"/>
            <w:right w:w="70" w:type="dxa"/>
          </w:tblCellMar>
          <w:tblPrExChange w:id="1309" w:author="Philippe Hollanda - Oliveira Trust" w:date="2022-07-19T10:08:00Z">
            <w:tblPrEx>
              <w:tblW w:w="5000" w:type="pct"/>
              <w:tblCellMar>
                <w:left w:w="70" w:type="dxa"/>
                <w:right w:w="70" w:type="dxa"/>
              </w:tblCellMar>
            </w:tblPrEx>
          </w:tblPrExChange>
        </w:tblPrEx>
        <w:trPr>
          <w:trHeight w:val="1785"/>
          <w:trPrChange w:id="131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1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F274AB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697BAF" w14:textId="1E701EC7" w:rsidR="008601AF" w:rsidRPr="008601AF" w:rsidRDefault="008601AF" w:rsidP="003C2C2A">
            <w:pPr>
              <w:jc w:val="center"/>
              <w:rPr>
                <w:rFonts w:ascii="Trebuchet MS" w:hAnsi="Trebuchet MS" w:cs="Arial"/>
                <w:color w:val="000000"/>
                <w:sz w:val="20"/>
                <w:szCs w:val="20"/>
                <w:lang w:bidi="th-TH"/>
              </w:rPr>
            </w:pPr>
            <w:del w:id="1313"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BACD6E" w14:textId="6FC61DBF" w:rsidR="008601AF" w:rsidRPr="008601AF" w:rsidRDefault="008601AF" w:rsidP="003C2C2A">
            <w:pPr>
              <w:jc w:val="center"/>
              <w:rPr>
                <w:rFonts w:ascii="Trebuchet MS" w:hAnsi="Trebuchet MS" w:cs="Arial"/>
                <w:color w:val="000000"/>
                <w:sz w:val="20"/>
                <w:szCs w:val="20"/>
                <w:lang w:bidi="th-TH"/>
              </w:rPr>
            </w:pPr>
            <w:del w:id="1315" w:author="Philippe Hollanda - Oliveira Trust" w:date="2022-07-19T10:08:00Z">
              <w:r w:rsidRPr="008601AF" w:rsidDel="00627AA0">
                <w:rPr>
                  <w:rFonts w:ascii="Trebuchet MS" w:hAnsi="Trebuchet MS" w:cs="Arial"/>
                  <w:color w:val="000000"/>
                  <w:sz w:val="20"/>
                  <w:szCs w:val="20"/>
                  <w:lang w:bidi="th-TH"/>
                </w:rPr>
                <w:delText>R$ 11.673,49</w:delText>
              </w:r>
            </w:del>
          </w:p>
        </w:tc>
      </w:tr>
      <w:tr w:rsidR="008601AF" w:rsidRPr="008601AF" w14:paraId="5FCF1454" w14:textId="77777777" w:rsidTr="00627AA0">
        <w:tblPrEx>
          <w:tblW w:w="5000" w:type="pct"/>
          <w:tblCellMar>
            <w:left w:w="70" w:type="dxa"/>
            <w:right w:w="70" w:type="dxa"/>
          </w:tblCellMar>
          <w:tblPrExChange w:id="1316" w:author="Philippe Hollanda - Oliveira Trust" w:date="2022-07-19T10:08:00Z">
            <w:tblPrEx>
              <w:tblW w:w="5000" w:type="pct"/>
              <w:tblCellMar>
                <w:left w:w="70" w:type="dxa"/>
                <w:right w:w="70" w:type="dxa"/>
              </w:tblCellMar>
            </w:tblPrEx>
          </w:tblPrExChange>
        </w:tblPrEx>
        <w:trPr>
          <w:trHeight w:val="1785"/>
          <w:trPrChange w:id="1317"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18"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844206" w14:textId="667BF3FC" w:rsidR="008601AF" w:rsidRPr="008601AF" w:rsidRDefault="008601AF" w:rsidP="003C2C2A">
            <w:pPr>
              <w:jc w:val="center"/>
              <w:rPr>
                <w:rFonts w:ascii="Trebuchet MS" w:hAnsi="Trebuchet MS" w:cs="Arial"/>
                <w:color w:val="000000"/>
                <w:sz w:val="20"/>
                <w:szCs w:val="20"/>
                <w:lang w:bidi="th-TH"/>
              </w:rPr>
            </w:pPr>
            <w:del w:id="1319" w:author="Philippe Hollanda - Oliveira Trust" w:date="2022-07-19T10:08:00Z">
              <w:r w:rsidRPr="008601AF" w:rsidDel="00627AA0">
                <w:rPr>
                  <w:rFonts w:ascii="Trebuchet MS" w:hAnsi="Trebuchet MS" w:cs="Arial"/>
                  <w:color w:val="000000"/>
                  <w:sz w:val="20"/>
                  <w:szCs w:val="20"/>
                  <w:lang w:bidi="th-TH"/>
                </w:rPr>
                <w:delText>SISTEMA DE 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E5E579" w14:textId="577CB6C1" w:rsidR="008601AF" w:rsidRPr="008601AF" w:rsidRDefault="008601AF" w:rsidP="003C2C2A">
            <w:pPr>
              <w:jc w:val="center"/>
              <w:rPr>
                <w:rFonts w:ascii="Trebuchet MS" w:hAnsi="Trebuchet MS" w:cs="Arial"/>
                <w:color w:val="000000"/>
                <w:sz w:val="20"/>
                <w:szCs w:val="20"/>
                <w:lang w:bidi="th-TH"/>
              </w:rPr>
            </w:pPr>
            <w:del w:id="1321" w:author="Philippe Hollanda - Oliveira Trust" w:date="2022-07-19T10:08:00Z">
              <w:r w:rsidRPr="008601AF" w:rsidDel="00627AA0">
                <w:rPr>
                  <w:rFonts w:ascii="Trebuchet MS" w:hAnsi="Trebuchet MS" w:cs="Arial"/>
                  <w:color w:val="000000"/>
                  <w:sz w:val="20"/>
                  <w:szCs w:val="20"/>
                  <w:lang w:bidi="th-TH"/>
                </w:rPr>
                <w:delText>17/03/2021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A1588F" w14:textId="4E596B78" w:rsidR="008601AF" w:rsidRPr="008601AF" w:rsidRDefault="008601AF" w:rsidP="003C2C2A">
            <w:pPr>
              <w:jc w:val="center"/>
              <w:rPr>
                <w:rFonts w:ascii="Trebuchet MS" w:hAnsi="Trebuchet MS" w:cs="Arial"/>
                <w:color w:val="000000"/>
                <w:sz w:val="20"/>
                <w:szCs w:val="20"/>
                <w:lang w:bidi="th-TH"/>
              </w:rPr>
            </w:pPr>
            <w:del w:id="1323" w:author="Philippe Hollanda - Oliveira Trust" w:date="2022-07-19T10:08:00Z">
              <w:r w:rsidRPr="008601AF" w:rsidDel="00627AA0">
                <w:rPr>
                  <w:rFonts w:ascii="Trebuchet MS" w:hAnsi="Trebuchet MS" w:cs="Arial"/>
                  <w:color w:val="000000"/>
                  <w:sz w:val="20"/>
                  <w:szCs w:val="20"/>
                  <w:lang w:bidi="th-TH"/>
                </w:rPr>
                <w:delText>R$ 5.606,73</w:delText>
              </w:r>
            </w:del>
          </w:p>
        </w:tc>
      </w:tr>
      <w:tr w:rsidR="008601AF" w:rsidRPr="008601AF" w14:paraId="0509B699" w14:textId="77777777" w:rsidTr="00627AA0">
        <w:tblPrEx>
          <w:tblW w:w="5000" w:type="pct"/>
          <w:tblCellMar>
            <w:left w:w="70" w:type="dxa"/>
            <w:right w:w="70" w:type="dxa"/>
          </w:tblCellMar>
          <w:tblPrExChange w:id="1324" w:author="Philippe Hollanda - Oliveira Trust" w:date="2022-07-19T10:08:00Z">
            <w:tblPrEx>
              <w:tblW w:w="5000" w:type="pct"/>
              <w:tblCellMar>
                <w:left w:w="70" w:type="dxa"/>
                <w:right w:w="70" w:type="dxa"/>
              </w:tblCellMar>
            </w:tblPrEx>
          </w:tblPrExChange>
        </w:tblPrEx>
        <w:trPr>
          <w:trHeight w:val="1785"/>
          <w:trPrChange w:id="132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2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64BC51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3D3DBE4" w14:textId="4A4E300E" w:rsidR="008601AF" w:rsidRPr="008601AF" w:rsidRDefault="008601AF" w:rsidP="003C2C2A">
            <w:pPr>
              <w:jc w:val="center"/>
              <w:rPr>
                <w:rFonts w:ascii="Trebuchet MS" w:hAnsi="Trebuchet MS" w:cs="Arial"/>
                <w:color w:val="000000"/>
                <w:sz w:val="20"/>
                <w:szCs w:val="20"/>
                <w:lang w:bidi="th-TH"/>
              </w:rPr>
            </w:pPr>
            <w:del w:id="1328" w:author="Philippe Hollanda - Oliveira Trust" w:date="2022-07-19T10:08:00Z">
              <w:r w:rsidRPr="008601AF" w:rsidDel="00627AA0">
                <w:rPr>
                  <w:rFonts w:ascii="Trebuchet MS" w:hAnsi="Trebuchet MS" w:cs="Arial"/>
                  <w:color w:val="000000"/>
                  <w:sz w:val="20"/>
                  <w:szCs w:val="20"/>
                  <w:lang w:bidi="th-TH"/>
                </w:rPr>
                <w:delText>14/04/2021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A794F1" w14:textId="3C4BFDA3" w:rsidR="008601AF" w:rsidRPr="008601AF" w:rsidRDefault="008601AF" w:rsidP="003C2C2A">
            <w:pPr>
              <w:jc w:val="center"/>
              <w:rPr>
                <w:rFonts w:ascii="Trebuchet MS" w:hAnsi="Trebuchet MS" w:cs="Arial"/>
                <w:color w:val="000000"/>
                <w:sz w:val="20"/>
                <w:szCs w:val="20"/>
                <w:lang w:bidi="th-TH"/>
              </w:rPr>
            </w:pPr>
            <w:del w:id="1330" w:author="Philippe Hollanda - Oliveira Trust" w:date="2022-07-19T10:08:00Z">
              <w:r w:rsidRPr="008601AF" w:rsidDel="00627AA0">
                <w:rPr>
                  <w:rFonts w:ascii="Trebuchet MS" w:hAnsi="Trebuchet MS" w:cs="Arial"/>
                  <w:color w:val="000000"/>
                  <w:sz w:val="20"/>
                  <w:szCs w:val="20"/>
                  <w:lang w:bidi="th-TH"/>
                </w:rPr>
                <w:delText>R$ 5.606,73</w:delText>
              </w:r>
            </w:del>
          </w:p>
        </w:tc>
      </w:tr>
      <w:tr w:rsidR="008601AF" w:rsidRPr="008601AF" w14:paraId="7DF5AFB8" w14:textId="77777777" w:rsidTr="00627AA0">
        <w:tblPrEx>
          <w:tblW w:w="5000" w:type="pct"/>
          <w:tblCellMar>
            <w:left w:w="70" w:type="dxa"/>
            <w:right w:w="70" w:type="dxa"/>
          </w:tblCellMar>
          <w:tblPrExChange w:id="1331" w:author="Philippe Hollanda - Oliveira Trust" w:date="2022-07-19T10:08:00Z">
            <w:tblPrEx>
              <w:tblW w:w="5000" w:type="pct"/>
              <w:tblCellMar>
                <w:left w:w="70" w:type="dxa"/>
                <w:right w:w="70" w:type="dxa"/>
              </w:tblCellMar>
            </w:tblPrEx>
          </w:tblPrExChange>
        </w:tblPrEx>
        <w:trPr>
          <w:trHeight w:val="1785"/>
          <w:trPrChange w:id="133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AEC546" w14:textId="22C91BE0" w:rsidR="008601AF" w:rsidRPr="008601AF" w:rsidRDefault="008601AF" w:rsidP="003C2C2A">
            <w:pPr>
              <w:jc w:val="center"/>
              <w:rPr>
                <w:rFonts w:ascii="Trebuchet MS" w:hAnsi="Trebuchet MS" w:cs="Arial"/>
                <w:color w:val="000000"/>
                <w:sz w:val="20"/>
                <w:szCs w:val="20"/>
                <w:lang w:bidi="th-TH"/>
              </w:rPr>
            </w:pPr>
            <w:del w:id="1334"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D30963" w14:textId="07249DDF" w:rsidR="008601AF" w:rsidRPr="008601AF" w:rsidRDefault="008601AF" w:rsidP="003C2C2A">
            <w:pPr>
              <w:jc w:val="center"/>
              <w:rPr>
                <w:rFonts w:ascii="Trebuchet MS" w:hAnsi="Trebuchet MS" w:cs="Arial"/>
                <w:color w:val="000000"/>
                <w:sz w:val="20"/>
                <w:szCs w:val="20"/>
                <w:lang w:bidi="th-TH"/>
              </w:rPr>
            </w:pPr>
            <w:del w:id="1336"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1BF793" w14:textId="34965AC2" w:rsidR="008601AF" w:rsidRPr="008601AF" w:rsidRDefault="008601AF" w:rsidP="003C2C2A">
            <w:pPr>
              <w:jc w:val="center"/>
              <w:rPr>
                <w:rFonts w:ascii="Trebuchet MS" w:hAnsi="Trebuchet MS" w:cs="Arial"/>
                <w:color w:val="000000"/>
                <w:sz w:val="20"/>
                <w:szCs w:val="20"/>
                <w:lang w:bidi="th-TH"/>
              </w:rPr>
            </w:pPr>
            <w:del w:id="1338" w:author="Philippe Hollanda - Oliveira Trust" w:date="2022-07-19T10:08:00Z">
              <w:r w:rsidRPr="008601AF" w:rsidDel="00627AA0">
                <w:rPr>
                  <w:rFonts w:ascii="Trebuchet MS" w:hAnsi="Trebuchet MS" w:cs="Arial"/>
                  <w:color w:val="000000"/>
                  <w:sz w:val="20"/>
                  <w:szCs w:val="20"/>
                  <w:lang w:bidi="th-TH"/>
                </w:rPr>
                <w:delText>R$ 1.465,00</w:delText>
              </w:r>
            </w:del>
          </w:p>
        </w:tc>
      </w:tr>
      <w:tr w:rsidR="008601AF" w:rsidRPr="008601AF" w14:paraId="565D5F09" w14:textId="77777777" w:rsidTr="00627AA0">
        <w:tblPrEx>
          <w:tblW w:w="5000" w:type="pct"/>
          <w:tblCellMar>
            <w:left w:w="70" w:type="dxa"/>
            <w:right w:w="70" w:type="dxa"/>
          </w:tblCellMar>
          <w:tblPrExChange w:id="1339" w:author="Philippe Hollanda - Oliveira Trust" w:date="2022-07-19T10:08:00Z">
            <w:tblPrEx>
              <w:tblW w:w="5000" w:type="pct"/>
              <w:tblCellMar>
                <w:left w:w="70" w:type="dxa"/>
                <w:right w:w="70" w:type="dxa"/>
              </w:tblCellMar>
            </w:tblPrEx>
          </w:tblPrExChange>
        </w:tblPrEx>
        <w:trPr>
          <w:trHeight w:val="1785"/>
          <w:trPrChange w:id="134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632692" w14:textId="13C7199E" w:rsidR="008601AF" w:rsidRPr="008601AF" w:rsidRDefault="008601AF" w:rsidP="003C2C2A">
            <w:pPr>
              <w:jc w:val="center"/>
              <w:rPr>
                <w:rFonts w:ascii="Trebuchet MS" w:hAnsi="Trebuchet MS" w:cs="Arial"/>
                <w:color w:val="000000"/>
                <w:sz w:val="20"/>
                <w:szCs w:val="20"/>
                <w:lang w:bidi="th-TH"/>
              </w:rPr>
            </w:pPr>
            <w:del w:id="134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CB8B46" w14:textId="4A8CB9F7" w:rsidR="008601AF" w:rsidRPr="008601AF" w:rsidRDefault="008601AF" w:rsidP="003C2C2A">
            <w:pPr>
              <w:jc w:val="center"/>
              <w:rPr>
                <w:rFonts w:ascii="Trebuchet MS" w:hAnsi="Trebuchet MS" w:cs="Arial"/>
                <w:color w:val="000000"/>
                <w:sz w:val="20"/>
                <w:szCs w:val="20"/>
                <w:lang w:bidi="th-TH"/>
              </w:rPr>
            </w:pPr>
            <w:del w:id="1344"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AAED46" w14:textId="183F2C21" w:rsidR="008601AF" w:rsidRPr="008601AF" w:rsidRDefault="008601AF" w:rsidP="003C2C2A">
            <w:pPr>
              <w:jc w:val="center"/>
              <w:rPr>
                <w:rFonts w:ascii="Trebuchet MS" w:hAnsi="Trebuchet MS" w:cs="Arial"/>
                <w:color w:val="000000"/>
                <w:sz w:val="20"/>
                <w:szCs w:val="20"/>
                <w:lang w:bidi="th-TH"/>
              </w:rPr>
            </w:pPr>
            <w:del w:id="1346" w:author="Philippe Hollanda - Oliveira Trust" w:date="2022-07-19T10:08:00Z">
              <w:r w:rsidRPr="008601AF" w:rsidDel="00627AA0">
                <w:rPr>
                  <w:rFonts w:ascii="Trebuchet MS" w:hAnsi="Trebuchet MS" w:cs="Arial"/>
                  <w:color w:val="000000"/>
                  <w:sz w:val="20"/>
                  <w:szCs w:val="20"/>
                  <w:lang w:bidi="th-TH"/>
                </w:rPr>
                <w:delText>R$ 1.194,79</w:delText>
              </w:r>
            </w:del>
          </w:p>
        </w:tc>
      </w:tr>
      <w:tr w:rsidR="008601AF" w:rsidRPr="008601AF" w14:paraId="69673B29" w14:textId="77777777" w:rsidTr="00627AA0">
        <w:tblPrEx>
          <w:tblW w:w="5000" w:type="pct"/>
          <w:tblCellMar>
            <w:left w:w="70" w:type="dxa"/>
            <w:right w:w="70" w:type="dxa"/>
          </w:tblCellMar>
          <w:tblPrExChange w:id="1347" w:author="Philippe Hollanda - Oliveira Trust" w:date="2022-07-19T10:08:00Z">
            <w:tblPrEx>
              <w:tblW w:w="5000" w:type="pct"/>
              <w:tblCellMar>
                <w:left w:w="70" w:type="dxa"/>
                <w:right w:w="70" w:type="dxa"/>
              </w:tblCellMar>
            </w:tblPrEx>
          </w:tblPrExChange>
        </w:tblPrEx>
        <w:trPr>
          <w:trHeight w:val="1785"/>
          <w:trPrChange w:id="134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13B67B" w14:textId="1BEE1B84" w:rsidR="008601AF" w:rsidRPr="008601AF" w:rsidRDefault="008601AF" w:rsidP="003C2C2A">
            <w:pPr>
              <w:jc w:val="center"/>
              <w:rPr>
                <w:rFonts w:ascii="Trebuchet MS" w:hAnsi="Trebuchet MS" w:cs="Arial"/>
                <w:color w:val="000000"/>
                <w:sz w:val="20"/>
                <w:szCs w:val="20"/>
                <w:lang w:bidi="th-TH"/>
              </w:rPr>
            </w:pPr>
            <w:del w:id="1350" w:author="Philippe Hollanda - Oliveira Trust" w:date="2022-07-19T10:08:00Z">
              <w:r w:rsidRPr="008601AF" w:rsidDel="00627AA0">
                <w:rPr>
                  <w:rFonts w:ascii="Trebuchet MS" w:hAnsi="Trebuchet MS" w:cs="Arial"/>
                  <w:color w:val="000000"/>
                  <w:sz w:val="20"/>
                  <w:szCs w:val="20"/>
                  <w:lang w:bidi="th-TH"/>
                </w:rPr>
                <w:delText>PAINEL DE SEGURANÇA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4C8133" w14:textId="08A0CD3C" w:rsidR="008601AF" w:rsidRPr="008601AF" w:rsidRDefault="008601AF" w:rsidP="003C2C2A">
            <w:pPr>
              <w:jc w:val="center"/>
              <w:rPr>
                <w:rFonts w:ascii="Trebuchet MS" w:hAnsi="Trebuchet MS" w:cs="Arial"/>
                <w:color w:val="000000"/>
                <w:sz w:val="20"/>
                <w:szCs w:val="20"/>
                <w:lang w:bidi="th-TH"/>
              </w:rPr>
            </w:pPr>
            <w:del w:id="1352" w:author="Philippe Hollanda - Oliveira Trust" w:date="2022-07-19T10:08:00Z">
              <w:r w:rsidRPr="008601AF" w:rsidDel="00627AA0">
                <w:rPr>
                  <w:rFonts w:ascii="Trebuchet MS" w:hAnsi="Trebuchet MS" w:cs="Arial"/>
                  <w:color w:val="000000"/>
                  <w:sz w:val="20"/>
                  <w:szCs w:val="20"/>
                  <w:lang w:bidi="th-TH"/>
                </w:rPr>
                <w:delText>08/04/2021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054650" w14:textId="582E708E" w:rsidR="008601AF" w:rsidRPr="008601AF" w:rsidRDefault="008601AF" w:rsidP="003C2C2A">
            <w:pPr>
              <w:jc w:val="center"/>
              <w:rPr>
                <w:rFonts w:ascii="Trebuchet MS" w:hAnsi="Trebuchet MS" w:cs="Arial"/>
                <w:color w:val="000000"/>
                <w:sz w:val="20"/>
                <w:szCs w:val="20"/>
                <w:lang w:bidi="th-TH"/>
              </w:rPr>
            </w:pPr>
            <w:del w:id="1354" w:author="Philippe Hollanda - Oliveira Trust" w:date="2022-07-19T10:08:00Z">
              <w:r w:rsidRPr="008601AF" w:rsidDel="00627AA0">
                <w:rPr>
                  <w:rFonts w:ascii="Trebuchet MS" w:hAnsi="Trebuchet MS" w:cs="Arial"/>
                  <w:color w:val="000000"/>
                  <w:sz w:val="20"/>
                  <w:szCs w:val="20"/>
                  <w:lang w:bidi="th-TH"/>
                </w:rPr>
                <w:delText>R$ 14.934,85</w:delText>
              </w:r>
            </w:del>
          </w:p>
        </w:tc>
      </w:tr>
      <w:tr w:rsidR="008601AF" w:rsidRPr="008601AF" w14:paraId="150F2252" w14:textId="77777777" w:rsidTr="00627AA0">
        <w:tblPrEx>
          <w:tblW w:w="5000" w:type="pct"/>
          <w:tblCellMar>
            <w:left w:w="70" w:type="dxa"/>
            <w:right w:w="70" w:type="dxa"/>
          </w:tblCellMar>
          <w:tblPrExChange w:id="1355" w:author="Philippe Hollanda - Oliveira Trust" w:date="2022-07-19T10:08:00Z">
            <w:tblPrEx>
              <w:tblW w:w="5000" w:type="pct"/>
              <w:tblCellMar>
                <w:left w:w="70" w:type="dxa"/>
                <w:right w:w="70" w:type="dxa"/>
              </w:tblCellMar>
            </w:tblPrEx>
          </w:tblPrExChange>
        </w:tblPrEx>
        <w:trPr>
          <w:trHeight w:val="1785"/>
          <w:trPrChange w:id="135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5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557467" w14:textId="08D30707" w:rsidR="008601AF" w:rsidRPr="008601AF" w:rsidRDefault="008601AF" w:rsidP="003C2C2A">
            <w:pPr>
              <w:jc w:val="center"/>
              <w:rPr>
                <w:rFonts w:ascii="Trebuchet MS" w:hAnsi="Trebuchet MS" w:cs="Arial"/>
                <w:color w:val="000000"/>
                <w:sz w:val="20"/>
                <w:szCs w:val="20"/>
                <w:lang w:bidi="th-TH"/>
              </w:rPr>
            </w:pPr>
            <w:del w:id="135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5F6B75" w14:textId="2513EF60" w:rsidR="008601AF" w:rsidRPr="008601AF" w:rsidRDefault="008601AF" w:rsidP="003C2C2A">
            <w:pPr>
              <w:jc w:val="center"/>
              <w:rPr>
                <w:rFonts w:ascii="Trebuchet MS" w:hAnsi="Trebuchet MS" w:cs="Arial"/>
                <w:color w:val="000000"/>
                <w:sz w:val="20"/>
                <w:szCs w:val="20"/>
                <w:lang w:bidi="th-TH"/>
              </w:rPr>
            </w:pPr>
            <w:del w:id="1360" w:author="Philippe Hollanda - Oliveira Trust" w:date="2022-07-19T10:08:00Z">
              <w:r w:rsidRPr="008601AF" w:rsidDel="00627AA0">
                <w:rPr>
                  <w:rFonts w:ascii="Trebuchet MS" w:hAnsi="Trebuchet MS" w:cs="Arial"/>
                  <w:color w:val="000000"/>
                  <w:sz w:val="20"/>
                  <w:szCs w:val="20"/>
                  <w:lang w:bidi="th-TH"/>
                </w:rPr>
                <w:delText>18/03/2021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AA51C2" w14:textId="18A24A95" w:rsidR="008601AF" w:rsidRPr="008601AF" w:rsidRDefault="008601AF" w:rsidP="003C2C2A">
            <w:pPr>
              <w:jc w:val="center"/>
              <w:rPr>
                <w:rFonts w:ascii="Trebuchet MS" w:hAnsi="Trebuchet MS" w:cs="Arial"/>
                <w:color w:val="000000"/>
                <w:sz w:val="20"/>
                <w:szCs w:val="20"/>
                <w:lang w:bidi="th-TH"/>
              </w:rPr>
            </w:pPr>
            <w:del w:id="1362" w:author="Philippe Hollanda - Oliveira Trust" w:date="2022-07-19T10:08:00Z">
              <w:r w:rsidRPr="008601AF" w:rsidDel="00627AA0">
                <w:rPr>
                  <w:rFonts w:ascii="Trebuchet MS" w:hAnsi="Trebuchet MS" w:cs="Arial"/>
                  <w:color w:val="000000"/>
                  <w:sz w:val="20"/>
                  <w:szCs w:val="20"/>
                  <w:lang w:bidi="th-TH"/>
                </w:rPr>
                <w:delText>R$ 25.097,46</w:delText>
              </w:r>
            </w:del>
          </w:p>
        </w:tc>
      </w:tr>
      <w:tr w:rsidR="008601AF" w:rsidRPr="008601AF" w14:paraId="68425B72" w14:textId="77777777" w:rsidTr="00627AA0">
        <w:tblPrEx>
          <w:tblW w:w="5000" w:type="pct"/>
          <w:tblCellMar>
            <w:left w:w="70" w:type="dxa"/>
            <w:right w:w="70" w:type="dxa"/>
          </w:tblCellMar>
          <w:tblPrExChange w:id="1363" w:author="Philippe Hollanda - Oliveira Trust" w:date="2022-07-19T10:08:00Z">
            <w:tblPrEx>
              <w:tblW w:w="5000" w:type="pct"/>
              <w:tblCellMar>
                <w:left w:w="70" w:type="dxa"/>
                <w:right w:w="70" w:type="dxa"/>
              </w:tblCellMar>
            </w:tblPrEx>
          </w:tblPrExChange>
        </w:tblPrEx>
        <w:trPr>
          <w:trHeight w:val="1785"/>
          <w:trPrChange w:id="136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6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0A4690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5DDEBA" w14:textId="6AC7033D" w:rsidR="008601AF" w:rsidRPr="008601AF" w:rsidRDefault="008601AF" w:rsidP="003C2C2A">
            <w:pPr>
              <w:jc w:val="center"/>
              <w:rPr>
                <w:rFonts w:ascii="Trebuchet MS" w:hAnsi="Trebuchet MS" w:cs="Arial"/>
                <w:color w:val="000000"/>
                <w:sz w:val="20"/>
                <w:szCs w:val="20"/>
                <w:lang w:bidi="th-TH"/>
              </w:rPr>
            </w:pPr>
            <w:del w:id="1367"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364D5B" w14:textId="22C14028" w:rsidR="008601AF" w:rsidRPr="008601AF" w:rsidRDefault="008601AF" w:rsidP="003C2C2A">
            <w:pPr>
              <w:jc w:val="center"/>
              <w:rPr>
                <w:rFonts w:ascii="Trebuchet MS" w:hAnsi="Trebuchet MS" w:cs="Arial"/>
                <w:color w:val="000000"/>
                <w:sz w:val="20"/>
                <w:szCs w:val="20"/>
                <w:lang w:bidi="th-TH"/>
              </w:rPr>
            </w:pPr>
            <w:del w:id="1369" w:author="Philippe Hollanda - Oliveira Trust" w:date="2022-07-19T10:08:00Z">
              <w:r w:rsidRPr="008601AF" w:rsidDel="00627AA0">
                <w:rPr>
                  <w:rFonts w:ascii="Trebuchet MS" w:hAnsi="Trebuchet MS" w:cs="Arial"/>
                  <w:color w:val="000000"/>
                  <w:sz w:val="20"/>
                  <w:szCs w:val="20"/>
                  <w:lang w:bidi="th-TH"/>
                </w:rPr>
                <w:delText>R$ 25.097,47</w:delText>
              </w:r>
            </w:del>
          </w:p>
        </w:tc>
      </w:tr>
      <w:tr w:rsidR="008601AF" w:rsidRPr="008601AF" w14:paraId="17FD2038" w14:textId="77777777" w:rsidTr="00627AA0">
        <w:tblPrEx>
          <w:tblW w:w="5000" w:type="pct"/>
          <w:tblCellMar>
            <w:left w:w="70" w:type="dxa"/>
            <w:right w:w="70" w:type="dxa"/>
          </w:tblCellMar>
          <w:tblPrExChange w:id="1370" w:author="Philippe Hollanda - Oliveira Trust" w:date="2022-07-19T10:08:00Z">
            <w:tblPrEx>
              <w:tblW w:w="5000" w:type="pct"/>
              <w:tblCellMar>
                <w:left w:w="70" w:type="dxa"/>
                <w:right w:w="70" w:type="dxa"/>
              </w:tblCellMar>
            </w:tblPrEx>
          </w:tblPrExChange>
        </w:tblPrEx>
        <w:trPr>
          <w:trHeight w:val="1785"/>
          <w:trPrChange w:id="137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7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BB17E1" w14:textId="5F579459" w:rsidR="008601AF" w:rsidRPr="008601AF" w:rsidRDefault="008601AF" w:rsidP="003C2C2A">
            <w:pPr>
              <w:jc w:val="center"/>
              <w:rPr>
                <w:rFonts w:ascii="Trebuchet MS" w:hAnsi="Trebuchet MS" w:cs="Arial"/>
                <w:color w:val="000000"/>
                <w:sz w:val="20"/>
                <w:szCs w:val="20"/>
                <w:lang w:bidi="th-TH"/>
              </w:rPr>
            </w:pPr>
            <w:del w:id="1373"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8FE90F" w14:textId="39752D4C" w:rsidR="008601AF" w:rsidRPr="008601AF" w:rsidRDefault="008601AF" w:rsidP="003C2C2A">
            <w:pPr>
              <w:jc w:val="center"/>
              <w:rPr>
                <w:rFonts w:ascii="Trebuchet MS" w:hAnsi="Trebuchet MS" w:cs="Arial"/>
                <w:color w:val="000000"/>
                <w:sz w:val="20"/>
                <w:szCs w:val="20"/>
                <w:lang w:bidi="th-TH"/>
              </w:rPr>
            </w:pPr>
            <w:del w:id="1375" w:author="Philippe Hollanda - Oliveira Trust" w:date="2022-07-19T10:08:00Z">
              <w:r w:rsidRPr="008601AF" w:rsidDel="00627AA0">
                <w:rPr>
                  <w:rFonts w:ascii="Trebuchet MS" w:hAnsi="Trebuchet MS" w:cs="Arial"/>
                  <w:color w:val="000000"/>
                  <w:sz w:val="20"/>
                  <w:szCs w:val="20"/>
                  <w:lang w:bidi="th-TH"/>
                </w:rPr>
                <w:delText>18/03/2021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ECA184" w14:textId="6FD42AA7" w:rsidR="008601AF" w:rsidRPr="008601AF" w:rsidRDefault="008601AF" w:rsidP="003C2C2A">
            <w:pPr>
              <w:jc w:val="center"/>
              <w:rPr>
                <w:rFonts w:ascii="Trebuchet MS" w:hAnsi="Trebuchet MS" w:cs="Arial"/>
                <w:color w:val="000000"/>
                <w:sz w:val="20"/>
                <w:szCs w:val="20"/>
                <w:lang w:bidi="th-TH"/>
              </w:rPr>
            </w:pPr>
            <w:del w:id="1377" w:author="Philippe Hollanda - Oliveira Trust" w:date="2022-07-19T10:08:00Z">
              <w:r w:rsidRPr="008601AF" w:rsidDel="00627AA0">
                <w:rPr>
                  <w:rFonts w:ascii="Trebuchet MS" w:hAnsi="Trebuchet MS" w:cs="Arial"/>
                  <w:color w:val="000000"/>
                  <w:sz w:val="20"/>
                  <w:szCs w:val="20"/>
                  <w:lang w:bidi="th-TH"/>
                </w:rPr>
                <w:delText>R$ 25.454,45</w:delText>
              </w:r>
            </w:del>
          </w:p>
        </w:tc>
      </w:tr>
      <w:tr w:rsidR="008601AF" w:rsidRPr="008601AF" w14:paraId="522E1B70" w14:textId="77777777" w:rsidTr="00627AA0">
        <w:tblPrEx>
          <w:tblW w:w="5000" w:type="pct"/>
          <w:tblCellMar>
            <w:left w:w="70" w:type="dxa"/>
            <w:right w:w="70" w:type="dxa"/>
          </w:tblCellMar>
          <w:tblPrExChange w:id="1378" w:author="Philippe Hollanda - Oliveira Trust" w:date="2022-07-19T10:08:00Z">
            <w:tblPrEx>
              <w:tblW w:w="5000" w:type="pct"/>
              <w:tblCellMar>
                <w:left w:w="70" w:type="dxa"/>
                <w:right w:w="70" w:type="dxa"/>
              </w:tblCellMar>
            </w:tblPrEx>
          </w:tblPrExChange>
        </w:tblPrEx>
        <w:trPr>
          <w:trHeight w:val="1785"/>
          <w:trPrChange w:id="137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8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4C9C0F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FC752F" w14:textId="4AC5FF3A" w:rsidR="008601AF" w:rsidRPr="008601AF" w:rsidRDefault="008601AF" w:rsidP="003C2C2A">
            <w:pPr>
              <w:jc w:val="center"/>
              <w:rPr>
                <w:rFonts w:ascii="Trebuchet MS" w:hAnsi="Trebuchet MS" w:cs="Arial"/>
                <w:color w:val="000000"/>
                <w:sz w:val="20"/>
                <w:szCs w:val="20"/>
                <w:lang w:bidi="th-TH"/>
              </w:rPr>
            </w:pPr>
            <w:del w:id="1382"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28616B" w14:textId="3DE30F12" w:rsidR="008601AF" w:rsidRPr="008601AF" w:rsidRDefault="008601AF" w:rsidP="003C2C2A">
            <w:pPr>
              <w:jc w:val="center"/>
              <w:rPr>
                <w:rFonts w:ascii="Trebuchet MS" w:hAnsi="Trebuchet MS" w:cs="Arial"/>
                <w:color w:val="000000"/>
                <w:sz w:val="20"/>
                <w:szCs w:val="20"/>
                <w:lang w:bidi="th-TH"/>
              </w:rPr>
            </w:pPr>
            <w:del w:id="1384" w:author="Philippe Hollanda - Oliveira Trust" w:date="2022-07-19T10:08:00Z">
              <w:r w:rsidRPr="008601AF" w:rsidDel="00627AA0">
                <w:rPr>
                  <w:rFonts w:ascii="Trebuchet MS" w:hAnsi="Trebuchet MS" w:cs="Arial"/>
                  <w:color w:val="000000"/>
                  <w:sz w:val="20"/>
                  <w:szCs w:val="20"/>
                  <w:lang w:bidi="th-TH"/>
                </w:rPr>
                <w:delText>R$ 25.454,45</w:delText>
              </w:r>
            </w:del>
          </w:p>
        </w:tc>
      </w:tr>
      <w:tr w:rsidR="008601AF" w:rsidRPr="008601AF" w14:paraId="2EAE7841" w14:textId="77777777" w:rsidTr="00627AA0">
        <w:tblPrEx>
          <w:tblW w:w="5000" w:type="pct"/>
          <w:tblCellMar>
            <w:left w:w="70" w:type="dxa"/>
            <w:right w:w="70" w:type="dxa"/>
          </w:tblCellMar>
          <w:tblPrExChange w:id="1385" w:author="Philippe Hollanda - Oliveira Trust" w:date="2022-07-19T10:08:00Z">
            <w:tblPrEx>
              <w:tblW w:w="5000" w:type="pct"/>
              <w:tblCellMar>
                <w:left w:w="70" w:type="dxa"/>
                <w:right w:w="70" w:type="dxa"/>
              </w:tblCellMar>
            </w:tblPrEx>
          </w:tblPrExChange>
        </w:tblPrEx>
        <w:trPr>
          <w:trHeight w:val="1785"/>
          <w:trPrChange w:id="138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8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DF8229" w14:textId="7D182526" w:rsidR="008601AF" w:rsidRPr="008601AF" w:rsidRDefault="008601AF" w:rsidP="003C2C2A">
            <w:pPr>
              <w:jc w:val="center"/>
              <w:rPr>
                <w:rFonts w:ascii="Trebuchet MS" w:hAnsi="Trebuchet MS" w:cs="Arial"/>
                <w:color w:val="000000"/>
                <w:sz w:val="20"/>
                <w:szCs w:val="20"/>
                <w:lang w:bidi="th-TH"/>
              </w:rPr>
            </w:pPr>
            <w:del w:id="138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913D02" w14:textId="4AA6D941" w:rsidR="008601AF" w:rsidRPr="008601AF" w:rsidRDefault="008601AF" w:rsidP="003C2C2A">
            <w:pPr>
              <w:jc w:val="center"/>
              <w:rPr>
                <w:rFonts w:ascii="Trebuchet MS" w:hAnsi="Trebuchet MS" w:cs="Arial"/>
                <w:color w:val="000000"/>
                <w:sz w:val="20"/>
                <w:szCs w:val="20"/>
                <w:lang w:bidi="th-TH"/>
              </w:rPr>
            </w:pPr>
            <w:del w:id="1390" w:author="Philippe Hollanda - Oliveira Trust" w:date="2022-07-19T10:08:00Z">
              <w:r w:rsidRPr="008601AF" w:rsidDel="00627AA0">
                <w:rPr>
                  <w:rFonts w:ascii="Trebuchet MS" w:hAnsi="Trebuchet MS" w:cs="Arial"/>
                  <w:color w:val="000000"/>
                  <w:sz w:val="20"/>
                  <w:szCs w:val="20"/>
                  <w:lang w:bidi="th-TH"/>
                </w:rPr>
                <w:delText>18/03/2021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DE2E98" w14:textId="28DD3E2C" w:rsidR="008601AF" w:rsidRPr="008601AF" w:rsidRDefault="008601AF" w:rsidP="003C2C2A">
            <w:pPr>
              <w:jc w:val="center"/>
              <w:rPr>
                <w:rFonts w:ascii="Trebuchet MS" w:hAnsi="Trebuchet MS" w:cs="Arial"/>
                <w:color w:val="000000"/>
                <w:sz w:val="20"/>
                <w:szCs w:val="20"/>
                <w:lang w:bidi="th-TH"/>
              </w:rPr>
            </w:pPr>
            <w:del w:id="1392" w:author="Philippe Hollanda - Oliveira Trust" w:date="2022-07-19T10:08:00Z">
              <w:r w:rsidRPr="008601AF" w:rsidDel="00627AA0">
                <w:rPr>
                  <w:rFonts w:ascii="Trebuchet MS" w:hAnsi="Trebuchet MS" w:cs="Arial"/>
                  <w:color w:val="000000"/>
                  <w:sz w:val="20"/>
                  <w:szCs w:val="20"/>
                  <w:lang w:bidi="th-TH"/>
                </w:rPr>
                <w:delText>R$ 19.320,37</w:delText>
              </w:r>
            </w:del>
          </w:p>
        </w:tc>
      </w:tr>
      <w:tr w:rsidR="008601AF" w:rsidRPr="008601AF" w14:paraId="2B651B69" w14:textId="77777777" w:rsidTr="00627AA0">
        <w:tblPrEx>
          <w:tblW w:w="5000" w:type="pct"/>
          <w:tblCellMar>
            <w:left w:w="70" w:type="dxa"/>
            <w:right w:w="70" w:type="dxa"/>
          </w:tblCellMar>
          <w:tblPrExChange w:id="1393" w:author="Philippe Hollanda - Oliveira Trust" w:date="2022-07-19T10:08:00Z">
            <w:tblPrEx>
              <w:tblW w:w="5000" w:type="pct"/>
              <w:tblCellMar>
                <w:left w:w="70" w:type="dxa"/>
                <w:right w:w="70" w:type="dxa"/>
              </w:tblCellMar>
            </w:tblPrEx>
          </w:tblPrExChange>
        </w:tblPrEx>
        <w:trPr>
          <w:trHeight w:val="1785"/>
          <w:trPrChange w:id="139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9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64812D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073837" w14:textId="5BE6285B" w:rsidR="008601AF" w:rsidRPr="008601AF" w:rsidRDefault="008601AF" w:rsidP="003C2C2A">
            <w:pPr>
              <w:jc w:val="center"/>
              <w:rPr>
                <w:rFonts w:ascii="Trebuchet MS" w:hAnsi="Trebuchet MS" w:cs="Arial"/>
                <w:color w:val="000000"/>
                <w:sz w:val="20"/>
                <w:szCs w:val="20"/>
                <w:lang w:bidi="th-TH"/>
              </w:rPr>
            </w:pPr>
            <w:del w:id="1397"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0470B9" w14:textId="22561812" w:rsidR="008601AF" w:rsidRPr="008601AF" w:rsidRDefault="008601AF" w:rsidP="003C2C2A">
            <w:pPr>
              <w:jc w:val="center"/>
              <w:rPr>
                <w:rFonts w:ascii="Trebuchet MS" w:hAnsi="Trebuchet MS" w:cs="Arial"/>
                <w:color w:val="000000"/>
                <w:sz w:val="20"/>
                <w:szCs w:val="20"/>
                <w:lang w:bidi="th-TH"/>
              </w:rPr>
            </w:pPr>
            <w:del w:id="1399" w:author="Philippe Hollanda - Oliveira Trust" w:date="2022-07-19T10:08:00Z">
              <w:r w:rsidRPr="008601AF" w:rsidDel="00627AA0">
                <w:rPr>
                  <w:rFonts w:ascii="Trebuchet MS" w:hAnsi="Trebuchet MS" w:cs="Arial"/>
                  <w:color w:val="000000"/>
                  <w:sz w:val="20"/>
                  <w:szCs w:val="20"/>
                  <w:lang w:bidi="th-TH"/>
                </w:rPr>
                <w:delText>R$ 19.320,37</w:delText>
              </w:r>
            </w:del>
          </w:p>
        </w:tc>
      </w:tr>
      <w:tr w:rsidR="008601AF" w:rsidRPr="008601AF" w14:paraId="211CD54C" w14:textId="77777777" w:rsidTr="00627AA0">
        <w:tblPrEx>
          <w:tblW w:w="5000" w:type="pct"/>
          <w:tblCellMar>
            <w:left w:w="70" w:type="dxa"/>
            <w:right w:w="70" w:type="dxa"/>
          </w:tblCellMar>
          <w:tblPrExChange w:id="1400" w:author="Philippe Hollanda - Oliveira Trust" w:date="2022-07-19T10:08:00Z">
            <w:tblPrEx>
              <w:tblW w:w="5000" w:type="pct"/>
              <w:tblCellMar>
                <w:left w:w="70" w:type="dxa"/>
                <w:right w:w="70" w:type="dxa"/>
              </w:tblCellMar>
            </w:tblPrEx>
          </w:tblPrExChange>
        </w:tblPrEx>
        <w:trPr>
          <w:trHeight w:val="1785"/>
          <w:trPrChange w:id="140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40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D95971" w14:textId="1D8E2DAA" w:rsidR="008601AF" w:rsidRPr="008601AF" w:rsidRDefault="008601AF" w:rsidP="003C2C2A">
            <w:pPr>
              <w:jc w:val="center"/>
              <w:rPr>
                <w:rFonts w:ascii="Trebuchet MS" w:hAnsi="Trebuchet MS" w:cs="Arial"/>
                <w:color w:val="000000"/>
                <w:sz w:val="20"/>
                <w:szCs w:val="20"/>
                <w:lang w:bidi="th-TH"/>
              </w:rPr>
            </w:pPr>
            <w:del w:id="140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493D23" w14:textId="4C9C26ED" w:rsidR="008601AF" w:rsidRPr="008601AF" w:rsidRDefault="008601AF" w:rsidP="003C2C2A">
            <w:pPr>
              <w:jc w:val="center"/>
              <w:rPr>
                <w:rFonts w:ascii="Trebuchet MS" w:hAnsi="Trebuchet MS" w:cs="Arial"/>
                <w:color w:val="000000"/>
                <w:sz w:val="20"/>
                <w:szCs w:val="20"/>
                <w:lang w:bidi="th-TH"/>
              </w:rPr>
            </w:pPr>
            <w:del w:id="1405" w:author="Philippe Hollanda - Oliveira Trust" w:date="2022-07-19T10:08:00Z">
              <w:r w:rsidRPr="008601AF" w:rsidDel="00627AA0">
                <w:rPr>
                  <w:rFonts w:ascii="Trebuchet MS" w:hAnsi="Trebuchet MS" w:cs="Arial"/>
                  <w:color w:val="000000"/>
                  <w:sz w:val="20"/>
                  <w:szCs w:val="20"/>
                  <w:lang w:bidi="th-TH"/>
                </w:rPr>
                <w:delText>18/03/2021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BB2F92" w14:textId="27A6FF48" w:rsidR="008601AF" w:rsidRPr="008601AF" w:rsidRDefault="008601AF" w:rsidP="003C2C2A">
            <w:pPr>
              <w:jc w:val="center"/>
              <w:rPr>
                <w:rFonts w:ascii="Trebuchet MS" w:hAnsi="Trebuchet MS" w:cs="Arial"/>
                <w:color w:val="000000"/>
                <w:sz w:val="20"/>
                <w:szCs w:val="20"/>
                <w:lang w:bidi="th-TH"/>
              </w:rPr>
            </w:pPr>
            <w:del w:id="1407" w:author="Philippe Hollanda - Oliveira Trust" w:date="2022-07-19T10:08:00Z">
              <w:r w:rsidRPr="008601AF" w:rsidDel="00627AA0">
                <w:rPr>
                  <w:rFonts w:ascii="Trebuchet MS" w:hAnsi="Trebuchet MS" w:cs="Arial"/>
                  <w:color w:val="000000"/>
                  <w:sz w:val="20"/>
                  <w:szCs w:val="20"/>
                  <w:lang w:bidi="th-TH"/>
                </w:rPr>
                <w:delText>R$ 22.078,49</w:delText>
              </w:r>
            </w:del>
          </w:p>
        </w:tc>
      </w:tr>
      <w:tr w:rsidR="008601AF" w:rsidRPr="008601AF" w14:paraId="148133EC" w14:textId="77777777" w:rsidTr="00627AA0">
        <w:tblPrEx>
          <w:tblW w:w="5000" w:type="pct"/>
          <w:tblCellMar>
            <w:left w:w="70" w:type="dxa"/>
            <w:right w:w="70" w:type="dxa"/>
          </w:tblCellMar>
          <w:tblPrExChange w:id="1408" w:author="Philippe Hollanda - Oliveira Trust" w:date="2022-07-19T10:08:00Z">
            <w:tblPrEx>
              <w:tblW w:w="5000" w:type="pct"/>
              <w:tblCellMar>
                <w:left w:w="70" w:type="dxa"/>
                <w:right w:w="70" w:type="dxa"/>
              </w:tblCellMar>
            </w:tblPrEx>
          </w:tblPrExChange>
        </w:tblPrEx>
        <w:trPr>
          <w:trHeight w:val="1785"/>
          <w:trPrChange w:id="140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41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A2F959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8B42B6" w14:textId="6148BFCB" w:rsidR="008601AF" w:rsidRPr="008601AF" w:rsidRDefault="008601AF" w:rsidP="003C2C2A">
            <w:pPr>
              <w:jc w:val="center"/>
              <w:rPr>
                <w:rFonts w:ascii="Trebuchet MS" w:hAnsi="Trebuchet MS" w:cs="Arial"/>
                <w:color w:val="000000"/>
                <w:sz w:val="20"/>
                <w:szCs w:val="20"/>
                <w:lang w:bidi="th-TH"/>
              </w:rPr>
            </w:pPr>
            <w:del w:id="1412" w:author="Philippe Hollanda - Oliveira Trust" w:date="2022-07-19T10:08:00Z">
              <w:r w:rsidRPr="008601AF" w:rsidDel="00627AA0">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8B0D11" w14:textId="727A84E2" w:rsidR="008601AF" w:rsidRPr="008601AF" w:rsidRDefault="008601AF" w:rsidP="003C2C2A">
            <w:pPr>
              <w:jc w:val="center"/>
              <w:rPr>
                <w:rFonts w:ascii="Trebuchet MS" w:hAnsi="Trebuchet MS" w:cs="Arial"/>
                <w:color w:val="000000"/>
                <w:sz w:val="20"/>
                <w:szCs w:val="20"/>
                <w:lang w:bidi="th-TH"/>
              </w:rPr>
            </w:pPr>
            <w:del w:id="1414" w:author="Philippe Hollanda - Oliveira Trust" w:date="2022-07-19T10:08:00Z">
              <w:r w:rsidRPr="008601AF" w:rsidDel="00627AA0">
                <w:rPr>
                  <w:rFonts w:ascii="Trebuchet MS" w:hAnsi="Trebuchet MS" w:cs="Arial"/>
                  <w:color w:val="000000"/>
                  <w:sz w:val="20"/>
                  <w:szCs w:val="20"/>
                  <w:lang w:bidi="th-TH"/>
                </w:rPr>
                <w:delText>R$ 22.078,49</w:delText>
              </w:r>
            </w:del>
          </w:p>
        </w:tc>
      </w:tr>
      <w:tr w:rsidR="008601AF" w:rsidRPr="008601AF" w14:paraId="539C9551" w14:textId="77777777" w:rsidTr="00627AA0">
        <w:tblPrEx>
          <w:tblW w:w="5000" w:type="pct"/>
          <w:tblCellMar>
            <w:left w:w="70" w:type="dxa"/>
            <w:right w:w="70" w:type="dxa"/>
          </w:tblCellMar>
          <w:tblPrExChange w:id="1415" w:author="Philippe Hollanda - Oliveira Trust" w:date="2022-07-19T10:08:00Z">
            <w:tblPrEx>
              <w:tblW w:w="5000" w:type="pct"/>
              <w:tblCellMar>
                <w:left w:w="70" w:type="dxa"/>
                <w:right w:w="70" w:type="dxa"/>
              </w:tblCellMar>
            </w:tblPrEx>
          </w:tblPrExChange>
        </w:tblPrEx>
        <w:trPr>
          <w:trHeight w:val="1785"/>
          <w:trPrChange w:id="141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B1AA32" w14:textId="708EE50A" w:rsidR="008601AF" w:rsidRPr="008601AF" w:rsidRDefault="008601AF" w:rsidP="003C2C2A">
            <w:pPr>
              <w:jc w:val="center"/>
              <w:rPr>
                <w:rFonts w:ascii="Trebuchet MS" w:hAnsi="Trebuchet MS" w:cs="Arial"/>
                <w:color w:val="000000"/>
                <w:sz w:val="20"/>
                <w:szCs w:val="20"/>
                <w:lang w:bidi="th-TH"/>
              </w:rPr>
            </w:pPr>
            <w:del w:id="1418"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DB0241" w14:textId="03871720" w:rsidR="008601AF" w:rsidRPr="008601AF" w:rsidRDefault="008601AF" w:rsidP="003C2C2A">
            <w:pPr>
              <w:jc w:val="center"/>
              <w:rPr>
                <w:rFonts w:ascii="Trebuchet MS" w:hAnsi="Trebuchet MS" w:cs="Arial"/>
                <w:color w:val="000000"/>
                <w:sz w:val="20"/>
                <w:szCs w:val="20"/>
                <w:lang w:bidi="th-TH"/>
              </w:rPr>
            </w:pPr>
            <w:del w:id="1420" w:author="Philippe Hollanda - Oliveira Trust" w:date="2022-07-19T10:08:00Z">
              <w:r w:rsidRPr="008601AF" w:rsidDel="00627AA0">
                <w:rPr>
                  <w:rFonts w:ascii="Trebuchet MS" w:hAnsi="Trebuchet MS" w:cs="Arial"/>
                  <w:color w:val="000000"/>
                  <w:sz w:val="20"/>
                  <w:szCs w:val="20"/>
                  <w:lang w:bidi="th-TH"/>
                </w:rPr>
                <w:delText>26/03/2021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F23308" w14:textId="3EF2CBF4" w:rsidR="008601AF" w:rsidRPr="008601AF" w:rsidRDefault="008601AF" w:rsidP="003C2C2A">
            <w:pPr>
              <w:jc w:val="center"/>
              <w:rPr>
                <w:rFonts w:ascii="Trebuchet MS" w:hAnsi="Trebuchet MS" w:cs="Arial"/>
                <w:color w:val="000000"/>
                <w:sz w:val="20"/>
                <w:szCs w:val="20"/>
                <w:lang w:bidi="th-TH"/>
              </w:rPr>
            </w:pPr>
            <w:del w:id="1422" w:author="Philippe Hollanda - Oliveira Trust" w:date="2022-07-19T10:08:00Z">
              <w:r w:rsidRPr="008601AF" w:rsidDel="00627AA0">
                <w:rPr>
                  <w:rFonts w:ascii="Trebuchet MS" w:hAnsi="Trebuchet MS" w:cs="Arial"/>
                  <w:color w:val="000000"/>
                  <w:sz w:val="20"/>
                  <w:szCs w:val="20"/>
                  <w:lang w:bidi="th-TH"/>
                </w:rPr>
                <w:delText>R$ 859,42</w:delText>
              </w:r>
            </w:del>
          </w:p>
        </w:tc>
      </w:tr>
      <w:tr w:rsidR="008601AF" w:rsidRPr="008601AF" w14:paraId="2D2C7162" w14:textId="77777777" w:rsidTr="00627AA0">
        <w:tblPrEx>
          <w:tblW w:w="5000" w:type="pct"/>
          <w:tblCellMar>
            <w:left w:w="70" w:type="dxa"/>
            <w:right w:w="70" w:type="dxa"/>
          </w:tblCellMar>
          <w:tblPrExChange w:id="1423" w:author="Philippe Hollanda - Oliveira Trust" w:date="2022-07-19T10:08:00Z">
            <w:tblPrEx>
              <w:tblW w:w="5000" w:type="pct"/>
              <w:tblCellMar>
                <w:left w:w="70" w:type="dxa"/>
                <w:right w:w="70" w:type="dxa"/>
              </w:tblCellMar>
            </w:tblPrEx>
          </w:tblPrExChange>
        </w:tblPrEx>
        <w:trPr>
          <w:trHeight w:val="1785"/>
          <w:trPrChange w:id="142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193558" w14:textId="004F8BB7" w:rsidR="008601AF" w:rsidRPr="008601AF" w:rsidRDefault="008601AF" w:rsidP="003C2C2A">
            <w:pPr>
              <w:jc w:val="center"/>
              <w:rPr>
                <w:rFonts w:ascii="Trebuchet MS" w:hAnsi="Trebuchet MS" w:cs="Arial"/>
                <w:color w:val="000000"/>
                <w:sz w:val="20"/>
                <w:szCs w:val="20"/>
                <w:lang w:bidi="th-TH"/>
              </w:rPr>
            </w:pPr>
            <w:del w:id="142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20408C" w14:textId="4C916153" w:rsidR="008601AF" w:rsidRPr="008601AF" w:rsidRDefault="008601AF" w:rsidP="003C2C2A">
            <w:pPr>
              <w:jc w:val="center"/>
              <w:rPr>
                <w:rFonts w:ascii="Trebuchet MS" w:hAnsi="Trebuchet MS" w:cs="Arial"/>
                <w:color w:val="000000"/>
                <w:sz w:val="20"/>
                <w:szCs w:val="20"/>
                <w:lang w:bidi="th-TH"/>
              </w:rPr>
            </w:pPr>
            <w:del w:id="1428" w:author="Philippe Hollanda - Oliveira Trust" w:date="2022-07-19T10:08:00Z">
              <w:r w:rsidRPr="008601AF" w:rsidDel="00627AA0">
                <w:rPr>
                  <w:rFonts w:ascii="Trebuchet MS" w:hAnsi="Trebuchet MS" w:cs="Arial"/>
                  <w:color w:val="000000"/>
                  <w:sz w:val="20"/>
                  <w:szCs w:val="20"/>
                  <w:lang w:bidi="th-TH"/>
                </w:rPr>
                <w:delText>09/04/2021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58EA97" w14:textId="34F5963D" w:rsidR="008601AF" w:rsidRPr="008601AF" w:rsidRDefault="008601AF" w:rsidP="003C2C2A">
            <w:pPr>
              <w:jc w:val="center"/>
              <w:rPr>
                <w:rFonts w:ascii="Trebuchet MS" w:hAnsi="Trebuchet MS" w:cs="Arial"/>
                <w:color w:val="000000"/>
                <w:sz w:val="20"/>
                <w:szCs w:val="20"/>
                <w:lang w:bidi="th-TH"/>
              </w:rPr>
            </w:pPr>
            <w:del w:id="1430" w:author="Philippe Hollanda - Oliveira Trust" w:date="2022-07-19T10:08:00Z">
              <w:r w:rsidRPr="008601AF" w:rsidDel="00627AA0">
                <w:rPr>
                  <w:rFonts w:ascii="Trebuchet MS" w:hAnsi="Trebuchet MS" w:cs="Arial"/>
                  <w:color w:val="000000"/>
                  <w:sz w:val="20"/>
                  <w:szCs w:val="20"/>
                  <w:lang w:bidi="th-TH"/>
                </w:rPr>
                <w:delText>R$ 2.020,65</w:delText>
              </w:r>
            </w:del>
          </w:p>
        </w:tc>
      </w:tr>
      <w:tr w:rsidR="008601AF" w:rsidRPr="008601AF" w14:paraId="1E32B14D" w14:textId="77777777" w:rsidTr="00627AA0">
        <w:tblPrEx>
          <w:tblW w:w="5000" w:type="pct"/>
          <w:tblCellMar>
            <w:left w:w="70" w:type="dxa"/>
            <w:right w:w="70" w:type="dxa"/>
          </w:tblCellMar>
          <w:tblPrExChange w:id="1431" w:author="Philippe Hollanda - Oliveira Trust" w:date="2022-07-19T10:08:00Z">
            <w:tblPrEx>
              <w:tblW w:w="5000" w:type="pct"/>
              <w:tblCellMar>
                <w:left w:w="70" w:type="dxa"/>
                <w:right w:w="70" w:type="dxa"/>
              </w:tblCellMar>
            </w:tblPrEx>
          </w:tblPrExChange>
        </w:tblPrEx>
        <w:trPr>
          <w:trHeight w:val="1785"/>
          <w:trPrChange w:id="143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067DDE" w14:textId="745319B6" w:rsidR="008601AF" w:rsidRPr="008601AF" w:rsidRDefault="008601AF" w:rsidP="003C2C2A">
            <w:pPr>
              <w:jc w:val="center"/>
              <w:rPr>
                <w:rFonts w:ascii="Trebuchet MS" w:hAnsi="Trebuchet MS" w:cs="Arial"/>
                <w:color w:val="000000"/>
                <w:sz w:val="20"/>
                <w:szCs w:val="20"/>
                <w:lang w:bidi="th-TH"/>
              </w:rPr>
            </w:pPr>
            <w:del w:id="1434" w:author="Philippe Hollanda - Oliveira Trust" w:date="2022-07-19T10:08:00Z">
              <w:r w:rsidRPr="008601AF" w:rsidDel="00627AA0">
                <w:rPr>
                  <w:rFonts w:ascii="Trebuchet MS" w:hAnsi="Trebuchet MS" w:cs="Arial"/>
                  <w:color w:val="000000"/>
                  <w:sz w:val="20"/>
                  <w:szCs w:val="20"/>
                  <w:lang w:bidi="th-TH"/>
                </w:rPr>
                <w:delText>LAJE TRELIÇADA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176925" w14:textId="1BC51F6B" w:rsidR="008601AF" w:rsidRPr="008601AF" w:rsidRDefault="008601AF" w:rsidP="003C2C2A">
            <w:pPr>
              <w:jc w:val="center"/>
              <w:rPr>
                <w:rFonts w:ascii="Trebuchet MS" w:hAnsi="Trebuchet MS" w:cs="Arial"/>
                <w:color w:val="000000"/>
                <w:sz w:val="20"/>
                <w:szCs w:val="20"/>
                <w:lang w:bidi="th-TH"/>
              </w:rPr>
            </w:pPr>
            <w:del w:id="1436" w:author="Philippe Hollanda - Oliveira Trust" w:date="2022-07-19T10:08:00Z">
              <w:r w:rsidRPr="008601AF" w:rsidDel="00627AA0">
                <w:rPr>
                  <w:rFonts w:ascii="Trebuchet MS" w:hAnsi="Trebuchet MS" w:cs="Arial"/>
                  <w:color w:val="000000"/>
                  <w:sz w:val="20"/>
                  <w:szCs w:val="20"/>
                  <w:lang w:bidi="th-TH"/>
                </w:rPr>
                <w:delText>08/04/2021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296C76" w14:textId="06AFA7CD" w:rsidR="008601AF" w:rsidRPr="008601AF" w:rsidRDefault="008601AF" w:rsidP="003C2C2A">
            <w:pPr>
              <w:jc w:val="center"/>
              <w:rPr>
                <w:rFonts w:ascii="Trebuchet MS" w:hAnsi="Trebuchet MS" w:cs="Arial"/>
                <w:color w:val="000000"/>
                <w:sz w:val="20"/>
                <w:szCs w:val="20"/>
                <w:lang w:bidi="th-TH"/>
              </w:rPr>
            </w:pPr>
            <w:del w:id="1438" w:author="Philippe Hollanda - Oliveira Trust" w:date="2022-07-19T10:08:00Z">
              <w:r w:rsidRPr="008601AF" w:rsidDel="00627AA0">
                <w:rPr>
                  <w:rFonts w:ascii="Trebuchet MS" w:hAnsi="Trebuchet MS" w:cs="Arial"/>
                  <w:color w:val="000000"/>
                  <w:sz w:val="20"/>
                  <w:szCs w:val="20"/>
                  <w:lang w:bidi="th-TH"/>
                </w:rPr>
                <w:delText>R$ 466,64</w:delText>
              </w:r>
            </w:del>
          </w:p>
        </w:tc>
      </w:tr>
      <w:tr w:rsidR="008601AF" w:rsidRPr="008601AF" w14:paraId="6951D4E5" w14:textId="77777777" w:rsidTr="00627AA0">
        <w:tblPrEx>
          <w:tblW w:w="5000" w:type="pct"/>
          <w:tblCellMar>
            <w:left w:w="70" w:type="dxa"/>
            <w:right w:w="70" w:type="dxa"/>
          </w:tblCellMar>
          <w:tblPrExChange w:id="1439" w:author="Philippe Hollanda - Oliveira Trust" w:date="2022-07-19T10:08:00Z">
            <w:tblPrEx>
              <w:tblW w:w="5000" w:type="pct"/>
              <w:tblCellMar>
                <w:left w:w="70" w:type="dxa"/>
                <w:right w:w="70" w:type="dxa"/>
              </w:tblCellMar>
            </w:tblPrEx>
          </w:tblPrExChange>
        </w:tblPrEx>
        <w:trPr>
          <w:trHeight w:val="1785"/>
          <w:trPrChange w:id="144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C8A6EC" w14:textId="5BF69ABA" w:rsidR="008601AF" w:rsidRPr="008601AF" w:rsidRDefault="008601AF" w:rsidP="003C2C2A">
            <w:pPr>
              <w:jc w:val="center"/>
              <w:rPr>
                <w:rFonts w:ascii="Trebuchet MS" w:hAnsi="Trebuchet MS" w:cs="Arial"/>
                <w:color w:val="000000"/>
                <w:sz w:val="20"/>
                <w:szCs w:val="20"/>
                <w:lang w:bidi="th-TH"/>
              </w:rPr>
            </w:pPr>
            <w:del w:id="1442" w:author="Philippe Hollanda - Oliveira Trust" w:date="2022-07-19T10:08:00Z">
              <w:r w:rsidRPr="008601AF" w:rsidDel="00627AA0">
                <w:rPr>
                  <w:rFonts w:ascii="Trebuchet MS" w:hAnsi="Trebuchet MS" w:cs="Arial"/>
                  <w:color w:val="000000"/>
                  <w:sz w:val="20"/>
                  <w:szCs w:val="20"/>
                  <w:lang w:bidi="th-TH"/>
                </w:rPr>
                <w:delText>BEBEDOURO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B87E4E" w14:textId="44F3E720" w:rsidR="008601AF" w:rsidRPr="008601AF" w:rsidRDefault="008601AF" w:rsidP="003C2C2A">
            <w:pPr>
              <w:jc w:val="center"/>
              <w:rPr>
                <w:rFonts w:ascii="Trebuchet MS" w:hAnsi="Trebuchet MS" w:cs="Arial"/>
                <w:color w:val="000000"/>
                <w:sz w:val="20"/>
                <w:szCs w:val="20"/>
                <w:lang w:bidi="th-TH"/>
              </w:rPr>
            </w:pPr>
            <w:del w:id="1444"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D2569E" w14:textId="330E4182" w:rsidR="008601AF" w:rsidRPr="008601AF" w:rsidRDefault="008601AF" w:rsidP="003C2C2A">
            <w:pPr>
              <w:jc w:val="center"/>
              <w:rPr>
                <w:rFonts w:ascii="Trebuchet MS" w:hAnsi="Trebuchet MS" w:cs="Arial"/>
                <w:color w:val="000000"/>
                <w:sz w:val="20"/>
                <w:szCs w:val="20"/>
                <w:lang w:bidi="th-TH"/>
              </w:rPr>
            </w:pPr>
            <w:del w:id="1446" w:author="Philippe Hollanda - Oliveira Trust" w:date="2022-07-19T10:08:00Z">
              <w:r w:rsidRPr="008601AF" w:rsidDel="00627AA0">
                <w:rPr>
                  <w:rFonts w:ascii="Trebuchet MS" w:hAnsi="Trebuchet MS" w:cs="Arial"/>
                  <w:color w:val="000000"/>
                  <w:sz w:val="20"/>
                  <w:szCs w:val="20"/>
                  <w:lang w:bidi="th-TH"/>
                </w:rPr>
                <w:delText>R$ 2.180,00</w:delText>
              </w:r>
            </w:del>
          </w:p>
        </w:tc>
      </w:tr>
      <w:tr w:rsidR="008601AF" w:rsidRPr="008601AF" w14:paraId="69E1B49E" w14:textId="77777777" w:rsidTr="00627AA0">
        <w:tblPrEx>
          <w:tblW w:w="5000" w:type="pct"/>
          <w:tblCellMar>
            <w:left w:w="70" w:type="dxa"/>
            <w:right w:w="70" w:type="dxa"/>
          </w:tblCellMar>
          <w:tblPrExChange w:id="1447" w:author="Philippe Hollanda - Oliveira Trust" w:date="2022-07-19T10:08:00Z">
            <w:tblPrEx>
              <w:tblW w:w="5000" w:type="pct"/>
              <w:tblCellMar>
                <w:left w:w="70" w:type="dxa"/>
                <w:right w:w="70" w:type="dxa"/>
              </w:tblCellMar>
            </w:tblPrEx>
          </w:tblPrExChange>
        </w:tblPrEx>
        <w:trPr>
          <w:trHeight w:val="1785"/>
          <w:trPrChange w:id="144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614BCF" w14:textId="2CC6F1B4" w:rsidR="008601AF" w:rsidRPr="008601AF" w:rsidRDefault="008601AF" w:rsidP="003C2C2A">
            <w:pPr>
              <w:jc w:val="center"/>
              <w:rPr>
                <w:rFonts w:ascii="Trebuchet MS" w:hAnsi="Trebuchet MS" w:cs="Arial"/>
                <w:color w:val="000000"/>
                <w:sz w:val="20"/>
                <w:szCs w:val="20"/>
                <w:lang w:bidi="th-TH"/>
              </w:rPr>
            </w:pPr>
            <w:del w:id="1450" w:author="Philippe Hollanda - Oliveira Trust" w:date="2022-07-19T10:08:00Z">
              <w:r w:rsidRPr="008601AF" w:rsidDel="00627AA0">
                <w:rPr>
                  <w:rFonts w:ascii="Trebuchet MS" w:hAnsi="Trebuchet MS" w:cs="Arial"/>
                  <w:color w:val="000000"/>
                  <w:sz w:val="20"/>
                  <w:szCs w:val="20"/>
                  <w:lang w:bidi="th-TH"/>
                </w:rPr>
                <w:lastRenderedPageBreak/>
                <w:delText>ARGAMASSA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A5E5EB" w14:textId="328B8054" w:rsidR="008601AF" w:rsidRPr="008601AF" w:rsidRDefault="008601AF" w:rsidP="003C2C2A">
            <w:pPr>
              <w:jc w:val="center"/>
              <w:rPr>
                <w:rFonts w:ascii="Trebuchet MS" w:hAnsi="Trebuchet MS" w:cs="Arial"/>
                <w:color w:val="000000"/>
                <w:sz w:val="20"/>
                <w:szCs w:val="20"/>
                <w:lang w:bidi="th-TH"/>
              </w:rPr>
            </w:pPr>
            <w:del w:id="1452"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72382B" w14:textId="1E9AC530" w:rsidR="008601AF" w:rsidRPr="008601AF" w:rsidRDefault="008601AF" w:rsidP="003C2C2A">
            <w:pPr>
              <w:jc w:val="center"/>
              <w:rPr>
                <w:rFonts w:ascii="Trebuchet MS" w:hAnsi="Trebuchet MS" w:cs="Arial"/>
                <w:color w:val="000000"/>
                <w:sz w:val="20"/>
                <w:szCs w:val="20"/>
                <w:lang w:bidi="th-TH"/>
              </w:rPr>
            </w:pPr>
            <w:del w:id="1454" w:author="Philippe Hollanda - Oliveira Trust" w:date="2022-07-19T10:08:00Z">
              <w:r w:rsidRPr="008601AF" w:rsidDel="00627AA0">
                <w:rPr>
                  <w:rFonts w:ascii="Trebuchet MS" w:hAnsi="Trebuchet MS" w:cs="Arial"/>
                  <w:color w:val="000000"/>
                  <w:sz w:val="20"/>
                  <w:szCs w:val="20"/>
                  <w:lang w:bidi="th-TH"/>
                </w:rPr>
                <w:delText>R$ 500,00</w:delText>
              </w:r>
            </w:del>
          </w:p>
        </w:tc>
      </w:tr>
      <w:tr w:rsidR="008601AF" w:rsidRPr="008601AF" w14:paraId="01EFE39D" w14:textId="77777777" w:rsidTr="00627AA0">
        <w:tblPrEx>
          <w:tblW w:w="5000" w:type="pct"/>
          <w:tblCellMar>
            <w:left w:w="70" w:type="dxa"/>
            <w:right w:w="70" w:type="dxa"/>
          </w:tblCellMar>
          <w:tblPrExChange w:id="1455" w:author="Philippe Hollanda - Oliveira Trust" w:date="2022-07-19T10:08:00Z">
            <w:tblPrEx>
              <w:tblW w:w="5000" w:type="pct"/>
              <w:tblCellMar>
                <w:left w:w="70" w:type="dxa"/>
                <w:right w:w="70" w:type="dxa"/>
              </w:tblCellMar>
            </w:tblPrEx>
          </w:tblPrExChange>
        </w:tblPrEx>
        <w:trPr>
          <w:trHeight w:val="1785"/>
          <w:trPrChange w:id="145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45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DAF9ED" w14:textId="3C35A907" w:rsidR="008601AF" w:rsidRPr="008601AF" w:rsidRDefault="008601AF" w:rsidP="003C2C2A">
            <w:pPr>
              <w:jc w:val="center"/>
              <w:rPr>
                <w:rFonts w:ascii="Trebuchet MS" w:hAnsi="Trebuchet MS" w:cs="Arial"/>
                <w:color w:val="000000"/>
                <w:sz w:val="20"/>
                <w:szCs w:val="20"/>
                <w:lang w:bidi="th-TH"/>
              </w:rPr>
            </w:pPr>
            <w:del w:id="1458"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5B2BB7B" w14:textId="3952E55B" w:rsidR="008601AF" w:rsidRPr="008601AF" w:rsidRDefault="008601AF" w:rsidP="003C2C2A">
            <w:pPr>
              <w:jc w:val="center"/>
              <w:rPr>
                <w:rFonts w:ascii="Trebuchet MS" w:hAnsi="Trebuchet MS" w:cs="Arial"/>
                <w:color w:val="000000"/>
                <w:sz w:val="20"/>
                <w:szCs w:val="20"/>
                <w:lang w:bidi="th-TH"/>
              </w:rPr>
            </w:pPr>
            <w:del w:id="1460" w:author="Philippe Hollanda - Oliveira Trust" w:date="2022-07-19T10:08:00Z">
              <w:r w:rsidRPr="008601AF" w:rsidDel="00627AA0">
                <w:rPr>
                  <w:rFonts w:ascii="Trebuchet MS" w:hAnsi="Trebuchet MS" w:cs="Arial"/>
                  <w:color w:val="000000"/>
                  <w:sz w:val="20"/>
                  <w:szCs w:val="20"/>
                  <w:lang w:bidi="th-TH"/>
                </w:rPr>
                <w:delText>07/04/2021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CF5B56" w14:textId="67336267" w:rsidR="008601AF" w:rsidRPr="008601AF" w:rsidRDefault="008601AF" w:rsidP="003C2C2A">
            <w:pPr>
              <w:jc w:val="center"/>
              <w:rPr>
                <w:rFonts w:ascii="Trebuchet MS" w:hAnsi="Trebuchet MS" w:cs="Arial"/>
                <w:color w:val="000000"/>
                <w:sz w:val="20"/>
                <w:szCs w:val="20"/>
                <w:lang w:bidi="th-TH"/>
              </w:rPr>
            </w:pPr>
            <w:del w:id="1462" w:author="Philippe Hollanda - Oliveira Trust" w:date="2022-07-19T10:08:00Z">
              <w:r w:rsidRPr="008601AF" w:rsidDel="00627AA0">
                <w:rPr>
                  <w:rFonts w:ascii="Trebuchet MS" w:hAnsi="Trebuchet MS" w:cs="Arial"/>
                  <w:color w:val="000000"/>
                  <w:sz w:val="20"/>
                  <w:szCs w:val="20"/>
                  <w:lang w:bidi="th-TH"/>
                </w:rPr>
                <w:delText>R$ 30.071,93</w:delText>
              </w:r>
            </w:del>
          </w:p>
        </w:tc>
      </w:tr>
      <w:tr w:rsidR="008601AF" w:rsidRPr="008601AF" w14:paraId="5A110101" w14:textId="77777777" w:rsidTr="00627AA0">
        <w:tblPrEx>
          <w:tblW w:w="5000" w:type="pct"/>
          <w:tblCellMar>
            <w:left w:w="70" w:type="dxa"/>
            <w:right w:w="70" w:type="dxa"/>
          </w:tblCellMar>
          <w:tblPrExChange w:id="1463" w:author="Philippe Hollanda - Oliveira Trust" w:date="2022-07-19T10:08:00Z">
            <w:tblPrEx>
              <w:tblW w:w="5000" w:type="pct"/>
              <w:tblCellMar>
                <w:left w:w="70" w:type="dxa"/>
                <w:right w:w="70" w:type="dxa"/>
              </w:tblCellMar>
            </w:tblPrEx>
          </w:tblPrExChange>
        </w:tblPrEx>
        <w:trPr>
          <w:trHeight w:val="1785"/>
          <w:trPrChange w:id="146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46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AFBAAB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D02C08" w14:textId="7A160190" w:rsidR="008601AF" w:rsidRPr="008601AF" w:rsidRDefault="008601AF" w:rsidP="003C2C2A">
            <w:pPr>
              <w:jc w:val="center"/>
              <w:rPr>
                <w:rFonts w:ascii="Trebuchet MS" w:hAnsi="Trebuchet MS" w:cs="Arial"/>
                <w:color w:val="000000"/>
                <w:sz w:val="20"/>
                <w:szCs w:val="20"/>
                <w:lang w:bidi="th-TH"/>
              </w:rPr>
            </w:pPr>
            <w:del w:id="1467" w:author="Philippe Hollanda - Oliveira Trust" w:date="2022-07-19T10:08:00Z">
              <w:r w:rsidRPr="008601AF" w:rsidDel="00627AA0">
                <w:rPr>
                  <w:rFonts w:ascii="Trebuchet MS" w:hAnsi="Trebuchet MS" w:cs="Arial"/>
                  <w:color w:val="000000"/>
                  <w:sz w:val="20"/>
                  <w:szCs w:val="20"/>
                  <w:lang w:bidi="th-TH"/>
                </w:rPr>
                <w:delText>14/04/2021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3616AE" w14:textId="71A24AA1" w:rsidR="008601AF" w:rsidRPr="008601AF" w:rsidRDefault="008601AF" w:rsidP="003C2C2A">
            <w:pPr>
              <w:jc w:val="center"/>
              <w:rPr>
                <w:rFonts w:ascii="Trebuchet MS" w:hAnsi="Trebuchet MS" w:cs="Arial"/>
                <w:color w:val="000000"/>
                <w:sz w:val="20"/>
                <w:szCs w:val="20"/>
                <w:lang w:bidi="th-TH"/>
              </w:rPr>
            </w:pPr>
            <w:del w:id="1469" w:author="Philippe Hollanda - Oliveira Trust" w:date="2022-07-19T10:08:00Z">
              <w:r w:rsidRPr="008601AF" w:rsidDel="00627AA0">
                <w:rPr>
                  <w:rFonts w:ascii="Trebuchet MS" w:hAnsi="Trebuchet MS" w:cs="Arial"/>
                  <w:color w:val="000000"/>
                  <w:sz w:val="20"/>
                  <w:szCs w:val="20"/>
                  <w:lang w:bidi="th-TH"/>
                </w:rPr>
                <w:delText>R$ 30.071,93</w:delText>
              </w:r>
            </w:del>
          </w:p>
        </w:tc>
      </w:tr>
      <w:tr w:rsidR="008601AF" w:rsidRPr="008601AF" w14:paraId="2CECEE6E" w14:textId="77777777" w:rsidTr="00627AA0">
        <w:tblPrEx>
          <w:tblW w:w="5000" w:type="pct"/>
          <w:tblCellMar>
            <w:left w:w="70" w:type="dxa"/>
            <w:right w:w="70" w:type="dxa"/>
          </w:tblCellMar>
          <w:tblPrExChange w:id="1470" w:author="Philippe Hollanda - Oliveira Trust" w:date="2022-07-19T10:08:00Z">
            <w:tblPrEx>
              <w:tblW w:w="5000" w:type="pct"/>
              <w:tblCellMar>
                <w:left w:w="70" w:type="dxa"/>
                <w:right w:w="70" w:type="dxa"/>
              </w:tblCellMar>
            </w:tblPrEx>
          </w:tblPrExChange>
        </w:tblPrEx>
        <w:trPr>
          <w:trHeight w:val="1785"/>
          <w:trPrChange w:id="147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47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9605D8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EFE50B" w14:textId="7208228F" w:rsidR="008601AF" w:rsidRPr="008601AF" w:rsidRDefault="008601AF" w:rsidP="003C2C2A">
            <w:pPr>
              <w:jc w:val="center"/>
              <w:rPr>
                <w:rFonts w:ascii="Trebuchet MS" w:hAnsi="Trebuchet MS" w:cs="Arial"/>
                <w:color w:val="000000"/>
                <w:sz w:val="20"/>
                <w:szCs w:val="20"/>
                <w:lang w:bidi="th-TH"/>
              </w:rPr>
            </w:pPr>
            <w:del w:id="1474"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32C643" w14:textId="3946F3EA" w:rsidR="008601AF" w:rsidRPr="008601AF" w:rsidRDefault="008601AF" w:rsidP="003C2C2A">
            <w:pPr>
              <w:jc w:val="center"/>
              <w:rPr>
                <w:rFonts w:ascii="Trebuchet MS" w:hAnsi="Trebuchet MS" w:cs="Arial"/>
                <w:color w:val="000000"/>
                <w:sz w:val="20"/>
                <w:szCs w:val="20"/>
                <w:lang w:bidi="th-TH"/>
              </w:rPr>
            </w:pPr>
            <w:del w:id="1476" w:author="Philippe Hollanda - Oliveira Trust" w:date="2022-07-19T10:08:00Z">
              <w:r w:rsidRPr="008601AF" w:rsidDel="00627AA0">
                <w:rPr>
                  <w:rFonts w:ascii="Trebuchet MS" w:hAnsi="Trebuchet MS" w:cs="Arial"/>
                  <w:color w:val="000000"/>
                  <w:sz w:val="20"/>
                  <w:szCs w:val="20"/>
                  <w:lang w:bidi="th-TH"/>
                </w:rPr>
                <w:delText>R$ 30.071,94</w:delText>
              </w:r>
            </w:del>
          </w:p>
        </w:tc>
      </w:tr>
      <w:tr w:rsidR="008601AF" w:rsidRPr="008601AF" w14:paraId="05D9925E" w14:textId="77777777" w:rsidTr="00627AA0">
        <w:tblPrEx>
          <w:tblW w:w="5000" w:type="pct"/>
          <w:tblCellMar>
            <w:left w:w="70" w:type="dxa"/>
            <w:right w:w="70" w:type="dxa"/>
          </w:tblCellMar>
          <w:tblPrExChange w:id="1477" w:author="Philippe Hollanda - Oliveira Trust" w:date="2022-07-19T10:08:00Z">
            <w:tblPrEx>
              <w:tblW w:w="5000" w:type="pct"/>
              <w:tblCellMar>
                <w:left w:w="70" w:type="dxa"/>
                <w:right w:w="70" w:type="dxa"/>
              </w:tblCellMar>
            </w:tblPrEx>
          </w:tblPrExChange>
        </w:tblPrEx>
        <w:trPr>
          <w:trHeight w:val="1785"/>
          <w:trPrChange w:id="14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83AFA1" w14:textId="18589338" w:rsidR="008601AF" w:rsidRPr="008601AF" w:rsidRDefault="008601AF" w:rsidP="003C2C2A">
            <w:pPr>
              <w:jc w:val="center"/>
              <w:rPr>
                <w:rFonts w:ascii="Trebuchet MS" w:hAnsi="Trebuchet MS" w:cs="Arial"/>
                <w:color w:val="000000"/>
                <w:sz w:val="20"/>
                <w:szCs w:val="20"/>
                <w:lang w:bidi="th-TH"/>
              </w:rPr>
            </w:pPr>
            <w:del w:id="1480" w:author="Philippe Hollanda - Oliveira Trust" w:date="2022-07-19T10:08:00Z">
              <w:r w:rsidRPr="008601AF" w:rsidDel="00627AA0">
                <w:rPr>
                  <w:rFonts w:ascii="Trebuchet MS" w:hAnsi="Trebuchet MS" w:cs="Arial"/>
                  <w:color w:val="000000"/>
                  <w:sz w:val="20"/>
                  <w:szCs w:val="20"/>
                  <w:lang w:bidi="th-TH"/>
                </w:rPr>
                <w:delText>MANILHA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F579C6" w14:textId="78DB83B4" w:rsidR="008601AF" w:rsidRPr="008601AF" w:rsidRDefault="008601AF" w:rsidP="003C2C2A">
            <w:pPr>
              <w:jc w:val="center"/>
              <w:rPr>
                <w:rFonts w:ascii="Trebuchet MS" w:hAnsi="Trebuchet MS" w:cs="Arial"/>
                <w:color w:val="000000"/>
                <w:sz w:val="20"/>
                <w:szCs w:val="20"/>
                <w:lang w:bidi="th-TH"/>
              </w:rPr>
            </w:pPr>
            <w:del w:id="1482"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4D62F0" w14:textId="3D22BDE3" w:rsidR="008601AF" w:rsidRPr="008601AF" w:rsidRDefault="008601AF" w:rsidP="003C2C2A">
            <w:pPr>
              <w:jc w:val="center"/>
              <w:rPr>
                <w:rFonts w:ascii="Trebuchet MS" w:hAnsi="Trebuchet MS" w:cs="Arial"/>
                <w:color w:val="000000"/>
                <w:sz w:val="20"/>
                <w:szCs w:val="20"/>
                <w:lang w:bidi="th-TH"/>
              </w:rPr>
            </w:pPr>
            <w:del w:id="1484" w:author="Philippe Hollanda - Oliveira Trust" w:date="2022-07-19T10:08:00Z">
              <w:r w:rsidRPr="008601AF" w:rsidDel="00627AA0">
                <w:rPr>
                  <w:rFonts w:ascii="Trebuchet MS" w:hAnsi="Trebuchet MS" w:cs="Arial"/>
                  <w:color w:val="000000"/>
                  <w:sz w:val="20"/>
                  <w:szCs w:val="20"/>
                  <w:lang w:bidi="th-TH"/>
                </w:rPr>
                <w:delText>R$ 3.260,00</w:delText>
              </w:r>
            </w:del>
          </w:p>
        </w:tc>
      </w:tr>
      <w:tr w:rsidR="008601AF" w:rsidRPr="008601AF" w14:paraId="051E2D24" w14:textId="77777777" w:rsidTr="00627AA0">
        <w:tblPrEx>
          <w:tblW w:w="5000" w:type="pct"/>
          <w:tblCellMar>
            <w:left w:w="70" w:type="dxa"/>
            <w:right w:w="70" w:type="dxa"/>
          </w:tblCellMar>
          <w:tblPrExChange w:id="1485" w:author="Philippe Hollanda - Oliveira Trust" w:date="2022-07-19T10:08:00Z">
            <w:tblPrEx>
              <w:tblW w:w="5000" w:type="pct"/>
              <w:tblCellMar>
                <w:left w:w="70" w:type="dxa"/>
                <w:right w:w="70" w:type="dxa"/>
              </w:tblCellMar>
            </w:tblPrEx>
          </w:tblPrExChange>
        </w:tblPrEx>
        <w:trPr>
          <w:trHeight w:val="1785"/>
          <w:trPrChange w:id="14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D0D953" w14:textId="1E229973" w:rsidR="008601AF" w:rsidRPr="008601AF" w:rsidRDefault="008601AF" w:rsidP="003C2C2A">
            <w:pPr>
              <w:jc w:val="center"/>
              <w:rPr>
                <w:rFonts w:ascii="Trebuchet MS" w:hAnsi="Trebuchet MS" w:cs="Arial"/>
                <w:color w:val="000000"/>
                <w:sz w:val="20"/>
                <w:szCs w:val="20"/>
                <w:lang w:bidi="th-TH"/>
              </w:rPr>
            </w:pPr>
            <w:del w:id="1488" w:author="Philippe Hollanda - Oliveira Trust" w:date="2022-07-19T10:08:00Z">
              <w:r w:rsidRPr="008601AF" w:rsidDel="00627AA0">
                <w:rPr>
                  <w:rFonts w:ascii="Trebuchet MS" w:hAnsi="Trebuchet MS" w:cs="Arial"/>
                  <w:color w:val="000000"/>
                  <w:sz w:val="20"/>
                  <w:szCs w:val="20"/>
                  <w:lang w:bidi="th-TH"/>
                </w:rPr>
                <w:lastRenderedPageBreak/>
                <w:delText>PREGO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2DE8F9" w14:textId="432C8622" w:rsidR="008601AF" w:rsidRPr="008601AF" w:rsidRDefault="008601AF" w:rsidP="003C2C2A">
            <w:pPr>
              <w:jc w:val="center"/>
              <w:rPr>
                <w:rFonts w:ascii="Trebuchet MS" w:hAnsi="Trebuchet MS" w:cs="Arial"/>
                <w:color w:val="000000"/>
                <w:sz w:val="20"/>
                <w:szCs w:val="20"/>
                <w:lang w:bidi="th-TH"/>
              </w:rPr>
            </w:pPr>
            <w:del w:id="1490" w:author="Philippe Hollanda - Oliveira Trust" w:date="2022-07-19T10:08:00Z">
              <w:r w:rsidRPr="008601AF" w:rsidDel="00627AA0">
                <w:rPr>
                  <w:rFonts w:ascii="Trebuchet MS" w:hAnsi="Trebuchet MS" w:cs="Arial"/>
                  <w:color w:val="000000"/>
                  <w:sz w:val="20"/>
                  <w:szCs w:val="20"/>
                  <w:lang w:bidi="th-TH"/>
                </w:rPr>
                <w:delText>15/04/2021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4F4531" w14:textId="19148484" w:rsidR="008601AF" w:rsidRPr="008601AF" w:rsidRDefault="008601AF" w:rsidP="003C2C2A">
            <w:pPr>
              <w:jc w:val="center"/>
              <w:rPr>
                <w:rFonts w:ascii="Trebuchet MS" w:hAnsi="Trebuchet MS" w:cs="Arial"/>
                <w:color w:val="000000"/>
                <w:sz w:val="20"/>
                <w:szCs w:val="20"/>
                <w:lang w:bidi="th-TH"/>
              </w:rPr>
            </w:pPr>
            <w:del w:id="1492" w:author="Philippe Hollanda - Oliveira Trust" w:date="2022-07-19T10:08:00Z">
              <w:r w:rsidRPr="008601AF" w:rsidDel="00627AA0">
                <w:rPr>
                  <w:rFonts w:ascii="Trebuchet MS" w:hAnsi="Trebuchet MS" w:cs="Arial"/>
                  <w:color w:val="000000"/>
                  <w:sz w:val="20"/>
                  <w:szCs w:val="20"/>
                  <w:lang w:bidi="th-TH"/>
                </w:rPr>
                <w:delText>R$ 90,00</w:delText>
              </w:r>
            </w:del>
          </w:p>
        </w:tc>
      </w:tr>
      <w:tr w:rsidR="008601AF" w:rsidRPr="008601AF" w14:paraId="130CFF82" w14:textId="77777777" w:rsidTr="00627AA0">
        <w:tblPrEx>
          <w:tblW w:w="5000" w:type="pct"/>
          <w:tblCellMar>
            <w:left w:w="70" w:type="dxa"/>
            <w:right w:w="70" w:type="dxa"/>
          </w:tblCellMar>
          <w:tblPrExChange w:id="1493" w:author="Philippe Hollanda - Oliveira Trust" w:date="2022-07-19T10:08:00Z">
            <w:tblPrEx>
              <w:tblW w:w="5000" w:type="pct"/>
              <w:tblCellMar>
                <w:left w:w="70" w:type="dxa"/>
                <w:right w:w="70" w:type="dxa"/>
              </w:tblCellMar>
            </w:tblPrEx>
          </w:tblPrExChange>
        </w:tblPrEx>
        <w:trPr>
          <w:trHeight w:val="1785"/>
          <w:trPrChange w:id="14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B6645D" w14:textId="258F724F" w:rsidR="008601AF" w:rsidRPr="008601AF" w:rsidRDefault="008601AF" w:rsidP="003C2C2A">
            <w:pPr>
              <w:jc w:val="center"/>
              <w:rPr>
                <w:rFonts w:ascii="Trebuchet MS" w:hAnsi="Trebuchet MS" w:cs="Arial"/>
                <w:color w:val="000000"/>
                <w:sz w:val="20"/>
                <w:szCs w:val="20"/>
                <w:lang w:bidi="th-TH"/>
              </w:rPr>
            </w:pPr>
            <w:del w:id="1496"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353D04" w14:textId="44164630" w:rsidR="008601AF" w:rsidRPr="008601AF" w:rsidRDefault="008601AF" w:rsidP="003C2C2A">
            <w:pPr>
              <w:jc w:val="center"/>
              <w:rPr>
                <w:rFonts w:ascii="Trebuchet MS" w:hAnsi="Trebuchet MS" w:cs="Arial"/>
                <w:color w:val="000000"/>
                <w:sz w:val="20"/>
                <w:szCs w:val="20"/>
                <w:lang w:bidi="th-TH"/>
              </w:rPr>
            </w:pPr>
            <w:del w:id="1498" w:author="Philippe Hollanda - Oliveira Trust" w:date="2022-07-19T10:08:00Z">
              <w:r w:rsidRPr="008601AF" w:rsidDel="00627AA0">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72BEC1" w14:textId="3065951D" w:rsidR="008601AF" w:rsidRPr="008601AF" w:rsidRDefault="008601AF" w:rsidP="003C2C2A">
            <w:pPr>
              <w:jc w:val="center"/>
              <w:rPr>
                <w:rFonts w:ascii="Trebuchet MS" w:hAnsi="Trebuchet MS" w:cs="Arial"/>
                <w:color w:val="000000"/>
                <w:sz w:val="20"/>
                <w:szCs w:val="20"/>
                <w:lang w:bidi="th-TH"/>
              </w:rPr>
            </w:pPr>
            <w:del w:id="1500" w:author="Philippe Hollanda - Oliveira Trust" w:date="2022-07-19T10:08:00Z">
              <w:r w:rsidRPr="008601AF" w:rsidDel="00627AA0">
                <w:rPr>
                  <w:rFonts w:ascii="Trebuchet MS" w:hAnsi="Trebuchet MS" w:cs="Arial"/>
                  <w:color w:val="000000"/>
                  <w:sz w:val="20"/>
                  <w:szCs w:val="20"/>
                  <w:lang w:bidi="th-TH"/>
                </w:rPr>
                <w:delText>R$ 386,00</w:delText>
              </w:r>
            </w:del>
          </w:p>
        </w:tc>
      </w:tr>
      <w:tr w:rsidR="008601AF" w:rsidRPr="008601AF" w14:paraId="7FEADAB6" w14:textId="77777777" w:rsidTr="00627AA0">
        <w:tblPrEx>
          <w:tblW w:w="5000" w:type="pct"/>
          <w:tblCellMar>
            <w:left w:w="70" w:type="dxa"/>
            <w:right w:w="70" w:type="dxa"/>
          </w:tblCellMar>
          <w:tblPrExChange w:id="1501" w:author="Philippe Hollanda - Oliveira Trust" w:date="2022-07-19T10:08:00Z">
            <w:tblPrEx>
              <w:tblW w:w="5000" w:type="pct"/>
              <w:tblCellMar>
                <w:left w:w="70" w:type="dxa"/>
                <w:right w:w="70" w:type="dxa"/>
              </w:tblCellMar>
            </w:tblPrEx>
          </w:tblPrExChange>
        </w:tblPrEx>
        <w:trPr>
          <w:trHeight w:val="1785"/>
          <w:trPrChange w:id="15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B2C869" w14:textId="3F85EF21" w:rsidR="008601AF" w:rsidRPr="008601AF" w:rsidRDefault="008601AF" w:rsidP="003C2C2A">
            <w:pPr>
              <w:jc w:val="center"/>
              <w:rPr>
                <w:rFonts w:ascii="Trebuchet MS" w:hAnsi="Trebuchet MS" w:cs="Arial"/>
                <w:color w:val="000000"/>
                <w:sz w:val="20"/>
                <w:szCs w:val="20"/>
                <w:lang w:bidi="th-TH"/>
              </w:rPr>
            </w:pPr>
            <w:del w:id="1504" w:author="Philippe Hollanda - Oliveira Trust" w:date="2022-07-19T10:08:00Z">
              <w:r w:rsidRPr="008601AF" w:rsidDel="00627AA0">
                <w:rPr>
                  <w:rFonts w:ascii="Trebuchet MS" w:hAnsi="Trebuchet MS" w:cs="Arial"/>
                  <w:color w:val="000000"/>
                  <w:sz w:val="20"/>
                  <w:szCs w:val="20"/>
                  <w:lang w:bidi="th-TH"/>
                </w:rPr>
                <w:delText>ANEL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BF481A" w14:textId="0F68B8CB" w:rsidR="008601AF" w:rsidRPr="008601AF" w:rsidRDefault="008601AF" w:rsidP="003C2C2A">
            <w:pPr>
              <w:jc w:val="center"/>
              <w:rPr>
                <w:rFonts w:ascii="Trebuchet MS" w:hAnsi="Trebuchet MS" w:cs="Arial"/>
                <w:color w:val="000000"/>
                <w:sz w:val="20"/>
                <w:szCs w:val="20"/>
                <w:lang w:bidi="th-TH"/>
              </w:rPr>
            </w:pPr>
            <w:del w:id="1506" w:author="Philippe Hollanda - Oliveira Trust" w:date="2022-07-19T10:08:00Z">
              <w:r w:rsidRPr="008601AF" w:rsidDel="00627AA0">
                <w:rPr>
                  <w:rFonts w:ascii="Trebuchet MS" w:hAnsi="Trebuchet MS" w:cs="Arial"/>
                  <w:color w:val="000000"/>
                  <w:sz w:val="20"/>
                  <w:szCs w:val="20"/>
                  <w:lang w:bidi="th-TH"/>
                </w:rPr>
                <w:delText>15/04/2021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3DCCEA" w14:textId="0B21167F" w:rsidR="008601AF" w:rsidRPr="008601AF" w:rsidRDefault="008601AF" w:rsidP="003C2C2A">
            <w:pPr>
              <w:jc w:val="center"/>
              <w:rPr>
                <w:rFonts w:ascii="Trebuchet MS" w:hAnsi="Trebuchet MS" w:cs="Arial"/>
                <w:color w:val="000000"/>
                <w:sz w:val="20"/>
                <w:szCs w:val="20"/>
                <w:lang w:bidi="th-TH"/>
              </w:rPr>
            </w:pPr>
            <w:del w:id="1508" w:author="Philippe Hollanda - Oliveira Trust" w:date="2022-07-19T10:08:00Z">
              <w:r w:rsidRPr="008601AF" w:rsidDel="00627AA0">
                <w:rPr>
                  <w:rFonts w:ascii="Trebuchet MS" w:hAnsi="Trebuchet MS" w:cs="Arial"/>
                  <w:color w:val="000000"/>
                  <w:sz w:val="20"/>
                  <w:szCs w:val="20"/>
                  <w:lang w:bidi="th-TH"/>
                </w:rPr>
                <w:delText>R$ 155,00</w:delText>
              </w:r>
            </w:del>
          </w:p>
        </w:tc>
      </w:tr>
      <w:tr w:rsidR="008601AF" w:rsidRPr="008601AF" w14:paraId="6CCFFA47" w14:textId="77777777" w:rsidTr="00627AA0">
        <w:tblPrEx>
          <w:tblW w:w="5000" w:type="pct"/>
          <w:tblCellMar>
            <w:left w:w="70" w:type="dxa"/>
            <w:right w:w="70" w:type="dxa"/>
          </w:tblCellMar>
          <w:tblPrExChange w:id="1509" w:author="Philippe Hollanda - Oliveira Trust" w:date="2022-07-19T10:08:00Z">
            <w:tblPrEx>
              <w:tblW w:w="5000" w:type="pct"/>
              <w:tblCellMar>
                <w:left w:w="70" w:type="dxa"/>
                <w:right w:w="70" w:type="dxa"/>
              </w:tblCellMar>
            </w:tblPrEx>
          </w:tblPrExChange>
        </w:tblPrEx>
        <w:trPr>
          <w:trHeight w:val="1785"/>
          <w:trPrChange w:id="15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D570AD" w14:textId="48B8C1D0" w:rsidR="008601AF" w:rsidRPr="008601AF" w:rsidRDefault="008601AF" w:rsidP="003C2C2A">
            <w:pPr>
              <w:jc w:val="center"/>
              <w:rPr>
                <w:rFonts w:ascii="Trebuchet MS" w:hAnsi="Trebuchet MS" w:cs="Arial"/>
                <w:color w:val="000000"/>
                <w:sz w:val="20"/>
                <w:szCs w:val="20"/>
                <w:lang w:bidi="th-TH"/>
              </w:rPr>
            </w:pPr>
            <w:del w:id="151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5080BA" w14:textId="285B1170" w:rsidR="008601AF" w:rsidRPr="008601AF" w:rsidRDefault="008601AF" w:rsidP="003C2C2A">
            <w:pPr>
              <w:jc w:val="center"/>
              <w:rPr>
                <w:rFonts w:ascii="Trebuchet MS" w:hAnsi="Trebuchet MS" w:cs="Arial"/>
                <w:color w:val="000000"/>
                <w:sz w:val="20"/>
                <w:szCs w:val="20"/>
                <w:lang w:bidi="th-TH"/>
              </w:rPr>
            </w:pPr>
            <w:del w:id="1514" w:author="Philippe Hollanda - Oliveira Trust" w:date="2022-07-19T10:08:00Z">
              <w:r w:rsidRPr="008601AF" w:rsidDel="00627AA0">
                <w:rPr>
                  <w:rFonts w:ascii="Trebuchet MS" w:hAnsi="Trebuchet MS" w:cs="Arial"/>
                  <w:color w:val="000000"/>
                  <w:sz w:val="20"/>
                  <w:szCs w:val="20"/>
                  <w:lang w:bidi="th-TH"/>
                </w:rPr>
                <w:delText>15/04/2021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673E5B" w14:textId="1033A559" w:rsidR="008601AF" w:rsidRPr="008601AF" w:rsidRDefault="008601AF" w:rsidP="003C2C2A">
            <w:pPr>
              <w:jc w:val="center"/>
              <w:rPr>
                <w:rFonts w:ascii="Trebuchet MS" w:hAnsi="Trebuchet MS" w:cs="Arial"/>
                <w:color w:val="000000"/>
                <w:sz w:val="20"/>
                <w:szCs w:val="20"/>
                <w:lang w:bidi="th-TH"/>
              </w:rPr>
            </w:pPr>
            <w:del w:id="1516" w:author="Philippe Hollanda - Oliveira Trust" w:date="2022-07-19T10:08:00Z">
              <w:r w:rsidRPr="008601AF" w:rsidDel="00627AA0">
                <w:rPr>
                  <w:rFonts w:ascii="Trebuchet MS" w:hAnsi="Trebuchet MS" w:cs="Arial"/>
                  <w:color w:val="000000"/>
                  <w:sz w:val="20"/>
                  <w:szCs w:val="20"/>
                  <w:lang w:bidi="th-TH"/>
                </w:rPr>
                <w:delText>R$ 3.898,00</w:delText>
              </w:r>
            </w:del>
          </w:p>
        </w:tc>
      </w:tr>
      <w:tr w:rsidR="008601AF" w:rsidRPr="008601AF" w14:paraId="7B16F801" w14:textId="77777777" w:rsidTr="00627AA0">
        <w:tblPrEx>
          <w:tblW w:w="5000" w:type="pct"/>
          <w:tblCellMar>
            <w:left w:w="70" w:type="dxa"/>
            <w:right w:w="70" w:type="dxa"/>
          </w:tblCellMar>
          <w:tblPrExChange w:id="1517" w:author="Philippe Hollanda - Oliveira Trust" w:date="2022-07-19T10:08:00Z">
            <w:tblPrEx>
              <w:tblW w:w="5000" w:type="pct"/>
              <w:tblCellMar>
                <w:left w:w="70" w:type="dxa"/>
                <w:right w:w="70" w:type="dxa"/>
              </w:tblCellMar>
            </w:tblPrEx>
          </w:tblPrExChange>
        </w:tblPrEx>
        <w:trPr>
          <w:trHeight w:val="1785"/>
          <w:trPrChange w:id="15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C1721A" w14:textId="28A26C48" w:rsidR="008601AF" w:rsidRPr="008601AF" w:rsidRDefault="008601AF" w:rsidP="003C2C2A">
            <w:pPr>
              <w:jc w:val="center"/>
              <w:rPr>
                <w:rFonts w:ascii="Trebuchet MS" w:hAnsi="Trebuchet MS" w:cs="Arial"/>
                <w:color w:val="000000"/>
                <w:sz w:val="20"/>
                <w:szCs w:val="20"/>
                <w:lang w:bidi="th-TH"/>
              </w:rPr>
            </w:pPr>
            <w:del w:id="1520"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543101B" w14:textId="048976E2" w:rsidR="008601AF" w:rsidRPr="008601AF" w:rsidRDefault="008601AF" w:rsidP="003C2C2A">
            <w:pPr>
              <w:jc w:val="center"/>
              <w:rPr>
                <w:rFonts w:ascii="Trebuchet MS" w:hAnsi="Trebuchet MS" w:cs="Arial"/>
                <w:color w:val="000000"/>
                <w:sz w:val="20"/>
                <w:szCs w:val="20"/>
                <w:lang w:bidi="th-TH"/>
              </w:rPr>
            </w:pPr>
            <w:del w:id="1522" w:author="Philippe Hollanda - Oliveira Trust" w:date="2022-07-19T10:08:00Z">
              <w:r w:rsidRPr="008601AF" w:rsidDel="00627AA0">
                <w:rPr>
                  <w:rFonts w:ascii="Trebuchet MS" w:hAnsi="Trebuchet MS" w:cs="Arial"/>
                  <w:color w:val="000000"/>
                  <w:sz w:val="20"/>
                  <w:szCs w:val="20"/>
                  <w:lang w:bidi="th-TH"/>
                </w:rPr>
                <w:delText>15/04/2021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CDD2A6" w14:textId="72F03761" w:rsidR="008601AF" w:rsidRPr="008601AF" w:rsidRDefault="008601AF" w:rsidP="003C2C2A">
            <w:pPr>
              <w:jc w:val="center"/>
              <w:rPr>
                <w:rFonts w:ascii="Trebuchet MS" w:hAnsi="Trebuchet MS" w:cs="Arial"/>
                <w:color w:val="000000"/>
                <w:sz w:val="20"/>
                <w:szCs w:val="20"/>
                <w:lang w:bidi="th-TH"/>
              </w:rPr>
            </w:pPr>
            <w:del w:id="1524" w:author="Philippe Hollanda - Oliveira Trust" w:date="2022-07-19T10:08:00Z">
              <w:r w:rsidRPr="008601AF" w:rsidDel="00627AA0">
                <w:rPr>
                  <w:rFonts w:ascii="Trebuchet MS" w:hAnsi="Trebuchet MS" w:cs="Arial"/>
                  <w:color w:val="000000"/>
                  <w:sz w:val="20"/>
                  <w:szCs w:val="20"/>
                  <w:lang w:bidi="th-TH"/>
                </w:rPr>
                <w:delText>R$ 22.517,33</w:delText>
              </w:r>
            </w:del>
          </w:p>
        </w:tc>
      </w:tr>
      <w:tr w:rsidR="008601AF" w:rsidRPr="008601AF" w14:paraId="3E214A21" w14:textId="77777777" w:rsidTr="00627AA0">
        <w:tblPrEx>
          <w:tblW w:w="5000" w:type="pct"/>
          <w:tblCellMar>
            <w:left w:w="70" w:type="dxa"/>
            <w:right w:w="70" w:type="dxa"/>
          </w:tblCellMar>
          <w:tblPrExChange w:id="1525" w:author="Philippe Hollanda - Oliveira Trust" w:date="2022-07-19T10:08:00Z">
            <w:tblPrEx>
              <w:tblW w:w="5000" w:type="pct"/>
              <w:tblCellMar>
                <w:left w:w="70" w:type="dxa"/>
                <w:right w:w="70" w:type="dxa"/>
              </w:tblCellMar>
            </w:tblPrEx>
          </w:tblPrExChange>
        </w:tblPrEx>
        <w:trPr>
          <w:trHeight w:val="1785"/>
          <w:trPrChange w:id="15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352611" w14:textId="5E6340A4" w:rsidR="008601AF" w:rsidRPr="008601AF" w:rsidRDefault="008601AF" w:rsidP="003C2C2A">
            <w:pPr>
              <w:jc w:val="center"/>
              <w:rPr>
                <w:rFonts w:ascii="Trebuchet MS" w:hAnsi="Trebuchet MS" w:cs="Arial"/>
                <w:color w:val="000000"/>
                <w:sz w:val="20"/>
                <w:szCs w:val="20"/>
                <w:lang w:bidi="th-TH"/>
              </w:rPr>
            </w:pPr>
            <w:del w:id="1528" w:author="Philippe Hollanda - Oliveira Trust" w:date="2022-07-19T10:08:00Z">
              <w:r w:rsidRPr="008601AF" w:rsidDel="00627AA0">
                <w:rPr>
                  <w:rFonts w:ascii="Trebuchet MS" w:hAnsi="Trebuchet MS" w:cs="Arial"/>
                  <w:color w:val="000000"/>
                  <w:sz w:val="20"/>
                  <w:szCs w:val="20"/>
                  <w:lang w:bidi="th-TH"/>
                </w:rPr>
                <w:lastRenderedPageBreak/>
                <w:delText>ADITIVO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021CA4" w14:textId="591038E3" w:rsidR="008601AF" w:rsidRPr="008601AF" w:rsidRDefault="008601AF" w:rsidP="003C2C2A">
            <w:pPr>
              <w:jc w:val="center"/>
              <w:rPr>
                <w:rFonts w:ascii="Trebuchet MS" w:hAnsi="Trebuchet MS" w:cs="Arial"/>
                <w:color w:val="000000"/>
                <w:sz w:val="20"/>
                <w:szCs w:val="20"/>
                <w:lang w:bidi="th-TH"/>
              </w:rPr>
            </w:pPr>
            <w:del w:id="1530"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117779" w14:textId="7A20D820" w:rsidR="008601AF" w:rsidRPr="008601AF" w:rsidRDefault="008601AF" w:rsidP="003C2C2A">
            <w:pPr>
              <w:jc w:val="center"/>
              <w:rPr>
                <w:rFonts w:ascii="Trebuchet MS" w:hAnsi="Trebuchet MS" w:cs="Arial"/>
                <w:color w:val="000000"/>
                <w:sz w:val="20"/>
                <w:szCs w:val="20"/>
                <w:lang w:bidi="th-TH"/>
              </w:rPr>
            </w:pPr>
            <w:del w:id="1532" w:author="Philippe Hollanda - Oliveira Trust" w:date="2022-07-19T10:08:00Z">
              <w:r w:rsidRPr="008601AF" w:rsidDel="00627AA0">
                <w:rPr>
                  <w:rFonts w:ascii="Trebuchet MS" w:hAnsi="Trebuchet MS" w:cs="Arial"/>
                  <w:color w:val="000000"/>
                  <w:sz w:val="20"/>
                  <w:szCs w:val="20"/>
                  <w:lang w:bidi="th-TH"/>
                </w:rPr>
                <w:delText>R$ 330,00</w:delText>
              </w:r>
            </w:del>
          </w:p>
        </w:tc>
      </w:tr>
      <w:tr w:rsidR="008601AF" w:rsidRPr="008601AF" w14:paraId="3CB31B78" w14:textId="77777777" w:rsidTr="00627AA0">
        <w:tblPrEx>
          <w:tblW w:w="5000" w:type="pct"/>
          <w:tblCellMar>
            <w:left w:w="70" w:type="dxa"/>
            <w:right w:w="70" w:type="dxa"/>
          </w:tblCellMar>
          <w:tblPrExChange w:id="1533" w:author="Philippe Hollanda - Oliveira Trust" w:date="2022-07-19T10:08:00Z">
            <w:tblPrEx>
              <w:tblW w:w="5000" w:type="pct"/>
              <w:tblCellMar>
                <w:left w:w="70" w:type="dxa"/>
                <w:right w:w="70" w:type="dxa"/>
              </w:tblCellMar>
            </w:tblPrEx>
          </w:tblPrExChange>
        </w:tblPrEx>
        <w:trPr>
          <w:trHeight w:val="1785"/>
          <w:trPrChange w:id="15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25ABE2" w14:textId="61F7771B" w:rsidR="008601AF" w:rsidRPr="008601AF" w:rsidRDefault="008601AF" w:rsidP="003C2C2A">
            <w:pPr>
              <w:jc w:val="center"/>
              <w:rPr>
                <w:rFonts w:ascii="Trebuchet MS" w:hAnsi="Trebuchet MS" w:cs="Arial"/>
                <w:color w:val="000000"/>
                <w:sz w:val="20"/>
                <w:szCs w:val="20"/>
                <w:lang w:bidi="th-TH"/>
              </w:rPr>
            </w:pPr>
            <w:del w:id="153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3FB30D" w14:textId="2CF8DB07" w:rsidR="008601AF" w:rsidRPr="008601AF" w:rsidRDefault="008601AF" w:rsidP="003C2C2A">
            <w:pPr>
              <w:jc w:val="center"/>
              <w:rPr>
                <w:rFonts w:ascii="Trebuchet MS" w:hAnsi="Trebuchet MS" w:cs="Arial"/>
                <w:color w:val="000000"/>
                <w:sz w:val="20"/>
                <w:szCs w:val="20"/>
                <w:lang w:bidi="th-TH"/>
              </w:rPr>
            </w:pPr>
            <w:del w:id="1538"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C4CB2B" w14:textId="20B3CE2A" w:rsidR="008601AF" w:rsidRPr="008601AF" w:rsidRDefault="008601AF" w:rsidP="003C2C2A">
            <w:pPr>
              <w:jc w:val="center"/>
              <w:rPr>
                <w:rFonts w:ascii="Trebuchet MS" w:hAnsi="Trebuchet MS" w:cs="Arial"/>
                <w:color w:val="000000"/>
                <w:sz w:val="20"/>
                <w:szCs w:val="20"/>
                <w:lang w:bidi="th-TH"/>
              </w:rPr>
            </w:pPr>
            <w:del w:id="1540" w:author="Philippe Hollanda - Oliveira Trust" w:date="2022-07-19T10:08:00Z">
              <w:r w:rsidRPr="008601AF" w:rsidDel="00627AA0">
                <w:rPr>
                  <w:rFonts w:ascii="Trebuchet MS" w:hAnsi="Trebuchet MS" w:cs="Arial"/>
                  <w:color w:val="000000"/>
                  <w:sz w:val="20"/>
                  <w:szCs w:val="20"/>
                  <w:lang w:bidi="th-TH"/>
                </w:rPr>
                <w:delText>R$ 86.531,75</w:delText>
              </w:r>
            </w:del>
          </w:p>
        </w:tc>
      </w:tr>
      <w:tr w:rsidR="008601AF" w:rsidRPr="008601AF" w14:paraId="38ACEC34" w14:textId="77777777" w:rsidTr="00627AA0">
        <w:tblPrEx>
          <w:tblW w:w="5000" w:type="pct"/>
          <w:tblCellMar>
            <w:left w:w="70" w:type="dxa"/>
            <w:right w:w="70" w:type="dxa"/>
          </w:tblCellMar>
          <w:tblPrExChange w:id="1541" w:author="Philippe Hollanda - Oliveira Trust" w:date="2022-07-19T10:08:00Z">
            <w:tblPrEx>
              <w:tblW w:w="5000" w:type="pct"/>
              <w:tblCellMar>
                <w:left w:w="70" w:type="dxa"/>
                <w:right w:w="70" w:type="dxa"/>
              </w:tblCellMar>
            </w:tblPrEx>
          </w:tblPrExChange>
        </w:tblPrEx>
        <w:trPr>
          <w:trHeight w:val="1785"/>
          <w:trPrChange w:id="154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54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31A555" w14:textId="37584B2E" w:rsidR="008601AF" w:rsidRPr="008601AF" w:rsidRDefault="008601AF" w:rsidP="003C2C2A">
            <w:pPr>
              <w:jc w:val="center"/>
              <w:rPr>
                <w:rFonts w:ascii="Trebuchet MS" w:hAnsi="Trebuchet MS" w:cs="Arial"/>
                <w:color w:val="000000"/>
                <w:sz w:val="20"/>
                <w:szCs w:val="20"/>
                <w:lang w:bidi="th-TH"/>
              </w:rPr>
            </w:pPr>
            <w:del w:id="1544" w:author="Philippe Hollanda - Oliveira Trust" w:date="2022-07-19T10:08:00Z">
              <w:r w:rsidRPr="008601AF" w:rsidDel="00627AA0">
                <w:rPr>
                  <w:rFonts w:ascii="Trebuchet MS" w:hAnsi="Trebuchet MS" w:cs="Arial"/>
                  <w:color w:val="000000"/>
                  <w:sz w:val="20"/>
                  <w:szCs w:val="20"/>
                  <w:lang w:bidi="th-TH"/>
                </w:rPr>
                <w:delText>GERADOR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A08673" w14:textId="593A944E" w:rsidR="008601AF" w:rsidRPr="008601AF" w:rsidRDefault="008601AF" w:rsidP="003C2C2A">
            <w:pPr>
              <w:jc w:val="center"/>
              <w:rPr>
                <w:rFonts w:ascii="Trebuchet MS" w:hAnsi="Trebuchet MS" w:cs="Arial"/>
                <w:color w:val="000000"/>
                <w:sz w:val="20"/>
                <w:szCs w:val="20"/>
                <w:lang w:bidi="th-TH"/>
              </w:rPr>
            </w:pPr>
            <w:del w:id="1546"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5291B7" w14:textId="6DA11F4C" w:rsidR="008601AF" w:rsidRPr="008601AF" w:rsidRDefault="008601AF" w:rsidP="003C2C2A">
            <w:pPr>
              <w:jc w:val="center"/>
              <w:rPr>
                <w:rFonts w:ascii="Trebuchet MS" w:hAnsi="Trebuchet MS" w:cs="Arial"/>
                <w:color w:val="000000"/>
                <w:sz w:val="20"/>
                <w:szCs w:val="20"/>
                <w:lang w:bidi="th-TH"/>
              </w:rPr>
            </w:pPr>
            <w:del w:id="1548" w:author="Philippe Hollanda - Oliveira Trust" w:date="2022-07-19T10:08:00Z">
              <w:r w:rsidRPr="008601AF" w:rsidDel="00627AA0">
                <w:rPr>
                  <w:rFonts w:ascii="Trebuchet MS" w:hAnsi="Trebuchet MS" w:cs="Arial"/>
                  <w:color w:val="000000"/>
                  <w:sz w:val="20"/>
                  <w:szCs w:val="20"/>
                  <w:lang w:bidi="th-TH"/>
                </w:rPr>
                <w:delText>R$ 30.498,17</w:delText>
              </w:r>
            </w:del>
          </w:p>
        </w:tc>
      </w:tr>
      <w:tr w:rsidR="008601AF" w:rsidRPr="008601AF" w14:paraId="48FD0697" w14:textId="77777777" w:rsidTr="00627AA0">
        <w:tblPrEx>
          <w:tblW w:w="5000" w:type="pct"/>
          <w:tblCellMar>
            <w:left w:w="70" w:type="dxa"/>
            <w:right w:w="70" w:type="dxa"/>
          </w:tblCellMar>
          <w:tblPrExChange w:id="1549" w:author="Philippe Hollanda - Oliveira Trust" w:date="2022-07-19T10:08:00Z">
            <w:tblPrEx>
              <w:tblW w:w="5000" w:type="pct"/>
              <w:tblCellMar>
                <w:left w:w="70" w:type="dxa"/>
                <w:right w:w="70" w:type="dxa"/>
              </w:tblCellMar>
            </w:tblPrEx>
          </w:tblPrExChange>
        </w:tblPrEx>
        <w:trPr>
          <w:trHeight w:val="1785"/>
          <w:trPrChange w:id="155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55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CEE4EB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4FD6A5" w14:textId="75739B94" w:rsidR="008601AF" w:rsidRPr="008601AF" w:rsidRDefault="008601AF" w:rsidP="003C2C2A">
            <w:pPr>
              <w:jc w:val="center"/>
              <w:rPr>
                <w:rFonts w:ascii="Trebuchet MS" w:hAnsi="Trebuchet MS" w:cs="Arial"/>
                <w:color w:val="000000"/>
                <w:sz w:val="20"/>
                <w:szCs w:val="20"/>
                <w:lang w:bidi="th-TH"/>
              </w:rPr>
            </w:pPr>
            <w:del w:id="1553" w:author="Philippe Hollanda - Oliveira Trust" w:date="2022-07-19T10:08:00Z">
              <w:r w:rsidRPr="008601AF" w:rsidDel="00627AA0">
                <w:rPr>
                  <w:rFonts w:ascii="Trebuchet MS" w:hAnsi="Trebuchet MS" w:cs="Arial"/>
                  <w:color w:val="000000"/>
                  <w:sz w:val="20"/>
                  <w:szCs w:val="20"/>
                  <w:lang w:bidi="th-TH"/>
                </w:rPr>
                <w:delText>11/05/2021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EA48F1" w14:textId="5148EB31" w:rsidR="008601AF" w:rsidRPr="008601AF" w:rsidRDefault="008601AF" w:rsidP="003C2C2A">
            <w:pPr>
              <w:jc w:val="center"/>
              <w:rPr>
                <w:rFonts w:ascii="Trebuchet MS" w:hAnsi="Trebuchet MS" w:cs="Arial"/>
                <w:color w:val="000000"/>
                <w:sz w:val="20"/>
                <w:szCs w:val="20"/>
                <w:lang w:bidi="th-TH"/>
              </w:rPr>
            </w:pPr>
            <w:del w:id="1555" w:author="Philippe Hollanda - Oliveira Trust" w:date="2022-07-19T10:08:00Z">
              <w:r w:rsidRPr="008601AF" w:rsidDel="00627AA0">
                <w:rPr>
                  <w:rFonts w:ascii="Trebuchet MS" w:hAnsi="Trebuchet MS" w:cs="Arial"/>
                  <w:color w:val="000000"/>
                  <w:sz w:val="20"/>
                  <w:szCs w:val="20"/>
                  <w:lang w:bidi="th-TH"/>
                </w:rPr>
                <w:delText>R$ 30.498,17</w:delText>
              </w:r>
            </w:del>
          </w:p>
        </w:tc>
      </w:tr>
      <w:tr w:rsidR="008601AF" w:rsidRPr="008601AF" w14:paraId="7B25B433" w14:textId="77777777" w:rsidTr="00627AA0">
        <w:tblPrEx>
          <w:tblW w:w="5000" w:type="pct"/>
          <w:tblCellMar>
            <w:left w:w="70" w:type="dxa"/>
            <w:right w:w="70" w:type="dxa"/>
          </w:tblCellMar>
          <w:tblPrExChange w:id="1556" w:author="Philippe Hollanda - Oliveira Trust" w:date="2022-07-19T10:08:00Z">
            <w:tblPrEx>
              <w:tblW w:w="5000" w:type="pct"/>
              <w:tblCellMar>
                <w:left w:w="70" w:type="dxa"/>
                <w:right w:w="70" w:type="dxa"/>
              </w:tblCellMar>
            </w:tblPrEx>
          </w:tblPrExChange>
        </w:tblPrEx>
        <w:trPr>
          <w:trHeight w:val="1785"/>
          <w:trPrChange w:id="155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F29BCF" w14:textId="3320EC7C" w:rsidR="008601AF" w:rsidRPr="008601AF" w:rsidRDefault="008601AF" w:rsidP="003C2C2A">
            <w:pPr>
              <w:jc w:val="center"/>
              <w:rPr>
                <w:rFonts w:ascii="Trebuchet MS" w:hAnsi="Trebuchet MS" w:cs="Arial"/>
                <w:color w:val="000000"/>
                <w:sz w:val="20"/>
                <w:szCs w:val="20"/>
                <w:lang w:bidi="th-TH"/>
              </w:rPr>
            </w:pPr>
            <w:del w:id="155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501C94" w14:textId="61DE95AD" w:rsidR="008601AF" w:rsidRPr="008601AF" w:rsidRDefault="008601AF" w:rsidP="003C2C2A">
            <w:pPr>
              <w:jc w:val="center"/>
              <w:rPr>
                <w:rFonts w:ascii="Trebuchet MS" w:hAnsi="Trebuchet MS" w:cs="Arial"/>
                <w:color w:val="000000"/>
                <w:sz w:val="20"/>
                <w:szCs w:val="20"/>
                <w:lang w:bidi="th-TH"/>
              </w:rPr>
            </w:pPr>
            <w:del w:id="1561" w:author="Philippe Hollanda - Oliveira Trust" w:date="2022-07-19T10:08:00Z">
              <w:r w:rsidRPr="008601AF" w:rsidDel="00627AA0">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654570" w14:textId="6F24625E" w:rsidR="008601AF" w:rsidRPr="008601AF" w:rsidRDefault="008601AF" w:rsidP="003C2C2A">
            <w:pPr>
              <w:jc w:val="center"/>
              <w:rPr>
                <w:rFonts w:ascii="Trebuchet MS" w:hAnsi="Trebuchet MS" w:cs="Arial"/>
                <w:color w:val="000000"/>
                <w:sz w:val="20"/>
                <w:szCs w:val="20"/>
                <w:lang w:bidi="th-TH"/>
              </w:rPr>
            </w:pPr>
            <w:del w:id="1563" w:author="Philippe Hollanda - Oliveira Trust" w:date="2022-07-19T10:08:00Z">
              <w:r w:rsidRPr="008601AF" w:rsidDel="00627AA0">
                <w:rPr>
                  <w:rFonts w:ascii="Trebuchet MS" w:hAnsi="Trebuchet MS" w:cs="Arial"/>
                  <w:color w:val="000000"/>
                  <w:sz w:val="20"/>
                  <w:szCs w:val="20"/>
                  <w:lang w:bidi="th-TH"/>
                </w:rPr>
                <w:delText>R$ 10.991,41</w:delText>
              </w:r>
            </w:del>
          </w:p>
        </w:tc>
      </w:tr>
      <w:tr w:rsidR="008601AF" w:rsidRPr="008601AF" w14:paraId="5BA80CFE" w14:textId="77777777" w:rsidTr="00627AA0">
        <w:tblPrEx>
          <w:tblW w:w="5000" w:type="pct"/>
          <w:tblCellMar>
            <w:left w:w="70" w:type="dxa"/>
            <w:right w:w="70" w:type="dxa"/>
          </w:tblCellMar>
          <w:tblPrExChange w:id="1564" w:author="Philippe Hollanda - Oliveira Trust" w:date="2022-07-19T10:08:00Z">
            <w:tblPrEx>
              <w:tblW w:w="5000" w:type="pct"/>
              <w:tblCellMar>
                <w:left w:w="70" w:type="dxa"/>
                <w:right w:w="70" w:type="dxa"/>
              </w:tblCellMar>
            </w:tblPrEx>
          </w:tblPrExChange>
        </w:tblPrEx>
        <w:trPr>
          <w:trHeight w:val="1785"/>
          <w:trPrChange w:id="156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7EF28C" w14:textId="13F74F05" w:rsidR="008601AF" w:rsidRPr="008601AF" w:rsidRDefault="008601AF" w:rsidP="003C2C2A">
            <w:pPr>
              <w:jc w:val="center"/>
              <w:rPr>
                <w:rFonts w:ascii="Trebuchet MS" w:hAnsi="Trebuchet MS" w:cs="Arial"/>
                <w:color w:val="000000"/>
                <w:sz w:val="20"/>
                <w:szCs w:val="20"/>
                <w:lang w:bidi="th-TH"/>
              </w:rPr>
            </w:pPr>
            <w:del w:id="1567" w:author="Philippe Hollanda - Oliveira Trust" w:date="2022-07-19T10:08:00Z">
              <w:r w:rsidRPr="008601AF" w:rsidDel="00627AA0">
                <w:rPr>
                  <w:rFonts w:ascii="Trebuchet MS" w:hAnsi="Trebuchet MS" w:cs="Arial"/>
                  <w:color w:val="000000"/>
                  <w:sz w:val="20"/>
                  <w:szCs w:val="20"/>
                  <w:lang w:bidi="th-TH"/>
                </w:rPr>
                <w:lastRenderedPageBreak/>
                <w:delText>ARAME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2BE5F6" w14:textId="23A1DF11" w:rsidR="008601AF" w:rsidRPr="008601AF" w:rsidRDefault="008601AF" w:rsidP="003C2C2A">
            <w:pPr>
              <w:jc w:val="center"/>
              <w:rPr>
                <w:rFonts w:ascii="Trebuchet MS" w:hAnsi="Trebuchet MS" w:cs="Arial"/>
                <w:color w:val="000000"/>
                <w:sz w:val="20"/>
                <w:szCs w:val="20"/>
                <w:lang w:bidi="th-TH"/>
              </w:rPr>
            </w:pPr>
            <w:del w:id="1569" w:author="Philippe Hollanda - Oliveira Trust" w:date="2022-07-19T10:08:00Z">
              <w:r w:rsidRPr="008601AF" w:rsidDel="00627AA0">
                <w:rPr>
                  <w:rFonts w:ascii="Trebuchet MS" w:hAnsi="Trebuchet MS" w:cs="Arial"/>
                  <w:color w:val="000000"/>
                  <w:sz w:val="20"/>
                  <w:szCs w:val="20"/>
                  <w:lang w:bidi="th-TH"/>
                </w:rPr>
                <w:delText>19/04/2021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21E703" w14:textId="111D1456" w:rsidR="008601AF" w:rsidRPr="008601AF" w:rsidRDefault="008601AF" w:rsidP="003C2C2A">
            <w:pPr>
              <w:jc w:val="center"/>
              <w:rPr>
                <w:rFonts w:ascii="Trebuchet MS" w:hAnsi="Trebuchet MS" w:cs="Arial"/>
                <w:color w:val="000000"/>
                <w:sz w:val="20"/>
                <w:szCs w:val="20"/>
                <w:lang w:bidi="th-TH"/>
              </w:rPr>
            </w:pPr>
            <w:del w:id="1571" w:author="Philippe Hollanda - Oliveira Trust" w:date="2022-07-19T10:08:00Z">
              <w:r w:rsidRPr="008601AF" w:rsidDel="00627AA0">
                <w:rPr>
                  <w:rFonts w:ascii="Trebuchet MS" w:hAnsi="Trebuchet MS" w:cs="Arial"/>
                  <w:color w:val="000000"/>
                  <w:sz w:val="20"/>
                  <w:szCs w:val="20"/>
                  <w:lang w:bidi="th-TH"/>
                </w:rPr>
                <w:delText>R$ 631,05</w:delText>
              </w:r>
            </w:del>
          </w:p>
        </w:tc>
      </w:tr>
      <w:tr w:rsidR="008601AF" w:rsidRPr="008601AF" w14:paraId="11E8AB92" w14:textId="77777777" w:rsidTr="00627AA0">
        <w:tblPrEx>
          <w:tblW w:w="5000" w:type="pct"/>
          <w:tblCellMar>
            <w:left w:w="70" w:type="dxa"/>
            <w:right w:w="70" w:type="dxa"/>
          </w:tblCellMar>
          <w:tblPrExChange w:id="1572" w:author="Philippe Hollanda - Oliveira Trust" w:date="2022-07-19T10:08:00Z">
            <w:tblPrEx>
              <w:tblW w:w="5000" w:type="pct"/>
              <w:tblCellMar>
                <w:left w:w="70" w:type="dxa"/>
                <w:right w:w="70" w:type="dxa"/>
              </w:tblCellMar>
            </w:tblPrEx>
          </w:tblPrExChange>
        </w:tblPrEx>
        <w:trPr>
          <w:trHeight w:val="1785"/>
          <w:trPrChange w:id="157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07613C" w14:textId="49E8B251" w:rsidR="008601AF" w:rsidRPr="008601AF" w:rsidRDefault="008601AF" w:rsidP="003C2C2A">
            <w:pPr>
              <w:jc w:val="center"/>
              <w:rPr>
                <w:rFonts w:ascii="Trebuchet MS" w:hAnsi="Trebuchet MS" w:cs="Arial"/>
                <w:color w:val="000000"/>
                <w:sz w:val="20"/>
                <w:szCs w:val="20"/>
                <w:lang w:bidi="th-TH"/>
              </w:rPr>
            </w:pPr>
            <w:del w:id="157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2A2965" w14:textId="20286CF5" w:rsidR="008601AF" w:rsidRPr="008601AF" w:rsidRDefault="008601AF" w:rsidP="003C2C2A">
            <w:pPr>
              <w:jc w:val="center"/>
              <w:rPr>
                <w:rFonts w:ascii="Trebuchet MS" w:hAnsi="Trebuchet MS" w:cs="Arial"/>
                <w:color w:val="000000"/>
                <w:sz w:val="20"/>
                <w:szCs w:val="20"/>
                <w:lang w:bidi="th-TH"/>
              </w:rPr>
            </w:pPr>
            <w:del w:id="1577" w:author="Philippe Hollanda - Oliveira Trust" w:date="2022-07-19T10:08:00Z">
              <w:r w:rsidRPr="008601AF" w:rsidDel="00627AA0">
                <w:rPr>
                  <w:rFonts w:ascii="Trebuchet MS" w:hAnsi="Trebuchet MS" w:cs="Arial"/>
                  <w:color w:val="000000"/>
                  <w:sz w:val="20"/>
                  <w:szCs w:val="20"/>
                  <w:lang w:bidi="th-TH"/>
                </w:rPr>
                <w:delText>16/04/2021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82BF10" w14:textId="119F1D01" w:rsidR="008601AF" w:rsidRPr="008601AF" w:rsidRDefault="008601AF" w:rsidP="003C2C2A">
            <w:pPr>
              <w:jc w:val="center"/>
              <w:rPr>
                <w:rFonts w:ascii="Trebuchet MS" w:hAnsi="Trebuchet MS" w:cs="Arial"/>
                <w:color w:val="000000"/>
                <w:sz w:val="20"/>
                <w:szCs w:val="20"/>
                <w:lang w:bidi="th-TH"/>
              </w:rPr>
            </w:pPr>
            <w:del w:id="1579" w:author="Philippe Hollanda - Oliveira Trust" w:date="2022-07-19T10:08:00Z">
              <w:r w:rsidRPr="008601AF" w:rsidDel="00627AA0">
                <w:rPr>
                  <w:rFonts w:ascii="Trebuchet MS" w:hAnsi="Trebuchet MS" w:cs="Arial"/>
                  <w:color w:val="000000"/>
                  <w:sz w:val="20"/>
                  <w:szCs w:val="20"/>
                  <w:lang w:bidi="th-TH"/>
                </w:rPr>
                <w:delText>R$ 1.168,89</w:delText>
              </w:r>
            </w:del>
          </w:p>
        </w:tc>
      </w:tr>
      <w:tr w:rsidR="008601AF" w:rsidRPr="008601AF" w14:paraId="446F075B" w14:textId="77777777" w:rsidTr="00627AA0">
        <w:tblPrEx>
          <w:tblW w:w="5000" w:type="pct"/>
          <w:tblCellMar>
            <w:left w:w="70" w:type="dxa"/>
            <w:right w:w="70" w:type="dxa"/>
          </w:tblCellMar>
          <w:tblPrExChange w:id="1580" w:author="Philippe Hollanda - Oliveira Trust" w:date="2022-07-19T10:08:00Z">
            <w:tblPrEx>
              <w:tblW w:w="5000" w:type="pct"/>
              <w:tblCellMar>
                <w:left w:w="70" w:type="dxa"/>
                <w:right w:w="70" w:type="dxa"/>
              </w:tblCellMar>
            </w:tblPrEx>
          </w:tblPrExChange>
        </w:tblPrEx>
        <w:trPr>
          <w:trHeight w:val="1785"/>
          <w:trPrChange w:id="158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0AC31A" w14:textId="0E43141E" w:rsidR="008601AF" w:rsidRPr="008601AF" w:rsidRDefault="008601AF" w:rsidP="003C2C2A">
            <w:pPr>
              <w:jc w:val="center"/>
              <w:rPr>
                <w:rFonts w:ascii="Trebuchet MS" w:hAnsi="Trebuchet MS" w:cs="Arial"/>
                <w:color w:val="000000"/>
                <w:sz w:val="20"/>
                <w:szCs w:val="20"/>
                <w:lang w:bidi="th-TH"/>
              </w:rPr>
            </w:pPr>
            <w:del w:id="158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EB85BB" w14:textId="4CA26D2C" w:rsidR="008601AF" w:rsidRPr="008601AF" w:rsidRDefault="008601AF" w:rsidP="003C2C2A">
            <w:pPr>
              <w:jc w:val="center"/>
              <w:rPr>
                <w:rFonts w:ascii="Trebuchet MS" w:hAnsi="Trebuchet MS" w:cs="Arial"/>
                <w:color w:val="000000"/>
                <w:sz w:val="20"/>
                <w:szCs w:val="20"/>
                <w:lang w:bidi="th-TH"/>
              </w:rPr>
            </w:pPr>
            <w:del w:id="1585" w:author="Philippe Hollanda - Oliveira Trust" w:date="2022-07-19T10:08:00Z">
              <w:r w:rsidRPr="008601AF" w:rsidDel="00627AA0">
                <w:rPr>
                  <w:rFonts w:ascii="Trebuchet MS" w:hAnsi="Trebuchet MS" w:cs="Arial"/>
                  <w:color w:val="000000"/>
                  <w:sz w:val="20"/>
                  <w:szCs w:val="20"/>
                  <w:lang w:bidi="th-TH"/>
                </w:rPr>
                <w:delText>16/04/2021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75FCC6" w14:textId="7F0DB9EB" w:rsidR="008601AF" w:rsidRPr="008601AF" w:rsidRDefault="008601AF" w:rsidP="003C2C2A">
            <w:pPr>
              <w:jc w:val="center"/>
              <w:rPr>
                <w:rFonts w:ascii="Trebuchet MS" w:hAnsi="Trebuchet MS" w:cs="Arial"/>
                <w:color w:val="000000"/>
                <w:sz w:val="20"/>
                <w:szCs w:val="20"/>
                <w:lang w:bidi="th-TH"/>
              </w:rPr>
            </w:pPr>
            <w:del w:id="1587" w:author="Philippe Hollanda - Oliveira Trust" w:date="2022-07-19T10:08:00Z">
              <w:r w:rsidRPr="008601AF" w:rsidDel="00627AA0">
                <w:rPr>
                  <w:rFonts w:ascii="Trebuchet MS" w:hAnsi="Trebuchet MS" w:cs="Arial"/>
                  <w:color w:val="000000"/>
                  <w:sz w:val="20"/>
                  <w:szCs w:val="20"/>
                  <w:lang w:bidi="th-TH"/>
                </w:rPr>
                <w:delText>R$ 575,00</w:delText>
              </w:r>
            </w:del>
          </w:p>
        </w:tc>
      </w:tr>
      <w:tr w:rsidR="008601AF" w:rsidRPr="008601AF" w14:paraId="28F8E2FC" w14:textId="77777777" w:rsidTr="00627AA0">
        <w:tblPrEx>
          <w:tblW w:w="5000" w:type="pct"/>
          <w:tblCellMar>
            <w:left w:w="70" w:type="dxa"/>
            <w:right w:w="70" w:type="dxa"/>
          </w:tblCellMar>
          <w:tblPrExChange w:id="1588" w:author="Philippe Hollanda - Oliveira Trust" w:date="2022-07-19T10:08:00Z">
            <w:tblPrEx>
              <w:tblW w:w="5000" w:type="pct"/>
              <w:tblCellMar>
                <w:left w:w="70" w:type="dxa"/>
                <w:right w:w="70" w:type="dxa"/>
              </w:tblCellMar>
            </w:tblPrEx>
          </w:tblPrExChange>
        </w:tblPrEx>
        <w:trPr>
          <w:trHeight w:val="1785"/>
          <w:trPrChange w:id="158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79F636" w14:textId="66D122DD" w:rsidR="008601AF" w:rsidRPr="008601AF" w:rsidRDefault="008601AF" w:rsidP="003C2C2A">
            <w:pPr>
              <w:jc w:val="center"/>
              <w:rPr>
                <w:rFonts w:ascii="Trebuchet MS" w:hAnsi="Trebuchet MS" w:cs="Arial"/>
                <w:color w:val="000000"/>
                <w:sz w:val="20"/>
                <w:szCs w:val="20"/>
                <w:lang w:bidi="th-TH"/>
              </w:rPr>
            </w:pPr>
            <w:del w:id="1591" w:author="Philippe Hollanda - Oliveira Trust" w:date="2022-07-19T10:08:00Z">
              <w:r w:rsidRPr="008601AF" w:rsidDel="00627AA0">
                <w:rPr>
                  <w:rFonts w:ascii="Trebuchet MS" w:hAnsi="Trebuchet MS" w:cs="Arial"/>
                  <w:color w:val="000000"/>
                  <w:sz w:val="20"/>
                  <w:szCs w:val="20"/>
                  <w:lang w:bidi="th-TH"/>
                </w:rPr>
                <w:delText>MANGUEIRA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E772BF" w14:textId="23FE1DFC" w:rsidR="008601AF" w:rsidRPr="008601AF" w:rsidRDefault="008601AF" w:rsidP="003C2C2A">
            <w:pPr>
              <w:jc w:val="center"/>
              <w:rPr>
                <w:rFonts w:ascii="Trebuchet MS" w:hAnsi="Trebuchet MS" w:cs="Arial"/>
                <w:color w:val="000000"/>
                <w:sz w:val="20"/>
                <w:szCs w:val="20"/>
                <w:lang w:bidi="th-TH"/>
              </w:rPr>
            </w:pPr>
            <w:del w:id="1593"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29F06B" w14:textId="3E67824A" w:rsidR="008601AF" w:rsidRPr="008601AF" w:rsidRDefault="008601AF" w:rsidP="003C2C2A">
            <w:pPr>
              <w:jc w:val="center"/>
              <w:rPr>
                <w:rFonts w:ascii="Trebuchet MS" w:hAnsi="Trebuchet MS" w:cs="Arial"/>
                <w:color w:val="000000"/>
                <w:sz w:val="20"/>
                <w:szCs w:val="20"/>
                <w:lang w:bidi="th-TH"/>
              </w:rPr>
            </w:pPr>
            <w:del w:id="1595" w:author="Philippe Hollanda - Oliveira Trust" w:date="2022-07-19T10:08:00Z">
              <w:r w:rsidRPr="008601AF" w:rsidDel="00627AA0">
                <w:rPr>
                  <w:rFonts w:ascii="Trebuchet MS" w:hAnsi="Trebuchet MS" w:cs="Arial"/>
                  <w:color w:val="000000"/>
                  <w:sz w:val="20"/>
                  <w:szCs w:val="20"/>
                  <w:lang w:bidi="th-TH"/>
                </w:rPr>
                <w:delText>R$ 800,00</w:delText>
              </w:r>
            </w:del>
          </w:p>
        </w:tc>
      </w:tr>
      <w:tr w:rsidR="008601AF" w:rsidRPr="008601AF" w14:paraId="0DBBE93D" w14:textId="77777777" w:rsidTr="00627AA0">
        <w:tblPrEx>
          <w:tblW w:w="5000" w:type="pct"/>
          <w:tblCellMar>
            <w:left w:w="70" w:type="dxa"/>
            <w:right w:w="70" w:type="dxa"/>
          </w:tblCellMar>
          <w:tblPrExChange w:id="1596" w:author="Philippe Hollanda - Oliveira Trust" w:date="2022-07-19T10:08:00Z">
            <w:tblPrEx>
              <w:tblW w:w="5000" w:type="pct"/>
              <w:tblCellMar>
                <w:left w:w="70" w:type="dxa"/>
                <w:right w:w="70" w:type="dxa"/>
              </w:tblCellMar>
            </w:tblPrEx>
          </w:tblPrExChange>
        </w:tblPrEx>
        <w:trPr>
          <w:trHeight w:val="1785"/>
          <w:trPrChange w:id="159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28942B" w14:textId="6AD69A01" w:rsidR="008601AF" w:rsidRPr="008601AF" w:rsidRDefault="008601AF" w:rsidP="003C2C2A">
            <w:pPr>
              <w:jc w:val="center"/>
              <w:rPr>
                <w:rFonts w:ascii="Trebuchet MS" w:hAnsi="Trebuchet MS" w:cs="Arial"/>
                <w:color w:val="000000"/>
                <w:sz w:val="20"/>
                <w:szCs w:val="20"/>
                <w:lang w:bidi="th-TH"/>
              </w:rPr>
            </w:pPr>
            <w:del w:id="1599"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C91F6D" w14:textId="4D5256BE" w:rsidR="008601AF" w:rsidRPr="008601AF" w:rsidRDefault="008601AF" w:rsidP="003C2C2A">
            <w:pPr>
              <w:jc w:val="center"/>
              <w:rPr>
                <w:rFonts w:ascii="Trebuchet MS" w:hAnsi="Trebuchet MS" w:cs="Arial"/>
                <w:color w:val="000000"/>
                <w:sz w:val="20"/>
                <w:szCs w:val="20"/>
                <w:lang w:bidi="th-TH"/>
              </w:rPr>
            </w:pPr>
            <w:del w:id="1601" w:author="Philippe Hollanda - Oliveira Trust" w:date="2022-07-19T10:08:00Z">
              <w:r w:rsidRPr="008601AF" w:rsidDel="00627AA0">
                <w:rPr>
                  <w:rFonts w:ascii="Trebuchet MS" w:hAnsi="Trebuchet MS" w:cs="Arial"/>
                  <w:color w:val="000000"/>
                  <w:sz w:val="20"/>
                  <w:szCs w:val="20"/>
                  <w:lang w:bidi="th-TH"/>
                </w:rPr>
                <w:delText>19/04/2021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C737FD" w14:textId="00335BB8" w:rsidR="008601AF" w:rsidRPr="008601AF" w:rsidRDefault="008601AF" w:rsidP="003C2C2A">
            <w:pPr>
              <w:jc w:val="center"/>
              <w:rPr>
                <w:rFonts w:ascii="Trebuchet MS" w:hAnsi="Trebuchet MS" w:cs="Arial"/>
                <w:color w:val="000000"/>
                <w:sz w:val="20"/>
                <w:szCs w:val="20"/>
                <w:lang w:bidi="th-TH"/>
              </w:rPr>
            </w:pPr>
            <w:del w:id="1603" w:author="Philippe Hollanda - Oliveira Trust" w:date="2022-07-19T10:08:00Z">
              <w:r w:rsidRPr="008601AF" w:rsidDel="00627AA0">
                <w:rPr>
                  <w:rFonts w:ascii="Trebuchet MS" w:hAnsi="Trebuchet MS" w:cs="Arial"/>
                  <w:color w:val="000000"/>
                  <w:sz w:val="20"/>
                  <w:szCs w:val="20"/>
                  <w:lang w:bidi="th-TH"/>
                </w:rPr>
                <w:delText>R$ 94.600,62</w:delText>
              </w:r>
            </w:del>
          </w:p>
        </w:tc>
      </w:tr>
      <w:tr w:rsidR="008601AF" w:rsidRPr="008601AF" w14:paraId="3E67CA1F" w14:textId="77777777" w:rsidTr="00627AA0">
        <w:tblPrEx>
          <w:tblW w:w="5000" w:type="pct"/>
          <w:tblCellMar>
            <w:left w:w="70" w:type="dxa"/>
            <w:right w:w="70" w:type="dxa"/>
          </w:tblCellMar>
          <w:tblPrExChange w:id="1604" w:author="Philippe Hollanda - Oliveira Trust" w:date="2022-07-19T10:08:00Z">
            <w:tblPrEx>
              <w:tblW w:w="5000" w:type="pct"/>
              <w:tblCellMar>
                <w:left w:w="70" w:type="dxa"/>
                <w:right w:w="70" w:type="dxa"/>
              </w:tblCellMar>
            </w:tblPrEx>
          </w:tblPrExChange>
        </w:tblPrEx>
        <w:trPr>
          <w:trHeight w:val="1785"/>
          <w:trPrChange w:id="160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60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EF8B2B" w14:textId="16DF5BAA" w:rsidR="008601AF" w:rsidRPr="008601AF" w:rsidRDefault="008601AF" w:rsidP="003C2C2A">
            <w:pPr>
              <w:jc w:val="center"/>
              <w:rPr>
                <w:rFonts w:ascii="Trebuchet MS" w:hAnsi="Trebuchet MS" w:cs="Arial"/>
                <w:color w:val="000000"/>
                <w:sz w:val="20"/>
                <w:szCs w:val="20"/>
                <w:lang w:bidi="th-TH"/>
              </w:rPr>
            </w:pPr>
            <w:del w:id="1607" w:author="Philippe Hollanda - Oliveira Trust" w:date="2022-07-19T10:08:00Z">
              <w:r w:rsidRPr="008601AF" w:rsidDel="00627AA0">
                <w:rPr>
                  <w:rFonts w:ascii="Trebuchet MS" w:hAnsi="Trebuchet MS" w:cs="Arial"/>
                  <w:color w:val="000000"/>
                  <w:sz w:val="20"/>
                  <w:szCs w:val="20"/>
                  <w:lang w:bidi="th-TH"/>
                </w:rPr>
                <w:lastRenderedPageBreak/>
                <w:delText>VIGA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BAF1CD" w14:textId="16D8D13A" w:rsidR="008601AF" w:rsidRPr="008601AF" w:rsidRDefault="008601AF" w:rsidP="003C2C2A">
            <w:pPr>
              <w:jc w:val="center"/>
              <w:rPr>
                <w:rFonts w:ascii="Trebuchet MS" w:hAnsi="Trebuchet MS" w:cs="Arial"/>
                <w:color w:val="000000"/>
                <w:sz w:val="20"/>
                <w:szCs w:val="20"/>
                <w:lang w:bidi="th-TH"/>
              </w:rPr>
            </w:pPr>
            <w:del w:id="1609"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DAFEA4" w14:textId="45DEFE91" w:rsidR="008601AF" w:rsidRPr="008601AF" w:rsidRDefault="008601AF" w:rsidP="003C2C2A">
            <w:pPr>
              <w:jc w:val="center"/>
              <w:rPr>
                <w:rFonts w:ascii="Trebuchet MS" w:hAnsi="Trebuchet MS" w:cs="Arial"/>
                <w:color w:val="000000"/>
                <w:sz w:val="20"/>
                <w:szCs w:val="20"/>
                <w:lang w:bidi="th-TH"/>
              </w:rPr>
            </w:pPr>
            <w:del w:id="1611" w:author="Philippe Hollanda - Oliveira Trust" w:date="2022-07-19T10:08:00Z">
              <w:r w:rsidRPr="008601AF" w:rsidDel="00627AA0">
                <w:rPr>
                  <w:rFonts w:ascii="Trebuchet MS" w:hAnsi="Trebuchet MS" w:cs="Arial"/>
                  <w:color w:val="000000"/>
                  <w:sz w:val="20"/>
                  <w:szCs w:val="20"/>
                  <w:lang w:bidi="th-TH"/>
                </w:rPr>
                <w:delText>R$ 3.508,80</w:delText>
              </w:r>
            </w:del>
          </w:p>
        </w:tc>
      </w:tr>
      <w:tr w:rsidR="008601AF" w:rsidRPr="008601AF" w14:paraId="56055F43" w14:textId="77777777" w:rsidTr="00627AA0">
        <w:tblPrEx>
          <w:tblW w:w="5000" w:type="pct"/>
          <w:tblCellMar>
            <w:left w:w="70" w:type="dxa"/>
            <w:right w:w="70" w:type="dxa"/>
          </w:tblCellMar>
          <w:tblPrExChange w:id="1612" w:author="Philippe Hollanda - Oliveira Trust" w:date="2022-07-19T10:08:00Z">
            <w:tblPrEx>
              <w:tblW w:w="5000" w:type="pct"/>
              <w:tblCellMar>
                <w:left w:w="70" w:type="dxa"/>
                <w:right w:w="70" w:type="dxa"/>
              </w:tblCellMar>
            </w:tblPrEx>
          </w:tblPrExChange>
        </w:tblPrEx>
        <w:trPr>
          <w:trHeight w:val="1785"/>
          <w:trPrChange w:id="161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61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EC1DA8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E87F7F" w14:textId="64F5C709" w:rsidR="008601AF" w:rsidRPr="008601AF" w:rsidRDefault="008601AF" w:rsidP="003C2C2A">
            <w:pPr>
              <w:jc w:val="center"/>
              <w:rPr>
                <w:rFonts w:ascii="Trebuchet MS" w:hAnsi="Trebuchet MS" w:cs="Arial"/>
                <w:color w:val="000000"/>
                <w:sz w:val="20"/>
                <w:szCs w:val="20"/>
                <w:lang w:bidi="th-TH"/>
              </w:rPr>
            </w:pPr>
            <w:del w:id="1616" w:author="Philippe Hollanda - Oliveira Trust" w:date="2022-07-19T10:08:00Z">
              <w:r w:rsidRPr="008601AF" w:rsidDel="00627AA0">
                <w:rPr>
                  <w:rFonts w:ascii="Trebuchet MS" w:hAnsi="Trebuchet MS" w:cs="Arial"/>
                  <w:color w:val="000000"/>
                  <w:sz w:val="20"/>
                  <w:szCs w:val="20"/>
                  <w:lang w:bidi="th-TH"/>
                </w:rPr>
                <w:delText>07/05/2021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7015E9" w14:textId="11CC4813" w:rsidR="008601AF" w:rsidRPr="008601AF" w:rsidRDefault="008601AF" w:rsidP="003C2C2A">
            <w:pPr>
              <w:jc w:val="center"/>
              <w:rPr>
                <w:rFonts w:ascii="Trebuchet MS" w:hAnsi="Trebuchet MS" w:cs="Arial"/>
                <w:color w:val="000000"/>
                <w:sz w:val="20"/>
                <w:szCs w:val="20"/>
                <w:lang w:bidi="th-TH"/>
              </w:rPr>
            </w:pPr>
            <w:del w:id="1618" w:author="Philippe Hollanda - Oliveira Trust" w:date="2022-07-19T10:08:00Z">
              <w:r w:rsidRPr="008601AF" w:rsidDel="00627AA0">
                <w:rPr>
                  <w:rFonts w:ascii="Trebuchet MS" w:hAnsi="Trebuchet MS" w:cs="Arial"/>
                  <w:color w:val="000000"/>
                  <w:sz w:val="20"/>
                  <w:szCs w:val="20"/>
                  <w:lang w:bidi="th-TH"/>
                </w:rPr>
                <w:delText>R$ 3.508,80</w:delText>
              </w:r>
            </w:del>
          </w:p>
        </w:tc>
      </w:tr>
      <w:tr w:rsidR="008601AF" w:rsidRPr="008601AF" w14:paraId="6DEB394E" w14:textId="77777777" w:rsidTr="00627AA0">
        <w:tblPrEx>
          <w:tblW w:w="5000" w:type="pct"/>
          <w:tblCellMar>
            <w:left w:w="70" w:type="dxa"/>
            <w:right w:w="70" w:type="dxa"/>
          </w:tblCellMar>
          <w:tblPrExChange w:id="1619" w:author="Philippe Hollanda - Oliveira Trust" w:date="2022-07-19T10:08:00Z">
            <w:tblPrEx>
              <w:tblW w:w="5000" w:type="pct"/>
              <w:tblCellMar>
                <w:left w:w="70" w:type="dxa"/>
                <w:right w:w="70" w:type="dxa"/>
              </w:tblCellMar>
            </w:tblPrEx>
          </w:tblPrExChange>
        </w:tblPrEx>
        <w:trPr>
          <w:trHeight w:val="1785"/>
          <w:trPrChange w:id="162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62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724827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AD724F" w14:textId="3CC6C8CF" w:rsidR="008601AF" w:rsidRPr="008601AF" w:rsidRDefault="008601AF" w:rsidP="003C2C2A">
            <w:pPr>
              <w:jc w:val="center"/>
              <w:rPr>
                <w:rFonts w:ascii="Trebuchet MS" w:hAnsi="Trebuchet MS" w:cs="Arial"/>
                <w:color w:val="000000"/>
                <w:sz w:val="20"/>
                <w:szCs w:val="20"/>
                <w:lang w:bidi="th-TH"/>
              </w:rPr>
            </w:pPr>
            <w:del w:id="1623" w:author="Philippe Hollanda - Oliveira Trust" w:date="2022-07-19T10:08:00Z">
              <w:r w:rsidRPr="008601AF" w:rsidDel="00627AA0">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071632" w14:textId="43E17EB5" w:rsidR="008601AF" w:rsidRPr="008601AF" w:rsidRDefault="008601AF" w:rsidP="003C2C2A">
            <w:pPr>
              <w:jc w:val="center"/>
              <w:rPr>
                <w:rFonts w:ascii="Trebuchet MS" w:hAnsi="Trebuchet MS" w:cs="Arial"/>
                <w:color w:val="000000"/>
                <w:sz w:val="20"/>
                <w:szCs w:val="20"/>
                <w:lang w:bidi="th-TH"/>
              </w:rPr>
            </w:pPr>
            <w:del w:id="1625" w:author="Philippe Hollanda - Oliveira Trust" w:date="2022-07-19T10:08:00Z">
              <w:r w:rsidRPr="008601AF" w:rsidDel="00627AA0">
                <w:rPr>
                  <w:rFonts w:ascii="Trebuchet MS" w:hAnsi="Trebuchet MS" w:cs="Arial"/>
                  <w:color w:val="000000"/>
                  <w:sz w:val="20"/>
                  <w:szCs w:val="20"/>
                  <w:lang w:bidi="th-TH"/>
                </w:rPr>
                <w:delText>R$ 3.508,80</w:delText>
              </w:r>
            </w:del>
          </w:p>
        </w:tc>
      </w:tr>
      <w:tr w:rsidR="008601AF" w:rsidRPr="008601AF" w14:paraId="6956FFF3" w14:textId="77777777" w:rsidTr="00627AA0">
        <w:tblPrEx>
          <w:tblW w:w="5000" w:type="pct"/>
          <w:tblCellMar>
            <w:left w:w="70" w:type="dxa"/>
            <w:right w:w="70" w:type="dxa"/>
          </w:tblCellMar>
          <w:tblPrExChange w:id="1626" w:author="Philippe Hollanda - Oliveira Trust" w:date="2022-07-19T10:08:00Z">
            <w:tblPrEx>
              <w:tblW w:w="5000" w:type="pct"/>
              <w:tblCellMar>
                <w:left w:w="70" w:type="dxa"/>
                <w:right w:w="70" w:type="dxa"/>
              </w:tblCellMar>
            </w:tblPrEx>
          </w:tblPrExChange>
        </w:tblPrEx>
        <w:trPr>
          <w:trHeight w:val="1785"/>
          <w:trPrChange w:id="162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024790" w14:textId="6BB04282" w:rsidR="008601AF" w:rsidRPr="008601AF" w:rsidRDefault="008601AF" w:rsidP="003C2C2A">
            <w:pPr>
              <w:jc w:val="center"/>
              <w:rPr>
                <w:rFonts w:ascii="Trebuchet MS" w:hAnsi="Trebuchet MS" w:cs="Arial"/>
                <w:color w:val="000000"/>
                <w:sz w:val="20"/>
                <w:szCs w:val="20"/>
                <w:lang w:bidi="th-TH"/>
              </w:rPr>
            </w:pPr>
            <w:del w:id="1629" w:author="Philippe Hollanda - Oliveira Trust" w:date="2022-07-19T10:08:00Z">
              <w:r w:rsidRPr="008601AF" w:rsidDel="00627AA0">
                <w:rPr>
                  <w:rFonts w:ascii="Trebuchet MS" w:hAnsi="Trebuchet MS" w:cs="Arial"/>
                  <w:color w:val="000000"/>
                  <w:sz w:val="20"/>
                  <w:szCs w:val="20"/>
                  <w:lang w:bidi="th-TH"/>
                </w:rPr>
                <w:delText>TABUA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80649D" w14:textId="2F9113C5" w:rsidR="008601AF" w:rsidRPr="008601AF" w:rsidRDefault="008601AF" w:rsidP="003C2C2A">
            <w:pPr>
              <w:jc w:val="center"/>
              <w:rPr>
                <w:rFonts w:ascii="Trebuchet MS" w:hAnsi="Trebuchet MS" w:cs="Arial"/>
                <w:color w:val="000000"/>
                <w:sz w:val="20"/>
                <w:szCs w:val="20"/>
                <w:lang w:bidi="th-TH"/>
              </w:rPr>
            </w:pPr>
            <w:del w:id="1631" w:author="Philippe Hollanda - Oliveira Trust" w:date="2022-07-19T10:08:00Z">
              <w:r w:rsidRPr="008601AF" w:rsidDel="00627AA0">
                <w:rPr>
                  <w:rFonts w:ascii="Trebuchet MS" w:hAnsi="Trebuchet MS" w:cs="Arial"/>
                  <w:color w:val="000000"/>
                  <w:sz w:val="20"/>
                  <w:szCs w:val="20"/>
                  <w:lang w:bidi="th-TH"/>
                </w:rPr>
                <w:delText>13/04/2021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A093E8" w14:textId="31128BFC" w:rsidR="008601AF" w:rsidRPr="008601AF" w:rsidRDefault="008601AF" w:rsidP="003C2C2A">
            <w:pPr>
              <w:jc w:val="center"/>
              <w:rPr>
                <w:rFonts w:ascii="Trebuchet MS" w:hAnsi="Trebuchet MS" w:cs="Arial"/>
                <w:color w:val="000000"/>
                <w:sz w:val="20"/>
                <w:szCs w:val="20"/>
                <w:lang w:bidi="th-TH"/>
              </w:rPr>
            </w:pPr>
            <w:del w:id="1633" w:author="Philippe Hollanda - Oliveira Trust" w:date="2022-07-19T10:08:00Z">
              <w:r w:rsidRPr="008601AF" w:rsidDel="00627AA0">
                <w:rPr>
                  <w:rFonts w:ascii="Trebuchet MS" w:hAnsi="Trebuchet MS" w:cs="Arial"/>
                  <w:color w:val="000000"/>
                  <w:sz w:val="20"/>
                  <w:szCs w:val="20"/>
                  <w:lang w:bidi="th-TH"/>
                </w:rPr>
                <w:delText>R$ 1.306,41</w:delText>
              </w:r>
            </w:del>
          </w:p>
        </w:tc>
      </w:tr>
      <w:tr w:rsidR="008601AF" w:rsidRPr="008601AF" w14:paraId="7574E99E" w14:textId="77777777" w:rsidTr="00627AA0">
        <w:tblPrEx>
          <w:tblW w:w="5000" w:type="pct"/>
          <w:tblCellMar>
            <w:left w:w="70" w:type="dxa"/>
            <w:right w:w="70" w:type="dxa"/>
          </w:tblCellMar>
          <w:tblPrExChange w:id="1634" w:author="Philippe Hollanda - Oliveira Trust" w:date="2022-07-19T10:08:00Z">
            <w:tblPrEx>
              <w:tblW w:w="5000" w:type="pct"/>
              <w:tblCellMar>
                <w:left w:w="70" w:type="dxa"/>
                <w:right w:w="70" w:type="dxa"/>
              </w:tblCellMar>
            </w:tblPrEx>
          </w:tblPrExChange>
        </w:tblPrEx>
        <w:trPr>
          <w:trHeight w:val="1785"/>
          <w:trPrChange w:id="163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A5F0DB" w14:textId="63DD50D4" w:rsidR="008601AF" w:rsidRPr="008601AF" w:rsidRDefault="008601AF" w:rsidP="003C2C2A">
            <w:pPr>
              <w:jc w:val="center"/>
              <w:rPr>
                <w:rFonts w:ascii="Trebuchet MS" w:hAnsi="Trebuchet MS" w:cs="Arial"/>
                <w:color w:val="000000"/>
                <w:sz w:val="20"/>
                <w:szCs w:val="20"/>
                <w:lang w:bidi="th-TH"/>
              </w:rPr>
            </w:pPr>
            <w:del w:id="1637"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15EAC1" w14:textId="30811A5E" w:rsidR="008601AF" w:rsidRPr="008601AF" w:rsidRDefault="008601AF" w:rsidP="003C2C2A">
            <w:pPr>
              <w:jc w:val="center"/>
              <w:rPr>
                <w:rFonts w:ascii="Trebuchet MS" w:hAnsi="Trebuchet MS" w:cs="Arial"/>
                <w:color w:val="000000"/>
                <w:sz w:val="20"/>
                <w:szCs w:val="20"/>
                <w:lang w:bidi="th-TH"/>
              </w:rPr>
            </w:pPr>
            <w:del w:id="1639"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DBEF37" w14:textId="63F45C2D" w:rsidR="008601AF" w:rsidRPr="008601AF" w:rsidRDefault="008601AF" w:rsidP="003C2C2A">
            <w:pPr>
              <w:jc w:val="center"/>
              <w:rPr>
                <w:rFonts w:ascii="Trebuchet MS" w:hAnsi="Trebuchet MS" w:cs="Arial"/>
                <w:color w:val="000000"/>
                <w:sz w:val="20"/>
                <w:szCs w:val="20"/>
                <w:lang w:bidi="th-TH"/>
              </w:rPr>
            </w:pPr>
            <w:del w:id="1641" w:author="Philippe Hollanda - Oliveira Trust" w:date="2022-07-19T10:08:00Z">
              <w:r w:rsidRPr="008601AF" w:rsidDel="00627AA0">
                <w:rPr>
                  <w:rFonts w:ascii="Trebuchet MS" w:hAnsi="Trebuchet MS" w:cs="Arial"/>
                  <w:color w:val="000000"/>
                  <w:sz w:val="20"/>
                  <w:szCs w:val="20"/>
                  <w:lang w:bidi="th-TH"/>
                </w:rPr>
                <w:delText>R$ 1.745,28</w:delText>
              </w:r>
            </w:del>
          </w:p>
        </w:tc>
      </w:tr>
      <w:tr w:rsidR="008601AF" w:rsidRPr="008601AF" w14:paraId="7501E005" w14:textId="77777777" w:rsidTr="00627AA0">
        <w:tblPrEx>
          <w:tblW w:w="5000" w:type="pct"/>
          <w:tblCellMar>
            <w:left w:w="70" w:type="dxa"/>
            <w:right w:w="70" w:type="dxa"/>
          </w:tblCellMar>
          <w:tblPrExChange w:id="1642" w:author="Philippe Hollanda - Oliveira Trust" w:date="2022-07-19T10:08:00Z">
            <w:tblPrEx>
              <w:tblW w:w="5000" w:type="pct"/>
              <w:tblCellMar>
                <w:left w:w="70" w:type="dxa"/>
                <w:right w:w="70" w:type="dxa"/>
              </w:tblCellMar>
            </w:tblPrEx>
          </w:tblPrExChange>
        </w:tblPrEx>
        <w:trPr>
          <w:trHeight w:val="1785"/>
          <w:trPrChange w:id="164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334E08" w14:textId="6A510F1B" w:rsidR="008601AF" w:rsidRPr="008601AF" w:rsidRDefault="008601AF" w:rsidP="003C2C2A">
            <w:pPr>
              <w:jc w:val="center"/>
              <w:rPr>
                <w:rFonts w:ascii="Trebuchet MS" w:hAnsi="Trebuchet MS" w:cs="Arial"/>
                <w:color w:val="000000"/>
                <w:sz w:val="20"/>
                <w:szCs w:val="20"/>
                <w:lang w:bidi="th-TH"/>
              </w:rPr>
            </w:pPr>
            <w:del w:id="1645" w:author="Philippe Hollanda - Oliveira Trust" w:date="2022-07-19T10:08:00Z">
              <w:r w:rsidRPr="008601AF" w:rsidDel="00627AA0">
                <w:rPr>
                  <w:rFonts w:ascii="Trebuchet MS" w:hAnsi="Trebuchet MS" w:cs="Arial"/>
                  <w:color w:val="000000"/>
                  <w:sz w:val="20"/>
                  <w:szCs w:val="20"/>
                  <w:lang w:bidi="th-TH"/>
                </w:rPr>
                <w:lastRenderedPageBreak/>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4557A8" w14:textId="17C48C8F" w:rsidR="008601AF" w:rsidRPr="008601AF" w:rsidRDefault="008601AF" w:rsidP="003C2C2A">
            <w:pPr>
              <w:jc w:val="center"/>
              <w:rPr>
                <w:rFonts w:ascii="Trebuchet MS" w:hAnsi="Trebuchet MS" w:cs="Arial"/>
                <w:color w:val="000000"/>
                <w:sz w:val="20"/>
                <w:szCs w:val="20"/>
                <w:lang w:bidi="th-TH"/>
              </w:rPr>
            </w:pPr>
            <w:del w:id="1647"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409E33" w14:textId="3C72B633" w:rsidR="008601AF" w:rsidRPr="008601AF" w:rsidRDefault="008601AF" w:rsidP="003C2C2A">
            <w:pPr>
              <w:jc w:val="center"/>
              <w:rPr>
                <w:rFonts w:ascii="Trebuchet MS" w:hAnsi="Trebuchet MS" w:cs="Arial"/>
                <w:color w:val="000000"/>
                <w:sz w:val="20"/>
                <w:szCs w:val="20"/>
                <w:lang w:bidi="th-TH"/>
              </w:rPr>
            </w:pPr>
            <w:del w:id="1649" w:author="Philippe Hollanda - Oliveira Trust" w:date="2022-07-19T10:08:00Z">
              <w:r w:rsidRPr="008601AF" w:rsidDel="00627AA0">
                <w:rPr>
                  <w:rFonts w:ascii="Trebuchet MS" w:hAnsi="Trebuchet MS" w:cs="Arial"/>
                  <w:color w:val="000000"/>
                  <w:sz w:val="20"/>
                  <w:szCs w:val="20"/>
                  <w:lang w:bidi="th-TH"/>
                </w:rPr>
                <w:delText>R$ 1.023,60</w:delText>
              </w:r>
            </w:del>
          </w:p>
        </w:tc>
      </w:tr>
      <w:tr w:rsidR="008601AF" w:rsidRPr="008601AF" w14:paraId="7410C609" w14:textId="77777777" w:rsidTr="00627AA0">
        <w:tblPrEx>
          <w:tblW w:w="5000" w:type="pct"/>
          <w:tblCellMar>
            <w:left w:w="70" w:type="dxa"/>
            <w:right w:w="70" w:type="dxa"/>
          </w:tblCellMar>
          <w:tblPrExChange w:id="1650" w:author="Philippe Hollanda - Oliveira Trust" w:date="2022-07-19T10:08:00Z">
            <w:tblPrEx>
              <w:tblW w:w="5000" w:type="pct"/>
              <w:tblCellMar>
                <w:left w:w="70" w:type="dxa"/>
                <w:right w:w="70" w:type="dxa"/>
              </w:tblCellMar>
            </w:tblPrEx>
          </w:tblPrExChange>
        </w:tblPrEx>
        <w:trPr>
          <w:trHeight w:val="1785"/>
          <w:trPrChange w:id="165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5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FC0352" w14:textId="36F04695" w:rsidR="008601AF" w:rsidRPr="008601AF" w:rsidRDefault="008601AF" w:rsidP="003C2C2A">
            <w:pPr>
              <w:jc w:val="center"/>
              <w:rPr>
                <w:rFonts w:ascii="Trebuchet MS" w:hAnsi="Trebuchet MS" w:cs="Arial"/>
                <w:color w:val="000000"/>
                <w:sz w:val="20"/>
                <w:szCs w:val="20"/>
                <w:lang w:bidi="th-TH"/>
              </w:rPr>
            </w:pPr>
            <w:del w:id="1653"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184305" w14:textId="78C19EA6" w:rsidR="008601AF" w:rsidRPr="008601AF" w:rsidRDefault="008601AF" w:rsidP="003C2C2A">
            <w:pPr>
              <w:jc w:val="center"/>
              <w:rPr>
                <w:rFonts w:ascii="Trebuchet MS" w:hAnsi="Trebuchet MS" w:cs="Arial"/>
                <w:color w:val="000000"/>
                <w:sz w:val="20"/>
                <w:szCs w:val="20"/>
                <w:lang w:bidi="th-TH"/>
              </w:rPr>
            </w:pPr>
            <w:del w:id="1655"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CFF5AC" w14:textId="42BD71C0" w:rsidR="008601AF" w:rsidRPr="008601AF" w:rsidRDefault="008601AF" w:rsidP="003C2C2A">
            <w:pPr>
              <w:jc w:val="center"/>
              <w:rPr>
                <w:rFonts w:ascii="Trebuchet MS" w:hAnsi="Trebuchet MS" w:cs="Arial"/>
                <w:color w:val="000000"/>
                <w:sz w:val="20"/>
                <w:szCs w:val="20"/>
                <w:lang w:bidi="th-TH"/>
              </w:rPr>
            </w:pPr>
            <w:del w:id="1657" w:author="Philippe Hollanda - Oliveira Trust" w:date="2022-07-19T10:08:00Z">
              <w:r w:rsidRPr="008601AF" w:rsidDel="00627AA0">
                <w:rPr>
                  <w:rFonts w:ascii="Trebuchet MS" w:hAnsi="Trebuchet MS" w:cs="Arial"/>
                  <w:color w:val="000000"/>
                  <w:sz w:val="20"/>
                  <w:szCs w:val="20"/>
                  <w:lang w:bidi="th-TH"/>
                </w:rPr>
                <w:delText>R$ 229,12</w:delText>
              </w:r>
            </w:del>
          </w:p>
        </w:tc>
      </w:tr>
      <w:tr w:rsidR="008601AF" w:rsidRPr="008601AF" w14:paraId="501F5D5C" w14:textId="77777777" w:rsidTr="00627AA0">
        <w:tblPrEx>
          <w:tblW w:w="5000" w:type="pct"/>
          <w:tblCellMar>
            <w:left w:w="70" w:type="dxa"/>
            <w:right w:w="70" w:type="dxa"/>
          </w:tblCellMar>
          <w:tblPrExChange w:id="1658" w:author="Philippe Hollanda - Oliveira Trust" w:date="2022-07-19T10:08:00Z">
            <w:tblPrEx>
              <w:tblW w:w="5000" w:type="pct"/>
              <w:tblCellMar>
                <w:left w:w="70" w:type="dxa"/>
                <w:right w:w="70" w:type="dxa"/>
              </w:tblCellMar>
            </w:tblPrEx>
          </w:tblPrExChange>
        </w:tblPrEx>
        <w:trPr>
          <w:trHeight w:val="1785"/>
          <w:trPrChange w:id="165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8A3F88" w14:textId="58667C57" w:rsidR="008601AF" w:rsidRPr="008601AF" w:rsidRDefault="008601AF" w:rsidP="003C2C2A">
            <w:pPr>
              <w:jc w:val="center"/>
              <w:rPr>
                <w:rFonts w:ascii="Trebuchet MS" w:hAnsi="Trebuchet MS" w:cs="Arial"/>
                <w:color w:val="000000"/>
                <w:sz w:val="20"/>
                <w:szCs w:val="20"/>
                <w:lang w:bidi="th-TH"/>
              </w:rPr>
            </w:pPr>
            <w:del w:id="1661"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B40C69" w14:textId="6FCE4CD5" w:rsidR="008601AF" w:rsidRPr="008601AF" w:rsidRDefault="008601AF" w:rsidP="003C2C2A">
            <w:pPr>
              <w:jc w:val="center"/>
              <w:rPr>
                <w:rFonts w:ascii="Trebuchet MS" w:hAnsi="Trebuchet MS" w:cs="Arial"/>
                <w:color w:val="000000"/>
                <w:sz w:val="20"/>
                <w:szCs w:val="20"/>
                <w:lang w:bidi="th-TH"/>
              </w:rPr>
            </w:pPr>
            <w:del w:id="1663"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4D0757" w14:textId="3AD09AC5" w:rsidR="008601AF" w:rsidRPr="008601AF" w:rsidRDefault="008601AF" w:rsidP="003C2C2A">
            <w:pPr>
              <w:jc w:val="center"/>
              <w:rPr>
                <w:rFonts w:ascii="Trebuchet MS" w:hAnsi="Trebuchet MS" w:cs="Arial"/>
                <w:color w:val="000000"/>
                <w:sz w:val="20"/>
                <w:szCs w:val="20"/>
                <w:lang w:bidi="th-TH"/>
              </w:rPr>
            </w:pPr>
            <w:del w:id="1665" w:author="Philippe Hollanda - Oliveira Trust" w:date="2022-07-19T10:08:00Z">
              <w:r w:rsidRPr="008601AF" w:rsidDel="00627AA0">
                <w:rPr>
                  <w:rFonts w:ascii="Trebuchet MS" w:hAnsi="Trebuchet MS" w:cs="Arial"/>
                  <w:color w:val="000000"/>
                  <w:sz w:val="20"/>
                  <w:szCs w:val="20"/>
                  <w:lang w:bidi="th-TH"/>
                </w:rPr>
                <w:delText>R$ 1.027,20</w:delText>
              </w:r>
            </w:del>
          </w:p>
        </w:tc>
      </w:tr>
      <w:tr w:rsidR="008601AF" w:rsidRPr="008601AF" w14:paraId="7F6D87A2" w14:textId="77777777" w:rsidTr="00627AA0">
        <w:tblPrEx>
          <w:tblW w:w="5000" w:type="pct"/>
          <w:tblCellMar>
            <w:left w:w="70" w:type="dxa"/>
            <w:right w:w="70" w:type="dxa"/>
          </w:tblCellMar>
          <w:tblPrExChange w:id="1666" w:author="Philippe Hollanda - Oliveira Trust" w:date="2022-07-19T10:08:00Z">
            <w:tblPrEx>
              <w:tblW w:w="5000" w:type="pct"/>
              <w:tblCellMar>
                <w:left w:w="70" w:type="dxa"/>
                <w:right w:w="70" w:type="dxa"/>
              </w:tblCellMar>
            </w:tblPrEx>
          </w:tblPrExChange>
        </w:tblPrEx>
        <w:trPr>
          <w:trHeight w:val="1785"/>
          <w:trPrChange w:id="166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4D7A92" w14:textId="6578B4FC" w:rsidR="008601AF" w:rsidRPr="008601AF" w:rsidRDefault="008601AF" w:rsidP="003C2C2A">
            <w:pPr>
              <w:jc w:val="center"/>
              <w:rPr>
                <w:rFonts w:ascii="Trebuchet MS" w:hAnsi="Trebuchet MS" w:cs="Arial"/>
                <w:color w:val="000000"/>
                <w:sz w:val="20"/>
                <w:szCs w:val="20"/>
                <w:lang w:bidi="th-TH"/>
              </w:rPr>
            </w:pPr>
            <w:del w:id="1669"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641F4F" w14:textId="6459D622" w:rsidR="008601AF" w:rsidRPr="008601AF" w:rsidRDefault="008601AF" w:rsidP="003C2C2A">
            <w:pPr>
              <w:jc w:val="center"/>
              <w:rPr>
                <w:rFonts w:ascii="Trebuchet MS" w:hAnsi="Trebuchet MS" w:cs="Arial"/>
                <w:color w:val="000000"/>
                <w:sz w:val="20"/>
                <w:szCs w:val="20"/>
                <w:lang w:bidi="th-TH"/>
              </w:rPr>
            </w:pPr>
            <w:del w:id="1671" w:author="Philippe Hollanda - Oliveira Trust" w:date="2022-07-19T10:08:00Z">
              <w:r w:rsidRPr="008601AF" w:rsidDel="00627AA0">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120598" w14:textId="6EBD0446" w:rsidR="008601AF" w:rsidRPr="008601AF" w:rsidRDefault="008601AF" w:rsidP="003C2C2A">
            <w:pPr>
              <w:jc w:val="center"/>
              <w:rPr>
                <w:rFonts w:ascii="Trebuchet MS" w:hAnsi="Trebuchet MS" w:cs="Arial"/>
                <w:color w:val="000000"/>
                <w:sz w:val="20"/>
                <w:szCs w:val="20"/>
                <w:lang w:bidi="th-TH"/>
              </w:rPr>
            </w:pPr>
            <w:del w:id="1673" w:author="Philippe Hollanda - Oliveira Trust" w:date="2022-07-19T10:08:00Z">
              <w:r w:rsidRPr="008601AF" w:rsidDel="00627AA0">
                <w:rPr>
                  <w:rFonts w:ascii="Trebuchet MS" w:hAnsi="Trebuchet MS" w:cs="Arial"/>
                  <w:color w:val="000000"/>
                  <w:sz w:val="20"/>
                  <w:szCs w:val="20"/>
                  <w:lang w:bidi="th-TH"/>
                </w:rPr>
                <w:delText>R$ 229,92</w:delText>
              </w:r>
            </w:del>
          </w:p>
        </w:tc>
      </w:tr>
      <w:tr w:rsidR="008601AF" w:rsidRPr="008601AF" w14:paraId="347193FF" w14:textId="77777777" w:rsidTr="00627AA0">
        <w:tblPrEx>
          <w:tblW w:w="5000" w:type="pct"/>
          <w:tblCellMar>
            <w:left w:w="70" w:type="dxa"/>
            <w:right w:w="70" w:type="dxa"/>
          </w:tblCellMar>
          <w:tblPrExChange w:id="1674" w:author="Philippe Hollanda - Oliveira Trust" w:date="2022-07-19T10:08:00Z">
            <w:tblPrEx>
              <w:tblW w:w="5000" w:type="pct"/>
              <w:tblCellMar>
                <w:left w:w="70" w:type="dxa"/>
                <w:right w:w="70" w:type="dxa"/>
              </w:tblCellMar>
            </w:tblPrEx>
          </w:tblPrExChange>
        </w:tblPrEx>
        <w:trPr>
          <w:trHeight w:val="1785"/>
          <w:trPrChange w:id="167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F955E1" w14:textId="72A60188" w:rsidR="008601AF" w:rsidRPr="008601AF" w:rsidRDefault="008601AF" w:rsidP="003C2C2A">
            <w:pPr>
              <w:jc w:val="center"/>
              <w:rPr>
                <w:rFonts w:ascii="Trebuchet MS" w:hAnsi="Trebuchet MS" w:cs="Arial"/>
                <w:color w:val="000000"/>
                <w:sz w:val="20"/>
                <w:szCs w:val="20"/>
                <w:lang w:bidi="th-TH"/>
              </w:rPr>
            </w:pPr>
            <w:del w:id="1677" w:author="Philippe Hollanda - Oliveira Trust" w:date="2022-07-19T10:08:00Z">
              <w:r w:rsidRPr="008601AF" w:rsidDel="00627AA0">
                <w:rPr>
                  <w:rFonts w:ascii="Trebuchet MS" w:hAnsi="Trebuchet MS" w:cs="Arial"/>
                  <w:color w:val="000000"/>
                  <w:sz w:val="20"/>
                  <w:szCs w:val="20"/>
                  <w:lang w:bidi="th-TH"/>
                </w:rPr>
                <w:delText>AÇO / VERGALHÃO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604E50" w14:textId="16D4895A" w:rsidR="008601AF" w:rsidRPr="008601AF" w:rsidRDefault="008601AF" w:rsidP="003C2C2A">
            <w:pPr>
              <w:jc w:val="center"/>
              <w:rPr>
                <w:rFonts w:ascii="Trebuchet MS" w:hAnsi="Trebuchet MS" w:cs="Arial"/>
                <w:color w:val="000000"/>
                <w:sz w:val="20"/>
                <w:szCs w:val="20"/>
                <w:lang w:bidi="th-TH"/>
              </w:rPr>
            </w:pPr>
            <w:del w:id="1679"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A92808" w14:textId="62C41132" w:rsidR="008601AF" w:rsidRPr="008601AF" w:rsidRDefault="008601AF" w:rsidP="003C2C2A">
            <w:pPr>
              <w:jc w:val="center"/>
              <w:rPr>
                <w:rFonts w:ascii="Trebuchet MS" w:hAnsi="Trebuchet MS" w:cs="Arial"/>
                <w:color w:val="000000"/>
                <w:sz w:val="20"/>
                <w:szCs w:val="20"/>
                <w:lang w:bidi="th-TH"/>
              </w:rPr>
            </w:pPr>
            <w:del w:id="1681" w:author="Philippe Hollanda - Oliveira Trust" w:date="2022-07-19T10:08:00Z">
              <w:r w:rsidRPr="008601AF" w:rsidDel="00627AA0">
                <w:rPr>
                  <w:rFonts w:ascii="Trebuchet MS" w:hAnsi="Trebuchet MS" w:cs="Arial"/>
                  <w:color w:val="000000"/>
                  <w:sz w:val="20"/>
                  <w:szCs w:val="20"/>
                  <w:lang w:bidi="th-TH"/>
                </w:rPr>
                <w:delText>R$ 9.945,08</w:delText>
              </w:r>
            </w:del>
          </w:p>
        </w:tc>
      </w:tr>
      <w:tr w:rsidR="008601AF" w:rsidRPr="008601AF" w14:paraId="40FF2DF1" w14:textId="77777777" w:rsidTr="00627AA0">
        <w:tblPrEx>
          <w:tblW w:w="5000" w:type="pct"/>
          <w:tblCellMar>
            <w:left w:w="70" w:type="dxa"/>
            <w:right w:w="70" w:type="dxa"/>
          </w:tblCellMar>
          <w:tblPrExChange w:id="1682" w:author="Philippe Hollanda - Oliveira Trust" w:date="2022-07-19T10:08:00Z">
            <w:tblPrEx>
              <w:tblW w:w="5000" w:type="pct"/>
              <w:tblCellMar>
                <w:left w:w="70" w:type="dxa"/>
                <w:right w:w="70" w:type="dxa"/>
              </w:tblCellMar>
            </w:tblPrEx>
          </w:tblPrExChange>
        </w:tblPrEx>
        <w:trPr>
          <w:trHeight w:val="1785"/>
          <w:trPrChange w:id="168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47765B" w14:textId="7E6BF6C8" w:rsidR="008601AF" w:rsidRPr="008601AF" w:rsidRDefault="008601AF" w:rsidP="003C2C2A">
            <w:pPr>
              <w:jc w:val="center"/>
              <w:rPr>
                <w:rFonts w:ascii="Trebuchet MS" w:hAnsi="Trebuchet MS" w:cs="Arial"/>
                <w:color w:val="000000"/>
                <w:sz w:val="20"/>
                <w:szCs w:val="20"/>
                <w:lang w:bidi="th-TH"/>
              </w:rPr>
            </w:pPr>
            <w:del w:id="1685" w:author="Philippe Hollanda - Oliveira Trust" w:date="2022-07-19T10:08:00Z">
              <w:r w:rsidRPr="008601AF" w:rsidDel="00627AA0">
                <w:rPr>
                  <w:rFonts w:ascii="Trebuchet MS" w:hAnsi="Trebuchet MS" w:cs="Arial"/>
                  <w:color w:val="000000"/>
                  <w:sz w:val="20"/>
                  <w:szCs w:val="20"/>
                  <w:lang w:bidi="th-TH"/>
                </w:rPr>
                <w:lastRenderedPageBreak/>
                <w:delText>ARGAMASSA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9436EF" w14:textId="3B59C875" w:rsidR="008601AF" w:rsidRPr="008601AF" w:rsidRDefault="008601AF" w:rsidP="003C2C2A">
            <w:pPr>
              <w:jc w:val="center"/>
              <w:rPr>
                <w:rFonts w:ascii="Trebuchet MS" w:hAnsi="Trebuchet MS" w:cs="Arial"/>
                <w:color w:val="000000"/>
                <w:sz w:val="20"/>
                <w:szCs w:val="20"/>
                <w:lang w:bidi="th-TH"/>
              </w:rPr>
            </w:pPr>
            <w:del w:id="1687"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0C394F" w14:textId="6595B551" w:rsidR="008601AF" w:rsidRPr="008601AF" w:rsidRDefault="008601AF" w:rsidP="003C2C2A">
            <w:pPr>
              <w:jc w:val="center"/>
              <w:rPr>
                <w:rFonts w:ascii="Trebuchet MS" w:hAnsi="Trebuchet MS" w:cs="Arial"/>
                <w:color w:val="000000"/>
                <w:sz w:val="20"/>
                <w:szCs w:val="20"/>
                <w:lang w:bidi="th-TH"/>
              </w:rPr>
            </w:pPr>
            <w:del w:id="1689" w:author="Philippe Hollanda - Oliveira Trust" w:date="2022-07-19T10:08:00Z">
              <w:r w:rsidRPr="008601AF" w:rsidDel="00627AA0">
                <w:rPr>
                  <w:rFonts w:ascii="Trebuchet MS" w:hAnsi="Trebuchet MS" w:cs="Arial"/>
                  <w:color w:val="000000"/>
                  <w:sz w:val="20"/>
                  <w:szCs w:val="20"/>
                  <w:lang w:bidi="th-TH"/>
                </w:rPr>
                <w:delText>R$ 600,00</w:delText>
              </w:r>
            </w:del>
          </w:p>
        </w:tc>
      </w:tr>
      <w:tr w:rsidR="008601AF" w:rsidRPr="008601AF" w14:paraId="22C07E92" w14:textId="77777777" w:rsidTr="00627AA0">
        <w:tblPrEx>
          <w:tblW w:w="5000" w:type="pct"/>
          <w:tblCellMar>
            <w:left w:w="70" w:type="dxa"/>
            <w:right w:w="70" w:type="dxa"/>
          </w:tblCellMar>
          <w:tblPrExChange w:id="1690" w:author="Philippe Hollanda - Oliveira Trust" w:date="2022-07-19T10:08:00Z">
            <w:tblPrEx>
              <w:tblW w:w="5000" w:type="pct"/>
              <w:tblCellMar>
                <w:left w:w="70" w:type="dxa"/>
                <w:right w:w="70" w:type="dxa"/>
              </w:tblCellMar>
            </w:tblPrEx>
          </w:tblPrExChange>
        </w:tblPrEx>
        <w:trPr>
          <w:trHeight w:val="1785"/>
          <w:trPrChange w:id="169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69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9250C4" w14:textId="001B4A46" w:rsidR="008601AF" w:rsidRPr="008601AF" w:rsidRDefault="008601AF" w:rsidP="003C2C2A">
            <w:pPr>
              <w:jc w:val="center"/>
              <w:rPr>
                <w:rFonts w:ascii="Trebuchet MS" w:hAnsi="Trebuchet MS" w:cs="Arial"/>
                <w:color w:val="000000"/>
                <w:sz w:val="20"/>
                <w:szCs w:val="20"/>
                <w:lang w:bidi="th-TH"/>
              </w:rPr>
            </w:pPr>
            <w:del w:id="1693" w:author="Philippe Hollanda - Oliveira Trust" w:date="2022-07-19T10:08:00Z">
              <w:r w:rsidRPr="008601AF" w:rsidDel="00627AA0">
                <w:rPr>
                  <w:rFonts w:ascii="Trebuchet MS" w:hAnsi="Trebuchet MS" w:cs="Arial"/>
                  <w:color w:val="000000"/>
                  <w:sz w:val="20"/>
                  <w:szCs w:val="20"/>
                  <w:lang w:bidi="th-TH"/>
                </w:rPr>
                <w:delText>TELHAS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313D5B" w14:textId="5E29AE94" w:rsidR="008601AF" w:rsidRPr="008601AF" w:rsidRDefault="008601AF" w:rsidP="003C2C2A">
            <w:pPr>
              <w:jc w:val="center"/>
              <w:rPr>
                <w:rFonts w:ascii="Trebuchet MS" w:hAnsi="Trebuchet MS" w:cs="Arial"/>
                <w:color w:val="000000"/>
                <w:sz w:val="20"/>
                <w:szCs w:val="20"/>
                <w:lang w:bidi="th-TH"/>
              </w:rPr>
            </w:pPr>
            <w:del w:id="1695" w:author="Philippe Hollanda - Oliveira Trust" w:date="2022-07-19T10:08:00Z">
              <w:r w:rsidRPr="008601AF" w:rsidDel="00627AA0">
                <w:rPr>
                  <w:rFonts w:ascii="Trebuchet MS" w:hAnsi="Trebuchet MS" w:cs="Arial"/>
                  <w:color w:val="000000"/>
                  <w:sz w:val="20"/>
                  <w:szCs w:val="20"/>
                  <w:lang w:bidi="th-TH"/>
                </w:rPr>
                <w:delText>07/04/2021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0B90D8" w14:textId="0EE76566" w:rsidR="008601AF" w:rsidRPr="008601AF" w:rsidRDefault="008601AF" w:rsidP="003C2C2A">
            <w:pPr>
              <w:jc w:val="center"/>
              <w:rPr>
                <w:rFonts w:ascii="Trebuchet MS" w:hAnsi="Trebuchet MS" w:cs="Arial"/>
                <w:color w:val="000000"/>
                <w:sz w:val="20"/>
                <w:szCs w:val="20"/>
                <w:lang w:bidi="th-TH"/>
              </w:rPr>
            </w:pPr>
            <w:del w:id="1697" w:author="Philippe Hollanda - Oliveira Trust" w:date="2022-07-19T10:08:00Z">
              <w:r w:rsidRPr="008601AF" w:rsidDel="00627AA0">
                <w:rPr>
                  <w:rFonts w:ascii="Trebuchet MS" w:hAnsi="Trebuchet MS" w:cs="Arial"/>
                  <w:color w:val="000000"/>
                  <w:sz w:val="20"/>
                  <w:szCs w:val="20"/>
                  <w:lang w:bidi="th-TH"/>
                </w:rPr>
                <w:delText>R$ 24.576,32</w:delText>
              </w:r>
            </w:del>
          </w:p>
        </w:tc>
      </w:tr>
      <w:tr w:rsidR="008601AF" w:rsidRPr="008601AF" w14:paraId="320E023A" w14:textId="77777777" w:rsidTr="00627AA0">
        <w:tblPrEx>
          <w:tblW w:w="5000" w:type="pct"/>
          <w:tblCellMar>
            <w:left w:w="70" w:type="dxa"/>
            <w:right w:w="70" w:type="dxa"/>
          </w:tblCellMar>
          <w:tblPrExChange w:id="1698" w:author="Philippe Hollanda - Oliveira Trust" w:date="2022-07-19T10:08:00Z">
            <w:tblPrEx>
              <w:tblW w:w="5000" w:type="pct"/>
              <w:tblCellMar>
                <w:left w:w="70" w:type="dxa"/>
                <w:right w:w="70" w:type="dxa"/>
              </w:tblCellMar>
            </w:tblPrEx>
          </w:tblPrExChange>
        </w:tblPrEx>
        <w:trPr>
          <w:trHeight w:val="1785"/>
          <w:trPrChange w:id="169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70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DC4612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D1201E" w14:textId="51D44219" w:rsidR="008601AF" w:rsidRPr="008601AF" w:rsidRDefault="008601AF" w:rsidP="003C2C2A">
            <w:pPr>
              <w:jc w:val="center"/>
              <w:rPr>
                <w:rFonts w:ascii="Trebuchet MS" w:hAnsi="Trebuchet MS" w:cs="Arial"/>
                <w:color w:val="000000"/>
                <w:sz w:val="20"/>
                <w:szCs w:val="20"/>
                <w:lang w:bidi="th-TH"/>
              </w:rPr>
            </w:pPr>
            <w:del w:id="1702" w:author="Philippe Hollanda - Oliveira Trust" w:date="2022-07-19T10:08:00Z">
              <w:r w:rsidRPr="008601AF" w:rsidDel="00627AA0">
                <w:rPr>
                  <w:rFonts w:ascii="Trebuchet MS" w:hAnsi="Trebuchet MS" w:cs="Arial"/>
                  <w:color w:val="000000"/>
                  <w:sz w:val="20"/>
                  <w:szCs w:val="20"/>
                  <w:lang w:bidi="th-TH"/>
                </w:rPr>
                <w:delText>06/04/2021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C9E2C8" w14:textId="31FCFF20" w:rsidR="008601AF" w:rsidRPr="008601AF" w:rsidRDefault="008601AF" w:rsidP="003C2C2A">
            <w:pPr>
              <w:jc w:val="center"/>
              <w:rPr>
                <w:rFonts w:ascii="Trebuchet MS" w:hAnsi="Trebuchet MS" w:cs="Arial"/>
                <w:color w:val="000000"/>
                <w:sz w:val="20"/>
                <w:szCs w:val="20"/>
                <w:lang w:bidi="th-TH"/>
              </w:rPr>
            </w:pPr>
            <w:del w:id="1704" w:author="Philippe Hollanda - Oliveira Trust" w:date="2022-07-19T10:08:00Z">
              <w:r w:rsidRPr="008601AF" w:rsidDel="00627AA0">
                <w:rPr>
                  <w:rFonts w:ascii="Trebuchet MS" w:hAnsi="Trebuchet MS" w:cs="Arial"/>
                  <w:color w:val="000000"/>
                  <w:sz w:val="20"/>
                  <w:szCs w:val="20"/>
                  <w:lang w:bidi="th-TH"/>
                </w:rPr>
                <w:delText>R$ 24.576,32</w:delText>
              </w:r>
            </w:del>
          </w:p>
        </w:tc>
      </w:tr>
      <w:tr w:rsidR="008601AF" w:rsidRPr="008601AF" w14:paraId="45F1A2A4" w14:textId="77777777" w:rsidTr="00627AA0">
        <w:tblPrEx>
          <w:tblW w:w="5000" w:type="pct"/>
          <w:tblCellMar>
            <w:left w:w="70" w:type="dxa"/>
            <w:right w:w="70" w:type="dxa"/>
          </w:tblCellMar>
          <w:tblPrExChange w:id="1705" w:author="Philippe Hollanda - Oliveira Trust" w:date="2022-07-19T10:08:00Z">
            <w:tblPrEx>
              <w:tblW w:w="5000" w:type="pct"/>
              <w:tblCellMar>
                <w:left w:w="70" w:type="dxa"/>
                <w:right w:w="70" w:type="dxa"/>
              </w:tblCellMar>
            </w:tblPrEx>
          </w:tblPrExChange>
        </w:tblPrEx>
        <w:trPr>
          <w:trHeight w:val="1785"/>
          <w:trPrChange w:id="170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70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E78474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546C2E" w14:textId="17910BC6" w:rsidR="008601AF" w:rsidRPr="008601AF" w:rsidRDefault="008601AF" w:rsidP="003C2C2A">
            <w:pPr>
              <w:jc w:val="center"/>
              <w:rPr>
                <w:rFonts w:ascii="Trebuchet MS" w:hAnsi="Trebuchet MS" w:cs="Arial"/>
                <w:color w:val="000000"/>
                <w:sz w:val="20"/>
                <w:szCs w:val="20"/>
                <w:lang w:bidi="th-TH"/>
              </w:rPr>
            </w:pPr>
            <w:del w:id="1709" w:author="Philippe Hollanda - Oliveira Trust" w:date="2022-07-19T10:08:00Z">
              <w:r w:rsidRPr="008601AF" w:rsidDel="00627AA0">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C6E952" w14:textId="56F88848" w:rsidR="008601AF" w:rsidRPr="008601AF" w:rsidRDefault="008601AF" w:rsidP="003C2C2A">
            <w:pPr>
              <w:jc w:val="center"/>
              <w:rPr>
                <w:rFonts w:ascii="Trebuchet MS" w:hAnsi="Trebuchet MS" w:cs="Arial"/>
                <w:color w:val="000000"/>
                <w:sz w:val="20"/>
                <w:szCs w:val="20"/>
                <w:lang w:bidi="th-TH"/>
              </w:rPr>
            </w:pPr>
            <w:del w:id="1711" w:author="Philippe Hollanda - Oliveira Trust" w:date="2022-07-19T10:08:00Z">
              <w:r w:rsidRPr="008601AF" w:rsidDel="00627AA0">
                <w:rPr>
                  <w:rFonts w:ascii="Trebuchet MS" w:hAnsi="Trebuchet MS" w:cs="Arial"/>
                  <w:color w:val="000000"/>
                  <w:sz w:val="20"/>
                  <w:szCs w:val="20"/>
                  <w:lang w:bidi="th-TH"/>
                </w:rPr>
                <w:delText>R$ 24.576,31</w:delText>
              </w:r>
            </w:del>
          </w:p>
        </w:tc>
      </w:tr>
      <w:tr w:rsidR="008601AF" w:rsidRPr="008601AF" w14:paraId="5E87590F" w14:textId="77777777" w:rsidTr="00627AA0">
        <w:tblPrEx>
          <w:tblW w:w="5000" w:type="pct"/>
          <w:tblCellMar>
            <w:left w:w="70" w:type="dxa"/>
            <w:right w:w="70" w:type="dxa"/>
          </w:tblCellMar>
          <w:tblPrExChange w:id="1712" w:author="Philippe Hollanda - Oliveira Trust" w:date="2022-07-19T10:08:00Z">
            <w:tblPrEx>
              <w:tblW w:w="5000" w:type="pct"/>
              <w:tblCellMar>
                <w:left w:w="70" w:type="dxa"/>
                <w:right w:w="70" w:type="dxa"/>
              </w:tblCellMar>
            </w:tblPrEx>
          </w:tblPrExChange>
        </w:tblPrEx>
        <w:trPr>
          <w:trHeight w:val="1785"/>
          <w:trPrChange w:id="171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71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F93BBA" w14:textId="6AA9BEF8" w:rsidR="008601AF" w:rsidRPr="008601AF" w:rsidRDefault="008601AF" w:rsidP="003C2C2A">
            <w:pPr>
              <w:jc w:val="center"/>
              <w:rPr>
                <w:rFonts w:ascii="Trebuchet MS" w:hAnsi="Trebuchet MS" w:cs="Arial"/>
                <w:color w:val="000000"/>
                <w:sz w:val="20"/>
                <w:szCs w:val="20"/>
                <w:lang w:bidi="th-TH"/>
              </w:rPr>
            </w:pPr>
            <w:del w:id="1715" w:author="Philippe Hollanda - Oliveira Trust" w:date="2022-07-19T10:08:00Z">
              <w:r w:rsidRPr="008601AF" w:rsidDel="00627AA0">
                <w:rPr>
                  <w:rFonts w:ascii="Trebuchet MS" w:hAnsi="Trebuchet MS" w:cs="Arial"/>
                  <w:color w:val="000000"/>
                  <w:sz w:val="20"/>
                  <w:szCs w:val="20"/>
                  <w:lang w:bidi="th-TH"/>
                </w:rPr>
                <w:delText>TELHAS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7539B8" w14:textId="0FFFFD6C" w:rsidR="008601AF" w:rsidRPr="008601AF" w:rsidRDefault="008601AF" w:rsidP="003C2C2A">
            <w:pPr>
              <w:jc w:val="center"/>
              <w:rPr>
                <w:rFonts w:ascii="Trebuchet MS" w:hAnsi="Trebuchet MS" w:cs="Arial"/>
                <w:color w:val="000000"/>
                <w:sz w:val="20"/>
                <w:szCs w:val="20"/>
                <w:lang w:bidi="th-TH"/>
              </w:rPr>
            </w:pPr>
            <w:del w:id="1717" w:author="Philippe Hollanda - Oliveira Trust" w:date="2022-07-19T10:08:00Z">
              <w:r w:rsidRPr="008601AF" w:rsidDel="00627AA0">
                <w:rPr>
                  <w:rFonts w:ascii="Trebuchet MS" w:hAnsi="Trebuchet MS" w:cs="Arial"/>
                  <w:color w:val="000000"/>
                  <w:sz w:val="20"/>
                  <w:szCs w:val="20"/>
                  <w:lang w:bidi="th-TH"/>
                </w:rPr>
                <w:delText>06/04/2021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3417F0" w14:textId="327D67B3" w:rsidR="008601AF" w:rsidRPr="008601AF" w:rsidRDefault="008601AF" w:rsidP="003C2C2A">
            <w:pPr>
              <w:jc w:val="center"/>
              <w:rPr>
                <w:rFonts w:ascii="Trebuchet MS" w:hAnsi="Trebuchet MS" w:cs="Arial"/>
                <w:color w:val="000000"/>
                <w:sz w:val="20"/>
                <w:szCs w:val="20"/>
                <w:lang w:bidi="th-TH"/>
              </w:rPr>
            </w:pPr>
            <w:del w:id="1719" w:author="Philippe Hollanda - Oliveira Trust" w:date="2022-07-19T10:08:00Z">
              <w:r w:rsidRPr="008601AF" w:rsidDel="00627AA0">
                <w:rPr>
                  <w:rFonts w:ascii="Trebuchet MS" w:hAnsi="Trebuchet MS" w:cs="Arial"/>
                  <w:color w:val="000000"/>
                  <w:sz w:val="20"/>
                  <w:szCs w:val="20"/>
                  <w:lang w:bidi="th-TH"/>
                </w:rPr>
                <w:delText>R$ 12.908,51</w:delText>
              </w:r>
            </w:del>
          </w:p>
        </w:tc>
      </w:tr>
      <w:tr w:rsidR="008601AF" w:rsidRPr="008601AF" w14:paraId="6B5FAE2D" w14:textId="77777777" w:rsidTr="00627AA0">
        <w:tblPrEx>
          <w:tblW w:w="5000" w:type="pct"/>
          <w:tblCellMar>
            <w:left w:w="70" w:type="dxa"/>
            <w:right w:w="70" w:type="dxa"/>
          </w:tblCellMar>
          <w:tblPrExChange w:id="1720" w:author="Philippe Hollanda - Oliveira Trust" w:date="2022-07-19T10:08:00Z">
            <w:tblPrEx>
              <w:tblW w:w="5000" w:type="pct"/>
              <w:tblCellMar>
                <w:left w:w="70" w:type="dxa"/>
                <w:right w:w="70" w:type="dxa"/>
              </w:tblCellMar>
            </w:tblPrEx>
          </w:tblPrExChange>
        </w:tblPrEx>
        <w:trPr>
          <w:trHeight w:val="1785"/>
          <w:trPrChange w:id="172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72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9706C7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FEE1A9" w14:textId="40928B5C" w:rsidR="008601AF" w:rsidRPr="008601AF" w:rsidRDefault="008601AF" w:rsidP="003C2C2A">
            <w:pPr>
              <w:jc w:val="center"/>
              <w:rPr>
                <w:rFonts w:ascii="Trebuchet MS" w:hAnsi="Trebuchet MS" w:cs="Arial"/>
                <w:color w:val="000000"/>
                <w:sz w:val="20"/>
                <w:szCs w:val="20"/>
                <w:lang w:bidi="th-TH"/>
              </w:rPr>
            </w:pPr>
            <w:del w:id="1724" w:author="Philippe Hollanda - Oliveira Trust" w:date="2022-07-19T10:08:00Z">
              <w:r w:rsidRPr="008601AF" w:rsidDel="00627AA0">
                <w:rPr>
                  <w:rFonts w:ascii="Trebuchet MS" w:hAnsi="Trebuchet MS" w:cs="Arial"/>
                  <w:color w:val="000000"/>
                  <w:sz w:val="20"/>
                  <w:szCs w:val="20"/>
                  <w:lang w:bidi="th-TH"/>
                </w:rPr>
                <w:delText>07/04/2021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23D99A" w14:textId="0D102CC7" w:rsidR="008601AF" w:rsidRPr="008601AF" w:rsidRDefault="008601AF" w:rsidP="003C2C2A">
            <w:pPr>
              <w:jc w:val="center"/>
              <w:rPr>
                <w:rFonts w:ascii="Trebuchet MS" w:hAnsi="Trebuchet MS" w:cs="Arial"/>
                <w:color w:val="000000"/>
                <w:sz w:val="20"/>
                <w:szCs w:val="20"/>
                <w:lang w:bidi="th-TH"/>
              </w:rPr>
            </w:pPr>
            <w:del w:id="1726" w:author="Philippe Hollanda - Oliveira Trust" w:date="2022-07-19T10:08:00Z">
              <w:r w:rsidRPr="008601AF" w:rsidDel="00627AA0">
                <w:rPr>
                  <w:rFonts w:ascii="Trebuchet MS" w:hAnsi="Trebuchet MS" w:cs="Arial"/>
                  <w:color w:val="000000"/>
                  <w:sz w:val="20"/>
                  <w:szCs w:val="20"/>
                  <w:lang w:bidi="th-TH"/>
                </w:rPr>
                <w:delText>R$ 12.908,51</w:delText>
              </w:r>
            </w:del>
          </w:p>
        </w:tc>
      </w:tr>
      <w:tr w:rsidR="008601AF" w:rsidRPr="008601AF" w14:paraId="36004337" w14:textId="77777777" w:rsidTr="00627AA0">
        <w:tblPrEx>
          <w:tblW w:w="5000" w:type="pct"/>
          <w:tblCellMar>
            <w:left w:w="70" w:type="dxa"/>
            <w:right w:w="70" w:type="dxa"/>
          </w:tblCellMar>
          <w:tblPrExChange w:id="1727" w:author="Philippe Hollanda - Oliveira Trust" w:date="2022-07-19T10:08:00Z">
            <w:tblPrEx>
              <w:tblW w:w="5000" w:type="pct"/>
              <w:tblCellMar>
                <w:left w:w="70" w:type="dxa"/>
                <w:right w:w="70" w:type="dxa"/>
              </w:tblCellMar>
            </w:tblPrEx>
          </w:tblPrExChange>
        </w:tblPrEx>
        <w:trPr>
          <w:trHeight w:val="1785"/>
          <w:trPrChange w:id="172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72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0A9EE4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2621D6" w14:textId="00DAD38F" w:rsidR="008601AF" w:rsidRPr="008601AF" w:rsidRDefault="008601AF" w:rsidP="003C2C2A">
            <w:pPr>
              <w:jc w:val="center"/>
              <w:rPr>
                <w:rFonts w:ascii="Trebuchet MS" w:hAnsi="Trebuchet MS" w:cs="Arial"/>
                <w:color w:val="000000"/>
                <w:sz w:val="20"/>
                <w:szCs w:val="20"/>
                <w:lang w:bidi="th-TH"/>
              </w:rPr>
            </w:pPr>
            <w:del w:id="1731" w:author="Philippe Hollanda - Oliveira Trust" w:date="2022-07-19T10:08:00Z">
              <w:r w:rsidRPr="008601AF" w:rsidDel="00627AA0">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ECC9A3" w14:textId="50F923AF" w:rsidR="008601AF" w:rsidRPr="008601AF" w:rsidRDefault="008601AF" w:rsidP="003C2C2A">
            <w:pPr>
              <w:jc w:val="center"/>
              <w:rPr>
                <w:rFonts w:ascii="Trebuchet MS" w:hAnsi="Trebuchet MS" w:cs="Arial"/>
                <w:color w:val="000000"/>
                <w:sz w:val="20"/>
                <w:szCs w:val="20"/>
                <w:lang w:bidi="th-TH"/>
              </w:rPr>
            </w:pPr>
            <w:del w:id="1733" w:author="Philippe Hollanda - Oliveira Trust" w:date="2022-07-19T10:08:00Z">
              <w:r w:rsidRPr="008601AF" w:rsidDel="00627AA0">
                <w:rPr>
                  <w:rFonts w:ascii="Trebuchet MS" w:hAnsi="Trebuchet MS" w:cs="Arial"/>
                  <w:color w:val="000000"/>
                  <w:sz w:val="20"/>
                  <w:szCs w:val="20"/>
                  <w:lang w:bidi="th-TH"/>
                </w:rPr>
                <w:delText>R$ 12.908,52</w:delText>
              </w:r>
            </w:del>
          </w:p>
        </w:tc>
      </w:tr>
      <w:tr w:rsidR="008601AF" w:rsidRPr="008601AF" w14:paraId="1FC8C297" w14:textId="77777777" w:rsidTr="00627AA0">
        <w:tblPrEx>
          <w:tblW w:w="5000" w:type="pct"/>
          <w:tblCellMar>
            <w:left w:w="70" w:type="dxa"/>
            <w:right w:w="70" w:type="dxa"/>
          </w:tblCellMar>
          <w:tblPrExChange w:id="1734" w:author="Philippe Hollanda - Oliveira Trust" w:date="2022-07-19T10:08:00Z">
            <w:tblPrEx>
              <w:tblW w:w="5000" w:type="pct"/>
              <w:tblCellMar>
                <w:left w:w="70" w:type="dxa"/>
                <w:right w:w="70" w:type="dxa"/>
              </w:tblCellMar>
            </w:tblPrEx>
          </w:tblPrExChange>
        </w:tblPrEx>
        <w:trPr>
          <w:trHeight w:val="1785"/>
          <w:trPrChange w:id="173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1F5605" w14:textId="285243E0" w:rsidR="008601AF" w:rsidRPr="008601AF" w:rsidRDefault="008601AF" w:rsidP="003C2C2A">
            <w:pPr>
              <w:jc w:val="center"/>
              <w:rPr>
                <w:rFonts w:ascii="Trebuchet MS" w:hAnsi="Trebuchet MS" w:cs="Arial"/>
                <w:color w:val="000000"/>
                <w:sz w:val="20"/>
                <w:szCs w:val="20"/>
                <w:lang w:bidi="th-TH"/>
              </w:rPr>
            </w:pPr>
            <w:del w:id="1737" w:author="Philippe Hollanda - Oliveira Trust" w:date="2022-07-19T10:08:00Z">
              <w:r w:rsidRPr="008601AF" w:rsidDel="00627AA0">
                <w:rPr>
                  <w:rFonts w:ascii="Trebuchet MS" w:hAnsi="Trebuchet MS" w:cs="Arial"/>
                  <w:color w:val="000000"/>
                  <w:sz w:val="20"/>
                  <w:szCs w:val="20"/>
                  <w:lang w:bidi="th-TH"/>
                </w:rPr>
                <w:delText>QUADROS E PAINEIS ELÉTRICOS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33CAC5" w14:textId="2DB232C4" w:rsidR="008601AF" w:rsidRPr="008601AF" w:rsidRDefault="008601AF" w:rsidP="003C2C2A">
            <w:pPr>
              <w:jc w:val="center"/>
              <w:rPr>
                <w:rFonts w:ascii="Trebuchet MS" w:hAnsi="Trebuchet MS" w:cs="Arial"/>
                <w:color w:val="000000"/>
                <w:sz w:val="20"/>
                <w:szCs w:val="20"/>
                <w:lang w:bidi="th-TH"/>
              </w:rPr>
            </w:pPr>
            <w:del w:id="1739"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F6AFF2" w14:textId="65F2C666" w:rsidR="008601AF" w:rsidRPr="008601AF" w:rsidRDefault="008601AF" w:rsidP="003C2C2A">
            <w:pPr>
              <w:jc w:val="center"/>
              <w:rPr>
                <w:rFonts w:ascii="Trebuchet MS" w:hAnsi="Trebuchet MS" w:cs="Arial"/>
                <w:color w:val="000000"/>
                <w:sz w:val="20"/>
                <w:szCs w:val="20"/>
                <w:lang w:bidi="th-TH"/>
              </w:rPr>
            </w:pPr>
            <w:del w:id="1741" w:author="Philippe Hollanda - Oliveira Trust" w:date="2022-07-19T10:08:00Z">
              <w:r w:rsidRPr="008601AF" w:rsidDel="00627AA0">
                <w:rPr>
                  <w:rFonts w:ascii="Trebuchet MS" w:hAnsi="Trebuchet MS" w:cs="Arial"/>
                  <w:color w:val="000000"/>
                  <w:sz w:val="20"/>
                  <w:szCs w:val="20"/>
                  <w:lang w:bidi="th-TH"/>
                </w:rPr>
                <w:delText>R$ 331.403,33</w:delText>
              </w:r>
            </w:del>
          </w:p>
        </w:tc>
      </w:tr>
      <w:tr w:rsidR="008601AF" w:rsidRPr="008601AF" w14:paraId="0FBECD4B" w14:textId="77777777" w:rsidTr="00627AA0">
        <w:tblPrEx>
          <w:tblW w:w="5000" w:type="pct"/>
          <w:tblCellMar>
            <w:left w:w="70" w:type="dxa"/>
            <w:right w:w="70" w:type="dxa"/>
          </w:tblCellMar>
          <w:tblPrExChange w:id="1742" w:author="Philippe Hollanda - Oliveira Trust" w:date="2022-07-19T10:08:00Z">
            <w:tblPrEx>
              <w:tblW w:w="5000" w:type="pct"/>
              <w:tblCellMar>
                <w:left w:w="70" w:type="dxa"/>
                <w:right w:w="70" w:type="dxa"/>
              </w:tblCellMar>
            </w:tblPrEx>
          </w:tblPrExChange>
        </w:tblPrEx>
        <w:trPr>
          <w:trHeight w:val="1785"/>
          <w:trPrChange w:id="174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DDCF14" w14:textId="47386E8A" w:rsidR="008601AF" w:rsidRPr="008601AF" w:rsidRDefault="008601AF" w:rsidP="003C2C2A">
            <w:pPr>
              <w:jc w:val="center"/>
              <w:rPr>
                <w:rFonts w:ascii="Trebuchet MS" w:hAnsi="Trebuchet MS" w:cs="Arial"/>
                <w:color w:val="000000"/>
                <w:sz w:val="20"/>
                <w:szCs w:val="20"/>
                <w:lang w:bidi="th-TH"/>
              </w:rPr>
            </w:pPr>
            <w:del w:id="1745"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5E2343" w14:textId="3B6C5CFF" w:rsidR="008601AF" w:rsidRPr="008601AF" w:rsidRDefault="008601AF" w:rsidP="003C2C2A">
            <w:pPr>
              <w:jc w:val="center"/>
              <w:rPr>
                <w:rFonts w:ascii="Trebuchet MS" w:hAnsi="Trebuchet MS" w:cs="Arial"/>
                <w:color w:val="000000"/>
                <w:sz w:val="20"/>
                <w:szCs w:val="20"/>
                <w:lang w:bidi="th-TH"/>
              </w:rPr>
            </w:pPr>
            <w:del w:id="1747" w:author="Philippe Hollanda - Oliveira Trust" w:date="2022-07-19T10:08:00Z">
              <w:r w:rsidRPr="008601AF" w:rsidDel="00627AA0">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7B7184" w14:textId="7702A477" w:rsidR="008601AF" w:rsidRPr="008601AF" w:rsidRDefault="008601AF" w:rsidP="003C2C2A">
            <w:pPr>
              <w:jc w:val="center"/>
              <w:rPr>
                <w:rFonts w:ascii="Trebuchet MS" w:hAnsi="Trebuchet MS" w:cs="Arial"/>
                <w:color w:val="000000"/>
                <w:sz w:val="20"/>
                <w:szCs w:val="20"/>
                <w:lang w:bidi="th-TH"/>
              </w:rPr>
            </w:pPr>
            <w:del w:id="1749" w:author="Philippe Hollanda - Oliveira Trust" w:date="2022-07-19T10:08:00Z">
              <w:r w:rsidRPr="008601AF" w:rsidDel="00627AA0">
                <w:rPr>
                  <w:rFonts w:ascii="Trebuchet MS" w:hAnsi="Trebuchet MS" w:cs="Arial"/>
                  <w:color w:val="000000"/>
                  <w:sz w:val="20"/>
                  <w:szCs w:val="20"/>
                  <w:lang w:bidi="th-TH"/>
                </w:rPr>
                <w:delText>R$ 7.976,97</w:delText>
              </w:r>
            </w:del>
          </w:p>
        </w:tc>
      </w:tr>
      <w:tr w:rsidR="008601AF" w:rsidRPr="008601AF" w14:paraId="0A83B705" w14:textId="77777777" w:rsidTr="00627AA0">
        <w:tblPrEx>
          <w:tblW w:w="5000" w:type="pct"/>
          <w:tblCellMar>
            <w:left w:w="70" w:type="dxa"/>
            <w:right w:w="70" w:type="dxa"/>
          </w:tblCellMar>
          <w:tblPrExChange w:id="1750" w:author="Philippe Hollanda - Oliveira Trust" w:date="2022-07-19T10:08:00Z">
            <w:tblPrEx>
              <w:tblW w:w="5000" w:type="pct"/>
              <w:tblCellMar>
                <w:left w:w="70" w:type="dxa"/>
                <w:right w:w="70" w:type="dxa"/>
              </w:tblCellMar>
            </w:tblPrEx>
          </w:tblPrExChange>
        </w:tblPrEx>
        <w:trPr>
          <w:trHeight w:val="1785"/>
          <w:trPrChange w:id="175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D65EEF" w14:textId="46A2B445" w:rsidR="008601AF" w:rsidRPr="008601AF" w:rsidRDefault="008601AF" w:rsidP="003C2C2A">
            <w:pPr>
              <w:jc w:val="center"/>
              <w:rPr>
                <w:rFonts w:ascii="Trebuchet MS" w:hAnsi="Trebuchet MS" w:cs="Arial"/>
                <w:color w:val="000000"/>
                <w:sz w:val="20"/>
                <w:szCs w:val="20"/>
                <w:lang w:bidi="th-TH"/>
              </w:rPr>
            </w:pPr>
            <w:del w:id="175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04C281" w14:textId="16F16B01" w:rsidR="008601AF" w:rsidRPr="008601AF" w:rsidRDefault="008601AF" w:rsidP="003C2C2A">
            <w:pPr>
              <w:jc w:val="center"/>
              <w:rPr>
                <w:rFonts w:ascii="Trebuchet MS" w:hAnsi="Trebuchet MS" w:cs="Arial"/>
                <w:color w:val="000000"/>
                <w:sz w:val="20"/>
                <w:szCs w:val="20"/>
                <w:lang w:bidi="th-TH"/>
              </w:rPr>
            </w:pPr>
            <w:del w:id="1755"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A693DF" w14:textId="5AF57E0C" w:rsidR="008601AF" w:rsidRPr="008601AF" w:rsidRDefault="008601AF" w:rsidP="003C2C2A">
            <w:pPr>
              <w:jc w:val="center"/>
              <w:rPr>
                <w:rFonts w:ascii="Trebuchet MS" w:hAnsi="Trebuchet MS" w:cs="Arial"/>
                <w:color w:val="000000"/>
                <w:sz w:val="20"/>
                <w:szCs w:val="20"/>
                <w:lang w:bidi="th-TH"/>
              </w:rPr>
            </w:pPr>
            <w:del w:id="1757" w:author="Philippe Hollanda - Oliveira Trust" w:date="2022-07-19T10:08:00Z">
              <w:r w:rsidRPr="008601AF" w:rsidDel="00627AA0">
                <w:rPr>
                  <w:rFonts w:ascii="Trebuchet MS" w:hAnsi="Trebuchet MS" w:cs="Arial"/>
                  <w:color w:val="000000"/>
                  <w:sz w:val="20"/>
                  <w:szCs w:val="20"/>
                  <w:lang w:bidi="th-TH"/>
                </w:rPr>
                <w:delText>R$ 588,56</w:delText>
              </w:r>
            </w:del>
          </w:p>
        </w:tc>
      </w:tr>
      <w:tr w:rsidR="008601AF" w:rsidRPr="008601AF" w14:paraId="63DB6B78" w14:textId="77777777" w:rsidTr="00627AA0">
        <w:tblPrEx>
          <w:tblW w:w="5000" w:type="pct"/>
          <w:tblCellMar>
            <w:left w:w="70" w:type="dxa"/>
            <w:right w:w="70" w:type="dxa"/>
          </w:tblCellMar>
          <w:tblPrExChange w:id="1758" w:author="Philippe Hollanda - Oliveira Trust" w:date="2022-07-19T10:08:00Z">
            <w:tblPrEx>
              <w:tblW w:w="5000" w:type="pct"/>
              <w:tblCellMar>
                <w:left w:w="70" w:type="dxa"/>
                <w:right w:w="70" w:type="dxa"/>
              </w:tblCellMar>
            </w:tblPrEx>
          </w:tblPrExChange>
        </w:tblPrEx>
        <w:trPr>
          <w:trHeight w:val="1785"/>
          <w:trPrChange w:id="175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10E898" w14:textId="7BC8B36D" w:rsidR="008601AF" w:rsidRPr="008601AF" w:rsidRDefault="008601AF" w:rsidP="003C2C2A">
            <w:pPr>
              <w:jc w:val="center"/>
              <w:rPr>
                <w:rFonts w:ascii="Trebuchet MS" w:hAnsi="Trebuchet MS" w:cs="Arial"/>
                <w:color w:val="000000"/>
                <w:sz w:val="20"/>
                <w:szCs w:val="20"/>
                <w:lang w:bidi="th-TH"/>
              </w:rPr>
            </w:pPr>
            <w:del w:id="1761"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5B80EBE" w14:textId="42B02D5A" w:rsidR="008601AF" w:rsidRPr="008601AF" w:rsidRDefault="008601AF" w:rsidP="003C2C2A">
            <w:pPr>
              <w:jc w:val="center"/>
              <w:rPr>
                <w:rFonts w:ascii="Trebuchet MS" w:hAnsi="Trebuchet MS" w:cs="Arial"/>
                <w:color w:val="000000"/>
                <w:sz w:val="20"/>
                <w:szCs w:val="20"/>
                <w:lang w:bidi="th-TH"/>
              </w:rPr>
            </w:pPr>
            <w:del w:id="1763" w:author="Philippe Hollanda - Oliveira Trust" w:date="2022-07-19T10:08:00Z">
              <w:r w:rsidRPr="008601AF" w:rsidDel="00627AA0">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1A9539" w14:textId="6AEA89AA" w:rsidR="008601AF" w:rsidRPr="008601AF" w:rsidRDefault="008601AF" w:rsidP="003C2C2A">
            <w:pPr>
              <w:jc w:val="center"/>
              <w:rPr>
                <w:rFonts w:ascii="Trebuchet MS" w:hAnsi="Trebuchet MS" w:cs="Arial"/>
                <w:color w:val="000000"/>
                <w:sz w:val="20"/>
                <w:szCs w:val="20"/>
                <w:lang w:bidi="th-TH"/>
              </w:rPr>
            </w:pPr>
            <w:del w:id="1765" w:author="Philippe Hollanda - Oliveira Trust" w:date="2022-07-19T10:08:00Z">
              <w:r w:rsidRPr="008601AF" w:rsidDel="00627AA0">
                <w:rPr>
                  <w:rFonts w:ascii="Trebuchet MS" w:hAnsi="Trebuchet MS" w:cs="Arial"/>
                  <w:color w:val="000000"/>
                  <w:sz w:val="20"/>
                  <w:szCs w:val="20"/>
                  <w:lang w:bidi="th-TH"/>
                </w:rPr>
                <w:delText>R$ 592,20</w:delText>
              </w:r>
            </w:del>
          </w:p>
        </w:tc>
      </w:tr>
      <w:tr w:rsidR="008601AF" w:rsidRPr="008601AF" w14:paraId="0E25C575" w14:textId="77777777" w:rsidTr="00627AA0">
        <w:tblPrEx>
          <w:tblW w:w="5000" w:type="pct"/>
          <w:tblCellMar>
            <w:left w:w="70" w:type="dxa"/>
            <w:right w:w="70" w:type="dxa"/>
          </w:tblCellMar>
          <w:tblPrExChange w:id="1766" w:author="Philippe Hollanda - Oliveira Trust" w:date="2022-07-19T10:08:00Z">
            <w:tblPrEx>
              <w:tblW w:w="5000" w:type="pct"/>
              <w:tblCellMar>
                <w:left w:w="70" w:type="dxa"/>
                <w:right w:w="70" w:type="dxa"/>
              </w:tblCellMar>
            </w:tblPrEx>
          </w:tblPrExChange>
        </w:tblPrEx>
        <w:trPr>
          <w:trHeight w:val="1785"/>
          <w:trPrChange w:id="176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B6CA89" w14:textId="4FACBB8F" w:rsidR="008601AF" w:rsidRPr="008601AF" w:rsidRDefault="008601AF" w:rsidP="003C2C2A">
            <w:pPr>
              <w:jc w:val="center"/>
              <w:rPr>
                <w:rFonts w:ascii="Trebuchet MS" w:hAnsi="Trebuchet MS" w:cs="Arial"/>
                <w:color w:val="000000"/>
                <w:sz w:val="20"/>
                <w:szCs w:val="20"/>
                <w:lang w:bidi="th-TH"/>
              </w:rPr>
            </w:pPr>
            <w:del w:id="1769" w:author="Philippe Hollanda - Oliveira Trust" w:date="2022-07-19T10:08:00Z">
              <w:r w:rsidRPr="008601AF" w:rsidDel="00627AA0">
                <w:rPr>
                  <w:rFonts w:ascii="Trebuchet MS" w:hAnsi="Trebuchet MS" w:cs="Arial"/>
                  <w:color w:val="000000"/>
                  <w:sz w:val="20"/>
                  <w:szCs w:val="20"/>
                  <w:lang w:bidi="th-TH"/>
                </w:rPr>
                <w:delText xml:space="preserve">MEIO FIO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84D1D8" w14:textId="3A8306E8" w:rsidR="008601AF" w:rsidRPr="008601AF" w:rsidRDefault="008601AF" w:rsidP="003C2C2A">
            <w:pPr>
              <w:jc w:val="center"/>
              <w:rPr>
                <w:rFonts w:ascii="Trebuchet MS" w:hAnsi="Trebuchet MS" w:cs="Arial"/>
                <w:color w:val="000000"/>
                <w:sz w:val="20"/>
                <w:szCs w:val="20"/>
                <w:lang w:bidi="th-TH"/>
              </w:rPr>
            </w:pPr>
            <w:del w:id="1771" w:author="Philippe Hollanda - Oliveira Trust" w:date="2022-07-19T10:08:00Z">
              <w:r w:rsidRPr="008601AF" w:rsidDel="00627AA0">
                <w:rPr>
                  <w:rFonts w:ascii="Trebuchet MS" w:hAnsi="Trebuchet MS" w:cs="Arial"/>
                  <w:color w:val="000000"/>
                  <w:sz w:val="20"/>
                  <w:szCs w:val="20"/>
                  <w:lang w:bidi="th-TH"/>
                </w:rPr>
                <w:delText>29/04/2021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07330D8" w14:textId="5D9865B7" w:rsidR="008601AF" w:rsidRPr="008601AF" w:rsidRDefault="008601AF" w:rsidP="003C2C2A">
            <w:pPr>
              <w:jc w:val="center"/>
              <w:rPr>
                <w:rFonts w:ascii="Trebuchet MS" w:hAnsi="Trebuchet MS" w:cs="Arial"/>
                <w:color w:val="000000"/>
                <w:sz w:val="20"/>
                <w:szCs w:val="20"/>
                <w:lang w:bidi="th-TH"/>
              </w:rPr>
            </w:pPr>
            <w:del w:id="1773" w:author="Philippe Hollanda - Oliveira Trust" w:date="2022-07-19T10:08:00Z">
              <w:r w:rsidRPr="008601AF" w:rsidDel="00627AA0">
                <w:rPr>
                  <w:rFonts w:ascii="Trebuchet MS" w:hAnsi="Trebuchet MS" w:cs="Arial"/>
                  <w:color w:val="000000"/>
                  <w:sz w:val="20"/>
                  <w:szCs w:val="20"/>
                  <w:lang w:bidi="th-TH"/>
                </w:rPr>
                <w:delText>R$ 1.100,00</w:delText>
              </w:r>
            </w:del>
          </w:p>
        </w:tc>
      </w:tr>
      <w:tr w:rsidR="008601AF" w:rsidRPr="008601AF" w14:paraId="7F91C2CE" w14:textId="77777777" w:rsidTr="00627AA0">
        <w:tblPrEx>
          <w:tblW w:w="5000" w:type="pct"/>
          <w:tblCellMar>
            <w:left w:w="70" w:type="dxa"/>
            <w:right w:w="70" w:type="dxa"/>
          </w:tblCellMar>
          <w:tblPrExChange w:id="1774" w:author="Philippe Hollanda - Oliveira Trust" w:date="2022-07-19T10:08:00Z">
            <w:tblPrEx>
              <w:tblW w:w="5000" w:type="pct"/>
              <w:tblCellMar>
                <w:left w:w="70" w:type="dxa"/>
                <w:right w:w="70" w:type="dxa"/>
              </w:tblCellMar>
            </w:tblPrEx>
          </w:tblPrExChange>
        </w:tblPrEx>
        <w:trPr>
          <w:trHeight w:val="1785"/>
          <w:trPrChange w:id="177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77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14DE10" w14:textId="750D8075" w:rsidR="008601AF" w:rsidRPr="008601AF" w:rsidRDefault="008601AF" w:rsidP="003C2C2A">
            <w:pPr>
              <w:jc w:val="center"/>
              <w:rPr>
                <w:rFonts w:ascii="Trebuchet MS" w:hAnsi="Trebuchet MS" w:cs="Arial"/>
                <w:color w:val="000000"/>
                <w:sz w:val="20"/>
                <w:szCs w:val="20"/>
                <w:lang w:bidi="th-TH"/>
              </w:rPr>
            </w:pPr>
            <w:del w:id="177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97ED5E" w14:textId="2A8B4A61" w:rsidR="008601AF" w:rsidRPr="008601AF" w:rsidRDefault="008601AF" w:rsidP="003C2C2A">
            <w:pPr>
              <w:jc w:val="center"/>
              <w:rPr>
                <w:rFonts w:ascii="Trebuchet MS" w:hAnsi="Trebuchet MS" w:cs="Arial"/>
                <w:color w:val="000000"/>
                <w:sz w:val="20"/>
                <w:szCs w:val="20"/>
                <w:lang w:bidi="th-TH"/>
              </w:rPr>
            </w:pPr>
            <w:del w:id="1779"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7A1C04" w14:textId="30A44F84" w:rsidR="008601AF" w:rsidRPr="008601AF" w:rsidRDefault="008601AF" w:rsidP="003C2C2A">
            <w:pPr>
              <w:jc w:val="center"/>
              <w:rPr>
                <w:rFonts w:ascii="Trebuchet MS" w:hAnsi="Trebuchet MS" w:cs="Arial"/>
                <w:color w:val="000000"/>
                <w:sz w:val="20"/>
                <w:szCs w:val="20"/>
                <w:lang w:bidi="th-TH"/>
              </w:rPr>
            </w:pPr>
            <w:del w:id="1781" w:author="Philippe Hollanda - Oliveira Trust" w:date="2022-07-19T10:08:00Z">
              <w:r w:rsidRPr="008601AF" w:rsidDel="00627AA0">
                <w:rPr>
                  <w:rFonts w:ascii="Trebuchet MS" w:hAnsi="Trebuchet MS" w:cs="Arial"/>
                  <w:color w:val="000000"/>
                  <w:sz w:val="20"/>
                  <w:szCs w:val="20"/>
                  <w:lang w:bidi="th-TH"/>
                </w:rPr>
                <w:delText>R$ 5.000,00</w:delText>
              </w:r>
            </w:del>
          </w:p>
        </w:tc>
      </w:tr>
      <w:tr w:rsidR="008601AF" w:rsidRPr="008601AF" w14:paraId="2B9006EE" w14:textId="77777777" w:rsidTr="00627AA0">
        <w:tblPrEx>
          <w:tblW w:w="5000" w:type="pct"/>
          <w:tblCellMar>
            <w:left w:w="70" w:type="dxa"/>
            <w:right w:w="70" w:type="dxa"/>
          </w:tblCellMar>
          <w:tblPrExChange w:id="1782" w:author="Philippe Hollanda - Oliveira Trust" w:date="2022-07-19T10:08:00Z">
            <w:tblPrEx>
              <w:tblW w:w="5000" w:type="pct"/>
              <w:tblCellMar>
                <w:left w:w="70" w:type="dxa"/>
                <w:right w:w="70" w:type="dxa"/>
              </w:tblCellMar>
            </w:tblPrEx>
          </w:tblPrExChange>
        </w:tblPrEx>
        <w:trPr>
          <w:trHeight w:val="1785"/>
          <w:trPrChange w:id="178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78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5EB54B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1CEDE2" w14:textId="58BD4536" w:rsidR="008601AF" w:rsidRPr="008601AF" w:rsidRDefault="008601AF" w:rsidP="003C2C2A">
            <w:pPr>
              <w:jc w:val="center"/>
              <w:rPr>
                <w:rFonts w:ascii="Trebuchet MS" w:hAnsi="Trebuchet MS" w:cs="Arial"/>
                <w:color w:val="000000"/>
                <w:sz w:val="20"/>
                <w:szCs w:val="20"/>
                <w:lang w:bidi="th-TH"/>
              </w:rPr>
            </w:pPr>
            <w:del w:id="1786" w:author="Philippe Hollanda - Oliveira Trust" w:date="2022-07-19T10:08:00Z">
              <w:r w:rsidRPr="008601AF" w:rsidDel="00627AA0">
                <w:rPr>
                  <w:rFonts w:ascii="Trebuchet MS" w:hAnsi="Trebuchet MS" w:cs="Arial"/>
                  <w:color w:val="000000"/>
                  <w:sz w:val="20"/>
                  <w:szCs w:val="20"/>
                  <w:lang w:bidi="th-TH"/>
                </w:rPr>
                <w:delText>31/05/2021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0DEB9EF" w14:textId="2205EF62" w:rsidR="008601AF" w:rsidRPr="008601AF" w:rsidRDefault="008601AF" w:rsidP="003C2C2A">
            <w:pPr>
              <w:jc w:val="center"/>
              <w:rPr>
                <w:rFonts w:ascii="Trebuchet MS" w:hAnsi="Trebuchet MS" w:cs="Arial"/>
                <w:color w:val="000000"/>
                <w:sz w:val="20"/>
                <w:szCs w:val="20"/>
                <w:lang w:bidi="th-TH"/>
              </w:rPr>
            </w:pPr>
            <w:del w:id="1788" w:author="Philippe Hollanda - Oliveira Trust" w:date="2022-07-19T10:08:00Z">
              <w:r w:rsidRPr="008601AF" w:rsidDel="00627AA0">
                <w:rPr>
                  <w:rFonts w:ascii="Trebuchet MS" w:hAnsi="Trebuchet MS" w:cs="Arial"/>
                  <w:color w:val="000000"/>
                  <w:sz w:val="20"/>
                  <w:szCs w:val="20"/>
                  <w:lang w:bidi="th-TH"/>
                </w:rPr>
                <w:delText>R$ 5.000,00</w:delText>
              </w:r>
            </w:del>
          </w:p>
        </w:tc>
      </w:tr>
      <w:tr w:rsidR="008601AF" w:rsidRPr="008601AF" w14:paraId="5BC89AF9" w14:textId="77777777" w:rsidTr="00627AA0">
        <w:tblPrEx>
          <w:tblW w:w="5000" w:type="pct"/>
          <w:tblCellMar>
            <w:left w:w="70" w:type="dxa"/>
            <w:right w:w="70" w:type="dxa"/>
          </w:tblCellMar>
          <w:tblPrExChange w:id="1789" w:author="Philippe Hollanda - Oliveira Trust" w:date="2022-07-19T10:08:00Z">
            <w:tblPrEx>
              <w:tblW w:w="5000" w:type="pct"/>
              <w:tblCellMar>
                <w:left w:w="70" w:type="dxa"/>
                <w:right w:w="70" w:type="dxa"/>
              </w:tblCellMar>
            </w:tblPrEx>
          </w:tblPrExChange>
        </w:tblPrEx>
        <w:trPr>
          <w:trHeight w:val="1785"/>
          <w:trPrChange w:id="17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669920" w14:textId="00D23307" w:rsidR="008601AF" w:rsidRPr="008601AF" w:rsidRDefault="008601AF" w:rsidP="003C2C2A">
            <w:pPr>
              <w:jc w:val="center"/>
              <w:rPr>
                <w:rFonts w:ascii="Trebuchet MS" w:hAnsi="Trebuchet MS" w:cs="Arial"/>
                <w:color w:val="000000"/>
                <w:sz w:val="20"/>
                <w:szCs w:val="20"/>
                <w:lang w:bidi="th-TH"/>
              </w:rPr>
            </w:pPr>
            <w:del w:id="1792" w:author="Philippe Hollanda - Oliveira Trust" w:date="2022-07-19T10:08:00Z">
              <w:r w:rsidRPr="008601AF" w:rsidDel="00627AA0">
                <w:rPr>
                  <w:rFonts w:ascii="Trebuchet MS" w:hAnsi="Trebuchet MS" w:cs="Arial"/>
                  <w:color w:val="000000"/>
                  <w:sz w:val="20"/>
                  <w:szCs w:val="20"/>
                  <w:lang w:bidi="th-TH"/>
                </w:rPr>
                <w:delText>CARRINHO DE MÃO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0D3119" w14:textId="73CC547D" w:rsidR="008601AF" w:rsidRPr="008601AF" w:rsidRDefault="008601AF" w:rsidP="003C2C2A">
            <w:pPr>
              <w:jc w:val="center"/>
              <w:rPr>
                <w:rFonts w:ascii="Trebuchet MS" w:hAnsi="Trebuchet MS" w:cs="Arial"/>
                <w:color w:val="000000"/>
                <w:sz w:val="20"/>
                <w:szCs w:val="20"/>
                <w:lang w:bidi="th-TH"/>
              </w:rPr>
            </w:pPr>
            <w:del w:id="1794" w:author="Philippe Hollanda - Oliveira Trust" w:date="2022-07-19T10:08:00Z">
              <w:r w:rsidRPr="008601AF" w:rsidDel="00627AA0">
                <w:rPr>
                  <w:rFonts w:ascii="Trebuchet MS" w:hAnsi="Trebuchet MS" w:cs="Arial"/>
                  <w:color w:val="000000"/>
                  <w:sz w:val="20"/>
                  <w:szCs w:val="20"/>
                  <w:lang w:bidi="th-TH"/>
                </w:rPr>
                <w:delText>29/04/2021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216911" w14:textId="701514D0" w:rsidR="008601AF" w:rsidRPr="008601AF" w:rsidRDefault="008601AF" w:rsidP="003C2C2A">
            <w:pPr>
              <w:jc w:val="center"/>
              <w:rPr>
                <w:rFonts w:ascii="Trebuchet MS" w:hAnsi="Trebuchet MS" w:cs="Arial"/>
                <w:color w:val="000000"/>
                <w:sz w:val="20"/>
                <w:szCs w:val="20"/>
                <w:lang w:bidi="th-TH"/>
              </w:rPr>
            </w:pPr>
            <w:del w:id="1796" w:author="Philippe Hollanda - Oliveira Trust" w:date="2022-07-19T10:08:00Z">
              <w:r w:rsidRPr="008601AF" w:rsidDel="00627AA0">
                <w:rPr>
                  <w:rFonts w:ascii="Trebuchet MS" w:hAnsi="Trebuchet MS" w:cs="Arial"/>
                  <w:color w:val="000000"/>
                  <w:sz w:val="20"/>
                  <w:szCs w:val="20"/>
                  <w:lang w:bidi="th-TH"/>
                </w:rPr>
                <w:delText>R$ 1.359,00</w:delText>
              </w:r>
            </w:del>
          </w:p>
        </w:tc>
      </w:tr>
      <w:tr w:rsidR="008601AF" w:rsidRPr="008601AF" w14:paraId="054F9A91" w14:textId="77777777" w:rsidTr="00627AA0">
        <w:tblPrEx>
          <w:tblW w:w="5000" w:type="pct"/>
          <w:tblCellMar>
            <w:left w:w="70" w:type="dxa"/>
            <w:right w:w="70" w:type="dxa"/>
          </w:tblCellMar>
          <w:tblPrExChange w:id="1797" w:author="Philippe Hollanda - Oliveira Trust" w:date="2022-07-19T10:08:00Z">
            <w:tblPrEx>
              <w:tblW w:w="5000" w:type="pct"/>
              <w:tblCellMar>
                <w:left w:w="70" w:type="dxa"/>
                <w:right w:w="70" w:type="dxa"/>
              </w:tblCellMar>
            </w:tblPrEx>
          </w:tblPrExChange>
        </w:tblPrEx>
        <w:trPr>
          <w:trHeight w:val="1785"/>
          <w:trPrChange w:id="17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EE2E94" w14:textId="2A93F4FF" w:rsidR="008601AF" w:rsidRPr="008601AF" w:rsidRDefault="008601AF" w:rsidP="003C2C2A">
            <w:pPr>
              <w:jc w:val="center"/>
              <w:rPr>
                <w:rFonts w:ascii="Trebuchet MS" w:hAnsi="Trebuchet MS" w:cs="Arial"/>
                <w:color w:val="000000"/>
                <w:sz w:val="20"/>
                <w:szCs w:val="20"/>
                <w:lang w:bidi="th-TH"/>
              </w:rPr>
            </w:pPr>
            <w:del w:id="180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7DC1BB" w14:textId="5CCFCA62" w:rsidR="008601AF" w:rsidRPr="008601AF" w:rsidRDefault="008601AF" w:rsidP="003C2C2A">
            <w:pPr>
              <w:jc w:val="center"/>
              <w:rPr>
                <w:rFonts w:ascii="Trebuchet MS" w:hAnsi="Trebuchet MS" w:cs="Arial"/>
                <w:color w:val="000000"/>
                <w:sz w:val="20"/>
                <w:szCs w:val="20"/>
                <w:lang w:bidi="th-TH"/>
              </w:rPr>
            </w:pPr>
            <w:del w:id="1802" w:author="Philippe Hollanda - Oliveira Trust" w:date="2022-07-19T10:08:00Z">
              <w:r w:rsidRPr="008601AF" w:rsidDel="00627AA0">
                <w:rPr>
                  <w:rFonts w:ascii="Trebuchet MS" w:hAnsi="Trebuchet MS" w:cs="Arial"/>
                  <w:color w:val="000000"/>
                  <w:sz w:val="20"/>
                  <w:szCs w:val="20"/>
                  <w:lang w:bidi="th-TH"/>
                </w:rPr>
                <w:delText>07/05/2021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7DCDDE" w14:textId="1AFC5183" w:rsidR="008601AF" w:rsidRPr="008601AF" w:rsidRDefault="008601AF" w:rsidP="003C2C2A">
            <w:pPr>
              <w:jc w:val="center"/>
              <w:rPr>
                <w:rFonts w:ascii="Trebuchet MS" w:hAnsi="Trebuchet MS" w:cs="Arial"/>
                <w:color w:val="000000"/>
                <w:sz w:val="20"/>
                <w:szCs w:val="20"/>
                <w:lang w:bidi="th-TH"/>
              </w:rPr>
            </w:pPr>
            <w:del w:id="1804" w:author="Philippe Hollanda - Oliveira Trust" w:date="2022-07-19T10:08:00Z">
              <w:r w:rsidRPr="008601AF" w:rsidDel="00627AA0">
                <w:rPr>
                  <w:rFonts w:ascii="Trebuchet MS" w:hAnsi="Trebuchet MS" w:cs="Arial"/>
                  <w:color w:val="000000"/>
                  <w:sz w:val="20"/>
                  <w:szCs w:val="20"/>
                  <w:lang w:bidi="th-TH"/>
                </w:rPr>
                <w:delText>R$ 2.684,40</w:delText>
              </w:r>
            </w:del>
          </w:p>
        </w:tc>
      </w:tr>
      <w:tr w:rsidR="008601AF" w:rsidRPr="008601AF" w14:paraId="6AC0B3E6" w14:textId="77777777" w:rsidTr="00627AA0">
        <w:tblPrEx>
          <w:tblW w:w="5000" w:type="pct"/>
          <w:tblCellMar>
            <w:left w:w="70" w:type="dxa"/>
            <w:right w:w="70" w:type="dxa"/>
          </w:tblCellMar>
          <w:tblPrExChange w:id="1805" w:author="Philippe Hollanda - Oliveira Trust" w:date="2022-07-19T10:08:00Z">
            <w:tblPrEx>
              <w:tblW w:w="5000" w:type="pct"/>
              <w:tblCellMar>
                <w:left w:w="70" w:type="dxa"/>
                <w:right w:w="70" w:type="dxa"/>
              </w:tblCellMar>
            </w:tblPrEx>
          </w:tblPrExChange>
        </w:tblPrEx>
        <w:trPr>
          <w:trHeight w:val="1785"/>
          <w:trPrChange w:id="18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E94E3E" w14:textId="30C9439B" w:rsidR="008601AF" w:rsidRPr="008601AF" w:rsidRDefault="008601AF" w:rsidP="003C2C2A">
            <w:pPr>
              <w:jc w:val="center"/>
              <w:rPr>
                <w:rFonts w:ascii="Trebuchet MS" w:hAnsi="Trebuchet MS" w:cs="Arial"/>
                <w:color w:val="000000"/>
                <w:sz w:val="20"/>
                <w:szCs w:val="20"/>
                <w:lang w:bidi="th-TH"/>
              </w:rPr>
            </w:pPr>
            <w:del w:id="1808" w:author="Philippe Hollanda - Oliveira Trust" w:date="2022-07-19T10:08:00Z">
              <w:r w:rsidRPr="008601AF" w:rsidDel="00627AA0">
                <w:rPr>
                  <w:rFonts w:ascii="Trebuchet MS" w:hAnsi="Trebuchet MS" w:cs="Arial"/>
                  <w:color w:val="000000"/>
                  <w:sz w:val="20"/>
                  <w:szCs w:val="20"/>
                  <w:lang w:bidi="th-TH"/>
                </w:rPr>
                <w:delText>TELA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6B88BF" w14:textId="432D0297" w:rsidR="008601AF" w:rsidRPr="008601AF" w:rsidRDefault="008601AF" w:rsidP="003C2C2A">
            <w:pPr>
              <w:jc w:val="center"/>
              <w:rPr>
                <w:rFonts w:ascii="Trebuchet MS" w:hAnsi="Trebuchet MS" w:cs="Arial"/>
                <w:color w:val="000000"/>
                <w:sz w:val="20"/>
                <w:szCs w:val="20"/>
                <w:lang w:bidi="th-TH"/>
              </w:rPr>
            </w:pPr>
            <w:del w:id="1810"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69FAA0" w14:textId="092A9F46" w:rsidR="008601AF" w:rsidRPr="008601AF" w:rsidRDefault="008601AF" w:rsidP="003C2C2A">
            <w:pPr>
              <w:jc w:val="center"/>
              <w:rPr>
                <w:rFonts w:ascii="Trebuchet MS" w:hAnsi="Trebuchet MS" w:cs="Arial"/>
                <w:color w:val="000000"/>
                <w:sz w:val="20"/>
                <w:szCs w:val="20"/>
                <w:lang w:bidi="th-TH"/>
              </w:rPr>
            </w:pPr>
            <w:del w:id="1812" w:author="Philippe Hollanda - Oliveira Trust" w:date="2022-07-19T10:08:00Z">
              <w:r w:rsidRPr="008601AF" w:rsidDel="00627AA0">
                <w:rPr>
                  <w:rFonts w:ascii="Trebuchet MS" w:hAnsi="Trebuchet MS" w:cs="Arial"/>
                  <w:color w:val="000000"/>
                  <w:sz w:val="20"/>
                  <w:szCs w:val="20"/>
                  <w:lang w:bidi="th-TH"/>
                </w:rPr>
                <w:delText>R$ 150,00</w:delText>
              </w:r>
            </w:del>
          </w:p>
        </w:tc>
      </w:tr>
      <w:tr w:rsidR="008601AF" w:rsidRPr="008601AF" w14:paraId="7DA188DA" w14:textId="77777777" w:rsidTr="00627AA0">
        <w:tblPrEx>
          <w:tblW w:w="5000" w:type="pct"/>
          <w:tblCellMar>
            <w:left w:w="70" w:type="dxa"/>
            <w:right w:w="70" w:type="dxa"/>
          </w:tblCellMar>
          <w:tblPrExChange w:id="1813" w:author="Philippe Hollanda - Oliveira Trust" w:date="2022-07-19T10:08:00Z">
            <w:tblPrEx>
              <w:tblW w:w="5000" w:type="pct"/>
              <w:tblCellMar>
                <w:left w:w="70" w:type="dxa"/>
                <w:right w:w="70" w:type="dxa"/>
              </w:tblCellMar>
            </w:tblPrEx>
          </w:tblPrExChange>
        </w:tblPrEx>
        <w:trPr>
          <w:trHeight w:val="1785"/>
          <w:trPrChange w:id="18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C26E58" w14:textId="524EAB6D" w:rsidR="008601AF" w:rsidRPr="008601AF" w:rsidRDefault="008601AF" w:rsidP="003C2C2A">
            <w:pPr>
              <w:jc w:val="center"/>
              <w:rPr>
                <w:rFonts w:ascii="Trebuchet MS" w:hAnsi="Trebuchet MS" w:cs="Arial"/>
                <w:color w:val="000000"/>
                <w:sz w:val="20"/>
                <w:szCs w:val="20"/>
                <w:lang w:bidi="th-TH"/>
              </w:rPr>
            </w:pPr>
            <w:del w:id="181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102679" w14:textId="3340A6E0" w:rsidR="008601AF" w:rsidRPr="008601AF" w:rsidRDefault="008601AF" w:rsidP="003C2C2A">
            <w:pPr>
              <w:jc w:val="center"/>
              <w:rPr>
                <w:rFonts w:ascii="Trebuchet MS" w:hAnsi="Trebuchet MS" w:cs="Arial"/>
                <w:color w:val="000000"/>
                <w:sz w:val="20"/>
                <w:szCs w:val="20"/>
                <w:lang w:bidi="th-TH"/>
              </w:rPr>
            </w:pPr>
            <w:del w:id="1818"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A0B737" w14:textId="3433689A" w:rsidR="008601AF" w:rsidRPr="008601AF" w:rsidRDefault="008601AF" w:rsidP="003C2C2A">
            <w:pPr>
              <w:jc w:val="center"/>
              <w:rPr>
                <w:rFonts w:ascii="Trebuchet MS" w:hAnsi="Trebuchet MS" w:cs="Arial"/>
                <w:color w:val="000000"/>
                <w:sz w:val="20"/>
                <w:szCs w:val="20"/>
                <w:lang w:bidi="th-TH"/>
              </w:rPr>
            </w:pPr>
            <w:del w:id="1820" w:author="Philippe Hollanda - Oliveira Trust" w:date="2022-07-19T10:08:00Z">
              <w:r w:rsidRPr="008601AF" w:rsidDel="00627AA0">
                <w:rPr>
                  <w:rFonts w:ascii="Trebuchet MS" w:hAnsi="Trebuchet MS" w:cs="Arial"/>
                  <w:color w:val="000000"/>
                  <w:sz w:val="20"/>
                  <w:szCs w:val="20"/>
                  <w:lang w:bidi="th-TH"/>
                </w:rPr>
                <w:delText>R$ 614,00</w:delText>
              </w:r>
            </w:del>
          </w:p>
        </w:tc>
      </w:tr>
      <w:tr w:rsidR="008601AF" w:rsidRPr="008601AF" w14:paraId="23462FF6" w14:textId="77777777" w:rsidTr="00627AA0">
        <w:tblPrEx>
          <w:tblW w:w="5000" w:type="pct"/>
          <w:tblCellMar>
            <w:left w:w="70" w:type="dxa"/>
            <w:right w:w="70" w:type="dxa"/>
          </w:tblCellMar>
          <w:tblPrExChange w:id="1821" w:author="Philippe Hollanda - Oliveira Trust" w:date="2022-07-19T10:08:00Z">
            <w:tblPrEx>
              <w:tblW w:w="5000" w:type="pct"/>
              <w:tblCellMar>
                <w:left w:w="70" w:type="dxa"/>
                <w:right w:w="70" w:type="dxa"/>
              </w:tblCellMar>
            </w:tblPrEx>
          </w:tblPrExChange>
        </w:tblPrEx>
        <w:trPr>
          <w:trHeight w:val="1785"/>
          <w:trPrChange w:id="18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0C0529" w14:textId="4FE52C5D" w:rsidR="008601AF" w:rsidRPr="008601AF" w:rsidRDefault="008601AF" w:rsidP="003C2C2A">
            <w:pPr>
              <w:jc w:val="center"/>
              <w:rPr>
                <w:rFonts w:ascii="Trebuchet MS" w:hAnsi="Trebuchet MS" w:cs="Arial"/>
                <w:color w:val="000000"/>
                <w:sz w:val="20"/>
                <w:szCs w:val="20"/>
                <w:lang w:bidi="th-TH"/>
              </w:rPr>
            </w:pPr>
            <w:del w:id="1824" w:author="Philippe Hollanda - Oliveira Trust" w:date="2022-07-19T10:08:00Z">
              <w:r w:rsidRPr="008601AF" w:rsidDel="00627AA0">
                <w:rPr>
                  <w:rFonts w:ascii="Trebuchet MS" w:hAnsi="Trebuchet MS" w:cs="Arial"/>
                  <w:color w:val="000000"/>
                  <w:sz w:val="20"/>
                  <w:szCs w:val="20"/>
                  <w:lang w:bidi="th-TH"/>
                </w:rPr>
                <w:delText>MATERIAL DE LIMPEZA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2EDA60" w14:textId="14CE782E" w:rsidR="008601AF" w:rsidRPr="008601AF" w:rsidRDefault="008601AF" w:rsidP="003C2C2A">
            <w:pPr>
              <w:jc w:val="center"/>
              <w:rPr>
                <w:rFonts w:ascii="Trebuchet MS" w:hAnsi="Trebuchet MS" w:cs="Arial"/>
                <w:color w:val="000000"/>
                <w:sz w:val="20"/>
                <w:szCs w:val="20"/>
                <w:lang w:bidi="th-TH"/>
              </w:rPr>
            </w:pPr>
            <w:del w:id="1826"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7C5E9B" w14:textId="2F135C73" w:rsidR="008601AF" w:rsidRPr="008601AF" w:rsidRDefault="008601AF" w:rsidP="003C2C2A">
            <w:pPr>
              <w:jc w:val="center"/>
              <w:rPr>
                <w:rFonts w:ascii="Trebuchet MS" w:hAnsi="Trebuchet MS" w:cs="Arial"/>
                <w:color w:val="000000"/>
                <w:sz w:val="20"/>
                <w:szCs w:val="20"/>
                <w:lang w:bidi="th-TH"/>
              </w:rPr>
            </w:pPr>
            <w:del w:id="1828" w:author="Philippe Hollanda - Oliveira Trust" w:date="2022-07-19T10:08:00Z">
              <w:r w:rsidRPr="008601AF" w:rsidDel="00627AA0">
                <w:rPr>
                  <w:rFonts w:ascii="Trebuchet MS" w:hAnsi="Trebuchet MS" w:cs="Arial"/>
                  <w:color w:val="000000"/>
                  <w:sz w:val="20"/>
                  <w:szCs w:val="20"/>
                  <w:lang w:bidi="th-TH"/>
                </w:rPr>
                <w:delText>R$ 837,20</w:delText>
              </w:r>
            </w:del>
          </w:p>
        </w:tc>
      </w:tr>
      <w:tr w:rsidR="008601AF" w:rsidRPr="008601AF" w14:paraId="105CA78B" w14:textId="77777777" w:rsidTr="00627AA0">
        <w:tblPrEx>
          <w:tblW w:w="5000" w:type="pct"/>
          <w:tblCellMar>
            <w:left w:w="70" w:type="dxa"/>
            <w:right w:w="70" w:type="dxa"/>
          </w:tblCellMar>
          <w:tblPrExChange w:id="1829" w:author="Philippe Hollanda - Oliveira Trust" w:date="2022-07-19T10:08:00Z">
            <w:tblPrEx>
              <w:tblW w:w="5000" w:type="pct"/>
              <w:tblCellMar>
                <w:left w:w="70" w:type="dxa"/>
                <w:right w:w="70" w:type="dxa"/>
              </w:tblCellMar>
            </w:tblPrEx>
          </w:tblPrExChange>
        </w:tblPrEx>
        <w:trPr>
          <w:trHeight w:val="1785"/>
          <w:trPrChange w:id="18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AAA710" w14:textId="42A8B232" w:rsidR="008601AF" w:rsidRPr="008601AF" w:rsidRDefault="008601AF" w:rsidP="003C2C2A">
            <w:pPr>
              <w:jc w:val="center"/>
              <w:rPr>
                <w:rFonts w:ascii="Trebuchet MS" w:hAnsi="Trebuchet MS" w:cs="Arial"/>
                <w:color w:val="000000"/>
                <w:sz w:val="20"/>
                <w:szCs w:val="20"/>
                <w:lang w:bidi="th-TH"/>
              </w:rPr>
            </w:pPr>
            <w:del w:id="1832"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D80194" w14:textId="3123BA24" w:rsidR="008601AF" w:rsidRPr="008601AF" w:rsidRDefault="008601AF" w:rsidP="003C2C2A">
            <w:pPr>
              <w:jc w:val="center"/>
              <w:rPr>
                <w:rFonts w:ascii="Trebuchet MS" w:hAnsi="Trebuchet MS" w:cs="Arial"/>
                <w:color w:val="000000"/>
                <w:sz w:val="20"/>
                <w:szCs w:val="20"/>
                <w:lang w:bidi="th-TH"/>
              </w:rPr>
            </w:pPr>
            <w:del w:id="1834"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C172C4" w14:textId="25E3D9B5" w:rsidR="008601AF" w:rsidRPr="008601AF" w:rsidRDefault="008601AF" w:rsidP="003C2C2A">
            <w:pPr>
              <w:jc w:val="center"/>
              <w:rPr>
                <w:rFonts w:ascii="Trebuchet MS" w:hAnsi="Trebuchet MS" w:cs="Arial"/>
                <w:color w:val="000000"/>
                <w:sz w:val="20"/>
                <w:szCs w:val="20"/>
                <w:lang w:bidi="th-TH"/>
              </w:rPr>
            </w:pPr>
            <w:del w:id="1836" w:author="Philippe Hollanda - Oliveira Trust" w:date="2022-07-19T10:08:00Z">
              <w:r w:rsidRPr="008601AF" w:rsidDel="00627AA0">
                <w:rPr>
                  <w:rFonts w:ascii="Trebuchet MS" w:hAnsi="Trebuchet MS" w:cs="Arial"/>
                  <w:color w:val="000000"/>
                  <w:sz w:val="20"/>
                  <w:szCs w:val="20"/>
                  <w:lang w:bidi="th-TH"/>
                </w:rPr>
                <w:delText>R$ 677,00</w:delText>
              </w:r>
            </w:del>
          </w:p>
        </w:tc>
      </w:tr>
      <w:tr w:rsidR="008601AF" w:rsidRPr="008601AF" w14:paraId="3E2151D2" w14:textId="77777777" w:rsidTr="00627AA0">
        <w:tblPrEx>
          <w:tblW w:w="5000" w:type="pct"/>
          <w:tblCellMar>
            <w:left w:w="70" w:type="dxa"/>
            <w:right w:w="70" w:type="dxa"/>
          </w:tblCellMar>
          <w:tblPrExChange w:id="1837" w:author="Philippe Hollanda - Oliveira Trust" w:date="2022-07-19T10:08:00Z">
            <w:tblPrEx>
              <w:tblW w:w="5000" w:type="pct"/>
              <w:tblCellMar>
                <w:left w:w="70" w:type="dxa"/>
                <w:right w:w="70" w:type="dxa"/>
              </w:tblCellMar>
            </w:tblPrEx>
          </w:tblPrExChange>
        </w:tblPrEx>
        <w:trPr>
          <w:trHeight w:val="1785"/>
          <w:trPrChange w:id="18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9426E8" w14:textId="7429750E" w:rsidR="008601AF" w:rsidRPr="008601AF" w:rsidRDefault="008601AF" w:rsidP="003C2C2A">
            <w:pPr>
              <w:jc w:val="center"/>
              <w:rPr>
                <w:rFonts w:ascii="Trebuchet MS" w:hAnsi="Trebuchet MS" w:cs="Arial"/>
                <w:color w:val="000000"/>
                <w:sz w:val="20"/>
                <w:szCs w:val="20"/>
                <w:lang w:bidi="th-TH"/>
              </w:rPr>
            </w:pPr>
            <w:del w:id="1840"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A580F3" w14:textId="282D7D37" w:rsidR="008601AF" w:rsidRPr="008601AF" w:rsidRDefault="008601AF" w:rsidP="003C2C2A">
            <w:pPr>
              <w:jc w:val="center"/>
              <w:rPr>
                <w:rFonts w:ascii="Trebuchet MS" w:hAnsi="Trebuchet MS" w:cs="Arial"/>
                <w:color w:val="000000"/>
                <w:sz w:val="20"/>
                <w:szCs w:val="20"/>
                <w:lang w:bidi="th-TH"/>
              </w:rPr>
            </w:pPr>
            <w:del w:id="1842"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50CEFB" w14:textId="5CC90E11" w:rsidR="008601AF" w:rsidRPr="008601AF" w:rsidRDefault="008601AF" w:rsidP="003C2C2A">
            <w:pPr>
              <w:jc w:val="center"/>
              <w:rPr>
                <w:rFonts w:ascii="Trebuchet MS" w:hAnsi="Trebuchet MS" w:cs="Arial"/>
                <w:color w:val="000000"/>
                <w:sz w:val="20"/>
                <w:szCs w:val="20"/>
                <w:lang w:bidi="th-TH"/>
              </w:rPr>
            </w:pPr>
            <w:del w:id="1844" w:author="Philippe Hollanda - Oliveira Trust" w:date="2022-07-19T10:08:00Z">
              <w:r w:rsidRPr="008601AF" w:rsidDel="00627AA0">
                <w:rPr>
                  <w:rFonts w:ascii="Trebuchet MS" w:hAnsi="Trebuchet MS" w:cs="Arial"/>
                  <w:color w:val="000000"/>
                  <w:sz w:val="20"/>
                  <w:szCs w:val="20"/>
                  <w:lang w:bidi="th-TH"/>
                </w:rPr>
                <w:delText>R$ 207,16</w:delText>
              </w:r>
            </w:del>
          </w:p>
        </w:tc>
      </w:tr>
      <w:tr w:rsidR="008601AF" w:rsidRPr="008601AF" w14:paraId="1B777237" w14:textId="77777777" w:rsidTr="00627AA0">
        <w:tblPrEx>
          <w:tblW w:w="5000" w:type="pct"/>
          <w:tblCellMar>
            <w:left w:w="70" w:type="dxa"/>
            <w:right w:w="70" w:type="dxa"/>
          </w:tblCellMar>
          <w:tblPrExChange w:id="1845" w:author="Philippe Hollanda - Oliveira Trust" w:date="2022-07-19T10:08:00Z">
            <w:tblPrEx>
              <w:tblW w:w="5000" w:type="pct"/>
              <w:tblCellMar>
                <w:left w:w="70" w:type="dxa"/>
                <w:right w:w="70" w:type="dxa"/>
              </w:tblCellMar>
            </w:tblPrEx>
          </w:tblPrExChange>
        </w:tblPrEx>
        <w:trPr>
          <w:trHeight w:val="1785"/>
          <w:trPrChange w:id="18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4CA894" w14:textId="06EC7FD1" w:rsidR="008601AF" w:rsidRPr="008601AF" w:rsidRDefault="008601AF" w:rsidP="003C2C2A">
            <w:pPr>
              <w:jc w:val="center"/>
              <w:rPr>
                <w:rFonts w:ascii="Trebuchet MS" w:hAnsi="Trebuchet MS" w:cs="Arial"/>
                <w:color w:val="000000"/>
                <w:sz w:val="20"/>
                <w:szCs w:val="20"/>
                <w:lang w:bidi="th-TH"/>
              </w:rPr>
            </w:pPr>
            <w:del w:id="1848"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EBED96" w14:textId="4404CAFF" w:rsidR="008601AF" w:rsidRPr="008601AF" w:rsidRDefault="008601AF" w:rsidP="003C2C2A">
            <w:pPr>
              <w:jc w:val="center"/>
              <w:rPr>
                <w:rFonts w:ascii="Trebuchet MS" w:hAnsi="Trebuchet MS" w:cs="Arial"/>
                <w:color w:val="000000"/>
                <w:sz w:val="20"/>
                <w:szCs w:val="20"/>
                <w:lang w:bidi="th-TH"/>
              </w:rPr>
            </w:pPr>
            <w:del w:id="1850"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0679B2" w14:textId="757C7E43" w:rsidR="008601AF" w:rsidRPr="008601AF" w:rsidRDefault="008601AF" w:rsidP="003C2C2A">
            <w:pPr>
              <w:jc w:val="center"/>
              <w:rPr>
                <w:rFonts w:ascii="Trebuchet MS" w:hAnsi="Trebuchet MS" w:cs="Arial"/>
                <w:color w:val="000000"/>
                <w:sz w:val="20"/>
                <w:szCs w:val="20"/>
                <w:lang w:bidi="th-TH"/>
              </w:rPr>
            </w:pPr>
            <w:del w:id="1852" w:author="Philippe Hollanda - Oliveira Trust" w:date="2022-07-19T10:08:00Z">
              <w:r w:rsidRPr="008601AF" w:rsidDel="00627AA0">
                <w:rPr>
                  <w:rFonts w:ascii="Trebuchet MS" w:hAnsi="Trebuchet MS" w:cs="Arial"/>
                  <w:color w:val="000000"/>
                  <w:sz w:val="20"/>
                  <w:szCs w:val="20"/>
                  <w:lang w:bidi="th-TH"/>
                </w:rPr>
                <w:delText>R$ 254,76</w:delText>
              </w:r>
            </w:del>
          </w:p>
        </w:tc>
      </w:tr>
      <w:tr w:rsidR="008601AF" w:rsidRPr="008601AF" w14:paraId="3248B843" w14:textId="77777777" w:rsidTr="00627AA0">
        <w:tblPrEx>
          <w:tblW w:w="5000" w:type="pct"/>
          <w:tblCellMar>
            <w:left w:w="70" w:type="dxa"/>
            <w:right w:w="70" w:type="dxa"/>
          </w:tblCellMar>
          <w:tblPrExChange w:id="1853" w:author="Philippe Hollanda - Oliveira Trust" w:date="2022-07-19T10:08:00Z">
            <w:tblPrEx>
              <w:tblW w:w="5000" w:type="pct"/>
              <w:tblCellMar>
                <w:left w:w="70" w:type="dxa"/>
                <w:right w:w="70" w:type="dxa"/>
              </w:tblCellMar>
            </w:tblPrEx>
          </w:tblPrExChange>
        </w:tblPrEx>
        <w:trPr>
          <w:trHeight w:val="1785"/>
          <w:trPrChange w:id="18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656592" w14:textId="0FD88C14" w:rsidR="008601AF" w:rsidRPr="008601AF" w:rsidRDefault="008601AF" w:rsidP="003C2C2A">
            <w:pPr>
              <w:jc w:val="center"/>
              <w:rPr>
                <w:rFonts w:ascii="Trebuchet MS" w:hAnsi="Trebuchet MS" w:cs="Arial"/>
                <w:color w:val="000000"/>
                <w:sz w:val="20"/>
                <w:szCs w:val="20"/>
                <w:lang w:bidi="th-TH"/>
              </w:rPr>
            </w:pPr>
            <w:del w:id="1856"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F677B7" w14:textId="4DFA2133" w:rsidR="008601AF" w:rsidRPr="008601AF" w:rsidRDefault="008601AF" w:rsidP="003C2C2A">
            <w:pPr>
              <w:jc w:val="center"/>
              <w:rPr>
                <w:rFonts w:ascii="Trebuchet MS" w:hAnsi="Trebuchet MS" w:cs="Arial"/>
                <w:color w:val="000000"/>
                <w:sz w:val="20"/>
                <w:szCs w:val="20"/>
                <w:lang w:bidi="th-TH"/>
              </w:rPr>
            </w:pPr>
            <w:del w:id="1858"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5B93F9" w14:textId="39F02CF9" w:rsidR="008601AF" w:rsidRPr="008601AF" w:rsidRDefault="008601AF" w:rsidP="003C2C2A">
            <w:pPr>
              <w:jc w:val="center"/>
              <w:rPr>
                <w:rFonts w:ascii="Trebuchet MS" w:hAnsi="Trebuchet MS" w:cs="Arial"/>
                <w:color w:val="000000"/>
                <w:sz w:val="20"/>
                <w:szCs w:val="20"/>
                <w:lang w:bidi="th-TH"/>
              </w:rPr>
            </w:pPr>
            <w:del w:id="1860" w:author="Philippe Hollanda - Oliveira Trust" w:date="2022-07-19T10:08:00Z">
              <w:r w:rsidRPr="008601AF" w:rsidDel="00627AA0">
                <w:rPr>
                  <w:rFonts w:ascii="Trebuchet MS" w:hAnsi="Trebuchet MS" w:cs="Arial"/>
                  <w:color w:val="000000"/>
                  <w:sz w:val="20"/>
                  <w:szCs w:val="20"/>
                  <w:lang w:bidi="th-TH"/>
                </w:rPr>
                <w:delText>R$ 235,21</w:delText>
              </w:r>
            </w:del>
          </w:p>
        </w:tc>
      </w:tr>
      <w:tr w:rsidR="008601AF" w:rsidRPr="008601AF" w14:paraId="498A49D3" w14:textId="77777777" w:rsidTr="00627AA0">
        <w:tblPrEx>
          <w:tblW w:w="5000" w:type="pct"/>
          <w:tblCellMar>
            <w:left w:w="70" w:type="dxa"/>
            <w:right w:w="70" w:type="dxa"/>
          </w:tblCellMar>
          <w:tblPrExChange w:id="1861" w:author="Philippe Hollanda - Oliveira Trust" w:date="2022-07-19T10:08:00Z">
            <w:tblPrEx>
              <w:tblW w:w="5000" w:type="pct"/>
              <w:tblCellMar>
                <w:left w:w="70" w:type="dxa"/>
                <w:right w:w="70" w:type="dxa"/>
              </w:tblCellMar>
            </w:tblPrEx>
          </w:tblPrExChange>
        </w:tblPrEx>
        <w:trPr>
          <w:trHeight w:val="1785"/>
          <w:trPrChange w:id="18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D19F1C" w14:textId="3BBCF1A8" w:rsidR="008601AF" w:rsidRPr="008601AF" w:rsidRDefault="008601AF" w:rsidP="003C2C2A">
            <w:pPr>
              <w:jc w:val="center"/>
              <w:rPr>
                <w:rFonts w:ascii="Trebuchet MS" w:hAnsi="Trebuchet MS" w:cs="Arial"/>
                <w:color w:val="000000"/>
                <w:sz w:val="20"/>
                <w:szCs w:val="20"/>
                <w:lang w:bidi="th-TH"/>
              </w:rPr>
            </w:pPr>
            <w:del w:id="1864"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D1B490" w14:textId="0A5A0D4D" w:rsidR="008601AF" w:rsidRPr="008601AF" w:rsidRDefault="008601AF" w:rsidP="003C2C2A">
            <w:pPr>
              <w:jc w:val="center"/>
              <w:rPr>
                <w:rFonts w:ascii="Trebuchet MS" w:hAnsi="Trebuchet MS" w:cs="Arial"/>
                <w:color w:val="000000"/>
                <w:sz w:val="20"/>
                <w:szCs w:val="20"/>
                <w:lang w:bidi="th-TH"/>
              </w:rPr>
            </w:pPr>
            <w:del w:id="1866"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08C569" w14:textId="018299FC" w:rsidR="008601AF" w:rsidRPr="008601AF" w:rsidRDefault="008601AF" w:rsidP="003C2C2A">
            <w:pPr>
              <w:jc w:val="center"/>
              <w:rPr>
                <w:rFonts w:ascii="Trebuchet MS" w:hAnsi="Trebuchet MS" w:cs="Arial"/>
                <w:color w:val="000000"/>
                <w:sz w:val="20"/>
                <w:szCs w:val="20"/>
                <w:lang w:bidi="th-TH"/>
              </w:rPr>
            </w:pPr>
            <w:del w:id="1868" w:author="Philippe Hollanda - Oliveira Trust" w:date="2022-07-19T10:08:00Z">
              <w:r w:rsidRPr="008601AF" w:rsidDel="00627AA0">
                <w:rPr>
                  <w:rFonts w:ascii="Trebuchet MS" w:hAnsi="Trebuchet MS" w:cs="Arial"/>
                  <w:color w:val="000000"/>
                  <w:sz w:val="20"/>
                  <w:szCs w:val="20"/>
                  <w:lang w:bidi="th-TH"/>
                </w:rPr>
                <w:delText>R$ 243,90</w:delText>
              </w:r>
            </w:del>
          </w:p>
        </w:tc>
      </w:tr>
      <w:tr w:rsidR="008601AF" w:rsidRPr="008601AF" w14:paraId="4774B904" w14:textId="77777777" w:rsidTr="00627AA0">
        <w:tblPrEx>
          <w:tblW w:w="5000" w:type="pct"/>
          <w:tblCellMar>
            <w:left w:w="70" w:type="dxa"/>
            <w:right w:w="70" w:type="dxa"/>
          </w:tblCellMar>
          <w:tblPrExChange w:id="1869" w:author="Philippe Hollanda - Oliveira Trust" w:date="2022-07-19T10:08:00Z">
            <w:tblPrEx>
              <w:tblW w:w="5000" w:type="pct"/>
              <w:tblCellMar>
                <w:left w:w="70" w:type="dxa"/>
                <w:right w:w="70" w:type="dxa"/>
              </w:tblCellMar>
            </w:tblPrEx>
          </w:tblPrExChange>
        </w:tblPrEx>
        <w:trPr>
          <w:trHeight w:val="1785"/>
          <w:trPrChange w:id="18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3F0715" w14:textId="7253E526" w:rsidR="008601AF" w:rsidRPr="008601AF" w:rsidRDefault="008601AF" w:rsidP="003C2C2A">
            <w:pPr>
              <w:jc w:val="center"/>
              <w:rPr>
                <w:rFonts w:ascii="Trebuchet MS" w:hAnsi="Trebuchet MS" w:cs="Arial"/>
                <w:color w:val="000000"/>
                <w:sz w:val="20"/>
                <w:szCs w:val="20"/>
                <w:lang w:bidi="th-TH"/>
              </w:rPr>
            </w:pPr>
            <w:del w:id="1872"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FF8BE4" w14:textId="4E10B746" w:rsidR="008601AF" w:rsidRPr="008601AF" w:rsidRDefault="008601AF" w:rsidP="003C2C2A">
            <w:pPr>
              <w:jc w:val="center"/>
              <w:rPr>
                <w:rFonts w:ascii="Trebuchet MS" w:hAnsi="Trebuchet MS" w:cs="Arial"/>
                <w:color w:val="000000"/>
                <w:sz w:val="20"/>
                <w:szCs w:val="20"/>
                <w:lang w:bidi="th-TH"/>
              </w:rPr>
            </w:pPr>
            <w:del w:id="1874"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A68CCF" w14:textId="5A8F7F3A" w:rsidR="008601AF" w:rsidRPr="008601AF" w:rsidRDefault="008601AF" w:rsidP="003C2C2A">
            <w:pPr>
              <w:jc w:val="center"/>
              <w:rPr>
                <w:rFonts w:ascii="Trebuchet MS" w:hAnsi="Trebuchet MS" w:cs="Arial"/>
                <w:color w:val="000000"/>
                <w:sz w:val="20"/>
                <w:szCs w:val="20"/>
                <w:lang w:bidi="th-TH"/>
              </w:rPr>
            </w:pPr>
            <w:del w:id="1876" w:author="Philippe Hollanda - Oliveira Trust" w:date="2022-07-19T10:08:00Z">
              <w:r w:rsidRPr="008601AF" w:rsidDel="00627AA0">
                <w:rPr>
                  <w:rFonts w:ascii="Trebuchet MS" w:hAnsi="Trebuchet MS" w:cs="Arial"/>
                  <w:color w:val="000000"/>
                  <w:sz w:val="20"/>
                  <w:szCs w:val="20"/>
                  <w:lang w:bidi="th-TH"/>
                </w:rPr>
                <w:delText>R$ 251,23</w:delText>
              </w:r>
            </w:del>
          </w:p>
        </w:tc>
      </w:tr>
      <w:tr w:rsidR="008601AF" w:rsidRPr="008601AF" w14:paraId="112B50E7" w14:textId="77777777" w:rsidTr="00627AA0">
        <w:tblPrEx>
          <w:tblW w:w="5000" w:type="pct"/>
          <w:tblCellMar>
            <w:left w:w="70" w:type="dxa"/>
            <w:right w:w="70" w:type="dxa"/>
          </w:tblCellMar>
          <w:tblPrExChange w:id="1877" w:author="Philippe Hollanda - Oliveira Trust" w:date="2022-07-19T10:08:00Z">
            <w:tblPrEx>
              <w:tblW w:w="5000" w:type="pct"/>
              <w:tblCellMar>
                <w:left w:w="70" w:type="dxa"/>
                <w:right w:w="70" w:type="dxa"/>
              </w:tblCellMar>
            </w:tblPrEx>
          </w:tblPrExChange>
        </w:tblPrEx>
        <w:trPr>
          <w:trHeight w:val="1785"/>
          <w:trPrChange w:id="18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EAA3CB" w14:textId="5819F1C9" w:rsidR="008601AF" w:rsidRPr="008601AF" w:rsidRDefault="008601AF" w:rsidP="003C2C2A">
            <w:pPr>
              <w:jc w:val="center"/>
              <w:rPr>
                <w:rFonts w:ascii="Trebuchet MS" w:hAnsi="Trebuchet MS" w:cs="Arial"/>
                <w:color w:val="000000"/>
                <w:sz w:val="20"/>
                <w:szCs w:val="20"/>
                <w:lang w:bidi="th-TH"/>
              </w:rPr>
            </w:pPr>
            <w:del w:id="1880"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9A9EAE" w14:textId="43ACD2A6" w:rsidR="008601AF" w:rsidRPr="008601AF" w:rsidRDefault="008601AF" w:rsidP="003C2C2A">
            <w:pPr>
              <w:jc w:val="center"/>
              <w:rPr>
                <w:rFonts w:ascii="Trebuchet MS" w:hAnsi="Trebuchet MS" w:cs="Arial"/>
                <w:color w:val="000000"/>
                <w:sz w:val="20"/>
                <w:szCs w:val="20"/>
                <w:lang w:bidi="th-TH"/>
              </w:rPr>
            </w:pPr>
            <w:del w:id="1882"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C63D52" w14:textId="178AD227" w:rsidR="008601AF" w:rsidRPr="008601AF" w:rsidRDefault="008601AF" w:rsidP="003C2C2A">
            <w:pPr>
              <w:jc w:val="center"/>
              <w:rPr>
                <w:rFonts w:ascii="Trebuchet MS" w:hAnsi="Trebuchet MS" w:cs="Arial"/>
                <w:color w:val="000000"/>
                <w:sz w:val="20"/>
                <w:szCs w:val="20"/>
                <w:lang w:bidi="th-TH"/>
              </w:rPr>
            </w:pPr>
            <w:del w:id="1884" w:author="Philippe Hollanda - Oliveira Trust" w:date="2022-07-19T10:08:00Z">
              <w:r w:rsidRPr="008601AF" w:rsidDel="00627AA0">
                <w:rPr>
                  <w:rFonts w:ascii="Trebuchet MS" w:hAnsi="Trebuchet MS" w:cs="Arial"/>
                  <w:color w:val="000000"/>
                  <w:sz w:val="20"/>
                  <w:szCs w:val="20"/>
                  <w:lang w:bidi="th-TH"/>
                </w:rPr>
                <w:delText>R$ 468,51</w:delText>
              </w:r>
            </w:del>
          </w:p>
        </w:tc>
      </w:tr>
      <w:tr w:rsidR="008601AF" w:rsidRPr="008601AF" w14:paraId="06F2992D" w14:textId="77777777" w:rsidTr="00627AA0">
        <w:tblPrEx>
          <w:tblW w:w="5000" w:type="pct"/>
          <w:tblCellMar>
            <w:left w:w="70" w:type="dxa"/>
            <w:right w:w="70" w:type="dxa"/>
          </w:tblCellMar>
          <w:tblPrExChange w:id="1885" w:author="Philippe Hollanda - Oliveira Trust" w:date="2022-07-19T10:08:00Z">
            <w:tblPrEx>
              <w:tblW w:w="5000" w:type="pct"/>
              <w:tblCellMar>
                <w:left w:w="70" w:type="dxa"/>
                <w:right w:w="70" w:type="dxa"/>
              </w:tblCellMar>
            </w:tblPrEx>
          </w:tblPrExChange>
        </w:tblPrEx>
        <w:trPr>
          <w:trHeight w:val="1785"/>
          <w:trPrChange w:id="18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CB66CA" w14:textId="606276A5" w:rsidR="008601AF" w:rsidRPr="008601AF" w:rsidRDefault="008601AF" w:rsidP="003C2C2A">
            <w:pPr>
              <w:jc w:val="center"/>
              <w:rPr>
                <w:rFonts w:ascii="Trebuchet MS" w:hAnsi="Trebuchet MS" w:cs="Arial"/>
                <w:color w:val="000000"/>
                <w:sz w:val="20"/>
                <w:szCs w:val="20"/>
                <w:lang w:bidi="th-TH"/>
              </w:rPr>
            </w:pPr>
            <w:del w:id="1888"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33280E" w14:textId="7E88C7B5" w:rsidR="008601AF" w:rsidRPr="008601AF" w:rsidRDefault="008601AF" w:rsidP="003C2C2A">
            <w:pPr>
              <w:jc w:val="center"/>
              <w:rPr>
                <w:rFonts w:ascii="Trebuchet MS" w:hAnsi="Trebuchet MS" w:cs="Arial"/>
                <w:color w:val="000000"/>
                <w:sz w:val="20"/>
                <w:szCs w:val="20"/>
                <w:lang w:bidi="th-TH"/>
              </w:rPr>
            </w:pPr>
            <w:del w:id="1890"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0945E4D" w14:textId="765D90CC" w:rsidR="008601AF" w:rsidRPr="008601AF" w:rsidRDefault="008601AF" w:rsidP="003C2C2A">
            <w:pPr>
              <w:jc w:val="center"/>
              <w:rPr>
                <w:rFonts w:ascii="Trebuchet MS" w:hAnsi="Trebuchet MS" w:cs="Arial"/>
                <w:color w:val="000000"/>
                <w:sz w:val="20"/>
                <w:szCs w:val="20"/>
                <w:lang w:bidi="th-TH"/>
              </w:rPr>
            </w:pPr>
            <w:del w:id="1892" w:author="Philippe Hollanda - Oliveira Trust" w:date="2022-07-19T10:08:00Z">
              <w:r w:rsidRPr="008601AF" w:rsidDel="00627AA0">
                <w:rPr>
                  <w:rFonts w:ascii="Trebuchet MS" w:hAnsi="Trebuchet MS" w:cs="Arial"/>
                  <w:color w:val="000000"/>
                  <w:sz w:val="20"/>
                  <w:szCs w:val="20"/>
                  <w:lang w:bidi="th-TH"/>
                </w:rPr>
                <w:delText>R$ 489,15</w:delText>
              </w:r>
            </w:del>
          </w:p>
        </w:tc>
      </w:tr>
      <w:tr w:rsidR="008601AF" w:rsidRPr="008601AF" w14:paraId="5295F827" w14:textId="77777777" w:rsidTr="00627AA0">
        <w:tblPrEx>
          <w:tblW w:w="5000" w:type="pct"/>
          <w:tblCellMar>
            <w:left w:w="70" w:type="dxa"/>
            <w:right w:w="70" w:type="dxa"/>
          </w:tblCellMar>
          <w:tblPrExChange w:id="1893" w:author="Philippe Hollanda - Oliveira Trust" w:date="2022-07-19T10:08:00Z">
            <w:tblPrEx>
              <w:tblW w:w="5000" w:type="pct"/>
              <w:tblCellMar>
                <w:left w:w="70" w:type="dxa"/>
                <w:right w:w="70" w:type="dxa"/>
              </w:tblCellMar>
            </w:tblPrEx>
          </w:tblPrExChange>
        </w:tblPrEx>
        <w:trPr>
          <w:trHeight w:val="1785"/>
          <w:trPrChange w:id="18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EB07B9" w14:textId="305F03E9" w:rsidR="008601AF" w:rsidRPr="008601AF" w:rsidRDefault="008601AF" w:rsidP="003C2C2A">
            <w:pPr>
              <w:jc w:val="center"/>
              <w:rPr>
                <w:rFonts w:ascii="Trebuchet MS" w:hAnsi="Trebuchet MS" w:cs="Arial"/>
                <w:color w:val="000000"/>
                <w:sz w:val="20"/>
                <w:szCs w:val="20"/>
                <w:lang w:bidi="th-TH"/>
              </w:rPr>
            </w:pPr>
            <w:del w:id="1896"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941CC7" w14:textId="74C7CF0C" w:rsidR="008601AF" w:rsidRPr="008601AF" w:rsidRDefault="008601AF" w:rsidP="003C2C2A">
            <w:pPr>
              <w:jc w:val="center"/>
              <w:rPr>
                <w:rFonts w:ascii="Trebuchet MS" w:hAnsi="Trebuchet MS" w:cs="Arial"/>
                <w:color w:val="000000"/>
                <w:sz w:val="20"/>
                <w:szCs w:val="20"/>
                <w:lang w:bidi="th-TH"/>
              </w:rPr>
            </w:pPr>
            <w:del w:id="1898"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20A63A" w14:textId="3C6E7694" w:rsidR="008601AF" w:rsidRPr="008601AF" w:rsidRDefault="008601AF" w:rsidP="003C2C2A">
            <w:pPr>
              <w:jc w:val="center"/>
              <w:rPr>
                <w:rFonts w:ascii="Trebuchet MS" w:hAnsi="Trebuchet MS" w:cs="Arial"/>
                <w:color w:val="000000"/>
                <w:sz w:val="20"/>
                <w:szCs w:val="20"/>
                <w:lang w:bidi="th-TH"/>
              </w:rPr>
            </w:pPr>
            <w:del w:id="1900" w:author="Philippe Hollanda - Oliveira Trust" w:date="2022-07-19T10:08:00Z">
              <w:r w:rsidRPr="008601AF" w:rsidDel="00627AA0">
                <w:rPr>
                  <w:rFonts w:ascii="Trebuchet MS" w:hAnsi="Trebuchet MS" w:cs="Arial"/>
                  <w:color w:val="000000"/>
                  <w:sz w:val="20"/>
                  <w:szCs w:val="20"/>
                  <w:lang w:bidi="th-TH"/>
                </w:rPr>
                <w:delText>R$ 487,25</w:delText>
              </w:r>
            </w:del>
          </w:p>
        </w:tc>
      </w:tr>
      <w:tr w:rsidR="008601AF" w:rsidRPr="008601AF" w14:paraId="0C8EF4CC" w14:textId="77777777" w:rsidTr="00627AA0">
        <w:tblPrEx>
          <w:tblW w:w="5000" w:type="pct"/>
          <w:tblCellMar>
            <w:left w:w="70" w:type="dxa"/>
            <w:right w:w="70" w:type="dxa"/>
          </w:tblCellMar>
          <w:tblPrExChange w:id="1901" w:author="Philippe Hollanda - Oliveira Trust" w:date="2022-07-19T10:08:00Z">
            <w:tblPrEx>
              <w:tblW w:w="5000" w:type="pct"/>
              <w:tblCellMar>
                <w:left w:w="70" w:type="dxa"/>
                <w:right w:w="70" w:type="dxa"/>
              </w:tblCellMar>
            </w:tblPrEx>
          </w:tblPrExChange>
        </w:tblPrEx>
        <w:trPr>
          <w:trHeight w:val="1785"/>
          <w:trPrChange w:id="19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5DDE63" w14:textId="10F14F11" w:rsidR="008601AF" w:rsidRPr="008601AF" w:rsidRDefault="008601AF" w:rsidP="003C2C2A">
            <w:pPr>
              <w:jc w:val="center"/>
              <w:rPr>
                <w:rFonts w:ascii="Trebuchet MS" w:hAnsi="Trebuchet MS" w:cs="Arial"/>
                <w:color w:val="000000"/>
                <w:sz w:val="20"/>
                <w:szCs w:val="20"/>
                <w:lang w:bidi="th-TH"/>
              </w:rPr>
            </w:pPr>
            <w:del w:id="1904"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295D39" w14:textId="6B7F6277" w:rsidR="008601AF" w:rsidRPr="008601AF" w:rsidRDefault="008601AF" w:rsidP="003C2C2A">
            <w:pPr>
              <w:jc w:val="center"/>
              <w:rPr>
                <w:rFonts w:ascii="Trebuchet MS" w:hAnsi="Trebuchet MS" w:cs="Arial"/>
                <w:color w:val="000000"/>
                <w:sz w:val="20"/>
                <w:szCs w:val="20"/>
                <w:lang w:bidi="th-TH"/>
              </w:rPr>
            </w:pPr>
            <w:del w:id="1906"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EA24B5" w14:textId="4825C18F" w:rsidR="008601AF" w:rsidRPr="008601AF" w:rsidRDefault="008601AF" w:rsidP="003C2C2A">
            <w:pPr>
              <w:jc w:val="center"/>
              <w:rPr>
                <w:rFonts w:ascii="Trebuchet MS" w:hAnsi="Trebuchet MS" w:cs="Arial"/>
                <w:color w:val="000000"/>
                <w:sz w:val="20"/>
                <w:szCs w:val="20"/>
                <w:lang w:bidi="th-TH"/>
              </w:rPr>
            </w:pPr>
            <w:del w:id="1908" w:author="Philippe Hollanda - Oliveira Trust" w:date="2022-07-19T10:08:00Z">
              <w:r w:rsidRPr="008601AF" w:rsidDel="00627AA0">
                <w:rPr>
                  <w:rFonts w:ascii="Trebuchet MS" w:hAnsi="Trebuchet MS" w:cs="Arial"/>
                  <w:color w:val="000000"/>
                  <w:sz w:val="20"/>
                  <w:szCs w:val="20"/>
                  <w:lang w:bidi="th-TH"/>
                </w:rPr>
                <w:delText>R$ 467,42</w:delText>
              </w:r>
            </w:del>
          </w:p>
        </w:tc>
      </w:tr>
      <w:tr w:rsidR="008601AF" w:rsidRPr="008601AF" w14:paraId="1CA018A8" w14:textId="77777777" w:rsidTr="00627AA0">
        <w:tblPrEx>
          <w:tblW w:w="5000" w:type="pct"/>
          <w:tblCellMar>
            <w:left w:w="70" w:type="dxa"/>
            <w:right w:w="70" w:type="dxa"/>
          </w:tblCellMar>
          <w:tblPrExChange w:id="1909" w:author="Philippe Hollanda - Oliveira Trust" w:date="2022-07-19T10:08:00Z">
            <w:tblPrEx>
              <w:tblW w:w="5000" w:type="pct"/>
              <w:tblCellMar>
                <w:left w:w="70" w:type="dxa"/>
                <w:right w:w="70" w:type="dxa"/>
              </w:tblCellMar>
            </w:tblPrEx>
          </w:tblPrExChange>
        </w:tblPrEx>
        <w:trPr>
          <w:trHeight w:val="1785"/>
          <w:trPrChange w:id="19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51DCB2" w14:textId="33EF3311" w:rsidR="008601AF" w:rsidRPr="008601AF" w:rsidRDefault="008601AF" w:rsidP="003C2C2A">
            <w:pPr>
              <w:jc w:val="center"/>
              <w:rPr>
                <w:rFonts w:ascii="Trebuchet MS" w:hAnsi="Trebuchet MS" w:cs="Arial"/>
                <w:color w:val="000000"/>
                <w:sz w:val="20"/>
                <w:szCs w:val="20"/>
                <w:lang w:bidi="th-TH"/>
              </w:rPr>
            </w:pPr>
            <w:del w:id="1912"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8C8768" w14:textId="1AAB2D22" w:rsidR="008601AF" w:rsidRPr="008601AF" w:rsidRDefault="008601AF" w:rsidP="003C2C2A">
            <w:pPr>
              <w:jc w:val="center"/>
              <w:rPr>
                <w:rFonts w:ascii="Trebuchet MS" w:hAnsi="Trebuchet MS" w:cs="Arial"/>
                <w:color w:val="000000"/>
                <w:sz w:val="20"/>
                <w:szCs w:val="20"/>
                <w:lang w:bidi="th-TH"/>
              </w:rPr>
            </w:pPr>
            <w:del w:id="1914"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338C73" w14:textId="1472FEF1" w:rsidR="008601AF" w:rsidRPr="008601AF" w:rsidRDefault="008601AF" w:rsidP="003C2C2A">
            <w:pPr>
              <w:jc w:val="center"/>
              <w:rPr>
                <w:rFonts w:ascii="Trebuchet MS" w:hAnsi="Trebuchet MS" w:cs="Arial"/>
                <w:color w:val="000000"/>
                <w:sz w:val="20"/>
                <w:szCs w:val="20"/>
                <w:lang w:bidi="th-TH"/>
              </w:rPr>
            </w:pPr>
            <w:del w:id="1916" w:author="Philippe Hollanda - Oliveira Trust" w:date="2022-07-19T10:08:00Z">
              <w:r w:rsidRPr="008601AF" w:rsidDel="00627AA0">
                <w:rPr>
                  <w:rFonts w:ascii="Trebuchet MS" w:hAnsi="Trebuchet MS" w:cs="Arial"/>
                  <w:color w:val="000000"/>
                  <w:sz w:val="20"/>
                  <w:szCs w:val="20"/>
                  <w:lang w:bidi="th-TH"/>
                </w:rPr>
                <w:delText>R$ 473,40</w:delText>
              </w:r>
            </w:del>
          </w:p>
        </w:tc>
      </w:tr>
      <w:tr w:rsidR="008601AF" w:rsidRPr="008601AF" w14:paraId="293571F0" w14:textId="77777777" w:rsidTr="00627AA0">
        <w:tblPrEx>
          <w:tblW w:w="5000" w:type="pct"/>
          <w:tblCellMar>
            <w:left w:w="70" w:type="dxa"/>
            <w:right w:w="70" w:type="dxa"/>
          </w:tblCellMar>
          <w:tblPrExChange w:id="1917" w:author="Philippe Hollanda - Oliveira Trust" w:date="2022-07-19T10:08:00Z">
            <w:tblPrEx>
              <w:tblW w:w="5000" w:type="pct"/>
              <w:tblCellMar>
                <w:left w:w="70" w:type="dxa"/>
                <w:right w:w="70" w:type="dxa"/>
              </w:tblCellMar>
            </w:tblPrEx>
          </w:tblPrExChange>
        </w:tblPrEx>
        <w:trPr>
          <w:trHeight w:val="1785"/>
          <w:trPrChange w:id="19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DEA8B1" w14:textId="6BFE1A57" w:rsidR="008601AF" w:rsidRPr="008601AF" w:rsidRDefault="008601AF" w:rsidP="003C2C2A">
            <w:pPr>
              <w:jc w:val="center"/>
              <w:rPr>
                <w:rFonts w:ascii="Trebuchet MS" w:hAnsi="Trebuchet MS" w:cs="Arial"/>
                <w:color w:val="000000"/>
                <w:sz w:val="20"/>
                <w:szCs w:val="20"/>
                <w:lang w:bidi="th-TH"/>
              </w:rPr>
            </w:pPr>
            <w:del w:id="1920"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FA68F7" w14:textId="2137928E" w:rsidR="008601AF" w:rsidRPr="008601AF" w:rsidRDefault="008601AF" w:rsidP="003C2C2A">
            <w:pPr>
              <w:jc w:val="center"/>
              <w:rPr>
                <w:rFonts w:ascii="Trebuchet MS" w:hAnsi="Trebuchet MS" w:cs="Arial"/>
                <w:color w:val="000000"/>
                <w:sz w:val="20"/>
                <w:szCs w:val="20"/>
                <w:lang w:bidi="th-TH"/>
              </w:rPr>
            </w:pPr>
            <w:del w:id="1922"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999D54" w14:textId="7A86D21D" w:rsidR="008601AF" w:rsidRPr="008601AF" w:rsidRDefault="008601AF" w:rsidP="003C2C2A">
            <w:pPr>
              <w:jc w:val="center"/>
              <w:rPr>
                <w:rFonts w:ascii="Trebuchet MS" w:hAnsi="Trebuchet MS" w:cs="Arial"/>
                <w:color w:val="000000"/>
                <w:sz w:val="20"/>
                <w:szCs w:val="20"/>
                <w:lang w:bidi="th-TH"/>
              </w:rPr>
            </w:pPr>
            <w:del w:id="1924" w:author="Philippe Hollanda - Oliveira Trust" w:date="2022-07-19T10:08:00Z">
              <w:r w:rsidRPr="008601AF" w:rsidDel="00627AA0">
                <w:rPr>
                  <w:rFonts w:ascii="Trebuchet MS" w:hAnsi="Trebuchet MS" w:cs="Arial"/>
                  <w:color w:val="000000"/>
                  <w:sz w:val="20"/>
                  <w:szCs w:val="20"/>
                  <w:lang w:bidi="th-TH"/>
                </w:rPr>
                <w:delText>R$ 488,07</w:delText>
              </w:r>
            </w:del>
          </w:p>
        </w:tc>
      </w:tr>
      <w:tr w:rsidR="008601AF" w:rsidRPr="008601AF" w14:paraId="197CCC77" w14:textId="77777777" w:rsidTr="00627AA0">
        <w:tblPrEx>
          <w:tblW w:w="5000" w:type="pct"/>
          <w:tblCellMar>
            <w:left w:w="70" w:type="dxa"/>
            <w:right w:w="70" w:type="dxa"/>
          </w:tblCellMar>
          <w:tblPrExChange w:id="1925" w:author="Philippe Hollanda - Oliveira Trust" w:date="2022-07-19T10:08:00Z">
            <w:tblPrEx>
              <w:tblW w:w="5000" w:type="pct"/>
              <w:tblCellMar>
                <w:left w:w="70" w:type="dxa"/>
                <w:right w:w="70" w:type="dxa"/>
              </w:tblCellMar>
            </w:tblPrEx>
          </w:tblPrExChange>
        </w:tblPrEx>
        <w:trPr>
          <w:trHeight w:val="1785"/>
          <w:trPrChange w:id="19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60D68A" w14:textId="7AF68E3D" w:rsidR="008601AF" w:rsidRPr="008601AF" w:rsidRDefault="008601AF" w:rsidP="003C2C2A">
            <w:pPr>
              <w:jc w:val="center"/>
              <w:rPr>
                <w:rFonts w:ascii="Trebuchet MS" w:hAnsi="Trebuchet MS" w:cs="Arial"/>
                <w:color w:val="000000"/>
                <w:sz w:val="20"/>
                <w:szCs w:val="20"/>
                <w:lang w:bidi="th-TH"/>
              </w:rPr>
            </w:pPr>
            <w:del w:id="1928"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131125" w14:textId="1710CF8A" w:rsidR="008601AF" w:rsidRPr="008601AF" w:rsidRDefault="008601AF" w:rsidP="003C2C2A">
            <w:pPr>
              <w:jc w:val="center"/>
              <w:rPr>
                <w:rFonts w:ascii="Trebuchet MS" w:hAnsi="Trebuchet MS" w:cs="Arial"/>
                <w:color w:val="000000"/>
                <w:sz w:val="20"/>
                <w:szCs w:val="20"/>
                <w:lang w:bidi="th-TH"/>
              </w:rPr>
            </w:pPr>
            <w:del w:id="1930"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85AE4E" w14:textId="0E4563C2" w:rsidR="008601AF" w:rsidRPr="008601AF" w:rsidRDefault="008601AF" w:rsidP="003C2C2A">
            <w:pPr>
              <w:jc w:val="center"/>
              <w:rPr>
                <w:rFonts w:ascii="Trebuchet MS" w:hAnsi="Trebuchet MS" w:cs="Arial"/>
                <w:color w:val="000000"/>
                <w:sz w:val="20"/>
                <w:szCs w:val="20"/>
                <w:lang w:bidi="th-TH"/>
              </w:rPr>
            </w:pPr>
            <w:del w:id="1932" w:author="Philippe Hollanda - Oliveira Trust" w:date="2022-07-19T10:08:00Z">
              <w:r w:rsidRPr="008601AF" w:rsidDel="00627AA0">
                <w:rPr>
                  <w:rFonts w:ascii="Trebuchet MS" w:hAnsi="Trebuchet MS" w:cs="Arial"/>
                  <w:color w:val="000000"/>
                  <w:sz w:val="20"/>
                  <w:szCs w:val="20"/>
                  <w:lang w:bidi="th-TH"/>
                </w:rPr>
                <w:delText>R$ 488,61</w:delText>
              </w:r>
            </w:del>
          </w:p>
        </w:tc>
      </w:tr>
      <w:tr w:rsidR="008601AF" w:rsidRPr="008601AF" w14:paraId="36F59728" w14:textId="77777777" w:rsidTr="00627AA0">
        <w:tblPrEx>
          <w:tblW w:w="5000" w:type="pct"/>
          <w:tblCellMar>
            <w:left w:w="70" w:type="dxa"/>
            <w:right w:w="70" w:type="dxa"/>
          </w:tblCellMar>
          <w:tblPrExChange w:id="1933" w:author="Philippe Hollanda - Oliveira Trust" w:date="2022-07-19T10:08:00Z">
            <w:tblPrEx>
              <w:tblW w:w="5000" w:type="pct"/>
              <w:tblCellMar>
                <w:left w:w="70" w:type="dxa"/>
                <w:right w:w="70" w:type="dxa"/>
              </w:tblCellMar>
            </w:tblPrEx>
          </w:tblPrExChange>
        </w:tblPrEx>
        <w:trPr>
          <w:trHeight w:val="1980"/>
          <w:trPrChange w:id="1934" w:author="Philippe Hollanda - Oliveira Trust" w:date="2022-07-19T10:08:00Z">
            <w:trPr>
              <w:trHeight w:val="198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BCBAE2" w14:textId="15584149" w:rsidR="008601AF" w:rsidRPr="008601AF" w:rsidRDefault="008601AF" w:rsidP="003C2C2A">
            <w:pPr>
              <w:jc w:val="center"/>
              <w:rPr>
                <w:rFonts w:ascii="Trebuchet MS" w:hAnsi="Trebuchet MS" w:cs="Arial"/>
                <w:color w:val="000000"/>
                <w:sz w:val="20"/>
                <w:szCs w:val="20"/>
                <w:lang w:bidi="th-TH"/>
              </w:rPr>
            </w:pPr>
            <w:del w:id="1936"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5A5F25" w14:textId="3C293EBA" w:rsidR="008601AF" w:rsidRPr="008601AF" w:rsidRDefault="008601AF" w:rsidP="003C2C2A">
            <w:pPr>
              <w:jc w:val="center"/>
              <w:rPr>
                <w:rFonts w:ascii="Trebuchet MS" w:hAnsi="Trebuchet MS" w:cs="Arial"/>
                <w:color w:val="000000"/>
                <w:sz w:val="20"/>
                <w:szCs w:val="20"/>
                <w:lang w:bidi="th-TH"/>
              </w:rPr>
            </w:pPr>
            <w:del w:id="1938"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00EF9F" w14:textId="5FBBA156" w:rsidR="008601AF" w:rsidRPr="008601AF" w:rsidRDefault="008601AF" w:rsidP="003C2C2A">
            <w:pPr>
              <w:jc w:val="center"/>
              <w:rPr>
                <w:rFonts w:ascii="Trebuchet MS" w:hAnsi="Trebuchet MS" w:cs="Arial"/>
                <w:color w:val="000000"/>
                <w:sz w:val="20"/>
                <w:szCs w:val="20"/>
                <w:lang w:bidi="th-TH"/>
              </w:rPr>
            </w:pPr>
            <w:del w:id="1940" w:author="Philippe Hollanda - Oliveira Trust" w:date="2022-07-19T10:08:00Z">
              <w:r w:rsidRPr="008601AF" w:rsidDel="00627AA0">
                <w:rPr>
                  <w:rFonts w:ascii="Trebuchet MS" w:hAnsi="Trebuchet MS" w:cs="Arial"/>
                  <w:color w:val="000000"/>
                  <w:sz w:val="20"/>
                  <w:szCs w:val="20"/>
                  <w:lang w:bidi="th-TH"/>
                </w:rPr>
                <w:delText>R$ 175,19</w:delText>
              </w:r>
            </w:del>
          </w:p>
        </w:tc>
      </w:tr>
      <w:tr w:rsidR="008601AF" w:rsidRPr="008601AF" w14:paraId="60DD7C7E" w14:textId="77777777" w:rsidTr="00627AA0">
        <w:tblPrEx>
          <w:tblW w:w="5000" w:type="pct"/>
          <w:tblCellMar>
            <w:left w:w="70" w:type="dxa"/>
            <w:right w:w="70" w:type="dxa"/>
          </w:tblCellMar>
          <w:tblPrExChange w:id="1941" w:author="Philippe Hollanda - Oliveira Trust" w:date="2022-07-19T10:08:00Z">
            <w:tblPrEx>
              <w:tblW w:w="5000" w:type="pct"/>
              <w:tblCellMar>
                <w:left w:w="70" w:type="dxa"/>
                <w:right w:w="70" w:type="dxa"/>
              </w:tblCellMar>
            </w:tblPrEx>
          </w:tblPrExChange>
        </w:tblPrEx>
        <w:trPr>
          <w:trHeight w:val="1785"/>
          <w:trPrChange w:id="19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B49EB2" w14:textId="346F55DF" w:rsidR="008601AF" w:rsidRPr="008601AF" w:rsidRDefault="008601AF" w:rsidP="003C2C2A">
            <w:pPr>
              <w:jc w:val="center"/>
              <w:rPr>
                <w:rFonts w:ascii="Trebuchet MS" w:hAnsi="Trebuchet MS" w:cs="Arial"/>
                <w:color w:val="000000"/>
                <w:sz w:val="20"/>
                <w:szCs w:val="20"/>
                <w:lang w:bidi="th-TH"/>
              </w:rPr>
            </w:pPr>
            <w:del w:id="1944"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38B8E0" w14:textId="60263295" w:rsidR="008601AF" w:rsidRPr="008601AF" w:rsidRDefault="008601AF" w:rsidP="003C2C2A">
            <w:pPr>
              <w:jc w:val="center"/>
              <w:rPr>
                <w:rFonts w:ascii="Trebuchet MS" w:hAnsi="Trebuchet MS" w:cs="Arial"/>
                <w:color w:val="000000"/>
                <w:sz w:val="20"/>
                <w:szCs w:val="20"/>
                <w:lang w:bidi="th-TH"/>
              </w:rPr>
            </w:pPr>
            <w:del w:id="1946"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195BA4" w14:textId="75CD4D95" w:rsidR="008601AF" w:rsidRPr="008601AF" w:rsidRDefault="008601AF" w:rsidP="003C2C2A">
            <w:pPr>
              <w:jc w:val="center"/>
              <w:rPr>
                <w:rFonts w:ascii="Trebuchet MS" w:hAnsi="Trebuchet MS" w:cs="Arial"/>
                <w:color w:val="000000"/>
                <w:sz w:val="20"/>
                <w:szCs w:val="20"/>
                <w:lang w:bidi="th-TH"/>
              </w:rPr>
            </w:pPr>
            <w:del w:id="1948" w:author="Philippe Hollanda - Oliveira Trust" w:date="2022-07-19T10:08:00Z">
              <w:r w:rsidRPr="008601AF" w:rsidDel="00627AA0">
                <w:rPr>
                  <w:rFonts w:ascii="Trebuchet MS" w:hAnsi="Trebuchet MS" w:cs="Arial"/>
                  <w:color w:val="000000"/>
                  <w:sz w:val="20"/>
                  <w:szCs w:val="20"/>
                  <w:lang w:bidi="th-TH"/>
                </w:rPr>
                <w:delText>R$ 189,76</w:delText>
              </w:r>
            </w:del>
          </w:p>
        </w:tc>
      </w:tr>
      <w:tr w:rsidR="008601AF" w:rsidRPr="008601AF" w14:paraId="23B6C66D" w14:textId="77777777" w:rsidTr="00627AA0">
        <w:tblPrEx>
          <w:tblW w:w="5000" w:type="pct"/>
          <w:tblCellMar>
            <w:left w:w="70" w:type="dxa"/>
            <w:right w:w="70" w:type="dxa"/>
          </w:tblCellMar>
          <w:tblPrExChange w:id="1949" w:author="Philippe Hollanda - Oliveira Trust" w:date="2022-07-19T10:08:00Z">
            <w:tblPrEx>
              <w:tblW w:w="5000" w:type="pct"/>
              <w:tblCellMar>
                <w:left w:w="70" w:type="dxa"/>
                <w:right w:w="70" w:type="dxa"/>
              </w:tblCellMar>
            </w:tblPrEx>
          </w:tblPrExChange>
        </w:tblPrEx>
        <w:trPr>
          <w:trHeight w:val="1785"/>
          <w:trPrChange w:id="19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FDC66A" w14:textId="1E22EDC5" w:rsidR="008601AF" w:rsidRPr="008601AF" w:rsidRDefault="008601AF" w:rsidP="003C2C2A">
            <w:pPr>
              <w:jc w:val="center"/>
              <w:rPr>
                <w:rFonts w:ascii="Trebuchet MS" w:hAnsi="Trebuchet MS" w:cs="Arial"/>
                <w:color w:val="000000"/>
                <w:sz w:val="20"/>
                <w:szCs w:val="20"/>
                <w:lang w:bidi="th-TH"/>
              </w:rPr>
            </w:pPr>
            <w:del w:id="1952"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B1A5C7" w14:textId="1F8721A8" w:rsidR="008601AF" w:rsidRPr="008601AF" w:rsidRDefault="008601AF" w:rsidP="003C2C2A">
            <w:pPr>
              <w:jc w:val="center"/>
              <w:rPr>
                <w:rFonts w:ascii="Trebuchet MS" w:hAnsi="Trebuchet MS" w:cs="Arial"/>
                <w:color w:val="000000"/>
                <w:sz w:val="20"/>
                <w:szCs w:val="20"/>
                <w:lang w:bidi="th-TH"/>
              </w:rPr>
            </w:pPr>
            <w:del w:id="1954"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3191E4" w14:textId="2E3E1A63" w:rsidR="008601AF" w:rsidRPr="008601AF" w:rsidRDefault="008601AF" w:rsidP="003C2C2A">
            <w:pPr>
              <w:jc w:val="center"/>
              <w:rPr>
                <w:rFonts w:ascii="Trebuchet MS" w:hAnsi="Trebuchet MS" w:cs="Arial"/>
                <w:color w:val="000000"/>
                <w:sz w:val="20"/>
                <w:szCs w:val="20"/>
                <w:lang w:bidi="th-TH"/>
              </w:rPr>
            </w:pPr>
            <w:del w:id="1956" w:author="Philippe Hollanda - Oliveira Trust" w:date="2022-07-19T10:08:00Z">
              <w:r w:rsidRPr="008601AF" w:rsidDel="00627AA0">
                <w:rPr>
                  <w:rFonts w:ascii="Trebuchet MS" w:hAnsi="Trebuchet MS" w:cs="Arial"/>
                  <w:color w:val="000000"/>
                  <w:sz w:val="20"/>
                  <w:szCs w:val="20"/>
                  <w:lang w:bidi="th-TH"/>
                </w:rPr>
                <w:delText>R$ 181,67</w:delText>
              </w:r>
            </w:del>
          </w:p>
        </w:tc>
      </w:tr>
      <w:tr w:rsidR="008601AF" w:rsidRPr="008601AF" w14:paraId="08E03198" w14:textId="77777777" w:rsidTr="00627AA0">
        <w:tblPrEx>
          <w:tblW w:w="5000" w:type="pct"/>
          <w:tblCellMar>
            <w:left w:w="70" w:type="dxa"/>
            <w:right w:w="70" w:type="dxa"/>
          </w:tblCellMar>
          <w:tblPrExChange w:id="1957" w:author="Philippe Hollanda - Oliveira Trust" w:date="2022-07-19T10:08:00Z">
            <w:tblPrEx>
              <w:tblW w:w="5000" w:type="pct"/>
              <w:tblCellMar>
                <w:left w:w="70" w:type="dxa"/>
                <w:right w:w="70" w:type="dxa"/>
              </w:tblCellMar>
            </w:tblPrEx>
          </w:tblPrExChange>
        </w:tblPrEx>
        <w:trPr>
          <w:trHeight w:val="1785"/>
          <w:trPrChange w:id="19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E6FAF8" w14:textId="1FBF1B24" w:rsidR="008601AF" w:rsidRPr="008601AF" w:rsidRDefault="008601AF" w:rsidP="003C2C2A">
            <w:pPr>
              <w:jc w:val="center"/>
              <w:rPr>
                <w:rFonts w:ascii="Trebuchet MS" w:hAnsi="Trebuchet MS" w:cs="Arial"/>
                <w:color w:val="000000"/>
                <w:sz w:val="20"/>
                <w:szCs w:val="20"/>
                <w:lang w:bidi="th-TH"/>
              </w:rPr>
            </w:pPr>
            <w:del w:id="1960"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36DED9" w14:textId="046B3439" w:rsidR="008601AF" w:rsidRPr="008601AF" w:rsidRDefault="008601AF" w:rsidP="003C2C2A">
            <w:pPr>
              <w:jc w:val="center"/>
              <w:rPr>
                <w:rFonts w:ascii="Trebuchet MS" w:hAnsi="Trebuchet MS" w:cs="Arial"/>
                <w:color w:val="000000"/>
                <w:sz w:val="20"/>
                <w:szCs w:val="20"/>
                <w:lang w:bidi="th-TH"/>
              </w:rPr>
            </w:pPr>
            <w:del w:id="1962"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10141B" w14:textId="3D0859D6" w:rsidR="008601AF" w:rsidRPr="008601AF" w:rsidRDefault="008601AF" w:rsidP="003C2C2A">
            <w:pPr>
              <w:jc w:val="center"/>
              <w:rPr>
                <w:rFonts w:ascii="Trebuchet MS" w:hAnsi="Trebuchet MS" w:cs="Arial"/>
                <w:color w:val="000000"/>
                <w:sz w:val="20"/>
                <w:szCs w:val="20"/>
                <w:lang w:bidi="th-TH"/>
              </w:rPr>
            </w:pPr>
            <w:del w:id="1964" w:author="Philippe Hollanda - Oliveira Trust" w:date="2022-07-19T10:08:00Z">
              <w:r w:rsidRPr="008601AF" w:rsidDel="00627AA0">
                <w:rPr>
                  <w:rFonts w:ascii="Trebuchet MS" w:hAnsi="Trebuchet MS" w:cs="Arial"/>
                  <w:color w:val="000000"/>
                  <w:sz w:val="20"/>
                  <w:szCs w:val="20"/>
                  <w:lang w:bidi="th-TH"/>
                </w:rPr>
                <w:delText>R$ 187,13</w:delText>
              </w:r>
            </w:del>
          </w:p>
        </w:tc>
      </w:tr>
      <w:tr w:rsidR="008601AF" w:rsidRPr="008601AF" w14:paraId="66714655" w14:textId="77777777" w:rsidTr="00627AA0">
        <w:tblPrEx>
          <w:tblW w:w="5000" w:type="pct"/>
          <w:tblCellMar>
            <w:left w:w="70" w:type="dxa"/>
            <w:right w:w="70" w:type="dxa"/>
          </w:tblCellMar>
          <w:tblPrExChange w:id="1965" w:author="Philippe Hollanda - Oliveira Trust" w:date="2022-07-19T10:08:00Z">
            <w:tblPrEx>
              <w:tblW w:w="5000" w:type="pct"/>
              <w:tblCellMar>
                <w:left w:w="70" w:type="dxa"/>
                <w:right w:w="70" w:type="dxa"/>
              </w:tblCellMar>
            </w:tblPrEx>
          </w:tblPrExChange>
        </w:tblPrEx>
        <w:trPr>
          <w:trHeight w:val="1785"/>
          <w:trPrChange w:id="19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DB4945" w14:textId="72552B75" w:rsidR="008601AF" w:rsidRPr="008601AF" w:rsidRDefault="008601AF" w:rsidP="003C2C2A">
            <w:pPr>
              <w:jc w:val="center"/>
              <w:rPr>
                <w:rFonts w:ascii="Trebuchet MS" w:hAnsi="Trebuchet MS" w:cs="Arial"/>
                <w:color w:val="000000"/>
                <w:sz w:val="20"/>
                <w:szCs w:val="20"/>
                <w:lang w:bidi="th-TH"/>
              </w:rPr>
            </w:pPr>
            <w:del w:id="1968"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96A69F" w14:textId="4D59350E" w:rsidR="008601AF" w:rsidRPr="008601AF" w:rsidRDefault="008601AF" w:rsidP="003C2C2A">
            <w:pPr>
              <w:jc w:val="center"/>
              <w:rPr>
                <w:rFonts w:ascii="Trebuchet MS" w:hAnsi="Trebuchet MS" w:cs="Arial"/>
                <w:color w:val="000000"/>
                <w:sz w:val="20"/>
                <w:szCs w:val="20"/>
                <w:lang w:bidi="th-TH"/>
              </w:rPr>
            </w:pPr>
            <w:del w:id="1970"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82F157" w14:textId="018102E8" w:rsidR="008601AF" w:rsidRPr="008601AF" w:rsidRDefault="008601AF" w:rsidP="003C2C2A">
            <w:pPr>
              <w:jc w:val="center"/>
              <w:rPr>
                <w:rFonts w:ascii="Trebuchet MS" w:hAnsi="Trebuchet MS" w:cs="Arial"/>
                <w:color w:val="000000"/>
                <w:sz w:val="20"/>
                <w:szCs w:val="20"/>
                <w:lang w:bidi="th-TH"/>
              </w:rPr>
            </w:pPr>
            <w:del w:id="1972" w:author="Philippe Hollanda - Oliveira Trust" w:date="2022-07-19T10:08:00Z">
              <w:r w:rsidRPr="008601AF" w:rsidDel="00627AA0">
                <w:rPr>
                  <w:rFonts w:ascii="Trebuchet MS" w:hAnsi="Trebuchet MS" w:cs="Arial"/>
                  <w:color w:val="000000"/>
                  <w:sz w:val="20"/>
                  <w:szCs w:val="20"/>
                  <w:lang w:bidi="th-TH"/>
                </w:rPr>
                <w:delText>R$ 231,67</w:delText>
              </w:r>
            </w:del>
          </w:p>
        </w:tc>
      </w:tr>
      <w:tr w:rsidR="008601AF" w:rsidRPr="008601AF" w14:paraId="51562C64" w14:textId="77777777" w:rsidTr="00627AA0">
        <w:tblPrEx>
          <w:tblW w:w="5000" w:type="pct"/>
          <w:tblCellMar>
            <w:left w:w="70" w:type="dxa"/>
            <w:right w:w="70" w:type="dxa"/>
          </w:tblCellMar>
          <w:tblPrExChange w:id="1973" w:author="Philippe Hollanda - Oliveira Trust" w:date="2022-07-19T10:08:00Z">
            <w:tblPrEx>
              <w:tblW w:w="5000" w:type="pct"/>
              <w:tblCellMar>
                <w:left w:w="70" w:type="dxa"/>
                <w:right w:w="70" w:type="dxa"/>
              </w:tblCellMar>
            </w:tblPrEx>
          </w:tblPrExChange>
        </w:tblPrEx>
        <w:trPr>
          <w:trHeight w:val="1785"/>
          <w:trPrChange w:id="19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A41FC5" w14:textId="7E2B0953" w:rsidR="008601AF" w:rsidRPr="008601AF" w:rsidRDefault="008601AF" w:rsidP="003C2C2A">
            <w:pPr>
              <w:jc w:val="center"/>
              <w:rPr>
                <w:rFonts w:ascii="Trebuchet MS" w:hAnsi="Trebuchet MS" w:cs="Arial"/>
                <w:color w:val="000000"/>
                <w:sz w:val="20"/>
                <w:szCs w:val="20"/>
                <w:lang w:bidi="th-TH"/>
              </w:rPr>
            </w:pPr>
            <w:del w:id="1976"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6389D5" w14:textId="358659AD" w:rsidR="008601AF" w:rsidRPr="008601AF" w:rsidRDefault="008601AF" w:rsidP="003C2C2A">
            <w:pPr>
              <w:jc w:val="center"/>
              <w:rPr>
                <w:rFonts w:ascii="Trebuchet MS" w:hAnsi="Trebuchet MS" w:cs="Arial"/>
                <w:color w:val="000000"/>
                <w:sz w:val="20"/>
                <w:szCs w:val="20"/>
                <w:lang w:bidi="th-TH"/>
              </w:rPr>
            </w:pPr>
            <w:del w:id="1978"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AB6BDF" w14:textId="487116D9" w:rsidR="008601AF" w:rsidRPr="008601AF" w:rsidRDefault="008601AF" w:rsidP="003C2C2A">
            <w:pPr>
              <w:jc w:val="center"/>
              <w:rPr>
                <w:rFonts w:ascii="Trebuchet MS" w:hAnsi="Trebuchet MS" w:cs="Arial"/>
                <w:color w:val="000000"/>
                <w:sz w:val="20"/>
                <w:szCs w:val="20"/>
                <w:lang w:bidi="th-TH"/>
              </w:rPr>
            </w:pPr>
            <w:del w:id="1980" w:author="Philippe Hollanda - Oliveira Trust" w:date="2022-07-19T10:08:00Z">
              <w:r w:rsidRPr="008601AF" w:rsidDel="00627AA0">
                <w:rPr>
                  <w:rFonts w:ascii="Trebuchet MS" w:hAnsi="Trebuchet MS" w:cs="Arial"/>
                  <w:color w:val="000000"/>
                  <w:sz w:val="20"/>
                  <w:szCs w:val="20"/>
                  <w:lang w:bidi="th-TH"/>
                </w:rPr>
                <w:delText>R$ 241,87</w:delText>
              </w:r>
            </w:del>
          </w:p>
        </w:tc>
      </w:tr>
      <w:tr w:rsidR="008601AF" w:rsidRPr="008601AF" w14:paraId="7BF7119B" w14:textId="77777777" w:rsidTr="00627AA0">
        <w:tblPrEx>
          <w:tblW w:w="5000" w:type="pct"/>
          <w:tblCellMar>
            <w:left w:w="70" w:type="dxa"/>
            <w:right w:w="70" w:type="dxa"/>
          </w:tblCellMar>
          <w:tblPrExChange w:id="1981" w:author="Philippe Hollanda - Oliveira Trust" w:date="2022-07-19T10:08:00Z">
            <w:tblPrEx>
              <w:tblW w:w="5000" w:type="pct"/>
              <w:tblCellMar>
                <w:left w:w="70" w:type="dxa"/>
                <w:right w:w="70" w:type="dxa"/>
              </w:tblCellMar>
            </w:tblPrEx>
          </w:tblPrExChange>
        </w:tblPrEx>
        <w:trPr>
          <w:trHeight w:val="1785"/>
          <w:trPrChange w:id="19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F1E51F" w14:textId="5E0205DF" w:rsidR="008601AF" w:rsidRPr="008601AF" w:rsidRDefault="008601AF" w:rsidP="003C2C2A">
            <w:pPr>
              <w:jc w:val="center"/>
              <w:rPr>
                <w:rFonts w:ascii="Trebuchet MS" w:hAnsi="Trebuchet MS" w:cs="Arial"/>
                <w:color w:val="000000"/>
                <w:sz w:val="20"/>
                <w:szCs w:val="20"/>
                <w:lang w:bidi="th-TH"/>
              </w:rPr>
            </w:pPr>
            <w:del w:id="1984"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EFCC92" w14:textId="480AE2EC" w:rsidR="008601AF" w:rsidRPr="008601AF" w:rsidRDefault="008601AF" w:rsidP="003C2C2A">
            <w:pPr>
              <w:jc w:val="center"/>
              <w:rPr>
                <w:rFonts w:ascii="Trebuchet MS" w:hAnsi="Trebuchet MS" w:cs="Arial"/>
                <w:color w:val="000000"/>
                <w:sz w:val="20"/>
                <w:szCs w:val="20"/>
                <w:lang w:bidi="th-TH"/>
              </w:rPr>
            </w:pPr>
            <w:del w:id="1986"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87F60C" w14:textId="5411C04B" w:rsidR="008601AF" w:rsidRPr="008601AF" w:rsidRDefault="008601AF" w:rsidP="003C2C2A">
            <w:pPr>
              <w:jc w:val="center"/>
              <w:rPr>
                <w:rFonts w:ascii="Trebuchet MS" w:hAnsi="Trebuchet MS" w:cs="Arial"/>
                <w:color w:val="000000"/>
                <w:sz w:val="20"/>
                <w:szCs w:val="20"/>
                <w:lang w:bidi="th-TH"/>
              </w:rPr>
            </w:pPr>
            <w:del w:id="1988" w:author="Philippe Hollanda - Oliveira Trust" w:date="2022-07-19T10:08:00Z">
              <w:r w:rsidRPr="008601AF" w:rsidDel="00627AA0">
                <w:rPr>
                  <w:rFonts w:ascii="Trebuchet MS" w:hAnsi="Trebuchet MS" w:cs="Arial"/>
                  <w:color w:val="000000"/>
                  <w:sz w:val="20"/>
                  <w:szCs w:val="20"/>
                  <w:lang w:bidi="th-TH"/>
                </w:rPr>
                <w:delText>R$ 240,93</w:delText>
              </w:r>
            </w:del>
          </w:p>
        </w:tc>
      </w:tr>
      <w:tr w:rsidR="008601AF" w:rsidRPr="008601AF" w14:paraId="36E4E2AF" w14:textId="77777777" w:rsidTr="00627AA0">
        <w:tblPrEx>
          <w:tblW w:w="5000" w:type="pct"/>
          <w:tblCellMar>
            <w:left w:w="70" w:type="dxa"/>
            <w:right w:w="70" w:type="dxa"/>
          </w:tblCellMar>
          <w:tblPrExChange w:id="1989" w:author="Philippe Hollanda - Oliveira Trust" w:date="2022-07-19T10:08:00Z">
            <w:tblPrEx>
              <w:tblW w:w="5000" w:type="pct"/>
              <w:tblCellMar>
                <w:left w:w="70" w:type="dxa"/>
                <w:right w:w="70" w:type="dxa"/>
              </w:tblCellMar>
            </w:tblPrEx>
          </w:tblPrExChange>
        </w:tblPrEx>
        <w:trPr>
          <w:trHeight w:val="1785"/>
          <w:trPrChange w:id="19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6B7333" w14:textId="7B6A8796" w:rsidR="008601AF" w:rsidRPr="008601AF" w:rsidRDefault="008601AF" w:rsidP="003C2C2A">
            <w:pPr>
              <w:jc w:val="center"/>
              <w:rPr>
                <w:rFonts w:ascii="Trebuchet MS" w:hAnsi="Trebuchet MS" w:cs="Arial"/>
                <w:color w:val="000000"/>
                <w:sz w:val="20"/>
                <w:szCs w:val="20"/>
                <w:lang w:bidi="th-TH"/>
              </w:rPr>
            </w:pPr>
            <w:del w:id="1992"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9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2F4A29" w14:textId="62BCADF5" w:rsidR="008601AF" w:rsidRPr="008601AF" w:rsidRDefault="008601AF" w:rsidP="003C2C2A">
            <w:pPr>
              <w:jc w:val="center"/>
              <w:rPr>
                <w:rFonts w:ascii="Trebuchet MS" w:hAnsi="Trebuchet MS" w:cs="Arial"/>
                <w:color w:val="000000"/>
                <w:sz w:val="20"/>
                <w:szCs w:val="20"/>
                <w:lang w:bidi="th-TH"/>
              </w:rPr>
            </w:pPr>
            <w:del w:id="1994"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9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3CF08B" w14:textId="0EA81F12" w:rsidR="008601AF" w:rsidRPr="008601AF" w:rsidRDefault="008601AF" w:rsidP="003C2C2A">
            <w:pPr>
              <w:jc w:val="center"/>
              <w:rPr>
                <w:rFonts w:ascii="Trebuchet MS" w:hAnsi="Trebuchet MS" w:cs="Arial"/>
                <w:color w:val="000000"/>
                <w:sz w:val="20"/>
                <w:szCs w:val="20"/>
                <w:lang w:bidi="th-TH"/>
              </w:rPr>
            </w:pPr>
            <w:del w:id="1996" w:author="Philippe Hollanda - Oliveira Trust" w:date="2022-07-19T10:08:00Z">
              <w:r w:rsidRPr="008601AF" w:rsidDel="00627AA0">
                <w:rPr>
                  <w:rFonts w:ascii="Trebuchet MS" w:hAnsi="Trebuchet MS" w:cs="Arial"/>
                  <w:color w:val="000000"/>
                  <w:sz w:val="20"/>
                  <w:szCs w:val="20"/>
                  <w:lang w:bidi="th-TH"/>
                </w:rPr>
                <w:delText>R$ 231,13</w:delText>
              </w:r>
            </w:del>
          </w:p>
        </w:tc>
      </w:tr>
      <w:tr w:rsidR="008601AF" w:rsidRPr="008601AF" w14:paraId="0CD33877" w14:textId="77777777" w:rsidTr="00627AA0">
        <w:tblPrEx>
          <w:tblW w:w="5000" w:type="pct"/>
          <w:tblCellMar>
            <w:left w:w="70" w:type="dxa"/>
            <w:right w:w="70" w:type="dxa"/>
          </w:tblCellMar>
          <w:tblPrExChange w:id="1997" w:author="Philippe Hollanda - Oliveira Trust" w:date="2022-07-19T10:08:00Z">
            <w:tblPrEx>
              <w:tblW w:w="5000" w:type="pct"/>
              <w:tblCellMar>
                <w:left w:w="70" w:type="dxa"/>
                <w:right w:w="70" w:type="dxa"/>
              </w:tblCellMar>
            </w:tblPrEx>
          </w:tblPrExChange>
        </w:tblPrEx>
        <w:trPr>
          <w:trHeight w:val="1785"/>
          <w:trPrChange w:id="19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9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D9136B" w14:textId="5C554D30" w:rsidR="008601AF" w:rsidRPr="008601AF" w:rsidRDefault="008601AF" w:rsidP="003C2C2A">
            <w:pPr>
              <w:jc w:val="center"/>
              <w:rPr>
                <w:rFonts w:ascii="Trebuchet MS" w:hAnsi="Trebuchet MS" w:cs="Arial"/>
                <w:color w:val="000000"/>
                <w:sz w:val="20"/>
                <w:szCs w:val="20"/>
                <w:lang w:bidi="th-TH"/>
              </w:rPr>
            </w:pPr>
            <w:del w:id="2000"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CA9A0E" w14:textId="7FE05622" w:rsidR="008601AF" w:rsidRPr="008601AF" w:rsidRDefault="008601AF" w:rsidP="003C2C2A">
            <w:pPr>
              <w:jc w:val="center"/>
              <w:rPr>
                <w:rFonts w:ascii="Trebuchet MS" w:hAnsi="Trebuchet MS" w:cs="Arial"/>
                <w:color w:val="000000"/>
                <w:sz w:val="20"/>
                <w:szCs w:val="20"/>
                <w:lang w:bidi="th-TH"/>
              </w:rPr>
            </w:pPr>
            <w:del w:id="2002"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84EF0A" w14:textId="40E081CC" w:rsidR="008601AF" w:rsidRPr="008601AF" w:rsidRDefault="008601AF" w:rsidP="003C2C2A">
            <w:pPr>
              <w:jc w:val="center"/>
              <w:rPr>
                <w:rFonts w:ascii="Trebuchet MS" w:hAnsi="Trebuchet MS" w:cs="Arial"/>
                <w:color w:val="000000"/>
                <w:sz w:val="20"/>
                <w:szCs w:val="20"/>
                <w:lang w:bidi="th-TH"/>
              </w:rPr>
            </w:pPr>
            <w:del w:id="2004" w:author="Philippe Hollanda - Oliveira Trust" w:date="2022-07-19T10:08:00Z">
              <w:r w:rsidRPr="008601AF" w:rsidDel="00627AA0">
                <w:rPr>
                  <w:rFonts w:ascii="Trebuchet MS" w:hAnsi="Trebuchet MS" w:cs="Arial"/>
                  <w:color w:val="000000"/>
                  <w:sz w:val="20"/>
                  <w:szCs w:val="20"/>
                  <w:lang w:bidi="th-TH"/>
                </w:rPr>
                <w:delText>R$ 234,08</w:delText>
              </w:r>
            </w:del>
          </w:p>
        </w:tc>
      </w:tr>
      <w:tr w:rsidR="008601AF" w:rsidRPr="008601AF" w14:paraId="57C6E785" w14:textId="77777777" w:rsidTr="00627AA0">
        <w:tblPrEx>
          <w:tblW w:w="5000" w:type="pct"/>
          <w:tblCellMar>
            <w:left w:w="70" w:type="dxa"/>
            <w:right w:w="70" w:type="dxa"/>
          </w:tblCellMar>
          <w:tblPrExChange w:id="2005" w:author="Philippe Hollanda - Oliveira Trust" w:date="2022-07-19T10:08:00Z">
            <w:tblPrEx>
              <w:tblW w:w="5000" w:type="pct"/>
              <w:tblCellMar>
                <w:left w:w="70" w:type="dxa"/>
                <w:right w:w="70" w:type="dxa"/>
              </w:tblCellMar>
            </w:tblPrEx>
          </w:tblPrExChange>
        </w:tblPrEx>
        <w:trPr>
          <w:trHeight w:val="1785"/>
          <w:trPrChange w:id="20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29DAF0" w14:textId="0ECA86D0" w:rsidR="008601AF" w:rsidRPr="008601AF" w:rsidRDefault="008601AF" w:rsidP="003C2C2A">
            <w:pPr>
              <w:jc w:val="center"/>
              <w:rPr>
                <w:rFonts w:ascii="Trebuchet MS" w:hAnsi="Trebuchet MS" w:cs="Arial"/>
                <w:color w:val="000000"/>
                <w:sz w:val="20"/>
                <w:szCs w:val="20"/>
                <w:lang w:bidi="th-TH"/>
              </w:rPr>
            </w:pPr>
            <w:del w:id="2008"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C0FB62" w14:textId="575263C6" w:rsidR="008601AF" w:rsidRPr="008601AF" w:rsidRDefault="008601AF" w:rsidP="003C2C2A">
            <w:pPr>
              <w:jc w:val="center"/>
              <w:rPr>
                <w:rFonts w:ascii="Trebuchet MS" w:hAnsi="Trebuchet MS" w:cs="Arial"/>
                <w:color w:val="000000"/>
                <w:sz w:val="20"/>
                <w:szCs w:val="20"/>
                <w:lang w:bidi="th-TH"/>
              </w:rPr>
            </w:pPr>
            <w:del w:id="2010"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78C267" w14:textId="4F7F0793" w:rsidR="008601AF" w:rsidRPr="008601AF" w:rsidRDefault="008601AF" w:rsidP="003C2C2A">
            <w:pPr>
              <w:jc w:val="center"/>
              <w:rPr>
                <w:rFonts w:ascii="Trebuchet MS" w:hAnsi="Trebuchet MS" w:cs="Arial"/>
                <w:color w:val="000000"/>
                <w:sz w:val="20"/>
                <w:szCs w:val="20"/>
                <w:lang w:bidi="th-TH"/>
              </w:rPr>
            </w:pPr>
            <w:del w:id="2012" w:author="Philippe Hollanda - Oliveira Trust" w:date="2022-07-19T10:08:00Z">
              <w:r w:rsidRPr="008601AF" w:rsidDel="00627AA0">
                <w:rPr>
                  <w:rFonts w:ascii="Trebuchet MS" w:hAnsi="Trebuchet MS" w:cs="Arial"/>
                  <w:color w:val="000000"/>
                  <w:sz w:val="20"/>
                  <w:szCs w:val="20"/>
                  <w:lang w:bidi="th-TH"/>
                </w:rPr>
                <w:delText>R$ 241,34</w:delText>
              </w:r>
            </w:del>
          </w:p>
        </w:tc>
      </w:tr>
      <w:tr w:rsidR="008601AF" w:rsidRPr="008601AF" w14:paraId="06CCC475" w14:textId="77777777" w:rsidTr="00627AA0">
        <w:tblPrEx>
          <w:tblW w:w="5000" w:type="pct"/>
          <w:tblCellMar>
            <w:left w:w="70" w:type="dxa"/>
            <w:right w:w="70" w:type="dxa"/>
          </w:tblCellMar>
          <w:tblPrExChange w:id="2013" w:author="Philippe Hollanda - Oliveira Trust" w:date="2022-07-19T10:08:00Z">
            <w:tblPrEx>
              <w:tblW w:w="5000" w:type="pct"/>
              <w:tblCellMar>
                <w:left w:w="70" w:type="dxa"/>
                <w:right w:w="70" w:type="dxa"/>
              </w:tblCellMar>
            </w:tblPrEx>
          </w:tblPrExChange>
        </w:tblPrEx>
        <w:trPr>
          <w:trHeight w:val="1785"/>
          <w:trPrChange w:id="20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ACCE22" w14:textId="1DEC8E9F" w:rsidR="008601AF" w:rsidRPr="008601AF" w:rsidRDefault="008601AF" w:rsidP="003C2C2A">
            <w:pPr>
              <w:jc w:val="center"/>
              <w:rPr>
                <w:rFonts w:ascii="Trebuchet MS" w:hAnsi="Trebuchet MS" w:cs="Arial"/>
                <w:color w:val="000000"/>
                <w:sz w:val="20"/>
                <w:szCs w:val="20"/>
                <w:lang w:bidi="th-TH"/>
              </w:rPr>
            </w:pPr>
            <w:del w:id="2016"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6CA8A5" w14:textId="19C461E7" w:rsidR="008601AF" w:rsidRPr="008601AF" w:rsidRDefault="008601AF" w:rsidP="003C2C2A">
            <w:pPr>
              <w:jc w:val="center"/>
              <w:rPr>
                <w:rFonts w:ascii="Trebuchet MS" w:hAnsi="Trebuchet MS" w:cs="Arial"/>
                <w:color w:val="000000"/>
                <w:sz w:val="20"/>
                <w:szCs w:val="20"/>
                <w:lang w:bidi="th-TH"/>
              </w:rPr>
            </w:pPr>
            <w:del w:id="2018" w:author="Philippe Hollanda - Oliveira Trust" w:date="2022-07-19T10:08:00Z">
              <w:r w:rsidRPr="008601AF" w:rsidDel="00627AA0">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8EA7EC" w14:textId="0AA291EA" w:rsidR="008601AF" w:rsidRPr="008601AF" w:rsidRDefault="008601AF" w:rsidP="003C2C2A">
            <w:pPr>
              <w:jc w:val="center"/>
              <w:rPr>
                <w:rFonts w:ascii="Trebuchet MS" w:hAnsi="Trebuchet MS" w:cs="Arial"/>
                <w:color w:val="000000"/>
                <w:sz w:val="20"/>
                <w:szCs w:val="20"/>
                <w:lang w:bidi="th-TH"/>
              </w:rPr>
            </w:pPr>
            <w:del w:id="2020" w:author="Philippe Hollanda - Oliveira Trust" w:date="2022-07-19T10:08:00Z">
              <w:r w:rsidRPr="008601AF" w:rsidDel="00627AA0">
                <w:rPr>
                  <w:rFonts w:ascii="Trebuchet MS" w:hAnsi="Trebuchet MS" w:cs="Arial"/>
                  <w:color w:val="000000"/>
                  <w:sz w:val="20"/>
                  <w:szCs w:val="20"/>
                  <w:lang w:bidi="th-TH"/>
                </w:rPr>
                <w:delText>R$ 241,61</w:delText>
              </w:r>
            </w:del>
          </w:p>
        </w:tc>
      </w:tr>
      <w:tr w:rsidR="008601AF" w:rsidRPr="008601AF" w14:paraId="18131B3F" w14:textId="77777777" w:rsidTr="00627AA0">
        <w:tblPrEx>
          <w:tblW w:w="5000" w:type="pct"/>
          <w:tblCellMar>
            <w:left w:w="70" w:type="dxa"/>
            <w:right w:w="70" w:type="dxa"/>
          </w:tblCellMar>
          <w:tblPrExChange w:id="2021" w:author="Philippe Hollanda - Oliveira Trust" w:date="2022-07-19T10:08:00Z">
            <w:tblPrEx>
              <w:tblW w:w="5000" w:type="pct"/>
              <w:tblCellMar>
                <w:left w:w="70" w:type="dxa"/>
                <w:right w:w="70" w:type="dxa"/>
              </w:tblCellMar>
            </w:tblPrEx>
          </w:tblPrExChange>
        </w:tblPrEx>
        <w:trPr>
          <w:trHeight w:val="1785"/>
          <w:trPrChange w:id="20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99670F" w14:textId="5E2EDC2E" w:rsidR="008601AF" w:rsidRPr="008601AF" w:rsidRDefault="008601AF" w:rsidP="003C2C2A">
            <w:pPr>
              <w:jc w:val="center"/>
              <w:rPr>
                <w:rFonts w:ascii="Trebuchet MS" w:hAnsi="Trebuchet MS" w:cs="Arial"/>
                <w:color w:val="000000"/>
                <w:sz w:val="20"/>
                <w:szCs w:val="20"/>
                <w:lang w:bidi="th-TH"/>
              </w:rPr>
            </w:pPr>
            <w:del w:id="2024"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13B13F" w14:textId="7ADF28D8" w:rsidR="008601AF" w:rsidRPr="008601AF" w:rsidRDefault="008601AF" w:rsidP="003C2C2A">
            <w:pPr>
              <w:jc w:val="center"/>
              <w:rPr>
                <w:rFonts w:ascii="Trebuchet MS" w:hAnsi="Trebuchet MS" w:cs="Arial"/>
                <w:color w:val="000000"/>
                <w:sz w:val="20"/>
                <w:szCs w:val="20"/>
                <w:lang w:bidi="th-TH"/>
              </w:rPr>
            </w:pPr>
            <w:del w:id="2026" w:author="Philippe Hollanda - Oliveira Trust" w:date="2022-07-19T10:08:00Z">
              <w:r w:rsidRPr="008601AF" w:rsidDel="00627AA0">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838F08" w14:textId="172829FA" w:rsidR="008601AF" w:rsidRPr="008601AF" w:rsidRDefault="008601AF" w:rsidP="003C2C2A">
            <w:pPr>
              <w:jc w:val="center"/>
              <w:rPr>
                <w:rFonts w:ascii="Trebuchet MS" w:hAnsi="Trebuchet MS" w:cs="Arial"/>
                <w:color w:val="000000"/>
                <w:sz w:val="20"/>
                <w:szCs w:val="20"/>
                <w:lang w:bidi="th-TH"/>
              </w:rPr>
            </w:pPr>
            <w:del w:id="2028" w:author="Philippe Hollanda - Oliveira Trust" w:date="2022-07-19T10:08:00Z">
              <w:r w:rsidRPr="008601AF" w:rsidDel="00627AA0">
                <w:rPr>
                  <w:rFonts w:ascii="Trebuchet MS" w:hAnsi="Trebuchet MS" w:cs="Arial"/>
                  <w:color w:val="000000"/>
                  <w:sz w:val="20"/>
                  <w:szCs w:val="20"/>
                  <w:lang w:bidi="th-TH"/>
                </w:rPr>
                <w:delText>R$ 3.835,00</w:delText>
              </w:r>
            </w:del>
          </w:p>
        </w:tc>
      </w:tr>
      <w:tr w:rsidR="008601AF" w:rsidRPr="008601AF" w14:paraId="334A5376" w14:textId="77777777" w:rsidTr="00627AA0">
        <w:tblPrEx>
          <w:tblW w:w="5000" w:type="pct"/>
          <w:tblCellMar>
            <w:left w:w="70" w:type="dxa"/>
            <w:right w:w="70" w:type="dxa"/>
          </w:tblCellMar>
          <w:tblPrExChange w:id="2029" w:author="Philippe Hollanda - Oliveira Trust" w:date="2022-07-19T10:08:00Z">
            <w:tblPrEx>
              <w:tblW w:w="5000" w:type="pct"/>
              <w:tblCellMar>
                <w:left w:w="70" w:type="dxa"/>
                <w:right w:w="70" w:type="dxa"/>
              </w:tblCellMar>
            </w:tblPrEx>
          </w:tblPrExChange>
        </w:tblPrEx>
        <w:trPr>
          <w:trHeight w:val="1785"/>
          <w:trPrChange w:id="20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0904BF" w14:textId="219CAA77" w:rsidR="008601AF" w:rsidRPr="008601AF" w:rsidRDefault="008601AF" w:rsidP="003C2C2A">
            <w:pPr>
              <w:jc w:val="center"/>
              <w:rPr>
                <w:rFonts w:ascii="Trebuchet MS" w:hAnsi="Trebuchet MS" w:cs="Arial"/>
                <w:color w:val="000000"/>
                <w:sz w:val="20"/>
                <w:szCs w:val="20"/>
                <w:lang w:bidi="th-TH"/>
              </w:rPr>
            </w:pPr>
            <w:del w:id="2032" w:author="Philippe Hollanda - Oliveira Trust" w:date="2022-07-19T10:08:00Z">
              <w:r w:rsidRPr="008601AF" w:rsidDel="00627AA0">
                <w:rPr>
                  <w:rFonts w:ascii="Trebuchet MS" w:hAnsi="Trebuchet MS" w:cs="Arial"/>
                  <w:color w:val="000000"/>
                  <w:sz w:val="20"/>
                  <w:szCs w:val="20"/>
                  <w:lang w:bidi="th-TH"/>
                </w:rPr>
                <w:delText>TRILHO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07EA74" w14:textId="10C99D1A" w:rsidR="008601AF" w:rsidRPr="008601AF" w:rsidRDefault="008601AF" w:rsidP="003C2C2A">
            <w:pPr>
              <w:jc w:val="center"/>
              <w:rPr>
                <w:rFonts w:ascii="Trebuchet MS" w:hAnsi="Trebuchet MS" w:cs="Arial"/>
                <w:color w:val="000000"/>
                <w:sz w:val="20"/>
                <w:szCs w:val="20"/>
                <w:lang w:bidi="th-TH"/>
              </w:rPr>
            </w:pPr>
            <w:del w:id="2034" w:author="Philippe Hollanda - Oliveira Trust" w:date="2022-07-19T10:08:00Z">
              <w:r w:rsidRPr="008601AF" w:rsidDel="00627AA0">
                <w:rPr>
                  <w:rFonts w:ascii="Trebuchet MS" w:hAnsi="Trebuchet MS" w:cs="Arial"/>
                  <w:color w:val="000000"/>
                  <w:sz w:val="20"/>
                  <w:szCs w:val="20"/>
                  <w:lang w:bidi="th-TH"/>
                </w:rPr>
                <w:delText>04/05/2021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BA4086" w14:textId="46C1B856" w:rsidR="008601AF" w:rsidRPr="008601AF" w:rsidRDefault="008601AF" w:rsidP="003C2C2A">
            <w:pPr>
              <w:jc w:val="center"/>
              <w:rPr>
                <w:rFonts w:ascii="Trebuchet MS" w:hAnsi="Trebuchet MS" w:cs="Arial"/>
                <w:color w:val="000000"/>
                <w:sz w:val="20"/>
                <w:szCs w:val="20"/>
                <w:lang w:bidi="th-TH"/>
              </w:rPr>
            </w:pPr>
            <w:del w:id="2036" w:author="Philippe Hollanda - Oliveira Trust" w:date="2022-07-19T10:08:00Z">
              <w:r w:rsidRPr="008601AF" w:rsidDel="00627AA0">
                <w:rPr>
                  <w:rFonts w:ascii="Trebuchet MS" w:hAnsi="Trebuchet MS" w:cs="Arial"/>
                  <w:color w:val="000000"/>
                  <w:sz w:val="20"/>
                  <w:szCs w:val="20"/>
                  <w:lang w:bidi="th-TH"/>
                </w:rPr>
                <w:delText>R$ 26.800,00</w:delText>
              </w:r>
            </w:del>
          </w:p>
        </w:tc>
      </w:tr>
      <w:tr w:rsidR="008601AF" w:rsidRPr="008601AF" w14:paraId="277A8D32" w14:textId="77777777" w:rsidTr="00627AA0">
        <w:tblPrEx>
          <w:tblW w:w="5000" w:type="pct"/>
          <w:tblCellMar>
            <w:left w:w="70" w:type="dxa"/>
            <w:right w:w="70" w:type="dxa"/>
          </w:tblCellMar>
          <w:tblPrExChange w:id="2037" w:author="Philippe Hollanda - Oliveira Trust" w:date="2022-07-19T10:08:00Z">
            <w:tblPrEx>
              <w:tblW w:w="5000" w:type="pct"/>
              <w:tblCellMar>
                <w:left w:w="70" w:type="dxa"/>
                <w:right w:w="70" w:type="dxa"/>
              </w:tblCellMar>
            </w:tblPrEx>
          </w:tblPrExChange>
        </w:tblPrEx>
        <w:trPr>
          <w:trHeight w:val="1785"/>
          <w:trPrChange w:id="20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70963B" w14:textId="5A3C7C53" w:rsidR="008601AF" w:rsidRPr="008601AF" w:rsidRDefault="008601AF" w:rsidP="003C2C2A">
            <w:pPr>
              <w:jc w:val="center"/>
              <w:rPr>
                <w:rFonts w:ascii="Trebuchet MS" w:hAnsi="Trebuchet MS" w:cs="Arial"/>
                <w:color w:val="000000"/>
                <w:sz w:val="20"/>
                <w:szCs w:val="20"/>
                <w:lang w:bidi="th-TH"/>
              </w:rPr>
            </w:pPr>
            <w:del w:id="204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403066" w14:textId="63CA12B4" w:rsidR="008601AF" w:rsidRPr="008601AF" w:rsidRDefault="008601AF" w:rsidP="003C2C2A">
            <w:pPr>
              <w:jc w:val="center"/>
              <w:rPr>
                <w:rFonts w:ascii="Trebuchet MS" w:hAnsi="Trebuchet MS" w:cs="Arial"/>
                <w:color w:val="000000"/>
                <w:sz w:val="20"/>
                <w:szCs w:val="20"/>
                <w:lang w:bidi="th-TH"/>
              </w:rPr>
            </w:pPr>
            <w:del w:id="2042" w:author="Philippe Hollanda - Oliveira Trust" w:date="2022-07-19T10:08:00Z">
              <w:r w:rsidRPr="008601AF" w:rsidDel="00627AA0">
                <w:rPr>
                  <w:rFonts w:ascii="Trebuchet MS" w:hAnsi="Trebuchet MS" w:cs="Arial"/>
                  <w:color w:val="000000"/>
                  <w:sz w:val="20"/>
                  <w:szCs w:val="20"/>
                  <w:lang w:bidi="th-TH"/>
                </w:rPr>
                <w:delText>14/05/2021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8D802A" w14:textId="12445DAB" w:rsidR="008601AF" w:rsidRPr="008601AF" w:rsidRDefault="008601AF" w:rsidP="003C2C2A">
            <w:pPr>
              <w:jc w:val="center"/>
              <w:rPr>
                <w:rFonts w:ascii="Trebuchet MS" w:hAnsi="Trebuchet MS" w:cs="Arial"/>
                <w:color w:val="000000"/>
                <w:sz w:val="20"/>
                <w:szCs w:val="20"/>
                <w:lang w:bidi="th-TH"/>
              </w:rPr>
            </w:pPr>
            <w:del w:id="2044" w:author="Philippe Hollanda - Oliveira Trust" w:date="2022-07-19T10:08:00Z">
              <w:r w:rsidRPr="008601AF" w:rsidDel="00627AA0">
                <w:rPr>
                  <w:rFonts w:ascii="Trebuchet MS" w:hAnsi="Trebuchet MS" w:cs="Arial"/>
                  <w:color w:val="000000"/>
                  <w:sz w:val="20"/>
                  <w:szCs w:val="20"/>
                  <w:lang w:bidi="th-TH"/>
                </w:rPr>
                <w:delText>R$ 2.496,00</w:delText>
              </w:r>
            </w:del>
          </w:p>
        </w:tc>
      </w:tr>
      <w:tr w:rsidR="008601AF" w:rsidRPr="008601AF" w14:paraId="7915C865" w14:textId="77777777" w:rsidTr="00627AA0">
        <w:tblPrEx>
          <w:tblW w:w="5000" w:type="pct"/>
          <w:tblCellMar>
            <w:left w:w="70" w:type="dxa"/>
            <w:right w:w="70" w:type="dxa"/>
          </w:tblCellMar>
          <w:tblPrExChange w:id="2045" w:author="Philippe Hollanda - Oliveira Trust" w:date="2022-07-19T10:08:00Z">
            <w:tblPrEx>
              <w:tblW w:w="5000" w:type="pct"/>
              <w:tblCellMar>
                <w:left w:w="70" w:type="dxa"/>
                <w:right w:w="70" w:type="dxa"/>
              </w:tblCellMar>
            </w:tblPrEx>
          </w:tblPrExChange>
        </w:tblPrEx>
        <w:trPr>
          <w:trHeight w:val="1785"/>
          <w:trPrChange w:id="20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878B03" w14:textId="368829E7" w:rsidR="008601AF" w:rsidRPr="008601AF" w:rsidRDefault="008601AF" w:rsidP="003C2C2A">
            <w:pPr>
              <w:jc w:val="center"/>
              <w:rPr>
                <w:rFonts w:ascii="Trebuchet MS" w:hAnsi="Trebuchet MS" w:cs="Arial"/>
                <w:color w:val="000000"/>
                <w:sz w:val="20"/>
                <w:szCs w:val="20"/>
                <w:lang w:bidi="th-TH"/>
              </w:rPr>
            </w:pPr>
            <w:del w:id="204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ECAF62" w14:textId="3A38F7D3" w:rsidR="008601AF" w:rsidRPr="008601AF" w:rsidRDefault="008601AF" w:rsidP="003C2C2A">
            <w:pPr>
              <w:jc w:val="center"/>
              <w:rPr>
                <w:rFonts w:ascii="Trebuchet MS" w:hAnsi="Trebuchet MS" w:cs="Arial"/>
                <w:color w:val="000000"/>
                <w:sz w:val="20"/>
                <w:szCs w:val="20"/>
                <w:lang w:bidi="th-TH"/>
              </w:rPr>
            </w:pPr>
            <w:del w:id="2050" w:author="Philippe Hollanda - Oliveira Trust" w:date="2022-07-19T10:08:00Z">
              <w:r w:rsidRPr="008601AF" w:rsidDel="00627AA0">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110C69" w14:textId="5D7A5C6F" w:rsidR="008601AF" w:rsidRPr="008601AF" w:rsidRDefault="008601AF" w:rsidP="003C2C2A">
            <w:pPr>
              <w:jc w:val="center"/>
              <w:rPr>
                <w:rFonts w:ascii="Trebuchet MS" w:hAnsi="Trebuchet MS" w:cs="Arial"/>
                <w:color w:val="000000"/>
                <w:sz w:val="20"/>
                <w:szCs w:val="20"/>
                <w:lang w:bidi="th-TH"/>
              </w:rPr>
            </w:pPr>
            <w:del w:id="2052" w:author="Philippe Hollanda - Oliveira Trust" w:date="2022-07-19T10:08:00Z">
              <w:r w:rsidRPr="008601AF" w:rsidDel="00627AA0">
                <w:rPr>
                  <w:rFonts w:ascii="Trebuchet MS" w:hAnsi="Trebuchet MS" w:cs="Arial"/>
                  <w:color w:val="000000"/>
                  <w:sz w:val="20"/>
                  <w:szCs w:val="20"/>
                  <w:lang w:bidi="th-TH"/>
                </w:rPr>
                <w:delText>R$ 2.596,00</w:delText>
              </w:r>
            </w:del>
          </w:p>
        </w:tc>
      </w:tr>
      <w:tr w:rsidR="008601AF" w:rsidRPr="008601AF" w14:paraId="3CAEC188" w14:textId="77777777" w:rsidTr="00627AA0">
        <w:tblPrEx>
          <w:tblW w:w="5000" w:type="pct"/>
          <w:tblCellMar>
            <w:left w:w="70" w:type="dxa"/>
            <w:right w:w="70" w:type="dxa"/>
          </w:tblCellMar>
          <w:tblPrExChange w:id="2053" w:author="Philippe Hollanda - Oliveira Trust" w:date="2022-07-19T10:08:00Z">
            <w:tblPrEx>
              <w:tblW w:w="5000" w:type="pct"/>
              <w:tblCellMar>
                <w:left w:w="70" w:type="dxa"/>
                <w:right w:w="70" w:type="dxa"/>
              </w:tblCellMar>
            </w:tblPrEx>
          </w:tblPrExChange>
        </w:tblPrEx>
        <w:trPr>
          <w:trHeight w:val="1785"/>
          <w:trPrChange w:id="20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B5C9FE" w14:textId="01C2931C" w:rsidR="008601AF" w:rsidRPr="008601AF" w:rsidRDefault="008601AF" w:rsidP="003C2C2A">
            <w:pPr>
              <w:jc w:val="center"/>
              <w:rPr>
                <w:rFonts w:ascii="Trebuchet MS" w:hAnsi="Trebuchet MS" w:cs="Arial"/>
                <w:color w:val="000000"/>
                <w:sz w:val="20"/>
                <w:szCs w:val="20"/>
                <w:lang w:bidi="th-TH"/>
              </w:rPr>
            </w:pPr>
            <w:del w:id="2056"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13067F" w14:textId="72960ECC" w:rsidR="008601AF" w:rsidRPr="008601AF" w:rsidRDefault="008601AF" w:rsidP="003C2C2A">
            <w:pPr>
              <w:jc w:val="center"/>
              <w:rPr>
                <w:rFonts w:ascii="Trebuchet MS" w:hAnsi="Trebuchet MS" w:cs="Arial"/>
                <w:color w:val="000000"/>
                <w:sz w:val="20"/>
                <w:szCs w:val="20"/>
                <w:lang w:bidi="th-TH"/>
              </w:rPr>
            </w:pPr>
            <w:del w:id="2058"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ECD4DB" w14:textId="20BC4B00" w:rsidR="008601AF" w:rsidRPr="008601AF" w:rsidRDefault="008601AF" w:rsidP="003C2C2A">
            <w:pPr>
              <w:jc w:val="center"/>
              <w:rPr>
                <w:rFonts w:ascii="Trebuchet MS" w:hAnsi="Trebuchet MS" w:cs="Arial"/>
                <w:color w:val="000000"/>
                <w:sz w:val="20"/>
                <w:szCs w:val="20"/>
                <w:lang w:bidi="th-TH"/>
              </w:rPr>
            </w:pPr>
            <w:del w:id="2060" w:author="Philippe Hollanda - Oliveira Trust" w:date="2022-07-19T10:08:00Z">
              <w:r w:rsidRPr="008601AF" w:rsidDel="00627AA0">
                <w:rPr>
                  <w:rFonts w:ascii="Trebuchet MS" w:hAnsi="Trebuchet MS" w:cs="Arial"/>
                  <w:color w:val="000000"/>
                  <w:sz w:val="20"/>
                  <w:szCs w:val="20"/>
                  <w:lang w:bidi="th-TH"/>
                </w:rPr>
                <w:delText>R$ 477,47</w:delText>
              </w:r>
            </w:del>
          </w:p>
        </w:tc>
      </w:tr>
      <w:tr w:rsidR="008601AF" w:rsidRPr="008601AF" w14:paraId="42DC7760" w14:textId="77777777" w:rsidTr="00627AA0">
        <w:tblPrEx>
          <w:tblW w:w="5000" w:type="pct"/>
          <w:tblCellMar>
            <w:left w:w="70" w:type="dxa"/>
            <w:right w:w="70" w:type="dxa"/>
          </w:tblCellMar>
          <w:tblPrExChange w:id="2061" w:author="Philippe Hollanda - Oliveira Trust" w:date="2022-07-19T10:08:00Z">
            <w:tblPrEx>
              <w:tblW w:w="5000" w:type="pct"/>
              <w:tblCellMar>
                <w:left w:w="70" w:type="dxa"/>
                <w:right w:w="70" w:type="dxa"/>
              </w:tblCellMar>
            </w:tblPrEx>
          </w:tblPrExChange>
        </w:tblPrEx>
        <w:trPr>
          <w:trHeight w:val="1785"/>
          <w:trPrChange w:id="20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435C25" w14:textId="470C72C8" w:rsidR="008601AF" w:rsidRPr="008601AF" w:rsidRDefault="008601AF" w:rsidP="003C2C2A">
            <w:pPr>
              <w:jc w:val="center"/>
              <w:rPr>
                <w:rFonts w:ascii="Trebuchet MS" w:hAnsi="Trebuchet MS" w:cs="Arial"/>
                <w:color w:val="000000"/>
                <w:sz w:val="20"/>
                <w:szCs w:val="20"/>
                <w:lang w:bidi="th-TH"/>
              </w:rPr>
            </w:pPr>
            <w:del w:id="2064"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32B3D6" w14:textId="29C6B4A2" w:rsidR="008601AF" w:rsidRPr="008601AF" w:rsidRDefault="008601AF" w:rsidP="003C2C2A">
            <w:pPr>
              <w:jc w:val="center"/>
              <w:rPr>
                <w:rFonts w:ascii="Trebuchet MS" w:hAnsi="Trebuchet MS" w:cs="Arial"/>
                <w:color w:val="000000"/>
                <w:sz w:val="20"/>
                <w:szCs w:val="20"/>
                <w:lang w:bidi="th-TH"/>
              </w:rPr>
            </w:pPr>
            <w:del w:id="2066"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29DBA7" w14:textId="20925B56" w:rsidR="008601AF" w:rsidRPr="008601AF" w:rsidRDefault="008601AF" w:rsidP="003C2C2A">
            <w:pPr>
              <w:jc w:val="center"/>
              <w:rPr>
                <w:rFonts w:ascii="Trebuchet MS" w:hAnsi="Trebuchet MS" w:cs="Arial"/>
                <w:color w:val="000000"/>
                <w:sz w:val="20"/>
                <w:szCs w:val="20"/>
                <w:lang w:bidi="th-TH"/>
              </w:rPr>
            </w:pPr>
            <w:del w:id="2068" w:author="Philippe Hollanda - Oliveira Trust" w:date="2022-07-19T10:08:00Z">
              <w:r w:rsidRPr="008601AF" w:rsidDel="00627AA0">
                <w:rPr>
                  <w:rFonts w:ascii="Trebuchet MS" w:hAnsi="Trebuchet MS" w:cs="Arial"/>
                  <w:color w:val="000000"/>
                  <w:sz w:val="20"/>
                  <w:szCs w:val="20"/>
                  <w:lang w:bidi="th-TH"/>
                </w:rPr>
                <w:delText>R$ 466,88</w:delText>
              </w:r>
            </w:del>
          </w:p>
        </w:tc>
      </w:tr>
      <w:tr w:rsidR="008601AF" w:rsidRPr="008601AF" w14:paraId="0060FB94" w14:textId="77777777" w:rsidTr="00627AA0">
        <w:tblPrEx>
          <w:tblW w:w="5000" w:type="pct"/>
          <w:tblCellMar>
            <w:left w:w="70" w:type="dxa"/>
            <w:right w:w="70" w:type="dxa"/>
          </w:tblCellMar>
          <w:tblPrExChange w:id="2069" w:author="Philippe Hollanda - Oliveira Trust" w:date="2022-07-19T10:08:00Z">
            <w:tblPrEx>
              <w:tblW w:w="5000" w:type="pct"/>
              <w:tblCellMar>
                <w:left w:w="70" w:type="dxa"/>
                <w:right w:w="70" w:type="dxa"/>
              </w:tblCellMar>
            </w:tblPrEx>
          </w:tblPrExChange>
        </w:tblPrEx>
        <w:trPr>
          <w:trHeight w:val="1785"/>
          <w:trPrChange w:id="20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DC7252" w14:textId="16BA3A99" w:rsidR="008601AF" w:rsidRPr="008601AF" w:rsidRDefault="008601AF" w:rsidP="003C2C2A">
            <w:pPr>
              <w:jc w:val="center"/>
              <w:rPr>
                <w:rFonts w:ascii="Trebuchet MS" w:hAnsi="Trebuchet MS" w:cs="Arial"/>
                <w:color w:val="000000"/>
                <w:sz w:val="20"/>
                <w:szCs w:val="20"/>
                <w:lang w:bidi="th-TH"/>
              </w:rPr>
            </w:pPr>
            <w:del w:id="2072"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1A8278" w14:textId="5DF18CFA" w:rsidR="008601AF" w:rsidRPr="008601AF" w:rsidRDefault="008601AF" w:rsidP="003C2C2A">
            <w:pPr>
              <w:jc w:val="center"/>
              <w:rPr>
                <w:rFonts w:ascii="Trebuchet MS" w:hAnsi="Trebuchet MS" w:cs="Arial"/>
                <w:color w:val="000000"/>
                <w:sz w:val="20"/>
                <w:szCs w:val="20"/>
                <w:lang w:bidi="th-TH"/>
              </w:rPr>
            </w:pPr>
            <w:del w:id="2074"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0BDE6E" w14:textId="439C4AE2" w:rsidR="008601AF" w:rsidRPr="008601AF" w:rsidRDefault="008601AF" w:rsidP="003C2C2A">
            <w:pPr>
              <w:jc w:val="center"/>
              <w:rPr>
                <w:rFonts w:ascii="Trebuchet MS" w:hAnsi="Trebuchet MS" w:cs="Arial"/>
                <w:color w:val="000000"/>
                <w:sz w:val="20"/>
                <w:szCs w:val="20"/>
                <w:lang w:bidi="th-TH"/>
              </w:rPr>
            </w:pPr>
            <w:del w:id="2076" w:author="Philippe Hollanda - Oliveira Trust" w:date="2022-07-19T10:08:00Z">
              <w:r w:rsidRPr="008601AF" w:rsidDel="00627AA0">
                <w:rPr>
                  <w:rFonts w:ascii="Trebuchet MS" w:hAnsi="Trebuchet MS" w:cs="Arial"/>
                  <w:color w:val="000000"/>
                  <w:sz w:val="20"/>
                  <w:szCs w:val="20"/>
                  <w:lang w:bidi="th-TH"/>
                </w:rPr>
                <w:delText>R$ 477,47</w:delText>
              </w:r>
            </w:del>
          </w:p>
        </w:tc>
      </w:tr>
      <w:tr w:rsidR="008601AF" w:rsidRPr="008601AF" w14:paraId="7B36BD1F" w14:textId="77777777" w:rsidTr="00627AA0">
        <w:tblPrEx>
          <w:tblW w:w="5000" w:type="pct"/>
          <w:tblCellMar>
            <w:left w:w="70" w:type="dxa"/>
            <w:right w:w="70" w:type="dxa"/>
          </w:tblCellMar>
          <w:tblPrExChange w:id="2077" w:author="Philippe Hollanda - Oliveira Trust" w:date="2022-07-19T10:08:00Z">
            <w:tblPrEx>
              <w:tblW w:w="5000" w:type="pct"/>
              <w:tblCellMar>
                <w:left w:w="70" w:type="dxa"/>
                <w:right w:w="70" w:type="dxa"/>
              </w:tblCellMar>
            </w:tblPrEx>
          </w:tblPrExChange>
        </w:tblPrEx>
        <w:trPr>
          <w:trHeight w:val="1785"/>
          <w:trPrChange w:id="20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A01989" w14:textId="5B71689E" w:rsidR="008601AF" w:rsidRPr="008601AF" w:rsidRDefault="008601AF" w:rsidP="003C2C2A">
            <w:pPr>
              <w:jc w:val="center"/>
              <w:rPr>
                <w:rFonts w:ascii="Trebuchet MS" w:hAnsi="Trebuchet MS" w:cs="Arial"/>
                <w:color w:val="000000"/>
                <w:sz w:val="20"/>
                <w:szCs w:val="20"/>
                <w:lang w:bidi="th-TH"/>
              </w:rPr>
            </w:pPr>
            <w:del w:id="2080"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005C29" w14:textId="5F3A523A" w:rsidR="008601AF" w:rsidRPr="008601AF" w:rsidRDefault="008601AF" w:rsidP="003C2C2A">
            <w:pPr>
              <w:jc w:val="center"/>
              <w:rPr>
                <w:rFonts w:ascii="Trebuchet MS" w:hAnsi="Trebuchet MS" w:cs="Arial"/>
                <w:color w:val="000000"/>
                <w:sz w:val="20"/>
                <w:szCs w:val="20"/>
                <w:lang w:bidi="th-TH"/>
              </w:rPr>
            </w:pPr>
            <w:del w:id="2082"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DC6C62" w14:textId="0166C904" w:rsidR="008601AF" w:rsidRPr="008601AF" w:rsidRDefault="008601AF" w:rsidP="003C2C2A">
            <w:pPr>
              <w:jc w:val="center"/>
              <w:rPr>
                <w:rFonts w:ascii="Trebuchet MS" w:hAnsi="Trebuchet MS" w:cs="Arial"/>
                <w:color w:val="000000"/>
                <w:sz w:val="20"/>
                <w:szCs w:val="20"/>
                <w:lang w:bidi="th-TH"/>
              </w:rPr>
            </w:pPr>
            <w:del w:id="2084" w:author="Philippe Hollanda - Oliveira Trust" w:date="2022-07-19T10:08:00Z">
              <w:r w:rsidRPr="008601AF" w:rsidDel="00627AA0">
                <w:rPr>
                  <w:rFonts w:ascii="Trebuchet MS" w:hAnsi="Trebuchet MS" w:cs="Arial"/>
                  <w:color w:val="000000"/>
                  <w:sz w:val="20"/>
                  <w:szCs w:val="20"/>
                  <w:lang w:bidi="th-TH"/>
                </w:rPr>
                <w:delText>R$ 486,44</w:delText>
              </w:r>
            </w:del>
          </w:p>
        </w:tc>
      </w:tr>
      <w:tr w:rsidR="008601AF" w:rsidRPr="008601AF" w14:paraId="4EA7DEC1" w14:textId="77777777" w:rsidTr="00627AA0">
        <w:tblPrEx>
          <w:tblW w:w="5000" w:type="pct"/>
          <w:tblCellMar>
            <w:left w:w="70" w:type="dxa"/>
            <w:right w:w="70" w:type="dxa"/>
          </w:tblCellMar>
          <w:tblPrExChange w:id="2085" w:author="Philippe Hollanda - Oliveira Trust" w:date="2022-07-19T10:08:00Z">
            <w:tblPrEx>
              <w:tblW w:w="5000" w:type="pct"/>
              <w:tblCellMar>
                <w:left w:w="70" w:type="dxa"/>
                <w:right w:w="70" w:type="dxa"/>
              </w:tblCellMar>
            </w:tblPrEx>
          </w:tblPrExChange>
        </w:tblPrEx>
        <w:trPr>
          <w:trHeight w:val="1785"/>
          <w:trPrChange w:id="20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024013" w14:textId="5D409AC0" w:rsidR="008601AF" w:rsidRPr="008601AF" w:rsidRDefault="008601AF" w:rsidP="003C2C2A">
            <w:pPr>
              <w:jc w:val="center"/>
              <w:rPr>
                <w:rFonts w:ascii="Trebuchet MS" w:hAnsi="Trebuchet MS" w:cs="Arial"/>
                <w:color w:val="000000"/>
                <w:sz w:val="20"/>
                <w:szCs w:val="20"/>
                <w:lang w:bidi="th-TH"/>
              </w:rPr>
            </w:pPr>
            <w:del w:id="2088"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6115CF" w14:textId="0065D247" w:rsidR="008601AF" w:rsidRPr="008601AF" w:rsidRDefault="008601AF" w:rsidP="003C2C2A">
            <w:pPr>
              <w:jc w:val="center"/>
              <w:rPr>
                <w:rFonts w:ascii="Trebuchet MS" w:hAnsi="Trebuchet MS" w:cs="Arial"/>
                <w:color w:val="000000"/>
                <w:sz w:val="20"/>
                <w:szCs w:val="20"/>
                <w:lang w:bidi="th-TH"/>
              </w:rPr>
            </w:pPr>
            <w:del w:id="2090"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8E783F" w14:textId="28C749C5" w:rsidR="008601AF" w:rsidRPr="008601AF" w:rsidRDefault="008601AF" w:rsidP="003C2C2A">
            <w:pPr>
              <w:jc w:val="center"/>
              <w:rPr>
                <w:rFonts w:ascii="Trebuchet MS" w:hAnsi="Trebuchet MS" w:cs="Arial"/>
                <w:color w:val="000000"/>
                <w:sz w:val="20"/>
                <w:szCs w:val="20"/>
                <w:lang w:bidi="th-TH"/>
              </w:rPr>
            </w:pPr>
            <w:del w:id="2092" w:author="Philippe Hollanda - Oliveira Trust" w:date="2022-07-19T10:08:00Z">
              <w:r w:rsidRPr="008601AF" w:rsidDel="00627AA0">
                <w:rPr>
                  <w:rFonts w:ascii="Trebuchet MS" w:hAnsi="Trebuchet MS" w:cs="Arial"/>
                  <w:color w:val="000000"/>
                  <w:sz w:val="20"/>
                  <w:szCs w:val="20"/>
                  <w:lang w:bidi="th-TH"/>
                </w:rPr>
                <w:delText>R$ 240,53</w:delText>
              </w:r>
            </w:del>
          </w:p>
        </w:tc>
      </w:tr>
      <w:tr w:rsidR="008601AF" w:rsidRPr="008601AF" w14:paraId="2890A7FF" w14:textId="77777777" w:rsidTr="00627AA0">
        <w:tblPrEx>
          <w:tblW w:w="5000" w:type="pct"/>
          <w:tblCellMar>
            <w:left w:w="70" w:type="dxa"/>
            <w:right w:w="70" w:type="dxa"/>
          </w:tblCellMar>
          <w:tblPrExChange w:id="2093" w:author="Philippe Hollanda - Oliveira Trust" w:date="2022-07-19T10:08:00Z">
            <w:tblPrEx>
              <w:tblW w:w="5000" w:type="pct"/>
              <w:tblCellMar>
                <w:left w:w="70" w:type="dxa"/>
                <w:right w:w="70" w:type="dxa"/>
              </w:tblCellMar>
            </w:tblPrEx>
          </w:tblPrExChange>
        </w:tblPrEx>
        <w:trPr>
          <w:trHeight w:val="1785"/>
          <w:trPrChange w:id="20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0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197219" w14:textId="3185EF7A" w:rsidR="008601AF" w:rsidRPr="008601AF" w:rsidRDefault="008601AF" w:rsidP="003C2C2A">
            <w:pPr>
              <w:jc w:val="center"/>
              <w:rPr>
                <w:rFonts w:ascii="Trebuchet MS" w:hAnsi="Trebuchet MS" w:cs="Arial"/>
                <w:color w:val="000000"/>
                <w:sz w:val="20"/>
                <w:szCs w:val="20"/>
                <w:lang w:bidi="th-TH"/>
              </w:rPr>
            </w:pPr>
            <w:del w:id="2096"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0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3AF6B6" w14:textId="76302EF2" w:rsidR="008601AF" w:rsidRPr="008601AF" w:rsidRDefault="008601AF" w:rsidP="003C2C2A">
            <w:pPr>
              <w:jc w:val="center"/>
              <w:rPr>
                <w:rFonts w:ascii="Trebuchet MS" w:hAnsi="Trebuchet MS" w:cs="Arial"/>
                <w:color w:val="000000"/>
                <w:sz w:val="20"/>
                <w:szCs w:val="20"/>
                <w:lang w:bidi="th-TH"/>
              </w:rPr>
            </w:pPr>
            <w:del w:id="2098"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0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175E7C" w14:textId="127D90FF" w:rsidR="008601AF" w:rsidRPr="008601AF" w:rsidRDefault="008601AF" w:rsidP="003C2C2A">
            <w:pPr>
              <w:jc w:val="center"/>
              <w:rPr>
                <w:rFonts w:ascii="Trebuchet MS" w:hAnsi="Trebuchet MS" w:cs="Arial"/>
                <w:color w:val="000000"/>
                <w:sz w:val="20"/>
                <w:szCs w:val="20"/>
                <w:lang w:bidi="th-TH"/>
              </w:rPr>
            </w:pPr>
            <w:del w:id="2100" w:author="Philippe Hollanda - Oliveira Trust" w:date="2022-07-19T10:08:00Z">
              <w:r w:rsidRPr="008601AF" w:rsidDel="00627AA0">
                <w:rPr>
                  <w:rFonts w:ascii="Trebuchet MS" w:hAnsi="Trebuchet MS" w:cs="Arial"/>
                  <w:color w:val="000000"/>
                  <w:sz w:val="20"/>
                  <w:szCs w:val="20"/>
                  <w:lang w:bidi="th-TH"/>
                </w:rPr>
                <w:delText>R$ 236,10</w:delText>
              </w:r>
            </w:del>
          </w:p>
        </w:tc>
      </w:tr>
      <w:tr w:rsidR="008601AF" w:rsidRPr="008601AF" w14:paraId="5397DF0C" w14:textId="77777777" w:rsidTr="00627AA0">
        <w:tblPrEx>
          <w:tblW w:w="5000" w:type="pct"/>
          <w:tblCellMar>
            <w:left w:w="70" w:type="dxa"/>
            <w:right w:w="70" w:type="dxa"/>
          </w:tblCellMar>
          <w:tblPrExChange w:id="2101" w:author="Philippe Hollanda - Oliveira Trust" w:date="2022-07-19T10:08:00Z">
            <w:tblPrEx>
              <w:tblW w:w="5000" w:type="pct"/>
              <w:tblCellMar>
                <w:left w:w="70" w:type="dxa"/>
                <w:right w:w="70" w:type="dxa"/>
              </w:tblCellMar>
            </w:tblPrEx>
          </w:tblPrExChange>
        </w:tblPrEx>
        <w:trPr>
          <w:trHeight w:val="1785"/>
          <w:trPrChange w:id="21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89A78B" w14:textId="21DE7B49" w:rsidR="008601AF" w:rsidRPr="008601AF" w:rsidRDefault="008601AF" w:rsidP="003C2C2A">
            <w:pPr>
              <w:jc w:val="center"/>
              <w:rPr>
                <w:rFonts w:ascii="Trebuchet MS" w:hAnsi="Trebuchet MS" w:cs="Arial"/>
                <w:color w:val="000000"/>
                <w:sz w:val="20"/>
                <w:szCs w:val="20"/>
                <w:lang w:bidi="th-TH"/>
              </w:rPr>
            </w:pPr>
            <w:del w:id="2104"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ED6B64" w14:textId="290437D4" w:rsidR="008601AF" w:rsidRPr="008601AF" w:rsidRDefault="008601AF" w:rsidP="003C2C2A">
            <w:pPr>
              <w:jc w:val="center"/>
              <w:rPr>
                <w:rFonts w:ascii="Trebuchet MS" w:hAnsi="Trebuchet MS" w:cs="Arial"/>
                <w:color w:val="000000"/>
                <w:sz w:val="20"/>
                <w:szCs w:val="20"/>
                <w:lang w:bidi="th-TH"/>
              </w:rPr>
            </w:pPr>
            <w:del w:id="2106"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3DCABE" w14:textId="7A40F502" w:rsidR="008601AF" w:rsidRPr="008601AF" w:rsidRDefault="008601AF" w:rsidP="003C2C2A">
            <w:pPr>
              <w:jc w:val="center"/>
              <w:rPr>
                <w:rFonts w:ascii="Trebuchet MS" w:hAnsi="Trebuchet MS" w:cs="Arial"/>
                <w:color w:val="000000"/>
                <w:sz w:val="20"/>
                <w:szCs w:val="20"/>
                <w:lang w:bidi="th-TH"/>
              </w:rPr>
            </w:pPr>
            <w:del w:id="2108" w:author="Philippe Hollanda - Oliveira Trust" w:date="2022-07-19T10:08:00Z">
              <w:r w:rsidRPr="008601AF" w:rsidDel="00627AA0">
                <w:rPr>
                  <w:rFonts w:ascii="Trebuchet MS" w:hAnsi="Trebuchet MS" w:cs="Arial"/>
                  <w:color w:val="000000"/>
                  <w:sz w:val="20"/>
                  <w:szCs w:val="20"/>
                  <w:lang w:bidi="th-TH"/>
                </w:rPr>
                <w:delText>R$ 230,86</w:delText>
              </w:r>
            </w:del>
          </w:p>
        </w:tc>
      </w:tr>
      <w:tr w:rsidR="008601AF" w:rsidRPr="008601AF" w14:paraId="45662746" w14:textId="77777777" w:rsidTr="00627AA0">
        <w:tblPrEx>
          <w:tblW w:w="5000" w:type="pct"/>
          <w:tblCellMar>
            <w:left w:w="70" w:type="dxa"/>
            <w:right w:w="70" w:type="dxa"/>
          </w:tblCellMar>
          <w:tblPrExChange w:id="2109" w:author="Philippe Hollanda - Oliveira Trust" w:date="2022-07-19T10:08:00Z">
            <w:tblPrEx>
              <w:tblW w:w="5000" w:type="pct"/>
              <w:tblCellMar>
                <w:left w:w="70" w:type="dxa"/>
                <w:right w:w="70" w:type="dxa"/>
              </w:tblCellMar>
            </w:tblPrEx>
          </w:tblPrExChange>
        </w:tblPrEx>
        <w:trPr>
          <w:trHeight w:val="1785"/>
          <w:trPrChange w:id="21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54AB4D" w14:textId="399A8239" w:rsidR="008601AF" w:rsidRPr="008601AF" w:rsidRDefault="008601AF" w:rsidP="003C2C2A">
            <w:pPr>
              <w:jc w:val="center"/>
              <w:rPr>
                <w:rFonts w:ascii="Trebuchet MS" w:hAnsi="Trebuchet MS" w:cs="Arial"/>
                <w:color w:val="000000"/>
                <w:sz w:val="20"/>
                <w:szCs w:val="20"/>
                <w:lang w:bidi="th-TH"/>
              </w:rPr>
            </w:pPr>
            <w:del w:id="2112"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3C5794" w14:textId="165E456F" w:rsidR="008601AF" w:rsidRPr="008601AF" w:rsidRDefault="008601AF" w:rsidP="003C2C2A">
            <w:pPr>
              <w:jc w:val="center"/>
              <w:rPr>
                <w:rFonts w:ascii="Trebuchet MS" w:hAnsi="Trebuchet MS" w:cs="Arial"/>
                <w:color w:val="000000"/>
                <w:sz w:val="20"/>
                <w:szCs w:val="20"/>
                <w:lang w:bidi="th-TH"/>
              </w:rPr>
            </w:pPr>
            <w:del w:id="2114"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F8A1DC" w14:textId="6F2C6CFE" w:rsidR="008601AF" w:rsidRPr="008601AF" w:rsidRDefault="008601AF" w:rsidP="003C2C2A">
            <w:pPr>
              <w:jc w:val="center"/>
              <w:rPr>
                <w:rFonts w:ascii="Trebuchet MS" w:hAnsi="Trebuchet MS" w:cs="Arial"/>
                <w:color w:val="000000"/>
                <w:sz w:val="20"/>
                <w:szCs w:val="20"/>
                <w:lang w:bidi="th-TH"/>
              </w:rPr>
            </w:pPr>
            <w:del w:id="2116" w:author="Philippe Hollanda - Oliveira Trust" w:date="2022-07-19T10:08:00Z">
              <w:r w:rsidRPr="008601AF" w:rsidDel="00627AA0">
                <w:rPr>
                  <w:rFonts w:ascii="Trebuchet MS" w:hAnsi="Trebuchet MS" w:cs="Arial"/>
                  <w:color w:val="000000"/>
                  <w:sz w:val="20"/>
                  <w:szCs w:val="20"/>
                  <w:lang w:bidi="th-TH"/>
                </w:rPr>
                <w:delText>R$ 236,10</w:delText>
              </w:r>
            </w:del>
          </w:p>
        </w:tc>
      </w:tr>
      <w:tr w:rsidR="008601AF" w:rsidRPr="008601AF" w14:paraId="4F557541" w14:textId="77777777" w:rsidTr="00627AA0">
        <w:tblPrEx>
          <w:tblW w:w="5000" w:type="pct"/>
          <w:tblCellMar>
            <w:left w:w="70" w:type="dxa"/>
            <w:right w:w="70" w:type="dxa"/>
          </w:tblCellMar>
          <w:tblPrExChange w:id="2117" w:author="Philippe Hollanda - Oliveira Trust" w:date="2022-07-19T10:08:00Z">
            <w:tblPrEx>
              <w:tblW w:w="5000" w:type="pct"/>
              <w:tblCellMar>
                <w:left w:w="70" w:type="dxa"/>
                <w:right w:w="70" w:type="dxa"/>
              </w:tblCellMar>
            </w:tblPrEx>
          </w:tblPrExChange>
        </w:tblPrEx>
        <w:trPr>
          <w:trHeight w:val="1785"/>
          <w:trPrChange w:id="21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FD84AA" w14:textId="38D57FFC" w:rsidR="008601AF" w:rsidRPr="008601AF" w:rsidRDefault="008601AF" w:rsidP="003C2C2A">
            <w:pPr>
              <w:jc w:val="center"/>
              <w:rPr>
                <w:rFonts w:ascii="Trebuchet MS" w:hAnsi="Trebuchet MS" w:cs="Arial"/>
                <w:color w:val="000000"/>
                <w:sz w:val="20"/>
                <w:szCs w:val="20"/>
                <w:lang w:bidi="th-TH"/>
              </w:rPr>
            </w:pPr>
            <w:del w:id="2120"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D75E99" w14:textId="24930FE5" w:rsidR="008601AF" w:rsidRPr="008601AF" w:rsidRDefault="008601AF" w:rsidP="003C2C2A">
            <w:pPr>
              <w:jc w:val="center"/>
              <w:rPr>
                <w:rFonts w:ascii="Trebuchet MS" w:hAnsi="Trebuchet MS" w:cs="Arial"/>
                <w:color w:val="000000"/>
                <w:sz w:val="20"/>
                <w:szCs w:val="20"/>
                <w:lang w:bidi="th-TH"/>
              </w:rPr>
            </w:pPr>
            <w:del w:id="2122"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5502B3" w14:textId="6A9300D0" w:rsidR="008601AF" w:rsidRPr="008601AF" w:rsidRDefault="008601AF" w:rsidP="003C2C2A">
            <w:pPr>
              <w:jc w:val="center"/>
              <w:rPr>
                <w:rFonts w:ascii="Trebuchet MS" w:hAnsi="Trebuchet MS" w:cs="Arial"/>
                <w:color w:val="000000"/>
                <w:sz w:val="20"/>
                <w:szCs w:val="20"/>
                <w:lang w:bidi="th-TH"/>
              </w:rPr>
            </w:pPr>
            <w:del w:id="2124" w:author="Philippe Hollanda - Oliveira Trust" w:date="2022-07-19T10:08:00Z">
              <w:r w:rsidRPr="008601AF" w:rsidDel="00627AA0">
                <w:rPr>
                  <w:rFonts w:ascii="Trebuchet MS" w:hAnsi="Trebuchet MS" w:cs="Arial"/>
                  <w:color w:val="000000"/>
                  <w:sz w:val="20"/>
                  <w:szCs w:val="20"/>
                  <w:lang w:bidi="th-TH"/>
                </w:rPr>
                <w:delText>R$ 468,51</w:delText>
              </w:r>
            </w:del>
          </w:p>
        </w:tc>
      </w:tr>
      <w:tr w:rsidR="008601AF" w:rsidRPr="008601AF" w14:paraId="54D222C9" w14:textId="77777777" w:rsidTr="00627AA0">
        <w:tblPrEx>
          <w:tblW w:w="5000" w:type="pct"/>
          <w:tblCellMar>
            <w:left w:w="70" w:type="dxa"/>
            <w:right w:w="70" w:type="dxa"/>
          </w:tblCellMar>
          <w:tblPrExChange w:id="2125" w:author="Philippe Hollanda - Oliveira Trust" w:date="2022-07-19T10:08:00Z">
            <w:tblPrEx>
              <w:tblW w:w="5000" w:type="pct"/>
              <w:tblCellMar>
                <w:left w:w="70" w:type="dxa"/>
                <w:right w:w="70" w:type="dxa"/>
              </w:tblCellMar>
            </w:tblPrEx>
          </w:tblPrExChange>
        </w:tblPrEx>
        <w:trPr>
          <w:trHeight w:val="1785"/>
          <w:trPrChange w:id="21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800B7E" w14:textId="4BDDF072" w:rsidR="008601AF" w:rsidRPr="008601AF" w:rsidRDefault="008601AF" w:rsidP="003C2C2A">
            <w:pPr>
              <w:jc w:val="center"/>
              <w:rPr>
                <w:rFonts w:ascii="Trebuchet MS" w:hAnsi="Trebuchet MS" w:cs="Arial"/>
                <w:color w:val="000000"/>
                <w:sz w:val="20"/>
                <w:szCs w:val="20"/>
                <w:lang w:bidi="th-TH"/>
              </w:rPr>
            </w:pPr>
            <w:del w:id="2128"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45A22F" w14:textId="7EE5AAFF" w:rsidR="008601AF" w:rsidRPr="008601AF" w:rsidRDefault="008601AF" w:rsidP="003C2C2A">
            <w:pPr>
              <w:jc w:val="center"/>
              <w:rPr>
                <w:rFonts w:ascii="Trebuchet MS" w:hAnsi="Trebuchet MS" w:cs="Arial"/>
                <w:color w:val="000000"/>
                <w:sz w:val="20"/>
                <w:szCs w:val="20"/>
                <w:lang w:bidi="th-TH"/>
              </w:rPr>
            </w:pPr>
            <w:del w:id="2130"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6BD4DE" w14:textId="719BBE6F" w:rsidR="008601AF" w:rsidRPr="008601AF" w:rsidRDefault="008601AF" w:rsidP="003C2C2A">
            <w:pPr>
              <w:jc w:val="center"/>
              <w:rPr>
                <w:rFonts w:ascii="Trebuchet MS" w:hAnsi="Trebuchet MS" w:cs="Arial"/>
                <w:color w:val="000000"/>
                <w:sz w:val="20"/>
                <w:szCs w:val="20"/>
                <w:lang w:bidi="th-TH"/>
              </w:rPr>
            </w:pPr>
            <w:del w:id="2132" w:author="Philippe Hollanda - Oliveira Trust" w:date="2022-07-19T10:08:00Z">
              <w:r w:rsidRPr="008601AF" w:rsidDel="00627AA0">
                <w:rPr>
                  <w:rFonts w:ascii="Trebuchet MS" w:hAnsi="Trebuchet MS" w:cs="Arial"/>
                  <w:color w:val="000000"/>
                  <w:sz w:val="20"/>
                  <w:szCs w:val="20"/>
                  <w:lang w:bidi="th-TH"/>
                </w:rPr>
                <w:delText>R$ 479,92</w:delText>
              </w:r>
            </w:del>
          </w:p>
        </w:tc>
      </w:tr>
      <w:tr w:rsidR="008601AF" w:rsidRPr="008601AF" w14:paraId="4C661F39" w14:textId="77777777" w:rsidTr="00627AA0">
        <w:tblPrEx>
          <w:tblW w:w="5000" w:type="pct"/>
          <w:tblCellMar>
            <w:left w:w="70" w:type="dxa"/>
            <w:right w:w="70" w:type="dxa"/>
          </w:tblCellMar>
          <w:tblPrExChange w:id="2133" w:author="Philippe Hollanda - Oliveira Trust" w:date="2022-07-19T10:08:00Z">
            <w:tblPrEx>
              <w:tblW w:w="5000" w:type="pct"/>
              <w:tblCellMar>
                <w:left w:w="70" w:type="dxa"/>
                <w:right w:w="70" w:type="dxa"/>
              </w:tblCellMar>
            </w:tblPrEx>
          </w:tblPrExChange>
        </w:tblPrEx>
        <w:trPr>
          <w:trHeight w:val="1785"/>
          <w:trPrChange w:id="21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8D6691" w14:textId="660362FA" w:rsidR="008601AF" w:rsidRPr="008601AF" w:rsidRDefault="008601AF" w:rsidP="003C2C2A">
            <w:pPr>
              <w:jc w:val="center"/>
              <w:rPr>
                <w:rFonts w:ascii="Trebuchet MS" w:hAnsi="Trebuchet MS" w:cs="Arial"/>
                <w:color w:val="000000"/>
                <w:sz w:val="20"/>
                <w:szCs w:val="20"/>
                <w:lang w:bidi="th-TH"/>
              </w:rPr>
            </w:pPr>
            <w:del w:id="2136"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A49194" w14:textId="647134CC" w:rsidR="008601AF" w:rsidRPr="008601AF" w:rsidRDefault="008601AF" w:rsidP="003C2C2A">
            <w:pPr>
              <w:jc w:val="center"/>
              <w:rPr>
                <w:rFonts w:ascii="Trebuchet MS" w:hAnsi="Trebuchet MS" w:cs="Arial"/>
                <w:color w:val="000000"/>
                <w:sz w:val="20"/>
                <w:szCs w:val="20"/>
                <w:lang w:bidi="th-TH"/>
              </w:rPr>
            </w:pPr>
            <w:del w:id="2138"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71D0D9" w14:textId="1C5E3057" w:rsidR="008601AF" w:rsidRPr="008601AF" w:rsidRDefault="008601AF" w:rsidP="003C2C2A">
            <w:pPr>
              <w:jc w:val="center"/>
              <w:rPr>
                <w:rFonts w:ascii="Trebuchet MS" w:hAnsi="Trebuchet MS" w:cs="Arial"/>
                <w:color w:val="000000"/>
                <w:sz w:val="20"/>
                <w:szCs w:val="20"/>
                <w:lang w:bidi="th-TH"/>
              </w:rPr>
            </w:pPr>
            <w:del w:id="2140" w:author="Philippe Hollanda - Oliveira Trust" w:date="2022-07-19T10:08:00Z">
              <w:r w:rsidRPr="008601AF" w:rsidDel="00627AA0">
                <w:rPr>
                  <w:rFonts w:ascii="Trebuchet MS" w:hAnsi="Trebuchet MS" w:cs="Arial"/>
                  <w:color w:val="000000"/>
                  <w:sz w:val="20"/>
                  <w:szCs w:val="20"/>
                  <w:lang w:bidi="th-TH"/>
                </w:rPr>
                <w:delText>R$ 485,89</w:delText>
              </w:r>
            </w:del>
          </w:p>
        </w:tc>
      </w:tr>
      <w:tr w:rsidR="008601AF" w:rsidRPr="008601AF" w14:paraId="1880D46F" w14:textId="77777777" w:rsidTr="00627AA0">
        <w:tblPrEx>
          <w:tblW w:w="5000" w:type="pct"/>
          <w:tblCellMar>
            <w:left w:w="70" w:type="dxa"/>
            <w:right w:w="70" w:type="dxa"/>
          </w:tblCellMar>
          <w:tblPrExChange w:id="2141" w:author="Philippe Hollanda - Oliveira Trust" w:date="2022-07-19T10:08:00Z">
            <w:tblPrEx>
              <w:tblW w:w="5000" w:type="pct"/>
              <w:tblCellMar>
                <w:left w:w="70" w:type="dxa"/>
                <w:right w:w="70" w:type="dxa"/>
              </w:tblCellMar>
            </w:tblPrEx>
          </w:tblPrExChange>
        </w:tblPrEx>
        <w:trPr>
          <w:trHeight w:val="1785"/>
          <w:trPrChange w:id="21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C8BA6F" w14:textId="79B436D9" w:rsidR="008601AF" w:rsidRPr="008601AF" w:rsidRDefault="008601AF" w:rsidP="003C2C2A">
            <w:pPr>
              <w:jc w:val="center"/>
              <w:rPr>
                <w:rFonts w:ascii="Trebuchet MS" w:hAnsi="Trebuchet MS" w:cs="Arial"/>
                <w:color w:val="000000"/>
                <w:sz w:val="20"/>
                <w:szCs w:val="20"/>
                <w:lang w:bidi="th-TH"/>
              </w:rPr>
            </w:pPr>
            <w:del w:id="2144"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A4D6F1" w14:textId="2F9EC9E6" w:rsidR="008601AF" w:rsidRPr="008601AF" w:rsidRDefault="008601AF" w:rsidP="003C2C2A">
            <w:pPr>
              <w:jc w:val="center"/>
              <w:rPr>
                <w:rFonts w:ascii="Trebuchet MS" w:hAnsi="Trebuchet MS" w:cs="Arial"/>
                <w:color w:val="000000"/>
                <w:sz w:val="20"/>
                <w:szCs w:val="20"/>
                <w:lang w:bidi="th-TH"/>
              </w:rPr>
            </w:pPr>
            <w:del w:id="2146"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D6B23F" w14:textId="2AF90E1A" w:rsidR="008601AF" w:rsidRPr="008601AF" w:rsidRDefault="008601AF" w:rsidP="003C2C2A">
            <w:pPr>
              <w:jc w:val="center"/>
              <w:rPr>
                <w:rFonts w:ascii="Trebuchet MS" w:hAnsi="Trebuchet MS" w:cs="Arial"/>
                <w:color w:val="000000"/>
                <w:sz w:val="20"/>
                <w:szCs w:val="20"/>
                <w:lang w:bidi="th-TH"/>
              </w:rPr>
            </w:pPr>
            <w:del w:id="2148" w:author="Philippe Hollanda - Oliveira Trust" w:date="2022-07-19T10:08:00Z">
              <w:r w:rsidRPr="008601AF" w:rsidDel="00627AA0">
                <w:rPr>
                  <w:rFonts w:ascii="Trebuchet MS" w:hAnsi="Trebuchet MS" w:cs="Arial"/>
                  <w:color w:val="000000"/>
                  <w:sz w:val="20"/>
                  <w:szCs w:val="20"/>
                  <w:lang w:bidi="th-TH"/>
                </w:rPr>
                <w:delText>R$ 231,67</w:delText>
              </w:r>
            </w:del>
          </w:p>
        </w:tc>
      </w:tr>
      <w:tr w:rsidR="008601AF" w:rsidRPr="008601AF" w14:paraId="3F885883" w14:textId="77777777" w:rsidTr="00627AA0">
        <w:tblPrEx>
          <w:tblW w:w="5000" w:type="pct"/>
          <w:tblCellMar>
            <w:left w:w="70" w:type="dxa"/>
            <w:right w:w="70" w:type="dxa"/>
          </w:tblCellMar>
          <w:tblPrExChange w:id="2149" w:author="Philippe Hollanda - Oliveira Trust" w:date="2022-07-19T10:08:00Z">
            <w:tblPrEx>
              <w:tblW w:w="5000" w:type="pct"/>
              <w:tblCellMar>
                <w:left w:w="70" w:type="dxa"/>
                <w:right w:w="70" w:type="dxa"/>
              </w:tblCellMar>
            </w:tblPrEx>
          </w:tblPrExChange>
        </w:tblPrEx>
        <w:trPr>
          <w:trHeight w:val="1785"/>
          <w:trPrChange w:id="21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626CFC" w14:textId="1EF3CE15" w:rsidR="008601AF" w:rsidRPr="008601AF" w:rsidRDefault="008601AF" w:rsidP="003C2C2A">
            <w:pPr>
              <w:jc w:val="center"/>
              <w:rPr>
                <w:rFonts w:ascii="Trebuchet MS" w:hAnsi="Trebuchet MS" w:cs="Arial"/>
                <w:color w:val="000000"/>
                <w:sz w:val="20"/>
                <w:szCs w:val="20"/>
                <w:lang w:bidi="th-TH"/>
              </w:rPr>
            </w:pPr>
            <w:del w:id="2152"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FBBE09" w14:textId="1CC3CF48" w:rsidR="008601AF" w:rsidRPr="008601AF" w:rsidRDefault="008601AF" w:rsidP="003C2C2A">
            <w:pPr>
              <w:jc w:val="center"/>
              <w:rPr>
                <w:rFonts w:ascii="Trebuchet MS" w:hAnsi="Trebuchet MS" w:cs="Arial"/>
                <w:color w:val="000000"/>
                <w:sz w:val="20"/>
                <w:szCs w:val="20"/>
                <w:lang w:bidi="th-TH"/>
              </w:rPr>
            </w:pPr>
            <w:del w:id="2154"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B64BD7" w14:textId="11A908D0" w:rsidR="008601AF" w:rsidRPr="008601AF" w:rsidRDefault="008601AF" w:rsidP="003C2C2A">
            <w:pPr>
              <w:jc w:val="center"/>
              <w:rPr>
                <w:rFonts w:ascii="Trebuchet MS" w:hAnsi="Trebuchet MS" w:cs="Arial"/>
                <w:color w:val="000000"/>
                <w:sz w:val="20"/>
                <w:szCs w:val="20"/>
                <w:lang w:bidi="th-TH"/>
              </w:rPr>
            </w:pPr>
            <w:del w:id="2156" w:author="Philippe Hollanda - Oliveira Trust" w:date="2022-07-19T10:08:00Z">
              <w:r w:rsidRPr="008601AF" w:rsidDel="00627AA0">
                <w:rPr>
                  <w:rFonts w:ascii="Trebuchet MS" w:hAnsi="Trebuchet MS" w:cs="Arial"/>
                  <w:color w:val="000000"/>
                  <w:sz w:val="20"/>
                  <w:szCs w:val="20"/>
                  <w:lang w:bidi="th-TH"/>
                </w:rPr>
                <w:delText>R$ 237,31</w:delText>
              </w:r>
            </w:del>
          </w:p>
        </w:tc>
      </w:tr>
      <w:tr w:rsidR="008601AF" w:rsidRPr="008601AF" w14:paraId="3BEA7A5B" w14:textId="77777777" w:rsidTr="00627AA0">
        <w:tblPrEx>
          <w:tblW w:w="5000" w:type="pct"/>
          <w:tblCellMar>
            <w:left w:w="70" w:type="dxa"/>
            <w:right w:w="70" w:type="dxa"/>
          </w:tblCellMar>
          <w:tblPrExChange w:id="2157" w:author="Philippe Hollanda - Oliveira Trust" w:date="2022-07-19T10:08:00Z">
            <w:tblPrEx>
              <w:tblW w:w="5000" w:type="pct"/>
              <w:tblCellMar>
                <w:left w:w="70" w:type="dxa"/>
                <w:right w:w="70" w:type="dxa"/>
              </w:tblCellMar>
            </w:tblPrEx>
          </w:tblPrExChange>
        </w:tblPrEx>
        <w:trPr>
          <w:trHeight w:val="1785"/>
          <w:trPrChange w:id="21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B87886" w14:textId="109B5E74" w:rsidR="008601AF" w:rsidRPr="008601AF" w:rsidRDefault="008601AF" w:rsidP="003C2C2A">
            <w:pPr>
              <w:jc w:val="center"/>
              <w:rPr>
                <w:rFonts w:ascii="Trebuchet MS" w:hAnsi="Trebuchet MS" w:cs="Arial"/>
                <w:color w:val="000000"/>
                <w:sz w:val="20"/>
                <w:szCs w:val="20"/>
                <w:lang w:bidi="th-TH"/>
              </w:rPr>
            </w:pPr>
            <w:del w:id="2160"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F48BD6" w14:textId="49886519" w:rsidR="008601AF" w:rsidRPr="008601AF" w:rsidRDefault="008601AF" w:rsidP="003C2C2A">
            <w:pPr>
              <w:jc w:val="center"/>
              <w:rPr>
                <w:rFonts w:ascii="Trebuchet MS" w:hAnsi="Trebuchet MS" w:cs="Arial"/>
                <w:color w:val="000000"/>
                <w:sz w:val="20"/>
                <w:szCs w:val="20"/>
                <w:lang w:bidi="th-TH"/>
              </w:rPr>
            </w:pPr>
            <w:del w:id="2162"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A584F4" w14:textId="0A35B5B4" w:rsidR="008601AF" w:rsidRPr="008601AF" w:rsidRDefault="008601AF" w:rsidP="003C2C2A">
            <w:pPr>
              <w:jc w:val="center"/>
              <w:rPr>
                <w:rFonts w:ascii="Trebuchet MS" w:hAnsi="Trebuchet MS" w:cs="Arial"/>
                <w:color w:val="000000"/>
                <w:sz w:val="20"/>
                <w:szCs w:val="20"/>
                <w:lang w:bidi="th-TH"/>
              </w:rPr>
            </w:pPr>
            <w:del w:id="2164" w:author="Philippe Hollanda - Oliveira Trust" w:date="2022-07-19T10:08:00Z">
              <w:r w:rsidRPr="008601AF" w:rsidDel="00627AA0">
                <w:rPr>
                  <w:rFonts w:ascii="Trebuchet MS" w:hAnsi="Trebuchet MS" w:cs="Arial"/>
                  <w:color w:val="000000"/>
                  <w:sz w:val="20"/>
                  <w:szCs w:val="20"/>
                  <w:lang w:bidi="th-TH"/>
                </w:rPr>
                <w:delText>R$ 240,26</w:delText>
              </w:r>
            </w:del>
          </w:p>
        </w:tc>
      </w:tr>
      <w:tr w:rsidR="008601AF" w:rsidRPr="008601AF" w14:paraId="10943397" w14:textId="77777777" w:rsidTr="00627AA0">
        <w:tblPrEx>
          <w:tblW w:w="5000" w:type="pct"/>
          <w:tblCellMar>
            <w:left w:w="70" w:type="dxa"/>
            <w:right w:w="70" w:type="dxa"/>
          </w:tblCellMar>
          <w:tblPrExChange w:id="2165" w:author="Philippe Hollanda - Oliveira Trust" w:date="2022-07-19T10:08:00Z">
            <w:tblPrEx>
              <w:tblW w:w="5000" w:type="pct"/>
              <w:tblCellMar>
                <w:left w:w="70" w:type="dxa"/>
                <w:right w:w="70" w:type="dxa"/>
              </w:tblCellMar>
            </w:tblPrEx>
          </w:tblPrExChange>
        </w:tblPrEx>
        <w:trPr>
          <w:trHeight w:val="1785"/>
          <w:trPrChange w:id="21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64B653" w14:textId="0027E4C6" w:rsidR="008601AF" w:rsidRPr="008601AF" w:rsidRDefault="008601AF" w:rsidP="003C2C2A">
            <w:pPr>
              <w:jc w:val="center"/>
              <w:rPr>
                <w:rFonts w:ascii="Trebuchet MS" w:hAnsi="Trebuchet MS" w:cs="Arial"/>
                <w:color w:val="000000"/>
                <w:sz w:val="20"/>
                <w:szCs w:val="20"/>
                <w:lang w:bidi="th-TH"/>
              </w:rPr>
            </w:pPr>
            <w:del w:id="2168"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B349A6" w14:textId="4FC62936" w:rsidR="008601AF" w:rsidRPr="008601AF" w:rsidRDefault="008601AF" w:rsidP="003C2C2A">
            <w:pPr>
              <w:jc w:val="center"/>
              <w:rPr>
                <w:rFonts w:ascii="Trebuchet MS" w:hAnsi="Trebuchet MS" w:cs="Arial"/>
                <w:color w:val="000000"/>
                <w:sz w:val="20"/>
                <w:szCs w:val="20"/>
                <w:lang w:bidi="th-TH"/>
              </w:rPr>
            </w:pPr>
            <w:del w:id="2170" w:author="Philippe Hollanda - Oliveira Trust" w:date="2022-07-19T10:08:00Z">
              <w:r w:rsidRPr="008601AF" w:rsidDel="00627AA0">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1D2152" w14:textId="338350F9" w:rsidR="008601AF" w:rsidRPr="008601AF" w:rsidRDefault="008601AF" w:rsidP="003C2C2A">
            <w:pPr>
              <w:jc w:val="center"/>
              <w:rPr>
                <w:rFonts w:ascii="Trebuchet MS" w:hAnsi="Trebuchet MS" w:cs="Arial"/>
                <w:color w:val="000000"/>
                <w:sz w:val="20"/>
                <w:szCs w:val="20"/>
                <w:lang w:bidi="th-TH"/>
              </w:rPr>
            </w:pPr>
            <w:del w:id="2172" w:author="Philippe Hollanda - Oliveira Trust" w:date="2022-07-19T10:08:00Z">
              <w:r w:rsidRPr="008601AF" w:rsidDel="00627AA0">
                <w:rPr>
                  <w:rFonts w:ascii="Trebuchet MS" w:hAnsi="Trebuchet MS" w:cs="Arial"/>
                  <w:color w:val="000000"/>
                  <w:sz w:val="20"/>
                  <w:szCs w:val="20"/>
                  <w:lang w:bidi="th-TH"/>
                </w:rPr>
                <w:delText>R$ 6.761,50</w:delText>
              </w:r>
            </w:del>
          </w:p>
        </w:tc>
      </w:tr>
      <w:tr w:rsidR="008601AF" w:rsidRPr="008601AF" w14:paraId="4BF8917F" w14:textId="77777777" w:rsidTr="00627AA0">
        <w:tblPrEx>
          <w:tblW w:w="5000" w:type="pct"/>
          <w:tblCellMar>
            <w:left w:w="70" w:type="dxa"/>
            <w:right w:w="70" w:type="dxa"/>
          </w:tblCellMar>
          <w:tblPrExChange w:id="2173" w:author="Philippe Hollanda - Oliveira Trust" w:date="2022-07-19T10:08:00Z">
            <w:tblPrEx>
              <w:tblW w:w="5000" w:type="pct"/>
              <w:tblCellMar>
                <w:left w:w="70" w:type="dxa"/>
                <w:right w:w="70" w:type="dxa"/>
              </w:tblCellMar>
            </w:tblPrEx>
          </w:tblPrExChange>
        </w:tblPrEx>
        <w:trPr>
          <w:trHeight w:val="1785"/>
          <w:trPrChange w:id="21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8BD171" w14:textId="2ADEB8FC" w:rsidR="008601AF" w:rsidRPr="008601AF" w:rsidRDefault="008601AF" w:rsidP="003C2C2A">
            <w:pPr>
              <w:jc w:val="center"/>
              <w:rPr>
                <w:rFonts w:ascii="Trebuchet MS" w:hAnsi="Trebuchet MS" w:cs="Arial"/>
                <w:color w:val="000000"/>
                <w:sz w:val="20"/>
                <w:szCs w:val="20"/>
                <w:lang w:bidi="th-TH"/>
              </w:rPr>
            </w:pPr>
            <w:del w:id="2176" w:author="Philippe Hollanda - Oliveira Trust" w:date="2022-07-19T10:08:00Z">
              <w:r w:rsidRPr="008601AF" w:rsidDel="00627AA0">
                <w:rPr>
                  <w:rFonts w:ascii="Trebuchet MS" w:hAnsi="Trebuchet MS" w:cs="Arial"/>
                  <w:color w:val="000000"/>
                  <w:sz w:val="20"/>
                  <w:szCs w:val="20"/>
                  <w:lang w:bidi="th-TH"/>
                </w:rPr>
                <w:delText>COIFA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EEAEA0" w14:textId="6F4450DA" w:rsidR="008601AF" w:rsidRPr="008601AF" w:rsidRDefault="008601AF" w:rsidP="003C2C2A">
            <w:pPr>
              <w:jc w:val="center"/>
              <w:rPr>
                <w:rFonts w:ascii="Trebuchet MS" w:hAnsi="Trebuchet MS" w:cs="Arial"/>
                <w:color w:val="000000"/>
                <w:sz w:val="20"/>
                <w:szCs w:val="20"/>
                <w:lang w:bidi="th-TH"/>
              </w:rPr>
            </w:pPr>
            <w:del w:id="2178" w:author="Philippe Hollanda - Oliveira Trust" w:date="2022-07-19T10:08:00Z">
              <w:r w:rsidRPr="008601AF" w:rsidDel="00627AA0">
                <w:rPr>
                  <w:rFonts w:ascii="Trebuchet MS" w:hAnsi="Trebuchet MS" w:cs="Arial"/>
                  <w:color w:val="000000"/>
                  <w:sz w:val="20"/>
                  <w:szCs w:val="20"/>
                  <w:lang w:bidi="th-TH"/>
                </w:rPr>
                <w:delText>06/05/2021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ADEA0C" w14:textId="15801F7A" w:rsidR="008601AF" w:rsidRPr="008601AF" w:rsidRDefault="008601AF" w:rsidP="003C2C2A">
            <w:pPr>
              <w:jc w:val="center"/>
              <w:rPr>
                <w:rFonts w:ascii="Trebuchet MS" w:hAnsi="Trebuchet MS" w:cs="Arial"/>
                <w:color w:val="000000"/>
                <w:sz w:val="20"/>
                <w:szCs w:val="20"/>
                <w:lang w:bidi="th-TH"/>
              </w:rPr>
            </w:pPr>
            <w:del w:id="2180" w:author="Philippe Hollanda - Oliveira Trust" w:date="2022-07-19T10:08:00Z">
              <w:r w:rsidRPr="008601AF" w:rsidDel="00627AA0">
                <w:rPr>
                  <w:rFonts w:ascii="Trebuchet MS" w:hAnsi="Trebuchet MS" w:cs="Arial"/>
                  <w:color w:val="000000"/>
                  <w:sz w:val="20"/>
                  <w:szCs w:val="20"/>
                  <w:lang w:bidi="th-TH"/>
                </w:rPr>
                <w:delText>R$ 19.210,00</w:delText>
              </w:r>
            </w:del>
          </w:p>
        </w:tc>
      </w:tr>
      <w:tr w:rsidR="008601AF" w:rsidRPr="008601AF" w14:paraId="41833C87" w14:textId="77777777" w:rsidTr="00627AA0">
        <w:tblPrEx>
          <w:tblW w:w="5000" w:type="pct"/>
          <w:tblCellMar>
            <w:left w:w="70" w:type="dxa"/>
            <w:right w:w="70" w:type="dxa"/>
          </w:tblCellMar>
          <w:tblPrExChange w:id="2181" w:author="Philippe Hollanda - Oliveira Trust" w:date="2022-07-19T10:08:00Z">
            <w:tblPrEx>
              <w:tblW w:w="5000" w:type="pct"/>
              <w:tblCellMar>
                <w:left w:w="70" w:type="dxa"/>
                <w:right w:w="70" w:type="dxa"/>
              </w:tblCellMar>
            </w:tblPrEx>
          </w:tblPrExChange>
        </w:tblPrEx>
        <w:trPr>
          <w:trHeight w:val="1785"/>
          <w:trPrChange w:id="21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F28563" w14:textId="7D351486" w:rsidR="008601AF" w:rsidRPr="008601AF" w:rsidRDefault="008601AF" w:rsidP="003C2C2A">
            <w:pPr>
              <w:jc w:val="center"/>
              <w:rPr>
                <w:rFonts w:ascii="Trebuchet MS" w:hAnsi="Trebuchet MS" w:cs="Arial"/>
                <w:color w:val="000000"/>
                <w:sz w:val="20"/>
                <w:szCs w:val="20"/>
                <w:lang w:bidi="th-TH"/>
              </w:rPr>
            </w:pPr>
            <w:del w:id="2184" w:author="Philippe Hollanda - Oliveira Trust" w:date="2022-07-19T10:08:00Z">
              <w:r w:rsidRPr="008601AF" w:rsidDel="00627AA0">
                <w:rPr>
                  <w:rFonts w:ascii="Trebuchet MS" w:hAnsi="Trebuchet MS" w:cs="Arial"/>
                  <w:color w:val="000000"/>
                  <w:sz w:val="20"/>
                  <w:szCs w:val="20"/>
                  <w:lang w:bidi="th-TH"/>
                </w:rPr>
                <w:delText xml:space="preserve">MEIO FIO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F3EF0D" w14:textId="59CBDEF4" w:rsidR="008601AF" w:rsidRPr="008601AF" w:rsidRDefault="008601AF" w:rsidP="003C2C2A">
            <w:pPr>
              <w:jc w:val="center"/>
              <w:rPr>
                <w:rFonts w:ascii="Trebuchet MS" w:hAnsi="Trebuchet MS" w:cs="Arial"/>
                <w:color w:val="000000"/>
                <w:sz w:val="20"/>
                <w:szCs w:val="20"/>
                <w:lang w:bidi="th-TH"/>
              </w:rPr>
            </w:pPr>
            <w:del w:id="2186" w:author="Philippe Hollanda - Oliveira Trust" w:date="2022-07-19T10:08:00Z">
              <w:r w:rsidRPr="008601AF" w:rsidDel="00627AA0">
                <w:rPr>
                  <w:rFonts w:ascii="Trebuchet MS" w:hAnsi="Trebuchet MS" w:cs="Arial"/>
                  <w:color w:val="000000"/>
                  <w:sz w:val="20"/>
                  <w:szCs w:val="20"/>
                  <w:lang w:bidi="th-TH"/>
                </w:rPr>
                <w:delText>07/05/2021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266F29" w14:textId="3D6B55EB" w:rsidR="008601AF" w:rsidRPr="008601AF" w:rsidRDefault="008601AF" w:rsidP="003C2C2A">
            <w:pPr>
              <w:jc w:val="center"/>
              <w:rPr>
                <w:rFonts w:ascii="Trebuchet MS" w:hAnsi="Trebuchet MS" w:cs="Arial"/>
                <w:color w:val="000000"/>
                <w:sz w:val="20"/>
                <w:szCs w:val="20"/>
                <w:lang w:bidi="th-TH"/>
              </w:rPr>
            </w:pPr>
            <w:del w:id="2188" w:author="Philippe Hollanda - Oliveira Trust" w:date="2022-07-19T10:08:00Z">
              <w:r w:rsidRPr="008601AF" w:rsidDel="00627AA0">
                <w:rPr>
                  <w:rFonts w:ascii="Trebuchet MS" w:hAnsi="Trebuchet MS" w:cs="Arial"/>
                  <w:color w:val="000000"/>
                  <w:sz w:val="20"/>
                  <w:szCs w:val="20"/>
                  <w:lang w:bidi="th-TH"/>
                </w:rPr>
                <w:delText>R$ 1.828,25</w:delText>
              </w:r>
            </w:del>
          </w:p>
        </w:tc>
      </w:tr>
      <w:tr w:rsidR="008601AF" w:rsidRPr="008601AF" w14:paraId="541E97D5" w14:textId="77777777" w:rsidTr="00627AA0">
        <w:tblPrEx>
          <w:tblW w:w="5000" w:type="pct"/>
          <w:tblCellMar>
            <w:left w:w="70" w:type="dxa"/>
            <w:right w:w="70" w:type="dxa"/>
          </w:tblCellMar>
          <w:tblPrExChange w:id="2189" w:author="Philippe Hollanda - Oliveira Trust" w:date="2022-07-19T10:08:00Z">
            <w:tblPrEx>
              <w:tblW w:w="5000" w:type="pct"/>
              <w:tblCellMar>
                <w:left w:w="70" w:type="dxa"/>
                <w:right w:w="70" w:type="dxa"/>
              </w:tblCellMar>
            </w:tblPrEx>
          </w:tblPrExChange>
        </w:tblPrEx>
        <w:trPr>
          <w:trHeight w:val="1785"/>
          <w:trPrChange w:id="21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B5EF91" w14:textId="48909107" w:rsidR="008601AF" w:rsidRPr="008601AF" w:rsidRDefault="008601AF" w:rsidP="003C2C2A">
            <w:pPr>
              <w:jc w:val="center"/>
              <w:rPr>
                <w:rFonts w:ascii="Trebuchet MS" w:hAnsi="Trebuchet MS" w:cs="Arial"/>
                <w:color w:val="000000"/>
                <w:sz w:val="20"/>
                <w:szCs w:val="20"/>
                <w:lang w:bidi="th-TH"/>
              </w:rPr>
            </w:pPr>
            <w:del w:id="2192"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1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B4766C" w14:textId="4748A28B" w:rsidR="008601AF" w:rsidRPr="008601AF" w:rsidRDefault="008601AF" w:rsidP="003C2C2A">
            <w:pPr>
              <w:jc w:val="center"/>
              <w:rPr>
                <w:rFonts w:ascii="Trebuchet MS" w:hAnsi="Trebuchet MS" w:cs="Arial"/>
                <w:color w:val="000000"/>
                <w:sz w:val="20"/>
                <w:szCs w:val="20"/>
                <w:lang w:bidi="th-TH"/>
              </w:rPr>
            </w:pPr>
            <w:del w:id="2194" w:author="Philippe Hollanda - Oliveira Trust" w:date="2022-07-19T10:08:00Z">
              <w:r w:rsidRPr="008601AF" w:rsidDel="00627AA0">
                <w:rPr>
                  <w:rFonts w:ascii="Trebuchet MS" w:hAnsi="Trebuchet MS" w:cs="Arial"/>
                  <w:color w:val="000000"/>
                  <w:sz w:val="20"/>
                  <w:szCs w:val="20"/>
                  <w:lang w:bidi="th-TH"/>
                </w:rPr>
                <w:delText>06/05/2021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1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300AE4" w14:textId="7861495E" w:rsidR="008601AF" w:rsidRPr="008601AF" w:rsidRDefault="008601AF" w:rsidP="003C2C2A">
            <w:pPr>
              <w:jc w:val="center"/>
              <w:rPr>
                <w:rFonts w:ascii="Trebuchet MS" w:hAnsi="Trebuchet MS" w:cs="Arial"/>
                <w:color w:val="000000"/>
                <w:sz w:val="20"/>
                <w:szCs w:val="20"/>
                <w:lang w:bidi="th-TH"/>
              </w:rPr>
            </w:pPr>
            <w:del w:id="2196" w:author="Philippe Hollanda - Oliveira Trust" w:date="2022-07-19T10:08:00Z">
              <w:r w:rsidRPr="008601AF" w:rsidDel="00627AA0">
                <w:rPr>
                  <w:rFonts w:ascii="Trebuchet MS" w:hAnsi="Trebuchet MS" w:cs="Arial"/>
                  <w:color w:val="000000"/>
                  <w:sz w:val="20"/>
                  <w:szCs w:val="20"/>
                  <w:lang w:bidi="th-TH"/>
                </w:rPr>
                <w:delText>R$ 1.745,28</w:delText>
              </w:r>
            </w:del>
          </w:p>
        </w:tc>
      </w:tr>
      <w:tr w:rsidR="008601AF" w:rsidRPr="008601AF" w14:paraId="34E29A3E" w14:textId="77777777" w:rsidTr="00627AA0">
        <w:tblPrEx>
          <w:tblW w:w="5000" w:type="pct"/>
          <w:tblCellMar>
            <w:left w:w="70" w:type="dxa"/>
            <w:right w:w="70" w:type="dxa"/>
          </w:tblCellMar>
          <w:tblPrExChange w:id="2197" w:author="Philippe Hollanda - Oliveira Trust" w:date="2022-07-19T10:08:00Z">
            <w:tblPrEx>
              <w:tblW w:w="5000" w:type="pct"/>
              <w:tblCellMar>
                <w:left w:w="70" w:type="dxa"/>
                <w:right w:w="70" w:type="dxa"/>
              </w:tblCellMar>
            </w:tblPrEx>
          </w:tblPrExChange>
        </w:tblPrEx>
        <w:trPr>
          <w:trHeight w:val="1785"/>
          <w:trPrChange w:id="21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1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B39967" w14:textId="10F96CE1" w:rsidR="008601AF" w:rsidRPr="008601AF" w:rsidRDefault="008601AF" w:rsidP="003C2C2A">
            <w:pPr>
              <w:jc w:val="center"/>
              <w:rPr>
                <w:rFonts w:ascii="Trebuchet MS" w:hAnsi="Trebuchet MS" w:cs="Arial"/>
                <w:color w:val="000000"/>
                <w:sz w:val="20"/>
                <w:szCs w:val="20"/>
                <w:lang w:bidi="th-TH"/>
              </w:rPr>
            </w:pPr>
            <w:del w:id="2200" w:author="Philippe Hollanda - Oliveira Trust" w:date="2022-07-19T10:08:00Z">
              <w:r w:rsidRPr="008601AF" w:rsidDel="00627AA0">
                <w:rPr>
                  <w:rFonts w:ascii="Trebuchet MS" w:hAnsi="Trebuchet MS" w:cs="Arial"/>
                  <w:color w:val="000000"/>
                  <w:sz w:val="20"/>
                  <w:szCs w:val="20"/>
                  <w:lang w:bidi="th-TH"/>
                </w:rPr>
                <w:lastRenderedPageBreak/>
                <w:delText>CIMENTO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10C1C8" w14:textId="620911B6" w:rsidR="008601AF" w:rsidRPr="008601AF" w:rsidRDefault="008601AF" w:rsidP="003C2C2A">
            <w:pPr>
              <w:jc w:val="center"/>
              <w:rPr>
                <w:rFonts w:ascii="Trebuchet MS" w:hAnsi="Trebuchet MS" w:cs="Arial"/>
                <w:color w:val="000000"/>
                <w:sz w:val="20"/>
                <w:szCs w:val="20"/>
                <w:lang w:bidi="th-TH"/>
              </w:rPr>
            </w:pPr>
            <w:del w:id="2202" w:author="Philippe Hollanda - Oliveira Trust" w:date="2022-07-19T10:08:00Z">
              <w:r w:rsidRPr="008601AF" w:rsidDel="00627AA0">
                <w:rPr>
                  <w:rFonts w:ascii="Trebuchet MS" w:hAnsi="Trebuchet MS" w:cs="Arial"/>
                  <w:color w:val="000000"/>
                  <w:sz w:val="20"/>
                  <w:szCs w:val="20"/>
                  <w:lang w:bidi="th-TH"/>
                </w:rPr>
                <w:delText>13/05/2021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E70CCB" w14:textId="6D188DE9" w:rsidR="008601AF" w:rsidRPr="008601AF" w:rsidRDefault="008601AF" w:rsidP="003C2C2A">
            <w:pPr>
              <w:jc w:val="center"/>
              <w:rPr>
                <w:rFonts w:ascii="Trebuchet MS" w:hAnsi="Trebuchet MS" w:cs="Arial"/>
                <w:color w:val="000000"/>
                <w:sz w:val="20"/>
                <w:szCs w:val="20"/>
                <w:lang w:bidi="th-TH"/>
              </w:rPr>
            </w:pPr>
            <w:del w:id="2204" w:author="Philippe Hollanda - Oliveira Trust" w:date="2022-07-19T10:08:00Z">
              <w:r w:rsidRPr="008601AF" w:rsidDel="00627AA0">
                <w:rPr>
                  <w:rFonts w:ascii="Trebuchet MS" w:hAnsi="Trebuchet MS" w:cs="Arial"/>
                  <w:color w:val="000000"/>
                  <w:sz w:val="20"/>
                  <w:szCs w:val="20"/>
                  <w:lang w:bidi="th-TH"/>
                </w:rPr>
                <w:delText>R$ 1.395,00</w:delText>
              </w:r>
            </w:del>
          </w:p>
        </w:tc>
      </w:tr>
      <w:tr w:rsidR="008601AF" w:rsidRPr="008601AF" w14:paraId="008E01F2" w14:textId="77777777" w:rsidTr="00627AA0">
        <w:tblPrEx>
          <w:tblW w:w="5000" w:type="pct"/>
          <w:tblCellMar>
            <w:left w:w="70" w:type="dxa"/>
            <w:right w:w="70" w:type="dxa"/>
          </w:tblCellMar>
          <w:tblPrExChange w:id="2205" w:author="Philippe Hollanda - Oliveira Trust" w:date="2022-07-19T10:08:00Z">
            <w:tblPrEx>
              <w:tblW w:w="5000" w:type="pct"/>
              <w:tblCellMar>
                <w:left w:w="70" w:type="dxa"/>
                <w:right w:w="70" w:type="dxa"/>
              </w:tblCellMar>
            </w:tblPrEx>
          </w:tblPrExChange>
        </w:tblPrEx>
        <w:trPr>
          <w:trHeight w:val="1785"/>
          <w:trPrChange w:id="22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2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4415D6" w14:textId="56179AC3" w:rsidR="008601AF" w:rsidRPr="008601AF" w:rsidRDefault="008601AF" w:rsidP="003C2C2A">
            <w:pPr>
              <w:jc w:val="center"/>
              <w:rPr>
                <w:rFonts w:ascii="Trebuchet MS" w:hAnsi="Trebuchet MS" w:cs="Arial"/>
                <w:color w:val="000000"/>
                <w:sz w:val="20"/>
                <w:szCs w:val="20"/>
                <w:lang w:bidi="th-TH"/>
              </w:rPr>
            </w:pPr>
            <w:del w:id="220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06A05C" w14:textId="6C5A0FA8" w:rsidR="008601AF" w:rsidRPr="008601AF" w:rsidRDefault="008601AF" w:rsidP="003C2C2A">
            <w:pPr>
              <w:jc w:val="center"/>
              <w:rPr>
                <w:rFonts w:ascii="Trebuchet MS" w:hAnsi="Trebuchet MS" w:cs="Arial"/>
                <w:color w:val="000000"/>
                <w:sz w:val="20"/>
                <w:szCs w:val="20"/>
                <w:lang w:bidi="th-TH"/>
              </w:rPr>
            </w:pPr>
            <w:del w:id="2210" w:author="Philippe Hollanda - Oliveira Trust" w:date="2022-07-19T10:08:00Z">
              <w:r w:rsidRPr="008601AF" w:rsidDel="00627AA0">
                <w:rPr>
                  <w:rFonts w:ascii="Trebuchet MS" w:hAnsi="Trebuchet MS" w:cs="Arial"/>
                  <w:color w:val="000000"/>
                  <w:sz w:val="20"/>
                  <w:szCs w:val="20"/>
                  <w:lang w:bidi="th-TH"/>
                </w:rPr>
                <w:delText>13/05/2021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42DFBB" w14:textId="4BD2AD95" w:rsidR="008601AF" w:rsidRPr="008601AF" w:rsidRDefault="008601AF" w:rsidP="003C2C2A">
            <w:pPr>
              <w:jc w:val="center"/>
              <w:rPr>
                <w:rFonts w:ascii="Trebuchet MS" w:hAnsi="Trebuchet MS" w:cs="Arial"/>
                <w:color w:val="000000"/>
                <w:sz w:val="20"/>
                <w:szCs w:val="20"/>
                <w:lang w:bidi="th-TH"/>
              </w:rPr>
            </w:pPr>
            <w:del w:id="2212" w:author="Philippe Hollanda - Oliveira Trust" w:date="2022-07-19T10:08:00Z">
              <w:r w:rsidRPr="008601AF" w:rsidDel="00627AA0">
                <w:rPr>
                  <w:rFonts w:ascii="Trebuchet MS" w:hAnsi="Trebuchet MS" w:cs="Arial"/>
                  <w:color w:val="000000"/>
                  <w:sz w:val="20"/>
                  <w:szCs w:val="20"/>
                  <w:lang w:bidi="th-TH"/>
                </w:rPr>
                <w:delText>R$ 5.018,50</w:delText>
              </w:r>
            </w:del>
          </w:p>
        </w:tc>
      </w:tr>
      <w:tr w:rsidR="008601AF" w:rsidRPr="008601AF" w14:paraId="3D3DE210" w14:textId="77777777" w:rsidTr="00627AA0">
        <w:tblPrEx>
          <w:tblW w:w="5000" w:type="pct"/>
          <w:tblCellMar>
            <w:left w:w="70" w:type="dxa"/>
            <w:right w:w="70" w:type="dxa"/>
          </w:tblCellMar>
          <w:tblPrExChange w:id="2213" w:author="Philippe Hollanda - Oliveira Trust" w:date="2022-07-19T10:08:00Z">
            <w:tblPrEx>
              <w:tblW w:w="5000" w:type="pct"/>
              <w:tblCellMar>
                <w:left w:w="70" w:type="dxa"/>
                <w:right w:w="70" w:type="dxa"/>
              </w:tblCellMar>
            </w:tblPrEx>
          </w:tblPrExChange>
        </w:tblPrEx>
        <w:trPr>
          <w:trHeight w:val="1785"/>
          <w:trPrChange w:id="2214"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2215"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ED61CD" w14:textId="471031C0" w:rsidR="008601AF" w:rsidRPr="008601AF" w:rsidRDefault="008601AF" w:rsidP="003C2C2A">
            <w:pPr>
              <w:jc w:val="center"/>
              <w:rPr>
                <w:rFonts w:ascii="Trebuchet MS" w:hAnsi="Trebuchet MS" w:cs="Arial"/>
                <w:color w:val="000000"/>
                <w:sz w:val="20"/>
                <w:szCs w:val="20"/>
                <w:lang w:bidi="th-TH"/>
              </w:rPr>
            </w:pPr>
            <w:del w:id="2216" w:author="Philippe Hollanda - Oliveira Trust" w:date="2022-07-19T10:08:00Z">
              <w:r w:rsidRPr="008601AF" w:rsidDel="00627AA0">
                <w:rPr>
                  <w:rFonts w:ascii="Trebuchet MS" w:hAnsi="Trebuchet MS" w:cs="Arial"/>
                  <w:color w:val="000000"/>
                  <w:sz w:val="20"/>
                  <w:szCs w:val="20"/>
                  <w:lang w:bidi="th-TH"/>
                </w:rPr>
                <w:delText>CHAPA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CDDADA" w14:textId="266335B5" w:rsidR="008601AF" w:rsidRPr="008601AF" w:rsidRDefault="008601AF" w:rsidP="003C2C2A">
            <w:pPr>
              <w:jc w:val="center"/>
              <w:rPr>
                <w:rFonts w:ascii="Trebuchet MS" w:hAnsi="Trebuchet MS" w:cs="Arial"/>
                <w:color w:val="000000"/>
                <w:sz w:val="20"/>
                <w:szCs w:val="20"/>
                <w:lang w:bidi="th-TH"/>
              </w:rPr>
            </w:pPr>
            <w:del w:id="2218" w:author="Philippe Hollanda - Oliveira Trust" w:date="2022-07-19T10:08:00Z">
              <w:r w:rsidRPr="008601AF" w:rsidDel="00627AA0">
                <w:rPr>
                  <w:rFonts w:ascii="Trebuchet MS" w:hAnsi="Trebuchet MS" w:cs="Arial"/>
                  <w:color w:val="000000"/>
                  <w:sz w:val="20"/>
                  <w:szCs w:val="20"/>
                  <w:lang w:bidi="th-TH"/>
                </w:rPr>
                <w:delText>12/05/2021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51B948" w14:textId="6299190F" w:rsidR="008601AF" w:rsidRPr="008601AF" w:rsidRDefault="008601AF" w:rsidP="003C2C2A">
            <w:pPr>
              <w:jc w:val="center"/>
              <w:rPr>
                <w:rFonts w:ascii="Trebuchet MS" w:hAnsi="Trebuchet MS" w:cs="Arial"/>
                <w:color w:val="000000"/>
                <w:sz w:val="20"/>
                <w:szCs w:val="20"/>
                <w:lang w:bidi="th-TH"/>
              </w:rPr>
            </w:pPr>
            <w:del w:id="2220" w:author="Philippe Hollanda - Oliveira Trust" w:date="2022-07-19T10:08:00Z">
              <w:r w:rsidRPr="008601AF" w:rsidDel="00627AA0">
                <w:rPr>
                  <w:rFonts w:ascii="Trebuchet MS" w:hAnsi="Trebuchet MS" w:cs="Arial"/>
                  <w:color w:val="000000"/>
                  <w:sz w:val="20"/>
                  <w:szCs w:val="20"/>
                  <w:lang w:bidi="th-TH"/>
                </w:rPr>
                <w:delText>R$ 4.116,00</w:delText>
              </w:r>
            </w:del>
          </w:p>
        </w:tc>
      </w:tr>
      <w:tr w:rsidR="008601AF" w:rsidRPr="008601AF" w14:paraId="2B86DB88" w14:textId="77777777" w:rsidTr="00627AA0">
        <w:tblPrEx>
          <w:tblW w:w="5000" w:type="pct"/>
          <w:tblCellMar>
            <w:left w:w="70" w:type="dxa"/>
            <w:right w:w="70" w:type="dxa"/>
          </w:tblCellMar>
          <w:tblPrExChange w:id="2221" w:author="Philippe Hollanda - Oliveira Trust" w:date="2022-07-19T10:08:00Z">
            <w:tblPrEx>
              <w:tblW w:w="5000" w:type="pct"/>
              <w:tblCellMar>
                <w:left w:w="70" w:type="dxa"/>
                <w:right w:w="70" w:type="dxa"/>
              </w:tblCellMar>
            </w:tblPrEx>
          </w:tblPrExChange>
        </w:tblPrEx>
        <w:trPr>
          <w:trHeight w:val="1785"/>
          <w:trPrChange w:id="222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222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A1650A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222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213CDD" w14:textId="4D6028A4" w:rsidR="008601AF" w:rsidRPr="008601AF" w:rsidRDefault="008601AF" w:rsidP="003C2C2A">
            <w:pPr>
              <w:jc w:val="center"/>
              <w:rPr>
                <w:rFonts w:ascii="Trebuchet MS" w:hAnsi="Trebuchet MS" w:cs="Arial"/>
                <w:color w:val="000000"/>
                <w:sz w:val="20"/>
                <w:szCs w:val="20"/>
                <w:lang w:bidi="th-TH"/>
              </w:rPr>
            </w:pPr>
            <w:del w:id="2225"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2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28991E" w14:textId="77C7F71E" w:rsidR="008601AF" w:rsidRPr="008601AF" w:rsidRDefault="008601AF" w:rsidP="003C2C2A">
            <w:pPr>
              <w:jc w:val="center"/>
              <w:rPr>
                <w:rFonts w:ascii="Trebuchet MS" w:hAnsi="Trebuchet MS" w:cs="Arial"/>
                <w:color w:val="000000"/>
                <w:sz w:val="20"/>
                <w:szCs w:val="20"/>
                <w:lang w:bidi="th-TH"/>
              </w:rPr>
            </w:pPr>
            <w:del w:id="2227" w:author="Philippe Hollanda - Oliveira Trust" w:date="2022-07-19T10:08:00Z">
              <w:r w:rsidRPr="008601AF" w:rsidDel="00627AA0">
                <w:rPr>
                  <w:rFonts w:ascii="Trebuchet MS" w:hAnsi="Trebuchet MS" w:cs="Arial"/>
                  <w:color w:val="000000"/>
                  <w:sz w:val="20"/>
                  <w:szCs w:val="20"/>
                  <w:lang w:bidi="th-TH"/>
                </w:rPr>
                <w:delText>R$ 4.116,00</w:delText>
              </w:r>
            </w:del>
          </w:p>
        </w:tc>
      </w:tr>
      <w:tr w:rsidR="008601AF" w:rsidRPr="008601AF" w14:paraId="769CC212" w14:textId="77777777" w:rsidTr="00627AA0">
        <w:tblPrEx>
          <w:tblW w:w="5000" w:type="pct"/>
          <w:tblCellMar>
            <w:left w:w="70" w:type="dxa"/>
            <w:right w:w="70" w:type="dxa"/>
          </w:tblCellMar>
          <w:tblPrExChange w:id="2228" w:author="Philippe Hollanda - Oliveira Trust" w:date="2022-07-19T10:08:00Z">
            <w:tblPrEx>
              <w:tblW w:w="5000" w:type="pct"/>
              <w:tblCellMar>
                <w:left w:w="70" w:type="dxa"/>
                <w:right w:w="70" w:type="dxa"/>
              </w:tblCellMar>
            </w:tblPrEx>
          </w:tblPrExChange>
        </w:tblPrEx>
        <w:trPr>
          <w:trHeight w:val="1785"/>
          <w:trPrChange w:id="222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223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FA0BCC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22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763BD7" w14:textId="1E9CBC82" w:rsidR="008601AF" w:rsidRPr="008601AF" w:rsidRDefault="008601AF" w:rsidP="003C2C2A">
            <w:pPr>
              <w:jc w:val="center"/>
              <w:rPr>
                <w:rFonts w:ascii="Trebuchet MS" w:hAnsi="Trebuchet MS" w:cs="Arial"/>
                <w:color w:val="000000"/>
                <w:sz w:val="20"/>
                <w:szCs w:val="20"/>
                <w:lang w:bidi="th-TH"/>
              </w:rPr>
            </w:pPr>
            <w:del w:id="2232" w:author="Philippe Hollanda - Oliveira Trust" w:date="2022-07-19T10:08:00Z">
              <w:r w:rsidRPr="008601AF" w:rsidDel="00627AA0">
                <w:rPr>
                  <w:rFonts w:ascii="Trebuchet MS" w:hAnsi="Trebuchet MS" w:cs="Arial"/>
                  <w:color w:val="000000"/>
                  <w:sz w:val="20"/>
                  <w:szCs w:val="20"/>
                  <w:lang w:bidi="th-TH"/>
                </w:rPr>
                <w:delText>13/07/2021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E2672B" w14:textId="7D040766" w:rsidR="008601AF" w:rsidRPr="008601AF" w:rsidRDefault="008601AF" w:rsidP="003C2C2A">
            <w:pPr>
              <w:jc w:val="center"/>
              <w:rPr>
                <w:rFonts w:ascii="Trebuchet MS" w:hAnsi="Trebuchet MS" w:cs="Arial"/>
                <w:color w:val="000000"/>
                <w:sz w:val="20"/>
                <w:szCs w:val="20"/>
                <w:lang w:bidi="th-TH"/>
              </w:rPr>
            </w:pPr>
            <w:del w:id="2234" w:author="Philippe Hollanda - Oliveira Trust" w:date="2022-07-19T10:08:00Z">
              <w:r w:rsidRPr="008601AF" w:rsidDel="00627AA0">
                <w:rPr>
                  <w:rFonts w:ascii="Trebuchet MS" w:hAnsi="Trebuchet MS" w:cs="Arial"/>
                  <w:color w:val="000000"/>
                  <w:sz w:val="20"/>
                  <w:szCs w:val="20"/>
                  <w:lang w:bidi="th-TH"/>
                </w:rPr>
                <w:delText>R$ 4.116,00</w:delText>
              </w:r>
            </w:del>
          </w:p>
        </w:tc>
      </w:tr>
      <w:tr w:rsidR="008601AF" w:rsidRPr="008601AF" w14:paraId="0F1A6EFE" w14:textId="77777777" w:rsidTr="00627AA0">
        <w:tblPrEx>
          <w:tblW w:w="5000" w:type="pct"/>
          <w:tblCellMar>
            <w:left w:w="70" w:type="dxa"/>
            <w:right w:w="70" w:type="dxa"/>
          </w:tblCellMar>
          <w:tblPrExChange w:id="2235" w:author="Philippe Hollanda - Oliveira Trust" w:date="2022-07-19T10:08:00Z">
            <w:tblPrEx>
              <w:tblW w:w="5000" w:type="pct"/>
              <w:tblCellMar>
                <w:left w:w="70" w:type="dxa"/>
                <w:right w:w="70" w:type="dxa"/>
              </w:tblCellMar>
            </w:tblPrEx>
          </w:tblPrExChange>
        </w:tblPrEx>
        <w:trPr>
          <w:trHeight w:val="1785"/>
          <w:trPrChange w:id="22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2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CE2A7E" w14:textId="4684748B" w:rsidR="008601AF" w:rsidRPr="008601AF" w:rsidRDefault="008601AF" w:rsidP="003C2C2A">
            <w:pPr>
              <w:jc w:val="center"/>
              <w:rPr>
                <w:rFonts w:ascii="Trebuchet MS" w:hAnsi="Trebuchet MS" w:cs="Arial"/>
                <w:color w:val="000000"/>
                <w:sz w:val="20"/>
                <w:szCs w:val="20"/>
                <w:lang w:bidi="th-TH"/>
              </w:rPr>
            </w:pPr>
            <w:del w:id="2238" w:author="Philippe Hollanda - Oliveira Trust" w:date="2022-07-19T10:08:00Z">
              <w:r w:rsidRPr="008601AF" w:rsidDel="00627AA0">
                <w:rPr>
                  <w:rFonts w:ascii="Trebuchet MS" w:hAnsi="Trebuchet MS" w:cs="Arial"/>
                  <w:color w:val="000000"/>
                  <w:sz w:val="20"/>
                  <w:szCs w:val="20"/>
                  <w:lang w:bidi="th-TH"/>
                </w:rPr>
                <w:lastRenderedPageBreak/>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410AA6" w14:textId="41BE8F18" w:rsidR="008601AF" w:rsidRPr="008601AF" w:rsidRDefault="008601AF" w:rsidP="003C2C2A">
            <w:pPr>
              <w:jc w:val="center"/>
              <w:rPr>
                <w:rFonts w:ascii="Trebuchet MS" w:hAnsi="Trebuchet MS" w:cs="Arial"/>
                <w:color w:val="000000"/>
                <w:sz w:val="20"/>
                <w:szCs w:val="20"/>
                <w:lang w:bidi="th-TH"/>
              </w:rPr>
            </w:pPr>
            <w:del w:id="2240" w:author="Philippe Hollanda - Oliveira Trust" w:date="2022-07-19T10:08:00Z">
              <w:r w:rsidRPr="008601AF" w:rsidDel="00627AA0">
                <w:rPr>
                  <w:rFonts w:ascii="Trebuchet MS" w:hAnsi="Trebuchet MS" w:cs="Arial"/>
                  <w:color w:val="000000"/>
                  <w:sz w:val="20"/>
                  <w:szCs w:val="20"/>
                  <w:lang w:bidi="th-TH"/>
                </w:rPr>
                <w:delText>13/05/2021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426B49" w14:textId="7DF882CB" w:rsidR="008601AF" w:rsidRPr="008601AF" w:rsidRDefault="008601AF" w:rsidP="003C2C2A">
            <w:pPr>
              <w:jc w:val="center"/>
              <w:rPr>
                <w:rFonts w:ascii="Trebuchet MS" w:hAnsi="Trebuchet MS" w:cs="Arial"/>
                <w:color w:val="000000"/>
                <w:sz w:val="20"/>
                <w:szCs w:val="20"/>
                <w:lang w:bidi="th-TH"/>
              </w:rPr>
            </w:pPr>
            <w:del w:id="2242" w:author="Philippe Hollanda - Oliveira Trust" w:date="2022-07-19T10:08:00Z">
              <w:r w:rsidRPr="008601AF" w:rsidDel="00627AA0">
                <w:rPr>
                  <w:rFonts w:ascii="Trebuchet MS" w:hAnsi="Trebuchet MS" w:cs="Arial"/>
                  <w:color w:val="000000"/>
                  <w:sz w:val="20"/>
                  <w:szCs w:val="20"/>
                  <w:lang w:bidi="th-TH"/>
                </w:rPr>
                <w:delText>R$ 887,98</w:delText>
              </w:r>
            </w:del>
          </w:p>
        </w:tc>
      </w:tr>
      <w:tr w:rsidR="008601AF" w:rsidRPr="008601AF" w14:paraId="168B0AFE" w14:textId="77777777" w:rsidTr="00627AA0">
        <w:tblPrEx>
          <w:tblW w:w="5000" w:type="pct"/>
          <w:tblCellMar>
            <w:left w:w="70" w:type="dxa"/>
            <w:right w:w="70" w:type="dxa"/>
          </w:tblCellMar>
          <w:tblPrExChange w:id="2243" w:author="Philippe Hollanda - Oliveira Trust" w:date="2022-07-19T10:08:00Z">
            <w:tblPrEx>
              <w:tblW w:w="5000" w:type="pct"/>
              <w:tblCellMar>
                <w:left w:w="70" w:type="dxa"/>
                <w:right w:w="70" w:type="dxa"/>
              </w:tblCellMar>
            </w:tblPrEx>
          </w:tblPrExChange>
        </w:tblPrEx>
        <w:trPr>
          <w:trHeight w:val="1785"/>
          <w:trPrChange w:id="224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24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20C4D8" w14:textId="229697F3" w:rsidR="008601AF" w:rsidRPr="008601AF" w:rsidRDefault="008601AF" w:rsidP="003C2C2A">
            <w:pPr>
              <w:jc w:val="center"/>
              <w:rPr>
                <w:rFonts w:ascii="Trebuchet MS" w:hAnsi="Trebuchet MS" w:cs="Arial"/>
                <w:color w:val="000000"/>
                <w:sz w:val="20"/>
                <w:szCs w:val="20"/>
                <w:lang w:bidi="th-TH"/>
              </w:rPr>
            </w:pPr>
            <w:del w:id="224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2C47A5" w14:textId="2A769749" w:rsidR="008601AF" w:rsidRPr="008601AF" w:rsidRDefault="008601AF" w:rsidP="003C2C2A">
            <w:pPr>
              <w:jc w:val="center"/>
              <w:rPr>
                <w:rFonts w:ascii="Trebuchet MS" w:hAnsi="Trebuchet MS" w:cs="Arial"/>
                <w:color w:val="000000"/>
                <w:sz w:val="20"/>
                <w:szCs w:val="20"/>
                <w:lang w:bidi="th-TH"/>
              </w:rPr>
            </w:pPr>
            <w:del w:id="2248" w:author="Philippe Hollanda - Oliveira Trust" w:date="2022-07-19T10:08:00Z">
              <w:r w:rsidRPr="008601AF" w:rsidDel="00627AA0">
                <w:rPr>
                  <w:rFonts w:ascii="Trebuchet MS" w:hAnsi="Trebuchet MS" w:cs="Arial"/>
                  <w:color w:val="000000"/>
                  <w:sz w:val="20"/>
                  <w:szCs w:val="20"/>
                  <w:lang w:bidi="th-TH"/>
                </w:rPr>
                <w:delText>14/05/2021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C58BA5" w14:textId="6277D6C1" w:rsidR="008601AF" w:rsidRPr="008601AF" w:rsidRDefault="008601AF" w:rsidP="003C2C2A">
            <w:pPr>
              <w:jc w:val="center"/>
              <w:rPr>
                <w:rFonts w:ascii="Trebuchet MS" w:hAnsi="Trebuchet MS" w:cs="Arial"/>
                <w:color w:val="000000"/>
                <w:sz w:val="20"/>
                <w:szCs w:val="20"/>
                <w:lang w:bidi="th-TH"/>
              </w:rPr>
            </w:pPr>
            <w:del w:id="2250" w:author="Philippe Hollanda - Oliveira Trust" w:date="2022-07-19T10:08:00Z">
              <w:r w:rsidRPr="008601AF" w:rsidDel="00627AA0">
                <w:rPr>
                  <w:rFonts w:ascii="Trebuchet MS" w:hAnsi="Trebuchet MS" w:cs="Arial"/>
                  <w:color w:val="000000"/>
                  <w:sz w:val="20"/>
                  <w:szCs w:val="20"/>
                  <w:lang w:bidi="th-TH"/>
                </w:rPr>
                <w:delText>R$ 838,47</w:delText>
              </w:r>
            </w:del>
          </w:p>
        </w:tc>
      </w:tr>
      <w:tr w:rsidR="008601AF" w:rsidRPr="008601AF" w14:paraId="48187D79" w14:textId="77777777" w:rsidTr="00627AA0">
        <w:tblPrEx>
          <w:tblW w:w="5000" w:type="pct"/>
          <w:tblCellMar>
            <w:left w:w="70" w:type="dxa"/>
            <w:right w:w="70" w:type="dxa"/>
          </w:tblCellMar>
          <w:tblPrExChange w:id="2251" w:author="Philippe Hollanda - Oliveira Trust" w:date="2022-07-19T10:08:00Z">
            <w:tblPrEx>
              <w:tblW w:w="5000" w:type="pct"/>
              <w:tblCellMar>
                <w:left w:w="70" w:type="dxa"/>
                <w:right w:w="70" w:type="dxa"/>
              </w:tblCellMar>
            </w:tblPrEx>
          </w:tblPrExChange>
        </w:tblPrEx>
        <w:trPr>
          <w:trHeight w:val="1785"/>
          <w:trPrChange w:id="225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25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3161C7" w14:textId="00C6421B" w:rsidR="008601AF" w:rsidRPr="008601AF" w:rsidRDefault="008601AF" w:rsidP="003C2C2A">
            <w:pPr>
              <w:jc w:val="center"/>
              <w:rPr>
                <w:rFonts w:ascii="Trebuchet MS" w:hAnsi="Trebuchet MS" w:cs="Arial"/>
                <w:color w:val="000000"/>
                <w:sz w:val="20"/>
                <w:szCs w:val="20"/>
                <w:lang w:bidi="th-TH"/>
              </w:rPr>
            </w:pPr>
            <w:del w:id="2254" w:author="Philippe Hollanda - Oliveira Trust" w:date="2022-07-19T10:08:00Z">
              <w:r w:rsidRPr="008601AF" w:rsidDel="00627AA0">
                <w:rPr>
                  <w:rFonts w:ascii="Trebuchet MS" w:hAnsi="Trebuchet MS" w:cs="Arial"/>
                  <w:color w:val="000000"/>
                  <w:sz w:val="20"/>
                  <w:szCs w:val="20"/>
                  <w:lang w:bidi="th-TH"/>
                </w:rPr>
                <w:delText>CIMENTO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80EF46" w14:textId="469943AE" w:rsidR="008601AF" w:rsidRPr="008601AF" w:rsidRDefault="008601AF" w:rsidP="003C2C2A">
            <w:pPr>
              <w:jc w:val="center"/>
              <w:rPr>
                <w:rFonts w:ascii="Trebuchet MS" w:hAnsi="Trebuchet MS" w:cs="Arial"/>
                <w:color w:val="000000"/>
                <w:sz w:val="20"/>
                <w:szCs w:val="20"/>
                <w:lang w:bidi="th-TH"/>
              </w:rPr>
            </w:pPr>
            <w:del w:id="2256" w:author="Philippe Hollanda - Oliveira Trust" w:date="2022-07-19T10:08:00Z">
              <w:r w:rsidRPr="008601AF" w:rsidDel="00627AA0">
                <w:rPr>
                  <w:rFonts w:ascii="Trebuchet MS" w:hAnsi="Trebuchet MS" w:cs="Arial"/>
                  <w:color w:val="000000"/>
                  <w:sz w:val="20"/>
                  <w:szCs w:val="20"/>
                  <w:lang w:bidi="th-TH"/>
                </w:rPr>
                <w:delText>04/05/2021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68447E" w14:textId="0650033F" w:rsidR="008601AF" w:rsidRPr="008601AF" w:rsidRDefault="008601AF" w:rsidP="003C2C2A">
            <w:pPr>
              <w:jc w:val="center"/>
              <w:rPr>
                <w:rFonts w:ascii="Trebuchet MS" w:hAnsi="Trebuchet MS" w:cs="Arial"/>
                <w:color w:val="000000"/>
                <w:sz w:val="20"/>
                <w:szCs w:val="20"/>
                <w:lang w:bidi="th-TH"/>
              </w:rPr>
            </w:pPr>
            <w:del w:id="2258" w:author="Philippe Hollanda - Oliveira Trust" w:date="2022-07-19T10:08:00Z">
              <w:r w:rsidRPr="008601AF" w:rsidDel="00627AA0">
                <w:rPr>
                  <w:rFonts w:ascii="Trebuchet MS" w:hAnsi="Trebuchet MS" w:cs="Arial"/>
                  <w:color w:val="000000"/>
                  <w:sz w:val="20"/>
                  <w:szCs w:val="20"/>
                  <w:lang w:bidi="th-TH"/>
                </w:rPr>
                <w:delText>R$ 3.525,00</w:delText>
              </w:r>
            </w:del>
          </w:p>
        </w:tc>
      </w:tr>
      <w:tr w:rsidR="008601AF" w:rsidRPr="008601AF" w14:paraId="1590FBE2" w14:textId="77777777" w:rsidTr="00627AA0">
        <w:tblPrEx>
          <w:tblW w:w="5000" w:type="pct"/>
          <w:tblCellMar>
            <w:left w:w="70" w:type="dxa"/>
            <w:right w:w="70" w:type="dxa"/>
          </w:tblCellMar>
          <w:tblPrExChange w:id="2259" w:author="Philippe Hollanda - Oliveira Trust" w:date="2022-07-19T10:08:00Z">
            <w:tblPrEx>
              <w:tblW w:w="5000" w:type="pct"/>
              <w:tblCellMar>
                <w:left w:w="70" w:type="dxa"/>
                <w:right w:w="70" w:type="dxa"/>
              </w:tblCellMar>
            </w:tblPrEx>
          </w:tblPrExChange>
        </w:tblPrEx>
        <w:trPr>
          <w:trHeight w:val="1785"/>
          <w:trPrChange w:id="226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26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9273C7" w14:textId="1C2D9E0C" w:rsidR="008601AF" w:rsidRPr="008601AF" w:rsidRDefault="008601AF" w:rsidP="003C2C2A">
            <w:pPr>
              <w:jc w:val="center"/>
              <w:rPr>
                <w:rFonts w:ascii="Trebuchet MS" w:hAnsi="Trebuchet MS" w:cs="Arial"/>
                <w:color w:val="000000"/>
                <w:sz w:val="20"/>
                <w:szCs w:val="20"/>
                <w:lang w:bidi="th-TH"/>
              </w:rPr>
            </w:pPr>
            <w:del w:id="226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709DEC" w14:textId="2549D2ED" w:rsidR="008601AF" w:rsidRPr="008601AF" w:rsidRDefault="008601AF" w:rsidP="003C2C2A">
            <w:pPr>
              <w:jc w:val="center"/>
              <w:rPr>
                <w:rFonts w:ascii="Trebuchet MS" w:hAnsi="Trebuchet MS" w:cs="Arial"/>
                <w:color w:val="000000"/>
                <w:sz w:val="20"/>
                <w:szCs w:val="20"/>
                <w:lang w:bidi="th-TH"/>
              </w:rPr>
            </w:pPr>
            <w:del w:id="2264" w:author="Philippe Hollanda - Oliveira Trust" w:date="2022-07-19T10:08:00Z">
              <w:r w:rsidRPr="008601AF" w:rsidDel="00627AA0">
                <w:rPr>
                  <w:rFonts w:ascii="Trebuchet MS" w:hAnsi="Trebuchet MS" w:cs="Arial"/>
                  <w:color w:val="000000"/>
                  <w:sz w:val="20"/>
                  <w:szCs w:val="20"/>
                  <w:lang w:bidi="th-TH"/>
                </w:rPr>
                <w:delText>14/05/2021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670755" w14:textId="50E2BBC2" w:rsidR="008601AF" w:rsidRPr="008601AF" w:rsidRDefault="008601AF" w:rsidP="003C2C2A">
            <w:pPr>
              <w:jc w:val="center"/>
              <w:rPr>
                <w:rFonts w:ascii="Trebuchet MS" w:hAnsi="Trebuchet MS" w:cs="Arial"/>
                <w:color w:val="000000"/>
                <w:sz w:val="20"/>
                <w:szCs w:val="20"/>
                <w:lang w:bidi="th-TH"/>
              </w:rPr>
            </w:pPr>
            <w:del w:id="2266" w:author="Philippe Hollanda - Oliveira Trust" w:date="2022-07-19T10:08:00Z">
              <w:r w:rsidRPr="008601AF" w:rsidDel="00627AA0">
                <w:rPr>
                  <w:rFonts w:ascii="Trebuchet MS" w:hAnsi="Trebuchet MS" w:cs="Arial"/>
                  <w:color w:val="000000"/>
                  <w:sz w:val="20"/>
                  <w:szCs w:val="20"/>
                  <w:lang w:bidi="th-TH"/>
                </w:rPr>
                <w:delText>R$ 1.015,42</w:delText>
              </w:r>
            </w:del>
          </w:p>
        </w:tc>
      </w:tr>
      <w:tr w:rsidR="008601AF" w:rsidRPr="008601AF" w14:paraId="60190492" w14:textId="77777777" w:rsidTr="00627AA0">
        <w:tblPrEx>
          <w:tblW w:w="5000" w:type="pct"/>
          <w:tblCellMar>
            <w:left w:w="70" w:type="dxa"/>
            <w:right w:w="70" w:type="dxa"/>
          </w:tblCellMar>
          <w:tblPrExChange w:id="2267" w:author="Philippe Hollanda - Oliveira Trust" w:date="2022-07-19T10:08:00Z">
            <w:tblPrEx>
              <w:tblW w:w="5000" w:type="pct"/>
              <w:tblCellMar>
                <w:left w:w="70" w:type="dxa"/>
                <w:right w:w="70" w:type="dxa"/>
              </w:tblCellMar>
            </w:tblPrEx>
          </w:tblPrExChange>
        </w:tblPrEx>
        <w:trPr>
          <w:trHeight w:val="1785"/>
          <w:trPrChange w:id="226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226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1BC2D2" w14:textId="05BBA887" w:rsidR="008601AF" w:rsidRPr="008601AF" w:rsidRDefault="008601AF" w:rsidP="003C2C2A">
            <w:pPr>
              <w:jc w:val="center"/>
              <w:rPr>
                <w:rFonts w:ascii="Trebuchet MS" w:hAnsi="Trebuchet MS" w:cs="Arial"/>
                <w:color w:val="000000"/>
                <w:sz w:val="20"/>
                <w:szCs w:val="20"/>
                <w:lang w:bidi="th-TH"/>
              </w:rPr>
            </w:pPr>
            <w:del w:id="2270" w:author="Philippe Hollanda - Oliveira Trust" w:date="2022-07-19T10:08:00Z">
              <w:r w:rsidRPr="008601AF" w:rsidDel="00627AA0">
                <w:rPr>
                  <w:rFonts w:ascii="Trebuchet MS" w:hAnsi="Trebuchet MS" w:cs="Arial"/>
                  <w:color w:val="000000"/>
                  <w:sz w:val="20"/>
                  <w:szCs w:val="20"/>
                  <w:lang w:bidi="th-TH"/>
                </w:rPr>
                <w:delText>TUBO - AR CONDICIONADO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0DFB8F" w14:textId="4A6AFEBE" w:rsidR="008601AF" w:rsidRPr="008601AF" w:rsidRDefault="008601AF" w:rsidP="003C2C2A">
            <w:pPr>
              <w:jc w:val="center"/>
              <w:rPr>
                <w:rFonts w:ascii="Trebuchet MS" w:hAnsi="Trebuchet MS" w:cs="Arial"/>
                <w:color w:val="000000"/>
                <w:sz w:val="20"/>
                <w:szCs w:val="20"/>
                <w:lang w:bidi="th-TH"/>
              </w:rPr>
            </w:pPr>
            <w:del w:id="2272" w:author="Philippe Hollanda - Oliveira Trust" w:date="2022-07-19T10:08:00Z">
              <w:r w:rsidRPr="008601AF" w:rsidDel="00627AA0">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786DCD" w14:textId="1D1504EF" w:rsidR="008601AF" w:rsidRPr="008601AF" w:rsidRDefault="008601AF" w:rsidP="003C2C2A">
            <w:pPr>
              <w:jc w:val="center"/>
              <w:rPr>
                <w:rFonts w:ascii="Trebuchet MS" w:hAnsi="Trebuchet MS" w:cs="Arial"/>
                <w:color w:val="000000"/>
                <w:sz w:val="20"/>
                <w:szCs w:val="20"/>
                <w:lang w:bidi="th-TH"/>
              </w:rPr>
            </w:pPr>
            <w:del w:id="2274" w:author="Philippe Hollanda - Oliveira Trust" w:date="2022-07-19T10:08:00Z">
              <w:r w:rsidRPr="008601AF" w:rsidDel="00627AA0">
                <w:rPr>
                  <w:rFonts w:ascii="Trebuchet MS" w:hAnsi="Trebuchet MS" w:cs="Arial"/>
                  <w:color w:val="000000"/>
                  <w:sz w:val="20"/>
                  <w:szCs w:val="20"/>
                  <w:lang w:bidi="th-TH"/>
                </w:rPr>
                <w:delText>R$ 803,77</w:delText>
              </w:r>
            </w:del>
          </w:p>
        </w:tc>
      </w:tr>
      <w:tr w:rsidR="008601AF" w:rsidRPr="008601AF" w14:paraId="647AE93D" w14:textId="77777777" w:rsidTr="00627AA0">
        <w:tblPrEx>
          <w:tblW w:w="5000" w:type="pct"/>
          <w:tblCellMar>
            <w:left w:w="70" w:type="dxa"/>
            <w:right w:w="70" w:type="dxa"/>
          </w:tblCellMar>
          <w:tblPrExChange w:id="2275" w:author="Philippe Hollanda - Oliveira Trust" w:date="2022-07-19T10:08:00Z">
            <w:tblPrEx>
              <w:tblW w:w="5000" w:type="pct"/>
              <w:tblCellMar>
                <w:left w:w="70" w:type="dxa"/>
                <w:right w:w="70" w:type="dxa"/>
              </w:tblCellMar>
            </w:tblPrEx>
          </w:tblPrExChange>
        </w:tblPrEx>
        <w:trPr>
          <w:trHeight w:val="1785"/>
          <w:trPrChange w:id="227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227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AD1509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22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0DC538" w14:textId="0DB85A4C" w:rsidR="008601AF" w:rsidRPr="008601AF" w:rsidRDefault="008601AF" w:rsidP="003C2C2A">
            <w:pPr>
              <w:jc w:val="center"/>
              <w:rPr>
                <w:rFonts w:ascii="Trebuchet MS" w:hAnsi="Trebuchet MS" w:cs="Arial"/>
                <w:color w:val="000000"/>
                <w:sz w:val="20"/>
                <w:szCs w:val="20"/>
                <w:lang w:bidi="th-TH"/>
              </w:rPr>
            </w:pPr>
            <w:del w:id="2279"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539B56" w14:textId="3B5A2E8B" w:rsidR="008601AF" w:rsidRPr="008601AF" w:rsidRDefault="008601AF" w:rsidP="003C2C2A">
            <w:pPr>
              <w:jc w:val="center"/>
              <w:rPr>
                <w:rFonts w:ascii="Trebuchet MS" w:hAnsi="Trebuchet MS" w:cs="Arial"/>
                <w:color w:val="000000"/>
                <w:sz w:val="20"/>
                <w:szCs w:val="20"/>
                <w:lang w:bidi="th-TH"/>
              </w:rPr>
            </w:pPr>
            <w:del w:id="2281" w:author="Philippe Hollanda - Oliveira Trust" w:date="2022-07-19T10:08:00Z">
              <w:r w:rsidRPr="008601AF" w:rsidDel="00627AA0">
                <w:rPr>
                  <w:rFonts w:ascii="Trebuchet MS" w:hAnsi="Trebuchet MS" w:cs="Arial"/>
                  <w:color w:val="000000"/>
                  <w:sz w:val="20"/>
                  <w:szCs w:val="20"/>
                  <w:lang w:bidi="th-TH"/>
                </w:rPr>
                <w:delText>R$ 803,76</w:delText>
              </w:r>
            </w:del>
          </w:p>
        </w:tc>
      </w:tr>
      <w:tr w:rsidR="008601AF" w:rsidRPr="008601AF" w14:paraId="259E6C43" w14:textId="77777777" w:rsidTr="00627AA0">
        <w:tblPrEx>
          <w:tblW w:w="5000" w:type="pct"/>
          <w:tblCellMar>
            <w:left w:w="70" w:type="dxa"/>
            <w:right w:w="70" w:type="dxa"/>
          </w:tblCellMar>
          <w:tblPrExChange w:id="2282" w:author="Philippe Hollanda - Oliveira Trust" w:date="2022-07-19T10:08:00Z">
            <w:tblPrEx>
              <w:tblW w:w="5000" w:type="pct"/>
              <w:tblCellMar>
                <w:left w:w="70" w:type="dxa"/>
                <w:right w:w="70" w:type="dxa"/>
              </w:tblCellMar>
            </w:tblPrEx>
          </w:tblPrExChange>
        </w:tblPrEx>
        <w:trPr>
          <w:trHeight w:val="1785"/>
          <w:trPrChange w:id="228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28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52AF70" w14:textId="2A1A6630" w:rsidR="008601AF" w:rsidRPr="008601AF" w:rsidRDefault="008601AF" w:rsidP="003C2C2A">
            <w:pPr>
              <w:jc w:val="center"/>
              <w:rPr>
                <w:rFonts w:ascii="Trebuchet MS" w:hAnsi="Trebuchet MS" w:cs="Arial"/>
                <w:color w:val="000000"/>
                <w:sz w:val="20"/>
                <w:szCs w:val="20"/>
                <w:lang w:bidi="th-TH"/>
              </w:rPr>
            </w:pPr>
            <w:del w:id="2285"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8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213334" w14:textId="0EFD650D" w:rsidR="008601AF" w:rsidRPr="008601AF" w:rsidRDefault="008601AF" w:rsidP="003C2C2A">
            <w:pPr>
              <w:jc w:val="center"/>
              <w:rPr>
                <w:rFonts w:ascii="Trebuchet MS" w:hAnsi="Trebuchet MS" w:cs="Arial"/>
                <w:color w:val="000000"/>
                <w:sz w:val="20"/>
                <w:szCs w:val="20"/>
                <w:lang w:bidi="th-TH"/>
              </w:rPr>
            </w:pPr>
            <w:del w:id="2287" w:author="Philippe Hollanda - Oliveira Trust" w:date="2022-07-19T10:08:00Z">
              <w:r w:rsidRPr="008601AF" w:rsidDel="00627AA0">
                <w:rPr>
                  <w:rFonts w:ascii="Trebuchet MS" w:hAnsi="Trebuchet MS" w:cs="Arial"/>
                  <w:color w:val="000000"/>
                  <w:sz w:val="20"/>
                  <w:szCs w:val="20"/>
                  <w:lang w:bidi="th-TH"/>
                </w:rPr>
                <w:delText>13/05/2021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8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B631B9" w14:textId="746CDA3E" w:rsidR="008601AF" w:rsidRPr="008601AF" w:rsidRDefault="008601AF" w:rsidP="003C2C2A">
            <w:pPr>
              <w:jc w:val="center"/>
              <w:rPr>
                <w:rFonts w:ascii="Trebuchet MS" w:hAnsi="Trebuchet MS" w:cs="Arial"/>
                <w:color w:val="000000"/>
                <w:sz w:val="20"/>
                <w:szCs w:val="20"/>
                <w:lang w:bidi="th-TH"/>
              </w:rPr>
            </w:pPr>
            <w:del w:id="2289" w:author="Philippe Hollanda - Oliveira Trust" w:date="2022-07-19T10:08:00Z">
              <w:r w:rsidRPr="008601AF" w:rsidDel="00627AA0">
                <w:rPr>
                  <w:rFonts w:ascii="Trebuchet MS" w:hAnsi="Trebuchet MS" w:cs="Arial"/>
                  <w:color w:val="000000"/>
                  <w:sz w:val="20"/>
                  <w:szCs w:val="20"/>
                  <w:lang w:bidi="th-TH"/>
                </w:rPr>
                <w:delText>R$ 2.354,60</w:delText>
              </w:r>
            </w:del>
          </w:p>
        </w:tc>
      </w:tr>
      <w:tr w:rsidR="008601AF" w:rsidRPr="008601AF" w14:paraId="6F2EADA3" w14:textId="77777777" w:rsidTr="00627AA0">
        <w:tblPrEx>
          <w:tblW w:w="5000" w:type="pct"/>
          <w:tblCellMar>
            <w:left w:w="70" w:type="dxa"/>
            <w:right w:w="70" w:type="dxa"/>
          </w:tblCellMar>
          <w:tblPrExChange w:id="2290" w:author="Philippe Hollanda - Oliveira Trust" w:date="2022-07-19T10:08:00Z">
            <w:tblPrEx>
              <w:tblW w:w="5000" w:type="pct"/>
              <w:tblCellMar>
                <w:left w:w="70" w:type="dxa"/>
                <w:right w:w="70" w:type="dxa"/>
              </w:tblCellMar>
            </w:tblPrEx>
          </w:tblPrExChange>
        </w:tblPrEx>
        <w:trPr>
          <w:trHeight w:val="1785"/>
          <w:trPrChange w:id="229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29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AC08F3" w14:textId="13787027" w:rsidR="008601AF" w:rsidRPr="008601AF" w:rsidRDefault="008601AF" w:rsidP="003C2C2A">
            <w:pPr>
              <w:jc w:val="center"/>
              <w:rPr>
                <w:rFonts w:ascii="Trebuchet MS" w:hAnsi="Trebuchet MS" w:cs="Arial"/>
                <w:color w:val="000000"/>
                <w:sz w:val="20"/>
                <w:szCs w:val="20"/>
                <w:lang w:bidi="th-TH"/>
              </w:rPr>
            </w:pPr>
            <w:del w:id="2293"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2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E03E79" w14:textId="0BF3650E" w:rsidR="008601AF" w:rsidRPr="008601AF" w:rsidRDefault="008601AF" w:rsidP="003C2C2A">
            <w:pPr>
              <w:jc w:val="center"/>
              <w:rPr>
                <w:rFonts w:ascii="Trebuchet MS" w:hAnsi="Trebuchet MS" w:cs="Arial"/>
                <w:color w:val="000000"/>
                <w:sz w:val="20"/>
                <w:szCs w:val="20"/>
                <w:lang w:bidi="th-TH"/>
              </w:rPr>
            </w:pPr>
            <w:del w:id="2295"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2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C98CE3" w14:textId="51CEF755" w:rsidR="008601AF" w:rsidRPr="008601AF" w:rsidRDefault="008601AF" w:rsidP="003C2C2A">
            <w:pPr>
              <w:jc w:val="center"/>
              <w:rPr>
                <w:rFonts w:ascii="Trebuchet MS" w:hAnsi="Trebuchet MS" w:cs="Arial"/>
                <w:color w:val="000000"/>
                <w:sz w:val="20"/>
                <w:szCs w:val="20"/>
                <w:lang w:bidi="th-TH"/>
              </w:rPr>
            </w:pPr>
            <w:del w:id="2297" w:author="Philippe Hollanda - Oliveira Trust" w:date="2022-07-19T10:08:00Z">
              <w:r w:rsidRPr="008601AF" w:rsidDel="00627AA0">
                <w:rPr>
                  <w:rFonts w:ascii="Trebuchet MS" w:hAnsi="Trebuchet MS" w:cs="Arial"/>
                  <w:color w:val="000000"/>
                  <w:sz w:val="20"/>
                  <w:szCs w:val="20"/>
                  <w:lang w:bidi="th-TH"/>
                </w:rPr>
                <w:delText>R$ 1.745,28</w:delText>
              </w:r>
            </w:del>
          </w:p>
        </w:tc>
      </w:tr>
      <w:tr w:rsidR="008601AF" w:rsidRPr="008601AF" w14:paraId="014AE6C8" w14:textId="77777777" w:rsidTr="00627AA0">
        <w:tblPrEx>
          <w:tblW w:w="5000" w:type="pct"/>
          <w:tblCellMar>
            <w:left w:w="70" w:type="dxa"/>
            <w:right w:w="70" w:type="dxa"/>
          </w:tblCellMar>
          <w:tblPrExChange w:id="2298" w:author="Philippe Hollanda - Oliveira Trust" w:date="2022-07-19T10:08:00Z">
            <w:tblPrEx>
              <w:tblW w:w="5000" w:type="pct"/>
              <w:tblCellMar>
                <w:left w:w="70" w:type="dxa"/>
                <w:right w:w="70" w:type="dxa"/>
              </w:tblCellMar>
            </w:tblPrEx>
          </w:tblPrExChange>
        </w:tblPrEx>
        <w:trPr>
          <w:trHeight w:val="1785"/>
          <w:trPrChange w:id="229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0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C849DD" w14:textId="48F41B1E" w:rsidR="008601AF" w:rsidRPr="008601AF" w:rsidRDefault="008601AF" w:rsidP="003C2C2A">
            <w:pPr>
              <w:jc w:val="center"/>
              <w:rPr>
                <w:rFonts w:ascii="Trebuchet MS" w:hAnsi="Trebuchet MS" w:cs="Arial"/>
                <w:color w:val="000000"/>
                <w:sz w:val="20"/>
                <w:szCs w:val="20"/>
                <w:lang w:bidi="th-TH"/>
              </w:rPr>
            </w:pPr>
            <w:del w:id="2301"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C682AB" w14:textId="77566881" w:rsidR="008601AF" w:rsidRPr="008601AF" w:rsidRDefault="008601AF" w:rsidP="003C2C2A">
            <w:pPr>
              <w:jc w:val="center"/>
              <w:rPr>
                <w:rFonts w:ascii="Trebuchet MS" w:hAnsi="Trebuchet MS" w:cs="Arial"/>
                <w:color w:val="000000"/>
                <w:sz w:val="20"/>
                <w:szCs w:val="20"/>
                <w:lang w:bidi="th-TH"/>
              </w:rPr>
            </w:pPr>
            <w:del w:id="2303"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8FBCCE" w14:textId="0E734623" w:rsidR="008601AF" w:rsidRPr="008601AF" w:rsidRDefault="008601AF" w:rsidP="003C2C2A">
            <w:pPr>
              <w:jc w:val="center"/>
              <w:rPr>
                <w:rFonts w:ascii="Trebuchet MS" w:hAnsi="Trebuchet MS" w:cs="Arial"/>
                <w:color w:val="000000"/>
                <w:sz w:val="20"/>
                <w:szCs w:val="20"/>
                <w:lang w:bidi="th-TH"/>
              </w:rPr>
            </w:pPr>
            <w:del w:id="2305" w:author="Philippe Hollanda - Oliveira Trust" w:date="2022-07-19T10:08:00Z">
              <w:r w:rsidRPr="008601AF" w:rsidDel="00627AA0">
                <w:rPr>
                  <w:rFonts w:ascii="Trebuchet MS" w:hAnsi="Trebuchet MS" w:cs="Arial"/>
                  <w:color w:val="000000"/>
                  <w:sz w:val="20"/>
                  <w:szCs w:val="20"/>
                  <w:lang w:bidi="th-TH"/>
                </w:rPr>
                <w:delText>R$ 1.745,28</w:delText>
              </w:r>
            </w:del>
          </w:p>
        </w:tc>
      </w:tr>
      <w:tr w:rsidR="008601AF" w:rsidRPr="008601AF" w14:paraId="2E9E4AE5" w14:textId="77777777" w:rsidTr="00627AA0">
        <w:tblPrEx>
          <w:tblW w:w="5000" w:type="pct"/>
          <w:tblCellMar>
            <w:left w:w="70" w:type="dxa"/>
            <w:right w:w="70" w:type="dxa"/>
          </w:tblCellMar>
          <w:tblPrExChange w:id="2306" w:author="Philippe Hollanda - Oliveira Trust" w:date="2022-07-19T10:08:00Z">
            <w:tblPrEx>
              <w:tblW w:w="5000" w:type="pct"/>
              <w:tblCellMar>
                <w:left w:w="70" w:type="dxa"/>
                <w:right w:w="70" w:type="dxa"/>
              </w:tblCellMar>
            </w:tblPrEx>
          </w:tblPrExChange>
        </w:tblPrEx>
        <w:trPr>
          <w:trHeight w:val="1785"/>
          <w:trPrChange w:id="230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0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84461F" w14:textId="5330598D" w:rsidR="008601AF" w:rsidRPr="008601AF" w:rsidRDefault="008601AF" w:rsidP="003C2C2A">
            <w:pPr>
              <w:jc w:val="center"/>
              <w:rPr>
                <w:rFonts w:ascii="Trebuchet MS" w:hAnsi="Trebuchet MS" w:cs="Arial"/>
                <w:color w:val="000000"/>
                <w:sz w:val="20"/>
                <w:szCs w:val="20"/>
                <w:lang w:bidi="th-TH"/>
              </w:rPr>
            </w:pPr>
            <w:del w:id="2309"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1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82E755" w14:textId="28800AF0" w:rsidR="008601AF" w:rsidRPr="008601AF" w:rsidRDefault="008601AF" w:rsidP="003C2C2A">
            <w:pPr>
              <w:jc w:val="center"/>
              <w:rPr>
                <w:rFonts w:ascii="Trebuchet MS" w:hAnsi="Trebuchet MS" w:cs="Arial"/>
                <w:color w:val="000000"/>
                <w:sz w:val="20"/>
                <w:szCs w:val="20"/>
                <w:lang w:bidi="th-TH"/>
              </w:rPr>
            </w:pPr>
            <w:del w:id="2311" w:author="Philippe Hollanda - Oliveira Trust" w:date="2022-07-19T10:08:00Z">
              <w:r w:rsidRPr="008601AF" w:rsidDel="00627AA0">
                <w:rPr>
                  <w:rFonts w:ascii="Trebuchet MS" w:hAnsi="Trebuchet MS" w:cs="Arial"/>
                  <w:color w:val="000000"/>
                  <w:sz w:val="20"/>
                  <w:szCs w:val="20"/>
                  <w:lang w:bidi="th-TH"/>
                </w:rPr>
                <w:delText>13/05/2021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1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F18594" w14:textId="57C12A49" w:rsidR="008601AF" w:rsidRPr="008601AF" w:rsidRDefault="008601AF" w:rsidP="003C2C2A">
            <w:pPr>
              <w:jc w:val="center"/>
              <w:rPr>
                <w:rFonts w:ascii="Trebuchet MS" w:hAnsi="Trebuchet MS" w:cs="Arial"/>
                <w:color w:val="000000"/>
                <w:sz w:val="20"/>
                <w:szCs w:val="20"/>
                <w:lang w:bidi="th-TH"/>
              </w:rPr>
            </w:pPr>
            <w:del w:id="2313" w:author="Philippe Hollanda - Oliveira Trust" w:date="2022-07-19T10:08:00Z">
              <w:r w:rsidRPr="008601AF" w:rsidDel="00627AA0">
                <w:rPr>
                  <w:rFonts w:ascii="Trebuchet MS" w:hAnsi="Trebuchet MS" w:cs="Arial"/>
                  <w:color w:val="000000"/>
                  <w:sz w:val="20"/>
                  <w:szCs w:val="20"/>
                  <w:lang w:bidi="th-TH"/>
                </w:rPr>
                <w:delText>R$ 1.799,52</w:delText>
              </w:r>
            </w:del>
          </w:p>
        </w:tc>
      </w:tr>
      <w:tr w:rsidR="008601AF" w:rsidRPr="008601AF" w14:paraId="11270DB8" w14:textId="77777777" w:rsidTr="00627AA0">
        <w:tblPrEx>
          <w:tblW w:w="5000" w:type="pct"/>
          <w:tblCellMar>
            <w:left w:w="70" w:type="dxa"/>
            <w:right w:w="70" w:type="dxa"/>
          </w:tblCellMar>
          <w:tblPrExChange w:id="2314" w:author="Philippe Hollanda - Oliveira Trust" w:date="2022-07-19T10:08:00Z">
            <w:tblPrEx>
              <w:tblW w:w="5000" w:type="pct"/>
              <w:tblCellMar>
                <w:left w:w="70" w:type="dxa"/>
                <w:right w:w="70" w:type="dxa"/>
              </w:tblCellMar>
            </w:tblPrEx>
          </w:tblPrExChange>
        </w:tblPrEx>
        <w:trPr>
          <w:trHeight w:val="1785"/>
          <w:trPrChange w:id="231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1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ABFBA7" w14:textId="11676DCD" w:rsidR="008601AF" w:rsidRPr="008601AF" w:rsidRDefault="008601AF" w:rsidP="003C2C2A">
            <w:pPr>
              <w:jc w:val="center"/>
              <w:rPr>
                <w:rFonts w:ascii="Trebuchet MS" w:hAnsi="Trebuchet MS" w:cs="Arial"/>
                <w:color w:val="000000"/>
                <w:sz w:val="20"/>
                <w:szCs w:val="20"/>
                <w:lang w:bidi="th-TH"/>
              </w:rPr>
            </w:pPr>
            <w:del w:id="2317" w:author="Philippe Hollanda - Oliveira Trust" w:date="2022-07-19T10:08:00Z">
              <w:r w:rsidRPr="008601AF" w:rsidDel="00627AA0">
                <w:rPr>
                  <w:rFonts w:ascii="Trebuchet MS" w:hAnsi="Trebuchet MS" w:cs="Arial"/>
                  <w:color w:val="000000"/>
                  <w:sz w:val="20"/>
                  <w:szCs w:val="20"/>
                  <w:lang w:bidi="th-TH"/>
                </w:rPr>
                <w:lastRenderedPageBreak/>
                <w:delText>ADESIVO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1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E1DB95" w14:textId="6B7F658B" w:rsidR="008601AF" w:rsidRPr="008601AF" w:rsidRDefault="008601AF" w:rsidP="003C2C2A">
            <w:pPr>
              <w:jc w:val="center"/>
              <w:rPr>
                <w:rFonts w:ascii="Trebuchet MS" w:hAnsi="Trebuchet MS" w:cs="Arial"/>
                <w:color w:val="000000"/>
                <w:sz w:val="20"/>
                <w:szCs w:val="20"/>
                <w:lang w:bidi="th-TH"/>
              </w:rPr>
            </w:pPr>
            <w:del w:id="2319" w:author="Philippe Hollanda - Oliveira Trust" w:date="2022-07-19T10:08:00Z">
              <w:r w:rsidRPr="008601AF" w:rsidDel="00627AA0">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2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B1B985" w14:textId="00E85131" w:rsidR="008601AF" w:rsidRPr="008601AF" w:rsidRDefault="008601AF" w:rsidP="003C2C2A">
            <w:pPr>
              <w:jc w:val="center"/>
              <w:rPr>
                <w:rFonts w:ascii="Trebuchet MS" w:hAnsi="Trebuchet MS" w:cs="Arial"/>
                <w:color w:val="000000"/>
                <w:sz w:val="20"/>
                <w:szCs w:val="20"/>
                <w:lang w:bidi="th-TH"/>
              </w:rPr>
            </w:pPr>
            <w:del w:id="2321" w:author="Philippe Hollanda - Oliveira Trust" w:date="2022-07-19T10:08:00Z">
              <w:r w:rsidRPr="008601AF" w:rsidDel="00627AA0">
                <w:rPr>
                  <w:rFonts w:ascii="Trebuchet MS" w:hAnsi="Trebuchet MS" w:cs="Arial"/>
                  <w:color w:val="000000"/>
                  <w:sz w:val="20"/>
                  <w:szCs w:val="20"/>
                  <w:lang w:bidi="th-TH"/>
                </w:rPr>
                <w:delText>R$ 424,30</w:delText>
              </w:r>
            </w:del>
          </w:p>
        </w:tc>
      </w:tr>
      <w:tr w:rsidR="008601AF" w:rsidRPr="008601AF" w14:paraId="02DE00FB" w14:textId="77777777" w:rsidTr="00627AA0">
        <w:tblPrEx>
          <w:tblW w:w="5000" w:type="pct"/>
          <w:tblCellMar>
            <w:left w:w="70" w:type="dxa"/>
            <w:right w:w="70" w:type="dxa"/>
          </w:tblCellMar>
          <w:tblPrExChange w:id="2322" w:author="Philippe Hollanda - Oliveira Trust" w:date="2022-07-19T10:08:00Z">
            <w:tblPrEx>
              <w:tblW w:w="5000" w:type="pct"/>
              <w:tblCellMar>
                <w:left w:w="70" w:type="dxa"/>
                <w:right w:w="70" w:type="dxa"/>
              </w:tblCellMar>
            </w:tblPrEx>
          </w:tblPrExChange>
        </w:tblPrEx>
        <w:trPr>
          <w:trHeight w:val="1785"/>
          <w:trPrChange w:id="232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2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45FCA0" w14:textId="5E737293" w:rsidR="008601AF" w:rsidRPr="008601AF" w:rsidRDefault="008601AF" w:rsidP="003C2C2A">
            <w:pPr>
              <w:jc w:val="center"/>
              <w:rPr>
                <w:rFonts w:ascii="Trebuchet MS" w:hAnsi="Trebuchet MS" w:cs="Arial"/>
                <w:color w:val="000000"/>
                <w:sz w:val="20"/>
                <w:szCs w:val="20"/>
                <w:lang w:bidi="th-TH"/>
              </w:rPr>
            </w:pPr>
            <w:del w:id="2325"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F9431D" w14:textId="455B6661" w:rsidR="008601AF" w:rsidRPr="008601AF" w:rsidRDefault="008601AF" w:rsidP="003C2C2A">
            <w:pPr>
              <w:jc w:val="center"/>
              <w:rPr>
                <w:rFonts w:ascii="Trebuchet MS" w:hAnsi="Trebuchet MS" w:cs="Arial"/>
                <w:color w:val="000000"/>
                <w:sz w:val="20"/>
                <w:szCs w:val="20"/>
                <w:lang w:bidi="th-TH"/>
              </w:rPr>
            </w:pPr>
            <w:del w:id="2327" w:author="Philippe Hollanda - Oliveira Trust" w:date="2022-07-19T10:08:00Z">
              <w:r w:rsidRPr="008601AF" w:rsidDel="00627AA0">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90AA32" w14:textId="47EC0A7E" w:rsidR="008601AF" w:rsidRPr="008601AF" w:rsidRDefault="008601AF" w:rsidP="003C2C2A">
            <w:pPr>
              <w:jc w:val="center"/>
              <w:rPr>
                <w:rFonts w:ascii="Trebuchet MS" w:hAnsi="Trebuchet MS" w:cs="Arial"/>
                <w:color w:val="000000"/>
                <w:sz w:val="20"/>
                <w:szCs w:val="20"/>
                <w:lang w:bidi="th-TH"/>
              </w:rPr>
            </w:pPr>
            <w:del w:id="2329" w:author="Philippe Hollanda - Oliveira Trust" w:date="2022-07-19T10:08:00Z">
              <w:r w:rsidRPr="008601AF" w:rsidDel="00627AA0">
                <w:rPr>
                  <w:rFonts w:ascii="Trebuchet MS" w:hAnsi="Trebuchet MS" w:cs="Arial"/>
                  <w:color w:val="000000"/>
                  <w:sz w:val="20"/>
                  <w:szCs w:val="20"/>
                  <w:lang w:bidi="th-TH"/>
                </w:rPr>
                <w:delText>R$ 2.075,00</w:delText>
              </w:r>
            </w:del>
          </w:p>
        </w:tc>
      </w:tr>
      <w:tr w:rsidR="008601AF" w:rsidRPr="008601AF" w14:paraId="3E71B70F" w14:textId="77777777" w:rsidTr="00627AA0">
        <w:tblPrEx>
          <w:tblW w:w="5000" w:type="pct"/>
          <w:tblCellMar>
            <w:left w:w="70" w:type="dxa"/>
            <w:right w:w="70" w:type="dxa"/>
          </w:tblCellMar>
          <w:tblPrExChange w:id="2330" w:author="Philippe Hollanda - Oliveira Trust" w:date="2022-07-19T10:08:00Z">
            <w:tblPrEx>
              <w:tblW w:w="5000" w:type="pct"/>
              <w:tblCellMar>
                <w:left w:w="70" w:type="dxa"/>
                <w:right w:w="70" w:type="dxa"/>
              </w:tblCellMar>
            </w:tblPrEx>
          </w:tblPrExChange>
        </w:tblPrEx>
        <w:trPr>
          <w:trHeight w:val="1785"/>
          <w:trPrChange w:id="233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3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D8553C" w14:textId="4438550C" w:rsidR="008601AF" w:rsidRPr="008601AF" w:rsidRDefault="008601AF" w:rsidP="003C2C2A">
            <w:pPr>
              <w:jc w:val="center"/>
              <w:rPr>
                <w:rFonts w:ascii="Trebuchet MS" w:hAnsi="Trebuchet MS" w:cs="Arial"/>
                <w:color w:val="000000"/>
                <w:sz w:val="20"/>
                <w:szCs w:val="20"/>
                <w:lang w:bidi="th-TH"/>
              </w:rPr>
            </w:pPr>
            <w:del w:id="2333" w:author="Philippe Hollanda - Oliveira Trust" w:date="2022-07-19T10:08:00Z">
              <w:r w:rsidRPr="008601AF" w:rsidDel="00627AA0">
                <w:rPr>
                  <w:rFonts w:ascii="Trebuchet MS" w:hAnsi="Trebuchet MS" w:cs="Arial"/>
                  <w:color w:val="000000"/>
                  <w:sz w:val="20"/>
                  <w:szCs w:val="20"/>
                  <w:lang w:bidi="th-TH"/>
                </w:rPr>
                <w:delText>PENEIRA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3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4AA42E" w14:textId="18605F65" w:rsidR="008601AF" w:rsidRPr="008601AF" w:rsidRDefault="008601AF" w:rsidP="003C2C2A">
            <w:pPr>
              <w:jc w:val="center"/>
              <w:rPr>
                <w:rFonts w:ascii="Trebuchet MS" w:hAnsi="Trebuchet MS" w:cs="Arial"/>
                <w:color w:val="000000"/>
                <w:sz w:val="20"/>
                <w:szCs w:val="20"/>
                <w:lang w:bidi="th-TH"/>
              </w:rPr>
            </w:pPr>
            <w:del w:id="2335" w:author="Philippe Hollanda - Oliveira Trust" w:date="2022-07-19T10:08:00Z">
              <w:r w:rsidRPr="008601AF" w:rsidDel="00627AA0">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3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892C35" w14:textId="0DFF5B5B" w:rsidR="008601AF" w:rsidRPr="008601AF" w:rsidRDefault="008601AF" w:rsidP="003C2C2A">
            <w:pPr>
              <w:jc w:val="center"/>
              <w:rPr>
                <w:rFonts w:ascii="Trebuchet MS" w:hAnsi="Trebuchet MS" w:cs="Arial"/>
                <w:color w:val="000000"/>
                <w:sz w:val="20"/>
                <w:szCs w:val="20"/>
                <w:lang w:bidi="th-TH"/>
              </w:rPr>
            </w:pPr>
            <w:del w:id="2337" w:author="Philippe Hollanda - Oliveira Trust" w:date="2022-07-19T10:08:00Z">
              <w:r w:rsidRPr="008601AF" w:rsidDel="00627AA0">
                <w:rPr>
                  <w:rFonts w:ascii="Trebuchet MS" w:hAnsi="Trebuchet MS" w:cs="Arial"/>
                  <w:color w:val="000000"/>
                  <w:sz w:val="20"/>
                  <w:szCs w:val="20"/>
                  <w:lang w:bidi="th-TH"/>
                </w:rPr>
                <w:delText>R$ 154,00</w:delText>
              </w:r>
            </w:del>
          </w:p>
        </w:tc>
      </w:tr>
      <w:tr w:rsidR="008601AF" w:rsidRPr="008601AF" w14:paraId="06DE7855" w14:textId="77777777" w:rsidTr="00627AA0">
        <w:tblPrEx>
          <w:tblW w:w="5000" w:type="pct"/>
          <w:tblCellMar>
            <w:left w:w="70" w:type="dxa"/>
            <w:right w:w="70" w:type="dxa"/>
          </w:tblCellMar>
          <w:tblPrExChange w:id="2338" w:author="Philippe Hollanda - Oliveira Trust" w:date="2022-07-19T10:08:00Z">
            <w:tblPrEx>
              <w:tblW w:w="5000" w:type="pct"/>
              <w:tblCellMar>
                <w:left w:w="70" w:type="dxa"/>
                <w:right w:w="70" w:type="dxa"/>
              </w:tblCellMar>
            </w:tblPrEx>
          </w:tblPrExChange>
        </w:tblPrEx>
        <w:trPr>
          <w:trHeight w:val="1785"/>
          <w:trPrChange w:id="233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4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889111" w14:textId="7DFC5649" w:rsidR="008601AF" w:rsidRPr="008601AF" w:rsidRDefault="008601AF" w:rsidP="003C2C2A">
            <w:pPr>
              <w:jc w:val="center"/>
              <w:rPr>
                <w:rFonts w:ascii="Trebuchet MS" w:hAnsi="Trebuchet MS" w:cs="Arial"/>
                <w:color w:val="000000"/>
                <w:sz w:val="20"/>
                <w:szCs w:val="20"/>
                <w:lang w:bidi="th-TH"/>
              </w:rPr>
            </w:pPr>
            <w:del w:id="234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4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32121E" w14:textId="2CDB8EA7" w:rsidR="008601AF" w:rsidRPr="008601AF" w:rsidRDefault="008601AF" w:rsidP="003C2C2A">
            <w:pPr>
              <w:jc w:val="center"/>
              <w:rPr>
                <w:rFonts w:ascii="Trebuchet MS" w:hAnsi="Trebuchet MS" w:cs="Arial"/>
                <w:color w:val="000000"/>
                <w:sz w:val="20"/>
                <w:szCs w:val="20"/>
                <w:lang w:bidi="th-TH"/>
              </w:rPr>
            </w:pPr>
            <w:del w:id="2343" w:author="Philippe Hollanda - Oliveira Trust" w:date="2022-07-19T10:08:00Z">
              <w:r w:rsidRPr="008601AF" w:rsidDel="00627AA0">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4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EDD3AD" w14:textId="40237F68" w:rsidR="008601AF" w:rsidRPr="008601AF" w:rsidRDefault="008601AF" w:rsidP="003C2C2A">
            <w:pPr>
              <w:jc w:val="center"/>
              <w:rPr>
                <w:rFonts w:ascii="Trebuchet MS" w:hAnsi="Trebuchet MS" w:cs="Arial"/>
                <w:color w:val="000000"/>
                <w:sz w:val="20"/>
                <w:szCs w:val="20"/>
                <w:lang w:bidi="th-TH"/>
              </w:rPr>
            </w:pPr>
            <w:del w:id="2345" w:author="Philippe Hollanda - Oliveira Trust" w:date="2022-07-19T10:08:00Z">
              <w:r w:rsidRPr="008601AF" w:rsidDel="00627AA0">
                <w:rPr>
                  <w:rFonts w:ascii="Trebuchet MS" w:hAnsi="Trebuchet MS" w:cs="Arial"/>
                  <w:color w:val="000000"/>
                  <w:sz w:val="20"/>
                  <w:szCs w:val="20"/>
                  <w:lang w:bidi="th-TH"/>
                </w:rPr>
                <w:delText>R$ 107,20</w:delText>
              </w:r>
            </w:del>
          </w:p>
        </w:tc>
      </w:tr>
      <w:tr w:rsidR="008601AF" w:rsidRPr="008601AF" w14:paraId="754521C8" w14:textId="77777777" w:rsidTr="00627AA0">
        <w:tblPrEx>
          <w:tblW w:w="5000" w:type="pct"/>
          <w:tblCellMar>
            <w:left w:w="70" w:type="dxa"/>
            <w:right w:w="70" w:type="dxa"/>
          </w:tblCellMar>
          <w:tblPrExChange w:id="2346" w:author="Philippe Hollanda - Oliveira Trust" w:date="2022-07-19T10:08:00Z">
            <w:tblPrEx>
              <w:tblW w:w="5000" w:type="pct"/>
              <w:tblCellMar>
                <w:left w:w="70" w:type="dxa"/>
                <w:right w:w="70" w:type="dxa"/>
              </w:tblCellMar>
            </w:tblPrEx>
          </w:tblPrExChange>
        </w:tblPrEx>
        <w:trPr>
          <w:trHeight w:val="1785"/>
          <w:trPrChange w:id="234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4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BAF83F" w14:textId="43A864F3" w:rsidR="008601AF" w:rsidRPr="008601AF" w:rsidRDefault="008601AF" w:rsidP="003C2C2A">
            <w:pPr>
              <w:jc w:val="center"/>
              <w:rPr>
                <w:rFonts w:ascii="Trebuchet MS" w:hAnsi="Trebuchet MS" w:cs="Arial"/>
                <w:color w:val="000000"/>
                <w:sz w:val="20"/>
                <w:szCs w:val="20"/>
                <w:lang w:bidi="th-TH"/>
              </w:rPr>
            </w:pPr>
            <w:del w:id="234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5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D25889" w14:textId="5F43B5F5" w:rsidR="008601AF" w:rsidRPr="008601AF" w:rsidRDefault="008601AF" w:rsidP="003C2C2A">
            <w:pPr>
              <w:jc w:val="center"/>
              <w:rPr>
                <w:rFonts w:ascii="Trebuchet MS" w:hAnsi="Trebuchet MS" w:cs="Arial"/>
                <w:color w:val="000000"/>
                <w:sz w:val="20"/>
                <w:szCs w:val="20"/>
                <w:lang w:bidi="th-TH"/>
              </w:rPr>
            </w:pPr>
            <w:del w:id="2351" w:author="Philippe Hollanda - Oliveira Trust" w:date="2022-07-19T10:08:00Z">
              <w:r w:rsidRPr="008601AF" w:rsidDel="00627AA0">
                <w:rPr>
                  <w:rFonts w:ascii="Trebuchet MS" w:hAnsi="Trebuchet MS" w:cs="Arial"/>
                  <w:color w:val="000000"/>
                  <w:sz w:val="20"/>
                  <w:szCs w:val="20"/>
                  <w:lang w:bidi="th-TH"/>
                </w:rPr>
                <w:delText>21/05/2021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5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9B5CD5" w14:textId="54872282" w:rsidR="008601AF" w:rsidRPr="008601AF" w:rsidRDefault="008601AF" w:rsidP="003C2C2A">
            <w:pPr>
              <w:jc w:val="center"/>
              <w:rPr>
                <w:rFonts w:ascii="Trebuchet MS" w:hAnsi="Trebuchet MS" w:cs="Arial"/>
                <w:color w:val="000000"/>
                <w:sz w:val="20"/>
                <w:szCs w:val="20"/>
                <w:lang w:bidi="th-TH"/>
              </w:rPr>
            </w:pPr>
            <w:del w:id="2353" w:author="Philippe Hollanda - Oliveira Trust" w:date="2022-07-19T10:08:00Z">
              <w:r w:rsidRPr="008601AF" w:rsidDel="00627AA0">
                <w:rPr>
                  <w:rFonts w:ascii="Trebuchet MS" w:hAnsi="Trebuchet MS" w:cs="Arial"/>
                  <w:color w:val="000000"/>
                  <w:sz w:val="20"/>
                  <w:szCs w:val="20"/>
                  <w:lang w:bidi="th-TH"/>
                </w:rPr>
                <w:delText>R$ 1.207,00</w:delText>
              </w:r>
            </w:del>
          </w:p>
        </w:tc>
      </w:tr>
      <w:tr w:rsidR="008601AF" w:rsidRPr="008601AF" w14:paraId="62349746" w14:textId="77777777" w:rsidTr="00627AA0">
        <w:tblPrEx>
          <w:tblW w:w="5000" w:type="pct"/>
          <w:tblCellMar>
            <w:left w:w="70" w:type="dxa"/>
            <w:right w:w="70" w:type="dxa"/>
          </w:tblCellMar>
          <w:tblPrExChange w:id="2354" w:author="Philippe Hollanda - Oliveira Trust" w:date="2022-07-19T10:08:00Z">
            <w:tblPrEx>
              <w:tblW w:w="5000" w:type="pct"/>
              <w:tblCellMar>
                <w:left w:w="70" w:type="dxa"/>
                <w:right w:w="70" w:type="dxa"/>
              </w:tblCellMar>
            </w:tblPrEx>
          </w:tblPrExChange>
        </w:tblPrEx>
        <w:trPr>
          <w:trHeight w:val="1785"/>
          <w:trPrChange w:id="235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5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2DDDA7" w14:textId="06737887" w:rsidR="008601AF" w:rsidRPr="008601AF" w:rsidRDefault="008601AF" w:rsidP="003C2C2A">
            <w:pPr>
              <w:jc w:val="center"/>
              <w:rPr>
                <w:rFonts w:ascii="Trebuchet MS" w:hAnsi="Trebuchet MS" w:cs="Arial"/>
                <w:color w:val="000000"/>
                <w:sz w:val="20"/>
                <w:szCs w:val="20"/>
                <w:lang w:bidi="th-TH"/>
              </w:rPr>
            </w:pPr>
            <w:del w:id="2357"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9D545E" w14:textId="59B4C196" w:rsidR="008601AF" w:rsidRPr="008601AF" w:rsidRDefault="008601AF" w:rsidP="003C2C2A">
            <w:pPr>
              <w:jc w:val="center"/>
              <w:rPr>
                <w:rFonts w:ascii="Trebuchet MS" w:hAnsi="Trebuchet MS" w:cs="Arial"/>
                <w:color w:val="000000"/>
                <w:sz w:val="20"/>
                <w:szCs w:val="20"/>
                <w:lang w:bidi="th-TH"/>
              </w:rPr>
            </w:pPr>
            <w:del w:id="2359" w:author="Philippe Hollanda - Oliveira Trust" w:date="2022-07-19T10:08:00Z">
              <w:r w:rsidRPr="008601AF" w:rsidDel="00627AA0">
                <w:rPr>
                  <w:rFonts w:ascii="Trebuchet MS" w:hAnsi="Trebuchet MS" w:cs="Arial"/>
                  <w:color w:val="000000"/>
                  <w:sz w:val="20"/>
                  <w:szCs w:val="20"/>
                  <w:lang w:bidi="th-TH"/>
                </w:rPr>
                <w:delText>23/04/2021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BA6800" w14:textId="2E359C2A" w:rsidR="008601AF" w:rsidRPr="008601AF" w:rsidRDefault="008601AF" w:rsidP="003C2C2A">
            <w:pPr>
              <w:jc w:val="center"/>
              <w:rPr>
                <w:rFonts w:ascii="Trebuchet MS" w:hAnsi="Trebuchet MS" w:cs="Arial"/>
                <w:color w:val="000000"/>
                <w:sz w:val="20"/>
                <w:szCs w:val="20"/>
                <w:lang w:bidi="th-TH"/>
              </w:rPr>
            </w:pPr>
            <w:del w:id="2361" w:author="Philippe Hollanda - Oliveira Trust" w:date="2022-07-19T10:08:00Z">
              <w:r w:rsidRPr="008601AF" w:rsidDel="00627AA0">
                <w:rPr>
                  <w:rFonts w:ascii="Trebuchet MS" w:hAnsi="Trebuchet MS" w:cs="Arial"/>
                  <w:color w:val="000000"/>
                  <w:sz w:val="20"/>
                  <w:szCs w:val="20"/>
                  <w:lang w:bidi="th-TH"/>
                </w:rPr>
                <w:delText>R$ 764,44</w:delText>
              </w:r>
            </w:del>
          </w:p>
        </w:tc>
      </w:tr>
      <w:tr w:rsidR="008601AF" w:rsidRPr="008601AF" w14:paraId="22335134" w14:textId="77777777" w:rsidTr="00627AA0">
        <w:tblPrEx>
          <w:tblW w:w="5000" w:type="pct"/>
          <w:tblCellMar>
            <w:left w:w="70" w:type="dxa"/>
            <w:right w:w="70" w:type="dxa"/>
          </w:tblCellMar>
          <w:tblPrExChange w:id="2362" w:author="Philippe Hollanda - Oliveira Trust" w:date="2022-07-19T10:08:00Z">
            <w:tblPrEx>
              <w:tblW w:w="5000" w:type="pct"/>
              <w:tblCellMar>
                <w:left w:w="70" w:type="dxa"/>
                <w:right w:w="70" w:type="dxa"/>
              </w:tblCellMar>
            </w:tblPrEx>
          </w:tblPrExChange>
        </w:tblPrEx>
        <w:trPr>
          <w:trHeight w:val="1785"/>
          <w:trPrChange w:id="236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6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9C3904" w14:textId="48A5EDBA" w:rsidR="008601AF" w:rsidRPr="008601AF" w:rsidRDefault="008601AF" w:rsidP="003C2C2A">
            <w:pPr>
              <w:jc w:val="center"/>
              <w:rPr>
                <w:rFonts w:ascii="Trebuchet MS" w:hAnsi="Trebuchet MS" w:cs="Arial"/>
                <w:color w:val="000000"/>
                <w:sz w:val="20"/>
                <w:szCs w:val="20"/>
                <w:lang w:bidi="th-TH"/>
              </w:rPr>
            </w:pPr>
            <w:del w:id="236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44071A" w14:textId="32F6FF1E" w:rsidR="008601AF" w:rsidRPr="008601AF" w:rsidRDefault="008601AF" w:rsidP="003C2C2A">
            <w:pPr>
              <w:jc w:val="center"/>
              <w:rPr>
                <w:rFonts w:ascii="Trebuchet MS" w:hAnsi="Trebuchet MS" w:cs="Arial"/>
                <w:color w:val="000000"/>
                <w:sz w:val="20"/>
                <w:szCs w:val="20"/>
                <w:lang w:bidi="th-TH"/>
              </w:rPr>
            </w:pPr>
            <w:del w:id="2367" w:author="Philippe Hollanda - Oliveira Trust" w:date="2022-07-19T10:08:00Z">
              <w:r w:rsidRPr="008601AF" w:rsidDel="00627AA0">
                <w:rPr>
                  <w:rFonts w:ascii="Trebuchet MS" w:hAnsi="Trebuchet MS" w:cs="Arial"/>
                  <w:color w:val="000000"/>
                  <w:sz w:val="20"/>
                  <w:szCs w:val="20"/>
                  <w:lang w:bidi="th-TH"/>
                </w:rPr>
                <w:delText>23/04/2021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D13037" w14:textId="16E38F23" w:rsidR="008601AF" w:rsidRPr="008601AF" w:rsidRDefault="008601AF" w:rsidP="003C2C2A">
            <w:pPr>
              <w:jc w:val="center"/>
              <w:rPr>
                <w:rFonts w:ascii="Trebuchet MS" w:hAnsi="Trebuchet MS" w:cs="Arial"/>
                <w:color w:val="000000"/>
                <w:sz w:val="20"/>
                <w:szCs w:val="20"/>
                <w:lang w:bidi="th-TH"/>
              </w:rPr>
            </w:pPr>
            <w:del w:id="2369" w:author="Philippe Hollanda - Oliveira Trust" w:date="2022-07-19T10:08:00Z">
              <w:r w:rsidRPr="008601AF" w:rsidDel="00627AA0">
                <w:rPr>
                  <w:rFonts w:ascii="Trebuchet MS" w:hAnsi="Trebuchet MS" w:cs="Arial"/>
                  <w:color w:val="000000"/>
                  <w:sz w:val="20"/>
                  <w:szCs w:val="20"/>
                  <w:lang w:bidi="th-TH"/>
                </w:rPr>
                <w:delText>R$ 776,04</w:delText>
              </w:r>
            </w:del>
          </w:p>
        </w:tc>
      </w:tr>
      <w:tr w:rsidR="008601AF" w:rsidRPr="008601AF" w14:paraId="2D29D49B" w14:textId="77777777" w:rsidTr="00627AA0">
        <w:tblPrEx>
          <w:tblW w:w="5000" w:type="pct"/>
          <w:tblCellMar>
            <w:left w:w="70" w:type="dxa"/>
            <w:right w:w="70" w:type="dxa"/>
          </w:tblCellMar>
          <w:tblPrExChange w:id="2370" w:author="Philippe Hollanda - Oliveira Trust" w:date="2022-07-19T10:08:00Z">
            <w:tblPrEx>
              <w:tblW w:w="5000" w:type="pct"/>
              <w:tblCellMar>
                <w:left w:w="70" w:type="dxa"/>
                <w:right w:w="70" w:type="dxa"/>
              </w:tblCellMar>
            </w:tblPrEx>
          </w:tblPrExChange>
        </w:tblPrEx>
        <w:trPr>
          <w:trHeight w:val="1785"/>
          <w:trPrChange w:id="237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BEEA3C" w14:textId="5E1F385F" w:rsidR="008601AF" w:rsidRPr="008601AF" w:rsidRDefault="008601AF" w:rsidP="003C2C2A">
            <w:pPr>
              <w:jc w:val="center"/>
              <w:rPr>
                <w:rFonts w:ascii="Trebuchet MS" w:hAnsi="Trebuchet MS" w:cs="Arial"/>
                <w:color w:val="000000"/>
                <w:sz w:val="20"/>
                <w:szCs w:val="20"/>
                <w:lang w:bidi="th-TH"/>
              </w:rPr>
            </w:pPr>
            <w:del w:id="2373"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2CCCCA" w14:textId="609563B6" w:rsidR="008601AF" w:rsidRPr="008601AF" w:rsidRDefault="008601AF" w:rsidP="003C2C2A">
            <w:pPr>
              <w:jc w:val="center"/>
              <w:rPr>
                <w:rFonts w:ascii="Trebuchet MS" w:hAnsi="Trebuchet MS" w:cs="Arial"/>
                <w:color w:val="000000"/>
                <w:sz w:val="20"/>
                <w:szCs w:val="20"/>
                <w:lang w:bidi="th-TH"/>
              </w:rPr>
            </w:pPr>
            <w:del w:id="2375" w:author="Philippe Hollanda - Oliveira Trust" w:date="2022-07-19T10:08:00Z">
              <w:r w:rsidRPr="008601AF" w:rsidDel="00627AA0">
                <w:rPr>
                  <w:rFonts w:ascii="Trebuchet MS" w:hAnsi="Trebuchet MS" w:cs="Arial"/>
                  <w:color w:val="000000"/>
                  <w:sz w:val="20"/>
                  <w:szCs w:val="20"/>
                  <w:lang w:bidi="th-TH"/>
                </w:rPr>
                <w:delText>23/04/2021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B91A11" w14:textId="209DCB85" w:rsidR="008601AF" w:rsidRPr="008601AF" w:rsidRDefault="008601AF" w:rsidP="003C2C2A">
            <w:pPr>
              <w:jc w:val="center"/>
              <w:rPr>
                <w:rFonts w:ascii="Trebuchet MS" w:hAnsi="Trebuchet MS" w:cs="Arial"/>
                <w:color w:val="000000"/>
                <w:sz w:val="20"/>
                <w:szCs w:val="20"/>
                <w:lang w:bidi="th-TH"/>
              </w:rPr>
            </w:pPr>
            <w:del w:id="2377" w:author="Philippe Hollanda - Oliveira Trust" w:date="2022-07-19T10:08:00Z">
              <w:r w:rsidRPr="008601AF" w:rsidDel="00627AA0">
                <w:rPr>
                  <w:rFonts w:ascii="Trebuchet MS" w:hAnsi="Trebuchet MS" w:cs="Arial"/>
                  <w:color w:val="000000"/>
                  <w:sz w:val="20"/>
                  <w:szCs w:val="20"/>
                  <w:lang w:bidi="th-TH"/>
                </w:rPr>
                <w:delText>R$ 201,65</w:delText>
              </w:r>
            </w:del>
          </w:p>
        </w:tc>
      </w:tr>
      <w:tr w:rsidR="008601AF" w:rsidRPr="008601AF" w14:paraId="48AAD693" w14:textId="77777777" w:rsidTr="00627AA0">
        <w:tblPrEx>
          <w:tblW w:w="5000" w:type="pct"/>
          <w:tblCellMar>
            <w:left w:w="70" w:type="dxa"/>
            <w:right w:w="70" w:type="dxa"/>
          </w:tblCellMar>
          <w:tblPrExChange w:id="2378" w:author="Philippe Hollanda - Oliveira Trust" w:date="2022-07-19T10:08:00Z">
            <w:tblPrEx>
              <w:tblW w:w="5000" w:type="pct"/>
              <w:tblCellMar>
                <w:left w:w="70" w:type="dxa"/>
                <w:right w:w="70" w:type="dxa"/>
              </w:tblCellMar>
            </w:tblPrEx>
          </w:tblPrExChange>
        </w:tblPrEx>
        <w:trPr>
          <w:trHeight w:val="1785"/>
          <w:trPrChange w:id="237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8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CE18F9" w14:textId="1D9AD0E5" w:rsidR="008601AF" w:rsidRPr="008601AF" w:rsidRDefault="008601AF" w:rsidP="003C2C2A">
            <w:pPr>
              <w:jc w:val="center"/>
              <w:rPr>
                <w:rFonts w:ascii="Trebuchet MS" w:hAnsi="Trebuchet MS" w:cs="Arial"/>
                <w:color w:val="000000"/>
                <w:sz w:val="20"/>
                <w:szCs w:val="20"/>
                <w:lang w:bidi="th-TH"/>
              </w:rPr>
            </w:pPr>
            <w:del w:id="2381"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A0DA0E" w14:textId="38A7EF79" w:rsidR="008601AF" w:rsidRPr="008601AF" w:rsidRDefault="008601AF" w:rsidP="003C2C2A">
            <w:pPr>
              <w:jc w:val="center"/>
              <w:rPr>
                <w:rFonts w:ascii="Trebuchet MS" w:hAnsi="Trebuchet MS" w:cs="Arial"/>
                <w:color w:val="000000"/>
                <w:sz w:val="20"/>
                <w:szCs w:val="20"/>
                <w:lang w:bidi="th-TH"/>
              </w:rPr>
            </w:pPr>
            <w:del w:id="2383" w:author="Philippe Hollanda - Oliveira Trust" w:date="2022-07-19T10:08:00Z">
              <w:r w:rsidRPr="008601AF" w:rsidDel="00627AA0">
                <w:rPr>
                  <w:rFonts w:ascii="Trebuchet MS" w:hAnsi="Trebuchet MS" w:cs="Arial"/>
                  <w:color w:val="000000"/>
                  <w:sz w:val="20"/>
                  <w:szCs w:val="20"/>
                  <w:lang w:bidi="th-TH"/>
                </w:rPr>
                <w:delText>23/04/2021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DA1D83" w14:textId="6EC28CFE" w:rsidR="008601AF" w:rsidRPr="008601AF" w:rsidRDefault="008601AF" w:rsidP="003C2C2A">
            <w:pPr>
              <w:jc w:val="center"/>
              <w:rPr>
                <w:rFonts w:ascii="Trebuchet MS" w:hAnsi="Trebuchet MS" w:cs="Arial"/>
                <w:color w:val="000000"/>
                <w:sz w:val="20"/>
                <w:szCs w:val="20"/>
                <w:lang w:bidi="th-TH"/>
              </w:rPr>
            </w:pPr>
            <w:del w:id="2385" w:author="Philippe Hollanda - Oliveira Trust" w:date="2022-07-19T10:08:00Z">
              <w:r w:rsidRPr="008601AF" w:rsidDel="00627AA0">
                <w:rPr>
                  <w:rFonts w:ascii="Trebuchet MS" w:hAnsi="Trebuchet MS" w:cs="Arial"/>
                  <w:color w:val="000000"/>
                  <w:sz w:val="20"/>
                  <w:szCs w:val="20"/>
                  <w:lang w:bidi="th-TH"/>
                </w:rPr>
                <w:delText>R$ 204,71</w:delText>
              </w:r>
            </w:del>
          </w:p>
        </w:tc>
      </w:tr>
      <w:tr w:rsidR="008601AF" w:rsidRPr="008601AF" w14:paraId="7EF850AC" w14:textId="77777777" w:rsidTr="00627AA0">
        <w:tblPrEx>
          <w:tblW w:w="5000" w:type="pct"/>
          <w:tblCellMar>
            <w:left w:w="70" w:type="dxa"/>
            <w:right w:w="70" w:type="dxa"/>
          </w:tblCellMar>
          <w:tblPrExChange w:id="2386" w:author="Philippe Hollanda - Oliveira Trust" w:date="2022-07-19T10:08:00Z">
            <w:tblPrEx>
              <w:tblW w:w="5000" w:type="pct"/>
              <w:tblCellMar>
                <w:left w:w="70" w:type="dxa"/>
                <w:right w:w="70" w:type="dxa"/>
              </w:tblCellMar>
            </w:tblPrEx>
          </w:tblPrExChange>
        </w:tblPrEx>
        <w:trPr>
          <w:trHeight w:val="1785"/>
          <w:trPrChange w:id="238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8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F690C7" w14:textId="2E02C594" w:rsidR="008601AF" w:rsidRPr="008601AF" w:rsidRDefault="008601AF" w:rsidP="003C2C2A">
            <w:pPr>
              <w:jc w:val="center"/>
              <w:rPr>
                <w:rFonts w:ascii="Trebuchet MS" w:hAnsi="Trebuchet MS" w:cs="Arial"/>
                <w:color w:val="000000"/>
                <w:sz w:val="20"/>
                <w:szCs w:val="20"/>
                <w:lang w:bidi="th-TH"/>
              </w:rPr>
            </w:pPr>
            <w:del w:id="2389"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1D1827" w14:textId="3A3F6B43" w:rsidR="008601AF" w:rsidRPr="008601AF" w:rsidRDefault="008601AF" w:rsidP="003C2C2A">
            <w:pPr>
              <w:jc w:val="center"/>
              <w:rPr>
                <w:rFonts w:ascii="Trebuchet MS" w:hAnsi="Trebuchet MS" w:cs="Arial"/>
                <w:color w:val="000000"/>
                <w:sz w:val="20"/>
                <w:szCs w:val="20"/>
                <w:lang w:bidi="th-TH"/>
              </w:rPr>
            </w:pPr>
            <w:del w:id="2391" w:author="Philippe Hollanda - Oliveira Trust" w:date="2022-07-19T10:08:00Z">
              <w:r w:rsidRPr="008601AF" w:rsidDel="00627AA0">
                <w:rPr>
                  <w:rFonts w:ascii="Trebuchet MS" w:hAnsi="Trebuchet MS" w:cs="Arial"/>
                  <w:color w:val="000000"/>
                  <w:sz w:val="20"/>
                  <w:szCs w:val="20"/>
                  <w:lang w:bidi="th-TH"/>
                </w:rPr>
                <w:delText>11/05/2021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3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3485A8" w14:textId="34F51BFC" w:rsidR="008601AF" w:rsidRPr="008601AF" w:rsidRDefault="008601AF" w:rsidP="003C2C2A">
            <w:pPr>
              <w:jc w:val="center"/>
              <w:rPr>
                <w:rFonts w:ascii="Trebuchet MS" w:hAnsi="Trebuchet MS" w:cs="Arial"/>
                <w:color w:val="000000"/>
                <w:sz w:val="20"/>
                <w:szCs w:val="20"/>
                <w:lang w:bidi="th-TH"/>
              </w:rPr>
            </w:pPr>
            <w:del w:id="2393" w:author="Philippe Hollanda - Oliveira Trust" w:date="2022-07-19T10:08:00Z">
              <w:r w:rsidRPr="008601AF" w:rsidDel="00627AA0">
                <w:rPr>
                  <w:rFonts w:ascii="Trebuchet MS" w:hAnsi="Trebuchet MS" w:cs="Arial"/>
                  <w:color w:val="000000"/>
                  <w:sz w:val="20"/>
                  <w:szCs w:val="20"/>
                  <w:lang w:bidi="th-TH"/>
                </w:rPr>
                <w:delText>R$ 976,72</w:delText>
              </w:r>
            </w:del>
          </w:p>
        </w:tc>
      </w:tr>
      <w:tr w:rsidR="008601AF" w:rsidRPr="008601AF" w14:paraId="680AD543" w14:textId="77777777" w:rsidTr="00627AA0">
        <w:tblPrEx>
          <w:tblW w:w="5000" w:type="pct"/>
          <w:tblCellMar>
            <w:left w:w="70" w:type="dxa"/>
            <w:right w:w="70" w:type="dxa"/>
          </w:tblCellMar>
          <w:tblPrExChange w:id="2394" w:author="Philippe Hollanda - Oliveira Trust" w:date="2022-07-19T10:08:00Z">
            <w:tblPrEx>
              <w:tblW w:w="5000" w:type="pct"/>
              <w:tblCellMar>
                <w:left w:w="70" w:type="dxa"/>
                <w:right w:w="70" w:type="dxa"/>
              </w:tblCellMar>
            </w:tblPrEx>
          </w:tblPrExChange>
        </w:tblPrEx>
        <w:trPr>
          <w:trHeight w:val="1785"/>
          <w:trPrChange w:id="239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39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3BE41A" w14:textId="552B01FC" w:rsidR="008601AF" w:rsidRPr="008601AF" w:rsidRDefault="008601AF" w:rsidP="003C2C2A">
            <w:pPr>
              <w:jc w:val="center"/>
              <w:rPr>
                <w:rFonts w:ascii="Trebuchet MS" w:hAnsi="Trebuchet MS" w:cs="Arial"/>
                <w:color w:val="000000"/>
                <w:sz w:val="20"/>
                <w:szCs w:val="20"/>
                <w:lang w:bidi="th-TH"/>
              </w:rPr>
            </w:pPr>
            <w:del w:id="2397"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3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AA789B" w14:textId="4E37FE7E" w:rsidR="008601AF" w:rsidRPr="008601AF" w:rsidRDefault="008601AF" w:rsidP="003C2C2A">
            <w:pPr>
              <w:jc w:val="center"/>
              <w:rPr>
                <w:rFonts w:ascii="Trebuchet MS" w:hAnsi="Trebuchet MS" w:cs="Arial"/>
                <w:color w:val="000000"/>
                <w:sz w:val="20"/>
                <w:szCs w:val="20"/>
                <w:lang w:bidi="th-TH"/>
              </w:rPr>
            </w:pPr>
            <w:del w:id="2399" w:author="Philippe Hollanda - Oliveira Trust" w:date="2022-07-19T10:08:00Z">
              <w:r w:rsidRPr="008601AF" w:rsidDel="00627AA0">
                <w:rPr>
                  <w:rFonts w:ascii="Trebuchet MS" w:hAnsi="Trebuchet MS" w:cs="Arial"/>
                  <w:color w:val="000000"/>
                  <w:sz w:val="20"/>
                  <w:szCs w:val="20"/>
                  <w:lang w:bidi="th-TH"/>
                </w:rPr>
                <w:delText>11/05/2021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E1D73A" w14:textId="3B62893F" w:rsidR="008601AF" w:rsidRPr="008601AF" w:rsidRDefault="008601AF" w:rsidP="003C2C2A">
            <w:pPr>
              <w:jc w:val="center"/>
              <w:rPr>
                <w:rFonts w:ascii="Trebuchet MS" w:hAnsi="Trebuchet MS" w:cs="Arial"/>
                <w:color w:val="000000"/>
                <w:sz w:val="20"/>
                <w:szCs w:val="20"/>
                <w:lang w:bidi="th-TH"/>
              </w:rPr>
            </w:pPr>
            <w:del w:id="2401" w:author="Philippe Hollanda - Oliveira Trust" w:date="2022-07-19T10:08:00Z">
              <w:r w:rsidRPr="008601AF" w:rsidDel="00627AA0">
                <w:rPr>
                  <w:rFonts w:ascii="Trebuchet MS" w:hAnsi="Trebuchet MS" w:cs="Arial"/>
                  <w:color w:val="000000"/>
                  <w:sz w:val="20"/>
                  <w:szCs w:val="20"/>
                  <w:lang w:bidi="th-TH"/>
                </w:rPr>
                <w:delText>R$ 226,16</w:delText>
              </w:r>
            </w:del>
          </w:p>
        </w:tc>
      </w:tr>
      <w:tr w:rsidR="008601AF" w:rsidRPr="008601AF" w14:paraId="43C69955" w14:textId="77777777" w:rsidTr="00627AA0">
        <w:tblPrEx>
          <w:tblW w:w="5000" w:type="pct"/>
          <w:tblCellMar>
            <w:left w:w="70" w:type="dxa"/>
            <w:right w:w="70" w:type="dxa"/>
          </w:tblCellMar>
          <w:tblPrExChange w:id="2402" w:author="Philippe Hollanda - Oliveira Trust" w:date="2022-07-19T10:08:00Z">
            <w:tblPrEx>
              <w:tblW w:w="5000" w:type="pct"/>
              <w:tblCellMar>
                <w:left w:w="70" w:type="dxa"/>
                <w:right w:w="70" w:type="dxa"/>
              </w:tblCellMar>
            </w:tblPrEx>
          </w:tblPrExChange>
        </w:tblPrEx>
        <w:trPr>
          <w:trHeight w:val="2640"/>
          <w:trPrChange w:id="2403"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0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A45BA9" w14:textId="5A2B7CD4" w:rsidR="008601AF" w:rsidRPr="008601AF" w:rsidRDefault="008601AF" w:rsidP="003C2C2A">
            <w:pPr>
              <w:jc w:val="center"/>
              <w:rPr>
                <w:rFonts w:ascii="Trebuchet MS" w:hAnsi="Trebuchet MS" w:cs="Arial"/>
                <w:color w:val="000000"/>
                <w:sz w:val="20"/>
                <w:szCs w:val="20"/>
                <w:lang w:bidi="th-TH"/>
              </w:rPr>
            </w:pPr>
            <w:del w:id="240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0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5D2095" w14:textId="614CCB98" w:rsidR="008601AF" w:rsidRPr="008601AF" w:rsidRDefault="008601AF" w:rsidP="003C2C2A">
            <w:pPr>
              <w:jc w:val="center"/>
              <w:rPr>
                <w:rFonts w:ascii="Trebuchet MS" w:hAnsi="Trebuchet MS" w:cs="Arial"/>
                <w:color w:val="000000"/>
                <w:sz w:val="20"/>
                <w:szCs w:val="20"/>
                <w:lang w:bidi="th-TH"/>
              </w:rPr>
            </w:pPr>
            <w:del w:id="2407"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0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B7EB31" w14:textId="6DF8150F" w:rsidR="008601AF" w:rsidRPr="008601AF" w:rsidRDefault="008601AF" w:rsidP="003C2C2A">
            <w:pPr>
              <w:jc w:val="center"/>
              <w:rPr>
                <w:rFonts w:ascii="Trebuchet MS" w:hAnsi="Trebuchet MS" w:cs="Arial"/>
                <w:color w:val="000000"/>
                <w:sz w:val="20"/>
                <w:szCs w:val="20"/>
                <w:lang w:bidi="th-TH"/>
              </w:rPr>
            </w:pPr>
            <w:del w:id="2409" w:author="Philippe Hollanda - Oliveira Trust" w:date="2022-07-19T10:08:00Z">
              <w:r w:rsidRPr="008601AF" w:rsidDel="00627AA0">
                <w:rPr>
                  <w:rFonts w:ascii="Trebuchet MS" w:hAnsi="Trebuchet MS" w:cs="Arial"/>
                  <w:color w:val="000000"/>
                  <w:sz w:val="20"/>
                  <w:szCs w:val="20"/>
                  <w:lang w:bidi="th-TH"/>
                </w:rPr>
                <w:delText>R$ 345,75</w:delText>
              </w:r>
            </w:del>
          </w:p>
        </w:tc>
      </w:tr>
      <w:tr w:rsidR="008601AF" w:rsidRPr="008601AF" w14:paraId="24504799" w14:textId="77777777" w:rsidTr="00627AA0">
        <w:tblPrEx>
          <w:tblW w:w="5000" w:type="pct"/>
          <w:tblCellMar>
            <w:left w:w="70" w:type="dxa"/>
            <w:right w:w="70" w:type="dxa"/>
          </w:tblCellMar>
          <w:tblPrExChange w:id="2410" w:author="Philippe Hollanda - Oliveira Trust" w:date="2022-07-19T10:08:00Z">
            <w:tblPrEx>
              <w:tblW w:w="5000" w:type="pct"/>
              <w:tblCellMar>
                <w:left w:w="70" w:type="dxa"/>
                <w:right w:w="70" w:type="dxa"/>
              </w:tblCellMar>
            </w:tblPrEx>
          </w:tblPrExChange>
        </w:tblPrEx>
        <w:trPr>
          <w:trHeight w:val="1785"/>
          <w:trPrChange w:id="241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1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F52653" w14:textId="4EE721C1" w:rsidR="008601AF" w:rsidRPr="008601AF" w:rsidRDefault="008601AF" w:rsidP="003C2C2A">
            <w:pPr>
              <w:jc w:val="center"/>
              <w:rPr>
                <w:rFonts w:ascii="Trebuchet MS" w:hAnsi="Trebuchet MS" w:cs="Arial"/>
                <w:color w:val="000000"/>
                <w:sz w:val="20"/>
                <w:szCs w:val="20"/>
                <w:lang w:bidi="th-TH"/>
              </w:rPr>
            </w:pPr>
            <w:del w:id="241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1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CC0CD4" w14:textId="079DE1AB" w:rsidR="008601AF" w:rsidRPr="008601AF" w:rsidRDefault="008601AF" w:rsidP="003C2C2A">
            <w:pPr>
              <w:jc w:val="center"/>
              <w:rPr>
                <w:rFonts w:ascii="Trebuchet MS" w:hAnsi="Trebuchet MS" w:cs="Arial"/>
                <w:color w:val="000000"/>
                <w:sz w:val="20"/>
                <w:szCs w:val="20"/>
                <w:lang w:bidi="th-TH"/>
              </w:rPr>
            </w:pPr>
            <w:del w:id="2415"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1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14F038" w14:textId="5160BF76" w:rsidR="008601AF" w:rsidRPr="008601AF" w:rsidRDefault="008601AF" w:rsidP="003C2C2A">
            <w:pPr>
              <w:jc w:val="center"/>
              <w:rPr>
                <w:rFonts w:ascii="Trebuchet MS" w:hAnsi="Trebuchet MS" w:cs="Arial"/>
                <w:color w:val="000000"/>
                <w:sz w:val="20"/>
                <w:szCs w:val="20"/>
                <w:lang w:bidi="th-TH"/>
              </w:rPr>
            </w:pPr>
            <w:del w:id="2417" w:author="Philippe Hollanda - Oliveira Trust" w:date="2022-07-19T10:08:00Z">
              <w:r w:rsidRPr="008601AF" w:rsidDel="00627AA0">
                <w:rPr>
                  <w:rFonts w:ascii="Trebuchet MS" w:hAnsi="Trebuchet MS" w:cs="Arial"/>
                  <w:color w:val="000000"/>
                  <w:sz w:val="20"/>
                  <w:szCs w:val="20"/>
                  <w:lang w:bidi="th-TH"/>
                </w:rPr>
                <w:delText>R$ 472,04</w:delText>
              </w:r>
            </w:del>
          </w:p>
        </w:tc>
      </w:tr>
      <w:tr w:rsidR="008601AF" w:rsidRPr="008601AF" w14:paraId="1221E90B" w14:textId="77777777" w:rsidTr="00627AA0">
        <w:tblPrEx>
          <w:tblW w:w="5000" w:type="pct"/>
          <w:tblCellMar>
            <w:left w:w="70" w:type="dxa"/>
            <w:right w:w="70" w:type="dxa"/>
          </w:tblCellMar>
          <w:tblPrExChange w:id="2418" w:author="Philippe Hollanda - Oliveira Trust" w:date="2022-07-19T10:08:00Z">
            <w:tblPrEx>
              <w:tblW w:w="5000" w:type="pct"/>
              <w:tblCellMar>
                <w:left w:w="70" w:type="dxa"/>
                <w:right w:w="70" w:type="dxa"/>
              </w:tblCellMar>
            </w:tblPrEx>
          </w:tblPrExChange>
        </w:tblPrEx>
        <w:trPr>
          <w:trHeight w:val="1785"/>
          <w:trPrChange w:id="241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2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D7755A" w14:textId="3306D506" w:rsidR="008601AF" w:rsidRPr="008601AF" w:rsidRDefault="008601AF" w:rsidP="003C2C2A">
            <w:pPr>
              <w:jc w:val="center"/>
              <w:rPr>
                <w:rFonts w:ascii="Trebuchet MS" w:hAnsi="Trebuchet MS" w:cs="Arial"/>
                <w:color w:val="000000"/>
                <w:sz w:val="20"/>
                <w:szCs w:val="20"/>
                <w:lang w:bidi="th-TH"/>
              </w:rPr>
            </w:pPr>
            <w:del w:id="2421"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BDBD17" w14:textId="64A542F6" w:rsidR="008601AF" w:rsidRPr="008601AF" w:rsidRDefault="008601AF" w:rsidP="003C2C2A">
            <w:pPr>
              <w:jc w:val="center"/>
              <w:rPr>
                <w:rFonts w:ascii="Trebuchet MS" w:hAnsi="Trebuchet MS" w:cs="Arial"/>
                <w:color w:val="000000"/>
                <w:sz w:val="20"/>
                <w:szCs w:val="20"/>
                <w:lang w:bidi="th-TH"/>
              </w:rPr>
            </w:pPr>
            <w:del w:id="2423"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0BC218" w14:textId="1406D1A4" w:rsidR="008601AF" w:rsidRPr="008601AF" w:rsidRDefault="008601AF" w:rsidP="003C2C2A">
            <w:pPr>
              <w:jc w:val="center"/>
              <w:rPr>
                <w:rFonts w:ascii="Trebuchet MS" w:hAnsi="Trebuchet MS" w:cs="Arial"/>
                <w:color w:val="000000"/>
                <w:sz w:val="20"/>
                <w:szCs w:val="20"/>
                <w:lang w:bidi="th-TH"/>
              </w:rPr>
            </w:pPr>
            <w:del w:id="2425" w:author="Philippe Hollanda - Oliveira Trust" w:date="2022-07-19T10:08:00Z">
              <w:r w:rsidRPr="008601AF" w:rsidDel="00627AA0">
                <w:rPr>
                  <w:rFonts w:ascii="Trebuchet MS" w:hAnsi="Trebuchet MS" w:cs="Arial"/>
                  <w:color w:val="000000"/>
                  <w:sz w:val="20"/>
                  <w:szCs w:val="20"/>
                  <w:lang w:bidi="th-TH"/>
                </w:rPr>
                <w:delText>R$ 354,44</w:delText>
              </w:r>
            </w:del>
          </w:p>
        </w:tc>
      </w:tr>
      <w:tr w:rsidR="008601AF" w:rsidRPr="008601AF" w14:paraId="12909C5A" w14:textId="77777777" w:rsidTr="00627AA0">
        <w:tblPrEx>
          <w:tblW w:w="5000" w:type="pct"/>
          <w:tblCellMar>
            <w:left w:w="70" w:type="dxa"/>
            <w:right w:w="70" w:type="dxa"/>
          </w:tblCellMar>
          <w:tblPrExChange w:id="2426" w:author="Philippe Hollanda - Oliveira Trust" w:date="2022-07-19T10:08:00Z">
            <w:tblPrEx>
              <w:tblW w:w="5000" w:type="pct"/>
              <w:tblCellMar>
                <w:left w:w="70" w:type="dxa"/>
                <w:right w:w="70" w:type="dxa"/>
              </w:tblCellMar>
            </w:tblPrEx>
          </w:tblPrExChange>
        </w:tblPrEx>
        <w:trPr>
          <w:trHeight w:val="1785"/>
          <w:trPrChange w:id="242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2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F5F8B4" w14:textId="42ECDA8F" w:rsidR="008601AF" w:rsidRPr="008601AF" w:rsidRDefault="008601AF" w:rsidP="003C2C2A">
            <w:pPr>
              <w:jc w:val="center"/>
              <w:rPr>
                <w:rFonts w:ascii="Trebuchet MS" w:hAnsi="Trebuchet MS" w:cs="Arial"/>
                <w:color w:val="000000"/>
                <w:sz w:val="20"/>
                <w:szCs w:val="20"/>
                <w:lang w:bidi="th-TH"/>
              </w:rPr>
            </w:pPr>
            <w:del w:id="2429"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52E397" w14:textId="7DEE8838" w:rsidR="008601AF" w:rsidRPr="008601AF" w:rsidRDefault="008601AF" w:rsidP="003C2C2A">
            <w:pPr>
              <w:jc w:val="center"/>
              <w:rPr>
                <w:rFonts w:ascii="Trebuchet MS" w:hAnsi="Trebuchet MS" w:cs="Arial"/>
                <w:color w:val="000000"/>
                <w:sz w:val="20"/>
                <w:szCs w:val="20"/>
                <w:lang w:bidi="th-TH"/>
              </w:rPr>
            </w:pPr>
            <w:del w:id="2431"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F1D54D" w14:textId="2827121C" w:rsidR="008601AF" w:rsidRPr="008601AF" w:rsidRDefault="008601AF" w:rsidP="003C2C2A">
            <w:pPr>
              <w:jc w:val="center"/>
              <w:rPr>
                <w:rFonts w:ascii="Trebuchet MS" w:hAnsi="Trebuchet MS" w:cs="Arial"/>
                <w:color w:val="000000"/>
                <w:sz w:val="20"/>
                <w:szCs w:val="20"/>
                <w:lang w:bidi="th-TH"/>
              </w:rPr>
            </w:pPr>
            <w:del w:id="2433" w:author="Philippe Hollanda - Oliveira Trust" w:date="2022-07-19T10:08:00Z">
              <w:r w:rsidRPr="008601AF" w:rsidDel="00627AA0">
                <w:rPr>
                  <w:rFonts w:ascii="Trebuchet MS" w:hAnsi="Trebuchet MS" w:cs="Arial"/>
                  <w:color w:val="000000"/>
                  <w:sz w:val="20"/>
                  <w:szCs w:val="20"/>
                  <w:lang w:bidi="th-TH"/>
                </w:rPr>
                <w:delText>R$ 472,31</w:delText>
              </w:r>
            </w:del>
          </w:p>
        </w:tc>
      </w:tr>
      <w:tr w:rsidR="008601AF" w:rsidRPr="008601AF" w14:paraId="4CDF5DB0" w14:textId="77777777" w:rsidTr="00627AA0">
        <w:tblPrEx>
          <w:tblW w:w="5000" w:type="pct"/>
          <w:tblCellMar>
            <w:left w:w="70" w:type="dxa"/>
            <w:right w:w="70" w:type="dxa"/>
          </w:tblCellMar>
          <w:tblPrExChange w:id="2434" w:author="Philippe Hollanda - Oliveira Trust" w:date="2022-07-19T10:08:00Z">
            <w:tblPrEx>
              <w:tblW w:w="5000" w:type="pct"/>
              <w:tblCellMar>
                <w:left w:w="70" w:type="dxa"/>
                <w:right w:w="70" w:type="dxa"/>
              </w:tblCellMar>
            </w:tblPrEx>
          </w:tblPrExChange>
        </w:tblPrEx>
        <w:trPr>
          <w:trHeight w:val="1785"/>
          <w:trPrChange w:id="243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3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CAF712" w14:textId="114A0409" w:rsidR="008601AF" w:rsidRPr="008601AF" w:rsidRDefault="008601AF" w:rsidP="003C2C2A">
            <w:pPr>
              <w:jc w:val="center"/>
              <w:rPr>
                <w:rFonts w:ascii="Trebuchet MS" w:hAnsi="Trebuchet MS" w:cs="Arial"/>
                <w:color w:val="000000"/>
                <w:sz w:val="20"/>
                <w:szCs w:val="20"/>
                <w:lang w:bidi="th-TH"/>
              </w:rPr>
            </w:pPr>
            <w:del w:id="2437"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755E3C" w14:textId="1AAD9C18" w:rsidR="008601AF" w:rsidRPr="008601AF" w:rsidRDefault="008601AF" w:rsidP="003C2C2A">
            <w:pPr>
              <w:jc w:val="center"/>
              <w:rPr>
                <w:rFonts w:ascii="Trebuchet MS" w:hAnsi="Trebuchet MS" w:cs="Arial"/>
                <w:color w:val="000000"/>
                <w:sz w:val="20"/>
                <w:szCs w:val="20"/>
                <w:lang w:bidi="th-TH"/>
              </w:rPr>
            </w:pPr>
            <w:del w:id="2439"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ACDE77" w14:textId="13897080" w:rsidR="008601AF" w:rsidRPr="008601AF" w:rsidRDefault="008601AF" w:rsidP="003C2C2A">
            <w:pPr>
              <w:jc w:val="center"/>
              <w:rPr>
                <w:rFonts w:ascii="Trebuchet MS" w:hAnsi="Trebuchet MS" w:cs="Arial"/>
                <w:color w:val="000000"/>
                <w:sz w:val="20"/>
                <w:szCs w:val="20"/>
                <w:lang w:bidi="th-TH"/>
              </w:rPr>
            </w:pPr>
            <w:del w:id="2441" w:author="Philippe Hollanda - Oliveira Trust" w:date="2022-07-19T10:08:00Z">
              <w:r w:rsidRPr="008601AF" w:rsidDel="00627AA0">
                <w:rPr>
                  <w:rFonts w:ascii="Trebuchet MS" w:hAnsi="Trebuchet MS" w:cs="Arial"/>
                  <w:color w:val="000000"/>
                  <w:sz w:val="20"/>
                  <w:szCs w:val="20"/>
                  <w:lang w:bidi="th-TH"/>
                </w:rPr>
                <w:delText>R$ 481,28</w:delText>
              </w:r>
            </w:del>
          </w:p>
        </w:tc>
      </w:tr>
      <w:tr w:rsidR="008601AF" w:rsidRPr="008601AF" w14:paraId="1363BFE8" w14:textId="77777777" w:rsidTr="00627AA0">
        <w:tblPrEx>
          <w:tblW w:w="5000" w:type="pct"/>
          <w:tblCellMar>
            <w:left w:w="70" w:type="dxa"/>
            <w:right w:w="70" w:type="dxa"/>
          </w:tblCellMar>
          <w:tblPrExChange w:id="2442" w:author="Philippe Hollanda - Oliveira Trust" w:date="2022-07-19T10:08:00Z">
            <w:tblPrEx>
              <w:tblW w:w="5000" w:type="pct"/>
              <w:tblCellMar>
                <w:left w:w="70" w:type="dxa"/>
                <w:right w:w="70" w:type="dxa"/>
              </w:tblCellMar>
            </w:tblPrEx>
          </w:tblPrExChange>
        </w:tblPrEx>
        <w:trPr>
          <w:trHeight w:val="1785"/>
          <w:trPrChange w:id="244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4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19F657" w14:textId="68D5A49D" w:rsidR="008601AF" w:rsidRPr="008601AF" w:rsidRDefault="008601AF" w:rsidP="003C2C2A">
            <w:pPr>
              <w:jc w:val="center"/>
              <w:rPr>
                <w:rFonts w:ascii="Trebuchet MS" w:hAnsi="Trebuchet MS" w:cs="Arial"/>
                <w:color w:val="000000"/>
                <w:sz w:val="20"/>
                <w:szCs w:val="20"/>
                <w:lang w:bidi="th-TH"/>
              </w:rPr>
            </w:pPr>
            <w:del w:id="244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0C336E" w14:textId="3BE8B0DB" w:rsidR="008601AF" w:rsidRPr="008601AF" w:rsidRDefault="008601AF" w:rsidP="003C2C2A">
            <w:pPr>
              <w:jc w:val="center"/>
              <w:rPr>
                <w:rFonts w:ascii="Trebuchet MS" w:hAnsi="Trebuchet MS" w:cs="Arial"/>
                <w:color w:val="000000"/>
                <w:sz w:val="20"/>
                <w:szCs w:val="20"/>
                <w:lang w:bidi="th-TH"/>
              </w:rPr>
            </w:pPr>
            <w:del w:id="2447"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1DFC45" w14:textId="5F899367" w:rsidR="008601AF" w:rsidRPr="008601AF" w:rsidRDefault="008601AF" w:rsidP="003C2C2A">
            <w:pPr>
              <w:jc w:val="center"/>
              <w:rPr>
                <w:rFonts w:ascii="Trebuchet MS" w:hAnsi="Trebuchet MS" w:cs="Arial"/>
                <w:color w:val="000000"/>
                <w:sz w:val="20"/>
                <w:szCs w:val="20"/>
                <w:lang w:bidi="th-TH"/>
              </w:rPr>
            </w:pPr>
            <w:del w:id="2449" w:author="Philippe Hollanda - Oliveira Trust" w:date="2022-07-19T10:08:00Z">
              <w:r w:rsidRPr="008601AF" w:rsidDel="00627AA0">
                <w:rPr>
                  <w:rFonts w:ascii="Trebuchet MS" w:hAnsi="Trebuchet MS" w:cs="Arial"/>
                  <w:color w:val="000000"/>
                  <w:sz w:val="20"/>
                  <w:szCs w:val="20"/>
                  <w:lang w:bidi="th-TH"/>
                </w:rPr>
                <w:delText>R$ 479,65</w:delText>
              </w:r>
            </w:del>
          </w:p>
        </w:tc>
      </w:tr>
      <w:tr w:rsidR="008601AF" w:rsidRPr="008601AF" w14:paraId="6FE766BB" w14:textId="77777777" w:rsidTr="00627AA0">
        <w:tblPrEx>
          <w:tblW w:w="5000" w:type="pct"/>
          <w:tblCellMar>
            <w:left w:w="70" w:type="dxa"/>
            <w:right w:w="70" w:type="dxa"/>
          </w:tblCellMar>
          <w:tblPrExChange w:id="2450" w:author="Philippe Hollanda - Oliveira Trust" w:date="2022-07-19T10:08:00Z">
            <w:tblPrEx>
              <w:tblW w:w="5000" w:type="pct"/>
              <w:tblCellMar>
                <w:left w:w="70" w:type="dxa"/>
                <w:right w:w="70" w:type="dxa"/>
              </w:tblCellMar>
            </w:tblPrEx>
          </w:tblPrExChange>
        </w:tblPrEx>
        <w:trPr>
          <w:trHeight w:val="1785"/>
          <w:trPrChange w:id="245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5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C5DCC7" w14:textId="0745B15D" w:rsidR="008601AF" w:rsidRPr="008601AF" w:rsidRDefault="008601AF" w:rsidP="003C2C2A">
            <w:pPr>
              <w:jc w:val="center"/>
              <w:rPr>
                <w:rFonts w:ascii="Trebuchet MS" w:hAnsi="Trebuchet MS" w:cs="Arial"/>
                <w:color w:val="000000"/>
                <w:sz w:val="20"/>
                <w:szCs w:val="20"/>
                <w:lang w:bidi="th-TH"/>
              </w:rPr>
            </w:pPr>
            <w:del w:id="245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B3B2A8" w14:textId="367D7D89" w:rsidR="008601AF" w:rsidRPr="008601AF" w:rsidRDefault="008601AF" w:rsidP="003C2C2A">
            <w:pPr>
              <w:jc w:val="center"/>
              <w:rPr>
                <w:rFonts w:ascii="Trebuchet MS" w:hAnsi="Trebuchet MS" w:cs="Arial"/>
                <w:color w:val="000000"/>
                <w:sz w:val="20"/>
                <w:szCs w:val="20"/>
                <w:lang w:bidi="th-TH"/>
              </w:rPr>
            </w:pPr>
            <w:del w:id="2455"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D9B451" w14:textId="4434BE83" w:rsidR="008601AF" w:rsidRPr="008601AF" w:rsidRDefault="008601AF" w:rsidP="003C2C2A">
            <w:pPr>
              <w:jc w:val="center"/>
              <w:rPr>
                <w:rFonts w:ascii="Trebuchet MS" w:hAnsi="Trebuchet MS" w:cs="Arial"/>
                <w:color w:val="000000"/>
                <w:sz w:val="20"/>
                <w:szCs w:val="20"/>
                <w:lang w:bidi="th-TH"/>
              </w:rPr>
            </w:pPr>
            <w:del w:id="2457" w:author="Philippe Hollanda - Oliveira Trust" w:date="2022-07-19T10:08:00Z">
              <w:r w:rsidRPr="008601AF" w:rsidDel="00627AA0">
                <w:rPr>
                  <w:rFonts w:ascii="Trebuchet MS" w:hAnsi="Trebuchet MS" w:cs="Arial"/>
                  <w:color w:val="000000"/>
                  <w:sz w:val="20"/>
                  <w:szCs w:val="20"/>
                  <w:lang w:bidi="th-TH"/>
                </w:rPr>
                <w:delText>R$ 480,19</w:delText>
              </w:r>
            </w:del>
          </w:p>
        </w:tc>
      </w:tr>
      <w:tr w:rsidR="008601AF" w:rsidRPr="008601AF" w14:paraId="1100E70B" w14:textId="77777777" w:rsidTr="00627AA0">
        <w:tblPrEx>
          <w:tblW w:w="5000" w:type="pct"/>
          <w:tblCellMar>
            <w:left w:w="70" w:type="dxa"/>
            <w:right w:w="70" w:type="dxa"/>
          </w:tblCellMar>
          <w:tblPrExChange w:id="2458" w:author="Philippe Hollanda - Oliveira Trust" w:date="2022-07-19T10:08:00Z">
            <w:tblPrEx>
              <w:tblW w:w="5000" w:type="pct"/>
              <w:tblCellMar>
                <w:left w:w="70" w:type="dxa"/>
                <w:right w:w="70" w:type="dxa"/>
              </w:tblCellMar>
            </w:tblPrEx>
          </w:tblPrExChange>
        </w:tblPrEx>
        <w:trPr>
          <w:trHeight w:val="1785"/>
          <w:trPrChange w:id="245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6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5D15F0" w14:textId="77F27C50" w:rsidR="008601AF" w:rsidRPr="008601AF" w:rsidRDefault="008601AF" w:rsidP="003C2C2A">
            <w:pPr>
              <w:jc w:val="center"/>
              <w:rPr>
                <w:rFonts w:ascii="Trebuchet MS" w:hAnsi="Trebuchet MS" w:cs="Arial"/>
                <w:color w:val="000000"/>
                <w:sz w:val="20"/>
                <w:szCs w:val="20"/>
                <w:lang w:bidi="th-TH"/>
              </w:rPr>
            </w:pPr>
            <w:del w:id="2461"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1F515B" w14:textId="1DE86835" w:rsidR="008601AF" w:rsidRPr="008601AF" w:rsidRDefault="008601AF" w:rsidP="003C2C2A">
            <w:pPr>
              <w:jc w:val="center"/>
              <w:rPr>
                <w:rFonts w:ascii="Trebuchet MS" w:hAnsi="Trebuchet MS" w:cs="Arial"/>
                <w:color w:val="000000"/>
                <w:sz w:val="20"/>
                <w:szCs w:val="20"/>
                <w:lang w:bidi="th-TH"/>
              </w:rPr>
            </w:pPr>
            <w:del w:id="2463"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81009B" w14:textId="17B1DFEE" w:rsidR="008601AF" w:rsidRPr="008601AF" w:rsidRDefault="008601AF" w:rsidP="003C2C2A">
            <w:pPr>
              <w:jc w:val="center"/>
              <w:rPr>
                <w:rFonts w:ascii="Trebuchet MS" w:hAnsi="Trebuchet MS" w:cs="Arial"/>
                <w:color w:val="000000"/>
                <w:sz w:val="20"/>
                <w:szCs w:val="20"/>
                <w:lang w:bidi="th-TH"/>
              </w:rPr>
            </w:pPr>
            <w:del w:id="2465" w:author="Philippe Hollanda - Oliveira Trust" w:date="2022-07-19T10:08:00Z">
              <w:r w:rsidRPr="008601AF" w:rsidDel="00627AA0">
                <w:rPr>
                  <w:rFonts w:ascii="Trebuchet MS" w:hAnsi="Trebuchet MS" w:cs="Arial"/>
                  <w:color w:val="000000"/>
                  <w:sz w:val="20"/>
                  <w:szCs w:val="20"/>
                  <w:lang w:bidi="th-TH"/>
                </w:rPr>
                <w:delText>R$ 487,52</w:delText>
              </w:r>
            </w:del>
          </w:p>
        </w:tc>
      </w:tr>
      <w:tr w:rsidR="008601AF" w:rsidRPr="008601AF" w14:paraId="02D697BD" w14:textId="77777777" w:rsidTr="00627AA0">
        <w:tblPrEx>
          <w:tblW w:w="5000" w:type="pct"/>
          <w:tblCellMar>
            <w:left w:w="70" w:type="dxa"/>
            <w:right w:w="70" w:type="dxa"/>
          </w:tblCellMar>
          <w:tblPrExChange w:id="2466" w:author="Philippe Hollanda - Oliveira Trust" w:date="2022-07-19T10:08:00Z">
            <w:tblPrEx>
              <w:tblW w:w="5000" w:type="pct"/>
              <w:tblCellMar>
                <w:left w:w="70" w:type="dxa"/>
                <w:right w:w="70" w:type="dxa"/>
              </w:tblCellMar>
            </w:tblPrEx>
          </w:tblPrExChange>
        </w:tblPrEx>
        <w:trPr>
          <w:trHeight w:val="1785"/>
          <w:trPrChange w:id="246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6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AC5554" w14:textId="23035D2C" w:rsidR="008601AF" w:rsidRPr="008601AF" w:rsidRDefault="008601AF" w:rsidP="003C2C2A">
            <w:pPr>
              <w:jc w:val="center"/>
              <w:rPr>
                <w:rFonts w:ascii="Trebuchet MS" w:hAnsi="Trebuchet MS" w:cs="Arial"/>
                <w:color w:val="000000"/>
                <w:sz w:val="20"/>
                <w:szCs w:val="20"/>
                <w:lang w:bidi="th-TH"/>
              </w:rPr>
            </w:pPr>
            <w:del w:id="2469"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526A87" w14:textId="5D2D041B" w:rsidR="008601AF" w:rsidRPr="008601AF" w:rsidRDefault="008601AF" w:rsidP="003C2C2A">
            <w:pPr>
              <w:jc w:val="center"/>
              <w:rPr>
                <w:rFonts w:ascii="Trebuchet MS" w:hAnsi="Trebuchet MS" w:cs="Arial"/>
                <w:color w:val="000000"/>
                <w:sz w:val="20"/>
                <w:szCs w:val="20"/>
                <w:lang w:bidi="th-TH"/>
              </w:rPr>
            </w:pPr>
            <w:del w:id="2471"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CDB647" w14:textId="2C97F8B5" w:rsidR="008601AF" w:rsidRPr="008601AF" w:rsidRDefault="008601AF" w:rsidP="003C2C2A">
            <w:pPr>
              <w:jc w:val="center"/>
              <w:rPr>
                <w:rFonts w:ascii="Trebuchet MS" w:hAnsi="Trebuchet MS" w:cs="Arial"/>
                <w:color w:val="000000"/>
                <w:sz w:val="20"/>
                <w:szCs w:val="20"/>
                <w:lang w:bidi="th-TH"/>
              </w:rPr>
            </w:pPr>
            <w:del w:id="2473" w:author="Philippe Hollanda - Oliveira Trust" w:date="2022-07-19T10:08:00Z">
              <w:r w:rsidRPr="008601AF" w:rsidDel="00627AA0">
                <w:rPr>
                  <w:rFonts w:ascii="Trebuchet MS" w:hAnsi="Trebuchet MS" w:cs="Arial"/>
                  <w:color w:val="000000"/>
                  <w:sz w:val="20"/>
                  <w:szCs w:val="20"/>
                  <w:lang w:bidi="th-TH"/>
                </w:rPr>
                <w:delText>R$ 463,08</w:delText>
              </w:r>
            </w:del>
          </w:p>
        </w:tc>
      </w:tr>
      <w:tr w:rsidR="008601AF" w:rsidRPr="008601AF" w14:paraId="6A2E4510" w14:textId="77777777" w:rsidTr="00627AA0">
        <w:tblPrEx>
          <w:tblW w:w="5000" w:type="pct"/>
          <w:tblCellMar>
            <w:left w:w="70" w:type="dxa"/>
            <w:right w:w="70" w:type="dxa"/>
          </w:tblCellMar>
          <w:tblPrExChange w:id="2474" w:author="Philippe Hollanda - Oliveira Trust" w:date="2022-07-19T10:08:00Z">
            <w:tblPrEx>
              <w:tblW w:w="5000" w:type="pct"/>
              <w:tblCellMar>
                <w:left w:w="70" w:type="dxa"/>
                <w:right w:w="70" w:type="dxa"/>
              </w:tblCellMar>
            </w:tblPrEx>
          </w:tblPrExChange>
        </w:tblPrEx>
        <w:trPr>
          <w:trHeight w:val="1785"/>
          <w:trPrChange w:id="247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7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87EE3F" w14:textId="6A1C655F" w:rsidR="008601AF" w:rsidRPr="008601AF" w:rsidRDefault="008601AF" w:rsidP="003C2C2A">
            <w:pPr>
              <w:jc w:val="center"/>
              <w:rPr>
                <w:rFonts w:ascii="Trebuchet MS" w:hAnsi="Trebuchet MS" w:cs="Arial"/>
                <w:color w:val="000000"/>
                <w:sz w:val="20"/>
                <w:szCs w:val="20"/>
                <w:lang w:bidi="th-TH"/>
              </w:rPr>
            </w:pPr>
            <w:del w:id="2477"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CBD6C1" w14:textId="2C6CEF13" w:rsidR="008601AF" w:rsidRPr="008601AF" w:rsidRDefault="008601AF" w:rsidP="003C2C2A">
            <w:pPr>
              <w:jc w:val="center"/>
              <w:rPr>
                <w:rFonts w:ascii="Trebuchet MS" w:hAnsi="Trebuchet MS" w:cs="Arial"/>
                <w:color w:val="000000"/>
                <w:sz w:val="20"/>
                <w:szCs w:val="20"/>
                <w:lang w:bidi="th-TH"/>
              </w:rPr>
            </w:pPr>
            <w:del w:id="2479"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FAA239" w14:textId="531A20E6" w:rsidR="008601AF" w:rsidRPr="008601AF" w:rsidRDefault="008601AF" w:rsidP="003C2C2A">
            <w:pPr>
              <w:jc w:val="center"/>
              <w:rPr>
                <w:rFonts w:ascii="Trebuchet MS" w:hAnsi="Trebuchet MS" w:cs="Arial"/>
                <w:color w:val="000000"/>
                <w:sz w:val="20"/>
                <w:szCs w:val="20"/>
                <w:lang w:bidi="th-TH"/>
              </w:rPr>
            </w:pPr>
            <w:del w:id="2481" w:author="Philippe Hollanda - Oliveira Trust" w:date="2022-07-19T10:08:00Z">
              <w:r w:rsidRPr="008601AF" w:rsidDel="00627AA0">
                <w:rPr>
                  <w:rFonts w:ascii="Trebuchet MS" w:hAnsi="Trebuchet MS" w:cs="Arial"/>
                  <w:color w:val="000000"/>
                  <w:sz w:val="20"/>
                  <w:szCs w:val="20"/>
                  <w:lang w:bidi="th-TH"/>
                </w:rPr>
                <w:delText>R$ 473,40</w:delText>
              </w:r>
            </w:del>
          </w:p>
        </w:tc>
      </w:tr>
      <w:tr w:rsidR="008601AF" w:rsidRPr="008601AF" w14:paraId="6368E418" w14:textId="77777777" w:rsidTr="00627AA0">
        <w:tblPrEx>
          <w:tblW w:w="5000" w:type="pct"/>
          <w:tblCellMar>
            <w:left w:w="70" w:type="dxa"/>
            <w:right w:w="70" w:type="dxa"/>
          </w:tblCellMar>
          <w:tblPrExChange w:id="2482" w:author="Philippe Hollanda - Oliveira Trust" w:date="2022-07-19T10:08:00Z">
            <w:tblPrEx>
              <w:tblW w:w="5000" w:type="pct"/>
              <w:tblCellMar>
                <w:left w:w="70" w:type="dxa"/>
                <w:right w:w="70" w:type="dxa"/>
              </w:tblCellMar>
            </w:tblPrEx>
          </w:tblPrExChange>
        </w:tblPrEx>
        <w:trPr>
          <w:trHeight w:val="1785"/>
          <w:trPrChange w:id="248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8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1C6749" w14:textId="440AF0B7" w:rsidR="008601AF" w:rsidRPr="008601AF" w:rsidRDefault="008601AF" w:rsidP="003C2C2A">
            <w:pPr>
              <w:jc w:val="center"/>
              <w:rPr>
                <w:rFonts w:ascii="Trebuchet MS" w:hAnsi="Trebuchet MS" w:cs="Arial"/>
                <w:color w:val="000000"/>
                <w:sz w:val="20"/>
                <w:szCs w:val="20"/>
                <w:lang w:bidi="th-TH"/>
              </w:rPr>
            </w:pPr>
            <w:del w:id="248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8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B30149" w14:textId="1CE6244A" w:rsidR="008601AF" w:rsidRPr="008601AF" w:rsidRDefault="008601AF" w:rsidP="003C2C2A">
            <w:pPr>
              <w:jc w:val="center"/>
              <w:rPr>
                <w:rFonts w:ascii="Trebuchet MS" w:hAnsi="Trebuchet MS" w:cs="Arial"/>
                <w:color w:val="000000"/>
                <w:sz w:val="20"/>
                <w:szCs w:val="20"/>
                <w:lang w:bidi="th-TH"/>
              </w:rPr>
            </w:pPr>
            <w:del w:id="2487"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8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4515FA" w14:textId="5E69D390" w:rsidR="008601AF" w:rsidRPr="008601AF" w:rsidRDefault="008601AF" w:rsidP="003C2C2A">
            <w:pPr>
              <w:jc w:val="center"/>
              <w:rPr>
                <w:rFonts w:ascii="Trebuchet MS" w:hAnsi="Trebuchet MS" w:cs="Arial"/>
                <w:color w:val="000000"/>
                <w:sz w:val="20"/>
                <w:szCs w:val="20"/>
                <w:lang w:bidi="th-TH"/>
              </w:rPr>
            </w:pPr>
            <w:del w:id="2489" w:author="Philippe Hollanda - Oliveira Trust" w:date="2022-07-19T10:08:00Z">
              <w:r w:rsidRPr="008601AF" w:rsidDel="00627AA0">
                <w:rPr>
                  <w:rFonts w:ascii="Trebuchet MS" w:hAnsi="Trebuchet MS" w:cs="Arial"/>
                  <w:color w:val="000000"/>
                  <w:sz w:val="20"/>
                  <w:szCs w:val="20"/>
                  <w:lang w:bidi="th-TH"/>
                </w:rPr>
                <w:delText>R$ 481,82</w:delText>
              </w:r>
            </w:del>
          </w:p>
        </w:tc>
      </w:tr>
      <w:tr w:rsidR="008601AF" w:rsidRPr="008601AF" w14:paraId="342452F5" w14:textId="77777777" w:rsidTr="00627AA0">
        <w:tblPrEx>
          <w:tblW w:w="5000" w:type="pct"/>
          <w:tblCellMar>
            <w:left w:w="70" w:type="dxa"/>
            <w:right w:w="70" w:type="dxa"/>
          </w:tblCellMar>
          <w:tblPrExChange w:id="2490" w:author="Philippe Hollanda - Oliveira Trust" w:date="2022-07-19T10:08:00Z">
            <w:tblPrEx>
              <w:tblW w:w="5000" w:type="pct"/>
              <w:tblCellMar>
                <w:left w:w="70" w:type="dxa"/>
                <w:right w:w="70" w:type="dxa"/>
              </w:tblCellMar>
            </w:tblPrEx>
          </w:tblPrExChange>
        </w:tblPrEx>
        <w:trPr>
          <w:trHeight w:val="1785"/>
          <w:trPrChange w:id="249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49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A036979" w14:textId="65F83539" w:rsidR="008601AF" w:rsidRPr="008601AF" w:rsidRDefault="008601AF" w:rsidP="003C2C2A">
            <w:pPr>
              <w:jc w:val="center"/>
              <w:rPr>
                <w:rFonts w:ascii="Trebuchet MS" w:hAnsi="Trebuchet MS" w:cs="Arial"/>
                <w:color w:val="000000"/>
                <w:sz w:val="20"/>
                <w:szCs w:val="20"/>
                <w:lang w:bidi="th-TH"/>
              </w:rPr>
            </w:pPr>
            <w:del w:id="249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4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F2315A" w14:textId="048E6653" w:rsidR="008601AF" w:rsidRPr="008601AF" w:rsidRDefault="008601AF" w:rsidP="003C2C2A">
            <w:pPr>
              <w:jc w:val="center"/>
              <w:rPr>
                <w:rFonts w:ascii="Trebuchet MS" w:hAnsi="Trebuchet MS" w:cs="Arial"/>
                <w:color w:val="000000"/>
                <w:sz w:val="20"/>
                <w:szCs w:val="20"/>
                <w:lang w:bidi="th-TH"/>
              </w:rPr>
            </w:pPr>
            <w:del w:id="2495"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4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5C4734" w14:textId="72C18168" w:rsidR="008601AF" w:rsidRPr="008601AF" w:rsidRDefault="008601AF" w:rsidP="003C2C2A">
            <w:pPr>
              <w:jc w:val="center"/>
              <w:rPr>
                <w:rFonts w:ascii="Trebuchet MS" w:hAnsi="Trebuchet MS" w:cs="Arial"/>
                <w:color w:val="000000"/>
                <w:sz w:val="20"/>
                <w:szCs w:val="20"/>
                <w:lang w:bidi="th-TH"/>
              </w:rPr>
            </w:pPr>
            <w:del w:id="2497" w:author="Philippe Hollanda - Oliveira Trust" w:date="2022-07-19T10:08:00Z">
              <w:r w:rsidRPr="008601AF" w:rsidDel="00627AA0">
                <w:rPr>
                  <w:rFonts w:ascii="Trebuchet MS" w:hAnsi="Trebuchet MS" w:cs="Arial"/>
                  <w:color w:val="000000"/>
                  <w:sz w:val="20"/>
                  <w:szCs w:val="20"/>
                  <w:lang w:bidi="th-TH"/>
                </w:rPr>
                <w:delText>R$ 460,91</w:delText>
              </w:r>
            </w:del>
          </w:p>
        </w:tc>
      </w:tr>
      <w:tr w:rsidR="008601AF" w:rsidRPr="008601AF" w14:paraId="46A7958B" w14:textId="77777777" w:rsidTr="00627AA0">
        <w:tblPrEx>
          <w:tblW w:w="5000" w:type="pct"/>
          <w:tblCellMar>
            <w:left w:w="70" w:type="dxa"/>
            <w:right w:w="70" w:type="dxa"/>
          </w:tblCellMar>
          <w:tblPrExChange w:id="2498" w:author="Philippe Hollanda - Oliveira Trust" w:date="2022-07-19T10:08:00Z">
            <w:tblPrEx>
              <w:tblW w:w="5000" w:type="pct"/>
              <w:tblCellMar>
                <w:left w:w="70" w:type="dxa"/>
                <w:right w:w="70" w:type="dxa"/>
              </w:tblCellMar>
            </w:tblPrEx>
          </w:tblPrExChange>
        </w:tblPrEx>
        <w:trPr>
          <w:trHeight w:val="1785"/>
          <w:trPrChange w:id="249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0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8F5C44" w14:textId="4CCE058D" w:rsidR="008601AF" w:rsidRPr="008601AF" w:rsidRDefault="008601AF" w:rsidP="003C2C2A">
            <w:pPr>
              <w:jc w:val="center"/>
              <w:rPr>
                <w:rFonts w:ascii="Trebuchet MS" w:hAnsi="Trebuchet MS" w:cs="Arial"/>
                <w:color w:val="000000"/>
                <w:sz w:val="20"/>
                <w:szCs w:val="20"/>
                <w:lang w:bidi="th-TH"/>
              </w:rPr>
            </w:pPr>
            <w:del w:id="2501"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D37FAF" w14:textId="7BAA3C08" w:rsidR="008601AF" w:rsidRPr="008601AF" w:rsidRDefault="008601AF" w:rsidP="003C2C2A">
            <w:pPr>
              <w:jc w:val="center"/>
              <w:rPr>
                <w:rFonts w:ascii="Trebuchet MS" w:hAnsi="Trebuchet MS" w:cs="Arial"/>
                <w:color w:val="000000"/>
                <w:sz w:val="20"/>
                <w:szCs w:val="20"/>
                <w:lang w:bidi="th-TH"/>
              </w:rPr>
            </w:pPr>
            <w:del w:id="2503"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D63477" w14:textId="7E1EB8F3" w:rsidR="008601AF" w:rsidRPr="008601AF" w:rsidRDefault="008601AF" w:rsidP="003C2C2A">
            <w:pPr>
              <w:jc w:val="center"/>
              <w:rPr>
                <w:rFonts w:ascii="Trebuchet MS" w:hAnsi="Trebuchet MS" w:cs="Arial"/>
                <w:color w:val="000000"/>
                <w:sz w:val="20"/>
                <w:szCs w:val="20"/>
                <w:lang w:bidi="th-TH"/>
              </w:rPr>
            </w:pPr>
            <w:del w:id="2505" w:author="Philippe Hollanda - Oliveira Trust" w:date="2022-07-19T10:08:00Z">
              <w:r w:rsidRPr="008601AF" w:rsidDel="00627AA0">
                <w:rPr>
                  <w:rFonts w:ascii="Trebuchet MS" w:hAnsi="Trebuchet MS" w:cs="Arial"/>
                  <w:color w:val="000000"/>
                  <w:sz w:val="20"/>
                  <w:szCs w:val="20"/>
                  <w:lang w:bidi="th-TH"/>
                </w:rPr>
                <w:delText>R$ 358,24</w:delText>
              </w:r>
            </w:del>
          </w:p>
        </w:tc>
      </w:tr>
      <w:tr w:rsidR="008601AF" w:rsidRPr="008601AF" w14:paraId="314B6192" w14:textId="77777777" w:rsidTr="00627AA0">
        <w:tblPrEx>
          <w:tblW w:w="5000" w:type="pct"/>
          <w:tblCellMar>
            <w:left w:w="70" w:type="dxa"/>
            <w:right w:w="70" w:type="dxa"/>
          </w:tblCellMar>
          <w:tblPrExChange w:id="2506" w:author="Philippe Hollanda - Oliveira Trust" w:date="2022-07-19T10:08:00Z">
            <w:tblPrEx>
              <w:tblW w:w="5000" w:type="pct"/>
              <w:tblCellMar>
                <w:left w:w="70" w:type="dxa"/>
                <w:right w:w="70" w:type="dxa"/>
              </w:tblCellMar>
            </w:tblPrEx>
          </w:tblPrExChange>
        </w:tblPrEx>
        <w:trPr>
          <w:trHeight w:val="1785"/>
          <w:trPrChange w:id="250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0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20C6F2" w14:textId="637E7279" w:rsidR="008601AF" w:rsidRPr="008601AF" w:rsidRDefault="008601AF" w:rsidP="003C2C2A">
            <w:pPr>
              <w:jc w:val="center"/>
              <w:rPr>
                <w:rFonts w:ascii="Trebuchet MS" w:hAnsi="Trebuchet MS" w:cs="Arial"/>
                <w:color w:val="000000"/>
                <w:sz w:val="20"/>
                <w:szCs w:val="20"/>
                <w:lang w:bidi="th-TH"/>
              </w:rPr>
            </w:pPr>
            <w:del w:id="2509"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1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7CF666" w14:textId="2677F854" w:rsidR="008601AF" w:rsidRPr="008601AF" w:rsidRDefault="008601AF" w:rsidP="003C2C2A">
            <w:pPr>
              <w:jc w:val="center"/>
              <w:rPr>
                <w:rFonts w:ascii="Trebuchet MS" w:hAnsi="Trebuchet MS" w:cs="Arial"/>
                <w:color w:val="000000"/>
                <w:sz w:val="20"/>
                <w:szCs w:val="20"/>
                <w:lang w:bidi="th-TH"/>
              </w:rPr>
            </w:pPr>
            <w:del w:id="2511"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1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0581A5" w14:textId="16B7DBCD" w:rsidR="008601AF" w:rsidRPr="008601AF" w:rsidRDefault="008601AF" w:rsidP="003C2C2A">
            <w:pPr>
              <w:jc w:val="center"/>
              <w:rPr>
                <w:rFonts w:ascii="Trebuchet MS" w:hAnsi="Trebuchet MS" w:cs="Arial"/>
                <w:color w:val="000000"/>
                <w:sz w:val="20"/>
                <w:szCs w:val="20"/>
                <w:lang w:bidi="th-TH"/>
              </w:rPr>
            </w:pPr>
            <w:del w:id="2513" w:author="Philippe Hollanda - Oliveira Trust" w:date="2022-07-19T10:08:00Z">
              <w:r w:rsidRPr="008601AF" w:rsidDel="00627AA0">
                <w:rPr>
                  <w:rFonts w:ascii="Trebuchet MS" w:hAnsi="Trebuchet MS" w:cs="Arial"/>
                  <w:color w:val="000000"/>
                  <w:sz w:val="20"/>
                  <w:szCs w:val="20"/>
                  <w:lang w:bidi="th-TH"/>
                </w:rPr>
                <w:delText>R$ 475,84</w:delText>
              </w:r>
            </w:del>
          </w:p>
        </w:tc>
      </w:tr>
      <w:tr w:rsidR="008601AF" w:rsidRPr="008601AF" w14:paraId="34C11213" w14:textId="77777777" w:rsidTr="00627AA0">
        <w:tblPrEx>
          <w:tblW w:w="5000" w:type="pct"/>
          <w:tblCellMar>
            <w:left w:w="70" w:type="dxa"/>
            <w:right w:w="70" w:type="dxa"/>
          </w:tblCellMar>
          <w:tblPrExChange w:id="2514" w:author="Philippe Hollanda - Oliveira Trust" w:date="2022-07-19T10:08:00Z">
            <w:tblPrEx>
              <w:tblW w:w="5000" w:type="pct"/>
              <w:tblCellMar>
                <w:left w:w="70" w:type="dxa"/>
                <w:right w:w="70" w:type="dxa"/>
              </w:tblCellMar>
            </w:tblPrEx>
          </w:tblPrExChange>
        </w:tblPrEx>
        <w:trPr>
          <w:trHeight w:val="1785"/>
          <w:trPrChange w:id="251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1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EAF495" w14:textId="0622822C" w:rsidR="008601AF" w:rsidRPr="008601AF" w:rsidRDefault="008601AF" w:rsidP="003C2C2A">
            <w:pPr>
              <w:jc w:val="center"/>
              <w:rPr>
                <w:rFonts w:ascii="Trebuchet MS" w:hAnsi="Trebuchet MS" w:cs="Arial"/>
                <w:color w:val="000000"/>
                <w:sz w:val="20"/>
                <w:szCs w:val="20"/>
                <w:lang w:bidi="th-TH"/>
              </w:rPr>
            </w:pPr>
            <w:del w:id="2517"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1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B5CA19" w14:textId="196D0341" w:rsidR="008601AF" w:rsidRPr="008601AF" w:rsidRDefault="008601AF" w:rsidP="003C2C2A">
            <w:pPr>
              <w:jc w:val="center"/>
              <w:rPr>
                <w:rFonts w:ascii="Trebuchet MS" w:hAnsi="Trebuchet MS" w:cs="Arial"/>
                <w:color w:val="000000"/>
                <w:sz w:val="20"/>
                <w:szCs w:val="20"/>
                <w:lang w:bidi="th-TH"/>
              </w:rPr>
            </w:pPr>
            <w:del w:id="2519"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2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171658" w14:textId="04FA827F" w:rsidR="008601AF" w:rsidRPr="008601AF" w:rsidRDefault="008601AF" w:rsidP="003C2C2A">
            <w:pPr>
              <w:jc w:val="center"/>
              <w:rPr>
                <w:rFonts w:ascii="Trebuchet MS" w:hAnsi="Trebuchet MS" w:cs="Arial"/>
                <w:color w:val="000000"/>
                <w:sz w:val="20"/>
                <w:szCs w:val="20"/>
                <w:lang w:bidi="th-TH"/>
              </w:rPr>
            </w:pPr>
            <w:del w:id="2521" w:author="Philippe Hollanda - Oliveira Trust" w:date="2022-07-19T10:08:00Z">
              <w:r w:rsidRPr="008601AF" w:rsidDel="00627AA0">
                <w:rPr>
                  <w:rFonts w:ascii="Trebuchet MS" w:hAnsi="Trebuchet MS" w:cs="Arial"/>
                  <w:color w:val="000000"/>
                  <w:sz w:val="20"/>
                  <w:szCs w:val="20"/>
                  <w:lang w:bidi="th-TH"/>
                </w:rPr>
                <w:delText>R$ 488,07</w:delText>
              </w:r>
            </w:del>
          </w:p>
        </w:tc>
      </w:tr>
      <w:tr w:rsidR="008601AF" w:rsidRPr="008601AF" w14:paraId="3188F8FD" w14:textId="77777777" w:rsidTr="00627AA0">
        <w:tblPrEx>
          <w:tblW w:w="5000" w:type="pct"/>
          <w:tblCellMar>
            <w:left w:w="70" w:type="dxa"/>
            <w:right w:w="70" w:type="dxa"/>
          </w:tblCellMar>
          <w:tblPrExChange w:id="2522" w:author="Philippe Hollanda - Oliveira Trust" w:date="2022-07-19T10:08:00Z">
            <w:tblPrEx>
              <w:tblW w:w="5000" w:type="pct"/>
              <w:tblCellMar>
                <w:left w:w="70" w:type="dxa"/>
                <w:right w:w="70" w:type="dxa"/>
              </w:tblCellMar>
            </w:tblPrEx>
          </w:tblPrExChange>
        </w:tblPrEx>
        <w:trPr>
          <w:trHeight w:val="2640"/>
          <w:trPrChange w:id="2523"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2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DF3027" w14:textId="3209F411" w:rsidR="008601AF" w:rsidRPr="008601AF" w:rsidRDefault="008601AF" w:rsidP="003C2C2A">
            <w:pPr>
              <w:jc w:val="center"/>
              <w:rPr>
                <w:rFonts w:ascii="Trebuchet MS" w:hAnsi="Trebuchet MS" w:cs="Arial"/>
                <w:color w:val="000000"/>
                <w:sz w:val="20"/>
                <w:szCs w:val="20"/>
                <w:lang w:bidi="th-TH"/>
              </w:rPr>
            </w:pPr>
            <w:del w:id="2525"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472C6D" w14:textId="19D8B493" w:rsidR="008601AF" w:rsidRPr="008601AF" w:rsidRDefault="008601AF" w:rsidP="003C2C2A">
            <w:pPr>
              <w:jc w:val="center"/>
              <w:rPr>
                <w:rFonts w:ascii="Trebuchet MS" w:hAnsi="Trebuchet MS" w:cs="Arial"/>
                <w:color w:val="000000"/>
                <w:sz w:val="20"/>
                <w:szCs w:val="20"/>
                <w:lang w:bidi="th-TH"/>
              </w:rPr>
            </w:pPr>
            <w:del w:id="2527"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800693" w14:textId="74E8963E" w:rsidR="008601AF" w:rsidRPr="008601AF" w:rsidRDefault="008601AF" w:rsidP="003C2C2A">
            <w:pPr>
              <w:jc w:val="center"/>
              <w:rPr>
                <w:rFonts w:ascii="Trebuchet MS" w:hAnsi="Trebuchet MS" w:cs="Arial"/>
                <w:color w:val="000000"/>
                <w:sz w:val="20"/>
                <w:szCs w:val="20"/>
                <w:lang w:bidi="th-TH"/>
              </w:rPr>
            </w:pPr>
            <w:del w:id="2529" w:author="Philippe Hollanda - Oliveira Trust" w:date="2022-07-19T10:08:00Z">
              <w:r w:rsidRPr="008601AF" w:rsidDel="00627AA0">
                <w:rPr>
                  <w:rFonts w:ascii="Trebuchet MS" w:hAnsi="Trebuchet MS" w:cs="Arial"/>
                  <w:color w:val="000000"/>
                  <w:sz w:val="20"/>
                  <w:szCs w:val="20"/>
                  <w:lang w:bidi="th-TH"/>
                </w:rPr>
                <w:delText>R$ 170,96</w:delText>
              </w:r>
            </w:del>
          </w:p>
        </w:tc>
      </w:tr>
      <w:tr w:rsidR="008601AF" w:rsidRPr="008601AF" w14:paraId="5C81D5B9" w14:textId="77777777" w:rsidTr="00627AA0">
        <w:tblPrEx>
          <w:tblW w:w="5000" w:type="pct"/>
          <w:tblCellMar>
            <w:left w:w="70" w:type="dxa"/>
            <w:right w:w="70" w:type="dxa"/>
          </w:tblCellMar>
          <w:tblPrExChange w:id="2530" w:author="Philippe Hollanda - Oliveira Trust" w:date="2022-07-19T10:08:00Z">
            <w:tblPrEx>
              <w:tblW w:w="5000" w:type="pct"/>
              <w:tblCellMar>
                <w:left w:w="70" w:type="dxa"/>
                <w:right w:w="70" w:type="dxa"/>
              </w:tblCellMar>
            </w:tblPrEx>
          </w:tblPrExChange>
        </w:tblPrEx>
        <w:trPr>
          <w:trHeight w:val="2640"/>
          <w:trPrChange w:id="2531"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3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C4D59A" w14:textId="20AFC21C" w:rsidR="008601AF" w:rsidRPr="008601AF" w:rsidRDefault="008601AF" w:rsidP="003C2C2A">
            <w:pPr>
              <w:jc w:val="center"/>
              <w:rPr>
                <w:rFonts w:ascii="Trebuchet MS" w:hAnsi="Trebuchet MS" w:cs="Arial"/>
                <w:color w:val="000000"/>
                <w:sz w:val="20"/>
                <w:szCs w:val="20"/>
                <w:lang w:bidi="th-TH"/>
              </w:rPr>
            </w:pPr>
            <w:del w:id="2533"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3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437108" w14:textId="66E956B1" w:rsidR="008601AF" w:rsidRPr="008601AF" w:rsidRDefault="008601AF" w:rsidP="003C2C2A">
            <w:pPr>
              <w:jc w:val="center"/>
              <w:rPr>
                <w:rFonts w:ascii="Trebuchet MS" w:hAnsi="Trebuchet MS" w:cs="Arial"/>
                <w:color w:val="000000"/>
                <w:sz w:val="20"/>
                <w:szCs w:val="20"/>
                <w:lang w:bidi="th-TH"/>
              </w:rPr>
            </w:pPr>
            <w:del w:id="2535"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3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53EB98" w14:textId="42E50478" w:rsidR="008601AF" w:rsidRPr="008601AF" w:rsidRDefault="008601AF" w:rsidP="003C2C2A">
            <w:pPr>
              <w:jc w:val="center"/>
              <w:rPr>
                <w:rFonts w:ascii="Trebuchet MS" w:hAnsi="Trebuchet MS" w:cs="Arial"/>
                <w:color w:val="000000"/>
                <w:sz w:val="20"/>
                <w:szCs w:val="20"/>
                <w:lang w:bidi="th-TH"/>
              </w:rPr>
            </w:pPr>
            <w:del w:id="2537" w:author="Philippe Hollanda - Oliveira Trust" w:date="2022-07-19T10:08:00Z">
              <w:r w:rsidRPr="008601AF" w:rsidDel="00627AA0">
                <w:rPr>
                  <w:rFonts w:ascii="Trebuchet MS" w:hAnsi="Trebuchet MS" w:cs="Arial"/>
                  <w:color w:val="000000"/>
                  <w:sz w:val="20"/>
                  <w:szCs w:val="20"/>
                  <w:lang w:bidi="th-TH"/>
                </w:rPr>
                <w:delText>R$ 233,41</w:delText>
              </w:r>
            </w:del>
          </w:p>
        </w:tc>
      </w:tr>
      <w:tr w:rsidR="008601AF" w:rsidRPr="008601AF" w14:paraId="44E11076" w14:textId="77777777" w:rsidTr="00627AA0">
        <w:tblPrEx>
          <w:tblW w:w="5000" w:type="pct"/>
          <w:tblCellMar>
            <w:left w:w="70" w:type="dxa"/>
            <w:right w:w="70" w:type="dxa"/>
          </w:tblCellMar>
          <w:tblPrExChange w:id="2538" w:author="Philippe Hollanda - Oliveira Trust" w:date="2022-07-19T10:08:00Z">
            <w:tblPrEx>
              <w:tblW w:w="5000" w:type="pct"/>
              <w:tblCellMar>
                <w:left w:w="70" w:type="dxa"/>
                <w:right w:w="70" w:type="dxa"/>
              </w:tblCellMar>
            </w:tblPrEx>
          </w:tblPrExChange>
        </w:tblPrEx>
        <w:trPr>
          <w:trHeight w:val="2640"/>
          <w:trPrChange w:id="2539"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4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F0FA30" w14:textId="63E9D3A1" w:rsidR="008601AF" w:rsidRPr="008601AF" w:rsidRDefault="008601AF" w:rsidP="003C2C2A">
            <w:pPr>
              <w:jc w:val="center"/>
              <w:rPr>
                <w:rFonts w:ascii="Trebuchet MS" w:hAnsi="Trebuchet MS" w:cs="Arial"/>
                <w:color w:val="000000"/>
                <w:sz w:val="20"/>
                <w:szCs w:val="20"/>
                <w:lang w:bidi="th-TH"/>
              </w:rPr>
            </w:pPr>
            <w:del w:id="2541"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4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BAF76D" w14:textId="1C5AD6A9" w:rsidR="008601AF" w:rsidRPr="008601AF" w:rsidRDefault="008601AF" w:rsidP="003C2C2A">
            <w:pPr>
              <w:jc w:val="center"/>
              <w:rPr>
                <w:rFonts w:ascii="Trebuchet MS" w:hAnsi="Trebuchet MS" w:cs="Arial"/>
                <w:color w:val="000000"/>
                <w:sz w:val="20"/>
                <w:szCs w:val="20"/>
                <w:lang w:bidi="th-TH"/>
              </w:rPr>
            </w:pPr>
            <w:del w:id="2543"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4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B2F155" w14:textId="11B65EAD" w:rsidR="008601AF" w:rsidRPr="008601AF" w:rsidRDefault="008601AF" w:rsidP="003C2C2A">
            <w:pPr>
              <w:jc w:val="center"/>
              <w:rPr>
                <w:rFonts w:ascii="Trebuchet MS" w:hAnsi="Trebuchet MS" w:cs="Arial"/>
                <w:color w:val="000000"/>
                <w:sz w:val="20"/>
                <w:szCs w:val="20"/>
                <w:lang w:bidi="th-TH"/>
              </w:rPr>
            </w:pPr>
            <w:del w:id="2545" w:author="Philippe Hollanda - Oliveira Trust" w:date="2022-07-19T10:08:00Z">
              <w:r w:rsidRPr="008601AF" w:rsidDel="00627AA0">
                <w:rPr>
                  <w:rFonts w:ascii="Trebuchet MS" w:hAnsi="Trebuchet MS" w:cs="Arial"/>
                  <w:color w:val="000000"/>
                  <w:sz w:val="20"/>
                  <w:szCs w:val="20"/>
                  <w:lang w:bidi="th-TH"/>
                </w:rPr>
                <w:delText>R$ 175,26</w:delText>
              </w:r>
            </w:del>
          </w:p>
        </w:tc>
      </w:tr>
      <w:tr w:rsidR="008601AF" w:rsidRPr="008601AF" w14:paraId="5D094A15" w14:textId="77777777" w:rsidTr="00627AA0">
        <w:tblPrEx>
          <w:tblW w:w="5000" w:type="pct"/>
          <w:tblCellMar>
            <w:left w:w="70" w:type="dxa"/>
            <w:right w:w="70" w:type="dxa"/>
          </w:tblCellMar>
          <w:tblPrExChange w:id="2546" w:author="Philippe Hollanda - Oliveira Trust" w:date="2022-07-19T10:08:00Z">
            <w:tblPrEx>
              <w:tblW w:w="5000" w:type="pct"/>
              <w:tblCellMar>
                <w:left w:w="70" w:type="dxa"/>
                <w:right w:w="70" w:type="dxa"/>
              </w:tblCellMar>
            </w:tblPrEx>
          </w:tblPrExChange>
        </w:tblPrEx>
        <w:trPr>
          <w:trHeight w:val="2640"/>
          <w:trPrChange w:id="2547"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4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415CC2" w14:textId="2D1303E7" w:rsidR="008601AF" w:rsidRPr="008601AF" w:rsidRDefault="008601AF" w:rsidP="003C2C2A">
            <w:pPr>
              <w:jc w:val="center"/>
              <w:rPr>
                <w:rFonts w:ascii="Trebuchet MS" w:hAnsi="Trebuchet MS" w:cs="Arial"/>
                <w:color w:val="000000"/>
                <w:sz w:val="20"/>
                <w:szCs w:val="20"/>
                <w:lang w:bidi="th-TH"/>
              </w:rPr>
            </w:pPr>
            <w:del w:id="2549"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5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902272" w14:textId="78493F6C" w:rsidR="008601AF" w:rsidRPr="008601AF" w:rsidRDefault="008601AF" w:rsidP="003C2C2A">
            <w:pPr>
              <w:jc w:val="center"/>
              <w:rPr>
                <w:rFonts w:ascii="Trebuchet MS" w:hAnsi="Trebuchet MS" w:cs="Arial"/>
                <w:color w:val="000000"/>
                <w:sz w:val="20"/>
                <w:szCs w:val="20"/>
                <w:lang w:bidi="th-TH"/>
              </w:rPr>
            </w:pPr>
            <w:del w:id="2551"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5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862A15" w14:textId="1C68B735" w:rsidR="008601AF" w:rsidRPr="008601AF" w:rsidRDefault="008601AF" w:rsidP="003C2C2A">
            <w:pPr>
              <w:jc w:val="center"/>
              <w:rPr>
                <w:rFonts w:ascii="Trebuchet MS" w:hAnsi="Trebuchet MS" w:cs="Arial"/>
                <w:color w:val="000000"/>
                <w:sz w:val="20"/>
                <w:szCs w:val="20"/>
                <w:lang w:bidi="th-TH"/>
              </w:rPr>
            </w:pPr>
            <w:del w:id="2553" w:author="Philippe Hollanda - Oliveira Trust" w:date="2022-07-19T10:08:00Z">
              <w:r w:rsidRPr="008601AF" w:rsidDel="00627AA0">
                <w:rPr>
                  <w:rFonts w:ascii="Trebuchet MS" w:hAnsi="Trebuchet MS" w:cs="Arial"/>
                  <w:color w:val="000000"/>
                  <w:sz w:val="20"/>
                  <w:szCs w:val="20"/>
                  <w:lang w:bidi="th-TH"/>
                </w:rPr>
                <w:delText>R$ 233,55</w:delText>
              </w:r>
            </w:del>
          </w:p>
        </w:tc>
      </w:tr>
      <w:tr w:rsidR="008601AF" w:rsidRPr="008601AF" w14:paraId="737AC92C" w14:textId="77777777" w:rsidTr="00627AA0">
        <w:tblPrEx>
          <w:tblW w:w="5000" w:type="pct"/>
          <w:tblCellMar>
            <w:left w:w="70" w:type="dxa"/>
            <w:right w:w="70" w:type="dxa"/>
          </w:tblCellMar>
          <w:tblPrExChange w:id="2554" w:author="Philippe Hollanda - Oliveira Trust" w:date="2022-07-19T10:08:00Z">
            <w:tblPrEx>
              <w:tblW w:w="5000" w:type="pct"/>
              <w:tblCellMar>
                <w:left w:w="70" w:type="dxa"/>
                <w:right w:w="70" w:type="dxa"/>
              </w:tblCellMar>
            </w:tblPrEx>
          </w:tblPrExChange>
        </w:tblPrEx>
        <w:trPr>
          <w:trHeight w:val="2640"/>
          <w:trPrChange w:id="2555"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5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6BFB65" w14:textId="7EB5BA57" w:rsidR="008601AF" w:rsidRPr="008601AF" w:rsidRDefault="008601AF" w:rsidP="003C2C2A">
            <w:pPr>
              <w:jc w:val="center"/>
              <w:rPr>
                <w:rFonts w:ascii="Trebuchet MS" w:hAnsi="Trebuchet MS" w:cs="Arial"/>
                <w:color w:val="000000"/>
                <w:sz w:val="20"/>
                <w:szCs w:val="20"/>
                <w:lang w:bidi="th-TH"/>
              </w:rPr>
            </w:pPr>
            <w:del w:id="2557"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981D84" w14:textId="2EA157E5" w:rsidR="008601AF" w:rsidRPr="008601AF" w:rsidRDefault="008601AF" w:rsidP="003C2C2A">
            <w:pPr>
              <w:jc w:val="center"/>
              <w:rPr>
                <w:rFonts w:ascii="Trebuchet MS" w:hAnsi="Trebuchet MS" w:cs="Arial"/>
                <w:color w:val="000000"/>
                <w:sz w:val="20"/>
                <w:szCs w:val="20"/>
                <w:lang w:bidi="th-TH"/>
              </w:rPr>
            </w:pPr>
            <w:del w:id="2559"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3B14A42" w14:textId="4D897D86" w:rsidR="008601AF" w:rsidRPr="008601AF" w:rsidRDefault="008601AF" w:rsidP="003C2C2A">
            <w:pPr>
              <w:jc w:val="center"/>
              <w:rPr>
                <w:rFonts w:ascii="Trebuchet MS" w:hAnsi="Trebuchet MS" w:cs="Arial"/>
                <w:color w:val="000000"/>
                <w:sz w:val="20"/>
                <w:szCs w:val="20"/>
                <w:lang w:bidi="th-TH"/>
              </w:rPr>
            </w:pPr>
            <w:del w:id="2561" w:author="Philippe Hollanda - Oliveira Trust" w:date="2022-07-19T10:08:00Z">
              <w:r w:rsidRPr="008601AF" w:rsidDel="00627AA0">
                <w:rPr>
                  <w:rFonts w:ascii="Trebuchet MS" w:hAnsi="Trebuchet MS" w:cs="Arial"/>
                  <w:color w:val="000000"/>
                  <w:sz w:val="20"/>
                  <w:szCs w:val="20"/>
                  <w:lang w:bidi="th-TH"/>
                </w:rPr>
                <w:delText>R$ 237,98</w:delText>
              </w:r>
            </w:del>
          </w:p>
        </w:tc>
      </w:tr>
      <w:tr w:rsidR="008601AF" w:rsidRPr="008601AF" w14:paraId="74C0FD1A" w14:textId="77777777" w:rsidTr="00627AA0">
        <w:tblPrEx>
          <w:tblW w:w="5000" w:type="pct"/>
          <w:tblCellMar>
            <w:left w:w="70" w:type="dxa"/>
            <w:right w:w="70" w:type="dxa"/>
          </w:tblCellMar>
          <w:tblPrExChange w:id="2562" w:author="Philippe Hollanda - Oliveira Trust" w:date="2022-07-19T10:08:00Z">
            <w:tblPrEx>
              <w:tblW w:w="5000" w:type="pct"/>
              <w:tblCellMar>
                <w:left w:w="70" w:type="dxa"/>
                <w:right w:w="70" w:type="dxa"/>
              </w:tblCellMar>
            </w:tblPrEx>
          </w:tblPrExChange>
        </w:tblPrEx>
        <w:trPr>
          <w:trHeight w:val="2640"/>
          <w:trPrChange w:id="2563"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6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849F49" w14:textId="688D39DD" w:rsidR="008601AF" w:rsidRPr="008601AF" w:rsidRDefault="008601AF" w:rsidP="003C2C2A">
            <w:pPr>
              <w:jc w:val="center"/>
              <w:rPr>
                <w:rFonts w:ascii="Trebuchet MS" w:hAnsi="Trebuchet MS" w:cs="Arial"/>
                <w:color w:val="000000"/>
                <w:sz w:val="20"/>
                <w:szCs w:val="20"/>
                <w:lang w:bidi="th-TH"/>
              </w:rPr>
            </w:pPr>
            <w:del w:id="2565"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DF8891" w14:textId="3AD06A5D" w:rsidR="008601AF" w:rsidRPr="008601AF" w:rsidRDefault="008601AF" w:rsidP="003C2C2A">
            <w:pPr>
              <w:jc w:val="center"/>
              <w:rPr>
                <w:rFonts w:ascii="Trebuchet MS" w:hAnsi="Trebuchet MS" w:cs="Arial"/>
                <w:color w:val="000000"/>
                <w:sz w:val="20"/>
                <w:szCs w:val="20"/>
                <w:lang w:bidi="th-TH"/>
              </w:rPr>
            </w:pPr>
            <w:del w:id="2567"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86DC5E" w14:textId="1CBA86C1" w:rsidR="008601AF" w:rsidRPr="008601AF" w:rsidRDefault="008601AF" w:rsidP="003C2C2A">
            <w:pPr>
              <w:jc w:val="center"/>
              <w:rPr>
                <w:rFonts w:ascii="Trebuchet MS" w:hAnsi="Trebuchet MS" w:cs="Arial"/>
                <w:color w:val="000000"/>
                <w:sz w:val="20"/>
                <w:szCs w:val="20"/>
                <w:lang w:bidi="th-TH"/>
              </w:rPr>
            </w:pPr>
            <w:del w:id="2569" w:author="Philippe Hollanda - Oliveira Trust" w:date="2022-07-19T10:08:00Z">
              <w:r w:rsidRPr="008601AF" w:rsidDel="00627AA0">
                <w:rPr>
                  <w:rFonts w:ascii="Trebuchet MS" w:hAnsi="Trebuchet MS" w:cs="Arial"/>
                  <w:color w:val="000000"/>
                  <w:sz w:val="20"/>
                  <w:szCs w:val="20"/>
                  <w:lang w:bidi="th-TH"/>
                </w:rPr>
                <w:delText>R$ 237,17</w:delText>
              </w:r>
            </w:del>
          </w:p>
        </w:tc>
      </w:tr>
      <w:tr w:rsidR="008601AF" w:rsidRPr="008601AF" w14:paraId="23B14671" w14:textId="77777777" w:rsidTr="00627AA0">
        <w:tblPrEx>
          <w:tblW w:w="5000" w:type="pct"/>
          <w:tblCellMar>
            <w:left w:w="70" w:type="dxa"/>
            <w:right w:w="70" w:type="dxa"/>
          </w:tblCellMar>
          <w:tblPrExChange w:id="2570" w:author="Philippe Hollanda - Oliveira Trust" w:date="2022-07-19T10:08:00Z">
            <w:tblPrEx>
              <w:tblW w:w="5000" w:type="pct"/>
              <w:tblCellMar>
                <w:left w:w="70" w:type="dxa"/>
                <w:right w:w="70" w:type="dxa"/>
              </w:tblCellMar>
            </w:tblPrEx>
          </w:tblPrExChange>
        </w:tblPrEx>
        <w:trPr>
          <w:trHeight w:val="2640"/>
          <w:trPrChange w:id="2571"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BAD17F" w14:textId="0B3E75AC" w:rsidR="008601AF" w:rsidRPr="008601AF" w:rsidRDefault="008601AF" w:rsidP="003C2C2A">
            <w:pPr>
              <w:jc w:val="center"/>
              <w:rPr>
                <w:rFonts w:ascii="Trebuchet MS" w:hAnsi="Trebuchet MS" w:cs="Arial"/>
                <w:color w:val="000000"/>
                <w:sz w:val="20"/>
                <w:szCs w:val="20"/>
                <w:lang w:bidi="th-TH"/>
              </w:rPr>
            </w:pPr>
            <w:del w:id="2573"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03C323" w14:textId="32CA056A" w:rsidR="008601AF" w:rsidRPr="008601AF" w:rsidRDefault="008601AF" w:rsidP="003C2C2A">
            <w:pPr>
              <w:jc w:val="center"/>
              <w:rPr>
                <w:rFonts w:ascii="Trebuchet MS" w:hAnsi="Trebuchet MS" w:cs="Arial"/>
                <w:color w:val="000000"/>
                <w:sz w:val="20"/>
                <w:szCs w:val="20"/>
                <w:lang w:bidi="th-TH"/>
              </w:rPr>
            </w:pPr>
            <w:del w:id="2575"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61F2EE" w14:textId="0CF1C973" w:rsidR="008601AF" w:rsidRPr="008601AF" w:rsidRDefault="008601AF" w:rsidP="003C2C2A">
            <w:pPr>
              <w:jc w:val="center"/>
              <w:rPr>
                <w:rFonts w:ascii="Trebuchet MS" w:hAnsi="Trebuchet MS" w:cs="Arial"/>
                <w:color w:val="000000"/>
                <w:sz w:val="20"/>
                <w:szCs w:val="20"/>
                <w:lang w:bidi="th-TH"/>
              </w:rPr>
            </w:pPr>
            <w:del w:id="2577" w:author="Philippe Hollanda - Oliveira Trust" w:date="2022-07-19T10:08:00Z">
              <w:r w:rsidRPr="008601AF" w:rsidDel="00627AA0">
                <w:rPr>
                  <w:rFonts w:ascii="Trebuchet MS" w:hAnsi="Trebuchet MS" w:cs="Arial"/>
                  <w:color w:val="000000"/>
                  <w:sz w:val="20"/>
                  <w:szCs w:val="20"/>
                  <w:lang w:bidi="th-TH"/>
                </w:rPr>
                <w:delText>R$ 237,44</w:delText>
              </w:r>
            </w:del>
          </w:p>
        </w:tc>
      </w:tr>
      <w:tr w:rsidR="008601AF" w:rsidRPr="008601AF" w14:paraId="0970C642" w14:textId="77777777" w:rsidTr="00627AA0">
        <w:tblPrEx>
          <w:tblW w:w="5000" w:type="pct"/>
          <w:tblCellMar>
            <w:left w:w="70" w:type="dxa"/>
            <w:right w:w="70" w:type="dxa"/>
          </w:tblCellMar>
          <w:tblPrExChange w:id="2578" w:author="Philippe Hollanda - Oliveira Trust" w:date="2022-07-19T10:08:00Z">
            <w:tblPrEx>
              <w:tblW w:w="5000" w:type="pct"/>
              <w:tblCellMar>
                <w:left w:w="70" w:type="dxa"/>
                <w:right w:w="70" w:type="dxa"/>
              </w:tblCellMar>
            </w:tblPrEx>
          </w:tblPrExChange>
        </w:tblPrEx>
        <w:trPr>
          <w:trHeight w:val="2640"/>
          <w:trPrChange w:id="2579"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8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E81672" w14:textId="06FB8658" w:rsidR="008601AF" w:rsidRPr="008601AF" w:rsidRDefault="008601AF" w:rsidP="003C2C2A">
            <w:pPr>
              <w:jc w:val="center"/>
              <w:rPr>
                <w:rFonts w:ascii="Trebuchet MS" w:hAnsi="Trebuchet MS" w:cs="Arial"/>
                <w:color w:val="000000"/>
                <w:sz w:val="20"/>
                <w:szCs w:val="20"/>
                <w:lang w:bidi="th-TH"/>
              </w:rPr>
            </w:pPr>
            <w:del w:id="2581"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B1F27F" w14:textId="6BC8874D" w:rsidR="008601AF" w:rsidRPr="008601AF" w:rsidRDefault="008601AF" w:rsidP="003C2C2A">
            <w:pPr>
              <w:jc w:val="center"/>
              <w:rPr>
                <w:rFonts w:ascii="Trebuchet MS" w:hAnsi="Trebuchet MS" w:cs="Arial"/>
                <w:color w:val="000000"/>
                <w:sz w:val="20"/>
                <w:szCs w:val="20"/>
                <w:lang w:bidi="th-TH"/>
              </w:rPr>
            </w:pPr>
            <w:del w:id="2583"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B0DF3B" w14:textId="763509DE" w:rsidR="008601AF" w:rsidRPr="008601AF" w:rsidRDefault="008601AF" w:rsidP="003C2C2A">
            <w:pPr>
              <w:jc w:val="center"/>
              <w:rPr>
                <w:rFonts w:ascii="Trebuchet MS" w:hAnsi="Trebuchet MS" w:cs="Arial"/>
                <w:color w:val="000000"/>
                <w:sz w:val="20"/>
                <w:szCs w:val="20"/>
                <w:lang w:bidi="th-TH"/>
              </w:rPr>
            </w:pPr>
            <w:del w:id="2585" w:author="Philippe Hollanda - Oliveira Trust" w:date="2022-07-19T10:08:00Z">
              <w:r w:rsidRPr="008601AF" w:rsidDel="00627AA0">
                <w:rPr>
                  <w:rFonts w:ascii="Trebuchet MS" w:hAnsi="Trebuchet MS" w:cs="Arial"/>
                  <w:color w:val="000000"/>
                  <w:sz w:val="20"/>
                  <w:szCs w:val="20"/>
                  <w:lang w:bidi="th-TH"/>
                </w:rPr>
                <w:delText>R$ 241,07</w:delText>
              </w:r>
            </w:del>
          </w:p>
        </w:tc>
      </w:tr>
      <w:tr w:rsidR="008601AF" w:rsidRPr="008601AF" w14:paraId="20698E68" w14:textId="77777777" w:rsidTr="00627AA0">
        <w:tblPrEx>
          <w:tblW w:w="5000" w:type="pct"/>
          <w:tblCellMar>
            <w:left w:w="70" w:type="dxa"/>
            <w:right w:w="70" w:type="dxa"/>
          </w:tblCellMar>
          <w:tblPrExChange w:id="2586" w:author="Philippe Hollanda - Oliveira Trust" w:date="2022-07-19T10:08:00Z">
            <w:tblPrEx>
              <w:tblW w:w="5000" w:type="pct"/>
              <w:tblCellMar>
                <w:left w:w="70" w:type="dxa"/>
                <w:right w:w="70" w:type="dxa"/>
              </w:tblCellMar>
            </w:tblPrEx>
          </w:tblPrExChange>
        </w:tblPrEx>
        <w:trPr>
          <w:trHeight w:val="2640"/>
          <w:trPrChange w:id="2587"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8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729410" w14:textId="76F9AF38" w:rsidR="008601AF" w:rsidRPr="008601AF" w:rsidRDefault="008601AF" w:rsidP="003C2C2A">
            <w:pPr>
              <w:jc w:val="center"/>
              <w:rPr>
                <w:rFonts w:ascii="Trebuchet MS" w:hAnsi="Trebuchet MS" w:cs="Arial"/>
                <w:color w:val="000000"/>
                <w:sz w:val="20"/>
                <w:szCs w:val="20"/>
                <w:lang w:bidi="th-TH"/>
              </w:rPr>
            </w:pPr>
            <w:del w:id="2589"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A70B98" w14:textId="719EDFB9" w:rsidR="008601AF" w:rsidRPr="008601AF" w:rsidRDefault="008601AF" w:rsidP="003C2C2A">
            <w:pPr>
              <w:jc w:val="center"/>
              <w:rPr>
                <w:rFonts w:ascii="Trebuchet MS" w:hAnsi="Trebuchet MS" w:cs="Arial"/>
                <w:color w:val="000000"/>
                <w:sz w:val="20"/>
                <w:szCs w:val="20"/>
                <w:lang w:bidi="th-TH"/>
              </w:rPr>
            </w:pPr>
            <w:del w:id="2591"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5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74A1A3" w14:textId="7A5D8AB3" w:rsidR="008601AF" w:rsidRPr="008601AF" w:rsidRDefault="008601AF" w:rsidP="003C2C2A">
            <w:pPr>
              <w:jc w:val="center"/>
              <w:rPr>
                <w:rFonts w:ascii="Trebuchet MS" w:hAnsi="Trebuchet MS" w:cs="Arial"/>
                <w:color w:val="000000"/>
                <w:sz w:val="20"/>
                <w:szCs w:val="20"/>
                <w:lang w:bidi="th-TH"/>
              </w:rPr>
            </w:pPr>
            <w:del w:id="2593" w:author="Philippe Hollanda - Oliveira Trust" w:date="2022-07-19T10:08:00Z">
              <w:r w:rsidRPr="008601AF" w:rsidDel="00627AA0">
                <w:rPr>
                  <w:rFonts w:ascii="Trebuchet MS" w:hAnsi="Trebuchet MS" w:cs="Arial"/>
                  <w:color w:val="000000"/>
                  <w:sz w:val="20"/>
                  <w:szCs w:val="20"/>
                  <w:lang w:bidi="th-TH"/>
                </w:rPr>
                <w:delText>R$ 228,98</w:delText>
              </w:r>
            </w:del>
          </w:p>
        </w:tc>
      </w:tr>
      <w:tr w:rsidR="008601AF" w:rsidRPr="008601AF" w14:paraId="7374A3EC" w14:textId="77777777" w:rsidTr="00627AA0">
        <w:tblPrEx>
          <w:tblW w:w="5000" w:type="pct"/>
          <w:tblCellMar>
            <w:left w:w="70" w:type="dxa"/>
            <w:right w:w="70" w:type="dxa"/>
          </w:tblCellMar>
          <w:tblPrExChange w:id="2594" w:author="Philippe Hollanda - Oliveira Trust" w:date="2022-07-19T10:08:00Z">
            <w:tblPrEx>
              <w:tblW w:w="5000" w:type="pct"/>
              <w:tblCellMar>
                <w:left w:w="70" w:type="dxa"/>
                <w:right w:w="70" w:type="dxa"/>
              </w:tblCellMar>
            </w:tblPrEx>
          </w:tblPrExChange>
        </w:tblPrEx>
        <w:trPr>
          <w:trHeight w:val="2640"/>
          <w:trPrChange w:id="2595"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59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88FB5C" w14:textId="249D17BA" w:rsidR="008601AF" w:rsidRPr="008601AF" w:rsidRDefault="008601AF" w:rsidP="003C2C2A">
            <w:pPr>
              <w:jc w:val="center"/>
              <w:rPr>
                <w:rFonts w:ascii="Trebuchet MS" w:hAnsi="Trebuchet MS" w:cs="Arial"/>
                <w:color w:val="000000"/>
                <w:sz w:val="20"/>
                <w:szCs w:val="20"/>
                <w:lang w:bidi="th-TH"/>
              </w:rPr>
            </w:pPr>
            <w:del w:id="2597"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5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1FA826" w14:textId="6EF41380" w:rsidR="008601AF" w:rsidRPr="008601AF" w:rsidRDefault="008601AF" w:rsidP="003C2C2A">
            <w:pPr>
              <w:jc w:val="center"/>
              <w:rPr>
                <w:rFonts w:ascii="Trebuchet MS" w:hAnsi="Trebuchet MS" w:cs="Arial"/>
                <w:color w:val="000000"/>
                <w:sz w:val="20"/>
                <w:szCs w:val="20"/>
                <w:lang w:bidi="th-TH"/>
              </w:rPr>
            </w:pPr>
            <w:del w:id="2599"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82AEB2" w14:textId="63C3F0A7" w:rsidR="008601AF" w:rsidRPr="008601AF" w:rsidRDefault="008601AF" w:rsidP="003C2C2A">
            <w:pPr>
              <w:jc w:val="center"/>
              <w:rPr>
                <w:rFonts w:ascii="Trebuchet MS" w:hAnsi="Trebuchet MS" w:cs="Arial"/>
                <w:color w:val="000000"/>
                <w:sz w:val="20"/>
                <w:szCs w:val="20"/>
                <w:lang w:bidi="th-TH"/>
              </w:rPr>
            </w:pPr>
            <w:del w:id="2601" w:author="Philippe Hollanda - Oliveira Trust" w:date="2022-07-19T10:08:00Z">
              <w:r w:rsidRPr="008601AF" w:rsidDel="00627AA0">
                <w:rPr>
                  <w:rFonts w:ascii="Trebuchet MS" w:hAnsi="Trebuchet MS" w:cs="Arial"/>
                  <w:color w:val="000000"/>
                  <w:sz w:val="20"/>
                  <w:szCs w:val="20"/>
                  <w:lang w:bidi="th-TH"/>
                </w:rPr>
                <w:delText>R$ 234,08</w:delText>
              </w:r>
            </w:del>
          </w:p>
        </w:tc>
      </w:tr>
      <w:tr w:rsidR="008601AF" w:rsidRPr="008601AF" w14:paraId="2192FDC4" w14:textId="77777777" w:rsidTr="00627AA0">
        <w:tblPrEx>
          <w:tblW w:w="5000" w:type="pct"/>
          <w:tblCellMar>
            <w:left w:w="70" w:type="dxa"/>
            <w:right w:w="70" w:type="dxa"/>
          </w:tblCellMar>
          <w:tblPrExChange w:id="2602" w:author="Philippe Hollanda - Oliveira Trust" w:date="2022-07-19T10:08:00Z">
            <w:tblPrEx>
              <w:tblW w:w="5000" w:type="pct"/>
              <w:tblCellMar>
                <w:left w:w="70" w:type="dxa"/>
                <w:right w:w="70" w:type="dxa"/>
              </w:tblCellMar>
            </w:tblPrEx>
          </w:tblPrExChange>
        </w:tblPrEx>
        <w:trPr>
          <w:trHeight w:val="2640"/>
          <w:trPrChange w:id="2603"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0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C19CF4" w14:textId="4F28915F" w:rsidR="008601AF" w:rsidRPr="008601AF" w:rsidRDefault="008601AF" w:rsidP="003C2C2A">
            <w:pPr>
              <w:jc w:val="center"/>
              <w:rPr>
                <w:rFonts w:ascii="Trebuchet MS" w:hAnsi="Trebuchet MS" w:cs="Arial"/>
                <w:color w:val="000000"/>
                <w:sz w:val="20"/>
                <w:szCs w:val="20"/>
                <w:lang w:bidi="th-TH"/>
              </w:rPr>
            </w:pPr>
            <w:del w:id="2605"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0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AF1F2D" w14:textId="64EF65FD" w:rsidR="008601AF" w:rsidRPr="008601AF" w:rsidRDefault="008601AF" w:rsidP="003C2C2A">
            <w:pPr>
              <w:jc w:val="center"/>
              <w:rPr>
                <w:rFonts w:ascii="Trebuchet MS" w:hAnsi="Trebuchet MS" w:cs="Arial"/>
                <w:color w:val="000000"/>
                <w:sz w:val="20"/>
                <w:szCs w:val="20"/>
                <w:lang w:bidi="th-TH"/>
              </w:rPr>
            </w:pPr>
            <w:del w:id="2607"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0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4BAF5A" w14:textId="39A408B9" w:rsidR="008601AF" w:rsidRPr="008601AF" w:rsidRDefault="008601AF" w:rsidP="003C2C2A">
            <w:pPr>
              <w:jc w:val="center"/>
              <w:rPr>
                <w:rFonts w:ascii="Trebuchet MS" w:hAnsi="Trebuchet MS" w:cs="Arial"/>
                <w:color w:val="000000"/>
                <w:sz w:val="20"/>
                <w:szCs w:val="20"/>
                <w:lang w:bidi="th-TH"/>
              </w:rPr>
            </w:pPr>
            <w:del w:id="2609" w:author="Philippe Hollanda - Oliveira Trust" w:date="2022-07-19T10:08:00Z">
              <w:r w:rsidRPr="008601AF" w:rsidDel="00627AA0">
                <w:rPr>
                  <w:rFonts w:ascii="Trebuchet MS" w:hAnsi="Trebuchet MS" w:cs="Arial"/>
                  <w:color w:val="000000"/>
                  <w:sz w:val="20"/>
                  <w:szCs w:val="20"/>
                  <w:lang w:bidi="th-TH"/>
                </w:rPr>
                <w:delText>R$ 238,25</w:delText>
              </w:r>
            </w:del>
          </w:p>
        </w:tc>
      </w:tr>
      <w:tr w:rsidR="008601AF" w:rsidRPr="008601AF" w14:paraId="73CA8C60" w14:textId="77777777" w:rsidTr="00627AA0">
        <w:tblPrEx>
          <w:tblW w:w="5000" w:type="pct"/>
          <w:tblCellMar>
            <w:left w:w="70" w:type="dxa"/>
            <w:right w:w="70" w:type="dxa"/>
          </w:tblCellMar>
          <w:tblPrExChange w:id="2610" w:author="Philippe Hollanda - Oliveira Trust" w:date="2022-07-19T10:08:00Z">
            <w:tblPrEx>
              <w:tblW w:w="5000" w:type="pct"/>
              <w:tblCellMar>
                <w:left w:w="70" w:type="dxa"/>
                <w:right w:w="70" w:type="dxa"/>
              </w:tblCellMar>
            </w:tblPrEx>
          </w:tblPrExChange>
        </w:tblPrEx>
        <w:trPr>
          <w:trHeight w:val="2640"/>
          <w:trPrChange w:id="2611"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1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1E1B9A" w14:textId="234D30CF" w:rsidR="008601AF" w:rsidRPr="008601AF" w:rsidRDefault="008601AF" w:rsidP="003C2C2A">
            <w:pPr>
              <w:jc w:val="center"/>
              <w:rPr>
                <w:rFonts w:ascii="Trebuchet MS" w:hAnsi="Trebuchet MS" w:cs="Arial"/>
                <w:color w:val="000000"/>
                <w:sz w:val="20"/>
                <w:szCs w:val="20"/>
                <w:lang w:bidi="th-TH"/>
              </w:rPr>
            </w:pPr>
            <w:del w:id="2613"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1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159CCA" w14:textId="431BF9DB" w:rsidR="008601AF" w:rsidRPr="008601AF" w:rsidRDefault="008601AF" w:rsidP="003C2C2A">
            <w:pPr>
              <w:jc w:val="center"/>
              <w:rPr>
                <w:rFonts w:ascii="Trebuchet MS" w:hAnsi="Trebuchet MS" w:cs="Arial"/>
                <w:color w:val="000000"/>
                <w:sz w:val="20"/>
                <w:szCs w:val="20"/>
                <w:lang w:bidi="th-TH"/>
              </w:rPr>
            </w:pPr>
            <w:del w:id="2615"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1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2CD3EB" w14:textId="625DCA05" w:rsidR="008601AF" w:rsidRPr="008601AF" w:rsidRDefault="008601AF" w:rsidP="003C2C2A">
            <w:pPr>
              <w:jc w:val="center"/>
              <w:rPr>
                <w:rFonts w:ascii="Trebuchet MS" w:hAnsi="Trebuchet MS" w:cs="Arial"/>
                <w:color w:val="000000"/>
                <w:sz w:val="20"/>
                <w:szCs w:val="20"/>
                <w:lang w:bidi="th-TH"/>
              </w:rPr>
            </w:pPr>
            <w:del w:id="2617" w:author="Philippe Hollanda - Oliveira Trust" w:date="2022-07-19T10:08:00Z">
              <w:r w:rsidRPr="008601AF" w:rsidDel="00627AA0">
                <w:rPr>
                  <w:rFonts w:ascii="Trebuchet MS" w:hAnsi="Trebuchet MS" w:cs="Arial"/>
                  <w:color w:val="000000"/>
                  <w:sz w:val="20"/>
                  <w:szCs w:val="20"/>
                  <w:lang w:bidi="th-TH"/>
                </w:rPr>
                <w:delText>R$ 227,91</w:delText>
              </w:r>
            </w:del>
          </w:p>
        </w:tc>
      </w:tr>
      <w:tr w:rsidR="008601AF" w:rsidRPr="008601AF" w14:paraId="336CAFD0" w14:textId="77777777" w:rsidTr="00627AA0">
        <w:tblPrEx>
          <w:tblW w:w="5000" w:type="pct"/>
          <w:tblCellMar>
            <w:left w:w="70" w:type="dxa"/>
            <w:right w:w="70" w:type="dxa"/>
          </w:tblCellMar>
          <w:tblPrExChange w:id="2618" w:author="Philippe Hollanda - Oliveira Trust" w:date="2022-07-19T10:08:00Z">
            <w:tblPrEx>
              <w:tblW w:w="5000" w:type="pct"/>
              <w:tblCellMar>
                <w:left w:w="70" w:type="dxa"/>
                <w:right w:w="70" w:type="dxa"/>
              </w:tblCellMar>
            </w:tblPrEx>
          </w:tblPrExChange>
        </w:tblPrEx>
        <w:trPr>
          <w:trHeight w:val="2640"/>
          <w:trPrChange w:id="2619"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2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782CF2" w14:textId="16592A00" w:rsidR="008601AF" w:rsidRPr="008601AF" w:rsidRDefault="008601AF" w:rsidP="003C2C2A">
            <w:pPr>
              <w:jc w:val="center"/>
              <w:rPr>
                <w:rFonts w:ascii="Trebuchet MS" w:hAnsi="Trebuchet MS" w:cs="Arial"/>
                <w:color w:val="000000"/>
                <w:sz w:val="20"/>
                <w:szCs w:val="20"/>
                <w:lang w:bidi="th-TH"/>
              </w:rPr>
            </w:pPr>
            <w:del w:id="2621"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61134F" w14:textId="7EA4E103" w:rsidR="008601AF" w:rsidRPr="008601AF" w:rsidRDefault="008601AF" w:rsidP="003C2C2A">
            <w:pPr>
              <w:jc w:val="center"/>
              <w:rPr>
                <w:rFonts w:ascii="Trebuchet MS" w:hAnsi="Trebuchet MS" w:cs="Arial"/>
                <w:color w:val="000000"/>
                <w:sz w:val="20"/>
                <w:szCs w:val="20"/>
                <w:lang w:bidi="th-TH"/>
              </w:rPr>
            </w:pPr>
            <w:del w:id="2623"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2E9DE8" w14:textId="63563E67" w:rsidR="008601AF" w:rsidRPr="008601AF" w:rsidRDefault="008601AF" w:rsidP="003C2C2A">
            <w:pPr>
              <w:jc w:val="center"/>
              <w:rPr>
                <w:rFonts w:ascii="Trebuchet MS" w:hAnsi="Trebuchet MS" w:cs="Arial"/>
                <w:color w:val="000000"/>
                <w:sz w:val="20"/>
                <w:szCs w:val="20"/>
                <w:lang w:bidi="th-TH"/>
              </w:rPr>
            </w:pPr>
            <w:del w:id="2625" w:author="Philippe Hollanda - Oliveira Trust" w:date="2022-07-19T10:08:00Z">
              <w:r w:rsidRPr="008601AF" w:rsidDel="00627AA0">
                <w:rPr>
                  <w:rFonts w:ascii="Trebuchet MS" w:hAnsi="Trebuchet MS" w:cs="Arial"/>
                  <w:color w:val="000000"/>
                  <w:sz w:val="20"/>
                  <w:szCs w:val="20"/>
                  <w:lang w:bidi="th-TH"/>
                </w:rPr>
                <w:delText>R$ 177,14</w:delText>
              </w:r>
            </w:del>
          </w:p>
        </w:tc>
      </w:tr>
      <w:tr w:rsidR="008601AF" w:rsidRPr="008601AF" w14:paraId="2F8AAEAF" w14:textId="77777777" w:rsidTr="00627AA0">
        <w:tblPrEx>
          <w:tblW w:w="5000" w:type="pct"/>
          <w:tblCellMar>
            <w:left w:w="70" w:type="dxa"/>
            <w:right w:w="70" w:type="dxa"/>
          </w:tblCellMar>
          <w:tblPrExChange w:id="2626" w:author="Philippe Hollanda - Oliveira Trust" w:date="2022-07-19T10:08:00Z">
            <w:tblPrEx>
              <w:tblW w:w="5000" w:type="pct"/>
              <w:tblCellMar>
                <w:left w:w="70" w:type="dxa"/>
                <w:right w:w="70" w:type="dxa"/>
              </w:tblCellMar>
            </w:tblPrEx>
          </w:tblPrExChange>
        </w:tblPrEx>
        <w:trPr>
          <w:trHeight w:val="2640"/>
          <w:trPrChange w:id="2627"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2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A192EE" w14:textId="1EB2DE13" w:rsidR="008601AF" w:rsidRPr="008601AF" w:rsidRDefault="008601AF" w:rsidP="003C2C2A">
            <w:pPr>
              <w:jc w:val="center"/>
              <w:rPr>
                <w:rFonts w:ascii="Trebuchet MS" w:hAnsi="Trebuchet MS" w:cs="Arial"/>
                <w:color w:val="000000"/>
                <w:sz w:val="20"/>
                <w:szCs w:val="20"/>
                <w:lang w:bidi="th-TH"/>
              </w:rPr>
            </w:pPr>
            <w:del w:id="2629"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8EA288" w14:textId="0A5FF7D2" w:rsidR="008601AF" w:rsidRPr="008601AF" w:rsidRDefault="008601AF" w:rsidP="003C2C2A">
            <w:pPr>
              <w:jc w:val="center"/>
              <w:rPr>
                <w:rFonts w:ascii="Trebuchet MS" w:hAnsi="Trebuchet MS" w:cs="Arial"/>
                <w:color w:val="000000"/>
                <w:sz w:val="20"/>
                <w:szCs w:val="20"/>
                <w:lang w:bidi="th-TH"/>
              </w:rPr>
            </w:pPr>
            <w:del w:id="2631"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FE0ECD" w14:textId="75AD09DA" w:rsidR="008601AF" w:rsidRPr="008601AF" w:rsidRDefault="008601AF" w:rsidP="003C2C2A">
            <w:pPr>
              <w:jc w:val="center"/>
              <w:rPr>
                <w:rFonts w:ascii="Trebuchet MS" w:hAnsi="Trebuchet MS" w:cs="Arial"/>
                <w:color w:val="000000"/>
                <w:sz w:val="20"/>
                <w:szCs w:val="20"/>
                <w:lang w:bidi="th-TH"/>
              </w:rPr>
            </w:pPr>
            <w:del w:id="2633" w:author="Philippe Hollanda - Oliveira Trust" w:date="2022-07-19T10:08:00Z">
              <w:r w:rsidRPr="008601AF" w:rsidDel="00627AA0">
                <w:rPr>
                  <w:rFonts w:ascii="Trebuchet MS" w:hAnsi="Trebuchet MS" w:cs="Arial"/>
                  <w:color w:val="000000"/>
                  <w:sz w:val="20"/>
                  <w:szCs w:val="20"/>
                  <w:lang w:bidi="th-TH"/>
                </w:rPr>
                <w:delText>R$ 235,29</w:delText>
              </w:r>
            </w:del>
          </w:p>
        </w:tc>
      </w:tr>
      <w:tr w:rsidR="008601AF" w:rsidRPr="008601AF" w14:paraId="1FAD2A1E" w14:textId="77777777" w:rsidTr="00627AA0">
        <w:tblPrEx>
          <w:tblW w:w="5000" w:type="pct"/>
          <w:tblCellMar>
            <w:left w:w="70" w:type="dxa"/>
            <w:right w:w="70" w:type="dxa"/>
          </w:tblCellMar>
          <w:tblPrExChange w:id="2634" w:author="Philippe Hollanda - Oliveira Trust" w:date="2022-07-19T10:08:00Z">
            <w:tblPrEx>
              <w:tblW w:w="5000" w:type="pct"/>
              <w:tblCellMar>
                <w:left w:w="70" w:type="dxa"/>
                <w:right w:w="70" w:type="dxa"/>
              </w:tblCellMar>
            </w:tblPrEx>
          </w:tblPrExChange>
        </w:tblPrEx>
        <w:trPr>
          <w:trHeight w:val="2640"/>
          <w:trPrChange w:id="2635" w:author="Philippe Hollanda - Oliveira Trust" w:date="2022-07-19T10:08:00Z">
            <w:trPr>
              <w:trHeight w:val="264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3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5C2BBD" w14:textId="44D9F9E9" w:rsidR="008601AF" w:rsidRPr="008601AF" w:rsidRDefault="008601AF" w:rsidP="003C2C2A">
            <w:pPr>
              <w:jc w:val="center"/>
              <w:rPr>
                <w:rFonts w:ascii="Trebuchet MS" w:hAnsi="Trebuchet MS" w:cs="Arial"/>
                <w:color w:val="000000"/>
                <w:sz w:val="20"/>
                <w:szCs w:val="20"/>
                <w:lang w:bidi="th-TH"/>
              </w:rPr>
            </w:pPr>
            <w:del w:id="2637"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06EC64" w14:textId="0CFE7573" w:rsidR="008601AF" w:rsidRPr="008601AF" w:rsidRDefault="008601AF" w:rsidP="003C2C2A">
            <w:pPr>
              <w:jc w:val="center"/>
              <w:rPr>
                <w:rFonts w:ascii="Trebuchet MS" w:hAnsi="Trebuchet MS" w:cs="Arial"/>
                <w:color w:val="000000"/>
                <w:sz w:val="20"/>
                <w:szCs w:val="20"/>
                <w:lang w:bidi="th-TH"/>
              </w:rPr>
            </w:pPr>
            <w:del w:id="2639" w:author="Philippe Hollanda - Oliveira Trust" w:date="2022-07-19T10:08:00Z">
              <w:r w:rsidRPr="008601AF" w:rsidDel="00627AA0">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A7A68D" w14:textId="4EFE4DE0" w:rsidR="008601AF" w:rsidRPr="008601AF" w:rsidRDefault="008601AF" w:rsidP="003C2C2A">
            <w:pPr>
              <w:jc w:val="center"/>
              <w:rPr>
                <w:rFonts w:ascii="Trebuchet MS" w:hAnsi="Trebuchet MS" w:cs="Arial"/>
                <w:color w:val="000000"/>
                <w:sz w:val="20"/>
                <w:szCs w:val="20"/>
                <w:lang w:bidi="th-TH"/>
              </w:rPr>
            </w:pPr>
            <w:del w:id="2641" w:author="Philippe Hollanda - Oliveira Trust" w:date="2022-07-19T10:08:00Z">
              <w:r w:rsidRPr="008601AF" w:rsidDel="00627AA0">
                <w:rPr>
                  <w:rFonts w:ascii="Trebuchet MS" w:hAnsi="Trebuchet MS" w:cs="Arial"/>
                  <w:color w:val="000000"/>
                  <w:sz w:val="20"/>
                  <w:szCs w:val="20"/>
                  <w:lang w:bidi="th-TH"/>
                </w:rPr>
                <w:delText>R$ 241,34</w:delText>
              </w:r>
            </w:del>
          </w:p>
        </w:tc>
      </w:tr>
      <w:tr w:rsidR="008601AF" w:rsidRPr="008601AF" w14:paraId="2DB6F15E" w14:textId="77777777" w:rsidTr="00627AA0">
        <w:tblPrEx>
          <w:tblW w:w="5000" w:type="pct"/>
          <w:tblCellMar>
            <w:left w:w="70" w:type="dxa"/>
            <w:right w:w="70" w:type="dxa"/>
          </w:tblCellMar>
          <w:tblPrExChange w:id="2642" w:author="Philippe Hollanda - Oliveira Trust" w:date="2022-07-19T10:08:00Z">
            <w:tblPrEx>
              <w:tblW w:w="5000" w:type="pct"/>
              <w:tblCellMar>
                <w:left w:w="70" w:type="dxa"/>
                <w:right w:w="70" w:type="dxa"/>
              </w:tblCellMar>
            </w:tblPrEx>
          </w:tblPrExChange>
        </w:tblPrEx>
        <w:trPr>
          <w:trHeight w:val="1785"/>
          <w:trPrChange w:id="264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4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3591E5" w14:textId="56B93C7A" w:rsidR="008601AF" w:rsidRPr="008601AF" w:rsidRDefault="008601AF" w:rsidP="003C2C2A">
            <w:pPr>
              <w:jc w:val="center"/>
              <w:rPr>
                <w:rFonts w:ascii="Trebuchet MS" w:hAnsi="Trebuchet MS" w:cs="Arial"/>
                <w:color w:val="000000"/>
                <w:sz w:val="20"/>
                <w:szCs w:val="20"/>
                <w:lang w:bidi="th-TH"/>
              </w:rPr>
            </w:pPr>
            <w:del w:id="264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2AE599" w14:textId="5537BF78" w:rsidR="008601AF" w:rsidRPr="008601AF" w:rsidRDefault="008601AF" w:rsidP="003C2C2A">
            <w:pPr>
              <w:jc w:val="center"/>
              <w:rPr>
                <w:rFonts w:ascii="Trebuchet MS" w:hAnsi="Trebuchet MS" w:cs="Arial"/>
                <w:color w:val="000000"/>
                <w:sz w:val="20"/>
                <w:szCs w:val="20"/>
                <w:lang w:bidi="th-TH"/>
              </w:rPr>
            </w:pPr>
            <w:del w:id="2647"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B6C52B" w14:textId="7955374F" w:rsidR="008601AF" w:rsidRPr="008601AF" w:rsidRDefault="008601AF" w:rsidP="003C2C2A">
            <w:pPr>
              <w:jc w:val="center"/>
              <w:rPr>
                <w:rFonts w:ascii="Trebuchet MS" w:hAnsi="Trebuchet MS" w:cs="Arial"/>
                <w:color w:val="000000"/>
                <w:sz w:val="20"/>
                <w:szCs w:val="20"/>
                <w:lang w:bidi="th-TH"/>
              </w:rPr>
            </w:pPr>
            <w:del w:id="2649" w:author="Philippe Hollanda - Oliveira Trust" w:date="2022-07-19T10:08:00Z">
              <w:r w:rsidRPr="008601AF" w:rsidDel="00627AA0">
                <w:rPr>
                  <w:rFonts w:ascii="Trebuchet MS" w:hAnsi="Trebuchet MS" w:cs="Arial"/>
                  <w:color w:val="000000"/>
                  <w:sz w:val="20"/>
                  <w:szCs w:val="20"/>
                  <w:lang w:bidi="th-TH"/>
                </w:rPr>
                <w:delText>R$ 485,08</w:delText>
              </w:r>
            </w:del>
          </w:p>
        </w:tc>
      </w:tr>
      <w:tr w:rsidR="008601AF" w:rsidRPr="008601AF" w14:paraId="1EF51D64" w14:textId="77777777" w:rsidTr="00627AA0">
        <w:tblPrEx>
          <w:tblW w:w="5000" w:type="pct"/>
          <w:tblCellMar>
            <w:left w:w="70" w:type="dxa"/>
            <w:right w:w="70" w:type="dxa"/>
          </w:tblCellMar>
          <w:tblPrExChange w:id="2650" w:author="Philippe Hollanda - Oliveira Trust" w:date="2022-07-19T10:08:00Z">
            <w:tblPrEx>
              <w:tblW w:w="5000" w:type="pct"/>
              <w:tblCellMar>
                <w:left w:w="70" w:type="dxa"/>
                <w:right w:w="70" w:type="dxa"/>
              </w:tblCellMar>
            </w:tblPrEx>
          </w:tblPrExChange>
        </w:tblPrEx>
        <w:trPr>
          <w:trHeight w:val="1785"/>
          <w:trPrChange w:id="265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5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56689B" w14:textId="2577F8B8" w:rsidR="008601AF" w:rsidRPr="008601AF" w:rsidRDefault="008601AF" w:rsidP="003C2C2A">
            <w:pPr>
              <w:jc w:val="center"/>
              <w:rPr>
                <w:rFonts w:ascii="Trebuchet MS" w:hAnsi="Trebuchet MS" w:cs="Arial"/>
                <w:color w:val="000000"/>
                <w:sz w:val="20"/>
                <w:szCs w:val="20"/>
                <w:lang w:bidi="th-TH"/>
              </w:rPr>
            </w:pPr>
            <w:del w:id="265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F7EAC2" w14:textId="3497251F" w:rsidR="008601AF" w:rsidRPr="008601AF" w:rsidRDefault="008601AF" w:rsidP="003C2C2A">
            <w:pPr>
              <w:jc w:val="center"/>
              <w:rPr>
                <w:rFonts w:ascii="Trebuchet MS" w:hAnsi="Trebuchet MS" w:cs="Arial"/>
                <w:color w:val="000000"/>
                <w:sz w:val="20"/>
                <w:szCs w:val="20"/>
                <w:lang w:bidi="th-TH"/>
              </w:rPr>
            </w:pPr>
            <w:del w:id="2655"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F5F642" w14:textId="1B520504" w:rsidR="008601AF" w:rsidRPr="008601AF" w:rsidRDefault="008601AF" w:rsidP="003C2C2A">
            <w:pPr>
              <w:jc w:val="center"/>
              <w:rPr>
                <w:rFonts w:ascii="Trebuchet MS" w:hAnsi="Trebuchet MS" w:cs="Arial"/>
                <w:color w:val="000000"/>
                <w:sz w:val="20"/>
                <w:szCs w:val="20"/>
                <w:lang w:bidi="th-TH"/>
              </w:rPr>
            </w:pPr>
            <w:del w:id="2657" w:author="Philippe Hollanda - Oliveira Trust" w:date="2022-07-19T10:08:00Z">
              <w:r w:rsidRPr="008601AF" w:rsidDel="00627AA0">
                <w:rPr>
                  <w:rFonts w:ascii="Trebuchet MS" w:hAnsi="Trebuchet MS" w:cs="Arial"/>
                  <w:color w:val="000000"/>
                  <w:sz w:val="20"/>
                  <w:szCs w:val="20"/>
                  <w:lang w:bidi="th-TH"/>
                </w:rPr>
                <w:delText>R$ 61,92</w:delText>
              </w:r>
            </w:del>
          </w:p>
        </w:tc>
      </w:tr>
      <w:tr w:rsidR="008601AF" w:rsidRPr="008601AF" w14:paraId="0A72C627" w14:textId="77777777" w:rsidTr="00627AA0">
        <w:tblPrEx>
          <w:tblW w:w="5000" w:type="pct"/>
          <w:tblCellMar>
            <w:left w:w="70" w:type="dxa"/>
            <w:right w:w="70" w:type="dxa"/>
          </w:tblCellMar>
          <w:tblPrExChange w:id="2658" w:author="Philippe Hollanda - Oliveira Trust" w:date="2022-07-19T10:08:00Z">
            <w:tblPrEx>
              <w:tblW w:w="5000" w:type="pct"/>
              <w:tblCellMar>
                <w:left w:w="70" w:type="dxa"/>
                <w:right w:w="70" w:type="dxa"/>
              </w:tblCellMar>
            </w:tblPrEx>
          </w:tblPrExChange>
        </w:tblPrEx>
        <w:trPr>
          <w:trHeight w:val="1785"/>
          <w:trPrChange w:id="265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6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754FE2" w14:textId="5DCF436D" w:rsidR="008601AF" w:rsidRPr="008601AF" w:rsidRDefault="008601AF" w:rsidP="003C2C2A">
            <w:pPr>
              <w:jc w:val="center"/>
              <w:rPr>
                <w:rFonts w:ascii="Trebuchet MS" w:hAnsi="Trebuchet MS" w:cs="Arial"/>
                <w:color w:val="000000"/>
                <w:sz w:val="20"/>
                <w:szCs w:val="20"/>
                <w:lang w:bidi="th-TH"/>
              </w:rPr>
            </w:pPr>
            <w:del w:id="2661"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8660AC" w14:textId="7C4AD4B6" w:rsidR="008601AF" w:rsidRPr="008601AF" w:rsidRDefault="008601AF" w:rsidP="003C2C2A">
            <w:pPr>
              <w:jc w:val="center"/>
              <w:rPr>
                <w:rFonts w:ascii="Trebuchet MS" w:hAnsi="Trebuchet MS" w:cs="Arial"/>
                <w:color w:val="000000"/>
                <w:sz w:val="20"/>
                <w:szCs w:val="20"/>
                <w:lang w:bidi="th-TH"/>
              </w:rPr>
            </w:pPr>
            <w:del w:id="2663"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37A2F0" w14:textId="068D7840" w:rsidR="008601AF" w:rsidRPr="008601AF" w:rsidRDefault="008601AF" w:rsidP="003C2C2A">
            <w:pPr>
              <w:jc w:val="center"/>
              <w:rPr>
                <w:rFonts w:ascii="Trebuchet MS" w:hAnsi="Trebuchet MS" w:cs="Arial"/>
                <w:color w:val="000000"/>
                <w:sz w:val="20"/>
                <w:szCs w:val="20"/>
                <w:lang w:bidi="th-TH"/>
              </w:rPr>
            </w:pPr>
            <w:del w:id="2665" w:author="Philippe Hollanda - Oliveira Trust" w:date="2022-07-19T10:08:00Z">
              <w:r w:rsidRPr="008601AF" w:rsidDel="00627AA0">
                <w:rPr>
                  <w:rFonts w:ascii="Trebuchet MS" w:hAnsi="Trebuchet MS" w:cs="Arial"/>
                  <w:color w:val="000000"/>
                  <w:sz w:val="20"/>
                  <w:szCs w:val="20"/>
                  <w:lang w:bidi="th-TH"/>
                </w:rPr>
                <w:delText>R$ 471,50</w:delText>
              </w:r>
            </w:del>
          </w:p>
        </w:tc>
      </w:tr>
      <w:tr w:rsidR="008601AF" w:rsidRPr="008601AF" w14:paraId="39DE9C31" w14:textId="77777777" w:rsidTr="00627AA0">
        <w:tblPrEx>
          <w:tblW w:w="5000" w:type="pct"/>
          <w:tblCellMar>
            <w:left w:w="70" w:type="dxa"/>
            <w:right w:w="70" w:type="dxa"/>
          </w:tblCellMar>
          <w:tblPrExChange w:id="2666" w:author="Philippe Hollanda - Oliveira Trust" w:date="2022-07-19T10:08:00Z">
            <w:tblPrEx>
              <w:tblW w:w="5000" w:type="pct"/>
              <w:tblCellMar>
                <w:left w:w="70" w:type="dxa"/>
                <w:right w:w="70" w:type="dxa"/>
              </w:tblCellMar>
            </w:tblPrEx>
          </w:tblPrExChange>
        </w:tblPrEx>
        <w:trPr>
          <w:trHeight w:val="1785"/>
          <w:trPrChange w:id="266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6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288E79" w14:textId="75B95696" w:rsidR="008601AF" w:rsidRPr="008601AF" w:rsidRDefault="008601AF" w:rsidP="003C2C2A">
            <w:pPr>
              <w:jc w:val="center"/>
              <w:rPr>
                <w:rFonts w:ascii="Trebuchet MS" w:hAnsi="Trebuchet MS" w:cs="Arial"/>
                <w:color w:val="000000"/>
                <w:sz w:val="20"/>
                <w:szCs w:val="20"/>
                <w:lang w:bidi="th-TH"/>
              </w:rPr>
            </w:pPr>
            <w:del w:id="2669"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EE9CA9" w14:textId="7357432F" w:rsidR="008601AF" w:rsidRPr="008601AF" w:rsidRDefault="008601AF" w:rsidP="003C2C2A">
            <w:pPr>
              <w:jc w:val="center"/>
              <w:rPr>
                <w:rFonts w:ascii="Trebuchet MS" w:hAnsi="Trebuchet MS" w:cs="Arial"/>
                <w:color w:val="000000"/>
                <w:sz w:val="20"/>
                <w:szCs w:val="20"/>
                <w:lang w:bidi="th-TH"/>
              </w:rPr>
            </w:pPr>
            <w:del w:id="2671"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FCDE08" w14:textId="735A896E" w:rsidR="008601AF" w:rsidRPr="008601AF" w:rsidRDefault="008601AF" w:rsidP="003C2C2A">
            <w:pPr>
              <w:jc w:val="center"/>
              <w:rPr>
                <w:rFonts w:ascii="Trebuchet MS" w:hAnsi="Trebuchet MS" w:cs="Arial"/>
                <w:color w:val="000000"/>
                <w:sz w:val="20"/>
                <w:szCs w:val="20"/>
                <w:lang w:bidi="th-TH"/>
              </w:rPr>
            </w:pPr>
            <w:del w:id="2673" w:author="Philippe Hollanda - Oliveira Trust" w:date="2022-07-19T10:08:00Z">
              <w:r w:rsidRPr="008601AF" w:rsidDel="00627AA0">
                <w:rPr>
                  <w:rFonts w:ascii="Trebuchet MS" w:hAnsi="Trebuchet MS" w:cs="Arial"/>
                  <w:color w:val="000000"/>
                  <w:sz w:val="20"/>
                  <w:szCs w:val="20"/>
                  <w:lang w:bidi="th-TH"/>
                </w:rPr>
                <w:delText>R$ 468,24</w:delText>
              </w:r>
            </w:del>
          </w:p>
        </w:tc>
      </w:tr>
      <w:tr w:rsidR="008601AF" w:rsidRPr="008601AF" w14:paraId="0BC2D800" w14:textId="77777777" w:rsidTr="00627AA0">
        <w:tblPrEx>
          <w:tblW w:w="5000" w:type="pct"/>
          <w:tblCellMar>
            <w:left w:w="70" w:type="dxa"/>
            <w:right w:w="70" w:type="dxa"/>
          </w:tblCellMar>
          <w:tblPrExChange w:id="2674" w:author="Philippe Hollanda - Oliveira Trust" w:date="2022-07-19T10:08:00Z">
            <w:tblPrEx>
              <w:tblW w:w="5000" w:type="pct"/>
              <w:tblCellMar>
                <w:left w:w="70" w:type="dxa"/>
                <w:right w:w="70" w:type="dxa"/>
              </w:tblCellMar>
            </w:tblPrEx>
          </w:tblPrExChange>
        </w:tblPrEx>
        <w:trPr>
          <w:trHeight w:val="1785"/>
          <w:trPrChange w:id="267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7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1AE1FD" w14:textId="37E1091E" w:rsidR="008601AF" w:rsidRPr="008601AF" w:rsidRDefault="008601AF" w:rsidP="003C2C2A">
            <w:pPr>
              <w:jc w:val="center"/>
              <w:rPr>
                <w:rFonts w:ascii="Trebuchet MS" w:hAnsi="Trebuchet MS" w:cs="Arial"/>
                <w:color w:val="000000"/>
                <w:sz w:val="20"/>
                <w:szCs w:val="20"/>
                <w:lang w:bidi="th-TH"/>
              </w:rPr>
            </w:pPr>
            <w:del w:id="2677"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5C7DC1" w14:textId="25047AA0" w:rsidR="008601AF" w:rsidRPr="008601AF" w:rsidRDefault="008601AF" w:rsidP="003C2C2A">
            <w:pPr>
              <w:jc w:val="center"/>
              <w:rPr>
                <w:rFonts w:ascii="Trebuchet MS" w:hAnsi="Trebuchet MS" w:cs="Arial"/>
                <w:color w:val="000000"/>
                <w:sz w:val="20"/>
                <w:szCs w:val="20"/>
                <w:lang w:bidi="th-TH"/>
              </w:rPr>
            </w:pPr>
            <w:del w:id="2679"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511C98" w14:textId="623BA3B6" w:rsidR="008601AF" w:rsidRPr="008601AF" w:rsidRDefault="008601AF" w:rsidP="003C2C2A">
            <w:pPr>
              <w:jc w:val="center"/>
              <w:rPr>
                <w:rFonts w:ascii="Trebuchet MS" w:hAnsi="Trebuchet MS" w:cs="Arial"/>
                <w:color w:val="000000"/>
                <w:sz w:val="20"/>
                <w:szCs w:val="20"/>
                <w:lang w:bidi="th-TH"/>
              </w:rPr>
            </w:pPr>
            <w:del w:id="2681" w:author="Philippe Hollanda - Oliveira Trust" w:date="2022-07-19T10:08:00Z">
              <w:r w:rsidRPr="008601AF" w:rsidDel="00627AA0">
                <w:rPr>
                  <w:rFonts w:ascii="Trebuchet MS" w:hAnsi="Trebuchet MS" w:cs="Arial"/>
                  <w:color w:val="000000"/>
                  <w:sz w:val="20"/>
                  <w:szCs w:val="20"/>
                  <w:lang w:bidi="th-TH"/>
                </w:rPr>
                <w:delText>R$ 470,95</w:delText>
              </w:r>
            </w:del>
          </w:p>
        </w:tc>
      </w:tr>
      <w:tr w:rsidR="008601AF" w:rsidRPr="008601AF" w14:paraId="73F994D0" w14:textId="77777777" w:rsidTr="00627AA0">
        <w:tblPrEx>
          <w:tblW w:w="5000" w:type="pct"/>
          <w:tblCellMar>
            <w:left w:w="70" w:type="dxa"/>
            <w:right w:w="70" w:type="dxa"/>
          </w:tblCellMar>
          <w:tblPrExChange w:id="2682" w:author="Philippe Hollanda - Oliveira Trust" w:date="2022-07-19T10:08:00Z">
            <w:tblPrEx>
              <w:tblW w:w="5000" w:type="pct"/>
              <w:tblCellMar>
                <w:left w:w="70" w:type="dxa"/>
                <w:right w:w="70" w:type="dxa"/>
              </w:tblCellMar>
            </w:tblPrEx>
          </w:tblPrExChange>
        </w:tblPrEx>
        <w:trPr>
          <w:trHeight w:val="1785"/>
          <w:trPrChange w:id="268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8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E5373D" w14:textId="3C0C535C" w:rsidR="008601AF" w:rsidRPr="008601AF" w:rsidRDefault="008601AF" w:rsidP="003C2C2A">
            <w:pPr>
              <w:jc w:val="center"/>
              <w:rPr>
                <w:rFonts w:ascii="Trebuchet MS" w:hAnsi="Trebuchet MS" w:cs="Arial"/>
                <w:color w:val="000000"/>
                <w:sz w:val="20"/>
                <w:szCs w:val="20"/>
                <w:lang w:bidi="th-TH"/>
              </w:rPr>
            </w:pPr>
            <w:del w:id="268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8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8504B1" w14:textId="3D0676E7" w:rsidR="008601AF" w:rsidRPr="008601AF" w:rsidRDefault="008601AF" w:rsidP="003C2C2A">
            <w:pPr>
              <w:jc w:val="center"/>
              <w:rPr>
                <w:rFonts w:ascii="Trebuchet MS" w:hAnsi="Trebuchet MS" w:cs="Arial"/>
                <w:color w:val="000000"/>
                <w:sz w:val="20"/>
                <w:szCs w:val="20"/>
                <w:lang w:bidi="th-TH"/>
              </w:rPr>
            </w:pPr>
            <w:del w:id="2687"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8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11B27F" w14:textId="4F279831" w:rsidR="008601AF" w:rsidRPr="008601AF" w:rsidRDefault="008601AF" w:rsidP="003C2C2A">
            <w:pPr>
              <w:jc w:val="center"/>
              <w:rPr>
                <w:rFonts w:ascii="Trebuchet MS" w:hAnsi="Trebuchet MS" w:cs="Arial"/>
                <w:color w:val="000000"/>
                <w:sz w:val="20"/>
                <w:szCs w:val="20"/>
                <w:lang w:bidi="th-TH"/>
              </w:rPr>
            </w:pPr>
            <w:del w:id="2689" w:author="Philippe Hollanda - Oliveira Trust" w:date="2022-07-19T10:08:00Z">
              <w:r w:rsidRPr="008601AF" w:rsidDel="00627AA0">
                <w:rPr>
                  <w:rFonts w:ascii="Trebuchet MS" w:hAnsi="Trebuchet MS" w:cs="Arial"/>
                  <w:color w:val="000000"/>
                  <w:sz w:val="20"/>
                  <w:szCs w:val="20"/>
                  <w:lang w:bidi="th-TH"/>
                </w:rPr>
                <w:delText>R$ 467,42</w:delText>
              </w:r>
            </w:del>
          </w:p>
        </w:tc>
      </w:tr>
      <w:tr w:rsidR="008601AF" w:rsidRPr="008601AF" w14:paraId="30C47158" w14:textId="77777777" w:rsidTr="00627AA0">
        <w:tblPrEx>
          <w:tblW w:w="5000" w:type="pct"/>
          <w:tblCellMar>
            <w:left w:w="70" w:type="dxa"/>
            <w:right w:w="70" w:type="dxa"/>
          </w:tblCellMar>
          <w:tblPrExChange w:id="2690" w:author="Philippe Hollanda - Oliveira Trust" w:date="2022-07-19T10:08:00Z">
            <w:tblPrEx>
              <w:tblW w:w="5000" w:type="pct"/>
              <w:tblCellMar>
                <w:left w:w="70" w:type="dxa"/>
                <w:right w:w="70" w:type="dxa"/>
              </w:tblCellMar>
            </w:tblPrEx>
          </w:tblPrExChange>
        </w:tblPrEx>
        <w:trPr>
          <w:trHeight w:val="1785"/>
          <w:trPrChange w:id="269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69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CEF83B" w14:textId="02C671E8" w:rsidR="008601AF" w:rsidRPr="008601AF" w:rsidRDefault="008601AF" w:rsidP="003C2C2A">
            <w:pPr>
              <w:jc w:val="center"/>
              <w:rPr>
                <w:rFonts w:ascii="Trebuchet MS" w:hAnsi="Trebuchet MS" w:cs="Arial"/>
                <w:color w:val="000000"/>
                <w:sz w:val="20"/>
                <w:szCs w:val="20"/>
                <w:lang w:bidi="th-TH"/>
              </w:rPr>
            </w:pPr>
            <w:del w:id="269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6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15D543" w14:textId="13C4DFB2" w:rsidR="008601AF" w:rsidRPr="008601AF" w:rsidRDefault="008601AF" w:rsidP="003C2C2A">
            <w:pPr>
              <w:jc w:val="center"/>
              <w:rPr>
                <w:rFonts w:ascii="Trebuchet MS" w:hAnsi="Trebuchet MS" w:cs="Arial"/>
                <w:color w:val="000000"/>
                <w:sz w:val="20"/>
                <w:szCs w:val="20"/>
                <w:lang w:bidi="th-TH"/>
              </w:rPr>
            </w:pPr>
            <w:del w:id="2695"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6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A33F69" w14:textId="3FE6C94A" w:rsidR="008601AF" w:rsidRPr="008601AF" w:rsidRDefault="008601AF" w:rsidP="003C2C2A">
            <w:pPr>
              <w:jc w:val="center"/>
              <w:rPr>
                <w:rFonts w:ascii="Trebuchet MS" w:hAnsi="Trebuchet MS" w:cs="Arial"/>
                <w:color w:val="000000"/>
                <w:sz w:val="20"/>
                <w:szCs w:val="20"/>
                <w:lang w:bidi="th-TH"/>
              </w:rPr>
            </w:pPr>
            <w:del w:id="2697" w:author="Philippe Hollanda - Oliveira Trust" w:date="2022-07-19T10:08:00Z">
              <w:r w:rsidRPr="008601AF" w:rsidDel="00627AA0">
                <w:rPr>
                  <w:rFonts w:ascii="Trebuchet MS" w:hAnsi="Trebuchet MS" w:cs="Arial"/>
                  <w:color w:val="000000"/>
                  <w:sz w:val="20"/>
                  <w:szCs w:val="20"/>
                  <w:lang w:bidi="th-TH"/>
                </w:rPr>
                <w:delText>R$ 474,49</w:delText>
              </w:r>
            </w:del>
          </w:p>
        </w:tc>
      </w:tr>
      <w:tr w:rsidR="008601AF" w:rsidRPr="008601AF" w14:paraId="16D588BE" w14:textId="77777777" w:rsidTr="00627AA0">
        <w:tblPrEx>
          <w:tblW w:w="5000" w:type="pct"/>
          <w:tblCellMar>
            <w:left w:w="70" w:type="dxa"/>
            <w:right w:w="70" w:type="dxa"/>
          </w:tblCellMar>
          <w:tblPrExChange w:id="2698" w:author="Philippe Hollanda - Oliveira Trust" w:date="2022-07-19T10:08:00Z">
            <w:tblPrEx>
              <w:tblW w:w="5000" w:type="pct"/>
              <w:tblCellMar>
                <w:left w:w="70" w:type="dxa"/>
                <w:right w:w="70" w:type="dxa"/>
              </w:tblCellMar>
            </w:tblPrEx>
          </w:tblPrExChange>
        </w:tblPrEx>
        <w:trPr>
          <w:trHeight w:val="1785"/>
          <w:trPrChange w:id="269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0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3CFA68" w14:textId="51E71A40" w:rsidR="008601AF" w:rsidRPr="008601AF" w:rsidRDefault="008601AF" w:rsidP="003C2C2A">
            <w:pPr>
              <w:jc w:val="center"/>
              <w:rPr>
                <w:rFonts w:ascii="Trebuchet MS" w:hAnsi="Trebuchet MS" w:cs="Arial"/>
                <w:color w:val="000000"/>
                <w:sz w:val="20"/>
                <w:szCs w:val="20"/>
                <w:lang w:bidi="th-TH"/>
              </w:rPr>
            </w:pPr>
            <w:del w:id="2701"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5F65E2" w14:textId="02D5749B" w:rsidR="008601AF" w:rsidRPr="008601AF" w:rsidRDefault="008601AF" w:rsidP="003C2C2A">
            <w:pPr>
              <w:jc w:val="center"/>
              <w:rPr>
                <w:rFonts w:ascii="Trebuchet MS" w:hAnsi="Trebuchet MS" w:cs="Arial"/>
                <w:color w:val="000000"/>
                <w:sz w:val="20"/>
                <w:szCs w:val="20"/>
                <w:lang w:bidi="th-TH"/>
              </w:rPr>
            </w:pPr>
            <w:del w:id="2703"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D483E9" w14:textId="120C7447" w:rsidR="008601AF" w:rsidRPr="008601AF" w:rsidRDefault="008601AF" w:rsidP="003C2C2A">
            <w:pPr>
              <w:jc w:val="center"/>
              <w:rPr>
                <w:rFonts w:ascii="Trebuchet MS" w:hAnsi="Trebuchet MS" w:cs="Arial"/>
                <w:color w:val="000000"/>
                <w:sz w:val="20"/>
                <w:szCs w:val="20"/>
                <w:lang w:bidi="th-TH"/>
              </w:rPr>
            </w:pPr>
            <w:del w:id="2705" w:author="Philippe Hollanda - Oliveira Trust" w:date="2022-07-19T10:08:00Z">
              <w:r w:rsidRPr="008601AF" w:rsidDel="00627AA0">
                <w:rPr>
                  <w:rFonts w:ascii="Trebuchet MS" w:hAnsi="Trebuchet MS" w:cs="Arial"/>
                  <w:color w:val="000000"/>
                  <w:sz w:val="20"/>
                  <w:szCs w:val="20"/>
                  <w:lang w:bidi="th-TH"/>
                </w:rPr>
                <w:delText>R$ 478,56</w:delText>
              </w:r>
            </w:del>
          </w:p>
        </w:tc>
      </w:tr>
      <w:tr w:rsidR="008601AF" w:rsidRPr="008601AF" w14:paraId="109B5603" w14:textId="77777777" w:rsidTr="00627AA0">
        <w:tblPrEx>
          <w:tblW w:w="5000" w:type="pct"/>
          <w:tblCellMar>
            <w:left w:w="70" w:type="dxa"/>
            <w:right w:w="70" w:type="dxa"/>
          </w:tblCellMar>
          <w:tblPrExChange w:id="2706" w:author="Philippe Hollanda - Oliveira Trust" w:date="2022-07-19T10:08:00Z">
            <w:tblPrEx>
              <w:tblW w:w="5000" w:type="pct"/>
              <w:tblCellMar>
                <w:left w:w="70" w:type="dxa"/>
                <w:right w:w="70" w:type="dxa"/>
              </w:tblCellMar>
            </w:tblPrEx>
          </w:tblPrExChange>
        </w:tblPrEx>
        <w:trPr>
          <w:trHeight w:val="1785"/>
          <w:trPrChange w:id="270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0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EBA7AF" w14:textId="02627BBD" w:rsidR="008601AF" w:rsidRPr="008601AF" w:rsidRDefault="008601AF" w:rsidP="003C2C2A">
            <w:pPr>
              <w:jc w:val="center"/>
              <w:rPr>
                <w:rFonts w:ascii="Trebuchet MS" w:hAnsi="Trebuchet MS" w:cs="Arial"/>
                <w:color w:val="000000"/>
                <w:sz w:val="20"/>
                <w:szCs w:val="20"/>
                <w:lang w:bidi="th-TH"/>
              </w:rPr>
            </w:pPr>
            <w:del w:id="2709"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1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8CA311" w14:textId="1B6EBD57" w:rsidR="008601AF" w:rsidRPr="008601AF" w:rsidRDefault="008601AF" w:rsidP="003C2C2A">
            <w:pPr>
              <w:jc w:val="center"/>
              <w:rPr>
                <w:rFonts w:ascii="Trebuchet MS" w:hAnsi="Trebuchet MS" w:cs="Arial"/>
                <w:color w:val="000000"/>
                <w:sz w:val="20"/>
                <w:szCs w:val="20"/>
                <w:lang w:bidi="th-TH"/>
              </w:rPr>
            </w:pPr>
            <w:del w:id="2711"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1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588962" w14:textId="29E6EF15" w:rsidR="008601AF" w:rsidRPr="008601AF" w:rsidRDefault="008601AF" w:rsidP="003C2C2A">
            <w:pPr>
              <w:jc w:val="center"/>
              <w:rPr>
                <w:rFonts w:ascii="Trebuchet MS" w:hAnsi="Trebuchet MS" w:cs="Arial"/>
                <w:color w:val="000000"/>
                <w:sz w:val="20"/>
                <w:szCs w:val="20"/>
                <w:lang w:bidi="th-TH"/>
              </w:rPr>
            </w:pPr>
            <w:del w:id="2713" w:author="Philippe Hollanda - Oliveira Trust" w:date="2022-07-19T10:08:00Z">
              <w:r w:rsidRPr="008601AF" w:rsidDel="00627AA0">
                <w:rPr>
                  <w:rFonts w:ascii="Trebuchet MS" w:hAnsi="Trebuchet MS" w:cs="Arial"/>
                  <w:color w:val="000000"/>
                  <w:sz w:val="20"/>
                  <w:szCs w:val="20"/>
                  <w:lang w:bidi="th-TH"/>
                </w:rPr>
                <w:delText>R$ 470,95</w:delText>
              </w:r>
            </w:del>
          </w:p>
        </w:tc>
      </w:tr>
      <w:tr w:rsidR="008601AF" w:rsidRPr="008601AF" w14:paraId="67C3C838" w14:textId="77777777" w:rsidTr="00627AA0">
        <w:tblPrEx>
          <w:tblW w:w="5000" w:type="pct"/>
          <w:tblCellMar>
            <w:left w:w="70" w:type="dxa"/>
            <w:right w:w="70" w:type="dxa"/>
          </w:tblCellMar>
          <w:tblPrExChange w:id="2714" w:author="Philippe Hollanda - Oliveira Trust" w:date="2022-07-19T10:08:00Z">
            <w:tblPrEx>
              <w:tblW w:w="5000" w:type="pct"/>
              <w:tblCellMar>
                <w:left w:w="70" w:type="dxa"/>
                <w:right w:w="70" w:type="dxa"/>
              </w:tblCellMar>
            </w:tblPrEx>
          </w:tblPrExChange>
        </w:tblPrEx>
        <w:trPr>
          <w:trHeight w:val="1785"/>
          <w:trPrChange w:id="271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1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3F69A9" w14:textId="1A4F439E" w:rsidR="008601AF" w:rsidRPr="008601AF" w:rsidRDefault="008601AF" w:rsidP="003C2C2A">
            <w:pPr>
              <w:jc w:val="center"/>
              <w:rPr>
                <w:rFonts w:ascii="Trebuchet MS" w:hAnsi="Trebuchet MS" w:cs="Arial"/>
                <w:color w:val="000000"/>
                <w:sz w:val="20"/>
                <w:szCs w:val="20"/>
                <w:lang w:bidi="th-TH"/>
              </w:rPr>
            </w:pPr>
            <w:del w:id="2717"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1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C5578E" w14:textId="6A9CBEC4" w:rsidR="008601AF" w:rsidRPr="008601AF" w:rsidRDefault="008601AF" w:rsidP="003C2C2A">
            <w:pPr>
              <w:jc w:val="center"/>
              <w:rPr>
                <w:rFonts w:ascii="Trebuchet MS" w:hAnsi="Trebuchet MS" w:cs="Arial"/>
                <w:color w:val="000000"/>
                <w:sz w:val="20"/>
                <w:szCs w:val="20"/>
                <w:lang w:bidi="th-TH"/>
              </w:rPr>
            </w:pPr>
            <w:del w:id="2719"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2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BCB049" w14:textId="1731BFEE" w:rsidR="008601AF" w:rsidRPr="008601AF" w:rsidRDefault="008601AF" w:rsidP="003C2C2A">
            <w:pPr>
              <w:jc w:val="center"/>
              <w:rPr>
                <w:rFonts w:ascii="Trebuchet MS" w:hAnsi="Trebuchet MS" w:cs="Arial"/>
                <w:color w:val="000000"/>
                <w:sz w:val="20"/>
                <w:szCs w:val="20"/>
                <w:lang w:bidi="th-TH"/>
              </w:rPr>
            </w:pPr>
            <w:del w:id="2721" w:author="Philippe Hollanda - Oliveira Trust" w:date="2022-07-19T10:08:00Z">
              <w:r w:rsidRPr="008601AF" w:rsidDel="00627AA0">
                <w:rPr>
                  <w:rFonts w:ascii="Trebuchet MS" w:hAnsi="Trebuchet MS" w:cs="Arial"/>
                  <w:color w:val="000000"/>
                  <w:sz w:val="20"/>
                  <w:szCs w:val="20"/>
                  <w:lang w:bidi="th-TH"/>
                </w:rPr>
                <w:delText>R$ 239,86</w:delText>
              </w:r>
            </w:del>
          </w:p>
        </w:tc>
      </w:tr>
      <w:tr w:rsidR="008601AF" w:rsidRPr="008601AF" w14:paraId="7AD61B11" w14:textId="77777777" w:rsidTr="00627AA0">
        <w:tblPrEx>
          <w:tblW w:w="5000" w:type="pct"/>
          <w:tblCellMar>
            <w:left w:w="70" w:type="dxa"/>
            <w:right w:w="70" w:type="dxa"/>
          </w:tblCellMar>
          <w:tblPrExChange w:id="2722" w:author="Philippe Hollanda - Oliveira Trust" w:date="2022-07-19T10:08:00Z">
            <w:tblPrEx>
              <w:tblW w:w="5000" w:type="pct"/>
              <w:tblCellMar>
                <w:left w:w="70" w:type="dxa"/>
                <w:right w:w="70" w:type="dxa"/>
              </w:tblCellMar>
            </w:tblPrEx>
          </w:tblPrExChange>
        </w:tblPrEx>
        <w:trPr>
          <w:trHeight w:val="1785"/>
          <w:trPrChange w:id="272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2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E4F52B" w14:textId="063A2B56" w:rsidR="008601AF" w:rsidRPr="008601AF" w:rsidRDefault="008601AF" w:rsidP="003C2C2A">
            <w:pPr>
              <w:jc w:val="center"/>
              <w:rPr>
                <w:rFonts w:ascii="Trebuchet MS" w:hAnsi="Trebuchet MS" w:cs="Arial"/>
                <w:color w:val="000000"/>
                <w:sz w:val="20"/>
                <w:szCs w:val="20"/>
                <w:lang w:bidi="th-TH"/>
              </w:rPr>
            </w:pPr>
            <w:del w:id="2725"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9E50E1" w14:textId="069466D8" w:rsidR="008601AF" w:rsidRPr="008601AF" w:rsidRDefault="008601AF" w:rsidP="003C2C2A">
            <w:pPr>
              <w:jc w:val="center"/>
              <w:rPr>
                <w:rFonts w:ascii="Trebuchet MS" w:hAnsi="Trebuchet MS" w:cs="Arial"/>
                <w:color w:val="000000"/>
                <w:sz w:val="20"/>
                <w:szCs w:val="20"/>
                <w:lang w:bidi="th-TH"/>
              </w:rPr>
            </w:pPr>
            <w:del w:id="2727"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91B4E9" w14:textId="6DE1B2C7" w:rsidR="008601AF" w:rsidRPr="008601AF" w:rsidRDefault="008601AF" w:rsidP="003C2C2A">
            <w:pPr>
              <w:jc w:val="center"/>
              <w:rPr>
                <w:rFonts w:ascii="Trebuchet MS" w:hAnsi="Trebuchet MS" w:cs="Arial"/>
                <w:color w:val="000000"/>
                <w:sz w:val="20"/>
                <w:szCs w:val="20"/>
                <w:lang w:bidi="th-TH"/>
              </w:rPr>
            </w:pPr>
            <w:del w:id="2729" w:author="Philippe Hollanda - Oliveira Trust" w:date="2022-07-19T10:08:00Z">
              <w:r w:rsidRPr="008601AF" w:rsidDel="00627AA0">
                <w:rPr>
                  <w:rFonts w:ascii="Trebuchet MS" w:hAnsi="Trebuchet MS" w:cs="Arial"/>
                  <w:color w:val="000000"/>
                  <w:sz w:val="20"/>
                  <w:szCs w:val="20"/>
                  <w:lang w:bidi="th-TH"/>
                </w:rPr>
                <w:delText>R$ 30,62</w:delText>
              </w:r>
            </w:del>
          </w:p>
        </w:tc>
      </w:tr>
      <w:tr w:rsidR="008601AF" w:rsidRPr="008601AF" w14:paraId="4CC529C6" w14:textId="77777777" w:rsidTr="00627AA0">
        <w:tblPrEx>
          <w:tblW w:w="5000" w:type="pct"/>
          <w:tblCellMar>
            <w:left w:w="70" w:type="dxa"/>
            <w:right w:w="70" w:type="dxa"/>
          </w:tblCellMar>
          <w:tblPrExChange w:id="2730" w:author="Philippe Hollanda - Oliveira Trust" w:date="2022-07-19T10:08:00Z">
            <w:tblPrEx>
              <w:tblW w:w="5000" w:type="pct"/>
              <w:tblCellMar>
                <w:left w:w="70" w:type="dxa"/>
                <w:right w:w="70" w:type="dxa"/>
              </w:tblCellMar>
            </w:tblPrEx>
          </w:tblPrExChange>
        </w:tblPrEx>
        <w:trPr>
          <w:trHeight w:val="1785"/>
          <w:trPrChange w:id="273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3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D965DF" w14:textId="000A8A27" w:rsidR="008601AF" w:rsidRPr="008601AF" w:rsidRDefault="008601AF" w:rsidP="003C2C2A">
            <w:pPr>
              <w:jc w:val="center"/>
              <w:rPr>
                <w:rFonts w:ascii="Trebuchet MS" w:hAnsi="Trebuchet MS" w:cs="Arial"/>
                <w:color w:val="000000"/>
                <w:sz w:val="20"/>
                <w:szCs w:val="20"/>
                <w:lang w:bidi="th-TH"/>
              </w:rPr>
            </w:pPr>
            <w:del w:id="2733"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3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25D7E1" w14:textId="2C6A2B44" w:rsidR="008601AF" w:rsidRPr="008601AF" w:rsidRDefault="008601AF" w:rsidP="003C2C2A">
            <w:pPr>
              <w:jc w:val="center"/>
              <w:rPr>
                <w:rFonts w:ascii="Trebuchet MS" w:hAnsi="Trebuchet MS" w:cs="Arial"/>
                <w:color w:val="000000"/>
                <w:sz w:val="20"/>
                <w:szCs w:val="20"/>
                <w:lang w:bidi="th-TH"/>
              </w:rPr>
            </w:pPr>
            <w:del w:id="2735"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3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D7B199" w14:textId="009D44EF" w:rsidR="008601AF" w:rsidRPr="008601AF" w:rsidRDefault="008601AF" w:rsidP="003C2C2A">
            <w:pPr>
              <w:jc w:val="center"/>
              <w:rPr>
                <w:rFonts w:ascii="Trebuchet MS" w:hAnsi="Trebuchet MS" w:cs="Arial"/>
                <w:color w:val="000000"/>
                <w:sz w:val="20"/>
                <w:szCs w:val="20"/>
                <w:lang w:bidi="th-TH"/>
              </w:rPr>
            </w:pPr>
            <w:del w:id="2737" w:author="Philippe Hollanda - Oliveira Trust" w:date="2022-07-19T10:08:00Z">
              <w:r w:rsidRPr="008601AF" w:rsidDel="00627AA0">
                <w:rPr>
                  <w:rFonts w:ascii="Trebuchet MS" w:hAnsi="Trebuchet MS" w:cs="Arial"/>
                  <w:color w:val="000000"/>
                  <w:sz w:val="20"/>
                  <w:szCs w:val="20"/>
                  <w:lang w:bidi="th-TH"/>
                </w:rPr>
                <w:delText>R$ 233,14</w:delText>
              </w:r>
            </w:del>
          </w:p>
        </w:tc>
      </w:tr>
      <w:tr w:rsidR="008601AF" w:rsidRPr="008601AF" w14:paraId="5D013308" w14:textId="77777777" w:rsidTr="00627AA0">
        <w:tblPrEx>
          <w:tblW w:w="5000" w:type="pct"/>
          <w:tblCellMar>
            <w:left w:w="70" w:type="dxa"/>
            <w:right w:w="70" w:type="dxa"/>
          </w:tblCellMar>
          <w:tblPrExChange w:id="2738" w:author="Philippe Hollanda - Oliveira Trust" w:date="2022-07-19T10:08:00Z">
            <w:tblPrEx>
              <w:tblW w:w="5000" w:type="pct"/>
              <w:tblCellMar>
                <w:left w:w="70" w:type="dxa"/>
                <w:right w:w="70" w:type="dxa"/>
              </w:tblCellMar>
            </w:tblPrEx>
          </w:tblPrExChange>
        </w:tblPrEx>
        <w:trPr>
          <w:trHeight w:val="1785"/>
          <w:trPrChange w:id="273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4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E0800C" w14:textId="552C6645" w:rsidR="008601AF" w:rsidRPr="008601AF" w:rsidRDefault="008601AF" w:rsidP="003C2C2A">
            <w:pPr>
              <w:jc w:val="center"/>
              <w:rPr>
                <w:rFonts w:ascii="Trebuchet MS" w:hAnsi="Trebuchet MS" w:cs="Arial"/>
                <w:color w:val="000000"/>
                <w:sz w:val="20"/>
                <w:szCs w:val="20"/>
                <w:lang w:bidi="th-TH"/>
              </w:rPr>
            </w:pPr>
            <w:del w:id="2741"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4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9D3483" w14:textId="25B96A36" w:rsidR="008601AF" w:rsidRPr="008601AF" w:rsidRDefault="008601AF" w:rsidP="003C2C2A">
            <w:pPr>
              <w:jc w:val="center"/>
              <w:rPr>
                <w:rFonts w:ascii="Trebuchet MS" w:hAnsi="Trebuchet MS" w:cs="Arial"/>
                <w:color w:val="000000"/>
                <w:sz w:val="20"/>
                <w:szCs w:val="20"/>
                <w:lang w:bidi="th-TH"/>
              </w:rPr>
            </w:pPr>
            <w:del w:id="2743"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4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F44B7F" w14:textId="778E35F8" w:rsidR="008601AF" w:rsidRPr="008601AF" w:rsidRDefault="008601AF" w:rsidP="003C2C2A">
            <w:pPr>
              <w:jc w:val="center"/>
              <w:rPr>
                <w:rFonts w:ascii="Trebuchet MS" w:hAnsi="Trebuchet MS" w:cs="Arial"/>
                <w:color w:val="000000"/>
                <w:sz w:val="20"/>
                <w:szCs w:val="20"/>
                <w:lang w:bidi="th-TH"/>
              </w:rPr>
            </w:pPr>
            <w:del w:id="2745" w:author="Philippe Hollanda - Oliveira Trust" w:date="2022-07-19T10:08:00Z">
              <w:r w:rsidRPr="008601AF" w:rsidDel="00627AA0">
                <w:rPr>
                  <w:rFonts w:ascii="Trebuchet MS" w:hAnsi="Trebuchet MS" w:cs="Arial"/>
                  <w:color w:val="000000"/>
                  <w:sz w:val="20"/>
                  <w:szCs w:val="20"/>
                  <w:lang w:bidi="th-TH"/>
                </w:rPr>
                <w:delText>R$ 231,53</w:delText>
              </w:r>
            </w:del>
          </w:p>
        </w:tc>
      </w:tr>
      <w:tr w:rsidR="008601AF" w:rsidRPr="008601AF" w14:paraId="4C2F90CD" w14:textId="77777777" w:rsidTr="00627AA0">
        <w:tblPrEx>
          <w:tblW w:w="5000" w:type="pct"/>
          <w:tblCellMar>
            <w:left w:w="70" w:type="dxa"/>
            <w:right w:w="70" w:type="dxa"/>
          </w:tblCellMar>
          <w:tblPrExChange w:id="2746" w:author="Philippe Hollanda - Oliveira Trust" w:date="2022-07-19T10:08:00Z">
            <w:tblPrEx>
              <w:tblW w:w="5000" w:type="pct"/>
              <w:tblCellMar>
                <w:left w:w="70" w:type="dxa"/>
                <w:right w:w="70" w:type="dxa"/>
              </w:tblCellMar>
            </w:tblPrEx>
          </w:tblPrExChange>
        </w:tblPrEx>
        <w:trPr>
          <w:trHeight w:val="1785"/>
          <w:trPrChange w:id="274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4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0FA954" w14:textId="1B36C133" w:rsidR="008601AF" w:rsidRPr="008601AF" w:rsidRDefault="008601AF" w:rsidP="003C2C2A">
            <w:pPr>
              <w:jc w:val="center"/>
              <w:rPr>
                <w:rFonts w:ascii="Trebuchet MS" w:hAnsi="Trebuchet MS" w:cs="Arial"/>
                <w:color w:val="000000"/>
                <w:sz w:val="20"/>
                <w:szCs w:val="20"/>
                <w:lang w:bidi="th-TH"/>
              </w:rPr>
            </w:pPr>
            <w:del w:id="2749"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5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DFB2CF" w14:textId="23DAC7FC" w:rsidR="008601AF" w:rsidRPr="008601AF" w:rsidRDefault="008601AF" w:rsidP="003C2C2A">
            <w:pPr>
              <w:jc w:val="center"/>
              <w:rPr>
                <w:rFonts w:ascii="Trebuchet MS" w:hAnsi="Trebuchet MS" w:cs="Arial"/>
                <w:color w:val="000000"/>
                <w:sz w:val="20"/>
                <w:szCs w:val="20"/>
                <w:lang w:bidi="th-TH"/>
              </w:rPr>
            </w:pPr>
            <w:del w:id="2751"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5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DBB15A" w14:textId="235C37F0" w:rsidR="008601AF" w:rsidRPr="008601AF" w:rsidRDefault="008601AF" w:rsidP="003C2C2A">
            <w:pPr>
              <w:jc w:val="center"/>
              <w:rPr>
                <w:rFonts w:ascii="Trebuchet MS" w:hAnsi="Trebuchet MS" w:cs="Arial"/>
                <w:color w:val="000000"/>
                <w:sz w:val="20"/>
                <w:szCs w:val="20"/>
                <w:lang w:bidi="th-TH"/>
              </w:rPr>
            </w:pPr>
            <w:del w:id="2753" w:author="Philippe Hollanda - Oliveira Trust" w:date="2022-07-19T10:08:00Z">
              <w:r w:rsidRPr="008601AF" w:rsidDel="00627AA0">
                <w:rPr>
                  <w:rFonts w:ascii="Trebuchet MS" w:hAnsi="Trebuchet MS" w:cs="Arial"/>
                  <w:color w:val="000000"/>
                  <w:sz w:val="20"/>
                  <w:szCs w:val="20"/>
                  <w:lang w:bidi="th-TH"/>
                </w:rPr>
                <w:delText>R$ 232,88</w:delText>
              </w:r>
            </w:del>
          </w:p>
        </w:tc>
      </w:tr>
      <w:tr w:rsidR="008601AF" w:rsidRPr="008601AF" w14:paraId="12929E4D" w14:textId="77777777" w:rsidTr="00627AA0">
        <w:tblPrEx>
          <w:tblW w:w="5000" w:type="pct"/>
          <w:tblCellMar>
            <w:left w:w="70" w:type="dxa"/>
            <w:right w:w="70" w:type="dxa"/>
          </w:tblCellMar>
          <w:tblPrExChange w:id="2754" w:author="Philippe Hollanda - Oliveira Trust" w:date="2022-07-19T10:08:00Z">
            <w:tblPrEx>
              <w:tblW w:w="5000" w:type="pct"/>
              <w:tblCellMar>
                <w:left w:w="70" w:type="dxa"/>
                <w:right w:w="70" w:type="dxa"/>
              </w:tblCellMar>
            </w:tblPrEx>
          </w:tblPrExChange>
        </w:tblPrEx>
        <w:trPr>
          <w:trHeight w:val="1785"/>
          <w:trPrChange w:id="275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5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D2F0C6" w14:textId="347E437D" w:rsidR="008601AF" w:rsidRPr="008601AF" w:rsidRDefault="008601AF" w:rsidP="003C2C2A">
            <w:pPr>
              <w:jc w:val="center"/>
              <w:rPr>
                <w:rFonts w:ascii="Trebuchet MS" w:hAnsi="Trebuchet MS" w:cs="Arial"/>
                <w:color w:val="000000"/>
                <w:sz w:val="20"/>
                <w:szCs w:val="20"/>
                <w:lang w:bidi="th-TH"/>
              </w:rPr>
            </w:pPr>
            <w:del w:id="2757"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6BAFC6" w14:textId="4484C4CA" w:rsidR="008601AF" w:rsidRPr="008601AF" w:rsidRDefault="008601AF" w:rsidP="003C2C2A">
            <w:pPr>
              <w:jc w:val="center"/>
              <w:rPr>
                <w:rFonts w:ascii="Trebuchet MS" w:hAnsi="Trebuchet MS" w:cs="Arial"/>
                <w:color w:val="000000"/>
                <w:sz w:val="20"/>
                <w:szCs w:val="20"/>
                <w:lang w:bidi="th-TH"/>
              </w:rPr>
            </w:pPr>
            <w:del w:id="2759"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432297" w14:textId="1E9E9347" w:rsidR="008601AF" w:rsidRPr="008601AF" w:rsidRDefault="008601AF" w:rsidP="003C2C2A">
            <w:pPr>
              <w:jc w:val="center"/>
              <w:rPr>
                <w:rFonts w:ascii="Trebuchet MS" w:hAnsi="Trebuchet MS" w:cs="Arial"/>
                <w:color w:val="000000"/>
                <w:sz w:val="20"/>
                <w:szCs w:val="20"/>
                <w:lang w:bidi="th-TH"/>
              </w:rPr>
            </w:pPr>
            <w:del w:id="2761" w:author="Philippe Hollanda - Oliveira Trust" w:date="2022-07-19T10:08:00Z">
              <w:r w:rsidRPr="008601AF" w:rsidDel="00627AA0">
                <w:rPr>
                  <w:rFonts w:ascii="Trebuchet MS" w:hAnsi="Trebuchet MS" w:cs="Arial"/>
                  <w:color w:val="000000"/>
                  <w:sz w:val="20"/>
                  <w:szCs w:val="20"/>
                  <w:lang w:bidi="th-TH"/>
                </w:rPr>
                <w:delText>R$ 231,13</w:delText>
              </w:r>
            </w:del>
          </w:p>
        </w:tc>
      </w:tr>
      <w:tr w:rsidR="008601AF" w:rsidRPr="008601AF" w14:paraId="30E4CC21" w14:textId="77777777" w:rsidTr="00627AA0">
        <w:tblPrEx>
          <w:tblW w:w="5000" w:type="pct"/>
          <w:tblCellMar>
            <w:left w:w="70" w:type="dxa"/>
            <w:right w:w="70" w:type="dxa"/>
          </w:tblCellMar>
          <w:tblPrExChange w:id="2762" w:author="Philippe Hollanda - Oliveira Trust" w:date="2022-07-19T10:08:00Z">
            <w:tblPrEx>
              <w:tblW w:w="5000" w:type="pct"/>
              <w:tblCellMar>
                <w:left w:w="70" w:type="dxa"/>
                <w:right w:w="70" w:type="dxa"/>
              </w:tblCellMar>
            </w:tblPrEx>
          </w:tblPrExChange>
        </w:tblPrEx>
        <w:trPr>
          <w:trHeight w:val="1785"/>
          <w:trPrChange w:id="276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6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CFA03B" w14:textId="1D0A9936" w:rsidR="008601AF" w:rsidRPr="008601AF" w:rsidRDefault="008601AF" w:rsidP="003C2C2A">
            <w:pPr>
              <w:jc w:val="center"/>
              <w:rPr>
                <w:rFonts w:ascii="Trebuchet MS" w:hAnsi="Trebuchet MS" w:cs="Arial"/>
                <w:color w:val="000000"/>
                <w:sz w:val="20"/>
                <w:szCs w:val="20"/>
                <w:lang w:bidi="th-TH"/>
              </w:rPr>
            </w:pPr>
            <w:del w:id="2765"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42AA03" w14:textId="0F391C97" w:rsidR="008601AF" w:rsidRPr="008601AF" w:rsidRDefault="008601AF" w:rsidP="003C2C2A">
            <w:pPr>
              <w:jc w:val="center"/>
              <w:rPr>
                <w:rFonts w:ascii="Trebuchet MS" w:hAnsi="Trebuchet MS" w:cs="Arial"/>
                <w:color w:val="000000"/>
                <w:sz w:val="20"/>
                <w:szCs w:val="20"/>
                <w:lang w:bidi="th-TH"/>
              </w:rPr>
            </w:pPr>
            <w:del w:id="2767"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80FFDF" w14:textId="6AEFDE89" w:rsidR="008601AF" w:rsidRPr="008601AF" w:rsidRDefault="008601AF" w:rsidP="003C2C2A">
            <w:pPr>
              <w:jc w:val="center"/>
              <w:rPr>
                <w:rFonts w:ascii="Trebuchet MS" w:hAnsi="Trebuchet MS" w:cs="Arial"/>
                <w:color w:val="000000"/>
                <w:sz w:val="20"/>
                <w:szCs w:val="20"/>
                <w:lang w:bidi="th-TH"/>
              </w:rPr>
            </w:pPr>
            <w:del w:id="2769" w:author="Philippe Hollanda - Oliveira Trust" w:date="2022-07-19T10:08:00Z">
              <w:r w:rsidRPr="008601AF" w:rsidDel="00627AA0">
                <w:rPr>
                  <w:rFonts w:ascii="Trebuchet MS" w:hAnsi="Trebuchet MS" w:cs="Arial"/>
                  <w:color w:val="000000"/>
                  <w:sz w:val="20"/>
                  <w:szCs w:val="20"/>
                  <w:lang w:bidi="th-TH"/>
                </w:rPr>
                <w:delText>R$ 234,62</w:delText>
              </w:r>
            </w:del>
          </w:p>
        </w:tc>
      </w:tr>
      <w:tr w:rsidR="008601AF" w:rsidRPr="008601AF" w14:paraId="68470725" w14:textId="77777777" w:rsidTr="00627AA0">
        <w:tblPrEx>
          <w:tblW w:w="5000" w:type="pct"/>
          <w:tblCellMar>
            <w:left w:w="70" w:type="dxa"/>
            <w:right w:w="70" w:type="dxa"/>
          </w:tblCellMar>
          <w:tblPrExChange w:id="2770" w:author="Philippe Hollanda - Oliveira Trust" w:date="2022-07-19T10:08:00Z">
            <w:tblPrEx>
              <w:tblW w:w="5000" w:type="pct"/>
              <w:tblCellMar>
                <w:left w:w="70" w:type="dxa"/>
                <w:right w:w="70" w:type="dxa"/>
              </w:tblCellMar>
            </w:tblPrEx>
          </w:tblPrExChange>
        </w:tblPrEx>
        <w:trPr>
          <w:trHeight w:val="1785"/>
          <w:trPrChange w:id="277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77D7B8" w14:textId="24AB2895" w:rsidR="008601AF" w:rsidRPr="008601AF" w:rsidRDefault="008601AF" w:rsidP="003C2C2A">
            <w:pPr>
              <w:jc w:val="center"/>
              <w:rPr>
                <w:rFonts w:ascii="Trebuchet MS" w:hAnsi="Trebuchet MS" w:cs="Arial"/>
                <w:color w:val="000000"/>
                <w:sz w:val="20"/>
                <w:szCs w:val="20"/>
                <w:lang w:bidi="th-TH"/>
              </w:rPr>
            </w:pPr>
            <w:del w:id="2773"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9B7D7F" w14:textId="4F8E6450" w:rsidR="008601AF" w:rsidRPr="008601AF" w:rsidRDefault="008601AF" w:rsidP="003C2C2A">
            <w:pPr>
              <w:jc w:val="center"/>
              <w:rPr>
                <w:rFonts w:ascii="Trebuchet MS" w:hAnsi="Trebuchet MS" w:cs="Arial"/>
                <w:color w:val="000000"/>
                <w:sz w:val="20"/>
                <w:szCs w:val="20"/>
                <w:lang w:bidi="th-TH"/>
              </w:rPr>
            </w:pPr>
            <w:del w:id="2775"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2A27D6" w14:textId="3AA4639D" w:rsidR="008601AF" w:rsidRPr="008601AF" w:rsidRDefault="008601AF" w:rsidP="003C2C2A">
            <w:pPr>
              <w:jc w:val="center"/>
              <w:rPr>
                <w:rFonts w:ascii="Trebuchet MS" w:hAnsi="Trebuchet MS" w:cs="Arial"/>
                <w:color w:val="000000"/>
                <w:sz w:val="20"/>
                <w:szCs w:val="20"/>
                <w:lang w:bidi="th-TH"/>
              </w:rPr>
            </w:pPr>
            <w:del w:id="2777" w:author="Philippe Hollanda - Oliveira Trust" w:date="2022-07-19T10:08:00Z">
              <w:r w:rsidRPr="008601AF" w:rsidDel="00627AA0">
                <w:rPr>
                  <w:rFonts w:ascii="Trebuchet MS" w:hAnsi="Trebuchet MS" w:cs="Arial"/>
                  <w:color w:val="000000"/>
                  <w:sz w:val="20"/>
                  <w:szCs w:val="20"/>
                  <w:lang w:bidi="th-TH"/>
                </w:rPr>
                <w:delText>R$ 236,64</w:delText>
              </w:r>
            </w:del>
          </w:p>
        </w:tc>
      </w:tr>
      <w:tr w:rsidR="008601AF" w:rsidRPr="008601AF" w14:paraId="1C266355" w14:textId="77777777" w:rsidTr="00627AA0">
        <w:tblPrEx>
          <w:tblW w:w="5000" w:type="pct"/>
          <w:tblCellMar>
            <w:left w:w="70" w:type="dxa"/>
            <w:right w:w="70" w:type="dxa"/>
          </w:tblCellMar>
          <w:tblPrExChange w:id="2778" w:author="Philippe Hollanda - Oliveira Trust" w:date="2022-07-19T10:08:00Z">
            <w:tblPrEx>
              <w:tblW w:w="5000" w:type="pct"/>
              <w:tblCellMar>
                <w:left w:w="70" w:type="dxa"/>
                <w:right w:w="70" w:type="dxa"/>
              </w:tblCellMar>
            </w:tblPrEx>
          </w:tblPrExChange>
        </w:tblPrEx>
        <w:trPr>
          <w:trHeight w:val="1785"/>
          <w:trPrChange w:id="277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8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E9FE72" w14:textId="1130D3D4" w:rsidR="008601AF" w:rsidRPr="008601AF" w:rsidRDefault="008601AF" w:rsidP="003C2C2A">
            <w:pPr>
              <w:jc w:val="center"/>
              <w:rPr>
                <w:rFonts w:ascii="Trebuchet MS" w:hAnsi="Trebuchet MS" w:cs="Arial"/>
                <w:color w:val="000000"/>
                <w:sz w:val="20"/>
                <w:szCs w:val="20"/>
                <w:lang w:bidi="th-TH"/>
              </w:rPr>
            </w:pPr>
            <w:del w:id="2781"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D31363" w14:textId="29B7F4A3" w:rsidR="008601AF" w:rsidRPr="008601AF" w:rsidRDefault="008601AF" w:rsidP="003C2C2A">
            <w:pPr>
              <w:jc w:val="center"/>
              <w:rPr>
                <w:rFonts w:ascii="Trebuchet MS" w:hAnsi="Trebuchet MS" w:cs="Arial"/>
                <w:color w:val="000000"/>
                <w:sz w:val="20"/>
                <w:szCs w:val="20"/>
                <w:lang w:bidi="th-TH"/>
              </w:rPr>
            </w:pPr>
            <w:del w:id="2783" w:author="Philippe Hollanda - Oliveira Trust" w:date="2022-07-19T10:08:00Z">
              <w:r w:rsidRPr="008601AF" w:rsidDel="00627AA0">
                <w:rPr>
                  <w:rFonts w:ascii="Trebuchet MS" w:hAnsi="Trebuchet MS" w:cs="Arial"/>
                  <w:color w:val="000000"/>
                  <w:sz w:val="20"/>
                  <w:szCs w:val="20"/>
                  <w:lang w:bidi="th-TH"/>
                </w:rPr>
                <w:delText>30/04/2021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9B8ABD" w14:textId="55409599" w:rsidR="008601AF" w:rsidRPr="008601AF" w:rsidRDefault="008601AF" w:rsidP="003C2C2A">
            <w:pPr>
              <w:jc w:val="center"/>
              <w:rPr>
                <w:rFonts w:ascii="Trebuchet MS" w:hAnsi="Trebuchet MS" w:cs="Arial"/>
                <w:color w:val="000000"/>
                <w:sz w:val="20"/>
                <w:szCs w:val="20"/>
                <w:lang w:bidi="th-TH"/>
              </w:rPr>
            </w:pPr>
            <w:del w:id="2785" w:author="Philippe Hollanda - Oliveira Trust" w:date="2022-07-19T10:08:00Z">
              <w:r w:rsidRPr="008601AF" w:rsidDel="00627AA0">
                <w:rPr>
                  <w:rFonts w:ascii="Trebuchet MS" w:hAnsi="Trebuchet MS" w:cs="Arial"/>
                  <w:color w:val="000000"/>
                  <w:sz w:val="20"/>
                  <w:szCs w:val="20"/>
                  <w:lang w:bidi="th-TH"/>
                </w:rPr>
                <w:delText>R$ 232,88</w:delText>
              </w:r>
            </w:del>
          </w:p>
        </w:tc>
      </w:tr>
      <w:tr w:rsidR="008601AF" w:rsidRPr="008601AF" w14:paraId="47D9C5C7" w14:textId="77777777" w:rsidTr="00627AA0">
        <w:tblPrEx>
          <w:tblW w:w="5000" w:type="pct"/>
          <w:tblCellMar>
            <w:left w:w="70" w:type="dxa"/>
            <w:right w:w="70" w:type="dxa"/>
          </w:tblCellMar>
          <w:tblPrExChange w:id="2786" w:author="Philippe Hollanda - Oliveira Trust" w:date="2022-07-19T10:08:00Z">
            <w:tblPrEx>
              <w:tblW w:w="5000" w:type="pct"/>
              <w:tblCellMar>
                <w:left w:w="70" w:type="dxa"/>
                <w:right w:w="70" w:type="dxa"/>
              </w:tblCellMar>
            </w:tblPrEx>
          </w:tblPrExChange>
        </w:tblPrEx>
        <w:trPr>
          <w:trHeight w:val="1785"/>
          <w:trPrChange w:id="278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8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BD7239" w14:textId="49E5A404" w:rsidR="008601AF" w:rsidRPr="008601AF" w:rsidRDefault="008601AF" w:rsidP="003C2C2A">
            <w:pPr>
              <w:jc w:val="center"/>
              <w:rPr>
                <w:rFonts w:ascii="Trebuchet MS" w:hAnsi="Trebuchet MS" w:cs="Arial"/>
                <w:color w:val="000000"/>
                <w:sz w:val="20"/>
                <w:szCs w:val="20"/>
                <w:lang w:bidi="th-TH"/>
              </w:rPr>
            </w:pPr>
            <w:del w:id="2789" w:author="Philippe Hollanda - Oliveira Trust" w:date="2022-07-19T10:08:00Z">
              <w:r w:rsidRPr="008601AF" w:rsidDel="00627AA0">
                <w:rPr>
                  <w:rFonts w:ascii="Trebuchet MS" w:hAnsi="Trebuchet MS" w:cs="Arial"/>
                  <w:color w:val="000000"/>
                  <w:sz w:val="20"/>
                  <w:szCs w:val="20"/>
                  <w:lang w:bidi="th-TH"/>
                </w:rPr>
                <w:lastRenderedPageBreak/>
                <w:delText>TABUA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D3ACFB" w14:textId="0EF436C4" w:rsidR="008601AF" w:rsidRPr="008601AF" w:rsidRDefault="008601AF" w:rsidP="003C2C2A">
            <w:pPr>
              <w:jc w:val="center"/>
              <w:rPr>
                <w:rFonts w:ascii="Trebuchet MS" w:hAnsi="Trebuchet MS" w:cs="Arial"/>
                <w:color w:val="000000"/>
                <w:sz w:val="20"/>
                <w:szCs w:val="20"/>
                <w:lang w:bidi="th-TH"/>
              </w:rPr>
            </w:pPr>
            <w:del w:id="2791" w:author="Philippe Hollanda - Oliveira Trust" w:date="2022-07-19T10:08:00Z">
              <w:r w:rsidRPr="008601AF" w:rsidDel="00627AA0">
                <w:rPr>
                  <w:rFonts w:ascii="Trebuchet MS" w:hAnsi="Trebuchet MS" w:cs="Arial"/>
                  <w:color w:val="000000"/>
                  <w:sz w:val="20"/>
                  <w:szCs w:val="20"/>
                  <w:lang w:bidi="th-TH"/>
                </w:rPr>
                <w:delText>12/05/2021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7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9FDC79" w14:textId="193B31DA" w:rsidR="008601AF" w:rsidRPr="008601AF" w:rsidRDefault="008601AF" w:rsidP="003C2C2A">
            <w:pPr>
              <w:jc w:val="center"/>
              <w:rPr>
                <w:rFonts w:ascii="Trebuchet MS" w:hAnsi="Trebuchet MS" w:cs="Arial"/>
                <w:color w:val="000000"/>
                <w:sz w:val="20"/>
                <w:szCs w:val="20"/>
                <w:lang w:bidi="th-TH"/>
              </w:rPr>
            </w:pPr>
            <w:del w:id="2793" w:author="Philippe Hollanda - Oliveira Trust" w:date="2022-07-19T10:08:00Z">
              <w:r w:rsidRPr="008601AF" w:rsidDel="00627AA0">
                <w:rPr>
                  <w:rFonts w:ascii="Trebuchet MS" w:hAnsi="Trebuchet MS" w:cs="Arial"/>
                  <w:color w:val="000000"/>
                  <w:sz w:val="20"/>
                  <w:szCs w:val="20"/>
                  <w:lang w:bidi="th-TH"/>
                </w:rPr>
                <w:delText>R$ 432,00</w:delText>
              </w:r>
            </w:del>
          </w:p>
        </w:tc>
      </w:tr>
      <w:tr w:rsidR="008601AF" w:rsidRPr="008601AF" w14:paraId="33BFAEDF" w14:textId="77777777" w:rsidTr="00627AA0">
        <w:tblPrEx>
          <w:tblW w:w="5000" w:type="pct"/>
          <w:tblCellMar>
            <w:left w:w="70" w:type="dxa"/>
            <w:right w:w="70" w:type="dxa"/>
          </w:tblCellMar>
          <w:tblPrExChange w:id="2794" w:author="Philippe Hollanda - Oliveira Trust" w:date="2022-07-19T10:08:00Z">
            <w:tblPrEx>
              <w:tblW w:w="5000" w:type="pct"/>
              <w:tblCellMar>
                <w:left w:w="70" w:type="dxa"/>
                <w:right w:w="70" w:type="dxa"/>
              </w:tblCellMar>
            </w:tblPrEx>
          </w:tblPrExChange>
        </w:tblPrEx>
        <w:trPr>
          <w:trHeight w:val="1785"/>
          <w:trPrChange w:id="279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79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854980" w14:textId="53BAACBB" w:rsidR="008601AF" w:rsidRPr="008601AF" w:rsidRDefault="008601AF" w:rsidP="003C2C2A">
            <w:pPr>
              <w:jc w:val="center"/>
              <w:rPr>
                <w:rFonts w:ascii="Trebuchet MS" w:hAnsi="Trebuchet MS" w:cs="Arial"/>
                <w:color w:val="000000"/>
                <w:sz w:val="20"/>
                <w:szCs w:val="20"/>
                <w:lang w:bidi="th-TH"/>
              </w:rPr>
            </w:pPr>
            <w:del w:id="2797"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7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615DAE" w14:textId="59F2D3F8" w:rsidR="008601AF" w:rsidRPr="008601AF" w:rsidRDefault="008601AF" w:rsidP="003C2C2A">
            <w:pPr>
              <w:jc w:val="center"/>
              <w:rPr>
                <w:rFonts w:ascii="Trebuchet MS" w:hAnsi="Trebuchet MS" w:cs="Arial"/>
                <w:color w:val="000000"/>
                <w:sz w:val="20"/>
                <w:szCs w:val="20"/>
                <w:lang w:bidi="th-TH"/>
              </w:rPr>
            </w:pPr>
            <w:del w:id="2799" w:author="Philippe Hollanda - Oliveira Trust" w:date="2022-07-19T10:08:00Z">
              <w:r w:rsidRPr="008601AF" w:rsidDel="00627AA0">
                <w:rPr>
                  <w:rFonts w:ascii="Trebuchet MS" w:hAnsi="Trebuchet MS" w:cs="Arial"/>
                  <w:color w:val="000000"/>
                  <w:sz w:val="20"/>
                  <w:szCs w:val="20"/>
                  <w:lang w:bidi="th-TH"/>
                </w:rPr>
                <w:delText>29/04/2021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53E687" w14:textId="09D20ABE" w:rsidR="008601AF" w:rsidRPr="008601AF" w:rsidRDefault="008601AF" w:rsidP="003C2C2A">
            <w:pPr>
              <w:jc w:val="center"/>
              <w:rPr>
                <w:rFonts w:ascii="Trebuchet MS" w:hAnsi="Trebuchet MS" w:cs="Arial"/>
                <w:color w:val="000000"/>
                <w:sz w:val="20"/>
                <w:szCs w:val="20"/>
                <w:lang w:bidi="th-TH"/>
              </w:rPr>
            </w:pPr>
            <w:del w:id="2801" w:author="Philippe Hollanda - Oliveira Trust" w:date="2022-07-19T10:08:00Z">
              <w:r w:rsidRPr="008601AF" w:rsidDel="00627AA0">
                <w:rPr>
                  <w:rFonts w:ascii="Trebuchet MS" w:hAnsi="Trebuchet MS" w:cs="Arial"/>
                  <w:color w:val="000000"/>
                  <w:sz w:val="20"/>
                  <w:szCs w:val="20"/>
                  <w:lang w:bidi="th-TH"/>
                </w:rPr>
                <w:delText>R$ 491,60</w:delText>
              </w:r>
            </w:del>
          </w:p>
        </w:tc>
      </w:tr>
      <w:tr w:rsidR="008601AF" w:rsidRPr="008601AF" w14:paraId="1C17D23F" w14:textId="77777777" w:rsidTr="00627AA0">
        <w:tblPrEx>
          <w:tblW w:w="5000" w:type="pct"/>
          <w:tblCellMar>
            <w:left w:w="70" w:type="dxa"/>
            <w:right w:w="70" w:type="dxa"/>
          </w:tblCellMar>
          <w:tblPrExChange w:id="2802" w:author="Philippe Hollanda - Oliveira Trust" w:date="2022-07-19T10:08:00Z">
            <w:tblPrEx>
              <w:tblW w:w="5000" w:type="pct"/>
              <w:tblCellMar>
                <w:left w:w="70" w:type="dxa"/>
                <w:right w:w="70" w:type="dxa"/>
              </w:tblCellMar>
            </w:tblPrEx>
          </w:tblPrExChange>
        </w:tblPrEx>
        <w:trPr>
          <w:trHeight w:val="1785"/>
          <w:trPrChange w:id="280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0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A47514" w14:textId="3481CF23" w:rsidR="008601AF" w:rsidRPr="008601AF" w:rsidRDefault="008601AF" w:rsidP="003C2C2A">
            <w:pPr>
              <w:jc w:val="center"/>
              <w:rPr>
                <w:rFonts w:ascii="Trebuchet MS" w:hAnsi="Trebuchet MS" w:cs="Arial"/>
                <w:color w:val="000000"/>
                <w:sz w:val="20"/>
                <w:szCs w:val="20"/>
                <w:lang w:bidi="th-TH"/>
              </w:rPr>
            </w:pPr>
            <w:del w:id="2805"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0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2C78D3" w14:textId="6D8222E6" w:rsidR="008601AF" w:rsidRPr="008601AF" w:rsidRDefault="008601AF" w:rsidP="003C2C2A">
            <w:pPr>
              <w:jc w:val="center"/>
              <w:rPr>
                <w:rFonts w:ascii="Trebuchet MS" w:hAnsi="Trebuchet MS" w:cs="Arial"/>
                <w:color w:val="000000"/>
                <w:sz w:val="20"/>
                <w:szCs w:val="20"/>
                <w:lang w:bidi="th-TH"/>
              </w:rPr>
            </w:pPr>
            <w:del w:id="2807" w:author="Philippe Hollanda - Oliveira Trust" w:date="2022-07-19T10:08:00Z">
              <w:r w:rsidRPr="008601AF" w:rsidDel="00627AA0">
                <w:rPr>
                  <w:rFonts w:ascii="Trebuchet MS" w:hAnsi="Trebuchet MS" w:cs="Arial"/>
                  <w:color w:val="000000"/>
                  <w:sz w:val="20"/>
                  <w:szCs w:val="20"/>
                  <w:lang w:bidi="th-TH"/>
                </w:rPr>
                <w:delText>29/04/2021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0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241A74" w14:textId="3B816165" w:rsidR="008601AF" w:rsidRPr="008601AF" w:rsidRDefault="008601AF" w:rsidP="003C2C2A">
            <w:pPr>
              <w:jc w:val="center"/>
              <w:rPr>
                <w:rFonts w:ascii="Trebuchet MS" w:hAnsi="Trebuchet MS" w:cs="Arial"/>
                <w:color w:val="000000"/>
                <w:sz w:val="20"/>
                <w:szCs w:val="20"/>
                <w:lang w:bidi="th-TH"/>
              </w:rPr>
            </w:pPr>
            <w:del w:id="2809" w:author="Philippe Hollanda - Oliveira Trust" w:date="2022-07-19T10:08:00Z">
              <w:r w:rsidRPr="008601AF" w:rsidDel="00627AA0">
                <w:rPr>
                  <w:rFonts w:ascii="Trebuchet MS" w:hAnsi="Trebuchet MS" w:cs="Arial"/>
                  <w:color w:val="000000"/>
                  <w:sz w:val="20"/>
                  <w:szCs w:val="20"/>
                  <w:lang w:bidi="th-TH"/>
                </w:rPr>
                <w:delText>R$ 243,08</w:delText>
              </w:r>
            </w:del>
          </w:p>
        </w:tc>
      </w:tr>
      <w:tr w:rsidR="008601AF" w:rsidRPr="008601AF" w14:paraId="66ECD469" w14:textId="77777777" w:rsidTr="00627AA0">
        <w:tblPrEx>
          <w:tblW w:w="5000" w:type="pct"/>
          <w:tblCellMar>
            <w:left w:w="70" w:type="dxa"/>
            <w:right w:w="70" w:type="dxa"/>
          </w:tblCellMar>
          <w:tblPrExChange w:id="2810" w:author="Philippe Hollanda - Oliveira Trust" w:date="2022-07-19T10:08:00Z">
            <w:tblPrEx>
              <w:tblW w:w="5000" w:type="pct"/>
              <w:tblCellMar>
                <w:left w:w="70" w:type="dxa"/>
                <w:right w:w="70" w:type="dxa"/>
              </w:tblCellMar>
            </w:tblPrEx>
          </w:tblPrExChange>
        </w:tblPrEx>
        <w:trPr>
          <w:trHeight w:val="1125"/>
          <w:trPrChange w:id="2811" w:author="Philippe Hollanda - Oliveira Trust" w:date="2022-07-19T10:08:00Z">
            <w:trPr>
              <w:trHeight w:val="112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1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E98956" w14:textId="500CED71" w:rsidR="008601AF" w:rsidRPr="008601AF" w:rsidRDefault="008601AF" w:rsidP="003C2C2A">
            <w:pPr>
              <w:jc w:val="center"/>
              <w:rPr>
                <w:rFonts w:ascii="Trebuchet MS" w:hAnsi="Trebuchet MS" w:cs="Arial"/>
                <w:color w:val="000000"/>
                <w:sz w:val="20"/>
                <w:szCs w:val="20"/>
                <w:lang w:bidi="th-TH"/>
              </w:rPr>
            </w:pPr>
            <w:del w:id="281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1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4688E7" w14:textId="1DBBFE06" w:rsidR="008601AF" w:rsidRPr="008601AF" w:rsidRDefault="008601AF" w:rsidP="003C2C2A">
            <w:pPr>
              <w:jc w:val="center"/>
              <w:rPr>
                <w:rFonts w:ascii="Trebuchet MS" w:hAnsi="Trebuchet MS" w:cs="Arial"/>
                <w:color w:val="000000"/>
                <w:sz w:val="20"/>
                <w:szCs w:val="20"/>
                <w:lang w:bidi="th-TH"/>
              </w:rPr>
            </w:pPr>
            <w:del w:id="2815"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1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FEC588" w14:textId="72F435AC" w:rsidR="008601AF" w:rsidRPr="008601AF" w:rsidRDefault="008601AF" w:rsidP="003C2C2A">
            <w:pPr>
              <w:jc w:val="center"/>
              <w:rPr>
                <w:rFonts w:ascii="Trebuchet MS" w:hAnsi="Trebuchet MS" w:cs="Arial"/>
                <w:color w:val="000000"/>
                <w:sz w:val="20"/>
                <w:szCs w:val="20"/>
                <w:lang w:bidi="th-TH"/>
              </w:rPr>
            </w:pPr>
            <w:del w:id="2817" w:author="Philippe Hollanda - Oliveira Trust" w:date="2022-07-19T10:08:00Z">
              <w:r w:rsidRPr="008601AF" w:rsidDel="00627AA0">
                <w:rPr>
                  <w:rFonts w:ascii="Trebuchet MS" w:hAnsi="Trebuchet MS" w:cs="Arial"/>
                  <w:color w:val="000000"/>
                  <w:sz w:val="20"/>
                  <w:szCs w:val="20"/>
                  <w:lang w:bidi="th-TH"/>
                </w:rPr>
                <w:delText>R$ 1.027,18</w:delText>
              </w:r>
            </w:del>
          </w:p>
        </w:tc>
      </w:tr>
      <w:tr w:rsidR="008601AF" w:rsidRPr="008601AF" w14:paraId="4FB01A5A" w14:textId="77777777" w:rsidTr="00627AA0">
        <w:tblPrEx>
          <w:tblW w:w="5000" w:type="pct"/>
          <w:tblCellMar>
            <w:left w:w="70" w:type="dxa"/>
            <w:right w:w="70" w:type="dxa"/>
          </w:tblCellMar>
          <w:tblPrExChange w:id="2818" w:author="Philippe Hollanda - Oliveira Trust" w:date="2022-07-19T10:08:00Z">
            <w:tblPrEx>
              <w:tblW w:w="5000" w:type="pct"/>
              <w:tblCellMar>
                <w:left w:w="70" w:type="dxa"/>
                <w:right w:w="70" w:type="dxa"/>
              </w:tblCellMar>
            </w:tblPrEx>
          </w:tblPrExChange>
        </w:tblPrEx>
        <w:trPr>
          <w:trHeight w:val="1785"/>
          <w:trPrChange w:id="281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2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9DB077" w14:textId="0B7A7F32" w:rsidR="008601AF" w:rsidRPr="008601AF" w:rsidRDefault="008601AF" w:rsidP="003C2C2A">
            <w:pPr>
              <w:jc w:val="center"/>
              <w:rPr>
                <w:rFonts w:ascii="Trebuchet MS" w:hAnsi="Trebuchet MS" w:cs="Arial"/>
                <w:color w:val="000000"/>
                <w:sz w:val="20"/>
                <w:szCs w:val="20"/>
                <w:lang w:bidi="th-TH"/>
              </w:rPr>
            </w:pPr>
            <w:del w:id="2821"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87836D" w14:textId="1A034BAA" w:rsidR="008601AF" w:rsidRPr="008601AF" w:rsidRDefault="008601AF" w:rsidP="003C2C2A">
            <w:pPr>
              <w:jc w:val="center"/>
              <w:rPr>
                <w:rFonts w:ascii="Trebuchet MS" w:hAnsi="Trebuchet MS" w:cs="Arial"/>
                <w:color w:val="000000"/>
                <w:sz w:val="20"/>
                <w:szCs w:val="20"/>
                <w:lang w:bidi="th-TH"/>
              </w:rPr>
            </w:pPr>
            <w:del w:id="2823"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C996F0" w14:textId="1AFDE9E9" w:rsidR="008601AF" w:rsidRPr="008601AF" w:rsidRDefault="008601AF" w:rsidP="003C2C2A">
            <w:pPr>
              <w:jc w:val="center"/>
              <w:rPr>
                <w:rFonts w:ascii="Trebuchet MS" w:hAnsi="Trebuchet MS" w:cs="Arial"/>
                <w:color w:val="000000"/>
                <w:sz w:val="20"/>
                <w:szCs w:val="20"/>
                <w:lang w:bidi="th-TH"/>
              </w:rPr>
            </w:pPr>
            <w:del w:id="2825" w:author="Philippe Hollanda - Oliveira Trust" w:date="2022-07-19T10:08:00Z">
              <w:r w:rsidRPr="008601AF" w:rsidDel="00627AA0">
                <w:rPr>
                  <w:rFonts w:ascii="Trebuchet MS" w:hAnsi="Trebuchet MS" w:cs="Arial"/>
                  <w:color w:val="000000"/>
                  <w:sz w:val="20"/>
                  <w:szCs w:val="20"/>
                  <w:lang w:bidi="th-TH"/>
                </w:rPr>
                <w:delText>R$ 1.010,94</w:delText>
              </w:r>
            </w:del>
          </w:p>
        </w:tc>
      </w:tr>
      <w:tr w:rsidR="008601AF" w:rsidRPr="008601AF" w14:paraId="77C13801" w14:textId="77777777" w:rsidTr="00627AA0">
        <w:tblPrEx>
          <w:tblW w:w="5000" w:type="pct"/>
          <w:tblCellMar>
            <w:left w:w="70" w:type="dxa"/>
            <w:right w:w="70" w:type="dxa"/>
          </w:tblCellMar>
          <w:tblPrExChange w:id="2826" w:author="Philippe Hollanda - Oliveira Trust" w:date="2022-07-19T10:08:00Z">
            <w:tblPrEx>
              <w:tblW w:w="5000" w:type="pct"/>
              <w:tblCellMar>
                <w:left w:w="70" w:type="dxa"/>
                <w:right w:w="70" w:type="dxa"/>
              </w:tblCellMar>
            </w:tblPrEx>
          </w:tblPrExChange>
        </w:tblPrEx>
        <w:trPr>
          <w:trHeight w:val="1785"/>
          <w:trPrChange w:id="282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2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EFCC22" w14:textId="7BFF7C38" w:rsidR="008601AF" w:rsidRPr="008601AF" w:rsidRDefault="008601AF" w:rsidP="003C2C2A">
            <w:pPr>
              <w:jc w:val="center"/>
              <w:rPr>
                <w:rFonts w:ascii="Trebuchet MS" w:hAnsi="Trebuchet MS" w:cs="Arial"/>
                <w:color w:val="000000"/>
                <w:sz w:val="20"/>
                <w:szCs w:val="20"/>
                <w:lang w:bidi="th-TH"/>
              </w:rPr>
            </w:pPr>
            <w:del w:id="2829"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76FB3C" w14:textId="23367A53" w:rsidR="008601AF" w:rsidRPr="008601AF" w:rsidRDefault="008601AF" w:rsidP="003C2C2A">
            <w:pPr>
              <w:jc w:val="center"/>
              <w:rPr>
                <w:rFonts w:ascii="Trebuchet MS" w:hAnsi="Trebuchet MS" w:cs="Arial"/>
                <w:color w:val="000000"/>
                <w:sz w:val="20"/>
                <w:szCs w:val="20"/>
                <w:lang w:bidi="th-TH"/>
              </w:rPr>
            </w:pPr>
            <w:del w:id="2831"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910032" w14:textId="756E4ABF" w:rsidR="008601AF" w:rsidRPr="008601AF" w:rsidRDefault="008601AF" w:rsidP="003C2C2A">
            <w:pPr>
              <w:jc w:val="center"/>
              <w:rPr>
                <w:rFonts w:ascii="Trebuchet MS" w:hAnsi="Trebuchet MS" w:cs="Arial"/>
                <w:color w:val="000000"/>
                <w:sz w:val="20"/>
                <w:szCs w:val="20"/>
                <w:lang w:bidi="th-TH"/>
              </w:rPr>
            </w:pPr>
            <w:del w:id="2833" w:author="Philippe Hollanda - Oliveira Trust" w:date="2022-07-19T10:08:00Z">
              <w:r w:rsidRPr="008601AF" w:rsidDel="00627AA0">
                <w:rPr>
                  <w:rFonts w:ascii="Trebuchet MS" w:hAnsi="Trebuchet MS" w:cs="Arial"/>
                  <w:color w:val="000000"/>
                  <w:sz w:val="20"/>
                  <w:szCs w:val="20"/>
                  <w:lang w:bidi="th-TH"/>
                </w:rPr>
                <w:delText>R$ 1.009,78</w:delText>
              </w:r>
            </w:del>
          </w:p>
        </w:tc>
      </w:tr>
      <w:tr w:rsidR="008601AF" w:rsidRPr="008601AF" w14:paraId="2834BDD8" w14:textId="77777777" w:rsidTr="00627AA0">
        <w:tblPrEx>
          <w:tblW w:w="5000" w:type="pct"/>
          <w:tblCellMar>
            <w:left w:w="70" w:type="dxa"/>
            <w:right w:w="70" w:type="dxa"/>
          </w:tblCellMar>
          <w:tblPrExChange w:id="2834" w:author="Philippe Hollanda - Oliveira Trust" w:date="2022-07-19T10:08:00Z">
            <w:tblPrEx>
              <w:tblW w:w="5000" w:type="pct"/>
              <w:tblCellMar>
                <w:left w:w="70" w:type="dxa"/>
                <w:right w:w="70" w:type="dxa"/>
              </w:tblCellMar>
            </w:tblPrEx>
          </w:tblPrExChange>
        </w:tblPrEx>
        <w:trPr>
          <w:trHeight w:val="1785"/>
          <w:trPrChange w:id="283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3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A8E8742" w14:textId="7804A154" w:rsidR="008601AF" w:rsidRPr="008601AF" w:rsidRDefault="008601AF" w:rsidP="003C2C2A">
            <w:pPr>
              <w:jc w:val="center"/>
              <w:rPr>
                <w:rFonts w:ascii="Trebuchet MS" w:hAnsi="Trebuchet MS" w:cs="Arial"/>
                <w:color w:val="000000"/>
                <w:sz w:val="20"/>
                <w:szCs w:val="20"/>
                <w:lang w:bidi="th-TH"/>
              </w:rPr>
            </w:pPr>
            <w:del w:id="2837"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E7C36B" w14:textId="1B932BD1" w:rsidR="008601AF" w:rsidRPr="008601AF" w:rsidRDefault="008601AF" w:rsidP="003C2C2A">
            <w:pPr>
              <w:jc w:val="center"/>
              <w:rPr>
                <w:rFonts w:ascii="Trebuchet MS" w:hAnsi="Trebuchet MS" w:cs="Arial"/>
                <w:color w:val="000000"/>
                <w:sz w:val="20"/>
                <w:szCs w:val="20"/>
                <w:lang w:bidi="th-TH"/>
              </w:rPr>
            </w:pPr>
            <w:del w:id="2839"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40D4E9" w14:textId="134D67C8" w:rsidR="008601AF" w:rsidRPr="008601AF" w:rsidRDefault="008601AF" w:rsidP="003C2C2A">
            <w:pPr>
              <w:jc w:val="center"/>
              <w:rPr>
                <w:rFonts w:ascii="Trebuchet MS" w:hAnsi="Trebuchet MS" w:cs="Arial"/>
                <w:color w:val="000000"/>
                <w:sz w:val="20"/>
                <w:szCs w:val="20"/>
                <w:lang w:bidi="th-TH"/>
              </w:rPr>
            </w:pPr>
            <w:del w:id="2841" w:author="Philippe Hollanda - Oliveira Trust" w:date="2022-07-19T10:08:00Z">
              <w:r w:rsidRPr="008601AF" w:rsidDel="00627AA0">
                <w:rPr>
                  <w:rFonts w:ascii="Trebuchet MS" w:hAnsi="Trebuchet MS" w:cs="Arial"/>
                  <w:color w:val="000000"/>
                  <w:sz w:val="20"/>
                  <w:szCs w:val="20"/>
                  <w:lang w:bidi="th-TH"/>
                </w:rPr>
                <w:delText>R$ 1.021,96</w:delText>
              </w:r>
            </w:del>
          </w:p>
        </w:tc>
      </w:tr>
      <w:tr w:rsidR="008601AF" w:rsidRPr="008601AF" w14:paraId="705E6988" w14:textId="77777777" w:rsidTr="00627AA0">
        <w:tblPrEx>
          <w:tblW w:w="5000" w:type="pct"/>
          <w:tblCellMar>
            <w:left w:w="70" w:type="dxa"/>
            <w:right w:w="70" w:type="dxa"/>
          </w:tblCellMar>
          <w:tblPrExChange w:id="2842" w:author="Philippe Hollanda - Oliveira Trust" w:date="2022-07-19T10:08:00Z">
            <w:tblPrEx>
              <w:tblW w:w="5000" w:type="pct"/>
              <w:tblCellMar>
                <w:left w:w="70" w:type="dxa"/>
                <w:right w:w="70" w:type="dxa"/>
              </w:tblCellMar>
            </w:tblPrEx>
          </w:tblPrExChange>
        </w:tblPrEx>
        <w:trPr>
          <w:trHeight w:val="1785"/>
          <w:trPrChange w:id="284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4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63E116" w14:textId="1C63F12C" w:rsidR="008601AF" w:rsidRPr="008601AF" w:rsidRDefault="008601AF" w:rsidP="003C2C2A">
            <w:pPr>
              <w:jc w:val="center"/>
              <w:rPr>
                <w:rFonts w:ascii="Trebuchet MS" w:hAnsi="Trebuchet MS" w:cs="Arial"/>
                <w:color w:val="000000"/>
                <w:sz w:val="20"/>
                <w:szCs w:val="20"/>
                <w:lang w:bidi="th-TH"/>
              </w:rPr>
            </w:pPr>
            <w:del w:id="284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BEC5C3" w14:textId="016BB74F" w:rsidR="008601AF" w:rsidRPr="008601AF" w:rsidRDefault="008601AF" w:rsidP="003C2C2A">
            <w:pPr>
              <w:jc w:val="center"/>
              <w:rPr>
                <w:rFonts w:ascii="Trebuchet MS" w:hAnsi="Trebuchet MS" w:cs="Arial"/>
                <w:color w:val="000000"/>
                <w:sz w:val="20"/>
                <w:szCs w:val="20"/>
                <w:lang w:bidi="th-TH"/>
              </w:rPr>
            </w:pPr>
            <w:del w:id="2847"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B5893B" w14:textId="64ADFA64" w:rsidR="008601AF" w:rsidRPr="008601AF" w:rsidRDefault="008601AF" w:rsidP="003C2C2A">
            <w:pPr>
              <w:jc w:val="center"/>
              <w:rPr>
                <w:rFonts w:ascii="Trebuchet MS" w:hAnsi="Trebuchet MS" w:cs="Arial"/>
                <w:color w:val="000000"/>
                <w:sz w:val="20"/>
                <w:szCs w:val="20"/>
                <w:lang w:bidi="th-TH"/>
              </w:rPr>
            </w:pPr>
            <w:del w:id="2849" w:author="Philippe Hollanda - Oliveira Trust" w:date="2022-07-19T10:08:00Z">
              <w:r w:rsidRPr="008601AF" w:rsidDel="00627AA0">
                <w:rPr>
                  <w:rFonts w:ascii="Trebuchet MS" w:hAnsi="Trebuchet MS" w:cs="Arial"/>
                  <w:color w:val="000000"/>
                  <w:sz w:val="20"/>
                  <w:szCs w:val="20"/>
                  <w:lang w:bidi="th-TH"/>
                </w:rPr>
                <w:delText>R$ 983,10</w:delText>
              </w:r>
            </w:del>
          </w:p>
        </w:tc>
      </w:tr>
      <w:tr w:rsidR="008601AF" w:rsidRPr="008601AF" w14:paraId="73FCE2FC" w14:textId="77777777" w:rsidTr="00627AA0">
        <w:tblPrEx>
          <w:tblW w:w="5000" w:type="pct"/>
          <w:tblCellMar>
            <w:left w:w="70" w:type="dxa"/>
            <w:right w:w="70" w:type="dxa"/>
          </w:tblCellMar>
          <w:tblPrExChange w:id="2850" w:author="Philippe Hollanda - Oliveira Trust" w:date="2022-07-19T10:08:00Z">
            <w:tblPrEx>
              <w:tblW w:w="5000" w:type="pct"/>
              <w:tblCellMar>
                <w:left w:w="70" w:type="dxa"/>
                <w:right w:w="70" w:type="dxa"/>
              </w:tblCellMar>
            </w:tblPrEx>
          </w:tblPrExChange>
        </w:tblPrEx>
        <w:trPr>
          <w:trHeight w:val="1785"/>
          <w:trPrChange w:id="285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5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038316" w14:textId="79651373" w:rsidR="008601AF" w:rsidRPr="008601AF" w:rsidRDefault="008601AF" w:rsidP="003C2C2A">
            <w:pPr>
              <w:jc w:val="center"/>
              <w:rPr>
                <w:rFonts w:ascii="Trebuchet MS" w:hAnsi="Trebuchet MS" w:cs="Arial"/>
                <w:color w:val="000000"/>
                <w:sz w:val="20"/>
                <w:szCs w:val="20"/>
                <w:lang w:bidi="th-TH"/>
              </w:rPr>
            </w:pPr>
            <w:del w:id="285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C8C66C" w14:textId="325170E7" w:rsidR="008601AF" w:rsidRPr="008601AF" w:rsidRDefault="008601AF" w:rsidP="003C2C2A">
            <w:pPr>
              <w:jc w:val="center"/>
              <w:rPr>
                <w:rFonts w:ascii="Trebuchet MS" w:hAnsi="Trebuchet MS" w:cs="Arial"/>
                <w:color w:val="000000"/>
                <w:sz w:val="20"/>
                <w:szCs w:val="20"/>
                <w:lang w:bidi="th-TH"/>
              </w:rPr>
            </w:pPr>
            <w:del w:id="2855"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70F892" w14:textId="4127E38D" w:rsidR="008601AF" w:rsidRPr="008601AF" w:rsidRDefault="008601AF" w:rsidP="003C2C2A">
            <w:pPr>
              <w:jc w:val="center"/>
              <w:rPr>
                <w:rFonts w:ascii="Trebuchet MS" w:hAnsi="Trebuchet MS" w:cs="Arial"/>
                <w:color w:val="000000"/>
                <w:sz w:val="20"/>
                <w:szCs w:val="20"/>
                <w:lang w:bidi="th-TH"/>
              </w:rPr>
            </w:pPr>
            <w:del w:id="2857" w:author="Philippe Hollanda - Oliveira Trust" w:date="2022-07-19T10:08:00Z">
              <w:r w:rsidRPr="008601AF" w:rsidDel="00627AA0">
                <w:rPr>
                  <w:rFonts w:ascii="Trebuchet MS" w:hAnsi="Trebuchet MS" w:cs="Arial"/>
                  <w:color w:val="000000"/>
                  <w:sz w:val="20"/>
                  <w:szCs w:val="20"/>
                  <w:lang w:bidi="th-TH"/>
                </w:rPr>
                <w:delText>R$ 949,46</w:delText>
              </w:r>
            </w:del>
          </w:p>
        </w:tc>
      </w:tr>
      <w:tr w:rsidR="008601AF" w:rsidRPr="008601AF" w14:paraId="6E90499D" w14:textId="77777777" w:rsidTr="00627AA0">
        <w:tblPrEx>
          <w:tblW w:w="5000" w:type="pct"/>
          <w:tblCellMar>
            <w:left w:w="70" w:type="dxa"/>
            <w:right w:w="70" w:type="dxa"/>
          </w:tblCellMar>
          <w:tblPrExChange w:id="2858" w:author="Philippe Hollanda - Oliveira Trust" w:date="2022-07-19T10:08:00Z">
            <w:tblPrEx>
              <w:tblW w:w="5000" w:type="pct"/>
              <w:tblCellMar>
                <w:left w:w="70" w:type="dxa"/>
                <w:right w:w="70" w:type="dxa"/>
              </w:tblCellMar>
            </w:tblPrEx>
          </w:tblPrExChange>
        </w:tblPrEx>
        <w:trPr>
          <w:trHeight w:val="1110"/>
          <w:trPrChange w:id="2859" w:author="Philippe Hollanda - Oliveira Trust" w:date="2022-07-19T10:08:00Z">
            <w:trPr>
              <w:trHeight w:val="1110"/>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6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9CD79B" w14:textId="1B568B50" w:rsidR="008601AF" w:rsidRPr="008601AF" w:rsidRDefault="008601AF" w:rsidP="003C2C2A">
            <w:pPr>
              <w:jc w:val="center"/>
              <w:rPr>
                <w:rFonts w:ascii="Trebuchet MS" w:hAnsi="Trebuchet MS" w:cs="Arial"/>
                <w:color w:val="000000"/>
                <w:sz w:val="20"/>
                <w:szCs w:val="20"/>
                <w:lang w:bidi="th-TH"/>
              </w:rPr>
            </w:pPr>
            <w:del w:id="2861"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082B19" w14:textId="0BCEE5E7" w:rsidR="008601AF" w:rsidRPr="008601AF" w:rsidRDefault="008601AF" w:rsidP="003C2C2A">
            <w:pPr>
              <w:jc w:val="center"/>
              <w:rPr>
                <w:rFonts w:ascii="Trebuchet MS" w:hAnsi="Trebuchet MS" w:cs="Arial"/>
                <w:color w:val="000000"/>
                <w:sz w:val="20"/>
                <w:szCs w:val="20"/>
                <w:lang w:bidi="th-TH"/>
              </w:rPr>
            </w:pPr>
            <w:del w:id="2863"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6A5D76" w14:textId="35A81232" w:rsidR="008601AF" w:rsidRPr="008601AF" w:rsidRDefault="008601AF" w:rsidP="003C2C2A">
            <w:pPr>
              <w:jc w:val="center"/>
              <w:rPr>
                <w:rFonts w:ascii="Trebuchet MS" w:hAnsi="Trebuchet MS" w:cs="Arial"/>
                <w:color w:val="000000"/>
                <w:sz w:val="20"/>
                <w:szCs w:val="20"/>
                <w:lang w:bidi="th-TH"/>
              </w:rPr>
            </w:pPr>
            <w:del w:id="2865" w:author="Philippe Hollanda - Oliveira Trust" w:date="2022-07-19T10:08:00Z">
              <w:r w:rsidRPr="008601AF" w:rsidDel="00627AA0">
                <w:rPr>
                  <w:rFonts w:ascii="Trebuchet MS" w:hAnsi="Trebuchet MS" w:cs="Arial"/>
                  <w:color w:val="000000"/>
                  <w:sz w:val="20"/>
                  <w:szCs w:val="20"/>
                  <w:lang w:bidi="th-TH"/>
                </w:rPr>
                <w:delText>R$ 237,85</w:delText>
              </w:r>
            </w:del>
          </w:p>
        </w:tc>
      </w:tr>
      <w:tr w:rsidR="008601AF" w:rsidRPr="008601AF" w14:paraId="0ED8CE67" w14:textId="77777777" w:rsidTr="00627AA0">
        <w:tblPrEx>
          <w:tblW w:w="5000" w:type="pct"/>
          <w:tblCellMar>
            <w:left w:w="70" w:type="dxa"/>
            <w:right w:w="70" w:type="dxa"/>
          </w:tblCellMar>
          <w:tblPrExChange w:id="2866" w:author="Philippe Hollanda - Oliveira Trust" w:date="2022-07-19T10:08:00Z">
            <w:tblPrEx>
              <w:tblW w:w="5000" w:type="pct"/>
              <w:tblCellMar>
                <w:left w:w="70" w:type="dxa"/>
                <w:right w:w="70" w:type="dxa"/>
              </w:tblCellMar>
            </w:tblPrEx>
          </w:tblPrExChange>
        </w:tblPrEx>
        <w:trPr>
          <w:trHeight w:val="1785"/>
          <w:trPrChange w:id="286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6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64EC65" w14:textId="3274F7B4" w:rsidR="008601AF" w:rsidRPr="008601AF" w:rsidRDefault="008601AF" w:rsidP="003C2C2A">
            <w:pPr>
              <w:jc w:val="center"/>
              <w:rPr>
                <w:rFonts w:ascii="Trebuchet MS" w:hAnsi="Trebuchet MS" w:cs="Arial"/>
                <w:color w:val="000000"/>
                <w:sz w:val="20"/>
                <w:szCs w:val="20"/>
                <w:lang w:bidi="th-TH"/>
              </w:rPr>
            </w:pPr>
            <w:del w:id="2869"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CDA8F2" w14:textId="301BB82A" w:rsidR="008601AF" w:rsidRPr="008601AF" w:rsidRDefault="008601AF" w:rsidP="003C2C2A">
            <w:pPr>
              <w:jc w:val="center"/>
              <w:rPr>
                <w:rFonts w:ascii="Trebuchet MS" w:hAnsi="Trebuchet MS" w:cs="Arial"/>
                <w:color w:val="000000"/>
                <w:sz w:val="20"/>
                <w:szCs w:val="20"/>
                <w:lang w:bidi="th-TH"/>
              </w:rPr>
            </w:pPr>
            <w:del w:id="2871"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D725FB" w14:textId="622B3EF9" w:rsidR="008601AF" w:rsidRPr="008601AF" w:rsidRDefault="008601AF" w:rsidP="003C2C2A">
            <w:pPr>
              <w:jc w:val="center"/>
              <w:rPr>
                <w:rFonts w:ascii="Trebuchet MS" w:hAnsi="Trebuchet MS" w:cs="Arial"/>
                <w:color w:val="000000"/>
                <w:sz w:val="20"/>
                <w:szCs w:val="20"/>
                <w:lang w:bidi="th-TH"/>
              </w:rPr>
            </w:pPr>
            <w:del w:id="2873" w:author="Philippe Hollanda - Oliveira Trust" w:date="2022-07-19T10:08:00Z">
              <w:r w:rsidRPr="008601AF" w:rsidDel="00627AA0">
                <w:rPr>
                  <w:rFonts w:ascii="Trebuchet MS" w:hAnsi="Trebuchet MS" w:cs="Arial"/>
                  <w:color w:val="000000"/>
                  <w:sz w:val="20"/>
                  <w:szCs w:val="20"/>
                  <w:lang w:bidi="th-TH"/>
                </w:rPr>
                <w:delText>R$ 234,08</w:delText>
              </w:r>
            </w:del>
          </w:p>
        </w:tc>
      </w:tr>
      <w:tr w:rsidR="008601AF" w:rsidRPr="008601AF" w14:paraId="3DA46D66" w14:textId="77777777" w:rsidTr="00627AA0">
        <w:tblPrEx>
          <w:tblW w:w="5000" w:type="pct"/>
          <w:tblCellMar>
            <w:left w:w="70" w:type="dxa"/>
            <w:right w:w="70" w:type="dxa"/>
          </w:tblCellMar>
          <w:tblPrExChange w:id="2874" w:author="Philippe Hollanda - Oliveira Trust" w:date="2022-07-19T10:08:00Z">
            <w:tblPrEx>
              <w:tblW w:w="5000" w:type="pct"/>
              <w:tblCellMar>
                <w:left w:w="70" w:type="dxa"/>
                <w:right w:w="70" w:type="dxa"/>
              </w:tblCellMar>
            </w:tblPrEx>
          </w:tblPrExChange>
        </w:tblPrEx>
        <w:trPr>
          <w:trHeight w:val="1785"/>
          <w:trPrChange w:id="287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7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72EC15" w14:textId="1256267E" w:rsidR="008601AF" w:rsidRPr="008601AF" w:rsidRDefault="008601AF" w:rsidP="003C2C2A">
            <w:pPr>
              <w:jc w:val="center"/>
              <w:rPr>
                <w:rFonts w:ascii="Trebuchet MS" w:hAnsi="Trebuchet MS" w:cs="Arial"/>
                <w:color w:val="000000"/>
                <w:sz w:val="20"/>
                <w:szCs w:val="20"/>
                <w:lang w:bidi="th-TH"/>
              </w:rPr>
            </w:pPr>
            <w:del w:id="2877"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D7B0FB" w14:textId="2163F261" w:rsidR="008601AF" w:rsidRPr="008601AF" w:rsidRDefault="008601AF" w:rsidP="003C2C2A">
            <w:pPr>
              <w:jc w:val="center"/>
              <w:rPr>
                <w:rFonts w:ascii="Trebuchet MS" w:hAnsi="Trebuchet MS" w:cs="Arial"/>
                <w:color w:val="000000"/>
                <w:sz w:val="20"/>
                <w:szCs w:val="20"/>
                <w:lang w:bidi="th-TH"/>
              </w:rPr>
            </w:pPr>
            <w:del w:id="2879"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AD4E5F" w14:textId="4C4F8311" w:rsidR="008601AF" w:rsidRPr="008601AF" w:rsidRDefault="008601AF" w:rsidP="003C2C2A">
            <w:pPr>
              <w:jc w:val="center"/>
              <w:rPr>
                <w:rFonts w:ascii="Trebuchet MS" w:hAnsi="Trebuchet MS" w:cs="Arial"/>
                <w:color w:val="000000"/>
                <w:sz w:val="20"/>
                <w:szCs w:val="20"/>
                <w:lang w:bidi="th-TH"/>
              </w:rPr>
            </w:pPr>
            <w:del w:id="2881" w:author="Philippe Hollanda - Oliveira Trust" w:date="2022-07-19T10:08:00Z">
              <w:r w:rsidRPr="008601AF" w:rsidDel="00627AA0">
                <w:rPr>
                  <w:rFonts w:ascii="Trebuchet MS" w:hAnsi="Trebuchet MS" w:cs="Arial"/>
                  <w:color w:val="000000"/>
                  <w:sz w:val="20"/>
                  <w:szCs w:val="20"/>
                  <w:lang w:bidi="th-TH"/>
                </w:rPr>
                <w:delText>R$ 233,82</w:delText>
              </w:r>
            </w:del>
          </w:p>
        </w:tc>
      </w:tr>
      <w:tr w:rsidR="008601AF" w:rsidRPr="008601AF" w14:paraId="2034C158" w14:textId="77777777" w:rsidTr="00627AA0">
        <w:tblPrEx>
          <w:tblW w:w="5000" w:type="pct"/>
          <w:tblCellMar>
            <w:left w:w="70" w:type="dxa"/>
            <w:right w:w="70" w:type="dxa"/>
          </w:tblCellMar>
          <w:tblPrExChange w:id="2882" w:author="Philippe Hollanda - Oliveira Trust" w:date="2022-07-19T10:08:00Z">
            <w:tblPrEx>
              <w:tblW w:w="5000" w:type="pct"/>
              <w:tblCellMar>
                <w:left w:w="70" w:type="dxa"/>
                <w:right w:w="70" w:type="dxa"/>
              </w:tblCellMar>
            </w:tblPrEx>
          </w:tblPrExChange>
        </w:tblPrEx>
        <w:trPr>
          <w:trHeight w:val="1785"/>
          <w:trPrChange w:id="288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8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05C88E" w14:textId="730B0490" w:rsidR="008601AF" w:rsidRPr="008601AF" w:rsidRDefault="008601AF" w:rsidP="003C2C2A">
            <w:pPr>
              <w:jc w:val="center"/>
              <w:rPr>
                <w:rFonts w:ascii="Trebuchet MS" w:hAnsi="Trebuchet MS" w:cs="Arial"/>
                <w:color w:val="000000"/>
                <w:sz w:val="20"/>
                <w:szCs w:val="20"/>
                <w:lang w:bidi="th-TH"/>
              </w:rPr>
            </w:pPr>
            <w:del w:id="2885"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8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EBDC02" w14:textId="00C3CFE4" w:rsidR="008601AF" w:rsidRPr="008601AF" w:rsidRDefault="008601AF" w:rsidP="003C2C2A">
            <w:pPr>
              <w:jc w:val="center"/>
              <w:rPr>
                <w:rFonts w:ascii="Trebuchet MS" w:hAnsi="Trebuchet MS" w:cs="Arial"/>
                <w:color w:val="000000"/>
                <w:sz w:val="20"/>
                <w:szCs w:val="20"/>
                <w:lang w:bidi="th-TH"/>
              </w:rPr>
            </w:pPr>
            <w:del w:id="2887"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8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640C33" w14:textId="0E0F6C8B" w:rsidR="008601AF" w:rsidRPr="008601AF" w:rsidRDefault="008601AF" w:rsidP="003C2C2A">
            <w:pPr>
              <w:jc w:val="center"/>
              <w:rPr>
                <w:rFonts w:ascii="Trebuchet MS" w:hAnsi="Trebuchet MS" w:cs="Arial"/>
                <w:color w:val="000000"/>
                <w:sz w:val="20"/>
                <w:szCs w:val="20"/>
                <w:lang w:bidi="th-TH"/>
              </w:rPr>
            </w:pPr>
            <w:del w:id="2889" w:author="Philippe Hollanda - Oliveira Trust" w:date="2022-07-19T10:08:00Z">
              <w:r w:rsidRPr="008601AF" w:rsidDel="00627AA0">
                <w:rPr>
                  <w:rFonts w:ascii="Trebuchet MS" w:hAnsi="Trebuchet MS" w:cs="Arial"/>
                  <w:color w:val="000000"/>
                  <w:sz w:val="20"/>
                  <w:szCs w:val="20"/>
                  <w:lang w:bidi="th-TH"/>
                </w:rPr>
                <w:delText>R$ 236,64</w:delText>
              </w:r>
            </w:del>
          </w:p>
        </w:tc>
      </w:tr>
      <w:tr w:rsidR="008601AF" w:rsidRPr="008601AF" w14:paraId="543D6A32" w14:textId="77777777" w:rsidTr="00627AA0">
        <w:tblPrEx>
          <w:tblW w:w="5000" w:type="pct"/>
          <w:tblCellMar>
            <w:left w:w="70" w:type="dxa"/>
            <w:right w:w="70" w:type="dxa"/>
          </w:tblCellMar>
          <w:tblPrExChange w:id="2890" w:author="Philippe Hollanda - Oliveira Trust" w:date="2022-07-19T10:08:00Z">
            <w:tblPrEx>
              <w:tblW w:w="5000" w:type="pct"/>
              <w:tblCellMar>
                <w:left w:w="70" w:type="dxa"/>
                <w:right w:w="70" w:type="dxa"/>
              </w:tblCellMar>
            </w:tblPrEx>
          </w:tblPrExChange>
        </w:tblPrEx>
        <w:trPr>
          <w:trHeight w:val="1785"/>
          <w:trPrChange w:id="289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89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EA0504" w14:textId="7740EBBC" w:rsidR="008601AF" w:rsidRPr="008601AF" w:rsidRDefault="008601AF" w:rsidP="003C2C2A">
            <w:pPr>
              <w:jc w:val="center"/>
              <w:rPr>
                <w:rFonts w:ascii="Trebuchet MS" w:hAnsi="Trebuchet MS" w:cs="Arial"/>
                <w:color w:val="000000"/>
                <w:sz w:val="20"/>
                <w:szCs w:val="20"/>
                <w:lang w:bidi="th-TH"/>
              </w:rPr>
            </w:pPr>
            <w:del w:id="2893"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8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CF3F33" w14:textId="09BB733F" w:rsidR="008601AF" w:rsidRPr="008601AF" w:rsidRDefault="008601AF" w:rsidP="003C2C2A">
            <w:pPr>
              <w:jc w:val="center"/>
              <w:rPr>
                <w:rFonts w:ascii="Trebuchet MS" w:hAnsi="Trebuchet MS" w:cs="Arial"/>
                <w:color w:val="000000"/>
                <w:sz w:val="20"/>
                <w:szCs w:val="20"/>
                <w:lang w:bidi="th-TH"/>
              </w:rPr>
            </w:pPr>
            <w:del w:id="2895"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8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B84BB6" w14:textId="08BB0500" w:rsidR="008601AF" w:rsidRPr="008601AF" w:rsidRDefault="008601AF" w:rsidP="003C2C2A">
            <w:pPr>
              <w:jc w:val="center"/>
              <w:rPr>
                <w:rFonts w:ascii="Trebuchet MS" w:hAnsi="Trebuchet MS" w:cs="Arial"/>
                <w:color w:val="000000"/>
                <w:sz w:val="20"/>
                <w:szCs w:val="20"/>
                <w:lang w:bidi="th-TH"/>
              </w:rPr>
            </w:pPr>
            <w:del w:id="2897" w:author="Philippe Hollanda - Oliveira Trust" w:date="2022-07-19T10:08:00Z">
              <w:r w:rsidRPr="008601AF" w:rsidDel="00627AA0">
                <w:rPr>
                  <w:rFonts w:ascii="Trebuchet MS" w:hAnsi="Trebuchet MS" w:cs="Arial"/>
                  <w:color w:val="000000"/>
                  <w:sz w:val="20"/>
                  <w:szCs w:val="20"/>
                  <w:lang w:bidi="th-TH"/>
                </w:rPr>
                <w:delText>R$ 227,64</w:delText>
              </w:r>
            </w:del>
          </w:p>
        </w:tc>
      </w:tr>
      <w:tr w:rsidR="008601AF" w:rsidRPr="008601AF" w14:paraId="4B019911" w14:textId="77777777" w:rsidTr="00627AA0">
        <w:tblPrEx>
          <w:tblW w:w="5000" w:type="pct"/>
          <w:tblCellMar>
            <w:left w:w="70" w:type="dxa"/>
            <w:right w:w="70" w:type="dxa"/>
          </w:tblCellMar>
          <w:tblPrExChange w:id="2898" w:author="Philippe Hollanda - Oliveira Trust" w:date="2022-07-19T10:08:00Z">
            <w:tblPrEx>
              <w:tblW w:w="5000" w:type="pct"/>
              <w:tblCellMar>
                <w:left w:w="70" w:type="dxa"/>
                <w:right w:w="70" w:type="dxa"/>
              </w:tblCellMar>
            </w:tblPrEx>
          </w:tblPrExChange>
        </w:tblPrEx>
        <w:trPr>
          <w:trHeight w:val="1785"/>
          <w:trPrChange w:id="289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0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1FDB47" w14:textId="4C79ED4D" w:rsidR="008601AF" w:rsidRPr="008601AF" w:rsidRDefault="008601AF" w:rsidP="003C2C2A">
            <w:pPr>
              <w:jc w:val="center"/>
              <w:rPr>
                <w:rFonts w:ascii="Trebuchet MS" w:hAnsi="Trebuchet MS" w:cs="Arial"/>
                <w:color w:val="000000"/>
                <w:sz w:val="20"/>
                <w:szCs w:val="20"/>
                <w:lang w:bidi="th-TH"/>
              </w:rPr>
            </w:pPr>
            <w:del w:id="2901"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2C07D7" w14:textId="7854136B" w:rsidR="008601AF" w:rsidRPr="008601AF" w:rsidRDefault="008601AF" w:rsidP="003C2C2A">
            <w:pPr>
              <w:jc w:val="center"/>
              <w:rPr>
                <w:rFonts w:ascii="Trebuchet MS" w:hAnsi="Trebuchet MS" w:cs="Arial"/>
                <w:color w:val="000000"/>
                <w:sz w:val="20"/>
                <w:szCs w:val="20"/>
                <w:lang w:bidi="th-TH"/>
              </w:rPr>
            </w:pPr>
            <w:del w:id="2903" w:author="Philippe Hollanda - Oliveira Trust" w:date="2022-07-19T10:08:00Z">
              <w:r w:rsidRPr="008601AF" w:rsidDel="00627AA0">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357CCE" w14:textId="10A07FD0" w:rsidR="008601AF" w:rsidRPr="008601AF" w:rsidRDefault="008601AF" w:rsidP="003C2C2A">
            <w:pPr>
              <w:jc w:val="center"/>
              <w:rPr>
                <w:rFonts w:ascii="Trebuchet MS" w:hAnsi="Trebuchet MS" w:cs="Arial"/>
                <w:color w:val="000000"/>
                <w:sz w:val="20"/>
                <w:szCs w:val="20"/>
                <w:lang w:bidi="th-TH"/>
              </w:rPr>
            </w:pPr>
            <w:del w:id="2905" w:author="Philippe Hollanda - Oliveira Trust" w:date="2022-07-19T10:08:00Z">
              <w:r w:rsidRPr="008601AF" w:rsidDel="00627AA0">
                <w:rPr>
                  <w:rFonts w:ascii="Trebuchet MS" w:hAnsi="Trebuchet MS" w:cs="Arial"/>
                  <w:color w:val="000000"/>
                  <w:sz w:val="20"/>
                  <w:szCs w:val="20"/>
                  <w:lang w:bidi="th-TH"/>
                </w:rPr>
                <w:delText>R$ 219,85</w:delText>
              </w:r>
            </w:del>
          </w:p>
        </w:tc>
      </w:tr>
      <w:tr w:rsidR="008601AF" w:rsidRPr="008601AF" w14:paraId="255DDA55" w14:textId="77777777" w:rsidTr="00627AA0">
        <w:tblPrEx>
          <w:tblW w:w="5000" w:type="pct"/>
          <w:tblCellMar>
            <w:left w:w="70" w:type="dxa"/>
            <w:right w:w="70" w:type="dxa"/>
          </w:tblCellMar>
          <w:tblPrExChange w:id="2906" w:author="Philippe Hollanda - Oliveira Trust" w:date="2022-07-19T10:08:00Z">
            <w:tblPrEx>
              <w:tblW w:w="5000" w:type="pct"/>
              <w:tblCellMar>
                <w:left w:w="70" w:type="dxa"/>
                <w:right w:w="70" w:type="dxa"/>
              </w:tblCellMar>
            </w:tblPrEx>
          </w:tblPrExChange>
        </w:tblPrEx>
        <w:trPr>
          <w:trHeight w:val="1785"/>
          <w:trPrChange w:id="290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0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59FDCA" w14:textId="3E4C0067" w:rsidR="008601AF" w:rsidRPr="008601AF" w:rsidRDefault="008601AF" w:rsidP="003C2C2A">
            <w:pPr>
              <w:jc w:val="center"/>
              <w:rPr>
                <w:rFonts w:ascii="Trebuchet MS" w:hAnsi="Trebuchet MS" w:cs="Arial"/>
                <w:color w:val="000000"/>
                <w:sz w:val="20"/>
                <w:szCs w:val="20"/>
                <w:lang w:bidi="th-TH"/>
              </w:rPr>
            </w:pPr>
            <w:del w:id="2909" w:author="Philippe Hollanda - Oliveira Trust" w:date="2022-07-19T10:08:00Z">
              <w:r w:rsidRPr="008601AF" w:rsidDel="00627AA0">
                <w:rPr>
                  <w:rFonts w:ascii="Trebuchet MS" w:hAnsi="Trebuchet MS" w:cs="Arial"/>
                  <w:color w:val="000000"/>
                  <w:sz w:val="20"/>
                  <w:szCs w:val="20"/>
                  <w:lang w:bidi="th-TH"/>
                </w:rPr>
                <w:lastRenderedPageBreak/>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1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69F556" w14:textId="74D58493" w:rsidR="008601AF" w:rsidRPr="008601AF" w:rsidRDefault="008601AF" w:rsidP="003C2C2A">
            <w:pPr>
              <w:jc w:val="center"/>
              <w:rPr>
                <w:rFonts w:ascii="Trebuchet MS" w:hAnsi="Trebuchet MS" w:cs="Arial"/>
                <w:color w:val="000000"/>
                <w:sz w:val="20"/>
                <w:szCs w:val="20"/>
                <w:lang w:bidi="th-TH"/>
              </w:rPr>
            </w:pPr>
            <w:del w:id="2911" w:author="Philippe Hollanda - Oliveira Trust" w:date="2022-07-19T10:08:00Z">
              <w:r w:rsidRPr="008601AF" w:rsidDel="00627AA0">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1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F5E4F8" w14:textId="7C917F81" w:rsidR="008601AF" w:rsidRPr="008601AF" w:rsidRDefault="008601AF" w:rsidP="003C2C2A">
            <w:pPr>
              <w:jc w:val="center"/>
              <w:rPr>
                <w:rFonts w:ascii="Trebuchet MS" w:hAnsi="Trebuchet MS" w:cs="Arial"/>
                <w:color w:val="000000"/>
                <w:sz w:val="20"/>
                <w:szCs w:val="20"/>
                <w:lang w:bidi="th-TH"/>
              </w:rPr>
            </w:pPr>
            <w:del w:id="2913" w:author="Philippe Hollanda - Oliveira Trust" w:date="2022-07-19T10:08:00Z">
              <w:r w:rsidRPr="008601AF" w:rsidDel="00627AA0">
                <w:rPr>
                  <w:rFonts w:ascii="Trebuchet MS" w:hAnsi="Trebuchet MS" w:cs="Arial"/>
                  <w:color w:val="000000"/>
                  <w:sz w:val="20"/>
                  <w:szCs w:val="20"/>
                  <w:lang w:bidi="th-TH"/>
                </w:rPr>
                <w:delText>R$ 887,28</w:delText>
              </w:r>
            </w:del>
          </w:p>
        </w:tc>
      </w:tr>
      <w:tr w:rsidR="008601AF" w:rsidRPr="008601AF" w14:paraId="154DADA1" w14:textId="77777777" w:rsidTr="00627AA0">
        <w:tblPrEx>
          <w:tblW w:w="5000" w:type="pct"/>
          <w:tblCellMar>
            <w:left w:w="70" w:type="dxa"/>
            <w:right w:w="70" w:type="dxa"/>
          </w:tblCellMar>
          <w:tblPrExChange w:id="2914" w:author="Philippe Hollanda - Oliveira Trust" w:date="2022-07-19T10:08:00Z">
            <w:tblPrEx>
              <w:tblW w:w="5000" w:type="pct"/>
              <w:tblCellMar>
                <w:left w:w="70" w:type="dxa"/>
                <w:right w:w="70" w:type="dxa"/>
              </w:tblCellMar>
            </w:tblPrEx>
          </w:tblPrExChange>
        </w:tblPrEx>
        <w:trPr>
          <w:trHeight w:val="1785"/>
          <w:trPrChange w:id="291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1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8DB95C" w14:textId="5055B47F" w:rsidR="008601AF" w:rsidRPr="008601AF" w:rsidRDefault="008601AF" w:rsidP="003C2C2A">
            <w:pPr>
              <w:jc w:val="center"/>
              <w:rPr>
                <w:rFonts w:ascii="Trebuchet MS" w:hAnsi="Trebuchet MS" w:cs="Arial"/>
                <w:color w:val="000000"/>
                <w:sz w:val="20"/>
                <w:szCs w:val="20"/>
                <w:lang w:bidi="th-TH"/>
              </w:rPr>
            </w:pPr>
            <w:del w:id="2917"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1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0CC708" w14:textId="2980E173" w:rsidR="008601AF" w:rsidRPr="008601AF" w:rsidRDefault="008601AF" w:rsidP="003C2C2A">
            <w:pPr>
              <w:jc w:val="center"/>
              <w:rPr>
                <w:rFonts w:ascii="Trebuchet MS" w:hAnsi="Trebuchet MS" w:cs="Arial"/>
                <w:color w:val="000000"/>
                <w:sz w:val="20"/>
                <w:szCs w:val="20"/>
                <w:lang w:bidi="th-TH"/>
              </w:rPr>
            </w:pPr>
            <w:del w:id="2919" w:author="Philippe Hollanda - Oliveira Trust" w:date="2022-07-19T10:08:00Z">
              <w:r w:rsidRPr="008601AF" w:rsidDel="00627AA0">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2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3C31C1" w14:textId="04B832C8" w:rsidR="008601AF" w:rsidRPr="008601AF" w:rsidRDefault="008601AF" w:rsidP="003C2C2A">
            <w:pPr>
              <w:jc w:val="center"/>
              <w:rPr>
                <w:rFonts w:ascii="Trebuchet MS" w:hAnsi="Trebuchet MS" w:cs="Arial"/>
                <w:color w:val="000000"/>
                <w:sz w:val="20"/>
                <w:szCs w:val="20"/>
                <w:lang w:bidi="th-TH"/>
              </w:rPr>
            </w:pPr>
            <w:del w:id="2921" w:author="Philippe Hollanda - Oliveira Trust" w:date="2022-07-19T10:08:00Z">
              <w:r w:rsidRPr="008601AF" w:rsidDel="00627AA0">
                <w:rPr>
                  <w:rFonts w:ascii="Trebuchet MS" w:hAnsi="Trebuchet MS" w:cs="Arial"/>
                  <w:color w:val="000000"/>
                  <w:sz w:val="20"/>
                  <w:szCs w:val="20"/>
                  <w:lang w:bidi="th-TH"/>
                </w:rPr>
                <w:delText>R$ 890,10</w:delText>
              </w:r>
            </w:del>
          </w:p>
        </w:tc>
      </w:tr>
      <w:tr w:rsidR="008601AF" w:rsidRPr="008601AF" w14:paraId="2E414378" w14:textId="77777777" w:rsidTr="00627AA0">
        <w:tblPrEx>
          <w:tblW w:w="5000" w:type="pct"/>
          <w:tblCellMar>
            <w:left w:w="70" w:type="dxa"/>
            <w:right w:w="70" w:type="dxa"/>
          </w:tblCellMar>
          <w:tblPrExChange w:id="2922" w:author="Philippe Hollanda - Oliveira Trust" w:date="2022-07-19T10:08:00Z">
            <w:tblPrEx>
              <w:tblW w:w="5000" w:type="pct"/>
              <w:tblCellMar>
                <w:left w:w="70" w:type="dxa"/>
                <w:right w:w="70" w:type="dxa"/>
              </w:tblCellMar>
            </w:tblPrEx>
          </w:tblPrExChange>
        </w:tblPrEx>
        <w:trPr>
          <w:trHeight w:val="1785"/>
          <w:trPrChange w:id="292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2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0ABE59" w14:textId="46C9D72D" w:rsidR="008601AF" w:rsidRPr="008601AF" w:rsidRDefault="008601AF" w:rsidP="003C2C2A">
            <w:pPr>
              <w:jc w:val="center"/>
              <w:rPr>
                <w:rFonts w:ascii="Trebuchet MS" w:hAnsi="Trebuchet MS" w:cs="Arial"/>
                <w:color w:val="000000"/>
                <w:sz w:val="20"/>
                <w:szCs w:val="20"/>
                <w:lang w:bidi="th-TH"/>
              </w:rPr>
            </w:pPr>
            <w:del w:id="2925"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353367" w14:textId="550548E2" w:rsidR="008601AF" w:rsidRPr="008601AF" w:rsidRDefault="008601AF" w:rsidP="003C2C2A">
            <w:pPr>
              <w:jc w:val="center"/>
              <w:rPr>
                <w:rFonts w:ascii="Trebuchet MS" w:hAnsi="Trebuchet MS" w:cs="Arial"/>
                <w:color w:val="000000"/>
                <w:sz w:val="20"/>
                <w:szCs w:val="20"/>
                <w:lang w:bidi="th-TH"/>
              </w:rPr>
            </w:pPr>
            <w:del w:id="2927" w:author="Philippe Hollanda - Oliveira Trust" w:date="2022-07-19T10:08:00Z">
              <w:r w:rsidRPr="008601AF" w:rsidDel="00627AA0">
                <w:rPr>
                  <w:rFonts w:ascii="Trebuchet MS" w:hAnsi="Trebuchet MS" w:cs="Arial"/>
                  <w:color w:val="000000"/>
                  <w:sz w:val="20"/>
                  <w:szCs w:val="20"/>
                  <w:lang w:bidi="th-TH"/>
                </w:rPr>
                <w:delText>21/05/2021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01AC70" w14:textId="02FA3D10" w:rsidR="008601AF" w:rsidRPr="008601AF" w:rsidRDefault="008601AF" w:rsidP="003C2C2A">
            <w:pPr>
              <w:jc w:val="center"/>
              <w:rPr>
                <w:rFonts w:ascii="Trebuchet MS" w:hAnsi="Trebuchet MS" w:cs="Arial"/>
                <w:color w:val="000000"/>
                <w:sz w:val="20"/>
                <w:szCs w:val="20"/>
                <w:lang w:bidi="th-TH"/>
              </w:rPr>
            </w:pPr>
            <w:del w:id="2929" w:author="Philippe Hollanda - Oliveira Trust" w:date="2022-07-19T10:08:00Z">
              <w:r w:rsidRPr="008601AF" w:rsidDel="00627AA0">
                <w:rPr>
                  <w:rFonts w:ascii="Trebuchet MS" w:hAnsi="Trebuchet MS" w:cs="Arial"/>
                  <w:color w:val="000000"/>
                  <w:sz w:val="20"/>
                  <w:szCs w:val="20"/>
                  <w:lang w:bidi="th-TH"/>
                </w:rPr>
                <w:delText>R$ 459,58</w:delText>
              </w:r>
            </w:del>
          </w:p>
        </w:tc>
      </w:tr>
      <w:tr w:rsidR="008601AF" w:rsidRPr="008601AF" w14:paraId="16E54CD5" w14:textId="77777777" w:rsidTr="00627AA0">
        <w:tblPrEx>
          <w:tblW w:w="5000" w:type="pct"/>
          <w:tblCellMar>
            <w:left w:w="70" w:type="dxa"/>
            <w:right w:w="70" w:type="dxa"/>
          </w:tblCellMar>
          <w:tblPrExChange w:id="2930" w:author="Philippe Hollanda - Oliveira Trust" w:date="2022-07-19T10:08:00Z">
            <w:tblPrEx>
              <w:tblW w:w="5000" w:type="pct"/>
              <w:tblCellMar>
                <w:left w:w="70" w:type="dxa"/>
                <w:right w:w="70" w:type="dxa"/>
              </w:tblCellMar>
            </w:tblPrEx>
          </w:tblPrExChange>
        </w:tblPrEx>
        <w:trPr>
          <w:trHeight w:val="1785"/>
          <w:trPrChange w:id="293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3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C612F6" w14:textId="1FDFD988" w:rsidR="008601AF" w:rsidRPr="008601AF" w:rsidRDefault="008601AF" w:rsidP="003C2C2A">
            <w:pPr>
              <w:jc w:val="center"/>
              <w:rPr>
                <w:rFonts w:ascii="Trebuchet MS" w:hAnsi="Trebuchet MS" w:cs="Arial"/>
                <w:color w:val="000000"/>
                <w:sz w:val="20"/>
                <w:szCs w:val="20"/>
                <w:lang w:bidi="th-TH"/>
              </w:rPr>
            </w:pPr>
            <w:del w:id="2933" w:author="Philippe Hollanda - Oliveira Trust" w:date="2022-07-19T10:08:00Z">
              <w:r w:rsidRPr="008601AF" w:rsidDel="00627AA0">
                <w:rPr>
                  <w:rFonts w:ascii="Trebuchet MS" w:hAnsi="Trebuchet MS" w:cs="Arial"/>
                  <w:color w:val="000000"/>
                  <w:sz w:val="20"/>
                  <w:szCs w:val="20"/>
                  <w:lang w:bidi="th-TH"/>
                </w:rPr>
                <w:delText>TINTA EPOXI</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3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D21BF9" w14:textId="0B463805" w:rsidR="008601AF" w:rsidRPr="008601AF" w:rsidRDefault="008601AF" w:rsidP="003C2C2A">
            <w:pPr>
              <w:jc w:val="center"/>
              <w:rPr>
                <w:rFonts w:ascii="Trebuchet MS" w:hAnsi="Trebuchet MS" w:cs="Arial"/>
                <w:color w:val="000000"/>
                <w:sz w:val="20"/>
                <w:szCs w:val="20"/>
                <w:lang w:bidi="th-TH"/>
              </w:rPr>
            </w:pPr>
            <w:del w:id="2935"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3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87C033" w14:textId="5BBD612F" w:rsidR="008601AF" w:rsidRPr="008601AF" w:rsidRDefault="008601AF" w:rsidP="003C2C2A">
            <w:pPr>
              <w:jc w:val="center"/>
              <w:rPr>
                <w:rFonts w:ascii="Trebuchet MS" w:hAnsi="Trebuchet MS" w:cs="Arial"/>
                <w:color w:val="000000"/>
                <w:sz w:val="20"/>
                <w:szCs w:val="20"/>
                <w:lang w:bidi="th-TH"/>
              </w:rPr>
            </w:pPr>
            <w:del w:id="2937" w:author="Philippe Hollanda - Oliveira Trust" w:date="2022-07-19T10:08:00Z">
              <w:r w:rsidRPr="008601AF" w:rsidDel="00627AA0">
                <w:rPr>
                  <w:rFonts w:ascii="Trebuchet MS" w:hAnsi="Trebuchet MS" w:cs="Arial"/>
                  <w:color w:val="000000"/>
                  <w:sz w:val="20"/>
                  <w:szCs w:val="20"/>
                  <w:lang w:bidi="th-TH"/>
                </w:rPr>
                <w:delText>R$ 450,00</w:delText>
              </w:r>
            </w:del>
          </w:p>
        </w:tc>
      </w:tr>
      <w:tr w:rsidR="008601AF" w:rsidRPr="008601AF" w14:paraId="4F6CA7D9" w14:textId="77777777" w:rsidTr="00627AA0">
        <w:tblPrEx>
          <w:tblW w:w="5000" w:type="pct"/>
          <w:tblCellMar>
            <w:left w:w="70" w:type="dxa"/>
            <w:right w:w="70" w:type="dxa"/>
          </w:tblCellMar>
          <w:tblPrExChange w:id="2938" w:author="Philippe Hollanda - Oliveira Trust" w:date="2022-07-19T10:08:00Z">
            <w:tblPrEx>
              <w:tblW w:w="5000" w:type="pct"/>
              <w:tblCellMar>
                <w:left w:w="70" w:type="dxa"/>
                <w:right w:w="70" w:type="dxa"/>
              </w:tblCellMar>
            </w:tblPrEx>
          </w:tblPrExChange>
        </w:tblPrEx>
        <w:trPr>
          <w:trHeight w:val="1785"/>
          <w:trPrChange w:id="293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4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C14BEF" w14:textId="51D35297" w:rsidR="008601AF" w:rsidRPr="008601AF" w:rsidRDefault="008601AF" w:rsidP="003C2C2A">
            <w:pPr>
              <w:jc w:val="center"/>
              <w:rPr>
                <w:rFonts w:ascii="Trebuchet MS" w:hAnsi="Trebuchet MS" w:cs="Arial"/>
                <w:color w:val="000000"/>
                <w:sz w:val="20"/>
                <w:szCs w:val="20"/>
                <w:lang w:bidi="th-TH"/>
              </w:rPr>
            </w:pPr>
            <w:del w:id="2941"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4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8B17BF" w14:textId="11D920FD" w:rsidR="008601AF" w:rsidRPr="008601AF" w:rsidRDefault="008601AF" w:rsidP="003C2C2A">
            <w:pPr>
              <w:jc w:val="center"/>
              <w:rPr>
                <w:rFonts w:ascii="Trebuchet MS" w:hAnsi="Trebuchet MS" w:cs="Arial"/>
                <w:color w:val="000000"/>
                <w:sz w:val="20"/>
                <w:szCs w:val="20"/>
                <w:lang w:bidi="th-TH"/>
              </w:rPr>
            </w:pPr>
            <w:del w:id="2943" w:author="Philippe Hollanda - Oliveira Trust" w:date="2022-07-19T10:08:00Z">
              <w:r w:rsidRPr="008601AF" w:rsidDel="00627AA0">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4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1AC10B" w14:textId="69A8F558" w:rsidR="008601AF" w:rsidRPr="008601AF" w:rsidRDefault="008601AF" w:rsidP="003C2C2A">
            <w:pPr>
              <w:jc w:val="center"/>
              <w:rPr>
                <w:rFonts w:ascii="Trebuchet MS" w:hAnsi="Trebuchet MS" w:cs="Arial"/>
                <w:color w:val="000000"/>
                <w:sz w:val="20"/>
                <w:szCs w:val="20"/>
                <w:lang w:bidi="th-TH"/>
              </w:rPr>
            </w:pPr>
            <w:del w:id="2945" w:author="Philippe Hollanda - Oliveira Trust" w:date="2022-07-19T10:08:00Z">
              <w:r w:rsidRPr="008601AF" w:rsidDel="00627AA0">
                <w:rPr>
                  <w:rFonts w:ascii="Trebuchet MS" w:hAnsi="Trebuchet MS" w:cs="Arial"/>
                  <w:color w:val="000000"/>
                  <w:sz w:val="20"/>
                  <w:szCs w:val="20"/>
                  <w:lang w:bidi="th-TH"/>
                </w:rPr>
                <w:delText>R$ 6.824,55</w:delText>
              </w:r>
            </w:del>
          </w:p>
        </w:tc>
      </w:tr>
      <w:tr w:rsidR="008601AF" w:rsidRPr="008601AF" w14:paraId="0F361EA8" w14:textId="77777777" w:rsidTr="00627AA0">
        <w:tblPrEx>
          <w:tblW w:w="5000" w:type="pct"/>
          <w:tblCellMar>
            <w:left w:w="70" w:type="dxa"/>
            <w:right w:w="70" w:type="dxa"/>
          </w:tblCellMar>
          <w:tblPrExChange w:id="2946" w:author="Philippe Hollanda - Oliveira Trust" w:date="2022-07-19T10:08:00Z">
            <w:tblPrEx>
              <w:tblW w:w="5000" w:type="pct"/>
              <w:tblCellMar>
                <w:left w:w="70" w:type="dxa"/>
                <w:right w:w="70" w:type="dxa"/>
              </w:tblCellMar>
            </w:tblPrEx>
          </w:tblPrExChange>
        </w:tblPrEx>
        <w:trPr>
          <w:trHeight w:val="1785"/>
          <w:trPrChange w:id="294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4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701C68" w14:textId="59386FEA" w:rsidR="008601AF" w:rsidRPr="008601AF" w:rsidRDefault="008601AF" w:rsidP="003C2C2A">
            <w:pPr>
              <w:jc w:val="center"/>
              <w:rPr>
                <w:rFonts w:ascii="Trebuchet MS" w:hAnsi="Trebuchet MS" w:cs="Arial"/>
                <w:color w:val="000000"/>
                <w:sz w:val="20"/>
                <w:szCs w:val="20"/>
                <w:lang w:bidi="th-TH"/>
              </w:rPr>
            </w:pPr>
            <w:del w:id="2949" w:author="Philippe Hollanda - Oliveira Trust" w:date="2022-07-19T10:08:00Z">
              <w:r w:rsidRPr="008601AF" w:rsidDel="00627AA0">
                <w:rPr>
                  <w:rFonts w:ascii="Trebuchet MS" w:hAnsi="Trebuchet MS" w:cs="Arial"/>
                  <w:color w:val="000000"/>
                  <w:sz w:val="20"/>
                  <w:szCs w:val="20"/>
                  <w:lang w:bidi="th-TH"/>
                </w:rPr>
                <w:lastRenderedPageBreak/>
                <w:delText>MADEIRA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5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FE7CD3" w14:textId="2CB5E5AA" w:rsidR="008601AF" w:rsidRPr="008601AF" w:rsidRDefault="008601AF" w:rsidP="003C2C2A">
            <w:pPr>
              <w:jc w:val="center"/>
              <w:rPr>
                <w:rFonts w:ascii="Trebuchet MS" w:hAnsi="Trebuchet MS" w:cs="Arial"/>
                <w:color w:val="000000"/>
                <w:sz w:val="20"/>
                <w:szCs w:val="20"/>
                <w:lang w:bidi="th-TH"/>
              </w:rPr>
            </w:pPr>
            <w:del w:id="2951" w:author="Philippe Hollanda - Oliveira Trust" w:date="2022-07-19T10:08:00Z">
              <w:r w:rsidRPr="008601AF" w:rsidDel="00627AA0">
                <w:rPr>
                  <w:rFonts w:ascii="Trebuchet MS" w:hAnsi="Trebuchet MS" w:cs="Arial"/>
                  <w:color w:val="000000"/>
                  <w:sz w:val="20"/>
                  <w:szCs w:val="20"/>
                  <w:lang w:bidi="th-TH"/>
                </w:rPr>
                <w:delText>21/05/2021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5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078995" w14:textId="33144C0A" w:rsidR="008601AF" w:rsidRPr="008601AF" w:rsidRDefault="008601AF" w:rsidP="003C2C2A">
            <w:pPr>
              <w:jc w:val="center"/>
              <w:rPr>
                <w:rFonts w:ascii="Trebuchet MS" w:hAnsi="Trebuchet MS" w:cs="Arial"/>
                <w:color w:val="000000"/>
                <w:sz w:val="20"/>
                <w:szCs w:val="20"/>
                <w:lang w:bidi="th-TH"/>
              </w:rPr>
            </w:pPr>
            <w:del w:id="2953" w:author="Philippe Hollanda - Oliveira Trust" w:date="2022-07-19T10:08:00Z">
              <w:r w:rsidRPr="008601AF" w:rsidDel="00627AA0">
                <w:rPr>
                  <w:rFonts w:ascii="Trebuchet MS" w:hAnsi="Trebuchet MS" w:cs="Arial"/>
                  <w:color w:val="000000"/>
                  <w:sz w:val="20"/>
                  <w:szCs w:val="20"/>
                  <w:lang w:bidi="th-TH"/>
                </w:rPr>
                <w:delText>R$ 7.188,72</w:delText>
              </w:r>
            </w:del>
          </w:p>
        </w:tc>
      </w:tr>
      <w:tr w:rsidR="008601AF" w:rsidRPr="008601AF" w14:paraId="7A048BB1" w14:textId="77777777" w:rsidTr="00627AA0">
        <w:tblPrEx>
          <w:tblW w:w="5000" w:type="pct"/>
          <w:tblCellMar>
            <w:left w:w="70" w:type="dxa"/>
            <w:right w:w="70" w:type="dxa"/>
          </w:tblCellMar>
          <w:tblPrExChange w:id="2954" w:author="Philippe Hollanda - Oliveira Trust" w:date="2022-07-19T10:08:00Z">
            <w:tblPrEx>
              <w:tblW w:w="5000" w:type="pct"/>
              <w:tblCellMar>
                <w:left w:w="70" w:type="dxa"/>
                <w:right w:w="70" w:type="dxa"/>
              </w:tblCellMar>
            </w:tblPrEx>
          </w:tblPrExChange>
        </w:tblPrEx>
        <w:trPr>
          <w:trHeight w:val="1785"/>
          <w:trPrChange w:id="295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5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42BA85" w14:textId="23B3E2A0" w:rsidR="008601AF" w:rsidRPr="008601AF" w:rsidRDefault="008601AF" w:rsidP="003C2C2A">
            <w:pPr>
              <w:jc w:val="center"/>
              <w:rPr>
                <w:rFonts w:ascii="Trebuchet MS" w:hAnsi="Trebuchet MS" w:cs="Arial"/>
                <w:color w:val="000000"/>
                <w:sz w:val="20"/>
                <w:szCs w:val="20"/>
                <w:lang w:bidi="th-TH"/>
              </w:rPr>
            </w:pPr>
            <w:del w:id="2957" w:author="Philippe Hollanda - Oliveira Trust" w:date="2022-07-19T10:08:00Z">
              <w:r w:rsidRPr="008601AF" w:rsidDel="00627AA0">
                <w:rPr>
                  <w:rFonts w:ascii="Trebuchet MS" w:hAnsi="Trebuchet MS" w:cs="Arial"/>
                  <w:color w:val="000000"/>
                  <w:sz w:val="20"/>
                  <w:szCs w:val="20"/>
                  <w:lang w:bidi="th-TH"/>
                </w:rPr>
                <w:delText>LAJE TRELIÇADA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FA4F97" w14:textId="2456742F" w:rsidR="008601AF" w:rsidRPr="008601AF" w:rsidRDefault="008601AF" w:rsidP="003C2C2A">
            <w:pPr>
              <w:jc w:val="center"/>
              <w:rPr>
                <w:rFonts w:ascii="Trebuchet MS" w:hAnsi="Trebuchet MS" w:cs="Arial"/>
                <w:color w:val="000000"/>
                <w:sz w:val="20"/>
                <w:szCs w:val="20"/>
                <w:lang w:bidi="th-TH"/>
              </w:rPr>
            </w:pPr>
            <w:del w:id="2959" w:author="Philippe Hollanda - Oliveira Trust" w:date="2022-07-19T10:08:00Z">
              <w:r w:rsidRPr="008601AF" w:rsidDel="00627AA0">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CC3471" w14:textId="652A56F2" w:rsidR="008601AF" w:rsidRPr="008601AF" w:rsidRDefault="008601AF" w:rsidP="003C2C2A">
            <w:pPr>
              <w:jc w:val="center"/>
              <w:rPr>
                <w:rFonts w:ascii="Trebuchet MS" w:hAnsi="Trebuchet MS" w:cs="Arial"/>
                <w:color w:val="000000"/>
                <w:sz w:val="20"/>
                <w:szCs w:val="20"/>
                <w:lang w:bidi="th-TH"/>
              </w:rPr>
            </w:pPr>
            <w:del w:id="2961" w:author="Philippe Hollanda - Oliveira Trust" w:date="2022-07-19T10:08:00Z">
              <w:r w:rsidRPr="008601AF" w:rsidDel="00627AA0">
                <w:rPr>
                  <w:rFonts w:ascii="Trebuchet MS" w:hAnsi="Trebuchet MS" w:cs="Arial"/>
                  <w:color w:val="000000"/>
                  <w:sz w:val="20"/>
                  <w:szCs w:val="20"/>
                  <w:lang w:bidi="th-TH"/>
                </w:rPr>
                <w:delText>R$ 4.121,60</w:delText>
              </w:r>
            </w:del>
          </w:p>
        </w:tc>
      </w:tr>
      <w:tr w:rsidR="008601AF" w:rsidRPr="008601AF" w14:paraId="0426EA45" w14:textId="77777777" w:rsidTr="00627AA0">
        <w:tblPrEx>
          <w:tblW w:w="5000" w:type="pct"/>
          <w:tblCellMar>
            <w:left w:w="70" w:type="dxa"/>
            <w:right w:w="70" w:type="dxa"/>
          </w:tblCellMar>
          <w:tblPrExChange w:id="2962" w:author="Philippe Hollanda - Oliveira Trust" w:date="2022-07-19T10:08:00Z">
            <w:tblPrEx>
              <w:tblW w:w="5000" w:type="pct"/>
              <w:tblCellMar>
                <w:left w:w="70" w:type="dxa"/>
                <w:right w:w="70" w:type="dxa"/>
              </w:tblCellMar>
            </w:tblPrEx>
          </w:tblPrExChange>
        </w:tblPrEx>
        <w:trPr>
          <w:trHeight w:val="1785"/>
          <w:trPrChange w:id="296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6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7011CB" w14:textId="6B32208E" w:rsidR="008601AF" w:rsidRPr="008601AF" w:rsidRDefault="008601AF" w:rsidP="003C2C2A">
            <w:pPr>
              <w:jc w:val="center"/>
              <w:rPr>
                <w:rFonts w:ascii="Trebuchet MS" w:hAnsi="Trebuchet MS" w:cs="Arial"/>
                <w:color w:val="000000"/>
                <w:sz w:val="20"/>
                <w:szCs w:val="20"/>
                <w:lang w:bidi="th-TH"/>
              </w:rPr>
            </w:pPr>
            <w:del w:id="296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676267" w14:textId="62CCF078" w:rsidR="008601AF" w:rsidRPr="008601AF" w:rsidRDefault="008601AF" w:rsidP="003C2C2A">
            <w:pPr>
              <w:jc w:val="center"/>
              <w:rPr>
                <w:rFonts w:ascii="Trebuchet MS" w:hAnsi="Trebuchet MS" w:cs="Arial"/>
                <w:color w:val="000000"/>
                <w:sz w:val="20"/>
                <w:szCs w:val="20"/>
                <w:lang w:bidi="th-TH"/>
              </w:rPr>
            </w:pPr>
            <w:del w:id="2967" w:author="Philippe Hollanda - Oliveira Trust" w:date="2022-07-19T10:08:00Z">
              <w:r w:rsidRPr="008601AF" w:rsidDel="00627AA0">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36D219" w14:textId="4709ECC4" w:rsidR="008601AF" w:rsidRPr="008601AF" w:rsidRDefault="008601AF" w:rsidP="003C2C2A">
            <w:pPr>
              <w:jc w:val="center"/>
              <w:rPr>
                <w:rFonts w:ascii="Trebuchet MS" w:hAnsi="Trebuchet MS" w:cs="Arial"/>
                <w:color w:val="000000"/>
                <w:sz w:val="20"/>
                <w:szCs w:val="20"/>
                <w:lang w:bidi="th-TH"/>
              </w:rPr>
            </w:pPr>
            <w:del w:id="2969" w:author="Philippe Hollanda - Oliveira Trust" w:date="2022-07-19T10:08:00Z">
              <w:r w:rsidRPr="008601AF" w:rsidDel="00627AA0">
                <w:rPr>
                  <w:rFonts w:ascii="Trebuchet MS" w:hAnsi="Trebuchet MS" w:cs="Arial"/>
                  <w:color w:val="000000"/>
                  <w:sz w:val="20"/>
                  <w:szCs w:val="20"/>
                  <w:lang w:bidi="th-TH"/>
                </w:rPr>
                <w:delText>R$ 3.641,00</w:delText>
              </w:r>
            </w:del>
          </w:p>
        </w:tc>
      </w:tr>
      <w:tr w:rsidR="008601AF" w:rsidRPr="008601AF" w14:paraId="2672F7AF" w14:textId="77777777" w:rsidTr="00627AA0">
        <w:tblPrEx>
          <w:tblW w:w="5000" w:type="pct"/>
          <w:tblCellMar>
            <w:left w:w="70" w:type="dxa"/>
            <w:right w:w="70" w:type="dxa"/>
          </w:tblCellMar>
          <w:tblPrExChange w:id="2970" w:author="Philippe Hollanda - Oliveira Trust" w:date="2022-07-19T10:08:00Z">
            <w:tblPrEx>
              <w:tblW w:w="5000" w:type="pct"/>
              <w:tblCellMar>
                <w:left w:w="70" w:type="dxa"/>
                <w:right w:w="70" w:type="dxa"/>
              </w:tblCellMar>
            </w:tblPrEx>
          </w:tblPrExChange>
        </w:tblPrEx>
        <w:trPr>
          <w:trHeight w:val="1785"/>
          <w:trPrChange w:id="297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F5FCBB" w14:textId="5ACC783E" w:rsidR="008601AF" w:rsidRPr="008601AF" w:rsidRDefault="008601AF" w:rsidP="003C2C2A">
            <w:pPr>
              <w:jc w:val="center"/>
              <w:rPr>
                <w:rFonts w:ascii="Trebuchet MS" w:hAnsi="Trebuchet MS" w:cs="Arial"/>
                <w:color w:val="000000"/>
                <w:sz w:val="20"/>
                <w:szCs w:val="20"/>
                <w:lang w:bidi="th-TH"/>
              </w:rPr>
            </w:pPr>
            <w:del w:id="2973"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ED7D74" w14:textId="16808073" w:rsidR="008601AF" w:rsidRPr="008601AF" w:rsidRDefault="008601AF" w:rsidP="003C2C2A">
            <w:pPr>
              <w:jc w:val="center"/>
              <w:rPr>
                <w:rFonts w:ascii="Trebuchet MS" w:hAnsi="Trebuchet MS" w:cs="Arial"/>
                <w:color w:val="000000"/>
                <w:sz w:val="20"/>
                <w:szCs w:val="20"/>
                <w:lang w:bidi="th-TH"/>
              </w:rPr>
            </w:pPr>
            <w:del w:id="2975" w:author="Philippe Hollanda - Oliveira Trust" w:date="2022-07-19T10:08:00Z">
              <w:r w:rsidRPr="008601AF" w:rsidDel="00627AA0">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F2BE15" w14:textId="7D17D62D" w:rsidR="008601AF" w:rsidRPr="008601AF" w:rsidRDefault="008601AF" w:rsidP="003C2C2A">
            <w:pPr>
              <w:jc w:val="center"/>
              <w:rPr>
                <w:rFonts w:ascii="Trebuchet MS" w:hAnsi="Trebuchet MS" w:cs="Arial"/>
                <w:color w:val="000000"/>
                <w:sz w:val="20"/>
                <w:szCs w:val="20"/>
                <w:lang w:bidi="th-TH"/>
              </w:rPr>
            </w:pPr>
            <w:del w:id="2977" w:author="Philippe Hollanda - Oliveira Trust" w:date="2022-07-19T10:08:00Z">
              <w:r w:rsidRPr="008601AF" w:rsidDel="00627AA0">
                <w:rPr>
                  <w:rFonts w:ascii="Trebuchet MS" w:hAnsi="Trebuchet MS" w:cs="Arial"/>
                  <w:color w:val="000000"/>
                  <w:sz w:val="20"/>
                  <w:szCs w:val="20"/>
                  <w:lang w:bidi="th-TH"/>
                </w:rPr>
                <w:delText>R$ 2.350,00</w:delText>
              </w:r>
            </w:del>
          </w:p>
        </w:tc>
      </w:tr>
      <w:tr w:rsidR="008601AF" w:rsidRPr="008601AF" w14:paraId="32D441C6" w14:textId="77777777" w:rsidTr="00627AA0">
        <w:tblPrEx>
          <w:tblW w:w="5000" w:type="pct"/>
          <w:tblCellMar>
            <w:left w:w="70" w:type="dxa"/>
            <w:right w:w="70" w:type="dxa"/>
          </w:tblCellMar>
          <w:tblPrExChange w:id="2978" w:author="Philippe Hollanda - Oliveira Trust" w:date="2022-07-19T10:08:00Z">
            <w:tblPrEx>
              <w:tblW w:w="5000" w:type="pct"/>
              <w:tblCellMar>
                <w:left w:w="70" w:type="dxa"/>
                <w:right w:w="70" w:type="dxa"/>
              </w:tblCellMar>
            </w:tblPrEx>
          </w:tblPrExChange>
        </w:tblPrEx>
        <w:trPr>
          <w:trHeight w:val="1785"/>
          <w:trPrChange w:id="297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8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94B610" w14:textId="1D6EC847" w:rsidR="008601AF" w:rsidRPr="008601AF" w:rsidRDefault="008601AF" w:rsidP="003C2C2A">
            <w:pPr>
              <w:jc w:val="center"/>
              <w:rPr>
                <w:rFonts w:ascii="Trebuchet MS" w:hAnsi="Trebuchet MS" w:cs="Arial"/>
                <w:color w:val="000000"/>
                <w:sz w:val="20"/>
                <w:szCs w:val="20"/>
                <w:lang w:bidi="th-TH"/>
              </w:rPr>
            </w:pPr>
            <w:del w:id="2981" w:author="Philippe Hollanda - Oliveira Trust" w:date="2022-07-19T10:08:00Z">
              <w:r w:rsidRPr="008601AF" w:rsidDel="00627AA0">
                <w:rPr>
                  <w:rFonts w:ascii="Trebuchet MS" w:hAnsi="Trebuchet MS" w:cs="Arial"/>
                  <w:color w:val="000000"/>
                  <w:sz w:val="20"/>
                  <w:szCs w:val="20"/>
                  <w:lang w:bidi="th-TH"/>
                </w:rPr>
                <w:delText>LAJE TRELIÇADA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195437" w14:textId="05FB86CB" w:rsidR="008601AF" w:rsidRPr="008601AF" w:rsidRDefault="008601AF" w:rsidP="003C2C2A">
            <w:pPr>
              <w:jc w:val="center"/>
              <w:rPr>
                <w:rFonts w:ascii="Trebuchet MS" w:hAnsi="Trebuchet MS" w:cs="Arial"/>
                <w:color w:val="000000"/>
                <w:sz w:val="20"/>
                <w:szCs w:val="20"/>
                <w:lang w:bidi="th-TH"/>
              </w:rPr>
            </w:pPr>
            <w:del w:id="2983"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C071A3" w14:textId="712DD2C3" w:rsidR="008601AF" w:rsidRPr="008601AF" w:rsidRDefault="008601AF" w:rsidP="003C2C2A">
            <w:pPr>
              <w:jc w:val="center"/>
              <w:rPr>
                <w:rFonts w:ascii="Trebuchet MS" w:hAnsi="Trebuchet MS" w:cs="Arial"/>
                <w:color w:val="000000"/>
                <w:sz w:val="20"/>
                <w:szCs w:val="20"/>
                <w:lang w:bidi="th-TH"/>
              </w:rPr>
            </w:pPr>
            <w:del w:id="2985" w:author="Philippe Hollanda - Oliveira Trust" w:date="2022-07-19T10:08:00Z">
              <w:r w:rsidRPr="008601AF" w:rsidDel="00627AA0">
                <w:rPr>
                  <w:rFonts w:ascii="Trebuchet MS" w:hAnsi="Trebuchet MS" w:cs="Arial"/>
                  <w:color w:val="000000"/>
                  <w:sz w:val="20"/>
                  <w:szCs w:val="20"/>
                  <w:lang w:bidi="th-TH"/>
                </w:rPr>
                <w:delText>R$ 1.231,60</w:delText>
              </w:r>
            </w:del>
          </w:p>
        </w:tc>
      </w:tr>
      <w:tr w:rsidR="008601AF" w:rsidRPr="008601AF" w14:paraId="14F14A18" w14:textId="77777777" w:rsidTr="00627AA0">
        <w:tblPrEx>
          <w:tblW w:w="5000" w:type="pct"/>
          <w:tblCellMar>
            <w:left w:w="70" w:type="dxa"/>
            <w:right w:w="70" w:type="dxa"/>
          </w:tblCellMar>
          <w:tblPrExChange w:id="2986" w:author="Philippe Hollanda - Oliveira Trust" w:date="2022-07-19T10:08:00Z">
            <w:tblPrEx>
              <w:tblW w:w="5000" w:type="pct"/>
              <w:tblCellMar>
                <w:left w:w="70" w:type="dxa"/>
                <w:right w:w="70" w:type="dxa"/>
              </w:tblCellMar>
            </w:tblPrEx>
          </w:tblPrExChange>
        </w:tblPrEx>
        <w:trPr>
          <w:trHeight w:val="1785"/>
          <w:trPrChange w:id="298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8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EC0E51" w14:textId="228442E2" w:rsidR="008601AF" w:rsidRPr="008601AF" w:rsidRDefault="008601AF" w:rsidP="003C2C2A">
            <w:pPr>
              <w:jc w:val="center"/>
              <w:rPr>
                <w:rFonts w:ascii="Trebuchet MS" w:hAnsi="Trebuchet MS" w:cs="Arial"/>
                <w:color w:val="000000"/>
                <w:sz w:val="20"/>
                <w:szCs w:val="20"/>
                <w:lang w:bidi="th-TH"/>
              </w:rPr>
            </w:pPr>
            <w:del w:id="2989" w:author="Philippe Hollanda - Oliveira Trust" w:date="2022-07-19T10:08:00Z">
              <w:r w:rsidRPr="008601AF" w:rsidDel="00627AA0">
                <w:rPr>
                  <w:rFonts w:ascii="Trebuchet MS" w:hAnsi="Trebuchet MS" w:cs="Arial"/>
                  <w:color w:val="000000"/>
                  <w:sz w:val="20"/>
                  <w:szCs w:val="20"/>
                  <w:lang w:bidi="th-TH"/>
                </w:rPr>
                <w:lastRenderedPageBreak/>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EDF48B" w14:textId="71FA1854" w:rsidR="008601AF" w:rsidRPr="008601AF" w:rsidRDefault="008601AF" w:rsidP="003C2C2A">
            <w:pPr>
              <w:jc w:val="center"/>
              <w:rPr>
                <w:rFonts w:ascii="Trebuchet MS" w:hAnsi="Trebuchet MS" w:cs="Arial"/>
                <w:color w:val="000000"/>
                <w:sz w:val="20"/>
                <w:szCs w:val="20"/>
                <w:lang w:bidi="th-TH"/>
              </w:rPr>
            </w:pPr>
            <w:del w:id="2991" w:author="Philippe Hollanda - Oliveira Trust" w:date="2022-07-19T10:08:00Z">
              <w:r w:rsidRPr="008601AF" w:rsidDel="00627AA0">
                <w:rPr>
                  <w:rFonts w:ascii="Trebuchet MS" w:hAnsi="Trebuchet MS" w:cs="Arial"/>
                  <w:color w:val="000000"/>
                  <w:sz w:val="20"/>
                  <w:szCs w:val="20"/>
                  <w:lang w:bidi="th-TH"/>
                </w:rPr>
                <w:delText>14/05/2021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29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CB5E67" w14:textId="0BB676D9" w:rsidR="008601AF" w:rsidRPr="008601AF" w:rsidRDefault="008601AF" w:rsidP="003C2C2A">
            <w:pPr>
              <w:jc w:val="center"/>
              <w:rPr>
                <w:rFonts w:ascii="Trebuchet MS" w:hAnsi="Trebuchet MS" w:cs="Arial"/>
                <w:color w:val="000000"/>
                <w:sz w:val="20"/>
                <w:szCs w:val="20"/>
                <w:lang w:bidi="th-TH"/>
              </w:rPr>
            </w:pPr>
            <w:del w:id="2993" w:author="Philippe Hollanda - Oliveira Trust" w:date="2022-07-19T10:08:00Z">
              <w:r w:rsidRPr="008601AF" w:rsidDel="00627AA0">
                <w:rPr>
                  <w:rFonts w:ascii="Trebuchet MS" w:hAnsi="Trebuchet MS" w:cs="Arial"/>
                  <w:color w:val="000000"/>
                  <w:sz w:val="20"/>
                  <w:szCs w:val="20"/>
                  <w:lang w:bidi="th-TH"/>
                </w:rPr>
                <w:delText>R$ 2.154,60</w:delText>
              </w:r>
            </w:del>
          </w:p>
        </w:tc>
      </w:tr>
      <w:tr w:rsidR="008601AF" w:rsidRPr="008601AF" w14:paraId="5E0AE8C6" w14:textId="77777777" w:rsidTr="00627AA0">
        <w:tblPrEx>
          <w:tblW w:w="5000" w:type="pct"/>
          <w:tblCellMar>
            <w:left w:w="70" w:type="dxa"/>
            <w:right w:w="70" w:type="dxa"/>
          </w:tblCellMar>
          <w:tblPrExChange w:id="2994" w:author="Philippe Hollanda - Oliveira Trust" w:date="2022-07-19T10:08:00Z">
            <w:tblPrEx>
              <w:tblW w:w="5000" w:type="pct"/>
              <w:tblCellMar>
                <w:left w:w="70" w:type="dxa"/>
                <w:right w:w="70" w:type="dxa"/>
              </w:tblCellMar>
            </w:tblPrEx>
          </w:tblPrExChange>
        </w:tblPrEx>
        <w:trPr>
          <w:trHeight w:val="1785"/>
          <w:trPrChange w:id="299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299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B448CD" w14:textId="47176F0C" w:rsidR="008601AF" w:rsidRPr="008601AF" w:rsidRDefault="008601AF" w:rsidP="003C2C2A">
            <w:pPr>
              <w:jc w:val="center"/>
              <w:rPr>
                <w:rFonts w:ascii="Trebuchet MS" w:hAnsi="Trebuchet MS" w:cs="Arial"/>
                <w:color w:val="000000"/>
                <w:sz w:val="20"/>
                <w:szCs w:val="20"/>
                <w:lang w:bidi="th-TH"/>
              </w:rPr>
            </w:pPr>
            <w:del w:id="2997"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29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59836E" w14:textId="61A9B87D" w:rsidR="008601AF" w:rsidRPr="008601AF" w:rsidRDefault="008601AF" w:rsidP="003C2C2A">
            <w:pPr>
              <w:jc w:val="center"/>
              <w:rPr>
                <w:rFonts w:ascii="Trebuchet MS" w:hAnsi="Trebuchet MS" w:cs="Arial"/>
                <w:color w:val="000000"/>
                <w:sz w:val="20"/>
                <w:szCs w:val="20"/>
                <w:lang w:bidi="th-TH"/>
              </w:rPr>
            </w:pPr>
            <w:del w:id="2999" w:author="Philippe Hollanda - Oliveira Trust" w:date="2022-07-19T10:08:00Z">
              <w:r w:rsidRPr="008601AF" w:rsidDel="00627AA0">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713CF77" w14:textId="47068F06" w:rsidR="008601AF" w:rsidRPr="008601AF" w:rsidRDefault="008601AF" w:rsidP="003C2C2A">
            <w:pPr>
              <w:jc w:val="center"/>
              <w:rPr>
                <w:rFonts w:ascii="Trebuchet MS" w:hAnsi="Trebuchet MS" w:cs="Arial"/>
                <w:color w:val="000000"/>
                <w:sz w:val="20"/>
                <w:szCs w:val="20"/>
                <w:lang w:bidi="th-TH"/>
              </w:rPr>
            </w:pPr>
            <w:del w:id="3001" w:author="Philippe Hollanda - Oliveira Trust" w:date="2022-07-19T10:08:00Z">
              <w:r w:rsidRPr="008601AF" w:rsidDel="00627AA0">
                <w:rPr>
                  <w:rFonts w:ascii="Trebuchet MS" w:hAnsi="Trebuchet MS" w:cs="Arial"/>
                  <w:color w:val="000000"/>
                  <w:sz w:val="20"/>
                  <w:szCs w:val="20"/>
                  <w:lang w:bidi="th-TH"/>
                </w:rPr>
                <w:delText>R$ 3.385,80</w:delText>
              </w:r>
            </w:del>
          </w:p>
        </w:tc>
      </w:tr>
      <w:tr w:rsidR="008601AF" w:rsidRPr="008601AF" w14:paraId="564D9105" w14:textId="77777777" w:rsidTr="00627AA0">
        <w:tblPrEx>
          <w:tblW w:w="5000" w:type="pct"/>
          <w:tblCellMar>
            <w:left w:w="70" w:type="dxa"/>
            <w:right w:w="70" w:type="dxa"/>
          </w:tblCellMar>
          <w:tblPrExChange w:id="3002" w:author="Philippe Hollanda - Oliveira Trust" w:date="2022-07-19T10:08:00Z">
            <w:tblPrEx>
              <w:tblW w:w="5000" w:type="pct"/>
              <w:tblCellMar>
                <w:left w:w="70" w:type="dxa"/>
                <w:right w:w="70" w:type="dxa"/>
              </w:tblCellMar>
            </w:tblPrEx>
          </w:tblPrExChange>
        </w:tblPrEx>
        <w:trPr>
          <w:trHeight w:val="1785"/>
          <w:trPrChange w:id="300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0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90E2AC" w14:textId="61E3E2B7" w:rsidR="008601AF" w:rsidRPr="008601AF" w:rsidRDefault="008601AF" w:rsidP="003C2C2A">
            <w:pPr>
              <w:jc w:val="center"/>
              <w:rPr>
                <w:rFonts w:ascii="Trebuchet MS" w:hAnsi="Trebuchet MS" w:cs="Arial"/>
                <w:color w:val="000000"/>
                <w:sz w:val="20"/>
                <w:szCs w:val="20"/>
                <w:lang w:bidi="th-TH"/>
              </w:rPr>
            </w:pPr>
            <w:del w:id="3005"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0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54CC28" w14:textId="0C3B8181" w:rsidR="008601AF" w:rsidRPr="008601AF" w:rsidRDefault="008601AF" w:rsidP="003C2C2A">
            <w:pPr>
              <w:jc w:val="center"/>
              <w:rPr>
                <w:rFonts w:ascii="Trebuchet MS" w:hAnsi="Trebuchet MS" w:cs="Arial"/>
                <w:color w:val="000000"/>
                <w:sz w:val="20"/>
                <w:szCs w:val="20"/>
                <w:lang w:bidi="th-TH"/>
              </w:rPr>
            </w:pPr>
            <w:del w:id="3007" w:author="Philippe Hollanda - Oliveira Trust" w:date="2022-07-19T10:08:00Z">
              <w:r w:rsidRPr="008601AF" w:rsidDel="00627AA0">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0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28F50B" w14:textId="690BFED1" w:rsidR="008601AF" w:rsidRPr="008601AF" w:rsidRDefault="008601AF" w:rsidP="003C2C2A">
            <w:pPr>
              <w:jc w:val="center"/>
              <w:rPr>
                <w:rFonts w:ascii="Trebuchet MS" w:hAnsi="Trebuchet MS" w:cs="Arial"/>
                <w:color w:val="000000"/>
                <w:sz w:val="20"/>
                <w:szCs w:val="20"/>
                <w:lang w:bidi="th-TH"/>
              </w:rPr>
            </w:pPr>
            <w:del w:id="3009" w:author="Philippe Hollanda - Oliveira Trust" w:date="2022-07-19T10:08:00Z">
              <w:r w:rsidRPr="008601AF" w:rsidDel="00627AA0">
                <w:rPr>
                  <w:rFonts w:ascii="Trebuchet MS" w:hAnsi="Trebuchet MS" w:cs="Arial"/>
                  <w:color w:val="000000"/>
                  <w:sz w:val="20"/>
                  <w:szCs w:val="20"/>
                  <w:lang w:bidi="th-TH"/>
                </w:rPr>
                <w:delText>R$ 2.462,40</w:delText>
              </w:r>
            </w:del>
          </w:p>
        </w:tc>
      </w:tr>
      <w:tr w:rsidR="008601AF" w:rsidRPr="008601AF" w14:paraId="75385F0E" w14:textId="77777777" w:rsidTr="00627AA0">
        <w:tblPrEx>
          <w:tblW w:w="5000" w:type="pct"/>
          <w:tblCellMar>
            <w:left w:w="70" w:type="dxa"/>
            <w:right w:w="70" w:type="dxa"/>
          </w:tblCellMar>
          <w:tblPrExChange w:id="3010" w:author="Philippe Hollanda - Oliveira Trust" w:date="2022-07-19T10:08:00Z">
            <w:tblPrEx>
              <w:tblW w:w="5000" w:type="pct"/>
              <w:tblCellMar>
                <w:left w:w="70" w:type="dxa"/>
                <w:right w:w="70" w:type="dxa"/>
              </w:tblCellMar>
            </w:tblPrEx>
          </w:tblPrExChange>
        </w:tblPrEx>
        <w:trPr>
          <w:trHeight w:val="1785"/>
          <w:trPrChange w:id="301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1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C1478D" w14:textId="7212B75A" w:rsidR="008601AF" w:rsidRPr="008601AF" w:rsidRDefault="008601AF" w:rsidP="003C2C2A">
            <w:pPr>
              <w:jc w:val="center"/>
              <w:rPr>
                <w:rFonts w:ascii="Trebuchet MS" w:hAnsi="Trebuchet MS" w:cs="Arial"/>
                <w:color w:val="000000"/>
                <w:sz w:val="20"/>
                <w:szCs w:val="20"/>
                <w:lang w:bidi="th-TH"/>
              </w:rPr>
            </w:pPr>
            <w:del w:id="3013"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1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E2EB27" w14:textId="2D5D5F03" w:rsidR="008601AF" w:rsidRPr="008601AF" w:rsidRDefault="008601AF" w:rsidP="003C2C2A">
            <w:pPr>
              <w:jc w:val="center"/>
              <w:rPr>
                <w:rFonts w:ascii="Trebuchet MS" w:hAnsi="Trebuchet MS" w:cs="Arial"/>
                <w:color w:val="000000"/>
                <w:sz w:val="20"/>
                <w:szCs w:val="20"/>
                <w:lang w:bidi="th-TH"/>
              </w:rPr>
            </w:pPr>
            <w:del w:id="3015" w:author="Philippe Hollanda - Oliveira Trust" w:date="2022-07-19T10:08:00Z">
              <w:r w:rsidRPr="008601AF" w:rsidDel="00627AA0">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1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64059F" w14:textId="7E7D70CD" w:rsidR="008601AF" w:rsidRPr="008601AF" w:rsidRDefault="008601AF" w:rsidP="003C2C2A">
            <w:pPr>
              <w:jc w:val="center"/>
              <w:rPr>
                <w:rFonts w:ascii="Trebuchet MS" w:hAnsi="Trebuchet MS" w:cs="Arial"/>
                <w:color w:val="000000"/>
                <w:sz w:val="20"/>
                <w:szCs w:val="20"/>
                <w:lang w:bidi="th-TH"/>
              </w:rPr>
            </w:pPr>
            <w:del w:id="3017" w:author="Philippe Hollanda - Oliveira Trust" w:date="2022-07-19T10:08:00Z">
              <w:r w:rsidRPr="008601AF" w:rsidDel="00627AA0">
                <w:rPr>
                  <w:rFonts w:ascii="Trebuchet MS" w:hAnsi="Trebuchet MS" w:cs="Arial"/>
                  <w:color w:val="000000"/>
                  <w:sz w:val="20"/>
                  <w:szCs w:val="20"/>
                  <w:lang w:bidi="th-TH"/>
                </w:rPr>
                <w:delText>R$ 13.530,78</w:delText>
              </w:r>
            </w:del>
          </w:p>
        </w:tc>
      </w:tr>
      <w:tr w:rsidR="008601AF" w:rsidRPr="008601AF" w14:paraId="7CC38F20" w14:textId="77777777" w:rsidTr="00627AA0">
        <w:tblPrEx>
          <w:tblW w:w="5000" w:type="pct"/>
          <w:tblCellMar>
            <w:left w:w="70" w:type="dxa"/>
            <w:right w:w="70" w:type="dxa"/>
          </w:tblCellMar>
          <w:tblPrExChange w:id="3018" w:author="Philippe Hollanda - Oliveira Trust" w:date="2022-07-19T10:08:00Z">
            <w:tblPrEx>
              <w:tblW w:w="5000" w:type="pct"/>
              <w:tblCellMar>
                <w:left w:w="70" w:type="dxa"/>
                <w:right w:w="70" w:type="dxa"/>
              </w:tblCellMar>
            </w:tblPrEx>
          </w:tblPrExChange>
        </w:tblPrEx>
        <w:trPr>
          <w:trHeight w:val="1785"/>
          <w:trPrChange w:id="301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2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A38211" w14:textId="1266387C" w:rsidR="008601AF" w:rsidRPr="008601AF" w:rsidRDefault="008601AF" w:rsidP="003C2C2A">
            <w:pPr>
              <w:jc w:val="center"/>
              <w:rPr>
                <w:rFonts w:ascii="Trebuchet MS" w:hAnsi="Trebuchet MS" w:cs="Arial"/>
                <w:color w:val="000000"/>
                <w:sz w:val="20"/>
                <w:szCs w:val="20"/>
                <w:lang w:bidi="th-TH"/>
              </w:rPr>
            </w:pPr>
            <w:del w:id="3021" w:author="Philippe Hollanda - Oliveira Trust" w:date="2022-07-19T10:08:00Z">
              <w:r w:rsidRPr="008601AF" w:rsidDel="00627AA0">
                <w:rPr>
                  <w:rFonts w:ascii="Trebuchet MS" w:hAnsi="Trebuchet MS" w:cs="Arial"/>
                  <w:color w:val="000000"/>
                  <w:sz w:val="20"/>
                  <w:szCs w:val="20"/>
                  <w:lang w:bidi="th-TH"/>
                </w:rPr>
                <w:delText>MATERIAL DE ESCRITÓRIO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C18D6F" w14:textId="4876D8C1" w:rsidR="008601AF" w:rsidRPr="008601AF" w:rsidRDefault="008601AF" w:rsidP="003C2C2A">
            <w:pPr>
              <w:jc w:val="center"/>
              <w:rPr>
                <w:rFonts w:ascii="Trebuchet MS" w:hAnsi="Trebuchet MS" w:cs="Arial"/>
                <w:color w:val="000000"/>
                <w:sz w:val="20"/>
                <w:szCs w:val="20"/>
                <w:lang w:bidi="th-TH"/>
              </w:rPr>
            </w:pPr>
            <w:del w:id="3023" w:author="Philippe Hollanda - Oliveira Trust" w:date="2022-07-19T10:08:00Z">
              <w:r w:rsidRPr="008601AF" w:rsidDel="00627AA0">
                <w:rPr>
                  <w:rFonts w:ascii="Trebuchet MS" w:hAnsi="Trebuchet MS" w:cs="Arial"/>
                  <w:color w:val="000000"/>
                  <w:sz w:val="20"/>
                  <w:szCs w:val="20"/>
                  <w:lang w:bidi="th-TH"/>
                </w:rPr>
                <w:delText>21/05/2021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5BAB32" w14:textId="5310D98D" w:rsidR="008601AF" w:rsidRPr="008601AF" w:rsidRDefault="008601AF" w:rsidP="003C2C2A">
            <w:pPr>
              <w:jc w:val="center"/>
              <w:rPr>
                <w:rFonts w:ascii="Trebuchet MS" w:hAnsi="Trebuchet MS" w:cs="Arial"/>
                <w:color w:val="000000"/>
                <w:sz w:val="20"/>
                <w:szCs w:val="20"/>
                <w:lang w:bidi="th-TH"/>
              </w:rPr>
            </w:pPr>
            <w:del w:id="3025" w:author="Philippe Hollanda - Oliveira Trust" w:date="2022-07-19T10:08:00Z">
              <w:r w:rsidRPr="008601AF" w:rsidDel="00627AA0">
                <w:rPr>
                  <w:rFonts w:ascii="Trebuchet MS" w:hAnsi="Trebuchet MS" w:cs="Arial"/>
                  <w:color w:val="000000"/>
                  <w:sz w:val="20"/>
                  <w:szCs w:val="20"/>
                  <w:lang w:bidi="th-TH"/>
                </w:rPr>
                <w:delText>R$ 379,00</w:delText>
              </w:r>
            </w:del>
          </w:p>
        </w:tc>
      </w:tr>
      <w:tr w:rsidR="008601AF" w:rsidRPr="008601AF" w14:paraId="6FBBA233" w14:textId="77777777" w:rsidTr="00627AA0">
        <w:tblPrEx>
          <w:tblW w:w="5000" w:type="pct"/>
          <w:tblCellMar>
            <w:left w:w="70" w:type="dxa"/>
            <w:right w:w="70" w:type="dxa"/>
          </w:tblCellMar>
          <w:tblPrExChange w:id="3026" w:author="Philippe Hollanda - Oliveira Trust" w:date="2022-07-19T10:08:00Z">
            <w:tblPrEx>
              <w:tblW w:w="5000" w:type="pct"/>
              <w:tblCellMar>
                <w:left w:w="70" w:type="dxa"/>
                <w:right w:w="70" w:type="dxa"/>
              </w:tblCellMar>
            </w:tblPrEx>
          </w:tblPrExChange>
        </w:tblPrEx>
        <w:trPr>
          <w:trHeight w:val="1785"/>
          <w:trPrChange w:id="302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2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56C964" w14:textId="21EC3291" w:rsidR="008601AF" w:rsidRPr="008601AF" w:rsidRDefault="008601AF" w:rsidP="003C2C2A">
            <w:pPr>
              <w:jc w:val="center"/>
              <w:rPr>
                <w:rFonts w:ascii="Trebuchet MS" w:hAnsi="Trebuchet MS" w:cs="Arial"/>
                <w:color w:val="000000"/>
                <w:sz w:val="20"/>
                <w:szCs w:val="20"/>
                <w:lang w:bidi="th-TH"/>
              </w:rPr>
            </w:pPr>
            <w:del w:id="3029" w:author="Philippe Hollanda - Oliveira Trust" w:date="2022-07-19T10:08:00Z">
              <w:r w:rsidRPr="008601AF" w:rsidDel="00627AA0">
                <w:rPr>
                  <w:rFonts w:ascii="Trebuchet MS" w:hAnsi="Trebuchet MS" w:cs="Arial"/>
                  <w:color w:val="000000"/>
                  <w:sz w:val="20"/>
                  <w:szCs w:val="20"/>
                  <w:lang w:bidi="th-TH"/>
                </w:rPr>
                <w:lastRenderedPageBreak/>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78EA74" w14:textId="4ED0236F" w:rsidR="008601AF" w:rsidRPr="008601AF" w:rsidRDefault="008601AF" w:rsidP="003C2C2A">
            <w:pPr>
              <w:jc w:val="center"/>
              <w:rPr>
                <w:rFonts w:ascii="Trebuchet MS" w:hAnsi="Trebuchet MS" w:cs="Arial"/>
                <w:color w:val="000000"/>
                <w:sz w:val="20"/>
                <w:szCs w:val="20"/>
                <w:lang w:bidi="th-TH"/>
              </w:rPr>
            </w:pPr>
            <w:del w:id="3031"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C737FC" w14:textId="7691B4C0" w:rsidR="008601AF" w:rsidRPr="008601AF" w:rsidRDefault="008601AF" w:rsidP="003C2C2A">
            <w:pPr>
              <w:jc w:val="center"/>
              <w:rPr>
                <w:rFonts w:ascii="Trebuchet MS" w:hAnsi="Trebuchet MS" w:cs="Arial"/>
                <w:color w:val="000000"/>
                <w:sz w:val="20"/>
                <w:szCs w:val="20"/>
                <w:lang w:bidi="th-TH"/>
              </w:rPr>
            </w:pPr>
            <w:del w:id="3033" w:author="Philippe Hollanda - Oliveira Trust" w:date="2022-07-19T10:08:00Z">
              <w:r w:rsidRPr="008601AF" w:rsidDel="00627AA0">
                <w:rPr>
                  <w:rFonts w:ascii="Trebuchet MS" w:hAnsi="Trebuchet MS" w:cs="Arial"/>
                  <w:color w:val="000000"/>
                  <w:sz w:val="20"/>
                  <w:szCs w:val="20"/>
                  <w:lang w:bidi="th-TH"/>
                </w:rPr>
                <w:delText>R$ 18.395,10</w:delText>
              </w:r>
            </w:del>
          </w:p>
        </w:tc>
      </w:tr>
      <w:tr w:rsidR="008601AF" w:rsidRPr="008601AF" w14:paraId="2B402BC1" w14:textId="77777777" w:rsidTr="00627AA0">
        <w:tblPrEx>
          <w:tblW w:w="5000" w:type="pct"/>
          <w:tblCellMar>
            <w:left w:w="70" w:type="dxa"/>
            <w:right w:w="70" w:type="dxa"/>
          </w:tblCellMar>
          <w:tblPrExChange w:id="3034" w:author="Philippe Hollanda - Oliveira Trust" w:date="2022-07-19T10:08:00Z">
            <w:tblPrEx>
              <w:tblW w:w="5000" w:type="pct"/>
              <w:tblCellMar>
                <w:left w:w="70" w:type="dxa"/>
                <w:right w:w="70" w:type="dxa"/>
              </w:tblCellMar>
            </w:tblPrEx>
          </w:tblPrExChange>
        </w:tblPrEx>
        <w:trPr>
          <w:trHeight w:val="1785"/>
          <w:trPrChange w:id="303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3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4A6EB3" w14:textId="10FE89E0" w:rsidR="008601AF" w:rsidRPr="008601AF" w:rsidRDefault="008601AF" w:rsidP="003C2C2A">
            <w:pPr>
              <w:jc w:val="center"/>
              <w:rPr>
                <w:rFonts w:ascii="Trebuchet MS" w:hAnsi="Trebuchet MS" w:cs="Arial"/>
                <w:color w:val="000000"/>
                <w:sz w:val="20"/>
                <w:szCs w:val="20"/>
                <w:lang w:bidi="th-TH"/>
              </w:rPr>
            </w:pPr>
            <w:del w:id="303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85795C" w14:textId="66316BB9" w:rsidR="008601AF" w:rsidRPr="008601AF" w:rsidRDefault="008601AF" w:rsidP="003C2C2A">
            <w:pPr>
              <w:jc w:val="center"/>
              <w:rPr>
                <w:rFonts w:ascii="Trebuchet MS" w:hAnsi="Trebuchet MS" w:cs="Arial"/>
                <w:color w:val="000000"/>
                <w:sz w:val="20"/>
                <w:szCs w:val="20"/>
                <w:lang w:bidi="th-TH"/>
              </w:rPr>
            </w:pPr>
            <w:del w:id="3039" w:author="Philippe Hollanda - Oliveira Trust" w:date="2022-07-19T10:08:00Z">
              <w:r w:rsidRPr="008601AF" w:rsidDel="00627AA0">
                <w:rPr>
                  <w:rFonts w:ascii="Trebuchet MS" w:hAnsi="Trebuchet MS" w:cs="Arial"/>
                  <w:color w:val="000000"/>
                  <w:sz w:val="20"/>
                  <w:szCs w:val="20"/>
                  <w:lang w:bidi="th-TH"/>
                </w:rPr>
                <w:delText>13/05/2021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8D77F9" w14:textId="7D5CA4F6" w:rsidR="008601AF" w:rsidRPr="008601AF" w:rsidRDefault="008601AF" w:rsidP="003C2C2A">
            <w:pPr>
              <w:jc w:val="center"/>
              <w:rPr>
                <w:rFonts w:ascii="Trebuchet MS" w:hAnsi="Trebuchet MS" w:cs="Arial"/>
                <w:color w:val="000000"/>
                <w:sz w:val="20"/>
                <w:szCs w:val="20"/>
                <w:lang w:bidi="th-TH"/>
              </w:rPr>
            </w:pPr>
            <w:del w:id="3041" w:author="Philippe Hollanda - Oliveira Trust" w:date="2022-07-19T10:08:00Z">
              <w:r w:rsidRPr="008601AF" w:rsidDel="00627AA0">
                <w:rPr>
                  <w:rFonts w:ascii="Trebuchet MS" w:hAnsi="Trebuchet MS" w:cs="Arial"/>
                  <w:color w:val="000000"/>
                  <w:sz w:val="20"/>
                  <w:szCs w:val="20"/>
                  <w:lang w:bidi="th-TH"/>
                </w:rPr>
                <w:delText>R$ 505,00</w:delText>
              </w:r>
            </w:del>
          </w:p>
        </w:tc>
      </w:tr>
      <w:tr w:rsidR="008601AF" w:rsidRPr="008601AF" w14:paraId="04DC6883" w14:textId="77777777" w:rsidTr="00627AA0">
        <w:tblPrEx>
          <w:tblW w:w="5000" w:type="pct"/>
          <w:tblCellMar>
            <w:left w:w="70" w:type="dxa"/>
            <w:right w:w="70" w:type="dxa"/>
          </w:tblCellMar>
          <w:tblPrExChange w:id="3042" w:author="Philippe Hollanda - Oliveira Trust" w:date="2022-07-19T10:08:00Z">
            <w:tblPrEx>
              <w:tblW w:w="5000" w:type="pct"/>
              <w:tblCellMar>
                <w:left w:w="70" w:type="dxa"/>
                <w:right w:w="70" w:type="dxa"/>
              </w:tblCellMar>
            </w:tblPrEx>
          </w:tblPrExChange>
        </w:tblPrEx>
        <w:trPr>
          <w:trHeight w:val="1785"/>
          <w:trPrChange w:id="304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4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DB499B" w14:textId="033DC5D7" w:rsidR="008601AF" w:rsidRPr="008601AF" w:rsidRDefault="008601AF" w:rsidP="003C2C2A">
            <w:pPr>
              <w:jc w:val="center"/>
              <w:rPr>
                <w:rFonts w:ascii="Trebuchet MS" w:hAnsi="Trebuchet MS" w:cs="Arial"/>
                <w:color w:val="000000"/>
                <w:sz w:val="20"/>
                <w:szCs w:val="20"/>
                <w:lang w:bidi="th-TH"/>
              </w:rPr>
            </w:pPr>
            <w:del w:id="3045"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A39105" w14:textId="563A7D87" w:rsidR="008601AF" w:rsidRPr="008601AF" w:rsidRDefault="008601AF" w:rsidP="003C2C2A">
            <w:pPr>
              <w:jc w:val="center"/>
              <w:rPr>
                <w:rFonts w:ascii="Trebuchet MS" w:hAnsi="Trebuchet MS" w:cs="Arial"/>
                <w:color w:val="000000"/>
                <w:sz w:val="20"/>
                <w:szCs w:val="20"/>
                <w:lang w:bidi="th-TH"/>
              </w:rPr>
            </w:pPr>
            <w:del w:id="3047" w:author="Philippe Hollanda - Oliveira Trust" w:date="2022-07-19T10:08:00Z">
              <w:r w:rsidRPr="008601AF" w:rsidDel="00627AA0">
                <w:rPr>
                  <w:rFonts w:ascii="Trebuchet MS" w:hAnsi="Trebuchet MS" w:cs="Arial"/>
                  <w:color w:val="000000"/>
                  <w:sz w:val="20"/>
                  <w:szCs w:val="20"/>
                  <w:lang w:bidi="th-TH"/>
                </w:rPr>
                <w:delText>13/05/2021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FF368C" w14:textId="0FFC1EE9" w:rsidR="008601AF" w:rsidRPr="008601AF" w:rsidRDefault="008601AF" w:rsidP="003C2C2A">
            <w:pPr>
              <w:jc w:val="center"/>
              <w:rPr>
                <w:rFonts w:ascii="Trebuchet MS" w:hAnsi="Trebuchet MS" w:cs="Arial"/>
                <w:color w:val="000000"/>
                <w:sz w:val="20"/>
                <w:szCs w:val="20"/>
                <w:lang w:bidi="th-TH"/>
              </w:rPr>
            </w:pPr>
            <w:del w:id="3049" w:author="Philippe Hollanda - Oliveira Trust" w:date="2022-07-19T10:08:00Z">
              <w:r w:rsidRPr="008601AF" w:rsidDel="00627AA0">
                <w:rPr>
                  <w:rFonts w:ascii="Trebuchet MS" w:hAnsi="Trebuchet MS" w:cs="Arial"/>
                  <w:color w:val="000000"/>
                  <w:sz w:val="20"/>
                  <w:szCs w:val="20"/>
                  <w:lang w:bidi="th-TH"/>
                </w:rPr>
                <w:delText>R$ 300,00</w:delText>
              </w:r>
            </w:del>
          </w:p>
        </w:tc>
      </w:tr>
      <w:tr w:rsidR="008601AF" w:rsidRPr="008601AF" w14:paraId="3CE18DA7" w14:textId="77777777" w:rsidTr="00627AA0">
        <w:tblPrEx>
          <w:tblW w:w="5000" w:type="pct"/>
          <w:tblCellMar>
            <w:left w:w="70" w:type="dxa"/>
            <w:right w:w="70" w:type="dxa"/>
          </w:tblCellMar>
          <w:tblPrExChange w:id="3050" w:author="Philippe Hollanda - Oliveira Trust" w:date="2022-07-19T10:08:00Z">
            <w:tblPrEx>
              <w:tblW w:w="5000" w:type="pct"/>
              <w:tblCellMar>
                <w:left w:w="70" w:type="dxa"/>
                <w:right w:w="70" w:type="dxa"/>
              </w:tblCellMar>
            </w:tblPrEx>
          </w:tblPrExChange>
        </w:tblPrEx>
        <w:trPr>
          <w:trHeight w:val="1785"/>
          <w:trPrChange w:id="305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5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A2204A" w14:textId="737A20F0" w:rsidR="008601AF" w:rsidRPr="008601AF" w:rsidRDefault="008601AF" w:rsidP="003C2C2A">
            <w:pPr>
              <w:jc w:val="center"/>
              <w:rPr>
                <w:rFonts w:ascii="Trebuchet MS" w:hAnsi="Trebuchet MS" w:cs="Arial"/>
                <w:color w:val="000000"/>
                <w:sz w:val="20"/>
                <w:szCs w:val="20"/>
                <w:lang w:bidi="th-TH"/>
              </w:rPr>
            </w:pPr>
            <w:del w:id="3053" w:author="Philippe Hollanda - Oliveira Trust" w:date="2022-07-19T10:08:00Z">
              <w:r w:rsidRPr="008601AF" w:rsidDel="00627AA0">
                <w:rPr>
                  <w:rFonts w:ascii="Trebuchet MS" w:hAnsi="Trebuchet MS" w:cs="Arial"/>
                  <w:color w:val="000000"/>
                  <w:sz w:val="20"/>
                  <w:szCs w:val="20"/>
                  <w:lang w:bidi="th-TH"/>
                </w:rPr>
                <w:delText>THINNER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BD8149" w14:textId="45589C8A" w:rsidR="008601AF" w:rsidRPr="008601AF" w:rsidRDefault="008601AF" w:rsidP="003C2C2A">
            <w:pPr>
              <w:jc w:val="center"/>
              <w:rPr>
                <w:rFonts w:ascii="Trebuchet MS" w:hAnsi="Trebuchet MS" w:cs="Arial"/>
                <w:color w:val="000000"/>
                <w:sz w:val="20"/>
                <w:szCs w:val="20"/>
                <w:lang w:bidi="th-TH"/>
              </w:rPr>
            </w:pPr>
            <w:del w:id="3055"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15B585" w14:textId="73DB765C" w:rsidR="008601AF" w:rsidRPr="008601AF" w:rsidRDefault="008601AF" w:rsidP="003C2C2A">
            <w:pPr>
              <w:jc w:val="center"/>
              <w:rPr>
                <w:rFonts w:ascii="Trebuchet MS" w:hAnsi="Trebuchet MS" w:cs="Arial"/>
                <w:color w:val="000000"/>
                <w:sz w:val="20"/>
                <w:szCs w:val="20"/>
                <w:lang w:bidi="th-TH"/>
              </w:rPr>
            </w:pPr>
            <w:del w:id="3057" w:author="Philippe Hollanda - Oliveira Trust" w:date="2022-07-19T10:08:00Z">
              <w:r w:rsidRPr="008601AF" w:rsidDel="00627AA0">
                <w:rPr>
                  <w:rFonts w:ascii="Trebuchet MS" w:hAnsi="Trebuchet MS" w:cs="Arial"/>
                  <w:color w:val="000000"/>
                  <w:sz w:val="20"/>
                  <w:szCs w:val="20"/>
                  <w:lang w:bidi="th-TH"/>
                </w:rPr>
                <w:delText>R$ 1.590,00</w:delText>
              </w:r>
            </w:del>
          </w:p>
        </w:tc>
      </w:tr>
      <w:tr w:rsidR="008601AF" w:rsidRPr="008601AF" w14:paraId="1956DA7F" w14:textId="77777777" w:rsidTr="00627AA0">
        <w:tblPrEx>
          <w:tblW w:w="5000" w:type="pct"/>
          <w:tblCellMar>
            <w:left w:w="70" w:type="dxa"/>
            <w:right w:w="70" w:type="dxa"/>
          </w:tblCellMar>
          <w:tblPrExChange w:id="3058" w:author="Philippe Hollanda - Oliveira Trust" w:date="2022-07-19T10:08:00Z">
            <w:tblPrEx>
              <w:tblW w:w="5000" w:type="pct"/>
              <w:tblCellMar>
                <w:left w:w="70" w:type="dxa"/>
                <w:right w:w="70" w:type="dxa"/>
              </w:tblCellMar>
            </w:tblPrEx>
          </w:tblPrExChange>
        </w:tblPrEx>
        <w:trPr>
          <w:trHeight w:val="1785"/>
          <w:trPrChange w:id="305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6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040D72" w14:textId="4CAE33F6" w:rsidR="008601AF" w:rsidRPr="008601AF" w:rsidRDefault="008601AF" w:rsidP="003C2C2A">
            <w:pPr>
              <w:jc w:val="center"/>
              <w:rPr>
                <w:rFonts w:ascii="Trebuchet MS" w:hAnsi="Trebuchet MS" w:cs="Arial"/>
                <w:color w:val="000000"/>
                <w:sz w:val="20"/>
                <w:szCs w:val="20"/>
                <w:lang w:bidi="th-TH"/>
              </w:rPr>
            </w:pPr>
            <w:del w:id="3061"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8496B9" w14:textId="73102026" w:rsidR="008601AF" w:rsidRPr="008601AF" w:rsidRDefault="008601AF" w:rsidP="003C2C2A">
            <w:pPr>
              <w:jc w:val="center"/>
              <w:rPr>
                <w:rFonts w:ascii="Trebuchet MS" w:hAnsi="Trebuchet MS" w:cs="Arial"/>
                <w:color w:val="000000"/>
                <w:sz w:val="20"/>
                <w:szCs w:val="20"/>
                <w:lang w:bidi="th-TH"/>
              </w:rPr>
            </w:pPr>
            <w:del w:id="3063" w:author="Philippe Hollanda - Oliveira Trust" w:date="2022-07-19T10:08:00Z">
              <w:r w:rsidRPr="008601AF" w:rsidDel="00627AA0">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96F58C" w14:textId="2F4E89FB" w:rsidR="008601AF" w:rsidRPr="008601AF" w:rsidRDefault="008601AF" w:rsidP="003C2C2A">
            <w:pPr>
              <w:jc w:val="center"/>
              <w:rPr>
                <w:rFonts w:ascii="Trebuchet MS" w:hAnsi="Trebuchet MS" w:cs="Arial"/>
                <w:color w:val="000000"/>
                <w:sz w:val="20"/>
                <w:szCs w:val="20"/>
                <w:lang w:bidi="th-TH"/>
              </w:rPr>
            </w:pPr>
            <w:del w:id="3065" w:author="Philippe Hollanda - Oliveira Trust" w:date="2022-07-19T10:08:00Z">
              <w:r w:rsidRPr="008601AF" w:rsidDel="00627AA0">
                <w:rPr>
                  <w:rFonts w:ascii="Trebuchet MS" w:hAnsi="Trebuchet MS" w:cs="Arial"/>
                  <w:color w:val="000000"/>
                  <w:sz w:val="20"/>
                  <w:szCs w:val="20"/>
                  <w:lang w:bidi="th-TH"/>
                </w:rPr>
                <w:delText>R$ 6.836,21</w:delText>
              </w:r>
            </w:del>
          </w:p>
        </w:tc>
      </w:tr>
      <w:tr w:rsidR="008601AF" w:rsidRPr="008601AF" w14:paraId="4395F2A7" w14:textId="77777777" w:rsidTr="00627AA0">
        <w:tblPrEx>
          <w:tblW w:w="5000" w:type="pct"/>
          <w:tblCellMar>
            <w:left w:w="70" w:type="dxa"/>
            <w:right w:w="70" w:type="dxa"/>
          </w:tblCellMar>
          <w:tblPrExChange w:id="3066" w:author="Philippe Hollanda - Oliveira Trust" w:date="2022-07-19T10:08:00Z">
            <w:tblPrEx>
              <w:tblW w:w="5000" w:type="pct"/>
              <w:tblCellMar>
                <w:left w:w="70" w:type="dxa"/>
                <w:right w:w="70" w:type="dxa"/>
              </w:tblCellMar>
            </w:tblPrEx>
          </w:tblPrExChange>
        </w:tblPrEx>
        <w:trPr>
          <w:trHeight w:val="1785"/>
          <w:trPrChange w:id="306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6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08FD80" w14:textId="674F981C" w:rsidR="008601AF" w:rsidRPr="008601AF" w:rsidRDefault="008601AF" w:rsidP="003C2C2A">
            <w:pPr>
              <w:jc w:val="center"/>
              <w:rPr>
                <w:rFonts w:ascii="Trebuchet MS" w:hAnsi="Trebuchet MS" w:cs="Arial"/>
                <w:color w:val="000000"/>
                <w:sz w:val="20"/>
                <w:szCs w:val="20"/>
                <w:lang w:bidi="th-TH"/>
              </w:rPr>
            </w:pPr>
            <w:del w:id="3069" w:author="Philippe Hollanda - Oliveira Trust" w:date="2022-07-19T10:08:00Z">
              <w:r w:rsidRPr="008601AF" w:rsidDel="00627AA0">
                <w:rPr>
                  <w:rFonts w:ascii="Trebuchet MS" w:hAnsi="Trebuchet MS" w:cs="Arial"/>
                  <w:color w:val="000000"/>
                  <w:sz w:val="20"/>
                  <w:szCs w:val="20"/>
                  <w:lang w:bidi="th-TH"/>
                </w:rPr>
                <w:lastRenderedPageBreak/>
                <w:delText>LUVA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F1D64A" w14:textId="3A764C08" w:rsidR="008601AF" w:rsidRPr="008601AF" w:rsidRDefault="008601AF" w:rsidP="003C2C2A">
            <w:pPr>
              <w:jc w:val="center"/>
              <w:rPr>
                <w:rFonts w:ascii="Trebuchet MS" w:hAnsi="Trebuchet MS" w:cs="Arial"/>
                <w:color w:val="000000"/>
                <w:sz w:val="20"/>
                <w:szCs w:val="20"/>
                <w:lang w:bidi="th-TH"/>
              </w:rPr>
            </w:pPr>
            <w:del w:id="3071" w:author="Philippe Hollanda - Oliveira Trust" w:date="2022-07-19T10:08:00Z">
              <w:r w:rsidRPr="008601AF" w:rsidDel="00627AA0">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3B6B6F6" w14:textId="520C3C68" w:rsidR="008601AF" w:rsidRPr="008601AF" w:rsidRDefault="008601AF" w:rsidP="003C2C2A">
            <w:pPr>
              <w:jc w:val="center"/>
              <w:rPr>
                <w:rFonts w:ascii="Trebuchet MS" w:hAnsi="Trebuchet MS" w:cs="Arial"/>
                <w:color w:val="000000"/>
                <w:sz w:val="20"/>
                <w:szCs w:val="20"/>
                <w:lang w:bidi="th-TH"/>
              </w:rPr>
            </w:pPr>
            <w:del w:id="3073" w:author="Philippe Hollanda - Oliveira Trust" w:date="2022-07-19T10:08:00Z">
              <w:r w:rsidRPr="008601AF" w:rsidDel="00627AA0">
                <w:rPr>
                  <w:rFonts w:ascii="Trebuchet MS" w:hAnsi="Trebuchet MS" w:cs="Arial"/>
                  <w:color w:val="000000"/>
                  <w:sz w:val="20"/>
                  <w:szCs w:val="20"/>
                  <w:lang w:bidi="th-TH"/>
                </w:rPr>
                <w:delText>R$ 108,75</w:delText>
              </w:r>
            </w:del>
          </w:p>
        </w:tc>
      </w:tr>
      <w:tr w:rsidR="008601AF" w:rsidRPr="008601AF" w14:paraId="7C7A51FB" w14:textId="77777777" w:rsidTr="00627AA0">
        <w:tblPrEx>
          <w:tblW w:w="5000" w:type="pct"/>
          <w:tblCellMar>
            <w:left w:w="70" w:type="dxa"/>
            <w:right w:w="70" w:type="dxa"/>
          </w:tblCellMar>
          <w:tblPrExChange w:id="3074" w:author="Philippe Hollanda - Oliveira Trust" w:date="2022-07-19T10:08:00Z">
            <w:tblPrEx>
              <w:tblW w:w="5000" w:type="pct"/>
              <w:tblCellMar>
                <w:left w:w="70" w:type="dxa"/>
                <w:right w:w="70" w:type="dxa"/>
              </w:tblCellMar>
            </w:tblPrEx>
          </w:tblPrExChange>
        </w:tblPrEx>
        <w:trPr>
          <w:trHeight w:val="1785"/>
          <w:trPrChange w:id="307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07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8AD119" w14:textId="43D03264" w:rsidR="008601AF" w:rsidRPr="008601AF" w:rsidRDefault="008601AF" w:rsidP="003C2C2A">
            <w:pPr>
              <w:jc w:val="center"/>
              <w:rPr>
                <w:rFonts w:ascii="Trebuchet MS" w:hAnsi="Trebuchet MS" w:cs="Arial"/>
                <w:color w:val="000000"/>
                <w:sz w:val="20"/>
                <w:szCs w:val="20"/>
                <w:lang w:bidi="th-TH"/>
              </w:rPr>
            </w:pPr>
            <w:del w:id="3077" w:author="Philippe Hollanda - Oliveira Trust" w:date="2022-07-19T10:08:00Z">
              <w:r w:rsidRPr="008601AF" w:rsidDel="00627AA0">
                <w:rPr>
                  <w:rFonts w:ascii="Trebuchet MS" w:hAnsi="Trebuchet MS" w:cs="Arial"/>
                  <w:color w:val="000000"/>
                  <w:sz w:val="20"/>
                  <w:szCs w:val="20"/>
                  <w:lang w:bidi="th-TH"/>
                </w:rPr>
                <w:delText>CHAPA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84A384" w14:textId="43663A1D" w:rsidR="008601AF" w:rsidRPr="008601AF" w:rsidRDefault="008601AF" w:rsidP="003C2C2A">
            <w:pPr>
              <w:jc w:val="center"/>
              <w:rPr>
                <w:rFonts w:ascii="Trebuchet MS" w:hAnsi="Trebuchet MS" w:cs="Arial"/>
                <w:color w:val="000000"/>
                <w:sz w:val="20"/>
                <w:szCs w:val="20"/>
                <w:lang w:bidi="th-TH"/>
              </w:rPr>
            </w:pPr>
            <w:del w:id="3079" w:author="Philippe Hollanda - Oliveira Trust" w:date="2022-07-19T10:08:00Z">
              <w:r w:rsidRPr="008601AF" w:rsidDel="00627AA0">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81ED52" w14:textId="738B55C4" w:rsidR="008601AF" w:rsidRPr="008601AF" w:rsidRDefault="008601AF" w:rsidP="003C2C2A">
            <w:pPr>
              <w:jc w:val="center"/>
              <w:rPr>
                <w:rFonts w:ascii="Trebuchet MS" w:hAnsi="Trebuchet MS" w:cs="Arial"/>
                <w:color w:val="000000"/>
                <w:sz w:val="20"/>
                <w:szCs w:val="20"/>
                <w:lang w:bidi="th-TH"/>
              </w:rPr>
            </w:pPr>
            <w:del w:id="3081" w:author="Philippe Hollanda - Oliveira Trust" w:date="2022-07-19T10:08:00Z">
              <w:r w:rsidRPr="008601AF" w:rsidDel="00627AA0">
                <w:rPr>
                  <w:rFonts w:ascii="Trebuchet MS" w:hAnsi="Trebuchet MS" w:cs="Arial"/>
                  <w:color w:val="000000"/>
                  <w:sz w:val="20"/>
                  <w:szCs w:val="20"/>
                  <w:lang w:bidi="th-TH"/>
                </w:rPr>
                <w:delText>R$ 1.167,25</w:delText>
              </w:r>
            </w:del>
          </w:p>
        </w:tc>
      </w:tr>
      <w:tr w:rsidR="008601AF" w:rsidRPr="008601AF" w14:paraId="3A7DA324" w14:textId="77777777" w:rsidTr="00627AA0">
        <w:tblPrEx>
          <w:tblW w:w="5000" w:type="pct"/>
          <w:tblCellMar>
            <w:left w:w="70" w:type="dxa"/>
            <w:right w:w="70" w:type="dxa"/>
          </w:tblCellMar>
          <w:tblPrExChange w:id="3082" w:author="Philippe Hollanda - Oliveira Trust" w:date="2022-07-19T10:08:00Z">
            <w:tblPrEx>
              <w:tblW w:w="5000" w:type="pct"/>
              <w:tblCellMar>
                <w:left w:w="70" w:type="dxa"/>
                <w:right w:w="70" w:type="dxa"/>
              </w:tblCellMar>
            </w:tblPrEx>
          </w:tblPrExChange>
        </w:tblPrEx>
        <w:trPr>
          <w:trHeight w:val="1785"/>
          <w:trPrChange w:id="308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08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BA7F94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0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13E732" w14:textId="5871D67D" w:rsidR="008601AF" w:rsidRPr="008601AF" w:rsidRDefault="008601AF" w:rsidP="003C2C2A">
            <w:pPr>
              <w:jc w:val="center"/>
              <w:rPr>
                <w:rFonts w:ascii="Trebuchet MS" w:hAnsi="Trebuchet MS" w:cs="Arial"/>
                <w:color w:val="000000"/>
                <w:sz w:val="20"/>
                <w:szCs w:val="20"/>
                <w:lang w:bidi="th-TH"/>
              </w:rPr>
            </w:pPr>
            <w:del w:id="3086" w:author="Philippe Hollanda - Oliveira Trust" w:date="2022-07-19T10:08:00Z">
              <w:r w:rsidRPr="008601AF" w:rsidDel="00627AA0">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995C7A" w14:textId="252A0796" w:rsidR="008601AF" w:rsidRPr="008601AF" w:rsidRDefault="008601AF" w:rsidP="003C2C2A">
            <w:pPr>
              <w:jc w:val="center"/>
              <w:rPr>
                <w:rFonts w:ascii="Trebuchet MS" w:hAnsi="Trebuchet MS" w:cs="Arial"/>
                <w:color w:val="000000"/>
                <w:sz w:val="20"/>
                <w:szCs w:val="20"/>
                <w:lang w:bidi="th-TH"/>
              </w:rPr>
            </w:pPr>
            <w:del w:id="3088" w:author="Philippe Hollanda - Oliveira Trust" w:date="2022-07-19T10:08:00Z">
              <w:r w:rsidRPr="008601AF" w:rsidDel="00627AA0">
                <w:rPr>
                  <w:rFonts w:ascii="Trebuchet MS" w:hAnsi="Trebuchet MS" w:cs="Arial"/>
                  <w:color w:val="000000"/>
                  <w:sz w:val="20"/>
                  <w:szCs w:val="20"/>
                  <w:lang w:bidi="th-TH"/>
                </w:rPr>
                <w:delText>R$ 1.167,25</w:delText>
              </w:r>
            </w:del>
          </w:p>
        </w:tc>
      </w:tr>
      <w:tr w:rsidR="008601AF" w:rsidRPr="008601AF" w14:paraId="59DFC84E" w14:textId="77777777" w:rsidTr="00627AA0">
        <w:tblPrEx>
          <w:tblW w:w="5000" w:type="pct"/>
          <w:tblCellMar>
            <w:left w:w="70" w:type="dxa"/>
            <w:right w:w="70" w:type="dxa"/>
          </w:tblCellMar>
          <w:tblPrExChange w:id="3089" w:author="Philippe Hollanda - Oliveira Trust" w:date="2022-07-19T10:08:00Z">
            <w:tblPrEx>
              <w:tblW w:w="5000" w:type="pct"/>
              <w:tblCellMar>
                <w:left w:w="70" w:type="dxa"/>
                <w:right w:w="70" w:type="dxa"/>
              </w:tblCellMar>
            </w:tblPrEx>
          </w:tblPrExChange>
        </w:tblPrEx>
        <w:trPr>
          <w:trHeight w:val="1785"/>
          <w:trPrChange w:id="30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E8686F" w14:textId="10C30856" w:rsidR="008601AF" w:rsidRPr="008601AF" w:rsidRDefault="008601AF" w:rsidP="003C2C2A">
            <w:pPr>
              <w:jc w:val="center"/>
              <w:rPr>
                <w:rFonts w:ascii="Trebuchet MS" w:hAnsi="Trebuchet MS" w:cs="Arial"/>
                <w:color w:val="000000"/>
                <w:sz w:val="20"/>
                <w:szCs w:val="20"/>
                <w:lang w:bidi="th-TH"/>
              </w:rPr>
            </w:pPr>
            <w:del w:id="3092"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0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FB2152" w14:textId="4E14D883" w:rsidR="008601AF" w:rsidRPr="008601AF" w:rsidRDefault="008601AF" w:rsidP="003C2C2A">
            <w:pPr>
              <w:jc w:val="center"/>
              <w:rPr>
                <w:rFonts w:ascii="Trebuchet MS" w:hAnsi="Trebuchet MS" w:cs="Arial"/>
                <w:color w:val="000000"/>
                <w:sz w:val="20"/>
                <w:szCs w:val="20"/>
                <w:lang w:bidi="th-TH"/>
              </w:rPr>
            </w:pPr>
            <w:del w:id="3094"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0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3A2D12" w14:textId="223E60D0" w:rsidR="008601AF" w:rsidRPr="008601AF" w:rsidRDefault="008601AF" w:rsidP="003C2C2A">
            <w:pPr>
              <w:jc w:val="center"/>
              <w:rPr>
                <w:rFonts w:ascii="Trebuchet MS" w:hAnsi="Trebuchet MS" w:cs="Arial"/>
                <w:color w:val="000000"/>
                <w:sz w:val="20"/>
                <w:szCs w:val="20"/>
                <w:lang w:bidi="th-TH"/>
              </w:rPr>
            </w:pPr>
            <w:del w:id="3096" w:author="Philippe Hollanda - Oliveira Trust" w:date="2022-07-19T10:08:00Z">
              <w:r w:rsidRPr="008601AF" w:rsidDel="00627AA0">
                <w:rPr>
                  <w:rFonts w:ascii="Trebuchet MS" w:hAnsi="Trebuchet MS" w:cs="Arial"/>
                  <w:color w:val="000000"/>
                  <w:sz w:val="20"/>
                  <w:szCs w:val="20"/>
                  <w:lang w:bidi="th-TH"/>
                </w:rPr>
                <w:delText>R$ 1.745,28</w:delText>
              </w:r>
            </w:del>
          </w:p>
        </w:tc>
      </w:tr>
      <w:tr w:rsidR="008601AF" w:rsidRPr="008601AF" w14:paraId="7E450E96" w14:textId="77777777" w:rsidTr="00627AA0">
        <w:tblPrEx>
          <w:tblW w:w="5000" w:type="pct"/>
          <w:tblCellMar>
            <w:left w:w="70" w:type="dxa"/>
            <w:right w:w="70" w:type="dxa"/>
          </w:tblCellMar>
          <w:tblPrExChange w:id="3097" w:author="Philippe Hollanda - Oliveira Trust" w:date="2022-07-19T10:08:00Z">
            <w:tblPrEx>
              <w:tblW w:w="5000" w:type="pct"/>
              <w:tblCellMar>
                <w:left w:w="70" w:type="dxa"/>
                <w:right w:w="70" w:type="dxa"/>
              </w:tblCellMar>
            </w:tblPrEx>
          </w:tblPrExChange>
        </w:tblPrEx>
        <w:trPr>
          <w:trHeight w:val="1785"/>
          <w:trPrChange w:id="30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0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143E16" w14:textId="5BFF5552" w:rsidR="008601AF" w:rsidRPr="008601AF" w:rsidRDefault="008601AF" w:rsidP="003C2C2A">
            <w:pPr>
              <w:jc w:val="center"/>
              <w:rPr>
                <w:rFonts w:ascii="Trebuchet MS" w:hAnsi="Trebuchet MS" w:cs="Arial"/>
                <w:color w:val="000000"/>
                <w:sz w:val="20"/>
                <w:szCs w:val="20"/>
                <w:lang w:bidi="th-TH"/>
              </w:rPr>
            </w:pPr>
            <w:del w:id="3100" w:author="Philippe Hollanda - Oliveira Trust" w:date="2022-07-19T10:08:00Z">
              <w:r w:rsidRPr="008601AF" w:rsidDel="00627AA0">
                <w:rPr>
                  <w:rFonts w:ascii="Trebuchet MS" w:hAnsi="Trebuchet MS" w:cs="Arial"/>
                  <w:color w:val="000000"/>
                  <w:sz w:val="20"/>
                  <w:szCs w:val="20"/>
                  <w:lang w:bidi="th-TH"/>
                </w:rPr>
                <w:delText>CABO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9EC576" w14:textId="606D4BBC" w:rsidR="008601AF" w:rsidRPr="008601AF" w:rsidRDefault="008601AF" w:rsidP="003C2C2A">
            <w:pPr>
              <w:jc w:val="center"/>
              <w:rPr>
                <w:rFonts w:ascii="Trebuchet MS" w:hAnsi="Trebuchet MS" w:cs="Arial"/>
                <w:color w:val="000000"/>
                <w:sz w:val="20"/>
                <w:szCs w:val="20"/>
                <w:lang w:bidi="th-TH"/>
              </w:rPr>
            </w:pPr>
            <w:del w:id="3102" w:author="Philippe Hollanda - Oliveira Trust" w:date="2022-07-19T10:08:00Z">
              <w:r w:rsidRPr="008601AF" w:rsidDel="00627AA0">
                <w:rPr>
                  <w:rFonts w:ascii="Trebuchet MS" w:hAnsi="Trebuchet MS" w:cs="Arial"/>
                  <w:color w:val="000000"/>
                  <w:sz w:val="20"/>
                  <w:szCs w:val="20"/>
                  <w:lang w:bidi="th-TH"/>
                </w:rPr>
                <w:delText>01/06/2021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09EFE6" w14:textId="2523908E" w:rsidR="008601AF" w:rsidRPr="008601AF" w:rsidRDefault="008601AF" w:rsidP="003C2C2A">
            <w:pPr>
              <w:jc w:val="center"/>
              <w:rPr>
                <w:rFonts w:ascii="Trebuchet MS" w:hAnsi="Trebuchet MS" w:cs="Arial"/>
                <w:color w:val="000000"/>
                <w:sz w:val="20"/>
                <w:szCs w:val="20"/>
                <w:lang w:bidi="th-TH"/>
              </w:rPr>
            </w:pPr>
            <w:del w:id="3104" w:author="Philippe Hollanda - Oliveira Trust" w:date="2022-07-19T10:08:00Z">
              <w:r w:rsidRPr="008601AF" w:rsidDel="00627AA0">
                <w:rPr>
                  <w:rFonts w:ascii="Trebuchet MS" w:hAnsi="Trebuchet MS" w:cs="Arial"/>
                  <w:color w:val="000000"/>
                  <w:sz w:val="20"/>
                  <w:szCs w:val="20"/>
                  <w:lang w:bidi="th-TH"/>
                </w:rPr>
                <w:delText>R$ 61.755,29</w:delText>
              </w:r>
            </w:del>
          </w:p>
        </w:tc>
      </w:tr>
      <w:tr w:rsidR="008601AF" w:rsidRPr="008601AF" w14:paraId="24FD41AB" w14:textId="77777777" w:rsidTr="00627AA0">
        <w:tblPrEx>
          <w:tblW w:w="5000" w:type="pct"/>
          <w:tblCellMar>
            <w:left w:w="70" w:type="dxa"/>
            <w:right w:w="70" w:type="dxa"/>
          </w:tblCellMar>
          <w:tblPrExChange w:id="3105" w:author="Philippe Hollanda - Oliveira Trust" w:date="2022-07-19T10:08:00Z">
            <w:tblPrEx>
              <w:tblW w:w="5000" w:type="pct"/>
              <w:tblCellMar>
                <w:left w:w="70" w:type="dxa"/>
                <w:right w:w="70" w:type="dxa"/>
              </w:tblCellMar>
            </w:tblPrEx>
          </w:tblPrExChange>
        </w:tblPrEx>
        <w:trPr>
          <w:trHeight w:val="1785"/>
          <w:trPrChange w:id="31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4D8DFF" w14:textId="78699927" w:rsidR="008601AF" w:rsidRPr="008601AF" w:rsidRDefault="008601AF" w:rsidP="003C2C2A">
            <w:pPr>
              <w:jc w:val="center"/>
              <w:rPr>
                <w:rFonts w:ascii="Trebuchet MS" w:hAnsi="Trebuchet MS" w:cs="Arial"/>
                <w:color w:val="000000"/>
                <w:sz w:val="20"/>
                <w:szCs w:val="20"/>
                <w:lang w:bidi="th-TH"/>
              </w:rPr>
            </w:pPr>
            <w:del w:id="3108"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4D5311" w14:textId="56D304BD" w:rsidR="008601AF" w:rsidRPr="008601AF" w:rsidRDefault="008601AF" w:rsidP="003C2C2A">
            <w:pPr>
              <w:jc w:val="center"/>
              <w:rPr>
                <w:rFonts w:ascii="Trebuchet MS" w:hAnsi="Trebuchet MS" w:cs="Arial"/>
                <w:color w:val="000000"/>
                <w:sz w:val="20"/>
                <w:szCs w:val="20"/>
                <w:lang w:bidi="th-TH"/>
              </w:rPr>
            </w:pPr>
            <w:del w:id="3110"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788E70" w14:textId="6D790573" w:rsidR="008601AF" w:rsidRPr="008601AF" w:rsidRDefault="008601AF" w:rsidP="003C2C2A">
            <w:pPr>
              <w:jc w:val="center"/>
              <w:rPr>
                <w:rFonts w:ascii="Trebuchet MS" w:hAnsi="Trebuchet MS" w:cs="Arial"/>
                <w:color w:val="000000"/>
                <w:sz w:val="20"/>
                <w:szCs w:val="20"/>
                <w:lang w:bidi="th-TH"/>
              </w:rPr>
            </w:pPr>
            <w:del w:id="3112" w:author="Philippe Hollanda - Oliveira Trust" w:date="2022-07-19T10:08:00Z">
              <w:r w:rsidRPr="008601AF" w:rsidDel="00627AA0">
                <w:rPr>
                  <w:rFonts w:ascii="Trebuchet MS" w:hAnsi="Trebuchet MS" w:cs="Arial"/>
                  <w:color w:val="000000"/>
                  <w:sz w:val="20"/>
                  <w:szCs w:val="20"/>
                  <w:lang w:bidi="th-TH"/>
                </w:rPr>
                <w:delText>R$ 1.001,08</w:delText>
              </w:r>
            </w:del>
          </w:p>
        </w:tc>
      </w:tr>
      <w:tr w:rsidR="008601AF" w:rsidRPr="008601AF" w14:paraId="59D468EE" w14:textId="77777777" w:rsidTr="00627AA0">
        <w:tblPrEx>
          <w:tblW w:w="5000" w:type="pct"/>
          <w:tblCellMar>
            <w:left w:w="70" w:type="dxa"/>
            <w:right w:w="70" w:type="dxa"/>
          </w:tblCellMar>
          <w:tblPrExChange w:id="3113" w:author="Philippe Hollanda - Oliveira Trust" w:date="2022-07-19T10:08:00Z">
            <w:tblPrEx>
              <w:tblW w:w="5000" w:type="pct"/>
              <w:tblCellMar>
                <w:left w:w="70" w:type="dxa"/>
                <w:right w:w="70" w:type="dxa"/>
              </w:tblCellMar>
            </w:tblPrEx>
          </w:tblPrExChange>
        </w:tblPrEx>
        <w:trPr>
          <w:trHeight w:val="1785"/>
          <w:trPrChange w:id="31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CD14F0" w14:textId="3BEAAA3B" w:rsidR="008601AF" w:rsidRPr="008601AF" w:rsidRDefault="008601AF" w:rsidP="003C2C2A">
            <w:pPr>
              <w:jc w:val="center"/>
              <w:rPr>
                <w:rFonts w:ascii="Trebuchet MS" w:hAnsi="Trebuchet MS" w:cs="Arial"/>
                <w:color w:val="000000"/>
                <w:sz w:val="20"/>
                <w:szCs w:val="20"/>
                <w:lang w:bidi="th-TH"/>
              </w:rPr>
            </w:pPr>
            <w:del w:id="3116"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A91088" w14:textId="64CD8816" w:rsidR="008601AF" w:rsidRPr="008601AF" w:rsidRDefault="008601AF" w:rsidP="003C2C2A">
            <w:pPr>
              <w:jc w:val="center"/>
              <w:rPr>
                <w:rFonts w:ascii="Trebuchet MS" w:hAnsi="Trebuchet MS" w:cs="Arial"/>
                <w:color w:val="000000"/>
                <w:sz w:val="20"/>
                <w:szCs w:val="20"/>
                <w:lang w:bidi="th-TH"/>
              </w:rPr>
            </w:pPr>
            <w:del w:id="3118"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EC06F9" w14:textId="06256CDA" w:rsidR="008601AF" w:rsidRPr="008601AF" w:rsidRDefault="008601AF" w:rsidP="003C2C2A">
            <w:pPr>
              <w:jc w:val="center"/>
              <w:rPr>
                <w:rFonts w:ascii="Trebuchet MS" w:hAnsi="Trebuchet MS" w:cs="Arial"/>
                <w:color w:val="000000"/>
                <w:sz w:val="20"/>
                <w:szCs w:val="20"/>
                <w:lang w:bidi="th-TH"/>
              </w:rPr>
            </w:pPr>
            <w:del w:id="3120" w:author="Philippe Hollanda - Oliveira Trust" w:date="2022-07-19T10:08:00Z">
              <w:r w:rsidRPr="008601AF" w:rsidDel="00627AA0">
                <w:rPr>
                  <w:rFonts w:ascii="Trebuchet MS" w:hAnsi="Trebuchet MS" w:cs="Arial"/>
                  <w:color w:val="000000"/>
                  <w:sz w:val="20"/>
                  <w:szCs w:val="20"/>
                  <w:lang w:bidi="th-TH"/>
                </w:rPr>
                <w:delText>R$ 1.001,66</w:delText>
              </w:r>
            </w:del>
          </w:p>
        </w:tc>
      </w:tr>
      <w:tr w:rsidR="008601AF" w:rsidRPr="008601AF" w14:paraId="7531BCA9" w14:textId="77777777" w:rsidTr="00627AA0">
        <w:tblPrEx>
          <w:tblW w:w="5000" w:type="pct"/>
          <w:tblCellMar>
            <w:left w:w="70" w:type="dxa"/>
            <w:right w:w="70" w:type="dxa"/>
          </w:tblCellMar>
          <w:tblPrExChange w:id="3121" w:author="Philippe Hollanda - Oliveira Trust" w:date="2022-07-19T10:08:00Z">
            <w:tblPrEx>
              <w:tblW w:w="5000" w:type="pct"/>
              <w:tblCellMar>
                <w:left w:w="70" w:type="dxa"/>
                <w:right w:w="70" w:type="dxa"/>
              </w:tblCellMar>
            </w:tblPrEx>
          </w:tblPrExChange>
        </w:tblPrEx>
        <w:trPr>
          <w:trHeight w:val="1785"/>
          <w:trPrChange w:id="31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CA5092" w14:textId="051A259D" w:rsidR="008601AF" w:rsidRPr="008601AF" w:rsidRDefault="008601AF" w:rsidP="003C2C2A">
            <w:pPr>
              <w:jc w:val="center"/>
              <w:rPr>
                <w:rFonts w:ascii="Trebuchet MS" w:hAnsi="Trebuchet MS" w:cs="Arial"/>
                <w:color w:val="000000"/>
                <w:sz w:val="20"/>
                <w:szCs w:val="20"/>
                <w:lang w:bidi="th-TH"/>
              </w:rPr>
            </w:pPr>
            <w:del w:id="3124"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81D046" w14:textId="48DDEEAC" w:rsidR="008601AF" w:rsidRPr="008601AF" w:rsidRDefault="008601AF" w:rsidP="003C2C2A">
            <w:pPr>
              <w:jc w:val="center"/>
              <w:rPr>
                <w:rFonts w:ascii="Trebuchet MS" w:hAnsi="Trebuchet MS" w:cs="Arial"/>
                <w:color w:val="000000"/>
                <w:sz w:val="20"/>
                <w:szCs w:val="20"/>
                <w:lang w:bidi="th-TH"/>
              </w:rPr>
            </w:pPr>
            <w:del w:id="3126"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1FE21A" w14:textId="3491650A" w:rsidR="008601AF" w:rsidRPr="008601AF" w:rsidRDefault="008601AF" w:rsidP="003C2C2A">
            <w:pPr>
              <w:jc w:val="center"/>
              <w:rPr>
                <w:rFonts w:ascii="Trebuchet MS" w:hAnsi="Trebuchet MS" w:cs="Arial"/>
                <w:color w:val="000000"/>
                <w:sz w:val="20"/>
                <w:szCs w:val="20"/>
                <w:lang w:bidi="th-TH"/>
              </w:rPr>
            </w:pPr>
            <w:del w:id="3128" w:author="Philippe Hollanda - Oliveira Trust" w:date="2022-07-19T10:08:00Z">
              <w:r w:rsidRPr="008601AF" w:rsidDel="00627AA0">
                <w:rPr>
                  <w:rFonts w:ascii="Trebuchet MS" w:hAnsi="Trebuchet MS" w:cs="Arial"/>
                  <w:color w:val="000000"/>
                  <w:sz w:val="20"/>
                  <w:szCs w:val="20"/>
                  <w:lang w:bidi="th-TH"/>
                </w:rPr>
                <w:delText>R$ 231,80</w:delText>
              </w:r>
            </w:del>
          </w:p>
        </w:tc>
      </w:tr>
      <w:tr w:rsidR="008601AF" w:rsidRPr="008601AF" w14:paraId="1E11B357" w14:textId="77777777" w:rsidTr="00627AA0">
        <w:tblPrEx>
          <w:tblW w:w="5000" w:type="pct"/>
          <w:tblCellMar>
            <w:left w:w="70" w:type="dxa"/>
            <w:right w:w="70" w:type="dxa"/>
          </w:tblCellMar>
          <w:tblPrExChange w:id="3129" w:author="Philippe Hollanda - Oliveira Trust" w:date="2022-07-19T10:08:00Z">
            <w:tblPrEx>
              <w:tblW w:w="5000" w:type="pct"/>
              <w:tblCellMar>
                <w:left w:w="70" w:type="dxa"/>
                <w:right w:w="70" w:type="dxa"/>
              </w:tblCellMar>
            </w:tblPrEx>
          </w:tblPrExChange>
        </w:tblPrEx>
        <w:trPr>
          <w:trHeight w:val="1785"/>
          <w:trPrChange w:id="31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1F8899" w14:textId="3C596C96" w:rsidR="008601AF" w:rsidRPr="008601AF" w:rsidRDefault="008601AF" w:rsidP="003C2C2A">
            <w:pPr>
              <w:jc w:val="center"/>
              <w:rPr>
                <w:rFonts w:ascii="Trebuchet MS" w:hAnsi="Trebuchet MS" w:cs="Arial"/>
                <w:color w:val="000000"/>
                <w:sz w:val="20"/>
                <w:szCs w:val="20"/>
                <w:lang w:bidi="th-TH"/>
              </w:rPr>
            </w:pPr>
            <w:del w:id="3132"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C809F5" w14:textId="40D4BCBD" w:rsidR="008601AF" w:rsidRPr="008601AF" w:rsidRDefault="008601AF" w:rsidP="003C2C2A">
            <w:pPr>
              <w:jc w:val="center"/>
              <w:rPr>
                <w:rFonts w:ascii="Trebuchet MS" w:hAnsi="Trebuchet MS" w:cs="Arial"/>
                <w:color w:val="000000"/>
                <w:sz w:val="20"/>
                <w:szCs w:val="20"/>
                <w:lang w:bidi="th-TH"/>
              </w:rPr>
            </w:pPr>
            <w:del w:id="3134"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32D492" w14:textId="5721A571" w:rsidR="008601AF" w:rsidRPr="008601AF" w:rsidRDefault="008601AF" w:rsidP="003C2C2A">
            <w:pPr>
              <w:jc w:val="center"/>
              <w:rPr>
                <w:rFonts w:ascii="Trebuchet MS" w:hAnsi="Trebuchet MS" w:cs="Arial"/>
                <w:color w:val="000000"/>
                <w:sz w:val="20"/>
                <w:szCs w:val="20"/>
                <w:lang w:bidi="th-TH"/>
              </w:rPr>
            </w:pPr>
            <w:del w:id="3136" w:author="Philippe Hollanda - Oliveira Trust" w:date="2022-07-19T10:08:00Z">
              <w:r w:rsidRPr="008601AF" w:rsidDel="00627AA0">
                <w:rPr>
                  <w:rFonts w:ascii="Trebuchet MS" w:hAnsi="Trebuchet MS" w:cs="Arial"/>
                  <w:color w:val="000000"/>
                  <w:sz w:val="20"/>
                  <w:szCs w:val="20"/>
                  <w:lang w:bidi="th-TH"/>
                </w:rPr>
                <w:delText>R$ 231,94</w:delText>
              </w:r>
            </w:del>
          </w:p>
        </w:tc>
      </w:tr>
      <w:tr w:rsidR="008601AF" w:rsidRPr="008601AF" w14:paraId="387C1C91" w14:textId="77777777" w:rsidTr="00627AA0">
        <w:tblPrEx>
          <w:tblW w:w="5000" w:type="pct"/>
          <w:tblCellMar>
            <w:left w:w="70" w:type="dxa"/>
            <w:right w:w="70" w:type="dxa"/>
          </w:tblCellMar>
          <w:tblPrExChange w:id="3137" w:author="Philippe Hollanda - Oliveira Trust" w:date="2022-07-19T10:08:00Z">
            <w:tblPrEx>
              <w:tblW w:w="5000" w:type="pct"/>
              <w:tblCellMar>
                <w:left w:w="70" w:type="dxa"/>
                <w:right w:w="70" w:type="dxa"/>
              </w:tblCellMar>
            </w:tblPrEx>
          </w:tblPrExChange>
        </w:tblPrEx>
        <w:trPr>
          <w:trHeight w:val="1785"/>
          <w:trPrChange w:id="31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19E354" w14:textId="2F2AC5DD" w:rsidR="008601AF" w:rsidRPr="008601AF" w:rsidRDefault="008601AF" w:rsidP="003C2C2A">
            <w:pPr>
              <w:jc w:val="center"/>
              <w:rPr>
                <w:rFonts w:ascii="Trebuchet MS" w:hAnsi="Trebuchet MS" w:cs="Arial"/>
                <w:color w:val="000000"/>
                <w:sz w:val="20"/>
                <w:szCs w:val="20"/>
                <w:lang w:bidi="th-TH"/>
              </w:rPr>
            </w:pPr>
            <w:del w:id="3140" w:author="Philippe Hollanda - Oliveira Trust" w:date="2022-07-19T10:08:00Z">
              <w:r w:rsidRPr="008601AF" w:rsidDel="00627AA0">
                <w:rPr>
                  <w:rFonts w:ascii="Trebuchet MS" w:hAnsi="Trebuchet MS" w:cs="Arial"/>
                  <w:color w:val="000000"/>
                  <w:sz w:val="20"/>
                  <w:szCs w:val="20"/>
                  <w:lang w:bidi="th-TH"/>
                </w:rPr>
                <w:delText>ARGAMASSA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32D560" w14:textId="2FCEE4C2" w:rsidR="008601AF" w:rsidRPr="008601AF" w:rsidRDefault="008601AF" w:rsidP="003C2C2A">
            <w:pPr>
              <w:jc w:val="center"/>
              <w:rPr>
                <w:rFonts w:ascii="Trebuchet MS" w:hAnsi="Trebuchet MS" w:cs="Arial"/>
                <w:color w:val="000000"/>
                <w:sz w:val="20"/>
                <w:szCs w:val="20"/>
                <w:lang w:bidi="th-TH"/>
              </w:rPr>
            </w:pPr>
            <w:del w:id="3142" w:author="Philippe Hollanda - Oliveira Trust" w:date="2022-07-19T10:08:00Z">
              <w:r w:rsidRPr="008601AF" w:rsidDel="00627AA0">
                <w:rPr>
                  <w:rFonts w:ascii="Trebuchet MS" w:hAnsi="Trebuchet MS" w:cs="Arial"/>
                  <w:color w:val="000000"/>
                  <w:sz w:val="20"/>
                  <w:szCs w:val="20"/>
                  <w:lang w:bidi="th-TH"/>
                </w:rPr>
                <w:delText>01/06/2021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307EC5" w14:textId="4DA78CBC" w:rsidR="008601AF" w:rsidRPr="008601AF" w:rsidRDefault="008601AF" w:rsidP="003C2C2A">
            <w:pPr>
              <w:jc w:val="center"/>
              <w:rPr>
                <w:rFonts w:ascii="Trebuchet MS" w:hAnsi="Trebuchet MS" w:cs="Arial"/>
                <w:color w:val="000000"/>
                <w:sz w:val="20"/>
                <w:szCs w:val="20"/>
                <w:lang w:bidi="th-TH"/>
              </w:rPr>
            </w:pPr>
            <w:del w:id="3144" w:author="Philippe Hollanda - Oliveira Trust" w:date="2022-07-19T10:08:00Z">
              <w:r w:rsidRPr="008601AF" w:rsidDel="00627AA0">
                <w:rPr>
                  <w:rFonts w:ascii="Trebuchet MS" w:hAnsi="Trebuchet MS" w:cs="Arial"/>
                  <w:color w:val="000000"/>
                  <w:sz w:val="20"/>
                  <w:szCs w:val="20"/>
                  <w:lang w:bidi="th-TH"/>
                </w:rPr>
                <w:delText>R$ 3.715,24</w:delText>
              </w:r>
            </w:del>
          </w:p>
        </w:tc>
      </w:tr>
      <w:tr w:rsidR="008601AF" w:rsidRPr="008601AF" w14:paraId="43986B36" w14:textId="77777777" w:rsidTr="00627AA0">
        <w:tblPrEx>
          <w:tblW w:w="5000" w:type="pct"/>
          <w:tblCellMar>
            <w:left w:w="70" w:type="dxa"/>
            <w:right w:w="70" w:type="dxa"/>
          </w:tblCellMar>
          <w:tblPrExChange w:id="3145" w:author="Philippe Hollanda - Oliveira Trust" w:date="2022-07-19T10:08:00Z">
            <w:tblPrEx>
              <w:tblW w:w="5000" w:type="pct"/>
              <w:tblCellMar>
                <w:left w:w="70" w:type="dxa"/>
                <w:right w:w="70" w:type="dxa"/>
              </w:tblCellMar>
            </w:tblPrEx>
          </w:tblPrExChange>
        </w:tblPrEx>
        <w:trPr>
          <w:trHeight w:val="1785"/>
          <w:trPrChange w:id="314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14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60A7B8" w14:textId="0ABA2923" w:rsidR="008601AF" w:rsidRPr="008601AF" w:rsidRDefault="008601AF" w:rsidP="003C2C2A">
            <w:pPr>
              <w:jc w:val="center"/>
              <w:rPr>
                <w:rFonts w:ascii="Trebuchet MS" w:hAnsi="Trebuchet MS" w:cs="Arial"/>
                <w:color w:val="000000"/>
                <w:sz w:val="20"/>
                <w:szCs w:val="20"/>
                <w:lang w:bidi="th-TH"/>
              </w:rPr>
            </w:pPr>
            <w:del w:id="3148" w:author="Philippe Hollanda - Oliveira Trust" w:date="2022-07-19T10:08:00Z">
              <w:r w:rsidRPr="008601AF" w:rsidDel="00627AA0">
                <w:rPr>
                  <w:rFonts w:ascii="Trebuchet MS" w:hAnsi="Trebuchet MS" w:cs="Arial"/>
                  <w:color w:val="000000"/>
                  <w:sz w:val="20"/>
                  <w:szCs w:val="20"/>
                  <w:lang w:bidi="th-TH"/>
                </w:rPr>
                <w:lastRenderedPageBreak/>
                <w:delText>TELHAS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0EE46E" w14:textId="6B14742F" w:rsidR="008601AF" w:rsidRPr="008601AF" w:rsidRDefault="008601AF" w:rsidP="003C2C2A">
            <w:pPr>
              <w:jc w:val="center"/>
              <w:rPr>
                <w:rFonts w:ascii="Trebuchet MS" w:hAnsi="Trebuchet MS" w:cs="Arial"/>
                <w:color w:val="000000"/>
                <w:sz w:val="20"/>
                <w:szCs w:val="20"/>
                <w:lang w:bidi="th-TH"/>
              </w:rPr>
            </w:pPr>
            <w:del w:id="3150" w:author="Philippe Hollanda - Oliveira Trust" w:date="2022-07-19T10:08:00Z">
              <w:r w:rsidRPr="008601AF" w:rsidDel="00627AA0">
                <w:rPr>
                  <w:rFonts w:ascii="Trebuchet MS" w:hAnsi="Trebuchet MS" w:cs="Arial"/>
                  <w:color w:val="000000"/>
                  <w:sz w:val="20"/>
                  <w:szCs w:val="20"/>
                  <w:lang w:bidi="th-TH"/>
                </w:rPr>
                <w:delText>27/05/2021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5E3EB5" w14:textId="602AF561" w:rsidR="008601AF" w:rsidRPr="008601AF" w:rsidRDefault="008601AF" w:rsidP="003C2C2A">
            <w:pPr>
              <w:jc w:val="center"/>
              <w:rPr>
                <w:rFonts w:ascii="Trebuchet MS" w:hAnsi="Trebuchet MS" w:cs="Arial"/>
                <w:color w:val="000000"/>
                <w:sz w:val="20"/>
                <w:szCs w:val="20"/>
                <w:lang w:bidi="th-TH"/>
              </w:rPr>
            </w:pPr>
            <w:del w:id="3152" w:author="Philippe Hollanda - Oliveira Trust" w:date="2022-07-19T10:08:00Z">
              <w:r w:rsidRPr="008601AF" w:rsidDel="00627AA0">
                <w:rPr>
                  <w:rFonts w:ascii="Trebuchet MS" w:hAnsi="Trebuchet MS" w:cs="Arial"/>
                  <w:color w:val="000000"/>
                  <w:sz w:val="20"/>
                  <w:szCs w:val="20"/>
                  <w:lang w:bidi="th-TH"/>
                </w:rPr>
                <w:delText>R$ 57.895,63</w:delText>
              </w:r>
            </w:del>
          </w:p>
        </w:tc>
      </w:tr>
      <w:tr w:rsidR="008601AF" w:rsidRPr="008601AF" w14:paraId="1F45CD6D" w14:textId="77777777" w:rsidTr="00627AA0">
        <w:tblPrEx>
          <w:tblW w:w="5000" w:type="pct"/>
          <w:tblCellMar>
            <w:left w:w="70" w:type="dxa"/>
            <w:right w:w="70" w:type="dxa"/>
          </w:tblCellMar>
          <w:tblPrExChange w:id="3153" w:author="Philippe Hollanda - Oliveira Trust" w:date="2022-07-19T10:08:00Z">
            <w:tblPrEx>
              <w:tblW w:w="5000" w:type="pct"/>
              <w:tblCellMar>
                <w:left w:w="70" w:type="dxa"/>
                <w:right w:w="70" w:type="dxa"/>
              </w:tblCellMar>
            </w:tblPrEx>
          </w:tblPrExChange>
        </w:tblPrEx>
        <w:trPr>
          <w:trHeight w:val="1785"/>
          <w:trPrChange w:id="315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15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955DF1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1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5B70F4" w14:textId="0D590B76" w:rsidR="008601AF" w:rsidRPr="008601AF" w:rsidRDefault="008601AF" w:rsidP="003C2C2A">
            <w:pPr>
              <w:jc w:val="center"/>
              <w:rPr>
                <w:rFonts w:ascii="Trebuchet MS" w:hAnsi="Trebuchet MS" w:cs="Arial"/>
                <w:color w:val="000000"/>
                <w:sz w:val="20"/>
                <w:szCs w:val="20"/>
                <w:lang w:bidi="th-TH"/>
              </w:rPr>
            </w:pPr>
            <w:del w:id="3157" w:author="Philippe Hollanda - Oliveira Trust" w:date="2022-07-19T10:08:00Z">
              <w:r w:rsidRPr="008601AF" w:rsidDel="00627AA0">
                <w:rPr>
                  <w:rFonts w:ascii="Trebuchet MS" w:hAnsi="Trebuchet MS" w:cs="Arial"/>
                  <w:color w:val="000000"/>
                  <w:sz w:val="20"/>
                  <w:szCs w:val="20"/>
                  <w:lang w:bidi="th-TH"/>
                </w:rPr>
                <w:delText>10/06/2021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09426B" w14:textId="22C8D326" w:rsidR="008601AF" w:rsidRPr="008601AF" w:rsidRDefault="008601AF" w:rsidP="003C2C2A">
            <w:pPr>
              <w:jc w:val="center"/>
              <w:rPr>
                <w:rFonts w:ascii="Trebuchet MS" w:hAnsi="Trebuchet MS" w:cs="Arial"/>
                <w:color w:val="000000"/>
                <w:sz w:val="20"/>
                <w:szCs w:val="20"/>
                <w:lang w:bidi="th-TH"/>
              </w:rPr>
            </w:pPr>
            <w:del w:id="3159" w:author="Philippe Hollanda - Oliveira Trust" w:date="2022-07-19T10:08:00Z">
              <w:r w:rsidRPr="008601AF" w:rsidDel="00627AA0">
                <w:rPr>
                  <w:rFonts w:ascii="Trebuchet MS" w:hAnsi="Trebuchet MS" w:cs="Arial"/>
                  <w:color w:val="000000"/>
                  <w:sz w:val="20"/>
                  <w:szCs w:val="20"/>
                  <w:lang w:bidi="th-TH"/>
                </w:rPr>
                <w:delText>R$ 57.895,63</w:delText>
              </w:r>
            </w:del>
          </w:p>
        </w:tc>
      </w:tr>
      <w:tr w:rsidR="008601AF" w:rsidRPr="008601AF" w14:paraId="7DBF1A01" w14:textId="77777777" w:rsidTr="00627AA0">
        <w:tblPrEx>
          <w:tblW w:w="5000" w:type="pct"/>
          <w:tblCellMar>
            <w:left w:w="70" w:type="dxa"/>
            <w:right w:w="70" w:type="dxa"/>
          </w:tblCellMar>
          <w:tblPrExChange w:id="3160" w:author="Philippe Hollanda - Oliveira Trust" w:date="2022-07-19T10:08:00Z">
            <w:tblPrEx>
              <w:tblW w:w="5000" w:type="pct"/>
              <w:tblCellMar>
                <w:left w:w="70" w:type="dxa"/>
                <w:right w:w="70" w:type="dxa"/>
              </w:tblCellMar>
            </w:tblPrEx>
          </w:tblPrExChange>
        </w:tblPrEx>
        <w:trPr>
          <w:trHeight w:val="1785"/>
          <w:trPrChange w:id="316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16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3E69E2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1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4ED414" w14:textId="6381CC9B" w:rsidR="008601AF" w:rsidRPr="008601AF" w:rsidRDefault="008601AF" w:rsidP="003C2C2A">
            <w:pPr>
              <w:jc w:val="center"/>
              <w:rPr>
                <w:rFonts w:ascii="Trebuchet MS" w:hAnsi="Trebuchet MS" w:cs="Arial"/>
                <w:color w:val="000000"/>
                <w:sz w:val="20"/>
                <w:szCs w:val="20"/>
                <w:lang w:bidi="th-TH"/>
              </w:rPr>
            </w:pPr>
            <w:del w:id="3164" w:author="Philippe Hollanda - Oliveira Trust" w:date="2022-07-19T10:08:00Z">
              <w:r w:rsidRPr="008601AF" w:rsidDel="00627AA0">
                <w:rPr>
                  <w:rFonts w:ascii="Trebuchet MS" w:hAnsi="Trebuchet MS" w:cs="Arial"/>
                  <w:color w:val="000000"/>
                  <w:sz w:val="20"/>
                  <w:szCs w:val="20"/>
                  <w:lang w:bidi="th-TH"/>
                </w:rPr>
                <w:delText>24/06/2021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2AD1CA" w14:textId="2C195941" w:rsidR="008601AF" w:rsidRPr="008601AF" w:rsidRDefault="008601AF" w:rsidP="003C2C2A">
            <w:pPr>
              <w:jc w:val="center"/>
              <w:rPr>
                <w:rFonts w:ascii="Trebuchet MS" w:hAnsi="Trebuchet MS" w:cs="Arial"/>
                <w:color w:val="000000"/>
                <w:sz w:val="20"/>
                <w:szCs w:val="20"/>
                <w:lang w:bidi="th-TH"/>
              </w:rPr>
            </w:pPr>
            <w:del w:id="3166" w:author="Philippe Hollanda - Oliveira Trust" w:date="2022-07-19T10:08:00Z">
              <w:r w:rsidRPr="008601AF" w:rsidDel="00627AA0">
                <w:rPr>
                  <w:rFonts w:ascii="Trebuchet MS" w:hAnsi="Trebuchet MS" w:cs="Arial"/>
                  <w:color w:val="000000"/>
                  <w:sz w:val="20"/>
                  <w:szCs w:val="20"/>
                  <w:lang w:bidi="th-TH"/>
                </w:rPr>
                <w:delText>R$ 57.895,62</w:delText>
              </w:r>
            </w:del>
          </w:p>
        </w:tc>
      </w:tr>
      <w:tr w:rsidR="008601AF" w:rsidRPr="008601AF" w14:paraId="42FFD7E9" w14:textId="77777777" w:rsidTr="00627AA0">
        <w:tblPrEx>
          <w:tblW w:w="5000" w:type="pct"/>
          <w:tblCellMar>
            <w:left w:w="70" w:type="dxa"/>
            <w:right w:w="70" w:type="dxa"/>
          </w:tblCellMar>
          <w:tblPrExChange w:id="3167" w:author="Philippe Hollanda - Oliveira Trust" w:date="2022-07-19T10:08:00Z">
            <w:tblPrEx>
              <w:tblW w:w="5000" w:type="pct"/>
              <w:tblCellMar>
                <w:left w:w="70" w:type="dxa"/>
                <w:right w:w="70" w:type="dxa"/>
              </w:tblCellMar>
            </w:tblPrEx>
          </w:tblPrExChange>
        </w:tblPrEx>
        <w:trPr>
          <w:trHeight w:val="1785"/>
          <w:trPrChange w:id="31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55A096" w14:textId="225C53B1" w:rsidR="008601AF" w:rsidRPr="008601AF" w:rsidRDefault="008601AF" w:rsidP="003C2C2A">
            <w:pPr>
              <w:jc w:val="center"/>
              <w:rPr>
                <w:rFonts w:ascii="Trebuchet MS" w:hAnsi="Trebuchet MS" w:cs="Arial"/>
                <w:color w:val="000000"/>
                <w:sz w:val="20"/>
                <w:szCs w:val="20"/>
                <w:lang w:bidi="th-TH"/>
              </w:rPr>
            </w:pPr>
            <w:del w:id="3170" w:author="Philippe Hollanda - Oliveira Trust" w:date="2022-07-19T10:08:00Z">
              <w:r w:rsidRPr="008601AF" w:rsidDel="00627AA0">
                <w:rPr>
                  <w:rFonts w:ascii="Trebuchet MS" w:hAnsi="Trebuchet MS" w:cs="Arial"/>
                  <w:color w:val="000000"/>
                  <w:sz w:val="20"/>
                  <w:szCs w:val="20"/>
                  <w:lang w:bidi="th-TH"/>
                </w:rPr>
                <w:delText>SISTEMA DE VENTILAÇÃO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FE56AA" w14:textId="7E0F0C6B" w:rsidR="008601AF" w:rsidRPr="008601AF" w:rsidRDefault="008601AF" w:rsidP="003C2C2A">
            <w:pPr>
              <w:jc w:val="center"/>
              <w:rPr>
                <w:rFonts w:ascii="Trebuchet MS" w:hAnsi="Trebuchet MS" w:cs="Arial"/>
                <w:color w:val="000000"/>
                <w:sz w:val="20"/>
                <w:szCs w:val="20"/>
                <w:lang w:bidi="th-TH"/>
              </w:rPr>
            </w:pPr>
            <w:del w:id="3172" w:author="Philippe Hollanda - Oliveira Trust" w:date="2022-07-19T10:08:00Z">
              <w:r w:rsidRPr="008601AF" w:rsidDel="00627AA0">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4F65C4" w14:textId="059346C8" w:rsidR="008601AF" w:rsidRPr="008601AF" w:rsidRDefault="008601AF" w:rsidP="003C2C2A">
            <w:pPr>
              <w:jc w:val="center"/>
              <w:rPr>
                <w:rFonts w:ascii="Trebuchet MS" w:hAnsi="Trebuchet MS" w:cs="Arial"/>
                <w:color w:val="000000"/>
                <w:sz w:val="20"/>
                <w:szCs w:val="20"/>
                <w:lang w:bidi="th-TH"/>
              </w:rPr>
            </w:pPr>
            <w:del w:id="3174" w:author="Philippe Hollanda - Oliveira Trust" w:date="2022-07-19T10:08:00Z">
              <w:r w:rsidRPr="008601AF" w:rsidDel="00627AA0">
                <w:rPr>
                  <w:rFonts w:ascii="Trebuchet MS" w:hAnsi="Trebuchet MS" w:cs="Arial"/>
                  <w:color w:val="000000"/>
                  <w:sz w:val="20"/>
                  <w:szCs w:val="20"/>
                  <w:lang w:bidi="th-TH"/>
                </w:rPr>
                <w:delText>R$ 52.112,13</w:delText>
              </w:r>
            </w:del>
          </w:p>
        </w:tc>
      </w:tr>
      <w:tr w:rsidR="008601AF" w:rsidRPr="008601AF" w14:paraId="55441753" w14:textId="77777777" w:rsidTr="00627AA0">
        <w:tblPrEx>
          <w:tblW w:w="5000" w:type="pct"/>
          <w:tblCellMar>
            <w:left w:w="70" w:type="dxa"/>
            <w:right w:w="70" w:type="dxa"/>
          </w:tblCellMar>
          <w:tblPrExChange w:id="3175" w:author="Philippe Hollanda - Oliveira Trust" w:date="2022-07-19T10:08:00Z">
            <w:tblPrEx>
              <w:tblW w:w="5000" w:type="pct"/>
              <w:tblCellMar>
                <w:left w:w="70" w:type="dxa"/>
                <w:right w:w="70" w:type="dxa"/>
              </w:tblCellMar>
            </w:tblPrEx>
          </w:tblPrExChange>
        </w:tblPrEx>
        <w:trPr>
          <w:trHeight w:val="1785"/>
          <w:trPrChange w:id="31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0AD8F6" w14:textId="54B8C7D2" w:rsidR="008601AF" w:rsidRPr="008601AF" w:rsidRDefault="008601AF" w:rsidP="003C2C2A">
            <w:pPr>
              <w:jc w:val="center"/>
              <w:rPr>
                <w:rFonts w:ascii="Trebuchet MS" w:hAnsi="Trebuchet MS" w:cs="Arial"/>
                <w:color w:val="000000"/>
                <w:sz w:val="20"/>
                <w:szCs w:val="20"/>
                <w:lang w:bidi="th-TH"/>
              </w:rPr>
            </w:pPr>
            <w:del w:id="3178"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3254F8" w14:textId="5F5ED907" w:rsidR="008601AF" w:rsidRPr="008601AF" w:rsidRDefault="008601AF" w:rsidP="003C2C2A">
            <w:pPr>
              <w:jc w:val="center"/>
              <w:rPr>
                <w:rFonts w:ascii="Trebuchet MS" w:hAnsi="Trebuchet MS" w:cs="Arial"/>
                <w:color w:val="000000"/>
                <w:sz w:val="20"/>
                <w:szCs w:val="20"/>
                <w:lang w:bidi="th-TH"/>
              </w:rPr>
            </w:pPr>
            <w:del w:id="3180" w:author="Philippe Hollanda - Oliveira Trust" w:date="2022-07-19T10:08:00Z">
              <w:r w:rsidRPr="008601AF" w:rsidDel="00627AA0">
                <w:rPr>
                  <w:rFonts w:ascii="Trebuchet MS" w:hAnsi="Trebuchet MS" w:cs="Arial"/>
                  <w:color w:val="000000"/>
                  <w:sz w:val="20"/>
                  <w:szCs w:val="20"/>
                  <w:lang w:bidi="th-TH"/>
                </w:rPr>
                <w:delText>31/05/2021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F294D2" w14:textId="4B0379A7" w:rsidR="008601AF" w:rsidRPr="008601AF" w:rsidRDefault="008601AF" w:rsidP="003C2C2A">
            <w:pPr>
              <w:jc w:val="center"/>
              <w:rPr>
                <w:rFonts w:ascii="Trebuchet MS" w:hAnsi="Trebuchet MS" w:cs="Arial"/>
                <w:color w:val="000000"/>
                <w:sz w:val="20"/>
                <w:szCs w:val="20"/>
                <w:lang w:bidi="th-TH"/>
              </w:rPr>
            </w:pPr>
            <w:del w:id="3182" w:author="Philippe Hollanda - Oliveira Trust" w:date="2022-07-19T10:08:00Z">
              <w:r w:rsidRPr="008601AF" w:rsidDel="00627AA0">
                <w:rPr>
                  <w:rFonts w:ascii="Trebuchet MS" w:hAnsi="Trebuchet MS" w:cs="Arial"/>
                  <w:color w:val="000000"/>
                  <w:sz w:val="20"/>
                  <w:szCs w:val="20"/>
                  <w:lang w:bidi="th-TH"/>
                </w:rPr>
                <w:delText>R$ 10.309,20</w:delText>
              </w:r>
            </w:del>
          </w:p>
        </w:tc>
      </w:tr>
      <w:tr w:rsidR="008601AF" w:rsidRPr="008601AF" w14:paraId="787F1C8A" w14:textId="77777777" w:rsidTr="00627AA0">
        <w:tblPrEx>
          <w:tblW w:w="5000" w:type="pct"/>
          <w:tblCellMar>
            <w:left w:w="70" w:type="dxa"/>
            <w:right w:w="70" w:type="dxa"/>
          </w:tblCellMar>
          <w:tblPrExChange w:id="3183" w:author="Philippe Hollanda - Oliveira Trust" w:date="2022-07-19T10:08:00Z">
            <w:tblPrEx>
              <w:tblW w:w="5000" w:type="pct"/>
              <w:tblCellMar>
                <w:left w:w="70" w:type="dxa"/>
                <w:right w:w="70" w:type="dxa"/>
              </w:tblCellMar>
            </w:tblPrEx>
          </w:tblPrExChange>
        </w:tblPrEx>
        <w:trPr>
          <w:trHeight w:val="1785"/>
          <w:trPrChange w:id="318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8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3FBF98" w14:textId="7D6F762C" w:rsidR="008601AF" w:rsidRPr="008601AF" w:rsidRDefault="008601AF" w:rsidP="003C2C2A">
            <w:pPr>
              <w:jc w:val="center"/>
              <w:rPr>
                <w:rFonts w:ascii="Trebuchet MS" w:hAnsi="Trebuchet MS" w:cs="Arial"/>
                <w:color w:val="000000"/>
                <w:sz w:val="20"/>
                <w:szCs w:val="20"/>
                <w:lang w:bidi="th-TH"/>
              </w:rPr>
            </w:pPr>
            <w:del w:id="3186" w:author="Philippe Hollanda - Oliveira Trust" w:date="2022-07-19T10:08:00Z">
              <w:r w:rsidRPr="008601AF" w:rsidDel="00627AA0">
                <w:rPr>
                  <w:rFonts w:ascii="Trebuchet MS" w:hAnsi="Trebuchet MS" w:cs="Arial"/>
                  <w:color w:val="000000"/>
                  <w:sz w:val="20"/>
                  <w:szCs w:val="20"/>
                  <w:lang w:bidi="th-TH"/>
                </w:rPr>
                <w:lastRenderedPageBreak/>
                <w:delText>PISO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A5E80A" w14:textId="76FDB0AB" w:rsidR="008601AF" w:rsidRPr="008601AF" w:rsidRDefault="008601AF" w:rsidP="003C2C2A">
            <w:pPr>
              <w:jc w:val="center"/>
              <w:rPr>
                <w:rFonts w:ascii="Trebuchet MS" w:hAnsi="Trebuchet MS" w:cs="Arial"/>
                <w:color w:val="000000"/>
                <w:sz w:val="20"/>
                <w:szCs w:val="20"/>
                <w:lang w:bidi="th-TH"/>
              </w:rPr>
            </w:pPr>
            <w:del w:id="3188" w:author="Philippe Hollanda - Oliveira Trust" w:date="2022-07-19T10:08:00Z">
              <w:r w:rsidRPr="008601AF" w:rsidDel="00627AA0">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C3757E" w14:textId="4FD69ACE" w:rsidR="008601AF" w:rsidRPr="008601AF" w:rsidRDefault="008601AF" w:rsidP="003C2C2A">
            <w:pPr>
              <w:jc w:val="center"/>
              <w:rPr>
                <w:rFonts w:ascii="Trebuchet MS" w:hAnsi="Trebuchet MS" w:cs="Arial"/>
                <w:color w:val="000000"/>
                <w:sz w:val="20"/>
                <w:szCs w:val="20"/>
                <w:lang w:bidi="th-TH"/>
              </w:rPr>
            </w:pPr>
            <w:del w:id="3190" w:author="Philippe Hollanda - Oliveira Trust" w:date="2022-07-19T10:08:00Z">
              <w:r w:rsidRPr="008601AF" w:rsidDel="00627AA0">
                <w:rPr>
                  <w:rFonts w:ascii="Trebuchet MS" w:hAnsi="Trebuchet MS" w:cs="Arial"/>
                  <w:color w:val="000000"/>
                  <w:sz w:val="20"/>
                  <w:szCs w:val="20"/>
                  <w:lang w:bidi="th-TH"/>
                </w:rPr>
                <w:delText>R$ 660,00</w:delText>
              </w:r>
            </w:del>
          </w:p>
        </w:tc>
      </w:tr>
      <w:tr w:rsidR="008601AF" w:rsidRPr="008601AF" w14:paraId="135CB7BA" w14:textId="77777777" w:rsidTr="00627AA0">
        <w:tblPrEx>
          <w:tblW w:w="5000" w:type="pct"/>
          <w:tblCellMar>
            <w:left w:w="70" w:type="dxa"/>
            <w:right w:w="70" w:type="dxa"/>
          </w:tblCellMar>
          <w:tblPrExChange w:id="3191" w:author="Philippe Hollanda - Oliveira Trust" w:date="2022-07-19T10:08:00Z">
            <w:tblPrEx>
              <w:tblW w:w="5000" w:type="pct"/>
              <w:tblCellMar>
                <w:left w:w="70" w:type="dxa"/>
                <w:right w:w="70" w:type="dxa"/>
              </w:tblCellMar>
            </w:tblPrEx>
          </w:tblPrExChange>
        </w:tblPrEx>
        <w:trPr>
          <w:trHeight w:val="1785"/>
          <w:trPrChange w:id="319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19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76DC0F" w14:textId="280B421C" w:rsidR="008601AF" w:rsidRPr="008601AF" w:rsidRDefault="008601AF" w:rsidP="003C2C2A">
            <w:pPr>
              <w:jc w:val="center"/>
              <w:rPr>
                <w:rFonts w:ascii="Trebuchet MS" w:hAnsi="Trebuchet MS" w:cs="Arial"/>
                <w:color w:val="000000"/>
                <w:sz w:val="20"/>
                <w:szCs w:val="20"/>
                <w:lang w:bidi="th-TH"/>
              </w:rPr>
            </w:pPr>
            <w:del w:id="319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19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E50417" w14:textId="26EE8905" w:rsidR="008601AF" w:rsidRPr="008601AF" w:rsidRDefault="008601AF" w:rsidP="003C2C2A">
            <w:pPr>
              <w:jc w:val="center"/>
              <w:rPr>
                <w:rFonts w:ascii="Trebuchet MS" w:hAnsi="Trebuchet MS" w:cs="Arial"/>
                <w:color w:val="000000"/>
                <w:sz w:val="20"/>
                <w:szCs w:val="20"/>
                <w:lang w:bidi="th-TH"/>
              </w:rPr>
            </w:pPr>
            <w:del w:id="3196" w:author="Philippe Hollanda - Oliveira Trust" w:date="2022-07-19T10:08:00Z">
              <w:r w:rsidRPr="008601AF" w:rsidDel="00627AA0">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19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DABB9F" w14:textId="38155F1C" w:rsidR="008601AF" w:rsidRPr="008601AF" w:rsidRDefault="008601AF" w:rsidP="003C2C2A">
            <w:pPr>
              <w:jc w:val="center"/>
              <w:rPr>
                <w:rFonts w:ascii="Trebuchet MS" w:hAnsi="Trebuchet MS" w:cs="Arial"/>
                <w:color w:val="000000"/>
                <w:sz w:val="20"/>
                <w:szCs w:val="20"/>
                <w:lang w:bidi="th-TH"/>
              </w:rPr>
            </w:pPr>
            <w:del w:id="3198" w:author="Philippe Hollanda - Oliveira Trust" w:date="2022-07-19T10:08:00Z">
              <w:r w:rsidRPr="008601AF" w:rsidDel="00627AA0">
                <w:rPr>
                  <w:rFonts w:ascii="Trebuchet MS" w:hAnsi="Trebuchet MS" w:cs="Arial"/>
                  <w:color w:val="000000"/>
                  <w:sz w:val="20"/>
                  <w:szCs w:val="20"/>
                  <w:lang w:bidi="th-TH"/>
                </w:rPr>
                <w:delText>R$ 857,00</w:delText>
              </w:r>
            </w:del>
          </w:p>
        </w:tc>
      </w:tr>
      <w:tr w:rsidR="008601AF" w:rsidRPr="008601AF" w14:paraId="61A2AA00" w14:textId="77777777" w:rsidTr="00627AA0">
        <w:tblPrEx>
          <w:tblW w:w="5000" w:type="pct"/>
          <w:tblCellMar>
            <w:left w:w="70" w:type="dxa"/>
            <w:right w:w="70" w:type="dxa"/>
          </w:tblCellMar>
          <w:tblPrExChange w:id="3199" w:author="Philippe Hollanda - Oliveira Trust" w:date="2022-07-19T10:08:00Z">
            <w:tblPrEx>
              <w:tblW w:w="5000" w:type="pct"/>
              <w:tblCellMar>
                <w:left w:w="70" w:type="dxa"/>
                <w:right w:w="70" w:type="dxa"/>
              </w:tblCellMar>
            </w:tblPrEx>
          </w:tblPrExChange>
        </w:tblPrEx>
        <w:trPr>
          <w:trHeight w:val="1785"/>
          <w:trPrChange w:id="320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0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0122CD" w14:textId="7051A657" w:rsidR="008601AF" w:rsidRPr="008601AF" w:rsidRDefault="008601AF" w:rsidP="003C2C2A">
            <w:pPr>
              <w:jc w:val="center"/>
              <w:rPr>
                <w:rFonts w:ascii="Trebuchet MS" w:hAnsi="Trebuchet MS" w:cs="Arial"/>
                <w:color w:val="000000"/>
                <w:sz w:val="20"/>
                <w:szCs w:val="20"/>
                <w:lang w:bidi="th-TH"/>
              </w:rPr>
            </w:pPr>
            <w:del w:id="320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0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A0F036" w14:textId="7C3DF7A0" w:rsidR="008601AF" w:rsidRPr="008601AF" w:rsidRDefault="008601AF" w:rsidP="003C2C2A">
            <w:pPr>
              <w:jc w:val="center"/>
              <w:rPr>
                <w:rFonts w:ascii="Trebuchet MS" w:hAnsi="Trebuchet MS" w:cs="Arial"/>
                <w:color w:val="000000"/>
                <w:sz w:val="20"/>
                <w:szCs w:val="20"/>
                <w:lang w:bidi="th-TH"/>
              </w:rPr>
            </w:pPr>
            <w:del w:id="3204" w:author="Philippe Hollanda - Oliveira Trust" w:date="2022-07-19T10:08:00Z">
              <w:r w:rsidRPr="008601AF" w:rsidDel="00627AA0">
                <w:rPr>
                  <w:rFonts w:ascii="Trebuchet MS" w:hAnsi="Trebuchet MS" w:cs="Arial"/>
                  <w:color w:val="000000"/>
                  <w:sz w:val="20"/>
                  <w:szCs w:val="20"/>
                  <w:lang w:bidi="th-TH"/>
                </w:rPr>
                <w:delText>10/06/2021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0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2C0403" w14:textId="74304E6F" w:rsidR="008601AF" w:rsidRPr="008601AF" w:rsidRDefault="008601AF" w:rsidP="003C2C2A">
            <w:pPr>
              <w:jc w:val="center"/>
              <w:rPr>
                <w:rFonts w:ascii="Trebuchet MS" w:hAnsi="Trebuchet MS" w:cs="Arial"/>
                <w:color w:val="000000"/>
                <w:sz w:val="20"/>
                <w:szCs w:val="20"/>
                <w:lang w:bidi="th-TH"/>
              </w:rPr>
            </w:pPr>
            <w:del w:id="3206" w:author="Philippe Hollanda - Oliveira Trust" w:date="2022-07-19T10:08:00Z">
              <w:r w:rsidRPr="008601AF" w:rsidDel="00627AA0">
                <w:rPr>
                  <w:rFonts w:ascii="Trebuchet MS" w:hAnsi="Trebuchet MS" w:cs="Arial"/>
                  <w:color w:val="000000"/>
                  <w:sz w:val="20"/>
                  <w:szCs w:val="20"/>
                  <w:lang w:bidi="th-TH"/>
                </w:rPr>
                <w:delText>R$ 417,00</w:delText>
              </w:r>
            </w:del>
          </w:p>
        </w:tc>
      </w:tr>
      <w:tr w:rsidR="008601AF" w:rsidRPr="008601AF" w14:paraId="4A52243D" w14:textId="77777777" w:rsidTr="00627AA0">
        <w:tblPrEx>
          <w:tblW w:w="5000" w:type="pct"/>
          <w:tblCellMar>
            <w:left w:w="70" w:type="dxa"/>
            <w:right w:w="70" w:type="dxa"/>
          </w:tblCellMar>
          <w:tblPrExChange w:id="3207" w:author="Philippe Hollanda - Oliveira Trust" w:date="2022-07-19T10:08:00Z">
            <w:tblPrEx>
              <w:tblW w:w="5000" w:type="pct"/>
              <w:tblCellMar>
                <w:left w:w="70" w:type="dxa"/>
                <w:right w:w="70" w:type="dxa"/>
              </w:tblCellMar>
            </w:tblPrEx>
          </w:tblPrExChange>
        </w:tblPrEx>
        <w:trPr>
          <w:trHeight w:val="1785"/>
          <w:trPrChange w:id="320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0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60A3B5" w14:textId="1C560774" w:rsidR="008601AF" w:rsidRPr="008601AF" w:rsidRDefault="008601AF" w:rsidP="003C2C2A">
            <w:pPr>
              <w:jc w:val="center"/>
              <w:rPr>
                <w:rFonts w:ascii="Trebuchet MS" w:hAnsi="Trebuchet MS" w:cs="Arial"/>
                <w:color w:val="000000"/>
                <w:sz w:val="20"/>
                <w:szCs w:val="20"/>
                <w:lang w:bidi="th-TH"/>
              </w:rPr>
            </w:pPr>
            <w:del w:id="3210"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752B32" w14:textId="1F8715A4" w:rsidR="008601AF" w:rsidRPr="008601AF" w:rsidRDefault="008601AF" w:rsidP="003C2C2A">
            <w:pPr>
              <w:jc w:val="center"/>
              <w:rPr>
                <w:rFonts w:ascii="Trebuchet MS" w:hAnsi="Trebuchet MS" w:cs="Arial"/>
                <w:color w:val="000000"/>
                <w:sz w:val="20"/>
                <w:szCs w:val="20"/>
                <w:lang w:bidi="th-TH"/>
              </w:rPr>
            </w:pPr>
            <w:del w:id="3212" w:author="Philippe Hollanda - Oliveira Trust" w:date="2022-07-19T10:08:00Z">
              <w:r w:rsidRPr="008601AF" w:rsidDel="00627AA0">
                <w:rPr>
                  <w:rFonts w:ascii="Trebuchet MS" w:hAnsi="Trebuchet MS" w:cs="Arial"/>
                  <w:color w:val="000000"/>
                  <w:sz w:val="20"/>
                  <w:szCs w:val="20"/>
                  <w:lang w:bidi="th-TH"/>
                </w:rPr>
                <w:delText>01/06/2021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071234" w14:textId="07674322" w:rsidR="008601AF" w:rsidRPr="008601AF" w:rsidRDefault="008601AF" w:rsidP="003C2C2A">
            <w:pPr>
              <w:jc w:val="center"/>
              <w:rPr>
                <w:rFonts w:ascii="Trebuchet MS" w:hAnsi="Trebuchet MS" w:cs="Arial"/>
                <w:color w:val="000000"/>
                <w:sz w:val="20"/>
                <w:szCs w:val="20"/>
                <w:lang w:bidi="th-TH"/>
              </w:rPr>
            </w:pPr>
            <w:del w:id="3214" w:author="Philippe Hollanda - Oliveira Trust" w:date="2022-07-19T10:08:00Z">
              <w:r w:rsidRPr="008601AF" w:rsidDel="00627AA0">
                <w:rPr>
                  <w:rFonts w:ascii="Trebuchet MS" w:hAnsi="Trebuchet MS" w:cs="Arial"/>
                  <w:color w:val="000000"/>
                  <w:sz w:val="20"/>
                  <w:szCs w:val="20"/>
                  <w:lang w:bidi="th-TH"/>
                </w:rPr>
                <w:delText>R$ 12.740,26</w:delText>
              </w:r>
            </w:del>
          </w:p>
        </w:tc>
      </w:tr>
      <w:tr w:rsidR="008601AF" w:rsidRPr="008601AF" w14:paraId="7B23EAB4" w14:textId="77777777" w:rsidTr="00627AA0">
        <w:tblPrEx>
          <w:tblW w:w="5000" w:type="pct"/>
          <w:tblCellMar>
            <w:left w:w="70" w:type="dxa"/>
            <w:right w:w="70" w:type="dxa"/>
          </w:tblCellMar>
          <w:tblPrExChange w:id="3215" w:author="Philippe Hollanda - Oliveira Trust" w:date="2022-07-19T10:08:00Z">
            <w:tblPrEx>
              <w:tblW w:w="5000" w:type="pct"/>
              <w:tblCellMar>
                <w:left w:w="70" w:type="dxa"/>
                <w:right w:w="70" w:type="dxa"/>
              </w:tblCellMar>
            </w:tblPrEx>
          </w:tblPrExChange>
        </w:tblPrEx>
        <w:trPr>
          <w:trHeight w:val="1785"/>
          <w:trPrChange w:id="321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1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451FB6" w14:textId="5296F8D5" w:rsidR="008601AF" w:rsidRPr="008601AF" w:rsidRDefault="008601AF" w:rsidP="003C2C2A">
            <w:pPr>
              <w:jc w:val="center"/>
              <w:rPr>
                <w:rFonts w:ascii="Trebuchet MS" w:hAnsi="Trebuchet MS" w:cs="Arial"/>
                <w:color w:val="000000"/>
                <w:sz w:val="20"/>
                <w:szCs w:val="20"/>
                <w:lang w:bidi="th-TH"/>
              </w:rPr>
            </w:pPr>
            <w:del w:id="3218" w:author="Philippe Hollanda - Oliveira Trust" w:date="2022-07-19T10:08:00Z">
              <w:r w:rsidRPr="008601AF" w:rsidDel="00627AA0">
                <w:rPr>
                  <w:rFonts w:ascii="Trebuchet MS" w:hAnsi="Trebuchet MS" w:cs="Arial"/>
                  <w:color w:val="000000"/>
                  <w:sz w:val="20"/>
                  <w:szCs w:val="20"/>
                  <w:lang w:bidi="th-TH"/>
                </w:rPr>
                <w:delText>MADEIRITE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DE6402" w14:textId="674B660D" w:rsidR="008601AF" w:rsidRPr="008601AF" w:rsidRDefault="008601AF" w:rsidP="003C2C2A">
            <w:pPr>
              <w:jc w:val="center"/>
              <w:rPr>
                <w:rFonts w:ascii="Trebuchet MS" w:hAnsi="Trebuchet MS" w:cs="Arial"/>
                <w:color w:val="000000"/>
                <w:sz w:val="20"/>
                <w:szCs w:val="20"/>
                <w:lang w:bidi="th-TH"/>
              </w:rPr>
            </w:pPr>
            <w:del w:id="3220" w:author="Philippe Hollanda - Oliveira Trust" w:date="2022-07-19T10:08:00Z">
              <w:r w:rsidRPr="008601AF" w:rsidDel="00627AA0">
                <w:rPr>
                  <w:rFonts w:ascii="Trebuchet MS" w:hAnsi="Trebuchet MS" w:cs="Arial"/>
                  <w:color w:val="000000"/>
                  <w:sz w:val="20"/>
                  <w:szCs w:val="20"/>
                  <w:lang w:bidi="th-TH"/>
                </w:rPr>
                <w:delText>08/06/2021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AF60DD" w14:textId="2B689C92" w:rsidR="008601AF" w:rsidRPr="008601AF" w:rsidRDefault="008601AF" w:rsidP="003C2C2A">
            <w:pPr>
              <w:jc w:val="center"/>
              <w:rPr>
                <w:rFonts w:ascii="Trebuchet MS" w:hAnsi="Trebuchet MS" w:cs="Arial"/>
                <w:color w:val="000000"/>
                <w:sz w:val="20"/>
                <w:szCs w:val="20"/>
                <w:lang w:bidi="th-TH"/>
              </w:rPr>
            </w:pPr>
            <w:del w:id="3222" w:author="Philippe Hollanda - Oliveira Trust" w:date="2022-07-19T10:08:00Z">
              <w:r w:rsidRPr="008601AF" w:rsidDel="00627AA0">
                <w:rPr>
                  <w:rFonts w:ascii="Trebuchet MS" w:hAnsi="Trebuchet MS" w:cs="Arial"/>
                  <w:color w:val="000000"/>
                  <w:sz w:val="20"/>
                  <w:szCs w:val="20"/>
                  <w:lang w:bidi="th-TH"/>
                </w:rPr>
                <w:delText>R$ 4.735,00</w:delText>
              </w:r>
            </w:del>
          </w:p>
        </w:tc>
      </w:tr>
      <w:tr w:rsidR="008601AF" w:rsidRPr="008601AF" w14:paraId="05EFFE6E" w14:textId="77777777" w:rsidTr="00627AA0">
        <w:tblPrEx>
          <w:tblW w:w="5000" w:type="pct"/>
          <w:tblCellMar>
            <w:left w:w="70" w:type="dxa"/>
            <w:right w:w="70" w:type="dxa"/>
          </w:tblCellMar>
          <w:tblPrExChange w:id="3223" w:author="Philippe Hollanda - Oliveira Trust" w:date="2022-07-19T10:08:00Z">
            <w:tblPrEx>
              <w:tblW w:w="5000" w:type="pct"/>
              <w:tblCellMar>
                <w:left w:w="70" w:type="dxa"/>
                <w:right w:w="70" w:type="dxa"/>
              </w:tblCellMar>
            </w:tblPrEx>
          </w:tblPrExChange>
        </w:tblPrEx>
        <w:trPr>
          <w:trHeight w:val="1785"/>
          <w:trPrChange w:id="322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2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EFF54D" w14:textId="66FE9254" w:rsidR="008601AF" w:rsidRPr="008601AF" w:rsidRDefault="008601AF" w:rsidP="003C2C2A">
            <w:pPr>
              <w:jc w:val="center"/>
              <w:rPr>
                <w:rFonts w:ascii="Trebuchet MS" w:hAnsi="Trebuchet MS" w:cs="Arial"/>
                <w:color w:val="000000"/>
                <w:sz w:val="20"/>
                <w:szCs w:val="20"/>
                <w:lang w:bidi="th-TH"/>
              </w:rPr>
            </w:pPr>
            <w:del w:id="3226" w:author="Philippe Hollanda - Oliveira Trust" w:date="2022-07-19T10:08:00Z">
              <w:r w:rsidRPr="008601AF" w:rsidDel="00627AA0">
                <w:rPr>
                  <w:rFonts w:ascii="Trebuchet MS" w:hAnsi="Trebuchet MS" w:cs="Arial"/>
                  <w:color w:val="000000"/>
                  <w:sz w:val="20"/>
                  <w:szCs w:val="20"/>
                  <w:lang w:bidi="th-TH"/>
                </w:rPr>
                <w:lastRenderedPageBreak/>
                <w:delText>PREGO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A252D5" w14:textId="763193C3" w:rsidR="008601AF" w:rsidRPr="008601AF" w:rsidRDefault="008601AF" w:rsidP="003C2C2A">
            <w:pPr>
              <w:jc w:val="center"/>
              <w:rPr>
                <w:rFonts w:ascii="Trebuchet MS" w:hAnsi="Trebuchet MS" w:cs="Arial"/>
                <w:color w:val="000000"/>
                <w:sz w:val="20"/>
                <w:szCs w:val="20"/>
                <w:lang w:bidi="th-TH"/>
              </w:rPr>
            </w:pPr>
            <w:del w:id="3228" w:author="Philippe Hollanda - Oliveira Trust" w:date="2022-07-19T10:08:00Z">
              <w:r w:rsidRPr="008601AF" w:rsidDel="00627AA0">
                <w:rPr>
                  <w:rFonts w:ascii="Trebuchet MS" w:hAnsi="Trebuchet MS" w:cs="Arial"/>
                  <w:color w:val="000000"/>
                  <w:sz w:val="20"/>
                  <w:szCs w:val="20"/>
                  <w:lang w:bidi="th-TH"/>
                </w:rPr>
                <w:delText>08/06/2021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507047" w14:textId="04D4E3BE" w:rsidR="008601AF" w:rsidRPr="008601AF" w:rsidRDefault="008601AF" w:rsidP="003C2C2A">
            <w:pPr>
              <w:jc w:val="center"/>
              <w:rPr>
                <w:rFonts w:ascii="Trebuchet MS" w:hAnsi="Trebuchet MS" w:cs="Arial"/>
                <w:color w:val="000000"/>
                <w:sz w:val="20"/>
                <w:szCs w:val="20"/>
                <w:lang w:bidi="th-TH"/>
              </w:rPr>
            </w:pPr>
            <w:del w:id="3230" w:author="Philippe Hollanda - Oliveira Trust" w:date="2022-07-19T10:08:00Z">
              <w:r w:rsidRPr="008601AF" w:rsidDel="00627AA0">
                <w:rPr>
                  <w:rFonts w:ascii="Trebuchet MS" w:hAnsi="Trebuchet MS" w:cs="Arial"/>
                  <w:color w:val="000000"/>
                  <w:sz w:val="20"/>
                  <w:szCs w:val="20"/>
                  <w:lang w:bidi="th-TH"/>
                </w:rPr>
                <w:delText>R$ 170,00</w:delText>
              </w:r>
            </w:del>
          </w:p>
        </w:tc>
      </w:tr>
      <w:tr w:rsidR="008601AF" w:rsidRPr="008601AF" w14:paraId="1988B90D" w14:textId="77777777" w:rsidTr="00627AA0">
        <w:tblPrEx>
          <w:tblW w:w="5000" w:type="pct"/>
          <w:tblCellMar>
            <w:left w:w="70" w:type="dxa"/>
            <w:right w:w="70" w:type="dxa"/>
          </w:tblCellMar>
          <w:tblPrExChange w:id="3231" w:author="Philippe Hollanda - Oliveira Trust" w:date="2022-07-19T10:08:00Z">
            <w:tblPrEx>
              <w:tblW w:w="5000" w:type="pct"/>
              <w:tblCellMar>
                <w:left w:w="70" w:type="dxa"/>
                <w:right w:w="70" w:type="dxa"/>
              </w:tblCellMar>
            </w:tblPrEx>
          </w:tblPrExChange>
        </w:tblPrEx>
        <w:trPr>
          <w:trHeight w:val="1785"/>
          <w:trPrChange w:id="323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3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008300" w14:textId="57B29EB5" w:rsidR="008601AF" w:rsidRPr="008601AF" w:rsidRDefault="008601AF" w:rsidP="003C2C2A">
            <w:pPr>
              <w:jc w:val="center"/>
              <w:rPr>
                <w:rFonts w:ascii="Trebuchet MS" w:hAnsi="Trebuchet MS" w:cs="Arial"/>
                <w:color w:val="000000"/>
                <w:sz w:val="20"/>
                <w:szCs w:val="20"/>
                <w:lang w:bidi="th-TH"/>
              </w:rPr>
            </w:pPr>
            <w:del w:id="3234" w:author="Philippe Hollanda - Oliveira Trust" w:date="2022-07-19T10:08:00Z">
              <w:r w:rsidRPr="008601AF" w:rsidDel="00627AA0">
                <w:rPr>
                  <w:rFonts w:ascii="Trebuchet MS" w:hAnsi="Trebuchet MS" w:cs="Arial"/>
                  <w:color w:val="000000"/>
                  <w:sz w:val="20"/>
                  <w:szCs w:val="20"/>
                  <w:lang w:bidi="th-TH"/>
                </w:rPr>
                <w:delText>BOMBA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AE6F73" w14:textId="7AC7A284" w:rsidR="008601AF" w:rsidRPr="008601AF" w:rsidRDefault="008601AF" w:rsidP="003C2C2A">
            <w:pPr>
              <w:jc w:val="center"/>
              <w:rPr>
                <w:rFonts w:ascii="Trebuchet MS" w:hAnsi="Trebuchet MS" w:cs="Arial"/>
                <w:color w:val="000000"/>
                <w:sz w:val="20"/>
                <w:szCs w:val="20"/>
                <w:lang w:bidi="th-TH"/>
              </w:rPr>
            </w:pPr>
            <w:del w:id="3236" w:author="Philippe Hollanda - Oliveira Trust" w:date="2022-07-19T10:08:00Z">
              <w:r w:rsidRPr="008601AF" w:rsidDel="00627AA0">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F65E34" w14:textId="4F408F55" w:rsidR="008601AF" w:rsidRPr="008601AF" w:rsidRDefault="008601AF" w:rsidP="003C2C2A">
            <w:pPr>
              <w:jc w:val="center"/>
              <w:rPr>
                <w:rFonts w:ascii="Trebuchet MS" w:hAnsi="Trebuchet MS" w:cs="Arial"/>
                <w:color w:val="000000"/>
                <w:sz w:val="20"/>
                <w:szCs w:val="20"/>
                <w:lang w:bidi="th-TH"/>
              </w:rPr>
            </w:pPr>
            <w:del w:id="3238" w:author="Philippe Hollanda - Oliveira Trust" w:date="2022-07-19T10:08:00Z">
              <w:r w:rsidRPr="008601AF" w:rsidDel="00627AA0">
                <w:rPr>
                  <w:rFonts w:ascii="Trebuchet MS" w:hAnsi="Trebuchet MS" w:cs="Arial"/>
                  <w:color w:val="000000"/>
                  <w:sz w:val="20"/>
                  <w:szCs w:val="20"/>
                  <w:lang w:bidi="th-TH"/>
                </w:rPr>
                <w:delText>R$ 190,00</w:delText>
              </w:r>
            </w:del>
          </w:p>
        </w:tc>
      </w:tr>
      <w:tr w:rsidR="008601AF" w:rsidRPr="008601AF" w14:paraId="232C8349" w14:textId="77777777" w:rsidTr="00627AA0">
        <w:tblPrEx>
          <w:tblW w:w="5000" w:type="pct"/>
          <w:tblCellMar>
            <w:left w:w="70" w:type="dxa"/>
            <w:right w:w="70" w:type="dxa"/>
          </w:tblCellMar>
          <w:tblPrExChange w:id="3239" w:author="Philippe Hollanda - Oliveira Trust" w:date="2022-07-19T10:08:00Z">
            <w:tblPrEx>
              <w:tblW w:w="5000" w:type="pct"/>
              <w:tblCellMar>
                <w:left w:w="70" w:type="dxa"/>
                <w:right w:w="70" w:type="dxa"/>
              </w:tblCellMar>
            </w:tblPrEx>
          </w:tblPrExChange>
        </w:tblPrEx>
        <w:trPr>
          <w:trHeight w:val="1785"/>
          <w:trPrChange w:id="324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4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2FD821" w14:textId="78E1A6F1" w:rsidR="008601AF" w:rsidRPr="008601AF" w:rsidRDefault="008601AF" w:rsidP="003C2C2A">
            <w:pPr>
              <w:jc w:val="center"/>
              <w:rPr>
                <w:rFonts w:ascii="Trebuchet MS" w:hAnsi="Trebuchet MS" w:cs="Arial"/>
                <w:color w:val="000000"/>
                <w:sz w:val="20"/>
                <w:szCs w:val="20"/>
                <w:lang w:bidi="th-TH"/>
              </w:rPr>
            </w:pPr>
            <w:del w:id="3242"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832A81" w14:textId="06013F2F" w:rsidR="008601AF" w:rsidRPr="008601AF" w:rsidRDefault="008601AF" w:rsidP="003C2C2A">
            <w:pPr>
              <w:jc w:val="center"/>
              <w:rPr>
                <w:rFonts w:ascii="Trebuchet MS" w:hAnsi="Trebuchet MS" w:cs="Arial"/>
                <w:color w:val="000000"/>
                <w:sz w:val="20"/>
                <w:szCs w:val="20"/>
                <w:lang w:bidi="th-TH"/>
              </w:rPr>
            </w:pPr>
            <w:del w:id="3244"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025967" w14:textId="7A7F7039" w:rsidR="008601AF" w:rsidRPr="008601AF" w:rsidRDefault="008601AF" w:rsidP="003C2C2A">
            <w:pPr>
              <w:jc w:val="center"/>
              <w:rPr>
                <w:rFonts w:ascii="Trebuchet MS" w:hAnsi="Trebuchet MS" w:cs="Arial"/>
                <w:color w:val="000000"/>
                <w:sz w:val="20"/>
                <w:szCs w:val="20"/>
                <w:lang w:bidi="th-TH"/>
              </w:rPr>
            </w:pPr>
            <w:del w:id="3246" w:author="Philippe Hollanda - Oliveira Trust" w:date="2022-07-19T10:08:00Z">
              <w:r w:rsidRPr="008601AF" w:rsidDel="00627AA0">
                <w:rPr>
                  <w:rFonts w:ascii="Trebuchet MS" w:hAnsi="Trebuchet MS" w:cs="Arial"/>
                  <w:color w:val="000000"/>
                  <w:sz w:val="20"/>
                  <w:szCs w:val="20"/>
                  <w:lang w:bidi="th-TH"/>
                </w:rPr>
                <w:delText>R$ 245,01</w:delText>
              </w:r>
            </w:del>
          </w:p>
        </w:tc>
      </w:tr>
      <w:tr w:rsidR="008601AF" w:rsidRPr="008601AF" w14:paraId="1282139E" w14:textId="77777777" w:rsidTr="00627AA0">
        <w:tblPrEx>
          <w:tblW w:w="5000" w:type="pct"/>
          <w:tblCellMar>
            <w:left w:w="70" w:type="dxa"/>
            <w:right w:w="70" w:type="dxa"/>
          </w:tblCellMar>
          <w:tblPrExChange w:id="3247" w:author="Philippe Hollanda - Oliveira Trust" w:date="2022-07-19T10:08:00Z">
            <w:tblPrEx>
              <w:tblW w:w="5000" w:type="pct"/>
              <w:tblCellMar>
                <w:left w:w="70" w:type="dxa"/>
                <w:right w:w="70" w:type="dxa"/>
              </w:tblCellMar>
            </w:tblPrEx>
          </w:tblPrExChange>
        </w:tblPrEx>
        <w:trPr>
          <w:trHeight w:val="1785"/>
          <w:trPrChange w:id="324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4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B54A34" w14:textId="297ED9B2" w:rsidR="008601AF" w:rsidRPr="008601AF" w:rsidRDefault="008601AF" w:rsidP="003C2C2A">
            <w:pPr>
              <w:jc w:val="center"/>
              <w:rPr>
                <w:rFonts w:ascii="Trebuchet MS" w:hAnsi="Trebuchet MS" w:cs="Arial"/>
                <w:color w:val="000000"/>
                <w:sz w:val="20"/>
                <w:szCs w:val="20"/>
                <w:lang w:bidi="th-TH"/>
              </w:rPr>
            </w:pPr>
            <w:del w:id="3250" w:author="Philippe Hollanda - Oliveira Trust" w:date="2022-07-19T10:08:00Z">
              <w:r w:rsidRPr="008601AF" w:rsidDel="00627AA0">
                <w:rPr>
                  <w:rFonts w:ascii="Trebuchet MS" w:hAnsi="Trebuchet MS" w:cs="Arial"/>
                  <w:color w:val="000000"/>
                  <w:sz w:val="20"/>
                  <w:szCs w:val="20"/>
                  <w:lang w:bidi="th-TH"/>
                </w:rPr>
                <w:delText>CANTONEIRA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ECA00F" w14:textId="204245DC" w:rsidR="008601AF" w:rsidRPr="008601AF" w:rsidRDefault="008601AF" w:rsidP="003C2C2A">
            <w:pPr>
              <w:jc w:val="center"/>
              <w:rPr>
                <w:rFonts w:ascii="Trebuchet MS" w:hAnsi="Trebuchet MS" w:cs="Arial"/>
                <w:color w:val="000000"/>
                <w:sz w:val="20"/>
                <w:szCs w:val="20"/>
                <w:lang w:bidi="th-TH"/>
              </w:rPr>
            </w:pPr>
            <w:del w:id="3252" w:author="Philippe Hollanda - Oliveira Trust" w:date="2022-07-19T10:08:00Z">
              <w:r w:rsidRPr="008601AF" w:rsidDel="00627AA0">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C519F8" w14:textId="03CE6696" w:rsidR="008601AF" w:rsidRPr="008601AF" w:rsidRDefault="008601AF" w:rsidP="003C2C2A">
            <w:pPr>
              <w:jc w:val="center"/>
              <w:rPr>
                <w:rFonts w:ascii="Trebuchet MS" w:hAnsi="Trebuchet MS" w:cs="Arial"/>
                <w:color w:val="000000"/>
                <w:sz w:val="20"/>
                <w:szCs w:val="20"/>
                <w:lang w:bidi="th-TH"/>
              </w:rPr>
            </w:pPr>
            <w:del w:id="3254" w:author="Philippe Hollanda - Oliveira Trust" w:date="2022-07-19T10:08:00Z">
              <w:r w:rsidRPr="008601AF" w:rsidDel="00627AA0">
                <w:rPr>
                  <w:rFonts w:ascii="Trebuchet MS" w:hAnsi="Trebuchet MS" w:cs="Arial"/>
                  <w:color w:val="000000"/>
                  <w:sz w:val="20"/>
                  <w:szCs w:val="20"/>
                  <w:lang w:bidi="th-TH"/>
                </w:rPr>
                <w:delText>R$ 7.491,65</w:delText>
              </w:r>
            </w:del>
          </w:p>
        </w:tc>
      </w:tr>
      <w:tr w:rsidR="008601AF" w:rsidRPr="008601AF" w14:paraId="3B57179F" w14:textId="77777777" w:rsidTr="00627AA0">
        <w:tblPrEx>
          <w:tblW w:w="5000" w:type="pct"/>
          <w:tblCellMar>
            <w:left w:w="70" w:type="dxa"/>
            <w:right w:w="70" w:type="dxa"/>
          </w:tblCellMar>
          <w:tblPrExChange w:id="3255" w:author="Philippe Hollanda - Oliveira Trust" w:date="2022-07-19T10:08:00Z">
            <w:tblPrEx>
              <w:tblW w:w="5000" w:type="pct"/>
              <w:tblCellMar>
                <w:left w:w="70" w:type="dxa"/>
                <w:right w:w="70" w:type="dxa"/>
              </w:tblCellMar>
            </w:tblPrEx>
          </w:tblPrExChange>
        </w:tblPrEx>
        <w:trPr>
          <w:trHeight w:val="1785"/>
          <w:trPrChange w:id="325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5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3743AE" w14:textId="427718E0" w:rsidR="008601AF" w:rsidRPr="008601AF" w:rsidRDefault="008601AF" w:rsidP="003C2C2A">
            <w:pPr>
              <w:jc w:val="center"/>
              <w:rPr>
                <w:rFonts w:ascii="Trebuchet MS" w:hAnsi="Trebuchet MS" w:cs="Arial"/>
                <w:color w:val="000000"/>
                <w:sz w:val="20"/>
                <w:szCs w:val="20"/>
                <w:lang w:bidi="th-TH"/>
              </w:rPr>
            </w:pPr>
            <w:del w:id="3258" w:author="Philippe Hollanda - Oliveira Trust" w:date="2022-07-19T10:08:00Z">
              <w:r w:rsidRPr="008601AF" w:rsidDel="00627AA0">
                <w:rPr>
                  <w:rFonts w:ascii="Trebuchet MS" w:hAnsi="Trebuchet MS" w:cs="Arial"/>
                  <w:color w:val="000000"/>
                  <w:sz w:val="20"/>
                  <w:szCs w:val="20"/>
                  <w:lang w:bidi="th-TH"/>
                </w:rPr>
                <w:delText>TIJOLO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5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2C354B" w14:textId="77138235" w:rsidR="008601AF" w:rsidRPr="008601AF" w:rsidRDefault="008601AF" w:rsidP="003C2C2A">
            <w:pPr>
              <w:jc w:val="center"/>
              <w:rPr>
                <w:rFonts w:ascii="Trebuchet MS" w:hAnsi="Trebuchet MS" w:cs="Arial"/>
                <w:color w:val="000000"/>
                <w:sz w:val="20"/>
                <w:szCs w:val="20"/>
                <w:lang w:bidi="th-TH"/>
              </w:rPr>
            </w:pPr>
            <w:del w:id="3260" w:author="Philippe Hollanda - Oliveira Trust" w:date="2022-07-19T10:08:00Z">
              <w:r w:rsidRPr="008601AF" w:rsidDel="00627AA0">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6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0531E0" w14:textId="0272542A" w:rsidR="008601AF" w:rsidRPr="008601AF" w:rsidRDefault="008601AF" w:rsidP="003C2C2A">
            <w:pPr>
              <w:jc w:val="center"/>
              <w:rPr>
                <w:rFonts w:ascii="Trebuchet MS" w:hAnsi="Trebuchet MS" w:cs="Arial"/>
                <w:color w:val="000000"/>
                <w:sz w:val="20"/>
                <w:szCs w:val="20"/>
                <w:lang w:bidi="th-TH"/>
              </w:rPr>
            </w:pPr>
            <w:del w:id="3262" w:author="Philippe Hollanda - Oliveira Trust" w:date="2022-07-19T10:08:00Z">
              <w:r w:rsidRPr="008601AF" w:rsidDel="00627AA0">
                <w:rPr>
                  <w:rFonts w:ascii="Trebuchet MS" w:hAnsi="Trebuchet MS" w:cs="Arial"/>
                  <w:color w:val="000000"/>
                  <w:sz w:val="20"/>
                  <w:szCs w:val="20"/>
                  <w:lang w:bidi="th-TH"/>
                </w:rPr>
                <w:delText>R$ 5.280,00</w:delText>
              </w:r>
            </w:del>
          </w:p>
        </w:tc>
      </w:tr>
      <w:tr w:rsidR="008601AF" w:rsidRPr="008601AF" w14:paraId="31395F2A" w14:textId="77777777" w:rsidTr="00627AA0">
        <w:tblPrEx>
          <w:tblW w:w="5000" w:type="pct"/>
          <w:tblCellMar>
            <w:left w:w="70" w:type="dxa"/>
            <w:right w:w="70" w:type="dxa"/>
          </w:tblCellMar>
          <w:tblPrExChange w:id="3263" w:author="Philippe Hollanda - Oliveira Trust" w:date="2022-07-19T10:08:00Z">
            <w:tblPrEx>
              <w:tblW w:w="5000" w:type="pct"/>
              <w:tblCellMar>
                <w:left w:w="70" w:type="dxa"/>
                <w:right w:w="70" w:type="dxa"/>
              </w:tblCellMar>
            </w:tblPrEx>
          </w:tblPrExChange>
        </w:tblPrEx>
        <w:trPr>
          <w:trHeight w:val="1785"/>
          <w:trPrChange w:id="326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6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31FFE9" w14:textId="7FEE66F4" w:rsidR="008601AF" w:rsidRPr="008601AF" w:rsidRDefault="008601AF" w:rsidP="003C2C2A">
            <w:pPr>
              <w:jc w:val="center"/>
              <w:rPr>
                <w:rFonts w:ascii="Trebuchet MS" w:hAnsi="Trebuchet MS" w:cs="Arial"/>
                <w:color w:val="000000"/>
                <w:sz w:val="20"/>
                <w:szCs w:val="20"/>
                <w:lang w:bidi="th-TH"/>
              </w:rPr>
            </w:pPr>
            <w:del w:id="3266"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6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335C9E" w14:textId="6501F026" w:rsidR="008601AF" w:rsidRPr="008601AF" w:rsidRDefault="008601AF" w:rsidP="003C2C2A">
            <w:pPr>
              <w:jc w:val="center"/>
              <w:rPr>
                <w:rFonts w:ascii="Trebuchet MS" w:hAnsi="Trebuchet MS" w:cs="Arial"/>
                <w:color w:val="000000"/>
                <w:sz w:val="20"/>
                <w:szCs w:val="20"/>
                <w:lang w:bidi="th-TH"/>
              </w:rPr>
            </w:pPr>
            <w:del w:id="3268" w:author="Philippe Hollanda - Oliveira Trust" w:date="2022-07-19T10:08:00Z">
              <w:r w:rsidRPr="008601AF" w:rsidDel="00627AA0">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6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750478" w14:textId="6E023040" w:rsidR="008601AF" w:rsidRPr="008601AF" w:rsidRDefault="008601AF" w:rsidP="003C2C2A">
            <w:pPr>
              <w:jc w:val="center"/>
              <w:rPr>
                <w:rFonts w:ascii="Trebuchet MS" w:hAnsi="Trebuchet MS" w:cs="Arial"/>
                <w:color w:val="000000"/>
                <w:sz w:val="20"/>
                <w:szCs w:val="20"/>
                <w:lang w:bidi="th-TH"/>
              </w:rPr>
            </w:pPr>
            <w:del w:id="3270" w:author="Philippe Hollanda - Oliveira Trust" w:date="2022-07-19T10:08:00Z">
              <w:r w:rsidRPr="008601AF" w:rsidDel="00627AA0">
                <w:rPr>
                  <w:rFonts w:ascii="Trebuchet MS" w:hAnsi="Trebuchet MS" w:cs="Arial"/>
                  <w:color w:val="000000"/>
                  <w:sz w:val="20"/>
                  <w:szCs w:val="20"/>
                  <w:lang w:bidi="th-TH"/>
                </w:rPr>
                <w:delText>R$ 115,00</w:delText>
              </w:r>
            </w:del>
          </w:p>
        </w:tc>
      </w:tr>
      <w:tr w:rsidR="008601AF" w:rsidRPr="008601AF" w14:paraId="2F854009" w14:textId="77777777" w:rsidTr="00627AA0">
        <w:tblPrEx>
          <w:tblW w:w="5000" w:type="pct"/>
          <w:tblCellMar>
            <w:left w:w="70" w:type="dxa"/>
            <w:right w:w="70" w:type="dxa"/>
          </w:tblCellMar>
          <w:tblPrExChange w:id="3271" w:author="Philippe Hollanda - Oliveira Trust" w:date="2022-07-19T10:08:00Z">
            <w:tblPrEx>
              <w:tblW w:w="5000" w:type="pct"/>
              <w:tblCellMar>
                <w:left w:w="70" w:type="dxa"/>
                <w:right w:w="70" w:type="dxa"/>
              </w:tblCellMar>
            </w:tblPrEx>
          </w:tblPrExChange>
        </w:tblPrEx>
        <w:trPr>
          <w:trHeight w:val="1785"/>
          <w:trPrChange w:id="327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7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049392" w14:textId="6E55A36F" w:rsidR="008601AF" w:rsidRPr="008601AF" w:rsidRDefault="008601AF" w:rsidP="003C2C2A">
            <w:pPr>
              <w:jc w:val="center"/>
              <w:rPr>
                <w:rFonts w:ascii="Trebuchet MS" w:hAnsi="Trebuchet MS" w:cs="Arial"/>
                <w:color w:val="000000"/>
                <w:sz w:val="20"/>
                <w:szCs w:val="20"/>
                <w:lang w:bidi="th-TH"/>
              </w:rPr>
            </w:pPr>
            <w:del w:id="327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7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9DFC31" w14:textId="63166CB7" w:rsidR="008601AF" w:rsidRPr="008601AF" w:rsidRDefault="008601AF" w:rsidP="003C2C2A">
            <w:pPr>
              <w:jc w:val="center"/>
              <w:rPr>
                <w:rFonts w:ascii="Trebuchet MS" w:hAnsi="Trebuchet MS" w:cs="Arial"/>
                <w:color w:val="000000"/>
                <w:sz w:val="20"/>
                <w:szCs w:val="20"/>
                <w:lang w:bidi="th-TH"/>
              </w:rPr>
            </w:pPr>
            <w:del w:id="3276" w:author="Philippe Hollanda - Oliveira Trust" w:date="2022-07-19T10:08:00Z">
              <w:r w:rsidRPr="008601AF" w:rsidDel="00627AA0">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7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E0A776" w14:textId="77F091CD" w:rsidR="008601AF" w:rsidRPr="008601AF" w:rsidRDefault="008601AF" w:rsidP="003C2C2A">
            <w:pPr>
              <w:jc w:val="center"/>
              <w:rPr>
                <w:rFonts w:ascii="Trebuchet MS" w:hAnsi="Trebuchet MS" w:cs="Arial"/>
                <w:color w:val="000000"/>
                <w:sz w:val="20"/>
                <w:szCs w:val="20"/>
                <w:lang w:bidi="th-TH"/>
              </w:rPr>
            </w:pPr>
            <w:del w:id="3278" w:author="Philippe Hollanda - Oliveira Trust" w:date="2022-07-19T10:08:00Z">
              <w:r w:rsidRPr="008601AF" w:rsidDel="00627AA0">
                <w:rPr>
                  <w:rFonts w:ascii="Trebuchet MS" w:hAnsi="Trebuchet MS" w:cs="Arial"/>
                  <w:color w:val="000000"/>
                  <w:sz w:val="20"/>
                  <w:szCs w:val="20"/>
                  <w:lang w:bidi="th-TH"/>
                </w:rPr>
                <w:delText>R$ 3.184,00</w:delText>
              </w:r>
            </w:del>
          </w:p>
        </w:tc>
      </w:tr>
      <w:tr w:rsidR="008601AF" w:rsidRPr="008601AF" w14:paraId="5101E4D8" w14:textId="77777777" w:rsidTr="00627AA0">
        <w:tblPrEx>
          <w:tblW w:w="5000" w:type="pct"/>
          <w:tblCellMar>
            <w:left w:w="70" w:type="dxa"/>
            <w:right w:w="70" w:type="dxa"/>
          </w:tblCellMar>
          <w:tblPrExChange w:id="3279" w:author="Philippe Hollanda - Oliveira Trust" w:date="2022-07-19T10:08:00Z">
            <w:tblPrEx>
              <w:tblW w:w="5000" w:type="pct"/>
              <w:tblCellMar>
                <w:left w:w="70" w:type="dxa"/>
                <w:right w:w="70" w:type="dxa"/>
              </w:tblCellMar>
            </w:tblPrEx>
          </w:tblPrExChange>
        </w:tblPrEx>
        <w:trPr>
          <w:trHeight w:val="1785"/>
          <w:trPrChange w:id="328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8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F65331" w14:textId="3F0150D3" w:rsidR="008601AF" w:rsidRPr="008601AF" w:rsidRDefault="008601AF" w:rsidP="003C2C2A">
            <w:pPr>
              <w:jc w:val="center"/>
              <w:rPr>
                <w:rFonts w:ascii="Trebuchet MS" w:hAnsi="Trebuchet MS" w:cs="Arial"/>
                <w:color w:val="000000"/>
                <w:sz w:val="20"/>
                <w:szCs w:val="20"/>
                <w:lang w:bidi="th-TH"/>
              </w:rPr>
            </w:pPr>
            <w:del w:id="3282"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8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5E241EF" w14:textId="52EF3CEE" w:rsidR="008601AF" w:rsidRPr="008601AF" w:rsidRDefault="008601AF" w:rsidP="003C2C2A">
            <w:pPr>
              <w:jc w:val="center"/>
              <w:rPr>
                <w:rFonts w:ascii="Trebuchet MS" w:hAnsi="Trebuchet MS" w:cs="Arial"/>
                <w:color w:val="000000"/>
                <w:sz w:val="20"/>
                <w:szCs w:val="20"/>
                <w:lang w:bidi="th-TH"/>
              </w:rPr>
            </w:pPr>
            <w:del w:id="3284"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8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086471" w14:textId="666BDC4C" w:rsidR="008601AF" w:rsidRPr="008601AF" w:rsidRDefault="008601AF" w:rsidP="003C2C2A">
            <w:pPr>
              <w:jc w:val="center"/>
              <w:rPr>
                <w:rFonts w:ascii="Trebuchet MS" w:hAnsi="Trebuchet MS" w:cs="Arial"/>
                <w:color w:val="000000"/>
                <w:sz w:val="20"/>
                <w:szCs w:val="20"/>
                <w:lang w:bidi="th-TH"/>
              </w:rPr>
            </w:pPr>
            <w:del w:id="3286" w:author="Philippe Hollanda - Oliveira Trust" w:date="2022-07-19T10:08:00Z">
              <w:r w:rsidRPr="008601AF" w:rsidDel="00627AA0">
                <w:rPr>
                  <w:rFonts w:ascii="Trebuchet MS" w:hAnsi="Trebuchet MS" w:cs="Arial"/>
                  <w:color w:val="000000"/>
                  <w:sz w:val="20"/>
                  <w:szCs w:val="20"/>
                  <w:lang w:bidi="th-TH"/>
                </w:rPr>
                <w:delText>R$ 1.785,65</w:delText>
              </w:r>
            </w:del>
          </w:p>
        </w:tc>
      </w:tr>
      <w:tr w:rsidR="008601AF" w:rsidRPr="008601AF" w14:paraId="2D3858D5" w14:textId="77777777" w:rsidTr="00627AA0">
        <w:tblPrEx>
          <w:tblW w:w="5000" w:type="pct"/>
          <w:tblCellMar>
            <w:left w:w="70" w:type="dxa"/>
            <w:right w:w="70" w:type="dxa"/>
          </w:tblCellMar>
          <w:tblPrExChange w:id="3287" w:author="Philippe Hollanda - Oliveira Trust" w:date="2022-07-19T10:08:00Z">
            <w:tblPrEx>
              <w:tblW w:w="5000" w:type="pct"/>
              <w:tblCellMar>
                <w:left w:w="70" w:type="dxa"/>
                <w:right w:w="70" w:type="dxa"/>
              </w:tblCellMar>
            </w:tblPrEx>
          </w:tblPrExChange>
        </w:tblPrEx>
        <w:trPr>
          <w:trHeight w:val="1785"/>
          <w:trPrChange w:id="328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8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B5093C" w14:textId="7A7D2685" w:rsidR="008601AF" w:rsidRPr="008601AF" w:rsidRDefault="008601AF" w:rsidP="003C2C2A">
            <w:pPr>
              <w:jc w:val="center"/>
              <w:rPr>
                <w:rFonts w:ascii="Trebuchet MS" w:hAnsi="Trebuchet MS" w:cs="Arial"/>
                <w:color w:val="000000"/>
                <w:sz w:val="20"/>
                <w:szCs w:val="20"/>
                <w:lang w:bidi="th-TH"/>
              </w:rPr>
            </w:pPr>
            <w:del w:id="329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3029AC" w14:textId="34855791" w:rsidR="008601AF" w:rsidRPr="008601AF" w:rsidRDefault="008601AF" w:rsidP="003C2C2A">
            <w:pPr>
              <w:jc w:val="center"/>
              <w:rPr>
                <w:rFonts w:ascii="Trebuchet MS" w:hAnsi="Trebuchet MS" w:cs="Arial"/>
                <w:color w:val="000000"/>
                <w:sz w:val="20"/>
                <w:szCs w:val="20"/>
                <w:lang w:bidi="th-TH"/>
              </w:rPr>
            </w:pPr>
            <w:del w:id="3292"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2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BB9462" w14:textId="30868ABE" w:rsidR="008601AF" w:rsidRPr="008601AF" w:rsidRDefault="008601AF" w:rsidP="003C2C2A">
            <w:pPr>
              <w:jc w:val="center"/>
              <w:rPr>
                <w:rFonts w:ascii="Trebuchet MS" w:hAnsi="Trebuchet MS" w:cs="Arial"/>
                <w:color w:val="000000"/>
                <w:sz w:val="20"/>
                <w:szCs w:val="20"/>
                <w:lang w:bidi="th-TH"/>
              </w:rPr>
            </w:pPr>
            <w:del w:id="3294" w:author="Philippe Hollanda - Oliveira Trust" w:date="2022-07-19T10:08:00Z">
              <w:r w:rsidRPr="008601AF" w:rsidDel="00627AA0">
                <w:rPr>
                  <w:rFonts w:ascii="Trebuchet MS" w:hAnsi="Trebuchet MS" w:cs="Arial"/>
                  <w:color w:val="000000"/>
                  <w:sz w:val="20"/>
                  <w:szCs w:val="20"/>
                  <w:lang w:bidi="th-TH"/>
                </w:rPr>
                <w:delText>R$ 2.085,91</w:delText>
              </w:r>
            </w:del>
          </w:p>
        </w:tc>
      </w:tr>
      <w:tr w:rsidR="008601AF" w:rsidRPr="008601AF" w14:paraId="23E02F3E" w14:textId="77777777" w:rsidTr="00627AA0">
        <w:tblPrEx>
          <w:tblW w:w="5000" w:type="pct"/>
          <w:tblCellMar>
            <w:left w:w="70" w:type="dxa"/>
            <w:right w:w="70" w:type="dxa"/>
          </w:tblCellMar>
          <w:tblPrExChange w:id="3295" w:author="Philippe Hollanda - Oliveira Trust" w:date="2022-07-19T10:08:00Z">
            <w:tblPrEx>
              <w:tblW w:w="5000" w:type="pct"/>
              <w:tblCellMar>
                <w:left w:w="70" w:type="dxa"/>
                <w:right w:w="70" w:type="dxa"/>
              </w:tblCellMar>
            </w:tblPrEx>
          </w:tblPrExChange>
        </w:tblPrEx>
        <w:trPr>
          <w:trHeight w:val="1785"/>
          <w:trPrChange w:id="329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29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B4A623" w14:textId="55CA7096" w:rsidR="008601AF" w:rsidRPr="008601AF" w:rsidRDefault="008601AF" w:rsidP="003C2C2A">
            <w:pPr>
              <w:jc w:val="center"/>
              <w:rPr>
                <w:rFonts w:ascii="Trebuchet MS" w:hAnsi="Trebuchet MS" w:cs="Arial"/>
                <w:color w:val="000000"/>
                <w:sz w:val="20"/>
                <w:szCs w:val="20"/>
                <w:lang w:bidi="th-TH"/>
              </w:rPr>
            </w:pPr>
            <w:del w:id="3298"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2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5686D9" w14:textId="44ADACC9" w:rsidR="008601AF" w:rsidRPr="008601AF" w:rsidRDefault="008601AF" w:rsidP="003C2C2A">
            <w:pPr>
              <w:jc w:val="center"/>
              <w:rPr>
                <w:rFonts w:ascii="Trebuchet MS" w:hAnsi="Trebuchet MS" w:cs="Arial"/>
                <w:color w:val="000000"/>
                <w:sz w:val="20"/>
                <w:szCs w:val="20"/>
                <w:lang w:bidi="th-TH"/>
              </w:rPr>
            </w:pPr>
            <w:del w:id="3300"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800F85" w14:textId="2E3BBC25" w:rsidR="008601AF" w:rsidRPr="008601AF" w:rsidRDefault="008601AF" w:rsidP="003C2C2A">
            <w:pPr>
              <w:jc w:val="center"/>
              <w:rPr>
                <w:rFonts w:ascii="Trebuchet MS" w:hAnsi="Trebuchet MS" w:cs="Arial"/>
                <w:color w:val="000000"/>
                <w:sz w:val="20"/>
                <w:szCs w:val="20"/>
                <w:lang w:bidi="th-TH"/>
              </w:rPr>
            </w:pPr>
            <w:del w:id="3302" w:author="Philippe Hollanda - Oliveira Trust" w:date="2022-07-19T10:08:00Z">
              <w:r w:rsidRPr="008601AF" w:rsidDel="00627AA0">
                <w:rPr>
                  <w:rFonts w:ascii="Trebuchet MS" w:hAnsi="Trebuchet MS" w:cs="Arial"/>
                  <w:color w:val="000000"/>
                  <w:sz w:val="20"/>
                  <w:szCs w:val="20"/>
                  <w:lang w:bidi="th-TH"/>
                </w:rPr>
                <w:delText>R$ 1.759,32</w:delText>
              </w:r>
            </w:del>
          </w:p>
        </w:tc>
      </w:tr>
      <w:tr w:rsidR="008601AF" w:rsidRPr="008601AF" w14:paraId="3D4BEEC2" w14:textId="77777777" w:rsidTr="00627AA0">
        <w:tblPrEx>
          <w:tblW w:w="5000" w:type="pct"/>
          <w:tblCellMar>
            <w:left w:w="70" w:type="dxa"/>
            <w:right w:w="70" w:type="dxa"/>
          </w:tblCellMar>
          <w:tblPrExChange w:id="3303" w:author="Philippe Hollanda - Oliveira Trust" w:date="2022-07-19T10:08:00Z">
            <w:tblPrEx>
              <w:tblW w:w="5000" w:type="pct"/>
              <w:tblCellMar>
                <w:left w:w="70" w:type="dxa"/>
                <w:right w:w="70" w:type="dxa"/>
              </w:tblCellMar>
            </w:tblPrEx>
          </w:tblPrExChange>
        </w:tblPrEx>
        <w:trPr>
          <w:trHeight w:val="1785"/>
          <w:trPrChange w:id="330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0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8133C3" w14:textId="13C38858" w:rsidR="008601AF" w:rsidRPr="008601AF" w:rsidRDefault="008601AF" w:rsidP="003C2C2A">
            <w:pPr>
              <w:jc w:val="center"/>
              <w:rPr>
                <w:rFonts w:ascii="Trebuchet MS" w:hAnsi="Trebuchet MS" w:cs="Arial"/>
                <w:color w:val="000000"/>
                <w:sz w:val="20"/>
                <w:szCs w:val="20"/>
                <w:lang w:bidi="th-TH"/>
              </w:rPr>
            </w:pPr>
            <w:del w:id="3306" w:author="Philippe Hollanda - Oliveira Trust" w:date="2022-07-19T10:08:00Z">
              <w:r w:rsidRPr="008601AF" w:rsidDel="00627AA0">
                <w:rPr>
                  <w:rFonts w:ascii="Trebuchet MS" w:hAnsi="Trebuchet MS" w:cs="Arial"/>
                  <w:color w:val="000000"/>
                  <w:sz w:val="20"/>
                  <w:szCs w:val="20"/>
                  <w:lang w:bidi="th-TH"/>
                </w:rPr>
                <w:lastRenderedPageBreak/>
                <w:delText>ARMARIO DE 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ABC2A9" w14:textId="188725D8" w:rsidR="008601AF" w:rsidRPr="008601AF" w:rsidRDefault="008601AF" w:rsidP="003C2C2A">
            <w:pPr>
              <w:jc w:val="center"/>
              <w:rPr>
                <w:rFonts w:ascii="Trebuchet MS" w:hAnsi="Trebuchet MS" w:cs="Arial"/>
                <w:color w:val="000000"/>
                <w:sz w:val="20"/>
                <w:szCs w:val="20"/>
                <w:lang w:bidi="th-TH"/>
              </w:rPr>
            </w:pPr>
            <w:del w:id="3308"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57D324" w14:textId="524E14F7" w:rsidR="008601AF" w:rsidRPr="008601AF" w:rsidRDefault="008601AF" w:rsidP="003C2C2A">
            <w:pPr>
              <w:jc w:val="center"/>
              <w:rPr>
                <w:rFonts w:ascii="Trebuchet MS" w:hAnsi="Trebuchet MS" w:cs="Arial"/>
                <w:color w:val="000000"/>
                <w:sz w:val="20"/>
                <w:szCs w:val="20"/>
                <w:lang w:bidi="th-TH"/>
              </w:rPr>
            </w:pPr>
            <w:del w:id="3310" w:author="Philippe Hollanda - Oliveira Trust" w:date="2022-07-19T10:08:00Z">
              <w:r w:rsidRPr="008601AF" w:rsidDel="00627AA0">
                <w:rPr>
                  <w:rFonts w:ascii="Trebuchet MS" w:hAnsi="Trebuchet MS" w:cs="Arial"/>
                  <w:color w:val="000000"/>
                  <w:sz w:val="20"/>
                  <w:szCs w:val="20"/>
                  <w:lang w:bidi="th-TH"/>
                </w:rPr>
                <w:delText>R$ 2.090,00</w:delText>
              </w:r>
            </w:del>
          </w:p>
        </w:tc>
      </w:tr>
      <w:tr w:rsidR="008601AF" w:rsidRPr="008601AF" w14:paraId="7DCFD63E" w14:textId="77777777" w:rsidTr="00627AA0">
        <w:tblPrEx>
          <w:tblW w:w="5000" w:type="pct"/>
          <w:tblCellMar>
            <w:left w:w="70" w:type="dxa"/>
            <w:right w:w="70" w:type="dxa"/>
          </w:tblCellMar>
          <w:tblPrExChange w:id="3311" w:author="Philippe Hollanda - Oliveira Trust" w:date="2022-07-19T10:08:00Z">
            <w:tblPrEx>
              <w:tblW w:w="5000" w:type="pct"/>
              <w:tblCellMar>
                <w:left w:w="70" w:type="dxa"/>
                <w:right w:w="70" w:type="dxa"/>
              </w:tblCellMar>
            </w:tblPrEx>
          </w:tblPrExChange>
        </w:tblPrEx>
        <w:trPr>
          <w:trHeight w:val="1785"/>
          <w:trPrChange w:id="331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1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136AC9" w14:textId="511E26D6" w:rsidR="008601AF" w:rsidRPr="008601AF" w:rsidRDefault="008601AF" w:rsidP="003C2C2A">
            <w:pPr>
              <w:jc w:val="center"/>
              <w:rPr>
                <w:rFonts w:ascii="Trebuchet MS" w:hAnsi="Trebuchet MS" w:cs="Arial"/>
                <w:color w:val="000000"/>
                <w:sz w:val="20"/>
                <w:szCs w:val="20"/>
                <w:lang w:bidi="th-TH"/>
              </w:rPr>
            </w:pPr>
            <w:del w:id="331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F4607B" w14:textId="225ECF03" w:rsidR="008601AF" w:rsidRPr="008601AF" w:rsidRDefault="008601AF" w:rsidP="003C2C2A">
            <w:pPr>
              <w:jc w:val="center"/>
              <w:rPr>
                <w:rFonts w:ascii="Trebuchet MS" w:hAnsi="Trebuchet MS" w:cs="Arial"/>
                <w:color w:val="000000"/>
                <w:sz w:val="20"/>
                <w:szCs w:val="20"/>
                <w:lang w:bidi="th-TH"/>
              </w:rPr>
            </w:pPr>
            <w:del w:id="3316"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26491D" w14:textId="4F524646" w:rsidR="008601AF" w:rsidRPr="008601AF" w:rsidRDefault="008601AF" w:rsidP="003C2C2A">
            <w:pPr>
              <w:jc w:val="center"/>
              <w:rPr>
                <w:rFonts w:ascii="Trebuchet MS" w:hAnsi="Trebuchet MS" w:cs="Arial"/>
                <w:color w:val="000000"/>
                <w:sz w:val="20"/>
                <w:szCs w:val="20"/>
                <w:lang w:bidi="th-TH"/>
              </w:rPr>
            </w:pPr>
            <w:del w:id="3318" w:author="Philippe Hollanda - Oliveira Trust" w:date="2022-07-19T10:08:00Z">
              <w:r w:rsidRPr="008601AF" w:rsidDel="00627AA0">
                <w:rPr>
                  <w:rFonts w:ascii="Trebuchet MS" w:hAnsi="Trebuchet MS" w:cs="Arial"/>
                  <w:color w:val="000000"/>
                  <w:sz w:val="20"/>
                  <w:szCs w:val="20"/>
                  <w:lang w:bidi="th-TH"/>
                </w:rPr>
                <w:delText>R$ 16.046,98</w:delText>
              </w:r>
            </w:del>
          </w:p>
        </w:tc>
      </w:tr>
      <w:tr w:rsidR="008601AF" w:rsidRPr="008601AF" w14:paraId="0D1813E2" w14:textId="77777777" w:rsidTr="00627AA0">
        <w:tblPrEx>
          <w:tblW w:w="5000" w:type="pct"/>
          <w:tblCellMar>
            <w:left w:w="70" w:type="dxa"/>
            <w:right w:w="70" w:type="dxa"/>
          </w:tblCellMar>
          <w:tblPrExChange w:id="3319" w:author="Philippe Hollanda - Oliveira Trust" w:date="2022-07-19T10:08:00Z">
            <w:tblPrEx>
              <w:tblW w:w="5000" w:type="pct"/>
              <w:tblCellMar>
                <w:left w:w="70" w:type="dxa"/>
                <w:right w:w="70" w:type="dxa"/>
              </w:tblCellMar>
            </w:tblPrEx>
          </w:tblPrExChange>
        </w:tblPrEx>
        <w:trPr>
          <w:trHeight w:val="1785"/>
          <w:trPrChange w:id="332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2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5AFA44" w14:textId="25CB3BB9" w:rsidR="008601AF" w:rsidRPr="008601AF" w:rsidRDefault="008601AF" w:rsidP="003C2C2A">
            <w:pPr>
              <w:jc w:val="center"/>
              <w:rPr>
                <w:rFonts w:ascii="Trebuchet MS" w:hAnsi="Trebuchet MS" w:cs="Arial"/>
                <w:color w:val="000000"/>
                <w:sz w:val="20"/>
                <w:szCs w:val="20"/>
                <w:lang w:bidi="th-TH"/>
              </w:rPr>
            </w:pPr>
            <w:del w:id="3322"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3FD25B" w14:textId="71DF7CFF" w:rsidR="008601AF" w:rsidRPr="008601AF" w:rsidRDefault="008601AF" w:rsidP="003C2C2A">
            <w:pPr>
              <w:jc w:val="center"/>
              <w:rPr>
                <w:rFonts w:ascii="Trebuchet MS" w:hAnsi="Trebuchet MS" w:cs="Arial"/>
                <w:color w:val="000000"/>
                <w:sz w:val="20"/>
                <w:szCs w:val="20"/>
                <w:lang w:bidi="th-TH"/>
              </w:rPr>
            </w:pPr>
            <w:del w:id="3324" w:author="Philippe Hollanda - Oliveira Trust" w:date="2022-07-19T10:08:00Z">
              <w:r w:rsidRPr="008601AF" w:rsidDel="00627AA0">
                <w:rPr>
                  <w:rFonts w:ascii="Trebuchet MS" w:hAnsi="Trebuchet MS" w:cs="Arial"/>
                  <w:color w:val="000000"/>
                  <w:sz w:val="20"/>
                  <w:szCs w:val="20"/>
                  <w:lang w:bidi="th-TH"/>
                </w:rPr>
                <w:delText>28/05/2021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75A3C3" w14:textId="0CC4B850" w:rsidR="008601AF" w:rsidRPr="008601AF" w:rsidRDefault="008601AF" w:rsidP="003C2C2A">
            <w:pPr>
              <w:jc w:val="center"/>
              <w:rPr>
                <w:rFonts w:ascii="Trebuchet MS" w:hAnsi="Trebuchet MS" w:cs="Arial"/>
                <w:color w:val="000000"/>
                <w:sz w:val="20"/>
                <w:szCs w:val="20"/>
                <w:lang w:bidi="th-TH"/>
              </w:rPr>
            </w:pPr>
            <w:del w:id="3326" w:author="Philippe Hollanda - Oliveira Trust" w:date="2022-07-19T10:08:00Z">
              <w:r w:rsidRPr="008601AF" w:rsidDel="00627AA0">
                <w:rPr>
                  <w:rFonts w:ascii="Trebuchet MS" w:hAnsi="Trebuchet MS" w:cs="Arial"/>
                  <w:color w:val="000000"/>
                  <w:sz w:val="20"/>
                  <w:szCs w:val="20"/>
                  <w:lang w:bidi="th-TH"/>
                </w:rPr>
                <w:delText>R$ 2.350,00</w:delText>
              </w:r>
            </w:del>
          </w:p>
        </w:tc>
      </w:tr>
      <w:tr w:rsidR="008601AF" w:rsidRPr="008601AF" w14:paraId="5C744CAF" w14:textId="77777777" w:rsidTr="00627AA0">
        <w:tblPrEx>
          <w:tblW w:w="5000" w:type="pct"/>
          <w:tblCellMar>
            <w:left w:w="70" w:type="dxa"/>
            <w:right w:w="70" w:type="dxa"/>
          </w:tblCellMar>
          <w:tblPrExChange w:id="3327" w:author="Philippe Hollanda - Oliveira Trust" w:date="2022-07-19T10:08:00Z">
            <w:tblPrEx>
              <w:tblW w:w="5000" w:type="pct"/>
              <w:tblCellMar>
                <w:left w:w="70" w:type="dxa"/>
                <w:right w:w="70" w:type="dxa"/>
              </w:tblCellMar>
            </w:tblPrEx>
          </w:tblPrExChange>
        </w:tblPrEx>
        <w:trPr>
          <w:trHeight w:val="1785"/>
          <w:trPrChange w:id="332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32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BF86BC" w14:textId="5140BE89" w:rsidR="008601AF" w:rsidRPr="008601AF" w:rsidRDefault="008601AF" w:rsidP="003C2C2A">
            <w:pPr>
              <w:jc w:val="center"/>
              <w:rPr>
                <w:rFonts w:ascii="Trebuchet MS" w:hAnsi="Trebuchet MS" w:cs="Arial"/>
                <w:color w:val="000000"/>
                <w:sz w:val="20"/>
                <w:szCs w:val="20"/>
                <w:lang w:bidi="th-TH"/>
              </w:rPr>
            </w:pPr>
            <w:del w:id="3330" w:author="Philippe Hollanda - Oliveira Trust" w:date="2022-07-19T10:08:00Z">
              <w:r w:rsidRPr="008601AF" w:rsidDel="00627AA0">
                <w:rPr>
                  <w:rFonts w:ascii="Trebuchet MS" w:hAnsi="Trebuchet MS" w:cs="Arial"/>
                  <w:color w:val="000000"/>
                  <w:sz w:val="20"/>
                  <w:szCs w:val="20"/>
                  <w:lang w:bidi="th-TH"/>
                </w:rPr>
                <w:delText>TEHAS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A0DEFF" w14:textId="380C7712" w:rsidR="008601AF" w:rsidRPr="008601AF" w:rsidRDefault="008601AF" w:rsidP="003C2C2A">
            <w:pPr>
              <w:jc w:val="center"/>
              <w:rPr>
                <w:rFonts w:ascii="Trebuchet MS" w:hAnsi="Trebuchet MS" w:cs="Arial"/>
                <w:color w:val="000000"/>
                <w:sz w:val="20"/>
                <w:szCs w:val="20"/>
                <w:lang w:bidi="th-TH"/>
              </w:rPr>
            </w:pPr>
            <w:del w:id="3332" w:author="Philippe Hollanda - Oliveira Trust" w:date="2022-07-19T10:08:00Z">
              <w:r w:rsidRPr="008601AF" w:rsidDel="00627AA0">
                <w:rPr>
                  <w:rFonts w:ascii="Trebuchet MS" w:hAnsi="Trebuchet MS" w:cs="Arial"/>
                  <w:color w:val="000000"/>
                  <w:sz w:val="20"/>
                  <w:szCs w:val="20"/>
                  <w:lang w:bidi="th-TH"/>
                </w:rPr>
                <w:delText>11/06/2021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97AA7D" w14:textId="00BEF011" w:rsidR="008601AF" w:rsidRPr="008601AF" w:rsidRDefault="008601AF" w:rsidP="003C2C2A">
            <w:pPr>
              <w:jc w:val="center"/>
              <w:rPr>
                <w:rFonts w:ascii="Trebuchet MS" w:hAnsi="Trebuchet MS" w:cs="Arial"/>
                <w:color w:val="000000"/>
                <w:sz w:val="20"/>
                <w:szCs w:val="20"/>
                <w:lang w:bidi="th-TH"/>
              </w:rPr>
            </w:pPr>
            <w:del w:id="3334" w:author="Philippe Hollanda - Oliveira Trust" w:date="2022-07-19T10:08:00Z">
              <w:r w:rsidRPr="008601AF" w:rsidDel="00627AA0">
                <w:rPr>
                  <w:rFonts w:ascii="Trebuchet MS" w:hAnsi="Trebuchet MS" w:cs="Arial"/>
                  <w:color w:val="000000"/>
                  <w:sz w:val="20"/>
                  <w:szCs w:val="20"/>
                  <w:lang w:bidi="th-TH"/>
                </w:rPr>
                <w:delText>R$ 20.265,31</w:delText>
              </w:r>
            </w:del>
          </w:p>
        </w:tc>
      </w:tr>
      <w:tr w:rsidR="008601AF" w:rsidRPr="008601AF" w14:paraId="4BD3AAFE" w14:textId="77777777" w:rsidTr="00627AA0">
        <w:tblPrEx>
          <w:tblW w:w="5000" w:type="pct"/>
          <w:tblCellMar>
            <w:left w:w="70" w:type="dxa"/>
            <w:right w:w="70" w:type="dxa"/>
          </w:tblCellMar>
          <w:tblPrExChange w:id="3335" w:author="Philippe Hollanda - Oliveira Trust" w:date="2022-07-19T10:08:00Z">
            <w:tblPrEx>
              <w:tblW w:w="5000" w:type="pct"/>
              <w:tblCellMar>
                <w:left w:w="70" w:type="dxa"/>
                <w:right w:w="70" w:type="dxa"/>
              </w:tblCellMar>
            </w:tblPrEx>
          </w:tblPrExChange>
        </w:tblPrEx>
        <w:trPr>
          <w:trHeight w:val="1785"/>
          <w:trPrChange w:id="333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33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4AEB62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3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8EFB8A" w14:textId="4885B226" w:rsidR="008601AF" w:rsidRPr="008601AF" w:rsidRDefault="008601AF" w:rsidP="003C2C2A">
            <w:pPr>
              <w:jc w:val="center"/>
              <w:rPr>
                <w:rFonts w:ascii="Trebuchet MS" w:hAnsi="Trebuchet MS" w:cs="Arial"/>
                <w:color w:val="000000"/>
                <w:sz w:val="20"/>
                <w:szCs w:val="20"/>
                <w:lang w:bidi="th-TH"/>
              </w:rPr>
            </w:pPr>
            <w:del w:id="3339" w:author="Philippe Hollanda - Oliveira Trust" w:date="2022-07-19T10:08:00Z">
              <w:r w:rsidRPr="008601AF" w:rsidDel="00627AA0">
                <w:rPr>
                  <w:rFonts w:ascii="Trebuchet MS" w:hAnsi="Trebuchet MS" w:cs="Arial"/>
                  <w:color w:val="000000"/>
                  <w:sz w:val="20"/>
                  <w:szCs w:val="20"/>
                  <w:lang w:bidi="th-TH"/>
                </w:rPr>
                <w:delText>25/06/2021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54C343" w14:textId="3BDA80A3" w:rsidR="008601AF" w:rsidRPr="008601AF" w:rsidRDefault="008601AF" w:rsidP="003C2C2A">
            <w:pPr>
              <w:jc w:val="center"/>
              <w:rPr>
                <w:rFonts w:ascii="Trebuchet MS" w:hAnsi="Trebuchet MS" w:cs="Arial"/>
                <w:color w:val="000000"/>
                <w:sz w:val="20"/>
                <w:szCs w:val="20"/>
                <w:lang w:bidi="th-TH"/>
              </w:rPr>
            </w:pPr>
            <w:del w:id="3341" w:author="Philippe Hollanda - Oliveira Trust" w:date="2022-07-19T10:08:00Z">
              <w:r w:rsidRPr="008601AF" w:rsidDel="00627AA0">
                <w:rPr>
                  <w:rFonts w:ascii="Trebuchet MS" w:hAnsi="Trebuchet MS" w:cs="Arial"/>
                  <w:color w:val="000000"/>
                  <w:sz w:val="20"/>
                  <w:szCs w:val="20"/>
                  <w:lang w:bidi="th-TH"/>
                </w:rPr>
                <w:delText>R$ 20.265,31</w:delText>
              </w:r>
            </w:del>
          </w:p>
        </w:tc>
      </w:tr>
      <w:tr w:rsidR="008601AF" w:rsidRPr="008601AF" w14:paraId="6D89E98C" w14:textId="77777777" w:rsidTr="00627AA0">
        <w:tblPrEx>
          <w:tblW w:w="5000" w:type="pct"/>
          <w:tblCellMar>
            <w:left w:w="70" w:type="dxa"/>
            <w:right w:w="70" w:type="dxa"/>
          </w:tblCellMar>
          <w:tblPrExChange w:id="3342" w:author="Philippe Hollanda - Oliveira Trust" w:date="2022-07-19T10:08:00Z">
            <w:tblPrEx>
              <w:tblW w:w="5000" w:type="pct"/>
              <w:tblCellMar>
                <w:left w:w="70" w:type="dxa"/>
                <w:right w:w="70" w:type="dxa"/>
              </w:tblCellMar>
            </w:tblPrEx>
          </w:tblPrExChange>
        </w:tblPrEx>
        <w:trPr>
          <w:trHeight w:val="1785"/>
          <w:trPrChange w:id="334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34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253C15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3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2C219C" w14:textId="2587C55F" w:rsidR="008601AF" w:rsidRPr="008601AF" w:rsidRDefault="008601AF" w:rsidP="003C2C2A">
            <w:pPr>
              <w:jc w:val="center"/>
              <w:rPr>
                <w:rFonts w:ascii="Trebuchet MS" w:hAnsi="Trebuchet MS" w:cs="Arial"/>
                <w:color w:val="000000"/>
                <w:sz w:val="20"/>
                <w:szCs w:val="20"/>
                <w:lang w:bidi="th-TH"/>
              </w:rPr>
            </w:pPr>
            <w:del w:id="3346" w:author="Philippe Hollanda - Oliveira Trust" w:date="2022-07-19T10:08:00Z">
              <w:r w:rsidRPr="008601AF" w:rsidDel="00627AA0">
                <w:rPr>
                  <w:rFonts w:ascii="Trebuchet MS" w:hAnsi="Trebuchet MS" w:cs="Arial"/>
                  <w:color w:val="000000"/>
                  <w:sz w:val="20"/>
                  <w:szCs w:val="20"/>
                  <w:lang w:bidi="th-TH"/>
                </w:rPr>
                <w:delText>09/07/2021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1227B3" w14:textId="4C1039D7" w:rsidR="008601AF" w:rsidRPr="008601AF" w:rsidRDefault="008601AF" w:rsidP="003C2C2A">
            <w:pPr>
              <w:jc w:val="center"/>
              <w:rPr>
                <w:rFonts w:ascii="Trebuchet MS" w:hAnsi="Trebuchet MS" w:cs="Arial"/>
                <w:color w:val="000000"/>
                <w:sz w:val="20"/>
                <w:szCs w:val="20"/>
                <w:lang w:bidi="th-TH"/>
              </w:rPr>
            </w:pPr>
            <w:del w:id="3348" w:author="Philippe Hollanda - Oliveira Trust" w:date="2022-07-19T10:08:00Z">
              <w:r w:rsidRPr="008601AF" w:rsidDel="00627AA0">
                <w:rPr>
                  <w:rFonts w:ascii="Trebuchet MS" w:hAnsi="Trebuchet MS" w:cs="Arial"/>
                  <w:color w:val="000000"/>
                  <w:sz w:val="20"/>
                  <w:szCs w:val="20"/>
                  <w:lang w:bidi="th-TH"/>
                </w:rPr>
                <w:delText>R$ 20.265,31</w:delText>
              </w:r>
            </w:del>
          </w:p>
        </w:tc>
      </w:tr>
      <w:tr w:rsidR="008601AF" w:rsidRPr="008601AF" w14:paraId="374B3BCE" w14:textId="77777777" w:rsidTr="00627AA0">
        <w:tblPrEx>
          <w:tblW w:w="5000" w:type="pct"/>
          <w:tblCellMar>
            <w:left w:w="70" w:type="dxa"/>
            <w:right w:w="70" w:type="dxa"/>
          </w:tblCellMar>
          <w:tblPrExChange w:id="3349" w:author="Philippe Hollanda - Oliveira Trust" w:date="2022-07-19T10:08:00Z">
            <w:tblPrEx>
              <w:tblW w:w="5000" w:type="pct"/>
              <w:tblCellMar>
                <w:left w:w="70" w:type="dxa"/>
                <w:right w:w="70" w:type="dxa"/>
              </w:tblCellMar>
            </w:tblPrEx>
          </w:tblPrExChange>
        </w:tblPrEx>
        <w:trPr>
          <w:trHeight w:val="1785"/>
          <w:trPrChange w:id="33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D192CC" w14:textId="31749A12" w:rsidR="008601AF" w:rsidRPr="008601AF" w:rsidRDefault="008601AF" w:rsidP="003C2C2A">
            <w:pPr>
              <w:jc w:val="center"/>
              <w:rPr>
                <w:rFonts w:ascii="Trebuchet MS" w:hAnsi="Trebuchet MS" w:cs="Arial"/>
                <w:color w:val="000000"/>
                <w:sz w:val="20"/>
                <w:szCs w:val="20"/>
                <w:lang w:bidi="th-TH"/>
              </w:rPr>
            </w:pPr>
            <w:del w:id="335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F98E87" w14:textId="2817BB2E" w:rsidR="008601AF" w:rsidRPr="008601AF" w:rsidRDefault="008601AF" w:rsidP="003C2C2A">
            <w:pPr>
              <w:jc w:val="center"/>
              <w:rPr>
                <w:rFonts w:ascii="Trebuchet MS" w:hAnsi="Trebuchet MS" w:cs="Arial"/>
                <w:color w:val="000000"/>
                <w:sz w:val="20"/>
                <w:szCs w:val="20"/>
                <w:lang w:bidi="th-TH"/>
              </w:rPr>
            </w:pPr>
            <w:del w:id="3354"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DD9289" w14:textId="64ABA64D" w:rsidR="008601AF" w:rsidRPr="008601AF" w:rsidRDefault="008601AF" w:rsidP="003C2C2A">
            <w:pPr>
              <w:jc w:val="center"/>
              <w:rPr>
                <w:rFonts w:ascii="Trebuchet MS" w:hAnsi="Trebuchet MS" w:cs="Arial"/>
                <w:color w:val="000000"/>
                <w:sz w:val="20"/>
                <w:szCs w:val="20"/>
                <w:lang w:bidi="th-TH"/>
              </w:rPr>
            </w:pPr>
            <w:del w:id="3356" w:author="Philippe Hollanda - Oliveira Trust" w:date="2022-07-19T10:08:00Z">
              <w:r w:rsidRPr="008601AF" w:rsidDel="00627AA0">
                <w:rPr>
                  <w:rFonts w:ascii="Trebuchet MS" w:hAnsi="Trebuchet MS" w:cs="Arial"/>
                  <w:color w:val="000000"/>
                  <w:sz w:val="20"/>
                  <w:szCs w:val="20"/>
                  <w:lang w:bidi="th-TH"/>
                </w:rPr>
                <w:delText>R$ 1.561,00</w:delText>
              </w:r>
            </w:del>
          </w:p>
        </w:tc>
      </w:tr>
      <w:tr w:rsidR="008601AF" w:rsidRPr="008601AF" w14:paraId="79DA2FC9" w14:textId="77777777" w:rsidTr="00627AA0">
        <w:tblPrEx>
          <w:tblW w:w="5000" w:type="pct"/>
          <w:tblCellMar>
            <w:left w:w="70" w:type="dxa"/>
            <w:right w:w="70" w:type="dxa"/>
          </w:tblCellMar>
          <w:tblPrExChange w:id="3357" w:author="Philippe Hollanda - Oliveira Trust" w:date="2022-07-19T10:08:00Z">
            <w:tblPrEx>
              <w:tblW w:w="5000" w:type="pct"/>
              <w:tblCellMar>
                <w:left w:w="70" w:type="dxa"/>
                <w:right w:w="70" w:type="dxa"/>
              </w:tblCellMar>
            </w:tblPrEx>
          </w:tblPrExChange>
        </w:tblPrEx>
        <w:trPr>
          <w:trHeight w:val="1785"/>
          <w:trPrChange w:id="33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4223DA" w14:textId="42C052A3" w:rsidR="008601AF" w:rsidRPr="008601AF" w:rsidRDefault="008601AF" w:rsidP="003C2C2A">
            <w:pPr>
              <w:jc w:val="center"/>
              <w:rPr>
                <w:rFonts w:ascii="Trebuchet MS" w:hAnsi="Trebuchet MS" w:cs="Arial"/>
                <w:color w:val="000000"/>
                <w:sz w:val="20"/>
                <w:szCs w:val="20"/>
                <w:lang w:bidi="th-TH"/>
              </w:rPr>
            </w:pPr>
            <w:del w:id="3360"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66501D" w14:textId="0C415E03" w:rsidR="008601AF" w:rsidRPr="008601AF" w:rsidRDefault="008601AF" w:rsidP="003C2C2A">
            <w:pPr>
              <w:jc w:val="center"/>
              <w:rPr>
                <w:rFonts w:ascii="Trebuchet MS" w:hAnsi="Trebuchet MS" w:cs="Arial"/>
                <w:color w:val="000000"/>
                <w:sz w:val="20"/>
                <w:szCs w:val="20"/>
                <w:lang w:bidi="th-TH"/>
              </w:rPr>
            </w:pPr>
            <w:del w:id="3362"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1C5449" w14:textId="61476D84" w:rsidR="008601AF" w:rsidRPr="008601AF" w:rsidRDefault="008601AF" w:rsidP="003C2C2A">
            <w:pPr>
              <w:jc w:val="center"/>
              <w:rPr>
                <w:rFonts w:ascii="Trebuchet MS" w:hAnsi="Trebuchet MS" w:cs="Arial"/>
                <w:color w:val="000000"/>
                <w:sz w:val="20"/>
                <w:szCs w:val="20"/>
                <w:lang w:bidi="th-TH"/>
              </w:rPr>
            </w:pPr>
            <w:del w:id="3364" w:author="Philippe Hollanda - Oliveira Trust" w:date="2022-07-19T10:08:00Z">
              <w:r w:rsidRPr="008601AF" w:rsidDel="00627AA0">
                <w:rPr>
                  <w:rFonts w:ascii="Trebuchet MS" w:hAnsi="Trebuchet MS" w:cs="Arial"/>
                  <w:color w:val="000000"/>
                  <w:sz w:val="20"/>
                  <w:szCs w:val="20"/>
                  <w:lang w:bidi="th-TH"/>
                </w:rPr>
                <w:delText>R$ 820,80</w:delText>
              </w:r>
            </w:del>
          </w:p>
        </w:tc>
      </w:tr>
      <w:tr w:rsidR="008601AF" w:rsidRPr="008601AF" w14:paraId="56CAE10A" w14:textId="77777777" w:rsidTr="00627AA0">
        <w:tblPrEx>
          <w:tblW w:w="5000" w:type="pct"/>
          <w:tblCellMar>
            <w:left w:w="70" w:type="dxa"/>
            <w:right w:w="70" w:type="dxa"/>
          </w:tblCellMar>
          <w:tblPrExChange w:id="3365" w:author="Philippe Hollanda - Oliveira Trust" w:date="2022-07-19T10:08:00Z">
            <w:tblPrEx>
              <w:tblW w:w="5000" w:type="pct"/>
              <w:tblCellMar>
                <w:left w:w="70" w:type="dxa"/>
                <w:right w:w="70" w:type="dxa"/>
              </w:tblCellMar>
            </w:tblPrEx>
          </w:tblPrExChange>
        </w:tblPrEx>
        <w:trPr>
          <w:trHeight w:val="1785"/>
          <w:trPrChange w:id="33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6825DC" w14:textId="09A54CF8" w:rsidR="008601AF" w:rsidRPr="008601AF" w:rsidRDefault="008601AF" w:rsidP="003C2C2A">
            <w:pPr>
              <w:jc w:val="center"/>
              <w:rPr>
                <w:rFonts w:ascii="Trebuchet MS" w:hAnsi="Trebuchet MS" w:cs="Arial"/>
                <w:color w:val="000000"/>
                <w:sz w:val="20"/>
                <w:szCs w:val="20"/>
                <w:lang w:bidi="th-TH"/>
              </w:rPr>
            </w:pPr>
            <w:del w:id="3368"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813BDE" w14:textId="526862DB" w:rsidR="008601AF" w:rsidRPr="008601AF" w:rsidRDefault="008601AF" w:rsidP="003C2C2A">
            <w:pPr>
              <w:jc w:val="center"/>
              <w:rPr>
                <w:rFonts w:ascii="Trebuchet MS" w:hAnsi="Trebuchet MS" w:cs="Arial"/>
                <w:color w:val="000000"/>
                <w:sz w:val="20"/>
                <w:szCs w:val="20"/>
                <w:lang w:bidi="th-TH"/>
              </w:rPr>
            </w:pPr>
            <w:del w:id="3370"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E29068" w14:textId="10CE38DE" w:rsidR="008601AF" w:rsidRPr="008601AF" w:rsidRDefault="008601AF" w:rsidP="003C2C2A">
            <w:pPr>
              <w:jc w:val="center"/>
              <w:rPr>
                <w:rFonts w:ascii="Trebuchet MS" w:hAnsi="Trebuchet MS" w:cs="Arial"/>
                <w:color w:val="000000"/>
                <w:sz w:val="20"/>
                <w:szCs w:val="20"/>
                <w:lang w:bidi="th-TH"/>
              </w:rPr>
            </w:pPr>
            <w:del w:id="3372" w:author="Philippe Hollanda - Oliveira Trust" w:date="2022-07-19T10:08:00Z">
              <w:r w:rsidRPr="008601AF" w:rsidDel="00627AA0">
                <w:rPr>
                  <w:rFonts w:ascii="Trebuchet MS" w:hAnsi="Trebuchet MS" w:cs="Arial"/>
                  <w:color w:val="000000"/>
                  <w:sz w:val="20"/>
                  <w:szCs w:val="20"/>
                  <w:lang w:bidi="th-TH"/>
                </w:rPr>
                <w:delText>R$ 2.167,20</w:delText>
              </w:r>
            </w:del>
          </w:p>
        </w:tc>
      </w:tr>
      <w:tr w:rsidR="008601AF" w:rsidRPr="008601AF" w14:paraId="468AEF14" w14:textId="77777777" w:rsidTr="00627AA0">
        <w:tblPrEx>
          <w:tblW w:w="5000" w:type="pct"/>
          <w:tblCellMar>
            <w:left w:w="70" w:type="dxa"/>
            <w:right w:w="70" w:type="dxa"/>
          </w:tblCellMar>
          <w:tblPrExChange w:id="3373" w:author="Philippe Hollanda - Oliveira Trust" w:date="2022-07-19T10:08:00Z">
            <w:tblPrEx>
              <w:tblW w:w="5000" w:type="pct"/>
              <w:tblCellMar>
                <w:left w:w="70" w:type="dxa"/>
                <w:right w:w="70" w:type="dxa"/>
              </w:tblCellMar>
            </w:tblPrEx>
          </w:tblPrExChange>
        </w:tblPrEx>
        <w:trPr>
          <w:trHeight w:val="1785"/>
          <w:trPrChange w:id="33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280EC1" w14:textId="6CCCEB12" w:rsidR="008601AF" w:rsidRPr="008601AF" w:rsidRDefault="008601AF" w:rsidP="003C2C2A">
            <w:pPr>
              <w:jc w:val="center"/>
              <w:rPr>
                <w:rFonts w:ascii="Trebuchet MS" w:hAnsi="Trebuchet MS" w:cs="Arial"/>
                <w:color w:val="000000"/>
                <w:sz w:val="20"/>
                <w:szCs w:val="20"/>
                <w:lang w:bidi="th-TH"/>
              </w:rPr>
            </w:pPr>
            <w:del w:id="3376"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CADEF3" w14:textId="33B61EEB" w:rsidR="008601AF" w:rsidRPr="008601AF" w:rsidRDefault="008601AF" w:rsidP="003C2C2A">
            <w:pPr>
              <w:jc w:val="center"/>
              <w:rPr>
                <w:rFonts w:ascii="Trebuchet MS" w:hAnsi="Trebuchet MS" w:cs="Arial"/>
                <w:color w:val="000000"/>
                <w:sz w:val="20"/>
                <w:szCs w:val="20"/>
                <w:lang w:bidi="th-TH"/>
              </w:rPr>
            </w:pPr>
            <w:del w:id="3378" w:author="Philippe Hollanda - Oliveira Trust" w:date="2022-07-19T10:08:00Z">
              <w:r w:rsidRPr="008601AF" w:rsidDel="00627AA0">
                <w:rPr>
                  <w:rFonts w:ascii="Trebuchet MS" w:hAnsi="Trebuchet MS" w:cs="Arial"/>
                  <w:color w:val="000000"/>
                  <w:sz w:val="20"/>
                  <w:szCs w:val="20"/>
                  <w:lang w:bidi="th-TH"/>
                </w:rPr>
                <w:delText>11/06/2021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D7EC25" w14:textId="25867EAB" w:rsidR="008601AF" w:rsidRPr="008601AF" w:rsidRDefault="008601AF" w:rsidP="003C2C2A">
            <w:pPr>
              <w:jc w:val="center"/>
              <w:rPr>
                <w:rFonts w:ascii="Trebuchet MS" w:hAnsi="Trebuchet MS" w:cs="Arial"/>
                <w:color w:val="000000"/>
                <w:sz w:val="20"/>
                <w:szCs w:val="20"/>
                <w:lang w:bidi="th-TH"/>
              </w:rPr>
            </w:pPr>
            <w:del w:id="3380" w:author="Philippe Hollanda - Oliveira Trust" w:date="2022-07-19T10:08:00Z">
              <w:r w:rsidRPr="008601AF" w:rsidDel="00627AA0">
                <w:rPr>
                  <w:rFonts w:ascii="Trebuchet MS" w:hAnsi="Trebuchet MS" w:cs="Arial"/>
                  <w:color w:val="000000"/>
                  <w:sz w:val="20"/>
                  <w:szCs w:val="20"/>
                  <w:lang w:bidi="th-TH"/>
                </w:rPr>
                <w:delText>R$ 1.745,28</w:delText>
              </w:r>
            </w:del>
          </w:p>
        </w:tc>
      </w:tr>
      <w:tr w:rsidR="008601AF" w:rsidRPr="008601AF" w14:paraId="665AC940" w14:textId="77777777" w:rsidTr="00627AA0">
        <w:tblPrEx>
          <w:tblW w:w="5000" w:type="pct"/>
          <w:tblCellMar>
            <w:left w:w="70" w:type="dxa"/>
            <w:right w:w="70" w:type="dxa"/>
          </w:tblCellMar>
          <w:tblPrExChange w:id="3381" w:author="Philippe Hollanda - Oliveira Trust" w:date="2022-07-19T10:08:00Z">
            <w:tblPrEx>
              <w:tblW w:w="5000" w:type="pct"/>
              <w:tblCellMar>
                <w:left w:w="70" w:type="dxa"/>
                <w:right w:w="70" w:type="dxa"/>
              </w:tblCellMar>
            </w:tblPrEx>
          </w:tblPrExChange>
        </w:tblPrEx>
        <w:trPr>
          <w:trHeight w:val="1785"/>
          <w:trPrChange w:id="33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02AF7A" w14:textId="4A877ECE" w:rsidR="008601AF" w:rsidRPr="008601AF" w:rsidRDefault="008601AF" w:rsidP="003C2C2A">
            <w:pPr>
              <w:jc w:val="center"/>
              <w:rPr>
                <w:rFonts w:ascii="Trebuchet MS" w:hAnsi="Trebuchet MS" w:cs="Arial"/>
                <w:color w:val="000000"/>
                <w:sz w:val="20"/>
                <w:szCs w:val="20"/>
                <w:lang w:bidi="th-TH"/>
              </w:rPr>
            </w:pPr>
            <w:del w:id="3384" w:author="Philippe Hollanda - Oliveira Trust" w:date="2022-07-19T10:08:00Z">
              <w:r w:rsidRPr="008601AF" w:rsidDel="00627AA0">
                <w:rPr>
                  <w:rFonts w:ascii="Trebuchet MS" w:hAnsi="Trebuchet MS" w:cs="Arial"/>
                  <w:color w:val="000000"/>
                  <w:sz w:val="20"/>
                  <w:szCs w:val="20"/>
                  <w:lang w:bidi="th-TH"/>
                </w:rPr>
                <w:lastRenderedPageBreak/>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12B3AA" w14:textId="4C0081FC" w:rsidR="008601AF" w:rsidRPr="008601AF" w:rsidRDefault="008601AF" w:rsidP="003C2C2A">
            <w:pPr>
              <w:jc w:val="center"/>
              <w:rPr>
                <w:rFonts w:ascii="Trebuchet MS" w:hAnsi="Trebuchet MS" w:cs="Arial"/>
                <w:color w:val="000000"/>
                <w:sz w:val="20"/>
                <w:szCs w:val="20"/>
                <w:lang w:bidi="th-TH"/>
              </w:rPr>
            </w:pPr>
            <w:del w:id="3386"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833A28" w14:textId="0C62F93E" w:rsidR="008601AF" w:rsidRPr="008601AF" w:rsidRDefault="008601AF" w:rsidP="003C2C2A">
            <w:pPr>
              <w:jc w:val="center"/>
              <w:rPr>
                <w:rFonts w:ascii="Trebuchet MS" w:hAnsi="Trebuchet MS" w:cs="Arial"/>
                <w:color w:val="000000"/>
                <w:sz w:val="20"/>
                <w:szCs w:val="20"/>
                <w:lang w:bidi="th-TH"/>
              </w:rPr>
            </w:pPr>
            <w:del w:id="3388" w:author="Philippe Hollanda - Oliveira Trust" w:date="2022-07-19T10:08:00Z">
              <w:r w:rsidRPr="008601AF" w:rsidDel="00627AA0">
                <w:rPr>
                  <w:rFonts w:ascii="Trebuchet MS" w:hAnsi="Trebuchet MS" w:cs="Arial"/>
                  <w:color w:val="000000"/>
                  <w:sz w:val="20"/>
                  <w:szCs w:val="20"/>
                  <w:lang w:bidi="th-TH"/>
                </w:rPr>
                <w:delText>R$ 1.846,80</w:delText>
              </w:r>
            </w:del>
          </w:p>
        </w:tc>
      </w:tr>
      <w:tr w:rsidR="008601AF" w:rsidRPr="008601AF" w14:paraId="36860629" w14:textId="77777777" w:rsidTr="00627AA0">
        <w:tblPrEx>
          <w:tblW w:w="5000" w:type="pct"/>
          <w:tblCellMar>
            <w:left w:w="70" w:type="dxa"/>
            <w:right w:w="70" w:type="dxa"/>
          </w:tblCellMar>
          <w:tblPrExChange w:id="3389" w:author="Philippe Hollanda - Oliveira Trust" w:date="2022-07-19T10:08:00Z">
            <w:tblPrEx>
              <w:tblW w:w="5000" w:type="pct"/>
              <w:tblCellMar>
                <w:left w:w="70" w:type="dxa"/>
                <w:right w:w="70" w:type="dxa"/>
              </w:tblCellMar>
            </w:tblPrEx>
          </w:tblPrExChange>
        </w:tblPrEx>
        <w:trPr>
          <w:trHeight w:val="1785"/>
          <w:trPrChange w:id="33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3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E78958" w14:textId="689F737F" w:rsidR="008601AF" w:rsidRPr="008601AF" w:rsidRDefault="008601AF" w:rsidP="003C2C2A">
            <w:pPr>
              <w:jc w:val="center"/>
              <w:rPr>
                <w:rFonts w:ascii="Trebuchet MS" w:hAnsi="Trebuchet MS" w:cs="Arial"/>
                <w:color w:val="000000"/>
                <w:sz w:val="20"/>
                <w:szCs w:val="20"/>
                <w:lang w:bidi="th-TH"/>
              </w:rPr>
            </w:pPr>
            <w:del w:id="3392" w:author="Philippe Hollanda - Oliveira Trust" w:date="2022-07-19T10:08:00Z">
              <w:r w:rsidRPr="008601AF" w:rsidDel="00627AA0">
                <w:rPr>
                  <w:rFonts w:ascii="Trebuchet MS" w:hAnsi="Trebuchet MS" w:cs="Arial"/>
                  <w:color w:val="000000"/>
                  <w:sz w:val="20"/>
                  <w:szCs w:val="20"/>
                  <w:lang w:bidi="th-TH"/>
                </w:rPr>
                <w:delText>LAVA OLHOS E CHUVEIRO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3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8CE0CB" w14:textId="08A62328" w:rsidR="008601AF" w:rsidRPr="008601AF" w:rsidRDefault="008601AF" w:rsidP="003C2C2A">
            <w:pPr>
              <w:jc w:val="center"/>
              <w:rPr>
                <w:rFonts w:ascii="Trebuchet MS" w:hAnsi="Trebuchet MS" w:cs="Arial"/>
                <w:color w:val="000000"/>
                <w:sz w:val="20"/>
                <w:szCs w:val="20"/>
                <w:lang w:bidi="th-TH"/>
              </w:rPr>
            </w:pPr>
            <w:del w:id="3394" w:author="Philippe Hollanda - Oliveira Trust" w:date="2022-07-19T10:08:00Z">
              <w:r w:rsidRPr="008601AF" w:rsidDel="00627AA0">
                <w:rPr>
                  <w:rFonts w:ascii="Trebuchet MS" w:hAnsi="Trebuchet MS" w:cs="Arial"/>
                  <w:color w:val="000000"/>
                  <w:sz w:val="20"/>
                  <w:szCs w:val="20"/>
                  <w:lang w:bidi="th-TH"/>
                </w:rPr>
                <w:delText>08/06/2021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3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988DD5" w14:textId="4B189202" w:rsidR="008601AF" w:rsidRPr="008601AF" w:rsidRDefault="008601AF" w:rsidP="003C2C2A">
            <w:pPr>
              <w:jc w:val="center"/>
              <w:rPr>
                <w:rFonts w:ascii="Trebuchet MS" w:hAnsi="Trebuchet MS" w:cs="Arial"/>
                <w:color w:val="000000"/>
                <w:sz w:val="20"/>
                <w:szCs w:val="20"/>
                <w:lang w:bidi="th-TH"/>
              </w:rPr>
            </w:pPr>
            <w:del w:id="3396" w:author="Philippe Hollanda - Oliveira Trust" w:date="2022-07-19T10:08:00Z">
              <w:r w:rsidRPr="008601AF" w:rsidDel="00627AA0">
                <w:rPr>
                  <w:rFonts w:ascii="Trebuchet MS" w:hAnsi="Trebuchet MS" w:cs="Arial"/>
                  <w:color w:val="000000"/>
                  <w:sz w:val="20"/>
                  <w:szCs w:val="20"/>
                  <w:lang w:bidi="th-TH"/>
                </w:rPr>
                <w:delText>R$ 4.026,00</w:delText>
              </w:r>
            </w:del>
          </w:p>
        </w:tc>
      </w:tr>
      <w:tr w:rsidR="008601AF" w:rsidRPr="008601AF" w14:paraId="6E9A8FAD" w14:textId="77777777" w:rsidTr="00627AA0">
        <w:tblPrEx>
          <w:tblW w:w="5000" w:type="pct"/>
          <w:tblCellMar>
            <w:left w:w="70" w:type="dxa"/>
            <w:right w:w="70" w:type="dxa"/>
          </w:tblCellMar>
          <w:tblPrExChange w:id="3397" w:author="Philippe Hollanda - Oliveira Trust" w:date="2022-07-19T10:08:00Z">
            <w:tblPrEx>
              <w:tblW w:w="5000" w:type="pct"/>
              <w:tblCellMar>
                <w:left w:w="70" w:type="dxa"/>
                <w:right w:w="70" w:type="dxa"/>
              </w:tblCellMar>
            </w:tblPrEx>
          </w:tblPrExChange>
        </w:tblPrEx>
        <w:trPr>
          <w:trHeight w:val="1785"/>
          <w:trPrChange w:id="339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39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A72E4E" w14:textId="5DB5B506" w:rsidR="008601AF" w:rsidRPr="008601AF" w:rsidRDefault="008601AF" w:rsidP="003C2C2A">
            <w:pPr>
              <w:jc w:val="center"/>
              <w:rPr>
                <w:rFonts w:ascii="Trebuchet MS" w:hAnsi="Trebuchet MS" w:cs="Arial"/>
                <w:color w:val="000000"/>
                <w:sz w:val="20"/>
                <w:szCs w:val="20"/>
                <w:lang w:bidi="th-TH"/>
              </w:rPr>
            </w:pPr>
            <w:del w:id="3400" w:author="Philippe Hollanda - Oliveira Trust" w:date="2022-07-19T10:08:00Z">
              <w:r w:rsidRPr="008601AF" w:rsidDel="00627AA0">
                <w:rPr>
                  <w:rFonts w:ascii="Trebuchet MS" w:hAnsi="Trebuchet MS" w:cs="Arial"/>
                  <w:color w:val="000000"/>
                  <w:sz w:val="20"/>
                  <w:szCs w:val="20"/>
                  <w:lang w:bidi="th-TH"/>
                </w:rPr>
                <w:delText>TABUA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A85740" w14:textId="5C846223" w:rsidR="008601AF" w:rsidRPr="008601AF" w:rsidRDefault="008601AF" w:rsidP="003C2C2A">
            <w:pPr>
              <w:jc w:val="center"/>
              <w:rPr>
                <w:rFonts w:ascii="Trebuchet MS" w:hAnsi="Trebuchet MS" w:cs="Arial"/>
                <w:color w:val="000000"/>
                <w:sz w:val="20"/>
                <w:szCs w:val="20"/>
                <w:lang w:bidi="th-TH"/>
              </w:rPr>
            </w:pPr>
            <w:del w:id="3402" w:author="Philippe Hollanda - Oliveira Trust" w:date="2022-07-19T10:08:00Z">
              <w:r w:rsidRPr="008601AF" w:rsidDel="00627AA0">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282831" w14:textId="481EB14B" w:rsidR="008601AF" w:rsidRPr="008601AF" w:rsidRDefault="008601AF" w:rsidP="003C2C2A">
            <w:pPr>
              <w:jc w:val="center"/>
              <w:rPr>
                <w:rFonts w:ascii="Trebuchet MS" w:hAnsi="Trebuchet MS" w:cs="Arial"/>
                <w:color w:val="000000"/>
                <w:sz w:val="20"/>
                <w:szCs w:val="20"/>
                <w:lang w:bidi="th-TH"/>
              </w:rPr>
            </w:pPr>
            <w:del w:id="3404" w:author="Philippe Hollanda - Oliveira Trust" w:date="2022-07-19T10:08:00Z">
              <w:r w:rsidRPr="008601AF" w:rsidDel="00627AA0">
                <w:rPr>
                  <w:rFonts w:ascii="Trebuchet MS" w:hAnsi="Trebuchet MS" w:cs="Arial"/>
                  <w:color w:val="000000"/>
                  <w:sz w:val="20"/>
                  <w:szCs w:val="20"/>
                  <w:lang w:bidi="th-TH"/>
                </w:rPr>
                <w:delText>R$ 1.223,99</w:delText>
              </w:r>
            </w:del>
          </w:p>
        </w:tc>
      </w:tr>
      <w:tr w:rsidR="008601AF" w:rsidRPr="008601AF" w14:paraId="708C8EBB" w14:textId="77777777" w:rsidTr="00627AA0">
        <w:tblPrEx>
          <w:tblW w:w="5000" w:type="pct"/>
          <w:tblCellMar>
            <w:left w:w="70" w:type="dxa"/>
            <w:right w:w="70" w:type="dxa"/>
          </w:tblCellMar>
          <w:tblPrExChange w:id="3405" w:author="Philippe Hollanda - Oliveira Trust" w:date="2022-07-19T10:08:00Z">
            <w:tblPrEx>
              <w:tblW w:w="5000" w:type="pct"/>
              <w:tblCellMar>
                <w:left w:w="70" w:type="dxa"/>
                <w:right w:w="70" w:type="dxa"/>
              </w:tblCellMar>
            </w:tblPrEx>
          </w:tblPrExChange>
        </w:tblPrEx>
        <w:trPr>
          <w:trHeight w:val="1785"/>
          <w:trPrChange w:id="340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40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A86E2A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4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B2C004" w14:textId="43563AC2" w:rsidR="008601AF" w:rsidRPr="008601AF" w:rsidRDefault="008601AF" w:rsidP="003C2C2A">
            <w:pPr>
              <w:jc w:val="center"/>
              <w:rPr>
                <w:rFonts w:ascii="Trebuchet MS" w:hAnsi="Trebuchet MS" w:cs="Arial"/>
                <w:color w:val="000000"/>
                <w:sz w:val="20"/>
                <w:szCs w:val="20"/>
                <w:lang w:bidi="th-TH"/>
              </w:rPr>
            </w:pPr>
            <w:del w:id="3409" w:author="Philippe Hollanda - Oliveira Trust" w:date="2022-07-19T10:08:00Z">
              <w:r w:rsidRPr="008601AF" w:rsidDel="00627AA0">
                <w:rPr>
                  <w:rFonts w:ascii="Trebuchet MS" w:hAnsi="Trebuchet MS" w:cs="Arial"/>
                  <w:color w:val="000000"/>
                  <w:sz w:val="20"/>
                  <w:szCs w:val="20"/>
                  <w:lang w:bidi="th-TH"/>
                </w:rPr>
                <w:delText>23/06/2021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7D49FE" w14:textId="1EEE9EFE" w:rsidR="008601AF" w:rsidRPr="008601AF" w:rsidRDefault="008601AF" w:rsidP="003C2C2A">
            <w:pPr>
              <w:jc w:val="center"/>
              <w:rPr>
                <w:rFonts w:ascii="Trebuchet MS" w:hAnsi="Trebuchet MS" w:cs="Arial"/>
                <w:color w:val="000000"/>
                <w:sz w:val="20"/>
                <w:szCs w:val="20"/>
                <w:lang w:bidi="th-TH"/>
              </w:rPr>
            </w:pPr>
            <w:del w:id="3411" w:author="Philippe Hollanda - Oliveira Trust" w:date="2022-07-19T10:08:00Z">
              <w:r w:rsidRPr="008601AF" w:rsidDel="00627AA0">
                <w:rPr>
                  <w:rFonts w:ascii="Trebuchet MS" w:hAnsi="Trebuchet MS" w:cs="Arial"/>
                  <w:color w:val="000000"/>
                  <w:sz w:val="20"/>
                  <w:szCs w:val="20"/>
                  <w:lang w:bidi="th-TH"/>
                </w:rPr>
                <w:delText>R$ 1.223,99</w:delText>
              </w:r>
            </w:del>
          </w:p>
        </w:tc>
      </w:tr>
      <w:tr w:rsidR="008601AF" w:rsidRPr="008601AF" w14:paraId="1AF2B618" w14:textId="77777777" w:rsidTr="00627AA0">
        <w:tblPrEx>
          <w:tblW w:w="5000" w:type="pct"/>
          <w:tblCellMar>
            <w:left w:w="70" w:type="dxa"/>
            <w:right w:w="70" w:type="dxa"/>
          </w:tblCellMar>
          <w:tblPrExChange w:id="3412" w:author="Philippe Hollanda - Oliveira Trust" w:date="2022-07-19T10:08:00Z">
            <w:tblPrEx>
              <w:tblW w:w="5000" w:type="pct"/>
              <w:tblCellMar>
                <w:left w:w="70" w:type="dxa"/>
                <w:right w:w="70" w:type="dxa"/>
              </w:tblCellMar>
            </w:tblPrEx>
          </w:tblPrExChange>
        </w:tblPrEx>
        <w:trPr>
          <w:trHeight w:val="1785"/>
          <w:trPrChange w:id="341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41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4C86A1" w14:textId="4D652A61" w:rsidR="008601AF" w:rsidRPr="008601AF" w:rsidRDefault="008601AF" w:rsidP="003C2C2A">
            <w:pPr>
              <w:jc w:val="center"/>
              <w:rPr>
                <w:rFonts w:ascii="Trebuchet MS" w:hAnsi="Trebuchet MS" w:cs="Arial"/>
                <w:color w:val="000000"/>
                <w:sz w:val="20"/>
                <w:szCs w:val="20"/>
                <w:lang w:bidi="th-TH"/>
              </w:rPr>
            </w:pPr>
            <w:del w:id="3415"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1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D5C181" w14:textId="7FFDF9CD" w:rsidR="008601AF" w:rsidRPr="008601AF" w:rsidRDefault="008601AF" w:rsidP="003C2C2A">
            <w:pPr>
              <w:jc w:val="center"/>
              <w:rPr>
                <w:rFonts w:ascii="Trebuchet MS" w:hAnsi="Trebuchet MS" w:cs="Arial"/>
                <w:color w:val="000000"/>
                <w:sz w:val="20"/>
                <w:szCs w:val="20"/>
                <w:lang w:bidi="th-TH"/>
              </w:rPr>
            </w:pPr>
            <w:del w:id="3417"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1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6D44BC" w14:textId="5E18FF10" w:rsidR="008601AF" w:rsidRPr="008601AF" w:rsidRDefault="008601AF" w:rsidP="003C2C2A">
            <w:pPr>
              <w:jc w:val="center"/>
              <w:rPr>
                <w:rFonts w:ascii="Trebuchet MS" w:hAnsi="Trebuchet MS" w:cs="Arial"/>
                <w:color w:val="000000"/>
                <w:sz w:val="20"/>
                <w:szCs w:val="20"/>
                <w:lang w:bidi="th-TH"/>
              </w:rPr>
            </w:pPr>
            <w:del w:id="3419" w:author="Philippe Hollanda - Oliveira Trust" w:date="2022-07-19T10:08:00Z">
              <w:r w:rsidRPr="008601AF" w:rsidDel="00627AA0">
                <w:rPr>
                  <w:rFonts w:ascii="Trebuchet MS" w:hAnsi="Trebuchet MS" w:cs="Arial"/>
                  <w:color w:val="000000"/>
                  <w:sz w:val="20"/>
                  <w:szCs w:val="20"/>
                  <w:lang w:bidi="th-TH"/>
                </w:rPr>
                <w:delText>R$ 2.154,60</w:delText>
              </w:r>
            </w:del>
          </w:p>
        </w:tc>
      </w:tr>
      <w:tr w:rsidR="008601AF" w:rsidRPr="008601AF" w14:paraId="0157CC4C" w14:textId="77777777" w:rsidTr="00627AA0">
        <w:tblPrEx>
          <w:tblW w:w="5000" w:type="pct"/>
          <w:tblCellMar>
            <w:left w:w="70" w:type="dxa"/>
            <w:right w:w="70" w:type="dxa"/>
          </w:tblCellMar>
          <w:tblPrExChange w:id="3420" w:author="Philippe Hollanda - Oliveira Trust" w:date="2022-07-19T10:08:00Z">
            <w:tblPrEx>
              <w:tblW w:w="5000" w:type="pct"/>
              <w:tblCellMar>
                <w:left w:w="70" w:type="dxa"/>
                <w:right w:w="70" w:type="dxa"/>
              </w:tblCellMar>
            </w:tblPrEx>
          </w:tblPrExChange>
        </w:tblPrEx>
        <w:trPr>
          <w:trHeight w:val="1785"/>
          <w:trPrChange w:id="342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42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40695E" w14:textId="0395E8F4" w:rsidR="008601AF" w:rsidRPr="008601AF" w:rsidRDefault="008601AF" w:rsidP="003C2C2A">
            <w:pPr>
              <w:jc w:val="center"/>
              <w:rPr>
                <w:rFonts w:ascii="Trebuchet MS" w:hAnsi="Trebuchet MS" w:cs="Arial"/>
                <w:color w:val="000000"/>
                <w:sz w:val="20"/>
                <w:szCs w:val="20"/>
                <w:lang w:bidi="th-TH"/>
              </w:rPr>
            </w:pPr>
            <w:del w:id="3423" w:author="Philippe Hollanda - Oliveira Trust" w:date="2022-07-19T10:08:00Z">
              <w:r w:rsidRPr="008601AF" w:rsidDel="00627AA0">
                <w:rPr>
                  <w:rFonts w:ascii="Trebuchet MS" w:hAnsi="Trebuchet MS" w:cs="Arial"/>
                  <w:color w:val="000000"/>
                  <w:sz w:val="20"/>
                  <w:szCs w:val="20"/>
                  <w:lang w:bidi="th-TH"/>
                </w:rPr>
                <w:lastRenderedPageBreak/>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2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173341" w14:textId="4DF9CF63" w:rsidR="008601AF" w:rsidRPr="008601AF" w:rsidRDefault="008601AF" w:rsidP="003C2C2A">
            <w:pPr>
              <w:jc w:val="center"/>
              <w:rPr>
                <w:rFonts w:ascii="Trebuchet MS" w:hAnsi="Trebuchet MS" w:cs="Arial"/>
                <w:color w:val="000000"/>
                <w:sz w:val="20"/>
                <w:szCs w:val="20"/>
                <w:lang w:bidi="th-TH"/>
              </w:rPr>
            </w:pPr>
            <w:del w:id="3425" w:author="Philippe Hollanda - Oliveira Trust" w:date="2022-07-19T10:08:00Z">
              <w:r w:rsidRPr="008601AF" w:rsidDel="00627AA0">
                <w:rPr>
                  <w:rFonts w:ascii="Trebuchet MS" w:hAnsi="Trebuchet MS" w:cs="Arial"/>
                  <w:color w:val="000000"/>
                  <w:sz w:val="20"/>
                  <w:szCs w:val="20"/>
                  <w:lang w:bidi="th-TH"/>
                </w:rPr>
                <w:delText>11/06/2021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2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164B68" w14:textId="3D179D49" w:rsidR="008601AF" w:rsidRPr="008601AF" w:rsidRDefault="008601AF" w:rsidP="003C2C2A">
            <w:pPr>
              <w:jc w:val="center"/>
              <w:rPr>
                <w:rFonts w:ascii="Trebuchet MS" w:hAnsi="Trebuchet MS" w:cs="Arial"/>
                <w:color w:val="000000"/>
                <w:sz w:val="20"/>
                <w:szCs w:val="20"/>
                <w:lang w:bidi="th-TH"/>
              </w:rPr>
            </w:pPr>
            <w:del w:id="3427" w:author="Philippe Hollanda - Oliveira Trust" w:date="2022-07-19T10:08:00Z">
              <w:r w:rsidRPr="008601AF" w:rsidDel="00627AA0">
                <w:rPr>
                  <w:rFonts w:ascii="Trebuchet MS" w:hAnsi="Trebuchet MS" w:cs="Arial"/>
                  <w:color w:val="000000"/>
                  <w:sz w:val="20"/>
                  <w:szCs w:val="20"/>
                  <w:lang w:bidi="th-TH"/>
                </w:rPr>
                <w:delText>R$ 1.745,28</w:delText>
              </w:r>
            </w:del>
          </w:p>
        </w:tc>
      </w:tr>
      <w:tr w:rsidR="008601AF" w:rsidRPr="008601AF" w14:paraId="4E1239C7" w14:textId="77777777" w:rsidTr="00627AA0">
        <w:tblPrEx>
          <w:tblW w:w="5000" w:type="pct"/>
          <w:tblCellMar>
            <w:left w:w="70" w:type="dxa"/>
            <w:right w:w="70" w:type="dxa"/>
          </w:tblCellMar>
          <w:tblPrExChange w:id="3428" w:author="Philippe Hollanda - Oliveira Trust" w:date="2022-07-19T10:08:00Z">
            <w:tblPrEx>
              <w:tblW w:w="5000" w:type="pct"/>
              <w:tblCellMar>
                <w:left w:w="70" w:type="dxa"/>
                <w:right w:w="70" w:type="dxa"/>
              </w:tblCellMar>
            </w:tblPrEx>
          </w:tblPrExChange>
        </w:tblPrEx>
        <w:trPr>
          <w:trHeight w:val="1785"/>
          <w:trPrChange w:id="342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43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452839" w14:textId="27874A41" w:rsidR="008601AF" w:rsidRPr="008601AF" w:rsidRDefault="008601AF" w:rsidP="003C2C2A">
            <w:pPr>
              <w:jc w:val="center"/>
              <w:rPr>
                <w:rFonts w:ascii="Trebuchet MS" w:hAnsi="Trebuchet MS" w:cs="Arial"/>
                <w:color w:val="000000"/>
                <w:sz w:val="20"/>
                <w:szCs w:val="20"/>
                <w:lang w:bidi="th-TH"/>
              </w:rPr>
            </w:pPr>
            <w:del w:id="3431" w:author="Philippe Hollanda - Oliveira Trust" w:date="2022-07-19T10:08:00Z">
              <w:r w:rsidRPr="008601AF" w:rsidDel="00627AA0">
                <w:rPr>
                  <w:rFonts w:ascii="Trebuchet MS" w:hAnsi="Trebuchet MS" w:cs="Arial"/>
                  <w:color w:val="000000"/>
                  <w:sz w:val="20"/>
                  <w:szCs w:val="20"/>
                  <w:lang w:bidi="th-TH"/>
                </w:rPr>
                <w:delText>TIJOLO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3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24D76C" w14:textId="5F35A1A6" w:rsidR="008601AF" w:rsidRPr="008601AF" w:rsidRDefault="008601AF" w:rsidP="003C2C2A">
            <w:pPr>
              <w:jc w:val="center"/>
              <w:rPr>
                <w:rFonts w:ascii="Trebuchet MS" w:hAnsi="Trebuchet MS" w:cs="Arial"/>
                <w:color w:val="000000"/>
                <w:sz w:val="20"/>
                <w:szCs w:val="20"/>
                <w:lang w:bidi="th-TH"/>
              </w:rPr>
            </w:pPr>
            <w:del w:id="3433"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3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68F880" w14:textId="29167FE8" w:rsidR="008601AF" w:rsidRPr="008601AF" w:rsidRDefault="008601AF" w:rsidP="003C2C2A">
            <w:pPr>
              <w:jc w:val="center"/>
              <w:rPr>
                <w:rFonts w:ascii="Trebuchet MS" w:hAnsi="Trebuchet MS" w:cs="Arial"/>
                <w:color w:val="000000"/>
                <w:sz w:val="20"/>
                <w:szCs w:val="20"/>
                <w:lang w:bidi="th-TH"/>
              </w:rPr>
            </w:pPr>
            <w:del w:id="3435" w:author="Philippe Hollanda - Oliveira Trust" w:date="2022-07-19T10:08:00Z">
              <w:r w:rsidRPr="008601AF" w:rsidDel="00627AA0">
                <w:rPr>
                  <w:rFonts w:ascii="Trebuchet MS" w:hAnsi="Trebuchet MS" w:cs="Arial"/>
                  <w:color w:val="000000"/>
                  <w:sz w:val="20"/>
                  <w:szCs w:val="20"/>
                  <w:lang w:bidi="th-TH"/>
                </w:rPr>
                <w:delText>R$ 5.190,00</w:delText>
              </w:r>
            </w:del>
          </w:p>
        </w:tc>
      </w:tr>
      <w:tr w:rsidR="008601AF" w:rsidRPr="008601AF" w14:paraId="12777C9B" w14:textId="77777777" w:rsidTr="00627AA0">
        <w:tblPrEx>
          <w:tblW w:w="5000" w:type="pct"/>
          <w:tblCellMar>
            <w:left w:w="70" w:type="dxa"/>
            <w:right w:w="70" w:type="dxa"/>
          </w:tblCellMar>
          <w:tblPrExChange w:id="3436" w:author="Philippe Hollanda - Oliveira Trust" w:date="2022-07-19T10:08:00Z">
            <w:tblPrEx>
              <w:tblW w:w="5000" w:type="pct"/>
              <w:tblCellMar>
                <w:left w:w="70" w:type="dxa"/>
                <w:right w:w="70" w:type="dxa"/>
              </w:tblCellMar>
            </w:tblPrEx>
          </w:tblPrExChange>
        </w:tblPrEx>
        <w:trPr>
          <w:trHeight w:val="1785"/>
          <w:trPrChange w:id="343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43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3F5F69" w14:textId="37691B07" w:rsidR="008601AF" w:rsidRPr="008601AF" w:rsidRDefault="008601AF" w:rsidP="003C2C2A">
            <w:pPr>
              <w:jc w:val="center"/>
              <w:rPr>
                <w:rFonts w:ascii="Trebuchet MS" w:hAnsi="Trebuchet MS" w:cs="Arial"/>
                <w:color w:val="000000"/>
                <w:sz w:val="20"/>
                <w:szCs w:val="20"/>
                <w:lang w:bidi="th-TH"/>
              </w:rPr>
            </w:pPr>
            <w:del w:id="3439" w:author="Philippe Hollanda - Oliveira Trust" w:date="2022-07-19T10:08:00Z">
              <w:r w:rsidRPr="008601AF" w:rsidDel="00627AA0">
                <w:rPr>
                  <w:rFonts w:ascii="Trebuchet MS" w:hAnsi="Trebuchet MS" w:cs="Arial"/>
                  <w:color w:val="000000"/>
                  <w:sz w:val="20"/>
                  <w:szCs w:val="20"/>
                  <w:lang w:bidi="th-TH"/>
                </w:rPr>
                <w:delText xml:space="preserve">PERFILADO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4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3C0A00" w14:textId="6873A40B" w:rsidR="008601AF" w:rsidRPr="008601AF" w:rsidRDefault="008601AF" w:rsidP="003C2C2A">
            <w:pPr>
              <w:jc w:val="center"/>
              <w:rPr>
                <w:rFonts w:ascii="Trebuchet MS" w:hAnsi="Trebuchet MS" w:cs="Arial"/>
                <w:color w:val="000000"/>
                <w:sz w:val="20"/>
                <w:szCs w:val="20"/>
                <w:lang w:bidi="th-TH"/>
              </w:rPr>
            </w:pPr>
            <w:del w:id="3441"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4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586716" w14:textId="0C385723" w:rsidR="008601AF" w:rsidRPr="008601AF" w:rsidRDefault="008601AF" w:rsidP="003C2C2A">
            <w:pPr>
              <w:jc w:val="center"/>
              <w:rPr>
                <w:rFonts w:ascii="Trebuchet MS" w:hAnsi="Trebuchet MS" w:cs="Arial"/>
                <w:color w:val="000000"/>
                <w:sz w:val="20"/>
                <w:szCs w:val="20"/>
                <w:lang w:bidi="th-TH"/>
              </w:rPr>
            </w:pPr>
            <w:del w:id="3443" w:author="Philippe Hollanda - Oliveira Trust" w:date="2022-07-19T10:08:00Z">
              <w:r w:rsidRPr="008601AF" w:rsidDel="00627AA0">
                <w:rPr>
                  <w:rFonts w:ascii="Trebuchet MS" w:hAnsi="Trebuchet MS" w:cs="Arial"/>
                  <w:color w:val="000000"/>
                  <w:sz w:val="20"/>
                  <w:szCs w:val="20"/>
                  <w:lang w:bidi="th-TH"/>
                </w:rPr>
                <w:delText>R$ 779,25</w:delText>
              </w:r>
            </w:del>
          </w:p>
        </w:tc>
      </w:tr>
      <w:tr w:rsidR="008601AF" w:rsidRPr="008601AF" w14:paraId="4EB419F7" w14:textId="77777777" w:rsidTr="00627AA0">
        <w:tblPrEx>
          <w:tblW w:w="5000" w:type="pct"/>
          <w:tblCellMar>
            <w:left w:w="70" w:type="dxa"/>
            <w:right w:w="70" w:type="dxa"/>
          </w:tblCellMar>
          <w:tblPrExChange w:id="3444" w:author="Philippe Hollanda - Oliveira Trust" w:date="2022-07-19T10:08:00Z">
            <w:tblPrEx>
              <w:tblW w:w="5000" w:type="pct"/>
              <w:tblCellMar>
                <w:left w:w="70" w:type="dxa"/>
                <w:right w:w="70" w:type="dxa"/>
              </w:tblCellMar>
            </w:tblPrEx>
          </w:tblPrExChange>
        </w:tblPrEx>
        <w:trPr>
          <w:trHeight w:val="1785"/>
          <w:trPrChange w:id="344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44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F3EFF9" w14:textId="20B9E23F" w:rsidR="008601AF" w:rsidRPr="008601AF" w:rsidRDefault="008601AF" w:rsidP="003C2C2A">
            <w:pPr>
              <w:jc w:val="center"/>
              <w:rPr>
                <w:rFonts w:ascii="Trebuchet MS" w:hAnsi="Trebuchet MS" w:cs="Arial"/>
                <w:color w:val="000000"/>
                <w:sz w:val="20"/>
                <w:szCs w:val="20"/>
                <w:lang w:bidi="th-TH"/>
              </w:rPr>
            </w:pPr>
            <w:del w:id="3447" w:author="Philippe Hollanda - Oliveira Trust" w:date="2022-07-19T10:08:00Z">
              <w:r w:rsidRPr="008601AF" w:rsidDel="00627AA0">
                <w:rPr>
                  <w:rFonts w:ascii="Trebuchet MS" w:hAnsi="Trebuchet MS" w:cs="Arial"/>
                  <w:color w:val="000000"/>
                  <w:sz w:val="20"/>
                  <w:szCs w:val="20"/>
                  <w:lang w:bidi="th-TH"/>
                </w:rPr>
                <w:delText>CHUVEIRO, PIA, TANQUE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4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49D6A3" w14:textId="400BD367" w:rsidR="008601AF" w:rsidRPr="008601AF" w:rsidRDefault="008601AF" w:rsidP="003C2C2A">
            <w:pPr>
              <w:jc w:val="center"/>
              <w:rPr>
                <w:rFonts w:ascii="Trebuchet MS" w:hAnsi="Trebuchet MS" w:cs="Arial"/>
                <w:color w:val="000000"/>
                <w:sz w:val="20"/>
                <w:szCs w:val="20"/>
                <w:lang w:bidi="th-TH"/>
              </w:rPr>
            </w:pPr>
            <w:del w:id="3449" w:author="Philippe Hollanda - Oliveira Trust" w:date="2022-07-19T10:08:00Z">
              <w:r w:rsidRPr="008601AF" w:rsidDel="00627AA0">
                <w:rPr>
                  <w:rFonts w:ascii="Trebuchet MS" w:hAnsi="Trebuchet MS" w:cs="Arial"/>
                  <w:color w:val="000000"/>
                  <w:sz w:val="20"/>
                  <w:szCs w:val="20"/>
                  <w:lang w:bidi="th-TH"/>
                </w:rPr>
                <w:delText>10/06/2021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5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BBE103" w14:textId="563EBDFF" w:rsidR="008601AF" w:rsidRPr="008601AF" w:rsidRDefault="008601AF" w:rsidP="003C2C2A">
            <w:pPr>
              <w:jc w:val="center"/>
              <w:rPr>
                <w:rFonts w:ascii="Trebuchet MS" w:hAnsi="Trebuchet MS" w:cs="Arial"/>
                <w:color w:val="000000"/>
                <w:sz w:val="20"/>
                <w:szCs w:val="20"/>
                <w:lang w:bidi="th-TH"/>
              </w:rPr>
            </w:pPr>
            <w:del w:id="3451" w:author="Philippe Hollanda - Oliveira Trust" w:date="2022-07-19T10:08:00Z">
              <w:r w:rsidRPr="008601AF" w:rsidDel="00627AA0">
                <w:rPr>
                  <w:rFonts w:ascii="Trebuchet MS" w:hAnsi="Trebuchet MS" w:cs="Arial"/>
                  <w:color w:val="000000"/>
                  <w:sz w:val="20"/>
                  <w:szCs w:val="20"/>
                  <w:lang w:bidi="th-TH"/>
                </w:rPr>
                <w:delText>R$ 3.634,70</w:delText>
              </w:r>
            </w:del>
          </w:p>
        </w:tc>
      </w:tr>
      <w:tr w:rsidR="008601AF" w:rsidRPr="008601AF" w14:paraId="63CF852B" w14:textId="77777777" w:rsidTr="00627AA0">
        <w:tblPrEx>
          <w:tblW w:w="5000" w:type="pct"/>
          <w:tblCellMar>
            <w:left w:w="70" w:type="dxa"/>
            <w:right w:w="70" w:type="dxa"/>
          </w:tblCellMar>
          <w:tblPrExChange w:id="3452" w:author="Philippe Hollanda - Oliveira Trust" w:date="2022-07-19T10:08:00Z">
            <w:tblPrEx>
              <w:tblW w:w="5000" w:type="pct"/>
              <w:tblCellMar>
                <w:left w:w="70" w:type="dxa"/>
                <w:right w:w="70" w:type="dxa"/>
              </w:tblCellMar>
            </w:tblPrEx>
          </w:tblPrExChange>
        </w:tblPrEx>
        <w:trPr>
          <w:trHeight w:val="1785"/>
          <w:trPrChange w:id="345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45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54E588" w14:textId="7329E6F8" w:rsidR="008601AF" w:rsidRPr="008601AF" w:rsidRDefault="008601AF" w:rsidP="003C2C2A">
            <w:pPr>
              <w:jc w:val="center"/>
              <w:rPr>
                <w:rFonts w:ascii="Trebuchet MS" w:hAnsi="Trebuchet MS" w:cs="Arial"/>
                <w:color w:val="000000"/>
                <w:sz w:val="20"/>
                <w:szCs w:val="20"/>
                <w:lang w:bidi="th-TH"/>
              </w:rPr>
            </w:pPr>
            <w:del w:id="3455" w:author="Philippe Hollanda - Oliveira Trust" w:date="2022-07-19T10:08:00Z">
              <w:r w:rsidRPr="008601AF" w:rsidDel="00627AA0">
                <w:rPr>
                  <w:rFonts w:ascii="Trebuchet MS" w:hAnsi="Trebuchet MS" w:cs="Arial"/>
                  <w:color w:val="000000"/>
                  <w:sz w:val="20"/>
                  <w:szCs w:val="20"/>
                  <w:lang w:bidi="th-TH"/>
                </w:rPr>
                <w:delText>CONVERSOR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F67337" w14:textId="4C019124" w:rsidR="008601AF" w:rsidRPr="008601AF" w:rsidRDefault="008601AF" w:rsidP="003C2C2A">
            <w:pPr>
              <w:jc w:val="center"/>
              <w:rPr>
                <w:rFonts w:ascii="Trebuchet MS" w:hAnsi="Trebuchet MS" w:cs="Arial"/>
                <w:color w:val="000000"/>
                <w:sz w:val="20"/>
                <w:szCs w:val="20"/>
                <w:lang w:bidi="th-TH"/>
              </w:rPr>
            </w:pPr>
            <w:del w:id="3457" w:author="Philippe Hollanda - Oliveira Trust" w:date="2022-07-19T10:08:00Z">
              <w:r w:rsidRPr="008601AF" w:rsidDel="00627AA0">
                <w:rPr>
                  <w:rFonts w:ascii="Trebuchet MS" w:hAnsi="Trebuchet MS" w:cs="Arial"/>
                  <w:color w:val="000000"/>
                  <w:sz w:val="20"/>
                  <w:szCs w:val="20"/>
                  <w:lang w:bidi="th-TH"/>
                </w:rPr>
                <w:delText>10/06/2021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AED289" w14:textId="16295DD6" w:rsidR="008601AF" w:rsidRPr="008601AF" w:rsidRDefault="008601AF" w:rsidP="003C2C2A">
            <w:pPr>
              <w:jc w:val="center"/>
              <w:rPr>
                <w:rFonts w:ascii="Trebuchet MS" w:hAnsi="Trebuchet MS" w:cs="Arial"/>
                <w:color w:val="000000"/>
                <w:sz w:val="20"/>
                <w:szCs w:val="20"/>
                <w:lang w:bidi="th-TH"/>
              </w:rPr>
            </w:pPr>
            <w:del w:id="3459" w:author="Philippe Hollanda - Oliveira Trust" w:date="2022-07-19T10:08:00Z">
              <w:r w:rsidRPr="008601AF" w:rsidDel="00627AA0">
                <w:rPr>
                  <w:rFonts w:ascii="Trebuchet MS" w:hAnsi="Trebuchet MS" w:cs="Arial"/>
                  <w:color w:val="000000"/>
                  <w:sz w:val="20"/>
                  <w:szCs w:val="20"/>
                  <w:lang w:bidi="th-TH"/>
                </w:rPr>
                <w:delText>R$ 1.150,00</w:delText>
              </w:r>
            </w:del>
          </w:p>
        </w:tc>
      </w:tr>
      <w:tr w:rsidR="008601AF" w:rsidRPr="008601AF" w14:paraId="441B98C3" w14:textId="77777777" w:rsidTr="00627AA0">
        <w:tblPrEx>
          <w:tblW w:w="5000" w:type="pct"/>
          <w:tblCellMar>
            <w:left w:w="70" w:type="dxa"/>
            <w:right w:w="70" w:type="dxa"/>
          </w:tblCellMar>
          <w:tblPrExChange w:id="3460" w:author="Philippe Hollanda - Oliveira Trust" w:date="2022-07-19T10:08:00Z">
            <w:tblPrEx>
              <w:tblW w:w="5000" w:type="pct"/>
              <w:tblCellMar>
                <w:left w:w="70" w:type="dxa"/>
                <w:right w:w="70" w:type="dxa"/>
              </w:tblCellMar>
            </w:tblPrEx>
          </w:tblPrExChange>
        </w:tblPrEx>
        <w:trPr>
          <w:trHeight w:val="1785"/>
          <w:trPrChange w:id="346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46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B34B3B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4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DE4473" w14:textId="6218FA9A" w:rsidR="008601AF" w:rsidRPr="008601AF" w:rsidRDefault="008601AF" w:rsidP="003C2C2A">
            <w:pPr>
              <w:jc w:val="center"/>
              <w:rPr>
                <w:rFonts w:ascii="Trebuchet MS" w:hAnsi="Trebuchet MS" w:cs="Arial"/>
                <w:color w:val="000000"/>
                <w:sz w:val="20"/>
                <w:szCs w:val="20"/>
                <w:lang w:bidi="th-TH"/>
              </w:rPr>
            </w:pPr>
            <w:del w:id="3464" w:author="Philippe Hollanda - Oliveira Trust" w:date="2022-07-19T10:08:00Z">
              <w:r w:rsidRPr="008601AF" w:rsidDel="00627AA0">
                <w:rPr>
                  <w:rFonts w:ascii="Trebuchet MS" w:hAnsi="Trebuchet MS" w:cs="Arial"/>
                  <w:color w:val="000000"/>
                  <w:sz w:val="20"/>
                  <w:szCs w:val="20"/>
                  <w:lang w:bidi="th-TH"/>
                </w:rPr>
                <w:delText>08/07/2021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F4BDA1" w14:textId="298EB095" w:rsidR="008601AF" w:rsidRPr="008601AF" w:rsidRDefault="008601AF" w:rsidP="003C2C2A">
            <w:pPr>
              <w:jc w:val="center"/>
              <w:rPr>
                <w:rFonts w:ascii="Trebuchet MS" w:hAnsi="Trebuchet MS" w:cs="Arial"/>
                <w:color w:val="000000"/>
                <w:sz w:val="20"/>
                <w:szCs w:val="20"/>
                <w:lang w:bidi="th-TH"/>
              </w:rPr>
            </w:pPr>
            <w:del w:id="3466" w:author="Philippe Hollanda - Oliveira Trust" w:date="2022-07-19T10:08:00Z">
              <w:r w:rsidRPr="008601AF" w:rsidDel="00627AA0">
                <w:rPr>
                  <w:rFonts w:ascii="Trebuchet MS" w:hAnsi="Trebuchet MS" w:cs="Arial"/>
                  <w:color w:val="000000"/>
                  <w:sz w:val="20"/>
                  <w:szCs w:val="20"/>
                  <w:lang w:bidi="th-TH"/>
                </w:rPr>
                <w:delText>R$ 1.150,00</w:delText>
              </w:r>
            </w:del>
          </w:p>
        </w:tc>
      </w:tr>
      <w:tr w:rsidR="008601AF" w:rsidRPr="008601AF" w14:paraId="2784D353" w14:textId="77777777" w:rsidTr="00627AA0">
        <w:tblPrEx>
          <w:tblW w:w="5000" w:type="pct"/>
          <w:tblCellMar>
            <w:left w:w="70" w:type="dxa"/>
            <w:right w:w="70" w:type="dxa"/>
          </w:tblCellMar>
          <w:tblPrExChange w:id="3467" w:author="Philippe Hollanda - Oliveira Trust" w:date="2022-07-19T10:08:00Z">
            <w:tblPrEx>
              <w:tblW w:w="5000" w:type="pct"/>
              <w:tblCellMar>
                <w:left w:w="70" w:type="dxa"/>
                <w:right w:w="70" w:type="dxa"/>
              </w:tblCellMar>
            </w:tblPrEx>
          </w:tblPrExChange>
        </w:tblPrEx>
        <w:trPr>
          <w:trHeight w:val="1785"/>
          <w:trPrChange w:id="346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46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C0516B" w14:textId="1EC8B1D1" w:rsidR="008601AF" w:rsidRPr="008601AF" w:rsidRDefault="008601AF" w:rsidP="003C2C2A">
            <w:pPr>
              <w:jc w:val="center"/>
              <w:rPr>
                <w:rFonts w:ascii="Trebuchet MS" w:hAnsi="Trebuchet MS" w:cs="Arial"/>
                <w:color w:val="000000"/>
                <w:sz w:val="20"/>
                <w:szCs w:val="20"/>
                <w:lang w:bidi="th-TH"/>
              </w:rPr>
            </w:pPr>
            <w:del w:id="3470" w:author="Philippe Hollanda - Oliveira Trust" w:date="2022-07-19T10:08:00Z">
              <w:r w:rsidRPr="008601AF" w:rsidDel="00627AA0">
                <w:rPr>
                  <w:rFonts w:ascii="Trebuchet MS" w:hAnsi="Trebuchet MS" w:cs="Arial"/>
                  <w:color w:val="000000"/>
                  <w:sz w:val="20"/>
                  <w:szCs w:val="20"/>
                  <w:lang w:bidi="th-TH"/>
                </w:rPr>
                <w:delText>TABUA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007B3D" w14:textId="48E1F033" w:rsidR="008601AF" w:rsidRPr="008601AF" w:rsidRDefault="008601AF" w:rsidP="003C2C2A">
            <w:pPr>
              <w:jc w:val="center"/>
              <w:rPr>
                <w:rFonts w:ascii="Trebuchet MS" w:hAnsi="Trebuchet MS" w:cs="Arial"/>
                <w:color w:val="000000"/>
                <w:sz w:val="20"/>
                <w:szCs w:val="20"/>
                <w:lang w:bidi="th-TH"/>
              </w:rPr>
            </w:pPr>
            <w:del w:id="3472" w:author="Philippe Hollanda - Oliveira Trust" w:date="2022-07-19T10:08:00Z">
              <w:r w:rsidRPr="008601AF" w:rsidDel="00627AA0">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84DFA6" w14:textId="7352C1CE" w:rsidR="008601AF" w:rsidRPr="008601AF" w:rsidRDefault="008601AF" w:rsidP="003C2C2A">
            <w:pPr>
              <w:jc w:val="center"/>
              <w:rPr>
                <w:rFonts w:ascii="Trebuchet MS" w:hAnsi="Trebuchet MS" w:cs="Arial"/>
                <w:color w:val="000000"/>
                <w:sz w:val="20"/>
                <w:szCs w:val="20"/>
                <w:lang w:bidi="th-TH"/>
              </w:rPr>
            </w:pPr>
            <w:del w:id="3474" w:author="Philippe Hollanda - Oliveira Trust" w:date="2022-07-19T10:08:00Z">
              <w:r w:rsidRPr="008601AF" w:rsidDel="00627AA0">
                <w:rPr>
                  <w:rFonts w:ascii="Trebuchet MS" w:hAnsi="Trebuchet MS" w:cs="Arial"/>
                  <w:color w:val="000000"/>
                  <w:sz w:val="20"/>
                  <w:szCs w:val="20"/>
                  <w:lang w:bidi="th-TH"/>
                </w:rPr>
                <w:delText>R$ 3.887,67</w:delText>
              </w:r>
            </w:del>
          </w:p>
        </w:tc>
      </w:tr>
      <w:tr w:rsidR="008601AF" w:rsidRPr="008601AF" w14:paraId="2831F255" w14:textId="77777777" w:rsidTr="00627AA0">
        <w:tblPrEx>
          <w:tblW w:w="5000" w:type="pct"/>
          <w:tblCellMar>
            <w:left w:w="70" w:type="dxa"/>
            <w:right w:w="70" w:type="dxa"/>
          </w:tblCellMar>
          <w:tblPrExChange w:id="3475" w:author="Philippe Hollanda - Oliveira Trust" w:date="2022-07-19T10:08:00Z">
            <w:tblPrEx>
              <w:tblW w:w="5000" w:type="pct"/>
              <w:tblCellMar>
                <w:left w:w="70" w:type="dxa"/>
                <w:right w:w="70" w:type="dxa"/>
              </w:tblCellMar>
            </w:tblPrEx>
          </w:tblPrExChange>
        </w:tblPrEx>
        <w:trPr>
          <w:trHeight w:val="1785"/>
          <w:trPrChange w:id="347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47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DABDFE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4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B9AF6F" w14:textId="68E9E1A6" w:rsidR="008601AF" w:rsidRPr="008601AF" w:rsidRDefault="008601AF" w:rsidP="003C2C2A">
            <w:pPr>
              <w:jc w:val="center"/>
              <w:rPr>
                <w:rFonts w:ascii="Trebuchet MS" w:hAnsi="Trebuchet MS" w:cs="Arial"/>
                <w:color w:val="000000"/>
                <w:sz w:val="20"/>
                <w:szCs w:val="20"/>
                <w:lang w:bidi="th-TH"/>
              </w:rPr>
            </w:pPr>
            <w:del w:id="3479" w:author="Philippe Hollanda - Oliveira Trust" w:date="2022-07-19T10:08:00Z">
              <w:r w:rsidRPr="008601AF" w:rsidDel="00627AA0">
                <w:rPr>
                  <w:rFonts w:ascii="Trebuchet MS" w:hAnsi="Trebuchet MS" w:cs="Arial"/>
                  <w:color w:val="000000"/>
                  <w:sz w:val="20"/>
                  <w:szCs w:val="20"/>
                  <w:lang w:bidi="th-TH"/>
                </w:rPr>
                <w:delText>23/06/2021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8BFB3C" w14:textId="145A57E0" w:rsidR="008601AF" w:rsidRPr="008601AF" w:rsidRDefault="008601AF" w:rsidP="003C2C2A">
            <w:pPr>
              <w:jc w:val="center"/>
              <w:rPr>
                <w:rFonts w:ascii="Trebuchet MS" w:hAnsi="Trebuchet MS" w:cs="Arial"/>
                <w:color w:val="000000"/>
                <w:sz w:val="20"/>
                <w:szCs w:val="20"/>
                <w:lang w:bidi="th-TH"/>
              </w:rPr>
            </w:pPr>
            <w:del w:id="3481" w:author="Philippe Hollanda - Oliveira Trust" w:date="2022-07-19T10:08:00Z">
              <w:r w:rsidRPr="008601AF" w:rsidDel="00627AA0">
                <w:rPr>
                  <w:rFonts w:ascii="Trebuchet MS" w:hAnsi="Trebuchet MS" w:cs="Arial"/>
                  <w:color w:val="000000"/>
                  <w:sz w:val="20"/>
                  <w:szCs w:val="20"/>
                  <w:lang w:bidi="th-TH"/>
                </w:rPr>
                <w:delText>R$ 3.887,67</w:delText>
              </w:r>
            </w:del>
          </w:p>
        </w:tc>
      </w:tr>
      <w:tr w:rsidR="008601AF" w:rsidRPr="008601AF" w14:paraId="7B7351C5" w14:textId="77777777" w:rsidTr="00627AA0">
        <w:tblPrEx>
          <w:tblW w:w="5000" w:type="pct"/>
          <w:tblCellMar>
            <w:left w:w="70" w:type="dxa"/>
            <w:right w:w="70" w:type="dxa"/>
          </w:tblCellMar>
          <w:tblPrExChange w:id="3482" w:author="Philippe Hollanda - Oliveira Trust" w:date="2022-07-19T10:08:00Z">
            <w:tblPrEx>
              <w:tblW w:w="5000" w:type="pct"/>
              <w:tblCellMar>
                <w:left w:w="70" w:type="dxa"/>
                <w:right w:w="70" w:type="dxa"/>
              </w:tblCellMar>
            </w:tblPrEx>
          </w:tblPrExChange>
        </w:tblPrEx>
        <w:trPr>
          <w:trHeight w:val="1785"/>
          <w:trPrChange w:id="348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48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2A6FF0" w14:textId="21766FCD" w:rsidR="008601AF" w:rsidRPr="008601AF" w:rsidRDefault="008601AF" w:rsidP="003C2C2A">
            <w:pPr>
              <w:jc w:val="center"/>
              <w:rPr>
                <w:rFonts w:ascii="Trebuchet MS" w:hAnsi="Trebuchet MS" w:cs="Arial"/>
                <w:color w:val="000000"/>
                <w:sz w:val="20"/>
                <w:szCs w:val="20"/>
                <w:lang w:bidi="th-TH"/>
              </w:rPr>
            </w:pPr>
            <w:del w:id="3485"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8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15017C" w14:textId="7BF92E69" w:rsidR="008601AF" w:rsidRPr="008601AF" w:rsidRDefault="008601AF" w:rsidP="003C2C2A">
            <w:pPr>
              <w:jc w:val="center"/>
              <w:rPr>
                <w:rFonts w:ascii="Trebuchet MS" w:hAnsi="Trebuchet MS" w:cs="Arial"/>
                <w:color w:val="000000"/>
                <w:sz w:val="20"/>
                <w:szCs w:val="20"/>
                <w:lang w:bidi="th-TH"/>
              </w:rPr>
            </w:pPr>
            <w:del w:id="3487" w:author="Philippe Hollanda - Oliveira Trust" w:date="2022-07-19T10:08:00Z">
              <w:r w:rsidRPr="008601AF" w:rsidDel="00627AA0">
                <w:rPr>
                  <w:rFonts w:ascii="Trebuchet MS" w:hAnsi="Trebuchet MS" w:cs="Arial"/>
                  <w:color w:val="000000"/>
                  <w:sz w:val="20"/>
                  <w:szCs w:val="20"/>
                  <w:lang w:bidi="th-TH"/>
                </w:rPr>
                <w:delText>16/06/2021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8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E6CDD5" w14:textId="6F827CC3" w:rsidR="008601AF" w:rsidRPr="008601AF" w:rsidRDefault="008601AF" w:rsidP="003C2C2A">
            <w:pPr>
              <w:jc w:val="center"/>
              <w:rPr>
                <w:rFonts w:ascii="Trebuchet MS" w:hAnsi="Trebuchet MS" w:cs="Arial"/>
                <w:color w:val="000000"/>
                <w:sz w:val="20"/>
                <w:szCs w:val="20"/>
                <w:lang w:bidi="th-TH"/>
              </w:rPr>
            </w:pPr>
            <w:del w:id="3489" w:author="Philippe Hollanda - Oliveira Trust" w:date="2022-07-19T10:08:00Z">
              <w:r w:rsidRPr="008601AF" w:rsidDel="00627AA0">
                <w:rPr>
                  <w:rFonts w:ascii="Trebuchet MS" w:hAnsi="Trebuchet MS" w:cs="Arial"/>
                  <w:color w:val="000000"/>
                  <w:sz w:val="20"/>
                  <w:szCs w:val="20"/>
                  <w:lang w:bidi="th-TH"/>
                </w:rPr>
                <w:delText>R$ 967,60</w:delText>
              </w:r>
            </w:del>
          </w:p>
        </w:tc>
      </w:tr>
      <w:tr w:rsidR="008601AF" w:rsidRPr="008601AF" w14:paraId="1AB49F9E" w14:textId="77777777" w:rsidTr="00627AA0">
        <w:tblPrEx>
          <w:tblW w:w="5000" w:type="pct"/>
          <w:tblCellMar>
            <w:left w:w="70" w:type="dxa"/>
            <w:right w:w="70" w:type="dxa"/>
          </w:tblCellMar>
          <w:tblPrExChange w:id="3490" w:author="Philippe Hollanda - Oliveira Trust" w:date="2022-07-19T10:08:00Z">
            <w:tblPrEx>
              <w:tblW w:w="5000" w:type="pct"/>
              <w:tblCellMar>
                <w:left w:w="70" w:type="dxa"/>
                <w:right w:w="70" w:type="dxa"/>
              </w:tblCellMar>
            </w:tblPrEx>
          </w:tblPrExChange>
        </w:tblPrEx>
        <w:trPr>
          <w:trHeight w:val="1785"/>
          <w:trPrChange w:id="349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49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14FA44" w14:textId="7051C255" w:rsidR="008601AF" w:rsidRPr="008601AF" w:rsidRDefault="008601AF" w:rsidP="003C2C2A">
            <w:pPr>
              <w:jc w:val="center"/>
              <w:rPr>
                <w:rFonts w:ascii="Trebuchet MS" w:hAnsi="Trebuchet MS" w:cs="Arial"/>
                <w:color w:val="000000"/>
                <w:sz w:val="20"/>
                <w:szCs w:val="20"/>
                <w:lang w:bidi="th-TH"/>
              </w:rPr>
            </w:pPr>
            <w:del w:id="3493"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4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D1B461" w14:textId="764FD956" w:rsidR="008601AF" w:rsidRPr="008601AF" w:rsidRDefault="008601AF" w:rsidP="003C2C2A">
            <w:pPr>
              <w:jc w:val="center"/>
              <w:rPr>
                <w:rFonts w:ascii="Trebuchet MS" w:hAnsi="Trebuchet MS" w:cs="Arial"/>
                <w:color w:val="000000"/>
                <w:sz w:val="20"/>
                <w:szCs w:val="20"/>
                <w:lang w:bidi="th-TH"/>
              </w:rPr>
            </w:pPr>
            <w:del w:id="3495"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4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01D77D" w14:textId="57ABD67A" w:rsidR="008601AF" w:rsidRPr="008601AF" w:rsidRDefault="008601AF" w:rsidP="003C2C2A">
            <w:pPr>
              <w:jc w:val="center"/>
              <w:rPr>
                <w:rFonts w:ascii="Trebuchet MS" w:hAnsi="Trebuchet MS" w:cs="Arial"/>
                <w:color w:val="000000"/>
                <w:sz w:val="20"/>
                <w:szCs w:val="20"/>
                <w:lang w:bidi="th-TH"/>
              </w:rPr>
            </w:pPr>
            <w:del w:id="3497" w:author="Philippe Hollanda - Oliveira Trust" w:date="2022-07-19T10:08:00Z">
              <w:r w:rsidRPr="008601AF" w:rsidDel="00627AA0">
                <w:rPr>
                  <w:rFonts w:ascii="Trebuchet MS" w:hAnsi="Trebuchet MS" w:cs="Arial"/>
                  <w:color w:val="000000"/>
                  <w:sz w:val="20"/>
                  <w:szCs w:val="20"/>
                  <w:lang w:bidi="th-TH"/>
                </w:rPr>
                <w:delText>R$ 2.350,00</w:delText>
              </w:r>
            </w:del>
          </w:p>
        </w:tc>
      </w:tr>
      <w:tr w:rsidR="008601AF" w:rsidRPr="008601AF" w14:paraId="09472F09" w14:textId="77777777" w:rsidTr="00627AA0">
        <w:tblPrEx>
          <w:tblW w:w="5000" w:type="pct"/>
          <w:tblCellMar>
            <w:left w:w="70" w:type="dxa"/>
            <w:right w:w="70" w:type="dxa"/>
          </w:tblCellMar>
          <w:tblPrExChange w:id="3498" w:author="Philippe Hollanda - Oliveira Trust" w:date="2022-07-19T10:08:00Z">
            <w:tblPrEx>
              <w:tblW w:w="5000" w:type="pct"/>
              <w:tblCellMar>
                <w:left w:w="70" w:type="dxa"/>
                <w:right w:w="70" w:type="dxa"/>
              </w:tblCellMar>
            </w:tblPrEx>
          </w:tblPrExChange>
        </w:tblPrEx>
        <w:trPr>
          <w:trHeight w:val="1785"/>
          <w:trPrChange w:id="349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50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5C35A2" w14:textId="5F778A5A" w:rsidR="008601AF" w:rsidRPr="008601AF" w:rsidRDefault="008601AF" w:rsidP="003C2C2A">
            <w:pPr>
              <w:jc w:val="center"/>
              <w:rPr>
                <w:rFonts w:ascii="Trebuchet MS" w:hAnsi="Trebuchet MS" w:cs="Arial"/>
                <w:color w:val="000000"/>
                <w:sz w:val="20"/>
                <w:szCs w:val="20"/>
                <w:lang w:bidi="th-TH"/>
              </w:rPr>
            </w:pPr>
            <w:del w:id="3501" w:author="Philippe Hollanda - Oliveira Trust" w:date="2022-07-19T10:08:00Z">
              <w:r w:rsidRPr="008601AF" w:rsidDel="00627AA0">
                <w:rPr>
                  <w:rFonts w:ascii="Trebuchet MS" w:hAnsi="Trebuchet MS" w:cs="Arial"/>
                  <w:color w:val="000000"/>
                  <w:sz w:val="20"/>
                  <w:szCs w:val="20"/>
                  <w:lang w:bidi="th-TH"/>
                </w:rPr>
                <w:lastRenderedPageBreak/>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825B65" w14:textId="0E8A01E6" w:rsidR="008601AF" w:rsidRPr="008601AF" w:rsidRDefault="008601AF" w:rsidP="003C2C2A">
            <w:pPr>
              <w:jc w:val="center"/>
              <w:rPr>
                <w:rFonts w:ascii="Trebuchet MS" w:hAnsi="Trebuchet MS" w:cs="Arial"/>
                <w:color w:val="000000"/>
                <w:sz w:val="20"/>
                <w:szCs w:val="20"/>
                <w:lang w:bidi="th-TH"/>
              </w:rPr>
            </w:pPr>
            <w:del w:id="3503" w:author="Philippe Hollanda - Oliveira Trust" w:date="2022-07-19T10:08:00Z">
              <w:r w:rsidRPr="008601AF" w:rsidDel="00627AA0">
                <w:rPr>
                  <w:rFonts w:ascii="Trebuchet MS" w:hAnsi="Trebuchet MS" w:cs="Arial"/>
                  <w:color w:val="000000"/>
                  <w:sz w:val="20"/>
                  <w:szCs w:val="20"/>
                  <w:lang w:bidi="th-TH"/>
                </w:rPr>
                <w:delText>16/06/2021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F91FD5" w14:textId="0B992E18" w:rsidR="008601AF" w:rsidRPr="008601AF" w:rsidRDefault="008601AF" w:rsidP="003C2C2A">
            <w:pPr>
              <w:jc w:val="center"/>
              <w:rPr>
                <w:rFonts w:ascii="Trebuchet MS" w:hAnsi="Trebuchet MS" w:cs="Arial"/>
                <w:color w:val="000000"/>
                <w:sz w:val="20"/>
                <w:szCs w:val="20"/>
                <w:lang w:bidi="th-TH"/>
              </w:rPr>
            </w:pPr>
            <w:del w:id="3505" w:author="Philippe Hollanda - Oliveira Trust" w:date="2022-07-19T10:08:00Z">
              <w:r w:rsidRPr="008601AF" w:rsidDel="00627AA0">
                <w:rPr>
                  <w:rFonts w:ascii="Trebuchet MS" w:hAnsi="Trebuchet MS" w:cs="Arial"/>
                  <w:color w:val="000000"/>
                  <w:sz w:val="20"/>
                  <w:szCs w:val="20"/>
                  <w:lang w:bidi="th-TH"/>
                </w:rPr>
                <w:delText>R$ 2.028,46</w:delText>
              </w:r>
            </w:del>
          </w:p>
        </w:tc>
      </w:tr>
      <w:tr w:rsidR="008601AF" w:rsidRPr="008601AF" w14:paraId="1760A5D6" w14:textId="77777777" w:rsidTr="00627AA0">
        <w:tblPrEx>
          <w:tblW w:w="5000" w:type="pct"/>
          <w:tblCellMar>
            <w:left w:w="70" w:type="dxa"/>
            <w:right w:w="70" w:type="dxa"/>
          </w:tblCellMar>
          <w:tblPrExChange w:id="3506" w:author="Philippe Hollanda - Oliveira Trust" w:date="2022-07-19T10:08:00Z">
            <w:tblPrEx>
              <w:tblW w:w="5000" w:type="pct"/>
              <w:tblCellMar>
                <w:left w:w="70" w:type="dxa"/>
                <w:right w:w="70" w:type="dxa"/>
              </w:tblCellMar>
            </w:tblPrEx>
          </w:tblPrExChange>
        </w:tblPrEx>
        <w:trPr>
          <w:trHeight w:val="1785"/>
          <w:trPrChange w:id="350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50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E41B1A" w14:textId="7A9EDA0A" w:rsidR="008601AF" w:rsidRPr="008601AF" w:rsidRDefault="008601AF" w:rsidP="003C2C2A">
            <w:pPr>
              <w:jc w:val="center"/>
              <w:rPr>
                <w:rFonts w:ascii="Trebuchet MS" w:hAnsi="Trebuchet MS" w:cs="Arial"/>
                <w:color w:val="000000"/>
                <w:sz w:val="20"/>
                <w:szCs w:val="20"/>
                <w:lang w:bidi="th-TH"/>
              </w:rPr>
            </w:pPr>
            <w:del w:id="3509" w:author="Philippe Hollanda - Oliveira Trust" w:date="2022-07-19T10:08:00Z">
              <w:r w:rsidRPr="008601AF" w:rsidDel="00627AA0">
                <w:rPr>
                  <w:rFonts w:ascii="Trebuchet MS" w:hAnsi="Trebuchet MS" w:cs="Arial"/>
                  <w:color w:val="000000"/>
                  <w:sz w:val="20"/>
                  <w:szCs w:val="20"/>
                  <w:lang w:bidi="th-TH"/>
                </w:rPr>
                <w:delText>MATERIAL ACÚSTICO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1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F07C13" w14:textId="0A9B15C5" w:rsidR="008601AF" w:rsidRPr="008601AF" w:rsidRDefault="008601AF" w:rsidP="003C2C2A">
            <w:pPr>
              <w:jc w:val="center"/>
              <w:rPr>
                <w:rFonts w:ascii="Trebuchet MS" w:hAnsi="Trebuchet MS" w:cs="Arial"/>
                <w:color w:val="000000"/>
                <w:sz w:val="20"/>
                <w:szCs w:val="20"/>
                <w:lang w:bidi="th-TH"/>
              </w:rPr>
            </w:pPr>
            <w:del w:id="3511"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1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D4D79F" w14:textId="08038893" w:rsidR="008601AF" w:rsidRPr="008601AF" w:rsidRDefault="008601AF" w:rsidP="003C2C2A">
            <w:pPr>
              <w:jc w:val="center"/>
              <w:rPr>
                <w:rFonts w:ascii="Trebuchet MS" w:hAnsi="Trebuchet MS" w:cs="Arial"/>
                <w:color w:val="000000"/>
                <w:sz w:val="20"/>
                <w:szCs w:val="20"/>
                <w:lang w:bidi="th-TH"/>
              </w:rPr>
            </w:pPr>
            <w:del w:id="3513" w:author="Philippe Hollanda - Oliveira Trust" w:date="2022-07-19T10:08:00Z">
              <w:r w:rsidRPr="008601AF" w:rsidDel="00627AA0">
                <w:rPr>
                  <w:rFonts w:ascii="Trebuchet MS" w:hAnsi="Trebuchet MS" w:cs="Arial"/>
                  <w:color w:val="000000"/>
                  <w:sz w:val="20"/>
                  <w:szCs w:val="20"/>
                  <w:lang w:bidi="th-TH"/>
                </w:rPr>
                <w:delText>R$ 35.829,68</w:delText>
              </w:r>
            </w:del>
          </w:p>
        </w:tc>
      </w:tr>
      <w:tr w:rsidR="008601AF" w:rsidRPr="008601AF" w14:paraId="73CA8F27" w14:textId="77777777" w:rsidTr="00627AA0">
        <w:tblPrEx>
          <w:tblW w:w="5000" w:type="pct"/>
          <w:tblCellMar>
            <w:left w:w="70" w:type="dxa"/>
            <w:right w:w="70" w:type="dxa"/>
          </w:tblCellMar>
          <w:tblPrExChange w:id="3514" w:author="Philippe Hollanda - Oliveira Trust" w:date="2022-07-19T10:08:00Z">
            <w:tblPrEx>
              <w:tblW w:w="5000" w:type="pct"/>
              <w:tblCellMar>
                <w:left w:w="70" w:type="dxa"/>
                <w:right w:w="70" w:type="dxa"/>
              </w:tblCellMar>
            </w:tblPrEx>
          </w:tblPrExChange>
        </w:tblPrEx>
        <w:trPr>
          <w:trHeight w:val="1785"/>
          <w:trPrChange w:id="351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51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C6C99F" w14:textId="10B6D58F" w:rsidR="008601AF" w:rsidRPr="008601AF" w:rsidRDefault="008601AF" w:rsidP="003C2C2A">
            <w:pPr>
              <w:jc w:val="center"/>
              <w:rPr>
                <w:rFonts w:ascii="Trebuchet MS" w:hAnsi="Trebuchet MS" w:cs="Arial"/>
                <w:color w:val="000000"/>
                <w:sz w:val="20"/>
                <w:szCs w:val="20"/>
                <w:lang w:bidi="th-TH"/>
              </w:rPr>
            </w:pPr>
            <w:del w:id="3517" w:author="Philippe Hollanda - Oliveira Trust" w:date="2022-07-19T10:08:00Z">
              <w:r w:rsidRPr="008601AF" w:rsidDel="00627AA0">
                <w:rPr>
                  <w:rFonts w:ascii="Trebuchet MS" w:hAnsi="Trebuchet MS" w:cs="Arial"/>
                  <w:color w:val="000000"/>
                  <w:sz w:val="20"/>
                  <w:szCs w:val="20"/>
                  <w:lang w:bidi="th-TH"/>
                </w:rPr>
                <w:delText>MATERIAL DE ESCRITÓRIO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1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31D284" w14:textId="48BCDEA9" w:rsidR="008601AF" w:rsidRPr="008601AF" w:rsidRDefault="008601AF" w:rsidP="003C2C2A">
            <w:pPr>
              <w:jc w:val="center"/>
              <w:rPr>
                <w:rFonts w:ascii="Trebuchet MS" w:hAnsi="Trebuchet MS" w:cs="Arial"/>
                <w:color w:val="000000"/>
                <w:sz w:val="20"/>
                <w:szCs w:val="20"/>
                <w:lang w:bidi="th-TH"/>
              </w:rPr>
            </w:pPr>
            <w:del w:id="3519" w:author="Philippe Hollanda - Oliveira Trust" w:date="2022-07-19T10:08:00Z">
              <w:r w:rsidRPr="008601AF" w:rsidDel="00627AA0">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2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661899" w14:textId="3B1FA9AB" w:rsidR="008601AF" w:rsidRPr="008601AF" w:rsidRDefault="008601AF" w:rsidP="003C2C2A">
            <w:pPr>
              <w:jc w:val="center"/>
              <w:rPr>
                <w:rFonts w:ascii="Trebuchet MS" w:hAnsi="Trebuchet MS" w:cs="Arial"/>
                <w:color w:val="000000"/>
                <w:sz w:val="20"/>
                <w:szCs w:val="20"/>
                <w:lang w:bidi="th-TH"/>
              </w:rPr>
            </w:pPr>
            <w:del w:id="3521" w:author="Philippe Hollanda - Oliveira Trust" w:date="2022-07-19T10:08:00Z">
              <w:r w:rsidRPr="008601AF" w:rsidDel="00627AA0">
                <w:rPr>
                  <w:rFonts w:ascii="Trebuchet MS" w:hAnsi="Trebuchet MS" w:cs="Arial"/>
                  <w:color w:val="000000"/>
                  <w:sz w:val="20"/>
                  <w:szCs w:val="20"/>
                  <w:lang w:bidi="th-TH"/>
                </w:rPr>
                <w:delText>R$ 691,26</w:delText>
              </w:r>
            </w:del>
          </w:p>
        </w:tc>
      </w:tr>
      <w:tr w:rsidR="008601AF" w:rsidRPr="008601AF" w14:paraId="46EE2F74" w14:textId="77777777" w:rsidTr="00627AA0">
        <w:tblPrEx>
          <w:tblW w:w="5000" w:type="pct"/>
          <w:tblCellMar>
            <w:left w:w="70" w:type="dxa"/>
            <w:right w:w="70" w:type="dxa"/>
          </w:tblCellMar>
          <w:tblPrExChange w:id="3522" w:author="Philippe Hollanda - Oliveira Trust" w:date="2022-07-19T10:08:00Z">
            <w:tblPrEx>
              <w:tblW w:w="5000" w:type="pct"/>
              <w:tblCellMar>
                <w:left w:w="70" w:type="dxa"/>
                <w:right w:w="70" w:type="dxa"/>
              </w:tblCellMar>
            </w:tblPrEx>
          </w:tblPrExChange>
        </w:tblPrEx>
        <w:trPr>
          <w:trHeight w:val="1785"/>
          <w:trPrChange w:id="352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52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E2C8D3" w14:textId="4F77F20F" w:rsidR="008601AF" w:rsidRPr="008601AF" w:rsidRDefault="008601AF" w:rsidP="003C2C2A">
            <w:pPr>
              <w:jc w:val="center"/>
              <w:rPr>
                <w:rFonts w:ascii="Trebuchet MS" w:hAnsi="Trebuchet MS" w:cs="Arial"/>
                <w:color w:val="000000"/>
                <w:sz w:val="20"/>
                <w:szCs w:val="20"/>
                <w:lang w:bidi="th-TH"/>
              </w:rPr>
            </w:pPr>
            <w:del w:id="3525" w:author="Philippe Hollanda - Oliveira Trust" w:date="2022-07-19T10:08:00Z">
              <w:r w:rsidRPr="008601AF" w:rsidDel="00627AA0">
                <w:rPr>
                  <w:rFonts w:ascii="Trebuchet MS" w:hAnsi="Trebuchet MS" w:cs="Arial"/>
                  <w:color w:val="000000"/>
                  <w:sz w:val="20"/>
                  <w:szCs w:val="20"/>
                  <w:lang w:bidi="th-TH"/>
                </w:rPr>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3F11A7" w14:textId="0F9E8599" w:rsidR="008601AF" w:rsidRPr="008601AF" w:rsidRDefault="008601AF" w:rsidP="003C2C2A">
            <w:pPr>
              <w:jc w:val="center"/>
              <w:rPr>
                <w:rFonts w:ascii="Trebuchet MS" w:hAnsi="Trebuchet MS" w:cs="Arial"/>
                <w:color w:val="000000"/>
                <w:sz w:val="20"/>
                <w:szCs w:val="20"/>
                <w:lang w:bidi="th-TH"/>
              </w:rPr>
            </w:pPr>
            <w:del w:id="3527" w:author="Philippe Hollanda - Oliveira Trust" w:date="2022-07-19T10:08:00Z">
              <w:r w:rsidRPr="008601AF" w:rsidDel="00627AA0">
                <w:rPr>
                  <w:rFonts w:ascii="Trebuchet MS" w:hAnsi="Trebuchet MS" w:cs="Arial"/>
                  <w:color w:val="000000"/>
                  <w:sz w:val="20"/>
                  <w:szCs w:val="20"/>
                  <w:lang w:bidi="th-TH"/>
                </w:rPr>
                <w:delText>16/06/2021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952D0E" w14:textId="512B9275" w:rsidR="008601AF" w:rsidRPr="008601AF" w:rsidRDefault="008601AF" w:rsidP="003C2C2A">
            <w:pPr>
              <w:jc w:val="center"/>
              <w:rPr>
                <w:rFonts w:ascii="Trebuchet MS" w:hAnsi="Trebuchet MS" w:cs="Arial"/>
                <w:color w:val="000000"/>
                <w:sz w:val="20"/>
                <w:szCs w:val="20"/>
                <w:lang w:bidi="th-TH"/>
              </w:rPr>
            </w:pPr>
            <w:del w:id="3529" w:author="Philippe Hollanda - Oliveira Trust" w:date="2022-07-19T10:08:00Z">
              <w:r w:rsidRPr="008601AF" w:rsidDel="00627AA0">
                <w:rPr>
                  <w:rFonts w:ascii="Trebuchet MS" w:hAnsi="Trebuchet MS" w:cs="Arial"/>
                  <w:color w:val="000000"/>
                  <w:sz w:val="20"/>
                  <w:szCs w:val="20"/>
                  <w:lang w:bidi="th-TH"/>
                </w:rPr>
                <w:delText>R$ 1.274,40</w:delText>
              </w:r>
            </w:del>
          </w:p>
        </w:tc>
      </w:tr>
      <w:tr w:rsidR="008601AF" w:rsidRPr="008601AF" w14:paraId="3ECCF5F8" w14:textId="77777777" w:rsidTr="00627AA0">
        <w:tblPrEx>
          <w:tblW w:w="5000" w:type="pct"/>
          <w:tblCellMar>
            <w:left w:w="70" w:type="dxa"/>
            <w:right w:w="70" w:type="dxa"/>
          </w:tblCellMar>
          <w:tblPrExChange w:id="3530" w:author="Philippe Hollanda - Oliveira Trust" w:date="2022-07-19T10:08:00Z">
            <w:tblPrEx>
              <w:tblW w:w="5000" w:type="pct"/>
              <w:tblCellMar>
                <w:left w:w="70" w:type="dxa"/>
                <w:right w:w="70" w:type="dxa"/>
              </w:tblCellMar>
            </w:tblPrEx>
          </w:tblPrExChange>
        </w:tblPrEx>
        <w:trPr>
          <w:trHeight w:val="1785"/>
          <w:trPrChange w:id="353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53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9F45EA" w14:textId="4EFDADE4" w:rsidR="008601AF" w:rsidRPr="008601AF" w:rsidRDefault="008601AF" w:rsidP="003C2C2A">
            <w:pPr>
              <w:jc w:val="center"/>
              <w:rPr>
                <w:rFonts w:ascii="Trebuchet MS" w:hAnsi="Trebuchet MS" w:cs="Arial"/>
                <w:color w:val="000000"/>
                <w:sz w:val="20"/>
                <w:szCs w:val="20"/>
                <w:lang w:bidi="th-TH"/>
              </w:rPr>
            </w:pPr>
            <w:del w:id="3533" w:author="Philippe Hollanda - Oliveira Trust" w:date="2022-07-19T10:08:00Z">
              <w:r w:rsidRPr="008601AF" w:rsidDel="00627AA0">
                <w:rPr>
                  <w:rFonts w:ascii="Trebuchet MS" w:hAnsi="Trebuchet MS" w:cs="Arial"/>
                  <w:color w:val="000000"/>
                  <w:sz w:val="20"/>
                  <w:szCs w:val="20"/>
                  <w:lang w:bidi="th-TH"/>
                </w:rPr>
                <w:delText xml:space="preserve">TINTA EPOXI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3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49F482" w14:textId="2CE7ADA7" w:rsidR="008601AF" w:rsidRPr="008601AF" w:rsidRDefault="008601AF" w:rsidP="003C2C2A">
            <w:pPr>
              <w:jc w:val="center"/>
              <w:rPr>
                <w:rFonts w:ascii="Trebuchet MS" w:hAnsi="Trebuchet MS" w:cs="Arial"/>
                <w:color w:val="000000"/>
                <w:sz w:val="20"/>
                <w:szCs w:val="20"/>
                <w:lang w:bidi="th-TH"/>
              </w:rPr>
            </w:pPr>
            <w:del w:id="3535" w:author="Philippe Hollanda - Oliveira Trust" w:date="2022-07-19T10:08:00Z">
              <w:r w:rsidRPr="008601AF" w:rsidDel="00627AA0">
                <w:rPr>
                  <w:rFonts w:ascii="Trebuchet MS" w:hAnsi="Trebuchet MS" w:cs="Arial"/>
                  <w:color w:val="000000"/>
                  <w:sz w:val="20"/>
                  <w:szCs w:val="20"/>
                  <w:lang w:bidi="th-TH"/>
                </w:rPr>
                <w:delText>31/05/2021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3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35D22E" w14:textId="478DFB1F" w:rsidR="008601AF" w:rsidRPr="008601AF" w:rsidRDefault="008601AF" w:rsidP="003C2C2A">
            <w:pPr>
              <w:jc w:val="center"/>
              <w:rPr>
                <w:rFonts w:ascii="Trebuchet MS" w:hAnsi="Trebuchet MS" w:cs="Arial"/>
                <w:color w:val="000000"/>
                <w:sz w:val="20"/>
                <w:szCs w:val="20"/>
                <w:lang w:bidi="th-TH"/>
              </w:rPr>
            </w:pPr>
            <w:del w:id="3537" w:author="Philippe Hollanda - Oliveira Trust" w:date="2022-07-19T10:08:00Z">
              <w:r w:rsidRPr="008601AF" w:rsidDel="00627AA0">
                <w:rPr>
                  <w:rFonts w:ascii="Trebuchet MS" w:hAnsi="Trebuchet MS" w:cs="Arial"/>
                  <w:color w:val="000000"/>
                  <w:sz w:val="20"/>
                  <w:szCs w:val="20"/>
                  <w:lang w:bidi="th-TH"/>
                </w:rPr>
                <w:delText>R$ 225,00</w:delText>
              </w:r>
            </w:del>
          </w:p>
        </w:tc>
      </w:tr>
      <w:tr w:rsidR="008601AF" w:rsidRPr="008601AF" w14:paraId="0878614E" w14:textId="77777777" w:rsidTr="00627AA0">
        <w:tblPrEx>
          <w:tblW w:w="5000" w:type="pct"/>
          <w:tblCellMar>
            <w:left w:w="70" w:type="dxa"/>
            <w:right w:w="70" w:type="dxa"/>
          </w:tblCellMar>
          <w:tblPrExChange w:id="3538" w:author="Philippe Hollanda - Oliveira Trust" w:date="2022-07-19T10:08:00Z">
            <w:tblPrEx>
              <w:tblW w:w="5000" w:type="pct"/>
              <w:tblCellMar>
                <w:left w:w="70" w:type="dxa"/>
                <w:right w:w="70" w:type="dxa"/>
              </w:tblCellMar>
            </w:tblPrEx>
          </w:tblPrExChange>
        </w:tblPrEx>
        <w:trPr>
          <w:trHeight w:val="1785"/>
          <w:trPrChange w:id="3539"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540"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04FAF7" w14:textId="50FF6960" w:rsidR="008601AF" w:rsidRPr="008601AF" w:rsidRDefault="008601AF" w:rsidP="003C2C2A">
            <w:pPr>
              <w:jc w:val="center"/>
              <w:rPr>
                <w:rFonts w:ascii="Trebuchet MS" w:hAnsi="Trebuchet MS" w:cs="Arial"/>
                <w:color w:val="000000"/>
                <w:sz w:val="20"/>
                <w:szCs w:val="20"/>
                <w:lang w:bidi="th-TH"/>
              </w:rPr>
            </w:pPr>
            <w:del w:id="3541" w:author="Philippe Hollanda - Oliveira Trust" w:date="2022-07-19T10:08:00Z">
              <w:r w:rsidRPr="008601AF" w:rsidDel="00627AA0">
                <w:rPr>
                  <w:rFonts w:ascii="Trebuchet MS" w:hAnsi="Trebuchet MS" w:cs="Arial"/>
                  <w:color w:val="000000"/>
                  <w:sz w:val="20"/>
                  <w:szCs w:val="20"/>
                  <w:lang w:bidi="th-TH"/>
                </w:rPr>
                <w:lastRenderedPageBreak/>
                <w:delText xml:space="preserve">BEBEDOURO INDUSTRIAL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4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1CC7B2" w14:textId="1900DBDD" w:rsidR="008601AF" w:rsidRPr="008601AF" w:rsidRDefault="008601AF" w:rsidP="003C2C2A">
            <w:pPr>
              <w:jc w:val="center"/>
              <w:rPr>
                <w:rFonts w:ascii="Trebuchet MS" w:hAnsi="Trebuchet MS" w:cs="Arial"/>
                <w:color w:val="000000"/>
                <w:sz w:val="20"/>
                <w:szCs w:val="20"/>
                <w:lang w:bidi="th-TH"/>
              </w:rPr>
            </w:pPr>
            <w:del w:id="3543" w:author="Philippe Hollanda - Oliveira Trust" w:date="2022-07-19T10:08:00Z">
              <w:r w:rsidRPr="008601AF" w:rsidDel="00627AA0">
                <w:rPr>
                  <w:rFonts w:ascii="Trebuchet MS" w:hAnsi="Trebuchet MS" w:cs="Arial"/>
                  <w:color w:val="000000"/>
                  <w:sz w:val="20"/>
                  <w:szCs w:val="20"/>
                  <w:lang w:bidi="th-TH"/>
                </w:rPr>
                <w:delText>10/06/2021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4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25DC12" w14:textId="5A5C10E4" w:rsidR="008601AF" w:rsidRPr="008601AF" w:rsidRDefault="008601AF" w:rsidP="003C2C2A">
            <w:pPr>
              <w:jc w:val="center"/>
              <w:rPr>
                <w:rFonts w:ascii="Trebuchet MS" w:hAnsi="Trebuchet MS" w:cs="Arial"/>
                <w:color w:val="000000"/>
                <w:sz w:val="20"/>
                <w:szCs w:val="20"/>
                <w:lang w:bidi="th-TH"/>
              </w:rPr>
            </w:pPr>
            <w:del w:id="3545" w:author="Philippe Hollanda - Oliveira Trust" w:date="2022-07-19T10:08:00Z">
              <w:r w:rsidRPr="008601AF" w:rsidDel="00627AA0">
                <w:rPr>
                  <w:rFonts w:ascii="Trebuchet MS" w:hAnsi="Trebuchet MS" w:cs="Arial"/>
                  <w:color w:val="000000"/>
                  <w:sz w:val="20"/>
                  <w:szCs w:val="20"/>
                  <w:lang w:bidi="th-TH"/>
                </w:rPr>
                <w:delText>R$ 2.209,00</w:delText>
              </w:r>
            </w:del>
          </w:p>
        </w:tc>
      </w:tr>
      <w:tr w:rsidR="008601AF" w:rsidRPr="008601AF" w14:paraId="5E3A7F3D" w14:textId="77777777" w:rsidTr="00627AA0">
        <w:tblPrEx>
          <w:tblW w:w="5000" w:type="pct"/>
          <w:tblCellMar>
            <w:left w:w="70" w:type="dxa"/>
            <w:right w:w="70" w:type="dxa"/>
          </w:tblCellMar>
          <w:tblPrExChange w:id="3546" w:author="Philippe Hollanda - Oliveira Trust" w:date="2022-07-19T10:08:00Z">
            <w:tblPrEx>
              <w:tblW w:w="5000" w:type="pct"/>
              <w:tblCellMar>
                <w:left w:w="70" w:type="dxa"/>
                <w:right w:w="70" w:type="dxa"/>
              </w:tblCellMar>
            </w:tblPrEx>
          </w:tblPrExChange>
        </w:tblPrEx>
        <w:trPr>
          <w:trHeight w:val="1785"/>
          <w:trPrChange w:id="354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54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D399AB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5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5F247B5" w14:textId="02E60E69" w:rsidR="008601AF" w:rsidRPr="008601AF" w:rsidRDefault="008601AF" w:rsidP="003C2C2A">
            <w:pPr>
              <w:jc w:val="center"/>
              <w:rPr>
                <w:rFonts w:ascii="Trebuchet MS" w:hAnsi="Trebuchet MS" w:cs="Arial"/>
                <w:color w:val="000000"/>
                <w:sz w:val="20"/>
                <w:szCs w:val="20"/>
                <w:lang w:bidi="th-TH"/>
              </w:rPr>
            </w:pPr>
            <w:del w:id="3550" w:author="Philippe Hollanda - Oliveira Trust" w:date="2022-07-19T10:08:00Z">
              <w:r w:rsidRPr="008601AF" w:rsidDel="00627AA0">
                <w:rPr>
                  <w:rFonts w:ascii="Trebuchet MS" w:hAnsi="Trebuchet MS" w:cs="Arial"/>
                  <w:color w:val="000000"/>
                  <w:sz w:val="20"/>
                  <w:szCs w:val="20"/>
                  <w:lang w:bidi="th-TH"/>
                </w:rPr>
                <w:delText>09/07/2021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B5DF0A" w14:textId="717A7BA3" w:rsidR="008601AF" w:rsidRPr="008601AF" w:rsidRDefault="008601AF" w:rsidP="003C2C2A">
            <w:pPr>
              <w:jc w:val="center"/>
              <w:rPr>
                <w:rFonts w:ascii="Trebuchet MS" w:hAnsi="Trebuchet MS" w:cs="Arial"/>
                <w:color w:val="000000"/>
                <w:sz w:val="20"/>
                <w:szCs w:val="20"/>
                <w:lang w:bidi="th-TH"/>
              </w:rPr>
            </w:pPr>
            <w:del w:id="3552" w:author="Philippe Hollanda - Oliveira Trust" w:date="2022-07-19T10:08:00Z">
              <w:r w:rsidRPr="008601AF" w:rsidDel="00627AA0">
                <w:rPr>
                  <w:rFonts w:ascii="Trebuchet MS" w:hAnsi="Trebuchet MS" w:cs="Arial"/>
                  <w:color w:val="000000"/>
                  <w:sz w:val="20"/>
                  <w:szCs w:val="20"/>
                  <w:lang w:bidi="th-TH"/>
                </w:rPr>
                <w:delText>R$ 2.209,00</w:delText>
              </w:r>
            </w:del>
          </w:p>
        </w:tc>
      </w:tr>
      <w:tr w:rsidR="008601AF" w:rsidRPr="008601AF" w14:paraId="3054D7B3" w14:textId="77777777" w:rsidTr="00627AA0">
        <w:tblPrEx>
          <w:tblW w:w="5000" w:type="pct"/>
          <w:tblCellMar>
            <w:left w:w="70" w:type="dxa"/>
            <w:right w:w="70" w:type="dxa"/>
          </w:tblCellMar>
          <w:tblPrExChange w:id="3553" w:author="Philippe Hollanda - Oliveira Trust" w:date="2022-07-19T10:08:00Z">
            <w:tblPrEx>
              <w:tblW w:w="5000" w:type="pct"/>
              <w:tblCellMar>
                <w:left w:w="70" w:type="dxa"/>
                <w:right w:w="70" w:type="dxa"/>
              </w:tblCellMar>
            </w:tblPrEx>
          </w:tblPrExChange>
        </w:tblPrEx>
        <w:trPr>
          <w:trHeight w:val="1785"/>
          <w:trPrChange w:id="355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55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53023A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5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D36A26" w14:textId="3CE18256" w:rsidR="008601AF" w:rsidRPr="008601AF" w:rsidRDefault="008601AF" w:rsidP="003C2C2A">
            <w:pPr>
              <w:jc w:val="center"/>
              <w:rPr>
                <w:rFonts w:ascii="Trebuchet MS" w:hAnsi="Trebuchet MS" w:cs="Arial"/>
                <w:color w:val="000000"/>
                <w:sz w:val="20"/>
                <w:szCs w:val="20"/>
                <w:lang w:bidi="th-TH"/>
              </w:rPr>
            </w:pPr>
            <w:del w:id="3557" w:author="Philippe Hollanda - Oliveira Trust" w:date="2022-07-19T10:08:00Z">
              <w:r w:rsidRPr="008601AF" w:rsidDel="00627AA0">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9BF00D" w14:textId="4EC37EBA" w:rsidR="008601AF" w:rsidRPr="008601AF" w:rsidRDefault="008601AF" w:rsidP="003C2C2A">
            <w:pPr>
              <w:jc w:val="center"/>
              <w:rPr>
                <w:rFonts w:ascii="Trebuchet MS" w:hAnsi="Trebuchet MS" w:cs="Arial"/>
                <w:color w:val="000000"/>
                <w:sz w:val="20"/>
                <w:szCs w:val="20"/>
                <w:lang w:bidi="th-TH"/>
              </w:rPr>
            </w:pPr>
            <w:del w:id="3559" w:author="Philippe Hollanda - Oliveira Trust" w:date="2022-07-19T10:08:00Z">
              <w:r w:rsidRPr="008601AF" w:rsidDel="00627AA0">
                <w:rPr>
                  <w:rFonts w:ascii="Trebuchet MS" w:hAnsi="Trebuchet MS" w:cs="Arial"/>
                  <w:color w:val="000000"/>
                  <w:sz w:val="20"/>
                  <w:szCs w:val="20"/>
                  <w:lang w:bidi="th-TH"/>
                </w:rPr>
                <w:delText>R$ 2.209,00</w:delText>
              </w:r>
            </w:del>
          </w:p>
        </w:tc>
      </w:tr>
      <w:tr w:rsidR="008601AF" w:rsidRPr="008601AF" w14:paraId="643686B6" w14:textId="77777777" w:rsidTr="00627AA0">
        <w:tblPrEx>
          <w:tblW w:w="5000" w:type="pct"/>
          <w:tblCellMar>
            <w:left w:w="70" w:type="dxa"/>
            <w:right w:w="70" w:type="dxa"/>
          </w:tblCellMar>
          <w:tblPrExChange w:id="3560" w:author="Philippe Hollanda - Oliveira Trust" w:date="2022-07-19T10:08:00Z">
            <w:tblPrEx>
              <w:tblW w:w="5000" w:type="pct"/>
              <w:tblCellMar>
                <w:left w:w="70" w:type="dxa"/>
                <w:right w:w="70" w:type="dxa"/>
              </w:tblCellMar>
            </w:tblPrEx>
          </w:tblPrExChange>
        </w:tblPrEx>
        <w:trPr>
          <w:trHeight w:val="1785"/>
          <w:trPrChange w:id="356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56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1E3B19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5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21A7BB" w14:textId="0A75B55A" w:rsidR="008601AF" w:rsidRPr="008601AF" w:rsidRDefault="008601AF" w:rsidP="003C2C2A">
            <w:pPr>
              <w:jc w:val="center"/>
              <w:rPr>
                <w:rFonts w:ascii="Trebuchet MS" w:hAnsi="Trebuchet MS" w:cs="Arial"/>
                <w:color w:val="000000"/>
                <w:sz w:val="20"/>
                <w:szCs w:val="20"/>
                <w:lang w:bidi="th-TH"/>
              </w:rPr>
            </w:pPr>
            <w:del w:id="3564" w:author="Philippe Hollanda - Oliveira Trust" w:date="2022-07-19T10:08:00Z">
              <w:r w:rsidRPr="008601AF" w:rsidDel="00627AA0">
                <w:rPr>
                  <w:rFonts w:ascii="Trebuchet MS" w:hAnsi="Trebuchet MS" w:cs="Arial"/>
                  <w:color w:val="000000"/>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2C86A7" w14:textId="3251E2C7" w:rsidR="008601AF" w:rsidRPr="008601AF" w:rsidRDefault="008601AF" w:rsidP="003C2C2A">
            <w:pPr>
              <w:jc w:val="center"/>
              <w:rPr>
                <w:rFonts w:ascii="Trebuchet MS" w:hAnsi="Trebuchet MS" w:cs="Arial"/>
                <w:color w:val="000000"/>
                <w:sz w:val="20"/>
                <w:szCs w:val="20"/>
                <w:lang w:bidi="th-TH"/>
              </w:rPr>
            </w:pPr>
            <w:del w:id="3566" w:author="Philippe Hollanda - Oliveira Trust" w:date="2022-07-19T10:08:00Z">
              <w:r w:rsidRPr="008601AF" w:rsidDel="00627AA0">
                <w:rPr>
                  <w:rFonts w:ascii="Trebuchet MS" w:hAnsi="Trebuchet MS" w:cs="Arial"/>
                  <w:color w:val="000000"/>
                  <w:sz w:val="20"/>
                  <w:szCs w:val="20"/>
                  <w:lang w:bidi="th-TH"/>
                </w:rPr>
                <w:delText>R$ 2.208,98</w:delText>
              </w:r>
            </w:del>
          </w:p>
        </w:tc>
      </w:tr>
      <w:tr w:rsidR="008601AF" w:rsidRPr="008601AF" w14:paraId="741D7674" w14:textId="77777777" w:rsidTr="00627AA0">
        <w:tblPrEx>
          <w:tblW w:w="5000" w:type="pct"/>
          <w:tblCellMar>
            <w:left w:w="70" w:type="dxa"/>
            <w:right w:w="70" w:type="dxa"/>
          </w:tblCellMar>
          <w:tblPrExChange w:id="3567" w:author="Philippe Hollanda - Oliveira Trust" w:date="2022-07-19T10:08:00Z">
            <w:tblPrEx>
              <w:tblW w:w="5000" w:type="pct"/>
              <w:tblCellMar>
                <w:left w:w="70" w:type="dxa"/>
                <w:right w:w="70" w:type="dxa"/>
              </w:tblCellMar>
            </w:tblPrEx>
          </w:tblPrExChange>
        </w:tblPrEx>
        <w:trPr>
          <w:trHeight w:val="1785"/>
          <w:trPrChange w:id="35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5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DAF05A" w14:textId="10847CD9" w:rsidR="008601AF" w:rsidRPr="008601AF" w:rsidRDefault="008601AF" w:rsidP="003C2C2A">
            <w:pPr>
              <w:jc w:val="center"/>
              <w:rPr>
                <w:rFonts w:ascii="Trebuchet MS" w:hAnsi="Trebuchet MS" w:cs="Arial"/>
                <w:color w:val="000000"/>
                <w:sz w:val="20"/>
                <w:szCs w:val="20"/>
                <w:lang w:bidi="th-TH"/>
              </w:rPr>
            </w:pPr>
            <w:del w:id="3570" w:author="Philippe Hollanda - Oliveira Trust" w:date="2022-07-19T10:08:00Z">
              <w:r w:rsidRPr="008601AF" w:rsidDel="00627AA0">
                <w:rPr>
                  <w:rFonts w:ascii="Trebuchet MS" w:hAnsi="Trebuchet MS" w:cs="Arial"/>
                  <w:color w:val="000000"/>
                  <w:sz w:val="20"/>
                  <w:szCs w:val="20"/>
                  <w:lang w:bidi="th-TH"/>
                </w:rPr>
                <w:delText xml:space="preserve">MEIO FIO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436650" w14:textId="7F55900F" w:rsidR="008601AF" w:rsidRPr="008601AF" w:rsidRDefault="008601AF" w:rsidP="003C2C2A">
            <w:pPr>
              <w:jc w:val="center"/>
              <w:rPr>
                <w:rFonts w:ascii="Trebuchet MS" w:hAnsi="Trebuchet MS" w:cs="Arial"/>
                <w:color w:val="000000"/>
                <w:sz w:val="20"/>
                <w:szCs w:val="20"/>
                <w:lang w:bidi="th-TH"/>
              </w:rPr>
            </w:pPr>
            <w:del w:id="3572" w:author="Philippe Hollanda - Oliveira Trust" w:date="2022-07-19T10:08:00Z">
              <w:r w:rsidRPr="008601AF" w:rsidDel="00627AA0">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B8FF0E" w14:textId="60BAF4FE" w:rsidR="008601AF" w:rsidRPr="008601AF" w:rsidRDefault="008601AF" w:rsidP="003C2C2A">
            <w:pPr>
              <w:jc w:val="center"/>
              <w:rPr>
                <w:rFonts w:ascii="Trebuchet MS" w:hAnsi="Trebuchet MS" w:cs="Arial"/>
                <w:color w:val="000000"/>
                <w:sz w:val="20"/>
                <w:szCs w:val="20"/>
                <w:lang w:bidi="th-TH"/>
              </w:rPr>
            </w:pPr>
            <w:del w:id="3574" w:author="Philippe Hollanda - Oliveira Trust" w:date="2022-07-19T10:08:00Z">
              <w:r w:rsidRPr="008601AF" w:rsidDel="00627AA0">
                <w:rPr>
                  <w:rFonts w:ascii="Trebuchet MS" w:hAnsi="Trebuchet MS" w:cs="Arial"/>
                  <w:color w:val="000000"/>
                  <w:sz w:val="20"/>
                  <w:szCs w:val="20"/>
                  <w:lang w:bidi="th-TH"/>
                </w:rPr>
                <w:delText>R$ 2.117,00</w:delText>
              </w:r>
            </w:del>
          </w:p>
        </w:tc>
      </w:tr>
      <w:tr w:rsidR="008601AF" w:rsidRPr="008601AF" w14:paraId="3C998CFD" w14:textId="77777777" w:rsidTr="00627AA0">
        <w:tblPrEx>
          <w:tblW w:w="5000" w:type="pct"/>
          <w:tblCellMar>
            <w:left w:w="70" w:type="dxa"/>
            <w:right w:w="70" w:type="dxa"/>
          </w:tblCellMar>
          <w:tblPrExChange w:id="3575" w:author="Philippe Hollanda - Oliveira Trust" w:date="2022-07-19T10:08:00Z">
            <w:tblPrEx>
              <w:tblW w:w="5000" w:type="pct"/>
              <w:tblCellMar>
                <w:left w:w="70" w:type="dxa"/>
                <w:right w:w="70" w:type="dxa"/>
              </w:tblCellMar>
            </w:tblPrEx>
          </w:tblPrExChange>
        </w:tblPrEx>
        <w:trPr>
          <w:trHeight w:val="1785"/>
          <w:trPrChange w:id="35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5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562D17" w14:textId="37D0DEF8" w:rsidR="008601AF" w:rsidRPr="008601AF" w:rsidRDefault="008601AF" w:rsidP="003C2C2A">
            <w:pPr>
              <w:jc w:val="center"/>
              <w:rPr>
                <w:rFonts w:ascii="Trebuchet MS" w:hAnsi="Trebuchet MS" w:cs="Arial"/>
                <w:color w:val="000000"/>
                <w:sz w:val="20"/>
                <w:szCs w:val="20"/>
                <w:lang w:bidi="th-TH"/>
              </w:rPr>
            </w:pPr>
            <w:del w:id="3578" w:author="Philippe Hollanda - Oliveira Trust" w:date="2022-07-19T10:08:00Z">
              <w:r w:rsidRPr="008601AF" w:rsidDel="00627AA0">
                <w:rPr>
                  <w:rFonts w:ascii="Trebuchet MS" w:hAnsi="Trebuchet MS" w:cs="Arial"/>
                  <w:color w:val="000000"/>
                  <w:sz w:val="20"/>
                  <w:szCs w:val="20"/>
                  <w:lang w:bidi="th-TH"/>
                </w:rPr>
                <w:lastRenderedPageBreak/>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0C8306" w14:textId="7D86CF6F" w:rsidR="008601AF" w:rsidRPr="008601AF" w:rsidRDefault="008601AF" w:rsidP="003C2C2A">
            <w:pPr>
              <w:jc w:val="center"/>
              <w:rPr>
                <w:rFonts w:ascii="Trebuchet MS" w:hAnsi="Trebuchet MS" w:cs="Arial"/>
                <w:color w:val="000000"/>
                <w:sz w:val="20"/>
                <w:szCs w:val="20"/>
                <w:lang w:bidi="th-TH"/>
              </w:rPr>
            </w:pPr>
            <w:del w:id="3580" w:author="Philippe Hollanda - Oliveira Trust" w:date="2022-07-19T10:08:00Z">
              <w:r w:rsidRPr="008601AF" w:rsidDel="00627AA0">
                <w:rPr>
                  <w:rFonts w:ascii="Trebuchet MS" w:hAnsi="Trebuchet MS" w:cs="Arial"/>
                  <w:color w:val="000000"/>
                  <w:sz w:val="20"/>
                  <w:szCs w:val="20"/>
                  <w:lang w:bidi="th-TH"/>
                </w:rPr>
                <w:delText>17/06/2021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0B7BCE" w14:textId="45B64BCD" w:rsidR="008601AF" w:rsidRPr="008601AF" w:rsidRDefault="008601AF" w:rsidP="003C2C2A">
            <w:pPr>
              <w:jc w:val="center"/>
              <w:rPr>
                <w:rFonts w:ascii="Trebuchet MS" w:hAnsi="Trebuchet MS" w:cs="Arial"/>
                <w:color w:val="000000"/>
                <w:sz w:val="20"/>
                <w:szCs w:val="20"/>
                <w:lang w:bidi="th-TH"/>
              </w:rPr>
            </w:pPr>
            <w:del w:id="3582" w:author="Philippe Hollanda - Oliveira Trust" w:date="2022-07-19T10:08:00Z">
              <w:r w:rsidRPr="008601AF" w:rsidDel="00627AA0">
                <w:rPr>
                  <w:rFonts w:ascii="Trebuchet MS" w:hAnsi="Trebuchet MS" w:cs="Arial"/>
                  <w:color w:val="000000"/>
                  <w:sz w:val="20"/>
                  <w:szCs w:val="20"/>
                  <w:lang w:bidi="th-TH"/>
                </w:rPr>
                <w:delText>R$ 1.534,00</w:delText>
              </w:r>
            </w:del>
          </w:p>
        </w:tc>
      </w:tr>
      <w:tr w:rsidR="008601AF" w:rsidRPr="008601AF" w14:paraId="3E97D3F9" w14:textId="77777777" w:rsidTr="00627AA0">
        <w:tblPrEx>
          <w:tblW w:w="5000" w:type="pct"/>
          <w:tblCellMar>
            <w:left w:w="70" w:type="dxa"/>
            <w:right w:w="70" w:type="dxa"/>
          </w:tblCellMar>
          <w:tblPrExChange w:id="3583" w:author="Philippe Hollanda - Oliveira Trust" w:date="2022-07-19T10:08:00Z">
            <w:tblPrEx>
              <w:tblW w:w="5000" w:type="pct"/>
              <w:tblCellMar>
                <w:left w:w="70" w:type="dxa"/>
                <w:right w:w="70" w:type="dxa"/>
              </w:tblCellMar>
            </w:tblPrEx>
          </w:tblPrExChange>
        </w:tblPrEx>
        <w:trPr>
          <w:trHeight w:val="1785"/>
          <w:trPrChange w:id="3584"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585"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C2A930" w14:textId="742DC2AC" w:rsidR="008601AF" w:rsidRPr="008601AF" w:rsidRDefault="008601AF" w:rsidP="003C2C2A">
            <w:pPr>
              <w:jc w:val="center"/>
              <w:rPr>
                <w:rFonts w:ascii="Trebuchet MS" w:hAnsi="Trebuchet MS" w:cs="Arial"/>
                <w:color w:val="000000"/>
                <w:sz w:val="20"/>
                <w:szCs w:val="20"/>
                <w:lang w:bidi="th-TH"/>
              </w:rPr>
            </w:pPr>
            <w:del w:id="358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5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E18A20" w14:textId="0FD4DCF8" w:rsidR="008601AF" w:rsidRPr="008601AF" w:rsidRDefault="008601AF" w:rsidP="003C2C2A">
            <w:pPr>
              <w:jc w:val="center"/>
              <w:rPr>
                <w:rFonts w:ascii="Trebuchet MS" w:hAnsi="Trebuchet MS" w:cs="Arial"/>
                <w:color w:val="000000"/>
                <w:sz w:val="20"/>
                <w:szCs w:val="20"/>
                <w:lang w:bidi="th-TH"/>
              </w:rPr>
            </w:pPr>
            <w:del w:id="3588" w:author="Philippe Hollanda - Oliveira Trust" w:date="2022-07-19T10:08:00Z">
              <w:r w:rsidRPr="008601AF" w:rsidDel="00627AA0">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7CD8D9" w14:textId="63069D7E" w:rsidR="008601AF" w:rsidRPr="008601AF" w:rsidRDefault="008601AF" w:rsidP="003C2C2A">
            <w:pPr>
              <w:jc w:val="center"/>
              <w:rPr>
                <w:rFonts w:ascii="Trebuchet MS" w:hAnsi="Trebuchet MS" w:cs="Arial"/>
                <w:color w:val="000000"/>
                <w:sz w:val="20"/>
                <w:szCs w:val="20"/>
                <w:lang w:bidi="th-TH"/>
              </w:rPr>
            </w:pPr>
            <w:del w:id="3590" w:author="Philippe Hollanda - Oliveira Trust" w:date="2022-07-19T10:08:00Z">
              <w:r w:rsidRPr="008601AF" w:rsidDel="00627AA0">
                <w:rPr>
                  <w:rFonts w:ascii="Trebuchet MS" w:hAnsi="Trebuchet MS" w:cs="Arial"/>
                  <w:color w:val="000000"/>
                  <w:sz w:val="20"/>
                  <w:szCs w:val="20"/>
                  <w:lang w:bidi="th-TH"/>
                </w:rPr>
                <w:delText>R$ 29.574,10</w:delText>
              </w:r>
            </w:del>
          </w:p>
        </w:tc>
      </w:tr>
      <w:tr w:rsidR="008601AF" w:rsidRPr="008601AF" w14:paraId="2E8B7BD6" w14:textId="77777777" w:rsidTr="00627AA0">
        <w:tblPrEx>
          <w:tblW w:w="5000" w:type="pct"/>
          <w:tblCellMar>
            <w:left w:w="70" w:type="dxa"/>
            <w:right w:w="70" w:type="dxa"/>
          </w:tblCellMar>
          <w:tblPrExChange w:id="3591" w:author="Philippe Hollanda - Oliveira Trust" w:date="2022-07-19T10:08:00Z">
            <w:tblPrEx>
              <w:tblW w:w="5000" w:type="pct"/>
              <w:tblCellMar>
                <w:left w:w="70" w:type="dxa"/>
                <w:right w:w="70" w:type="dxa"/>
              </w:tblCellMar>
            </w:tblPrEx>
          </w:tblPrExChange>
        </w:tblPrEx>
        <w:trPr>
          <w:trHeight w:val="1785"/>
          <w:trPrChange w:id="359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59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1ABDAC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5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F631DC" w14:textId="78388CB6" w:rsidR="008601AF" w:rsidRPr="008601AF" w:rsidRDefault="008601AF" w:rsidP="003C2C2A">
            <w:pPr>
              <w:jc w:val="center"/>
              <w:rPr>
                <w:rFonts w:ascii="Trebuchet MS" w:hAnsi="Trebuchet MS" w:cs="Arial"/>
                <w:color w:val="000000"/>
                <w:sz w:val="20"/>
                <w:szCs w:val="20"/>
                <w:lang w:bidi="th-TH"/>
              </w:rPr>
            </w:pPr>
            <w:del w:id="3595" w:author="Philippe Hollanda - Oliveira Trust" w:date="2022-07-19T10:08:00Z">
              <w:r w:rsidRPr="008601AF" w:rsidDel="00627AA0">
                <w:rPr>
                  <w:rFonts w:ascii="Trebuchet MS" w:hAnsi="Trebuchet MS" w:cs="Arial"/>
                  <w:color w:val="000000"/>
                  <w:sz w:val="20"/>
                  <w:szCs w:val="20"/>
                  <w:lang w:bidi="th-TH"/>
                </w:rPr>
                <w:delText>19/07/2021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5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E385A9" w14:textId="1A92439D" w:rsidR="008601AF" w:rsidRPr="008601AF" w:rsidRDefault="008601AF" w:rsidP="003C2C2A">
            <w:pPr>
              <w:jc w:val="center"/>
              <w:rPr>
                <w:rFonts w:ascii="Trebuchet MS" w:hAnsi="Trebuchet MS" w:cs="Arial"/>
                <w:color w:val="000000"/>
                <w:sz w:val="20"/>
                <w:szCs w:val="20"/>
                <w:lang w:bidi="th-TH"/>
              </w:rPr>
            </w:pPr>
            <w:del w:id="3597" w:author="Philippe Hollanda - Oliveira Trust" w:date="2022-07-19T10:08:00Z">
              <w:r w:rsidRPr="008601AF" w:rsidDel="00627AA0">
                <w:rPr>
                  <w:rFonts w:ascii="Trebuchet MS" w:hAnsi="Trebuchet MS" w:cs="Arial"/>
                  <w:color w:val="000000"/>
                  <w:sz w:val="20"/>
                  <w:szCs w:val="20"/>
                  <w:lang w:bidi="th-TH"/>
                </w:rPr>
                <w:delText>R$ 25.573,26</w:delText>
              </w:r>
            </w:del>
          </w:p>
        </w:tc>
      </w:tr>
      <w:tr w:rsidR="008601AF" w:rsidRPr="008601AF" w14:paraId="716595DF" w14:textId="77777777" w:rsidTr="00627AA0">
        <w:tblPrEx>
          <w:tblW w:w="5000" w:type="pct"/>
          <w:tblCellMar>
            <w:left w:w="70" w:type="dxa"/>
            <w:right w:w="70" w:type="dxa"/>
          </w:tblCellMar>
          <w:tblPrExChange w:id="3598" w:author="Philippe Hollanda - Oliveira Trust" w:date="2022-07-19T10:08:00Z">
            <w:tblPrEx>
              <w:tblW w:w="5000" w:type="pct"/>
              <w:tblCellMar>
                <w:left w:w="70" w:type="dxa"/>
                <w:right w:w="70" w:type="dxa"/>
              </w:tblCellMar>
            </w:tblPrEx>
          </w:tblPrExChange>
        </w:tblPrEx>
        <w:trPr>
          <w:trHeight w:val="1785"/>
          <w:trPrChange w:id="359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0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1A999C" w14:textId="20E11DED" w:rsidR="008601AF" w:rsidRPr="008601AF" w:rsidRDefault="008601AF" w:rsidP="003C2C2A">
            <w:pPr>
              <w:jc w:val="center"/>
              <w:rPr>
                <w:rFonts w:ascii="Trebuchet MS" w:hAnsi="Trebuchet MS" w:cs="Arial"/>
                <w:color w:val="000000"/>
                <w:sz w:val="20"/>
                <w:szCs w:val="20"/>
                <w:lang w:bidi="th-TH"/>
              </w:rPr>
            </w:pPr>
            <w:del w:id="3601" w:author="Philippe Hollanda - Oliveira Trust" w:date="2022-07-19T10:08:00Z">
              <w:r w:rsidRPr="008601AF" w:rsidDel="00627AA0">
                <w:rPr>
                  <w:rFonts w:ascii="Trebuchet MS" w:hAnsi="Trebuchet MS" w:cs="Arial"/>
                  <w:color w:val="000000"/>
                  <w:sz w:val="20"/>
                  <w:szCs w:val="20"/>
                  <w:lang w:bidi="th-TH"/>
                </w:rPr>
                <w:delText>ARAME RECOZIDO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83B97B" w14:textId="0BCF0AE1" w:rsidR="008601AF" w:rsidRPr="008601AF" w:rsidRDefault="008601AF" w:rsidP="003C2C2A">
            <w:pPr>
              <w:jc w:val="center"/>
              <w:rPr>
                <w:rFonts w:ascii="Trebuchet MS" w:hAnsi="Trebuchet MS" w:cs="Arial"/>
                <w:color w:val="000000"/>
                <w:sz w:val="20"/>
                <w:szCs w:val="20"/>
                <w:lang w:bidi="th-TH"/>
              </w:rPr>
            </w:pPr>
            <w:del w:id="3603" w:author="Philippe Hollanda - Oliveira Trust" w:date="2022-07-19T10:08:00Z">
              <w:r w:rsidRPr="008601AF" w:rsidDel="00627AA0">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6F8C49" w14:textId="2C7B288A" w:rsidR="008601AF" w:rsidRPr="008601AF" w:rsidRDefault="008601AF" w:rsidP="003C2C2A">
            <w:pPr>
              <w:jc w:val="center"/>
              <w:rPr>
                <w:rFonts w:ascii="Trebuchet MS" w:hAnsi="Trebuchet MS" w:cs="Arial"/>
                <w:color w:val="000000"/>
                <w:sz w:val="20"/>
                <w:szCs w:val="20"/>
                <w:lang w:bidi="th-TH"/>
              </w:rPr>
            </w:pPr>
            <w:del w:id="3605" w:author="Philippe Hollanda - Oliveira Trust" w:date="2022-07-19T10:08:00Z">
              <w:r w:rsidRPr="008601AF" w:rsidDel="00627AA0">
                <w:rPr>
                  <w:rFonts w:ascii="Trebuchet MS" w:hAnsi="Trebuchet MS" w:cs="Arial"/>
                  <w:color w:val="000000"/>
                  <w:sz w:val="20"/>
                  <w:szCs w:val="20"/>
                  <w:lang w:bidi="th-TH"/>
                </w:rPr>
                <w:delText>R$ 4.073,94</w:delText>
              </w:r>
            </w:del>
          </w:p>
        </w:tc>
      </w:tr>
      <w:tr w:rsidR="008601AF" w:rsidRPr="008601AF" w14:paraId="5E13E268" w14:textId="77777777" w:rsidTr="00627AA0">
        <w:tblPrEx>
          <w:tblW w:w="5000" w:type="pct"/>
          <w:tblCellMar>
            <w:left w:w="70" w:type="dxa"/>
            <w:right w:w="70" w:type="dxa"/>
          </w:tblCellMar>
          <w:tblPrExChange w:id="3606" w:author="Philippe Hollanda - Oliveira Trust" w:date="2022-07-19T10:08:00Z">
            <w:tblPrEx>
              <w:tblW w:w="5000" w:type="pct"/>
              <w:tblCellMar>
                <w:left w:w="70" w:type="dxa"/>
                <w:right w:w="70" w:type="dxa"/>
              </w:tblCellMar>
            </w:tblPrEx>
          </w:tblPrExChange>
        </w:tblPrEx>
        <w:trPr>
          <w:trHeight w:val="1785"/>
          <w:trPrChange w:id="360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0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33858B" w14:textId="24B452E5" w:rsidR="008601AF" w:rsidRPr="008601AF" w:rsidRDefault="008601AF" w:rsidP="003C2C2A">
            <w:pPr>
              <w:jc w:val="center"/>
              <w:rPr>
                <w:rFonts w:ascii="Trebuchet MS" w:hAnsi="Trebuchet MS" w:cs="Arial"/>
                <w:color w:val="000000"/>
                <w:sz w:val="20"/>
                <w:szCs w:val="20"/>
                <w:lang w:bidi="th-TH"/>
              </w:rPr>
            </w:pPr>
            <w:del w:id="3609" w:author="Philippe Hollanda - Oliveira Trust" w:date="2022-07-19T10:08:00Z">
              <w:r w:rsidRPr="008601AF" w:rsidDel="00627AA0">
                <w:rPr>
                  <w:rFonts w:ascii="Trebuchet MS" w:hAnsi="Trebuchet MS" w:cs="Arial"/>
                  <w:color w:val="000000"/>
                  <w:sz w:val="20"/>
                  <w:szCs w:val="20"/>
                  <w:lang w:bidi="th-TH"/>
                </w:rPr>
                <w:delText>TIJOLO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1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971751" w14:textId="4BA8C5AD" w:rsidR="008601AF" w:rsidRPr="008601AF" w:rsidRDefault="008601AF" w:rsidP="003C2C2A">
            <w:pPr>
              <w:jc w:val="center"/>
              <w:rPr>
                <w:rFonts w:ascii="Trebuchet MS" w:hAnsi="Trebuchet MS" w:cs="Arial"/>
                <w:color w:val="000000"/>
                <w:sz w:val="20"/>
                <w:szCs w:val="20"/>
                <w:lang w:bidi="th-TH"/>
              </w:rPr>
            </w:pPr>
            <w:del w:id="3611" w:author="Philippe Hollanda - Oliveira Trust" w:date="2022-07-19T10:08:00Z">
              <w:r w:rsidRPr="008601AF" w:rsidDel="00627AA0">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1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662E88" w14:textId="7745CBCF" w:rsidR="008601AF" w:rsidRPr="008601AF" w:rsidRDefault="008601AF" w:rsidP="003C2C2A">
            <w:pPr>
              <w:jc w:val="center"/>
              <w:rPr>
                <w:rFonts w:ascii="Trebuchet MS" w:hAnsi="Trebuchet MS" w:cs="Arial"/>
                <w:color w:val="000000"/>
                <w:sz w:val="20"/>
                <w:szCs w:val="20"/>
                <w:lang w:bidi="th-TH"/>
              </w:rPr>
            </w:pPr>
            <w:del w:id="3613" w:author="Philippe Hollanda - Oliveira Trust" w:date="2022-07-19T10:08:00Z">
              <w:r w:rsidRPr="008601AF" w:rsidDel="00627AA0">
                <w:rPr>
                  <w:rFonts w:ascii="Trebuchet MS" w:hAnsi="Trebuchet MS" w:cs="Arial"/>
                  <w:color w:val="000000"/>
                  <w:sz w:val="20"/>
                  <w:szCs w:val="20"/>
                  <w:lang w:bidi="th-TH"/>
                </w:rPr>
                <w:delText>R$ 4.740,00</w:delText>
              </w:r>
            </w:del>
          </w:p>
        </w:tc>
      </w:tr>
      <w:tr w:rsidR="008601AF" w:rsidRPr="008601AF" w14:paraId="03A60913" w14:textId="77777777" w:rsidTr="00627AA0">
        <w:tblPrEx>
          <w:tblW w:w="5000" w:type="pct"/>
          <w:tblCellMar>
            <w:left w:w="70" w:type="dxa"/>
            <w:right w:w="70" w:type="dxa"/>
          </w:tblCellMar>
          <w:tblPrExChange w:id="3614" w:author="Philippe Hollanda - Oliveira Trust" w:date="2022-07-19T10:08:00Z">
            <w:tblPrEx>
              <w:tblW w:w="5000" w:type="pct"/>
              <w:tblCellMar>
                <w:left w:w="70" w:type="dxa"/>
                <w:right w:w="70" w:type="dxa"/>
              </w:tblCellMar>
            </w:tblPrEx>
          </w:tblPrExChange>
        </w:tblPrEx>
        <w:trPr>
          <w:trHeight w:val="1785"/>
          <w:trPrChange w:id="361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1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E1A92A" w14:textId="25306510" w:rsidR="008601AF" w:rsidRPr="008601AF" w:rsidRDefault="008601AF" w:rsidP="003C2C2A">
            <w:pPr>
              <w:jc w:val="center"/>
              <w:rPr>
                <w:rFonts w:ascii="Trebuchet MS" w:hAnsi="Trebuchet MS" w:cs="Arial"/>
                <w:color w:val="000000"/>
                <w:sz w:val="20"/>
                <w:szCs w:val="20"/>
                <w:lang w:bidi="th-TH"/>
              </w:rPr>
            </w:pPr>
            <w:del w:id="3617" w:author="Philippe Hollanda - Oliveira Trust" w:date="2022-07-19T10:08:00Z">
              <w:r w:rsidRPr="008601AF" w:rsidDel="00627AA0">
                <w:rPr>
                  <w:rFonts w:ascii="Trebuchet MS" w:hAnsi="Trebuchet MS" w:cs="Arial"/>
                  <w:color w:val="000000"/>
                  <w:sz w:val="20"/>
                  <w:szCs w:val="20"/>
                  <w:lang w:bidi="th-TH"/>
                </w:rPr>
                <w:lastRenderedPageBreak/>
                <w:delText>TIJOLO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1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2393FC" w14:textId="16DFDD10" w:rsidR="008601AF" w:rsidRPr="008601AF" w:rsidRDefault="008601AF" w:rsidP="003C2C2A">
            <w:pPr>
              <w:jc w:val="center"/>
              <w:rPr>
                <w:rFonts w:ascii="Trebuchet MS" w:hAnsi="Trebuchet MS" w:cs="Arial"/>
                <w:color w:val="000000"/>
                <w:sz w:val="20"/>
                <w:szCs w:val="20"/>
                <w:lang w:bidi="th-TH"/>
              </w:rPr>
            </w:pPr>
            <w:del w:id="3619" w:author="Philippe Hollanda - Oliveira Trust" w:date="2022-07-19T10:08:00Z">
              <w:r w:rsidRPr="008601AF" w:rsidDel="00627AA0">
                <w:rPr>
                  <w:rFonts w:ascii="Trebuchet MS" w:hAnsi="Trebuchet MS" w:cs="Arial"/>
                  <w:color w:val="000000"/>
                  <w:sz w:val="20"/>
                  <w:szCs w:val="20"/>
                  <w:lang w:bidi="th-TH"/>
                </w:rPr>
                <w:delText>16/06/2021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2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F121AE" w14:textId="34DCD4E3" w:rsidR="008601AF" w:rsidRPr="008601AF" w:rsidRDefault="008601AF" w:rsidP="003C2C2A">
            <w:pPr>
              <w:jc w:val="center"/>
              <w:rPr>
                <w:rFonts w:ascii="Trebuchet MS" w:hAnsi="Trebuchet MS" w:cs="Arial"/>
                <w:color w:val="000000"/>
                <w:sz w:val="20"/>
                <w:szCs w:val="20"/>
                <w:lang w:bidi="th-TH"/>
              </w:rPr>
            </w:pPr>
            <w:del w:id="3621" w:author="Philippe Hollanda - Oliveira Trust" w:date="2022-07-19T10:08:00Z">
              <w:r w:rsidRPr="008601AF" w:rsidDel="00627AA0">
                <w:rPr>
                  <w:rFonts w:ascii="Trebuchet MS" w:hAnsi="Trebuchet MS" w:cs="Arial"/>
                  <w:color w:val="000000"/>
                  <w:sz w:val="20"/>
                  <w:szCs w:val="20"/>
                  <w:lang w:bidi="th-TH"/>
                </w:rPr>
                <w:delText>R$ 4.725,00</w:delText>
              </w:r>
            </w:del>
          </w:p>
        </w:tc>
      </w:tr>
      <w:tr w:rsidR="008601AF" w:rsidRPr="008601AF" w14:paraId="177C3948" w14:textId="77777777" w:rsidTr="00627AA0">
        <w:tblPrEx>
          <w:tblW w:w="5000" w:type="pct"/>
          <w:tblCellMar>
            <w:left w:w="70" w:type="dxa"/>
            <w:right w:w="70" w:type="dxa"/>
          </w:tblCellMar>
          <w:tblPrExChange w:id="3622" w:author="Philippe Hollanda - Oliveira Trust" w:date="2022-07-19T10:08:00Z">
            <w:tblPrEx>
              <w:tblW w:w="5000" w:type="pct"/>
              <w:tblCellMar>
                <w:left w:w="70" w:type="dxa"/>
                <w:right w:w="70" w:type="dxa"/>
              </w:tblCellMar>
            </w:tblPrEx>
          </w:tblPrExChange>
        </w:tblPrEx>
        <w:trPr>
          <w:trHeight w:val="1785"/>
          <w:trPrChange w:id="362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62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B6D0EE" w14:textId="51EE8E8C" w:rsidR="008601AF" w:rsidRPr="008601AF" w:rsidRDefault="008601AF" w:rsidP="003C2C2A">
            <w:pPr>
              <w:jc w:val="center"/>
              <w:rPr>
                <w:rFonts w:ascii="Trebuchet MS" w:hAnsi="Trebuchet MS" w:cs="Arial"/>
                <w:color w:val="000000"/>
                <w:sz w:val="20"/>
                <w:szCs w:val="20"/>
                <w:lang w:bidi="th-TH"/>
              </w:rPr>
            </w:pPr>
            <w:del w:id="3625" w:author="Philippe Hollanda - Oliveira Trust" w:date="2022-07-19T10:08:00Z">
              <w:r w:rsidRPr="008601AF" w:rsidDel="00627AA0">
                <w:rPr>
                  <w:rFonts w:ascii="Trebuchet MS" w:hAnsi="Trebuchet MS" w:cs="Arial"/>
                  <w:color w:val="000000"/>
                  <w:sz w:val="20"/>
                  <w:szCs w:val="20"/>
                  <w:lang w:bidi="th-TH"/>
                </w:rPr>
                <w:delText>TABUA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7A08AF" w14:textId="78C5A8ED" w:rsidR="008601AF" w:rsidRPr="008601AF" w:rsidRDefault="008601AF" w:rsidP="003C2C2A">
            <w:pPr>
              <w:jc w:val="center"/>
              <w:rPr>
                <w:rFonts w:ascii="Trebuchet MS" w:hAnsi="Trebuchet MS" w:cs="Arial"/>
                <w:color w:val="000000"/>
                <w:sz w:val="20"/>
                <w:szCs w:val="20"/>
                <w:lang w:bidi="th-TH"/>
              </w:rPr>
            </w:pPr>
            <w:del w:id="3627" w:author="Philippe Hollanda - Oliveira Trust" w:date="2022-07-19T10:08:00Z">
              <w:r w:rsidRPr="008601AF" w:rsidDel="00627AA0">
                <w:rPr>
                  <w:rFonts w:ascii="Trebuchet MS" w:hAnsi="Trebuchet MS" w:cs="Arial"/>
                  <w:color w:val="000000"/>
                  <w:sz w:val="20"/>
                  <w:szCs w:val="20"/>
                  <w:lang w:bidi="th-TH"/>
                </w:rPr>
                <w:delText>28/06/2021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AC13B0" w14:textId="4CA1DDC5" w:rsidR="008601AF" w:rsidRPr="008601AF" w:rsidRDefault="008601AF" w:rsidP="003C2C2A">
            <w:pPr>
              <w:jc w:val="center"/>
              <w:rPr>
                <w:rFonts w:ascii="Trebuchet MS" w:hAnsi="Trebuchet MS" w:cs="Arial"/>
                <w:color w:val="000000"/>
                <w:sz w:val="20"/>
                <w:szCs w:val="20"/>
                <w:lang w:bidi="th-TH"/>
              </w:rPr>
            </w:pPr>
            <w:del w:id="3629" w:author="Philippe Hollanda - Oliveira Trust" w:date="2022-07-19T10:08:00Z">
              <w:r w:rsidRPr="008601AF" w:rsidDel="00627AA0">
                <w:rPr>
                  <w:rFonts w:ascii="Trebuchet MS" w:hAnsi="Trebuchet MS" w:cs="Arial"/>
                  <w:color w:val="000000"/>
                  <w:sz w:val="20"/>
                  <w:szCs w:val="20"/>
                  <w:lang w:bidi="th-TH"/>
                </w:rPr>
                <w:delText>R$ 5.755,00</w:delText>
              </w:r>
            </w:del>
          </w:p>
        </w:tc>
      </w:tr>
      <w:tr w:rsidR="008601AF" w:rsidRPr="008601AF" w14:paraId="59AE3BD3" w14:textId="77777777" w:rsidTr="00627AA0">
        <w:tblPrEx>
          <w:tblW w:w="5000" w:type="pct"/>
          <w:tblCellMar>
            <w:left w:w="70" w:type="dxa"/>
            <w:right w:w="70" w:type="dxa"/>
          </w:tblCellMar>
          <w:tblPrExChange w:id="3630" w:author="Philippe Hollanda - Oliveira Trust" w:date="2022-07-19T10:08:00Z">
            <w:tblPrEx>
              <w:tblW w:w="5000" w:type="pct"/>
              <w:tblCellMar>
                <w:left w:w="70" w:type="dxa"/>
                <w:right w:w="70" w:type="dxa"/>
              </w:tblCellMar>
            </w:tblPrEx>
          </w:tblPrExChange>
        </w:tblPrEx>
        <w:trPr>
          <w:trHeight w:val="1785"/>
          <w:trPrChange w:id="363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63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3AE39A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6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E7765F" w14:textId="626BD6EB" w:rsidR="008601AF" w:rsidRPr="008601AF" w:rsidRDefault="008601AF" w:rsidP="003C2C2A">
            <w:pPr>
              <w:jc w:val="center"/>
              <w:rPr>
                <w:rFonts w:ascii="Trebuchet MS" w:hAnsi="Trebuchet MS" w:cs="Arial"/>
                <w:color w:val="000000"/>
                <w:sz w:val="20"/>
                <w:szCs w:val="20"/>
                <w:lang w:bidi="th-TH"/>
              </w:rPr>
            </w:pPr>
            <w:del w:id="3634" w:author="Philippe Hollanda - Oliveira Trust" w:date="2022-07-19T10:08:00Z">
              <w:r w:rsidRPr="008601AF" w:rsidDel="00627AA0">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B4C9CA" w14:textId="47DF73D7" w:rsidR="008601AF" w:rsidRPr="008601AF" w:rsidRDefault="008601AF" w:rsidP="003C2C2A">
            <w:pPr>
              <w:jc w:val="center"/>
              <w:rPr>
                <w:rFonts w:ascii="Trebuchet MS" w:hAnsi="Trebuchet MS" w:cs="Arial"/>
                <w:color w:val="000000"/>
                <w:sz w:val="20"/>
                <w:szCs w:val="20"/>
                <w:lang w:bidi="th-TH"/>
              </w:rPr>
            </w:pPr>
            <w:del w:id="3636" w:author="Philippe Hollanda - Oliveira Trust" w:date="2022-07-19T10:08:00Z">
              <w:r w:rsidRPr="008601AF" w:rsidDel="00627AA0">
                <w:rPr>
                  <w:rFonts w:ascii="Trebuchet MS" w:hAnsi="Trebuchet MS" w:cs="Arial"/>
                  <w:color w:val="000000"/>
                  <w:sz w:val="20"/>
                  <w:szCs w:val="20"/>
                  <w:lang w:bidi="th-TH"/>
                </w:rPr>
                <w:delText>R$ 5.755,00</w:delText>
              </w:r>
            </w:del>
          </w:p>
        </w:tc>
      </w:tr>
      <w:tr w:rsidR="008601AF" w:rsidRPr="008601AF" w14:paraId="0B9BD178" w14:textId="77777777" w:rsidTr="00627AA0">
        <w:tblPrEx>
          <w:tblW w:w="5000" w:type="pct"/>
          <w:tblCellMar>
            <w:left w:w="70" w:type="dxa"/>
            <w:right w:w="70" w:type="dxa"/>
          </w:tblCellMar>
          <w:tblPrExChange w:id="3637" w:author="Philippe Hollanda - Oliveira Trust" w:date="2022-07-19T10:08:00Z">
            <w:tblPrEx>
              <w:tblW w:w="5000" w:type="pct"/>
              <w:tblCellMar>
                <w:left w:w="70" w:type="dxa"/>
                <w:right w:w="70" w:type="dxa"/>
              </w:tblCellMar>
            </w:tblPrEx>
          </w:tblPrExChange>
        </w:tblPrEx>
        <w:trPr>
          <w:trHeight w:val="1785"/>
          <w:trPrChange w:id="36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39E7A5" w14:textId="522F12DA" w:rsidR="008601AF" w:rsidRPr="008601AF" w:rsidRDefault="008601AF" w:rsidP="003C2C2A">
            <w:pPr>
              <w:jc w:val="center"/>
              <w:rPr>
                <w:rFonts w:ascii="Trebuchet MS" w:hAnsi="Trebuchet MS" w:cs="Arial"/>
                <w:color w:val="000000"/>
                <w:sz w:val="20"/>
                <w:szCs w:val="20"/>
                <w:lang w:bidi="th-TH"/>
              </w:rPr>
            </w:pPr>
            <w:del w:id="3640" w:author="Philippe Hollanda - Oliveira Trust" w:date="2022-07-19T10:08:00Z">
              <w:r w:rsidRPr="008601AF" w:rsidDel="00627AA0">
                <w:rPr>
                  <w:rFonts w:ascii="Trebuchet MS" w:hAnsi="Trebuchet MS" w:cs="Arial"/>
                  <w:color w:val="000000"/>
                  <w:sz w:val="20"/>
                  <w:szCs w:val="20"/>
                  <w:lang w:bidi="th-TH"/>
                </w:rPr>
                <w:delText>COPO DESCARTÁVEL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785E30" w14:textId="30CD61D6" w:rsidR="008601AF" w:rsidRPr="008601AF" w:rsidRDefault="008601AF" w:rsidP="003C2C2A">
            <w:pPr>
              <w:jc w:val="center"/>
              <w:rPr>
                <w:rFonts w:ascii="Trebuchet MS" w:hAnsi="Trebuchet MS" w:cs="Arial"/>
                <w:color w:val="000000"/>
                <w:sz w:val="20"/>
                <w:szCs w:val="20"/>
                <w:lang w:bidi="th-TH"/>
              </w:rPr>
            </w:pPr>
            <w:del w:id="3642"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C22896" w14:textId="5E20F114" w:rsidR="008601AF" w:rsidRPr="008601AF" w:rsidRDefault="008601AF" w:rsidP="003C2C2A">
            <w:pPr>
              <w:jc w:val="center"/>
              <w:rPr>
                <w:rFonts w:ascii="Trebuchet MS" w:hAnsi="Trebuchet MS" w:cs="Arial"/>
                <w:color w:val="000000"/>
                <w:sz w:val="20"/>
                <w:szCs w:val="20"/>
                <w:lang w:bidi="th-TH"/>
              </w:rPr>
            </w:pPr>
            <w:del w:id="3644" w:author="Philippe Hollanda - Oliveira Trust" w:date="2022-07-19T10:08:00Z">
              <w:r w:rsidRPr="008601AF" w:rsidDel="00627AA0">
                <w:rPr>
                  <w:rFonts w:ascii="Trebuchet MS" w:hAnsi="Trebuchet MS" w:cs="Arial"/>
                  <w:color w:val="000000"/>
                  <w:sz w:val="20"/>
                  <w:szCs w:val="20"/>
                  <w:lang w:bidi="th-TH"/>
                </w:rPr>
                <w:delText>R$ 444,50</w:delText>
              </w:r>
            </w:del>
          </w:p>
        </w:tc>
      </w:tr>
      <w:tr w:rsidR="008601AF" w:rsidRPr="008601AF" w14:paraId="3C3F6697" w14:textId="77777777" w:rsidTr="00627AA0">
        <w:tblPrEx>
          <w:tblW w:w="5000" w:type="pct"/>
          <w:tblCellMar>
            <w:left w:w="70" w:type="dxa"/>
            <w:right w:w="70" w:type="dxa"/>
          </w:tblCellMar>
          <w:tblPrExChange w:id="3645" w:author="Philippe Hollanda - Oliveira Trust" w:date="2022-07-19T10:08:00Z">
            <w:tblPrEx>
              <w:tblW w:w="5000" w:type="pct"/>
              <w:tblCellMar>
                <w:left w:w="70" w:type="dxa"/>
                <w:right w:w="70" w:type="dxa"/>
              </w:tblCellMar>
            </w:tblPrEx>
          </w:tblPrExChange>
        </w:tblPrEx>
        <w:trPr>
          <w:trHeight w:val="1785"/>
          <w:trPrChange w:id="36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BFAD4D" w14:textId="7B2993C8" w:rsidR="008601AF" w:rsidRPr="008601AF" w:rsidRDefault="008601AF" w:rsidP="003C2C2A">
            <w:pPr>
              <w:jc w:val="center"/>
              <w:rPr>
                <w:rFonts w:ascii="Trebuchet MS" w:hAnsi="Trebuchet MS" w:cs="Arial"/>
                <w:color w:val="000000"/>
                <w:sz w:val="20"/>
                <w:szCs w:val="20"/>
                <w:lang w:bidi="th-TH"/>
              </w:rPr>
            </w:pPr>
            <w:del w:id="364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685278" w14:textId="72387691" w:rsidR="008601AF" w:rsidRPr="008601AF" w:rsidRDefault="008601AF" w:rsidP="003C2C2A">
            <w:pPr>
              <w:jc w:val="center"/>
              <w:rPr>
                <w:rFonts w:ascii="Trebuchet MS" w:hAnsi="Trebuchet MS" w:cs="Arial"/>
                <w:color w:val="000000"/>
                <w:sz w:val="20"/>
                <w:szCs w:val="20"/>
                <w:lang w:bidi="th-TH"/>
              </w:rPr>
            </w:pPr>
            <w:del w:id="3650" w:author="Philippe Hollanda - Oliveira Trust" w:date="2022-07-19T10:08:00Z">
              <w:r w:rsidRPr="008601AF" w:rsidDel="00627AA0">
                <w:rPr>
                  <w:rFonts w:ascii="Trebuchet MS" w:hAnsi="Trebuchet MS" w:cs="Arial"/>
                  <w:color w:val="000000"/>
                  <w:sz w:val="20"/>
                  <w:szCs w:val="20"/>
                  <w:lang w:bidi="th-TH"/>
                </w:rPr>
                <w:delText>22/06/2021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3083DD" w14:textId="72F3134D" w:rsidR="008601AF" w:rsidRPr="008601AF" w:rsidRDefault="008601AF" w:rsidP="003C2C2A">
            <w:pPr>
              <w:jc w:val="center"/>
              <w:rPr>
                <w:rFonts w:ascii="Trebuchet MS" w:hAnsi="Trebuchet MS" w:cs="Arial"/>
                <w:color w:val="000000"/>
                <w:sz w:val="20"/>
                <w:szCs w:val="20"/>
                <w:lang w:bidi="th-TH"/>
              </w:rPr>
            </w:pPr>
            <w:del w:id="3652" w:author="Philippe Hollanda - Oliveira Trust" w:date="2022-07-19T10:08:00Z">
              <w:r w:rsidRPr="008601AF" w:rsidDel="00627AA0">
                <w:rPr>
                  <w:rFonts w:ascii="Trebuchet MS" w:hAnsi="Trebuchet MS" w:cs="Arial"/>
                  <w:color w:val="000000"/>
                  <w:sz w:val="20"/>
                  <w:szCs w:val="20"/>
                  <w:lang w:bidi="th-TH"/>
                </w:rPr>
                <w:delText>R$ 2.130,70</w:delText>
              </w:r>
            </w:del>
          </w:p>
        </w:tc>
      </w:tr>
      <w:tr w:rsidR="008601AF" w:rsidRPr="008601AF" w14:paraId="54E6E545" w14:textId="77777777" w:rsidTr="00627AA0">
        <w:tblPrEx>
          <w:tblW w:w="5000" w:type="pct"/>
          <w:tblCellMar>
            <w:left w:w="70" w:type="dxa"/>
            <w:right w:w="70" w:type="dxa"/>
          </w:tblCellMar>
          <w:tblPrExChange w:id="3653" w:author="Philippe Hollanda - Oliveira Trust" w:date="2022-07-19T10:08:00Z">
            <w:tblPrEx>
              <w:tblW w:w="5000" w:type="pct"/>
              <w:tblCellMar>
                <w:left w:w="70" w:type="dxa"/>
                <w:right w:w="70" w:type="dxa"/>
              </w:tblCellMar>
            </w:tblPrEx>
          </w:tblPrExChange>
        </w:tblPrEx>
        <w:trPr>
          <w:trHeight w:val="1785"/>
          <w:trPrChange w:id="36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4F7643" w14:textId="3D462A64" w:rsidR="008601AF" w:rsidRPr="008601AF" w:rsidRDefault="008601AF" w:rsidP="003C2C2A">
            <w:pPr>
              <w:jc w:val="center"/>
              <w:rPr>
                <w:rFonts w:ascii="Trebuchet MS" w:hAnsi="Trebuchet MS" w:cs="Arial"/>
                <w:color w:val="000000"/>
                <w:sz w:val="20"/>
                <w:szCs w:val="20"/>
                <w:lang w:bidi="th-TH"/>
              </w:rPr>
            </w:pPr>
            <w:del w:id="3656" w:author="Philippe Hollanda - Oliveira Trust" w:date="2022-07-19T10:08:00Z">
              <w:r w:rsidRPr="008601AF" w:rsidDel="00627AA0">
                <w:rPr>
                  <w:rFonts w:ascii="Trebuchet MS" w:hAnsi="Trebuchet MS" w:cs="Arial"/>
                  <w:color w:val="000000"/>
                  <w:sz w:val="20"/>
                  <w:szCs w:val="20"/>
                  <w:lang w:bidi="th-TH"/>
                </w:rPr>
                <w:lastRenderedPageBreak/>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78C626" w14:textId="58E3FBF7" w:rsidR="008601AF" w:rsidRPr="008601AF" w:rsidRDefault="008601AF" w:rsidP="003C2C2A">
            <w:pPr>
              <w:jc w:val="center"/>
              <w:rPr>
                <w:rFonts w:ascii="Trebuchet MS" w:hAnsi="Trebuchet MS" w:cs="Arial"/>
                <w:color w:val="000000"/>
                <w:sz w:val="20"/>
                <w:szCs w:val="20"/>
                <w:lang w:bidi="th-TH"/>
              </w:rPr>
            </w:pPr>
            <w:del w:id="3658"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568988" w14:textId="698971EA" w:rsidR="008601AF" w:rsidRPr="008601AF" w:rsidRDefault="008601AF" w:rsidP="003C2C2A">
            <w:pPr>
              <w:jc w:val="center"/>
              <w:rPr>
                <w:rFonts w:ascii="Trebuchet MS" w:hAnsi="Trebuchet MS" w:cs="Arial"/>
                <w:color w:val="000000"/>
                <w:sz w:val="20"/>
                <w:szCs w:val="20"/>
                <w:lang w:bidi="th-TH"/>
              </w:rPr>
            </w:pPr>
            <w:del w:id="3660" w:author="Philippe Hollanda - Oliveira Trust" w:date="2022-07-19T10:08:00Z">
              <w:r w:rsidRPr="008601AF" w:rsidDel="00627AA0">
                <w:rPr>
                  <w:rFonts w:ascii="Trebuchet MS" w:hAnsi="Trebuchet MS" w:cs="Arial"/>
                  <w:color w:val="000000"/>
                  <w:sz w:val="20"/>
                  <w:szCs w:val="20"/>
                  <w:lang w:bidi="th-TH"/>
                </w:rPr>
                <w:delText>R$ 2.350,00</w:delText>
              </w:r>
            </w:del>
          </w:p>
        </w:tc>
      </w:tr>
      <w:tr w:rsidR="008601AF" w:rsidRPr="008601AF" w14:paraId="1F35FE4C" w14:textId="77777777" w:rsidTr="00627AA0">
        <w:tblPrEx>
          <w:tblW w:w="5000" w:type="pct"/>
          <w:tblCellMar>
            <w:left w:w="70" w:type="dxa"/>
            <w:right w:w="70" w:type="dxa"/>
          </w:tblCellMar>
          <w:tblPrExChange w:id="3661" w:author="Philippe Hollanda - Oliveira Trust" w:date="2022-07-19T10:08:00Z">
            <w:tblPrEx>
              <w:tblW w:w="5000" w:type="pct"/>
              <w:tblCellMar>
                <w:left w:w="70" w:type="dxa"/>
                <w:right w:w="70" w:type="dxa"/>
              </w:tblCellMar>
            </w:tblPrEx>
          </w:tblPrExChange>
        </w:tblPrEx>
        <w:trPr>
          <w:trHeight w:val="1785"/>
          <w:trPrChange w:id="36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F6711E" w14:textId="17583B28" w:rsidR="008601AF" w:rsidRPr="008601AF" w:rsidRDefault="008601AF" w:rsidP="003C2C2A">
            <w:pPr>
              <w:jc w:val="center"/>
              <w:rPr>
                <w:rFonts w:ascii="Trebuchet MS" w:hAnsi="Trebuchet MS" w:cs="Arial"/>
                <w:color w:val="000000"/>
                <w:sz w:val="20"/>
                <w:szCs w:val="20"/>
                <w:lang w:bidi="th-TH"/>
              </w:rPr>
            </w:pPr>
            <w:del w:id="366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5E58B3" w14:textId="5582D5FD" w:rsidR="008601AF" w:rsidRPr="008601AF" w:rsidRDefault="008601AF" w:rsidP="003C2C2A">
            <w:pPr>
              <w:jc w:val="center"/>
              <w:rPr>
                <w:rFonts w:ascii="Trebuchet MS" w:hAnsi="Trebuchet MS" w:cs="Arial"/>
                <w:color w:val="000000"/>
                <w:sz w:val="20"/>
                <w:szCs w:val="20"/>
                <w:lang w:bidi="th-TH"/>
              </w:rPr>
            </w:pPr>
            <w:del w:id="3666" w:author="Philippe Hollanda - Oliveira Trust" w:date="2022-07-19T10:08:00Z">
              <w:r w:rsidRPr="008601AF" w:rsidDel="00627AA0">
                <w:rPr>
                  <w:rFonts w:ascii="Trebuchet MS" w:hAnsi="Trebuchet MS" w:cs="Arial"/>
                  <w:color w:val="000000"/>
                  <w:sz w:val="20"/>
                  <w:szCs w:val="20"/>
                  <w:lang w:bidi="th-TH"/>
                </w:rPr>
                <w:delText>30/06/2021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7DABD5" w14:textId="47D51B3D" w:rsidR="008601AF" w:rsidRPr="008601AF" w:rsidRDefault="008601AF" w:rsidP="003C2C2A">
            <w:pPr>
              <w:jc w:val="center"/>
              <w:rPr>
                <w:rFonts w:ascii="Trebuchet MS" w:hAnsi="Trebuchet MS" w:cs="Arial"/>
                <w:color w:val="000000"/>
                <w:sz w:val="20"/>
                <w:szCs w:val="20"/>
                <w:lang w:bidi="th-TH"/>
              </w:rPr>
            </w:pPr>
            <w:del w:id="3668" w:author="Philippe Hollanda - Oliveira Trust" w:date="2022-07-19T10:08:00Z">
              <w:r w:rsidRPr="008601AF" w:rsidDel="00627AA0">
                <w:rPr>
                  <w:rFonts w:ascii="Trebuchet MS" w:hAnsi="Trebuchet MS" w:cs="Arial"/>
                  <w:color w:val="000000"/>
                  <w:sz w:val="20"/>
                  <w:szCs w:val="20"/>
                  <w:lang w:bidi="th-TH"/>
                </w:rPr>
                <w:delText>R$ 25.650,14</w:delText>
              </w:r>
            </w:del>
          </w:p>
        </w:tc>
      </w:tr>
      <w:tr w:rsidR="008601AF" w:rsidRPr="008601AF" w14:paraId="331CFCC6" w14:textId="77777777" w:rsidTr="00627AA0">
        <w:tblPrEx>
          <w:tblW w:w="5000" w:type="pct"/>
          <w:tblCellMar>
            <w:left w:w="70" w:type="dxa"/>
            <w:right w:w="70" w:type="dxa"/>
          </w:tblCellMar>
          <w:tblPrExChange w:id="3669" w:author="Philippe Hollanda - Oliveira Trust" w:date="2022-07-19T10:08:00Z">
            <w:tblPrEx>
              <w:tblW w:w="5000" w:type="pct"/>
              <w:tblCellMar>
                <w:left w:w="70" w:type="dxa"/>
                <w:right w:w="70" w:type="dxa"/>
              </w:tblCellMar>
            </w:tblPrEx>
          </w:tblPrExChange>
        </w:tblPrEx>
        <w:trPr>
          <w:trHeight w:val="1785"/>
          <w:trPrChange w:id="36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695D15" w14:textId="4BFD9FFA" w:rsidR="008601AF" w:rsidRPr="008601AF" w:rsidRDefault="008601AF" w:rsidP="003C2C2A">
            <w:pPr>
              <w:jc w:val="center"/>
              <w:rPr>
                <w:rFonts w:ascii="Trebuchet MS" w:hAnsi="Trebuchet MS" w:cs="Arial"/>
                <w:color w:val="000000"/>
                <w:sz w:val="20"/>
                <w:szCs w:val="20"/>
                <w:lang w:bidi="th-TH"/>
              </w:rPr>
            </w:pPr>
            <w:del w:id="3672"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24E6A9" w14:textId="34A8D4EF" w:rsidR="008601AF" w:rsidRPr="008601AF" w:rsidRDefault="008601AF" w:rsidP="003C2C2A">
            <w:pPr>
              <w:jc w:val="center"/>
              <w:rPr>
                <w:rFonts w:ascii="Trebuchet MS" w:hAnsi="Trebuchet MS" w:cs="Arial"/>
                <w:color w:val="000000"/>
                <w:sz w:val="20"/>
                <w:szCs w:val="20"/>
                <w:lang w:bidi="th-TH"/>
              </w:rPr>
            </w:pPr>
            <w:del w:id="3674"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B1E14C" w14:textId="2EE224C1" w:rsidR="008601AF" w:rsidRPr="008601AF" w:rsidRDefault="008601AF" w:rsidP="003C2C2A">
            <w:pPr>
              <w:jc w:val="center"/>
              <w:rPr>
                <w:rFonts w:ascii="Trebuchet MS" w:hAnsi="Trebuchet MS" w:cs="Arial"/>
                <w:color w:val="000000"/>
                <w:sz w:val="20"/>
                <w:szCs w:val="20"/>
                <w:lang w:bidi="th-TH"/>
              </w:rPr>
            </w:pPr>
            <w:del w:id="3676" w:author="Philippe Hollanda - Oliveira Trust" w:date="2022-07-19T10:08:00Z">
              <w:r w:rsidRPr="008601AF" w:rsidDel="00627AA0">
                <w:rPr>
                  <w:rFonts w:ascii="Trebuchet MS" w:hAnsi="Trebuchet MS" w:cs="Arial"/>
                  <w:color w:val="000000"/>
                  <w:sz w:val="20"/>
                  <w:szCs w:val="20"/>
                  <w:lang w:bidi="th-TH"/>
                </w:rPr>
                <w:delText>R$ 965,25</w:delText>
              </w:r>
            </w:del>
          </w:p>
        </w:tc>
      </w:tr>
      <w:tr w:rsidR="008601AF" w:rsidRPr="008601AF" w14:paraId="211B2007" w14:textId="77777777" w:rsidTr="00627AA0">
        <w:tblPrEx>
          <w:tblW w:w="5000" w:type="pct"/>
          <w:tblCellMar>
            <w:left w:w="70" w:type="dxa"/>
            <w:right w:w="70" w:type="dxa"/>
          </w:tblCellMar>
          <w:tblPrExChange w:id="3677" w:author="Philippe Hollanda - Oliveira Trust" w:date="2022-07-19T10:08:00Z">
            <w:tblPrEx>
              <w:tblW w:w="5000" w:type="pct"/>
              <w:tblCellMar>
                <w:left w:w="70" w:type="dxa"/>
                <w:right w:w="70" w:type="dxa"/>
              </w:tblCellMar>
            </w:tblPrEx>
          </w:tblPrExChange>
        </w:tblPrEx>
        <w:trPr>
          <w:trHeight w:val="1785"/>
          <w:trPrChange w:id="36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19FB70" w14:textId="6A470D2D" w:rsidR="008601AF" w:rsidRPr="008601AF" w:rsidRDefault="008601AF" w:rsidP="003C2C2A">
            <w:pPr>
              <w:jc w:val="center"/>
              <w:rPr>
                <w:rFonts w:ascii="Trebuchet MS" w:hAnsi="Trebuchet MS" w:cs="Arial"/>
                <w:color w:val="000000"/>
                <w:sz w:val="20"/>
                <w:szCs w:val="20"/>
                <w:lang w:bidi="th-TH"/>
              </w:rPr>
            </w:pPr>
            <w:del w:id="3680"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CFEAC7" w14:textId="7EE31FC7" w:rsidR="008601AF" w:rsidRPr="008601AF" w:rsidRDefault="008601AF" w:rsidP="003C2C2A">
            <w:pPr>
              <w:jc w:val="center"/>
              <w:rPr>
                <w:rFonts w:ascii="Trebuchet MS" w:hAnsi="Trebuchet MS" w:cs="Arial"/>
                <w:color w:val="000000"/>
                <w:sz w:val="20"/>
                <w:szCs w:val="20"/>
                <w:lang w:bidi="th-TH"/>
              </w:rPr>
            </w:pPr>
            <w:del w:id="3682" w:author="Philippe Hollanda - Oliveira Trust" w:date="2022-07-19T10:08:00Z">
              <w:r w:rsidRPr="008601AF" w:rsidDel="00627AA0">
                <w:rPr>
                  <w:rFonts w:ascii="Trebuchet MS" w:hAnsi="Trebuchet MS" w:cs="Arial"/>
                  <w:color w:val="000000"/>
                  <w:sz w:val="20"/>
                  <w:szCs w:val="20"/>
                  <w:lang w:bidi="th-TH"/>
                </w:rPr>
                <w:delText>18/05/2021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6EAE22" w14:textId="5BEF1AC7" w:rsidR="008601AF" w:rsidRPr="008601AF" w:rsidRDefault="008601AF" w:rsidP="003C2C2A">
            <w:pPr>
              <w:jc w:val="center"/>
              <w:rPr>
                <w:rFonts w:ascii="Trebuchet MS" w:hAnsi="Trebuchet MS" w:cs="Arial"/>
                <w:color w:val="000000"/>
                <w:sz w:val="20"/>
                <w:szCs w:val="20"/>
                <w:lang w:bidi="th-TH"/>
              </w:rPr>
            </w:pPr>
            <w:del w:id="3684" w:author="Philippe Hollanda - Oliveira Trust" w:date="2022-07-19T10:08:00Z">
              <w:r w:rsidRPr="008601AF" w:rsidDel="00627AA0">
                <w:rPr>
                  <w:rFonts w:ascii="Trebuchet MS" w:hAnsi="Trebuchet MS" w:cs="Arial"/>
                  <w:color w:val="000000"/>
                  <w:sz w:val="20"/>
                  <w:szCs w:val="20"/>
                  <w:lang w:bidi="th-TH"/>
                </w:rPr>
                <w:delText>R$ 235,70</w:delText>
              </w:r>
            </w:del>
          </w:p>
        </w:tc>
      </w:tr>
      <w:tr w:rsidR="008601AF" w:rsidRPr="008601AF" w14:paraId="78D0227A" w14:textId="77777777" w:rsidTr="00627AA0">
        <w:tblPrEx>
          <w:tblW w:w="5000" w:type="pct"/>
          <w:tblCellMar>
            <w:left w:w="70" w:type="dxa"/>
            <w:right w:w="70" w:type="dxa"/>
          </w:tblCellMar>
          <w:tblPrExChange w:id="3685" w:author="Philippe Hollanda - Oliveira Trust" w:date="2022-07-19T10:08:00Z">
            <w:tblPrEx>
              <w:tblW w:w="5000" w:type="pct"/>
              <w:tblCellMar>
                <w:left w:w="70" w:type="dxa"/>
                <w:right w:w="70" w:type="dxa"/>
              </w:tblCellMar>
            </w:tblPrEx>
          </w:tblPrExChange>
        </w:tblPrEx>
        <w:trPr>
          <w:trHeight w:val="1785"/>
          <w:trPrChange w:id="36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A85F92" w14:textId="2FF21893" w:rsidR="008601AF" w:rsidRPr="008601AF" w:rsidRDefault="008601AF" w:rsidP="003C2C2A">
            <w:pPr>
              <w:jc w:val="center"/>
              <w:rPr>
                <w:rFonts w:ascii="Trebuchet MS" w:hAnsi="Trebuchet MS" w:cs="Arial"/>
                <w:color w:val="000000"/>
                <w:sz w:val="20"/>
                <w:szCs w:val="20"/>
                <w:lang w:bidi="th-TH"/>
              </w:rPr>
            </w:pPr>
            <w:del w:id="3688"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673243" w14:textId="76BC46B9" w:rsidR="008601AF" w:rsidRPr="008601AF" w:rsidRDefault="008601AF" w:rsidP="003C2C2A">
            <w:pPr>
              <w:jc w:val="center"/>
              <w:rPr>
                <w:rFonts w:ascii="Trebuchet MS" w:hAnsi="Trebuchet MS" w:cs="Arial"/>
                <w:color w:val="000000"/>
                <w:sz w:val="20"/>
                <w:szCs w:val="20"/>
                <w:lang w:bidi="th-TH"/>
              </w:rPr>
            </w:pPr>
            <w:del w:id="3690" w:author="Philippe Hollanda - Oliveira Trust" w:date="2022-07-19T10:08:00Z">
              <w:r w:rsidRPr="008601AF" w:rsidDel="00627AA0">
                <w:rPr>
                  <w:rFonts w:ascii="Trebuchet MS" w:hAnsi="Trebuchet MS" w:cs="Arial"/>
                  <w:color w:val="000000"/>
                  <w:sz w:val="20"/>
                  <w:szCs w:val="20"/>
                  <w:lang w:bidi="th-TH"/>
                </w:rPr>
                <w:delText>25/05/2021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002675" w14:textId="42D1692A" w:rsidR="008601AF" w:rsidRPr="008601AF" w:rsidRDefault="008601AF" w:rsidP="003C2C2A">
            <w:pPr>
              <w:jc w:val="center"/>
              <w:rPr>
                <w:rFonts w:ascii="Trebuchet MS" w:hAnsi="Trebuchet MS" w:cs="Arial"/>
                <w:color w:val="000000"/>
                <w:sz w:val="20"/>
                <w:szCs w:val="20"/>
                <w:lang w:bidi="th-TH"/>
              </w:rPr>
            </w:pPr>
            <w:del w:id="3692" w:author="Philippe Hollanda - Oliveira Trust" w:date="2022-07-19T10:08:00Z">
              <w:r w:rsidRPr="008601AF" w:rsidDel="00627AA0">
                <w:rPr>
                  <w:rFonts w:ascii="Trebuchet MS" w:hAnsi="Trebuchet MS" w:cs="Arial"/>
                  <w:color w:val="000000"/>
                  <w:sz w:val="20"/>
                  <w:szCs w:val="20"/>
                  <w:lang w:bidi="th-TH"/>
                </w:rPr>
                <w:delText>R$ 970,20</w:delText>
              </w:r>
            </w:del>
          </w:p>
        </w:tc>
      </w:tr>
      <w:tr w:rsidR="008601AF" w:rsidRPr="008601AF" w14:paraId="20C9F52C" w14:textId="77777777" w:rsidTr="00627AA0">
        <w:tblPrEx>
          <w:tblW w:w="5000" w:type="pct"/>
          <w:tblCellMar>
            <w:left w:w="70" w:type="dxa"/>
            <w:right w:w="70" w:type="dxa"/>
          </w:tblCellMar>
          <w:tblPrExChange w:id="3693" w:author="Philippe Hollanda - Oliveira Trust" w:date="2022-07-19T10:08:00Z">
            <w:tblPrEx>
              <w:tblW w:w="5000" w:type="pct"/>
              <w:tblCellMar>
                <w:left w:w="70" w:type="dxa"/>
                <w:right w:w="70" w:type="dxa"/>
              </w:tblCellMar>
            </w:tblPrEx>
          </w:tblPrExChange>
        </w:tblPrEx>
        <w:trPr>
          <w:trHeight w:val="1785"/>
          <w:trPrChange w:id="36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6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C7A990" w14:textId="3D7D6A65" w:rsidR="008601AF" w:rsidRPr="008601AF" w:rsidRDefault="008601AF" w:rsidP="003C2C2A">
            <w:pPr>
              <w:jc w:val="center"/>
              <w:rPr>
                <w:rFonts w:ascii="Trebuchet MS" w:hAnsi="Trebuchet MS" w:cs="Arial"/>
                <w:color w:val="000000"/>
                <w:sz w:val="20"/>
                <w:szCs w:val="20"/>
                <w:lang w:bidi="th-TH"/>
              </w:rPr>
            </w:pPr>
            <w:del w:id="3696"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6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C0F444" w14:textId="6BF1FCD5" w:rsidR="008601AF" w:rsidRPr="008601AF" w:rsidRDefault="008601AF" w:rsidP="003C2C2A">
            <w:pPr>
              <w:jc w:val="center"/>
              <w:rPr>
                <w:rFonts w:ascii="Trebuchet MS" w:hAnsi="Trebuchet MS" w:cs="Arial"/>
                <w:color w:val="000000"/>
                <w:sz w:val="20"/>
                <w:szCs w:val="20"/>
                <w:lang w:bidi="th-TH"/>
              </w:rPr>
            </w:pPr>
            <w:del w:id="3698" w:author="Philippe Hollanda - Oliveira Trust" w:date="2022-07-19T10:08:00Z">
              <w:r w:rsidRPr="008601AF" w:rsidDel="00627AA0">
                <w:rPr>
                  <w:rFonts w:ascii="Trebuchet MS" w:hAnsi="Trebuchet MS" w:cs="Arial"/>
                  <w:color w:val="000000"/>
                  <w:sz w:val="20"/>
                  <w:szCs w:val="20"/>
                  <w:lang w:bidi="th-TH"/>
                </w:rPr>
                <w:delText>25/05/2021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6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67D7AD" w14:textId="75A5927F" w:rsidR="008601AF" w:rsidRPr="008601AF" w:rsidRDefault="008601AF" w:rsidP="003C2C2A">
            <w:pPr>
              <w:jc w:val="center"/>
              <w:rPr>
                <w:rFonts w:ascii="Trebuchet MS" w:hAnsi="Trebuchet MS" w:cs="Arial"/>
                <w:color w:val="000000"/>
                <w:sz w:val="20"/>
                <w:szCs w:val="20"/>
                <w:lang w:bidi="th-TH"/>
              </w:rPr>
            </w:pPr>
            <w:del w:id="3700" w:author="Philippe Hollanda - Oliveira Trust" w:date="2022-07-19T10:08:00Z">
              <w:r w:rsidRPr="008601AF" w:rsidDel="00627AA0">
                <w:rPr>
                  <w:rFonts w:ascii="Trebuchet MS" w:hAnsi="Trebuchet MS" w:cs="Arial"/>
                  <w:color w:val="000000"/>
                  <w:sz w:val="20"/>
                  <w:szCs w:val="20"/>
                  <w:lang w:bidi="th-TH"/>
                </w:rPr>
                <w:delText>R$ 236,91</w:delText>
              </w:r>
            </w:del>
          </w:p>
        </w:tc>
      </w:tr>
      <w:tr w:rsidR="008601AF" w:rsidRPr="008601AF" w14:paraId="6BA02B57" w14:textId="77777777" w:rsidTr="00627AA0">
        <w:tblPrEx>
          <w:tblW w:w="5000" w:type="pct"/>
          <w:tblCellMar>
            <w:left w:w="70" w:type="dxa"/>
            <w:right w:w="70" w:type="dxa"/>
          </w:tblCellMar>
          <w:tblPrExChange w:id="3701" w:author="Philippe Hollanda - Oliveira Trust" w:date="2022-07-19T10:08:00Z">
            <w:tblPrEx>
              <w:tblW w:w="5000" w:type="pct"/>
              <w:tblCellMar>
                <w:left w:w="70" w:type="dxa"/>
                <w:right w:w="70" w:type="dxa"/>
              </w:tblCellMar>
            </w:tblPrEx>
          </w:tblPrExChange>
        </w:tblPrEx>
        <w:trPr>
          <w:trHeight w:val="1785"/>
          <w:trPrChange w:id="37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CF4D0E" w14:textId="44AB3FB7" w:rsidR="008601AF" w:rsidRPr="008601AF" w:rsidRDefault="008601AF" w:rsidP="003C2C2A">
            <w:pPr>
              <w:jc w:val="center"/>
              <w:rPr>
                <w:rFonts w:ascii="Trebuchet MS" w:hAnsi="Trebuchet MS" w:cs="Arial"/>
                <w:color w:val="000000"/>
                <w:sz w:val="20"/>
                <w:szCs w:val="20"/>
                <w:lang w:bidi="th-TH"/>
              </w:rPr>
            </w:pPr>
            <w:del w:id="3704"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CC1B80" w14:textId="0F6584FB" w:rsidR="008601AF" w:rsidRPr="008601AF" w:rsidRDefault="008601AF" w:rsidP="003C2C2A">
            <w:pPr>
              <w:jc w:val="center"/>
              <w:rPr>
                <w:rFonts w:ascii="Trebuchet MS" w:hAnsi="Trebuchet MS" w:cs="Arial"/>
                <w:color w:val="000000"/>
                <w:sz w:val="20"/>
                <w:szCs w:val="20"/>
                <w:lang w:bidi="th-TH"/>
              </w:rPr>
            </w:pPr>
            <w:del w:id="3706" w:author="Philippe Hollanda - Oliveira Trust" w:date="2022-07-19T10:08:00Z">
              <w:r w:rsidRPr="008601AF" w:rsidDel="00627AA0">
                <w:rPr>
                  <w:rFonts w:ascii="Trebuchet MS" w:hAnsi="Trebuchet MS" w:cs="Arial"/>
                  <w:color w:val="000000"/>
                  <w:sz w:val="20"/>
                  <w:szCs w:val="20"/>
                  <w:lang w:bidi="th-TH"/>
                </w:rPr>
                <w:delText>25/05/2021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4802CC" w14:textId="0F6777A4" w:rsidR="008601AF" w:rsidRPr="008601AF" w:rsidRDefault="008601AF" w:rsidP="003C2C2A">
            <w:pPr>
              <w:jc w:val="center"/>
              <w:rPr>
                <w:rFonts w:ascii="Trebuchet MS" w:hAnsi="Trebuchet MS" w:cs="Arial"/>
                <w:color w:val="000000"/>
                <w:sz w:val="20"/>
                <w:szCs w:val="20"/>
                <w:lang w:bidi="th-TH"/>
              </w:rPr>
            </w:pPr>
            <w:del w:id="3708" w:author="Philippe Hollanda - Oliveira Trust" w:date="2022-07-19T10:08:00Z">
              <w:r w:rsidRPr="008601AF" w:rsidDel="00627AA0">
                <w:rPr>
                  <w:rFonts w:ascii="Trebuchet MS" w:hAnsi="Trebuchet MS" w:cs="Arial"/>
                  <w:color w:val="000000"/>
                  <w:sz w:val="20"/>
                  <w:szCs w:val="20"/>
                  <w:lang w:bidi="th-TH"/>
                </w:rPr>
                <w:delText>R$ 978,46</w:delText>
              </w:r>
            </w:del>
          </w:p>
        </w:tc>
      </w:tr>
      <w:tr w:rsidR="008601AF" w:rsidRPr="008601AF" w14:paraId="2704554E" w14:textId="77777777" w:rsidTr="00627AA0">
        <w:tblPrEx>
          <w:tblW w:w="5000" w:type="pct"/>
          <w:tblCellMar>
            <w:left w:w="70" w:type="dxa"/>
            <w:right w:w="70" w:type="dxa"/>
          </w:tblCellMar>
          <w:tblPrExChange w:id="3709" w:author="Philippe Hollanda - Oliveira Trust" w:date="2022-07-19T10:08:00Z">
            <w:tblPrEx>
              <w:tblW w:w="5000" w:type="pct"/>
              <w:tblCellMar>
                <w:left w:w="70" w:type="dxa"/>
                <w:right w:w="70" w:type="dxa"/>
              </w:tblCellMar>
            </w:tblPrEx>
          </w:tblPrExChange>
        </w:tblPrEx>
        <w:trPr>
          <w:trHeight w:val="1785"/>
          <w:trPrChange w:id="37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ABA3A2" w14:textId="24C7ED98" w:rsidR="008601AF" w:rsidRPr="008601AF" w:rsidRDefault="008601AF" w:rsidP="003C2C2A">
            <w:pPr>
              <w:jc w:val="center"/>
              <w:rPr>
                <w:rFonts w:ascii="Trebuchet MS" w:hAnsi="Trebuchet MS" w:cs="Arial"/>
                <w:color w:val="000000"/>
                <w:sz w:val="20"/>
                <w:szCs w:val="20"/>
                <w:lang w:bidi="th-TH"/>
              </w:rPr>
            </w:pPr>
            <w:del w:id="3712"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B187F2" w14:textId="4AEDEDC8" w:rsidR="008601AF" w:rsidRPr="008601AF" w:rsidRDefault="008601AF" w:rsidP="003C2C2A">
            <w:pPr>
              <w:jc w:val="center"/>
              <w:rPr>
                <w:rFonts w:ascii="Trebuchet MS" w:hAnsi="Trebuchet MS" w:cs="Arial"/>
                <w:color w:val="000000"/>
                <w:sz w:val="20"/>
                <w:szCs w:val="20"/>
                <w:lang w:bidi="th-TH"/>
              </w:rPr>
            </w:pPr>
            <w:del w:id="3714" w:author="Philippe Hollanda - Oliveira Trust" w:date="2022-07-19T10:08:00Z">
              <w:r w:rsidRPr="008601AF" w:rsidDel="00627AA0">
                <w:rPr>
                  <w:rFonts w:ascii="Trebuchet MS" w:hAnsi="Trebuchet MS" w:cs="Arial"/>
                  <w:color w:val="000000"/>
                  <w:sz w:val="20"/>
                  <w:szCs w:val="20"/>
                  <w:lang w:bidi="th-TH"/>
                </w:rPr>
                <w:delText>25/05/2021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B91FC3" w14:textId="78B82199" w:rsidR="008601AF" w:rsidRPr="008601AF" w:rsidRDefault="008601AF" w:rsidP="003C2C2A">
            <w:pPr>
              <w:jc w:val="center"/>
              <w:rPr>
                <w:rFonts w:ascii="Trebuchet MS" w:hAnsi="Trebuchet MS" w:cs="Arial"/>
                <w:color w:val="000000"/>
                <w:sz w:val="20"/>
                <w:szCs w:val="20"/>
                <w:lang w:bidi="th-TH"/>
              </w:rPr>
            </w:pPr>
            <w:del w:id="3716" w:author="Philippe Hollanda - Oliveira Trust" w:date="2022-07-19T10:08:00Z">
              <w:r w:rsidRPr="008601AF" w:rsidDel="00627AA0">
                <w:rPr>
                  <w:rFonts w:ascii="Trebuchet MS" w:hAnsi="Trebuchet MS" w:cs="Arial"/>
                  <w:color w:val="000000"/>
                  <w:sz w:val="20"/>
                  <w:szCs w:val="20"/>
                  <w:lang w:bidi="th-TH"/>
                </w:rPr>
                <w:delText>R$ 226,56</w:delText>
              </w:r>
            </w:del>
          </w:p>
        </w:tc>
      </w:tr>
      <w:tr w:rsidR="008601AF" w:rsidRPr="008601AF" w14:paraId="74F30EE8" w14:textId="77777777" w:rsidTr="00627AA0">
        <w:tblPrEx>
          <w:tblW w:w="5000" w:type="pct"/>
          <w:tblCellMar>
            <w:left w:w="70" w:type="dxa"/>
            <w:right w:w="70" w:type="dxa"/>
          </w:tblCellMar>
          <w:tblPrExChange w:id="3717" w:author="Philippe Hollanda - Oliveira Trust" w:date="2022-07-19T10:08:00Z">
            <w:tblPrEx>
              <w:tblW w:w="5000" w:type="pct"/>
              <w:tblCellMar>
                <w:left w:w="70" w:type="dxa"/>
                <w:right w:w="70" w:type="dxa"/>
              </w:tblCellMar>
            </w:tblPrEx>
          </w:tblPrExChange>
        </w:tblPrEx>
        <w:trPr>
          <w:trHeight w:val="1785"/>
          <w:trPrChange w:id="37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496687" w14:textId="2815D2C3" w:rsidR="008601AF" w:rsidRPr="008601AF" w:rsidRDefault="008601AF" w:rsidP="003C2C2A">
            <w:pPr>
              <w:jc w:val="center"/>
              <w:rPr>
                <w:rFonts w:ascii="Trebuchet MS" w:hAnsi="Trebuchet MS" w:cs="Arial"/>
                <w:color w:val="000000"/>
                <w:sz w:val="20"/>
                <w:szCs w:val="20"/>
                <w:lang w:bidi="th-TH"/>
              </w:rPr>
            </w:pPr>
            <w:del w:id="3720"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EF3709" w14:textId="0E1DCB88" w:rsidR="008601AF" w:rsidRPr="008601AF" w:rsidRDefault="008601AF" w:rsidP="003C2C2A">
            <w:pPr>
              <w:jc w:val="center"/>
              <w:rPr>
                <w:rFonts w:ascii="Trebuchet MS" w:hAnsi="Trebuchet MS" w:cs="Arial"/>
                <w:color w:val="000000"/>
                <w:sz w:val="20"/>
                <w:szCs w:val="20"/>
                <w:lang w:bidi="th-TH"/>
              </w:rPr>
            </w:pPr>
            <w:del w:id="3722" w:author="Philippe Hollanda - Oliveira Trust" w:date="2022-07-19T10:08:00Z">
              <w:r w:rsidRPr="008601AF" w:rsidDel="00627AA0">
                <w:rPr>
                  <w:rFonts w:ascii="Trebuchet MS" w:hAnsi="Trebuchet MS" w:cs="Arial"/>
                  <w:color w:val="000000"/>
                  <w:sz w:val="20"/>
                  <w:szCs w:val="20"/>
                  <w:lang w:bidi="th-TH"/>
                </w:rPr>
                <w:delText>31/05/2021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1F46FC" w14:textId="24F2B530" w:rsidR="008601AF" w:rsidRPr="008601AF" w:rsidRDefault="008601AF" w:rsidP="003C2C2A">
            <w:pPr>
              <w:jc w:val="center"/>
              <w:rPr>
                <w:rFonts w:ascii="Trebuchet MS" w:hAnsi="Trebuchet MS" w:cs="Arial"/>
                <w:color w:val="000000"/>
                <w:sz w:val="20"/>
                <w:szCs w:val="20"/>
                <w:lang w:bidi="th-TH"/>
              </w:rPr>
            </w:pPr>
            <w:del w:id="3724" w:author="Philippe Hollanda - Oliveira Trust" w:date="2022-07-19T10:08:00Z">
              <w:r w:rsidRPr="008601AF" w:rsidDel="00627AA0">
                <w:rPr>
                  <w:rFonts w:ascii="Trebuchet MS" w:hAnsi="Trebuchet MS" w:cs="Arial"/>
                  <w:color w:val="000000"/>
                  <w:sz w:val="20"/>
                  <w:szCs w:val="20"/>
                  <w:lang w:bidi="th-TH"/>
                </w:rPr>
                <w:delText>R$ 1.020,80</w:delText>
              </w:r>
            </w:del>
          </w:p>
        </w:tc>
      </w:tr>
      <w:tr w:rsidR="008601AF" w:rsidRPr="008601AF" w14:paraId="700363C1" w14:textId="77777777" w:rsidTr="00627AA0">
        <w:tblPrEx>
          <w:tblW w:w="5000" w:type="pct"/>
          <w:tblCellMar>
            <w:left w:w="70" w:type="dxa"/>
            <w:right w:w="70" w:type="dxa"/>
          </w:tblCellMar>
          <w:tblPrExChange w:id="3725" w:author="Philippe Hollanda - Oliveira Trust" w:date="2022-07-19T10:08:00Z">
            <w:tblPrEx>
              <w:tblW w:w="5000" w:type="pct"/>
              <w:tblCellMar>
                <w:left w:w="70" w:type="dxa"/>
                <w:right w:w="70" w:type="dxa"/>
              </w:tblCellMar>
            </w:tblPrEx>
          </w:tblPrExChange>
        </w:tblPrEx>
        <w:trPr>
          <w:trHeight w:val="1785"/>
          <w:trPrChange w:id="37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8FC08F" w14:textId="35F03BF9" w:rsidR="008601AF" w:rsidRPr="008601AF" w:rsidRDefault="008601AF" w:rsidP="003C2C2A">
            <w:pPr>
              <w:jc w:val="center"/>
              <w:rPr>
                <w:rFonts w:ascii="Trebuchet MS" w:hAnsi="Trebuchet MS" w:cs="Arial"/>
                <w:color w:val="000000"/>
                <w:sz w:val="20"/>
                <w:szCs w:val="20"/>
                <w:lang w:bidi="th-TH"/>
              </w:rPr>
            </w:pPr>
            <w:del w:id="3728"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DB058A" w14:textId="75E38EF5" w:rsidR="008601AF" w:rsidRPr="008601AF" w:rsidRDefault="008601AF" w:rsidP="003C2C2A">
            <w:pPr>
              <w:jc w:val="center"/>
              <w:rPr>
                <w:rFonts w:ascii="Trebuchet MS" w:hAnsi="Trebuchet MS" w:cs="Arial"/>
                <w:color w:val="000000"/>
                <w:sz w:val="20"/>
                <w:szCs w:val="20"/>
                <w:lang w:bidi="th-TH"/>
              </w:rPr>
            </w:pPr>
            <w:del w:id="3730" w:author="Philippe Hollanda - Oliveira Trust" w:date="2022-07-19T10:08:00Z">
              <w:r w:rsidRPr="008601AF" w:rsidDel="00627AA0">
                <w:rPr>
                  <w:rFonts w:ascii="Trebuchet MS" w:hAnsi="Trebuchet MS" w:cs="Arial"/>
                  <w:color w:val="000000"/>
                  <w:sz w:val="20"/>
                  <w:szCs w:val="20"/>
                  <w:lang w:bidi="th-TH"/>
                </w:rPr>
                <w:delText>31/05/2021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7065F0" w14:textId="684338B6" w:rsidR="008601AF" w:rsidRPr="008601AF" w:rsidRDefault="008601AF" w:rsidP="003C2C2A">
            <w:pPr>
              <w:jc w:val="center"/>
              <w:rPr>
                <w:rFonts w:ascii="Trebuchet MS" w:hAnsi="Trebuchet MS" w:cs="Arial"/>
                <w:color w:val="000000"/>
                <w:sz w:val="20"/>
                <w:szCs w:val="20"/>
                <w:lang w:bidi="th-TH"/>
              </w:rPr>
            </w:pPr>
            <w:del w:id="3732" w:author="Philippe Hollanda - Oliveira Trust" w:date="2022-07-19T10:08:00Z">
              <w:r w:rsidRPr="008601AF" w:rsidDel="00627AA0">
                <w:rPr>
                  <w:rFonts w:ascii="Trebuchet MS" w:hAnsi="Trebuchet MS" w:cs="Arial"/>
                  <w:color w:val="000000"/>
                  <w:sz w:val="20"/>
                  <w:szCs w:val="20"/>
                  <w:lang w:bidi="th-TH"/>
                </w:rPr>
                <w:delText>R$ 236,37</w:delText>
              </w:r>
            </w:del>
          </w:p>
        </w:tc>
      </w:tr>
      <w:tr w:rsidR="008601AF" w:rsidRPr="008601AF" w14:paraId="4F9B3A45" w14:textId="77777777" w:rsidTr="00627AA0">
        <w:tblPrEx>
          <w:tblW w:w="5000" w:type="pct"/>
          <w:tblCellMar>
            <w:left w:w="70" w:type="dxa"/>
            <w:right w:w="70" w:type="dxa"/>
          </w:tblCellMar>
          <w:tblPrExChange w:id="3733" w:author="Philippe Hollanda - Oliveira Trust" w:date="2022-07-19T10:08:00Z">
            <w:tblPrEx>
              <w:tblW w:w="5000" w:type="pct"/>
              <w:tblCellMar>
                <w:left w:w="70" w:type="dxa"/>
                <w:right w:w="70" w:type="dxa"/>
              </w:tblCellMar>
            </w:tblPrEx>
          </w:tblPrExChange>
        </w:tblPrEx>
        <w:trPr>
          <w:trHeight w:val="1785"/>
          <w:trPrChange w:id="37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16CC76" w14:textId="369580E4" w:rsidR="008601AF" w:rsidRPr="008601AF" w:rsidRDefault="008601AF" w:rsidP="003C2C2A">
            <w:pPr>
              <w:jc w:val="center"/>
              <w:rPr>
                <w:rFonts w:ascii="Trebuchet MS" w:hAnsi="Trebuchet MS" w:cs="Arial"/>
                <w:color w:val="000000"/>
                <w:sz w:val="20"/>
                <w:szCs w:val="20"/>
                <w:lang w:bidi="th-TH"/>
              </w:rPr>
            </w:pPr>
            <w:del w:id="3736" w:author="Philippe Hollanda - Oliveira Trust" w:date="2022-07-19T10:08:00Z">
              <w:r w:rsidRPr="008601AF" w:rsidDel="00627AA0">
                <w:rPr>
                  <w:rFonts w:ascii="Trebuchet MS" w:hAnsi="Trebuchet MS" w:cs="Arial"/>
                  <w:color w:val="000000"/>
                  <w:sz w:val="20"/>
                  <w:szCs w:val="20"/>
                  <w:lang w:bidi="th-TH"/>
                </w:rPr>
                <w:lastRenderedPageBreak/>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AEB3B0" w14:textId="28CC0982" w:rsidR="008601AF" w:rsidRPr="008601AF" w:rsidRDefault="008601AF" w:rsidP="003C2C2A">
            <w:pPr>
              <w:jc w:val="center"/>
              <w:rPr>
                <w:rFonts w:ascii="Trebuchet MS" w:hAnsi="Trebuchet MS" w:cs="Arial"/>
                <w:color w:val="000000"/>
                <w:sz w:val="20"/>
                <w:szCs w:val="20"/>
                <w:lang w:bidi="th-TH"/>
              </w:rPr>
            </w:pPr>
            <w:del w:id="3738"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306B90" w14:textId="5C3999BF" w:rsidR="008601AF" w:rsidRPr="008601AF" w:rsidRDefault="008601AF" w:rsidP="003C2C2A">
            <w:pPr>
              <w:jc w:val="center"/>
              <w:rPr>
                <w:rFonts w:ascii="Trebuchet MS" w:hAnsi="Trebuchet MS" w:cs="Arial"/>
                <w:color w:val="000000"/>
                <w:sz w:val="20"/>
                <w:szCs w:val="20"/>
                <w:lang w:bidi="th-TH"/>
              </w:rPr>
            </w:pPr>
            <w:del w:id="3740" w:author="Philippe Hollanda - Oliveira Trust" w:date="2022-07-19T10:08:00Z">
              <w:r w:rsidRPr="008601AF" w:rsidDel="00627AA0">
                <w:rPr>
                  <w:rFonts w:ascii="Trebuchet MS" w:hAnsi="Trebuchet MS" w:cs="Arial"/>
                  <w:color w:val="000000"/>
                  <w:sz w:val="20"/>
                  <w:szCs w:val="20"/>
                  <w:lang w:bidi="th-TH"/>
                </w:rPr>
                <w:delText>R$ 1.049,80</w:delText>
              </w:r>
            </w:del>
          </w:p>
        </w:tc>
      </w:tr>
      <w:tr w:rsidR="008601AF" w:rsidRPr="008601AF" w14:paraId="7434FB8C" w14:textId="77777777" w:rsidTr="00627AA0">
        <w:tblPrEx>
          <w:tblW w:w="5000" w:type="pct"/>
          <w:tblCellMar>
            <w:left w:w="70" w:type="dxa"/>
            <w:right w:w="70" w:type="dxa"/>
          </w:tblCellMar>
          <w:tblPrExChange w:id="3741" w:author="Philippe Hollanda - Oliveira Trust" w:date="2022-07-19T10:08:00Z">
            <w:tblPrEx>
              <w:tblW w:w="5000" w:type="pct"/>
              <w:tblCellMar>
                <w:left w:w="70" w:type="dxa"/>
                <w:right w:w="70" w:type="dxa"/>
              </w:tblCellMar>
            </w:tblPrEx>
          </w:tblPrExChange>
        </w:tblPrEx>
        <w:trPr>
          <w:trHeight w:val="1785"/>
          <w:trPrChange w:id="37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17436F" w14:textId="3B5041CE" w:rsidR="008601AF" w:rsidRPr="008601AF" w:rsidRDefault="008601AF" w:rsidP="003C2C2A">
            <w:pPr>
              <w:jc w:val="center"/>
              <w:rPr>
                <w:rFonts w:ascii="Trebuchet MS" w:hAnsi="Trebuchet MS" w:cs="Arial"/>
                <w:color w:val="000000"/>
                <w:sz w:val="20"/>
                <w:szCs w:val="20"/>
                <w:lang w:bidi="th-TH"/>
              </w:rPr>
            </w:pPr>
            <w:del w:id="3744"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82AF0C" w14:textId="2F4D15F6" w:rsidR="008601AF" w:rsidRPr="008601AF" w:rsidRDefault="008601AF" w:rsidP="003C2C2A">
            <w:pPr>
              <w:jc w:val="center"/>
              <w:rPr>
                <w:rFonts w:ascii="Trebuchet MS" w:hAnsi="Trebuchet MS" w:cs="Arial"/>
                <w:color w:val="000000"/>
                <w:sz w:val="20"/>
                <w:szCs w:val="20"/>
                <w:lang w:bidi="th-TH"/>
              </w:rPr>
            </w:pPr>
            <w:del w:id="3746"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824243" w14:textId="207E7B4E" w:rsidR="008601AF" w:rsidRPr="008601AF" w:rsidRDefault="008601AF" w:rsidP="003C2C2A">
            <w:pPr>
              <w:jc w:val="center"/>
              <w:rPr>
                <w:rFonts w:ascii="Trebuchet MS" w:hAnsi="Trebuchet MS" w:cs="Arial"/>
                <w:color w:val="000000"/>
                <w:sz w:val="20"/>
                <w:szCs w:val="20"/>
                <w:lang w:bidi="th-TH"/>
              </w:rPr>
            </w:pPr>
            <w:del w:id="3748" w:author="Philippe Hollanda - Oliveira Trust" w:date="2022-07-19T10:08:00Z">
              <w:r w:rsidRPr="008601AF" w:rsidDel="00627AA0">
                <w:rPr>
                  <w:rFonts w:ascii="Trebuchet MS" w:hAnsi="Trebuchet MS" w:cs="Arial"/>
                  <w:color w:val="000000"/>
                  <w:sz w:val="20"/>
                  <w:szCs w:val="20"/>
                  <w:lang w:bidi="th-TH"/>
                </w:rPr>
                <w:delText>R$ 730,22</w:delText>
              </w:r>
            </w:del>
          </w:p>
        </w:tc>
      </w:tr>
      <w:tr w:rsidR="008601AF" w:rsidRPr="008601AF" w14:paraId="7478D0AD" w14:textId="77777777" w:rsidTr="00627AA0">
        <w:tblPrEx>
          <w:tblW w:w="5000" w:type="pct"/>
          <w:tblCellMar>
            <w:left w:w="70" w:type="dxa"/>
            <w:right w:w="70" w:type="dxa"/>
          </w:tblCellMar>
          <w:tblPrExChange w:id="3749" w:author="Philippe Hollanda - Oliveira Trust" w:date="2022-07-19T10:08:00Z">
            <w:tblPrEx>
              <w:tblW w:w="5000" w:type="pct"/>
              <w:tblCellMar>
                <w:left w:w="70" w:type="dxa"/>
                <w:right w:w="70" w:type="dxa"/>
              </w:tblCellMar>
            </w:tblPrEx>
          </w:tblPrExChange>
        </w:tblPrEx>
        <w:trPr>
          <w:trHeight w:val="1785"/>
          <w:trPrChange w:id="37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A329B0" w14:textId="1935B003" w:rsidR="008601AF" w:rsidRPr="008601AF" w:rsidRDefault="008601AF" w:rsidP="003C2C2A">
            <w:pPr>
              <w:jc w:val="center"/>
              <w:rPr>
                <w:rFonts w:ascii="Trebuchet MS" w:hAnsi="Trebuchet MS" w:cs="Arial"/>
                <w:color w:val="000000"/>
                <w:sz w:val="20"/>
                <w:szCs w:val="20"/>
                <w:lang w:bidi="th-TH"/>
              </w:rPr>
            </w:pPr>
            <w:del w:id="3752"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831A48" w14:textId="4556422E" w:rsidR="008601AF" w:rsidRPr="008601AF" w:rsidRDefault="008601AF" w:rsidP="003C2C2A">
            <w:pPr>
              <w:jc w:val="center"/>
              <w:rPr>
                <w:rFonts w:ascii="Trebuchet MS" w:hAnsi="Trebuchet MS" w:cs="Arial"/>
                <w:color w:val="000000"/>
                <w:sz w:val="20"/>
                <w:szCs w:val="20"/>
                <w:lang w:bidi="th-TH"/>
              </w:rPr>
            </w:pPr>
            <w:del w:id="3754"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9411BA" w14:textId="10F94199" w:rsidR="008601AF" w:rsidRPr="008601AF" w:rsidRDefault="008601AF" w:rsidP="003C2C2A">
            <w:pPr>
              <w:jc w:val="center"/>
              <w:rPr>
                <w:rFonts w:ascii="Trebuchet MS" w:hAnsi="Trebuchet MS" w:cs="Arial"/>
                <w:color w:val="000000"/>
                <w:sz w:val="20"/>
                <w:szCs w:val="20"/>
                <w:lang w:bidi="th-TH"/>
              </w:rPr>
            </w:pPr>
            <w:del w:id="3756" w:author="Philippe Hollanda - Oliveira Trust" w:date="2022-07-19T10:08:00Z">
              <w:r w:rsidRPr="008601AF" w:rsidDel="00627AA0">
                <w:rPr>
                  <w:rFonts w:ascii="Trebuchet MS" w:hAnsi="Trebuchet MS" w:cs="Arial"/>
                  <w:color w:val="000000"/>
                  <w:sz w:val="20"/>
                  <w:szCs w:val="20"/>
                  <w:lang w:bidi="th-TH"/>
                </w:rPr>
                <w:delText>R$ 1.036,46</w:delText>
              </w:r>
            </w:del>
          </w:p>
        </w:tc>
      </w:tr>
      <w:tr w:rsidR="008601AF" w:rsidRPr="008601AF" w14:paraId="3328B06A" w14:textId="77777777" w:rsidTr="00627AA0">
        <w:tblPrEx>
          <w:tblW w:w="5000" w:type="pct"/>
          <w:tblCellMar>
            <w:left w:w="70" w:type="dxa"/>
            <w:right w:w="70" w:type="dxa"/>
          </w:tblCellMar>
          <w:tblPrExChange w:id="3757" w:author="Philippe Hollanda - Oliveira Trust" w:date="2022-07-19T10:08:00Z">
            <w:tblPrEx>
              <w:tblW w:w="5000" w:type="pct"/>
              <w:tblCellMar>
                <w:left w:w="70" w:type="dxa"/>
                <w:right w:w="70" w:type="dxa"/>
              </w:tblCellMar>
            </w:tblPrEx>
          </w:tblPrExChange>
        </w:tblPrEx>
        <w:trPr>
          <w:trHeight w:val="1785"/>
          <w:trPrChange w:id="37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EA8152" w14:textId="0CA3473E" w:rsidR="008601AF" w:rsidRPr="008601AF" w:rsidRDefault="008601AF" w:rsidP="003C2C2A">
            <w:pPr>
              <w:jc w:val="center"/>
              <w:rPr>
                <w:rFonts w:ascii="Trebuchet MS" w:hAnsi="Trebuchet MS" w:cs="Arial"/>
                <w:color w:val="000000"/>
                <w:sz w:val="20"/>
                <w:szCs w:val="20"/>
                <w:lang w:bidi="th-TH"/>
              </w:rPr>
            </w:pPr>
            <w:del w:id="3760"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700607" w14:textId="211A650C" w:rsidR="008601AF" w:rsidRPr="008601AF" w:rsidRDefault="008601AF" w:rsidP="003C2C2A">
            <w:pPr>
              <w:jc w:val="center"/>
              <w:rPr>
                <w:rFonts w:ascii="Trebuchet MS" w:hAnsi="Trebuchet MS" w:cs="Arial"/>
                <w:color w:val="000000"/>
                <w:sz w:val="20"/>
                <w:szCs w:val="20"/>
                <w:lang w:bidi="th-TH"/>
              </w:rPr>
            </w:pPr>
            <w:del w:id="3762"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A3E8DA" w14:textId="3BAE19A3" w:rsidR="008601AF" w:rsidRPr="008601AF" w:rsidRDefault="008601AF" w:rsidP="003C2C2A">
            <w:pPr>
              <w:jc w:val="center"/>
              <w:rPr>
                <w:rFonts w:ascii="Trebuchet MS" w:hAnsi="Trebuchet MS" w:cs="Arial"/>
                <w:color w:val="000000"/>
                <w:sz w:val="20"/>
                <w:szCs w:val="20"/>
                <w:lang w:bidi="th-TH"/>
              </w:rPr>
            </w:pPr>
            <w:del w:id="3764" w:author="Philippe Hollanda - Oliveira Trust" w:date="2022-07-19T10:08:00Z">
              <w:r w:rsidRPr="008601AF" w:rsidDel="00627AA0">
                <w:rPr>
                  <w:rFonts w:ascii="Trebuchet MS" w:hAnsi="Trebuchet MS" w:cs="Arial"/>
                  <w:color w:val="000000"/>
                  <w:sz w:val="20"/>
                  <w:szCs w:val="20"/>
                  <w:lang w:bidi="th-TH"/>
                </w:rPr>
                <w:delText>R$ 239,99</w:delText>
              </w:r>
            </w:del>
          </w:p>
        </w:tc>
      </w:tr>
      <w:tr w:rsidR="008601AF" w:rsidRPr="008601AF" w14:paraId="68C0F316" w14:textId="77777777" w:rsidTr="00627AA0">
        <w:tblPrEx>
          <w:tblW w:w="5000" w:type="pct"/>
          <w:tblCellMar>
            <w:left w:w="70" w:type="dxa"/>
            <w:right w:w="70" w:type="dxa"/>
          </w:tblCellMar>
          <w:tblPrExChange w:id="3765" w:author="Philippe Hollanda - Oliveira Trust" w:date="2022-07-19T10:08:00Z">
            <w:tblPrEx>
              <w:tblW w:w="5000" w:type="pct"/>
              <w:tblCellMar>
                <w:left w:w="70" w:type="dxa"/>
                <w:right w:w="70" w:type="dxa"/>
              </w:tblCellMar>
            </w:tblPrEx>
          </w:tblPrExChange>
        </w:tblPrEx>
        <w:trPr>
          <w:trHeight w:val="1785"/>
          <w:trPrChange w:id="37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049558" w14:textId="36080C68" w:rsidR="008601AF" w:rsidRPr="008601AF" w:rsidRDefault="008601AF" w:rsidP="003C2C2A">
            <w:pPr>
              <w:jc w:val="center"/>
              <w:rPr>
                <w:rFonts w:ascii="Trebuchet MS" w:hAnsi="Trebuchet MS" w:cs="Arial"/>
                <w:color w:val="000000"/>
                <w:sz w:val="20"/>
                <w:szCs w:val="20"/>
                <w:lang w:bidi="th-TH"/>
              </w:rPr>
            </w:pPr>
            <w:del w:id="3768"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E22BB5" w14:textId="26EB9035" w:rsidR="008601AF" w:rsidRPr="008601AF" w:rsidRDefault="008601AF" w:rsidP="003C2C2A">
            <w:pPr>
              <w:jc w:val="center"/>
              <w:rPr>
                <w:rFonts w:ascii="Trebuchet MS" w:hAnsi="Trebuchet MS" w:cs="Arial"/>
                <w:color w:val="000000"/>
                <w:sz w:val="20"/>
                <w:szCs w:val="20"/>
                <w:lang w:bidi="th-TH"/>
              </w:rPr>
            </w:pPr>
            <w:del w:id="3770"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B39752" w14:textId="6EF0CCBE" w:rsidR="008601AF" w:rsidRPr="008601AF" w:rsidRDefault="008601AF" w:rsidP="003C2C2A">
            <w:pPr>
              <w:jc w:val="center"/>
              <w:rPr>
                <w:rFonts w:ascii="Trebuchet MS" w:hAnsi="Trebuchet MS" w:cs="Arial"/>
                <w:color w:val="000000"/>
                <w:sz w:val="20"/>
                <w:szCs w:val="20"/>
                <w:lang w:bidi="th-TH"/>
              </w:rPr>
            </w:pPr>
            <w:del w:id="3772" w:author="Philippe Hollanda - Oliveira Trust" w:date="2022-07-19T10:08:00Z">
              <w:r w:rsidRPr="008601AF" w:rsidDel="00627AA0">
                <w:rPr>
                  <w:rFonts w:ascii="Trebuchet MS" w:hAnsi="Trebuchet MS" w:cs="Arial"/>
                  <w:color w:val="000000"/>
                  <w:sz w:val="20"/>
                  <w:szCs w:val="20"/>
                  <w:lang w:bidi="th-TH"/>
                </w:rPr>
                <w:delText>R$ 169,08</w:delText>
              </w:r>
            </w:del>
          </w:p>
        </w:tc>
      </w:tr>
      <w:tr w:rsidR="008601AF" w:rsidRPr="008601AF" w14:paraId="0C356851" w14:textId="77777777" w:rsidTr="00627AA0">
        <w:tblPrEx>
          <w:tblW w:w="5000" w:type="pct"/>
          <w:tblCellMar>
            <w:left w:w="70" w:type="dxa"/>
            <w:right w:w="70" w:type="dxa"/>
          </w:tblCellMar>
          <w:tblPrExChange w:id="3773" w:author="Philippe Hollanda - Oliveira Trust" w:date="2022-07-19T10:08:00Z">
            <w:tblPrEx>
              <w:tblW w:w="5000" w:type="pct"/>
              <w:tblCellMar>
                <w:left w:w="70" w:type="dxa"/>
                <w:right w:w="70" w:type="dxa"/>
              </w:tblCellMar>
            </w:tblPrEx>
          </w:tblPrExChange>
        </w:tblPrEx>
        <w:trPr>
          <w:trHeight w:val="1785"/>
          <w:trPrChange w:id="37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3A8C13" w14:textId="27DB1B67" w:rsidR="008601AF" w:rsidRPr="008601AF" w:rsidRDefault="008601AF" w:rsidP="003C2C2A">
            <w:pPr>
              <w:jc w:val="center"/>
              <w:rPr>
                <w:rFonts w:ascii="Trebuchet MS" w:hAnsi="Trebuchet MS" w:cs="Arial"/>
                <w:color w:val="000000"/>
                <w:sz w:val="20"/>
                <w:szCs w:val="20"/>
                <w:lang w:bidi="th-TH"/>
              </w:rPr>
            </w:pPr>
            <w:del w:id="3776"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1CA31F" w14:textId="7F317825" w:rsidR="008601AF" w:rsidRPr="008601AF" w:rsidRDefault="008601AF" w:rsidP="003C2C2A">
            <w:pPr>
              <w:jc w:val="center"/>
              <w:rPr>
                <w:rFonts w:ascii="Trebuchet MS" w:hAnsi="Trebuchet MS" w:cs="Arial"/>
                <w:color w:val="000000"/>
                <w:sz w:val="20"/>
                <w:szCs w:val="20"/>
                <w:lang w:bidi="th-TH"/>
              </w:rPr>
            </w:pPr>
            <w:del w:id="3778" w:author="Philippe Hollanda - Oliveira Trust" w:date="2022-07-19T10:08:00Z">
              <w:r w:rsidRPr="008601AF" w:rsidDel="00627AA0">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AABD85" w14:textId="6DD0D2BC" w:rsidR="008601AF" w:rsidRPr="008601AF" w:rsidRDefault="008601AF" w:rsidP="003C2C2A">
            <w:pPr>
              <w:jc w:val="center"/>
              <w:rPr>
                <w:rFonts w:ascii="Trebuchet MS" w:hAnsi="Trebuchet MS" w:cs="Arial"/>
                <w:color w:val="000000"/>
                <w:sz w:val="20"/>
                <w:szCs w:val="20"/>
                <w:lang w:bidi="th-TH"/>
              </w:rPr>
            </w:pPr>
            <w:del w:id="3780" w:author="Philippe Hollanda - Oliveira Trust" w:date="2022-07-19T10:08:00Z">
              <w:r w:rsidRPr="008601AF" w:rsidDel="00627AA0">
                <w:rPr>
                  <w:rFonts w:ascii="Trebuchet MS" w:hAnsi="Trebuchet MS" w:cs="Arial"/>
                  <w:color w:val="000000"/>
                  <w:sz w:val="20"/>
                  <w:szCs w:val="20"/>
                  <w:lang w:bidi="th-TH"/>
                </w:rPr>
                <w:delText>R$ 243,08</w:delText>
              </w:r>
            </w:del>
          </w:p>
        </w:tc>
      </w:tr>
      <w:tr w:rsidR="008601AF" w:rsidRPr="008601AF" w14:paraId="035C62B0" w14:textId="77777777" w:rsidTr="00627AA0">
        <w:tblPrEx>
          <w:tblW w:w="5000" w:type="pct"/>
          <w:tblCellMar>
            <w:left w:w="70" w:type="dxa"/>
            <w:right w:w="70" w:type="dxa"/>
          </w:tblCellMar>
          <w:tblPrExChange w:id="3781" w:author="Philippe Hollanda - Oliveira Trust" w:date="2022-07-19T10:08:00Z">
            <w:tblPrEx>
              <w:tblW w:w="5000" w:type="pct"/>
              <w:tblCellMar>
                <w:left w:w="70" w:type="dxa"/>
                <w:right w:w="70" w:type="dxa"/>
              </w:tblCellMar>
            </w:tblPrEx>
          </w:tblPrExChange>
        </w:tblPrEx>
        <w:trPr>
          <w:trHeight w:val="1785"/>
          <w:trPrChange w:id="37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EFAC76" w14:textId="71C8C968" w:rsidR="008601AF" w:rsidRPr="008601AF" w:rsidRDefault="008601AF" w:rsidP="003C2C2A">
            <w:pPr>
              <w:jc w:val="center"/>
              <w:rPr>
                <w:rFonts w:ascii="Trebuchet MS" w:hAnsi="Trebuchet MS" w:cs="Arial"/>
                <w:color w:val="000000"/>
                <w:sz w:val="20"/>
                <w:szCs w:val="20"/>
                <w:lang w:bidi="th-TH"/>
              </w:rPr>
            </w:pPr>
            <w:del w:id="3784"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B81E2F" w14:textId="5910BA52" w:rsidR="008601AF" w:rsidRPr="008601AF" w:rsidRDefault="008601AF" w:rsidP="003C2C2A">
            <w:pPr>
              <w:jc w:val="center"/>
              <w:rPr>
                <w:rFonts w:ascii="Trebuchet MS" w:hAnsi="Trebuchet MS" w:cs="Arial"/>
                <w:color w:val="000000"/>
                <w:sz w:val="20"/>
                <w:szCs w:val="20"/>
                <w:lang w:bidi="th-TH"/>
              </w:rPr>
            </w:pPr>
            <w:del w:id="3786" w:author="Philippe Hollanda - Oliveira Trust" w:date="2022-07-19T10:08:00Z">
              <w:r w:rsidRPr="008601AF" w:rsidDel="00627AA0">
                <w:rPr>
                  <w:rFonts w:ascii="Trebuchet MS" w:hAnsi="Trebuchet MS" w:cs="Arial"/>
                  <w:color w:val="000000"/>
                  <w:sz w:val="20"/>
                  <w:szCs w:val="20"/>
                  <w:lang w:bidi="th-TH"/>
                </w:rPr>
                <w:delText>08/06/2021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6AB987" w14:textId="1BB710EB" w:rsidR="008601AF" w:rsidRPr="008601AF" w:rsidRDefault="008601AF" w:rsidP="003C2C2A">
            <w:pPr>
              <w:jc w:val="center"/>
              <w:rPr>
                <w:rFonts w:ascii="Trebuchet MS" w:hAnsi="Trebuchet MS" w:cs="Arial"/>
                <w:color w:val="000000"/>
                <w:sz w:val="20"/>
                <w:szCs w:val="20"/>
                <w:lang w:bidi="th-TH"/>
              </w:rPr>
            </w:pPr>
            <w:del w:id="3788" w:author="Philippe Hollanda - Oliveira Trust" w:date="2022-07-19T10:08:00Z">
              <w:r w:rsidRPr="008601AF" w:rsidDel="00627AA0">
                <w:rPr>
                  <w:rFonts w:ascii="Trebuchet MS" w:hAnsi="Trebuchet MS" w:cs="Arial"/>
                  <w:color w:val="000000"/>
                  <w:sz w:val="20"/>
                  <w:szCs w:val="20"/>
                  <w:lang w:bidi="th-TH"/>
                </w:rPr>
                <w:delText>R$ 1.021,38</w:delText>
              </w:r>
            </w:del>
          </w:p>
        </w:tc>
      </w:tr>
      <w:tr w:rsidR="008601AF" w:rsidRPr="008601AF" w14:paraId="7635A5BF" w14:textId="77777777" w:rsidTr="00627AA0">
        <w:tblPrEx>
          <w:tblW w:w="5000" w:type="pct"/>
          <w:tblCellMar>
            <w:left w:w="70" w:type="dxa"/>
            <w:right w:w="70" w:type="dxa"/>
          </w:tblCellMar>
          <w:tblPrExChange w:id="3789" w:author="Philippe Hollanda - Oliveira Trust" w:date="2022-07-19T10:08:00Z">
            <w:tblPrEx>
              <w:tblW w:w="5000" w:type="pct"/>
              <w:tblCellMar>
                <w:left w:w="70" w:type="dxa"/>
                <w:right w:w="70" w:type="dxa"/>
              </w:tblCellMar>
            </w:tblPrEx>
          </w:tblPrExChange>
        </w:tblPrEx>
        <w:trPr>
          <w:trHeight w:val="1785"/>
          <w:trPrChange w:id="37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42AA1F" w14:textId="036A0505" w:rsidR="008601AF" w:rsidRPr="008601AF" w:rsidRDefault="008601AF" w:rsidP="003C2C2A">
            <w:pPr>
              <w:jc w:val="center"/>
              <w:rPr>
                <w:rFonts w:ascii="Trebuchet MS" w:hAnsi="Trebuchet MS" w:cs="Arial"/>
                <w:color w:val="000000"/>
                <w:sz w:val="20"/>
                <w:szCs w:val="20"/>
                <w:lang w:bidi="th-TH"/>
              </w:rPr>
            </w:pPr>
            <w:del w:id="3792"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7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8512DF" w14:textId="3B3F3892" w:rsidR="008601AF" w:rsidRPr="008601AF" w:rsidRDefault="008601AF" w:rsidP="003C2C2A">
            <w:pPr>
              <w:jc w:val="center"/>
              <w:rPr>
                <w:rFonts w:ascii="Trebuchet MS" w:hAnsi="Trebuchet MS" w:cs="Arial"/>
                <w:color w:val="000000"/>
                <w:sz w:val="20"/>
                <w:szCs w:val="20"/>
                <w:lang w:bidi="th-TH"/>
              </w:rPr>
            </w:pPr>
            <w:del w:id="3794" w:author="Philippe Hollanda - Oliveira Trust" w:date="2022-07-19T10:08:00Z">
              <w:r w:rsidRPr="008601AF" w:rsidDel="00627AA0">
                <w:rPr>
                  <w:rFonts w:ascii="Trebuchet MS" w:hAnsi="Trebuchet MS" w:cs="Arial"/>
                  <w:color w:val="000000"/>
                  <w:sz w:val="20"/>
                  <w:szCs w:val="20"/>
                  <w:lang w:bidi="th-TH"/>
                </w:rPr>
                <w:delText>08/06/2021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7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31C3EA" w14:textId="3EE39105" w:rsidR="008601AF" w:rsidRPr="008601AF" w:rsidRDefault="008601AF" w:rsidP="003C2C2A">
            <w:pPr>
              <w:jc w:val="center"/>
              <w:rPr>
                <w:rFonts w:ascii="Trebuchet MS" w:hAnsi="Trebuchet MS" w:cs="Arial"/>
                <w:color w:val="000000"/>
                <w:sz w:val="20"/>
                <w:szCs w:val="20"/>
                <w:lang w:bidi="th-TH"/>
              </w:rPr>
            </w:pPr>
            <w:del w:id="3796" w:author="Philippe Hollanda - Oliveira Trust" w:date="2022-07-19T10:08:00Z">
              <w:r w:rsidRPr="008601AF" w:rsidDel="00627AA0">
                <w:rPr>
                  <w:rFonts w:ascii="Trebuchet MS" w:hAnsi="Trebuchet MS" w:cs="Arial"/>
                  <w:color w:val="000000"/>
                  <w:sz w:val="20"/>
                  <w:szCs w:val="20"/>
                  <w:lang w:bidi="th-TH"/>
                </w:rPr>
                <w:delText>R$ 236,50</w:delText>
              </w:r>
            </w:del>
          </w:p>
        </w:tc>
      </w:tr>
      <w:tr w:rsidR="008601AF" w:rsidRPr="008601AF" w14:paraId="7B80E560" w14:textId="77777777" w:rsidTr="00627AA0">
        <w:tblPrEx>
          <w:tblW w:w="5000" w:type="pct"/>
          <w:tblCellMar>
            <w:left w:w="70" w:type="dxa"/>
            <w:right w:w="70" w:type="dxa"/>
          </w:tblCellMar>
          <w:tblPrExChange w:id="3797" w:author="Philippe Hollanda - Oliveira Trust" w:date="2022-07-19T10:08:00Z">
            <w:tblPrEx>
              <w:tblW w:w="5000" w:type="pct"/>
              <w:tblCellMar>
                <w:left w:w="70" w:type="dxa"/>
                <w:right w:w="70" w:type="dxa"/>
              </w:tblCellMar>
            </w:tblPrEx>
          </w:tblPrExChange>
        </w:tblPrEx>
        <w:trPr>
          <w:trHeight w:val="1785"/>
          <w:trPrChange w:id="37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7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248401" w14:textId="7F4C6C7B" w:rsidR="008601AF" w:rsidRPr="008601AF" w:rsidRDefault="008601AF" w:rsidP="003C2C2A">
            <w:pPr>
              <w:jc w:val="center"/>
              <w:rPr>
                <w:rFonts w:ascii="Trebuchet MS" w:hAnsi="Trebuchet MS" w:cs="Arial"/>
                <w:color w:val="000000"/>
                <w:sz w:val="20"/>
                <w:szCs w:val="20"/>
                <w:lang w:bidi="th-TH"/>
              </w:rPr>
            </w:pPr>
            <w:del w:id="3800"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E8D855" w14:textId="1E09F6C4" w:rsidR="008601AF" w:rsidRPr="008601AF" w:rsidRDefault="008601AF" w:rsidP="003C2C2A">
            <w:pPr>
              <w:jc w:val="center"/>
              <w:rPr>
                <w:rFonts w:ascii="Trebuchet MS" w:hAnsi="Trebuchet MS" w:cs="Arial"/>
                <w:color w:val="000000"/>
                <w:sz w:val="20"/>
                <w:szCs w:val="20"/>
                <w:lang w:bidi="th-TH"/>
              </w:rPr>
            </w:pPr>
            <w:del w:id="3802" w:author="Philippe Hollanda - Oliveira Trust" w:date="2022-07-19T10:08:00Z">
              <w:r w:rsidRPr="008601AF" w:rsidDel="00627AA0">
                <w:rPr>
                  <w:rFonts w:ascii="Trebuchet MS" w:hAnsi="Trebuchet MS" w:cs="Arial"/>
                  <w:color w:val="000000"/>
                  <w:sz w:val="20"/>
                  <w:szCs w:val="20"/>
                  <w:lang w:bidi="th-TH"/>
                </w:rPr>
                <w:delText>08/06/2021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BFF0AD" w14:textId="154F4B57" w:rsidR="008601AF" w:rsidRPr="008601AF" w:rsidRDefault="008601AF" w:rsidP="003C2C2A">
            <w:pPr>
              <w:jc w:val="center"/>
              <w:rPr>
                <w:rFonts w:ascii="Trebuchet MS" w:hAnsi="Trebuchet MS" w:cs="Arial"/>
                <w:color w:val="000000"/>
                <w:sz w:val="20"/>
                <w:szCs w:val="20"/>
                <w:lang w:bidi="th-TH"/>
              </w:rPr>
            </w:pPr>
            <w:del w:id="3804" w:author="Philippe Hollanda - Oliveira Trust" w:date="2022-07-19T10:08:00Z">
              <w:r w:rsidRPr="008601AF" w:rsidDel="00627AA0">
                <w:rPr>
                  <w:rFonts w:ascii="Trebuchet MS" w:hAnsi="Trebuchet MS" w:cs="Arial"/>
                  <w:color w:val="000000"/>
                  <w:sz w:val="20"/>
                  <w:szCs w:val="20"/>
                  <w:lang w:bidi="th-TH"/>
                </w:rPr>
                <w:delText>R$ 697,95</w:delText>
              </w:r>
            </w:del>
          </w:p>
        </w:tc>
      </w:tr>
      <w:tr w:rsidR="008601AF" w:rsidRPr="008601AF" w14:paraId="7902982F" w14:textId="77777777" w:rsidTr="00627AA0">
        <w:tblPrEx>
          <w:tblW w:w="5000" w:type="pct"/>
          <w:tblCellMar>
            <w:left w:w="70" w:type="dxa"/>
            <w:right w:w="70" w:type="dxa"/>
          </w:tblCellMar>
          <w:tblPrExChange w:id="3805" w:author="Philippe Hollanda - Oliveira Trust" w:date="2022-07-19T10:08:00Z">
            <w:tblPrEx>
              <w:tblW w:w="5000" w:type="pct"/>
              <w:tblCellMar>
                <w:left w:w="70" w:type="dxa"/>
                <w:right w:w="70" w:type="dxa"/>
              </w:tblCellMar>
            </w:tblPrEx>
          </w:tblPrExChange>
        </w:tblPrEx>
        <w:trPr>
          <w:trHeight w:val="1785"/>
          <w:trPrChange w:id="38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EC8D7C" w14:textId="753005DE" w:rsidR="008601AF" w:rsidRPr="008601AF" w:rsidRDefault="008601AF" w:rsidP="003C2C2A">
            <w:pPr>
              <w:jc w:val="center"/>
              <w:rPr>
                <w:rFonts w:ascii="Trebuchet MS" w:hAnsi="Trebuchet MS" w:cs="Arial"/>
                <w:color w:val="000000"/>
                <w:sz w:val="20"/>
                <w:szCs w:val="20"/>
                <w:lang w:bidi="th-TH"/>
              </w:rPr>
            </w:pPr>
            <w:del w:id="3808"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FCA064" w14:textId="107451C4" w:rsidR="008601AF" w:rsidRPr="008601AF" w:rsidRDefault="008601AF" w:rsidP="003C2C2A">
            <w:pPr>
              <w:jc w:val="center"/>
              <w:rPr>
                <w:rFonts w:ascii="Trebuchet MS" w:hAnsi="Trebuchet MS" w:cs="Arial"/>
                <w:color w:val="000000"/>
                <w:sz w:val="20"/>
                <w:szCs w:val="20"/>
                <w:lang w:bidi="th-TH"/>
              </w:rPr>
            </w:pPr>
            <w:del w:id="3810" w:author="Philippe Hollanda - Oliveira Trust" w:date="2022-07-19T10:08:00Z">
              <w:r w:rsidRPr="008601AF" w:rsidDel="00627AA0">
                <w:rPr>
                  <w:rFonts w:ascii="Trebuchet MS" w:hAnsi="Trebuchet MS" w:cs="Arial"/>
                  <w:color w:val="000000"/>
                  <w:sz w:val="20"/>
                  <w:szCs w:val="20"/>
                  <w:lang w:bidi="th-TH"/>
                </w:rPr>
                <w:delText>08/06/2021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A20E12" w14:textId="31EA9C20" w:rsidR="008601AF" w:rsidRPr="008601AF" w:rsidRDefault="008601AF" w:rsidP="003C2C2A">
            <w:pPr>
              <w:jc w:val="center"/>
              <w:rPr>
                <w:rFonts w:ascii="Trebuchet MS" w:hAnsi="Trebuchet MS" w:cs="Arial"/>
                <w:color w:val="000000"/>
                <w:sz w:val="20"/>
                <w:szCs w:val="20"/>
                <w:lang w:bidi="th-TH"/>
              </w:rPr>
            </w:pPr>
            <w:del w:id="3812" w:author="Philippe Hollanda - Oliveira Trust" w:date="2022-07-19T10:08:00Z">
              <w:r w:rsidRPr="008601AF" w:rsidDel="00627AA0">
                <w:rPr>
                  <w:rFonts w:ascii="Trebuchet MS" w:hAnsi="Trebuchet MS" w:cs="Arial"/>
                  <w:color w:val="000000"/>
                  <w:sz w:val="20"/>
                  <w:szCs w:val="20"/>
                  <w:lang w:bidi="th-TH"/>
                </w:rPr>
                <w:delText>R$ 170,43</w:delText>
              </w:r>
            </w:del>
          </w:p>
        </w:tc>
      </w:tr>
      <w:tr w:rsidR="008601AF" w:rsidRPr="008601AF" w14:paraId="668D305B" w14:textId="77777777" w:rsidTr="00627AA0">
        <w:tblPrEx>
          <w:tblW w:w="5000" w:type="pct"/>
          <w:tblCellMar>
            <w:left w:w="70" w:type="dxa"/>
            <w:right w:w="70" w:type="dxa"/>
          </w:tblCellMar>
          <w:tblPrExChange w:id="3813" w:author="Philippe Hollanda - Oliveira Trust" w:date="2022-07-19T10:08:00Z">
            <w:tblPrEx>
              <w:tblW w:w="5000" w:type="pct"/>
              <w:tblCellMar>
                <w:left w:w="70" w:type="dxa"/>
                <w:right w:w="70" w:type="dxa"/>
              </w:tblCellMar>
            </w:tblPrEx>
          </w:tblPrExChange>
        </w:tblPrEx>
        <w:trPr>
          <w:trHeight w:val="1785"/>
          <w:trPrChange w:id="38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95467F" w14:textId="3C59CFCD" w:rsidR="008601AF" w:rsidRPr="008601AF" w:rsidRDefault="008601AF" w:rsidP="003C2C2A">
            <w:pPr>
              <w:jc w:val="center"/>
              <w:rPr>
                <w:rFonts w:ascii="Trebuchet MS" w:hAnsi="Trebuchet MS" w:cs="Arial"/>
                <w:color w:val="000000"/>
                <w:sz w:val="20"/>
                <w:szCs w:val="20"/>
                <w:lang w:bidi="th-TH"/>
              </w:rPr>
            </w:pPr>
            <w:del w:id="3816" w:author="Philippe Hollanda - Oliveira Trust" w:date="2022-07-19T10:08:00Z">
              <w:r w:rsidRPr="008601AF" w:rsidDel="00627AA0">
                <w:rPr>
                  <w:rFonts w:ascii="Trebuchet MS" w:hAnsi="Trebuchet MS" w:cs="Arial"/>
                  <w:color w:val="000000"/>
                  <w:sz w:val="20"/>
                  <w:szCs w:val="20"/>
                  <w:lang w:bidi="th-TH"/>
                </w:rPr>
                <w:lastRenderedPageBreak/>
                <w:delText>BLOCO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BE670E" w14:textId="08F50F54" w:rsidR="008601AF" w:rsidRPr="008601AF" w:rsidRDefault="008601AF" w:rsidP="003C2C2A">
            <w:pPr>
              <w:jc w:val="center"/>
              <w:rPr>
                <w:rFonts w:ascii="Trebuchet MS" w:hAnsi="Trebuchet MS" w:cs="Arial"/>
                <w:color w:val="000000"/>
                <w:sz w:val="20"/>
                <w:szCs w:val="20"/>
                <w:lang w:bidi="th-TH"/>
              </w:rPr>
            </w:pPr>
            <w:del w:id="3818" w:author="Philippe Hollanda - Oliveira Trust" w:date="2022-07-19T10:08:00Z">
              <w:r w:rsidRPr="008601AF" w:rsidDel="00627AA0">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8453BC" w14:textId="4E5E0BBC" w:rsidR="008601AF" w:rsidRPr="008601AF" w:rsidRDefault="008601AF" w:rsidP="003C2C2A">
            <w:pPr>
              <w:jc w:val="center"/>
              <w:rPr>
                <w:rFonts w:ascii="Trebuchet MS" w:hAnsi="Trebuchet MS" w:cs="Arial"/>
                <w:color w:val="000000"/>
                <w:sz w:val="20"/>
                <w:szCs w:val="20"/>
                <w:lang w:bidi="th-TH"/>
              </w:rPr>
            </w:pPr>
            <w:del w:id="3820" w:author="Philippe Hollanda - Oliveira Trust" w:date="2022-07-19T10:08:00Z">
              <w:r w:rsidRPr="008601AF" w:rsidDel="00627AA0">
                <w:rPr>
                  <w:rFonts w:ascii="Trebuchet MS" w:hAnsi="Trebuchet MS" w:cs="Arial"/>
                  <w:color w:val="000000"/>
                  <w:sz w:val="20"/>
                  <w:szCs w:val="20"/>
                  <w:lang w:bidi="th-TH"/>
                </w:rPr>
                <w:delText>R$ 2.167,20</w:delText>
              </w:r>
            </w:del>
          </w:p>
        </w:tc>
      </w:tr>
      <w:tr w:rsidR="008601AF" w:rsidRPr="008601AF" w14:paraId="41A36A37" w14:textId="77777777" w:rsidTr="00627AA0">
        <w:tblPrEx>
          <w:tblW w:w="5000" w:type="pct"/>
          <w:tblCellMar>
            <w:left w:w="70" w:type="dxa"/>
            <w:right w:w="70" w:type="dxa"/>
          </w:tblCellMar>
          <w:tblPrExChange w:id="3821" w:author="Philippe Hollanda - Oliveira Trust" w:date="2022-07-19T10:08:00Z">
            <w:tblPrEx>
              <w:tblW w:w="5000" w:type="pct"/>
              <w:tblCellMar>
                <w:left w:w="70" w:type="dxa"/>
                <w:right w:w="70" w:type="dxa"/>
              </w:tblCellMar>
            </w:tblPrEx>
          </w:tblPrExChange>
        </w:tblPrEx>
        <w:trPr>
          <w:trHeight w:val="1785"/>
          <w:trPrChange w:id="38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8503D3" w14:textId="08C0FF76" w:rsidR="008601AF" w:rsidRPr="008601AF" w:rsidRDefault="008601AF" w:rsidP="003C2C2A">
            <w:pPr>
              <w:jc w:val="center"/>
              <w:rPr>
                <w:rFonts w:ascii="Trebuchet MS" w:hAnsi="Trebuchet MS" w:cs="Arial"/>
                <w:color w:val="000000"/>
                <w:sz w:val="20"/>
                <w:szCs w:val="20"/>
                <w:lang w:bidi="th-TH"/>
              </w:rPr>
            </w:pPr>
            <w:del w:id="3824" w:author="Philippe Hollanda - Oliveira Trust" w:date="2022-07-19T10:08:00Z">
              <w:r w:rsidRPr="008601AF" w:rsidDel="00627AA0">
                <w:rPr>
                  <w:rFonts w:ascii="Trebuchet MS" w:hAnsi="Trebuchet MS" w:cs="Arial"/>
                  <w:color w:val="000000"/>
                  <w:sz w:val="20"/>
                  <w:szCs w:val="20"/>
                  <w:lang w:bidi="th-TH"/>
                </w:rPr>
                <w:delText>SISTEMA DE VENTILAÇÃO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F09DA6" w14:textId="0F5D48DD" w:rsidR="008601AF" w:rsidRPr="008601AF" w:rsidRDefault="008601AF" w:rsidP="003C2C2A">
            <w:pPr>
              <w:jc w:val="center"/>
              <w:rPr>
                <w:rFonts w:ascii="Trebuchet MS" w:hAnsi="Trebuchet MS" w:cs="Arial"/>
                <w:color w:val="000000"/>
                <w:sz w:val="20"/>
                <w:szCs w:val="20"/>
                <w:lang w:bidi="th-TH"/>
              </w:rPr>
            </w:pPr>
            <w:del w:id="3826" w:author="Philippe Hollanda - Oliveira Trust" w:date="2022-07-19T10:08:00Z">
              <w:r w:rsidRPr="008601AF" w:rsidDel="00627AA0">
                <w:rPr>
                  <w:rFonts w:ascii="Trebuchet MS" w:hAnsi="Trebuchet MS" w:cs="Arial"/>
                  <w:color w:val="000000"/>
                  <w:sz w:val="20"/>
                  <w:szCs w:val="20"/>
                  <w:lang w:bidi="th-TH"/>
                </w:rPr>
                <w:delText>25/06/2021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DCEE02" w14:textId="5C85AD7C" w:rsidR="008601AF" w:rsidRPr="008601AF" w:rsidRDefault="008601AF" w:rsidP="003C2C2A">
            <w:pPr>
              <w:jc w:val="center"/>
              <w:rPr>
                <w:rFonts w:ascii="Trebuchet MS" w:hAnsi="Trebuchet MS" w:cs="Arial"/>
                <w:color w:val="000000"/>
                <w:sz w:val="20"/>
                <w:szCs w:val="20"/>
                <w:lang w:bidi="th-TH"/>
              </w:rPr>
            </w:pPr>
            <w:del w:id="3828" w:author="Philippe Hollanda - Oliveira Trust" w:date="2022-07-19T10:08:00Z">
              <w:r w:rsidRPr="008601AF" w:rsidDel="00627AA0">
                <w:rPr>
                  <w:rFonts w:ascii="Trebuchet MS" w:hAnsi="Trebuchet MS" w:cs="Arial"/>
                  <w:color w:val="000000"/>
                  <w:sz w:val="20"/>
                  <w:szCs w:val="20"/>
                  <w:lang w:bidi="th-TH"/>
                </w:rPr>
                <w:delText>R$ 85.105,30</w:delText>
              </w:r>
            </w:del>
          </w:p>
        </w:tc>
      </w:tr>
      <w:tr w:rsidR="008601AF" w:rsidRPr="008601AF" w14:paraId="1750201D" w14:textId="77777777" w:rsidTr="00627AA0">
        <w:tblPrEx>
          <w:tblW w:w="5000" w:type="pct"/>
          <w:tblCellMar>
            <w:left w:w="70" w:type="dxa"/>
            <w:right w:w="70" w:type="dxa"/>
          </w:tblCellMar>
          <w:tblPrExChange w:id="3829" w:author="Philippe Hollanda - Oliveira Trust" w:date="2022-07-19T10:08:00Z">
            <w:tblPrEx>
              <w:tblW w:w="5000" w:type="pct"/>
              <w:tblCellMar>
                <w:left w:w="70" w:type="dxa"/>
                <w:right w:w="70" w:type="dxa"/>
              </w:tblCellMar>
            </w:tblPrEx>
          </w:tblPrExChange>
        </w:tblPrEx>
        <w:trPr>
          <w:trHeight w:val="1785"/>
          <w:trPrChange w:id="38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2E8F41" w14:textId="3F7343E5" w:rsidR="008601AF" w:rsidRPr="008601AF" w:rsidRDefault="008601AF" w:rsidP="003C2C2A">
            <w:pPr>
              <w:jc w:val="center"/>
              <w:rPr>
                <w:rFonts w:ascii="Trebuchet MS" w:hAnsi="Trebuchet MS" w:cs="Arial"/>
                <w:color w:val="000000"/>
                <w:sz w:val="20"/>
                <w:szCs w:val="20"/>
                <w:lang w:bidi="th-TH"/>
              </w:rPr>
            </w:pPr>
            <w:del w:id="3832"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3A9132" w14:textId="12220DAC" w:rsidR="008601AF" w:rsidRPr="008601AF" w:rsidRDefault="008601AF" w:rsidP="003C2C2A">
            <w:pPr>
              <w:jc w:val="center"/>
              <w:rPr>
                <w:rFonts w:ascii="Trebuchet MS" w:hAnsi="Trebuchet MS" w:cs="Arial"/>
                <w:color w:val="000000"/>
                <w:sz w:val="20"/>
                <w:szCs w:val="20"/>
                <w:lang w:bidi="th-TH"/>
              </w:rPr>
            </w:pPr>
            <w:del w:id="3834" w:author="Philippe Hollanda - Oliveira Trust" w:date="2022-07-19T10:08:00Z">
              <w:r w:rsidRPr="008601AF" w:rsidDel="00627AA0">
                <w:rPr>
                  <w:rFonts w:ascii="Trebuchet MS" w:hAnsi="Trebuchet MS" w:cs="Arial"/>
                  <w:color w:val="000000"/>
                  <w:sz w:val="20"/>
                  <w:szCs w:val="20"/>
                  <w:lang w:bidi="th-TH"/>
                </w:rPr>
                <w:delText>28/06/2021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E10A2D" w14:textId="6F14F5AE" w:rsidR="008601AF" w:rsidRPr="008601AF" w:rsidRDefault="008601AF" w:rsidP="003C2C2A">
            <w:pPr>
              <w:jc w:val="center"/>
              <w:rPr>
                <w:rFonts w:ascii="Trebuchet MS" w:hAnsi="Trebuchet MS" w:cs="Arial"/>
                <w:color w:val="000000"/>
                <w:sz w:val="20"/>
                <w:szCs w:val="20"/>
                <w:lang w:bidi="th-TH"/>
              </w:rPr>
            </w:pPr>
            <w:del w:id="3836" w:author="Philippe Hollanda - Oliveira Trust" w:date="2022-07-19T10:08:00Z">
              <w:r w:rsidRPr="008601AF" w:rsidDel="00627AA0">
                <w:rPr>
                  <w:rFonts w:ascii="Trebuchet MS" w:hAnsi="Trebuchet MS" w:cs="Arial"/>
                  <w:color w:val="000000"/>
                  <w:sz w:val="20"/>
                  <w:szCs w:val="20"/>
                  <w:lang w:bidi="th-TH"/>
                </w:rPr>
                <w:delText>R$ 750,00</w:delText>
              </w:r>
            </w:del>
          </w:p>
        </w:tc>
      </w:tr>
      <w:tr w:rsidR="008601AF" w:rsidRPr="008601AF" w14:paraId="4B9B3B58" w14:textId="77777777" w:rsidTr="00627AA0">
        <w:tblPrEx>
          <w:tblW w:w="5000" w:type="pct"/>
          <w:tblCellMar>
            <w:left w:w="70" w:type="dxa"/>
            <w:right w:w="70" w:type="dxa"/>
          </w:tblCellMar>
          <w:tblPrExChange w:id="3837" w:author="Philippe Hollanda - Oliveira Trust" w:date="2022-07-19T10:08:00Z">
            <w:tblPrEx>
              <w:tblW w:w="5000" w:type="pct"/>
              <w:tblCellMar>
                <w:left w:w="70" w:type="dxa"/>
                <w:right w:w="70" w:type="dxa"/>
              </w:tblCellMar>
            </w:tblPrEx>
          </w:tblPrExChange>
        </w:tblPrEx>
        <w:trPr>
          <w:trHeight w:val="1785"/>
          <w:trPrChange w:id="38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ECC21D" w14:textId="055E383C" w:rsidR="008601AF" w:rsidRPr="008601AF" w:rsidRDefault="008601AF" w:rsidP="003C2C2A">
            <w:pPr>
              <w:jc w:val="center"/>
              <w:rPr>
                <w:rFonts w:ascii="Trebuchet MS" w:hAnsi="Trebuchet MS" w:cs="Arial"/>
                <w:color w:val="000000"/>
                <w:sz w:val="20"/>
                <w:szCs w:val="20"/>
                <w:lang w:bidi="th-TH"/>
              </w:rPr>
            </w:pPr>
            <w:del w:id="3840" w:author="Philippe Hollanda - Oliveira Trust" w:date="2022-07-19T10:08:00Z">
              <w:r w:rsidRPr="008601AF" w:rsidDel="00627AA0">
                <w:rPr>
                  <w:rFonts w:ascii="Trebuchet MS" w:hAnsi="Trebuchet MS" w:cs="Arial"/>
                  <w:color w:val="000000"/>
                  <w:sz w:val="20"/>
                  <w:szCs w:val="20"/>
                  <w:lang w:bidi="th-TH"/>
                </w:rPr>
                <w:delText>MATERIAL DE 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DFBA9C" w14:textId="619AA94F" w:rsidR="008601AF" w:rsidRPr="008601AF" w:rsidRDefault="008601AF" w:rsidP="003C2C2A">
            <w:pPr>
              <w:jc w:val="center"/>
              <w:rPr>
                <w:rFonts w:ascii="Trebuchet MS" w:hAnsi="Trebuchet MS" w:cs="Arial"/>
                <w:color w:val="000000"/>
                <w:sz w:val="20"/>
                <w:szCs w:val="20"/>
                <w:lang w:bidi="th-TH"/>
              </w:rPr>
            </w:pPr>
            <w:del w:id="3842" w:author="Philippe Hollanda - Oliveira Trust" w:date="2022-07-19T10:08:00Z">
              <w:r w:rsidRPr="008601AF" w:rsidDel="00627AA0">
                <w:rPr>
                  <w:rFonts w:ascii="Trebuchet MS" w:hAnsi="Trebuchet MS" w:cs="Arial"/>
                  <w:color w:val="000000"/>
                  <w:sz w:val="20"/>
                  <w:szCs w:val="20"/>
                  <w:lang w:bidi="th-TH"/>
                </w:rPr>
                <w:delText>28/06/2021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06D80D" w14:textId="44007BD0" w:rsidR="008601AF" w:rsidRPr="008601AF" w:rsidRDefault="008601AF" w:rsidP="003C2C2A">
            <w:pPr>
              <w:jc w:val="center"/>
              <w:rPr>
                <w:rFonts w:ascii="Trebuchet MS" w:hAnsi="Trebuchet MS" w:cs="Arial"/>
                <w:color w:val="000000"/>
                <w:sz w:val="20"/>
                <w:szCs w:val="20"/>
                <w:lang w:bidi="th-TH"/>
              </w:rPr>
            </w:pPr>
            <w:del w:id="3844" w:author="Philippe Hollanda - Oliveira Trust" w:date="2022-07-19T10:08:00Z">
              <w:r w:rsidRPr="008601AF" w:rsidDel="00627AA0">
                <w:rPr>
                  <w:rFonts w:ascii="Trebuchet MS" w:hAnsi="Trebuchet MS" w:cs="Arial"/>
                  <w:color w:val="000000"/>
                  <w:sz w:val="20"/>
                  <w:szCs w:val="20"/>
                  <w:lang w:bidi="th-TH"/>
                </w:rPr>
                <w:delText>R$ 290,50</w:delText>
              </w:r>
            </w:del>
          </w:p>
        </w:tc>
      </w:tr>
      <w:tr w:rsidR="008601AF" w:rsidRPr="008601AF" w14:paraId="7D65BDDF" w14:textId="77777777" w:rsidTr="00627AA0">
        <w:tblPrEx>
          <w:tblW w:w="5000" w:type="pct"/>
          <w:tblCellMar>
            <w:left w:w="70" w:type="dxa"/>
            <w:right w:w="70" w:type="dxa"/>
          </w:tblCellMar>
          <w:tblPrExChange w:id="3845" w:author="Philippe Hollanda - Oliveira Trust" w:date="2022-07-19T10:08:00Z">
            <w:tblPrEx>
              <w:tblW w:w="5000" w:type="pct"/>
              <w:tblCellMar>
                <w:left w:w="70" w:type="dxa"/>
                <w:right w:w="70" w:type="dxa"/>
              </w:tblCellMar>
            </w:tblPrEx>
          </w:tblPrExChange>
        </w:tblPrEx>
        <w:trPr>
          <w:trHeight w:val="1785"/>
          <w:trPrChange w:id="38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4089E5" w14:textId="219A852E" w:rsidR="008601AF" w:rsidRPr="008601AF" w:rsidRDefault="008601AF" w:rsidP="003C2C2A">
            <w:pPr>
              <w:jc w:val="center"/>
              <w:rPr>
                <w:rFonts w:ascii="Trebuchet MS" w:hAnsi="Trebuchet MS" w:cs="Arial"/>
                <w:color w:val="000000"/>
                <w:sz w:val="20"/>
                <w:szCs w:val="20"/>
                <w:lang w:bidi="th-TH"/>
              </w:rPr>
            </w:pPr>
            <w:del w:id="3848" w:author="Philippe Hollanda - Oliveira Trust" w:date="2022-07-19T10:08:00Z">
              <w:r w:rsidRPr="008601AF" w:rsidDel="00627AA0">
                <w:rPr>
                  <w:rFonts w:ascii="Trebuchet MS" w:hAnsi="Trebuchet MS" w:cs="Arial"/>
                  <w:color w:val="000000"/>
                  <w:sz w:val="20"/>
                  <w:szCs w:val="20"/>
                  <w:lang w:bidi="th-TH"/>
                </w:rPr>
                <w:delText>ADITIVO DCA4</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F6D162" w14:textId="37E9DB9A" w:rsidR="008601AF" w:rsidRPr="008601AF" w:rsidRDefault="008601AF" w:rsidP="003C2C2A">
            <w:pPr>
              <w:jc w:val="center"/>
              <w:rPr>
                <w:rFonts w:ascii="Trebuchet MS" w:hAnsi="Trebuchet MS" w:cs="Arial"/>
                <w:color w:val="000000"/>
                <w:sz w:val="20"/>
                <w:szCs w:val="20"/>
                <w:lang w:bidi="th-TH"/>
              </w:rPr>
            </w:pPr>
            <w:del w:id="3850" w:author="Philippe Hollanda - Oliveira Trust" w:date="2022-07-19T10:08:00Z">
              <w:r w:rsidRPr="008601AF" w:rsidDel="00627AA0">
                <w:rPr>
                  <w:rFonts w:ascii="Trebuchet MS" w:hAnsi="Trebuchet MS" w:cs="Arial"/>
                  <w:color w:val="000000"/>
                  <w:sz w:val="20"/>
                  <w:szCs w:val="20"/>
                  <w:lang w:bidi="th-TH"/>
                </w:rPr>
                <w:delText>28/06/2021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CB8979" w14:textId="0AA004EE" w:rsidR="008601AF" w:rsidRPr="008601AF" w:rsidRDefault="008601AF" w:rsidP="003C2C2A">
            <w:pPr>
              <w:jc w:val="center"/>
              <w:rPr>
                <w:rFonts w:ascii="Trebuchet MS" w:hAnsi="Trebuchet MS" w:cs="Arial"/>
                <w:color w:val="000000"/>
                <w:sz w:val="20"/>
                <w:szCs w:val="20"/>
                <w:lang w:bidi="th-TH"/>
              </w:rPr>
            </w:pPr>
            <w:del w:id="3852" w:author="Philippe Hollanda - Oliveira Trust" w:date="2022-07-19T10:08:00Z">
              <w:r w:rsidRPr="008601AF" w:rsidDel="00627AA0">
                <w:rPr>
                  <w:rFonts w:ascii="Trebuchet MS" w:hAnsi="Trebuchet MS" w:cs="Arial"/>
                  <w:color w:val="000000"/>
                  <w:sz w:val="20"/>
                  <w:szCs w:val="20"/>
                  <w:lang w:bidi="th-TH"/>
                </w:rPr>
                <w:delText>R$ 660,00</w:delText>
              </w:r>
            </w:del>
          </w:p>
        </w:tc>
      </w:tr>
      <w:tr w:rsidR="008601AF" w:rsidRPr="008601AF" w14:paraId="7C3E63E4" w14:textId="77777777" w:rsidTr="00627AA0">
        <w:tblPrEx>
          <w:tblW w:w="5000" w:type="pct"/>
          <w:tblCellMar>
            <w:left w:w="70" w:type="dxa"/>
            <w:right w:w="70" w:type="dxa"/>
          </w:tblCellMar>
          <w:tblPrExChange w:id="3853" w:author="Philippe Hollanda - Oliveira Trust" w:date="2022-07-19T10:08:00Z">
            <w:tblPrEx>
              <w:tblW w:w="5000" w:type="pct"/>
              <w:tblCellMar>
                <w:left w:w="70" w:type="dxa"/>
                <w:right w:w="70" w:type="dxa"/>
              </w:tblCellMar>
            </w:tblPrEx>
          </w:tblPrExChange>
        </w:tblPrEx>
        <w:trPr>
          <w:trHeight w:val="1785"/>
          <w:trPrChange w:id="38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3208D3" w14:textId="66BCCA3C" w:rsidR="008601AF" w:rsidRPr="008601AF" w:rsidRDefault="008601AF" w:rsidP="003C2C2A">
            <w:pPr>
              <w:jc w:val="center"/>
              <w:rPr>
                <w:rFonts w:ascii="Trebuchet MS" w:hAnsi="Trebuchet MS" w:cs="Arial"/>
                <w:color w:val="000000"/>
                <w:sz w:val="20"/>
                <w:szCs w:val="20"/>
                <w:lang w:bidi="th-TH"/>
              </w:rPr>
            </w:pPr>
            <w:del w:id="3856" w:author="Philippe Hollanda - Oliveira Trust" w:date="2022-07-19T10:08:00Z">
              <w:r w:rsidRPr="008601AF" w:rsidDel="00627AA0">
                <w:rPr>
                  <w:rFonts w:ascii="Trebuchet MS" w:hAnsi="Trebuchet MS" w:cs="Arial"/>
                  <w:color w:val="000000"/>
                  <w:sz w:val="20"/>
                  <w:szCs w:val="20"/>
                  <w:lang w:bidi="th-TH"/>
                </w:rPr>
                <w:lastRenderedPageBreak/>
                <w:delText>TUBULACAO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896762" w14:textId="0C063F73" w:rsidR="008601AF" w:rsidRPr="008601AF" w:rsidRDefault="008601AF" w:rsidP="003C2C2A">
            <w:pPr>
              <w:jc w:val="center"/>
              <w:rPr>
                <w:rFonts w:ascii="Trebuchet MS" w:hAnsi="Trebuchet MS" w:cs="Arial"/>
                <w:color w:val="000000"/>
                <w:sz w:val="20"/>
                <w:szCs w:val="20"/>
                <w:lang w:bidi="th-TH"/>
              </w:rPr>
            </w:pPr>
            <w:del w:id="3858" w:author="Philippe Hollanda - Oliveira Trust" w:date="2022-07-19T10:08:00Z">
              <w:r w:rsidRPr="008601AF" w:rsidDel="00627AA0">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50078C" w14:textId="3FF3EE35" w:rsidR="008601AF" w:rsidRPr="008601AF" w:rsidRDefault="008601AF" w:rsidP="003C2C2A">
            <w:pPr>
              <w:jc w:val="center"/>
              <w:rPr>
                <w:rFonts w:ascii="Trebuchet MS" w:hAnsi="Trebuchet MS" w:cs="Arial"/>
                <w:color w:val="000000"/>
                <w:sz w:val="20"/>
                <w:szCs w:val="20"/>
                <w:lang w:bidi="th-TH"/>
              </w:rPr>
            </w:pPr>
            <w:del w:id="3860" w:author="Philippe Hollanda - Oliveira Trust" w:date="2022-07-19T10:08:00Z">
              <w:r w:rsidRPr="008601AF" w:rsidDel="00627AA0">
                <w:rPr>
                  <w:rFonts w:ascii="Trebuchet MS" w:hAnsi="Trebuchet MS" w:cs="Arial"/>
                  <w:color w:val="000000"/>
                  <w:sz w:val="20"/>
                  <w:szCs w:val="20"/>
                  <w:lang w:bidi="th-TH"/>
                </w:rPr>
                <w:delText>R$ 20.000,00</w:delText>
              </w:r>
            </w:del>
          </w:p>
        </w:tc>
      </w:tr>
      <w:tr w:rsidR="008601AF" w:rsidRPr="008601AF" w14:paraId="0F5D70D2" w14:textId="77777777" w:rsidTr="00627AA0">
        <w:tblPrEx>
          <w:tblW w:w="5000" w:type="pct"/>
          <w:tblCellMar>
            <w:left w:w="70" w:type="dxa"/>
            <w:right w:w="70" w:type="dxa"/>
          </w:tblCellMar>
          <w:tblPrExChange w:id="3861" w:author="Philippe Hollanda - Oliveira Trust" w:date="2022-07-19T10:08:00Z">
            <w:tblPrEx>
              <w:tblW w:w="5000" w:type="pct"/>
              <w:tblCellMar>
                <w:left w:w="70" w:type="dxa"/>
                <w:right w:w="70" w:type="dxa"/>
              </w:tblCellMar>
            </w:tblPrEx>
          </w:tblPrExChange>
        </w:tblPrEx>
        <w:trPr>
          <w:trHeight w:val="1785"/>
          <w:trPrChange w:id="38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8B2076" w14:textId="52CD9953" w:rsidR="008601AF" w:rsidRPr="008601AF" w:rsidRDefault="008601AF" w:rsidP="003C2C2A">
            <w:pPr>
              <w:jc w:val="center"/>
              <w:rPr>
                <w:rFonts w:ascii="Trebuchet MS" w:hAnsi="Trebuchet MS" w:cs="Arial"/>
                <w:color w:val="000000"/>
                <w:sz w:val="20"/>
                <w:szCs w:val="20"/>
                <w:lang w:bidi="th-TH"/>
              </w:rPr>
            </w:pPr>
            <w:del w:id="3864" w:author="Philippe Hollanda - Oliveira Trust" w:date="2022-07-19T10:08:00Z">
              <w:r w:rsidRPr="008601AF" w:rsidDel="00627AA0">
                <w:rPr>
                  <w:rFonts w:ascii="Trebuchet MS" w:hAnsi="Trebuchet MS" w:cs="Arial"/>
                  <w:color w:val="000000"/>
                  <w:sz w:val="20"/>
                  <w:szCs w:val="20"/>
                  <w:lang w:bidi="th-TH"/>
                </w:rPr>
                <w:delText>ESPUMA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690171" w14:textId="73605C9B" w:rsidR="008601AF" w:rsidRPr="008601AF" w:rsidRDefault="008601AF" w:rsidP="003C2C2A">
            <w:pPr>
              <w:jc w:val="center"/>
              <w:rPr>
                <w:rFonts w:ascii="Trebuchet MS" w:hAnsi="Trebuchet MS" w:cs="Arial"/>
                <w:color w:val="000000"/>
                <w:sz w:val="20"/>
                <w:szCs w:val="20"/>
                <w:lang w:bidi="th-TH"/>
              </w:rPr>
            </w:pPr>
            <w:del w:id="3866" w:author="Philippe Hollanda - Oliveira Trust" w:date="2022-07-19T10:08:00Z">
              <w:r w:rsidRPr="008601AF" w:rsidDel="00627AA0">
                <w:rPr>
                  <w:rFonts w:ascii="Trebuchet MS" w:hAnsi="Trebuchet MS" w:cs="Arial"/>
                  <w:color w:val="000000"/>
                  <w:sz w:val="20"/>
                  <w:szCs w:val="20"/>
                  <w:lang w:bidi="th-TH"/>
                </w:rPr>
                <w:delText>28/06/2021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693D31" w14:textId="73A7471F" w:rsidR="008601AF" w:rsidRPr="008601AF" w:rsidRDefault="008601AF" w:rsidP="003C2C2A">
            <w:pPr>
              <w:jc w:val="center"/>
              <w:rPr>
                <w:rFonts w:ascii="Trebuchet MS" w:hAnsi="Trebuchet MS" w:cs="Arial"/>
                <w:color w:val="000000"/>
                <w:sz w:val="20"/>
                <w:szCs w:val="20"/>
                <w:lang w:bidi="th-TH"/>
              </w:rPr>
            </w:pPr>
            <w:del w:id="3868" w:author="Philippe Hollanda - Oliveira Trust" w:date="2022-07-19T10:08:00Z">
              <w:r w:rsidRPr="008601AF" w:rsidDel="00627AA0">
                <w:rPr>
                  <w:rFonts w:ascii="Trebuchet MS" w:hAnsi="Trebuchet MS" w:cs="Arial"/>
                  <w:color w:val="000000"/>
                  <w:sz w:val="20"/>
                  <w:szCs w:val="20"/>
                  <w:lang w:bidi="th-TH"/>
                </w:rPr>
                <w:delText>R$ 1.500,00</w:delText>
              </w:r>
            </w:del>
          </w:p>
        </w:tc>
      </w:tr>
      <w:tr w:rsidR="008601AF" w:rsidRPr="008601AF" w14:paraId="6EC8A003" w14:textId="77777777" w:rsidTr="00627AA0">
        <w:tblPrEx>
          <w:tblW w:w="5000" w:type="pct"/>
          <w:tblCellMar>
            <w:left w:w="70" w:type="dxa"/>
            <w:right w:w="70" w:type="dxa"/>
          </w:tblCellMar>
          <w:tblPrExChange w:id="3869" w:author="Philippe Hollanda - Oliveira Trust" w:date="2022-07-19T10:08:00Z">
            <w:tblPrEx>
              <w:tblW w:w="5000" w:type="pct"/>
              <w:tblCellMar>
                <w:left w:w="70" w:type="dxa"/>
                <w:right w:w="70" w:type="dxa"/>
              </w:tblCellMar>
            </w:tblPrEx>
          </w:tblPrExChange>
        </w:tblPrEx>
        <w:trPr>
          <w:trHeight w:val="1785"/>
          <w:trPrChange w:id="38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BDF10C" w14:textId="2A101A5D" w:rsidR="008601AF" w:rsidRPr="008601AF" w:rsidRDefault="008601AF" w:rsidP="003C2C2A">
            <w:pPr>
              <w:jc w:val="center"/>
              <w:rPr>
                <w:rFonts w:ascii="Trebuchet MS" w:hAnsi="Trebuchet MS" w:cs="Arial"/>
                <w:color w:val="000000"/>
                <w:sz w:val="20"/>
                <w:szCs w:val="20"/>
                <w:lang w:bidi="th-TH"/>
              </w:rPr>
            </w:pPr>
            <w:del w:id="3872"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D51B26" w14:textId="279213D8" w:rsidR="008601AF" w:rsidRPr="008601AF" w:rsidRDefault="008601AF" w:rsidP="003C2C2A">
            <w:pPr>
              <w:jc w:val="center"/>
              <w:rPr>
                <w:rFonts w:ascii="Trebuchet MS" w:hAnsi="Trebuchet MS" w:cs="Arial"/>
                <w:color w:val="000000"/>
                <w:sz w:val="20"/>
                <w:szCs w:val="20"/>
                <w:lang w:bidi="th-TH"/>
              </w:rPr>
            </w:pPr>
            <w:del w:id="3874" w:author="Philippe Hollanda - Oliveira Trust" w:date="2022-07-19T10:08:00Z">
              <w:r w:rsidRPr="008601AF" w:rsidDel="00627AA0">
                <w:rPr>
                  <w:rFonts w:ascii="Trebuchet MS" w:hAnsi="Trebuchet MS" w:cs="Arial"/>
                  <w:color w:val="000000"/>
                  <w:sz w:val="20"/>
                  <w:szCs w:val="20"/>
                  <w:lang w:bidi="th-TH"/>
                </w:rPr>
                <w:delText>30/06/2021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7F46B7" w14:textId="347FD819" w:rsidR="008601AF" w:rsidRPr="008601AF" w:rsidRDefault="008601AF" w:rsidP="003C2C2A">
            <w:pPr>
              <w:jc w:val="center"/>
              <w:rPr>
                <w:rFonts w:ascii="Trebuchet MS" w:hAnsi="Trebuchet MS" w:cs="Arial"/>
                <w:color w:val="000000"/>
                <w:sz w:val="20"/>
                <w:szCs w:val="20"/>
                <w:lang w:bidi="th-TH"/>
              </w:rPr>
            </w:pPr>
            <w:del w:id="3876" w:author="Philippe Hollanda - Oliveira Trust" w:date="2022-07-19T10:08:00Z">
              <w:r w:rsidRPr="008601AF" w:rsidDel="00627AA0">
                <w:rPr>
                  <w:rFonts w:ascii="Trebuchet MS" w:hAnsi="Trebuchet MS" w:cs="Arial"/>
                  <w:color w:val="000000"/>
                  <w:sz w:val="20"/>
                  <w:szCs w:val="20"/>
                  <w:lang w:bidi="th-TH"/>
                </w:rPr>
                <w:delText>R$ 673,92</w:delText>
              </w:r>
            </w:del>
          </w:p>
        </w:tc>
      </w:tr>
      <w:tr w:rsidR="008601AF" w:rsidRPr="008601AF" w14:paraId="1FFEF08A" w14:textId="77777777" w:rsidTr="00627AA0">
        <w:tblPrEx>
          <w:tblW w:w="5000" w:type="pct"/>
          <w:tblCellMar>
            <w:left w:w="70" w:type="dxa"/>
            <w:right w:w="70" w:type="dxa"/>
          </w:tblCellMar>
          <w:tblPrExChange w:id="3877" w:author="Philippe Hollanda - Oliveira Trust" w:date="2022-07-19T10:08:00Z">
            <w:tblPrEx>
              <w:tblW w:w="5000" w:type="pct"/>
              <w:tblCellMar>
                <w:left w:w="70" w:type="dxa"/>
                <w:right w:w="70" w:type="dxa"/>
              </w:tblCellMar>
            </w:tblPrEx>
          </w:tblPrExChange>
        </w:tblPrEx>
        <w:trPr>
          <w:trHeight w:val="1785"/>
          <w:trPrChange w:id="38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AF8283" w14:textId="6963E2C2" w:rsidR="008601AF" w:rsidRPr="008601AF" w:rsidRDefault="008601AF" w:rsidP="003C2C2A">
            <w:pPr>
              <w:jc w:val="center"/>
              <w:rPr>
                <w:rFonts w:ascii="Trebuchet MS" w:hAnsi="Trebuchet MS" w:cs="Arial"/>
                <w:color w:val="000000"/>
                <w:sz w:val="20"/>
                <w:szCs w:val="20"/>
                <w:lang w:bidi="th-TH"/>
              </w:rPr>
            </w:pPr>
            <w:del w:id="3880"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2E92F6" w14:textId="3C64281E" w:rsidR="008601AF" w:rsidRPr="008601AF" w:rsidRDefault="008601AF" w:rsidP="003C2C2A">
            <w:pPr>
              <w:jc w:val="center"/>
              <w:rPr>
                <w:rFonts w:ascii="Trebuchet MS" w:hAnsi="Trebuchet MS" w:cs="Arial"/>
                <w:color w:val="000000"/>
                <w:sz w:val="20"/>
                <w:szCs w:val="20"/>
                <w:lang w:bidi="th-TH"/>
              </w:rPr>
            </w:pPr>
            <w:del w:id="3882" w:author="Philippe Hollanda - Oliveira Trust" w:date="2022-07-19T10:08:00Z">
              <w:r w:rsidRPr="008601AF" w:rsidDel="00627AA0">
                <w:rPr>
                  <w:rFonts w:ascii="Trebuchet MS" w:hAnsi="Trebuchet MS" w:cs="Arial"/>
                  <w:color w:val="000000"/>
                  <w:sz w:val="20"/>
                  <w:szCs w:val="20"/>
                  <w:lang w:bidi="th-TH"/>
                </w:rPr>
                <w:delText>30/06/2021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C8CA1F" w14:textId="46D033E8" w:rsidR="008601AF" w:rsidRPr="008601AF" w:rsidRDefault="008601AF" w:rsidP="003C2C2A">
            <w:pPr>
              <w:jc w:val="center"/>
              <w:rPr>
                <w:rFonts w:ascii="Trebuchet MS" w:hAnsi="Trebuchet MS" w:cs="Arial"/>
                <w:color w:val="000000"/>
                <w:sz w:val="20"/>
                <w:szCs w:val="20"/>
                <w:lang w:bidi="th-TH"/>
              </w:rPr>
            </w:pPr>
            <w:del w:id="3884" w:author="Philippe Hollanda - Oliveira Trust" w:date="2022-07-19T10:08:00Z">
              <w:r w:rsidRPr="008601AF" w:rsidDel="00627AA0">
                <w:rPr>
                  <w:rFonts w:ascii="Trebuchet MS" w:hAnsi="Trebuchet MS" w:cs="Arial"/>
                  <w:color w:val="000000"/>
                  <w:sz w:val="20"/>
                  <w:szCs w:val="20"/>
                  <w:lang w:bidi="th-TH"/>
                </w:rPr>
                <w:delText>R$ 1.745,28</w:delText>
              </w:r>
            </w:del>
          </w:p>
        </w:tc>
      </w:tr>
      <w:tr w:rsidR="008601AF" w:rsidRPr="008601AF" w14:paraId="41A8D8F0" w14:textId="77777777" w:rsidTr="00627AA0">
        <w:tblPrEx>
          <w:tblW w:w="5000" w:type="pct"/>
          <w:tblCellMar>
            <w:left w:w="70" w:type="dxa"/>
            <w:right w:w="70" w:type="dxa"/>
          </w:tblCellMar>
          <w:tblPrExChange w:id="3885" w:author="Philippe Hollanda - Oliveira Trust" w:date="2022-07-19T10:08:00Z">
            <w:tblPrEx>
              <w:tblW w:w="5000" w:type="pct"/>
              <w:tblCellMar>
                <w:left w:w="70" w:type="dxa"/>
                <w:right w:w="70" w:type="dxa"/>
              </w:tblCellMar>
            </w:tblPrEx>
          </w:tblPrExChange>
        </w:tblPrEx>
        <w:trPr>
          <w:trHeight w:val="1785"/>
          <w:trPrChange w:id="38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5E997B" w14:textId="5D87BCC4" w:rsidR="008601AF" w:rsidRPr="008601AF" w:rsidRDefault="008601AF" w:rsidP="003C2C2A">
            <w:pPr>
              <w:jc w:val="center"/>
              <w:rPr>
                <w:rFonts w:ascii="Trebuchet MS" w:hAnsi="Trebuchet MS" w:cs="Arial"/>
                <w:color w:val="000000"/>
                <w:sz w:val="20"/>
                <w:szCs w:val="20"/>
                <w:lang w:bidi="th-TH"/>
              </w:rPr>
            </w:pPr>
            <w:del w:id="3888"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32B1C4" w14:textId="519BB551" w:rsidR="008601AF" w:rsidRPr="008601AF" w:rsidRDefault="008601AF" w:rsidP="003C2C2A">
            <w:pPr>
              <w:jc w:val="center"/>
              <w:rPr>
                <w:rFonts w:ascii="Trebuchet MS" w:hAnsi="Trebuchet MS" w:cs="Arial"/>
                <w:color w:val="000000"/>
                <w:sz w:val="20"/>
                <w:szCs w:val="20"/>
                <w:lang w:bidi="th-TH"/>
              </w:rPr>
            </w:pPr>
            <w:del w:id="3890" w:author="Philippe Hollanda - Oliveira Trust" w:date="2022-07-19T10:08:00Z">
              <w:r w:rsidRPr="008601AF" w:rsidDel="00627AA0">
                <w:rPr>
                  <w:rFonts w:ascii="Trebuchet MS" w:hAnsi="Trebuchet MS" w:cs="Arial"/>
                  <w:color w:val="000000"/>
                  <w:sz w:val="20"/>
                  <w:szCs w:val="20"/>
                  <w:lang w:bidi="th-TH"/>
                </w:rPr>
                <w:delText>30/06/2021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DA7AE0" w14:textId="37FF20D7" w:rsidR="008601AF" w:rsidRPr="008601AF" w:rsidRDefault="008601AF" w:rsidP="003C2C2A">
            <w:pPr>
              <w:jc w:val="center"/>
              <w:rPr>
                <w:rFonts w:ascii="Trebuchet MS" w:hAnsi="Trebuchet MS" w:cs="Arial"/>
                <w:color w:val="000000"/>
                <w:sz w:val="20"/>
                <w:szCs w:val="20"/>
                <w:lang w:bidi="th-TH"/>
              </w:rPr>
            </w:pPr>
            <w:del w:id="3892" w:author="Philippe Hollanda - Oliveira Trust" w:date="2022-07-19T10:08:00Z">
              <w:r w:rsidRPr="008601AF" w:rsidDel="00627AA0">
                <w:rPr>
                  <w:rFonts w:ascii="Trebuchet MS" w:hAnsi="Trebuchet MS" w:cs="Arial"/>
                  <w:color w:val="000000"/>
                  <w:sz w:val="20"/>
                  <w:szCs w:val="20"/>
                  <w:lang w:bidi="th-TH"/>
                </w:rPr>
                <w:delText>R$ 1.745,28</w:delText>
              </w:r>
            </w:del>
          </w:p>
        </w:tc>
      </w:tr>
      <w:tr w:rsidR="008601AF" w:rsidRPr="008601AF" w14:paraId="215B8055" w14:textId="77777777" w:rsidTr="00627AA0">
        <w:tblPrEx>
          <w:tblW w:w="5000" w:type="pct"/>
          <w:tblCellMar>
            <w:left w:w="70" w:type="dxa"/>
            <w:right w:w="70" w:type="dxa"/>
          </w:tblCellMar>
          <w:tblPrExChange w:id="3893" w:author="Philippe Hollanda - Oliveira Trust" w:date="2022-07-19T10:08:00Z">
            <w:tblPrEx>
              <w:tblW w:w="5000" w:type="pct"/>
              <w:tblCellMar>
                <w:left w:w="70" w:type="dxa"/>
                <w:right w:w="70" w:type="dxa"/>
              </w:tblCellMar>
            </w:tblPrEx>
          </w:tblPrExChange>
        </w:tblPrEx>
        <w:trPr>
          <w:trHeight w:val="1785"/>
          <w:trPrChange w:id="38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8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9748E1" w14:textId="768ECEDF" w:rsidR="008601AF" w:rsidRPr="008601AF" w:rsidRDefault="008601AF" w:rsidP="003C2C2A">
            <w:pPr>
              <w:jc w:val="center"/>
              <w:rPr>
                <w:rFonts w:ascii="Trebuchet MS" w:hAnsi="Trebuchet MS" w:cs="Arial"/>
                <w:color w:val="000000"/>
                <w:sz w:val="20"/>
                <w:szCs w:val="20"/>
                <w:lang w:bidi="th-TH"/>
              </w:rPr>
            </w:pPr>
            <w:del w:id="3896" w:author="Philippe Hollanda - Oliveira Trust" w:date="2022-07-19T10:08:00Z">
              <w:r w:rsidRPr="008601AF" w:rsidDel="00627AA0">
                <w:rPr>
                  <w:rFonts w:ascii="Trebuchet MS" w:hAnsi="Trebuchet MS" w:cs="Arial"/>
                  <w:color w:val="000000"/>
                  <w:sz w:val="20"/>
                  <w:szCs w:val="20"/>
                  <w:lang w:bidi="th-TH"/>
                </w:rPr>
                <w:lastRenderedPageBreak/>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8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D3A37A" w14:textId="281CDE74" w:rsidR="008601AF" w:rsidRPr="008601AF" w:rsidRDefault="008601AF" w:rsidP="003C2C2A">
            <w:pPr>
              <w:jc w:val="center"/>
              <w:rPr>
                <w:rFonts w:ascii="Trebuchet MS" w:hAnsi="Trebuchet MS" w:cs="Arial"/>
                <w:color w:val="000000"/>
                <w:sz w:val="20"/>
                <w:szCs w:val="20"/>
                <w:lang w:bidi="th-TH"/>
              </w:rPr>
            </w:pPr>
            <w:del w:id="3898" w:author="Philippe Hollanda - Oliveira Trust" w:date="2022-07-19T10:08:00Z">
              <w:r w:rsidRPr="008601AF" w:rsidDel="00627AA0">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8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333A97" w14:textId="3B618AF6" w:rsidR="008601AF" w:rsidRPr="008601AF" w:rsidRDefault="008601AF" w:rsidP="003C2C2A">
            <w:pPr>
              <w:jc w:val="center"/>
              <w:rPr>
                <w:rFonts w:ascii="Trebuchet MS" w:hAnsi="Trebuchet MS" w:cs="Arial"/>
                <w:color w:val="000000"/>
                <w:sz w:val="20"/>
                <w:szCs w:val="20"/>
                <w:lang w:bidi="th-TH"/>
              </w:rPr>
            </w:pPr>
            <w:del w:id="3900" w:author="Philippe Hollanda - Oliveira Trust" w:date="2022-07-19T10:08:00Z">
              <w:r w:rsidRPr="008601AF" w:rsidDel="00627AA0">
                <w:rPr>
                  <w:rFonts w:ascii="Trebuchet MS" w:hAnsi="Trebuchet MS" w:cs="Arial"/>
                  <w:color w:val="000000"/>
                  <w:sz w:val="20"/>
                  <w:szCs w:val="20"/>
                  <w:lang w:bidi="th-TH"/>
                </w:rPr>
                <w:delText>R$ 2.450,00</w:delText>
              </w:r>
            </w:del>
          </w:p>
        </w:tc>
      </w:tr>
      <w:tr w:rsidR="008601AF" w:rsidRPr="008601AF" w14:paraId="0B42FA36" w14:textId="77777777" w:rsidTr="00627AA0">
        <w:tblPrEx>
          <w:tblW w:w="5000" w:type="pct"/>
          <w:tblCellMar>
            <w:left w:w="70" w:type="dxa"/>
            <w:right w:w="70" w:type="dxa"/>
          </w:tblCellMar>
          <w:tblPrExChange w:id="3901" w:author="Philippe Hollanda - Oliveira Trust" w:date="2022-07-19T10:08:00Z">
            <w:tblPrEx>
              <w:tblW w:w="5000" w:type="pct"/>
              <w:tblCellMar>
                <w:left w:w="70" w:type="dxa"/>
                <w:right w:w="70" w:type="dxa"/>
              </w:tblCellMar>
            </w:tblPrEx>
          </w:tblPrExChange>
        </w:tblPrEx>
        <w:trPr>
          <w:trHeight w:val="1785"/>
          <w:trPrChange w:id="390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390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570FAD" w14:textId="00D6AC6B" w:rsidR="008601AF" w:rsidRPr="008601AF" w:rsidRDefault="008601AF" w:rsidP="003C2C2A">
            <w:pPr>
              <w:jc w:val="center"/>
              <w:rPr>
                <w:rFonts w:ascii="Trebuchet MS" w:hAnsi="Trebuchet MS" w:cs="Arial"/>
                <w:color w:val="000000"/>
                <w:sz w:val="20"/>
                <w:szCs w:val="20"/>
                <w:lang w:bidi="th-TH"/>
              </w:rPr>
            </w:pPr>
            <w:del w:id="3904"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012EAB" w14:textId="0463B9AC" w:rsidR="008601AF" w:rsidRPr="008601AF" w:rsidRDefault="008601AF" w:rsidP="003C2C2A">
            <w:pPr>
              <w:jc w:val="center"/>
              <w:rPr>
                <w:rFonts w:ascii="Trebuchet MS" w:hAnsi="Trebuchet MS" w:cs="Arial"/>
                <w:color w:val="000000"/>
                <w:sz w:val="20"/>
                <w:szCs w:val="20"/>
                <w:lang w:bidi="th-TH"/>
              </w:rPr>
            </w:pPr>
            <w:del w:id="3906" w:author="Philippe Hollanda - Oliveira Trust" w:date="2022-07-19T10:08:00Z">
              <w:r w:rsidRPr="008601AF" w:rsidDel="00627AA0">
                <w:rPr>
                  <w:rFonts w:ascii="Trebuchet MS" w:hAnsi="Trebuchet MS" w:cs="Arial"/>
                  <w:color w:val="000000"/>
                  <w:sz w:val="20"/>
                  <w:szCs w:val="20"/>
                  <w:lang w:bidi="th-TH"/>
                </w:rPr>
                <w:delText>29/06/2021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68599F" w14:textId="11FBCFE8" w:rsidR="008601AF" w:rsidRPr="008601AF" w:rsidRDefault="008601AF" w:rsidP="003C2C2A">
            <w:pPr>
              <w:jc w:val="center"/>
              <w:rPr>
                <w:rFonts w:ascii="Trebuchet MS" w:hAnsi="Trebuchet MS" w:cs="Arial"/>
                <w:color w:val="000000"/>
                <w:sz w:val="20"/>
                <w:szCs w:val="20"/>
                <w:lang w:bidi="th-TH"/>
              </w:rPr>
            </w:pPr>
            <w:del w:id="3908" w:author="Philippe Hollanda - Oliveira Trust" w:date="2022-07-19T10:08:00Z">
              <w:r w:rsidRPr="008601AF" w:rsidDel="00627AA0">
                <w:rPr>
                  <w:rFonts w:ascii="Trebuchet MS" w:hAnsi="Trebuchet MS" w:cs="Arial"/>
                  <w:color w:val="000000"/>
                  <w:sz w:val="20"/>
                  <w:szCs w:val="20"/>
                  <w:lang w:bidi="th-TH"/>
                </w:rPr>
                <w:delText>R$ 12.486,72</w:delText>
              </w:r>
            </w:del>
          </w:p>
        </w:tc>
      </w:tr>
      <w:tr w:rsidR="008601AF" w:rsidRPr="008601AF" w14:paraId="71F72B18" w14:textId="77777777" w:rsidTr="00627AA0">
        <w:tblPrEx>
          <w:tblW w:w="5000" w:type="pct"/>
          <w:tblCellMar>
            <w:left w:w="70" w:type="dxa"/>
            <w:right w:w="70" w:type="dxa"/>
          </w:tblCellMar>
          <w:tblPrExChange w:id="3909" w:author="Philippe Hollanda - Oliveira Trust" w:date="2022-07-19T10:08:00Z">
            <w:tblPrEx>
              <w:tblW w:w="5000" w:type="pct"/>
              <w:tblCellMar>
                <w:left w:w="70" w:type="dxa"/>
                <w:right w:w="70" w:type="dxa"/>
              </w:tblCellMar>
            </w:tblPrEx>
          </w:tblPrExChange>
        </w:tblPrEx>
        <w:trPr>
          <w:trHeight w:val="1785"/>
          <w:trPrChange w:id="391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91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385AE1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9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74F608" w14:textId="2FBF79BE" w:rsidR="008601AF" w:rsidRPr="008601AF" w:rsidRDefault="008601AF" w:rsidP="003C2C2A">
            <w:pPr>
              <w:jc w:val="center"/>
              <w:rPr>
                <w:rFonts w:ascii="Trebuchet MS" w:hAnsi="Trebuchet MS" w:cs="Arial"/>
                <w:color w:val="000000"/>
                <w:sz w:val="20"/>
                <w:szCs w:val="20"/>
                <w:lang w:bidi="th-TH"/>
              </w:rPr>
            </w:pPr>
            <w:del w:id="3913" w:author="Philippe Hollanda - Oliveira Trust" w:date="2022-07-19T10:08:00Z">
              <w:r w:rsidRPr="008601AF" w:rsidDel="00627AA0">
                <w:rPr>
                  <w:rFonts w:ascii="Trebuchet MS" w:hAnsi="Trebuchet MS" w:cs="Arial"/>
                  <w:color w:val="000000"/>
                  <w:sz w:val="20"/>
                  <w:szCs w:val="20"/>
                  <w:lang w:bidi="th-TH"/>
                </w:rPr>
                <w:delText>27/07/2021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0F81E6" w14:textId="46A12970" w:rsidR="008601AF" w:rsidRPr="008601AF" w:rsidRDefault="008601AF" w:rsidP="003C2C2A">
            <w:pPr>
              <w:jc w:val="center"/>
              <w:rPr>
                <w:rFonts w:ascii="Trebuchet MS" w:hAnsi="Trebuchet MS" w:cs="Arial"/>
                <w:color w:val="000000"/>
                <w:sz w:val="20"/>
                <w:szCs w:val="20"/>
                <w:lang w:bidi="th-TH"/>
              </w:rPr>
            </w:pPr>
            <w:del w:id="3915" w:author="Philippe Hollanda - Oliveira Trust" w:date="2022-07-19T10:08:00Z">
              <w:r w:rsidRPr="008601AF" w:rsidDel="00627AA0">
                <w:rPr>
                  <w:rFonts w:ascii="Trebuchet MS" w:hAnsi="Trebuchet MS" w:cs="Arial"/>
                  <w:color w:val="000000"/>
                  <w:sz w:val="20"/>
                  <w:szCs w:val="20"/>
                  <w:lang w:bidi="th-TH"/>
                </w:rPr>
                <w:delText>R$ 12.119,46</w:delText>
              </w:r>
            </w:del>
          </w:p>
        </w:tc>
      </w:tr>
      <w:tr w:rsidR="008601AF" w:rsidRPr="008601AF" w14:paraId="4ED3A1DA" w14:textId="77777777" w:rsidTr="00627AA0">
        <w:tblPrEx>
          <w:tblW w:w="5000" w:type="pct"/>
          <w:tblCellMar>
            <w:left w:w="70" w:type="dxa"/>
            <w:right w:w="70" w:type="dxa"/>
          </w:tblCellMar>
          <w:tblPrExChange w:id="3916" w:author="Philippe Hollanda - Oliveira Trust" w:date="2022-07-19T10:08:00Z">
            <w:tblPrEx>
              <w:tblW w:w="5000" w:type="pct"/>
              <w:tblCellMar>
                <w:left w:w="70" w:type="dxa"/>
                <w:right w:w="70" w:type="dxa"/>
              </w:tblCellMar>
            </w:tblPrEx>
          </w:tblPrExChange>
        </w:tblPrEx>
        <w:trPr>
          <w:trHeight w:val="1785"/>
          <w:trPrChange w:id="391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391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23D300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39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695822" w14:textId="3A195134" w:rsidR="008601AF" w:rsidRPr="008601AF" w:rsidRDefault="008601AF" w:rsidP="003C2C2A">
            <w:pPr>
              <w:jc w:val="center"/>
              <w:rPr>
                <w:rFonts w:ascii="Trebuchet MS" w:hAnsi="Trebuchet MS" w:cs="Arial"/>
                <w:color w:val="000000"/>
                <w:sz w:val="20"/>
                <w:szCs w:val="20"/>
                <w:lang w:bidi="th-TH"/>
              </w:rPr>
            </w:pPr>
            <w:del w:id="3920" w:author="Philippe Hollanda - Oliveira Trust" w:date="2022-07-19T10:08:00Z">
              <w:r w:rsidRPr="008601AF" w:rsidDel="00627AA0">
                <w:rPr>
                  <w:rFonts w:ascii="Trebuchet MS" w:hAnsi="Trebuchet MS" w:cs="Arial"/>
                  <w:color w:val="000000"/>
                  <w:sz w:val="20"/>
                  <w:szCs w:val="20"/>
                  <w:lang w:bidi="th-TH"/>
                </w:rPr>
                <w:delText>24/08/2021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670265" w14:textId="5FAE3AF9" w:rsidR="008601AF" w:rsidRPr="008601AF" w:rsidRDefault="008601AF" w:rsidP="003C2C2A">
            <w:pPr>
              <w:jc w:val="center"/>
              <w:rPr>
                <w:rFonts w:ascii="Trebuchet MS" w:hAnsi="Trebuchet MS" w:cs="Arial"/>
                <w:color w:val="000000"/>
                <w:sz w:val="20"/>
                <w:szCs w:val="20"/>
                <w:lang w:bidi="th-TH"/>
              </w:rPr>
            </w:pPr>
            <w:del w:id="3922" w:author="Philippe Hollanda - Oliveira Trust" w:date="2022-07-19T10:08:00Z">
              <w:r w:rsidRPr="008601AF" w:rsidDel="00627AA0">
                <w:rPr>
                  <w:rFonts w:ascii="Trebuchet MS" w:hAnsi="Trebuchet MS" w:cs="Arial"/>
                  <w:color w:val="000000"/>
                  <w:sz w:val="20"/>
                  <w:szCs w:val="20"/>
                  <w:lang w:bidi="th-TH"/>
                </w:rPr>
                <w:delText>R$ 12.119,47</w:delText>
              </w:r>
            </w:del>
          </w:p>
        </w:tc>
      </w:tr>
      <w:tr w:rsidR="008601AF" w:rsidRPr="008601AF" w14:paraId="5934D9E3" w14:textId="77777777" w:rsidTr="00627AA0">
        <w:tblPrEx>
          <w:tblW w:w="5000" w:type="pct"/>
          <w:tblCellMar>
            <w:left w:w="70" w:type="dxa"/>
            <w:right w:w="70" w:type="dxa"/>
          </w:tblCellMar>
          <w:tblPrExChange w:id="3923" w:author="Philippe Hollanda - Oliveira Trust" w:date="2022-07-19T10:08:00Z">
            <w:tblPrEx>
              <w:tblW w:w="5000" w:type="pct"/>
              <w:tblCellMar>
                <w:left w:w="70" w:type="dxa"/>
                <w:right w:w="70" w:type="dxa"/>
              </w:tblCellMar>
            </w:tblPrEx>
          </w:tblPrExChange>
        </w:tblPrEx>
        <w:trPr>
          <w:trHeight w:val="1785"/>
          <w:trPrChange w:id="392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2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F4F4C6" w14:textId="0A9631A9" w:rsidR="008601AF" w:rsidRPr="008601AF" w:rsidRDefault="008601AF" w:rsidP="003C2C2A">
            <w:pPr>
              <w:jc w:val="center"/>
              <w:rPr>
                <w:rFonts w:ascii="Trebuchet MS" w:hAnsi="Trebuchet MS" w:cs="Arial"/>
                <w:color w:val="000000"/>
                <w:sz w:val="20"/>
                <w:szCs w:val="20"/>
                <w:lang w:bidi="th-TH"/>
              </w:rPr>
            </w:pPr>
            <w:del w:id="3926"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5F1BD4" w14:textId="3C9A680B" w:rsidR="008601AF" w:rsidRPr="008601AF" w:rsidRDefault="008601AF" w:rsidP="003C2C2A">
            <w:pPr>
              <w:jc w:val="center"/>
              <w:rPr>
                <w:rFonts w:ascii="Trebuchet MS" w:hAnsi="Trebuchet MS" w:cs="Arial"/>
                <w:color w:val="000000"/>
                <w:sz w:val="20"/>
                <w:szCs w:val="20"/>
                <w:lang w:bidi="th-TH"/>
              </w:rPr>
            </w:pPr>
            <w:del w:id="3928" w:author="Philippe Hollanda - Oliveira Trust" w:date="2022-07-19T10:08:00Z">
              <w:r w:rsidRPr="008601AF" w:rsidDel="00627AA0">
                <w:rPr>
                  <w:rFonts w:ascii="Trebuchet MS" w:hAnsi="Trebuchet MS" w:cs="Arial"/>
                  <w:color w:val="000000"/>
                  <w:sz w:val="20"/>
                  <w:szCs w:val="20"/>
                  <w:lang w:bidi="th-TH"/>
                </w:rPr>
                <w:delText>23/06/2021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BB944C" w14:textId="784CFD32" w:rsidR="008601AF" w:rsidRPr="008601AF" w:rsidRDefault="008601AF" w:rsidP="003C2C2A">
            <w:pPr>
              <w:jc w:val="center"/>
              <w:rPr>
                <w:rFonts w:ascii="Trebuchet MS" w:hAnsi="Trebuchet MS" w:cs="Arial"/>
                <w:color w:val="000000"/>
                <w:sz w:val="20"/>
                <w:szCs w:val="20"/>
                <w:lang w:bidi="th-TH"/>
              </w:rPr>
            </w:pPr>
            <w:del w:id="3930" w:author="Philippe Hollanda - Oliveira Trust" w:date="2022-07-19T10:08:00Z">
              <w:r w:rsidRPr="008601AF" w:rsidDel="00627AA0">
                <w:rPr>
                  <w:rFonts w:ascii="Trebuchet MS" w:hAnsi="Trebuchet MS" w:cs="Arial"/>
                  <w:color w:val="000000"/>
                  <w:sz w:val="20"/>
                  <w:szCs w:val="20"/>
                  <w:lang w:bidi="th-TH"/>
                </w:rPr>
                <w:delText>R$ 35.620,41</w:delText>
              </w:r>
            </w:del>
          </w:p>
        </w:tc>
      </w:tr>
      <w:tr w:rsidR="008601AF" w:rsidRPr="008601AF" w14:paraId="4C538FC1" w14:textId="77777777" w:rsidTr="00627AA0">
        <w:tblPrEx>
          <w:tblW w:w="5000" w:type="pct"/>
          <w:tblCellMar>
            <w:left w:w="70" w:type="dxa"/>
            <w:right w:w="70" w:type="dxa"/>
          </w:tblCellMar>
          <w:tblPrExChange w:id="3931" w:author="Philippe Hollanda - Oliveira Trust" w:date="2022-07-19T10:08:00Z">
            <w:tblPrEx>
              <w:tblW w:w="5000" w:type="pct"/>
              <w:tblCellMar>
                <w:left w:w="70" w:type="dxa"/>
                <w:right w:w="70" w:type="dxa"/>
              </w:tblCellMar>
            </w:tblPrEx>
          </w:tblPrExChange>
        </w:tblPrEx>
        <w:trPr>
          <w:trHeight w:val="1785"/>
          <w:trPrChange w:id="393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3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97AEBB" w14:textId="606116C2" w:rsidR="008601AF" w:rsidRPr="008601AF" w:rsidRDefault="008601AF" w:rsidP="003C2C2A">
            <w:pPr>
              <w:jc w:val="center"/>
              <w:rPr>
                <w:rFonts w:ascii="Trebuchet MS" w:hAnsi="Trebuchet MS" w:cs="Arial"/>
                <w:color w:val="000000"/>
                <w:sz w:val="20"/>
                <w:szCs w:val="20"/>
                <w:lang w:bidi="th-TH"/>
              </w:rPr>
            </w:pPr>
            <w:del w:id="3934" w:author="Philippe Hollanda - Oliveira Trust" w:date="2022-07-19T10:08:00Z">
              <w:r w:rsidRPr="008601AF" w:rsidDel="00627AA0">
                <w:rPr>
                  <w:rFonts w:ascii="Trebuchet MS" w:hAnsi="Trebuchet MS" w:cs="Arial"/>
                  <w:color w:val="000000"/>
                  <w:sz w:val="20"/>
                  <w:szCs w:val="20"/>
                  <w:lang w:bidi="th-TH"/>
                </w:rPr>
                <w:lastRenderedPageBreak/>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1730E5" w14:textId="5E1B8242" w:rsidR="008601AF" w:rsidRPr="008601AF" w:rsidRDefault="008601AF" w:rsidP="003C2C2A">
            <w:pPr>
              <w:jc w:val="center"/>
              <w:rPr>
                <w:rFonts w:ascii="Trebuchet MS" w:hAnsi="Trebuchet MS" w:cs="Arial"/>
                <w:color w:val="000000"/>
                <w:sz w:val="20"/>
                <w:szCs w:val="20"/>
                <w:lang w:bidi="th-TH"/>
              </w:rPr>
            </w:pPr>
            <w:del w:id="3936" w:author="Philippe Hollanda - Oliveira Trust" w:date="2022-07-19T10:08:00Z">
              <w:r w:rsidRPr="008601AF" w:rsidDel="00627AA0">
                <w:rPr>
                  <w:rFonts w:ascii="Trebuchet MS" w:hAnsi="Trebuchet MS" w:cs="Arial"/>
                  <w:color w:val="000000"/>
                  <w:sz w:val="20"/>
                  <w:szCs w:val="20"/>
                  <w:lang w:bidi="th-TH"/>
                </w:rPr>
                <w:delText>30/06/2021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BBAFC9" w14:textId="3EFBD4B2" w:rsidR="008601AF" w:rsidRPr="008601AF" w:rsidRDefault="008601AF" w:rsidP="003C2C2A">
            <w:pPr>
              <w:jc w:val="center"/>
              <w:rPr>
                <w:rFonts w:ascii="Trebuchet MS" w:hAnsi="Trebuchet MS" w:cs="Arial"/>
                <w:color w:val="000000"/>
                <w:sz w:val="20"/>
                <w:szCs w:val="20"/>
                <w:lang w:bidi="th-TH"/>
              </w:rPr>
            </w:pPr>
            <w:del w:id="3938" w:author="Philippe Hollanda - Oliveira Trust" w:date="2022-07-19T10:08:00Z">
              <w:r w:rsidRPr="008601AF" w:rsidDel="00627AA0">
                <w:rPr>
                  <w:rFonts w:ascii="Trebuchet MS" w:hAnsi="Trebuchet MS" w:cs="Arial"/>
                  <w:color w:val="000000"/>
                  <w:sz w:val="20"/>
                  <w:szCs w:val="20"/>
                  <w:lang w:bidi="th-TH"/>
                </w:rPr>
                <w:delText>R$ 1.710,00</w:delText>
              </w:r>
            </w:del>
          </w:p>
        </w:tc>
      </w:tr>
      <w:tr w:rsidR="008601AF" w:rsidRPr="008601AF" w14:paraId="6FFAC07E" w14:textId="77777777" w:rsidTr="00627AA0">
        <w:tblPrEx>
          <w:tblW w:w="5000" w:type="pct"/>
          <w:tblCellMar>
            <w:left w:w="70" w:type="dxa"/>
            <w:right w:w="70" w:type="dxa"/>
          </w:tblCellMar>
          <w:tblPrExChange w:id="3939" w:author="Philippe Hollanda - Oliveira Trust" w:date="2022-07-19T10:08:00Z">
            <w:tblPrEx>
              <w:tblW w:w="5000" w:type="pct"/>
              <w:tblCellMar>
                <w:left w:w="70" w:type="dxa"/>
                <w:right w:w="70" w:type="dxa"/>
              </w:tblCellMar>
            </w:tblPrEx>
          </w:tblPrExChange>
        </w:tblPrEx>
        <w:trPr>
          <w:trHeight w:val="1785"/>
          <w:trPrChange w:id="394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4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BEC1DF" w14:textId="590DBE6C" w:rsidR="008601AF" w:rsidRPr="008601AF" w:rsidRDefault="008601AF" w:rsidP="003C2C2A">
            <w:pPr>
              <w:jc w:val="center"/>
              <w:rPr>
                <w:rFonts w:ascii="Trebuchet MS" w:hAnsi="Trebuchet MS" w:cs="Arial"/>
                <w:color w:val="000000"/>
                <w:sz w:val="20"/>
                <w:szCs w:val="20"/>
                <w:lang w:bidi="th-TH"/>
              </w:rPr>
            </w:pPr>
            <w:del w:id="3942"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204AEB" w14:textId="7A7441D0" w:rsidR="008601AF" w:rsidRPr="008601AF" w:rsidRDefault="008601AF" w:rsidP="003C2C2A">
            <w:pPr>
              <w:jc w:val="center"/>
              <w:rPr>
                <w:rFonts w:ascii="Trebuchet MS" w:hAnsi="Trebuchet MS" w:cs="Arial"/>
                <w:color w:val="000000"/>
                <w:sz w:val="20"/>
                <w:szCs w:val="20"/>
                <w:lang w:bidi="th-TH"/>
              </w:rPr>
            </w:pPr>
            <w:del w:id="3944" w:author="Philippe Hollanda - Oliveira Trust" w:date="2022-07-19T10:08:00Z">
              <w:r w:rsidRPr="008601AF" w:rsidDel="00627AA0">
                <w:rPr>
                  <w:rFonts w:ascii="Trebuchet MS" w:hAnsi="Trebuchet MS" w:cs="Arial"/>
                  <w:color w:val="000000"/>
                  <w:sz w:val="20"/>
                  <w:szCs w:val="20"/>
                  <w:lang w:bidi="th-TH"/>
                </w:rPr>
                <w:delText>02/07/2021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E72171" w14:textId="07B30931" w:rsidR="008601AF" w:rsidRPr="008601AF" w:rsidRDefault="008601AF" w:rsidP="003C2C2A">
            <w:pPr>
              <w:jc w:val="center"/>
              <w:rPr>
                <w:rFonts w:ascii="Trebuchet MS" w:hAnsi="Trebuchet MS" w:cs="Arial"/>
                <w:color w:val="000000"/>
                <w:sz w:val="20"/>
                <w:szCs w:val="20"/>
                <w:lang w:bidi="th-TH"/>
              </w:rPr>
            </w:pPr>
            <w:del w:id="3946" w:author="Philippe Hollanda - Oliveira Trust" w:date="2022-07-19T10:08:00Z">
              <w:r w:rsidRPr="008601AF" w:rsidDel="00627AA0">
                <w:rPr>
                  <w:rFonts w:ascii="Trebuchet MS" w:hAnsi="Trebuchet MS" w:cs="Arial"/>
                  <w:color w:val="000000"/>
                  <w:sz w:val="20"/>
                  <w:szCs w:val="20"/>
                  <w:lang w:bidi="th-TH"/>
                </w:rPr>
                <w:delText>R$ 1.836,00</w:delText>
              </w:r>
            </w:del>
          </w:p>
        </w:tc>
      </w:tr>
      <w:tr w:rsidR="008601AF" w:rsidRPr="008601AF" w14:paraId="7F7EF220" w14:textId="77777777" w:rsidTr="00627AA0">
        <w:tblPrEx>
          <w:tblW w:w="5000" w:type="pct"/>
          <w:tblCellMar>
            <w:left w:w="70" w:type="dxa"/>
            <w:right w:w="70" w:type="dxa"/>
          </w:tblCellMar>
          <w:tblPrExChange w:id="3947" w:author="Philippe Hollanda - Oliveira Trust" w:date="2022-07-19T10:08:00Z">
            <w:tblPrEx>
              <w:tblW w:w="5000" w:type="pct"/>
              <w:tblCellMar>
                <w:left w:w="70" w:type="dxa"/>
                <w:right w:w="70" w:type="dxa"/>
              </w:tblCellMar>
            </w:tblPrEx>
          </w:tblPrExChange>
        </w:tblPrEx>
        <w:trPr>
          <w:trHeight w:val="1785"/>
          <w:trPrChange w:id="394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4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B796D1" w14:textId="28FA7557" w:rsidR="008601AF" w:rsidRPr="008601AF" w:rsidRDefault="008601AF" w:rsidP="003C2C2A">
            <w:pPr>
              <w:jc w:val="center"/>
              <w:rPr>
                <w:rFonts w:ascii="Trebuchet MS" w:hAnsi="Trebuchet MS" w:cs="Arial"/>
                <w:color w:val="000000"/>
                <w:sz w:val="20"/>
                <w:szCs w:val="20"/>
                <w:lang w:bidi="th-TH"/>
              </w:rPr>
            </w:pPr>
            <w:del w:id="3950" w:author="Philippe Hollanda - Oliveira Trust" w:date="2022-07-19T10:08:00Z">
              <w:r w:rsidRPr="008601AF" w:rsidDel="00627AA0">
                <w:rPr>
                  <w:rFonts w:ascii="Trebuchet MS" w:hAnsi="Trebuchet MS" w:cs="Arial"/>
                  <w:color w:val="000000"/>
                  <w:sz w:val="20"/>
                  <w:szCs w:val="20"/>
                  <w:lang w:bidi="th-TH"/>
                </w:rPr>
                <w:delText>PARAFUSOS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2178E9" w14:textId="1B29ADBA" w:rsidR="008601AF" w:rsidRPr="008601AF" w:rsidRDefault="008601AF" w:rsidP="003C2C2A">
            <w:pPr>
              <w:jc w:val="center"/>
              <w:rPr>
                <w:rFonts w:ascii="Trebuchet MS" w:hAnsi="Trebuchet MS" w:cs="Arial"/>
                <w:color w:val="000000"/>
                <w:sz w:val="20"/>
                <w:szCs w:val="20"/>
                <w:lang w:bidi="th-TH"/>
              </w:rPr>
            </w:pPr>
            <w:del w:id="3952" w:author="Philippe Hollanda - Oliveira Trust" w:date="2022-07-19T10:08:00Z">
              <w:r w:rsidRPr="008601AF" w:rsidDel="00627AA0">
                <w:rPr>
                  <w:rFonts w:ascii="Trebuchet MS" w:hAnsi="Trebuchet MS" w:cs="Arial"/>
                  <w:color w:val="000000"/>
                  <w:sz w:val="20"/>
                  <w:szCs w:val="20"/>
                  <w:lang w:bidi="th-TH"/>
                </w:rPr>
                <w:delText>24/06/2021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286A32" w14:textId="7F4F2ACB" w:rsidR="008601AF" w:rsidRPr="008601AF" w:rsidRDefault="008601AF" w:rsidP="003C2C2A">
            <w:pPr>
              <w:jc w:val="center"/>
              <w:rPr>
                <w:rFonts w:ascii="Trebuchet MS" w:hAnsi="Trebuchet MS" w:cs="Arial"/>
                <w:color w:val="000000"/>
                <w:sz w:val="20"/>
                <w:szCs w:val="20"/>
                <w:lang w:bidi="th-TH"/>
              </w:rPr>
            </w:pPr>
            <w:del w:id="3954" w:author="Philippe Hollanda - Oliveira Trust" w:date="2022-07-19T10:08:00Z">
              <w:r w:rsidRPr="008601AF" w:rsidDel="00627AA0">
                <w:rPr>
                  <w:rFonts w:ascii="Trebuchet MS" w:hAnsi="Trebuchet MS" w:cs="Arial"/>
                  <w:color w:val="000000"/>
                  <w:sz w:val="20"/>
                  <w:szCs w:val="20"/>
                  <w:lang w:bidi="th-TH"/>
                </w:rPr>
                <w:delText>R$ 9.878,48</w:delText>
              </w:r>
            </w:del>
          </w:p>
        </w:tc>
      </w:tr>
      <w:tr w:rsidR="008601AF" w:rsidRPr="008601AF" w14:paraId="6F89957A" w14:textId="77777777" w:rsidTr="00627AA0">
        <w:tblPrEx>
          <w:tblW w:w="5000" w:type="pct"/>
          <w:tblCellMar>
            <w:left w:w="70" w:type="dxa"/>
            <w:right w:w="70" w:type="dxa"/>
          </w:tblCellMar>
          <w:tblPrExChange w:id="3955" w:author="Philippe Hollanda - Oliveira Trust" w:date="2022-07-19T10:08:00Z">
            <w:tblPrEx>
              <w:tblW w:w="5000" w:type="pct"/>
              <w:tblCellMar>
                <w:left w:w="70" w:type="dxa"/>
                <w:right w:w="70" w:type="dxa"/>
              </w:tblCellMar>
            </w:tblPrEx>
          </w:tblPrExChange>
        </w:tblPrEx>
        <w:trPr>
          <w:trHeight w:val="1785"/>
          <w:trPrChange w:id="395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5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1BC064" w14:textId="7E5590F9" w:rsidR="008601AF" w:rsidRPr="008601AF" w:rsidRDefault="008601AF" w:rsidP="003C2C2A">
            <w:pPr>
              <w:jc w:val="center"/>
              <w:rPr>
                <w:rFonts w:ascii="Trebuchet MS" w:hAnsi="Trebuchet MS" w:cs="Arial"/>
                <w:color w:val="000000"/>
                <w:sz w:val="20"/>
                <w:szCs w:val="20"/>
                <w:lang w:bidi="th-TH"/>
              </w:rPr>
            </w:pPr>
            <w:del w:id="3958"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5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B0A573" w14:textId="274788BD" w:rsidR="008601AF" w:rsidRPr="008601AF" w:rsidRDefault="008601AF" w:rsidP="003C2C2A">
            <w:pPr>
              <w:jc w:val="center"/>
              <w:rPr>
                <w:rFonts w:ascii="Trebuchet MS" w:hAnsi="Trebuchet MS" w:cs="Arial"/>
                <w:color w:val="000000"/>
                <w:sz w:val="20"/>
                <w:szCs w:val="20"/>
                <w:lang w:bidi="th-TH"/>
              </w:rPr>
            </w:pPr>
            <w:del w:id="3960" w:author="Philippe Hollanda - Oliveira Trust" w:date="2022-07-19T10:08:00Z">
              <w:r w:rsidRPr="008601AF" w:rsidDel="00627AA0">
                <w:rPr>
                  <w:rFonts w:ascii="Trebuchet MS" w:hAnsi="Trebuchet MS" w:cs="Arial"/>
                  <w:color w:val="000000"/>
                  <w:sz w:val="20"/>
                  <w:szCs w:val="20"/>
                  <w:lang w:bidi="th-TH"/>
                </w:rPr>
                <w:delText>15/06/2021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6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C826E9" w14:textId="2B7449FF" w:rsidR="008601AF" w:rsidRPr="008601AF" w:rsidRDefault="008601AF" w:rsidP="003C2C2A">
            <w:pPr>
              <w:jc w:val="center"/>
              <w:rPr>
                <w:rFonts w:ascii="Trebuchet MS" w:hAnsi="Trebuchet MS" w:cs="Arial"/>
                <w:color w:val="000000"/>
                <w:sz w:val="20"/>
                <w:szCs w:val="20"/>
                <w:lang w:bidi="th-TH"/>
              </w:rPr>
            </w:pPr>
            <w:del w:id="3962" w:author="Philippe Hollanda - Oliveira Trust" w:date="2022-07-19T10:08:00Z">
              <w:r w:rsidRPr="008601AF" w:rsidDel="00627AA0">
                <w:rPr>
                  <w:rFonts w:ascii="Trebuchet MS" w:hAnsi="Trebuchet MS" w:cs="Arial"/>
                  <w:color w:val="000000"/>
                  <w:sz w:val="20"/>
                  <w:szCs w:val="20"/>
                  <w:lang w:bidi="th-TH"/>
                </w:rPr>
                <w:delText>R$ 882,33</w:delText>
              </w:r>
            </w:del>
          </w:p>
        </w:tc>
      </w:tr>
      <w:tr w:rsidR="008601AF" w:rsidRPr="008601AF" w14:paraId="1CC344A0" w14:textId="77777777" w:rsidTr="00627AA0">
        <w:tblPrEx>
          <w:tblW w:w="5000" w:type="pct"/>
          <w:tblCellMar>
            <w:left w:w="70" w:type="dxa"/>
            <w:right w:w="70" w:type="dxa"/>
          </w:tblCellMar>
          <w:tblPrExChange w:id="3963" w:author="Philippe Hollanda - Oliveira Trust" w:date="2022-07-19T10:08:00Z">
            <w:tblPrEx>
              <w:tblW w:w="5000" w:type="pct"/>
              <w:tblCellMar>
                <w:left w:w="70" w:type="dxa"/>
                <w:right w:w="70" w:type="dxa"/>
              </w:tblCellMar>
            </w:tblPrEx>
          </w:tblPrExChange>
        </w:tblPrEx>
        <w:trPr>
          <w:trHeight w:val="1785"/>
          <w:trPrChange w:id="396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6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386B8D" w14:textId="39B0EABF" w:rsidR="008601AF" w:rsidRPr="008601AF" w:rsidRDefault="008601AF" w:rsidP="003C2C2A">
            <w:pPr>
              <w:jc w:val="center"/>
              <w:rPr>
                <w:rFonts w:ascii="Trebuchet MS" w:hAnsi="Trebuchet MS" w:cs="Arial"/>
                <w:color w:val="000000"/>
                <w:sz w:val="20"/>
                <w:szCs w:val="20"/>
                <w:lang w:bidi="th-TH"/>
              </w:rPr>
            </w:pPr>
            <w:del w:id="3966" w:author="Philippe Hollanda - Oliveira Trust" w:date="2022-07-19T10:08:00Z">
              <w:r w:rsidRPr="008601AF" w:rsidDel="00627AA0">
                <w:rPr>
                  <w:rFonts w:ascii="Trebuchet MS" w:hAnsi="Trebuchet MS" w:cs="Arial"/>
                  <w:color w:val="000000"/>
                  <w:sz w:val="20"/>
                  <w:szCs w:val="20"/>
                  <w:lang w:bidi="th-TH"/>
                </w:rPr>
                <w:delText>TIJOLO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6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82A802" w14:textId="745D4870" w:rsidR="008601AF" w:rsidRPr="008601AF" w:rsidRDefault="008601AF" w:rsidP="003C2C2A">
            <w:pPr>
              <w:jc w:val="center"/>
              <w:rPr>
                <w:rFonts w:ascii="Trebuchet MS" w:hAnsi="Trebuchet MS" w:cs="Arial"/>
                <w:color w:val="000000"/>
                <w:sz w:val="20"/>
                <w:szCs w:val="20"/>
                <w:lang w:bidi="th-TH"/>
              </w:rPr>
            </w:pPr>
            <w:del w:id="3968" w:author="Philippe Hollanda - Oliveira Trust" w:date="2022-07-19T10:08:00Z">
              <w:r w:rsidRPr="008601AF" w:rsidDel="00627AA0">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6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743FE1" w14:textId="423B3496" w:rsidR="008601AF" w:rsidRPr="008601AF" w:rsidRDefault="008601AF" w:rsidP="003C2C2A">
            <w:pPr>
              <w:jc w:val="center"/>
              <w:rPr>
                <w:rFonts w:ascii="Trebuchet MS" w:hAnsi="Trebuchet MS" w:cs="Arial"/>
                <w:color w:val="000000"/>
                <w:sz w:val="20"/>
                <w:szCs w:val="20"/>
                <w:lang w:bidi="th-TH"/>
              </w:rPr>
            </w:pPr>
            <w:del w:id="3970" w:author="Philippe Hollanda - Oliveira Trust" w:date="2022-07-19T10:08:00Z">
              <w:r w:rsidRPr="008601AF" w:rsidDel="00627AA0">
                <w:rPr>
                  <w:rFonts w:ascii="Trebuchet MS" w:hAnsi="Trebuchet MS" w:cs="Arial"/>
                  <w:color w:val="000000"/>
                  <w:sz w:val="20"/>
                  <w:szCs w:val="20"/>
                  <w:lang w:bidi="th-TH"/>
                </w:rPr>
                <w:delText>R$ 4.668,00</w:delText>
              </w:r>
            </w:del>
          </w:p>
        </w:tc>
      </w:tr>
      <w:tr w:rsidR="008601AF" w:rsidRPr="008601AF" w14:paraId="6A339B5E" w14:textId="77777777" w:rsidTr="00627AA0">
        <w:tblPrEx>
          <w:tblW w:w="5000" w:type="pct"/>
          <w:tblCellMar>
            <w:left w:w="70" w:type="dxa"/>
            <w:right w:w="70" w:type="dxa"/>
          </w:tblCellMar>
          <w:tblPrExChange w:id="3971" w:author="Philippe Hollanda - Oliveira Trust" w:date="2022-07-19T10:08:00Z">
            <w:tblPrEx>
              <w:tblW w:w="5000" w:type="pct"/>
              <w:tblCellMar>
                <w:left w:w="70" w:type="dxa"/>
                <w:right w:w="70" w:type="dxa"/>
              </w:tblCellMar>
            </w:tblPrEx>
          </w:tblPrExChange>
        </w:tblPrEx>
        <w:trPr>
          <w:trHeight w:val="1785"/>
          <w:trPrChange w:id="397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7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2C7636" w14:textId="4E94C951" w:rsidR="008601AF" w:rsidRPr="008601AF" w:rsidRDefault="008601AF" w:rsidP="003C2C2A">
            <w:pPr>
              <w:jc w:val="center"/>
              <w:rPr>
                <w:rFonts w:ascii="Trebuchet MS" w:hAnsi="Trebuchet MS" w:cs="Arial"/>
                <w:color w:val="000000"/>
                <w:sz w:val="20"/>
                <w:szCs w:val="20"/>
                <w:lang w:bidi="th-TH"/>
              </w:rPr>
            </w:pPr>
            <w:del w:id="3974"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7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BF9F0D" w14:textId="1F2AF8BA" w:rsidR="008601AF" w:rsidRPr="008601AF" w:rsidRDefault="008601AF" w:rsidP="003C2C2A">
            <w:pPr>
              <w:jc w:val="center"/>
              <w:rPr>
                <w:rFonts w:ascii="Trebuchet MS" w:hAnsi="Trebuchet MS" w:cs="Arial"/>
                <w:color w:val="000000"/>
                <w:sz w:val="20"/>
                <w:szCs w:val="20"/>
                <w:lang w:bidi="th-TH"/>
              </w:rPr>
            </w:pPr>
            <w:del w:id="3976" w:author="Philippe Hollanda - Oliveira Trust" w:date="2022-07-19T10:08:00Z">
              <w:r w:rsidRPr="008601AF" w:rsidDel="00627AA0">
                <w:rPr>
                  <w:rFonts w:ascii="Trebuchet MS" w:hAnsi="Trebuchet MS" w:cs="Arial"/>
                  <w:color w:val="000000"/>
                  <w:sz w:val="20"/>
                  <w:szCs w:val="20"/>
                  <w:lang w:bidi="th-TH"/>
                </w:rPr>
                <w:delText>15/07/2021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7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45A0B8" w14:textId="532A772E" w:rsidR="008601AF" w:rsidRPr="008601AF" w:rsidRDefault="008601AF" w:rsidP="003C2C2A">
            <w:pPr>
              <w:jc w:val="center"/>
              <w:rPr>
                <w:rFonts w:ascii="Trebuchet MS" w:hAnsi="Trebuchet MS" w:cs="Arial"/>
                <w:color w:val="000000"/>
                <w:sz w:val="20"/>
                <w:szCs w:val="20"/>
                <w:lang w:bidi="th-TH"/>
              </w:rPr>
            </w:pPr>
            <w:del w:id="3978" w:author="Philippe Hollanda - Oliveira Trust" w:date="2022-07-19T10:08:00Z">
              <w:r w:rsidRPr="008601AF" w:rsidDel="00627AA0">
                <w:rPr>
                  <w:rFonts w:ascii="Trebuchet MS" w:hAnsi="Trebuchet MS" w:cs="Arial"/>
                  <w:color w:val="000000"/>
                  <w:sz w:val="20"/>
                  <w:szCs w:val="20"/>
                  <w:lang w:bidi="th-TH"/>
                </w:rPr>
                <w:delText>R$ 1.948,82</w:delText>
              </w:r>
            </w:del>
          </w:p>
        </w:tc>
      </w:tr>
      <w:tr w:rsidR="008601AF" w:rsidRPr="008601AF" w14:paraId="7A8976E4" w14:textId="77777777" w:rsidTr="00627AA0">
        <w:tblPrEx>
          <w:tblW w:w="5000" w:type="pct"/>
          <w:tblCellMar>
            <w:left w:w="70" w:type="dxa"/>
            <w:right w:w="70" w:type="dxa"/>
          </w:tblCellMar>
          <w:tblPrExChange w:id="3979" w:author="Philippe Hollanda - Oliveira Trust" w:date="2022-07-19T10:08:00Z">
            <w:tblPrEx>
              <w:tblW w:w="5000" w:type="pct"/>
              <w:tblCellMar>
                <w:left w:w="70" w:type="dxa"/>
                <w:right w:w="70" w:type="dxa"/>
              </w:tblCellMar>
            </w:tblPrEx>
          </w:tblPrExChange>
        </w:tblPrEx>
        <w:trPr>
          <w:trHeight w:val="1785"/>
          <w:trPrChange w:id="398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8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DC4DE6" w14:textId="440884C1" w:rsidR="008601AF" w:rsidRPr="008601AF" w:rsidRDefault="008601AF" w:rsidP="003C2C2A">
            <w:pPr>
              <w:jc w:val="center"/>
              <w:rPr>
                <w:rFonts w:ascii="Trebuchet MS" w:hAnsi="Trebuchet MS" w:cs="Arial"/>
                <w:color w:val="000000"/>
                <w:sz w:val="20"/>
                <w:szCs w:val="20"/>
                <w:lang w:bidi="th-TH"/>
              </w:rPr>
            </w:pPr>
            <w:del w:id="3982" w:author="Philippe Hollanda - Oliveira Trust" w:date="2022-07-19T10:08:00Z">
              <w:r w:rsidRPr="008601AF" w:rsidDel="00627AA0">
                <w:rPr>
                  <w:rFonts w:ascii="Trebuchet MS" w:hAnsi="Trebuchet MS" w:cs="Arial"/>
                  <w:color w:val="000000"/>
                  <w:sz w:val="20"/>
                  <w:szCs w:val="20"/>
                  <w:lang w:bidi="th-TH"/>
                </w:rPr>
                <w:delText>LUMINÁRIA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8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A547D9" w14:textId="2BE9D120" w:rsidR="008601AF" w:rsidRPr="008601AF" w:rsidRDefault="008601AF" w:rsidP="003C2C2A">
            <w:pPr>
              <w:jc w:val="center"/>
              <w:rPr>
                <w:rFonts w:ascii="Trebuchet MS" w:hAnsi="Trebuchet MS" w:cs="Arial"/>
                <w:color w:val="000000"/>
                <w:sz w:val="20"/>
                <w:szCs w:val="20"/>
                <w:lang w:bidi="th-TH"/>
              </w:rPr>
            </w:pPr>
            <w:del w:id="3984"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8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C21AC2" w14:textId="3CFC08C9" w:rsidR="008601AF" w:rsidRPr="008601AF" w:rsidRDefault="008601AF" w:rsidP="003C2C2A">
            <w:pPr>
              <w:jc w:val="center"/>
              <w:rPr>
                <w:rFonts w:ascii="Trebuchet MS" w:hAnsi="Trebuchet MS" w:cs="Arial"/>
                <w:color w:val="000000"/>
                <w:sz w:val="20"/>
                <w:szCs w:val="20"/>
                <w:lang w:bidi="th-TH"/>
              </w:rPr>
            </w:pPr>
            <w:del w:id="3986" w:author="Philippe Hollanda - Oliveira Trust" w:date="2022-07-19T10:08:00Z">
              <w:r w:rsidRPr="008601AF" w:rsidDel="00627AA0">
                <w:rPr>
                  <w:rFonts w:ascii="Trebuchet MS" w:hAnsi="Trebuchet MS" w:cs="Arial"/>
                  <w:color w:val="000000"/>
                  <w:sz w:val="20"/>
                  <w:szCs w:val="20"/>
                  <w:lang w:bidi="th-TH"/>
                </w:rPr>
                <w:delText>R$ 4.198,80</w:delText>
              </w:r>
            </w:del>
          </w:p>
        </w:tc>
      </w:tr>
      <w:tr w:rsidR="008601AF" w:rsidRPr="008601AF" w14:paraId="54ADAAA3" w14:textId="77777777" w:rsidTr="00627AA0">
        <w:tblPrEx>
          <w:tblW w:w="5000" w:type="pct"/>
          <w:tblCellMar>
            <w:left w:w="70" w:type="dxa"/>
            <w:right w:w="70" w:type="dxa"/>
          </w:tblCellMar>
          <w:tblPrExChange w:id="3987" w:author="Philippe Hollanda - Oliveira Trust" w:date="2022-07-19T10:08:00Z">
            <w:tblPrEx>
              <w:tblW w:w="5000" w:type="pct"/>
              <w:tblCellMar>
                <w:left w:w="70" w:type="dxa"/>
                <w:right w:w="70" w:type="dxa"/>
              </w:tblCellMar>
            </w:tblPrEx>
          </w:tblPrExChange>
        </w:tblPrEx>
        <w:trPr>
          <w:trHeight w:val="1785"/>
          <w:trPrChange w:id="398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8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A2F0AF" w14:textId="4D4CBAD1" w:rsidR="008601AF" w:rsidRPr="008601AF" w:rsidRDefault="008601AF" w:rsidP="003C2C2A">
            <w:pPr>
              <w:jc w:val="center"/>
              <w:rPr>
                <w:rFonts w:ascii="Trebuchet MS" w:hAnsi="Trebuchet MS" w:cs="Arial"/>
                <w:color w:val="000000"/>
                <w:sz w:val="20"/>
                <w:szCs w:val="20"/>
                <w:lang w:bidi="th-TH"/>
              </w:rPr>
            </w:pPr>
            <w:del w:id="3990"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F813C3" w14:textId="5A24B551" w:rsidR="008601AF" w:rsidRPr="008601AF" w:rsidRDefault="008601AF" w:rsidP="003C2C2A">
            <w:pPr>
              <w:jc w:val="center"/>
              <w:rPr>
                <w:rFonts w:ascii="Trebuchet MS" w:hAnsi="Trebuchet MS" w:cs="Arial"/>
                <w:color w:val="000000"/>
                <w:sz w:val="20"/>
                <w:szCs w:val="20"/>
                <w:lang w:bidi="th-TH"/>
              </w:rPr>
            </w:pPr>
            <w:del w:id="3992"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39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1ADD6E" w14:textId="15D9A892" w:rsidR="008601AF" w:rsidRPr="008601AF" w:rsidRDefault="008601AF" w:rsidP="003C2C2A">
            <w:pPr>
              <w:jc w:val="center"/>
              <w:rPr>
                <w:rFonts w:ascii="Trebuchet MS" w:hAnsi="Trebuchet MS" w:cs="Arial"/>
                <w:color w:val="000000"/>
                <w:sz w:val="20"/>
                <w:szCs w:val="20"/>
                <w:lang w:bidi="th-TH"/>
              </w:rPr>
            </w:pPr>
            <w:del w:id="3994" w:author="Philippe Hollanda - Oliveira Trust" w:date="2022-07-19T10:08:00Z">
              <w:r w:rsidRPr="008601AF" w:rsidDel="00627AA0">
                <w:rPr>
                  <w:rFonts w:ascii="Trebuchet MS" w:hAnsi="Trebuchet MS" w:cs="Arial"/>
                  <w:color w:val="000000"/>
                  <w:sz w:val="20"/>
                  <w:szCs w:val="20"/>
                  <w:lang w:bidi="th-TH"/>
                </w:rPr>
                <w:delText>R$ 1.088,35</w:delText>
              </w:r>
            </w:del>
          </w:p>
        </w:tc>
      </w:tr>
      <w:tr w:rsidR="008601AF" w:rsidRPr="008601AF" w14:paraId="2C5C5B5D" w14:textId="77777777" w:rsidTr="00627AA0">
        <w:tblPrEx>
          <w:tblW w:w="5000" w:type="pct"/>
          <w:tblCellMar>
            <w:left w:w="70" w:type="dxa"/>
            <w:right w:w="70" w:type="dxa"/>
          </w:tblCellMar>
          <w:tblPrExChange w:id="3995" w:author="Philippe Hollanda - Oliveira Trust" w:date="2022-07-19T10:08:00Z">
            <w:tblPrEx>
              <w:tblW w:w="5000" w:type="pct"/>
              <w:tblCellMar>
                <w:left w:w="70" w:type="dxa"/>
                <w:right w:w="70" w:type="dxa"/>
              </w:tblCellMar>
            </w:tblPrEx>
          </w:tblPrExChange>
        </w:tblPrEx>
        <w:trPr>
          <w:trHeight w:val="1785"/>
          <w:trPrChange w:id="399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399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781BB7" w14:textId="37A7A99A" w:rsidR="008601AF" w:rsidRPr="008601AF" w:rsidRDefault="008601AF" w:rsidP="003C2C2A">
            <w:pPr>
              <w:jc w:val="center"/>
              <w:rPr>
                <w:rFonts w:ascii="Trebuchet MS" w:hAnsi="Trebuchet MS" w:cs="Arial"/>
                <w:color w:val="000000"/>
                <w:sz w:val="20"/>
                <w:szCs w:val="20"/>
                <w:lang w:bidi="th-TH"/>
              </w:rPr>
            </w:pPr>
            <w:del w:id="3998" w:author="Philippe Hollanda - Oliveira Trust" w:date="2022-07-19T10:08:00Z">
              <w:r w:rsidRPr="008601AF" w:rsidDel="00627AA0">
                <w:rPr>
                  <w:rFonts w:ascii="Trebuchet MS" w:hAnsi="Trebuchet MS" w:cs="Arial"/>
                  <w:color w:val="000000"/>
                  <w:sz w:val="20"/>
                  <w:szCs w:val="20"/>
                  <w:lang w:bidi="th-TH"/>
                </w:rPr>
                <w:delText>TELA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39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CBEF8F" w14:textId="27A31D4C" w:rsidR="008601AF" w:rsidRPr="008601AF" w:rsidRDefault="008601AF" w:rsidP="003C2C2A">
            <w:pPr>
              <w:jc w:val="center"/>
              <w:rPr>
                <w:rFonts w:ascii="Trebuchet MS" w:hAnsi="Trebuchet MS" w:cs="Arial"/>
                <w:color w:val="000000"/>
                <w:sz w:val="20"/>
                <w:szCs w:val="20"/>
                <w:lang w:bidi="th-TH"/>
              </w:rPr>
            </w:pPr>
            <w:del w:id="4000"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B1FDA5" w14:textId="13A7CE54" w:rsidR="008601AF" w:rsidRPr="008601AF" w:rsidRDefault="008601AF" w:rsidP="003C2C2A">
            <w:pPr>
              <w:jc w:val="center"/>
              <w:rPr>
                <w:rFonts w:ascii="Trebuchet MS" w:hAnsi="Trebuchet MS" w:cs="Arial"/>
                <w:color w:val="000000"/>
                <w:sz w:val="20"/>
                <w:szCs w:val="20"/>
                <w:lang w:bidi="th-TH"/>
              </w:rPr>
            </w:pPr>
            <w:del w:id="4002" w:author="Philippe Hollanda - Oliveira Trust" w:date="2022-07-19T10:08:00Z">
              <w:r w:rsidRPr="008601AF" w:rsidDel="00627AA0">
                <w:rPr>
                  <w:rFonts w:ascii="Trebuchet MS" w:hAnsi="Trebuchet MS" w:cs="Arial"/>
                  <w:color w:val="000000"/>
                  <w:sz w:val="20"/>
                  <w:szCs w:val="20"/>
                  <w:lang w:bidi="th-TH"/>
                </w:rPr>
                <w:delText>R$ 28.342,00</w:delText>
              </w:r>
            </w:del>
          </w:p>
        </w:tc>
      </w:tr>
      <w:tr w:rsidR="008601AF" w:rsidRPr="008601AF" w14:paraId="3ED64F47" w14:textId="77777777" w:rsidTr="00627AA0">
        <w:tblPrEx>
          <w:tblW w:w="5000" w:type="pct"/>
          <w:tblCellMar>
            <w:left w:w="70" w:type="dxa"/>
            <w:right w:w="70" w:type="dxa"/>
          </w:tblCellMar>
          <w:tblPrExChange w:id="4003" w:author="Philippe Hollanda - Oliveira Trust" w:date="2022-07-19T10:08:00Z">
            <w:tblPrEx>
              <w:tblW w:w="5000" w:type="pct"/>
              <w:tblCellMar>
                <w:left w:w="70" w:type="dxa"/>
                <w:right w:w="70" w:type="dxa"/>
              </w:tblCellMar>
            </w:tblPrEx>
          </w:tblPrExChange>
        </w:tblPrEx>
        <w:trPr>
          <w:trHeight w:val="1785"/>
          <w:trPrChange w:id="400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0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29D001" w14:textId="7E8255C7" w:rsidR="008601AF" w:rsidRPr="008601AF" w:rsidRDefault="008601AF" w:rsidP="003C2C2A">
            <w:pPr>
              <w:jc w:val="center"/>
              <w:rPr>
                <w:rFonts w:ascii="Trebuchet MS" w:hAnsi="Trebuchet MS" w:cs="Arial"/>
                <w:color w:val="000000"/>
                <w:sz w:val="20"/>
                <w:szCs w:val="20"/>
                <w:lang w:bidi="th-TH"/>
              </w:rPr>
            </w:pPr>
            <w:del w:id="4006" w:author="Philippe Hollanda - Oliveira Trust" w:date="2022-07-19T10:08:00Z">
              <w:r w:rsidRPr="008601AF" w:rsidDel="00627AA0">
                <w:rPr>
                  <w:rFonts w:ascii="Trebuchet MS" w:hAnsi="Trebuchet MS" w:cs="Arial"/>
                  <w:color w:val="000000"/>
                  <w:sz w:val="20"/>
                  <w:szCs w:val="20"/>
                  <w:lang w:bidi="th-TH"/>
                </w:rPr>
                <w:delText>ARGAMASSA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1DB2AB" w14:textId="5CFA0443" w:rsidR="008601AF" w:rsidRPr="008601AF" w:rsidRDefault="008601AF" w:rsidP="003C2C2A">
            <w:pPr>
              <w:jc w:val="center"/>
              <w:rPr>
                <w:rFonts w:ascii="Trebuchet MS" w:hAnsi="Trebuchet MS" w:cs="Arial"/>
                <w:color w:val="000000"/>
                <w:sz w:val="20"/>
                <w:szCs w:val="20"/>
                <w:lang w:bidi="th-TH"/>
              </w:rPr>
            </w:pPr>
            <w:del w:id="4008" w:author="Philippe Hollanda - Oliveira Trust" w:date="2022-07-19T10:08:00Z">
              <w:r w:rsidRPr="008601AF" w:rsidDel="00627AA0">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5C3125" w14:textId="36224D3E" w:rsidR="008601AF" w:rsidRPr="008601AF" w:rsidRDefault="008601AF" w:rsidP="003C2C2A">
            <w:pPr>
              <w:jc w:val="center"/>
              <w:rPr>
                <w:rFonts w:ascii="Trebuchet MS" w:hAnsi="Trebuchet MS" w:cs="Arial"/>
                <w:color w:val="000000"/>
                <w:sz w:val="20"/>
                <w:szCs w:val="20"/>
                <w:lang w:bidi="th-TH"/>
              </w:rPr>
            </w:pPr>
            <w:del w:id="4010" w:author="Philippe Hollanda - Oliveira Trust" w:date="2022-07-19T10:08:00Z">
              <w:r w:rsidRPr="008601AF" w:rsidDel="00627AA0">
                <w:rPr>
                  <w:rFonts w:ascii="Trebuchet MS" w:hAnsi="Trebuchet MS" w:cs="Arial"/>
                  <w:color w:val="000000"/>
                  <w:sz w:val="20"/>
                  <w:szCs w:val="20"/>
                  <w:lang w:bidi="th-TH"/>
                </w:rPr>
                <w:delText>R$ 790,00</w:delText>
              </w:r>
            </w:del>
          </w:p>
        </w:tc>
      </w:tr>
      <w:tr w:rsidR="008601AF" w:rsidRPr="008601AF" w14:paraId="542C87C3" w14:textId="77777777" w:rsidTr="00627AA0">
        <w:tblPrEx>
          <w:tblW w:w="5000" w:type="pct"/>
          <w:tblCellMar>
            <w:left w:w="70" w:type="dxa"/>
            <w:right w:w="70" w:type="dxa"/>
          </w:tblCellMar>
          <w:tblPrExChange w:id="4011" w:author="Philippe Hollanda - Oliveira Trust" w:date="2022-07-19T10:08:00Z">
            <w:tblPrEx>
              <w:tblW w:w="5000" w:type="pct"/>
              <w:tblCellMar>
                <w:left w:w="70" w:type="dxa"/>
                <w:right w:w="70" w:type="dxa"/>
              </w:tblCellMar>
            </w:tblPrEx>
          </w:tblPrExChange>
        </w:tblPrEx>
        <w:trPr>
          <w:trHeight w:val="1785"/>
          <w:trPrChange w:id="401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1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AC33EE" w14:textId="10029DC1" w:rsidR="008601AF" w:rsidRPr="008601AF" w:rsidRDefault="008601AF" w:rsidP="003C2C2A">
            <w:pPr>
              <w:jc w:val="center"/>
              <w:rPr>
                <w:rFonts w:ascii="Trebuchet MS" w:hAnsi="Trebuchet MS" w:cs="Arial"/>
                <w:color w:val="000000"/>
                <w:sz w:val="20"/>
                <w:szCs w:val="20"/>
                <w:lang w:bidi="th-TH"/>
              </w:rPr>
            </w:pPr>
            <w:del w:id="4014" w:author="Philippe Hollanda - Oliveira Trust" w:date="2022-07-19T10:08:00Z">
              <w:r w:rsidRPr="008601AF" w:rsidDel="00627AA0">
                <w:rPr>
                  <w:rFonts w:ascii="Trebuchet MS" w:hAnsi="Trebuchet MS" w:cs="Arial"/>
                  <w:color w:val="000000"/>
                  <w:sz w:val="20"/>
                  <w:szCs w:val="20"/>
                  <w:lang w:bidi="th-TH"/>
                </w:rPr>
                <w:lastRenderedPageBreak/>
                <w:delText xml:space="preserve">ESPATULA DE AÇO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5102D5" w14:textId="4CCA82A4" w:rsidR="008601AF" w:rsidRPr="008601AF" w:rsidRDefault="008601AF" w:rsidP="003C2C2A">
            <w:pPr>
              <w:jc w:val="center"/>
              <w:rPr>
                <w:rFonts w:ascii="Trebuchet MS" w:hAnsi="Trebuchet MS" w:cs="Arial"/>
                <w:color w:val="000000"/>
                <w:sz w:val="20"/>
                <w:szCs w:val="20"/>
                <w:lang w:bidi="th-TH"/>
              </w:rPr>
            </w:pPr>
            <w:del w:id="4016" w:author="Philippe Hollanda - Oliveira Trust" w:date="2022-07-19T10:08:00Z">
              <w:r w:rsidRPr="008601AF" w:rsidDel="00627AA0">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E68943" w14:textId="6921B285" w:rsidR="008601AF" w:rsidRPr="008601AF" w:rsidRDefault="008601AF" w:rsidP="003C2C2A">
            <w:pPr>
              <w:jc w:val="center"/>
              <w:rPr>
                <w:rFonts w:ascii="Trebuchet MS" w:hAnsi="Trebuchet MS" w:cs="Arial"/>
                <w:color w:val="000000"/>
                <w:sz w:val="20"/>
                <w:szCs w:val="20"/>
                <w:lang w:bidi="th-TH"/>
              </w:rPr>
            </w:pPr>
            <w:del w:id="4018" w:author="Philippe Hollanda - Oliveira Trust" w:date="2022-07-19T10:08:00Z">
              <w:r w:rsidRPr="008601AF" w:rsidDel="00627AA0">
                <w:rPr>
                  <w:rFonts w:ascii="Trebuchet MS" w:hAnsi="Trebuchet MS" w:cs="Arial"/>
                  <w:color w:val="000000"/>
                  <w:sz w:val="20"/>
                  <w:szCs w:val="20"/>
                  <w:lang w:bidi="th-TH"/>
                </w:rPr>
                <w:delText>R$ 180,00</w:delText>
              </w:r>
            </w:del>
          </w:p>
        </w:tc>
      </w:tr>
      <w:tr w:rsidR="008601AF" w:rsidRPr="008601AF" w14:paraId="5164B8AE" w14:textId="77777777" w:rsidTr="00627AA0">
        <w:tblPrEx>
          <w:tblW w:w="5000" w:type="pct"/>
          <w:tblCellMar>
            <w:left w:w="70" w:type="dxa"/>
            <w:right w:w="70" w:type="dxa"/>
          </w:tblCellMar>
          <w:tblPrExChange w:id="4019" w:author="Philippe Hollanda - Oliveira Trust" w:date="2022-07-19T10:08:00Z">
            <w:tblPrEx>
              <w:tblW w:w="5000" w:type="pct"/>
              <w:tblCellMar>
                <w:left w:w="70" w:type="dxa"/>
                <w:right w:w="70" w:type="dxa"/>
              </w:tblCellMar>
            </w:tblPrEx>
          </w:tblPrExChange>
        </w:tblPrEx>
        <w:trPr>
          <w:trHeight w:val="1785"/>
          <w:trPrChange w:id="402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2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611510" w14:textId="10C2AE89" w:rsidR="008601AF" w:rsidRPr="008601AF" w:rsidRDefault="008601AF" w:rsidP="003C2C2A">
            <w:pPr>
              <w:jc w:val="center"/>
              <w:rPr>
                <w:rFonts w:ascii="Trebuchet MS" w:hAnsi="Trebuchet MS" w:cs="Arial"/>
                <w:color w:val="000000"/>
                <w:sz w:val="20"/>
                <w:szCs w:val="20"/>
                <w:lang w:bidi="th-TH"/>
              </w:rPr>
            </w:pPr>
            <w:del w:id="4022" w:author="Philippe Hollanda - Oliveira Trust" w:date="2022-07-19T10:08:00Z">
              <w:r w:rsidRPr="008601AF" w:rsidDel="00627AA0">
                <w:rPr>
                  <w:rFonts w:ascii="Trebuchet MS" w:hAnsi="Trebuchet MS" w:cs="Arial"/>
                  <w:color w:val="000000"/>
                  <w:sz w:val="20"/>
                  <w:szCs w:val="20"/>
                  <w:lang w:bidi="th-TH"/>
                </w:rPr>
                <w:delText>TELA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71DCC1" w14:textId="4BDDA2FD" w:rsidR="008601AF" w:rsidRPr="008601AF" w:rsidRDefault="008601AF" w:rsidP="003C2C2A">
            <w:pPr>
              <w:jc w:val="center"/>
              <w:rPr>
                <w:rFonts w:ascii="Trebuchet MS" w:hAnsi="Trebuchet MS" w:cs="Arial"/>
                <w:color w:val="000000"/>
                <w:sz w:val="20"/>
                <w:szCs w:val="20"/>
                <w:lang w:bidi="th-TH"/>
              </w:rPr>
            </w:pPr>
            <w:del w:id="4024" w:author="Philippe Hollanda - Oliveira Trust" w:date="2022-07-19T10:08:00Z">
              <w:r w:rsidRPr="008601AF" w:rsidDel="00627AA0">
                <w:rPr>
                  <w:rFonts w:ascii="Trebuchet MS" w:hAnsi="Trebuchet MS" w:cs="Arial"/>
                  <w:color w:val="000000"/>
                  <w:sz w:val="20"/>
                  <w:szCs w:val="20"/>
                  <w:lang w:bidi="th-TH"/>
                </w:rPr>
                <w:delText>09/07/2021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2EBF11" w14:textId="4F6AB63A" w:rsidR="008601AF" w:rsidRPr="008601AF" w:rsidRDefault="008601AF" w:rsidP="003C2C2A">
            <w:pPr>
              <w:jc w:val="center"/>
              <w:rPr>
                <w:rFonts w:ascii="Trebuchet MS" w:hAnsi="Trebuchet MS" w:cs="Arial"/>
                <w:color w:val="000000"/>
                <w:sz w:val="20"/>
                <w:szCs w:val="20"/>
                <w:lang w:bidi="th-TH"/>
              </w:rPr>
            </w:pPr>
            <w:del w:id="4026" w:author="Philippe Hollanda - Oliveira Trust" w:date="2022-07-19T10:08:00Z">
              <w:r w:rsidRPr="008601AF" w:rsidDel="00627AA0">
                <w:rPr>
                  <w:rFonts w:ascii="Trebuchet MS" w:hAnsi="Trebuchet MS" w:cs="Arial"/>
                  <w:color w:val="000000"/>
                  <w:sz w:val="20"/>
                  <w:szCs w:val="20"/>
                  <w:lang w:bidi="th-TH"/>
                </w:rPr>
                <w:delText>R$ 14.804,02</w:delText>
              </w:r>
            </w:del>
          </w:p>
        </w:tc>
      </w:tr>
      <w:tr w:rsidR="008601AF" w:rsidRPr="008601AF" w14:paraId="7E05A085" w14:textId="77777777" w:rsidTr="00627AA0">
        <w:tblPrEx>
          <w:tblW w:w="5000" w:type="pct"/>
          <w:tblCellMar>
            <w:left w:w="70" w:type="dxa"/>
            <w:right w:w="70" w:type="dxa"/>
          </w:tblCellMar>
          <w:tblPrExChange w:id="4027" w:author="Philippe Hollanda - Oliveira Trust" w:date="2022-07-19T10:08:00Z">
            <w:tblPrEx>
              <w:tblW w:w="5000" w:type="pct"/>
              <w:tblCellMar>
                <w:left w:w="70" w:type="dxa"/>
                <w:right w:w="70" w:type="dxa"/>
              </w:tblCellMar>
            </w:tblPrEx>
          </w:tblPrExChange>
        </w:tblPrEx>
        <w:trPr>
          <w:trHeight w:val="1785"/>
          <w:trPrChange w:id="40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0DCC52" w14:textId="1D3E7DC6" w:rsidR="008601AF" w:rsidRPr="008601AF" w:rsidRDefault="008601AF" w:rsidP="003C2C2A">
            <w:pPr>
              <w:jc w:val="center"/>
              <w:rPr>
                <w:rFonts w:ascii="Trebuchet MS" w:hAnsi="Trebuchet MS" w:cs="Arial"/>
                <w:color w:val="000000"/>
                <w:sz w:val="20"/>
                <w:szCs w:val="20"/>
                <w:lang w:bidi="th-TH"/>
              </w:rPr>
            </w:pPr>
            <w:del w:id="4030"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6428D9" w14:textId="1CF5D023" w:rsidR="008601AF" w:rsidRPr="008601AF" w:rsidRDefault="008601AF" w:rsidP="003C2C2A">
            <w:pPr>
              <w:jc w:val="center"/>
              <w:rPr>
                <w:rFonts w:ascii="Trebuchet MS" w:hAnsi="Trebuchet MS" w:cs="Arial"/>
                <w:color w:val="000000"/>
                <w:sz w:val="20"/>
                <w:szCs w:val="20"/>
                <w:lang w:bidi="th-TH"/>
              </w:rPr>
            </w:pPr>
            <w:del w:id="4032"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7FFC7A" w14:textId="17AE8375" w:rsidR="008601AF" w:rsidRPr="008601AF" w:rsidRDefault="008601AF" w:rsidP="003C2C2A">
            <w:pPr>
              <w:jc w:val="center"/>
              <w:rPr>
                <w:rFonts w:ascii="Trebuchet MS" w:hAnsi="Trebuchet MS" w:cs="Arial"/>
                <w:color w:val="000000"/>
                <w:sz w:val="20"/>
                <w:szCs w:val="20"/>
                <w:lang w:bidi="th-TH"/>
              </w:rPr>
            </w:pPr>
            <w:del w:id="4034" w:author="Philippe Hollanda - Oliveira Trust" w:date="2022-07-19T10:08:00Z">
              <w:r w:rsidRPr="008601AF" w:rsidDel="00627AA0">
                <w:rPr>
                  <w:rFonts w:ascii="Trebuchet MS" w:hAnsi="Trebuchet MS" w:cs="Arial"/>
                  <w:color w:val="000000"/>
                  <w:sz w:val="20"/>
                  <w:szCs w:val="20"/>
                  <w:lang w:bidi="th-TH"/>
                </w:rPr>
                <w:delText>R$ 6.036,58</w:delText>
              </w:r>
            </w:del>
          </w:p>
        </w:tc>
      </w:tr>
      <w:tr w:rsidR="008601AF" w:rsidRPr="008601AF" w14:paraId="4750E003" w14:textId="77777777" w:rsidTr="00627AA0">
        <w:tblPrEx>
          <w:tblW w:w="5000" w:type="pct"/>
          <w:tblCellMar>
            <w:left w:w="70" w:type="dxa"/>
            <w:right w:w="70" w:type="dxa"/>
          </w:tblCellMar>
          <w:tblPrExChange w:id="4035" w:author="Philippe Hollanda - Oliveira Trust" w:date="2022-07-19T10:08:00Z">
            <w:tblPrEx>
              <w:tblW w:w="5000" w:type="pct"/>
              <w:tblCellMar>
                <w:left w:w="70" w:type="dxa"/>
                <w:right w:w="70" w:type="dxa"/>
              </w:tblCellMar>
            </w:tblPrEx>
          </w:tblPrExChange>
        </w:tblPrEx>
        <w:trPr>
          <w:trHeight w:val="1785"/>
          <w:trPrChange w:id="40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EC041B" w14:textId="15E89299" w:rsidR="008601AF" w:rsidRPr="008601AF" w:rsidRDefault="008601AF" w:rsidP="003C2C2A">
            <w:pPr>
              <w:jc w:val="center"/>
              <w:rPr>
                <w:rFonts w:ascii="Trebuchet MS" w:hAnsi="Trebuchet MS" w:cs="Arial"/>
                <w:color w:val="000000"/>
                <w:sz w:val="20"/>
                <w:szCs w:val="20"/>
                <w:lang w:bidi="th-TH"/>
              </w:rPr>
            </w:pPr>
            <w:del w:id="4038"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6647F7" w14:textId="1F5B8ACD" w:rsidR="008601AF" w:rsidRPr="008601AF" w:rsidRDefault="008601AF" w:rsidP="003C2C2A">
            <w:pPr>
              <w:jc w:val="center"/>
              <w:rPr>
                <w:rFonts w:ascii="Trebuchet MS" w:hAnsi="Trebuchet MS" w:cs="Arial"/>
                <w:color w:val="000000"/>
                <w:sz w:val="20"/>
                <w:szCs w:val="20"/>
                <w:lang w:bidi="th-TH"/>
              </w:rPr>
            </w:pPr>
            <w:del w:id="4040" w:author="Philippe Hollanda - Oliveira Trust" w:date="2022-07-19T10:08:00Z">
              <w:r w:rsidRPr="008601AF" w:rsidDel="00627AA0">
                <w:rPr>
                  <w:rFonts w:ascii="Trebuchet MS" w:hAnsi="Trebuchet MS" w:cs="Arial"/>
                  <w:color w:val="000000"/>
                  <w:sz w:val="20"/>
                  <w:szCs w:val="20"/>
                  <w:lang w:bidi="th-TH"/>
                </w:rPr>
                <w:delText>29/06/2021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E3A57F" w14:textId="016BCB1B" w:rsidR="008601AF" w:rsidRPr="008601AF" w:rsidRDefault="008601AF" w:rsidP="003C2C2A">
            <w:pPr>
              <w:jc w:val="center"/>
              <w:rPr>
                <w:rFonts w:ascii="Trebuchet MS" w:hAnsi="Trebuchet MS" w:cs="Arial"/>
                <w:color w:val="000000"/>
                <w:sz w:val="20"/>
                <w:szCs w:val="20"/>
                <w:lang w:bidi="th-TH"/>
              </w:rPr>
            </w:pPr>
            <w:del w:id="4042" w:author="Philippe Hollanda - Oliveira Trust" w:date="2022-07-19T10:08:00Z">
              <w:r w:rsidRPr="008601AF" w:rsidDel="00627AA0">
                <w:rPr>
                  <w:rFonts w:ascii="Trebuchet MS" w:hAnsi="Trebuchet MS" w:cs="Arial"/>
                  <w:color w:val="000000"/>
                  <w:sz w:val="20"/>
                  <w:szCs w:val="20"/>
                  <w:lang w:bidi="th-TH"/>
                </w:rPr>
                <w:delText>R$ 60.171,01</w:delText>
              </w:r>
            </w:del>
          </w:p>
        </w:tc>
      </w:tr>
      <w:tr w:rsidR="008601AF" w:rsidRPr="008601AF" w14:paraId="2BC58502" w14:textId="77777777" w:rsidTr="00627AA0">
        <w:tblPrEx>
          <w:tblW w:w="5000" w:type="pct"/>
          <w:tblCellMar>
            <w:left w:w="70" w:type="dxa"/>
            <w:right w:w="70" w:type="dxa"/>
          </w:tblCellMar>
          <w:tblPrExChange w:id="4043" w:author="Philippe Hollanda - Oliveira Trust" w:date="2022-07-19T10:08:00Z">
            <w:tblPrEx>
              <w:tblW w:w="5000" w:type="pct"/>
              <w:tblCellMar>
                <w:left w:w="70" w:type="dxa"/>
                <w:right w:w="70" w:type="dxa"/>
              </w:tblCellMar>
            </w:tblPrEx>
          </w:tblPrExChange>
        </w:tblPrEx>
        <w:trPr>
          <w:trHeight w:val="1785"/>
          <w:trPrChange w:id="404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4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AEBBFE" w14:textId="419AC423" w:rsidR="008601AF" w:rsidRPr="008601AF" w:rsidRDefault="008601AF" w:rsidP="003C2C2A">
            <w:pPr>
              <w:jc w:val="center"/>
              <w:rPr>
                <w:rFonts w:ascii="Trebuchet MS" w:hAnsi="Trebuchet MS" w:cs="Arial"/>
                <w:color w:val="000000"/>
                <w:sz w:val="20"/>
                <w:szCs w:val="20"/>
                <w:lang w:bidi="th-TH"/>
              </w:rPr>
            </w:pPr>
            <w:del w:id="4046" w:author="Philippe Hollanda - Oliveira Trust" w:date="2022-07-19T10:08:00Z">
              <w:r w:rsidRPr="008601AF" w:rsidDel="00627AA0">
                <w:rPr>
                  <w:rFonts w:ascii="Trebuchet MS" w:hAnsi="Trebuchet MS" w:cs="Arial"/>
                  <w:color w:val="000000"/>
                  <w:sz w:val="20"/>
                  <w:szCs w:val="20"/>
                  <w:lang w:bidi="th-TH"/>
                </w:rPr>
                <w:delText>LOUÇAS DE BANHEIRO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6EBE24" w14:textId="184C490A" w:rsidR="008601AF" w:rsidRPr="008601AF" w:rsidRDefault="008601AF" w:rsidP="003C2C2A">
            <w:pPr>
              <w:jc w:val="center"/>
              <w:rPr>
                <w:rFonts w:ascii="Trebuchet MS" w:hAnsi="Trebuchet MS" w:cs="Arial"/>
                <w:color w:val="000000"/>
                <w:sz w:val="20"/>
                <w:szCs w:val="20"/>
                <w:lang w:bidi="th-TH"/>
              </w:rPr>
            </w:pPr>
            <w:del w:id="4048" w:author="Philippe Hollanda - Oliveira Trust" w:date="2022-07-19T10:08:00Z">
              <w:r w:rsidRPr="008601AF" w:rsidDel="00627AA0">
                <w:rPr>
                  <w:rFonts w:ascii="Trebuchet MS" w:hAnsi="Trebuchet MS" w:cs="Arial"/>
                  <w:color w:val="000000"/>
                  <w:sz w:val="20"/>
                  <w:szCs w:val="20"/>
                  <w:lang w:bidi="th-TH"/>
                </w:rPr>
                <w:delText>30/06/2021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812DC4" w14:textId="164CB86F" w:rsidR="008601AF" w:rsidRPr="008601AF" w:rsidRDefault="008601AF" w:rsidP="003C2C2A">
            <w:pPr>
              <w:jc w:val="center"/>
              <w:rPr>
                <w:rFonts w:ascii="Trebuchet MS" w:hAnsi="Trebuchet MS" w:cs="Arial"/>
                <w:color w:val="000000"/>
                <w:sz w:val="20"/>
                <w:szCs w:val="20"/>
                <w:lang w:bidi="th-TH"/>
              </w:rPr>
            </w:pPr>
            <w:del w:id="4050" w:author="Philippe Hollanda - Oliveira Trust" w:date="2022-07-19T10:08:00Z">
              <w:r w:rsidRPr="008601AF" w:rsidDel="00627AA0">
                <w:rPr>
                  <w:rFonts w:ascii="Trebuchet MS" w:hAnsi="Trebuchet MS" w:cs="Arial"/>
                  <w:color w:val="000000"/>
                  <w:sz w:val="20"/>
                  <w:szCs w:val="20"/>
                  <w:lang w:bidi="th-TH"/>
                </w:rPr>
                <w:delText>R$ 45.426,06</w:delText>
              </w:r>
            </w:del>
          </w:p>
        </w:tc>
      </w:tr>
      <w:tr w:rsidR="008601AF" w:rsidRPr="008601AF" w14:paraId="27F0947A" w14:textId="77777777" w:rsidTr="00627AA0">
        <w:tblPrEx>
          <w:tblW w:w="5000" w:type="pct"/>
          <w:tblCellMar>
            <w:left w:w="70" w:type="dxa"/>
            <w:right w:w="70" w:type="dxa"/>
          </w:tblCellMar>
          <w:tblPrExChange w:id="4051" w:author="Philippe Hollanda - Oliveira Trust" w:date="2022-07-19T10:08:00Z">
            <w:tblPrEx>
              <w:tblW w:w="5000" w:type="pct"/>
              <w:tblCellMar>
                <w:left w:w="70" w:type="dxa"/>
                <w:right w:w="70" w:type="dxa"/>
              </w:tblCellMar>
            </w:tblPrEx>
          </w:tblPrExChange>
        </w:tblPrEx>
        <w:trPr>
          <w:trHeight w:val="1785"/>
          <w:trPrChange w:id="405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05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8C582B" w14:textId="5E766CA0" w:rsidR="008601AF" w:rsidRPr="008601AF" w:rsidRDefault="008601AF" w:rsidP="003C2C2A">
            <w:pPr>
              <w:jc w:val="center"/>
              <w:rPr>
                <w:rFonts w:ascii="Trebuchet MS" w:hAnsi="Trebuchet MS" w:cs="Arial"/>
                <w:color w:val="000000"/>
                <w:sz w:val="20"/>
                <w:szCs w:val="20"/>
                <w:lang w:bidi="th-TH"/>
              </w:rPr>
            </w:pPr>
            <w:del w:id="4054" w:author="Philippe Hollanda - Oliveira Trust" w:date="2022-07-19T10:08:00Z">
              <w:r w:rsidRPr="008601AF" w:rsidDel="00627AA0">
                <w:rPr>
                  <w:rFonts w:ascii="Trebuchet MS" w:hAnsi="Trebuchet MS" w:cs="Arial"/>
                  <w:color w:val="000000"/>
                  <w:sz w:val="20"/>
                  <w:szCs w:val="20"/>
                  <w:lang w:bidi="th-TH"/>
                </w:rPr>
                <w:lastRenderedPageBreak/>
                <w:delText>CHAPA PARA ADAPTAÇÃO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1F5D89" w14:textId="1E452A59" w:rsidR="008601AF" w:rsidRPr="008601AF" w:rsidRDefault="008601AF" w:rsidP="003C2C2A">
            <w:pPr>
              <w:jc w:val="center"/>
              <w:rPr>
                <w:rFonts w:ascii="Trebuchet MS" w:hAnsi="Trebuchet MS" w:cs="Arial"/>
                <w:color w:val="000000"/>
                <w:sz w:val="20"/>
                <w:szCs w:val="20"/>
                <w:lang w:bidi="th-TH"/>
              </w:rPr>
            </w:pPr>
            <w:del w:id="4056" w:author="Philippe Hollanda - Oliveira Trust" w:date="2022-07-19T10:08:00Z">
              <w:r w:rsidRPr="008601AF" w:rsidDel="00627AA0">
                <w:rPr>
                  <w:rFonts w:ascii="Trebuchet MS" w:hAnsi="Trebuchet MS" w:cs="Arial"/>
                  <w:color w:val="000000"/>
                  <w:sz w:val="20"/>
                  <w:szCs w:val="20"/>
                  <w:lang w:bidi="th-TH"/>
                </w:rPr>
                <w:delText>15/07/2021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542A89" w14:textId="69633716" w:rsidR="008601AF" w:rsidRPr="008601AF" w:rsidRDefault="008601AF" w:rsidP="003C2C2A">
            <w:pPr>
              <w:jc w:val="center"/>
              <w:rPr>
                <w:rFonts w:ascii="Trebuchet MS" w:hAnsi="Trebuchet MS" w:cs="Arial"/>
                <w:color w:val="000000"/>
                <w:sz w:val="20"/>
                <w:szCs w:val="20"/>
                <w:lang w:bidi="th-TH"/>
              </w:rPr>
            </w:pPr>
            <w:del w:id="4058" w:author="Philippe Hollanda - Oliveira Trust" w:date="2022-07-19T10:08:00Z">
              <w:r w:rsidRPr="008601AF" w:rsidDel="00627AA0">
                <w:rPr>
                  <w:rFonts w:ascii="Trebuchet MS" w:hAnsi="Trebuchet MS" w:cs="Arial"/>
                  <w:color w:val="000000"/>
                  <w:sz w:val="20"/>
                  <w:szCs w:val="20"/>
                  <w:lang w:bidi="th-TH"/>
                </w:rPr>
                <w:delText>R$ 1.680,00</w:delText>
              </w:r>
            </w:del>
          </w:p>
        </w:tc>
      </w:tr>
      <w:tr w:rsidR="008601AF" w:rsidRPr="008601AF" w14:paraId="3433B4AC" w14:textId="77777777" w:rsidTr="00627AA0">
        <w:tblPrEx>
          <w:tblW w:w="5000" w:type="pct"/>
          <w:tblCellMar>
            <w:left w:w="70" w:type="dxa"/>
            <w:right w:w="70" w:type="dxa"/>
          </w:tblCellMar>
          <w:tblPrExChange w:id="4059" w:author="Philippe Hollanda - Oliveira Trust" w:date="2022-07-19T10:08:00Z">
            <w:tblPrEx>
              <w:tblW w:w="5000" w:type="pct"/>
              <w:tblCellMar>
                <w:left w:w="70" w:type="dxa"/>
                <w:right w:w="70" w:type="dxa"/>
              </w:tblCellMar>
            </w:tblPrEx>
          </w:tblPrExChange>
        </w:tblPrEx>
        <w:trPr>
          <w:trHeight w:val="1785"/>
          <w:trPrChange w:id="406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06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37CC37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0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63A071" w14:textId="1D981184" w:rsidR="008601AF" w:rsidRPr="008601AF" w:rsidRDefault="008601AF" w:rsidP="003C2C2A">
            <w:pPr>
              <w:jc w:val="center"/>
              <w:rPr>
                <w:rFonts w:ascii="Trebuchet MS" w:hAnsi="Trebuchet MS" w:cs="Arial"/>
                <w:color w:val="000000"/>
                <w:sz w:val="20"/>
                <w:szCs w:val="20"/>
                <w:lang w:bidi="th-TH"/>
              </w:rPr>
            </w:pPr>
            <w:del w:id="4063" w:author="Philippe Hollanda - Oliveira Trust" w:date="2022-07-19T10:08:00Z">
              <w:r w:rsidRPr="008601AF" w:rsidDel="00627AA0">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0F04B1" w14:textId="00321D3B" w:rsidR="008601AF" w:rsidRPr="008601AF" w:rsidRDefault="008601AF" w:rsidP="003C2C2A">
            <w:pPr>
              <w:jc w:val="center"/>
              <w:rPr>
                <w:rFonts w:ascii="Trebuchet MS" w:hAnsi="Trebuchet MS" w:cs="Arial"/>
                <w:color w:val="000000"/>
                <w:sz w:val="20"/>
                <w:szCs w:val="20"/>
                <w:lang w:bidi="th-TH"/>
              </w:rPr>
            </w:pPr>
            <w:del w:id="4065" w:author="Philippe Hollanda - Oliveira Trust" w:date="2022-07-19T10:08:00Z">
              <w:r w:rsidRPr="008601AF" w:rsidDel="00627AA0">
                <w:rPr>
                  <w:rFonts w:ascii="Trebuchet MS" w:hAnsi="Trebuchet MS" w:cs="Arial"/>
                  <w:color w:val="000000"/>
                  <w:sz w:val="20"/>
                  <w:szCs w:val="20"/>
                  <w:lang w:bidi="th-TH"/>
                </w:rPr>
                <w:delText>R$ 1.680,00</w:delText>
              </w:r>
            </w:del>
          </w:p>
        </w:tc>
      </w:tr>
      <w:tr w:rsidR="008601AF" w:rsidRPr="008601AF" w14:paraId="2F9DA51D" w14:textId="77777777" w:rsidTr="00627AA0">
        <w:tblPrEx>
          <w:tblW w:w="5000" w:type="pct"/>
          <w:tblCellMar>
            <w:left w:w="70" w:type="dxa"/>
            <w:right w:w="70" w:type="dxa"/>
          </w:tblCellMar>
          <w:tblPrExChange w:id="4066" w:author="Philippe Hollanda - Oliveira Trust" w:date="2022-07-19T10:08:00Z">
            <w:tblPrEx>
              <w:tblW w:w="5000" w:type="pct"/>
              <w:tblCellMar>
                <w:left w:w="70" w:type="dxa"/>
                <w:right w:w="70" w:type="dxa"/>
              </w:tblCellMar>
            </w:tblPrEx>
          </w:tblPrExChange>
        </w:tblPrEx>
        <w:trPr>
          <w:trHeight w:val="1785"/>
          <w:trPrChange w:id="406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06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EA6F11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0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7AF710" w14:textId="77F905B2" w:rsidR="008601AF" w:rsidRPr="008601AF" w:rsidRDefault="008601AF" w:rsidP="003C2C2A">
            <w:pPr>
              <w:jc w:val="center"/>
              <w:rPr>
                <w:rFonts w:ascii="Trebuchet MS" w:hAnsi="Trebuchet MS" w:cs="Arial"/>
                <w:color w:val="000000"/>
                <w:sz w:val="20"/>
                <w:szCs w:val="20"/>
                <w:lang w:bidi="th-TH"/>
              </w:rPr>
            </w:pPr>
            <w:del w:id="4070" w:author="Philippe Hollanda - Oliveira Trust" w:date="2022-07-19T10:08:00Z">
              <w:r w:rsidRPr="008601AF" w:rsidDel="00627AA0">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64EB23" w14:textId="6DE4A774" w:rsidR="008601AF" w:rsidRPr="008601AF" w:rsidRDefault="008601AF" w:rsidP="003C2C2A">
            <w:pPr>
              <w:jc w:val="center"/>
              <w:rPr>
                <w:rFonts w:ascii="Trebuchet MS" w:hAnsi="Trebuchet MS" w:cs="Arial"/>
                <w:color w:val="000000"/>
                <w:sz w:val="20"/>
                <w:szCs w:val="20"/>
                <w:lang w:bidi="th-TH"/>
              </w:rPr>
            </w:pPr>
            <w:del w:id="4072" w:author="Philippe Hollanda - Oliveira Trust" w:date="2022-07-19T10:08:00Z">
              <w:r w:rsidRPr="008601AF" w:rsidDel="00627AA0">
                <w:rPr>
                  <w:rFonts w:ascii="Trebuchet MS" w:hAnsi="Trebuchet MS" w:cs="Arial"/>
                  <w:color w:val="000000"/>
                  <w:sz w:val="20"/>
                  <w:szCs w:val="20"/>
                  <w:lang w:bidi="th-TH"/>
                </w:rPr>
                <w:delText>R$ 1.680,00</w:delText>
              </w:r>
            </w:del>
          </w:p>
        </w:tc>
      </w:tr>
      <w:tr w:rsidR="008601AF" w:rsidRPr="008601AF" w14:paraId="2508DC2E" w14:textId="77777777" w:rsidTr="00627AA0">
        <w:tblPrEx>
          <w:tblW w:w="5000" w:type="pct"/>
          <w:tblCellMar>
            <w:left w:w="70" w:type="dxa"/>
            <w:right w:w="70" w:type="dxa"/>
          </w:tblCellMar>
          <w:tblPrExChange w:id="4073" w:author="Philippe Hollanda - Oliveira Trust" w:date="2022-07-19T10:08:00Z">
            <w:tblPrEx>
              <w:tblW w:w="5000" w:type="pct"/>
              <w:tblCellMar>
                <w:left w:w="70" w:type="dxa"/>
                <w:right w:w="70" w:type="dxa"/>
              </w:tblCellMar>
            </w:tblPrEx>
          </w:tblPrExChange>
        </w:tblPrEx>
        <w:trPr>
          <w:trHeight w:val="1785"/>
          <w:trPrChange w:id="40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D405B4" w14:textId="7DE09365" w:rsidR="008601AF" w:rsidRPr="008601AF" w:rsidRDefault="008601AF" w:rsidP="003C2C2A">
            <w:pPr>
              <w:jc w:val="center"/>
              <w:rPr>
                <w:rFonts w:ascii="Trebuchet MS" w:hAnsi="Trebuchet MS" w:cs="Arial"/>
                <w:color w:val="000000"/>
                <w:sz w:val="20"/>
                <w:szCs w:val="20"/>
                <w:lang w:bidi="th-TH"/>
              </w:rPr>
            </w:pPr>
            <w:del w:id="4076" w:author="Philippe Hollanda - Oliveira Trust" w:date="2022-07-19T10:08:00Z">
              <w:r w:rsidRPr="008601AF" w:rsidDel="00627AA0">
                <w:rPr>
                  <w:rFonts w:ascii="Trebuchet MS" w:hAnsi="Trebuchet MS" w:cs="Arial"/>
                  <w:color w:val="000000"/>
                  <w:sz w:val="20"/>
                  <w:szCs w:val="20"/>
                  <w:lang w:bidi="th-TH"/>
                </w:rPr>
                <w:delText>PLACA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EB9EC2" w14:textId="23D6AE11" w:rsidR="008601AF" w:rsidRPr="008601AF" w:rsidRDefault="008601AF" w:rsidP="003C2C2A">
            <w:pPr>
              <w:jc w:val="center"/>
              <w:rPr>
                <w:rFonts w:ascii="Trebuchet MS" w:hAnsi="Trebuchet MS" w:cs="Arial"/>
                <w:color w:val="000000"/>
                <w:sz w:val="20"/>
                <w:szCs w:val="20"/>
                <w:lang w:bidi="th-TH"/>
              </w:rPr>
            </w:pPr>
            <w:del w:id="4078" w:author="Philippe Hollanda - Oliveira Trust" w:date="2022-07-19T10:08:00Z">
              <w:r w:rsidRPr="008601AF" w:rsidDel="00627AA0">
                <w:rPr>
                  <w:rFonts w:ascii="Trebuchet MS" w:hAnsi="Trebuchet MS" w:cs="Arial"/>
                  <w:color w:val="000000"/>
                  <w:sz w:val="20"/>
                  <w:szCs w:val="20"/>
                  <w:lang w:bidi="th-TH"/>
                </w:rPr>
                <w:delText>13/07/2021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36668C" w14:textId="275C87E9" w:rsidR="008601AF" w:rsidRPr="008601AF" w:rsidRDefault="008601AF" w:rsidP="003C2C2A">
            <w:pPr>
              <w:jc w:val="center"/>
              <w:rPr>
                <w:rFonts w:ascii="Trebuchet MS" w:hAnsi="Trebuchet MS" w:cs="Arial"/>
                <w:color w:val="000000"/>
                <w:sz w:val="20"/>
                <w:szCs w:val="20"/>
                <w:lang w:bidi="th-TH"/>
              </w:rPr>
            </w:pPr>
            <w:del w:id="4080" w:author="Philippe Hollanda - Oliveira Trust" w:date="2022-07-19T10:08:00Z">
              <w:r w:rsidRPr="008601AF" w:rsidDel="00627AA0">
                <w:rPr>
                  <w:rFonts w:ascii="Trebuchet MS" w:hAnsi="Trebuchet MS" w:cs="Arial"/>
                  <w:color w:val="000000"/>
                  <w:sz w:val="20"/>
                  <w:szCs w:val="20"/>
                  <w:lang w:bidi="th-TH"/>
                </w:rPr>
                <w:delText>R$ 52.532,07</w:delText>
              </w:r>
            </w:del>
          </w:p>
        </w:tc>
      </w:tr>
      <w:tr w:rsidR="008601AF" w:rsidRPr="008601AF" w14:paraId="270236BC" w14:textId="77777777" w:rsidTr="00627AA0">
        <w:tblPrEx>
          <w:tblW w:w="5000" w:type="pct"/>
          <w:tblCellMar>
            <w:left w:w="70" w:type="dxa"/>
            <w:right w:w="70" w:type="dxa"/>
          </w:tblCellMar>
          <w:tblPrExChange w:id="4081" w:author="Philippe Hollanda - Oliveira Trust" w:date="2022-07-19T10:08:00Z">
            <w:tblPrEx>
              <w:tblW w:w="5000" w:type="pct"/>
              <w:tblCellMar>
                <w:left w:w="70" w:type="dxa"/>
                <w:right w:w="70" w:type="dxa"/>
              </w:tblCellMar>
            </w:tblPrEx>
          </w:tblPrExChange>
        </w:tblPrEx>
        <w:trPr>
          <w:trHeight w:val="1785"/>
          <w:trPrChange w:id="40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F3A9F3" w14:textId="117A403C" w:rsidR="008601AF" w:rsidRPr="008601AF" w:rsidRDefault="008601AF" w:rsidP="003C2C2A">
            <w:pPr>
              <w:jc w:val="center"/>
              <w:rPr>
                <w:rFonts w:ascii="Trebuchet MS" w:hAnsi="Trebuchet MS" w:cs="Arial"/>
                <w:color w:val="000000"/>
                <w:sz w:val="20"/>
                <w:szCs w:val="20"/>
                <w:lang w:bidi="th-TH"/>
              </w:rPr>
            </w:pPr>
            <w:del w:id="4084" w:author="Philippe Hollanda - Oliveira Trust" w:date="2022-07-19T10:08:00Z">
              <w:r w:rsidRPr="008601AF" w:rsidDel="00627AA0">
                <w:rPr>
                  <w:rFonts w:ascii="Trebuchet MS" w:hAnsi="Trebuchet MS" w:cs="Arial"/>
                  <w:color w:val="000000"/>
                  <w:sz w:val="20"/>
                  <w:szCs w:val="20"/>
                  <w:lang w:bidi="th-TH"/>
                </w:rPr>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CBB5EE" w14:textId="6FB86EA9" w:rsidR="008601AF" w:rsidRPr="008601AF" w:rsidRDefault="008601AF" w:rsidP="003C2C2A">
            <w:pPr>
              <w:jc w:val="center"/>
              <w:rPr>
                <w:rFonts w:ascii="Trebuchet MS" w:hAnsi="Trebuchet MS" w:cs="Arial"/>
                <w:color w:val="000000"/>
                <w:sz w:val="20"/>
                <w:szCs w:val="20"/>
                <w:lang w:bidi="th-TH"/>
              </w:rPr>
            </w:pPr>
            <w:del w:id="4086"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0F3F75" w14:textId="2B838600" w:rsidR="008601AF" w:rsidRPr="008601AF" w:rsidRDefault="008601AF" w:rsidP="003C2C2A">
            <w:pPr>
              <w:jc w:val="center"/>
              <w:rPr>
                <w:rFonts w:ascii="Trebuchet MS" w:hAnsi="Trebuchet MS" w:cs="Arial"/>
                <w:color w:val="000000"/>
                <w:sz w:val="20"/>
                <w:szCs w:val="20"/>
                <w:lang w:bidi="th-TH"/>
              </w:rPr>
            </w:pPr>
            <w:del w:id="4088" w:author="Philippe Hollanda - Oliveira Trust" w:date="2022-07-19T10:08:00Z">
              <w:r w:rsidRPr="008601AF" w:rsidDel="00627AA0">
                <w:rPr>
                  <w:rFonts w:ascii="Trebuchet MS" w:hAnsi="Trebuchet MS" w:cs="Arial"/>
                  <w:color w:val="000000"/>
                  <w:sz w:val="20"/>
                  <w:szCs w:val="20"/>
                  <w:lang w:bidi="th-TH"/>
                </w:rPr>
                <w:delText>R$ 219,00</w:delText>
              </w:r>
            </w:del>
          </w:p>
        </w:tc>
      </w:tr>
      <w:tr w:rsidR="008601AF" w:rsidRPr="008601AF" w14:paraId="6D914696" w14:textId="77777777" w:rsidTr="00627AA0">
        <w:tblPrEx>
          <w:tblW w:w="5000" w:type="pct"/>
          <w:tblCellMar>
            <w:left w:w="70" w:type="dxa"/>
            <w:right w:w="70" w:type="dxa"/>
          </w:tblCellMar>
          <w:tblPrExChange w:id="4089" w:author="Philippe Hollanda - Oliveira Trust" w:date="2022-07-19T10:08:00Z">
            <w:tblPrEx>
              <w:tblW w:w="5000" w:type="pct"/>
              <w:tblCellMar>
                <w:left w:w="70" w:type="dxa"/>
                <w:right w:w="70" w:type="dxa"/>
              </w:tblCellMar>
            </w:tblPrEx>
          </w:tblPrExChange>
        </w:tblPrEx>
        <w:trPr>
          <w:trHeight w:val="1785"/>
          <w:trPrChange w:id="40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FA8BDD" w14:textId="4C74DE06" w:rsidR="008601AF" w:rsidRPr="008601AF" w:rsidRDefault="008601AF" w:rsidP="003C2C2A">
            <w:pPr>
              <w:jc w:val="center"/>
              <w:rPr>
                <w:rFonts w:ascii="Trebuchet MS" w:hAnsi="Trebuchet MS" w:cs="Arial"/>
                <w:color w:val="000000"/>
                <w:sz w:val="20"/>
                <w:szCs w:val="20"/>
                <w:lang w:bidi="th-TH"/>
              </w:rPr>
            </w:pPr>
            <w:del w:id="4092" w:author="Philippe Hollanda - Oliveira Trust" w:date="2022-07-19T10:08:00Z">
              <w:r w:rsidRPr="008601AF" w:rsidDel="00627AA0">
                <w:rPr>
                  <w:rFonts w:ascii="Trebuchet MS" w:hAnsi="Trebuchet MS" w:cs="Arial"/>
                  <w:color w:val="000000"/>
                  <w:sz w:val="20"/>
                  <w:szCs w:val="20"/>
                  <w:lang w:bidi="th-TH"/>
                </w:rPr>
                <w:lastRenderedPageBreak/>
                <w:delText>VIDRO INCOLOR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0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D44E4A" w14:textId="64F95669" w:rsidR="008601AF" w:rsidRPr="008601AF" w:rsidRDefault="008601AF" w:rsidP="003C2C2A">
            <w:pPr>
              <w:jc w:val="center"/>
              <w:rPr>
                <w:rFonts w:ascii="Trebuchet MS" w:hAnsi="Trebuchet MS" w:cs="Arial"/>
                <w:color w:val="000000"/>
                <w:sz w:val="20"/>
                <w:szCs w:val="20"/>
                <w:lang w:bidi="th-TH"/>
              </w:rPr>
            </w:pPr>
            <w:del w:id="4094" w:author="Philippe Hollanda - Oliveira Trust" w:date="2022-07-19T10:08:00Z">
              <w:r w:rsidRPr="008601AF" w:rsidDel="00627AA0">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0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CC3EC8" w14:textId="19FEF492" w:rsidR="008601AF" w:rsidRPr="008601AF" w:rsidRDefault="008601AF" w:rsidP="003C2C2A">
            <w:pPr>
              <w:jc w:val="center"/>
              <w:rPr>
                <w:rFonts w:ascii="Trebuchet MS" w:hAnsi="Trebuchet MS" w:cs="Arial"/>
                <w:color w:val="000000"/>
                <w:sz w:val="20"/>
                <w:szCs w:val="20"/>
                <w:lang w:bidi="th-TH"/>
              </w:rPr>
            </w:pPr>
            <w:del w:id="4096" w:author="Philippe Hollanda - Oliveira Trust" w:date="2022-07-19T10:08:00Z">
              <w:r w:rsidRPr="008601AF" w:rsidDel="00627AA0">
                <w:rPr>
                  <w:rFonts w:ascii="Trebuchet MS" w:hAnsi="Trebuchet MS" w:cs="Arial"/>
                  <w:color w:val="000000"/>
                  <w:sz w:val="20"/>
                  <w:szCs w:val="20"/>
                  <w:lang w:bidi="th-TH"/>
                </w:rPr>
                <w:delText>R$ 122.000,00</w:delText>
              </w:r>
            </w:del>
          </w:p>
        </w:tc>
      </w:tr>
      <w:tr w:rsidR="008601AF" w:rsidRPr="008601AF" w14:paraId="0418DFF5" w14:textId="77777777" w:rsidTr="00627AA0">
        <w:tblPrEx>
          <w:tblW w:w="5000" w:type="pct"/>
          <w:tblCellMar>
            <w:left w:w="70" w:type="dxa"/>
            <w:right w:w="70" w:type="dxa"/>
          </w:tblCellMar>
          <w:tblPrExChange w:id="4097" w:author="Philippe Hollanda - Oliveira Trust" w:date="2022-07-19T10:08:00Z">
            <w:tblPrEx>
              <w:tblW w:w="5000" w:type="pct"/>
              <w:tblCellMar>
                <w:left w:w="70" w:type="dxa"/>
                <w:right w:w="70" w:type="dxa"/>
              </w:tblCellMar>
            </w:tblPrEx>
          </w:tblPrExChange>
        </w:tblPrEx>
        <w:trPr>
          <w:trHeight w:val="1785"/>
          <w:trPrChange w:id="40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0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4DD0B7" w14:textId="5CB83AB1" w:rsidR="008601AF" w:rsidRPr="008601AF" w:rsidRDefault="008601AF" w:rsidP="003C2C2A">
            <w:pPr>
              <w:jc w:val="center"/>
              <w:rPr>
                <w:rFonts w:ascii="Trebuchet MS" w:hAnsi="Trebuchet MS" w:cs="Arial"/>
                <w:color w:val="000000"/>
                <w:sz w:val="20"/>
                <w:szCs w:val="20"/>
                <w:lang w:bidi="th-TH"/>
              </w:rPr>
            </w:pPr>
            <w:del w:id="4100" w:author="Philippe Hollanda - Oliveira Trust" w:date="2022-07-19T10:08:00Z">
              <w:r w:rsidRPr="008601AF" w:rsidDel="00627AA0">
                <w:rPr>
                  <w:rFonts w:ascii="Trebuchet MS" w:hAnsi="Trebuchet MS" w:cs="Arial"/>
                  <w:color w:val="000000"/>
                  <w:sz w:val="20"/>
                  <w:szCs w:val="20"/>
                  <w:lang w:bidi="th-TH"/>
                </w:rPr>
                <w:delText>TELA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4CEFCC" w14:textId="6BEF7714" w:rsidR="008601AF" w:rsidRPr="008601AF" w:rsidRDefault="008601AF" w:rsidP="003C2C2A">
            <w:pPr>
              <w:jc w:val="center"/>
              <w:rPr>
                <w:rFonts w:ascii="Trebuchet MS" w:hAnsi="Trebuchet MS" w:cs="Arial"/>
                <w:color w:val="000000"/>
                <w:sz w:val="20"/>
                <w:szCs w:val="20"/>
                <w:lang w:bidi="th-TH"/>
              </w:rPr>
            </w:pPr>
            <w:del w:id="4102" w:author="Philippe Hollanda - Oliveira Trust" w:date="2022-07-19T10:08:00Z">
              <w:r w:rsidRPr="008601AF" w:rsidDel="00627AA0">
                <w:rPr>
                  <w:rFonts w:ascii="Trebuchet MS" w:hAnsi="Trebuchet MS" w:cs="Arial"/>
                  <w:color w:val="000000"/>
                  <w:sz w:val="20"/>
                  <w:szCs w:val="20"/>
                  <w:lang w:bidi="th-TH"/>
                </w:rPr>
                <w:delText>15/07/2021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982D90" w14:textId="3A766AE4" w:rsidR="008601AF" w:rsidRPr="008601AF" w:rsidRDefault="008601AF" w:rsidP="003C2C2A">
            <w:pPr>
              <w:jc w:val="center"/>
              <w:rPr>
                <w:rFonts w:ascii="Trebuchet MS" w:hAnsi="Trebuchet MS" w:cs="Arial"/>
                <w:color w:val="000000"/>
                <w:sz w:val="20"/>
                <w:szCs w:val="20"/>
                <w:lang w:bidi="th-TH"/>
              </w:rPr>
            </w:pPr>
            <w:del w:id="4104" w:author="Philippe Hollanda - Oliveira Trust" w:date="2022-07-19T10:08:00Z">
              <w:r w:rsidRPr="008601AF" w:rsidDel="00627AA0">
                <w:rPr>
                  <w:rFonts w:ascii="Trebuchet MS" w:hAnsi="Trebuchet MS" w:cs="Arial"/>
                  <w:color w:val="000000"/>
                  <w:sz w:val="20"/>
                  <w:szCs w:val="20"/>
                  <w:lang w:bidi="th-TH"/>
                </w:rPr>
                <w:delText>R$ 20.073,93</w:delText>
              </w:r>
            </w:del>
          </w:p>
        </w:tc>
      </w:tr>
      <w:tr w:rsidR="008601AF" w:rsidRPr="008601AF" w14:paraId="23060DAD" w14:textId="77777777" w:rsidTr="00627AA0">
        <w:tblPrEx>
          <w:tblW w:w="5000" w:type="pct"/>
          <w:tblCellMar>
            <w:left w:w="70" w:type="dxa"/>
            <w:right w:w="70" w:type="dxa"/>
          </w:tblCellMar>
          <w:tblPrExChange w:id="4105" w:author="Philippe Hollanda - Oliveira Trust" w:date="2022-07-19T10:08:00Z">
            <w:tblPrEx>
              <w:tblW w:w="5000" w:type="pct"/>
              <w:tblCellMar>
                <w:left w:w="70" w:type="dxa"/>
                <w:right w:w="70" w:type="dxa"/>
              </w:tblCellMar>
            </w:tblPrEx>
          </w:tblPrExChange>
        </w:tblPrEx>
        <w:trPr>
          <w:trHeight w:val="1785"/>
          <w:trPrChange w:id="41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546A08" w14:textId="4ACDE455" w:rsidR="008601AF" w:rsidRPr="008601AF" w:rsidRDefault="008601AF" w:rsidP="003C2C2A">
            <w:pPr>
              <w:jc w:val="center"/>
              <w:rPr>
                <w:rFonts w:ascii="Trebuchet MS" w:hAnsi="Trebuchet MS" w:cs="Arial"/>
                <w:color w:val="000000"/>
                <w:sz w:val="20"/>
                <w:szCs w:val="20"/>
                <w:lang w:bidi="th-TH"/>
              </w:rPr>
            </w:pPr>
            <w:del w:id="4108" w:author="Philippe Hollanda - Oliveira Trust" w:date="2022-07-19T10:08:00Z">
              <w:r w:rsidRPr="008601AF" w:rsidDel="00627AA0">
                <w:rPr>
                  <w:rFonts w:ascii="Trebuchet MS" w:hAnsi="Trebuchet MS" w:cs="Arial"/>
                  <w:color w:val="000000"/>
                  <w:sz w:val="20"/>
                  <w:szCs w:val="20"/>
                  <w:lang w:bidi="th-TH"/>
                </w:rPr>
                <w:delText>CAIXA SEPARADORA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749F4E" w14:textId="68060A81" w:rsidR="008601AF" w:rsidRPr="008601AF" w:rsidRDefault="008601AF" w:rsidP="003C2C2A">
            <w:pPr>
              <w:jc w:val="center"/>
              <w:rPr>
                <w:rFonts w:ascii="Trebuchet MS" w:hAnsi="Trebuchet MS" w:cs="Arial"/>
                <w:color w:val="000000"/>
                <w:sz w:val="20"/>
                <w:szCs w:val="20"/>
                <w:lang w:bidi="th-TH"/>
              </w:rPr>
            </w:pPr>
            <w:del w:id="4110" w:author="Philippe Hollanda - Oliveira Trust" w:date="2022-07-19T10:08:00Z">
              <w:r w:rsidRPr="008601AF" w:rsidDel="00627AA0">
                <w:rPr>
                  <w:rFonts w:ascii="Trebuchet MS" w:hAnsi="Trebuchet MS" w:cs="Arial"/>
                  <w:color w:val="000000"/>
                  <w:sz w:val="20"/>
                  <w:szCs w:val="20"/>
                  <w:lang w:bidi="th-TH"/>
                </w:rPr>
                <w:delText>13/07/2021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104A7B" w14:textId="22B07F08" w:rsidR="008601AF" w:rsidRPr="008601AF" w:rsidRDefault="008601AF" w:rsidP="003C2C2A">
            <w:pPr>
              <w:jc w:val="center"/>
              <w:rPr>
                <w:rFonts w:ascii="Trebuchet MS" w:hAnsi="Trebuchet MS" w:cs="Arial"/>
                <w:color w:val="000000"/>
                <w:sz w:val="20"/>
                <w:szCs w:val="20"/>
                <w:lang w:bidi="th-TH"/>
              </w:rPr>
            </w:pPr>
            <w:del w:id="4112" w:author="Philippe Hollanda - Oliveira Trust" w:date="2022-07-19T10:08:00Z">
              <w:r w:rsidRPr="008601AF" w:rsidDel="00627AA0">
                <w:rPr>
                  <w:rFonts w:ascii="Trebuchet MS" w:hAnsi="Trebuchet MS" w:cs="Arial"/>
                  <w:color w:val="000000"/>
                  <w:sz w:val="20"/>
                  <w:szCs w:val="20"/>
                  <w:lang w:bidi="th-TH"/>
                </w:rPr>
                <w:delText>R$ 3.049,00</w:delText>
              </w:r>
            </w:del>
          </w:p>
        </w:tc>
      </w:tr>
      <w:tr w:rsidR="008601AF" w:rsidRPr="008601AF" w14:paraId="1DC60778" w14:textId="77777777" w:rsidTr="00627AA0">
        <w:tblPrEx>
          <w:tblW w:w="5000" w:type="pct"/>
          <w:tblCellMar>
            <w:left w:w="70" w:type="dxa"/>
            <w:right w:w="70" w:type="dxa"/>
          </w:tblCellMar>
          <w:tblPrExChange w:id="4113" w:author="Philippe Hollanda - Oliveira Trust" w:date="2022-07-19T10:08:00Z">
            <w:tblPrEx>
              <w:tblW w:w="5000" w:type="pct"/>
              <w:tblCellMar>
                <w:left w:w="70" w:type="dxa"/>
                <w:right w:w="70" w:type="dxa"/>
              </w:tblCellMar>
            </w:tblPrEx>
          </w:tblPrExChange>
        </w:tblPrEx>
        <w:trPr>
          <w:trHeight w:val="1785"/>
          <w:trPrChange w:id="41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477A25" w14:textId="6BB5043D" w:rsidR="008601AF" w:rsidRPr="008601AF" w:rsidRDefault="008601AF" w:rsidP="003C2C2A">
            <w:pPr>
              <w:jc w:val="center"/>
              <w:rPr>
                <w:rFonts w:ascii="Trebuchet MS" w:hAnsi="Trebuchet MS" w:cs="Arial"/>
                <w:color w:val="000000"/>
                <w:sz w:val="20"/>
                <w:szCs w:val="20"/>
                <w:lang w:bidi="th-TH"/>
              </w:rPr>
            </w:pPr>
            <w:del w:id="4116"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25B52E" w14:textId="1ADEAD8F" w:rsidR="008601AF" w:rsidRPr="008601AF" w:rsidRDefault="008601AF" w:rsidP="003C2C2A">
            <w:pPr>
              <w:jc w:val="center"/>
              <w:rPr>
                <w:rFonts w:ascii="Trebuchet MS" w:hAnsi="Trebuchet MS" w:cs="Arial"/>
                <w:color w:val="000000"/>
                <w:sz w:val="20"/>
                <w:szCs w:val="20"/>
                <w:lang w:bidi="th-TH"/>
              </w:rPr>
            </w:pPr>
            <w:del w:id="4118" w:author="Philippe Hollanda - Oliveira Trust" w:date="2022-07-19T10:08:00Z">
              <w:r w:rsidRPr="008601AF" w:rsidDel="00627AA0">
                <w:rPr>
                  <w:rFonts w:ascii="Trebuchet MS" w:hAnsi="Trebuchet MS" w:cs="Arial"/>
                  <w:color w:val="000000"/>
                  <w:sz w:val="20"/>
                  <w:szCs w:val="20"/>
                  <w:lang w:bidi="th-TH"/>
                </w:rPr>
                <w:delText>06/07/2021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A49A73" w14:textId="57BD792E" w:rsidR="008601AF" w:rsidRPr="008601AF" w:rsidRDefault="008601AF" w:rsidP="003C2C2A">
            <w:pPr>
              <w:jc w:val="center"/>
              <w:rPr>
                <w:rFonts w:ascii="Trebuchet MS" w:hAnsi="Trebuchet MS" w:cs="Arial"/>
                <w:color w:val="000000"/>
                <w:sz w:val="20"/>
                <w:szCs w:val="20"/>
                <w:lang w:bidi="th-TH"/>
              </w:rPr>
            </w:pPr>
            <w:del w:id="4120" w:author="Philippe Hollanda - Oliveira Trust" w:date="2022-07-19T10:08:00Z">
              <w:r w:rsidRPr="008601AF" w:rsidDel="00627AA0">
                <w:rPr>
                  <w:rFonts w:ascii="Trebuchet MS" w:hAnsi="Trebuchet MS" w:cs="Arial"/>
                  <w:color w:val="000000"/>
                  <w:sz w:val="20"/>
                  <w:szCs w:val="20"/>
                  <w:lang w:bidi="th-TH"/>
                </w:rPr>
                <w:delText>R$ 3.185,00</w:delText>
              </w:r>
            </w:del>
          </w:p>
        </w:tc>
      </w:tr>
      <w:tr w:rsidR="008601AF" w:rsidRPr="008601AF" w14:paraId="218F69F4" w14:textId="77777777" w:rsidTr="00627AA0">
        <w:tblPrEx>
          <w:tblW w:w="5000" w:type="pct"/>
          <w:tblCellMar>
            <w:left w:w="70" w:type="dxa"/>
            <w:right w:w="70" w:type="dxa"/>
          </w:tblCellMar>
          <w:tblPrExChange w:id="4121" w:author="Philippe Hollanda - Oliveira Trust" w:date="2022-07-19T10:08:00Z">
            <w:tblPrEx>
              <w:tblW w:w="5000" w:type="pct"/>
              <w:tblCellMar>
                <w:left w:w="70" w:type="dxa"/>
                <w:right w:w="70" w:type="dxa"/>
              </w:tblCellMar>
            </w:tblPrEx>
          </w:tblPrExChange>
        </w:tblPrEx>
        <w:trPr>
          <w:trHeight w:val="1785"/>
          <w:trPrChange w:id="41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194A54" w14:textId="0842322A" w:rsidR="008601AF" w:rsidRPr="008601AF" w:rsidRDefault="008601AF" w:rsidP="003C2C2A">
            <w:pPr>
              <w:jc w:val="center"/>
              <w:rPr>
                <w:rFonts w:ascii="Trebuchet MS" w:hAnsi="Trebuchet MS" w:cs="Arial"/>
                <w:color w:val="000000"/>
                <w:sz w:val="20"/>
                <w:szCs w:val="20"/>
                <w:lang w:bidi="th-TH"/>
              </w:rPr>
            </w:pPr>
            <w:del w:id="4124" w:author="Philippe Hollanda - Oliveira Trust" w:date="2022-07-19T10:08:00Z">
              <w:r w:rsidRPr="008601AF" w:rsidDel="00627AA0">
                <w:rPr>
                  <w:rFonts w:ascii="Trebuchet MS" w:hAnsi="Trebuchet MS" w:cs="Arial"/>
                  <w:color w:val="000000"/>
                  <w:sz w:val="20"/>
                  <w:szCs w:val="20"/>
                  <w:lang w:bidi="th-TH"/>
                </w:rPr>
                <w:delText>ESCADA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455A25" w14:textId="6A2AD535" w:rsidR="008601AF" w:rsidRPr="008601AF" w:rsidRDefault="008601AF" w:rsidP="003C2C2A">
            <w:pPr>
              <w:jc w:val="center"/>
              <w:rPr>
                <w:rFonts w:ascii="Trebuchet MS" w:hAnsi="Trebuchet MS" w:cs="Arial"/>
                <w:color w:val="000000"/>
                <w:sz w:val="20"/>
                <w:szCs w:val="20"/>
                <w:lang w:bidi="th-TH"/>
              </w:rPr>
            </w:pPr>
            <w:del w:id="4126" w:author="Philippe Hollanda - Oliveira Trust" w:date="2022-07-19T10:08:00Z">
              <w:r w:rsidRPr="008601AF" w:rsidDel="00627AA0">
                <w:rPr>
                  <w:rFonts w:ascii="Trebuchet MS" w:hAnsi="Trebuchet MS" w:cs="Arial"/>
                  <w:color w:val="000000"/>
                  <w:sz w:val="20"/>
                  <w:szCs w:val="20"/>
                  <w:lang w:bidi="th-TH"/>
                </w:rPr>
                <w:delText>19/07/2021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A03148" w14:textId="1A708855" w:rsidR="008601AF" w:rsidRPr="008601AF" w:rsidRDefault="008601AF" w:rsidP="003C2C2A">
            <w:pPr>
              <w:jc w:val="center"/>
              <w:rPr>
                <w:rFonts w:ascii="Trebuchet MS" w:hAnsi="Trebuchet MS" w:cs="Arial"/>
                <w:color w:val="000000"/>
                <w:sz w:val="20"/>
                <w:szCs w:val="20"/>
                <w:lang w:bidi="th-TH"/>
              </w:rPr>
            </w:pPr>
            <w:del w:id="4128" w:author="Philippe Hollanda - Oliveira Trust" w:date="2022-07-19T10:08:00Z">
              <w:r w:rsidRPr="008601AF" w:rsidDel="00627AA0">
                <w:rPr>
                  <w:rFonts w:ascii="Trebuchet MS" w:hAnsi="Trebuchet MS" w:cs="Arial"/>
                  <w:color w:val="000000"/>
                  <w:sz w:val="20"/>
                  <w:szCs w:val="20"/>
                  <w:lang w:bidi="th-TH"/>
                </w:rPr>
                <w:delText>R$ 2.160,00</w:delText>
              </w:r>
            </w:del>
          </w:p>
        </w:tc>
      </w:tr>
      <w:tr w:rsidR="008601AF" w:rsidRPr="008601AF" w14:paraId="55371332" w14:textId="77777777" w:rsidTr="00627AA0">
        <w:tblPrEx>
          <w:tblW w:w="5000" w:type="pct"/>
          <w:tblCellMar>
            <w:left w:w="70" w:type="dxa"/>
            <w:right w:w="70" w:type="dxa"/>
          </w:tblCellMar>
          <w:tblPrExChange w:id="4129" w:author="Philippe Hollanda - Oliveira Trust" w:date="2022-07-19T10:08:00Z">
            <w:tblPrEx>
              <w:tblW w:w="5000" w:type="pct"/>
              <w:tblCellMar>
                <w:left w:w="70" w:type="dxa"/>
                <w:right w:w="70" w:type="dxa"/>
              </w:tblCellMar>
            </w:tblPrEx>
          </w:tblPrExChange>
        </w:tblPrEx>
        <w:trPr>
          <w:trHeight w:val="1785"/>
          <w:trPrChange w:id="41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E08478" w14:textId="6601DAFF" w:rsidR="008601AF" w:rsidRPr="008601AF" w:rsidRDefault="008601AF" w:rsidP="003C2C2A">
            <w:pPr>
              <w:jc w:val="center"/>
              <w:rPr>
                <w:rFonts w:ascii="Trebuchet MS" w:hAnsi="Trebuchet MS" w:cs="Arial"/>
                <w:color w:val="000000"/>
                <w:sz w:val="20"/>
                <w:szCs w:val="20"/>
                <w:lang w:bidi="th-TH"/>
              </w:rPr>
            </w:pPr>
            <w:del w:id="4132"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46A65D" w14:textId="34D838A5" w:rsidR="008601AF" w:rsidRPr="008601AF" w:rsidRDefault="008601AF" w:rsidP="003C2C2A">
            <w:pPr>
              <w:jc w:val="center"/>
              <w:rPr>
                <w:rFonts w:ascii="Trebuchet MS" w:hAnsi="Trebuchet MS" w:cs="Arial"/>
                <w:color w:val="000000"/>
                <w:sz w:val="20"/>
                <w:szCs w:val="20"/>
                <w:lang w:bidi="th-TH"/>
              </w:rPr>
            </w:pPr>
            <w:del w:id="4134" w:author="Philippe Hollanda - Oliveira Trust" w:date="2022-07-19T10:08:00Z">
              <w:r w:rsidRPr="008601AF" w:rsidDel="00627AA0">
                <w:rPr>
                  <w:rFonts w:ascii="Trebuchet MS" w:hAnsi="Trebuchet MS" w:cs="Arial"/>
                  <w:color w:val="000000"/>
                  <w:sz w:val="20"/>
                  <w:szCs w:val="20"/>
                  <w:lang w:bidi="th-TH"/>
                </w:rPr>
                <w:delText>24/06/2021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693585" w14:textId="6E8664DC" w:rsidR="008601AF" w:rsidRPr="008601AF" w:rsidRDefault="008601AF" w:rsidP="003C2C2A">
            <w:pPr>
              <w:jc w:val="center"/>
              <w:rPr>
                <w:rFonts w:ascii="Trebuchet MS" w:hAnsi="Trebuchet MS" w:cs="Arial"/>
                <w:color w:val="000000"/>
                <w:sz w:val="20"/>
                <w:szCs w:val="20"/>
                <w:lang w:bidi="th-TH"/>
              </w:rPr>
            </w:pPr>
            <w:del w:id="4136" w:author="Philippe Hollanda - Oliveira Trust" w:date="2022-07-19T10:08:00Z">
              <w:r w:rsidRPr="008601AF" w:rsidDel="00627AA0">
                <w:rPr>
                  <w:rFonts w:ascii="Trebuchet MS" w:hAnsi="Trebuchet MS" w:cs="Arial"/>
                  <w:color w:val="000000"/>
                  <w:sz w:val="20"/>
                  <w:szCs w:val="20"/>
                  <w:lang w:bidi="th-TH"/>
                </w:rPr>
                <w:delText>R$ 1.088,00</w:delText>
              </w:r>
            </w:del>
          </w:p>
        </w:tc>
      </w:tr>
      <w:tr w:rsidR="008601AF" w:rsidRPr="008601AF" w14:paraId="4B6EEC00" w14:textId="77777777" w:rsidTr="00627AA0">
        <w:tblPrEx>
          <w:tblW w:w="5000" w:type="pct"/>
          <w:tblCellMar>
            <w:left w:w="70" w:type="dxa"/>
            <w:right w:w="70" w:type="dxa"/>
          </w:tblCellMar>
          <w:tblPrExChange w:id="4137" w:author="Philippe Hollanda - Oliveira Trust" w:date="2022-07-19T10:08:00Z">
            <w:tblPrEx>
              <w:tblW w:w="5000" w:type="pct"/>
              <w:tblCellMar>
                <w:left w:w="70" w:type="dxa"/>
                <w:right w:w="70" w:type="dxa"/>
              </w:tblCellMar>
            </w:tblPrEx>
          </w:tblPrExChange>
        </w:tblPrEx>
        <w:trPr>
          <w:trHeight w:val="1785"/>
          <w:trPrChange w:id="41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E843F3" w14:textId="277CE92A" w:rsidR="008601AF" w:rsidRPr="008601AF" w:rsidRDefault="008601AF" w:rsidP="003C2C2A">
            <w:pPr>
              <w:jc w:val="center"/>
              <w:rPr>
                <w:rFonts w:ascii="Trebuchet MS" w:hAnsi="Trebuchet MS" w:cs="Arial"/>
                <w:color w:val="000000"/>
                <w:sz w:val="20"/>
                <w:szCs w:val="20"/>
                <w:lang w:bidi="th-TH"/>
              </w:rPr>
            </w:pPr>
            <w:del w:id="4140"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839280" w14:textId="2D04AD66" w:rsidR="008601AF" w:rsidRPr="008601AF" w:rsidRDefault="008601AF" w:rsidP="003C2C2A">
            <w:pPr>
              <w:jc w:val="center"/>
              <w:rPr>
                <w:rFonts w:ascii="Trebuchet MS" w:hAnsi="Trebuchet MS" w:cs="Arial"/>
                <w:color w:val="000000"/>
                <w:sz w:val="20"/>
                <w:szCs w:val="20"/>
                <w:lang w:bidi="th-TH"/>
              </w:rPr>
            </w:pPr>
            <w:del w:id="4142" w:author="Philippe Hollanda - Oliveira Trust" w:date="2022-07-19T10:08:00Z">
              <w:r w:rsidRPr="008601AF" w:rsidDel="00627AA0">
                <w:rPr>
                  <w:rFonts w:ascii="Trebuchet MS" w:hAnsi="Trebuchet MS" w:cs="Arial"/>
                  <w:color w:val="000000"/>
                  <w:sz w:val="20"/>
                  <w:szCs w:val="20"/>
                  <w:lang w:bidi="th-TH"/>
                </w:rPr>
                <w:delText>24/06/2021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980E72" w14:textId="703B464B" w:rsidR="008601AF" w:rsidRPr="008601AF" w:rsidRDefault="008601AF" w:rsidP="003C2C2A">
            <w:pPr>
              <w:jc w:val="center"/>
              <w:rPr>
                <w:rFonts w:ascii="Trebuchet MS" w:hAnsi="Trebuchet MS" w:cs="Arial"/>
                <w:color w:val="000000"/>
                <w:sz w:val="20"/>
                <w:szCs w:val="20"/>
                <w:lang w:bidi="th-TH"/>
              </w:rPr>
            </w:pPr>
            <w:del w:id="4144" w:author="Philippe Hollanda - Oliveira Trust" w:date="2022-07-19T10:08:00Z">
              <w:r w:rsidRPr="008601AF" w:rsidDel="00627AA0">
                <w:rPr>
                  <w:rFonts w:ascii="Trebuchet MS" w:hAnsi="Trebuchet MS" w:cs="Arial"/>
                  <w:color w:val="000000"/>
                  <w:sz w:val="20"/>
                  <w:szCs w:val="20"/>
                  <w:lang w:bidi="th-TH"/>
                </w:rPr>
                <w:delText>R$ 228,31</w:delText>
              </w:r>
            </w:del>
          </w:p>
        </w:tc>
      </w:tr>
      <w:tr w:rsidR="008601AF" w:rsidRPr="008601AF" w14:paraId="07F93C6B" w14:textId="77777777" w:rsidTr="00627AA0">
        <w:tblPrEx>
          <w:tblW w:w="5000" w:type="pct"/>
          <w:tblCellMar>
            <w:left w:w="70" w:type="dxa"/>
            <w:right w:w="70" w:type="dxa"/>
          </w:tblCellMar>
          <w:tblPrExChange w:id="4145" w:author="Philippe Hollanda - Oliveira Trust" w:date="2022-07-19T10:08:00Z">
            <w:tblPrEx>
              <w:tblW w:w="5000" w:type="pct"/>
              <w:tblCellMar>
                <w:left w:w="70" w:type="dxa"/>
                <w:right w:w="70" w:type="dxa"/>
              </w:tblCellMar>
            </w:tblPrEx>
          </w:tblPrExChange>
        </w:tblPrEx>
        <w:trPr>
          <w:trHeight w:val="1785"/>
          <w:trPrChange w:id="41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60ABDD" w14:textId="61A1BC74" w:rsidR="008601AF" w:rsidRPr="008601AF" w:rsidRDefault="008601AF" w:rsidP="003C2C2A">
            <w:pPr>
              <w:jc w:val="center"/>
              <w:rPr>
                <w:rFonts w:ascii="Trebuchet MS" w:hAnsi="Trebuchet MS" w:cs="Arial"/>
                <w:color w:val="000000"/>
                <w:sz w:val="20"/>
                <w:szCs w:val="20"/>
                <w:lang w:bidi="th-TH"/>
              </w:rPr>
            </w:pPr>
            <w:del w:id="4148"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AE44C2" w14:textId="5505FC02" w:rsidR="008601AF" w:rsidRPr="008601AF" w:rsidRDefault="008601AF" w:rsidP="003C2C2A">
            <w:pPr>
              <w:jc w:val="center"/>
              <w:rPr>
                <w:rFonts w:ascii="Trebuchet MS" w:hAnsi="Trebuchet MS" w:cs="Arial"/>
                <w:color w:val="000000"/>
                <w:sz w:val="20"/>
                <w:szCs w:val="20"/>
                <w:lang w:bidi="th-TH"/>
              </w:rPr>
            </w:pPr>
            <w:del w:id="4150" w:author="Philippe Hollanda - Oliveira Trust" w:date="2022-07-19T10:08:00Z">
              <w:r w:rsidRPr="008601AF" w:rsidDel="00627AA0">
                <w:rPr>
                  <w:rFonts w:ascii="Trebuchet MS" w:hAnsi="Trebuchet MS" w:cs="Arial"/>
                  <w:color w:val="000000"/>
                  <w:sz w:val="20"/>
                  <w:szCs w:val="20"/>
                  <w:lang w:bidi="th-TH"/>
                </w:rPr>
                <w:delText>22/06/2021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90898A" w14:textId="7E09B231" w:rsidR="008601AF" w:rsidRPr="008601AF" w:rsidRDefault="008601AF" w:rsidP="003C2C2A">
            <w:pPr>
              <w:jc w:val="center"/>
              <w:rPr>
                <w:rFonts w:ascii="Trebuchet MS" w:hAnsi="Trebuchet MS" w:cs="Arial"/>
                <w:color w:val="000000"/>
                <w:sz w:val="20"/>
                <w:szCs w:val="20"/>
                <w:lang w:bidi="th-TH"/>
              </w:rPr>
            </w:pPr>
            <w:del w:id="4152" w:author="Philippe Hollanda - Oliveira Trust" w:date="2022-07-19T10:08:00Z">
              <w:r w:rsidRPr="008601AF" w:rsidDel="00627AA0">
                <w:rPr>
                  <w:rFonts w:ascii="Trebuchet MS" w:hAnsi="Trebuchet MS" w:cs="Arial"/>
                  <w:color w:val="000000"/>
                  <w:sz w:val="20"/>
                  <w:szCs w:val="20"/>
                  <w:lang w:bidi="th-TH"/>
                </w:rPr>
                <w:delText>R$ 1.057,28</w:delText>
              </w:r>
            </w:del>
          </w:p>
        </w:tc>
      </w:tr>
      <w:tr w:rsidR="008601AF" w:rsidRPr="008601AF" w14:paraId="2B9A6870" w14:textId="77777777" w:rsidTr="00627AA0">
        <w:tblPrEx>
          <w:tblW w:w="5000" w:type="pct"/>
          <w:tblCellMar>
            <w:left w:w="70" w:type="dxa"/>
            <w:right w:w="70" w:type="dxa"/>
          </w:tblCellMar>
          <w:tblPrExChange w:id="4153" w:author="Philippe Hollanda - Oliveira Trust" w:date="2022-07-19T10:08:00Z">
            <w:tblPrEx>
              <w:tblW w:w="5000" w:type="pct"/>
              <w:tblCellMar>
                <w:left w:w="70" w:type="dxa"/>
                <w:right w:w="70" w:type="dxa"/>
              </w:tblCellMar>
            </w:tblPrEx>
          </w:tblPrExChange>
        </w:tblPrEx>
        <w:trPr>
          <w:trHeight w:val="1785"/>
          <w:trPrChange w:id="41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8F7AB5" w14:textId="3EB35B33" w:rsidR="008601AF" w:rsidRPr="008601AF" w:rsidRDefault="008601AF" w:rsidP="003C2C2A">
            <w:pPr>
              <w:jc w:val="center"/>
              <w:rPr>
                <w:rFonts w:ascii="Trebuchet MS" w:hAnsi="Trebuchet MS" w:cs="Arial"/>
                <w:color w:val="000000"/>
                <w:sz w:val="20"/>
                <w:szCs w:val="20"/>
                <w:lang w:bidi="th-TH"/>
              </w:rPr>
            </w:pPr>
            <w:del w:id="4156"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63678B" w14:textId="4A1C674A" w:rsidR="008601AF" w:rsidRPr="008601AF" w:rsidRDefault="008601AF" w:rsidP="003C2C2A">
            <w:pPr>
              <w:jc w:val="center"/>
              <w:rPr>
                <w:rFonts w:ascii="Trebuchet MS" w:hAnsi="Trebuchet MS" w:cs="Arial"/>
                <w:color w:val="000000"/>
                <w:sz w:val="20"/>
                <w:szCs w:val="20"/>
                <w:lang w:bidi="th-TH"/>
              </w:rPr>
            </w:pPr>
            <w:del w:id="4158" w:author="Philippe Hollanda - Oliveira Trust" w:date="2022-07-19T10:08:00Z">
              <w:r w:rsidRPr="008601AF" w:rsidDel="00627AA0">
                <w:rPr>
                  <w:rFonts w:ascii="Trebuchet MS" w:hAnsi="Trebuchet MS" w:cs="Arial"/>
                  <w:color w:val="000000"/>
                  <w:sz w:val="20"/>
                  <w:szCs w:val="20"/>
                  <w:lang w:bidi="th-TH"/>
                </w:rPr>
                <w:delText>22/06/2021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8807A8" w14:textId="14C7A548" w:rsidR="008601AF" w:rsidRPr="008601AF" w:rsidRDefault="008601AF" w:rsidP="003C2C2A">
            <w:pPr>
              <w:jc w:val="center"/>
              <w:rPr>
                <w:rFonts w:ascii="Trebuchet MS" w:hAnsi="Trebuchet MS" w:cs="Arial"/>
                <w:color w:val="000000"/>
                <w:sz w:val="20"/>
                <w:szCs w:val="20"/>
                <w:lang w:bidi="th-TH"/>
              </w:rPr>
            </w:pPr>
            <w:del w:id="4160" w:author="Philippe Hollanda - Oliveira Trust" w:date="2022-07-19T10:08:00Z">
              <w:r w:rsidRPr="008601AF" w:rsidDel="00627AA0">
                <w:rPr>
                  <w:rFonts w:ascii="Trebuchet MS" w:hAnsi="Trebuchet MS" w:cs="Arial"/>
                  <w:color w:val="000000"/>
                  <w:sz w:val="20"/>
                  <w:szCs w:val="20"/>
                  <w:lang w:bidi="th-TH"/>
                </w:rPr>
                <w:delText>R$ 240,67</w:delText>
              </w:r>
            </w:del>
          </w:p>
        </w:tc>
      </w:tr>
      <w:tr w:rsidR="008601AF" w:rsidRPr="008601AF" w14:paraId="2C24E3B4" w14:textId="77777777" w:rsidTr="00627AA0">
        <w:tblPrEx>
          <w:tblW w:w="5000" w:type="pct"/>
          <w:tblCellMar>
            <w:left w:w="70" w:type="dxa"/>
            <w:right w:w="70" w:type="dxa"/>
          </w:tblCellMar>
          <w:tblPrExChange w:id="4161" w:author="Philippe Hollanda - Oliveira Trust" w:date="2022-07-19T10:08:00Z">
            <w:tblPrEx>
              <w:tblW w:w="5000" w:type="pct"/>
              <w:tblCellMar>
                <w:left w:w="70" w:type="dxa"/>
                <w:right w:w="70" w:type="dxa"/>
              </w:tblCellMar>
            </w:tblPrEx>
          </w:tblPrExChange>
        </w:tblPrEx>
        <w:trPr>
          <w:trHeight w:val="1785"/>
          <w:trPrChange w:id="41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A55133" w14:textId="5DBB5CCB" w:rsidR="008601AF" w:rsidRPr="008601AF" w:rsidRDefault="008601AF" w:rsidP="003C2C2A">
            <w:pPr>
              <w:jc w:val="center"/>
              <w:rPr>
                <w:rFonts w:ascii="Trebuchet MS" w:hAnsi="Trebuchet MS" w:cs="Arial"/>
                <w:color w:val="000000"/>
                <w:sz w:val="20"/>
                <w:szCs w:val="20"/>
                <w:lang w:bidi="th-TH"/>
              </w:rPr>
            </w:pPr>
            <w:del w:id="4164"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28FA6E" w14:textId="037940E6" w:rsidR="008601AF" w:rsidRPr="008601AF" w:rsidRDefault="008601AF" w:rsidP="003C2C2A">
            <w:pPr>
              <w:jc w:val="center"/>
              <w:rPr>
                <w:rFonts w:ascii="Trebuchet MS" w:hAnsi="Trebuchet MS" w:cs="Arial"/>
                <w:color w:val="000000"/>
                <w:sz w:val="20"/>
                <w:szCs w:val="20"/>
                <w:lang w:bidi="th-TH"/>
              </w:rPr>
            </w:pPr>
            <w:del w:id="4166" w:author="Philippe Hollanda - Oliveira Trust" w:date="2022-07-19T10:08:00Z">
              <w:r w:rsidRPr="008601AF" w:rsidDel="00627AA0">
                <w:rPr>
                  <w:rFonts w:ascii="Trebuchet MS" w:hAnsi="Trebuchet MS" w:cs="Arial"/>
                  <w:color w:val="000000"/>
                  <w:sz w:val="20"/>
                  <w:szCs w:val="20"/>
                  <w:lang w:bidi="th-TH"/>
                </w:rPr>
                <w:delText>02/07/2021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1C0CD4" w14:textId="01BE7ACA" w:rsidR="008601AF" w:rsidRPr="008601AF" w:rsidRDefault="008601AF" w:rsidP="003C2C2A">
            <w:pPr>
              <w:jc w:val="center"/>
              <w:rPr>
                <w:rFonts w:ascii="Trebuchet MS" w:hAnsi="Trebuchet MS" w:cs="Arial"/>
                <w:color w:val="000000"/>
                <w:sz w:val="20"/>
                <w:szCs w:val="20"/>
                <w:lang w:bidi="th-TH"/>
              </w:rPr>
            </w:pPr>
            <w:del w:id="4168" w:author="Philippe Hollanda - Oliveira Trust" w:date="2022-07-19T10:08:00Z">
              <w:r w:rsidRPr="008601AF" w:rsidDel="00627AA0">
                <w:rPr>
                  <w:rFonts w:ascii="Trebuchet MS" w:hAnsi="Trebuchet MS" w:cs="Arial"/>
                  <w:color w:val="000000"/>
                  <w:sz w:val="20"/>
                  <w:szCs w:val="20"/>
                  <w:lang w:bidi="th-TH"/>
                </w:rPr>
                <w:delText>R$ 1.109,76</w:delText>
              </w:r>
            </w:del>
          </w:p>
        </w:tc>
      </w:tr>
      <w:tr w:rsidR="008601AF" w:rsidRPr="008601AF" w14:paraId="7B67C1AF" w14:textId="77777777" w:rsidTr="00627AA0">
        <w:tblPrEx>
          <w:tblW w:w="5000" w:type="pct"/>
          <w:tblCellMar>
            <w:left w:w="70" w:type="dxa"/>
            <w:right w:w="70" w:type="dxa"/>
          </w:tblCellMar>
          <w:tblPrExChange w:id="4169" w:author="Philippe Hollanda - Oliveira Trust" w:date="2022-07-19T10:08:00Z">
            <w:tblPrEx>
              <w:tblW w:w="5000" w:type="pct"/>
              <w:tblCellMar>
                <w:left w:w="70" w:type="dxa"/>
                <w:right w:w="70" w:type="dxa"/>
              </w:tblCellMar>
            </w:tblPrEx>
          </w:tblPrExChange>
        </w:tblPrEx>
        <w:trPr>
          <w:trHeight w:val="1785"/>
          <w:trPrChange w:id="41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403D32" w14:textId="6C1027A0" w:rsidR="008601AF" w:rsidRPr="008601AF" w:rsidRDefault="008601AF" w:rsidP="003C2C2A">
            <w:pPr>
              <w:jc w:val="center"/>
              <w:rPr>
                <w:rFonts w:ascii="Trebuchet MS" w:hAnsi="Trebuchet MS" w:cs="Arial"/>
                <w:color w:val="000000"/>
                <w:sz w:val="20"/>
                <w:szCs w:val="20"/>
                <w:lang w:bidi="th-TH"/>
              </w:rPr>
            </w:pPr>
            <w:del w:id="4172"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786D1D" w14:textId="7A280336" w:rsidR="008601AF" w:rsidRPr="008601AF" w:rsidRDefault="008601AF" w:rsidP="003C2C2A">
            <w:pPr>
              <w:jc w:val="center"/>
              <w:rPr>
                <w:rFonts w:ascii="Trebuchet MS" w:hAnsi="Trebuchet MS" w:cs="Arial"/>
                <w:color w:val="000000"/>
                <w:sz w:val="20"/>
                <w:szCs w:val="20"/>
                <w:lang w:bidi="th-TH"/>
              </w:rPr>
            </w:pPr>
            <w:del w:id="4174" w:author="Philippe Hollanda - Oliveira Trust" w:date="2022-07-19T10:08:00Z">
              <w:r w:rsidRPr="008601AF" w:rsidDel="00627AA0">
                <w:rPr>
                  <w:rFonts w:ascii="Trebuchet MS" w:hAnsi="Trebuchet MS" w:cs="Arial"/>
                  <w:color w:val="000000"/>
                  <w:sz w:val="20"/>
                  <w:szCs w:val="20"/>
                  <w:lang w:bidi="th-TH"/>
                </w:rPr>
                <w:delText>02/07/2021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FEA760" w14:textId="77E3D324" w:rsidR="008601AF" w:rsidRPr="008601AF" w:rsidRDefault="008601AF" w:rsidP="003C2C2A">
            <w:pPr>
              <w:jc w:val="center"/>
              <w:rPr>
                <w:rFonts w:ascii="Trebuchet MS" w:hAnsi="Trebuchet MS" w:cs="Arial"/>
                <w:color w:val="000000"/>
                <w:sz w:val="20"/>
                <w:szCs w:val="20"/>
                <w:lang w:bidi="th-TH"/>
              </w:rPr>
            </w:pPr>
            <w:del w:id="4176" w:author="Philippe Hollanda - Oliveira Trust" w:date="2022-07-19T10:08:00Z">
              <w:r w:rsidRPr="008601AF" w:rsidDel="00627AA0">
                <w:rPr>
                  <w:rFonts w:ascii="Trebuchet MS" w:hAnsi="Trebuchet MS" w:cs="Arial"/>
                  <w:color w:val="000000"/>
                  <w:sz w:val="20"/>
                  <w:szCs w:val="20"/>
                  <w:lang w:bidi="th-TH"/>
                </w:rPr>
                <w:delText>R$ 1.138,56</w:delText>
              </w:r>
            </w:del>
          </w:p>
        </w:tc>
      </w:tr>
      <w:tr w:rsidR="008601AF" w:rsidRPr="008601AF" w14:paraId="2A51C72C" w14:textId="77777777" w:rsidTr="00627AA0">
        <w:tblPrEx>
          <w:tblW w:w="5000" w:type="pct"/>
          <w:tblCellMar>
            <w:left w:w="70" w:type="dxa"/>
            <w:right w:w="70" w:type="dxa"/>
          </w:tblCellMar>
          <w:tblPrExChange w:id="4177" w:author="Philippe Hollanda - Oliveira Trust" w:date="2022-07-19T10:08:00Z">
            <w:tblPrEx>
              <w:tblW w:w="5000" w:type="pct"/>
              <w:tblCellMar>
                <w:left w:w="70" w:type="dxa"/>
                <w:right w:w="70" w:type="dxa"/>
              </w:tblCellMar>
            </w:tblPrEx>
          </w:tblPrExChange>
        </w:tblPrEx>
        <w:trPr>
          <w:trHeight w:val="1785"/>
          <w:trPrChange w:id="41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7E5AC9" w14:textId="44E2FCD0" w:rsidR="008601AF" w:rsidRPr="008601AF" w:rsidRDefault="008601AF" w:rsidP="003C2C2A">
            <w:pPr>
              <w:jc w:val="center"/>
              <w:rPr>
                <w:rFonts w:ascii="Trebuchet MS" w:hAnsi="Trebuchet MS" w:cs="Arial"/>
                <w:color w:val="000000"/>
                <w:sz w:val="20"/>
                <w:szCs w:val="20"/>
                <w:lang w:bidi="th-TH"/>
              </w:rPr>
            </w:pPr>
            <w:del w:id="4180"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6DAB28" w14:textId="37D36C00" w:rsidR="008601AF" w:rsidRPr="008601AF" w:rsidRDefault="008601AF" w:rsidP="003C2C2A">
            <w:pPr>
              <w:jc w:val="center"/>
              <w:rPr>
                <w:rFonts w:ascii="Trebuchet MS" w:hAnsi="Trebuchet MS" w:cs="Arial"/>
                <w:color w:val="000000"/>
                <w:sz w:val="20"/>
                <w:szCs w:val="20"/>
                <w:lang w:bidi="th-TH"/>
              </w:rPr>
            </w:pPr>
            <w:del w:id="4182" w:author="Philippe Hollanda - Oliveira Trust" w:date="2022-07-19T10:08:00Z">
              <w:r w:rsidRPr="008601AF" w:rsidDel="00627AA0">
                <w:rPr>
                  <w:rFonts w:ascii="Trebuchet MS" w:hAnsi="Trebuchet MS" w:cs="Arial"/>
                  <w:color w:val="000000"/>
                  <w:sz w:val="20"/>
                  <w:szCs w:val="20"/>
                  <w:lang w:bidi="th-TH"/>
                </w:rPr>
                <w:delText>02/07/2021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4C0B14" w14:textId="4F638433" w:rsidR="008601AF" w:rsidRPr="008601AF" w:rsidRDefault="008601AF" w:rsidP="003C2C2A">
            <w:pPr>
              <w:jc w:val="center"/>
              <w:rPr>
                <w:rFonts w:ascii="Trebuchet MS" w:hAnsi="Trebuchet MS" w:cs="Arial"/>
                <w:color w:val="000000"/>
                <w:sz w:val="20"/>
                <w:szCs w:val="20"/>
                <w:lang w:bidi="th-TH"/>
              </w:rPr>
            </w:pPr>
            <w:del w:id="4184" w:author="Philippe Hollanda - Oliveira Trust" w:date="2022-07-19T10:08:00Z">
              <w:r w:rsidRPr="008601AF" w:rsidDel="00627AA0">
                <w:rPr>
                  <w:rFonts w:ascii="Trebuchet MS" w:hAnsi="Trebuchet MS" w:cs="Arial"/>
                  <w:color w:val="000000"/>
                  <w:sz w:val="20"/>
                  <w:szCs w:val="20"/>
                  <w:lang w:bidi="th-TH"/>
                </w:rPr>
                <w:delText>R$ 232,88</w:delText>
              </w:r>
            </w:del>
          </w:p>
        </w:tc>
      </w:tr>
      <w:tr w:rsidR="008601AF" w:rsidRPr="008601AF" w14:paraId="59FA7859" w14:textId="77777777" w:rsidTr="00627AA0">
        <w:tblPrEx>
          <w:tblW w:w="5000" w:type="pct"/>
          <w:tblCellMar>
            <w:left w:w="70" w:type="dxa"/>
            <w:right w:w="70" w:type="dxa"/>
          </w:tblCellMar>
          <w:tblPrExChange w:id="4185" w:author="Philippe Hollanda - Oliveira Trust" w:date="2022-07-19T10:08:00Z">
            <w:tblPrEx>
              <w:tblW w:w="5000" w:type="pct"/>
              <w:tblCellMar>
                <w:left w:w="70" w:type="dxa"/>
                <w:right w:w="70" w:type="dxa"/>
              </w:tblCellMar>
            </w:tblPrEx>
          </w:tblPrExChange>
        </w:tblPrEx>
        <w:trPr>
          <w:trHeight w:val="1785"/>
          <w:trPrChange w:id="41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52B2B6" w14:textId="5E50FD13" w:rsidR="008601AF" w:rsidRPr="008601AF" w:rsidRDefault="008601AF" w:rsidP="003C2C2A">
            <w:pPr>
              <w:jc w:val="center"/>
              <w:rPr>
                <w:rFonts w:ascii="Trebuchet MS" w:hAnsi="Trebuchet MS" w:cs="Arial"/>
                <w:color w:val="000000"/>
                <w:sz w:val="20"/>
                <w:szCs w:val="20"/>
                <w:lang w:bidi="th-TH"/>
              </w:rPr>
            </w:pPr>
            <w:del w:id="4188"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9EADC8" w14:textId="31CB4634" w:rsidR="008601AF" w:rsidRPr="008601AF" w:rsidRDefault="008601AF" w:rsidP="003C2C2A">
            <w:pPr>
              <w:jc w:val="center"/>
              <w:rPr>
                <w:rFonts w:ascii="Trebuchet MS" w:hAnsi="Trebuchet MS" w:cs="Arial"/>
                <w:color w:val="000000"/>
                <w:sz w:val="20"/>
                <w:szCs w:val="20"/>
                <w:lang w:bidi="th-TH"/>
              </w:rPr>
            </w:pPr>
            <w:del w:id="4190" w:author="Philippe Hollanda - Oliveira Trust" w:date="2022-07-19T10:08:00Z">
              <w:r w:rsidRPr="008601AF" w:rsidDel="00627AA0">
                <w:rPr>
                  <w:rFonts w:ascii="Trebuchet MS" w:hAnsi="Trebuchet MS" w:cs="Arial"/>
                  <w:color w:val="000000"/>
                  <w:sz w:val="20"/>
                  <w:szCs w:val="20"/>
                  <w:lang w:bidi="th-TH"/>
                </w:rPr>
                <w:delText>02/07/2021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7DBE4E" w14:textId="530995F9" w:rsidR="008601AF" w:rsidRPr="008601AF" w:rsidRDefault="008601AF" w:rsidP="003C2C2A">
            <w:pPr>
              <w:jc w:val="center"/>
              <w:rPr>
                <w:rFonts w:ascii="Trebuchet MS" w:hAnsi="Trebuchet MS" w:cs="Arial"/>
                <w:color w:val="000000"/>
                <w:sz w:val="20"/>
                <w:szCs w:val="20"/>
                <w:lang w:bidi="th-TH"/>
              </w:rPr>
            </w:pPr>
            <w:del w:id="4192" w:author="Philippe Hollanda - Oliveira Trust" w:date="2022-07-19T10:08:00Z">
              <w:r w:rsidRPr="008601AF" w:rsidDel="00627AA0">
                <w:rPr>
                  <w:rFonts w:ascii="Trebuchet MS" w:hAnsi="Trebuchet MS" w:cs="Arial"/>
                  <w:color w:val="000000"/>
                  <w:sz w:val="20"/>
                  <w:szCs w:val="20"/>
                  <w:lang w:bidi="th-TH"/>
                </w:rPr>
                <w:delText>R$ 238,92</w:delText>
              </w:r>
            </w:del>
          </w:p>
        </w:tc>
      </w:tr>
      <w:tr w:rsidR="008601AF" w:rsidRPr="008601AF" w14:paraId="7E3D770A" w14:textId="77777777" w:rsidTr="00627AA0">
        <w:tblPrEx>
          <w:tblW w:w="5000" w:type="pct"/>
          <w:tblCellMar>
            <w:left w:w="70" w:type="dxa"/>
            <w:right w:w="70" w:type="dxa"/>
          </w:tblCellMar>
          <w:tblPrExChange w:id="4193" w:author="Philippe Hollanda - Oliveira Trust" w:date="2022-07-19T10:08:00Z">
            <w:tblPrEx>
              <w:tblW w:w="5000" w:type="pct"/>
              <w:tblCellMar>
                <w:left w:w="70" w:type="dxa"/>
                <w:right w:w="70" w:type="dxa"/>
              </w:tblCellMar>
            </w:tblPrEx>
          </w:tblPrExChange>
        </w:tblPrEx>
        <w:trPr>
          <w:trHeight w:val="1785"/>
          <w:trPrChange w:id="41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1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E7C924" w14:textId="7F5F26A6" w:rsidR="008601AF" w:rsidRPr="008601AF" w:rsidRDefault="008601AF" w:rsidP="003C2C2A">
            <w:pPr>
              <w:jc w:val="center"/>
              <w:rPr>
                <w:rFonts w:ascii="Trebuchet MS" w:hAnsi="Trebuchet MS" w:cs="Arial"/>
                <w:color w:val="000000"/>
                <w:sz w:val="20"/>
                <w:szCs w:val="20"/>
                <w:lang w:bidi="th-TH"/>
              </w:rPr>
            </w:pPr>
            <w:del w:id="4196"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1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1C6FF9" w14:textId="6157C64B" w:rsidR="008601AF" w:rsidRPr="008601AF" w:rsidRDefault="008601AF" w:rsidP="003C2C2A">
            <w:pPr>
              <w:jc w:val="center"/>
              <w:rPr>
                <w:rFonts w:ascii="Trebuchet MS" w:hAnsi="Trebuchet MS" w:cs="Arial"/>
                <w:color w:val="000000"/>
                <w:sz w:val="20"/>
                <w:szCs w:val="20"/>
                <w:lang w:bidi="th-TH"/>
              </w:rPr>
            </w:pPr>
            <w:del w:id="4198"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1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009413" w14:textId="6409A6FB" w:rsidR="008601AF" w:rsidRPr="008601AF" w:rsidRDefault="008601AF" w:rsidP="003C2C2A">
            <w:pPr>
              <w:jc w:val="center"/>
              <w:rPr>
                <w:rFonts w:ascii="Trebuchet MS" w:hAnsi="Trebuchet MS" w:cs="Arial"/>
                <w:color w:val="000000"/>
                <w:sz w:val="20"/>
                <w:szCs w:val="20"/>
                <w:lang w:bidi="th-TH"/>
              </w:rPr>
            </w:pPr>
            <w:del w:id="4200" w:author="Philippe Hollanda - Oliveira Trust" w:date="2022-07-19T10:08:00Z">
              <w:r w:rsidRPr="008601AF" w:rsidDel="00627AA0">
                <w:rPr>
                  <w:rFonts w:ascii="Trebuchet MS" w:hAnsi="Trebuchet MS" w:cs="Arial"/>
                  <w:color w:val="000000"/>
                  <w:sz w:val="20"/>
                  <w:szCs w:val="20"/>
                  <w:lang w:bidi="th-TH"/>
                </w:rPr>
                <w:delText>R$ 1.091,29</w:delText>
              </w:r>
            </w:del>
          </w:p>
        </w:tc>
      </w:tr>
      <w:tr w:rsidR="008601AF" w:rsidRPr="008601AF" w14:paraId="6918E312" w14:textId="77777777" w:rsidTr="00627AA0">
        <w:tblPrEx>
          <w:tblW w:w="5000" w:type="pct"/>
          <w:tblCellMar>
            <w:left w:w="70" w:type="dxa"/>
            <w:right w:w="70" w:type="dxa"/>
          </w:tblCellMar>
          <w:tblPrExChange w:id="4201" w:author="Philippe Hollanda - Oliveira Trust" w:date="2022-07-19T10:08:00Z">
            <w:tblPrEx>
              <w:tblW w:w="5000" w:type="pct"/>
              <w:tblCellMar>
                <w:left w:w="70" w:type="dxa"/>
                <w:right w:w="70" w:type="dxa"/>
              </w:tblCellMar>
            </w:tblPrEx>
          </w:tblPrExChange>
        </w:tblPrEx>
        <w:trPr>
          <w:trHeight w:val="1785"/>
          <w:trPrChange w:id="42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0CA82E" w14:textId="0DB59F9E" w:rsidR="008601AF" w:rsidRPr="008601AF" w:rsidRDefault="008601AF" w:rsidP="003C2C2A">
            <w:pPr>
              <w:jc w:val="center"/>
              <w:rPr>
                <w:rFonts w:ascii="Trebuchet MS" w:hAnsi="Trebuchet MS" w:cs="Arial"/>
                <w:color w:val="000000"/>
                <w:sz w:val="20"/>
                <w:szCs w:val="20"/>
                <w:lang w:bidi="th-TH"/>
              </w:rPr>
            </w:pPr>
            <w:del w:id="4204"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9CB5C4" w14:textId="32D41851" w:rsidR="008601AF" w:rsidRPr="008601AF" w:rsidRDefault="008601AF" w:rsidP="003C2C2A">
            <w:pPr>
              <w:jc w:val="center"/>
              <w:rPr>
                <w:rFonts w:ascii="Trebuchet MS" w:hAnsi="Trebuchet MS" w:cs="Arial"/>
                <w:color w:val="000000"/>
                <w:sz w:val="20"/>
                <w:szCs w:val="20"/>
                <w:lang w:bidi="th-TH"/>
              </w:rPr>
            </w:pPr>
            <w:del w:id="4206"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F5FDDE" w14:textId="005AB4BB" w:rsidR="008601AF" w:rsidRPr="008601AF" w:rsidRDefault="008601AF" w:rsidP="003C2C2A">
            <w:pPr>
              <w:jc w:val="center"/>
              <w:rPr>
                <w:rFonts w:ascii="Trebuchet MS" w:hAnsi="Trebuchet MS" w:cs="Arial"/>
                <w:color w:val="000000"/>
                <w:sz w:val="20"/>
                <w:szCs w:val="20"/>
                <w:lang w:bidi="th-TH"/>
              </w:rPr>
            </w:pPr>
            <w:del w:id="4208" w:author="Philippe Hollanda - Oliveira Trust" w:date="2022-07-19T10:08:00Z">
              <w:r w:rsidRPr="008601AF" w:rsidDel="00627AA0">
                <w:rPr>
                  <w:rFonts w:ascii="Trebuchet MS" w:hAnsi="Trebuchet MS" w:cs="Arial"/>
                  <w:color w:val="000000"/>
                  <w:sz w:val="20"/>
                  <w:szCs w:val="20"/>
                  <w:lang w:bidi="th-TH"/>
                </w:rPr>
                <w:delText>R$ 240,26</w:delText>
              </w:r>
            </w:del>
          </w:p>
        </w:tc>
      </w:tr>
      <w:tr w:rsidR="008601AF" w:rsidRPr="008601AF" w14:paraId="5090B94A" w14:textId="77777777" w:rsidTr="00627AA0">
        <w:tblPrEx>
          <w:tblW w:w="5000" w:type="pct"/>
          <w:tblCellMar>
            <w:left w:w="70" w:type="dxa"/>
            <w:right w:w="70" w:type="dxa"/>
          </w:tblCellMar>
          <w:tblPrExChange w:id="4209" w:author="Philippe Hollanda - Oliveira Trust" w:date="2022-07-19T10:08:00Z">
            <w:tblPrEx>
              <w:tblW w:w="5000" w:type="pct"/>
              <w:tblCellMar>
                <w:left w:w="70" w:type="dxa"/>
                <w:right w:w="70" w:type="dxa"/>
              </w:tblCellMar>
            </w:tblPrEx>
          </w:tblPrExChange>
        </w:tblPrEx>
        <w:trPr>
          <w:trHeight w:val="1785"/>
          <w:trPrChange w:id="42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CC16EE" w14:textId="230BC657" w:rsidR="008601AF" w:rsidRPr="008601AF" w:rsidRDefault="008601AF" w:rsidP="003C2C2A">
            <w:pPr>
              <w:jc w:val="center"/>
              <w:rPr>
                <w:rFonts w:ascii="Trebuchet MS" w:hAnsi="Trebuchet MS" w:cs="Arial"/>
                <w:color w:val="000000"/>
                <w:sz w:val="20"/>
                <w:szCs w:val="20"/>
                <w:lang w:bidi="th-TH"/>
              </w:rPr>
            </w:pPr>
            <w:del w:id="4212"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98B029" w14:textId="56B97008" w:rsidR="008601AF" w:rsidRPr="008601AF" w:rsidRDefault="008601AF" w:rsidP="003C2C2A">
            <w:pPr>
              <w:jc w:val="center"/>
              <w:rPr>
                <w:rFonts w:ascii="Trebuchet MS" w:hAnsi="Trebuchet MS" w:cs="Arial"/>
                <w:color w:val="000000"/>
                <w:sz w:val="20"/>
                <w:szCs w:val="20"/>
                <w:lang w:bidi="th-TH"/>
              </w:rPr>
            </w:pPr>
            <w:del w:id="4214"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AAC693" w14:textId="0BB91724" w:rsidR="008601AF" w:rsidRPr="008601AF" w:rsidRDefault="008601AF" w:rsidP="003C2C2A">
            <w:pPr>
              <w:jc w:val="center"/>
              <w:rPr>
                <w:rFonts w:ascii="Trebuchet MS" w:hAnsi="Trebuchet MS" w:cs="Arial"/>
                <w:color w:val="000000"/>
                <w:sz w:val="20"/>
                <w:szCs w:val="20"/>
                <w:lang w:bidi="th-TH"/>
              </w:rPr>
            </w:pPr>
            <w:del w:id="4216" w:author="Philippe Hollanda - Oliveira Trust" w:date="2022-07-19T10:08:00Z">
              <w:r w:rsidRPr="008601AF" w:rsidDel="00627AA0">
                <w:rPr>
                  <w:rFonts w:ascii="Trebuchet MS" w:hAnsi="Trebuchet MS" w:cs="Arial"/>
                  <w:color w:val="000000"/>
                  <w:sz w:val="20"/>
                  <w:szCs w:val="20"/>
                  <w:lang w:bidi="th-TH"/>
                </w:rPr>
                <w:delText>R$ 547,52</w:delText>
              </w:r>
            </w:del>
          </w:p>
        </w:tc>
      </w:tr>
      <w:tr w:rsidR="008601AF" w:rsidRPr="008601AF" w14:paraId="5F1D2172" w14:textId="77777777" w:rsidTr="00627AA0">
        <w:tblPrEx>
          <w:tblW w:w="5000" w:type="pct"/>
          <w:tblCellMar>
            <w:left w:w="70" w:type="dxa"/>
            <w:right w:w="70" w:type="dxa"/>
          </w:tblCellMar>
          <w:tblPrExChange w:id="4217" w:author="Philippe Hollanda - Oliveira Trust" w:date="2022-07-19T10:08:00Z">
            <w:tblPrEx>
              <w:tblW w:w="5000" w:type="pct"/>
              <w:tblCellMar>
                <w:left w:w="70" w:type="dxa"/>
                <w:right w:w="70" w:type="dxa"/>
              </w:tblCellMar>
            </w:tblPrEx>
          </w:tblPrExChange>
        </w:tblPrEx>
        <w:trPr>
          <w:trHeight w:val="1785"/>
          <w:trPrChange w:id="42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212C17" w14:textId="5C723D49" w:rsidR="008601AF" w:rsidRPr="008601AF" w:rsidRDefault="008601AF" w:rsidP="003C2C2A">
            <w:pPr>
              <w:jc w:val="center"/>
              <w:rPr>
                <w:rFonts w:ascii="Trebuchet MS" w:hAnsi="Trebuchet MS" w:cs="Arial"/>
                <w:color w:val="000000"/>
                <w:sz w:val="20"/>
                <w:szCs w:val="20"/>
                <w:lang w:bidi="th-TH"/>
              </w:rPr>
            </w:pPr>
            <w:del w:id="4220"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A550E3" w14:textId="351AB3D8" w:rsidR="008601AF" w:rsidRPr="008601AF" w:rsidRDefault="008601AF" w:rsidP="003C2C2A">
            <w:pPr>
              <w:jc w:val="center"/>
              <w:rPr>
                <w:rFonts w:ascii="Trebuchet MS" w:hAnsi="Trebuchet MS" w:cs="Arial"/>
                <w:color w:val="000000"/>
                <w:sz w:val="20"/>
                <w:szCs w:val="20"/>
                <w:lang w:bidi="th-TH"/>
              </w:rPr>
            </w:pPr>
            <w:del w:id="4222"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1CE8D6" w14:textId="15C4AC82" w:rsidR="008601AF" w:rsidRPr="008601AF" w:rsidRDefault="008601AF" w:rsidP="003C2C2A">
            <w:pPr>
              <w:jc w:val="center"/>
              <w:rPr>
                <w:rFonts w:ascii="Trebuchet MS" w:hAnsi="Trebuchet MS" w:cs="Arial"/>
                <w:color w:val="000000"/>
                <w:sz w:val="20"/>
                <w:szCs w:val="20"/>
                <w:lang w:bidi="th-TH"/>
              </w:rPr>
            </w:pPr>
            <w:del w:id="4224" w:author="Philippe Hollanda - Oliveira Trust" w:date="2022-07-19T10:08:00Z">
              <w:r w:rsidRPr="008601AF" w:rsidDel="00627AA0">
                <w:rPr>
                  <w:rFonts w:ascii="Trebuchet MS" w:hAnsi="Trebuchet MS" w:cs="Arial"/>
                  <w:color w:val="000000"/>
                  <w:sz w:val="20"/>
                  <w:szCs w:val="20"/>
                  <w:lang w:bidi="th-TH"/>
                </w:rPr>
                <w:delText>R$ 220,60</w:delText>
              </w:r>
            </w:del>
          </w:p>
        </w:tc>
      </w:tr>
      <w:tr w:rsidR="008601AF" w:rsidRPr="008601AF" w14:paraId="7803A6EA" w14:textId="77777777" w:rsidTr="00627AA0">
        <w:tblPrEx>
          <w:tblW w:w="5000" w:type="pct"/>
          <w:tblCellMar>
            <w:left w:w="70" w:type="dxa"/>
            <w:right w:w="70" w:type="dxa"/>
          </w:tblCellMar>
          <w:tblPrExChange w:id="4225" w:author="Philippe Hollanda - Oliveira Trust" w:date="2022-07-19T10:08:00Z">
            <w:tblPrEx>
              <w:tblW w:w="5000" w:type="pct"/>
              <w:tblCellMar>
                <w:left w:w="70" w:type="dxa"/>
                <w:right w:w="70" w:type="dxa"/>
              </w:tblCellMar>
            </w:tblPrEx>
          </w:tblPrExChange>
        </w:tblPrEx>
        <w:trPr>
          <w:trHeight w:val="1785"/>
          <w:trPrChange w:id="42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990C18" w14:textId="6EEEBAAA" w:rsidR="008601AF" w:rsidRPr="008601AF" w:rsidRDefault="008601AF" w:rsidP="003C2C2A">
            <w:pPr>
              <w:jc w:val="center"/>
              <w:rPr>
                <w:rFonts w:ascii="Trebuchet MS" w:hAnsi="Trebuchet MS" w:cs="Arial"/>
                <w:color w:val="000000"/>
                <w:sz w:val="20"/>
                <w:szCs w:val="20"/>
                <w:lang w:bidi="th-TH"/>
              </w:rPr>
            </w:pPr>
            <w:del w:id="4228" w:author="Philippe Hollanda - Oliveira Trust" w:date="2022-07-19T10:08:00Z">
              <w:r w:rsidRPr="008601AF" w:rsidDel="00627AA0">
                <w:rPr>
                  <w:rFonts w:ascii="Trebuchet MS" w:hAnsi="Trebuchet MS" w:cs="Arial"/>
                  <w:color w:val="000000"/>
                  <w:sz w:val="20"/>
                  <w:szCs w:val="20"/>
                  <w:lang w:bidi="th-TH"/>
                </w:rPr>
                <w:delText>ARAME RECOZIDO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71F453" w14:textId="69C969DA" w:rsidR="008601AF" w:rsidRPr="008601AF" w:rsidRDefault="008601AF" w:rsidP="003C2C2A">
            <w:pPr>
              <w:jc w:val="center"/>
              <w:rPr>
                <w:rFonts w:ascii="Trebuchet MS" w:hAnsi="Trebuchet MS" w:cs="Arial"/>
                <w:color w:val="000000"/>
                <w:sz w:val="20"/>
                <w:szCs w:val="20"/>
                <w:lang w:bidi="th-TH"/>
              </w:rPr>
            </w:pPr>
            <w:del w:id="4230" w:author="Philippe Hollanda - Oliveira Trust" w:date="2022-07-19T10:08:00Z">
              <w:r w:rsidRPr="008601AF" w:rsidDel="00627AA0">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B6D484" w14:textId="25A5EEDD" w:rsidR="008601AF" w:rsidRPr="008601AF" w:rsidRDefault="008601AF" w:rsidP="003C2C2A">
            <w:pPr>
              <w:jc w:val="center"/>
              <w:rPr>
                <w:rFonts w:ascii="Trebuchet MS" w:hAnsi="Trebuchet MS" w:cs="Arial"/>
                <w:color w:val="000000"/>
                <w:sz w:val="20"/>
                <w:szCs w:val="20"/>
                <w:lang w:bidi="th-TH"/>
              </w:rPr>
            </w:pPr>
            <w:del w:id="4232" w:author="Philippe Hollanda - Oliveira Trust" w:date="2022-07-19T10:08:00Z">
              <w:r w:rsidRPr="008601AF" w:rsidDel="00627AA0">
                <w:rPr>
                  <w:rFonts w:ascii="Trebuchet MS" w:hAnsi="Trebuchet MS" w:cs="Arial"/>
                  <w:color w:val="000000"/>
                  <w:sz w:val="20"/>
                  <w:szCs w:val="20"/>
                  <w:lang w:bidi="th-TH"/>
                </w:rPr>
                <w:delText>R$ 2.206,58</w:delText>
              </w:r>
            </w:del>
          </w:p>
        </w:tc>
      </w:tr>
      <w:tr w:rsidR="008601AF" w:rsidRPr="008601AF" w14:paraId="0B965EDB" w14:textId="77777777" w:rsidTr="00627AA0">
        <w:tblPrEx>
          <w:tblW w:w="5000" w:type="pct"/>
          <w:tblCellMar>
            <w:left w:w="70" w:type="dxa"/>
            <w:right w:w="70" w:type="dxa"/>
          </w:tblCellMar>
          <w:tblPrExChange w:id="4233" w:author="Philippe Hollanda - Oliveira Trust" w:date="2022-07-19T10:08:00Z">
            <w:tblPrEx>
              <w:tblW w:w="5000" w:type="pct"/>
              <w:tblCellMar>
                <w:left w:w="70" w:type="dxa"/>
                <w:right w:w="70" w:type="dxa"/>
              </w:tblCellMar>
            </w:tblPrEx>
          </w:tblPrExChange>
        </w:tblPrEx>
        <w:trPr>
          <w:trHeight w:val="1785"/>
          <w:trPrChange w:id="42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274C7A" w14:textId="634622CA" w:rsidR="008601AF" w:rsidRPr="008601AF" w:rsidRDefault="008601AF" w:rsidP="003C2C2A">
            <w:pPr>
              <w:jc w:val="center"/>
              <w:rPr>
                <w:rFonts w:ascii="Trebuchet MS" w:hAnsi="Trebuchet MS" w:cs="Arial"/>
                <w:color w:val="000000"/>
                <w:sz w:val="20"/>
                <w:szCs w:val="20"/>
                <w:lang w:bidi="th-TH"/>
              </w:rPr>
            </w:pPr>
            <w:del w:id="4236"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ADCCB2" w14:textId="4D8786AB" w:rsidR="008601AF" w:rsidRPr="008601AF" w:rsidRDefault="008601AF" w:rsidP="003C2C2A">
            <w:pPr>
              <w:jc w:val="center"/>
              <w:rPr>
                <w:rFonts w:ascii="Trebuchet MS" w:hAnsi="Trebuchet MS" w:cs="Arial"/>
                <w:color w:val="000000"/>
                <w:sz w:val="20"/>
                <w:szCs w:val="20"/>
                <w:lang w:bidi="th-TH"/>
              </w:rPr>
            </w:pPr>
            <w:del w:id="4238" w:author="Philippe Hollanda - Oliveira Trust" w:date="2022-07-19T10:08:00Z">
              <w:r w:rsidRPr="008601AF" w:rsidDel="00627AA0">
                <w:rPr>
                  <w:rFonts w:ascii="Trebuchet MS" w:hAnsi="Trebuchet MS" w:cs="Arial"/>
                  <w:color w:val="000000"/>
                  <w:sz w:val="20"/>
                  <w:szCs w:val="20"/>
                  <w:lang w:bidi="th-TH"/>
                </w:rPr>
                <w:delText>08/07/2021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92A37A" w14:textId="577C103B" w:rsidR="008601AF" w:rsidRPr="008601AF" w:rsidRDefault="008601AF" w:rsidP="003C2C2A">
            <w:pPr>
              <w:jc w:val="center"/>
              <w:rPr>
                <w:rFonts w:ascii="Trebuchet MS" w:hAnsi="Trebuchet MS" w:cs="Arial"/>
                <w:color w:val="000000"/>
                <w:sz w:val="20"/>
                <w:szCs w:val="20"/>
                <w:lang w:bidi="th-TH"/>
              </w:rPr>
            </w:pPr>
            <w:del w:id="4240" w:author="Philippe Hollanda - Oliveira Trust" w:date="2022-07-19T10:08:00Z">
              <w:r w:rsidRPr="008601AF" w:rsidDel="00627AA0">
                <w:rPr>
                  <w:rFonts w:ascii="Trebuchet MS" w:hAnsi="Trebuchet MS" w:cs="Arial"/>
                  <w:color w:val="000000"/>
                  <w:sz w:val="20"/>
                  <w:szCs w:val="20"/>
                  <w:lang w:bidi="th-TH"/>
                </w:rPr>
                <w:delText>R$ 563,20</w:delText>
              </w:r>
            </w:del>
          </w:p>
        </w:tc>
      </w:tr>
      <w:tr w:rsidR="008601AF" w:rsidRPr="008601AF" w14:paraId="1D528837" w14:textId="77777777" w:rsidTr="00627AA0">
        <w:tblPrEx>
          <w:tblW w:w="5000" w:type="pct"/>
          <w:tblCellMar>
            <w:left w:w="70" w:type="dxa"/>
            <w:right w:w="70" w:type="dxa"/>
          </w:tblCellMar>
          <w:tblPrExChange w:id="4241" w:author="Philippe Hollanda - Oliveira Trust" w:date="2022-07-19T10:08:00Z">
            <w:tblPrEx>
              <w:tblW w:w="5000" w:type="pct"/>
              <w:tblCellMar>
                <w:left w:w="70" w:type="dxa"/>
                <w:right w:w="70" w:type="dxa"/>
              </w:tblCellMar>
            </w:tblPrEx>
          </w:tblPrExChange>
        </w:tblPrEx>
        <w:trPr>
          <w:trHeight w:val="1785"/>
          <w:trPrChange w:id="42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C1C1BD" w14:textId="29F4956A" w:rsidR="008601AF" w:rsidRPr="008601AF" w:rsidRDefault="008601AF" w:rsidP="003C2C2A">
            <w:pPr>
              <w:jc w:val="center"/>
              <w:rPr>
                <w:rFonts w:ascii="Trebuchet MS" w:hAnsi="Trebuchet MS" w:cs="Arial"/>
                <w:color w:val="000000"/>
                <w:sz w:val="20"/>
                <w:szCs w:val="20"/>
                <w:lang w:bidi="th-TH"/>
              </w:rPr>
            </w:pPr>
            <w:del w:id="4244"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3242C1" w14:textId="78FA0090" w:rsidR="008601AF" w:rsidRPr="008601AF" w:rsidRDefault="008601AF" w:rsidP="003C2C2A">
            <w:pPr>
              <w:jc w:val="center"/>
              <w:rPr>
                <w:rFonts w:ascii="Trebuchet MS" w:hAnsi="Trebuchet MS" w:cs="Arial"/>
                <w:color w:val="000000"/>
                <w:sz w:val="20"/>
                <w:szCs w:val="20"/>
                <w:lang w:bidi="th-TH"/>
              </w:rPr>
            </w:pPr>
            <w:del w:id="4246" w:author="Philippe Hollanda - Oliveira Trust" w:date="2022-07-19T10:08:00Z">
              <w:r w:rsidRPr="008601AF" w:rsidDel="00627AA0">
                <w:rPr>
                  <w:rFonts w:ascii="Trebuchet MS" w:hAnsi="Trebuchet MS" w:cs="Arial"/>
                  <w:color w:val="000000"/>
                  <w:sz w:val="20"/>
                  <w:szCs w:val="20"/>
                  <w:lang w:bidi="th-TH"/>
                </w:rPr>
                <w:delText>08/07/2021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37D0CF" w14:textId="14B182F7" w:rsidR="008601AF" w:rsidRPr="008601AF" w:rsidRDefault="008601AF" w:rsidP="003C2C2A">
            <w:pPr>
              <w:jc w:val="center"/>
              <w:rPr>
                <w:rFonts w:ascii="Trebuchet MS" w:hAnsi="Trebuchet MS" w:cs="Arial"/>
                <w:color w:val="000000"/>
                <w:sz w:val="20"/>
                <w:szCs w:val="20"/>
                <w:lang w:bidi="th-TH"/>
              </w:rPr>
            </w:pPr>
            <w:del w:id="4248" w:author="Philippe Hollanda - Oliveira Trust" w:date="2022-07-19T10:08:00Z">
              <w:r w:rsidRPr="008601AF" w:rsidDel="00627AA0">
                <w:rPr>
                  <w:rFonts w:ascii="Trebuchet MS" w:hAnsi="Trebuchet MS" w:cs="Arial"/>
                  <w:color w:val="000000"/>
                  <w:sz w:val="20"/>
                  <w:szCs w:val="20"/>
                  <w:lang w:bidi="th-TH"/>
                </w:rPr>
                <w:delText>R$ 236,37</w:delText>
              </w:r>
            </w:del>
          </w:p>
        </w:tc>
      </w:tr>
      <w:tr w:rsidR="008601AF" w:rsidRPr="008601AF" w14:paraId="44A8BEEC" w14:textId="77777777" w:rsidTr="00627AA0">
        <w:tblPrEx>
          <w:tblW w:w="5000" w:type="pct"/>
          <w:tblCellMar>
            <w:left w:w="70" w:type="dxa"/>
            <w:right w:w="70" w:type="dxa"/>
          </w:tblCellMar>
          <w:tblPrExChange w:id="4249" w:author="Philippe Hollanda - Oliveira Trust" w:date="2022-07-19T10:08:00Z">
            <w:tblPrEx>
              <w:tblW w:w="5000" w:type="pct"/>
              <w:tblCellMar>
                <w:left w:w="70" w:type="dxa"/>
                <w:right w:w="70" w:type="dxa"/>
              </w:tblCellMar>
            </w:tblPrEx>
          </w:tblPrExChange>
        </w:tblPrEx>
        <w:trPr>
          <w:trHeight w:val="1785"/>
          <w:trPrChange w:id="42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4078DB" w14:textId="6AA16E80" w:rsidR="008601AF" w:rsidRPr="008601AF" w:rsidRDefault="008601AF" w:rsidP="003C2C2A">
            <w:pPr>
              <w:jc w:val="center"/>
              <w:rPr>
                <w:rFonts w:ascii="Trebuchet MS" w:hAnsi="Trebuchet MS" w:cs="Arial"/>
                <w:color w:val="000000"/>
                <w:sz w:val="20"/>
                <w:szCs w:val="20"/>
                <w:lang w:bidi="th-TH"/>
              </w:rPr>
            </w:pPr>
            <w:del w:id="4252" w:author="Philippe Hollanda - Oliveira Trust" w:date="2022-07-19T10:08:00Z">
              <w:r w:rsidRPr="008601AF" w:rsidDel="00627AA0">
                <w:rPr>
                  <w:rFonts w:ascii="Trebuchet MS" w:hAnsi="Trebuchet MS" w:cs="Arial"/>
                  <w:color w:val="000000"/>
                  <w:sz w:val="20"/>
                  <w:szCs w:val="20"/>
                  <w:lang w:bidi="th-TH"/>
                </w:rPr>
                <w:lastRenderedPageBreak/>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6918FC" w14:textId="664E7312" w:rsidR="008601AF" w:rsidRPr="008601AF" w:rsidRDefault="008601AF" w:rsidP="003C2C2A">
            <w:pPr>
              <w:jc w:val="center"/>
              <w:rPr>
                <w:rFonts w:ascii="Trebuchet MS" w:hAnsi="Trebuchet MS" w:cs="Arial"/>
                <w:color w:val="000000"/>
                <w:sz w:val="20"/>
                <w:szCs w:val="20"/>
                <w:lang w:bidi="th-TH"/>
              </w:rPr>
            </w:pPr>
            <w:del w:id="4254" w:author="Philippe Hollanda - Oliveira Trust" w:date="2022-07-19T10:08:00Z">
              <w:r w:rsidRPr="008601AF" w:rsidDel="00627AA0">
                <w:rPr>
                  <w:rFonts w:ascii="Trebuchet MS" w:hAnsi="Trebuchet MS" w:cs="Arial"/>
                  <w:color w:val="000000"/>
                  <w:sz w:val="20"/>
                  <w:szCs w:val="20"/>
                  <w:lang w:bidi="th-TH"/>
                </w:rPr>
                <w:delText>20/07/2021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F07AEE" w14:textId="2714DC26" w:rsidR="008601AF" w:rsidRPr="008601AF" w:rsidRDefault="008601AF" w:rsidP="003C2C2A">
            <w:pPr>
              <w:jc w:val="center"/>
              <w:rPr>
                <w:rFonts w:ascii="Trebuchet MS" w:hAnsi="Trebuchet MS" w:cs="Arial"/>
                <w:color w:val="000000"/>
                <w:sz w:val="20"/>
                <w:szCs w:val="20"/>
                <w:lang w:bidi="th-TH"/>
              </w:rPr>
            </w:pPr>
            <w:del w:id="4256" w:author="Philippe Hollanda - Oliveira Trust" w:date="2022-07-19T10:08:00Z">
              <w:r w:rsidRPr="008601AF" w:rsidDel="00627AA0">
                <w:rPr>
                  <w:rFonts w:ascii="Trebuchet MS" w:hAnsi="Trebuchet MS" w:cs="Arial"/>
                  <w:color w:val="000000"/>
                  <w:sz w:val="20"/>
                  <w:szCs w:val="20"/>
                  <w:lang w:bidi="th-TH"/>
                </w:rPr>
                <w:delText>R$ 1.155,60</w:delText>
              </w:r>
            </w:del>
          </w:p>
        </w:tc>
      </w:tr>
      <w:tr w:rsidR="008601AF" w:rsidRPr="008601AF" w14:paraId="307DC370" w14:textId="77777777" w:rsidTr="00627AA0">
        <w:tblPrEx>
          <w:tblW w:w="5000" w:type="pct"/>
          <w:tblCellMar>
            <w:left w:w="70" w:type="dxa"/>
            <w:right w:w="70" w:type="dxa"/>
          </w:tblCellMar>
          <w:tblPrExChange w:id="4257" w:author="Philippe Hollanda - Oliveira Trust" w:date="2022-07-19T10:08:00Z">
            <w:tblPrEx>
              <w:tblW w:w="5000" w:type="pct"/>
              <w:tblCellMar>
                <w:left w:w="70" w:type="dxa"/>
                <w:right w:w="70" w:type="dxa"/>
              </w:tblCellMar>
            </w:tblPrEx>
          </w:tblPrExChange>
        </w:tblPrEx>
        <w:trPr>
          <w:trHeight w:val="1785"/>
          <w:trPrChange w:id="42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B141FF" w14:textId="63540DE5" w:rsidR="008601AF" w:rsidRPr="008601AF" w:rsidRDefault="008601AF" w:rsidP="003C2C2A">
            <w:pPr>
              <w:jc w:val="center"/>
              <w:rPr>
                <w:rFonts w:ascii="Trebuchet MS" w:hAnsi="Trebuchet MS" w:cs="Arial"/>
                <w:color w:val="000000"/>
                <w:sz w:val="20"/>
                <w:szCs w:val="20"/>
                <w:lang w:bidi="th-TH"/>
              </w:rPr>
            </w:pPr>
            <w:del w:id="4260" w:author="Philippe Hollanda - Oliveira Trust" w:date="2022-07-19T10:08:00Z">
              <w:r w:rsidRPr="008601AF" w:rsidDel="00627AA0">
                <w:rPr>
                  <w:rFonts w:ascii="Trebuchet MS" w:hAnsi="Trebuchet MS" w:cs="Arial"/>
                  <w:color w:val="000000"/>
                  <w:sz w:val="20"/>
                  <w:szCs w:val="20"/>
                  <w:lang w:bidi="th-TH"/>
                </w:rPr>
                <w:delText>ADESIVO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3D9A71" w14:textId="32FE5D75" w:rsidR="008601AF" w:rsidRPr="008601AF" w:rsidRDefault="008601AF" w:rsidP="003C2C2A">
            <w:pPr>
              <w:jc w:val="center"/>
              <w:rPr>
                <w:rFonts w:ascii="Trebuchet MS" w:hAnsi="Trebuchet MS" w:cs="Arial"/>
                <w:color w:val="000000"/>
                <w:sz w:val="20"/>
                <w:szCs w:val="20"/>
                <w:lang w:bidi="th-TH"/>
              </w:rPr>
            </w:pPr>
            <w:del w:id="4262" w:author="Philippe Hollanda - Oliveira Trust" w:date="2022-07-19T10:08:00Z">
              <w:r w:rsidRPr="008601AF" w:rsidDel="00627AA0">
                <w:rPr>
                  <w:rFonts w:ascii="Trebuchet MS" w:hAnsi="Trebuchet MS" w:cs="Arial"/>
                  <w:color w:val="000000"/>
                  <w:sz w:val="20"/>
                  <w:szCs w:val="20"/>
                  <w:lang w:bidi="th-TH"/>
                </w:rPr>
                <w:delText>20/07/2021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5AD3D7" w14:textId="4E191318" w:rsidR="008601AF" w:rsidRPr="008601AF" w:rsidRDefault="008601AF" w:rsidP="003C2C2A">
            <w:pPr>
              <w:jc w:val="center"/>
              <w:rPr>
                <w:rFonts w:ascii="Trebuchet MS" w:hAnsi="Trebuchet MS" w:cs="Arial"/>
                <w:color w:val="000000"/>
                <w:sz w:val="20"/>
                <w:szCs w:val="20"/>
                <w:lang w:bidi="th-TH"/>
              </w:rPr>
            </w:pPr>
            <w:del w:id="4264" w:author="Philippe Hollanda - Oliveira Trust" w:date="2022-07-19T10:08:00Z">
              <w:r w:rsidRPr="008601AF" w:rsidDel="00627AA0">
                <w:rPr>
                  <w:rFonts w:ascii="Trebuchet MS" w:hAnsi="Trebuchet MS" w:cs="Arial"/>
                  <w:color w:val="000000"/>
                  <w:sz w:val="20"/>
                  <w:szCs w:val="20"/>
                  <w:lang w:bidi="th-TH"/>
                </w:rPr>
                <w:delText>R$ 500,00</w:delText>
              </w:r>
            </w:del>
          </w:p>
        </w:tc>
      </w:tr>
      <w:tr w:rsidR="008601AF" w:rsidRPr="008601AF" w14:paraId="339771EE" w14:textId="77777777" w:rsidTr="00627AA0">
        <w:tblPrEx>
          <w:tblW w:w="5000" w:type="pct"/>
          <w:tblCellMar>
            <w:left w:w="70" w:type="dxa"/>
            <w:right w:w="70" w:type="dxa"/>
          </w:tblCellMar>
          <w:tblPrExChange w:id="4265" w:author="Philippe Hollanda - Oliveira Trust" w:date="2022-07-19T10:08:00Z">
            <w:tblPrEx>
              <w:tblW w:w="5000" w:type="pct"/>
              <w:tblCellMar>
                <w:left w:w="70" w:type="dxa"/>
                <w:right w:w="70" w:type="dxa"/>
              </w:tblCellMar>
            </w:tblPrEx>
          </w:tblPrExChange>
        </w:tblPrEx>
        <w:trPr>
          <w:trHeight w:val="1785"/>
          <w:trPrChange w:id="42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BF5B7A" w14:textId="520FB4A2" w:rsidR="008601AF" w:rsidRPr="008601AF" w:rsidRDefault="008601AF" w:rsidP="003C2C2A">
            <w:pPr>
              <w:jc w:val="center"/>
              <w:rPr>
                <w:rFonts w:ascii="Trebuchet MS" w:hAnsi="Trebuchet MS" w:cs="Arial"/>
                <w:color w:val="000000"/>
                <w:sz w:val="20"/>
                <w:szCs w:val="20"/>
                <w:lang w:bidi="th-TH"/>
              </w:rPr>
            </w:pPr>
            <w:del w:id="4268" w:author="Philippe Hollanda - Oliveira Trust" w:date="2022-07-19T10:08:00Z">
              <w:r w:rsidRPr="008601AF" w:rsidDel="00627AA0">
                <w:rPr>
                  <w:rFonts w:ascii="Trebuchet MS" w:hAnsi="Trebuchet MS" w:cs="Arial"/>
                  <w:color w:val="000000"/>
                  <w:sz w:val="20"/>
                  <w:szCs w:val="20"/>
                  <w:lang w:bidi="th-TH"/>
                </w:rPr>
                <w:delText>ESPACADOR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255593" w14:textId="3B79FDF0" w:rsidR="008601AF" w:rsidRPr="008601AF" w:rsidRDefault="008601AF" w:rsidP="003C2C2A">
            <w:pPr>
              <w:jc w:val="center"/>
              <w:rPr>
                <w:rFonts w:ascii="Trebuchet MS" w:hAnsi="Trebuchet MS" w:cs="Arial"/>
                <w:color w:val="000000"/>
                <w:sz w:val="20"/>
                <w:szCs w:val="20"/>
                <w:lang w:bidi="th-TH"/>
              </w:rPr>
            </w:pPr>
            <w:del w:id="4270" w:author="Philippe Hollanda - Oliveira Trust" w:date="2022-07-19T10:08:00Z">
              <w:r w:rsidRPr="008601AF" w:rsidDel="00627AA0">
                <w:rPr>
                  <w:rFonts w:ascii="Trebuchet MS" w:hAnsi="Trebuchet MS" w:cs="Arial"/>
                  <w:color w:val="000000"/>
                  <w:sz w:val="20"/>
                  <w:szCs w:val="20"/>
                  <w:lang w:bidi="th-TH"/>
                </w:rPr>
                <w:delText>20/07/2021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50C4B8" w14:textId="2AA5F378" w:rsidR="008601AF" w:rsidRPr="008601AF" w:rsidRDefault="008601AF" w:rsidP="003C2C2A">
            <w:pPr>
              <w:jc w:val="center"/>
              <w:rPr>
                <w:rFonts w:ascii="Trebuchet MS" w:hAnsi="Trebuchet MS" w:cs="Arial"/>
                <w:color w:val="000000"/>
                <w:sz w:val="20"/>
                <w:szCs w:val="20"/>
                <w:lang w:bidi="th-TH"/>
              </w:rPr>
            </w:pPr>
            <w:del w:id="4272" w:author="Philippe Hollanda - Oliveira Trust" w:date="2022-07-19T10:08:00Z">
              <w:r w:rsidRPr="008601AF" w:rsidDel="00627AA0">
                <w:rPr>
                  <w:rFonts w:ascii="Trebuchet MS" w:hAnsi="Trebuchet MS" w:cs="Arial"/>
                  <w:color w:val="000000"/>
                  <w:sz w:val="20"/>
                  <w:szCs w:val="20"/>
                  <w:lang w:bidi="th-TH"/>
                </w:rPr>
                <w:delText>R$ 1.780,00</w:delText>
              </w:r>
            </w:del>
          </w:p>
        </w:tc>
      </w:tr>
      <w:tr w:rsidR="008601AF" w:rsidRPr="008601AF" w14:paraId="6E17F050" w14:textId="77777777" w:rsidTr="00627AA0">
        <w:tblPrEx>
          <w:tblW w:w="5000" w:type="pct"/>
          <w:tblCellMar>
            <w:left w:w="70" w:type="dxa"/>
            <w:right w:w="70" w:type="dxa"/>
          </w:tblCellMar>
          <w:tblPrExChange w:id="4273" w:author="Philippe Hollanda - Oliveira Trust" w:date="2022-07-19T10:08:00Z">
            <w:tblPrEx>
              <w:tblW w:w="5000" w:type="pct"/>
              <w:tblCellMar>
                <w:left w:w="70" w:type="dxa"/>
                <w:right w:w="70" w:type="dxa"/>
              </w:tblCellMar>
            </w:tblPrEx>
          </w:tblPrExChange>
        </w:tblPrEx>
        <w:trPr>
          <w:trHeight w:val="1785"/>
          <w:trPrChange w:id="42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FA7BF2" w14:textId="741FC723" w:rsidR="008601AF" w:rsidRPr="008601AF" w:rsidRDefault="008601AF" w:rsidP="003C2C2A">
            <w:pPr>
              <w:jc w:val="center"/>
              <w:rPr>
                <w:rFonts w:ascii="Trebuchet MS" w:hAnsi="Trebuchet MS" w:cs="Arial"/>
                <w:color w:val="000000"/>
                <w:sz w:val="20"/>
                <w:szCs w:val="20"/>
                <w:lang w:bidi="th-TH"/>
              </w:rPr>
            </w:pPr>
            <w:del w:id="4276"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71CD81" w14:textId="4AEFFF3E" w:rsidR="008601AF" w:rsidRPr="008601AF" w:rsidRDefault="008601AF" w:rsidP="003C2C2A">
            <w:pPr>
              <w:jc w:val="center"/>
              <w:rPr>
                <w:rFonts w:ascii="Trebuchet MS" w:hAnsi="Trebuchet MS" w:cs="Arial"/>
                <w:color w:val="000000"/>
                <w:sz w:val="20"/>
                <w:szCs w:val="20"/>
                <w:lang w:bidi="th-TH"/>
              </w:rPr>
            </w:pPr>
            <w:del w:id="4278" w:author="Philippe Hollanda - Oliveira Trust" w:date="2022-07-19T10:08:00Z">
              <w:r w:rsidRPr="008601AF" w:rsidDel="00627AA0">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E5987D" w14:textId="3F917987" w:rsidR="008601AF" w:rsidRPr="008601AF" w:rsidRDefault="008601AF" w:rsidP="003C2C2A">
            <w:pPr>
              <w:jc w:val="center"/>
              <w:rPr>
                <w:rFonts w:ascii="Trebuchet MS" w:hAnsi="Trebuchet MS" w:cs="Arial"/>
                <w:color w:val="000000"/>
                <w:sz w:val="20"/>
                <w:szCs w:val="20"/>
                <w:lang w:bidi="th-TH"/>
              </w:rPr>
            </w:pPr>
            <w:del w:id="4280" w:author="Philippe Hollanda - Oliveira Trust" w:date="2022-07-19T10:08:00Z">
              <w:r w:rsidRPr="008601AF" w:rsidDel="00627AA0">
                <w:rPr>
                  <w:rFonts w:ascii="Trebuchet MS" w:hAnsi="Trebuchet MS" w:cs="Arial"/>
                  <w:color w:val="000000"/>
                  <w:sz w:val="20"/>
                  <w:szCs w:val="20"/>
                  <w:lang w:bidi="th-TH"/>
                </w:rPr>
                <w:delText>R$ 1.992,00</w:delText>
              </w:r>
            </w:del>
          </w:p>
        </w:tc>
      </w:tr>
      <w:tr w:rsidR="008601AF" w:rsidRPr="008601AF" w14:paraId="57EE2C6B" w14:textId="77777777" w:rsidTr="00627AA0">
        <w:tblPrEx>
          <w:tblW w:w="5000" w:type="pct"/>
          <w:tblCellMar>
            <w:left w:w="70" w:type="dxa"/>
            <w:right w:w="70" w:type="dxa"/>
          </w:tblCellMar>
          <w:tblPrExChange w:id="4281" w:author="Philippe Hollanda - Oliveira Trust" w:date="2022-07-19T10:08:00Z">
            <w:tblPrEx>
              <w:tblW w:w="5000" w:type="pct"/>
              <w:tblCellMar>
                <w:left w:w="70" w:type="dxa"/>
                <w:right w:w="70" w:type="dxa"/>
              </w:tblCellMar>
            </w:tblPrEx>
          </w:tblPrExChange>
        </w:tblPrEx>
        <w:trPr>
          <w:trHeight w:val="1785"/>
          <w:trPrChange w:id="42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6B2566" w14:textId="1251B7AF" w:rsidR="008601AF" w:rsidRPr="008601AF" w:rsidRDefault="008601AF" w:rsidP="003C2C2A">
            <w:pPr>
              <w:jc w:val="center"/>
              <w:rPr>
                <w:rFonts w:ascii="Trebuchet MS" w:hAnsi="Trebuchet MS" w:cs="Arial"/>
                <w:color w:val="000000"/>
                <w:sz w:val="20"/>
                <w:szCs w:val="20"/>
                <w:lang w:bidi="th-TH"/>
              </w:rPr>
            </w:pPr>
            <w:del w:id="4284" w:author="Philippe Hollanda - Oliveira Trust" w:date="2022-07-19T10:08:00Z">
              <w:r w:rsidRPr="008601AF" w:rsidDel="00627AA0">
                <w:rPr>
                  <w:rFonts w:ascii="Trebuchet MS" w:hAnsi="Trebuchet MS" w:cs="Arial"/>
                  <w:color w:val="000000"/>
                  <w:sz w:val="20"/>
                  <w:szCs w:val="20"/>
                  <w:lang w:bidi="th-TH"/>
                </w:rPr>
                <w:delText xml:space="preserve">ARGAMASSA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86891A" w14:textId="3D87804C" w:rsidR="008601AF" w:rsidRPr="008601AF" w:rsidRDefault="008601AF" w:rsidP="003C2C2A">
            <w:pPr>
              <w:jc w:val="center"/>
              <w:rPr>
                <w:rFonts w:ascii="Trebuchet MS" w:hAnsi="Trebuchet MS" w:cs="Arial"/>
                <w:color w:val="000000"/>
                <w:sz w:val="20"/>
                <w:szCs w:val="20"/>
                <w:lang w:bidi="th-TH"/>
              </w:rPr>
            </w:pPr>
            <w:del w:id="4286" w:author="Philippe Hollanda - Oliveira Trust" w:date="2022-07-19T10:08:00Z">
              <w:r w:rsidRPr="008601AF" w:rsidDel="00627AA0">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469C7C" w14:textId="02276CD9" w:rsidR="008601AF" w:rsidRPr="008601AF" w:rsidRDefault="008601AF" w:rsidP="003C2C2A">
            <w:pPr>
              <w:jc w:val="center"/>
              <w:rPr>
                <w:rFonts w:ascii="Trebuchet MS" w:hAnsi="Trebuchet MS" w:cs="Arial"/>
                <w:color w:val="000000"/>
                <w:sz w:val="20"/>
                <w:szCs w:val="20"/>
                <w:lang w:bidi="th-TH"/>
              </w:rPr>
            </w:pPr>
            <w:del w:id="4288" w:author="Philippe Hollanda - Oliveira Trust" w:date="2022-07-19T10:08:00Z">
              <w:r w:rsidRPr="008601AF" w:rsidDel="00627AA0">
                <w:rPr>
                  <w:rFonts w:ascii="Trebuchet MS" w:hAnsi="Trebuchet MS" w:cs="Arial"/>
                  <w:color w:val="000000"/>
                  <w:sz w:val="20"/>
                  <w:szCs w:val="20"/>
                  <w:lang w:bidi="th-TH"/>
                </w:rPr>
                <w:delText>R$ 578,50</w:delText>
              </w:r>
            </w:del>
          </w:p>
        </w:tc>
      </w:tr>
      <w:tr w:rsidR="008601AF" w:rsidRPr="008601AF" w14:paraId="5B6E7384" w14:textId="77777777" w:rsidTr="00627AA0">
        <w:tblPrEx>
          <w:tblW w:w="5000" w:type="pct"/>
          <w:tblCellMar>
            <w:left w:w="70" w:type="dxa"/>
            <w:right w:w="70" w:type="dxa"/>
          </w:tblCellMar>
          <w:tblPrExChange w:id="4289" w:author="Philippe Hollanda - Oliveira Trust" w:date="2022-07-19T10:08:00Z">
            <w:tblPrEx>
              <w:tblW w:w="5000" w:type="pct"/>
              <w:tblCellMar>
                <w:left w:w="70" w:type="dxa"/>
                <w:right w:w="70" w:type="dxa"/>
              </w:tblCellMar>
            </w:tblPrEx>
          </w:tblPrExChange>
        </w:tblPrEx>
        <w:trPr>
          <w:trHeight w:val="1785"/>
          <w:trPrChange w:id="42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2AE9DF" w14:textId="580DA3AA" w:rsidR="008601AF" w:rsidRPr="008601AF" w:rsidRDefault="008601AF" w:rsidP="003C2C2A">
            <w:pPr>
              <w:jc w:val="center"/>
              <w:rPr>
                <w:rFonts w:ascii="Trebuchet MS" w:hAnsi="Trebuchet MS" w:cs="Arial"/>
                <w:color w:val="000000"/>
                <w:sz w:val="20"/>
                <w:szCs w:val="20"/>
                <w:lang w:bidi="th-TH"/>
              </w:rPr>
            </w:pPr>
            <w:del w:id="4292" w:author="Philippe Hollanda - Oliveira Trust" w:date="2022-07-19T10:08:00Z">
              <w:r w:rsidRPr="008601AF" w:rsidDel="00627AA0">
                <w:rPr>
                  <w:rFonts w:ascii="Trebuchet MS" w:hAnsi="Trebuchet MS" w:cs="Arial"/>
                  <w:color w:val="000000"/>
                  <w:sz w:val="20"/>
                  <w:szCs w:val="20"/>
                  <w:lang w:bidi="th-TH"/>
                </w:rPr>
                <w:lastRenderedPageBreak/>
                <w:delText>TRANSFORMADOR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2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5B0A84" w14:textId="00F1D1E3" w:rsidR="008601AF" w:rsidRPr="008601AF" w:rsidRDefault="008601AF" w:rsidP="003C2C2A">
            <w:pPr>
              <w:jc w:val="center"/>
              <w:rPr>
                <w:rFonts w:ascii="Trebuchet MS" w:hAnsi="Trebuchet MS" w:cs="Arial"/>
                <w:color w:val="000000"/>
                <w:sz w:val="20"/>
                <w:szCs w:val="20"/>
                <w:lang w:bidi="th-TH"/>
              </w:rPr>
            </w:pPr>
            <w:del w:id="4294" w:author="Philippe Hollanda - Oliveira Trust" w:date="2022-07-19T10:08:00Z">
              <w:r w:rsidRPr="008601AF" w:rsidDel="00627AA0">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2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AF697B" w14:textId="64007769" w:rsidR="008601AF" w:rsidRPr="008601AF" w:rsidRDefault="008601AF" w:rsidP="003C2C2A">
            <w:pPr>
              <w:jc w:val="center"/>
              <w:rPr>
                <w:rFonts w:ascii="Trebuchet MS" w:hAnsi="Trebuchet MS" w:cs="Arial"/>
                <w:color w:val="000000"/>
                <w:sz w:val="20"/>
                <w:szCs w:val="20"/>
                <w:lang w:bidi="th-TH"/>
              </w:rPr>
            </w:pPr>
            <w:del w:id="4296" w:author="Philippe Hollanda - Oliveira Trust" w:date="2022-07-19T10:08:00Z">
              <w:r w:rsidRPr="008601AF" w:rsidDel="00627AA0">
                <w:rPr>
                  <w:rFonts w:ascii="Trebuchet MS" w:hAnsi="Trebuchet MS" w:cs="Arial"/>
                  <w:color w:val="000000"/>
                  <w:sz w:val="20"/>
                  <w:szCs w:val="20"/>
                  <w:lang w:bidi="th-TH"/>
                </w:rPr>
                <w:delText>R$ 10.443,12</w:delText>
              </w:r>
            </w:del>
          </w:p>
        </w:tc>
      </w:tr>
      <w:tr w:rsidR="008601AF" w:rsidRPr="008601AF" w14:paraId="498FF09E" w14:textId="77777777" w:rsidTr="00627AA0">
        <w:tblPrEx>
          <w:tblW w:w="5000" w:type="pct"/>
          <w:tblCellMar>
            <w:left w:w="70" w:type="dxa"/>
            <w:right w:w="70" w:type="dxa"/>
          </w:tblCellMar>
          <w:tblPrExChange w:id="4297" w:author="Philippe Hollanda - Oliveira Trust" w:date="2022-07-19T10:08:00Z">
            <w:tblPrEx>
              <w:tblW w:w="5000" w:type="pct"/>
              <w:tblCellMar>
                <w:left w:w="70" w:type="dxa"/>
                <w:right w:w="70" w:type="dxa"/>
              </w:tblCellMar>
            </w:tblPrEx>
          </w:tblPrExChange>
        </w:tblPrEx>
        <w:trPr>
          <w:trHeight w:val="1785"/>
          <w:trPrChange w:id="42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2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527502" w14:textId="3F973513" w:rsidR="008601AF" w:rsidRPr="008601AF" w:rsidRDefault="008601AF" w:rsidP="003C2C2A">
            <w:pPr>
              <w:jc w:val="center"/>
              <w:rPr>
                <w:rFonts w:ascii="Trebuchet MS" w:hAnsi="Trebuchet MS" w:cs="Arial"/>
                <w:color w:val="000000"/>
                <w:sz w:val="20"/>
                <w:szCs w:val="20"/>
                <w:lang w:bidi="th-TH"/>
              </w:rPr>
            </w:pPr>
            <w:del w:id="430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5F9056" w14:textId="7D72FE6A" w:rsidR="008601AF" w:rsidRPr="008601AF" w:rsidRDefault="008601AF" w:rsidP="003C2C2A">
            <w:pPr>
              <w:jc w:val="center"/>
              <w:rPr>
                <w:rFonts w:ascii="Trebuchet MS" w:hAnsi="Trebuchet MS" w:cs="Arial"/>
                <w:color w:val="000000"/>
                <w:sz w:val="20"/>
                <w:szCs w:val="20"/>
                <w:lang w:bidi="th-TH"/>
              </w:rPr>
            </w:pPr>
            <w:del w:id="4302" w:author="Philippe Hollanda - Oliveira Trust" w:date="2022-07-19T10:08:00Z">
              <w:r w:rsidRPr="008601AF" w:rsidDel="00627AA0">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311F6F" w14:textId="1E4CA56D" w:rsidR="008601AF" w:rsidRPr="008601AF" w:rsidRDefault="008601AF" w:rsidP="003C2C2A">
            <w:pPr>
              <w:jc w:val="center"/>
              <w:rPr>
                <w:rFonts w:ascii="Trebuchet MS" w:hAnsi="Trebuchet MS" w:cs="Arial"/>
                <w:color w:val="000000"/>
                <w:sz w:val="20"/>
                <w:szCs w:val="20"/>
                <w:lang w:bidi="th-TH"/>
              </w:rPr>
            </w:pPr>
            <w:del w:id="4304" w:author="Philippe Hollanda - Oliveira Trust" w:date="2022-07-19T10:08:00Z">
              <w:r w:rsidRPr="008601AF" w:rsidDel="00627AA0">
                <w:rPr>
                  <w:rFonts w:ascii="Trebuchet MS" w:hAnsi="Trebuchet MS" w:cs="Arial"/>
                  <w:color w:val="000000"/>
                  <w:sz w:val="20"/>
                  <w:szCs w:val="20"/>
                  <w:lang w:bidi="th-TH"/>
                </w:rPr>
                <w:delText>R$ 2.196,50</w:delText>
              </w:r>
            </w:del>
          </w:p>
        </w:tc>
      </w:tr>
      <w:tr w:rsidR="008601AF" w:rsidRPr="008601AF" w14:paraId="08D0D5CE" w14:textId="77777777" w:rsidTr="00627AA0">
        <w:tblPrEx>
          <w:tblW w:w="5000" w:type="pct"/>
          <w:tblCellMar>
            <w:left w:w="70" w:type="dxa"/>
            <w:right w:w="70" w:type="dxa"/>
          </w:tblCellMar>
          <w:tblPrExChange w:id="4305" w:author="Philippe Hollanda - Oliveira Trust" w:date="2022-07-19T10:08:00Z">
            <w:tblPrEx>
              <w:tblW w:w="5000" w:type="pct"/>
              <w:tblCellMar>
                <w:left w:w="70" w:type="dxa"/>
                <w:right w:w="70" w:type="dxa"/>
              </w:tblCellMar>
            </w:tblPrEx>
          </w:tblPrExChange>
        </w:tblPrEx>
        <w:trPr>
          <w:trHeight w:val="1785"/>
          <w:trPrChange w:id="43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0EAAA7" w14:textId="6220E89C" w:rsidR="008601AF" w:rsidRPr="008601AF" w:rsidRDefault="008601AF" w:rsidP="003C2C2A">
            <w:pPr>
              <w:jc w:val="center"/>
              <w:rPr>
                <w:rFonts w:ascii="Trebuchet MS" w:hAnsi="Trebuchet MS" w:cs="Arial"/>
                <w:color w:val="000000"/>
                <w:sz w:val="20"/>
                <w:szCs w:val="20"/>
                <w:lang w:bidi="th-TH"/>
              </w:rPr>
            </w:pPr>
            <w:del w:id="4308" w:author="Philippe Hollanda - Oliveira Trust" w:date="2022-07-19T10:08:00Z">
              <w:r w:rsidRPr="008601AF" w:rsidDel="00627AA0">
                <w:rPr>
                  <w:rFonts w:ascii="Trebuchet MS" w:hAnsi="Trebuchet MS" w:cs="Arial"/>
                  <w:color w:val="000000"/>
                  <w:sz w:val="20"/>
                  <w:szCs w:val="20"/>
                  <w:lang w:bidi="th-TH"/>
                </w:rPr>
                <w:delText>LUVA PVC</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B5868E" w14:textId="5DBE21BB" w:rsidR="008601AF" w:rsidRPr="008601AF" w:rsidRDefault="008601AF" w:rsidP="003C2C2A">
            <w:pPr>
              <w:jc w:val="center"/>
              <w:rPr>
                <w:rFonts w:ascii="Trebuchet MS" w:hAnsi="Trebuchet MS" w:cs="Arial"/>
                <w:color w:val="000000"/>
                <w:sz w:val="20"/>
                <w:szCs w:val="20"/>
                <w:lang w:bidi="th-TH"/>
              </w:rPr>
            </w:pPr>
            <w:del w:id="4310" w:author="Philippe Hollanda - Oliveira Trust" w:date="2022-07-19T10:08:00Z">
              <w:r w:rsidRPr="008601AF" w:rsidDel="00627AA0">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F7F724" w14:textId="26DBEA74" w:rsidR="008601AF" w:rsidRPr="008601AF" w:rsidRDefault="008601AF" w:rsidP="003C2C2A">
            <w:pPr>
              <w:jc w:val="center"/>
              <w:rPr>
                <w:rFonts w:ascii="Trebuchet MS" w:hAnsi="Trebuchet MS" w:cs="Arial"/>
                <w:color w:val="000000"/>
                <w:sz w:val="20"/>
                <w:szCs w:val="20"/>
                <w:lang w:bidi="th-TH"/>
              </w:rPr>
            </w:pPr>
            <w:del w:id="4312" w:author="Philippe Hollanda - Oliveira Trust" w:date="2022-07-19T10:08:00Z">
              <w:r w:rsidRPr="008601AF" w:rsidDel="00627AA0">
                <w:rPr>
                  <w:rFonts w:ascii="Trebuchet MS" w:hAnsi="Trebuchet MS" w:cs="Arial"/>
                  <w:color w:val="000000"/>
                  <w:sz w:val="20"/>
                  <w:szCs w:val="20"/>
                  <w:lang w:bidi="th-TH"/>
                </w:rPr>
                <w:delText>R$ 38,00</w:delText>
              </w:r>
            </w:del>
          </w:p>
        </w:tc>
      </w:tr>
      <w:tr w:rsidR="008601AF" w:rsidRPr="008601AF" w14:paraId="278864D9" w14:textId="77777777" w:rsidTr="00627AA0">
        <w:tblPrEx>
          <w:tblW w:w="5000" w:type="pct"/>
          <w:tblCellMar>
            <w:left w:w="70" w:type="dxa"/>
            <w:right w:w="70" w:type="dxa"/>
          </w:tblCellMar>
          <w:tblPrExChange w:id="4313" w:author="Philippe Hollanda - Oliveira Trust" w:date="2022-07-19T10:08:00Z">
            <w:tblPrEx>
              <w:tblW w:w="5000" w:type="pct"/>
              <w:tblCellMar>
                <w:left w:w="70" w:type="dxa"/>
                <w:right w:w="70" w:type="dxa"/>
              </w:tblCellMar>
            </w:tblPrEx>
          </w:tblPrExChange>
        </w:tblPrEx>
        <w:trPr>
          <w:trHeight w:val="1785"/>
          <w:trPrChange w:id="43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A6FC61" w14:textId="3597BB81" w:rsidR="008601AF" w:rsidRPr="008601AF" w:rsidRDefault="008601AF" w:rsidP="003C2C2A">
            <w:pPr>
              <w:jc w:val="center"/>
              <w:rPr>
                <w:rFonts w:ascii="Trebuchet MS" w:hAnsi="Trebuchet MS" w:cs="Arial"/>
                <w:color w:val="000000"/>
                <w:sz w:val="20"/>
                <w:szCs w:val="20"/>
                <w:lang w:bidi="th-TH"/>
              </w:rPr>
            </w:pPr>
            <w:del w:id="4316"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2CE615" w14:textId="49CF6D0F" w:rsidR="008601AF" w:rsidRPr="008601AF" w:rsidRDefault="008601AF" w:rsidP="003C2C2A">
            <w:pPr>
              <w:jc w:val="center"/>
              <w:rPr>
                <w:rFonts w:ascii="Trebuchet MS" w:hAnsi="Trebuchet MS" w:cs="Arial"/>
                <w:color w:val="000000"/>
                <w:sz w:val="20"/>
                <w:szCs w:val="20"/>
                <w:lang w:bidi="th-TH"/>
              </w:rPr>
            </w:pPr>
            <w:del w:id="4318" w:author="Philippe Hollanda - Oliveira Trust" w:date="2022-07-19T10:08:00Z">
              <w:r w:rsidRPr="008601AF" w:rsidDel="00627AA0">
                <w:rPr>
                  <w:rFonts w:ascii="Trebuchet MS" w:hAnsi="Trebuchet MS" w:cs="Arial"/>
                  <w:color w:val="000000"/>
                  <w:sz w:val="20"/>
                  <w:szCs w:val="20"/>
                  <w:lang w:bidi="th-TH"/>
                </w:rPr>
                <w:delText>21/07/2021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83B376" w14:textId="2388952C" w:rsidR="008601AF" w:rsidRPr="008601AF" w:rsidRDefault="008601AF" w:rsidP="003C2C2A">
            <w:pPr>
              <w:jc w:val="center"/>
              <w:rPr>
                <w:rFonts w:ascii="Trebuchet MS" w:hAnsi="Trebuchet MS" w:cs="Arial"/>
                <w:color w:val="000000"/>
                <w:sz w:val="20"/>
                <w:szCs w:val="20"/>
                <w:lang w:bidi="th-TH"/>
              </w:rPr>
            </w:pPr>
            <w:del w:id="4320" w:author="Philippe Hollanda - Oliveira Trust" w:date="2022-07-19T10:08:00Z">
              <w:r w:rsidRPr="008601AF" w:rsidDel="00627AA0">
                <w:rPr>
                  <w:rFonts w:ascii="Trebuchet MS" w:hAnsi="Trebuchet MS" w:cs="Arial"/>
                  <w:color w:val="000000"/>
                  <w:sz w:val="20"/>
                  <w:szCs w:val="20"/>
                  <w:lang w:bidi="th-TH"/>
                </w:rPr>
                <w:delText>R$ 15.682,80</w:delText>
              </w:r>
            </w:del>
          </w:p>
        </w:tc>
      </w:tr>
      <w:tr w:rsidR="008601AF" w:rsidRPr="008601AF" w14:paraId="52623D67" w14:textId="77777777" w:rsidTr="00627AA0">
        <w:tblPrEx>
          <w:tblW w:w="5000" w:type="pct"/>
          <w:tblCellMar>
            <w:left w:w="70" w:type="dxa"/>
            <w:right w:w="70" w:type="dxa"/>
          </w:tblCellMar>
          <w:tblPrExChange w:id="4321" w:author="Philippe Hollanda - Oliveira Trust" w:date="2022-07-19T10:08:00Z">
            <w:tblPrEx>
              <w:tblW w:w="5000" w:type="pct"/>
              <w:tblCellMar>
                <w:left w:w="70" w:type="dxa"/>
                <w:right w:w="70" w:type="dxa"/>
              </w:tblCellMar>
            </w:tblPrEx>
          </w:tblPrExChange>
        </w:tblPrEx>
        <w:trPr>
          <w:trHeight w:val="1785"/>
          <w:trPrChange w:id="43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91AE67" w14:textId="66160FFC" w:rsidR="008601AF" w:rsidRPr="008601AF" w:rsidRDefault="008601AF" w:rsidP="003C2C2A">
            <w:pPr>
              <w:jc w:val="center"/>
              <w:rPr>
                <w:rFonts w:ascii="Trebuchet MS" w:hAnsi="Trebuchet MS" w:cs="Arial"/>
                <w:color w:val="000000"/>
                <w:sz w:val="20"/>
                <w:szCs w:val="20"/>
                <w:lang w:bidi="th-TH"/>
              </w:rPr>
            </w:pPr>
            <w:del w:id="4324" w:author="Philippe Hollanda - Oliveira Trust" w:date="2022-07-19T10:08:00Z">
              <w:r w:rsidRPr="008601AF" w:rsidDel="00627AA0">
                <w:rPr>
                  <w:rFonts w:ascii="Trebuchet MS" w:hAnsi="Trebuchet MS" w:cs="Arial"/>
                  <w:color w:val="000000"/>
                  <w:sz w:val="20"/>
                  <w:szCs w:val="20"/>
                  <w:lang w:bidi="th-TH"/>
                </w:rPr>
                <w:delText>PERFIL DE ALUMINIO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DC6988" w14:textId="5B9B0B87" w:rsidR="008601AF" w:rsidRPr="008601AF" w:rsidRDefault="008601AF" w:rsidP="003C2C2A">
            <w:pPr>
              <w:jc w:val="center"/>
              <w:rPr>
                <w:rFonts w:ascii="Trebuchet MS" w:hAnsi="Trebuchet MS" w:cs="Arial"/>
                <w:color w:val="000000"/>
                <w:sz w:val="20"/>
                <w:szCs w:val="20"/>
                <w:lang w:bidi="th-TH"/>
              </w:rPr>
            </w:pPr>
            <w:del w:id="4326" w:author="Philippe Hollanda - Oliveira Trust" w:date="2022-07-19T10:08:00Z">
              <w:r w:rsidRPr="008601AF" w:rsidDel="00627AA0">
                <w:rPr>
                  <w:rFonts w:ascii="Trebuchet MS" w:hAnsi="Trebuchet MS" w:cs="Arial"/>
                  <w:color w:val="000000"/>
                  <w:sz w:val="20"/>
                  <w:szCs w:val="20"/>
                  <w:lang w:bidi="th-TH"/>
                </w:rPr>
                <w:delText>16/07/2021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C93E27" w14:textId="190122A6" w:rsidR="008601AF" w:rsidRPr="008601AF" w:rsidRDefault="008601AF" w:rsidP="003C2C2A">
            <w:pPr>
              <w:jc w:val="center"/>
              <w:rPr>
                <w:rFonts w:ascii="Trebuchet MS" w:hAnsi="Trebuchet MS" w:cs="Arial"/>
                <w:color w:val="000000"/>
                <w:sz w:val="20"/>
                <w:szCs w:val="20"/>
                <w:lang w:bidi="th-TH"/>
              </w:rPr>
            </w:pPr>
            <w:del w:id="4328" w:author="Philippe Hollanda - Oliveira Trust" w:date="2022-07-19T10:08:00Z">
              <w:r w:rsidRPr="008601AF" w:rsidDel="00627AA0">
                <w:rPr>
                  <w:rFonts w:ascii="Trebuchet MS" w:hAnsi="Trebuchet MS" w:cs="Arial"/>
                  <w:color w:val="000000"/>
                  <w:sz w:val="20"/>
                  <w:szCs w:val="20"/>
                  <w:lang w:bidi="th-TH"/>
                </w:rPr>
                <w:delText>R$ 109.996,20</w:delText>
              </w:r>
            </w:del>
          </w:p>
        </w:tc>
      </w:tr>
      <w:tr w:rsidR="008601AF" w:rsidRPr="008601AF" w14:paraId="758968E5" w14:textId="77777777" w:rsidTr="00627AA0">
        <w:tblPrEx>
          <w:tblW w:w="5000" w:type="pct"/>
          <w:tblCellMar>
            <w:left w:w="70" w:type="dxa"/>
            <w:right w:w="70" w:type="dxa"/>
          </w:tblCellMar>
          <w:tblPrExChange w:id="4329" w:author="Philippe Hollanda - Oliveira Trust" w:date="2022-07-19T10:08:00Z">
            <w:tblPrEx>
              <w:tblW w:w="5000" w:type="pct"/>
              <w:tblCellMar>
                <w:left w:w="70" w:type="dxa"/>
                <w:right w:w="70" w:type="dxa"/>
              </w:tblCellMar>
            </w:tblPrEx>
          </w:tblPrExChange>
        </w:tblPrEx>
        <w:trPr>
          <w:trHeight w:val="1785"/>
          <w:trPrChange w:id="43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DA6D17" w14:textId="1EF198E4" w:rsidR="008601AF" w:rsidRPr="008601AF" w:rsidRDefault="008601AF" w:rsidP="003C2C2A">
            <w:pPr>
              <w:jc w:val="center"/>
              <w:rPr>
                <w:rFonts w:ascii="Trebuchet MS" w:hAnsi="Trebuchet MS" w:cs="Arial"/>
                <w:color w:val="000000"/>
                <w:sz w:val="20"/>
                <w:szCs w:val="20"/>
                <w:lang w:bidi="th-TH"/>
              </w:rPr>
            </w:pPr>
            <w:del w:id="4332" w:author="Philippe Hollanda - Oliveira Trust" w:date="2022-07-19T10:08:00Z">
              <w:r w:rsidRPr="008601AF" w:rsidDel="00627AA0">
                <w:rPr>
                  <w:rFonts w:ascii="Trebuchet MS" w:hAnsi="Trebuchet MS" w:cs="Arial"/>
                  <w:color w:val="000000"/>
                  <w:sz w:val="20"/>
                  <w:szCs w:val="20"/>
                  <w:lang w:bidi="th-TH"/>
                </w:rPr>
                <w:lastRenderedPageBreak/>
                <w:delText>TELHA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97C892" w14:textId="63E9E48B" w:rsidR="008601AF" w:rsidRPr="008601AF" w:rsidRDefault="008601AF" w:rsidP="003C2C2A">
            <w:pPr>
              <w:jc w:val="center"/>
              <w:rPr>
                <w:rFonts w:ascii="Trebuchet MS" w:hAnsi="Trebuchet MS" w:cs="Arial"/>
                <w:color w:val="000000"/>
                <w:sz w:val="20"/>
                <w:szCs w:val="20"/>
                <w:lang w:bidi="th-TH"/>
              </w:rPr>
            </w:pPr>
            <w:del w:id="4334" w:author="Philippe Hollanda - Oliveira Trust" w:date="2022-07-19T10:08:00Z">
              <w:r w:rsidRPr="008601AF" w:rsidDel="00627AA0">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F6723D" w14:textId="23288102" w:rsidR="008601AF" w:rsidRPr="008601AF" w:rsidRDefault="008601AF" w:rsidP="003C2C2A">
            <w:pPr>
              <w:jc w:val="center"/>
              <w:rPr>
                <w:rFonts w:ascii="Trebuchet MS" w:hAnsi="Trebuchet MS" w:cs="Arial"/>
                <w:color w:val="000000"/>
                <w:sz w:val="20"/>
                <w:szCs w:val="20"/>
                <w:lang w:bidi="th-TH"/>
              </w:rPr>
            </w:pPr>
            <w:del w:id="4336" w:author="Philippe Hollanda - Oliveira Trust" w:date="2022-07-19T10:08:00Z">
              <w:r w:rsidRPr="008601AF" w:rsidDel="00627AA0">
                <w:rPr>
                  <w:rFonts w:ascii="Trebuchet MS" w:hAnsi="Trebuchet MS" w:cs="Arial"/>
                  <w:color w:val="000000"/>
                  <w:sz w:val="20"/>
                  <w:szCs w:val="20"/>
                  <w:lang w:bidi="th-TH"/>
                </w:rPr>
                <w:delText>R$ 135.949,97</w:delText>
              </w:r>
            </w:del>
          </w:p>
        </w:tc>
      </w:tr>
      <w:tr w:rsidR="008601AF" w:rsidRPr="008601AF" w14:paraId="0A7122E9" w14:textId="77777777" w:rsidTr="00627AA0">
        <w:tblPrEx>
          <w:tblW w:w="5000" w:type="pct"/>
          <w:tblCellMar>
            <w:left w:w="70" w:type="dxa"/>
            <w:right w:w="70" w:type="dxa"/>
          </w:tblCellMar>
          <w:tblPrExChange w:id="4337" w:author="Philippe Hollanda - Oliveira Trust" w:date="2022-07-19T10:08:00Z">
            <w:tblPrEx>
              <w:tblW w:w="5000" w:type="pct"/>
              <w:tblCellMar>
                <w:left w:w="70" w:type="dxa"/>
                <w:right w:w="70" w:type="dxa"/>
              </w:tblCellMar>
            </w:tblPrEx>
          </w:tblPrExChange>
        </w:tblPrEx>
        <w:trPr>
          <w:trHeight w:val="1785"/>
          <w:trPrChange w:id="43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8A181F" w14:textId="7454444F" w:rsidR="008601AF" w:rsidRPr="008601AF" w:rsidRDefault="008601AF" w:rsidP="003C2C2A">
            <w:pPr>
              <w:jc w:val="center"/>
              <w:rPr>
                <w:rFonts w:ascii="Trebuchet MS" w:hAnsi="Trebuchet MS" w:cs="Arial"/>
                <w:color w:val="000000"/>
                <w:sz w:val="20"/>
                <w:szCs w:val="20"/>
                <w:lang w:bidi="th-TH"/>
              </w:rPr>
            </w:pPr>
            <w:del w:id="4340" w:author="Philippe Hollanda - Oliveira Trust" w:date="2022-07-19T10:08:00Z">
              <w:r w:rsidRPr="008601AF" w:rsidDel="00627AA0">
                <w:rPr>
                  <w:rFonts w:ascii="Trebuchet MS" w:hAnsi="Trebuchet MS" w:cs="Arial"/>
                  <w:color w:val="000000"/>
                  <w:sz w:val="20"/>
                  <w:szCs w:val="20"/>
                  <w:lang w:bidi="th-TH"/>
                </w:rPr>
                <w:delText>FIXADOR METAL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CC2BB6" w14:textId="03A1E17E" w:rsidR="008601AF" w:rsidRPr="008601AF" w:rsidRDefault="008601AF" w:rsidP="003C2C2A">
            <w:pPr>
              <w:jc w:val="center"/>
              <w:rPr>
                <w:rFonts w:ascii="Trebuchet MS" w:hAnsi="Trebuchet MS" w:cs="Arial"/>
                <w:color w:val="000000"/>
                <w:sz w:val="20"/>
                <w:szCs w:val="20"/>
                <w:lang w:bidi="th-TH"/>
              </w:rPr>
            </w:pPr>
            <w:del w:id="4342" w:author="Philippe Hollanda - Oliveira Trust" w:date="2022-07-19T10:08:00Z">
              <w:r w:rsidRPr="008601AF" w:rsidDel="00627AA0">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B5C5C6" w14:textId="358327FD" w:rsidR="008601AF" w:rsidRPr="008601AF" w:rsidRDefault="008601AF" w:rsidP="003C2C2A">
            <w:pPr>
              <w:jc w:val="center"/>
              <w:rPr>
                <w:rFonts w:ascii="Trebuchet MS" w:hAnsi="Trebuchet MS" w:cs="Arial"/>
                <w:color w:val="000000"/>
                <w:sz w:val="20"/>
                <w:szCs w:val="20"/>
                <w:lang w:bidi="th-TH"/>
              </w:rPr>
            </w:pPr>
            <w:del w:id="4344" w:author="Philippe Hollanda - Oliveira Trust" w:date="2022-07-19T10:08:00Z">
              <w:r w:rsidRPr="008601AF" w:rsidDel="00627AA0">
                <w:rPr>
                  <w:rFonts w:ascii="Trebuchet MS" w:hAnsi="Trebuchet MS" w:cs="Arial"/>
                  <w:color w:val="000000"/>
                  <w:sz w:val="20"/>
                  <w:szCs w:val="20"/>
                  <w:lang w:bidi="th-TH"/>
                </w:rPr>
                <w:delText>R$ 864,00</w:delText>
              </w:r>
            </w:del>
          </w:p>
        </w:tc>
      </w:tr>
      <w:tr w:rsidR="008601AF" w:rsidRPr="008601AF" w14:paraId="0BB97250" w14:textId="77777777" w:rsidTr="00627AA0">
        <w:tblPrEx>
          <w:tblW w:w="5000" w:type="pct"/>
          <w:tblCellMar>
            <w:left w:w="70" w:type="dxa"/>
            <w:right w:w="70" w:type="dxa"/>
          </w:tblCellMar>
          <w:tblPrExChange w:id="4345" w:author="Philippe Hollanda - Oliveira Trust" w:date="2022-07-19T10:08:00Z">
            <w:tblPrEx>
              <w:tblW w:w="5000" w:type="pct"/>
              <w:tblCellMar>
                <w:left w:w="70" w:type="dxa"/>
                <w:right w:w="70" w:type="dxa"/>
              </w:tblCellMar>
            </w:tblPrEx>
          </w:tblPrExChange>
        </w:tblPrEx>
        <w:trPr>
          <w:trHeight w:val="1785"/>
          <w:trPrChange w:id="434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34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55004A" w14:textId="61629122" w:rsidR="008601AF" w:rsidRPr="008601AF" w:rsidRDefault="008601AF" w:rsidP="003C2C2A">
            <w:pPr>
              <w:jc w:val="center"/>
              <w:rPr>
                <w:rFonts w:ascii="Trebuchet MS" w:hAnsi="Trebuchet MS" w:cs="Arial"/>
                <w:color w:val="000000"/>
                <w:sz w:val="20"/>
                <w:szCs w:val="20"/>
                <w:lang w:bidi="th-TH"/>
              </w:rPr>
            </w:pPr>
            <w:del w:id="4348" w:author="Philippe Hollanda - Oliveira Trust" w:date="2022-07-19T10:08:00Z">
              <w:r w:rsidRPr="008601AF" w:rsidDel="00627AA0">
                <w:rPr>
                  <w:rFonts w:ascii="Trebuchet MS" w:hAnsi="Trebuchet MS" w:cs="Arial"/>
                  <w:color w:val="000000"/>
                  <w:sz w:val="20"/>
                  <w:szCs w:val="20"/>
                  <w:lang w:bidi="th-TH"/>
                </w:rPr>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F8E0D7" w14:textId="6B597175" w:rsidR="008601AF" w:rsidRPr="008601AF" w:rsidRDefault="008601AF" w:rsidP="003C2C2A">
            <w:pPr>
              <w:jc w:val="center"/>
              <w:rPr>
                <w:rFonts w:ascii="Trebuchet MS" w:hAnsi="Trebuchet MS" w:cs="Arial"/>
                <w:color w:val="000000"/>
                <w:sz w:val="20"/>
                <w:szCs w:val="20"/>
                <w:lang w:bidi="th-TH"/>
              </w:rPr>
            </w:pPr>
            <w:del w:id="4350" w:author="Philippe Hollanda - Oliveira Trust" w:date="2022-07-19T10:08:00Z">
              <w:r w:rsidRPr="008601AF" w:rsidDel="00627AA0">
                <w:rPr>
                  <w:rFonts w:ascii="Trebuchet MS" w:hAnsi="Trebuchet MS" w:cs="Arial"/>
                  <w:color w:val="000000"/>
                  <w:sz w:val="20"/>
                  <w:szCs w:val="20"/>
                  <w:lang w:bidi="th-TH"/>
                </w:rPr>
                <w:delText>27/08/2021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D6564B" w14:textId="5FCD8AFA" w:rsidR="008601AF" w:rsidRPr="008601AF" w:rsidRDefault="008601AF" w:rsidP="003C2C2A">
            <w:pPr>
              <w:jc w:val="center"/>
              <w:rPr>
                <w:rFonts w:ascii="Trebuchet MS" w:hAnsi="Trebuchet MS" w:cs="Arial"/>
                <w:color w:val="000000"/>
                <w:sz w:val="20"/>
                <w:szCs w:val="20"/>
                <w:lang w:bidi="th-TH"/>
              </w:rPr>
            </w:pPr>
            <w:del w:id="4352" w:author="Philippe Hollanda - Oliveira Trust" w:date="2022-07-19T10:08:00Z">
              <w:r w:rsidRPr="008601AF" w:rsidDel="00627AA0">
                <w:rPr>
                  <w:rFonts w:ascii="Trebuchet MS" w:hAnsi="Trebuchet MS" w:cs="Arial"/>
                  <w:color w:val="000000"/>
                  <w:sz w:val="20"/>
                  <w:szCs w:val="20"/>
                  <w:lang w:bidi="th-TH"/>
                </w:rPr>
                <w:delText>R$ 933,34</w:delText>
              </w:r>
            </w:del>
          </w:p>
        </w:tc>
      </w:tr>
      <w:tr w:rsidR="008601AF" w:rsidRPr="008601AF" w14:paraId="1DF309C6" w14:textId="77777777" w:rsidTr="00627AA0">
        <w:tblPrEx>
          <w:tblW w:w="5000" w:type="pct"/>
          <w:tblCellMar>
            <w:left w:w="70" w:type="dxa"/>
            <w:right w:w="70" w:type="dxa"/>
          </w:tblCellMar>
          <w:tblPrExChange w:id="4353" w:author="Philippe Hollanda - Oliveira Trust" w:date="2022-07-19T10:08:00Z">
            <w:tblPrEx>
              <w:tblW w:w="5000" w:type="pct"/>
              <w:tblCellMar>
                <w:left w:w="70" w:type="dxa"/>
                <w:right w:w="70" w:type="dxa"/>
              </w:tblCellMar>
            </w:tblPrEx>
          </w:tblPrExChange>
        </w:tblPrEx>
        <w:trPr>
          <w:trHeight w:val="1785"/>
          <w:trPrChange w:id="435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35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4630C4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3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DBCA60" w14:textId="090C3D67" w:rsidR="008601AF" w:rsidRPr="008601AF" w:rsidRDefault="008601AF" w:rsidP="003C2C2A">
            <w:pPr>
              <w:jc w:val="center"/>
              <w:rPr>
                <w:rFonts w:ascii="Trebuchet MS" w:hAnsi="Trebuchet MS" w:cs="Arial"/>
                <w:color w:val="000000"/>
                <w:sz w:val="20"/>
                <w:szCs w:val="20"/>
                <w:lang w:bidi="th-TH"/>
              </w:rPr>
            </w:pPr>
            <w:del w:id="4357" w:author="Philippe Hollanda - Oliveira Trust" w:date="2022-07-19T10:08:00Z">
              <w:r w:rsidRPr="008601AF" w:rsidDel="00627AA0">
                <w:rPr>
                  <w:rFonts w:ascii="Trebuchet MS" w:hAnsi="Trebuchet MS" w:cs="Arial"/>
                  <w:color w:val="000000"/>
                  <w:sz w:val="20"/>
                  <w:szCs w:val="20"/>
                  <w:lang w:bidi="th-TH"/>
                </w:rPr>
                <w:delText>12/08/2021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EFADFF" w14:textId="1D66BA78" w:rsidR="008601AF" w:rsidRPr="008601AF" w:rsidRDefault="008601AF" w:rsidP="003C2C2A">
            <w:pPr>
              <w:jc w:val="center"/>
              <w:rPr>
                <w:rFonts w:ascii="Trebuchet MS" w:hAnsi="Trebuchet MS" w:cs="Arial"/>
                <w:color w:val="000000"/>
                <w:sz w:val="20"/>
                <w:szCs w:val="20"/>
                <w:lang w:bidi="th-TH"/>
              </w:rPr>
            </w:pPr>
            <w:del w:id="4359" w:author="Philippe Hollanda - Oliveira Trust" w:date="2022-07-19T10:08:00Z">
              <w:r w:rsidRPr="008601AF" w:rsidDel="00627AA0">
                <w:rPr>
                  <w:rFonts w:ascii="Trebuchet MS" w:hAnsi="Trebuchet MS" w:cs="Arial"/>
                  <w:color w:val="000000"/>
                  <w:sz w:val="20"/>
                  <w:szCs w:val="20"/>
                  <w:lang w:bidi="th-TH"/>
                </w:rPr>
                <w:delText>R$ 933,33</w:delText>
              </w:r>
            </w:del>
          </w:p>
        </w:tc>
      </w:tr>
      <w:tr w:rsidR="008601AF" w:rsidRPr="008601AF" w14:paraId="5B3839D1" w14:textId="77777777" w:rsidTr="00627AA0">
        <w:tblPrEx>
          <w:tblW w:w="5000" w:type="pct"/>
          <w:tblCellMar>
            <w:left w:w="70" w:type="dxa"/>
            <w:right w:w="70" w:type="dxa"/>
          </w:tblCellMar>
          <w:tblPrExChange w:id="4360" w:author="Philippe Hollanda - Oliveira Trust" w:date="2022-07-19T10:08:00Z">
            <w:tblPrEx>
              <w:tblW w:w="5000" w:type="pct"/>
              <w:tblCellMar>
                <w:left w:w="70" w:type="dxa"/>
                <w:right w:w="70" w:type="dxa"/>
              </w:tblCellMar>
            </w:tblPrEx>
          </w:tblPrExChange>
        </w:tblPrEx>
        <w:trPr>
          <w:trHeight w:val="1785"/>
          <w:trPrChange w:id="436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36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FCAA76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3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84F647" w14:textId="4771A95D" w:rsidR="008601AF" w:rsidRPr="008601AF" w:rsidRDefault="008601AF" w:rsidP="003C2C2A">
            <w:pPr>
              <w:jc w:val="center"/>
              <w:rPr>
                <w:rFonts w:ascii="Trebuchet MS" w:hAnsi="Trebuchet MS" w:cs="Arial"/>
                <w:color w:val="000000"/>
                <w:sz w:val="20"/>
                <w:szCs w:val="20"/>
                <w:lang w:bidi="th-TH"/>
              </w:rPr>
            </w:pPr>
            <w:del w:id="4364" w:author="Philippe Hollanda - Oliveira Trust" w:date="2022-07-19T10:08:00Z">
              <w:r w:rsidRPr="008601AF" w:rsidDel="00627AA0">
                <w:rPr>
                  <w:rFonts w:ascii="Trebuchet MS" w:hAnsi="Trebuchet MS" w:cs="Arial"/>
                  <w:color w:val="000000"/>
                  <w:sz w:val="20"/>
                  <w:szCs w:val="20"/>
                  <w:lang w:bidi="th-TH"/>
                </w:rPr>
                <w:delText>28/07/2021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E8F628" w14:textId="359C478D" w:rsidR="008601AF" w:rsidRPr="008601AF" w:rsidRDefault="008601AF" w:rsidP="003C2C2A">
            <w:pPr>
              <w:jc w:val="center"/>
              <w:rPr>
                <w:rFonts w:ascii="Trebuchet MS" w:hAnsi="Trebuchet MS" w:cs="Arial"/>
                <w:color w:val="000000"/>
                <w:sz w:val="20"/>
                <w:szCs w:val="20"/>
                <w:lang w:bidi="th-TH"/>
              </w:rPr>
            </w:pPr>
            <w:del w:id="4366" w:author="Philippe Hollanda - Oliveira Trust" w:date="2022-07-19T10:08:00Z">
              <w:r w:rsidRPr="008601AF" w:rsidDel="00627AA0">
                <w:rPr>
                  <w:rFonts w:ascii="Trebuchet MS" w:hAnsi="Trebuchet MS" w:cs="Arial"/>
                  <w:color w:val="000000"/>
                  <w:sz w:val="20"/>
                  <w:szCs w:val="20"/>
                  <w:lang w:bidi="th-TH"/>
                </w:rPr>
                <w:delText>R$ 933,33</w:delText>
              </w:r>
            </w:del>
          </w:p>
        </w:tc>
      </w:tr>
      <w:tr w:rsidR="008601AF" w:rsidRPr="008601AF" w14:paraId="4B5F9E3B" w14:textId="77777777" w:rsidTr="00627AA0">
        <w:tblPrEx>
          <w:tblW w:w="5000" w:type="pct"/>
          <w:tblCellMar>
            <w:left w:w="70" w:type="dxa"/>
            <w:right w:w="70" w:type="dxa"/>
          </w:tblCellMar>
          <w:tblPrExChange w:id="4367" w:author="Philippe Hollanda - Oliveira Trust" w:date="2022-07-19T10:08:00Z">
            <w:tblPrEx>
              <w:tblW w:w="5000" w:type="pct"/>
              <w:tblCellMar>
                <w:left w:w="70" w:type="dxa"/>
                <w:right w:w="70" w:type="dxa"/>
              </w:tblCellMar>
            </w:tblPrEx>
          </w:tblPrExChange>
        </w:tblPrEx>
        <w:trPr>
          <w:trHeight w:val="1785"/>
          <w:trPrChange w:id="43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0EE63D" w14:textId="2E269C68" w:rsidR="008601AF" w:rsidRPr="008601AF" w:rsidRDefault="008601AF" w:rsidP="003C2C2A">
            <w:pPr>
              <w:jc w:val="center"/>
              <w:rPr>
                <w:rFonts w:ascii="Trebuchet MS" w:hAnsi="Trebuchet MS" w:cs="Arial"/>
                <w:color w:val="000000"/>
                <w:sz w:val="20"/>
                <w:szCs w:val="20"/>
                <w:lang w:bidi="th-TH"/>
              </w:rPr>
            </w:pPr>
            <w:del w:id="4370" w:author="Philippe Hollanda - Oliveira Trust" w:date="2022-07-19T10:08:00Z">
              <w:r w:rsidRPr="008601AF" w:rsidDel="00627AA0">
                <w:rPr>
                  <w:rFonts w:ascii="Trebuchet MS" w:hAnsi="Trebuchet MS" w:cs="Arial"/>
                  <w:color w:val="000000"/>
                  <w:sz w:val="20"/>
                  <w:szCs w:val="20"/>
                  <w:lang w:bidi="th-TH"/>
                </w:rPr>
                <w:lastRenderedPageBreak/>
                <w:delText>LUMINÁRIAS EXTERNAS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A3676F" w14:textId="07FA7351" w:rsidR="008601AF" w:rsidRPr="008601AF" w:rsidRDefault="008601AF" w:rsidP="003C2C2A">
            <w:pPr>
              <w:jc w:val="center"/>
              <w:rPr>
                <w:rFonts w:ascii="Trebuchet MS" w:hAnsi="Trebuchet MS" w:cs="Arial"/>
                <w:color w:val="000000"/>
                <w:sz w:val="20"/>
                <w:szCs w:val="20"/>
                <w:lang w:bidi="th-TH"/>
              </w:rPr>
            </w:pPr>
            <w:del w:id="4372"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C3ECC8" w14:textId="6E7B3703" w:rsidR="008601AF" w:rsidRPr="008601AF" w:rsidRDefault="008601AF" w:rsidP="003C2C2A">
            <w:pPr>
              <w:jc w:val="center"/>
              <w:rPr>
                <w:rFonts w:ascii="Trebuchet MS" w:hAnsi="Trebuchet MS" w:cs="Arial"/>
                <w:color w:val="000000"/>
                <w:sz w:val="20"/>
                <w:szCs w:val="20"/>
                <w:lang w:bidi="th-TH"/>
              </w:rPr>
            </w:pPr>
            <w:del w:id="4374" w:author="Philippe Hollanda - Oliveira Trust" w:date="2022-07-19T10:08:00Z">
              <w:r w:rsidRPr="008601AF" w:rsidDel="00627AA0">
                <w:rPr>
                  <w:rFonts w:ascii="Trebuchet MS" w:hAnsi="Trebuchet MS" w:cs="Arial"/>
                  <w:color w:val="000000"/>
                  <w:sz w:val="20"/>
                  <w:szCs w:val="20"/>
                  <w:lang w:bidi="th-TH"/>
                </w:rPr>
                <w:delText>R$ 20.061,01</w:delText>
              </w:r>
            </w:del>
          </w:p>
        </w:tc>
      </w:tr>
      <w:tr w:rsidR="008601AF" w:rsidRPr="008601AF" w14:paraId="02FD68E0" w14:textId="77777777" w:rsidTr="00627AA0">
        <w:tblPrEx>
          <w:tblW w:w="5000" w:type="pct"/>
          <w:tblCellMar>
            <w:left w:w="70" w:type="dxa"/>
            <w:right w:w="70" w:type="dxa"/>
          </w:tblCellMar>
          <w:tblPrExChange w:id="4375" w:author="Philippe Hollanda - Oliveira Trust" w:date="2022-07-19T10:08:00Z">
            <w:tblPrEx>
              <w:tblW w:w="5000" w:type="pct"/>
              <w:tblCellMar>
                <w:left w:w="70" w:type="dxa"/>
                <w:right w:w="70" w:type="dxa"/>
              </w:tblCellMar>
            </w:tblPrEx>
          </w:tblPrExChange>
        </w:tblPrEx>
        <w:trPr>
          <w:trHeight w:val="1785"/>
          <w:trPrChange w:id="43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4614A7" w14:textId="1FB9850F" w:rsidR="008601AF" w:rsidRPr="008601AF" w:rsidRDefault="008601AF" w:rsidP="003C2C2A">
            <w:pPr>
              <w:jc w:val="center"/>
              <w:rPr>
                <w:rFonts w:ascii="Trebuchet MS" w:hAnsi="Trebuchet MS" w:cs="Arial"/>
                <w:color w:val="000000"/>
                <w:sz w:val="20"/>
                <w:szCs w:val="20"/>
                <w:lang w:bidi="th-TH"/>
              </w:rPr>
            </w:pPr>
            <w:del w:id="4378"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930EA1" w14:textId="4992CC6E" w:rsidR="008601AF" w:rsidRPr="008601AF" w:rsidRDefault="008601AF" w:rsidP="003C2C2A">
            <w:pPr>
              <w:jc w:val="center"/>
              <w:rPr>
                <w:rFonts w:ascii="Trebuchet MS" w:hAnsi="Trebuchet MS" w:cs="Arial"/>
                <w:color w:val="000000"/>
                <w:sz w:val="20"/>
                <w:szCs w:val="20"/>
                <w:lang w:bidi="th-TH"/>
              </w:rPr>
            </w:pPr>
            <w:del w:id="4380"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A506AA" w14:textId="1A4AFB2E" w:rsidR="008601AF" w:rsidRPr="008601AF" w:rsidRDefault="008601AF" w:rsidP="003C2C2A">
            <w:pPr>
              <w:jc w:val="center"/>
              <w:rPr>
                <w:rFonts w:ascii="Trebuchet MS" w:hAnsi="Trebuchet MS" w:cs="Arial"/>
                <w:color w:val="000000"/>
                <w:sz w:val="20"/>
                <w:szCs w:val="20"/>
                <w:lang w:bidi="th-TH"/>
              </w:rPr>
            </w:pPr>
            <w:del w:id="4382" w:author="Philippe Hollanda - Oliveira Trust" w:date="2022-07-19T10:08:00Z">
              <w:r w:rsidRPr="008601AF" w:rsidDel="00627AA0">
                <w:rPr>
                  <w:rFonts w:ascii="Trebuchet MS" w:hAnsi="Trebuchet MS" w:cs="Arial"/>
                  <w:color w:val="000000"/>
                  <w:sz w:val="20"/>
                  <w:szCs w:val="20"/>
                  <w:lang w:bidi="th-TH"/>
                </w:rPr>
                <w:delText>R$ 2.005,92</w:delText>
              </w:r>
            </w:del>
          </w:p>
        </w:tc>
      </w:tr>
      <w:tr w:rsidR="008601AF" w:rsidRPr="008601AF" w14:paraId="602C8422" w14:textId="77777777" w:rsidTr="00627AA0">
        <w:tblPrEx>
          <w:tblW w:w="5000" w:type="pct"/>
          <w:tblCellMar>
            <w:left w:w="70" w:type="dxa"/>
            <w:right w:w="70" w:type="dxa"/>
          </w:tblCellMar>
          <w:tblPrExChange w:id="4383" w:author="Philippe Hollanda - Oliveira Trust" w:date="2022-07-19T10:08:00Z">
            <w:tblPrEx>
              <w:tblW w:w="5000" w:type="pct"/>
              <w:tblCellMar>
                <w:left w:w="70" w:type="dxa"/>
                <w:right w:w="70" w:type="dxa"/>
              </w:tblCellMar>
            </w:tblPrEx>
          </w:tblPrExChange>
        </w:tblPrEx>
        <w:trPr>
          <w:trHeight w:val="1785"/>
          <w:trPrChange w:id="438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8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AD06EE" w14:textId="231BE7E5" w:rsidR="008601AF" w:rsidRPr="008601AF" w:rsidRDefault="008601AF" w:rsidP="003C2C2A">
            <w:pPr>
              <w:jc w:val="center"/>
              <w:rPr>
                <w:rFonts w:ascii="Trebuchet MS" w:hAnsi="Trebuchet MS" w:cs="Arial"/>
                <w:color w:val="000000"/>
                <w:sz w:val="20"/>
                <w:szCs w:val="20"/>
                <w:lang w:bidi="th-TH"/>
              </w:rPr>
            </w:pPr>
            <w:del w:id="4386"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EFC316" w14:textId="0D4820B8" w:rsidR="008601AF" w:rsidRPr="008601AF" w:rsidRDefault="008601AF" w:rsidP="003C2C2A">
            <w:pPr>
              <w:jc w:val="center"/>
              <w:rPr>
                <w:rFonts w:ascii="Trebuchet MS" w:hAnsi="Trebuchet MS" w:cs="Arial"/>
                <w:color w:val="000000"/>
                <w:sz w:val="20"/>
                <w:szCs w:val="20"/>
                <w:lang w:bidi="th-TH"/>
              </w:rPr>
            </w:pPr>
            <w:del w:id="4388"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1BFFAE" w14:textId="45168DBB" w:rsidR="008601AF" w:rsidRPr="008601AF" w:rsidRDefault="008601AF" w:rsidP="003C2C2A">
            <w:pPr>
              <w:jc w:val="center"/>
              <w:rPr>
                <w:rFonts w:ascii="Trebuchet MS" w:hAnsi="Trebuchet MS" w:cs="Arial"/>
                <w:color w:val="000000"/>
                <w:sz w:val="20"/>
                <w:szCs w:val="20"/>
                <w:lang w:bidi="th-TH"/>
              </w:rPr>
            </w:pPr>
            <w:del w:id="4390" w:author="Philippe Hollanda - Oliveira Trust" w:date="2022-07-19T10:08:00Z">
              <w:r w:rsidRPr="008601AF" w:rsidDel="00627AA0">
                <w:rPr>
                  <w:rFonts w:ascii="Trebuchet MS" w:hAnsi="Trebuchet MS" w:cs="Arial"/>
                  <w:color w:val="000000"/>
                  <w:sz w:val="20"/>
                  <w:szCs w:val="20"/>
                  <w:lang w:bidi="th-TH"/>
                </w:rPr>
                <w:delText>R$ 2.235,45</w:delText>
              </w:r>
            </w:del>
          </w:p>
        </w:tc>
      </w:tr>
      <w:tr w:rsidR="008601AF" w:rsidRPr="008601AF" w14:paraId="34E560B7" w14:textId="77777777" w:rsidTr="00627AA0">
        <w:tblPrEx>
          <w:tblW w:w="5000" w:type="pct"/>
          <w:tblCellMar>
            <w:left w:w="70" w:type="dxa"/>
            <w:right w:w="70" w:type="dxa"/>
          </w:tblCellMar>
          <w:tblPrExChange w:id="4391" w:author="Philippe Hollanda - Oliveira Trust" w:date="2022-07-19T10:08:00Z">
            <w:tblPrEx>
              <w:tblW w:w="5000" w:type="pct"/>
              <w:tblCellMar>
                <w:left w:w="70" w:type="dxa"/>
                <w:right w:w="70" w:type="dxa"/>
              </w:tblCellMar>
            </w:tblPrEx>
          </w:tblPrExChange>
        </w:tblPrEx>
        <w:trPr>
          <w:trHeight w:val="1785"/>
          <w:trPrChange w:id="439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39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D608F6" w14:textId="44815F76" w:rsidR="008601AF" w:rsidRPr="008601AF" w:rsidRDefault="008601AF" w:rsidP="003C2C2A">
            <w:pPr>
              <w:jc w:val="center"/>
              <w:rPr>
                <w:rFonts w:ascii="Trebuchet MS" w:hAnsi="Trebuchet MS" w:cs="Arial"/>
                <w:color w:val="000000"/>
                <w:sz w:val="20"/>
                <w:szCs w:val="20"/>
                <w:lang w:bidi="th-TH"/>
              </w:rPr>
            </w:pPr>
            <w:del w:id="4394"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39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227B76" w14:textId="7CBB9CF5" w:rsidR="008601AF" w:rsidRPr="008601AF" w:rsidRDefault="008601AF" w:rsidP="003C2C2A">
            <w:pPr>
              <w:jc w:val="center"/>
              <w:rPr>
                <w:rFonts w:ascii="Trebuchet MS" w:hAnsi="Trebuchet MS" w:cs="Arial"/>
                <w:color w:val="000000"/>
                <w:sz w:val="20"/>
                <w:szCs w:val="20"/>
                <w:lang w:bidi="th-TH"/>
              </w:rPr>
            </w:pPr>
            <w:del w:id="4396"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39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E7639D" w14:textId="009C06C0" w:rsidR="008601AF" w:rsidRPr="008601AF" w:rsidRDefault="008601AF" w:rsidP="003C2C2A">
            <w:pPr>
              <w:jc w:val="center"/>
              <w:rPr>
                <w:rFonts w:ascii="Trebuchet MS" w:hAnsi="Trebuchet MS" w:cs="Arial"/>
                <w:color w:val="000000"/>
                <w:sz w:val="20"/>
                <w:szCs w:val="20"/>
                <w:lang w:bidi="th-TH"/>
              </w:rPr>
            </w:pPr>
            <w:del w:id="4398" w:author="Philippe Hollanda - Oliveira Trust" w:date="2022-07-19T10:08:00Z">
              <w:r w:rsidRPr="008601AF" w:rsidDel="00627AA0">
                <w:rPr>
                  <w:rFonts w:ascii="Trebuchet MS" w:hAnsi="Trebuchet MS" w:cs="Arial"/>
                  <w:color w:val="000000"/>
                  <w:sz w:val="20"/>
                  <w:szCs w:val="20"/>
                  <w:lang w:bidi="th-TH"/>
                </w:rPr>
                <w:delText>R$ 2.235,45</w:delText>
              </w:r>
            </w:del>
          </w:p>
        </w:tc>
      </w:tr>
      <w:tr w:rsidR="008601AF" w:rsidRPr="008601AF" w14:paraId="100F7244" w14:textId="77777777" w:rsidTr="00627AA0">
        <w:tblPrEx>
          <w:tblW w:w="5000" w:type="pct"/>
          <w:tblCellMar>
            <w:left w:w="70" w:type="dxa"/>
            <w:right w:w="70" w:type="dxa"/>
          </w:tblCellMar>
          <w:tblPrExChange w:id="4399" w:author="Philippe Hollanda - Oliveira Trust" w:date="2022-07-19T10:08:00Z">
            <w:tblPrEx>
              <w:tblW w:w="5000" w:type="pct"/>
              <w:tblCellMar>
                <w:left w:w="70" w:type="dxa"/>
                <w:right w:w="70" w:type="dxa"/>
              </w:tblCellMar>
            </w:tblPrEx>
          </w:tblPrExChange>
        </w:tblPrEx>
        <w:trPr>
          <w:trHeight w:val="1785"/>
          <w:trPrChange w:id="440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0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BC2EC9" w14:textId="229F068D" w:rsidR="008601AF" w:rsidRPr="008601AF" w:rsidRDefault="008601AF" w:rsidP="003C2C2A">
            <w:pPr>
              <w:jc w:val="center"/>
              <w:rPr>
                <w:rFonts w:ascii="Trebuchet MS" w:hAnsi="Trebuchet MS" w:cs="Arial"/>
                <w:color w:val="000000"/>
                <w:sz w:val="20"/>
                <w:szCs w:val="20"/>
                <w:lang w:bidi="th-TH"/>
              </w:rPr>
            </w:pPr>
            <w:del w:id="4402"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0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5BBAD8" w14:textId="2B316FE9" w:rsidR="008601AF" w:rsidRPr="008601AF" w:rsidRDefault="008601AF" w:rsidP="003C2C2A">
            <w:pPr>
              <w:jc w:val="center"/>
              <w:rPr>
                <w:rFonts w:ascii="Trebuchet MS" w:hAnsi="Trebuchet MS" w:cs="Arial"/>
                <w:color w:val="000000"/>
                <w:sz w:val="20"/>
                <w:szCs w:val="20"/>
                <w:lang w:bidi="th-TH"/>
              </w:rPr>
            </w:pPr>
            <w:del w:id="4404" w:author="Philippe Hollanda - Oliveira Trust" w:date="2022-07-19T10:08:00Z">
              <w:r w:rsidRPr="008601AF" w:rsidDel="00627AA0">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0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1BEAE6" w14:textId="32380C02" w:rsidR="008601AF" w:rsidRPr="008601AF" w:rsidRDefault="008601AF" w:rsidP="003C2C2A">
            <w:pPr>
              <w:jc w:val="center"/>
              <w:rPr>
                <w:rFonts w:ascii="Trebuchet MS" w:hAnsi="Trebuchet MS" w:cs="Arial"/>
                <w:color w:val="000000"/>
                <w:sz w:val="20"/>
                <w:szCs w:val="20"/>
                <w:lang w:bidi="th-TH"/>
              </w:rPr>
            </w:pPr>
            <w:del w:id="4406" w:author="Philippe Hollanda - Oliveira Trust" w:date="2022-07-19T10:08:00Z">
              <w:r w:rsidRPr="008601AF" w:rsidDel="00627AA0">
                <w:rPr>
                  <w:rFonts w:ascii="Trebuchet MS" w:hAnsi="Trebuchet MS" w:cs="Arial"/>
                  <w:color w:val="000000"/>
                  <w:sz w:val="20"/>
                  <w:szCs w:val="20"/>
                  <w:lang w:bidi="th-TH"/>
                </w:rPr>
                <w:delText>R$ 638,70</w:delText>
              </w:r>
            </w:del>
          </w:p>
        </w:tc>
      </w:tr>
      <w:tr w:rsidR="008601AF" w:rsidRPr="008601AF" w14:paraId="2CABF376" w14:textId="77777777" w:rsidTr="00627AA0">
        <w:tblPrEx>
          <w:tblW w:w="5000" w:type="pct"/>
          <w:tblCellMar>
            <w:left w:w="70" w:type="dxa"/>
            <w:right w:w="70" w:type="dxa"/>
          </w:tblCellMar>
          <w:tblPrExChange w:id="4407" w:author="Philippe Hollanda - Oliveira Trust" w:date="2022-07-19T10:08:00Z">
            <w:tblPrEx>
              <w:tblW w:w="5000" w:type="pct"/>
              <w:tblCellMar>
                <w:left w:w="70" w:type="dxa"/>
                <w:right w:w="70" w:type="dxa"/>
              </w:tblCellMar>
            </w:tblPrEx>
          </w:tblPrExChange>
        </w:tblPrEx>
        <w:trPr>
          <w:trHeight w:val="1785"/>
          <w:trPrChange w:id="440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0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9F6628" w14:textId="0F76C333" w:rsidR="008601AF" w:rsidRPr="008601AF" w:rsidRDefault="008601AF" w:rsidP="003C2C2A">
            <w:pPr>
              <w:jc w:val="center"/>
              <w:rPr>
                <w:rFonts w:ascii="Trebuchet MS" w:hAnsi="Trebuchet MS" w:cs="Arial"/>
                <w:color w:val="000000"/>
                <w:sz w:val="20"/>
                <w:szCs w:val="20"/>
                <w:lang w:bidi="th-TH"/>
              </w:rPr>
            </w:pPr>
            <w:del w:id="4410" w:author="Philippe Hollanda - Oliveira Trust" w:date="2022-07-19T10:08:00Z">
              <w:r w:rsidRPr="008601AF" w:rsidDel="00627AA0">
                <w:rPr>
                  <w:rFonts w:ascii="Trebuchet MS" w:hAnsi="Trebuchet MS" w:cs="Arial"/>
                  <w:color w:val="000000"/>
                  <w:sz w:val="20"/>
                  <w:szCs w:val="20"/>
                  <w:lang w:bidi="th-TH"/>
                </w:rPr>
                <w:lastRenderedPageBreak/>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1EE2FF" w14:textId="106F0DF2" w:rsidR="008601AF" w:rsidRPr="008601AF" w:rsidRDefault="008601AF" w:rsidP="003C2C2A">
            <w:pPr>
              <w:jc w:val="center"/>
              <w:rPr>
                <w:rFonts w:ascii="Trebuchet MS" w:hAnsi="Trebuchet MS" w:cs="Arial"/>
                <w:color w:val="000000"/>
                <w:sz w:val="20"/>
                <w:szCs w:val="20"/>
                <w:lang w:bidi="th-TH"/>
              </w:rPr>
            </w:pPr>
            <w:del w:id="4412" w:author="Philippe Hollanda - Oliveira Trust" w:date="2022-07-19T10:08:00Z">
              <w:r w:rsidRPr="008601AF" w:rsidDel="00627AA0">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F74201" w14:textId="49CB1EF2" w:rsidR="008601AF" w:rsidRPr="008601AF" w:rsidRDefault="008601AF" w:rsidP="003C2C2A">
            <w:pPr>
              <w:jc w:val="center"/>
              <w:rPr>
                <w:rFonts w:ascii="Trebuchet MS" w:hAnsi="Trebuchet MS" w:cs="Arial"/>
                <w:color w:val="000000"/>
                <w:sz w:val="20"/>
                <w:szCs w:val="20"/>
                <w:lang w:bidi="th-TH"/>
              </w:rPr>
            </w:pPr>
            <w:del w:id="4414" w:author="Philippe Hollanda - Oliveira Trust" w:date="2022-07-19T10:08:00Z">
              <w:r w:rsidRPr="008601AF" w:rsidDel="00627AA0">
                <w:rPr>
                  <w:rFonts w:ascii="Trebuchet MS" w:hAnsi="Trebuchet MS" w:cs="Arial"/>
                  <w:color w:val="000000"/>
                  <w:sz w:val="20"/>
                  <w:szCs w:val="20"/>
                  <w:lang w:bidi="th-TH"/>
                </w:rPr>
                <w:delText>R$ 769,50</w:delText>
              </w:r>
            </w:del>
          </w:p>
        </w:tc>
      </w:tr>
      <w:tr w:rsidR="008601AF" w:rsidRPr="008601AF" w14:paraId="365AC7F1" w14:textId="77777777" w:rsidTr="00627AA0">
        <w:tblPrEx>
          <w:tblW w:w="5000" w:type="pct"/>
          <w:tblCellMar>
            <w:left w:w="70" w:type="dxa"/>
            <w:right w:w="70" w:type="dxa"/>
          </w:tblCellMar>
          <w:tblPrExChange w:id="4415" w:author="Philippe Hollanda - Oliveira Trust" w:date="2022-07-19T10:08:00Z">
            <w:tblPrEx>
              <w:tblW w:w="5000" w:type="pct"/>
              <w:tblCellMar>
                <w:left w:w="70" w:type="dxa"/>
                <w:right w:w="70" w:type="dxa"/>
              </w:tblCellMar>
            </w:tblPrEx>
          </w:tblPrExChange>
        </w:tblPrEx>
        <w:trPr>
          <w:trHeight w:val="1785"/>
          <w:trPrChange w:id="441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41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A7BA33" w14:textId="2B8B7073" w:rsidR="008601AF" w:rsidRPr="008601AF" w:rsidRDefault="008601AF" w:rsidP="003C2C2A">
            <w:pPr>
              <w:jc w:val="center"/>
              <w:rPr>
                <w:rFonts w:ascii="Trebuchet MS" w:hAnsi="Trebuchet MS" w:cs="Arial"/>
                <w:color w:val="000000"/>
                <w:sz w:val="20"/>
                <w:szCs w:val="20"/>
                <w:lang w:bidi="th-TH"/>
              </w:rPr>
            </w:pPr>
            <w:del w:id="441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9F298B" w14:textId="47E4B1F2" w:rsidR="008601AF" w:rsidRPr="008601AF" w:rsidRDefault="008601AF" w:rsidP="003C2C2A">
            <w:pPr>
              <w:jc w:val="center"/>
              <w:rPr>
                <w:rFonts w:ascii="Trebuchet MS" w:hAnsi="Trebuchet MS" w:cs="Arial"/>
                <w:color w:val="000000"/>
                <w:sz w:val="20"/>
                <w:szCs w:val="20"/>
                <w:lang w:bidi="th-TH"/>
              </w:rPr>
            </w:pPr>
            <w:del w:id="4420" w:author="Philippe Hollanda - Oliveira Trust" w:date="2022-07-19T10:08:00Z">
              <w:r w:rsidRPr="008601AF" w:rsidDel="00627AA0">
                <w:rPr>
                  <w:rFonts w:ascii="Trebuchet MS" w:hAnsi="Trebuchet MS" w:cs="Arial"/>
                  <w:color w:val="000000"/>
                  <w:sz w:val="20"/>
                  <w:szCs w:val="20"/>
                  <w:lang w:bidi="th-TH"/>
                </w:rPr>
                <w:delText>28/07/2021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098C5F" w14:textId="5A2B3D8A" w:rsidR="008601AF" w:rsidRPr="008601AF" w:rsidRDefault="008601AF" w:rsidP="003C2C2A">
            <w:pPr>
              <w:jc w:val="center"/>
              <w:rPr>
                <w:rFonts w:ascii="Trebuchet MS" w:hAnsi="Trebuchet MS" w:cs="Arial"/>
                <w:color w:val="000000"/>
                <w:sz w:val="20"/>
                <w:szCs w:val="20"/>
                <w:lang w:bidi="th-TH"/>
              </w:rPr>
            </w:pPr>
            <w:del w:id="4422" w:author="Philippe Hollanda - Oliveira Trust" w:date="2022-07-19T10:08:00Z">
              <w:r w:rsidRPr="008601AF" w:rsidDel="00627AA0">
                <w:rPr>
                  <w:rFonts w:ascii="Trebuchet MS" w:hAnsi="Trebuchet MS" w:cs="Arial"/>
                  <w:color w:val="000000"/>
                  <w:sz w:val="20"/>
                  <w:szCs w:val="20"/>
                  <w:lang w:bidi="th-TH"/>
                </w:rPr>
                <w:delText>R$ 4.521,47</w:delText>
              </w:r>
            </w:del>
          </w:p>
        </w:tc>
      </w:tr>
      <w:tr w:rsidR="008601AF" w:rsidRPr="008601AF" w14:paraId="58BA3579" w14:textId="77777777" w:rsidTr="00627AA0">
        <w:tblPrEx>
          <w:tblW w:w="5000" w:type="pct"/>
          <w:tblCellMar>
            <w:left w:w="70" w:type="dxa"/>
            <w:right w:w="70" w:type="dxa"/>
          </w:tblCellMar>
          <w:tblPrExChange w:id="4423" w:author="Philippe Hollanda - Oliveira Trust" w:date="2022-07-19T10:08:00Z">
            <w:tblPrEx>
              <w:tblW w:w="5000" w:type="pct"/>
              <w:tblCellMar>
                <w:left w:w="70" w:type="dxa"/>
                <w:right w:w="70" w:type="dxa"/>
              </w:tblCellMar>
            </w:tblPrEx>
          </w:tblPrExChange>
        </w:tblPrEx>
        <w:trPr>
          <w:trHeight w:val="1785"/>
          <w:trPrChange w:id="442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42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3B5419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4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A1296C" w14:textId="1C024B1A" w:rsidR="008601AF" w:rsidRPr="008601AF" w:rsidRDefault="008601AF" w:rsidP="003C2C2A">
            <w:pPr>
              <w:jc w:val="center"/>
              <w:rPr>
                <w:rFonts w:ascii="Trebuchet MS" w:hAnsi="Trebuchet MS" w:cs="Arial"/>
                <w:color w:val="000000"/>
                <w:sz w:val="20"/>
                <w:szCs w:val="20"/>
                <w:lang w:bidi="th-TH"/>
              </w:rPr>
            </w:pPr>
            <w:del w:id="4427" w:author="Philippe Hollanda - Oliveira Trust" w:date="2022-07-19T10:08:00Z">
              <w:r w:rsidRPr="008601AF" w:rsidDel="00627AA0">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BEF498" w14:textId="1F65B5F5" w:rsidR="008601AF" w:rsidRPr="008601AF" w:rsidRDefault="008601AF" w:rsidP="003C2C2A">
            <w:pPr>
              <w:jc w:val="center"/>
              <w:rPr>
                <w:rFonts w:ascii="Trebuchet MS" w:hAnsi="Trebuchet MS" w:cs="Arial"/>
                <w:color w:val="000000"/>
                <w:sz w:val="20"/>
                <w:szCs w:val="20"/>
                <w:lang w:bidi="th-TH"/>
              </w:rPr>
            </w:pPr>
            <w:del w:id="4429" w:author="Philippe Hollanda - Oliveira Trust" w:date="2022-07-19T10:08:00Z">
              <w:r w:rsidRPr="008601AF" w:rsidDel="00627AA0">
                <w:rPr>
                  <w:rFonts w:ascii="Trebuchet MS" w:hAnsi="Trebuchet MS" w:cs="Arial"/>
                  <w:color w:val="000000"/>
                  <w:sz w:val="20"/>
                  <w:szCs w:val="20"/>
                  <w:lang w:bidi="th-TH"/>
                </w:rPr>
                <w:delText>R$ 4.521,47</w:delText>
              </w:r>
            </w:del>
          </w:p>
        </w:tc>
      </w:tr>
      <w:tr w:rsidR="008601AF" w:rsidRPr="008601AF" w14:paraId="30E39C11" w14:textId="77777777" w:rsidTr="00627AA0">
        <w:tblPrEx>
          <w:tblW w:w="5000" w:type="pct"/>
          <w:tblCellMar>
            <w:left w:w="70" w:type="dxa"/>
            <w:right w:w="70" w:type="dxa"/>
          </w:tblCellMar>
          <w:tblPrExChange w:id="4430" w:author="Philippe Hollanda - Oliveira Trust" w:date="2022-07-19T10:08:00Z">
            <w:tblPrEx>
              <w:tblW w:w="5000" w:type="pct"/>
              <w:tblCellMar>
                <w:left w:w="70" w:type="dxa"/>
                <w:right w:w="70" w:type="dxa"/>
              </w:tblCellMar>
            </w:tblPrEx>
          </w:tblPrExChange>
        </w:tblPrEx>
        <w:trPr>
          <w:trHeight w:val="1785"/>
          <w:trPrChange w:id="443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3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A23D05" w14:textId="1E5D6293" w:rsidR="008601AF" w:rsidRPr="008601AF" w:rsidRDefault="008601AF" w:rsidP="003C2C2A">
            <w:pPr>
              <w:jc w:val="center"/>
              <w:rPr>
                <w:rFonts w:ascii="Trebuchet MS" w:hAnsi="Trebuchet MS" w:cs="Arial"/>
                <w:color w:val="000000"/>
                <w:sz w:val="20"/>
                <w:szCs w:val="20"/>
                <w:lang w:bidi="th-TH"/>
              </w:rPr>
            </w:pPr>
            <w:del w:id="4433" w:author="Philippe Hollanda - Oliveira Trust" w:date="2022-07-19T10:08:00Z">
              <w:r w:rsidRPr="008601AF" w:rsidDel="00627AA0">
                <w:rPr>
                  <w:rFonts w:ascii="Trebuchet MS" w:hAnsi="Trebuchet MS" w:cs="Arial"/>
                  <w:color w:val="000000"/>
                  <w:sz w:val="20"/>
                  <w:szCs w:val="20"/>
                  <w:lang w:bidi="th-TH"/>
                </w:rPr>
                <w:delText>TRILHO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3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0BCF65" w14:textId="0D7A0D50" w:rsidR="008601AF" w:rsidRPr="008601AF" w:rsidRDefault="008601AF" w:rsidP="003C2C2A">
            <w:pPr>
              <w:jc w:val="center"/>
              <w:rPr>
                <w:rFonts w:ascii="Trebuchet MS" w:hAnsi="Trebuchet MS" w:cs="Arial"/>
                <w:color w:val="000000"/>
                <w:sz w:val="20"/>
                <w:szCs w:val="20"/>
                <w:lang w:bidi="th-TH"/>
              </w:rPr>
            </w:pPr>
            <w:del w:id="4435"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3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2022CC" w14:textId="1F07E8C8" w:rsidR="008601AF" w:rsidRPr="008601AF" w:rsidRDefault="008601AF" w:rsidP="003C2C2A">
            <w:pPr>
              <w:jc w:val="center"/>
              <w:rPr>
                <w:rFonts w:ascii="Trebuchet MS" w:hAnsi="Trebuchet MS" w:cs="Arial"/>
                <w:color w:val="000000"/>
                <w:sz w:val="20"/>
                <w:szCs w:val="20"/>
                <w:lang w:bidi="th-TH"/>
              </w:rPr>
            </w:pPr>
            <w:del w:id="4437" w:author="Philippe Hollanda - Oliveira Trust" w:date="2022-07-19T10:08:00Z">
              <w:r w:rsidRPr="008601AF" w:rsidDel="00627AA0">
                <w:rPr>
                  <w:rFonts w:ascii="Trebuchet MS" w:hAnsi="Trebuchet MS" w:cs="Arial"/>
                  <w:color w:val="000000"/>
                  <w:sz w:val="20"/>
                  <w:szCs w:val="20"/>
                  <w:lang w:bidi="th-TH"/>
                </w:rPr>
                <w:delText>R$ 5.160,00</w:delText>
              </w:r>
            </w:del>
          </w:p>
        </w:tc>
      </w:tr>
      <w:tr w:rsidR="008601AF" w:rsidRPr="008601AF" w14:paraId="359767D1" w14:textId="77777777" w:rsidTr="00627AA0">
        <w:tblPrEx>
          <w:tblW w:w="5000" w:type="pct"/>
          <w:tblCellMar>
            <w:left w:w="70" w:type="dxa"/>
            <w:right w:w="70" w:type="dxa"/>
          </w:tblCellMar>
          <w:tblPrExChange w:id="4438" w:author="Philippe Hollanda - Oliveira Trust" w:date="2022-07-19T10:08:00Z">
            <w:tblPrEx>
              <w:tblW w:w="5000" w:type="pct"/>
              <w:tblCellMar>
                <w:left w:w="70" w:type="dxa"/>
                <w:right w:w="70" w:type="dxa"/>
              </w:tblCellMar>
            </w:tblPrEx>
          </w:tblPrExChange>
        </w:tblPrEx>
        <w:trPr>
          <w:trHeight w:val="1785"/>
          <w:trPrChange w:id="443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4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E6F53F" w14:textId="2A78F871" w:rsidR="008601AF" w:rsidRPr="008601AF" w:rsidRDefault="008601AF" w:rsidP="003C2C2A">
            <w:pPr>
              <w:jc w:val="center"/>
              <w:rPr>
                <w:rFonts w:ascii="Trebuchet MS" w:hAnsi="Trebuchet MS" w:cs="Arial"/>
                <w:color w:val="000000"/>
                <w:sz w:val="20"/>
                <w:szCs w:val="20"/>
                <w:lang w:bidi="th-TH"/>
              </w:rPr>
            </w:pPr>
            <w:del w:id="4441"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4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5B26CA" w14:textId="0478D466" w:rsidR="008601AF" w:rsidRPr="008601AF" w:rsidRDefault="008601AF" w:rsidP="003C2C2A">
            <w:pPr>
              <w:jc w:val="center"/>
              <w:rPr>
                <w:rFonts w:ascii="Trebuchet MS" w:hAnsi="Trebuchet MS" w:cs="Arial"/>
                <w:color w:val="000000"/>
                <w:sz w:val="20"/>
                <w:szCs w:val="20"/>
                <w:lang w:bidi="th-TH"/>
              </w:rPr>
            </w:pPr>
            <w:del w:id="4443" w:author="Philippe Hollanda - Oliveira Trust" w:date="2022-07-19T10:08:00Z">
              <w:r w:rsidRPr="008601AF" w:rsidDel="00627AA0">
                <w:rPr>
                  <w:rFonts w:ascii="Trebuchet MS" w:hAnsi="Trebuchet MS" w:cs="Arial"/>
                  <w:color w:val="000000"/>
                  <w:sz w:val="20"/>
                  <w:szCs w:val="20"/>
                  <w:lang w:bidi="th-TH"/>
                </w:rPr>
                <w:delText>20/07/2021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4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EBD001" w14:textId="7F9B50D4" w:rsidR="008601AF" w:rsidRPr="008601AF" w:rsidRDefault="008601AF" w:rsidP="003C2C2A">
            <w:pPr>
              <w:jc w:val="center"/>
              <w:rPr>
                <w:rFonts w:ascii="Trebuchet MS" w:hAnsi="Trebuchet MS" w:cs="Arial"/>
                <w:color w:val="000000"/>
                <w:sz w:val="20"/>
                <w:szCs w:val="20"/>
                <w:lang w:bidi="th-TH"/>
              </w:rPr>
            </w:pPr>
            <w:del w:id="4445" w:author="Philippe Hollanda - Oliveira Trust" w:date="2022-07-19T10:08:00Z">
              <w:r w:rsidRPr="008601AF" w:rsidDel="00627AA0">
                <w:rPr>
                  <w:rFonts w:ascii="Trebuchet MS" w:hAnsi="Trebuchet MS" w:cs="Arial"/>
                  <w:color w:val="000000"/>
                  <w:sz w:val="20"/>
                  <w:szCs w:val="20"/>
                  <w:lang w:bidi="th-TH"/>
                </w:rPr>
                <w:delText>R$ 2.490,00</w:delText>
              </w:r>
            </w:del>
          </w:p>
        </w:tc>
      </w:tr>
      <w:tr w:rsidR="008601AF" w:rsidRPr="008601AF" w14:paraId="67F08143" w14:textId="77777777" w:rsidTr="00627AA0">
        <w:tblPrEx>
          <w:tblW w:w="5000" w:type="pct"/>
          <w:tblCellMar>
            <w:left w:w="70" w:type="dxa"/>
            <w:right w:w="70" w:type="dxa"/>
          </w:tblCellMar>
          <w:tblPrExChange w:id="4446" w:author="Philippe Hollanda - Oliveira Trust" w:date="2022-07-19T10:08:00Z">
            <w:tblPrEx>
              <w:tblW w:w="5000" w:type="pct"/>
              <w:tblCellMar>
                <w:left w:w="70" w:type="dxa"/>
                <w:right w:w="70" w:type="dxa"/>
              </w:tblCellMar>
            </w:tblPrEx>
          </w:tblPrExChange>
        </w:tblPrEx>
        <w:trPr>
          <w:trHeight w:val="1785"/>
          <w:trPrChange w:id="444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4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769246" w14:textId="1EDAA86F" w:rsidR="008601AF" w:rsidRPr="008601AF" w:rsidRDefault="008601AF" w:rsidP="003C2C2A">
            <w:pPr>
              <w:jc w:val="center"/>
              <w:rPr>
                <w:rFonts w:ascii="Trebuchet MS" w:hAnsi="Trebuchet MS" w:cs="Arial"/>
                <w:color w:val="000000"/>
                <w:sz w:val="20"/>
                <w:szCs w:val="20"/>
                <w:lang w:bidi="th-TH"/>
              </w:rPr>
            </w:pPr>
            <w:del w:id="4449" w:author="Philippe Hollanda - Oliveira Trust" w:date="2022-07-19T10:08:00Z">
              <w:r w:rsidRPr="008601AF" w:rsidDel="00627AA0">
                <w:rPr>
                  <w:rFonts w:ascii="Trebuchet MS" w:hAnsi="Trebuchet MS" w:cs="Arial"/>
                  <w:color w:val="000000"/>
                  <w:sz w:val="20"/>
                  <w:szCs w:val="20"/>
                  <w:lang w:bidi="th-TH"/>
                </w:rPr>
                <w:lastRenderedPageBreak/>
                <w:delText>TELA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5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D636A3" w14:textId="0BFDB378" w:rsidR="008601AF" w:rsidRPr="008601AF" w:rsidRDefault="008601AF" w:rsidP="003C2C2A">
            <w:pPr>
              <w:jc w:val="center"/>
              <w:rPr>
                <w:rFonts w:ascii="Trebuchet MS" w:hAnsi="Trebuchet MS" w:cs="Arial"/>
                <w:color w:val="000000"/>
                <w:sz w:val="20"/>
                <w:szCs w:val="20"/>
                <w:lang w:bidi="th-TH"/>
              </w:rPr>
            </w:pPr>
            <w:del w:id="4451"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5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FACF54" w14:textId="7DDFC10B" w:rsidR="008601AF" w:rsidRPr="008601AF" w:rsidRDefault="008601AF" w:rsidP="003C2C2A">
            <w:pPr>
              <w:jc w:val="center"/>
              <w:rPr>
                <w:rFonts w:ascii="Trebuchet MS" w:hAnsi="Trebuchet MS" w:cs="Arial"/>
                <w:color w:val="000000"/>
                <w:sz w:val="20"/>
                <w:szCs w:val="20"/>
                <w:lang w:bidi="th-TH"/>
              </w:rPr>
            </w:pPr>
            <w:del w:id="4453" w:author="Philippe Hollanda - Oliveira Trust" w:date="2022-07-19T10:08:00Z">
              <w:r w:rsidRPr="008601AF" w:rsidDel="00627AA0">
                <w:rPr>
                  <w:rFonts w:ascii="Trebuchet MS" w:hAnsi="Trebuchet MS" w:cs="Arial"/>
                  <w:color w:val="000000"/>
                  <w:sz w:val="20"/>
                  <w:szCs w:val="20"/>
                  <w:lang w:bidi="th-TH"/>
                </w:rPr>
                <w:delText>R$ 6.267,50</w:delText>
              </w:r>
            </w:del>
          </w:p>
        </w:tc>
      </w:tr>
      <w:tr w:rsidR="008601AF" w:rsidRPr="008601AF" w14:paraId="2684801A" w14:textId="77777777" w:rsidTr="00627AA0">
        <w:tblPrEx>
          <w:tblW w:w="5000" w:type="pct"/>
          <w:tblCellMar>
            <w:left w:w="70" w:type="dxa"/>
            <w:right w:w="70" w:type="dxa"/>
          </w:tblCellMar>
          <w:tblPrExChange w:id="4454" w:author="Philippe Hollanda - Oliveira Trust" w:date="2022-07-19T10:08:00Z">
            <w:tblPrEx>
              <w:tblW w:w="5000" w:type="pct"/>
              <w:tblCellMar>
                <w:left w:w="70" w:type="dxa"/>
                <w:right w:w="70" w:type="dxa"/>
              </w:tblCellMar>
            </w:tblPrEx>
          </w:tblPrExChange>
        </w:tblPrEx>
        <w:trPr>
          <w:trHeight w:val="1785"/>
          <w:trPrChange w:id="445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5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9BC694" w14:textId="5F45D50C" w:rsidR="008601AF" w:rsidRPr="008601AF" w:rsidRDefault="008601AF" w:rsidP="003C2C2A">
            <w:pPr>
              <w:jc w:val="center"/>
              <w:rPr>
                <w:rFonts w:ascii="Trebuchet MS" w:hAnsi="Trebuchet MS" w:cs="Arial"/>
                <w:color w:val="000000"/>
                <w:sz w:val="20"/>
                <w:szCs w:val="20"/>
                <w:lang w:bidi="th-TH"/>
              </w:rPr>
            </w:pPr>
            <w:del w:id="4457"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31DCA12" w14:textId="535782E8" w:rsidR="008601AF" w:rsidRPr="008601AF" w:rsidRDefault="008601AF" w:rsidP="003C2C2A">
            <w:pPr>
              <w:jc w:val="center"/>
              <w:rPr>
                <w:rFonts w:ascii="Trebuchet MS" w:hAnsi="Trebuchet MS" w:cs="Arial"/>
                <w:color w:val="000000"/>
                <w:sz w:val="20"/>
                <w:szCs w:val="20"/>
                <w:lang w:bidi="th-TH"/>
              </w:rPr>
            </w:pPr>
            <w:del w:id="4459"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DDF81E" w14:textId="457C79C0" w:rsidR="008601AF" w:rsidRPr="008601AF" w:rsidRDefault="008601AF" w:rsidP="003C2C2A">
            <w:pPr>
              <w:jc w:val="center"/>
              <w:rPr>
                <w:rFonts w:ascii="Trebuchet MS" w:hAnsi="Trebuchet MS" w:cs="Arial"/>
                <w:color w:val="000000"/>
                <w:sz w:val="20"/>
                <w:szCs w:val="20"/>
                <w:lang w:bidi="th-TH"/>
              </w:rPr>
            </w:pPr>
            <w:del w:id="4461" w:author="Philippe Hollanda - Oliveira Trust" w:date="2022-07-19T10:08:00Z">
              <w:r w:rsidRPr="008601AF" w:rsidDel="00627AA0">
                <w:rPr>
                  <w:rFonts w:ascii="Trebuchet MS" w:hAnsi="Trebuchet MS" w:cs="Arial"/>
                  <w:color w:val="000000"/>
                  <w:sz w:val="20"/>
                  <w:szCs w:val="20"/>
                  <w:lang w:bidi="th-TH"/>
                </w:rPr>
                <w:delText>R$ 10.538,22</w:delText>
              </w:r>
            </w:del>
          </w:p>
        </w:tc>
      </w:tr>
      <w:tr w:rsidR="008601AF" w:rsidRPr="008601AF" w14:paraId="58BCDAB7" w14:textId="77777777" w:rsidTr="00627AA0">
        <w:tblPrEx>
          <w:tblW w:w="5000" w:type="pct"/>
          <w:tblCellMar>
            <w:left w:w="70" w:type="dxa"/>
            <w:right w:w="70" w:type="dxa"/>
          </w:tblCellMar>
          <w:tblPrExChange w:id="4462" w:author="Philippe Hollanda - Oliveira Trust" w:date="2022-07-19T10:08:00Z">
            <w:tblPrEx>
              <w:tblW w:w="5000" w:type="pct"/>
              <w:tblCellMar>
                <w:left w:w="70" w:type="dxa"/>
                <w:right w:w="70" w:type="dxa"/>
              </w:tblCellMar>
            </w:tblPrEx>
          </w:tblPrExChange>
        </w:tblPrEx>
        <w:trPr>
          <w:trHeight w:val="1785"/>
          <w:trPrChange w:id="446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6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3319D2" w14:textId="51B6D3E4" w:rsidR="008601AF" w:rsidRPr="008601AF" w:rsidRDefault="008601AF" w:rsidP="003C2C2A">
            <w:pPr>
              <w:jc w:val="center"/>
              <w:rPr>
                <w:rFonts w:ascii="Trebuchet MS" w:hAnsi="Trebuchet MS" w:cs="Arial"/>
                <w:color w:val="000000"/>
                <w:sz w:val="20"/>
                <w:szCs w:val="20"/>
                <w:lang w:bidi="th-TH"/>
              </w:rPr>
            </w:pPr>
            <w:del w:id="4465"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7265DA" w14:textId="65142AB2" w:rsidR="008601AF" w:rsidRPr="008601AF" w:rsidRDefault="008601AF" w:rsidP="003C2C2A">
            <w:pPr>
              <w:jc w:val="center"/>
              <w:rPr>
                <w:rFonts w:ascii="Trebuchet MS" w:hAnsi="Trebuchet MS" w:cs="Arial"/>
                <w:color w:val="000000"/>
                <w:sz w:val="20"/>
                <w:szCs w:val="20"/>
                <w:lang w:bidi="th-TH"/>
              </w:rPr>
            </w:pPr>
            <w:del w:id="4467"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BA50DB" w14:textId="150B143D" w:rsidR="008601AF" w:rsidRPr="008601AF" w:rsidRDefault="008601AF" w:rsidP="003C2C2A">
            <w:pPr>
              <w:jc w:val="center"/>
              <w:rPr>
                <w:rFonts w:ascii="Trebuchet MS" w:hAnsi="Trebuchet MS" w:cs="Arial"/>
                <w:color w:val="000000"/>
                <w:sz w:val="20"/>
                <w:szCs w:val="20"/>
                <w:lang w:bidi="th-TH"/>
              </w:rPr>
            </w:pPr>
            <w:del w:id="4469" w:author="Philippe Hollanda - Oliveira Trust" w:date="2022-07-19T10:08:00Z">
              <w:r w:rsidRPr="008601AF" w:rsidDel="00627AA0">
                <w:rPr>
                  <w:rFonts w:ascii="Trebuchet MS" w:hAnsi="Trebuchet MS" w:cs="Arial"/>
                  <w:color w:val="000000"/>
                  <w:sz w:val="20"/>
                  <w:szCs w:val="20"/>
                  <w:lang w:bidi="th-TH"/>
                </w:rPr>
                <w:delText>R$ 1.277,65</w:delText>
              </w:r>
            </w:del>
          </w:p>
        </w:tc>
      </w:tr>
      <w:tr w:rsidR="008601AF" w:rsidRPr="008601AF" w14:paraId="077B4F6B" w14:textId="77777777" w:rsidTr="00627AA0">
        <w:tblPrEx>
          <w:tblW w:w="5000" w:type="pct"/>
          <w:tblCellMar>
            <w:left w:w="70" w:type="dxa"/>
            <w:right w:w="70" w:type="dxa"/>
          </w:tblCellMar>
          <w:tblPrExChange w:id="4470" w:author="Philippe Hollanda - Oliveira Trust" w:date="2022-07-19T10:08:00Z">
            <w:tblPrEx>
              <w:tblW w:w="5000" w:type="pct"/>
              <w:tblCellMar>
                <w:left w:w="70" w:type="dxa"/>
                <w:right w:w="70" w:type="dxa"/>
              </w:tblCellMar>
            </w:tblPrEx>
          </w:tblPrExChange>
        </w:tblPrEx>
        <w:trPr>
          <w:trHeight w:val="1785"/>
          <w:trPrChange w:id="447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1F93BE" w14:textId="7F068D03" w:rsidR="008601AF" w:rsidRPr="008601AF" w:rsidRDefault="008601AF" w:rsidP="003C2C2A">
            <w:pPr>
              <w:jc w:val="center"/>
              <w:rPr>
                <w:rFonts w:ascii="Trebuchet MS" w:hAnsi="Trebuchet MS" w:cs="Arial"/>
                <w:color w:val="000000"/>
                <w:sz w:val="20"/>
                <w:szCs w:val="20"/>
                <w:lang w:bidi="th-TH"/>
              </w:rPr>
            </w:pPr>
            <w:del w:id="447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73C421" w14:textId="076D168B" w:rsidR="008601AF" w:rsidRPr="008601AF" w:rsidRDefault="008601AF" w:rsidP="003C2C2A">
            <w:pPr>
              <w:jc w:val="center"/>
              <w:rPr>
                <w:rFonts w:ascii="Trebuchet MS" w:hAnsi="Trebuchet MS" w:cs="Arial"/>
                <w:color w:val="000000"/>
                <w:sz w:val="20"/>
                <w:szCs w:val="20"/>
                <w:lang w:bidi="th-TH"/>
              </w:rPr>
            </w:pPr>
            <w:del w:id="4475"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37F33E" w14:textId="6DEBBAE0" w:rsidR="008601AF" w:rsidRPr="008601AF" w:rsidRDefault="008601AF" w:rsidP="003C2C2A">
            <w:pPr>
              <w:jc w:val="center"/>
              <w:rPr>
                <w:rFonts w:ascii="Trebuchet MS" w:hAnsi="Trebuchet MS" w:cs="Arial"/>
                <w:color w:val="000000"/>
                <w:sz w:val="20"/>
                <w:szCs w:val="20"/>
                <w:lang w:bidi="th-TH"/>
              </w:rPr>
            </w:pPr>
            <w:del w:id="4477" w:author="Philippe Hollanda - Oliveira Trust" w:date="2022-07-19T10:08:00Z">
              <w:r w:rsidRPr="008601AF" w:rsidDel="00627AA0">
                <w:rPr>
                  <w:rFonts w:ascii="Trebuchet MS" w:hAnsi="Trebuchet MS" w:cs="Arial"/>
                  <w:color w:val="000000"/>
                  <w:sz w:val="20"/>
                  <w:szCs w:val="20"/>
                  <w:lang w:bidi="th-TH"/>
                </w:rPr>
                <w:delText>R$ 712,26</w:delText>
              </w:r>
            </w:del>
          </w:p>
        </w:tc>
      </w:tr>
      <w:tr w:rsidR="008601AF" w:rsidRPr="008601AF" w14:paraId="0E0F93FE" w14:textId="77777777" w:rsidTr="00627AA0">
        <w:tblPrEx>
          <w:tblW w:w="5000" w:type="pct"/>
          <w:tblCellMar>
            <w:left w:w="70" w:type="dxa"/>
            <w:right w:w="70" w:type="dxa"/>
          </w:tblCellMar>
          <w:tblPrExChange w:id="4478" w:author="Philippe Hollanda - Oliveira Trust" w:date="2022-07-19T10:08:00Z">
            <w:tblPrEx>
              <w:tblW w:w="5000" w:type="pct"/>
              <w:tblCellMar>
                <w:left w:w="70" w:type="dxa"/>
                <w:right w:w="70" w:type="dxa"/>
              </w:tblCellMar>
            </w:tblPrEx>
          </w:tblPrExChange>
        </w:tblPrEx>
        <w:trPr>
          <w:trHeight w:val="1785"/>
          <w:trPrChange w:id="447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48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A270B3" w14:textId="3838D486" w:rsidR="008601AF" w:rsidRPr="008601AF" w:rsidRDefault="008601AF" w:rsidP="003C2C2A">
            <w:pPr>
              <w:jc w:val="center"/>
              <w:rPr>
                <w:rFonts w:ascii="Trebuchet MS" w:hAnsi="Trebuchet MS" w:cs="Arial"/>
                <w:color w:val="000000"/>
                <w:sz w:val="20"/>
                <w:szCs w:val="20"/>
                <w:lang w:bidi="th-TH"/>
              </w:rPr>
            </w:pPr>
            <w:del w:id="4481"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CA38AE" w14:textId="327E741A" w:rsidR="008601AF" w:rsidRPr="008601AF" w:rsidRDefault="008601AF" w:rsidP="003C2C2A">
            <w:pPr>
              <w:jc w:val="center"/>
              <w:rPr>
                <w:rFonts w:ascii="Trebuchet MS" w:hAnsi="Trebuchet MS" w:cs="Arial"/>
                <w:color w:val="000000"/>
                <w:sz w:val="20"/>
                <w:szCs w:val="20"/>
                <w:lang w:bidi="th-TH"/>
              </w:rPr>
            </w:pPr>
            <w:del w:id="4483"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ED20C8" w14:textId="395CA6F9" w:rsidR="008601AF" w:rsidRPr="008601AF" w:rsidRDefault="008601AF" w:rsidP="003C2C2A">
            <w:pPr>
              <w:jc w:val="center"/>
              <w:rPr>
                <w:rFonts w:ascii="Trebuchet MS" w:hAnsi="Trebuchet MS" w:cs="Arial"/>
                <w:color w:val="000000"/>
                <w:sz w:val="20"/>
                <w:szCs w:val="20"/>
                <w:lang w:bidi="th-TH"/>
              </w:rPr>
            </w:pPr>
            <w:del w:id="4485" w:author="Philippe Hollanda - Oliveira Trust" w:date="2022-07-19T10:08:00Z">
              <w:r w:rsidRPr="008601AF" w:rsidDel="00627AA0">
                <w:rPr>
                  <w:rFonts w:ascii="Trebuchet MS" w:hAnsi="Trebuchet MS" w:cs="Arial"/>
                  <w:color w:val="000000"/>
                  <w:sz w:val="20"/>
                  <w:szCs w:val="20"/>
                  <w:lang w:bidi="th-TH"/>
                </w:rPr>
                <w:delText>R$ 201,81</w:delText>
              </w:r>
            </w:del>
          </w:p>
        </w:tc>
      </w:tr>
      <w:tr w:rsidR="008601AF" w:rsidRPr="008601AF" w14:paraId="62D28FBA" w14:textId="77777777" w:rsidTr="00627AA0">
        <w:tblPrEx>
          <w:tblW w:w="5000" w:type="pct"/>
          <w:tblCellMar>
            <w:left w:w="70" w:type="dxa"/>
            <w:right w:w="70" w:type="dxa"/>
          </w:tblCellMar>
          <w:tblPrExChange w:id="4486" w:author="Philippe Hollanda - Oliveira Trust" w:date="2022-07-19T10:08:00Z">
            <w:tblPrEx>
              <w:tblW w:w="5000" w:type="pct"/>
              <w:tblCellMar>
                <w:left w:w="70" w:type="dxa"/>
                <w:right w:w="70" w:type="dxa"/>
              </w:tblCellMar>
            </w:tblPrEx>
          </w:tblPrExChange>
        </w:tblPrEx>
        <w:trPr>
          <w:trHeight w:val="1785"/>
          <w:trPrChange w:id="4487"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488"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AD2A27" w14:textId="184BFC15" w:rsidR="008601AF" w:rsidRPr="008601AF" w:rsidRDefault="008601AF" w:rsidP="003C2C2A">
            <w:pPr>
              <w:jc w:val="center"/>
              <w:rPr>
                <w:rFonts w:ascii="Trebuchet MS" w:hAnsi="Trebuchet MS" w:cs="Arial"/>
                <w:color w:val="000000"/>
                <w:sz w:val="20"/>
                <w:szCs w:val="20"/>
                <w:lang w:bidi="th-TH"/>
              </w:rPr>
            </w:pPr>
            <w:del w:id="4489" w:author="Philippe Hollanda - Oliveira Trust" w:date="2022-07-19T10:08:00Z">
              <w:r w:rsidRPr="008601AF" w:rsidDel="00627AA0">
                <w:rPr>
                  <w:rFonts w:ascii="Trebuchet MS" w:hAnsi="Trebuchet MS" w:cs="Arial"/>
                  <w:color w:val="000000"/>
                  <w:sz w:val="20"/>
                  <w:szCs w:val="20"/>
                  <w:lang w:bidi="th-TH"/>
                </w:rPr>
                <w:lastRenderedPageBreak/>
                <w:delText>PORTA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4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36DA75" w14:textId="1E9369BB" w:rsidR="008601AF" w:rsidRPr="008601AF" w:rsidRDefault="008601AF" w:rsidP="003C2C2A">
            <w:pPr>
              <w:jc w:val="center"/>
              <w:rPr>
                <w:rFonts w:ascii="Trebuchet MS" w:hAnsi="Trebuchet MS" w:cs="Arial"/>
                <w:color w:val="000000"/>
                <w:sz w:val="20"/>
                <w:szCs w:val="20"/>
                <w:lang w:bidi="th-TH"/>
              </w:rPr>
            </w:pPr>
            <w:del w:id="4491" w:author="Philippe Hollanda - Oliveira Trust" w:date="2022-07-19T10:08:00Z">
              <w:r w:rsidRPr="008601AF" w:rsidDel="00627AA0">
                <w:rPr>
                  <w:rFonts w:ascii="Trebuchet MS" w:hAnsi="Trebuchet MS" w:cs="Arial"/>
                  <w:color w:val="000000"/>
                  <w:sz w:val="20"/>
                  <w:szCs w:val="20"/>
                  <w:lang w:bidi="th-TH"/>
                </w:rPr>
                <w:delText>27/08/2021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678E80" w14:textId="773DF2AA" w:rsidR="008601AF" w:rsidRPr="008601AF" w:rsidRDefault="008601AF" w:rsidP="003C2C2A">
            <w:pPr>
              <w:jc w:val="center"/>
              <w:rPr>
                <w:rFonts w:ascii="Trebuchet MS" w:hAnsi="Trebuchet MS" w:cs="Arial"/>
                <w:color w:val="000000"/>
                <w:sz w:val="20"/>
                <w:szCs w:val="20"/>
                <w:lang w:bidi="th-TH"/>
              </w:rPr>
            </w:pPr>
            <w:del w:id="4493" w:author="Philippe Hollanda - Oliveira Trust" w:date="2022-07-19T10:08:00Z">
              <w:r w:rsidRPr="008601AF" w:rsidDel="00627AA0">
                <w:rPr>
                  <w:rFonts w:ascii="Trebuchet MS" w:hAnsi="Trebuchet MS" w:cs="Arial"/>
                  <w:color w:val="000000"/>
                  <w:sz w:val="20"/>
                  <w:szCs w:val="20"/>
                  <w:lang w:bidi="th-TH"/>
                </w:rPr>
                <w:delText>R$ 1.446,66</w:delText>
              </w:r>
            </w:del>
          </w:p>
        </w:tc>
      </w:tr>
      <w:tr w:rsidR="008601AF" w:rsidRPr="008601AF" w14:paraId="1DD887C6" w14:textId="77777777" w:rsidTr="00627AA0">
        <w:tblPrEx>
          <w:tblW w:w="5000" w:type="pct"/>
          <w:tblCellMar>
            <w:left w:w="70" w:type="dxa"/>
            <w:right w:w="70" w:type="dxa"/>
          </w:tblCellMar>
          <w:tblPrExChange w:id="4494" w:author="Philippe Hollanda - Oliveira Trust" w:date="2022-07-19T10:08:00Z">
            <w:tblPrEx>
              <w:tblW w:w="5000" w:type="pct"/>
              <w:tblCellMar>
                <w:left w:w="70" w:type="dxa"/>
                <w:right w:w="70" w:type="dxa"/>
              </w:tblCellMar>
            </w:tblPrEx>
          </w:tblPrExChange>
        </w:tblPrEx>
        <w:trPr>
          <w:trHeight w:val="1785"/>
          <w:trPrChange w:id="449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49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2E0BA7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4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5F7181" w14:textId="7EDC7F04" w:rsidR="008601AF" w:rsidRPr="008601AF" w:rsidRDefault="008601AF" w:rsidP="003C2C2A">
            <w:pPr>
              <w:jc w:val="center"/>
              <w:rPr>
                <w:rFonts w:ascii="Trebuchet MS" w:hAnsi="Trebuchet MS" w:cs="Arial"/>
                <w:color w:val="000000"/>
                <w:sz w:val="20"/>
                <w:szCs w:val="20"/>
                <w:lang w:bidi="th-TH"/>
              </w:rPr>
            </w:pPr>
            <w:del w:id="4498" w:author="Philippe Hollanda - Oliveira Trust" w:date="2022-07-19T10:08:00Z">
              <w:r w:rsidRPr="008601AF" w:rsidDel="00627AA0">
                <w:rPr>
                  <w:rFonts w:ascii="Trebuchet MS" w:hAnsi="Trebuchet MS" w:cs="Arial"/>
                  <w:color w:val="000000"/>
                  <w:sz w:val="20"/>
                  <w:szCs w:val="20"/>
                  <w:lang w:bidi="th-TH"/>
                </w:rPr>
                <w:delText>24/09/2021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4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9233C2" w14:textId="3612809B" w:rsidR="008601AF" w:rsidRPr="008601AF" w:rsidRDefault="008601AF" w:rsidP="003C2C2A">
            <w:pPr>
              <w:jc w:val="center"/>
              <w:rPr>
                <w:rFonts w:ascii="Trebuchet MS" w:hAnsi="Trebuchet MS" w:cs="Arial"/>
                <w:color w:val="000000"/>
                <w:sz w:val="20"/>
                <w:szCs w:val="20"/>
                <w:lang w:bidi="th-TH"/>
              </w:rPr>
            </w:pPr>
            <w:del w:id="4500" w:author="Philippe Hollanda - Oliveira Trust" w:date="2022-07-19T10:08:00Z">
              <w:r w:rsidRPr="008601AF" w:rsidDel="00627AA0">
                <w:rPr>
                  <w:rFonts w:ascii="Trebuchet MS" w:hAnsi="Trebuchet MS" w:cs="Arial"/>
                  <w:color w:val="000000"/>
                  <w:sz w:val="20"/>
                  <w:szCs w:val="20"/>
                  <w:lang w:bidi="th-TH"/>
                </w:rPr>
                <w:delText>R$ 1.446,66</w:delText>
              </w:r>
            </w:del>
          </w:p>
        </w:tc>
      </w:tr>
      <w:tr w:rsidR="008601AF" w:rsidRPr="008601AF" w14:paraId="5095B690" w14:textId="77777777" w:rsidTr="00627AA0">
        <w:tblPrEx>
          <w:tblW w:w="5000" w:type="pct"/>
          <w:tblCellMar>
            <w:left w:w="70" w:type="dxa"/>
            <w:right w:w="70" w:type="dxa"/>
          </w:tblCellMar>
          <w:tblPrExChange w:id="4501" w:author="Philippe Hollanda - Oliveira Trust" w:date="2022-07-19T10:08:00Z">
            <w:tblPrEx>
              <w:tblW w:w="5000" w:type="pct"/>
              <w:tblCellMar>
                <w:left w:w="70" w:type="dxa"/>
                <w:right w:w="70" w:type="dxa"/>
              </w:tblCellMar>
            </w:tblPrEx>
          </w:tblPrExChange>
        </w:tblPrEx>
        <w:trPr>
          <w:trHeight w:val="1785"/>
          <w:trPrChange w:id="450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50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6DD78C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5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6FD09F" w14:textId="172E478C" w:rsidR="008601AF" w:rsidRPr="008601AF" w:rsidRDefault="008601AF" w:rsidP="003C2C2A">
            <w:pPr>
              <w:jc w:val="center"/>
              <w:rPr>
                <w:rFonts w:ascii="Trebuchet MS" w:hAnsi="Trebuchet MS" w:cs="Arial"/>
                <w:color w:val="000000"/>
                <w:sz w:val="20"/>
                <w:szCs w:val="20"/>
                <w:lang w:bidi="th-TH"/>
              </w:rPr>
            </w:pPr>
            <w:del w:id="4505" w:author="Philippe Hollanda - Oliveira Trust" w:date="2022-07-19T10:08:00Z">
              <w:r w:rsidRPr="008601AF" w:rsidDel="00627AA0">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A34B89" w14:textId="6C01ABF2" w:rsidR="008601AF" w:rsidRPr="008601AF" w:rsidRDefault="008601AF" w:rsidP="003C2C2A">
            <w:pPr>
              <w:jc w:val="center"/>
              <w:rPr>
                <w:rFonts w:ascii="Trebuchet MS" w:hAnsi="Trebuchet MS" w:cs="Arial"/>
                <w:color w:val="000000"/>
                <w:sz w:val="20"/>
                <w:szCs w:val="20"/>
                <w:lang w:bidi="th-TH"/>
              </w:rPr>
            </w:pPr>
            <w:del w:id="4507" w:author="Philippe Hollanda - Oliveira Trust" w:date="2022-07-19T10:08:00Z">
              <w:r w:rsidRPr="008601AF" w:rsidDel="00627AA0">
                <w:rPr>
                  <w:rFonts w:ascii="Trebuchet MS" w:hAnsi="Trebuchet MS" w:cs="Arial"/>
                  <w:color w:val="000000"/>
                  <w:sz w:val="20"/>
                  <w:szCs w:val="20"/>
                  <w:lang w:bidi="th-TH"/>
                </w:rPr>
                <w:delText>R$ 1.446,68</w:delText>
              </w:r>
            </w:del>
          </w:p>
        </w:tc>
      </w:tr>
      <w:tr w:rsidR="008601AF" w:rsidRPr="008601AF" w14:paraId="35B1B12D" w14:textId="77777777" w:rsidTr="00627AA0">
        <w:tblPrEx>
          <w:tblW w:w="5000" w:type="pct"/>
          <w:tblCellMar>
            <w:left w:w="70" w:type="dxa"/>
            <w:right w:w="70" w:type="dxa"/>
          </w:tblCellMar>
          <w:tblPrExChange w:id="4508" w:author="Philippe Hollanda - Oliveira Trust" w:date="2022-07-19T10:08:00Z">
            <w:tblPrEx>
              <w:tblW w:w="5000" w:type="pct"/>
              <w:tblCellMar>
                <w:left w:w="70" w:type="dxa"/>
                <w:right w:w="70" w:type="dxa"/>
              </w:tblCellMar>
            </w:tblPrEx>
          </w:tblPrExChange>
        </w:tblPrEx>
        <w:trPr>
          <w:trHeight w:val="1785"/>
          <w:trPrChange w:id="450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51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898C74" w14:textId="51D1BA75" w:rsidR="008601AF" w:rsidRPr="008601AF" w:rsidRDefault="008601AF" w:rsidP="003C2C2A">
            <w:pPr>
              <w:jc w:val="center"/>
              <w:rPr>
                <w:rFonts w:ascii="Trebuchet MS" w:hAnsi="Trebuchet MS" w:cs="Arial"/>
                <w:color w:val="000000"/>
                <w:sz w:val="20"/>
                <w:szCs w:val="20"/>
                <w:lang w:bidi="th-TH"/>
              </w:rPr>
            </w:pPr>
            <w:del w:id="451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DE0553" w14:textId="4C9A2D89" w:rsidR="008601AF" w:rsidRPr="008601AF" w:rsidRDefault="008601AF" w:rsidP="003C2C2A">
            <w:pPr>
              <w:jc w:val="center"/>
              <w:rPr>
                <w:rFonts w:ascii="Trebuchet MS" w:hAnsi="Trebuchet MS" w:cs="Arial"/>
                <w:color w:val="000000"/>
                <w:sz w:val="20"/>
                <w:szCs w:val="20"/>
                <w:lang w:bidi="th-TH"/>
              </w:rPr>
            </w:pPr>
            <w:del w:id="4513" w:author="Philippe Hollanda - Oliveira Trust" w:date="2022-07-19T10:08:00Z">
              <w:r w:rsidRPr="008601AF" w:rsidDel="00627AA0">
                <w:rPr>
                  <w:rFonts w:ascii="Trebuchet MS" w:hAnsi="Trebuchet MS" w:cs="Arial"/>
                  <w:color w:val="000000"/>
                  <w:sz w:val="20"/>
                  <w:szCs w:val="20"/>
                  <w:lang w:bidi="th-TH"/>
                </w:rPr>
                <w:delText>19/07/2021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7F0A0F" w14:textId="657B773C" w:rsidR="008601AF" w:rsidRPr="008601AF" w:rsidRDefault="008601AF" w:rsidP="003C2C2A">
            <w:pPr>
              <w:jc w:val="center"/>
              <w:rPr>
                <w:rFonts w:ascii="Trebuchet MS" w:hAnsi="Trebuchet MS" w:cs="Arial"/>
                <w:color w:val="000000"/>
                <w:sz w:val="20"/>
                <w:szCs w:val="20"/>
                <w:lang w:bidi="th-TH"/>
              </w:rPr>
            </w:pPr>
            <w:del w:id="4515" w:author="Philippe Hollanda - Oliveira Trust" w:date="2022-07-19T10:08:00Z">
              <w:r w:rsidRPr="008601AF" w:rsidDel="00627AA0">
                <w:rPr>
                  <w:rFonts w:ascii="Trebuchet MS" w:hAnsi="Trebuchet MS" w:cs="Arial"/>
                  <w:color w:val="000000"/>
                  <w:sz w:val="20"/>
                  <w:szCs w:val="20"/>
                  <w:lang w:bidi="th-TH"/>
                </w:rPr>
                <w:delText>R$ 1.794,95</w:delText>
              </w:r>
            </w:del>
          </w:p>
        </w:tc>
      </w:tr>
      <w:tr w:rsidR="008601AF" w:rsidRPr="008601AF" w14:paraId="783D2909" w14:textId="77777777" w:rsidTr="00627AA0">
        <w:tblPrEx>
          <w:tblW w:w="5000" w:type="pct"/>
          <w:tblCellMar>
            <w:left w:w="70" w:type="dxa"/>
            <w:right w:w="70" w:type="dxa"/>
          </w:tblCellMar>
          <w:tblPrExChange w:id="4516" w:author="Philippe Hollanda - Oliveira Trust" w:date="2022-07-19T10:08:00Z">
            <w:tblPrEx>
              <w:tblW w:w="5000" w:type="pct"/>
              <w:tblCellMar>
                <w:left w:w="70" w:type="dxa"/>
                <w:right w:w="70" w:type="dxa"/>
              </w:tblCellMar>
            </w:tblPrEx>
          </w:tblPrExChange>
        </w:tblPrEx>
        <w:trPr>
          <w:trHeight w:val="1785"/>
          <w:trPrChange w:id="451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51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E6C903" w14:textId="610B2051" w:rsidR="008601AF" w:rsidRPr="008601AF" w:rsidRDefault="008601AF" w:rsidP="003C2C2A">
            <w:pPr>
              <w:jc w:val="center"/>
              <w:rPr>
                <w:rFonts w:ascii="Trebuchet MS" w:hAnsi="Trebuchet MS" w:cs="Arial"/>
                <w:color w:val="000000"/>
                <w:sz w:val="20"/>
                <w:szCs w:val="20"/>
                <w:lang w:bidi="th-TH"/>
              </w:rPr>
            </w:pPr>
            <w:del w:id="4519" w:author="Philippe Hollanda - Oliveira Trust" w:date="2022-07-19T10:08:00Z">
              <w:r w:rsidRPr="008601AF" w:rsidDel="00627AA0">
                <w:rPr>
                  <w:rFonts w:ascii="Trebuchet MS" w:hAnsi="Trebuchet MS" w:cs="Arial"/>
                  <w:color w:val="000000"/>
                  <w:sz w:val="20"/>
                  <w:szCs w:val="20"/>
                  <w:lang w:bidi="th-TH"/>
                </w:rPr>
                <w:delText>ESCADA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BA64BD" w14:textId="541C6993" w:rsidR="008601AF" w:rsidRPr="008601AF" w:rsidRDefault="008601AF" w:rsidP="003C2C2A">
            <w:pPr>
              <w:jc w:val="center"/>
              <w:rPr>
                <w:rFonts w:ascii="Trebuchet MS" w:hAnsi="Trebuchet MS" w:cs="Arial"/>
                <w:color w:val="000000"/>
                <w:sz w:val="20"/>
                <w:szCs w:val="20"/>
                <w:lang w:bidi="th-TH"/>
              </w:rPr>
            </w:pPr>
            <w:del w:id="4521"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B768D2" w14:textId="75EB0499" w:rsidR="008601AF" w:rsidRPr="008601AF" w:rsidRDefault="008601AF" w:rsidP="003C2C2A">
            <w:pPr>
              <w:jc w:val="center"/>
              <w:rPr>
                <w:rFonts w:ascii="Trebuchet MS" w:hAnsi="Trebuchet MS" w:cs="Arial"/>
                <w:color w:val="000000"/>
                <w:sz w:val="20"/>
                <w:szCs w:val="20"/>
                <w:lang w:bidi="th-TH"/>
              </w:rPr>
            </w:pPr>
            <w:del w:id="4523" w:author="Philippe Hollanda - Oliveira Trust" w:date="2022-07-19T10:08:00Z">
              <w:r w:rsidRPr="008601AF" w:rsidDel="00627AA0">
                <w:rPr>
                  <w:rFonts w:ascii="Trebuchet MS" w:hAnsi="Trebuchet MS" w:cs="Arial"/>
                  <w:color w:val="000000"/>
                  <w:sz w:val="20"/>
                  <w:szCs w:val="20"/>
                  <w:lang w:bidi="th-TH"/>
                </w:rPr>
                <w:delText>R$ 898,00</w:delText>
              </w:r>
            </w:del>
          </w:p>
        </w:tc>
      </w:tr>
      <w:tr w:rsidR="008601AF" w:rsidRPr="008601AF" w14:paraId="61A7BEF5" w14:textId="77777777" w:rsidTr="00627AA0">
        <w:tblPrEx>
          <w:tblW w:w="5000" w:type="pct"/>
          <w:tblCellMar>
            <w:left w:w="70" w:type="dxa"/>
            <w:right w:w="70" w:type="dxa"/>
          </w:tblCellMar>
          <w:tblPrExChange w:id="4524" w:author="Philippe Hollanda - Oliveira Trust" w:date="2022-07-19T10:08:00Z">
            <w:tblPrEx>
              <w:tblW w:w="5000" w:type="pct"/>
              <w:tblCellMar>
                <w:left w:w="70" w:type="dxa"/>
                <w:right w:w="70" w:type="dxa"/>
              </w:tblCellMar>
            </w:tblPrEx>
          </w:tblPrExChange>
        </w:tblPrEx>
        <w:trPr>
          <w:trHeight w:val="1785"/>
          <w:trPrChange w:id="452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52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5C3BEC" w14:textId="611BD160" w:rsidR="008601AF" w:rsidRPr="008601AF" w:rsidRDefault="008601AF" w:rsidP="003C2C2A">
            <w:pPr>
              <w:jc w:val="center"/>
              <w:rPr>
                <w:rFonts w:ascii="Trebuchet MS" w:hAnsi="Trebuchet MS" w:cs="Arial"/>
                <w:color w:val="000000"/>
                <w:sz w:val="20"/>
                <w:szCs w:val="20"/>
                <w:lang w:bidi="th-TH"/>
              </w:rPr>
            </w:pPr>
            <w:del w:id="4527" w:author="Philippe Hollanda - Oliveira Trust" w:date="2022-07-19T10:08:00Z">
              <w:r w:rsidRPr="008601AF" w:rsidDel="00627AA0">
                <w:rPr>
                  <w:rFonts w:ascii="Trebuchet MS" w:hAnsi="Trebuchet MS" w:cs="Arial"/>
                  <w:color w:val="000000"/>
                  <w:sz w:val="20"/>
                  <w:szCs w:val="20"/>
                  <w:lang w:bidi="th-TH"/>
                </w:rPr>
                <w:lastRenderedPageBreak/>
                <w:delText>LUMINÁRIA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2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73BE1A" w14:textId="71122B80" w:rsidR="008601AF" w:rsidRPr="008601AF" w:rsidRDefault="008601AF" w:rsidP="003C2C2A">
            <w:pPr>
              <w:jc w:val="center"/>
              <w:rPr>
                <w:rFonts w:ascii="Trebuchet MS" w:hAnsi="Trebuchet MS" w:cs="Arial"/>
                <w:color w:val="000000"/>
                <w:sz w:val="20"/>
                <w:szCs w:val="20"/>
                <w:lang w:bidi="th-TH"/>
              </w:rPr>
            </w:pPr>
            <w:del w:id="4529" w:author="Philippe Hollanda - Oliveira Trust" w:date="2022-07-19T10:08:00Z">
              <w:r w:rsidRPr="008601AF" w:rsidDel="00627AA0">
                <w:rPr>
                  <w:rFonts w:ascii="Trebuchet MS" w:hAnsi="Trebuchet MS" w:cs="Arial"/>
                  <w:color w:val="000000"/>
                  <w:sz w:val="20"/>
                  <w:szCs w:val="20"/>
                  <w:lang w:bidi="th-TH"/>
                </w:rPr>
                <w:delText>26/07/2021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3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50BE78" w14:textId="02E39D32" w:rsidR="008601AF" w:rsidRPr="008601AF" w:rsidRDefault="008601AF" w:rsidP="003C2C2A">
            <w:pPr>
              <w:jc w:val="center"/>
              <w:rPr>
                <w:rFonts w:ascii="Trebuchet MS" w:hAnsi="Trebuchet MS" w:cs="Arial"/>
                <w:color w:val="000000"/>
                <w:sz w:val="20"/>
                <w:szCs w:val="20"/>
                <w:lang w:bidi="th-TH"/>
              </w:rPr>
            </w:pPr>
            <w:del w:id="4531" w:author="Philippe Hollanda - Oliveira Trust" w:date="2022-07-19T10:08:00Z">
              <w:r w:rsidRPr="008601AF" w:rsidDel="00627AA0">
                <w:rPr>
                  <w:rFonts w:ascii="Trebuchet MS" w:hAnsi="Trebuchet MS" w:cs="Arial"/>
                  <w:color w:val="000000"/>
                  <w:sz w:val="20"/>
                  <w:szCs w:val="20"/>
                  <w:lang w:bidi="th-TH"/>
                </w:rPr>
                <w:delText>R$ 6.333,33</w:delText>
              </w:r>
            </w:del>
          </w:p>
        </w:tc>
      </w:tr>
      <w:tr w:rsidR="008601AF" w:rsidRPr="008601AF" w14:paraId="1A4B4CF9" w14:textId="77777777" w:rsidTr="00627AA0">
        <w:tblPrEx>
          <w:tblW w:w="5000" w:type="pct"/>
          <w:tblCellMar>
            <w:left w:w="70" w:type="dxa"/>
            <w:right w:w="70" w:type="dxa"/>
          </w:tblCellMar>
          <w:tblPrExChange w:id="4532" w:author="Philippe Hollanda - Oliveira Trust" w:date="2022-07-19T10:08:00Z">
            <w:tblPrEx>
              <w:tblW w:w="5000" w:type="pct"/>
              <w:tblCellMar>
                <w:left w:w="70" w:type="dxa"/>
                <w:right w:w="70" w:type="dxa"/>
              </w:tblCellMar>
            </w:tblPrEx>
          </w:tblPrExChange>
        </w:tblPrEx>
        <w:trPr>
          <w:trHeight w:val="1785"/>
          <w:trPrChange w:id="453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53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B55B42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5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EC9B94" w14:textId="37C29003" w:rsidR="008601AF" w:rsidRPr="008601AF" w:rsidRDefault="008601AF" w:rsidP="003C2C2A">
            <w:pPr>
              <w:jc w:val="center"/>
              <w:rPr>
                <w:rFonts w:ascii="Trebuchet MS" w:hAnsi="Trebuchet MS" w:cs="Arial"/>
                <w:color w:val="000000"/>
                <w:sz w:val="20"/>
                <w:szCs w:val="20"/>
                <w:lang w:bidi="th-TH"/>
              </w:rPr>
            </w:pPr>
            <w:del w:id="4536" w:author="Philippe Hollanda - Oliveira Trust" w:date="2022-07-19T10:08:00Z">
              <w:r w:rsidRPr="008601AF" w:rsidDel="00627AA0">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192FCC" w14:textId="033C34CF" w:rsidR="008601AF" w:rsidRPr="008601AF" w:rsidRDefault="008601AF" w:rsidP="003C2C2A">
            <w:pPr>
              <w:jc w:val="center"/>
              <w:rPr>
                <w:rFonts w:ascii="Trebuchet MS" w:hAnsi="Trebuchet MS" w:cs="Arial"/>
                <w:color w:val="000000"/>
                <w:sz w:val="20"/>
                <w:szCs w:val="20"/>
                <w:lang w:bidi="th-TH"/>
              </w:rPr>
            </w:pPr>
            <w:del w:id="4538" w:author="Philippe Hollanda - Oliveira Trust" w:date="2022-07-19T10:08:00Z">
              <w:r w:rsidRPr="008601AF" w:rsidDel="00627AA0">
                <w:rPr>
                  <w:rFonts w:ascii="Trebuchet MS" w:hAnsi="Trebuchet MS" w:cs="Arial"/>
                  <w:color w:val="000000"/>
                  <w:sz w:val="20"/>
                  <w:szCs w:val="20"/>
                  <w:lang w:bidi="th-TH"/>
                </w:rPr>
                <w:delText>R$ 6.333,33</w:delText>
              </w:r>
            </w:del>
          </w:p>
        </w:tc>
      </w:tr>
      <w:tr w:rsidR="008601AF" w:rsidRPr="008601AF" w14:paraId="52D994F7" w14:textId="77777777" w:rsidTr="00627AA0">
        <w:tblPrEx>
          <w:tblW w:w="5000" w:type="pct"/>
          <w:tblCellMar>
            <w:left w:w="70" w:type="dxa"/>
            <w:right w:w="70" w:type="dxa"/>
          </w:tblCellMar>
          <w:tblPrExChange w:id="4539" w:author="Philippe Hollanda - Oliveira Trust" w:date="2022-07-19T10:08:00Z">
            <w:tblPrEx>
              <w:tblW w:w="5000" w:type="pct"/>
              <w:tblCellMar>
                <w:left w:w="70" w:type="dxa"/>
                <w:right w:w="70" w:type="dxa"/>
              </w:tblCellMar>
            </w:tblPrEx>
          </w:tblPrExChange>
        </w:tblPrEx>
        <w:trPr>
          <w:trHeight w:val="1785"/>
          <w:trPrChange w:id="454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54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5D4B83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54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ABBB98" w14:textId="44E47930" w:rsidR="008601AF" w:rsidRPr="008601AF" w:rsidRDefault="008601AF" w:rsidP="003C2C2A">
            <w:pPr>
              <w:jc w:val="center"/>
              <w:rPr>
                <w:rFonts w:ascii="Trebuchet MS" w:hAnsi="Trebuchet MS" w:cs="Arial"/>
                <w:color w:val="000000"/>
                <w:sz w:val="20"/>
                <w:szCs w:val="20"/>
                <w:lang w:bidi="th-TH"/>
              </w:rPr>
            </w:pPr>
            <w:del w:id="4543" w:author="Philippe Hollanda - Oliveira Trust" w:date="2022-07-19T10:08:00Z">
              <w:r w:rsidRPr="008601AF" w:rsidDel="00627AA0">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4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48971A" w14:textId="3E1BA061" w:rsidR="008601AF" w:rsidRPr="008601AF" w:rsidRDefault="008601AF" w:rsidP="003C2C2A">
            <w:pPr>
              <w:jc w:val="center"/>
              <w:rPr>
                <w:rFonts w:ascii="Trebuchet MS" w:hAnsi="Trebuchet MS" w:cs="Arial"/>
                <w:color w:val="000000"/>
                <w:sz w:val="20"/>
                <w:szCs w:val="20"/>
                <w:lang w:bidi="th-TH"/>
              </w:rPr>
            </w:pPr>
            <w:del w:id="4545" w:author="Philippe Hollanda - Oliveira Trust" w:date="2022-07-19T10:08:00Z">
              <w:r w:rsidRPr="008601AF" w:rsidDel="00627AA0">
                <w:rPr>
                  <w:rFonts w:ascii="Trebuchet MS" w:hAnsi="Trebuchet MS" w:cs="Arial"/>
                  <w:color w:val="000000"/>
                  <w:sz w:val="20"/>
                  <w:szCs w:val="20"/>
                  <w:lang w:bidi="th-TH"/>
                </w:rPr>
                <w:delText>R$ 6.333,34</w:delText>
              </w:r>
            </w:del>
          </w:p>
        </w:tc>
      </w:tr>
      <w:tr w:rsidR="008601AF" w:rsidRPr="008601AF" w14:paraId="4012F68F" w14:textId="77777777" w:rsidTr="00627AA0">
        <w:tblPrEx>
          <w:tblW w:w="5000" w:type="pct"/>
          <w:tblCellMar>
            <w:left w:w="70" w:type="dxa"/>
            <w:right w:w="70" w:type="dxa"/>
          </w:tblCellMar>
          <w:tblPrExChange w:id="4546" w:author="Philippe Hollanda - Oliveira Trust" w:date="2022-07-19T10:08:00Z">
            <w:tblPrEx>
              <w:tblW w:w="5000" w:type="pct"/>
              <w:tblCellMar>
                <w:left w:w="70" w:type="dxa"/>
                <w:right w:w="70" w:type="dxa"/>
              </w:tblCellMar>
            </w:tblPrEx>
          </w:tblPrExChange>
        </w:tblPrEx>
        <w:trPr>
          <w:trHeight w:val="1785"/>
          <w:trPrChange w:id="454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54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349D61" w14:textId="7B2E1039" w:rsidR="008601AF" w:rsidRPr="008601AF" w:rsidRDefault="008601AF" w:rsidP="003C2C2A">
            <w:pPr>
              <w:jc w:val="center"/>
              <w:rPr>
                <w:rFonts w:ascii="Trebuchet MS" w:hAnsi="Trebuchet MS" w:cs="Arial"/>
                <w:color w:val="000000"/>
                <w:sz w:val="20"/>
                <w:szCs w:val="20"/>
                <w:lang w:bidi="th-TH"/>
              </w:rPr>
            </w:pPr>
            <w:del w:id="4549" w:author="Philippe Hollanda - Oliveira Trust" w:date="2022-07-19T10:08:00Z">
              <w:r w:rsidRPr="008601AF" w:rsidDel="00627AA0">
                <w:rPr>
                  <w:rFonts w:ascii="Trebuchet MS" w:hAnsi="Trebuchet MS" w:cs="Arial"/>
                  <w:color w:val="000000"/>
                  <w:sz w:val="20"/>
                  <w:szCs w:val="20"/>
                  <w:lang w:bidi="th-TH"/>
                </w:rPr>
                <w:delText>PROJETOR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5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8636F3" w14:textId="75A2A202" w:rsidR="008601AF" w:rsidRPr="008601AF" w:rsidRDefault="008601AF" w:rsidP="003C2C2A">
            <w:pPr>
              <w:jc w:val="center"/>
              <w:rPr>
                <w:rFonts w:ascii="Trebuchet MS" w:hAnsi="Trebuchet MS" w:cs="Arial"/>
                <w:color w:val="000000"/>
                <w:sz w:val="20"/>
                <w:szCs w:val="20"/>
                <w:lang w:bidi="th-TH"/>
              </w:rPr>
            </w:pPr>
            <w:del w:id="4551" w:author="Philippe Hollanda - Oliveira Trust" w:date="2022-07-19T10:08:00Z">
              <w:r w:rsidRPr="008601AF" w:rsidDel="00627AA0">
                <w:rPr>
                  <w:rFonts w:ascii="Trebuchet MS" w:hAnsi="Trebuchet MS" w:cs="Arial"/>
                  <w:color w:val="000000"/>
                  <w:sz w:val="20"/>
                  <w:szCs w:val="20"/>
                  <w:lang w:bidi="th-TH"/>
                </w:rPr>
                <w:delText>19/07/2021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5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F708A2" w14:textId="0C09F903" w:rsidR="008601AF" w:rsidRPr="008601AF" w:rsidRDefault="008601AF" w:rsidP="003C2C2A">
            <w:pPr>
              <w:jc w:val="center"/>
              <w:rPr>
                <w:rFonts w:ascii="Trebuchet MS" w:hAnsi="Trebuchet MS" w:cs="Arial"/>
                <w:color w:val="000000"/>
                <w:sz w:val="20"/>
                <w:szCs w:val="20"/>
                <w:lang w:bidi="th-TH"/>
              </w:rPr>
            </w:pPr>
            <w:del w:id="4553" w:author="Philippe Hollanda - Oliveira Trust" w:date="2022-07-19T10:08:00Z">
              <w:r w:rsidRPr="008601AF" w:rsidDel="00627AA0">
                <w:rPr>
                  <w:rFonts w:ascii="Trebuchet MS" w:hAnsi="Trebuchet MS" w:cs="Arial"/>
                  <w:color w:val="000000"/>
                  <w:sz w:val="20"/>
                  <w:szCs w:val="20"/>
                  <w:lang w:bidi="th-TH"/>
                </w:rPr>
                <w:delText>R$ 11.349,52</w:delText>
              </w:r>
            </w:del>
          </w:p>
        </w:tc>
      </w:tr>
      <w:tr w:rsidR="008601AF" w:rsidRPr="008601AF" w14:paraId="5AF206E7" w14:textId="77777777" w:rsidTr="00627AA0">
        <w:tblPrEx>
          <w:tblW w:w="5000" w:type="pct"/>
          <w:tblCellMar>
            <w:left w:w="70" w:type="dxa"/>
            <w:right w:w="70" w:type="dxa"/>
          </w:tblCellMar>
          <w:tblPrExChange w:id="4554" w:author="Philippe Hollanda - Oliveira Trust" w:date="2022-07-19T10:08:00Z">
            <w:tblPrEx>
              <w:tblW w:w="5000" w:type="pct"/>
              <w:tblCellMar>
                <w:left w:w="70" w:type="dxa"/>
                <w:right w:w="70" w:type="dxa"/>
              </w:tblCellMar>
            </w:tblPrEx>
          </w:tblPrExChange>
        </w:tblPrEx>
        <w:trPr>
          <w:trHeight w:val="1785"/>
          <w:trPrChange w:id="455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55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899F45" w14:textId="2357E0AF" w:rsidR="008601AF" w:rsidRPr="008601AF" w:rsidRDefault="008601AF" w:rsidP="003C2C2A">
            <w:pPr>
              <w:jc w:val="center"/>
              <w:rPr>
                <w:rFonts w:ascii="Trebuchet MS" w:hAnsi="Trebuchet MS" w:cs="Arial"/>
                <w:color w:val="000000"/>
                <w:sz w:val="20"/>
                <w:szCs w:val="20"/>
                <w:lang w:bidi="th-TH"/>
              </w:rPr>
            </w:pPr>
            <w:del w:id="4557" w:author="Philippe Hollanda - Oliveira Trust" w:date="2022-07-19T10:08:00Z">
              <w:r w:rsidRPr="008601AF" w:rsidDel="00627AA0">
                <w:rPr>
                  <w:rFonts w:ascii="Trebuchet MS" w:hAnsi="Trebuchet MS" w:cs="Arial"/>
                  <w:color w:val="000000"/>
                  <w:sz w:val="20"/>
                  <w:szCs w:val="20"/>
                  <w:lang w:bidi="th-TH"/>
                </w:rPr>
                <w:delText>ARGAMASSA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AFF34E" w14:textId="4C097EF2" w:rsidR="008601AF" w:rsidRPr="008601AF" w:rsidRDefault="008601AF" w:rsidP="003C2C2A">
            <w:pPr>
              <w:jc w:val="center"/>
              <w:rPr>
                <w:rFonts w:ascii="Trebuchet MS" w:hAnsi="Trebuchet MS" w:cs="Arial"/>
                <w:color w:val="000000"/>
                <w:sz w:val="20"/>
                <w:szCs w:val="20"/>
                <w:lang w:bidi="th-TH"/>
              </w:rPr>
            </w:pPr>
            <w:del w:id="4559"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15DDFD" w14:textId="31315152" w:rsidR="008601AF" w:rsidRPr="008601AF" w:rsidRDefault="008601AF" w:rsidP="003C2C2A">
            <w:pPr>
              <w:jc w:val="center"/>
              <w:rPr>
                <w:rFonts w:ascii="Trebuchet MS" w:hAnsi="Trebuchet MS" w:cs="Arial"/>
                <w:color w:val="000000"/>
                <w:sz w:val="20"/>
                <w:szCs w:val="20"/>
                <w:lang w:bidi="th-TH"/>
              </w:rPr>
            </w:pPr>
            <w:del w:id="4561" w:author="Philippe Hollanda - Oliveira Trust" w:date="2022-07-19T10:08:00Z">
              <w:r w:rsidRPr="008601AF" w:rsidDel="00627AA0">
                <w:rPr>
                  <w:rFonts w:ascii="Trebuchet MS" w:hAnsi="Trebuchet MS" w:cs="Arial"/>
                  <w:color w:val="000000"/>
                  <w:sz w:val="20"/>
                  <w:szCs w:val="20"/>
                  <w:lang w:bidi="th-TH"/>
                </w:rPr>
                <w:delText>R$ 795,00</w:delText>
              </w:r>
            </w:del>
          </w:p>
        </w:tc>
      </w:tr>
      <w:tr w:rsidR="008601AF" w:rsidRPr="008601AF" w14:paraId="361058AB" w14:textId="77777777" w:rsidTr="00627AA0">
        <w:tblPrEx>
          <w:tblW w:w="5000" w:type="pct"/>
          <w:tblCellMar>
            <w:left w:w="70" w:type="dxa"/>
            <w:right w:w="70" w:type="dxa"/>
          </w:tblCellMar>
          <w:tblPrExChange w:id="4562" w:author="Philippe Hollanda - Oliveira Trust" w:date="2022-07-19T10:08:00Z">
            <w:tblPrEx>
              <w:tblW w:w="5000" w:type="pct"/>
              <w:tblCellMar>
                <w:left w:w="70" w:type="dxa"/>
                <w:right w:w="70" w:type="dxa"/>
              </w:tblCellMar>
            </w:tblPrEx>
          </w:tblPrExChange>
        </w:tblPrEx>
        <w:trPr>
          <w:trHeight w:val="1785"/>
          <w:trPrChange w:id="456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56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FFBD83" w14:textId="6DAD9E0E" w:rsidR="008601AF" w:rsidRPr="008601AF" w:rsidRDefault="008601AF" w:rsidP="003C2C2A">
            <w:pPr>
              <w:jc w:val="center"/>
              <w:rPr>
                <w:rFonts w:ascii="Trebuchet MS" w:hAnsi="Trebuchet MS" w:cs="Arial"/>
                <w:color w:val="000000"/>
                <w:sz w:val="20"/>
                <w:szCs w:val="20"/>
                <w:lang w:bidi="th-TH"/>
              </w:rPr>
            </w:pPr>
            <w:del w:id="4565" w:author="Philippe Hollanda - Oliveira Trust" w:date="2022-07-19T10:08:00Z">
              <w:r w:rsidRPr="008601AF" w:rsidDel="00627AA0">
                <w:rPr>
                  <w:rFonts w:ascii="Trebuchet MS" w:hAnsi="Trebuchet MS" w:cs="Arial"/>
                  <w:color w:val="000000"/>
                  <w:sz w:val="20"/>
                  <w:szCs w:val="20"/>
                  <w:lang w:bidi="th-TH"/>
                </w:rPr>
                <w:lastRenderedPageBreak/>
                <w:delText xml:space="preserve">ADESIVO EPOXI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160C28" w14:textId="01B3E6E5" w:rsidR="008601AF" w:rsidRPr="008601AF" w:rsidRDefault="008601AF" w:rsidP="003C2C2A">
            <w:pPr>
              <w:jc w:val="center"/>
              <w:rPr>
                <w:rFonts w:ascii="Trebuchet MS" w:hAnsi="Trebuchet MS" w:cs="Arial"/>
                <w:color w:val="000000"/>
                <w:sz w:val="20"/>
                <w:szCs w:val="20"/>
                <w:lang w:bidi="th-TH"/>
              </w:rPr>
            </w:pPr>
            <w:del w:id="4567" w:author="Philippe Hollanda - Oliveira Trust" w:date="2022-07-19T10:08:00Z">
              <w:r w:rsidRPr="008601AF" w:rsidDel="00627AA0">
                <w:rPr>
                  <w:rFonts w:ascii="Trebuchet MS" w:hAnsi="Trebuchet MS" w:cs="Arial"/>
                  <w:color w:val="000000"/>
                  <w:sz w:val="20"/>
                  <w:szCs w:val="20"/>
                  <w:lang w:bidi="th-TH"/>
                </w:rPr>
                <w:delText>29/07/2021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DD0B89" w14:textId="7D535A16" w:rsidR="008601AF" w:rsidRPr="008601AF" w:rsidRDefault="008601AF" w:rsidP="003C2C2A">
            <w:pPr>
              <w:jc w:val="center"/>
              <w:rPr>
                <w:rFonts w:ascii="Trebuchet MS" w:hAnsi="Trebuchet MS" w:cs="Arial"/>
                <w:color w:val="000000"/>
                <w:sz w:val="20"/>
                <w:szCs w:val="20"/>
                <w:lang w:bidi="th-TH"/>
              </w:rPr>
            </w:pPr>
            <w:del w:id="4569" w:author="Philippe Hollanda - Oliveira Trust" w:date="2022-07-19T10:08:00Z">
              <w:r w:rsidRPr="008601AF" w:rsidDel="00627AA0">
                <w:rPr>
                  <w:rFonts w:ascii="Trebuchet MS" w:hAnsi="Trebuchet MS" w:cs="Arial"/>
                  <w:color w:val="000000"/>
                  <w:sz w:val="20"/>
                  <w:szCs w:val="20"/>
                  <w:lang w:bidi="th-TH"/>
                </w:rPr>
                <w:delText>R$ 1.500,00</w:delText>
              </w:r>
            </w:del>
          </w:p>
        </w:tc>
      </w:tr>
      <w:tr w:rsidR="008601AF" w:rsidRPr="008601AF" w14:paraId="1D78C4F2" w14:textId="77777777" w:rsidTr="00627AA0">
        <w:tblPrEx>
          <w:tblW w:w="5000" w:type="pct"/>
          <w:tblCellMar>
            <w:left w:w="70" w:type="dxa"/>
            <w:right w:w="70" w:type="dxa"/>
          </w:tblCellMar>
          <w:tblPrExChange w:id="4570" w:author="Philippe Hollanda - Oliveira Trust" w:date="2022-07-19T10:08:00Z">
            <w:tblPrEx>
              <w:tblW w:w="5000" w:type="pct"/>
              <w:tblCellMar>
                <w:left w:w="70" w:type="dxa"/>
                <w:right w:w="70" w:type="dxa"/>
              </w:tblCellMar>
            </w:tblPrEx>
          </w:tblPrExChange>
        </w:tblPrEx>
        <w:trPr>
          <w:trHeight w:val="1785"/>
          <w:trPrChange w:id="457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5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26600E" w14:textId="74DCA7ED" w:rsidR="008601AF" w:rsidRPr="008601AF" w:rsidRDefault="008601AF" w:rsidP="003C2C2A">
            <w:pPr>
              <w:jc w:val="center"/>
              <w:rPr>
                <w:rFonts w:ascii="Trebuchet MS" w:hAnsi="Trebuchet MS" w:cs="Arial"/>
                <w:color w:val="000000"/>
                <w:sz w:val="20"/>
                <w:szCs w:val="20"/>
                <w:lang w:bidi="th-TH"/>
              </w:rPr>
            </w:pPr>
            <w:del w:id="4573"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3FBAF2" w14:textId="56C8EA98" w:rsidR="008601AF" w:rsidRPr="008601AF" w:rsidRDefault="008601AF" w:rsidP="003C2C2A">
            <w:pPr>
              <w:jc w:val="center"/>
              <w:rPr>
                <w:rFonts w:ascii="Trebuchet MS" w:hAnsi="Trebuchet MS" w:cs="Arial"/>
                <w:color w:val="000000"/>
                <w:sz w:val="20"/>
                <w:szCs w:val="20"/>
                <w:lang w:bidi="th-TH"/>
              </w:rPr>
            </w:pPr>
            <w:del w:id="4575"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F3C927" w14:textId="38956823" w:rsidR="008601AF" w:rsidRPr="008601AF" w:rsidRDefault="008601AF" w:rsidP="003C2C2A">
            <w:pPr>
              <w:jc w:val="center"/>
              <w:rPr>
                <w:rFonts w:ascii="Trebuchet MS" w:hAnsi="Trebuchet MS" w:cs="Arial"/>
                <w:color w:val="000000"/>
                <w:sz w:val="20"/>
                <w:szCs w:val="20"/>
                <w:lang w:bidi="th-TH"/>
              </w:rPr>
            </w:pPr>
            <w:del w:id="4577" w:author="Philippe Hollanda - Oliveira Trust" w:date="2022-07-19T10:08:00Z">
              <w:r w:rsidRPr="008601AF" w:rsidDel="00627AA0">
                <w:rPr>
                  <w:rFonts w:ascii="Trebuchet MS" w:hAnsi="Trebuchet MS" w:cs="Arial"/>
                  <w:color w:val="000000"/>
                  <w:sz w:val="20"/>
                  <w:szCs w:val="20"/>
                  <w:lang w:bidi="th-TH"/>
                </w:rPr>
                <w:delText>R$ 1.150,86</w:delText>
              </w:r>
            </w:del>
          </w:p>
        </w:tc>
      </w:tr>
      <w:tr w:rsidR="008601AF" w:rsidRPr="008601AF" w14:paraId="239FFFF7" w14:textId="77777777" w:rsidTr="00627AA0">
        <w:tblPrEx>
          <w:tblW w:w="5000" w:type="pct"/>
          <w:tblCellMar>
            <w:left w:w="70" w:type="dxa"/>
            <w:right w:w="70" w:type="dxa"/>
          </w:tblCellMar>
          <w:tblPrExChange w:id="4578" w:author="Philippe Hollanda - Oliveira Trust" w:date="2022-07-19T10:08:00Z">
            <w:tblPrEx>
              <w:tblW w:w="5000" w:type="pct"/>
              <w:tblCellMar>
                <w:left w:w="70" w:type="dxa"/>
                <w:right w:w="70" w:type="dxa"/>
              </w:tblCellMar>
            </w:tblPrEx>
          </w:tblPrExChange>
        </w:tblPrEx>
        <w:trPr>
          <w:trHeight w:val="1785"/>
          <w:trPrChange w:id="457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58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284158" w14:textId="6DA05FF1" w:rsidR="008601AF" w:rsidRPr="008601AF" w:rsidRDefault="008601AF" w:rsidP="003C2C2A">
            <w:pPr>
              <w:jc w:val="center"/>
              <w:rPr>
                <w:rFonts w:ascii="Trebuchet MS" w:hAnsi="Trebuchet MS" w:cs="Arial"/>
                <w:color w:val="000000"/>
                <w:sz w:val="20"/>
                <w:szCs w:val="20"/>
                <w:lang w:bidi="th-TH"/>
              </w:rPr>
            </w:pPr>
            <w:del w:id="4581"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5FA71B" w14:textId="6E84899E" w:rsidR="008601AF" w:rsidRPr="008601AF" w:rsidRDefault="008601AF" w:rsidP="003C2C2A">
            <w:pPr>
              <w:jc w:val="center"/>
              <w:rPr>
                <w:rFonts w:ascii="Trebuchet MS" w:hAnsi="Trebuchet MS" w:cs="Arial"/>
                <w:color w:val="000000"/>
                <w:sz w:val="20"/>
                <w:szCs w:val="20"/>
                <w:lang w:bidi="th-TH"/>
              </w:rPr>
            </w:pPr>
            <w:del w:id="4583" w:author="Philippe Hollanda - Oliveira Trust" w:date="2022-07-19T10:08:00Z">
              <w:r w:rsidRPr="008601AF" w:rsidDel="00627AA0">
                <w:rPr>
                  <w:rFonts w:ascii="Trebuchet MS" w:hAnsi="Trebuchet MS" w:cs="Arial"/>
                  <w:color w:val="000000"/>
                  <w:sz w:val="20"/>
                  <w:szCs w:val="20"/>
                  <w:lang w:bidi="th-TH"/>
                </w:rPr>
                <w:delText>26/07/2021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9AA45B" w14:textId="50231FB7" w:rsidR="008601AF" w:rsidRPr="008601AF" w:rsidRDefault="008601AF" w:rsidP="003C2C2A">
            <w:pPr>
              <w:jc w:val="center"/>
              <w:rPr>
                <w:rFonts w:ascii="Trebuchet MS" w:hAnsi="Trebuchet MS" w:cs="Arial"/>
                <w:color w:val="000000"/>
                <w:sz w:val="20"/>
                <w:szCs w:val="20"/>
                <w:lang w:bidi="th-TH"/>
              </w:rPr>
            </w:pPr>
            <w:del w:id="4585" w:author="Philippe Hollanda - Oliveira Trust" w:date="2022-07-19T10:08:00Z">
              <w:r w:rsidRPr="008601AF" w:rsidDel="00627AA0">
                <w:rPr>
                  <w:rFonts w:ascii="Trebuchet MS" w:hAnsi="Trebuchet MS" w:cs="Arial"/>
                  <w:color w:val="000000"/>
                  <w:sz w:val="20"/>
                  <w:szCs w:val="20"/>
                  <w:lang w:bidi="th-TH"/>
                </w:rPr>
                <w:delText>R$ 2.590,00</w:delText>
              </w:r>
            </w:del>
          </w:p>
        </w:tc>
      </w:tr>
      <w:tr w:rsidR="008601AF" w:rsidRPr="008601AF" w14:paraId="62908314" w14:textId="77777777" w:rsidTr="00627AA0">
        <w:tblPrEx>
          <w:tblW w:w="5000" w:type="pct"/>
          <w:tblCellMar>
            <w:left w:w="70" w:type="dxa"/>
            <w:right w:w="70" w:type="dxa"/>
          </w:tblCellMar>
          <w:tblPrExChange w:id="4586" w:author="Philippe Hollanda - Oliveira Trust" w:date="2022-07-19T10:08:00Z">
            <w:tblPrEx>
              <w:tblW w:w="5000" w:type="pct"/>
              <w:tblCellMar>
                <w:left w:w="70" w:type="dxa"/>
                <w:right w:w="70" w:type="dxa"/>
              </w:tblCellMar>
            </w:tblPrEx>
          </w:tblPrExChange>
        </w:tblPrEx>
        <w:trPr>
          <w:trHeight w:val="1785"/>
          <w:trPrChange w:id="458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58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2B7674" w14:textId="281B79C6" w:rsidR="008601AF" w:rsidRPr="008601AF" w:rsidRDefault="008601AF" w:rsidP="003C2C2A">
            <w:pPr>
              <w:jc w:val="center"/>
              <w:rPr>
                <w:rFonts w:ascii="Trebuchet MS" w:hAnsi="Trebuchet MS" w:cs="Arial"/>
                <w:color w:val="000000"/>
                <w:sz w:val="20"/>
                <w:szCs w:val="20"/>
                <w:lang w:bidi="th-TH"/>
              </w:rPr>
            </w:pPr>
            <w:del w:id="4589" w:author="Philippe Hollanda - Oliveira Trust" w:date="2022-07-19T10:08:00Z">
              <w:r w:rsidRPr="008601AF" w:rsidDel="00627AA0">
                <w:rPr>
                  <w:rFonts w:ascii="Trebuchet MS" w:hAnsi="Trebuchet MS" w:cs="Arial"/>
                  <w:color w:val="000000"/>
                  <w:sz w:val="20"/>
                  <w:szCs w:val="20"/>
                  <w:lang w:bidi="th-TH"/>
                </w:rPr>
                <w:delText>TELA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6C242C" w14:textId="1DD8FAD5" w:rsidR="008601AF" w:rsidRPr="008601AF" w:rsidRDefault="008601AF" w:rsidP="003C2C2A">
            <w:pPr>
              <w:jc w:val="center"/>
              <w:rPr>
                <w:rFonts w:ascii="Trebuchet MS" w:hAnsi="Trebuchet MS" w:cs="Arial"/>
                <w:color w:val="000000"/>
                <w:sz w:val="20"/>
                <w:szCs w:val="20"/>
                <w:lang w:bidi="th-TH"/>
              </w:rPr>
            </w:pPr>
            <w:del w:id="4591" w:author="Philippe Hollanda - Oliveira Trust" w:date="2022-07-19T10:08:00Z">
              <w:r w:rsidRPr="008601AF" w:rsidDel="00627AA0">
                <w:rPr>
                  <w:rFonts w:ascii="Trebuchet MS" w:hAnsi="Trebuchet MS" w:cs="Arial"/>
                  <w:color w:val="000000"/>
                  <w:sz w:val="20"/>
                  <w:szCs w:val="20"/>
                  <w:lang w:bidi="th-TH"/>
                </w:rPr>
                <w:delText>04/08/2021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5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B47244" w14:textId="3C8D8FF8" w:rsidR="008601AF" w:rsidRPr="008601AF" w:rsidRDefault="008601AF" w:rsidP="003C2C2A">
            <w:pPr>
              <w:jc w:val="center"/>
              <w:rPr>
                <w:rFonts w:ascii="Trebuchet MS" w:hAnsi="Trebuchet MS" w:cs="Arial"/>
                <w:color w:val="000000"/>
                <w:sz w:val="20"/>
                <w:szCs w:val="20"/>
                <w:lang w:bidi="th-TH"/>
              </w:rPr>
            </w:pPr>
            <w:del w:id="4593" w:author="Philippe Hollanda - Oliveira Trust" w:date="2022-07-19T10:08:00Z">
              <w:r w:rsidRPr="008601AF" w:rsidDel="00627AA0">
                <w:rPr>
                  <w:rFonts w:ascii="Trebuchet MS" w:hAnsi="Trebuchet MS" w:cs="Arial"/>
                  <w:color w:val="000000"/>
                  <w:sz w:val="20"/>
                  <w:szCs w:val="20"/>
                  <w:lang w:bidi="th-TH"/>
                </w:rPr>
                <w:delText>R$ 1.735,31</w:delText>
              </w:r>
            </w:del>
          </w:p>
        </w:tc>
      </w:tr>
      <w:tr w:rsidR="008601AF" w:rsidRPr="008601AF" w14:paraId="1BEA96C4" w14:textId="77777777" w:rsidTr="00627AA0">
        <w:tblPrEx>
          <w:tblW w:w="5000" w:type="pct"/>
          <w:tblCellMar>
            <w:left w:w="70" w:type="dxa"/>
            <w:right w:w="70" w:type="dxa"/>
          </w:tblCellMar>
          <w:tblPrExChange w:id="4594" w:author="Philippe Hollanda - Oliveira Trust" w:date="2022-07-19T10:08:00Z">
            <w:tblPrEx>
              <w:tblW w:w="5000" w:type="pct"/>
              <w:tblCellMar>
                <w:left w:w="70" w:type="dxa"/>
                <w:right w:w="70" w:type="dxa"/>
              </w:tblCellMar>
            </w:tblPrEx>
          </w:tblPrExChange>
        </w:tblPrEx>
        <w:trPr>
          <w:trHeight w:val="1785"/>
          <w:trPrChange w:id="459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59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017114" w14:textId="5FDBD001" w:rsidR="008601AF" w:rsidRPr="008601AF" w:rsidRDefault="008601AF" w:rsidP="003C2C2A">
            <w:pPr>
              <w:jc w:val="center"/>
              <w:rPr>
                <w:rFonts w:ascii="Trebuchet MS" w:hAnsi="Trebuchet MS" w:cs="Arial"/>
                <w:color w:val="000000"/>
                <w:sz w:val="20"/>
                <w:szCs w:val="20"/>
                <w:lang w:bidi="th-TH"/>
              </w:rPr>
            </w:pPr>
            <w:del w:id="4597" w:author="Philippe Hollanda - Oliveira Trust" w:date="2022-07-19T10:08:00Z">
              <w:r w:rsidRPr="008601AF" w:rsidDel="00627AA0">
                <w:rPr>
                  <w:rFonts w:ascii="Trebuchet MS" w:hAnsi="Trebuchet MS" w:cs="Arial"/>
                  <w:color w:val="000000"/>
                  <w:sz w:val="20"/>
                  <w:szCs w:val="20"/>
                  <w:lang w:bidi="th-TH"/>
                </w:rPr>
                <w:delText xml:space="preserve">NOBREAK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5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5BEBCD" w14:textId="52D210D0" w:rsidR="008601AF" w:rsidRPr="008601AF" w:rsidRDefault="008601AF" w:rsidP="003C2C2A">
            <w:pPr>
              <w:jc w:val="center"/>
              <w:rPr>
                <w:rFonts w:ascii="Trebuchet MS" w:hAnsi="Trebuchet MS" w:cs="Arial"/>
                <w:color w:val="000000"/>
                <w:sz w:val="20"/>
                <w:szCs w:val="20"/>
                <w:lang w:bidi="th-TH"/>
              </w:rPr>
            </w:pPr>
            <w:del w:id="4599" w:author="Philippe Hollanda - Oliveira Trust" w:date="2022-07-19T10:08:00Z">
              <w:r w:rsidRPr="008601AF" w:rsidDel="00627AA0">
                <w:rPr>
                  <w:rFonts w:ascii="Trebuchet MS" w:hAnsi="Trebuchet MS" w:cs="Arial"/>
                  <w:color w:val="000000"/>
                  <w:sz w:val="20"/>
                  <w:szCs w:val="20"/>
                  <w:lang w:bidi="th-TH"/>
                </w:rPr>
                <w:delText>03/08/2021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71E1A7" w14:textId="411B63D7" w:rsidR="008601AF" w:rsidRPr="008601AF" w:rsidRDefault="008601AF" w:rsidP="003C2C2A">
            <w:pPr>
              <w:jc w:val="center"/>
              <w:rPr>
                <w:rFonts w:ascii="Trebuchet MS" w:hAnsi="Trebuchet MS" w:cs="Arial"/>
                <w:color w:val="000000"/>
                <w:sz w:val="20"/>
                <w:szCs w:val="20"/>
                <w:lang w:bidi="th-TH"/>
              </w:rPr>
            </w:pPr>
            <w:del w:id="4601" w:author="Philippe Hollanda - Oliveira Trust" w:date="2022-07-19T10:08:00Z">
              <w:r w:rsidRPr="008601AF" w:rsidDel="00627AA0">
                <w:rPr>
                  <w:rFonts w:ascii="Trebuchet MS" w:hAnsi="Trebuchet MS" w:cs="Arial"/>
                  <w:color w:val="000000"/>
                  <w:sz w:val="20"/>
                  <w:szCs w:val="20"/>
                  <w:lang w:bidi="th-TH"/>
                </w:rPr>
                <w:delText>R$ 29.410,67</w:delText>
              </w:r>
            </w:del>
          </w:p>
        </w:tc>
      </w:tr>
      <w:tr w:rsidR="008601AF" w:rsidRPr="008601AF" w14:paraId="1CF27CA0" w14:textId="77777777" w:rsidTr="00627AA0">
        <w:tblPrEx>
          <w:tblW w:w="5000" w:type="pct"/>
          <w:tblCellMar>
            <w:left w:w="70" w:type="dxa"/>
            <w:right w:w="70" w:type="dxa"/>
          </w:tblCellMar>
          <w:tblPrExChange w:id="4602" w:author="Philippe Hollanda - Oliveira Trust" w:date="2022-07-19T10:08:00Z">
            <w:tblPrEx>
              <w:tblW w:w="5000" w:type="pct"/>
              <w:tblCellMar>
                <w:left w:w="70" w:type="dxa"/>
                <w:right w:w="70" w:type="dxa"/>
              </w:tblCellMar>
            </w:tblPrEx>
          </w:tblPrExChange>
        </w:tblPrEx>
        <w:trPr>
          <w:trHeight w:val="1785"/>
          <w:trPrChange w:id="460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60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1A6A18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6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8FF7C9" w14:textId="1D075D9F" w:rsidR="008601AF" w:rsidRPr="008601AF" w:rsidRDefault="008601AF" w:rsidP="003C2C2A">
            <w:pPr>
              <w:jc w:val="center"/>
              <w:rPr>
                <w:rFonts w:ascii="Trebuchet MS" w:hAnsi="Trebuchet MS" w:cs="Arial"/>
                <w:color w:val="000000"/>
                <w:sz w:val="20"/>
                <w:szCs w:val="20"/>
                <w:lang w:bidi="th-TH"/>
              </w:rPr>
            </w:pPr>
            <w:del w:id="4606" w:author="Philippe Hollanda - Oliveira Trust" w:date="2022-07-19T10:08:00Z">
              <w:r w:rsidRPr="008601AF" w:rsidDel="00627AA0">
                <w:rPr>
                  <w:rFonts w:ascii="Trebuchet MS" w:hAnsi="Trebuchet MS" w:cs="Arial"/>
                  <w:color w:val="000000"/>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21ACE3" w14:textId="0EC7AB68" w:rsidR="008601AF" w:rsidRPr="008601AF" w:rsidRDefault="008601AF" w:rsidP="003C2C2A">
            <w:pPr>
              <w:jc w:val="center"/>
              <w:rPr>
                <w:rFonts w:ascii="Trebuchet MS" w:hAnsi="Trebuchet MS" w:cs="Arial"/>
                <w:color w:val="000000"/>
                <w:sz w:val="20"/>
                <w:szCs w:val="20"/>
                <w:lang w:bidi="th-TH"/>
              </w:rPr>
            </w:pPr>
            <w:del w:id="4608" w:author="Philippe Hollanda - Oliveira Trust" w:date="2022-07-19T10:08:00Z">
              <w:r w:rsidRPr="008601AF" w:rsidDel="00627AA0">
                <w:rPr>
                  <w:rFonts w:ascii="Trebuchet MS" w:hAnsi="Trebuchet MS" w:cs="Arial"/>
                  <w:color w:val="000000"/>
                  <w:sz w:val="20"/>
                  <w:szCs w:val="20"/>
                  <w:lang w:bidi="th-TH"/>
                </w:rPr>
                <w:delText>R$ 29.410,67</w:delText>
              </w:r>
            </w:del>
          </w:p>
        </w:tc>
      </w:tr>
      <w:tr w:rsidR="008601AF" w:rsidRPr="008601AF" w14:paraId="64530994" w14:textId="77777777" w:rsidTr="00627AA0">
        <w:tblPrEx>
          <w:tblW w:w="5000" w:type="pct"/>
          <w:tblCellMar>
            <w:left w:w="70" w:type="dxa"/>
            <w:right w:w="70" w:type="dxa"/>
          </w:tblCellMar>
          <w:tblPrExChange w:id="4609" w:author="Philippe Hollanda - Oliveira Trust" w:date="2022-07-19T10:08:00Z">
            <w:tblPrEx>
              <w:tblW w:w="5000" w:type="pct"/>
              <w:tblCellMar>
                <w:left w:w="70" w:type="dxa"/>
                <w:right w:w="70" w:type="dxa"/>
              </w:tblCellMar>
            </w:tblPrEx>
          </w:tblPrExChange>
        </w:tblPrEx>
        <w:trPr>
          <w:trHeight w:val="1785"/>
          <w:trPrChange w:id="461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61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DA3B8D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6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F75BE9" w14:textId="00CD6639" w:rsidR="008601AF" w:rsidRPr="008601AF" w:rsidRDefault="008601AF" w:rsidP="003C2C2A">
            <w:pPr>
              <w:jc w:val="center"/>
              <w:rPr>
                <w:rFonts w:ascii="Trebuchet MS" w:hAnsi="Trebuchet MS" w:cs="Arial"/>
                <w:color w:val="000000"/>
                <w:sz w:val="20"/>
                <w:szCs w:val="20"/>
                <w:lang w:bidi="th-TH"/>
              </w:rPr>
            </w:pPr>
            <w:del w:id="4613" w:author="Philippe Hollanda - Oliveira Trust" w:date="2022-07-19T10:08:00Z">
              <w:r w:rsidRPr="008601AF" w:rsidDel="00627AA0">
                <w:rPr>
                  <w:rFonts w:ascii="Trebuchet MS" w:hAnsi="Trebuchet MS" w:cs="Arial"/>
                  <w:color w:val="000000"/>
                  <w:sz w:val="20"/>
                  <w:szCs w:val="20"/>
                  <w:lang w:bidi="th-TH"/>
                </w:rPr>
                <w:delText>28/09/2021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8DD5E2" w14:textId="3E9F5003" w:rsidR="008601AF" w:rsidRPr="008601AF" w:rsidRDefault="008601AF" w:rsidP="003C2C2A">
            <w:pPr>
              <w:jc w:val="center"/>
              <w:rPr>
                <w:rFonts w:ascii="Trebuchet MS" w:hAnsi="Trebuchet MS" w:cs="Arial"/>
                <w:color w:val="000000"/>
                <w:sz w:val="20"/>
                <w:szCs w:val="20"/>
                <w:lang w:bidi="th-TH"/>
              </w:rPr>
            </w:pPr>
            <w:del w:id="4615" w:author="Philippe Hollanda - Oliveira Trust" w:date="2022-07-19T10:08:00Z">
              <w:r w:rsidRPr="008601AF" w:rsidDel="00627AA0">
                <w:rPr>
                  <w:rFonts w:ascii="Trebuchet MS" w:hAnsi="Trebuchet MS" w:cs="Arial"/>
                  <w:color w:val="000000"/>
                  <w:sz w:val="20"/>
                  <w:szCs w:val="20"/>
                  <w:lang w:bidi="th-TH"/>
                </w:rPr>
                <w:delText>R$ 29.410,66</w:delText>
              </w:r>
            </w:del>
          </w:p>
        </w:tc>
      </w:tr>
      <w:tr w:rsidR="008601AF" w:rsidRPr="008601AF" w14:paraId="57082BE2" w14:textId="77777777" w:rsidTr="00627AA0">
        <w:tblPrEx>
          <w:tblW w:w="5000" w:type="pct"/>
          <w:tblCellMar>
            <w:left w:w="70" w:type="dxa"/>
            <w:right w:w="70" w:type="dxa"/>
          </w:tblCellMar>
          <w:tblPrExChange w:id="4616" w:author="Philippe Hollanda - Oliveira Trust" w:date="2022-07-19T10:08:00Z">
            <w:tblPrEx>
              <w:tblW w:w="5000" w:type="pct"/>
              <w:tblCellMar>
                <w:left w:w="70" w:type="dxa"/>
                <w:right w:w="70" w:type="dxa"/>
              </w:tblCellMar>
            </w:tblPrEx>
          </w:tblPrExChange>
        </w:tblPrEx>
        <w:trPr>
          <w:trHeight w:val="1785"/>
          <w:trPrChange w:id="461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61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A361BC" w14:textId="23EAE0DC" w:rsidR="008601AF" w:rsidRPr="008601AF" w:rsidRDefault="008601AF" w:rsidP="003C2C2A">
            <w:pPr>
              <w:jc w:val="center"/>
              <w:rPr>
                <w:rFonts w:ascii="Trebuchet MS" w:hAnsi="Trebuchet MS" w:cs="Arial"/>
                <w:color w:val="000000"/>
                <w:sz w:val="20"/>
                <w:szCs w:val="20"/>
                <w:lang w:bidi="th-TH"/>
              </w:rPr>
            </w:pPr>
            <w:del w:id="4619"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6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E94382" w14:textId="7A5B842E" w:rsidR="008601AF" w:rsidRPr="008601AF" w:rsidRDefault="008601AF" w:rsidP="003C2C2A">
            <w:pPr>
              <w:jc w:val="center"/>
              <w:rPr>
                <w:rFonts w:ascii="Trebuchet MS" w:hAnsi="Trebuchet MS" w:cs="Arial"/>
                <w:color w:val="000000"/>
                <w:sz w:val="20"/>
                <w:szCs w:val="20"/>
                <w:lang w:bidi="th-TH"/>
              </w:rPr>
            </w:pPr>
            <w:del w:id="4621" w:author="Philippe Hollanda - Oliveira Trust" w:date="2022-07-19T10:08:00Z">
              <w:r w:rsidRPr="008601AF" w:rsidDel="00627AA0">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CFC6BD" w14:textId="62D75818" w:rsidR="008601AF" w:rsidRPr="008601AF" w:rsidRDefault="008601AF" w:rsidP="003C2C2A">
            <w:pPr>
              <w:jc w:val="center"/>
              <w:rPr>
                <w:rFonts w:ascii="Trebuchet MS" w:hAnsi="Trebuchet MS" w:cs="Arial"/>
                <w:color w:val="000000"/>
                <w:sz w:val="20"/>
                <w:szCs w:val="20"/>
                <w:lang w:bidi="th-TH"/>
              </w:rPr>
            </w:pPr>
            <w:del w:id="4623" w:author="Philippe Hollanda - Oliveira Trust" w:date="2022-07-19T10:08:00Z">
              <w:r w:rsidRPr="008601AF" w:rsidDel="00627AA0">
                <w:rPr>
                  <w:rFonts w:ascii="Trebuchet MS" w:hAnsi="Trebuchet MS" w:cs="Arial"/>
                  <w:color w:val="000000"/>
                  <w:sz w:val="20"/>
                  <w:szCs w:val="20"/>
                  <w:lang w:bidi="th-TH"/>
                </w:rPr>
                <w:delText>R$ 1.814,40</w:delText>
              </w:r>
            </w:del>
          </w:p>
        </w:tc>
      </w:tr>
      <w:tr w:rsidR="008601AF" w:rsidRPr="008601AF" w14:paraId="05B0AEC1" w14:textId="77777777" w:rsidTr="00627AA0">
        <w:tblPrEx>
          <w:tblW w:w="5000" w:type="pct"/>
          <w:tblCellMar>
            <w:left w:w="70" w:type="dxa"/>
            <w:right w:w="70" w:type="dxa"/>
          </w:tblCellMar>
          <w:tblPrExChange w:id="4624" w:author="Philippe Hollanda - Oliveira Trust" w:date="2022-07-19T10:08:00Z">
            <w:tblPrEx>
              <w:tblW w:w="5000" w:type="pct"/>
              <w:tblCellMar>
                <w:left w:w="70" w:type="dxa"/>
                <w:right w:w="70" w:type="dxa"/>
              </w:tblCellMar>
            </w:tblPrEx>
          </w:tblPrExChange>
        </w:tblPrEx>
        <w:trPr>
          <w:trHeight w:val="1785"/>
          <w:trPrChange w:id="462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62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88543E" w14:textId="0FF7E78F" w:rsidR="008601AF" w:rsidRPr="008601AF" w:rsidRDefault="008601AF" w:rsidP="003C2C2A">
            <w:pPr>
              <w:jc w:val="center"/>
              <w:rPr>
                <w:rFonts w:ascii="Trebuchet MS" w:hAnsi="Trebuchet MS" w:cs="Arial"/>
                <w:color w:val="000000"/>
                <w:sz w:val="20"/>
                <w:szCs w:val="20"/>
                <w:lang w:bidi="th-TH"/>
              </w:rPr>
            </w:pPr>
            <w:del w:id="4627" w:author="Philippe Hollanda - Oliveira Trust" w:date="2022-07-19T10:08:00Z">
              <w:r w:rsidRPr="008601AF" w:rsidDel="00627AA0">
                <w:rPr>
                  <w:rFonts w:ascii="Trebuchet MS" w:hAnsi="Trebuchet MS" w:cs="Arial"/>
                  <w:color w:val="000000"/>
                  <w:sz w:val="20"/>
                  <w:szCs w:val="20"/>
                  <w:lang w:bidi="th-TH"/>
                </w:rPr>
                <w:delText>DISCO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62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14B1E1" w14:textId="7D1E56E1" w:rsidR="008601AF" w:rsidRPr="008601AF" w:rsidRDefault="008601AF" w:rsidP="003C2C2A">
            <w:pPr>
              <w:jc w:val="center"/>
              <w:rPr>
                <w:rFonts w:ascii="Trebuchet MS" w:hAnsi="Trebuchet MS" w:cs="Arial"/>
                <w:color w:val="000000"/>
                <w:sz w:val="20"/>
                <w:szCs w:val="20"/>
                <w:lang w:bidi="th-TH"/>
              </w:rPr>
            </w:pPr>
            <w:del w:id="4629" w:author="Philippe Hollanda - Oliveira Trust" w:date="2022-07-19T10:08:00Z">
              <w:r w:rsidRPr="008601AF" w:rsidDel="00627AA0">
                <w:rPr>
                  <w:rFonts w:ascii="Trebuchet MS" w:hAnsi="Trebuchet MS" w:cs="Arial"/>
                  <w:color w:val="000000"/>
                  <w:sz w:val="20"/>
                  <w:szCs w:val="20"/>
                  <w:lang w:bidi="th-TH"/>
                </w:rPr>
                <w:delText>26/07/2021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3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F8D92F" w14:textId="04C10D0D" w:rsidR="008601AF" w:rsidRPr="008601AF" w:rsidRDefault="008601AF" w:rsidP="003C2C2A">
            <w:pPr>
              <w:jc w:val="center"/>
              <w:rPr>
                <w:rFonts w:ascii="Trebuchet MS" w:hAnsi="Trebuchet MS" w:cs="Arial"/>
                <w:color w:val="000000"/>
                <w:sz w:val="20"/>
                <w:szCs w:val="20"/>
                <w:lang w:bidi="th-TH"/>
              </w:rPr>
            </w:pPr>
            <w:del w:id="4631" w:author="Philippe Hollanda - Oliveira Trust" w:date="2022-07-19T10:08:00Z">
              <w:r w:rsidRPr="008601AF" w:rsidDel="00627AA0">
                <w:rPr>
                  <w:rFonts w:ascii="Trebuchet MS" w:hAnsi="Trebuchet MS" w:cs="Arial"/>
                  <w:color w:val="000000"/>
                  <w:sz w:val="20"/>
                  <w:szCs w:val="20"/>
                  <w:lang w:bidi="th-TH"/>
                </w:rPr>
                <w:delText>R$ 360,00</w:delText>
              </w:r>
            </w:del>
          </w:p>
        </w:tc>
      </w:tr>
      <w:tr w:rsidR="008601AF" w:rsidRPr="008601AF" w14:paraId="270BE2C2" w14:textId="77777777" w:rsidTr="00627AA0">
        <w:tblPrEx>
          <w:tblW w:w="5000" w:type="pct"/>
          <w:tblCellMar>
            <w:left w:w="70" w:type="dxa"/>
            <w:right w:w="70" w:type="dxa"/>
          </w:tblCellMar>
          <w:tblPrExChange w:id="4632" w:author="Philippe Hollanda - Oliveira Trust" w:date="2022-07-19T10:08:00Z">
            <w:tblPrEx>
              <w:tblW w:w="5000" w:type="pct"/>
              <w:tblCellMar>
                <w:left w:w="70" w:type="dxa"/>
                <w:right w:w="70" w:type="dxa"/>
              </w:tblCellMar>
            </w:tblPrEx>
          </w:tblPrExChange>
        </w:tblPrEx>
        <w:trPr>
          <w:trHeight w:val="1785"/>
          <w:trPrChange w:id="463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63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2CCAF2" w14:textId="54D69444" w:rsidR="008601AF" w:rsidRPr="008601AF" w:rsidRDefault="008601AF" w:rsidP="003C2C2A">
            <w:pPr>
              <w:jc w:val="center"/>
              <w:rPr>
                <w:rFonts w:ascii="Trebuchet MS" w:hAnsi="Trebuchet MS" w:cs="Arial"/>
                <w:color w:val="000000"/>
                <w:sz w:val="20"/>
                <w:szCs w:val="20"/>
                <w:lang w:bidi="th-TH"/>
              </w:rPr>
            </w:pPr>
            <w:del w:id="4635" w:author="Philippe Hollanda - Oliveira Trust" w:date="2022-07-19T10:08:00Z">
              <w:r w:rsidRPr="008601AF" w:rsidDel="00627AA0">
                <w:rPr>
                  <w:rFonts w:ascii="Trebuchet MS" w:hAnsi="Trebuchet MS" w:cs="Arial"/>
                  <w:color w:val="000000"/>
                  <w:sz w:val="20"/>
                  <w:szCs w:val="20"/>
                  <w:lang w:bidi="th-TH"/>
                </w:rPr>
                <w:delText>BATERIA - NOBREAK</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63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72A5E4" w14:textId="6F1A08F5" w:rsidR="008601AF" w:rsidRPr="008601AF" w:rsidRDefault="008601AF" w:rsidP="003C2C2A">
            <w:pPr>
              <w:jc w:val="center"/>
              <w:rPr>
                <w:rFonts w:ascii="Trebuchet MS" w:hAnsi="Trebuchet MS" w:cs="Arial"/>
                <w:color w:val="000000"/>
                <w:sz w:val="20"/>
                <w:szCs w:val="20"/>
                <w:lang w:bidi="th-TH"/>
              </w:rPr>
            </w:pPr>
            <w:del w:id="4637" w:author="Philippe Hollanda - Oliveira Trust" w:date="2022-07-19T10:08:00Z">
              <w:r w:rsidRPr="008601AF" w:rsidDel="00627AA0">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3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52FEF5" w14:textId="347B0921" w:rsidR="008601AF" w:rsidRPr="008601AF" w:rsidRDefault="008601AF" w:rsidP="003C2C2A">
            <w:pPr>
              <w:jc w:val="center"/>
              <w:rPr>
                <w:rFonts w:ascii="Trebuchet MS" w:hAnsi="Trebuchet MS" w:cs="Arial"/>
                <w:color w:val="000000"/>
                <w:sz w:val="20"/>
                <w:szCs w:val="20"/>
                <w:lang w:bidi="th-TH"/>
              </w:rPr>
            </w:pPr>
            <w:del w:id="4639" w:author="Philippe Hollanda - Oliveira Trust" w:date="2022-07-19T10:08:00Z">
              <w:r w:rsidRPr="008601AF" w:rsidDel="00627AA0">
                <w:rPr>
                  <w:rFonts w:ascii="Trebuchet MS" w:hAnsi="Trebuchet MS" w:cs="Arial"/>
                  <w:color w:val="000000"/>
                  <w:sz w:val="20"/>
                  <w:szCs w:val="20"/>
                  <w:lang w:bidi="th-TH"/>
                </w:rPr>
                <w:delText>R$ 14.189,33</w:delText>
              </w:r>
            </w:del>
          </w:p>
        </w:tc>
      </w:tr>
      <w:tr w:rsidR="008601AF" w:rsidRPr="008601AF" w14:paraId="695560B6" w14:textId="77777777" w:rsidTr="00627AA0">
        <w:tblPrEx>
          <w:tblW w:w="5000" w:type="pct"/>
          <w:tblCellMar>
            <w:left w:w="70" w:type="dxa"/>
            <w:right w:w="70" w:type="dxa"/>
          </w:tblCellMar>
          <w:tblPrExChange w:id="4640" w:author="Philippe Hollanda - Oliveira Trust" w:date="2022-07-19T10:08:00Z">
            <w:tblPrEx>
              <w:tblW w:w="5000" w:type="pct"/>
              <w:tblCellMar>
                <w:left w:w="70" w:type="dxa"/>
                <w:right w:w="70" w:type="dxa"/>
              </w:tblCellMar>
            </w:tblPrEx>
          </w:tblPrExChange>
        </w:tblPrEx>
        <w:trPr>
          <w:trHeight w:val="1785"/>
          <w:trPrChange w:id="464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64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E06F99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6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A17915" w14:textId="53472A52" w:rsidR="008601AF" w:rsidRPr="008601AF" w:rsidRDefault="008601AF" w:rsidP="003C2C2A">
            <w:pPr>
              <w:jc w:val="center"/>
              <w:rPr>
                <w:rFonts w:ascii="Trebuchet MS" w:hAnsi="Trebuchet MS" w:cs="Arial"/>
                <w:color w:val="000000"/>
                <w:sz w:val="20"/>
                <w:szCs w:val="20"/>
                <w:lang w:bidi="th-TH"/>
              </w:rPr>
            </w:pPr>
            <w:del w:id="4644" w:author="Philippe Hollanda - Oliveira Trust" w:date="2022-07-19T10:08:00Z">
              <w:r w:rsidRPr="008601AF" w:rsidDel="00627AA0">
                <w:rPr>
                  <w:rFonts w:ascii="Trebuchet MS" w:hAnsi="Trebuchet MS" w:cs="Arial"/>
                  <w:color w:val="000000"/>
                  <w:sz w:val="20"/>
                  <w:szCs w:val="20"/>
                  <w:lang w:bidi="th-TH"/>
                </w:rPr>
                <w:delText>02/09/2021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AEFE10" w14:textId="4702D8E2" w:rsidR="008601AF" w:rsidRPr="008601AF" w:rsidRDefault="008601AF" w:rsidP="003C2C2A">
            <w:pPr>
              <w:jc w:val="center"/>
              <w:rPr>
                <w:rFonts w:ascii="Trebuchet MS" w:hAnsi="Trebuchet MS" w:cs="Arial"/>
                <w:color w:val="000000"/>
                <w:sz w:val="20"/>
                <w:szCs w:val="20"/>
                <w:lang w:bidi="th-TH"/>
              </w:rPr>
            </w:pPr>
            <w:del w:id="4646" w:author="Philippe Hollanda - Oliveira Trust" w:date="2022-07-19T10:08:00Z">
              <w:r w:rsidRPr="008601AF" w:rsidDel="00627AA0">
                <w:rPr>
                  <w:rFonts w:ascii="Trebuchet MS" w:hAnsi="Trebuchet MS" w:cs="Arial"/>
                  <w:color w:val="000000"/>
                  <w:sz w:val="20"/>
                  <w:szCs w:val="20"/>
                  <w:lang w:bidi="th-TH"/>
                </w:rPr>
                <w:delText>R$ 14.189,33</w:delText>
              </w:r>
            </w:del>
          </w:p>
        </w:tc>
      </w:tr>
      <w:tr w:rsidR="008601AF" w:rsidRPr="008601AF" w14:paraId="748DDC1F" w14:textId="77777777" w:rsidTr="00627AA0">
        <w:tblPrEx>
          <w:tblW w:w="5000" w:type="pct"/>
          <w:tblCellMar>
            <w:left w:w="70" w:type="dxa"/>
            <w:right w:w="70" w:type="dxa"/>
          </w:tblCellMar>
          <w:tblPrExChange w:id="4647" w:author="Philippe Hollanda - Oliveira Trust" w:date="2022-07-19T10:08:00Z">
            <w:tblPrEx>
              <w:tblW w:w="5000" w:type="pct"/>
              <w:tblCellMar>
                <w:left w:w="70" w:type="dxa"/>
                <w:right w:w="70" w:type="dxa"/>
              </w:tblCellMar>
            </w:tblPrEx>
          </w:tblPrExChange>
        </w:tblPrEx>
        <w:trPr>
          <w:trHeight w:val="1785"/>
          <w:trPrChange w:id="464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64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B6C091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65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A5DBE6" w14:textId="724C184B" w:rsidR="008601AF" w:rsidRPr="008601AF" w:rsidRDefault="008601AF" w:rsidP="003C2C2A">
            <w:pPr>
              <w:jc w:val="center"/>
              <w:rPr>
                <w:rFonts w:ascii="Trebuchet MS" w:hAnsi="Trebuchet MS" w:cs="Arial"/>
                <w:color w:val="000000"/>
                <w:sz w:val="20"/>
                <w:szCs w:val="20"/>
                <w:lang w:bidi="th-TH"/>
              </w:rPr>
            </w:pPr>
            <w:del w:id="4651" w:author="Philippe Hollanda - Oliveira Trust" w:date="2022-07-19T10:08:00Z">
              <w:r w:rsidRPr="008601AF" w:rsidDel="00627AA0">
                <w:rPr>
                  <w:rFonts w:ascii="Trebuchet MS" w:hAnsi="Trebuchet MS" w:cs="Arial"/>
                  <w:color w:val="000000"/>
                  <w:sz w:val="20"/>
                  <w:szCs w:val="20"/>
                  <w:lang w:bidi="th-TH"/>
                </w:rPr>
                <w:delText>30/09/2021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5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F1DBE6" w14:textId="6C2F6BEB" w:rsidR="008601AF" w:rsidRPr="008601AF" w:rsidRDefault="008601AF" w:rsidP="003C2C2A">
            <w:pPr>
              <w:jc w:val="center"/>
              <w:rPr>
                <w:rFonts w:ascii="Trebuchet MS" w:hAnsi="Trebuchet MS" w:cs="Arial"/>
                <w:color w:val="000000"/>
                <w:sz w:val="20"/>
                <w:szCs w:val="20"/>
                <w:lang w:bidi="th-TH"/>
              </w:rPr>
            </w:pPr>
            <w:del w:id="4653" w:author="Philippe Hollanda - Oliveira Trust" w:date="2022-07-19T10:08:00Z">
              <w:r w:rsidRPr="008601AF" w:rsidDel="00627AA0">
                <w:rPr>
                  <w:rFonts w:ascii="Trebuchet MS" w:hAnsi="Trebuchet MS" w:cs="Arial"/>
                  <w:color w:val="000000"/>
                  <w:sz w:val="20"/>
                  <w:szCs w:val="20"/>
                  <w:lang w:bidi="th-TH"/>
                </w:rPr>
                <w:delText>R$ 14.189,34</w:delText>
              </w:r>
            </w:del>
          </w:p>
        </w:tc>
      </w:tr>
      <w:tr w:rsidR="008601AF" w:rsidRPr="008601AF" w14:paraId="0907A58E" w14:textId="77777777" w:rsidTr="00627AA0">
        <w:tblPrEx>
          <w:tblW w:w="5000" w:type="pct"/>
          <w:tblCellMar>
            <w:left w:w="70" w:type="dxa"/>
            <w:right w:w="70" w:type="dxa"/>
          </w:tblCellMar>
          <w:tblPrExChange w:id="4654" w:author="Philippe Hollanda - Oliveira Trust" w:date="2022-07-19T10:08:00Z">
            <w:tblPrEx>
              <w:tblW w:w="5000" w:type="pct"/>
              <w:tblCellMar>
                <w:left w:w="70" w:type="dxa"/>
                <w:right w:w="70" w:type="dxa"/>
              </w:tblCellMar>
            </w:tblPrEx>
          </w:tblPrExChange>
        </w:tblPrEx>
        <w:trPr>
          <w:trHeight w:val="1785"/>
          <w:trPrChange w:id="465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65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427BBD" w14:textId="2AE06CDD" w:rsidR="008601AF" w:rsidRPr="008601AF" w:rsidRDefault="008601AF" w:rsidP="003C2C2A">
            <w:pPr>
              <w:jc w:val="center"/>
              <w:rPr>
                <w:rFonts w:ascii="Trebuchet MS" w:hAnsi="Trebuchet MS" w:cs="Arial"/>
                <w:color w:val="000000"/>
                <w:sz w:val="20"/>
                <w:szCs w:val="20"/>
                <w:lang w:bidi="th-TH"/>
              </w:rPr>
            </w:pPr>
            <w:del w:id="4657" w:author="Philippe Hollanda - Oliveira Trust" w:date="2022-07-19T10:08:00Z">
              <w:r w:rsidRPr="008601AF" w:rsidDel="00627AA0">
                <w:rPr>
                  <w:rFonts w:ascii="Trebuchet MS" w:hAnsi="Trebuchet MS" w:cs="Arial"/>
                  <w:color w:val="000000"/>
                  <w:sz w:val="20"/>
                  <w:szCs w:val="20"/>
                  <w:lang w:bidi="th-TH"/>
                </w:rPr>
                <w:delText>TAMPAO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6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91B97B" w14:textId="5F431097" w:rsidR="008601AF" w:rsidRPr="008601AF" w:rsidRDefault="008601AF" w:rsidP="003C2C2A">
            <w:pPr>
              <w:jc w:val="center"/>
              <w:rPr>
                <w:rFonts w:ascii="Trebuchet MS" w:hAnsi="Trebuchet MS" w:cs="Arial"/>
                <w:color w:val="000000"/>
                <w:sz w:val="20"/>
                <w:szCs w:val="20"/>
                <w:lang w:bidi="th-TH"/>
              </w:rPr>
            </w:pPr>
            <w:del w:id="4659" w:author="Philippe Hollanda - Oliveira Trust" w:date="2022-07-19T10:08:00Z">
              <w:r w:rsidRPr="008601AF" w:rsidDel="00627AA0">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8589E3" w14:textId="6C4CF43F" w:rsidR="008601AF" w:rsidRPr="008601AF" w:rsidRDefault="008601AF" w:rsidP="003C2C2A">
            <w:pPr>
              <w:jc w:val="center"/>
              <w:rPr>
                <w:rFonts w:ascii="Trebuchet MS" w:hAnsi="Trebuchet MS" w:cs="Arial"/>
                <w:color w:val="000000"/>
                <w:sz w:val="20"/>
                <w:szCs w:val="20"/>
                <w:lang w:bidi="th-TH"/>
              </w:rPr>
            </w:pPr>
            <w:del w:id="4661" w:author="Philippe Hollanda - Oliveira Trust" w:date="2022-07-19T10:08:00Z">
              <w:r w:rsidRPr="008601AF" w:rsidDel="00627AA0">
                <w:rPr>
                  <w:rFonts w:ascii="Trebuchet MS" w:hAnsi="Trebuchet MS" w:cs="Arial"/>
                  <w:color w:val="000000"/>
                  <w:sz w:val="20"/>
                  <w:szCs w:val="20"/>
                  <w:lang w:bidi="th-TH"/>
                </w:rPr>
                <w:delText>R$ 4.590,00</w:delText>
              </w:r>
            </w:del>
          </w:p>
        </w:tc>
      </w:tr>
      <w:tr w:rsidR="008601AF" w:rsidRPr="008601AF" w14:paraId="39DE4073" w14:textId="77777777" w:rsidTr="00627AA0">
        <w:tblPrEx>
          <w:tblW w:w="5000" w:type="pct"/>
          <w:tblCellMar>
            <w:left w:w="70" w:type="dxa"/>
            <w:right w:w="70" w:type="dxa"/>
          </w:tblCellMar>
          <w:tblPrExChange w:id="4662" w:author="Philippe Hollanda - Oliveira Trust" w:date="2022-07-19T10:08:00Z">
            <w:tblPrEx>
              <w:tblW w:w="5000" w:type="pct"/>
              <w:tblCellMar>
                <w:left w:w="70" w:type="dxa"/>
                <w:right w:w="70" w:type="dxa"/>
              </w:tblCellMar>
            </w:tblPrEx>
          </w:tblPrExChange>
        </w:tblPrEx>
        <w:trPr>
          <w:trHeight w:val="1785"/>
          <w:trPrChange w:id="466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66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66F522" w14:textId="2F8E9D9D" w:rsidR="008601AF" w:rsidRPr="008601AF" w:rsidRDefault="008601AF" w:rsidP="003C2C2A">
            <w:pPr>
              <w:jc w:val="center"/>
              <w:rPr>
                <w:rFonts w:ascii="Trebuchet MS" w:hAnsi="Trebuchet MS" w:cs="Arial"/>
                <w:color w:val="000000"/>
                <w:sz w:val="20"/>
                <w:szCs w:val="20"/>
                <w:lang w:bidi="th-TH"/>
              </w:rPr>
            </w:pPr>
            <w:del w:id="4665"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6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D6C3D6" w14:textId="394F3AC6" w:rsidR="008601AF" w:rsidRPr="008601AF" w:rsidRDefault="008601AF" w:rsidP="003C2C2A">
            <w:pPr>
              <w:jc w:val="center"/>
              <w:rPr>
                <w:rFonts w:ascii="Trebuchet MS" w:hAnsi="Trebuchet MS" w:cs="Arial"/>
                <w:color w:val="000000"/>
                <w:sz w:val="20"/>
                <w:szCs w:val="20"/>
                <w:lang w:bidi="th-TH"/>
              </w:rPr>
            </w:pPr>
            <w:del w:id="4667"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23C235" w14:textId="7EBD255C" w:rsidR="008601AF" w:rsidRPr="008601AF" w:rsidRDefault="008601AF" w:rsidP="003C2C2A">
            <w:pPr>
              <w:jc w:val="center"/>
              <w:rPr>
                <w:rFonts w:ascii="Trebuchet MS" w:hAnsi="Trebuchet MS" w:cs="Arial"/>
                <w:color w:val="000000"/>
                <w:sz w:val="20"/>
                <w:szCs w:val="20"/>
                <w:lang w:bidi="th-TH"/>
              </w:rPr>
            </w:pPr>
            <w:del w:id="4669" w:author="Philippe Hollanda - Oliveira Trust" w:date="2022-07-19T10:08:00Z">
              <w:r w:rsidRPr="008601AF" w:rsidDel="00627AA0">
                <w:rPr>
                  <w:rFonts w:ascii="Trebuchet MS" w:hAnsi="Trebuchet MS" w:cs="Arial"/>
                  <w:color w:val="000000"/>
                  <w:sz w:val="20"/>
                  <w:szCs w:val="20"/>
                  <w:lang w:bidi="th-TH"/>
                </w:rPr>
                <w:delText>R$ 2.590,00</w:delText>
              </w:r>
            </w:del>
          </w:p>
        </w:tc>
      </w:tr>
      <w:tr w:rsidR="008601AF" w:rsidRPr="008601AF" w14:paraId="20A3366B" w14:textId="77777777" w:rsidTr="00627AA0">
        <w:tblPrEx>
          <w:tblW w:w="5000" w:type="pct"/>
          <w:tblCellMar>
            <w:left w:w="70" w:type="dxa"/>
            <w:right w:w="70" w:type="dxa"/>
          </w:tblCellMar>
          <w:tblPrExChange w:id="4670" w:author="Philippe Hollanda - Oliveira Trust" w:date="2022-07-19T10:08:00Z">
            <w:tblPrEx>
              <w:tblW w:w="5000" w:type="pct"/>
              <w:tblCellMar>
                <w:left w:w="70" w:type="dxa"/>
                <w:right w:w="70" w:type="dxa"/>
              </w:tblCellMar>
            </w:tblPrEx>
          </w:tblPrExChange>
        </w:tblPrEx>
        <w:trPr>
          <w:trHeight w:val="1785"/>
          <w:trPrChange w:id="467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6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5B4369" w14:textId="7F278A43" w:rsidR="008601AF" w:rsidRPr="008601AF" w:rsidRDefault="008601AF" w:rsidP="003C2C2A">
            <w:pPr>
              <w:jc w:val="center"/>
              <w:rPr>
                <w:rFonts w:ascii="Trebuchet MS" w:hAnsi="Trebuchet MS" w:cs="Arial"/>
                <w:color w:val="000000"/>
                <w:sz w:val="20"/>
                <w:szCs w:val="20"/>
                <w:lang w:bidi="th-TH"/>
              </w:rPr>
            </w:pPr>
            <w:del w:id="4673" w:author="Philippe Hollanda - Oliveira Trust" w:date="2022-07-19T10:08:00Z">
              <w:r w:rsidRPr="008601AF" w:rsidDel="00627AA0">
                <w:rPr>
                  <w:rFonts w:ascii="Trebuchet MS" w:hAnsi="Trebuchet MS" w:cs="Arial"/>
                  <w:color w:val="000000"/>
                  <w:sz w:val="20"/>
                  <w:szCs w:val="20"/>
                  <w:lang w:bidi="th-TH"/>
                </w:rPr>
                <w:delText>VERGALHÃO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6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35DF7F" w14:textId="21456B06" w:rsidR="008601AF" w:rsidRPr="008601AF" w:rsidRDefault="008601AF" w:rsidP="003C2C2A">
            <w:pPr>
              <w:jc w:val="center"/>
              <w:rPr>
                <w:rFonts w:ascii="Trebuchet MS" w:hAnsi="Trebuchet MS" w:cs="Arial"/>
                <w:color w:val="000000"/>
                <w:sz w:val="20"/>
                <w:szCs w:val="20"/>
                <w:lang w:bidi="th-TH"/>
              </w:rPr>
            </w:pPr>
            <w:del w:id="4675" w:author="Philippe Hollanda - Oliveira Trust" w:date="2022-07-19T10:08:00Z">
              <w:r w:rsidRPr="008601AF" w:rsidDel="00627AA0">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CBE87F" w14:textId="0D416827" w:rsidR="008601AF" w:rsidRPr="008601AF" w:rsidRDefault="008601AF" w:rsidP="003C2C2A">
            <w:pPr>
              <w:jc w:val="center"/>
              <w:rPr>
                <w:rFonts w:ascii="Trebuchet MS" w:hAnsi="Trebuchet MS" w:cs="Arial"/>
                <w:color w:val="000000"/>
                <w:sz w:val="20"/>
                <w:szCs w:val="20"/>
                <w:lang w:bidi="th-TH"/>
              </w:rPr>
            </w:pPr>
            <w:del w:id="4677" w:author="Philippe Hollanda - Oliveira Trust" w:date="2022-07-19T10:08:00Z">
              <w:r w:rsidRPr="008601AF" w:rsidDel="00627AA0">
                <w:rPr>
                  <w:rFonts w:ascii="Trebuchet MS" w:hAnsi="Trebuchet MS" w:cs="Arial"/>
                  <w:color w:val="000000"/>
                  <w:sz w:val="20"/>
                  <w:szCs w:val="20"/>
                  <w:lang w:bidi="th-TH"/>
                </w:rPr>
                <w:delText>R$ 2.583,00</w:delText>
              </w:r>
            </w:del>
          </w:p>
        </w:tc>
      </w:tr>
      <w:tr w:rsidR="008601AF" w:rsidRPr="008601AF" w14:paraId="63F8D10D" w14:textId="77777777" w:rsidTr="00627AA0">
        <w:tblPrEx>
          <w:tblW w:w="5000" w:type="pct"/>
          <w:tblCellMar>
            <w:left w:w="70" w:type="dxa"/>
            <w:right w:w="70" w:type="dxa"/>
          </w:tblCellMar>
          <w:tblPrExChange w:id="4678" w:author="Philippe Hollanda - Oliveira Trust" w:date="2022-07-19T10:08:00Z">
            <w:tblPrEx>
              <w:tblW w:w="5000" w:type="pct"/>
              <w:tblCellMar>
                <w:left w:w="70" w:type="dxa"/>
                <w:right w:w="70" w:type="dxa"/>
              </w:tblCellMar>
            </w:tblPrEx>
          </w:tblPrExChange>
        </w:tblPrEx>
        <w:trPr>
          <w:trHeight w:val="1785"/>
          <w:trPrChange w:id="4679"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680"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6B5806" w14:textId="01BE5668" w:rsidR="008601AF" w:rsidRPr="008601AF" w:rsidRDefault="008601AF" w:rsidP="003C2C2A">
            <w:pPr>
              <w:jc w:val="center"/>
              <w:rPr>
                <w:rFonts w:ascii="Trebuchet MS" w:hAnsi="Trebuchet MS" w:cs="Arial"/>
                <w:color w:val="000000"/>
                <w:sz w:val="20"/>
                <w:szCs w:val="20"/>
                <w:lang w:bidi="th-TH"/>
              </w:rPr>
            </w:pPr>
            <w:del w:id="4681" w:author="Philippe Hollanda - Oliveira Trust" w:date="2022-07-19T10:08:00Z">
              <w:r w:rsidRPr="008601AF" w:rsidDel="00627AA0">
                <w:rPr>
                  <w:rFonts w:ascii="Trebuchet MS" w:hAnsi="Trebuchet MS" w:cs="Arial"/>
                  <w:color w:val="000000"/>
                  <w:sz w:val="20"/>
                  <w:szCs w:val="20"/>
                  <w:lang w:bidi="th-TH"/>
                </w:rPr>
                <w:lastRenderedPageBreak/>
                <w:delText xml:space="preserve">NOBREAK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6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1CBE04" w14:textId="57E18529" w:rsidR="008601AF" w:rsidRPr="008601AF" w:rsidRDefault="008601AF" w:rsidP="003C2C2A">
            <w:pPr>
              <w:jc w:val="center"/>
              <w:rPr>
                <w:rFonts w:ascii="Trebuchet MS" w:hAnsi="Trebuchet MS" w:cs="Arial"/>
                <w:color w:val="000000"/>
                <w:sz w:val="20"/>
                <w:szCs w:val="20"/>
                <w:lang w:bidi="th-TH"/>
              </w:rPr>
            </w:pPr>
            <w:del w:id="4683" w:author="Philippe Hollanda - Oliveira Trust" w:date="2022-07-19T10:08:00Z">
              <w:r w:rsidRPr="008601AF" w:rsidDel="00627AA0">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B25F24" w14:textId="2AF01850" w:rsidR="008601AF" w:rsidRPr="008601AF" w:rsidRDefault="008601AF" w:rsidP="003C2C2A">
            <w:pPr>
              <w:jc w:val="center"/>
              <w:rPr>
                <w:rFonts w:ascii="Trebuchet MS" w:hAnsi="Trebuchet MS" w:cs="Arial"/>
                <w:color w:val="000000"/>
                <w:sz w:val="20"/>
                <w:szCs w:val="20"/>
                <w:lang w:bidi="th-TH"/>
              </w:rPr>
            </w:pPr>
            <w:del w:id="4685" w:author="Philippe Hollanda - Oliveira Trust" w:date="2022-07-19T10:08:00Z">
              <w:r w:rsidRPr="008601AF" w:rsidDel="00627AA0">
                <w:rPr>
                  <w:rFonts w:ascii="Trebuchet MS" w:hAnsi="Trebuchet MS" w:cs="Arial"/>
                  <w:color w:val="000000"/>
                  <w:sz w:val="20"/>
                  <w:szCs w:val="20"/>
                  <w:lang w:bidi="th-TH"/>
                </w:rPr>
                <w:delText>R$ 3.201,97</w:delText>
              </w:r>
            </w:del>
          </w:p>
        </w:tc>
      </w:tr>
      <w:tr w:rsidR="008601AF" w:rsidRPr="008601AF" w14:paraId="4A3A1D17" w14:textId="77777777" w:rsidTr="00627AA0">
        <w:tblPrEx>
          <w:tblW w:w="5000" w:type="pct"/>
          <w:tblCellMar>
            <w:left w:w="70" w:type="dxa"/>
            <w:right w:w="70" w:type="dxa"/>
          </w:tblCellMar>
          <w:tblPrExChange w:id="4686" w:author="Philippe Hollanda - Oliveira Trust" w:date="2022-07-19T10:08:00Z">
            <w:tblPrEx>
              <w:tblW w:w="5000" w:type="pct"/>
              <w:tblCellMar>
                <w:left w:w="70" w:type="dxa"/>
                <w:right w:w="70" w:type="dxa"/>
              </w:tblCellMar>
            </w:tblPrEx>
          </w:tblPrExChange>
        </w:tblPrEx>
        <w:trPr>
          <w:trHeight w:val="1785"/>
          <w:trPrChange w:id="468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68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B78CBE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6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33DB4D" w14:textId="34DDC3C1" w:rsidR="008601AF" w:rsidRPr="008601AF" w:rsidRDefault="008601AF" w:rsidP="003C2C2A">
            <w:pPr>
              <w:jc w:val="center"/>
              <w:rPr>
                <w:rFonts w:ascii="Trebuchet MS" w:hAnsi="Trebuchet MS" w:cs="Arial"/>
                <w:color w:val="000000"/>
                <w:sz w:val="20"/>
                <w:szCs w:val="20"/>
                <w:lang w:bidi="th-TH"/>
              </w:rPr>
            </w:pPr>
            <w:del w:id="4690" w:author="Philippe Hollanda - Oliveira Trust" w:date="2022-07-19T10:08:00Z">
              <w:r w:rsidRPr="008601AF" w:rsidDel="00627AA0">
                <w:rPr>
                  <w:rFonts w:ascii="Trebuchet MS" w:hAnsi="Trebuchet MS" w:cs="Arial"/>
                  <w:color w:val="000000"/>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70E627" w14:textId="7E058575" w:rsidR="008601AF" w:rsidRPr="008601AF" w:rsidRDefault="008601AF" w:rsidP="003C2C2A">
            <w:pPr>
              <w:jc w:val="center"/>
              <w:rPr>
                <w:rFonts w:ascii="Trebuchet MS" w:hAnsi="Trebuchet MS" w:cs="Arial"/>
                <w:color w:val="000000"/>
                <w:sz w:val="20"/>
                <w:szCs w:val="20"/>
                <w:lang w:bidi="th-TH"/>
              </w:rPr>
            </w:pPr>
            <w:del w:id="4692" w:author="Philippe Hollanda - Oliveira Trust" w:date="2022-07-19T10:08:00Z">
              <w:r w:rsidRPr="008601AF" w:rsidDel="00627AA0">
                <w:rPr>
                  <w:rFonts w:ascii="Trebuchet MS" w:hAnsi="Trebuchet MS" w:cs="Arial"/>
                  <w:color w:val="000000"/>
                  <w:sz w:val="20"/>
                  <w:szCs w:val="20"/>
                  <w:lang w:bidi="th-TH"/>
                </w:rPr>
                <w:delText>R$ 3.201,01</w:delText>
              </w:r>
            </w:del>
          </w:p>
        </w:tc>
      </w:tr>
      <w:tr w:rsidR="008601AF" w:rsidRPr="008601AF" w14:paraId="4A1B5461" w14:textId="77777777" w:rsidTr="00627AA0">
        <w:tblPrEx>
          <w:tblW w:w="5000" w:type="pct"/>
          <w:tblCellMar>
            <w:left w:w="70" w:type="dxa"/>
            <w:right w:w="70" w:type="dxa"/>
          </w:tblCellMar>
          <w:tblPrExChange w:id="4693" w:author="Philippe Hollanda - Oliveira Trust" w:date="2022-07-19T10:08:00Z">
            <w:tblPrEx>
              <w:tblW w:w="5000" w:type="pct"/>
              <w:tblCellMar>
                <w:left w:w="70" w:type="dxa"/>
                <w:right w:w="70" w:type="dxa"/>
              </w:tblCellMar>
            </w:tblPrEx>
          </w:tblPrExChange>
        </w:tblPrEx>
        <w:trPr>
          <w:trHeight w:val="1785"/>
          <w:trPrChange w:id="469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69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27ADAA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69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238766" w14:textId="65A84330" w:rsidR="008601AF" w:rsidRPr="008601AF" w:rsidRDefault="008601AF" w:rsidP="003C2C2A">
            <w:pPr>
              <w:jc w:val="center"/>
              <w:rPr>
                <w:rFonts w:ascii="Trebuchet MS" w:hAnsi="Trebuchet MS" w:cs="Arial"/>
                <w:color w:val="000000"/>
                <w:sz w:val="20"/>
                <w:szCs w:val="20"/>
                <w:lang w:bidi="th-TH"/>
              </w:rPr>
            </w:pPr>
            <w:del w:id="4697" w:author="Philippe Hollanda - Oliveira Trust" w:date="2022-07-19T10:08:00Z">
              <w:r w:rsidRPr="008601AF" w:rsidDel="00627AA0">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69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0E0D27" w14:textId="3AABA366" w:rsidR="008601AF" w:rsidRPr="008601AF" w:rsidRDefault="008601AF" w:rsidP="003C2C2A">
            <w:pPr>
              <w:jc w:val="center"/>
              <w:rPr>
                <w:rFonts w:ascii="Trebuchet MS" w:hAnsi="Trebuchet MS" w:cs="Arial"/>
                <w:color w:val="000000"/>
                <w:sz w:val="20"/>
                <w:szCs w:val="20"/>
                <w:lang w:bidi="th-TH"/>
              </w:rPr>
            </w:pPr>
            <w:del w:id="4699" w:author="Philippe Hollanda - Oliveira Trust" w:date="2022-07-19T10:08:00Z">
              <w:r w:rsidRPr="008601AF" w:rsidDel="00627AA0">
                <w:rPr>
                  <w:rFonts w:ascii="Trebuchet MS" w:hAnsi="Trebuchet MS" w:cs="Arial"/>
                  <w:color w:val="000000"/>
                  <w:sz w:val="20"/>
                  <w:szCs w:val="20"/>
                  <w:lang w:bidi="th-TH"/>
                </w:rPr>
                <w:delText>R$ 3.201,02</w:delText>
              </w:r>
            </w:del>
          </w:p>
        </w:tc>
      </w:tr>
      <w:tr w:rsidR="008601AF" w:rsidRPr="008601AF" w14:paraId="684667E4" w14:textId="77777777" w:rsidTr="00627AA0">
        <w:tblPrEx>
          <w:tblW w:w="5000" w:type="pct"/>
          <w:tblCellMar>
            <w:left w:w="70" w:type="dxa"/>
            <w:right w:w="70" w:type="dxa"/>
          </w:tblCellMar>
          <w:tblPrExChange w:id="4700" w:author="Philippe Hollanda - Oliveira Trust" w:date="2022-07-19T10:08:00Z">
            <w:tblPrEx>
              <w:tblW w:w="5000" w:type="pct"/>
              <w:tblCellMar>
                <w:left w:w="70" w:type="dxa"/>
                <w:right w:w="70" w:type="dxa"/>
              </w:tblCellMar>
            </w:tblPrEx>
          </w:tblPrExChange>
        </w:tblPrEx>
        <w:trPr>
          <w:trHeight w:val="1785"/>
          <w:trPrChange w:id="470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0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80E475" w14:textId="451DF7A3" w:rsidR="008601AF" w:rsidRPr="008601AF" w:rsidRDefault="008601AF" w:rsidP="003C2C2A">
            <w:pPr>
              <w:jc w:val="center"/>
              <w:rPr>
                <w:rFonts w:ascii="Trebuchet MS" w:hAnsi="Trebuchet MS" w:cs="Arial"/>
                <w:color w:val="000000"/>
                <w:sz w:val="20"/>
                <w:szCs w:val="20"/>
                <w:lang w:bidi="th-TH"/>
              </w:rPr>
            </w:pPr>
            <w:del w:id="470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C92078" w14:textId="76E4DDCD" w:rsidR="008601AF" w:rsidRPr="008601AF" w:rsidRDefault="008601AF" w:rsidP="003C2C2A">
            <w:pPr>
              <w:jc w:val="center"/>
              <w:rPr>
                <w:rFonts w:ascii="Trebuchet MS" w:hAnsi="Trebuchet MS" w:cs="Arial"/>
                <w:color w:val="000000"/>
                <w:sz w:val="20"/>
                <w:szCs w:val="20"/>
                <w:lang w:bidi="th-TH"/>
              </w:rPr>
            </w:pPr>
            <w:del w:id="4705" w:author="Philippe Hollanda - Oliveira Trust" w:date="2022-07-19T10:08:00Z">
              <w:r w:rsidRPr="008601AF" w:rsidDel="00627AA0">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EF4568" w14:textId="03267F0E" w:rsidR="008601AF" w:rsidRPr="008601AF" w:rsidRDefault="008601AF" w:rsidP="003C2C2A">
            <w:pPr>
              <w:jc w:val="center"/>
              <w:rPr>
                <w:rFonts w:ascii="Trebuchet MS" w:hAnsi="Trebuchet MS" w:cs="Arial"/>
                <w:color w:val="000000"/>
                <w:sz w:val="20"/>
                <w:szCs w:val="20"/>
                <w:lang w:bidi="th-TH"/>
              </w:rPr>
            </w:pPr>
            <w:del w:id="4707" w:author="Philippe Hollanda - Oliveira Trust" w:date="2022-07-19T10:08:00Z">
              <w:r w:rsidRPr="008601AF" w:rsidDel="00627AA0">
                <w:rPr>
                  <w:rFonts w:ascii="Trebuchet MS" w:hAnsi="Trebuchet MS" w:cs="Arial"/>
                  <w:color w:val="000000"/>
                  <w:sz w:val="20"/>
                  <w:szCs w:val="20"/>
                  <w:lang w:bidi="th-TH"/>
                </w:rPr>
                <w:delText>R$ 1.415,00</w:delText>
              </w:r>
            </w:del>
          </w:p>
        </w:tc>
      </w:tr>
      <w:tr w:rsidR="008601AF" w:rsidRPr="008601AF" w14:paraId="5FB0899B" w14:textId="77777777" w:rsidTr="00627AA0">
        <w:tblPrEx>
          <w:tblW w:w="5000" w:type="pct"/>
          <w:tblCellMar>
            <w:left w:w="70" w:type="dxa"/>
            <w:right w:w="70" w:type="dxa"/>
          </w:tblCellMar>
          <w:tblPrExChange w:id="4708" w:author="Philippe Hollanda - Oliveira Trust" w:date="2022-07-19T10:08:00Z">
            <w:tblPrEx>
              <w:tblW w:w="5000" w:type="pct"/>
              <w:tblCellMar>
                <w:left w:w="70" w:type="dxa"/>
                <w:right w:w="70" w:type="dxa"/>
              </w:tblCellMar>
            </w:tblPrEx>
          </w:tblPrExChange>
        </w:tblPrEx>
        <w:trPr>
          <w:trHeight w:val="1785"/>
          <w:trPrChange w:id="470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1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0C901C" w14:textId="23286D3E" w:rsidR="008601AF" w:rsidRPr="008601AF" w:rsidRDefault="008601AF" w:rsidP="003C2C2A">
            <w:pPr>
              <w:jc w:val="center"/>
              <w:rPr>
                <w:rFonts w:ascii="Trebuchet MS" w:hAnsi="Trebuchet MS" w:cs="Arial"/>
                <w:color w:val="000000"/>
                <w:sz w:val="20"/>
                <w:szCs w:val="20"/>
                <w:lang w:bidi="th-TH"/>
              </w:rPr>
            </w:pPr>
            <w:del w:id="4711"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D016CCC" w14:textId="2D4AA1A8" w:rsidR="008601AF" w:rsidRPr="008601AF" w:rsidRDefault="008601AF" w:rsidP="003C2C2A">
            <w:pPr>
              <w:jc w:val="center"/>
              <w:rPr>
                <w:rFonts w:ascii="Trebuchet MS" w:hAnsi="Trebuchet MS" w:cs="Arial"/>
                <w:color w:val="000000"/>
                <w:sz w:val="20"/>
                <w:szCs w:val="20"/>
                <w:lang w:bidi="th-TH"/>
              </w:rPr>
            </w:pPr>
            <w:del w:id="4713" w:author="Philippe Hollanda - Oliveira Trust" w:date="2022-07-19T10:08:00Z">
              <w:r w:rsidRPr="008601AF" w:rsidDel="00627AA0">
                <w:rPr>
                  <w:rFonts w:ascii="Trebuchet MS" w:hAnsi="Trebuchet MS" w:cs="Arial"/>
                  <w:color w:val="000000"/>
                  <w:sz w:val="20"/>
                  <w:szCs w:val="20"/>
                  <w:lang w:bidi="th-TH"/>
                </w:rPr>
                <w:delText>21/07/2021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B793DF" w14:textId="29B203DB" w:rsidR="008601AF" w:rsidRPr="008601AF" w:rsidRDefault="008601AF" w:rsidP="003C2C2A">
            <w:pPr>
              <w:jc w:val="center"/>
              <w:rPr>
                <w:rFonts w:ascii="Trebuchet MS" w:hAnsi="Trebuchet MS" w:cs="Arial"/>
                <w:color w:val="000000"/>
                <w:sz w:val="20"/>
                <w:szCs w:val="20"/>
                <w:lang w:bidi="th-TH"/>
              </w:rPr>
            </w:pPr>
            <w:del w:id="4715" w:author="Philippe Hollanda - Oliveira Trust" w:date="2022-07-19T10:08:00Z">
              <w:r w:rsidRPr="008601AF" w:rsidDel="00627AA0">
                <w:rPr>
                  <w:rFonts w:ascii="Trebuchet MS" w:hAnsi="Trebuchet MS" w:cs="Arial"/>
                  <w:color w:val="000000"/>
                  <w:sz w:val="20"/>
                  <w:szCs w:val="20"/>
                  <w:lang w:bidi="th-TH"/>
                </w:rPr>
                <w:delText>R$ 1.140,48</w:delText>
              </w:r>
            </w:del>
          </w:p>
        </w:tc>
      </w:tr>
      <w:tr w:rsidR="008601AF" w:rsidRPr="008601AF" w14:paraId="57D4DA0B" w14:textId="77777777" w:rsidTr="00627AA0">
        <w:tblPrEx>
          <w:tblW w:w="5000" w:type="pct"/>
          <w:tblCellMar>
            <w:left w:w="70" w:type="dxa"/>
            <w:right w:w="70" w:type="dxa"/>
          </w:tblCellMar>
          <w:tblPrExChange w:id="4716" w:author="Philippe Hollanda - Oliveira Trust" w:date="2022-07-19T10:08:00Z">
            <w:tblPrEx>
              <w:tblW w:w="5000" w:type="pct"/>
              <w:tblCellMar>
                <w:left w:w="70" w:type="dxa"/>
                <w:right w:w="70" w:type="dxa"/>
              </w:tblCellMar>
            </w:tblPrEx>
          </w:tblPrExChange>
        </w:tblPrEx>
        <w:trPr>
          <w:trHeight w:val="1785"/>
          <w:trPrChange w:id="471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1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9BF6F9" w14:textId="6DC469B8" w:rsidR="008601AF" w:rsidRPr="008601AF" w:rsidRDefault="008601AF" w:rsidP="003C2C2A">
            <w:pPr>
              <w:jc w:val="center"/>
              <w:rPr>
                <w:rFonts w:ascii="Trebuchet MS" w:hAnsi="Trebuchet MS" w:cs="Arial"/>
                <w:color w:val="000000"/>
                <w:sz w:val="20"/>
                <w:szCs w:val="20"/>
                <w:lang w:bidi="th-TH"/>
              </w:rPr>
            </w:pPr>
            <w:del w:id="4719"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5E6502" w14:textId="014FCEFD" w:rsidR="008601AF" w:rsidRPr="008601AF" w:rsidRDefault="008601AF" w:rsidP="003C2C2A">
            <w:pPr>
              <w:jc w:val="center"/>
              <w:rPr>
                <w:rFonts w:ascii="Trebuchet MS" w:hAnsi="Trebuchet MS" w:cs="Arial"/>
                <w:color w:val="000000"/>
                <w:sz w:val="20"/>
                <w:szCs w:val="20"/>
                <w:lang w:bidi="th-TH"/>
              </w:rPr>
            </w:pPr>
            <w:del w:id="4721" w:author="Philippe Hollanda - Oliveira Trust" w:date="2022-07-19T10:08:00Z">
              <w:r w:rsidRPr="008601AF" w:rsidDel="00627AA0">
                <w:rPr>
                  <w:rFonts w:ascii="Trebuchet MS" w:hAnsi="Trebuchet MS" w:cs="Arial"/>
                  <w:color w:val="000000"/>
                  <w:sz w:val="20"/>
                  <w:szCs w:val="20"/>
                  <w:lang w:bidi="th-TH"/>
                </w:rPr>
                <w:delText>21/07/2021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55BA32" w14:textId="60F3BABD" w:rsidR="008601AF" w:rsidRPr="008601AF" w:rsidRDefault="008601AF" w:rsidP="003C2C2A">
            <w:pPr>
              <w:jc w:val="center"/>
              <w:rPr>
                <w:rFonts w:ascii="Trebuchet MS" w:hAnsi="Trebuchet MS" w:cs="Arial"/>
                <w:color w:val="000000"/>
                <w:sz w:val="20"/>
                <w:szCs w:val="20"/>
                <w:lang w:bidi="th-TH"/>
              </w:rPr>
            </w:pPr>
            <w:del w:id="4723" w:author="Philippe Hollanda - Oliveira Trust" w:date="2022-07-19T10:08:00Z">
              <w:r w:rsidRPr="008601AF" w:rsidDel="00627AA0">
                <w:rPr>
                  <w:rFonts w:ascii="Trebuchet MS" w:hAnsi="Trebuchet MS" w:cs="Arial"/>
                  <w:color w:val="000000"/>
                  <w:sz w:val="20"/>
                  <w:szCs w:val="20"/>
                  <w:lang w:bidi="th-TH"/>
                </w:rPr>
                <w:delText>R$ 239,32</w:delText>
              </w:r>
            </w:del>
          </w:p>
        </w:tc>
      </w:tr>
      <w:tr w:rsidR="008601AF" w:rsidRPr="008601AF" w14:paraId="541A8EEB" w14:textId="77777777" w:rsidTr="00627AA0">
        <w:tblPrEx>
          <w:tblW w:w="5000" w:type="pct"/>
          <w:tblCellMar>
            <w:left w:w="70" w:type="dxa"/>
            <w:right w:w="70" w:type="dxa"/>
          </w:tblCellMar>
          <w:tblPrExChange w:id="4724" w:author="Philippe Hollanda - Oliveira Trust" w:date="2022-07-19T10:08:00Z">
            <w:tblPrEx>
              <w:tblW w:w="5000" w:type="pct"/>
              <w:tblCellMar>
                <w:left w:w="70" w:type="dxa"/>
                <w:right w:w="70" w:type="dxa"/>
              </w:tblCellMar>
            </w:tblPrEx>
          </w:tblPrExChange>
        </w:tblPrEx>
        <w:trPr>
          <w:trHeight w:val="1785"/>
          <w:trPrChange w:id="472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2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BDB596" w14:textId="0C0AF656" w:rsidR="008601AF" w:rsidRPr="008601AF" w:rsidRDefault="008601AF" w:rsidP="003C2C2A">
            <w:pPr>
              <w:jc w:val="center"/>
              <w:rPr>
                <w:rFonts w:ascii="Trebuchet MS" w:hAnsi="Trebuchet MS" w:cs="Arial"/>
                <w:color w:val="000000"/>
                <w:sz w:val="20"/>
                <w:szCs w:val="20"/>
                <w:lang w:bidi="th-TH"/>
              </w:rPr>
            </w:pPr>
            <w:del w:id="4727"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2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EBE9F2" w14:textId="02A4EC54" w:rsidR="008601AF" w:rsidRPr="008601AF" w:rsidRDefault="008601AF" w:rsidP="003C2C2A">
            <w:pPr>
              <w:jc w:val="center"/>
              <w:rPr>
                <w:rFonts w:ascii="Trebuchet MS" w:hAnsi="Trebuchet MS" w:cs="Arial"/>
                <w:color w:val="000000"/>
                <w:sz w:val="20"/>
                <w:szCs w:val="20"/>
                <w:lang w:bidi="th-TH"/>
              </w:rPr>
            </w:pPr>
            <w:del w:id="4729" w:author="Philippe Hollanda - Oliveira Trust" w:date="2022-07-19T10:08:00Z">
              <w:r w:rsidRPr="008601AF" w:rsidDel="00627AA0">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3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7ADA6F" w14:textId="23189F53" w:rsidR="008601AF" w:rsidRPr="008601AF" w:rsidRDefault="008601AF" w:rsidP="003C2C2A">
            <w:pPr>
              <w:jc w:val="center"/>
              <w:rPr>
                <w:rFonts w:ascii="Trebuchet MS" w:hAnsi="Trebuchet MS" w:cs="Arial"/>
                <w:color w:val="000000"/>
                <w:sz w:val="20"/>
                <w:szCs w:val="20"/>
                <w:lang w:bidi="th-TH"/>
              </w:rPr>
            </w:pPr>
            <w:del w:id="4731" w:author="Philippe Hollanda - Oliveira Trust" w:date="2022-07-19T10:08:00Z">
              <w:r w:rsidRPr="008601AF" w:rsidDel="00627AA0">
                <w:rPr>
                  <w:rFonts w:ascii="Trebuchet MS" w:hAnsi="Trebuchet MS" w:cs="Arial"/>
                  <w:color w:val="000000"/>
                  <w:sz w:val="20"/>
                  <w:szCs w:val="20"/>
                  <w:lang w:bidi="th-TH"/>
                </w:rPr>
                <w:delText>R$ 947,16</w:delText>
              </w:r>
            </w:del>
          </w:p>
        </w:tc>
      </w:tr>
      <w:tr w:rsidR="008601AF" w:rsidRPr="008601AF" w14:paraId="0470941F" w14:textId="77777777" w:rsidTr="00627AA0">
        <w:tblPrEx>
          <w:tblW w:w="5000" w:type="pct"/>
          <w:tblCellMar>
            <w:left w:w="70" w:type="dxa"/>
            <w:right w:w="70" w:type="dxa"/>
          </w:tblCellMar>
          <w:tblPrExChange w:id="4732" w:author="Philippe Hollanda - Oliveira Trust" w:date="2022-07-19T10:08:00Z">
            <w:tblPrEx>
              <w:tblW w:w="5000" w:type="pct"/>
              <w:tblCellMar>
                <w:left w:w="70" w:type="dxa"/>
                <w:right w:w="70" w:type="dxa"/>
              </w:tblCellMar>
            </w:tblPrEx>
          </w:tblPrExChange>
        </w:tblPrEx>
        <w:trPr>
          <w:trHeight w:val="1785"/>
          <w:trPrChange w:id="473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3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E9A8DC" w14:textId="59916B81" w:rsidR="008601AF" w:rsidRPr="008601AF" w:rsidRDefault="008601AF" w:rsidP="003C2C2A">
            <w:pPr>
              <w:jc w:val="center"/>
              <w:rPr>
                <w:rFonts w:ascii="Trebuchet MS" w:hAnsi="Trebuchet MS" w:cs="Arial"/>
                <w:color w:val="000000"/>
                <w:sz w:val="20"/>
                <w:szCs w:val="20"/>
                <w:lang w:bidi="th-TH"/>
              </w:rPr>
            </w:pPr>
            <w:del w:id="4735"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3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FFD172" w14:textId="54EE6B26" w:rsidR="008601AF" w:rsidRPr="008601AF" w:rsidRDefault="008601AF" w:rsidP="003C2C2A">
            <w:pPr>
              <w:jc w:val="center"/>
              <w:rPr>
                <w:rFonts w:ascii="Trebuchet MS" w:hAnsi="Trebuchet MS" w:cs="Arial"/>
                <w:color w:val="000000"/>
                <w:sz w:val="20"/>
                <w:szCs w:val="20"/>
                <w:lang w:bidi="th-TH"/>
              </w:rPr>
            </w:pPr>
            <w:del w:id="4737" w:author="Philippe Hollanda - Oliveira Trust" w:date="2022-07-19T10:08:00Z">
              <w:r w:rsidRPr="008601AF" w:rsidDel="00627AA0">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3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12CDDD" w14:textId="1B98EDFB" w:rsidR="008601AF" w:rsidRPr="008601AF" w:rsidRDefault="008601AF" w:rsidP="003C2C2A">
            <w:pPr>
              <w:jc w:val="center"/>
              <w:rPr>
                <w:rFonts w:ascii="Trebuchet MS" w:hAnsi="Trebuchet MS" w:cs="Arial"/>
                <w:color w:val="000000"/>
                <w:sz w:val="20"/>
                <w:szCs w:val="20"/>
                <w:lang w:bidi="th-TH"/>
              </w:rPr>
            </w:pPr>
            <w:del w:id="4739" w:author="Philippe Hollanda - Oliveira Trust" w:date="2022-07-19T10:08:00Z">
              <w:r w:rsidRPr="008601AF" w:rsidDel="00627AA0">
                <w:rPr>
                  <w:rFonts w:ascii="Trebuchet MS" w:hAnsi="Trebuchet MS" w:cs="Arial"/>
                  <w:color w:val="000000"/>
                  <w:sz w:val="20"/>
                  <w:szCs w:val="20"/>
                  <w:lang w:bidi="th-TH"/>
                </w:rPr>
                <w:delText>R$ 235,56</w:delText>
              </w:r>
            </w:del>
          </w:p>
        </w:tc>
      </w:tr>
      <w:tr w:rsidR="008601AF" w:rsidRPr="008601AF" w14:paraId="4FABCB4A" w14:textId="77777777" w:rsidTr="00627AA0">
        <w:tblPrEx>
          <w:tblW w:w="5000" w:type="pct"/>
          <w:tblCellMar>
            <w:left w:w="70" w:type="dxa"/>
            <w:right w:w="70" w:type="dxa"/>
          </w:tblCellMar>
          <w:tblPrExChange w:id="4740" w:author="Philippe Hollanda - Oliveira Trust" w:date="2022-07-19T10:08:00Z">
            <w:tblPrEx>
              <w:tblW w:w="5000" w:type="pct"/>
              <w:tblCellMar>
                <w:left w:w="70" w:type="dxa"/>
                <w:right w:w="70" w:type="dxa"/>
              </w:tblCellMar>
            </w:tblPrEx>
          </w:tblPrExChange>
        </w:tblPrEx>
        <w:trPr>
          <w:trHeight w:val="1785"/>
          <w:trPrChange w:id="474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4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EF0E0D" w14:textId="70650819" w:rsidR="008601AF" w:rsidRPr="008601AF" w:rsidRDefault="008601AF" w:rsidP="003C2C2A">
            <w:pPr>
              <w:jc w:val="center"/>
              <w:rPr>
                <w:rFonts w:ascii="Trebuchet MS" w:hAnsi="Trebuchet MS" w:cs="Arial"/>
                <w:color w:val="000000"/>
                <w:sz w:val="20"/>
                <w:szCs w:val="20"/>
                <w:lang w:bidi="th-TH"/>
              </w:rPr>
            </w:pPr>
            <w:del w:id="474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4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FAE9AF" w14:textId="43034B1A" w:rsidR="008601AF" w:rsidRPr="008601AF" w:rsidRDefault="008601AF" w:rsidP="003C2C2A">
            <w:pPr>
              <w:jc w:val="center"/>
              <w:rPr>
                <w:rFonts w:ascii="Trebuchet MS" w:hAnsi="Trebuchet MS" w:cs="Arial"/>
                <w:color w:val="000000"/>
                <w:sz w:val="20"/>
                <w:szCs w:val="20"/>
                <w:lang w:bidi="th-TH"/>
              </w:rPr>
            </w:pPr>
            <w:del w:id="4745" w:author="Philippe Hollanda - Oliveira Trust" w:date="2022-07-19T10:08:00Z">
              <w:r w:rsidRPr="008601AF" w:rsidDel="00627AA0">
                <w:rPr>
                  <w:rFonts w:ascii="Trebuchet MS" w:hAnsi="Trebuchet MS" w:cs="Arial"/>
                  <w:color w:val="000000"/>
                  <w:sz w:val="20"/>
                  <w:szCs w:val="20"/>
                  <w:lang w:bidi="th-TH"/>
                </w:rPr>
                <w:delText>27/07/2021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4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E393D9" w14:textId="3AD61C2A" w:rsidR="008601AF" w:rsidRPr="008601AF" w:rsidRDefault="008601AF" w:rsidP="003C2C2A">
            <w:pPr>
              <w:jc w:val="center"/>
              <w:rPr>
                <w:rFonts w:ascii="Trebuchet MS" w:hAnsi="Trebuchet MS" w:cs="Arial"/>
                <w:color w:val="000000"/>
                <w:sz w:val="20"/>
                <w:szCs w:val="20"/>
                <w:lang w:bidi="th-TH"/>
              </w:rPr>
            </w:pPr>
            <w:del w:id="4747" w:author="Philippe Hollanda - Oliveira Trust" w:date="2022-07-19T10:08:00Z">
              <w:r w:rsidRPr="008601AF" w:rsidDel="00627AA0">
                <w:rPr>
                  <w:rFonts w:ascii="Trebuchet MS" w:hAnsi="Trebuchet MS" w:cs="Arial"/>
                  <w:color w:val="000000"/>
                  <w:sz w:val="20"/>
                  <w:szCs w:val="20"/>
                  <w:lang w:bidi="th-TH"/>
                </w:rPr>
                <w:delText>R$ 1.121,92</w:delText>
              </w:r>
            </w:del>
          </w:p>
        </w:tc>
      </w:tr>
      <w:tr w:rsidR="008601AF" w:rsidRPr="008601AF" w14:paraId="64B7FCCB" w14:textId="77777777" w:rsidTr="00627AA0">
        <w:tblPrEx>
          <w:tblW w:w="5000" w:type="pct"/>
          <w:tblCellMar>
            <w:left w:w="70" w:type="dxa"/>
            <w:right w:w="70" w:type="dxa"/>
          </w:tblCellMar>
          <w:tblPrExChange w:id="4748" w:author="Philippe Hollanda - Oliveira Trust" w:date="2022-07-19T10:08:00Z">
            <w:tblPrEx>
              <w:tblW w:w="5000" w:type="pct"/>
              <w:tblCellMar>
                <w:left w:w="70" w:type="dxa"/>
                <w:right w:w="70" w:type="dxa"/>
              </w:tblCellMar>
            </w:tblPrEx>
          </w:tblPrExChange>
        </w:tblPrEx>
        <w:trPr>
          <w:trHeight w:val="1785"/>
          <w:trPrChange w:id="474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5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A2BF76" w14:textId="210A2589" w:rsidR="008601AF" w:rsidRPr="008601AF" w:rsidRDefault="008601AF" w:rsidP="003C2C2A">
            <w:pPr>
              <w:jc w:val="center"/>
              <w:rPr>
                <w:rFonts w:ascii="Trebuchet MS" w:hAnsi="Trebuchet MS" w:cs="Arial"/>
                <w:color w:val="000000"/>
                <w:sz w:val="20"/>
                <w:szCs w:val="20"/>
                <w:lang w:bidi="th-TH"/>
              </w:rPr>
            </w:pPr>
            <w:del w:id="4751"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5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97C2B8" w14:textId="385B48F1" w:rsidR="008601AF" w:rsidRPr="008601AF" w:rsidRDefault="008601AF" w:rsidP="003C2C2A">
            <w:pPr>
              <w:jc w:val="center"/>
              <w:rPr>
                <w:rFonts w:ascii="Trebuchet MS" w:hAnsi="Trebuchet MS" w:cs="Arial"/>
                <w:color w:val="000000"/>
                <w:sz w:val="20"/>
                <w:szCs w:val="20"/>
                <w:lang w:bidi="th-TH"/>
              </w:rPr>
            </w:pPr>
            <w:del w:id="4753" w:author="Philippe Hollanda - Oliveira Trust" w:date="2022-07-19T10:08:00Z">
              <w:r w:rsidRPr="008601AF" w:rsidDel="00627AA0">
                <w:rPr>
                  <w:rFonts w:ascii="Trebuchet MS" w:hAnsi="Trebuchet MS" w:cs="Arial"/>
                  <w:color w:val="000000"/>
                  <w:sz w:val="20"/>
                  <w:szCs w:val="20"/>
                  <w:lang w:bidi="th-TH"/>
                </w:rPr>
                <w:delText>27/07/2021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5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15F72C" w14:textId="6EF4973F" w:rsidR="008601AF" w:rsidRPr="008601AF" w:rsidRDefault="008601AF" w:rsidP="003C2C2A">
            <w:pPr>
              <w:jc w:val="center"/>
              <w:rPr>
                <w:rFonts w:ascii="Trebuchet MS" w:hAnsi="Trebuchet MS" w:cs="Arial"/>
                <w:color w:val="000000"/>
                <w:sz w:val="20"/>
                <w:szCs w:val="20"/>
                <w:lang w:bidi="th-TH"/>
              </w:rPr>
            </w:pPr>
            <w:del w:id="4755" w:author="Philippe Hollanda - Oliveira Trust" w:date="2022-07-19T10:08:00Z">
              <w:r w:rsidRPr="008601AF" w:rsidDel="00627AA0">
                <w:rPr>
                  <w:rFonts w:ascii="Trebuchet MS" w:hAnsi="Trebuchet MS" w:cs="Arial"/>
                  <w:color w:val="000000"/>
                  <w:sz w:val="20"/>
                  <w:szCs w:val="20"/>
                  <w:lang w:bidi="th-TH"/>
                </w:rPr>
                <w:delText>R$ 1.093,12</w:delText>
              </w:r>
            </w:del>
          </w:p>
        </w:tc>
      </w:tr>
      <w:tr w:rsidR="008601AF" w:rsidRPr="008601AF" w14:paraId="27DE93E6" w14:textId="77777777" w:rsidTr="00627AA0">
        <w:tblPrEx>
          <w:tblW w:w="5000" w:type="pct"/>
          <w:tblCellMar>
            <w:left w:w="70" w:type="dxa"/>
            <w:right w:w="70" w:type="dxa"/>
          </w:tblCellMar>
          <w:tblPrExChange w:id="4756" w:author="Philippe Hollanda - Oliveira Trust" w:date="2022-07-19T10:08:00Z">
            <w:tblPrEx>
              <w:tblW w:w="5000" w:type="pct"/>
              <w:tblCellMar>
                <w:left w:w="70" w:type="dxa"/>
                <w:right w:w="70" w:type="dxa"/>
              </w:tblCellMar>
            </w:tblPrEx>
          </w:tblPrExChange>
        </w:tblPrEx>
        <w:trPr>
          <w:trHeight w:val="1785"/>
          <w:trPrChange w:id="475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5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69DF3A" w14:textId="01C3A92F" w:rsidR="008601AF" w:rsidRPr="008601AF" w:rsidRDefault="008601AF" w:rsidP="003C2C2A">
            <w:pPr>
              <w:jc w:val="center"/>
              <w:rPr>
                <w:rFonts w:ascii="Trebuchet MS" w:hAnsi="Trebuchet MS" w:cs="Arial"/>
                <w:color w:val="000000"/>
                <w:sz w:val="20"/>
                <w:szCs w:val="20"/>
                <w:lang w:bidi="th-TH"/>
              </w:rPr>
            </w:pPr>
            <w:del w:id="4759"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6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A561A0" w14:textId="721DF16C" w:rsidR="008601AF" w:rsidRPr="008601AF" w:rsidRDefault="008601AF" w:rsidP="003C2C2A">
            <w:pPr>
              <w:jc w:val="center"/>
              <w:rPr>
                <w:rFonts w:ascii="Trebuchet MS" w:hAnsi="Trebuchet MS" w:cs="Arial"/>
                <w:color w:val="000000"/>
                <w:sz w:val="20"/>
                <w:szCs w:val="20"/>
                <w:lang w:bidi="th-TH"/>
              </w:rPr>
            </w:pPr>
            <w:del w:id="4761" w:author="Philippe Hollanda - Oliveira Trust" w:date="2022-07-19T10:08:00Z">
              <w:r w:rsidRPr="008601AF" w:rsidDel="00627AA0">
                <w:rPr>
                  <w:rFonts w:ascii="Trebuchet MS" w:hAnsi="Trebuchet MS" w:cs="Arial"/>
                  <w:color w:val="000000"/>
                  <w:sz w:val="20"/>
                  <w:szCs w:val="20"/>
                  <w:lang w:bidi="th-TH"/>
                </w:rPr>
                <w:delText>27/07/2021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6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9F21C0" w14:textId="1D4EC666" w:rsidR="008601AF" w:rsidRPr="008601AF" w:rsidRDefault="008601AF" w:rsidP="003C2C2A">
            <w:pPr>
              <w:jc w:val="center"/>
              <w:rPr>
                <w:rFonts w:ascii="Trebuchet MS" w:hAnsi="Trebuchet MS" w:cs="Arial"/>
                <w:color w:val="000000"/>
                <w:sz w:val="20"/>
                <w:szCs w:val="20"/>
                <w:lang w:bidi="th-TH"/>
              </w:rPr>
            </w:pPr>
            <w:del w:id="4763" w:author="Philippe Hollanda - Oliveira Trust" w:date="2022-07-19T10:08:00Z">
              <w:r w:rsidRPr="008601AF" w:rsidDel="00627AA0">
                <w:rPr>
                  <w:rFonts w:ascii="Trebuchet MS" w:hAnsi="Trebuchet MS" w:cs="Arial"/>
                  <w:color w:val="000000"/>
                  <w:sz w:val="20"/>
                  <w:szCs w:val="20"/>
                  <w:lang w:bidi="th-TH"/>
                </w:rPr>
                <w:delText>R$ 240,67</w:delText>
              </w:r>
            </w:del>
          </w:p>
        </w:tc>
      </w:tr>
      <w:tr w:rsidR="008601AF" w:rsidRPr="008601AF" w14:paraId="4391502C" w14:textId="77777777" w:rsidTr="00627AA0">
        <w:tblPrEx>
          <w:tblW w:w="5000" w:type="pct"/>
          <w:tblCellMar>
            <w:left w:w="70" w:type="dxa"/>
            <w:right w:w="70" w:type="dxa"/>
          </w:tblCellMar>
          <w:tblPrExChange w:id="4764" w:author="Philippe Hollanda - Oliveira Trust" w:date="2022-07-19T10:08:00Z">
            <w:tblPrEx>
              <w:tblW w:w="5000" w:type="pct"/>
              <w:tblCellMar>
                <w:left w:w="70" w:type="dxa"/>
                <w:right w:w="70" w:type="dxa"/>
              </w:tblCellMar>
            </w:tblPrEx>
          </w:tblPrExChange>
        </w:tblPrEx>
        <w:trPr>
          <w:trHeight w:val="1785"/>
          <w:trPrChange w:id="476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6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DCAD88" w14:textId="6777D075" w:rsidR="008601AF" w:rsidRPr="008601AF" w:rsidRDefault="008601AF" w:rsidP="003C2C2A">
            <w:pPr>
              <w:jc w:val="center"/>
              <w:rPr>
                <w:rFonts w:ascii="Trebuchet MS" w:hAnsi="Trebuchet MS" w:cs="Arial"/>
                <w:color w:val="000000"/>
                <w:sz w:val="20"/>
                <w:szCs w:val="20"/>
                <w:lang w:bidi="th-TH"/>
              </w:rPr>
            </w:pPr>
            <w:del w:id="4767"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6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F9FF1D" w14:textId="4D87A2A7" w:rsidR="008601AF" w:rsidRPr="008601AF" w:rsidRDefault="008601AF" w:rsidP="003C2C2A">
            <w:pPr>
              <w:jc w:val="center"/>
              <w:rPr>
                <w:rFonts w:ascii="Trebuchet MS" w:hAnsi="Trebuchet MS" w:cs="Arial"/>
                <w:color w:val="000000"/>
                <w:sz w:val="20"/>
                <w:szCs w:val="20"/>
                <w:lang w:bidi="th-TH"/>
              </w:rPr>
            </w:pPr>
            <w:del w:id="4769" w:author="Philippe Hollanda - Oliveira Trust" w:date="2022-07-19T10:08:00Z">
              <w:r w:rsidRPr="008601AF" w:rsidDel="00627AA0">
                <w:rPr>
                  <w:rFonts w:ascii="Trebuchet MS" w:hAnsi="Trebuchet MS" w:cs="Arial"/>
                  <w:color w:val="000000"/>
                  <w:sz w:val="20"/>
                  <w:szCs w:val="20"/>
                  <w:lang w:bidi="th-TH"/>
                </w:rPr>
                <w:delText>27/07/2021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7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BCEB08" w14:textId="4A3E27BF" w:rsidR="008601AF" w:rsidRPr="008601AF" w:rsidRDefault="008601AF" w:rsidP="003C2C2A">
            <w:pPr>
              <w:jc w:val="center"/>
              <w:rPr>
                <w:rFonts w:ascii="Trebuchet MS" w:hAnsi="Trebuchet MS" w:cs="Arial"/>
                <w:color w:val="000000"/>
                <w:sz w:val="20"/>
                <w:szCs w:val="20"/>
                <w:lang w:bidi="th-TH"/>
              </w:rPr>
            </w:pPr>
            <w:del w:id="4771" w:author="Philippe Hollanda - Oliveira Trust" w:date="2022-07-19T10:08:00Z">
              <w:r w:rsidRPr="008601AF" w:rsidDel="00627AA0">
                <w:rPr>
                  <w:rFonts w:ascii="Trebuchet MS" w:hAnsi="Trebuchet MS" w:cs="Arial"/>
                  <w:color w:val="000000"/>
                  <w:sz w:val="20"/>
                  <w:szCs w:val="20"/>
                  <w:lang w:bidi="th-TH"/>
                </w:rPr>
                <w:delText>R$ 235,43</w:delText>
              </w:r>
            </w:del>
          </w:p>
        </w:tc>
      </w:tr>
      <w:tr w:rsidR="008601AF" w:rsidRPr="008601AF" w14:paraId="049186D8" w14:textId="77777777" w:rsidTr="00627AA0">
        <w:tblPrEx>
          <w:tblW w:w="5000" w:type="pct"/>
          <w:tblCellMar>
            <w:left w:w="70" w:type="dxa"/>
            <w:right w:w="70" w:type="dxa"/>
          </w:tblCellMar>
          <w:tblPrExChange w:id="4772" w:author="Philippe Hollanda - Oliveira Trust" w:date="2022-07-19T10:08:00Z">
            <w:tblPrEx>
              <w:tblW w:w="5000" w:type="pct"/>
              <w:tblCellMar>
                <w:left w:w="70" w:type="dxa"/>
                <w:right w:w="70" w:type="dxa"/>
              </w:tblCellMar>
            </w:tblPrEx>
          </w:tblPrExChange>
        </w:tblPrEx>
        <w:trPr>
          <w:trHeight w:val="1785"/>
          <w:trPrChange w:id="477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7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BD7FA7" w14:textId="7CB73BB2" w:rsidR="008601AF" w:rsidRPr="008601AF" w:rsidRDefault="008601AF" w:rsidP="003C2C2A">
            <w:pPr>
              <w:jc w:val="center"/>
              <w:rPr>
                <w:rFonts w:ascii="Trebuchet MS" w:hAnsi="Trebuchet MS" w:cs="Arial"/>
                <w:color w:val="000000"/>
                <w:sz w:val="20"/>
                <w:szCs w:val="20"/>
                <w:lang w:bidi="th-TH"/>
              </w:rPr>
            </w:pPr>
            <w:del w:id="477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7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D6F113" w14:textId="5F1D28E8" w:rsidR="008601AF" w:rsidRPr="008601AF" w:rsidRDefault="008601AF" w:rsidP="003C2C2A">
            <w:pPr>
              <w:jc w:val="center"/>
              <w:rPr>
                <w:rFonts w:ascii="Trebuchet MS" w:hAnsi="Trebuchet MS" w:cs="Arial"/>
                <w:color w:val="000000"/>
                <w:sz w:val="20"/>
                <w:szCs w:val="20"/>
                <w:lang w:bidi="th-TH"/>
              </w:rPr>
            </w:pPr>
            <w:del w:id="4777"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7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EB43B6" w14:textId="7A851901" w:rsidR="008601AF" w:rsidRPr="008601AF" w:rsidRDefault="008601AF" w:rsidP="003C2C2A">
            <w:pPr>
              <w:jc w:val="center"/>
              <w:rPr>
                <w:rFonts w:ascii="Trebuchet MS" w:hAnsi="Trebuchet MS" w:cs="Arial"/>
                <w:color w:val="000000"/>
                <w:sz w:val="20"/>
                <w:szCs w:val="20"/>
                <w:lang w:bidi="th-TH"/>
              </w:rPr>
            </w:pPr>
            <w:del w:id="4779" w:author="Philippe Hollanda - Oliveira Trust" w:date="2022-07-19T10:08:00Z">
              <w:r w:rsidRPr="008601AF" w:rsidDel="00627AA0">
                <w:rPr>
                  <w:rFonts w:ascii="Trebuchet MS" w:hAnsi="Trebuchet MS" w:cs="Arial"/>
                  <w:color w:val="000000"/>
                  <w:sz w:val="20"/>
                  <w:szCs w:val="20"/>
                  <w:lang w:bidi="th-TH"/>
                </w:rPr>
                <w:delText>R$ 575,04</w:delText>
              </w:r>
            </w:del>
          </w:p>
        </w:tc>
      </w:tr>
      <w:tr w:rsidR="008601AF" w:rsidRPr="008601AF" w14:paraId="304559F2" w14:textId="77777777" w:rsidTr="00627AA0">
        <w:tblPrEx>
          <w:tblW w:w="5000" w:type="pct"/>
          <w:tblCellMar>
            <w:left w:w="70" w:type="dxa"/>
            <w:right w:w="70" w:type="dxa"/>
          </w:tblCellMar>
          <w:tblPrExChange w:id="4780" w:author="Philippe Hollanda - Oliveira Trust" w:date="2022-07-19T10:08:00Z">
            <w:tblPrEx>
              <w:tblW w:w="5000" w:type="pct"/>
              <w:tblCellMar>
                <w:left w:w="70" w:type="dxa"/>
                <w:right w:w="70" w:type="dxa"/>
              </w:tblCellMar>
            </w:tblPrEx>
          </w:tblPrExChange>
        </w:tblPrEx>
        <w:trPr>
          <w:trHeight w:val="1785"/>
          <w:trPrChange w:id="478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8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EECB42" w14:textId="70F62C57" w:rsidR="008601AF" w:rsidRPr="008601AF" w:rsidRDefault="008601AF" w:rsidP="003C2C2A">
            <w:pPr>
              <w:jc w:val="center"/>
              <w:rPr>
                <w:rFonts w:ascii="Trebuchet MS" w:hAnsi="Trebuchet MS" w:cs="Arial"/>
                <w:color w:val="000000"/>
                <w:sz w:val="20"/>
                <w:szCs w:val="20"/>
                <w:lang w:bidi="th-TH"/>
              </w:rPr>
            </w:pPr>
            <w:del w:id="478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8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F8850F" w14:textId="141E7EE1" w:rsidR="008601AF" w:rsidRPr="008601AF" w:rsidRDefault="008601AF" w:rsidP="003C2C2A">
            <w:pPr>
              <w:jc w:val="center"/>
              <w:rPr>
                <w:rFonts w:ascii="Trebuchet MS" w:hAnsi="Trebuchet MS" w:cs="Arial"/>
                <w:color w:val="000000"/>
                <w:sz w:val="20"/>
                <w:szCs w:val="20"/>
                <w:lang w:bidi="th-TH"/>
              </w:rPr>
            </w:pPr>
            <w:del w:id="4785"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8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15615F" w14:textId="1C7A1FB1" w:rsidR="008601AF" w:rsidRPr="008601AF" w:rsidRDefault="008601AF" w:rsidP="003C2C2A">
            <w:pPr>
              <w:jc w:val="center"/>
              <w:rPr>
                <w:rFonts w:ascii="Trebuchet MS" w:hAnsi="Trebuchet MS" w:cs="Arial"/>
                <w:color w:val="000000"/>
                <w:sz w:val="20"/>
                <w:szCs w:val="20"/>
                <w:lang w:bidi="th-TH"/>
              </w:rPr>
            </w:pPr>
            <w:del w:id="4787" w:author="Philippe Hollanda - Oliveira Trust" w:date="2022-07-19T10:08:00Z">
              <w:r w:rsidRPr="008601AF" w:rsidDel="00627AA0">
                <w:rPr>
                  <w:rFonts w:ascii="Trebuchet MS" w:hAnsi="Trebuchet MS" w:cs="Arial"/>
                  <w:color w:val="000000"/>
                  <w:sz w:val="20"/>
                  <w:szCs w:val="20"/>
                  <w:lang w:bidi="th-TH"/>
                </w:rPr>
                <w:delText>R$ 558,08</w:delText>
              </w:r>
            </w:del>
          </w:p>
        </w:tc>
      </w:tr>
      <w:tr w:rsidR="008601AF" w:rsidRPr="008601AF" w14:paraId="3D037984" w14:textId="77777777" w:rsidTr="00627AA0">
        <w:tblPrEx>
          <w:tblW w:w="5000" w:type="pct"/>
          <w:tblCellMar>
            <w:left w:w="70" w:type="dxa"/>
            <w:right w:w="70" w:type="dxa"/>
          </w:tblCellMar>
          <w:tblPrExChange w:id="4788" w:author="Philippe Hollanda - Oliveira Trust" w:date="2022-07-19T10:08:00Z">
            <w:tblPrEx>
              <w:tblW w:w="5000" w:type="pct"/>
              <w:tblCellMar>
                <w:left w:w="70" w:type="dxa"/>
                <w:right w:w="70" w:type="dxa"/>
              </w:tblCellMar>
            </w:tblPrEx>
          </w:tblPrExChange>
        </w:tblPrEx>
        <w:trPr>
          <w:trHeight w:val="1785"/>
          <w:trPrChange w:id="478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9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9869FC" w14:textId="2F66AC5E" w:rsidR="008601AF" w:rsidRPr="008601AF" w:rsidRDefault="008601AF" w:rsidP="003C2C2A">
            <w:pPr>
              <w:jc w:val="center"/>
              <w:rPr>
                <w:rFonts w:ascii="Trebuchet MS" w:hAnsi="Trebuchet MS" w:cs="Arial"/>
                <w:color w:val="000000"/>
                <w:sz w:val="20"/>
                <w:szCs w:val="20"/>
                <w:lang w:bidi="th-TH"/>
              </w:rPr>
            </w:pPr>
            <w:del w:id="4791"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79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26D6EB" w14:textId="149EE93E" w:rsidR="008601AF" w:rsidRPr="008601AF" w:rsidRDefault="008601AF" w:rsidP="003C2C2A">
            <w:pPr>
              <w:jc w:val="center"/>
              <w:rPr>
                <w:rFonts w:ascii="Trebuchet MS" w:hAnsi="Trebuchet MS" w:cs="Arial"/>
                <w:color w:val="000000"/>
                <w:sz w:val="20"/>
                <w:szCs w:val="20"/>
                <w:lang w:bidi="th-TH"/>
              </w:rPr>
            </w:pPr>
            <w:del w:id="4793"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79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0FBE46" w14:textId="2F10050F" w:rsidR="008601AF" w:rsidRPr="008601AF" w:rsidRDefault="008601AF" w:rsidP="003C2C2A">
            <w:pPr>
              <w:jc w:val="center"/>
              <w:rPr>
                <w:rFonts w:ascii="Trebuchet MS" w:hAnsi="Trebuchet MS" w:cs="Arial"/>
                <w:color w:val="000000"/>
                <w:sz w:val="20"/>
                <w:szCs w:val="20"/>
                <w:lang w:bidi="th-TH"/>
              </w:rPr>
            </w:pPr>
            <w:del w:id="4795" w:author="Philippe Hollanda - Oliveira Trust" w:date="2022-07-19T10:08:00Z">
              <w:r w:rsidRPr="008601AF" w:rsidDel="00627AA0">
                <w:rPr>
                  <w:rFonts w:ascii="Trebuchet MS" w:hAnsi="Trebuchet MS" w:cs="Arial"/>
                  <w:color w:val="000000"/>
                  <w:sz w:val="20"/>
                  <w:szCs w:val="20"/>
                  <w:lang w:bidi="th-TH"/>
                </w:rPr>
                <w:delText>R$ 241,34</w:delText>
              </w:r>
            </w:del>
          </w:p>
        </w:tc>
      </w:tr>
      <w:tr w:rsidR="008601AF" w:rsidRPr="008601AF" w14:paraId="50976124" w14:textId="77777777" w:rsidTr="00627AA0">
        <w:tblPrEx>
          <w:tblW w:w="5000" w:type="pct"/>
          <w:tblCellMar>
            <w:left w:w="70" w:type="dxa"/>
            <w:right w:w="70" w:type="dxa"/>
          </w:tblCellMar>
          <w:tblPrExChange w:id="4796" w:author="Philippe Hollanda - Oliveira Trust" w:date="2022-07-19T10:08:00Z">
            <w:tblPrEx>
              <w:tblW w:w="5000" w:type="pct"/>
              <w:tblCellMar>
                <w:left w:w="70" w:type="dxa"/>
                <w:right w:w="70" w:type="dxa"/>
              </w:tblCellMar>
            </w:tblPrEx>
          </w:tblPrExChange>
        </w:tblPrEx>
        <w:trPr>
          <w:trHeight w:val="1785"/>
          <w:trPrChange w:id="479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79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59A0FB" w14:textId="67C993F2" w:rsidR="008601AF" w:rsidRPr="008601AF" w:rsidRDefault="008601AF" w:rsidP="003C2C2A">
            <w:pPr>
              <w:jc w:val="center"/>
              <w:rPr>
                <w:rFonts w:ascii="Trebuchet MS" w:hAnsi="Trebuchet MS" w:cs="Arial"/>
                <w:color w:val="000000"/>
                <w:sz w:val="20"/>
                <w:szCs w:val="20"/>
                <w:lang w:bidi="th-TH"/>
              </w:rPr>
            </w:pPr>
            <w:del w:id="4799"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0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81A9D5" w14:textId="49233C35" w:rsidR="008601AF" w:rsidRPr="008601AF" w:rsidRDefault="008601AF" w:rsidP="003C2C2A">
            <w:pPr>
              <w:jc w:val="center"/>
              <w:rPr>
                <w:rFonts w:ascii="Trebuchet MS" w:hAnsi="Trebuchet MS" w:cs="Arial"/>
                <w:color w:val="000000"/>
                <w:sz w:val="20"/>
                <w:szCs w:val="20"/>
                <w:lang w:bidi="th-TH"/>
              </w:rPr>
            </w:pPr>
            <w:del w:id="4801"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0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5D1265" w14:textId="10EF5882" w:rsidR="008601AF" w:rsidRPr="008601AF" w:rsidRDefault="008601AF" w:rsidP="003C2C2A">
            <w:pPr>
              <w:jc w:val="center"/>
              <w:rPr>
                <w:rFonts w:ascii="Trebuchet MS" w:hAnsi="Trebuchet MS" w:cs="Arial"/>
                <w:color w:val="000000"/>
                <w:sz w:val="20"/>
                <w:szCs w:val="20"/>
                <w:lang w:bidi="th-TH"/>
              </w:rPr>
            </w:pPr>
            <w:del w:id="4803" w:author="Philippe Hollanda - Oliveira Trust" w:date="2022-07-19T10:08:00Z">
              <w:r w:rsidRPr="008601AF" w:rsidDel="00627AA0">
                <w:rPr>
                  <w:rFonts w:ascii="Trebuchet MS" w:hAnsi="Trebuchet MS" w:cs="Arial"/>
                  <w:color w:val="000000"/>
                  <w:sz w:val="20"/>
                  <w:szCs w:val="20"/>
                  <w:lang w:bidi="th-TH"/>
                </w:rPr>
                <w:delText>R$ 234,22</w:delText>
              </w:r>
            </w:del>
          </w:p>
        </w:tc>
      </w:tr>
      <w:tr w:rsidR="008601AF" w:rsidRPr="008601AF" w14:paraId="4CA60E9A" w14:textId="77777777" w:rsidTr="00627AA0">
        <w:tblPrEx>
          <w:tblW w:w="5000" w:type="pct"/>
          <w:tblCellMar>
            <w:left w:w="70" w:type="dxa"/>
            <w:right w:w="70" w:type="dxa"/>
          </w:tblCellMar>
          <w:tblPrExChange w:id="4804" w:author="Philippe Hollanda - Oliveira Trust" w:date="2022-07-19T10:08:00Z">
            <w:tblPrEx>
              <w:tblW w:w="5000" w:type="pct"/>
              <w:tblCellMar>
                <w:left w:w="70" w:type="dxa"/>
                <w:right w:w="70" w:type="dxa"/>
              </w:tblCellMar>
            </w:tblPrEx>
          </w:tblPrExChange>
        </w:tblPrEx>
        <w:trPr>
          <w:trHeight w:val="1785"/>
          <w:trPrChange w:id="480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80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76819C" w14:textId="796AC68D" w:rsidR="008601AF" w:rsidRPr="008601AF" w:rsidRDefault="008601AF" w:rsidP="003C2C2A">
            <w:pPr>
              <w:jc w:val="center"/>
              <w:rPr>
                <w:rFonts w:ascii="Trebuchet MS" w:hAnsi="Trebuchet MS" w:cs="Arial"/>
                <w:color w:val="000000"/>
                <w:sz w:val="20"/>
                <w:szCs w:val="20"/>
                <w:lang w:bidi="th-TH"/>
              </w:rPr>
            </w:pPr>
            <w:del w:id="4807"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572E38" w14:textId="4303874F" w:rsidR="008601AF" w:rsidRPr="008601AF" w:rsidRDefault="008601AF" w:rsidP="003C2C2A">
            <w:pPr>
              <w:jc w:val="center"/>
              <w:rPr>
                <w:rFonts w:ascii="Trebuchet MS" w:hAnsi="Trebuchet MS" w:cs="Arial"/>
                <w:color w:val="000000"/>
                <w:sz w:val="20"/>
                <w:szCs w:val="20"/>
                <w:lang w:bidi="th-TH"/>
              </w:rPr>
            </w:pPr>
            <w:del w:id="4809" w:author="Philippe Hollanda - Oliveira Trust" w:date="2022-07-19T10:08:00Z">
              <w:r w:rsidRPr="008601AF" w:rsidDel="00627AA0">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94C714" w14:textId="3B3D8AD3" w:rsidR="008601AF" w:rsidRPr="008601AF" w:rsidRDefault="008601AF" w:rsidP="003C2C2A">
            <w:pPr>
              <w:jc w:val="center"/>
              <w:rPr>
                <w:rFonts w:ascii="Trebuchet MS" w:hAnsi="Trebuchet MS" w:cs="Arial"/>
                <w:color w:val="000000"/>
                <w:sz w:val="20"/>
                <w:szCs w:val="20"/>
                <w:lang w:bidi="th-TH"/>
              </w:rPr>
            </w:pPr>
            <w:del w:id="4811" w:author="Philippe Hollanda - Oliveira Trust" w:date="2022-07-19T10:08:00Z">
              <w:r w:rsidRPr="008601AF" w:rsidDel="00627AA0">
                <w:rPr>
                  <w:rFonts w:ascii="Trebuchet MS" w:hAnsi="Trebuchet MS" w:cs="Arial"/>
                  <w:color w:val="000000"/>
                  <w:sz w:val="20"/>
                  <w:szCs w:val="20"/>
                  <w:lang w:bidi="th-TH"/>
                </w:rPr>
                <w:delText>R$ 3.397,50</w:delText>
              </w:r>
            </w:del>
          </w:p>
        </w:tc>
      </w:tr>
      <w:tr w:rsidR="008601AF" w:rsidRPr="008601AF" w14:paraId="370D32D8" w14:textId="77777777" w:rsidTr="00627AA0">
        <w:tblPrEx>
          <w:tblW w:w="5000" w:type="pct"/>
          <w:tblCellMar>
            <w:left w:w="70" w:type="dxa"/>
            <w:right w:w="70" w:type="dxa"/>
          </w:tblCellMar>
          <w:tblPrExChange w:id="4812" w:author="Philippe Hollanda - Oliveira Trust" w:date="2022-07-19T10:08:00Z">
            <w:tblPrEx>
              <w:tblW w:w="5000" w:type="pct"/>
              <w:tblCellMar>
                <w:left w:w="70" w:type="dxa"/>
                <w:right w:w="70" w:type="dxa"/>
              </w:tblCellMar>
            </w:tblPrEx>
          </w:tblPrExChange>
        </w:tblPrEx>
        <w:trPr>
          <w:trHeight w:val="1785"/>
          <w:trPrChange w:id="481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81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8AF69A" w14:textId="0759A2FA" w:rsidR="008601AF" w:rsidRPr="008601AF" w:rsidRDefault="008601AF" w:rsidP="003C2C2A">
            <w:pPr>
              <w:jc w:val="center"/>
              <w:rPr>
                <w:rFonts w:ascii="Trebuchet MS" w:hAnsi="Trebuchet MS" w:cs="Arial"/>
                <w:color w:val="000000"/>
                <w:sz w:val="20"/>
                <w:szCs w:val="20"/>
                <w:lang w:bidi="th-TH"/>
              </w:rPr>
            </w:pPr>
            <w:del w:id="4815"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1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231E75" w14:textId="677B7C3A" w:rsidR="008601AF" w:rsidRPr="008601AF" w:rsidRDefault="008601AF" w:rsidP="003C2C2A">
            <w:pPr>
              <w:jc w:val="center"/>
              <w:rPr>
                <w:rFonts w:ascii="Trebuchet MS" w:hAnsi="Trebuchet MS" w:cs="Arial"/>
                <w:color w:val="000000"/>
                <w:sz w:val="20"/>
                <w:szCs w:val="20"/>
                <w:lang w:bidi="th-TH"/>
              </w:rPr>
            </w:pPr>
            <w:del w:id="4817" w:author="Philippe Hollanda - Oliveira Trust" w:date="2022-07-19T10:08:00Z">
              <w:r w:rsidRPr="008601AF" w:rsidDel="00627AA0">
                <w:rPr>
                  <w:rFonts w:ascii="Trebuchet MS" w:hAnsi="Trebuchet MS" w:cs="Arial"/>
                  <w:color w:val="000000"/>
                  <w:sz w:val="20"/>
                  <w:szCs w:val="20"/>
                  <w:lang w:bidi="th-TH"/>
                </w:rPr>
                <w:delText>13/08/2021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1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541DEE" w14:textId="104FFBCC" w:rsidR="008601AF" w:rsidRPr="008601AF" w:rsidRDefault="008601AF" w:rsidP="003C2C2A">
            <w:pPr>
              <w:jc w:val="center"/>
              <w:rPr>
                <w:rFonts w:ascii="Trebuchet MS" w:hAnsi="Trebuchet MS" w:cs="Arial"/>
                <w:color w:val="000000"/>
                <w:sz w:val="20"/>
                <w:szCs w:val="20"/>
                <w:lang w:bidi="th-TH"/>
              </w:rPr>
            </w:pPr>
            <w:del w:id="4819" w:author="Philippe Hollanda - Oliveira Trust" w:date="2022-07-19T10:08:00Z">
              <w:r w:rsidRPr="008601AF" w:rsidDel="00627AA0">
                <w:rPr>
                  <w:rFonts w:ascii="Trebuchet MS" w:hAnsi="Trebuchet MS" w:cs="Arial"/>
                  <w:color w:val="000000"/>
                  <w:sz w:val="20"/>
                  <w:szCs w:val="20"/>
                  <w:lang w:bidi="th-TH"/>
                </w:rPr>
                <w:delText>R$ 3.030,60</w:delText>
              </w:r>
            </w:del>
          </w:p>
        </w:tc>
      </w:tr>
      <w:tr w:rsidR="008601AF" w:rsidRPr="008601AF" w14:paraId="4B0C1FF4" w14:textId="77777777" w:rsidTr="00627AA0">
        <w:tblPrEx>
          <w:tblW w:w="5000" w:type="pct"/>
          <w:tblCellMar>
            <w:left w:w="70" w:type="dxa"/>
            <w:right w:w="70" w:type="dxa"/>
          </w:tblCellMar>
          <w:tblPrExChange w:id="4820" w:author="Philippe Hollanda - Oliveira Trust" w:date="2022-07-19T10:08:00Z">
            <w:tblPrEx>
              <w:tblW w:w="5000" w:type="pct"/>
              <w:tblCellMar>
                <w:left w:w="70" w:type="dxa"/>
                <w:right w:w="70" w:type="dxa"/>
              </w:tblCellMar>
            </w:tblPrEx>
          </w:tblPrExChange>
        </w:tblPrEx>
        <w:trPr>
          <w:trHeight w:val="1785"/>
          <w:trPrChange w:id="482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82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644AEF" w14:textId="59DCA6CC" w:rsidR="008601AF" w:rsidRPr="008601AF" w:rsidRDefault="008601AF" w:rsidP="003C2C2A">
            <w:pPr>
              <w:jc w:val="center"/>
              <w:rPr>
                <w:rFonts w:ascii="Trebuchet MS" w:hAnsi="Trebuchet MS" w:cs="Arial"/>
                <w:color w:val="000000"/>
                <w:sz w:val="20"/>
                <w:szCs w:val="20"/>
                <w:lang w:bidi="th-TH"/>
              </w:rPr>
            </w:pPr>
            <w:del w:id="4823" w:author="Philippe Hollanda - Oliveira Trust" w:date="2022-07-19T10:08:00Z">
              <w:r w:rsidRPr="008601AF" w:rsidDel="00627AA0">
                <w:rPr>
                  <w:rFonts w:ascii="Trebuchet MS" w:hAnsi="Trebuchet MS" w:cs="Arial"/>
                  <w:color w:val="000000"/>
                  <w:sz w:val="20"/>
                  <w:szCs w:val="20"/>
                  <w:lang w:bidi="th-TH"/>
                </w:rPr>
                <w:delText>REVESTIMENTO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2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9B6AB8" w14:textId="3EB5A736" w:rsidR="008601AF" w:rsidRPr="008601AF" w:rsidRDefault="008601AF" w:rsidP="003C2C2A">
            <w:pPr>
              <w:jc w:val="center"/>
              <w:rPr>
                <w:rFonts w:ascii="Trebuchet MS" w:hAnsi="Trebuchet MS" w:cs="Arial"/>
                <w:color w:val="000000"/>
                <w:sz w:val="20"/>
                <w:szCs w:val="20"/>
                <w:lang w:bidi="th-TH"/>
              </w:rPr>
            </w:pPr>
            <w:del w:id="4825" w:author="Philippe Hollanda - Oliveira Trust" w:date="2022-07-19T10:08:00Z">
              <w:r w:rsidRPr="008601AF" w:rsidDel="00627AA0">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2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5A0203" w14:textId="14CE057F" w:rsidR="008601AF" w:rsidRPr="008601AF" w:rsidRDefault="008601AF" w:rsidP="003C2C2A">
            <w:pPr>
              <w:jc w:val="center"/>
              <w:rPr>
                <w:rFonts w:ascii="Trebuchet MS" w:hAnsi="Trebuchet MS" w:cs="Arial"/>
                <w:color w:val="000000"/>
                <w:sz w:val="20"/>
                <w:szCs w:val="20"/>
                <w:lang w:bidi="th-TH"/>
              </w:rPr>
            </w:pPr>
            <w:del w:id="4827" w:author="Philippe Hollanda - Oliveira Trust" w:date="2022-07-19T10:08:00Z">
              <w:r w:rsidRPr="008601AF" w:rsidDel="00627AA0">
                <w:rPr>
                  <w:rFonts w:ascii="Trebuchet MS" w:hAnsi="Trebuchet MS" w:cs="Arial"/>
                  <w:color w:val="000000"/>
                  <w:sz w:val="20"/>
                  <w:szCs w:val="20"/>
                  <w:lang w:bidi="th-TH"/>
                </w:rPr>
                <w:delText>R$ 5.174,79</w:delText>
              </w:r>
            </w:del>
          </w:p>
        </w:tc>
      </w:tr>
      <w:tr w:rsidR="008601AF" w:rsidRPr="008601AF" w14:paraId="0688B640" w14:textId="77777777" w:rsidTr="00627AA0">
        <w:tblPrEx>
          <w:tblW w:w="5000" w:type="pct"/>
          <w:tblCellMar>
            <w:left w:w="70" w:type="dxa"/>
            <w:right w:w="70" w:type="dxa"/>
          </w:tblCellMar>
          <w:tblPrExChange w:id="4828" w:author="Philippe Hollanda - Oliveira Trust" w:date="2022-07-19T10:08:00Z">
            <w:tblPrEx>
              <w:tblW w:w="5000" w:type="pct"/>
              <w:tblCellMar>
                <w:left w:w="70" w:type="dxa"/>
                <w:right w:w="70" w:type="dxa"/>
              </w:tblCellMar>
            </w:tblPrEx>
          </w:tblPrExChange>
        </w:tblPrEx>
        <w:trPr>
          <w:trHeight w:val="1785"/>
          <w:trPrChange w:id="482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83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B32BEF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8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D3DB39" w14:textId="39CDDAA6" w:rsidR="008601AF" w:rsidRPr="008601AF" w:rsidRDefault="008601AF" w:rsidP="003C2C2A">
            <w:pPr>
              <w:jc w:val="center"/>
              <w:rPr>
                <w:rFonts w:ascii="Trebuchet MS" w:hAnsi="Trebuchet MS" w:cs="Arial"/>
                <w:color w:val="000000"/>
                <w:sz w:val="20"/>
                <w:szCs w:val="20"/>
                <w:lang w:bidi="th-TH"/>
              </w:rPr>
            </w:pPr>
            <w:del w:id="4832" w:author="Philippe Hollanda - Oliveira Trust" w:date="2022-07-19T10:08:00Z">
              <w:r w:rsidRPr="008601AF" w:rsidDel="00627AA0">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8DF1F9" w14:textId="00F7B455" w:rsidR="008601AF" w:rsidRPr="008601AF" w:rsidRDefault="008601AF" w:rsidP="003C2C2A">
            <w:pPr>
              <w:jc w:val="center"/>
              <w:rPr>
                <w:rFonts w:ascii="Trebuchet MS" w:hAnsi="Trebuchet MS" w:cs="Arial"/>
                <w:color w:val="000000"/>
                <w:sz w:val="20"/>
                <w:szCs w:val="20"/>
                <w:lang w:bidi="th-TH"/>
              </w:rPr>
            </w:pPr>
            <w:del w:id="4834" w:author="Philippe Hollanda - Oliveira Trust" w:date="2022-07-19T10:08:00Z">
              <w:r w:rsidRPr="008601AF" w:rsidDel="00627AA0">
                <w:rPr>
                  <w:rFonts w:ascii="Trebuchet MS" w:hAnsi="Trebuchet MS" w:cs="Arial"/>
                  <w:color w:val="000000"/>
                  <w:sz w:val="20"/>
                  <w:szCs w:val="20"/>
                  <w:lang w:bidi="th-TH"/>
                </w:rPr>
                <w:delText>R$ 4.243,33</w:delText>
              </w:r>
            </w:del>
          </w:p>
        </w:tc>
      </w:tr>
      <w:tr w:rsidR="008601AF" w:rsidRPr="008601AF" w14:paraId="4A65C094" w14:textId="77777777" w:rsidTr="00627AA0">
        <w:tblPrEx>
          <w:tblW w:w="5000" w:type="pct"/>
          <w:tblCellMar>
            <w:left w:w="70" w:type="dxa"/>
            <w:right w:w="70" w:type="dxa"/>
          </w:tblCellMar>
          <w:tblPrExChange w:id="4835" w:author="Philippe Hollanda - Oliveira Trust" w:date="2022-07-19T10:08:00Z">
            <w:tblPrEx>
              <w:tblW w:w="5000" w:type="pct"/>
              <w:tblCellMar>
                <w:left w:w="70" w:type="dxa"/>
                <w:right w:w="70" w:type="dxa"/>
              </w:tblCellMar>
            </w:tblPrEx>
          </w:tblPrExChange>
        </w:tblPrEx>
        <w:trPr>
          <w:trHeight w:val="1785"/>
          <w:trPrChange w:id="483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83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5C4721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8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59C914" w14:textId="1437419B" w:rsidR="008601AF" w:rsidRPr="008601AF" w:rsidRDefault="008601AF" w:rsidP="003C2C2A">
            <w:pPr>
              <w:jc w:val="center"/>
              <w:rPr>
                <w:rFonts w:ascii="Trebuchet MS" w:hAnsi="Trebuchet MS" w:cs="Arial"/>
                <w:color w:val="000000"/>
                <w:sz w:val="20"/>
                <w:szCs w:val="20"/>
                <w:lang w:bidi="th-TH"/>
              </w:rPr>
            </w:pPr>
            <w:del w:id="4839" w:author="Philippe Hollanda - Oliveira Trust" w:date="2022-07-19T10:08:00Z">
              <w:r w:rsidRPr="008601AF" w:rsidDel="00627AA0">
                <w:rPr>
                  <w:rFonts w:ascii="Trebuchet MS" w:hAnsi="Trebuchet MS" w:cs="Arial"/>
                  <w:color w:val="000000"/>
                  <w:sz w:val="20"/>
                  <w:szCs w:val="20"/>
                  <w:lang w:bidi="th-TH"/>
                </w:rPr>
                <w:delText>07/10/2021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83CD3F" w14:textId="2949EDDF" w:rsidR="008601AF" w:rsidRPr="008601AF" w:rsidRDefault="008601AF" w:rsidP="003C2C2A">
            <w:pPr>
              <w:jc w:val="center"/>
              <w:rPr>
                <w:rFonts w:ascii="Trebuchet MS" w:hAnsi="Trebuchet MS" w:cs="Arial"/>
                <w:color w:val="000000"/>
                <w:sz w:val="20"/>
                <w:szCs w:val="20"/>
                <w:lang w:bidi="th-TH"/>
              </w:rPr>
            </w:pPr>
            <w:del w:id="4841" w:author="Philippe Hollanda - Oliveira Trust" w:date="2022-07-19T10:08:00Z">
              <w:r w:rsidRPr="008601AF" w:rsidDel="00627AA0">
                <w:rPr>
                  <w:rFonts w:ascii="Trebuchet MS" w:hAnsi="Trebuchet MS" w:cs="Arial"/>
                  <w:color w:val="000000"/>
                  <w:sz w:val="20"/>
                  <w:szCs w:val="20"/>
                  <w:lang w:bidi="th-TH"/>
                </w:rPr>
                <w:delText>R$ 4.243,34</w:delText>
              </w:r>
            </w:del>
          </w:p>
        </w:tc>
      </w:tr>
      <w:tr w:rsidR="008601AF" w:rsidRPr="008601AF" w14:paraId="7D059A33" w14:textId="77777777" w:rsidTr="00627AA0">
        <w:tblPrEx>
          <w:tblW w:w="5000" w:type="pct"/>
          <w:tblCellMar>
            <w:left w:w="70" w:type="dxa"/>
            <w:right w:w="70" w:type="dxa"/>
          </w:tblCellMar>
          <w:tblPrExChange w:id="4842" w:author="Philippe Hollanda - Oliveira Trust" w:date="2022-07-19T10:08:00Z">
            <w:tblPrEx>
              <w:tblW w:w="5000" w:type="pct"/>
              <w:tblCellMar>
                <w:left w:w="70" w:type="dxa"/>
                <w:right w:w="70" w:type="dxa"/>
              </w:tblCellMar>
            </w:tblPrEx>
          </w:tblPrExChange>
        </w:tblPrEx>
        <w:trPr>
          <w:trHeight w:val="1785"/>
          <w:trPrChange w:id="484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84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99CDAD" w14:textId="33E0446B" w:rsidR="008601AF" w:rsidRPr="008601AF" w:rsidRDefault="008601AF" w:rsidP="003C2C2A">
            <w:pPr>
              <w:jc w:val="center"/>
              <w:rPr>
                <w:rFonts w:ascii="Trebuchet MS" w:hAnsi="Trebuchet MS" w:cs="Arial"/>
                <w:color w:val="000000"/>
                <w:sz w:val="20"/>
                <w:szCs w:val="20"/>
                <w:lang w:bidi="th-TH"/>
              </w:rPr>
            </w:pPr>
            <w:del w:id="4845" w:author="Philippe Hollanda - Oliveira Trust" w:date="2022-07-19T10:08:00Z">
              <w:r w:rsidRPr="008601AF" w:rsidDel="00627AA0">
                <w:rPr>
                  <w:rFonts w:ascii="Trebuchet MS" w:hAnsi="Trebuchet MS" w:cs="Arial"/>
                  <w:color w:val="000000"/>
                  <w:sz w:val="20"/>
                  <w:szCs w:val="20"/>
                  <w:lang w:bidi="th-TH"/>
                </w:rPr>
                <w:delText>CIMENTO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742C81" w14:textId="778B3E41" w:rsidR="008601AF" w:rsidRPr="008601AF" w:rsidRDefault="008601AF" w:rsidP="003C2C2A">
            <w:pPr>
              <w:jc w:val="center"/>
              <w:rPr>
                <w:rFonts w:ascii="Trebuchet MS" w:hAnsi="Trebuchet MS" w:cs="Arial"/>
                <w:color w:val="000000"/>
                <w:sz w:val="20"/>
                <w:szCs w:val="20"/>
                <w:lang w:bidi="th-TH"/>
              </w:rPr>
            </w:pPr>
            <w:del w:id="4847" w:author="Philippe Hollanda - Oliveira Trust" w:date="2022-07-19T10:08:00Z">
              <w:r w:rsidRPr="008601AF" w:rsidDel="00627AA0">
                <w:rPr>
                  <w:rFonts w:ascii="Trebuchet MS" w:hAnsi="Trebuchet MS" w:cs="Arial"/>
                  <w:color w:val="000000"/>
                  <w:sz w:val="20"/>
                  <w:szCs w:val="20"/>
                  <w:lang w:bidi="th-TH"/>
                </w:rPr>
                <w:delText>06/08/2021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DC35B7" w14:textId="26DC96A0" w:rsidR="008601AF" w:rsidRPr="008601AF" w:rsidRDefault="008601AF" w:rsidP="003C2C2A">
            <w:pPr>
              <w:jc w:val="center"/>
              <w:rPr>
                <w:rFonts w:ascii="Trebuchet MS" w:hAnsi="Trebuchet MS" w:cs="Arial"/>
                <w:color w:val="000000"/>
                <w:sz w:val="20"/>
                <w:szCs w:val="20"/>
                <w:lang w:bidi="th-TH"/>
              </w:rPr>
            </w:pPr>
            <w:del w:id="4849" w:author="Philippe Hollanda - Oliveira Trust" w:date="2022-07-19T10:08:00Z">
              <w:r w:rsidRPr="008601AF" w:rsidDel="00627AA0">
                <w:rPr>
                  <w:rFonts w:ascii="Trebuchet MS" w:hAnsi="Trebuchet MS" w:cs="Arial"/>
                  <w:color w:val="000000"/>
                  <w:sz w:val="20"/>
                  <w:szCs w:val="20"/>
                  <w:lang w:bidi="th-TH"/>
                </w:rPr>
                <w:delText>R$ 2.590,00</w:delText>
              </w:r>
            </w:del>
          </w:p>
        </w:tc>
      </w:tr>
      <w:tr w:rsidR="008601AF" w:rsidRPr="008601AF" w14:paraId="116A9B6A" w14:textId="77777777" w:rsidTr="00627AA0">
        <w:tblPrEx>
          <w:tblW w:w="5000" w:type="pct"/>
          <w:tblCellMar>
            <w:left w:w="70" w:type="dxa"/>
            <w:right w:w="70" w:type="dxa"/>
          </w:tblCellMar>
          <w:tblPrExChange w:id="4850" w:author="Philippe Hollanda - Oliveira Trust" w:date="2022-07-19T10:08:00Z">
            <w:tblPrEx>
              <w:tblW w:w="5000" w:type="pct"/>
              <w:tblCellMar>
                <w:left w:w="70" w:type="dxa"/>
                <w:right w:w="70" w:type="dxa"/>
              </w:tblCellMar>
            </w:tblPrEx>
          </w:tblPrExChange>
        </w:tblPrEx>
        <w:trPr>
          <w:trHeight w:val="1785"/>
          <w:trPrChange w:id="485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85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F985DF" w14:textId="4875C232" w:rsidR="008601AF" w:rsidRPr="008601AF" w:rsidRDefault="008601AF" w:rsidP="003C2C2A">
            <w:pPr>
              <w:jc w:val="center"/>
              <w:rPr>
                <w:rFonts w:ascii="Trebuchet MS" w:hAnsi="Trebuchet MS" w:cs="Arial"/>
                <w:color w:val="000000"/>
                <w:sz w:val="20"/>
                <w:szCs w:val="20"/>
                <w:lang w:bidi="th-TH"/>
              </w:rPr>
            </w:pPr>
            <w:del w:id="4853" w:author="Philippe Hollanda - Oliveira Trust" w:date="2022-07-19T10:08:00Z">
              <w:r w:rsidRPr="008601AF" w:rsidDel="00627AA0">
                <w:rPr>
                  <w:rFonts w:ascii="Trebuchet MS" w:hAnsi="Trebuchet MS" w:cs="Arial"/>
                  <w:color w:val="000000"/>
                  <w:sz w:val="20"/>
                  <w:szCs w:val="20"/>
                  <w:lang w:bidi="th-TH"/>
                </w:rPr>
                <w:delText>PARAFUSOS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9192DB" w14:textId="432047F8" w:rsidR="008601AF" w:rsidRPr="008601AF" w:rsidRDefault="008601AF" w:rsidP="003C2C2A">
            <w:pPr>
              <w:jc w:val="center"/>
              <w:rPr>
                <w:rFonts w:ascii="Trebuchet MS" w:hAnsi="Trebuchet MS" w:cs="Arial"/>
                <w:color w:val="000000"/>
                <w:sz w:val="20"/>
                <w:szCs w:val="20"/>
                <w:lang w:bidi="th-TH"/>
              </w:rPr>
            </w:pPr>
            <w:del w:id="4855" w:author="Philippe Hollanda - Oliveira Trust" w:date="2022-07-19T10:08:00Z">
              <w:r w:rsidRPr="008601AF" w:rsidDel="00627AA0">
                <w:rPr>
                  <w:rFonts w:ascii="Trebuchet MS" w:hAnsi="Trebuchet MS" w:cs="Arial"/>
                  <w:color w:val="000000"/>
                  <w:sz w:val="20"/>
                  <w:szCs w:val="20"/>
                  <w:lang w:bidi="th-TH"/>
                </w:rPr>
                <w:delText>27/08/2021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BBA30A" w14:textId="3DAD79A3" w:rsidR="008601AF" w:rsidRPr="008601AF" w:rsidRDefault="008601AF" w:rsidP="003C2C2A">
            <w:pPr>
              <w:jc w:val="center"/>
              <w:rPr>
                <w:rFonts w:ascii="Trebuchet MS" w:hAnsi="Trebuchet MS" w:cs="Arial"/>
                <w:color w:val="000000"/>
                <w:sz w:val="20"/>
                <w:szCs w:val="20"/>
                <w:lang w:bidi="th-TH"/>
              </w:rPr>
            </w:pPr>
            <w:del w:id="4857" w:author="Philippe Hollanda - Oliveira Trust" w:date="2022-07-19T10:08:00Z">
              <w:r w:rsidRPr="008601AF" w:rsidDel="00627AA0">
                <w:rPr>
                  <w:rFonts w:ascii="Trebuchet MS" w:hAnsi="Trebuchet MS" w:cs="Arial"/>
                  <w:color w:val="000000"/>
                  <w:sz w:val="20"/>
                  <w:szCs w:val="20"/>
                  <w:lang w:bidi="th-TH"/>
                </w:rPr>
                <w:delText>R$ 3.840,00</w:delText>
              </w:r>
            </w:del>
          </w:p>
        </w:tc>
      </w:tr>
      <w:tr w:rsidR="008601AF" w:rsidRPr="008601AF" w14:paraId="23CFC45C" w14:textId="77777777" w:rsidTr="00627AA0">
        <w:tblPrEx>
          <w:tblW w:w="5000" w:type="pct"/>
          <w:tblCellMar>
            <w:left w:w="70" w:type="dxa"/>
            <w:right w:w="70" w:type="dxa"/>
          </w:tblCellMar>
          <w:tblPrExChange w:id="4858" w:author="Philippe Hollanda - Oliveira Trust" w:date="2022-07-19T10:08:00Z">
            <w:tblPrEx>
              <w:tblW w:w="5000" w:type="pct"/>
              <w:tblCellMar>
                <w:left w:w="70" w:type="dxa"/>
                <w:right w:w="70" w:type="dxa"/>
              </w:tblCellMar>
            </w:tblPrEx>
          </w:tblPrExChange>
        </w:tblPrEx>
        <w:trPr>
          <w:trHeight w:val="1785"/>
          <w:trPrChange w:id="485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86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D8F0BF" w14:textId="5C74BBCC" w:rsidR="008601AF" w:rsidRPr="008601AF" w:rsidRDefault="008601AF" w:rsidP="003C2C2A">
            <w:pPr>
              <w:jc w:val="center"/>
              <w:rPr>
                <w:rFonts w:ascii="Trebuchet MS" w:hAnsi="Trebuchet MS" w:cs="Arial"/>
                <w:color w:val="000000"/>
                <w:sz w:val="20"/>
                <w:szCs w:val="20"/>
                <w:lang w:bidi="th-TH"/>
              </w:rPr>
            </w:pPr>
            <w:del w:id="486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98B4EA" w14:textId="08A9281E" w:rsidR="008601AF" w:rsidRPr="008601AF" w:rsidRDefault="008601AF" w:rsidP="003C2C2A">
            <w:pPr>
              <w:jc w:val="center"/>
              <w:rPr>
                <w:rFonts w:ascii="Trebuchet MS" w:hAnsi="Trebuchet MS" w:cs="Arial"/>
                <w:color w:val="000000"/>
                <w:sz w:val="20"/>
                <w:szCs w:val="20"/>
                <w:lang w:bidi="th-TH"/>
              </w:rPr>
            </w:pPr>
            <w:del w:id="4863" w:author="Philippe Hollanda - Oliveira Trust" w:date="2022-07-19T10:08:00Z">
              <w:r w:rsidRPr="008601AF" w:rsidDel="00627AA0">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615392" w14:textId="68A7CE7B" w:rsidR="008601AF" w:rsidRPr="008601AF" w:rsidRDefault="008601AF" w:rsidP="003C2C2A">
            <w:pPr>
              <w:jc w:val="center"/>
              <w:rPr>
                <w:rFonts w:ascii="Trebuchet MS" w:hAnsi="Trebuchet MS" w:cs="Arial"/>
                <w:color w:val="000000"/>
                <w:sz w:val="20"/>
                <w:szCs w:val="20"/>
                <w:lang w:bidi="th-TH"/>
              </w:rPr>
            </w:pPr>
            <w:del w:id="4865" w:author="Philippe Hollanda - Oliveira Trust" w:date="2022-07-19T10:08:00Z">
              <w:r w:rsidRPr="008601AF" w:rsidDel="00627AA0">
                <w:rPr>
                  <w:rFonts w:ascii="Trebuchet MS" w:hAnsi="Trebuchet MS" w:cs="Arial"/>
                  <w:color w:val="000000"/>
                  <w:sz w:val="20"/>
                  <w:szCs w:val="20"/>
                  <w:lang w:bidi="th-TH"/>
                </w:rPr>
                <w:delText>R$ 901,00</w:delText>
              </w:r>
            </w:del>
          </w:p>
        </w:tc>
      </w:tr>
      <w:tr w:rsidR="008601AF" w:rsidRPr="008601AF" w14:paraId="1204A6E1" w14:textId="77777777" w:rsidTr="00627AA0">
        <w:tblPrEx>
          <w:tblW w:w="5000" w:type="pct"/>
          <w:tblCellMar>
            <w:left w:w="70" w:type="dxa"/>
            <w:right w:w="70" w:type="dxa"/>
          </w:tblCellMar>
          <w:tblPrExChange w:id="4866" w:author="Philippe Hollanda - Oliveira Trust" w:date="2022-07-19T10:08:00Z">
            <w:tblPrEx>
              <w:tblW w:w="5000" w:type="pct"/>
              <w:tblCellMar>
                <w:left w:w="70" w:type="dxa"/>
                <w:right w:w="70" w:type="dxa"/>
              </w:tblCellMar>
            </w:tblPrEx>
          </w:tblPrExChange>
        </w:tblPrEx>
        <w:trPr>
          <w:trHeight w:val="1785"/>
          <w:trPrChange w:id="486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86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ACB95D" w14:textId="31D9D354" w:rsidR="008601AF" w:rsidRPr="008601AF" w:rsidRDefault="008601AF" w:rsidP="003C2C2A">
            <w:pPr>
              <w:jc w:val="center"/>
              <w:rPr>
                <w:rFonts w:ascii="Trebuchet MS" w:hAnsi="Trebuchet MS" w:cs="Arial"/>
                <w:color w:val="000000"/>
                <w:sz w:val="20"/>
                <w:szCs w:val="20"/>
                <w:lang w:bidi="th-TH"/>
              </w:rPr>
            </w:pPr>
            <w:del w:id="4869" w:author="Philippe Hollanda - Oliveira Trust" w:date="2022-07-19T10:08:00Z">
              <w:r w:rsidRPr="008601AF" w:rsidDel="00627AA0">
                <w:rPr>
                  <w:rFonts w:ascii="Trebuchet MS" w:hAnsi="Trebuchet MS" w:cs="Arial"/>
                  <w:color w:val="000000"/>
                  <w:sz w:val="20"/>
                  <w:szCs w:val="20"/>
                  <w:lang w:bidi="th-TH"/>
                </w:rPr>
                <w:delText>TUBO GALVANIZADO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500A9D" w14:textId="37ED9E2C" w:rsidR="008601AF" w:rsidRPr="008601AF" w:rsidRDefault="008601AF" w:rsidP="003C2C2A">
            <w:pPr>
              <w:jc w:val="center"/>
              <w:rPr>
                <w:rFonts w:ascii="Trebuchet MS" w:hAnsi="Trebuchet MS" w:cs="Arial"/>
                <w:color w:val="000000"/>
                <w:sz w:val="20"/>
                <w:szCs w:val="20"/>
                <w:lang w:bidi="th-TH"/>
              </w:rPr>
            </w:pPr>
            <w:del w:id="4871" w:author="Philippe Hollanda - Oliveira Trust" w:date="2022-07-19T10:08:00Z">
              <w:r w:rsidRPr="008601AF" w:rsidDel="00627AA0">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B3FD2F" w14:textId="05556418" w:rsidR="008601AF" w:rsidRPr="008601AF" w:rsidRDefault="008601AF" w:rsidP="003C2C2A">
            <w:pPr>
              <w:jc w:val="center"/>
              <w:rPr>
                <w:rFonts w:ascii="Trebuchet MS" w:hAnsi="Trebuchet MS" w:cs="Arial"/>
                <w:color w:val="000000"/>
                <w:sz w:val="20"/>
                <w:szCs w:val="20"/>
                <w:lang w:bidi="th-TH"/>
              </w:rPr>
            </w:pPr>
            <w:del w:id="4873" w:author="Philippe Hollanda - Oliveira Trust" w:date="2022-07-19T10:08:00Z">
              <w:r w:rsidRPr="008601AF" w:rsidDel="00627AA0">
                <w:rPr>
                  <w:rFonts w:ascii="Trebuchet MS" w:hAnsi="Trebuchet MS" w:cs="Arial"/>
                  <w:color w:val="000000"/>
                  <w:sz w:val="20"/>
                  <w:szCs w:val="20"/>
                  <w:lang w:bidi="th-TH"/>
                </w:rPr>
                <w:delText>R$ 13.545,00</w:delText>
              </w:r>
            </w:del>
          </w:p>
        </w:tc>
      </w:tr>
      <w:tr w:rsidR="008601AF" w:rsidRPr="008601AF" w14:paraId="6A03417D" w14:textId="77777777" w:rsidTr="00627AA0">
        <w:tblPrEx>
          <w:tblW w:w="5000" w:type="pct"/>
          <w:tblCellMar>
            <w:left w:w="70" w:type="dxa"/>
            <w:right w:w="70" w:type="dxa"/>
          </w:tblCellMar>
          <w:tblPrExChange w:id="4874" w:author="Philippe Hollanda - Oliveira Trust" w:date="2022-07-19T10:08:00Z">
            <w:tblPrEx>
              <w:tblW w:w="5000" w:type="pct"/>
              <w:tblCellMar>
                <w:left w:w="70" w:type="dxa"/>
                <w:right w:w="70" w:type="dxa"/>
              </w:tblCellMar>
            </w:tblPrEx>
          </w:tblPrExChange>
        </w:tblPrEx>
        <w:trPr>
          <w:trHeight w:val="1785"/>
          <w:trPrChange w:id="487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87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82BF0F" w14:textId="1730ECD3" w:rsidR="008601AF" w:rsidRPr="008601AF" w:rsidRDefault="008601AF" w:rsidP="003C2C2A">
            <w:pPr>
              <w:jc w:val="center"/>
              <w:rPr>
                <w:rFonts w:ascii="Trebuchet MS" w:hAnsi="Trebuchet MS" w:cs="Arial"/>
                <w:color w:val="000000"/>
                <w:sz w:val="20"/>
                <w:szCs w:val="20"/>
                <w:lang w:bidi="th-TH"/>
              </w:rPr>
            </w:pPr>
            <w:del w:id="4877" w:author="Philippe Hollanda - Oliveira Trust" w:date="2022-07-19T10:08:00Z">
              <w:r w:rsidRPr="008601AF" w:rsidDel="00627AA0">
                <w:rPr>
                  <w:rFonts w:ascii="Trebuchet MS" w:hAnsi="Trebuchet MS" w:cs="Arial"/>
                  <w:color w:val="000000"/>
                  <w:sz w:val="20"/>
                  <w:szCs w:val="20"/>
                  <w:lang w:bidi="th-TH"/>
                </w:rPr>
                <w:lastRenderedPageBreak/>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E87A90" w14:textId="1B21F71B" w:rsidR="008601AF" w:rsidRPr="008601AF" w:rsidRDefault="008601AF" w:rsidP="003C2C2A">
            <w:pPr>
              <w:jc w:val="center"/>
              <w:rPr>
                <w:rFonts w:ascii="Trebuchet MS" w:hAnsi="Trebuchet MS" w:cs="Arial"/>
                <w:color w:val="000000"/>
                <w:sz w:val="20"/>
                <w:szCs w:val="20"/>
                <w:lang w:bidi="th-TH"/>
              </w:rPr>
            </w:pPr>
            <w:del w:id="4879" w:author="Philippe Hollanda - Oliveira Trust" w:date="2022-07-19T10:08:00Z">
              <w:r w:rsidRPr="008601AF" w:rsidDel="00627AA0">
                <w:rPr>
                  <w:rFonts w:ascii="Trebuchet MS" w:hAnsi="Trebuchet MS" w:cs="Arial"/>
                  <w:color w:val="000000"/>
                  <w:sz w:val="20"/>
                  <w:szCs w:val="20"/>
                  <w:lang w:bidi="th-TH"/>
                </w:rPr>
                <w:delText>17/08/2021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B2D787" w14:textId="0C8D1316" w:rsidR="008601AF" w:rsidRPr="008601AF" w:rsidRDefault="008601AF" w:rsidP="003C2C2A">
            <w:pPr>
              <w:jc w:val="center"/>
              <w:rPr>
                <w:rFonts w:ascii="Trebuchet MS" w:hAnsi="Trebuchet MS" w:cs="Arial"/>
                <w:color w:val="000000"/>
                <w:sz w:val="20"/>
                <w:szCs w:val="20"/>
                <w:lang w:bidi="th-TH"/>
              </w:rPr>
            </w:pPr>
            <w:del w:id="4881" w:author="Philippe Hollanda - Oliveira Trust" w:date="2022-07-19T10:08:00Z">
              <w:r w:rsidRPr="008601AF" w:rsidDel="00627AA0">
                <w:rPr>
                  <w:rFonts w:ascii="Trebuchet MS" w:hAnsi="Trebuchet MS" w:cs="Arial"/>
                  <w:color w:val="000000"/>
                  <w:sz w:val="20"/>
                  <w:szCs w:val="20"/>
                  <w:lang w:bidi="th-TH"/>
                </w:rPr>
                <w:delText>R$ 1.383,85</w:delText>
              </w:r>
            </w:del>
          </w:p>
        </w:tc>
      </w:tr>
      <w:tr w:rsidR="008601AF" w:rsidRPr="008601AF" w14:paraId="281807EC" w14:textId="77777777" w:rsidTr="00627AA0">
        <w:tblPrEx>
          <w:tblW w:w="5000" w:type="pct"/>
          <w:tblCellMar>
            <w:left w:w="70" w:type="dxa"/>
            <w:right w:w="70" w:type="dxa"/>
          </w:tblCellMar>
          <w:tblPrExChange w:id="4882" w:author="Philippe Hollanda - Oliveira Trust" w:date="2022-07-19T10:08:00Z">
            <w:tblPrEx>
              <w:tblW w:w="5000" w:type="pct"/>
              <w:tblCellMar>
                <w:left w:w="70" w:type="dxa"/>
                <w:right w:w="70" w:type="dxa"/>
              </w:tblCellMar>
            </w:tblPrEx>
          </w:tblPrExChange>
        </w:tblPrEx>
        <w:trPr>
          <w:trHeight w:val="1785"/>
          <w:trPrChange w:id="488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488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F44462" w14:textId="48F5B384" w:rsidR="008601AF" w:rsidRPr="008601AF" w:rsidRDefault="008601AF" w:rsidP="003C2C2A">
            <w:pPr>
              <w:jc w:val="center"/>
              <w:rPr>
                <w:rFonts w:ascii="Trebuchet MS" w:hAnsi="Trebuchet MS" w:cs="Arial"/>
                <w:color w:val="000000"/>
                <w:sz w:val="20"/>
                <w:szCs w:val="20"/>
                <w:lang w:bidi="th-TH"/>
              </w:rPr>
            </w:pPr>
            <w:del w:id="4885" w:author="Philippe Hollanda - Oliveira Trust" w:date="2022-07-19T10:08:00Z">
              <w:r w:rsidRPr="008601AF" w:rsidDel="00627AA0">
                <w:rPr>
                  <w:rFonts w:ascii="Trebuchet MS" w:hAnsi="Trebuchet MS" w:cs="Arial"/>
                  <w:color w:val="000000"/>
                  <w:sz w:val="20"/>
                  <w:szCs w:val="20"/>
                  <w:lang w:bidi="th-TH"/>
                </w:rPr>
                <w:delText>COMPRESSOR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88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F033A0" w14:textId="75368E15" w:rsidR="008601AF" w:rsidRPr="008601AF" w:rsidRDefault="008601AF" w:rsidP="003C2C2A">
            <w:pPr>
              <w:jc w:val="center"/>
              <w:rPr>
                <w:rFonts w:ascii="Trebuchet MS" w:hAnsi="Trebuchet MS" w:cs="Arial"/>
                <w:color w:val="000000"/>
                <w:sz w:val="20"/>
                <w:szCs w:val="20"/>
                <w:lang w:bidi="th-TH"/>
              </w:rPr>
            </w:pPr>
            <w:del w:id="4887" w:author="Philippe Hollanda - Oliveira Trust" w:date="2022-07-19T10:08:00Z">
              <w:r w:rsidRPr="008601AF" w:rsidDel="00627AA0">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8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F95AA9" w14:textId="4AFA08F5" w:rsidR="008601AF" w:rsidRPr="008601AF" w:rsidRDefault="008601AF" w:rsidP="003C2C2A">
            <w:pPr>
              <w:jc w:val="center"/>
              <w:rPr>
                <w:rFonts w:ascii="Trebuchet MS" w:hAnsi="Trebuchet MS" w:cs="Arial"/>
                <w:color w:val="000000"/>
                <w:sz w:val="20"/>
                <w:szCs w:val="20"/>
                <w:lang w:bidi="th-TH"/>
              </w:rPr>
            </w:pPr>
            <w:del w:id="4889" w:author="Philippe Hollanda - Oliveira Trust" w:date="2022-07-19T10:08:00Z">
              <w:r w:rsidRPr="008601AF" w:rsidDel="00627AA0">
                <w:rPr>
                  <w:rFonts w:ascii="Trebuchet MS" w:hAnsi="Trebuchet MS" w:cs="Arial"/>
                  <w:color w:val="000000"/>
                  <w:sz w:val="20"/>
                  <w:szCs w:val="20"/>
                  <w:lang w:bidi="th-TH"/>
                </w:rPr>
                <w:delText>R$ 20.455,50</w:delText>
              </w:r>
            </w:del>
          </w:p>
        </w:tc>
      </w:tr>
      <w:tr w:rsidR="008601AF" w:rsidRPr="008601AF" w14:paraId="31E42474" w14:textId="77777777" w:rsidTr="00627AA0">
        <w:tblPrEx>
          <w:tblW w:w="5000" w:type="pct"/>
          <w:tblCellMar>
            <w:left w:w="70" w:type="dxa"/>
            <w:right w:w="70" w:type="dxa"/>
          </w:tblCellMar>
          <w:tblPrExChange w:id="4890" w:author="Philippe Hollanda - Oliveira Trust" w:date="2022-07-19T10:08:00Z">
            <w:tblPrEx>
              <w:tblW w:w="5000" w:type="pct"/>
              <w:tblCellMar>
                <w:left w:w="70" w:type="dxa"/>
                <w:right w:w="70" w:type="dxa"/>
              </w:tblCellMar>
            </w:tblPrEx>
          </w:tblPrExChange>
        </w:tblPrEx>
        <w:trPr>
          <w:trHeight w:val="1785"/>
          <w:trPrChange w:id="489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89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CF4AC6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8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86795C" w14:textId="06D45E41" w:rsidR="008601AF" w:rsidRPr="008601AF" w:rsidRDefault="008601AF" w:rsidP="003C2C2A">
            <w:pPr>
              <w:jc w:val="center"/>
              <w:rPr>
                <w:rFonts w:ascii="Trebuchet MS" w:hAnsi="Trebuchet MS" w:cs="Arial"/>
                <w:color w:val="000000"/>
                <w:sz w:val="20"/>
                <w:szCs w:val="20"/>
                <w:lang w:bidi="th-TH"/>
              </w:rPr>
            </w:pPr>
            <w:del w:id="4894" w:author="Philippe Hollanda - Oliveira Trust" w:date="2022-07-19T10:08:00Z">
              <w:r w:rsidRPr="008601AF" w:rsidDel="00627AA0">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8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EA69A7" w14:textId="14F49A69" w:rsidR="008601AF" w:rsidRPr="008601AF" w:rsidRDefault="008601AF" w:rsidP="003C2C2A">
            <w:pPr>
              <w:jc w:val="center"/>
              <w:rPr>
                <w:rFonts w:ascii="Trebuchet MS" w:hAnsi="Trebuchet MS" w:cs="Arial"/>
                <w:color w:val="000000"/>
                <w:sz w:val="20"/>
                <w:szCs w:val="20"/>
                <w:lang w:bidi="th-TH"/>
              </w:rPr>
            </w:pPr>
            <w:del w:id="4896" w:author="Philippe Hollanda - Oliveira Trust" w:date="2022-07-19T10:08:00Z">
              <w:r w:rsidRPr="008601AF" w:rsidDel="00627AA0">
                <w:rPr>
                  <w:rFonts w:ascii="Trebuchet MS" w:hAnsi="Trebuchet MS" w:cs="Arial"/>
                  <w:color w:val="000000"/>
                  <w:sz w:val="20"/>
                  <w:szCs w:val="20"/>
                  <w:lang w:bidi="th-TH"/>
                </w:rPr>
                <w:delText>R$ 23.864,80</w:delText>
              </w:r>
            </w:del>
          </w:p>
        </w:tc>
      </w:tr>
      <w:tr w:rsidR="008601AF" w:rsidRPr="008601AF" w14:paraId="6C6F8F39" w14:textId="77777777" w:rsidTr="00627AA0">
        <w:tblPrEx>
          <w:tblW w:w="5000" w:type="pct"/>
          <w:tblCellMar>
            <w:left w:w="70" w:type="dxa"/>
            <w:right w:w="70" w:type="dxa"/>
          </w:tblCellMar>
          <w:tblPrExChange w:id="4897" w:author="Philippe Hollanda - Oliveira Trust" w:date="2022-07-19T10:08:00Z">
            <w:tblPrEx>
              <w:tblW w:w="5000" w:type="pct"/>
              <w:tblCellMar>
                <w:left w:w="70" w:type="dxa"/>
                <w:right w:w="70" w:type="dxa"/>
              </w:tblCellMar>
            </w:tblPrEx>
          </w:tblPrExChange>
        </w:tblPrEx>
        <w:trPr>
          <w:trHeight w:val="1785"/>
          <w:trPrChange w:id="489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489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857487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490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84AEC9" w14:textId="0CE7F8A3" w:rsidR="008601AF" w:rsidRPr="008601AF" w:rsidRDefault="008601AF" w:rsidP="003C2C2A">
            <w:pPr>
              <w:jc w:val="center"/>
              <w:rPr>
                <w:rFonts w:ascii="Trebuchet MS" w:hAnsi="Trebuchet MS" w:cs="Arial"/>
                <w:color w:val="000000"/>
                <w:sz w:val="20"/>
                <w:szCs w:val="20"/>
                <w:lang w:bidi="th-TH"/>
              </w:rPr>
            </w:pPr>
            <w:del w:id="4901"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0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324AE1" w14:textId="1C308841" w:rsidR="008601AF" w:rsidRPr="008601AF" w:rsidRDefault="008601AF" w:rsidP="003C2C2A">
            <w:pPr>
              <w:jc w:val="center"/>
              <w:rPr>
                <w:rFonts w:ascii="Trebuchet MS" w:hAnsi="Trebuchet MS" w:cs="Arial"/>
                <w:color w:val="000000"/>
                <w:sz w:val="20"/>
                <w:szCs w:val="20"/>
                <w:lang w:bidi="th-TH"/>
              </w:rPr>
            </w:pPr>
            <w:del w:id="4903" w:author="Philippe Hollanda - Oliveira Trust" w:date="2022-07-19T10:08:00Z">
              <w:r w:rsidRPr="008601AF" w:rsidDel="00627AA0">
                <w:rPr>
                  <w:rFonts w:ascii="Trebuchet MS" w:hAnsi="Trebuchet MS" w:cs="Arial"/>
                  <w:color w:val="000000"/>
                  <w:sz w:val="20"/>
                  <w:szCs w:val="20"/>
                  <w:lang w:bidi="th-TH"/>
                </w:rPr>
                <w:delText>R$ 23.864,70</w:delText>
              </w:r>
            </w:del>
          </w:p>
        </w:tc>
      </w:tr>
      <w:tr w:rsidR="008601AF" w:rsidRPr="008601AF" w14:paraId="176F0F94" w14:textId="77777777" w:rsidTr="00627AA0">
        <w:tblPrEx>
          <w:tblW w:w="5000" w:type="pct"/>
          <w:tblCellMar>
            <w:left w:w="70" w:type="dxa"/>
            <w:right w:w="70" w:type="dxa"/>
          </w:tblCellMar>
          <w:tblPrExChange w:id="4904" w:author="Philippe Hollanda - Oliveira Trust" w:date="2022-07-19T10:08:00Z">
            <w:tblPrEx>
              <w:tblW w:w="5000" w:type="pct"/>
              <w:tblCellMar>
                <w:left w:w="70" w:type="dxa"/>
                <w:right w:w="70" w:type="dxa"/>
              </w:tblCellMar>
            </w:tblPrEx>
          </w:tblPrExChange>
        </w:tblPrEx>
        <w:trPr>
          <w:trHeight w:val="1785"/>
          <w:trPrChange w:id="490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0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D676B8" w14:textId="26C3566A" w:rsidR="008601AF" w:rsidRPr="008601AF" w:rsidRDefault="008601AF" w:rsidP="003C2C2A">
            <w:pPr>
              <w:jc w:val="center"/>
              <w:rPr>
                <w:rFonts w:ascii="Trebuchet MS" w:hAnsi="Trebuchet MS" w:cs="Arial"/>
                <w:color w:val="000000"/>
                <w:sz w:val="20"/>
                <w:szCs w:val="20"/>
                <w:lang w:bidi="th-TH"/>
              </w:rPr>
            </w:pPr>
            <w:del w:id="4907"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9531CE" w14:textId="68191EE6" w:rsidR="008601AF" w:rsidRPr="008601AF" w:rsidRDefault="008601AF" w:rsidP="003C2C2A">
            <w:pPr>
              <w:jc w:val="center"/>
              <w:rPr>
                <w:rFonts w:ascii="Trebuchet MS" w:hAnsi="Trebuchet MS" w:cs="Arial"/>
                <w:color w:val="000000"/>
                <w:sz w:val="20"/>
                <w:szCs w:val="20"/>
                <w:lang w:bidi="th-TH"/>
              </w:rPr>
            </w:pPr>
            <w:del w:id="4909" w:author="Philippe Hollanda - Oliveira Trust" w:date="2022-07-19T10:08:00Z">
              <w:r w:rsidRPr="008601AF" w:rsidDel="00627AA0">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A4982E" w14:textId="3A3A4295" w:rsidR="008601AF" w:rsidRPr="008601AF" w:rsidRDefault="008601AF" w:rsidP="003C2C2A">
            <w:pPr>
              <w:jc w:val="center"/>
              <w:rPr>
                <w:rFonts w:ascii="Trebuchet MS" w:hAnsi="Trebuchet MS" w:cs="Arial"/>
                <w:color w:val="000000"/>
                <w:sz w:val="20"/>
                <w:szCs w:val="20"/>
                <w:lang w:bidi="th-TH"/>
              </w:rPr>
            </w:pPr>
            <w:del w:id="4911" w:author="Philippe Hollanda - Oliveira Trust" w:date="2022-07-19T10:08:00Z">
              <w:r w:rsidRPr="008601AF" w:rsidDel="00627AA0">
                <w:rPr>
                  <w:rFonts w:ascii="Trebuchet MS" w:hAnsi="Trebuchet MS" w:cs="Arial"/>
                  <w:color w:val="000000"/>
                  <w:sz w:val="20"/>
                  <w:szCs w:val="20"/>
                  <w:lang w:bidi="th-TH"/>
                </w:rPr>
                <w:delText>R$ 1.549,04</w:delText>
              </w:r>
            </w:del>
          </w:p>
        </w:tc>
      </w:tr>
      <w:tr w:rsidR="008601AF" w:rsidRPr="008601AF" w14:paraId="6063A042" w14:textId="77777777" w:rsidTr="00627AA0">
        <w:tblPrEx>
          <w:tblW w:w="5000" w:type="pct"/>
          <w:tblCellMar>
            <w:left w:w="70" w:type="dxa"/>
            <w:right w:w="70" w:type="dxa"/>
          </w:tblCellMar>
          <w:tblPrExChange w:id="4912" w:author="Philippe Hollanda - Oliveira Trust" w:date="2022-07-19T10:08:00Z">
            <w:tblPrEx>
              <w:tblW w:w="5000" w:type="pct"/>
              <w:tblCellMar>
                <w:left w:w="70" w:type="dxa"/>
                <w:right w:w="70" w:type="dxa"/>
              </w:tblCellMar>
            </w:tblPrEx>
          </w:tblPrExChange>
        </w:tblPrEx>
        <w:trPr>
          <w:trHeight w:val="1785"/>
          <w:trPrChange w:id="491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1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B565C7" w14:textId="54ECEC84" w:rsidR="008601AF" w:rsidRPr="008601AF" w:rsidRDefault="008601AF" w:rsidP="003C2C2A">
            <w:pPr>
              <w:jc w:val="center"/>
              <w:rPr>
                <w:rFonts w:ascii="Trebuchet MS" w:hAnsi="Trebuchet MS" w:cs="Arial"/>
                <w:color w:val="000000"/>
                <w:sz w:val="20"/>
                <w:szCs w:val="20"/>
                <w:lang w:bidi="th-TH"/>
              </w:rPr>
            </w:pPr>
            <w:del w:id="4915" w:author="Philippe Hollanda - Oliveira Trust" w:date="2022-07-19T10:08:00Z">
              <w:r w:rsidRPr="008601AF" w:rsidDel="00627AA0">
                <w:rPr>
                  <w:rFonts w:ascii="Trebuchet MS" w:hAnsi="Trebuchet MS" w:cs="Arial"/>
                  <w:color w:val="000000"/>
                  <w:sz w:val="20"/>
                  <w:szCs w:val="20"/>
                  <w:lang w:bidi="th-TH"/>
                </w:rPr>
                <w:lastRenderedPageBreak/>
                <w:delText>VERGALHÃO E 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1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0E41EF" w14:textId="083ADAEA" w:rsidR="008601AF" w:rsidRPr="008601AF" w:rsidRDefault="008601AF" w:rsidP="003C2C2A">
            <w:pPr>
              <w:jc w:val="center"/>
              <w:rPr>
                <w:rFonts w:ascii="Trebuchet MS" w:hAnsi="Trebuchet MS" w:cs="Arial"/>
                <w:color w:val="000000"/>
                <w:sz w:val="20"/>
                <w:szCs w:val="20"/>
                <w:lang w:bidi="th-TH"/>
              </w:rPr>
            </w:pPr>
            <w:del w:id="4917" w:author="Philippe Hollanda - Oliveira Trust" w:date="2022-07-19T10:08:00Z">
              <w:r w:rsidRPr="008601AF" w:rsidDel="00627AA0">
                <w:rPr>
                  <w:rFonts w:ascii="Trebuchet MS" w:hAnsi="Trebuchet MS" w:cs="Arial"/>
                  <w:color w:val="000000"/>
                  <w:sz w:val="20"/>
                  <w:szCs w:val="20"/>
                  <w:lang w:bidi="th-TH"/>
                </w:rPr>
                <w:delText>13/08/2021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1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0441F9" w14:textId="2ED6F9D3" w:rsidR="008601AF" w:rsidRPr="008601AF" w:rsidRDefault="008601AF" w:rsidP="003C2C2A">
            <w:pPr>
              <w:jc w:val="center"/>
              <w:rPr>
                <w:rFonts w:ascii="Trebuchet MS" w:hAnsi="Trebuchet MS" w:cs="Arial"/>
                <w:color w:val="000000"/>
                <w:sz w:val="20"/>
                <w:szCs w:val="20"/>
                <w:lang w:bidi="th-TH"/>
              </w:rPr>
            </w:pPr>
            <w:del w:id="4919" w:author="Philippe Hollanda - Oliveira Trust" w:date="2022-07-19T10:08:00Z">
              <w:r w:rsidRPr="008601AF" w:rsidDel="00627AA0">
                <w:rPr>
                  <w:rFonts w:ascii="Trebuchet MS" w:hAnsi="Trebuchet MS" w:cs="Arial"/>
                  <w:color w:val="000000"/>
                  <w:sz w:val="20"/>
                  <w:szCs w:val="20"/>
                  <w:lang w:bidi="th-TH"/>
                </w:rPr>
                <w:delText>R$ 4.720,00</w:delText>
              </w:r>
            </w:del>
          </w:p>
        </w:tc>
      </w:tr>
      <w:tr w:rsidR="008601AF" w:rsidRPr="008601AF" w14:paraId="29234893" w14:textId="77777777" w:rsidTr="00627AA0">
        <w:tblPrEx>
          <w:tblW w:w="5000" w:type="pct"/>
          <w:tblCellMar>
            <w:left w:w="70" w:type="dxa"/>
            <w:right w:w="70" w:type="dxa"/>
          </w:tblCellMar>
          <w:tblPrExChange w:id="4920" w:author="Philippe Hollanda - Oliveira Trust" w:date="2022-07-19T10:08:00Z">
            <w:tblPrEx>
              <w:tblW w:w="5000" w:type="pct"/>
              <w:tblCellMar>
                <w:left w:w="70" w:type="dxa"/>
                <w:right w:w="70" w:type="dxa"/>
              </w:tblCellMar>
            </w:tblPrEx>
          </w:tblPrExChange>
        </w:tblPrEx>
        <w:trPr>
          <w:trHeight w:val="1785"/>
          <w:trPrChange w:id="492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2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07E3A8" w14:textId="60ED410D" w:rsidR="008601AF" w:rsidRPr="008601AF" w:rsidRDefault="008601AF" w:rsidP="003C2C2A">
            <w:pPr>
              <w:jc w:val="center"/>
              <w:rPr>
                <w:rFonts w:ascii="Trebuchet MS" w:hAnsi="Trebuchet MS" w:cs="Arial"/>
                <w:color w:val="000000"/>
                <w:sz w:val="20"/>
                <w:szCs w:val="20"/>
                <w:lang w:bidi="th-TH"/>
              </w:rPr>
            </w:pPr>
            <w:del w:id="4923" w:author="Philippe Hollanda - Oliveira Trust" w:date="2022-07-19T10:08:00Z">
              <w:r w:rsidRPr="008601AF" w:rsidDel="00627AA0">
                <w:rPr>
                  <w:rFonts w:ascii="Trebuchet MS" w:hAnsi="Trebuchet MS" w:cs="Arial"/>
                  <w:color w:val="000000"/>
                  <w:sz w:val="20"/>
                  <w:szCs w:val="20"/>
                  <w:lang w:bidi="th-TH"/>
                </w:rPr>
                <w:delText>VERGALHÃO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2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B5A282" w14:textId="7DCA9CC6" w:rsidR="008601AF" w:rsidRPr="008601AF" w:rsidRDefault="008601AF" w:rsidP="003C2C2A">
            <w:pPr>
              <w:jc w:val="center"/>
              <w:rPr>
                <w:rFonts w:ascii="Trebuchet MS" w:hAnsi="Trebuchet MS" w:cs="Arial"/>
                <w:color w:val="000000"/>
                <w:sz w:val="20"/>
                <w:szCs w:val="20"/>
                <w:lang w:bidi="th-TH"/>
              </w:rPr>
            </w:pPr>
            <w:del w:id="4925" w:author="Philippe Hollanda - Oliveira Trust" w:date="2022-07-19T10:08:00Z">
              <w:r w:rsidRPr="008601AF" w:rsidDel="00627AA0">
                <w:rPr>
                  <w:rFonts w:ascii="Trebuchet MS" w:hAnsi="Trebuchet MS" w:cs="Arial"/>
                  <w:color w:val="000000"/>
                  <w:sz w:val="20"/>
                  <w:szCs w:val="20"/>
                  <w:lang w:bidi="th-TH"/>
                </w:rPr>
                <w:delText>13/08/2021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2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284671" w14:textId="203A75EC" w:rsidR="008601AF" w:rsidRPr="008601AF" w:rsidRDefault="008601AF" w:rsidP="003C2C2A">
            <w:pPr>
              <w:jc w:val="center"/>
              <w:rPr>
                <w:rFonts w:ascii="Trebuchet MS" w:hAnsi="Trebuchet MS" w:cs="Arial"/>
                <w:color w:val="000000"/>
                <w:sz w:val="20"/>
                <w:szCs w:val="20"/>
                <w:lang w:bidi="th-TH"/>
              </w:rPr>
            </w:pPr>
            <w:del w:id="4927" w:author="Philippe Hollanda - Oliveira Trust" w:date="2022-07-19T10:08:00Z">
              <w:r w:rsidRPr="008601AF" w:rsidDel="00627AA0">
                <w:rPr>
                  <w:rFonts w:ascii="Trebuchet MS" w:hAnsi="Trebuchet MS" w:cs="Arial"/>
                  <w:color w:val="000000"/>
                  <w:sz w:val="20"/>
                  <w:szCs w:val="20"/>
                  <w:lang w:bidi="th-TH"/>
                </w:rPr>
                <w:delText>R$ 1.350,00</w:delText>
              </w:r>
            </w:del>
          </w:p>
        </w:tc>
      </w:tr>
      <w:tr w:rsidR="008601AF" w:rsidRPr="008601AF" w14:paraId="2BF065EC" w14:textId="77777777" w:rsidTr="00627AA0">
        <w:tblPrEx>
          <w:tblW w:w="5000" w:type="pct"/>
          <w:tblCellMar>
            <w:left w:w="70" w:type="dxa"/>
            <w:right w:w="70" w:type="dxa"/>
          </w:tblCellMar>
          <w:tblPrExChange w:id="4928" w:author="Philippe Hollanda - Oliveira Trust" w:date="2022-07-19T10:08:00Z">
            <w:tblPrEx>
              <w:tblW w:w="5000" w:type="pct"/>
              <w:tblCellMar>
                <w:left w:w="70" w:type="dxa"/>
                <w:right w:w="70" w:type="dxa"/>
              </w:tblCellMar>
            </w:tblPrEx>
          </w:tblPrExChange>
        </w:tblPrEx>
        <w:trPr>
          <w:trHeight w:val="1785"/>
          <w:trPrChange w:id="492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3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A3FBFB" w14:textId="5A266FB4" w:rsidR="008601AF" w:rsidRPr="008601AF" w:rsidRDefault="008601AF" w:rsidP="003C2C2A">
            <w:pPr>
              <w:jc w:val="center"/>
              <w:rPr>
                <w:rFonts w:ascii="Trebuchet MS" w:hAnsi="Trebuchet MS" w:cs="Arial"/>
                <w:color w:val="000000"/>
                <w:sz w:val="20"/>
                <w:szCs w:val="20"/>
                <w:lang w:bidi="th-TH"/>
              </w:rPr>
            </w:pPr>
            <w:del w:id="493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3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069816" w14:textId="68E9531D" w:rsidR="008601AF" w:rsidRPr="008601AF" w:rsidRDefault="008601AF" w:rsidP="003C2C2A">
            <w:pPr>
              <w:jc w:val="center"/>
              <w:rPr>
                <w:rFonts w:ascii="Trebuchet MS" w:hAnsi="Trebuchet MS" w:cs="Arial"/>
                <w:color w:val="000000"/>
                <w:sz w:val="20"/>
                <w:szCs w:val="20"/>
                <w:lang w:bidi="th-TH"/>
              </w:rPr>
            </w:pPr>
            <w:del w:id="4933" w:author="Philippe Hollanda - Oliveira Trust" w:date="2022-07-19T10:08:00Z">
              <w:r w:rsidRPr="008601AF" w:rsidDel="00627AA0">
                <w:rPr>
                  <w:rFonts w:ascii="Trebuchet MS" w:hAnsi="Trebuchet MS" w:cs="Arial"/>
                  <w:color w:val="000000"/>
                  <w:sz w:val="20"/>
                  <w:szCs w:val="20"/>
                  <w:lang w:bidi="th-TH"/>
                </w:rPr>
                <w:delText>17/08/2021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3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055DE9" w14:textId="08E589EF" w:rsidR="008601AF" w:rsidRPr="008601AF" w:rsidRDefault="008601AF" w:rsidP="003C2C2A">
            <w:pPr>
              <w:jc w:val="center"/>
              <w:rPr>
                <w:rFonts w:ascii="Trebuchet MS" w:hAnsi="Trebuchet MS" w:cs="Arial"/>
                <w:color w:val="000000"/>
                <w:sz w:val="20"/>
                <w:szCs w:val="20"/>
                <w:lang w:bidi="th-TH"/>
              </w:rPr>
            </w:pPr>
            <w:del w:id="4935" w:author="Philippe Hollanda - Oliveira Trust" w:date="2022-07-19T10:08:00Z">
              <w:r w:rsidRPr="008601AF" w:rsidDel="00627AA0">
                <w:rPr>
                  <w:rFonts w:ascii="Trebuchet MS" w:hAnsi="Trebuchet MS" w:cs="Arial"/>
                  <w:color w:val="000000"/>
                  <w:sz w:val="20"/>
                  <w:szCs w:val="20"/>
                  <w:lang w:bidi="th-TH"/>
                </w:rPr>
                <w:delText>R$ 1.077,30</w:delText>
              </w:r>
            </w:del>
          </w:p>
        </w:tc>
      </w:tr>
      <w:tr w:rsidR="008601AF" w:rsidRPr="008601AF" w14:paraId="2A68821B" w14:textId="77777777" w:rsidTr="00627AA0">
        <w:tblPrEx>
          <w:tblW w:w="5000" w:type="pct"/>
          <w:tblCellMar>
            <w:left w:w="70" w:type="dxa"/>
            <w:right w:w="70" w:type="dxa"/>
          </w:tblCellMar>
          <w:tblPrExChange w:id="4936" w:author="Philippe Hollanda - Oliveira Trust" w:date="2022-07-19T10:08:00Z">
            <w:tblPrEx>
              <w:tblW w:w="5000" w:type="pct"/>
              <w:tblCellMar>
                <w:left w:w="70" w:type="dxa"/>
                <w:right w:w="70" w:type="dxa"/>
              </w:tblCellMar>
            </w:tblPrEx>
          </w:tblPrExChange>
        </w:tblPrEx>
        <w:trPr>
          <w:trHeight w:val="1785"/>
          <w:trPrChange w:id="493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3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82E401" w14:textId="0FB556E7" w:rsidR="008601AF" w:rsidRPr="008601AF" w:rsidRDefault="008601AF" w:rsidP="003C2C2A">
            <w:pPr>
              <w:jc w:val="center"/>
              <w:rPr>
                <w:rFonts w:ascii="Trebuchet MS" w:hAnsi="Trebuchet MS" w:cs="Arial"/>
                <w:color w:val="000000"/>
                <w:sz w:val="20"/>
                <w:szCs w:val="20"/>
                <w:lang w:bidi="th-TH"/>
              </w:rPr>
            </w:pPr>
            <w:del w:id="4939" w:author="Philippe Hollanda - Oliveira Trust" w:date="2022-07-19T10:08:00Z">
              <w:r w:rsidRPr="008601AF" w:rsidDel="00627AA0">
                <w:rPr>
                  <w:rFonts w:ascii="Trebuchet MS" w:hAnsi="Trebuchet MS" w:cs="Arial"/>
                  <w:color w:val="000000"/>
                  <w:sz w:val="20"/>
                  <w:szCs w:val="20"/>
                  <w:lang w:bidi="th-TH"/>
                </w:rPr>
                <w:delText>LAJE TRELIÇADA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4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71C8F6" w14:textId="5A83DCAA" w:rsidR="008601AF" w:rsidRPr="008601AF" w:rsidRDefault="008601AF" w:rsidP="003C2C2A">
            <w:pPr>
              <w:jc w:val="center"/>
              <w:rPr>
                <w:rFonts w:ascii="Trebuchet MS" w:hAnsi="Trebuchet MS" w:cs="Arial"/>
                <w:color w:val="000000"/>
                <w:sz w:val="20"/>
                <w:szCs w:val="20"/>
                <w:lang w:bidi="th-TH"/>
              </w:rPr>
            </w:pPr>
            <w:del w:id="4941" w:author="Philippe Hollanda - Oliveira Trust" w:date="2022-07-19T10:08:00Z">
              <w:r w:rsidRPr="008601AF" w:rsidDel="00627AA0">
                <w:rPr>
                  <w:rFonts w:ascii="Trebuchet MS" w:hAnsi="Trebuchet MS" w:cs="Arial"/>
                  <w:color w:val="000000"/>
                  <w:sz w:val="20"/>
                  <w:szCs w:val="20"/>
                  <w:lang w:bidi="th-TH"/>
                </w:rPr>
                <w:delText>18/08/2021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4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3773F6" w14:textId="0F982303" w:rsidR="008601AF" w:rsidRPr="008601AF" w:rsidRDefault="008601AF" w:rsidP="003C2C2A">
            <w:pPr>
              <w:jc w:val="center"/>
              <w:rPr>
                <w:rFonts w:ascii="Trebuchet MS" w:hAnsi="Trebuchet MS" w:cs="Arial"/>
                <w:color w:val="000000"/>
                <w:sz w:val="20"/>
                <w:szCs w:val="20"/>
                <w:lang w:bidi="th-TH"/>
              </w:rPr>
            </w:pPr>
            <w:del w:id="4943" w:author="Philippe Hollanda - Oliveira Trust" w:date="2022-07-19T10:08:00Z">
              <w:r w:rsidRPr="008601AF" w:rsidDel="00627AA0">
                <w:rPr>
                  <w:rFonts w:ascii="Trebuchet MS" w:hAnsi="Trebuchet MS" w:cs="Arial"/>
                  <w:color w:val="000000"/>
                  <w:sz w:val="20"/>
                  <w:szCs w:val="20"/>
                  <w:lang w:bidi="th-TH"/>
                </w:rPr>
                <w:delText>R$ 970,00</w:delText>
              </w:r>
            </w:del>
          </w:p>
        </w:tc>
      </w:tr>
      <w:tr w:rsidR="008601AF" w:rsidRPr="008601AF" w14:paraId="7C366A27" w14:textId="77777777" w:rsidTr="00627AA0">
        <w:tblPrEx>
          <w:tblW w:w="5000" w:type="pct"/>
          <w:tblCellMar>
            <w:left w:w="70" w:type="dxa"/>
            <w:right w:w="70" w:type="dxa"/>
          </w:tblCellMar>
          <w:tblPrExChange w:id="4944" w:author="Philippe Hollanda - Oliveira Trust" w:date="2022-07-19T10:08:00Z">
            <w:tblPrEx>
              <w:tblW w:w="5000" w:type="pct"/>
              <w:tblCellMar>
                <w:left w:w="70" w:type="dxa"/>
                <w:right w:w="70" w:type="dxa"/>
              </w:tblCellMar>
            </w:tblPrEx>
          </w:tblPrExChange>
        </w:tblPrEx>
        <w:trPr>
          <w:trHeight w:val="1785"/>
          <w:trPrChange w:id="494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4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540234" w14:textId="573770A6" w:rsidR="008601AF" w:rsidRPr="008601AF" w:rsidRDefault="008601AF" w:rsidP="003C2C2A">
            <w:pPr>
              <w:jc w:val="center"/>
              <w:rPr>
                <w:rFonts w:ascii="Trebuchet MS" w:hAnsi="Trebuchet MS" w:cs="Arial"/>
                <w:color w:val="000000"/>
                <w:sz w:val="20"/>
                <w:szCs w:val="20"/>
                <w:lang w:bidi="th-TH"/>
              </w:rPr>
            </w:pPr>
            <w:del w:id="4947" w:author="Philippe Hollanda - Oliveira Trust" w:date="2022-07-19T10:08:00Z">
              <w:r w:rsidRPr="008601AF" w:rsidDel="00627AA0">
                <w:rPr>
                  <w:rFonts w:ascii="Trebuchet MS" w:hAnsi="Trebuchet MS" w:cs="Arial"/>
                  <w:color w:val="000000"/>
                  <w:sz w:val="20"/>
                  <w:szCs w:val="20"/>
                  <w:lang w:bidi="th-TH"/>
                </w:rPr>
                <w:delText>PORTA CABINE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4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E547CD" w14:textId="62C914FF" w:rsidR="008601AF" w:rsidRPr="008601AF" w:rsidRDefault="008601AF" w:rsidP="003C2C2A">
            <w:pPr>
              <w:jc w:val="center"/>
              <w:rPr>
                <w:rFonts w:ascii="Trebuchet MS" w:hAnsi="Trebuchet MS" w:cs="Arial"/>
                <w:color w:val="000000"/>
                <w:sz w:val="20"/>
                <w:szCs w:val="20"/>
                <w:lang w:bidi="th-TH"/>
              </w:rPr>
            </w:pPr>
            <w:del w:id="4949" w:author="Philippe Hollanda - Oliveira Trust" w:date="2022-07-19T10:08:00Z">
              <w:r w:rsidRPr="008601AF" w:rsidDel="00627AA0">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5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00652D" w14:textId="3AD39A09" w:rsidR="008601AF" w:rsidRPr="008601AF" w:rsidRDefault="008601AF" w:rsidP="003C2C2A">
            <w:pPr>
              <w:jc w:val="center"/>
              <w:rPr>
                <w:rFonts w:ascii="Trebuchet MS" w:hAnsi="Trebuchet MS" w:cs="Arial"/>
                <w:color w:val="000000"/>
                <w:sz w:val="20"/>
                <w:szCs w:val="20"/>
                <w:lang w:bidi="th-TH"/>
              </w:rPr>
            </w:pPr>
            <w:del w:id="4951" w:author="Philippe Hollanda - Oliveira Trust" w:date="2022-07-19T10:08:00Z">
              <w:r w:rsidRPr="008601AF" w:rsidDel="00627AA0">
                <w:rPr>
                  <w:rFonts w:ascii="Trebuchet MS" w:hAnsi="Trebuchet MS" w:cs="Arial"/>
                  <w:color w:val="000000"/>
                  <w:sz w:val="20"/>
                  <w:szCs w:val="20"/>
                  <w:lang w:bidi="th-TH"/>
                </w:rPr>
                <w:delText>R$ 21.500,00</w:delText>
              </w:r>
            </w:del>
          </w:p>
        </w:tc>
      </w:tr>
      <w:tr w:rsidR="008601AF" w:rsidRPr="008601AF" w14:paraId="741D4356" w14:textId="77777777" w:rsidTr="00627AA0">
        <w:tblPrEx>
          <w:tblW w:w="5000" w:type="pct"/>
          <w:tblCellMar>
            <w:left w:w="70" w:type="dxa"/>
            <w:right w:w="70" w:type="dxa"/>
          </w:tblCellMar>
          <w:tblPrExChange w:id="4952" w:author="Philippe Hollanda - Oliveira Trust" w:date="2022-07-19T10:08:00Z">
            <w:tblPrEx>
              <w:tblW w:w="5000" w:type="pct"/>
              <w:tblCellMar>
                <w:left w:w="70" w:type="dxa"/>
                <w:right w:w="70" w:type="dxa"/>
              </w:tblCellMar>
            </w:tblPrEx>
          </w:tblPrExChange>
        </w:tblPrEx>
        <w:trPr>
          <w:trHeight w:val="1785"/>
          <w:trPrChange w:id="495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5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934F48" w14:textId="74E4FE38" w:rsidR="008601AF" w:rsidRPr="008601AF" w:rsidRDefault="008601AF" w:rsidP="003C2C2A">
            <w:pPr>
              <w:jc w:val="center"/>
              <w:rPr>
                <w:rFonts w:ascii="Trebuchet MS" w:hAnsi="Trebuchet MS" w:cs="Arial"/>
                <w:color w:val="000000"/>
                <w:sz w:val="20"/>
                <w:szCs w:val="20"/>
                <w:lang w:bidi="th-TH"/>
              </w:rPr>
            </w:pPr>
            <w:del w:id="4955" w:author="Philippe Hollanda - Oliveira Trust" w:date="2022-07-19T10:08:00Z">
              <w:r w:rsidRPr="008601AF" w:rsidDel="00627AA0">
                <w:rPr>
                  <w:rFonts w:ascii="Trebuchet MS" w:hAnsi="Trebuchet MS" w:cs="Arial"/>
                  <w:color w:val="000000"/>
                  <w:sz w:val="20"/>
                  <w:szCs w:val="20"/>
                  <w:lang w:bidi="th-TH"/>
                </w:rPr>
                <w:lastRenderedPageBreak/>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555367" w14:textId="0A15798E" w:rsidR="008601AF" w:rsidRPr="008601AF" w:rsidRDefault="008601AF" w:rsidP="003C2C2A">
            <w:pPr>
              <w:jc w:val="center"/>
              <w:rPr>
                <w:rFonts w:ascii="Trebuchet MS" w:hAnsi="Trebuchet MS" w:cs="Arial"/>
                <w:color w:val="000000"/>
                <w:sz w:val="20"/>
                <w:szCs w:val="20"/>
                <w:lang w:bidi="th-TH"/>
              </w:rPr>
            </w:pPr>
            <w:del w:id="4957"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6D4C84" w14:textId="04E96D5F" w:rsidR="008601AF" w:rsidRPr="008601AF" w:rsidRDefault="008601AF" w:rsidP="003C2C2A">
            <w:pPr>
              <w:jc w:val="center"/>
              <w:rPr>
                <w:rFonts w:ascii="Trebuchet MS" w:hAnsi="Trebuchet MS" w:cs="Arial"/>
                <w:color w:val="000000"/>
                <w:sz w:val="20"/>
                <w:szCs w:val="20"/>
                <w:lang w:bidi="th-TH"/>
              </w:rPr>
            </w:pPr>
            <w:del w:id="4959" w:author="Philippe Hollanda - Oliveira Trust" w:date="2022-07-19T10:08:00Z">
              <w:r w:rsidRPr="008601AF" w:rsidDel="00627AA0">
                <w:rPr>
                  <w:rFonts w:ascii="Trebuchet MS" w:hAnsi="Trebuchet MS" w:cs="Arial"/>
                  <w:color w:val="000000"/>
                  <w:sz w:val="20"/>
                  <w:szCs w:val="20"/>
                  <w:lang w:bidi="th-TH"/>
                </w:rPr>
                <w:delText>R$ 1.650,00</w:delText>
              </w:r>
            </w:del>
          </w:p>
        </w:tc>
      </w:tr>
      <w:tr w:rsidR="008601AF" w:rsidRPr="008601AF" w14:paraId="416EAFBC" w14:textId="77777777" w:rsidTr="00627AA0">
        <w:tblPrEx>
          <w:tblW w:w="5000" w:type="pct"/>
          <w:tblCellMar>
            <w:left w:w="70" w:type="dxa"/>
            <w:right w:w="70" w:type="dxa"/>
          </w:tblCellMar>
          <w:tblPrExChange w:id="4960" w:author="Philippe Hollanda - Oliveira Trust" w:date="2022-07-19T10:08:00Z">
            <w:tblPrEx>
              <w:tblW w:w="5000" w:type="pct"/>
              <w:tblCellMar>
                <w:left w:w="70" w:type="dxa"/>
                <w:right w:w="70" w:type="dxa"/>
              </w:tblCellMar>
            </w:tblPrEx>
          </w:tblPrExChange>
        </w:tblPrEx>
        <w:trPr>
          <w:trHeight w:val="1785"/>
          <w:trPrChange w:id="496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6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AD1CDA" w14:textId="06BC821C" w:rsidR="008601AF" w:rsidRPr="008601AF" w:rsidRDefault="008601AF" w:rsidP="003C2C2A">
            <w:pPr>
              <w:jc w:val="center"/>
              <w:rPr>
                <w:rFonts w:ascii="Trebuchet MS" w:hAnsi="Trebuchet MS" w:cs="Arial"/>
                <w:color w:val="000000"/>
                <w:sz w:val="20"/>
                <w:szCs w:val="20"/>
                <w:lang w:bidi="th-TH"/>
              </w:rPr>
            </w:pPr>
            <w:del w:id="4963" w:author="Philippe Hollanda - Oliveira Trust" w:date="2022-07-19T10:08:00Z">
              <w:r w:rsidRPr="008601AF" w:rsidDel="00627AA0">
                <w:rPr>
                  <w:rFonts w:ascii="Trebuchet MS" w:hAnsi="Trebuchet MS" w:cs="Arial"/>
                  <w:color w:val="000000"/>
                  <w:sz w:val="20"/>
                  <w:szCs w:val="20"/>
                  <w:lang w:bidi="th-TH"/>
                </w:rPr>
                <w:delText>CHAVE DE FENDA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6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388C2C" w14:textId="78BD06D8" w:rsidR="008601AF" w:rsidRPr="008601AF" w:rsidRDefault="008601AF" w:rsidP="003C2C2A">
            <w:pPr>
              <w:jc w:val="center"/>
              <w:rPr>
                <w:rFonts w:ascii="Trebuchet MS" w:hAnsi="Trebuchet MS" w:cs="Arial"/>
                <w:color w:val="000000"/>
                <w:sz w:val="20"/>
                <w:szCs w:val="20"/>
                <w:lang w:bidi="th-TH"/>
              </w:rPr>
            </w:pPr>
            <w:del w:id="4965"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6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663792" w14:textId="0FF9AF0C" w:rsidR="008601AF" w:rsidRPr="008601AF" w:rsidRDefault="008601AF" w:rsidP="003C2C2A">
            <w:pPr>
              <w:jc w:val="center"/>
              <w:rPr>
                <w:rFonts w:ascii="Trebuchet MS" w:hAnsi="Trebuchet MS" w:cs="Arial"/>
                <w:color w:val="000000"/>
                <w:sz w:val="20"/>
                <w:szCs w:val="20"/>
                <w:lang w:bidi="th-TH"/>
              </w:rPr>
            </w:pPr>
            <w:del w:id="4967" w:author="Philippe Hollanda - Oliveira Trust" w:date="2022-07-19T10:08:00Z">
              <w:r w:rsidRPr="008601AF" w:rsidDel="00627AA0">
                <w:rPr>
                  <w:rFonts w:ascii="Trebuchet MS" w:hAnsi="Trebuchet MS" w:cs="Arial"/>
                  <w:color w:val="000000"/>
                  <w:sz w:val="20"/>
                  <w:szCs w:val="20"/>
                  <w:lang w:bidi="th-TH"/>
                </w:rPr>
                <w:delText>R$ 110,00</w:delText>
              </w:r>
            </w:del>
          </w:p>
        </w:tc>
      </w:tr>
      <w:tr w:rsidR="008601AF" w:rsidRPr="008601AF" w14:paraId="3BFF5622" w14:textId="77777777" w:rsidTr="00627AA0">
        <w:tblPrEx>
          <w:tblW w:w="5000" w:type="pct"/>
          <w:tblCellMar>
            <w:left w:w="70" w:type="dxa"/>
            <w:right w:w="70" w:type="dxa"/>
          </w:tblCellMar>
          <w:tblPrExChange w:id="4968" w:author="Philippe Hollanda - Oliveira Trust" w:date="2022-07-19T10:08:00Z">
            <w:tblPrEx>
              <w:tblW w:w="5000" w:type="pct"/>
              <w:tblCellMar>
                <w:left w:w="70" w:type="dxa"/>
                <w:right w:w="70" w:type="dxa"/>
              </w:tblCellMar>
            </w:tblPrEx>
          </w:tblPrExChange>
        </w:tblPrEx>
        <w:trPr>
          <w:trHeight w:val="1785"/>
          <w:trPrChange w:id="496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7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589504" w14:textId="530B0226" w:rsidR="008601AF" w:rsidRPr="008601AF" w:rsidRDefault="008601AF" w:rsidP="003C2C2A">
            <w:pPr>
              <w:jc w:val="center"/>
              <w:rPr>
                <w:rFonts w:ascii="Trebuchet MS" w:hAnsi="Trebuchet MS" w:cs="Arial"/>
                <w:color w:val="000000"/>
                <w:sz w:val="20"/>
                <w:szCs w:val="20"/>
                <w:lang w:bidi="th-TH"/>
              </w:rPr>
            </w:pPr>
            <w:del w:id="4971" w:author="Philippe Hollanda - Oliveira Trust" w:date="2022-07-19T10:08:00Z">
              <w:r w:rsidRPr="008601AF" w:rsidDel="00627AA0">
                <w:rPr>
                  <w:rFonts w:ascii="Trebuchet MS" w:hAnsi="Trebuchet MS" w:cs="Arial"/>
                  <w:color w:val="000000"/>
                  <w:sz w:val="20"/>
                  <w:szCs w:val="20"/>
                  <w:lang w:bidi="th-TH"/>
                </w:rPr>
                <w:delText>ARGAMASSA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7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598C80" w14:textId="674B6914" w:rsidR="008601AF" w:rsidRPr="008601AF" w:rsidRDefault="008601AF" w:rsidP="003C2C2A">
            <w:pPr>
              <w:jc w:val="center"/>
              <w:rPr>
                <w:rFonts w:ascii="Trebuchet MS" w:hAnsi="Trebuchet MS" w:cs="Arial"/>
                <w:color w:val="000000"/>
                <w:sz w:val="20"/>
                <w:szCs w:val="20"/>
                <w:lang w:bidi="th-TH"/>
              </w:rPr>
            </w:pPr>
            <w:del w:id="4973"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7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6FE05F" w14:textId="08D8268B" w:rsidR="008601AF" w:rsidRPr="008601AF" w:rsidRDefault="008601AF" w:rsidP="003C2C2A">
            <w:pPr>
              <w:jc w:val="center"/>
              <w:rPr>
                <w:rFonts w:ascii="Trebuchet MS" w:hAnsi="Trebuchet MS" w:cs="Arial"/>
                <w:color w:val="000000"/>
                <w:sz w:val="20"/>
                <w:szCs w:val="20"/>
                <w:lang w:bidi="th-TH"/>
              </w:rPr>
            </w:pPr>
            <w:del w:id="4975" w:author="Philippe Hollanda - Oliveira Trust" w:date="2022-07-19T10:08:00Z">
              <w:r w:rsidRPr="008601AF" w:rsidDel="00627AA0">
                <w:rPr>
                  <w:rFonts w:ascii="Trebuchet MS" w:hAnsi="Trebuchet MS" w:cs="Arial"/>
                  <w:color w:val="000000"/>
                  <w:sz w:val="20"/>
                  <w:szCs w:val="20"/>
                  <w:lang w:bidi="th-TH"/>
                </w:rPr>
                <w:delText>R$ 756,50</w:delText>
              </w:r>
            </w:del>
          </w:p>
        </w:tc>
      </w:tr>
      <w:tr w:rsidR="008601AF" w:rsidRPr="008601AF" w14:paraId="12ADACC8" w14:textId="77777777" w:rsidTr="00627AA0">
        <w:tblPrEx>
          <w:tblW w:w="5000" w:type="pct"/>
          <w:tblCellMar>
            <w:left w:w="70" w:type="dxa"/>
            <w:right w:w="70" w:type="dxa"/>
          </w:tblCellMar>
          <w:tblPrExChange w:id="4976" w:author="Philippe Hollanda - Oliveira Trust" w:date="2022-07-19T10:08:00Z">
            <w:tblPrEx>
              <w:tblW w:w="5000" w:type="pct"/>
              <w:tblCellMar>
                <w:left w:w="70" w:type="dxa"/>
                <w:right w:w="70" w:type="dxa"/>
              </w:tblCellMar>
            </w:tblPrEx>
          </w:tblPrExChange>
        </w:tblPrEx>
        <w:trPr>
          <w:trHeight w:val="1785"/>
          <w:trPrChange w:id="497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7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9823FA" w14:textId="72433513" w:rsidR="008601AF" w:rsidRPr="008601AF" w:rsidRDefault="008601AF" w:rsidP="003C2C2A">
            <w:pPr>
              <w:jc w:val="center"/>
              <w:rPr>
                <w:rFonts w:ascii="Trebuchet MS" w:hAnsi="Trebuchet MS" w:cs="Arial"/>
                <w:color w:val="000000"/>
                <w:sz w:val="20"/>
                <w:szCs w:val="20"/>
                <w:lang w:bidi="th-TH"/>
              </w:rPr>
            </w:pPr>
            <w:del w:id="4979" w:author="Philippe Hollanda - Oliveira Trust" w:date="2022-07-19T10:08:00Z">
              <w:r w:rsidRPr="008601AF" w:rsidDel="00627AA0">
                <w:rPr>
                  <w:rFonts w:ascii="Trebuchet MS" w:hAnsi="Trebuchet MS" w:cs="Arial"/>
                  <w:color w:val="000000"/>
                  <w:sz w:val="20"/>
                  <w:szCs w:val="20"/>
                  <w:lang w:bidi="th-TH"/>
                </w:rPr>
                <w:delText>ABRACADEIRA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8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A91A04" w14:textId="070F552C" w:rsidR="008601AF" w:rsidRPr="008601AF" w:rsidRDefault="008601AF" w:rsidP="003C2C2A">
            <w:pPr>
              <w:jc w:val="center"/>
              <w:rPr>
                <w:rFonts w:ascii="Trebuchet MS" w:hAnsi="Trebuchet MS" w:cs="Arial"/>
                <w:color w:val="000000"/>
                <w:sz w:val="20"/>
                <w:szCs w:val="20"/>
                <w:lang w:bidi="th-TH"/>
              </w:rPr>
            </w:pPr>
            <w:del w:id="4981" w:author="Philippe Hollanda - Oliveira Trust" w:date="2022-07-19T10:08:00Z">
              <w:r w:rsidRPr="008601AF" w:rsidDel="00627AA0">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8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57F061" w14:textId="685E5C7F" w:rsidR="008601AF" w:rsidRPr="008601AF" w:rsidRDefault="008601AF" w:rsidP="003C2C2A">
            <w:pPr>
              <w:jc w:val="center"/>
              <w:rPr>
                <w:rFonts w:ascii="Trebuchet MS" w:hAnsi="Trebuchet MS" w:cs="Arial"/>
                <w:color w:val="000000"/>
                <w:sz w:val="20"/>
                <w:szCs w:val="20"/>
                <w:lang w:bidi="th-TH"/>
              </w:rPr>
            </w:pPr>
            <w:del w:id="4983" w:author="Philippe Hollanda - Oliveira Trust" w:date="2022-07-19T10:08:00Z">
              <w:r w:rsidRPr="008601AF" w:rsidDel="00627AA0">
                <w:rPr>
                  <w:rFonts w:ascii="Trebuchet MS" w:hAnsi="Trebuchet MS" w:cs="Arial"/>
                  <w:color w:val="000000"/>
                  <w:sz w:val="20"/>
                  <w:szCs w:val="20"/>
                  <w:lang w:bidi="th-TH"/>
                </w:rPr>
                <w:delText>R$ 80,98</w:delText>
              </w:r>
            </w:del>
          </w:p>
        </w:tc>
      </w:tr>
      <w:tr w:rsidR="008601AF" w:rsidRPr="008601AF" w14:paraId="6436FD97" w14:textId="77777777" w:rsidTr="00627AA0">
        <w:tblPrEx>
          <w:tblW w:w="5000" w:type="pct"/>
          <w:tblCellMar>
            <w:left w:w="70" w:type="dxa"/>
            <w:right w:w="70" w:type="dxa"/>
          </w:tblCellMar>
          <w:tblPrExChange w:id="4984" w:author="Philippe Hollanda - Oliveira Trust" w:date="2022-07-19T10:08:00Z">
            <w:tblPrEx>
              <w:tblW w:w="5000" w:type="pct"/>
              <w:tblCellMar>
                <w:left w:w="70" w:type="dxa"/>
                <w:right w:w="70" w:type="dxa"/>
              </w:tblCellMar>
            </w:tblPrEx>
          </w:tblPrExChange>
        </w:tblPrEx>
        <w:trPr>
          <w:trHeight w:val="1785"/>
          <w:trPrChange w:id="498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8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CA2B95" w14:textId="34C63118" w:rsidR="008601AF" w:rsidRPr="008601AF" w:rsidRDefault="008601AF" w:rsidP="003C2C2A">
            <w:pPr>
              <w:jc w:val="center"/>
              <w:rPr>
                <w:rFonts w:ascii="Trebuchet MS" w:hAnsi="Trebuchet MS" w:cs="Arial"/>
                <w:color w:val="000000"/>
                <w:sz w:val="20"/>
                <w:szCs w:val="20"/>
                <w:lang w:bidi="th-TH"/>
              </w:rPr>
            </w:pPr>
            <w:del w:id="4987"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8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F6AC14" w14:textId="28112506" w:rsidR="008601AF" w:rsidRPr="008601AF" w:rsidRDefault="008601AF" w:rsidP="003C2C2A">
            <w:pPr>
              <w:jc w:val="center"/>
              <w:rPr>
                <w:rFonts w:ascii="Trebuchet MS" w:hAnsi="Trebuchet MS" w:cs="Arial"/>
                <w:color w:val="000000"/>
                <w:sz w:val="20"/>
                <w:szCs w:val="20"/>
                <w:lang w:bidi="th-TH"/>
              </w:rPr>
            </w:pPr>
            <w:del w:id="4989"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9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34308A" w14:textId="17580DAB" w:rsidR="008601AF" w:rsidRPr="008601AF" w:rsidRDefault="008601AF" w:rsidP="003C2C2A">
            <w:pPr>
              <w:jc w:val="center"/>
              <w:rPr>
                <w:rFonts w:ascii="Trebuchet MS" w:hAnsi="Trebuchet MS" w:cs="Arial"/>
                <w:color w:val="000000"/>
                <w:sz w:val="20"/>
                <w:szCs w:val="20"/>
                <w:lang w:bidi="th-TH"/>
              </w:rPr>
            </w:pPr>
            <w:del w:id="4991" w:author="Philippe Hollanda - Oliveira Trust" w:date="2022-07-19T10:08:00Z">
              <w:r w:rsidRPr="008601AF" w:rsidDel="00627AA0">
                <w:rPr>
                  <w:rFonts w:ascii="Trebuchet MS" w:hAnsi="Trebuchet MS" w:cs="Arial"/>
                  <w:color w:val="000000"/>
                  <w:sz w:val="20"/>
                  <w:szCs w:val="20"/>
                  <w:lang w:bidi="th-TH"/>
                </w:rPr>
                <w:delText>R$ 1.386,00</w:delText>
              </w:r>
            </w:del>
          </w:p>
        </w:tc>
      </w:tr>
      <w:tr w:rsidR="008601AF" w:rsidRPr="008601AF" w14:paraId="53B908A8" w14:textId="77777777" w:rsidTr="00627AA0">
        <w:tblPrEx>
          <w:tblW w:w="5000" w:type="pct"/>
          <w:tblCellMar>
            <w:left w:w="70" w:type="dxa"/>
            <w:right w:w="70" w:type="dxa"/>
          </w:tblCellMar>
          <w:tblPrExChange w:id="4992" w:author="Philippe Hollanda - Oliveira Trust" w:date="2022-07-19T10:08:00Z">
            <w:tblPrEx>
              <w:tblW w:w="5000" w:type="pct"/>
              <w:tblCellMar>
                <w:left w:w="70" w:type="dxa"/>
                <w:right w:w="70" w:type="dxa"/>
              </w:tblCellMar>
            </w:tblPrEx>
          </w:tblPrExChange>
        </w:tblPrEx>
        <w:trPr>
          <w:trHeight w:val="1785"/>
          <w:trPrChange w:id="499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499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AB736E" w14:textId="5AC368E6" w:rsidR="008601AF" w:rsidRPr="008601AF" w:rsidRDefault="008601AF" w:rsidP="003C2C2A">
            <w:pPr>
              <w:jc w:val="center"/>
              <w:rPr>
                <w:rFonts w:ascii="Trebuchet MS" w:hAnsi="Trebuchet MS" w:cs="Arial"/>
                <w:color w:val="000000"/>
                <w:sz w:val="20"/>
                <w:szCs w:val="20"/>
                <w:lang w:bidi="th-TH"/>
              </w:rPr>
            </w:pPr>
            <w:del w:id="4995"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499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781A2D" w14:textId="31A324B1" w:rsidR="008601AF" w:rsidRPr="008601AF" w:rsidRDefault="008601AF" w:rsidP="003C2C2A">
            <w:pPr>
              <w:jc w:val="center"/>
              <w:rPr>
                <w:rFonts w:ascii="Trebuchet MS" w:hAnsi="Trebuchet MS" w:cs="Arial"/>
                <w:color w:val="000000"/>
                <w:sz w:val="20"/>
                <w:szCs w:val="20"/>
                <w:lang w:bidi="th-TH"/>
              </w:rPr>
            </w:pPr>
            <w:del w:id="4997"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499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911AAC" w14:textId="32563E5C" w:rsidR="008601AF" w:rsidRPr="008601AF" w:rsidRDefault="008601AF" w:rsidP="003C2C2A">
            <w:pPr>
              <w:jc w:val="center"/>
              <w:rPr>
                <w:rFonts w:ascii="Trebuchet MS" w:hAnsi="Trebuchet MS" w:cs="Arial"/>
                <w:color w:val="000000"/>
                <w:sz w:val="20"/>
                <w:szCs w:val="20"/>
                <w:lang w:bidi="th-TH"/>
              </w:rPr>
            </w:pPr>
            <w:del w:id="4999" w:author="Philippe Hollanda - Oliveira Trust" w:date="2022-07-19T10:08:00Z">
              <w:r w:rsidRPr="008601AF" w:rsidDel="00627AA0">
                <w:rPr>
                  <w:rFonts w:ascii="Trebuchet MS" w:hAnsi="Trebuchet MS" w:cs="Arial"/>
                  <w:color w:val="000000"/>
                  <w:sz w:val="20"/>
                  <w:szCs w:val="20"/>
                  <w:lang w:bidi="th-TH"/>
                </w:rPr>
                <w:delText>R$ 1.515,25</w:delText>
              </w:r>
            </w:del>
          </w:p>
        </w:tc>
      </w:tr>
      <w:tr w:rsidR="008601AF" w:rsidRPr="008601AF" w14:paraId="559F22EF" w14:textId="77777777" w:rsidTr="00627AA0">
        <w:tblPrEx>
          <w:tblW w:w="5000" w:type="pct"/>
          <w:tblCellMar>
            <w:left w:w="70" w:type="dxa"/>
            <w:right w:w="70" w:type="dxa"/>
          </w:tblCellMar>
          <w:tblPrExChange w:id="5000" w:author="Philippe Hollanda - Oliveira Trust" w:date="2022-07-19T10:08:00Z">
            <w:tblPrEx>
              <w:tblW w:w="5000" w:type="pct"/>
              <w:tblCellMar>
                <w:left w:w="70" w:type="dxa"/>
                <w:right w:w="70" w:type="dxa"/>
              </w:tblCellMar>
            </w:tblPrEx>
          </w:tblPrExChange>
        </w:tblPrEx>
        <w:trPr>
          <w:trHeight w:val="1785"/>
          <w:trPrChange w:id="500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0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8DFC81" w14:textId="49AFA1E3" w:rsidR="008601AF" w:rsidRPr="008601AF" w:rsidRDefault="008601AF" w:rsidP="003C2C2A">
            <w:pPr>
              <w:jc w:val="center"/>
              <w:rPr>
                <w:rFonts w:ascii="Trebuchet MS" w:hAnsi="Trebuchet MS" w:cs="Arial"/>
                <w:color w:val="000000"/>
                <w:sz w:val="20"/>
                <w:szCs w:val="20"/>
                <w:lang w:bidi="th-TH"/>
              </w:rPr>
            </w:pPr>
            <w:del w:id="500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1CDB25" w14:textId="23A3458B" w:rsidR="008601AF" w:rsidRPr="008601AF" w:rsidRDefault="008601AF" w:rsidP="003C2C2A">
            <w:pPr>
              <w:jc w:val="center"/>
              <w:rPr>
                <w:rFonts w:ascii="Trebuchet MS" w:hAnsi="Trebuchet MS" w:cs="Arial"/>
                <w:color w:val="000000"/>
                <w:sz w:val="20"/>
                <w:szCs w:val="20"/>
                <w:lang w:bidi="th-TH"/>
              </w:rPr>
            </w:pPr>
            <w:del w:id="5005"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100510" w14:textId="159C2E27" w:rsidR="008601AF" w:rsidRPr="008601AF" w:rsidRDefault="008601AF" w:rsidP="003C2C2A">
            <w:pPr>
              <w:jc w:val="center"/>
              <w:rPr>
                <w:rFonts w:ascii="Trebuchet MS" w:hAnsi="Trebuchet MS" w:cs="Arial"/>
                <w:color w:val="000000"/>
                <w:sz w:val="20"/>
                <w:szCs w:val="20"/>
                <w:lang w:bidi="th-TH"/>
              </w:rPr>
            </w:pPr>
            <w:del w:id="5007" w:author="Philippe Hollanda - Oliveira Trust" w:date="2022-07-19T10:08:00Z">
              <w:r w:rsidRPr="008601AF" w:rsidDel="00627AA0">
                <w:rPr>
                  <w:rFonts w:ascii="Trebuchet MS" w:hAnsi="Trebuchet MS" w:cs="Arial"/>
                  <w:color w:val="000000"/>
                  <w:sz w:val="20"/>
                  <w:szCs w:val="20"/>
                  <w:lang w:bidi="th-TH"/>
                </w:rPr>
                <w:delText>R$ 1.784,00</w:delText>
              </w:r>
            </w:del>
          </w:p>
        </w:tc>
      </w:tr>
      <w:tr w:rsidR="008601AF" w:rsidRPr="008601AF" w14:paraId="68915E12" w14:textId="77777777" w:rsidTr="00627AA0">
        <w:tblPrEx>
          <w:tblW w:w="5000" w:type="pct"/>
          <w:tblCellMar>
            <w:left w:w="70" w:type="dxa"/>
            <w:right w:w="70" w:type="dxa"/>
          </w:tblCellMar>
          <w:tblPrExChange w:id="5008" w:author="Philippe Hollanda - Oliveira Trust" w:date="2022-07-19T10:08:00Z">
            <w:tblPrEx>
              <w:tblW w:w="5000" w:type="pct"/>
              <w:tblCellMar>
                <w:left w:w="70" w:type="dxa"/>
                <w:right w:w="70" w:type="dxa"/>
              </w:tblCellMar>
            </w:tblPrEx>
          </w:tblPrExChange>
        </w:tblPrEx>
        <w:trPr>
          <w:trHeight w:val="1785"/>
          <w:trPrChange w:id="500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1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0C08C9" w14:textId="3FD20898" w:rsidR="008601AF" w:rsidRPr="008601AF" w:rsidRDefault="008601AF" w:rsidP="003C2C2A">
            <w:pPr>
              <w:jc w:val="center"/>
              <w:rPr>
                <w:rFonts w:ascii="Trebuchet MS" w:hAnsi="Trebuchet MS" w:cs="Arial"/>
                <w:color w:val="000000"/>
                <w:sz w:val="20"/>
                <w:szCs w:val="20"/>
                <w:lang w:bidi="th-TH"/>
              </w:rPr>
            </w:pPr>
            <w:del w:id="5011" w:author="Philippe Hollanda - Oliveira Trust" w:date="2022-07-19T10:08:00Z">
              <w:r w:rsidRPr="008601AF" w:rsidDel="00627AA0">
                <w:rPr>
                  <w:rFonts w:ascii="Trebuchet MS" w:hAnsi="Trebuchet MS" w:cs="Arial"/>
                  <w:color w:val="000000"/>
                  <w:sz w:val="20"/>
                  <w:szCs w:val="20"/>
                  <w:lang w:bidi="th-TH"/>
                </w:rPr>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B9D851" w14:textId="1625B65F" w:rsidR="008601AF" w:rsidRPr="008601AF" w:rsidRDefault="008601AF" w:rsidP="003C2C2A">
            <w:pPr>
              <w:jc w:val="center"/>
              <w:rPr>
                <w:rFonts w:ascii="Trebuchet MS" w:hAnsi="Trebuchet MS" w:cs="Arial"/>
                <w:color w:val="000000"/>
                <w:sz w:val="20"/>
                <w:szCs w:val="20"/>
                <w:lang w:bidi="th-TH"/>
              </w:rPr>
            </w:pPr>
            <w:del w:id="5013"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AC7855" w14:textId="71E26ABD" w:rsidR="008601AF" w:rsidRPr="008601AF" w:rsidRDefault="008601AF" w:rsidP="003C2C2A">
            <w:pPr>
              <w:jc w:val="center"/>
              <w:rPr>
                <w:rFonts w:ascii="Trebuchet MS" w:hAnsi="Trebuchet MS" w:cs="Arial"/>
                <w:color w:val="000000"/>
                <w:sz w:val="20"/>
                <w:szCs w:val="20"/>
                <w:lang w:bidi="th-TH"/>
              </w:rPr>
            </w:pPr>
            <w:del w:id="5015" w:author="Philippe Hollanda - Oliveira Trust" w:date="2022-07-19T10:08:00Z">
              <w:r w:rsidRPr="008601AF" w:rsidDel="00627AA0">
                <w:rPr>
                  <w:rFonts w:ascii="Trebuchet MS" w:hAnsi="Trebuchet MS" w:cs="Arial"/>
                  <w:color w:val="000000"/>
                  <w:sz w:val="20"/>
                  <w:szCs w:val="20"/>
                  <w:lang w:bidi="th-TH"/>
                </w:rPr>
                <w:delText>R$ 3.667,53</w:delText>
              </w:r>
            </w:del>
          </w:p>
        </w:tc>
      </w:tr>
      <w:tr w:rsidR="008601AF" w:rsidRPr="008601AF" w14:paraId="3C077C53" w14:textId="77777777" w:rsidTr="00627AA0">
        <w:tblPrEx>
          <w:tblW w:w="5000" w:type="pct"/>
          <w:tblCellMar>
            <w:left w:w="70" w:type="dxa"/>
            <w:right w:w="70" w:type="dxa"/>
          </w:tblCellMar>
          <w:tblPrExChange w:id="5016" w:author="Philippe Hollanda - Oliveira Trust" w:date="2022-07-19T10:08:00Z">
            <w:tblPrEx>
              <w:tblW w:w="5000" w:type="pct"/>
              <w:tblCellMar>
                <w:left w:w="70" w:type="dxa"/>
                <w:right w:w="70" w:type="dxa"/>
              </w:tblCellMar>
            </w:tblPrEx>
          </w:tblPrExChange>
        </w:tblPrEx>
        <w:trPr>
          <w:trHeight w:val="1785"/>
          <w:trPrChange w:id="5017"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018"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D2C8DC" w14:textId="26459B05" w:rsidR="008601AF" w:rsidRPr="008601AF" w:rsidRDefault="008601AF" w:rsidP="003C2C2A">
            <w:pPr>
              <w:jc w:val="center"/>
              <w:rPr>
                <w:rFonts w:ascii="Trebuchet MS" w:hAnsi="Trebuchet MS" w:cs="Arial"/>
                <w:color w:val="000000"/>
                <w:sz w:val="20"/>
                <w:szCs w:val="20"/>
                <w:lang w:bidi="th-TH"/>
              </w:rPr>
            </w:pPr>
            <w:del w:id="5019" w:author="Philippe Hollanda - Oliveira Trust" w:date="2022-07-19T10:08:00Z">
              <w:r w:rsidRPr="008601AF" w:rsidDel="00627AA0">
                <w:rPr>
                  <w:rFonts w:ascii="Trebuchet MS" w:hAnsi="Trebuchet MS" w:cs="Arial"/>
                  <w:color w:val="000000"/>
                  <w:sz w:val="20"/>
                  <w:szCs w:val="20"/>
                  <w:lang w:bidi="th-TH"/>
                </w:rPr>
                <w:delText>PORTA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705E1D" w14:textId="630A8964" w:rsidR="008601AF" w:rsidRPr="008601AF" w:rsidRDefault="008601AF" w:rsidP="003C2C2A">
            <w:pPr>
              <w:jc w:val="center"/>
              <w:rPr>
                <w:rFonts w:ascii="Trebuchet MS" w:hAnsi="Trebuchet MS" w:cs="Arial"/>
                <w:color w:val="000000"/>
                <w:sz w:val="20"/>
                <w:szCs w:val="20"/>
                <w:lang w:bidi="th-TH"/>
              </w:rPr>
            </w:pPr>
            <w:del w:id="5021" w:author="Philippe Hollanda - Oliveira Trust" w:date="2022-07-19T10:08:00Z">
              <w:r w:rsidRPr="008601AF" w:rsidDel="00627AA0">
                <w:rPr>
                  <w:rFonts w:ascii="Trebuchet MS" w:hAnsi="Trebuchet MS" w:cs="Arial"/>
                  <w:color w:val="000000"/>
                  <w:sz w:val="20"/>
                  <w:szCs w:val="20"/>
                  <w:lang w:bidi="th-TH"/>
                </w:rPr>
                <w:delText>18/08/2021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D74F3D" w14:textId="77A07DE4" w:rsidR="008601AF" w:rsidRPr="008601AF" w:rsidRDefault="008601AF" w:rsidP="003C2C2A">
            <w:pPr>
              <w:jc w:val="center"/>
              <w:rPr>
                <w:rFonts w:ascii="Trebuchet MS" w:hAnsi="Trebuchet MS" w:cs="Arial"/>
                <w:color w:val="000000"/>
                <w:sz w:val="20"/>
                <w:szCs w:val="20"/>
                <w:lang w:bidi="th-TH"/>
              </w:rPr>
            </w:pPr>
            <w:del w:id="5023" w:author="Philippe Hollanda - Oliveira Trust" w:date="2022-07-19T10:08:00Z">
              <w:r w:rsidRPr="008601AF" w:rsidDel="00627AA0">
                <w:rPr>
                  <w:rFonts w:ascii="Trebuchet MS" w:hAnsi="Trebuchet MS" w:cs="Arial"/>
                  <w:color w:val="000000"/>
                  <w:sz w:val="20"/>
                  <w:szCs w:val="20"/>
                  <w:lang w:bidi="th-TH"/>
                </w:rPr>
                <w:delText>R$ 550,00</w:delText>
              </w:r>
            </w:del>
          </w:p>
        </w:tc>
      </w:tr>
      <w:tr w:rsidR="008601AF" w:rsidRPr="008601AF" w14:paraId="65945FBA" w14:textId="77777777" w:rsidTr="00627AA0">
        <w:tblPrEx>
          <w:tblW w:w="5000" w:type="pct"/>
          <w:tblCellMar>
            <w:left w:w="70" w:type="dxa"/>
            <w:right w:w="70" w:type="dxa"/>
          </w:tblCellMar>
          <w:tblPrExChange w:id="5024" w:author="Philippe Hollanda - Oliveira Trust" w:date="2022-07-19T10:08:00Z">
            <w:tblPrEx>
              <w:tblW w:w="5000" w:type="pct"/>
              <w:tblCellMar>
                <w:left w:w="70" w:type="dxa"/>
                <w:right w:w="70" w:type="dxa"/>
              </w:tblCellMar>
            </w:tblPrEx>
          </w:tblPrExChange>
        </w:tblPrEx>
        <w:trPr>
          <w:trHeight w:val="1785"/>
          <w:trPrChange w:id="502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02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639599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0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2ED3BD" w14:textId="05924CDC" w:rsidR="008601AF" w:rsidRPr="008601AF" w:rsidRDefault="008601AF" w:rsidP="003C2C2A">
            <w:pPr>
              <w:jc w:val="center"/>
              <w:rPr>
                <w:rFonts w:ascii="Trebuchet MS" w:hAnsi="Trebuchet MS" w:cs="Arial"/>
                <w:color w:val="000000"/>
                <w:sz w:val="20"/>
                <w:szCs w:val="20"/>
                <w:lang w:bidi="th-TH"/>
              </w:rPr>
            </w:pPr>
            <w:del w:id="5028" w:author="Philippe Hollanda - Oliveira Trust" w:date="2022-07-19T10:08:00Z">
              <w:r w:rsidRPr="008601AF" w:rsidDel="00627AA0">
                <w:rPr>
                  <w:rFonts w:ascii="Trebuchet MS" w:hAnsi="Trebuchet MS" w:cs="Arial"/>
                  <w:color w:val="000000"/>
                  <w:sz w:val="20"/>
                  <w:szCs w:val="20"/>
                  <w:lang w:bidi="th-TH"/>
                </w:rPr>
                <w:delText>15/09/2021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7DEA5A" w14:textId="5758D28D" w:rsidR="008601AF" w:rsidRPr="008601AF" w:rsidRDefault="008601AF" w:rsidP="003C2C2A">
            <w:pPr>
              <w:jc w:val="center"/>
              <w:rPr>
                <w:rFonts w:ascii="Trebuchet MS" w:hAnsi="Trebuchet MS" w:cs="Arial"/>
                <w:color w:val="000000"/>
                <w:sz w:val="20"/>
                <w:szCs w:val="20"/>
                <w:lang w:bidi="th-TH"/>
              </w:rPr>
            </w:pPr>
            <w:del w:id="5030" w:author="Philippe Hollanda - Oliveira Trust" w:date="2022-07-19T10:08:00Z">
              <w:r w:rsidRPr="008601AF" w:rsidDel="00627AA0">
                <w:rPr>
                  <w:rFonts w:ascii="Trebuchet MS" w:hAnsi="Trebuchet MS" w:cs="Arial"/>
                  <w:color w:val="000000"/>
                  <w:sz w:val="20"/>
                  <w:szCs w:val="20"/>
                  <w:lang w:bidi="th-TH"/>
                </w:rPr>
                <w:delText>R$ 550,00</w:delText>
              </w:r>
            </w:del>
          </w:p>
        </w:tc>
      </w:tr>
      <w:tr w:rsidR="008601AF" w:rsidRPr="008601AF" w14:paraId="680078F8" w14:textId="77777777" w:rsidTr="00627AA0">
        <w:tblPrEx>
          <w:tblW w:w="5000" w:type="pct"/>
          <w:tblCellMar>
            <w:left w:w="70" w:type="dxa"/>
            <w:right w:w="70" w:type="dxa"/>
          </w:tblCellMar>
          <w:tblPrExChange w:id="5031" w:author="Philippe Hollanda - Oliveira Trust" w:date="2022-07-19T10:08:00Z">
            <w:tblPrEx>
              <w:tblW w:w="5000" w:type="pct"/>
              <w:tblCellMar>
                <w:left w:w="70" w:type="dxa"/>
                <w:right w:w="70" w:type="dxa"/>
              </w:tblCellMar>
            </w:tblPrEx>
          </w:tblPrExChange>
        </w:tblPrEx>
        <w:trPr>
          <w:trHeight w:val="1785"/>
          <w:trPrChange w:id="503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03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829450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03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49EAF2" w14:textId="56349B10" w:rsidR="008601AF" w:rsidRPr="008601AF" w:rsidRDefault="008601AF" w:rsidP="003C2C2A">
            <w:pPr>
              <w:jc w:val="center"/>
              <w:rPr>
                <w:rFonts w:ascii="Trebuchet MS" w:hAnsi="Trebuchet MS" w:cs="Arial"/>
                <w:color w:val="000000"/>
                <w:sz w:val="20"/>
                <w:szCs w:val="20"/>
                <w:lang w:bidi="th-TH"/>
              </w:rPr>
            </w:pPr>
            <w:del w:id="5035" w:author="Philippe Hollanda - Oliveira Trust" w:date="2022-07-19T10:08:00Z">
              <w:r w:rsidRPr="008601AF" w:rsidDel="00627AA0">
                <w:rPr>
                  <w:rFonts w:ascii="Trebuchet MS" w:hAnsi="Trebuchet MS" w:cs="Arial"/>
                  <w:color w:val="000000"/>
                  <w:sz w:val="20"/>
                  <w:szCs w:val="20"/>
                  <w:lang w:bidi="th-TH"/>
                </w:rPr>
                <w:delText>13/10/2021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3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C711BE" w14:textId="589B3B09" w:rsidR="008601AF" w:rsidRPr="008601AF" w:rsidRDefault="008601AF" w:rsidP="003C2C2A">
            <w:pPr>
              <w:jc w:val="center"/>
              <w:rPr>
                <w:rFonts w:ascii="Trebuchet MS" w:hAnsi="Trebuchet MS" w:cs="Arial"/>
                <w:color w:val="000000"/>
                <w:sz w:val="20"/>
                <w:szCs w:val="20"/>
                <w:lang w:bidi="th-TH"/>
              </w:rPr>
            </w:pPr>
            <w:del w:id="5037" w:author="Philippe Hollanda - Oliveira Trust" w:date="2022-07-19T10:08:00Z">
              <w:r w:rsidRPr="008601AF" w:rsidDel="00627AA0">
                <w:rPr>
                  <w:rFonts w:ascii="Trebuchet MS" w:hAnsi="Trebuchet MS" w:cs="Arial"/>
                  <w:color w:val="000000"/>
                  <w:sz w:val="20"/>
                  <w:szCs w:val="20"/>
                  <w:lang w:bidi="th-TH"/>
                </w:rPr>
                <w:delText>R$ 550,00</w:delText>
              </w:r>
            </w:del>
          </w:p>
        </w:tc>
      </w:tr>
      <w:tr w:rsidR="008601AF" w:rsidRPr="008601AF" w14:paraId="7C84171E" w14:textId="77777777" w:rsidTr="00627AA0">
        <w:tblPrEx>
          <w:tblW w:w="5000" w:type="pct"/>
          <w:tblCellMar>
            <w:left w:w="70" w:type="dxa"/>
            <w:right w:w="70" w:type="dxa"/>
          </w:tblCellMar>
          <w:tblPrExChange w:id="5038" w:author="Philippe Hollanda - Oliveira Trust" w:date="2022-07-19T10:08:00Z">
            <w:tblPrEx>
              <w:tblW w:w="5000" w:type="pct"/>
              <w:tblCellMar>
                <w:left w:w="70" w:type="dxa"/>
                <w:right w:w="70" w:type="dxa"/>
              </w:tblCellMar>
            </w:tblPrEx>
          </w:tblPrExChange>
        </w:tblPrEx>
        <w:trPr>
          <w:trHeight w:val="1785"/>
          <w:trPrChange w:id="503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4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2D9EDA" w14:textId="5AE8D316" w:rsidR="008601AF" w:rsidRPr="008601AF" w:rsidRDefault="008601AF" w:rsidP="003C2C2A">
            <w:pPr>
              <w:jc w:val="center"/>
              <w:rPr>
                <w:rFonts w:ascii="Trebuchet MS" w:hAnsi="Trebuchet MS" w:cs="Arial"/>
                <w:color w:val="000000"/>
                <w:sz w:val="20"/>
                <w:szCs w:val="20"/>
                <w:lang w:bidi="th-TH"/>
              </w:rPr>
            </w:pPr>
            <w:del w:id="5041"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4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340C73" w14:textId="61DF9F22" w:rsidR="008601AF" w:rsidRPr="008601AF" w:rsidRDefault="008601AF" w:rsidP="003C2C2A">
            <w:pPr>
              <w:jc w:val="center"/>
              <w:rPr>
                <w:rFonts w:ascii="Trebuchet MS" w:hAnsi="Trebuchet MS" w:cs="Arial"/>
                <w:color w:val="000000"/>
                <w:sz w:val="20"/>
                <w:szCs w:val="20"/>
                <w:lang w:bidi="th-TH"/>
              </w:rPr>
            </w:pPr>
            <w:del w:id="5043" w:author="Philippe Hollanda - Oliveira Trust" w:date="2022-07-19T10:08:00Z">
              <w:r w:rsidRPr="008601AF" w:rsidDel="00627AA0">
                <w:rPr>
                  <w:rFonts w:ascii="Trebuchet MS" w:hAnsi="Trebuchet MS" w:cs="Arial"/>
                  <w:color w:val="000000"/>
                  <w:sz w:val="20"/>
                  <w:szCs w:val="20"/>
                  <w:lang w:bidi="th-TH"/>
                </w:rPr>
                <w:delText>18/08/2021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4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CE9056" w14:textId="3B2DAA00" w:rsidR="008601AF" w:rsidRPr="008601AF" w:rsidRDefault="008601AF" w:rsidP="003C2C2A">
            <w:pPr>
              <w:jc w:val="center"/>
              <w:rPr>
                <w:rFonts w:ascii="Trebuchet MS" w:hAnsi="Trebuchet MS" w:cs="Arial"/>
                <w:color w:val="000000"/>
                <w:sz w:val="20"/>
                <w:szCs w:val="20"/>
                <w:lang w:bidi="th-TH"/>
              </w:rPr>
            </w:pPr>
            <w:del w:id="5045" w:author="Philippe Hollanda - Oliveira Trust" w:date="2022-07-19T10:08:00Z">
              <w:r w:rsidRPr="008601AF" w:rsidDel="00627AA0">
                <w:rPr>
                  <w:rFonts w:ascii="Trebuchet MS" w:hAnsi="Trebuchet MS" w:cs="Arial"/>
                  <w:color w:val="000000"/>
                  <w:sz w:val="20"/>
                  <w:szCs w:val="20"/>
                  <w:lang w:bidi="th-TH"/>
                </w:rPr>
                <w:delText>R$ 231,20</w:delText>
              </w:r>
            </w:del>
          </w:p>
        </w:tc>
      </w:tr>
      <w:tr w:rsidR="008601AF" w:rsidRPr="008601AF" w14:paraId="06BA0B3D" w14:textId="77777777" w:rsidTr="00627AA0">
        <w:tblPrEx>
          <w:tblW w:w="5000" w:type="pct"/>
          <w:tblCellMar>
            <w:left w:w="70" w:type="dxa"/>
            <w:right w:w="70" w:type="dxa"/>
          </w:tblCellMar>
          <w:tblPrExChange w:id="5046" w:author="Philippe Hollanda - Oliveira Trust" w:date="2022-07-19T10:08:00Z">
            <w:tblPrEx>
              <w:tblW w:w="5000" w:type="pct"/>
              <w:tblCellMar>
                <w:left w:w="70" w:type="dxa"/>
                <w:right w:w="70" w:type="dxa"/>
              </w:tblCellMar>
            </w:tblPrEx>
          </w:tblPrExChange>
        </w:tblPrEx>
        <w:trPr>
          <w:trHeight w:val="1785"/>
          <w:trPrChange w:id="504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4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77DEF8" w14:textId="319B0E76" w:rsidR="008601AF" w:rsidRPr="008601AF" w:rsidRDefault="008601AF" w:rsidP="003C2C2A">
            <w:pPr>
              <w:jc w:val="center"/>
              <w:rPr>
                <w:rFonts w:ascii="Trebuchet MS" w:hAnsi="Trebuchet MS" w:cs="Arial"/>
                <w:color w:val="000000"/>
                <w:sz w:val="20"/>
                <w:szCs w:val="20"/>
                <w:lang w:bidi="th-TH"/>
              </w:rPr>
            </w:pPr>
            <w:del w:id="5049"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5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B1C0B5" w14:textId="089E07BA" w:rsidR="008601AF" w:rsidRPr="008601AF" w:rsidRDefault="008601AF" w:rsidP="003C2C2A">
            <w:pPr>
              <w:jc w:val="center"/>
              <w:rPr>
                <w:rFonts w:ascii="Trebuchet MS" w:hAnsi="Trebuchet MS" w:cs="Arial"/>
                <w:color w:val="000000"/>
                <w:sz w:val="20"/>
                <w:szCs w:val="20"/>
                <w:lang w:bidi="th-TH"/>
              </w:rPr>
            </w:pPr>
            <w:del w:id="5051" w:author="Philippe Hollanda - Oliveira Trust" w:date="2022-07-19T10:08:00Z">
              <w:r w:rsidRPr="008601AF" w:rsidDel="00627AA0">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5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3AE041" w14:textId="30F6D6DF" w:rsidR="008601AF" w:rsidRPr="008601AF" w:rsidRDefault="008601AF" w:rsidP="003C2C2A">
            <w:pPr>
              <w:jc w:val="center"/>
              <w:rPr>
                <w:rFonts w:ascii="Trebuchet MS" w:hAnsi="Trebuchet MS" w:cs="Arial"/>
                <w:color w:val="000000"/>
                <w:sz w:val="20"/>
                <w:szCs w:val="20"/>
                <w:lang w:bidi="th-TH"/>
              </w:rPr>
            </w:pPr>
            <w:del w:id="5053" w:author="Philippe Hollanda - Oliveira Trust" w:date="2022-07-19T10:08:00Z">
              <w:r w:rsidRPr="008601AF" w:rsidDel="00627AA0">
                <w:rPr>
                  <w:rFonts w:ascii="Trebuchet MS" w:hAnsi="Trebuchet MS" w:cs="Arial"/>
                  <w:color w:val="000000"/>
                  <w:sz w:val="20"/>
                  <w:szCs w:val="20"/>
                  <w:lang w:bidi="th-TH"/>
                </w:rPr>
                <w:delText>R$ 30.570,54</w:delText>
              </w:r>
            </w:del>
          </w:p>
        </w:tc>
      </w:tr>
      <w:tr w:rsidR="008601AF" w:rsidRPr="008601AF" w14:paraId="52616A05" w14:textId="77777777" w:rsidTr="00627AA0">
        <w:tblPrEx>
          <w:tblW w:w="5000" w:type="pct"/>
          <w:tblCellMar>
            <w:left w:w="70" w:type="dxa"/>
            <w:right w:w="70" w:type="dxa"/>
          </w:tblCellMar>
          <w:tblPrExChange w:id="5054" w:author="Philippe Hollanda - Oliveira Trust" w:date="2022-07-19T10:08:00Z">
            <w:tblPrEx>
              <w:tblW w:w="5000" w:type="pct"/>
              <w:tblCellMar>
                <w:left w:w="70" w:type="dxa"/>
                <w:right w:w="70" w:type="dxa"/>
              </w:tblCellMar>
            </w:tblPrEx>
          </w:tblPrExChange>
        </w:tblPrEx>
        <w:trPr>
          <w:trHeight w:val="1785"/>
          <w:trPrChange w:id="505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5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4DCCBF" w14:textId="239107A9" w:rsidR="008601AF" w:rsidRPr="008601AF" w:rsidRDefault="008601AF" w:rsidP="003C2C2A">
            <w:pPr>
              <w:jc w:val="center"/>
              <w:rPr>
                <w:rFonts w:ascii="Trebuchet MS" w:hAnsi="Trebuchet MS" w:cs="Arial"/>
                <w:color w:val="000000"/>
                <w:sz w:val="20"/>
                <w:szCs w:val="20"/>
                <w:lang w:bidi="th-TH"/>
              </w:rPr>
            </w:pPr>
            <w:del w:id="505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B48DF6" w14:textId="5B8BF709" w:rsidR="008601AF" w:rsidRPr="008601AF" w:rsidRDefault="008601AF" w:rsidP="003C2C2A">
            <w:pPr>
              <w:jc w:val="center"/>
              <w:rPr>
                <w:rFonts w:ascii="Trebuchet MS" w:hAnsi="Trebuchet MS" w:cs="Arial"/>
                <w:color w:val="000000"/>
                <w:sz w:val="20"/>
                <w:szCs w:val="20"/>
                <w:lang w:bidi="th-TH"/>
              </w:rPr>
            </w:pPr>
            <w:del w:id="5059" w:author="Philippe Hollanda - Oliveira Trust" w:date="2022-07-19T10:08:00Z">
              <w:r w:rsidRPr="008601AF" w:rsidDel="00627AA0">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B6D049" w14:textId="24869EEF" w:rsidR="008601AF" w:rsidRPr="008601AF" w:rsidRDefault="008601AF" w:rsidP="003C2C2A">
            <w:pPr>
              <w:jc w:val="center"/>
              <w:rPr>
                <w:rFonts w:ascii="Trebuchet MS" w:hAnsi="Trebuchet MS" w:cs="Arial"/>
                <w:color w:val="000000"/>
                <w:sz w:val="20"/>
                <w:szCs w:val="20"/>
                <w:lang w:bidi="th-TH"/>
              </w:rPr>
            </w:pPr>
            <w:del w:id="5061" w:author="Philippe Hollanda - Oliveira Trust" w:date="2022-07-19T10:08:00Z">
              <w:r w:rsidRPr="008601AF" w:rsidDel="00627AA0">
                <w:rPr>
                  <w:rFonts w:ascii="Trebuchet MS" w:hAnsi="Trebuchet MS" w:cs="Arial"/>
                  <w:color w:val="000000"/>
                  <w:sz w:val="20"/>
                  <w:szCs w:val="20"/>
                  <w:lang w:bidi="th-TH"/>
                </w:rPr>
                <w:delText>R$ 1.290,00</w:delText>
              </w:r>
            </w:del>
          </w:p>
        </w:tc>
      </w:tr>
      <w:tr w:rsidR="008601AF" w:rsidRPr="008601AF" w14:paraId="0FFFABAC" w14:textId="77777777" w:rsidTr="00627AA0">
        <w:tblPrEx>
          <w:tblW w:w="5000" w:type="pct"/>
          <w:tblCellMar>
            <w:left w:w="70" w:type="dxa"/>
            <w:right w:w="70" w:type="dxa"/>
          </w:tblCellMar>
          <w:tblPrExChange w:id="5062" w:author="Philippe Hollanda - Oliveira Trust" w:date="2022-07-19T10:08:00Z">
            <w:tblPrEx>
              <w:tblW w:w="5000" w:type="pct"/>
              <w:tblCellMar>
                <w:left w:w="70" w:type="dxa"/>
                <w:right w:w="70" w:type="dxa"/>
              </w:tblCellMar>
            </w:tblPrEx>
          </w:tblPrExChange>
        </w:tblPrEx>
        <w:trPr>
          <w:trHeight w:val="1785"/>
          <w:trPrChange w:id="506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6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2D1210" w14:textId="37C2974B" w:rsidR="008601AF" w:rsidRPr="008601AF" w:rsidRDefault="008601AF" w:rsidP="003C2C2A">
            <w:pPr>
              <w:jc w:val="center"/>
              <w:rPr>
                <w:rFonts w:ascii="Trebuchet MS" w:hAnsi="Trebuchet MS" w:cs="Arial"/>
                <w:color w:val="000000"/>
                <w:sz w:val="20"/>
                <w:szCs w:val="20"/>
                <w:lang w:bidi="th-TH"/>
              </w:rPr>
            </w:pPr>
            <w:del w:id="506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1ADE42" w14:textId="59193993" w:rsidR="008601AF" w:rsidRPr="008601AF" w:rsidRDefault="008601AF" w:rsidP="003C2C2A">
            <w:pPr>
              <w:jc w:val="center"/>
              <w:rPr>
                <w:rFonts w:ascii="Trebuchet MS" w:hAnsi="Trebuchet MS" w:cs="Arial"/>
                <w:color w:val="000000"/>
                <w:sz w:val="20"/>
                <w:szCs w:val="20"/>
                <w:lang w:bidi="th-TH"/>
              </w:rPr>
            </w:pPr>
            <w:del w:id="5067" w:author="Philippe Hollanda - Oliveira Trust" w:date="2022-07-19T10:08:00Z">
              <w:r w:rsidRPr="008601AF" w:rsidDel="00627AA0">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CD59EC" w14:textId="0DDFADBF" w:rsidR="008601AF" w:rsidRPr="008601AF" w:rsidRDefault="008601AF" w:rsidP="003C2C2A">
            <w:pPr>
              <w:jc w:val="center"/>
              <w:rPr>
                <w:rFonts w:ascii="Trebuchet MS" w:hAnsi="Trebuchet MS" w:cs="Arial"/>
                <w:color w:val="000000"/>
                <w:sz w:val="20"/>
                <w:szCs w:val="20"/>
                <w:lang w:bidi="th-TH"/>
              </w:rPr>
            </w:pPr>
            <w:del w:id="5069" w:author="Philippe Hollanda - Oliveira Trust" w:date="2022-07-19T10:08:00Z">
              <w:r w:rsidRPr="008601AF" w:rsidDel="00627AA0">
                <w:rPr>
                  <w:rFonts w:ascii="Trebuchet MS" w:hAnsi="Trebuchet MS" w:cs="Arial"/>
                  <w:color w:val="000000"/>
                  <w:sz w:val="20"/>
                  <w:szCs w:val="20"/>
                  <w:lang w:bidi="th-TH"/>
                </w:rPr>
                <w:delText>R$ 1.871,00</w:delText>
              </w:r>
            </w:del>
          </w:p>
        </w:tc>
      </w:tr>
      <w:tr w:rsidR="008601AF" w:rsidRPr="008601AF" w14:paraId="6ABAFA3F" w14:textId="77777777" w:rsidTr="00627AA0">
        <w:tblPrEx>
          <w:tblW w:w="5000" w:type="pct"/>
          <w:tblCellMar>
            <w:left w:w="70" w:type="dxa"/>
            <w:right w:w="70" w:type="dxa"/>
          </w:tblCellMar>
          <w:tblPrExChange w:id="5070" w:author="Philippe Hollanda - Oliveira Trust" w:date="2022-07-19T10:08:00Z">
            <w:tblPrEx>
              <w:tblW w:w="5000" w:type="pct"/>
              <w:tblCellMar>
                <w:left w:w="70" w:type="dxa"/>
                <w:right w:w="70" w:type="dxa"/>
              </w:tblCellMar>
            </w:tblPrEx>
          </w:tblPrExChange>
        </w:tblPrEx>
        <w:trPr>
          <w:trHeight w:val="1785"/>
          <w:trPrChange w:id="507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699F8D" w14:textId="5DA0FDA6" w:rsidR="008601AF" w:rsidRPr="008601AF" w:rsidRDefault="008601AF" w:rsidP="003C2C2A">
            <w:pPr>
              <w:jc w:val="center"/>
              <w:rPr>
                <w:rFonts w:ascii="Trebuchet MS" w:hAnsi="Trebuchet MS" w:cs="Arial"/>
                <w:color w:val="000000"/>
                <w:sz w:val="20"/>
                <w:szCs w:val="20"/>
                <w:lang w:bidi="th-TH"/>
              </w:rPr>
            </w:pPr>
            <w:del w:id="5073" w:author="Philippe Hollanda - Oliveira Trust" w:date="2022-07-19T10:08:00Z">
              <w:r w:rsidRPr="008601AF" w:rsidDel="00627AA0">
                <w:rPr>
                  <w:rFonts w:ascii="Trebuchet MS" w:hAnsi="Trebuchet MS" w:cs="Arial"/>
                  <w:color w:val="000000"/>
                  <w:sz w:val="20"/>
                  <w:szCs w:val="20"/>
                  <w:lang w:bidi="th-TH"/>
                </w:rPr>
                <w:lastRenderedPageBreak/>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1ADBA9" w14:textId="1CA41406" w:rsidR="008601AF" w:rsidRPr="008601AF" w:rsidRDefault="008601AF" w:rsidP="003C2C2A">
            <w:pPr>
              <w:jc w:val="center"/>
              <w:rPr>
                <w:rFonts w:ascii="Trebuchet MS" w:hAnsi="Trebuchet MS" w:cs="Arial"/>
                <w:color w:val="000000"/>
                <w:sz w:val="20"/>
                <w:szCs w:val="20"/>
                <w:lang w:bidi="th-TH"/>
              </w:rPr>
            </w:pPr>
            <w:del w:id="5075" w:author="Philippe Hollanda - Oliveira Trust" w:date="2022-07-19T10:08:00Z">
              <w:r w:rsidRPr="008601AF" w:rsidDel="00627AA0">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69AA67" w14:textId="3F32D863" w:rsidR="008601AF" w:rsidRPr="008601AF" w:rsidRDefault="008601AF" w:rsidP="003C2C2A">
            <w:pPr>
              <w:jc w:val="center"/>
              <w:rPr>
                <w:rFonts w:ascii="Trebuchet MS" w:hAnsi="Trebuchet MS" w:cs="Arial"/>
                <w:color w:val="000000"/>
                <w:sz w:val="20"/>
                <w:szCs w:val="20"/>
                <w:lang w:bidi="th-TH"/>
              </w:rPr>
            </w:pPr>
            <w:del w:id="5077" w:author="Philippe Hollanda - Oliveira Trust" w:date="2022-07-19T10:08:00Z">
              <w:r w:rsidRPr="008601AF" w:rsidDel="00627AA0">
                <w:rPr>
                  <w:rFonts w:ascii="Trebuchet MS" w:hAnsi="Trebuchet MS" w:cs="Arial"/>
                  <w:color w:val="000000"/>
                  <w:sz w:val="20"/>
                  <w:szCs w:val="20"/>
                  <w:lang w:bidi="th-TH"/>
                </w:rPr>
                <w:delText>R$ 6.475,00</w:delText>
              </w:r>
            </w:del>
          </w:p>
        </w:tc>
      </w:tr>
      <w:tr w:rsidR="008601AF" w:rsidRPr="008601AF" w14:paraId="5D3114D1" w14:textId="77777777" w:rsidTr="00627AA0">
        <w:tblPrEx>
          <w:tblW w:w="5000" w:type="pct"/>
          <w:tblCellMar>
            <w:left w:w="70" w:type="dxa"/>
            <w:right w:w="70" w:type="dxa"/>
          </w:tblCellMar>
          <w:tblPrExChange w:id="5078" w:author="Philippe Hollanda - Oliveira Trust" w:date="2022-07-19T10:08:00Z">
            <w:tblPrEx>
              <w:tblW w:w="5000" w:type="pct"/>
              <w:tblCellMar>
                <w:left w:w="70" w:type="dxa"/>
                <w:right w:w="70" w:type="dxa"/>
              </w:tblCellMar>
            </w:tblPrEx>
          </w:tblPrExChange>
        </w:tblPrEx>
        <w:trPr>
          <w:trHeight w:val="1785"/>
          <w:trPrChange w:id="507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8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1F3202" w14:textId="693E9676" w:rsidR="008601AF" w:rsidRPr="008601AF" w:rsidRDefault="008601AF" w:rsidP="003C2C2A">
            <w:pPr>
              <w:jc w:val="center"/>
              <w:rPr>
                <w:rFonts w:ascii="Trebuchet MS" w:hAnsi="Trebuchet MS" w:cs="Arial"/>
                <w:color w:val="000000"/>
                <w:sz w:val="20"/>
                <w:szCs w:val="20"/>
                <w:lang w:bidi="th-TH"/>
              </w:rPr>
            </w:pPr>
            <w:del w:id="5081" w:author="Philippe Hollanda - Oliveira Trust" w:date="2022-07-19T10:08:00Z">
              <w:r w:rsidRPr="008601AF" w:rsidDel="00627AA0">
                <w:rPr>
                  <w:rFonts w:ascii="Trebuchet MS" w:hAnsi="Trebuchet MS" w:cs="Arial"/>
                  <w:color w:val="000000"/>
                  <w:sz w:val="20"/>
                  <w:szCs w:val="20"/>
                  <w:lang w:bidi="th-TH"/>
                </w:rPr>
                <w:delText>VIAFIX</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CE3884" w14:textId="34923D18" w:rsidR="008601AF" w:rsidRPr="008601AF" w:rsidRDefault="008601AF" w:rsidP="003C2C2A">
            <w:pPr>
              <w:jc w:val="center"/>
              <w:rPr>
                <w:rFonts w:ascii="Trebuchet MS" w:hAnsi="Trebuchet MS" w:cs="Arial"/>
                <w:color w:val="000000"/>
                <w:sz w:val="20"/>
                <w:szCs w:val="20"/>
                <w:lang w:bidi="th-TH"/>
              </w:rPr>
            </w:pPr>
            <w:del w:id="5083"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5AE5DC" w14:textId="042FB07C" w:rsidR="008601AF" w:rsidRPr="008601AF" w:rsidRDefault="008601AF" w:rsidP="003C2C2A">
            <w:pPr>
              <w:jc w:val="center"/>
              <w:rPr>
                <w:rFonts w:ascii="Trebuchet MS" w:hAnsi="Trebuchet MS" w:cs="Arial"/>
                <w:color w:val="000000"/>
                <w:sz w:val="20"/>
                <w:szCs w:val="20"/>
                <w:lang w:bidi="th-TH"/>
              </w:rPr>
            </w:pPr>
            <w:del w:id="5085" w:author="Philippe Hollanda - Oliveira Trust" w:date="2022-07-19T10:08:00Z">
              <w:r w:rsidRPr="008601AF" w:rsidDel="00627AA0">
                <w:rPr>
                  <w:rFonts w:ascii="Trebuchet MS" w:hAnsi="Trebuchet MS" w:cs="Arial"/>
                  <w:color w:val="000000"/>
                  <w:sz w:val="20"/>
                  <w:szCs w:val="20"/>
                  <w:lang w:bidi="th-TH"/>
                </w:rPr>
                <w:delText>R$ 449,97</w:delText>
              </w:r>
            </w:del>
          </w:p>
        </w:tc>
      </w:tr>
      <w:tr w:rsidR="008601AF" w:rsidRPr="008601AF" w14:paraId="2CBEC4D4" w14:textId="77777777" w:rsidTr="00627AA0">
        <w:tblPrEx>
          <w:tblW w:w="5000" w:type="pct"/>
          <w:tblCellMar>
            <w:left w:w="70" w:type="dxa"/>
            <w:right w:w="70" w:type="dxa"/>
          </w:tblCellMar>
          <w:tblPrExChange w:id="5086" w:author="Philippe Hollanda - Oliveira Trust" w:date="2022-07-19T10:08:00Z">
            <w:tblPrEx>
              <w:tblW w:w="5000" w:type="pct"/>
              <w:tblCellMar>
                <w:left w:w="70" w:type="dxa"/>
                <w:right w:w="70" w:type="dxa"/>
              </w:tblCellMar>
            </w:tblPrEx>
          </w:tblPrExChange>
        </w:tblPrEx>
        <w:trPr>
          <w:trHeight w:val="1785"/>
          <w:trPrChange w:id="508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8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F88558" w14:textId="5885AF9B" w:rsidR="008601AF" w:rsidRPr="008601AF" w:rsidRDefault="008601AF" w:rsidP="003C2C2A">
            <w:pPr>
              <w:jc w:val="center"/>
              <w:rPr>
                <w:rFonts w:ascii="Trebuchet MS" w:hAnsi="Trebuchet MS" w:cs="Arial"/>
                <w:color w:val="000000"/>
                <w:sz w:val="20"/>
                <w:szCs w:val="20"/>
                <w:lang w:bidi="th-TH"/>
              </w:rPr>
            </w:pPr>
            <w:del w:id="5089" w:author="Philippe Hollanda - Oliveira Trust" w:date="2022-07-19T10:08:00Z">
              <w:r w:rsidRPr="008601AF" w:rsidDel="00627AA0">
                <w:rPr>
                  <w:rFonts w:ascii="Trebuchet MS" w:hAnsi="Trebuchet MS" w:cs="Arial"/>
                  <w:color w:val="000000"/>
                  <w:sz w:val="20"/>
                  <w:szCs w:val="20"/>
                  <w:lang w:bidi="th-TH"/>
                </w:rPr>
                <w:delText>TIJOLO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205EA1" w14:textId="40D22296" w:rsidR="008601AF" w:rsidRPr="008601AF" w:rsidRDefault="008601AF" w:rsidP="003C2C2A">
            <w:pPr>
              <w:jc w:val="center"/>
              <w:rPr>
                <w:rFonts w:ascii="Trebuchet MS" w:hAnsi="Trebuchet MS" w:cs="Arial"/>
                <w:color w:val="000000"/>
                <w:sz w:val="20"/>
                <w:szCs w:val="20"/>
                <w:lang w:bidi="th-TH"/>
              </w:rPr>
            </w:pPr>
            <w:del w:id="5091" w:author="Philippe Hollanda - Oliveira Trust" w:date="2022-07-19T10:08:00Z">
              <w:r w:rsidRPr="008601AF" w:rsidDel="00627AA0">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0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DB2246" w14:textId="211F176B" w:rsidR="008601AF" w:rsidRPr="008601AF" w:rsidRDefault="008601AF" w:rsidP="003C2C2A">
            <w:pPr>
              <w:jc w:val="center"/>
              <w:rPr>
                <w:rFonts w:ascii="Trebuchet MS" w:hAnsi="Trebuchet MS" w:cs="Arial"/>
                <w:color w:val="000000"/>
                <w:sz w:val="20"/>
                <w:szCs w:val="20"/>
                <w:lang w:bidi="th-TH"/>
              </w:rPr>
            </w:pPr>
            <w:del w:id="5093" w:author="Philippe Hollanda - Oliveira Trust" w:date="2022-07-19T10:08:00Z">
              <w:r w:rsidRPr="008601AF" w:rsidDel="00627AA0">
                <w:rPr>
                  <w:rFonts w:ascii="Trebuchet MS" w:hAnsi="Trebuchet MS" w:cs="Arial"/>
                  <w:color w:val="000000"/>
                  <w:sz w:val="20"/>
                  <w:szCs w:val="20"/>
                  <w:lang w:bidi="th-TH"/>
                </w:rPr>
                <w:delText>R$ 8.076,00</w:delText>
              </w:r>
            </w:del>
          </w:p>
        </w:tc>
      </w:tr>
      <w:tr w:rsidR="008601AF" w:rsidRPr="008601AF" w14:paraId="66715E56" w14:textId="77777777" w:rsidTr="00627AA0">
        <w:tblPrEx>
          <w:tblW w:w="5000" w:type="pct"/>
          <w:tblCellMar>
            <w:left w:w="70" w:type="dxa"/>
            <w:right w:w="70" w:type="dxa"/>
          </w:tblCellMar>
          <w:tblPrExChange w:id="5094" w:author="Philippe Hollanda - Oliveira Trust" w:date="2022-07-19T10:08:00Z">
            <w:tblPrEx>
              <w:tblW w:w="5000" w:type="pct"/>
              <w:tblCellMar>
                <w:left w:w="70" w:type="dxa"/>
                <w:right w:w="70" w:type="dxa"/>
              </w:tblCellMar>
            </w:tblPrEx>
          </w:tblPrExChange>
        </w:tblPrEx>
        <w:trPr>
          <w:trHeight w:val="1785"/>
          <w:trPrChange w:id="509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09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91B3FC" w14:textId="651C5EB5" w:rsidR="008601AF" w:rsidRPr="008601AF" w:rsidRDefault="008601AF" w:rsidP="003C2C2A">
            <w:pPr>
              <w:jc w:val="center"/>
              <w:rPr>
                <w:rFonts w:ascii="Trebuchet MS" w:hAnsi="Trebuchet MS" w:cs="Arial"/>
                <w:color w:val="000000"/>
                <w:sz w:val="20"/>
                <w:szCs w:val="20"/>
                <w:lang w:bidi="th-TH"/>
              </w:rPr>
            </w:pPr>
            <w:del w:id="5097" w:author="Philippe Hollanda - Oliveira Trust" w:date="2022-07-19T10:08:00Z">
              <w:r w:rsidRPr="008601AF" w:rsidDel="00627AA0">
                <w:rPr>
                  <w:rFonts w:ascii="Trebuchet MS" w:hAnsi="Trebuchet MS" w:cs="Arial"/>
                  <w:color w:val="000000"/>
                  <w:sz w:val="20"/>
                  <w:szCs w:val="20"/>
                  <w:lang w:bidi="th-TH"/>
                </w:rPr>
                <w:delText>SISTEMA DE ALARME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0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B2A283" w14:textId="159736C2" w:rsidR="008601AF" w:rsidRPr="008601AF" w:rsidRDefault="008601AF" w:rsidP="003C2C2A">
            <w:pPr>
              <w:jc w:val="center"/>
              <w:rPr>
                <w:rFonts w:ascii="Trebuchet MS" w:hAnsi="Trebuchet MS" w:cs="Arial"/>
                <w:color w:val="000000"/>
                <w:sz w:val="20"/>
                <w:szCs w:val="20"/>
                <w:lang w:bidi="th-TH"/>
              </w:rPr>
            </w:pPr>
            <w:del w:id="5099" w:author="Philippe Hollanda - Oliveira Trust" w:date="2022-07-19T10:08:00Z">
              <w:r w:rsidRPr="008601AF" w:rsidDel="00627AA0">
                <w:rPr>
                  <w:rFonts w:ascii="Trebuchet MS" w:hAnsi="Trebuchet MS" w:cs="Arial"/>
                  <w:color w:val="000000"/>
                  <w:sz w:val="20"/>
                  <w:szCs w:val="20"/>
                  <w:lang w:bidi="th-TH"/>
                </w:rPr>
                <w:delText>17/08/2021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115EDE" w14:textId="1BAEA25B" w:rsidR="008601AF" w:rsidRPr="008601AF" w:rsidRDefault="008601AF" w:rsidP="003C2C2A">
            <w:pPr>
              <w:jc w:val="center"/>
              <w:rPr>
                <w:rFonts w:ascii="Trebuchet MS" w:hAnsi="Trebuchet MS" w:cs="Arial"/>
                <w:color w:val="000000"/>
                <w:sz w:val="20"/>
                <w:szCs w:val="20"/>
                <w:lang w:bidi="th-TH"/>
              </w:rPr>
            </w:pPr>
            <w:del w:id="5101" w:author="Philippe Hollanda - Oliveira Trust" w:date="2022-07-19T10:08:00Z">
              <w:r w:rsidRPr="008601AF" w:rsidDel="00627AA0">
                <w:rPr>
                  <w:rFonts w:ascii="Trebuchet MS" w:hAnsi="Trebuchet MS" w:cs="Arial"/>
                  <w:color w:val="000000"/>
                  <w:sz w:val="20"/>
                  <w:szCs w:val="20"/>
                  <w:lang w:bidi="th-TH"/>
                </w:rPr>
                <w:delText>R$ 3.048,03</w:delText>
              </w:r>
            </w:del>
          </w:p>
        </w:tc>
      </w:tr>
      <w:tr w:rsidR="008601AF" w:rsidRPr="008601AF" w14:paraId="4A3DC20D" w14:textId="77777777" w:rsidTr="00627AA0">
        <w:tblPrEx>
          <w:tblW w:w="5000" w:type="pct"/>
          <w:tblCellMar>
            <w:left w:w="70" w:type="dxa"/>
            <w:right w:w="70" w:type="dxa"/>
          </w:tblCellMar>
          <w:tblPrExChange w:id="5102" w:author="Philippe Hollanda - Oliveira Trust" w:date="2022-07-19T10:08:00Z">
            <w:tblPrEx>
              <w:tblW w:w="5000" w:type="pct"/>
              <w:tblCellMar>
                <w:left w:w="70" w:type="dxa"/>
                <w:right w:w="70" w:type="dxa"/>
              </w:tblCellMar>
            </w:tblPrEx>
          </w:tblPrExChange>
        </w:tblPrEx>
        <w:trPr>
          <w:trHeight w:val="1785"/>
          <w:trPrChange w:id="510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10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3CF477" w14:textId="690FE12C" w:rsidR="008601AF" w:rsidRPr="008601AF" w:rsidRDefault="008601AF" w:rsidP="003C2C2A">
            <w:pPr>
              <w:jc w:val="center"/>
              <w:rPr>
                <w:rFonts w:ascii="Trebuchet MS" w:hAnsi="Trebuchet MS" w:cs="Arial"/>
                <w:color w:val="000000"/>
                <w:sz w:val="20"/>
                <w:szCs w:val="20"/>
                <w:lang w:bidi="th-TH"/>
              </w:rPr>
            </w:pPr>
            <w:del w:id="5105" w:author="Philippe Hollanda - Oliveira Trust" w:date="2022-07-19T10:08:00Z">
              <w:r w:rsidRPr="008601AF" w:rsidDel="00627AA0">
                <w:rPr>
                  <w:rFonts w:ascii="Trebuchet MS" w:hAnsi="Trebuchet MS" w:cs="Arial"/>
                  <w:color w:val="000000"/>
                  <w:sz w:val="20"/>
                  <w:szCs w:val="20"/>
                  <w:lang w:bidi="th-TH"/>
                </w:rPr>
                <w:delText>LUMINARIA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0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7B504D" w14:textId="5EB5371B" w:rsidR="008601AF" w:rsidRPr="008601AF" w:rsidRDefault="008601AF" w:rsidP="003C2C2A">
            <w:pPr>
              <w:jc w:val="center"/>
              <w:rPr>
                <w:rFonts w:ascii="Trebuchet MS" w:hAnsi="Trebuchet MS" w:cs="Arial"/>
                <w:color w:val="000000"/>
                <w:sz w:val="20"/>
                <w:szCs w:val="20"/>
                <w:lang w:bidi="th-TH"/>
              </w:rPr>
            </w:pPr>
            <w:del w:id="5107" w:author="Philippe Hollanda - Oliveira Trust" w:date="2022-07-19T10:08:00Z">
              <w:r w:rsidRPr="008601AF" w:rsidDel="00627AA0">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0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C45000" w14:textId="0C6A225E" w:rsidR="008601AF" w:rsidRPr="008601AF" w:rsidRDefault="008601AF" w:rsidP="003C2C2A">
            <w:pPr>
              <w:jc w:val="center"/>
              <w:rPr>
                <w:rFonts w:ascii="Trebuchet MS" w:hAnsi="Trebuchet MS" w:cs="Arial"/>
                <w:color w:val="000000"/>
                <w:sz w:val="20"/>
                <w:szCs w:val="20"/>
                <w:lang w:bidi="th-TH"/>
              </w:rPr>
            </w:pPr>
            <w:del w:id="5109" w:author="Philippe Hollanda - Oliveira Trust" w:date="2022-07-19T10:08:00Z">
              <w:r w:rsidRPr="008601AF" w:rsidDel="00627AA0">
                <w:rPr>
                  <w:rFonts w:ascii="Trebuchet MS" w:hAnsi="Trebuchet MS" w:cs="Arial"/>
                  <w:color w:val="000000"/>
                  <w:sz w:val="20"/>
                  <w:szCs w:val="20"/>
                  <w:lang w:bidi="th-TH"/>
                </w:rPr>
                <w:delText>R$ 93.159,45</w:delText>
              </w:r>
            </w:del>
          </w:p>
        </w:tc>
      </w:tr>
      <w:tr w:rsidR="008601AF" w:rsidRPr="008601AF" w14:paraId="34B6FF4A" w14:textId="77777777" w:rsidTr="00627AA0">
        <w:tblPrEx>
          <w:tblW w:w="5000" w:type="pct"/>
          <w:tblCellMar>
            <w:left w:w="70" w:type="dxa"/>
            <w:right w:w="70" w:type="dxa"/>
          </w:tblCellMar>
          <w:tblPrExChange w:id="5110" w:author="Philippe Hollanda - Oliveira Trust" w:date="2022-07-19T10:08:00Z">
            <w:tblPrEx>
              <w:tblW w:w="5000" w:type="pct"/>
              <w:tblCellMar>
                <w:left w:w="70" w:type="dxa"/>
                <w:right w:w="70" w:type="dxa"/>
              </w:tblCellMar>
            </w:tblPrEx>
          </w:tblPrExChange>
        </w:tblPrEx>
        <w:trPr>
          <w:trHeight w:val="1785"/>
          <w:trPrChange w:id="511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11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E4A537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1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703DBE" w14:textId="69ED6271" w:rsidR="008601AF" w:rsidRPr="008601AF" w:rsidRDefault="008601AF" w:rsidP="003C2C2A">
            <w:pPr>
              <w:jc w:val="center"/>
              <w:rPr>
                <w:rFonts w:ascii="Trebuchet MS" w:hAnsi="Trebuchet MS" w:cs="Arial"/>
                <w:color w:val="000000"/>
                <w:sz w:val="20"/>
                <w:szCs w:val="20"/>
                <w:lang w:bidi="th-TH"/>
              </w:rPr>
            </w:pPr>
            <w:del w:id="5114" w:author="Philippe Hollanda - Oliveira Trust" w:date="2022-07-19T10:08:00Z">
              <w:r w:rsidRPr="008601AF" w:rsidDel="00627AA0">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FD6922" w14:textId="213E3113" w:rsidR="008601AF" w:rsidRPr="008601AF" w:rsidRDefault="008601AF" w:rsidP="003C2C2A">
            <w:pPr>
              <w:jc w:val="center"/>
              <w:rPr>
                <w:rFonts w:ascii="Trebuchet MS" w:hAnsi="Trebuchet MS" w:cs="Arial"/>
                <w:color w:val="000000"/>
                <w:sz w:val="20"/>
                <w:szCs w:val="20"/>
                <w:lang w:bidi="th-TH"/>
              </w:rPr>
            </w:pPr>
            <w:del w:id="5116" w:author="Philippe Hollanda - Oliveira Trust" w:date="2022-07-19T10:08:00Z">
              <w:r w:rsidRPr="008601AF" w:rsidDel="00627AA0">
                <w:rPr>
                  <w:rFonts w:ascii="Trebuchet MS" w:hAnsi="Trebuchet MS" w:cs="Arial"/>
                  <w:color w:val="000000"/>
                  <w:sz w:val="20"/>
                  <w:szCs w:val="20"/>
                  <w:lang w:bidi="th-TH"/>
                </w:rPr>
                <w:delText>R$ 76.307,11</w:delText>
              </w:r>
            </w:del>
          </w:p>
        </w:tc>
      </w:tr>
      <w:tr w:rsidR="008601AF" w:rsidRPr="008601AF" w14:paraId="285C55BC" w14:textId="77777777" w:rsidTr="00627AA0">
        <w:tblPrEx>
          <w:tblW w:w="5000" w:type="pct"/>
          <w:tblCellMar>
            <w:left w:w="70" w:type="dxa"/>
            <w:right w:w="70" w:type="dxa"/>
          </w:tblCellMar>
          <w:tblPrExChange w:id="5117" w:author="Philippe Hollanda - Oliveira Trust" w:date="2022-07-19T10:08:00Z">
            <w:tblPrEx>
              <w:tblW w:w="5000" w:type="pct"/>
              <w:tblCellMar>
                <w:left w:w="70" w:type="dxa"/>
                <w:right w:w="70" w:type="dxa"/>
              </w:tblCellMar>
            </w:tblPrEx>
          </w:tblPrExChange>
        </w:tblPrEx>
        <w:trPr>
          <w:trHeight w:val="1785"/>
          <w:trPrChange w:id="511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11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B6C8DB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1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85FC3A" w14:textId="6FD363CD" w:rsidR="008601AF" w:rsidRPr="008601AF" w:rsidRDefault="008601AF" w:rsidP="003C2C2A">
            <w:pPr>
              <w:jc w:val="center"/>
              <w:rPr>
                <w:rFonts w:ascii="Trebuchet MS" w:hAnsi="Trebuchet MS" w:cs="Arial"/>
                <w:color w:val="000000"/>
                <w:sz w:val="20"/>
                <w:szCs w:val="20"/>
                <w:lang w:bidi="th-TH"/>
              </w:rPr>
            </w:pPr>
            <w:del w:id="5121" w:author="Philippe Hollanda - Oliveira Trust" w:date="2022-07-19T10:08:00Z">
              <w:r w:rsidRPr="008601AF" w:rsidDel="00627AA0">
                <w:rPr>
                  <w:rFonts w:ascii="Trebuchet MS" w:hAnsi="Trebuchet MS" w:cs="Arial"/>
                  <w:color w:val="000000"/>
                  <w:sz w:val="20"/>
                  <w:szCs w:val="20"/>
                  <w:lang w:bidi="th-TH"/>
                </w:rPr>
                <w:delText>06/10/2021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2A0707" w14:textId="52E68043" w:rsidR="008601AF" w:rsidRPr="008601AF" w:rsidRDefault="008601AF" w:rsidP="003C2C2A">
            <w:pPr>
              <w:jc w:val="center"/>
              <w:rPr>
                <w:rFonts w:ascii="Trebuchet MS" w:hAnsi="Trebuchet MS" w:cs="Arial"/>
                <w:color w:val="000000"/>
                <w:sz w:val="20"/>
                <w:szCs w:val="20"/>
                <w:lang w:bidi="th-TH"/>
              </w:rPr>
            </w:pPr>
            <w:del w:id="5123" w:author="Philippe Hollanda - Oliveira Trust" w:date="2022-07-19T10:08:00Z">
              <w:r w:rsidRPr="008601AF" w:rsidDel="00627AA0">
                <w:rPr>
                  <w:rFonts w:ascii="Trebuchet MS" w:hAnsi="Trebuchet MS" w:cs="Arial"/>
                  <w:color w:val="000000"/>
                  <w:sz w:val="20"/>
                  <w:szCs w:val="20"/>
                  <w:lang w:bidi="th-TH"/>
                </w:rPr>
                <w:delText>R$ 76.307,11</w:delText>
              </w:r>
            </w:del>
          </w:p>
        </w:tc>
      </w:tr>
      <w:tr w:rsidR="008601AF" w:rsidRPr="008601AF" w14:paraId="44D4DE8C" w14:textId="77777777" w:rsidTr="00627AA0">
        <w:tblPrEx>
          <w:tblW w:w="5000" w:type="pct"/>
          <w:tblCellMar>
            <w:left w:w="70" w:type="dxa"/>
            <w:right w:w="70" w:type="dxa"/>
          </w:tblCellMar>
          <w:tblPrExChange w:id="5124" w:author="Philippe Hollanda - Oliveira Trust" w:date="2022-07-19T10:08:00Z">
            <w:tblPrEx>
              <w:tblW w:w="5000" w:type="pct"/>
              <w:tblCellMar>
                <w:left w:w="70" w:type="dxa"/>
                <w:right w:w="70" w:type="dxa"/>
              </w:tblCellMar>
            </w:tblPrEx>
          </w:tblPrExChange>
        </w:tblPrEx>
        <w:trPr>
          <w:trHeight w:val="1785"/>
          <w:trPrChange w:id="512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2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51DDFE" w14:textId="55016F5B" w:rsidR="008601AF" w:rsidRPr="008601AF" w:rsidRDefault="008601AF" w:rsidP="003C2C2A">
            <w:pPr>
              <w:jc w:val="center"/>
              <w:rPr>
                <w:rFonts w:ascii="Trebuchet MS" w:hAnsi="Trebuchet MS" w:cs="Arial"/>
                <w:color w:val="000000"/>
                <w:sz w:val="20"/>
                <w:szCs w:val="20"/>
                <w:lang w:bidi="th-TH"/>
              </w:rPr>
            </w:pPr>
            <w:del w:id="5127" w:author="Philippe Hollanda - Oliveira Trust" w:date="2022-07-19T10:08:00Z">
              <w:r w:rsidRPr="008601AF" w:rsidDel="00627AA0">
                <w:rPr>
                  <w:rFonts w:ascii="Trebuchet MS" w:hAnsi="Trebuchet MS" w:cs="Arial"/>
                  <w:color w:val="000000"/>
                  <w:sz w:val="20"/>
                  <w:szCs w:val="20"/>
                  <w:lang w:bidi="th-TH"/>
                </w:rPr>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2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BE4B2A" w14:textId="30B6199D" w:rsidR="008601AF" w:rsidRPr="008601AF" w:rsidRDefault="008601AF" w:rsidP="003C2C2A">
            <w:pPr>
              <w:jc w:val="center"/>
              <w:rPr>
                <w:rFonts w:ascii="Trebuchet MS" w:hAnsi="Trebuchet MS" w:cs="Arial"/>
                <w:color w:val="000000"/>
                <w:sz w:val="20"/>
                <w:szCs w:val="20"/>
                <w:lang w:bidi="th-TH"/>
              </w:rPr>
            </w:pPr>
            <w:del w:id="5129" w:author="Philippe Hollanda - Oliveira Trust" w:date="2022-07-19T10:08:00Z">
              <w:r w:rsidRPr="008601AF" w:rsidDel="00627AA0">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3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5667B2" w14:textId="1BA8AB08" w:rsidR="008601AF" w:rsidRPr="008601AF" w:rsidRDefault="008601AF" w:rsidP="003C2C2A">
            <w:pPr>
              <w:jc w:val="center"/>
              <w:rPr>
                <w:rFonts w:ascii="Trebuchet MS" w:hAnsi="Trebuchet MS" w:cs="Arial"/>
                <w:color w:val="000000"/>
                <w:sz w:val="20"/>
                <w:szCs w:val="20"/>
                <w:lang w:bidi="th-TH"/>
              </w:rPr>
            </w:pPr>
            <w:del w:id="5131" w:author="Philippe Hollanda - Oliveira Trust" w:date="2022-07-19T10:08:00Z">
              <w:r w:rsidRPr="008601AF" w:rsidDel="00627AA0">
                <w:rPr>
                  <w:rFonts w:ascii="Trebuchet MS" w:hAnsi="Trebuchet MS" w:cs="Arial"/>
                  <w:color w:val="000000"/>
                  <w:sz w:val="20"/>
                  <w:szCs w:val="20"/>
                  <w:lang w:bidi="th-TH"/>
                </w:rPr>
                <w:delText>R$ 14.310,00</w:delText>
              </w:r>
            </w:del>
          </w:p>
        </w:tc>
      </w:tr>
      <w:tr w:rsidR="008601AF" w:rsidRPr="008601AF" w14:paraId="7B0387A8" w14:textId="77777777" w:rsidTr="00627AA0">
        <w:tblPrEx>
          <w:tblW w:w="5000" w:type="pct"/>
          <w:tblCellMar>
            <w:left w:w="70" w:type="dxa"/>
            <w:right w:w="70" w:type="dxa"/>
          </w:tblCellMar>
          <w:tblPrExChange w:id="5132" w:author="Philippe Hollanda - Oliveira Trust" w:date="2022-07-19T10:08:00Z">
            <w:tblPrEx>
              <w:tblW w:w="5000" w:type="pct"/>
              <w:tblCellMar>
                <w:left w:w="70" w:type="dxa"/>
                <w:right w:w="70" w:type="dxa"/>
              </w:tblCellMar>
            </w:tblPrEx>
          </w:tblPrExChange>
        </w:tblPrEx>
        <w:trPr>
          <w:trHeight w:val="1785"/>
          <w:trPrChange w:id="513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3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6A7441" w14:textId="2BFC4756" w:rsidR="008601AF" w:rsidRPr="008601AF" w:rsidRDefault="008601AF" w:rsidP="003C2C2A">
            <w:pPr>
              <w:jc w:val="center"/>
              <w:rPr>
                <w:rFonts w:ascii="Trebuchet MS" w:hAnsi="Trebuchet MS" w:cs="Arial"/>
                <w:color w:val="000000"/>
                <w:sz w:val="20"/>
                <w:szCs w:val="20"/>
                <w:lang w:bidi="th-TH"/>
              </w:rPr>
            </w:pPr>
            <w:del w:id="5135" w:author="Philippe Hollanda - Oliveira Trust" w:date="2022-07-19T10:08:00Z">
              <w:r w:rsidRPr="008601AF" w:rsidDel="00627AA0">
                <w:rPr>
                  <w:rFonts w:ascii="Trebuchet MS" w:hAnsi="Trebuchet MS" w:cs="Arial"/>
                  <w:color w:val="000000"/>
                  <w:sz w:val="20"/>
                  <w:szCs w:val="20"/>
                  <w:lang w:bidi="th-TH"/>
                </w:rPr>
                <w:delText>VERGALHÃO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3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FAC1D2" w14:textId="00327D44" w:rsidR="008601AF" w:rsidRPr="008601AF" w:rsidRDefault="008601AF" w:rsidP="003C2C2A">
            <w:pPr>
              <w:jc w:val="center"/>
              <w:rPr>
                <w:rFonts w:ascii="Trebuchet MS" w:hAnsi="Trebuchet MS" w:cs="Arial"/>
                <w:color w:val="000000"/>
                <w:sz w:val="20"/>
                <w:szCs w:val="20"/>
                <w:lang w:bidi="th-TH"/>
              </w:rPr>
            </w:pPr>
            <w:del w:id="5137" w:author="Philippe Hollanda - Oliveira Trust" w:date="2022-07-19T10:08:00Z">
              <w:r w:rsidRPr="008601AF" w:rsidDel="00627AA0">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3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EA77D1" w14:textId="3319CF4D" w:rsidR="008601AF" w:rsidRPr="008601AF" w:rsidRDefault="008601AF" w:rsidP="003C2C2A">
            <w:pPr>
              <w:jc w:val="center"/>
              <w:rPr>
                <w:rFonts w:ascii="Trebuchet MS" w:hAnsi="Trebuchet MS" w:cs="Arial"/>
                <w:color w:val="000000"/>
                <w:sz w:val="20"/>
                <w:szCs w:val="20"/>
                <w:lang w:bidi="th-TH"/>
              </w:rPr>
            </w:pPr>
            <w:del w:id="5139" w:author="Philippe Hollanda - Oliveira Trust" w:date="2022-07-19T10:08:00Z">
              <w:r w:rsidRPr="008601AF" w:rsidDel="00627AA0">
                <w:rPr>
                  <w:rFonts w:ascii="Trebuchet MS" w:hAnsi="Trebuchet MS" w:cs="Arial"/>
                  <w:color w:val="000000"/>
                  <w:sz w:val="20"/>
                  <w:szCs w:val="20"/>
                  <w:lang w:bidi="th-TH"/>
                </w:rPr>
                <w:delText>R$ 3.865,00</w:delText>
              </w:r>
            </w:del>
          </w:p>
        </w:tc>
      </w:tr>
      <w:tr w:rsidR="008601AF" w:rsidRPr="008601AF" w14:paraId="530BCD98" w14:textId="77777777" w:rsidTr="00627AA0">
        <w:tblPrEx>
          <w:tblW w:w="5000" w:type="pct"/>
          <w:tblCellMar>
            <w:left w:w="70" w:type="dxa"/>
            <w:right w:w="70" w:type="dxa"/>
          </w:tblCellMar>
          <w:tblPrExChange w:id="5140" w:author="Philippe Hollanda - Oliveira Trust" w:date="2022-07-19T10:08:00Z">
            <w:tblPrEx>
              <w:tblW w:w="5000" w:type="pct"/>
              <w:tblCellMar>
                <w:left w:w="70" w:type="dxa"/>
                <w:right w:w="70" w:type="dxa"/>
              </w:tblCellMar>
            </w:tblPrEx>
          </w:tblPrExChange>
        </w:tblPrEx>
        <w:trPr>
          <w:trHeight w:val="1785"/>
          <w:trPrChange w:id="514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4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78261A" w14:textId="143824DB" w:rsidR="008601AF" w:rsidRPr="008601AF" w:rsidRDefault="008601AF" w:rsidP="003C2C2A">
            <w:pPr>
              <w:jc w:val="center"/>
              <w:rPr>
                <w:rFonts w:ascii="Trebuchet MS" w:hAnsi="Trebuchet MS" w:cs="Arial"/>
                <w:color w:val="000000"/>
                <w:sz w:val="20"/>
                <w:szCs w:val="20"/>
                <w:lang w:bidi="th-TH"/>
              </w:rPr>
            </w:pPr>
            <w:del w:id="5143" w:author="Philippe Hollanda - Oliveira Trust" w:date="2022-07-19T10:08:00Z">
              <w:r w:rsidRPr="008601AF" w:rsidDel="00627AA0">
                <w:rPr>
                  <w:rFonts w:ascii="Trebuchet MS" w:hAnsi="Trebuchet MS" w:cs="Arial"/>
                  <w:color w:val="000000"/>
                  <w:sz w:val="20"/>
                  <w:szCs w:val="20"/>
                  <w:lang w:bidi="th-TH"/>
                </w:rPr>
                <w:delText>CIMENTO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4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5A86D8" w14:textId="05C5E6E9" w:rsidR="008601AF" w:rsidRPr="008601AF" w:rsidRDefault="008601AF" w:rsidP="003C2C2A">
            <w:pPr>
              <w:jc w:val="center"/>
              <w:rPr>
                <w:rFonts w:ascii="Trebuchet MS" w:hAnsi="Trebuchet MS" w:cs="Arial"/>
                <w:color w:val="000000"/>
                <w:sz w:val="20"/>
                <w:szCs w:val="20"/>
                <w:lang w:bidi="th-TH"/>
              </w:rPr>
            </w:pPr>
            <w:del w:id="5145" w:author="Philippe Hollanda - Oliveira Trust" w:date="2022-07-19T10:08:00Z">
              <w:r w:rsidRPr="008601AF" w:rsidDel="00627AA0">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4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0F3C650" w14:textId="0849797A" w:rsidR="008601AF" w:rsidRPr="008601AF" w:rsidRDefault="008601AF" w:rsidP="003C2C2A">
            <w:pPr>
              <w:jc w:val="center"/>
              <w:rPr>
                <w:rFonts w:ascii="Trebuchet MS" w:hAnsi="Trebuchet MS" w:cs="Arial"/>
                <w:color w:val="000000"/>
                <w:sz w:val="20"/>
                <w:szCs w:val="20"/>
                <w:lang w:bidi="th-TH"/>
              </w:rPr>
            </w:pPr>
            <w:del w:id="5147" w:author="Philippe Hollanda - Oliveira Trust" w:date="2022-07-19T10:08:00Z">
              <w:r w:rsidRPr="008601AF" w:rsidDel="00627AA0">
                <w:rPr>
                  <w:rFonts w:ascii="Trebuchet MS" w:hAnsi="Trebuchet MS" w:cs="Arial"/>
                  <w:color w:val="000000"/>
                  <w:sz w:val="20"/>
                  <w:szCs w:val="20"/>
                  <w:lang w:bidi="th-TH"/>
                </w:rPr>
                <w:delText>R$ 2.820,00</w:delText>
              </w:r>
            </w:del>
          </w:p>
        </w:tc>
      </w:tr>
      <w:tr w:rsidR="008601AF" w:rsidRPr="008601AF" w14:paraId="65B6E74B" w14:textId="77777777" w:rsidTr="00627AA0">
        <w:tblPrEx>
          <w:tblW w:w="5000" w:type="pct"/>
          <w:tblCellMar>
            <w:left w:w="70" w:type="dxa"/>
            <w:right w:w="70" w:type="dxa"/>
          </w:tblCellMar>
          <w:tblPrExChange w:id="5148" w:author="Philippe Hollanda - Oliveira Trust" w:date="2022-07-19T10:08:00Z">
            <w:tblPrEx>
              <w:tblW w:w="5000" w:type="pct"/>
              <w:tblCellMar>
                <w:left w:w="70" w:type="dxa"/>
                <w:right w:w="70" w:type="dxa"/>
              </w:tblCellMar>
            </w:tblPrEx>
          </w:tblPrExChange>
        </w:tblPrEx>
        <w:trPr>
          <w:trHeight w:val="1785"/>
          <w:trPrChange w:id="514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5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DB14AB" w14:textId="2F60EC8A" w:rsidR="008601AF" w:rsidRPr="008601AF" w:rsidRDefault="008601AF" w:rsidP="003C2C2A">
            <w:pPr>
              <w:jc w:val="center"/>
              <w:rPr>
                <w:rFonts w:ascii="Trebuchet MS" w:hAnsi="Trebuchet MS" w:cs="Arial"/>
                <w:color w:val="000000"/>
                <w:sz w:val="20"/>
                <w:szCs w:val="20"/>
                <w:lang w:bidi="th-TH"/>
              </w:rPr>
            </w:pPr>
            <w:del w:id="5151" w:author="Philippe Hollanda - Oliveira Trust" w:date="2022-07-19T10:08:00Z">
              <w:r w:rsidRPr="008601AF" w:rsidDel="00627AA0">
                <w:rPr>
                  <w:rFonts w:ascii="Trebuchet MS" w:hAnsi="Trebuchet MS" w:cs="Arial"/>
                  <w:color w:val="000000"/>
                  <w:sz w:val="20"/>
                  <w:szCs w:val="20"/>
                  <w:lang w:bidi="th-TH"/>
                </w:rPr>
                <w:lastRenderedPageBreak/>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5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B48C6F" w14:textId="6BF4F4D1" w:rsidR="008601AF" w:rsidRPr="008601AF" w:rsidRDefault="008601AF" w:rsidP="003C2C2A">
            <w:pPr>
              <w:jc w:val="center"/>
              <w:rPr>
                <w:rFonts w:ascii="Trebuchet MS" w:hAnsi="Trebuchet MS" w:cs="Arial"/>
                <w:color w:val="000000"/>
                <w:sz w:val="20"/>
                <w:szCs w:val="20"/>
                <w:lang w:bidi="th-TH"/>
              </w:rPr>
            </w:pPr>
            <w:del w:id="5153" w:author="Philippe Hollanda - Oliveira Trust" w:date="2022-07-19T10:08:00Z">
              <w:r w:rsidRPr="008601AF" w:rsidDel="00627AA0">
                <w:rPr>
                  <w:rFonts w:ascii="Trebuchet MS" w:hAnsi="Trebuchet MS" w:cs="Arial"/>
                  <w:color w:val="000000"/>
                  <w:sz w:val="20"/>
                  <w:szCs w:val="20"/>
                  <w:lang w:bidi="th-TH"/>
                </w:rPr>
                <w:delText>17/08/2021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5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7C4D86" w14:textId="48EA9F7A" w:rsidR="008601AF" w:rsidRPr="008601AF" w:rsidRDefault="008601AF" w:rsidP="003C2C2A">
            <w:pPr>
              <w:jc w:val="center"/>
              <w:rPr>
                <w:rFonts w:ascii="Trebuchet MS" w:hAnsi="Trebuchet MS" w:cs="Arial"/>
                <w:color w:val="000000"/>
                <w:sz w:val="20"/>
                <w:szCs w:val="20"/>
                <w:lang w:bidi="th-TH"/>
              </w:rPr>
            </w:pPr>
            <w:del w:id="5155" w:author="Philippe Hollanda - Oliveira Trust" w:date="2022-07-19T10:08:00Z">
              <w:r w:rsidRPr="008601AF" w:rsidDel="00627AA0">
                <w:rPr>
                  <w:rFonts w:ascii="Trebuchet MS" w:hAnsi="Trebuchet MS" w:cs="Arial"/>
                  <w:color w:val="000000"/>
                  <w:sz w:val="20"/>
                  <w:szCs w:val="20"/>
                  <w:lang w:bidi="th-TH"/>
                </w:rPr>
                <w:delText>R$ 2.698,00</w:delText>
              </w:r>
            </w:del>
          </w:p>
        </w:tc>
      </w:tr>
      <w:tr w:rsidR="008601AF" w:rsidRPr="008601AF" w14:paraId="590B4F2C" w14:textId="77777777" w:rsidTr="00627AA0">
        <w:tblPrEx>
          <w:tblW w:w="5000" w:type="pct"/>
          <w:tblCellMar>
            <w:left w:w="70" w:type="dxa"/>
            <w:right w:w="70" w:type="dxa"/>
          </w:tblCellMar>
          <w:tblPrExChange w:id="5156" w:author="Philippe Hollanda - Oliveira Trust" w:date="2022-07-19T10:08:00Z">
            <w:tblPrEx>
              <w:tblW w:w="5000" w:type="pct"/>
              <w:tblCellMar>
                <w:left w:w="70" w:type="dxa"/>
                <w:right w:w="70" w:type="dxa"/>
              </w:tblCellMar>
            </w:tblPrEx>
          </w:tblPrExChange>
        </w:tblPrEx>
        <w:trPr>
          <w:trHeight w:val="1785"/>
          <w:trPrChange w:id="515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5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D40B61" w14:textId="34AD222F" w:rsidR="008601AF" w:rsidRPr="008601AF" w:rsidRDefault="008601AF" w:rsidP="003C2C2A">
            <w:pPr>
              <w:jc w:val="center"/>
              <w:rPr>
                <w:rFonts w:ascii="Trebuchet MS" w:hAnsi="Trebuchet MS" w:cs="Arial"/>
                <w:color w:val="000000"/>
                <w:sz w:val="20"/>
                <w:szCs w:val="20"/>
                <w:lang w:bidi="th-TH"/>
              </w:rPr>
            </w:pPr>
            <w:del w:id="5159"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6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C547A1" w14:textId="431917A6" w:rsidR="008601AF" w:rsidRPr="008601AF" w:rsidRDefault="008601AF" w:rsidP="003C2C2A">
            <w:pPr>
              <w:jc w:val="center"/>
              <w:rPr>
                <w:rFonts w:ascii="Trebuchet MS" w:hAnsi="Trebuchet MS" w:cs="Arial"/>
                <w:color w:val="000000"/>
                <w:sz w:val="20"/>
                <w:szCs w:val="20"/>
                <w:lang w:bidi="th-TH"/>
              </w:rPr>
            </w:pPr>
            <w:del w:id="5161" w:author="Philippe Hollanda - Oliveira Trust" w:date="2022-07-19T10:08:00Z">
              <w:r w:rsidRPr="008601AF" w:rsidDel="00627AA0">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6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59B897" w14:textId="345F324A" w:rsidR="008601AF" w:rsidRPr="008601AF" w:rsidRDefault="008601AF" w:rsidP="003C2C2A">
            <w:pPr>
              <w:jc w:val="center"/>
              <w:rPr>
                <w:rFonts w:ascii="Trebuchet MS" w:hAnsi="Trebuchet MS" w:cs="Arial"/>
                <w:color w:val="000000"/>
                <w:sz w:val="20"/>
                <w:szCs w:val="20"/>
                <w:lang w:bidi="th-TH"/>
              </w:rPr>
            </w:pPr>
            <w:del w:id="5163" w:author="Philippe Hollanda - Oliveira Trust" w:date="2022-07-19T10:08:00Z">
              <w:r w:rsidRPr="008601AF" w:rsidDel="00627AA0">
                <w:rPr>
                  <w:rFonts w:ascii="Trebuchet MS" w:hAnsi="Trebuchet MS" w:cs="Arial"/>
                  <w:color w:val="000000"/>
                  <w:sz w:val="20"/>
                  <w:szCs w:val="20"/>
                  <w:lang w:bidi="th-TH"/>
                </w:rPr>
                <w:delText>R$ 2.235,45</w:delText>
              </w:r>
            </w:del>
          </w:p>
        </w:tc>
      </w:tr>
      <w:tr w:rsidR="008601AF" w:rsidRPr="008601AF" w14:paraId="0890E5AE" w14:textId="77777777" w:rsidTr="00627AA0">
        <w:tblPrEx>
          <w:tblW w:w="5000" w:type="pct"/>
          <w:tblCellMar>
            <w:left w:w="70" w:type="dxa"/>
            <w:right w:w="70" w:type="dxa"/>
          </w:tblCellMar>
          <w:tblPrExChange w:id="5164" w:author="Philippe Hollanda - Oliveira Trust" w:date="2022-07-19T10:08:00Z">
            <w:tblPrEx>
              <w:tblW w:w="5000" w:type="pct"/>
              <w:tblCellMar>
                <w:left w:w="70" w:type="dxa"/>
                <w:right w:w="70" w:type="dxa"/>
              </w:tblCellMar>
            </w:tblPrEx>
          </w:tblPrExChange>
        </w:tblPrEx>
        <w:trPr>
          <w:trHeight w:val="1785"/>
          <w:trPrChange w:id="516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6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E92E6B" w14:textId="7D7110AD" w:rsidR="008601AF" w:rsidRPr="008601AF" w:rsidRDefault="008601AF" w:rsidP="003C2C2A">
            <w:pPr>
              <w:jc w:val="center"/>
              <w:rPr>
                <w:rFonts w:ascii="Trebuchet MS" w:hAnsi="Trebuchet MS" w:cs="Arial"/>
                <w:color w:val="000000"/>
                <w:sz w:val="20"/>
                <w:szCs w:val="20"/>
                <w:lang w:bidi="th-TH"/>
              </w:rPr>
            </w:pPr>
            <w:del w:id="5167" w:author="Philippe Hollanda - Oliveira Trust" w:date="2022-07-19T10:08:00Z">
              <w:r w:rsidRPr="008601AF" w:rsidDel="00627AA0">
                <w:rPr>
                  <w:rFonts w:ascii="Trebuchet MS" w:hAnsi="Trebuchet MS" w:cs="Arial"/>
                  <w:color w:val="000000"/>
                  <w:sz w:val="20"/>
                  <w:szCs w:val="20"/>
                  <w:lang w:bidi="th-TH"/>
                </w:rPr>
                <w:delText>ABRAÇADEIRA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6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A673C6" w14:textId="6DCD70E6" w:rsidR="008601AF" w:rsidRPr="008601AF" w:rsidRDefault="008601AF" w:rsidP="003C2C2A">
            <w:pPr>
              <w:jc w:val="center"/>
              <w:rPr>
                <w:rFonts w:ascii="Trebuchet MS" w:hAnsi="Trebuchet MS" w:cs="Arial"/>
                <w:color w:val="000000"/>
                <w:sz w:val="20"/>
                <w:szCs w:val="20"/>
                <w:lang w:bidi="th-TH"/>
              </w:rPr>
            </w:pPr>
            <w:del w:id="5169" w:author="Philippe Hollanda - Oliveira Trust" w:date="2022-07-19T10:08:00Z">
              <w:r w:rsidRPr="008601AF" w:rsidDel="00627AA0">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7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B42F8C" w14:textId="7105279C" w:rsidR="008601AF" w:rsidRPr="008601AF" w:rsidRDefault="008601AF" w:rsidP="003C2C2A">
            <w:pPr>
              <w:jc w:val="center"/>
              <w:rPr>
                <w:rFonts w:ascii="Trebuchet MS" w:hAnsi="Trebuchet MS" w:cs="Arial"/>
                <w:color w:val="000000"/>
                <w:sz w:val="20"/>
                <w:szCs w:val="20"/>
                <w:lang w:bidi="th-TH"/>
              </w:rPr>
            </w:pPr>
            <w:del w:id="5171" w:author="Philippe Hollanda - Oliveira Trust" w:date="2022-07-19T10:08:00Z">
              <w:r w:rsidRPr="008601AF" w:rsidDel="00627AA0">
                <w:rPr>
                  <w:rFonts w:ascii="Trebuchet MS" w:hAnsi="Trebuchet MS" w:cs="Arial"/>
                  <w:color w:val="000000"/>
                  <w:sz w:val="20"/>
                  <w:szCs w:val="20"/>
                  <w:lang w:bidi="th-TH"/>
                </w:rPr>
                <w:delText>R$ 1.216,85</w:delText>
              </w:r>
            </w:del>
          </w:p>
        </w:tc>
      </w:tr>
      <w:tr w:rsidR="008601AF" w:rsidRPr="008601AF" w14:paraId="50C3C5DF" w14:textId="77777777" w:rsidTr="00627AA0">
        <w:tblPrEx>
          <w:tblW w:w="5000" w:type="pct"/>
          <w:tblCellMar>
            <w:left w:w="70" w:type="dxa"/>
            <w:right w:w="70" w:type="dxa"/>
          </w:tblCellMar>
          <w:tblPrExChange w:id="5172" w:author="Philippe Hollanda - Oliveira Trust" w:date="2022-07-19T10:08:00Z">
            <w:tblPrEx>
              <w:tblW w:w="5000" w:type="pct"/>
              <w:tblCellMar>
                <w:left w:w="70" w:type="dxa"/>
                <w:right w:w="70" w:type="dxa"/>
              </w:tblCellMar>
            </w:tblPrEx>
          </w:tblPrExChange>
        </w:tblPrEx>
        <w:trPr>
          <w:trHeight w:val="1785"/>
          <w:trPrChange w:id="517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7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C7F331" w14:textId="03D15DC7" w:rsidR="008601AF" w:rsidRPr="008601AF" w:rsidRDefault="008601AF" w:rsidP="003C2C2A">
            <w:pPr>
              <w:jc w:val="center"/>
              <w:rPr>
                <w:rFonts w:ascii="Trebuchet MS" w:hAnsi="Trebuchet MS" w:cs="Arial"/>
                <w:color w:val="000000"/>
                <w:sz w:val="20"/>
                <w:szCs w:val="20"/>
                <w:lang w:bidi="th-TH"/>
              </w:rPr>
            </w:pPr>
            <w:del w:id="5175" w:author="Philippe Hollanda - Oliveira Trust" w:date="2022-07-19T10:08:00Z">
              <w:r w:rsidRPr="008601AF" w:rsidDel="00627AA0">
                <w:rPr>
                  <w:rFonts w:ascii="Trebuchet MS" w:hAnsi="Trebuchet MS" w:cs="Arial"/>
                  <w:color w:val="000000"/>
                  <w:sz w:val="20"/>
                  <w:szCs w:val="20"/>
                  <w:lang w:bidi="th-TH"/>
                </w:rPr>
                <w:delText>CHAPA EXPANDIDA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7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C9745E" w14:textId="251077D1" w:rsidR="008601AF" w:rsidRPr="008601AF" w:rsidRDefault="008601AF" w:rsidP="003C2C2A">
            <w:pPr>
              <w:jc w:val="center"/>
              <w:rPr>
                <w:rFonts w:ascii="Trebuchet MS" w:hAnsi="Trebuchet MS" w:cs="Arial"/>
                <w:color w:val="000000"/>
                <w:sz w:val="20"/>
                <w:szCs w:val="20"/>
                <w:lang w:bidi="th-TH"/>
              </w:rPr>
            </w:pPr>
            <w:del w:id="5177" w:author="Philippe Hollanda - Oliveira Trust" w:date="2022-07-19T10:08:00Z">
              <w:r w:rsidRPr="008601AF" w:rsidDel="00627AA0">
                <w:rPr>
                  <w:rFonts w:ascii="Trebuchet MS" w:hAnsi="Trebuchet MS" w:cs="Arial"/>
                  <w:color w:val="000000"/>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7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82249F" w14:textId="7599B70E" w:rsidR="008601AF" w:rsidRPr="008601AF" w:rsidRDefault="008601AF" w:rsidP="003C2C2A">
            <w:pPr>
              <w:jc w:val="center"/>
              <w:rPr>
                <w:rFonts w:ascii="Trebuchet MS" w:hAnsi="Trebuchet MS" w:cs="Arial"/>
                <w:color w:val="000000"/>
                <w:sz w:val="20"/>
                <w:szCs w:val="20"/>
                <w:lang w:bidi="th-TH"/>
              </w:rPr>
            </w:pPr>
            <w:del w:id="5179" w:author="Philippe Hollanda - Oliveira Trust" w:date="2022-07-19T10:08:00Z">
              <w:r w:rsidRPr="008601AF" w:rsidDel="00627AA0">
                <w:rPr>
                  <w:rFonts w:ascii="Trebuchet MS" w:hAnsi="Trebuchet MS" w:cs="Arial"/>
                  <w:color w:val="000000"/>
                  <w:sz w:val="20"/>
                  <w:szCs w:val="20"/>
                  <w:lang w:bidi="th-TH"/>
                </w:rPr>
                <w:delText>R$ 5.040,00</w:delText>
              </w:r>
            </w:del>
          </w:p>
        </w:tc>
      </w:tr>
      <w:tr w:rsidR="008601AF" w:rsidRPr="008601AF" w14:paraId="3D1A52EC" w14:textId="77777777" w:rsidTr="00627AA0">
        <w:tblPrEx>
          <w:tblW w:w="5000" w:type="pct"/>
          <w:tblCellMar>
            <w:left w:w="70" w:type="dxa"/>
            <w:right w:w="70" w:type="dxa"/>
          </w:tblCellMar>
          <w:tblPrExChange w:id="5180" w:author="Philippe Hollanda - Oliveira Trust" w:date="2022-07-19T10:08:00Z">
            <w:tblPrEx>
              <w:tblW w:w="5000" w:type="pct"/>
              <w:tblCellMar>
                <w:left w:w="70" w:type="dxa"/>
                <w:right w:w="70" w:type="dxa"/>
              </w:tblCellMar>
            </w:tblPrEx>
          </w:tblPrExChange>
        </w:tblPrEx>
        <w:trPr>
          <w:trHeight w:val="1785"/>
          <w:trPrChange w:id="518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8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8ADB40" w14:textId="5953C518" w:rsidR="008601AF" w:rsidRPr="008601AF" w:rsidRDefault="008601AF" w:rsidP="003C2C2A">
            <w:pPr>
              <w:jc w:val="center"/>
              <w:rPr>
                <w:rFonts w:ascii="Trebuchet MS" w:hAnsi="Trebuchet MS" w:cs="Arial"/>
                <w:color w:val="000000"/>
                <w:sz w:val="20"/>
                <w:szCs w:val="20"/>
                <w:lang w:bidi="th-TH"/>
              </w:rPr>
            </w:pPr>
            <w:del w:id="5183"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8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09D48E" w14:textId="3D574DE3" w:rsidR="008601AF" w:rsidRPr="008601AF" w:rsidRDefault="008601AF" w:rsidP="003C2C2A">
            <w:pPr>
              <w:jc w:val="center"/>
              <w:rPr>
                <w:rFonts w:ascii="Trebuchet MS" w:hAnsi="Trebuchet MS" w:cs="Arial"/>
                <w:color w:val="000000"/>
                <w:sz w:val="20"/>
                <w:szCs w:val="20"/>
                <w:lang w:bidi="th-TH"/>
              </w:rPr>
            </w:pPr>
            <w:del w:id="5185" w:author="Philippe Hollanda - Oliveira Trust" w:date="2022-07-19T10:08:00Z">
              <w:r w:rsidRPr="008601AF" w:rsidDel="00627AA0">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8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2C2F2A" w14:textId="12074E66" w:rsidR="008601AF" w:rsidRPr="008601AF" w:rsidRDefault="008601AF" w:rsidP="003C2C2A">
            <w:pPr>
              <w:jc w:val="center"/>
              <w:rPr>
                <w:rFonts w:ascii="Trebuchet MS" w:hAnsi="Trebuchet MS" w:cs="Arial"/>
                <w:color w:val="000000"/>
                <w:sz w:val="20"/>
                <w:szCs w:val="20"/>
                <w:lang w:bidi="th-TH"/>
              </w:rPr>
            </w:pPr>
            <w:del w:id="5187" w:author="Philippe Hollanda - Oliveira Trust" w:date="2022-07-19T10:08:00Z">
              <w:r w:rsidRPr="008601AF" w:rsidDel="00627AA0">
                <w:rPr>
                  <w:rFonts w:ascii="Trebuchet MS" w:hAnsi="Trebuchet MS" w:cs="Arial"/>
                  <w:color w:val="000000"/>
                  <w:sz w:val="20"/>
                  <w:szCs w:val="20"/>
                  <w:lang w:bidi="th-TH"/>
                </w:rPr>
                <w:delText>R$ 6.475,00</w:delText>
              </w:r>
            </w:del>
          </w:p>
        </w:tc>
      </w:tr>
      <w:tr w:rsidR="008601AF" w:rsidRPr="008601AF" w14:paraId="3BDB5836" w14:textId="77777777" w:rsidTr="00627AA0">
        <w:tblPrEx>
          <w:tblW w:w="5000" w:type="pct"/>
          <w:tblCellMar>
            <w:left w:w="70" w:type="dxa"/>
            <w:right w:w="70" w:type="dxa"/>
          </w:tblCellMar>
          <w:tblPrExChange w:id="5188" w:author="Philippe Hollanda - Oliveira Trust" w:date="2022-07-19T10:08:00Z">
            <w:tblPrEx>
              <w:tblW w:w="5000" w:type="pct"/>
              <w:tblCellMar>
                <w:left w:w="70" w:type="dxa"/>
                <w:right w:w="70" w:type="dxa"/>
              </w:tblCellMar>
            </w:tblPrEx>
          </w:tblPrExChange>
        </w:tblPrEx>
        <w:trPr>
          <w:trHeight w:val="1785"/>
          <w:trPrChange w:id="518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9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EBFA75" w14:textId="10DF3F01" w:rsidR="008601AF" w:rsidRPr="008601AF" w:rsidRDefault="008601AF" w:rsidP="003C2C2A">
            <w:pPr>
              <w:jc w:val="center"/>
              <w:rPr>
                <w:rFonts w:ascii="Trebuchet MS" w:hAnsi="Trebuchet MS" w:cs="Arial"/>
                <w:color w:val="000000"/>
                <w:sz w:val="20"/>
                <w:szCs w:val="20"/>
                <w:lang w:bidi="th-TH"/>
              </w:rPr>
            </w:pPr>
            <w:del w:id="5191" w:author="Philippe Hollanda - Oliveira Trust" w:date="2022-07-19T10:08:00Z">
              <w:r w:rsidRPr="008601AF" w:rsidDel="00627AA0">
                <w:rPr>
                  <w:rFonts w:ascii="Trebuchet MS" w:hAnsi="Trebuchet MS" w:cs="Arial"/>
                  <w:color w:val="000000"/>
                  <w:sz w:val="20"/>
                  <w:szCs w:val="20"/>
                  <w:lang w:bidi="th-TH"/>
                </w:rPr>
                <w:lastRenderedPageBreak/>
                <w:delText>VIGA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19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F4225C" w14:textId="5AF8ABAF" w:rsidR="008601AF" w:rsidRPr="008601AF" w:rsidRDefault="008601AF" w:rsidP="003C2C2A">
            <w:pPr>
              <w:jc w:val="center"/>
              <w:rPr>
                <w:rFonts w:ascii="Trebuchet MS" w:hAnsi="Trebuchet MS" w:cs="Arial"/>
                <w:color w:val="000000"/>
                <w:sz w:val="20"/>
                <w:szCs w:val="20"/>
                <w:lang w:bidi="th-TH"/>
              </w:rPr>
            </w:pPr>
            <w:del w:id="5193" w:author="Philippe Hollanda - Oliveira Trust" w:date="2022-07-19T10:08:00Z">
              <w:r w:rsidRPr="008601AF" w:rsidDel="00627AA0">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19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D704AF" w14:textId="7DBD1C6E" w:rsidR="008601AF" w:rsidRPr="008601AF" w:rsidRDefault="008601AF" w:rsidP="003C2C2A">
            <w:pPr>
              <w:jc w:val="center"/>
              <w:rPr>
                <w:rFonts w:ascii="Trebuchet MS" w:hAnsi="Trebuchet MS" w:cs="Arial"/>
                <w:color w:val="000000"/>
                <w:sz w:val="20"/>
                <w:szCs w:val="20"/>
                <w:lang w:bidi="th-TH"/>
              </w:rPr>
            </w:pPr>
            <w:del w:id="5195" w:author="Philippe Hollanda - Oliveira Trust" w:date="2022-07-19T10:08:00Z">
              <w:r w:rsidRPr="008601AF" w:rsidDel="00627AA0">
                <w:rPr>
                  <w:rFonts w:ascii="Trebuchet MS" w:hAnsi="Trebuchet MS" w:cs="Arial"/>
                  <w:color w:val="000000"/>
                  <w:sz w:val="20"/>
                  <w:szCs w:val="20"/>
                  <w:lang w:bidi="th-TH"/>
                </w:rPr>
                <w:delText>R$ 295,00</w:delText>
              </w:r>
            </w:del>
          </w:p>
        </w:tc>
      </w:tr>
      <w:tr w:rsidR="008601AF" w:rsidRPr="008601AF" w14:paraId="14777FC6" w14:textId="77777777" w:rsidTr="00627AA0">
        <w:tblPrEx>
          <w:tblW w:w="5000" w:type="pct"/>
          <w:tblCellMar>
            <w:left w:w="70" w:type="dxa"/>
            <w:right w:w="70" w:type="dxa"/>
          </w:tblCellMar>
          <w:tblPrExChange w:id="5196" w:author="Philippe Hollanda - Oliveira Trust" w:date="2022-07-19T10:08:00Z">
            <w:tblPrEx>
              <w:tblW w:w="5000" w:type="pct"/>
              <w:tblCellMar>
                <w:left w:w="70" w:type="dxa"/>
                <w:right w:w="70" w:type="dxa"/>
              </w:tblCellMar>
            </w:tblPrEx>
          </w:tblPrExChange>
        </w:tblPrEx>
        <w:trPr>
          <w:trHeight w:val="1785"/>
          <w:trPrChange w:id="519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19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D3D0A7" w14:textId="395EA9BC" w:rsidR="008601AF" w:rsidRPr="008601AF" w:rsidRDefault="008601AF" w:rsidP="003C2C2A">
            <w:pPr>
              <w:jc w:val="center"/>
              <w:rPr>
                <w:rFonts w:ascii="Trebuchet MS" w:hAnsi="Trebuchet MS" w:cs="Arial"/>
                <w:color w:val="000000"/>
                <w:sz w:val="20"/>
                <w:szCs w:val="20"/>
                <w:lang w:bidi="th-TH"/>
              </w:rPr>
            </w:pPr>
            <w:del w:id="519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0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F889FC" w14:textId="6A96E1BB" w:rsidR="008601AF" w:rsidRPr="008601AF" w:rsidRDefault="008601AF" w:rsidP="003C2C2A">
            <w:pPr>
              <w:jc w:val="center"/>
              <w:rPr>
                <w:rFonts w:ascii="Trebuchet MS" w:hAnsi="Trebuchet MS" w:cs="Arial"/>
                <w:color w:val="000000"/>
                <w:sz w:val="20"/>
                <w:szCs w:val="20"/>
                <w:lang w:bidi="th-TH"/>
              </w:rPr>
            </w:pPr>
            <w:del w:id="5201" w:author="Philippe Hollanda - Oliveira Trust" w:date="2022-07-19T10:08:00Z">
              <w:r w:rsidRPr="008601AF" w:rsidDel="00627AA0">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0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D250ED" w14:textId="5F80C874" w:rsidR="008601AF" w:rsidRPr="008601AF" w:rsidRDefault="008601AF" w:rsidP="003C2C2A">
            <w:pPr>
              <w:jc w:val="center"/>
              <w:rPr>
                <w:rFonts w:ascii="Trebuchet MS" w:hAnsi="Trebuchet MS" w:cs="Arial"/>
                <w:color w:val="000000"/>
                <w:sz w:val="20"/>
                <w:szCs w:val="20"/>
                <w:lang w:bidi="th-TH"/>
              </w:rPr>
            </w:pPr>
            <w:del w:id="5203" w:author="Philippe Hollanda - Oliveira Trust" w:date="2022-07-19T10:08:00Z">
              <w:r w:rsidRPr="008601AF" w:rsidDel="00627AA0">
                <w:rPr>
                  <w:rFonts w:ascii="Trebuchet MS" w:hAnsi="Trebuchet MS" w:cs="Arial"/>
                  <w:color w:val="000000"/>
                  <w:sz w:val="20"/>
                  <w:szCs w:val="20"/>
                  <w:lang w:bidi="th-TH"/>
                </w:rPr>
                <w:delText>R$ 11.284,10</w:delText>
              </w:r>
            </w:del>
          </w:p>
        </w:tc>
      </w:tr>
      <w:tr w:rsidR="008601AF" w:rsidRPr="008601AF" w14:paraId="45E529A9" w14:textId="77777777" w:rsidTr="00627AA0">
        <w:tblPrEx>
          <w:tblW w:w="5000" w:type="pct"/>
          <w:tblCellMar>
            <w:left w:w="70" w:type="dxa"/>
            <w:right w:w="70" w:type="dxa"/>
          </w:tblCellMar>
          <w:tblPrExChange w:id="5204" w:author="Philippe Hollanda - Oliveira Trust" w:date="2022-07-19T10:08:00Z">
            <w:tblPrEx>
              <w:tblW w:w="5000" w:type="pct"/>
              <w:tblCellMar>
                <w:left w:w="70" w:type="dxa"/>
                <w:right w:w="70" w:type="dxa"/>
              </w:tblCellMar>
            </w:tblPrEx>
          </w:tblPrExChange>
        </w:tblPrEx>
        <w:trPr>
          <w:trHeight w:val="1785"/>
          <w:trPrChange w:id="520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0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6D8328" w14:textId="19452EB3" w:rsidR="008601AF" w:rsidRPr="008601AF" w:rsidRDefault="008601AF" w:rsidP="003C2C2A">
            <w:pPr>
              <w:jc w:val="center"/>
              <w:rPr>
                <w:rFonts w:ascii="Trebuchet MS" w:hAnsi="Trebuchet MS" w:cs="Arial"/>
                <w:color w:val="000000"/>
                <w:sz w:val="20"/>
                <w:szCs w:val="20"/>
                <w:lang w:bidi="th-TH"/>
              </w:rPr>
            </w:pPr>
            <w:del w:id="520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4D6029" w14:textId="162B616C" w:rsidR="008601AF" w:rsidRPr="008601AF" w:rsidRDefault="008601AF" w:rsidP="003C2C2A">
            <w:pPr>
              <w:jc w:val="center"/>
              <w:rPr>
                <w:rFonts w:ascii="Trebuchet MS" w:hAnsi="Trebuchet MS" w:cs="Arial"/>
                <w:color w:val="000000"/>
                <w:sz w:val="20"/>
                <w:szCs w:val="20"/>
                <w:lang w:bidi="th-TH"/>
              </w:rPr>
            </w:pPr>
            <w:del w:id="5209" w:author="Philippe Hollanda - Oliveira Trust" w:date="2022-07-19T10:08:00Z">
              <w:r w:rsidRPr="008601AF" w:rsidDel="00627AA0">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6EDB6F" w14:textId="7FA27339" w:rsidR="008601AF" w:rsidRPr="008601AF" w:rsidRDefault="008601AF" w:rsidP="003C2C2A">
            <w:pPr>
              <w:jc w:val="center"/>
              <w:rPr>
                <w:rFonts w:ascii="Trebuchet MS" w:hAnsi="Trebuchet MS" w:cs="Arial"/>
                <w:color w:val="000000"/>
                <w:sz w:val="20"/>
                <w:szCs w:val="20"/>
                <w:lang w:bidi="th-TH"/>
              </w:rPr>
            </w:pPr>
            <w:del w:id="5211" w:author="Philippe Hollanda - Oliveira Trust" w:date="2022-07-19T10:08:00Z">
              <w:r w:rsidRPr="008601AF" w:rsidDel="00627AA0">
                <w:rPr>
                  <w:rFonts w:ascii="Trebuchet MS" w:hAnsi="Trebuchet MS" w:cs="Arial"/>
                  <w:color w:val="000000"/>
                  <w:sz w:val="20"/>
                  <w:szCs w:val="20"/>
                  <w:lang w:bidi="th-TH"/>
                </w:rPr>
                <w:delText>R$ 12.336,00</w:delText>
              </w:r>
            </w:del>
          </w:p>
        </w:tc>
      </w:tr>
      <w:tr w:rsidR="008601AF" w:rsidRPr="008601AF" w14:paraId="4BC6B92B" w14:textId="77777777" w:rsidTr="00627AA0">
        <w:tblPrEx>
          <w:tblW w:w="5000" w:type="pct"/>
          <w:tblCellMar>
            <w:left w:w="70" w:type="dxa"/>
            <w:right w:w="70" w:type="dxa"/>
          </w:tblCellMar>
          <w:tblPrExChange w:id="5212" w:author="Philippe Hollanda - Oliveira Trust" w:date="2022-07-19T10:08:00Z">
            <w:tblPrEx>
              <w:tblW w:w="5000" w:type="pct"/>
              <w:tblCellMar>
                <w:left w:w="70" w:type="dxa"/>
                <w:right w:w="70" w:type="dxa"/>
              </w:tblCellMar>
            </w:tblPrEx>
          </w:tblPrExChange>
        </w:tblPrEx>
        <w:trPr>
          <w:trHeight w:val="1785"/>
          <w:trPrChange w:id="521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1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7C074C" w14:textId="13EDB2B6" w:rsidR="008601AF" w:rsidRPr="008601AF" w:rsidRDefault="008601AF" w:rsidP="003C2C2A">
            <w:pPr>
              <w:jc w:val="center"/>
              <w:rPr>
                <w:rFonts w:ascii="Trebuchet MS" w:hAnsi="Trebuchet MS" w:cs="Arial"/>
                <w:color w:val="000000"/>
                <w:sz w:val="20"/>
                <w:szCs w:val="20"/>
                <w:lang w:bidi="th-TH"/>
              </w:rPr>
            </w:pPr>
            <w:del w:id="521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1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30AC5A" w14:textId="13508AE8" w:rsidR="008601AF" w:rsidRPr="008601AF" w:rsidRDefault="008601AF" w:rsidP="003C2C2A">
            <w:pPr>
              <w:jc w:val="center"/>
              <w:rPr>
                <w:rFonts w:ascii="Trebuchet MS" w:hAnsi="Trebuchet MS" w:cs="Arial"/>
                <w:color w:val="000000"/>
                <w:sz w:val="20"/>
                <w:szCs w:val="20"/>
                <w:lang w:bidi="th-TH"/>
              </w:rPr>
            </w:pPr>
            <w:del w:id="5217" w:author="Philippe Hollanda - Oliveira Trust" w:date="2022-07-19T10:08:00Z">
              <w:r w:rsidRPr="008601AF" w:rsidDel="00627AA0">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1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50C5F3" w14:textId="0E1D40ED" w:rsidR="008601AF" w:rsidRPr="008601AF" w:rsidRDefault="008601AF" w:rsidP="003C2C2A">
            <w:pPr>
              <w:jc w:val="center"/>
              <w:rPr>
                <w:rFonts w:ascii="Trebuchet MS" w:hAnsi="Trebuchet MS" w:cs="Arial"/>
                <w:color w:val="000000"/>
                <w:sz w:val="20"/>
                <w:szCs w:val="20"/>
                <w:lang w:bidi="th-TH"/>
              </w:rPr>
            </w:pPr>
            <w:del w:id="5219" w:author="Philippe Hollanda - Oliveira Trust" w:date="2022-07-19T10:08:00Z">
              <w:r w:rsidRPr="008601AF" w:rsidDel="00627AA0">
                <w:rPr>
                  <w:rFonts w:ascii="Trebuchet MS" w:hAnsi="Trebuchet MS" w:cs="Arial"/>
                  <w:color w:val="000000"/>
                  <w:sz w:val="20"/>
                  <w:szCs w:val="20"/>
                  <w:lang w:bidi="th-TH"/>
                </w:rPr>
                <w:delText>R$ 12.442,30</w:delText>
              </w:r>
            </w:del>
          </w:p>
        </w:tc>
      </w:tr>
      <w:tr w:rsidR="008601AF" w:rsidRPr="008601AF" w14:paraId="57CD918E" w14:textId="77777777" w:rsidTr="00627AA0">
        <w:tblPrEx>
          <w:tblW w:w="5000" w:type="pct"/>
          <w:tblCellMar>
            <w:left w:w="70" w:type="dxa"/>
            <w:right w:w="70" w:type="dxa"/>
          </w:tblCellMar>
          <w:tblPrExChange w:id="5220" w:author="Philippe Hollanda - Oliveira Trust" w:date="2022-07-19T10:08:00Z">
            <w:tblPrEx>
              <w:tblW w:w="5000" w:type="pct"/>
              <w:tblCellMar>
                <w:left w:w="70" w:type="dxa"/>
                <w:right w:w="70" w:type="dxa"/>
              </w:tblCellMar>
            </w:tblPrEx>
          </w:tblPrExChange>
        </w:tblPrEx>
        <w:trPr>
          <w:trHeight w:val="1785"/>
          <w:trPrChange w:id="522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2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BA81D0" w14:textId="771B1FE8" w:rsidR="008601AF" w:rsidRPr="008601AF" w:rsidRDefault="008601AF" w:rsidP="003C2C2A">
            <w:pPr>
              <w:jc w:val="center"/>
              <w:rPr>
                <w:rFonts w:ascii="Trebuchet MS" w:hAnsi="Trebuchet MS" w:cs="Arial"/>
                <w:color w:val="000000"/>
                <w:sz w:val="20"/>
                <w:szCs w:val="20"/>
                <w:lang w:bidi="th-TH"/>
              </w:rPr>
            </w:pPr>
            <w:del w:id="522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2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12BE37" w14:textId="593C3DC9" w:rsidR="008601AF" w:rsidRPr="008601AF" w:rsidRDefault="008601AF" w:rsidP="003C2C2A">
            <w:pPr>
              <w:jc w:val="center"/>
              <w:rPr>
                <w:rFonts w:ascii="Trebuchet MS" w:hAnsi="Trebuchet MS" w:cs="Arial"/>
                <w:color w:val="000000"/>
                <w:sz w:val="20"/>
                <w:szCs w:val="20"/>
                <w:lang w:bidi="th-TH"/>
              </w:rPr>
            </w:pPr>
            <w:del w:id="5225" w:author="Philippe Hollanda - Oliveira Trust" w:date="2022-07-19T10:08:00Z">
              <w:r w:rsidRPr="008601AF" w:rsidDel="00627AA0">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2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17F98D" w14:textId="20EDAE16" w:rsidR="008601AF" w:rsidRPr="008601AF" w:rsidRDefault="008601AF" w:rsidP="003C2C2A">
            <w:pPr>
              <w:jc w:val="center"/>
              <w:rPr>
                <w:rFonts w:ascii="Trebuchet MS" w:hAnsi="Trebuchet MS" w:cs="Arial"/>
                <w:color w:val="000000"/>
                <w:sz w:val="20"/>
                <w:szCs w:val="20"/>
                <w:lang w:bidi="th-TH"/>
              </w:rPr>
            </w:pPr>
            <w:del w:id="5227" w:author="Philippe Hollanda - Oliveira Trust" w:date="2022-07-19T10:08:00Z">
              <w:r w:rsidRPr="008601AF" w:rsidDel="00627AA0">
                <w:rPr>
                  <w:rFonts w:ascii="Trebuchet MS" w:hAnsi="Trebuchet MS" w:cs="Arial"/>
                  <w:color w:val="000000"/>
                  <w:sz w:val="20"/>
                  <w:szCs w:val="20"/>
                  <w:lang w:bidi="th-TH"/>
                </w:rPr>
                <w:delText>R$ 7.500,25</w:delText>
              </w:r>
            </w:del>
          </w:p>
        </w:tc>
      </w:tr>
      <w:tr w:rsidR="008601AF" w:rsidRPr="008601AF" w14:paraId="13FB49B4" w14:textId="77777777" w:rsidTr="00627AA0">
        <w:tblPrEx>
          <w:tblW w:w="5000" w:type="pct"/>
          <w:tblCellMar>
            <w:left w:w="70" w:type="dxa"/>
            <w:right w:w="70" w:type="dxa"/>
          </w:tblCellMar>
          <w:tblPrExChange w:id="5228" w:author="Philippe Hollanda - Oliveira Trust" w:date="2022-07-19T10:08:00Z">
            <w:tblPrEx>
              <w:tblW w:w="5000" w:type="pct"/>
              <w:tblCellMar>
                <w:left w:w="70" w:type="dxa"/>
                <w:right w:w="70" w:type="dxa"/>
              </w:tblCellMar>
            </w:tblPrEx>
          </w:tblPrExChange>
        </w:tblPrEx>
        <w:trPr>
          <w:trHeight w:val="1785"/>
          <w:trPrChange w:id="522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3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55CDAE" w14:textId="3EBC9FA0" w:rsidR="008601AF" w:rsidRPr="008601AF" w:rsidRDefault="008601AF" w:rsidP="003C2C2A">
            <w:pPr>
              <w:jc w:val="center"/>
              <w:rPr>
                <w:rFonts w:ascii="Trebuchet MS" w:hAnsi="Trebuchet MS" w:cs="Arial"/>
                <w:color w:val="000000"/>
                <w:sz w:val="20"/>
                <w:szCs w:val="20"/>
                <w:lang w:bidi="th-TH"/>
              </w:rPr>
            </w:pPr>
            <w:del w:id="5231"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3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C03E8F" w14:textId="3E1ECD74" w:rsidR="008601AF" w:rsidRPr="008601AF" w:rsidRDefault="008601AF" w:rsidP="003C2C2A">
            <w:pPr>
              <w:jc w:val="center"/>
              <w:rPr>
                <w:rFonts w:ascii="Trebuchet MS" w:hAnsi="Trebuchet MS" w:cs="Arial"/>
                <w:color w:val="000000"/>
                <w:sz w:val="20"/>
                <w:szCs w:val="20"/>
                <w:lang w:bidi="th-TH"/>
              </w:rPr>
            </w:pPr>
            <w:del w:id="5233" w:author="Philippe Hollanda - Oliveira Trust" w:date="2022-07-19T10:08:00Z">
              <w:r w:rsidRPr="008601AF" w:rsidDel="00627AA0">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3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2CF68C" w14:textId="66A409F4" w:rsidR="008601AF" w:rsidRPr="008601AF" w:rsidRDefault="008601AF" w:rsidP="003C2C2A">
            <w:pPr>
              <w:jc w:val="center"/>
              <w:rPr>
                <w:rFonts w:ascii="Trebuchet MS" w:hAnsi="Trebuchet MS" w:cs="Arial"/>
                <w:color w:val="000000"/>
                <w:sz w:val="20"/>
                <w:szCs w:val="20"/>
                <w:lang w:bidi="th-TH"/>
              </w:rPr>
            </w:pPr>
            <w:del w:id="5235" w:author="Philippe Hollanda - Oliveira Trust" w:date="2022-07-19T10:08:00Z">
              <w:r w:rsidRPr="008601AF" w:rsidDel="00627AA0">
                <w:rPr>
                  <w:rFonts w:ascii="Trebuchet MS" w:hAnsi="Trebuchet MS" w:cs="Arial"/>
                  <w:color w:val="000000"/>
                  <w:sz w:val="20"/>
                  <w:szCs w:val="20"/>
                  <w:lang w:bidi="th-TH"/>
                </w:rPr>
                <w:delText>R$ 1.179,52</w:delText>
              </w:r>
            </w:del>
          </w:p>
        </w:tc>
      </w:tr>
      <w:tr w:rsidR="008601AF" w:rsidRPr="008601AF" w14:paraId="73299E85" w14:textId="77777777" w:rsidTr="00627AA0">
        <w:tblPrEx>
          <w:tblW w:w="5000" w:type="pct"/>
          <w:tblCellMar>
            <w:left w:w="70" w:type="dxa"/>
            <w:right w:w="70" w:type="dxa"/>
          </w:tblCellMar>
          <w:tblPrExChange w:id="5236" w:author="Philippe Hollanda - Oliveira Trust" w:date="2022-07-19T10:08:00Z">
            <w:tblPrEx>
              <w:tblW w:w="5000" w:type="pct"/>
              <w:tblCellMar>
                <w:left w:w="70" w:type="dxa"/>
                <w:right w:w="70" w:type="dxa"/>
              </w:tblCellMar>
            </w:tblPrEx>
          </w:tblPrExChange>
        </w:tblPrEx>
        <w:trPr>
          <w:trHeight w:val="1785"/>
          <w:trPrChange w:id="523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3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474726" w14:textId="402C92B7" w:rsidR="008601AF" w:rsidRPr="008601AF" w:rsidRDefault="008601AF" w:rsidP="003C2C2A">
            <w:pPr>
              <w:jc w:val="center"/>
              <w:rPr>
                <w:rFonts w:ascii="Trebuchet MS" w:hAnsi="Trebuchet MS" w:cs="Arial"/>
                <w:color w:val="000000"/>
                <w:sz w:val="20"/>
                <w:szCs w:val="20"/>
                <w:lang w:bidi="th-TH"/>
              </w:rPr>
            </w:pPr>
            <w:del w:id="5239"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4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813E98" w14:textId="137D121D" w:rsidR="008601AF" w:rsidRPr="008601AF" w:rsidRDefault="008601AF" w:rsidP="003C2C2A">
            <w:pPr>
              <w:jc w:val="center"/>
              <w:rPr>
                <w:rFonts w:ascii="Trebuchet MS" w:hAnsi="Trebuchet MS" w:cs="Arial"/>
                <w:color w:val="000000"/>
                <w:sz w:val="20"/>
                <w:szCs w:val="20"/>
                <w:lang w:bidi="th-TH"/>
              </w:rPr>
            </w:pPr>
            <w:del w:id="5241" w:author="Philippe Hollanda - Oliveira Trust" w:date="2022-07-19T10:08:00Z">
              <w:r w:rsidRPr="008601AF" w:rsidDel="00627AA0">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4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4B1320" w14:textId="654497B6" w:rsidR="008601AF" w:rsidRPr="008601AF" w:rsidRDefault="008601AF" w:rsidP="003C2C2A">
            <w:pPr>
              <w:jc w:val="center"/>
              <w:rPr>
                <w:rFonts w:ascii="Trebuchet MS" w:hAnsi="Trebuchet MS" w:cs="Arial"/>
                <w:color w:val="000000"/>
                <w:sz w:val="20"/>
                <w:szCs w:val="20"/>
                <w:lang w:bidi="th-TH"/>
              </w:rPr>
            </w:pPr>
            <w:del w:id="5243" w:author="Philippe Hollanda - Oliveira Trust" w:date="2022-07-19T10:08:00Z">
              <w:r w:rsidRPr="008601AF" w:rsidDel="00627AA0">
                <w:rPr>
                  <w:rFonts w:ascii="Trebuchet MS" w:hAnsi="Trebuchet MS" w:cs="Arial"/>
                  <w:color w:val="000000"/>
                  <w:sz w:val="20"/>
                  <w:szCs w:val="20"/>
                  <w:lang w:bidi="th-TH"/>
                </w:rPr>
                <w:delText>R$ 247,51</w:delText>
              </w:r>
            </w:del>
          </w:p>
        </w:tc>
      </w:tr>
      <w:tr w:rsidR="008601AF" w:rsidRPr="008601AF" w14:paraId="7AD506AA" w14:textId="77777777" w:rsidTr="00627AA0">
        <w:tblPrEx>
          <w:tblW w:w="5000" w:type="pct"/>
          <w:tblCellMar>
            <w:left w:w="70" w:type="dxa"/>
            <w:right w:w="70" w:type="dxa"/>
          </w:tblCellMar>
          <w:tblPrExChange w:id="5244" w:author="Philippe Hollanda - Oliveira Trust" w:date="2022-07-19T10:08:00Z">
            <w:tblPrEx>
              <w:tblW w:w="5000" w:type="pct"/>
              <w:tblCellMar>
                <w:left w:w="70" w:type="dxa"/>
                <w:right w:w="70" w:type="dxa"/>
              </w:tblCellMar>
            </w:tblPrEx>
          </w:tblPrExChange>
        </w:tblPrEx>
        <w:trPr>
          <w:trHeight w:val="1785"/>
          <w:trPrChange w:id="524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4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B343BD" w14:textId="2399B8BD" w:rsidR="008601AF" w:rsidRPr="008601AF" w:rsidRDefault="008601AF" w:rsidP="003C2C2A">
            <w:pPr>
              <w:jc w:val="center"/>
              <w:rPr>
                <w:rFonts w:ascii="Trebuchet MS" w:hAnsi="Trebuchet MS" w:cs="Arial"/>
                <w:color w:val="000000"/>
                <w:sz w:val="20"/>
                <w:szCs w:val="20"/>
                <w:lang w:bidi="th-TH"/>
              </w:rPr>
            </w:pPr>
            <w:del w:id="5247"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4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3A6108" w14:textId="2AB9590B" w:rsidR="008601AF" w:rsidRPr="008601AF" w:rsidRDefault="008601AF" w:rsidP="003C2C2A">
            <w:pPr>
              <w:jc w:val="center"/>
              <w:rPr>
                <w:rFonts w:ascii="Trebuchet MS" w:hAnsi="Trebuchet MS" w:cs="Arial"/>
                <w:color w:val="000000"/>
                <w:sz w:val="20"/>
                <w:szCs w:val="20"/>
                <w:lang w:bidi="th-TH"/>
              </w:rPr>
            </w:pPr>
            <w:del w:id="5249" w:author="Philippe Hollanda - Oliveira Trust" w:date="2022-07-19T10:08:00Z">
              <w:r w:rsidRPr="008601AF" w:rsidDel="00627AA0">
                <w:rPr>
                  <w:rFonts w:ascii="Trebuchet MS" w:hAnsi="Trebuchet MS" w:cs="Arial"/>
                  <w:color w:val="000000"/>
                  <w:sz w:val="20"/>
                  <w:szCs w:val="20"/>
                  <w:lang w:bidi="th-TH"/>
                </w:rPr>
                <w:delText>06/08/2021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5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A952AA" w14:textId="09054875" w:rsidR="008601AF" w:rsidRPr="008601AF" w:rsidRDefault="008601AF" w:rsidP="003C2C2A">
            <w:pPr>
              <w:jc w:val="center"/>
              <w:rPr>
                <w:rFonts w:ascii="Trebuchet MS" w:hAnsi="Trebuchet MS" w:cs="Arial"/>
                <w:color w:val="000000"/>
                <w:sz w:val="20"/>
                <w:szCs w:val="20"/>
                <w:lang w:bidi="th-TH"/>
              </w:rPr>
            </w:pPr>
            <w:del w:id="5251" w:author="Philippe Hollanda - Oliveira Trust" w:date="2022-07-19T10:08:00Z">
              <w:r w:rsidRPr="008601AF" w:rsidDel="00627AA0">
                <w:rPr>
                  <w:rFonts w:ascii="Trebuchet MS" w:hAnsi="Trebuchet MS" w:cs="Arial"/>
                  <w:color w:val="000000"/>
                  <w:sz w:val="20"/>
                  <w:szCs w:val="20"/>
                  <w:lang w:bidi="th-TH"/>
                </w:rPr>
                <w:delText>R$ 1.041,88</w:delText>
              </w:r>
            </w:del>
          </w:p>
        </w:tc>
      </w:tr>
      <w:tr w:rsidR="008601AF" w:rsidRPr="008601AF" w14:paraId="68F44BDB" w14:textId="77777777" w:rsidTr="00627AA0">
        <w:tblPrEx>
          <w:tblW w:w="5000" w:type="pct"/>
          <w:tblCellMar>
            <w:left w:w="70" w:type="dxa"/>
            <w:right w:w="70" w:type="dxa"/>
          </w:tblCellMar>
          <w:tblPrExChange w:id="5252" w:author="Philippe Hollanda - Oliveira Trust" w:date="2022-07-19T10:08:00Z">
            <w:tblPrEx>
              <w:tblW w:w="5000" w:type="pct"/>
              <w:tblCellMar>
                <w:left w:w="70" w:type="dxa"/>
                <w:right w:w="70" w:type="dxa"/>
              </w:tblCellMar>
            </w:tblPrEx>
          </w:tblPrExChange>
        </w:tblPrEx>
        <w:trPr>
          <w:trHeight w:val="1785"/>
          <w:trPrChange w:id="525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5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6DAFD4" w14:textId="560E17BE" w:rsidR="008601AF" w:rsidRPr="008601AF" w:rsidRDefault="008601AF" w:rsidP="003C2C2A">
            <w:pPr>
              <w:jc w:val="center"/>
              <w:rPr>
                <w:rFonts w:ascii="Trebuchet MS" w:hAnsi="Trebuchet MS" w:cs="Arial"/>
                <w:color w:val="000000"/>
                <w:sz w:val="20"/>
                <w:szCs w:val="20"/>
                <w:lang w:bidi="th-TH"/>
              </w:rPr>
            </w:pPr>
            <w:del w:id="5255"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FF37FF" w14:textId="4C4389E6" w:rsidR="008601AF" w:rsidRPr="008601AF" w:rsidRDefault="008601AF" w:rsidP="003C2C2A">
            <w:pPr>
              <w:jc w:val="center"/>
              <w:rPr>
                <w:rFonts w:ascii="Trebuchet MS" w:hAnsi="Trebuchet MS" w:cs="Arial"/>
                <w:color w:val="000000"/>
                <w:sz w:val="20"/>
                <w:szCs w:val="20"/>
                <w:lang w:bidi="th-TH"/>
              </w:rPr>
            </w:pPr>
            <w:del w:id="5257" w:author="Philippe Hollanda - Oliveira Trust" w:date="2022-07-19T10:08:00Z">
              <w:r w:rsidRPr="008601AF" w:rsidDel="00627AA0">
                <w:rPr>
                  <w:rFonts w:ascii="Trebuchet MS" w:hAnsi="Trebuchet MS" w:cs="Arial"/>
                  <w:color w:val="000000"/>
                  <w:sz w:val="20"/>
                  <w:szCs w:val="20"/>
                  <w:lang w:bidi="th-TH"/>
                </w:rPr>
                <w:delText>06/08/2021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1425A0" w14:textId="5B50F7E9" w:rsidR="008601AF" w:rsidRPr="008601AF" w:rsidRDefault="008601AF" w:rsidP="003C2C2A">
            <w:pPr>
              <w:jc w:val="center"/>
              <w:rPr>
                <w:rFonts w:ascii="Trebuchet MS" w:hAnsi="Trebuchet MS" w:cs="Arial"/>
                <w:color w:val="000000"/>
                <w:sz w:val="20"/>
                <w:szCs w:val="20"/>
                <w:lang w:bidi="th-TH"/>
              </w:rPr>
            </w:pPr>
            <w:del w:id="5259" w:author="Philippe Hollanda - Oliveira Trust" w:date="2022-07-19T10:08:00Z">
              <w:r w:rsidRPr="008601AF" w:rsidDel="00627AA0">
                <w:rPr>
                  <w:rFonts w:ascii="Trebuchet MS" w:hAnsi="Trebuchet MS" w:cs="Arial"/>
                  <w:color w:val="000000"/>
                  <w:sz w:val="20"/>
                  <w:szCs w:val="20"/>
                  <w:lang w:bidi="th-TH"/>
                </w:rPr>
                <w:delText>R$ 229,38</w:delText>
              </w:r>
            </w:del>
          </w:p>
        </w:tc>
      </w:tr>
      <w:tr w:rsidR="008601AF" w:rsidRPr="008601AF" w14:paraId="3BB0433E" w14:textId="77777777" w:rsidTr="00627AA0">
        <w:tblPrEx>
          <w:tblW w:w="5000" w:type="pct"/>
          <w:tblCellMar>
            <w:left w:w="70" w:type="dxa"/>
            <w:right w:w="70" w:type="dxa"/>
          </w:tblCellMar>
          <w:tblPrExChange w:id="5260" w:author="Philippe Hollanda - Oliveira Trust" w:date="2022-07-19T10:08:00Z">
            <w:tblPrEx>
              <w:tblW w:w="5000" w:type="pct"/>
              <w:tblCellMar>
                <w:left w:w="70" w:type="dxa"/>
                <w:right w:w="70" w:type="dxa"/>
              </w:tblCellMar>
            </w:tblPrEx>
          </w:tblPrExChange>
        </w:tblPrEx>
        <w:trPr>
          <w:trHeight w:val="1785"/>
          <w:trPrChange w:id="526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6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0EFD80" w14:textId="728F374B" w:rsidR="008601AF" w:rsidRPr="008601AF" w:rsidRDefault="008601AF" w:rsidP="003C2C2A">
            <w:pPr>
              <w:jc w:val="center"/>
              <w:rPr>
                <w:rFonts w:ascii="Trebuchet MS" w:hAnsi="Trebuchet MS" w:cs="Arial"/>
                <w:color w:val="000000"/>
                <w:sz w:val="20"/>
                <w:szCs w:val="20"/>
                <w:lang w:bidi="th-TH"/>
              </w:rPr>
            </w:pPr>
            <w:del w:id="526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6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201BBF" w14:textId="3CBB2535" w:rsidR="008601AF" w:rsidRPr="008601AF" w:rsidRDefault="008601AF" w:rsidP="003C2C2A">
            <w:pPr>
              <w:jc w:val="center"/>
              <w:rPr>
                <w:rFonts w:ascii="Trebuchet MS" w:hAnsi="Trebuchet MS" w:cs="Arial"/>
                <w:color w:val="000000"/>
                <w:sz w:val="20"/>
                <w:szCs w:val="20"/>
                <w:lang w:bidi="th-TH"/>
              </w:rPr>
            </w:pPr>
            <w:del w:id="5265" w:author="Philippe Hollanda - Oliveira Trust" w:date="2022-07-19T10:08:00Z">
              <w:r w:rsidRPr="008601AF" w:rsidDel="00627AA0">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6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D55F27" w14:textId="75B1B008" w:rsidR="008601AF" w:rsidRPr="008601AF" w:rsidRDefault="008601AF" w:rsidP="003C2C2A">
            <w:pPr>
              <w:jc w:val="center"/>
              <w:rPr>
                <w:rFonts w:ascii="Trebuchet MS" w:hAnsi="Trebuchet MS" w:cs="Arial"/>
                <w:color w:val="000000"/>
                <w:sz w:val="20"/>
                <w:szCs w:val="20"/>
                <w:lang w:bidi="th-TH"/>
              </w:rPr>
            </w:pPr>
            <w:del w:id="5267" w:author="Philippe Hollanda - Oliveira Trust" w:date="2022-07-19T10:08:00Z">
              <w:r w:rsidRPr="008601AF" w:rsidDel="00627AA0">
                <w:rPr>
                  <w:rFonts w:ascii="Trebuchet MS" w:hAnsi="Trebuchet MS" w:cs="Arial"/>
                  <w:color w:val="000000"/>
                  <w:sz w:val="20"/>
                  <w:szCs w:val="20"/>
                  <w:lang w:bidi="th-TH"/>
                </w:rPr>
                <w:delText>R$ 1.083,52</w:delText>
              </w:r>
            </w:del>
          </w:p>
        </w:tc>
      </w:tr>
      <w:tr w:rsidR="008601AF" w:rsidRPr="008601AF" w14:paraId="7D261B4F" w14:textId="77777777" w:rsidTr="00627AA0">
        <w:tblPrEx>
          <w:tblW w:w="5000" w:type="pct"/>
          <w:tblCellMar>
            <w:left w:w="70" w:type="dxa"/>
            <w:right w:w="70" w:type="dxa"/>
          </w:tblCellMar>
          <w:tblPrExChange w:id="5268" w:author="Philippe Hollanda - Oliveira Trust" w:date="2022-07-19T10:08:00Z">
            <w:tblPrEx>
              <w:tblW w:w="5000" w:type="pct"/>
              <w:tblCellMar>
                <w:left w:w="70" w:type="dxa"/>
                <w:right w:w="70" w:type="dxa"/>
              </w:tblCellMar>
            </w:tblPrEx>
          </w:tblPrExChange>
        </w:tblPrEx>
        <w:trPr>
          <w:trHeight w:val="1785"/>
          <w:trPrChange w:id="526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7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1086D3" w14:textId="4EA5DAE8" w:rsidR="008601AF" w:rsidRPr="008601AF" w:rsidRDefault="008601AF" w:rsidP="003C2C2A">
            <w:pPr>
              <w:jc w:val="center"/>
              <w:rPr>
                <w:rFonts w:ascii="Trebuchet MS" w:hAnsi="Trebuchet MS" w:cs="Arial"/>
                <w:color w:val="000000"/>
                <w:sz w:val="20"/>
                <w:szCs w:val="20"/>
                <w:lang w:bidi="th-TH"/>
              </w:rPr>
            </w:pPr>
            <w:del w:id="5271" w:author="Philippe Hollanda - Oliveira Trust" w:date="2022-07-19T10:08:00Z">
              <w:r w:rsidRPr="008601AF" w:rsidDel="00627AA0">
                <w:rPr>
                  <w:rFonts w:ascii="Trebuchet MS" w:hAnsi="Trebuchet MS" w:cs="Arial"/>
                  <w:color w:val="000000"/>
                  <w:sz w:val="20"/>
                  <w:szCs w:val="20"/>
                  <w:lang w:bidi="th-TH"/>
                </w:rPr>
                <w:lastRenderedPageBreak/>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7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113CAC" w14:textId="43F5FADD" w:rsidR="008601AF" w:rsidRPr="008601AF" w:rsidRDefault="008601AF" w:rsidP="003C2C2A">
            <w:pPr>
              <w:jc w:val="center"/>
              <w:rPr>
                <w:rFonts w:ascii="Trebuchet MS" w:hAnsi="Trebuchet MS" w:cs="Arial"/>
                <w:color w:val="000000"/>
                <w:sz w:val="20"/>
                <w:szCs w:val="20"/>
                <w:lang w:bidi="th-TH"/>
              </w:rPr>
            </w:pPr>
            <w:del w:id="5273" w:author="Philippe Hollanda - Oliveira Trust" w:date="2022-07-19T10:08:00Z">
              <w:r w:rsidRPr="008601AF" w:rsidDel="00627AA0">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7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515B3D" w14:textId="7B493EAA" w:rsidR="008601AF" w:rsidRPr="008601AF" w:rsidRDefault="008601AF" w:rsidP="003C2C2A">
            <w:pPr>
              <w:jc w:val="center"/>
              <w:rPr>
                <w:rFonts w:ascii="Trebuchet MS" w:hAnsi="Trebuchet MS" w:cs="Arial"/>
                <w:color w:val="000000"/>
                <w:sz w:val="20"/>
                <w:szCs w:val="20"/>
                <w:lang w:bidi="th-TH"/>
              </w:rPr>
            </w:pPr>
            <w:del w:id="5275" w:author="Philippe Hollanda - Oliveira Trust" w:date="2022-07-19T10:08:00Z">
              <w:r w:rsidRPr="008601AF" w:rsidDel="00627AA0">
                <w:rPr>
                  <w:rFonts w:ascii="Trebuchet MS" w:hAnsi="Trebuchet MS" w:cs="Arial"/>
                  <w:color w:val="000000"/>
                  <w:sz w:val="20"/>
                  <w:szCs w:val="20"/>
                  <w:lang w:bidi="th-TH"/>
                </w:rPr>
                <w:delText>R$ 227,37</w:delText>
              </w:r>
            </w:del>
          </w:p>
        </w:tc>
      </w:tr>
      <w:tr w:rsidR="008601AF" w:rsidRPr="008601AF" w14:paraId="1BE70512" w14:textId="77777777" w:rsidTr="00627AA0">
        <w:tblPrEx>
          <w:tblW w:w="5000" w:type="pct"/>
          <w:tblCellMar>
            <w:left w:w="70" w:type="dxa"/>
            <w:right w:w="70" w:type="dxa"/>
          </w:tblCellMar>
          <w:tblPrExChange w:id="5276" w:author="Philippe Hollanda - Oliveira Trust" w:date="2022-07-19T10:08:00Z">
            <w:tblPrEx>
              <w:tblW w:w="5000" w:type="pct"/>
              <w:tblCellMar>
                <w:left w:w="70" w:type="dxa"/>
                <w:right w:w="70" w:type="dxa"/>
              </w:tblCellMar>
            </w:tblPrEx>
          </w:tblPrExChange>
        </w:tblPrEx>
        <w:trPr>
          <w:trHeight w:val="1785"/>
          <w:trPrChange w:id="527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7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F291F9" w14:textId="60795BA5" w:rsidR="008601AF" w:rsidRPr="008601AF" w:rsidRDefault="008601AF" w:rsidP="003C2C2A">
            <w:pPr>
              <w:jc w:val="center"/>
              <w:rPr>
                <w:rFonts w:ascii="Trebuchet MS" w:hAnsi="Trebuchet MS" w:cs="Arial"/>
                <w:color w:val="000000"/>
                <w:sz w:val="20"/>
                <w:szCs w:val="20"/>
                <w:lang w:bidi="th-TH"/>
              </w:rPr>
            </w:pPr>
            <w:del w:id="5279"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8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D6C311" w14:textId="67B68781" w:rsidR="008601AF" w:rsidRPr="008601AF" w:rsidRDefault="008601AF" w:rsidP="003C2C2A">
            <w:pPr>
              <w:jc w:val="center"/>
              <w:rPr>
                <w:rFonts w:ascii="Trebuchet MS" w:hAnsi="Trebuchet MS" w:cs="Arial"/>
                <w:color w:val="000000"/>
                <w:sz w:val="20"/>
                <w:szCs w:val="20"/>
                <w:lang w:bidi="th-TH"/>
              </w:rPr>
            </w:pPr>
            <w:del w:id="5281" w:author="Philippe Hollanda - Oliveira Trust" w:date="2022-07-19T10:08:00Z">
              <w:r w:rsidRPr="008601AF" w:rsidDel="00627AA0">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8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063333" w14:textId="4BCBE254" w:rsidR="008601AF" w:rsidRPr="008601AF" w:rsidRDefault="008601AF" w:rsidP="003C2C2A">
            <w:pPr>
              <w:jc w:val="center"/>
              <w:rPr>
                <w:rFonts w:ascii="Trebuchet MS" w:hAnsi="Trebuchet MS" w:cs="Arial"/>
                <w:color w:val="000000"/>
                <w:sz w:val="20"/>
                <w:szCs w:val="20"/>
                <w:lang w:bidi="th-TH"/>
              </w:rPr>
            </w:pPr>
            <w:del w:id="5283" w:author="Philippe Hollanda - Oliveira Trust" w:date="2022-07-19T10:08:00Z">
              <w:r w:rsidRPr="008601AF" w:rsidDel="00627AA0">
                <w:rPr>
                  <w:rFonts w:ascii="Trebuchet MS" w:hAnsi="Trebuchet MS" w:cs="Arial"/>
                  <w:color w:val="000000"/>
                  <w:sz w:val="20"/>
                  <w:szCs w:val="20"/>
                  <w:lang w:bidi="th-TH"/>
                </w:rPr>
                <w:delText>R$ 1.052,56</w:delText>
              </w:r>
            </w:del>
          </w:p>
        </w:tc>
      </w:tr>
      <w:tr w:rsidR="008601AF" w:rsidRPr="008601AF" w14:paraId="6B5524F6" w14:textId="77777777" w:rsidTr="00627AA0">
        <w:tblPrEx>
          <w:tblW w:w="5000" w:type="pct"/>
          <w:tblCellMar>
            <w:left w:w="70" w:type="dxa"/>
            <w:right w:w="70" w:type="dxa"/>
          </w:tblCellMar>
          <w:tblPrExChange w:id="5284" w:author="Philippe Hollanda - Oliveira Trust" w:date="2022-07-19T10:08:00Z">
            <w:tblPrEx>
              <w:tblW w:w="5000" w:type="pct"/>
              <w:tblCellMar>
                <w:left w:w="70" w:type="dxa"/>
                <w:right w:w="70" w:type="dxa"/>
              </w:tblCellMar>
            </w:tblPrEx>
          </w:tblPrExChange>
        </w:tblPrEx>
        <w:trPr>
          <w:trHeight w:val="1785"/>
          <w:trPrChange w:id="528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8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BA3957" w14:textId="4305E7F8" w:rsidR="008601AF" w:rsidRPr="008601AF" w:rsidRDefault="008601AF" w:rsidP="003C2C2A">
            <w:pPr>
              <w:jc w:val="center"/>
              <w:rPr>
                <w:rFonts w:ascii="Trebuchet MS" w:hAnsi="Trebuchet MS" w:cs="Arial"/>
                <w:color w:val="000000"/>
                <w:sz w:val="20"/>
                <w:szCs w:val="20"/>
                <w:lang w:bidi="th-TH"/>
              </w:rPr>
            </w:pPr>
            <w:del w:id="5287"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8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36821D" w14:textId="48821FAC" w:rsidR="008601AF" w:rsidRPr="008601AF" w:rsidRDefault="008601AF" w:rsidP="003C2C2A">
            <w:pPr>
              <w:jc w:val="center"/>
              <w:rPr>
                <w:rFonts w:ascii="Trebuchet MS" w:hAnsi="Trebuchet MS" w:cs="Arial"/>
                <w:color w:val="000000"/>
                <w:sz w:val="20"/>
                <w:szCs w:val="20"/>
                <w:lang w:bidi="th-TH"/>
              </w:rPr>
            </w:pPr>
            <w:del w:id="5289" w:author="Philippe Hollanda - Oliveira Trust" w:date="2022-07-19T10:08:00Z">
              <w:r w:rsidRPr="008601AF" w:rsidDel="00627AA0">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9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2A85A1" w14:textId="2ABDA57B" w:rsidR="008601AF" w:rsidRPr="008601AF" w:rsidRDefault="008601AF" w:rsidP="003C2C2A">
            <w:pPr>
              <w:jc w:val="center"/>
              <w:rPr>
                <w:rFonts w:ascii="Trebuchet MS" w:hAnsi="Trebuchet MS" w:cs="Arial"/>
                <w:color w:val="000000"/>
                <w:sz w:val="20"/>
                <w:szCs w:val="20"/>
                <w:lang w:bidi="th-TH"/>
              </w:rPr>
            </w:pPr>
            <w:del w:id="5291" w:author="Philippe Hollanda - Oliveira Trust" w:date="2022-07-19T10:08:00Z">
              <w:r w:rsidRPr="008601AF" w:rsidDel="00627AA0">
                <w:rPr>
                  <w:rFonts w:ascii="Trebuchet MS" w:hAnsi="Trebuchet MS" w:cs="Arial"/>
                  <w:color w:val="000000"/>
                  <w:sz w:val="20"/>
                  <w:szCs w:val="20"/>
                  <w:lang w:bidi="th-TH"/>
                </w:rPr>
                <w:delText>R$ 239,59</w:delText>
              </w:r>
            </w:del>
          </w:p>
        </w:tc>
      </w:tr>
      <w:tr w:rsidR="008601AF" w:rsidRPr="008601AF" w14:paraId="21A3B122" w14:textId="77777777" w:rsidTr="00627AA0">
        <w:tblPrEx>
          <w:tblW w:w="5000" w:type="pct"/>
          <w:tblCellMar>
            <w:left w:w="70" w:type="dxa"/>
            <w:right w:w="70" w:type="dxa"/>
          </w:tblCellMar>
          <w:tblPrExChange w:id="5292" w:author="Philippe Hollanda - Oliveira Trust" w:date="2022-07-19T10:08:00Z">
            <w:tblPrEx>
              <w:tblW w:w="5000" w:type="pct"/>
              <w:tblCellMar>
                <w:left w:w="70" w:type="dxa"/>
                <w:right w:w="70" w:type="dxa"/>
              </w:tblCellMar>
            </w:tblPrEx>
          </w:tblPrExChange>
        </w:tblPrEx>
        <w:trPr>
          <w:trHeight w:val="1785"/>
          <w:trPrChange w:id="529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29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77E967" w14:textId="4CC7F0CB" w:rsidR="008601AF" w:rsidRPr="008601AF" w:rsidRDefault="008601AF" w:rsidP="003C2C2A">
            <w:pPr>
              <w:jc w:val="center"/>
              <w:rPr>
                <w:rFonts w:ascii="Trebuchet MS" w:hAnsi="Trebuchet MS" w:cs="Arial"/>
                <w:color w:val="000000"/>
                <w:sz w:val="20"/>
                <w:szCs w:val="20"/>
                <w:lang w:bidi="th-TH"/>
              </w:rPr>
            </w:pPr>
            <w:del w:id="529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29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41EDF5" w14:textId="3D42F543" w:rsidR="008601AF" w:rsidRPr="008601AF" w:rsidRDefault="008601AF" w:rsidP="003C2C2A">
            <w:pPr>
              <w:jc w:val="center"/>
              <w:rPr>
                <w:rFonts w:ascii="Trebuchet MS" w:hAnsi="Trebuchet MS" w:cs="Arial"/>
                <w:color w:val="000000"/>
                <w:sz w:val="20"/>
                <w:szCs w:val="20"/>
                <w:lang w:bidi="th-TH"/>
              </w:rPr>
            </w:pPr>
            <w:del w:id="5297" w:author="Philippe Hollanda - Oliveira Trust" w:date="2022-07-19T10:08:00Z">
              <w:r w:rsidRPr="008601AF" w:rsidDel="00627AA0">
                <w:rPr>
                  <w:rFonts w:ascii="Trebuchet MS" w:hAnsi="Trebuchet MS" w:cs="Arial"/>
                  <w:color w:val="000000"/>
                  <w:sz w:val="20"/>
                  <w:szCs w:val="20"/>
                  <w:lang w:bidi="th-TH"/>
                </w:rPr>
                <w:delText>17/08/2021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29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52AC2A" w14:textId="54A0F0CE" w:rsidR="008601AF" w:rsidRPr="008601AF" w:rsidRDefault="008601AF" w:rsidP="003C2C2A">
            <w:pPr>
              <w:jc w:val="center"/>
              <w:rPr>
                <w:rFonts w:ascii="Trebuchet MS" w:hAnsi="Trebuchet MS" w:cs="Arial"/>
                <w:color w:val="000000"/>
                <w:sz w:val="20"/>
                <w:szCs w:val="20"/>
                <w:lang w:bidi="th-TH"/>
              </w:rPr>
            </w:pPr>
            <w:del w:id="5299" w:author="Philippe Hollanda - Oliveira Trust" w:date="2022-07-19T10:08:00Z">
              <w:r w:rsidRPr="008601AF" w:rsidDel="00627AA0">
                <w:rPr>
                  <w:rFonts w:ascii="Trebuchet MS" w:hAnsi="Trebuchet MS" w:cs="Arial"/>
                  <w:color w:val="000000"/>
                  <w:sz w:val="20"/>
                  <w:szCs w:val="20"/>
                  <w:lang w:bidi="th-TH"/>
                </w:rPr>
                <w:delText>R$ 1.039,44</w:delText>
              </w:r>
            </w:del>
          </w:p>
        </w:tc>
      </w:tr>
      <w:tr w:rsidR="008601AF" w:rsidRPr="008601AF" w14:paraId="021C3C48" w14:textId="77777777" w:rsidTr="00627AA0">
        <w:tblPrEx>
          <w:tblW w:w="5000" w:type="pct"/>
          <w:tblCellMar>
            <w:left w:w="70" w:type="dxa"/>
            <w:right w:w="70" w:type="dxa"/>
          </w:tblCellMar>
          <w:tblPrExChange w:id="5300" w:author="Philippe Hollanda - Oliveira Trust" w:date="2022-07-19T10:08:00Z">
            <w:tblPrEx>
              <w:tblW w:w="5000" w:type="pct"/>
              <w:tblCellMar>
                <w:left w:w="70" w:type="dxa"/>
                <w:right w:w="70" w:type="dxa"/>
              </w:tblCellMar>
            </w:tblPrEx>
          </w:tblPrExChange>
        </w:tblPrEx>
        <w:trPr>
          <w:trHeight w:val="1785"/>
          <w:trPrChange w:id="530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0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CF3228" w14:textId="0D3F34EE" w:rsidR="008601AF" w:rsidRPr="008601AF" w:rsidRDefault="008601AF" w:rsidP="003C2C2A">
            <w:pPr>
              <w:jc w:val="center"/>
              <w:rPr>
                <w:rFonts w:ascii="Trebuchet MS" w:hAnsi="Trebuchet MS" w:cs="Arial"/>
                <w:color w:val="000000"/>
                <w:sz w:val="20"/>
                <w:szCs w:val="20"/>
                <w:lang w:bidi="th-TH"/>
              </w:rPr>
            </w:pPr>
            <w:del w:id="5303" w:author="Philippe Hollanda - Oliveira Trust" w:date="2022-07-19T10:08:00Z">
              <w:r w:rsidRPr="008601AF" w:rsidDel="00627AA0">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C3E2F9" w14:textId="5AEE910B" w:rsidR="008601AF" w:rsidRPr="008601AF" w:rsidRDefault="008601AF" w:rsidP="003C2C2A">
            <w:pPr>
              <w:jc w:val="center"/>
              <w:rPr>
                <w:rFonts w:ascii="Trebuchet MS" w:hAnsi="Trebuchet MS" w:cs="Arial"/>
                <w:color w:val="000000"/>
                <w:sz w:val="20"/>
                <w:szCs w:val="20"/>
                <w:lang w:bidi="th-TH"/>
              </w:rPr>
            </w:pPr>
            <w:del w:id="5305" w:author="Philippe Hollanda - Oliveira Trust" w:date="2022-07-19T10:08:00Z">
              <w:r w:rsidRPr="008601AF" w:rsidDel="00627AA0">
                <w:rPr>
                  <w:rFonts w:ascii="Trebuchet MS" w:hAnsi="Trebuchet MS" w:cs="Arial"/>
                  <w:color w:val="000000"/>
                  <w:sz w:val="20"/>
                  <w:szCs w:val="20"/>
                  <w:lang w:bidi="th-TH"/>
                </w:rPr>
                <w:delText>17/08/2021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E75E5E" w14:textId="2D6D7357" w:rsidR="008601AF" w:rsidRPr="008601AF" w:rsidRDefault="008601AF" w:rsidP="003C2C2A">
            <w:pPr>
              <w:jc w:val="center"/>
              <w:rPr>
                <w:rFonts w:ascii="Trebuchet MS" w:hAnsi="Trebuchet MS" w:cs="Arial"/>
                <w:color w:val="000000"/>
                <w:sz w:val="20"/>
                <w:szCs w:val="20"/>
                <w:lang w:bidi="th-TH"/>
              </w:rPr>
            </w:pPr>
            <w:del w:id="5307" w:author="Philippe Hollanda - Oliveira Trust" w:date="2022-07-19T10:08:00Z">
              <w:r w:rsidRPr="008601AF" w:rsidDel="00627AA0">
                <w:rPr>
                  <w:rFonts w:ascii="Trebuchet MS" w:hAnsi="Trebuchet MS" w:cs="Arial"/>
                  <w:color w:val="000000"/>
                  <w:sz w:val="20"/>
                  <w:szCs w:val="20"/>
                  <w:lang w:bidi="th-TH"/>
                </w:rPr>
                <w:delText>R$ 228,85</w:delText>
              </w:r>
            </w:del>
          </w:p>
        </w:tc>
      </w:tr>
      <w:tr w:rsidR="008601AF" w:rsidRPr="008601AF" w14:paraId="61540B82" w14:textId="77777777" w:rsidTr="00627AA0">
        <w:tblPrEx>
          <w:tblW w:w="5000" w:type="pct"/>
          <w:tblCellMar>
            <w:left w:w="70" w:type="dxa"/>
            <w:right w:w="70" w:type="dxa"/>
          </w:tblCellMar>
          <w:tblPrExChange w:id="5308" w:author="Philippe Hollanda - Oliveira Trust" w:date="2022-07-19T10:08:00Z">
            <w:tblPrEx>
              <w:tblW w:w="5000" w:type="pct"/>
              <w:tblCellMar>
                <w:left w:w="70" w:type="dxa"/>
                <w:right w:w="70" w:type="dxa"/>
              </w:tblCellMar>
            </w:tblPrEx>
          </w:tblPrExChange>
        </w:tblPrEx>
        <w:trPr>
          <w:trHeight w:val="1785"/>
          <w:trPrChange w:id="530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1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413AA6" w14:textId="540421AD" w:rsidR="008601AF" w:rsidRPr="008601AF" w:rsidRDefault="008601AF" w:rsidP="003C2C2A">
            <w:pPr>
              <w:jc w:val="center"/>
              <w:rPr>
                <w:rFonts w:ascii="Trebuchet MS" w:hAnsi="Trebuchet MS" w:cs="Arial"/>
                <w:color w:val="000000"/>
                <w:sz w:val="20"/>
                <w:szCs w:val="20"/>
                <w:lang w:bidi="th-TH"/>
              </w:rPr>
            </w:pPr>
            <w:del w:id="5311"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73B764" w14:textId="07E76B18" w:rsidR="008601AF" w:rsidRPr="008601AF" w:rsidRDefault="008601AF" w:rsidP="003C2C2A">
            <w:pPr>
              <w:jc w:val="center"/>
              <w:rPr>
                <w:rFonts w:ascii="Trebuchet MS" w:hAnsi="Trebuchet MS" w:cs="Arial"/>
                <w:color w:val="000000"/>
                <w:sz w:val="20"/>
                <w:szCs w:val="20"/>
                <w:lang w:bidi="th-TH"/>
              </w:rPr>
            </w:pPr>
            <w:del w:id="5313" w:author="Philippe Hollanda - Oliveira Trust" w:date="2022-07-19T10:08:00Z">
              <w:r w:rsidRPr="008601AF" w:rsidDel="00627AA0">
                <w:rPr>
                  <w:rFonts w:ascii="Trebuchet MS" w:hAnsi="Trebuchet MS" w:cs="Arial"/>
                  <w:color w:val="000000"/>
                  <w:sz w:val="20"/>
                  <w:szCs w:val="20"/>
                  <w:lang w:bidi="th-TH"/>
                </w:rPr>
                <w:delText>18/08/2021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4F53F1" w14:textId="4CDE5172" w:rsidR="008601AF" w:rsidRPr="008601AF" w:rsidRDefault="008601AF" w:rsidP="003C2C2A">
            <w:pPr>
              <w:jc w:val="center"/>
              <w:rPr>
                <w:rFonts w:ascii="Trebuchet MS" w:hAnsi="Trebuchet MS" w:cs="Arial"/>
                <w:color w:val="000000"/>
                <w:sz w:val="20"/>
                <w:szCs w:val="20"/>
                <w:lang w:bidi="th-TH"/>
              </w:rPr>
            </w:pPr>
            <w:del w:id="5315" w:author="Philippe Hollanda - Oliveira Trust" w:date="2022-07-19T10:08:00Z">
              <w:r w:rsidRPr="008601AF" w:rsidDel="00627AA0">
                <w:rPr>
                  <w:rFonts w:ascii="Trebuchet MS" w:hAnsi="Trebuchet MS" w:cs="Arial"/>
                  <w:color w:val="000000"/>
                  <w:sz w:val="20"/>
                  <w:szCs w:val="20"/>
                  <w:lang w:bidi="th-TH"/>
                </w:rPr>
                <w:delText>R$ 1.030,90</w:delText>
              </w:r>
            </w:del>
          </w:p>
        </w:tc>
      </w:tr>
      <w:tr w:rsidR="008601AF" w:rsidRPr="008601AF" w14:paraId="466A394C" w14:textId="77777777" w:rsidTr="00627AA0">
        <w:tblPrEx>
          <w:tblW w:w="5000" w:type="pct"/>
          <w:tblCellMar>
            <w:left w:w="70" w:type="dxa"/>
            <w:right w:w="70" w:type="dxa"/>
          </w:tblCellMar>
          <w:tblPrExChange w:id="5316" w:author="Philippe Hollanda - Oliveira Trust" w:date="2022-07-19T10:08:00Z">
            <w:tblPrEx>
              <w:tblW w:w="5000" w:type="pct"/>
              <w:tblCellMar>
                <w:left w:w="70" w:type="dxa"/>
                <w:right w:w="70" w:type="dxa"/>
              </w:tblCellMar>
            </w:tblPrEx>
          </w:tblPrExChange>
        </w:tblPrEx>
        <w:trPr>
          <w:trHeight w:val="1785"/>
          <w:trPrChange w:id="531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1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4A5496" w14:textId="0B5B59D4" w:rsidR="008601AF" w:rsidRPr="008601AF" w:rsidRDefault="008601AF" w:rsidP="003C2C2A">
            <w:pPr>
              <w:jc w:val="center"/>
              <w:rPr>
                <w:rFonts w:ascii="Trebuchet MS" w:hAnsi="Trebuchet MS" w:cs="Arial"/>
                <w:color w:val="000000"/>
                <w:sz w:val="20"/>
                <w:szCs w:val="20"/>
                <w:lang w:bidi="th-TH"/>
              </w:rPr>
            </w:pPr>
            <w:del w:id="5319"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9C00F1" w14:textId="605DD904" w:rsidR="008601AF" w:rsidRPr="008601AF" w:rsidRDefault="008601AF" w:rsidP="003C2C2A">
            <w:pPr>
              <w:jc w:val="center"/>
              <w:rPr>
                <w:rFonts w:ascii="Trebuchet MS" w:hAnsi="Trebuchet MS" w:cs="Arial"/>
                <w:color w:val="000000"/>
                <w:sz w:val="20"/>
                <w:szCs w:val="20"/>
                <w:lang w:bidi="th-TH"/>
              </w:rPr>
            </w:pPr>
            <w:del w:id="5321" w:author="Philippe Hollanda - Oliveira Trust" w:date="2022-07-19T10:08:00Z">
              <w:r w:rsidRPr="008601AF" w:rsidDel="00627AA0">
                <w:rPr>
                  <w:rFonts w:ascii="Trebuchet MS" w:hAnsi="Trebuchet MS" w:cs="Arial"/>
                  <w:color w:val="000000"/>
                  <w:sz w:val="20"/>
                  <w:szCs w:val="20"/>
                  <w:lang w:bidi="th-TH"/>
                </w:rPr>
                <w:delText>18/08/2021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DD0087" w14:textId="3D8CDF43" w:rsidR="008601AF" w:rsidRPr="008601AF" w:rsidRDefault="008601AF" w:rsidP="003C2C2A">
            <w:pPr>
              <w:jc w:val="center"/>
              <w:rPr>
                <w:rFonts w:ascii="Trebuchet MS" w:hAnsi="Trebuchet MS" w:cs="Arial"/>
                <w:color w:val="000000"/>
                <w:sz w:val="20"/>
                <w:szCs w:val="20"/>
                <w:lang w:bidi="th-TH"/>
              </w:rPr>
            </w:pPr>
            <w:del w:id="5323" w:author="Philippe Hollanda - Oliveira Trust" w:date="2022-07-19T10:08:00Z">
              <w:r w:rsidRPr="008601AF" w:rsidDel="00627AA0">
                <w:rPr>
                  <w:rFonts w:ascii="Trebuchet MS" w:hAnsi="Trebuchet MS" w:cs="Arial"/>
                  <w:color w:val="000000"/>
                  <w:sz w:val="20"/>
                  <w:szCs w:val="20"/>
                  <w:lang w:bidi="th-TH"/>
                </w:rPr>
                <w:delText>R$ 1.095,68</w:delText>
              </w:r>
            </w:del>
          </w:p>
        </w:tc>
      </w:tr>
      <w:tr w:rsidR="008601AF" w:rsidRPr="008601AF" w14:paraId="213B76BE" w14:textId="77777777" w:rsidTr="00627AA0">
        <w:tblPrEx>
          <w:tblW w:w="5000" w:type="pct"/>
          <w:tblCellMar>
            <w:left w:w="70" w:type="dxa"/>
            <w:right w:w="70" w:type="dxa"/>
          </w:tblCellMar>
          <w:tblPrExChange w:id="5324" w:author="Philippe Hollanda - Oliveira Trust" w:date="2022-07-19T10:08:00Z">
            <w:tblPrEx>
              <w:tblW w:w="5000" w:type="pct"/>
              <w:tblCellMar>
                <w:left w:w="70" w:type="dxa"/>
                <w:right w:w="70" w:type="dxa"/>
              </w:tblCellMar>
            </w:tblPrEx>
          </w:tblPrExChange>
        </w:tblPrEx>
        <w:trPr>
          <w:trHeight w:val="1785"/>
          <w:trPrChange w:id="532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2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24F4FE" w14:textId="7D028C82" w:rsidR="008601AF" w:rsidRPr="008601AF" w:rsidRDefault="008601AF" w:rsidP="003C2C2A">
            <w:pPr>
              <w:jc w:val="center"/>
              <w:rPr>
                <w:rFonts w:ascii="Trebuchet MS" w:hAnsi="Trebuchet MS" w:cs="Arial"/>
                <w:color w:val="000000"/>
                <w:sz w:val="20"/>
                <w:szCs w:val="20"/>
                <w:lang w:bidi="th-TH"/>
              </w:rPr>
            </w:pPr>
            <w:del w:id="5327"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2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D7B30D" w14:textId="5831792D" w:rsidR="008601AF" w:rsidRPr="008601AF" w:rsidRDefault="008601AF" w:rsidP="003C2C2A">
            <w:pPr>
              <w:jc w:val="center"/>
              <w:rPr>
                <w:rFonts w:ascii="Trebuchet MS" w:hAnsi="Trebuchet MS" w:cs="Arial"/>
                <w:color w:val="000000"/>
                <w:sz w:val="20"/>
                <w:szCs w:val="20"/>
                <w:lang w:bidi="th-TH"/>
              </w:rPr>
            </w:pPr>
            <w:del w:id="5329"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3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FCE074" w14:textId="4A91D8A8" w:rsidR="008601AF" w:rsidRPr="008601AF" w:rsidRDefault="008601AF" w:rsidP="003C2C2A">
            <w:pPr>
              <w:jc w:val="center"/>
              <w:rPr>
                <w:rFonts w:ascii="Trebuchet MS" w:hAnsi="Trebuchet MS" w:cs="Arial"/>
                <w:color w:val="000000"/>
                <w:sz w:val="20"/>
                <w:szCs w:val="20"/>
                <w:lang w:bidi="th-TH"/>
              </w:rPr>
            </w:pPr>
            <w:del w:id="5331" w:author="Philippe Hollanda - Oliveira Trust" w:date="2022-07-19T10:08:00Z">
              <w:r w:rsidRPr="008601AF" w:rsidDel="00627AA0">
                <w:rPr>
                  <w:rFonts w:ascii="Trebuchet MS" w:hAnsi="Trebuchet MS" w:cs="Arial"/>
                  <w:color w:val="000000"/>
                  <w:sz w:val="20"/>
                  <w:szCs w:val="20"/>
                  <w:lang w:bidi="th-TH"/>
                </w:rPr>
                <w:delText>R$ 5.701,42</w:delText>
              </w:r>
            </w:del>
          </w:p>
        </w:tc>
      </w:tr>
      <w:tr w:rsidR="008601AF" w:rsidRPr="008601AF" w14:paraId="645E90B9" w14:textId="77777777" w:rsidTr="00627AA0">
        <w:tblPrEx>
          <w:tblW w:w="5000" w:type="pct"/>
          <w:tblCellMar>
            <w:left w:w="70" w:type="dxa"/>
            <w:right w:w="70" w:type="dxa"/>
          </w:tblCellMar>
          <w:tblPrExChange w:id="5332" w:author="Philippe Hollanda - Oliveira Trust" w:date="2022-07-19T10:08:00Z">
            <w:tblPrEx>
              <w:tblW w:w="5000" w:type="pct"/>
              <w:tblCellMar>
                <w:left w:w="70" w:type="dxa"/>
                <w:right w:w="70" w:type="dxa"/>
              </w:tblCellMar>
            </w:tblPrEx>
          </w:tblPrExChange>
        </w:tblPrEx>
        <w:trPr>
          <w:trHeight w:val="1785"/>
          <w:trPrChange w:id="533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3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471E22" w14:textId="26D6BA75" w:rsidR="008601AF" w:rsidRPr="008601AF" w:rsidRDefault="008601AF" w:rsidP="003C2C2A">
            <w:pPr>
              <w:jc w:val="center"/>
              <w:rPr>
                <w:rFonts w:ascii="Trebuchet MS" w:hAnsi="Trebuchet MS" w:cs="Arial"/>
                <w:color w:val="000000"/>
                <w:sz w:val="20"/>
                <w:szCs w:val="20"/>
                <w:lang w:bidi="th-TH"/>
              </w:rPr>
            </w:pPr>
            <w:del w:id="5335"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3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5BC04A" w14:textId="466B8B95" w:rsidR="008601AF" w:rsidRPr="008601AF" w:rsidRDefault="008601AF" w:rsidP="003C2C2A">
            <w:pPr>
              <w:jc w:val="center"/>
              <w:rPr>
                <w:rFonts w:ascii="Trebuchet MS" w:hAnsi="Trebuchet MS" w:cs="Arial"/>
                <w:color w:val="000000"/>
                <w:sz w:val="20"/>
                <w:szCs w:val="20"/>
                <w:lang w:bidi="th-TH"/>
              </w:rPr>
            </w:pPr>
            <w:del w:id="5337"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3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ECAABA" w14:textId="45681E9F" w:rsidR="008601AF" w:rsidRPr="008601AF" w:rsidRDefault="008601AF" w:rsidP="003C2C2A">
            <w:pPr>
              <w:jc w:val="center"/>
              <w:rPr>
                <w:rFonts w:ascii="Trebuchet MS" w:hAnsi="Trebuchet MS" w:cs="Arial"/>
                <w:color w:val="000000"/>
                <w:sz w:val="20"/>
                <w:szCs w:val="20"/>
                <w:lang w:bidi="th-TH"/>
              </w:rPr>
            </w:pPr>
            <w:del w:id="5339" w:author="Philippe Hollanda - Oliveira Trust" w:date="2022-07-19T10:08:00Z">
              <w:r w:rsidRPr="008601AF" w:rsidDel="00627AA0">
                <w:rPr>
                  <w:rFonts w:ascii="Trebuchet MS" w:hAnsi="Trebuchet MS" w:cs="Arial"/>
                  <w:color w:val="000000"/>
                  <w:sz w:val="20"/>
                  <w:szCs w:val="20"/>
                  <w:lang w:bidi="th-TH"/>
                </w:rPr>
                <w:delText>R$ 1.859,87</w:delText>
              </w:r>
            </w:del>
          </w:p>
        </w:tc>
      </w:tr>
      <w:tr w:rsidR="008601AF" w:rsidRPr="008601AF" w14:paraId="2E23CF01" w14:textId="77777777" w:rsidTr="00627AA0">
        <w:tblPrEx>
          <w:tblW w:w="5000" w:type="pct"/>
          <w:tblCellMar>
            <w:left w:w="70" w:type="dxa"/>
            <w:right w:w="70" w:type="dxa"/>
          </w:tblCellMar>
          <w:tblPrExChange w:id="5340" w:author="Philippe Hollanda - Oliveira Trust" w:date="2022-07-19T10:08:00Z">
            <w:tblPrEx>
              <w:tblW w:w="5000" w:type="pct"/>
              <w:tblCellMar>
                <w:left w:w="70" w:type="dxa"/>
                <w:right w:w="70" w:type="dxa"/>
              </w:tblCellMar>
            </w:tblPrEx>
          </w:tblPrExChange>
        </w:tblPrEx>
        <w:trPr>
          <w:trHeight w:val="1785"/>
          <w:trPrChange w:id="534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4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E30810" w14:textId="5190C0F1" w:rsidR="008601AF" w:rsidRPr="008601AF" w:rsidRDefault="008601AF" w:rsidP="003C2C2A">
            <w:pPr>
              <w:jc w:val="center"/>
              <w:rPr>
                <w:rFonts w:ascii="Trebuchet MS" w:hAnsi="Trebuchet MS" w:cs="Arial"/>
                <w:color w:val="000000"/>
                <w:sz w:val="20"/>
                <w:szCs w:val="20"/>
                <w:lang w:bidi="th-TH"/>
              </w:rPr>
            </w:pPr>
            <w:del w:id="5343"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4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B91526" w14:textId="409FE7EA" w:rsidR="008601AF" w:rsidRPr="008601AF" w:rsidRDefault="008601AF" w:rsidP="003C2C2A">
            <w:pPr>
              <w:jc w:val="center"/>
              <w:rPr>
                <w:rFonts w:ascii="Trebuchet MS" w:hAnsi="Trebuchet MS" w:cs="Arial"/>
                <w:color w:val="000000"/>
                <w:sz w:val="20"/>
                <w:szCs w:val="20"/>
                <w:lang w:bidi="th-TH"/>
              </w:rPr>
            </w:pPr>
            <w:del w:id="5345"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4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6D0348" w14:textId="16BBE07D" w:rsidR="008601AF" w:rsidRPr="008601AF" w:rsidRDefault="008601AF" w:rsidP="003C2C2A">
            <w:pPr>
              <w:jc w:val="center"/>
              <w:rPr>
                <w:rFonts w:ascii="Trebuchet MS" w:hAnsi="Trebuchet MS" w:cs="Arial"/>
                <w:color w:val="000000"/>
                <w:sz w:val="20"/>
                <w:szCs w:val="20"/>
                <w:lang w:bidi="th-TH"/>
              </w:rPr>
            </w:pPr>
            <w:del w:id="5347" w:author="Philippe Hollanda - Oliveira Trust" w:date="2022-07-19T10:08:00Z">
              <w:r w:rsidRPr="008601AF" w:rsidDel="00627AA0">
                <w:rPr>
                  <w:rFonts w:ascii="Trebuchet MS" w:hAnsi="Trebuchet MS" w:cs="Arial"/>
                  <w:color w:val="000000"/>
                  <w:sz w:val="20"/>
                  <w:szCs w:val="20"/>
                  <w:lang w:bidi="th-TH"/>
                </w:rPr>
                <w:delText>R$ 387,10</w:delText>
              </w:r>
            </w:del>
          </w:p>
        </w:tc>
      </w:tr>
      <w:tr w:rsidR="008601AF" w:rsidRPr="008601AF" w14:paraId="5CDD317A" w14:textId="77777777" w:rsidTr="00627AA0">
        <w:tblPrEx>
          <w:tblW w:w="5000" w:type="pct"/>
          <w:tblCellMar>
            <w:left w:w="70" w:type="dxa"/>
            <w:right w:w="70" w:type="dxa"/>
          </w:tblCellMar>
          <w:tblPrExChange w:id="5348" w:author="Philippe Hollanda - Oliveira Trust" w:date="2022-07-19T10:08:00Z">
            <w:tblPrEx>
              <w:tblW w:w="5000" w:type="pct"/>
              <w:tblCellMar>
                <w:left w:w="70" w:type="dxa"/>
                <w:right w:w="70" w:type="dxa"/>
              </w:tblCellMar>
            </w:tblPrEx>
          </w:tblPrExChange>
        </w:tblPrEx>
        <w:trPr>
          <w:trHeight w:val="1785"/>
          <w:trPrChange w:id="534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5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C917C8" w14:textId="6AC28844" w:rsidR="008601AF" w:rsidRPr="008601AF" w:rsidRDefault="008601AF" w:rsidP="003C2C2A">
            <w:pPr>
              <w:jc w:val="center"/>
              <w:rPr>
                <w:rFonts w:ascii="Trebuchet MS" w:hAnsi="Trebuchet MS" w:cs="Arial"/>
                <w:color w:val="000000"/>
                <w:sz w:val="20"/>
                <w:szCs w:val="20"/>
                <w:lang w:bidi="th-TH"/>
              </w:rPr>
            </w:pPr>
            <w:del w:id="5351" w:author="Philippe Hollanda - Oliveira Trust" w:date="2022-07-19T10:08:00Z">
              <w:r w:rsidRPr="008601AF" w:rsidDel="00627AA0">
                <w:rPr>
                  <w:rFonts w:ascii="Trebuchet MS" w:hAnsi="Trebuchet MS" w:cs="Arial"/>
                  <w:color w:val="000000"/>
                  <w:sz w:val="20"/>
                  <w:szCs w:val="20"/>
                  <w:lang w:bidi="th-TH"/>
                </w:rPr>
                <w:lastRenderedPageBreak/>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5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A212E5" w14:textId="699741C1" w:rsidR="008601AF" w:rsidRPr="008601AF" w:rsidRDefault="008601AF" w:rsidP="003C2C2A">
            <w:pPr>
              <w:jc w:val="center"/>
              <w:rPr>
                <w:rFonts w:ascii="Trebuchet MS" w:hAnsi="Trebuchet MS" w:cs="Arial"/>
                <w:color w:val="000000"/>
                <w:sz w:val="20"/>
                <w:szCs w:val="20"/>
                <w:lang w:bidi="th-TH"/>
              </w:rPr>
            </w:pPr>
            <w:del w:id="5353" w:author="Philippe Hollanda - Oliveira Trust" w:date="2022-07-19T10:08:00Z">
              <w:r w:rsidRPr="008601AF" w:rsidDel="00627AA0">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5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BBC0B9" w14:textId="3946BB96" w:rsidR="008601AF" w:rsidRPr="008601AF" w:rsidRDefault="008601AF" w:rsidP="003C2C2A">
            <w:pPr>
              <w:jc w:val="center"/>
              <w:rPr>
                <w:rFonts w:ascii="Trebuchet MS" w:hAnsi="Trebuchet MS" w:cs="Arial"/>
                <w:color w:val="000000"/>
                <w:sz w:val="20"/>
                <w:szCs w:val="20"/>
                <w:lang w:bidi="th-TH"/>
              </w:rPr>
            </w:pPr>
            <w:del w:id="5355" w:author="Philippe Hollanda - Oliveira Trust" w:date="2022-07-19T10:08:00Z">
              <w:r w:rsidRPr="008601AF" w:rsidDel="00627AA0">
                <w:rPr>
                  <w:rFonts w:ascii="Trebuchet MS" w:hAnsi="Trebuchet MS" w:cs="Arial"/>
                  <w:color w:val="000000"/>
                  <w:sz w:val="20"/>
                  <w:szCs w:val="20"/>
                  <w:lang w:bidi="th-TH"/>
                </w:rPr>
                <w:delText>R$ 1.746,89</w:delText>
              </w:r>
            </w:del>
          </w:p>
        </w:tc>
      </w:tr>
      <w:tr w:rsidR="008601AF" w:rsidRPr="008601AF" w14:paraId="6B760A2F" w14:textId="77777777" w:rsidTr="00627AA0">
        <w:tblPrEx>
          <w:tblW w:w="5000" w:type="pct"/>
          <w:tblCellMar>
            <w:left w:w="70" w:type="dxa"/>
            <w:right w:w="70" w:type="dxa"/>
          </w:tblCellMar>
          <w:tblPrExChange w:id="5356" w:author="Philippe Hollanda - Oliveira Trust" w:date="2022-07-19T10:08:00Z">
            <w:tblPrEx>
              <w:tblW w:w="5000" w:type="pct"/>
              <w:tblCellMar>
                <w:left w:w="70" w:type="dxa"/>
                <w:right w:w="70" w:type="dxa"/>
              </w:tblCellMar>
            </w:tblPrEx>
          </w:tblPrExChange>
        </w:tblPrEx>
        <w:trPr>
          <w:trHeight w:val="1785"/>
          <w:trPrChange w:id="535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5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BFFEF9" w14:textId="32D7CF58" w:rsidR="008601AF" w:rsidRPr="008601AF" w:rsidRDefault="008601AF" w:rsidP="003C2C2A">
            <w:pPr>
              <w:jc w:val="center"/>
              <w:rPr>
                <w:rFonts w:ascii="Trebuchet MS" w:hAnsi="Trebuchet MS" w:cs="Arial"/>
                <w:color w:val="000000"/>
                <w:sz w:val="20"/>
                <w:szCs w:val="20"/>
                <w:lang w:bidi="th-TH"/>
              </w:rPr>
            </w:pPr>
            <w:del w:id="5359" w:author="Philippe Hollanda - Oliveira Trust" w:date="2022-07-19T10:08:00Z">
              <w:r w:rsidRPr="008601AF" w:rsidDel="00627AA0">
                <w:rPr>
                  <w:rFonts w:ascii="Trebuchet MS" w:hAnsi="Trebuchet MS" w:cs="Arial"/>
                  <w:color w:val="000000"/>
                  <w:sz w:val="20"/>
                  <w:szCs w:val="20"/>
                  <w:lang w:bidi="th-TH"/>
                </w:rPr>
                <w:delText>MATERIAL DE 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6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A54E47" w14:textId="48886001" w:rsidR="008601AF" w:rsidRPr="008601AF" w:rsidRDefault="008601AF" w:rsidP="003C2C2A">
            <w:pPr>
              <w:jc w:val="center"/>
              <w:rPr>
                <w:rFonts w:ascii="Trebuchet MS" w:hAnsi="Trebuchet MS" w:cs="Arial"/>
                <w:color w:val="000000"/>
                <w:sz w:val="20"/>
                <w:szCs w:val="20"/>
                <w:lang w:bidi="th-TH"/>
              </w:rPr>
            </w:pPr>
            <w:del w:id="5361" w:author="Philippe Hollanda - Oliveira Trust" w:date="2022-07-19T10:08:00Z">
              <w:r w:rsidRPr="008601AF" w:rsidDel="00627AA0">
                <w:rPr>
                  <w:rFonts w:ascii="Trebuchet MS" w:hAnsi="Trebuchet MS" w:cs="Arial"/>
                  <w:color w:val="000000"/>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6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B8DFFF" w14:textId="43F27BE9" w:rsidR="008601AF" w:rsidRPr="008601AF" w:rsidRDefault="008601AF" w:rsidP="003C2C2A">
            <w:pPr>
              <w:jc w:val="center"/>
              <w:rPr>
                <w:rFonts w:ascii="Trebuchet MS" w:hAnsi="Trebuchet MS" w:cs="Arial"/>
                <w:color w:val="000000"/>
                <w:sz w:val="20"/>
                <w:szCs w:val="20"/>
                <w:lang w:bidi="th-TH"/>
              </w:rPr>
            </w:pPr>
            <w:del w:id="5363" w:author="Philippe Hollanda - Oliveira Trust" w:date="2022-07-19T10:08:00Z">
              <w:r w:rsidRPr="008601AF" w:rsidDel="00627AA0">
                <w:rPr>
                  <w:rFonts w:ascii="Trebuchet MS" w:hAnsi="Trebuchet MS" w:cs="Arial"/>
                  <w:color w:val="000000"/>
                  <w:sz w:val="20"/>
                  <w:szCs w:val="20"/>
                  <w:lang w:bidi="th-TH"/>
                </w:rPr>
                <w:delText>R$ 6.126,28</w:delText>
              </w:r>
            </w:del>
          </w:p>
        </w:tc>
      </w:tr>
      <w:tr w:rsidR="008601AF" w:rsidRPr="008601AF" w14:paraId="2074CD54" w14:textId="77777777" w:rsidTr="00627AA0">
        <w:tblPrEx>
          <w:tblW w:w="5000" w:type="pct"/>
          <w:tblCellMar>
            <w:left w:w="70" w:type="dxa"/>
            <w:right w:w="70" w:type="dxa"/>
          </w:tblCellMar>
          <w:tblPrExChange w:id="5364" w:author="Philippe Hollanda - Oliveira Trust" w:date="2022-07-19T10:08:00Z">
            <w:tblPrEx>
              <w:tblW w:w="5000" w:type="pct"/>
              <w:tblCellMar>
                <w:left w:w="70" w:type="dxa"/>
                <w:right w:w="70" w:type="dxa"/>
              </w:tblCellMar>
            </w:tblPrEx>
          </w:tblPrExChange>
        </w:tblPrEx>
        <w:trPr>
          <w:trHeight w:val="1785"/>
          <w:trPrChange w:id="536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6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719108" w14:textId="5056BEFE" w:rsidR="008601AF" w:rsidRPr="008601AF" w:rsidRDefault="008601AF" w:rsidP="003C2C2A">
            <w:pPr>
              <w:jc w:val="center"/>
              <w:rPr>
                <w:rFonts w:ascii="Trebuchet MS" w:hAnsi="Trebuchet MS" w:cs="Arial"/>
                <w:color w:val="000000"/>
                <w:sz w:val="20"/>
                <w:szCs w:val="20"/>
                <w:lang w:bidi="th-TH"/>
              </w:rPr>
            </w:pPr>
            <w:del w:id="5367"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6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D59F5E" w14:textId="00C2E84F" w:rsidR="008601AF" w:rsidRPr="008601AF" w:rsidRDefault="008601AF" w:rsidP="003C2C2A">
            <w:pPr>
              <w:jc w:val="center"/>
              <w:rPr>
                <w:rFonts w:ascii="Trebuchet MS" w:hAnsi="Trebuchet MS" w:cs="Arial"/>
                <w:color w:val="000000"/>
                <w:sz w:val="20"/>
                <w:szCs w:val="20"/>
                <w:lang w:bidi="th-TH"/>
              </w:rPr>
            </w:pPr>
            <w:del w:id="5369" w:author="Philippe Hollanda - Oliveira Trust" w:date="2022-07-19T10:08:00Z">
              <w:r w:rsidRPr="008601AF" w:rsidDel="00627AA0">
                <w:rPr>
                  <w:rFonts w:ascii="Trebuchet MS" w:hAnsi="Trebuchet MS" w:cs="Arial"/>
                  <w:color w:val="000000"/>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7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4FD394" w14:textId="1C3A39AA" w:rsidR="008601AF" w:rsidRPr="008601AF" w:rsidRDefault="008601AF" w:rsidP="003C2C2A">
            <w:pPr>
              <w:jc w:val="center"/>
              <w:rPr>
                <w:rFonts w:ascii="Trebuchet MS" w:hAnsi="Trebuchet MS" w:cs="Arial"/>
                <w:color w:val="000000"/>
                <w:sz w:val="20"/>
                <w:szCs w:val="20"/>
                <w:lang w:bidi="th-TH"/>
              </w:rPr>
            </w:pPr>
            <w:del w:id="5371" w:author="Philippe Hollanda - Oliveira Trust" w:date="2022-07-19T10:08:00Z">
              <w:r w:rsidRPr="008601AF" w:rsidDel="00627AA0">
                <w:rPr>
                  <w:rFonts w:ascii="Trebuchet MS" w:hAnsi="Trebuchet MS" w:cs="Arial"/>
                  <w:color w:val="000000"/>
                  <w:sz w:val="20"/>
                  <w:szCs w:val="20"/>
                  <w:lang w:bidi="th-TH"/>
                </w:rPr>
                <w:delText>R$ 1.145,47</w:delText>
              </w:r>
            </w:del>
          </w:p>
        </w:tc>
      </w:tr>
      <w:tr w:rsidR="008601AF" w:rsidRPr="008601AF" w14:paraId="58502587" w14:textId="77777777" w:rsidTr="00627AA0">
        <w:tblPrEx>
          <w:tblW w:w="5000" w:type="pct"/>
          <w:tblCellMar>
            <w:left w:w="70" w:type="dxa"/>
            <w:right w:w="70" w:type="dxa"/>
          </w:tblCellMar>
          <w:tblPrExChange w:id="5372" w:author="Philippe Hollanda - Oliveira Trust" w:date="2022-07-19T10:08:00Z">
            <w:tblPrEx>
              <w:tblW w:w="5000" w:type="pct"/>
              <w:tblCellMar>
                <w:left w:w="70" w:type="dxa"/>
                <w:right w:w="70" w:type="dxa"/>
              </w:tblCellMar>
            </w:tblPrEx>
          </w:tblPrExChange>
        </w:tblPrEx>
        <w:trPr>
          <w:trHeight w:val="1785"/>
          <w:trPrChange w:id="537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7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F5CCF5" w14:textId="489116C9" w:rsidR="008601AF" w:rsidRPr="008601AF" w:rsidRDefault="008601AF" w:rsidP="003C2C2A">
            <w:pPr>
              <w:jc w:val="center"/>
              <w:rPr>
                <w:rFonts w:ascii="Trebuchet MS" w:hAnsi="Trebuchet MS" w:cs="Arial"/>
                <w:color w:val="000000"/>
                <w:sz w:val="20"/>
                <w:szCs w:val="20"/>
                <w:lang w:bidi="th-TH"/>
              </w:rPr>
            </w:pPr>
            <w:del w:id="5375"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7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C4AABE" w14:textId="6D53F2A8" w:rsidR="008601AF" w:rsidRPr="008601AF" w:rsidRDefault="008601AF" w:rsidP="003C2C2A">
            <w:pPr>
              <w:jc w:val="center"/>
              <w:rPr>
                <w:rFonts w:ascii="Trebuchet MS" w:hAnsi="Trebuchet MS" w:cs="Arial"/>
                <w:color w:val="000000"/>
                <w:sz w:val="20"/>
                <w:szCs w:val="20"/>
                <w:lang w:bidi="th-TH"/>
              </w:rPr>
            </w:pPr>
            <w:del w:id="5377" w:author="Philippe Hollanda - Oliveira Trust" w:date="2022-07-19T10:08:00Z">
              <w:r w:rsidRPr="008601AF" w:rsidDel="00627AA0">
                <w:rPr>
                  <w:rFonts w:ascii="Trebuchet MS" w:hAnsi="Trebuchet MS" w:cs="Arial"/>
                  <w:color w:val="000000"/>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7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D72FC4" w14:textId="2AE9FB21" w:rsidR="008601AF" w:rsidRPr="008601AF" w:rsidRDefault="008601AF" w:rsidP="003C2C2A">
            <w:pPr>
              <w:jc w:val="center"/>
              <w:rPr>
                <w:rFonts w:ascii="Trebuchet MS" w:hAnsi="Trebuchet MS" w:cs="Arial"/>
                <w:color w:val="000000"/>
                <w:sz w:val="20"/>
                <w:szCs w:val="20"/>
                <w:lang w:bidi="th-TH"/>
              </w:rPr>
            </w:pPr>
            <w:del w:id="5379" w:author="Philippe Hollanda - Oliveira Trust" w:date="2022-07-19T10:08:00Z">
              <w:r w:rsidRPr="008601AF" w:rsidDel="00627AA0">
                <w:rPr>
                  <w:rFonts w:ascii="Trebuchet MS" w:hAnsi="Trebuchet MS" w:cs="Arial"/>
                  <w:color w:val="000000"/>
                  <w:sz w:val="20"/>
                  <w:szCs w:val="20"/>
                  <w:lang w:bidi="th-TH"/>
                </w:rPr>
                <w:delText>R$ 764,00</w:delText>
              </w:r>
            </w:del>
          </w:p>
        </w:tc>
      </w:tr>
      <w:tr w:rsidR="008601AF" w:rsidRPr="008601AF" w14:paraId="486A652A" w14:textId="77777777" w:rsidTr="00627AA0">
        <w:tblPrEx>
          <w:tblW w:w="5000" w:type="pct"/>
          <w:tblCellMar>
            <w:left w:w="70" w:type="dxa"/>
            <w:right w:w="70" w:type="dxa"/>
          </w:tblCellMar>
          <w:tblPrExChange w:id="5380" w:author="Philippe Hollanda - Oliveira Trust" w:date="2022-07-19T10:08:00Z">
            <w:tblPrEx>
              <w:tblW w:w="5000" w:type="pct"/>
              <w:tblCellMar>
                <w:left w:w="70" w:type="dxa"/>
                <w:right w:w="70" w:type="dxa"/>
              </w:tblCellMar>
            </w:tblPrEx>
          </w:tblPrExChange>
        </w:tblPrEx>
        <w:trPr>
          <w:trHeight w:val="1785"/>
          <w:trPrChange w:id="538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8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BC9625" w14:textId="6C1A1872" w:rsidR="008601AF" w:rsidRPr="008601AF" w:rsidRDefault="008601AF" w:rsidP="003C2C2A">
            <w:pPr>
              <w:jc w:val="center"/>
              <w:rPr>
                <w:rFonts w:ascii="Trebuchet MS" w:hAnsi="Trebuchet MS" w:cs="Arial"/>
                <w:color w:val="000000"/>
                <w:sz w:val="20"/>
                <w:szCs w:val="20"/>
                <w:lang w:bidi="th-TH"/>
              </w:rPr>
            </w:pPr>
            <w:del w:id="5383" w:author="Philippe Hollanda - Oliveira Trust" w:date="2022-07-19T10:08:00Z">
              <w:r w:rsidRPr="008601AF" w:rsidDel="00627AA0">
                <w:rPr>
                  <w:rFonts w:ascii="Trebuchet MS" w:hAnsi="Trebuchet MS" w:cs="Arial"/>
                  <w:color w:val="000000"/>
                  <w:sz w:val="20"/>
                  <w:szCs w:val="20"/>
                  <w:lang w:bidi="th-TH"/>
                </w:rPr>
                <w:delText>CHAPIFIX 200L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8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D8C4B5" w14:textId="5A077B82" w:rsidR="008601AF" w:rsidRPr="008601AF" w:rsidRDefault="008601AF" w:rsidP="003C2C2A">
            <w:pPr>
              <w:jc w:val="center"/>
              <w:rPr>
                <w:rFonts w:ascii="Trebuchet MS" w:hAnsi="Trebuchet MS" w:cs="Arial"/>
                <w:color w:val="000000"/>
                <w:sz w:val="20"/>
                <w:szCs w:val="20"/>
                <w:lang w:bidi="th-TH"/>
              </w:rPr>
            </w:pPr>
            <w:del w:id="5385" w:author="Philippe Hollanda - Oliveira Trust" w:date="2022-07-19T10:08:00Z">
              <w:r w:rsidRPr="008601AF" w:rsidDel="00627AA0">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8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FF4797" w14:textId="0123EB53" w:rsidR="008601AF" w:rsidRPr="008601AF" w:rsidRDefault="008601AF" w:rsidP="003C2C2A">
            <w:pPr>
              <w:jc w:val="center"/>
              <w:rPr>
                <w:rFonts w:ascii="Trebuchet MS" w:hAnsi="Trebuchet MS" w:cs="Arial"/>
                <w:color w:val="000000"/>
                <w:sz w:val="20"/>
                <w:szCs w:val="20"/>
                <w:lang w:bidi="th-TH"/>
              </w:rPr>
            </w:pPr>
            <w:del w:id="5387" w:author="Philippe Hollanda - Oliveira Trust" w:date="2022-07-19T10:08:00Z">
              <w:r w:rsidRPr="008601AF" w:rsidDel="00627AA0">
                <w:rPr>
                  <w:rFonts w:ascii="Trebuchet MS" w:hAnsi="Trebuchet MS" w:cs="Arial"/>
                  <w:color w:val="000000"/>
                  <w:sz w:val="20"/>
                  <w:szCs w:val="20"/>
                  <w:lang w:bidi="th-TH"/>
                </w:rPr>
                <w:delText>R$ 890,00</w:delText>
              </w:r>
            </w:del>
          </w:p>
        </w:tc>
      </w:tr>
      <w:tr w:rsidR="008601AF" w:rsidRPr="008601AF" w14:paraId="20432A00" w14:textId="77777777" w:rsidTr="00627AA0">
        <w:tblPrEx>
          <w:tblW w:w="5000" w:type="pct"/>
          <w:tblCellMar>
            <w:left w:w="70" w:type="dxa"/>
            <w:right w:w="70" w:type="dxa"/>
          </w:tblCellMar>
          <w:tblPrExChange w:id="5388" w:author="Philippe Hollanda - Oliveira Trust" w:date="2022-07-19T10:08:00Z">
            <w:tblPrEx>
              <w:tblW w:w="5000" w:type="pct"/>
              <w:tblCellMar>
                <w:left w:w="70" w:type="dxa"/>
                <w:right w:w="70" w:type="dxa"/>
              </w:tblCellMar>
            </w:tblPrEx>
          </w:tblPrExChange>
        </w:tblPrEx>
        <w:trPr>
          <w:trHeight w:val="1785"/>
          <w:trPrChange w:id="538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9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B7D905" w14:textId="550CF83A" w:rsidR="008601AF" w:rsidRPr="008601AF" w:rsidRDefault="008601AF" w:rsidP="003C2C2A">
            <w:pPr>
              <w:jc w:val="center"/>
              <w:rPr>
                <w:rFonts w:ascii="Trebuchet MS" w:hAnsi="Trebuchet MS" w:cs="Arial"/>
                <w:color w:val="000000"/>
                <w:sz w:val="20"/>
                <w:szCs w:val="20"/>
                <w:lang w:bidi="th-TH"/>
              </w:rPr>
            </w:pPr>
            <w:del w:id="5391" w:author="Philippe Hollanda - Oliveira Trust" w:date="2022-07-19T10:08:00Z">
              <w:r w:rsidRPr="008601AF" w:rsidDel="00627AA0">
                <w:rPr>
                  <w:rFonts w:ascii="Trebuchet MS" w:hAnsi="Trebuchet MS" w:cs="Arial"/>
                  <w:color w:val="000000"/>
                  <w:sz w:val="20"/>
                  <w:szCs w:val="20"/>
                  <w:lang w:bidi="th-TH"/>
                </w:rPr>
                <w:lastRenderedPageBreak/>
                <w:delText>TUBO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39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0D69B7" w14:textId="757999C4" w:rsidR="008601AF" w:rsidRPr="008601AF" w:rsidRDefault="008601AF" w:rsidP="003C2C2A">
            <w:pPr>
              <w:jc w:val="center"/>
              <w:rPr>
                <w:rFonts w:ascii="Trebuchet MS" w:hAnsi="Trebuchet MS" w:cs="Arial"/>
                <w:color w:val="000000"/>
                <w:sz w:val="20"/>
                <w:szCs w:val="20"/>
                <w:lang w:bidi="th-TH"/>
              </w:rPr>
            </w:pPr>
            <w:del w:id="5393" w:author="Philippe Hollanda - Oliveira Trust" w:date="2022-07-19T10:08:00Z">
              <w:r w:rsidRPr="008601AF" w:rsidDel="00627AA0">
                <w:rPr>
                  <w:rFonts w:ascii="Trebuchet MS" w:hAnsi="Trebuchet MS" w:cs="Arial"/>
                  <w:color w:val="000000"/>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39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9D3D3C" w14:textId="4028BA23" w:rsidR="008601AF" w:rsidRPr="008601AF" w:rsidRDefault="008601AF" w:rsidP="003C2C2A">
            <w:pPr>
              <w:jc w:val="center"/>
              <w:rPr>
                <w:rFonts w:ascii="Trebuchet MS" w:hAnsi="Trebuchet MS" w:cs="Arial"/>
                <w:color w:val="000000"/>
                <w:sz w:val="20"/>
                <w:szCs w:val="20"/>
                <w:lang w:bidi="th-TH"/>
              </w:rPr>
            </w:pPr>
            <w:del w:id="5395" w:author="Philippe Hollanda - Oliveira Trust" w:date="2022-07-19T10:08:00Z">
              <w:r w:rsidRPr="008601AF" w:rsidDel="00627AA0">
                <w:rPr>
                  <w:rFonts w:ascii="Trebuchet MS" w:hAnsi="Trebuchet MS" w:cs="Arial"/>
                  <w:color w:val="000000"/>
                  <w:sz w:val="20"/>
                  <w:szCs w:val="20"/>
                  <w:lang w:bidi="th-TH"/>
                </w:rPr>
                <w:delText>R$ 8.293,80</w:delText>
              </w:r>
            </w:del>
          </w:p>
        </w:tc>
      </w:tr>
      <w:tr w:rsidR="008601AF" w:rsidRPr="008601AF" w14:paraId="68461CA9" w14:textId="77777777" w:rsidTr="00627AA0">
        <w:tblPrEx>
          <w:tblW w:w="5000" w:type="pct"/>
          <w:tblCellMar>
            <w:left w:w="70" w:type="dxa"/>
            <w:right w:w="70" w:type="dxa"/>
          </w:tblCellMar>
          <w:tblPrExChange w:id="5396" w:author="Philippe Hollanda - Oliveira Trust" w:date="2022-07-19T10:08:00Z">
            <w:tblPrEx>
              <w:tblW w:w="5000" w:type="pct"/>
              <w:tblCellMar>
                <w:left w:w="70" w:type="dxa"/>
                <w:right w:w="70" w:type="dxa"/>
              </w:tblCellMar>
            </w:tblPrEx>
          </w:tblPrExChange>
        </w:tblPrEx>
        <w:trPr>
          <w:trHeight w:val="1785"/>
          <w:trPrChange w:id="539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39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AEF793" w14:textId="74D80FE7" w:rsidR="008601AF" w:rsidRPr="008601AF" w:rsidRDefault="008601AF" w:rsidP="003C2C2A">
            <w:pPr>
              <w:jc w:val="center"/>
              <w:rPr>
                <w:rFonts w:ascii="Trebuchet MS" w:hAnsi="Trebuchet MS" w:cs="Arial"/>
                <w:color w:val="000000"/>
                <w:sz w:val="20"/>
                <w:szCs w:val="20"/>
                <w:lang w:bidi="th-TH"/>
              </w:rPr>
            </w:pPr>
            <w:del w:id="5399" w:author="Philippe Hollanda - Oliveira Trust" w:date="2022-07-19T10:08:00Z">
              <w:r w:rsidRPr="008601AF" w:rsidDel="00627AA0">
                <w:rPr>
                  <w:rFonts w:ascii="Trebuchet MS" w:hAnsi="Trebuchet MS" w:cs="Arial"/>
                  <w:color w:val="000000"/>
                  <w:sz w:val="20"/>
                  <w:szCs w:val="20"/>
                  <w:lang w:bidi="th-TH"/>
                </w:rPr>
                <w:delText>TELA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0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5C9760" w14:textId="071612B3" w:rsidR="008601AF" w:rsidRPr="008601AF" w:rsidRDefault="008601AF" w:rsidP="003C2C2A">
            <w:pPr>
              <w:jc w:val="center"/>
              <w:rPr>
                <w:rFonts w:ascii="Trebuchet MS" w:hAnsi="Trebuchet MS" w:cs="Arial"/>
                <w:color w:val="000000"/>
                <w:sz w:val="20"/>
                <w:szCs w:val="20"/>
                <w:lang w:bidi="th-TH"/>
              </w:rPr>
            </w:pPr>
            <w:del w:id="5401" w:author="Philippe Hollanda - Oliveira Trust" w:date="2022-07-19T10:08:00Z">
              <w:r w:rsidRPr="008601AF" w:rsidDel="00627AA0">
                <w:rPr>
                  <w:rFonts w:ascii="Trebuchet MS" w:hAnsi="Trebuchet MS" w:cs="Arial"/>
                  <w:color w:val="000000"/>
                  <w:sz w:val="20"/>
                  <w:szCs w:val="20"/>
                  <w:lang w:bidi="th-TH"/>
                </w:rPr>
                <w:delText>02/09/2021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0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27F09B" w14:textId="6D9BA501" w:rsidR="008601AF" w:rsidRPr="008601AF" w:rsidRDefault="008601AF" w:rsidP="003C2C2A">
            <w:pPr>
              <w:jc w:val="center"/>
              <w:rPr>
                <w:rFonts w:ascii="Trebuchet MS" w:hAnsi="Trebuchet MS" w:cs="Arial"/>
                <w:color w:val="000000"/>
                <w:sz w:val="20"/>
                <w:szCs w:val="20"/>
                <w:lang w:bidi="th-TH"/>
              </w:rPr>
            </w:pPr>
            <w:del w:id="5403" w:author="Philippe Hollanda - Oliveira Trust" w:date="2022-07-19T10:08:00Z">
              <w:r w:rsidRPr="008601AF" w:rsidDel="00627AA0">
                <w:rPr>
                  <w:rFonts w:ascii="Trebuchet MS" w:hAnsi="Trebuchet MS" w:cs="Arial"/>
                  <w:color w:val="000000"/>
                  <w:sz w:val="20"/>
                  <w:szCs w:val="20"/>
                  <w:lang w:bidi="th-TH"/>
                </w:rPr>
                <w:delText>R$ 600,00</w:delText>
              </w:r>
            </w:del>
          </w:p>
        </w:tc>
      </w:tr>
      <w:tr w:rsidR="008601AF" w:rsidRPr="008601AF" w14:paraId="09C1E044" w14:textId="77777777" w:rsidTr="00627AA0">
        <w:tblPrEx>
          <w:tblW w:w="5000" w:type="pct"/>
          <w:tblCellMar>
            <w:left w:w="70" w:type="dxa"/>
            <w:right w:w="70" w:type="dxa"/>
          </w:tblCellMar>
          <w:tblPrExChange w:id="5404" w:author="Philippe Hollanda - Oliveira Trust" w:date="2022-07-19T10:08:00Z">
            <w:tblPrEx>
              <w:tblW w:w="5000" w:type="pct"/>
              <w:tblCellMar>
                <w:left w:w="70" w:type="dxa"/>
                <w:right w:w="70" w:type="dxa"/>
              </w:tblCellMar>
            </w:tblPrEx>
          </w:tblPrExChange>
        </w:tblPrEx>
        <w:trPr>
          <w:trHeight w:val="1785"/>
          <w:trPrChange w:id="540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40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C65BA1" w14:textId="7740943C" w:rsidR="008601AF" w:rsidRPr="008601AF" w:rsidRDefault="008601AF" w:rsidP="003C2C2A">
            <w:pPr>
              <w:jc w:val="center"/>
              <w:rPr>
                <w:rFonts w:ascii="Trebuchet MS" w:hAnsi="Trebuchet MS" w:cs="Arial"/>
                <w:color w:val="000000"/>
                <w:sz w:val="20"/>
                <w:szCs w:val="20"/>
                <w:lang w:bidi="th-TH"/>
              </w:rPr>
            </w:pPr>
            <w:del w:id="5407" w:author="Philippe Hollanda - Oliveira Trust" w:date="2022-07-19T10:08:00Z">
              <w:r w:rsidRPr="008601AF" w:rsidDel="00627AA0">
                <w:rPr>
                  <w:rFonts w:ascii="Trebuchet MS" w:hAnsi="Trebuchet MS" w:cs="Arial"/>
                  <w:color w:val="000000"/>
                  <w:sz w:val="20"/>
                  <w:szCs w:val="20"/>
                  <w:lang w:bidi="th-TH"/>
                </w:rPr>
                <w:delText>DISCO DE CORTE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B62055" w14:textId="7AB4702E" w:rsidR="008601AF" w:rsidRPr="008601AF" w:rsidRDefault="008601AF" w:rsidP="003C2C2A">
            <w:pPr>
              <w:jc w:val="center"/>
              <w:rPr>
                <w:rFonts w:ascii="Trebuchet MS" w:hAnsi="Trebuchet MS" w:cs="Arial"/>
                <w:color w:val="000000"/>
                <w:sz w:val="20"/>
                <w:szCs w:val="20"/>
                <w:lang w:bidi="th-TH"/>
              </w:rPr>
            </w:pPr>
            <w:del w:id="5409" w:author="Philippe Hollanda - Oliveira Trust" w:date="2022-07-19T10:08:00Z">
              <w:r w:rsidRPr="008601AF" w:rsidDel="00627AA0">
                <w:rPr>
                  <w:rFonts w:ascii="Trebuchet MS" w:hAnsi="Trebuchet MS" w:cs="Arial"/>
                  <w:color w:val="000000"/>
                  <w:sz w:val="20"/>
                  <w:szCs w:val="20"/>
                  <w:lang w:bidi="th-TH"/>
                </w:rPr>
                <w:delText>02/09/2021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03257B" w14:textId="1FE6F792" w:rsidR="008601AF" w:rsidRPr="008601AF" w:rsidRDefault="008601AF" w:rsidP="003C2C2A">
            <w:pPr>
              <w:jc w:val="center"/>
              <w:rPr>
                <w:rFonts w:ascii="Trebuchet MS" w:hAnsi="Trebuchet MS" w:cs="Arial"/>
                <w:color w:val="000000"/>
                <w:sz w:val="20"/>
                <w:szCs w:val="20"/>
                <w:lang w:bidi="th-TH"/>
              </w:rPr>
            </w:pPr>
            <w:del w:id="5411" w:author="Philippe Hollanda - Oliveira Trust" w:date="2022-07-19T10:08:00Z">
              <w:r w:rsidRPr="008601AF" w:rsidDel="00627AA0">
                <w:rPr>
                  <w:rFonts w:ascii="Trebuchet MS" w:hAnsi="Trebuchet MS" w:cs="Arial"/>
                  <w:color w:val="000000"/>
                  <w:sz w:val="20"/>
                  <w:szCs w:val="20"/>
                  <w:lang w:bidi="th-TH"/>
                </w:rPr>
                <w:delText>R$ 349,00</w:delText>
              </w:r>
            </w:del>
          </w:p>
        </w:tc>
      </w:tr>
      <w:tr w:rsidR="008601AF" w:rsidRPr="008601AF" w14:paraId="6FBA609B" w14:textId="77777777" w:rsidTr="00627AA0">
        <w:tblPrEx>
          <w:tblW w:w="5000" w:type="pct"/>
          <w:tblCellMar>
            <w:left w:w="70" w:type="dxa"/>
            <w:right w:w="70" w:type="dxa"/>
          </w:tblCellMar>
          <w:tblPrExChange w:id="5412" w:author="Philippe Hollanda - Oliveira Trust" w:date="2022-07-19T10:08:00Z">
            <w:tblPrEx>
              <w:tblW w:w="5000" w:type="pct"/>
              <w:tblCellMar>
                <w:left w:w="70" w:type="dxa"/>
                <w:right w:w="70" w:type="dxa"/>
              </w:tblCellMar>
            </w:tblPrEx>
          </w:tblPrExChange>
        </w:tblPrEx>
        <w:trPr>
          <w:trHeight w:val="1785"/>
          <w:trPrChange w:id="541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41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C5387D" w14:textId="1285D600" w:rsidR="008601AF" w:rsidRPr="008601AF" w:rsidRDefault="008601AF" w:rsidP="003C2C2A">
            <w:pPr>
              <w:jc w:val="center"/>
              <w:rPr>
                <w:rFonts w:ascii="Trebuchet MS" w:hAnsi="Trebuchet MS" w:cs="Arial"/>
                <w:color w:val="000000"/>
                <w:sz w:val="20"/>
                <w:szCs w:val="20"/>
                <w:lang w:bidi="th-TH"/>
              </w:rPr>
            </w:pPr>
            <w:del w:id="5415" w:author="Philippe Hollanda - Oliveira Trust" w:date="2022-07-19T10:08:00Z">
              <w:r w:rsidRPr="008601AF" w:rsidDel="00627AA0">
                <w:rPr>
                  <w:rFonts w:ascii="Trebuchet MS" w:hAnsi="Trebuchet MS" w:cs="Arial"/>
                  <w:color w:val="000000"/>
                  <w:sz w:val="20"/>
                  <w:szCs w:val="20"/>
                  <w:lang w:bidi="th-TH"/>
                </w:rPr>
                <w:delText>CADEADO E-20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1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14FE8F" w14:textId="719C4166" w:rsidR="008601AF" w:rsidRPr="008601AF" w:rsidRDefault="008601AF" w:rsidP="003C2C2A">
            <w:pPr>
              <w:jc w:val="center"/>
              <w:rPr>
                <w:rFonts w:ascii="Trebuchet MS" w:hAnsi="Trebuchet MS" w:cs="Arial"/>
                <w:color w:val="000000"/>
                <w:sz w:val="20"/>
                <w:szCs w:val="20"/>
                <w:lang w:bidi="th-TH"/>
              </w:rPr>
            </w:pPr>
            <w:del w:id="5417" w:author="Philippe Hollanda - Oliveira Trust" w:date="2022-07-19T10:08:00Z">
              <w:r w:rsidRPr="008601AF" w:rsidDel="00627AA0">
                <w:rPr>
                  <w:rFonts w:ascii="Trebuchet MS" w:hAnsi="Trebuchet MS" w:cs="Arial"/>
                  <w:color w:val="000000"/>
                  <w:sz w:val="20"/>
                  <w:szCs w:val="20"/>
                  <w:lang w:bidi="th-TH"/>
                </w:rPr>
                <w:delText>02/09/2021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1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768433" w14:textId="0383C7FF" w:rsidR="008601AF" w:rsidRPr="008601AF" w:rsidRDefault="008601AF" w:rsidP="003C2C2A">
            <w:pPr>
              <w:jc w:val="center"/>
              <w:rPr>
                <w:rFonts w:ascii="Trebuchet MS" w:hAnsi="Trebuchet MS" w:cs="Arial"/>
                <w:color w:val="000000"/>
                <w:sz w:val="20"/>
                <w:szCs w:val="20"/>
                <w:lang w:bidi="th-TH"/>
              </w:rPr>
            </w:pPr>
            <w:del w:id="5419" w:author="Philippe Hollanda - Oliveira Trust" w:date="2022-07-19T10:08:00Z">
              <w:r w:rsidRPr="008601AF" w:rsidDel="00627AA0">
                <w:rPr>
                  <w:rFonts w:ascii="Trebuchet MS" w:hAnsi="Trebuchet MS" w:cs="Arial"/>
                  <w:color w:val="000000"/>
                  <w:sz w:val="20"/>
                  <w:szCs w:val="20"/>
                  <w:lang w:bidi="th-TH"/>
                </w:rPr>
                <w:delText>R$ 374,00</w:delText>
              </w:r>
            </w:del>
          </w:p>
        </w:tc>
      </w:tr>
      <w:tr w:rsidR="008601AF" w:rsidRPr="008601AF" w14:paraId="71AE86E0" w14:textId="77777777" w:rsidTr="00627AA0">
        <w:tblPrEx>
          <w:tblW w:w="5000" w:type="pct"/>
          <w:tblCellMar>
            <w:left w:w="70" w:type="dxa"/>
            <w:right w:w="70" w:type="dxa"/>
          </w:tblCellMar>
          <w:tblPrExChange w:id="5420" w:author="Philippe Hollanda - Oliveira Trust" w:date="2022-07-19T10:08:00Z">
            <w:tblPrEx>
              <w:tblW w:w="5000" w:type="pct"/>
              <w:tblCellMar>
                <w:left w:w="70" w:type="dxa"/>
                <w:right w:w="70" w:type="dxa"/>
              </w:tblCellMar>
            </w:tblPrEx>
          </w:tblPrExChange>
        </w:tblPrEx>
        <w:trPr>
          <w:trHeight w:val="1785"/>
          <w:trPrChange w:id="542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42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191078" w14:textId="3FF122AC" w:rsidR="008601AF" w:rsidRPr="008601AF" w:rsidRDefault="008601AF" w:rsidP="003C2C2A">
            <w:pPr>
              <w:jc w:val="center"/>
              <w:rPr>
                <w:rFonts w:ascii="Trebuchet MS" w:hAnsi="Trebuchet MS" w:cs="Arial"/>
                <w:color w:val="000000"/>
                <w:sz w:val="20"/>
                <w:szCs w:val="20"/>
                <w:lang w:bidi="th-TH"/>
              </w:rPr>
            </w:pPr>
            <w:del w:id="5423" w:author="Philippe Hollanda - Oliveira Trust" w:date="2022-07-19T10:08:00Z">
              <w:r w:rsidRPr="008601AF" w:rsidDel="00627AA0">
                <w:rPr>
                  <w:rFonts w:ascii="Trebuchet MS" w:hAnsi="Trebuchet MS" w:cs="Arial"/>
                  <w:color w:val="000000"/>
                  <w:sz w:val="20"/>
                  <w:szCs w:val="20"/>
                  <w:lang w:bidi="th-TH"/>
                </w:rPr>
                <w:delText>MATERIAL DE 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2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99B6AB" w14:textId="57890E29" w:rsidR="008601AF" w:rsidRPr="008601AF" w:rsidRDefault="008601AF" w:rsidP="003C2C2A">
            <w:pPr>
              <w:jc w:val="center"/>
              <w:rPr>
                <w:rFonts w:ascii="Trebuchet MS" w:hAnsi="Trebuchet MS" w:cs="Arial"/>
                <w:color w:val="000000"/>
                <w:sz w:val="20"/>
                <w:szCs w:val="20"/>
                <w:lang w:bidi="th-TH"/>
              </w:rPr>
            </w:pPr>
            <w:del w:id="5425" w:author="Philippe Hollanda - Oliveira Trust" w:date="2022-07-19T10:08:00Z">
              <w:r w:rsidRPr="008601AF" w:rsidDel="00627AA0">
                <w:rPr>
                  <w:rFonts w:ascii="Trebuchet MS" w:hAnsi="Trebuchet MS" w:cs="Arial"/>
                  <w:color w:val="000000"/>
                  <w:sz w:val="20"/>
                  <w:szCs w:val="20"/>
                  <w:lang w:bidi="th-TH"/>
                </w:rPr>
                <w:delText>01/09/2021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2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018740" w14:textId="336F7FDD" w:rsidR="008601AF" w:rsidRPr="008601AF" w:rsidRDefault="008601AF" w:rsidP="003C2C2A">
            <w:pPr>
              <w:jc w:val="center"/>
              <w:rPr>
                <w:rFonts w:ascii="Trebuchet MS" w:hAnsi="Trebuchet MS" w:cs="Arial"/>
                <w:color w:val="000000"/>
                <w:sz w:val="20"/>
                <w:szCs w:val="20"/>
                <w:lang w:bidi="th-TH"/>
              </w:rPr>
            </w:pPr>
            <w:del w:id="5427" w:author="Philippe Hollanda - Oliveira Trust" w:date="2022-07-19T10:08:00Z">
              <w:r w:rsidRPr="008601AF" w:rsidDel="00627AA0">
                <w:rPr>
                  <w:rFonts w:ascii="Trebuchet MS" w:hAnsi="Trebuchet MS" w:cs="Arial"/>
                  <w:color w:val="000000"/>
                  <w:sz w:val="20"/>
                  <w:szCs w:val="20"/>
                  <w:lang w:bidi="th-TH"/>
                </w:rPr>
                <w:delText>R$ 6.015,40</w:delText>
              </w:r>
            </w:del>
          </w:p>
        </w:tc>
      </w:tr>
      <w:tr w:rsidR="008601AF" w:rsidRPr="008601AF" w14:paraId="711AD78A" w14:textId="77777777" w:rsidTr="00627AA0">
        <w:tblPrEx>
          <w:tblW w:w="5000" w:type="pct"/>
          <w:tblCellMar>
            <w:left w:w="70" w:type="dxa"/>
            <w:right w:w="70" w:type="dxa"/>
          </w:tblCellMar>
          <w:tblPrExChange w:id="5428" w:author="Philippe Hollanda - Oliveira Trust" w:date="2022-07-19T10:08:00Z">
            <w:tblPrEx>
              <w:tblW w:w="5000" w:type="pct"/>
              <w:tblCellMar>
                <w:left w:w="70" w:type="dxa"/>
                <w:right w:w="70" w:type="dxa"/>
              </w:tblCellMar>
            </w:tblPrEx>
          </w:tblPrExChange>
        </w:tblPrEx>
        <w:trPr>
          <w:trHeight w:val="1785"/>
          <w:trPrChange w:id="542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43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793D67" w14:textId="3A7BC8FD" w:rsidR="008601AF" w:rsidRPr="008601AF" w:rsidRDefault="008601AF" w:rsidP="003C2C2A">
            <w:pPr>
              <w:jc w:val="center"/>
              <w:rPr>
                <w:rFonts w:ascii="Trebuchet MS" w:hAnsi="Trebuchet MS" w:cs="Arial"/>
                <w:color w:val="000000"/>
                <w:sz w:val="20"/>
                <w:szCs w:val="20"/>
                <w:lang w:bidi="th-TH"/>
              </w:rPr>
            </w:pPr>
            <w:del w:id="5431" w:author="Philippe Hollanda - Oliveira Trust" w:date="2022-07-19T10:08:00Z">
              <w:r w:rsidRPr="008601AF" w:rsidDel="00627AA0">
                <w:rPr>
                  <w:rFonts w:ascii="Trebuchet MS" w:hAnsi="Trebuchet MS" w:cs="Arial"/>
                  <w:color w:val="000000"/>
                  <w:sz w:val="20"/>
                  <w:szCs w:val="20"/>
                  <w:lang w:bidi="th-TH"/>
                </w:rPr>
                <w:lastRenderedPageBreak/>
                <w:delText>MATERIAL DE 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3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358656" w14:textId="49D99025" w:rsidR="008601AF" w:rsidRPr="008601AF" w:rsidRDefault="008601AF" w:rsidP="003C2C2A">
            <w:pPr>
              <w:jc w:val="center"/>
              <w:rPr>
                <w:rFonts w:ascii="Trebuchet MS" w:hAnsi="Trebuchet MS" w:cs="Arial"/>
                <w:color w:val="000000"/>
                <w:sz w:val="20"/>
                <w:szCs w:val="20"/>
                <w:lang w:bidi="th-TH"/>
              </w:rPr>
            </w:pPr>
            <w:del w:id="5433" w:author="Philippe Hollanda - Oliveira Trust" w:date="2022-07-19T10:08:00Z">
              <w:r w:rsidRPr="008601AF" w:rsidDel="00627AA0">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3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6F7CFE" w14:textId="20CBE9EB" w:rsidR="008601AF" w:rsidRPr="008601AF" w:rsidRDefault="008601AF" w:rsidP="003C2C2A">
            <w:pPr>
              <w:jc w:val="center"/>
              <w:rPr>
                <w:rFonts w:ascii="Trebuchet MS" w:hAnsi="Trebuchet MS" w:cs="Arial"/>
                <w:color w:val="000000"/>
                <w:sz w:val="20"/>
                <w:szCs w:val="20"/>
                <w:lang w:bidi="th-TH"/>
              </w:rPr>
            </w:pPr>
            <w:del w:id="5435" w:author="Philippe Hollanda - Oliveira Trust" w:date="2022-07-19T10:08:00Z">
              <w:r w:rsidRPr="008601AF" w:rsidDel="00627AA0">
                <w:rPr>
                  <w:rFonts w:ascii="Trebuchet MS" w:hAnsi="Trebuchet MS" w:cs="Arial"/>
                  <w:color w:val="000000"/>
                  <w:sz w:val="20"/>
                  <w:szCs w:val="20"/>
                  <w:lang w:bidi="th-TH"/>
                </w:rPr>
                <w:delText>R$ 396,90</w:delText>
              </w:r>
            </w:del>
          </w:p>
        </w:tc>
      </w:tr>
      <w:tr w:rsidR="008601AF" w:rsidRPr="008601AF" w14:paraId="26B27CC2" w14:textId="77777777" w:rsidTr="00627AA0">
        <w:tblPrEx>
          <w:tblW w:w="5000" w:type="pct"/>
          <w:tblCellMar>
            <w:left w:w="70" w:type="dxa"/>
            <w:right w:w="70" w:type="dxa"/>
          </w:tblCellMar>
          <w:tblPrExChange w:id="5436" w:author="Philippe Hollanda - Oliveira Trust" w:date="2022-07-19T10:08:00Z">
            <w:tblPrEx>
              <w:tblW w:w="5000" w:type="pct"/>
              <w:tblCellMar>
                <w:left w:w="70" w:type="dxa"/>
                <w:right w:w="70" w:type="dxa"/>
              </w:tblCellMar>
            </w:tblPrEx>
          </w:tblPrExChange>
        </w:tblPrEx>
        <w:trPr>
          <w:trHeight w:val="1785"/>
          <w:trPrChange w:id="5437"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438"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CBBCF9" w14:textId="4DF66B55" w:rsidR="008601AF" w:rsidRPr="008601AF" w:rsidRDefault="008601AF" w:rsidP="003C2C2A">
            <w:pPr>
              <w:jc w:val="center"/>
              <w:rPr>
                <w:rFonts w:ascii="Trebuchet MS" w:hAnsi="Trebuchet MS" w:cs="Arial"/>
                <w:color w:val="000000"/>
                <w:sz w:val="20"/>
                <w:szCs w:val="20"/>
                <w:lang w:bidi="th-TH"/>
              </w:rPr>
            </w:pPr>
            <w:del w:id="5439"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4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1D6F66" w14:textId="08DAD3A7" w:rsidR="008601AF" w:rsidRPr="008601AF" w:rsidRDefault="008601AF" w:rsidP="003C2C2A">
            <w:pPr>
              <w:jc w:val="center"/>
              <w:rPr>
                <w:rFonts w:ascii="Trebuchet MS" w:hAnsi="Trebuchet MS" w:cs="Arial"/>
                <w:color w:val="000000"/>
                <w:sz w:val="20"/>
                <w:szCs w:val="20"/>
                <w:lang w:bidi="th-TH"/>
              </w:rPr>
            </w:pPr>
            <w:del w:id="5441" w:author="Philippe Hollanda - Oliveira Trust" w:date="2022-07-19T10:08:00Z">
              <w:r w:rsidRPr="008601AF" w:rsidDel="00627AA0">
                <w:rPr>
                  <w:rFonts w:ascii="Trebuchet MS" w:hAnsi="Trebuchet MS" w:cs="Arial"/>
                  <w:color w:val="000000"/>
                  <w:sz w:val="20"/>
                  <w:szCs w:val="20"/>
                  <w:lang w:bidi="th-TH"/>
                </w:rPr>
                <w:delText>15/09/2021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4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479F2F" w14:textId="39DA5AD1" w:rsidR="008601AF" w:rsidRPr="008601AF" w:rsidRDefault="008601AF" w:rsidP="003C2C2A">
            <w:pPr>
              <w:jc w:val="center"/>
              <w:rPr>
                <w:rFonts w:ascii="Trebuchet MS" w:hAnsi="Trebuchet MS" w:cs="Arial"/>
                <w:color w:val="000000"/>
                <w:sz w:val="20"/>
                <w:szCs w:val="20"/>
                <w:lang w:bidi="th-TH"/>
              </w:rPr>
            </w:pPr>
            <w:del w:id="5443" w:author="Philippe Hollanda - Oliveira Trust" w:date="2022-07-19T10:08:00Z">
              <w:r w:rsidRPr="008601AF" w:rsidDel="00627AA0">
                <w:rPr>
                  <w:rFonts w:ascii="Trebuchet MS" w:hAnsi="Trebuchet MS" w:cs="Arial"/>
                  <w:color w:val="000000"/>
                  <w:sz w:val="20"/>
                  <w:szCs w:val="20"/>
                  <w:lang w:bidi="th-TH"/>
                </w:rPr>
                <w:delText>R$ 2.652,85</w:delText>
              </w:r>
            </w:del>
          </w:p>
        </w:tc>
      </w:tr>
      <w:tr w:rsidR="008601AF" w:rsidRPr="008601AF" w14:paraId="1219F633" w14:textId="77777777" w:rsidTr="00627AA0">
        <w:tblPrEx>
          <w:tblW w:w="5000" w:type="pct"/>
          <w:tblCellMar>
            <w:left w:w="70" w:type="dxa"/>
            <w:right w:w="70" w:type="dxa"/>
          </w:tblCellMar>
          <w:tblPrExChange w:id="5444" w:author="Philippe Hollanda - Oliveira Trust" w:date="2022-07-19T10:08:00Z">
            <w:tblPrEx>
              <w:tblW w:w="5000" w:type="pct"/>
              <w:tblCellMar>
                <w:left w:w="70" w:type="dxa"/>
                <w:right w:w="70" w:type="dxa"/>
              </w:tblCellMar>
            </w:tblPrEx>
          </w:tblPrExChange>
        </w:tblPrEx>
        <w:trPr>
          <w:trHeight w:val="1785"/>
          <w:trPrChange w:id="544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44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868D82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4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39E494" w14:textId="3B02650E" w:rsidR="008601AF" w:rsidRPr="008601AF" w:rsidRDefault="008601AF" w:rsidP="003C2C2A">
            <w:pPr>
              <w:jc w:val="center"/>
              <w:rPr>
                <w:rFonts w:ascii="Trebuchet MS" w:hAnsi="Trebuchet MS" w:cs="Arial"/>
                <w:color w:val="000000"/>
                <w:sz w:val="20"/>
                <w:szCs w:val="20"/>
                <w:lang w:bidi="th-TH"/>
              </w:rPr>
            </w:pPr>
            <w:del w:id="5448" w:author="Philippe Hollanda - Oliveira Trust" w:date="2022-07-19T10:08:00Z">
              <w:r w:rsidRPr="008601AF" w:rsidDel="00627AA0">
                <w:rPr>
                  <w:rFonts w:ascii="Trebuchet MS" w:hAnsi="Trebuchet MS" w:cs="Arial"/>
                  <w:color w:val="000000"/>
                  <w:sz w:val="20"/>
                  <w:szCs w:val="20"/>
                  <w:lang w:bidi="th-TH"/>
                </w:rPr>
                <w:delText>30/09/2021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02DE61" w14:textId="01808887" w:rsidR="008601AF" w:rsidRPr="008601AF" w:rsidRDefault="008601AF" w:rsidP="003C2C2A">
            <w:pPr>
              <w:jc w:val="center"/>
              <w:rPr>
                <w:rFonts w:ascii="Trebuchet MS" w:hAnsi="Trebuchet MS" w:cs="Arial"/>
                <w:color w:val="000000"/>
                <w:sz w:val="20"/>
                <w:szCs w:val="20"/>
                <w:lang w:bidi="th-TH"/>
              </w:rPr>
            </w:pPr>
            <w:del w:id="5450" w:author="Philippe Hollanda - Oliveira Trust" w:date="2022-07-19T10:08:00Z">
              <w:r w:rsidRPr="008601AF" w:rsidDel="00627AA0">
                <w:rPr>
                  <w:rFonts w:ascii="Trebuchet MS" w:hAnsi="Trebuchet MS" w:cs="Arial"/>
                  <w:color w:val="000000"/>
                  <w:sz w:val="20"/>
                  <w:szCs w:val="20"/>
                  <w:lang w:bidi="th-TH"/>
                </w:rPr>
                <w:delText>R$ 2.652,85</w:delText>
              </w:r>
            </w:del>
          </w:p>
        </w:tc>
      </w:tr>
      <w:tr w:rsidR="008601AF" w:rsidRPr="008601AF" w14:paraId="6768C309" w14:textId="77777777" w:rsidTr="00627AA0">
        <w:tblPrEx>
          <w:tblW w:w="5000" w:type="pct"/>
          <w:tblCellMar>
            <w:left w:w="70" w:type="dxa"/>
            <w:right w:w="70" w:type="dxa"/>
          </w:tblCellMar>
          <w:tblPrExChange w:id="5451" w:author="Philippe Hollanda - Oliveira Trust" w:date="2022-07-19T10:08:00Z">
            <w:tblPrEx>
              <w:tblW w:w="5000" w:type="pct"/>
              <w:tblCellMar>
                <w:left w:w="70" w:type="dxa"/>
                <w:right w:w="70" w:type="dxa"/>
              </w:tblCellMar>
            </w:tblPrEx>
          </w:tblPrExChange>
        </w:tblPrEx>
        <w:trPr>
          <w:trHeight w:val="1785"/>
          <w:trPrChange w:id="545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45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906B68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4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953521" w14:textId="1C21F68E" w:rsidR="008601AF" w:rsidRPr="008601AF" w:rsidRDefault="008601AF" w:rsidP="003C2C2A">
            <w:pPr>
              <w:jc w:val="center"/>
              <w:rPr>
                <w:rFonts w:ascii="Trebuchet MS" w:hAnsi="Trebuchet MS" w:cs="Arial"/>
                <w:color w:val="000000"/>
                <w:sz w:val="20"/>
                <w:szCs w:val="20"/>
                <w:lang w:bidi="th-TH"/>
              </w:rPr>
            </w:pPr>
            <w:del w:id="5455" w:author="Philippe Hollanda - Oliveira Trust" w:date="2022-07-19T10:08:00Z">
              <w:r w:rsidRPr="008601AF" w:rsidDel="00627AA0">
                <w:rPr>
                  <w:rFonts w:ascii="Trebuchet MS" w:hAnsi="Trebuchet MS" w:cs="Arial"/>
                  <w:color w:val="000000"/>
                  <w:sz w:val="20"/>
                  <w:szCs w:val="20"/>
                  <w:lang w:bidi="th-TH"/>
                </w:rPr>
                <w:delText>15/10/2021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2415E5" w14:textId="65EBA4E6" w:rsidR="008601AF" w:rsidRPr="008601AF" w:rsidRDefault="008601AF" w:rsidP="003C2C2A">
            <w:pPr>
              <w:jc w:val="center"/>
              <w:rPr>
                <w:rFonts w:ascii="Trebuchet MS" w:hAnsi="Trebuchet MS" w:cs="Arial"/>
                <w:color w:val="000000"/>
                <w:sz w:val="20"/>
                <w:szCs w:val="20"/>
                <w:lang w:bidi="th-TH"/>
              </w:rPr>
            </w:pPr>
            <w:del w:id="5457" w:author="Philippe Hollanda - Oliveira Trust" w:date="2022-07-19T10:08:00Z">
              <w:r w:rsidRPr="008601AF" w:rsidDel="00627AA0">
                <w:rPr>
                  <w:rFonts w:ascii="Trebuchet MS" w:hAnsi="Trebuchet MS" w:cs="Arial"/>
                  <w:color w:val="000000"/>
                  <w:sz w:val="20"/>
                  <w:szCs w:val="20"/>
                  <w:lang w:bidi="th-TH"/>
                </w:rPr>
                <w:delText>R$ 2.652,85</w:delText>
              </w:r>
            </w:del>
          </w:p>
        </w:tc>
      </w:tr>
      <w:tr w:rsidR="008601AF" w:rsidRPr="008601AF" w14:paraId="609524F3" w14:textId="77777777" w:rsidTr="00627AA0">
        <w:tblPrEx>
          <w:tblW w:w="5000" w:type="pct"/>
          <w:tblCellMar>
            <w:left w:w="70" w:type="dxa"/>
            <w:right w:w="70" w:type="dxa"/>
          </w:tblCellMar>
          <w:tblPrExChange w:id="5458" w:author="Philippe Hollanda - Oliveira Trust" w:date="2022-07-19T10:08:00Z">
            <w:tblPrEx>
              <w:tblW w:w="5000" w:type="pct"/>
              <w:tblCellMar>
                <w:left w:w="70" w:type="dxa"/>
                <w:right w:w="70" w:type="dxa"/>
              </w:tblCellMar>
            </w:tblPrEx>
          </w:tblPrExChange>
        </w:tblPrEx>
        <w:trPr>
          <w:trHeight w:val="1785"/>
          <w:trPrChange w:id="545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46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90F301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4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B50447" w14:textId="3724F323" w:rsidR="008601AF" w:rsidRPr="008601AF" w:rsidRDefault="008601AF" w:rsidP="003C2C2A">
            <w:pPr>
              <w:jc w:val="center"/>
              <w:rPr>
                <w:rFonts w:ascii="Trebuchet MS" w:hAnsi="Trebuchet MS" w:cs="Arial"/>
                <w:color w:val="000000"/>
                <w:sz w:val="20"/>
                <w:szCs w:val="20"/>
                <w:lang w:bidi="th-TH"/>
              </w:rPr>
            </w:pPr>
            <w:del w:id="5462" w:author="Philippe Hollanda - Oliveira Trust" w:date="2022-07-19T10:08:00Z">
              <w:r w:rsidRPr="008601AF" w:rsidDel="00627AA0">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71DF6D" w14:textId="5DFC67BF" w:rsidR="008601AF" w:rsidRPr="008601AF" w:rsidRDefault="008601AF" w:rsidP="003C2C2A">
            <w:pPr>
              <w:jc w:val="center"/>
              <w:rPr>
                <w:rFonts w:ascii="Trebuchet MS" w:hAnsi="Trebuchet MS" w:cs="Arial"/>
                <w:color w:val="000000"/>
                <w:sz w:val="20"/>
                <w:szCs w:val="20"/>
                <w:lang w:bidi="th-TH"/>
              </w:rPr>
            </w:pPr>
            <w:del w:id="5464" w:author="Philippe Hollanda - Oliveira Trust" w:date="2022-07-19T10:08:00Z">
              <w:r w:rsidRPr="008601AF" w:rsidDel="00627AA0">
                <w:rPr>
                  <w:rFonts w:ascii="Trebuchet MS" w:hAnsi="Trebuchet MS" w:cs="Arial"/>
                  <w:color w:val="000000"/>
                  <w:sz w:val="20"/>
                  <w:szCs w:val="20"/>
                  <w:lang w:bidi="th-TH"/>
                </w:rPr>
                <w:delText>R$ 2.652,85</w:delText>
              </w:r>
            </w:del>
          </w:p>
        </w:tc>
      </w:tr>
      <w:tr w:rsidR="008601AF" w:rsidRPr="008601AF" w14:paraId="5E561DB7" w14:textId="77777777" w:rsidTr="00627AA0">
        <w:tblPrEx>
          <w:tblW w:w="5000" w:type="pct"/>
          <w:tblCellMar>
            <w:left w:w="70" w:type="dxa"/>
            <w:right w:w="70" w:type="dxa"/>
          </w:tblCellMar>
          <w:tblPrExChange w:id="5465" w:author="Philippe Hollanda - Oliveira Trust" w:date="2022-07-19T10:08:00Z">
            <w:tblPrEx>
              <w:tblW w:w="5000" w:type="pct"/>
              <w:tblCellMar>
                <w:left w:w="70" w:type="dxa"/>
                <w:right w:w="70" w:type="dxa"/>
              </w:tblCellMar>
            </w:tblPrEx>
          </w:tblPrExChange>
        </w:tblPrEx>
        <w:trPr>
          <w:trHeight w:val="1785"/>
          <w:trPrChange w:id="54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4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B75BA3" w14:textId="20535916" w:rsidR="008601AF" w:rsidRPr="008601AF" w:rsidRDefault="008601AF" w:rsidP="003C2C2A">
            <w:pPr>
              <w:jc w:val="center"/>
              <w:rPr>
                <w:rFonts w:ascii="Trebuchet MS" w:hAnsi="Trebuchet MS" w:cs="Arial"/>
                <w:color w:val="000000"/>
                <w:sz w:val="20"/>
                <w:szCs w:val="20"/>
                <w:lang w:bidi="th-TH"/>
              </w:rPr>
            </w:pPr>
            <w:del w:id="5468" w:author="Philippe Hollanda - Oliveira Trust" w:date="2022-07-19T10:08:00Z">
              <w:r w:rsidRPr="008601AF" w:rsidDel="00627AA0">
                <w:rPr>
                  <w:rFonts w:ascii="Trebuchet MS" w:hAnsi="Trebuchet MS" w:cs="Arial"/>
                  <w:color w:val="000000"/>
                  <w:sz w:val="20"/>
                  <w:szCs w:val="20"/>
                  <w:lang w:bidi="th-TH"/>
                </w:rPr>
                <w:lastRenderedPageBreak/>
                <w:delText xml:space="preserve">ARMARIO DE AÇO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43627F" w14:textId="004CE0A9" w:rsidR="008601AF" w:rsidRPr="008601AF" w:rsidRDefault="008601AF" w:rsidP="003C2C2A">
            <w:pPr>
              <w:jc w:val="center"/>
              <w:rPr>
                <w:rFonts w:ascii="Trebuchet MS" w:hAnsi="Trebuchet MS" w:cs="Arial"/>
                <w:color w:val="000000"/>
                <w:sz w:val="20"/>
                <w:szCs w:val="20"/>
                <w:lang w:bidi="th-TH"/>
              </w:rPr>
            </w:pPr>
            <w:del w:id="5470" w:author="Philippe Hollanda - Oliveira Trust" w:date="2022-07-19T10:08:00Z">
              <w:r w:rsidRPr="008601AF" w:rsidDel="00627AA0">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26534A" w14:textId="1F905D02" w:rsidR="008601AF" w:rsidRPr="008601AF" w:rsidRDefault="008601AF" w:rsidP="003C2C2A">
            <w:pPr>
              <w:jc w:val="center"/>
              <w:rPr>
                <w:rFonts w:ascii="Trebuchet MS" w:hAnsi="Trebuchet MS" w:cs="Arial"/>
                <w:color w:val="000000"/>
                <w:sz w:val="20"/>
                <w:szCs w:val="20"/>
                <w:lang w:bidi="th-TH"/>
              </w:rPr>
            </w:pPr>
            <w:del w:id="5472" w:author="Philippe Hollanda - Oliveira Trust" w:date="2022-07-19T10:08:00Z">
              <w:r w:rsidRPr="008601AF" w:rsidDel="00627AA0">
                <w:rPr>
                  <w:rFonts w:ascii="Trebuchet MS" w:hAnsi="Trebuchet MS" w:cs="Arial"/>
                  <w:color w:val="000000"/>
                  <w:sz w:val="20"/>
                  <w:szCs w:val="20"/>
                  <w:lang w:bidi="th-TH"/>
                </w:rPr>
                <w:delText>R$ 3.420,00</w:delText>
              </w:r>
            </w:del>
          </w:p>
        </w:tc>
      </w:tr>
      <w:tr w:rsidR="008601AF" w:rsidRPr="008601AF" w14:paraId="060C6942" w14:textId="77777777" w:rsidTr="00627AA0">
        <w:tblPrEx>
          <w:tblW w:w="5000" w:type="pct"/>
          <w:tblCellMar>
            <w:left w:w="70" w:type="dxa"/>
            <w:right w:w="70" w:type="dxa"/>
          </w:tblCellMar>
          <w:tblPrExChange w:id="5473" w:author="Philippe Hollanda - Oliveira Trust" w:date="2022-07-19T10:08:00Z">
            <w:tblPrEx>
              <w:tblW w:w="5000" w:type="pct"/>
              <w:tblCellMar>
                <w:left w:w="70" w:type="dxa"/>
                <w:right w:w="70" w:type="dxa"/>
              </w:tblCellMar>
            </w:tblPrEx>
          </w:tblPrExChange>
        </w:tblPrEx>
        <w:trPr>
          <w:trHeight w:val="1785"/>
          <w:trPrChange w:id="54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4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BEDB89" w14:textId="0147B7D2" w:rsidR="008601AF" w:rsidRPr="008601AF" w:rsidRDefault="008601AF" w:rsidP="003C2C2A">
            <w:pPr>
              <w:jc w:val="center"/>
              <w:rPr>
                <w:rFonts w:ascii="Trebuchet MS" w:hAnsi="Trebuchet MS" w:cs="Arial"/>
                <w:color w:val="000000"/>
                <w:sz w:val="20"/>
                <w:szCs w:val="20"/>
                <w:lang w:bidi="th-TH"/>
              </w:rPr>
            </w:pPr>
            <w:del w:id="5476" w:author="Philippe Hollanda - Oliveira Trust" w:date="2022-07-19T10:08:00Z">
              <w:r w:rsidRPr="008601AF" w:rsidDel="00627AA0">
                <w:rPr>
                  <w:rFonts w:ascii="Trebuchet MS" w:hAnsi="Trebuchet MS" w:cs="Arial"/>
                  <w:color w:val="000000"/>
                  <w:sz w:val="20"/>
                  <w:szCs w:val="20"/>
                  <w:lang w:bidi="th-TH"/>
                </w:rPr>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F8D962" w14:textId="2307E778" w:rsidR="008601AF" w:rsidRPr="008601AF" w:rsidRDefault="008601AF" w:rsidP="003C2C2A">
            <w:pPr>
              <w:jc w:val="center"/>
              <w:rPr>
                <w:rFonts w:ascii="Trebuchet MS" w:hAnsi="Trebuchet MS" w:cs="Arial"/>
                <w:color w:val="000000"/>
                <w:sz w:val="20"/>
                <w:szCs w:val="20"/>
                <w:lang w:bidi="th-TH"/>
              </w:rPr>
            </w:pPr>
            <w:del w:id="5478" w:author="Philippe Hollanda - Oliveira Trust" w:date="2022-07-19T10:08:00Z">
              <w:r w:rsidRPr="008601AF" w:rsidDel="00627AA0">
                <w:rPr>
                  <w:rFonts w:ascii="Trebuchet MS" w:hAnsi="Trebuchet MS" w:cs="Arial"/>
                  <w:color w:val="000000"/>
                  <w:sz w:val="20"/>
                  <w:szCs w:val="20"/>
                  <w:lang w:bidi="th-TH"/>
                </w:rPr>
                <w:delText>26/08/2021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B84A70" w14:textId="388D627B" w:rsidR="008601AF" w:rsidRPr="008601AF" w:rsidRDefault="008601AF" w:rsidP="003C2C2A">
            <w:pPr>
              <w:jc w:val="center"/>
              <w:rPr>
                <w:rFonts w:ascii="Trebuchet MS" w:hAnsi="Trebuchet MS" w:cs="Arial"/>
                <w:color w:val="000000"/>
                <w:sz w:val="20"/>
                <w:szCs w:val="20"/>
                <w:lang w:bidi="th-TH"/>
              </w:rPr>
            </w:pPr>
            <w:del w:id="5480" w:author="Philippe Hollanda - Oliveira Trust" w:date="2022-07-19T10:08:00Z">
              <w:r w:rsidRPr="008601AF" w:rsidDel="00627AA0">
                <w:rPr>
                  <w:rFonts w:ascii="Trebuchet MS" w:hAnsi="Trebuchet MS" w:cs="Arial"/>
                  <w:color w:val="000000"/>
                  <w:sz w:val="20"/>
                  <w:szCs w:val="20"/>
                  <w:lang w:bidi="th-TH"/>
                </w:rPr>
                <w:delText>R$ 6.563,00</w:delText>
              </w:r>
            </w:del>
          </w:p>
        </w:tc>
      </w:tr>
      <w:tr w:rsidR="008601AF" w:rsidRPr="008601AF" w14:paraId="298C979A" w14:textId="77777777" w:rsidTr="00627AA0">
        <w:tblPrEx>
          <w:tblW w:w="5000" w:type="pct"/>
          <w:tblCellMar>
            <w:left w:w="70" w:type="dxa"/>
            <w:right w:w="70" w:type="dxa"/>
          </w:tblCellMar>
          <w:tblPrExChange w:id="5481" w:author="Philippe Hollanda - Oliveira Trust" w:date="2022-07-19T10:08:00Z">
            <w:tblPrEx>
              <w:tblW w:w="5000" w:type="pct"/>
              <w:tblCellMar>
                <w:left w:w="70" w:type="dxa"/>
                <w:right w:w="70" w:type="dxa"/>
              </w:tblCellMar>
            </w:tblPrEx>
          </w:tblPrExChange>
        </w:tblPrEx>
        <w:trPr>
          <w:trHeight w:val="1785"/>
          <w:trPrChange w:id="54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4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2EAFCB" w14:textId="3F1FB9EA" w:rsidR="008601AF" w:rsidRPr="008601AF" w:rsidRDefault="008601AF" w:rsidP="003C2C2A">
            <w:pPr>
              <w:jc w:val="center"/>
              <w:rPr>
                <w:rFonts w:ascii="Trebuchet MS" w:hAnsi="Trebuchet MS" w:cs="Arial"/>
                <w:color w:val="000000"/>
                <w:sz w:val="20"/>
                <w:szCs w:val="20"/>
                <w:lang w:bidi="th-TH"/>
              </w:rPr>
            </w:pPr>
            <w:del w:id="5484" w:author="Philippe Hollanda - Oliveira Trust" w:date="2022-07-19T10:08:00Z">
              <w:r w:rsidRPr="008601AF" w:rsidDel="00627AA0">
                <w:rPr>
                  <w:rFonts w:ascii="Trebuchet MS" w:hAnsi="Trebuchet MS" w:cs="Arial"/>
                  <w:color w:val="000000"/>
                  <w:sz w:val="20"/>
                  <w:szCs w:val="20"/>
                  <w:lang w:bidi="th-TH"/>
                </w:rPr>
                <w:delText>CHAPA / 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1AB5AC" w14:textId="046C059B" w:rsidR="008601AF" w:rsidRPr="008601AF" w:rsidRDefault="008601AF" w:rsidP="003C2C2A">
            <w:pPr>
              <w:jc w:val="center"/>
              <w:rPr>
                <w:rFonts w:ascii="Trebuchet MS" w:hAnsi="Trebuchet MS" w:cs="Arial"/>
                <w:color w:val="000000"/>
                <w:sz w:val="20"/>
                <w:szCs w:val="20"/>
                <w:lang w:bidi="th-TH"/>
              </w:rPr>
            </w:pPr>
            <w:del w:id="5486" w:author="Philippe Hollanda - Oliveira Trust" w:date="2022-07-19T10:08:00Z">
              <w:r w:rsidRPr="008601AF" w:rsidDel="00627AA0">
                <w:rPr>
                  <w:rFonts w:ascii="Trebuchet MS" w:hAnsi="Trebuchet MS" w:cs="Arial"/>
                  <w:color w:val="000000"/>
                  <w:sz w:val="20"/>
                  <w:szCs w:val="20"/>
                  <w:lang w:bidi="th-TH"/>
                </w:rPr>
                <w:delText>02/09/2021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B8406F" w14:textId="3763A2DF" w:rsidR="008601AF" w:rsidRPr="008601AF" w:rsidRDefault="008601AF" w:rsidP="003C2C2A">
            <w:pPr>
              <w:jc w:val="center"/>
              <w:rPr>
                <w:rFonts w:ascii="Trebuchet MS" w:hAnsi="Trebuchet MS" w:cs="Arial"/>
                <w:color w:val="000000"/>
                <w:sz w:val="20"/>
                <w:szCs w:val="20"/>
                <w:lang w:bidi="th-TH"/>
              </w:rPr>
            </w:pPr>
            <w:del w:id="5488" w:author="Philippe Hollanda - Oliveira Trust" w:date="2022-07-19T10:08:00Z">
              <w:r w:rsidRPr="008601AF" w:rsidDel="00627AA0">
                <w:rPr>
                  <w:rFonts w:ascii="Trebuchet MS" w:hAnsi="Trebuchet MS" w:cs="Arial"/>
                  <w:color w:val="000000"/>
                  <w:sz w:val="20"/>
                  <w:szCs w:val="20"/>
                  <w:lang w:bidi="th-TH"/>
                </w:rPr>
                <w:delText>R$ 51.602,34</w:delText>
              </w:r>
            </w:del>
          </w:p>
        </w:tc>
      </w:tr>
      <w:tr w:rsidR="008601AF" w:rsidRPr="008601AF" w14:paraId="139446EC" w14:textId="77777777" w:rsidTr="00627AA0">
        <w:tblPrEx>
          <w:tblW w:w="5000" w:type="pct"/>
          <w:tblCellMar>
            <w:left w:w="70" w:type="dxa"/>
            <w:right w:w="70" w:type="dxa"/>
          </w:tblCellMar>
          <w:tblPrExChange w:id="5489" w:author="Philippe Hollanda - Oliveira Trust" w:date="2022-07-19T10:08:00Z">
            <w:tblPrEx>
              <w:tblW w:w="5000" w:type="pct"/>
              <w:tblCellMar>
                <w:left w:w="70" w:type="dxa"/>
                <w:right w:w="70" w:type="dxa"/>
              </w:tblCellMar>
            </w:tblPrEx>
          </w:tblPrExChange>
        </w:tblPrEx>
        <w:trPr>
          <w:trHeight w:val="1785"/>
          <w:trPrChange w:id="5490"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491"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A0A80B" w14:textId="3423A059" w:rsidR="008601AF" w:rsidRPr="008601AF" w:rsidRDefault="008601AF" w:rsidP="003C2C2A">
            <w:pPr>
              <w:jc w:val="center"/>
              <w:rPr>
                <w:rFonts w:ascii="Trebuchet MS" w:hAnsi="Trebuchet MS" w:cs="Arial"/>
                <w:color w:val="000000"/>
                <w:sz w:val="20"/>
                <w:szCs w:val="20"/>
                <w:lang w:bidi="th-TH"/>
              </w:rPr>
            </w:pPr>
            <w:del w:id="5492"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4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5B7135" w14:textId="1AB1DACD" w:rsidR="008601AF" w:rsidRPr="008601AF" w:rsidRDefault="008601AF" w:rsidP="003C2C2A">
            <w:pPr>
              <w:jc w:val="center"/>
              <w:rPr>
                <w:rFonts w:ascii="Trebuchet MS" w:hAnsi="Trebuchet MS" w:cs="Arial"/>
                <w:color w:val="000000"/>
                <w:sz w:val="20"/>
                <w:szCs w:val="20"/>
                <w:lang w:bidi="th-TH"/>
              </w:rPr>
            </w:pPr>
            <w:del w:id="5494" w:author="Philippe Hollanda - Oliveira Trust" w:date="2022-07-19T10:08:00Z">
              <w:r w:rsidRPr="008601AF" w:rsidDel="00627AA0">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4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12D578" w14:textId="3F2C1F19" w:rsidR="008601AF" w:rsidRPr="008601AF" w:rsidRDefault="008601AF" w:rsidP="003C2C2A">
            <w:pPr>
              <w:jc w:val="center"/>
              <w:rPr>
                <w:rFonts w:ascii="Trebuchet MS" w:hAnsi="Trebuchet MS" w:cs="Arial"/>
                <w:color w:val="000000"/>
                <w:sz w:val="20"/>
                <w:szCs w:val="20"/>
                <w:lang w:bidi="th-TH"/>
              </w:rPr>
            </w:pPr>
            <w:del w:id="5496" w:author="Philippe Hollanda - Oliveira Trust" w:date="2022-07-19T10:08:00Z">
              <w:r w:rsidRPr="008601AF" w:rsidDel="00627AA0">
                <w:rPr>
                  <w:rFonts w:ascii="Trebuchet MS" w:hAnsi="Trebuchet MS" w:cs="Arial"/>
                  <w:color w:val="000000"/>
                  <w:sz w:val="20"/>
                  <w:szCs w:val="20"/>
                  <w:lang w:bidi="th-TH"/>
                </w:rPr>
                <w:delText>R$ 15.673,79</w:delText>
              </w:r>
            </w:del>
          </w:p>
        </w:tc>
      </w:tr>
      <w:tr w:rsidR="008601AF" w:rsidRPr="008601AF" w14:paraId="5DD47D7F" w14:textId="77777777" w:rsidTr="00627AA0">
        <w:tblPrEx>
          <w:tblW w:w="5000" w:type="pct"/>
          <w:tblCellMar>
            <w:left w:w="70" w:type="dxa"/>
            <w:right w:w="70" w:type="dxa"/>
          </w:tblCellMar>
          <w:tblPrExChange w:id="5497" w:author="Philippe Hollanda - Oliveira Trust" w:date="2022-07-19T10:08:00Z">
            <w:tblPrEx>
              <w:tblW w:w="5000" w:type="pct"/>
              <w:tblCellMar>
                <w:left w:w="70" w:type="dxa"/>
                <w:right w:w="70" w:type="dxa"/>
              </w:tblCellMar>
            </w:tblPrEx>
          </w:tblPrExChange>
        </w:tblPrEx>
        <w:trPr>
          <w:trHeight w:val="1785"/>
          <w:trPrChange w:id="549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49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A71758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50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DB73CF9" w14:textId="7182342A" w:rsidR="008601AF" w:rsidRPr="008601AF" w:rsidRDefault="008601AF" w:rsidP="003C2C2A">
            <w:pPr>
              <w:jc w:val="center"/>
              <w:rPr>
                <w:rFonts w:ascii="Trebuchet MS" w:hAnsi="Trebuchet MS" w:cs="Arial"/>
                <w:color w:val="000000"/>
                <w:sz w:val="20"/>
                <w:szCs w:val="20"/>
                <w:lang w:bidi="th-TH"/>
              </w:rPr>
            </w:pPr>
            <w:del w:id="5501" w:author="Philippe Hollanda - Oliveira Trust" w:date="2022-07-19T10:08:00Z">
              <w:r w:rsidRPr="008601AF" w:rsidDel="00627AA0">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0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AAF060" w14:textId="55CB40CF" w:rsidR="008601AF" w:rsidRPr="008601AF" w:rsidRDefault="008601AF" w:rsidP="003C2C2A">
            <w:pPr>
              <w:jc w:val="center"/>
              <w:rPr>
                <w:rFonts w:ascii="Trebuchet MS" w:hAnsi="Trebuchet MS" w:cs="Arial"/>
                <w:color w:val="000000"/>
                <w:sz w:val="20"/>
                <w:szCs w:val="20"/>
                <w:lang w:bidi="th-TH"/>
              </w:rPr>
            </w:pPr>
            <w:del w:id="5503" w:author="Philippe Hollanda - Oliveira Trust" w:date="2022-07-19T10:08:00Z">
              <w:r w:rsidRPr="008601AF" w:rsidDel="00627AA0">
                <w:rPr>
                  <w:rFonts w:ascii="Trebuchet MS" w:hAnsi="Trebuchet MS" w:cs="Arial"/>
                  <w:color w:val="000000"/>
                  <w:sz w:val="20"/>
                  <w:szCs w:val="20"/>
                  <w:lang w:bidi="th-TH"/>
                </w:rPr>
                <w:delText>R$ 15.673,79</w:delText>
              </w:r>
            </w:del>
          </w:p>
        </w:tc>
      </w:tr>
      <w:tr w:rsidR="008601AF" w:rsidRPr="008601AF" w14:paraId="199B23C3" w14:textId="77777777" w:rsidTr="00627AA0">
        <w:tblPrEx>
          <w:tblW w:w="5000" w:type="pct"/>
          <w:tblCellMar>
            <w:left w:w="70" w:type="dxa"/>
            <w:right w:w="70" w:type="dxa"/>
          </w:tblCellMar>
          <w:tblPrExChange w:id="5504" w:author="Philippe Hollanda - Oliveira Trust" w:date="2022-07-19T10:08:00Z">
            <w:tblPrEx>
              <w:tblW w:w="5000" w:type="pct"/>
              <w:tblCellMar>
                <w:left w:w="70" w:type="dxa"/>
                <w:right w:w="70" w:type="dxa"/>
              </w:tblCellMar>
            </w:tblPrEx>
          </w:tblPrExChange>
        </w:tblPrEx>
        <w:trPr>
          <w:trHeight w:val="1785"/>
          <w:trPrChange w:id="550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50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BDF5D2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5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06AB12" w14:textId="59EFF2E4" w:rsidR="008601AF" w:rsidRPr="008601AF" w:rsidRDefault="008601AF" w:rsidP="003C2C2A">
            <w:pPr>
              <w:jc w:val="center"/>
              <w:rPr>
                <w:rFonts w:ascii="Trebuchet MS" w:hAnsi="Trebuchet MS" w:cs="Arial"/>
                <w:color w:val="000000"/>
                <w:sz w:val="20"/>
                <w:szCs w:val="20"/>
                <w:lang w:bidi="th-TH"/>
              </w:rPr>
            </w:pPr>
            <w:del w:id="5508" w:author="Philippe Hollanda - Oliveira Trust" w:date="2022-07-19T10:08:00Z">
              <w:r w:rsidRPr="008601AF" w:rsidDel="00627AA0">
                <w:rPr>
                  <w:rFonts w:ascii="Trebuchet MS" w:hAnsi="Trebuchet MS" w:cs="Arial"/>
                  <w:color w:val="000000"/>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DD8098" w14:textId="2B182FD6" w:rsidR="008601AF" w:rsidRPr="008601AF" w:rsidRDefault="008601AF" w:rsidP="003C2C2A">
            <w:pPr>
              <w:jc w:val="center"/>
              <w:rPr>
                <w:rFonts w:ascii="Trebuchet MS" w:hAnsi="Trebuchet MS" w:cs="Arial"/>
                <w:color w:val="000000"/>
                <w:sz w:val="20"/>
                <w:szCs w:val="20"/>
                <w:lang w:bidi="th-TH"/>
              </w:rPr>
            </w:pPr>
            <w:del w:id="5510" w:author="Philippe Hollanda - Oliveira Trust" w:date="2022-07-19T10:08:00Z">
              <w:r w:rsidRPr="008601AF" w:rsidDel="00627AA0">
                <w:rPr>
                  <w:rFonts w:ascii="Trebuchet MS" w:hAnsi="Trebuchet MS" w:cs="Arial"/>
                  <w:color w:val="000000"/>
                  <w:sz w:val="20"/>
                  <w:szCs w:val="20"/>
                  <w:lang w:bidi="th-TH"/>
                </w:rPr>
                <w:delText>R$ 15.673,79</w:delText>
              </w:r>
            </w:del>
          </w:p>
        </w:tc>
      </w:tr>
      <w:tr w:rsidR="008601AF" w:rsidRPr="008601AF" w14:paraId="66C9CC8D" w14:textId="77777777" w:rsidTr="00627AA0">
        <w:tblPrEx>
          <w:tblW w:w="5000" w:type="pct"/>
          <w:tblCellMar>
            <w:left w:w="70" w:type="dxa"/>
            <w:right w:w="70" w:type="dxa"/>
          </w:tblCellMar>
          <w:tblPrExChange w:id="5511" w:author="Philippe Hollanda - Oliveira Trust" w:date="2022-07-19T10:08:00Z">
            <w:tblPrEx>
              <w:tblW w:w="5000" w:type="pct"/>
              <w:tblCellMar>
                <w:left w:w="70" w:type="dxa"/>
                <w:right w:w="70" w:type="dxa"/>
              </w:tblCellMar>
            </w:tblPrEx>
          </w:tblPrExChange>
        </w:tblPrEx>
        <w:trPr>
          <w:trHeight w:val="1785"/>
          <w:trPrChange w:id="551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51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B7A077" w14:textId="650FBCE0" w:rsidR="008601AF" w:rsidRPr="008601AF" w:rsidRDefault="008601AF" w:rsidP="003C2C2A">
            <w:pPr>
              <w:jc w:val="center"/>
              <w:rPr>
                <w:rFonts w:ascii="Trebuchet MS" w:hAnsi="Trebuchet MS" w:cs="Arial"/>
                <w:color w:val="000000"/>
                <w:sz w:val="20"/>
                <w:szCs w:val="20"/>
                <w:lang w:bidi="th-TH"/>
              </w:rPr>
            </w:pPr>
            <w:del w:id="5514"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5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93F102" w14:textId="4979E9EB" w:rsidR="008601AF" w:rsidRPr="008601AF" w:rsidRDefault="008601AF" w:rsidP="003C2C2A">
            <w:pPr>
              <w:jc w:val="center"/>
              <w:rPr>
                <w:rFonts w:ascii="Trebuchet MS" w:hAnsi="Trebuchet MS" w:cs="Arial"/>
                <w:color w:val="000000"/>
                <w:sz w:val="20"/>
                <w:szCs w:val="20"/>
                <w:lang w:bidi="th-TH"/>
              </w:rPr>
            </w:pPr>
            <w:del w:id="5516" w:author="Philippe Hollanda - Oliveira Trust" w:date="2022-07-19T10:08:00Z">
              <w:r w:rsidRPr="008601AF" w:rsidDel="00627AA0">
                <w:rPr>
                  <w:rFonts w:ascii="Trebuchet MS" w:hAnsi="Trebuchet MS" w:cs="Arial"/>
                  <w:color w:val="000000"/>
                  <w:sz w:val="20"/>
                  <w:szCs w:val="20"/>
                  <w:lang w:bidi="th-TH"/>
                </w:rPr>
                <w:delText>02/09/2021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91DCA1" w14:textId="6545FFF9" w:rsidR="008601AF" w:rsidRPr="008601AF" w:rsidRDefault="008601AF" w:rsidP="003C2C2A">
            <w:pPr>
              <w:jc w:val="center"/>
              <w:rPr>
                <w:rFonts w:ascii="Trebuchet MS" w:hAnsi="Trebuchet MS" w:cs="Arial"/>
                <w:color w:val="000000"/>
                <w:sz w:val="20"/>
                <w:szCs w:val="20"/>
                <w:lang w:bidi="th-TH"/>
              </w:rPr>
            </w:pPr>
            <w:del w:id="5518" w:author="Philippe Hollanda - Oliveira Trust" w:date="2022-07-19T10:08:00Z">
              <w:r w:rsidRPr="008601AF" w:rsidDel="00627AA0">
                <w:rPr>
                  <w:rFonts w:ascii="Trebuchet MS" w:hAnsi="Trebuchet MS" w:cs="Arial"/>
                  <w:color w:val="000000"/>
                  <w:sz w:val="20"/>
                  <w:szCs w:val="20"/>
                  <w:lang w:bidi="th-TH"/>
                </w:rPr>
                <w:delText>R$ 5.017,15</w:delText>
              </w:r>
            </w:del>
          </w:p>
        </w:tc>
      </w:tr>
      <w:tr w:rsidR="008601AF" w:rsidRPr="008601AF" w14:paraId="3333BE58" w14:textId="77777777" w:rsidTr="00627AA0">
        <w:tblPrEx>
          <w:tblW w:w="5000" w:type="pct"/>
          <w:tblCellMar>
            <w:left w:w="70" w:type="dxa"/>
            <w:right w:w="70" w:type="dxa"/>
          </w:tblCellMar>
          <w:tblPrExChange w:id="5519" w:author="Philippe Hollanda - Oliveira Trust" w:date="2022-07-19T10:08:00Z">
            <w:tblPrEx>
              <w:tblW w:w="5000" w:type="pct"/>
              <w:tblCellMar>
                <w:left w:w="70" w:type="dxa"/>
                <w:right w:w="70" w:type="dxa"/>
              </w:tblCellMar>
            </w:tblPrEx>
          </w:tblPrExChange>
        </w:tblPrEx>
        <w:trPr>
          <w:trHeight w:val="1785"/>
          <w:trPrChange w:id="552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52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6B922A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5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741E70" w14:textId="1F754B8B" w:rsidR="008601AF" w:rsidRPr="008601AF" w:rsidRDefault="008601AF" w:rsidP="003C2C2A">
            <w:pPr>
              <w:jc w:val="center"/>
              <w:rPr>
                <w:rFonts w:ascii="Trebuchet MS" w:hAnsi="Trebuchet MS" w:cs="Arial"/>
                <w:color w:val="000000"/>
                <w:sz w:val="20"/>
                <w:szCs w:val="20"/>
                <w:lang w:bidi="th-TH"/>
              </w:rPr>
            </w:pPr>
            <w:del w:id="5523" w:author="Philippe Hollanda - Oliveira Trust" w:date="2022-07-19T10:08:00Z">
              <w:r w:rsidRPr="008601AF" w:rsidDel="00627AA0">
                <w:rPr>
                  <w:rFonts w:ascii="Trebuchet MS" w:hAnsi="Trebuchet MS" w:cs="Arial"/>
                  <w:color w:val="000000"/>
                  <w:sz w:val="20"/>
                  <w:szCs w:val="20"/>
                  <w:lang w:bidi="th-TH"/>
                </w:rPr>
                <w:delText>17/09/2021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C0957D" w14:textId="27CDDBC8" w:rsidR="008601AF" w:rsidRPr="008601AF" w:rsidRDefault="008601AF" w:rsidP="003C2C2A">
            <w:pPr>
              <w:jc w:val="center"/>
              <w:rPr>
                <w:rFonts w:ascii="Trebuchet MS" w:hAnsi="Trebuchet MS" w:cs="Arial"/>
                <w:color w:val="000000"/>
                <w:sz w:val="20"/>
                <w:szCs w:val="20"/>
                <w:lang w:bidi="th-TH"/>
              </w:rPr>
            </w:pPr>
            <w:del w:id="5525" w:author="Philippe Hollanda - Oliveira Trust" w:date="2022-07-19T10:08:00Z">
              <w:r w:rsidRPr="008601AF" w:rsidDel="00627AA0">
                <w:rPr>
                  <w:rFonts w:ascii="Trebuchet MS" w:hAnsi="Trebuchet MS" w:cs="Arial"/>
                  <w:color w:val="000000"/>
                  <w:sz w:val="20"/>
                  <w:szCs w:val="20"/>
                  <w:lang w:bidi="th-TH"/>
                </w:rPr>
                <w:delText>R$ 5.017,15</w:delText>
              </w:r>
            </w:del>
          </w:p>
        </w:tc>
      </w:tr>
      <w:tr w:rsidR="008601AF" w:rsidRPr="008601AF" w14:paraId="73070513" w14:textId="77777777" w:rsidTr="00627AA0">
        <w:tblPrEx>
          <w:tblW w:w="5000" w:type="pct"/>
          <w:tblCellMar>
            <w:left w:w="70" w:type="dxa"/>
            <w:right w:w="70" w:type="dxa"/>
          </w:tblCellMar>
          <w:tblPrExChange w:id="5526" w:author="Philippe Hollanda - Oliveira Trust" w:date="2022-07-19T10:08:00Z">
            <w:tblPrEx>
              <w:tblW w:w="5000" w:type="pct"/>
              <w:tblCellMar>
                <w:left w:w="70" w:type="dxa"/>
                <w:right w:w="70" w:type="dxa"/>
              </w:tblCellMar>
            </w:tblPrEx>
          </w:tblPrExChange>
        </w:tblPrEx>
        <w:trPr>
          <w:trHeight w:val="1785"/>
          <w:trPrChange w:id="552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52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319F90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5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73712F" w14:textId="3422AAA0" w:rsidR="008601AF" w:rsidRPr="008601AF" w:rsidRDefault="008601AF" w:rsidP="003C2C2A">
            <w:pPr>
              <w:jc w:val="center"/>
              <w:rPr>
                <w:rFonts w:ascii="Trebuchet MS" w:hAnsi="Trebuchet MS" w:cs="Arial"/>
                <w:color w:val="000000"/>
                <w:sz w:val="20"/>
                <w:szCs w:val="20"/>
                <w:lang w:bidi="th-TH"/>
              </w:rPr>
            </w:pPr>
            <w:del w:id="5530" w:author="Philippe Hollanda - Oliveira Trust" w:date="2022-07-19T10:08:00Z">
              <w:r w:rsidRPr="008601AF" w:rsidDel="00627AA0">
                <w:rPr>
                  <w:rFonts w:ascii="Trebuchet MS" w:hAnsi="Trebuchet MS" w:cs="Arial"/>
                  <w:color w:val="000000"/>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CA0AA4" w14:textId="71DFDCB3" w:rsidR="008601AF" w:rsidRPr="008601AF" w:rsidRDefault="008601AF" w:rsidP="003C2C2A">
            <w:pPr>
              <w:jc w:val="center"/>
              <w:rPr>
                <w:rFonts w:ascii="Trebuchet MS" w:hAnsi="Trebuchet MS" w:cs="Arial"/>
                <w:color w:val="000000"/>
                <w:sz w:val="20"/>
                <w:szCs w:val="20"/>
                <w:lang w:bidi="th-TH"/>
              </w:rPr>
            </w:pPr>
            <w:del w:id="5532" w:author="Philippe Hollanda - Oliveira Trust" w:date="2022-07-19T10:08:00Z">
              <w:r w:rsidRPr="008601AF" w:rsidDel="00627AA0">
                <w:rPr>
                  <w:rFonts w:ascii="Trebuchet MS" w:hAnsi="Trebuchet MS" w:cs="Arial"/>
                  <w:color w:val="000000"/>
                  <w:sz w:val="20"/>
                  <w:szCs w:val="20"/>
                  <w:lang w:bidi="th-TH"/>
                </w:rPr>
                <w:delText>R$ 5.017,15</w:delText>
              </w:r>
            </w:del>
          </w:p>
        </w:tc>
      </w:tr>
      <w:tr w:rsidR="008601AF" w:rsidRPr="008601AF" w14:paraId="787AB900" w14:textId="77777777" w:rsidTr="00627AA0">
        <w:tblPrEx>
          <w:tblW w:w="5000" w:type="pct"/>
          <w:tblCellMar>
            <w:left w:w="70" w:type="dxa"/>
            <w:right w:w="70" w:type="dxa"/>
          </w:tblCellMar>
          <w:tblPrExChange w:id="5533" w:author="Philippe Hollanda - Oliveira Trust" w:date="2022-07-19T10:08:00Z">
            <w:tblPrEx>
              <w:tblW w:w="5000" w:type="pct"/>
              <w:tblCellMar>
                <w:left w:w="70" w:type="dxa"/>
                <w:right w:w="70" w:type="dxa"/>
              </w:tblCellMar>
            </w:tblPrEx>
          </w:tblPrExChange>
        </w:tblPrEx>
        <w:trPr>
          <w:trHeight w:val="1785"/>
          <w:trPrChange w:id="55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5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5A9F63" w14:textId="56E7E7FE" w:rsidR="008601AF" w:rsidRPr="008601AF" w:rsidRDefault="008601AF" w:rsidP="003C2C2A">
            <w:pPr>
              <w:jc w:val="center"/>
              <w:rPr>
                <w:rFonts w:ascii="Trebuchet MS" w:hAnsi="Trebuchet MS" w:cs="Arial"/>
                <w:color w:val="000000"/>
                <w:sz w:val="20"/>
                <w:szCs w:val="20"/>
                <w:lang w:bidi="th-TH"/>
              </w:rPr>
            </w:pPr>
            <w:del w:id="5536"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5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A191FA" w14:textId="4AAC8144" w:rsidR="008601AF" w:rsidRPr="008601AF" w:rsidRDefault="008601AF" w:rsidP="003C2C2A">
            <w:pPr>
              <w:jc w:val="center"/>
              <w:rPr>
                <w:rFonts w:ascii="Trebuchet MS" w:hAnsi="Trebuchet MS" w:cs="Arial"/>
                <w:color w:val="000000"/>
                <w:sz w:val="20"/>
                <w:szCs w:val="20"/>
                <w:lang w:bidi="th-TH"/>
              </w:rPr>
            </w:pPr>
            <w:del w:id="5538" w:author="Philippe Hollanda - Oliveira Trust" w:date="2022-07-19T10:08:00Z">
              <w:r w:rsidRPr="008601AF" w:rsidDel="00627AA0">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69E4C9" w14:textId="30F88FAC" w:rsidR="008601AF" w:rsidRPr="008601AF" w:rsidRDefault="008601AF" w:rsidP="003C2C2A">
            <w:pPr>
              <w:jc w:val="center"/>
              <w:rPr>
                <w:rFonts w:ascii="Trebuchet MS" w:hAnsi="Trebuchet MS" w:cs="Arial"/>
                <w:color w:val="000000"/>
                <w:sz w:val="20"/>
                <w:szCs w:val="20"/>
                <w:lang w:bidi="th-TH"/>
              </w:rPr>
            </w:pPr>
            <w:del w:id="5540" w:author="Philippe Hollanda - Oliveira Trust" w:date="2022-07-19T10:08:00Z">
              <w:r w:rsidRPr="008601AF" w:rsidDel="00627AA0">
                <w:rPr>
                  <w:rFonts w:ascii="Trebuchet MS" w:hAnsi="Trebuchet MS" w:cs="Arial"/>
                  <w:color w:val="000000"/>
                  <w:sz w:val="20"/>
                  <w:szCs w:val="20"/>
                  <w:lang w:bidi="th-TH"/>
                </w:rPr>
                <w:delText>R$ 2.590,00</w:delText>
              </w:r>
            </w:del>
          </w:p>
        </w:tc>
      </w:tr>
      <w:tr w:rsidR="008601AF" w:rsidRPr="008601AF" w14:paraId="095031D3" w14:textId="77777777" w:rsidTr="00627AA0">
        <w:tblPrEx>
          <w:tblW w:w="5000" w:type="pct"/>
          <w:tblCellMar>
            <w:left w:w="70" w:type="dxa"/>
            <w:right w:w="70" w:type="dxa"/>
          </w:tblCellMar>
          <w:tblPrExChange w:id="5541" w:author="Philippe Hollanda - Oliveira Trust" w:date="2022-07-19T10:08:00Z">
            <w:tblPrEx>
              <w:tblW w:w="5000" w:type="pct"/>
              <w:tblCellMar>
                <w:left w:w="70" w:type="dxa"/>
                <w:right w:w="70" w:type="dxa"/>
              </w:tblCellMar>
            </w:tblPrEx>
          </w:tblPrExChange>
        </w:tblPrEx>
        <w:trPr>
          <w:trHeight w:val="1785"/>
          <w:trPrChange w:id="55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5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183EDD" w14:textId="24F43A89" w:rsidR="008601AF" w:rsidRPr="008601AF" w:rsidRDefault="008601AF" w:rsidP="003C2C2A">
            <w:pPr>
              <w:jc w:val="center"/>
              <w:rPr>
                <w:rFonts w:ascii="Trebuchet MS" w:hAnsi="Trebuchet MS" w:cs="Arial"/>
                <w:color w:val="000000"/>
                <w:sz w:val="20"/>
                <w:szCs w:val="20"/>
                <w:lang w:bidi="th-TH"/>
              </w:rPr>
            </w:pPr>
            <w:del w:id="5544"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5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305105" w14:textId="5536735B" w:rsidR="008601AF" w:rsidRPr="008601AF" w:rsidRDefault="008601AF" w:rsidP="003C2C2A">
            <w:pPr>
              <w:jc w:val="center"/>
              <w:rPr>
                <w:rFonts w:ascii="Trebuchet MS" w:hAnsi="Trebuchet MS" w:cs="Arial"/>
                <w:color w:val="000000"/>
                <w:sz w:val="20"/>
                <w:szCs w:val="20"/>
                <w:lang w:bidi="th-TH"/>
              </w:rPr>
            </w:pPr>
            <w:del w:id="5546" w:author="Philippe Hollanda - Oliveira Trust" w:date="2022-07-19T10:08:00Z">
              <w:r w:rsidRPr="008601AF" w:rsidDel="00627AA0">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A0F127" w14:textId="19BBD065" w:rsidR="008601AF" w:rsidRPr="008601AF" w:rsidRDefault="008601AF" w:rsidP="003C2C2A">
            <w:pPr>
              <w:jc w:val="center"/>
              <w:rPr>
                <w:rFonts w:ascii="Trebuchet MS" w:hAnsi="Trebuchet MS" w:cs="Arial"/>
                <w:color w:val="000000"/>
                <w:sz w:val="20"/>
                <w:szCs w:val="20"/>
                <w:lang w:bidi="th-TH"/>
              </w:rPr>
            </w:pPr>
            <w:del w:id="5548" w:author="Philippe Hollanda - Oliveira Trust" w:date="2022-07-19T10:08:00Z">
              <w:r w:rsidRPr="008601AF" w:rsidDel="00627AA0">
                <w:rPr>
                  <w:rFonts w:ascii="Trebuchet MS" w:hAnsi="Trebuchet MS" w:cs="Arial"/>
                  <w:color w:val="000000"/>
                  <w:sz w:val="20"/>
                  <w:szCs w:val="20"/>
                  <w:lang w:bidi="th-TH"/>
                </w:rPr>
                <w:delText>R$ 12.000,00</w:delText>
              </w:r>
            </w:del>
          </w:p>
        </w:tc>
      </w:tr>
      <w:tr w:rsidR="008601AF" w:rsidRPr="008601AF" w14:paraId="06DD7C64" w14:textId="77777777" w:rsidTr="00627AA0">
        <w:tblPrEx>
          <w:tblW w:w="5000" w:type="pct"/>
          <w:tblCellMar>
            <w:left w:w="70" w:type="dxa"/>
            <w:right w:w="70" w:type="dxa"/>
          </w:tblCellMar>
          <w:tblPrExChange w:id="5549" w:author="Philippe Hollanda - Oliveira Trust" w:date="2022-07-19T10:08:00Z">
            <w:tblPrEx>
              <w:tblW w:w="5000" w:type="pct"/>
              <w:tblCellMar>
                <w:left w:w="70" w:type="dxa"/>
                <w:right w:w="70" w:type="dxa"/>
              </w:tblCellMar>
            </w:tblPrEx>
          </w:tblPrExChange>
        </w:tblPrEx>
        <w:trPr>
          <w:trHeight w:val="1785"/>
          <w:trPrChange w:id="55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5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941828" w14:textId="064D15C0" w:rsidR="008601AF" w:rsidRPr="008601AF" w:rsidRDefault="008601AF" w:rsidP="003C2C2A">
            <w:pPr>
              <w:jc w:val="center"/>
              <w:rPr>
                <w:rFonts w:ascii="Trebuchet MS" w:hAnsi="Trebuchet MS" w:cs="Arial"/>
                <w:color w:val="000000"/>
                <w:sz w:val="20"/>
                <w:szCs w:val="20"/>
                <w:lang w:bidi="th-TH"/>
              </w:rPr>
            </w:pPr>
            <w:del w:id="5552" w:author="Philippe Hollanda - Oliveira Trust" w:date="2022-07-19T10:08:00Z">
              <w:r w:rsidRPr="008601AF" w:rsidDel="00627AA0">
                <w:rPr>
                  <w:rFonts w:ascii="Trebuchet MS" w:hAnsi="Trebuchet MS" w:cs="Arial"/>
                  <w:color w:val="000000"/>
                  <w:sz w:val="20"/>
                  <w:szCs w:val="20"/>
                  <w:lang w:bidi="th-TH"/>
                </w:rPr>
                <w:delText>ADESIVO SELANTE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5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6FB2B1" w14:textId="7DF6F620" w:rsidR="008601AF" w:rsidRPr="008601AF" w:rsidRDefault="008601AF" w:rsidP="003C2C2A">
            <w:pPr>
              <w:jc w:val="center"/>
              <w:rPr>
                <w:rFonts w:ascii="Trebuchet MS" w:hAnsi="Trebuchet MS" w:cs="Arial"/>
                <w:color w:val="000000"/>
                <w:sz w:val="20"/>
                <w:szCs w:val="20"/>
                <w:lang w:bidi="th-TH"/>
              </w:rPr>
            </w:pPr>
            <w:del w:id="5554" w:author="Philippe Hollanda - Oliveira Trust" w:date="2022-07-19T10:08:00Z">
              <w:r w:rsidRPr="008601AF" w:rsidDel="00627AA0">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26E2F3" w14:textId="48765064" w:rsidR="008601AF" w:rsidRPr="008601AF" w:rsidRDefault="008601AF" w:rsidP="003C2C2A">
            <w:pPr>
              <w:jc w:val="center"/>
              <w:rPr>
                <w:rFonts w:ascii="Trebuchet MS" w:hAnsi="Trebuchet MS" w:cs="Arial"/>
                <w:color w:val="000000"/>
                <w:sz w:val="20"/>
                <w:szCs w:val="20"/>
                <w:lang w:bidi="th-TH"/>
              </w:rPr>
            </w:pPr>
            <w:del w:id="5556" w:author="Philippe Hollanda - Oliveira Trust" w:date="2022-07-19T10:08:00Z">
              <w:r w:rsidRPr="008601AF" w:rsidDel="00627AA0">
                <w:rPr>
                  <w:rFonts w:ascii="Trebuchet MS" w:hAnsi="Trebuchet MS" w:cs="Arial"/>
                  <w:color w:val="000000"/>
                  <w:sz w:val="20"/>
                  <w:szCs w:val="20"/>
                  <w:lang w:bidi="th-TH"/>
                </w:rPr>
                <w:delText>R$ 306,80</w:delText>
              </w:r>
            </w:del>
          </w:p>
        </w:tc>
      </w:tr>
      <w:tr w:rsidR="008601AF" w:rsidRPr="008601AF" w14:paraId="67D22848" w14:textId="77777777" w:rsidTr="00627AA0">
        <w:tblPrEx>
          <w:tblW w:w="5000" w:type="pct"/>
          <w:tblCellMar>
            <w:left w:w="70" w:type="dxa"/>
            <w:right w:w="70" w:type="dxa"/>
          </w:tblCellMar>
          <w:tblPrExChange w:id="5557" w:author="Philippe Hollanda - Oliveira Trust" w:date="2022-07-19T10:08:00Z">
            <w:tblPrEx>
              <w:tblW w:w="5000" w:type="pct"/>
              <w:tblCellMar>
                <w:left w:w="70" w:type="dxa"/>
                <w:right w:w="70" w:type="dxa"/>
              </w:tblCellMar>
            </w:tblPrEx>
          </w:tblPrExChange>
        </w:tblPrEx>
        <w:trPr>
          <w:trHeight w:val="1785"/>
          <w:trPrChange w:id="55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5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F9C265" w14:textId="227B204B" w:rsidR="008601AF" w:rsidRPr="008601AF" w:rsidRDefault="008601AF" w:rsidP="003C2C2A">
            <w:pPr>
              <w:jc w:val="center"/>
              <w:rPr>
                <w:rFonts w:ascii="Trebuchet MS" w:hAnsi="Trebuchet MS" w:cs="Arial"/>
                <w:color w:val="000000"/>
                <w:sz w:val="20"/>
                <w:szCs w:val="20"/>
                <w:lang w:bidi="th-TH"/>
              </w:rPr>
            </w:pPr>
            <w:del w:id="5560" w:author="Philippe Hollanda - Oliveira Trust" w:date="2022-07-19T10:08:00Z">
              <w:r w:rsidRPr="008601AF" w:rsidDel="00627AA0">
                <w:rPr>
                  <w:rFonts w:ascii="Trebuchet MS" w:hAnsi="Trebuchet MS" w:cs="Arial"/>
                  <w:color w:val="000000"/>
                  <w:sz w:val="20"/>
                  <w:szCs w:val="20"/>
                  <w:lang w:bidi="th-TH"/>
                </w:rPr>
                <w:delText>CHAPA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5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A39420" w14:textId="27C3ED80" w:rsidR="008601AF" w:rsidRPr="008601AF" w:rsidRDefault="008601AF" w:rsidP="003C2C2A">
            <w:pPr>
              <w:jc w:val="center"/>
              <w:rPr>
                <w:rFonts w:ascii="Trebuchet MS" w:hAnsi="Trebuchet MS" w:cs="Arial"/>
                <w:color w:val="000000"/>
                <w:sz w:val="20"/>
                <w:szCs w:val="20"/>
                <w:lang w:bidi="th-TH"/>
              </w:rPr>
            </w:pPr>
            <w:del w:id="5562" w:author="Philippe Hollanda - Oliveira Trust" w:date="2022-07-19T10:08:00Z">
              <w:r w:rsidRPr="008601AF" w:rsidDel="00627AA0">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767E26" w14:textId="56481E6C" w:rsidR="008601AF" w:rsidRPr="008601AF" w:rsidRDefault="008601AF" w:rsidP="003C2C2A">
            <w:pPr>
              <w:jc w:val="center"/>
              <w:rPr>
                <w:rFonts w:ascii="Trebuchet MS" w:hAnsi="Trebuchet MS" w:cs="Arial"/>
                <w:color w:val="000000"/>
                <w:sz w:val="20"/>
                <w:szCs w:val="20"/>
                <w:lang w:bidi="th-TH"/>
              </w:rPr>
            </w:pPr>
            <w:del w:id="5564" w:author="Philippe Hollanda - Oliveira Trust" w:date="2022-07-19T10:08:00Z">
              <w:r w:rsidRPr="008601AF" w:rsidDel="00627AA0">
                <w:rPr>
                  <w:rFonts w:ascii="Trebuchet MS" w:hAnsi="Trebuchet MS" w:cs="Arial"/>
                  <w:color w:val="000000"/>
                  <w:sz w:val="20"/>
                  <w:szCs w:val="20"/>
                  <w:lang w:bidi="th-TH"/>
                </w:rPr>
                <w:delText>R$ 51.463,37</w:delText>
              </w:r>
            </w:del>
          </w:p>
        </w:tc>
      </w:tr>
      <w:tr w:rsidR="008601AF" w:rsidRPr="008601AF" w14:paraId="3631F5B8" w14:textId="77777777" w:rsidTr="00627AA0">
        <w:tblPrEx>
          <w:tblW w:w="5000" w:type="pct"/>
          <w:tblCellMar>
            <w:left w:w="70" w:type="dxa"/>
            <w:right w:w="70" w:type="dxa"/>
          </w:tblCellMar>
          <w:tblPrExChange w:id="5565" w:author="Philippe Hollanda - Oliveira Trust" w:date="2022-07-19T10:08:00Z">
            <w:tblPrEx>
              <w:tblW w:w="5000" w:type="pct"/>
              <w:tblCellMar>
                <w:left w:w="70" w:type="dxa"/>
                <w:right w:w="70" w:type="dxa"/>
              </w:tblCellMar>
            </w:tblPrEx>
          </w:tblPrExChange>
        </w:tblPrEx>
        <w:trPr>
          <w:trHeight w:val="1785"/>
          <w:trPrChange w:id="55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5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604001" w14:textId="15297777" w:rsidR="008601AF" w:rsidRPr="008601AF" w:rsidRDefault="008601AF" w:rsidP="003C2C2A">
            <w:pPr>
              <w:jc w:val="center"/>
              <w:rPr>
                <w:rFonts w:ascii="Trebuchet MS" w:hAnsi="Trebuchet MS" w:cs="Arial"/>
                <w:color w:val="000000"/>
                <w:sz w:val="20"/>
                <w:szCs w:val="20"/>
                <w:lang w:bidi="th-TH"/>
              </w:rPr>
            </w:pPr>
            <w:del w:id="556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5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8424C6" w14:textId="5B2E2AB6" w:rsidR="008601AF" w:rsidRPr="008601AF" w:rsidRDefault="008601AF" w:rsidP="003C2C2A">
            <w:pPr>
              <w:jc w:val="center"/>
              <w:rPr>
                <w:rFonts w:ascii="Trebuchet MS" w:hAnsi="Trebuchet MS" w:cs="Arial"/>
                <w:color w:val="000000"/>
                <w:sz w:val="20"/>
                <w:szCs w:val="20"/>
                <w:lang w:bidi="th-TH"/>
              </w:rPr>
            </w:pPr>
            <w:del w:id="5570" w:author="Philippe Hollanda - Oliveira Trust" w:date="2022-07-19T10:08:00Z">
              <w:r w:rsidRPr="008601AF" w:rsidDel="00627AA0">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83CBE6" w14:textId="68929A16" w:rsidR="008601AF" w:rsidRPr="008601AF" w:rsidRDefault="008601AF" w:rsidP="003C2C2A">
            <w:pPr>
              <w:jc w:val="center"/>
              <w:rPr>
                <w:rFonts w:ascii="Trebuchet MS" w:hAnsi="Trebuchet MS" w:cs="Arial"/>
                <w:color w:val="000000"/>
                <w:sz w:val="20"/>
                <w:szCs w:val="20"/>
                <w:lang w:bidi="th-TH"/>
              </w:rPr>
            </w:pPr>
            <w:del w:id="5572" w:author="Philippe Hollanda - Oliveira Trust" w:date="2022-07-19T10:08:00Z">
              <w:r w:rsidRPr="008601AF" w:rsidDel="00627AA0">
                <w:rPr>
                  <w:rFonts w:ascii="Trebuchet MS" w:hAnsi="Trebuchet MS" w:cs="Arial"/>
                  <w:color w:val="000000"/>
                  <w:sz w:val="20"/>
                  <w:szCs w:val="20"/>
                  <w:lang w:bidi="th-TH"/>
                </w:rPr>
                <w:delText>R$ 4.812,00</w:delText>
              </w:r>
            </w:del>
          </w:p>
        </w:tc>
      </w:tr>
      <w:tr w:rsidR="008601AF" w:rsidRPr="008601AF" w14:paraId="0340D4CC" w14:textId="77777777" w:rsidTr="00627AA0">
        <w:tblPrEx>
          <w:tblW w:w="5000" w:type="pct"/>
          <w:tblCellMar>
            <w:left w:w="70" w:type="dxa"/>
            <w:right w:w="70" w:type="dxa"/>
          </w:tblCellMar>
          <w:tblPrExChange w:id="5573" w:author="Philippe Hollanda - Oliveira Trust" w:date="2022-07-19T10:08:00Z">
            <w:tblPrEx>
              <w:tblW w:w="5000" w:type="pct"/>
              <w:tblCellMar>
                <w:left w:w="70" w:type="dxa"/>
                <w:right w:w="70" w:type="dxa"/>
              </w:tblCellMar>
            </w:tblPrEx>
          </w:tblPrExChange>
        </w:tblPrEx>
        <w:trPr>
          <w:trHeight w:val="1785"/>
          <w:trPrChange w:id="5574"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575"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AC7267" w14:textId="00007795" w:rsidR="008601AF" w:rsidRPr="008601AF" w:rsidRDefault="008601AF" w:rsidP="003C2C2A">
            <w:pPr>
              <w:jc w:val="center"/>
              <w:rPr>
                <w:rFonts w:ascii="Trebuchet MS" w:hAnsi="Trebuchet MS" w:cs="Arial"/>
                <w:color w:val="000000"/>
                <w:sz w:val="20"/>
                <w:szCs w:val="20"/>
                <w:lang w:bidi="th-TH"/>
              </w:rPr>
            </w:pPr>
            <w:del w:id="557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5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ADBC19" w14:textId="00600DDD" w:rsidR="008601AF" w:rsidRPr="008601AF" w:rsidRDefault="008601AF" w:rsidP="003C2C2A">
            <w:pPr>
              <w:jc w:val="center"/>
              <w:rPr>
                <w:rFonts w:ascii="Trebuchet MS" w:hAnsi="Trebuchet MS" w:cs="Arial"/>
                <w:color w:val="000000"/>
                <w:sz w:val="20"/>
                <w:szCs w:val="20"/>
                <w:lang w:bidi="th-TH"/>
              </w:rPr>
            </w:pPr>
            <w:del w:id="5578" w:author="Philippe Hollanda - Oliveira Trust" w:date="2022-07-19T10:08:00Z">
              <w:r w:rsidRPr="008601AF" w:rsidDel="00627AA0">
                <w:rPr>
                  <w:rFonts w:ascii="Trebuchet MS" w:hAnsi="Trebuchet MS" w:cs="Arial"/>
                  <w:color w:val="000000"/>
                  <w:sz w:val="20"/>
                  <w:szCs w:val="20"/>
                  <w:lang w:bidi="th-TH"/>
                </w:rPr>
                <w:delText>01/09/2021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15ED64" w14:textId="72D8C08E" w:rsidR="008601AF" w:rsidRPr="008601AF" w:rsidRDefault="008601AF" w:rsidP="003C2C2A">
            <w:pPr>
              <w:jc w:val="center"/>
              <w:rPr>
                <w:rFonts w:ascii="Trebuchet MS" w:hAnsi="Trebuchet MS" w:cs="Arial"/>
                <w:color w:val="000000"/>
                <w:sz w:val="20"/>
                <w:szCs w:val="20"/>
                <w:lang w:bidi="th-TH"/>
              </w:rPr>
            </w:pPr>
            <w:del w:id="5580" w:author="Philippe Hollanda - Oliveira Trust" w:date="2022-07-19T10:08:00Z">
              <w:r w:rsidRPr="008601AF" w:rsidDel="00627AA0">
                <w:rPr>
                  <w:rFonts w:ascii="Trebuchet MS" w:hAnsi="Trebuchet MS" w:cs="Arial"/>
                  <w:color w:val="000000"/>
                  <w:sz w:val="20"/>
                  <w:szCs w:val="20"/>
                  <w:lang w:bidi="th-TH"/>
                </w:rPr>
                <w:delText>R$ 22.614,85</w:delText>
              </w:r>
            </w:del>
          </w:p>
        </w:tc>
      </w:tr>
      <w:tr w:rsidR="008601AF" w:rsidRPr="008601AF" w14:paraId="51BC344A" w14:textId="77777777" w:rsidTr="00627AA0">
        <w:tblPrEx>
          <w:tblW w:w="5000" w:type="pct"/>
          <w:tblCellMar>
            <w:left w:w="70" w:type="dxa"/>
            <w:right w:w="70" w:type="dxa"/>
          </w:tblCellMar>
          <w:tblPrExChange w:id="5581" w:author="Philippe Hollanda - Oliveira Trust" w:date="2022-07-19T10:08:00Z">
            <w:tblPrEx>
              <w:tblW w:w="5000" w:type="pct"/>
              <w:tblCellMar>
                <w:left w:w="70" w:type="dxa"/>
                <w:right w:w="70" w:type="dxa"/>
              </w:tblCellMar>
            </w:tblPrEx>
          </w:tblPrExChange>
        </w:tblPrEx>
        <w:trPr>
          <w:trHeight w:val="1785"/>
          <w:trPrChange w:id="558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58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93043D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58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A67B1F" w14:textId="4CC6A158" w:rsidR="008601AF" w:rsidRPr="008601AF" w:rsidRDefault="008601AF" w:rsidP="003C2C2A">
            <w:pPr>
              <w:jc w:val="center"/>
              <w:rPr>
                <w:rFonts w:ascii="Trebuchet MS" w:hAnsi="Trebuchet MS" w:cs="Arial"/>
                <w:color w:val="000000"/>
                <w:sz w:val="20"/>
                <w:szCs w:val="20"/>
                <w:lang w:bidi="th-TH"/>
              </w:rPr>
            </w:pPr>
            <w:del w:id="5585" w:author="Philippe Hollanda - Oliveira Trust" w:date="2022-07-19T10:08:00Z">
              <w:r w:rsidRPr="008601AF" w:rsidDel="00627AA0">
                <w:rPr>
                  <w:rFonts w:ascii="Trebuchet MS" w:hAnsi="Trebuchet MS" w:cs="Arial"/>
                  <w:color w:val="000000"/>
                  <w:sz w:val="20"/>
                  <w:szCs w:val="20"/>
                  <w:lang w:bidi="th-TH"/>
                </w:rPr>
                <w:delText>29/09/2021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8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CE4F12" w14:textId="2CF84D9F" w:rsidR="008601AF" w:rsidRPr="008601AF" w:rsidRDefault="008601AF" w:rsidP="003C2C2A">
            <w:pPr>
              <w:jc w:val="center"/>
              <w:rPr>
                <w:rFonts w:ascii="Trebuchet MS" w:hAnsi="Trebuchet MS" w:cs="Arial"/>
                <w:color w:val="000000"/>
                <w:sz w:val="20"/>
                <w:szCs w:val="20"/>
                <w:lang w:bidi="th-TH"/>
              </w:rPr>
            </w:pPr>
            <w:del w:id="5587" w:author="Philippe Hollanda - Oliveira Trust" w:date="2022-07-19T10:08:00Z">
              <w:r w:rsidRPr="008601AF" w:rsidDel="00627AA0">
                <w:rPr>
                  <w:rFonts w:ascii="Trebuchet MS" w:hAnsi="Trebuchet MS" w:cs="Arial"/>
                  <w:color w:val="000000"/>
                  <w:sz w:val="20"/>
                  <w:szCs w:val="20"/>
                  <w:lang w:bidi="th-TH"/>
                </w:rPr>
                <w:delText>R$ 22.614,85</w:delText>
              </w:r>
            </w:del>
          </w:p>
        </w:tc>
      </w:tr>
      <w:tr w:rsidR="008601AF" w:rsidRPr="008601AF" w14:paraId="78279146" w14:textId="77777777" w:rsidTr="00627AA0">
        <w:tblPrEx>
          <w:tblW w:w="5000" w:type="pct"/>
          <w:tblCellMar>
            <w:left w:w="70" w:type="dxa"/>
            <w:right w:w="70" w:type="dxa"/>
          </w:tblCellMar>
          <w:tblPrExChange w:id="5588" w:author="Philippe Hollanda - Oliveira Trust" w:date="2022-07-19T10:08:00Z">
            <w:tblPrEx>
              <w:tblW w:w="5000" w:type="pct"/>
              <w:tblCellMar>
                <w:left w:w="70" w:type="dxa"/>
                <w:right w:w="70" w:type="dxa"/>
              </w:tblCellMar>
            </w:tblPrEx>
          </w:tblPrExChange>
        </w:tblPrEx>
        <w:trPr>
          <w:trHeight w:val="1785"/>
          <w:trPrChange w:id="558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59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2ED10D" w14:textId="42F7316E" w:rsidR="008601AF" w:rsidRPr="008601AF" w:rsidRDefault="008601AF" w:rsidP="003C2C2A">
            <w:pPr>
              <w:jc w:val="center"/>
              <w:rPr>
                <w:rFonts w:ascii="Trebuchet MS" w:hAnsi="Trebuchet MS" w:cs="Arial"/>
                <w:color w:val="000000"/>
                <w:sz w:val="20"/>
                <w:szCs w:val="20"/>
                <w:lang w:bidi="th-TH"/>
              </w:rPr>
            </w:pPr>
            <w:del w:id="5591" w:author="Philippe Hollanda - Oliveira Trust" w:date="2022-07-19T10:08:00Z">
              <w:r w:rsidRPr="008601AF" w:rsidDel="00627AA0">
                <w:rPr>
                  <w:rFonts w:ascii="Trebuchet MS" w:hAnsi="Trebuchet MS" w:cs="Arial"/>
                  <w:color w:val="000000"/>
                  <w:sz w:val="20"/>
                  <w:szCs w:val="20"/>
                  <w:lang w:bidi="th-TH"/>
                </w:rPr>
                <w:delText>FITA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59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16B537" w14:textId="5C444AD2" w:rsidR="008601AF" w:rsidRPr="008601AF" w:rsidRDefault="008601AF" w:rsidP="003C2C2A">
            <w:pPr>
              <w:jc w:val="center"/>
              <w:rPr>
                <w:rFonts w:ascii="Trebuchet MS" w:hAnsi="Trebuchet MS" w:cs="Arial"/>
                <w:color w:val="000000"/>
                <w:sz w:val="20"/>
                <w:szCs w:val="20"/>
                <w:lang w:bidi="th-TH"/>
              </w:rPr>
            </w:pPr>
            <w:del w:id="5593" w:author="Philippe Hollanda - Oliveira Trust" w:date="2022-07-19T10:08:00Z">
              <w:r w:rsidRPr="008601AF" w:rsidDel="00627AA0">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59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32E27C" w14:textId="7B28835C" w:rsidR="008601AF" w:rsidRPr="008601AF" w:rsidRDefault="008601AF" w:rsidP="003C2C2A">
            <w:pPr>
              <w:jc w:val="center"/>
              <w:rPr>
                <w:rFonts w:ascii="Trebuchet MS" w:hAnsi="Trebuchet MS" w:cs="Arial"/>
                <w:color w:val="000000"/>
                <w:sz w:val="20"/>
                <w:szCs w:val="20"/>
                <w:lang w:bidi="th-TH"/>
              </w:rPr>
            </w:pPr>
            <w:del w:id="5595" w:author="Philippe Hollanda - Oliveira Trust" w:date="2022-07-19T10:08:00Z">
              <w:r w:rsidRPr="008601AF" w:rsidDel="00627AA0">
                <w:rPr>
                  <w:rFonts w:ascii="Trebuchet MS" w:hAnsi="Trebuchet MS" w:cs="Arial"/>
                  <w:color w:val="000000"/>
                  <w:sz w:val="20"/>
                  <w:szCs w:val="20"/>
                  <w:lang w:bidi="th-TH"/>
                </w:rPr>
                <w:delText>R$ 3.860,01</w:delText>
              </w:r>
            </w:del>
          </w:p>
        </w:tc>
      </w:tr>
      <w:tr w:rsidR="008601AF" w:rsidRPr="008601AF" w14:paraId="39797222" w14:textId="77777777" w:rsidTr="00627AA0">
        <w:tblPrEx>
          <w:tblW w:w="5000" w:type="pct"/>
          <w:tblCellMar>
            <w:left w:w="70" w:type="dxa"/>
            <w:right w:w="70" w:type="dxa"/>
          </w:tblCellMar>
          <w:tblPrExChange w:id="5596" w:author="Philippe Hollanda - Oliveira Trust" w:date="2022-07-19T10:08:00Z">
            <w:tblPrEx>
              <w:tblW w:w="5000" w:type="pct"/>
              <w:tblCellMar>
                <w:left w:w="70" w:type="dxa"/>
                <w:right w:w="70" w:type="dxa"/>
              </w:tblCellMar>
            </w:tblPrEx>
          </w:tblPrExChange>
        </w:tblPrEx>
        <w:trPr>
          <w:trHeight w:val="1785"/>
          <w:trPrChange w:id="5597"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598"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FD2FA8" w14:textId="5232C0F2" w:rsidR="008601AF" w:rsidRPr="008601AF" w:rsidRDefault="008601AF" w:rsidP="003C2C2A">
            <w:pPr>
              <w:jc w:val="center"/>
              <w:rPr>
                <w:rFonts w:ascii="Trebuchet MS" w:hAnsi="Trebuchet MS" w:cs="Arial"/>
                <w:color w:val="000000"/>
                <w:sz w:val="20"/>
                <w:szCs w:val="20"/>
                <w:lang w:bidi="th-TH"/>
              </w:rPr>
            </w:pPr>
            <w:del w:id="5599" w:author="Philippe Hollanda - Oliveira Trust" w:date="2022-07-19T10:08:00Z">
              <w:r w:rsidRPr="008601AF" w:rsidDel="00627AA0">
                <w:rPr>
                  <w:rFonts w:ascii="Trebuchet MS" w:hAnsi="Trebuchet MS" w:cs="Arial"/>
                  <w:color w:val="000000"/>
                  <w:sz w:val="20"/>
                  <w:szCs w:val="20"/>
                  <w:lang w:bidi="th-TH"/>
                </w:rPr>
                <w:delText>MATERIAL FACHADA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60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19F203" w14:textId="7320F3B8" w:rsidR="008601AF" w:rsidRPr="008601AF" w:rsidRDefault="008601AF" w:rsidP="003C2C2A">
            <w:pPr>
              <w:jc w:val="center"/>
              <w:rPr>
                <w:rFonts w:ascii="Trebuchet MS" w:hAnsi="Trebuchet MS" w:cs="Arial"/>
                <w:color w:val="000000"/>
                <w:sz w:val="20"/>
                <w:szCs w:val="20"/>
                <w:lang w:bidi="th-TH"/>
              </w:rPr>
            </w:pPr>
            <w:del w:id="5601" w:author="Philippe Hollanda - Oliveira Trust" w:date="2022-07-19T10:08:00Z">
              <w:r w:rsidRPr="008601AF" w:rsidDel="00627AA0">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0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66167B" w14:textId="20302C51" w:rsidR="008601AF" w:rsidRPr="008601AF" w:rsidRDefault="008601AF" w:rsidP="003C2C2A">
            <w:pPr>
              <w:jc w:val="center"/>
              <w:rPr>
                <w:rFonts w:ascii="Trebuchet MS" w:hAnsi="Trebuchet MS" w:cs="Arial"/>
                <w:color w:val="000000"/>
                <w:sz w:val="20"/>
                <w:szCs w:val="20"/>
                <w:lang w:bidi="th-TH"/>
              </w:rPr>
            </w:pPr>
            <w:del w:id="5603" w:author="Philippe Hollanda - Oliveira Trust" w:date="2022-07-19T10:08:00Z">
              <w:r w:rsidRPr="008601AF" w:rsidDel="00627AA0">
                <w:rPr>
                  <w:rFonts w:ascii="Trebuchet MS" w:hAnsi="Trebuchet MS" w:cs="Arial"/>
                  <w:color w:val="000000"/>
                  <w:sz w:val="20"/>
                  <w:szCs w:val="20"/>
                  <w:lang w:bidi="th-TH"/>
                </w:rPr>
                <w:delText>R$ 15.993,65</w:delText>
              </w:r>
            </w:del>
          </w:p>
        </w:tc>
      </w:tr>
      <w:tr w:rsidR="008601AF" w:rsidRPr="008601AF" w14:paraId="106CD410" w14:textId="77777777" w:rsidTr="00627AA0">
        <w:tblPrEx>
          <w:tblW w:w="5000" w:type="pct"/>
          <w:tblCellMar>
            <w:left w:w="70" w:type="dxa"/>
            <w:right w:w="70" w:type="dxa"/>
          </w:tblCellMar>
          <w:tblPrExChange w:id="5604" w:author="Philippe Hollanda - Oliveira Trust" w:date="2022-07-19T10:08:00Z">
            <w:tblPrEx>
              <w:tblW w:w="5000" w:type="pct"/>
              <w:tblCellMar>
                <w:left w:w="70" w:type="dxa"/>
                <w:right w:w="70" w:type="dxa"/>
              </w:tblCellMar>
            </w:tblPrEx>
          </w:tblPrExChange>
        </w:tblPrEx>
        <w:trPr>
          <w:trHeight w:val="1785"/>
          <w:trPrChange w:id="560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60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31C492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6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2F7652" w14:textId="078C0AED" w:rsidR="008601AF" w:rsidRPr="008601AF" w:rsidRDefault="008601AF" w:rsidP="003C2C2A">
            <w:pPr>
              <w:jc w:val="center"/>
              <w:rPr>
                <w:rFonts w:ascii="Trebuchet MS" w:hAnsi="Trebuchet MS" w:cs="Arial"/>
                <w:color w:val="000000"/>
                <w:sz w:val="20"/>
                <w:szCs w:val="20"/>
                <w:lang w:bidi="th-TH"/>
              </w:rPr>
            </w:pPr>
            <w:del w:id="5608" w:author="Philippe Hollanda - Oliveira Trust" w:date="2022-07-19T10:08:00Z">
              <w:r w:rsidRPr="008601AF" w:rsidDel="00627AA0">
                <w:rPr>
                  <w:rFonts w:ascii="Trebuchet MS" w:hAnsi="Trebuchet MS" w:cs="Arial"/>
                  <w:color w:val="000000"/>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DB0C20" w14:textId="0020DB5C" w:rsidR="008601AF" w:rsidRPr="008601AF" w:rsidRDefault="008601AF" w:rsidP="003C2C2A">
            <w:pPr>
              <w:jc w:val="center"/>
              <w:rPr>
                <w:rFonts w:ascii="Trebuchet MS" w:hAnsi="Trebuchet MS" w:cs="Arial"/>
                <w:color w:val="000000"/>
                <w:sz w:val="20"/>
                <w:szCs w:val="20"/>
                <w:lang w:bidi="th-TH"/>
              </w:rPr>
            </w:pPr>
            <w:del w:id="5610" w:author="Philippe Hollanda - Oliveira Trust" w:date="2022-07-19T10:08:00Z">
              <w:r w:rsidRPr="008601AF" w:rsidDel="00627AA0">
                <w:rPr>
                  <w:rFonts w:ascii="Trebuchet MS" w:hAnsi="Trebuchet MS" w:cs="Arial"/>
                  <w:color w:val="000000"/>
                  <w:sz w:val="20"/>
                  <w:szCs w:val="20"/>
                  <w:lang w:bidi="th-TH"/>
                </w:rPr>
                <w:delText>R$ 47.980,93</w:delText>
              </w:r>
            </w:del>
          </w:p>
        </w:tc>
      </w:tr>
      <w:tr w:rsidR="008601AF" w:rsidRPr="008601AF" w14:paraId="468B903D" w14:textId="77777777" w:rsidTr="00627AA0">
        <w:tblPrEx>
          <w:tblW w:w="5000" w:type="pct"/>
          <w:tblCellMar>
            <w:left w:w="70" w:type="dxa"/>
            <w:right w:w="70" w:type="dxa"/>
          </w:tblCellMar>
          <w:tblPrExChange w:id="5611" w:author="Philippe Hollanda - Oliveira Trust" w:date="2022-07-19T10:08:00Z">
            <w:tblPrEx>
              <w:tblW w:w="5000" w:type="pct"/>
              <w:tblCellMar>
                <w:left w:w="70" w:type="dxa"/>
                <w:right w:w="70" w:type="dxa"/>
              </w:tblCellMar>
            </w:tblPrEx>
          </w:tblPrExChange>
        </w:tblPrEx>
        <w:trPr>
          <w:trHeight w:val="1785"/>
          <w:trPrChange w:id="561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61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101246" w14:textId="530E9FA7" w:rsidR="008601AF" w:rsidRPr="008601AF" w:rsidRDefault="008601AF" w:rsidP="003C2C2A">
            <w:pPr>
              <w:jc w:val="center"/>
              <w:rPr>
                <w:rFonts w:ascii="Trebuchet MS" w:hAnsi="Trebuchet MS" w:cs="Arial"/>
                <w:color w:val="000000"/>
                <w:sz w:val="20"/>
                <w:szCs w:val="20"/>
                <w:lang w:bidi="th-TH"/>
              </w:rPr>
            </w:pPr>
            <w:del w:id="5614" w:author="Philippe Hollanda - Oliveira Trust" w:date="2022-07-19T10:08:00Z">
              <w:r w:rsidRPr="008601AF" w:rsidDel="00627AA0">
                <w:rPr>
                  <w:rFonts w:ascii="Trebuchet MS" w:hAnsi="Trebuchet MS" w:cs="Arial"/>
                  <w:color w:val="000000"/>
                  <w:sz w:val="20"/>
                  <w:szCs w:val="20"/>
                  <w:lang w:bidi="th-TH"/>
                </w:rPr>
                <w:delText>CHAPAS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6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99E492" w14:textId="6C996041" w:rsidR="008601AF" w:rsidRPr="008601AF" w:rsidRDefault="008601AF" w:rsidP="003C2C2A">
            <w:pPr>
              <w:jc w:val="center"/>
              <w:rPr>
                <w:rFonts w:ascii="Trebuchet MS" w:hAnsi="Trebuchet MS" w:cs="Arial"/>
                <w:color w:val="000000"/>
                <w:sz w:val="20"/>
                <w:szCs w:val="20"/>
                <w:lang w:bidi="th-TH"/>
              </w:rPr>
            </w:pPr>
            <w:del w:id="5616" w:author="Philippe Hollanda - Oliveira Trust" w:date="2022-07-19T10:08:00Z">
              <w:r w:rsidRPr="008601AF" w:rsidDel="00627AA0">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E2600C" w14:textId="228BE9E9" w:rsidR="008601AF" w:rsidRPr="008601AF" w:rsidRDefault="008601AF" w:rsidP="003C2C2A">
            <w:pPr>
              <w:jc w:val="center"/>
              <w:rPr>
                <w:rFonts w:ascii="Trebuchet MS" w:hAnsi="Trebuchet MS" w:cs="Arial"/>
                <w:color w:val="000000"/>
                <w:sz w:val="20"/>
                <w:szCs w:val="20"/>
                <w:lang w:bidi="th-TH"/>
              </w:rPr>
            </w:pPr>
            <w:del w:id="5618" w:author="Philippe Hollanda - Oliveira Trust" w:date="2022-07-19T10:08:00Z">
              <w:r w:rsidRPr="008601AF" w:rsidDel="00627AA0">
                <w:rPr>
                  <w:rFonts w:ascii="Trebuchet MS" w:hAnsi="Trebuchet MS" w:cs="Arial"/>
                  <w:color w:val="000000"/>
                  <w:sz w:val="20"/>
                  <w:szCs w:val="20"/>
                  <w:lang w:bidi="th-TH"/>
                </w:rPr>
                <w:delText>R$ 13.689,98</w:delText>
              </w:r>
            </w:del>
          </w:p>
        </w:tc>
      </w:tr>
      <w:tr w:rsidR="008601AF" w:rsidRPr="008601AF" w14:paraId="7B4EFEA6" w14:textId="77777777" w:rsidTr="00627AA0">
        <w:tblPrEx>
          <w:tblW w:w="5000" w:type="pct"/>
          <w:tblCellMar>
            <w:left w:w="70" w:type="dxa"/>
            <w:right w:w="70" w:type="dxa"/>
          </w:tblCellMar>
          <w:tblPrExChange w:id="5619" w:author="Philippe Hollanda - Oliveira Trust" w:date="2022-07-19T10:08:00Z">
            <w:tblPrEx>
              <w:tblW w:w="5000" w:type="pct"/>
              <w:tblCellMar>
                <w:left w:w="70" w:type="dxa"/>
                <w:right w:w="70" w:type="dxa"/>
              </w:tblCellMar>
            </w:tblPrEx>
          </w:tblPrExChange>
        </w:tblPrEx>
        <w:trPr>
          <w:trHeight w:val="1785"/>
          <w:trPrChange w:id="562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62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32952D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6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5CFF45" w14:textId="387F553B" w:rsidR="008601AF" w:rsidRPr="008601AF" w:rsidRDefault="008601AF" w:rsidP="003C2C2A">
            <w:pPr>
              <w:jc w:val="center"/>
              <w:rPr>
                <w:rFonts w:ascii="Trebuchet MS" w:hAnsi="Trebuchet MS" w:cs="Arial"/>
                <w:color w:val="000000"/>
                <w:sz w:val="20"/>
                <w:szCs w:val="20"/>
                <w:lang w:bidi="th-TH"/>
              </w:rPr>
            </w:pPr>
            <w:del w:id="5623" w:author="Philippe Hollanda - Oliveira Trust" w:date="2022-07-19T10:08:00Z">
              <w:r w:rsidRPr="008601AF" w:rsidDel="00627AA0">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B9ADD7" w14:textId="730F9977" w:rsidR="008601AF" w:rsidRPr="008601AF" w:rsidRDefault="008601AF" w:rsidP="003C2C2A">
            <w:pPr>
              <w:jc w:val="center"/>
              <w:rPr>
                <w:rFonts w:ascii="Trebuchet MS" w:hAnsi="Trebuchet MS" w:cs="Arial"/>
                <w:color w:val="000000"/>
                <w:sz w:val="20"/>
                <w:szCs w:val="20"/>
                <w:lang w:bidi="th-TH"/>
              </w:rPr>
            </w:pPr>
            <w:del w:id="5625" w:author="Philippe Hollanda - Oliveira Trust" w:date="2022-07-19T10:08:00Z">
              <w:r w:rsidRPr="008601AF" w:rsidDel="00627AA0">
                <w:rPr>
                  <w:rFonts w:ascii="Trebuchet MS" w:hAnsi="Trebuchet MS" w:cs="Arial"/>
                  <w:color w:val="000000"/>
                  <w:sz w:val="20"/>
                  <w:szCs w:val="20"/>
                  <w:lang w:bidi="th-TH"/>
                </w:rPr>
                <w:delText>R$ 13.689,98</w:delText>
              </w:r>
            </w:del>
          </w:p>
        </w:tc>
      </w:tr>
      <w:tr w:rsidR="008601AF" w:rsidRPr="008601AF" w14:paraId="57A5C89C" w14:textId="77777777" w:rsidTr="00627AA0">
        <w:tblPrEx>
          <w:tblW w:w="5000" w:type="pct"/>
          <w:tblCellMar>
            <w:left w:w="70" w:type="dxa"/>
            <w:right w:w="70" w:type="dxa"/>
          </w:tblCellMar>
          <w:tblPrExChange w:id="5626" w:author="Philippe Hollanda - Oliveira Trust" w:date="2022-07-19T10:08:00Z">
            <w:tblPrEx>
              <w:tblW w:w="5000" w:type="pct"/>
              <w:tblCellMar>
                <w:left w:w="70" w:type="dxa"/>
                <w:right w:w="70" w:type="dxa"/>
              </w:tblCellMar>
            </w:tblPrEx>
          </w:tblPrExChange>
        </w:tblPrEx>
        <w:trPr>
          <w:trHeight w:val="1785"/>
          <w:trPrChange w:id="562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62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08C15B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6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2A37F1" w14:textId="6F6D01F7" w:rsidR="008601AF" w:rsidRPr="008601AF" w:rsidRDefault="008601AF" w:rsidP="003C2C2A">
            <w:pPr>
              <w:jc w:val="center"/>
              <w:rPr>
                <w:rFonts w:ascii="Trebuchet MS" w:hAnsi="Trebuchet MS" w:cs="Arial"/>
                <w:color w:val="000000"/>
                <w:sz w:val="20"/>
                <w:szCs w:val="20"/>
                <w:lang w:bidi="th-TH"/>
              </w:rPr>
            </w:pPr>
            <w:del w:id="5630" w:author="Philippe Hollanda - Oliveira Trust" w:date="2022-07-19T10:08:00Z">
              <w:r w:rsidRPr="008601AF" w:rsidDel="00627AA0">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B0FB4F" w14:textId="07F57A99" w:rsidR="008601AF" w:rsidRPr="008601AF" w:rsidRDefault="008601AF" w:rsidP="003C2C2A">
            <w:pPr>
              <w:jc w:val="center"/>
              <w:rPr>
                <w:rFonts w:ascii="Trebuchet MS" w:hAnsi="Trebuchet MS" w:cs="Arial"/>
                <w:color w:val="000000"/>
                <w:sz w:val="20"/>
                <w:szCs w:val="20"/>
                <w:lang w:bidi="th-TH"/>
              </w:rPr>
            </w:pPr>
            <w:del w:id="5632" w:author="Philippe Hollanda - Oliveira Trust" w:date="2022-07-19T10:08:00Z">
              <w:r w:rsidRPr="008601AF" w:rsidDel="00627AA0">
                <w:rPr>
                  <w:rFonts w:ascii="Trebuchet MS" w:hAnsi="Trebuchet MS" w:cs="Arial"/>
                  <w:color w:val="000000"/>
                  <w:sz w:val="20"/>
                  <w:szCs w:val="20"/>
                  <w:lang w:bidi="th-TH"/>
                </w:rPr>
                <w:delText>R$ 13.690,03</w:delText>
              </w:r>
            </w:del>
          </w:p>
        </w:tc>
      </w:tr>
      <w:tr w:rsidR="008601AF" w:rsidRPr="008601AF" w14:paraId="25AEE573" w14:textId="77777777" w:rsidTr="00627AA0">
        <w:tblPrEx>
          <w:tblW w:w="5000" w:type="pct"/>
          <w:tblCellMar>
            <w:left w:w="70" w:type="dxa"/>
            <w:right w:w="70" w:type="dxa"/>
          </w:tblCellMar>
          <w:tblPrExChange w:id="5633" w:author="Philippe Hollanda - Oliveira Trust" w:date="2022-07-19T10:08:00Z">
            <w:tblPrEx>
              <w:tblW w:w="5000" w:type="pct"/>
              <w:tblCellMar>
                <w:left w:w="70" w:type="dxa"/>
                <w:right w:w="70" w:type="dxa"/>
              </w:tblCellMar>
            </w:tblPrEx>
          </w:tblPrExChange>
        </w:tblPrEx>
        <w:trPr>
          <w:trHeight w:val="1785"/>
          <w:trPrChange w:id="56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6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0DEA62" w14:textId="3AE3EB1D" w:rsidR="008601AF" w:rsidRPr="008601AF" w:rsidRDefault="008601AF" w:rsidP="003C2C2A">
            <w:pPr>
              <w:jc w:val="center"/>
              <w:rPr>
                <w:rFonts w:ascii="Trebuchet MS" w:hAnsi="Trebuchet MS" w:cs="Arial"/>
                <w:color w:val="000000"/>
                <w:sz w:val="20"/>
                <w:szCs w:val="20"/>
                <w:lang w:bidi="th-TH"/>
              </w:rPr>
            </w:pPr>
            <w:del w:id="5636" w:author="Philippe Hollanda - Oliveira Trust" w:date="2022-07-19T10:08:00Z">
              <w:r w:rsidRPr="008601AF" w:rsidDel="00627AA0">
                <w:rPr>
                  <w:rFonts w:ascii="Trebuchet MS" w:hAnsi="Trebuchet MS" w:cs="Arial"/>
                  <w:color w:val="000000"/>
                  <w:sz w:val="20"/>
                  <w:szCs w:val="20"/>
                  <w:lang w:bidi="th-TH"/>
                </w:rPr>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6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E55FAF" w14:textId="1DBEC6F8" w:rsidR="008601AF" w:rsidRPr="008601AF" w:rsidRDefault="008601AF" w:rsidP="003C2C2A">
            <w:pPr>
              <w:jc w:val="center"/>
              <w:rPr>
                <w:rFonts w:ascii="Trebuchet MS" w:hAnsi="Trebuchet MS" w:cs="Arial"/>
                <w:color w:val="000000"/>
                <w:sz w:val="20"/>
                <w:szCs w:val="20"/>
                <w:lang w:bidi="th-TH"/>
              </w:rPr>
            </w:pPr>
            <w:del w:id="5638" w:author="Philippe Hollanda - Oliveira Trust" w:date="2022-07-19T10:08:00Z">
              <w:r w:rsidRPr="008601AF" w:rsidDel="00627AA0">
                <w:rPr>
                  <w:rFonts w:ascii="Trebuchet MS" w:hAnsi="Trebuchet MS" w:cs="Arial"/>
                  <w:color w:val="000000"/>
                  <w:sz w:val="20"/>
                  <w:szCs w:val="20"/>
                  <w:lang w:bidi="th-TH"/>
                </w:rPr>
                <w:delText>25/08/2021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948B3F" w14:textId="43F15E63" w:rsidR="008601AF" w:rsidRPr="008601AF" w:rsidRDefault="008601AF" w:rsidP="003C2C2A">
            <w:pPr>
              <w:jc w:val="center"/>
              <w:rPr>
                <w:rFonts w:ascii="Trebuchet MS" w:hAnsi="Trebuchet MS" w:cs="Arial"/>
                <w:color w:val="000000"/>
                <w:sz w:val="20"/>
                <w:szCs w:val="20"/>
                <w:lang w:bidi="th-TH"/>
              </w:rPr>
            </w:pPr>
            <w:del w:id="5640" w:author="Philippe Hollanda - Oliveira Trust" w:date="2022-07-19T10:08:00Z">
              <w:r w:rsidRPr="008601AF" w:rsidDel="00627AA0">
                <w:rPr>
                  <w:rFonts w:ascii="Trebuchet MS" w:hAnsi="Trebuchet MS" w:cs="Arial"/>
                  <w:color w:val="000000"/>
                  <w:sz w:val="20"/>
                  <w:szCs w:val="20"/>
                  <w:lang w:bidi="th-TH"/>
                </w:rPr>
                <w:delText>R$ 5.400,00</w:delText>
              </w:r>
            </w:del>
          </w:p>
        </w:tc>
      </w:tr>
      <w:tr w:rsidR="008601AF" w:rsidRPr="008601AF" w14:paraId="4FE81C3A" w14:textId="77777777" w:rsidTr="00627AA0">
        <w:tblPrEx>
          <w:tblW w:w="5000" w:type="pct"/>
          <w:tblCellMar>
            <w:left w:w="70" w:type="dxa"/>
            <w:right w:w="70" w:type="dxa"/>
          </w:tblCellMar>
          <w:tblPrExChange w:id="5641" w:author="Philippe Hollanda - Oliveira Trust" w:date="2022-07-19T10:08:00Z">
            <w:tblPrEx>
              <w:tblW w:w="5000" w:type="pct"/>
              <w:tblCellMar>
                <w:left w:w="70" w:type="dxa"/>
                <w:right w:w="70" w:type="dxa"/>
              </w:tblCellMar>
            </w:tblPrEx>
          </w:tblPrExChange>
        </w:tblPrEx>
        <w:trPr>
          <w:trHeight w:val="1785"/>
          <w:trPrChange w:id="56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6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A54664" w14:textId="01802AD2" w:rsidR="008601AF" w:rsidRPr="008601AF" w:rsidRDefault="008601AF" w:rsidP="003C2C2A">
            <w:pPr>
              <w:jc w:val="center"/>
              <w:rPr>
                <w:rFonts w:ascii="Trebuchet MS" w:hAnsi="Trebuchet MS" w:cs="Arial"/>
                <w:color w:val="000000"/>
                <w:sz w:val="20"/>
                <w:szCs w:val="20"/>
                <w:lang w:bidi="th-TH"/>
              </w:rPr>
            </w:pPr>
            <w:del w:id="5644" w:author="Philippe Hollanda - Oliveira Trust" w:date="2022-07-19T10:08:00Z">
              <w:r w:rsidRPr="008601AF" w:rsidDel="00627AA0">
                <w:rPr>
                  <w:rFonts w:ascii="Trebuchet MS" w:hAnsi="Trebuchet MS" w:cs="Arial"/>
                  <w:color w:val="000000"/>
                  <w:sz w:val="20"/>
                  <w:szCs w:val="20"/>
                  <w:lang w:bidi="th-TH"/>
                </w:rPr>
                <w:delText>PROJETOR / FONTE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6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8A4D74" w14:textId="55B4507A" w:rsidR="008601AF" w:rsidRPr="008601AF" w:rsidRDefault="008601AF" w:rsidP="003C2C2A">
            <w:pPr>
              <w:jc w:val="center"/>
              <w:rPr>
                <w:rFonts w:ascii="Trebuchet MS" w:hAnsi="Trebuchet MS" w:cs="Arial"/>
                <w:color w:val="000000"/>
                <w:sz w:val="20"/>
                <w:szCs w:val="20"/>
                <w:lang w:bidi="th-TH"/>
              </w:rPr>
            </w:pPr>
            <w:del w:id="5646" w:author="Philippe Hollanda - Oliveira Trust" w:date="2022-07-19T10:08:00Z">
              <w:r w:rsidRPr="008601AF" w:rsidDel="00627AA0">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CA6741" w14:textId="54BF9B44" w:rsidR="008601AF" w:rsidRPr="008601AF" w:rsidRDefault="008601AF" w:rsidP="003C2C2A">
            <w:pPr>
              <w:jc w:val="center"/>
              <w:rPr>
                <w:rFonts w:ascii="Trebuchet MS" w:hAnsi="Trebuchet MS" w:cs="Arial"/>
                <w:color w:val="000000"/>
                <w:sz w:val="20"/>
                <w:szCs w:val="20"/>
                <w:lang w:bidi="th-TH"/>
              </w:rPr>
            </w:pPr>
            <w:del w:id="5648" w:author="Philippe Hollanda - Oliveira Trust" w:date="2022-07-19T10:08:00Z">
              <w:r w:rsidRPr="008601AF" w:rsidDel="00627AA0">
                <w:rPr>
                  <w:rFonts w:ascii="Trebuchet MS" w:hAnsi="Trebuchet MS" w:cs="Arial"/>
                  <w:color w:val="000000"/>
                  <w:sz w:val="20"/>
                  <w:szCs w:val="20"/>
                  <w:lang w:bidi="th-TH"/>
                </w:rPr>
                <w:delText>R$ 17.024,48</w:delText>
              </w:r>
            </w:del>
          </w:p>
        </w:tc>
      </w:tr>
      <w:tr w:rsidR="008601AF" w:rsidRPr="008601AF" w14:paraId="065C6257" w14:textId="77777777" w:rsidTr="00627AA0">
        <w:tblPrEx>
          <w:tblW w:w="5000" w:type="pct"/>
          <w:tblCellMar>
            <w:left w:w="70" w:type="dxa"/>
            <w:right w:w="70" w:type="dxa"/>
          </w:tblCellMar>
          <w:tblPrExChange w:id="5649" w:author="Philippe Hollanda - Oliveira Trust" w:date="2022-07-19T10:08:00Z">
            <w:tblPrEx>
              <w:tblW w:w="5000" w:type="pct"/>
              <w:tblCellMar>
                <w:left w:w="70" w:type="dxa"/>
                <w:right w:w="70" w:type="dxa"/>
              </w:tblCellMar>
            </w:tblPrEx>
          </w:tblPrExChange>
        </w:tblPrEx>
        <w:trPr>
          <w:trHeight w:val="1785"/>
          <w:trPrChange w:id="56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6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8FC154" w14:textId="05729609" w:rsidR="008601AF" w:rsidRPr="008601AF" w:rsidRDefault="008601AF" w:rsidP="003C2C2A">
            <w:pPr>
              <w:jc w:val="center"/>
              <w:rPr>
                <w:rFonts w:ascii="Trebuchet MS" w:hAnsi="Trebuchet MS" w:cs="Arial"/>
                <w:color w:val="000000"/>
                <w:sz w:val="20"/>
                <w:szCs w:val="20"/>
                <w:lang w:bidi="th-TH"/>
              </w:rPr>
            </w:pPr>
            <w:del w:id="5652" w:author="Philippe Hollanda - Oliveira Trust" w:date="2022-07-19T10:08:00Z">
              <w:r w:rsidRPr="008601AF" w:rsidDel="00627AA0">
                <w:rPr>
                  <w:rFonts w:ascii="Trebuchet MS" w:hAnsi="Trebuchet MS" w:cs="Arial"/>
                  <w:color w:val="000000"/>
                  <w:sz w:val="20"/>
                  <w:szCs w:val="20"/>
                  <w:lang w:bidi="th-TH"/>
                </w:rPr>
                <w:delText>BLOCO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6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F86858" w14:textId="2B26AAC8" w:rsidR="008601AF" w:rsidRPr="008601AF" w:rsidRDefault="008601AF" w:rsidP="003C2C2A">
            <w:pPr>
              <w:jc w:val="center"/>
              <w:rPr>
                <w:rFonts w:ascii="Trebuchet MS" w:hAnsi="Trebuchet MS" w:cs="Arial"/>
                <w:color w:val="000000"/>
                <w:sz w:val="20"/>
                <w:szCs w:val="20"/>
                <w:lang w:bidi="th-TH"/>
              </w:rPr>
            </w:pPr>
            <w:del w:id="5654" w:author="Philippe Hollanda - Oliveira Trust" w:date="2022-07-19T10:08:00Z">
              <w:r w:rsidRPr="008601AF" w:rsidDel="00627AA0">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C7AD9F" w14:textId="2CF76D3E" w:rsidR="008601AF" w:rsidRPr="008601AF" w:rsidRDefault="008601AF" w:rsidP="003C2C2A">
            <w:pPr>
              <w:jc w:val="center"/>
              <w:rPr>
                <w:rFonts w:ascii="Trebuchet MS" w:hAnsi="Trebuchet MS" w:cs="Arial"/>
                <w:color w:val="000000"/>
                <w:sz w:val="20"/>
                <w:szCs w:val="20"/>
                <w:lang w:bidi="th-TH"/>
              </w:rPr>
            </w:pPr>
            <w:del w:id="5656" w:author="Philippe Hollanda - Oliveira Trust" w:date="2022-07-19T10:08:00Z">
              <w:r w:rsidRPr="008601AF" w:rsidDel="00627AA0">
                <w:rPr>
                  <w:rFonts w:ascii="Trebuchet MS" w:hAnsi="Trebuchet MS" w:cs="Arial"/>
                  <w:color w:val="000000"/>
                  <w:sz w:val="20"/>
                  <w:szCs w:val="20"/>
                  <w:lang w:bidi="th-TH"/>
                </w:rPr>
                <w:delText>R$ 1.805,40</w:delText>
              </w:r>
            </w:del>
          </w:p>
        </w:tc>
      </w:tr>
      <w:tr w:rsidR="008601AF" w:rsidRPr="008601AF" w14:paraId="142EF9D5" w14:textId="77777777" w:rsidTr="00627AA0">
        <w:tblPrEx>
          <w:tblW w:w="5000" w:type="pct"/>
          <w:tblCellMar>
            <w:left w:w="70" w:type="dxa"/>
            <w:right w:w="70" w:type="dxa"/>
          </w:tblCellMar>
          <w:tblPrExChange w:id="5657" w:author="Philippe Hollanda - Oliveira Trust" w:date="2022-07-19T10:08:00Z">
            <w:tblPrEx>
              <w:tblW w:w="5000" w:type="pct"/>
              <w:tblCellMar>
                <w:left w:w="70" w:type="dxa"/>
                <w:right w:w="70" w:type="dxa"/>
              </w:tblCellMar>
            </w:tblPrEx>
          </w:tblPrExChange>
        </w:tblPrEx>
        <w:trPr>
          <w:trHeight w:val="1785"/>
          <w:trPrChange w:id="56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6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355237" w14:textId="51B6C63D" w:rsidR="008601AF" w:rsidRPr="008601AF" w:rsidRDefault="008601AF" w:rsidP="003C2C2A">
            <w:pPr>
              <w:jc w:val="center"/>
              <w:rPr>
                <w:rFonts w:ascii="Trebuchet MS" w:hAnsi="Trebuchet MS" w:cs="Arial"/>
                <w:color w:val="000000"/>
                <w:sz w:val="20"/>
                <w:szCs w:val="20"/>
                <w:lang w:bidi="th-TH"/>
              </w:rPr>
            </w:pPr>
            <w:del w:id="5660" w:author="Philippe Hollanda - Oliveira Trust" w:date="2022-07-19T10:08:00Z">
              <w:r w:rsidRPr="008601AF" w:rsidDel="00627AA0">
                <w:rPr>
                  <w:rFonts w:ascii="Trebuchet MS" w:hAnsi="Trebuchet MS" w:cs="Arial"/>
                  <w:color w:val="000000"/>
                  <w:sz w:val="20"/>
                  <w:szCs w:val="20"/>
                  <w:lang w:bidi="th-TH"/>
                </w:rPr>
                <w:lastRenderedPageBreak/>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6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9FBAB6" w14:textId="4ED16259" w:rsidR="008601AF" w:rsidRPr="008601AF" w:rsidRDefault="008601AF" w:rsidP="003C2C2A">
            <w:pPr>
              <w:jc w:val="center"/>
              <w:rPr>
                <w:rFonts w:ascii="Trebuchet MS" w:hAnsi="Trebuchet MS" w:cs="Arial"/>
                <w:color w:val="000000"/>
                <w:sz w:val="20"/>
                <w:szCs w:val="20"/>
                <w:lang w:bidi="th-TH"/>
              </w:rPr>
            </w:pPr>
            <w:del w:id="5662" w:author="Philippe Hollanda - Oliveira Trust" w:date="2022-07-19T10:08:00Z">
              <w:r w:rsidRPr="008601AF" w:rsidDel="00627AA0">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CA8A78" w14:textId="17F28B29" w:rsidR="008601AF" w:rsidRPr="008601AF" w:rsidRDefault="008601AF" w:rsidP="003C2C2A">
            <w:pPr>
              <w:jc w:val="center"/>
              <w:rPr>
                <w:rFonts w:ascii="Trebuchet MS" w:hAnsi="Trebuchet MS" w:cs="Arial"/>
                <w:color w:val="000000"/>
                <w:sz w:val="20"/>
                <w:szCs w:val="20"/>
                <w:lang w:bidi="th-TH"/>
              </w:rPr>
            </w:pPr>
            <w:del w:id="5664" w:author="Philippe Hollanda - Oliveira Trust" w:date="2022-07-19T10:08:00Z">
              <w:r w:rsidRPr="008601AF" w:rsidDel="00627AA0">
                <w:rPr>
                  <w:rFonts w:ascii="Trebuchet MS" w:hAnsi="Trebuchet MS" w:cs="Arial"/>
                  <w:color w:val="000000"/>
                  <w:sz w:val="20"/>
                  <w:szCs w:val="20"/>
                  <w:lang w:bidi="th-TH"/>
                </w:rPr>
                <w:delText>R$ 10.553,68</w:delText>
              </w:r>
            </w:del>
          </w:p>
        </w:tc>
      </w:tr>
      <w:tr w:rsidR="008601AF" w:rsidRPr="008601AF" w14:paraId="61B4E520" w14:textId="77777777" w:rsidTr="00627AA0">
        <w:tblPrEx>
          <w:tblW w:w="5000" w:type="pct"/>
          <w:tblCellMar>
            <w:left w:w="70" w:type="dxa"/>
            <w:right w:w="70" w:type="dxa"/>
          </w:tblCellMar>
          <w:tblPrExChange w:id="5665" w:author="Philippe Hollanda - Oliveira Trust" w:date="2022-07-19T10:08:00Z">
            <w:tblPrEx>
              <w:tblW w:w="5000" w:type="pct"/>
              <w:tblCellMar>
                <w:left w:w="70" w:type="dxa"/>
                <w:right w:w="70" w:type="dxa"/>
              </w:tblCellMar>
            </w:tblPrEx>
          </w:tblPrExChange>
        </w:tblPrEx>
        <w:trPr>
          <w:trHeight w:val="1785"/>
          <w:trPrChange w:id="56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6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332ADB" w14:textId="4313EDB8" w:rsidR="008601AF" w:rsidRPr="008601AF" w:rsidRDefault="008601AF" w:rsidP="003C2C2A">
            <w:pPr>
              <w:jc w:val="center"/>
              <w:rPr>
                <w:rFonts w:ascii="Trebuchet MS" w:hAnsi="Trebuchet MS" w:cs="Arial"/>
                <w:color w:val="000000"/>
                <w:sz w:val="20"/>
                <w:szCs w:val="20"/>
                <w:lang w:bidi="th-TH"/>
              </w:rPr>
            </w:pPr>
            <w:del w:id="5668" w:author="Philippe Hollanda - Oliveira Trust" w:date="2022-07-19T10:08:00Z">
              <w:r w:rsidRPr="008601AF" w:rsidDel="00627AA0">
                <w:rPr>
                  <w:rFonts w:ascii="Trebuchet MS" w:hAnsi="Trebuchet MS" w:cs="Arial"/>
                  <w:color w:val="000000"/>
                  <w:sz w:val="20"/>
                  <w:szCs w:val="20"/>
                  <w:lang w:bidi="th-TH"/>
                </w:rPr>
                <w:delText>COPO DESCARTÁVEL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6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000286" w14:textId="07007E1A" w:rsidR="008601AF" w:rsidRPr="008601AF" w:rsidRDefault="008601AF" w:rsidP="003C2C2A">
            <w:pPr>
              <w:jc w:val="center"/>
              <w:rPr>
                <w:rFonts w:ascii="Trebuchet MS" w:hAnsi="Trebuchet MS" w:cs="Arial"/>
                <w:color w:val="000000"/>
                <w:sz w:val="20"/>
                <w:szCs w:val="20"/>
                <w:lang w:bidi="th-TH"/>
              </w:rPr>
            </w:pPr>
            <w:del w:id="5670" w:author="Philippe Hollanda - Oliveira Trust" w:date="2022-07-19T10:08:00Z">
              <w:r w:rsidRPr="008601AF" w:rsidDel="00627AA0">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6DCF41" w14:textId="6BDFE27B" w:rsidR="008601AF" w:rsidRPr="008601AF" w:rsidRDefault="008601AF" w:rsidP="003C2C2A">
            <w:pPr>
              <w:jc w:val="center"/>
              <w:rPr>
                <w:rFonts w:ascii="Trebuchet MS" w:hAnsi="Trebuchet MS" w:cs="Arial"/>
                <w:color w:val="000000"/>
                <w:sz w:val="20"/>
                <w:szCs w:val="20"/>
                <w:lang w:bidi="th-TH"/>
              </w:rPr>
            </w:pPr>
            <w:del w:id="5672" w:author="Philippe Hollanda - Oliveira Trust" w:date="2022-07-19T10:08:00Z">
              <w:r w:rsidRPr="008601AF" w:rsidDel="00627AA0">
                <w:rPr>
                  <w:rFonts w:ascii="Trebuchet MS" w:hAnsi="Trebuchet MS" w:cs="Arial"/>
                  <w:color w:val="000000"/>
                  <w:sz w:val="20"/>
                  <w:szCs w:val="20"/>
                  <w:lang w:bidi="th-TH"/>
                </w:rPr>
                <w:delText>R$ 848,75</w:delText>
              </w:r>
            </w:del>
          </w:p>
        </w:tc>
      </w:tr>
      <w:tr w:rsidR="008601AF" w:rsidRPr="008601AF" w14:paraId="45DFD2B5" w14:textId="77777777" w:rsidTr="00627AA0">
        <w:tblPrEx>
          <w:tblW w:w="5000" w:type="pct"/>
          <w:tblCellMar>
            <w:left w:w="70" w:type="dxa"/>
            <w:right w:w="70" w:type="dxa"/>
          </w:tblCellMar>
          <w:tblPrExChange w:id="5673" w:author="Philippe Hollanda - Oliveira Trust" w:date="2022-07-19T10:08:00Z">
            <w:tblPrEx>
              <w:tblW w:w="5000" w:type="pct"/>
              <w:tblCellMar>
                <w:left w:w="70" w:type="dxa"/>
                <w:right w:w="70" w:type="dxa"/>
              </w:tblCellMar>
            </w:tblPrEx>
          </w:tblPrExChange>
        </w:tblPrEx>
        <w:trPr>
          <w:trHeight w:val="1785"/>
          <w:trPrChange w:id="56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6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C6E7D8" w14:textId="37C69800" w:rsidR="008601AF" w:rsidRPr="008601AF" w:rsidRDefault="008601AF" w:rsidP="003C2C2A">
            <w:pPr>
              <w:jc w:val="center"/>
              <w:rPr>
                <w:rFonts w:ascii="Trebuchet MS" w:hAnsi="Trebuchet MS" w:cs="Arial"/>
                <w:color w:val="000000"/>
                <w:sz w:val="20"/>
                <w:szCs w:val="20"/>
                <w:lang w:bidi="th-TH"/>
              </w:rPr>
            </w:pPr>
            <w:del w:id="5676" w:author="Philippe Hollanda - Oliveira Trust" w:date="2022-07-19T10:08:00Z">
              <w:r w:rsidRPr="008601AF" w:rsidDel="00627AA0">
                <w:rPr>
                  <w:rFonts w:ascii="Trebuchet MS" w:hAnsi="Trebuchet MS" w:cs="Arial"/>
                  <w:color w:val="000000"/>
                  <w:sz w:val="20"/>
                  <w:szCs w:val="20"/>
                  <w:lang w:bidi="th-TH"/>
                </w:rPr>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6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B946E6" w14:textId="2D8A9017" w:rsidR="008601AF" w:rsidRPr="008601AF" w:rsidRDefault="008601AF" w:rsidP="003C2C2A">
            <w:pPr>
              <w:jc w:val="center"/>
              <w:rPr>
                <w:rFonts w:ascii="Trebuchet MS" w:hAnsi="Trebuchet MS" w:cs="Arial"/>
                <w:color w:val="000000"/>
                <w:sz w:val="20"/>
                <w:szCs w:val="20"/>
                <w:lang w:bidi="th-TH"/>
              </w:rPr>
            </w:pPr>
            <w:del w:id="5678" w:author="Philippe Hollanda - Oliveira Trust" w:date="2022-07-19T10:08:00Z">
              <w:r w:rsidRPr="008601AF" w:rsidDel="00627AA0">
                <w:rPr>
                  <w:rFonts w:ascii="Trebuchet MS" w:hAnsi="Trebuchet MS" w:cs="Arial"/>
                  <w:color w:val="000000"/>
                  <w:sz w:val="20"/>
                  <w:szCs w:val="20"/>
                  <w:lang w:bidi="th-TH"/>
                </w:rPr>
                <w:delText>09/09/2021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E1C217" w14:textId="6E938CB9" w:rsidR="008601AF" w:rsidRPr="008601AF" w:rsidRDefault="008601AF" w:rsidP="003C2C2A">
            <w:pPr>
              <w:jc w:val="center"/>
              <w:rPr>
                <w:rFonts w:ascii="Trebuchet MS" w:hAnsi="Trebuchet MS" w:cs="Arial"/>
                <w:color w:val="000000"/>
                <w:sz w:val="20"/>
                <w:szCs w:val="20"/>
                <w:lang w:bidi="th-TH"/>
              </w:rPr>
            </w:pPr>
            <w:del w:id="5680" w:author="Philippe Hollanda - Oliveira Trust" w:date="2022-07-19T10:08:00Z">
              <w:r w:rsidRPr="008601AF" w:rsidDel="00627AA0">
                <w:rPr>
                  <w:rFonts w:ascii="Trebuchet MS" w:hAnsi="Trebuchet MS" w:cs="Arial"/>
                  <w:color w:val="000000"/>
                  <w:sz w:val="20"/>
                  <w:szCs w:val="20"/>
                  <w:lang w:bidi="th-TH"/>
                </w:rPr>
                <w:delText>R$ 4.141,00</w:delText>
              </w:r>
            </w:del>
          </w:p>
        </w:tc>
      </w:tr>
      <w:tr w:rsidR="008601AF" w:rsidRPr="008601AF" w14:paraId="16EFBA25" w14:textId="77777777" w:rsidTr="00627AA0">
        <w:tblPrEx>
          <w:tblW w:w="5000" w:type="pct"/>
          <w:tblCellMar>
            <w:left w:w="70" w:type="dxa"/>
            <w:right w:w="70" w:type="dxa"/>
          </w:tblCellMar>
          <w:tblPrExChange w:id="5681" w:author="Philippe Hollanda - Oliveira Trust" w:date="2022-07-19T10:08:00Z">
            <w:tblPrEx>
              <w:tblW w:w="5000" w:type="pct"/>
              <w:tblCellMar>
                <w:left w:w="70" w:type="dxa"/>
                <w:right w:w="70" w:type="dxa"/>
              </w:tblCellMar>
            </w:tblPrEx>
          </w:tblPrExChange>
        </w:tblPrEx>
        <w:trPr>
          <w:trHeight w:val="1785"/>
          <w:trPrChange w:id="568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68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A3483D" w14:textId="7399CD38" w:rsidR="008601AF" w:rsidRPr="008601AF" w:rsidRDefault="008601AF" w:rsidP="003C2C2A">
            <w:pPr>
              <w:jc w:val="center"/>
              <w:rPr>
                <w:rFonts w:ascii="Trebuchet MS" w:hAnsi="Trebuchet MS" w:cs="Arial"/>
                <w:color w:val="000000"/>
                <w:sz w:val="20"/>
                <w:szCs w:val="20"/>
                <w:lang w:bidi="th-TH"/>
              </w:rPr>
            </w:pPr>
            <w:del w:id="5684"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6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1727E0" w14:textId="25FCF042" w:rsidR="008601AF" w:rsidRPr="008601AF" w:rsidRDefault="008601AF" w:rsidP="003C2C2A">
            <w:pPr>
              <w:jc w:val="center"/>
              <w:rPr>
                <w:rFonts w:ascii="Trebuchet MS" w:hAnsi="Trebuchet MS" w:cs="Arial"/>
                <w:color w:val="000000"/>
                <w:sz w:val="20"/>
                <w:szCs w:val="20"/>
                <w:lang w:bidi="th-TH"/>
              </w:rPr>
            </w:pPr>
            <w:del w:id="5686" w:author="Philippe Hollanda - Oliveira Trust" w:date="2022-07-19T10:08:00Z">
              <w:r w:rsidRPr="008601AF" w:rsidDel="00627AA0">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617C70" w14:textId="58C20314" w:rsidR="008601AF" w:rsidRPr="008601AF" w:rsidRDefault="008601AF" w:rsidP="003C2C2A">
            <w:pPr>
              <w:jc w:val="center"/>
              <w:rPr>
                <w:rFonts w:ascii="Trebuchet MS" w:hAnsi="Trebuchet MS" w:cs="Arial"/>
                <w:color w:val="000000"/>
                <w:sz w:val="20"/>
                <w:szCs w:val="20"/>
                <w:lang w:bidi="th-TH"/>
              </w:rPr>
            </w:pPr>
            <w:del w:id="5688" w:author="Philippe Hollanda - Oliveira Trust" w:date="2022-07-19T10:08:00Z">
              <w:r w:rsidRPr="008601AF" w:rsidDel="00627AA0">
                <w:rPr>
                  <w:rFonts w:ascii="Trebuchet MS" w:hAnsi="Trebuchet MS" w:cs="Arial"/>
                  <w:color w:val="000000"/>
                  <w:sz w:val="20"/>
                  <w:szCs w:val="20"/>
                  <w:lang w:bidi="th-TH"/>
                </w:rPr>
                <w:delText>R$ 1.959,74</w:delText>
              </w:r>
            </w:del>
          </w:p>
        </w:tc>
      </w:tr>
      <w:tr w:rsidR="008601AF" w:rsidRPr="008601AF" w14:paraId="08FC821C" w14:textId="77777777" w:rsidTr="00627AA0">
        <w:tblPrEx>
          <w:tblW w:w="5000" w:type="pct"/>
          <w:tblCellMar>
            <w:left w:w="70" w:type="dxa"/>
            <w:right w:w="70" w:type="dxa"/>
          </w:tblCellMar>
          <w:tblPrExChange w:id="5689" w:author="Philippe Hollanda - Oliveira Trust" w:date="2022-07-19T10:08:00Z">
            <w:tblPrEx>
              <w:tblW w:w="5000" w:type="pct"/>
              <w:tblCellMar>
                <w:left w:w="70" w:type="dxa"/>
                <w:right w:w="70" w:type="dxa"/>
              </w:tblCellMar>
            </w:tblPrEx>
          </w:tblPrExChange>
        </w:tblPrEx>
        <w:trPr>
          <w:trHeight w:val="1785"/>
          <w:trPrChange w:id="569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69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5C4CEA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69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395CEC" w14:textId="608CA49B" w:rsidR="008601AF" w:rsidRPr="008601AF" w:rsidRDefault="008601AF" w:rsidP="003C2C2A">
            <w:pPr>
              <w:jc w:val="center"/>
              <w:rPr>
                <w:rFonts w:ascii="Trebuchet MS" w:hAnsi="Trebuchet MS" w:cs="Arial"/>
                <w:color w:val="000000"/>
                <w:sz w:val="20"/>
                <w:szCs w:val="20"/>
                <w:lang w:bidi="th-TH"/>
              </w:rPr>
            </w:pPr>
            <w:del w:id="5693" w:author="Philippe Hollanda - Oliveira Trust" w:date="2022-07-19T10:08:00Z">
              <w:r w:rsidRPr="008601AF" w:rsidDel="00627AA0">
                <w:rPr>
                  <w:rFonts w:ascii="Trebuchet MS" w:hAnsi="Trebuchet MS" w:cs="Arial"/>
                  <w:color w:val="000000"/>
                  <w:sz w:val="20"/>
                  <w:szCs w:val="20"/>
                  <w:lang w:bidi="th-TH"/>
                </w:rPr>
                <w:delText>23/09/2021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69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AEABAB" w14:textId="6E62D4DA" w:rsidR="008601AF" w:rsidRPr="008601AF" w:rsidRDefault="008601AF" w:rsidP="003C2C2A">
            <w:pPr>
              <w:jc w:val="center"/>
              <w:rPr>
                <w:rFonts w:ascii="Trebuchet MS" w:hAnsi="Trebuchet MS" w:cs="Arial"/>
                <w:color w:val="000000"/>
                <w:sz w:val="20"/>
                <w:szCs w:val="20"/>
                <w:lang w:bidi="th-TH"/>
              </w:rPr>
            </w:pPr>
            <w:del w:id="5695" w:author="Philippe Hollanda - Oliveira Trust" w:date="2022-07-19T10:08:00Z">
              <w:r w:rsidRPr="008601AF" w:rsidDel="00627AA0">
                <w:rPr>
                  <w:rFonts w:ascii="Trebuchet MS" w:hAnsi="Trebuchet MS" w:cs="Arial"/>
                  <w:color w:val="000000"/>
                  <w:sz w:val="20"/>
                  <w:szCs w:val="20"/>
                  <w:lang w:bidi="th-TH"/>
                </w:rPr>
                <w:delText>R$ 1.959,73</w:delText>
              </w:r>
            </w:del>
          </w:p>
        </w:tc>
      </w:tr>
      <w:tr w:rsidR="008601AF" w:rsidRPr="008601AF" w14:paraId="5C379210" w14:textId="77777777" w:rsidTr="00627AA0">
        <w:tblPrEx>
          <w:tblW w:w="5000" w:type="pct"/>
          <w:tblCellMar>
            <w:left w:w="70" w:type="dxa"/>
            <w:right w:w="70" w:type="dxa"/>
          </w:tblCellMar>
          <w:tblPrExChange w:id="5696" w:author="Philippe Hollanda - Oliveira Trust" w:date="2022-07-19T10:08:00Z">
            <w:tblPrEx>
              <w:tblW w:w="5000" w:type="pct"/>
              <w:tblCellMar>
                <w:left w:w="70" w:type="dxa"/>
                <w:right w:w="70" w:type="dxa"/>
              </w:tblCellMar>
            </w:tblPrEx>
          </w:tblPrExChange>
        </w:tblPrEx>
        <w:trPr>
          <w:trHeight w:val="1785"/>
          <w:trPrChange w:id="569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69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A182E7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6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BC1B5E" w14:textId="5549E193" w:rsidR="008601AF" w:rsidRPr="008601AF" w:rsidRDefault="008601AF" w:rsidP="003C2C2A">
            <w:pPr>
              <w:jc w:val="center"/>
              <w:rPr>
                <w:rFonts w:ascii="Trebuchet MS" w:hAnsi="Trebuchet MS" w:cs="Arial"/>
                <w:color w:val="000000"/>
                <w:sz w:val="20"/>
                <w:szCs w:val="20"/>
                <w:lang w:bidi="th-TH"/>
              </w:rPr>
            </w:pPr>
            <w:del w:id="5700" w:author="Philippe Hollanda - Oliveira Trust" w:date="2022-07-19T10:08:00Z">
              <w:r w:rsidRPr="008601AF" w:rsidDel="00627AA0">
                <w:rPr>
                  <w:rFonts w:ascii="Trebuchet MS" w:hAnsi="Trebuchet MS" w:cs="Arial"/>
                  <w:color w:val="000000"/>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72DA91" w14:textId="0E93C06D" w:rsidR="008601AF" w:rsidRPr="008601AF" w:rsidRDefault="008601AF" w:rsidP="003C2C2A">
            <w:pPr>
              <w:jc w:val="center"/>
              <w:rPr>
                <w:rFonts w:ascii="Trebuchet MS" w:hAnsi="Trebuchet MS" w:cs="Arial"/>
                <w:color w:val="000000"/>
                <w:sz w:val="20"/>
                <w:szCs w:val="20"/>
                <w:lang w:bidi="th-TH"/>
              </w:rPr>
            </w:pPr>
            <w:del w:id="5702" w:author="Philippe Hollanda - Oliveira Trust" w:date="2022-07-19T10:08:00Z">
              <w:r w:rsidRPr="008601AF" w:rsidDel="00627AA0">
                <w:rPr>
                  <w:rFonts w:ascii="Trebuchet MS" w:hAnsi="Trebuchet MS" w:cs="Arial"/>
                  <w:color w:val="000000"/>
                  <w:sz w:val="20"/>
                  <w:szCs w:val="20"/>
                  <w:lang w:bidi="th-TH"/>
                </w:rPr>
                <w:delText>R$ 1.959,73</w:delText>
              </w:r>
            </w:del>
          </w:p>
        </w:tc>
      </w:tr>
      <w:tr w:rsidR="008601AF" w:rsidRPr="008601AF" w14:paraId="2D6F962B" w14:textId="77777777" w:rsidTr="00627AA0">
        <w:tblPrEx>
          <w:tblW w:w="5000" w:type="pct"/>
          <w:tblCellMar>
            <w:left w:w="70" w:type="dxa"/>
            <w:right w:w="70" w:type="dxa"/>
          </w:tblCellMar>
          <w:tblPrExChange w:id="5703" w:author="Philippe Hollanda - Oliveira Trust" w:date="2022-07-19T10:08:00Z">
            <w:tblPrEx>
              <w:tblW w:w="5000" w:type="pct"/>
              <w:tblCellMar>
                <w:left w:w="70" w:type="dxa"/>
                <w:right w:w="70" w:type="dxa"/>
              </w:tblCellMar>
            </w:tblPrEx>
          </w:tblPrExChange>
        </w:tblPrEx>
        <w:trPr>
          <w:trHeight w:val="1785"/>
          <w:trPrChange w:id="570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0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EB6227" w14:textId="7AD87346" w:rsidR="008601AF" w:rsidRPr="008601AF" w:rsidRDefault="008601AF" w:rsidP="003C2C2A">
            <w:pPr>
              <w:jc w:val="center"/>
              <w:rPr>
                <w:rFonts w:ascii="Trebuchet MS" w:hAnsi="Trebuchet MS" w:cs="Arial"/>
                <w:color w:val="000000"/>
                <w:sz w:val="20"/>
                <w:szCs w:val="20"/>
                <w:lang w:bidi="th-TH"/>
              </w:rPr>
            </w:pPr>
            <w:del w:id="5706" w:author="Philippe Hollanda - Oliveira Trust" w:date="2022-07-19T10:08:00Z">
              <w:r w:rsidRPr="008601AF" w:rsidDel="00627AA0">
                <w:rPr>
                  <w:rFonts w:ascii="Trebuchet MS" w:hAnsi="Trebuchet MS" w:cs="Arial"/>
                  <w:color w:val="000000"/>
                  <w:sz w:val="20"/>
                  <w:szCs w:val="20"/>
                  <w:lang w:bidi="th-TH"/>
                </w:rPr>
                <w:delText>CHAPA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21530E" w14:textId="0654B60B" w:rsidR="008601AF" w:rsidRPr="008601AF" w:rsidRDefault="008601AF" w:rsidP="003C2C2A">
            <w:pPr>
              <w:jc w:val="center"/>
              <w:rPr>
                <w:rFonts w:ascii="Trebuchet MS" w:hAnsi="Trebuchet MS" w:cs="Arial"/>
                <w:color w:val="000000"/>
                <w:sz w:val="20"/>
                <w:szCs w:val="20"/>
                <w:lang w:bidi="th-TH"/>
              </w:rPr>
            </w:pPr>
            <w:del w:id="5708" w:author="Philippe Hollanda - Oliveira Trust" w:date="2022-07-19T10:08:00Z">
              <w:r w:rsidRPr="008601AF" w:rsidDel="00627AA0">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7BEE3F" w14:textId="0E5FA54A" w:rsidR="008601AF" w:rsidRPr="008601AF" w:rsidRDefault="008601AF" w:rsidP="003C2C2A">
            <w:pPr>
              <w:jc w:val="center"/>
              <w:rPr>
                <w:rFonts w:ascii="Trebuchet MS" w:hAnsi="Trebuchet MS" w:cs="Arial"/>
                <w:color w:val="000000"/>
                <w:sz w:val="20"/>
                <w:szCs w:val="20"/>
                <w:lang w:bidi="th-TH"/>
              </w:rPr>
            </w:pPr>
            <w:del w:id="5710" w:author="Philippe Hollanda - Oliveira Trust" w:date="2022-07-19T10:08:00Z">
              <w:r w:rsidRPr="008601AF" w:rsidDel="00627AA0">
                <w:rPr>
                  <w:rFonts w:ascii="Trebuchet MS" w:hAnsi="Trebuchet MS" w:cs="Arial"/>
                  <w:color w:val="000000"/>
                  <w:sz w:val="20"/>
                  <w:szCs w:val="20"/>
                  <w:lang w:bidi="th-TH"/>
                </w:rPr>
                <w:delText>R$ 576,00</w:delText>
              </w:r>
            </w:del>
          </w:p>
        </w:tc>
      </w:tr>
      <w:tr w:rsidR="008601AF" w:rsidRPr="008601AF" w14:paraId="7DB62123" w14:textId="77777777" w:rsidTr="00627AA0">
        <w:tblPrEx>
          <w:tblW w:w="5000" w:type="pct"/>
          <w:tblCellMar>
            <w:left w:w="70" w:type="dxa"/>
            <w:right w:w="70" w:type="dxa"/>
          </w:tblCellMar>
          <w:tblPrExChange w:id="5711" w:author="Philippe Hollanda - Oliveira Trust" w:date="2022-07-19T10:08:00Z">
            <w:tblPrEx>
              <w:tblW w:w="5000" w:type="pct"/>
              <w:tblCellMar>
                <w:left w:w="70" w:type="dxa"/>
                <w:right w:w="70" w:type="dxa"/>
              </w:tblCellMar>
            </w:tblPrEx>
          </w:tblPrExChange>
        </w:tblPrEx>
        <w:trPr>
          <w:trHeight w:val="1785"/>
          <w:trPrChange w:id="571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1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E0BAB4" w14:textId="45CD4D5A" w:rsidR="008601AF" w:rsidRPr="008601AF" w:rsidRDefault="008601AF" w:rsidP="003C2C2A">
            <w:pPr>
              <w:jc w:val="center"/>
              <w:rPr>
                <w:rFonts w:ascii="Trebuchet MS" w:hAnsi="Trebuchet MS" w:cs="Arial"/>
                <w:color w:val="000000"/>
                <w:sz w:val="20"/>
                <w:szCs w:val="20"/>
                <w:lang w:bidi="th-TH"/>
              </w:rPr>
            </w:pPr>
            <w:del w:id="5714" w:author="Philippe Hollanda - Oliveira Trust" w:date="2022-07-19T10:08:00Z">
              <w:r w:rsidRPr="008601AF" w:rsidDel="00627AA0">
                <w:rPr>
                  <w:rFonts w:ascii="Trebuchet MS" w:hAnsi="Trebuchet MS" w:cs="Arial"/>
                  <w:color w:val="000000"/>
                  <w:sz w:val="20"/>
                  <w:szCs w:val="20"/>
                  <w:lang w:bidi="th-TH"/>
                </w:rPr>
                <w:delText>HASTE / CABO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674A85" w14:textId="7ADE8626" w:rsidR="008601AF" w:rsidRPr="008601AF" w:rsidRDefault="008601AF" w:rsidP="003C2C2A">
            <w:pPr>
              <w:jc w:val="center"/>
              <w:rPr>
                <w:rFonts w:ascii="Trebuchet MS" w:hAnsi="Trebuchet MS" w:cs="Arial"/>
                <w:color w:val="000000"/>
                <w:sz w:val="20"/>
                <w:szCs w:val="20"/>
                <w:lang w:bidi="th-TH"/>
              </w:rPr>
            </w:pPr>
            <w:del w:id="5716" w:author="Philippe Hollanda - Oliveira Trust" w:date="2022-07-19T10:08:00Z">
              <w:r w:rsidRPr="008601AF" w:rsidDel="00627AA0">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A29836" w14:textId="5CCB35DF" w:rsidR="008601AF" w:rsidRPr="008601AF" w:rsidRDefault="008601AF" w:rsidP="003C2C2A">
            <w:pPr>
              <w:jc w:val="center"/>
              <w:rPr>
                <w:rFonts w:ascii="Trebuchet MS" w:hAnsi="Trebuchet MS" w:cs="Arial"/>
                <w:color w:val="000000"/>
                <w:sz w:val="20"/>
                <w:szCs w:val="20"/>
                <w:lang w:bidi="th-TH"/>
              </w:rPr>
            </w:pPr>
            <w:del w:id="5718" w:author="Philippe Hollanda - Oliveira Trust" w:date="2022-07-19T10:08:00Z">
              <w:r w:rsidRPr="008601AF" w:rsidDel="00627AA0">
                <w:rPr>
                  <w:rFonts w:ascii="Trebuchet MS" w:hAnsi="Trebuchet MS" w:cs="Arial"/>
                  <w:color w:val="000000"/>
                  <w:sz w:val="20"/>
                  <w:szCs w:val="20"/>
                  <w:lang w:bidi="th-TH"/>
                </w:rPr>
                <w:delText>R$ 7.462,00</w:delText>
              </w:r>
            </w:del>
          </w:p>
        </w:tc>
      </w:tr>
      <w:tr w:rsidR="008601AF" w:rsidRPr="008601AF" w14:paraId="7C63424C" w14:textId="77777777" w:rsidTr="00627AA0">
        <w:tblPrEx>
          <w:tblW w:w="5000" w:type="pct"/>
          <w:tblCellMar>
            <w:left w:w="70" w:type="dxa"/>
            <w:right w:w="70" w:type="dxa"/>
          </w:tblCellMar>
          <w:tblPrExChange w:id="5719" w:author="Philippe Hollanda - Oliveira Trust" w:date="2022-07-19T10:08:00Z">
            <w:tblPrEx>
              <w:tblW w:w="5000" w:type="pct"/>
              <w:tblCellMar>
                <w:left w:w="70" w:type="dxa"/>
                <w:right w:w="70" w:type="dxa"/>
              </w:tblCellMar>
            </w:tblPrEx>
          </w:tblPrExChange>
        </w:tblPrEx>
        <w:trPr>
          <w:trHeight w:val="1785"/>
          <w:trPrChange w:id="572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2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222D88" w14:textId="072A7D16" w:rsidR="008601AF" w:rsidRPr="008601AF" w:rsidRDefault="008601AF" w:rsidP="003C2C2A">
            <w:pPr>
              <w:jc w:val="center"/>
              <w:rPr>
                <w:rFonts w:ascii="Trebuchet MS" w:hAnsi="Trebuchet MS" w:cs="Arial"/>
                <w:color w:val="000000"/>
                <w:sz w:val="20"/>
                <w:szCs w:val="20"/>
                <w:lang w:bidi="th-TH"/>
              </w:rPr>
            </w:pPr>
            <w:del w:id="5722" w:author="Philippe Hollanda - Oliveira Trust" w:date="2022-07-19T10:08:00Z">
              <w:r w:rsidRPr="008601AF" w:rsidDel="00627AA0">
                <w:rPr>
                  <w:rFonts w:ascii="Trebuchet MS" w:hAnsi="Trebuchet MS" w:cs="Arial"/>
                  <w:color w:val="000000"/>
                  <w:sz w:val="20"/>
                  <w:szCs w:val="20"/>
                  <w:lang w:bidi="th-TH"/>
                </w:rPr>
                <w:delText>CHAPA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3990F2" w14:textId="2CFD2969" w:rsidR="008601AF" w:rsidRPr="008601AF" w:rsidRDefault="008601AF" w:rsidP="003C2C2A">
            <w:pPr>
              <w:jc w:val="center"/>
              <w:rPr>
                <w:rFonts w:ascii="Trebuchet MS" w:hAnsi="Trebuchet MS" w:cs="Arial"/>
                <w:color w:val="000000"/>
                <w:sz w:val="20"/>
                <w:szCs w:val="20"/>
                <w:lang w:bidi="th-TH"/>
              </w:rPr>
            </w:pPr>
            <w:del w:id="5724" w:author="Philippe Hollanda - Oliveira Trust" w:date="2022-07-19T10:08:00Z">
              <w:r w:rsidRPr="008601AF" w:rsidDel="00627AA0">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7A8C3F" w14:textId="701D3EBF" w:rsidR="008601AF" w:rsidRPr="008601AF" w:rsidRDefault="008601AF" w:rsidP="003C2C2A">
            <w:pPr>
              <w:jc w:val="center"/>
              <w:rPr>
                <w:rFonts w:ascii="Trebuchet MS" w:hAnsi="Trebuchet MS" w:cs="Arial"/>
                <w:color w:val="000000"/>
                <w:sz w:val="20"/>
                <w:szCs w:val="20"/>
                <w:lang w:bidi="th-TH"/>
              </w:rPr>
            </w:pPr>
            <w:del w:id="5726" w:author="Philippe Hollanda - Oliveira Trust" w:date="2022-07-19T10:08:00Z">
              <w:r w:rsidRPr="008601AF" w:rsidDel="00627AA0">
                <w:rPr>
                  <w:rFonts w:ascii="Trebuchet MS" w:hAnsi="Trebuchet MS" w:cs="Arial"/>
                  <w:color w:val="000000"/>
                  <w:sz w:val="20"/>
                  <w:szCs w:val="20"/>
                  <w:lang w:bidi="th-TH"/>
                </w:rPr>
                <w:delText>R$ 7.397,00</w:delText>
              </w:r>
            </w:del>
          </w:p>
        </w:tc>
      </w:tr>
      <w:tr w:rsidR="008601AF" w:rsidRPr="008601AF" w14:paraId="19DE2E20" w14:textId="77777777" w:rsidTr="00627AA0">
        <w:tblPrEx>
          <w:tblW w:w="5000" w:type="pct"/>
          <w:tblCellMar>
            <w:left w:w="70" w:type="dxa"/>
            <w:right w:w="70" w:type="dxa"/>
          </w:tblCellMar>
          <w:tblPrExChange w:id="5727" w:author="Philippe Hollanda - Oliveira Trust" w:date="2022-07-19T10:08:00Z">
            <w:tblPrEx>
              <w:tblW w:w="5000" w:type="pct"/>
              <w:tblCellMar>
                <w:left w:w="70" w:type="dxa"/>
                <w:right w:w="70" w:type="dxa"/>
              </w:tblCellMar>
            </w:tblPrEx>
          </w:tblPrExChange>
        </w:tblPrEx>
        <w:trPr>
          <w:trHeight w:val="1785"/>
          <w:trPrChange w:id="57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F34FA7" w14:textId="4895A8C4" w:rsidR="008601AF" w:rsidRPr="008601AF" w:rsidRDefault="008601AF" w:rsidP="003C2C2A">
            <w:pPr>
              <w:jc w:val="center"/>
              <w:rPr>
                <w:rFonts w:ascii="Trebuchet MS" w:hAnsi="Trebuchet MS" w:cs="Arial"/>
                <w:color w:val="000000"/>
                <w:sz w:val="20"/>
                <w:szCs w:val="20"/>
                <w:lang w:bidi="th-TH"/>
              </w:rPr>
            </w:pPr>
            <w:del w:id="5730" w:author="Philippe Hollanda - Oliveira Trust" w:date="2022-07-19T10:08:00Z">
              <w:r w:rsidRPr="008601AF" w:rsidDel="00627AA0">
                <w:rPr>
                  <w:rFonts w:ascii="Trebuchet MS" w:hAnsi="Trebuchet MS" w:cs="Arial"/>
                  <w:color w:val="000000"/>
                  <w:sz w:val="20"/>
                  <w:szCs w:val="20"/>
                  <w:lang w:bidi="th-TH"/>
                </w:rPr>
                <w:delText>PERFIL DE ALUMINIO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437ED4" w14:textId="10B2BDAD" w:rsidR="008601AF" w:rsidRPr="008601AF" w:rsidRDefault="008601AF" w:rsidP="003C2C2A">
            <w:pPr>
              <w:jc w:val="center"/>
              <w:rPr>
                <w:rFonts w:ascii="Trebuchet MS" w:hAnsi="Trebuchet MS" w:cs="Arial"/>
                <w:color w:val="000000"/>
                <w:sz w:val="20"/>
                <w:szCs w:val="20"/>
                <w:lang w:bidi="th-TH"/>
              </w:rPr>
            </w:pPr>
            <w:del w:id="5732" w:author="Philippe Hollanda - Oliveira Trust" w:date="2022-07-19T10:08:00Z">
              <w:r w:rsidRPr="008601AF" w:rsidDel="00627AA0">
                <w:rPr>
                  <w:rFonts w:ascii="Trebuchet MS" w:hAnsi="Trebuchet MS" w:cs="Arial"/>
                  <w:color w:val="000000"/>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655798" w14:textId="040D639A" w:rsidR="008601AF" w:rsidRPr="008601AF" w:rsidRDefault="008601AF" w:rsidP="003C2C2A">
            <w:pPr>
              <w:jc w:val="center"/>
              <w:rPr>
                <w:rFonts w:ascii="Trebuchet MS" w:hAnsi="Trebuchet MS" w:cs="Arial"/>
                <w:color w:val="000000"/>
                <w:sz w:val="20"/>
                <w:szCs w:val="20"/>
                <w:lang w:bidi="th-TH"/>
              </w:rPr>
            </w:pPr>
            <w:del w:id="5734" w:author="Philippe Hollanda - Oliveira Trust" w:date="2022-07-19T10:08:00Z">
              <w:r w:rsidRPr="008601AF" w:rsidDel="00627AA0">
                <w:rPr>
                  <w:rFonts w:ascii="Trebuchet MS" w:hAnsi="Trebuchet MS" w:cs="Arial"/>
                  <w:color w:val="000000"/>
                  <w:sz w:val="20"/>
                  <w:szCs w:val="20"/>
                  <w:lang w:bidi="th-TH"/>
                </w:rPr>
                <w:delText>R$ 5.041,50</w:delText>
              </w:r>
            </w:del>
          </w:p>
        </w:tc>
      </w:tr>
      <w:tr w:rsidR="008601AF" w:rsidRPr="008601AF" w14:paraId="4973C52E" w14:textId="77777777" w:rsidTr="00627AA0">
        <w:tblPrEx>
          <w:tblW w:w="5000" w:type="pct"/>
          <w:tblCellMar>
            <w:left w:w="70" w:type="dxa"/>
            <w:right w:w="70" w:type="dxa"/>
          </w:tblCellMar>
          <w:tblPrExChange w:id="5735" w:author="Philippe Hollanda - Oliveira Trust" w:date="2022-07-19T10:08:00Z">
            <w:tblPrEx>
              <w:tblW w:w="5000" w:type="pct"/>
              <w:tblCellMar>
                <w:left w:w="70" w:type="dxa"/>
                <w:right w:w="70" w:type="dxa"/>
              </w:tblCellMar>
            </w:tblPrEx>
          </w:tblPrExChange>
        </w:tblPrEx>
        <w:trPr>
          <w:trHeight w:val="1785"/>
          <w:trPrChange w:id="573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73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9C352C" w14:textId="1C16F1ED" w:rsidR="008601AF" w:rsidRPr="008601AF" w:rsidRDefault="008601AF" w:rsidP="003C2C2A">
            <w:pPr>
              <w:jc w:val="center"/>
              <w:rPr>
                <w:rFonts w:ascii="Trebuchet MS" w:hAnsi="Trebuchet MS" w:cs="Arial"/>
                <w:color w:val="000000"/>
                <w:sz w:val="20"/>
                <w:szCs w:val="20"/>
                <w:lang w:bidi="th-TH"/>
              </w:rPr>
            </w:pPr>
            <w:del w:id="5738" w:author="Philippe Hollanda - Oliveira Trust" w:date="2022-07-19T10:08:00Z">
              <w:r w:rsidRPr="008601AF" w:rsidDel="00627AA0">
                <w:rPr>
                  <w:rFonts w:ascii="Trebuchet MS" w:hAnsi="Trebuchet MS" w:cs="Arial"/>
                  <w:color w:val="000000"/>
                  <w:sz w:val="20"/>
                  <w:szCs w:val="20"/>
                  <w:lang w:bidi="th-TH"/>
                </w:rPr>
                <w:lastRenderedPageBreak/>
                <w:delText>SEPARADOR DE AGUA E OLEO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B0D7FD" w14:textId="0E16CF2F" w:rsidR="008601AF" w:rsidRPr="008601AF" w:rsidRDefault="008601AF" w:rsidP="003C2C2A">
            <w:pPr>
              <w:jc w:val="center"/>
              <w:rPr>
                <w:rFonts w:ascii="Trebuchet MS" w:hAnsi="Trebuchet MS" w:cs="Arial"/>
                <w:color w:val="000000"/>
                <w:sz w:val="20"/>
                <w:szCs w:val="20"/>
                <w:lang w:bidi="th-TH"/>
              </w:rPr>
            </w:pPr>
            <w:del w:id="5740" w:author="Philippe Hollanda - Oliveira Trust" w:date="2022-07-19T10:08:00Z">
              <w:r w:rsidRPr="008601AF" w:rsidDel="00627AA0">
                <w:rPr>
                  <w:rFonts w:ascii="Trebuchet MS" w:hAnsi="Trebuchet MS" w:cs="Arial"/>
                  <w:color w:val="000000"/>
                  <w:sz w:val="20"/>
                  <w:szCs w:val="20"/>
                  <w:lang w:bidi="th-TH"/>
                </w:rPr>
                <w:delText>01/09/2021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5ADA41" w14:textId="307831AF" w:rsidR="008601AF" w:rsidRPr="008601AF" w:rsidRDefault="008601AF" w:rsidP="003C2C2A">
            <w:pPr>
              <w:jc w:val="center"/>
              <w:rPr>
                <w:rFonts w:ascii="Trebuchet MS" w:hAnsi="Trebuchet MS" w:cs="Arial"/>
                <w:color w:val="000000"/>
                <w:sz w:val="20"/>
                <w:szCs w:val="20"/>
                <w:lang w:bidi="th-TH"/>
              </w:rPr>
            </w:pPr>
            <w:del w:id="5742" w:author="Philippe Hollanda - Oliveira Trust" w:date="2022-07-19T10:08:00Z">
              <w:r w:rsidRPr="008601AF" w:rsidDel="00627AA0">
                <w:rPr>
                  <w:rFonts w:ascii="Trebuchet MS" w:hAnsi="Trebuchet MS" w:cs="Arial"/>
                  <w:color w:val="000000"/>
                  <w:sz w:val="20"/>
                  <w:szCs w:val="20"/>
                  <w:lang w:bidi="th-TH"/>
                </w:rPr>
                <w:delText>R$ 57.415,08</w:delText>
              </w:r>
            </w:del>
          </w:p>
        </w:tc>
      </w:tr>
      <w:tr w:rsidR="008601AF" w:rsidRPr="008601AF" w14:paraId="7C997E5E" w14:textId="77777777" w:rsidTr="00627AA0">
        <w:tblPrEx>
          <w:tblW w:w="5000" w:type="pct"/>
          <w:tblCellMar>
            <w:left w:w="70" w:type="dxa"/>
            <w:right w:w="70" w:type="dxa"/>
          </w:tblCellMar>
          <w:tblPrExChange w:id="5743" w:author="Philippe Hollanda - Oliveira Trust" w:date="2022-07-19T10:08:00Z">
            <w:tblPrEx>
              <w:tblW w:w="5000" w:type="pct"/>
              <w:tblCellMar>
                <w:left w:w="70" w:type="dxa"/>
                <w:right w:w="70" w:type="dxa"/>
              </w:tblCellMar>
            </w:tblPrEx>
          </w:tblPrExChange>
        </w:tblPrEx>
        <w:trPr>
          <w:trHeight w:val="1785"/>
          <w:trPrChange w:id="574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74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960602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7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56C930" w14:textId="74C05F08" w:rsidR="008601AF" w:rsidRPr="008601AF" w:rsidRDefault="008601AF" w:rsidP="003C2C2A">
            <w:pPr>
              <w:jc w:val="center"/>
              <w:rPr>
                <w:rFonts w:ascii="Trebuchet MS" w:hAnsi="Trebuchet MS" w:cs="Arial"/>
                <w:color w:val="000000"/>
                <w:sz w:val="20"/>
                <w:szCs w:val="20"/>
                <w:lang w:bidi="th-TH"/>
              </w:rPr>
            </w:pPr>
            <w:del w:id="5747" w:author="Philippe Hollanda - Oliveira Trust" w:date="2022-07-19T10:08:00Z">
              <w:r w:rsidRPr="008601AF" w:rsidDel="00627AA0">
                <w:rPr>
                  <w:rFonts w:ascii="Trebuchet MS" w:hAnsi="Trebuchet MS" w:cs="Arial"/>
                  <w:color w:val="000000"/>
                  <w:sz w:val="20"/>
                  <w:szCs w:val="20"/>
                  <w:lang w:bidi="th-TH"/>
                </w:rPr>
                <w:delText>01/10/2021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70EF4E" w14:textId="374BDF40" w:rsidR="008601AF" w:rsidRPr="008601AF" w:rsidRDefault="008601AF" w:rsidP="003C2C2A">
            <w:pPr>
              <w:jc w:val="center"/>
              <w:rPr>
                <w:rFonts w:ascii="Trebuchet MS" w:hAnsi="Trebuchet MS" w:cs="Arial"/>
                <w:color w:val="000000"/>
                <w:sz w:val="20"/>
                <w:szCs w:val="20"/>
                <w:lang w:bidi="th-TH"/>
              </w:rPr>
            </w:pPr>
            <w:del w:id="5749" w:author="Philippe Hollanda - Oliveira Trust" w:date="2022-07-19T10:08:00Z">
              <w:r w:rsidRPr="008601AF" w:rsidDel="00627AA0">
                <w:rPr>
                  <w:rFonts w:ascii="Trebuchet MS" w:hAnsi="Trebuchet MS" w:cs="Arial"/>
                  <w:color w:val="000000"/>
                  <w:sz w:val="20"/>
                  <w:szCs w:val="20"/>
                  <w:lang w:bidi="th-TH"/>
                </w:rPr>
                <w:delText>R$ 57.415,08</w:delText>
              </w:r>
            </w:del>
          </w:p>
        </w:tc>
      </w:tr>
      <w:tr w:rsidR="008601AF" w:rsidRPr="008601AF" w14:paraId="64A9D504" w14:textId="77777777" w:rsidTr="00627AA0">
        <w:tblPrEx>
          <w:tblW w:w="5000" w:type="pct"/>
          <w:tblCellMar>
            <w:left w:w="70" w:type="dxa"/>
            <w:right w:w="70" w:type="dxa"/>
          </w:tblCellMar>
          <w:tblPrExChange w:id="5750" w:author="Philippe Hollanda - Oliveira Trust" w:date="2022-07-19T10:08:00Z">
            <w:tblPrEx>
              <w:tblW w:w="5000" w:type="pct"/>
              <w:tblCellMar>
                <w:left w:w="70" w:type="dxa"/>
                <w:right w:w="70" w:type="dxa"/>
              </w:tblCellMar>
            </w:tblPrEx>
          </w:tblPrExChange>
        </w:tblPrEx>
        <w:trPr>
          <w:trHeight w:val="1785"/>
          <w:trPrChange w:id="575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75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791CB4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7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2FD7EE" w14:textId="1B8372BC" w:rsidR="008601AF" w:rsidRPr="008601AF" w:rsidRDefault="008601AF" w:rsidP="003C2C2A">
            <w:pPr>
              <w:jc w:val="center"/>
              <w:rPr>
                <w:rFonts w:ascii="Trebuchet MS" w:hAnsi="Trebuchet MS" w:cs="Arial"/>
                <w:color w:val="000000"/>
                <w:sz w:val="20"/>
                <w:szCs w:val="20"/>
                <w:lang w:bidi="th-TH"/>
              </w:rPr>
            </w:pPr>
            <w:del w:id="5754" w:author="Philippe Hollanda - Oliveira Trust" w:date="2022-07-19T10:08:00Z">
              <w:r w:rsidRPr="008601AF" w:rsidDel="00627AA0">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7B9257" w14:textId="130AAC5F" w:rsidR="008601AF" w:rsidRPr="008601AF" w:rsidRDefault="008601AF" w:rsidP="003C2C2A">
            <w:pPr>
              <w:jc w:val="center"/>
              <w:rPr>
                <w:rFonts w:ascii="Trebuchet MS" w:hAnsi="Trebuchet MS" w:cs="Arial"/>
                <w:color w:val="000000"/>
                <w:sz w:val="20"/>
                <w:szCs w:val="20"/>
                <w:lang w:bidi="th-TH"/>
              </w:rPr>
            </w:pPr>
            <w:del w:id="5756" w:author="Philippe Hollanda - Oliveira Trust" w:date="2022-07-19T10:08:00Z">
              <w:r w:rsidRPr="008601AF" w:rsidDel="00627AA0">
                <w:rPr>
                  <w:rFonts w:ascii="Trebuchet MS" w:hAnsi="Trebuchet MS" w:cs="Arial"/>
                  <w:color w:val="000000"/>
                  <w:sz w:val="20"/>
                  <w:szCs w:val="20"/>
                  <w:lang w:bidi="th-TH"/>
                </w:rPr>
                <w:delText>R$ 57.415,08</w:delText>
              </w:r>
            </w:del>
          </w:p>
        </w:tc>
      </w:tr>
      <w:tr w:rsidR="008601AF" w:rsidRPr="008601AF" w14:paraId="5405C47A" w14:textId="77777777" w:rsidTr="00627AA0">
        <w:tblPrEx>
          <w:tblW w:w="5000" w:type="pct"/>
          <w:tblCellMar>
            <w:left w:w="70" w:type="dxa"/>
            <w:right w:w="70" w:type="dxa"/>
          </w:tblCellMar>
          <w:tblPrExChange w:id="5757" w:author="Philippe Hollanda - Oliveira Trust" w:date="2022-07-19T10:08:00Z">
            <w:tblPrEx>
              <w:tblW w:w="5000" w:type="pct"/>
              <w:tblCellMar>
                <w:left w:w="70" w:type="dxa"/>
                <w:right w:w="70" w:type="dxa"/>
              </w:tblCellMar>
            </w:tblPrEx>
          </w:tblPrExChange>
        </w:tblPrEx>
        <w:trPr>
          <w:trHeight w:val="1785"/>
          <w:trPrChange w:id="57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5DEA3F" w14:textId="127731CB" w:rsidR="008601AF" w:rsidRPr="008601AF" w:rsidRDefault="008601AF" w:rsidP="003C2C2A">
            <w:pPr>
              <w:jc w:val="center"/>
              <w:rPr>
                <w:rFonts w:ascii="Trebuchet MS" w:hAnsi="Trebuchet MS" w:cs="Arial"/>
                <w:color w:val="000000"/>
                <w:sz w:val="20"/>
                <w:szCs w:val="20"/>
                <w:lang w:bidi="th-TH"/>
              </w:rPr>
            </w:pPr>
            <w:del w:id="5760" w:author="Philippe Hollanda - Oliveira Trust" w:date="2022-07-19T10:08:00Z">
              <w:r w:rsidRPr="008601AF" w:rsidDel="00627AA0">
                <w:rPr>
                  <w:rFonts w:ascii="Trebuchet MS" w:hAnsi="Trebuchet MS" w:cs="Arial"/>
                  <w:color w:val="000000"/>
                  <w:sz w:val="20"/>
                  <w:szCs w:val="20"/>
                  <w:lang w:bidi="th-TH"/>
                </w:rPr>
                <w:delText>MATERIAL HIDRÁULICO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F04D06" w14:textId="3E4259AE" w:rsidR="008601AF" w:rsidRPr="008601AF" w:rsidRDefault="008601AF" w:rsidP="003C2C2A">
            <w:pPr>
              <w:jc w:val="center"/>
              <w:rPr>
                <w:rFonts w:ascii="Trebuchet MS" w:hAnsi="Trebuchet MS" w:cs="Arial"/>
                <w:color w:val="000000"/>
                <w:sz w:val="20"/>
                <w:szCs w:val="20"/>
                <w:lang w:bidi="th-TH"/>
              </w:rPr>
            </w:pPr>
            <w:del w:id="5762" w:author="Philippe Hollanda - Oliveira Trust" w:date="2022-07-19T10:08:00Z">
              <w:r w:rsidRPr="008601AF" w:rsidDel="00627AA0">
                <w:rPr>
                  <w:rFonts w:ascii="Trebuchet MS" w:hAnsi="Trebuchet MS" w:cs="Arial"/>
                  <w:color w:val="000000"/>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C7CCB9" w14:textId="1CD54EF2" w:rsidR="008601AF" w:rsidRPr="008601AF" w:rsidRDefault="008601AF" w:rsidP="003C2C2A">
            <w:pPr>
              <w:jc w:val="center"/>
              <w:rPr>
                <w:rFonts w:ascii="Trebuchet MS" w:hAnsi="Trebuchet MS" w:cs="Arial"/>
                <w:color w:val="000000"/>
                <w:sz w:val="20"/>
                <w:szCs w:val="20"/>
                <w:lang w:bidi="th-TH"/>
              </w:rPr>
            </w:pPr>
            <w:del w:id="5764" w:author="Philippe Hollanda - Oliveira Trust" w:date="2022-07-19T10:08:00Z">
              <w:r w:rsidRPr="008601AF" w:rsidDel="00627AA0">
                <w:rPr>
                  <w:rFonts w:ascii="Trebuchet MS" w:hAnsi="Trebuchet MS" w:cs="Arial"/>
                  <w:color w:val="000000"/>
                  <w:sz w:val="20"/>
                  <w:szCs w:val="20"/>
                  <w:lang w:bidi="th-TH"/>
                </w:rPr>
                <w:delText>R$ 1.797,00</w:delText>
              </w:r>
            </w:del>
          </w:p>
        </w:tc>
      </w:tr>
      <w:tr w:rsidR="008601AF" w:rsidRPr="008601AF" w14:paraId="719986E5" w14:textId="77777777" w:rsidTr="00627AA0">
        <w:tblPrEx>
          <w:tblW w:w="5000" w:type="pct"/>
          <w:tblCellMar>
            <w:left w:w="70" w:type="dxa"/>
            <w:right w:w="70" w:type="dxa"/>
          </w:tblCellMar>
          <w:tblPrExChange w:id="5765" w:author="Philippe Hollanda - Oliveira Trust" w:date="2022-07-19T10:08:00Z">
            <w:tblPrEx>
              <w:tblW w:w="5000" w:type="pct"/>
              <w:tblCellMar>
                <w:left w:w="70" w:type="dxa"/>
                <w:right w:w="70" w:type="dxa"/>
              </w:tblCellMar>
            </w:tblPrEx>
          </w:tblPrExChange>
        </w:tblPrEx>
        <w:trPr>
          <w:trHeight w:val="1785"/>
          <w:trPrChange w:id="57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4F4C0A" w14:textId="1F22B1DC" w:rsidR="008601AF" w:rsidRPr="008601AF" w:rsidRDefault="008601AF" w:rsidP="003C2C2A">
            <w:pPr>
              <w:jc w:val="center"/>
              <w:rPr>
                <w:rFonts w:ascii="Trebuchet MS" w:hAnsi="Trebuchet MS" w:cs="Arial"/>
                <w:color w:val="000000"/>
                <w:sz w:val="20"/>
                <w:szCs w:val="20"/>
                <w:lang w:bidi="th-TH"/>
              </w:rPr>
            </w:pPr>
            <w:del w:id="5768" w:author="Philippe Hollanda - Oliveira Trust" w:date="2022-07-19T10:08:00Z">
              <w:r w:rsidRPr="008601AF" w:rsidDel="00627AA0">
                <w:rPr>
                  <w:rFonts w:ascii="Trebuchet MS" w:hAnsi="Trebuchet MS" w:cs="Arial"/>
                  <w:color w:val="000000"/>
                  <w:sz w:val="20"/>
                  <w:szCs w:val="20"/>
                  <w:lang w:bidi="th-TH"/>
                </w:rPr>
                <w:delText xml:space="preserve">ELETRODO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252607" w14:textId="703E3FCE" w:rsidR="008601AF" w:rsidRPr="008601AF" w:rsidRDefault="008601AF" w:rsidP="003C2C2A">
            <w:pPr>
              <w:jc w:val="center"/>
              <w:rPr>
                <w:rFonts w:ascii="Trebuchet MS" w:hAnsi="Trebuchet MS" w:cs="Arial"/>
                <w:color w:val="000000"/>
                <w:sz w:val="20"/>
                <w:szCs w:val="20"/>
                <w:lang w:bidi="th-TH"/>
              </w:rPr>
            </w:pPr>
            <w:del w:id="5770" w:author="Philippe Hollanda - Oliveira Trust" w:date="2022-07-19T10:08:00Z">
              <w:r w:rsidRPr="008601AF" w:rsidDel="00627AA0">
                <w:rPr>
                  <w:rFonts w:ascii="Trebuchet MS" w:hAnsi="Trebuchet MS" w:cs="Arial"/>
                  <w:color w:val="000000"/>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30A0E6" w14:textId="01BDFA76" w:rsidR="008601AF" w:rsidRPr="008601AF" w:rsidRDefault="008601AF" w:rsidP="003C2C2A">
            <w:pPr>
              <w:jc w:val="center"/>
              <w:rPr>
                <w:rFonts w:ascii="Trebuchet MS" w:hAnsi="Trebuchet MS" w:cs="Arial"/>
                <w:color w:val="000000"/>
                <w:sz w:val="20"/>
                <w:szCs w:val="20"/>
                <w:lang w:bidi="th-TH"/>
              </w:rPr>
            </w:pPr>
            <w:del w:id="5772" w:author="Philippe Hollanda - Oliveira Trust" w:date="2022-07-19T10:08:00Z">
              <w:r w:rsidRPr="008601AF" w:rsidDel="00627AA0">
                <w:rPr>
                  <w:rFonts w:ascii="Trebuchet MS" w:hAnsi="Trebuchet MS" w:cs="Arial"/>
                  <w:color w:val="000000"/>
                  <w:sz w:val="20"/>
                  <w:szCs w:val="20"/>
                  <w:lang w:bidi="th-TH"/>
                </w:rPr>
                <w:delText>R$ 280,00</w:delText>
              </w:r>
            </w:del>
          </w:p>
        </w:tc>
      </w:tr>
      <w:tr w:rsidR="008601AF" w:rsidRPr="008601AF" w14:paraId="558A025A" w14:textId="77777777" w:rsidTr="00627AA0">
        <w:tblPrEx>
          <w:tblW w:w="5000" w:type="pct"/>
          <w:tblCellMar>
            <w:left w:w="70" w:type="dxa"/>
            <w:right w:w="70" w:type="dxa"/>
          </w:tblCellMar>
          <w:tblPrExChange w:id="5773" w:author="Philippe Hollanda - Oliveira Trust" w:date="2022-07-19T10:08:00Z">
            <w:tblPrEx>
              <w:tblW w:w="5000" w:type="pct"/>
              <w:tblCellMar>
                <w:left w:w="70" w:type="dxa"/>
                <w:right w:w="70" w:type="dxa"/>
              </w:tblCellMar>
            </w:tblPrEx>
          </w:tblPrExChange>
        </w:tblPrEx>
        <w:trPr>
          <w:trHeight w:val="1785"/>
          <w:trPrChange w:id="57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D8FC66" w14:textId="75BE266E" w:rsidR="008601AF" w:rsidRPr="008601AF" w:rsidRDefault="008601AF" w:rsidP="003C2C2A">
            <w:pPr>
              <w:jc w:val="center"/>
              <w:rPr>
                <w:rFonts w:ascii="Trebuchet MS" w:hAnsi="Trebuchet MS" w:cs="Arial"/>
                <w:color w:val="000000"/>
                <w:sz w:val="20"/>
                <w:szCs w:val="20"/>
                <w:lang w:bidi="th-TH"/>
              </w:rPr>
            </w:pPr>
            <w:del w:id="5776" w:author="Philippe Hollanda - Oliveira Trust" w:date="2022-07-19T10:08:00Z">
              <w:r w:rsidRPr="008601AF" w:rsidDel="00627AA0">
                <w:rPr>
                  <w:rFonts w:ascii="Trebuchet MS" w:hAnsi="Trebuchet MS" w:cs="Arial"/>
                  <w:color w:val="000000"/>
                  <w:sz w:val="20"/>
                  <w:szCs w:val="20"/>
                  <w:lang w:bidi="th-TH"/>
                </w:rPr>
                <w:lastRenderedPageBreak/>
                <w:delText>CURVA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579C9D" w14:textId="60DF68A3" w:rsidR="008601AF" w:rsidRPr="008601AF" w:rsidRDefault="008601AF" w:rsidP="003C2C2A">
            <w:pPr>
              <w:jc w:val="center"/>
              <w:rPr>
                <w:rFonts w:ascii="Trebuchet MS" w:hAnsi="Trebuchet MS" w:cs="Arial"/>
                <w:color w:val="000000"/>
                <w:sz w:val="20"/>
                <w:szCs w:val="20"/>
                <w:lang w:bidi="th-TH"/>
              </w:rPr>
            </w:pPr>
            <w:del w:id="5778" w:author="Philippe Hollanda - Oliveira Trust" w:date="2022-07-19T10:08:00Z">
              <w:r w:rsidRPr="008601AF" w:rsidDel="00627AA0">
                <w:rPr>
                  <w:rFonts w:ascii="Trebuchet MS" w:hAnsi="Trebuchet MS" w:cs="Arial"/>
                  <w:color w:val="000000"/>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1FF86C" w14:textId="110DFE3F" w:rsidR="008601AF" w:rsidRPr="008601AF" w:rsidRDefault="008601AF" w:rsidP="003C2C2A">
            <w:pPr>
              <w:jc w:val="center"/>
              <w:rPr>
                <w:rFonts w:ascii="Trebuchet MS" w:hAnsi="Trebuchet MS" w:cs="Arial"/>
                <w:color w:val="000000"/>
                <w:sz w:val="20"/>
                <w:szCs w:val="20"/>
                <w:lang w:bidi="th-TH"/>
              </w:rPr>
            </w:pPr>
            <w:del w:id="5780" w:author="Philippe Hollanda - Oliveira Trust" w:date="2022-07-19T10:08:00Z">
              <w:r w:rsidRPr="008601AF" w:rsidDel="00627AA0">
                <w:rPr>
                  <w:rFonts w:ascii="Trebuchet MS" w:hAnsi="Trebuchet MS" w:cs="Arial"/>
                  <w:color w:val="000000"/>
                  <w:sz w:val="20"/>
                  <w:szCs w:val="20"/>
                  <w:lang w:bidi="th-TH"/>
                </w:rPr>
                <w:delText>R$ 3.040,00</w:delText>
              </w:r>
            </w:del>
          </w:p>
        </w:tc>
      </w:tr>
      <w:tr w:rsidR="008601AF" w:rsidRPr="008601AF" w14:paraId="5FAF06EB" w14:textId="77777777" w:rsidTr="00627AA0">
        <w:tblPrEx>
          <w:tblW w:w="5000" w:type="pct"/>
          <w:tblCellMar>
            <w:left w:w="70" w:type="dxa"/>
            <w:right w:w="70" w:type="dxa"/>
          </w:tblCellMar>
          <w:tblPrExChange w:id="5781" w:author="Philippe Hollanda - Oliveira Trust" w:date="2022-07-19T10:08:00Z">
            <w:tblPrEx>
              <w:tblW w:w="5000" w:type="pct"/>
              <w:tblCellMar>
                <w:left w:w="70" w:type="dxa"/>
                <w:right w:w="70" w:type="dxa"/>
              </w:tblCellMar>
            </w:tblPrEx>
          </w:tblPrExChange>
        </w:tblPrEx>
        <w:trPr>
          <w:trHeight w:val="1785"/>
          <w:trPrChange w:id="57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891C99" w14:textId="3437F5E1" w:rsidR="008601AF" w:rsidRPr="008601AF" w:rsidRDefault="008601AF" w:rsidP="003C2C2A">
            <w:pPr>
              <w:jc w:val="center"/>
              <w:rPr>
                <w:rFonts w:ascii="Trebuchet MS" w:hAnsi="Trebuchet MS" w:cs="Arial"/>
                <w:color w:val="000000"/>
                <w:sz w:val="20"/>
                <w:szCs w:val="20"/>
                <w:lang w:bidi="th-TH"/>
              </w:rPr>
            </w:pPr>
            <w:del w:id="5784" w:author="Philippe Hollanda - Oliveira Trust" w:date="2022-07-19T10:08:00Z">
              <w:r w:rsidRPr="008601AF" w:rsidDel="00627AA0">
                <w:rPr>
                  <w:rFonts w:ascii="Trebuchet MS" w:hAnsi="Trebuchet MS" w:cs="Arial"/>
                  <w:color w:val="000000"/>
                  <w:sz w:val="20"/>
                  <w:szCs w:val="20"/>
                  <w:lang w:bidi="th-TH"/>
                </w:rPr>
                <w:delText>BUCHA FIX S5</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1AF49E" w14:textId="006EC2E8" w:rsidR="008601AF" w:rsidRPr="008601AF" w:rsidRDefault="008601AF" w:rsidP="003C2C2A">
            <w:pPr>
              <w:jc w:val="center"/>
              <w:rPr>
                <w:rFonts w:ascii="Trebuchet MS" w:hAnsi="Trebuchet MS" w:cs="Arial"/>
                <w:color w:val="000000"/>
                <w:sz w:val="20"/>
                <w:szCs w:val="20"/>
                <w:lang w:bidi="th-TH"/>
              </w:rPr>
            </w:pPr>
            <w:del w:id="5786" w:author="Philippe Hollanda - Oliveira Trust" w:date="2022-07-19T10:08:00Z">
              <w:r w:rsidRPr="008601AF" w:rsidDel="00627AA0">
                <w:rPr>
                  <w:rFonts w:ascii="Trebuchet MS" w:hAnsi="Trebuchet MS" w:cs="Arial"/>
                  <w:color w:val="000000"/>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2745D6" w14:textId="1AD53569" w:rsidR="008601AF" w:rsidRPr="008601AF" w:rsidRDefault="008601AF" w:rsidP="003C2C2A">
            <w:pPr>
              <w:jc w:val="center"/>
              <w:rPr>
                <w:rFonts w:ascii="Trebuchet MS" w:hAnsi="Trebuchet MS" w:cs="Arial"/>
                <w:color w:val="000000"/>
                <w:sz w:val="20"/>
                <w:szCs w:val="20"/>
                <w:lang w:bidi="th-TH"/>
              </w:rPr>
            </w:pPr>
            <w:del w:id="5788" w:author="Philippe Hollanda - Oliveira Trust" w:date="2022-07-19T10:08:00Z">
              <w:r w:rsidRPr="008601AF" w:rsidDel="00627AA0">
                <w:rPr>
                  <w:rFonts w:ascii="Trebuchet MS" w:hAnsi="Trebuchet MS" w:cs="Arial"/>
                  <w:color w:val="000000"/>
                  <w:sz w:val="20"/>
                  <w:szCs w:val="20"/>
                  <w:lang w:bidi="th-TH"/>
                </w:rPr>
                <w:delText>R$ 2.600,00</w:delText>
              </w:r>
            </w:del>
          </w:p>
        </w:tc>
      </w:tr>
      <w:tr w:rsidR="008601AF" w:rsidRPr="008601AF" w14:paraId="0DA4906B" w14:textId="77777777" w:rsidTr="00627AA0">
        <w:tblPrEx>
          <w:tblW w:w="5000" w:type="pct"/>
          <w:tblCellMar>
            <w:left w:w="70" w:type="dxa"/>
            <w:right w:w="70" w:type="dxa"/>
          </w:tblCellMar>
          <w:tblPrExChange w:id="5789" w:author="Philippe Hollanda - Oliveira Trust" w:date="2022-07-19T10:08:00Z">
            <w:tblPrEx>
              <w:tblW w:w="5000" w:type="pct"/>
              <w:tblCellMar>
                <w:left w:w="70" w:type="dxa"/>
                <w:right w:w="70" w:type="dxa"/>
              </w:tblCellMar>
            </w:tblPrEx>
          </w:tblPrExChange>
        </w:tblPrEx>
        <w:trPr>
          <w:trHeight w:val="1785"/>
          <w:trPrChange w:id="57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A95FF4" w14:textId="2228FBA8" w:rsidR="008601AF" w:rsidRPr="008601AF" w:rsidRDefault="008601AF" w:rsidP="003C2C2A">
            <w:pPr>
              <w:jc w:val="center"/>
              <w:rPr>
                <w:rFonts w:ascii="Trebuchet MS" w:hAnsi="Trebuchet MS" w:cs="Arial"/>
                <w:color w:val="000000"/>
                <w:sz w:val="20"/>
                <w:szCs w:val="20"/>
                <w:lang w:bidi="th-TH"/>
              </w:rPr>
            </w:pPr>
            <w:del w:id="5792" w:author="Philippe Hollanda - Oliveira Trust" w:date="2022-07-19T10:08:00Z">
              <w:r w:rsidRPr="008601AF" w:rsidDel="00627AA0">
                <w:rPr>
                  <w:rFonts w:ascii="Trebuchet MS" w:hAnsi="Trebuchet MS" w:cs="Arial"/>
                  <w:color w:val="000000"/>
                  <w:sz w:val="20"/>
                  <w:szCs w:val="20"/>
                  <w:lang w:bidi="th-TH"/>
                </w:rPr>
                <w:delText>SISTEMA DE SEGURANÇA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7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D2F3C5" w14:textId="7E1C63AE" w:rsidR="008601AF" w:rsidRPr="008601AF" w:rsidRDefault="008601AF" w:rsidP="003C2C2A">
            <w:pPr>
              <w:jc w:val="center"/>
              <w:rPr>
                <w:rFonts w:ascii="Trebuchet MS" w:hAnsi="Trebuchet MS" w:cs="Arial"/>
                <w:color w:val="000000"/>
                <w:sz w:val="20"/>
                <w:szCs w:val="20"/>
                <w:lang w:bidi="th-TH"/>
              </w:rPr>
            </w:pPr>
            <w:del w:id="5794"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7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DECE7E" w14:textId="61E08A09" w:rsidR="008601AF" w:rsidRPr="008601AF" w:rsidRDefault="008601AF" w:rsidP="003C2C2A">
            <w:pPr>
              <w:jc w:val="center"/>
              <w:rPr>
                <w:rFonts w:ascii="Trebuchet MS" w:hAnsi="Trebuchet MS" w:cs="Arial"/>
                <w:color w:val="000000"/>
                <w:sz w:val="20"/>
                <w:szCs w:val="20"/>
                <w:lang w:bidi="th-TH"/>
              </w:rPr>
            </w:pPr>
            <w:del w:id="5796" w:author="Philippe Hollanda - Oliveira Trust" w:date="2022-07-19T10:08:00Z">
              <w:r w:rsidRPr="008601AF" w:rsidDel="00627AA0">
                <w:rPr>
                  <w:rFonts w:ascii="Trebuchet MS" w:hAnsi="Trebuchet MS" w:cs="Arial"/>
                  <w:color w:val="000000"/>
                  <w:sz w:val="20"/>
                  <w:szCs w:val="20"/>
                  <w:lang w:bidi="th-TH"/>
                </w:rPr>
                <w:delText>R$ 7.817,00</w:delText>
              </w:r>
            </w:del>
          </w:p>
        </w:tc>
      </w:tr>
      <w:tr w:rsidR="008601AF" w:rsidRPr="008601AF" w14:paraId="4A5AC4D7" w14:textId="77777777" w:rsidTr="00627AA0">
        <w:tblPrEx>
          <w:tblW w:w="5000" w:type="pct"/>
          <w:tblCellMar>
            <w:left w:w="70" w:type="dxa"/>
            <w:right w:w="70" w:type="dxa"/>
          </w:tblCellMar>
          <w:tblPrExChange w:id="5797" w:author="Philippe Hollanda - Oliveira Trust" w:date="2022-07-19T10:08:00Z">
            <w:tblPrEx>
              <w:tblW w:w="5000" w:type="pct"/>
              <w:tblCellMar>
                <w:left w:w="70" w:type="dxa"/>
                <w:right w:w="70" w:type="dxa"/>
              </w:tblCellMar>
            </w:tblPrEx>
          </w:tblPrExChange>
        </w:tblPrEx>
        <w:trPr>
          <w:trHeight w:val="1785"/>
          <w:trPrChange w:id="57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7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4507C6" w14:textId="714E5B81" w:rsidR="008601AF" w:rsidRPr="008601AF" w:rsidRDefault="008601AF" w:rsidP="003C2C2A">
            <w:pPr>
              <w:jc w:val="center"/>
              <w:rPr>
                <w:rFonts w:ascii="Trebuchet MS" w:hAnsi="Trebuchet MS" w:cs="Arial"/>
                <w:color w:val="000000"/>
                <w:sz w:val="20"/>
                <w:szCs w:val="20"/>
                <w:lang w:bidi="th-TH"/>
              </w:rPr>
            </w:pPr>
            <w:del w:id="5800" w:author="Philippe Hollanda - Oliveira Trust" w:date="2022-07-19T10:08:00Z">
              <w:r w:rsidRPr="008601AF" w:rsidDel="00627AA0">
                <w:rPr>
                  <w:rFonts w:ascii="Trebuchet MS" w:hAnsi="Trebuchet MS" w:cs="Arial"/>
                  <w:color w:val="000000"/>
                  <w:sz w:val="20"/>
                  <w:szCs w:val="20"/>
                  <w:lang w:bidi="th-TH"/>
                </w:rPr>
                <w:delText>CHAPA DOBRADA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482BE4" w14:textId="6FAA3F61" w:rsidR="008601AF" w:rsidRPr="008601AF" w:rsidRDefault="008601AF" w:rsidP="003C2C2A">
            <w:pPr>
              <w:jc w:val="center"/>
              <w:rPr>
                <w:rFonts w:ascii="Trebuchet MS" w:hAnsi="Trebuchet MS" w:cs="Arial"/>
                <w:color w:val="000000"/>
                <w:sz w:val="20"/>
                <w:szCs w:val="20"/>
                <w:lang w:bidi="th-TH"/>
              </w:rPr>
            </w:pPr>
            <w:del w:id="5802"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C8B87F" w14:textId="194B0FCF" w:rsidR="008601AF" w:rsidRPr="008601AF" w:rsidRDefault="008601AF" w:rsidP="003C2C2A">
            <w:pPr>
              <w:jc w:val="center"/>
              <w:rPr>
                <w:rFonts w:ascii="Trebuchet MS" w:hAnsi="Trebuchet MS" w:cs="Arial"/>
                <w:color w:val="000000"/>
                <w:sz w:val="20"/>
                <w:szCs w:val="20"/>
                <w:lang w:bidi="th-TH"/>
              </w:rPr>
            </w:pPr>
            <w:del w:id="5804" w:author="Philippe Hollanda - Oliveira Trust" w:date="2022-07-19T10:08:00Z">
              <w:r w:rsidRPr="008601AF" w:rsidDel="00627AA0">
                <w:rPr>
                  <w:rFonts w:ascii="Trebuchet MS" w:hAnsi="Trebuchet MS" w:cs="Arial"/>
                  <w:color w:val="000000"/>
                  <w:sz w:val="20"/>
                  <w:szCs w:val="20"/>
                  <w:lang w:bidi="th-TH"/>
                </w:rPr>
                <w:delText>R$ 2.720,00</w:delText>
              </w:r>
            </w:del>
          </w:p>
        </w:tc>
      </w:tr>
      <w:tr w:rsidR="008601AF" w:rsidRPr="008601AF" w14:paraId="4293B64E" w14:textId="77777777" w:rsidTr="00627AA0">
        <w:tblPrEx>
          <w:tblW w:w="5000" w:type="pct"/>
          <w:tblCellMar>
            <w:left w:w="70" w:type="dxa"/>
            <w:right w:w="70" w:type="dxa"/>
          </w:tblCellMar>
          <w:tblPrExChange w:id="5805" w:author="Philippe Hollanda - Oliveira Trust" w:date="2022-07-19T10:08:00Z">
            <w:tblPrEx>
              <w:tblW w:w="5000" w:type="pct"/>
              <w:tblCellMar>
                <w:left w:w="70" w:type="dxa"/>
                <w:right w:w="70" w:type="dxa"/>
              </w:tblCellMar>
            </w:tblPrEx>
          </w:tblPrExChange>
        </w:tblPrEx>
        <w:trPr>
          <w:trHeight w:val="1785"/>
          <w:trPrChange w:id="58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3E4ABE" w14:textId="037B1DBF" w:rsidR="008601AF" w:rsidRPr="008601AF" w:rsidRDefault="008601AF" w:rsidP="003C2C2A">
            <w:pPr>
              <w:jc w:val="center"/>
              <w:rPr>
                <w:rFonts w:ascii="Trebuchet MS" w:hAnsi="Trebuchet MS" w:cs="Arial"/>
                <w:color w:val="000000"/>
                <w:sz w:val="20"/>
                <w:szCs w:val="20"/>
                <w:lang w:bidi="th-TH"/>
              </w:rPr>
            </w:pPr>
            <w:del w:id="5808" w:author="Philippe Hollanda - Oliveira Trust" w:date="2022-07-19T10:08:00Z">
              <w:r w:rsidRPr="008601AF" w:rsidDel="00627AA0">
                <w:rPr>
                  <w:rFonts w:ascii="Trebuchet MS" w:hAnsi="Trebuchet MS" w:cs="Arial"/>
                  <w:color w:val="000000"/>
                  <w:sz w:val="20"/>
                  <w:szCs w:val="20"/>
                  <w:lang w:bidi="th-TH"/>
                </w:rPr>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C61E4F" w14:textId="759F8340" w:rsidR="008601AF" w:rsidRPr="008601AF" w:rsidRDefault="008601AF" w:rsidP="003C2C2A">
            <w:pPr>
              <w:jc w:val="center"/>
              <w:rPr>
                <w:rFonts w:ascii="Trebuchet MS" w:hAnsi="Trebuchet MS" w:cs="Arial"/>
                <w:color w:val="000000"/>
                <w:sz w:val="20"/>
                <w:szCs w:val="20"/>
                <w:lang w:bidi="th-TH"/>
              </w:rPr>
            </w:pPr>
            <w:del w:id="5810"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859AE3" w14:textId="66195A06" w:rsidR="008601AF" w:rsidRPr="008601AF" w:rsidRDefault="008601AF" w:rsidP="003C2C2A">
            <w:pPr>
              <w:jc w:val="center"/>
              <w:rPr>
                <w:rFonts w:ascii="Trebuchet MS" w:hAnsi="Trebuchet MS" w:cs="Arial"/>
                <w:color w:val="000000"/>
                <w:sz w:val="20"/>
                <w:szCs w:val="20"/>
                <w:lang w:bidi="th-TH"/>
              </w:rPr>
            </w:pPr>
            <w:del w:id="5812" w:author="Philippe Hollanda - Oliveira Trust" w:date="2022-07-19T10:08:00Z">
              <w:r w:rsidRPr="008601AF" w:rsidDel="00627AA0">
                <w:rPr>
                  <w:rFonts w:ascii="Trebuchet MS" w:hAnsi="Trebuchet MS" w:cs="Arial"/>
                  <w:color w:val="000000"/>
                  <w:sz w:val="20"/>
                  <w:szCs w:val="20"/>
                  <w:lang w:bidi="th-TH"/>
                </w:rPr>
                <w:delText>R$ 2.130,00</w:delText>
              </w:r>
            </w:del>
          </w:p>
        </w:tc>
      </w:tr>
      <w:tr w:rsidR="008601AF" w:rsidRPr="008601AF" w14:paraId="788CD355" w14:textId="77777777" w:rsidTr="00627AA0">
        <w:tblPrEx>
          <w:tblW w:w="5000" w:type="pct"/>
          <w:tblCellMar>
            <w:left w:w="70" w:type="dxa"/>
            <w:right w:w="70" w:type="dxa"/>
          </w:tblCellMar>
          <w:tblPrExChange w:id="5813" w:author="Philippe Hollanda - Oliveira Trust" w:date="2022-07-19T10:08:00Z">
            <w:tblPrEx>
              <w:tblW w:w="5000" w:type="pct"/>
              <w:tblCellMar>
                <w:left w:w="70" w:type="dxa"/>
                <w:right w:w="70" w:type="dxa"/>
              </w:tblCellMar>
            </w:tblPrEx>
          </w:tblPrExChange>
        </w:tblPrEx>
        <w:trPr>
          <w:trHeight w:val="1785"/>
          <w:trPrChange w:id="58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C59EE2" w14:textId="7E01E6A5" w:rsidR="008601AF" w:rsidRPr="008601AF" w:rsidRDefault="008601AF" w:rsidP="003C2C2A">
            <w:pPr>
              <w:jc w:val="center"/>
              <w:rPr>
                <w:rFonts w:ascii="Trebuchet MS" w:hAnsi="Trebuchet MS" w:cs="Arial"/>
                <w:color w:val="000000"/>
                <w:sz w:val="20"/>
                <w:szCs w:val="20"/>
                <w:lang w:bidi="th-TH"/>
              </w:rPr>
            </w:pPr>
            <w:del w:id="5816" w:author="Philippe Hollanda - Oliveira Trust" w:date="2022-07-19T10:08:00Z">
              <w:r w:rsidRPr="008601AF" w:rsidDel="00627AA0">
                <w:rPr>
                  <w:rFonts w:ascii="Trebuchet MS" w:hAnsi="Trebuchet MS" w:cs="Arial"/>
                  <w:color w:val="000000"/>
                  <w:sz w:val="20"/>
                  <w:szCs w:val="20"/>
                  <w:lang w:bidi="th-TH"/>
                </w:rPr>
                <w:lastRenderedPageBreak/>
                <w:delText>CHUVEIRO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6D280F" w14:textId="600D6C55" w:rsidR="008601AF" w:rsidRPr="008601AF" w:rsidRDefault="008601AF" w:rsidP="003C2C2A">
            <w:pPr>
              <w:jc w:val="center"/>
              <w:rPr>
                <w:rFonts w:ascii="Trebuchet MS" w:hAnsi="Trebuchet MS" w:cs="Arial"/>
                <w:color w:val="000000"/>
                <w:sz w:val="20"/>
                <w:szCs w:val="20"/>
                <w:lang w:bidi="th-TH"/>
              </w:rPr>
            </w:pPr>
            <w:del w:id="5818" w:author="Philippe Hollanda - Oliveira Trust" w:date="2022-07-19T10:08:00Z">
              <w:r w:rsidRPr="008601AF" w:rsidDel="00627AA0">
                <w:rPr>
                  <w:rFonts w:ascii="Trebuchet MS" w:hAnsi="Trebuchet MS" w:cs="Arial"/>
                  <w:color w:val="000000"/>
                  <w:sz w:val="20"/>
                  <w:szCs w:val="20"/>
                  <w:lang w:bidi="th-TH"/>
                </w:rPr>
                <w:delText>04/01/2022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A686C3" w14:textId="2530E6A7" w:rsidR="008601AF" w:rsidRPr="008601AF" w:rsidRDefault="008601AF" w:rsidP="003C2C2A">
            <w:pPr>
              <w:jc w:val="center"/>
              <w:rPr>
                <w:rFonts w:ascii="Trebuchet MS" w:hAnsi="Trebuchet MS" w:cs="Arial"/>
                <w:color w:val="000000"/>
                <w:sz w:val="20"/>
                <w:szCs w:val="20"/>
                <w:lang w:bidi="th-TH"/>
              </w:rPr>
            </w:pPr>
            <w:del w:id="5820" w:author="Philippe Hollanda - Oliveira Trust" w:date="2022-07-19T10:08:00Z">
              <w:r w:rsidRPr="008601AF" w:rsidDel="00627AA0">
                <w:rPr>
                  <w:rFonts w:ascii="Trebuchet MS" w:hAnsi="Trebuchet MS" w:cs="Arial"/>
                  <w:color w:val="000000"/>
                  <w:sz w:val="20"/>
                  <w:szCs w:val="20"/>
                  <w:lang w:bidi="th-TH"/>
                </w:rPr>
                <w:delText>R$ 118,30</w:delText>
              </w:r>
            </w:del>
          </w:p>
        </w:tc>
      </w:tr>
      <w:tr w:rsidR="008601AF" w:rsidRPr="008601AF" w14:paraId="4A3B8386" w14:textId="77777777" w:rsidTr="00627AA0">
        <w:tblPrEx>
          <w:tblW w:w="5000" w:type="pct"/>
          <w:tblCellMar>
            <w:left w:w="70" w:type="dxa"/>
            <w:right w:w="70" w:type="dxa"/>
          </w:tblCellMar>
          <w:tblPrExChange w:id="5821" w:author="Philippe Hollanda - Oliveira Trust" w:date="2022-07-19T10:08:00Z">
            <w:tblPrEx>
              <w:tblW w:w="5000" w:type="pct"/>
              <w:tblCellMar>
                <w:left w:w="70" w:type="dxa"/>
                <w:right w:w="70" w:type="dxa"/>
              </w:tblCellMar>
            </w:tblPrEx>
          </w:tblPrExChange>
        </w:tblPrEx>
        <w:trPr>
          <w:trHeight w:val="1785"/>
          <w:trPrChange w:id="58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9464AE" w14:textId="73C96F20" w:rsidR="008601AF" w:rsidRPr="008601AF" w:rsidRDefault="008601AF" w:rsidP="003C2C2A">
            <w:pPr>
              <w:jc w:val="center"/>
              <w:rPr>
                <w:rFonts w:ascii="Trebuchet MS" w:hAnsi="Trebuchet MS" w:cs="Arial"/>
                <w:color w:val="000000"/>
                <w:sz w:val="20"/>
                <w:szCs w:val="20"/>
                <w:lang w:bidi="th-TH"/>
              </w:rPr>
            </w:pPr>
            <w:del w:id="582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E74A57" w14:textId="0246DE43" w:rsidR="008601AF" w:rsidRPr="008601AF" w:rsidRDefault="008601AF" w:rsidP="003C2C2A">
            <w:pPr>
              <w:jc w:val="center"/>
              <w:rPr>
                <w:rFonts w:ascii="Trebuchet MS" w:hAnsi="Trebuchet MS" w:cs="Arial"/>
                <w:color w:val="000000"/>
                <w:sz w:val="20"/>
                <w:szCs w:val="20"/>
                <w:lang w:bidi="th-TH"/>
              </w:rPr>
            </w:pPr>
            <w:del w:id="5826"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1BD15B" w14:textId="29FA4C1E" w:rsidR="008601AF" w:rsidRPr="008601AF" w:rsidRDefault="008601AF" w:rsidP="003C2C2A">
            <w:pPr>
              <w:jc w:val="center"/>
              <w:rPr>
                <w:rFonts w:ascii="Trebuchet MS" w:hAnsi="Trebuchet MS" w:cs="Arial"/>
                <w:color w:val="000000"/>
                <w:sz w:val="20"/>
                <w:szCs w:val="20"/>
                <w:lang w:bidi="th-TH"/>
              </w:rPr>
            </w:pPr>
            <w:del w:id="5828" w:author="Philippe Hollanda - Oliveira Trust" w:date="2022-07-19T10:08:00Z">
              <w:r w:rsidRPr="008601AF" w:rsidDel="00627AA0">
                <w:rPr>
                  <w:rFonts w:ascii="Trebuchet MS" w:hAnsi="Trebuchet MS" w:cs="Arial"/>
                  <w:color w:val="000000"/>
                  <w:sz w:val="20"/>
                  <w:szCs w:val="20"/>
                  <w:lang w:bidi="th-TH"/>
                </w:rPr>
                <w:delText>R$ 1.075,81</w:delText>
              </w:r>
            </w:del>
          </w:p>
        </w:tc>
      </w:tr>
      <w:tr w:rsidR="008601AF" w:rsidRPr="008601AF" w14:paraId="3D1105AB" w14:textId="77777777" w:rsidTr="00627AA0">
        <w:tblPrEx>
          <w:tblW w:w="5000" w:type="pct"/>
          <w:tblCellMar>
            <w:left w:w="70" w:type="dxa"/>
            <w:right w:w="70" w:type="dxa"/>
          </w:tblCellMar>
          <w:tblPrExChange w:id="5829" w:author="Philippe Hollanda - Oliveira Trust" w:date="2022-07-19T10:08:00Z">
            <w:tblPrEx>
              <w:tblW w:w="5000" w:type="pct"/>
              <w:tblCellMar>
                <w:left w:w="70" w:type="dxa"/>
                <w:right w:w="70" w:type="dxa"/>
              </w:tblCellMar>
            </w:tblPrEx>
          </w:tblPrExChange>
        </w:tblPrEx>
        <w:trPr>
          <w:trHeight w:val="1785"/>
          <w:trPrChange w:id="58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3181FF" w14:textId="75D03D98" w:rsidR="008601AF" w:rsidRPr="008601AF" w:rsidRDefault="008601AF" w:rsidP="003C2C2A">
            <w:pPr>
              <w:jc w:val="center"/>
              <w:rPr>
                <w:rFonts w:ascii="Trebuchet MS" w:hAnsi="Trebuchet MS" w:cs="Arial"/>
                <w:color w:val="000000"/>
                <w:sz w:val="20"/>
                <w:szCs w:val="20"/>
                <w:lang w:bidi="th-TH"/>
              </w:rPr>
            </w:pPr>
            <w:del w:id="5832" w:author="Philippe Hollanda - Oliveira Trust" w:date="2022-07-19T10:08:00Z">
              <w:r w:rsidRPr="008601AF" w:rsidDel="00627AA0">
                <w:rPr>
                  <w:rFonts w:ascii="Trebuchet MS" w:hAnsi="Trebuchet MS" w:cs="Arial"/>
                  <w:color w:val="000000"/>
                  <w:sz w:val="20"/>
                  <w:szCs w:val="20"/>
                  <w:lang w:bidi="th-TH"/>
                </w:rPr>
                <w:delText>AGLOFILITO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54F711" w14:textId="071CC578" w:rsidR="008601AF" w:rsidRPr="008601AF" w:rsidRDefault="008601AF" w:rsidP="003C2C2A">
            <w:pPr>
              <w:jc w:val="center"/>
              <w:rPr>
                <w:rFonts w:ascii="Trebuchet MS" w:hAnsi="Trebuchet MS" w:cs="Arial"/>
                <w:color w:val="000000"/>
                <w:sz w:val="20"/>
                <w:szCs w:val="20"/>
                <w:lang w:bidi="th-TH"/>
              </w:rPr>
            </w:pPr>
            <w:del w:id="5834" w:author="Philippe Hollanda - Oliveira Trust" w:date="2022-07-19T10:08:00Z">
              <w:r w:rsidRPr="008601AF" w:rsidDel="00627AA0">
                <w:rPr>
                  <w:rFonts w:ascii="Trebuchet MS" w:hAnsi="Trebuchet MS" w:cs="Arial"/>
                  <w:color w:val="000000"/>
                  <w:sz w:val="20"/>
                  <w:szCs w:val="20"/>
                  <w:lang w:bidi="th-TH"/>
                </w:rPr>
                <w:delText>07/01/2022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972271" w14:textId="11B92713" w:rsidR="008601AF" w:rsidRPr="008601AF" w:rsidRDefault="008601AF" w:rsidP="003C2C2A">
            <w:pPr>
              <w:jc w:val="center"/>
              <w:rPr>
                <w:rFonts w:ascii="Trebuchet MS" w:hAnsi="Trebuchet MS" w:cs="Arial"/>
                <w:color w:val="000000"/>
                <w:sz w:val="20"/>
                <w:szCs w:val="20"/>
                <w:lang w:bidi="th-TH"/>
              </w:rPr>
            </w:pPr>
            <w:del w:id="5836" w:author="Philippe Hollanda - Oliveira Trust" w:date="2022-07-19T10:08:00Z">
              <w:r w:rsidRPr="008601AF" w:rsidDel="00627AA0">
                <w:rPr>
                  <w:rFonts w:ascii="Trebuchet MS" w:hAnsi="Trebuchet MS" w:cs="Arial"/>
                  <w:color w:val="000000"/>
                  <w:sz w:val="20"/>
                  <w:szCs w:val="20"/>
                  <w:lang w:bidi="th-TH"/>
                </w:rPr>
                <w:delText>R$ 1.018,00</w:delText>
              </w:r>
            </w:del>
          </w:p>
        </w:tc>
      </w:tr>
      <w:tr w:rsidR="008601AF" w:rsidRPr="008601AF" w14:paraId="75D36D14" w14:textId="77777777" w:rsidTr="00627AA0">
        <w:tblPrEx>
          <w:tblW w:w="5000" w:type="pct"/>
          <w:tblCellMar>
            <w:left w:w="70" w:type="dxa"/>
            <w:right w:w="70" w:type="dxa"/>
          </w:tblCellMar>
          <w:tblPrExChange w:id="5837" w:author="Philippe Hollanda - Oliveira Trust" w:date="2022-07-19T10:08:00Z">
            <w:tblPrEx>
              <w:tblW w:w="5000" w:type="pct"/>
              <w:tblCellMar>
                <w:left w:w="70" w:type="dxa"/>
                <w:right w:w="70" w:type="dxa"/>
              </w:tblCellMar>
            </w:tblPrEx>
          </w:tblPrExChange>
        </w:tblPrEx>
        <w:trPr>
          <w:trHeight w:val="1785"/>
          <w:trPrChange w:id="58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1348F0" w14:textId="0F4F1522" w:rsidR="008601AF" w:rsidRPr="008601AF" w:rsidRDefault="008601AF" w:rsidP="003C2C2A">
            <w:pPr>
              <w:jc w:val="center"/>
              <w:rPr>
                <w:rFonts w:ascii="Trebuchet MS" w:hAnsi="Trebuchet MS" w:cs="Arial"/>
                <w:color w:val="000000"/>
                <w:sz w:val="20"/>
                <w:szCs w:val="20"/>
                <w:lang w:bidi="th-TH"/>
              </w:rPr>
            </w:pPr>
            <w:del w:id="5840" w:author="Philippe Hollanda - Oliveira Trust" w:date="2022-07-19T10:08:00Z">
              <w:r w:rsidRPr="008601AF" w:rsidDel="00627AA0">
                <w:rPr>
                  <w:rFonts w:ascii="Trebuchet MS" w:hAnsi="Trebuchet MS" w:cs="Arial"/>
                  <w:color w:val="000000"/>
                  <w:sz w:val="20"/>
                  <w:szCs w:val="20"/>
                  <w:lang w:bidi="th-TH"/>
                </w:rPr>
                <w:delText>PLACA GESSO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E1F487" w14:textId="05FE7EB2" w:rsidR="008601AF" w:rsidRPr="008601AF" w:rsidRDefault="008601AF" w:rsidP="003C2C2A">
            <w:pPr>
              <w:jc w:val="center"/>
              <w:rPr>
                <w:rFonts w:ascii="Trebuchet MS" w:hAnsi="Trebuchet MS" w:cs="Arial"/>
                <w:color w:val="000000"/>
                <w:sz w:val="20"/>
                <w:szCs w:val="20"/>
                <w:lang w:bidi="th-TH"/>
              </w:rPr>
            </w:pPr>
            <w:del w:id="5842" w:author="Philippe Hollanda - Oliveira Trust" w:date="2022-07-19T10:08:00Z">
              <w:r w:rsidRPr="008601AF" w:rsidDel="00627AA0">
                <w:rPr>
                  <w:rFonts w:ascii="Trebuchet MS" w:hAnsi="Trebuchet MS" w:cs="Arial"/>
                  <w:color w:val="000000"/>
                  <w:sz w:val="20"/>
                  <w:szCs w:val="20"/>
                  <w:lang w:bidi="th-TH"/>
                </w:rPr>
                <w:delText>07/01/2022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6EDAF9" w14:textId="50D7E87A" w:rsidR="008601AF" w:rsidRPr="008601AF" w:rsidRDefault="008601AF" w:rsidP="003C2C2A">
            <w:pPr>
              <w:jc w:val="center"/>
              <w:rPr>
                <w:rFonts w:ascii="Trebuchet MS" w:hAnsi="Trebuchet MS" w:cs="Arial"/>
                <w:color w:val="000000"/>
                <w:sz w:val="20"/>
                <w:szCs w:val="20"/>
                <w:lang w:bidi="th-TH"/>
              </w:rPr>
            </w:pPr>
            <w:del w:id="5844" w:author="Philippe Hollanda - Oliveira Trust" w:date="2022-07-19T10:08:00Z">
              <w:r w:rsidRPr="008601AF" w:rsidDel="00627AA0">
                <w:rPr>
                  <w:rFonts w:ascii="Trebuchet MS" w:hAnsi="Trebuchet MS" w:cs="Arial"/>
                  <w:color w:val="000000"/>
                  <w:sz w:val="20"/>
                  <w:szCs w:val="20"/>
                  <w:lang w:bidi="th-TH"/>
                </w:rPr>
                <w:delText>R$ 760,00</w:delText>
              </w:r>
            </w:del>
          </w:p>
        </w:tc>
      </w:tr>
      <w:tr w:rsidR="008601AF" w:rsidRPr="008601AF" w14:paraId="54CE832E" w14:textId="77777777" w:rsidTr="00627AA0">
        <w:tblPrEx>
          <w:tblW w:w="5000" w:type="pct"/>
          <w:tblCellMar>
            <w:left w:w="70" w:type="dxa"/>
            <w:right w:w="70" w:type="dxa"/>
          </w:tblCellMar>
          <w:tblPrExChange w:id="5845" w:author="Philippe Hollanda - Oliveira Trust" w:date="2022-07-19T10:08:00Z">
            <w:tblPrEx>
              <w:tblW w:w="5000" w:type="pct"/>
              <w:tblCellMar>
                <w:left w:w="70" w:type="dxa"/>
                <w:right w:w="70" w:type="dxa"/>
              </w:tblCellMar>
            </w:tblPrEx>
          </w:tblPrExChange>
        </w:tblPrEx>
        <w:trPr>
          <w:trHeight w:val="1785"/>
          <w:trPrChange w:id="58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0C8450" w14:textId="2B85FC47" w:rsidR="008601AF" w:rsidRPr="008601AF" w:rsidRDefault="008601AF" w:rsidP="003C2C2A">
            <w:pPr>
              <w:jc w:val="center"/>
              <w:rPr>
                <w:rFonts w:ascii="Trebuchet MS" w:hAnsi="Trebuchet MS" w:cs="Arial"/>
                <w:color w:val="000000"/>
                <w:sz w:val="20"/>
                <w:szCs w:val="20"/>
                <w:lang w:bidi="th-TH"/>
              </w:rPr>
            </w:pPr>
            <w:del w:id="5848"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3CC834" w14:textId="2A8E2DF6" w:rsidR="008601AF" w:rsidRPr="008601AF" w:rsidRDefault="008601AF" w:rsidP="003C2C2A">
            <w:pPr>
              <w:jc w:val="center"/>
              <w:rPr>
                <w:rFonts w:ascii="Trebuchet MS" w:hAnsi="Trebuchet MS" w:cs="Arial"/>
                <w:color w:val="000000"/>
                <w:sz w:val="20"/>
                <w:szCs w:val="20"/>
                <w:lang w:bidi="th-TH"/>
              </w:rPr>
            </w:pPr>
            <w:del w:id="5850" w:author="Philippe Hollanda - Oliveira Trust" w:date="2022-07-19T10:08:00Z">
              <w:r w:rsidRPr="008601AF" w:rsidDel="00627AA0">
                <w:rPr>
                  <w:rFonts w:ascii="Trebuchet MS" w:hAnsi="Trebuchet MS" w:cs="Arial"/>
                  <w:color w:val="000000"/>
                  <w:sz w:val="20"/>
                  <w:szCs w:val="20"/>
                  <w:lang w:bidi="th-TH"/>
                </w:rPr>
                <w:delText>07/01/2022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D9563F" w14:textId="67EA821B" w:rsidR="008601AF" w:rsidRPr="008601AF" w:rsidRDefault="008601AF" w:rsidP="003C2C2A">
            <w:pPr>
              <w:jc w:val="center"/>
              <w:rPr>
                <w:rFonts w:ascii="Trebuchet MS" w:hAnsi="Trebuchet MS" w:cs="Arial"/>
                <w:color w:val="000000"/>
                <w:sz w:val="20"/>
                <w:szCs w:val="20"/>
                <w:lang w:bidi="th-TH"/>
              </w:rPr>
            </w:pPr>
            <w:del w:id="5852" w:author="Philippe Hollanda - Oliveira Trust" w:date="2022-07-19T10:08:00Z">
              <w:r w:rsidRPr="008601AF" w:rsidDel="00627AA0">
                <w:rPr>
                  <w:rFonts w:ascii="Trebuchet MS" w:hAnsi="Trebuchet MS" w:cs="Arial"/>
                  <w:color w:val="000000"/>
                  <w:sz w:val="20"/>
                  <w:szCs w:val="20"/>
                  <w:lang w:bidi="th-TH"/>
                </w:rPr>
                <w:delText>R$ 1.116,00</w:delText>
              </w:r>
            </w:del>
          </w:p>
        </w:tc>
      </w:tr>
      <w:tr w:rsidR="008601AF" w:rsidRPr="008601AF" w14:paraId="6FB6833E" w14:textId="77777777" w:rsidTr="00627AA0">
        <w:tblPrEx>
          <w:tblW w:w="5000" w:type="pct"/>
          <w:tblCellMar>
            <w:left w:w="70" w:type="dxa"/>
            <w:right w:w="70" w:type="dxa"/>
          </w:tblCellMar>
          <w:tblPrExChange w:id="5853" w:author="Philippe Hollanda - Oliveira Trust" w:date="2022-07-19T10:08:00Z">
            <w:tblPrEx>
              <w:tblW w:w="5000" w:type="pct"/>
              <w:tblCellMar>
                <w:left w:w="70" w:type="dxa"/>
                <w:right w:w="70" w:type="dxa"/>
              </w:tblCellMar>
            </w:tblPrEx>
          </w:tblPrExChange>
        </w:tblPrEx>
        <w:trPr>
          <w:trHeight w:val="1785"/>
          <w:trPrChange w:id="58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8B62D1" w14:textId="56D89EB3" w:rsidR="008601AF" w:rsidRPr="008601AF" w:rsidRDefault="008601AF" w:rsidP="003C2C2A">
            <w:pPr>
              <w:jc w:val="center"/>
              <w:rPr>
                <w:rFonts w:ascii="Trebuchet MS" w:hAnsi="Trebuchet MS" w:cs="Arial"/>
                <w:color w:val="000000"/>
                <w:sz w:val="20"/>
                <w:szCs w:val="20"/>
                <w:lang w:bidi="th-TH"/>
              </w:rPr>
            </w:pPr>
            <w:del w:id="5856"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5A9D01" w14:textId="076F6093" w:rsidR="008601AF" w:rsidRPr="008601AF" w:rsidRDefault="008601AF" w:rsidP="003C2C2A">
            <w:pPr>
              <w:jc w:val="center"/>
              <w:rPr>
                <w:rFonts w:ascii="Trebuchet MS" w:hAnsi="Trebuchet MS" w:cs="Arial"/>
                <w:color w:val="000000"/>
                <w:sz w:val="20"/>
                <w:szCs w:val="20"/>
                <w:lang w:bidi="th-TH"/>
              </w:rPr>
            </w:pPr>
            <w:del w:id="5858" w:author="Philippe Hollanda - Oliveira Trust" w:date="2022-07-19T10:08:00Z">
              <w:r w:rsidRPr="008601AF" w:rsidDel="00627AA0">
                <w:rPr>
                  <w:rFonts w:ascii="Trebuchet MS" w:hAnsi="Trebuchet MS" w:cs="Arial"/>
                  <w:color w:val="000000"/>
                  <w:sz w:val="20"/>
                  <w:szCs w:val="20"/>
                  <w:lang w:bidi="th-TH"/>
                </w:rPr>
                <w:delText>07/01/2022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46083A" w14:textId="4E2BF553" w:rsidR="008601AF" w:rsidRPr="008601AF" w:rsidRDefault="008601AF" w:rsidP="003C2C2A">
            <w:pPr>
              <w:jc w:val="center"/>
              <w:rPr>
                <w:rFonts w:ascii="Trebuchet MS" w:hAnsi="Trebuchet MS" w:cs="Arial"/>
                <w:color w:val="000000"/>
                <w:sz w:val="20"/>
                <w:szCs w:val="20"/>
                <w:lang w:bidi="th-TH"/>
              </w:rPr>
            </w:pPr>
            <w:del w:id="5860" w:author="Philippe Hollanda - Oliveira Trust" w:date="2022-07-19T10:08:00Z">
              <w:r w:rsidRPr="008601AF" w:rsidDel="00627AA0">
                <w:rPr>
                  <w:rFonts w:ascii="Trebuchet MS" w:hAnsi="Trebuchet MS" w:cs="Arial"/>
                  <w:color w:val="000000"/>
                  <w:sz w:val="20"/>
                  <w:szCs w:val="20"/>
                  <w:lang w:bidi="th-TH"/>
                </w:rPr>
                <w:delText>R$ 2.883,50</w:delText>
              </w:r>
            </w:del>
          </w:p>
        </w:tc>
      </w:tr>
      <w:tr w:rsidR="008601AF" w:rsidRPr="008601AF" w14:paraId="0B1B4484" w14:textId="77777777" w:rsidTr="00627AA0">
        <w:tblPrEx>
          <w:tblW w:w="5000" w:type="pct"/>
          <w:tblCellMar>
            <w:left w:w="70" w:type="dxa"/>
            <w:right w:w="70" w:type="dxa"/>
          </w:tblCellMar>
          <w:tblPrExChange w:id="5861" w:author="Philippe Hollanda - Oliveira Trust" w:date="2022-07-19T10:08:00Z">
            <w:tblPrEx>
              <w:tblW w:w="5000" w:type="pct"/>
              <w:tblCellMar>
                <w:left w:w="70" w:type="dxa"/>
                <w:right w:w="70" w:type="dxa"/>
              </w:tblCellMar>
            </w:tblPrEx>
          </w:tblPrExChange>
        </w:tblPrEx>
        <w:trPr>
          <w:trHeight w:val="1785"/>
          <w:trPrChange w:id="58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D5CA20" w14:textId="1D0F0457" w:rsidR="008601AF" w:rsidRPr="008601AF" w:rsidRDefault="008601AF" w:rsidP="003C2C2A">
            <w:pPr>
              <w:jc w:val="center"/>
              <w:rPr>
                <w:rFonts w:ascii="Trebuchet MS" w:hAnsi="Trebuchet MS" w:cs="Arial"/>
                <w:color w:val="000000"/>
                <w:sz w:val="20"/>
                <w:szCs w:val="20"/>
                <w:lang w:bidi="th-TH"/>
              </w:rPr>
            </w:pPr>
            <w:del w:id="5864" w:author="Philippe Hollanda - Oliveira Trust" w:date="2022-07-19T10:08:00Z">
              <w:r w:rsidRPr="008601AF" w:rsidDel="00627AA0">
                <w:rPr>
                  <w:rFonts w:ascii="Trebuchet MS" w:hAnsi="Trebuchet MS" w:cs="Arial"/>
                  <w:color w:val="000000"/>
                  <w:sz w:val="20"/>
                  <w:szCs w:val="20"/>
                  <w:lang w:bidi="th-TH"/>
                </w:rPr>
                <w:delText>VERGALHÃO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B7F6FA" w14:textId="5B245CF5" w:rsidR="008601AF" w:rsidRPr="008601AF" w:rsidRDefault="008601AF" w:rsidP="003C2C2A">
            <w:pPr>
              <w:jc w:val="center"/>
              <w:rPr>
                <w:rFonts w:ascii="Trebuchet MS" w:hAnsi="Trebuchet MS" w:cs="Arial"/>
                <w:color w:val="000000"/>
                <w:sz w:val="20"/>
                <w:szCs w:val="20"/>
                <w:lang w:bidi="th-TH"/>
              </w:rPr>
            </w:pPr>
            <w:del w:id="5866" w:author="Philippe Hollanda - Oliveira Trust" w:date="2022-07-19T10:08:00Z">
              <w:r w:rsidRPr="008601AF" w:rsidDel="00627AA0">
                <w:rPr>
                  <w:rFonts w:ascii="Trebuchet MS" w:hAnsi="Trebuchet MS" w:cs="Arial"/>
                  <w:color w:val="000000"/>
                  <w:sz w:val="20"/>
                  <w:szCs w:val="20"/>
                  <w:lang w:bidi="th-TH"/>
                </w:rPr>
                <w:delText>28/12/2021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8ACE5A" w14:textId="4F4D14D0" w:rsidR="008601AF" w:rsidRPr="008601AF" w:rsidRDefault="008601AF" w:rsidP="003C2C2A">
            <w:pPr>
              <w:jc w:val="center"/>
              <w:rPr>
                <w:rFonts w:ascii="Trebuchet MS" w:hAnsi="Trebuchet MS" w:cs="Arial"/>
                <w:color w:val="000000"/>
                <w:sz w:val="20"/>
                <w:szCs w:val="20"/>
                <w:lang w:bidi="th-TH"/>
              </w:rPr>
            </w:pPr>
            <w:del w:id="5868" w:author="Philippe Hollanda - Oliveira Trust" w:date="2022-07-19T10:08:00Z">
              <w:r w:rsidRPr="008601AF" w:rsidDel="00627AA0">
                <w:rPr>
                  <w:rFonts w:ascii="Trebuchet MS" w:hAnsi="Trebuchet MS" w:cs="Arial"/>
                  <w:color w:val="000000"/>
                  <w:sz w:val="20"/>
                  <w:szCs w:val="20"/>
                  <w:lang w:bidi="th-TH"/>
                </w:rPr>
                <w:delText>R$ 352,00</w:delText>
              </w:r>
            </w:del>
          </w:p>
        </w:tc>
      </w:tr>
      <w:tr w:rsidR="008601AF" w:rsidRPr="008601AF" w14:paraId="1A684FD4" w14:textId="77777777" w:rsidTr="00627AA0">
        <w:tblPrEx>
          <w:tblW w:w="5000" w:type="pct"/>
          <w:tblCellMar>
            <w:left w:w="70" w:type="dxa"/>
            <w:right w:w="70" w:type="dxa"/>
          </w:tblCellMar>
          <w:tblPrExChange w:id="5869" w:author="Philippe Hollanda - Oliveira Trust" w:date="2022-07-19T10:08:00Z">
            <w:tblPrEx>
              <w:tblW w:w="5000" w:type="pct"/>
              <w:tblCellMar>
                <w:left w:w="70" w:type="dxa"/>
                <w:right w:w="70" w:type="dxa"/>
              </w:tblCellMar>
            </w:tblPrEx>
          </w:tblPrExChange>
        </w:tblPrEx>
        <w:trPr>
          <w:trHeight w:val="1785"/>
          <w:trPrChange w:id="5870"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871"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202C22" w14:textId="6CD84018" w:rsidR="008601AF" w:rsidRPr="008601AF" w:rsidRDefault="008601AF" w:rsidP="003C2C2A">
            <w:pPr>
              <w:jc w:val="center"/>
              <w:rPr>
                <w:rFonts w:ascii="Trebuchet MS" w:hAnsi="Trebuchet MS" w:cs="Arial"/>
                <w:color w:val="000000"/>
                <w:sz w:val="20"/>
                <w:szCs w:val="20"/>
                <w:lang w:bidi="th-TH"/>
              </w:rPr>
            </w:pPr>
            <w:del w:id="5872" w:author="Philippe Hollanda - Oliveira Trust" w:date="2022-07-19T10:08:00Z">
              <w:r w:rsidRPr="008601AF" w:rsidDel="00627AA0">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49E652" w14:textId="27EDE789" w:rsidR="008601AF" w:rsidRPr="008601AF" w:rsidRDefault="008601AF" w:rsidP="003C2C2A">
            <w:pPr>
              <w:jc w:val="center"/>
              <w:rPr>
                <w:rFonts w:ascii="Trebuchet MS" w:hAnsi="Trebuchet MS" w:cs="Arial"/>
                <w:color w:val="000000"/>
                <w:sz w:val="20"/>
                <w:szCs w:val="20"/>
                <w:lang w:bidi="th-TH"/>
              </w:rPr>
            </w:pPr>
            <w:del w:id="5874" w:author="Philippe Hollanda - Oliveira Trust" w:date="2022-07-19T10:08:00Z">
              <w:r w:rsidRPr="008601AF" w:rsidDel="00627AA0">
                <w:rPr>
                  <w:rFonts w:ascii="Trebuchet MS" w:hAnsi="Trebuchet MS" w:cs="Arial"/>
                  <w:color w:val="000000"/>
                  <w:sz w:val="20"/>
                  <w:szCs w:val="20"/>
                  <w:lang w:bidi="th-TH"/>
                </w:rPr>
                <w:delText>05/01/2022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15CD0C" w14:textId="64262F35" w:rsidR="008601AF" w:rsidRPr="008601AF" w:rsidRDefault="008601AF" w:rsidP="003C2C2A">
            <w:pPr>
              <w:jc w:val="center"/>
              <w:rPr>
                <w:rFonts w:ascii="Trebuchet MS" w:hAnsi="Trebuchet MS" w:cs="Arial"/>
                <w:color w:val="000000"/>
                <w:sz w:val="20"/>
                <w:szCs w:val="20"/>
                <w:lang w:bidi="th-TH"/>
              </w:rPr>
            </w:pPr>
            <w:del w:id="5876" w:author="Philippe Hollanda - Oliveira Trust" w:date="2022-07-19T10:08:00Z">
              <w:r w:rsidRPr="008601AF" w:rsidDel="00627AA0">
                <w:rPr>
                  <w:rFonts w:ascii="Trebuchet MS" w:hAnsi="Trebuchet MS" w:cs="Arial"/>
                  <w:color w:val="000000"/>
                  <w:sz w:val="20"/>
                  <w:szCs w:val="20"/>
                  <w:lang w:bidi="th-TH"/>
                </w:rPr>
                <w:delText>R$ 11.182,89</w:delText>
              </w:r>
            </w:del>
          </w:p>
        </w:tc>
      </w:tr>
      <w:tr w:rsidR="008601AF" w:rsidRPr="008601AF" w14:paraId="29854AD0" w14:textId="77777777" w:rsidTr="00627AA0">
        <w:tblPrEx>
          <w:tblW w:w="5000" w:type="pct"/>
          <w:tblCellMar>
            <w:left w:w="70" w:type="dxa"/>
            <w:right w:w="70" w:type="dxa"/>
          </w:tblCellMar>
          <w:tblPrExChange w:id="5877" w:author="Philippe Hollanda - Oliveira Trust" w:date="2022-07-19T10:08:00Z">
            <w:tblPrEx>
              <w:tblW w:w="5000" w:type="pct"/>
              <w:tblCellMar>
                <w:left w:w="70" w:type="dxa"/>
                <w:right w:w="70" w:type="dxa"/>
              </w:tblCellMar>
            </w:tblPrEx>
          </w:tblPrExChange>
        </w:tblPrEx>
        <w:trPr>
          <w:trHeight w:val="1785"/>
          <w:trPrChange w:id="587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87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ECB454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88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2D25F5" w14:textId="40ACCBB1" w:rsidR="008601AF" w:rsidRPr="008601AF" w:rsidRDefault="008601AF" w:rsidP="003C2C2A">
            <w:pPr>
              <w:jc w:val="center"/>
              <w:rPr>
                <w:rFonts w:ascii="Trebuchet MS" w:hAnsi="Trebuchet MS" w:cs="Arial"/>
                <w:color w:val="000000"/>
                <w:sz w:val="20"/>
                <w:szCs w:val="20"/>
                <w:lang w:bidi="th-TH"/>
              </w:rPr>
            </w:pPr>
            <w:del w:id="5881" w:author="Philippe Hollanda - Oliveira Trust" w:date="2022-07-19T10:08:00Z">
              <w:r w:rsidRPr="008601AF" w:rsidDel="00627AA0">
                <w:rPr>
                  <w:rFonts w:ascii="Trebuchet MS" w:hAnsi="Trebuchet MS" w:cs="Arial"/>
                  <w:color w:val="000000"/>
                  <w:sz w:val="20"/>
                  <w:szCs w:val="20"/>
                  <w:lang w:bidi="th-TH"/>
                </w:rPr>
                <w:delText>02/02/2022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8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160331" w14:textId="3F1FC3F1" w:rsidR="008601AF" w:rsidRPr="008601AF" w:rsidRDefault="008601AF" w:rsidP="003C2C2A">
            <w:pPr>
              <w:jc w:val="center"/>
              <w:rPr>
                <w:rFonts w:ascii="Trebuchet MS" w:hAnsi="Trebuchet MS" w:cs="Arial"/>
                <w:color w:val="000000"/>
                <w:sz w:val="20"/>
                <w:szCs w:val="20"/>
                <w:lang w:bidi="th-TH"/>
              </w:rPr>
            </w:pPr>
            <w:del w:id="5883" w:author="Philippe Hollanda - Oliveira Trust" w:date="2022-07-19T10:08:00Z">
              <w:r w:rsidRPr="008601AF" w:rsidDel="00627AA0">
                <w:rPr>
                  <w:rFonts w:ascii="Trebuchet MS" w:hAnsi="Trebuchet MS" w:cs="Arial"/>
                  <w:color w:val="000000"/>
                  <w:sz w:val="20"/>
                  <w:szCs w:val="20"/>
                  <w:lang w:bidi="th-TH"/>
                </w:rPr>
                <w:delText>R$ 11.182,90</w:delText>
              </w:r>
            </w:del>
          </w:p>
        </w:tc>
      </w:tr>
      <w:tr w:rsidR="008601AF" w:rsidRPr="008601AF" w14:paraId="2D1CBE08" w14:textId="77777777" w:rsidTr="00627AA0">
        <w:tblPrEx>
          <w:tblW w:w="5000" w:type="pct"/>
          <w:tblCellMar>
            <w:left w:w="70" w:type="dxa"/>
            <w:right w:w="70" w:type="dxa"/>
          </w:tblCellMar>
          <w:tblPrExChange w:id="5884" w:author="Philippe Hollanda - Oliveira Trust" w:date="2022-07-19T10:08:00Z">
            <w:tblPrEx>
              <w:tblW w:w="5000" w:type="pct"/>
              <w:tblCellMar>
                <w:left w:w="70" w:type="dxa"/>
                <w:right w:w="70" w:type="dxa"/>
              </w:tblCellMar>
            </w:tblPrEx>
          </w:tblPrExChange>
        </w:tblPrEx>
        <w:trPr>
          <w:trHeight w:val="1785"/>
          <w:trPrChange w:id="588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8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93E97F" w14:textId="707C1C40" w:rsidR="008601AF" w:rsidRPr="008601AF" w:rsidRDefault="008601AF" w:rsidP="003C2C2A">
            <w:pPr>
              <w:jc w:val="center"/>
              <w:rPr>
                <w:rFonts w:ascii="Trebuchet MS" w:hAnsi="Trebuchet MS" w:cs="Arial"/>
                <w:color w:val="000000"/>
                <w:sz w:val="20"/>
                <w:szCs w:val="20"/>
                <w:lang w:bidi="th-TH"/>
              </w:rPr>
            </w:pPr>
            <w:del w:id="5887" w:author="Philippe Hollanda - Oliveira Trust" w:date="2022-07-19T10:08:00Z">
              <w:r w:rsidRPr="008601AF" w:rsidDel="00627AA0">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8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71A878" w14:textId="20978954" w:rsidR="008601AF" w:rsidRPr="008601AF" w:rsidRDefault="008601AF" w:rsidP="003C2C2A">
            <w:pPr>
              <w:jc w:val="center"/>
              <w:rPr>
                <w:rFonts w:ascii="Trebuchet MS" w:hAnsi="Trebuchet MS" w:cs="Arial"/>
                <w:color w:val="000000"/>
                <w:sz w:val="20"/>
                <w:szCs w:val="20"/>
                <w:lang w:bidi="th-TH"/>
              </w:rPr>
            </w:pPr>
            <w:del w:id="5889" w:author="Philippe Hollanda - Oliveira Trust" w:date="2022-07-19T10:08:00Z">
              <w:r w:rsidRPr="008601AF" w:rsidDel="00627AA0">
                <w:rPr>
                  <w:rFonts w:ascii="Trebuchet MS" w:hAnsi="Trebuchet MS" w:cs="Arial"/>
                  <w:color w:val="000000"/>
                  <w:sz w:val="20"/>
                  <w:szCs w:val="20"/>
                  <w:lang w:bidi="th-TH"/>
                </w:rPr>
                <w:delText>28/12/2021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9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58DCD6" w14:textId="400F28A8" w:rsidR="008601AF" w:rsidRPr="008601AF" w:rsidRDefault="008601AF" w:rsidP="003C2C2A">
            <w:pPr>
              <w:jc w:val="center"/>
              <w:rPr>
                <w:rFonts w:ascii="Trebuchet MS" w:hAnsi="Trebuchet MS" w:cs="Arial"/>
                <w:color w:val="000000"/>
                <w:sz w:val="20"/>
                <w:szCs w:val="20"/>
                <w:lang w:bidi="th-TH"/>
              </w:rPr>
            </w:pPr>
            <w:del w:id="5891" w:author="Philippe Hollanda - Oliveira Trust" w:date="2022-07-19T10:08:00Z">
              <w:r w:rsidRPr="008601AF" w:rsidDel="00627AA0">
                <w:rPr>
                  <w:rFonts w:ascii="Trebuchet MS" w:hAnsi="Trebuchet MS" w:cs="Arial"/>
                  <w:color w:val="000000"/>
                  <w:sz w:val="20"/>
                  <w:szCs w:val="20"/>
                  <w:lang w:bidi="th-TH"/>
                </w:rPr>
                <w:delText>R$ 1.554,00</w:delText>
              </w:r>
            </w:del>
          </w:p>
        </w:tc>
      </w:tr>
      <w:tr w:rsidR="008601AF" w:rsidRPr="008601AF" w14:paraId="707E6183" w14:textId="77777777" w:rsidTr="00627AA0">
        <w:tblPrEx>
          <w:tblW w:w="5000" w:type="pct"/>
          <w:tblCellMar>
            <w:left w:w="70" w:type="dxa"/>
            <w:right w:w="70" w:type="dxa"/>
          </w:tblCellMar>
          <w:tblPrExChange w:id="5892" w:author="Philippe Hollanda - Oliveira Trust" w:date="2022-07-19T10:08:00Z">
            <w:tblPrEx>
              <w:tblW w:w="5000" w:type="pct"/>
              <w:tblCellMar>
                <w:left w:w="70" w:type="dxa"/>
                <w:right w:w="70" w:type="dxa"/>
              </w:tblCellMar>
            </w:tblPrEx>
          </w:tblPrExChange>
        </w:tblPrEx>
        <w:trPr>
          <w:trHeight w:val="1785"/>
          <w:trPrChange w:id="589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89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B30CE7" w14:textId="7F704A51" w:rsidR="008601AF" w:rsidRPr="008601AF" w:rsidRDefault="008601AF" w:rsidP="003C2C2A">
            <w:pPr>
              <w:jc w:val="center"/>
              <w:rPr>
                <w:rFonts w:ascii="Trebuchet MS" w:hAnsi="Trebuchet MS" w:cs="Arial"/>
                <w:color w:val="000000"/>
                <w:sz w:val="20"/>
                <w:szCs w:val="20"/>
                <w:lang w:bidi="th-TH"/>
              </w:rPr>
            </w:pPr>
            <w:del w:id="5895" w:author="Philippe Hollanda - Oliveira Trust" w:date="2022-07-19T10:08:00Z">
              <w:r w:rsidRPr="008601AF" w:rsidDel="00627AA0">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89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02C525" w14:textId="227F0F07" w:rsidR="008601AF" w:rsidRPr="008601AF" w:rsidRDefault="008601AF" w:rsidP="003C2C2A">
            <w:pPr>
              <w:jc w:val="center"/>
              <w:rPr>
                <w:rFonts w:ascii="Trebuchet MS" w:hAnsi="Trebuchet MS" w:cs="Arial"/>
                <w:color w:val="000000"/>
                <w:sz w:val="20"/>
                <w:szCs w:val="20"/>
                <w:lang w:bidi="th-TH"/>
              </w:rPr>
            </w:pPr>
            <w:del w:id="5897" w:author="Philippe Hollanda - Oliveira Trust" w:date="2022-07-19T10:08:00Z">
              <w:r w:rsidRPr="008601AF" w:rsidDel="00627AA0">
                <w:rPr>
                  <w:rFonts w:ascii="Trebuchet MS" w:hAnsi="Trebuchet MS" w:cs="Arial"/>
                  <w:color w:val="000000"/>
                  <w:sz w:val="20"/>
                  <w:szCs w:val="20"/>
                  <w:lang w:bidi="th-TH"/>
                </w:rPr>
                <w:delText>24/08/2021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89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52045F" w14:textId="6454C10D" w:rsidR="008601AF" w:rsidRPr="008601AF" w:rsidRDefault="008601AF" w:rsidP="003C2C2A">
            <w:pPr>
              <w:jc w:val="center"/>
              <w:rPr>
                <w:rFonts w:ascii="Trebuchet MS" w:hAnsi="Trebuchet MS" w:cs="Arial"/>
                <w:color w:val="000000"/>
                <w:sz w:val="20"/>
                <w:szCs w:val="20"/>
                <w:lang w:bidi="th-TH"/>
              </w:rPr>
            </w:pPr>
            <w:del w:id="5899" w:author="Philippe Hollanda - Oliveira Trust" w:date="2022-07-19T10:08:00Z">
              <w:r w:rsidRPr="008601AF" w:rsidDel="00627AA0">
                <w:rPr>
                  <w:rFonts w:ascii="Trebuchet MS" w:hAnsi="Trebuchet MS" w:cs="Arial"/>
                  <w:color w:val="000000"/>
                  <w:sz w:val="20"/>
                  <w:szCs w:val="20"/>
                  <w:lang w:bidi="th-TH"/>
                </w:rPr>
                <w:delText>R$ 1.047,04</w:delText>
              </w:r>
            </w:del>
          </w:p>
        </w:tc>
      </w:tr>
      <w:tr w:rsidR="008601AF" w:rsidRPr="008601AF" w14:paraId="1B6961F7" w14:textId="77777777" w:rsidTr="00627AA0">
        <w:tblPrEx>
          <w:tblW w:w="5000" w:type="pct"/>
          <w:tblCellMar>
            <w:left w:w="70" w:type="dxa"/>
            <w:right w:w="70" w:type="dxa"/>
          </w:tblCellMar>
          <w:tblPrExChange w:id="5900" w:author="Philippe Hollanda - Oliveira Trust" w:date="2022-07-19T10:08:00Z">
            <w:tblPrEx>
              <w:tblW w:w="5000" w:type="pct"/>
              <w:tblCellMar>
                <w:left w:w="70" w:type="dxa"/>
                <w:right w:w="70" w:type="dxa"/>
              </w:tblCellMar>
            </w:tblPrEx>
          </w:tblPrExChange>
        </w:tblPrEx>
        <w:trPr>
          <w:trHeight w:val="1785"/>
          <w:trPrChange w:id="590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0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6FD6DA" w14:textId="461171A1" w:rsidR="008601AF" w:rsidRPr="008601AF" w:rsidRDefault="008601AF" w:rsidP="003C2C2A">
            <w:pPr>
              <w:jc w:val="center"/>
              <w:rPr>
                <w:rFonts w:ascii="Trebuchet MS" w:hAnsi="Trebuchet MS" w:cs="Arial"/>
                <w:color w:val="000000"/>
                <w:sz w:val="20"/>
                <w:szCs w:val="20"/>
                <w:lang w:bidi="th-TH"/>
              </w:rPr>
            </w:pPr>
            <w:del w:id="5903"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923133" w14:textId="5BDCF0DF" w:rsidR="008601AF" w:rsidRPr="008601AF" w:rsidRDefault="008601AF" w:rsidP="003C2C2A">
            <w:pPr>
              <w:jc w:val="center"/>
              <w:rPr>
                <w:rFonts w:ascii="Trebuchet MS" w:hAnsi="Trebuchet MS" w:cs="Arial"/>
                <w:color w:val="000000"/>
                <w:sz w:val="20"/>
                <w:szCs w:val="20"/>
                <w:lang w:bidi="th-TH"/>
              </w:rPr>
            </w:pPr>
            <w:del w:id="5905" w:author="Philippe Hollanda - Oliveira Trust" w:date="2022-07-19T10:08:00Z">
              <w:r w:rsidRPr="008601AF" w:rsidDel="00627AA0">
                <w:rPr>
                  <w:rFonts w:ascii="Trebuchet MS" w:hAnsi="Trebuchet MS" w:cs="Arial"/>
                  <w:color w:val="000000"/>
                  <w:sz w:val="20"/>
                  <w:szCs w:val="20"/>
                  <w:lang w:bidi="th-TH"/>
                </w:rPr>
                <w:delText>24/08/2021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7660B9" w14:textId="11E01045" w:rsidR="008601AF" w:rsidRPr="008601AF" w:rsidRDefault="008601AF" w:rsidP="003C2C2A">
            <w:pPr>
              <w:jc w:val="center"/>
              <w:rPr>
                <w:rFonts w:ascii="Trebuchet MS" w:hAnsi="Trebuchet MS" w:cs="Arial"/>
                <w:color w:val="000000"/>
                <w:sz w:val="20"/>
                <w:szCs w:val="20"/>
                <w:lang w:bidi="th-TH"/>
              </w:rPr>
            </w:pPr>
            <w:del w:id="5907" w:author="Philippe Hollanda - Oliveira Trust" w:date="2022-07-19T10:08:00Z">
              <w:r w:rsidRPr="008601AF" w:rsidDel="00627AA0">
                <w:rPr>
                  <w:rFonts w:ascii="Trebuchet MS" w:hAnsi="Trebuchet MS" w:cs="Arial"/>
                  <w:color w:val="000000"/>
                  <w:sz w:val="20"/>
                  <w:szCs w:val="20"/>
                  <w:lang w:bidi="th-TH"/>
                </w:rPr>
                <w:delText>R$ 1.071,16</w:delText>
              </w:r>
            </w:del>
          </w:p>
        </w:tc>
      </w:tr>
      <w:tr w:rsidR="008601AF" w:rsidRPr="008601AF" w14:paraId="0EF53F5E" w14:textId="77777777" w:rsidTr="00627AA0">
        <w:tblPrEx>
          <w:tblW w:w="5000" w:type="pct"/>
          <w:tblCellMar>
            <w:left w:w="70" w:type="dxa"/>
            <w:right w:w="70" w:type="dxa"/>
          </w:tblCellMar>
          <w:tblPrExChange w:id="5908" w:author="Philippe Hollanda - Oliveira Trust" w:date="2022-07-19T10:08:00Z">
            <w:tblPrEx>
              <w:tblW w:w="5000" w:type="pct"/>
              <w:tblCellMar>
                <w:left w:w="70" w:type="dxa"/>
                <w:right w:w="70" w:type="dxa"/>
              </w:tblCellMar>
            </w:tblPrEx>
          </w:tblPrExChange>
        </w:tblPrEx>
        <w:trPr>
          <w:trHeight w:val="1785"/>
          <w:trPrChange w:id="590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1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E00285" w14:textId="51AB5B23" w:rsidR="008601AF" w:rsidRPr="008601AF" w:rsidRDefault="008601AF" w:rsidP="003C2C2A">
            <w:pPr>
              <w:jc w:val="center"/>
              <w:rPr>
                <w:rFonts w:ascii="Trebuchet MS" w:hAnsi="Trebuchet MS" w:cs="Arial"/>
                <w:color w:val="000000"/>
                <w:sz w:val="20"/>
                <w:szCs w:val="20"/>
                <w:lang w:bidi="th-TH"/>
              </w:rPr>
            </w:pPr>
            <w:del w:id="5911"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CD6E3A" w14:textId="27A074BE" w:rsidR="008601AF" w:rsidRPr="008601AF" w:rsidRDefault="008601AF" w:rsidP="003C2C2A">
            <w:pPr>
              <w:jc w:val="center"/>
              <w:rPr>
                <w:rFonts w:ascii="Trebuchet MS" w:hAnsi="Trebuchet MS" w:cs="Arial"/>
                <w:color w:val="000000"/>
                <w:sz w:val="20"/>
                <w:szCs w:val="20"/>
                <w:lang w:bidi="th-TH"/>
              </w:rPr>
            </w:pPr>
            <w:del w:id="5913" w:author="Philippe Hollanda - Oliveira Trust" w:date="2022-07-19T10:08:00Z">
              <w:r w:rsidRPr="008601AF" w:rsidDel="00627AA0">
                <w:rPr>
                  <w:rFonts w:ascii="Trebuchet MS" w:hAnsi="Trebuchet MS" w:cs="Arial"/>
                  <w:color w:val="000000"/>
                  <w:sz w:val="20"/>
                  <w:szCs w:val="20"/>
                  <w:lang w:bidi="th-TH"/>
                </w:rPr>
                <w:delText>25/08/2021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0A6C9B" w14:textId="2641066E" w:rsidR="008601AF" w:rsidRPr="008601AF" w:rsidRDefault="008601AF" w:rsidP="003C2C2A">
            <w:pPr>
              <w:jc w:val="center"/>
              <w:rPr>
                <w:rFonts w:ascii="Trebuchet MS" w:hAnsi="Trebuchet MS" w:cs="Arial"/>
                <w:color w:val="000000"/>
                <w:sz w:val="20"/>
                <w:szCs w:val="20"/>
                <w:lang w:bidi="th-TH"/>
              </w:rPr>
            </w:pPr>
            <w:del w:id="5915" w:author="Philippe Hollanda - Oliveira Trust" w:date="2022-07-19T10:08:00Z">
              <w:r w:rsidRPr="008601AF" w:rsidDel="00627AA0">
                <w:rPr>
                  <w:rFonts w:ascii="Trebuchet MS" w:hAnsi="Trebuchet MS" w:cs="Arial"/>
                  <w:color w:val="000000"/>
                  <w:sz w:val="20"/>
                  <w:szCs w:val="20"/>
                  <w:lang w:bidi="th-TH"/>
                </w:rPr>
                <w:delText>R$ 546,88</w:delText>
              </w:r>
            </w:del>
          </w:p>
        </w:tc>
      </w:tr>
      <w:tr w:rsidR="008601AF" w:rsidRPr="008601AF" w14:paraId="64E074EF" w14:textId="77777777" w:rsidTr="00627AA0">
        <w:tblPrEx>
          <w:tblW w:w="5000" w:type="pct"/>
          <w:tblCellMar>
            <w:left w:w="70" w:type="dxa"/>
            <w:right w:w="70" w:type="dxa"/>
          </w:tblCellMar>
          <w:tblPrExChange w:id="5916" w:author="Philippe Hollanda - Oliveira Trust" w:date="2022-07-19T10:08:00Z">
            <w:tblPrEx>
              <w:tblW w:w="5000" w:type="pct"/>
              <w:tblCellMar>
                <w:left w:w="70" w:type="dxa"/>
                <w:right w:w="70" w:type="dxa"/>
              </w:tblCellMar>
            </w:tblPrEx>
          </w:tblPrExChange>
        </w:tblPrEx>
        <w:trPr>
          <w:trHeight w:val="1785"/>
          <w:trPrChange w:id="5917"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5918"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8CB071" w14:textId="733E4AE4" w:rsidR="008601AF" w:rsidRPr="008601AF" w:rsidRDefault="008601AF" w:rsidP="003C2C2A">
            <w:pPr>
              <w:jc w:val="center"/>
              <w:rPr>
                <w:rFonts w:ascii="Trebuchet MS" w:hAnsi="Trebuchet MS" w:cs="Arial"/>
                <w:color w:val="000000"/>
                <w:sz w:val="20"/>
                <w:szCs w:val="20"/>
                <w:lang w:bidi="th-TH"/>
              </w:rPr>
            </w:pPr>
            <w:del w:id="5919" w:author="Philippe Hollanda - Oliveira Trust" w:date="2022-07-19T10:08:00Z">
              <w:r w:rsidRPr="008601AF" w:rsidDel="00627AA0">
                <w:rPr>
                  <w:rFonts w:ascii="Trebuchet MS" w:hAnsi="Trebuchet MS" w:cs="Arial"/>
                  <w:color w:val="000000"/>
                  <w:sz w:val="20"/>
                  <w:szCs w:val="20"/>
                  <w:lang w:bidi="th-TH"/>
                </w:rPr>
                <w:delText>KIT CENTRAL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59E134" w14:textId="2A53FDDA" w:rsidR="008601AF" w:rsidRPr="008601AF" w:rsidRDefault="008601AF" w:rsidP="003C2C2A">
            <w:pPr>
              <w:jc w:val="center"/>
              <w:rPr>
                <w:rFonts w:ascii="Trebuchet MS" w:hAnsi="Trebuchet MS" w:cs="Arial"/>
                <w:color w:val="000000"/>
                <w:sz w:val="20"/>
                <w:szCs w:val="20"/>
                <w:lang w:bidi="th-TH"/>
              </w:rPr>
            </w:pPr>
            <w:del w:id="5921" w:author="Philippe Hollanda - Oliveira Trust" w:date="2022-07-19T10:08:00Z">
              <w:r w:rsidRPr="008601AF" w:rsidDel="00627AA0">
                <w:rPr>
                  <w:rFonts w:ascii="Trebuchet MS" w:hAnsi="Trebuchet MS" w:cs="Arial"/>
                  <w:color w:val="000000"/>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214F00" w14:textId="35D43DCF" w:rsidR="008601AF" w:rsidRPr="008601AF" w:rsidRDefault="008601AF" w:rsidP="003C2C2A">
            <w:pPr>
              <w:jc w:val="center"/>
              <w:rPr>
                <w:rFonts w:ascii="Trebuchet MS" w:hAnsi="Trebuchet MS" w:cs="Arial"/>
                <w:color w:val="000000"/>
                <w:sz w:val="20"/>
                <w:szCs w:val="20"/>
                <w:lang w:bidi="th-TH"/>
              </w:rPr>
            </w:pPr>
            <w:del w:id="5923" w:author="Philippe Hollanda - Oliveira Trust" w:date="2022-07-19T10:08:00Z">
              <w:r w:rsidRPr="008601AF" w:rsidDel="00627AA0">
                <w:rPr>
                  <w:rFonts w:ascii="Trebuchet MS" w:hAnsi="Trebuchet MS" w:cs="Arial"/>
                  <w:color w:val="000000"/>
                  <w:sz w:val="20"/>
                  <w:szCs w:val="20"/>
                  <w:lang w:bidi="th-TH"/>
                </w:rPr>
                <w:delText>R$ 2.920,00</w:delText>
              </w:r>
            </w:del>
          </w:p>
        </w:tc>
      </w:tr>
      <w:tr w:rsidR="008601AF" w:rsidRPr="008601AF" w14:paraId="40456C84" w14:textId="77777777" w:rsidTr="00627AA0">
        <w:tblPrEx>
          <w:tblW w:w="5000" w:type="pct"/>
          <w:tblCellMar>
            <w:left w:w="70" w:type="dxa"/>
            <w:right w:w="70" w:type="dxa"/>
          </w:tblCellMar>
          <w:tblPrExChange w:id="5924" w:author="Philippe Hollanda - Oliveira Trust" w:date="2022-07-19T10:08:00Z">
            <w:tblPrEx>
              <w:tblW w:w="5000" w:type="pct"/>
              <w:tblCellMar>
                <w:left w:w="70" w:type="dxa"/>
                <w:right w:w="70" w:type="dxa"/>
              </w:tblCellMar>
            </w:tblPrEx>
          </w:tblPrExChange>
        </w:tblPrEx>
        <w:trPr>
          <w:trHeight w:val="1785"/>
          <w:trPrChange w:id="592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592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1F2EF0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59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C8E990" w14:textId="27CC984C" w:rsidR="008601AF" w:rsidRPr="008601AF" w:rsidRDefault="008601AF" w:rsidP="003C2C2A">
            <w:pPr>
              <w:jc w:val="center"/>
              <w:rPr>
                <w:rFonts w:ascii="Trebuchet MS" w:hAnsi="Trebuchet MS" w:cs="Arial"/>
                <w:color w:val="000000"/>
                <w:sz w:val="20"/>
                <w:szCs w:val="20"/>
                <w:lang w:bidi="th-TH"/>
              </w:rPr>
            </w:pPr>
            <w:del w:id="5928"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B5031E" w14:textId="37CBFD99" w:rsidR="008601AF" w:rsidRPr="008601AF" w:rsidRDefault="008601AF" w:rsidP="003C2C2A">
            <w:pPr>
              <w:jc w:val="center"/>
              <w:rPr>
                <w:rFonts w:ascii="Trebuchet MS" w:hAnsi="Trebuchet MS" w:cs="Arial"/>
                <w:color w:val="000000"/>
                <w:sz w:val="20"/>
                <w:szCs w:val="20"/>
                <w:lang w:bidi="th-TH"/>
              </w:rPr>
            </w:pPr>
            <w:del w:id="5930" w:author="Philippe Hollanda - Oliveira Trust" w:date="2022-07-19T10:08:00Z">
              <w:r w:rsidRPr="008601AF" w:rsidDel="00627AA0">
                <w:rPr>
                  <w:rFonts w:ascii="Trebuchet MS" w:hAnsi="Trebuchet MS" w:cs="Arial"/>
                  <w:color w:val="000000"/>
                  <w:sz w:val="20"/>
                  <w:szCs w:val="20"/>
                  <w:lang w:bidi="th-TH"/>
                </w:rPr>
                <w:delText>R$ 4.380,00</w:delText>
              </w:r>
            </w:del>
          </w:p>
        </w:tc>
      </w:tr>
      <w:tr w:rsidR="008601AF" w:rsidRPr="008601AF" w14:paraId="7A156621" w14:textId="77777777" w:rsidTr="00627AA0">
        <w:tblPrEx>
          <w:tblW w:w="5000" w:type="pct"/>
          <w:tblCellMar>
            <w:left w:w="70" w:type="dxa"/>
            <w:right w:w="70" w:type="dxa"/>
          </w:tblCellMar>
          <w:tblPrExChange w:id="5931" w:author="Philippe Hollanda - Oliveira Trust" w:date="2022-07-19T10:08:00Z">
            <w:tblPrEx>
              <w:tblW w:w="5000" w:type="pct"/>
              <w:tblCellMar>
                <w:left w:w="70" w:type="dxa"/>
                <w:right w:w="70" w:type="dxa"/>
              </w:tblCellMar>
            </w:tblPrEx>
          </w:tblPrExChange>
        </w:tblPrEx>
        <w:trPr>
          <w:trHeight w:val="1785"/>
          <w:trPrChange w:id="593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3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60DCE5" w14:textId="5A082C7E" w:rsidR="008601AF" w:rsidRPr="008601AF" w:rsidRDefault="008601AF" w:rsidP="003C2C2A">
            <w:pPr>
              <w:jc w:val="center"/>
              <w:rPr>
                <w:rFonts w:ascii="Trebuchet MS" w:hAnsi="Trebuchet MS" w:cs="Arial"/>
                <w:color w:val="000000"/>
                <w:sz w:val="20"/>
                <w:szCs w:val="20"/>
                <w:lang w:bidi="th-TH"/>
              </w:rPr>
            </w:pPr>
            <w:del w:id="5934" w:author="Philippe Hollanda - Oliveira Trust" w:date="2022-07-19T10:08:00Z">
              <w:r w:rsidRPr="008601AF" w:rsidDel="00627AA0">
                <w:rPr>
                  <w:rFonts w:ascii="Trebuchet MS" w:hAnsi="Trebuchet MS" w:cs="Arial"/>
                  <w:color w:val="000000"/>
                  <w:sz w:val="20"/>
                  <w:szCs w:val="20"/>
                  <w:lang w:bidi="th-TH"/>
                </w:rPr>
                <w:lastRenderedPageBreak/>
                <w:delText>PLATAFORMA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0707F9" w14:textId="3BCD9CE1" w:rsidR="008601AF" w:rsidRPr="008601AF" w:rsidRDefault="008601AF" w:rsidP="003C2C2A">
            <w:pPr>
              <w:jc w:val="center"/>
              <w:rPr>
                <w:rFonts w:ascii="Trebuchet MS" w:hAnsi="Trebuchet MS" w:cs="Arial"/>
                <w:color w:val="000000"/>
                <w:sz w:val="20"/>
                <w:szCs w:val="20"/>
                <w:lang w:bidi="th-TH"/>
              </w:rPr>
            </w:pPr>
            <w:del w:id="5936" w:author="Philippe Hollanda - Oliveira Trust" w:date="2022-07-19T10:08:00Z">
              <w:r w:rsidRPr="008601AF" w:rsidDel="00627AA0">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C99993" w14:textId="6EFB5A8C" w:rsidR="008601AF" w:rsidRPr="008601AF" w:rsidRDefault="008601AF" w:rsidP="003C2C2A">
            <w:pPr>
              <w:jc w:val="center"/>
              <w:rPr>
                <w:rFonts w:ascii="Trebuchet MS" w:hAnsi="Trebuchet MS" w:cs="Arial"/>
                <w:color w:val="000000"/>
                <w:sz w:val="20"/>
                <w:szCs w:val="20"/>
                <w:lang w:bidi="th-TH"/>
              </w:rPr>
            </w:pPr>
            <w:del w:id="5938" w:author="Philippe Hollanda - Oliveira Trust" w:date="2022-07-19T10:08:00Z">
              <w:r w:rsidRPr="008601AF" w:rsidDel="00627AA0">
                <w:rPr>
                  <w:rFonts w:ascii="Trebuchet MS" w:hAnsi="Trebuchet MS" w:cs="Arial"/>
                  <w:color w:val="000000"/>
                  <w:sz w:val="20"/>
                  <w:szCs w:val="20"/>
                  <w:lang w:bidi="th-TH"/>
                </w:rPr>
                <w:delText>R$ 28.662,70</w:delText>
              </w:r>
            </w:del>
          </w:p>
        </w:tc>
      </w:tr>
      <w:tr w:rsidR="008601AF" w:rsidRPr="008601AF" w14:paraId="025E52E0" w14:textId="77777777" w:rsidTr="00627AA0">
        <w:tblPrEx>
          <w:tblW w:w="5000" w:type="pct"/>
          <w:tblCellMar>
            <w:left w:w="70" w:type="dxa"/>
            <w:right w:w="70" w:type="dxa"/>
          </w:tblCellMar>
          <w:tblPrExChange w:id="5939" w:author="Philippe Hollanda - Oliveira Trust" w:date="2022-07-19T10:08:00Z">
            <w:tblPrEx>
              <w:tblW w:w="5000" w:type="pct"/>
              <w:tblCellMar>
                <w:left w:w="70" w:type="dxa"/>
                <w:right w:w="70" w:type="dxa"/>
              </w:tblCellMar>
            </w:tblPrEx>
          </w:tblPrExChange>
        </w:tblPrEx>
        <w:trPr>
          <w:trHeight w:val="1785"/>
          <w:trPrChange w:id="594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4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FBF601" w14:textId="4976A143" w:rsidR="008601AF" w:rsidRPr="008601AF" w:rsidRDefault="008601AF" w:rsidP="003C2C2A">
            <w:pPr>
              <w:jc w:val="center"/>
              <w:rPr>
                <w:rFonts w:ascii="Trebuchet MS" w:hAnsi="Trebuchet MS" w:cs="Arial"/>
                <w:color w:val="000000"/>
                <w:sz w:val="20"/>
                <w:szCs w:val="20"/>
                <w:lang w:bidi="th-TH"/>
              </w:rPr>
            </w:pPr>
            <w:del w:id="5942" w:author="Philippe Hollanda - Oliveira Trust" w:date="2022-07-19T10:08:00Z">
              <w:r w:rsidRPr="008601AF" w:rsidDel="00627AA0">
                <w:rPr>
                  <w:rFonts w:ascii="Trebuchet MS" w:hAnsi="Trebuchet MS" w:cs="Arial"/>
                  <w:color w:val="000000"/>
                  <w:sz w:val="20"/>
                  <w:szCs w:val="20"/>
                  <w:lang w:bidi="th-TH"/>
                </w:rPr>
                <w:delText>ELEVADOR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193B22" w14:textId="3A78DB02" w:rsidR="008601AF" w:rsidRPr="008601AF" w:rsidRDefault="008601AF" w:rsidP="003C2C2A">
            <w:pPr>
              <w:jc w:val="center"/>
              <w:rPr>
                <w:rFonts w:ascii="Trebuchet MS" w:hAnsi="Trebuchet MS" w:cs="Arial"/>
                <w:color w:val="000000"/>
                <w:sz w:val="20"/>
                <w:szCs w:val="20"/>
                <w:lang w:bidi="th-TH"/>
              </w:rPr>
            </w:pPr>
            <w:del w:id="5944" w:author="Philippe Hollanda - Oliveira Trust" w:date="2022-07-19T10:08:00Z">
              <w:r w:rsidRPr="008601AF" w:rsidDel="00627AA0">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FE7F17" w14:textId="069FC5ED" w:rsidR="008601AF" w:rsidRPr="008601AF" w:rsidRDefault="008601AF" w:rsidP="003C2C2A">
            <w:pPr>
              <w:jc w:val="center"/>
              <w:rPr>
                <w:rFonts w:ascii="Trebuchet MS" w:hAnsi="Trebuchet MS" w:cs="Arial"/>
                <w:color w:val="000000"/>
                <w:sz w:val="20"/>
                <w:szCs w:val="20"/>
                <w:lang w:bidi="th-TH"/>
              </w:rPr>
            </w:pPr>
            <w:del w:id="5946" w:author="Philippe Hollanda - Oliveira Trust" w:date="2022-07-19T10:08:00Z">
              <w:r w:rsidRPr="008601AF" w:rsidDel="00627AA0">
                <w:rPr>
                  <w:rFonts w:ascii="Trebuchet MS" w:hAnsi="Trebuchet MS" w:cs="Arial"/>
                  <w:color w:val="000000"/>
                  <w:sz w:val="20"/>
                  <w:szCs w:val="20"/>
                  <w:lang w:bidi="th-TH"/>
                </w:rPr>
                <w:delText>R$ 80.968,30</w:delText>
              </w:r>
            </w:del>
          </w:p>
        </w:tc>
      </w:tr>
      <w:tr w:rsidR="008601AF" w:rsidRPr="008601AF" w14:paraId="775EAB55" w14:textId="77777777" w:rsidTr="00627AA0">
        <w:tblPrEx>
          <w:tblW w:w="5000" w:type="pct"/>
          <w:tblCellMar>
            <w:left w:w="70" w:type="dxa"/>
            <w:right w:w="70" w:type="dxa"/>
          </w:tblCellMar>
          <w:tblPrExChange w:id="5947" w:author="Philippe Hollanda - Oliveira Trust" w:date="2022-07-19T10:08:00Z">
            <w:tblPrEx>
              <w:tblW w:w="5000" w:type="pct"/>
              <w:tblCellMar>
                <w:left w:w="70" w:type="dxa"/>
                <w:right w:w="70" w:type="dxa"/>
              </w:tblCellMar>
            </w:tblPrEx>
          </w:tblPrExChange>
        </w:tblPrEx>
        <w:trPr>
          <w:trHeight w:val="1785"/>
          <w:trPrChange w:id="594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4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9E13B8" w14:textId="6BA7E414" w:rsidR="008601AF" w:rsidRPr="008601AF" w:rsidRDefault="008601AF" w:rsidP="003C2C2A">
            <w:pPr>
              <w:jc w:val="center"/>
              <w:rPr>
                <w:rFonts w:ascii="Trebuchet MS" w:hAnsi="Trebuchet MS" w:cs="Arial"/>
                <w:color w:val="000000"/>
                <w:sz w:val="20"/>
                <w:szCs w:val="20"/>
                <w:lang w:bidi="th-TH"/>
              </w:rPr>
            </w:pPr>
            <w:del w:id="5950"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676A78" w14:textId="37BA105A" w:rsidR="008601AF" w:rsidRPr="008601AF" w:rsidRDefault="008601AF" w:rsidP="003C2C2A">
            <w:pPr>
              <w:jc w:val="center"/>
              <w:rPr>
                <w:rFonts w:ascii="Trebuchet MS" w:hAnsi="Trebuchet MS" w:cs="Arial"/>
                <w:color w:val="000000"/>
                <w:sz w:val="20"/>
                <w:szCs w:val="20"/>
                <w:lang w:bidi="th-TH"/>
              </w:rPr>
            </w:pPr>
            <w:del w:id="5952" w:author="Philippe Hollanda - Oliveira Trust" w:date="2022-07-19T10:08:00Z">
              <w:r w:rsidRPr="008601AF" w:rsidDel="00627AA0">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6C21EF" w14:textId="67155065" w:rsidR="008601AF" w:rsidRPr="008601AF" w:rsidRDefault="008601AF" w:rsidP="003C2C2A">
            <w:pPr>
              <w:jc w:val="center"/>
              <w:rPr>
                <w:rFonts w:ascii="Trebuchet MS" w:hAnsi="Trebuchet MS" w:cs="Arial"/>
                <w:color w:val="000000"/>
                <w:sz w:val="20"/>
                <w:szCs w:val="20"/>
                <w:lang w:bidi="th-TH"/>
              </w:rPr>
            </w:pPr>
            <w:del w:id="5954" w:author="Philippe Hollanda - Oliveira Trust" w:date="2022-07-19T10:08:00Z">
              <w:r w:rsidRPr="008601AF" w:rsidDel="00627AA0">
                <w:rPr>
                  <w:rFonts w:ascii="Trebuchet MS" w:hAnsi="Trebuchet MS" w:cs="Arial"/>
                  <w:color w:val="000000"/>
                  <w:sz w:val="20"/>
                  <w:szCs w:val="20"/>
                  <w:lang w:bidi="th-TH"/>
                </w:rPr>
                <w:delText>R$ 22.031,70</w:delText>
              </w:r>
            </w:del>
          </w:p>
        </w:tc>
      </w:tr>
      <w:tr w:rsidR="008601AF" w:rsidRPr="008601AF" w14:paraId="1760399C" w14:textId="77777777" w:rsidTr="00627AA0">
        <w:tblPrEx>
          <w:tblW w:w="5000" w:type="pct"/>
          <w:tblCellMar>
            <w:left w:w="70" w:type="dxa"/>
            <w:right w:w="70" w:type="dxa"/>
          </w:tblCellMar>
          <w:tblPrExChange w:id="5955" w:author="Philippe Hollanda - Oliveira Trust" w:date="2022-07-19T10:08:00Z">
            <w:tblPrEx>
              <w:tblW w:w="5000" w:type="pct"/>
              <w:tblCellMar>
                <w:left w:w="70" w:type="dxa"/>
                <w:right w:w="70" w:type="dxa"/>
              </w:tblCellMar>
            </w:tblPrEx>
          </w:tblPrExChange>
        </w:tblPrEx>
        <w:trPr>
          <w:trHeight w:val="1785"/>
          <w:trPrChange w:id="595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5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DFD019" w14:textId="0E9FA303" w:rsidR="008601AF" w:rsidRPr="008601AF" w:rsidRDefault="008601AF" w:rsidP="003C2C2A">
            <w:pPr>
              <w:jc w:val="center"/>
              <w:rPr>
                <w:rFonts w:ascii="Trebuchet MS" w:hAnsi="Trebuchet MS" w:cs="Arial"/>
                <w:color w:val="000000"/>
                <w:sz w:val="20"/>
                <w:szCs w:val="20"/>
                <w:lang w:bidi="th-TH"/>
              </w:rPr>
            </w:pPr>
            <w:del w:id="5958"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5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3EF811" w14:textId="614E299F" w:rsidR="008601AF" w:rsidRPr="008601AF" w:rsidRDefault="008601AF" w:rsidP="003C2C2A">
            <w:pPr>
              <w:jc w:val="center"/>
              <w:rPr>
                <w:rFonts w:ascii="Trebuchet MS" w:hAnsi="Trebuchet MS" w:cs="Arial"/>
                <w:color w:val="000000"/>
                <w:sz w:val="20"/>
                <w:szCs w:val="20"/>
                <w:lang w:bidi="th-TH"/>
              </w:rPr>
            </w:pPr>
            <w:del w:id="5960" w:author="Philippe Hollanda - Oliveira Trust" w:date="2022-07-19T10:08:00Z">
              <w:r w:rsidRPr="008601AF" w:rsidDel="00627AA0">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6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BF8BB9" w14:textId="22E5B499" w:rsidR="008601AF" w:rsidRPr="008601AF" w:rsidRDefault="008601AF" w:rsidP="003C2C2A">
            <w:pPr>
              <w:jc w:val="center"/>
              <w:rPr>
                <w:rFonts w:ascii="Trebuchet MS" w:hAnsi="Trebuchet MS" w:cs="Arial"/>
                <w:color w:val="000000"/>
                <w:sz w:val="20"/>
                <w:szCs w:val="20"/>
                <w:lang w:bidi="th-TH"/>
              </w:rPr>
            </w:pPr>
            <w:del w:id="5962" w:author="Philippe Hollanda - Oliveira Trust" w:date="2022-07-19T10:08:00Z">
              <w:r w:rsidRPr="008601AF" w:rsidDel="00627AA0">
                <w:rPr>
                  <w:rFonts w:ascii="Trebuchet MS" w:hAnsi="Trebuchet MS" w:cs="Arial"/>
                  <w:color w:val="000000"/>
                  <w:sz w:val="20"/>
                  <w:szCs w:val="20"/>
                  <w:lang w:bidi="th-TH"/>
                </w:rPr>
                <w:delText>R$ 6.837,30</w:delText>
              </w:r>
            </w:del>
          </w:p>
        </w:tc>
      </w:tr>
      <w:tr w:rsidR="008601AF" w:rsidRPr="008601AF" w14:paraId="70421152" w14:textId="77777777" w:rsidTr="00627AA0">
        <w:tblPrEx>
          <w:tblW w:w="5000" w:type="pct"/>
          <w:tblCellMar>
            <w:left w:w="70" w:type="dxa"/>
            <w:right w:w="70" w:type="dxa"/>
          </w:tblCellMar>
          <w:tblPrExChange w:id="5963" w:author="Philippe Hollanda - Oliveira Trust" w:date="2022-07-19T10:08:00Z">
            <w:tblPrEx>
              <w:tblW w:w="5000" w:type="pct"/>
              <w:tblCellMar>
                <w:left w:w="70" w:type="dxa"/>
                <w:right w:w="70" w:type="dxa"/>
              </w:tblCellMar>
            </w:tblPrEx>
          </w:tblPrExChange>
        </w:tblPrEx>
        <w:trPr>
          <w:trHeight w:val="1785"/>
          <w:trPrChange w:id="596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6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8EE3BF" w14:textId="290A0504" w:rsidR="008601AF" w:rsidRPr="008601AF" w:rsidRDefault="008601AF" w:rsidP="003C2C2A">
            <w:pPr>
              <w:jc w:val="center"/>
              <w:rPr>
                <w:rFonts w:ascii="Trebuchet MS" w:hAnsi="Trebuchet MS" w:cs="Arial"/>
                <w:sz w:val="20"/>
                <w:szCs w:val="20"/>
                <w:lang w:bidi="th-TH"/>
              </w:rPr>
            </w:pPr>
            <w:del w:id="5966" w:author="Philippe Hollanda - Oliveira Trust" w:date="2022-07-19T10:08:00Z">
              <w:r w:rsidRPr="008601AF" w:rsidDel="00627AA0">
                <w:rPr>
                  <w:rFonts w:ascii="Trebuchet MS" w:hAnsi="Trebuchet MS" w:cs="Arial"/>
                  <w:sz w:val="20"/>
                  <w:szCs w:val="20"/>
                  <w:lang w:bidi="th-TH"/>
                </w:rPr>
                <w:delText>TERMOMETRO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6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C3FA91" w14:textId="597CEFD8" w:rsidR="008601AF" w:rsidRPr="008601AF" w:rsidRDefault="008601AF" w:rsidP="003C2C2A">
            <w:pPr>
              <w:jc w:val="center"/>
              <w:rPr>
                <w:rFonts w:ascii="Trebuchet MS" w:hAnsi="Trebuchet MS" w:cs="Arial"/>
                <w:sz w:val="20"/>
                <w:szCs w:val="20"/>
                <w:lang w:bidi="th-TH"/>
              </w:rPr>
            </w:pPr>
            <w:del w:id="5968" w:author="Philippe Hollanda - Oliveira Trust" w:date="2022-07-19T10:08:00Z">
              <w:r w:rsidRPr="008601AF" w:rsidDel="00627AA0">
                <w:rPr>
                  <w:rFonts w:ascii="Trebuchet MS" w:hAnsi="Trebuchet MS" w:cs="Arial"/>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6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7060E6" w14:textId="1D3D734C" w:rsidR="008601AF" w:rsidRPr="008601AF" w:rsidRDefault="008601AF" w:rsidP="003C2C2A">
            <w:pPr>
              <w:jc w:val="center"/>
              <w:rPr>
                <w:rFonts w:ascii="Trebuchet MS" w:hAnsi="Trebuchet MS" w:cs="Arial"/>
                <w:sz w:val="20"/>
                <w:szCs w:val="20"/>
                <w:lang w:bidi="th-TH"/>
              </w:rPr>
            </w:pPr>
            <w:del w:id="5970" w:author="Philippe Hollanda - Oliveira Trust" w:date="2022-07-19T10:08:00Z">
              <w:r w:rsidRPr="008601AF" w:rsidDel="00627AA0">
                <w:rPr>
                  <w:rFonts w:ascii="Trebuchet MS" w:hAnsi="Trebuchet MS" w:cs="Arial"/>
                  <w:sz w:val="20"/>
                  <w:szCs w:val="20"/>
                  <w:lang w:bidi="th-TH"/>
                </w:rPr>
                <w:delText>R$ 125,00</w:delText>
              </w:r>
            </w:del>
          </w:p>
        </w:tc>
      </w:tr>
      <w:tr w:rsidR="008601AF" w:rsidRPr="008601AF" w14:paraId="07030703" w14:textId="77777777" w:rsidTr="00627AA0">
        <w:tblPrEx>
          <w:tblW w:w="5000" w:type="pct"/>
          <w:tblCellMar>
            <w:left w:w="70" w:type="dxa"/>
            <w:right w:w="70" w:type="dxa"/>
          </w:tblCellMar>
          <w:tblPrExChange w:id="5971" w:author="Philippe Hollanda - Oliveira Trust" w:date="2022-07-19T10:08:00Z">
            <w:tblPrEx>
              <w:tblW w:w="5000" w:type="pct"/>
              <w:tblCellMar>
                <w:left w:w="70" w:type="dxa"/>
                <w:right w:w="70" w:type="dxa"/>
              </w:tblCellMar>
            </w:tblPrEx>
          </w:tblPrExChange>
        </w:tblPrEx>
        <w:trPr>
          <w:trHeight w:val="1785"/>
          <w:trPrChange w:id="597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7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9F78B7" w14:textId="6D47DB1C" w:rsidR="008601AF" w:rsidRPr="008601AF" w:rsidRDefault="008601AF" w:rsidP="003C2C2A">
            <w:pPr>
              <w:jc w:val="center"/>
              <w:rPr>
                <w:rFonts w:ascii="Trebuchet MS" w:hAnsi="Trebuchet MS" w:cs="Arial"/>
                <w:sz w:val="20"/>
                <w:szCs w:val="20"/>
                <w:lang w:bidi="th-TH"/>
              </w:rPr>
            </w:pPr>
            <w:del w:id="5974" w:author="Philippe Hollanda - Oliveira Trust" w:date="2022-07-19T10:08:00Z">
              <w:r w:rsidRPr="008601AF" w:rsidDel="00627AA0">
                <w:rPr>
                  <w:rFonts w:ascii="Trebuchet MS" w:hAnsi="Trebuchet MS" w:cs="Arial"/>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7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E6DD1F" w14:textId="44E70216" w:rsidR="008601AF" w:rsidRPr="008601AF" w:rsidRDefault="008601AF" w:rsidP="003C2C2A">
            <w:pPr>
              <w:jc w:val="center"/>
              <w:rPr>
                <w:rFonts w:ascii="Trebuchet MS" w:hAnsi="Trebuchet MS" w:cs="Arial"/>
                <w:sz w:val="20"/>
                <w:szCs w:val="20"/>
                <w:lang w:bidi="th-TH"/>
              </w:rPr>
            </w:pPr>
            <w:del w:id="5976" w:author="Philippe Hollanda - Oliveira Trust" w:date="2022-07-19T10:08:00Z">
              <w:r w:rsidRPr="008601AF" w:rsidDel="00627AA0">
                <w:rPr>
                  <w:rFonts w:ascii="Trebuchet MS" w:hAnsi="Trebuchet MS" w:cs="Arial"/>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7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BDC388" w14:textId="006F323D" w:rsidR="008601AF" w:rsidRPr="008601AF" w:rsidRDefault="008601AF" w:rsidP="003C2C2A">
            <w:pPr>
              <w:jc w:val="center"/>
              <w:rPr>
                <w:rFonts w:ascii="Trebuchet MS" w:hAnsi="Trebuchet MS" w:cs="Arial"/>
                <w:sz w:val="20"/>
                <w:szCs w:val="20"/>
                <w:lang w:bidi="th-TH"/>
              </w:rPr>
            </w:pPr>
            <w:del w:id="5978" w:author="Philippe Hollanda - Oliveira Trust" w:date="2022-07-19T10:08:00Z">
              <w:r w:rsidRPr="008601AF" w:rsidDel="00627AA0">
                <w:rPr>
                  <w:rFonts w:ascii="Trebuchet MS" w:hAnsi="Trebuchet MS" w:cs="Arial"/>
                  <w:sz w:val="20"/>
                  <w:szCs w:val="20"/>
                  <w:lang w:bidi="th-TH"/>
                </w:rPr>
                <w:delText>R$ 1.121,92</w:delText>
              </w:r>
            </w:del>
          </w:p>
        </w:tc>
      </w:tr>
      <w:tr w:rsidR="008601AF" w:rsidRPr="008601AF" w14:paraId="034F5BC9" w14:textId="77777777" w:rsidTr="00627AA0">
        <w:tblPrEx>
          <w:tblW w:w="5000" w:type="pct"/>
          <w:tblCellMar>
            <w:left w:w="70" w:type="dxa"/>
            <w:right w:w="70" w:type="dxa"/>
          </w:tblCellMar>
          <w:tblPrExChange w:id="5979" w:author="Philippe Hollanda - Oliveira Trust" w:date="2022-07-19T10:08:00Z">
            <w:tblPrEx>
              <w:tblW w:w="5000" w:type="pct"/>
              <w:tblCellMar>
                <w:left w:w="70" w:type="dxa"/>
                <w:right w:w="70" w:type="dxa"/>
              </w:tblCellMar>
            </w:tblPrEx>
          </w:tblPrExChange>
        </w:tblPrEx>
        <w:trPr>
          <w:trHeight w:val="1785"/>
          <w:trPrChange w:id="598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8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309FF6" w14:textId="304F8F55" w:rsidR="008601AF" w:rsidRPr="008601AF" w:rsidRDefault="008601AF" w:rsidP="003C2C2A">
            <w:pPr>
              <w:jc w:val="center"/>
              <w:rPr>
                <w:rFonts w:ascii="Trebuchet MS" w:hAnsi="Trebuchet MS" w:cs="Arial"/>
                <w:sz w:val="20"/>
                <w:szCs w:val="20"/>
                <w:lang w:bidi="th-TH"/>
              </w:rPr>
            </w:pPr>
            <w:del w:id="5982" w:author="Philippe Hollanda - Oliveira Trust" w:date="2022-07-19T10:08:00Z">
              <w:r w:rsidRPr="008601AF" w:rsidDel="00627AA0">
                <w:rPr>
                  <w:rFonts w:ascii="Trebuchet MS" w:hAnsi="Trebuchet MS" w:cs="Arial"/>
                  <w:sz w:val="20"/>
                  <w:szCs w:val="20"/>
                  <w:lang w:bidi="th-TH"/>
                </w:rPr>
                <w:delText>CHAPA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8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7557BD" w14:textId="3AD24937" w:rsidR="008601AF" w:rsidRPr="008601AF" w:rsidRDefault="008601AF" w:rsidP="003C2C2A">
            <w:pPr>
              <w:jc w:val="center"/>
              <w:rPr>
                <w:rFonts w:ascii="Trebuchet MS" w:hAnsi="Trebuchet MS" w:cs="Arial"/>
                <w:sz w:val="20"/>
                <w:szCs w:val="20"/>
                <w:lang w:bidi="th-TH"/>
              </w:rPr>
            </w:pPr>
            <w:del w:id="5984" w:author="Philippe Hollanda - Oliveira Trust" w:date="2022-07-19T10:08:00Z">
              <w:r w:rsidRPr="008601AF" w:rsidDel="00627AA0">
                <w:rPr>
                  <w:rFonts w:ascii="Trebuchet MS" w:hAnsi="Trebuchet MS" w:cs="Arial"/>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8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B3D06A" w14:textId="78ADB3A9" w:rsidR="008601AF" w:rsidRPr="008601AF" w:rsidRDefault="008601AF" w:rsidP="003C2C2A">
            <w:pPr>
              <w:jc w:val="center"/>
              <w:rPr>
                <w:rFonts w:ascii="Trebuchet MS" w:hAnsi="Trebuchet MS" w:cs="Arial"/>
                <w:sz w:val="20"/>
                <w:szCs w:val="20"/>
                <w:lang w:bidi="th-TH"/>
              </w:rPr>
            </w:pPr>
            <w:del w:id="5986" w:author="Philippe Hollanda - Oliveira Trust" w:date="2022-07-19T10:08:00Z">
              <w:r w:rsidRPr="008601AF" w:rsidDel="00627AA0">
                <w:rPr>
                  <w:rFonts w:ascii="Trebuchet MS" w:hAnsi="Trebuchet MS" w:cs="Arial"/>
                  <w:sz w:val="20"/>
                  <w:szCs w:val="20"/>
                  <w:lang w:bidi="th-TH"/>
                </w:rPr>
                <w:delText>R$ 2.390,00</w:delText>
              </w:r>
            </w:del>
          </w:p>
        </w:tc>
      </w:tr>
      <w:tr w:rsidR="008601AF" w:rsidRPr="008601AF" w14:paraId="279588DF" w14:textId="77777777" w:rsidTr="00627AA0">
        <w:tblPrEx>
          <w:tblW w:w="5000" w:type="pct"/>
          <w:tblCellMar>
            <w:left w:w="70" w:type="dxa"/>
            <w:right w:w="70" w:type="dxa"/>
          </w:tblCellMar>
          <w:tblPrExChange w:id="5987" w:author="Philippe Hollanda - Oliveira Trust" w:date="2022-07-19T10:08:00Z">
            <w:tblPrEx>
              <w:tblW w:w="5000" w:type="pct"/>
              <w:tblCellMar>
                <w:left w:w="70" w:type="dxa"/>
                <w:right w:w="70" w:type="dxa"/>
              </w:tblCellMar>
            </w:tblPrEx>
          </w:tblPrExChange>
        </w:tblPrEx>
        <w:trPr>
          <w:trHeight w:val="1785"/>
          <w:trPrChange w:id="598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8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80E971" w14:textId="41ACF747" w:rsidR="008601AF" w:rsidRPr="008601AF" w:rsidRDefault="008601AF" w:rsidP="003C2C2A">
            <w:pPr>
              <w:jc w:val="center"/>
              <w:rPr>
                <w:rFonts w:ascii="Trebuchet MS" w:hAnsi="Trebuchet MS" w:cs="Arial"/>
                <w:sz w:val="20"/>
                <w:szCs w:val="20"/>
                <w:lang w:bidi="th-TH"/>
              </w:rPr>
            </w:pPr>
            <w:del w:id="5990" w:author="Philippe Hollanda - Oliveira Trust" w:date="2022-07-19T10:08:00Z">
              <w:r w:rsidRPr="008601AF" w:rsidDel="00627AA0">
                <w:rPr>
                  <w:rFonts w:ascii="Trebuchet MS" w:hAnsi="Trebuchet MS" w:cs="Arial"/>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88491A" w14:textId="1C494371" w:rsidR="008601AF" w:rsidRPr="008601AF" w:rsidRDefault="008601AF" w:rsidP="003C2C2A">
            <w:pPr>
              <w:jc w:val="center"/>
              <w:rPr>
                <w:rFonts w:ascii="Trebuchet MS" w:hAnsi="Trebuchet MS" w:cs="Arial"/>
                <w:sz w:val="20"/>
                <w:szCs w:val="20"/>
                <w:lang w:bidi="th-TH"/>
              </w:rPr>
            </w:pPr>
            <w:del w:id="5992" w:author="Philippe Hollanda - Oliveira Trust" w:date="2022-07-19T10:08:00Z">
              <w:r w:rsidRPr="008601AF" w:rsidDel="00627AA0">
                <w:rPr>
                  <w:rFonts w:ascii="Trebuchet MS" w:hAnsi="Trebuchet MS" w:cs="Arial"/>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59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694C01" w14:textId="773A8D3D" w:rsidR="008601AF" w:rsidRPr="008601AF" w:rsidRDefault="008601AF" w:rsidP="003C2C2A">
            <w:pPr>
              <w:jc w:val="center"/>
              <w:rPr>
                <w:rFonts w:ascii="Trebuchet MS" w:hAnsi="Trebuchet MS" w:cs="Arial"/>
                <w:sz w:val="20"/>
                <w:szCs w:val="20"/>
                <w:lang w:bidi="th-TH"/>
              </w:rPr>
            </w:pPr>
            <w:del w:id="5994" w:author="Philippe Hollanda - Oliveira Trust" w:date="2022-07-19T10:08:00Z">
              <w:r w:rsidRPr="008601AF" w:rsidDel="00627AA0">
                <w:rPr>
                  <w:rFonts w:ascii="Trebuchet MS" w:hAnsi="Trebuchet MS" w:cs="Arial"/>
                  <w:sz w:val="20"/>
                  <w:szCs w:val="20"/>
                  <w:lang w:bidi="th-TH"/>
                </w:rPr>
                <w:delText>-R$ 1.058,96</w:delText>
              </w:r>
            </w:del>
          </w:p>
        </w:tc>
      </w:tr>
      <w:tr w:rsidR="008601AF" w:rsidRPr="008601AF" w14:paraId="75B8B3F2" w14:textId="77777777" w:rsidTr="00627AA0">
        <w:tblPrEx>
          <w:tblW w:w="5000" w:type="pct"/>
          <w:tblCellMar>
            <w:left w:w="70" w:type="dxa"/>
            <w:right w:w="70" w:type="dxa"/>
          </w:tblCellMar>
          <w:tblPrExChange w:id="5995" w:author="Philippe Hollanda - Oliveira Trust" w:date="2022-07-19T10:08:00Z">
            <w:tblPrEx>
              <w:tblW w:w="5000" w:type="pct"/>
              <w:tblCellMar>
                <w:left w:w="70" w:type="dxa"/>
                <w:right w:w="70" w:type="dxa"/>
              </w:tblCellMar>
            </w:tblPrEx>
          </w:tblPrExChange>
        </w:tblPrEx>
        <w:trPr>
          <w:trHeight w:val="1785"/>
          <w:trPrChange w:id="599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599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B0A9EE" w14:textId="5CD32D27" w:rsidR="008601AF" w:rsidRPr="008601AF" w:rsidRDefault="008601AF" w:rsidP="003C2C2A">
            <w:pPr>
              <w:jc w:val="center"/>
              <w:rPr>
                <w:rFonts w:ascii="Trebuchet MS" w:hAnsi="Trebuchet MS" w:cs="Arial"/>
                <w:sz w:val="20"/>
                <w:szCs w:val="20"/>
                <w:lang w:bidi="th-TH"/>
              </w:rPr>
            </w:pPr>
            <w:del w:id="5998" w:author="Philippe Hollanda - Oliveira Trust" w:date="2022-07-19T10:08:00Z">
              <w:r w:rsidRPr="008601AF" w:rsidDel="00627AA0">
                <w:rPr>
                  <w:rFonts w:ascii="Trebuchet MS" w:hAnsi="Trebuchet MS" w:cs="Arial"/>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59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73DDE9" w14:textId="7D55BA26" w:rsidR="008601AF" w:rsidRPr="008601AF" w:rsidRDefault="008601AF" w:rsidP="003C2C2A">
            <w:pPr>
              <w:jc w:val="center"/>
              <w:rPr>
                <w:rFonts w:ascii="Trebuchet MS" w:hAnsi="Trebuchet MS" w:cs="Arial"/>
                <w:sz w:val="20"/>
                <w:szCs w:val="20"/>
                <w:lang w:bidi="th-TH"/>
              </w:rPr>
            </w:pPr>
            <w:del w:id="6000" w:author="Philippe Hollanda - Oliveira Trust" w:date="2022-07-19T10:08:00Z">
              <w:r w:rsidRPr="008601AF" w:rsidDel="00627AA0">
                <w:rPr>
                  <w:rFonts w:ascii="Trebuchet MS" w:hAnsi="Trebuchet MS" w:cs="Arial"/>
                  <w:sz w:val="20"/>
                  <w:szCs w:val="20"/>
                  <w:lang w:bidi="th-TH"/>
                </w:rPr>
                <w:delText>02/09/2021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15144D" w14:textId="23974599" w:rsidR="008601AF" w:rsidRPr="008601AF" w:rsidRDefault="008601AF" w:rsidP="003C2C2A">
            <w:pPr>
              <w:jc w:val="center"/>
              <w:rPr>
                <w:rFonts w:ascii="Trebuchet MS" w:hAnsi="Trebuchet MS" w:cs="Arial"/>
                <w:sz w:val="20"/>
                <w:szCs w:val="20"/>
                <w:lang w:bidi="th-TH"/>
              </w:rPr>
            </w:pPr>
            <w:del w:id="6002" w:author="Philippe Hollanda - Oliveira Trust" w:date="2022-07-19T10:08:00Z">
              <w:r w:rsidRPr="008601AF" w:rsidDel="00627AA0">
                <w:rPr>
                  <w:rFonts w:ascii="Trebuchet MS" w:hAnsi="Trebuchet MS" w:cs="Arial"/>
                  <w:sz w:val="20"/>
                  <w:szCs w:val="20"/>
                  <w:lang w:bidi="th-TH"/>
                </w:rPr>
                <w:delText>R$ 1.104,00</w:delText>
              </w:r>
            </w:del>
          </w:p>
        </w:tc>
      </w:tr>
      <w:tr w:rsidR="008601AF" w:rsidRPr="008601AF" w14:paraId="1B62494A" w14:textId="77777777" w:rsidTr="00627AA0">
        <w:tblPrEx>
          <w:tblW w:w="5000" w:type="pct"/>
          <w:tblCellMar>
            <w:left w:w="70" w:type="dxa"/>
            <w:right w:w="70" w:type="dxa"/>
          </w:tblCellMar>
          <w:tblPrExChange w:id="6003" w:author="Philippe Hollanda - Oliveira Trust" w:date="2022-07-19T10:08:00Z">
            <w:tblPrEx>
              <w:tblW w:w="5000" w:type="pct"/>
              <w:tblCellMar>
                <w:left w:w="70" w:type="dxa"/>
                <w:right w:w="70" w:type="dxa"/>
              </w:tblCellMar>
            </w:tblPrEx>
          </w:tblPrExChange>
        </w:tblPrEx>
        <w:trPr>
          <w:trHeight w:val="1785"/>
          <w:trPrChange w:id="600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00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DC5349" w14:textId="47B66594" w:rsidR="008601AF" w:rsidRPr="008601AF" w:rsidRDefault="008601AF" w:rsidP="003C2C2A">
            <w:pPr>
              <w:jc w:val="center"/>
              <w:rPr>
                <w:rFonts w:ascii="Trebuchet MS" w:hAnsi="Trebuchet MS" w:cs="Arial"/>
                <w:sz w:val="20"/>
                <w:szCs w:val="20"/>
                <w:lang w:bidi="th-TH"/>
              </w:rPr>
            </w:pPr>
            <w:del w:id="6006"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73E17A" w14:textId="168A0389" w:rsidR="008601AF" w:rsidRPr="008601AF" w:rsidRDefault="008601AF" w:rsidP="003C2C2A">
            <w:pPr>
              <w:jc w:val="center"/>
              <w:rPr>
                <w:rFonts w:ascii="Trebuchet MS" w:hAnsi="Trebuchet MS" w:cs="Arial"/>
                <w:sz w:val="20"/>
                <w:szCs w:val="20"/>
                <w:lang w:bidi="th-TH"/>
              </w:rPr>
            </w:pPr>
            <w:del w:id="6008" w:author="Philippe Hollanda - Oliveira Trust" w:date="2022-07-19T10:08:00Z">
              <w:r w:rsidRPr="008601AF" w:rsidDel="00627AA0">
                <w:rPr>
                  <w:rFonts w:ascii="Trebuchet MS" w:hAnsi="Trebuchet MS" w:cs="Arial"/>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9DC384" w14:textId="2C7819FF" w:rsidR="008601AF" w:rsidRPr="008601AF" w:rsidRDefault="008601AF" w:rsidP="003C2C2A">
            <w:pPr>
              <w:jc w:val="center"/>
              <w:rPr>
                <w:rFonts w:ascii="Trebuchet MS" w:hAnsi="Trebuchet MS" w:cs="Arial"/>
                <w:sz w:val="20"/>
                <w:szCs w:val="20"/>
                <w:lang w:bidi="th-TH"/>
              </w:rPr>
            </w:pPr>
            <w:del w:id="6010" w:author="Philippe Hollanda - Oliveira Trust" w:date="2022-07-19T10:08:00Z">
              <w:r w:rsidRPr="008601AF" w:rsidDel="00627AA0">
                <w:rPr>
                  <w:rFonts w:ascii="Trebuchet MS" w:hAnsi="Trebuchet MS" w:cs="Arial"/>
                  <w:sz w:val="20"/>
                  <w:szCs w:val="20"/>
                  <w:lang w:bidi="th-TH"/>
                </w:rPr>
                <w:delText>R$ 3.001,00</w:delText>
              </w:r>
            </w:del>
          </w:p>
        </w:tc>
      </w:tr>
      <w:tr w:rsidR="008601AF" w:rsidRPr="008601AF" w14:paraId="36DD397C" w14:textId="77777777" w:rsidTr="00627AA0">
        <w:tblPrEx>
          <w:tblW w:w="5000" w:type="pct"/>
          <w:tblCellMar>
            <w:left w:w="70" w:type="dxa"/>
            <w:right w:w="70" w:type="dxa"/>
          </w:tblCellMar>
          <w:tblPrExChange w:id="6011" w:author="Philippe Hollanda - Oliveira Trust" w:date="2022-07-19T10:08:00Z">
            <w:tblPrEx>
              <w:tblW w:w="5000" w:type="pct"/>
              <w:tblCellMar>
                <w:left w:w="70" w:type="dxa"/>
                <w:right w:w="70" w:type="dxa"/>
              </w:tblCellMar>
            </w:tblPrEx>
          </w:tblPrExChange>
        </w:tblPrEx>
        <w:trPr>
          <w:trHeight w:val="1785"/>
          <w:trPrChange w:id="601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01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A2676A" w14:textId="3DD3E325" w:rsidR="008601AF" w:rsidRPr="008601AF" w:rsidRDefault="008601AF" w:rsidP="003C2C2A">
            <w:pPr>
              <w:jc w:val="center"/>
              <w:rPr>
                <w:rFonts w:ascii="Trebuchet MS" w:hAnsi="Trebuchet MS" w:cs="Arial"/>
                <w:sz w:val="20"/>
                <w:szCs w:val="20"/>
                <w:lang w:bidi="th-TH"/>
              </w:rPr>
            </w:pPr>
            <w:del w:id="6014" w:author="Philippe Hollanda - Oliveira Trust" w:date="2022-07-19T10:08:00Z">
              <w:r w:rsidRPr="008601AF" w:rsidDel="00627AA0">
                <w:rPr>
                  <w:rFonts w:ascii="Trebuchet MS" w:hAnsi="Trebuchet MS" w:cs="Arial"/>
                  <w:sz w:val="20"/>
                  <w:szCs w:val="20"/>
                  <w:lang w:bidi="th-TH"/>
                </w:rPr>
                <w:lastRenderedPageBreak/>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660496" w14:textId="79AB5B20" w:rsidR="008601AF" w:rsidRPr="008601AF" w:rsidRDefault="008601AF" w:rsidP="003C2C2A">
            <w:pPr>
              <w:jc w:val="center"/>
              <w:rPr>
                <w:rFonts w:ascii="Trebuchet MS" w:hAnsi="Trebuchet MS" w:cs="Arial"/>
                <w:sz w:val="20"/>
                <w:szCs w:val="20"/>
                <w:lang w:bidi="th-TH"/>
              </w:rPr>
            </w:pPr>
            <w:del w:id="6016" w:author="Philippe Hollanda - Oliveira Trust" w:date="2022-07-19T10:08:00Z">
              <w:r w:rsidRPr="008601AF" w:rsidDel="00627AA0">
                <w:rPr>
                  <w:rFonts w:ascii="Trebuchet MS" w:hAnsi="Trebuchet MS" w:cs="Arial"/>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CA8F03" w14:textId="3B63AB31" w:rsidR="008601AF" w:rsidRPr="008601AF" w:rsidRDefault="008601AF" w:rsidP="003C2C2A">
            <w:pPr>
              <w:jc w:val="center"/>
              <w:rPr>
                <w:rFonts w:ascii="Trebuchet MS" w:hAnsi="Trebuchet MS" w:cs="Arial"/>
                <w:sz w:val="20"/>
                <w:szCs w:val="20"/>
                <w:lang w:bidi="th-TH"/>
              </w:rPr>
            </w:pPr>
            <w:del w:id="6018" w:author="Philippe Hollanda - Oliveira Trust" w:date="2022-07-19T10:08:00Z">
              <w:r w:rsidRPr="008601AF" w:rsidDel="00627AA0">
                <w:rPr>
                  <w:rFonts w:ascii="Trebuchet MS" w:hAnsi="Trebuchet MS" w:cs="Arial"/>
                  <w:sz w:val="20"/>
                  <w:szCs w:val="20"/>
                  <w:lang w:bidi="th-TH"/>
                </w:rPr>
                <w:delText>R$ 5.514,00</w:delText>
              </w:r>
            </w:del>
          </w:p>
        </w:tc>
      </w:tr>
      <w:tr w:rsidR="008601AF" w:rsidRPr="008601AF" w14:paraId="7A65E844" w14:textId="77777777" w:rsidTr="00627AA0">
        <w:tblPrEx>
          <w:tblW w:w="5000" w:type="pct"/>
          <w:tblCellMar>
            <w:left w:w="70" w:type="dxa"/>
            <w:right w:w="70" w:type="dxa"/>
          </w:tblCellMar>
          <w:tblPrExChange w:id="6019" w:author="Philippe Hollanda - Oliveira Trust" w:date="2022-07-19T10:08:00Z">
            <w:tblPrEx>
              <w:tblW w:w="5000" w:type="pct"/>
              <w:tblCellMar>
                <w:left w:w="70" w:type="dxa"/>
                <w:right w:w="70" w:type="dxa"/>
              </w:tblCellMar>
            </w:tblPrEx>
          </w:tblPrExChange>
        </w:tblPrEx>
        <w:trPr>
          <w:trHeight w:val="1785"/>
          <w:trPrChange w:id="602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02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F32A41" w14:textId="25A5BC08" w:rsidR="008601AF" w:rsidRPr="008601AF" w:rsidRDefault="008601AF" w:rsidP="003C2C2A">
            <w:pPr>
              <w:jc w:val="center"/>
              <w:rPr>
                <w:rFonts w:ascii="Trebuchet MS" w:hAnsi="Trebuchet MS" w:cs="Arial"/>
                <w:sz w:val="20"/>
                <w:szCs w:val="20"/>
                <w:lang w:bidi="th-TH"/>
              </w:rPr>
            </w:pPr>
            <w:del w:id="6022"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A8E226" w14:textId="02738AF0" w:rsidR="008601AF" w:rsidRPr="008601AF" w:rsidRDefault="008601AF" w:rsidP="003C2C2A">
            <w:pPr>
              <w:jc w:val="center"/>
              <w:rPr>
                <w:rFonts w:ascii="Trebuchet MS" w:hAnsi="Trebuchet MS" w:cs="Arial"/>
                <w:sz w:val="20"/>
                <w:szCs w:val="20"/>
                <w:lang w:bidi="th-TH"/>
              </w:rPr>
            </w:pPr>
            <w:del w:id="6024" w:author="Philippe Hollanda - Oliveira Trust" w:date="2022-07-19T10:08:00Z">
              <w:r w:rsidRPr="008601AF" w:rsidDel="00627AA0">
                <w:rPr>
                  <w:rFonts w:ascii="Trebuchet MS" w:hAnsi="Trebuchet MS" w:cs="Arial"/>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F879CF" w14:textId="04BDDA7C" w:rsidR="008601AF" w:rsidRPr="008601AF" w:rsidRDefault="008601AF" w:rsidP="003C2C2A">
            <w:pPr>
              <w:jc w:val="center"/>
              <w:rPr>
                <w:rFonts w:ascii="Trebuchet MS" w:hAnsi="Trebuchet MS" w:cs="Arial"/>
                <w:sz w:val="20"/>
                <w:szCs w:val="20"/>
                <w:lang w:bidi="th-TH"/>
              </w:rPr>
            </w:pPr>
            <w:del w:id="6026" w:author="Philippe Hollanda - Oliveira Trust" w:date="2022-07-19T10:08:00Z">
              <w:r w:rsidRPr="008601AF" w:rsidDel="00627AA0">
                <w:rPr>
                  <w:rFonts w:ascii="Trebuchet MS" w:hAnsi="Trebuchet MS" w:cs="Arial"/>
                  <w:sz w:val="20"/>
                  <w:szCs w:val="20"/>
                  <w:lang w:bidi="th-TH"/>
                </w:rPr>
                <w:delText>R$ 4.112,85</w:delText>
              </w:r>
            </w:del>
          </w:p>
        </w:tc>
      </w:tr>
      <w:tr w:rsidR="008601AF" w:rsidRPr="008601AF" w14:paraId="6B3C5095" w14:textId="77777777" w:rsidTr="00627AA0">
        <w:tblPrEx>
          <w:tblW w:w="5000" w:type="pct"/>
          <w:tblCellMar>
            <w:left w:w="70" w:type="dxa"/>
            <w:right w:w="70" w:type="dxa"/>
          </w:tblCellMar>
          <w:tblPrExChange w:id="6027" w:author="Philippe Hollanda - Oliveira Trust" w:date="2022-07-19T10:08:00Z">
            <w:tblPrEx>
              <w:tblW w:w="5000" w:type="pct"/>
              <w:tblCellMar>
                <w:left w:w="70" w:type="dxa"/>
                <w:right w:w="70" w:type="dxa"/>
              </w:tblCellMar>
            </w:tblPrEx>
          </w:tblPrExChange>
        </w:tblPrEx>
        <w:trPr>
          <w:trHeight w:val="1785"/>
          <w:trPrChange w:id="60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0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8C7276" w14:textId="69B1F633" w:rsidR="008601AF" w:rsidRPr="008601AF" w:rsidRDefault="008601AF" w:rsidP="003C2C2A">
            <w:pPr>
              <w:jc w:val="center"/>
              <w:rPr>
                <w:rFonts w:ascii="Trebuchet MS" w:hAnsi="Trebuchet MS" w:cs="Arial"/>
                <w:sz w:val="20"/>
                <w:szCs w:val="20"/>
                <w:lang w:bidi="th-TH"/>
              </w:rPr>
            </w:pPr>
            <w:del w:id="6030" w:author="Philippe Hollanda - Oliveira Trust" w:date="2022-07-19T10:08:00Z">
              <w:r w:rsidRPr="008601AF" w:rsidDel="00627AA0">
                <w:rPr>
                  <w:rFonts w:ascii="Trebuchet MS" w:hAnsi="Trebuchet MS" w:cs="Arial"/>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0FF926" w14:textId="30E203A1" w:rsidR="008601AF" w:rsidRPr="008601AF" w:rsidRDefault="008601AF" w:rsidP="003C2C2A">
            <w:pPr>
              <w:jc w:val="center"/>
              <w:rPr>
                <w:rFonts w:ascii="Trebuchet MS" w:hAnsi="Trebuchet MS" w:cs="Arial"/>
                <w:sz w:val="20"/>
                <w:szCs w:val="20"/>
                <w:lang w:bidi="th-TH"/>
              </w:rPr>
            </w:pPr>
            <w:del w:id="6032" w:author="Philippe Hollanda - Oliveira Trust" w:date="2022-07-19T10:08:00Z">
              <w:r w:rsidRPr="008601AF" w:rsidDel="00627AA0">
                <w:rPr>
                  <w:rFonts w:ascii="Trebuchet MS" w:hAnsi="Trebuchet MS" w:cs="Arial"/>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D6104D" w14:textId="622B4424" w:rsidR="008601AF" w:rsidRPr="008601AF" w:rsidRDefault="008601AF" w:rsidP="003C2C2A">
            <w:pPr>
              <w:jc w:val="center"/>
              <w:rPr>
                <w:rFonts w:ascii="Trebuchet MS" w:hAnsi="Trebuchet MS" w:cs="Arial"/>
                <w:sz w:val="20"/>
                <w:szCs w:val="20"/>
                <w:lang w:bidi="th-TH"/>
              </w:rPr>
            </w:pPr>
            <w:del w:id="6034" w:author="Philippe Hollanda - Oliveira Trust" w:date="2022-07-19T10:08:00Z">
              <w:r w:rsidRPr="008601AF" w:rsidDel="00627AA0">
                <w:rPr>
                  <w:rFonts w:ascii="Trebuchet MS" w:hAnsi="Trebuchet MS" w:cs="Arial"/>
                  <w:sz w:val="20"/>
                  <w:szCs w:val="20"/>
                  <w:lang w:bidi="th-TH"/>
                </w:rPr>
                <w:delText>R$ 2.590,00</w:delText>
              </w:r>
            </w:del>
          </w:p>
        </w:tc>
      </w:tr>
      <w:tr w:rsidR="008601AF" w:rsidRPr="008601AF" w14:paraId="2A29134D" w14:textId="77777777" w:rsidTr="00627AA0">
        <w:tblPrEx>
          <w:tblW w:w="5000" w:type="pct"/>
          <w:tblCellMar>
            <w:left w:w="70" w:type="dxa"/>
            <w:right w:w="70" w:type="dxa"/>
          </w:tblCellMar>
          <w:tblPrExChange w:id="6035" w:author="Philippe Hollanda - Oliveira Trust" w:date="2022-07-19T10:08:00Z">
            <w:tblPrEx>
              <w:tblW w:w="5000" w:type="pct"/>
              <w:tblCellMar>
                <w:left w:w="70" w:type="dxa"/>
                <w:right w:w="70" w:type="dxa"/>
              </w:tblCellMar>
            </w:tblPrEx>
          </w:tblPrExChange>
        </w:tblPrEx>
        <w:trPr>
          <w:trHeight w:val="1785"/>
          <w:trPrChange w:id="60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0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EC52A7" w14:textId="64BF94A5" w:rsidR="008601AF" w:rsidRPr="008601AF" w:rsidRDefault="008601AF" w:rsidP="003C2C2A">
            <w:pPr>
              <w:jc w:val="center"/>
              <w:rPr>
                <w:rFonts w:ascii="Trebuchet MS" w:hAnsi="Trebuchet MS" w:cs="Arial"/>
                <w:sz w:val="20"/>
                <w:szCs w:val="20"/>
                <w:lang w:bidi="th-TH"/>
              </w:rPr>
            </w:pPr>
            <w:del w:id="6038"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2B8126" w14:textId="6B896F68" w:rsidR="008601AF" w:rsidRPr="008601AF" w:rsidRDefault="008601AF" w:rsidP="003C2C2A">
            <w:pPr>
              <w:jc w:val="center"/>
              <w:rPr>
                <w:rFonts w:ascii="Trebuchet MS" w:hAnsi="Trebuchet MS" w:cs="Arial"/>
                <w:sz w:val="20"/>
                <w:szCs w:val="20"/>
                <w:lang w:bidi="th-TH"/>
              </w:rPr>
            </w:pPr>
            <w:del w:id="6040" w:author="Philippe Hollanda - Oliveira Trust" w:date="2022-07-19T10:08:00Z">
              <w:r w:rsidRPr="008601AF" w:rsidDel="00627AA0">
                <w:rPr>
                  <w:rFonts w:ascii="Trebuchet MS" w:hAnsi="Trebuchet MS" w:cs="Arial"/>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065649" w14:textId="6B3F0400" w:rsidR="008601AF" w:rsidRPr="008601AF" w:rsidRDefault="008601AF" w:rsidP="003C2C2A">
            <w:pPr>
              <w:jc w:val="center"/>
              <w:rPr>
                <w:rFonts w:ascii="Trebuchet MS" w:hAnsi="Trebuchet MS" w:cs="Arial"/>
                <w:sz w:val="20"/>
                <w:szCs w:val="20"/>
                <w:lang w:bidi="th-TH"/>
              </w:rPr>
            </w:pPr>
            <w:del w:id="6042" w:author="Philippe Hollanda - Oliveira Trust" w:date="2022-07-19T10:08:00Z">
              <w:r w:rsidRPr="008601AF" w:rsidDel="00627AA0">
                <w:rPr>
                  <w:rFonts w:ascii="Trebuchet MS" w:hAnsi="Trebuchet MS" w:cs="Arial"/>
                  <w:sz w:val="20"/>
                  <w:szCs w:val="20"/>
                  <w:lang w:bidi="th-TH"/>
                </w:rPr>
                <w:delText>R$ 802,19</w:delText>
              </w:r>
            </w:del>
          </w:p>
        </w:tc>
      </w:tr>
      <w:tr w:rsidR="008601AF" w:rsidRPr="008601AF" w14:paraId="2F6BF9AF" w14:textId="77777777" w:rsidTr="00627AA0">
        <w:tblPrEx>
          <w:tblW w:w="5000" w:type="pct"/>
          <w:tblCellMar>
            <w:left w:w="70" w:type="dxa"/>
            <w:right w:w="70" w:type="dxa"/>
          </w:tblCellMar>
          <w:tblPrExChange w:id="6043" w:author="Philippe Hollanda - Oliveira Trust" w:date="2022-07-19T10:08:00Z">
            <w:tblPrEx>
              <w:tblW w:w="5000" w:type="pct"/>
              <w:tblCellMar>
                <w:left w:w="70" w:type="dxa"/>
                <w:right w:w="70" w:type="dxa"/>
              </w:tblCellMar>
            </w:tblPrEx>
          </w:tblPrExChange>
        </w:tblPrEx>
        <w:trPr>
          <w:trHeight w:val="1785"/>
          <w:trPrChange w:id="6044"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045"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D63037" w14:textId="7CA726B4" w:rsidR="008601AF" w:rsidRPr="008601AF" w:rsidRDefault="008601AF" w:rsidP="003C2C2A">
            <w:pPr>
              <w:jc w:val="center"/>
              <w:rPr>
                <w:rFonts w:ascii="Trebuchet MS" w:hAnsi="Trebuchet MS" w:cs="Arial"/>
                <w:sz w:val="20"/>
                <w:szCs w:val="20"/>
                <w:lang w:bidi="th-TH"/>
              </w:rPr>
            </w:pPr>
            <w:del w:id="6046"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046D26" w14:textId="0329FBA2" w:rsidR="008601AF" w:rsidRPr="008601AF" w:rsidRDefault="008601AF" w:rsidP="003C2C2A">
            <w:pPr>
              <w:jc w:val="center"/>
              <w:rPr>
                <w:rFonts w:ascii="Trebuchet MS" w:hAnsi="Trebuchet MS" w:cs="Arial"/>
                <w:sz w:val="20"/>
                <w:szCs w:val="20"/>
                <w:lang w:bidi="th-TH"/>
              </w:rPr>
            </w:pPr>
            <w:del w:id="6048" w:author="Philippe Hollanda - Oliveira Trust" w:date="2022-07-19T10:08:00Z">
              <w:r w:rsidRPr="008601AF" w:rsidDel="00627AA0">
                <w:rPr>
                  <w:rFonts w:ascii="Trebuchet MS" w:hAnsi="Trebuchet MS" w:cs="Arial"/>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DC0300" w14:textId="24B65D67" w:rsidR="008601AF" w:rsidRPr="008601AF" w:rsidRDefault="008601AF" w:rsidP="003C2C2A">
            <w:pPr>
              <w:jc w:val="center"/>
              <w:rPr>
                <w:rFonts w:ascii="Trebuchet MS" w:hAnsi="Trebuchet MS" w:cs="Arial"/>
                <w:sz w:val="20"/>
                <w:szCs w:val="20"/>
                <w:lang w:bidi="th-TH"/>
              </w:rPr>
            </w:pPr>
            <w:del w:id="6050" w:author="Philippe Hollanda - Oliveira Trust" w:date="2022-07-19T10:08:00Z">
              <w:r w:rsidRPr="008601AF" w:rsidDel="00627AA0">
                <w:rPr>
                  <w:rFonts w:ascii="Trebuchet MS" w:hAnsi="Trebuchet MS" w:cs="Arial"/>
                  <w:sz w:val="20"/>
                  <w:szCs w:val="20"/>
                  <w:lang w:bidi="th-TH"/>
                </w:rPr>
                <w:delText>R$ 2.229,70</w:delText>
              </w:r>
            </w:del>
          </w:p>
        </w:tc>
      </w:tr>
      <w:tr w:rsidR="008601AF" w:rsidRPr="008601AF" w14:paraId="01DDB4EC" w14:textId="77777777" w:rsidTr="00627AA0">
        <w:tblPrEx>
          <w:tblW w:w="5000" w:type="pct"/>
          <w:tblCellMar>
            <w:left w:w="70" w:type="dxa"/>
            <w:right w:w="70" w:type="dxa"/>
          </w:tblCellMar>
          <w:tblPrExChange w:id="6051" w:author="Philippe Hollanda - Oliveira Trust" w:date="2022-07-19T10:08:00Z">
            <w:tblPrEx>
              <w:tblW w:w="5000" w:type="pct"/>
              <w:tblCellMar>
                <w:left w:w="70" w:type="dxa"/>
                <w:right w:w="70" w:type="dxa"/>
              </w:tblCellMar>
            </w:tblPrEx>
          </w:tblPrExChange>
        </w:tblPrEx>
        <w:trPr>
          <w:trHeight w:val="1785"/>
          <w:trPrChange w:id="605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05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C566A84"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0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412FC7" w14:textId="04A2A0A9" w:rsidR="008601AF" w:rsidRPr="008601AF" w:rsidRDefault="008601AF" w:rsidP="003C2C2A">
            <w:pPr>
              <w:jc w:val="center"/>
              <w:rPr>
                <w:rFonts w:ascii="Trebuchet MS" w:hAnsi="Trebuchet MS" w:cs="Arial"/>
                <w:sz w:val="20"/>
                <w:szCs w:val="20"/>
                <w:lang w:bidi="th-TH"/>
              </w:rPr>
            </w:pPr>
            <w:del w:id="6055" w:author="Philippe Hollanda - Oliveira Trust" w:date="2022-07-19T10:08:00Z">
              <w:r w:rsidRPr="008601AF" w:rsidDel="00627AA0">
                <w:rPr>
                  <w:rFonts w:ascii="Trebuchet MS" w:hAnsi="Trebuchet MS" w:cs="Arial"/>
                  <w:sz w:val="20"/>
                  <w:szCs w:val="20"/>
                  <w:lang w:bidi="th-TH"/>
                </w:rPr>
                <w:delText>27/09/2021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D2DFBA" w14:textId="3384B1B8" w:rsidR="008601AF" w:rsidRPr="008601AF" w:rsidRDefault="008601AF" w:rsidP="003C2C2A">
            <w:pPr>
              <w:jc w:val="center"/>
              <w:rPr>
                <w:rFonts w:ascii="Trebuchet MS" w:hAnsi="Trebuchet MS" w:cs="Arial"/>
                <w:sz w:val="20"/>
                <w:szCs w:val="20"/>
                <w:lang w:bidi="th-TH"/>
              </w:rPr>
            </w:pPr>
            <w:del w:id="6057" w:author="Philippe Hollanda - Oliveira Trust" w:date="2022-07-19T10:08:00Z">
              <w:r w:rsidRPr="008601AF" w:rsidDel="00627AA0">
                <w:rPr>
                  <w:rFonts w:ascii="Trebuchet MS" w:hAnsi="Trebuchet MS" w:cs="Arial"/>
                  <w:sz w:val="20"/>
                  <w:szCs w:val="20"/>
                  <w:lang w:bidi="th-TH"/>
                </w:rPr>
                <w:delText>R$ 2.229,70</w:delText>
              </w:r>
            </w:del>
          </w:p>
        </w:tc>
      </w:tr>
      <w:tr w:rsidR="008601AF" w:rsidRPr="008601AF" w14:paraId="6367B6D1" w14:textId="77777777" w:rsidTr="00627AA0">
        <w:tblPrEx>
          <w:tblW w:w="5000" w:type="pct"/>
          <w:tblCellMar>
            <w:left w:w="70" w:type="dxa"/>
            <w:right w:w="70" w:type="dxa"/>
          </w:tblCellMar>
          <w:tblPrExChange w:id="6058" w:author="Philippe Hollanda - Oliveira Trust" w:date="2022-07-19T10:08:00Z">
            <w:tblPrEx>
              <w:tblW w:w="5000" w:type="pct"/>
              <w:tblCellMar>
                <w:left w:w="70" w:type="dxa"/>
                <w:right w:w="70" w:type="dxa"/>
              </w:tblCellMar>
            </w:tblPrEx>
          </w:tblPrExChange>
        </w:tblPrEx>
        <w:trPr>
          <w:trHeight w:val="1785"/>
          <w:trPrChange w:id="605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06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7266C0" w14:textId="0017F060" w:rsidR="008601AF" w:rsidRPr="008601AF" w:rsidRDefault="008601AF" w:rsidP="003C2C2A">
            <w:pPr>
              <w:jc w:val="center"/>
              <w:rPr>
                <w:rFonts w:ascii="Trebuchet MS" w:hAnsi="Trebuchet MS" w:cs="Arial"/>
                <w:sz w:val="20"/>
                <w:szCs w:val="20"/>
                <w:lang w:bidi="th-TH"/>
              </w:rPr>
            </w:pPr>
            <w:del w:id="6061" w:author="Philippe Hollanda - Oliveira Trust" w:date="2022-07-19T10:08:00Z">
              <w:r w:rsidRPr="008601AF" w:rsidDel="00627AA0">
                <w:rPr>
                  <w:rFonts w:ascii="Trebuchet MS" w:hAnsi="Trebuchet MS" w:cs="Arial"/>
                  <w:sz w:val="20"/>
                  <w:szCs w:val="20"/>
                  <w:lang w:bidi="th-TH"/>
                </w:rPr>
                <w:delText>TUBO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DCA341" w14:textId="316162CC" w:rsidR="008601AF" w:rsidRPr="008601AF" w:rsidRDefault="008601AF" w:rsidP="003C2C2A">
            <w:pPr>
              <w:jc w:val="center"/>
              <w:rPr>
                <w:rFonts w:ascii="Trebuchet MS" w:hAnsi="Trebuchet MS" w:cs="Arial"/>
                <w:sz w:val="20"/>
                <w:szCs w:val="20"/>
                <w:lang w:bidi="th-TH"/>
              </w:rPr>
            </w:pPr>
            <w:del w:id="6063" w:author="Philippe Hollanda - Oliveira Trust" w:date="2022-07-19T10:08:00Z">
              <w:r w:rsidRPr="008601AF" w:rsidDel="00627AA0">
                <w:rPr>
                  <w:rFonts w:ascii="Trebuchet MS" w:hAnsi="Trebuchet MS" w:cs="Arial"/>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6FB462" w14:textId="6DFA2B70" w:rsidR="008601AF" w:rsidRPr="008601AF" w:rsidRDefault="008601AF" w:rsidP="003C2C2A">
            <w:pPr>
              <w:jc w:val="center"/>
              <w:rPr>
                <w:rFonts w:ascii="Trebuchet MS" w:hAnsi="Trebuchet MS" w:cs="Arial"/>
                <w:sz w:val="20"/>
                <w:szCs w:val="20"/>
                <w:lang w:bidi="th-TH"/>
              </w:rPr>
            </w:pPr>
            <w:del w:id="6065" w:author="Philippe Hollanda - Oliveira Trust" w:date="2022-07-19T10:08:00Z">
              <w:r w:rsidRPr="008601AF" w:rsidDel="00627AA0">
                <w:rPr>
                  <w:rFonts w:ascii="Trebuchet MS" w:hAnsi="Trebuchet MS" w:cs="Arial"/>
                  <w:sz w:val="20"/>
                  <w:szCs w:val="20"/>
                  <w:lang w:bidi="th-TH"/>
                </w:rPr>
                <w:delText>R$ 337,85</w:delText>
              </w:r>
            </w:del>
          </w:p>
        </w:tc>
      </w:tr>
      <w:tr w:rsidR="008601AF" w:rsidRPr="008601AF" w14:paraId="37505308" w14:textId="77777777" w:rsidTr="00627AA0">
        <w:tblPrEx>
          <w:tblW w:w="5000" w:type="pct"/>
          <w:tblCellMar>
            <w:left w:w="70" w:type="dxa"/>
            <w:right w:w="70" w:type="dxa"/>
          </w:tblCellMar>
          <w:tblPrExChange w:id="6066" w:author="Philippe Hollanda - Oliveira Trust" w:date="2022-07-19T10:08:00Z">
            <w:tblPrEx>
              <w:tblW w:w="5000" w:type="pct"/>
              <w:tblCellMar>
                <w:left w:w="70" w:type="dxa"/>
                <w:right w:w="70" w:type="dxa"/>
              </w:tblCellMar>
            </w:tblPrEx>
          </w:tblPrExChange>
        </w:tblPrEx>
        <w:trPr>
          <w:trHeight w:val="1785"/>
          <w:trPrChange w:id="606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06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DD5801" w14:textId="30BA0496" w:rsidR="008601AF" w:rsidRPr="008601AF" w:rsidRDefault="008601AF" w:rsidP="003C2C2A">
            <w:pPr>
              <w:jc w:val="center"/>
              <w:rPr>
                <w:rFonts w:ascii="Trebuchet MS" w:hAnsi="Trebuchet MS" w:cs="Arial"/>
                <w:sz w:val="20"/>
                <w:szCs w:val="20"/>
                <w:lang w:bidi="th-TH"/>
              </w:rPr>
            </w:pPr>
            <w:del w:id="6069" w:author="Philippe Hollanda - Oliveira Trust" w:date="2022-07-19T10:08:00Z">
              <w:r w:rsidRPr="008601AF" w:rsidDel="00627AA0">
                <w:rPr>
                  <w:rFonts w:ascii="Trebuchet MS" w:hAnsi="Trebuchet MS" w:cs="Arial"/>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85DD4D" w14:textId="452B7F28" w:rsidR="008601AF" w:rsidRPr="008601AF" w:rsidRDefault="008601AF" w:rsidP="003C2C2A">
            <w:pPr>
              <w:jc w:val="center"/>
              <w:rPr>
                <w:rFonts w:ascii="Trebuchet MS" w:hAnsi="Trebuchet MS" w:cs="Arial"/>
                <w:sz w:val="20"/>
                <w:szCs w:val="20"/>
                <w:lang w:bidi="th-TH"/>
              </w:rPr>
            </w:pPr>
            <w:del w:id="6071" w:author="Philippe Hollanda - Oliveira Trust" w:date="2022-07-19T10:08:00Z">
              <w:r w:rsidRPr="008601AF" w:rsidDel="00627AA0">
                <w:rPr>
                  <w:rFonts w:ascii="Trebuchet MS" w:hAnsi="Trebuchet MS" w:cs="Arial"/>
                  <w:sz w:val="20"/>
                  <w:szCs w:val="20"/>
                  <w:lang w:bidi="th-TH"/>
                </w:rPr>
                <w:delText>27/08/2021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87C2FE" w14:textId="316D3232" w:rsidR="008601AF" w:rsidRPr="008601AF" w:rsidRDefault="008601AF" w:rsidP="003C2C2A">
            <w:pPr>
              <w:jc w:val="center"/>
              <w:rPr>
                <w:rFonts w:ascii="Trebuchet MS" w:hAnsi="Trebuchet MS" w:cs="Arial"/>
                <w:sz w:val="20"/>
                <w:szCs w:val="20"/>
                <w:lang w:bidi="th-TH"/>
              </w:rPr>
            </w:pPr>
            <w:del w:id="6073" w:author="Philippe Hollanda - Oliveira Trust" w:date="2022-07-19T10:08:00Z">
              <w:r w:rsidRPr="008601AF" w:rsidDel="00627AA0">
                <w:rPr>
                  <w:rFonts w:ascii="Trebuchet MS" w:hAnsi="Trebuchet MS" w:cs="Arial"/>
                  <w:sz w:val="20"/>
                  <w:szCs w:val="20"/>
                  <w:lang w:bidi="th-TH"/>
                </w:rPr>
                <w:delText>R$ 1.072,99</w:delText>
              </w:r>
            </w:del>
          </w:p>
        </w:tc>
      </w:tr>
      <w:tr w:rsidR="008601AF" w:rsidRPr="008601AF" w14:paraId="041DE53F" w14:textId="77777777" w:rsidTr="00627AA0">
        <w:tblPrEx>
          <w:tblW w:w="5000" w:type="pct"/>
          <w:tblCellMar>
            <w:left w:w="70" w:type="dxa"/>
            <w:right w:w="70" w:type="dxa"/>
          </w:tblCellMar>
          <w:tblPrExChange w:id="6074" w:author="Philippe Hollanda - Oliveira Trust" w:date="2022-07-19T10:08:00Z">
            <w:tblPrEx>
              <w:tblW w:w="5000" w:type="pct"/>
              <w:tblCellMar>
                <w:left w:w="70" w:type="dxa"/>
                <w:right w:w="70" w:type="dxa"/>
              </w:tblCellMar>
            </w:tblPrEx>
          </w:tblPrExChange>
        </w:tblPrEx>
        <w:trPr>
          <w:trHeight w:val="1785"/>
          <w:trPrChange w:id="607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07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8E1BB2" w14:textId="4F28E565" w:rsidR="008601AF" w:rsidRPr="008601AF" w:rsidRDefault="008601AF" w:rsidP="003C2C2A">
            <w:pPr>
              <w:jc w:val="center"/>
              <w:rPr>
                <w:rFonts w:ascii="Trebuchet MS" w:hAnsi="Trebuchet MS" w:cs="Arial"/>
                <w:sz w:val="20"/>
                <w:szCs w:val="20"/>
                <w:lang w:bidi="th-TH"/>
              </w:rPr>
            </w:pPr>
            <w:del w:id="6077" w:author="Philippe Hollanda - Oliveira Trust" w:date="2022-07-19T10:08:00Z">
              <w:r w:rsidRPr="008601AF" w:rsidDel="00627AA0">
                <w:rPr>
                  <w:rFonts w:ascii="Trebuchet MS" w:hAnsi="Trebuchet MS" w:cs="Arial"/>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0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C94193" w14:textId="4925EE04" w:rsidR="008601AF" w:rsidRPr="008601AF" w:rsidRDefault="008601AF" w:rsidP="003C2C2A">
            <w:pPr>
              <w:jc w:val="center"/>
              <w:rPr>
                <w:rFonts w:ascii="Trebuchet MS" w:hAnsi="Trebuchet MS" w:cs="Arial"/>
                <w:sz w:val="20"/>
                <w:szCs w:val="20"/>
                <w:lang w:bidi="th-TH"/>
              </w:rPr>
            </w:pPr>
            <w:del w:id="6079" w:author="Philippe Hollanda - Oliveira Trust" w:date="2022-07-19T10:08:00Z">
              <w:r w:rsidRPr="008601AF" w:rsidDel="00627AA0">
                <w:rPr>
                  <w:rFonts w:ascii="Trebuchet MS" w:hAnsi="Trebuchet MS" w:cs="Arial"/>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E569F0" w14:textId="6B4ECD46" w:rsidR="008601AF" w:rsidRPr="008601AF" w:rsidRDefault="008601AF" w:rsidP="003C2C2A">
            <w:pPr>
              <w:jc w:val="center"/>
              <w:rPr>
                <w:rFonts w:ascii="Trebuchet MS" w:hAnsi="Trebuchet MS" w:cs="Arial"/>
                <w:sz w:val="20"/>
                <w:szCs w:val="20"/>
                <w:lang w:bidi="th-TH"/>
              </w:rPr>
            </w:pPr>
            <w:del w:id="6081" w:author="Philippe Hollanda - Oliveira Trust" w:date="2022-07-19T10:08:00Z">
              <w:r w:rsidRPr="008601AF" w:rsidDel="00627AA0">
                <w:rPr>
                  <w:rFonts w:ascii="Trebuchet MS" w:hAnsi="Trebuchet MS" w:cs="Arial"/>
                  <w:sz w:val="20"/>
                  <w:szCs w:val="20"/>
                  <w:lang w:bidi="th-TH"/>
                </w:rPr>
                <w:delText>R$ 575,68</w:delText>
              </w:r>
            </w:del>
          </w:p>
        </w:tc>
      </w:tr>
      <w:tr w:rsidR="008601AF" w:rsidRPr="008601AF" w14:paraId="2A6A88C2" w14:textId="77777777" w:rsidTr="00627AA0">
        <w:tblPrEx>
          <w:tblW w:w="5000" w:type="pct"/>
          <w:tblCellMar>
            <w:left w:w="70" w:type="dxa"/>
            <w:right w:w="70" w:type="dxa"/>
          </w:tblCellMar>
          <w:tblPrExChange w:id="6082" w:author="Philippe Hollanda - Oliveira Trust" w:date="2022-07-19T10:08:00Z">
            <w:tblPrEx>
              <w:tblW w:w="5000" w:type="pct"/>
              <w:tblCellMar>
                <w:left w:w="70" w:type="dxa"/>
                <w:right w:w="70" w:type="dxa"/>
              </w:tblCellMar>
            </w:tblPrEx>
          </w:tblPrExChange>
        </w:tblPrEx>
        <w:trPr>
          <w:trHeight w:val="1785"/>
          <w:trPrChange w:id="608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tcPrChange w:id="608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9F05930" w14:textId="798D1798" w:rsidR="008601AF" w:rsidRPr="008601AF" w:rsidRDefault="008601AF" w:rsidP="003C2C2A">
            <w:pPr>
              <w:jc w:val="center"/>
              <w:rPr>
                <w:rFonts w:ascii="Trebuchet MS" w:hAnsi="Trebuchet MS" w:cs="Arial"/>
                <w:sz w:val="20"/>
                <w:szCs w:val="20"/>
                <w:lang w:bidi="th-TH"/>
              </w:rPr>
            </w:pPr>
            <w:del w:id="6085" w:author="Philippe Hollanda - Oliveira Trust" w:date="2022-07-19T10:08:00Z">
              <w:r w:rsidRPr="008601AF" w:rsidDel="00627AA0">
                <w:rPr>
                  <w:rFonts w:ascii="Trebuchet MS" w:hAnsi="Trebuchet MS" w:cs="Arial"/>
                  <w:sz w:val="20"/>
                  <w:szCs w:val="20"/>
                  <w:lang w:bidi="th-TH"/>
                </w:rPr>
                <w:delText>COLUNA</w:delText>
              </w:r>
            </w:del>
          </w:p>
        </w:tc>
        <w:tc>
          <w:tcPr>
            <w:tcW w:w="924" w:type="pct"/>
            <w:tcBorders>
              <w:top w:val="single" w:sz="4" w:space="0" w:color="auto"/>
              <w:left w:val="nil"/>
              <w:bottom w:val="single" w:sz="4" w:space="0" w:color="auto"/>
              <w:right w:val="single" w:sz="4" w:space="0" w:color="auto"/>
            </w:tcBorders>
            <w:shd w:val="clear" w:color="auto" w:fill="auto"/>
            <w:noWrap/>
            <w:vAlign w:val="bottom"/>
            <w:tcPrChange w:id="608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bottom"/>
              </w:tcPr>
            </w:tcPrChange>
          </w:tcPr>
          <w:p w14:paraId="649A3BDC" w14:textId="50D79572" w:rsidR="008601AF" w:rsidRPr="008601AF" w:rsidRDefault="008601AF" w:rsidP="003C2C2A">
            <w:pPr>
              <w:jc w:val="center"/>
              <w:rPr>
                <w:rFonts w:ascii="Trebuchet MS" w:hAnsi="Trebuchet MS" w:cs="Arial"/>
                <w:sz w:val="20"/>
                <w:szCs w:val="20"/>
                <w:lang w:bidi="th-TH"/>
              </w:rPr>
            </w:pPr>
            <w:del w:id="6087" w:author="Philippe Hollanda - Oliveira Trust" w:date="2022-07-19T10:08:00Z">
              <w:r w:rsidRPr="008601AF" w:rsidDel="00627AA0">
                <w:rPr>
                  <w:rFonts w:ascii="Trebuchet MS" w:hAnsi="Trebuchet MS" w:cs="Arial"/>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8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F75452" w14:textId="6EF53AA4" w:rsidR="008601AF" w:rsidRPr="008601AF" w:rsidRDefault="008601AF" w:rsidP="003C2C2A">
            <w:pPr>
              <w:jc w:val="center"/>
              <w:rPr>
                <w:rFonts w:ascii="Trebuchet MS" w:hAnsi="Trebuchet MS" w:cs="Arial"/>
                <w:sz w:val="20"/>
                <w:szCs w:val="20"/>
                <w:lang w:bidi="th-TH"/>
              </w:rPr>
            </w:pPr>
            <w:del w:id="6089" w:author="Philippe Hollanda - Oliveira Trust" w:date="2022-07-19T10:08:00Z">
              <w:r w:rsidRPr="008601AF" w:rsidDel="00627AA0">
                <w:rPr>
                  <w:rFonts w:ascii="Trebuchet MS" w:hAnsi="Trebuchet MS" w:cs="Arial"/>
                  <w:sz w:val="20"/>
                  <w:szCs w:val="20"/>
                  <w:lang w:bidi="th-TH"/>
                </w:rPr>
                <w:delText>R$ 8.839,00</w:delText>
              </w:r>
            </w:del>
          </w:p>
        </w:tc>
      </w:tr>
      <w:tr w:rsidR="008601AF" w:rsidRPr="008601AF" w14:paraId="5C9E541D" w14:textId="77777777" w:rsidTr="00627AA0">
        <w:tblPrEx>
          <w:tblW w:w="5000" w:type="pct"/>
          <w:tblCellMar>
            <w:left w:w="70" w:type="dxa"/>
            <w:right w:w="70" w:type="dxa"/>
          </w:tblCellMar>
          <w:tblPrExChange w:id="6090" w:author="Philippe Hollanda - Oliveira Trust" w:date="2022-07-19T10:08:00Z">
            <w:tblPrEx>
              <w:tblW w:w="5000" w:type="pct"/>
              <w:tblCellMar>
                <w:left w:w="70" w:type="dxa"/>
                <w:right w:w="70" w:type="dxa"/>
              </w:tblCellMar>
            </w:tblPrEx>
          </w:tblPrExChange>
        </w:tblPrEx>
        <w:trPr>
          <w:trHeight w:val="1785"/>
          <w:trPrChange w:id="609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tcPrChange w:id="609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540D5271" w14:textId="1F6B08BE" w:rsidR="008601AF" w:rsidRPr="008601AF" w:rsidRDefault="008601AF" w:rsidP="003C2C2A">
            <w:pPr>
              <w:jc w:val="center"/>
              <w:rPr>
                <w:rFonts w:ascii="Trebuchet MS" w:hAnsi="Trebuchet MS" w:cs="Arial"/>
                <w:sz w:val="20"/>
                <w:szCs w:val="20"/>
                <w:lang w:bidi="th-TH"/>
              </w:rPr>
            </w:pPr>
            <w:del w:id="6093" w:author="Philippe Hollanda - Oliveira Trust" w:date="2022-07-19T10:08:00Z">
              <w:r w:rsidRPr="008601AF" w:rsidDel="00627AA0">
                <w:rPr>
                  <w:rFonts w:ascii="Trebuchet MS" w:hAnsi="Trebuchet MS" w:cs="Arial"/>
                  <w:sz w:val="20"/>
                  <w:szCs w:val="20"/>
                  <w:lang w:bidi="th-TH"/>
                </w:rPr>
                <w:lastRenderedPageBreak/>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bottom"/>
            <w:tcPrChange w:id="60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bottom"/>
              </w:tcPr>
            </w:tcPrChange>
          </w:tcPr>
          <w:p w14:paraId="1E209C55" w14:textId="0709D633" w:rsidR="008601AF" w:rsidRPr="008601AF" w:rsidRDefault="008601AF" w:rsidP="003C2C2A">
            <w:pPr>
              <w:jc w:val="center"/>
              <w:rPr>
                <w:rFonts w:ascii="Trebuchet MS" w:hAnsi="Trebuchet MS" w:cs="Arial"/>
                <w:sz w:val="20"/>
                <w:szCs w:val="20"/>
                <w:lang w:bidi="th-TH"/>
              </w:rPr>
            </w:pPr>
            <w:del w:id="6095" w:author="Philippe Hollanda - Oliveira Trust" w:date="2022-07-19T10:08:00Z">
              <w:r w:rsidRPr="008601AF" w:rsidDel="00627AA0">
                <w:rPr>
                  <w:rFonts w:ascii="Trebuchet MS" w:hAnsi="Trebuchet MS" w:cs="Arial"/>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0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1A3634" w14:textId="34CF129D" w:rsidR="008601AF" w:rsidRPr="008601AF" w:rsidRDefault="008601AF" w:rsidP="003C2C2A">
            <w:pPr>
              <w:jc w:val="center"/>
              <w:rPr>
                <w:rFonts w:ascii="Trebuchet MS" w:hAnsi="Trebuchet MS" w:cs="Arial"/>
                <w:sz w:val="20"/>
                <w:szCs w:val="20"/>
                <w:lang w:bidi="th-TH"/>
              </w:rPr>
            </w:pPr>
            <w:del w:id="6097" w:author="Philippe Hollanda - Oliveira Trust" w:date="2022-07-19T10:08:00Z">
              <w:r w:rsidRPr="008601AF" w:rsidDel="00627AA0">
                <w:rPr>
                  <w:rFonts w:ascii="Trebuchet MS" w:hAnsi="Trebuchet MS" w:cs="Arial"/>
                  <w:sz w:val="20"/>
                  <w:szCs w:val="20"/>
                  <w:lang w:bidi="th-TH"/>
                </w:rPr>
                <w:delText>R$ 2.259,00</w:delText>
              </w:r>
            </w:del>
          </w:p>
        </w:tc>
      </w:tr>
      <w:tr w:rsidR="008601AF" w:rsidRPr="008601AF" w14:paraId="290533F9" w14:textId="77777777" w:rsidTr="00627AA0">
        <w:tblPrEx>
          <w:tblW w:w="5000" w:type="pct"/>
          <w:tblCellMar>
            <w:left w:w="70" w:type="dxa"/>
            <w:right w:w="70" w:type="dxa"/>
          </w:tblCellMar>
          <w:tblPrExChange w:id="6098" w:author="Philippe Hollanda - Oliveira Trust" w:date="2022-07-19T10:08:00Z">
            <w:tblPrEx>
              <w:tblW w:w="5000" w:type="pct"/>
              <w:tblCellMar>
                <w:left w:w="70" w:type="dxa"/>
                <w:right w:w="70" w:type="dxa"/>
              </w:tblCellMar>
            </w:tblPrEx>
          </w:tblPrExChange>
        </w:tblPrEx>
        <w:trPr>
          <w:trHeight w:val="1785"/>
          <w:trPrChange w:id="609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tcPrChange w:id="610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10DB39A" w14:textId="0384FDBC" w:rsidR="008601AF" w:rsidRPr="008601AF" w:rsidRDefault="008601AF" w:rsidP="003C2C2A">
            <w:pPr>
              <w:jc w:val="center"/>
              <w:rPr>
                <w:rFonts w:ascii="Trebuchet MS" w:hAnsi="Trebuchet MS" w:cs="Arial"/>
                <w:sz w:val="20"/>
                <w:szCs w:val="20"/>
                <w:lang w:bidi="th-TH"/>
              </w:rPr>
            </w:pPr>
            <w:del w:id="6101" w:author="Philippe Hollanda - Oliveira Trust" w:date="2022-07-19T10:08:00Z">
              <w:r w:rsidRPr="008601AF" w:rsidDel="00627AA0">
                <w:rPr>
                  <w:rFonts w:ascii="Trebuchet MS" w:hAnsi="Trebuchet MS" w:cs="Arial"/>
                  <w:sz w:val="20"/>
                  <w:szCs w:val="20"/>
                  <w:lang w:bidi="th-TH"/>
                </w:rPr>
                <w:delText>IMPERMEABILIZANTE</w:delText>
              </w:r>
            </w:del>
          </w:p>
        </w:tc>
        <w:tc>
          <w:tcPr>
            <w:tcW w:w="924" w:type="pct"/>
            <w:tcBorders>
              <w:top w:val="single" w:sz="4" w:space="0" w:color="auto"/>
              <w:left w:val="nil"/>
              <w:bottom w:val="single" w:sz="4" w:space="0" w:color="auto"/>
              <w:right w:val="single" w:sz="4" w:space="0" w:color="auto"/>
            </w:tcBorders>
            <w:shd w:val="clear" w:color="auto" w:fill="auto"/>
            <w:noWrap/>
            <w:vAlign w:val="bottom"/>
            <w:tcPrChange w:id="61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bottom"/>
              </w:tcPr>
            </w:tcPrChange>
          </w:tcPr>
          <w:p w14:paraId="45AFF755" w14:textId="41375A03" w:rsidR="008601AF" w:rsidRPr="008601AF" w:rsidRDefault="008601AF" w:rsidP="003C2C2A">
            <w:pPr>
              <w:jc w:val="center"/>
              <w:rPr>
                <w:rFonts w:ascii="Trebuchet MS" w:hAnsi="Trebuchet MS" w:cs="Arial"/>
                <w:sz w:val="20"/>
                <w:szCs w:val="20"/>
                <w:lang w:bidi="th-TH"/>
              </w:rPr>
            </w:pPr>
            <w:del w:id="6103" w:author="Philippe Hollanda - Oliveira Trust" w:date="2022-07-19T10:08:00Z">
              <w:r w:rsidRPr="008601AF" w:rsidDel="00627AA0">
                <w:rPr>
                  <w:rFonts w:ascii="Trebuchet MS" w:hAnsi="Trebuchet MS" w:cs="Arial"/>
                  <w:sz w:val="20"/>
                  <w:szCs w:val="20"/>
                  <w:lang w:bidi="th-TH"/>
                </w:rPr>
                <w:delText>14/09/2022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B0504C" w14:textId="683B2CEC" w:rsidR="008601AF" w:rsidRPr="008601AF" w:rsidRDefault="008601AF" w:rsidP="003C2C2A">
            <w:pPr>
              <w:jc w:val="center"/>
              <w:rPr>
                <w:rFonts w:ascii="Trebuchet MS" w:hAnsi="Trebuchet MS" w:cs="Arial"/>
                <w:sz w:val="20"/>
                <w:szCs w:val="20"/>
                <w:lang w:bidi="th-TH"/>
              </w:rPr>
            </w:pPr>
            <w:del w:id="6105" w:author="Philippe Hollanda - Oliveira Trust" w:date="2022-07-19T10:08:00Z">
              <w:r w:rsidRPr="008601AF" w:rsidDel="00627AA0">
                <w:rPr>
                  <w:rFonts w:ascii="Trebuchet MS" w:hAnsi="Trebuchet MS" w:cs="Arial"/>
                  <w:sz w:val="20"/>
                  <w:szCs w:val="20"/>
                  <w:lang w:bidi="th-TH"/>
                </w:rPr>
                <w:delText>R$ 560,00</w:delText>
              </w:r>
            </w:del>
          </w:p>
        </w:tc>
      </w:tr>
      <w:tr w:rsidR="008601AF" w:rsidRPr="008601AF" w14:paraId="2213C521" w14:textId="77777777" w:rsidTr="00627AA0">
        <w:tblPrEx>
          <w:tblW w:w="5000" w:type="pct"/>
          <w:tblCellMar>
            <w:left w:w="70" w:type="dxa"/>
            <w:right w:w="70" w:type="dxa"/>
          </w:tblCellMar>
          <w:tblPrExChange w:id="6106" w:author="Philippe Hollanda - Oliveira Trust" w:date="2022-07-19T10:08:00Z">
            <w:tblPrEx>
              <w:tblW w:w="5000" w:type="pct"/>
              <w:tblCellMar>
                <w:left w:w="70" w:type="dxa"/>
                <w:right w:w="70" w:type="dxa"/>
              </w:tblCellMar>
            </w:tblPrEx>
          </w:tblPrExChange>
        </w:tblPrEx>
        <w:trPr>
          <w:trHeight w:val="1785"/>
          <w:trPrChange w:id="6107"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108"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A7B26B" w14:textId="60552301" w:rsidR="008601AF" w:rsidRPr="008601AF" w:rsidRDefault="008601AF" w:rsidP="003C2C2A">
            <w:pPr>
              <w:jc w:val="center"/>
              <w:rPr>
                <w:rFonts w:ascii="Trebuchet MS" w:hAnsi="Trebuchet MS" w:cs="Arial"/>
                <w:sz w:val="20"/>
                <w:szCs w:val="20"/>
                <w:lang w:bidi="th-TH"/>
              </w:rPr>
            </w:pPr>
            <w:del w:id="6109"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11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74A058" w14:textId="3EA1CD7E" w:rsidR="008601AF" w:rsidRPr="008601AF" w:rsidRDefault="008601AF" w:rsidP="003C2C2A">
            <w:pPr>
              <w:jc w:val="center"/>
              <w:rPr>
                <w:rFonts w:ascii="Trebuchet MS" w:hAnsi="Trebuchet MS" w:cs="Arial"/>
                <w:sz w:val="20"/>
                <w:szCs w:val="20"/>
                <w:lang w:bidi="th-TH"/>
              </w:rPr>
            </w:pPr>
            <w:del w:id="6111" w:author="Philippe Hollanda - Oliveira Trust" w:date="2022-07-19T10:08:00Z">
              <w:r w:rsidRPr="008601AF" w:rsidDel="00627AA0">
                <w:rPr>
                  <w:rFonts w:ascii="Trebuchet MS" w:hAnsi="Trebuchet MS" w:cs="Arial"/>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1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3811E8" w14:textId="2006C434" w:rsidR="008601AF" w:rsidRPr="008601AF" w:rsidRDefault="008601AF" w:rsidP="003C2C2A">
            <w:pPr>
              <w:jc w:val="center"/>
              <w:rPr>
                <w:rFonts w:ascii="Trebuchet MS" w:hAnsi="Trebuchet MS" w:cs="Arial"/>
                <w:sz w:val="20"/>
                <w:szCs w:val="20"/>
                <w:lang w:bidi="th-TH"/>
              </w:rPr>
            </w:pPr>
            <w:del w:id="6113" w:author="Philippe Hollanda - Oliveira Trust" w:date="2022-07-19T10:08:00Z">
              <w:r w:rsidRPr="008601AF" w:rsidDel="00627AA0">
                <w:rPr>
                  <w:rFonts w:ascii="Trebuchet MS" w:hAnsi="Trebuchet MS" w:cs="Arial"/>
                  <w:sz w:val="20"/>
                  <w:szCs w:val="20"/>
                  <w:lang w:bidi="th-TH"/>
                </w:rPr>
                <w:delText>R$ 1.286,17</w:delText>
              </w:r>
            </w:del>
          </w:p>
        </w:tc>
      </w:tr>
      <w:tr w:rsidR="008601AF" w:rsidRPr="008601AF" w14:paraId="32562E5C" w14:textId="77777777" w:rsidTr="00627AA0">
        <w:tblPrEx>
          <w:tblW w:w="5000" w:type="pct"/>
          <w:tblCellMar>
            <w:left w:w="70" w:type="dxa"/>
            <w:right w:w="70" w:type="dxa"/>
          </w:tblCellMar>
          <w:tblPrExChange w:id="6114" w:author="Philippe Hollanda - Oliveira Trust" w:date="2022-07-19T10:08:00Z">
            <w:tblPrEx>
              <w:tblW w:w="5000" w:type="pct"/>
              <w:tblCellMar>
                <w:left w:w="70" w:type="dxa"/>
                <w:right w:w="70" w:type="dxa"/>
              </w:tblCellMar>
            </w:tblPrEx>
          </w:tblPrExChange>
        </w:tblPrEx>
        <w:trPr>
          <w:trHeight w:val="1785"/>
          <w:trPrChange w:id="611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11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B7E4047"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1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74D3F5" w14:textId="781290D6" w:rsidR="008601AF" w:rsidRPr="008601AF" w:rsidRDefault="008601AF" w:rsidP="003C2C2A">
            <w:pPr>
              <w:jc w:val="center"/>
              <w:rPr>
                <w:rFonts w:ascii="Trebuchet MS" w:hAnsi="Trebuchet MS" w:cs="Arial"/>
                <w:sz w:val="20"/>
                <w:szCs w:val="20"/>
                <w:lang w:bidi="th-TH"/>
              </w:rPr>
            </w:pPr>
            <w:del w:id="6118" w:author="Philippe Hollanda - Oliveira Trust" w:date="2022-07-19T10:08:00Z">
              <w:r w:rsidRPr="008601AF" w:rsidDel="00627AA0">
                <w:rPr>
                  <w:rFonts w:ascii="Trebuchet MS" w:hAnsi="Trebuchet MS" w:cs="Arial"/>
                  <w:sz w:val="20"/>
                  <w:szCs w:val="20"/>
                  <w:lang w:bidi="th-TH"/>
                </w:rPr>
                <w:delText>27/09/2021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F45B0F" w14:textId="3D2CBB19" w:rsidR="008601AF" w:rsidRPr="008601AF" w:rsidRDefault="008601AF" w:rsidP="003C2C2A">
            <w:pPr>
              <w:jc w:val="center"/>
              <w:rPr>
                <w:rFonts w:ascii="Trebuchet MS" w:hAnsi="Trebuchet MS" w:cs="Arial"/>
                <w:sz w:val="20"/>
                <w:szCs w:val="20"/>
                <w:lang w:bidi="th-TH"/>
              </w:rPr>
            </w:pPr>
            <w:del w:id="6120" w:author="Philippe Hollanda - Oliveira Trust" w:date="2022-07-19T10:08:00Z">
              <w:r w:rsidRPr="008601AF" w:rsidDel="00627AA0">
                <w:rPr>
                  <w:rFonts w:ascii="Trebuchet MS" w:hAnsi="Trebuchet MS" w:cs="Arial"/>
                  <w:sz w:val="20"/>
                  <w:szCs w:val="20"/>
                  <w:lang w:bidi="th-TH"/>
                </w:rPr>
                <w:delText>R$ 1.286,17</w:delText>
              </w:r>
            </w:del>
          </w:p>
        </w:tc>
      </w:tr>
      <w:tr w:rsidR="008601AF" w:rsidRPr="008601AF" w14:paraId="1A051E01" w14:textId="77777777" w:rsidTr="00627AA0">
        <w:tblPrEx>
          <w:tblW w:w="5000" w:type="pct"/>
          <w:tblCellMar>
            <w:left w:w="70" w:type="dxa"/>
            <w:right w:w="70" w:type="dxa"/>
          </w:tblCellMar>
          <w:tblPrExChange w:id="6121" w:author="Philippe Hollanda - Oliveira Trust" w:date="2022-07-19T10:08:00Z">
            <w:tblPrEx>
              <w:tblW w:w="5000" w:type="pct"/>
              <w:tblCellMar>
                <w:left w:w="70" w:type="dxa"/>
                <w:right w:w="70" w:type="dxa"/>
              </w:tblCellMar>
            </w:tblPrEx>
          </w:tblPrExChange>
        </w:tblPrEx>
        <w:trPr>
          <w:trHeight w:val="1785"/>
          <w:trPrChange w:id="612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12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F3D4615"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12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B6521E" w14:textId="1289BA3D" w:rsidR="008601AF" w:rsidRPr="008601AF" w:rsidRDefault="008601AF" w:rsidP="003C2C2A">
            <w:pPr>
              <w:jc w:val="center"/>
              <w:rPr>
                <w:rFonts w:ascii="Trebuchet MS" w:hAnsi="Trebuchet MS" w:cs="Arial"/>
                <w:sz w:val="20"/>
                <w:szCs w:val="20"/>
                <w:lang w:bidi="th-TH"/>
              </w:rPr>
            </w:pPr>
            <w:del w:id="6125" w:author="Philippe Hollanda - Oliveira Trust" w:date="2022-07-19T10:08:00Z">
              <w:r w:rsidRPr="008601AF" w:rsidDel="00627AA0">
                <w:rPr>
                  <w:rFonts w:ascii="Trebuchet MS" w:hAnsi="Trebuchet MS" w:cs="Arial"/>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2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793578" w14:textId="7B4B4B03" w:rsidR="008601AF" w:rsidRPr="008601AF" w:rsidRDefault="008601AF" w:rsidP="003C2C2A">
            <w:pPr>
              <w:jc w:val="center"/>
              <w:rPr>
                <w:rFonts w:ascii="Trebuchet MS" w:hAnsi="Trebuchet MS" w:cs="Arial"/>
                <w:sz w:val="20"/>
                <w:szCs w:val="20"/>
                <w:lang w:bidi="th-TH"/>
              </w:rPr>
            </w:pPr>
            <w:del w:id="6127" w:author="Philippe Hollanda - Oliveira Trust" w:date="2022-07-19T10:08:00Z">
              <w:r w:rsidRPr="008601AF" w:rsidDel="00627AA0">
                <w:rPr>
                  <w:rFonts w:ascii="Trebuchet MS" w:hAnsi="Trebuchet MS" w:cs="Arial"/>
                  <w:sz w:val="20"/>
                  <w:szCs w:val="20"/>
                  <w:lang w:bidi="th-TH"/>
                </w:rPr>
                <w:delText>R$ 1.286,17</w:delText>
              </w:r>
            </w:del>
          </w:p>
        </w:tc>
      </w:tr>
      <w:tr w:rsidR="008601AF" w:rsidRPr="008601AF" w14:paraId="755740A9" w14:textId="77777777" w:rsidTr="00627AA0">
        <w:tblPrEx>
          <w:tblW w:w="5000" w:type="pct"/>
          <w:tblCellMar>
            <w:left w:w="70" w:type="dxa"/>
            <w:right w:w="70" w:type="dxa"/>
          </w:tblCellMar>
          <w:tblPrExChange w:id="6128" w:author="Philippe Hollanda - Oliveira Trust" w:date="2022-07-19T10:08:00Z">
            <w:tblPrEx>
              <w:tblW w:w="5000" w:type="pct"/>
              <w:tblCellMar>
                <w:left w:w="70" w:type="dxa"/>
                <w:right w:w="70" w:type="dxa"/>
              </w:tblCellMar>
            </w:tblPrEx>
          </w:tblPrExChange>
        </w:tblPrEx>
        <w:trPr>
          <w:trHeight w:val="1785"/>
          <w:trPrChange w:id="612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13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15CC4EF"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1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FBE3FB" w14:textId="32B2A10B" w:rsidR="008601AF" w:rsidRPr="008601AF" w:rsidRDefault="008601AF" w:rsidP="003C2C2A">
            <w:pPr>
              <w:jc w:val="center"/>
              <w:rPr>
                <w:rFonts w:ascii="Trebuchet MS" w:hAnsi="Trebuchet MS" w:cs="Arial"/>
                <w:sz w:val="20"/>
                <w:szCs w:val="20"/>
                <w:lang w:bidi="th-TH"/>
              </w:rPr>
            </w:pPr>
            <w:del w:id="6132" w:author="Philippe Hollanda - Oliveira Trust" w:date="2022-07-19T10:08:00Z">
              <w:r w:rsidRPr="008601AF" w:rsidDel="00627AA0">
                <w:rPr>
                  <w:rFonts w:ascii="Trebuchet MS" w:hAnsi="Trebuchet MS" w:cs="Arial"/>
                  <w:sz w:val="20"/>
                  <w:szCs w:val="20"/>
                  <w:lang w:bidi="th-TH"/>
                </w:rPr>
                <w:delText>26/10/2021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66083F" w14:textId="48BA6B49" w:rsidR="008601AF" w:rsidRPr="008601AF" w:rsidRDefault="008601AF" w:rsidP="003C2C2A">
            <w:pPr>
              <w:jc w:val="center"/>
              <w:rPr>
                <w:rFonts w:ascii="Trebuchet MS" w:hAnsi="Trebuchet MS" w:cs="Arial"/>
                <w:sz w:val="20"/>
                <w:szCs w:val="20"/>
                <w:lang w:bidi="th-TH"/>
              </w:rPr>
            </w:pPr>
            <w:del w:id="6134" w:author="Philippe Hollanda - Oliveira Trust" w:date="2022-07-19T10:08:00Z">
              <w:r w:rsidRPr="008601AF" w:rsidDel="00627AA0">
                <w:rPr>
                  <w:rFonts w:ascii="Trebuchet MS" w:hAnsi="Trebuchet MS" w:cs="Arial"/>
                  <w:sz w:val="20"/>
                  <w:szCs w:val="20"/>
                  <w:lang w:bidi="th-TH"/>
                </w:rPr>
                <w:delText>R$ 1.286,17</w:delText>
              </w:r>
            </w:del>
          </w:p>
        </w:tc>
      </w:tr>
      <w:tr w:rsidR="008601AF" w:rsidRPr="008601AF" w14:paraId="770A0954" w14:textId="77777777" w:rsidTr="00627AA0">
        <w:tblPrEx>
          <w:tblW w:w="5000" w:type="pct"/>
          <w:tblCellMar>
            <w:left w:w="70" w:type="dxa"/>
            <w:right w:w="70" w:type="dxa"/>
          </w:tblCellMar>
          <w:tblPrExChange w:id="6135" w:author="Philippe Hollanda - Oliveira Trust" w:date="2022-07-19T10:08:00Z">
            <w:tblPrEx>
              <w:tblW w:w="5000" w:type="pct"/>
              <w:tblCellMar>
                <w:left w:w="70" w:type="dxa"/>
                <w:right w:w="70" w:type="dxa"/>
              </w:tblCellMar>
            </w:tblPrEx>
          </w:tblPrExChange>
        </w:tblPrEx>
        <w:trPr>
          <w:trHeight w:val="1785"/>
          <w:trPrChange w:id="613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13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F588330"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1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ADA293" w14:textId="6240883E" w:rsidR="008601AF" w:rsidRPr="008601AF" w:rsidRDefault="008601AF" w:rsidP="003C2C2A">
            <w:pPr>
              <w:jc w:val="center"/>
              <w:rPr>
                <w:rFonts w:ascii="Trebuchet MS" w:hAnsi="Trebuchet MS" w:cs="Arial"/>
                <w:sz w:val="20"/>
                <w:szCs w:val="20"/>
                <w:lang w:bidi="th-TH"/>
              </w:rPr>
            </w:pPr>
            <w:del w:id="6139" w:author="Philippe Hollanda - Oliveira Trust" w:date="2022-07-19T10:08:00Z">
              <w:r w:rsidRPr="008601AF" w:rsidDel="00627AA0">
                <w:rPr>
                  <w:rFonts w:ascii="Trebuchet MS" w:hAnsi="Trebuchet MS" w:cs="Arial"/>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42CEF3" w14:textId="09D8EE74" w:rsidR="008601AF" w:rsidRPr="008601AF" w:rsidRDefault="008601AF" w:rsidP="003C2C2A">
            <w:pPr>
              <w:jc w:val="center"/>
              <w:rPr>
                <w:rFonts w:ascii="Trebuchet MS" w:hAnsi="Trebuchet MS" w:cs="Arial"/>
                <w:sz w:val="20"/>
                <w:szCs w:val="20"/>
                <w:lang w:bidi="th-TH"/>
              </w:rPr>
            </w:pPr>
            <w:del w:id="6141" w:author="Philippe Hollanda - Oliveira Trust" w:date="2022-07-19T10:08:00Z">
              <w:r w:rsidRPr="008601AF" w:rsidDel="00627AA0">
                <w:rPr>
                  <w:rFonts w:ascii="Trebuchet MS" w:hAnsi="Trebuchet MS" w:cs="Arial"/>
                  <w:sz w:val="20"/>
                  <w:szCs w:val="20"/>
                  <w:lang w:bidi="th-TH"/>
                </w:rPr>
                <w:delText>R$ 1.286,17</w:delText>
              </w:r>
            </w:del>
          </w:p>
        </w:tc>
      </w:tr>
      <w:tr w:rsidR="008601AF" w:rsidRPr="008601AF" w14:paraId="12A61452" w14:textId="77777777" w:rsidTr="00627AA0">
        <w:tblPrEx>
          <w:tblW w:w="5000" w:type="pct"/>
          <w:tblCellMar>
            <w:left w:w="70" w:type="dxa"/>
            <w:right w:w="70" w:type="dxa"/>
          </w:tblCellMar>
          <w:tblPrExChange w:id="6142" w:author="Philippe Hollanda - Oliveira Trust" w:date="2022-07-19T10:08:00Z">
            <w:tblPrEx>
              <w:tblW w:w="5000" w:type="pct"/>
              <w:tblCellMar>
                <w:left w:w="70" w:type="dxa"/>
                <w:right w:w="70" w:type="dxa"/>
              </w:tblCellMar>
            </w:tblPrEx>
          </w:tblPrExChange>
        </w:tblPrEx>
        <w:trPr>
          <w:trHeight w:val="1785"/>
          <w:trPrChange w:id="614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14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14DF8A" w14:textId="37AD0116" w:rsidR="008601AF" w:rsidRPr="008601AF" w:rsidRDefault="008601AF" w:rsidP="003C2C2A">
            <w:pPr>
              <w:jc w:val="center"/>
              <w:rPr>
                <w:rFonts w:ascii="Trebuchet MS" w:hAnsi="Trebuchet MS" w:cs="Arial"/>
                <w:sz w:val="20"/>
                <w:szCs w:val="20"/>
                <w:lang w:bidi="th-TH"/>
              </w:rPr>
            </w:pPr>
            <w:del w:id="6145"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1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D08D12" w14:textId="15534C91" w:rsidR="008601AF" w:rsidRPr="008601AF" w:rsidRDefault="008601AF" w:rsidP="003C2C2A">
            <w:pPr>
              <w:jc w:val="center"/>
              <w:rPr>
                <w:rFonts w:ascii="Trebuchet MS" w:hAnsi="Trebuchet MS" w:cs="Arial"/>
                <w:sz w:val="20"/>
                <w:szCs w:val="20"/>
                <w:lang w:bidi="th-TH"/>
              </w:rPr>
            </w:pPr>
            <w:del w:id="6147" w:author="Philippe Hollanda - Oliveira Trust" w:date="2022-07-19T10:08:00Z">
              <w:r w:rsidRPr="008601AF" w:rsidDel="00627AA0">
                <w:rPr>
                  <w:rFonts w:ascii="Trebuchet MS" w:hAnsi="Trebuchet MS" w:cs="Arial"/>
                  <w:sz w:val="20"/>
                  <w:szCs w:val="20"/>
                  <w:lang w:bidi="th-TH"/>
                </w:rPr>
                <w:delText>15/09/2021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C0C083" w14:textId="001734DA" w:rsidR="008601AF" w:rsidRPr="008601AF" w:rsidRDefault="008601AF" w:rsidP="003C2C2A">
            <w:pPr>
              <w:jc w:val="center"/>
              <w:rPr>
                <w:rFonts w:ascii="Trebuchet MS" w:hAnsi="Trebuchet MS" w:cs="Arial"/>
                <w:sz w:val="20"/>
                <w:szCs w:val="20"/>
                <w:lang w:bidi="th-TH"/>
              </w:rPr>
            </w:pPr>
            <w:del w:id="6149" w:author="Philippe Hollanda - Oliveira Trust" w:date="2022-07-19T10:08:00Z">
              <w:r w:rsidRPr="008601AF" w:rsidDel="00627AA0">
                <w:rPr>
                  <w:rFonts w:ascii="Trebuchet MS" w:hAnsi="Trebuchet MS" w:cs="Arial"/>
                  <w:sz w:val="20"/>
                  <w:szCs w:val="20"/>
                  <w:lang w:bidi="th-TH"/>
                </w:rPr>
                <w:delText>R$ 1.203,60</w:delText>
              </w:r>
            </w:del>
          </w:p>
        </w:tc>
      </w:tr>
      <w:tr w:rsidR="008601AF" w:rsidRPr="008601AF" w14:paraId="2CBCEEE3" w14:textId="77777777" w:rsidTr="00627AA0">
        <w:tblPrEx>
          <w:tblW w:w="5000" w:type="pct"/>
          <w:tblCellMar>
            <w:left w:w="70" w:type="dxa"/>
            <w:right w:w="70" w:type="dxa"/>
          </w:tblCellMar>
          <w:tblPrExChange w:id="6150" w:author="Philippe Hollanda - Oliveira Trust" w:date="2022-07-19T10:08:00Z">
            <w:tblPrEx>
              <w:tblW w:w="5000" w:type="pct"/>
              <w:tblCellMar>
                <w:left w:w="70" w:type="dxa"/>
                <w:right w:w="70" w:type="dxa"/>
              </w:tblCellMar>
            </w:tblPrEx>
          </w:tblPrExChange>
        </w:tblPrEx>
        <w:trPr>
          <w:trHeight w:val="1785"/>
          <w:trPrChange w:id="615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15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8664025"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1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B78150" w14:textId="060D2424" w:rsidR="008601AF" w:rsidRPr="008601AF" w:rsidRDefault="008601AF" w:rsidP="003C2C2A">
            <w:pPr>
              <w:jc w:val="center"/>
              <w:rPr>
                <w:rFonts w:ascii="Trebuchet MS" w:hAnsi="Trebuchet MS" w:cs="Arial"/>
                <w:sz w:val="20"/>
                <w:szCs w:val="20"/>
                <w:lang w:bidi="th-TH"/>
              </w:rPr>
            </w:pPr>
            <w:del w:id="6154" w:author="Philippe Hollanda - Oliveira Trust" w:date="2022-07-19T10:08:00Z">
              <w:r w:rsidRPr="008601AF" w:rsidDel="00627AA0">
                <w:rPr>
                  <w:rFonts w:ascii="Trebuchet MS" w:hAnsi="Trebuchet MS" w:cs="Arial"/>
                  <w:sz w:val="20"/>
                  <w:szCs w:val="20"/>
                  <w:lang w:bidi="th-TH"/>
                </w:rPr>
                <w:delText>30/09/2021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E8CAE7" w14:textId="030F8926" w:rsidR="008601AF" w:rsidRPr="008601AF" w:rsidRDefault="008601AF" w:rsidP="003C2C2A">
            <w:pPr>
              <w:jc w:val="center"/>
              <w:rPr>
                <w:rFonts w:ascii="Trebuchet MS" w:hAnsi="Trebuchet MS" w:cs="Arial"/>
                <w:sz w:val="20"/>
                <w:szCs w:val="20"/>
                <w:lang w:bidi="th-TH"/>
              </w:rPr>
            </w:pPr>
            <w:del w:id="6156" w:author="Philippe Hollanda - Oliveira Trust" w:date="2022-07-19T10:08:00Z">
              <w:r w:rsidRPr="008601AF" w:rsidDel="00627AA0">
                <w:rPr>
                  <w:rFonts w:ascii="Trebuchet MS" w:hAnsi="Trebuchet MS" w:cs="Arial"/>
                  <w:sz w:val="20"/>
                  <w:szCs w:val="20"/>
                  <w:lang w:bidi="th-TH"/>
                </w:rPr>
                <w:delText>R$ 1.203,59</w:delText>
              </w:r>
            </w:del>
          </w:p>
        </w:tc>
      </w:tr>
      <w:tr w:rsidR="008601AF" w:rsidRPr="008601AF" w14:paraId="3BD8B257" w14:textId="77777777" w:rsidTr="00627AA0">
        <w:tblPrEx>
          <w:tblW w:w="5000" w:type="pct"/>
          <w:tblCellMar>
            <w:left w:w="70" w:type="dxa"/>
            <w:right w:w="70" w:type="dxa"/>
          </w:tblCellMar>
          <w:tblPrExChange w:id="6157" w:author="Philippe Hollanda - Oliveira Trust" w:date="2022-07-19T10:08:00Z">
            <w:tblPrEx>
              <w:tblW w:w="5000" w:type="pct"/>
              <w:tblCellMar>
                <w:left w:w="70" w:type="dxa"/>
                <w:right w:w="70" w:type="dxa"/>
              </w:tblCellMar>
            </w:tblPrEx>
          </w:tblPrExChange>
        </w:tblPrEx>
        <w:trPr>
          <w:trHeight w:val="1785"/>
          <w:trPrChange w:id="615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15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72554C0"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16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31453C" w14:textId="6F8C135D" w:rsidR="008601AF" w:rsidRPr="008601AF" w:rsidRDefault="008601AF" w:rsidP="003C2C2A">
            <w:pPr>
              <w:jc w:val="center"/>
              <w:rPr>
                <w:rFonts w:ascii="Trebuchet MS" w:hAnsi="Trebuchet MS" w:cs="Arial"/>
                <w:sz w:val="20"/>
                <w:szCs w:val="20"/>
                <w:lang w:bidi="th-TH"/>
              </w:rPr>
            </w:pPr>
            <w:del w:id="6161" w:author="Philippe Hollanda - Oliveira Trust" w:date="2022-07-19T10:08:00Z">
              <w:r w:rsidRPr="008601AF" w:rsidDel="00627AA0">
                <w:rPr>
                  <w:rFonts w:ascii="Trebuchet MS" w:hAnsi="Trebuchet MS" w:cs="Arial"/>
                  <w:sz w:val="20"/>
                  <w:szCs w:val="20"/>
                  <w:lang w:bidi="th-TH"/>
                </w:rPr>
                <w:delText>15/10/2021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6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39CF75" w14:textId="4130286F" w:rsidR="008601AF" w:rsidRPr="008601AF" w:rsidRDefault="008601AF" w:rsidP="003C2C2A">
            <w:pPr>
              <w:jc w:val="center"/>
              <w:rPr>
                <w:rFonts w:ascii="Trebuchet MS" w:hAnsi="Trebuchet MS" w:cs="Arial"/>
                <w:sz w:val="20"/>
                <w:szCs w:val="20"/>
                <w:lang w:bidi="th-TH"/>
              </w:rPr>
            </w:pPr>
            <w:del w:id="6163" w:author="Philippe Hollanda - Oliveira Trust" w:date="2022-07-19T10:08:00Z">
              <w:r w:rsidRPr="008601AF" w:rsidDel="00627AA0">
                <w:rPr>
                  <w:rFonts w:ascii="Trebuchet MS" w:hAnsi="Trebuchet MS" w:cs="Arial"/>
                  <w:sz w:val="20"/>
                  <w:szCs w:val="20"/>
                  <w:lang w:bidi="th-TH"/>
                </w:rPr>
                <w:delText>R$ 1.203,59</w:delText>
              </w:r>
            </w:del>
          </w:p>
        </w:tc>
      </w:tr>
      <w:tr w:rsidR="008601AF" w:rsidRPr="008601AF" w14:paraId="3C624E59" w14:textId="77777777" w:rsidTr="00627AA0">
        <w:tblPrEx>
          <w:tblW w:w="5000" w:type="pct"/>
          <w:tblCellMar>
            <w:left w:w="70" w:type="dxa"/>
            <w:right w:w="70" w:type="dxa"/>
          </w:tblCellMar>
          <w:tblPrExChange w:id="6164" w:author="Philippe Hollanda - Oliveira Trust" w:date="2022-07-19T10:08:00Z">
            <w:tblPrEx>
              <w:tblW w:w="5000" w:type="pct"/>
              <w:tblCellMar>
                <w:left w:w="70" w:type="dxa"/>
                <w:right w:w="70" w:type="dxa"/>
              </w:tblCellMar>
            </w:tblPrEx>
          </w:tblPrExChange>
        </w:tblPrEx>
        <w:trPr>
          <w:trHeight w:val="1785"/>
          <w:trPrChange w:id="616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16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3E9098" w14:textId="718AA7CA" w:rsidR="008601AF" w:rsidRPr="008601AF" w:rsidRDefault="008601AF" w:rsidP="003C2C2A">
            <w:pPr>
              <w:jc w:val="center"/>
              <w:rPr>
                <w:rFonts w:ascii="Trebuchet MS" w:hAnsi="Trebuchet MS" w:cs="Arial"/>
                <w:sz w:val="20"/>
                <w:szCs w:val="20"/>
                <w:lang w:bidi="th-TH"/>
              </w:rPr>
            </w:pPr>
            <w:del w:id="6167" w:author="Philippe Hollanda - Oliveira Trust" w:date="2022-07-19T10:08:00Z">
              <w:r w:rsidRPr="008601AF" w:rsidDel="00627AA0">
                <w:rPr>
                  <w:rFonts w:ascii="Trebuchet MS" w:hAnsi="Trebuchet MS" w:cs="Arial"/>
                  <w:sz w:val="20"/>
                  <w:szCs w:val="20"/>
                  <w:lang w:bidi="th-TH"/>
                </w:rPr>
                <w:lastRenderedPageBreak/>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16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3DDAA8" w14:textId="1B38EA8B" w:rsidR="008601AF" w:rsidRPr="008601AF" w:rsidRDefault="008601AF" w:rsidP="003C2C2A">
            <w:pPr>
              <w:jc w:val="center"/>
              <w:rPr>
                <w:rFonts w:ascii="Trebuchet MS" w:hAnsi="Trebuchet MS" w:cs="Arial"/>
                <w:sz w:val="20"/>
                <w:szCs w:val="20"/>
                <w:lang w:bidi="th-TH"/>
              </w:rPr>
            </w:pPr>
            <w:del w:id="6169"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7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FA24CA" w14:textId="6BCFBAAA" w:rsidR="008601AF" w:rsidRPr="008601AF" w:rsidRDefault="008601AF" w:rsidP="003C2C2A">
            <w:pPr>
              <w:jc w:val="center"/>
              <w:rPr>
                <w:rFonts w:ascii="Trebuchet MS" w:hAnsi="Trebuchet MS" w:cs="Arial"/>
                <w:sz w:val="20"/>
                <w:szCs w:val="20"/>
                <w:lang w:bidi="th-TH"/>
              </w:rPr>
            </w:pPr>
            <w:del w:id="6171" w:author="Philippe Hollanda - Oliveira Trust" w:date="2022-07-19T10:08:00Z">
              <w:r w:rsidRPr="008601AF" w:rsidDel="00627AA0">
                <w:rPr>
                  <w:rFonts w:ascii="Trebuchet MS" w:hAnsi="Trebuchet MS" w:cs="Arial"/>
                  <w:sz w:val="20"/>
                  <w:szCs w:val="20"/>
                  <w:lang w:bidi="th-TH"/>
                </w:rPr>
                <w:delText>R$ 2.382,94</w:delText>
              </w:r>
            </w:del>
          </w:p>
        </w:tc>
      </w:tr>
      <w:tr w:rsidR="008601AF" w:rsidRPr="008601AF" w14:paraId="2A2C9AD0" w14:textId="77777777" w:rsidTr="00627AA0">
        <w:tblPrEx>
          <w:tblW w:w="5000" w:type="pct"/>
          <w:tblCellMar>
            <w:left w:w="70" w:type="dxa"/>
            <w:right w:w="70" w:type="dxa"/>
          </w:tblCellMar>
          <w:tblPrExChange w:id="6172" w:author="Philippe Hollanda - Oliveira Trust" w:date="2022-07-19T10:08:00Z">
            <w:tblPrEx>
              <w:tblW w:w="5000" w:type="pct"/>
              <w:tblCellMar>
                <w:left w:w="70" w:type="dxa"/>
                <w:right w:w="70" w:type="dxa"/>
              </w:tblCellMar>
            </w:tblPrEx>
          </w:tblPrExChange>
        </w:tblPrEx>
        <w:trPr>
          <w:trHeight w:val="1785"/>
          <w:trPrChange w:id="617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17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2647491"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17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D8960D" w14:textId="02B756DE" w:rsidR="008601AF" w:rsidRPr="008601AF" w:rsidRDefault="008601AF" w:rsidP="003C2C2A">
            <w:pPr>
              <w:jc w:val="center"/>
              <w:rPr>
                <w:rFonts w:ascii="Trebuchet MS" w:hAnsi="Trebuchet MS" w:cs="Arial"/>
                <w:sz w:val="20"/>
                <w:szCs w:val="20"/>
                <w:lang w:bidi="th-TH"/>
              </w:rPr>
            </w:pPr>
            <w:del w:id="6176" w:author="Philippe Hollanda - Oliveira Trust" w:date="2022-07-19T10:08:00Z">
              <w:r w:rsidRPr="008601AF" w:rsidDel="00627AA0">
                <w:rPr>
                  <w:rFonts w:ascii="Trebuchet MS" w:hAnsi="Trebuchet MS" w:cs="Arial"/>
                  <w:sz w:val="20"/>
                  <w:szCs w:val="20"/>
                  <w:lang w:bidi="th-TH"/>
                </w:rPr>
                <w:delText>20/10/2021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7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012D1D" w14:textId="6F53F3A8" w:rsidR="008601AF" w:rsidRPr="008601AF" w:rsidRDefault="008601AF" w:rsidP="003C2C2A">
            <w:pPr>
              <w:jc w:val="center"/>
              <w:rPr>
                <w:rFonts w:ascii="Trebuchet MS" w:hAnsi="Trebuchet MS" w:cs="Arial"/>
                <w:sz w:val="20"/>
                <w:szCs w:val="20"/>
                <w:lang w:bidi="th-TH"/>
              </w:rPr>
            </w:pPr>
            <w:del w:id="6178" w:author="Philippe Hollanda - Oliveira Trust" w:date="2022-07-19T10:08:00Z">
              <w:r w:rsidRPr="008601AF" w:rsidDel="00627AA0">
                <w:rPr>
                  <w:rFonts w:ascii="Trebuchet MS" w:hAnsi="Trebuchet MS" w:cs="Arial"/>
                  <w:sz w:val="20"/>
                  <w:szCs w:val="20"/>
                  <w:lang w:bidi="th-TH"/>
                </w:rPr>
                <w:delText>R$ 2.382,93</w:delText>
              </w:r>
            </w:del>
          </w:p>
        </w:tc>
      </w:tr>
      <w:tr w:rsidR="008601AF" w:rsidRPr="008601AF" w14:paraId="60B73469" w14:textId="77777777" w:rsidTr="00627AA0">
        <w:tblPrEx>
          <w:tblW w:w="5000" w:type="pct"/>
          <w:tblCellMar>
            <w:left w:w="70" w:type="dxa"/>
            <w:right w:w="70" w:type="dxa"/>
          </w:tblCellMar>
          <w:tblPrExChange w:id="6179" w:author="Philippe Hollanda - Oliveira Trust" w:date="2022-07-19T10:08:00Z">
            <w:tblPrEx>
              <w:tblW w:w="5000" w:type="pct"/>
              <w:tblCellMar>
                <w:left w:w="70" w:type="dxa"/>
                <w:right w:w="70" w:type="dxa"/>
              </w:tblCellMar>
            </w:tblPrEx>
          </w:tblPrExChange>
        </w:tblPrEx>
        <w:trPr>
          <w:trHeight w:val="1785"/>
          <w:trPrChange w:id="618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18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C3BEFEA"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1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6F8905" w14:textId="71A3D6B7" w:rsidR="008601AF" w:rsidRPr="008601AF" w:rsidRDefault="008601AF" w:rsidP="003C2C2A">
            <w:pPr>
              <w:jc w:val="center"/>
              <w:rPr>
                <w:rFonts w:ascii="Trebuchet MS" w:hAnsi="Trebuchet MS" w:cs="Arial"/>
                <w:sz w:val="20"/>
                <w:szCs w:val="20"/>
                <w:lang w:bidi="th-TH"/>
              </w:rPr>
            </w:pPr>
            <w:del w:id="6183" w:author="Philippe Hollanda - Oliveira Trust" w:date="2022-07-19T10:08:00Z">
              <w:r w:rsidRPr="008601AF" w:rsidDel="00627AA0">
                <w:rPr>
                  <w:rFonts w:ascii="Trebuchet MS" w:hAnsi="Trebuchet MS" w:cs="Arial"/>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E87AAE" w14:textId="4E8C263D" w:rsidR="008601AF" w:rsidRPr="008601AF" w:rsidRDefault="008601AF" w:rsidP="003C2C2A">
            <w:pPr>
              <w:jc w:val="center"/>
              <w:rPr>
                <w:rFonts w:ascii="Trebuchet MS" w:hAnsi="Trebuchet MS" w:cs="Arial"/>
                <w:sz w:val="20"/>
                <w:szCs w:val="20"/>
                <w:lang w:bidi="th-TH"/>
              </w:rPr>
            </w:pPr>
            <w:del w:id="6185" w:author="Philippe Hollanda - Oliveira Trust" w:date="2022-07-19T10:08:00Z">
              <w:r w:rsidRPr="008601AF" w:rsidDel="00627AA0">
                <w:rPr>
                  <w:rFonts w:ascii="Trebuchet MS" w:hAnsi="Trebuchet MS" w:cs="Arial"/>
                  <w:sz w:val="20"/>
                  <w:szCs w:val="20"/>
                  <w:lang w:bidi="th-TH"/>
                </w:rPr>
                <w:delText>R$ 2.382,93</w:delText>
              </w:r>
            </w:del>
          </w:p>
        </w:tc>
      </w:tr>
      <w:tr w:rsidR="008601AF" w:rsidRPr="008601AF" w14:paraId="43386CC9" w14:textId="77777777" w:rsidTr="00627AA0">
        <w:tblPrEx>
          <w:tblW w:w="5000" w:type="pct"/>
          <w:tblCellMar>
            <w:left w:w="70" w:type="dxa"/>
            <w:right w:w="70" w:type="dxa"/>
          </w:tblCellMar>
          <w:tblPrExChange w:id="6186" w:author="Philippe Hollanda - Oliveira Trust" w:date="2022-07-19T10:08:00Z">
            <w:tblPrEx>
              <w:tblW w:w="5000" w:type="pct"/>
              <w:tblCellMar>
                <w:left w:w="70" w:type="dxa"/>
                <w:right w:w="70" w:type="dxa"/>
              </w:tblCellMar>
            </w:tblPrEx>
          </w:tblPrExChange>
        </w:tblPrEx>
        <w:trPr>
          <w:trHeight w:val="1785"/>
          <w:trPrChange w:id="618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18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6279C2" w14:textId="3FD20108" w:rsidR="008601AF" w:rsidRPr="008601AF" w:rsidRDefault="008601AF" w:rsidP="003C2C2A">
            <w:pPr>
              <w:jc w:val="center"/>
              <w:rPr>
                <w:rFonts w:ascii="Trebuchet MS" w:hAnsi="Trebuchet MS" w:cs="Arial"/>
                <w:sz w:val="20"/>
                <w:szCs w:val="20"/>
                <w:lang w:bidi="th-TH"/>
              </w:rPr>
            </w:pPr>
            <w:del w:id="6189"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1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E5EA9C" w14:textId="4DD35789" w:rsidR="008601AF" w:rsidRPr="008601AF" w:rsidRDefault="008601AF" w:rsidP="003C2C2A">
            <w:pPr>
              <w:jc w:val="center"/>
              <w:rPr>
                <w:rFonts w:ascii="Trebuchet MS" w:hAnsi="Trebuchet MS" w:cs="Arial"/>
                <w:sz w:val="20"/>
                <w:szCs w:val="20"/>
                <w:lang w:bidi="th-TH"/>
              </w:rPr>
            </w:pPr>
            <w:del w:id="6191" w:author="Philippe Hollanda - Oliveira Trust" w:date="2022-07-19T10:08:00Z">
              <w:r w:rsidRPr="008601AF" w:rsidDel="00627AA0">
                <w:rPr>
                  <w:rFonts w:ascii="Trebuchet MS" w:hAnsi="Trebuchet MS" w:cs="Arial"/>
                  <w:sz w:val="20"/>
                  <w:szCs w:val="20"/>
                  <w:lang w:bidi="th-TH"/>
                </w:rPr>
                <w:delText>16/09/2021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1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662223" w14:textId="3571122F" w:rsidR="008601AF" w:rsidRPr="008601AF" w:rsidRDefault="008601AF" w:rsidP="003C2C2A">
            <w:pPr>
              <w:jc w:val="center"/>
              <w:rPr>
                <w:rFonts w:ascii="Trebuchet MS" w:hAnsi="Trebuchet MS" w:cs="Arial"/>
                <w:sz w:val="20"/>
                <w:szCs w:val="20"/>
                <w:lang w:bidi="th-TH"/>
              </w:rPr>
            </w:pPr>
            <w:del w:id="6193" w:author="Philippe Hollanda - Oliveira Trust" w:date="2022-07-19T10:08:00Z">
              <w:r w:rsidRPr="008601AF" w:rsidDel="00627AA0">
                <w:rPr>
                  <w:rFonts w:ascii="Trebuchet MS" w:hAnsi="Trebuchet MS" w:cs="Arial"/>
                  <w:sz w:val="20"/>
                  <w:szCs w:val="20"/>
                  <w:lang w:bidi="th-TH"/>
                </w:rPr>
                <w:delText>R$ 3.090,00</w:delText>
              </w:r>
            </w:del>
          </w:p>
        </w:tc>
      </w:tr>
      <w:tr w:rsidR="008601AF" w:rsidRPr="008601AF" w14:paraId="21E02F38" w14:textId="77777777" w:rsidTr="00627AA0">
        <w:tblPrEx>
          <w:tblW w:w="5000" w:type="pct"/>
          <w:tblCellMar>
            <w:left w:w="70" w:type="dxa"/>
            <w:right w:w="70" w:type="dxa"/>
          </w:tblCellMar>
          <w:tblPrExChange w:id="6194" w:author="Philippe Hollanda - Oliveira Trust" w:date="2022-07-19T10:08:00Z">
            <w:tblPrEx>
              <w:tblW w:w="5000" w:type="pct"/>
              <w:tblCellMar>
                <w:left w:w="70" w:type="dxa"/>
                <w:right w:w="70" w:type="dxa"/>
              </w:tblCellMar>
            </w:tblPrEx>
          </w:tblPrExChange>
        </w:tblPrEx>
        <w:trPr>
          <w:trHeight w:val="1785"/>
          <w:trPrChange w:id="619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19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B22D37" w14:textId="3FF7F0D4" w:rsidR="008601AF" w:rsidRPr="008601AF" w:rsidRDefault="008601AF" w:rsidP="003C2C2A">
            <w:pPr>
              <w:jc w:val="center"/>
              <w:rPr>
                <w:rFonts w:ascii="Trebuchet MS" w:hAnsi="Trebuchet MS" w:cs="Arial"/>
                <w:sz w:val="20"/>
                <w:szCs w:val="20"/>
                <w:lang w:bidi="th-TH"/>
              </w:rPr>
            </w:pPr>
            <w:del w:id="6197"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1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7D7AC9" w14:textId="69CB869C" w:rsidR="008601AF" w:rsidRPr="008601AF" w:rsidRDefault="008601AF" w:rsidP="003C2C2A">
            <w:pPr>
              <w:jc w:val="center"/>
              <w:rPr>
                <w:rFonts w:ascii="Trebuchet MS" w:hAnsi="Trebuchet MS" w:cs="Arial"/>
                <w:sz w:val="20"/>
                <w:szCs w:val="20"/>
                <w:lang w:bidi="th-TH"/>
              </w:rPr>
            </w:pPr>
            <w:del w:id="6199"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DC48C2" w14:textId="67D176E8" w:rsidR="008601AF" w:rsidRPr="008601AF" w:rsidRDefault="008601AF" w:rsidP="003C2C2A">
            <w:pPr>
              <w:jc w:val="center"/>
              <w:rPr>
                <w:rFonts w:ascii="Trebuchet MS" w:hAnsi="Trebuchet MS" w:cs="Arial"/>
                <w:sz w:val="20"/>
                <w:szCs w:val="20"/>
                <w:lang w:bidi="th-TH"/>
              </w:rPr>
            </w:pPr>
            <w:del w:id="6201" w:author="Philippe Hollanda - Oliveira Trust" w:date="2022-07-19T10:08:00Z">
              <w:r w:rsidRPr="008601AF" w:rsidDel="00627AA0">
                <w:rPr>
                  <w:rFonts w:ascii="Trebuchet MS" w:hAnsi="Trebuchet MS" w:cs="Arial"/>
                  <w:sz w:val="20"/>
                  <w:szCs w:val="20"/>
                  <w:lang w:bidi="th-TH"/>
                </w:rPr>
                <w:delText>R$ 3.191,00</w:delText>
              </w:r>
            </w:del>
          </w:p>
        </w:tc>
      </w:tr>
      <w:tr w:rsidR="008601AF" w:rsidRPr="008601AF" w14:paraId="069F814D" w14:textId="77777777" w:rsidTr="00627AA0">
        <w:tblPrEx>
          <w:tblW w:w="5000" w:type="pct"/>
          <w:tblCellMar>
            <w:left w:w="70" w:type="dxa"/>
            <w:right w:w="70" w:type="dxa"/>
          </w:tblCellMar>
          <w:tblPrExChange w:id="6202" w:author="Philippe Hollanda - Oliveira Trust" w:date="2022-07-19T10:08:00Z">
            <w:tblPrEx>
              <w:tblW w:w="5000" w:type="pct"/>
              <w:tblCellMar>
                <w:left w:w="70" w:type="dxa"/>
                <w:right w:w="70" w:type="dxa"/>
              </w:tblCellMar>
            </w:tblPrEx>
          </w:tblPrExChange>
        </w:tblPrEx>
        <w:trPr>
          <w:trHeight w:val="1785"/>
          <w:trPrChange w:id="620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20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802AAC" w14:textId="79BAE4AA" w:rsidR="008601AF" w:rsidRPr="008601AF" w:rsidRDefault="008601AF" w:rsidP="003C2C2A">
            <w:pPr>
              <w:jc w:val="center"/>
              <w:rPr>
                <w:rFonts w:ascii="Trebuchet MS" w:hAnsi="Trebuchet MS" w:cs="Arial"/>
                <w:sz w:val="20"/>
                <w:szCs w:val="20"/>
                <w:lang w:bidi="th-TH"/>
              </w:rPr>
            </w:pPr>
            <w:del w:id="6205" w:author="Philippe Hollanda - Oliveira Trust" w:date="2022-07-19T10:08:00Z">
              <w:r w:rsidRPr="008601AF" w:rsidDel="00627AA0">
                <w:rPr>
                  <w:rFonts w:ascii="Trebuchet MS" w:hAnsi="Trebuchet MS" w:cs="Arial"/>
                  <w:sz w:val="20"/>
                  <w:szCs w:val="20"/>
                  <w:lang w:bidi="th-TH"/>
                </w:rPr>
                <w:lastRenderedPageBreak/>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0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F1CC38" w14:textId="6F67BC97" w:rsidR="008601AF" w:rsidRPr="008601AF" w:rsidRDefault="008601AF" w:rsidP="003C2C2A">
            <w:pPr>
              <w:jc w:val="center"/>
              <w:rPr>
                <w:rFonts w:ascii="Trebuchet MS" w:hAnsi="Trebuchet MS" w:cs="Arial"/>
                <w:sz w:val="20"/>
                <w:szCs w:val="20"/>
                <w:lang w:bidi="th-TH"/>
              </w:rPr>
            </w:pPr>
            <w:del w:id="6207" w:author="Philippe Hollanda - Oliveira Trust" w:date="2022-07-19T10:08:00Z">
              <w:r w:rsidRPr="008601AF" w:rsidDel="00627AA0">
                <w:rPr>
                  <w:rFonts w:ascii="Trebuchet MS" w:hAnsi="Trebuchet MS" w:cs="Arial"/>
                  <w:sz w:val="20"/>
                  <w:szCs w:val="20"/>
                  <w:lang w:bidi="th-TH"/>
                </w:rPr>
                <w:delText>21/09/2021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0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3461FA" w14:textId="25DECCE9" w:rsidR="008601AF" w:rsidRPr="008601AF" w:rsidRDefault="008601AF" w:rsidP="003C2C2A">
            <w:pPr>
              <w:jc w:val="center"/>
              <w:rPr>
                <w:rFonts w:ascii="Trebuchet MS" w:hAnsi="Trebuchet MS" w:cs="Arial"/>
                <w:sz w:val="20"/>
                <w:szCs w:val="20"/>
                <w:lang w:bidi="th-TH"/>
              </w:rPr>
            </w:pPr>
            <w:del w:id="6209" w:author="Philippe Hollanda - Oliveira Trust" w:date="2022-07-19T10:08:00Z">
              <w:r w:rsidRPr="008601AF" w:rsidDel="00627AA0">
                <w:rPr>
                  <w:rFonts w:ascii="Trebuchet MS" w:hAnsi="Trebuchet MS" w:cs="Arial"/>
                  <w:sz w:val="20"/>
                  <w:szCs w:val="20"/>
                  <w:lang w:bidi="th-TH"/>
                </w:rPr>
                <w:delText>R$ 3.050,00</w:delText>
              </w:r>
            </w:del>
          </w:p>
        </w:tc>
      </w:tr>
      <w:tr w:rsidR="008601AF" w:rsidRPr="008601AF" w14:paraId="568B24C9" w14:textId="77777777" w:rsidTr="00627AA0">
        <w:tblPrEx>
          <w:tblW w:w="5000" w:type="pct"/>
          <w:tblCellMar>
            <w:left w:w="70" w:type="dxa"/>
            <w:right w:w="70" w:type="dxa"/>
          </w:tblCellMar>
          <w:tblPrExChange w:id="6210" w:author="Philippe Hollanda - Oliveira Trust" w:date="2022-07-19T10:08:00Z">
            <w:tblPrEx>
              <w:tblW w:w="5000" w:type="pct"/>
              <w:tblCellMar>
                <w:left w:w="70" w:type="dxa"/>
                <w:right w:w="70" w:type="dxa"/>
              </w:tblCellMar>
            </w:tblPrEx>
          </w:tblPrExChange>
        </w:tblPrEx>
        <w:trPr>
          <w:trHeight w:val="1785"/>
          <w:trPrChange w:id="621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21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301368" w14:textId="544AC7F2" w:rsidR="008601AF" w:rsidRPr="008601AF" w:rsidRDefault="008601AF" w:rsidP="003C2C2A">
            <w:pPr>
              <w:jc w:val="center"/>
              <w:rPr>
                <w:rFonts w:ascii="Trebuchet MS" w:hAnsi="Trebuchet MS" w:cs="Arial"/>
                <w:sz w:val="20"/>
                <w:szCs w:val="20"/>
                <w:lang w:bidi="th-TH"/>
              </w:rPr>
            </w:pPr>
            <w:del w:id="6213" w:author="Philippe Hollanda - Oliveira Trust" w:date="2022-07-19T10:08:00Z">
              <w:r w:rsidRPr="008601AF" w:rsidDel="00627AA0">
                <w:rPr>
                  <w:rFonts w:ascii="Trebuchet MS" w:hAnsi="Trebuchet MS" w:cs="Arial"/>
                  <w:sz w:val="20"/>
                  <w:szCs w:val="20"/>
                  <w:lang w:bidi="th-TH"/>
                </w:rPr>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1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654B9B" w14:textId="55024CD7" w:rsidR="008601AF" w:rsidRPr="008601AF" w:rsidRDefault="008601AF" w:rsidP="003C2C2A">
            <w:pPr>
              <w:jc w:val="center"/>
              <w:rPr>
                <w:rFonts w:ascii="Trebuchet MS" w:hAnsi="Trebuchet MS" w:cs="Arial"/>
                <w:sz w:val="20"/>
                <w:szCs w:val="20"/>
                <w:lang w:bidi="th-TH"/>
              </w:rPr>
            </w:pPr>
            <w:del w:id="6215" w:author="Philippe Hollanda - Oliveira Trust" w:date="2022-07-19T10:08:00Z">
              <w:r w:rsidRPr="008601AF" w:rsidDel="00627AA0">
                <w:rPr>
                  <w:rFonts w:ascii="Trebuchet MS" w:hAnsi="Trebuchet MS" w:cs="Arial"/>
                  <w:sz w:val="20"/>
                  <w:szCs w:val="20"/>
                  <w:lang w:bidi="th-TH"/>
                </w:rPr>
                <w:delText>21/09/2021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1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125672" w14:textId="11E338AF" w:rsidR="008601AF" w:rsidRPr="008601AF" w:rsidRDefault="008601AF" w:rsidP="003C2C2A">
            <w:pPr>
              <w:jc w:val="center"/>
              <w:rPr>
                <w:rFonts w:ascii="Trebuchet MS" w:hAnsi="Trebuchet MS" w:cs="Arial"/>
                <w:sz w:val="20"/>
                <w:szCs w:val="20"/>
                <w:lang w:bidi="th-TH"/>
              </w:rPr>
            </w:pPr>
            <w:del w:id="6217" w:author="Philippe Hollanda - Oliveira Trust" w:date="2022-07-19T10:08:00Z">
              <w:r w:rsidRPr="008601AF" w:rsidDel="00627AA0">
                <w:rPr>
                  <w:rFonts w:ascii="Trebuchet MS" w:hAnsi="Trebuchet MS" w:cs="Arial"/>
                  <w:sz w:val="20"/>
                  <w:szCs w:val="20"/>
                  <w:lang w:bidi="th-TH"/>
                </w:rPr>
                <w:delText>R$ 1.591,60</w:delText>
              </w:r>
            </w:del>
          </w:p>
        </w:tc>
      </w:tr>
      <w:tr w:rsidR="008601AF" w:rsidRPr="008601AF" w14:paraId="3ACA5711" w14:textId="77777777" w:rsidTr="00627AA0">
        <w:tblPrEx>
          <w:tblW w:w="5000" w:type="pct"/>
          <w:tblCellMar>
            <w:left w:w="70" w:type="dxa"/>
            <w:right w:w="70" w:type="dxa"/>
          </w:tblCellMar>
          <w:tblPrExChange w:id="6218" w:author="Philippe Hollanda - Oliveira Trust" w:date="2022-07-19T10:08:00Z">
            <w:tblPrEx>
              <w:tblW w:w="5000" w:type="pct"/>
              <w:tblCellMar>
                <w:left w:w="70" w:type="dxa"/>
                <w:right w:w="70" w:type="dxa"/>
              </w:tblCellMar>
            </w:tblPrEx>
          </w:tblPrExChange>
        </w:tblPrEx>
        <w:trPr>
          <w:trHeight w:val="1785"/>
          <w:trPrChange w:id="621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22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0F16E6" w14:textId="026E67B1" w:rsidR="008601AF" w:rsidRPr="008601AF" w:rsidRDefault="008601AF" w:rsidP="003C2C2A">
            <w:pPr>
              <w:jc w:val="center"/>
              <w:rPr>
                <w:rFonts w:ascii="Trebuchet MS" w:hAnsi="Trebuchet MS" w:cs="Arial"/>
                <w:sz w:val="20"/>
                <w:szCs w:val="20"/>
                <w:lang w:bidi="th-TH"/>
              </w:rPr>
            </w:pPr>
            <w:del w:id="6221" w:author="Philippe Hollanda - Oliveira Trust" w:date="2022-07-19T10:08:00Z">
              <w:r w:rsidRPr="008601AF" w:rsidDel="00627AA0">
                <w:rPr>
                  <w:rFonts w:ascii="Trebuchet MS" w:hAnsi="Trebuchet MS" w:cs="Arial"/>
                  <w:sz w:val="20"/>
                  <w:szCs w:val="20"/>
                  <w:lang w:bidi="th-TH"/>
                </w:rPr>
                <w:delText>CANTONEIRA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EE5443" w14:textId="21E251F2" w:rsidR="008601AF" w:rsidRPr="008601AF" w:rsidRDefault="008601AF" w:rsidP="003C2C2A">
            <w:pPr>
              <w:jc w:val="center"/>
              <w:rPr>
                <w:rFonts w:ascii="Trebuchet MS" w:hAnsi="Trebuchet MS" w:cs="Arial"/>
                <w:sz w:val="20"/>
                <w:szCs w:val="20"/>
                <w:lang w:bidi="th-TH"/>
              </w:rPr>
            </w:pPr>
            <w:del w:id="6223" w:author="Philippe Hollanda - Oliveira Trust" w:date="2022-07-19T10:08:00Z">
              <w:r w:rsidRPr="008601AF" w:rsidDel="00627AA0">
                <w:rPr>
                  <w:rFonts w:ascii="Trebuchet MS" w:hAnsi="Trebuchet MS" w:cs="Arial"/>
                  <w:sz w:val="20"/>
                  <w:szCs w:val="20"/>
                  <w:lang w:bidi="th-TH"/>
                </w:rPr>
                <w:delText>16/09/2021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237EF5" w14:textId="53E561B5" w:rsidR="008601AF" w:rsidRPr="008601AF" w:rsidRDefault="008601AF" w:rsidP="003C2C2A">
            <w:pPr>
              <w:jc w:val="center"/>
              <w:rPr>
                <w:rFonts w:ascii="Trebuchet MS" w:hAnsi="Trebuchet MS" w:cs="Arial"/>
                <w:sz w:val="20"/>
                <w:szCs w:val="20"/>
                <w:lang w:bidi="th-TH"/>
              </w:rPr>
            </w:pPr>
            <w:del w:id="6225" w:author="Philippe Hollanda - Oliveira Trust" w:date="2022-07-19T10:08:00Z">
              <w:r w:rsidRPr="008601AF" w:rsidDel="00627AA0">
                <w:rPr>
                  <w:rFonts w:ascii="Trebuchet MS" w:hAnsi="Trebuchet MS" w:cs="Arial"/>
                  <w:sz w:val="20"/>
                  <w:szCs w:val="20"/>
                  <w:lang w:bidi="th-TH"/>
                </w:rPr>
                <w:delText>R$ 3.409,42</w:delText>
              </w:r>
            </w:del>
          </w:p>
        </w:tc>
      </w:tr>
      <w:tr w:rsidR="008601AF" w:rsidRPr="008601AF" w14:paraId="2358A327" w14:textId="77777777" w:rsidTr="00627AA0">
        <w:tblPrEx>
          <w:tblW w:w="5000" w:type="pct"/>
          <w:tblCellMar>
            <w:left w:w="70" w:type="dxa"/>
            <w:right w:w="70" w:type="dxa"/>
          </w:tblCellMar>
          <w:tblPrExChange w:id="6226" w:author="Philippe Hollanda - Oliveira Trust" w:date="2022-07-19T10:08:00Z">
            <w:tblPrEx>
              <w:tblW w:w="5000" w:type="pct"/>
              <w:tblCellMar>
                <w:left w:w="70" w:type="dxa"/>
                <w:right w:w="70" w:type="dxa"/>
              </w:tblCellMar>
            </w:tblPrEx>
          </w:tblPrExChange>
        </w:tblPrEx>
        <w:trPr>
          <w:trHeight w:val="1785"/>
          <w:trPrChange w:id="622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22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7B0DC0" w14:textId="204D317B" w:rsidR="008601AF" w:rsidRPr="008601AF" w:rsidRDefault="008601AF" w:rsidP="003C2C2A">
            <w:pPr>
              <w:jc w:val="center"/>
              <w:rPr>
                <w:rFonts w:ascii="Trebuchet MS" w:hAnsi="Trebuchet MS" w:cs="Arial"/>
                <w:sz w:val="20"/>
                <w:szCs w:val="20"/>
                <w:lang w:bidi="th-TH"/>
              </w:rPr>
            </w:pPr>
            <w:del w:id="6229"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CB7224" w14:textId="0D556696" w:rsidR="008601AF" w:rsidRPr="008601AF" w:rsidRDefault="008601AF" w:rsidP="003C2C2A">
            <w:pPr>
              <w:jc w:val="center"/>
              <w:rPr>
                <w:rFonts w:ascii="Trebuchet MS" w:hAnsi="Trebuchet MS" w:cs="Arial"/>
                <w:sz w:val="20"/>
                <w:szCs w:val="20"/>
                <w:lang w:bidi="th-TH"/>
              </w:rPr>
            </w:pPr>
            <w:del w:id="6231" w:author="Philippe Hollanda - Oliveira Trust" w:date="2022-07-19T10:08:00Z">
              <w:r w:rsidRPr="008601AF" w:rsidDel="00627AA0">
                <w:rPr>
                  <w:rFonts w:ascii="Trebuchet MS" w:hAnsi="Trebuchet MS" w:cs="Arial"/>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E69E6D" w14:textId="608C9C4F" w:rsidR="008601AF" w:rsidRPr="008601AF" w:rsidRDefault="008601AF" w:rsidP="003C2C2A">
            <w:pPr>
              <w:jc w:val="center"/>
              <w:rPr>
                <w:rFonts w:ascii="Trebuchet MS" w:hAnsi="Trebuchet MS" w:cs="Arial"/>
                <w:sz w:val="20"/>
                <w:szCs w:val="20"/>
                <w:lang w:bidi="th-TH"/>
              </w:rPr>
            </w:pPr>
            <w:del w:id="6233" w:author="Philippe Hollanda - Oliveira Trust" w:date="2022-07-19T10:08:00Z">
              <w:r w:rsidRPr="008601AF" w:rsidDel="00627AA0">
                <w:rPr>
                  <w:rFonts w:ascii="Trebuchet MS" w:hAnsi="Trebuchet MS" w:cs="Arial"/>
                  <w:sz w:val="20"/>
                  <w:szCs w:val="20"/>
                  <w:lang w:bidi="th-TH"/>
                </w:rPr>
                <w:delText>R$ 2.218,79</w:delText>
              </w:r>
            </w:del>
          </w:p>
        </w:tc>
      </w:tr>
      <w:tr w:rsidR="008601AF" w:rsidRPr="008601AF" w14:paraId="42C053BD" w14:textId="77777777" w:rsidTr="00627AA0">
        <w:tblPrEx>
          <w:tblW w:w="5000" w:type="pct"/>
          <w:tblCellMar>
            <w:left w:w="70" w:type="dxa"/>
            <w:right w:w="70" w:type="dxa"/>
          </w:tblCellMar>
          <w:tblPrExChange w:id="6234" w:author="Philippe Hollanda - Oliveira Trust" w:date="2022-07-19T10:08:00Z">
            <w:tblPrEx>
              <w:tblW w:w="5000" w:type="pct"/>
              <w:tblCellMar>
                <w:left w:w="70" w:type="dxa"/>
                <w:right w:w="70" w:type="dxa"/>
              </w:tblCellMar>
            </w:tblPrEx>
          </w:tblPrExChange>
        </w:tblPrEx>
        <w:trPr>
          <w:trHeight w:val="1785"/>
          <w:trPrChange w:id="623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23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77C3B2" w14:textId="0E354B0F" w:rsidR="008601AF" w:rsidRPr="008601AF" w:rsidRDefault="008601AF" w:rsidP="003C2C2A">
            <w:pPr>
              <w:jc w:val="center"/>
              <w:rPr>
                <w:rFonts w:ascii="Trebuchet MS" w:hAnsi="Trebuchet MS" w:cs="Arial"/>
                <w:sz w:val="20"/>
                <w:szCs w:val="20"/>
                <w:lang w:bidi="th-TH"/>
              </w:rPr>
            </w:pPr>
            <w:del w:id="6237"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9B43CD" w14:textId="7F44D1E5" w:rsidR="008601AF" w:rsidRPr="008601AF" w:rsidRDefault="008601AF" w:rsidP="003C2C2A">
            <w:pPr>
              <w:jc w:val="center"/>
              <w:rPr>
                <w:rFonts w:ascii="Trebuchet MS" w:hAnsi="Trebuchet MS" w:cs="Arial"/>
                <w:sz w:val="20"/>
                <w:szCs w:val="20"/>
                <w:lang w:bidi="th-TH"/>
              </w:rPr>
            </w:pPr>
            <w:del w:id="6239" w:author="Philippe Hollanda - Oliveira Trust" w:date="2022-07-19T10:08:00Z">
              <w:r w:rsidRPr="008601AF" w:rsidDel="00627AA0">
                <w:rPr>
                  <w:rFonts w:ascii="Trebuchet MS" w:hAnsi="Trebuchet MS" w:cs="Arial"/>
                  <w:sz w:val="20"/>
                  <w:szCs w:val="20"/>
                  <w:lang w:bidi="th-TH"/>
                </w:rPr>
                <w:delText>22/09/2021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84FBE6" w14:textId="4C6FFCDF" w:rsidR="008601AF" w:rsidRPr="008601AF" w:rsidRDefault="008601AF" w:rsidP="003C2C2A">
            <w:pPr>
              <w:jc w:val="center"/>
              <w:rPr>
                <w:rFonts w:ascii="Trebuchet MS" w:hAnsi="Trebuchet MS" w:cs="Arial"/>
                <w:sz w:val="20"/>
                <w:szCs w:val="20"/>
                <w:lang w:bidi="th-TH"/>
              </w:rPr>
            </w:pPr>
            <w:del w:id="6241" w:author="Philippe Hollanda - Oliveira Trust" w:date="2022-07-19T10:08:00Z">
              <w:r w:rsidRPr="008601AF" w:rsidDel="00627AA0">
                <w:rPr>
                  <w:rFonts w:ascii="Trebuchet MS" w:hAnsi="Trebuchet MS" w:cs="Arial"/>
                  <w:sz w:val="20"/>
                  <w:szCs w:val="20"/>
                  <w:lang w:bidi="th-TH"/>
                </w:rPr>
                <w:delText>R$ 8.261,17</w:delText>
              </w:r>
            </w:del>
          </w:p>
        </w:tc>
      </w:tr>
      <w:tr w:rsidR="008601AF" w:rsidRPr="008601AF" w14:paraId="1A4158AB" w14:textId="77777777" w:rsidTr="00627AA0">
        <w:tblPrEx>
          <w:tblW w:w="5000" w:type="pct"/>
          <w:tblCellMar>
            <w:left w:w="70" w:type="dxa"/>
            <w:right w:w="70" w:type="dxa"/>
          </w:tblCellMar>
          <w:tblPrExChange w:id="6242" w:author="Philippe Hollanda - Oliveira Trust" w:date="2022-07-19T10:08:00Z">
            <w:tblPrEx>
              <w:tblW w:w="5000" w:type="pct"/>
              <w:tblCellMar>
                <w:left w:w="70" w:type="dxa"/>
                <w:right w:w="70" w:type="dxa"/>
              </w:tblCellMar>
            </w:tblPrEx>
          </w:tblPrExChange>
        </w:tblPrEx>
        <w:trPr>
          <w:trHeight w:val="1785"/>
          <w:trPrChange w:id="624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24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594171" w14:textId="0C964DD8" w:rsidR="008601AF" w:rsidRPr="008601AF" w:rsidRDefault="008601AF" w:rsidP="003C2C2A">
            <w:pPr>
              <w:jc w:val="center"/>
              <w:rPr>
                <w:rFonts w:ascii="Trebuchet MS" w:hAnsi="Trebuchet MS" w:cs="Arial"/>
                <w:sz w:val="20"/>
                <w:szCs w:val="20"/>
                <w:lang w:bidi="th-TH"/>
              </w:rPr>
            </w:pPr>
            <w:del w:id="6245" w:author="Philippe Hollanda - Oliveira Trust" w:date="2022-07-19T10:08:00Z">
              <w:r w:rsidRPr="008601AF" w:rsidDel="00627AA0">
                <w:rPr>
                  <w:rFonts w:ascii="Trebuchet MS" w:hAnsi="Trebuchet MS" w:cs="Arial"/>
                  <w:sz w:val="20"/>
                  <w:szCs w:val="20"/>
                  <w:lang w:bidi="th-TH"/>
                </w:rPr>
                <w:lastRenderedPageBreak/>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307D57" w14:textId="1F8A02B3" w:rsidR="008601AF" w:rsidRPr="008601AF" w:rsidRDefault="008601AF" w:rsidP="003C2C2A">
            <w:pPr>
              <w:jc w:val="center"/>
              <w:rPr>
                <w:rFonts w:ascii="Trebuchet MS" w:hAnsi="Trebuchet MS" w:cs="Arial"/>
                <w:sz w:val="20"/>
                <w:szCs w:val="20"/>
                <w:lang w:bidi="th-TH"/>
              </w:rPr>
            </w:pPr>
            <w:del w:id="6247" w:author="Philippe Hollanda - Oliveira Trust" w:date="2022-07-19T10:08:00Z">
              <w:r w:rsidRPr="008601AF" w:rsidDel="00627AA0">
                <w:rPr>
                  <w:rFonts w:ascii="Trebuchet MS" w:hAnsi="Trebuchet MS" w:cs="Arial"/>
                  <w:sz w:val="20"/>
                  <w:szCs w:val="20"/>
                  <w:lang w:bidi="th-TH"/>
                </w:rPr>
                <w:delText>22/09/2021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456505" w14:textId="2D8D4482" w:rsidR="008601AF" w:rsidRPr="008601AF" w:rsidRDefault="008601AF" w:rsidP="003C2C2A">
            <w:pPr>
              <w:jc w:val="center"/>
              <w:rPr>
                <w:rFonts w:ascii="Trebuchet MS" w:hAnsi="Trebuchet MS" w:cs="Arial"/>
                <w:sz w:val="20"/>
                <w:szCs w:val="20"/>
                <w:lang w:bidi="th-TH"/>
              </w:rPr>
            </w:pPr>
            <w:del w:id="6249" w:author="Philippe Hollanda - Oliveira Trust" w:date="2022-07-19T10:08:00Z">
              <w:r w:rsidRPr="008601AF" w:rsidDel="00627AA0">
                <w:rPr>
                  <w:rFonts w:ascii="Trebuchet MS" w:hAnsi="Trebuchet MS" w:cs="Arial"/>
                  <w:sz w:val="20"/>
                  <w:szCs w:val="20"/>
                  <w:lang w:bidi="th-TH"/>
                </w:rPr>
                <w:delText>R$ 79,95</w:delText>
              </w:r>
            </w:del>
          </w:p>
        </w:tc>
      </w:tr>
      <w:tr w:rsidR="008601AF" w:rsidRPr="008601AF" w14:paraId="1BC1CC44" w14:textId="77777777" w:rsidTr="00627AA0">
        <w:tblPrEx>
          <w:tblW w:w="5000" w:type="pct"/>
          <w:tblCellMar>
            <w:left w:w="70" w:type="dxa"/>
            <w:right w:w="70" w:type="dxa"/>
          </w:tblCellMar>
          <w:tblPrExChange w:id="6250" w:author="Philippe Hollanda - Oliveira Trust" w:date="2022-07-19T10:08:00Z">
            <w:tblPrEx>
              <w:tblW w:w="5000" w:type="pct"/>
              <w:tblCellMar>
                <w:left w:w="70" w:type="dxa"/>
                <w:right w:w="70" w:type="dxa"/>
              </w:tblCellMar>
            </w:tblPrEx>
          </w:tblPrExChange>
        </w:tblPrEx>
        <w:trPr>
          <w:trHeight w:val="1785"/>
          <w:trPrChange w:id="625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25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F368AB" w14:textId="78E40A49" w:rsidR="008601AF" w:rsidRPr="008601AF" w:rsidRDefault="008601AF" w:rsidP="003C2C2A">
            <w:pPr>
              <w:jc w:val="center"/>
              <w:rPr>
                <w:rFonts w:ascii="Trebuchet MS" w:hAnsi="Trebuchet MS" w:cs="Arial"/>
                <w:sz w:val="20"/>
                <w:szCs w:val="20"/>
                <w:lang w:bidi="th-TH"/>
              </w:rPr>
            </w:pPr>
            <w:del w:id="6253"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034C14" w14:textId="77A10FB2" w:rsidR="008601AF" w:rsidRPr="008601AF" w:rsidRDefault="008601AF" w:rsidP="003C2C2A">
            <w:pPr>
              <w:jc w:val="center"/>
              <w:rPr>
                <w:rFonts w:ascii="Trebuchet MS" w:hAnsi="Trebuchet MS" w:cs="Arial"/>
                <w:sz w:val="20"/>
                <w:szCs w:val="20"/>
                <w:lang w:bidi="th-TH"/>
              </w:rPr>
            </w:pPr>
            <w:del w:id="6255" w:author="Philippe Hollanda - Oliveira Trust" w:date="2022-07-19T10:08:00Z">
              <w:r w:rsidRPr="008601AF" w:rsidDel="00627AA0">
                <w:rPr>
                  <w:rFonts w:ascii="Trebuchet MS" w:hAnsi="Trebuchet MS" w:cs="Arial"/>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8A5A95" w14:textId="7D350F83" w:rsidR="008601AF" w:rsidRPr="008601AF" w:rsidRDefault="008601AF" w:rsidP="003C2C2A">
            <w:pPr>
              <w:jc w:val="center"/>
              <w:rPr>
                <w:rFonts w:ascii="Trebuchet MS" w:hAnsi="Trebuchet MS" w:cs="Arial"/>
                <w:sz w:val="20"/>
                <w:szCs w:val="20"/>
                <w:lang w:bidi="th-TH"/>
              </w:rPr>
            </w:pPr>
            <w:del w:id="6257" w:author="Philippe Hollanda - Oliveira Trust" w:date="2022-07-19T10:08:00Z">
              <w:r w:rsidRPr="008601AF" w:rsidDel="00627AA0">
                <w:rPr>
                  <w:rFonts w:ascii="Trebuchet MS" w:hAnsi="Trebuchet MS" w:cs="Arial"/>
                  <w:sz w:val="20"/>
                  <w:szCs w:val="20"/>
                  <w:lang w:bidi="th-TH"/>
                </w:rPr>
                <w:delText>R$ 9.507,91</w:delText>
              </w:r>
            </w:del>
          </w:p>
        </w:tc>
      </w:tr>
      <w:tr w:rsidR="008601AF" w:rsidRPr="008601AF" w14:paraId="36816DF0" w14:textId="77777777" w:rsidTr="00627AA0">
        <w:tblPrEx>
          <w:tblW w:w="5000" w:type="pct"/>
          <w:tblCellMar>
            <w:left w:w="70" w:type="dxa"/>
            <w:right w:w="70" w:type="dxa"/>
          </w:tblCellMar>
          <w:tblPrExChange w:id="6258" w:author="Philippe Hollanda - Oliveira Trust" w:date="2022-07-19T10:08:00Z">
            <w:tblPrEx>
              <w:tblW w:w="5000" w:type="pct"/>
              <w:tblCellMar>
                <w:left w:w="70" w:type="dxa"/>
                <w:right w:w="70" w:type="dxa"/>
              </w:tblCellMar>
            </w:tblPrEx>
          </w:tblPrExChange>
        </w:tblPrEx>
        <w:trPr>
          <w:trHeight w:val="1785"/>
          <w:trPrChange w:id="625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26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4C600C7"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2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18B559" w14:textId="39E6379D" w:rsidR="008601AF" w:rsidRPr="008601AF" w:rsidRDefault="008601AF" w:rsidP="003C2C2A">
            <w:pPr>
              <w:jc w:val="center"/>
              <w:rPr>
                <w:rFonts w:ascii="Trebuchet MS" w:hAnsi="Trebuchet MS" w:cs="Arial"/>
                <w:sz w:val="20"/>
                <w:szCs w:val="20"/>
                <w:lang w:bidi="th-TH"/>
              </w:rPr>
            </w:pPr>
            <w:del w:id="6262" w:author="Philippe Hollanda - Oliveira Trust" w:date="2022-07-19T10:08:00Z">
              <w:r w:rsidRPr="008601AF" w:rsidDel="00627AA0">
                <w:rPr>
                  <w:rFonts w:ascii="Trebuchet MS" w:hAnsi="Trebuchet MS" w:cs="Arial"/>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F1F645" w14:textId="5F6B7EA4" w:rsidR="008601AF" w:rsidRPr="008601AF" w:rsidRDefault="008601AF" w:rsidP="003C2C2A">
            <w:pPr>
              <w:jc w:val="center"/>
              <w:rPr>
                <w:rFonts w:ascii="Trebuchet MS" w:hAnsi="Trebuchet MS" w:cs="Arial"/>
                <w:sz w:val="20"/>
                <w:szCs w:val="20"/>
                <w:lang w:bidi="th-TH"/>
              </w:rPr>
            </w:pPr>
            <w:del w:id="6264" w:author="Philippe Hollanda - Oliveira Trust" w:date="2022-07-19T10:08:00Z">
              <w:r w:rsidRPr="008601AF" w:rsidDel="00627AA0">
                <w:rPr>
                  <w:rFonts w:ascii="Trebuchet MS" w:hAnsi="Trebuchet MS" w:cs="Arial"/>
                  <w:sz w:val="20"/>
                  <w:szCs w:val="20"/>
                  <w:lang w:bidi="th-TH"/>
                </w:rPr>
                <w:delText>R$ 9.507,91</w:delText>
              </w:r>
            </w:del>
          </w:p>
        </w:tc>
      </w:tr>
      <w:tr w:rsidR="008601AF" w:rsidRPr="008601AF" w14:paraId="6D2727BE" w14:textId="77777777" w:rsidTr="00627AA0">
        <w:tblPrEx>
          <w:tblW w:w="5000" w:type="pct"/>
          <w:tblCellMar>
            <w:left w:w="70" w:type="dxa"/>
            <w:right w:w="70" w:type="dxa"/>
          </w:tblCellMar>
          <w:tblPrExChange w:id="6265" w:author="Philippe Hollanda - Oliveira Trust" w:date="2022-07-19T10:08:00Z">
            <w:tblPrEx>
              <w:tblW w:w="5000" w:type="pct"/>
              <w:tblCellMar>
                <w:left w:w="70" w:type="dxa"/>
                <w:right w:w="70" w:type="dxa"/>
              </w:tblCellMar>
            </w:tblPrEx>
          </w:tblPrExChange>
        </w:tblPrEx>
        <w:trPr>
          <w:trHeight w:val="1785"/>
          <w:trPrChange w:id="626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26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E6364DC"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26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210923" w14:textId="52C514C3" w:rsidR="008601AF" w:rsidRPr="008601AF" w:rsidRDefault="008601AF" w:rsidP="003C2C2A">
            <w:pPr>
              <w:jc w:val="center"/>
              <w:rPr>
                <w:rFonts w:ascii="Trebuchet MS" w:hAnsi="Trebuchet MS" w:cs="Arial"/>
                <w:sz w:val="20"/>
                <w:szCs w:val="20"/>
                <w:lang w:bidi="th-TH"/>
              </w:rPr>
            </w:pPr>
            <w:del w:id="6269" w:author="Philippe Hollanda - Oliveira Trust" w:date="2022-07-19T10:08:00Z">
              <w:r w:rsidRPr="008601AF" w:rsidDel="00627AA0">
                <w:rPr>
                  <w:rFonts w:ascii="Trebuchet MS" w:hAnsi="Trebuchet MS" w:cs="Arial"/>
                  <w:sz w:val="20"/>
                  <w:szCs w:val="20"/>
                  <w:lang w:bidi="th-TH"/>
                </w:rPr>
                <w:delText>23/09/2021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7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686CEB" w14:textId="4FF05A4D" w:rsidR="008601AF" w:rsidRPr="008601AF" w:rsidRDefault="008601AF" w:rsidP="003C2C2A">
            <w:pPr>
              <w:jc w:val="center"/>
              <w:rPr>
                <w:rFonts w:ascii="Trebuchet MS" w:hAnsi="Trebuchet MS" w:cs="Arial"/>
                <w:sz w:val="20"/>
                <w:szCs w:val="20"/>
                <w:lang w:bidi="th-TH"/>
              </w:rPr>
            </w:pPr>
            <w:del w:id="6271" w:author="Philippe Hollanda - Oliveira Trust" w:date="2022-07-19T10:08:00Z">
              <w:r w:rsidRPr="008601AF" w:rsidDel="00627AA0">
                <w:rPr>
                  <w:rFonts w:ascii="Trebuchet MS" w:hAnsi="Trebuchet MS" w:cs="Arial"/>
                  <w:sz w:val="20"/>
                  <w:szCs w:val="20"/>
                  <w:lang w:bidi="th-TH"/>
                </w:rPr>
                <w:delText>R$ 9.507,92</w:delText>
              </w:r>
            </w:del>
          </w:p>
        </w:tc>
      </w:tr>
      <w:tr w:rsidR="008601AF" w:rsidRPr="008601AF" w14:paraId="49A34111" w14:textId="77777777" w:rsidTr="00627AA0">
        <w:tblPrEx>
          <w:tblW w:w="5000" w:type="pct"/>
          <w:tblCellMar>
            <w:left w:w="70" w:type="dxa"/>
            <w:right w:w="70" w:type="dxa"/>
          </w:tblCellMar>
          <w:tblPrExChange w:id="6272" w:author="Philippe Hollanda - Oliveira Trust" w:date="2022-07-19T10:08:00Z">
            <w:tblPrEx>
              <w:tblW w:w="5000" w:type="pct"/>
              <w:tblCellMar>
                <w:left w:w="70" w:type="dxa"/>
                <w:right w:w="70" w:type="dxa"/>
              </w:tblCellMar>
            </w:tblPrEx>
          </w:tblPrExChange>
        </w:tblPrEx>
        <w:trPr>
          <w:trHeight w:val="1785"/>
          <w:trPrChange w:id="627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27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2CA2F5" w14:textId="7954C5E5" w:rsidR="008601AF" w:rsidRPr="008601AF" w:rsidRDefault="008601AF" w:rsidP="003C2C2A">
            <w:pPr>
              <w:jc w:val="center"/>
              <w:rPr>
                <w:rFonts w:ascii="Trebuchet MS" w:hAnsi="Trebuchet MS" w:cs="Arial"/>
                <w:sz w:val="20"/>
                <w:szCs w:val="20"/>
                <w:lang w:bidi="th-TH"/>
              </w:rPr>
            </w:pPr>
            <w:del w:id="6275"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7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743917" w14:textId="220372B8" w:rsidR="008601AF" w:rsidRPr="008601AF" w:rsidRDefault="008601AF" w:rsidP="003C2C2A">
            <w:pPr>
              <w:jc w:val="center"/>
              <w:rPr>
                <w:rFonts w:ascii="Trebuchet MS" w:hAnsi="Trebuchet MS" w:cs="Arial"/>
                <w:sz w:val="20"/>
                <w:szCs w:val="20"/>
                <w:lang w:bidi="th-TH"/>
              </w:rPr>
            </w:pPr>
            <w:del w:id="6277" w:author="Philippe Hollanda - Oliveira Trust" w:date="2022-07-19T10:08:00Z">
              <w:r w:rsidRPr="008601AF" w:rsidDel="00627AA0">
                <w:rPr>
                  <w:rFonts w:ascii="Trebuchet MS" w:hAnsi="Trebuchet MS" w:cs="Arial"/>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7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BF0803" w14:textId="6DBA600B" w:rsidR="008601AF" w:rsidRPr="008601AF" w:rsidRDefault="008601AF" w:rsidP="003C2C2A">
            <w:pPr>
              <w:jc w:val="center"/>
              <w:rPr>
                <w:rFonts w:ascii="Trebuchet MS" w:hAnsi="Trebuchet MS" w:cs="Arial"/>
                <w:sz w:val="20"/>
                <w:szCs w:val="20"/>
                <w:lang w:bidi="th-TH"/>
              </w:rPr>
            </w:pPr>
            <w:del w:id="6279" w:author="Philippe Hollanda - Oliveira Trust" w:date="2022-07-19T10:08:00Z">
              <w:r w:rsidRPr="008601AF" w:rsidDel="00627AA0">
                <w:rPr>
                  <w:rFonts w:ascii="Trebuchet MS" w:hAnsi="Trebuchet MS" w:cs="Arial"/>
                  <w:sz w:val="20"/>
                  <w:szCs w:val="20"/>
                  <w:lang w:bidi="th-TH"/>
                </w:rPr>
                <w:delText>R$ 46.484,05</w:delText>
              </w:r>
            </w:del>
          </w:p>
        </w:tc>
      </w:tr>
      <w:tr w:rsidR="008601AF" w:rsidRPr="008601AF" w14:paraId="7F6690C7" w14:textId="77777777" w:rsidTr="00627AA0">
        <w:tblPrEx>
          <w:tblW w:w="5000" w:type="pct"/>
          <w:tblCellMar>
            <w:left w:w="70" w:type="dxa"/>
            <w:right w:w="70" w:type="dxa"/>
          </w:tblCellMar>
          <w:tblPrExChange w:id="6280" w:author="Philippe Hollanda - Oliveira Trust" w:date="2022-07-19T10:08:00Z">
            <w:tblPrEx>
              <w:tblW w:w="5000" w:type="pct"/>
              <w:tblCellMar>
                <w:left w:w="70" w:type="dxa"/>
                <w:right w:w="70" w:type="dxa"/>
              </w:tblCellMar>
            </w:tblPrEx>
          </w:tblPrExChange>
        </w:tblPrEx>
        <w:trPr>
          <w:trHeight w:val="1785"/>
          <w:trPrChange w:id="628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28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040B2F" w14:textId="400AB757" w:rsidR="008601AF" w:rsidRPr="008601AF" w:rsidRDefault="008601AF" w:rsidP="003C2C2A">
            <w:pPr>
              <w:jc w:val="center"/>
              <w:rPr>
                <w:rFonts w:ascii="Trebuchet MS" w:hAnsi="Trebuchet MS" w:cs="Arial"/>
                <w:sz w:val="20"/>
                <w:szCs w:val="20"/>
                <w:lang w:bidi="th-TH"/>
              </w:rPr>
            </w:pPr>
            <w:del w:id="6283" w:author="Philippe Hollanda - Oliveira Trust" w:date="2022-07-19T10:08:00Z">
              <w:r w:rsidRPr="008601AF" w:rsidDel="00627AA0">
                <w:rPr>
                  <w:rFonts w:ascii="Trebuchet MS" w:hAnsi="Trebuchet MS" w:cs="Arial"/>
                  <w:sz w:val="20"/>
                  <w:szCs w:val="20"/>
                  <w:lang w:bidi="th-TH"/>
                </w:rPr>
                <w:lastRenderedPageBreak/>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8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2DD408" w14:textId="55E4A7EB" w:rsidR="008601AF" w:rsidRPr="008601AF" w:rsidRDefault="008601AF" w:rsidP="003C2C2A">
            <w:pPr>
              <w:jc w:val="center"/>
              <w:rPr>
                <w:rFonts w:ascii="Trebuchet MS" w:hAnsi="Trebuchet MS" w:cs="Arial"/>
                <w:sz w:val="20"/>
                <w:szCs w:val="20"/>
                <w:lang w:bidi="th-TH"/>
              </w:rPr>
            </w:pPr>
            <w:del w:id="6285"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8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2BF519" w14:textId="4438E637" w:rsidR="008601AF" w:rsidRPr="008601AF" w:rsidRDefault="008601AF" w:rsidP="003C2C2A">
            <w:pPr>
              <w:jc w:val="center"/>
              <w:rPr>
                <w:rFonts w:ascii="Trebuchet MS" w:hAnsi="Trebuchet MS" w:cs="Arial"/>
                <w:sz w:val="20"/>
                <w:szCs w:val="20"/>
                <w:lang w:bidi="th-TH"/>
              </w:rPr>
            </w:pPr>
            <w:del w:id="6287" w:author="Philippe Hollanda - Oliveira Trust" w:date="2022-07-19T10:08:00Z">
              <w:r w:rsidRPr="008601AF" w:rsidDel="00627AA0">
                <w:rPr>
                  <w:rFonts w:ascii="Trebuchet MS" w:hAnsi="Trebuchet MS" w:cs="Arial"/>
                  <w:sz w:val="20"/>
                  <w:szCs w:val="20"/>
                  <w:lang w:bidi="th-TH"/>
                </w:rPr>
                <w:delText>R$ 15.250,00</w:delText>
              </w:r>
            </w:del>
          </w:p>
        </w:tc>
      </w:tr>
      <w:tr w:rsidR="008601AF" w:rsidRPr="008601AF" w14:paraId="15DF495C" w14:textId="77777777" w:rsidTr="00627AA0">
        <w:tblPrEx>
          <w:tblW w:w="5000" w:type="pct"/>
          <w:tblCellMar>
            <w:left w:w="70" w:type="dxa"/>
            <w:right w:w="70" w:type="dxa"/>
          </w:tblCellMar>
          <w:tblPrExChange w:id="6288" w:author="Philippe Hollanda - Oliveira Trust" w:date="2022-07-19T10:08:00Z">
            <w:tblPrEx>
              <w:tblW w:w="5000" w:type="pct"/>
              <w:tblCellMar>
                <w:left w:w="70" w:type="dxa"/>
                <w:right w:w="70" w:type="dxa"/>
              </w:tblCellMar>
            </w:tblPrEx>
          </w:tblPrExChange>
        </w:tblPrEx>
        <w:trPr>
          <w:trHeight w:val="1785"/>
          <w:trPrChange w:id="628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29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CCD1430"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2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8C2C84" w14:textId="059F4E62" w:rsidR="008601AF" w:rsidRPr="008601AF" w:rsidRDefault="008601AF" w:rsidP="003C2C2A">
            <w:pPr>
              <w:jc w:val="center"/>
              <w:rPr>
                <w:rFonts w:ascii="Trebuchet MS" w:hAnsi="Trebuchet MS" w:cs="Arial"/>
                <w:sz w:val="20"/>
                <w:szCs w:val="20"/>
                <w:lang w:bidi="th-TH"/>
              </w:rPr>
            </w:pPr>
            <w:del w:id="6292" w:author="Philippe Hollanda - Oliveira Trust" w:date="2022-07-19T10:08:00Z">
              <w:r w:rsidRPr="008601AF" w:rsidDel="00627AA0">
                <w:rPr>
                  <w:rFonts w:ascii="Trebuchet MS" w:hAnsi="Trebuchet MS" w:cs="Arial"/>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2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946479" w14:textId="76285DB1" w:rsidR="008601AF" w:rsidRPr="008601AF" w:rsidRDefault="008601AF" w:rsidP="003C2C2A">
            <w:pPr>
              <w:jc w:val="center"/>
              <w:rPr>
                <w:rFonts w:ascii="Trebuchet MS" w:hAnsi="Trebuchet MS" w:cs="Arial"/>
                <w:sz w:val="20"/>
                <w:szCs w:val="20"/>
                <w:lang w:bidi="th-TH"/>
              </w:rPr>
            </w:pPr>
            <w:del w:id="6294" w:author="Philippe Hollanda - Oliveira Trust" w:date="2022-07-19T10:08:00Z">
              <w:r w:rsidRPr="008601AF" w:rsidDel="00627AA0">
                <w:rPr>
                  <w:rFonts w:ascii="Trebuchet MS" w:hAnsi="Trebuchet MS" w:cs="Arial"/>
                  <w:sz w:val="20"/>
                  <w:szCs w:val="20"/>
                  <w:lang w:bidi="th-TH"/>
                </w:rPr>
                <w:delText>R$ 15.250,00</w:delText>
              </w:r>
            </w:del>
          </w:p>
        </w:tc>
      </w:tr>
      <w:tr w:rsidR="008601AF" w:rsidRPr="008601AF" w14:paraId="0EBB5CC4" w14:textId="77777777" w:rsidTr="00627AA0">
        <w:tblPrEx>
          <w:tblW w:w="5000" w:type="pct"/>
          <w:tblCellMar>
            <w:left w:w="70" w:type="dxa"/>
            <w:right w:w="70" w:type="dxa"/>
          </w:tblCellMar>
          <w:tblPrExChange w:id="6295" w:author="Philippe Hollanda - Oliveira Trust" w:date="2022-07-19T10:08:00Z">
            <w:tblPrEx>
              <w:tblW w:w="5000" w:type="pct"/>
              <w:tblCellMar>
                <w:left w:w="70" w:type="dxa"/>
                <w:right w:w="70" w:type="dxa"/>
              </w:tblCellMar>
            </w:tblPrEx>
          </w:tblPrExChange>
        </w:tblPrEx>
        <w:trPr>
          <w:trHeight w:val="1785"/>
          <w:trPrChange w:id="629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29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0DF8E8" w14:textId="35947F7B" w:rsidR="008601AF" w:rsidRPr="008601AF" w:rsidRDefault="008601AF" w:rsidP="003C2C2A">
            <w:pPr>
              <w:jc w:val="center"/>
              <w:rPr>
                <w:rFonts w:ascii="Trebuchet MS" w:hAnsi="Trebuchet MS" w:cs="Arial"/>
                <w:sz w:val="20"/>
                <w:szCs w:val="20"/>
                <w:lang w:bidi="th-TH"/>
              </w:rPr>
            </w:pPr>
            <w:del w:id="6298" w:author="Philippe Hollanda - Oliveira Trust" w:date="2022-07-19T10:08:00Z">
              <w:r w:rsidRPr="008601AF" w:rsidDel="00627AA0">
                <w:rPr>
                  <w:rFonts w:ascii="Trebuchet MS" w:hAnsi="Trebuchet MS" w:cs="Arial"/>
                  <w:sz w:val="20"/>
                  <w:szCs w:val="20"/>
                  <w:lang w:bidi="th-TH"/>
                </w:rPr>
                <w:delText xml:space="preserve">ULTRABOND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2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12B5BF" w14:textId="4A40DE14" w:rsidR="008601AF" w:rsidRPr="008601AF" w:rsidRDefault="008601AF" w:rsidP="003C2C2A">
            <w:pPr>
              <w:jc w:val="center"/>
              <w:rPr>
                <w:rFonts w:ascii="Trebuchet MS" w:hAnsi="Trebuchet MS" w:cs="Arial"/>
                <w:sz w:val="20"/>
                <w:szCs w:val="20"/>
                <w:lang w:bidi="th-TH"/>
              </w:rPr>
            </w:pPr>
            <w:del w:id="6300"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D33595" w14:textId="3DBB01CD" w:rsidR="008601AF" w:rsidRPr="008601AF" w:rsidRDefault="008601AF" w:rsidP="003C2C2A">
            <w:pPr>
              <w:jc w:val="center"/>
              <w:rPr>
                <w:rFonts w:ascii="Trebuchet MS" w:hAnsi="Trebuchet MS" w:cs="Arial"/>
                <w:sz w:val="20"/>
                <w:szCs w:val="20"/>
                <w:lang w:bidi="th-TH"/>
              </w:rPr>
            </w:pPr>
            <w:del w:id="6302" w:author="Philippe Hollanda - Oliveira Trust" w:date="2022-07-19T10:08:00Z">
              <w:r w:rsidRPr="008601AF" w:rsidDel="00627AA0">
                <w:rPr>
                  <w:rFonts w:ascii="Trebuchet MS" w:hAnsi="Trebuchet MS" w:cs="Arial"/>
                  <w:sz w:val="20"/>
                  <w:szCs w:val="20"/>
                  <w:lang w:bidi="th-TH"/>
                </w:rPr>
                <w:delText>R$ 2.625,41</w:delText>
              </w:r>
            </w:del>
          </w:p>
        </w:tc>
      </w:tr>
      <w:tr w:rsidR="008601AF" w:rsidRPr="008601AF" w14:paraId="61534080" w14:textId="77777777" w:rsidTr="00627AA0">
        <w:tblPrEx>
          <w:tblW w:w="5000" w:type="pct"/>
          <w:tblCellMar>
            <w:left w:w="70" w:type="dxa"/>
            <w:right w:w="70" w:type="dxa"/>
          </w:tblCellMar>
          <w:tblPrExChange w:id="6303" w:author="Philippe Hollanda - Oliveira Trust" w:date="2022-07-19T10:08:00Z">
            <w:tblPrEx>
              <w:tblW w:w="5000" w:type="pct"/>
              <w:tblCellMar>
                <w:left w:w="70" w:type="dxa"/>
                <w:right w:w="70" w:type="dxa"/>
              </w:tblCellMar>
            </w:tblPrEx>
          </w:tblPrExChange>
        </w:tblPrEx>
        <w:trPr>
          <w:trHeight w:val="1785"/>
          <w:trPrChange w:id="630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30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4E27131"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30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1D4229" w14:textId="0CC85988" w:rsidR="008601AF" w:rsidRPr="008601AF" w:rsidRDefault="008601AF" w:rsidP="003C2C2A">
            <w:pPr>
              <w:jc w:val="center"/>
              <w:rPr>
                <w:rFonts w:ascii="Trebuchet MS" w:hAnsi="Trebuchet MS" w:cs="Arial"/>
                <w:sz w:val="20"/>
                <w:szCs w:val="20"/>
                <w:lang w:bidi="th-TH"/>
              </w:rPr>
            </w:pPr>
            <w:del w:id="6307" w:author="Philippe Hollanda - Oliveira Trust" w:date="2022-07-19T10:08:00Z">
              <w:r w:rsidRPr="008601AF" w:rsidDel="00627AA0">
                <w:rPr>
                  <w:rFonts w:ascii="Trebuchet MS" w:hAnsi="Trebuchet MS" w:cs="Arial"/>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0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80052D" w14:textId="1CEB5FD6" w:rsidR="008601AF" w:rsidRPr="008601AF" w:rsidRDefault="008601AF" w:rsidP="003C2C2A">
            <w:pPr>
              <w:jc w:val="center"/>
              <w:rPr>
                <w:rFonts w:ascii="Trebuchet MS" w:hAnsi="Trebuchet MS" w:cs="Arial"/>
                <w:sz w:val="20"/>
                <w:szCs w:val="20"/>
                <w:lang w:bidi="th-TH"/>
              </w:rPr>
            </w:pPr>
            <w:del w:id="6309" w:author="Philippe Hollanda - Oliveira Trust" w:date="2022-07-19T10:08:00Z">
              <w:r w:rsidRPr="008601AF" w:rsidDel="00627AA0">
                <w:rPr>
                  <w:rFonts w:ascii="Trebuchet MS" w:hAnsi="Trebuchet MS" w:cs="Arial"/>
                  <w:sz w:val="20"/>
                  <w:szCs w:val="20"/>
                  <w:lang w:bidi="th-TH"/>
                </w:rPr>
                <w:delText>R$ 2.625,41</w:delText>
              </w:r>
            </w:del>
          </w:p>
        </w:tc>
      </w:tr>
      <w:tr w:rsidR="008601AF" w:rsidRPr="008601AF" w14:paraId="5396AD85" w14:textId="77777777" w:rsidTr="00627AA0">
        <w:tblPrEx>
          <w:tblW w:w="5000" w:type="pct"/>
          <w:tblCellMar>
            <w:left w:w="70" w:type="dxa"/>
            <w:right w:w="70" w:type="dxa"/>
          </w:tblCellMar>
          <w:tblPrExChange w:id="6310" w:author="Philippe Hollanda - Oliveira Trust" w:date="2022-07-19T10:08:00Z">
            <w:tblPrEx>
              <w:tblW w:w="5000" w:type="pct"/>
              <w:tblCellMar>
                <w:left w:w="70" w:type="dxa"/>
                <w:right w:w="70" w:type="dxa"/>
              </w:tblCellMar>
            </w:tblPrEx>
          </w:tblPrExChange>
        </w:tblPrEx>
        <w:trPr>
          <w:trHeight w:val="1785"/>
          <w:trPrChange w:id="631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1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DE4E55" w14:textId="2E86C389" w:rsidR="008601AF" w:rsidRPr="008601AF" w:rsidRDefault="008601AF" w:rsidP="003C2C2A">
            <w:pPr>
              <w:jc w:val="center"/>
              <w:rPr>
                <w:rFonts w:ascii="Trebuchet MS" w:hAnsi="Trebuchet MS" w:cs="Arial"/>
                <w:sz w:val="20"/>
                <w:szCs w:val="20"/>
                <w:lang w:bidi="th-TH"/>
              </w:rPr>
            </w:pPr>
            <w:del w:id="6313"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1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6FF8EE" w14:textId="37B82596" w:rsidR="008601AF" w:rsidRPr="008601AF" w:rsidRDefault="008601AF" w:rsidP="003C2C2A">
            <w:pPr>
              <w:jc w:val="center"/>
              <w:rPr>
                <w:rFonts w:ascii="Trebuchet MS" w:hAnsi="Trebuchet MS" w:cs="Arial"/>
                <w:sz w:val="20"/>
                <w:szCs w:val="20"/>
                <w:lang w:bidi="th-TH"/>
              </w:rPr>
            </w:pPr>
            <w:del w:id="6315" w:author="Philippe Hollanda - Oliveira Trust" w:date="2022-07-19T10:08:00Z">
              <w:r w:rsidRPr="008601AF" w:rsidDel="00627AA0">
                <w:rPr>
                  <w:rFonts w:ascii="Trebuchet MS" w:hAnsi="Trebuchet MS" w:cs="Arial"/>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1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ADAB6F" w14:textId="7D1F6023" w:rsidR="008601AF" w:rsidRPr="008601AF" w:rsidRDefault="008601AF" w:rsidP="003C2C2A">
            <w:pPr>
              <w:jc w:val="center"/>
              <w:rPr>
                <w:rFonts w:ascii="Trebuchet MS" w:hAnsi="Trebuchet MS" w:cs="Arial"/>
                <w:sz w:val="20"/>
                <w:szCs w:val="20"/>
                <w:lang w:bidi="th-TH"/>
              </w:rPr>
            </w:pPr>
            <w:del w:id="6317" w:author="Philippe Hollanda - Oliveira Trust" w:date="2022-07-19T10:08:00Z">
              <w:r w:rsidRPr="008601AF" w:rsidDel="00627AA0">
                <w:rPr>
                  <w:rFonts w:ascii="Trebuchet MS" w:hAnsi="Trebuchet MS" w:cs="Arial"/>
                  <w:sz w:val="20"/>
                  <w:szCs w:val="20"/>
                  <w:lang w:bidi="th-TH"/>
                </w:rPr>
                <w:delText>R$ 14.250,00</w:delText>
              </w:r>
            </w:del>
          </w:p>
        </w:tc>
      </w:tr>
      <w:tr w:rsidR="008601AF" w:rsidRPr="008601AF" w14:paraId="38E4FF64" w14:textId="77777777" w:rsidTr="00627AA0">
        <w:tblPrEx>
          <w:tblW w:w="5000" w:type="pct"/>
          <w:tblCellMar>
            <w:left w:w="70" w:type="dxa"/>
            <w:right w:w="70" w:type="dxa"/>
          </w:tblCellMar>
          <w:tblPrExChange w:id="6318" w:author="Philippe Hollanda - Oliveira Trust" w:date="2022-07-19T10:08:00Z">
            <w:tblPrEx>
              <w:tblW w:w="5000" w:type="pct"/>
              <w:tblCellMar>
                <w:left w:w="70" w:type="dxa"/>
                <w:right w:w="70" w:type="dxa"/>
              </w:tblCellMar>
            </w:tblPrEx>
          </w:tblPrExChange>
        </w:tblPrEx>
        <w:trPr>
          <w:trHeight w:val="1785"/>
          <w:trPrChange w:id="631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2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8BAC3E" w14:textId="5AE0F965" w:rsidR="008601AF" w:rsidRPr="008601AF" w:rsidRDefault="008601AF" w:rsidP="003C2C2A">
            <w:pPr>
              <w:jc w:val="center"/>
              <w:rPr>
                <w:rFonts w:ascii="Trebuchet MS" w:hAnsi="Trebuchet MS" w:cs="Arial"/>
                <w:sz w:val="20"/>
                <w:szCs w:val="20"/>
                <w:lang w:bidi="th-TH"/>
              </w:rPr>
            </w:pPr>
            <w:del w:id="6321" w:author="Philippe Hollanda - Oliveira Trust" w:date="2022-07-19T10:08:00Z">
              <w:r w:rsidRPr="008601AF" w:rsidDel="00627AA0">
                <w:rPr>
                  <w:rFonts w:ascii="Trebuchet MS" w:hAnsi="Trebuchet MS" w:cs="Arial"/>
                  <w:sz w:val="20"/>
                  <w:szCs w:val="20"/>
                  <w:lang w:bidi="th-TH"/>
                </w:rPr>
                <w:lastRenderedPageBreak/>
                <w:delText>TAMPAO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5BBA10" w14:textId="6A26503C" w:rsidR="008601AF" w:rsidRPr="008601AF" w:rsidRDefault="008601AF" w:rsidP="003C2C2A">
            <w:pPr>
              <w:jc w:val="center"/>
              <w:rPr>
                <w:rFonts w:ascii="Trebuchet MS" w:hAnsi="Trebuchet MS" w:cs="Arial"/>
                <w:sz w:val="20"/>
                <w:szCs w:val="20"/>
                <w:lang w:bidi="th-TH"/>
              </w:rPr>
            </w:pPr>
            <w:del w:id="6323"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FDD51A" w14:textId="030822A9" w:rsidR="008601AF" w:rsidRPr="008601AF" w:rsidRDefault="008601AF" w:rsidP="003C2C2A">
            <w:pPr>
              <w:jc w:val="center"/>
              <w:rPr>
                <w:rFonts w:ascii="Trebuchet MS" w:hAnsi="Trebuchet MS" w:cs="Arial"/>
                <w:sz w:val="20"/>
                <w:szCs w:val="20"/>
                <w:lang w:bidi="th-TH"/>
              </w:rPr>
            </w:pPr>
            <w:del w:id="6325" w:author="Philippe Hollanda - Oliveira Trust" w:date="2022-07-19T10:08:00Z">
              <w:r w:rsidRPr="008601AF" w:rsidDel="00627AA0">
                <w:rPr>
                  <w:rFonts w:ascii="Trebuchet MS" w:hAnsi="Trebuchet MS" w:cs="Arial"/>
                  <w:sz w:val="20"/>
                  <w:szCs w:val="20"/>
                  <w:lang w:bidi="th-TH"/>
                </w:rPr>
                <w:delText>R$ 698,36</w:delText>
              </w:r>
            </w:del>
          </w:p>
        </w:tc>
      </w:tr>
      <w:tr w:rsidR="008601AF" w:rsidRPr="008601AF" w14:paraId="6B2FB64E" w14:textId="77777777" w:rsidTr="00627AA0">
        <w:tblPrEx>
          <w:tblW w:w="5000" w:type="pct"/>
          <w:tblCellMar>
            <w:left w:w="70" w:type="dxa"/>
            <w:right w:w="70" w:type="dxa"/>
          </w:tblCellMar>
          <w:tblPrExChange w:id="6326" w:author="Philippe Hollanda - Oliveira Trust" w:date="2022-07-19T10:08:00Z">
            <w:tblPrEx>
              <w:tblW w:w="5000" w:type="pct"/>
              <w:tblCellMar>
                <w:left w:w="70" w:type="dxa"/>
                <w:right w:w="70" w:type="dxa"/>
              </w:tblCellMar>
            </w:tblPrEx>
          </w:tblPrExChange>
        </w:tblPrEx>
        <w:trPr>
          <w:trHeight w:val="1785"/>
          <w:trPrChange w:id="632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2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267AF7" w14:textId="2CF95646" w:rsidR="008601AF" w:rsidRPr="008601AF" w:rsidRDefault="008601AF" w:rsidP="003C2C2A">
            <w:pPr>
              <w:jc w:val="center"/>
              <w:rPr>
                <w:rFonts w:ascii="Trebuchet MS" w:hAnsi="Trebuchet MS" w:cs="Arial"/>
                <w:sz w:val="20"/>
                <w:szCs w:val="20"/>
                <w:lang w:bidi="th-TH"/>
              </w:rPr>
            </w:pPr>
            <w:del w:id="6329" w:author="Philippe Hollanda - Oliveira Trust" w:date="2022-07-19T10:08:00Z">
              <w:r w:rsidRPr="008601AF" w:rsidDel="00627AA0">
                <w:rPr>
                  <w:rFonts w:ascii="Trebuchet MS" w:hAnsi="Trebuchet MS" w:cs="Arial"/>
                  <w:sz w:val="20"/>
                  <w:szCs w:val="20"/>
                  <w:lang w:bidi="th-TH"/>
                </w:rPr>
                <w:delText>CAIXA SEPARADORA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483531" w14:textId="57AD433D" w:rsidR="008601AF" w:rsidRPr="008601AF" w:rsidRDefault="008601AF" w:rsidP="003C2C2A">
            <w:pPr>
              <w:jc w:val="center"/>
              <w:rPr>
                <w:rFonts w:ascii="Trebuchet MS" w:hAnsi="Trebuchet MS" w:cs="Arial"/>
                <w:sz w:val="20"/>
                <w:szCs w:val="20"/>
                <w:lang w:bidi="th-TH"/>
              </w:rPr>
            </w:pPr>
            <w:del w:id="6331" w:author="Philippe Hollanda - Oliveira Trust" w:date="2022-07-19T10:08:00Z">
              <w:r w:rsidRPr="008601AF" w:rsidDel="00627AA0">
                <w:rPr>
                  <w:rFonts w:ascii="Trebuchet MS" w:hAnsi="Trebuchet MS" w:cs="Arial"/>
                  <w:sz w:val="20"/>
                  <w:szCs w:val="20"/>
                  <w:lang w:bidi="th-TH"/>
                </w:rPr>
                <w:delText>22/09/2021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2D5C03" w14:textId="03CC823E" w:rsidR="008601AF" w:rsidRPr="008601AF" w:rsidRDefault="008601AF" w:rsidP="003C2C2A">
            <w:pPr>
              <w:jc w:val="center"/>
              <w:rPr>
                <w:rFonts w:ascii="Trebuchet MS" w:hAnsi="Trebuchet MS" w:cs="Arial"/>
                <w:sz w:val="20"/>
                <w:szCs w:val="20"/>
                <w:lang w:bidi="th-TH"/>
              </w:rPr>
            </w:pPr>
            <w:del w:id="6333" w:author="Philippe Hollanda - Oliveira Trust" w:date="2022-07-19T10:08:00Z">
              <w:r w:rsidRPr="008601AF" w:rsidDel="00627AA0">
                <w:rPr>
                  <w:rFonts w:ascii="Trebuchet MS" w:hAnsi="Trebuchet MS" w:cs="Arial"/>
                  <w:sz w:val="20"/>
                  <w:szCs w:val="20"/>
                  <w:lang w:bidi="th-TH"/>
                </w:rPr>
                <w:delText>R$ 1.525,00</w:delText>
              </w:r>
            </w:del>
          </w:p>
        </w:tc>
      </w:tr>
      <w:tr w:rsidR="008601AF" w:rsidRPr="008601AF" w14:paraId="40BB02FB" w14:textId="77777777" w:rsidTr="00627AA0">
        <w:tblPrEx>
          <w:tblW w:w="5000" w:type="pct"/>
          <w:tblCellMar>
            <w:left w:w="70" w:type="dxa"/>
            <w:right w:w="70" w:type="dxa"/>
          </w:tblCellMar>
          <w:tblPrExChange w:id="6334" w:author="Philippe Hollanda - Oliveira Trust" w:date="2022-07-19T10:08:00Z">
            <w:tblPrEx>
              <w:tblW w:w="5000" w:type="pct"/>
              <w:tblCellMar>
                <w:left w:w="70" w:type="dxa"/>
                <w:right w:w="70" w:type="dxa"/>
              </w:tblCellMar>
            </w:tblPrEx>
          </w:tblPrExChange>
        </w:tblPrEx>
        <w:trPr>
          <w:trHeight w:val="1785"/>
          <w:trPrChange w:id="633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33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71B8A9" w14:textId="48853832" w:rsidR="008601AF" w:rsidRPr="00A62AFA" w:rsidRDefault="008601AF" w:rsidP="003C2C2A">
            <w:pPr>
              <w:jc w:val="center"/>
              <w:rPr>
                <w:rFonts w:ascii="Trebuchet MS" w:hAnsi="Trebuchet MS" w:cs="Arial"/>
                <w:sz w:val="20"/>
                <w:szCs w:val="20"/>
                <w:lang w:val="en-US" w:bidi="th-TH"/>
              </w:rPr>
            </w:pPr>
            <w:del w:id="6337" w:author="Philippe Hollanda - Oliveira Trust" w:date="2022-07-19T10:08:00Z">
              <w:r w:rsidRPr="00A62AFA" w:rsidDel="00627AA0">
                <w:rPr>
                  <w:rFonts w:ascii="Trebuchet MS" w:hAnsi="Trebuchet MS" w:cs="Arial"/>
                  <w:sz w:val="20"/>
                  <w:szCs w:val="20"/>
                  <w:lang w:val="en-US" w:bidi="th-TH"/>
                </w:rPr>
                <w:delText>STEADY STRIDE WOODGRAINS - BISCUIT REF.B00101</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3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C5FBA5" w14:textId="77065203" w:rsidR="008601AF" w:rsidRPr="008601AF" w:rsidRDefault="008601AF" w:rsidP="003C2C2A">
            <w:pPr>
              <w:jc w:val="center"/>
              <w:rPr>
                <w:rFonts w:ascii="Trebuchet MS" w:hAnsi="Trebuchet MS" w:cs="Arial"/>
                <w:sz w:val="20"/>
                <w:szCs w:val="20"/>
                <w:lang w:bidi="th-TH"/>
              </w:rPr>
            </w:pPr>
            <w:del w:id="6339" w:author="Philippe Hollanda - Oliveira Trust" w:date="2022-07-19T10:08:00Z">
              <w:r w:rsidRPr="008601AF" w:rsidDel="00627AA0">
                <w:rPr>
                  <w:rFonts w:ascii="Trebuchet MS" w:hAnsi="Trebuchet MS" w:cs="Arial"/>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4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53B105" w14:textId="746F9078" w:rsidR="008601AF" w:rsidRPr="008601AF" w:rsidRDefault="008601AF" w:rsidP="003C2C2A">
            <w:pPr>
              <w:jc w:val="center"/>
              <w:rPr>
                <w:rFonts w:ascii="Trebuchet MS" w:hAnsi="Trebuchet MS" w:cs="Arial"/>
                <w:sz w:val="20"/>
                <w:szCs w:val="20"/>
                <w:lang w:bidi="th-TH"/>
              </w:rPr>
            </w:pPr>
            <w:del w:id="6341" w:author="Philippe Hollanda - Oliveira Trust" w:date="2022-07-19T10:08:00Z">
              <w:r w:rsidRPr="008601AF" w:rsidDel="00627AA0">
                <w:rPr>
                  <w:rFonts w:ascii="Trebuchet MS" w:hAnsi="Trebuchet MS" w:cs="Arial"/>
                  <w:sz w:val="20"/>
                  <w:szCs w:val="20"/>
                  <w:lang w:bidi="th-TH"/>
                </w:rPr>
                <w:delText>R$ 39.284,16</w:delText>
              </w:r>
            </w:del>
          </w:p>
        </w:tc>
      </w:tr>
      <w:tr w:rsidR="008601AF" w:rsidRPr="008601AF" w14:paraId="5E363755" w14:textId="77777777" w:rsidTr="00627AA0">
        <w:tblPrEx>
          <w:tblW w:w="5000" w:type="pct"/>
          <w:tblCellMar>
            <w:left w:w="70" w:type="dxa"/>
            <w:right w:w="70" w:type="dxa"/>
          </w:tblCellMar>
          <w:tblPrExChange w:id="6342" w:author="Philippe Hollanda - Oliveira Trust" w:date="2022-07-19T10:08:00Z">
            <w:tblPrEx>
              <w:tblW w:w="5000" w:type="pct"/>
              <w:tblCellMar>
                <w:left w:w="70" w:type="dxa"/>
                <w:right w:w="70" w:type="dxa"/>
              </w:tblCellMar>
            </w:tblPrEx>
          </w:tblPrExChange>
        </w:tblPrEx>
        <w:trPr>
          <w:trHeight w:val="1785"/>
          <w:trPrChange w:id="634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34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16E1BD1"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3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2E0973" w14:textId="6F7C222A" w:rsidR="008601AF" w:rsidRPr="008601AF" w:rsidRDefault="008601AF" w:rsidP="003C2C2A">
            <w:pPr>
              <w:jc w:val="center"/>
              <w:rPr>
                <w:rFonts w:ascii="Trebuchet MS" w:hAnsi="Trebuchet MS" w:cs="Arial"/>
                <w:sz w:val="20"/>
                <w:szCs w:val="20"/>
                <w:lang w:bidi="th-TH"/>
              </w:rPr>
            </w:pPr>
            <w:del w:id="6346"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2D6986" w14:textId="0BF5CB12" w:rsidR="008601AF" w:rsidRPr="008601AF" w:rsidRDefault="008601AF" w:rsidP="003C2C2A">
            <w:pPr>
              <w:jc w:val="center"/>
              <w:rPr>
                <w:rFonts w:ascii="Trebuchet MS" w:hAnsi="Trebuchet MS" w:cs="Arial"/>
                <w:sz w:val="20"/>
                <w:szCs w:val="20"/>
                <w:lang w:bidi="th-TH"/>
              </w:rPr>
            </w:pPr>
            <w:del w:id="6348" w:author="Philippe Hollanda - Oliveira Trust" w:date="2022-07-19T10:08:00Z">
              <w:r w:rsidRPr="008601AF" w:rsidDel="00627AA0">
                <w:rPr>
                  <w:rFonts w:ascii="Trebuchet MS" w:hAnsi="Trebuchet MS" w:cs="Arial"/>
                  <w:sz w:val="20"/>
                  <w:szCs w:val="20"/>
                  <w:lang w:bidi="th-TH"/>
                </w:rPr>
                <w:delText>R$ 39.284,17</w:delText>
              </w:r>
            </w:del>
          </w:p>
        </w:tc>
      </w:tr>
      <w:tr w:rsidR="008601AF" w:rsidRPr="008601AF" w14:paraId="5B1333DC" w14:textId="77777777" w:rsidTr="00627AA0">
        <w:tblPrEx>
          <w:tblW w:w="5000" w:type="pct"/>
          <w:tblCellMar>
            <w:left w:w="70" w:type="dxa"/>
            <w:right w:w="70" w:type="dxa"/>
          </w:tblCellMar>
          <w:tblPrExChange w:id="6349" w:author="Philippe Hollanda - Oliveira Trust" w:date="2022-07-19T10:08:00Z">
            <w:tblPrEx>
              <w:tblW w:w="5000" w:type="pct"/>
              <w:tblCellMar>
                <w:left w:w="70" w:type="dxa"/>
                <w:right w:w="70" w:type="dxa"/>
              </w:tblCellMar>
            </w:tblPrEx>
          </w:tblPrExChange>
        </w:tblPrEx>
        <w:trPr>
          <w:trHeight w:val="1785"/>
          <w:trPrChange w:id="63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F5A93E" w14:textId="357D2CF9" w:rsidR="008601AF" w:rsidRPr="008601AF" w:rsidRDefault="008601AF" w:rsidP="003C2C2A">
            <w:pPr>
              <w:jc w:val="center"/>
              <w:rPr>
                <w:rFonts w:ascii="Trebuchet MS" w:hAnsi="Trebuchet MS" w:cs="Arial"/>
                <w:sz w:val="20"/>
                <w:szCs w:val="20"/>
                <w:lang w:bidi="th-TH"/>
              </w:rPr>
            </w:pPr>
            <w:del w:id="6352" w:author="Philippe Hollanda - Oliveira Trust" w:date="2022-07-19T10:08:00Z">
              <w:r w:rsidRPr="008601AF" w:rsidDel="00627AA0">
                <w:rPr>
                  <w:rFonts w:ascii="Trebuchet MS" w:hAnsi="Trebuchet MS" w:cs="Arial"/>
                  <w:sz w:val="20"/>
                  <w:szCs w:val="20"/>
                  <w:lang w:bidi="th-TH"/>
                </w:rPr>
                <w:delText>COLA BRANCA LIQUIDA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6AA8E8" w14:textId="5929D92B" w:rsidR="008601AF" w:rsidRPr="008601AF" w:rsidRDefault="008601AF" w:rsidP="003C2C2A">
            <w:pPr>
              <w:jc w:val="center"/>
              <w:rPr>
                <w:rFonts w:ascii="Trebuchet MS" w:hAnsi="Trebuchet MS" w:cs="Arial"/>
                <w:sz w:val="20"/>
                <w:szCs w:val="20"/>
                <w:lang w:bidi="th-TH"/>
              </w:rPr>
            </w:pPr>
            <w:del w:id="6354" w:author="Philippe Hollanda - Oliveira Trust" w:date="2022-07-19T10:08:00Z">
              <w:r w:rsidRPr="008601AF" w:rsidDel="00627AA0">
                <w:rPr>
                  <w:rFonts w:ascii="Trebuchet MS" w:hAnsi="Trebuchet MS" w:cs="Arial"/>
                  <w:sz w:val="20"/>
                  <w:szCs w:val="20"/>
                  <w:lang w:bidi="th-TH"/>
                </w:rPr>
                <w:delText>21/09/2021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DEB003" w14:textId="0837A10B" w:rsidR="008601AF" w:rsidRPr="008601AF" w:rsidRDefault="008601AF" w:rsidP="003C2C2A">
            <w:pPr>
              <w:jc w:val="center"/>
              <w:rPr>
                <w:rFonts w:ascii="Trebuchet MS" w:hAnsi="Trebuchet MS" w:cs="Arial"/>
                <w:sz w:val="20"/>
                <w:szCs w:val="20"/>
                <w:lang w:bidi="th-TH"/>
              </w:rPr>
            </w:pPr>
            <w:del w:id="6356" w:author="Philippe Hollanda - Oliveira Trust" w:date="2022-07-19T10:08:00Z">
              <w:r w:rsidRPr="008601AF" w:rsidDel="00627AA0">
                <w:rPr>
                  <w:rFonts w:ascii="Trebuchet MS" w:hAnsi="Trebuchet MS" w:cs="Arial"/>
                  <w:sz w:val="20"/>
                  <w:szCs w:val="20"/>
                  <w:lang w:bidi="th-TH"/>
                </w:rPr>
                <w:delText>R$ 2.081,10</w:delText>
              </w:r>
            </w:del>
          </w:p>
        </w:tc>
      </w:tr>
      <w:tr w:rsidR="008601AF" w:rsidRPr="008601AF" w14:paraId="7B47035A" w14:textId="77777777" w:rsidTr="00627AA0">
        <w:tblPrEx>
          <w:tblW w:w="5000" w:type="pct"/>
          <w:tblCellMar>
            <w:left w:w="70" w:type="dxa"/>
            <w:right w:w="70" w:type="dxa"/>
          </w:tblCellMar>
          <w:tblPrExChange w:id="6357" w:author="Philippe Hollanda - Oliveira Trust" w:date="2022-07-19T10:08:00Z">
            <w:tblPrEx>
              <w:tblW w:w="5000" w:type="pct"/>
              <w:tblCellMar>
                <w:left w:w="70" w:type="dxa"/>
                <w:right w:w="70" w:type="dxa"/>
              </w:tblCellMar>
            </w:tblPrEx>
          </w:tblPrExChange>
        </w:tblPrEx>
        <w:trPr>
          <w:trHeight w:val="1785"/>
          <w:trPrChange w:id="63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B977C9" w14:textId="13055FC5" w:rsidR="008601AF" w:rsidRPr="008601AF" w:rsidRDefault="008601AF" w:rsidP="003C2C2A">
            <w:pPr>
              <w:jc w:val="center"/>
              <w:rPr>
                <w:rFonts w:ascii="Trebuchet MS" w:hAnsi="Trebuchet MS" w:cs="Arial"/>
                <w:sz w:val="20"/>
                <w:szCs w:val="20"/>
                <w:lang w:bidi="th-TH"/>
              </w:rPr>
            </w:pPr>
            <w:del w:id="6360" w:author="Philippe Hollanda - Oliveira Trust" w:date="2022-07-19T10:08:00Z">
              <w:r w:rsidRPr="008601AF" w:rsidDel="00627AA0">
                <w:rPr>
                  <w:rFonts w:ascii="Trebuchet MS" w:hAnsi="Trebuchet MS" w:cs="Arial"/>
                  <w:sz w:val="20"/>
                  <w:szCs w:val="20"/>
                  <w:lang w:bidi="th-TH"/>
                </w:rPr>
                <w:lastRenderedPageBreak/>
                <w:delText>ARGAMASSA INTERNO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350CF9" w14:textId="2C033B44" w:rsidR="008601AF" w:rsidRPr="008601AF" w:rsidRDefault="008601AF" w:rsidP="003C2C2A">
            <w:pPr>
              <w:jc w:val="center"/>
              <w:rPr>
                <w:rFonts w:ascii="Trebuchet MS" w:hAnsi="Trebuchet MS" w:cs="Arial"/>
                <w:sz w:val="20"/>
                <w:szCs w:val="20"/>
                <w:lang w:bidi="th-TH"/>
              </w:rPr>
            </w:pPr>
            <w:del w:id="6362" w:author="Philippe Hollanda - Oliveira Trust" w:date="2022-07-19T10:08:00Z">
              <w:r w:rsidRPr="008601AF" w:rsidDel="00627AA0">
                <w:rPr>
                  <w:rFonts w:ascii="Trebuchet MS" w:hAnsi="Trebuchet MS" w:cs="Arial"/>
                  <w:sz w:val="20"/>
                  <w:szCs w:val="20"/>
                  <w:lang w:bidi="th-TH"/>
                </w:rPr>
                <w:delText>23/09/2021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3F73B6" w14:textId="1E332AF2" w:rsidR="008601AF" w:rsidRPr="008601AF" w:rsidRDefault="008601AF" w:rsidP="003C2C2A">
            <w:pPr>
              <w:jc w:val="center"/>
              <w:rPr>
                <w:rFonts w:ascii="Trebuchet MS" w:hAnsi="Trebuchet MS" w:cs="Arial"/>
                <w:sz w:val="20"/>
                <w:szCs w:val="20"/>
                <w:lang w:bidi="th-TH"/>
              </w:rPr>
            </w:pPr>
            <w:del w:id="6364" w:author="Philippe Hollanda - Oliveira Trust" w:date="2022-07-19T10:08:00Z">
              <w:r w:rsidRPr="008601AF" w:rsidDel="00627AA0">
                <w:rPr>
                  <w:rFonts w:ascii="Trebuchet MS" w:hAnsi="Trebuchet MS" w:cs="Arial"/>
                  <w:sz w:val="20"/>
                  <w:szCs w:val="20"/>
                  <w:lang w:bidi="th-TH"/>
                </w:rPr>
                <w:delText>R$ 1.782,00</w:delText>
              </w:r>
            </w:del>
          </w:p>
        </w:tc>
      </w:tr>
      <w:tr w:rsidR="008601AF" w:rsidRPr="008601AF" w14:paraId="624432BB" w14:textId="77777777" w:rsidTr="00627AA0">
        <w:tblPrEx>
          <w:tblW w:w="5000" w:type="pct"/>
          <w:tblCellMar>
            <w:left w:w="70" w:type="dxa"/>
            <w:right w:w="70" w:type="dxa"/>
          </w:tblCellMar>
          <w:tblPrExChange w:id="6365" w:author="Philippe Hollanda - Oliveira Trust" w:date="2022-07-19T10:08:00Z">
            <w:tblPrEx>
              <w:tblW w:w="5000" w:type="pct"/>
              <w:tblCellMar>
                <w:left w:w="70" w:type="dxa"/>
                <w:right w:w="70" w:type="dxa"/>
              </w:tblCellMar>
            </w:tblPrEx>
          </w:tblPrExChange>
        </w:tblPrEx>
        <w:trPr>
          <w:trHeight w:val="1785"/>
          <w:trPrChange w:id="63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5885CF" w14:textId="3F426D90" w:rsidR="008601AF" w:rsidRPr="008601AF" w:rsidRDefault="008601AF" w:rsidP="003C2C2A">
            <w:pPr>
              <w:jc w:val="center"/>
              <w:rPr>
                <w:rFonts w:ascii="Trebuchet MS" w:hAnsi="Trebuchet MS" w:cs="Arial"/>
                <w:sz w:val="20"/>
                <w:szCs w:val="20"/>
                <w:lang w:bidi="th-TH"/>
              </w:rPr>
            </w:pPr>
            <w:del w:id="6368"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12489D" w14:textId="06F34FA0" w:rsidR="008601AF" w:rsidRPr="008601AF" w:rsidRDefault="008601AF" w:rsidP="003C2C2A">
            <w:pPr>
              <w:jc w:val="center"/>
              <w:rPr>
                <w:rFonts w:ascii="Trebuchet MS" w:hAnsi="Trebuchet MS" w:cs="Arial"/>
                <w:sz w:val="20"/>
                <w:szCs w:val="20"/>
                <w:lang w:bidi="th-TH"/>
              </w:rPr>
            </w:pPr>
            <w:del w:id="6370" w:author="Philippe Hollanda - Oliveira Trust" w:date="2022-07-19T10:08:00Z">
              <w:r w:rsidRPr="008601AF" w:rsidDel="00627AA0">
                <w:rPr>
                  <w:rFonts w:ascii="Trebuchet MS" w:hAnsi="Trebuchet MS" w:cs="Arial"/>
                  <w:sz w:val="20"/>
                  <w:szCs w:val="20"/>
                  <w:lang w:bidi="th-TH"/>
                </w:rPr>
                <w:delText>23/09/2021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7896F6" w14:textId="5037C7A8" w:rsidR="008601AF" w:rsidRPr="008601AF" w:rsidRDefault="008601AF" w:rsidP="003C2C2A">
            <w:pPr>
              <w:jc w:val="center"/>
              <w:rPr>
                <w:rFonts w:ascii="Trebuchet MS" w:hAnsi="Trebuchet MS" w:cs="Arial"/>
                <w:sz w:val="20"/>
                <w:szCs w:val="20"/>
                <w:lang w:bidi="th-TH"/>
              </w:rPr>
            </w:pPr>
            <w:del w:id="6372" w:author="Philippe Hollanda - Oliveira Trust" w:date="2022-07-19T10:08:00Z">
              <w:r w:rsidRPr="008601AF" w:rsidDel="00627AA0">
                <w:rPr>
                  <w:rFonts w:ascii="Trebuchet MS" w:hAnsi="Trebuchet MS" w:cs="Arial"/>
                  <w:sz w:val="20"/>
                  <w:szCs w:val="20"/>
                  <w:lang w:bidi="th-TH"/>
                </w:rPr>
                <w:delText>R$ 489,80</w:delText>
              </w:r>
            </w:del>
          </w:p>
        </w:tc>
      </w:tr>
      <w:tr w:rsidR="008601AF" w:rsidRPr="008601AF" w14:paraId="29D04ECB" w14:textId="77777777" w:rsidTr="00627AA0">
        <w:tblPrEx>
          <w:tblW w:w="5000" w:type="pct"/>
          <w:tblCellMar>
            <w:left w:w="70" w:type="dxa"/>
            <w:right w:w="70" w:type="dxa"/>
          </w:tblCellMar>
          <w:tblPrExChange w:id="6373" w:author="Philippe Hollanda - Oliveira Trust" w:date="2022-07-19T10:08:00Z">
            <w:tblPrEx>
              <w:tblW w:w="5000" w:type="pct"/>
              <w:tblCellMar>
                <w:left w:w="70" w:type="dxa"/>
                <w:right w:w="70" w:type="dxa"/>
              </w:tblCellMar>
            </w:tblPrEx>
          </w:tblPrExChange>
        </w:tblPrEx>
        <w:trPr>
          <w:trHeight w:val="1785"/>
          <w:trPrChange w:id="63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5B2831" w14:textId="7F71A1D5" w:rsidR="008601AF" w:rsidRPr="008601AF" w:rsidRDefault="008601AF" w:rsidP="003C2C2A">
            <w:pPr>
              <w:jc w:val="center"/>
              <w:rPr>
                <w:rFonts w:ascii="Trebuchet MS" w:hAnsi="Trebuchet MS" w:cs="Arial"/>
                <w:sz w:val="20"/>
                <w:szCs w:val="20"/>
                <w:lang w:bidi="th-TH"/>
              </w:rPr>
            </w:pPr>
            <w:del w:id="6376" w:author="Philippe Hollanda - Oliveira Trust" w:date="2022-07-19T10:08:00Z">
              <w:r w:rsidRPr="008601AF" w:rsidDel="00627AA0">
                <w:rPr>
                  <w:rFonts w:ascii="Trebuchet MS" w:hAnsi="Trebuchet MS" w:cs="Arial"/>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21CE18" w14:textId="1CBFA6E0" w:rsidR="008601AF" w:rsidRPr="008601AF" w:rsidRDefault="008601AF" w:rsidP="003C2C2A">
            <w:pPr>
              <w:jc w:val="center"/>
              <w:rPr>
                <w:rFonts w:ascii="Trebuchet MS" w:hAnsi="Trebuchet MS" w:cs="Arial"/>
                <w:sz w:val="20"/>
                <w:szCs w:val="20"/>
                <w:lang w:bidi="th-TH"/>
              </w:rPr>
            </w:pPr>
            <w:del w:id="6378" w:author="Philippe Hollanda - Oliveira Trust" w:date="2022-07-19T10:08:00Z">
              <w:r w:rsidRPr="008601AF" w:rsidDel="00627AA0">
                <w:rPr>
                  <w:rFonts w:ascii="Trebuchet MS" w:hAnsi="Trebuchet MS" w:cs="Arial"/>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EC56F1" w14:textId="72720F3E" w:rsidR="008601AF" w:rsidRPr="008601AF" w:rsidRDefault="008601AF" w:rsidP="003C2C2A">
            <w:pPr>
              <w:jc w:val="center"/>
              <w:rPr>
                <w:rFonts w:ascii="Trebuchet MS" w:hAnsi="Trebuchet MS" w:cs="Arial"/>
                <w:sz w:val="20"/>
                <w:szCs w:val="20"/>
                <w:lang w:bidi="th-TH"/>
              </w:rPr>
            </w:pPr>
            <w:del w:id="6380" w:author="Philippe Hollanda - Oliveira Trust" w:date="2022-07-19T10:08:00Z">
              <w:r w:rsidRPr="008601AF" w:rsidDel="00627AA0">
                <w:rPr>
                  <w:rFonts w:ascii="Trebuchet MS" w:hAnsi="Trebuchet MS" w:cs="Arial"/>
                  <w:sz w:val="20"/>
                  <w:szCs w:val="20"/>
                  <w:lang w:bidi="th-TH"/>
                </w:rPr>
                <w:delText>R$ 1.121,40</w:delText>
              </w:r>
            </w:del>
          </w:p>
        </w:tc>
      </w:tr>
      <w:tr w:rsidR="008601AF" w:rsidRPr="008601AF" w14:paraId="14E0F3D6" w14:textId="77777777" w:rsidTr="00627AA0">
        <w:tblPrEx>
          <w:tblW w:w="5000" w:type="pct"/>
          <w:tblCellMar>
            <w:left w:w="70" w:type="dxa"/>
            <w:right w:w="70" w:type="dxa"/>
          </w:tblCellMar>
          <w:tblPrExChange w:id="6381" w:author="Philippe Hollanda - Oliveira Trust" w:date="2022-07-19T10:08:00Z">
            <w:tblPrEx>
              <w:tblW w:w="5000" w:type="pct"/>
              <w:tblCellMar>
                <w:left w:w="70" w:type="dxa"/>
                <w:right w:w="70" w:type="dxa"/>
              </w:tblCellMar>
            </w:tblPrEx>
          </w:tblPrExChange>
        </w:tblPrEx>
        <w:trPr>
          <w:trHeight w:val="1785"/>
          <w:trPrChange w:id="63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6B834F" w14:textId="6371D227" w:rsidR="008601AF" w:rsidRPr="008601AF" w:rsidRDefault="008601AF" w:rsidP="003C2C2A">
            <w:pPr>
              <w:jc w:val="center"/>
              <w:rPr>
                <w:rFonts w:ascii="Trebuchet MS" w:hAnsi="Trebuchet MS" w:cs="Arial"/>
                <w:sz w:val="20"/>
                <w:szCs w:val="20"/>
                <w:lang w:bidi="th-TH"/>
              </w:rPr>
            </w:pPr>
            <w:del w:id="6384" w:author="Philippe Hollanda - Oliveira Trust" w:date="2022-07-19T10:08:00Z">
              <w:r w:rsidRPr="008601AF" w:rsidDel="00627AA0">
                <w:rPr>
                  <w:rFonts w:ascii="Trebuchet MS" w:hAnsi="Trebuchet MS" w:cs="Arial"/>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994511" w14:textId="39148652" w:rsidR="008601AF" w:rsidRPr="008601AF" w:rsidRDefault="008601AF" w:rsidP="003C2C2A">
            <w:pPr>
              <w:jc w:val="center"/>
              <w:rPr>
                <w:rFonts w:ascii="Trebuchet MS" w:hAnsi="Trebuchet MS" w:cs="Arial"/>
                <w:sz w:val="20"/>
                <w:szCs w:val="20"/>
                <w:lang w:bidi="th-TH"/>
              </w:rPr>
            </w:pPr>
            <w:del w:id="6386" w:author="Philippe Hollanda - Oliveira Trust" w:date="2022-07-19T10:08:00Z">
              <w:r w:rsidRPr="008601AF" w:rsidDel="00627AA0">
                <w:rPr>
                  <w:rFonts w:ascii="Trebuchet MS" w:hAnsi="Trebuchet MS" w:cs="Arial"/>
                  <w:sz w:val="20"/>
                  <w:szCs w:val="20"/>
                  <w:lang w:bidi="th-TH"/>
                </w:rPr>
                <w:delText>23/09/2021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FB6F13" w14:textId="455A6D01" w:rsidR="008601AF" w:rsidRPr="008601AF" w:rsidRDefault="008601AF" w:rsidP="003C2C2A">
            <w:pPr>
              <w:jc w:val="center"/>
              <w:rPr>
                <w:rFonts w:ascii="Trebuchet MS" w:hAnsi="Trebuchet MS" w:cs="Arial"/>
                <w:sz w:val="20"/>
                <w:szCs w:val="20"/>
                <w:lang w:bidi="th-TH"/>
              </w:rPr>
            </w:pPr>
            <w:del w:id="6388" w:author="Philippe Hollanda - Oliveira Trust" w:date="2022-07-19T10:08:00Z">
              <w:r w:rsidRPr="008601AF" w:rsidDel="00627AA0">
                <w:rPr>
                  <w:rFonts w:ascii="Trebuchet MS" w:hAnsi="Trebuchet MS" w:cs="Arial"/>
                  <w:sz w:val="20"/>
                  <w:szCs w:val="20"/>
                  <w:lang w:bidi="th-TH"/>
                </w:rPr>
                <w:delText>R$ 1.020,00</w:delText>
              </w:r>
            </w:del>
          </w:p>
        </w:tc>
      </w:tr>
      <w:tr w:rsidR="008601AF" w:rsidRPr="008601AF" w14:paraId="6BF05F9F" w14:textId="77777777" w:rsidTr="00627AA0">
        <w:tblPrEx>
          <w:tblW w:w="5000" w:type="pct"/>
          <w:tblCellMar>
            <w:left w:w="70" w:type="dxa"/>
            <w:right w:w="70" w:type="dxa"/>
          </w:tblCellMar>
          <w:tblPrExChange w:id="6389" w:author="Philippe Hollanda - Oliveira Trust" w:date="2022-07-19T10:08:00Z">
            <w:tblPrEx>
              <w:tblW w:w="5000" w:type="pct"/>
              <w:tblCellMar>
                <w:left w:w="70" w:type="dxa"/>
                <w:right w:w="70" w:type="dxa"/>
              </w:tblCellMar>
            </w:tblPrEx>
          </w:tblPrExChange>
        </w:tblPrEx>
        <w:trPr>
          <w:trHeight w:val="1785"/>
          <w:trPrChange w:id="63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F71A9B" w14:textId="1DF54D2B" w:rsidR="008601AF" w:rsidRPr="008601AF" w:rsidRDefault="008601AF" w:rsidP="003C2C2A">
            <w:pPr>
              <w:jc w:val="center"/>
              <w:rPr>
                <w:rFonts w:ascii="Trebuchet MS" w:hAnsi="Trebuchet MS" w:cs="Arial"/>
                <w:sz w:val="20"/>
                <w:szCs w:val="20"/>
                <w:lang w:bidi="th-TH"/>
              </w:rPr>
            </w:pPr>
            <w:del w:id="6392" w:author="Philippe Hollanda - Oliveira Trust" w:date="2022-07-19T10:08:00Z">
              <w:r w:rsidRPr="008601AF" w:rsidDel="00627AA0">
                <w:rPr>
                  <w:rFonts w:ascii="Trebuchet MS" w:hAnsi="Trebuchet MS" w:cs="Arial"/>
                  <w:sz w:val="20"/>
                  <w:szCs w:val="20"/>
                  <w:lang w:bidi="th-TH"/>
                </w:rPr>
                <w:delText>FITA ISOLANTE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3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C4792F" w14:textId="0201E686" w:rsidR="008601AF" w:rsidRPr="008601AF" w:rsidRDefault="008601AF" w:rsidP="003C2C2A">
            <w:pPr>
              <w:jc w:val="center"/>
              <w:rPr>
                <w:rFonts w:ascii="Trebuchet MS" w:hAnsi="Trebuchet MS" w:cs="Arial"/>
                <w:sz w:val="20"/>
                <w:szCs w:val="20"/>
                <w:lang w:bidi="th-TH"/>
              </w:rPr>
            </w:pPr>
            <w:del w:id="6394" w:author="Philippe Hollanda - Oliveira Trust" w:date="2022-07-19T10:08:00Z">
              <w:r w:rsidRPr="008601AF" w:rsidDel="00627AA0">
                <w:rPr>
                  <w:rFonts w:ascii="Trebuchet MS" w:hAnsi="Trebuchet MS" w:cs="Arial"/>
                  <w:sz w:val="20"/>
                  <w:szCs w:val="20"/>
                  <w:lang w:bidi="th-TH"/>
                </w:rPr>
                <w:delText>23/09/2021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3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69E7DA" w14:textId="2097FE42" w:rsidR="008601AF" w:rsidRPr="008601AF" w:rsidRDefault="008601AF" w:rsidP="003C2C2A">
            <w:pPr>
              <w:jc w:val="center"/>
              <w:rPr>
                <w:rFonts w:ascii="Trebuchet MS" w:hAnsi="Trebuchet MS" w:cs="Arial"/>
                <w:sz w:val="20"/>
                <w:szCs w:val="20"/>
                <w:lang w:bidi="th-TH"/>
              </w:rPr>
            </w:pPr>
            <w:del w:id="6396" w:author="Philippe Hollanda - Oliveira Trust" w:date="2022-07-19T10:08:00Z">
              <w:r w:rsidRPr="008601AF" w:rsidDel="00627AA0">
                <w:rPr>
                  <w:rFonts w:ascii="Trebuchet MS" w:hAnsi="Trebuchet MS" w:cs="Arial"/>
                  <w:sz w:val="20"/>
                  <w:szCs w:val="20"/>
                  <w:lang w:bidi="th-TH"/>
                </w:rPr>
                <w:delText>R$ 70,00</w:delText>
              </w:r>
            </w:del>
          </w:p>
        </w:tc>
      </w:tr>
      <w:tr w:rsidR="008601AF" w:rsidRPr="008601AF" w14:paraId="1D047100" w14:textId="77777777" w:rsidTr="00627AA0">
        <w:tblPrEx>
          <w:tblW w:w="5000" w:type="pct"/>
          <w:tblCellMar>
            <w:left w:w="70" w:type="dxa"/>
            <w:right w:w="70" w:type="dxa"/>
          </w:tblCellMar>
          <w:tblPrExChange w:id="6397" w:author="Philippe Hollanda - Oliveira Trust" w:date="2022-07-19T10:08:00Z">
            <w:tblPrEx>
              <w:tblW w:w="5000" w:type="pct"/>
              <w:tblCellMar>
                <w:left w:w="70" w:type="dxa"/>
                <w:right w:w="70" w:type="dxa"/>
              </w:tblCellMar>
            </w:tblPrEx>
          </w:tblPrExChange>
        </w:tblPrEx>
        <w:trPr>
          <w:trHeight w:val="1785"/>
          <w:trPrChange w:id="63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3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915743" w14:textId="71EC0A58" w:rsidR="008601AF" w:rsidRPr="008601AF" w:rsidRDefault="008601AF" w:rsidP="003C2C2A">
            <w:pPr>
              <w:jc w:val="center"/>
              <w:rPr>
                <w:rFonts w:ascii="Trebuchet MS" w:hAnsi="Trebuchet MS" w:cs="Arial"/>
                <w:sz w:val="20"/>
                <w:szCs w:val="20"/>
                <w:lang w:bidi="th-TH"/>
              </w:rPr>
            </w:pPr>
            <w:del w:id="6400" w:author="Philippe Hollanda - Oliveira Trust" w:date="2022-07-19T10:08:00Z">
              <w:r w:rsidRPr="008601AF" w:rsidDel="00627AA0">
                <w:rPr>
                  <w:rFonts w:ascii="Trebuchet MS" w:hAnsi="Trebuchet MS" w:cs="Arial"/>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CD92F7" w14:textId="5AE72E67" w:rsidR="008601AF" w:rsidRPr="008601AF" w:rsidRDefault="008601AF" w:rsidP="003C2C2A">
            <w:pPr>
              <w:jc w:val="center"/>
              <w:rPr>
                <w:rFonts w:ascii="Trebuchet MS" w:hAnsi="Trebuchet MS" w:cs="Arial"/>
                <w:sz w:val="20"/>
                <w:szCs w:val="20"/>
                <w:lang w:bidi="th-TH"/>
              </w:rPr>
            </w:pPr>
            <w:del w:id="6402" w:author="Philippe Hollanda - Oliveira Trust" w:date="2022-07-19T10:08:00Z">
              <w:r w:rsidRPr="008601AF" w:rsidDel="00627AA0">
                <w:rPr>
                  <w:rFonts w:ascii="Trebuchet MS" w:hAnsi="Trebuchet MS" w:cs="Arial"/>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8BB751" w14:textId="669E1DB9" w:rsidR="008601AF" w:rsidRPr="008601AF" w:rsidRDefault="008601AF" w:rsidP="003C2C2A">
            <w:pPr>
              <w:jc w:val="center"/>
              <w:rPr>
                <w:rFonts w:ascii="Trebuchet MS" w:hAnsi="Trebuchet MS" w:cs="Arial"/>
                <w:sz w:val="20"/>
                <w:szCs w:val="20"/>
                <w:lang w:bidi="th-TH"/>
              </w:rPr>
            </w:pPr>
            <w:del w:id="6404" w:author="Philippe Hollanda - Oliveira Trust" w:date="2022-07-19T10:08:00Z">
              <w:r w:rsidRPr="008601AF" w:rsidDel="00627AA0">
                <w:rPr>
                  <w:rFonts w:ascii="Trebuchet MS" w:hAnsi="Trebuchet MS" w:cs="Arial"/>
                  <w:sz w:val="20"/>
                  <w:szCs w:val="20"/>
                  <w:lang w:bidi="th-TH"/>
                </w:rPr>
                <w:delText>R$ 1.150,38</w:delText>
              </w:r>
            </w:del>
          </w:p>
        </w:tc>
      </w:tr>
      <w:tr w:rsidR="008601AF" w:rsidRPr="008601AF" w14:paraId="24EC3F6C" w14:textId="77777777" w:rsidTr="00627AA0">
        <w:tblPrEx>
          <w:tblW w:w="5000" w:type="pct"/>
          <w:tblCellMar>
            <w:left w:w="70" w:type="dxa"/>
            <w:right w:w="70" w:type="dxa"/>
          </w:tblCellMar>
          <w:tblPrExChange w:id="6405" w:author="Philippe Hollanda - Oliveira Trust" w:date="2022-07-19T10:08:00Z">
            <w:tblPrEx>
              <w:tblW w:w="5000" w:type="pct"/>
              <w:tblCellMar>
                <w:left w:w="70" w:type="dxa"/>
                <w:right w:w="70" w:type="dxa"/>
              </w:tblCellMar>
            </w:tblPrEx>
          </w:tblPrExChange>
        </w:tblPrEx>
        <w:trPr>
          <w:trHeight w:val="1785"/>
          <w:trPrChange w:id="64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6FC6EB" w14:textId="52BEE5A4" w:rsidR="008601AF" w:rsidRPr="008601AF" w:rsidRDefault="008601AF" w:rsidP="003C2C2A">
            <w:pPr>
              <w:jc w:val="center"/>
              <w:rPr>
                <w:rFonts w:ascii="Trebuchet MS" w:hAnsi="Trebuchet MS" w:cs="Arial"/>
                <w:sz w:val="20"/>
                <w:szCs w:val="20"/>
                <w:lang w:bidi="th-TH"/>
              </w:rPr>
            </w:pPr>
            <w:del w:id="6408"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2F0EDF" w14:textId="0086E9AB" w:rsidR="008601AF" w:rsidRPr="008601AF" w:rsidRDefault="008601AF" w:rsidP="003C2C2A">
            <w:pPr>
              <w:jc w:val="center"/>
              <w:rPr>
                <w:rFonts w:ascii="Trebuchet MS" w:hAnsi="Trebuchet MS" w:cs="Arial"/>
                <w:sz w:val="20"/>
                <w:szCs w:val="20"/>
                <w:lang w:bidi="th-TH"/>
              </w:rPr>
            </w:pPr>
            <w:del w:id="6410" w:author="Philippe Hollanda - Oliveira Trust" w:date="2022-07-19T10:08:00Z">
              <w:r w:rsidRPr="008601AF" w:rsidDel="00627AA0">
                <w:rPr>
                  <w:rFonts w:ascii="Trebuchet MS" w:hAnsi="Trebuchet MS" w:cs="Arial"/>
                  <w:sz w:val="20"/>
                  <w:szCs w:val="20"/>
                  <w:lang w:bidi="th-TH"/>
                </w:rPr>
                <w:delText>23/09/2021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5A5142" w14:textId="0755C583" w:rsidR="008601AF" w:rsidRPr="008601AF" w:rsidRDefault="008601AF" w:rsidP="003C2C2A">
            <w:pPr>
              <w:jc w:val="center"/>
              <w:rPr>
                <w:rFonts w:ascii="Trebuchet MS" w:hAnsi="Trebuchet MS" w:cs="Arial"/>
                <w:sz w:val="20"/>
                <w:szCs w:val="20"/>
                <w:lang w:bidi="th-TH"/>
              </w:rPr>
            </w:pPr>
            <w:del w:id="6412" w:author="Philippe Hollanda - Oliveira Trust" w:date="2022-07-19T10:08:00Z">
              <w:r w:rsidRPr="008601AF" w:rsidDel="00627AA0">
                <w:rPr>
                  <w:rFonts w:ascii="Trebuchet MS" w:hAnsi="Trebuchet MS" w:cs="Arial"/>
                  <w:sz w:val="20"/>
                  <w:szCs w:val="20"/>
                  <w:lang w:bidi="th-TH"/>
                </w:rPr>
                <w:delText>R$ 872,50</w:delText>
              </w:r>
            </w:del>
          </w:p>
        </w:tc>
      </w:tr>
      <w:tr w:rsidR="008601AF" w:rsidRPr="008601AF" w14:paraId="4A5D5535" w14:textId="77777777" w:rsidTr="00627AA0">
        <w:tblPrEx>
          <w:tblW w:w="5000" w:type="pct"/>
          <w:tblCellMar>
            <w:left w:w="70" w:type="dxa"/>
            <w:right w:w="70" w:type="dxa"/>
          </w:tblCellMar>
          <w:tblPrExChange w:id="6413" w:author="Philippe Hollanda - Oliveira Trust" w:date="2022-07-19T10:08:00Z">
            <w:tblPrEx>
              <w:tblW w:w="5000" w:type="pct"/>
              <w:tblCellMar>
                <w:left w:w="70" w:type="dxa"/>
                <w:right w:w="70" w:type="dxa"/>
              </w:tblCellMar>
            </w:tblPrEx>
          </w:tblPrExChange>
        </w:tblPrEx>
        <w:trPr>
          <w:trHeight w:val="1785"/>
          <w:trPrChange w:id="64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49E230" w14:textId="77872780" w:rsidR="008601AF" w:rsidRPr="008601AF" w:rsidRDefault="008601AF" w:rsidP="003C2C2A">
            <w:pPr>
              <w:jc w:val="center"/>
              <w:rPr>
                <w:rFonts w:ascii="Trebuchet MS" w:hAnsi="Trebuchet MS" w:cs="Arial"/>
                <w:sz w:val="20"/>
                <w:szCs w:val="20"/>
                <w:lang w:bidi="th-TH"/>
              </w:rPr>
            </w:pPr>
            <w:del w:id="6416"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76F7A6" w14:textId="46DF1721" w:rsidR="008601AF" w:rsidRPr="008601AF" w:rsidRDefault="008601AF" w:rsidP="003C2C2A">
            <w:pPr>
              <w:jc w:val="center"/>
              <w:rPr>
                <w:rFonts w:ascii="Trebuchet MS" w:hAnsi="Trebuchet MS" w:cs="Arial"/>
                <w:sz w:val="20"/>
                <w:szCs w:val="20"/>
                <w:lang w:bidi="th-TH"/>
              </w:rPr>
            </w:pPr>
            <w:del w:id="6418" w:author="Philippe Hollanda - Oliveira Trust" w:date="2022-07-19T10:08:00Z">
              <w:r w:rsidRPr="008601AF" w:rsidDel="00627AA0">
                <w:rPr>
                  <w:rFonts w:ascii="Trebuchet MS" w:hAnsi="Trebuchet MS" w:cs="Arial"/>
                  <w:sz w:val="20"/>
                  <w:szCs w:val="20"/>
                  <w:lang w:bidi="th-TH"/>
                </w:rPr>
                <w:delText>23/09/2021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07553A" w14:textId="007C97FB" w:rsidR="008601AF" w:rsidRPr="008601AF" w:rsidRDefault="008601AF" w:rsidP="003C2C2A">
            <w:pPr>
              <w:jc w:val="center"/>
              <w:rPr>
                <w:rFonts w:ascii="Trebuchet MS" w:hAnsi="Trebuchet MS" w:cs="Arial"/>
                <w:sz w:val="20"/>
                <w:szCs w:val="20"/>
                <w:lang w:bidi="th-TH"/>
              </w:rPr>
            </w:pPr>
            <w:del w:id="6420" w:author="Philippe Hollanda - Oliveira Trust" w:date="2022-07-19T10:08:00Z">
              <w:r w:rsidRPr="008601AF" w:rsidDel="00627AA0">
                <w:rPr>
                  <w:rFonts w:ascii="Trebuchet MS" w:hAnsi="Trebuchet MS" w:cs="Arial"/>
                  <w:sz w:val="20"/>
                  <w:szCs w:val="20"/>
                  <w:lang w:bidi="th-TH"/>
                </w:rPr>
                <w:delText>R$ 1.283,60</w:delText>
              </w:r>
            </w:del>
          </w:p>
        </w:tc>
      </w:tr>
      <w:tr w:rsidR="008601AF" w:rsidRPr="008601AF" w14:paraId="5E4AFDDB" w14:textId="77777777" w:rsidTr="00627AA0">
        <w:tblPrEx>
          <w:tblW w:w="5000" w:type="pct"/>
          <w:tblCellMar>
            <w:left w:w="70" w:type="dxa"/>
            <w:right w:w="70" w:type="dxa"/>
          </w:tblCellMar>
          <w:tblPrExChange w:id="6421" w:author="Philippe Hollanda - Oliveira Trust" w:date="2022-07-19T10:08:00Z">
            <w:tblPrEx>
              <w:tblW w:w="5000" w:type="pct"/>
              <w:tblCellMar>
                <w:left w:w="70" w:type="dxa"/>
                <w:right w:w="70" w:type="dxa"/>
              </w:tblCellMar>
            </w:tblPrEx>
          </w:tblPrExChange>
        </w:tblPrEx>
        <w:trPr>
          <w:trHeight w:val="1785"/>
          <w:trPrChange w:id="64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9AA280" w14:textId="38A6B8D7" w:rsidR="008601AF" w:rsidRPr="008601AF" w:rsidRDefault="008601AF" w:rsidP="003C2C2A">
            <w:pPr>
              <w:jc w:val="center"/>
              <w:rPr>
                <w:rFonts w:ascii="Trebuchet MS" w:hAnsi="Trebuchet MS" w:cs="Arial"/>
                <w:sz w:val="20"/>
                <w:szCs w:val="20"/>
                <w:lang w:bidi="th-TH"/>
              </w:rPr>
            </w:pPr>
            <w:del w:id="6424"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58F6F2" w14:textId="74FA128E" w:rsidR="008601AF" w:rsidRPr="008601AF" w:rsidRDefault="008601AF" w:rsidP="003C2C2A">
            <w:pPr>
              <w:jc w:val="center"/>
              <w:rPr>
                <w:rFonts w:ascii="Trebuchet MS" w:hAnsi="Trebuchet MS" w:cs="Arial"/>
                <w:sz w:val="20"/>
                <w:szCs w:val="20"/>
                <w:lang w:bidi="th-TH"/>
              </w:rPr>
            </w:pPr>
            <w:del w:id="6426" w:author="Philippe Hollanda - Oliveira Trust" w:date="2022-07-19T10:08:00Z">
              <w:r w:rsidRPr="008601AF" w:rsidDel="00627AA0">
                <w:rPr>
                  <w:rFonts w:ascii="Trebuchet MS" w:hAnsi="Trebuchet MS" w:cs="Arial"/>
                  <w:sz w:val="20"/>
                  <w:szCs w:val="20"/>
                  <w:lang w:bidi="th-TH"/>
                </w:rPr>
                <w:delText>22/09/2021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0671DD" w14:textId="17034EFE" w:rsidR="008601AF" w:rsidRPr="008601AF" w:rsidRDefault="008601AF" w:rsidP="003C2C2A">
            <w:pPr>
              <w:jc w:val="center"/>
              <w:rPr>
                <w:rFonts w:ascii="Trebuchet MS" w:hAnsi="Trebuchet MS" w:cs="Arial"/>
                <w:sz w:val="20"/>
                <w:szCs w:val="20"/>
                <w:lang w:bidi="th-TH"/>
              </w:rPr>
            </w:pPr>
            <w:del w:id="6428" w:author="Philippe Hollanda - Oliveira Trust" w:date="2022-07-19T10:08:00Z">
              <w:r w:rsidRPr="008601AF" w:rsidDel="00627AA0">
                <w:rPr>
                  <w:rFonts w:ascii="Trebuchet MS" w:hAnsi="Trebuchet MS" w:cs="Arial"/>
                  <w:sz w:val="20"/>
                  <w:szCs w:val="20"/>
                  <w:lang w:bidi="th-TH"/>
                </w:rPr>
                <w:delText>R$ 125,04</w:delText>
              </w:r>
            </w:del>
          </w:p>
        </w:tc>
      </w:tr>
      <w:tr w:rsidR="008601AF" w:rsidRPr="008601AF" w14:paraId="7BB1C31A" w14:textId="77777777" w:rsidTr="00627AA0">
        <w:tblPrEx>
          <w:tblW w:w="5000" w:type="pct"/>
          <w:tblCellMar>
            <w:left w:w="70" w:type="dxa"/>
            <w:right w:w="70" w:type="dxa"/>
          </w:tblCellMar>
          <w:tblPrExChange w:id="6429" w:author="Philippe Hollanda - Oliveira Trust" w:date="2022-07-19T10:08:00Z">
            <w:tblPrEx>
              <w:tblW w:w="5000" w:type="pct"/>
              <w:tblCellMar>
                <w:left w:w="70" w:type="dxa"/>
                <w:right w:w="70" w:type="dxa"/>
              </w:tblCellMar>
            </w:tblPrEx>
          </w:tblPrExChange>
        </w:tblPrEx>
        <w:trPr>
          <w:trHeight w:val="1785"/>
          <w:trPrChange w:id="64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F99AD7" w14:textId="391BA4F5" w:rsidR="008601AF" w:rsidRPr="008601AF" w:rsidRDefault="008601AF" w:rsidP="003C2C2A">
            <w:pPr>
              <w:jc w:val="center"/>
              <w:rPr>
                <w:rFonts w:ascii="Trebuchet MS" w:hAnsi="Trebuchet MS" w:cs="Arial"/>
                <w:sz w:val="20"/>
                <w:szCs w:val="20"/>
                <w:lang w:bidi="th-TH"/>
              </w:rPr>
            </w:pPr>
            <w:del w:id="6432" w:author="Philippe Hollanda - Oliveira Trust" w:date="2022-07-19T10:08:00Z">
              <w:r w:rsidRPr="008601AF" w:rsidDel="00627AA0">
                <w:rPr>
                  <w:rFonts w:ascii="Trebuchet MS" w:hAnsi="Trebuchet MS" w:cs="Arial"/>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B6139A" w14:textId="7FD5689F" w:rsidR="008601AF" w:rsidRPr="008601AF" w:rsidRDefault="008601AF" w:rsidP="003C2C2A">
            <w:pPr>
              <w:jc w:val="center"/>
              <w:rPr>
                <w:rFonts w:ascii="Trebuchet MS" w:hAnsi="Trebuchet MS" w:cs="Arial"/>
                <w:sz w:val="20"/>
                <w:szCs w:val="20"/>
                <w:lang w:bidi="th-TH"/>
              </w:rPr>
            </w:pPr>
            <w:del w:id="6434" w:author="Philippe Hollanda - Oliveira Trust" w:date="2022-07-19T10:08:00Z">
              <w:r w:rsidRPr="008601AF" w:rsidDel="00627AA0">
                <w:rPr>
                  <w:rFonts w:ascii="Trebuchet MS" w:hAnsi="Trebuchet MS" w:cs="Arial"/>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1AF18F" w14:textId="6F0DCF44" w:rsidR="008601AF" w:rsidRPr="008601AF" w:rsidRDefault="008601AF" w:rsidP="003C2C2A">
            <w:pPr>
              <w:jc w:val="center"/>
              <w:rPr>
                <w:rFonts w:ascii="Trebuchet MS" w:hAnsi="Trebuchet MS" w:cs="Arial"/>
                <w:sz w:val="20"/>
                <w:szCs w:val="20"/>
                <w:lang w:bidi="th-TH"/>
              </w:rPr>
            </w:pPr>
            <w:del w:id="6436" w:author="Philippe Hollanda - Oliveira Trust" w:date="2022-07-19T10:08:00Z">
              <w:r w:rsidRPr="008601AF" w:rsidDel="00627AA0">
                <w:rPr>
                  <w:rFonts w:ascii="Trebuchet MS" w:hAnsi="Trebuchet MS" w:cs="Arial"/>
                  <w:sz w:val="20"/>
                  <w:szCs w:val="20"/>
                  <w:lang w:bidi="th-TH"/>
                </w:rPr>
                <w:delText>R$ 2.590,00</w:delText>
              </w:r>
            </w:del>
          </w:p>
        </w:tc>
      </w:tr>
      <w:tr w:rsidR="008601AF" w:rsidRPr="008601AF" w14:paraId="57A9762E" w14:textId="77777777" w:rsidTr="00627AA0">
        <w:tblPrEx>
          <w:tblW w:w="5000" w:type="pct"/>
          <w:tblCellMar>
            <w:left w:w="70" w:type="dxa"/>
            <w:right w:w="70" w:type="dxa"/>
          </w:tblCellMar>
          <w:tblPrExChange w:id="6437" w:author="Philippe Hollanda - Oliveira Trust" w:date="2022-07-19T10:08:00Z">
            <w:tblPrEx>
              <w:tblW w:w="5000" w:type="pct"/>
              <w:tblCellMar>
                <w:left w:w="70" w:type="dxa"/>
                <w:right w:w="70" w:type="dxa"/>
              </w:tblCellMar>
            </w:tblPrEx>
          </w:tblPrExChange>
        </w:tblPrEx>
        <w:trPr>
          <w:trHeight w:val="1785"/>
          <w:trPrChange w:id="643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43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96B993" w14:textId="203141CD" w:rsidR="008601AF" w:rsidRPr="008601AF" w:rsidRDefault="008601AF" w:rsidP="003C2C2A">
            <w:pPr>
              <w:jc w:val="center"/>
              <w:rPr>
                <w:rFonts w:ascii="Trebuchet MS" w:hAnsi="Trebuchet MS" w:cs="Arial"/>
                <w:sz w:val="20"/>
                <w:szCs w:val="20"/>
                <w:lang w:bidi="th-TH"/>
              </w:rPr>
            </w:pPr>
            <w:del w:id="6440" w:author="Philippe Hollanda - Oliveira Trust" w:date="2022-07-19T10:08:00Z">
              <w:r w:rsidRPr="008601AF" w:rsidDel="00627AA0">
                <w:rPr>
                  <w:rFonts w:ascii="Trebuchet MS" w:hAnsi="Trebuchet MS" w:cs="Arial"/>
                  <w:sz w:val="20"/>
                  <w:szCs w:val="20"/>
                  <w:lang w:bidi="th-TH"/>
                </w:rPr>
                <w:lastRenderedPageBreak/>
                <w:delText>CANTONEIRA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5A236E" w14:textId="6FF4DF8E" w:rsidR="008601AF" w:rsidRPr="008601AF" w:rsidRDefault="008601AF" w:rsidP="003C2C2A">
            <w:pPr>
              <w:jc w:val="center"/>
              <w:rPr>
                <w:rFonts w:ascii="Trebuchet MS" w:hAnsi="Trebuchet MS" w:cs="Arial"/>
                <w:sz w:val="20"/>
                <w:szCs w:val="20"/>
                <w:lang w:bidi="th-TH"/>
              </w:rPr>
            </w:pPr>
            <w:del w:id="6442" w:author="Philippe Hollanda - Oliveira Trust" w:date="2022-07-19T10:08:00Z">
              <w:r w:rsidRPr="008601AF" w:rsidDel="00627AA0">
                <w:rPr>
                  <w:rFonts w:ascii="Trebuchet MS" w:hAnsi="Trebuchet MS" w:cs="Arial"/>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0E0381" w14:textId="749414F5" w:rsidR="008601AF" w:rsidRPr="008601AF" w:rsidRDefault="008601AF" w:rsidP="003C2C2A">
            <w:pPr>
              <w:jc w:val="center"/>
              <w:rPr>
                <w:rFonts w:ascii="Trebuchet MS" w:hAnsi="Trebuchet MS" w:cs="Arial"/>
                <w:sz w:val="20"/>
                <w:szCs w:val="20"/>
                <w:lang w:bidi="th-TH"/>
              </w:rPr>
            </w:pPr>
            <w:del w:id="6444" w:author="Philippe Hollanda - Oliveira Trust" w:date="2022-07-19T10:08:00Z">
              <w:r w:rsidRPr="008601AF" w:rsidDel="00627AA0">
                <w:rPr>
                  <w:rFonts w:ascii="Trebuchet MS" w:hAnsi="Trebuchet MS" w:cs="Arial"/>
                  <w:sz w:val="20"/>
                  <w:szCs w:val="20"/>
                  <w:lang w:bidi="th-TH"/>
                </w:rPr>
                <w:delText>R$ 191,66</w:delText>
              </w:r>
            </w:del>
          </w:p>
        </w:tc>
      </w:tr>
      <w:tr w:rsidR="008601AF" w:rsidRPr="008601AF" w14:paraId="042A92CD" w14:textId="77777777" w:rsidTr="00627AA0">
        <w:tblPrEx>
          <w:tblW w:w="5000" w:type="pct"/>
          <w:tblCellMar>
            <w:left w:w="70" w:type="dxa"/>
            <w:right w:w="70" w:type="dxa"/>
          </w:tblCellMar>
          <w:tblPrExChange w:id="6445" w:author="Philippe Hollanda - Oliveira Trust" w:date="2022-07-19T10:08:00Z">
            <w:tblPrEx>
              <w:tblW w:w="5000" w:type="pct"/>
              <w:tblCellMar>
                <w:left w:w="70" w:type="dxa"/>
                <w:right w:w="70" w:type="dxa"/>
              </w:tblCellMar>
            </w:tblPrEx>
          </w:tblPrExChange>
        </w:tblPrEx>
        <w:trPr>
          <w:trHeight w:val="1785"/>
          <w:trPrChange w:id="644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44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B27A88B"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44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798A33" w14:textId="7890531A" w:rsidR="008601AF" w:rsidRPr="008601AF" w:rsidRDefault="008601AF" w:rsidP="003C2C2A">
            <w:pPr>
              <w:jc w:val="center"/>
              <w:rPr>
                <w:rFonts w:ascii="Trebuchet MS" w:hAnsi="Trebuchet MS" w:cs="Arial"/>
                <w:sz w:val="20"/>
                <w:szCs w:val="20"/>
                <w:lang w:bidi="th-TH"/>
              </w:rPr>
            </w:pPr>
            <w:del w:id="6449" w:author="Philippe Hollanda - Oliveira Trust" w:date="2022-07-19T10:08:00Z">
              <w:r w:rsidRPr="008601AF" w:rsidDel="00627AA0">
                <w:rPr>
                  <w:rFonts w:ascii="Trebuchet MS" w:hAnsi="Trebuchet MS" w:cs="Arial"/>
                  <w:sz w:val="20"/>
                  <w:szCs w:val="20"/>
                  <w:lang w:bidi="th-TH"/>
                </w:rPr>
                <w:delText>17/09/2021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5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B7BF16" w14:textId="0E76A478" w:rsidR="008601AF" w:rsidRPr="008601AF" w:rsidRDefault="008601AF" w:rsidP="003C2C2A">
            <w:pPr>
              <w:jc w:val="center"/>
              <w:rPr>
                <w:rFonts w:ascii="Trebuchet MS" w:hAnsi="Trebuchet MS" w:cs="Arial"/>
                <w:sz w:val="20"/>
                <w:szCs w:val="20"/>
                <w:lang w:bidi="th-TH"/>
              </w:rPr>
            </w:pPr>
            <w:del w:id="6451" w:author="Philippe Hollanda - Oliveira Trust" w:date="2022-07-19T10:08:00Z">
              <w:r w:rsidRPr="008601AF" w:rsidDel="00627AA0">
                <w:rPr>
                  <w:rFonts w:ascii="Trebuchet MS" w:hAnsi="Trebuchet MS" w:cs="Arial"/>
                  <w:sz w:val="20"/>
                  <w:szCs w:val="20"/>
                  <w:lang w:bidi="th-TH"/>
                </w:rPr>
                <w:delText>R$ 191,67</w:delText>
              </w:r>
            </w:del>
          </w:p>
        </w:tc>
      </w:tr>
      <w:tr w:rsidR="008601AF" w:rsidRPr="008601AF" w14:paraId="12D15B6A" w14:textId="77777777" w:rsidTr="00627AA0">
        <w:tblPrEx>
          <w:tblW w:w="5000" w:type="pct"/>
          <w:tblCellMar>
            <w:left w:w="70" w:type="dxa"/>
            <w:right w:w="70" w:type="dxa"/>
          </w:tblCellMar>
          <w:tblPrExChange w:id="6452" w:author="Philippe Hollanda - Oliveira Trust" w:date="2022-07-19T10:08:00Z">
            <w:tblPrEx>
              <w:tblW w:w="5000" w:type="pct"/>
              <w:tblCellMar>
                <w:left w:w="70" w:type="dxa"/>
                <w:right w:w="70" w:type="dxa"/>
              </w:tblCellMar>
            </w:tblPrEx>
          </w:tblPrExChange>
        </w:tblPrEx>
        <w:trPr>
          <w:trHeight w:val="1785"/>
          <w:trPrChange w:id="645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45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04E73D9"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4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BF4093" w14:textId="13E8049D" w:rsidR="008601AF" w:rsidRPr="008601AF" w:rsidRDefault="008601AF" w:rsidP="003C2C2A">
            <w:pPr>
              <w:jc w:val="center"/>
              <w:rPr>
                <w:rFonts w:ascii="Trebuchet MS" w:hAnsi="Trebuchet MS" w:cs="Arial"/>
                <w:sz w:val="20"/>
                <w:szCs w:val="20"/>
                <w:lang w:bidi="th-TH"/>
              </w:rPr>
            </w:pPr>
            <w:del w:id="6456" w:author="Philippe Hollanda - Oliveira Trust" w:date="2022-07-19T10:08:00Z">
              <w:r w:rsidRPr="008601AF" w:rsidDel="00627AA0">
                <w:rPr>
                  <w:rFonts w:ascii="Trebuchet MS" w:hAnsi="Trebuchet MS" w:cs="Arial"/>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1CFAE1" w14:textId="53D0FF89" w:rsidR="008601AF" w:rsidRPr="008601AF" w:rsidRDefault="008601AF" w:rsidP="003C2C2A">
            <w:pPr>
              <w:jc w:val="center"/>
              <w:rPr>
                <w:rFonts w:ascii="Trebuchet MS" w:hAnsi="Trebuchet MS" w:cs="Arial"/>
                <w:sz w:val="20"/>
                <w:szCs w:val="20"/>
                <w:lang w:bidi="th-TH"/>
              </w:rPr>
            </w:pPr>
            <w:del w:id="6458" w:author="Philippe Hollanda - Oliveira Trust" w:date="2022-07-19T10:08:00Z">
              <w:r w:rsidRPr="008601AF" w:rsidDel="00627AA0">
                <w:rPr>
                  <w:rFonts w:ascii="Trebuchet MS" w:hAnsi="Trebuchet MS" w:cs="Arial"/>
                  <w:sz w:val="20"/>
                  <w:szCs w:val="20"/>
                  <w:lang w:bidi="th-TH"/>
                </w:rPr>
                <w:delText>R$ 191,67</w:delText>
              </w:r>
            </w:del>
          </w:p>
        </w:tc>
      </w:tr>
      <w:tr w:rsidR="008601AF" w:rsidRPr="008601AF" w14:paraId="065B7362" w14:textId="77777777" w:rsidTr="00627AA0">
        <w:tblPrEx>
          <w:tblW w:w="5000" w:type="pct"/>
          <w:tblCellMar>
            <w:left w:w="70" w:type="dxa"/>
            <w:right w:w="70" w:type="dxa"/>
          </w:tblCellMar>
          <w:tblPrExChange w:id="6459" w:author="Philippe Hollanda - Oliveira Trust" w:date="2022-07-19T10:08:00Z">
            <w:tblPrEx>
              <w:tblW w:w="5000" w:type="pct"/>
              <w:tblCellMar>
                <w:left w:w="70" w:type="dxa"/>
                <w:right w:w="70" w:type="dxa"/>
              </w:tblCellMar>
            </w:tblPrEx>
          </w:tblPrExChange>
        </w:tblPrEx>
        <w:trPr>
          <w:trHeight w:val="1785"/>
          <w:trPrChange w:id="646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6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ACA48A" w14:textId="19E332A6" w:rsidR="008601AF" w:rsidRPr="008601AF" w:rsidRDefault="008601AF" w:rsidP="003C2C2A">
            <w:pPr>
              <w:jc w:val="center"/>
              <w:rPr>
                <w:rFonts w:ascii="Trebuchet MS" w:hAnsi="Trebuchet MS" w:cs="Arial"/>
                <w:sz w:val="20"/>
                <w:szCs w:val="20"/>
                <w:lang w:bidi="th-TH"/>
              </w:rPr>
            </w:pPr>
            <w:del w:id="6462" w:author="Philippe Hollanda - Oliveira Trust" w:date="2022-07-19T10:08:00Z">
              <w:r w:rsidRPr="008601AF" w:rsidDel="00627AA0">
                <w:rPr>
                  <w:rFonts w:ascii="Trebuchet MS" w:hAnsi="Trebuchet MS" w:cs="Arial"/>
                  <w:sz w:val="20"/>
                  <w:szCs w:val="20"/>
                  <w:lang w:bidi="th-TH"/>
                </w:rPr>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30E9FE" w14:textId="3ECB575C" w:rsidR="008601AF" w:rsidRPr="008601AF" w:rsidRDefault="008601AF" w:rsidP="003C2C2A">
            <w:pPr>
              <w:jc w:val="center"/>
              <w:rPr>
                <w:rFonts w:ascii="Trebuchet MS" w:hAnsi="Trebuchet MS" w:cs="Arial"/>
                <w:sz w:val="20"/>
                <w:szCs w:val="20"/>
                <w:lang w:bidi="th-TH"/>
              </w:rPr>
            </w:pPr>
            <w:del w:id="6464" w:author="Philippe Hollanda - Oliveira Trust" w:date="2022-07-19T10:08:00Z">
              <w:r w:rsidRPr="008601AF" w:rsidDel="00627AA0">
                <w:rPr>
                  <w:rFonts w:ascii="Trebuchet MS" w:hAnsi="Trebuchet MS" w:cs="Arial"/>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8DA763" w14:textId="4705A658" w:rsidR="008601AF" w:rsidRPr="008601AF" w:rsidRDefault="008601AF" w:rsidP="003C2C2A">
            <w:pPr>
              <w:jc w:val="center"/>
              <w:rPr>
                <w:rFonts w:ascii="Trebuchet MS" w:hAnsi="Trebuchet MS" w:cs="Arial"/>
                <w:sz w:val="20"/>
                <w:szCs w:val="20"/>
                <w:lang w:bidi="th-TH"/>
              </w:rPr>
            </w:pPr>
            <w:del w:id="6466" w:author="Philippe Hollanda - Oliveira Trust" w:date="2022-07-19T10:08:00Z">
              <w:r w:rsidRPr="008601AF" w:rsidDel="00627AA0">
                <w:rPr>
                  <w:rFonts w:ascii="Trebuchet MS" w:hAnsi="Trebuchet MS" w:cs="Arial"/>
                  <w:sz w:val="20"/>
                  <w:szCs w:val="20"/>
                  <w:lang w:bidi="th-TH"/>
                </w:rPr>
                <w:delText>R$ 3.520,00</w:delText>
              </w:r>
            </w:del>
          </w:p>
        </w:tc>
      </w:tr>
      <w:tr w:rsidR="008601AF" w:rsidRPr="008601AF" w14:paraId="214923C8" w14:textId="77777777" w:rsidTr="00627AA0">
        <w:tblPrEx>
          <w:tblW w:w="5000" w:type="pct"/>
          <w:tblCellMar>
            <w:left w:w="70" w:type="dxa"/>
            <w:right w:w="70" w:type="dxa"/>
          </w:tblCellMar>
          <w:tblPrExChange w:id="6467" w:author="Philippe Hollanda - Oliveira Trust" w:date="2022-07-19T10:08:00Z">
            <w:tblPrEx>
              <w:tblW w:w="5000" w:type="pct"/>
              <w:tblCellMar>
                <w:left w:w="70" w:type="dxa"/>
                <w:right w:w="70" w:type="dxa"/>
              </w:tblCellMar>
            </w:tblPrEx>
          </w:tblPrExChange>
        </w:tblPrEx>
        <w:trPr>
          <w:trHeight w:val="1785"/>
          <w:trPrChange w:id="64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663816" w14:textId="56463B7B" w:rsidR="008601AF" w:rsidRPr="008601AF" w:rsidRDefault="008601AF" w:rsidP="003C2C2A">
            <w:pPr>
              <w:jc w:val="center"/>
              <w:rPr>
                <w:rFonts w:ascii="Trebuchet MS" w:hAnsi="Trebuchet MS" w:cs="Arial"/>
                <w:sz w:val="20"/>
                <w:szCs w:val="20"/>
                <w:lang w:bidi="th-TH"/>
              </w:rPr>
            </w:pPr>
            <w:del w:id="6470" w:author="Philippe Hollanda - Oliveira Trust" w:date="2022-07-19T10:08:00Z">
              <w:r w:rsidRPr="008601AF" w:rsidDel="00627AA0">
                <w:rPr>
                  <w:rFonts w:ascii="Trebuchet MS" w:hAnsi="Trebuchet MS" w:cs="Arial"/>
                  <w:sz w:val="20"/>
                  <w:szCs w:val="20"/>
                  <w:lang w:bidi="th-TH"/>
                </w:rPr>
                <w:delText>TINTA CINZA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829AC1" w14:textId="6C92C96D" w:rsidR="008601AF" w:rsidRPr="008601AF" w:rsidRDefault="008601AF" w:rsidP="003C2C2A">
            <w:pPr>
              <w:jc w:val="center"/>
              <w:rPr>
                <w:rFonts w:ascii="Trebuchet MS" w:hAnsi="Trebuchet MS" w:cs="Arial"/>
                <w:sz w:val="20"/>
                <w:szCs w:val="20"/>
                <w:lang w:bidi="th-TH"/>
              </w:rPr>
            </w:pPr>
            <w:del w:id="6472" w:author="Philippe Hollanda - Oliveira Trust" w:date="2022-07-19T10:08:00Z">
              <w:r w:rsidRPr="008601AF" w:rsidDel="00627AA0">
                <w:rPr>
                  <w:rFonts w:ascii="Trebuchet MS" w:hAnsi="Trebuchet MS" w:cs="Arial"/>
                  <w:sz w:val="20"/>
                  <w:szCs w:val="20"/>
                  <w:lang w:bidi="th-TH"/>
                </w:rPr>
                <w:delText>29/09/2021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77B436" w14:textId="3C1AD60F" w:rsidR="008601AF" w:rsidRPr="008601AF" w:rsidRDefault="008601AF" w:rsidP="003C2C2A">
            <w:pPr>
              <w:jc w:val="center"/>
              <w:rPr>
                <w:rFonts w:ascii="Trebuchet MS" w:hAnsi="Trebuchet MS" w:cs="Arial"/>
                <w:sz w:val="20"/>
                <w:szCs w:val="20"/>
                <w:lang w:bidi="th-TH"/>
              </w:rPr>
            </w:pPr>
            <w:del w:id="6474" w:author="Philippe Hollanda - Oliveira Trust" w:date="2022-07-19T10:08:00Z">
              <w:r w:rsidRPr="008601AF" w:rsidDel="00627AA0">
                <w:rPr>
                  <w:rFonts w:ascii="Trebuchet MS" w:hAnsi="Trebuchet MS" w:cs="Arial"/>
                  <w:sz w:val="20"/>
                  <w:szCs w:val="20"/>
                  <w:lang w:bidi="th-TH"/>
                </w:rPr>
                <w:delText>R$ 2.829,30</w:delText>
              </w:r>
            </w:del>
          </w:p>
        </w:tc>
      </w:tr>
      <w:tr w:rsidR="008601AF" w:rsidRPr="008601AF" w14:paraId="05276094" w14:textId="77777777" w:rsidTr="00627AA0">
        <w:tblPrEx>
          <w:tblW w:w="5000" w:type="pct"/>
          <w:tblCellMar>
            <w:left w:w="70" w:type="dxa"/>
            <w:right w:w="70" w:type="dxa"/>
          </w:tblCellMar>
          <w:tblPrExChange w:id="6475" w:author="Philippe Hollanda - Oliveira Trust" w:date="2022-07-19T10:08:00Z">
            <w:tblPrEx>
              <w:tblW w:w="5000" w:type="pct"/>
              <w:tblCellMar>
                <w:left w:w="70" w:type="dxa"/>
                <w:right w:w="70" w:type="dxa"/>
              </w:tblCellMar>
            </w:tblPrEx>
          </w:tblPrExChange>
        </w:tblPrEx>
        <w:trPr>
          <w:trHeight w:val="1785"/>
          <w:trPrChange w:id="64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EE70EC" w14:textId="7B1F9EBC" w:rsidR="008601AF" w:rsidRPr="008601AF" w:rsidRDefault="008601AF" w:rsidP="003C2C2A">
            <w:pPr>
              <w:jc w:val="center"/>
              <w:rPr>
                <w:rFonts w:ascii="Trebuchet MS" w:hAnsi="Trebuchet MS" w:cs="Arial"/>
                <w:sz w:val="20"/>
                <w:szCs w:val="20"/>
                <w:lang w:bidi="th-TH"/>
              </w:rPr>
            </w:pPr>
            <w:del w:id="6478" w:author="Philippe Hollanda - Oliveira Trust" w:date="2022-07-19T10:08:00Z">
              <w:r w:rsidRPr="008601AF" w:rsidDel="00627AA0">
                <w:rPr>
                  <w:rFonts w:ascii="Trebuchet MS" w:hAnsi="Trebuchet MS" w:cs="Arial"/>
                  <w:sz w:val="20"/>
                  <w:szCs w:val="20"/>
                  <w:lang w:bidi="th-TH"/>
                </w:rPr>
                <w:lastRenderedPageBreak/>
                <w:delText>MONITOR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6EC93B" w14:textId="35182A68" w:rsidR="008601AF" w:rsidRPr="008601AF" w:rsidRDefault="008601AF" w:rsidP="003C2C2A">
            <w:pPr>
              <w:jc w:val="center"/>
              <w:rPr>
                <w:rFonts w:ascii="Trebuchet MS" w:hAnsi="Trebuchet MS" w:cs="Arial"/>
                <w:sz w:val="20"/>
                <w:szCs w:val="20"/>
                <w:lang w:bidi="th-TH"/>
              </w:rPr>
            </w:pPr>
            <w:del w:id="6480" w:author="Philippe Hollanda - Oliveira Trust" w:date="2022-07-19T10:08:00Z">
              <w:r w:rsidRPr="008601AF" w:rsidDel="00627AA0">
                <w:rPr>
                  <w:rFonts w:ascii="Trebuchet MS" w:hAnsi="Trebuchet MS" w:cs="Arial"/>
                  <w:sz w:val="20"/>
                  <w:szCs w:val="20"/>
                  <w:lang w:bidi="th-TH"/>
                </w:rPr>
                <w:delText>15/09/2021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2A9874" w14:textId="5F64B247" w:rsidR="008601AF" w:rsidRPr="008601AF" w:rsidRDefault="008601AF" w:rsidP="003C2C2A">
            <w:pPr>
              <w:jc w:val="center"/>
              <w:rPr>
                <w:rFonts w:ascii="Trebuchet MS" w:hAnsi="Trebuchet MS" w:cs="Arial"/>
                <w:sz w:val="20"/>
                <w:szCs w:val="20"/>
                <w:lang w:bidi="th-TH"/>
              </w:rPr>
            </w:pPr>
            <w:del w:id="6482" w:author="Philippe Hollanda - Oliveira Trust" w:date="2022-07-19T10:08:00Z">
              <w:r w:rsidRPr="008601AF" w:rsidDel="00627AA0">
                <w:rPr>
                  <w:rFonts w:ascii="Trebuchet MS" w:hAnsi="Trebuchet MS" w:cs="Arial"/>
                  <w:sz w:val="20"/>
                  <w:szCs w:val="20"/>
                  <w:lang w:bidi="th-TH"/>
                </w:rPr>
                <w:delText>R$ 1.047,03</w:delText>
              </w:r>
            </w:del>
          </w:p>
        </w:tc>
      </w:tr>
      <w:tr w:rsidR="008601AF" w:rsidRPr="008601AF" w14:paraId="055A170D" w14:textId="77777777" w:rsidTr="00627AA0">
        <w:tblPrEx>
          <w:tblW w:w="5000" w:type="pct"/>
          <w:tblCellMar>
            <w:left w:w="70" w:type="dxa"/>
            <w:right w:w="70" w:type="dxa"/>
          </w:tblCellMar>
          <w:tblPrExChange w:id="6483" w:author="Philippe Hollanda - Oliveira Trust" w:date="2022-07-19T10:08:00Z">
            <w:tblPrEx>
              <w:tblW w:w="5000" w:type="pct"/>
              <w:tblCellMar>
                <w:left w:w="70" w:type="dxa"/>
                <w:right w:w="70" w:type="dxa"/>
              </w:tblCellMar>
            </w:tblPrEx>
          </w:tblPrExChange>
        </w:tblPrEx>
        <w:trPr>
          <w:trHeight w:val="1785"/>
          <w:trPrChange w:id="648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8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B0B75A" w14:textId="1B83B85A" w:rsidR="008601AF" w:rsidRPr="008601AF" w:rsidRDefault="008601AF" w:rsidP="003C2C2A">
            <w:pPr>
              <w:jc w:val="center"/>
              <w:rPr>
                <w:rFonts w:ascii="Trebuchet MS" w:hAnsi="Trebuchet MS" w:cs="Arial"/>
                <w:sz w:val="20"/>
                <w:szCs w:val="20"/>
                <w:lang w:bidi="th-TH"/>
              </w:rPr>
            </w:pPr>
            <w:del w:id="6486" w:author="Philippe Hollanda - Oliveira Trust" w:date="2022-07-19T10:08:00Z">
              <w:r w:rsidRPr="008601AF" w:rsidDel="00627AA0">
                <w:rPr>
                  <w:rFonts w:ascii="Trebuchet MS" w:hAnsi="Trebuchet MS" w:cs="Arial"/>
                  <w:sz w:val="20"/>
                  <w:szCs w:val="20"/>
                  <w:lang w:bidi="th-TH"/>
                </w:rPr>
                <w:delText>CFQ 316</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76CA44" w14:textId="7B2A296A" w:rsidR="008601AF" w:rsidRPr="008601AF" w:rsidRDefault="008601AF" w:rsidP="003C2C2A">
            <w:pPr>
              <w:jc w:val="center"/>
              <w:rPr>
                <w:rFonts w:ascii="Trebuchet MS" w:hAnsi="Trebuchet MS" w:cs="Arial"/>
                <w:sz w:val="20"/>
                <w:szCs w:val="20"/>
                <w:lang w:bidi="th-TH"/>
              </w:rPr>
            </w:pPr>
            <w:del w:id="6488"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3A72FC" w14:textId="07199307" w:rsidR="008601AF" w:rsidRPr="008601AF" w:rsidRDefault="008601AF" w:rsidP="003C2C2A">
            <w:pPr>
              <w:jc w:val="center"/>
              <w:rPr>
                <w:rFonts w:ascii="Trebuchet MS" w:hAnsi="Trebuchet MS" w:cs="Arial"/>
                <w:sz w:val="20"/>
                <w:szCs w:val="20"/>
                <w:lang w:bidi="th-TH"/>
              </w:rPr>
            </w:pPr>
            <w:del w:id="6490" w:author="Philippe Hollanda - Oliveira Trust" w:date="2022-07-19T10:08:00Z">
              <w:r w:rsidRPr="008601AF" w:rsidDel="00627AA0">
                <w:rPr>
                  <w:rFonts w:ascii="Trebuchet MS" w:hAnsi="Trebuchet MS" w:cs="Arial"/>
                  <w:sz w:val="20"/>
                  <w:szCs w:val="20"/>
                  <w:lang w:bidi="th-TH"/>
                </w:rPr>
                <w:delText>R$ 3.820,00</w:delText>
              </w:r>
            </w:del>
          </w:p>
        </w:tc>
      </w:tr>
      <w:tr w:rsidR="008601AF" w:rsidRPr="008601AF" w14:paraId="0702BF76" w14:textId="77777777" w:rsidTr="00627AA0">
        <w:tblPrEx>
          <w:tblW w:w="5000" w:type="pct"/>
          <w:tblCellMar>
            <w:left w:w="70" w:type="dxa"/>
            <w:right w:w="70" w:type="dxa"/>
          </w:tblCellMar>
          <w:tblPrExChange w:id="6491" w:author="Philippe Hollanda - Oliveira Trust" w:date="2022-07-19T10:08:00Z">
            <w:tblPrEx>
              <w:tblW w:w="5000" w:type="pct"/>
              <w:tblCellMar>
                <w:left w:w="70" w:type="dxa"/>
                <w:right w:w="70" w:type="dxa"/>
              </w:tblCellMar>
            </w:tblPrEx>
          </w:tblPrExChange>
        </w:tblPrEx>
        <w:trPr>
          <w:trHeight w:val="1785"/>
          <w:trPrChange w:id="649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49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32F79B" w14:textId="2F38EC5F" w:rsidR="008601AF" w:rsidRPr="008601AF" w:rsidRDefault="008601AF" w:rsidP="003C2C2A">
            <w:pPr>
              <w:jc w:val="center"/>
              <w:rPr>
                <w:rFonts w:ascii="Trebuchet MS" w:hAnsi="Trebuchet MS" w:cs="Arial"/>
                <w:sz w:val="20"/>
                <w:szCs w:val="20"/>
                <w:lang w:bidi="th-TH"/>
              </w:rPr>
            </w:pPr>
            <w:del w:id="6494" w:author="Philippe Hollanda - Oliveira Trust" w:date="2022-07-19T10:08:00Z">
              <w:r w:rsidRPr="008601AF" w:rsidDel="00627AA0">
                <w:rPr>
                  <w:rFonts w:ascii="Trebuchet MS" w:hAnsi="Trebuchet MS" w:cs="Arial"/>
                  <w:sz w:val="20"/>
                  <w:szCs w:val="20"/>
                  <w:lang w:bidi="th-TH"/>
                </w:rPr>
                <w:delText>CHAPA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49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51E3C0" w14:textId="7B2AACED" w:rsidR="008601AF" w:rsidRPr="008601AF" w:rsidRDefault="008601AF" w:rsidP="003C2C2A">
            <w:pPr>
              <w:jc w:val="center"/>
              <w:rPr>
                <w:rFonts w:ascii="Trebuchet MS" w:hAnsi="Trebuchet MS" w:cs="Arial"/>
                <w:sz w:val="20"/>
                <w:szCs w:val="20"/>
                <w:lang w:bidi="th-TH"/>
              </w:rPr>
            </w:pPr>
            <w:del w:id="6496" w:author="Philippe Hollanda - Oliveira Trust" w:date="2022-07-19T10:08:00Z">
              <w:r w:rsidRPr="008601AF" w:rsidDel="00627AA0">
                <w:rPr>
                  <w:rFonts w:ascii="Trebuchet MS" w:hAnsi="Trebuchet MS" w:cs="Arial"/>
                  <w:sz w:val="20"/>
                  <w:szCs w:val="20"/>
                  <w:lang w:bidi="th-TH"/>
                </w:rPr>
                <w:delText>24/09/2021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49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9B3310" w14:textId="27441D74" w:rsidR="008601AF" w:rsidRPr="008601AF" w:rsidRDefault="008601AF" w:rsidP="003C2C2A">
            <w:pPr>
              <w:jc w:val="center"/>
              <w:rPr>
                <w:rFonts w:ascii="Trebuchet MS" w:hAnsi="Trebuchet MS" w:cs="Arial"/>
                <w:sz w:val="20"/>
                <w:szCs w:val="20"/>
                <w:lang w:bidi="th-TH"/>
              </w:rPr>
            </w:pPr>
            <w:del w:id="6498" w:author="Philippe Hollanda - Oliveira Trust" w:date="2022-07-19T10:08:00Z">
              <w:r w:rsidRPr="008601AF" w:rsidDel="00627AA0">
                <w:rPr>
                  <w:rFonts w:ascii="Trebuchet MS" w:hAnsi="Trebuchet MS" w:cs="Arial"/>
                  <w:sz w:val="20"/>
                  <w:szCs w:val="20"/>
                  <w:lang w:bidi="th-TH"/>
                </w:rPr>
                <w:delText>R$ 5.126,00</w:delText>
              </w:r>
            </w:del>
          </w:p>
        </w:tc>
      </w:tr>
      <w:tr w:rsidR="008601AF" w:rsidRPr="008601AF" w14:paraId="4B94EA9E" w14:textId="77777777" w:rsidTr="00627AA0">
        <w:tblPrEx>
          <w:tblW w:w="5000" w:type="pct"/>
          <w:tblCellMar>
            <w:left w:w="70" w:type="dxa"/>
            <w:right w:w="70" w:type="dxa"/>
          </w:tblCellMar>
          <w:tblPrExChange w:id="6499" w:author="Philippe Hollanda - Oliveira Trust" w:date="2022-07-19T10:08:00Z">
            <w:tblPrEx>
              <w:tblW w:w="5000" w:type="pct"/>
              <w:tblCellMar>
                <w:left w:w="70" w:type="dxa"/>
                <w:right w:w="70" w:type="dxa"/>
              </w:tblCellMar>
            </w:tblPrEx>
          </w:tblPrExChange>
        </w:tblPrEx>
        <w:trPr>
          <w:trHeight w:val="1785"/>
          <w:trPrChange w:id="650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0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77D2C2" w14:textId="26F87910" w:rsidR="008601AF" w:rsidRPr="008601AF" w:rsidRDefault="008601AF" w:rsidP="003C2C2A">
            <w:pPr>
              <w:jc w:val="center"/>
              <w:rPr>
                <w:rFonts w:ascii="Trebuchet MS" w:hAnsi="Trebuchet MS" w:cs="Arial"/>
                <w:sz w:val="20"/>
                <w:szCs w:val="20"/>
                <w:lang w:bidi="th-TH"/>
              </w:rPr>
            </w:pPr>
            <w:del w:id="6502" w:author="Philippe Hollanda - Oliveira Trust" w:date="2022-07-19T10:08:00Z">
              <w:r w:rsidRPr="008601AF" w:rsidDel="00627AA0">
                <w:rPr>
                  <w:rFonts w:ascii="Trebuchet MS" w:hAnsi="Trebuchet MS" w:cs="Arial"/>
                  <w:sz w:val="20"/>
                  <w:szCs w:val="20"/>
                  <w:lang w:bidi="th-TH"/>
                </w:rPr>
                <w:delText>SELANTE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0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DD1B7F" w14:textId="241A7B4A" w:rsidR="008601AF" w:rsidRPr="008601AF" w:rsidRDefault="008601AF" w:rsidP="003C2C2A">
            <w:pPr>
              <w:jc w:val="center"/>
              <w:rPr>
                <w:rFonts w:ascii="Trebuchet MS" w:hAnsi="Trebuchet MS" w:cs="Arial"/>
                <w:sz w:val="20"/>
                <w:szCs w:val="20"/>
                <w:lang w:bidi="th-TH"/>
              </w:rPr>
            </w:pPr>
            <w:del w:id="6504" w:author="Philippe Hollanda - Oliveira Trust" w:date="2022-07-19T10:08:00Z">
              <w:r w:rsidRPr="008601AF" w:rsidDel="00627AA0">
                <w:rPr>
                  <w:rFonts w:ascii="Trebuchet MS" w:hAnsi="Trebuchet MS" w:cs="Arial"/>
                  <w:sz w:val="20"/>
                  <w:szCs w:val="20"/>
                  <w:lang w:bidi="th-TH"/>
                </w:rPr>
                <w:delText>29/09/2021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0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748165" w14:textId="35D0BE1F" w:rsidR="008601AF" w:rsidRPr="008601AF" w:rsidRDefault="008601AF" w:rsidP="003C2C2A">
            <w:pPr>
              <w:jc w:val="center"/>
              <w:rPr>
                <w:rFonts w:ascii="Trebuchet MS" w:hAnsi="Trebuchet MS" w:cs="Arial"/>
                <w:sz w:val="20"/>
                <w:szCs w:val="20"/>
                <w:lang w:bidi="th-TH"/>
              </w:rPr>
            </w:pPr>
            <w:del w:id="6506" w:author="Philippe Hollanda - Oliveira Trust" w:date="2022-07-19T10:08:00Z">
              <w:r w:rsidRPr="008601AF" w:rsidDel="00627AA0">
                <w:rPr>
                  <w:rFonts w:ascii="Trebuchet MS" w:hAnsi="Trebuchet MS" w:cs="Arial"/>
                  <w:sz w:val="20"/>
                  <w:szCs w:val="20"/>
                  <w:lang w:bidi="th-TH"/>
                </w:rPr>
                <w:delText>R$ 510,00</w:delText>
              </w:r>
            </w:del>
          </w:p>
        </w:tc>
      </w:tr>
      <w:tr w:rsidR="008601AF" w:rsidRPr="008601AF" w14:paraId="49239D1C" w14:textId="77777777" w:rsidTr="00627AA0">
        <w:tblPrEx>
          <w:tblW w:w="5000" w:type="pct"/>
          <w:tblCellMar>
            <w:left w:w="70" w:type="dxa"/>
            <w:right w:w="70" w:type="dxa"/>
          </w:tblCellMar>
          <w:tblPrExChange w:id="6507" w:author="Philippe Hollanda - Oliveira Trust" w:date="2022-07-19T10:08:00Z">
            <w:tblPrEx>
              <w:tblW w:w="5000" w:type="pct"/>
              <w:tblCellMar>
                <w:left w:w="70" w:type="dxa"/>
                <w:right w:w="70" w:type="dxa"/>
              </w:tblCellMar>
            </w:tblPrEx>
          </w:tblPrExChange>
        </w:tblPrEx>
        <w:trPr>
          <w:trHeight w:val="1785"/>
          <w:trPrChange w:id="650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0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F98199" w14:textId="017A3997" w:rsidR="008601AF" w:rsidRPr="008601AF" w:rsidRDefault="008601AF" w:rsidP="003C2C2A">
            <w:pPr>
              <w:jc w:val="center"/>
              <w:rPr>
                <w:rFonts w:ascii="Trebuchet MS" w:hAnsi="Trebuchet MS" w:cs="Arial"/>
                <w:sz w:val="20"/>
                <w:szCs w:val="20"/>
                <w:lang w:bidi="th-TH"/>
              </w:rPr>
            </w:pPr>
            <w:del w:id="6510"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ED8806" w14:textId="7F0F1A8B" w:rsidR="008601AF" w:rsidRPr="008601AF" w:rsidRDefault="008601AF" w:rsidP="003C2C2A">
            <w:pPr>
              <w:jc w:val="center"/>
              <w:rPr>
                <w:rFonts w:ascii="Trebuchet MS" w:hAnsi="Trebuchet MS" w:cs="Arial"/>
                <w:sz w:val="20"/>
                <w:szCs w:val="20"/>
                <w:lang w:bidi="th-TH"/>
              </w:rPr>
            </w:pPr>
            <w:del w:id="6512" w:author="Philippe Hollanda - Oliveira Trust" w:date="2022-07-19T10:08:00Z">
              <w:r w:rsidRPr="008601AF" w:rsidDel="00627AA0">
                <w:rPr>
                  <w:rFonts w:ascii="Trebuchet MS" w:hAnsi="Trebuchet MS" w:cs="Arial"/>
                  <w:sz w:val="20"/>
                  <w:szCs w:val="20"/>
                  <w:lang w:bidi="th-TH"/>
                </w:rPr>
                <w:delText>28/09/2021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38825EB" w14:textId="2549109D" w:rsidR="008601AF" w:rsidRPr="008601AF" w:rsidRDefault="008601AF" w:rsidP="003C2C2A">
            <w:pPr>
              <w:jc w:val="center"/>
              <w:rPr>
                <w:rFonts w:ascii="Trebuchet MS" w:hAnsi="Trebuchet MS" w:cs="Arial"/>
                <w:sz w:val="20"/>
                <w:szCs w:val="20"/>
                <w:lang w:bidi="th-TH"/>
              </w:rPr>
            </w:pPr>
            <w:del w:id="6514" w:author="Philippe Hollanda - Oliveira Trust" w:date="2022-07-19T10:08:00Z">
              <w:r w:rsidRPr="008601AF" w:rsidDel="00627AA0">
                <w:rPr>
                  <w:rFonts w:ascii="Trebuchet MS" w:hAnsi="Trebuchet MS" w:cs="Arial"/>
                  <w:sz w:val="20"/>
                  <w:szCs w:val="20"/>
                  <w:lang w:bidi="th-TH"/>
                </w:rPr>
                <w:delText>R$ 3.736,80</w:delText>
              </w:r>
            </w:del>
          </w:p>
        </w:tc>
      </w:tr>
      <w:tr w:rsidR="008601AF" w:rsidRPr="008601AF" w14:paraId="63A1BC66" w14:textId="77777777" w:rsidTr="00627AA0">
        <w:tblPrEx>
          <w:tblW w:w="5000" w:type="pct"/>
          <w:tblCellMar>
            <w:left w:w="70" w:type="dxa"/>
            <w:right w:w="70" w:type="dxa"/>
          </w:tblCellMar>
          <w:tblPrExChange w:id="6515" w:author="Philippe Hollanda - Oliveira Trust" w:date="2022-07-19T10:08:00Z">
            <w:tblPrEx>
              <w:tblW w:w="5000" w:type="pct"/>
              <w:tblCellMar>
                <w:left w:w="70" w:type="dxa"/>
                <w:right w:w="70" w:type="dxa"/>
              </w:tblCellMar>
            </w:tblPrEx>
          </w:tblPrExChange>
        </w:tblPrEx>
        <w:trPr>
          <w:trHeight w:val="1785"/>
          <w:trPrChange w:id="651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1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4F1502" w14:textId="4D2AAD13" w:rsidR="008601AF" w:rsidRPr="008601AF" w:rsidRDefault="008601AF" w:rsidP="003C2C2A">
            <w:pPr>
              <w:jc w:val="center"/>
              <w:rPr>
                <w:rFonts w:ascii="Trebuchet MS" w:hAnsi="Trebuchet MS" w:cs="Arial"/>
                <w:sz w:val="20"/>
                <w:szCs w:val="20"/>
                <w:lang w:bidi="th-TH"/>
              </w:rPr>
            </w:pPr>
            <w:del w:id="6518" w:author="Philippe Hollanda - Oliveira Trust" w:date="2022-07-19T10:08:00Z">
              <w:r w:rsidRPr="008601AF" w:rsidDel="00627AA0">
                <w:rPr>
                  <w:rFonts w:ascii="Trebuchet MS" w:hAnsi="Trebuchet MS" w:cs="Arial"/>
                  <w:sz w:val="20"/>
                  <w:szCs w:val="20"/>
                  <w:lang w:bidi="th-TH"/>
                </w:rPr>
                <w:lastRenderedPageBreak/>
                <w:delText>REVESTIMENTO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E5E5C3" w14:textId="2172D38E" w:rsidR="008601AF" w:rsidRPr="008601AF" w:rsidRDefault="008601AF" w:rsidP="003C2C2A">
            <w:pPr>
              <w:jc w:val="center"/>
              <w:rPr>
                <w:rFonts w:ascii="Trebuchet MS" w:hAnsi="Trebuchet MS" w:cs="Arial"/>
                <w:sz w:val="20"/>
                <w:szCs w:val="20"/>
                <w:lang w:bidi="th-TH"/>
              </w:rPr>
            </w:pPr>
            <w:del w:id="6520" w:author="Philippe Hollanda - Oliveira Trust" w:date="2022-07-19T10:08:00Z">
              <w:r w:rsidRPr="008601AF" w:rsidDel="00627AA0">
                <w:rPr>
                  <w:rFonts w:ascii="Trebuchet MS" w:hAnsi="Trebuchet MS" w:cs="Arial"/>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AC4361" w14:textId="49000955" w:rsidR="008601AF" w:rsidRPr="008601AF" w:rsidRDefault="008601AF" w:rsidP="003C2C2A">
            <w:pPr>
              <w:jc w:val="center"/>
              <w:rPr>
                <w:rFonts w:ascii="Trebuchet MS" w:hAnsi="Trebuchet MS" w:cs="Arial"/>
                <w:sz w:val="20"/>
                <w:szCs w:val="20"/>
                <w:lang w:bidi="th-TH"/>
              </w:rPr>
            </w:pPr>
            <w:del w:id="6522" w:author="Philippe Hollanda - Oliveira Trust" w:date="2022-07-19T10:08:00Z">
              <w:r w:rsidRPr="008601AF" w:rsidDel="00627AA0">
                <w:rPr>
                  <w:rFonts w:ascii="Trebuchet MS" w:hAnsi="Trebuchet MS" w:cs="Arial"/>
                  <w:sz w:val="20"/>
                  <w:szCs w:val="20"/>
                  <w:lang w:bidi="th-TH"/>
                </w:rPr>
                <w:delText>R$ 1.032,17</w:delText>
              </w:r>
            </w:del>
          </w:p>
        </w:tc>
      </w:tr>
      <w:tr w:rsidR="008601AF" w:rsidRPr="008601AF" w14:paraId="03355978" w14:textId="77777777" w:rsidTr="00627AA0">
        <w:tblPrEx>
          <w:tblW w:w="5000" w:type="pct"/>
          <w:tblCellMar>
            <w:left w:w="70" w:type="dxa"/>
            <w:right w:w="70" w:type="dxa"/>
          </w:tblCellMar>
          <w:tblPrExChange w:id="6523" w:author="Philippe Hollanda - Oliveira Trust" w:date="2022-07-19T10:08:00Z">
            <w:tblPrEx>
              <w:tblW w:w="5000" w:type="pct"/>
              <w:tblCellMar>
                <w:left w:w="70" w:type="dxa"/>
                <w:right w:w="70" w:type="dxa"/>
              </w:tblCellMar>
            </w:tblPrEx>
          </w:tblPrExChange>
        </w:tblPrEx>
        <w:trPr>
          <w:trHeight w:val="1785"/>
          <w:trPrChange w:id="652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2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C57EEE" w14:textId="5EA0F3B8" w:rsidR="008601AF" w:rsidRPr="008601AF" w:rsidRDefault="008601AF" w:rsidP="003C2C2A">
            <w:pPr>
              <w:jc w:val="center"/>
              <w:rPr>
                <w:rFonts w:ascii="Trebuchet MS" w:hAnsi="Trebuchet MS" w:cs="Arial"/>
                <w:sz w:val="20"/>
                <w:szCs w:val="20"/>
                <w:lang w:bidi="th-TH"/>
              </w:rPr>
            </w:pPr>
            <w:del w:id="6526"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A33D31" w14:textId="7252695C" w:rsidR="008601AF" w:rsidRPr="008601AF" w:rsidRDefault="008601AF" w:rsidP="003C2C2A">
            <w:pPr>
              <w:jc w:val="center"/>
              <w:rPr>
                <w:rFonts w:ascii="Trebuchet MS" w:hAnsi="Trebuchet MS" w:cs="Arial"/>
                <w:sz w:val="20"/>
                <w:szCs w:val="20"/>
                <w:lang w:bidi="th-TH"/>
              </w:rPr>
            </w:pPr>
            <w:del w:id="6528" w:author="Philippe Hollanda - Oliveira Trust" w:date="2022-07-19T10:08:00Z">
              <w:r w:rsidRPr="008601AF" w:rsidDel="00627AA0">
                <w:rPr>
                  <w:rFonts w:ascii="Trebuchet MS" w:hAnsi="Trebuchet MS" w:cs="Arial"/>
                  <w:sz w:val="20"/>
                  <w:szCs w:val="20"/>
                  <w:lang w:bidi="th-TH"/>
                </w:rPr>
                <w:delText>28/09/2021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6F3447" w14:textId="793E9E78" w:rsidR="008601AF" w:rsidRPr="008601AF" w:rsidRDefault="008601AF" w:rsidP="003C2C2A">
            <w:pPr>
              <w:jc w:val="center"/>
              <w:rPr>
                <w:rFonts w:ascii="Trebuchet MS" w:hAnsi="Trebuchet MS" w:cs="Arial"/>
                <w:sz w:val="20"/>
                <w:szCs w:val="20"/>
                <w:lang w:bidi="th-TH"/>
              </w:rPr>
            </w:pPr>
            <w:del w:id="6530" w:author="Philippe Hollanda - Oliveira Trust" w:date="2022-07-19T10:08:00Z">
              <w:r w:rsidRPr="008601AF" w:rsidDel="00627AA0">
                <w:rPr>
                  <w:rFonts w:ascii="Trebuchet MS" w:hAnsi="Trebuchet MS" w:cs="Arial"/>
                  <w:sz w:val="20"/>
                  <w:szCs w:val="20"/>
                  <w:lang w:bidi="th-TH"/>
                </w:rPr>
                <w:delText>R$ 12.632,50</w:delText>
              </w:r>
            </w:del>
          </w:p>
        </w:tc>
      </w:tr>
      <w:tr w:rsidR="008601AF" w:rsidRPr="008601AF" w14:paraId="1F67F709" w14:textId="77777777" w:rsidTr="00627AA0">
        <w:tblPrEx>
          <w:tblW w:w="5000" w:type="pct"/>
          <w:tblCellMar>
            <w:left w:w="70" w:type="dxa"/>
            <w:right w:w="70" w:type="dxa"/>
          </w:tblCellMar>
          <w:tblPrExChange w:id="6531" w:author="Philippe Hollanda - Oliveira Trust" w:date="2022-07-19T10:08:00Z">
            <w:tblPrEx>
              <w:tblW w:w="5000" w:type="pct"/>
              <w:tblCellMar>
                <w:left w:w="70" w:type="dxa"/>
                <w:right w:w="70" w:type="dxa"/>
              </w:tblCellMar>
            </w:tblPrEx>
          </w:tblPrExChange>
        </w:tblPrEx>
        <w:trPr>
          <w:trHeight w:val="1785"/>
          <w:trPrChange w:id="653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3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B6039F" w14:textId="662A9C67" w:rsidR="008601AF" w:rsidRPr="008601AF" w:rsidRDefault="008601AF" w:rsidP="003C2C2A">
            <w:pPr>
              <w:jc w:val="center"/>
              <w:rPr>
                <w:rFonts w:ascii="Trebuchet MS" w:hAnsi="Trebuchet MS" w:cs="Arial"/>
                <w:sz w:val="20"/>
                <w:szCs w:val="20"/>
                <w:lang w:bidi="th-TH"/>
              </w:rPr>
            </w:pPr>
            <w:del w:id="6534"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B5B8FD" w14:textId="667308EF" w:rsidR="008601AF" w:rsidRPr="008601AF" w:rsidRDefault="008601AF" w:rsidP="003C2C2A">
            <w:pPr>
              <w:jc w:val="center"/>
              <w:rPr>
                <w:rFonts w:ascii="Trebuchet MS" w:hAnsi="Trebuchet MS" w:cs="Arial"/>
                <w:sz w:val="20"/>
                <w:szCs w:val="20"/>
                <w:lang w:bidi="th-TH"/>
              </w:rPr>
            </w:pPr>
            <w:del w:id="6536" w:author="Philippe Hollanda - Oliveira Trust" w:date="2022-07-19T10:08:00Z">
              <w:r w:rsidRPr="008601AF" w:rsidDel="00627AA0">
                <w:rPr>
                  <w:rFonts w:ascii="Trebuchet MS" w:hAnsi="Trebuchet MS" w:cs="Arial"/>
                  <w:sz w:val="20"/>
                  <w:szCs w:val="20"/>
                  <w:lang w:bidi="th-TH"/>
                </w:rPr>
                <w:delText>28/09/2021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86A4AA" w14:textId="5FB2B913" w:rsidR="008601AF" w:rsidRPr="008601AF" w:rsidRDefault="008601AF" w:rsidP="003C2C2A">
            <w:pPr>
              <w:jc w:val="center"/>
              <w:rPr>
                <w:rFonts w:ascii="Trebuchet MS" w:hAnsi="Trebuchet MS" w:cs="Arial"/>
                <w:sz w:val="20"/>
                <w:szCs w:val="20"/>
                <w:lang w:bidi="th-TH"/>
              </w:rPr>
            </w:pPr>
            <w:del w:id="6538" w:author="Philippe Hollanda - Oliveira Trust" w:date="2022-07-19T10:08:00Z">
              <w:r w:rsidRPr="008601AF" w:rsidDel="00627AA0">
                <w:rPr>
                  <w:rFonts w:ascii="Trebuchet MS" w:hAnsi="Trebuchet MS" w:cs="Arial"/>
                  <w:sz w:val="20"/>
                  <w:szCs w:val="20"/>
                  <w:lang w:bidi="th-TH"/>
                </w:rPr>
                <w:delText>R$ 434,50</w:delText>
              </w:r>
            </w:del>
          </w:p>
        </w:tc>
      </w:tr>
      <w:tr w:rsidR="008601AF" w:rsidRPr="008601AF" w14:paraId="7F671F7D" w14:textId="77777777" w:rsidTr="00627AA0">
        <w:tblPrEx>
          <w:tblW w:w="5000" w:type="pct"/>
          <w:tblCellMar>
            <w:left w:w="70" w:type="dxa"/>
            <w:right w:w="70" w:type="dxa"/>
          </w:tblCellMar>
          <w:tblPrExChange w:id="6539" w:author="Philippe Hollanda - Oliveira Trust" w:date="2022-07-19T10:08:00Z">
            <w:tblPrEx>
              <w:tblW w:w="5000" w:type="pct"/>
              <w:tblCellMar>
                <w:left w:w="70" w:type="dxa"/>
                <w:right w:w="70" w:type="dxa"/>
              </w:tblCellMar>
            </w:tblPrEx>
          </w:tblPrExChange>
        </w:tblPrEx>
        <w:trPr>
          <w:trHeight w:val="1785"/>
          <w:trPrChange w:id="654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4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7CCF9C" w14:textId="1E75A348" w:rsidR="008601AF" w:rsidRPr="008601AF" w:rsidRDefault="008601AF" w:rsidP="003C2C2A">
            <w:pPr>
              <w:jc w:val="center"/>
              <w:rPr>
                <w:rFonts w:ascii="Trebuchet MS" w:hAnsi="Trebuchet MS" w:cs="Arial"/>
                <w:sz w:val="20"/>
                <w:szCs w:val="20"/>
                <w:lang w:bidi="th-TH"/>
              </w:rPr>
            </w:pPr>
            <w:del w:id="6542" w:author="Philippe Hollanda - Oliveira Trust" w:date="2022-07-19T10:08:00Z">
              <w:r w:rsidRPr="008601AF" w:rsidDel="00627AA0">
                <w:rPr>
                  <w:rFonts w:ascii="Trebuchet MS" w:hAnsi="Trebuchet MS" w:cs="Arial"/>
                  <w:sz w:val="20"/>
                  <w:szCs w:val="20"/>
                  <w:lang w:bidi="th-TH"/>
                </w:rPr>
                <w:delText>COPO DESCARTÁVEL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358E7B" w14:textId="3A20FC23" w:rsidR="008601AF" w:rsidRPr="008601AF" w:rsidRDefault="008601AF" w:rsidP="003C2C2A">
            <w:pPr>
              <w:jc w:val="center"/>
              <w:rPr>
                <w:rFonts w:ascii="Trebuchet MS" w:hAnsi="Trebuchet MS" w:cs="Arial"/>
                <w:sz w:val="20"/>
                <w:szCs w:val="20"/>
                <w:lang w:bidi="th-TH"/>
              </w:rPr>
            </w:pPr>
            <w:del w:id="6544" w:author="Philippe Hollanda - Oliveira Trust" w:date="2022-07-19T10:08:00Z">
              <w:r w:rsidRPr="008601AF" w:rsidDel="00627AA0">
                <w:rPr>
                  <w:rFonts w:ascii="Trebuchet MS" w:hAnsi="Trebuchet MS" w:cs="Arial"/>
                  <w:sz w:val="20"/>
                  <w:szCs w:val="20"/>
                  <w:lang w:bidi="th-TH"/>
                </w:rPr>
                <w:delText>28/09/2021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A7D36F" w14:textId="0BBF049F" w:rsidR="008601AF" w:rsidRPr="008601AF" w:rsidRDefault="008601AF" w:rsidP="003C2C2A">
            <w:pPr>
              <w:jc w:val="center"/>
              <w:rPr>
                <w:rFonts w:ascii="Trebuchet MS" w:hAnsi="Trebuchet MS" w:cs="Arial"/>
                <w:sz w:val="20"/>
                <w:szCs w:val="20"/>
                <w:lang w:bidi="th-TH"/>
              </w:rPr>
            </w:pPr>
            <w:del w:id="6546" w:author="Philippe Hollanda - Oliveira Trust" w:date="2022-07-19T10:08:00Z">
              <w:r w:rsidRPr="008601AF" w:rsidDel="00627AA0">
                <w:rPr>
                  <w:rFonts w:ascii="Trebuchet MS" w:hAnsi="Trebuchet MS" w:cs="Arial"/>
                  <w:sz w:val="20"/>
                  <w:szCs w:val="20"/>
                  <w:lang w:bidi="th-TH"/>
                </w:rPr>
                <w:delText>R$ 1.200,00</w:delText>
              </w:r>
            </w:del>
          </w:p>
        </w:tc>
      </w:tr>
      <w:tr w:rsidR="008601AF" w:rsidRPr="008601AF" w14:paraId="366B1ACC" w14:textId="77777777" w:rsidTr="00627AA0">
        <w:tblPrEx>
          <w:tblW w:w="5000" w:type="pct"/>
          <w:tblCellMar>
            <w:left w:w="70" w:type="dxa"/>
            <w:right w:w="70" w:type="dxa"/>
          </w:tblCellMar>
          <w:tblPrExChange w:id="6547" w:author="Philippe Hollanda - Oliveira Trust" w:date="2022-07-19T10:08:00Z">
            <w:tblPrEx>
              <w:tblW w:w="5000" w:type="pct"/>
              <w:tblCellMar>
                <w:left w:w="70" w:type="dxa"/>
                <w:right w:w="70" w:type="dxa"/>
              </w:tblCellMar>
            </w:tblPrEx>
          </w:tblPrExChange>
        </w:tblPrEx>
        <w:trPr>
          <w:trHeight w:val="1785"/>
          <w:trPrChange w:id="654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4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2FFA45" w14:textId="68010EED" w:rsidR="008601AF" w:rsidRPr="008601AF" w:rsidRDefault="008601AF" w:rsidP="003C2C2A">
            <w:pPr>
              <w:jc w:val="center"/>
              <w:rPr>
                <w:rFonts w:ascii="Trebuchet MS" w:hAnsi="Trebuchet MS" w:cs="Arial"/>
                <w:sz w:val="20"/>
                <w:szCs w:val="20"/>
                <w:lang w:bidi="th-TH"/>
              </w:rPr>
            </w:pPr>
            <w:del w:id="6550"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5A0E648" w14:textId="53F48E39" w:rsidR="008601AF" w:rsidRPr="008601AF" w:rsidRDefault="008601AF" w:rsidP="003C2C2A">
            <w:pPr>
              <w:jc w:val="center"/>
              <w:rPr>
                <w:rFonts w:ascii="Trebuchet MS" w:hAnsi="Trebuchet MS" w:cs="Arial"/>
                <w:sz w:val="20"/>
                <w:szCs w:val="20"/>
                <w:lang w:bidi="th-TH"/>
              </w:rPr>
            </w:pPr>
            <w:del w:id="6552" w:author="Philippe Hollanda - Oliveira Trust" w:date="2022-07-19T10:08:00Z">
              <w:r w:rsidRPr="008601AF" w:rsidDel="00627AA0">
                <w:rPr>
                  <w:rFonts w:ascii="Trebuchet MS" w:hAnsi="Trebuchet MS" w:cs="Arial"/>
                  <w:sz w:val="20"/>
                  <w:szCs w:val="20"/>
                  <w:lang w:bidi="th-TH"/>
                </w:rPr>
                <w:delText>28/09/2021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AF415B" w14:textId="2205CF75" w:rsidR="008601AF" w:rsidRPr="008601AF" w:rsidRDefault="008601AF" w:rsidP="003C2C2A">
            <w:pPr>
              <w:jc w:val="center"/>
              <w:rPr>
                <w:rFonts w:ascii="Trebuchet MS" w:hAnsi="Trebuchet MS" w:cs="Arial"/>
                <w:sz w:val="20"/>
                <w:szCs w:val="20"/>
                <w:lang w:bidi="th-TH"/>
              </w:rPr>
            </w:pPr>
            <w:del w:id="6554" w:author="Philippe Hollanda - Oliveira Trust" w:date="2022-07-19T10:08:00Z">
              <w:r w:rsidRPr="008601AF" w:rsidDel="00627AA0">
                <w:rPr>
                  <w:rFonts w:ascii="Trebuchet MS" w:hAnsi="Trebuchet MS" w:cs="Arial"/>
                  <w:sz w:val="20"/>
                  <w:szCs w:val="20"/>
                  <w:lang w:bidi="th-TH"/>
                </w:rPr>
                <w:delText>R$ 610,00</w:delText>
              </w:r>
            </w:del>
          </w:p>
        </w:tc>
      </w:tr>
      <w:tr w:rsidR="008601AF" w:rsidRPr="008601AF" w14:paraId="347A15E6" w14:textId="77777777" w:rsidTr="00627AA0">
        <w:tblPrEx>
          <w:tblW w:w="5000" w:type="pct"/>
          <w:tblCellMar>
            <w:left w:w="70" w:type="dxa"/>
            <w:right w:w="70" w:type="dxa"/>
          </w:tblCellMar>
          <w:tblPrExChange w:id="6555" w:author="Philippe Hollanda - Oliveira Trust" w:date="2022-07-19T10:08:00Z">
            <w:tblPrEx>
              <w:tblW w:w="5000" w:type="pct"/>
              <w:tblCellMar>
                <w:left w:w="70" w:type="dxa"/>
                <w:right w:w="70" w:type="dxa"/>
              </w:tblCellMar>
            </w:tblPrEx>
          </w:tblPrExChange>
        </w:tblPrEx>
        <w:trPr>
          <w:trHeight w:val="1785"/>
          <w:trPrChange w:id="655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5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EFDCAD" w14:textId="3468B77D" w:rsidR="008601AF" w:rsidRPr="008601AF" w:rsidRDefault="008601AF" w:rsidP="003C2C2A">
            <w:pPr>
              <w:jc w:val="center"/>
              <w:rPr>
                <w:rFonts w:ascii="Trebuchet MS" w:hAnsi="Trebuchet MS" w:cs="Arial"/>
                <w:sz w:val="20"/>
                <w:szCs w:val="20"/>
                <w:lang w:bidi="th-TH"/>
              </w:rPr>
            </w:pPr>
            <w:del w:id="6558" w:author="Philippe Hollanda - Oliveira Trust" w:date="2022-07-19T10:08:00Z">
              <w:r w:rsidRPr="008601AF" w:rsidDel="00627AA0">
                <w:rPr>
                  <w:rFonts w:ascii="Trebuchet MS" w:hAnsi="Trebuchet MS" w:cs="Arial"/>
                  <w:sz w:val="20"/>
                  <w:szCs w:val="20"/>
                  <w:lang w:bidi="th-TH"/>
                </w:rPr>
                <w:lastRenderedPageBreak/>
                <w:delText>ALICATE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5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F1A726" w14:textId="0CD7230F" w:rsidR="008601AF" w:rsidRPr="008601AF" w:rsidRDefault="008601AF" w:rsidP="003C2C2A">
            <w:pPr>
              <w:jc w:val="center"/>
              <w:rPr>
                <w:rFonts w:ascii="Trebuchet MS" w:hAnsi="Trebuchet MS" w:cs="Arial"/>
                <w:sz w:val="20"/>
                <w:szCs w:val="20"/>
                <w:lang w:bidi="th-TH"/>
              </w:rPr>
            </w:pPr>
            <w:del w:id="6560" w:author="Philippe Hollanda - Oliveira Trust" w:date="2022-07-19T10:08:00Z">
              <w:r w:rsidRPr="008601AF" w:rsidDel="00627AA0">
                <w:rPr>
                  <w:rFonts w:ascii="Trebuchet MS" w:hAnsi="Trebuchet MS" w:cs="Arial"/>
                  <w:sz w:val="20"/>
                  <w:szCs w:val="20"/>
                  <w:lang w:bidi="th-TH"/>
                </w:rPr>
                <w:delText>28/09/2021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6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A62F86" w14:textId="0BA67B5C" w:rsidR="008601AF" w:rsidRPr="008601AF" w:rsidRDefault="008601AF" w:rsidP="003C2C2A">
            <w:pPr>
              <w:jc w:val="center"/>
              <w:rPr>
                <w:rFonts w:ascii="Trebuchet MS" w:hAnsi="Trebuchet MS" w:cs="Arial"/>
                <w:sz w:val="20"/>
                <w:szCs w:val="20"/>
                <w:lang w:bidi="th-TH"/>
              </w:rPr>
            </w:pPr>
            <w:del w:id="6562" w:author="Philippe Hollanda - Oliveira Trust" w:date="2022-07-19T10:08:00Z">
              <w:r w:rsidRPr="008601AF" w:rsidDel="00627AA0">
                <w:rPr>
                  <w:rFonts w:ascii="Trebuchet MS" w:hAnsi="Trebuchet MS" w:cs="Arial"/>
                  <w:sz w:val="20"/>
                  <w:szCs w:val="20"/>
                  <w:lang w:bidi="th-TH"/>
                </w:rPr>
                <w:delText>R$ 4.012,00</w:delText>
              </w:r>
            </w:del>
          </w:p>
        </w:tc>
      </w:tr>
      <w:tr w:rsidR="008601AF" w:rsidRPr="008601AF" w14:paraId="0490E3A7" w14:textId="77777777" w:rsidTr="00627AA0">
        <w:tblPrEx>
          <w:tblW w:w="5000" w:type="pct"/>
          <w:tblCellMar>
            <w:left w:w="70" w:type="dxa"/>
            <w:right w:w="70" w:type="dxa"/>
          </w:tblCellMar>
          <w:tblPrExChange w:id="6563" w:author="Philippe Hollanda - Oliveira Trust" w:date="2022-07-19T10:08:00Z">
            <w:tblPrEx>
              <w:tblW w:w="5000" w:type="pct"/>
              <w:tblCellMar>
                <w:left w:w="70" w:type="dxa"/>
                <w:right w:w="70" w:type="dxa"/>
              </w:tblCellMar>
            </w:tblPrEx>
          </w:tblPrExChange>
        </w:tblPrEx>
        <w:trPr>
          <w:trHeight w:val="1785"/>
          <w:trPrChange w:id="656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6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AA6F9D0" w14:textId="204569EF" w:rsidR="008601AF" w:rsidRPr="008601AF" w:rsidRDefault="008601AF" w:rsidP="003C2C2A">
            <w:pPr>
              <w:jc w:val="center"/>
              <w:rPr>
                <w:rFonts w:ascii="Trebuchet MS" w:hAnsi="Trebuchet MS" w:cs="Arial"/>
                <w:sz w:val="20"/>
                <w:szCs w:val="20"/>
                <w:lang w:bidi="th-TH"/>
              </w:rPr>
            </w:pPr>
            <w:del w:id="6566" w:author="Philippe Hollanda - Oliveira Trust" w:date="2022-07-19T10:08:00Z">
              <w:r w:rsidRPr="008601AF" w:rsidDel="00627AA0">
                <w:rPr>
                  <w:rFonts w:ascii="Trebuchet MS" w:hAnsi="Trebuchet MS" w:cs="Arial"/>
                  <w:sz w:val="20"/>
                  <w:szCs w:val="20"/>
                  <w:lang w:bidi="th-TH"/>
                </w:rPr>
                <w:delText>ARGAMASSA INTERNO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6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CA7190" w14:textId="2211CF2B" w:rsidR="008601AF" w:rsidRPr="008601AF" w:rsidRDefault="008601AF" w:rsidP="003C2C2A">
            <w:pPr>
              <w:jc w:val="center"/>
              <w:rPr>
                <w:rFonts w:ascii="Trebuchet MS" w:hAnsi="Trebuchet MS" w:cs="Arial"/>
                <w:sz w:val="20"/>
                <w:szCs w:val="20"/>
                <w:lang w:bidi="th-TH"/>
              </w:rPr>
            </w:pPr>
            <w:del w:id="6568" w:author="Philippe Hollanda - Oliveira Trust" w:date="2022-07-19T10:08:00Z">
              <w:r w:rsidRPr="008601AF" w:rsidDel="00627AA0">
                <w:rPr>
                  <w:rFonts w:ascii="Trebuchet MS" w:hAnsi="Trebuchet MS" w:cs="Arial"/>
                  <w:sz w:val="20"/>
                  <w:szCs w:val="20"/>
                  <w:lang w:bidi="th-TH"/>
                </w:rPr>
                <w:delText>28/09/2021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6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73625A" w14:textId="3054035D" w:rsidR="008601AF" w:rsidRPr="008601AF" w:rsidRDefault="008601AF" w:rsidP="003C2C2A">
            <w:pPr>
              <w:jc w:val="center"/>
              <w:rPr>
                <w:rFonts w:ascii="Trebuchet MS" w:hAnsi="Trebuchet MS" w:cs="Arial"/>
                <w:sz w:val="20"/>
                <w:szCs w:val="20"/>
                <w:lang w:bidi="th-TH"/>
              </w:rPr>
            </w:pPr>
            <w:del w:id="6570" w:author="Philippe Hollanda - Oliveira Trust" w:date="2022-07-19T10:08:00Z">
              <w:r w:rsidRPr="008601AF" w:rsidDel="00627AA0">
                <w:rPr>
                  <w:rFonts w:ascii="Trebuchet MS" w:hAnsi="Trebuchet MS" w:cs="Arial"/>
                  <w:sz w:val="20"/>
                  <w:szCs w:val="20"/>
                  <w:lang w:bidi="th-TH"/>
                </w:rPr>
                <w:delText>R$ 2.385,20</w:delText>
              </w:r>
            </w:del>
          </w:p>
        </w:tc>
      </w:tr>
      <w:tr w:rsidR="008601AF" w:rsidRPr="008601AF" w14:paraId="59834867" w14:textId="77777777" w:rsidTr="00627AA0">
        <w:tblPrEx>
          <w:tblW w:w="5000" w:type="pct"/>
          <w:tblCellMar>
            <w:left w:w="70" w:type="dxa"/>
            <w:right w:w="70" w:type="dxa"/>
          </w:tblCellMar>
          <w:tblPrExChange w:id="6571" w:author="Philippe Hollanda - Oliveira Trust" w:date="2022-07-19T10:08:00Z">
            <w:tblPrEx>
              <w:tblW w:w="5000" w:type="pct"/>
              <w:tblCellMar>
                <w:left w:w="70" w:type="dxa"/>
                <w:right w:w="70" w:type="dxa"/>
              </w:tblCellMar>
            </w:tblPrEx>
          </w:tblPrExChange>
        </w:tblPrEx>
        <w:trPr>
          <w:trHeight w:val="1785"/>
          <w:trPrChange w:id="657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7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7A36B0" w14:textId="7DE90C58" w:rsidR="008601AF" w:rsidRPr="008601AF" w:rsidRDefault="008601AF" w:rsidP="003C2C2A">
            <w:pPr>
              <w:jc w:val="center"/>
              <w:rPr>
                <w:rFonts w:ascii="Trebuchet MS" w:hAnsi="Trebuchet MS" w:cs="Arial"/>
                <w:sz w:val="20"/>
                <w:szCs w:val="20"/>
                <w:lang w:bidi="th-TH"/>
              </w:rPr>
            </w:pPr>
            <w:del w:id="6574" w:author="Philippe Hollanda - Oliveira Trust" w:date="2022-07-19T10:08:00Z">
              <w:r w:rsidRPr="008601AF" w:rsidDel="00627AA0">
                <w:rPr>
                  <w:rFonts w:ascii="Trebuchet MS" w:hAnsi="Trebuchet MS" w:cs="Arial"/>
                  <w:sz w:val="20"/>
                  <w:szCs w:val="20"/>
                  <w:lang w:bidi="th-TH"/>
                </w:rPr>
                <w:delText>MATERIAL DE ESCRITORIO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7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90E08A" w14:textId="1B6E9F7C" w:rsidR="008601AF" w:rsidRPr="008601AF" w:rsidRDefault="008601AF" w:rsidP="003C2C2A">
            <w:pPr>
              <w:jc w:val="center"/>
              <w:rPr>
                <w:rFonts w:ascii="Trebuchet MS" w:hAnsi="Trebuchet MS" w:cs="Arial"/>
                <w:sz w:val="20"/>
                <w:szCs w:val="20"/>
                <w:lang w:bidi="th-TH"/>
              </w:rPr>
            </w:pPr>
            <w:del w:id="6576" w:author="Philippe Hollanda - Oliveira Trust" w:date="2022-07-19T10:08:00Z">
              <w:r w:rsidRPr="008601AF" w:rsidDel="00627AA0">
                <w:rPr>
                  <w:rFonts w:ascii="Trebuchet MS" w:hAnsi="Trebuchet MS" w:cs="Arial"/>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7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030FD5" w14:textId="21FDA9FA" w:rsidR="008601AF" w:rsidRPr="008601AF" w:rsidRDefault="008601AF" w:rsidP="003C2C2A">
            <w:pPr>
              <w:jc w:val="center"/>
              <w:rPr>
                <w:rFonts w:ascii="Trebuchet MS" w:hAnsi="Trebuchet MS" w:cs="Arial"/>
                <w:sz w:val="20"/>
                <w:szCs w:val="20"/>
                <w:lang w:bidi="th-TH"/>
              </w:rPr>
            </w:pPr>
            <w:del w:id="6578" w:author="Philippe Hollanda - Oliveira Trust" w:date="2022-07-19T10:08:00Z">
              <w:r w:rsidRPr="008601AF" w:rsidDel="00627AA0">
                <w:rPr>
                  <w:rFonts w:ascii="Trebuchet MS" w:hAnsi="Trebuchet MS" w:cs="Arial"/>
                  <w:sz w:val="20"/>
                  <w:szCs w:val="20"/>
                  <w:lang w:bidi="th-TH"/>
                </w:rPr>
                <w:delText>R$ 497,76</w:delText>
              </w:r>
            </w:del>
          </w:p>
        </w:tc>
      </w:tr>
      <w:tr w:rsidR="008601AF" w:rsidRPr="008601AF" w14:paraId="7AC9741E" w14:textId="77777777" w:rsidTr="00627AA0">
        <w:tblPrEx>
          <w:tblW w:w="5000" w:type="pct"/>
          <w:tblCellMar>
            <w:left w:w="70" w:type="dxa"/>
            <w:right w:w="70" w:type="dxa"/>
          </w:tblCellMar>
          <w:tblPrExChange w:id="6579" w:author="Philippe Hollanda - Oliveira Trust" w:date="2022-07-19T10:08:00Z">
            <w:tblPrEx>
              <w:tblW w:w="5000" w:type="pct"/>
              <w:tblCellMar>
                <w:left w:w="70" w:type="dxa"/>
                <w:right w:w="70" w:type="dxa"/>
              </w:tblCellMar>
            </w:tblPrEx>
          </w:tblPrExChange>
        </w:tblPrEx>
        <w:trPr>
          <w:trHeight w:val="1785"/>
          <w:trPrChange w:id="658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8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7D7215" w14:textId="48777765" w:rsidR="008601AF" w:rsidRPr="008601AF" w:rsidRDefault="008601AF" w:rsidP="003C2C2A">
            <w:pPr>
              <w:jc w:val="center"/>
              <w:rPr>
                <w:rFonts w:ascii="Trebuchet MS" w:hAnsi="Trebuchet MS" w:cs="Arial"/>
                <w:sz w:val="20"/>
                <w:szCs w:val="20"/>
                <w:lang w:bidi="th-TH"/>
              </w:rPr>
            </w:pPr>
            <w:del w:id="6582"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8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8E613B" w14:textId="335113F5" w:rsidR="008601AF" w:rsidRPr="008601AF" w:rsidRDefault="008601AF" w:rsidP="003C2C2A">
            <w:pPr>
              <w:jc w:val="center"/>
              <w:rPr>
                <w:rFonts w:ascii="Trebuchet MS" w:hAnsi="Trebuchet MS" w:cs="Arial"/>
                <w:sz w:val="20"/>
                <w:szCs w:val="20"/>
                <w:lang w:bidi="th-TH"/>
              </w:rPr>
            </w:pPr>
            <w:del w:id="6584" w:author="Philippe Hollanda - Oliveira Trust" w:date="2022-07-19T10:08:00Z">
              <w:r w:rsidRPr="008601AF" w:rsidDel="00627AA0">
                <w:rPr>
                  <w:rFonts w:ascii="Trebuchet MS" w:hAnsi="Trebuchet MS" w:cs="Arial"/>
                  <w:sz w:val="20"/>
                  <w:szCs w:val="20"/>
                  <w:lang w:bidi="th-TH"/>
                </w:rPr>
                <w:delText>16/09/2021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8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34C07E" w14:textId="708B83ED" w:rsidR="008601AF" w:rsidRPr="008601AF" w:rsidRDefault="008601AF" w:rsidP="003C2C2A">
            <w:pPr>
              <w:jc w:val="center"/>
              <w:rPr>
                <w:rFonts w:ascii="Trebuchet MS" w:hAnsi="Trebuchet MS" w:cs="Arial"/>
                <w:sz w:val="20"/>
                <w:szCs w:val="20"/>
                <w:lang w:bidi="th-TH"/>
              </w:rPr>
            </w:pPr>
            <w:del w:id="6586" w:author="Philippe Hollanda - Oliveira Trust" w:date="2022-07-19T10:08:00Z">
              <w:r w:rsidRPr="008601AF" w:rsidDel="00627AA0">
                <w:rPr>
                  <w:rFonts w:ascii="Trebuchet MS" w:hAnsi="Trebuchet MS" w:cs="Arial"/>
                  <w:sz w:val="20"/>
                  <w:szCs w:val="20"/>
                  <w:lang w:bidi="th-TH"/>
                </w:rPr>
                <w:delText>R$ 7.500,00</w:delText>
              </w:r>
            </w:del>
          </w:p>
        </w:tc>
      </w:tr>
      <w:tr w:rsidR="008601AF" w:rsidRPr="008601AF" w14:paraId="2F6717C2" w14:textId="77777777" w:rsidTr="00627AA0">
        <w:tblPrEx>
          <w:tblW w:w="5000" w:type="pct"/>
          <w:tblCellMar>
            <w:left w:w="70" w:type="dxa"/>
            <w:right w:w="70" w:type="dxa"/>
          </w:tblCellMar>
          <w:tblPrExChange w:id="6587" w:author="Philippe Hollanda - Oliveira Trust" w:date="2022-07-19T10:08:00Z">
            <w:tblPrEx>
              <w:tblW w:w="5000" w:type="pct"/>
              <w:tblCellMar>
                <w:left w:w="70" w:type="dxa"/>
                <w:right w:w="70" w:type="dxa"/>
              </w:tblCellMar>
            </w:tblPrEx>
          </w:tblPrExChange>
        </w:tblPrEx>
        <w:trPr>
          <w:trHeight w:val="1785"/>
          <w:trPrChange w:id="658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58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7894A4" w14:textId="6961719A" w:rsidR="008601AF" w:rsidRPr="008601AF" w:rsidRDefault="008601AF" w:rsidP="003C2C2A">
            <w:pPr>
              <w:jc w:val="center"/>
              <w:rPr>
                <w:rFonts w:ascii="Trebuchet MS" w:hAnsi="Trebuchet MS" w:cs="Arial"/>
                <w:sz w:val="20"/>
                <w:szCs w:val="20"/>
                <w:lang w:bidi="th-TH"/>
              </w:rPr>
            </w:pPr>
            <w:del w:id="6590" w:author="Philippe Hollanda - Oliveira Trust" w:date="2022-07-19T10:08:00Z">
              <w:r w:rsidRPr="008601AF" w:rsidDel="00627AA0">
                <w:rPr>
                  <w:rFonts w:ascii="Trebuchet MS" w:hAnsi="Trebuchet MS" w:cs="Arial"/>
                  <w:sz w:val="20"/>
                  <w:szCs w:val="20"/>
                  <w:lang w:bidi="th-TH"/>
                </w:rPr>
                <w:delText>LAJE TRELIÇADA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EB273A" w14:textId="7B9DA21F" w:rsidR="008601AF" w:rsidRPr="008601AF" w:rsidRDefault="008601AF" w:rsidP="003C2C2A">
            <w:pPr>
              <w:jc w:val="center"/>
              <w:rPr>
                <w:rFonts w:ascii="Trebuchet MS" w:hAnsi="Trebuchet MS" w:cs="Arial"/>
                <w:sz w:val="20"/>
                <w:szCs w:val="20"/>
                <w:lang w:bidi="th-TH"/>
              </w:rPr>
            </w:pPr>
            <w:del w:id="6592" w:author="Philippe Hollanda - Oliveira Trust" w:date="2022-07-19T10:08:00Z">
              <w:r w:rsidRPr="008601AF" w:rsidDel="00627AA0">
                <w:rPr>
                  <w:rFonts w:ascii="Trebuchet MS" w:hAnsi="Trebuchet MS" w:cs="Arial"/>
                  <w:sz w:val="20"/>
                  <w:szCs w:val="20"/>
                  <w:lang w:bidi="th-TH"/>
                </w:rPr>
                <w:delText>01/10/2021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5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4CB922" w14:textId="2A2C2BEB" w:rsidR="008601AF" w:rsidRPr="008601AF" w:rsidRDefault="008601AF" w:rsidP="003C2C2A">
            <w:pPr>
              <w:jc w:val="center"/>
              <w:rPr>
                <w:rFonts w:ascii="Trebuchet MS" w:hAnsi="Trebuchet MS" w:cs="Arial"/>
                <w:sz w:val="20"/>
                <w:szCs w:val="20"/>
                <w:lang w:bidi="th-TH"/>
              </w:rPr>
            </w:pPr>
            <w:del w:id="6594" w:author="Philippe Hollanda - Oliveira Trust" w:date="2022-07-19T10:08:00Z">
              <w:r w:rsidRPr="008601AF" w:rsidDel="00627AA0">
                <w:rPr>
                  <w:rFonts w:ascii="Trebuchet MS" w:hAnsi="Trebuchet MS" w:cs="Arial"/>
                  <w:sz w:val="20"/>
                  <w:szCs w:val="20"/>
                  <w:lang w:bidi="th-TH"/>
                </w:rPr>
                <w:delText>R$ 759,00</w:delText>
              </w:r>
            </w:del>
          </w:p>
        </w:tc>
      </w:tr>
      <w:tr w:rsidR="008601AF" w:rsidRPr="008601AF" w14:paraId="1582B6B1" w14:textId="77777777" w:rsidTr="00627AA0">
        <w:tblPrEx>
          <w:tblW w:w="5000" w:type="pct"/>
          <w:tblCellMar>
            <w:left w:w="70" w:type="dxa"/>
            <w:right w:w="70" w:type="dxa"/>
          </w:tblCellMar>
          <w:tblPrExChange w:id="6595" w:author="Philippe Hollanda - Oliveira Trust" w:date="2022-07-19T10:08:00Z">
            <w:tblPrEx>
              <w:tblW w:w="5000" w:type="pct"/>
              <w:tblCellMar>
                <w:left w:w="70" w:type="dxa"/>
                <w:right w:w="70" w:type="dxa"/>
              </w:tblCellMar>
            </w:tblPrEx>
          </w:tblPrExChange>
        </w:tblPrEx>
        <w:trPr>
          <w:trHeight w:val="1785"/>
          <w:trPrChange w:id="659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59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072F1E" w14:textId="2E258F32" w:rsidR="008601AF" w:rsidRPr="008601AF" w:rsidRDefault="008601AF" w:rsidP="003C2C2A">
            <w:pPr>
              <w:jc w:val="center"/>
              <w:rPr>
                <w:rFonts w:ascii="Trebuchet MS" w:hAnsi="Trebuchet MS" w:cs="Arial"/>
                <w:sz w:val="20"/>
                <w:szCs w:val="20"/>
                <w:lang w:bidi="th-TH"/>
              </w:rPr>
            </w:pPr>
            <w:del w:id="6598" w:author="Philippe Hollanda - Oliveira Trust" w:date="2022-07-19T10:08:00Z">
              <w:r w:rsidRPr="008601AF" w:rsidDel="00627AA0">
                <w:rPr>
                  <w:rFonts w:ascii="Trebuchet MS" w:hAnsi="Trebuchet MS" w:cs="Arial"/>
                  <w:sz w:val="20"/>
                  <w:szCs w:val="20"/>
                  <w:lang w:bidi="th-TH"/>
                </w:rPr>
                <w:lastRenderedPageBreak/>
                <w:delText>CABO TELEFONICO CCI 1 PAR + TERRA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5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A749DF" w14:textId="4A68B647" w:rsidR="008601AF" w:rsidRPr="008601AF" w:rsidRDefault="008601AF" w:rsidP="003C2C2A">
            <w:pPr>
              <w:jc w:val="center"/>
              <w:rPr>
                <w:rFonts w:ascii="Trebuchet MS" w:hAnsi="Trebuchet MS" w:cs="Arial"/>
                <w:sz w:val="20"/>
                <w:szCs w:val="20"/>
                <w:lang w:bidi="th-TH"/>
              </w:rPr>
            </w:pPr>
            <w:del w:id="6600" w:author="Philippe Hollanda - Oliveira Trust" w:date="2022-07-19T10:08:00Z">
              <w:r w:rsidRPr="008601AF" w:rsidDel="00627AA0">
                <w:rPr>
                  <w:rFonts w:ascii="Trebuchet MS" w:hAnsi="Trebuchet MS" w:cs="Arial"/>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C9BDC9" w14:textId="5A5001FA" w:rsidR="008601AF" w:rsidRPr="008601AF" w:rsidRDefault="008601AF" w:rsidP="003C2C2A">
            <w:pPr>
              <w:jc w:val="center"/>
              <w:rPr>
                <w:rFonts w:ascii="Trebuchet MS" w:hAnsi="Trebuchet MS" w:cs="Arial"/>
                <w:sz w:val="20"/>
                <w:szCs w:val="20"/>
                <w:lang w:bidi="th-TH"/>
              </w:rPr>
            </w:pPr>
            <w:del w:id="6602" w:author="Philippe Hollanda - Oliveira Trust" w:date="2022-07-19T10:08:00Z">
              <w:r w:rsidRPr="008601AF" w:rsidDel="00627AA0">
                <w:rPr>
                  <w:rFonts w:ascii="Trebuchet MS" w:hAnsi="Trebuchet MS" w:cs="Arial"/>
                  <w:sz w:val="20"/>
                  <w:szCs w:val="20"/>
                  <w:lang w:bidi="th-TH"/>
                </w:rPr>
                <w:delText>R$ 2.725,00</w:delText>
              </w:r>
            </w:del>
          </w:p>
        </w:tc>
      </w:tr>
      <w:tr w:rsidR="008601AF" w:rsidRPr="008601AF" w14:paraId="3B43D80A" w14:textId="77777777" w:rsidTr="00627AA0">
        <w:tblPrEx>
          <w:tblW w:w="5000" w:type="pct"/>
          <w:tblCellMar>
            <w:left w:w="70" w:type="dxa"/>
            <w:right w:w="70" w:type="dxa"/>
          </w:tblCellMar>
          <w:tblPrExChange w:id="6603" w:author="Philippe Hollanda - Oliveira Trust" w:date="2022-07-19T10:08:00Z">
            <w:tblPrEx>
              <w:tblW w:w="5000" w:type="pct"/>
              <w:tblCellMar>
                <w:left w:w="70" w:type="dxa"/>
                <w:right w:w="70" w:type="dxa"/>
              </w:tblCellMar>
            </w:tblPrEx>
          </w:tblPrExChange>
        </w:tblPrEx>
        <w:trPr>
          <w:trHeight w:val="1785"/>
          <w:trPrChange w:id="660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60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2A762A4"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60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800C36" w14:textId="1B77AF39" w:rsidR="008601AF" w:rsidRPr="008601AF" w:rsidRDefault="008601AF" w:rsidP="003C2C2A">
            <w:pPr>
              <w:jc w:val="center"/>
              <w:rPr>
                <w:rFonts w:ascii="Trebuchet MS" w:hAnsi="Trebuchet MS" w:cs="Arial"/>
                <w:sz w:val="20"/>
                <w:szCs w:val="20"/>
                <w:lang w:bidi="th-TH"/>
              </w:rPr>
            </w:pPr>
            <w:del w:id="6607" w:author="Philippe Hollanda - Oliveira Trust" w:date="2022-07-19T10:08:00Z">
              <w:r w:rsidRPr="008601AF" w:rsidDel="00627AA0">
                <w:rPr>
                  <w:rFonts w:ascii="Trebuchet MS" w:hAnsi="Trebuchet MS" w:cs="Arial"/>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0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615D45" w14:textId="71F33CFD" w:rsidR="008601AF" w:rsidRPr="008601AF" w:rsidRDefault="008601AF" w:rsidP="003C2C2A">
            <w:pPr>
              <w:jc w:val="center"/>
              <w:rPr>
                <w:rFonts w:ascii="Trebuchet MS" w:hAnsi="Trebuchet MS" w:cs="Arial"/>
                <w:sz w:val="20"/>
                <w:szCs w:val="20"/>
                <w:lang w:bidi="th-TH"/>
              </w:rPr>
            </w:pPr>
            <w:del w:id="6609" w:author="Philippe Hollanda - Oliveira Trust" w:date="2022-07-19T10:08:00Z">
              <w:r w:rsidRPr="008601AF" w:rsidDel="00627AA0">
                <w:rPr>
                  <w:rFonts w:ascii="Trebuchet MS" w:hAnsi="Trebuchet MS" w:cs="Arial"/>
                  <w:sz w:val="20"/>
                  <w:szCs w:val="20"/>
                  <w:lang w:bidi="th-TH"/>
                </w:rPr>
                <w:delText>R$ 2.725,00</w:delText>
              </w:r>
            </w:del>
          </w:p>
        </w:tc>
      </w:tr>
      <w:tr w:rsidR="008601AF" w:rsidRPr="008601AF" w14:paraId="19636A52" w14:textId="77777777" w:rsidTr="00627AA0">
        <w:tblPrEx>
          <w:tblW w:w="5000" w:type="pct"/>
          <w:tblCellMar>
            <w:left w:w="70" w:type="dxa"/>
            <w:right w:w="70" w:type="dxa"/>
          </w:tblCellMar>
          <w:tblPrExChange w:id="6610" w:author="Philippe Hollanda - Oliveira Trust" w:date="2022-07-19T10:08:00Z">
            <w:tblPrEx>
              <w:tblW w:w="5000" w:type="pct"/>
              <w:tblCellMar>
                <w:left w:w="70" w:type="dxa"/>
                <w:right w:w="70" w:type="dxa"/>
              </w:tblCellMar>
            </w:tblPrEx>
          </w:tblPrExChange>
        </w:tblPrEx>
        <w:trPr>
          <w:trHeight w:val="1785"/>
          <w:trPrChange w:id="661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61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C3C569" w14:textId="1A8B0968" w:rsidR="008601AF" w:rsidRPr="008601AF" w:rsidRDefault="008601AF" w:rsidP="003C2C2A">
            <w:pPr>
              <w:jc w:val="center"/>
              <w:rPr>
                <w:rFonts w:ascii="Trebuchet MS" w:hAnsi="Trebuchet MS" w:cs="Arial"/>
                <w:sz w:val="20"/>
                <w:szCs w:val="20"/>
                <w:lang w:bidi="th-TH"/>
              </w:rPr>
            </w:pPr>
            <w:del w:id="6613"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1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791573" w14:textId="179DC493" w:rsidR="008601AF" w:rsidRPr="008601AF" w:rsidRDefault="008601AF" w:rsidP="003C2C2A">
            <w:pPr>
              <w:jc w:val="center"/>
              <w:rPr>
                <w:rFonts w:ascii="Trebuchet MS" w:hAnsi="Trebuchet MS" w:cs="Arial"/>
                <w:sz w:val="20"/>
                <w:szCs w:val="20"/>
                <w:lang w:bidi="th-TH"/>
              </w:rPr>
            </w:pPr>
            <w:del w:id="6615" w:author="Philippe Hollanda - Oliveira Trust" w:date="2022-07-19T10:08:00Z">
              <w:r w:rsidRPr="008601AF" w:rsidDel="00627AA0">
                <w:rPr>
                  <w:rFonts w:ascii="Trebuchet MS" w:hAnsi="Trebuchet MS" w:cs="Arial"/>
                  <w:sz w:val="20"/>
                  <w:szCs w:val="20"/>
                  <w:lang w:bidi="th-TH"/>
                </w:rPr>
                <w:delText>07/10/2021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1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38C17C" w14:textId="5989D42E" w:rsidR="008601AF" w:rsidRPr="008601AF" w:rsidRDefault="008601AF" w:rsidP="003C2C2A">
            <w:pPr>
              <w:jc w:val="center"/>
              <w:rPr>
                <w:rFonts w:ascii="Trebuchet MS" w:hAnsi="Trebuchet MS" w:cs="Arial"/>
                <w:sz w:val="20"/>
                <w:szCs w:val="20"/>
                <w:lang w:bidi="th-TH"/>
              </w:rPr>
            </w:pPr>
            <w:del w:id="6617" w:author="Philippe Hollanda - Oliveira Trust" w:date="2022-07-19T10:08:00Z">
              <w:r w:rsidRPr="008601AF" w:rsidDel="00627AA0">
                <w:rPr>
                  <w:rFonts w:ascii="Trebuchet MS" w:hAnsi="Trebuchet MS" w:cs="Arial"/>
                  <w:sz w:val="20"/>
                  <w:szCs w:val="20"/>
                  <w:lang w:bidi="th-TH"/>
                </w:rPr>
                <w:delText>R$ 3.977,75</w:delText>
              </w:r>
            </w:del>
          </w:p>
        </w:tc>
      </w:tr>
      <w:tr w:rsidR="008601AF" w:rsidRPr="008601AF" w14:paraId="0448F2B7" w14:textId="77777777" w:rsidTr="00627AA0">
        <w:tblPrEx>
          <w:tblW w:w="5000" w:type="pct"/>
          <w:tblCellMar>
            <w:left w:w="70" w:type="dxa"/>
            <w:right w:w="70" w:type="dxa"/>
          </w:tblCellMar>
          <w:tblPrExChange w:id="6618" w:author="Philippe Hollanda - Oliveira Trust" w:date="2022-07-19T10:08:00Z">
            <w:tblPrEx>
              <w:tblW w:w="5000" w:type="pct"/>
              <w:tblCellMar>
                <w:left w:w="70" w:type="dxa"/>
                <w:right w:w="70" w:type="dxa"/>
              </w:tblCellMar>
            </w:tblPrEx>
          </w:tblPrExChange>
        </w:tblPrEx>
        <w:trPr>
          <w:trHeight w:val="1785"/>
          <w:trPrChange w:id="661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62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F28F14" w14:textId="647D95C6" w:rsidR="008601AF" w:rsidRPr="008601AF" w:rsidRDefault="008601AF" w:rsidP="003C2C2A">
            <w:pPr>
              <w:jc w:val="center"/>
              <w:rPr>
                <w:rFonts w:ascii="Trebuchet MS" w:hAnsi="Trebuchet MS" w:cs="Arial"/>
                <w:sz w:val="20"/>
                <w:szCs w:val="20"/>
                <w:lang w:bidi="th-TH"/>
              </w:rPr>
            </w:pPr>
            <w:del w:id="6621"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2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67AA17" w14:textId="5B83A5D4" w:rsidR="008601AF" w:rsidRPr="008601AF" w:rsidRDefault="008601AF" w:rsidP="003C2C2A">
            <w:pPr>
              <w:jc w:val="center"/>
              <w:rPr>
                <w:rFonts w:ascii="Trebuchet MS" w:hAnsi="Trebuchet MS" w:cs="Arial"/>
                <w:sz w:val="20"/>
                <w:szCs w:val="20"/>
                <w:lang w:bidi="th-TH"/>
              </w:rPr>
            </w:pPr>
            <w:del w:id="6623"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2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F4F432" w14:textId="62F491A1" w:rsidR="008601AF" w:rsidRPr="008601AF" w:rsidRDefault="008601AF" w:rsidP="003C2C2A">
            <w:pPr>
              <w:jc w:val="center"/>
              <w:rPr>
                <w:rFonts w:ascii="Trebuchet MS" w:hAnsi="Trebuchet MS" w:cs="Arial"/>
                <w:sz w:val="20"/>
                <w:szCs w:val="20"/>
                <w:lang w:bidi="th-TH"/>
              </w:rPr>
            </w:pPr>
            <w:del w:id="6625" w:author="Philippe Hollanda - Oliveira Trust" w:date="2022-07-19T10:08:00Z">
              <w:r w:rsidRPr="008601AF" w:rsidDel="00627AA0">
                <w:rPr>
                  <w:rFonts w:ascii="Trebuchet MS" w:hAnsi="Trebuchet MS" w:cs="Arial"/>
                  <w:sz w:val="20"/>
                  <w:szCs w:val="20"/>
                  <w:lang w:bidi="th-TH"/>
                </w:rPr>
                <w:delText>R$ 28.200,00</w:delText>
              </w:r>
            </w:del>
          </w:p>
        </w:tc>
      </w:tr>
      <w:tr w:rsidR="008601AF" w:rsidRPr="008601AF" w14:paraId="600900A1" w14:textId="77777777" w:rsidTr="00627AA0">
        <w:tblPrEx>
          <w:tblW w:w="5000" w:type="pct"/>
          <w:tblCellMar>
            <w:left w:w="70" w:type="dxa"/>
            <w:right w:w="70" w:type="dxa"/>
          </w:tblCellMar>
          <w:tblPrExChange w:id="6626" w:author="Philippe Hollanda - Oliveira Trust" w:date="2022-07-19T10:08:00Z">
            <w:tblPrEx>
              <w:tblW w:w="5000" w:type="pct"/>
              <w:tblCellMar>
                <w:left w:w="70" w:type="dxa"/>
                <w:right w:w="70" w:type="dxa"/>
              </w:tblCellMar>
            </w:tblPrEx>
          </w:tblPrExChange>
        </w:tblPrEx>
        <w:trPr>
          <w:trHeight w:val="1785"/>
          <w:trPrChange w:id="6627"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628"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941411" w14:textId="3F11E2E5" w:rsidR="008601AF" w:rsidRPr="008601AF" w:rsidRDefault="008601AF" w:rsidP="003C2C2A">
            <w:pPr>
              <w:jc w:val="center"/>
              <w:rPr>
                <w:rFonts w:ascii="Trebuchet MS" w:hAnsi="Trebuchet MS" w:cs="Arial"/>
                <w:sz w:val="20"/>
                <w:szCs w:val="20"/>
                <w:lang w:bidi="th-TH"/>
              </w:rPr>
            </w:pPr>
            <w:del w:id="6629"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D2DC38" w14:textId="12BEDC30" w:rsidR="008601AF" w:rsidRPr="008601AF" w:rsidRDefault="008601AF" w:rsidP="003C2C2A">
            <w:pPr>
              <w:jc w:val="center"/>
              <w:rPr>
                <w:rFonts w:ascii="Trebuchet MS" w:hAnsi="Trebuchet MS" w:cs="Arial"/>
                <w:sz w:val="20"/>
                <w:szCs w:val="20"/>
                <w:lang w:bidi="th-TH"/>
              </w:rPr>
            </w:pPr>
            <w:del w:id="6631" w:author="Philippe Hollanda - Oliveira Trust" w:date="2022-07-19T10:08:00Z">
              <w:r w:rsidRPr="008601AF" w:rsidDel="00627AA0">
                <w:rPr>
                  <w:rFonts w:ascii="Trebuchet MS" w:hAnsi="Trebuchet MS" w:cs="Arial"/>
                  <w:sz w:val="20"/>
                  <w:szCs w:val="20"/>
                  <w:lang w:bidi="th-TH"/>
                </w:rPr>
                <w:delText>26/11/2021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57168E" w14:textId="40E7AC04" w:rsidR="008601AF" w:rsidRPr="008601AF" w:rsidRDefault="008601AF" w:rsidP="003C2C2A">
            <w:pPr>
              <w:jc w:val="center"/>
              <w:rPr>
                <w:rFonts w:ascii="Trebuchet MS" w:hAnsi="Trebuchet MS" w:cs="Arial"/>
                <w:sz w:val="20"/>
                <w:szCs w:val="20"/>
                <w:lang w:bidi="th-TH"/>
              </w:rPr>
            </w:pPr>
            <w:del w:id="6633" w:author="Philippe Hollanda - Oliveira Trust" w:date="2022-07-19T10:08:00Z">
              <w:r w:rsidRPr="008601AF" w:rsidDel="00627AA0">
                <w:rPr>
                  <w:rFonts w:ascii="Trebuchet MS" w:hAnsi="Trebuchet MS" w:cs="Arial"/>
                  <w:sz w:val="20"/>
                  <w:szCs w:val="20"/>
                  <w:lang w:bidi="th-TH"/>
                </w:rPr>
                <w:delText>R$ 786,59</w:delText>
              </w:r>
            </w:del>
          </w:p>
        </w:tc>
      </w:tr>
      <w:tr w:rsidR="008601AF" w:rsidRPr="008601AF" w14:paraId="6B520D07" w14:textId="77777777" w:rsidTr="00627AA0">
        <w:tblPrEx>
          <w:tblW w:w="5000" w:type="pct"/>
          <w:tblCellMar>
            <w:left w:w="70" w:type="dxa"/>
            <w:right w:w="70" w:type="dxa"/>
          </w:tblCellMar>
          <w:tblPrExChange w:id="6634" w:author="Philippe Hollanda - Oliveira Trust" w:date="2022-07-19T10:08:00Z">
            <w:tblPrEx>
              <w:tblW w:w="5000" w:type="pct"/>
              <w:tblCellMar>
                <w:left w:w="70" w:type="dxa"/>
                <w:right w:w="70" w:type="dxa"/>
              </w:tblCellMar>
            </w:tblPrEx>
          </w:tblPrExChange>
        </w:tblPrEx>
        <w:trPr>
          <w:trHeight w:val="1785"/>
          <w:trPrChange w:id="663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63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469FF6C"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6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78B166" w14:textId="54A79C5C" w:rsidR="008601AF" w:rsidRPr="008601AF" w:rsidRDefault="008601AF" w:rsidP="003C2C2A">
            <w:pPr>
              <w:jc w:val="center"/>
              <w:rPr>
                <w:rFonts w:ascii="Trebuchet MS" w:hAnsi="Trebuchet MS" w:cs="Arial"/>
                <w:sz w:val="20"/>
                <w:szCs w:val="20"/>
                <w:lang w:bidi="th-TH"/>
              </w:rPr>
            </w:pPr>
            <w:del w:id="6638" w:author="Philippe Hollanda - Oliveira Trust" w:date="2022-07-19T10:08:00Z">
              <w:r w:rsidRPr="008601AF" w:rsidDel="00627AA0">
                <w:rPr>
                  <w:rFonts w:ascii="Trebuchet MS" w:hAnsi="Trebuchet MS" w:cs="Arial"/>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3A3D65" w14:textId="2C3A53A5" w:rsidR="008601AF" w:rsidRPr="008601AF" w:rsidRDefault="008601AF" w:rsidP="003C2C2A">
            <w:pPr>
              <w:jc w:val="center"/>
              <w:rPr>
                <w:rFonts w:ascii="Trebuchet MS" w:hAnsi="Trebuchet MS" w:cs="Arial"/>
                <w:sz w:val="20"/>
                <w:szCs w:val="20"/>
                <w:lang w:bidi="th-TH"/>
              </w:rPr>
            </w:pPr>
            <w:del w:id="6640" w:author="Philippe Hollanda - Oliveira Trust" w:date="2022-07-19T10:08:00Z">
              <w:r w:rsidRPr="008601AF" w:rsidDel="00627AA0">
                <w:rPr>
                  <w:rFonts w:ascii="Trebuchet MS" w:hAnsi="Trebuchet MS" w:cs="Arial"/>
                  <w:sz w:val="20"/>
                  <w:szCs w:val="20"/>
                  <w:lang w:bidi="th-TH"/>
                </w:rPr>
                <w:delText>786,57</w:delText>
              </w:r>
            </w:del>
          </w:p>
        </w:tc>
      </w:tr>
      <w:tr w:rsidR="008601AF" w:rsidRPr="008601AF" w14:paraId="68B74707" w14:textId="77777777" w:rsidTr="00627AA0">
        <w:tblPrEx>
          <w:tblW w:w="5000" w:type="pct"/>
          <w:tblCellMar>
            <w:left w:w="70" w:type="dxa"/>
            <w:right w:w="70" w:type="dxa"/>
          </w:tblCellMar>
          <w:tblPrExChange w:id="6641" w:author="Philippe Hollanda - Oliveira Trust" w:date="2022-07-19T10:08:00Z">
            <w:tblPrEx>
              <w:tblW w:w="5000" w:type="pct"/>
              <w:tblCellMar>
                <w:left w:w="70" w:type="dxa"/>
                <w:right w:w="70" w:type="dxa"/>
              </w:tblCellMar>
            </w:tblPrEx>
          </w:tblPrExChange>
        </w:tblPrEx>
        <w:trPr>
          <w:trHeight w:val="1785"/>
          <w:trPrChange w:id="664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64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5CAB9DE"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64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4966AC" w14:textId="01F7EC4D" w:rsidR="008601AF" w:rsidRPr="008601AF" w:rsidRDefault="008601AF" w:rsidP="003C2C2A">
            <w:pPr>
              <w:jc w:val="center"/>
              <w:rPr>
                <w:rFonts w:ascii="Trebuchet MS" w:hAnsi="Trebuchet MS" w:cs="Arial"/>
                <w:sz w:val="20"/>
                <w:szCs w:val="20"/>
                <w:lang w:bidi="th-TH"/>
              </w:rPr>
            </w:pPr>
            <w:del w:id="6645" w:author="Philippe Hollanda - Oliveira Trust" w:date="2022-07-19T10:08:00Z">
              <w:r w:rsidRPr="008601AF" w:rsidDel="00627AA0">
                <w:rPr>
                  <w:rFonts w:ascii="Trebuchet MS" w:hAnsi="Trebuchet MS" w:cs="Arial"/>
                  <w:sz w:val="20"/>
                  <w:szCs w:val="20"/>
                  <w:lang w:bidi="th-TH"/>
                </w:rPr>
                <w:delText>01/10/2021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4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F492F9" w14:textId="3D2650D6" w:rsidR="008601AF" w:rsidRPr="008601AF" w:rsidRDefault="008601AF" w:rsidP="003C2C2A">
            <w:pPr>
              <w:jc w:val="center"/>
              <w:rPr>
                <w:rFonts w:ascii="Trebuchet MS" w:hAnsi="Trebuchet MS" w:cs="Arial"/>
                <w:sz w:val="20"/>
                <w:szCs w:val="20"/>
                <w:lang w:bidi="th-TH"/>
              </w:rPr>
            </w:pPr>
            <w:del w:id="6647" w:author="Philippe Hollanda - Oliveira Trust" w:date="2022-07-19T10:08:00Z">
              <w:r w:rsidRPr="008601AF" w:rsidDel="00627AA0">
                <w:rPr>
                  <w:rFonts w:ascii="Trebuchet MS" w:hAnsi="Trebuchet MS" w:cs="Arial"/>
                  <w:sz w:val="20"/>
                  <w:szCs w:val="20"/>
                  <w:lang w:bidi="th-TH"/>
                </w:rPr>
                <w:delText>R$ 810,41</w:delText>
              </w:r>
            </w:del>
          </w:p>
        </w:tc>
      </w:tr>
      <w:tr w:rsidR="008601AF" w:rsidRPr="008601AF" w14:paraId="1C82E6FF" w14:textId="77777777" w:rsidTr="00627AA0">
        <w:tblPrEx>
          <w:tblW w:w="5000" w:type="pct"/>
          <w:tblCellMar>
            <w:left w:w="70" w:type="dxa"/>
            <w:right w:w="70" w:type="dxa"/>
          </w:tblCellMar>
          <w:tblPrExChange w:id="6648" w:author="Philippe Hollanda - Oliveira Trust" w:date="2022-07-19T10:08:00Z">
            <w:tblPrEx>
              <w:tblW w:w="5000" w:type="pct"/>
              <w:tblCellMar>
                <w:left w:w="70" w:type="dxa"/>
                <w:right w:w="70" w:type="dxa"/>
              </w:tblCellMar>
            </w:tblPrEx>
          </w:tblPrExChange>
        </w:tblPrEx>
        <w:trPr>
          <w:trHeight w:val="1785"/>
          <w:trPrChange w:id="664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65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2CB8F3" w14:textId="5390BB26" w:rsidR="008601AF" w:rsidRPr="008601AF" w:rsidRDefault="008601AF" w:rsidP="003C2C2A">
            <w:pPr>
              <w:jc w:val="center"/>
              <w:rPr>
                <w:rFonts w:ascii="Trebuchet MS" w:hAnsi="Trebuchet MS" w:cs="Arial"/>
                <w:sz w:val="20"/>
                <w:szCs w:val="20"/>
                <w:lang w:bidi="th-TH"/>
              </w:rPr>
            </w:pPr>
            <w:del w:id="6651" w:author="Philippe Hollanda - Oliveira Trust" w:date="2022-07-19T10:08:00Z">
              <w:r w:rsidRPr="008601AF" w:rsidDel="00627AA0">
                <w:rPr>
                  <w:rFonts w:ascii="Trebuchet MS" w:hAnsi="Trebuchet MS" w:cs="Arial"/>
                  <w:sz w:val="20"/>
                  <w:szCs w:val="20"/>
                  <w:lang w:bidi="th-TH"/>
                </w:rPr>
                <w:delText>TUBULACAO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5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C02137" w14:textId="3354B42C" w:rsidR="008601AF" w:rsidRPr="008601AF" w:rsidRDefault="008601AF" w:rsidP="003C2C2A">
            <w:pPr>
              <w:jc w:val="center"/>
              <w:rPr>
                <w:rFonts w:ascii="Trebuchet MS" w:hAnsi="Trebuchet MS" w:cs="Arial"/>
                <w:sz w:val="20"/>
                <w:szCs w:val="20"/>
                <w:lang w:bidi="th-TH"/>
              </w:rPr>
            </w:pPr>
            <w:del w:id="6653"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5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C6F3C6" w14:textId="1F30EF30" w:rsidR="008601AF" w:rsidRPr="008601AF" w:rsidRDefault="008601AF" w:rsidP="003C2C2A">
            <w:pPr>
              <w:jc w:val="center"/>
              <w:rPr>
                <w:rFonts w:ascii="Trebuchet MS" w:hAnsi="Trebuchet MS" w:cs="Arial"/>
                <w:sz w:val="20"/>
                <w:szCs w:val="20"/>
                <w:lang w:bidi="th-TH"/>
              </w:rPr>
            </w:pPr>
            <w:del w:id="6655" w:author="Philippe Hollanda - Oliveira Trust" w:date="2022-07-19T10:08:00Z">
              <w:r w:rsidRPr="008601AF" w:rsidDel="00627AA0">
                <w:rPr>
                  <w:rFonts w:ascii="Trebuchet MS" w:hAnsi="Trebuchet MS" w:cs="Arial"/>
                  <w:sz w:val="20"/>
                  <w:szCs w:val="20"/>
                  <w:lang w:bidi="th-TH"/>
                </w:rPr>
                <w:delText>R$ 16.250,00</w:delText>
              </w:r>
            </w:del>
          </w:p>
        </w:tc>
      </w:tr>
      <w:tr w:rsidR="008601AF" w:rsidRPr="008601AF" w14:paraId="032320B5" w14:textId="77777777" w:rsidTr="00627AA0">
        <w:tblPrEx>
          <w:tblW w:w="5000" w:type="pct"/>
          <w:tblCellMar>
            <w:left w:w="70" w:type="dxa"/>
            <w:right w:w="70" w:type="dxa"/>
          </w:tblCellMar>
          <w:tblPrExChange w:id="6656" w:author="Philippe Hollanda - Oliveira Trust" w:date="2022-07-19T10:08:00Z">
            <w:tblPrEx>
              <w:tblW w:w="5000" w:type="pct"/>
              <w:tblCellMar>
                <w:left w:w="70" w:type="dxa"/>
                <w:right w:w="70" w:type="dxa"/>
              </w:tblCellMar>
            </w:tblPrEx>
          </w:tblPrExChange>
        </w:tblPrEx>
        <w:trPr>
          <w:trHeight w:val="1785"/>
          <w:trPrChange w:id="665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65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E49170" w14:textId="29D7B89D" w:rsidR="008601AF" w:rsidRPr="008601AF" w:rsidRDefault="008601AF" w:rsidP="003C2C2A">
            <w:pPr>
              <w:jc w:val="center"/>
              <w:rPr>
                <w:rFonts w:ascii="Trebuchet MS" w:hAnsi="Trebuchet MS" w:cs="Arial"/>
                <w:sz w:val="20"/>
                <w:szCs w:val="20"/>
                <w:lang w:bidi="th-TH"/>
              </w:rPr>
            </w:pPr>
            <w:del w:id="6659" w:author="Philippe Hollanda - Oliveira Trust" w:date="2022-07-19T10:08:00Z">
              <w:r w:rsidRPr="008601AF" w:rsidDel="00627AA0">
                <w:rPr>
                  <w:rFonts w:ascii="Trebuchet MS" w:hAnsi="Trebuchet MS" w:cs="Arial"/>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6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AC567F" w14:textId="2DEAF578" w:rsidR="008601AF" w:rsidRPr="008601AF" w:rsidRDefault="008601AF" w:rsidP="003C2C2A">
            <w:pPr>
              <w:jc w:val="center"/>
              <w:rPr>
                <w:rFonts w:ascii="Trebuchet MS" w:hAnsi="Trebuchet MS" w:cs="Arial"/>
                <w:sz w:val="20"/>
                <w:szCs w:val="20"/>
                <w:lang w:bidi="th-TH"/>
              </w:rPr>
            </w:pPr>
            <w:del w:id="6661"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6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7F13B1" w14:textId="72687F5D" w:rsidR="008601AF" w:rsidRPr="008601AF" w:rsidRDefault="008601AF" w:rsidP="003C2C2A">
            <w:pPr>
              <w:jc w:val="center"/>
              <w:rPr>
                <w:rFonts w:ascii="Trebuchet MS" w:hAnsi="Trebuchet MS" w:cs="Arial"/>
                <w:sz w:val="20"/>
                <w:szCs w:val="20"/>
                <w:lang w:bidi="th-TH"/>
              </w:rPr>
            </w:pPr>
            <w:del w:id="6663" w:author="Philippe Hollanda - Oliveira Trust" w:date="2022-07-19T10:08:00Z">
              <w:r w:rsidRPr="008601AF" w:rsidDel="00627AA0">
                <w:rPr>
                  <w:rFonts w:ascii="Trebuchet MS" w:hAnsi="Trebuchet MS" w:cs="Arial"/>
                  <w:sz w:val="20"/>
                  <w:szCs w:val="20"/>
                  <w:lang w:bidi="th-TH"/>
                </w:rPr>
                <w:delText>R$ 1.147,25</w:delText>
              </w:r>
            </w:del>
          </w:p>
        </w:tc>
      </w:tr>
      <w:tr w:rsidR="008601AF" w:rsidRPr="008601AF" w14:paraId="0BBBA086" w14:textId="77777777" w:rsidTr="00627AA0">
        <w:tblPrEx>
          <w:tblW w:w="5000" w:type="pct"/>
          <w:tblCellMar>
            <w:left w:w="70" w:type="dxa"/>
            <w:right w:w="70" w:type="dxa"/>
          </w:tblCellMar>
          <w:tblPrExChange w:id="6664" w:author="Philippe Hollanda - Oliveira Trust" w:date="2022-07-19T10:08:00Z">
            <w:tblPrEx>
              <w:tblW w:w="5000" w:type="pct"/>
              <w:tblCellMar>
                <w:left w:w="70" w:type="dxa"/>
                <w:right w:w="70" w:type="dxa"/>
              </w:tblCellMar>
            </w:tblPrEx>
          </w:tblPrExChange>
        </w:tblPrEx>
        <w:trPr>
          <w:trHeight w:val="1785"/>
          <w:trPrChange w:id="666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66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AA6418" w14:textId="17C37312" w:rsidR="008601AF" w:rsidRPr="008601AF" w:rsidRDefault="008601AF" w:rsidP="003C2C2A">
            <w:pPr>
              <w:jc w:val="center"/>
              <w:rPr>
                <w:rFonts w:ascii="Trebuchet MS" w:hAnsi="Trebuchet MS" w:cs="Arial"/>
                <w:sz w:val="20"/>
                <w:szCs w:val="20"/>
                <w:lang w:bidi="th-TH"/>
              </w:rPr>
            </w:pPr>
            <w:del w:id="6667" w:author="Philippe Hollanda - Oliveira Trust" w:date="2022-07-19T10:08:00Z">
              <w:r w:rsidRPr="008601AF" w:rsidDel="00627AA0">
                <w:rPr>
                  <w:rFonts w:ascii="Trebuchet MS" w:hAnsi="Trebuchet MS" w:cs="Arial"/>
                  <w:sz w:val="20"/>
                  <w:szCs w:val="20"/>
                  <w:lang w:bidi="th-TH"/>
                </w:rPr>
                <w:delText>CONJUNTO BOMBA D AGUA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6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CED5BB" w14:textId="3FF43C8B" w:rsidR="008601AF" w:rsidRPr="008601AF" w:rsidRDefault="008601AF" w:rsidP="003C2C2A">
            <w:pPr>
              <w:jc w:val="center"/>
              <w:rPr>
                <w:rFonts w:ascii="Trebuchet MS" w:hAnsi="Trebuchet MS" w:cs="Arial"/>
                <w:sz w:val="20"/>
                <w:szCs w:val="20"/>
                <w:lang w:bidi="th-TH"/>
              </w:rPr>
            </w:pPr>
            <w:del w:id="6669" w:author="Philippe Hollanda - Oliveira Trust" w:date="2022-07-19T10:08:00Z">
              <w:r w:rsidRPr="008601AF" w:rsidDel="00627AA0">
                <w:rPr>
                  <w:rFonts w:ascii="Trebuchet MS" w:hAnsi="Trebuchet MS" w:cs="Arial"/>
                  <w:sz w:val="20"/>
                  <w:szCs w:val="20"/>
                  <w:lang w:bidi="th-TH"/>
                </w:rPr>
                <w:delText>29/09/2021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7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EA2C8B" w14:textId="53D22578" w:rsidR="008601AF" w:rsidRPr="008601AF" w:rsidRDefault="008601AF" w:rsidP="003C2C2A">
            <w:pPr>
              <w:jc w:val="center"/>
              <w:rPr>
                <w:rFonts w:ascii="Trebuchet MS" w:hAnsi="Trebuchet MS" w:cs="Arial"/>
                <w:sz w:val="20"/>
                <w:szCs w:val="20"/>
                <w:lang w:bidi="th-TH"/>
              </w:rPr>
            </w:pPr>
            <w:del w:id="6671" w:author="Philippe Hollanda - Oliveira Trust" w:date="2022-07-19T10:08:00Z">
              <w:r w:rsidRPr="008601AF" w:rsidDel="00627AA0">
                <w:rPr>
                  <w:rFonts w:ascii="Trebuchet MS" w:hAnsi="Trebuchet MS" w:cs="Arial"/>
                  <w:sz w:val="20"/>
                  <w:szCs w:val="20"/>
                  <w:lang w:bidi="th-TH"/>
                </w:rPr>
                <w:delText>R$ 4.234,00</w:delText>
              </w:r>
            </w:del>
          </w:p>
        </w:tc>
      </w:tr>
      <w:tr w:rsidR="008601AF" w:rsidRPr="008601AF" w14:paraId="5784C3A5" w14:textId="77777777" w:rsidTr="00627AA0">
        <w:tblPrEx>
          <w:tblW w:w="5000" w:type="pct"/>
          <w:tblCellMar>
            <w:left w:w="70" w:type="dxa"/>
            <w:right w:w="70" w:type="dxa"/>
          </w:tblCellMar>
          <w:tblPrExChange w:id="6672" w:author="Philippe Hollanda - Oliveira Trust" w:date="2022-07-19T10:08:00Z">
            <w:tblPrEx>
              <w:tblW w:w="5000" w:type="pct"/>
              <w:tblCellMar>
                <w:left w:w="70" w:type="dxa"/>
                <w:right w:w="70" w:type="dxa"/>
              </w:tblCellMar>
            </w:tblPrEx>
          </w:tblPrExChange>
        </w:tblPrEx>
        <w:trPr>
          <w:trHeight w:val="1785"/>
          <w:trPrChange w:id="667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67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09E7DB" w14:textId="21896B9D" w:rsidR="008601AF" w:rsidRPr="008601AF" w:rsidRDefault="008601AF" w:rsidP="003C2C2A">
            <w:pPr>
              <w:jc w:val="center"/>
              <w:rPr>
                <w:rFonts w:ascii="Trebuchet MS" w:hAnsi="Trebuchet MS" w:cs="Arial"/>
                <w:sz w:val="20"/>
                <w:szCs w:val="20"/>
                <w:lang w:bidi="th-TH"/>
              </w:rPr>
            </w:pPr>
            <w:del w:id="6675" w:author="Philippe Hollanda - Oliveira Trust" w:date="2022-07-19T10:08:00Z">
              <w:r w:rsidRPr="008601AF" w:rsidDel="00627AA0">
                <w:rPr>
                  <w:rFonts w:ascii="Trebuchet MS" w:hAnsi="Trebuchet MS" w:cs="Arial"/>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7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1098B8" w14:textId="7B1CF900" w:rsidR="008601AF" w:rsidRPr="008601AF" w:rsidRDefault="008601AF" w:rsidP="003C2C2A">
            <w:pPr>
              <w:jc w:val="center"/>
              <w:rPr>
                <w:rFonts w:ascii="Trebuchet MS" w:hAnsi="Trebuchet MS" w:cs="Arial"/>
                <w:sz w:val="20"/>
                <w:szCs w:val="20"/>
                <w:lang w:bidi="th-TH"/>
              </w:rPr>
            </w:pPr>
            <w:del w:id="6677"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7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BFB4B7" w14:textId="40223375" w:rsidR="008601AF" w:rsidRPr="008601AF" w:rsidRDefault="008601AF" w:rsidP="003C2C2A">
            <w:pPr>
              <w:jc w:val="center"/>
              <w:rPr>
                <w:rFonts w:ascii="Trebuchet MS" w:hAnsi="Trebuchet MS" w:cs="Arial"/>
                <w:sz w:val="20"/>
                <w:szCs w:val="20"/>
                <w:lang w:bidi="th-TH"/>
              </w:rPr>
            </w:pPr>
            <w:del w:id="6679" w:author="Philippe Hollanda - Oliveira Trust" w:date="2022-07-19T10:08:00Z">
              <w:r w:rsidRPr="008601AF" w:rsidDel="00627AA0">
                <w:rPr>
                  <w:rFonts w:ascii="Trebuchet MS" w:hAnsi="Trebuchet MS" w:cs="Arial"/>
                  <w:sz w:val="20"/>
                  <w:szCs w:val="20"/>
                  <w:lang w:bidi="th-TH"/>
                </w:rPr>
                <w:delText>R$ 1.089,27</w:delText>
              </w:r>
            </w:del>
          </w:p>
        </w:tc>
      </w:tr>
      <w:tr w:rsidR="008601AF" w:rsidRPr="008601AF" w14:paraId="57C6B45D" w14:textId="77777777" w:rsidTr="00627AA0">
        <w:tblPrEx>
          <w:tblW w:w="5000" w:type="pct"/>
          <w:tblCellMar>
            <w:left w:w="70" w:type="dxa"/>
            <w:right w:w="70" w:type="dxa"/>
          </w:tblCellMar>
          <w:tblPrExChange w:id="6680" w:author="Philippe Hollanda - Oliveira Trust" w:date="2022-07-19T10:08:00Z">
            <w:tblPrEx>
              <w:tblW w:w="5000" w:type="pct"/>
              <w:tblCellMar>
                <w:left w:w="70" w:type="dxa"/>
                <w:right w:w="70" w:type="dxa"/>
              </w:tblCellMar>
            </w:tblPrEx>
          </w:tblPrExChange>
        </w:tblPrEx>
        <w:trPr>
          <w:trHeight w:val="1785"/>
          <w:trPrChange w:id="668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68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5271C0" w14:textId="3367758E" w:rsidR="008601AF" w:rsidRPr="00A62AFA" w:rsidRDefault="008601AF" w:rsidP="003C2C2A">
            <w:pPr>
              <w:jc w:val="center"/>
              <w:rPr>
                <w:rFonts w:ascii="Trebuchet MS" w:hAnsi="Trebuchet MS" w:cs="Arial"/>
                <w:sz w:val="20"/>
                <w:szCs w:val="20"/>
                <w:lang w:val="en-US" w:bidi="th-TH"/>
              </w:rPr>
            </w:pPr>
            <w:del w:id="6683" w:author="Philippe Hollanda - Oliveira Trust" w:date="2022-07-19T10:08:00Z">
              <w:r w:rsidRPr="00A62AFA" w:rsidDel="00627AA0">
                <w:rPr>
                  <w:rFonts w:ascii="Trebuchet MS" w:hAnsi="Trebuchet MS" w:cs="Arial"/>
                  <w:sz w:val="20"/>
                  <w:szCs w:val="20"/>
                  <w:lang w:val="en-US" w:bidi="th-TH"/>
                </w:rPr>
                <w:delText>STEADY STRIDE WOODGRAINS - BISCUIT REF.B00101</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8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E2A04D" w14:textId="78E2E491" w:rsidR="008601AF" w:rsidRPr="008601AF" w:rsidRDefault="008601AF" w:rsidP="003C2C2A">
            <w:pPr>
              <w:jc w:val="center"/>
              <w:rPr>
                <w:rFonts w:ascii="Trebuchet MS" w:hAnsi="Trebuchet MS" w:cs="Arial"/>
                <w:sz w:val="20"/>
                <w:szCs w:val="20"/>
                <w:lang w:bidi="th-TH"/>
              </w:rPr>
            </w:pPr>
            <w:del w:id="6685" w:author="Philippe Hollanda - Oliveira Trust" w:date="2022-07-19T10:08:00Z">
              <w:r w:rsidRPr="008601AF" w:rsidDel="00627AA0">
                <w:rPr>
                  <w:rFonts w:ascii="Trebuchet MS" w:hAnsi="Trebuchet MS" w:cs="Arial"/>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8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2C83BD" w14:textId="2FF22E31" w:rsidR="008601AF" w:rsidRPr="008601AF" w:rsidRDefault="008601AF" w:rsidP="003C2C2A">
            <w:pPr>
              <w:jc w:val="center"/>
              <w:rPr>
                <w:rFonts w:ascii="Trebuchet MS" w:hAnsi="Trebuchet MS" w:cs="Arial"/>
                <w:sz w:val="20"/>
                <w:szCs w:val="20"/>
                <w:lang w:bidi="th-TH"/>
              </w:rPr>
            </w:pPr>
            <w:del w:id="6687" w:author="Philippe Hollanda - Oliveira Trust" w:date="2022-07-19T10:08:00Z">
              <w:r w:rsidRPr="008601AF" w:rsidDel="00627AA0">
                <w:rPr>
                  <w:rFonts w:ascii="Trebuchet MS" w:hAnsi="Trebuchet MS" w:cs="Arial"/>
                  <w:sz w:val="20"/>
                  <w:szCs w:val="20"/>
                  <w:lang w:bidi="th-TH"/>
                </w:rPr>
                <w:delText>R$ 10.808,34</w:delText>
              </w:r>
            </w:del>
          </w:p>
        </w:tc>
      </w:tr>
      <w:tr w:rsidR="008601AF" w:rsidRPr="008601AF" w14:paraId="375B5988" w14:textId="77777777" w:rsidTr="00627AA0">
        <w:tblPrEx>
          <w:tblW w:w="5000" w:type="pct"/>
          <w:tblCellMar>
            <w:left w:w="70" w:type="dxa"/>
            <w:right w:w="70" w:type="dxa"/>
          </w:tblCellMar>
          <w:tblPrExChange w:id="6688" w:author="Philippe Hollanda - Oliveira Trust" w:date="2022-07-19T10:08:00Z">
            <w:tblPrEx>
              <w:tblW w:w="5000" w:type="pct"/>
              <w:tblCellMar>
                <w:left w:w="70" w:type="dxa"/>
                <w:right w:w="70" w:type="dxa"/>
              </w:tblCellMar>
            </w:tblPrEx>
          </w:tblPrExChange>
        </w:tblPrEx>
        <w:trPr>
          <w:trHeight w:val="1785"/>
          <w:trPrChange w:id="668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69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D02314B"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6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29FE75" w14:textId="0C89E95D" w:rsidR="008601AF" w:rsidRPr="008601AF" w:rsidRDefault="008601AF" w:rsidP="003C2C2A">
            <w:pPr>
              <w:jc w:val="center"/>
              <w:rPr>
                <w:rFonts w:ascii="Trebuchet MS" w:hAnsi="Trebuchet MS" w:cs="Arial"/>
                <w:sz w:val="20"/>
                <w:szCs w:val="20"/>
                <w:lang w:bidi="th-TH"/>
              </w:rPr>
            </w:pPr>
            <w:del w:id="6692" w:author="Philippe Hollanda - Oliveira Trust" w:date="2022-07-19T10:08:00Z">
              <w:r w:rsidRPr="008601AF" w:rsidDel="00627AA0">
                <w:rPr>
                  <w:rFonts w:ascii="Trebuchet MS" w:hAnsi="Trebuchet MS" w:cs="Arial"/>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6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13C437" w14:textId="23158B33" w:rsidR="008601AF" w:rsidRPr="008601AF" w:rsidRDefault="008601AF" w:rsidP="003C2C2A">
            <w:pPr>
              <w:jc w:val="center"/>
              <w:rPr>
                <w:rFonts w:ascii="Trebuchet MS" w:hAnsi="Trebuchet MS" w:cs="Arial"/>
                <w:sz w:val="20"/>
                <w:szCs w:val="20"/>
                <w:lang w:bidi="th-TH"/>
              </w:rPr>
            </w:pPr>
            <w:del w:id="6694" w:author="Philippe Hollanda - Oliveira Trust" w:date="2022-07-19T10:08:00Z">
              <w:r w:rsidRPr="008601AF" w:rsidDel="00627AA0">
                <w:rPr>
                  <w:rFonts w:ascii="Trebuchet MS" w:hAnsi="Trebuchet MS" w:cs="Arial"/>
                  <w:sz w:val="20"/>
                  <w:szCs w:val="20"/>
                  <w:lang w:bidi="th-TH"/>
                </w:rPr>
                <w:delText>10.808,34</w:delText>
              </w:r>
            </w:del>
          </w:p>
        </w:tc>
      </w:tr>
      <w:tr w:rsidR="008601AF" w:rsidRPr="008601AF" w14:paraId="5D98A7AB" w14:textId="77777777" w:rsidTr="00627AA0">
        <w:tblPrEx>
          <w:tblW w:w="5000" w:type="pct"/>
          <w:tblCellMar>
            <w:left w:w="70" w:type="dxa"/>
            <w:right w:w="70" w:type="dxa"/>
          </w:tblCellMar>
          <w:tblPrExChange w:id="6695" w:author="Philippe Hollanda - Oliveira Trust" w:date="2022-07-19T10:08:00Z">
            <w:tblPrEx>
              <w:tblW w:w="5000" w:type="pct"/>
              <w:tblCellMar>
                <w:left w:w="70" w:type="dxa"/>
                <w:right w:w="70" w:type="dxa"/>
              </w:tblCellMar>
            </w:tblPrEx>
          </w:tblPrExChange>
        </w:tblPrEx>
        <w:trPr>
          <w:trHeight w:val="1785"/>
          <w:trPrChange w:id="669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69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86914B" w14:textId="2EB2F84C" w:rsidR="008601AF" w:rsidRPr="008601AF" w:rsidRDefault="008601AF" w:rsidP="003C2C2A">
            <w:pPr>
              <w:jc w:val="center"/>
              <w:rPr>
                <w:rFonts w:ascii="Trebuchet MS" w:hAnsi="Trebuchet MS" w:cs="Arial"/>
                <w:sz w:val="20"/>
                <w:szCs w:val="20"/>
                <w:lang w:bidi="th-TH"/>
              </w:rPr>
            </w:pPr>
            <w:del w:id="6698" w:author="Philippe Hollanda - Oliveira Trust" w:date="2022-07-19T10:08:00Z">
              <w:r w:rsidRPr="008601AF" w:rsidDel="00627AA0">
                <w:rPr>
                  <w:rFonts w:ascii="Trebuchet MS" w:hAnsi="Trebuchet MS" w:cs="Arial"/>
                  <w:sz w:val="20"/>
                  <w:szCs w:val="20"/>
                  <w:lang w:bidi="th-TH"/>
                </w:rPr>
                <w:delText>PORTA CABINE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6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80D0C0" w14:textId="69EC70DF" w:rsidR="008601AF" w:rsidRPr="008601AF" w:rsidRDefault="008601AF" w:rsidP="003C2C2A">
            <w:pPr>
              <w:jc w:val="center"/>
              <w:rPr>
                <w:rFonts w:ascii="Trebuchet MS" w:hAnsi="Trebuchet MS" w:cs="Arial"/>
                <w:sz w:val="20"/>
                <w:szCs w:val="20"/>
                <w:lang w:bidi="th-TH"/>
              </w:rPr>
            </w:pPr>
            <w:del w:id="6700"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D51BCE" w14:textId="21CA535A" w:rsidR="008601AF" w:rsidRPr="008601AF" w:rsidRDefault="008601AF" w:rsidP="003C2C2A">
            <w:pPr>
              <w:jc w:val="center"/>
              <w:rPr>
                <w:rFonts w:ascii="Trebuchet MS" w:hAnsi="Trebuchet MS" w:cs="Arial"/>
                <w:sz w:val="20"/>
                <w:szCs w:val="20"/>
                <w:lang w:bidi="th-TH"/>
              </w:rPr>
            </w:pPr>
            <w:del w:id="6702" w:author="Philippe Hollanda - Oliveira Trust" w:date="2022-07-19T10:08:00Z">
              <w:r w:rsidRPr="008601AF" w:rsidDel="00627AA0">
                <w:rPr>
                  <w:rFonts w:ascii="Trebuchet MS" w:hAnsi="Trebuchet MS" w:cs="Arial"/>
                  <w:sz w:val="20"/>
                  <w:szCs w:val="20"/>
                  <w:lang w:bidi="th-TH"/>
                </w:rPr>
                <w:delText>R$ 21.500,00</w:delText>
              </w:r>
            </w:del>
          </w:p>
        </w:tc>
      </w:tr>
      <w:tr w:rsidR="008601AF" w:rsidRPr="008601AF" w14:paraId="017188FB" w14:textId="77777777" w:rsidTr="00627AA0">
        <w:tblPrEx>
          <w:tblW w:w="5000" w:type="pct"/>
          <w:tblCellMar>
            <w:left w:w="70" w:type="dxa"/>
            <w:right w:w="70" w:type="dxa"/>
          </w:tblCellMar>
          <w:tblPrExChange w:id="6703" w:author="Philippe Hollanda - Oliveira Trust" w:date="2022-07-19T10:08:00Z">
            <w:tblPrEx>
              <w:tblW w:w="5000" w:type="pct"/>
              <w:tblCellMar>
                <w:left w:w="70" w:type="dxa"/>
                <w:right w:w="70" w:type="dxa"/>
              </w:tblCellMar>
            </w:tblPrEx>
          </w:tblPrExChange>
        </w:tblPrEx>
        <w:trPr>
          <w:trHeight w:val="1785"/>
          <w:trPrChange w:id="670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0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653272" w14:textId="2E5ABD30" w:rsidR="008601AF" w:rsidRPr="008601AF" w:rsidRDefault="008601AF" w:rsidP="003C2C2A">
            <w:pPr>
              <w:jc w:val="center"/>
              <w:rPr>
                <w:rFonts w:ascii="Trebuchet MS" w:hAnsi="Trebuchet MS" w:cs="Arial"/>
                <w:sz w:val="20"/>
                <w:szCs w:val="20"/>
                <w:lang w:bidi="th-TH"/>
              </w:rPr>
            </w:pPr>
            <w:del w:id="6706" w:author="Philippe Hollanda - Oliveira Trust" w:date="2022-07-19T10:08:00Z">
              <w:r w:rsidRPr="008601AF" w:rsidDel="00627AA0">
                <w:rPr>
                  <w:rFonts w:ascii="Trebuchet MS" w:hAnsi="Trebuchet MS" w:cs="Arial"/>
                  <w:sz w:val="20"/>
                  <w:szCs w:val="20"/>
                  <w:lang w:bidi="th-TH"/>
                </w:rPr>
                <w:delText>CONEXAO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4D2BC2" w14:textId="6068C502" w:rsidR="008601AF" w:rsidRPr="008601AF" w:rsidRDefault="008601AF" w:rsidP="003C2C2A">
            <w:pPr>
              <w:jc w:val="center"/>
              <w:rPr>
                <w:rFonts w:ascii="Trebuchet MS" w:hAnsi="Trebuchet MS" w:cs="Arial"/>
                <w:sz w:val="20"/>
                <w:szCs w:val="20"/>
                <w:lang w:bidi="th-TH"/>
              </w:rPr>
            </w:pPr>
            <w:del w:id="6708" w:author="Philippe Hollanda - Oliveira Trust" w:date="2022-07-19T10:08:00Z">
              <w:r w:rsidRPr="008601AF" w:rsidDel="00627AA0">
                <w:rPr>
                  <w:rFonts w:ascii="Trebuchet MS" w:hAnsi="Trebuchet MS" w:cs="Arial"/>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94A458" w14:textId="22EC5AEC" w:rsidR="008601AF" w:rsidRPr="008601AF" w:rsidRDefault="008601AF" w:rsidP="003C2C2A">
            <w:pPr>
              <w:jc w:val="center"/>
              <w:rPr>
                <w:rFonts w:ascii="Trebuchet MS" w:hAnsi="Trebuchet MS" w:cs="Arial"/>
                <w:sz w:val="20"/>
                <w:szCs w:val="20"/>
                <w:lang w:bidi="th-TH"/>
              </w:rPr>
            </w:pPr>
            <w:del w:id="6710" w:author="Philippe Hollanda - Oliveira Trust" w:date="2022-07-19T10:08:00Z">
              <w:r w:rsidRPr="008601AF" w:rsidDel="00627AA0">
                <w:rPr>
                  <w:rFonts w:ascii="Trebuchet MS" w:hAnsi="Trebuchet MS" w:cs="Arial"/>
                  <w:sz w:val="20"/>
                  <w:szCs w:val="20"/>
                  <w:lang w:bidi="th-TH"/>
                </w:rPr>
                <w:delText>R$ 208,69</w:delText>
              </w:r>
            </w:del>
          </w:p>
        </w:tc>
      </w:tr>
      <w:tr w:rsidR="008601AF" w:rsidRPr="008601AF" w14:paraId="5D081911" w14:textId="77777777" w:rsidTr="00627AA0">
        <w:tblPrEx>
          <w:tblW w:w="5000" w:type="pct"/>
          <w:tblCellMar>
            <w:left w:w="70" w:type="dxa"/>
            <w:right w:w="70" w:type="dxa"/>
          </w:tblCellMar>
          <w:tblPrExChange w:id="6711" w:author="Philippe Hollanda - Oliveira Trust" w:date="2022-07-19T10:08:00Z">
            <w:tblPrEx>
              <w:tblW w:w="5000" w:type="pct"/>
              <w:tblCellMar>
                <w:left w:w="70" w:type="dxa"/>
                <w:right w:w="70" w:type="dxa"/>
              </w:tblCellMar>
            </w:tblPrEx>
          </w:tblPrExChange>
        </w:tblPrEx>
        <w:trPr>
          <w:trHeight w:val="1785"/>
          <w:trPrChange w:id="671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1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A0C3D2" w14:textId="2D3A98A4" w:rsidR="008601AF" w:rsidRPr="008601AF" w:rsidRDefault="008601AF" w:rsidP="003C2C2A">
            <w:pPr>
              <w:jc w:val="center"/>
              <w:rPr>
                <w:rFonts w:ascii="Trebuchet MS" w:hAnsi="Trebuchet MS" w:cs="Arial"/>
                <w:sz w:val="20"/>
                <w:szCs w:val="20"/>
                <w:lang w:bidi="th-TH"/>
              </w:rPr>
            </w:pPr>
            <w:del w:id="6714" w:author="Philippe Hollanda - Oliveira Trust" w:date="2022-07-19T10:08:00Z">
              <w:r w:rsidRPr="008601AF" w:rsidDel="00627AA0">
                <w:rPr>
                  <w:rFonts w:ascii="Trebuchet MS" w:hAnsi="Trebuchet MS" w:cs="Arial"/>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8549CC" w14:textId="4D64C085" w:rsidR="008601AF" w:rsidRPr="008601AF" w:rsidRDefault="008601AF" w:rsidP="003C2C2A">
            <w:pPr>
              <w:jc w:val="center"/>
              <w:rPr>
                <w:rFonts w:ascii="Trebuchet MS" w:hAnsi="Trebuchet MS" w:cs="Arial"/>
                <w:sz w:val="20"/>
                <w:szCs w:val="20"/>
                <w:lang w:bidi="th-TH"/>
              </w:rPr>
            </w:pPr>
            <w:del w:id="6716" w:author="Philippe Hollanda - Oliveira Trust" w:date="2022-07-19T10:08:00Z">
              <w:r w:rsidRPr="008601AF" w:rsidDel="00627AA0">
                <w:rPr>
                  <w:rFonts w:ascii="Trebuchet MS" w:hAnsi="Trebuchet MS" w:cs="Arial"/>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6CFBE3" w14:textId="6A189DA5" w:rsidR="008601AF" w:rsidRPr="008601AF" w:rsidRDefault="008601AF" w:rsidP="003C2C2A">
            <w:pPr>
              <w:jc w:val="center"/>
              <w:rPr>
                <w:rFonts w:ascii="Trebuchet MS" w:hAnsi="Trebuchet MS" w:cs="Arial"/>
                <w:sz w:val="20"/>
                <w:szCs w:val="20"/>
                <w:lang w:bidi="th-TH"/>
              </w:rPr>
            </w:pPr>
            <w:del w:id="6718" w:author="Philippe Hollanda - Oliveira Trust" w:date="2022-07-19T10:08:00Z">
              <w:r w:rsidRPr="008601AF" w:rsidDel="00627AA0">
                <w:rPr>
                  <w:rFonts w:ascii="Trebuchet MS" w:hAnsi="Trebuchet MS" w:cs="Arial"/>
                  <w:sz w:val="20"/>
                  <w:szCs w:val="20"/>
                  <w:lang w:bidi="th-TH"/>
                </w:rPr>
                <w:delText>R$ 1.159,62</w:delText>
              </w:r>
            </w:del>
          </w:p>
        </w:tc>
      </w:tr>
      <w:tr w:rsidR="008601AF" w:rsidRPr="008601AF" w14:paraId="02A5A250" w14:textId="77777777" w:rsidTr="00627AA0">
        <w:tblPrEx>
          <w:tblW w:w="5000" w:type="pct"/>
          <w:tblCellMar>
            <w:left w:w="70" w:type="dxa"/>
            <w:right w:w="70" w:type="dxa"/>
          </w:tblCellMar>
          <w:tblPrExChange w:id="6719" w:author="Philippe Hollanda - Oliveira Trust" w:date="2022-07-19T10:08:00Z">
            <w:tblPrEx>
              <w:tblW w:w="5000" w:type="pct"/>
              <w:tblCellMar>
                <w:left w:w="70" w:type="dxa"/>
                <w:right w:w="70" w:type="dxa"/>
              </w:tblCellMar>
            </w:tblPrEx>
          </w:tblPrExChange>
        </w:tblPrEx>
        <w:trPr>
          <w:trHeight w:val="1785"/>
          <w:trPrChange w:id="672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2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B686B5" w14:textId="613E10FD" w:rsidR="008601AF" w:rsidRPr="008601AF" w:rsidRDefault="008601AF" w:rsidP="003C2C2A">
            <w:pPr>
              <w:jc w:val="center"/>
              <w:rPr>
                <w:rFonts w:ascii="Trebuchet MS" w:hAnsi="Trebuchet MS" w:cs="Arial"/>
                <w:sz w:val="20"/>
                <w:szCs w:val="20"/>
                <w:lang w:bidi="th-TH"/>
              </w:rPr>
            </w:pPr>
            <w:del w:id="6722" w:author="Philippe Hollanda - Oliveira Trust" w:date="2022-07-19T10:08:00Z">
              <w:r w:rsidRPr="008601AF" w:rsidDel="00627AA0">
                <w:rPr>
                  <w:rFonts w:ascii="Trebuchet MS" w:hAnsi="Trebuchet MS" w:cs="Arial"/>
                  <w:sz w:val="20"/>
                  <w:szCs w:val="20"/>
                  <w:lang w:bidi="th-TH"/>
                </w:rPr>
                <w:delText>CABO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5A85F3" w14:textId="31A9FC3A" w:rsidR="008601AF" w:rsidRPr="008601AF" w:rsidRDefault="008601AF" w:rsidP="003C2C2A">
            <w:pPr>
              <w:jc w:val="center"/>
              <w:rPr>
                <w:rFonts w:ascii="Trebuchet MS" w:hAnsi="Trebuchet MS" w:cs="Arial"/>
                <w:sz w:val="20"/>
                <w:szCs w:val="20"/>
                <w:lang w:bidi="th-TH"/>
              </w:rPr>
            </w:pPr>
            <w:del w:id="6724" w:author="Philippe Hollanda - Oliveira Trust" w:date="2022-07-19T10:08:00Z">
              <w:r w:rsidRPr="008601AF" w:rsidDel="00627AA0">
                <w:rPr>
                  <w:rFonts w:ascii="Trebuchet MS" w:hAnsi="Trebuchet MS" w:cs="Arial"/>
                  <w:sz w:val="20"/>
                  <w:szCs w:val="20"/>
                  <w:lang w:bidi="th-TH"/>
                </w:rPr>
                <w:delText>07/10/2021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D19DF6" w14:textId="3BFE9BC1" w:rsidR="008601AF" w:rsidRPr="008601AF" w:rsidRDefault="008601AF" w:rsidP="003C2C2A">
            <w:pPr>
              <w:jc w:val="center"/>
              <w:rPr>
                <w:rFonts w:ascii="Trebuchet MS" w:hAnsi="Trebuchet MS" w:cs="Arial"/>
                <w:sz w:val="20"/>
                <w:szCs w:val="20"/>
                <w:lang w:bidi="th-TH"/>
              </w:rPr>
            </w:pPr>
            <w:del w:id="6726" w:author="Philippe Hollanda - Oliveira Trust" w:date="2022-07-19T10:08:00Z">
              <w:r w:rsidRPr="008601AF" w:rsidDel="00627AA0">
                <w:rPr>
                  <w:rFonts w:ascii="Trebuchet MS" w:hAnsi="Trebuchet MS" w:cs="Arial"/>
                  <w:sz w:val="20"/>
                  <w:szCs w:val="20"/>
                  <w:lang w:bidi="th-TH"/>
                </w:rPr>
                <w:delText>R$ 1.062,30</w:delText>
              </w:r>
            </w:del>
          </w:p>
        </w:tc>
      </w:tr>
      <w:tr w:rsidR="008601AF" w:rsidRPr="008601AF" w14:paraId="41DE5909" w14:textId="77777777" w:rsidTr="00627AA0">
        <w:tblPrEx>
          <w:tblW w:w="5000" w:type="pct"/>
          <w:tblCellMar>
            <w:left w:w="70" w:type="dxa"/>
            <w:right w:w="70" w:type="dxa"/>
          </w:tblCellMar>
          <w:tblPrExChange w:id="6727" w:author="Philippe Hollanda - Oliveira Trust" w:date="2022-07-19T10:08:00Z">
            <w:tblPrEx>
              <w:tblW w:w="5000" w:type="pct"/>
              <w:tblCellMar>
                <w:left w:w="70" w:type="dxa"/>
                <w:right w:w="70" w:type="dxa"/>
              </w:tblCellMar>
            </w:tblPrEx>
          </w:tblPrExChange>
        </w:tblPrEx>
        <w:trPr>
          <w:trHeight w:val="1785"/>
          <w:trPrChange w:id="67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509687" w14:textId="07C7F623" w:rsidR="008601AF" w:rsidRPr="008601AF" w:rsidRDefault="008601AF" w:rsidP="003C2C2A">
            <w:pPr>
              <w:jc w:val="center"/>
              <w:rPr>
                <w:rFonts w:ascii="Trebuchet MS" w:hAnsi="Trebuchet MS" w:cs="Arial"/>
                <w:sz w:val="20"/>
                <w:szCs w:val="20"/>
                <w:lang w:bidi="th-TH"/>
              </w:rPr>
            </w:pPr>
            <w:del w:id="6730" w:author="Philippe Hollanda - Oliveira Trust" w:date="2022-07-19T10:08:00Z">
              <w:r w:rsidRPr="008601AF" w:rsidDel="00627AA0">
                <w:rPr>
                  <w:rFonts w:ascii="Trebuchet MS" w:hAnsi="Trebuchet MS" w:cs="Arial"/>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AB8D1D" w14:textId="239AE174" w:rsidR="008601AF" w:rsidRPr="008601AF" w:rsidRDefault="008601AF" w:rsidP="003C2C2A">
            <w:pPr>
              <w:jc w:val="center"/>
              <w:rPr>
                <w:rFonts w:ascii="Trebuchet MS" w:hAnsi="Trebuchet MS" w:cs="Arial"/>
                <w:sz w:val="20"/>
                <w:szCs w:val="20"/>
                <w:lang w:bidi="th-TH"/>
              </w:rPr>
            </w:pPr>
            <w:del w:id="6732" w:author="Philippe Hollanda - Oliveira Trust" w:date="2022-07-19T10:08:00Z">
              <w:r w:rsidRPr="008601AF" w:rsidDel="00627AA0">
                <w:rPr>
                  <w:rFonts w:ascii="Trebuchet MS" w:hAnsi="Trebuchet MS" w:cs="Arial"/>
                  <w:sz w:val="20"/>
                  <w:szCs w:val="20"/>
                  <w:lang w:bidi="th-TH"/>
                </w:rPr>
                <w:delText>01/10/2021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517ABD" w14:textId="251EA489" w:rsidR="008601AF" w:rsidRPr="008601AF" w:rsidRDefault="008601AF" w:rsidP="003C2C2A">
            <w:pPr>
              <w:jc w:val="center"/>
              <w:rPr>
                <w:rFonts w:ascii="Trebuchet MS" w:hAnsi="Trebuchet MS" w:cs="Arial"/>
                <w:sz w:val="20"/>
                <w:szCs w:val="20"/>
                <w:lang w:bidi="th-TH"/>
              </w:rPr>
            </w:pPr>
            <w:del w:id="6734" w:author="Philippe Hollanda - Oliveira Trust" w:date="2022-07-19T10:08:00Z">
              <w:r w:rsidRPr="008601AF" w:rsidDel="00627AA0">
                <w:rPr>
                  <w:rFonts w:ascii="Trebuchet MS" w:hAnsi="Trebuchet MS" w:cs="Arial"/>
                  <w:sz w:val="20"/>
                  <w:szCs w:val="20"/>
                  <w:lang w:bidi="th-TH"/>
                </w:rPr>
                <w:delText>R$ 2.690,00</w:delText>
              </w:r>
            </w:del>
          </w:p>
        </w:tc>
      </w:tr>
      <w:tr w:rsidR="008601AF" w:rsidRPr="008601AF" w14:paraId="09BA70B4" w14:textId="77777777" w:rsidTr="00627AA0">
        <w:tblPrEx>
          <w:tblW w:w="5000" w:type="pct"/>
          <w:tblCellMar>
            <w:left w:w="70" w:type="dxa"/>
            <w:right w:w="70" w:type="dxa"/>
          </w:tblCellMar>
          <w:tblPrExChange w:id="6735" w:author="Philippe Hollanda - Oliveira Trust" w:date="2022-07-19T10:08:00Z">
            <w:tblPrEx>
              <w:tblW w:w="5000" w:type="pct"/>
              <w:tblCellMar>
                <w:left w:w="70" w:type="dxa"/>
                <w:right w:w="70" w:type="dxa"/>
              </w:tblCellMar>
            </w:tblPrEx>
          </w:tblPrExChange>
        </w:tblPrEx>
        <w:trPr>
          <w:trHeight w:val="1785"/>
          <w:trPrChange w:id="67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0A86D7" w14:textId="352648CC" w:rsidR="008601AF" w:rsidRPr="008601AF" w:rsidRDefault="008601AF" w:rsidP="003C2C2A">
            <w:pPr>
              <w:jc w:val="center"/>
              <w:rPr>
                <w:rFonts w:ascii="Trebuchet MS" w:hAnsi="Trebuchet MS" w:cs="Arial"/>
                <w:sz w:val="20"/>
                <w:szCs w:val="20"/>
                <w:lang w:bidi="th-TH"/>
              </w:rPr>
            </w:pPr>
            <w:del w:id="6738" w:author="Philippe Hollanda - Oliveira Trust" w:date="2022-07-19T10:08:00Z">
              <w:r w:rsidRPr="008601AF" w:rsidDel="00627AA0">
                <w:rPr>
                  <w:rFonts w:ascii="Trebuchet MS" w:hAnsi="Trebuchet MS" w:cs="Arial"/>
                  <w:sz w:val="20"/>
                  <w:szCs w:val="20"/>
                  <w:lang w:bidi="th-TH"/>
                </w:rPr>
                <w:delText xml:space="preserve">ARGAMASSA INTERNO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E38E0B" w14:textId="6079A11A" w:rsidR="008601AF" w:rsidRPr="008601AF" w:rsidRDefault="008601AF" w:rsidP="003C2C2A">
            <w:pPr>
              <w:jc w:val="center"/>
              <w:rPr>
                <w:rFonts w:ascii="Trebuchet MS" w:hAnsi="Trebuchet MS" w:cs="Arial"/>
                <w:sz w:val="20"/>
                <w:szCs w:val="20"/>
                <w:lang w:bidi="th-TH"/>
              </w:rPr>
            </w:pPr>
            <w:del w:id="6740" w:author="Philippe Hollanda - Oliveira Trust" w:date="2022-07-19T10:08:00Z">
              <w:r w:rsidRPr="008601AF" w:rsidDel="00627AA0">
                <w:rPr>
                  <w:rFonts w:ascii="Trebuchet MS" w:hAnsi="Trebuchet MS" w:cs="Arial"/>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CD0EB8" w14:textId="1D3A4BC6" w:rsidR="008601AF" w:rsidRPr="008601AF" w:rsidRDefault="008601AF" w:rsidP="003C2C2A">
            <w:pPr>
              <w:jc w:val="center"/>
              <w:rPr>
                <w:rFonts w:ascii="Trebuchet MS" w:hAnsi="Trebuchet MS" w:cs="Arial"/>
                <w:sz w:val="20"/>
                <w:szCs w:val="20"/>
                <w:lang w:bidi="th-TH"/>
              </w:rPr>
            </w:pPr>
            <w:del w:id="6742" w:author="Philippe Hollanda - Oliveira Trust" w:date="2022-07-19T10:08:00Z">
              <w:r w:rsidRPr="008601AF" w:rsidDel="00627AA0">
                <w:rPr>
                  <w:rFonts w:ascii="Trebuchet MS" w:hAnsi="Trebuchet MS" w:cs="Arial"/>
                  <w:sz w:val="20"/>
                  <w:szCs w:val="20"/>
                  <w:lang w:bidi="th-TH"/>
                </w:rPr>
                <w:delText>R$ 222,50</w:delText>
              </w:r>
            </w:del>
          </w:p>
        </w:tc>
      </w:tr>
      <w:tr w:rsidR="008601AF" w:rsidRPr="008601AF" w14:paraId="7AC38002" w14:textId="77777777" w:rsidTr="00627AA0">
        <w:tblPrEx>
          <w:tblW w:w="5000" w:type="pct"/>
          <w:tblCellMar>
            <w:left w:w="70" w:type="dxa"/>
            <w:right w:w="70" w:type="dxa"/>
          </w:tblCellMar>
          <w:tblPrExChange w:id="6743" w:author="Philippe Hollanda - Oliveira Trust" w:date="2022-07-19T10:08:00Z">
            <w:tblPrEx>
              <w:tblW w:w="5000" w:type="pct"/>
              <w:tblCellMar>
                <w:left w:w="70" w:type="dxa"/>
                <w:right w:w="70" w:type="dxa"/>
              </w:tblCellMar>
            </w:tblPrEx>
          </w:tblPrExChange>
        </w:tblPrEx>
        <w:trPr>
          <w:trHeight w:val="1785"/>
          <w:trPrChange w:id="674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4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826449" w14:textId="01F8C2E4" w:rsidR="008601AF" w:rsidRPr="008601AF" w:rsidRDefault="008601AF" w:rsidP="003C2C2A">
            <w:pPr>
              <w:jc w:val="center"/>
              <w:rPr>
                <w:rFonts w:ascii="Trebuchet MS" w:hAnsi="Trebuchet MS" w:cs="Arial"/>
                <w:sz w:val="20"/>
                <w:szCs w:val="20"/>
                <w:lang w:bidi="th-TH"/>
              </w:rPr>
            </w:pPr>
            <w:del w:id="6746" w:author="Philippe Hollanda - Oliveira Trust" w:date="2022-07-19T10:08:00Z">
              <w:r w:rsidRPr="008601AF" w:rsidDel="00627AA0">
                <w:rPr>
                  <w:rFonts w:ascii="Trebuchet MS" w:hAnsi="Trebuchet MS" w:cs="Arial"/>
                  <w:sz w:val="20"/>
                  <w:szCs w:val="20"/>
                  <w:lang w:bidi="th-TH"/>
                </w:rPr>
                <w:delText>DOBRADIÇA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4E1585" w14:textId="22C1DAEF" w:rsidR="008601AF" w:rsidRPr="008601AF" w:rsidRDefault="008601AF" w:rsidP="003C2C2A">
            <w:pPr>
              <w:jc w:val="center"/>
              <w:rPr>
                <w:rFonts w:ascii="Trebuchet MS" w:hAnsi="Trebuchet MS" w:cs="Arial"/>
                <w:sz w:val="20"/>
                <w:szCs w:val="20"/>
                <w:lang w:bidi="th-TH"/>
              </w:rPr>
            </w:pPr>
            <w:del w:id="6748" w:author="Philippe Hollanda - Oliveira Trust" w:date="2022-07-19T10:08:00Z">
              <w:r w:rsidRPr="008601AF" w:rsidDel="00627AA0">
                <w:rPr>
                  <w:rFonts w:ascii="Trebuchet MS" w:hAnsi="Trebuchet MS" w:cs="Arial"/>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9C505C" w14:textId="18C39899" w:rsidR="008601AF" w:rsidRPr="008601AF" w:rsidRDefault="008601AF" w:rsidP="003C2C2A">
            <w:pPr>
              <w:jc w:val="center"/>
              <w:rPr>
                <w:rFonts w:ascii="Trebuchet MS" w:hAnsi="Trebuchet MS" w:cs="Arial"/>
                <w:sz w:val="20"/>
                <w:szCs w:val="20"/>
                <w:lang w:bidi="th-TH"/>
              </w:rPr>
            </w:pPr>
            <w:del w:id="6750" w:author="Philippe Hollanda - Oliveira Trust" w:date="2022-07-19T10:08:00Z">
              <w:r w:rsidRPr="008601AF" w:rsidDel="00627AA0">
                <w:rPr>
                  <w:rFonts w:ascii="Trebuchet MS" w:hAnsi="Trebuchet MS" w:cs="Arial"/>
                  <w:sz w:val="20"/>
                  <w:szCs w:val="20"/>
                  <w:lang w:bidi="th-TH"/>
                </w:rPr>
                <w:delText>R$ 174,00</w:delText>
              </w:r>
            </w:del>
          </w:p>
        </w:tc>
      </w:tr>
      <w:tr w:rsidR="008601AF" w:rsidRPr="008601AF" w14:paraId="0FE700CA" w14:textId="77777777" w:rsidTr="00627AA0">
        <w:tblPrEx>
          <w:tblW w:w="5000" w:type="pct"/>
          <w:tblCellMar>
            <w:left w:w="70" w:type="dxa"/>
            <w:right w:w="70" w:type="dxa"/>
          </w:tblCellMar>
          <w:tblPrExChange w:id="6751" w:author="Philippe Hollanda - Oliveira Trust" w:date="2022-07-19T10:08:00Z">
            <w:tblPrEx>
              <w:tblW w:w="5000" w:type="pct"/>
              <w:tblCellMar>
                <w:left w:w="70" w:type="dxa"/>
                <w:right w:w="70" w:type="dxa"/>
              </w:tblCellMar>
            </w:tblPrEx>
          </w:tblPrExChange>
        </w:tblPrEx>
        <w:trPr>
          <w:trHeight w:val="1785"/>
          <w:trPrChange w:id="675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5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12BB79" w14:textId="3600AC2C" w:rsidR="008601AF" w:rsidRPr="008601AF" w:rsidRDefault="008601AF" w:rsidP="003C2C2A">
            <w:pPr>
              <w:jc w:val="center"/>
              <w:rPr>
                <w:rFonts w:ascii="Trebuchet MS" w:hAnsi="Trebuchet MS" w:cs="Arial"/>
                <w:sz w:val="20"/>
                <w:szCs w:val="20"/>
                <w:lang w:bidi="th-TH"/>
              </w:rPr>
            </w:pPr>
            <w:del w:id="6754" w:author="Philippe Hollanda - Oliveira Trust" w:date="2022-07-19T10:08:00Z">
              <w:r w:rsidRPr="008601AF" w:rsidDel="00627AA0">
                <w:rPr>
                  <w:rFonts w:ascii="Trebuchet MS" w:hAnsi="Trebuchet MS" w:cs="Arial"/>
                  <w:sz w:val="20"/>
                  <w:szCs w:val="20"/>
                  <w:lang w:bidi="th-TH"/>
                </w:rPr>
                <w:lastRenderedPageBreak/>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AED66B" w14:textId="635B05F6" w:rsidR="008601AF" w:rsidRPr="008601AF" w:rsidRDefault="008601AF" w:rsidP="003C2C2A">
            <w:pPr>
              <w:jc w:val="center"/>
              <w:rPr>
                <w:rFonts w:ascii="Trebuchet MS" w:hAnsi="Trebuchet MS" w:cs="Arial"/>
                <w:sz w:val="20"/>
                <w:szCs w:val="20"/>
                <w:lang w:bidi="th-TH"/>
              </w:rPr>
            </w:pPr>
            <w:del w:id="6756" w:author="Philippe Hollanda - Oliveira Trust" w:date="2022-07-19T10:08:00Z">
              <w:r w:rsidRPr="008601AF" w:rsidDel="00627AA0">
                <w:rPr>
                  <w:rFonts w:ascii="Trebuchet MS" w:hAnsi="Trebuchet MS" w:cs="Arial"/>
                  <w:sz w:val="20"/>
                  <w:szCs w:val="20"/>
                  <w:lang w:bidi="th-TH"/>
                </w:rPr>
                <w:delText>27/09/2021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6488F5" w14:textId="3F5963EB" w:rsidR="008601AF" w:rsidRPr="008601AF" w:rsidRDefault="008601AF" w:rsidP="003C2C2A">
            <w:pPr>
              <w:jc w:val="center"/>
              <w:rPr>
                <w:rFonts w:ascii="Trebuchet MS" w:hAnsi="Trebuchet MS" w:cs="Arial"/>
                <w:sz w:val="20"/>
                <w:szCs w:val="20"/>
                <w:lang w:bidi="th-TH"/>
              </w:rPr>
            </w:pPr>
            <w:del w:id="6758" w:author="Philippe Hollanda - Oliveira Trust" w:date="2022-07-19T10:08:00Z">
              <w:r w:rsidRPr="008601AF" w:rsidDel="00627AA0">
                <w:rPr>
                  <w:rFonts w:ascii="Trebuchet MS" w:hAnsi="Trebuchet MS" w:cs="Arial"/>
                  <w:sz w:val="20"/>
                  <w:szCs w:val="20"/>
                  <w:lang w:bidi="th-TH"/>
                </w:rPr>
                <w:delText>R$ 1.646,30</w:delText>
              </w:r>
            </w:del>
          </w:p>
        </w:tc>
      </w:tr>
      <w:tr w:rsidR="008601AF" w:rsidRPr="008601AF" w14:paraId="0F9D8C29" w14:textId="77777777" w:rsidTr="00627AA0">
        <w:tblPrEx>
          <w:tblW w:w="5000" w:type="pct"/>
          <w:tblCellMar>
            <w:left w:w="70" w:type="dxa"/>
            <w:right w:w="70" w:type="dxa"/>
          </w:tblCellMar>
          <w:tblPrExChange w:id="6759" w:author="Philippe Hollanda - Oliveira Trust" w:date="2022-07-19T10:08:00Z">
            <w:tblPrEx>
              <w:tblW w:w="5000" w:type="pct"/>
              <w:tblCellMar>
                <w:left w:w="70" w:type="dxa"/>
                <w:right w:w="70" w:type="dxa"/>
              </w:tblCellMar>
            </w:tblPrEx>
          </w:tblPrExChange>
        </w:tblPrEx>
        <w:trPr>
          <w:trHeight w:val="1785"/>
          <w:trPrChange w:id="676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6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15FA6F" w14:textId="3D5EADF7" w:rsidR="008601AF" w:rsidRPr="008601AF" w:rsidRDefault="008601AF" w:rsidP="003C2C2A">
            <w:pPr>
              <w:jc w:val="center"/>
              <w:rPr>
                <w:rFonts w:ascii="Trebuchet MS" w:hAnsi="Trebuchet MS" w:cs="Arial"/>
                <w:sz w:val="20"/>
                <w:szCs w:val="20"/>
                <w:lang w:bidi="th-TH"/>
              </w:rPr>
            </w:pPr>
            <w:del w:id="6762"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353EE0" w14:textId="0D602B02" w:rsidR="008601AF" w:rsidRPr="008601AF" w:rsidRDefault="008601AF" w:rsidP="003C2C2A">
            <w:pPr>
              <w:jc w:val="center"/>
              <w:rPr>
                <w:rFonts w:ascii="Trebuchet MS" w:hAnsi="Trebuchet MS" w:cs="Arial"/>
                <w:sz w:val="20"/>
                <w:szCs w:val="20"/>
                <w:lang w:bidi="th-TH"/>
              </w:rPr>
            </w:pPr>
            <w:del w:id="6764" w:author="Philippe Hollanda - Oliveira Trust" w:date="2022-07-19T10:08:00Z">
              <w:r w:rsidRPr="008601AF" w:rsidDel="00627AA0">
                <w:rPr>
                  <w:rFonts w:ascii="Trebuchet MS" w:hAnsi="Trebuchet MS" w:cs="Arial"/>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BA0D50" w14:textId="52D9ECD9" w:rsidR="008601AF" w:rsidRPr="008601AF" w:rsidRDefault="008601AF" w:rsidP="003C2C2A">
            <w:pPr>
              <w:jc w:val="center"/>
              <w:rPr>
                <w:rFonts w:ascii="Trebuchet MS" w:hAnsi="Trebuchet MS" w:cs="Arial"/>
                <w:sz w:val="20"/>
                <w:szCs w:val="20"/>
                <w:lang w:bidi="th-TH"/>
              </w:rPr>
            </w:pPr>
            <w:del w:id="6766" w:author="Philippe Hollanda - Oliveira Trust" w:date="2022-07-19T10:08:00Z">
              <w:r w:rsidRPr="008601AF" w:rsidDel="00627AA0">
                <w:rPr>
                  <w:rFonts w:ascii="Trebuchet MS" w:hAnsi="Trebuchet MS" w:cs="Arial"/>
                  <w:sz w:val="20"/>
                  <w:szCs w:val="20"/>
                  <w:lang w:bidi="th-TH"/>
                </w:rPr>
                <w:delText>R$ 685,00</w:delText>
              </w:r>
            </w:del>
          </w:p>
        </w:tc>
      </w:tr>
      <w:tr w:rsidR="008601AF" w:rsidRPr="008601AF" w14:paraId="11D2AAD7" w14:textId="77777777" w:rsidTr="00627AA0">
        <w:tblPrEx>
          <w:tblW w:w="5000" w:type="pct"/>
          <w:tblCellMar>
            <w:left w:w="70" w:type="dxa"/>
            <w:right w:w="70" w:type="dxa"/>
          </w:tblCellMar>
          <w:tblPrExChange w:id="6767" w:author="Philippe Hollanda - Oliveira Trust" w:date="2022-07-19T10:08:00Z">
            <w:tblPrEx>
              <w:tblW w:w="5000" w:type="pct"/>
              <w:tblCellMar>
                <w:left w:w="70" w:type="dxa"/>
                <w:right w:w="70" w:type="dxa"/>
              </w:tblCellMar>
            </w:tblPrEx>
          </w:tblPrExChange>
        </w:tblPrEx>
        <w:trPr>
          <w:trHeight w:val="1785"/>
          <w:trPrChange w:id="67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16A90F" w14:textId="26FCAFB6" w:rsidR="008601AF" w:rsidRPr="008601AF" w:rsidRDefault="008601AF" w:rsidP="003C2C2A">
            <w:pPr>
              <w:jc w:val="center"/>
              <w:rPr>
                <w:rFonts w:ascii="Trebuchet MS" w:hAnsi="Trebuchet MS" w:cs="Arial"/>
                <w:sz w:val="20"/>
                <w:szCs w:val="20"/>
                <w:lang w:bidi="th-TH"/>
              </w:rPr>
            </w:pPr>
            <w:del w:id="6770"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6065B6" w14:textId="08A46D2B" w:rsidR="008601AF" w:rsidRPr="008601AF" w:rsidRDefault="008601AF" w:rsidP="003C2C2A">
            <w:pPr>
              <w:jc w:val="center"/>
              <w:rPr>
                <w:rFonts w:ascii="Trebuchet MS" w:hAnsi="Trebuchet MS" w:cs="Arial"/>
                <w:sz w:val="20"/>
                <w:szCs w:val="20"/>
                <w:lang w:bidi="th-TH"/>
              </w:rPr>
            </w:pPr>
            <w:del w:id="6772" w:author="Philippe Hollanda - Oliveira Trust" w:date="2022-07-19T10:08:00Z">
              <w:r w:rsidRPr="008601AF" w:rsidDel="00627AA0">
                <w:rPr>
                  <w:rFonts w:ascii="Trebuchet MS" w:hAnsi="Trebuchet MS" w:cs="Arial"/>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2AD8FA" w14:textId="7444A615" w:rsidR="008601AF" w:rsidRPr="008601AF" w:rsidRDefault="008601AF" w:rsidP="003C2C2A">
            <w:pPr>
              <w:jc w:val="center"/>
              <w:rPr>
                <w:rFonts w:ascii="Trebuchet MS" w:hAnsi="Trebuchet MS" w:cs="Arial"/>
                <w:sz w:val="20"/>
                <w:szCs w:val="20"/>
                <w:lang w:bidi="th-TH"/>
              </w:rPr>
            </w:pPr>
            <w:del w:id="6774" w:author="Philippe Hollanda - Oliveira Trust" w:date="2022-07-19T10:08:00Z">
              <w:r w:rsidRPr="008601AF" w:rsidDel="00627AA0">
                <w:rPr>
                  <w:rFonts w:ascii="Trebuchet MS" w:hAnsi="Trebuchet MS" w:cs="Arial"/>
                  <w:sz w:val="20"/>
                  <w:szCs w:val="20"/>
                  <w:lang w:bidi="th-TH"/>
                </w:rPr>
                <w:delText>R$ 12.658,12</w:delText>
              </w:r>
            </w:del>
          </w:p>
        </w:tc>
      </w:tr>
      <w:tr w:rsidR="008601AF" w:rsidRPr="008601AF" w14:paraId="6FB74ACF" w14:textId="77777777" w:rsidTr="00627AA0">
        <w:tblPrEx>
          <w:tblW w:w="5000" w:type="pct"/>
          <w:tblCellMar>
            <w:left w:w="70" w:type="dxa"/>
            <w:right w:w="70" w:type="dxa"/>
          </w:tblCellMar>
          <w:tblPrExChange w:id="6775" w:author="Philippe Hollanda - Oliveira Trust" w:date="2022-07-19T10:08:00Z">
            <w:tblPrEx>
              <w:tblW w:w="5000" w:type="pct"/>
              <w:tblCellMar>
                <w:left w:w="70" w:type="dxa"/>
                <w:right w:w="70" w:type="dxa"/>
              </w:tblCellMar>
            </w:tblPrEx>
          </w:tblPrExChange>
        </w:tblPrEx>
        <w:trPr>
          <w:trHeight w:val="1785"/>
          <w:trPrChange w:id="67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7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F0C089" w14:textId="6EFF5328" w:rsidR="008601AF" w:rsidRPr="008601AF" w:rsidRDefault="008601AF" w:rsidP="003C2C2A">
            <w:pPr>
              <w:jc w:val="center"/>
              <w:rPr>
                <w:rFonts w:ascii="Trebuchet MS" w:hAnsi="Trebuchet MS" w:cs="Arial"/>
                <w:sz w:val="20"/>
                <w:szCs w:val="20"/>
                <w:lang w:bidi="th-TH"/>
              </w:rPr>
            </w:pPr>
            <w:del w:id="6778" w:author="Philippe Hollanda - Oliveira Trust" w:date="2022-07-19T10:08:00Z">
              <w:r w:rsidRPr="008601AF" w:rsidDel="00627AA0">
                <w:rPr>
                  <w:rFonts w:ascii="Trebuchet MS" w:hAnsi="Trebuchet MS" w:cs="Arial"/>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173E16" w14:textId="2775D87F" w:rsidR="008601AF" w:rsidRPr="008601AF" w:rsidRDefault="008601AF" w:rsidP="003C2C2A">
            <w:pPr>
              <w:jc w:val="center"/>
              <w:rPr>
                <w:rFonts w:ascii="Trebuchet MS" w:hAnsi="Trebuchet MS" w:cs="Arial"/>
                <w:sz w:val="20"/>
                <w:szCs w:val="20"/>
                <w:lang w:bidi="th-TH"/>
              </w:rPr>
            </w:pPr>
            <w:del w:id="6780" w:author="Philippe Hollanda - Oliveira Trust" w:date="2022-07-19T10:08:00Z">
              <w:r w:rsidRPr="008601AF" w:rsidDel="00627AA0">
                <w:rPr>
                  <w:rFonts w:ascii="Trebuchet MS" w:hAnsi="Trebuchet MS" w:cs="Arial"/>
                  <w:sz w:val="20"/>
                  <w:szCs w:val="20"/>
                  <w:lang w:bidi="th-TH"/>
                </w:rPr>
                <w:delText>24/09/2021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B57E34" w14:textId="46EDAF96" w:rsidR="008601AF" w:rsidRPr="008601AF" w:rsidRDefault="008601AF" w:rsidP="003C2C2A">
            <w:pPr>
              <w:jc w:val="center"/>
              <w:rPr>
                <w:rFonts w:ascii="Trebuchet MS" w:hAnsi="Trebuchet MS" w:cs="Arial"/>
                <w:sz w:val="20"/>
                <w:szCs w:val="20"/>
                <w:lang w:bidi="th-TH"/>
              </w:rPr>
            </w:pPr>
            <w:del w:id="6782" w:author="Philippe Hollanda - Oliveira Trust" w:date="2022-07-19T10:08:00Z">
              <w:r w:rsidRPr="008601AF" w:rsidDel="00627AA0">
                <w:rPr>
                  <w:rFonts w:ascii="Trebuchet MS" w:hAnsi="Trebuchet MS" w:cs="Arial"/>
                  <w:sz w:val="20"/>
                  <w:szCs w:val="20"/>
                  <w:lang w:bidi="th-TH"/>
                </w:rPr>
                <w:delText>R$ 859,98</w:delText>
              </w:r>
            </w:del>
          </w:p>
        </w:tc>
      </w:tr>
      <w:tr w:rsidR="008601AF" w:rsidRPr="008601AF" w14:paraId="563D4B2C" w14:textId="77777777" w:rsidTr="00627AA0">
        <w:tblPrEx>
          <w:tblW w:w="5000" w:type="pct"/>
          <w:tblCellMar>
            <w:left w:w="70" w:type="dxa"/>
            <w:right w:w="70" w:type="dxa"/>
          </w:tblCellMar>
          <w:tblPrExChange w:id="6783" w:author="Philippe Hollanda - Oliveira Trust" w:date="2022-07-19T10:08:00Z">
            <w:tblPrEx>
              <w:tblW w:w="5000" w:type="pct"/>
              <w:tblCellMar>
                <w:left w:w="70" w:type="dxa"/>
                <w:right w:w="70" w:type="dxa"/>
              </w:tblCellMar>
            </w:tblPrEx>
          </w:tblPrExChange>
        </w:tblPrEx>
        <w:trPr>
          <w:trHeight w:val="1785"/>
          <w:trPrChange w:id="6784"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785"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BDD0B2" w14:textId="3465AAE7" w:rsidR="008601AF" w:rsidRPr="008601AF" w:rsidRDefault="008601AF" w:rsidP="003C2C2A">
            <w:pPr>
              <w:jc w:val="center"/>
              <w:rPr>
                <w:rFonts w:ascii="Trebuchet MS" w:hAnsi="Trebuchet MS" w:cs="Arial"/>
                <w:sz w:val="20"/>
                <w:szCs w:val="20"/>
                <w:lang w:bidi="th-TH"/>
              </w:rPr>
            </w:pPr>
            <w:del w:id="6786" w:author="Philippe Hollanda - Oliveira Trust" w:date="2022-07-19T10:08:00Z">
              <w:r w:rsidRPr="008601AF" w:rsidDel="00627AA0">
                <w:rPr>
                  <w:rFonts w:ascii="Trebuchet MS" w:hAnsi="Trebuchet MS" w:cs="Arial"/>
                  <w:sz w:val="20"/>
                  <w:szCs w:val="20"/>
                  <w:lang w:bidi="th-TH"/>
                </w:rPr>
                <w:delText>FECHADURA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7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FC3347" w14:textId="523E2030" w:rsidR="008601AF" w:rsidRPr="008601AF" w:rsidRDefault="008601AF" w:rsidP="003C2C2A">
            <w:pPr>
              <w:jc w:val="center"/>
              <w:rPr>
                <w:rFonts w:ascii="Trebuchet MS" w:hAnsi="Trebuchet MS" w:cs="Arial"/>
                <w:sz w:val="20"/>
                <w:szCs w:val="20"/>
                <w:lang w:bidi="th-TH"/>
              </w:rPr>
            </w:pPr>
            <w:del w:id="6788" w:author="Philippe Hollanda - Oliveira Trust" w:date="2022-07-19T10:08:00Z">
              <w:r w:rsidRPr="008601AF" w:rsidDel="00627AA0">
                <w:rPr>
                  <w:rFonts w:ascii="Trebuchet MS" w:hAnsi="Trebuchet MS" w:cs="Arial"/>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47F2E1" w14:textId="54260943" w:rsidR="008601AF" w:rsidRPr="008601AF" w:rsidRDefault="008601AF" w:rsidP="003C2C2A">
            <w:pPr>
              <w:jc w:val="center"/>
              <w:rPr>
                <w:rFonts w:ascii="Trebuchet MS" w:hAnsi="Trebuchet MS" w:cs="Arial"/>
                <w:sz w:val="20"/>
                <w:szCs w:val="20"/>
                <w:lang w:bidi="th-TH"/>
              </w:rPr>
            </w:pPr>
            <w:del w:id="6790" w:author="Philippe Hollanda - Oliveira Trust" w:date="2022-07-19T10:08:00Z">
              <w:r w:rsidRPr="008601AF" w:rsidDel="00627AA0">
                <w:rPr>
                  <w:rFonts w:ascii="Trebuchet MS" w:hAnsi="Trebuchet MS" w:cs="Arial"/>
                  <w:sz w:val="20"/>
                  <w:szCs w:val="20"/>
                  <w:lang w:bidi="th-TH"/>
                </w:rPr>
                <w:delText>R$ 795,00</w:delText>
              </w:r>
            </w:del>
          </w:p>
        </w:tc>
      </w:tr>
      <w:tr w:rsidR="008601AF" w:rsidRPr="008601AF" w14:paraId="27DF4628" w14:textId="77777777" w:rsidTr="00627AA0">
        <w:tblPrEx>
          <w:tblW w:w="5000" w:type="pct"/>
          <w:tblCellMar>
            <w:left w:w="70" w:type="dxa"/>
            <w:right w:w="70" w:type="dxa"/>
          </w:tblCellMar>
          <w:tblPrExChange w:id="6791" w:author="Philippe Hollanda - Oliveira Trust" w:date="2022-07-19T10:08:00Z">
            <w:tblPrEx>
              <w:tblW w:w="5000" w:type="pct"/>
              <w:tblCellMar>
                <w:left w:w="70" w:type="dxa"/>
                <w:right w:w="70" w:type="dxa"/>
              </w:tblCellMar>
            </w:tblPrEx>
          </w:tblPrExChange>
        </w:tblPrEx>
        <w:trPr>
          <w:trHeight w:val="1785"/>
          <w:trPrChange w:id="679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79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879C1FC"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7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13A2B5" w14:textId="0EB4612C" w:rsidR="008601AF" w:rsidRPr="008601AF" w:rsidRDefault="008601AF" w:rsidP="003C2C2A">
            <w:pPr>
              <w:jc w:val="center"/>
              <w:rPr>
                <w:rFonts w:ascii="Trebuchet MS" w:hAnsi="Trebuchet MS" w:cs="Arial"/>
                <w:sz w:val="20"/>
                <w:szCs w:val="20"/>
                <w:lang w:bidi="th-TH"/>
              </w:rPr>
            </w:pPr>
            <w:del w:id="6795" w:author="Philippe Hollanda - Oliveira Trust" w:date="2022-07-19T10:08:00Z">
              <w:r w:rsidRPr="008601AF" w:rsidDel="00627AA0">
                <w:rPr>
                  <w:rFonts w:ascii="Trebuchet MS" w:hAnsi="Trebuchet MS" w:cs="Arial"/>
                  <w:sz w:val="20"/>
                  <w:szCs w:val="20"/>
                  <w:lang w:bidi="th-TH"/>
                </w:rPr>
                <w:delText>11/11/2021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7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55E282" w14:textId="3B5A351D" w:rsidR="008601AF" w:rsidRPr="008601AF" w:rsidRDefault="008601AF" w:rsidP="003C2C2A">
            <w:pPr>
              <w:jc w:val="center"/>
              <w:rPr>
                <w:rFonts w:ascii="Trebuchet MS" w:hAnsi="Trebuchet MS" w:cs="Arial"/>
                <w:sz w:val="20"/>
                <w:szCs w:val="20"/>
                <w:lang w:bidi="th-TH"/>
              </w:rPr>
            </w:pPr>
            <w:del w:id="6797" w:author="Philippe Hollanda - Oliveira Trust" w:date="2022-07-19T10:08:00Z">
              <w:r w:rsidRPr="008601AF" w:rsidDel="00627AA0">
                <w:rPr>
                  <w:rFonts w:ascii="Trebuchet MS" w:hAnsi="Trebuchet MS" w:cs="Arial"/>
                  <w:sz w:val="20"/>
                  <w:szCs w:val="20"/>
                  <w:lang w:bidi="th-TH"/>
                </w:rPr>
                <w:delText>R$ 795,00</w:delText>
              </w:r>
            </w:del>
          </w:p>
        </w:tc>
      </w:tr>
      <w:tr w:rsidR="008601AF" w:rsidRPr="008601AF" w14:paraId="73027B1A" w14:textId="77777777" w:rsidTr="00627AA0">
        <w:tblPrEx>
          <w:tblW w:w="5000" w:type="pct"/>
          <w:tblCellMar>
            <w:left w:w="70" w:type="dxa"/>
            <w:right w:w="70" w:type="dxa"/>
          </w:tblCellMar>
          <w:tblPrExChange w:id="6798" w:author="Philippe Hollanda - Oliveira Trust" w:date="2022-07-19T10:08:00Z">
            <w:tblPrEx>
              <w:tblW w:w="5000" w:type="pct"/>
              <w:tblCellMar>
                <w:left w:w="70" w:type="dxa"/>
                <w:right w:w="70" w:type="dxa"/>
              </w:tblCellMar>
            </w:tblPrEx>
          </w:tblPrExChange>
        </w:tblPrEx>
        <w:trPr>
          <w:trHeight w:val="1785"/>
          <w:trPrChange w:id="679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80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B933776"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8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C375EC" w14:textId="627A7FD1" w:rsidR="008601AF" w:rsidRPr="008601AF" w:rsidRDefault="008601AF" w:rsidP="003C2C2A">
            <w:pPr>
              <w:jc w:val="center"/>
              <w:rPr>
                <w:rFonts w:ascii="Trebuchet MS" w:hAnsi="Trebuchet MS" w:cs="Arial"/>
                <w:sz w:val="20"/>
                <w:szCs w:val="20"/>
                <w:lang w:bidi="th-TH"/>
              </w:rPr>
            </w:pPr>
            <w:del w:id="6802" w:author="Philippe Hollanda - Oliveira Trust" w:date="2022-07-19T10:08:00Z">
              <w:r w:rsidRPr="008601AF" w:rsidDel="00627AA0">
                <w:rPr>
                  <w:rFonts w:ascii="Trebuchet MS" w:hAnsi="Trebuchet MS" w:cs="Arial"/>
                  <w:sz w:val="20"/>
                  <w:szCs w:val="20"/>
                  <w:lang w:bidi="th-TH"/>
                </w:rPr>
                <w:delText>14/10/2021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8FA038" w14:textId="39007AF9" w:rsidR="008601AF" w:rsidRPr="008601AF" w:rsidRDefault="008601AF" w:rsidP="003C2C2A">
            <w:pPr>
              <w:jc w:val="center"/>
              <w:rPr>
                <w:rFonts w:ascii="Trebuchet MS" w:hAnsi="Trebuchet MS" w:cs="Arial"/>
                <w:sz w:val="20"/>
                <w:szCs w:val="20"/>
                <w:lang w:bidi="th-TH"/>
              </w:rPr>
            </w:pPr>
            <w:del w:id="6804" w:author="Philippe Hollanda - Oliveira Trust" w:date="2022-07-19T10:08:00Z">
              <w:r w:rsidRPr="008601AF" w:rsidDel="00627AA0">
                <w:rPr>
                  <w:rFonts w:ascii="Trebuchet MS" w:hAnsi="Trebuchet MS" w:cs="Arial"/>
                  <w:sz w:val="20"/>
                  <w:szCs w:val="20"/>
                  <w:lang w:bidi="th-TH"/>
                </w:rPr>
                <w:delText>R$ 795,00</w:delText>
              </w:r>
            </w:del>
          </w:p>
        </w:tc>
      </w:tr>
      <w:tr w:rsidR="008601AF" w:rsidRPr="008601AF" w14:paraId="2E9F9299" w14:textId="77777777" w:rsidTr="00627AA0">
        <w:tblPrEx>
          <w:tblW w:w="5000" w:type="pct"/>
          <w:tblCellMar>
            <w:left w:w="70" w:type="dxa"/>
            <w:right w:w="70" w:type="dxa"/>
          </w:tblCellMar>
          <w:tblPrExChange w:id="6805" w:author="Philippe Hollanda - Oliveira Trust" w:date="2022-07-19T10:08:00Z">
            <w:tblPrEx>
              <w:tblW w:w="5000" w:type="pct"/>
              <w:tblCellMar>
                <w:left w:w="70" w:type="dxa"/>
                <w:right w:w="70" w:type="dxa"/>
              </w:tblCellMar>
            </w:tblPrEx>
          </w:tblPrExChange>
        </w:tblPrEx>
        <w:trPr>
          <w:trHeight w:val="1785"/>
          <w:trPrChange w:id="680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80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3990E7" w14:textId="555DE716" w:rsidR="008601AF" w:rsidRPr="008601AF" w:rsidRDefault="008601AF" w:rsidP="003C2C2A">
            <w:pPr>
              <w:jc w:val="center"/>
              <w:rPr>
                <w:rFonts w:ascii="Trebuchet MS" w:hAnsi="Trebuchet MS" w:cs="Arial"/>
                <w:sz w:val="20"/>
                <w:szCs w:val="20"/>
                <w:lang w:bidi="th-TH"/>
              </w:rPr>
            </w:pPr>
            <w:del w:id="6808" w:author="Philippe Hollanda - Oliveira Trust" w:date="2022-07-19T10:08:00Z">
              <w:r w:rsidRPr="008601AF" w:rsidDel="00627AA0">
                <w:rPr>
                  <w:rFonts w:ascii="Trebuchet MS" w:hAnsi="Trebuchet MS" w:cs="Arial"/>
                  <w:sz w:val="20"/>
                  <w:szCs w:val="20"/>
                  <w:lang w:bidi="th-TH"/>
                </w:rPr>
                <w:delText>TUBO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8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78BC84" w14:textId="1153C29E" w:rsidR="008601AF" w:rsidRPr="008601AF" w:rsidRDefault="008601AF" w:rsidP="003C2C2A">
            <w:pPr>
              <w:jc w:val="center"/>
              <w:rPr>
                <w:rFonts w:ascii="Trebuchet MS" w:hAnsi="Trebuchet MS" w:cs="Arial"/>
                <w:sz w:val="20"/>
                <w:szCs w:val="20"/>
                <w:lang w:bidi="th-TH"/>
              </w:rPr>
            </w:pPr>
            <w:del w:id="6810" w:author="Philippe Hollanda - Oliveira Trust" w:date="2022-07-19T10:08:00Z">
              <w:r w:rsidRPr="008601AF" w:rsidDel="00627AA0">
                <w:rPr>
                  <w:rFonts w:ascii="Trebuchet MS" w:hAnsi="Trebuchet MS" w:cs="Arial"/>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E5028D" w14:textId="0D65B169" w:rsidR="008601AF" w:rsidRPr="008601AF" w:rsidRDefault="008601AF" w:rsidP="003C2C2A">
            <w:pPr>
              <w:jc w:val="center"/>
              <w:rPr>
                <w:rFonts w:ascii="Trebuchet MS" w:hAnsi="Trebuchet MS" w:cs="Arial"/>
                <w:sz w:val="20"/>
                <w:szCs w:val="20"/>
                <w:lang w:bidi="th-TH"/>
              </w:rPr>
            </w:pPr>
            <w:del w:id="6812" w:author="Philippe Hollanda - Oliveira Trust" w:date="2022-07-19T10:08:00Z">
              <w:r w:rsidRPr="008601AF" w:rsidDel="00627AA0">
                <w:rPr>
                  <w:rFonts w:ascii="Trebuchet MS" w:hAnsi="Trebuchet MS" w:cs="Arial"/>
                  <w:sz w:val="20"/>
                  <w:szCs w:val="20"/>
                  <w:lang w:bidi="th-TH"/>
                </w:rPr>
                <w:delText>R$ 2.769,74</w:delText>
              </w:r>
            </w:del>
          </w:p>
        </w:tc>
      </w:tr>
      <w:tr w:rsidR="008601AF" w:rsidRPr="008601AF" w14:paraId="338D9306" w14:textId="77777777" w:rsidTr="00627AA0">
        <w:tblPrEx>
          <w:tblW w:w="5000" w:type="pct"/>
          <w:tblCellMar>
            <w:left w:w="70" w:type="dxa"/>
            <w:right w:w="70" w:type="dxa"/>
          </w:tblCellMar>
          <w:tblPrExChange w:id="6813" w:author="Philippe Hollanda - Oliveira Trust" w:date="2022-07-19T10:08:00Z">
            <w:tblPrEx>
              <w:tblW w:w="5000" w:type="pct"/>
              <w:tblCellMar>
                <w:left w:w="70" w:type="dxa"/>
                <w:right w:w="70" w:type="dxa"/>
              </w:tblCellMar>
            </w:tblPrEx>
          </w:tblPrExChange>
        </w:tblPrEx>
        <w:trPr>
          <w:trHeight w:val="1785"/>
          <w:trPrChange w:id="681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81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AC7B3FA"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81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5040BC" w14:textId="0B1232EE" w:rsidR="008601AF" w:rsidRPr="008601AF" w:rsidRDefault="008601AF" w:rsidP="003C2C2A">
            <w:pPr>
              <w:jc w:val="center"/>
              <w:rPr>
                <w:rFonts w:ascii="Trebuchet MS" w:hAnsi="Trebuchet MS" w:cs="Arial"/>
                <w:sz w:val="20"/>
                <w:szCs w:val="20"/>
                <w:lang w:bidi="th-TH"/>
              </w:rPr>
            </w:pPr>
            <w:del w:id="6817" w:author="Philippe Hollanda - Oliveira Trust" w:date="2022-07-19T10:08:00Z">
              <w:r w:rsidRPr="008601AF" w:rsidDel="00627AA0">
                <w:rPr>
                  <w:rFonts w:ascii="Trebuchet MS" w:hAnsi="Trebuchet MS" w:cs="Arial"/>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1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D027A5" w14:textId="0E771FF8" w:rsidR="008601AF" w:rsidRPr="008601AF" w:rsidRDefault="008601AF" w:rsidP="003C2C2A">
            <w:pPr>
              <w:jc w:val="center"/>
              <w:rPr>
                <w:rFonts w:ascii="Trebuchet MS" w:hAnsi="Trebuchet MS" w:cs="Arial"/>
                <w:sz w:val="20"/>
                <w:szCs w:val="20"/>
                <w:lang w:bidi="th-TH"/>
              </w:rPr>
            </w:pPr>
            <w:del w:id="6819" w:author="Philippe Hollanda - Oliveira Trust" w:date="2022-07-19T10:08:00Z">
              <w:r w:rsidRPr="008601AF" w:rsidDel="00627AA0">
                <w:rPr>
                  <w:rFonts w:ascii="Trebuchet MS" w:hAnsi="Trebuchet MS" w:cs="Arial"/>
                  <w:sz w:val="20"/>
                  <w:szCs w:val="20"/>
                  <w:lang w:bidi="th-TH"/>
                </w:rPr>
                <w:delText>R$ 2.769,73</w:delText>
              </w:r>
            </w:del>
          </w:p>
        </w:tc>
      </w:tr>
      <w:tr w:rsidR="008601AF" w:rsidRPr="008601AF" w14:paraId="1CE4387D" w14:textId="77777777" w:rsidTr="00627AA0">
        <w:tblPrEx>
          <w:tblW w:w="5000" w:type="pct"/>
          <w:tblCellMar>
            <w:left w:w="70" w:type="dxa"/>
            <w:right w:w="70" w:type="dxa"/>
          </w:tblCellMar>
          <w:tblPrExChange w:id="6820" w:author="Philippe Hollanda - Oliveira Trust" w:date="2022-07-19T10:08:00Z">
            <w:tblPrEx>
              <w:tblW w:w="5000" w:type="pct"/>
              <w:tblCellMar>
                <w:left w:w="70" w:type="dxa"/>
                <w:right w:w="70" w:type="dxa"/>
              </w:tblCellMar>
            </w:tblPrEx>
          </w:tblPrExChange>
        </w:tblPrEx>
        <w:trPr>
          <w:trHeight w:val="1785"/>
          <w:trPrChange w:id="682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82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94E1BDA"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8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8F6FC3" w14:textId="196D40B9" w:rsidR="008601AF" w:rsidRPr="008601AF" w:rsidRDefault="008601AF" w:rsidP="003C2C2A">
            <w:pPr>
              <w:jc w:val="center"/>
              <w:rPr>
                <w:rFonts w:ascii="Trebuchet MS" w:hAnsi="Trebuchet MS" w:cs="Arial"/>
                <w:sz w:val="20"/>
                <w:szCs w:val="20"/>
                <w:lang w:bidi="th-TH"/>
              </w:rPr>
            </w:pPr>
            <w:del w:id="6824" w:author="Philippe Hollanda - Oliveira Trust" w:date="2022-07-19T10:08:00Z">
              <w:r w:rsidRPr="008601AF" w:rsidDel="00627AA0">
                <w:rPr>
                  <w:rFonts w:ascii="Trebuchet MS" w:hAnsi="Trebuchet MS" w:cs="Arial"/>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BF3F18" w14:textId="54389306" w:rsidR="008601AF" w:rsidRPr="008601AF" w:rsidRDefault="008601AF" w:rsidP="003C2C2A">
            <w:pPr>
              <w:jc w:val="center"/>
              <w:rPr>
                <w:rFonts w:ascii="Trebuchet MS" w:hAnsi="Trebuchet MS" w:cs="Arial"/>
                <w:sz w:val="20"/>
                <w:szCs w:val="20"/>
                <w:lang w:bidi="th-TH"/>
              </w:rPr>
            </w:pPr>
            <w:del w:id="6826" w:author="Philippe Hollanda - Oliveira Trust" w:date="2022-07-19T10:08:00Z">
              <w:r w:rsidRPr="008601AF" w:rsidDel="00627AA0">
                <w:rPr>
                  <w:rFonts w:ascii="Trebuchet MS" w:hAnsi="Trebuchet MS" w:cs="Arial"/>
                  <w:sz w:val="20"/>
                  <w:szCs w:val="20"/>
                  <w:lang w:bidi="th-TH"/>
                </w:rPr>
                <w:delText>2.769,73</w:delText>
              </w:r>
            </w:del>
          </w:p>
        </w:tc>
      </w:tr>
      <w:tr w:rsidR="008601AF" w:rsidRPr="008601AF" w14:paraId="6AC72624" w14:textId="77777777" w:rsidTr="00627AA0">
        <w:tblPrEx>
          <w:tblW w:w="5000" w:type="pct"/>
          <w:tblCellMar>
            <w:left w:w="70" w:type="dxa"/>
            <w:right w:w="70" w:type="dxa"/>
          </w:tblCellMar>
          <w:tblPrExChange w:id="6827" w:author="Philippe Hollanda - Oliveira Trust" w:date="2022-07-19T10:08:00Z">
            <w:tblPrEx>
              <w:tblW w:w="5000" w:type="pct"/>
              <w:tblCellMar>
                <w:left w:w="70" w:type="dxa"/>
                <w:right w:w="70" w:type="dxa"/>
              </w:tblCellMar>
            </w:tblPrEx>
          </w:tblPrExChange>
        </w:tblPrEx>
        <w:trPr>
          <w:trHeight w:val="1785"/>
          <w:trPrChange w:id="68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8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57D2CC" w14:textId="6C295C3F" w:rsidR="008601AF" w:rsidRPr="008601AF" w:rsidRDefault="008601AF" w:rsidP="003C2C2A">
            <w:pPr>
              <w:jc w:val="center"/>
              <w:rPr>
                <w:rFonts w:ascii="Trebuchet MS" w:hAnsi="Trebuchet MS" w:cs="Arial"/>
                <w:sz w:val="20"/>
                <w:szCs w:val="20"/>
                <w:lang w:bidi="th-TH"/>
              </w:rPr>
            </w:pPr>
            <w:del w:id="6830" w:author="Philippe Hollanda - Oliveira Trust" w:date="2022-07-19T10:08:00Z">
              <w:r w:rsidRPr="008601AF" w:rsidDel="00627AA0">
                <w:rPr>
                  <w:rFonts w:ascii="Trebuchet MS" w:hAnsi="Trebuchet MS" w:cs="Arial"/>
                  <w:sz w:val="20"/>
                  <w:szCs w:val="20"/>
                  <w:lang w:bidi="th-TH"/>
                </w:rPr>
                <w:lastRenderedPageBreak/>
                <w:delText>VERGALHÃO CA60 RETO 5,00 MM 12,0 MTS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8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3ECF94" w14:textId="5869C14C" w:rsidR="008601AF" w:rsidRPr="008601AF" w:rsidRDefault="008601AF" w:rsidP="003C2C2A">
            <w:pPr>
              <w:jc w:val="center"/>
              <w:rPr>
                <w:rFonts w:ascii="Trebuchet MS" w:hAnsi="Trebuchet MS" w:cs="Arial"/>
                <w:sz w:val="20"/>
                <w:szCs w:val="20"/>
                <w:lang w:bidi="th-TH"/>
              </w:rPr>
            </w:pPr>
            <w:del w:id="6832" w:author="Philippe Hollanda - Oliveira Trust" w:date="2022-07-19T10:08:00Z">
              <w:r w:rsidRPr="008601AF" w:rsidDel="00627AA0">
                <w:rPr>
                  <w:rFonts w:ascii="Trebuchet MS" w:hAnsi="Trebuchet MS" w:cs="Arial"/>
                  <w:sz w:val="20"/>
                  <w:szCs w:val="20"/>
                  <w:lang w:bidi="th-TH"/>
                </w:rPr>
                <w:delText>14/10/2021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AE10CC" w14:textId="0F58B022" w:rsidR="008601AF" w:rsidRPr="008601AF" w:rsidRDefault="008601AF" w:rsidP="003C2C2A">
            <w:pPr>
              <w:jc w:val="center"/>
              <w:rPr>
                <w:rFonts w:ascii="Trebuchet MS" w:hAnsi="Trebuchet MS" w:cs="Arial"/>
                <w:sz w:val="20"/>
                <w:szCs w:val="20"/>
                <w:lang w:bidi="th-TH"/>
              </w:rPr>
            </w:pPr>
            <w:del w:id="6834" w:author="Philippe Hollanda - Oliveira Trust" w:date="2022-07-19T10:08:00Z">
              <w:r w:rsidRPr="008601AF" w:rsidDel="00627AA0">
                <w:rPr>
                  <w:rFonts w:ascii="Trebuchet MS" w:hAnsi="Trebuchet MS" w:cs="Arial"/>
                  <w:sz w:val="20"/>
                  <w:szCs w:val="20"/>
                  <w:lang w:bidi="th-TH"/>
                </w:rPr>
                <w:delText>R$ 1.060,10</w:delText>
              </w:r>
            </w:del>
          </w:p>
        </w:tc>
      </w:tr>
      <w:tr w:rsidR="008601AF" w:rsidRPr="008601AF" w14:paraId="6B9A1102" w14:textId="77777777" w:rsidTr="00627AA0">
        <w:tblPrEx>
          <w:tblW w:w="5000" w:type="pct"/>
          <w:tblCellMar>
            <w:left w:w="70" w:type="dxa"/>
            <w:right w:w="70" w:type="dxa"/>
          </w:tblCellMar>
          <w:tblPrExChange w:id="6835" w:author="Philippe Hollanda - Oliveira Trust" w:date="2022-07-19T10:08:00Z">
            <w:tblPrEx>
              <w:tblW w:w="5000" w:type="pct"/>
              <w:tblCellMar>
                <w:left w:w="70" w:type="dxa"/>
                <w:right w:w="70" w:type="dxa"/>
              </w:tblCellMar>
            </w:tblPrEx>
          </w:tblPrExChange>
        </w:tblPrEx>
        <w:trPr>
          <w:trHeight w:val="1785"/>
          <w:trPrChange w:id="68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8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0F3095" w14:textId="019C1C75" w:rsidR="008601AF" w:rsidRPr="008601AF" w:rsidRDefault="008601AF" w:rsidP="003C2C2A">
            <w:pPr>
              <w:jc w:val="center"/>
              <w:rPr>
                <w:rFonts w:ascii="Trebuchet MS" w:hAnsi="Trebuchet MS" w:cs="Arial"/>
                <w:sz w:val="20"/>
                <w:szCs w:val="20"/>
                <w:lang w:bidi="th-TH"/>
              </w:rPr>
            </w:pPr>
            <w:del w:id="6838" w:author="Philippe Hollanda - Oliveira Trust" w:date="2022-07-19T10:08:00Z">
              <w:r w:rsidRPr="008601AF" w:rsidDel="00627AA0">
                <w:rPr>
                  <w:rFonts w:ascii="Trebuchet MS" w:hAnsi="Trebuchet MS" w:cs="Arial"/>
                  <w:sz w:val="20"/>
                  <w:szCs w:val="20"/>
                  <w:lang w:bidi="th-TH"/>
                </w:rPr>
                <w:delText>CHAPIFIX 200L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8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C7BE7C" w14:textId="5B7A65B1" w:rsidR="008601AF" w:rsidRPr="008601AF" w:rsidRDefault="008601AF" w:rsidP="003C2C2A">
            <w:pPr>
              <w:jc w:val="center"/>
              <w:rPr>
                <w:rFonts w:ascii="Trebuchet MS" w:hAnsi="Trebuchet MS" w:cs="Arial"/>
                <w:sz w:val="20"/>
                <w:szCs w:val="20"/>
                <w:lang w:bidi="th-TH"/>
              </w:rPr>
            </w:pPr>
            <w:del w:id="6840" w:author="Philippe Hollanda - Oliveira Trust" w:date="2022-07-19T10:08:00Z">
              <w:r w:rsidRPr="008601AF" w:rsidDel="00627AA0">
                <w:rPr>
                  <w:rFonts w:ascii="Trebuchet MS" w:hAnsi="Trebuchet MS" w:cs="Arial"/>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E38CB7" w14:textId="09C4BC59" w:rsidR="008601AF" w:rsidRPr="008601AF" w:rsidRDefault="008601AF" w:rsidP="003C2C2A">
            <w:pPr>
              <w:jc w:val="center"/>
              <w:rPr>
                <w:rFonts w:ascii="Trebuchet MS" w:hAnsi="Trebuchet MS" w:cs="Arial"/>
                <w:sz w:val="20"/>
                <w:szCs w:val="20"/>
                <w:lang w:bidi="th-TH"/>
              </w:rPr>
            </w:pPr>
            <w:del w:id="6842" w:author="Philippe Hollanda - Oliveira Trust" w:date="2022-07-19T10:08:00Z">
              <w:r w:rsidRPr="008601AF" w:rsidDel="00627AA0">
                <w:rPr>
                  <w:rFonts w:ascii="Trebuchet MS" w:hAnsi="Trebuchet MS" w:cs="Arial"/>
                  <w:sz w:val="20"/>
                  <w:szCs w:val="20"/>
                  <w:lang w:bidi="th-TH"/>
                </w:rPr>
                <w:delText>R$ 895,00</w:delText>
              </w:r>
            </w:del>
          </w:p>
        </w:tc>
      </w:tr>
      <w:tr w:rsidR="008601AF" w:rsidRPr="008601AF" w14:paraId="135D654D" w14:textId="77777777" w:rsidTr="00627AA0">
        <w:tblPrEx>
          <w:tblW w:w="5000" w:type="pct"/>
          <w:tblCellMar>
            <w:left w:w="70" w:type="dxa"/>
            <w:right w:w="70" w:type="dxa"/>
          </w:tblCellMar>
          <w:tblPrExChange w:id="6843" w:author="Philippe Hollanda - Oliveira Trust" w:date="2022-07-19T10:08:00Z">
            <w:tblPrEx>
              <w:tblW w:w="5000" w:type="pct"/>
              <w:tblCellMar>
                <w:left w:w="70" w:type="dxa"/>
                <w:right w:w="70" w:type="dxa"/>
              </w:tblCellMar>
            </w:tblPrEx>
          </w:tblPrExChange>
        </w:tblPrEx>
        <w:trPr>
          <w:trHeight w:val="1785"/>
          <w:trPrChange w:id="6844"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845"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8B7357" w14:textId="0E4D0B63" w:rsidR="008601AF" w:rsidRPr="008601AF" w:rsidRDefault="008601AF" w:rsidP="003C2C2A">
            <w:pPr>
              <w:jc w:val="center"/>
              <w:rPr>
                <w:rFonts w:ascii="Trebuchet MS" w:hAnsi="Trebuchet MS" w:cs="Arial"/>
                <w:sz w:val="20"/>
                <w:szCs w:val="20"/>
                <w:lang w:bidi="th-TH"/>
              </w:rPr>
            </w:pPr>
            <w:del w:id="6846"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8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D47C96" w14:textId="5B6A0BA1" w:rsidR="008601AF" w:rsidRPr="008601AF" w:rsidRDefault="008601AF" w:rsidP="003C2C2A">
            <w:pPr>
              <w:jc w:val="center"/>
              <w:rPr>
                <w:rFonts w:ascii="Trebuchet MS" w:hAnsi="Trebuchet MS" w:cs="Arial"/>
                <w:sz w:val="20"/>
                <w:szCs w:val="20"/>
                <w:lang w:bidi="th-TH"/>
              </w:rPr>
            </w:pPr>
            <w:del w:id="6848" w:author="Philippe Hollanda - Oliveira Trust" w:date="2022-07-19T10:08:00Z">
              <w:r w:rsidRPr="008601AF" w:rsidDel="00627AA0">
                <w:rPr>
                  <w:rFonts w:ascii="Trebuchet MS" w:hAnsi="Trebuchet MS" w:cs="Arial"/>
                  <w:sz w:val="20"/>
                  <w:szCs w:val="20"/>
                  <w:lang w:bidi="th-TH"/>
                </w:rPr>
                <w:delText>01/10/2021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BC783D" w14:textId="5CFC7038" w:rsidR="008601AF" w:rsidRPr="008601AF" w:rsidRDefault="008601AF" w:rsidP="003C2C2A">
            <w:pPr>
              <w:jc w:val="center"/>
              <w:rPr>
                <w:rFonts w:ascii="Trebuchet MS" w:hAnsi="Trebuchet MS" w:cs="Arial"/>
                <w:sz w:val="20"/>
                <w:szCs w:val="20"/>
                <w:lang w:bidi="th-TH"/>
              </w:rPr>
            </w:pPr>
            <w:del w:id="6850" w:author="Philippe Hollanda - Oliveira Trust" w:date="2022-07-19T10:08:00Z">
              <w:r w:rsidRPr="008601AF" w:rsidDel="00627AA0">
                <w:rPr>
                  <w:rFonts w:ascii="Trebuchet MS" w:hAnsi="Trebuchet MS" w:cs="Arial"/>
                  <w:sz w:val="20"/>
                  <w:szCs w:val="20"/>
                  <w:lang w:bidi="th-TH"/>
                </w:rPr>
                <w:delText>R$ 12.025,83</w:delText>
              </w:r>
            </w:del>
          </w:p>
        </w:tc>
      </w:tr>
      <w:tr w:rsidR="008601AF" w:rsidRPr="008601AF" w14:paraId="4123F6C9" w14:textId="77777777" w:rsidTr="00627AA0">
        <w:tblPrEx>
          <w:tblW w:w="5000" w:type="pct"/>
          <w:tblCellMar>
            <w:left w:w="70" w:type="dxa"/>
            <w:right w:w="70" w:type="dxa"/>
          </w:tblCellMar>
          <w:tblPrExChange w:id="6851" w:author="Philippe Hollanda - Oliveira Trust" w:date="2022-07-19T10:08:00Z">
            <w:tblPrEx>
              <w:tblW w:w="5000" w:type="pct"/>
              <w:tblCellMar>
                <w:left w:w="70" w:type="dxa"/>
                <w:right w:w="70" w:type="dxa"/>
              </w:tblCellMar>
            </w:tblPrEx>
          </w:tblPrExChange>
        </w:tblPrEx>
        <w:trPr>
          <w:trHeight w:val="1785"/>
          <w:trPrChange w:id="685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85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103E3BD"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85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448CF3" w14:textId="5E4D037A" w:rsidR="008601AF" w:rsidRPr="008601AF" w:rsidRDefault="008601AF" w:rsidP="003C2C2A">
            <w:pPr>
              <w:jc w:val="center"/>
              <w:rPr>
                <w:rFonts w:ascii="Trebuchet MS" w:hAnsi="Trebuchet MS" w:cs="Arial"/>
                <w:sz w:val="20"/>
                <w:szCs w:val="20"/>
                <w:lang w:bidi="th-TH"/>
              </w:rPr>
            </w:pPr>
            <w:del w:id="6855" w:author="Philippe Hollanda - Oliveira Trust" w:date="2022-07-19T10:08:00Z">
              <w:r w:rsidRPr="008601AF" w:rsidDel="00627AA0">
                <w:rPr>
                  <w:rFonts w:ascii="Trebuchet MS" w:hAnsi="Trebuchet MS" w:cs="Arial"/>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5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DFFE1A" w14:textId="3CBA9E05" w:rsidR="008601AF" w:rsidRPr="008601AF" w:rsidRDefault="008601AF" w:rsidP="003C2C2A">
            <w:pPr>
              <w:jc w:val="center"/>
              <w:rPr>
                <w:rFonts w:ascii="Trebuchet MS" w:hAnsi="Trebuchet MS" w:cs="Arial"/>
                <w:sz w:val="20"/>
                <w:szCs w:val="20"/>
                <w:lang w:bidi="th-TH"/>
              </w:rPr>
            </w:pPr>
            <w:del w:id="6857" w:author="Philippe Hollanda - Oliveira Trust" w:date="2022-07-19T10:08:00Z">
              <w:r w:rsidRPr="008601AF" w:rsidDel="00627AA0">
                <w:rPr>
                  <w:rFonts w:ascii="Trebuchet MS" w:hAnsi="Trebuchet MS" w:cs="Arial"/>
                  <w:sz w:val="20"/>
                  <w:szCs w:val="20"/>
                  <w:lang w:bidi="th-TH"/>
                </w:rPr>
                <w:delText>R$ 11.672,13</w:delText>
              </w:r>
            </w:del>
          </w:p>
        </w:tc>
      </w:tr>
      <w:tr w:rsidR="008601AF" w:rsidRPr="008601AF" w14:paraId="270D6958" w14:textId="77777777" w:rsidTr="00627AA0">
        <w:tblPrEx>
          <w:tblW w:w="5000" w:type="pct"/>
          <w:tblCellMar>
            <w:left w:w="70" w:type="dxa"/>
            <w:right w:w="70" w:type="dxa"/>
          </w:tblCellMar>
          <w:tblPrExChange w:id="6858" w:author="Philippe Hollanda - Oliveira Trust" w:date="2022-07-19T10:08:00Z">
            <w:tblPrEx>
              <w:tblW w:w="5000" w:type="pct"/>
              <w:tblCellMar>
                <w:left w:w="70" w:type="dxa"/>
                <w:right w:w="70" w:type="dxa"/>
              </w:tblCellMar>
            </w:tblPrEx>
          </w:tblPrExChange>
        </w:tblPrEx>
        <w:trPr>
          <w:trHeight w:val="1785"/>
          <w:trPrChange w:id="685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86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BBF5C38"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8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418E63" w14:textId="1515743A" w:rsidR="008601AF" w:rsidRPr="008601AF" w:rsidRDefault="008601AF" w:rsidP="003C2C2A">
            <w:pPr>
              <w:jc w:val="center"/>
              <w:rPr>
                <w:rFonts w:ascii="Trebuchet MS" w:hAnsi="Trebuchet MS" w:cs="Arial"/>
                <w:sz w:val="20"/>
                <w:szCs w:val="20"/>
                <w:lang w:bidi="th-TH"/>
              </w:rPr>
            </w:pPr>
            <w:del w:id="6862" w:author="Philippe Hollanda - Oliveira Trust" w:date="2022-07-19T10:08:00Z">
              <w:r w:rsidRPr="008601AF" w:rsidDel="00627AA0">
                <w:rPr>
                  <w:rFonts w:ascii="Trebuchet MS" w:hAnsi="Trebuchet MS" w:cs="Arial"/>
                  <w:sz w:val="20"/>
                  <w:szCs w:val="20"/>
                  <w:lang w:bidi="th-TH"/>
                </w:rPr>
                <w:delText>26/11/2021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002EBA" w14:textId="37676834" w:rsidR="008601AF" w:rsidRPr="008601AF" w:rsidRDefault="008601AF" w:rsidP="003C2C2A">
            <w:pPr>
              <w:jc w:val="center"/>
              <w:rPr>
                <w:rFonts w:ascii="Trebuchet MS" w:hAnsi="Trebuchet MS" w:cs="Arial"/>
                <w:sz w:val="20"/>
                <w:szCs w:val="20"/>
                <w:lang w:bidi="th-TH"/>
              </w:rPr>
            </w:pPr>
            <w:del w:id="6864" w:author="Philippe Hollanda - Oliveira Trust" w:date="2022-07-19T10:08:00Z">
              <w:r w:rsidRPr="008601AF" w:rsidDel="00627AA0">
                <w:rPr>
                  <w:rFonts w:ascii="Trebuchet MS" w:hAnsi="Trebuchet MS" w:cs="Arial"/>
                  <w:sz w:val="20"/>
                  <w:szCs w:val="20"/>
                  <w:lang w:bidi="th-TH"/>
                </w:rPr>
                <w:delText>R$ 11.672,14</w:delText>
              </w:r>
            </w:del>
          </w:p>
        </w:tc>
      </w:tr>
      <w:tr w:rsidR="008601AF" w:rsidRPr="008601AF" w14:paraId="4ADB5D88" w14:textId="77777777" w:rsidTr="00627AA0">
        <w:tblPrEx>
          <w:tblW w:w="5000" w:type="pct"/>
          <w:tblCellMar>
            <w:left w:w="70" w:type="dxa"/>
            <w:right w:w="70" w:type="dxa"/>
          </w:tblCellMar>
          <w:tblPrExChange w:id="6865" w:author="Philippe Hollanda - Oliveira Trust" w:date="2022-07-19T10:08:00Z">
            <w:tblPrEx>
              <w:tblW w:w="5000" w:type="pct"/>
              <w:tblCellMar>
                <w:left w:w="70" w:type="dxa"/>
                <w:right w:w="70" w:type="dxa"/>
              </w:tblCellMar>
            </w:tblPrEx>
          </w:tblPrExChange>
        </w:tblPrEx>
        <w:trPr>
          <w:trHeight w:val="1785"/>
          <w:trPrChange w:id="68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8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8F0B4B" w14:textId="287AC79B" w:rsidR="008601AF" w:rsidRPr="008601AF" w:rsidRDefault="008601AF" w:rsidP="003C2C2A">
            <w:pPr>
              <w:jc w:val="center"/>
              <w:rPr>
                <w:rFonts w:ascii="Trebuchet MS" w:hAnsi="Trebuchet MS" w:cs="Arial"/>
                <w:sz w:val="20"/>
                <w:szCs w:val="20"/>
                <w:lang w:bidi="th-TH"/>
              </w:rPr>
            </w:pPr>
            <w:del w:id="6868" w:author="Philippe Hollanda - Oliveira Trust" w:date="2022-07-19T10:08:00Z">
              <w:r w:rsidRPr="008601AF" w:rsidDel="00627AA0">
                <w:rPr>
                  <w:rFonts w:ascii="Trebuchet MS" w:hAnsi="Trebuchet MS" w:cs="Arial"/>
                  <w:sz w:val="20"/>
                  <w:szCs w:val="20"/>
                  <w:lang w:bidi="th-TH"/>
                </w:rPr>
                <w:lastRenderedPageBreak/>
                <w:delText>SELANTE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8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B10A2C" w14:textId="0EF357C5" w:rsidR="008601AF" w:rsidRPr="008601AF" w:rsidRDefault="008601AF" w:rsidP="003C2C2A">
            <w:pPr>
              <w:jc w:val="center"/>
              <w:rPr>
                <w:rFonts w:ascii="Trebuchet MS" w:hAnsi="Trebuchet MS" w:cs="Arial"/>
                <w:sz w:val="20"/>
                <w:szCs w:val="20"/>
                <w:lang w:bidi="th-TH"/>
              </w:rPr>
            </w:pPr>
            <w:del w:id="6870" w:author="Philippe Hollanda - Oliveira Trust" w:date="2022-07-19T10:08:00Z">
              <w:r w:rsidRPr="008601AF" w:rsidDel="00627AA0">
                <w:rPr>
                  <w:rFonts w:ascii="Trebuchet MS" w:hAnsi="Trebuchet MS" w:cs="Arial"/>
                  <w:sz w:val="20"/>
                  <w:szCs w:val="20"/>
                  <w:lang w:bidi="th-TH"/>
                </w:rPr>
                <w:delText>21/10/2021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E0103A" w14:textId="731886AC" w:rsidR="008601AF" w:rsidRPr="008601AF" w:rsidRDefault="008601AF" w:rsidP="003C2C2A">
            <w:pPr>
              <w:jc w:val="center"/>
              <w:rPr>
                <w:rFonts w:ascii="Trebuchet MS" w:hAnsi="Trebuchet MS" w:cs="Arial"/>
                <w:sz w:val="20"/>
                <w:szCs w:val="20"/>
                <w:lang w:bidi="th-TH"/>
              </w:rPr>
            </w:pPr>
            <w:del w:id="6872" w:author="Philippe Hollanda - Oliveira Trust" w:date="2022-07-19T10:08:00Z">
              <w:r w:rsidRPr="008601AF" w:rsidDel="00627AA0">
                <w:rPr>
                  <w:rFonts w:ascii="Trebuchet MS" w:hAnsi="Trebuchet MS" w:cs="Arial"/>
                  <w:sz w:val="20"/>
                  <w:szCs w:val="20"/>
                  <w:lang w:bidi="th-TH"/>
                </w:rPr>
                <w:delText>R$ 408,00</w:delText>
              </w:r>
            </w:del>
          </w:p>
        </w:tc>
      </w:tr>
      <w:tr w:rsidR="008601AF" w:rsidRPr="008601AF" w14:paraId="109AB7D7" w14:textId="77777777" w:rsidTr="00627AA0">
        <w:tblPrEx>
          <w:tblW w:w="5000" w:type="pct"/>
          <w:tblCellMar>
            <w:left w:w="70" w:type="dxa"/>
            <w:right w:w="70" w:type="dxa"/>
          </w:tblCellMar>
          <w:tblPrExChange w:id="6873" w:author="Philippe Hollanda - Oliveira Trust" w:date="2022-07-19T10:08:00Z">
            <w:tblPrEx>
              <w:tblW w:w="5000" w:type="pct"/>
              <w:tblCellMar>
                <w:left w:w="70" w:type="dxa"/>
                <w:right w:w="70" w:type="dxa"/>
              </w:tblCellMar>
            </w:tblPrEx>
          </w:tblPrExChange>
        </w:tblPrEx>
        <w:trPr>
          <w:trHeight w:val="1785"/>
          <w:trPrChange w:id="68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8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A009CA" w14:textId="3BD0F628" w:rsidR="008601AF" w:rsidRPr="008601AF" w:rsidRDefault="008601AF" w:rsidP="003C2C2A">
            <w:pPr>
              <w:jc w:val="center"/>
              <w:rPr>
                <w:rFonts w:ascii="Trebuchet MS" w:hAnsi="Trebuchet MS" w:cs="Arial"/>
                <w:sz w:val="20"/>
                <w:szCs w:val="20"/>
                <w:lang w:bidi="th-TH"/>
              </w:rPr>
            </w:pPr>
            <w:del w:id="6876" w:author="Philippe Hollanda - Oliveira Trust" w:date="2022-07-19T10:08:00Z">
              <w:r w:rsidRPr="008601AF" w:rsidDel="00627AA0">
                <w:rPr>
                  <w:rFonts w:ascii="Trebuchet MS" w:hAnsi="Trebuchet MS" w:cs="Arial"/>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8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A46CFE" w14:textId="365D7EA9" w:rsidR="008601AF" w:rsidRPr="008601AF" w:rsidRDefault="008601AF" w:rsidP="003C2C2A">
            <w:pPr>
              <w:jc w:val="center"/>
              <w:rPr>
                <w:rFonts w:ascii="Trebuchet MS" w:hAnsi="Trebuchet MS" w:cs="Arial"/>
                <w:sz w:val="20"/>
                <w:szCs w:val="20"/>
                <w:lang w:bidi="th-TH"/>
              </w:rPr>
            </w:pPr>
            <w:del w:id="6878" w:author="Philippe Hollanda - Oliveira Trust" w:date="2022-07-19T10:08:00Z">
              <w:r w:rsidRPr="008601AF" w:rsidDel="00627AA0">
                <w:rPr>
                  <w:rFonts w:ascii="Trebuchet MS" w:hAnsi="Trebuchet MS" w:cs="Arial"/>
                  <w:sz w:val="20"/>
                  <w:szCs w:val="20"/>
                  <w:lang w:bidi="th-TH"/>
                </w:rPr>
                <w:delText>29/09/2021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F6013F" w14:textId="09485124" w:rsidR="008601AF" w:rsidRPr="008601AF" w:rsidRDefault="008601AF" w:rsidP="003C2C2A">
            <w:pPr>
              <w:jc w:val="center"/>
              <w:rPr>
                <w:rFonts w:ascii="Trebuchet MS" w:hAnsi="Trebuchet MS" w:cs="Arial"/>
                <w:sz w:val="20"/>
                <w:szCs w:val="20"/>
                <w:lang w:bidi="th-TH"/>
              </w:rPr>
            </w:pPr>
            <w:del w:id="6880" w:author="Philippe Hollanda - Oliveira Trust" w:date="2022-07-19T10:08:00Z">
              <w:r w:rsidRPr="008601AF" w:rsidDel="00627AA0">
                <w:rPr>
                  <w:rFonts w:ascii="Trebuchet MS" w:hAnsi="Trebuchet MS" w:cs="Arial"/>
                  <w:sz w:val="20"/>
                  <w:szCs w:val="20"/>
                  <w:lang w:bidi="th-TH"/>
                </w:rPr>
                <w:delText>R$ 857,34</w:delText>
              </w:r>
            </w:del>
          </w:p>
        </w:tc>
      </w:tr>
      <w:tr w:rsidR="008601AF" w:rsidRPr="008601AF" w14:paraId="35387269" w14:textId="77777777" w:rsidTr="00627AA0">
        <w:tblPrEx>
          <w:tblW w:w="5000" w:type="pct"/>
          <w:tblCellMar>
            <w:left w:w="70" w:type="dxa"/>
            <w:right w:w="70" w:type="dxa"/>
          </w:tblCellMar>
          <w:tblPrExChange w:id="6881" w:author="Philippe Hollanda - Oliveira Trust" w:date="2022-07-19T10:08:00Z">
            <w:tblPrEx>
              <w:tblW w:w="5000" w:type="pct"/>
              <w:tblCellMar>
                <w:left w:w="70" w:type="dxa"/>
                <w:right w:w="70" w:type="dxa"/>
              </w:tblCellMar>
            </w:tblPrEx>
          </w:tblPrExChange>
        </w:tblPrEx>
        <w:trPr>
          <w:trHeight w:val="1785"/>
          <w:trPrChange w:id="68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8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8B7785" w14:textId="0A5D13AF" w:rsidR="008601AF" w:rsidRPr="008601AF" w:rsidRDefault="008601AF" w:rsidP="003C2C2A">
            <w:pPr>
              <w:jc w:val="center"/>
              <w:rPr>
                <w:rFonts w:ascii="Trebuchet MS" w:hAnsi="Trebuchet MS" w:cs="Arial"/>
                <w:sz w:val="20"/>
                <w:szCs w:val="20"/>
                <w:lang w:bidi="th-TH"/>
              </w:rPr>
            </w:pPr>
            <w:del w:id="6884"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8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74D692" w14:textId="02F4F4B9" w:rsidR="008601AF" w:rsidRPr="008601AF" w:rsidRDefault="008601AF" w:rsidP="003C2C2A">
            <w:pPr>
              <w:jc w:val="center"/>
              <w:rPr>
                <w:rFonts w:ascii="Trebuchet MS" w:hAnsi="Trebuchet MS" w:cs="Arial"/>
                <w:sz w:val="20"/>
                <w:szCs w:val="20"/>
                <w:lang w:bidi="th-TH"/>
              </w:rPr>
            </w:pPr>
            <w:del w:id="6886" w:author="Philippe Hollanda - Oliveira Trust" w:date="2022-07-19T10:08:00Z">
              <w:r w:rsidRPr="008601AF" w:rsidDel="00627AA0">
                <w:rPr>
                  <w:rFonts w:ascii="Trebuchet MS" w:hAnsi="Trebuchet MS" w:cs="Arial"/>
                  <w:sz w:val="20"/>
                  <w:szCs w:val="20"/>
                  <w:lang w:bidi="th-TH"/>
                </w:rPr>
                <w:delText>27/09/2021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589426" w14:textId="5A80316C" w:rsidR="008601AF" w:rsidRPr="008601AF" w:rsidRDefault="008601AF" w:rsidP="003C2C2A">
            <w:pPr>
              <w:jc w:val="center"/>
              <w:rPr>
                <w:rFonts w:ascii="Trebuchet MS" w:hAnsi="Trebuchet MS" w:cs="Arial"/>
                <w:sz w:val="20"/>
                <w:szCs w:val="20"/>
                <w:lang w:bidi="th-TH"/>
              </w:rPr>
            </w:pPr>
            <w:del w:id="6888" w:author="Philippe Hollanda - Oliveira Trust" w:date="2022-07-19T10:08:00Z">
              <w:r w:rsidRPr="008601AF" w:rsidDel="00627AA0">
                <w:rPr>
                  <w:rFonts w:ascii="Trebuchet MS" w:hAnsi="Trebuchet MS" w:cs="Arial"/>
                  <w:sz w:val="20"/>
                  <w:szCs w:val="20"/>
                  <w:lang w:bidi="th-TH"/>
                </w:rPr>
                <w:delText>R$ 4.581,94</w:delText>
              </w:r>
            </w:del>
          </w:p>
        </w:tc>
      </w:tr>
      <w:tr w:rsidR="008601AF" w:rsidRPr="008601AF" w14:paraId="7DFF129E" w14:textId="77777777" w:rsidTr="00627AA0">
        <w:tblPrEx>
          <w:tblW w:w="5000" w:type="pct"/>
          <w:tblCellMar>
            <w:left w:w="70" w:type="dxa"/>
            <w:right w:w="70" w:type="dxa"/>
          </w:tblCellMar>
          <w:tblPrExChange w:id="6889" w:author="Philippe Hollanda - Oliveira Trust" w:date="2022-07-19T10:08:00Z">
            <w:tblPrEx>
              <w:tblW w:w="5000" w:type="pct"/>
              <w:tblCellMar>
                <w:left w:w="70" w:type="dxa"/>
                <w:right w:w="70" w:type="dxa"/>
              </w:tblCellMar>
            </w:tblPrEx>
          </w:tblPrExChange>
        </w:tblPrEx>
        <w:trPr>
          <w:trHeight w:val="1785"/>
          <w:trPrChange w:id="68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8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8A029B" w14:textId="3AA2EB74" w:rsidR="008601AF" w:rsidRPr="008601AF" w:rsidRDefault="008601AF" w:rsidP="003C2C2A">
            <w:pPr>
              <w:jc w:val="center"/>
              <w:rPr>
                <w:rFonts w:ascii="Trebuchet MS" w:hAnsi="Trebuchet MS" w:cs="Arial"/>
                <w:sz w:val="20"/>
                <w:szCs w:val="20"/>
                <w:lang w:bidi="th-TH"/>
              </w:rPr>
            </w:pPr>
            <w:del w:id="6892"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8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92D3B1" w14:textId="46C97BE5" w:rsidR="008601AF" w:rsidRPr="008601AF" w:rsidRDefault="008601AF" w:rsidP="003C2C2A">
            <w:pPr>
              <w:jc w:val="center"/>
              <w:rPr>
                <w:rFonts w:ascii="Trebuchet MS" w:hAnsi="Trebuchet MS" w:cs="Arial"/>
                <w:sz w:val="20"/>
                <w:szCs w:val="20"/>
                <w:lang w:bidi="th-TH"/>
              </w:rPr>
            </w:pPr>
            <w:del w:id="6894" w:author="Philippe Hollanda - Oliveira Trust" w:date="2022-07-19T10:08:00Z">
              <w:r w:rsidRPr="008601AF" w:rsidDel="00627AA0">
                <w:rPr>
                  <w:rFonts w:ascii="Trebuchet MS" w:hAnsi="Trebuchet MS" w:cs="Arial"/>
                  <w:sz w:val="20"/>
                  <w:szCs w:val="20"/>
                  <w:lang w:bidi="th-TH"/>
                </w:rPr>
                <w:delText>29/09/2021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8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D00FE8" w14:textId="2FC8D614" w:rsidR="008601AF" w:rsidRPr="008601AF" w:rsidRDefault="008601AF" w:rsidP="003C2C2A">
            <w:pPr>
              <w:jc w:val="center"/>
              <w:rPr>
                <w:rFonts w:ascii="Trebuchet MS" w:hAnsi="Trebuchet MS" w:cs="Arial"/>
                <w:sz w:val="20"/>
                <w:szCs w:val="20"/>
                <w:lang w:bidi="th-TH"/>
              </w:rPr>
            </w:pPr>
            <w:del w:id="6896" w:author="Philippe Hollanda - Oliveira Trust" w:date="2022-07-19T10:08:00Z">
              <w:r w:rsidRPr="008601AF" w:rsidDel="00627AA0">
                <w:rPr>
                  <w:rFonts w:ascii="Trebuchet MS" w:hAnsi="Trebuchet MS" w:cs="Arial"/>
                  <w:sz w:val="20"/>
                  <w:szCs w:val="20"/>
                  <w:lang w:bidi="th-TH"/>
                </w:rPr>
                <w:delText>R$ 6.906,60</w:delText>
              </w:r>
            </w:del>
          </w:p>
        </w:tc>
      </w:tr>
      <w:tr w:rsidR="008601AF" w:rsidRPr="008601AF" w14:paraId="19F2692C" w14:textId="77777777" w:rsidTr="00627AA0">
        <w:tblPrEx>
          <w:tblW w:w="5000" w:type="pct"/>
          <w:tblCellMar>
            <w:left w:w="70" w:type="dxa"/>
            <w:right w:w="70" w:type="dxa"/>
          </w:tblCellMar>
          <w:tblPrExChange w:id="6897" w:author="Philippe Hollanda - Oliveira Trust" w:date="2022-07-19T10:08:00Z">
            <w:tblPrEx>
              <w:tblW w:w="5000" w:type="pct"/>
              <w:tblCellMar>
                <w:left w:w="70" w:type="dxa"/>
                <w:right w:w="70" w:type="dxa"/>
              </w:tblCellMar>
            </w:tblPrEx>
          </w:tblPrExChange>
        </w:tblPrEx>
        <w:trPr>
          <w:trHeight w:val="1785"/>
          <w:trPrChange w:id="689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689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7A2159" w14:textId="51F55FF4" w:rsidR="008601AF" w:rsidRPr="008601AF" w:rsidRDefault="008601AF" w:rsidP="003C2C2A">
            <w:pPr>
              <w:jc w:val="center"/>
              <w:rPr>
                <w:rFonts w:ascii="Trebuchet MS" w:hAnsi="Trebuchet MS" w:cs="Arial"/>
                <w:sz w:val="20"/>
                <w:szCs w:val="20"/>
                <w:lang w:bidi="th-TH"/>
              </w:rPr>
            </w:pPr>
            <w:del w:id="6900" w:author="Philippe Hollanda - Oliveira Trust" w:date="2022-07-19T10:08:00Z">
              <w:r w:rsidRPr="008601AF" w:rsidDel="00627AA0">
                <w:rPr>
                  <w:rFonts w:ascii="Trebuchet MS" w:hAnsi="Trebuchet MS" w:cs="Arial"/>
                  <w:sz w:val="20"/>
                  <w:szCs w:val="20"/>
                  <w:lang w:bidi="th-TH"/>
                </w:rPr>
                <w:delText>MATERIAIS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5E272E" w14:textId="159360CD" w:rsidR="008601AF" w:rsidRPr="008601AF" w:rsidRDefault="008601AF" w:rsidP="003C2C2A">
            <w:pPr>
              <w:jc w:val="center"/>
              <w:rPr>
                <w:rFonts w:ascii="Trebuchet MS" w:hAnsi="Trebuchet MS" w:cs="Arial"/>
                <w:sz w:val="20"/>
                <w:szCs w:val="20"/>
                <w:lang w:bidi="th-TH"/>
              </w:rPr>
            </w:pPr>
            <w:del w:id="6902" w:author="Philippe Hollanda - Oliveira Trust" w:date="2022-07-19T10:08:00Z">
              <w:r w:rsidRPr="008601AF" w:rsidDel="00627AA0">
                <w:rPr>
                  <w:rFonts w:ascii="Trebuchet MS" w:hAnsi="Trebuchet MS" w:cs="Arial"/>
                  <w:sz w:val="20"/>
                  <w:szCs w:val="20"/>
                  <w:lang w:bidi="th-TH"/>
                </w:rPr>
                <w:delText>27/09/2021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11CD00" w14:textId="172F887A" w:rsidR="008601AF" w:rsidRPr="008601AF" w:rsidRDefault="008601AF" w:rsidP="003C2C2A">
            <w:pPr>
              <w:jc w:val="center"/>
              <w:rPr>
                <w:rFonts w:ascii="Trebuchet MS" w:hAnsi="Trebuchet MS" w:cs="Arial"/>
                <w:sz w:val="20"/>
                <w:szCs w:val="20"/>
                <w:lang w:bidi="th-TH"/>
              </w:rPr>
            </w:pPr>
            <w:del w:id="6904" w:author="Philippe Hollanda - Oliveira Trust" w:date="2022-07-19T10:08:00Z">
              <w:r w:rsidRPr="008601AF" w:rsidDel="00627AA0">
                <w:rPr>
                  <w:rFonts w:ascii="Trebuchet MS" w:hAnsi="Trebuchet MS" w:cs="Arial"/>
                  <w:sz w:val="20"/>
                  <w:szCs w:val="20"/>
                  <w:lang w:bidi="th-TH"/>
                </w:rPr>
                <w:delText>R$ 5.815,88</w:delText>
              </w:r>
            </w:del>
          </w:p>
        </w:tc>
      </w:tr>
      <w:tr w:rsidR="008601AF" w:rsidRPr="008601AF" w14:paraId="74192555" w14:textId="77777777" w:rsidTr="00627AA0">
        <w:tblPrEx>
          <w:tblW w:w="5000" w:type="pct"/>
          <w:tblCellMar>
            <w:left w:w="70" w:type="dxa"/>
            <w:right w:w="70" w:type="dxa"/>
          </w:tblCellMar>
          <w:tblPrExChange w:id="6905" w:author="Philippe Hollanda - Oliveira Trust" w:date="2022-07-19T10:08:00Z">
            <w:tblPrEx>
              <w:tblW w:w="5000" w:type="pct"/>
              <w:tblCellMar>
                <w:left w:w="70" w:type="dxa"/>
                <w:right w:w="70" w:type="dxa"/>
              </w:tblCellMar>
            </w:tblPrEx>
          </w:tblPrExChange>
        </w:tblPrEx>
        <w:trPr>
          <w:trHeight w:val="1785"/>
          <w:trPrChange w:id="690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90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3B96D3E"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9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A09619" w14:textId="353D067A" w:rsidR="008601AF" w:rsidRPr="008601AF" w:rsidRDefault="008601AF" w:rsidP="003C2C2A">
            <w:pPr>
              <w:jc w:val="center"/>
              <w:rPr>
                <w:rFonts w:ascii="Trebuchet MS" w:hAnsi="Trebuchet MS" w:cs="Arial"/>
                <w:sz w:val="20"/>
                <w:szCs w:val="20"/>
                <w:lang w:bidi="th-TH"/>
              </w:rPr>
            </w:pPr>
            <w:del w:id="6909" w:author="Philippe Hollanda - Oliveira Trust" w:date="2022-07-19T10:08:00Z">
              <w:r w:rsidRPr="008601AF" w:rsidDel="00627AA0">
                <w:rPr>
                  <w:rFonts w:ascii="Trebuchet MS" w:hAnsi="Trebuchet MS" w:cs="Arial"/>
                  <w:sz w:val="20"/>
                  <w:szCs w:val="20"/>
                  <w:lang w:bidi="th-TH"/>
                </w:rPr>
                <w:delText>13/10/2021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AB2E39" w14:textId="4D6EF86B" w:rsidR="008601AF" w:rsidRPr="008601AF" w:rsidRDefault="008601AF" w:rsidP="003C2C2A">
            <w:pPr>
              <w:jc w:val="center"/>
              <w:rPr>
                <w:rFonts w:ascii="Trebuchet MS" w:hAnsi="Trebuchet MS" w:cs="Arial"/>
                <w:sz w:val="20"/>
                <w:szCs w:val="20"/>
                <w:lang w:bidi="th-TH"/>
              </w:rPr>
            </w:pPr>
            <w:del w:id="6911" w:author="Philippe Hollanda - Oliveira Trust" w:date="2022-07-19T10:08:00Z">
              <w:r w:rsidRPr="008601AF" w:rsidDel="00627AA0">
                <w:rPr>
                  <w:rFonts w:ascii="Trebuchet MS" w:hAnsi="Trebuchet MS" w:cs="Arial"/>
                  <w:sz w:val="20"/>
                  <w:szCs w:val="20"/>
                  <w:lang w:bidi="th-TH"/>
                </w:rPr>
                <w:delText>R$ 5.815,88</w:delText>
              </w:r>
            </w:del>
          </w:p>
        </w:tc>
      </w:tr>
      <w:tr w:rsidR="008601AF" w:rsidRPr="008601AF" w14:paraId="510747E9" w14:textId="77777777" w:rsidTr="00627AA0">
        <w:tblPrEx>
          <w:tblW w:w="5000" w:type="pct"/>
          <w:tblCellMar>
            <w:left w:w="70" w:type="dxa"/>
            <w:right w:w="70" w:type="dxa"/>
          </w:tblCellMar>
          <w:tblPrExChange w:id="6912" w:author="Philippe Hollanda - Oliveira Trust" w:date="2022-07-19T10:08:00Z">
            <w:tblPrEx>
              <w:tblW w:w="5000" w:type="pct"/>
              <w:tblCellMar>
                <w:left w:w="70" w:type="dxa"/>
                <w:right w:w="70" w:type="dxa"/>
              </w:tblCellMar>
            </w:tblPrEx>
          </w:tblPrExChange>
        </w:tblPrEx>
        <w:trPr>
          <w:trHeight w:val="1785"/>
          <w:trPrChange w:id="691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691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3BA2BEA"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69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335134" w14:textId="64C6B49B" w:rsidR="008601AF" w:rsidRPr="008601AF" w:rsidRDefault="008601AF" w:rsidP="003C2C2A">
            <w:pPr>
              <w:jc w:val="center"/>
              <w:rPr>
                <w:rFonts w:ascii="Trebuchet MS" w:hAnsi="Trebuchet MS" w:cs="Arial"/>
                <w:sz w:val="20"/>
                <w:szCs w:val="20"/>
                <w:lang w:bidi="th-TH"/>
              </w:rPr>
            </w:pPr>
            <w:del w:id="6916" w:author="Philippe Hollanda - Oliveira Trust" w:date="2022-07-19T10:08:00Z">
              <w:r w:rsidRPr="008601AF" w:rsidDel="00627AA0">
                <w:rPr>
                  <w:rFonts w:ascii="Trebuchet MS" w:hAnsi="Trebuchet MS" w:cs="Arial"/>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BEFD47" w14:textId="012E357D" w:rsidR="008601AF" w:rsidRPr="008601AF" w:rsidRDefault="008601AF" w:rsidP="003C2C2A">
            <w:pPr>
              <w:jc w:val="center"/>
              <w:rPr>
                <w:rFonts w:ascii="Trebuchet MS" w:hAnsi="Trebuchet MS" w:cs="Arial"/>
                <w:sz w:val="20"/>
                <w:szCs w:val="20"/>
                <w:lang w:bidi="th-TH"/>
              </w:rPr>
            </w:pPr>
            <w:del w:id="6918" w:author="Philippe Hollanda - Oliveira Trust" w:date="2022-07-19T10:08:00Z">
              <w:r w:rsidRPr="008601AF" w:rsidDel="00627AA0">
                <w:rPr>
                  <w:rFonts w:ascii="Trebuchet MS" w:hAnsi="Trebuchet MS" w:cs="Arial"/>
                  <w:sz w:val="20"/>
                  <w:szCs w:val="20"/>
                  <w:lang w:bidi="th-TH"/>
                </w:rPr>
                <w:delText>R$ 5.815,88</w:delText>
              </w:r>
            </w:del>
          </w:p>
        </w:tc>
      </w:tr>
      <w:tr w:rsidR="008601AF" w:rsidRPr="008601AF" w14:paraId="795159AA" w14:textId="77777777" w:rsidTr="00627AA0">
        <w:tblPrEx>
          <w:tblW w:w="5000" w:type="pct"/>
          <w:tblCellMar>
            <w:left w:w="70" w:type="dxa"/>
            <w:right w:w="70" w:type="dxa"/>
          </w:tblCellMar>
          <w:tblPrExChange w:id="6919" w:author="Philippe Hollanda - Oliveira Trust" w:date="2022-07-19T10:08:00Z">
            <w:tblPrEx>
              <w:tblW w:w="5000" w:type="pct"/>
              <w:tblCellMar>
                <w:left w:w="70" w:type="dxa"/>
                <w:right w:w="70" w:type="dxa"/>
              </w:tblCellMar>
            </w:tblPrEx>
          </w:tblPrExChange>
        </w:tblPrEx>
        <w:trPr>
          <w:trHeight w:val="1785"/>
          <w:trPrChange w:id="692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2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5E9B8D" w14:textId="75108C05" w:rsidR="008601AF" w:rsidRPr="008601AF" w:rsidRDefault="008601AF" w:rsidP="003C2C2A">
            <w:pPr>
              <w:jc w:val="center"/>
              <w:rPr>
                <w:rFonts w:ascii="Trebuchet MS" w:hAnsi="Trebuchet MS" w:cs="Arial"/>
                <w:color w:val="000000"/>
                <w:sz w:val="20"/>
                <w:szCs w:val="20"/>
                <w:lang w:bidi="th-TH"/>
              </w:rPr>
            </w:pPr>
            <w:del w:id="692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8224E7" w14:textId="726057AD" w:rsidR="008601AF" w:rsidRPr="008601AF" w:rsidRDefault="008601AF" w:rsidP="003C2C2A">
            <w:pPr>
              <w:jc w:val="center"/>
              <w:rPr>
                <w:rFonts w:ascii="Trebuchet MS" w:hAnsi="Trebuchet MS" w:cs="Arial"/>
                <w:color w:val="000000"/>
                <w:sz w:val="20"/>
                <w:szCs w:val="20"/>
                <w:lang w:bidi="th-TH"/>
              </w:rPr>
            </w:pPr>
            <w:del w:id="6924" w:author="Philippe Hollanda - Oliveira Trust" w:date="2022-07-19T10:08:00Z">
              <w:r w:rsidRPr="008601AF" w:rsidDel="00627AA0">
                <w:rPr>
                  <w:rFonts w:ascii="Trebuchet MS" w:hAnsi="Trebuchet MS" w:cs="Arial"/>
                  <w:color w:val="000000"/>
                  <w:sz w:val="20"/>
                  <w:szCs w:val="20"/>
                  <w:lang w:bidi="th-TH"/>
                </w:rPr>
                <w:delText>27/09/2021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CE59A2" w14:textId="360B80FE" w:rsidR="008601AF" w:rsidRPr="008601AF" w:rsidRDefault="008601AF" w:rsidP="003C2C2A">
            <w:pPr>
              <w:jc w:val="center"/>
              <w:rPr>
                <w:rFonts w:ascii="Trebuchet MS" w:hAnsi="Trebuchet MS" w:cs="Arial"/>
                <w:color w:val="000000"/>
                <w:sz w:val="20"/>
                <w:szCs w:val="20"/>
                <w:lang w:bidi="th-TH"/>
              </w:rPr>
            </w:pPr>
            <w:del w:id="6926" w:author="Philippe Hollanda - Oliveira Trust" w:date="2022-07-19T10:08:00Z">
              <w:r w:rsidRPr="008601AF" w:rsidDel="00627AA0">
                <w:rPr>
                  <w:rFonts w:ascii="Trebuchet MS" w:hAnsi="Trebuchet MS" w:cs="Arial"/>
                  <w:color w:val="000000"/>
                  <w:sz w:val="20"/>
                  <w:szCs w:val="20"/>
                  <w:lang w:bidi="th-TH"/>
                </w:rPr>
                <w:delText>R$ 5.798,10</w:delText>
              </w:r>
            </w:del>
          </w:p>
        </w:tc>
      </w:tr>
      <w:tr w:rsidR="008601AF" w:rsidRPr="008601AF" w14:paraId="69D4F732" w14:textId="77777777" w:rsidTr="00627AA0">
        <w:tblPrEx>
          <w:tblW w:w="5000" w:type="pct"/>
          <w:tblCellMar>
            <w:left w:w="70" w:type="dxa"/>
            <w:right w:w="70" w:type="dxa"/>
          </w:tblCellMar>
          <w:tblPrExChange w:id="6927" w:author="Philippe Hollanda - Oliveira Trust" w:date="2022-07-19T10:08:00Z">
            <w:tblPrEx>
              <w:tblW w:w="5000" w:type="pct"/>
              <w:tblCellMar>
                <w:left w:w="70" w:type="dxa"/>
                <w:right w:w="70" w:type="dxa"/>
              </w:tblCellMar>
            </w:tblPrEx>
          </w:tblPrExChange>
        </w:tblPrEx>
        <w:trPr>
          <w:trHeight w:val="1785"/>
          <w:trPrChange w:id="69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E9C957" w14:textId="77508678" w:rsidR="008601AF" w:rsidRPr="008601AF" w:rsidRDefault="008601AF" w:rsidP="003C2C2A">
            <w:pPr>
              <w:jc w:val="center"/>
              <w:rPr>
                <w:rFonts w:ascii="Trebuchet MS" w:hAnsi="Trebuchet MS" w:cs="Arial"/>
                <w:color w:val="000000"/>
                <w:sz w:val="20"/>
                <w:szCs w:val="20"/>
                <w:lang w:bidi="th-TH"/>
              </w:rPr>
            </w:pPr>
            <w:del w:id="693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DDEEBD" w14:textId="0B87E45D" w:rsidR="008601AF" w:rsidRPr="008601AF" w:rsidRDefault="008601AF" w:rsidP="003C2C2A">
            <w:pPr>
              <w:jc w:val="center"/>
              <w:rPr>
                <w:rFonts w:ascii="Trebuchet MS" w:hAnsi="Trebuchet MS" w:cs="Arial"/>
                <w:color w:val="000000"/>
                <w:sz w:val="20"/>
                <w:szCs w:val="20"/>
                <w:lang w:bidi="th-TH"/>
              </w:rPr>
            </w:pPr>
            <w:del w:id="6932" w:author="Philippe Hollanda - Oliveira Trust" w:date="2022-07-19T10:08:00Z">
              <w:r w:rsidRPr="008601AF" w:rsidDel="00627AA0">
                <w:rPr>
                  <w:rFonts w:ascii="Trebuchet MS" w:hAnsi="Trebuchet MS" w:cs="Arial"/>
                  <w:color w:val="000000"/>
                  <w:sz w:val="20"/>
                  <w:szCs w:val="20"/>
                  <w:lang w:bidi="th-TH"/>
                </w:rPr>
                <w:delText>01/10/2021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1CA439" w14:textId="16D8858B" w:rsidR="008601AF" w:rsidRPr="008601AF" w:rsidRDefault="008601AF" w:rsidP="003C2C2A">
            <w:pPr>
              <w:jc w:val="center"/>
              <w:rPr>
                <w:rFonts w:ascii="Trebuchet MS" w:hAnsi="Trebuchet MS" w:cs="Arial"/>
                <w:color w:val="000000"/>
                <w:sz w:val="20"/>
                <w:szCs w:val="20"/>
                <w:lang w:bidi="th-TH"/>
              </w:rPr>
            </w:pPr>
            <w:del w:id="6934" w:author="Philippe Hollanda - Oliveira Trust" w:date="2022-07-19T10:08:00Z">
              <w:r w:rsidRPr="008601AF" w:rsidDel="00627AA0">
                <w:rPr>
                  <w:rFonts w:ascii="Trebuchet MS" w:hAnsi="Trebuchet MS" w:cs="Arial"/>
                  <w:color w:val="000000"/>
                  <w:sz w:val="20"/>
                  <w:szCs w:val="20"/>
                  <w:lang w:bidi="th-TH"/>
                </w:rPr>
                <w:delText>R$ 23.023,80</w:delText>
              </w:r>
            </w:del>
          </w:p>
        </w:tc>
      </w:tr>
      <w:tr w:rsidR="008601AF" w:rsidRPr="008601AF" w14:paraId="3764685B" w14:textId="77777777" w:rsidTr="00627AA0">
        <w:tblPrEx>
          <w:tblW w:w="5000" w:type="pct"/>
          <w:tblCellMar>
            <w:left w:w="70" w:type="dxa"/>
            <w:right w:w="70" w:type="dxa"/>
          </w:tblCellMar>
          <w:tblPrExChange w:id="6935" w:author="Philippe Hollanda - Oliveira Trust" w:date="2022-07-19T10:08:00Z">
            <w:tblPrEx>
              <w:tblW w:w="5000" w:type="pct"/>
              <w:tblCellMar>
                <w:left w:w="70" w:type="dxa"/>
                <w:right w:w="70" w:type="dxa"/>
              </w:tblCellMar>
            </w:tblPrEx>
          </w:tblPrExChange>
        </w:tblPrEx>
        <w:trPr>
          <w:trHeight w:val="1785"/>
          <w:trPrChange w:id="69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1C26DC" w14:textId="15AB60F2" w:rsidR="008601AF" w:rsidRPr="008601AF" w:rsidRDefault="008601AF" w:rsidP="003C2C2A">
            <w:pPr>
              <w:jc w:val="center"/>
              <w:rPr>
                <w:rFonts w:ascii="Trebuchet MS" w:hAnsi="Trebuchet MS" w:cs="Arial"/>
                <w:color w:val="000000"/>
                <w:sz w:val="20"/>
                <w:szCs w:val="20"/>
                <w:lang w:bidi="th-TH"/>
              </w:rPr>
            </w:pPr>
            <w:del w:id="693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0B9CC4" w14:textId="27E19F5C" w:rsidR="008601AF" w:rsidRPr="008601AF" w:rsidRDefault="008601AF" w:rsidP="003C2C2A">
            <w:pPr>
              <w:jc w:val="center"/>
              <w:rPr>
                <w:rFonts w:ascii="Trebuchet MS" w:hAnsi="Trebuchet MS" w:cs="Arial"/>
                <w:color w:val="000000"/>
                <w:sz w:val="20"/>
                <w:szCs w:val="20"/>
                <w:lang w:bidi="th-TH"/>
              </w:rPr>
            </w:pPr>
            <w:del w:id="6940" w:author="Philippe Hollanda - Oliveira Trust" w:date="2022-07-19T10:08:00Z">
              <w:r w:rsidRPr="008601AF" w:rsidDel="00627AA0">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89D2AE" w14:textId="67439CC2" w:rsidR="008601AF" w:rsidRPr="008601AF" w:rsidRDefault="008601AF" w:rsidP="003C2C2A">
            <w:pPr>
              <w:jc w:val="center"/>
              <w:rPr>
                <w:rFonts w:ascii="Trebuchet MS" w:hAnsi="Trebuchet MS" w:cs="Arial"/>
                <w:color w:val="000000"/>
                <w:sz w:val="20"/>
                <w:szCs w:val="20"/>
                <w:lang w:bidi="th-TH"/>
              </w:rPr>
            </w:pPr>
            <w:del w:id="6942" w:author="Philippe Hollanda - Oliveira Trust" w:date="2022-07-19T10:08:00Z">
              <w:r w:rsidRPr="008601AF" w:rsidDel="00627AA0">
                <w:rPr>
                  <w:rFonts w:ascii="Trebuchet MS" w:hAnsi="Trebuchet MS" w:cs="Arial"/>
                  <w:color w:val="000000"/>
                  <w:sz w:val="20"/>
                  <w:szCs w:val="20"/>
                  <w:lang w:bidi="th-TH"/>
                </w:rPr>
                <w:delText>R$ 111.975,63</w:delText>
              </w:r>
            </w:del>
          </w:p>
        </w:tc>
      </w:tr>
      <w:tr w:rsidR="008601AF" w:rsidRPr="008601AF" w14:paraId="58215C50" w14:textId="77777777" w:rsidTr="00627AA0">
        <w:tblPrEx>
          <w:tblW w:w="5000" w:type="pct"/>
          <w:tblCellMar>
            <w:left w:w="70" w:type="dxa"/>
            <w:right w:w="70" w:type="dxa"/>
          </w:tblCellMar>
          <w:tblPrExChange w:id="6943" w:author="Philippe Hollanda - Oliveira Trust" w:date="2022-07-19T10:08:00Z">
            <w:tblPrEx>
              <w:tblW w:w="5000" w:type="pct"/>
              <w:tblCellMar>
                <w:left w:w="70" w:type="dxa"/>
                <w:right w:w="70" w:type="dxa"/>
              </w:tblCellMar>
            </w:tblPrEx>
          </w:tblPrExChange>
        </w:tblPrEx>
        <w:trPr>
          <w:trHeight w:val="1785"/>
          <w:trPrChange w:id="694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4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042A60" w14:textId="2D795484" w:rsidR="008601AF" w:rsidRPr="008601AF" w:rsidRDefault="008601AF" w:rsidP="003C2C2A">
            <w:pPr>
              <w:jc w:val="center"/>
              <w:rPr>
                <w:rFonts w:ascii="Trebuchet MS" w:hAnsi="Trebuchet MS" w:cs="Arial"/>
                <w:color w:val="000000"/>
                <w:sz w:val="20"/>
                <w:szCs w:val="20"/>
                <w:lang w:bidi="th-TH"/>
              </w:rPr>
            </w:pPr>
            <w:del w:id="6946"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DA6B03" w14:textId="695CF03D" w:rsidR="008601AF" w:rsidRPr="008601AF" w:rsidRDefault="008601AF" w:rsidP="003C2C2A">
            <w:pPr>
              <w:jc w:val="center"/>
              <w:rPr>
                <w:rFonts w:ascii="Trebuchet MS" w:hAnsi="Trebuchet MS" w:cs="Arial"/>
                <w:color w:val="000000"/>
                <w:sz w:val="20"/>
                <w:szCs w:val="20"/>
                <w:lang w:bidi="th-TH"/>
              </w:rPr>
            </w:pPr>
            <w:del w:id="6948" w:author="Philippe Hollanda - Oliveira Trust" w:date="2022-07-19T10:08:00Z">
              <w:r w:rsidRPr="008601AF" w:rsidDel="00627AA0">
                <w:rPr>
                  <w:rFonts w:ascii="Trebuchet MS" w:hAnsi="Trebuchet MS" w:cs="Arial"/>
                  <w:color w:val="000000"/>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48062B" w14:textId="6AB2D331" w:rsidR="008601AF" w:rsidRPr="008601AF" w:rsidRDefault="008601AF" w:rsidP="003C2C2A">
            <w:pPr>
              <w:jc w:val="center"/>
              <w:rPr>
                <w:rFonts w:ascii="Trebuchet MS" w:hAnsi="Trebuchet MS" w:cs="Arial"/>
                <w:color w:val="000000"/>
                <w:sz w:val="20"/>
                <w:szCs w:val="20"/>
                <w:lang w:bidi="th-TH"/>
              </w:rPr>
            </w:pPr>
            <w:del w:id="6950" w:author="Philippe Hollanda - Oliveira Trust" w:date="2022-07-19T10:08:00Z">
              <w:r w:rsidRPr="008601AF" w:rsidDel="00627AA0">
                <w:rPr>
                  <w:rFonts w:ascii="Trebuchet MS" w:hAnsi="Trebuchet MS" w:cs="Arial"/>
                  <w:color w:val="000000"/>
                  <w:sz w:val="20"/>
                  <w:szCs w:val="20"/>
                  <w:lang w:bidi="th-TH"/>
                </w:rPr>
                <w:delText>R$ 13.000,00</w:delText>
              </w:r>
            </w:del>
          </w:p>
        </w:tc>
      </w:tr>
      <w:tr w:rsidR="008601AF" w:rsidRPr="008601AF" w14:paraId="72DFAF7E" w14:textId="77777777" w:rsidTr="00627AA0">
        <w:tblPrEx>
          <w:tblW w:w="5000" w:type="pct"/>
          <w:tblCellMar>
            <w:left w:w="70" w:type="dxa"/>
            <w:right w:w="70" w:type="dxa"/>
          </w:tblCellMar>
          <w:tblPrExChange w:id="6951" w:author="Philippe Hollanda - Oliveira Trust" w:date="2022-07-19T10:08:00Z">
            <w:tblPrEx>
              <w:tblW w:w="5000" w:type="pct"/>
              <w:tblCellMar>
                <w:left w:w="70" w:type="dxa"/>
                <w:right w:w="70" w:type="dxa"/>
              </w:tblCellMar>
            </w:tblPrEx>
          </w:tblPrExChange>
        </w:tblPrEx>
        <w:trPr>
          <w:trHeight w:val="1785"/>
          <w:trPrChange w:id="695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5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DF47DA" w14:textId="6EB429D2" w:rsidR="008601AF" w:rsidRPr="008601AF" w:rsidRDefault="008601AF" w:rsidP="003C2C2A">
            <w:pPr>
              <w:jc w:val="center"/>
              <w:rPr>
                <w:rFonts w:ascii="Trebuchet MS" w:hAnsi="Trebuchet MS" w:cs="Arial"/>
                <w:color w:val="000000"/>
                <w:sz w:val="20"/>
                <w:szCs w:val="20"/>
                <w:lang w:bidi="th-TH"/>
              </w:rPr>
            </w:pPr>
            <w:del w:id="6954" w:author="Philippe Hollanda - Oliveira Trust" w:date="2022-07-19T10:08:00Z">
              <w:r w:rsidRPr="008601AF" w:rsidDel="00627AA0">
                <w:rPr>
                  <w:rFonts w:ascii="Trebuchet MS" w:hAnsi="Trebuchet MS" w:cs="Arial"/>
                  <w:color w:val="000000"/>
                  <w:sz w:val="20"/>
                  <w:szCs w:val="20"/>
                  <w:lang w:bidi="th-TH"/>
                </w:rPr>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D4210F" w14:textId="3C5046AD" w:rsidR="008601AF" w:rsidRPr="008601AF" w:rsidRDefault="008601AF" w:rsidP="003C2C2A">
            <w:pPr>
              <w:jc w:val="center"/>
              <w:rPr>
                <w:rFonts w:ascii="Trebuchet MS" w:hAnsi="Trebuchet MS" w:cs="Arial"/>
                <w:color w:val="000000"/>
                <w:sz w:val="20"/>
                <w:szCs w:val="20"/>
                <w:lang w:bidi="th-TH"/>
              </w:rPr>
            </w:pPr>
            <w:del w:id="6956" w:author="Philippe Hollanda - Oliveira Trust" w:date="2022-07-19T10:08:00Z">
              <w:r w:rsidRPr="008601AF" w:rsidDel="00627AA0">
                <w:rPr>
                  <w:rFonts w:ascii="Trebuchet MS" w:hAnsi="Trebuchet MS" w:cs="Arial"/>
                  <w:color w:val="000000"/>
                  <w:sz w:val="20"/>
                  <w:szCs w:val="20"/>
                  <w:lang w:bidi="th-TH"/>
                </w:rPr>
                <w:delText>13/10/2021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04EC07" w14:textId="22AC0533" w:rsidR="008601AF" w:rsidRPr="008601AF" w:rsidRDefault="008601AF" w:rsidP="003C2C2A">
            <w:pPr>
              <w:jc w:val="center"/>
              <w:rPr>
                <w:rFonts w:ascii="Trebuchet MS" w:hAnsi="Trebuchet MS" w:cs="Arial"/>
                <w:color w:val="000000"/>
                <w:sz w:val="20"/>
                <w:szCs w:val="20"/>
                <w:lang w:bidi="th-TH"/>
              </w:rPr>
            </w:pPr>
            <w:del w:id="6958" w:author="Philippe Hollanda - Oliveira Trust" w:date="2022-07-19T10:08:00Z">
              <w:r w:rsidRPr="008601AF" w:rsidDel="00627AA0">
                <w:rPr>
                  <w:rFonts w:ascii="Trebuchet MS" w:hAnsi="Trebuchet MS" w:cs="Arial"/>
                  <w:color w:val="000000"/>
                  <w:sz w:val="20"/>
                  <w:szCs w:val="20"/>
                  <w:lang w:bidi="th-TH"/>
                </w:rPr>
                <w:delText>R$ 1.324,00</w:delText>
              </w:r>
            </w:del>
          </w:p>
        </w:tc>
      </w:tr>
      <w:tr w:rsidR="008601AF" w:rsidRPr="008601AF" w14:paraId="06B6F22D" w14:textId="77777777" w:rsidTr="00627AA0">
        <w:tblPrEx>
          <w:tblW w:w="5000" w:type="pct"/>
          <w:tblCellMar>
            <w:left w:w="70" w:type="dxa"/>
            <w:right w:w="70" w:type="dxa"/>
          </w:tblCellMar>
          <w:tblPrExChange w:id="6959" w:author="Philippe Hollanda - Oliveira Trust" w:date="2022-07-19T10:08:00Z">
            <w:tblPrEx>
              <w:tblW w:w="5000" w:type="pct"/>
              <w:tblCellMar>
                <w:left w:w="70" w:type="dxa"/>
                <w:right w:w="70" w:type="dxa"/>
              </w:tblCellMar>
            </w:tblPrEx>
          </w:tblPrExChange>
        </w:tblPrEx>
        <w:trPr>
          <w:trHeight w:val="1785"/>
          <w:trPrChange w:id="696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6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5C64A5" w14:textId="17B53583" w:rsidR="008601AF" w:rsidRPr="008601AF" w:rsidRDefault="008601AF" w:rsidP="003C2C2A">
            <w:pPr>
              <w:jc w:val="center"/>
              <w:rPr>
                <w:rFonts w:ascii="Trebuchet MS" w:hAnsi="Trebuchet MS" w:cs="Arial"/>
                <w:color w:val="000000"/>
                <w:sz w:val="20"/>
                <w:szCs w:val="20"/>
                <w:lang w:bidi="th-TH"/>
              </w:rPr>
            </w:pPr>
            <w:del w:id="6962" w:author="Philippe Hollanda - Oliveira Trust" w:date="2022-07-19T10:08:00Z">
              <w:r w:rsidRPr="008601AF" w:rsidDel="00627AA0">
                <w:rPr>
                  <w:rFonts w:ascii="Trebuchet MS" w:hAnsi="Trebuchet MS" w:cs="Arial"/>
                  <w:color w:val="000000"/>
                  <w:sz w:val="20"/>
                  <w:szCs w:val="20"/>
                  <w:lang w:bidi="th-TH"/>
                </w:rPr>
                <w:delText>ILUMINAÇÃO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8DC8C3" w14:textId="15A5E0FE" w:rsidR="008601AF" w:rsidRPr="008601AF" w:rsidRDefault="008601AF" w:rsidP="003C2C2A">
            <w:pPr>
              <w:jc w:val="center"/>
              <w:rPr>
                <w:rFonts w:ascii="Trebuchet MS" w:hAnsi="Trebuchet MS" w:cs="Arial"/>
                <w:color w:val="000000"/>
                <w:sz w:val="20"/>
                <w:szCs w:val="20"/>
                <w:lang w:bidi="th-TH"/>
              </w:rPr>
            </w:pPr>
            <w:del w:id="6964" w:author="Philippe Hollanda - Oliveira Trust" w:date="2022-07-19T10:08:00Z">
              <w:r w:rsidRPr="008601AF" w:rsidDel="00627AA0">
                <w:rPr>
                  <w:rFonts w:ascii="Trebuchet MS" w:hAnsi="Trebuchet MS" w:cs="Arial"/>
                  <w:color w:val="000000"/>
                  <w:sz w:val="20"/>
                  <w:szCs w:val="20"/>
                  <w:lang w:bidi="th-TH"/>
                </w:rPr>
                <w:delText>15/10/2021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5BAADE" w14:textId="10B5485D" w:rsidR="008601AF" w:rsidRPr="008601AF" w:rsidRDefault="008601AF" w:rsidP="003C2C2A">
            <w:pPr>
              <w:jc w:val="center"/>
              <w:rPr>
                <w:rFonts w:ascii="Trebuchet MS" w:hAnsi="Trebuchet MS" w:cs="Arial"/>
                <w:color w:val="000000"/>
                <w:sz w:val="20"/>
                <w:szCs w:val="20"/>
                <w:lang w:bidi="th-TH"/>
              </w:rPr>
            </w:pPr>
            <w:del w:id="6966" w:author="Philippe Hollanda - Oliveira Trust" w:date="2022-07-19T10:08:00Z">
              <w:r w:rsidRPr="008601AF" w:rsidDel="00627AA0">
                <w:rPr>
                  <w:rFonts w:ascii="Trebuchet MS" w:hAnsi="Trebuchet MS" w:cs="Arial"/>
                  <w:color w:val="000000"/>
                  <w:sz w:val="20"/>
                  <w:szCs w:val="20"/>
                  <w:lang w:bidi="th-TH"/>
                </w:rPr>
                <w:delText>R$ 14.720,14</w:delText>
              </w:r>
            </w:del>
          </w:p>
        </w:tc>
      </w:tr>
      <w:tr w:rsidR="008601AF" w:rsidRPr="008601AF" w14:paraId="55A6BB09" w14:textId="77777777" w:rsidTr="00627AA0">
        <w:tblPrEx>
          <w:tblW w:w="5000" w:type="pct"/>
          <w:tblCellMar>
            <w:left w:w="70" w:type="dxa"/>
            <w:right w:w="70" w:type="dxa"/>
          </w:tblCellMar>
          <w:tblPrExChange w:id="6967" w:author="Philippe Hollanda - Oliveira Trust" w:date="2022-07-19T10:08:00Z">
            <w:tblPrEx>
              <w:tblW w:w="5000" w:type="pct"/>
              <w:tblCellMar>
                <w:left w:w="70" w:type="dxa"/>
                <w:right w:w="70" w:type="dxa"/>
              </w:tblCellMar>
            </w:tblPrEx>
          </w:tblPrExChange>
        </w:tblPrEx>
        <w:trPr>
          <w:trHeight w:val="1785"/>
          <w:trPrChange w:id="69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754EA3" w14:textId="558B2E68" w:rsidR="008601AF" w:rsidRPr="008601AF" w:rsidRDefault="008601AF" w:rsidP="003C2C2A">
            <w:pPr>
              <w:jc w:val="center"/>
              <w:rPr>
                <w:rFonts w:ascii="Trebuchet MS" w:hAnsi="Trebuchet MS" w:cs="Arial"/>
                <w:color w:val="000000"/>
                <w:sz w:val="20"/>
                <w:szCs w:val="20"/>
                <w:lang w:bidi="th-TH"/>
              </w:rPr>
            </w:pPr>
            <w:del w:id="697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569616" w14:textId="31E266B6" w:rsidR="008601AF" w:rsidRPr="008601AF" w:rsidRDefault="008601AF" w:rsidP="003C2C2A">
            <w:pPr>
              <w:jc w:val="center"/>
              <w:rPr>
                <w:rFonts w:ascii="Trebuchet MS" w:hAnsi="Trebuchet MS" w:cs="Arial"/>
                <w:color w:val="000000"/>
                <w:sz w:val="20"/>
                <w:szCs w:val="20"/>
                <w:lang w:bidi="th-TH"/>
              </w:rPr>
            </w:pPr>
            <w:del w:id="6972" w:author="Philippe Hollanda - Oliveira Trust" w:date="2022-07-19T10:08:00Z">
              <w:r w:rsidRPr="008601AF" w:rsidDel="00627AA0">
                <w:rPr>
                  <w:rFonts w:ascii="Trebuchet MS" w:hAnsi="Trebuchet MS" w:cs="Arial"/>
                  <w:color w:val="000000"/>
                  <w:sz w:val="20"/>
                  <w:szCs w:val="20"/>
                  <w:lang w:bidi="th-TH"/>
                </w:rPr>
                <w:delText>05/10/2021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C89FC9" w14:textId="1DD28FC6" w:rsidR="008601AF" w:rsidRPr="008601AF" w:rsidRDefault="008601AF" w:rsidP="003C2C2A">
            <w:pPr>
              <w:jc w:val="center"/>
              <w:rPr>
                <w:rFonts w:ascii="Trebuchet MS" w:hAnsi="Trebuchet MS" w:cs="Arial"/>
                <w:color w:val="000000"/>
                <w:sz w:val="20"/>
                <w:szCs w:val="20"/>
                <w:lang w:bidi="th-TH"/>
              </w:rPr>
            </w:pPr>
            <w:del w:id="6974" w:author="Philippe Hollanda - Oliveira Trust" w:date="2022-07-19T10:08:00Z">
              <w:r w:rsidRPr="008601AF" w:rsidDel="00627AA0">
                <w:rPr>
                  <w:rFonts w:ascii="Trebuchet MS" w:hAnsi="Trebuchet MS" w:cs="Arial"/>
                  <w:color w:val="000000"/>
                  <w:sz w:val="20"/>
                  <w:szCs w:val="20"/>
                  <w:lang w:bidi="th-TH"/>
                </w:rPr>
                <w:delText>R$ 42.667,17</w:delText>
              </w:r>
            </w:del>
          </w:p>
        </w:tc>
      </w:tr>
      <w:tr w:rsidR="008601AF" w:rsidRPr="008601AF" w14:paraId="63A5AFFD" w14:textId="77777777" w:rsidTr="00627AA0">
        <w:tblPrEx>
          <w:tblW w:w="5000" w:type="pct"/>
          <w:tblCellMar>
            <w:left w:w="70" w:type="dxa"/>
            <w:right w:w="70" w:type="dxa"/>
          </w:tblCellMar>
          <w:tblPrExChange w:id="6975" w:author="Philippe Hollanda - Oliveira Trust" w:date="2022-07-19T10:08:00Z">
            <w:tblPrEx>
              <w:tblW w:w="5000" w:type="pct"/>
              <w:tblCellMar>
                <w:left w:w="70" w:type="dxa"/>
                <w:right w:w="70" w:type="dxa"/>
              </w:tblCellMar>
            </w:tblPrEx>
          </w:tblPrExChange>
        </w:tblPrEx>
        <w:trPr>
          <w:trHeight w:val="1785"/>
          <w:trPrChange w:id="69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621A03" w14:textId="2E856A9A" w:rsidR="008601AF" w:rsidRPr="008601AF" w:rsidRDefault="008601AF" w:rsidP="003C2C2A">
            <w:pPr>
              <w:jc w:val="center"/>
              <w:rPr>
                <w:rFonts w:ascii="Trebuchet MS" w:hAnsi="Trebuchet MS" w:cs="Arial"/>
                <w:color w:val="000000"/>
                <w:sz w:val="20"/>
                <w:szCs w:val="20"/>
                <w:lang w:bidi="th-TH"/>
              </w:rPr>
            </w:pPr>
            <w:del w:id="6978" w:author="Philippe Hollanda - Oliveira Trust" w:date="2022-07-19T10:08:00Z">
              <w:r w:rsidRPr="008601AF" w:rsidDel="00627AA0">
                <w:rPr>
                  <w:rFonts w:ascii="Trebuchet MS" w:hAnsi="Trebuchet MS" w:cs="Arial"/>
                  <w:color w:val="000000"/>
                  <w:sz w:val="20"/>
                  <w:szCs w:val="20"/>
                  <w:lang w:bidi="th-TH"/>
                </w:rPr>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8CEBCF" w14:textId="697AFE94" w:rsidR="008601AF" w:rsidRPr="008601AF" w:rsidRDefault="008601AF" w:rsidP="003C2C2A">
            <w:pPr>
              <w:jc w:val="center"/>
              <w:rPr>
                <w:rFonts w:ascii="Trebuchet MS" w:hAnsi="Trebuchet MS" w:cs="Arial"/>
                <w:color w:val="000000"/>
                <w:sz w:val="20"/>
                <w:szCs w:val="20"/>
                <w:lang w:bidi="th-TH"/>
              </w:rPr>
            </w:pPr>
            <w:del w:id="6980" w:author="Philippe Hollanda - Oliveira Trust" w:date="2022-07-19T10:08:00Z">
              <w:r w:rsidRPr="008601AF" w:rsidDel="00627AA0">
                <w:rPr>
                  <w:rFonts w:ascii="Trebuchet MS" w:hAnsi="Trebuchet MS" w:cs="Arial"/>
                  <w:color w:val="000000"/>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73F54D1" w14:textId="578020E6" w:rsidR="008601AF" w:rsidRPr="008601AF" w:rsidRDefault="008601AF" w:rsidP="003C2C2A">
            <w:pPr>
              <w:jc w:val="center"/>
              <w:rPr>
                <w:rFonts w:ascii="Trebuchet MS" w:hAnsi="Trebuchet MS" w:cs="Arial"/>
                <w:color w:val="000000"/>
                <w:sz w:val="20"/>
                <w:szCs w:val="20"/>
                <w:lang w:bidi="th-TH"/>
              </w:rPr>
            </w:pPr>
            <w:del w:id="6982" w:author="Philippe Hollanda - Oliveira Trust" w:date="2022-07-19T10:08:00Z">
              <w:r w:rsidRPr="008601AF" w:rsidDel="00627AA0">
                <w:rPr>
                  <w:rFonts w:ascii="Trebuchet MS" w:hAnsi="Trebuchet MS" w:cs="Arial"/>
                  <w:color w:val="000000"/>
                  <w:sz w:val="20"/>
                  <w:szCs w:val="20"/>
                  <w:lang w:bidi="th-TH"/>
                </w:rPr>
                <w:delText>R$ 1.430,00</w:delText>
              </w:r>
            </w:del>
          </w:p>
        </w:tc>
      </w:tr>
      <w:tr w:rsidR="008601AF" w:rsidRPr="008601AF" w14:paraId="72B32FD1" w14:textId="77777777" w:rsidTr="00627AA0">
        <w:tblPrEx>
          <w:tblW w:w="5000" w:type="pct"/>
          <w:tblCellMar>
            <w:left w:w="70" w:type="dxa"/>
            <w:right w:w="70" w:type="dxa"/>
          </w:tblCellMar>
          <w:tblPrExChange w:id="6983" w:author="Philippe Hollanda - Oliveira Trust" w:date="2022-07-19T10:08:00Z">
            <w:tblPrEx>
              <w:tblW w:w="5000" w:type="pct"/>
              <w:tblCellMar>
                <w:left w:w="70" w:type="dxa"/>
                <w:right w:w="70" w:type="dxa"/>
              </w:tblCellMar>
            </w:tblPrEx>
          </w:tblPrExChange>
        </w:tblPrEx>
        <w:trPr>
          <w:trHeight w:val="1785"/>
          <w:trPrChange w:id="698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8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5D637C" w14:textId="1A87161A" w:rsidR="008601AF" w:rsidRPr="008601AF" w:rsidRDefault="008601AF" w:rsidP="003C2C2A">
            <w:pPr>
              <w:jc w:val="center"/>
              <w:rPr>
                <w:rFonts w:ascii="Trebuchet MS" w:hAnsi="Trebuchet MS" w:cs="Arial"/>
                <w:color w:val="000000"/>
                <w:sz w:val="20"/>
                <w:szCs w:val="20"/>
                <w:lang w:bidi="th-TH"/>
              </w:rPr>
            </w:pPr>
            <w:del w:id="6986"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BE7F70" w14:textId="68E0FE42" w:rsidR="008601AF" w:rsidRPr="008601AF" w:rsidRDefault="008601AF" w:rsidP="003C2C2A">
            <w:pPr>
              <w:jc w:val="center"/>
              <w:rPr>
                <w:rFonts w:ascii="Trebuchet MS" w:hAnsi="Trebuchet MS" w:cs="Arial"/>
                <w:color w:val="000000"/>
                <w:sz w:val="20"/>
                <w:szCs w:val="20"/>
                <w:lang w:bidi="th-TH"/>
              </w:rPr>
            </w:pPr>
            <w:del w:id="6988" w:author="Philippe Hollanda - Oliveira Trust" w:date="2022-07-19T10:08:00Z">
              <w:r w:rsidRPr="008601AF" w:rsidDel="00627AA0">
                <w:rPr>
                  <w:rFonts w:ascii="Trebuchet MS" w:hAnsi="Trebuchet MS" w:cs="Arial"/>
                  <w:color w:val="000000"/>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2BBB09" w14:textId="4F5772EE" w:rsidR="008601AF" w:rsidRPr="008601AF" w:rsidRDefault="008601AF" w:rsidP="003C2C2A">
            <w:pPr>
              <w:jc w:val="center"/>
              <w:rPr>
                <w:rFonts w:ascii="Trebuchet MS" w:hAnsi="Trebuchet MS" w:cs="Arial"/>
                <w:color w:val="000000"/>
                <w:sz w:val="20"/>
                <w:szCs w:val="20"/>
                <w:lang w:bidi="th-TH"/>
              </w:rPr>
            </w:pPr>
            <w:del w:id="6990" w:author="Philippe Hollanda - Oliveira Trust" w:date="2022-07-19T10:08:00Z">
              <w:r w:rsidRPr="008601AF" w:rsidDel="00627AA0">
                <w:rPr>
                  <w:rFonts w:ascii="Trebuchet MS" w:hAnsi="Trebuchet MS" w:cs="Arial"/>
                  <w:color w:val="000000"/>
                  <w:sz w:val="20"/>
                  <w:szCs w:val="20"/>
                  <w:lang w:bidi="th-TH"/>
                </w:rPr>
                <w:delText>R$ 5.257,00</w:delText>
              </w:r>
            </w:del>
          </w:p>
        </w:tc>
      </w:tr>
      <w:tr w:rsidR="008601AF" w:rsidRPr="008601AF" w14:paraId="740CC9F9" w14:textId="77777777" w:rsidTr="00627AA0">
        <w:tblPrEx>
          <w:tblW w:w="5000" w:type="pct"/>
          <w:tblCellMar>
            <w:left w:w="70" w:type="dxa"/>
            <w:right w:w="70" w:type="dxa"/>
          </w:tblCellMar>
          <w:tblPrExChange w:id="6991" w:author="Philippe Hollanda - Oliveira Trust" w:date="2022-07-19T10:08:00Z">
            <w:tblPrEx>
              <w:tblW w:w="5000" w:type="pct"/>
              <w:tblCellMar>
                <w:left w:w="70" w:type="dxa"/>
                <w:right w:w="70" w:type="dxa"/>
              </w:tblCellMar>
            </w:tblPrEx>
          </w:tblPrExChange>
        </w:tblPrEx>
        <w:trPr>
          <w:trHeight w:val="1785"/>
          <w:trPrChange w:id="699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699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3E662D" w14:textId="6BCB0828" w:rsidR="008601AF" w:rsidRPr="008601AF" w:rsidRDefault="008601AF" w:rsidP="003C2C2A">
            <w:pPr>
              <w:jc w:val="center"/>
              <w:rPr>
                <w:rFonts w:ascii="Trebuchet MS" w:hAnsi="Trebuchet MS" w:cs="Arial"/>
                <w:color w:val="000000"/>
                <w:sz w:val="20"/>
                <w:szCs w:val="20"/>
                <w:lang w:bidi="th-TH"/>
              </w:rPr>
            </w:pPr>
            <w:del w:id="699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699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E2B2EC" w14:textId="60B3C64B" w:rsidR="008601AF" w:rsidRPr="008601AF" w:rsidRDefault="008601AF" w:rsidP="003C2C2A">
            <w:pPr>
              <w:jc w:val="center"/>
              <w:rPr>
                <w:rFonts w:ascii="Trebuchet MS" w:hAnsi="Trebuchet MS" w:cs="Arial"/>
                <w:color w:val="000000"/>
                <w:sz w:val="20"/>
                <w:szCs w:val="20"/>
                <w:lang w:bidi="th-TH"/>
              </w:rPr>
            </w:pPr>
            <w:del w:id="6996" w:author="Philippe Hollanda - Oliveira Trust" w:date="2022-07-19T10:08:00Z">
              <w:r w:rsidRPr="008601AF" w:rsidDel="00627AA0">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699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F6FB20" w14:textId="4B679B0B" w:rsidR="008601AF" w:rsidRPr="008601AF" w:rsidRDefault="008601AF" w:rsidP="003C2C2A">
            <w:pPr>
              <w:jc w:val="center"/>
              <w:rPr>
                <w:rFonts w:ascii="Trebuchet MS" w:hAnsi="Trebuchet MS" w:cs="Arial"/>
                <w:color w:val="000000"/>
                <w:sz w:val="20"/>
                <w:szCs w:val="20"/>
                <w:lang w:bidi="th-TH"/>
              </w:rPr>
            </w:pPr>
            <w:del w:id="6998" w:author="Philippe Hollanda - Oliveira Trust" w:date="2022-07-19T10:08:00Z">
              <w:r w:rsidRPr="008601AF" w:rsidDel="00627AA0">
                <w:rPr>
                  <w:rFonts w:ascii="Trebuchet MS" w:hAnsi="Trebuchet MS" w:cs="Arial"/>
                  <w:color w:val="000000"/>
                  <w:sz w:val="20"/>
                  <w:szCs w:val="20"/>
                  <w:lang w:bidi="th-TH"/>
                </w:rPr>
                <w:delText>R$ 2.714,45</w:delText>
              </w:r>
            </w:del>
          </w:p>
        </w:tc>
      </w:tr>
      <w:tr w:rsidR="008601AF" w:rsidRPr="008601AF" w14:paraId="3740B11F" w14:textId="77777777" w:rsidTr="00627AA0">
        <w:tblPrEx>
          <w:tblW w:w="5000" w:type="pct"/>
          <w:tblCellMar>
            <w:left w:w="70" w:type="dxa"/>
            <w:right w:w="70" w:type="dxa"/>
          </w:tblCellMar>
          <w:tblPrExChange w:id="6999" w:author="Philippe Hollanda - Oliveira Trust" w:date="2022-07-19T10:08:00Z">
            <w:tblPrEx>
              <w:tblW w:w="5000" w:type="pct"/>
              <w:tblCellMar>
                <w:left w:w="70" w:type="dxa"/>
                <w:right w:w="70" w:type="dxa"/>
              </w:tblCellMar>
            </w:tblPrEx>
          </w:tblPrExChange>
        </w:tblPrEx>
        <w:trPr>
          <w:trHeight w:val="1785"/>
          <w:trPrChange w:id="700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00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AD3D02" w14:textId="0BE837AF" w:rsidR="008601AF" w:rsidRPr="008601AF" w:rsidRDefault="008601AF" w:rsidP="003C2C2A">
            <w:pPr>
              <w:jc w:val="center"/>
              <w:rPr>
                <w:rFonts w:ascii="Trebuchet MS" w:hAnsi="Trebuchet MS" w:cs="Arial"/>
                <w:color w:val="000000"/>
                <w:sz w:val="20"/>
                <w:szCs w:val="20"/>
                <w:lang w:bidi="th-TH"/>
              </w:rPr>
            </w:pPr>
            <w:del w:id="700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00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0A50C3" w14:textId="4D7B3D37" w:rsidR="008601AF" w:rsidRPr="008601AF" w:rsidRDefault="008601AF" w:rsidP="003C2C2A">
            <w:pPr>
              <w:jc w:val="center"/>
              <w:rPr>
                <w:rFonts w:ascii="Trebuchet MS" w:hAnsi="Trebuchet MS" w:cs="Arial"/>
                <w:color w:val="000000"/>
                <w:sz w:val="20"/>
                <w:szCs w:val="20"/>
                <w:lang w:bidi="th-TH"/>
              </w:rPr>
            </w:pPr>
            <w:del w:id="7004" w:author="Philippe Hollanda - Oliveira Trust" w:date="2022-07-19T10:08:00Z">
              <w:r w:rsidRPr="008601AF" w:rsidDel="00627AA0">
                <w:rPr>
                  <w:rFonts w:ascii="Trebuchet MS" w:hAnsi="Trebuchet MS" w:cs="Arial"/>
                  <w:color w:val="000000"/>
                  <w:sz w:val="20"/>
                  <w:szCs w:val="20"/>
                  <w:lang w:bidi="th-TH"/>
                </w:rPr>
                <w:delText>19/10/2021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0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C93D48" w14:textId="3DADBEBD" w:rsidR="008601AF" w:rsidRPr="008601AF" w:rsidRDefault="008601AF" w:rsidP="003C2C2A">
            <w:pPr>
              <w:jc w:val="center"/>
              <w:rPr>
                <w:rFonts w:ascii="Trebuchet MS" w:hAnsi="Trebuchet MS" w:cs="Arial"/>
                <w:color w:val="000000"/>
                <w:sz w:val="20"/>
                <w:szCs w:val="20"/>
                <w:lang w:bidi="th-TH"/>
              </w:rPr>
            </w:pPr>
            <w:del w:id="7006" w:author="Philippe Hollanda - Oliveira Trust" w:date="2022-07-19T10:08:00Z">
              <w:r w:rsidRPr="008601AF" w:rsidDel="00627AA0">
                <w:rPr>
                  <w:rFonts w:ascii="Trebuchet MS" w:hAnsi="Trebuchet MS" w:cs="Arial"/>
                  <w:color w:val="000000"/>
                  <w:sz w:val="20"/>
                  <w:szCs w:val="20"/>
                  <w:lang w:bidi="th-TH"/>
                </w:rPr>
                <w:delText>R$ 6.375,56</w:delText>
              </w:r>
            </w:del>
          </w:p>
        </w:tc>
      </w:tr>
      <w:tr w:rsidR="008601AF" w:rsidRPr="008601AF" w14:paraId="345D4E9E" w14:textId="77777777" w:rsidTr="00627AA0">
        <w:tblPrEx>
          <w:tblW w:w="5000" w:type="pct"/>
          <w:tblCellMar>
            <w:left w:w="70" w:type="dxa"/>
            <w:right w:w="70" w:type="dxa"/>
          </w:tblCellMar>
          <w:tblPrExChange w:id="7007" w:author="Philippe Hollanda - Oliveira Trust" w:date="2022-07-19T10:08:00Z">
            <w:tblPrEx>
              <w:tblW w:w="5000" w:type="pct"/>
              <w:tblCellMar>
                <w:left w:w="70" w:type="dxa"/>
                <w:right w:w="70" w:type="dxa"/>
              </w:tblCellMar>
            </w:tblPrEx>
          </w:tblPrExChange>
        </w:tblPrEx>
        <w:trPr>
          <w:trHeight w:val="1785"/>
          <w:trPrChange w:id="700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00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D7D46B" w14:textId="371256F7" w:rsidR="008601AF" w:rsidRPr="008601AF" w:rsidRDefault="008601AF" w:rsidP="003C2C2A">
            <w:pPr>
              <w:jc w:val="center"/>
              <w:rPr>
                <w:rFonts w:ascii="Trebuchet MS" w:hAnsi="Trebuchet MS" w:cs="Arial"/>
                <w:color w:val="000000"/>
                <w:sz w:val="20"/>
                <w:szCs w:val="20"/>
                <w:lang w:bidi="th-TH"/>
              </w:rPr>
            </w:pPr>
            <w:del w:id="7010"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0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FCE4C3" w14:textId="102A0519" w:rsidR="008601AF" w:rsidRPr="008601AF" w:rsidRDefault="008601AF" w:rsidP="003C2C2A">
            <w:pPr>
              <w:jc w:val="center"/>
              <w:rPr>
                <w:rFonts w:ascii="Trebuchet MS" w:hAnsi="Trebuchet MS" w:cs="Arial"/>
                <w:color w:val="000000"/>
                <w:sz w:val="20"/>
                <w:szCs w:val="20"/>
                <w:lang w:bidi="th-TH"/>
              </w:rPr>
            </w:pPr>
            <w:del w:id="7012" w:author="Philippe Hollanda - Oliveira Trust" w:date="2022-07-19T10:08:00Z">
              <w:r w:rsidRPr="008601AF" w:rsidDel="00627AA0">
                <w:rPr>
                  <w:rFonts w:ascii="Trebuchet MS" w:hAnsi="Trebuchet MS" w:cs="Arial"/>
                  <w:color w:val="000000"/>
                  <w:sz w:val="20"/>
                  <w:szCs w:val="20"/>
                  <w:lang w:bidi="th-TH"/>
                </w:rPr>
                <w:delText>05/11/2021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E0E927" w14:textId="66ACD9BD" w:rsidR="008601AF" w:rsidRPr="008601AF" w:rsidRDefault="008601AF" w:rsidP="003C2C2A">
            <w:pPr>
              <w:jc w:val="center"/>
              <w:rPr>
                <w:rFonts w:ascii="Trebuchet MS" w:hAnsi="Trebuchet MS" w:cs="Arial"/>
                <w:color w:val="000000"/>
                <w:sz w:val="20"/>
                <w:szCs w:val="20"/>
                <w:lang w:bidi="th-TH"/>
              </w:rPr>
            </w:pPr>
            <w:del w:id="7014" w:author="Philippe Hollanda - Oliveira Trust" w:date="2022-07-19T10:08:00Z">
              <w:r w:rsidRPr="008601AF" w:rsidDel="00627AA0">
                <w:rPr>
                  <w:rFonts w:ascii="Trebuchet MS" w:hAnsi="Trebuchet MS" w:cs="Arial"/>
                  <w:color w:val="000000"/>
                  <w:sz w:val="20"/>
                  <w:szCs w:val="20"/>
                  <w:lang w:bidi="th-TH"/>
                </w:rPr>
                <w:delText>R$ 6.768,00</w:delText>
              </w:r>
            </w:del>
          </w:p>
        </w:tc>
      </w:tr>
      <w:tr w:rsidR="008601AF" w:rsidRPr="008601AF" w14:paraId="196ECBE0" w14:textId="77777777" w:rsidTr="00627AA0">
        <w:tblPrEx>
          <w:tblW w:w="5000" w:type="pct"/>
          <w:tblCellMar>
            <w:left w:w="70" w:type="dxa"/>
            <w:right w:w="70" w:type="dxa"/>
          </w:tblCellMar>
          <w:tblPrExChange w:id="7015" w:author="Philippe Hollanda - Oliveira Trust" w:date="2022-07-19T10:08:00Z">
            <w:tblPrEx>
              <w:tblW w:w="5000" w:type="pct"/>
              <w:tblCellMar>
                <w:left w:w="70" w:type="dxa"/>
                <w:right w:w="70" w:type="dxa"/>
              </w:tblCellMar>
            </w:tblPrEx>
          </w:tblPrExChange>
        </w:tblPrEx>
        <w:trPr>
          <w:trHeight w:val="1785"/>
          <w:trPrChange w:id="701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01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9DC7E1" w14:textId="676269E8" w:rsidR="008601AF" w:rsidRPr="008601AF" w:rsidRDefault="008601AF" w:rsidP="003C2C2A">
            <w:pPr>
              <w:jc w:val="center"/>
              <w:rPr>
                <w:rFonts w:ascii="Trebuchet MS" w:hAnsi="Trebuchet MS" w:cs="Arial"/>
                <w:color w:val="000000"/>
                <w:sz w:val="20"/>
                <w:szCs w:val="20"/>
                <w:lang w:bidi="th-TH"/>
              </w:rPr>
            </w:pPr>
            <w:del w:id="7018"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0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0A03B1" w14:textId="52FA4CD5" w:rsidR="008601AF" w:rsidRPr="008601AF" w:rsidRDefault="008601AF" w:rsidP="003C2C2A">
            <w:pPr>
              <w:jc w:val="center"/>
              <w:rPr>
                <w:rFonts w:ascii="Trebuchet MS" w:hAnsi="Trebuchet MS" w:cs="Arial"/>
                <w:color w:val="000000"/>
                <w:sz w:val="20"/>
                <w:szCs w:val="20"/>
                <w:lang w:bidi="th-TH"/>
              </w:rPr>
            </w:pPr>
            <w:del w:id="7020" w:author="Philippe Hollanda - Oliveira Trust" w:date="2022-07-19T10:08:00Z">
              <w:r w:rsidRPr="008601AF" w:rsidDel="00627AA0">
                <w:rPr>
                  <w:rFonts w:ascii="Trebuchet MS" w:hAnsi="Trebuchet MS" w:cs="Arial"/>
                  <w:color w:val="000000"/>
                  <w:sz w:val="20"/>
                  <w:szCs w:val="20"/>
                  <w:lang w:bidi="th-TH"/>
                </w:rPr>
                <w:delText>21/10/2021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3C6802" w14:textId="559F1520" w:rsidR="008601AF" w:rsidRPr="008601AF" w:rsidRDefault="008601AF" w:rsidP="003C2C2A">
            <w:pPr>
              <w:jc w:val="center"/>
              <w:rPr>
                <w:rFonts w:ascii="Trebuchet MS" w:hAnsi="Trebuchet MS" w:cs="Arial"/>
                <w:color w:val="000000"/>
                <w:sz w:val="20"/>
                <w:szCs w:val="20"/>
                <w:lang w:bidi="th-TH"/>
              </w:rPr>
            </w:pPr>
            <w:del w:id="7022" w:author="Philippe Hollanda - Oliveira Trust" w:date="2022-07-19T10:08:00Z">
              <w:r w:rsidRPr="008601AF" w:rsidDel="00627AA0">
                <w:rPr>
                  <w:rFonts w:ascii="Trebuchet MS" w:hAnsi="Trebuchet MS" w:cs="Arial"/>
                  <w:color w:val="000000"/>
                  <w:sz w:val="20"/>
                  <w:szCs w:val="20"/>
                  <w:lang w:bidi="th-TH"/>
                </w:rPr>
                <w:delText>R$ 1.818,49</w:delText>
              </w:r>
            </w:del>
          </w:p>
        </w:tc>
      </w:tr>
      <w:tr w:rsidR="008601AF" w:rsidRPr="008601AF" w14:paraId="3B9BE63B" w14:textId="77777777" w:rsidTr="00627AA0">
        <w:tblPrEx>
          <w:tblW w:w="5000" w:type="pct"/>
          <w:tblCellMar>
            <w:left w:w="70" w:type="dxa"/>
            <w:right w:w="70" w:type="dxa"/>
          </w:tblCellMar>
          <w:tblPrExChange w:id="7023" w:author="Philippe Hollanda - Oliveira Trust" w:date="2022-07-19T10:08:00Z">
            <w:tblPrEx>
              <w:tblW w:w="5000" w:type="pct"/>
              <w:tblCellMar>
                <w:left w:w="70" w:type="dxa"/>
                <w:right w:w="70" w:type="dxa"/>
              </w:tblCellMar>
            </w:tblPrEx>
          </w:tblPrExChange>
        </w:tblPrEx>
        <w:trPr>
          <w:trHeight w:val="1785"/>
          <w:trPrChange w:id="702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02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A901E3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0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E46659" w14:textId="3C893529" w:rsidR="008601AF" w:rsidRPr="008601AF" w:rsidRDefault="008601AF" w:rsidP="003C2C2A">
            <w:pPr>
              <w:jc w:val="center"/>
              <w:rPr>
                <w:rFonts w:ascii="Trebuchet MS" w:hAnsi="Trebuchet MS" w:cs="Arial"/>
                <w:color w:val="000000"/>
                <w:sz w:val="20"/>
                <w:szCs w:val="20"/>
                <w:lang w:bidi="th-TH"/>
              </w:rPr>
            </w:pPr>
            <w:del w:id="7027" w:author="Philippe Hollanda - Oliveira Trust" w:date="2022-07-19T10:08:00Z">
              <w:r w:rsidRPr="008601AF" w:rsidDel="00627AA0">
                <w:rPr>
                  <w:rFonts w:ascii="Trebuchet MS" w:hAnsi="Trebuchet MS" w:cs="Arial"/>
                  <w:color w:val="000000"/>
                  <w:sz w:val="20"/>
                  <w:szCs w:val="20"/>
                  <w:lang w:bidi="th-TH"/>
                </w:rPr>
                <w:delText>05/11/2021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371E8C" w14:textId="4585E404" w:rsidR="008601AF" w:rsidRPr="008601AF" w:rsidRDefault="008601AF" w:rsidP="003C2C2A">
            <w:pPr>
              <w:jc w:val="center"/>
              <w:rPr>
                <w:rFonts w:ascii="Trebuchet MS" w:hAnsi="Trebuchet MS" w:cs="Arial"/>
                <w:color w:val="000000"/>
                <w:sz w:val="20"/>
                <w:szCs w:val="20"/>
                <w:lang w:bidi="th-TH"/>
              </w:rPr>
            </w:pPr>
            <w:del w:id="7029" w:author="Philippe Hollanda - Oliveira Trust" w:date="2022-07-19T10:08:00Z">
              <w:r w:rsidRPr="008601AF" w:rsidDel="00627AA0">
                <w:rPr>
                  <w:rFonts w:ascii="Trebuchet MS" w:hAnsi="Trebuchet MS" w:cs="Arial"/>
                  <w:color w:val="000000"/>
                  <w:sz w:val="20"/>
                  <w:szCs w:val="20"/>
                  <w:lang w:bidi="th-TH"/>
                </w:rPr>
                <w:delText>R$ 1.818,50</w:delText>
              </w:r>
            </w:del>
          </w:p>
        </w:tc>
      </w:tr>
      <w:tr w:rsidR="008601AF" w:rsidRPr="008601AF" w14:paraId="757E8938" w14:textId="77777777" w:rsidTr="00627AA0">
        <w:tblPrEx>
          <w:tblW w:w="5000" w:type="pct"/>
          <w:tblCellMar>
            <w:left w:w="70" w:type="dxa"/>
            <w:right w:w="70" w:type="dxa"/>
          </w:tblCellMar>
          <w:tblPrExChange w:id="7030" w:author="Philippe Hollanda - Oliveira Trust" w:date="2022-07-19T10:08:00Z">
            <w:tblPrEx>
              <w:tblW w:w="5000" w:type="pct"/>
              <w:tblCellMar>
                <w:left w:w="70" w:type="dxa"/>
                <w:right w:w="70" w:type="dxa"/>
              </w:tblCellMar>
            </w:tblPrEx>
          </w:tblPrExChange>
        </w:tblPrEx>
        <w:trPr>
          <w:trHeight w:val="1785"/>
          <w:trPrChange w:id="703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03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6DC4B8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0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4B9CE5" w14:textId="20A4CC39" w:rsidR="008601AF" w:rsidRPr="008601AF" w:rsidRDefault="008601AF" w:rsidP="003C2C2A">
            <w:pPr>
              <w:jc w:val="center"/>
              <w:rPr>
                <w:rFonts w:ascii="Trebuchet MS" w:hAnsi="Trebuchet MS" w:cs="Arial"/>
                <w:color w:val="000000"/>
                <w:sz w:val="20"/>
                <w:szCs w:val="20"/>
                <w:lang w:bidi="th-TH"/>
              </w:rPr>
            </w:pPr>
            <w:del w:id="7034"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CEBEE7" w14:textId="76C93936" w:rsidR="008601AF" w:rsidRPr="008601AF" w:rsidRDefault="008601AF" w:rsidP="003C2C2A">
            <w:pPr>
              <w:jc w:val="center"/>
              <w:rPr>
                <w:rFonts w:ascii="Trebuchet MS" w:hAnsi="Trebuchet MS" w:cs="Arial"/>
                <w:color w:val="000000"/>
                <w:sz w:val="20"/>
                <w:szCs w:val="20"/>
                <w:lang w:bidi="th-TH"/>
              </w:rPr>
            </w:pPr>
            <w:del w:id="7036" w:author="Philippe Hollanda - Oliveira Trust" w:date="2022-07-19T10:08:00Z">
              <w:r w:rsidRPr="008601AF" w:rsidDel="00627AA0">
                <w:rPr>
                  <w:rFonts w:ascii="Trebuchet MS" w:hAnsi="Trebuchet MS" w:cs="Arial"/>
                  <w:color w:val="000000"/>
                  <w:sz w:val="20"/>
                  <w:szCs w:val="20"/>
                  <w:lang w:bidi="th-TH"/>
                </w:rPr>
                <w:delText>R$ 1.818,50</w:delText>
              </w:r>
            </w:del>
          </w:p>
        </w:tc>
      </w:tr>
      <w:tr w:rsidR="008601AF" w:rsidRPr="008601AF" w14:paraId="1ED92994" w14:textId="77777777" w:rsidTr="00627AA0">
        <w:tblPrEx>
          <w:tblW w:w="5000" w:type="pct"/>
          <w:tblCellMar>
            <w:left w:w="70" w:type="dxa"/>
            <w:right w:w="70" w:type="dxa"/>
          </w:tblCellMar>
          <w:tblPrExChange w:id="7037" w:author="Philippe Hollanda - Oliveira Trust" w:date="2022-07-19T10:08:00Z">
            <w:tblPrEx>
              <w:tblW w:w="5000" w:type="pct"/>
              <w:tblCellMar>
                <w:left w:w="70" w:type="dxa"/>
                <w:right w:w="70" w:type="dxa"/>
              </w:tblCellMar>
            </w:tblPrEx>
          </w:tblPrExChange>
        </w:tblPrEx>
        <w:trPr>
          <w:trHeight w:val="1785"/>
          <w:trPrChange w:id="7038"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039"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63195D" w14:textId="3663341F" w:rsidR="008601AF" w:rsidRPr="008601AF" w:rsidRDefault="008601AF" w:rsidP="003C2C2A">
            <w:pPr>
              <w:jc w:val="center"/>
              <w:rPr>
                <w:rFonts w:ascii="Trebuchet MS" w:hAnsi="Trebuchet MS" w:cs="Arial"/>
                <w:color w:val="000000"/>
                <w:sz w:val="20"/>
                <w:szCs w:val="20"/>
                <w:lang w:bidi="th-TH"/>
              </w:rPr>
            </w:pPr>
            <w:del w:id="7040"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0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D0CD89" w14:textId="1AEDF881" w:rsidR="008601AF" w:rsidRPr="008601AF" w:rsidRDefault="008601AF" w:rsidP="003C2C2A">
            <w:pPr>
              <w:jc w:val="center"/>
              <w:rPr>
                <w:rFonts w:ascii="Trebuchet MS" w:hAnsi="Trebuchet MS" w:cs="Arial"/>
                <w:color w:val="000000"/>
                <w:sz w:val="20"/>
                <w:szCs w:val="20"/>
                <w:lang w:bidi="th-TH"/>
              </w:rPr>
            </w:pPr>
            <w:del w:id="7042" w:author="Philippe Hollanda - Oliveira Trust" w:date="2022-07-19T10:08:00Z">
              <w:r w:rsidRPr="008601AF" w:rsidDel="00627AA0">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6A0F49" w14:textId="6D3B6711" w:rsidR="008601AF" w:rsidRPr="008601AF" w:rsidRDefault="008601AF" w:rsidP="003C2C2A">
            <w:pPr>
              <w:jc w:val="center"/>
              <w:rPr>
                <w:rFonts w:ascii="Trebuchet MS" w:hAnsi="Trebuchet MS" w:cs="Arial"/>
                <w:color w:val="000000"/>
                <w:sz w:val="20"/>
                <w:szCs w:val="20"/>
                <w:lang w:bidi="th-TH"/>
              </w:rPr>
            </w:pPr>
            <w:del w:id="7044" w:author="Philippe Hollanda - Oliveira Trust" w:date="2022-07-19T10:08:00Z">
              <w:r w:rsidRPr="008601AF" w:rsidDel="00627AA0">
                <w:rPr>
                  <w:rFonts w:ascii="Trebuchet MS" w:hAnsi="Trebuchet MS" w:cs="Arial"/>
                  <w:color w:val="000000"/>
                  <w:sz w:val="20"/>
                  <w:szCs w:val="20"/>
                  <w:lang w:bidi="th-TH"/>
                </w:rPr>
                <w:delText>R$ 7.014,37</w:delText>
              </w:r>
            </w:del>
          </w:p>
        </w:tc>
      </w:tr>
      <w:tr w:rsidR="008601AF" w:rsidRPr="008601AF" w14:paraId="5B015164" w14:textId="77777777" w:rsidTr="00627AA0">
        <w:tblPrEx>
          <w:tblW w:w="5000" w:type="pct"/>
          <w:tblCellMar>
            <w:left w:w="70" w:type="dxa"/>
            <w:right w:w="70" w:type="dxa"/>
          </w:tblCellMar>
          <w:tblPrExChange w:id="7045" w:author="Philippe Hollanda - Oliveira Trust" w:date="2022-07-19T10:08:00Z">
            <w:tblPrEx>
              <w:tblW w:w="5000" w:type="pct"/>
              <w:tblCellMar>
                <w:left w:w="70" w:type="dxa"/>
                <w:right w:w="70" w:type="dxa"/>
              </w:tblCellMar>
            </w:tblPrEx>
          </w:tblPrExChange>
        </w:tblPrEx>
        <w:trPr>
          <w:trHeight w:val="255"/>
          <w:trPrChange w:id="7046" w:author="Philippe Hollanda - Oliveira Trust" w:date="2022-07-19T10:08:00Z">
            <w:trPr>
              <w:trHeight w:val="25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04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C1CE63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04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B972F9" w14:textId="450F5F51" w:rsidR="008601AF" w:rsidRPr="008601AF" w:rsidRDefault="008601AF" w:rsidP="003C2C2A">
            <w:pPr>
              <w:jc w:val="center"/>
              <w:rPr>
                <w:rFonts w:ascii="Trebuchet MS" w:hAnsi="Trebuchet MS" w:cs="Arial"/>
                <w:color w:val="000000"/>
                <w:sz w:val="20"/>
                <w:szCs w:val="20"/>
                <w:lang w:bidi="th-TH"/>
              </w:rPr>
            </w:pPr>
            <w:del w:id="7049" w:author="Philippe Hollanda - Oliveira Trust" w:date="2022-07-19T10:08:00Z">
              <w:r w:rsidRPr="008601AF" w:rsidDel="00627AA0">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5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7C98DE" w14:textId="16D35923" w:rsidR="008601AF" w:rsidRPr="008601AF" w:rsidRDefault="008601AF" w:rsidP="003C2C2A">
            <w:pPr>
              <w:jc w:val="center"/>
              <w:rPr>
                <w:rFonts w:ascii="Trebuchet MS" w:hAnsi="Trebuchet MS" w:cs="Arial"/>
                <w:color w:val="000000"/>
                <w:sz w:val="20"/>
                <w:szCs w:val="20"/>
                <w:lang w:bidi="th-TH"/>
              </w:rPr>
            </w:pPr>
            <w:del w:id="7051" w:author="Philippe Hollanda - Oliveira Trust" w:date="2022-07-19T10:08:00Z">
              <w:r w:rsidRPr="008601AF" w:rsidDel="00627AA0">
                <w:rPr>
                  <w:rFonts w:ascii="Trebuchet MS" w:hAnsi="Trebuchet MS" w:cs="Arial"/>
                  <w:color w:val="000000"/>
                  <w:sz w:val="20"/>
                  <w:szCs w:val="20"/>
                  <w:lang w:bidi="th-TH"/>
                </w:rPr>
                <w:delText>R$ 7.014,37</w:delText>
              </w:r>
            </w:del>
          </w:p>
        </w:tc>
      </w:tr>
      <w:tr w:rsidR="008601AF" w:rsidRPr="008601AF" w14:paraId="799F00A7" w14:textId="77777777" w:rsidTr="00627AA0">
        <w:tblPrEx>
          <w:tblW w:w="5000" w:type="pct"/>
          <w:tblCellMar>
            <w:left w:w="70" w:type="dxa"/>
            <w:right w:w="70" w:type="dxa"/>
          </w:tblCellMar>
          <w:tblPrExChange w:id="7052" w:author="Philippe Hollanda - Oliveira Trust" w:date="2022-07-19T10:08:00Z">
            <w:tblPrEx>
              <w:tblW w:w="5000" w:type="pct"/>
              <w:tblCellMar>
                <w:left w:w="70" w:type="dxa"/>
                <w:right w:w="70" w:type="dxa"/>
              </w:tblCellMar>
            </w:tblPrEx>
          </w:tblPrExChange>
        </w:tblPrEx>
        <w:trPr>
          <w:trHeight w:val="1785"/>
          <w:trPrChange w:id="705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05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C9C53E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0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4A9D73" w14:textId="1D82D024" w:rsidR="008601AF" w:rsidRPr="008601AF" w:rsidRDefault="008601AF" w:rsidP="003C2C2A">
            <w:pPr>
              <w:jc w:val="center"/>
              <w:rPr>
                <w:rFonts w:ascii="Trebuchet MS" w:hAnsi="Trebuchet MS" w:cs="Arial"/>
                <w:color w:val="000000"/>
                <w:sz w:val="20"/>
                <w:szCs w:val="20"/>
                <w:lang w:bidi="th-TH"/>
              </w:rPr>
            </w:pPr>
            <w:del w:id="7056" w:author="Philippe Hollanda - Oliveira Trust" w:date="2022-07-19T10:08:00Z">
              <w:r w:rsidRPr="008601AF" w:rsidDel="00627AA0">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874640" w14:textId="79C88AD4" w:rsidR="008601AF" w:rsidRPr="008601AF" w:rsidRDefault="008601AF" w:rsidP="003C2C2A">
            <w:pPr>
              <w:jc w:val="center"/>
              <w:rPr>
                <w:rFonts w:ascii="Trebuchet MS" w:hAnsi="Trebuchet MS" w:cs="Arial"/>
                <w:color w:val="000000"/>
                <w:sz w:val="20"/>
                <w:szCs w:val="20"/>
                <w:lang w:bidi="th-TH"/>
              </w:rPr>
            </w:pPr>
            <w:del w:id="7058" w:author="Philippe Hollanda - Oliveira Trust" w:date="2022-07-19T10:08:00Z">
              <w:r w:rsidRPr="008601AF" w:rsidDel="00627AA0">
                <w:rPr>
                  <w:rFonts w:ascii="Trebuchet MS" w:hAnsi="Trebuchet MS" w:cs="Arial"/>
                  <w:color w:val="000000"/>
                  <w:sz w:val="20"/>
                  <w:szCs w:val="20"/>
                  <w:lang w:bidi="th-TH"/>
                </w:rPr>
                <w:delText>R$ 7.014,37</w:delText>
              </w:r>
            </w:del>
          </w:p>
        </w:tc>
      </w:tr>
      <w:tr w:rsidR="008601AF" w:rsidRPr="008601AF" w14:paraId="78365107" w14:textId="77777777" w:rsidTr="00627AA0">
        <w:tblPrEx>
          <w:tblW w:w="5000" w:type="pct"/>
          <w:tblCellMar>
            <w:left w:w="70" w:type="dxa"/>
            <w:right w:w="70" w:type="dxa"/>
          </w:tblCellMar>
          <w:tblPrExChange w:id="7059" w:author="Philippe Hollanda - Oliveira Trust" w:date="2022-07-19T10:08:00Z">
            <w:tblPrEx>
              <w:tblW w:w="5000" w:type="pct"/>
              <w:tblCellMar>
                <w:left w:w="70" w:type="dxa"/>
                <w:right w:w="70" w:type="dxa"/>
              </w:tblCellMar>
            </w:tblPrEx>
          </w:tblPrExChange>
        </w:tblPrEx>
        <w:trPr>
          <w:trHeight w:val="1785"/>
          <w:trPrChange w:id="706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06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3E90D2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06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AADFE4" w14:textId="1463E964" w:rsidR="008601AF" w:rsidRPr="008601AF" w:rsidRDefault="008601AF" w:rsidP="003C2C2A">
            <w:pPr>
              <w:jc w:val="center"/>
              <w:rPr>
                <w:rFonts w:ascii="Trebuchet MS" w:hAnsi="Trebuchet MS" w:cs="Arial"/>
                <w:color w:val="000000"/>
                <w:sz w:val="20"/>
                <w:szCs w:val="20"/>
                <w:lang w:bidi="th-TH"/>
              </w:rPr>
            </w:pPr>
            <w:del w:id="7063"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6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5C33A6" w14:textId="3E77C8EC" w:rsidR="008601AF" w:rsidRPr="008601AF" w:rsidRDefault="008601AF" w:rsidP="003C2C2A">
            <w:pPr>
              <w:jc w:val="center"/>
              <w:rPr>
                <w:rFonts w:ascii="Trebuchet MS" w:hAnsi="Trebuchet MS" w:cs="Arial"/>
                <w:color w:val="000000"/>
                <w:sz w:val="20"/>
                <w:szCs w:val="20"/>
                <w:lang w:bidi="th-TH"/>
              </w:rPr>
            </w:pPr>
            <w:del w:id="7065" w:author="Philippe Hollanda - Oliveira Trust" w:date="2022-07-19T10:08:00Z">
              <w:r w:rsidRPr="008601AF" w:rsidDel="00627AA0">
                <w:rPr>
                  <w:rFonts w:ascii="Trebuchet MS" w:hAnsi="Trebuchet MS" w:cs="Arial"/>
                  <w:color w:val="000000"/>
                  <w:sz w:val="20"/>
                  <w:szCs w:val="20"/>
                  <w:lang w:bidi="th-TH"/>
                </w:rPr>
                <w:delText>R$ 7.014,37</w:delText>
              </w:r>
            </w:del>
          </w:p>
        </w:tc>
      </w:tr>
      <w:tr w:rsidR="008601AF" w:rsidRPr="008601AF" w14:paraId="36BA7560" w14:textId="77777777" w:rsidTr="00627AA0">
        <w:tblPrEx>
          <w:tblW w:w="5000" w:type="pct"/>
          <w:tblCellMar>
            <w:left w:w="70" w:type="dxa"/>
            <w:right w:w="70" w:type="dxa"/>
          </w:tblCellMar>
          <w:tblPrExChange w:id="7066" w:author="Philippe Hollanda - Oliveira Trust" w:date="2022-07-19T10:08:00Z">
            <w:tblPrEx>
              <w:tblW w:w="5000" w:type="pct"/>
              <w:tblCellMar>
                <w:left w:w="70" w:type="dxa"/>
                <w:right w:w="70" w:type="dxa"/>
              </w:tblCellMar>
            </w:tblPrEx>
          </w:tblPrExChange>
        </w:tblPrEx>
        <w:trPr>
          <w:trHeight w:val="1785"/>
          <w:trPrChange w:id="706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06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CF5EC5" w14:textId="5D00300C" w:rsidR="008601AF" w:rsidRPr="008601AF" w:rsidRDefault="008601AF" w:rsidP="003C2C2A">
            <w:pPr>
              <w:jc w:val="center"/>
              <w:rPr>
                <w:rFonts w:ascii="Trebuchet MS" w:hAnsi="Trebuchet MS" w:cs="Arial"/>
                <w:color w:val="000000"/>
                <w:sz w:val="20"/>
                <w:szCs w:val="20"/>
                <w:lang w:bidi="th-TH"/>
              </w:rPr>
            </w:pPr>
            <w:del w:id="7069"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07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7394B0" w14:textId="3003CDF8" w:rsidR="008601AF" w:rsidRPr="008601AF" w:rsidRDefault="008601AF" w:rsidP="003C2C2A">
            <w:pPr>
              <w:jc w:val="center"/>
              <w:rPr>
                <w:rFonts w:ascii="Trebuchet MS" w:hAnsi="Trebuchet MS" w:cs="Arial"/>
                <w:color w:val="000000"/>
                <w:sz w:val="20"/>
                <w:szCs w:val="20"/>
                <w:lang w:bidi="th-TH"/>
              </w:rPr>
            </w:pPr>
            <w:del w:id="7071" w:author="Philippe Hollanda - Oliveira Trust" w:date="2022-07-19T10:08:00Z">
              <w:r w:rsidRPr="008601AF" w:rsidDel="00627AA0">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7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1C1E13" w14:textId="57FD6B22" w:rsidR="008601AF" w:rsidRPr="008601AF" w:rsidRDefault="008601AF" w:rsidP="003C2C2A">
            <w:pPr>
              <w:jc w:val="center"/>
              <w:rPr>
                <w:rFonts w:ascii="Trebuchet MS" w:hAnsi="Trebuchet MS" w:cs="Arial"/>
                <w:color w:val="000000"/>
                <w:sz w:val="20"/>
                <w:szCs w:val="20"/>
                <w:lang w:bidi="th-TH"/>
              </w:rPr>
            </w:pPr>
            <w:del w:id="7073" w:author="Philippe Hollanda - Oliveira Trust" w:date="2022-07-19T10:08:00Z">
              <w:r w:rsidRPr="008601AF" w:rsidDel="00627AA0">
                <w:rPr>
                  <w:rFonts w:ascii="Trebuchet MS" w:hAnsi="Trebuchet MS" w:cs="Arial"/>
                  <w:color w:val="000000"/>
                  <w:sz w:val="20"/>
                  <w:szCs w:val="20"/>
                  <w:lang w:bidi="th-TH"/>
                </w:rPr>
                <w:delText>R$ 6.600,00</w:delText>
              </w:r>
            </w:del>
          </w:p>
        </w:tc>
      </w:tr>
      <w:tr w:rsidR="008601AF" w:rsidRPr="008601AF" w14:paraId="70525DA5" w14:textId="77777777" w:rsidTr="00627AA0">
        <w:tblPrEx>
          <w:tblW w:w="5000" w:type="pct"/>
          <w:tblCellMar>
            <w:left w:w="70" w:type="dxa"/>
            <w:right w:w="70" w:type="dxa"/>
          </w:tblCellMar>
          <w:tblPrExChange w:id="7074" w:author="Philippe Hollanda - Oliveira Trust" w:date="2022-07-19T10:08:00Z">
            <w:tblPrEx>
              <w:tblW w:w="5000" w:type="pct"/>
              <w:tblCellMar>
                <w:left w:w="70" w:type="dxa"/>
                <w:right w:w="70" w:type="dxa"/>
              </w:tblCellMar>
            </w:tblPrEx>
          </w:tblPrExChange>
        </w:tblPrEx>
        <w:trPr>
          <w:trHeight w:val="1785"/>
          <w:trPrChange w:id="707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07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35BFBD" w14:textId="15A55E65" w:rsidR="008601AF" w:rsidRPr="008601AF" w:rsidRDefault="008601AF" w:rsidP="003C2C2A">
            <w:pPr>
              <w:jc w:val="center"/>
              <w:rPr>
                <w:rFonts w:ascii="Trebuchet MS" w:hAnsi="Trebuchet MS" w:cs="Arial"/>
                <w:color w:val="000000"/>
                <w:sz w:val="20"/>
                <w:szCs w:val="20"/>
                <w:lang w:bidi="th-TH"/>
              </w:rPr>
            </w:pPr>
            <w:del w:id="707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07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0983A9" w14:textId="1638A1D6" w:rsidR="008601AF" w:rsidRPr="008601AF" w:rsidRDefault="008601AF" w:rsidP="003C2C2A">
            <w:pPr>
              <w:jc w:val="center"/>
              <w:rPr>
                <w:rFonts w:ascii="Trebuchet MS" w:hAnsi="Trebuchet MS" w:cs="Arial"/>
                <w:color w:val="000000"/>
                <w:sz w:val="20"/>
                <w:szCs w:val="20"/>
                <w:lang w:bidi="th-TH"/>
              </w:rPr>
            </w:pPr>
            <w:del w:id="7079" w:author="Philippe Hollanda - Oliveira Trust" w:date="2022-07-19T10:08:00Z">
              <w:r w:rsidRPr="008601AF" w:rsidDel="00627AA0">
                <w:rPr>
                  <w:rFonts w:ascii="Trebuchet MS" w:hAnsi="Trebuchet MS" w:cs="Arial"/>
                  <w:color w:val="000000"/>
                  <w:sz w:val="20"/>
                  <w:szCs w:val="20"/>
                  <w:lang w:bidi="th-TH"/>
                </w:rPr>
                <w:delText>22/10/2021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8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0CC79A" w14:textId="6B4020D6" w:rsidR="008601AF" w:rsidRPr="008601AF" w:rsidRDefault="008601AF" w:rsidP="003C2C2A">
            <w:pPr>
              <w:jc w:val="center"/>
              <w:rPr>
                <w:rFonts w:ascii="Trebuchet MS" w:hAnsi="Trebuchet MS" w:cs="Arial"/>
                <w:color w:val="000000"/>
                <w:sz w:val="20"/>
                <w:szCs w:val="20"/>
                <w:lang w:bidi="th-TH"/>
              </w:rPr>
            </w:pPr>
            <w:del w:id="7081" w:author="Philippe Hollanda - Oliveira Trust" w:date="2022-07-19T10:08:00Z">
              <w:r w:rsidRPr="008601AF" w:rsidDel="00627AA0">
                <w:rPr>
                  <w:rFonts w:ascii="Trebuchet MS" w:hAnsi="Trebuchet MS" w:cs="Arial"/>
                  <w:color w:val="000000"/>
                  <w:sz w:val="20"/>
                  <w:szCs w:val="20"/>
                  <w:lang w:bidi="th-TH"/>
                </w:rPr>
                <w:delText>R$ 1.401,00</w:delText>
              </w:r>
            </w:del>
          </w:p>
        </w:tc>
      </w:tr>
      <w:tr w:rsidR="008601AF" w:rsidRPr="008601AF" w14:paraId="57984745" w14:textId="77777777" w:rsidTr="00627AA0">
        <w:tblPrEx>
          <w:tblW w:w="5000" w:type="pct"/>
          <w:tblCellMar>
            <w:left w:w="70" w:type="dxa"/>
            <w:right w:w="70" w:type="dxa"/>
          </w:tblCellMar>
          <w:tblPrExChange w:id="7082" w:author="Philippe Hollanda - Oliveira Trust" w:date="2022-07-19T10:08:00Z">
            <w:tblPrEx>
              <w:tblW w:w="5000" w:type="pct"/>
              <w:tblCellMar>
                <w:left w:w="70" w:type="dxa"/>
                <w:right w:w="70" w:type="dxa"/>
              </w:tblCellMar>
            </w:tblPrEx>
          </w:tblPrExChange>
        </w:tblPrEx>
        <w:trPr>
          <w:trHeight w:val="1785"/>
          <w:trPrChange w:id="708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08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DF8911" w14:textId="6A6112EF" w:rsidR="008601AF" w:rsidRPr="008601AF" w:rsidRDefault="008601AF" w:rsidP="003C2C2A">
            <w:pPr>
              <w:jc w:val="center"/>
              <w:rPr>
                <w:rFonts w:ascii="Trebuchet MS" w:hAnsi="Trebuchet MS" w:cs="Arial"/>
                <w:color w:val="000000"/>
                <w:sz w:val="20"/>
                <w:szCs w:val="20"/>
                <w:lang w:bidi="th-TH"/>
              </w:rPr>
            </w:pPr>
            <w:del w:id="708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08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9A0A0B" w14:textId="4DAC69BB" w:rsidR="008601AF" w:rsidRPr="008601AF" w:rsidRDefault="008601AF" w:rsidP="003C2C2A">
            <w:pPr>
              <w:jc w:val="center"/>
              <w:rPr>
                <w:rFonts w:ascii="Trebuchet MS" w:hAnsi="Trebuchet MS" w:cs="Arial"/>
                <w:color w:val="000000"/>
                <w:sz w:val="20"/>
                <w:szCs w:val="20"/>
                <w:lang w:bidi="th-TH"/>
              </w:rPr>
            </w:pPr>
            <w:del w:id="7087" w:author="Philippe Hollanda - Oliveira Trust" w:date="2022-07-19T10:08:00Z">
              <w:r w:rsidRPr="008601AF" w:rsidDel="00627AA0">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8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804307" w14:textId="0422FF65" w:rsidR="008601AF" w:rsidRPr="008601AF" w:rsidRDefault="008601AF" w:rsidP="003C2C2A">
            <w:pPr>
              <w:jc w:val="center"/>
              <w:rPr>
                <w:rFonts w:ascii="Trebuchet MS" w:hAnsi="Trebuchet MS" w:cs="Arial"/>
                <w:color w:val="000000"/>
                <w:sz w:val="20"/>
                <w:szCs w:val="20"/>
                <w:lang w:bidi="th-TH"/>
              </w:rPr>
            </w:pPr>
            <w:del w:id="7089" w:author="Philippe Hollanda - Oliveira Trust" w:date="2022-07-19T10:08:00Z">
              <w:r w:rsidRPr="008601AF" w:rsidDel="00627AA0">
                <w:rPr>
                  <w:rFonts w:ascii="Trebuchet MS" w:hAnsi="Trebuchet MS" w:cs="Arial"/>
                  <w:color w:val="000000"/>
                  <w:sz w:val="20"/>
                  <w:szCs w:val="20"/>
                  <w:lang w:bidi="th-TH"/>
                </w:rPr>
                <w:delText>R$ 496,51</w:delText>
              </w:r>
            </w:del>
          </w:p>
        </w:tc>
      </w:tr>
      <w:tr w:rsidR="008601AF" w:rsidRPr="008601AF" w14:paraId="5C7FE669" w14:textId="77777777" w:rsidTr="00627AA0">
        <w:tblPrEx>
          <w:tblW w:w="5000" w:type="pct"/>
          <w:tblCellMar>
            <w:left w:w="70" w:type="dxa"/>
            <w:right w:w="70" w:type="dxa"/>
          </w:tblCellMar>
          <w:tblPrExChange w:id="7090" w:author="Philippe Hollanda - Oliveira Trust" w:date="2022-07-19T10:08:00Z">
            <w:tblPrEx>
              <w:tblW w:w="5000" w:type="pct"/>
              <w:tblCellMar>
                <w:left w:w="70" w:type="dxa"/>
                <w:right w:w="70" w:type="dxa"/>
              </w:tblCellMar>
            </w:tblPrEx>
          </w:tblPrExChange>
        </w:tblPrEx>
        <w:trPr>
          <w:trHeight w:val="1785"/>
          <w:trPrChange w:id="709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09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F31935" w14:textId="5C5639CA" w:rsidR="008601AF" w:rsidRPr="008601AF" w:rsidRDefault="008601AF" w:rsidP="003C2C2A">
            <w:pPr>
              <w:jc w:val="center"/>
              <w:rPr>
                <w:rFonts w:ascii="Trebuchet MS" w:hAnsi="Trebuchet MS" w:cs="Arial"/>
                <w:color w:val="000000"/>
                <w:sz w:val="20"/>
                <w:szCs w:val="20"/>
                <w:lang w:bidi="th-TH"/>
              </w:rPr>
            </w:pPr>
            <w:del w:id="709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09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1AB264" w14:textId="543DA7AB" w:rsidR="008601AF" w:rsidRPr="008601AF" w:rsidRDefault="008601AF" w:rsidP="003C2C2A">
            <w:pPr>
              <w:jc w:val="center"/>
              <w:rPr>
                <w:rFonts w:ascii="Trebuchet MS" w:hAnsi="Trebuchet MS" w:cs="Arial"/>
                <w:color w:val="000000"/>
                <w:sz w:val="20"/>
                <w:szCs w:val="20"/>
                <w:lang w:bidi="th-TH"/>
              </w:rPr>
            </w:pPr>
            <w:del w:id="7095" w:author="Philippe Hollanda - Oliveira Trust" w:date="2022-07-19T10:08:00Z">
              <w:r w:rsidRPr="008601AF" w:rsidDel="00627AA0">
                <w:rPr>
                  <w:rFonts w:ascii="Trebuchet MS" w:hAnsi="Trebuchet MS" w:cs="Arial"/>
                  <w:color w:val="000000"/>
                  <w:sz w:val="20"/>
                  <w:szCs w:val="20"/>
                  <w:lang w:bidi="th-TH"/>
                </w:rPr>
                <w:delText>15/10/2021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09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3A5947" w14:textId="29203929" w:rsidR="008601AF" w:rsidRPr="008601AF" w:rsidRDefault="008601AF" w:rsidP="003C2C2A">
            <w:pPr>
              <w:jc w:val="center"/>
              <w:rPr>
                <w:rFonts w:ascii="Trebuchet MS" w:hAnsi="Trebuchet MS" w:cs="Arial"/>
                <w:color w:val="000000"/>
                <w:sz w:val="20"/>
                <w:szCs w:val="20"/>
                <w:lang w:bidi="th-TH"/>
              </w:rPr>
            </w:pPr>
            <w:del w:id="7097" w:author="Philippe Hollanda - Oliveira Trust" w:date="2022-07-19T10:08:00Z">
              <w:r w:rsidRPr="008601AF" w:rsidDel="00627AA0">
                <w:rPr>
                  <w:rFonts w:ascii="Trebuchet MS" w:hAnsi="Trebuchet MS" w:cs="Arial"/>
                  <w:color w:val="000000"/>
                  <w:sz w:val="20"/>
                  <w:szCs w:val="20"/>
                  <w:lang w:bidi="th-TH"/>
                </w:rPr>
                <w:delText>R$ 20.941,70</w:delText>
              </w:r>
            </w:del>
          </w:p>
        </w:tc>
      </w:tr>
      <w:tr w:rsidR="008601AF" w:rsidRPr="008601AF" w14:paraId="3D8C8C5F" w14:textId="77777777" w:rsidTr="00627AA0">
        <w:tblPrEx>
          <w:tblW w:w="5000" w:type="pct"/>
          <w:tblCellMar>
            <w:left w:w="70" w:type="dxa"/>
            <w:right w:w="70" w:type="dxa"/>
          </w:tblCellMar>
          <w:tblPrExChange w:id="7098" w:author="Philippe Hollanda - Oliveira Trust" w:date="2022-07-19T10:08:00Z">
            <w:tblPrEx>
              <w:tblW w:w="5000" w:type="pct"/>
              <w:tblCellMar>
                <w:left w:w="70" w:type="dxa"/>
                <w:right w:w="70" w:type="dxa"/>
              </w:tblCellMar>
            </w:tblPrEx>
          </w:tblPrExChange>
        </w:tblPrEx>
        <w:trPr>
          <w:trHeight w:val="1785"/>
          <w:trPrChange w:id="709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10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B74062" w14:textId="045D3CDA" w:rsidR="008601AF" w:rsidRPr="008601AF" w:rsidRDefault="008601AF" w:rsidP="003C2C2A">
            <w:pPr>
              <w:jc w:val="center"/>
              <w:rPr>
                <w:rFonts w:ascii="Trebuchet MS" w:hAnsi="Trebuchet MS" w:cs="Arial"/>
                <w:color w:val="000000"/>
                <w:sz w:val="20"/>
                <w:szCs w:val="20"/>
                <w:lang w:bidi="th-TH"/>
              </w:rPr>
            </w:pPr>
            <w:del w:id="710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2DBB34" w14:textId="10C22DA1" w:rsidR="008601AF" w:rsidRPr="008601AF" w:rsidRDefault="008601AF" w:rsidP="003C2C2A">
            <w:pPr>
              <w:jc w:val="center"/>
              <w:rPr>
                <w:rFonts w:ascii="Trebuchet MS" w:hAnsi="Trebuchet MS" w:cs="Arial"/>
                <w:color w:val="000000"/>
                <w:sz w:val="20"/>
                <w:szCs w:val="20"/>
                <w:lang w:bidi="th-TH"/>
              </w:rPr>
            </w:pPr>
            <w:del w:id="7103" w:author="Philippe Hollanda - Oliveira Trust" w:date="2022-07-19T10:08:00Z">
              <w:r w:rsidRPr="008601AF" w:rsidDel="00627AA0">
                <w:rPr>
                  <w:rFonts w:ascii="Trebuchet MS" w:hAnsi="Trebuchet MS" w:cs="Arial"/>
                  <w:color w:val="000000"/>
                  <w:sz w:val="20"/>
                  <w:szCs w:val="20"/>
                  <w:lang w:bidi="th-TH"/>
                </w:rPr>
                <w:delText>20/10/2021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739E4C" w14:textId="72F3DF15" w:rsidR="008601AF" w:rsidRPr="008601AF" w:rsidRDefault="008601AF" w:rsidP="003C2C2A">
            <w:pPr>
              <w:jc w:val="center"/>
              <w:rPr>
                <w:rFonts w:ascii="Trebuchet MS" w:hAnsi="Trebuchet MS" w:cs="Arial"/>
                <w:color w:val="000000"/>
                <w:sz w:val="20"/>
                <w:szCs w:val="20"/>
                <w:lang w:bidi="th-TH"/>
              </w:rPr>
            </w:pPr>
            <w:del w:id="7105" w:author="Philippe Hollanda - Oliveira Trust" w:date="2022-07-19T10:08:00Z">
              <w:r w:rsidRPr="008601AF" w:rsidDel="00627AA0">
                <w:rPr>
                  <w:rFonts w:ascii="Trebuchet MS" w:hAnsi="Trebuchet MS" w:cs="Arial"/>
                  <w:color w:val="000000"/>
                  <w:sz w:val="20"/>
                  <w:szCs w:val="20"/>
                  <w:lang w:bidi="th-TH"/>
                </w:rPr>
                <w:delText>R$ 89.477,21</w:delText>
              </w:r>
            </w:del>
          </w:p>
        </w:tc>
      </w:tr>
      <w:tr w:rsidR="008601AF" w:rsidRPr="008601AF" w14:paraId="6C45E6EF" w14:textId="77777777" w:rsidTr="00627AA0">
        <w:tblPrEx>
          <w:tblW w:w="5000" w:type="pct"/>
          <w:tblCellMar>
            <w:left w:w="70" w:type="dxa"/>
            <w:right w:w="70" w:type="dxa"/>
          </w:tblCellMar>
          <w:tblPrExChange w:id="7106" w:author="Philippe Hollanda - Oliveira Trust" w:date="2022-07-19T10:08:00Z">
            <w:tblPrEx>
              <w:tblW w:w="5000" w:type="pct"/>
              <w:tblCellMar>
                <w:left w:w="70" w:type="dxa"/>
                <w:right w:w="70" w:type="dxa"/>
              </w:tblCellMar>
            </w:tblPrEx>
          </w:tblPrExChange>
        </w:tblPrEx>
        <w:trPr>
          <w:trHeight w:val="1785"/>
          <w:trPrChange w:id="710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10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F1EC48" w14:textId="15E77F6A" w:rsidR="008601AF" w:rsidRPr="008601AF" w:rsidRDefault="008601AF" w:rsidP="003C2C2A">
            <w:pPr>
              <w:jc w:val="center"/>
              <w:rPr>
                <w:rFonts w:ascii="Trebuchet MS" w:hAnsi="Trebuchet MS" w:cs="Arial"/>
                <w:color w:val="000000"/>
                <w:sz w:val="20"/>
                <w:szCs w:val="20"/>
                <w:lang w:bidi="th-TH"/>
              </w:rPr>
            </w:pPr>
            <w:del w:id="7109"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1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0262D9" w14:textId="3EC7E6A1" w:rsidR="008601AF" w:rsidRPr="008601AF" w:rsidRDefault="008601AF" w:rsidP="003C2C2A">
            <w:pPr>
              <w:jc w:val="center"/>
              <w:rPr>
                <w:rFonts w:ascii="Trebuchet MS" w:hAnsi="Trebuchet MS" w:cs="Arial"/>
                <w:color w:val="000000"/>
                <w:sz w:val="20"/>
                <w:szCs w:val="20"/>
                <w:lang w:bidi="th-TH"/>
              </w:rPr>
            </w:pPr>
            <w:del w:id="7111" w:author="Philippe Hollanda - Oliveira Trust" w:date="2022-07-19T10:08:00Z">
              <w:r w:rsidRPr="008601AF" w:rsidDel="00627AA0">
                <w:rPr>
                  <w:rFonts w:ascii="Trebuchet MS" w:hAnsi="Trebuchet MS" w:cs="Arial"/>
                  <w:color w:val="000000"/>
                  <w:sz w:val="20"/>
                  <w:szCs w:val="20"/>
                  <w:lang w:bidi="th-TH"/>
                </w:rPr>
                <w:delText>20/10/2021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1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96C666" w14:textId="07F435FD" w:rsidR="008601AF" w:rsidRPr="008601AF" w:rsidRDefault="008601AF" w:rsidP="003C2C2A">
            <w:pPr>
              <w:jc w:val="center"/>
              <w:rPr>
                <w:rFonts w:ascii="Trebuchet MS" w:hAnsi="Trebuchet MS" w:cs="Arial"/>
                <w:color w:val="000000"/>
                <w:sz w:val="20"/>
                <w:szCs w:val="20"/>
                <w:lang w:bidi="th-TH"/>
              </w:rPr>
            </w:pPr>
            <w:del w:id="7113" w:author="Philippe Hollanda - Oliveira Trust" w:date="2022-07-19T10:08:00Z">
              <w:r w:rsidRPr="008601AF" w:rsidDel="00627AA0">
                <w:rPr>
                  <w:rFonts w:ascii="Trebuchet MS" w:hAnsi="Trebuchet MS" w:cs="Arial"/>
                  <w:color w:val="000000"/>
                  <w:sz w:val="20"/>
                  <w:szCs w:val="20"/>
                  <w:lang w:bidi="th-TH"/>
                </w:rPr>
                <w:delText>R$ 21.004,52</w:delText>
              </w:r>
            </w:del>
          </w:p>
        </w:tc>
      </w:tr>
      <w:tr w:rsidR="008601AF" w:rsidRPr="008601AF" w14:paraId="2067B629" w14:textId="77777777" w:rsidTr="00627AA0">
        <w:tblPrEx>
          <w:tblW w:w="5000" w:type="pct"/>
          <w:tblCellMar>
            <w:left w:w="70" w:type="dxa"/>
            <w:right w:w="70" w:type="dxa"/>
          </w:tblCellMar>
          <w:tblPrExChange w:id="7114" w:author="Philippe Hollanda - Oliveira Trust" w:date="2022-07-19T10:08:00Z">
            <w:tblPrEx>
              <w:tblW w:w="5000" w:type="pct"/>
              <w:tblCellMar>
                <w:left w:w="70" w:type="dxa"/>
                <w:right w:w="70" w:type="dxa"/>
              </w:tblCellMar>
            </w:tblPrEx>
          </w:tblPrExChange>
        </w:tblPrEx>
        <w:trPr>
          <w:trHeight w:val="1785"/>
          <w:trPrChange w:id="711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11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B9524A" w14:textId="6AF73D42" w:rsidR="008601AF" w:rsidRPr="008601AF" w:rsidRDefault="008601AF" w:rsidP="003C2C2A">
            <w:pPr>
              <w:jc w:val="center"/>
              <w:rPr>
                <w:rFonts w:ascii="Trebuchet MS" w:hAnsi="Trebuchet MS" w:cs="Arial"/>
                <w:color w:val="000000"/>
                <w:sz w:val="20"/>
                <w:szCs w:val="20"/>
                <w:lang w:bidi="th-TH"/>
              </w:rPr>
            </w:pPr>
            <w:del w:id="7117" w:author="Philippe Hollanda - Oliveira Trust" w:date="2022-07-19T10:08:00Z">
              <w:r w:rsidRPr="008601AF" w:rsidDel="00627AA0">
                <w:rPr>
                  <w:rFonts w:ascii="Trebuchet MS" w:hAnsi="Trebuchet MS" w:cs="Arial"/>
                  <w:color w:val="000000"/>
                  <w:sz w:val="20"/>
                  <w:szCs w:val="20"/>
                  <w:lang w:bidi="th-TH"/>
                </w:rPr>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1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96B746" w14:textId="103561D7" w:rsidR="008601AF" w:rsidRPr="008601AF" w:rsidRDefault="008601AF" w:rsidP="003C2C2A">
            <w:pPr>
              <w:jc w:val="center"/>
              <w:rPr>
                <w:rFonts w:ascii="Trebuchet MS" w:hAnsi="Trebuchet MS" w:cs="Arial"/>
                <w:color w:val="000000"/>
                <w:sz w:val="20"/>
                <w:szCs w:val="20"/>
                <w:lang w:bidi="th-TH"/>
              </w:rPr>
            </w:pPr>
            <w:del w:id="7119" w:author="Philippe Hollanda - Oliveira Trust" w:date="2022-07-19T10:08:00Z">
              <w:r w:rsidRPr="008601AF" w:rsidDel="00627AA0">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2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01E2D3" w14:textId="6D0FBF93" w:rsidR="008601AF" w:rsidRPr="008601AF" w:rsidRDefault="008601AF" w:rsidP="003C2C2A">
            <w:pPr>
              <w:jc w:val="center"/>
              <w:rPr>
                <w:rFonts w:ascii="Trebuchet MS" w:hAnsi="Trebuchet MS" w:cs="Arial"/>
                <w:color w:val="000000"/>
                <w:sz w:val="20"/>
                <w:szCs w:val="20"/>
                <w:lang w:bidi="th-TH"/>
              </w:rPr>
            </w:pPr>
            <w:del w:id="7121" w:author="Philippe Hollanda - Oliveira Trust" w:date="2022-07-19T10:08:00Z">
              <w:r w:rsidRPr="008601AF" w:rsidDel="00627AA0">
                <w:rPr>
                  <w:rFonts w:ascii="Trebuchet MS" w:hAnsi="Trebuchet MS" w:cs="Arial"/>
                  <w:color w:val="000000"/>
                  <w:sz w:val="20"/>
                  <w:szCs w:val="20"/>
                  <w:lang w:bidi="th-TH"/>
                </w:rPr>
                <w:delText>R$ 3.630,50</w:delText>
              </w:r>
            </w:del>
          </w:p>
        </w:tc>
      </w:tr>
      <w:tr w:rsidR="008601AF" w:rsidRPr="008601AF" w14:paraId="72A40D34" w14:textId="77777777" w:rsidTr="00627AA0">
        <w:tblPrEx>
          <w:tblW w:w="5000" w:type="pct"/>
          <w:tblCellMar>
            <w:left w:w="70" w:type="dxa"/>
            <w:right w:w="70" w:type="dxa"/>
          </w:tblCellMar>
          <w:tblPrExChange w:id="7122" w:author="Philippe Hollanda - Oliveira Trust" w:date="2022-07-19T10:08:00Z">
            <w:tblPrEx>
              <w:tblW w:w="5000" w:type="pct"/>
              <w:tblCellMar>
                <w:left w:w="70" w:type="dxa"/>
                <w:right w:w="70" w:type="dxa"/>
              </w:tblCellMar>
            </w:tblPrEx>
          </w:tblPrExChange>
        </w:tblPrEx>
        <w:trPr>
          <w:trHeight w:val="1785"/>
          <w:trPrChange w:id="712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12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C3FFE3" w14:textId="01D0A638" w:rsidR="008601AF" w:rsidRPr="008601AF" w:rsidRDefault="008601AF" w:rsidP="003C2C2A">
            <w:pPr>
              <w:jc w:val="center"/>
              <w:rPr>
                <w:rFonts w:ascii="Trebuchet MS" w:hAnsi="Trebuchet MS" w:cs="Arial"/>
                <w:color w:val="000000"/>
                <w:sz w:val="20"/>
                <w:szCs w:val="20"/>
                <w:lang w:bidi="th-TH"/>
              </w:rPr>
            </w:pPr>
            <w:del w:id="7125" w:author="Philippe Hollanda - Oliveira Trust" w:date="2022-07-19T10:08:00Z">
              <w:r w:rsidRPr="008601AF" w:rsidDel="00627AA0">
                <w:rPr>
                  <w:rFonts w:ascii="Trebuchet MS" w:hAnsi="Trebuchet MS" w:cs="Arial"/>
                  <w:color w:val="000000"/>
                  <w:sz w:val="20"/>
                  <w:szCs w:val="20"/>
                  <w:lang w:bidi="th-TH"/>
                </w:rPr>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2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3C7BC3" w14:textId="5EEE94D5" w:rsidR="008601AF" w:rsidRPr="008601AF" w:rsidRDefault="008601AF" w:rsidP="003C2C2A">
            <w:pPr>
              <w:jc w:val="center"/>
              <w:rPr>
                <w:rFonts w:ascii="Trebuchet MS" w:hAnsi="Trebuchet MS" w:cs="Arial"/>
                <w:color w:val="000000"/>
                <w:sz w:val="20"/>
                <w:szCs w:val="20"/>
                <w:lang w:bidi="th-TH"/>
              </w:rPr>
            </w:pPr>
            <w:del w:id="7127" w:author="Philippe Hollanda - Oliveira Trust" w:date="2022-07-19T10:08:00Z">
              <w:r w:rsidRPr="008601AF" w:rsidDel="00627AA0">
                <w:rPr>
                  <w:rFonts w:ascii="Trebuchet MS" w:hAnsi="Trebuchet MS" w:cs="Arial"/>
                  <w:color w:val="000000"/>
                  <w:sz w:val="20"/>
                  <w:szCs w:val="20"/>
                  <w:lang w:bidi="th-TH"/>
                </w:rPr>
                <w:delText>19/10/2021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2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64A894" w14:textId="29F60A1C" w:rsidR="008601AF" w:rsidRPr="008601AF" w:rsidRDefault="008601AF" w:rsidP="003C2C2A">
            <w:pPr>
              <w:jc w:val="center"/>
              <w:rPr>
                <w:rFonts w:ascii="Trebuchet MS" w:hAnsi="Trebuchet MS" w:cs="Arial"/>
                <w:color w:val="000000"/>
                <w:sz w:val="20"/>
                <w:szCs w:val="20"/>
                <w:lang w:bidi="th-TH"/>
              </w:rPr>
            </w:pPr>
            <w:del w:id="7129" w:author="Philippe Hollanda - Oliveira Trust" w:date="2022-07-19T10:08:00Z">
              <w:r w:rsidRPr="008601AF" w:rsidDel="00627AA0">
                <w:rPr>
                  <w:rFonts w:ascii="Trebuchet MS" w:hAnsi="Trebuchet MS" w:cs="Arial"/>
                  <w:color w:val="000000"/>
                  <w:sz w:val="20"/>
                  <w:szCs w:val="20"/>
                  <w:lang w:bidi="th-TH"/>
                </w:rPr>
                <w:delText>R$ 1.060,00</w:delText>
              </w:r>
            </w:del>
          </w:p>
        </w:tc>
      </w:tr>
      <w:tr w:rsidR="008601AF" w:rsidRPr="008601AF" w14:paraId="0BDE5138" w14:textId="77777777" w:rsidTr="00627AA0">
        <w:tblPrEx>
          <w:tblW w:w="5000" w:type="pct"/>
          <w:tblCellMar>
            <w:left w:w="70" w:type="dxa"/>
            <w:right w:w="70" w:type="dxa"/>
          </w:tblCellMar>
          <w:tblPrExChange w:id="7130" w:author="Philippe Hollanda - Oliveira Trust" w:date="2022-07-19T10:08:00Z">
            <w:tblPrEx>
              <w:tblW w:w="5000" w:type="pct"/>
              <w:tblCellMar>
                <w:left w:w="70" w:type="dxa"/>
                <w:right w:w="70" w:type="dxa"/>
              </w:tblCellMar>
            </w:tblPrEx>
          </w:tblPrExChange>
        </w:tblPrEx>
        <w:trPr>
          <w:trHeight w:val="1785"/>
          <w:trPrChange w:id="7131"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132"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9B831F" w14:textId="7FF8FF2A" w:rsidR="008601AF" w:rsidRPr="008601AF" w:rsidRDefault="008601AF" w:rsidP="003C2C2A">
            <w:pPr>
              <w:jc w:val="center"/>
              <w:rPr>
                <w:rFonts w:ascii="Trebuchet MS" w:hAnsi="Trebuchet MS" w:cs="Arial"/>
                <w:color w:val="000000"/>
                <w:sz w:val="20"/>
                <w:szCs w:val="20"/>
                <w:lang w:bidi="th-TH"/>
              </w:rPr>
            </w:pPr>
            <w:del w:id="7133" w:author="Philippe Hollanda - Oliveira Trust" w:date="2022-07-19T10:08:00Z">
              <w:r w:rsidRPr="008601AF" w:rsidDel="00627AA0">
                <w:rPr>
                  <w:rFonts w:ascii="Trebuchet MS" w:hAnsi="Trebuchet MS" w:cs="Arial"/>
                  <w:color w:val="000000"/>
                  <w:sz w:val="20"/>
                  <w:szCs w:val="20"/>
                  <w:lang w:bidi="th-TH"/>
                </w:rPr>
                <w:delText>TUBO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3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020038" w14:textId="6518B588" w:rsidR="008601AF" w:rsidRPr="008601AF" w:rsidRDefault="008601AF" w:rsidP="003C2C2A">
            <w:pPr>
              <w:jc w:val="center"/>
              <w:rPr>
                <w:rFonts w:ascii="Trebuchet MS" w:hAnsi="Trebuchet MS" w:cs="Arial"/>
                <w:color w:val="000000"/>
                <w:sz w:val="20"/>
                <w:szCs w:val="20"/>
                <w:lang w:bidi="th-TH"/>
              </w:rPr>
            </w:pPr>
            <w:del w:id="7135" w:author="Philippe Hollanda - Oliveira Trust" w:date="2022-07-19T10:08:00Z">
              <w:r w:rsidRPr="008601AF" w:rsidDel="00627AA0">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3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CF5AE1" w14:textId="3C8568F8" w:rsidR="008601AF" w:rsidRPr="008601AF" w:rsidRDefault="008601AF" w:rsidP="003C2C2A">
            <w:pPr>
              <w:jc w:val="center"/>
              <w:rPr>
                <w:rFonts w:ascii="Trebuchet MS" w:hAnsi="Trebuchet MS" w:cs="Arial"/>
                <w:color w:val="000000"/>
                <w:sz w:val="20"/>
                <w:szCs w:val="20"/>
                <w:lang w:bidi="th-TH"/>
              </w:rPr>
            </w:pPr>
            <w:del w:id="7137" w:author="Philippe Hollanda - Oliveira Trust" w:date="2022-07-19T10:08:00Z">
              <w:r w:rsidRPr="008601AF" w:rsidDel="00627AA0">
                <w:rPr>
                  <w:rFonts w:ascii="Trebuchet MS" w:hAnsi="Trebuchet MS" w:cs="Arial"/>
                  <w:color w:val="000000"/>
                  <w:sz w:val="20"/>
                  <w:szCs w:val="20"/>
                  <w:lang w:bidi="th-TH"/>
                </w:rPr>
                <w:delText>R$ 2.863,75</w:delText>
              </w:r>
            </w:del>
          </w:p>
        </w:tc>
      </w:tr>
      <w:tr w:rsidR="008601AF" w:rsidRPr="008601AF" w14:paraId="141F73F7" w14:textId="77777777" w:rsidTr="00627AA0">
        <w:tblPrEx>
          <w:tblW w:w="5000" w:type="pct"/>
          <w:tblCellMar>
            <w:left w:w="70" w:type="dxa"/>
            <w:right w:w="70" w:type="dxa"/>
          </w:tblCellMar>
          <w:tblPrExChange w:id="7138" w:author="Philippe Hollanda - Oliveira Trust" w:date="2022-07-19T10:08:00Z">
            <w:tblPrEx>
              <w:tblW w:w="5000" w:type="pct"/>
              <w:tblCellMar>
                <w:left w:w="70" w:type="dxa"/>
                <w:right w:w="70" w:type="dxa"/>
              </w:tblCellMar>
            </w:tblPrEx>
          </w:tblPrExChange>
        </w:tblPrEx>
        <w:trPr>
          <w:trHeight w:val="1785"/>
          <w:trPrChange w:id="713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14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ADE7EF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1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BA080C" w14:textId="5D483F26" w:rsidR="008601AF" w:rsidRPr="008601AF" w:rsidRDefault="008601AF" w:rsidP="003C2C2A">
            <w:pPr>
              <w:jc w:val="center"/>
              <w:rPr>
                <w:rFonts w:ascii="Trebuchet MS" w:hAnsi="Trebuchet MS" w:cs="Arial"/>
                <w:color w:val="000000"/>
                <w:sz w:val="20"/>
                <w:szCs w:val="20"/>
                <w:lang w:bidi="th-TH"/>
              </w:rPr>
            </w:pPr>
            <w:del w:id="7142" w:author="Philippe Hollanda - Oliveira Trust" w:date="2022-07-19T10:08:00Z">
              <w:r w:rsidRPr="008601AF" w:rsidDel="00627AA0">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D39C4A" w14:textId="0E61E985" w:rsidR="008601AF" w:rsidRPr="008601AF" w:rsidRDefault="008601AF" w:rsidP="003C2C2A">
            <w:pPr>
              <w:jc w:val="center"/>
              <w:rPr>
                <w:rFonts w:ascii="Trebuchet MS" w:hAnsi="Trebuchet MS" w:cs="Arial"/>
                <w:color w:val="000000"/>
                <w:sz w:val="20"/>
                <w:szCs w:val="20"/>
                <w:lang w:bidi="th-TH"/>
              </w:rPr>
            </w:pPr>
            <w:del w:id="7144" w:author="Philippe Hollanda - Oliveira Trust" w:date="2022-07-19T10:08:00Z">
              <w:r w:rsidRPr="008601AF" w:rsidDel="00627AA0">
                <w:rPr>
                  <w:rFonts w:ascii="Trebuchet MS" w:hAnsi="Trebuchet MS" w:cs="Arial"/>
                  <w:color w:val="000000"/>
                  <w:sz w:val="20"/>
                  <w:szCs w:val="20"/>
                  <w:lang w:bidi="th-TH"/>
                </w:rPr>
                <w:delText>R$ 2.863,75</w:delText>
              </w:r>
            </w:del>
          </w:p>
        </w:tc>
      </w:tr>
      <w:tr w:rsidR="008601AF" w:rsidRPr="008601AF" w14:paraId="7C0807FF" w14:textId="77777777" w:rsidTr="00627AA0">
        <w:tblPrEx>
          <w:tblW w:w="5000" w:type="pct"/>
          <w:tblCellMar>
            <w:left w:w="70" w:type="dxa"/>
            <w:right w:w="70" w:type="dxa"/>
          </w:tblCellMar>
          <w:tblPrExChange w:id="7145" w:author="Philippe Hollanda - Oliveira Trust" w:date="2022-07-19T10:08:00Z">
            <w:tblPrEx>
              <w:tblW w:w="5000" w:type="pct"/>
              <w:tblCellMar>
                <w:left w:w="70" w:type="dxa"/>
                <w:right w:w="70" w:type="dxa"/>
              </w:tblCellMar>
            </w:tblPrEx>
          </w:tblPrExChange>
        </w:tblPrEx>
        <w:trPr>
          <w:trHeight w:val="1785"/>
          <w:trPrChange w:id="7146"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147"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5B07D3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14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C12A9C" w14:textId="483ED06A" w:rsidR="008601AF" w:rsidRPr="008601AF" w:rsidRDefault="008601AF" w:rsidP="003C2C2A">
            <w:pPr>
              <w:jc w:val="center"/>
              <w:rPr>
                <w:rFonts w:ascii="Trebuchet MS" w:hAnsi="Trebuchet MS" w:cs="Arial"/>
                <w:color w:val="000000"/>
                <w:sz w:val="20"/>
                <w:szCs w:val="20"/>
                <w:lang w:bidi="th-TH"/>
              </w:rPr>
            </w:pPr>
            <w:del w:id="7149" w:author="Philippe Hollanda - Oliveira Trust" w:date="2022-07-19T10:08:00Z">
              <w:r w:rsidRPr="008601AF" w:rsidDel="00627AA0">
                <w:rPr>
                  <w:rFonts w:ascii="Trebuchet MS" w:hAnsi="Trebuchet MS" w:cs="Arial"/>
                  <w:color w:val="000000"/>
                  <w:sz w:val="20"/>
                  <w:szCs w:val="20"/>
                  <w:lang w:bidi="th-TH"/>
                </w:rPr>
                <w:delText>30/11/2021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5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8C64E9" w14:textId="37AB789C" w:rsidR="008601AF" w:rsidRPr="008601AF" w:rsidRDefault="008601AF" w:rsidP="003C2C2A">
            <w:pPr>
              <w:jc w:val="center"/>
              <w:rPr>
                <w:rFonts w:ascii="Trebuchet MS" w:hAnsi="Trebuchet MS" w:cs="Arial"/>
                <w:color w:val="000000"/>
                <w:sz w:val="20"/>
                <w:szCs w:val="20"/>
                <w:lang w:bidi="th-TH"/>
              </w:rPr>
            </w:pPr>
            <w:del w:id="7151" w:author="Philippe Hollanda - Oliveira Trust" w:date="2022-07-19T10:08:00Z">
              <w:r w:rsidRPr="008601AF" w:rsidDel="00627AA0">
                <w:rPr>
                  <w:rFonts w:ascii="Trebuchet MS" w:hAnsi="Trebuchet MS" w:cs="Arial"/>
                  <w:color w:val="000000"/>
                  <w:sz w:val="20"/>
                  <w:szCs w:val="20"/>
                  <w:lang w:bidi="th-TH"/>
                </w:rPr>
                <w:delText>R$ 2.863,76</w:delText>
              </w:r>
            </w:del>
          </w:p>
        </w:tc>
      </w:tr>
      <w:tr w:rsidR="008601AF" w:rsidRPr="008601AF" w14:paraId="3C9DEE89" w14:textId="77777777" w:rsidTr="00627AA0">
        <w:tblPrEx>
          <w:tblW w:w="5000" w:type="pct"/>
          <w:tblCellMar>
            <w:left w:w="70" w:type="dxa"/>
            <w:right w:w="70" w:type="dxa"/>
          </w:tblCellMar>
          <w:tblPrExChange w:id="7152" w:author="Philippe Hollanda - Oliveira Trust" w:date="2022-07-19T10:08:00Z">
            <w:tblPrEx>
              <w:tblW w:w="5000" w:type="pct"/>
              <w:tblCellMar>
                <w:left w:w="70" w:type="dxa"/>
                <w:right w:w="70" w:type="dxa"/>
              </w:tblCellMar>
            </w:tblPrEx>
          </w:tblPrExChange>
        </w:tblPrEx>
        <w:trPr>
          <w:trHeight w:val="1785"/>
          <w:trPrChange w:id="715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15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27BB2B" w14:textId="1D7DEA7C" w:rsidR="008601AF" w:rsidRPr="008601AF" w:rsidRDefault="008601AF" w:rsidP="003C2C2A">
            <w:pPr>
              <w:jc w:val="center"/>
              <w:rPr>
                <w:rFonts w:ascii="Trebuchet MS" w:hAnsi="Trebuchet MS" w:cs="Arial"/>
                <w:color w:val="000000"/>
                <w:sz w:val="20"/>
                <w:szCs w:val="20"/>
                <w:lang w:bidi="th-TH"/>
              </w:rPr>
            </w:pPr>
            <w:del w:id="7155" w:author="Philippe Hollanda - Oliveira Trust" w:date="2022-07-19T10:08:00Z">
              <w:r w:rsidRPr="008601AF" w:rsidDel="00627AA0">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445271" w14:textId="7F9BF7CA" w:rsidR="008601AF" w:rsidRPr="008601AF" w:rsidRDefault="008601AF" w:rsidP="003C2C2A">
            <w:pPr>
              <w:jc w:val="center"/>
              <w:rPr>
                <w:rFonts w:ascii="Trebuchet MS" w:hAnsi="Trebuchet MS" w:cs="Arial"/>
                <w:color w:val="000000"/>
                <w:sz w:val="20"/>
                <w:szCs w:val="20"/>
                <w:lang w:bidi="th-TH"/>
              </w:rPr>
            </w:pPr>
            <w:del w:id="7157" w:author="Philippe Hollanda - Oliveira Trust" w:date="2022-07-19T10:08:00Z">
              <w:r w:rsidRPr="008601AF" w:rsidDel="00627AA0">
                <w:rPr>
                  <w:rFonts w:ascii="Trebuchet MS" w:hAnsi="Trebuchet MS" w:cs="Arial"/>
                  <w:color w:val="000000"/>
                  <w:sz w:val="20"/>
                  <w:szCs w:val="20"/>
                  <w:lang w:bidi="th-TH"/>
                </w:rPr>
                <w:delText>06/10/2021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1B6928" w14:textId="2CCE40E2" w:rsidR="008601AF" w:rsidRPr="008601AF" w:rsidRDefault="008601AF" w:rsidP="003C2C2A">
            <w:pPr>
              <w:jc w:val="center"/>
              <w:rPr>
                <w:rFonts w:ascii="Trebuchet MS" w:hAnsi="Trebuchet MS" w:cs="Arial"/>
                <w:color w:val="000000"/>
                <w:sz w:val="20"/>
                <w:szCs w:val="20"/>
                <w:lang w:bidi="th-TH"/>
              </w:rPr>
            </w:pPr>
            <w:del w:id="7159" w:author="Philippe Hollanda - Oliveira Trust" w:date="2022-07-19T10:08:00Z">
              <w:r w:rsidRPr="008601AF" w:rsidDel="00627AA0">
                <w:rPr>
                  <w:rFonts w:ascii="Trebuchet MS" w:hAnsi="Trebuchet MS" w:cs="Arial"/>
                  <w:color w:val="000000"/>
                  <w:sz w:val="20"/>
                  <w:szCs w:val="20"/>
                  <w:lang w:bidi="th-TH"/>
                </w:rPr>
                <w:delText>R$ 868,56</w:delText>
              </w:r>
            </w:del>
          </w:p>
        </w:tc>
      </w:tr>
      <w:tr w:rsidR="008601AF" w:rsidRPr="008601AF" w14:paraId="513ACF32" w14:textId="77777777" w:rsidTr="00627AA0">
        <w:tblPrEx>
          <w:tblW w:w="5000" w:type="pct"/>
          <w:tblCellMar>
            <w:left w:w="70" w:type="dxa"/>
            <w:right w:w="70" w:type="dxa"/>
          </w:tblCellMar>
          <w:tblPrExChange w:id="7160" w:author="Philippe Hollanda - Oliveira Trust" w:date="2022-07-19T10:08:00Z">
            <w:tblPrEx>
              <w:tblW w:w="5000" w:type="pct"/>
              <w:tblCellMar>
                <w:left w:w="70" w:type="dxa"/>
                <w:right w:w="70" w:type="dxa"/>
              </w:tblCellMar>
            </w:tblPrEx>
          </w:tblPrExChange>
        </w:tblPrEx>
        <w:trPr>
          <w:trHeight w:val="1785"/>
          <w:trPrChange w:id="716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16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D4D0CB" w14:textId="10CA02B8" w:rsidR="008601AF" w:rsidRPr="008601AF" w:rsidRDefault="008601AF" w:rsidP="003C2C2A">
            <w:pPr>
              <w:jc w:val="center"/>
              <w:rPr>
                <w:rFonts w:ascii="Trebuchet MS" w:hAnsi="Trebuchet MS" w:cs="Arial"/>
                <w:color w:val="000000"/>
                <w:sz w:val="20"/>
                <w:szCs w:val="20"/>
                <w:lang w:bidi="th-TH"/>
              </w:rPr>
            </w:pPr>
            <w:del w:id="716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6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5AB91D" w14:textId="4EF7BAE7" w:rsidR="008601AF" w:rsidRPr="008601AF" w:rsidRDefault="008601AF" w:rsidP="003C2C2A">
            <w:pPr>
              <w:jc w:val="center"/>
              <w:rPr>
                <w:rFonts w:ascii="Trebuchet MS" w:hAnsi="Trebuchet MS" w:cs="Arial"/>
                <w:color w:val="000000"/>
                <w:sz w:val="20"/>
                <w:szCs w:val="20"/>
                <w:lang w:bidi="th-TH"/>
              </w:rPr>
            </w:pPr>
            <w:del w:id="7165" w:author="Philippe Hollanda - Oliveira Trust" w:date="2022-07-19T10:08:00Z">
              <w:r w:rsidRPr="008601AF" w:rsidDel="00627AA0">
                <w:rPr>
                  <w:rFonts w:ascii="Trebuchet MS" w:hAnsi="Trebuchet MS" w:cs="Arial"/>
                  <w:color w:val="000000"/>
                  <w:sz w:val="20"/>
                  <w:szCs w:val="20"/>
                  <w:lang w:bidi="th-TH"/>
                </w:rPr>
                <w:delText>22/10/2021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6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7C5E4F" w14:textId="02995252" w:rsidR="008601AF" w:rsidRPr="008601AF" w:rsidRDefault="008601AF" w:rsidP="003C2C2A">
            <w:pPr>
              <w:jc w:val="center"/>
              <w:rPr>
                <w:rFonts w:ascii="Trebuchet MS" w:hAnsi="Trebuchet MS" w:cs="Arial"/>
                <w:color w:val="000000"/>
                <w:sz w:val="20"/>
                <w:szCs w:val="20"/>
                <w:lang w:bidi="th-TH"/>
              </w:rPr>
            </w:pPr>
            <w:del w:id="7167" w:author="Philippe Hollanda - Oliveira Trust" w:date="2022-07-19T10:08:00Z">
              <w:r w:rsidRPr="008601AF" w:rsidDel="00627AA0">
                <w:rPr>
                  <w:rFonts w:ascii="Trebuchet MS" w:hAnsi="Trebuchet MS" w:cs="Arial"/>
                  <w:color w:val="000000"/>
                  <w:sz w:val="20"/>
                  <w:szCs w:val="20"/>
                  <w:lang w:bidi="th-TH"/>
                </w:rPr>
                <w:delText>R$ 9.681,50</w:delText>
              </w:r>
            </w:del>
          </w:p>
        </w:tc>
      </w:tr>
      <w:tr w:rsidR="008601AF" w:rsidRPr="008601AF" w14:paraId="1A5C8934" w14:textId="77777777" w:rsidTr="00627AA0">
        <w:tblPrEx>
          <w:tblW w:w="5000" w:type="pct"/>
          <w:tblCellMar>
            <w:left w:w="70" w:type="dxa"/>
            <w:right w:w="70" w:type="dxa"/>
          </w:tblCellMar>
          <w:tblPrExChange w:id="7168" w:author="Philippe Hollanda - Oliveira Trust" w:date="2022-07-19T10:08:00Z">
            <w:tblPrEx>
              <w:tblW w:w="5000" w:type="pct"/>
              <w:tblCellMar>
                <w:left w:w="70" w:type="dxa"/>
                <w:right w:w="70" w:type="dxa"/>
              </w:tblCellMar>
            </w:tblPrEx>
          </w:tblPrExChange>
        </w:tblPrEx>
        <w:trPr>
          <w:trHeight w:val="1785"/>
          <w:trPrChange w:id="716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17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2B8A7A" w14:textId="2D1085C4" w:rsidR="008601AF" w:rsidRPr="008601AF" w:rsidRDefault="008601AF" w:rsidP="003C2C2A">
            <w:pPr>
              <w:jc w:val="center"/>
              <w:rPr>
                <w:rFonts w:ascii="Trebuchet MS" w:hAnsi="Trebuchet MS" w:cs="Arial"/>
                <w:color w:val="000000"/>
                <w:sz w:val="20"/>
                <w:szCs w:val="20"/>
                <w:lang w:bidi="th-TH"/>
              </w:rPr>
            </w:pPr>
            <w:del w:id="717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7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6C57F1" w14:textId="450006C5" w:rsidR="008601AF" w:rsidRPr="008601AF" w:rsidRDefault="008601AF" w:rsidP="003C2C2A">
            <w:pPr>
              <w:jc w:val="center"/>
              <w:rPr>
                <w:rFonts w:ascii="Trebuchet MS" w:hAnsi="Trebuchet MS" w:cs="Arial"/>
                <w:color w:val="000000"/>
                <w:sz w:val="20"/>
                <w:szCs w:val="20"/>
                <w:lang w:bidi="th-TH"/>
              </w:rPr>
            </w:pPr>
            <w:del w:id="7173" w:author="Philippe Hollanda - Oliveira Trust" w:date="2022-07-19T10:08:00Z">
              <w:r w:rsidRPr="008601AF" w:rsidDel="00627AA0">
                <w:rPr>
                  <w:rFonts w:ascii="Trebuchet MS" w:hAnsi="Trebuchet MS" w:cs="Arial"/>
                  <w:color w:val="000000"/>
                  <w:sz w:val="20"/>
                  <w:szCs w:val="20"/>
                  <w:lang w:bidi="th-TH"/>
                </w:rPr>
                <w:delText>13/10/2021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7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76886C" w14:textId="30D70C4F" w:rsidR="008601AF" w:rsidRPr="008601AF" w:rsidRDefault="008601AF" w:rsidP="003C2C2A">
            <w:pPr>
              <w:jc w:val="center"/>
              <w:rPr>
                <w:rFonts w:ascii="Trebuchet MS" w:hAnsi="Trebuchet MS" w:cs="Arial"/>
                <w:color w:val="000000"/>
                <w:sz w:val="20"/>
                <w:szCs w:val="20"/>
                <w:lang w:bidi="th-TH"/>
              </w:rPr>
            </w:pPr>
            <w:del w:id="7175" w:author="Philippe Hollanda - Oliveira Trust" w:date="2022-07-19T10:08:00Z">
              <w:r w:rsidRPr="008601AF" w:rsidDel="00627AA0">
                <w:rPr>
                  <w:rFonts w:ascii="Trebuchet MS" w:hAnsi="Trebuchet MS" w:cs="Arial"/>
                  <w:color w:val="000000"/>
                  <w:sz w:val="20"/>
                  <w:szCs w:val="20"/>
                  <w:lang w:bidi="th-TH"/>
                </w:rPr>
                <w:delText>R$ 5.380,00</w:delText>
              </w:r>
            </w:del>
          </w:p>
        </w:tc>
      </w:tr>
      <w:tr w:rsidR="008601AF" w:rsidRPr="008601AF" w14:paraId="24C6793B" w14:textId="77777777" w:rsidTr="00627AA0">
        <w:tblPrEx>
          <w:tblW w:w="5000" w:type="pct"/>
          <w:tblCellMar>
            <w:left w:w="70" w:type="dxa"/>
            <w:right w:w="70" w:type="dxa"/>
          </w:tblCellMar>
          <w:tblPrExChange w:id="7176" w:author="Philippe Hollanda - Oliveira Trust" w:date="2022-07-19T10:08:00Z">
            <w:tblPrEx>
              <w:tblW w:w="5000" w:type="pct"/>
              <w:tblCellMar>
                <w:left w:w="70" w:type="dxa"/>
                <w:right w:w="70" w:type="dxa"/>
              </w:tblCellMar>
            </w:tblPrEx>
          </w:tblPrExChange>
        </w:tblPrEx>
        <w:trPr>
          <w:trHeight w:val="1785"/>
          <w:trPrChange w:id="717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17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084E01" w14:textId="42494A06" w:rsidR="008601AF" w:rsidRPr="008601AF" w:rsidRDefault="008601AF" w:rsidP="003C2C2A">
            <w:pPr>
              <w:jc w:val="center"/>
              <w:rPr>
                <w:rFonts w:ascii="Trebuchet MS" w:hAnsi="Trebuchet MS" w:cs="Arial"/>
                <w:color w:val="000000"/>
                <w:sz w:val="20"/>
                <w:szCs w:val="20"/>
                <w:lang w:bidi="th-TH"/>
              </w:rPr>
            </w:pPr>
            <w:del w:id="717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8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A56C75" w14:textId="08C32AB0" w:rsidR="008601AF" w:rsidRPr="008601AF" w:rsidRDefault="008601AF" w:rsidP="003C2C2A">
            <w:pPr>
              <w:jc w:val="center"/>
              <w:rPr>
                <w:rFonts w:ascii="Trebuchet MS" w:hAnsi="Trebuchet MS" w:cs="Arial"/>
                <w:color w:val="000000"/>
                <w:sz w:val="20"/>
                <w:szCs w:val="20"/>
                <w:lang w:bidi="th-TH"/>
              </w:rPr>
            </w:pPr>
            <w:del w:id="7181" w:author="Philippe Hollanda - Oliveira Trust" w:date="2022-07-19T10:08:00Z">
              <w:r w:rsidRPr="008601AF" w:rsidDel="00627AA0">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8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3E9427" w14:textId="6DE86DA4" w:rsidR="008601AF" w:rsidRPr="008601AF" w:rsidRDefault="008601AF" w:rsidP="003C2C2A">
            <w:pPr>
              <w:jc w:val="center"/>
              <w:rPr>
                <w:rFonts w:ascii="Trebuchet MS" w:hAnsi="Trebuchet MS" w:cs="Arial"/>
                <w:color w:val="000000"/>
                <w:sz w:val="20"/>
                <w:szCs w:val="20"/>
                <w:lang w:bidi="th-TH"/>
              </w:rPr>
            </w:pPr>
            <w:del w:id="7183" w:author="Philippe Hollanda - Oliveira Trust" w:date="2022-07-19T10:08:00Z">
              <w:r w:rsidRPr="008601AF" w:rsidDel="00627AA0">
                <w:rPr>
                  <w:rFonts w:ascii="Trebuchet MS" w:hAnsi="Trebuchet MS" w:cs="Arial"/>
                  <w:color w:val="000000"/>
                  <w:sz w:val="20"/>
                  <w:szCs w:val="20"/>
                  <w:lang w:bidi="th-TH"/>
                </w:rPr>
                <w:delText>R$ 44.316,00</w:delText>
              </w:r>
            </w:del>
          </w:p>
        </w:tc>
      </w:tr>
      <w:tr w:rsidR="008601AF" w:rsidRPr="008601AF" w14:paraId="0E19A133" w14:textId="77777777" w:rsidTr="00627AA0">
        <w:tblPrEx>
          <w:tblW w:w="5000" w:type="pct"/>
          <w:tblCellMar>
            <w:left w:w="70" w:type="dxa"/>
            <w:right w:w="70" w:type="dxa"/>
          </w:tblCellMar>
          <w:tblPrExChange w:id="7184" w:author="Philippe Hollanda - Oliveira Trust" w:date="2022-07-19T10:08:00Z">
            <w:tblPrEx>
              <w:tblW w:w="5000" w:type="pct"/>
              <w:tblCellMar>
                <w:left w:w="70" w:type="dxa"/>
                <w:right w:w="70" w:type="dxa"/>
              </w:tblCellMar>
            </w:tblPrEx>
          </w:tblPrExChange>
        </w:tblPrEx>
        <w:trPr>
          <w:trHeight w:val="1785"/>
          <w:trPrChange w:id="718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18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2596D6" w14:textId="556517D9" w:rsidR="008601AF" w:rsidRPr="008601AF" w:rsidRDefault="008601AF" w:rsidP="003C2C2A">
            <w:pPr>
              <w:jc w:val="center"/>
              <w:rPr>
                <w:rFonts w:ascii="Trebuchet MS" w:hAnsi="Trebuchet MS" w:cs="Arial"/>
                <w:color w:val="000000"/>
                <w:sz w:val="20"/>
                <w:szCs w:val="20"/>
                <w:lang w:bidi="th-TH"/>
              </w:rPr>
            </w:pPr>
            <w:del w:id="7187"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18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1877BE" w14:textId="57BEFFB8" w:rsidR="008601AF" w:rsidRPr="008601AF" w:rsidRDefault="008601AF" w:rsidP="003C2C2A">
            <w:pPr>
              <w:jc w:val="center"/>
              <w:rPr>
                <w:rFonts w:ascii="Trebuchet MS" w:hAnsi="Trebuchet MS" w:cs="Arial"/>
                <w:color w:val="000000"/>
                <w:sz w:val="20"/>
                <w:szCs w:val="20"/>
                <w:lang w:bidi="th-TH"/>
              </w:rPr>
            </w:pPr>
            <w:del w:id="7189" w:author="Philippe Hollanda - Oliveira Trust" w:date="2022-07-19T10:08:00Z">
              <w:r w:rsidRPr="008601AF" w:rsidDel="00627AA0">
                <w:rPr>
                  <w:rFonts w:ascii="Trebuchet MS" w:hAnsi="Trebuchet MS" w:cs="Arial"/>
                  <w:color w:val="000000"/>
                  <w:sz w:val="20"/>
                  <w:szCs w:val="20"/>
                  <w:lang w:bidi="th-TH"/>
                </w:rPr>
                <w:delText>22/10/2021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9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B6925D" w14:textId="10A9A8D7" w:rsidR="008601AF" w:rsidRPr="008601AF" w:rsidRDefault="008601AF" w:rsidP="003C2C2A">
            <w:pPr>
              <w:jc w:val="center"/>
              <w:rPr>
                <w:rFonts w:ascii="Trebuchet MS" w:hAnsi="Trebuchet MS" w:cs="Arial"/>
                <w:color w:val="000000"/>
                <w:sz w:val="20"/>
                <w:szCs w:val="20"/>
                <w:lang w:bidi="th-TH"/>
              </w:rPr>
            </w:pPr>
            <w:del w:id="7191" w:author="Philippe Hollanda - Oliveira Trust" w:date="2022-07-19T10:08:00Z">
              <w:r w:rsidRPr="008601AF" w:rsidDel="00627AA0">
                <w:rPr>
                  <w:rFonts w:ascii="Trebuchet MS" w:hAnsi="Trebuchet MS" w:cs="Arial"/>
                  <w:color w:val="000000"/>
                  <w:sz w:val="20"/>
                  <w:szCs w:val="20"/>
                  <w:lang w:bidi="th-TH"/>
                </w:rPr>
                <w:delText>R$ 22.252,58</w:delText>
              </w:r>
            </w:del>
          </w:p>
        </w:tc>
      </w:tr>
      <w:tr w:rsidR="008601AF" w:rsidRPr="008601AF" w14:paraId="5EB944FD" w14:textId="77777777" w:rsidTr="00627AA0">
        <w:tblPrEx>
          <w:tblW w:w="5000" w:type="pct"/>
          <w:tblCellMar>
            <w:left w:w="70" w:type="dxa"/>
            <w:right w:w="70" w:type="dxa"/>
          </w:tblCellMar>
          <w:tblPrExChange w:id="7192" w:author="Philippe Hollanda - Oliveira Trust" w:date="2022-07-19T10:08:00Z">
            <w:tblPrEx>
              <w:tblW w:w="5000" w:type="pct"/>
              <w:tblCellMar>
                <w:left w:w="70" w:type="dxa"/>
                <w:right w:w="70" w:type="dxa"/>
              </w:tblCellMar>
            </w:tblPrEx>
          </w:tblPrExChange>
        </w:tblPrEx>
        <w:trPr>
          <w:trHeight w:val="1785"/>
          <w:trPrChange w:id="719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19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849E9D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19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9C7516" w14:textId="114E265D" w:rsidR="008601AF" w:rsidRPr="008601AF" w:rsidRDefault="008601AF" w:rsidP="003C2C2A">
            <w:pPr>
              <w:jc w:val="center"/>
              <w:rPr>
                <w:rFonts w:ascii="Trebuchet MS" w:hAnsi="Trebuchet MS" w:cs="Arial"/>
                <w:color w:val="000000"/>
                <w:sz w:val="20"/>
                <w:szCs w:val="20"/>
                <w:lang w:bidi="th-TH"/>
              </w:rPr>
            </w:pPr>
            <w:del w:id="7196"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19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448544" w14:textId="2250D027" w:rsidR="008601AF" w:rsidRPr="008601AF" w:rsidRDefault="008601AF" w:rsidP="003C2C2A">
            <w:pPr>
              <w:jc w:val="center"/>
              <w:rPr>
                <w:rFonts w:ascii="Trebuchet MS" w:hAnsi="Trebuchet MS" w:cs="Arial"/>
                <w:color w:val="000000"/>
                <w:sz w:val="20"/>
                <w:szCs w:val="20"/>
                <w:lang w:bidi="th-TH"/>
              </w:rPr>
            </w:pPr>
            <w:del w:id="7198" w:author="Philippe Hollanda - Oliveira Trust" w:date="2022-07-19T10:08:00Z">
              <w:r w:rsidRPr="008601AF" w:rsidDel="00627AA0">
                <w:rPr>
                  <w:rFonts w:ascii="Trebuchet MS" w:hAnsi="Trebuchet MS" w:cs="Arial"/>
                  <w:color w:val="000000"/>
                  <w:sz w:val="20"/>
                  <w:szCs w:val="20"/>
                  <w:lang w:bidi="th-TH"/>
                </w:rPr>
                <w:delText>R$ 22.252,59</w:delText>
              </w:r>
            </w:del>
          </w:p>
        </w:tc>
      </w:tr>
      <w:tr w:rsidR="008601AF" w:rsidRPr="008601AF" w14:paraId="7D3FBE1B" w14:textId="77777777" w:rsidTr="00627AA0">
        <w:tblPrEx>
          <w:tblW w:w="5000" w:type="pct"/>
          <w:tblCellMar>
            <w:left w:w="70" w:type="dxa"/>
            <w:right w:w="70" w:type="dxa"/>
          </w:tblCellMar>
          <w:tblPrExChange w:id="7199" w:author="Philippe Hollanda - Oliveira Trust" w:date="2022-07-19T10:08:00Z">
            <w:tblPrEx>
              <w:tblW w:w="5000" w:type="pct"/>
              <w:tblCellMar>
                <w:left w:w="70" w:type="dxa"/>
                <w:right w:w="70" w:type="dxa"/>
              </w:tblCellMar>
            </w:tblPrEx>
          </w:tblPrExChange>
        </w:tblPrEx>
        <w:trPr>
          <w:trHeight w:val="1785"/>
          <w:trPrChange w:id="720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20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4987C1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2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DD8AEB" w14:textId="090138CB" w:rsidR="008601AF" w:rsidRPr="008601AF" w:rsidRDefault="008601AF" w:rsidP="003C2C2A">
            <w:pPr>
              <w:jc w:val="center"/>
              <w:rPr>
                <w:rFonts w:ascii="Trebuchet MS" w:hAnsi="Trebuchet MS" w:cs="Arial"/>
                <w:color w:val="000000"/>
                <w:sz w:val="20"/>
                <w:szCs w:val="20"/>
                <w:lang w:bidi="th-TH"/>
              </w:rPr>
            </w:pPr>
            <w:del w:id="7203" w:author="Philippe Hollanda - Oliveira Trust" w:date="2022-07-19T10:08:00Z">
              <w:r w:rsidRPr="008601AF" w:rsidDel="00627AA0">
                <w:rPr>
                  <w:rFonts w:ascii="Trebuchet MS" w:hAnsi="Trebuchet MS" w:cs="Arial"/>
                  <w:color w:val="000000"/>
                  <w:sz w:val="20"/>
                  <w:szCs w:val="20"/>
                  <w:lang w:bidi="th-TH"/>
                </w:rPr>
                <w:delText>21/12/2021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275049" w14:textId="7E22681E" w:rsidR="008601AF" w:rsidRPr="008601AF" w:rsidRDefault="008601AF" w:rsidP="003C2C2A">
            <w:pPr>
              <w:jc w:val="center"/>
              <w:rPr>
                <w:rFonts w:ascii="Trebuchet MS" w:hAnsi="Trebuchet MS" w:cs="Arial"/>
                <w:color w:val="000000"/>
                <w:sz w:val="20"/>
                <w:szCs w:val="20"/>
                <w:lang w:bidi="th-TH"/>
              </w:rPr>
            </w:pPr>
            <w:del w:id="7205" w:author="Philippe Hollanda - Oliveira Trust" w:date="2022-07-19T10:08:00Z">
              <w:r w:rsidRPr="008601AF" w:rsidDel="00627AA0">
                <w:rPr>
                  <w:rFonts w:ascii="Trebuchet MS" w:hAnsi="Trebuchet MS" w:cs="Arial"/>
                  <w:color w:val="000000"/>
                  <w:sz w:val="20"/>
                  <w:szCs w:val="20"/>
                  <w:lang w:bidi="th-TH"/>
                </w:rPr>
                <w:delText>R$ 10.650,59</w:delText>
              </w:r>
            </w:del>
          </w:p>
        </w:tc>
      </w:tr>
      <w:tr w:rsidR="008601AF" w:rsidRPr="008601AF" w14:paraId="5739D796" w14:textId="77777777" w:rsidTr="00627AA0">
        <w:tblPrEx>
          <w:tblW w:w="5000" w:type="pct"/>
          <w:tblCellMar>
            <w:left w:w="70" w:type="dxa"/>
            <w:right w:w="70" w:type="dxa"/>
          </w:tblCellMar>
          <w:tblPrExChange w:id="7206" w:author="Philippe Hollanda - Oliveira Trust" w:date="2022-07-19T10:08:00Z">
            <w:tblPrEx>
              <w:tblW w:w="5000" w:type="pct"/>
              <w:tblCellMar>
                <w:left w:w="70" w:type="dxa"/>
                <w:right w:w="70" w:type="dxa"/>
              </w:tblCellMar>
            </w:tblPrEx>
          </w:tblPrExChange>
        </w:tblPrEx>
        <w:trPr>
          <w:trHeight w:val="1785"/>
          <w:trPrChange w:id="7207"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208"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6D1DDA" w14:textId="5F3E1861" w:rsidR="008601AF" w:rsidRPr="008601AF" w:rsidRDefault="008601AF" w:rsidP="003C2C2A">
            <w:pPr>
              <w:jc w:val="center"/>
              <w:rPr>
                <w:rFonts w:ascii="Trebuchet MS" w:hAnsi="Trebuchet MS" w:cs="Arial"/>
                <w:color w:val="000000"/>
                <w:sz w:val="20"/>
                <w:szCs w:val="20"/>
                <w:lang w:bidi="th-TH"/>
              </w:rPr>
            </w:pPr>
            <w:del w:id="720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1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1EFA68" w14:textId="2130912C" w:rsidR="008601AF" w:rsidRPr="008601AF" w:rsidRDefault="008601AF" w:rsidP="003C2C2A">
            <w:pPr>
              <w:jc w:val="center"/>
              <w:rPr>
                <w:rFonts w:ascii="Trebuchet MS" w:hAnsi="Trebuchet MS" w:cs="Arial"/>
                <w:color w:val="000000"/>
                <w:sz w:val="20"/>
                <w:szCs w:val="20"/>
                <w:lang w:bidi="th-TH"/>
              </w:rPr>
            </w:pPr>
            <w:del w:id="7211" w:author="Philippe Hollanda - Oliveira Trust" w:date="2022-07-19T10:08:00Z">
              <w:r w:rsidRPr="008601AF" w:rsidDel="00627AA0">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1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7922D4" w14:textId="0EEC7AD2" w:rsidR="008601AF" w:rsidRPr="008601AF" w:rsidRDefault="008601AF" w:rsidP="003C2C2A">
            <w:pPr>
              <w:jc w:val="center"/>
              <w:rPr>
                <w:rFonts w:ascii="Trebuchet MS" w:hAnsi="Trebuchet MS" w:cs="Arial"/>
                <w:color w:val="000000"/>
                <w:sz w:val="20"/>
                <w:szCs w:val="20"/>
                <w:lang w:bidi="th-TH"/>
              </w:rPr>
            </w:pPr>
            <w:del w:id="7213" w:author="Philippe Hollanda - Oliveira Trust" w:date="2022-07-19T10:08:00Z">
              <w:r w:rsidRPr="008601AF" w:rsidDel="00627AA0">
                <w:rPr>
                  <w:rFonts w:ascii="Trebuchet MS" w:hAnsi="Trebuchet MS" w:cs="Arial"/>
                  <w:color w:val="000000"/>
                  <w:sz w:val="20"/>
                  <w:szCs w:val="20"/>
                  <w:lang w:bidi="th-TH"/>
                </w:rPr>
                <w:delText>R$ 2.696,10</w:delText>
              </w:r>
            </w:del>
          </w:p>
        </w:tc>
      </w:tr>
      <w:tr w:rsidR="008601AF" w:rsidRPr="008601AF" w14:paraId="3BB30EA8" w14:textId="77777777" w:rsidTr="00627AA0">
        <w:tblPrEx>
          <w:tblW w:w="5000" w:type="pct"/>
          <w:tblCellMar>
            <w:left w:w="70" w:type="dxa"/>
            <w:right w:w="70" w:type="dxa"/>
          </w:tblCellMar>
          <w:tblPrExChange w:id="7214" w:author="Philippe Hollanda - Oliveira Trust" w:date="2022-07-19T10:08:00Z">
            <w:tblPrEx>
              <w:tblW w:w="5000" w:type="pct"/>
              <w:tblCellMar>
                <w:left w:w="70" w:type="dxa"/>
                <w:right w:w="70" w:type="dxa"/>
              </w:tblCellMar>
            </w:tblPrEx>
          </w:tblPrExChange>
        </w:tblPrEx>
        <w:trPr>
          <w:trHeight w:val="1785"/>
          <w:trPrChange w:id="721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21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11074A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2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57F85E" w14:textId="0D21F4F3" w:rsidR="008601AF" w:rsidRPr="008601AF" w:rsidRDefault="008601AF" w:rsidP="003C2C2A">
            <w:pPr>
              <w:jc w:val="center"/>
              <w:rPr>
                <w:rFonts w:ascii="Trebuchet MS" w:hAnsi="Trebuchet MS" w:cs="Arial"/>
                <w:color w:val="000000"/>
                <w:sz w:val="20"/>
                <w:szCs w:val="20"/>
                <w:lang w:bidi="th-TH"/>
              </w:rPr>
            </w:pPr>
            <w:del w:id="7218" w:author="Philippe Hollanda - Oliveira Trust" w:date="2022-07-19T10:08:00Z">
              <w:r w:rsidRPr="008601AF" w:rsidDel="00627AA0">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E015D9" w14:textId="6C3A2172" w:rsidR="008601AF" w:rsidRPr="008601AF" w:rsidRDefault="008601AF" w:rsidP="003C2C2A">
            <w:pPr>
              <w:jc w:val="center"/>
              <w:rPr>
                <w:rFonts w:ascii="Trebuchet MS" w:hAnsi="Trebuchet MS" w:cs="Arial"/>
                <w:color w:val="000000"/>
                <w:sz w:val="20"/>
                <w:szCs w:val="20"/>
                <w:lang w:bidi="th-TH"/>
              </w:rPr>
            </w:pPr>
            <w:del w:id="7220" w:author="Philippe Hollanda - Oliveira Trust" w:date="2022-07-19T10:08:00Z">
              <w:r w:rsidRPr="008601AF" w:rsidDel="00627AA0">
                <w:rPr>
                  <w:rFonts w:ascii="Trebuchet MS" w:hAnsi="Trebuchet MS" w:cs="Arial"/>
                  <w:color w:val="000000"/>
                  <w:sz w:val="20"/>
                  <w:szCs w:val="20"/>
                  <w:lang w:bidi="th-TH"/>
                </w:rPr>
                <w:delText>R$ 2.696,10</w:delText>
              </w:r>
            </w:del>
          </w:p>
        </w:tc>
      </w:tr>
      <w:tr w:rsidR="008601AF" w:rsidRPr="008601AF" w14:paraId="7EC9D01E" w14:textId="77777777" w:rsidTr="00627AA0">
        <w:tblPrEx>
          <w:tblW w:w="5000" w:type="pct"/>
          <w:tblCellMar>
            <w:left w:w="70" w:type="dxa"/>
            <w:right w:w="70" w:type="dxa"/>
          </w:tblCellMar>
          <w:tblPrExChange w:id="7221" w:author="Philippe Hollanda - Oliveira Trust" w:date="2022-07-19T10:08:00Z">
            <w:tblPrEx>
              <w:tblW w:w="5000" w:type="pct"/>
              <w:tblCellMar>
                <w:left w:w="70" w:type="dxa"/>
                <w:right w:w="70" w:type="dxa"/>
              </w:tblCellMar>
            </w:tblPrEx>
          </w:tblPrExChange>
        </w:tblPrEx>
        <w:trPr>
          <w:trHeight w:val="1785"/>
          <w:trPrChange w:id="722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22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F46215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22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7AE0ED" w14:textId="324CE419" w:rsidR="008601AF" w:rsidRPr="008601AF" w:rsidRDefault="008601AF" w:rsidP="003C2C2A">
            <w:pPr>
              <w:jc w:val="center"/>
              <w:rPr>
                <w:rFonts w:ascii="Trebuchet MS" w:hAnsi="Trebuchet MS" w:cs="Arial"/>
                <w:color w:val="000000"/>
                <w:sz w:val="20"/>
                <w:szCs w:val="20"/>
                <w:lang w:bidi="th-TH"/>
              </w:rPr>
            </w:pPr>
            <w:del w:id="7225" w:author="Philippe Hollanda - Oliveira Trust" w:date="2022-07-19T10:08:00Z">
              <w:r w:rsidRPr="008601AF" w:rsidDel="00627AA0">
                <w:rPr>
                  <w:rFonts w:ascii="Trebuchet MS" w:hAnsi="Trebuchet MS" w:cs="Arial"/>
                  <w:color w:val="000000"/>
                  <w:sz w:val="20"/>
                  <w:szCs w:val="20"/>
                  <w:lang w:bidi="th-TH"/>
                </w:rPr>
                <w:delText>30/11/2021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2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13AC68" w14:textId="6ABEBC5B" w:rsidR="008601AF" w:rsidRPr="008601AF" w:rsidRDefault="008601AF" w:rsidP="003C2C2A">
            <w:pPr>
              <w:jc w:val="center"/>
              <w:rPr>
                <w:rFonts w:ascii="Trebuchet MS" w:hAnsi="Trebuchet MS" w:cs="Arial"/>
                <w:color w:val="000000"/>
                <w:sz w:val="20"/>
                <w:szCs w:val="20"/>
                <w:lang w:bidi="th-TH"/>
              </w:rPr>
            </w:pPr>
            <w:del w:id="7227" w:author="Philippe Hollanda - Oliveira Trust" w:date="2022-07-19T10:08:00Z">
              <w:r w:rsidRPr="008601AF" w:rsidDel="00627AA0">
                <w:rPr>
                  <w:rFonts w:ascii="Trebuchet MS" w:hAnsi="Trebuchet MS" w:cs="Arial"/>
                  <w:color w:val="000000"/>
                  <w:sz w:val="20"/>
                  <w:szCs w:val="20"/>
                  <w:lang w:bidi="th-TH"/>
                </w:rPr>
                <w:delText>R$ 2.696,10</w:delText>
              </w:r>
            </w:del>
          </w:p>
        </w:tc>
      </w:tr>
      <w:tr w:rsidR="008601AF" w:rsidRPr="008601AF" w14:paraId="7A0C4DF9" w14:textId="77777777" w:rsidTr="00627AA0">
        <w:tblPrEx>
          <w:tblW w:w="5000" w:type="pct"/>
          <w:tblCellMar>
            <w:left w:w="70" w:type="dxa"/>
            <w:right w:w="70" w:type="dxa"/>
          </w:tblCellMar>
          <w:tblPrExChange w:id="7228" w:author="Philippe Hollanda - Oliveira Trust" w:date="2022-07-19T10:08:00Z">
            <w:tblPrEx>
              <w:tblW w:w="5000" w:type="pct"/>
              <w:tblCellMar>
                <w:left w:w="70" w:type="dxa"/>
                <w:right w:w="70" w:type="dxa"/>
              </w:tblCellMar>
            </w:tblPrEx>
          </w:tblPrExChange>
        </w:tblPrEx>
        <w:trPr>
          <w:trHeight w:val="1785"/>
          <w:trPrChange w:id="722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3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4213E6" w14:textId="596891B2" w:rsidR="008601AF" w:rsidRPr="008601AF" w:rsidRDefault="008601AF" w:rsidP="003C2C2A">
            <w:pPr>
              <w:jc w:val="center"/>
              <w:rPr>
                <w:rFonts w:ascii="Trebuchet MS" w:hAnsi="Trebuchet MS" w:cs="Arial"/>
                <w:color w:val="000000"/>
                <w:sz w:val="20"/>
                <w:szCs w:val="20"/>
                <w:lang w:bidi="th-TH"/>
              </w:rPr>
            </w:pPr>
            <w:del w:id="7231" w:author="Philippe Hollanda - Oliveira Trust" w:date="2022-07-19T10:08:00Z">
              <w:r w:rsidRPr="008601AF" w:rsidDel="00627AA0">
                <w:rPr>
                  <w:rFonts w:ascii="Trebuchet MS" w:hAnsi="Trebuchet MS" w:cs="Arial"/>
                  <w:color w:val="000000"/>
                  <w:sz w:val="20"/>
                  <w:szCs w:val="20"/>
                  <w:lang w:bidi="th-TH"/>
                </w:rPr>
                <w:delText>GESSO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3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0221EA" w14:textId="43E23DC5" w:rsidR="008601AF" w:rsidRPr="008601AF" w:rsidRDefault="008601AF" w:rsidP="003C2C2A">
            <w:pPr>
              <w:jc w:val="center"/>
              <w:rPr>
                <w:rFonts w:ascii="Trebuchet MS" w:hAnsi="Trebuchet MS" w:cs="Arial"/>
                <w:color w:val="000000"/>
                <w:sz w:val="20"/>
                <w:szCs w:val="20"/>
                <w:lang w:bidi="th-TH"/>
              </w:rPr>
            </w:pPr>
            <w:del w:id="7233" w:author="Philippe Hollanda - Oliveira Trust" w:date="2022-07-19T10:08:00Z">
              <w:r w:rsidRPr="008601AF" w:rsidDel="00627AA0">
                <w:rPr>
                  <w:rFonts w:ascii="Trebuchet MS" w:hAnsi="Trebuchet MS" w:cs="Arial"/>
                  <w:color w:val="000000"/>
                  <w:sz w:val="20"/>
                  <w:szCs w:val="20"/>
                  <w:lang w:bidi="th-TH"/>
                </w:rPr>
                <w:delText>20/10/2021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3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DBF328" w14:textId="4AD76248" w:rsidR="008601AF" w:rsidRPr="008601AF" w:rsidRDefault="008601AF" w:rsidP="003C2C2A">
            <w:pPr>
              <w:jc w:val="center"/>
              <w:rPr>
                <w:rFonts w:ascii="Trebuchet MS" w:hAnsi="Trebuchet MS" w:cs="Arial"/>
                <w:color w:val="000000"/>
                <w:sz w:val="20"/>
                <w:szCs w:val="20"/>
                <w:lang w:bidi="th-TH"/>
              </w:rPr>
            </w:pPr>
            <w:del w:id="7235" w:author="Philippe Hollanda - Oliveira Trust" w:date="2022-07-19T10:08:00Z">
              <w:r w:rsidRPr="008601AF" w:rsidDel="00627AA0">
                <w:rPr>
                  <w:rFonts w:ascii="Trebuchet MS" w:hAnsi="Trebuchet MS" w:cs="Arial"/>
                  <w:color w:val="000000"/>
                  <w:sz w:val="20"/>
                  <w:szCs w:val="20"/>
                  <w:lang w:bidi="th-TH"/>
                </w:rPr>
                <w:delText>R$ 4.298,68</w:delText>
              </w:r>
            </w:del>
          </w:p>
        </w:tc>
      </w:tr>
      <w:tr w:rsidR="008601AF" w:rsidRPr="008601AF" w14:paraId="349725DE" w14:textId="77777777" w:rsidTr="00627AA0">
        <w:tblPrEx>
          <w:tblW w:w="5000" w:type="pct"/>
          <w:tblCellMar>
            <w:left w:w="70" w:type="dxa"/>
            <w:right w:w="70" w:type="dxa"/>
          </w:tblCellMar>
          <w:tblPrExChange w:id="7236" w:author="Philippe Hollanda - Oliveira Trust" w:date="2022-07-19T10:08:00Z">
            <w:tblPrEx>
              <w:tblW w:w="5000" w:type="pct"/>
              <w:tblCellMar>
                <w:left w:w="70" w:type="dxa"/>
                <w:right w:w="70" w:type="dxa"/>
              </w:tblCellMar>
            </w:tblPrEx>
          </w:tblPrExChange>
        </w:tblPrEx>
        <w:trPr>
          <w:trHeight w:val="1785"/>
          <w:trPrChange w:id="723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3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1840D1" w14:textId="2677FEC7" w:rsidR="008601AF" w:rsidRPr="008601AF" w:rsidRDefault="008601AF" w:rsidP="003C2C2A">
            <w:pPr>
              <w:jc w:val="center"/>
              <w:rPr>
                <w:rFonts w:ascii="Trebuchet MS" w:hAnsi="Trebuchet MS" w:cs="Arial"/>
                <w:color w:val="000000"/>
                <w:sz w:val="20"/>
                <w:szCs w:val="20"/>
                <w:lang w:bidi="th-TH"/>
              </w:rPr>
            </w:pPr>
            <w:del w:id="723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4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7B7967" w14:textId="6D4FB8F8" w:rsidR="008601AF" w:rsidRPr="008601AF" w:rsidRDefault="008601AF" w:rsidP="003C2C2A">
            <w:pPr>
              <w:jc w:val="center"/>
              <w:rPr>
                <w:rFonts w:ascii="Trebuchet MS" w:hAnsi="Trebuchet MS" w:cs="Arial"/>
                <w:color w:val="000000"/>
                <w:sz w:val="20"/>
                <w:szCs w:val="20"/>
                <w:lang w:bidi="th-TH"/>
              </w:rPr>
            </w:pPr>
            <w:del w:id="7241" w:author="Philippe Hollanda - Oliveira Trust" w:date="2022-07-19T10:08:00Z">
              <w:r w:rsidRPr="008601AF" w:rsidDel="00627AA0">
                <w:rPr>
                  <w:rFonts w:ascii="Trebuchet MS" w:hAnsi="Trebuchet MS" w:cs="Arial"/>
                  <w:color w:val="000000"/>
                  <w:sz w:val="20"/>
                  <w:szCs w:val="20"/>
                  <w:lang w:bidi="th-TH"/>
                </w:rPr>
                <w:delText>22/10/2021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4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ED3856" w14:textId="1BAA3F6B" w:rsidR="008601AF" w:rsidRPr="008601AF" w:rsidRDefault="008601AF" w:rsidP="003C2C2A">
            <w:pPr>
              <w:jc w:val="center"/>
              <w:rPr>
                <w:rFonts w:ascii="Trebuchet MS" w:hAnsi="Trebuchet MS" w:cs="Arial"/>
                <w:color w:val="000000"/>
                <w:sz w:val="20"/>
                <w:szCs w:val="20"/>
                <w:lang w:bidi="th-TH"/>
              </w:rPr>
            </w:pPr>
            <w:del w:id="7243" w:author="Philippe Hollanda - Oliveira Trust" w:date="2022-07-19T10:08:00Z">
              <w:r w:rsidRPr="008601AF" w:rsidDel="00627AA0">
                <w:rPr>
                  <w:rFonts w:ascii="Trebuchet MS" w:hAnsi="Trebuchet MS" w:cs="Arial"/>
                  <w:color w:val="000000"/>
                  <w:sz w:val="20"/>
                  <w:szCs w:val="20"/>
                  <w:lang w:bidi="th-TH"/>
                </w:rPr>
                <w:delText>R$ 720,00</w:delText>
              </w:r>
            </w:del>
          </w:p>
        </w:tc>
      </w:tr>
      <w:tr w:rsidR="008601AF" w:rsidRPr="008601AF" w14:paraId="4E50BAB3" w14:textId="77777777" w:rsidTr="00627AA0">
        <w:tblPrEx>
          <w:tblW w:w="5000" w:type="pct"/>
          <w:tblCellMar>
            <w:left w:w="70" w:type="dxa"/>
            <w:right w:w="70" w:type="dxa"/>
          </w:tblCellMar>
          <w:tblPrExChange w:id="7244" w:author="Philippe Hollanda - Oliveira Trust" w:date="2022-07-19T10:08:00Z">
            <w:tblPrEx>
              <w:tblW w:w="5000" w:type="pct"/>
              <w:tblCellMar>
                <w:left w:w="70" w:type="dxa"/>
                <w:right w:w="70" w:type="dxa"/>
              </w:tblCellMar>
            </w:tblPrEx>
          </w:tblPrExChange>
        </w:tblPrEx>
        <w:trPr>
          <w:trHeight w:val="1785"/>
          <w:trPrChange w:id="724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4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947B69" w14:textId="31F1ED8E" w:rsidR="008601AF" w:rsidRPr="008601AF" w:rsidRDefault="008601AF" w:rsidP="003C2C2A">
            <w:pPr>
              <w:jc w:val="center"/>
              <w:rPr>
                <w:rFonts w:ascii="Trebuchet MS" w:hAnsi="Trebuchet MS" w:cs="Arial"/>
                <w:color w:val="000000"/>
                <w:sz w:val="20"/>
                <w:szCs w:val="20"/>
                <w:lang w:bidi="th-TH"/>
              </w:rPr>
            </w:pPr>
            <w:del w:id="724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4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4F22BE" w14:textId="178705B0" w:rsidR="008601AF" w:rsidRPr="008601AF" w:rsidRDefault="008601AF" w:rsidP="003C2C2A">
            <w:pPr>
              <w:jc w:val="center"/>
              <w:rPr>
                <w:rFonts w:ascii="Trebuchet MS" w:hAnsi="Trebuchet MS" w:cs="Arial"/>
                <w:color w:val="000000"/>
                <w:sz w:val="20"/>
                <w:szCs w:val="20"/>
                <w:lang w:bidi="th-TH"/>
              </w:rPr>
            </w:pPr>
            <w:del w:id="7249"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5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F4A453" w14:textId="6475D55C" w:rsidR="008601AF" w:rsidRPr="008601AF" w:rsidRDefault="008601AF" w:rsidP="003C2C2A">
            <w:pPr>
              <w:jc w:val="center"/>
              <w:rPr>
                <w:rFonts w:ascii="Trebuchet MS" w:hAnsi="Trebuchet MS" w:cs="Arial"/>
                <w:color w:val="000000"/>
                <w:sz w:val="20"/>
                <w:szCs w:val="20"/>
                <w:lang w:bidi="th-TH"/>
              </w:rPr>
            </w:pPr>
            <w:del w:id="7251" w:author="Philippe Hollanda - Oliveira Trust" w:date="2022-07-19T10:08:00Z">
              <w:r w:rsidRPr="008601AF" w:rsidDel="00627AA0">
                <w:rPr>
                  <w:rFonts w:ascii="Trebuchet MS" w:hAnsi="Trebuchet MS" w:cs="Arial"/>
                  <w:color w:val="000000"/>
                  <w:sz w:val="20"/>
                  <w:szCs w:val="20"/>
                  <w:lang w:bidi="th-TH"/>
                </w:rPr>
                <w:delText>R$ 3.376,22</w:delText>
              </w:r>
            </w:del>
          </w:p>
        </w:tc>
      </w:tr>
      <w:tr w:rsidR="008601AF" w:rsidRPr="008601AF" w14:paraId="767E7E44" w14:textId="77777777" w:rsidTr="00627AA0">
        <w:tblPrEx>
          <w:tblW w:w="5000" w:type="pct"/>
          <w:tblCellMar>
            <w:left w:w="70" w:type="dxa"/>
            <w:right w:w="70" w:type="dxa"/>
          </w:tblCellMar>
          <w:tblPrExChange w:id="7252" w:author="Philippe Hollanda - Oliveira Trust" w:date="2022-07-19T10:08:00Z">
            <w:tblPrEx>
              <w:tblW w:w="5000" w:type="pct"/>
              <w:tblCellMar>
                <w:left w:w="70" w:type="dxa"/>
                <w:right w:w="70" w:type="dxa"/>
              </w:tblCellMar>
            </w:tblPrEx>
          </w:tblPrExChange>
        </w:tblPrEx>
        <w:trPr>
          <w:trHeight w:val="1785"/>
          <w:trPrChange w:id="725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5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1747DD" w14:textId="1815BA69" w:rsidR="008601AF" w:rsidRPr="008601AF" w:rsidRDefault="008601AF" w:rsidP="003C2C2A">
            <w:pPr>
              <w:jc w:val="center"/>
              <w:rPr>
                <w:rFonts w:ascii="Trebuchet MS" w:hAnsi="Trebuchet MS" w:cs="Arial"/>
                <w:color w:val="000000"/>
                <w:sz w:val="20"/>
                <w:szCs w:val="20"/>
                <w:lang w:bidi="th-TH"/>
              </w:rPr>
            </w:pPr>
            <w:del w:id="725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2C8CCD" w14:textId="2D079CC3" w:rsidR="008601AF" w:rsidRPr="008601AF" w:rsidRDefault="008601AF" w:rsidP="003C2C2A">
            <w:pPr>
              <w:jc w:val="center"/>
              <w:rPr>
                <w:rFonts w:ascii="Trebuchet MS" w:hAnsi="Trebuchet MS" w:cs="Arial"/>
                <w:color w:val="000000"/>
                <w:sz w:val="20"/>
                <w:szCs w:val="20"/>
                <w:lang w:bidi="th-TH"/>
              </w:rPr>
            </w:pPr>
            <w:del w:id="7257" w:author="Philippe Hollanda - Oliveira Trust" w:date="2022-07-19T10:08:00Z">
              <w:r w:rsidRPr="008601AF" w:rsidDel="00627AA0">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22720F" w14:textId="29333867" w:rsidR="008601AF" w:rsidRPr="008601AF" w:rsidRDefault="008601AF" w:rsidP="003C2C2A">
            <w:pPr>
              <w:jc w:val="center"/>
              <w:rPr>
                <w:rFonts w:ascii="Trebuchet MS" w:hAnsi="Trebuchet MS" w:cs="Arial"/>
                <w:color w:val="000000"/>
                <w:sz w:val="20"/>
                <w:szCs w:val="20"/>
                <w:lang w:bidi="th-TH"/>
              </w:rPr>
            </w:pPr>
            <w:del w:id="7259" w:author="Philippe Hollanda - Oliveira Trust" w:date="2022-07-19T10:08:00Z">
              <w:r w:rsidRPr="008601AF" w:rsidDel="00627AA0">
                <w:rPr>
                  <w:rFonts w:ascii="Trebuchet MS" w:hAnsi="Trebuchet MS" w:cs="Arial"/>
                  <w:color w:val="000000"/>
                  <w:sz w:val="20"/>
                  <w:szCs w:val="20"/>
                  <w:lang w:bidi="th-TH"/>
                </w:rPr>
                <w:delText>R$ 1.295,98</w:delText>
              </w:r>
            </w:del>
          </w:p>
        </w:tc>
      </w:tr>
      <w:tr w:rsidR="008601AF" w:rsidRPr="008601AF" w14:paraId="74E13026" w14:textId="77777777" w:rsidTr="00627AA0">
        <w:tblPrEx>
          <w:tblW w:w="5000" w:type="pct"/>
          <w:tblCellMar>
            <w:left w:w="70" w:type="dxa"/>
            <w:right w:w="70" w:type="dxa"/>
          </w:tblCellMar>
          <w:tblPrExChange w:id="7260" w:author="Philippe Hollanda - Oliveira Trust" w:date="2022-07-19T10:08:00Z">
            <w:tblPrEx>
              <w:tblW w:w="5000" w:type="pct"/>
              <w:tblCellMar>
                <w:left w:w="70" w:type="dxa"/>
                <w:right w:w="70" w:type="dxa"/>
              </w:tblCellMar>
            </w:tblPrEx>
          </w:tblPrExChange>
        </w:tblPrEx>
        <w:trPr>
          <w:trHeight w:val="1785"/>
          <w:trPrChange w:id="726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6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BEE838" w14:textId="60FE0970" w:rsidR="008601AF" w:rsidRPr="008601AF" w:rsidRDefault="008601AF" w:rsidP="003C2C2A">
            <w:pPr>
              <w:jc w:val="center"/>
              <w:rPr>
                <w:rFonts w:ascii="Trebuchet MS" w:hAnsi="Trebuchet MS" w:cs="Arial"/>
                <w:color w:val="000000"/>
                <w:sz w:val="20"/>
                <w:szCs w:val="20"/>
                <w:lang w:bidi="th-TH"/>
              </w:rPr>
            </w:pPr>
            <w:del w:id="7263"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6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DF8D60" w14:textId="68D225B9" w:rsidR="008601AF" w:rsidRPr="008601AF" w:rsidRDefault="008601AF" w:rsidP="003C2C2A">
            <w:pPr>
              <w:jc w:val="center"/>
              <w:rPr>
                <w:rFonts w:ascii="Trebuchet MS" w:hAnsi="Trebuchet MS" w:cs="Arial"/>
                <w:color w:val="000000"/>
                <w:sz w:val="20"/>
                <w:szCs w:val="20"/>
                <w:lang w:bidi="th-TH"/>
              </w:rPr>
            </w:pPr>
            <w:del w:id="7265"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6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3F7E68" w14:textId="149D1242" w:rsidR="008601AF" w:rsidRPr="008601AF" w:rsidRDefault="008601AF" w:rsidP="003C2C2A">
            <w:pPr>
              <w:jc w:val="center"/>
              <w:rPr>
                <w:rFonts w:ascii="Trebuchet MS" w:hAnsi="Trebuchet MS" w:cs="Arial"/>
                <w:color w:val="000000"/>
                <w:sz w:val="20"/>
                <w:szCs w:val="20"/>
                <w:lang w:bidi="th-TH"/>
              </w:rPr>
            </w:pPr>
            <w:del w:id="7267" w:author="Philippe Hollanda - Oliveira Trust" w:date="2022-07-19T10:08:00Z">
              <w:r w:rsidRPr="008601AF" w:rsidDel="00627AA0">
                <w:rPr>
                  <w:rFonts w:ascii="Trebuchet MS" w:hAnsi="Trebuchet MS" w:cs="Arial"/>
                  <w:color w:val="000000"/>
                  <w:sz w:val="20"/>
                  <w:szCs w:val="20"/>
                  <w:lang w:bidi="th-TH"/>
                </w:rPr>
                <w:delText>R$ 5.539,80</w:delText>
              </w:r>
            </w:del>
          </w:p>
        </w:tc>
      </w:tr>
      <w:tr w:rsidR="008601AF" w:rsidRPr="008601AF" w14:paraId="1E8FEE55" w14:textId="77777777" w:rsidTr="00627AA0">
        <w:tblPrEx>
          <w:tblW w:w="5000" w:type="pct"/>
          <w:tblCellMar>
            <w:left w:w="70" w:type="dxa"/>
            <w:right w:w="70" w:type="dxa"/>
          </w:tblCellMar>
          <w:tblPrExChange w:id="7268" w:author="Philippe Hollanda - Oliveira Trust" w:date="2022-07-19T10:08:00Z">
            <w:tblPrEx>
              <w:tblW w:w="5000" w:type="pct"/>
              <w:tblCellMar>
                <w:left w:w="70" w:type="dxa"/>
                <w:right w:w="70" w:type="dxa"/>
              </w:tblCellMar>
            </w:tblPrEx>
          </w:tblPrExChange>
        </w:tblPrEx>
        <w:trPr>
          <w:trHeight w:val="1785"/>
          <w:trPrChange w:id="726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7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010FDF" w14:textId="01A73E70" w:rsidR="008601AF" w:rsidRPr="008601AF" w:rsidRDefault="008601AF" w:rsidP="003C2C2A">
            <w:pPr>
              <w:jc w:val="center"/>
              <w:rPr>
                <w:rFonts w:ascii="Trebuchet MS" w:hAnsi="Trebuchet MS" w:cs="Arial"/>
                <w:color w:val="000000"/>
                <w:sz w:val="20"/>
                <w:szCs w:val="20"/>
                <w:lang w:bidi="th-TH"/>
              </w:rPr>
            </w:pPr>
            <w:del w:id="727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7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CAD7C6" w14:textId="4B045E6C" w:rsidR="008601AF" w:rsidRPr="008601AF" w:rsidRDefault="008601AF" w:rsidP="003C2C2A">
            <w:pPr>
              <w:jc w:val="center"/>
              <w:rPr>
                <w:rFonts w:ascii="Trebuchet MS" w:hAnsi="Trebuchet MS" w:cs="Arial"/>
                <w:color w:val="000000"/>
                <w:sz w:val="20"/>
                <w:szCs w:val="20"/>
                <w:lang w:bidi="th-TH"/>
              </w:rPr>
            </w:pPr>
            <w:del w:id="7273" w:author="Philippe Hollanda - Oliveira Trust" w:date="2022-07-19T10:08:00Z">
              <w:r w:rsidRPr="008601AF" w:rsidDel="00627AA0">
                <w:rPr>
                  <w:rFonts w:ascii="Trebuchet MS" w:hAnsi="Trebuchet MS" w:cs="Arial"/>
                  <w:color w:val="000000"/>
                  <w:sz w:val="20"/>
                  <w:szCs w:val="20"/>
                  <w:lang w:bidi="th-TH"/>
                </w:rPr>
                <w:delText>28/10/2021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7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C480D9" w14:textId="0CBD08B9" w:rsidR="008601AF" w:rsidRPr="008601AF" w:rsidRDefault="008601AF" w:rsidP="003C2C2A">
            <w:pPr>
              <w:jc w:val="center"/>
              <w:rPr>
                <w:rFonts w:ascii="Trebuchet MS" w:hAnsi="Trebuchet MS" w:cs="Arial"/>
                <w:color w:val="000000"/>
                <w:sz w:val="20"/>
                <w:szCs w:val="20"/>
                <w:lang w:bidi="th-TH"/>
              </w:rPr>
            </w:pPr>
            <w:del w:id="7275" w:author="Philippe Hollanda - Oliveira Trust" w:date="2022-07-19T10:08:00Z">
              <w:r w:rsidRPr="008601AF" w:rsidDel="00627AA0">
                <w:rPr>
                  <w:rFonts w:ascii="Trebuchet MS" w:hAnsi="Trebuchet MS" w:cs="Arial"/>
                  <w:color w:val="000000"/>
                  <w:sz w:val="20"/>
                  <w:szCs w:val="20"/>
                  <w:lang w:bidi="th-TH"/>
                </w:rPr>
                <w:delText>R$ 7.950,00</w:delText>
              </w:r>
            </w:del>
          </w:p>
        </w:tc>
      </w:tr>
      <w:tr w:rsidR="008601AF" w:rsidRPr="008601AF" w14:paraId="2B30213E" w14:textId="77777777" w:rsidTr="00627AA0">
        <w:tblPrEx>
          <w:tblW w:w="5000" w:type="pct"/>
          <w:tblCellMar>
            <w:left w:w="70" w:type="dxa"/>
            <w:right w:w="70" w:type="dxa"/>
          </w:tblCellMar>
          <w:tblPrExChange w:id="7276" w:author="Philippe Hollanda - Oliveira Trust" w:date="2022-07-19T10:08:00Z">
            <w:tblPrEx>
              <w:tblW w:w="5000" w:type="pct"/>
              <w:tblCellMar>
                <w:left w:w="70" w:type="dxa"/>
                <w:right w:w="70" w:type="dxa"/>
              </w:tblCellMar>
            </w:tblPrEx>
          </w:tblPrExChange>
        </w:tblPrEx>
        <w:trPr>
          <w:trHeight w:val="1785"/>
          <w:trPrChange w:id="727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7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B70321" w14:textId="4FFD440A" w:rsidR="008601AF" w:rsidRPr="008601AF" w:rsidRDefault="008601AF" w:rsidP="003C2C2A">
            <w:pPr>
              <w:jc w:val="center"/>
              <w:rPr>
                <w:rFonts w:ascii="Trebuchet MS" w:hAnsi="Trebuchet MS" w:cs="Arial"/>
                <w:color w:val="000000"/>
                <w:sz w:val="20"/>
                <w:szCs w:val="20"/>
                <w:lang w:bidi="th-TH"/>
              </w:rPr>
            </w:pPr>
            <w:del w:id="727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8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FFD113" w14:textId="5C695561" w:rsidR="008601AF" w:rsidRPr="008601AF" w:rsidRDefault="008601AF" w:rsidP="003C2C2A">
            <w:pPr>
              <w:jc w:val="center"/>
              <w:rPr>
                <w:rFonts w:ascii="Trebuchet MS" w:hAnsi="Trebuchet MS" w:cs="Arial"/>
                <w:color w:val="000000"/>
                <w:sz w:val="20"/>
                <w:szCs w:val="20"/>
                <w:lang w:bidi="th-TH"/>
              </w:rPr>
            </w:pPr>
            <w:del w:id="7281"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8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046F57" w14:textId="08130311" w:rsidR="008601AF" w:rsidRPr="008601AF" w:rsidRDefault="008601AF" w:rsidP="003C2C2A">
            <w:pPr>
              <w:jc w:val="center"/>
              <w:rPr>
                <w:rFonts w:ascii="Trebuchet MS" w:hAnsi="Trebuchet MS" w:cs="Arial"/>
                <w:color w:val="000000"/>
                <w:sz w:val="20"/>
                <w:szCs w:val="20"/>
                <w:lang w:bidi="th-TH"/>
              </w:rPr>
            </w:pPr>
            <w:del w:id="7283" w:author="Philippe Hollanda - Oliveira Trust" w:date="2022-07-19T10:08:00Z">
              <w:r w:rsidRPr="008601AF" w:rsidDel="00627AA0">
                <w:rPr>
                  <w:rFonts w:ascii="Trebuchet MS" w:hAnsi="Trebuchet MS" w:cs="Arial"/>
                  <w:color w:val="000000"/>
                  <w:sz w:val="20"/>
                  <w:szCs w:val="20"/>
                  <w:lang w:bidi="th-TH"/>
                </w:rPr>
                <w:delText>R$ 310,00</w:delText>
              </w:r>
            </w:del>
          </w:p>
        </w:tc>
      </w:tr>
      <w:tr w:rsidR="008601AF" w:rsidRPr="008601AF" w14:paraId="2C104A16" w14:textId="77777777" w:rsidTr="00627AA0">
        <w:tblPrEx>
          <w:tblW w:w="5000" w:type="pct"/>
          <w:tblCellMar>
            <w:left w:w="70" w:type="dxa"/>
            <w:right w:w="70" w:type="dxa"/>
          </w:tblCellMar>
          <w:tblPrExChange w:id="7284" w:author="Philippe Hollanda - Oliveira Trust" w:date="2022-07-19T10:08:00Z">
            <w:tblPrEx>
              <w:tblW w:w="5000" w:type="pct"/>
              <w:tblCellMar>
                <w:left w:w="70" w:type="dxa"/>
                <w:right w:w="70" w:type="dxa"/>
              </w:tblCellMar>
            </w:tblPrEx>
          </w:tblPrExChange>
        </w:tblPrEx>
        <w:trPr>
          <w:trHeight w:val="1785"/>
          <w:trPrChange w:id="728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8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7809AF" w14:textId="45483CD6" w:rsidR="008601AF" w:rsidRPr="008601AF" w:rsidRDefault="008601AF" w:rsidP="003C2C2A">
            <w:pPr>
              <w:jc w:val="center"/>
              <w:rPr>
                <w:rFonts w:ascii="Trebuchet MS" w:hAnsi="Trebuchet MS" w:cs="Arial"/>
                <w:color w:val="000000"/>
                <w:sz w:val="20"/>
                <w:szCs w:val="20"/>
                <w:lang w:bidi="th-TH"/>
              </w:rPr>
            </w:pPr>
            <w:del w:id="728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8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186753" w14:textId="16BBFF92" w:rsidR="008601AF" w:rsidRPr="008601AF" w:rsidRDefault="008601AF" w:rsidP="003C2C2A">
            <w:pPr>
              <w:jc w:val="center"/>
              <w:rPr>
                <w:rFonts w:ascii="Trebuchet MS" w:hAnsi="Trebuchet MS" w:cs="Arial"/>
                <w:color w:val="000000"/>
                <w:sz w:val="20"/>
                <w:szCs w:val="20"/>
                <w:lang w:bidi="th-TH"/>
              </w:rPr>
            </w:pPr>
            <w:del w:id="7289"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9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40B297" w14:textId="4228150A" w:rsidR="008601AF" w:rsidRPr="008601AF" w:rsidRDefault="008601AF" w:rsidP="003C2C2A">
            <w:pPr>
              <w:jc w:val="center"/>
              <w:rPr>
                <w:rFonts w:ascii="Trebuchet MS" w:hAnsi="Trebuchet MS" w:cs="Arial"/>
                <w:color w:val="000000"/>
                <w:sz w:val="20"/>
                <w:szCs w:val="20"/>
                <w:lang w:bidi="th-TH"/>
              </w:rPr>
            </w:pPr>
            <w:del w:id="7291" w:author="Philippe Hollanda - Oliveira Trust" w:date="2022-07-19T10:08:00Z">
              <w:r w:rsidRPr="008601AF" w:rsidDel="00627AA0">
                <w:rPr>
                  <w:rFonts w:ascii="Trebuchet MS" w:hAnsi="Trebuchet MS" w:cs="Arial"/>
                  <w:color w:val="000000"/>
                  <w:sz w:val="20"/>
                  <w:szCs w:val="20"/>
                  <w:lang w:bidi="th-TH"/>
                </w:rPr>
                <w:delText>R$ 3.190,00</w:delText>
              </w:r>
            </w:del>
          </w:p>
        </w:tc>
      </w:tr>
      <w:tr w:rsidR="008601AF" w:rsidRPr="008601AF" w14:paraId="29A24F8E" w14:textId="77777777" w:rsidTr="00627AA0">
        <w:tblPrEx>
          <w:tblW w:w="5000" w:type="pct"/>
          <w:tblCellMar>
            <w:left w:w="70" w:type="dxa"/>
            <w:right w:w="70" w:type="dxa"/>
          </w:tblCellMar>
          <w:tblPrExChange w:id="7292" w:author="Philippe Hollanda - Oliveira Trust" w:date="2022-07-19T10:08:00Z">
            <w:tblPrEx>
              <w:tblW w:w="5000" w:type="pct"/>
              <w:tblCellMar>
                <w:left w:w="70" w:type="dxa"/>
                <w:right w:w="70" w:type="dxa"/>
              </w:tblCellMar>
            </w:tblPrEx>
          </w:tblPrExChange>
        </w:tblPrEx>
        <w:trPr>
          <w:trHeight w:val="1785"/>
          <w:trPrChange w:id="729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29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F6F1F5" w14:textId="77EBAF92" w:rsidR="008601AF" w:rsidRPr="008601AF" w:rsidRDefault="008601AF" w:rsidP="003C2C2A">
            <w:pPr>
              <w:jc w:val="center"/>
              <w:rPr>
                <w:rFonts w:ascii="Trebuchet MS" w:hAnsi="Trebuchet MS" w:cs="Arial"/>
                <w:color w:val="000000"/>
                <w:sz w:val="20"/>
                <w:szCs w:val="20"/>
                <w:lang w:bidi="th-TH"/>
              </w:rPr>
            </w:pPr>
            <w:del w:id="729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29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ACEDD1" w14:textId="2187F5C1" w:rsidR="008601AF" w:rsidRPr="008601AF" w:rsidRDefault="008601AF" w:rsidP="003C2C2A">
            <w:pPr>
              <w:jc w:val="center"/>
              <w:rPr>
                <w:rFonts w:ascii="Trebuchet MS" w:hAnsi="Trebuchet MS" w:cs="Arial"/>
                <w:color w:val="000000"/>
                <w:sz w:val="20"/>
                <w:szCs w:val="20"/>
                <w:lang w:bidi="th-TH"/>
              </w:rPr>
            </w:pPr>
            <w:del w:id="7297"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29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2C2C0A" w14:textId="7F52AB70" w:rsidR="008601AF" w:rsidRPr="008601AF" w:rsidRDefault="008601AF" w:rsidP="003C2C2A">
            <w:pPr>
              <w:jc w:val="center"/>
              <w:rPr>
                <w:rFonts w:ascii="Trebuchet MS" w:hAnsi="Trebuchet MS" w:cs="Arial"/>
                <w:color w:val="000000"/>
                <w:sz w:val="20"/>
                <w:szCs w:val="20"/>
                <w:lang w:bidi="th-TH"/>
              </w:rPr>
            </w:pPr>
            <w:del w:id="7299" w:author="Philippe Hollanda - Oliveira Trust" w:date="2022-07-19T10:08:00Z">
              <w:r w:rsidRPr="008601AF" w:rsidDel="00627AA0">
                <w:rPr>
                  <w:rFonts w:ascii="Trebuchet MS" w:hAnsi="Trebuchet MS" w:cs="Arial"/>
                  <w:color w:val="000000"/>
                  <w:sz w:val="20"/>
                  <w:szCs w:val="20"/>
                  <w:lang w:bidi="th-TH"/>
                </w:rPr>
                <w:delText>R$ 89,00</w:delText>
              </w:r>
            </w:del>
          </w:p>
        </w:tc>
      </w:tr>
      <w:tr w:rsidR="008601AF" w:rsidRPr="008601AF" w14:paraId="263D4F69" w14:textId="77777777" w:rsidTr="00627AA0">
        <w:tblPrEx>
          <w:tblW w:w="5000" w:type="pct"/>
          <w:tblCellMar>
            <w:left w:w="70" w:type="dxa"/>
            <w:right w:w="70" w:type="dxa"/>
          </w:tblCellMar>
          <w:tblPrExChange w:id="7300" w:author="Philippe Hollanda - Oliveira Trust" w:date="2022-07-19T10:08:00Z">
            <w:tblPrEx>
              <w:tblW w:w="5000" w:type="pct"/>
              <w:tblCellMar>
                <w:left w:w="70" w:type="dxa"/>
                <w:right w:w="70" w:type="dxa"/>
              </w:tblCellMar>
            </w:tblPrEx>
          </w:tblPrExChange>
        </w:tblPrEx>
        <w:trPr>
          <w:trHeight w:val="1785"/>
          <w:trPrChange w:id="730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0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D2BED8" w14:textId="4756BED8" w:rsidR="008601AF" w:rsidRPr="008601AF" w:rsidRDefault="008601AF" w:rsidP="003C2C2A">
            <w:pPr>
              <w:jc w:val="center"/>
              <w:rPr>
                <w:rFonts w:ascii="Trebuchet MS" w:hAnsi="Trebuchet MS" w:cs="Arial"/>
                <w:color w:val="000000"/>
                <w:sz w:val="20"/>
                <w:szCs w:val="20"/>
                <w:lang w:bidi="th-TH"/>
              </w:rPr>
            </w:pPr>
            <w:del w:id="7303"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0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F05083" w14:textId="5E10D8B7" w:rsidR="008601AF" w:rsidRPr="008601AF" w:rsidRDefault="008601AF" w:rsidP="003C2C2A">
            <w:pPr>
              <w:jc w:val="center"/>
              <w:rPr>
                <w:rFonts w:ascii="Trebuchet MS" w:hAnsi="Trebuchet MS" w:cs="Arial"/>
                <w:color w:val="000000"/>
                <w:sz w:val="20"/>
                <w:szCs w:val="20"/>
                <w:lang w:bidi="th-TH"/>
              </w:rPr>
            </w:pPr>
            <w:del w:id="7305"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0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4DAEF3" w14:textId="27BB78AA" w:rsidR="008601AF" w:rsidRPr="008601AF" w:rsidRDefault="008601AF" w:rsidP="003C2C2A">
            <w:pPr>
              <w:jc w:val="center"/>
              <w:rPr>
                <w:rFonts w:ascii="Trebuchet MS" w:hAnsi="Trebuchet MS" w:cs="Arial"/>
                <w:color w:val="000000"/>
                <w:sz w:val="20"/>
                <w:szCs w:val="20"/>
                <w:lang w:bidi="th-TH"/>
              </w:rPr>
            </w:pPr>
            <w:del w:id="7307" w:author="Philippe Hollanda - Oliveira Trust" w:date="2022-07-19T10:08:00Z">
              <w:r w:rsidRPr="008601AF" w:rsidDel="00627AA0">
                <w:rPr>
                  <w:rFonts w:ascii="Trebuchet MS" w:hAnsi="Trebuchet MS" w:cs="Arial"/>
                  <w:color w:val="000000"/>
                  <w:sz w:val="20"/>
                  <w:szCs w:val="20"/>
                  <w:lang w:bidi="th-TH"/>
                </w:rPr>
                <w:delText>R$ 972,50</w:delText>
              </w:r>
            </w:del>
          </w:p>
        </w:tc>
      </w:tr>
      <w:tr w:rsidR="008601AF" w:rsidRPr="008601AF" w14:paraId="75478ADC" w14:textId="77777777" w:rsidTr="00627AA0">
        <w:tblPrEx>
          <w:tblW w:w="5000" w:type="pct"/>
          <w:tblCellMar>
            <w:left w:w="70" w:type="dxa"/>
            <w:right w:w="70" w:type="dxa"/>
          </w:tblCellMar>
          <w:tblPrExChange w:id="7308" w:author="Philippe Hollanda - Oliveira Trust" w:date="2022-07-19T10:08:00Z">
            <w:tblPrEx>
              <w:tblW w:w="5000" w:type="pct"/>
              <w:tblCellMar>
                <w:left w:w="70" w:type="dxa"/>
                <w:right w:w="70" w:type="dxa"/>
              </w:tblCellMar>
            </w:tblPrEx>
          </w:tblPrExChange>
        </w:tblPrEx>
        <w:trPr>
          <w:trHeight w:val="1785"/>
          <w:trPrChange w:id="730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1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1C2C4A" w14:textId="4C3B349F" w:rsidR="008601AF" w:rsidRPr="008601AF" w:rsidRDefault="008601AF" w:rsidP="003C2C2A">
            <w:pPr>
              <w:jc w:val="center"/>
              <w:rPr>
                <w:rFonts w:ascii="Trebuchet MS" w:hAnsi="Trebuchet MS" w:cs="Arial"/>
                <w:color w:val="000000"/>
                <w:sz w:val="20"/>
                <w:szCs w:val="20"/>
                <w:lang w:bidi="th-TH"/>
              </w:rPr>
            </w:pPr>
            <w:del w:id="7311"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DBCEC0" w14:textId="008D6A7F" w:rsidR="008601AF" w:rsidRPr="008601AF" w:rsidRDefault="008601AF" w:rsidP="003C2C2A">
            <w:pPr>
              <w:jc w:val="center"/>
              <w:rPr>
                <w:rFonts w:ascii="Trebuchet MS" w:hAnsi="Trebuchet MS" w:cs="Arial"/>
                <w:color w:val="000000"/>
                <w:sz w:val="20"/>
                <w:szCs w:val="20"/>
                <w:lang w:bidi="th-TH"/>
              </w:rPr>
            </w:pPr>
            <w:del w:id="7313"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977A9C" w14:textId="65E4408E" w:rsidR="008601AF" w:rsidRPr="008601AF" w:rsidRDefault="008601AF" w:rsidP="003C2C2A">
            <w:pPr>
              <w:jc w:val="center"/>
              <w:rPr>
                <w:rFonts w:ascii="Trebuchet MS" w:hAnsi="Trebuchet MS" w:cs="Arial"/>
                <w:color w:val="000000"/>
                <w:sz w:val="20"/>
                <w:szCs w:val="20"/>
                <w:lang w:bidi="th-TH"/>
              </w:rPr>
            </w:pPr>
            <w:del w:id="7315" w:author="Philippe Hollanda - Oliveira Trust" w:date="2022-07-19T10:08:00Z">
              <w:r w:rsidRPr="008601AF" w:rsidDel="00627AA0">
                <w:rPr>
                  <w:rFonts w:ascii="Trebuchet MS" w:hAnsi="Trebuchet MS" w:cs="Arial"/>
                  <w:color w:val="000000"/>
                  <w:sz w:val="20"/>
                  <w:szCs w:val="20"/>
                  <w:lang w:bidi="th-TH"/>
                </w:rPr>
                <w:delText>R$ 8.559,00</w:delText>
              </w:r>
            </w:del>
          </w:p>
        </w:tc>
      </w:tr>
      <w:tr w:rsidR="008601AF" w:rsidRPr="008601AF" w14:paraId="31543888" w14:textId="77777777" w:rsidTr="00627AA0">
        <w:tblPrEx>
          <w:tblW w:w="5000" w:type="pct"/>
          <w:tblCellMar>
            <w:left w:w="70" w:type="dxa"/>
            <w:right w:w="70" w:type="dxa"/>
          </w:tblCellMar>
          <w:tblPrExChange w:id="7316" w:author="Philippe Hollanda - Oliveira Trust" w:date="2022-07-19T10:08:00Z">
            <w:tblPrEx>
              <w:tblW w:w="5000" w:type="pct"/>
              <w:tblCellMar>
                <w:left w:w="70" w:type="dxa"/>
                <w:right w:w="70" w:type="dxa"/>
              </w:tblCellMar>
            </w:tblPrEx>
          </w:tblPrExChange>
        </w:tblPrEx>
        <w:trPr>
          <w:trHeight w:val="1785"/>
          <w:trPrChange w:id="731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1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A7121B" w14:textId="35D14B8C" w:rsidR="008601AF" w:rsidRPr="008601AF" w:rsidRDefault="008601AF" w:rsidP="003C2C2A">
            <w:pPr>
              <w:jc w:val="center"/>
              <w:rPr>
                <w:rFonts w:ascii="Trebuchet MS" w:hAnsi="Trebuchet MS" w:cs="Arial"/>
                <w:color w:val="000000"/>
                <w:sz w:val="20"/>
                <w:szCs w:val="20"/>
                <w:lang w:bidi="th-TH"/>
              </w:rPr>
            </w:pPr>
            <w:del w:id="731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6E7D23" w14:textId="44F63EBA" w:rsidR="008601AF" w:rsidRPr="008601AF" w:rsidRDefault="008601AF" w:rsidP="003C2C2A">
            <w:pPr>
              <w:jc w:val="center"/>
              <w:rPr>
                <w:rFonts w:ascii="Trebuchet MS" w:hAnsi="Trebuchet MS" w:cs="Arial"/>
                <w:color w:val="000000"/>
                <w:sz w:val="20"/>
                <w:szCs w:val="20"/>
                <w:lang w:bidi="th-TH"/>
              </w:rPr>
            </w:pPr>
            <w:del w:id="7321"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C36DB3" w14:textId="165E913B" w:rsidR="008601AF" w:rsidRPr="008601AF" w:rsidRDefault="008601AF" w:rsidP="003C2C2A">
            <w:pPr>
              <w:jc w:val="center"/>
              <w:rPr>
                <w:rFonts w:ascii="Trebuchet MS" w:hAnsi="Trebuchet MS" w:cs="Arial"/>
                <w:color w:val="000000"/>
                <w:sz w:val="20"/>
                <w:szCs w:val="20"/>
                <w:lang w:bidi="th-TH"/>
              </w:rPr>
            </w:pPr>
            <w:del w:id="7323" w:author="Philippe Hollanda - Oliveira Trust" w:date="2022-07-19T10:08:00Z">
              <w:r w:rsidRPr="008601AF" w:rsidDel="00627AA0">
                <w:rPr>
                  <w:rFonts w:ascii="Trebuchet MS" w:hAnsi="Trebuchet MS" w:cs="Arial"/>
                  <w:color w:val="000000"/>
                  <w:sz w:val="20"/>
                  <w:szCs w:val="20"/>
                  <w:lang w:bidi="th-TH"/>
                </w:rPr>
                <w:delText>R$ 1.569,50</w:delText>
              </w:r>
            </w:del>
          </w:p>
        </w:tc>
      </w:tr>
      <w:tr w:rsidR="008601AF" w:rsidRPr="008601AF" w14:paraId="2D27EB43" w14:textId="77777777" w:rsidTr="00627AA0">
        <w:tblPrEx>
          <w:tblW w:w="5000" w:type="pct"/>
          <w:tblCellMar>
            <w:left w:w="70" w:type="dxa"/>
            <w:right w:w="70" w:type="dxa"/>
          </w:tblCellMar>
          <w:tblPrExChange w:id="7324" w:author="Philippe Hollanda - Oliveira Trust" w:date="2022-07-19T10:08:00Z">
            <w:tblPrEx>
              <w:tblW w:w="5000" w:type="pct"/>
              <w:tblCellMar>
                <w:left w:w="70" w:type="dxa"/>
                <w:right w:w="70" w:type="dxa"/>
              </w:tblCellMar>
            </w:tblPrEx>
          </w:tblPrExChange>
        </w:tblPrEx>
        <w:trPr>
          <w:trHeight w:val="1785"/>
          <w:trPrChange w:id="732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2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097E58" w14:textId="22A34180" w:rsidR="008601AF" w:rsidRPr="008601AF" w:rsidRDefault="008601AF" w:rsidP="003C2C2A">
            <w:pPr>
              <w:jc w:val="center"/>
              <w:rPr>
                <w:rFonts w:ascii="Trebuchet MS" w:hAnsi="Trebuchet MS" w:cs="Arial"/>
                <w:color w:val="000000"/>
                <w:sz w:val="20"/>
                <w:szCs w:val="20"/>
                <w:lang w:bidi="th-TH"/>
              </w:rPr>
            </w:pPr>
            <w:del w:id="732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2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40ADA5" w14:textId="37D5DD9A" w:rsidR="008601AF" w:rsidRPr="008601AF" w:rsidRDefault="008601AF" w:rsidP="003C2C2A">
            <w:pPr>
              <w:jc w:val="center"/>
              <w:rPr>
                <w:rFonts w:ascii="Trebuchet MS" w:hAnsi="Trebuchet MS" w:cs="Arial"/>
                <w:color w:val="000000"/>
                <w:sz w:val="20"/>
                <w:szCs w:val="20"/>
                <w:lang w:bidi="th-TH"/>
              </w:rPr>
            </w:pPr>
            <w:del w:id="7329"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3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5244D8" w14:textId="394C1BDE" w:rsidR="008601AF" w:rsidRPr="008601AF" w:rsidRDefault="008601AF" w:rsidP="003C2C2A">
            <w:pPr>
              <w:jc w:val="center"/>
              <w:rPr>
                <w:rFonts w:ascii="Trebuchet MS" w:hAnsi="Trebuchet MS" w:cs="Arial"/>
                <w:color w:val="000000"/>
                <w:sz w:val="20"/>
                <w:szCs w:val="20"/>
                <w:lang w:bidi="th-TH"/>
              </w:rPr>
            </w:pPr>
            <w:del w:id="7331" w:author="Philippe Hollanda - Oliveira Trust" w:date="2022-07-19T10:08:00Z">
              <w:r w:rsidRPr="008601AF" w:rsidDel="00627AA0">
                <w:rPr>
                  <w:rFonts w:ascii="Trebuchet MS" w:hAnsi="Trebuchet MS" w:cs="Arial"/>
                  <w:color w:val="000000"/>
                  <w:sz w:val="20"/>
                  <w:szCs w:val="20"/>
                  <w:lang w:bidi="th-TH"/>
                </w:rPr>
                <w:delText>R$ 587,00</w:delText>
              </w:r>
            </w:del>
          </w:p>
        </w:tc>
      </w:tr>
      <w:tr w:rsidR="008601AF" w:rsidRPr="008601AF" w14:paraId="4A971CE6" w14:textId="77777777" w:rsidTr="00627AA0">
        <w:tblPrEx>
          <w:tblW w:w="5000" w:type="pct"/>
          <w:tblCellMar>
            <w:left w:w="70" w:type="dxa"/>
            <w:right w:w="70" w:type="dxa"/>
          </w:tblCellMar>
          <w:tblPrExChange w:id="7332" w:author="Philippe Hollanda - Oliveira Trust" w:date="2022-07-19T10:08:00Z">
            <w:tblPrEx>
              <w:tblW w:w="5000" w:type="pct"/>
              <w:tblCellMar>
                <w:left w:w="70" w:type="dxa"/>
                <w:right w:w="70" w:type="dxa"/>
              </w:tblCellMar>
            </w:tblPrEx>
          </w:tblPrExChange>
        </w:tblPrEx>
        <w:trPr>
          <w:trHeight w:val="1785"/>
          <w:trPrChange w:id="733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33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79262E" w14:textId="71762285" w:rsidR="008601AF" w:rsidRPr="008601AF" w:rsidRDefault="008601AF" w:rsidP="003C2C2A">
            <w:pPr>
              <w:jc w:val="center"/>
              <w:rPr>
                <w:rFonts w:ascii="Trebuchet MS" w:hAnsi="Trebuchet MS" w:cs="Arial"/>
                <w:color w:val="000000"/>
                <w:sz w:val="20"/>
                <w:szCs w:val="20"/>
                <w:lang w:bidi="th-TH"/>
              </w:rPr>
            </w:pPr>
            <w:del w:id="733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3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BA9F6F" w14:textId="6DB91C0D" w:rsidR="008601AF" w:rsidRPr="008601AF" w:rsidRDefault="008601AF" w:rsidP="003C2C2A">
            <w:pPr>
              <w:jc w:val="center"/>
              <w:rPr>
                <w:rFonts w:ascii="Trebuchet MS" w:hAnsi="Trebuchet MS" w:cs="Arial"/>
                <w:color w:val="000000"/>
                <w:sz w:val="20"/>
                <w:szCs w:val="20"/>
                <w:lang w:bidi="th-TH"/>
              </w:rPr>
            </w:pPr>
            <w:del w:id="7337" w:author="Philippe Hollanda - Oliveira Trust" w:date="2022-07-19T10:08:00Z">
              <w:r w:rsidRPr="008601AF" w:rsidDel="00627AA0">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3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832E61" w14:textId="6C149C32" w:rsidR="008601AF" w:rsidRPr="008601AF" w:rsidRDefault="008601AF" w:rsidP="003C2C2A">
            <w:pPr>
              <w:jc w:val="center"/>
              <w:rPr>
                <w:rFonts w:ascii="Trebuchet MS" w:hAnsi="Trebuchet MS" w:cs="Arial"/>
                <w:color w:val="000000"/>
                <w:sz w:val="20"/>
                <w:szCs w:val="20"/>
                <w:lang w:bidi="th-TH"/>
              </w:rPr>
            </w:pPr>
            <w:del w:id="7339" w:author="Philippe Hollanda - Oliveira Trust" w:date="2022-07-19T10:08:00Z">
              <w:r w:rsidRPr="008601AF" w:rsidDel="00627AA0">
                <w:rPr>
                  <w:rFonts w:ascii="Trebuchet MS" w:hAnsi="Trebuchet MS" w:cs="Arial"/>
                  <w:color w:val="000000"/>
                  <w:sz w:val="20"/>
                  <w:szCs w:val="20"/>
                  <w:lang w:bidi="th-TH"/>
                </w:rPr>
                <w:delText>R$ 29.892,72</w:delText>
              </w:r>
            </w:del>
          </w:p>
        </w:tc>
      </w:tr>
      <w:tr w:rsidR="008601AF" w:rsidRPr="008601AF" w14:paraId="2F51BBD9" w14:textId="77777777" w:rsidTr="00627AA0">
        <w:tblPrEx>
          <w:tblW w:w="5000" w:type="pct"/>
          <w:tblCellMar>
            <w:left w:w="70" w:type="dxa"/>
            <w:right w:w="70" w:type="dxa"/>
          </w:tblCellMar>
          <w:tblPrExChange w:id="7340" w:author="Philippe Hollanda - Oliveira Trust" w:date="2022-07-19T10:08:00Z">
            <w:tblPrEx>
              <w:tblW w:w="5000" w:type="pct"/>
              <w:tblCellMar>
                <w:left w:w="70" w:type="dxa"/>
                <w:right w:w="70" w:type="dxa"/>
              </w:tblCellMar>
            </w:tblPrEx>
          </w:tblPrExChange>
        </w:tblPrEx>
        <w:trPr>
          <w:trHeight w:val="1785"/>
          <w:trPrChange w:id="734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34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23C7F5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3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EE1A01" w14:textId="017188A8" w:rsidR="008601AF" w:rsidRPr="008601AF" w:rsidRDefault="008601AF" w:rsidP="003C2C2A">
            <w:pPr>
              <w:jc w:val="center"/>
              <w:rPr>
                <w:rFonts w:ascii="Trebuchet MS" w:hAnsi="Trebuchet MS" w:cs="Arial"/>
                <w:color w:val="000000"/>
                <w:sz w:val="20"/>
                <w:szCs w:val="20"/>
                <w:lang w:bidi="th-TH"/>
              </w:rPr>
            </w:pPr>
            <w:del w:id="7344" w:author="Philippe Hollanda - Oliveira Trust" w:date="2022-07-19T10:08:00Z">
              <w:r w:rsidRPr="008601AF" w:rsidDel="00627AA0">
                <w:rPr>
                  <w:rFonts w:ascii="Trebuchet MS" w:hAnsi="Trebuchet MS" w:cs="Arial"/>
                  <w:color w:val="000000"/>
                  <w:sz w:val="20"/>
                  <w:szCs w:val="20"/>
                  <w:lang w:bidi="th-TH"/>
                </w:rPr>
                <w:delText>12/11/2021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685356" w14:textId="5C1735A3" w:rsidR="008601AF" w:rsidRPr="008601AF" w:rsidRDefault="008601AF" w:rsidP="003C2C2A">
            <w:pPr>
              <w:jc w:val="center"/>
              <w:rPr>
                <w:rFonts w:ascii="Trebuchet MS" w:hAnsi="Trebuchet MS" w:cs="Arial"/>
                <w:color w:val="000000"/>
                <w:sz w:val="20"/>
                <w:szCs w:val="20"/>
                <w:lang w:bidi="th-TH"/>
              </w:rPr>
            </w:pPr>
            <w:del w:id="7346" w:author="Philippe Hollanda - Oliveira Trust" w:date="2022-07-19T10:08:00Z">
              <w:r w:rsidRPr="008601AF" w:rsidDel="00627AA0">
                <w:rPr>
                  <w:rFonts w:ascii="Trebuchet MS" w:hAnsi="Trebuchet MS" w:cs="Arial"/>
                  <w:color w:val="000000"/>
                  <w:sz w:val="20"/>
                  <w:szCs w:val="20"/>
                  <w:lang w:bidi="th-TH"/>
                </w:rPr>
                <w:delText>R$ 29.892,72</w:delText>
              </w:r>
            </w:del>
          </w:p>
        </w:tc>
      </w:tr>
      <w:tr w:rsidR="008601AF" w:rsidRPr="008601AF" w14:paraId="52B031B1" w14:textId="77777777" w:rsidTr="00627AA0">
        <w:tblPrEx>
          <w:tblW w:w="5000" w:type="pct"/>
          <w:tblCellMar>
            <w:left w:w="70" w:type="dxa"/>
            <w:right w:w="70" w:type="dxa"/>
          </w:tblCellMar>
          <w:tblPrExChange w:id="7347" w:author="Philippe Hollanda - Oliveira Trust" w:date="2022-07-19T10:08:00Z">
            <w:tblPrEx>
              <w:tblW w:w="5000" w:type="pct"/>
              <w:tblCellMar>
                <w:left w:w="70" w:type="dxa"/>
                <w:right w:w="70" w:type="dxa"/>
              </w:tblCellMar>
            </w:tblPrEx>
          </w:tblPrExChange>
        </w:tblPrEx>
        <w:trPr>
          <w:trHeight w:val="1785"/>
          <w:trPrChange w:id="734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34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DA030B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35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7B0314" w14:textId="041004FF" w:rsidR="008601AF" w:rsidRPr="008601AF" w:rsidRDefault="008601AF" w:rsidP="003C2C2A">
            <w:pPr>
              <w:jc w:val="center"/>
              <w:rPr>
                <w:rFonts w:ascii="Trebuchet MS" w:hAnsi="Trebuchet MS" w:cs="Arial"/>
                <w:color w:val="000000"/>
                <w:sz w:val="20"/>
                <w:szCs w:val="20"/>
                <w:lang w:bidi="th-TH"/>
              </w:rPr>
            </w:pPr>
            <w:del w:id="7351" w:author="Philippe Hollanda - Oliveira Trust" w:date="2022-07-19T10:08:00Z">
              <w:r w:rsidRPr="008601AF" w:rsidDel="00627AA0">
                <w:rPr>
                  <w:rFonts w:ascii="Trebuchet MS" w:hAnsi="Trebuchet MS" w:cs="Arial"/>
                  <w:color w:val="000000"/>
                  <w:sz w:val="20"/>
                  <w:szCs w:val="20"/>
                  <w:lang w:bidi="th-TH"/>
                </w:rPr>
                <w:delText>26/11/2021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5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31DB20" w14:textId="7B9451B8" w:rsidR="008601AF" w:rsidRPr="008601AF" w:rsidRDefault="008601AF" w:rsidP="003C2C2A">
            <w:pPr>
              <w:jc w:val="center"/>
              <w:rPr>
                <w:rFonts w:ascii="Trebuchet MS" w:hAnsi="Trebuchet MS" w:cs="Arial"/>
                <w:color w:val="000000"/>
                <w:sz w:val="20"/>
                <w:szCs w:val="20"/>
                <w:lang w:bidi="th-TH"/>
              </w:rPr>
            </w:pPr>
            <w:del w:id="7353" w:author="Philippe Hollanda - Oliveira Trust" w:date="2022-07-19T10:08:00Z">
              <w:r w:rsidRPr="008601AF" w:rsidDel="00627AA0">
                <w:rPr>
                  <w:rFonts w:ascii="Trebuchet MS" w:hAnsi="Trebuchet MS" w:cs="Arial"/>
                  <w:color w:val="000000"/>
                  <w:sz w:val="20"/>
                  <w:szCs w:val="20"/>
                  <w:lang w:bidi="th-TH"/>
                </w:rPr>
                <w:delText>R$ 29.892,72</w:delText>
              </w:r>
            </w:del>
          </w:p>
        </w:tc>
      </w:tr>
      <w:tr w:rsidR="008601AF" w:rsidRPr="008601AF" w14:paraId="046BE434" w14:textId="77777777" w:rsidTr="00627AA0">
        <w:tblPrEx>
          <w:tblW w:w="5000" w:type="pct"/>
          <w:tblCellMar>
            <w:left w:w="70" w:type="dxa"/>
            <w:right w:w="70" w:type="dxa"/>
          </w:tblCellMar>
          <w:tblPrExChange w:id="7354" w:author="Philippe Hollanda - Oliveira Trust" w:date="2022-07-19T10:08:00Z">
            <w:tblPrEx>
              <w:tblW w:w="5000" w:type="pct"/>
              <w:tblCellMar>
                <w:left w:w="70" w:type="dxa"/>
                <w:right w:w="70" w:type="dxa"/>
              </w:tblCellMar>
            </w:tblPrEx>
          </w:tblPrExChange>
        </w:tblPrEx>
        <w:trPr>
          <w:trHeight w:val="1785"/>
          <w:trPrChange w:id="735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5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6F2FB0" w14:textId="3D9B0205" w:rsidR="008601AF" w:rsidRPr="008601AF" w:rsidRDefault="008601AF" w:rsidP="003C2C2A">
            <w:pPr>
              <w:jc w:val="center"/>
              <w:rPr>
                <w:rFonts w:ascii="Trebuchet MS" w:hAnsi="Trebuchet MS" w:cs="Arial"/>
                <w:color w:val="000000"/>
                <w:sz w:val="20"/>
                <w:szCs w:val="20"/>
                <w:lang w:bidi="th-TH"/>
              </w:rPr>
            </w:pPr>
            <w:del w:id="735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5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854B5A" w14:textId="0B464B0A" w:rsidR="008601AF" w:rsidRPr="008601AF" w:rsidRDefault="008601AF" w:rsidP="003C2C2A">
            <w:pPr>
              <w:jc w:val="center"/>
              <w:rPr>
                <w:rFonts w:ascii="Trebuchet MS" w:hAnsi="Trebuchet MS" w:cs="Arial"/>
                <w:color w:val="000000"/>
                <w:sz w:val="20"/>
                <w:szCs w:val="20"/>
                <w:lang w:bidi="th-TH"/>
              </w:rPr>
            </w:pPr>
            <w:del w:id="7359" w:author="Philippe Hollanda - Oliveira Trust" w:date="2022-07-19T10:08:00Z">
              <w:r w:rsidRPr="008601AF" w:rsidDel="00627AA0">
                <w:rPr>
                  <w:rFonts w:ascii="Trebuchet MS" w:hAnsi="Trebuchet MS" w:cs="Arial"/>
                  <w:color w:val="000000"/>
                  <w:sz w:val="20"/>
                  <w:szCs w:val="20"/>
                  <w:lang w:bidi="th-TH"/>
                </w:rPr>
                <w:delText>27/10/2021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6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A8A26B" w14:textId="759C611B" w:rsidR="008601AF" w:rsidRPr="008601AF" w:rsidRDefault="008601AF" w:rsidP="003C2C2A">
            <w:pPr>
              <w:jc w:val="center"/>
              <w:rPr>
                <w:rFonts w:ascii="Trebuchet MS" w:hAnsi="Trebuchet MS" w:cs="Arial"/>
                <w:color w:val="000000"/>
                <w:sz w:val="20"/>
                <w:szCs w:val="20"/>
                <w:lang w:bidi="th-TH"/>
              </w:rPr>
            </w:pPr>
            <w:del w:id="7361" w:author="Philippe Hollanda - Oliveira Trust" w:date="2022-07-19T10:08:00Z">
              <w:r w:rsidRPr="008601AF" w:rsidDel="00627AA0">
                <w:rPr>
                  <w:rFonts w:ascii="Trebuchet MS" w:hAnsi="Trebuchet MS" w:cs="Arial"/>
                  <w:color w:val="000000"/>
                  <w:sz w:val="20"/>
                  <w:szCs w:val="20"/>
                  <w:lang w:bidi="th-TH"/>
                </w:rPr>
                <w:delText>R$ 8.180,00</w:delText>
              </w:r>
            </w:del>
          </w:p>
        </w:tc>
      </w:tr>
      <w:tr w:rsidR="008601AF" w:rsidRPr="008601AF" w14:paraId="42AA9526" w14:textId="77777777" w:rsidTr="00627AA0">
        <w:tblPrEx>
          <w:tblW w:w="5000" w:type="pct"/>
          <w:tblCellMar>
            <w:left w:w="70" w:type="dxa"/>
            <w:right w:w="70" w:type="dxa"/>
          </w:tblCellMar>
          <w:tblPrExChange w:id="7362" w:author="Philippe Hollanda - Oliveira Trust" w:date="2022-07-19T10:08:00Z">
            <w:tblPrEx>
              <w:tblW w:w="5000" w:type="pct"/>
              <w:tblCellMar>
                <w:left w:w="70" w:type="dxa"/>
                <w:right w:w="70" w:type="dxa"/>
              </w:tblCellMar>
            </w:tblPrEx>
          </w:tblPrExChange>
        </w:tblPrEx>
        <w:trPr>
          <w:trHeight w:val="1785"/>
          <w:trPrChange w:id="736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6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1E3FC9" w14:textId="7E207DFE" w:rsidR="008601AF" w:rsidRPr="008601AF" w:rsidRDefault="008601AF" w:rsidP="003C2C2A">
            <w:pPr>
              <w:jc w:val="center"/>
              <w:rPr>
                <w:rFonts w:ascii="Trebuchet MS" w:hAnsi="Trebuchet MS" w:cs="Arial"/>
                <w:color w:val="000000"/>
                <w:sz w:val="20"/>
                <w:szCs w:val="20"/>
                <w:lang w:bidi="th-TH"/>
              </w:rPr>
            </w:pPr>
            <w:del w:id="736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6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81D1E5" w14:textId="3F857684" w:rsidR="008601AF" w:rsidRPr="008601AF" w:rsidRDefault="008601AF" w:rsidP="003C2C2A">
            <w:pPr>
              <w:jc w:val="center"/>
              <w:rPr>
                <w:rFonts w:ascii="Trebuchet MS" w:hAnsi="Trebuchet MS" w:cs="Arial"/>
                <w:color w:val="000000"/>
                <w:sz w:val="20"/>
                <w:szCs w:val="20"/>
                <w:lang w:bidi="th-TH"/>
              </w:rPr>
            </w:pPr>
            <w:del w:id="7367" w:author="Philippe Hollanda - Oliveira Trust" w:date="2022-07-19T10:08:00Z">
              <w:r w:rsidRPr="008601AF" w:rsidDel="00627AA0">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6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5E09CB" w14:textId="7EA949E9" w:rsidR="008601AF" w:rsidRPr="008601AF" w:rsidRDefault="008601AF" w:rsidP="003C2C2A">
            <w:pPr>
              <w:jc w:val="center"/>
              <w:rPr>
                <w:rFonts w:ascii="Trebuchet MS" w:hAnsi="Trebuchet MS" w:cs="Arial"/>
                <w:color w:val="000000"/>
                <w:sz w:val="20"/>
                <w:szCs w:val="20"/>
                <w:lang w:bidi="th-TH"/>
              </w:rPr>
            </w:pPr>
            <w:del w:id="7369" w:author="Philippe Hollanda - Oliveira Trust" w:date="2022-07-19T10:08:00Z">
              <w:r w:rsidRPr="008601AF" w:rsidDel="00627AA0">
                <w:rPr>
                  <w:rFonts w:ascii="Trebuchet MS" w:hAnsi="Trebuchet MS" w:cs="Arial"/>
                  <w:color w:val="000000"/>
                  <w:sz w:val="20"/>
                  <w:szCs w:val="20"/>
                  <w:lang w:bidi="th-TH"/>
                </w:rPr>
                <w:delText>R$ 2.195,00</w:delText>
              </w:r>
            </w:del>
          </w:p>
        </w:tc>
      </w:tr>
      <w:tr w:rsidR="008601AF" w:rsidRPr="008601AF" w14:paraId="7FA86C2F" w14:textId="77777777" w:rsidTr="00627AA0">
        <w:tblPrEx>
          <w:tblW w:w="5000" w:type="pct"/>
          <w:tblCellMar>
            <w:left w:w="70" w:type="dxa"/>
            <w:right w:w="70" w:type="dxa"/>
          </w:tblCellMar>
          <w:tblPrExChange w:id="7370" w:author="Philippe Hollanda - Oliveira Trust" w:date="2022-07-19T10:08:00Z">
            <w:tblPrEx>
              <w:tblW w:w="5000" w:type="pct"/>
              <w:tblCellMar>
                <w:left w:w="70" w:type="dxa"/>
                <w:right w:w="70" w:type="dxa"/>
              </w:tblCellMar>
            </w:tblPrEx>
          </w:tblPrExChange>
        </w:tblPrEx>
        <w:trPr>
          <w:trHeight w:val="1785"/>
          <w:trPrChange w:id="737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7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28BBEE" w14:textId="39D58D71" w:rsidR="008601AF" w:rsidRPr="008601AF" w:rsidRDefault="008601AF" w:rsidP="003C2C2A">
            <w:pPr>
              <w:jc w:val="center"/>
              <w:rPr>
                <w:rFonts w:ascii="Trebuchet MS" w:hAnsi="Trebuchet MS" w:cs="Arial"/>
                <w:color w:val="000000"/>
                <w:sz w:val="20"/>
                <w:szCs w:val="20"/>
                <w:lang w:bidi="th-TH"/>
              </w:rPr>
            </w:pPr>
            <w:del w:id="737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7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BE6D3C" w14:textId="548CD509" w:rsidR="008601AF" w:rsidRPr="008601AF" w:rsidRDefault="008601AF" w:rsidP="003C2C2A">
            <w:pPr>
              <w:jc w:val="center"/>
              <w:rPr>
                <w:rFonts w:ascii="Trebuchet MS" w:hAnsi="Trebuchet MS" w:cs="Arial"/>
                <w:color w:val="000000"/>
                <w:sz w:val="20"/>
                <w:szCs w:val="20"/>
                <w:lang w:bidi="th-TH"/>
              </w:rPr>
            </w:pPr>
            <w:del w:id="7375" w:author="Philippe Hollanda - Oliveira Trust" w:date="2022-07-19T10:08:00Z">
              <w:r w:rsidRPr="008601AF" w:rsidDel="00627AA0">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7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714D1E" w14:textId="3F8E6386" w:rsidR="008601AF" w:rsidRPr="008601AF" w:rsidRDefault="008601AF" w:rsidP="003C2C2A">
            <w:pPr>
              <w:jc w:val="center"/>
              <w:rPr>
                <w:rFonts w:ascii="Trebuchet MS" w:hAnsi="Trebuchet MS" w:cs="Arial"/>
                <w:color w:val="000000"/>
                <w:sz w:val="20"/>
                <w:szCs w:val="20"/>
                <w:lang w:bidi="th-TH"/>
              </w:rPr>
            </w:pPr>
            <w:del w:id="7377" w:author="Philippe Hollanda - Oliveira Trust" w:date="2022-07-19T10:08:00Z">
              <w:r w:rsidRPr="008601AF" w:rsidDel="00627AA0">
                <w:rPr>
                  <w:rFonts w:ascii="Trebuchet MS" w:hAnsi="Trebuchet MS" w:cs="Arial"/>
                  <w:color w:val="000000"/>
                  <w:sz w:val="20"/>
                  <w:szCs w:val="20"/>
                  <w:lang w:bidi="th-TH"/>
                </w:rPr>
                <w:delText>R$ 1.710,00</w:delText>
              </w:r>
            </w:del>
          </w:p>
        </w:tc>
      </w:tr>
      <w:tr w:rsidR="008601AF" w:rsidRPr="008601AF" w14:paraId="71D45803" w14:textId="77777777" w:rsidTr="00627AA0">
        <w:tblPrEx>
          <w:tblW w:w="5000" w:type="pct"/>
          <w:tblCellMar>
            <w:left w:w="70" w:type="dxa"/>
            <w:right w:w="70" w:type="dxa"/>
          </w:tblCellMar>
          <w:tblPrExChange w:id="7378" w:author="Philippe Hollanda - Oliveira Trust" w:date="2022-07-19T10:08:00Z">
            <w:tblPrEx>
              <w:tblW w:w="5000" w:type="pct"/>
              <w:tblCellMar>
                <w:left w:w="70" w:type="dxa"/>
                <w:right w:w="70" w:type="dxa"/>
              </w:tblCellMar>
            </w:tblPrEx>
          </w:tblPrExChange>
        </w:tblPrEx>
        <w:trPr>
          <w:trHeight w:val="1785"/>
          <w:trPrChange w:id="737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8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4B43AD" w14:textId="109B1E1B" w:rsidR="008601AF" w:rsidRPr="008601AF" w:rsidRDefault="008601AF" w:rsidP="003C2C2A">
            <w:pPr>
              <w:jc w:val="center"/>
              <w:rPr>
                <w:rFonts w:ascii="Trebuchet MS" w:hAnsi="Trebuchet MS" w:cs="Arial"/>
                <w:color w:val="000000"/>
                <w:sz w:val="20"/>
                <w:szCs w:val="20"/>
                <w:lang w:bidi="th-TH"/>
              </w:rPr>
            </w:pPr>
            <w:del w:id="7381"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7046C0" w14:textId="2347B297" w:rsidR="008601AF" w:rsidRPr="008601AF" w:rsidRDefault="008601AF" w:rsidP="003C2C2A">
            <w:pPr>
              <w:jc w:val="center"/>
              <w:rPr>
                <w:rFonts w:ascii="Trebuchet MS" w:hAnsi="Trebuchet MS" w:cs="Arial"/>
                <w:color w:val="000000"/>
                <w:sz w:val="20"/>
                <w:szCs w:val="20"/>
                <w:lang w:bidi="th-TH"/>
              </w:rPr>
            </w:pPr>
            <w:del w:id="7383" w:author="Philippe Hollanda - Oliveira Trust" w:date="2022-07-19T10:08:00Z">
              <w:r w:rsidRPr="008601AF" w:rsidDel="00627AA0">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56F3D1" w14:textId="509FF35A" w:rsidR="008601AF" w:rsidRPr="008601AF" w:rsidRDefault="008601AF" w:rsidP="003C2C2A">
            <w:pPr>
              <w:jc w:val="center"/>
              <w:rPr>
                <w:rFonts w:ascii="Trebuchet MS" w:hAnsi="Trebuchet MS" w:cs="Arial"/>
                <w:color w:val="000000"/>
                <w:sz w:val="20"/>
                <w:szCs w:val="20"/>
                <w:lang w:bidi="th-TH"/>
              </w:rPr>
            </w:pPr>
            <w:del w:id="7385" w:author="Philippe Hollanda - Oliveira Trust" w:date="2022-07-19T10:08:00Z">
              <w:r w:rsidRPr="008601AF" w:rsidDel="00627AA0">
                <w:rPr>
                  <w:rFonts w:ascii="Trebuchet MS" w:hAnsi="Trebuchet MS" w:cs="Arial"/>
                  <w:color w:val="000000"/>
                  <w:sz w:val="20"/>
                  <w:szCs w:val="20"/>
                  <w:lang w:bidi="th-TH"/>
                </w:rPr>
                <w:delText>R$ 2.690,00</w:delText>
              </w:r>
            </w:del>
          </w:p>
        </w:tc>
      </w:tr>
      <w:tr w:rsidR="008601AF" w:rsidRPr="008601AF" w14:paraId="536FCFBE" w14:textId="77777777" w:rsidTr="00627AA0">
        <w:tblPrEx>
          <w:tblW w:w="5000" w:type="pct"/>
          <w:tblCellMar>
            <w:left w:w="70" w:type="dxa"/>
            <w:right w:w="70" w:type="dxa"/>
          </w:tblCellMar>
          <w:tblPrExChange w:id="7386" w:author="Philippe Hollanda - Oliveira Trust" w:date="2022-07-19T10:08:00Z">
            <w:tblPrEx>
              <w:tblW w:w="5000" w:type="pct"/>
              <w:tblCellMar>
                <w:left w:w="70" w:type="dxa"/>
                <w:right w:w="70" w:type="dxa"/>
              </w:tblCellMar>
            </w:tblPrEx>
          </w:tblPrExChange>
        </w:tblPrEx>
        <w:trPr>
          <w:trHeight w:val="1785"/>
          <w:trPrChange w:id="738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38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41690B" w14:textId="525A713C" w:rsidR="008601AF" w:rsidRPr="008601AF" w:rsidRDefault="008601AF" w:rsidP="003C2C2A">
            <w:pPr>
              <w:jc w:val="center"/>
              <w:rPr>
                <w:rFonts w:ascii="Trebuchet MS" w:hAnsi="Trebuchet MS" w:cs="Arial"/>
                <w:color w:val="000000"/>
                <w:sz w:val="20"/>
                <w:szCs w:val="20"/>
                <w:lang w:bidi="th-TH"/>
              </w:rPr>
            </w:pPr>
            <w:del w:id="738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67B1E0" w14:textId="5C556040" w:rsidR="008601AF" w:rsidRPr="008601AF" w:rsidRDefault="008601AF" w:rsidP="003C2C2A">
            <w:pPr>
              <w:jc w:val="center"/>
              <w:rPr>
                <w:rFonts w:ascii="Trebuchet MS" w:hAnsi="Trebuchet MS" w:cs="Arial"/>
                <w:color w:val="000000"/>
                <w:sz w:val="20"/>
                <w:szCs w:val="20"/>
                <w:lang w:bidi="th-TH"/>
              </w:rPr>
            </w:pPr>
            <w:del w:id="7391" w:author="Philippe Hollanda - Oliveira Trust" w:date="2022-07-19T10:08:00Z">
              <w:r w:rsidRPr="008601AF" w:rsidDel="00627AA0">
                <w:rPr>
                  <w:rFonts w:ascii="Trebuchet MS" w:hAnsi="Trebuchet MS" w:cs="Arial"/>
                  <w:color w:val="000000"/>
                  <w:sz w:val="20"/>
                  <w:szCs w:val="20"/>
                  <w:lang w:bidi="th-TH"/>
                </w:rPr>
                <w:delText>21/10/2021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3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1FA0FD" w14:textId="29DE9DB8" w:rsidR="008601AF" w:rsidRPr="008601AF" w:rsidRDefault="008601AF" w:rsidP="003C2C2A">
            <w:pPr>
              <w:jc w:val="center"/>
              <w:rPr>
                <w:rFonts w:ascii="Trebuchet MS" w:hAnsi="Trebuchet MS" w:cs="Arial"/>
                <w:color w:val="000000"/>
                <w:sz w:val="20"/>
                <w:szCs w:val="20"/>
                <w:lang w:bidi="th-TH"/>
              </w:rPr>
            </w:pPr>
            <w:del w:id="7393" w:author="Philippe Hollanda - Oliveira Trust" w:date="2022-07-19T10:08:00Z">
              <w:r w:rsidRPr="008601AF" w:rsidDel="00627AA0">
                <w:rPr>
                  <w:rFonts w:ascii="Trebuchet MS" w:hAnsi="Trebuchet MS" w:cs="Arial"/>
                  <w:color w:val="000000"/>
                  <w:sz w:val="20"/>
                  <w:szCs w:val="20"/>
                  <w:lang w:bidi="th-TH"/>
                </w:rPr>
                <w:delText>R$ 846,78</w:delText>
              </w:r>
            </w:del>
          </w:p>
        </w:tc>
      </w:tr>
      <w:tr w:rsidR="008601AF" w:rsidRPr="008601AF" w14:paraId="318EDEED" w14:textId="77777777" w:rsidTr="00627AA0">
        <w:tblPrEx>
          <w:tblW w:w="5000" w:type="pct"/>
          <w:tblCellMar>
            <w:left w:w="70" w:type="dxa"/>
            <w:right w:w="70" w:type="dxa"/>
          </w:tblCellMar>
          <w:tblPrExChange w:id="7394" w:author="Philippe Hollanda - Oliveira Trust" w:date="2022-07-19T10:08:00Z">
            <w:tblPrEx>
              <w:tblW w:w="5000" w:type="pct"/>
              <w:tblCellMar>
                <w:left w:w="70" w:type="dxa"/>
                <w:right w:w="70" w:type="dxa"/>
              </w:tblCellMar>
            </w:tblPrEx>
          </w:tblPrExChange>
        </w:tblPrEx>
        <w:trPr>
          <w:trHeight w:val="1785"/>
          <w:trPrChange w:id="739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39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8190F5" w14:textId="7222302F" w:rsidR="008601AF" w:rsidRPr="008601AF" w:rsidRDefault="008601AF" w:rsidP="003C2C2A">
            <w:pPr>
              <w:jc w:val="center"/>
              <w:rPr>
                <w:rFonts w:ascii="Trebuchet MS" w:hAnsi="Trebuchet MS" w:cs="Arial"/>
                <w:color w:val="000000"/>
                <w:sz w:val="20"/>
                <w:szCs w:val="20"/>
                <w:lang w:bidi="th-TH"/>
              </w:rPr>
            </w:pPr>
            <w:del w:id="7397" w:author="Philippe Hollanda - Oliveira Trust" w:date="2022-07-19T10:08:00Z">
              <w:r w:rsidRPr="008601AF" w:rsidDel="00627AA0">
                <w:rPr>
                  <w:rFonts w:ascii="Trebuchet MS" w:hAnsi="Trebuchet MS" w:cs="Arial"/>
                  <w:color w:val="000000"/>
                  <w:sz w:val="20"/>
                  <w:szCs w:val="20"/>
                  <w:lang w:bidi="th-TH"/>
                </w:rPr>
                <w:delText>GRAVADOR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3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A2ADD2" w14:textId="6BC4A606" w:rsidR="008601AF" w:rsidRPr="008601AF" w:rsidRDefault="008601AF" w:rsidP="003C2C2A">
            <w:pPr>
              <w:jc w:val="center"/>
              <w:rPr>
                <w:rFonts w:ascii="Trebuchet MS" w:hAnsi="Trebuchet MS" w:cs="Arial"/>
                <w:color w:val="000000"/>
                <w:sz w:val="20"/>
                <w:szCs w:val="20"/>
                <w:lang w:bidi="th-TH"/>
              </w:rPr>
            </w:pPr>
            <w:del w:id="7399" w:author="Philippe Hollanda - Oliveira Trust" w:date="2022-07-19T10:08:00Z">
              <w:r w:rsidRPr="008601AF" w:rsidDel="00627AA0">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F30837" w14:textId="72B6D98B" w:rsidR="008601AF" w:rsidRPr="008601AF" w:rsidRDefault="008601AF" w:rsidP="003C2C2A">
            <w:pPr>
              <w:jc w:val="center"/>
              <w:rPr>
                <w:rFonts w:ascii="Trebuchet MS" w:hAnsi="Trebuchet MS" w:cs="Arial"/>
                <w:color w:val="000000"/>
                <w:sz w:val="20"/>
                <w:szCs w:val="20"/>
                <w:lang w:bidi="th-TH"/>
              </w:rPr>
            </w:pPr>
            <w:del w:id="7401" w:author="Philippe Hollanda - Oliveira Trust" w:date="2022-07-19T10:08:00Z">
              <w:r w:rsidRPr="008601AF" w:rsidDel="00627AA0">
                <w:rPr>
                  <w:rFonts w:ascii="Trebuchet MS" w:hAnsi="Trebuchet MS" w:cs="Arial"/>
                  <w:color w:val="000000"/>
                  <w:sz w:val="20"/>
                  <w:szCs w:val="20"/>
                  <w:lang w:bidi="th-TH"/>
                </w:rPr>
                <w:delText>R$ 289,74</w:delText>
              </w:r>
            </w:del>
          </w:p>
        </w:tc>
      </w:tr>
      <w:tr w:rsidR="008601AF" w:rsidRPr="008601AF" w14:paraId="546F5427" w14:textId="77777777" w:rsidTr="00627AA0">
        <w:tblPrEx>
          <w:tblW w:w="5000" w:type="pct"/>
          <w:tblCellMar>
            <w:left w:w="70" w:type="dxa"/>
            <w:right w:w="70" w:type="dxa"/>
          </w:tblCellMar>
          <w:tblPrExChange w:id="7402" w:author="Philippe Hollanda - Oliveira Trust" w:date="2022-07-19T10:08:00Z">
            <w:tblPrEx>
              <w:tblW w:w="5000" w:type="pct"/>
              <w:tblCellMar>
                <w:left w:w="70" w:type="dxa"/>
                <w:right w:w="70" w:type="dxa"/>
              </w:tblCellMar>
            </w:tblPrEx>
          </w:tblPrExChange>
        </w:tblPrEx>
        <w:trPr>
          <w:trHeight w:val="1785"/>
          <w:trPrChange w:id="740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40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10B05B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4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E7DCC2" w14:textId="1315BDE4" w:rsidR="008601AF" w:rsidRPr="008601AF" w:rsidRDefault="008601AF" w:rsidP="003C2C2A">
            <w:pPr>
              <w:jc w:val="center"/>
              <w:rPr>
                <w:rFonts w:ascii="Trebuchet MS" w:hAnsi="Trebuchet MS" w:cs="Arial"/>
                <w:color w:val="000000"/>
                <w:sz w:val="20"/>
                <w:szCs w:val="20"/>
                <w:lang w:bidi="th-TH"/>
              </w:rPr>
            </w:pPr>
            <w:del w:id="7406"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0CC1B1" w14:textId="249F6C98" w:rsidR="008601AF" w:rsidRPr="008601AF" w:rsidRDefault="008601AF" w:rsidP="003C2C2A">
            <w:pPr>
              <w:jc w:val="center"/>
              <w:rPr>
                <w:rFonts w:ascii="Trebuchet MS" w:hAnsi="Trebuchet MS" w:cs="Arial"/>
                <w:color w:val="000000"/>
                <w:sz w:val="20"/>
                <w:szCs w:val="20"/>
                <w:lang w:bidi="th-TH"/>
              </w:rPr>
            </w:pPr>
            <w:del w:id="7408" w:author="Philippe Hollanda - Oliveira Trust" w:date="2022-07-19T10:08:00Z">
              <w:r w:rsidRPr="008601AF" w:rsidDel="00627AA0">
                <w:rPr>
                  <w:rFonts w:ascii="Trebuchet MS" w:hAnsi="Trebuchet MS" w:cs="Arial"/>
                  <w:color w:val="000000"/>
                  <w:sz w:val="20"/>
                  <w:szCs w:val="20"/>
                  <w:lang w:bidi="th-TH"/>
                </w:rPr>
                <w:delText>R$ 289,73</w:delText>
              </w:r>
            </w:del>
          </w:p>
        </w:tc>
      </w:tr>
      <w:tr w:rsidR="008601AF" w:rsidRPr="008601AF" w14:paraId="5786C63F" w14:textId="77777777" w:rsidTr="00627AA0">
        <w:tblPrEx>
          <w:tblW w:w="5000" w:type="pct"/>
          <w:tblCellMar>
            <w:left w:w="70" w:type="dxa"/>
            <w:right w:w="70" w:type="dxa"/>
          </w:tblCellMar>
          <w:tblPrExChange w:id="7409" w:author="Philippe Hollanda - Oliveira Trust" w:date="2022-07-19T10:08:00Z">
            <w:tblPrEx>
              <w:tblW w:w="5000" w:type="pct"/>
              <w:tblCellMar>
                <w:left w:w="70" w:type="dxa"/>
                <w:right w:w="70" w:type="dxa"/>
              </w:tblCellMar>
            </w:tblPrEx>
          </w:tblPrExChange>
        </w:tblPrEx>
        <w:trPr>
          <w:trHeight w:val="1785"/>
          <w:trPrChange w:id="741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41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DFC467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41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291FF2" w14:textId="7CF81E22" w:rsidR="008601AF" w:rsidRPr="008601AF" w:rsidRDefault="008601AF" w:rsidP="003C2C2A">
            <w:pPr>
              <w:jc w:val="center"/>
              <w:rPr>
                <w:rFonts w:ascii="Trebuchet MS" w:hAnsi="Trebuchet MS" w:cs="Arial"/>
                <w:color w:val="000000"/>
                <w:sz w:val="20"/>
                <w:szCs w:val="20"/>
                <w:lang w:bidi="th-TH"/>
              </w:rPr>
            </w:pPr>
            <w:del w:id="7413"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1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BB6E63" w14:textId="44228FEC" w:rsidR="008601AF" w:rsidRPr="008601AF" w:rsidRDefault="008601AF" w:rsidP="003C2C2A">
            <w:pPr>
              <w:jc w:val="center"/>
              <w:rPr>
                <w:rFonts w:ascii="Trebuchet MS" w:hAnsi="Trebuchet MS" w:cs="Arial"/>
                <w:color w:val="000000"/>
                <w:sz w:val="20"/>
                <w:szCs w:val="20"/>
                <w:lang w:bidi="th-TH"/>
              </w:rPr>
            </w:pPr>
            <w:del w:id="7415" w:author="Philippe Hollanda - Oliveira Trust" w:date="2022-07-19T10:08:00Z">
              <w:r w:rsidRPr="008601AF" w:rsidDel="00627AA0">
                <w:rPr>
                  <w:rFonts w:ascii="Trebuchet MS" w:hAnsi="Trebuchet MS" w:cs="Arial"/>
                  <w:color w:val="000000"/>
                  <w:sz w:val="20"/>
                  <w:szCs w:val="20"/>
                  <w:lang w:bidi="th-TH"/>
                </w:rPr>
                <w:delText>R$ 0,00</w:delText>
              </w:r>
            </w:del>
          </w:p>
        </w:tc>
      </w:tr>
      <w:tr w:rsidR="008601AF" w:rsidRPr="008601AF" w14:paraId="68C3D4A7" w14:textId="77777777" w:rsidTr="00627AA0">
        <w:tblPrEx>
          <w:tblW w:w="5000" w:type="pct"/>
          <w:tblCellMar>
            <w:left w:w="70" w:type="dxa"/>
            <w:right w:w="70" w:type="dxa"/>
          </w:tblCellMar>
          <w:tblPrExChange w:id="7416" w:author="Philippe Hollanda - Oliveira Trust" w:date="2022-07-19T10:08:00Z">
            <w:tblPrEx>
              <w:tblW w:w="5000" w:type="pct"/>
              <w:tblCellMar>
                <w:left w:w="70" w:type="dxa"/>
                <w:right w:w="70" w:type="dxa"/>
              </w:tblCellMar>
            </w:tblPrEx>
          </w:tblPrExChange>
        </w:tblPrEx>
        <w:trPr>
          <w:trHeight w:val="1785"/>
          <w:trPrChange w:id="741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1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704982" w14:textId="7FF5E6CF" w:rsidR="008601AF" w:rsidRPr="008601AF" w:rsidRDefault="008601AF" w:rsidP="003C2C2A">
            <w:pPr>
              <w:jc w:val="center"/>
              <w:rPr>
                <w:rFonts w:ascii="Trebuchet MS" w:hAnsi="Trebuchet MS" w:cs="Arial"/>
                <w:color w:val="000000"/>
                <w:sz w:val="20"/>
                <w:szCs w:val="20"/>
                <w:lang w:bidi="th-TH"/>
              </w:rPr>
            </w:pPr>
            <w:del w:id="7419"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2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C0EC46" w14:textId="4D20D771" w:rsidR="008601AF" w:rsidRPr="008601AF" w:rsidRDefault="008601AF" w:rsidP="003C2C2A">
            <w:pPr>
              <w:jc w:val="center"/>
              <w:rPr>
                <w:rFonts w:ascii="Trebuchet MS" w:hAnsi="Trebuchet MS" w:cs="Arial"/>
                <w:color w:val="000000"/>
                <w:sz w:val="20"/>
                <w:szCs w:val="20"/>
                <w:lang w:bidi="th-TH"/>
              </w:rPr>
            </w:pPr>
            <w:del w:id="7421" w:author="Philippe Hollanda - Oliveira Trust" w:date="2022-07-19T10:08:00Z">
              <w:r w:rsidRPr="008601AF" w:rsidDel="00627AA0">
                <w:rPr>
                  <w:rFonts w:ascii="Trebuchet MS" w:hAnsi="Trebuchet MS" w:cs="Arial"/>
                  <w:color w:val="000000"/>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2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35106C" w14:textId="55A8F08B" w:rsidR="008601AF" w:rsidRPr="008601AF" w:rsidRDefault="008601AF" w:rsidP="003C2C2A">
            <w:pPr>
              <w:jc w:val="center"/>
              <w:rPr>
                <w:rFonts w:ascii="Trebuchet MS" w:hAnsi="Trebuchet MS" w:cs="Arial"/>
                <w:color w:val="000000"/>
                <w:sz w:val="20"/>
                <w:szCs w:val="20"/>
                <w:lang w:bidi="th-TH"/>
              </w:rPr>
            </w:pPr>
            <w:del w:id="7423" w:author="Philippe Hollanda - Oliveira Trust" w:date="2022-07-19T10:08:00Z">
              <w:r w:rsidRPr="008601AF" w:rsidDel="00627AA0">
                <w:rPr>
                  <w:rFonts w:ascii="Trebuchet MS" w:hAnsi="Trebuchet MS" w:cs="Arial"/>
                  <w:color w:val="000000"/>
                  <w:sz w:val="20"/>
                  <w:szCs w:val="20"/>
                  <w:lang w:bidi="th-TH"/>
                </w:rPr>
                <w:delText>R$ 2.255,00</w:delText>
              </w:r>
            </w:del>
          </w:p>
        </w:tc>
      </w:tr>
      <w:tr w:rsidR="008601AF" w:rsidRPr="008601AF" w14:paraId="615D8970" w14:textId="77777777" w:rsidTr="00627AA0">
        <w:tblPrEx>
          <w:tblW w:w="5000" w:type="pct"/>
          <w:tblCellMar>
            <w:left w:w="70" w:type="dxa"/>
            <w:right w:w="70" w:type="dxa"/>
          </w:tblCellMar>
          <w:tblPrExChange w:id="7424" w:author="Philippe Hollanda - Oliveira Trust" w:date="2022-07-19T10:08:00Z">
            <w:tblPrEx>
              <w:tblW w:w="5000" w:type="pct"/>
              <w:tblCellMar>
                <w:left w:w="70" w:type="dxa"/>
                <w:right w:w="70" w:type="dxa"/>
              </w:tblCellMar>
            </w:tblPrEx>
          </w:tblPrExChange>
        </w:tblPrEx>
        <w:trPr>
          <w:trHeight w:val="1785"/>
          <w:trPrChange w:id="742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2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C1E734" w14:textId="7593E6D4" w:rsidR="008601AF" w:rsidRPr="008601AF" w:rsidRDefault="008601AF" w:rsidP="003C2C2A">
            <w:pPr>
              <w:jc w:val="center"/>
              <w:rPr>
                <w:rFonts w:ascii="Trebuchet MS" w:hAnsi="Trebuchet MS" w:cs="Arial"/>
                <w:color w:val="000000"/>
                <w:sz w:val="20"/>
                <w:szCs w:val="20"/>
                <w:lang w:bidi="th-TH"/>
              </w:rPr>
            </w:pPr>
            <w:del w:id="7427" w:author="Philippe Hollanda - Oliveira Trust" w:date="2022-07-19T10:08:00Z">
              <w:r w:rsidRPr="008601AF" w:rsidDel="00627AA0">
                <w:rPr>
                  <w:rFonts w:ascii="Trebuchet MS" w:hAnsi="Trebuchet MS" w:cs="Arial"/>
                  <w:color w:val="000000"/>
                  <w:sz w:val="20"/>
                  <w:szCs w:val="20"/>
                  <w:lang w:bidi="th-TH"/>
                </w:rPr>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2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CF9C3F" w14:textId="1EF9F0B4" w:rsidR="008601AF" w:rsidRPr="008601AF" w:rsidRDefault="008601AF" w:rsidP="003C2C2A">
            <w:pPr>
              <w:jc w:val="center"/>
              <w:rPr>
                <w:rFonts w:ascii="Trebuchet MS" w:hAnsi="Trebuchet MS" w:cs="Arial"/>
                <w:color w:val="000000"/>
                <w:sz w:val="20"/>
                <w:szCs w:val="20"/>
                <w:lang w:bidi="th-TH"/>
              </w:rPr>
            </w:pPr>
            <w:del w:id="7429"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3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A9D501" w14:textId="17A48E76" w:rsidR="008601AF" w:rsidRPr="008601AF" w:rsidRDefault="008601AF" w:rsidP="003C2C2A">
            <w:pPr>
              <w:jc w:val="center"/>
              <w:rPr>
                <w:rFonts w:ascii="Trebuchet MS" w:hAnsi="Trebuchet MS" w:cs="Arial"/>
                <w:color w:val="000000"/>
                <w:sz w:val="20"/>
                <w:szCs w:val="20"/>
                <w:lang w:bidi="th-TH"/>
              </w:rPr>
            </w:pPr>
            <w:del w:id="7431" w:author="Philippe Hollanda - Oliveira Trust" w:date="2022-07-19T10:08:00Z">
              <w:r w:rsidRPr="008601AF" w:rsidDel="00627AA0">
                <w:rPr>
                  <w:rFonts w:ascii="Trebuchet MS" w:hAnsi="Trebuchet MS" w:cs="Arial"/>
                  <w:color w:val="000000"/>
                  <w:sz w:val="20"/>
                  <w:szCs w:val="20"/>
                  <w:lang w:bidi="th-TH"/>
                </w:rPr>
                <w:delText>R$ 1.757,70</w:delText>
              </w:r>
            </w:del>
          </w:p>
        </w:tc>
      </w:tr>
      <w:tr w:rsidR="008601AF" w:rsidRPr="008601AF" w14:paraId="37905B4D" w14:textId="77777777" w:rsidTr="00627AA0">
        <w:tblPrEx>
          <w:tblW w:w="5000" w:type="pct"/>
          <w:tblCellMar>
            <w:left w:w="70" w:type="dxa"/>
            <w:right w:w="70" w:type="dxa"/>
          </w:tblCellMar>
          <w:tblPrExChange w:id="7432" w:author="Philippe Hollanda - Oliveira Trust" w:date="2022-07-19T10:08:00Z">
            <w:tblPrEx>
              <w:tblW w:w="5000" w:type="pct"/>
              <w:tblCellMar>
                <w:left w:w="70" w:type="dxa"/>
                <w:right w:w="70" w:type="dxa"/>
              </w:tblCellMar>
            </w:tblPrEx>
          </w:tblPrExChange>
        </w:tblPrEx>
        <w:trPr>
          <w:trHeight w:val="1785"/>
          <w:trPrChange w:id="743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3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6E741D" w14:textId="504086C6" w:rsidR="008601AF" w:rsidRPr="008601AF" w:rsidRDefault="008601AF" w:rsidP="003C2C2A">
            <w:pPr>
              <w:jc w:val="center"/>
              <w:rPr>
                <w:rFonts w:ascii="Trebuchet MS" w:hAnsi="Trebuchet MS" w:cs="Arial"/>
                <w:color w:val="000000"/>
                <w:sz w:val="20"/>
                <w:szCs w:val="20"/>
                <w:lang w:bidi="th-TH"/>
              </w:rPr>
            </w:pPr>
            <w:del w:id="7435" w:author="Philippe Hollanda - Oliveira Trust" w:date="2022-07-19T10:08:00Z">
              <w:r w:rsidRPr="008601AF" w:rsidDel="00627AA0">
                <w:rPr>
                  <w:rFonts w:ascii="Trebuchet MS" w:hAnsi="Trebuchet MS" w:cs="Arial"/>
                  <w:color w:val="000000"/>
                  <w:sz w:val="20"/>
                  <w:szCs w:val="20"/>
                  <w:lang w:bidi="th-TH"/>
                </w:rPr>
                <w:delText>FERRO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3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6961FE" w14:textId="3B33E0B6" w:rsidR="008601AF" w:rsidRPr="008601AF" w:rsidRDefault="008601AF" w:rsidP="003C2C2A">
            <w:pPr>
              <w:jc w:val="center"/>
              <w:rPr>
                <w:rFonts w:ascii="Trebuchet MS" w:hAnsi="Trebuchet MS" w:cs="Arial"/>
                <w:color w:val="000000"/>
                <w:sz w:val="20"/>
                <w:szCs w:val="20"/>
                <w:lang w:bidi="th-TH"/>
              </w:rPr>
            </w:pPr>
            <w:del w:id="7437" w:author="Philippe Hollanda - Oliveira Trust" w:date="2022-07-19T10:08:00Z">
              <w:r w:rsidRPr="008601AF" w:rsidDel="00627AA0">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3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E0FE81" w14:textId="460B511F" w:rsidR="008601AF" w:rsidRPr="008601AF" w:rsidRDefault="008601AF" w:rsidP="003C2C2A">
            <w:pPr>
              <w:jc w:val="center"/>
              <w:rPr>
                <w:rFonts w:ascii="Trebuchet MS" w:hAnsi="Trebuchet MS" w:cs="Arial"/>
                <w:color w:val="000000"/>
                <w:sz w:val="20"/>
                <w:szCs w:val="20"/>
                <w:lang w:bidi="th-TH"/>
              </w:rPr>
            </w:pPr>
            <w:del w:id="7439" w:author="Philippe Hollanda - Oliveira Trust" w:date="2022-07-19T10:08:00Z">
              <w:r w:rsidRPr="008601AF" w:rsidDel="00627AA0">
                <w:rPr>
                  <w:rFonts w:ascii="Trebuchet MS" w:hAnsi="Trebuchet MS" w:cs="Arial"/>
                  <w:color w:val="000000"/>
                  <w:sz w:val="20"/>
                  <w:szCs w:val="20"/>
                  <w:lang w:bidi="th-TH"/>
                </w:rPr>
                <w:delText>R$ 1.023,00</w:delText>
              </w:r>
            </w:del>
          </w:p>
        </w:tc>
      </w:tr>
      <w:tr w:rsidR="008601AF" w:rsidRPr="008601AF" w14:paraId="25BACF90" w14:textId="77777777" w:rsidTr="00627AA0">
        <w:tblPrEx>
          <w:tblW w:w="5000" w:type="pct"/>
          <w:tblCellMar>
            <w:left w:w="70" w:type="dxa"/>
            <w:right w:w="70" w:type="dxa"/>
          </w:tblCellMar>
          <w:tblPrExChange w:id="7440" w:author="Philippe Hollanda - Oliveira Trust" w:date="2022-07-19T10:08:00Z">
            <w:tblPrEx>
              <w:tblW w:w="5000" w:type="pct"/>
              <w:tblCellMar>
                <w:left w:w="70" w:type="dxa"/>
                <w:right w:w="70" w:type="dxa"/>
              </w:tblCellMar>
            </w:tblPrEx>
          </w:tblPrExChange>
        </w:tblPrEx>
        <w:trPr>
          <w:trHeight w:val="1785"/>
          <w:trPrChange w:id="744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4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0B7AE8" w14:textId="6A76A5D6" w:rsidR="008601AF" w:rsidRPr="008601AF" w:rsidRDefault="008601AF" w:rsidP="003C2C2A">
            <w:pPr>
              <w:jc w:val="center"/>
              <w:rPr>
                <w:rFonts w:ascii="Trebuchet MS" w:hAnsi="Trebuchet MS" w:cs="Arial"/>
                <w:color w:val="000000"/>
                <w:sz w:val="20"/>
                <w:szCs w:val="20"/>
                <w:lang w:bidi="th-TH"/>
              </w:rPr>
            </w:pPr>
            <w:del w:id="7443" w:author="Philippe Hollanda - Oliveira Trust" w:date="2022-07-19T10:08:00Z">
              <w:r w:rsidRPr="008601AF" w:rsidDel="00627AA0">
                <w:rPr>
                  <w:rFonts w:ascii="Trebuchet MS" w:hAnsi="Trebuchet MS" w:cs="Arial"/>
                  <w:color w:val="000000"/>
                  <w:sz w:val="20"/>
                  <w:szCs w:val="20"/>
                  <w:lang w:bidi="th-TH"/>
                </w:rPr>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4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76D945" w14:textId="6AC38949" w:rsidR="008601AF" w:rsidRPr="008601AF" w:rsidRDefault="008601AF" w:rsidP="003C2C2A">
            <w:pPr>
              <w:jc w:val="center"/>
              <w:rPr>
                <w:rFonts w:ascii="Trebuchet MS" w:hAnsi="Trebuchet MS" w:cs="Arial"/>
                <w:color w:val="000000"/>
                <w:sz w:val="20"/>
                <w:szCs w:val="20"/>
                <w:lang w:bidi="th-TH"/>
              </w:rPr>
            </w:pPr>
            <w:del w:id="7445" w:author="Philippe Hollanda - Oliveira Trust" w:date="2022-07-19T10:08:00Z">
              <w:r w:rsidRPr="008601AF" w:rsidDel="00627AA0">
                <w:rPr>
                  <w:rFonts w:ascii="Trebuchet MS" w:hAnsi="Trebuchet MS" w:cs="Arial"/>
                  <w:color w:val="000000"/>
                  <w:sz w:val="20"/>
                  <w:szCs w:val="20"/>
                  <w:lang w:bidi="th-TH"/>
                </w:rPr>
                <w:delText>05/11/2021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4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79EE62" w14:textId="567F3FE8" w:rsidR="008601AF" w:rsidRPr="008601AF" w:rsidRDefault="008601AF" w:rsidP="003C2C2A">
            <w:pPr>
              <w:jc w:val="center"/>
              <w:rPr>
                <w:rFonts w:ascii="Trebuchet MS" w:hAnsi="Trebuchet MS" w:cs="Arial"/>
                <w:color w:val="000000"/>
                <w:sz w:val="20"/>
                <w:szCs w:val="20"/>
                <w:lang w:bidi="th-TH"/>
              </w:rPr>
            </w:pPr>
            <w:del w:id="7447" w:author="Philippe Hollanda - Oliveira Trust" w:date="2022-07-19T10:08:00Z">
              <w:r w:rsidRPr="008601AF" w:rsidDel="00627AA0">
                <w:rPr>
                  <w:rFonts w:ascii="Trebuchet MS" w:hAnsi="Trebuchet MS" w:cs="Arial"/>
                  <w:color w:val="000000"/>
                  <w:sz w:val="20"/>
                  <w:szCs w:val="20"/>
                  <w:lang w:bidi="th-TH"/>
                </w:rPr>
                <w:delText>R$ 622,14</w:delText>
              </w:r>
            </w:del>
          </w:p>
        </w:tc>
      </w:tr>
      <w:tr w:rsidR="008601AF" w:rsidRPr="008601AF" w14:paraId="5DEBBC29" w14:textId="77777777" w:rsidTr="00627AA0">
        <w:tblPrEx>
          <w:tblW w:w="5000" w:type="pct"/>
          <w:tblCellMar>
            <w:left w:w="70" w:type="dxa"/>
            <w:right w:w="70" w:type="dxa"/>
          </w:tblCellMar>
          <w:tblPrExChange w:id="7448" w:author="Philippe Hollanda - Oliveira Trust" w:date="2022-07-19T10:08:00Z">
            <w:tblPrEx>
              <w:tblW w:w="5000" w:type="pct"/>
              <w:tblCellMar>
                <w:left w:w="70" w:type="dxa"/>
                <w:right w:w="70" w:type="dxa"/>
              </w:tblCellMar>
            </w:tblPrEx>
          </w:tblPrExChange>
        </w:tblPrEx>
        <w:trPr>
          <w:trHeight w:val="1785"/>
          <w:trPrChange w:id="744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5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B9965E" w14:textId="60BFE53A" w:rsidR="008601AF" w:rsidRPr="008601AF" w:rsidRDefault="008601AF" w:rsidP="003C2C2A">
            <w:pPr>
              <w:jc w:val="center"/>
              <w:rPr>
                <w:rFonts w:ascii="Trebuchet MS" w:hAnsi="Trebuchet MS" w:cs="Arial"/>
                <w:color w:val="000000"/>
                <w:sz w:val="20"/>
                <w:szCs w:val="20"/>
                <w:lang w:bidi="th-TH"/>
              </w:rPr>
            </w:pPr>
            <w:del w:id="7451" w:author="Philippe Hollanda - Oliveira Trust" w:date="2022-07-19T10:08:00Z">
              <w:r w:rsidRPr="008601AF" w:rsidDel="00627AA0">
                <w:rPr>
                  <w:rFonts w:ascii="Trebuchet MS" w:hAnsi="Trebuchet MS" w:cs="Arial"/>
                  <w:color w:val="000000"/>
                  <w:sz w:val="20"/>
                  <w:szCs w:val="20"/>
                  <w:lang w:bidi="th-TH"/>
                </w:rPr>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5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CA3977" w14:textId="70EA1F4E" w:rsidR="008601AF" w:rsidRPr="008601AF" w:rsidRDefault="008601AF" w:rsidP="003C2C2A">
            <w:pPr>
              <w:jc w:val="center"/>
              <w:rPr>
                <w:rFonts w:ascii="Trebuchet MS" w:hAnsi="Trebuchet MS" w:cs="Arial"/>
                <w:color w:val="000000"/>
                <w:sz w:val="20"/>
                <w:szCs w:val="20"/>
                <w:lang w:bidi="th-TH"/>
              </w:rPr>
            </w:pPr>
            <w:del w:id="7453"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5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0B4F3D" w14:textId="64C4E74B" w:rsidR="008601AF" w:rsidRPr="008601AF" w:rsidRDefault="008601AF" w:rsidP="003C2C2A">
            <w:pPr>
              <w:jc w:val="center"/>
              <w:rPr>
                <w:rFonts w:ascii="Trebuchet MS" w:hAnsi="Trebuchet MS" w:cs="Arial"/>
                <w:color w:val="000000"/>
                <w:sz w:val="20"/>
                <w:szCs w:val="20"/>
                <w:lang w:bidi="th-TH"/>
              </w:rPr>
            </w:pPr>
            <w:del w:id="7455" w:author="Philippe Hollanda - Oliveira Trust" w:date="2022-07-19T10:08:00Z">
              <w:r w:rsidRPr="008601AF" w:rsidDel="00627AA0">
                <w:rPr>
                  <w:rFonts w:ascii="Trebuchet MS" w:hAnsi="Trebuchet MS" w:cs="Arial"/>
                  <w:color w:val="000000"/>
                  <w:sz w:val="20"/>
                  <w:szCs w:val="20"/>
                  <w:lang w:bidi="th-TH"/>
                </w:rPr>
                <w:delText>R$ 7.397,40</w:delText>
              </w:r>
            </w:del>
          </w:p>
        </w:tc>
      </w:tr>
      <w:tr w:rsidR="008601AF" w:rsidRPr="008601AF" w14:paraId="1D9429AE" w14:textId="77777777" w:rsidTr="00627AA0">
        <w:tblPrEx>
          <w:tblW w:w="5000" w:type="pct"/>
          <w:tblCellMar>
            <w:left w:w="70" w:type="dxa"/>
            <w:right w:w="70" w:type="dxa"/>
          </w:tblCellMar>
          <w:tblPrExChange w:id="7456" w:author="Philippe Hollanda - Oliveira Trust" w:date="2022-07-19T10:08:00Z">
            <w:tblPrEx>
              <w:tblW w:w="5000" w:type="pct"/>
              <w:tblCellMar>
                <w:left w:w="70" w:type="dxa"/>
                <w:right w:w="70" w:type="dxa"/>
              </w:tblCellMar>
            </w:tblPrEx>
          </w:tblPrExChange>
        </w:tblPrEx>
        <w:trPr>
          <w:trHeight w:val="1785"/>
          <w:trPrChange w:id="745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5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9E6B67" w14:textId="6CFEF691" w:rsidR="008601AF" w:rsidRPr="008601AF" w:rsidRDefault="008601AF" w:rsidP="003C2C2A">
            <w:pPr>
              <w:jc w:val="center"/>
              <w:rPr>
                <w:rFonts w:ascii="Trebuchet MS" w:hAnsi="Trebuchet MS" w:cs="Arial"/>
                <w:color w:val="000000"/>
                <w:sz w:val="20"/>
                <w:szCs w:val="20"/>
                <w:lang w:bidi="th-TH"/>
              </w:rPr>
            </w:pPr>
            <w:del w:id="7459" w:author="Philippe Hollanda - Oliveira Trust" w:date="2022-07-19T10:08:00Z">
              <w:r w:rsidRPr="008601AF" w:rsidDel="00627AA0">
                <w:rPr>
                  <w:rFonts w:ascii="Trebuchet MS" w:hAnsi="Trebuchet MS" w:cs="Arial"/>
                  <w:color w:val="000000"/>
                  <w:sz w:val="20"/>
                  <w:szCs w:val="20"/>
                  <w:lang w:bidi="th-TH"/>
                </w:rPr>
                <w:lastRenderedPageBreak/>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6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8B2795" w14:textId="22C4A51C" w:rsidR="008601AF" w:rsidRPr="008601AF" w:rsidRDefault="008601AF" w:rsidP="003C2C2A">
            <w:pPr>
              <w:jc w:val="center"/>
              <w:rPr>
                <w:rFonts w:ascii="Trebuchet MS" w:hAnsi="Trebuchet MS" w:cs="Arial"/>
                <w:color w:val="000000"/>
                <w:sz w:val="20"/>
                <w:szCs w:val="20"/>
                <w:lang w:bidi="th-TH"/>
              </w:rPr>
            </w:pPr>
            <w:del w:id="7461" w:author="Philippe Hollanda - Oliveira Trust" w:date="2022-07-19T10:08:00Z">
              <w:r w:rsidRPr="008601AF" w:rsidDel="00627AA0">
                <w:rPr>
                  <w:rFonts w:ascii="Trebuchet MS" w:hAnsi="Trebuchet MS" w:cs="Arial"/>
                  <w:color w:val="000000"/>
                  <w:sz w:val="20"/>
                  <w:szCs w:val="20"/>
                  <w:lang w:bidi="th-TH"/>
                </w:rPr>
                <w:delText>18/11/2021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6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7A5ED1" w14:textId="3CC9BF82" w:rsidR="008601AF" w:rsidRPr="008601AF" w:rsidRDefault="008601AF" w:rsidP="003C2C2A">
            <w:pPr>
              <w:jc w:val="center"/>
              <w:rPr>
                <w:rFonts w:ascii="Trebuchet MS" w:hAnsi="Trebuchet MS" w:cs="Arial"/>
                <w:color w:val="000000"/>
                <w:sz w:val="20"/>
                <w:szCs w:val="20"/>
                <w:lang w:bidi="th-TH"/>
              </w:rPr>
            </w:pPr>
            <w:del w:id="7463" w:author="Philippe Hollanda - Oliveira Trust" w:date="2022-07-19T10:08:00Z">
              <w:r w:rsidRPr="008601AF" w:rsidDel="00627AA0">
                <w:rPr>
                  <w:rFonts w:ascii="Trebuchet MS" w:hAnsi="Trebuchet MS" w:cs="Arial"/>
                  <w:color w:val="000000"/>
                  <w:sz w:val="20"/>
                  <w:szCs w:val="20"/>
                  <w:lang w:bidi="th-TH"/>
                </w:rPr>
                <w:delText>R$ 2.449,02</w:delText>
              </w:r>
            </w:del>
          </w:p>
        </w:tc>
      </w:tr>
      <w:tr w:rsidR="008601AF" w:rsidRPr="008601AF" w14:paraId="13AED561" w14:textId="77777777" w:rsidTr="00627AA0">
        <w:tblPrEx>
          <w:tblW w:w="5000" w:type="pct"/>
          <w:tblCellMar>
            <w:left w:w="70" w:type="dxa"/>
            <w:right w:w="70" w:type="dxa"/>
          </w:tblCellMar>
          <w:tblPrExChange w:id="7464" w:author="Philippe Hollanda - Oliveira Trust" w:date="2022-07-19T10:08:00Z">
            <w:tblPrEx>
              <w:tblW w:w="5000" w:type="pct"/>
              <w:tblCellMar>
                <w:left w:w="70" w:type="dxa"/>
                <w:right w:w="70" w:type="dxa"/>
              </w:tblCellMar>
            </w:tblPrEx>
          </w:tblPrExChange>
        </w:tblPrEx>
        <w:trPr>
          <w:trHeight w:val="255"/>
          <w:trPrChange w:id="7465" w:author="Philippe Hollanda - Oliveira Trust" w:date="2022-07-19T10:08:00Z">
            <w:trPr>
              <w:trHeight w:val="25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6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0FC310" w14:textId="3EA89339" w:rsidR="008601AF" w:rsidRPr="008601AF" w:rsidRDefault="008601AF" w:rsidP="003C2C2A">
            <w:pPr>
              <w:jc w:val="center"/>
              <w:rPr>
                <w:rFonts w:ascii="Trebuchet MS" w:hAnsi="Trebuchet MS" w:cs="Arial"/>
                <w:color w:val="000000"/>
                <w:sz w:val="20"/>
                <w:szCs w:val="20"/>
                <w:lang w:bidi="th-TH"/>
              </w:rPr>
            </w:pPr>
            <w:del w:id="7467" w:author="Philippe Hollanda - Oliveira Trust" w:date="2022-07-19T10:08:00Z">
              <w:r w:rsidRPr="008601AF" w:rsidDel="00627AA0">
                <w:rPr>
                  <w:rFonts w:ascii="Trebuchet MS" w:hAnsi="Trebuchet MS" w:cs="Arial"/>
                  <w:color w:val="000000"/>
                  <w:sz w:val="20"/>
                  <w:szCs w:val="20"/>
                  <w:lang w:bidi="th-TH"/>
                </w:rPr>
                <w:delText>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6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BB2842" w14:textId="7369D8A1" w:rsidR="008601AF" w:rsidRPr="008601AF" w:rsidRDefault="008601AF" w:rsidP="003C2C2A">
            <w:pPr>
              <w:jc w:val="center"/>
              <w:rPr>
                <w:rFonts w:ascii="Trebuchet MS" w:hAnsi="Trebuchet MS" w:cs="Arial"/>
                <w:color w:val="000000"/>
                <w:sz w:val="20"/>
                <w:szCs w:val="20"/>
                <w:lang w:bidi="th-TH"/>
              </w:rPr>
            </w:pPr>
            <w:del w:id="7469" w:author="Philippe Hollanda - Oliveira Trust" w:date="2022-07-19T10:08:00Z">
              <w:r w:rsidRPr="008601AF" w:rsidDel="00627AA0">
                <w:rPr>
                  <w:rFonts w:ascii="Trebuchet MS" w:hAnsi="Trebuchet MS" w:cs="Arial"/>
                  <w:color w:val="000000"/>
                  <w:sz w:val="20"/>
                  <w:szCs w:val="20"/>
                  <w:lang w:bidi="th-TH"/>
                </w:rPr>
                <w:delText>28/10/2021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7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0457F2" w14:textId="0C45F8E3" w:rsidR="008601AF" w:rsidRPr="008601AF" w:rsidRDefault="008601AF" w:rsidP="003C2C2A">
            <w:pPr>
              <w:jc w:val="center"/>
              <w:rPr>
                <w:rFonts w:ascii="Trebuchet MS" w:hAnsi="Trebuchet MS" w:cs="Arial"/>
                <w:color w:val="000000"/>
                <w:sz w:val="20"/>
                <w:szCs w:val="20"/>
                <w:lang w:bidi="th-TH"/>
              </w:rPr>
            </w:pPr>
            <w:del w:id="7471" w:author="Philippe Hollanda - Oliveira Trust" w:date="2022-07-19T10:08:00Z">
              <w:r w:rsidRPr="008601AF" w:rsidDel="00627AA0">
                <w:rPr>
                  <w:rFonts w:ascii="Trebuchet MS" w:hAnsi="Trebuchet MS" w:cs="Arial"/>
                  <w:color w:val="000000"/>
                  <w:sz w:val="20"/>
                  <w:szCs w:val="20"/>
                  <w:lang w:bidi="th-TH"/>
                </w:rPr>
                <w:delText>R$ 3.300,00</w:delText>
              </w:r>
            </w:del>
          </w:p>
        </w:tc>
      </w:tr>
      <w:tr w:rsidR="008601AF" w:rsidRPr="008601AF" w14:paraId="763C7A7F" w14:textId="77777777" w:rsidTr="00627AA0">
        <w:tblPrEx>
          <w:tblW w:w="5000" w:type="pct"/>
          <w:tblCellMar>
            <w:left w:w="70" w:type="dxa"/>
            <w:right w:w="70" w:type="dxa"/>
          </w:tblCellMar>
          <w:tblPrExChange w:id="7472" w:author="Philippe Hollanda - Oliveira Trust" w:date="2022-07-19T10:08:00Z">
            <w:tblPrEx>
              <w:tblW w:w="5000" w:type="pct"/>
              <w:tblCellMar>
                <w:left w:w="70" w:type="dxa"/>
                <w:right w:w="70" w:type="dxa"/>
              </w:tblCellMar>
            </w:tblPrEx>
          </w:tblPrExChange>
        </w:tblPrEx>
        <w:trPr>
          <w:trHeight w:val="1785"/>
          <w:trPrChange w:id="7473"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74"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3CA475" w14:textId="586F7409" w:rsidR="008601AF" w:rsidRPr="008601AF" w:rsidRDefault="008601AF" w:rsidP="003C2C2A">
            <w:pPr>
              <w:jc w:val="center"/>
              <w:rPr>
                <w:rFonts w:ascii="Trebuchet MS" w:hAnsi="Trebuchet MS" w:cs="Arial"/>
                <w:color w:val="000000"/>
                <w:sz w:val="20"/>
                <w:szCs w:val="20"/>
                <w:lang w:bidi="th-TH"/>
              </w:rPr>
            </w:pPr>
            <w:del w:id="7475"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7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7DFB83" w14:textId="6FEFAA91" w:rsidR="008601AF" w:rsidRPr="008601AF" w:rsidRDefault="008601AF" w:rsidP="003C2C2A">
            <w:pPr>
              <w:jc w:val="center"/>
              <w:rPr>
                <w:rFonts w:ascii="Trebuchet MS" w:hAnsi="Trebuchet MS" w:cs="Arial"/>
                <w:color w:val="000000"/>
                <w:sz w:val="20"/>
                <w:szCs w:val="20"/>
                <w:lang w:bidi="th-TH"/>
              </w:rPr>
            </w:pPr>
            <w:del w:id="7477" w:author="Philippe Hollanda - Oliveira Trust" w:date="2022-07-19T10:08:00Z">
              <w:r w:rsidRPr="008601AF" w:rsidDel="00627AA0">
                <w:rPr>
                  <w:rFonts w:ascii="Trebuchet MS" w:hAnsi="Trebuchet MS" w:cs="Arial"/>
                  <w:color w:val="000000"/>
                  <w:sz w:val="20"/>
                  <w:szCs w:val="20"/>
                  <w:lang w:bidi="th-TH"/>
                </w:rPr>
                <w:delText>05/11/2021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7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26B6B7" w14:textId="6424B990" w:rsidR="008601AF" w:rsidRPr="008601AF" w:rsidRDefault="008601AF" w:rsidP="003C2C2A">
            <w:pPr>
              <w:jc w:val="center"/>
              <w:rPr>
                <w:rFonts w:ascii="Trebuchet MS" w:hAnsi="Trebuchet MS" w:cs="Arial"/>
                <w:color w:val="000000"/>
                <w:sz w:val="20"/>
                <w:szCs w:val="20"/>
                <w:lang w:bidi="th-TH"/>
              </w:rPr>
            </w:pPr>
            <w:del w:id="7479" w:author="Philippe Hollanda - Oliveira Trust" w:date="2022-07-19T10:08:00Z">
              <w:r w:rsidRPr="008601AF" w:rsidDel="00627AA0">
                <w:rPr>
                  <w:rFonts w:ascii="Trebuchet MS" w:hAnsi="Trebuchet MS" w:cs="Arial"/>
                  <w:color w:val="000000"/>
                  <w:sz w:val="20"/>
                  <w:szCs w:val="20"/>
                  <w:lang w:bidi="th-TH"/>
                </w:rPr>
                <w:delText>R$ 929,00</w:delText>
              </w:r>
            </w:del>
          </w:p>
        </w:tc>
      </w:tr>
      <w:tr w:rsidR="008601AF" w:rsidRPr="008601AF" w14:paraId="5DC50CA5" w14:textId="77777777" w:rsidTr="00627AA0">
        <w:tblPrEx>
          <w:tblW w:w="5000" w:type="pct"/>
          <w:tblCellMar>
            <w:left w:w="70" w:type="dxa"/>
            <w:right w:w="70" w:type="dxa"/>
          </w:tblCellMar>
          <w:tblPrExChange w:id="7480" w:author="Philippe Hollanda - Oliveira Trust" w:date="2022-07-19T10:08:00Z">
            <w:tblPrEx>
              <w:tblW w:w="5000" w:type="pct"/>
              <w:tblCellMar>
                <w:left w:w="70" w:type="dxa"/>
                <w:right w:w="70" w:type="dxa"/>
              </w:tblCellMar>
            </w:tblPrEx>
          </w:tblPrExChange>
        </w:tblPrEx>
        <w:trPr>
          <w:trHeight w:val="1785"/>
          <w:trPrChange w:id="7481"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82"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34492F" w14:textId="0C76E5F6" w:rsidR="008601AF" w:rsidRPr="008601AF" w:rsidRDefault="008601AF" w:rsidP="003C2C2A">
            <w:pPr>
              <w:jc w:val="center"/>
              <w:rPr>
                <w:rFonts w:ascii="Trebuchet MS" w:hAnsi="Trebuchet MS" w:cs="Arial"/>
                <w:color w:val="000000"/>
                <w:sz w:val="20"/>
                <w:szCs w:val="20"/>
                <w:lang w:bidi="th-TH"/>
              </w:rPr>
            </w:pPr>
            <w:del w:id="7483"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8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E84B0B" w14:textId="50FCC74E" w:rsidR="008601AF" w:rsidRPr="008601AF" w:rsidRDefault="008601AF" w:rsidP="003C2C2A">
            <w:pPr>
              <w:jc w:val="center"/>
              <w:rPr>
                <w:rFonts w:ascii="Trebuchet MS" w:hAnsi="Trebuchet MS" w:cs="Arial"/>
                <w:color w:val="000000"/>
                <w:sz w:val="20"/>
                <w:szCs w:val="20"/>
                <w:lang w:bidi="th-TH"/>
              </w:rPr>
            </w:pPr>
            <w:del w:id="7485" w:author="Philippe Hollanda - Oliveira Trust" w:date="2022-07-19T10:08:00Z">
              <w:r w:rsidRPr="008601AF" w:rsidDel="00627AA0">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8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93BCF7" w14:textId="46C364BF" w:rsidR="008601AF" w:rsidRPr="008601AF" w:rsidRDefault="008601AF" w:rsidP="003C2C2A">
            <w:pPr>
              <w:jc w:val="center"/>
              <w:rPr>
                <w:rFonts w:ascii="Trebuchet MS" w:hAnsi="Trebuchet MS" w:cs="Arial"/>
                <w:color w:val="000000"/>
                <w:sz w:val="20"/>
                <w:szCs w:val="20"/>
                <w:lang w:bidi="th-TH"/>
              </w:rPr>
            </w:pPr>
            <w:del w:id="7487" w:author="Philippe Hollanda - Oliveira Trust" w:date="2022-07-19T10:08:00Z">
              <w:r w:rsidRPr="008601AF" w:rsidDel="00627AA0">
                <w:rPr>
                  <w:rFonts w:ascii="Trebuchet MS" w:hAnsi="Trebuchet MS" w:cs="Arial"/>
                  <w:color w:val="000000"/>
                  <w:sz w:val="20"/>
                  <w:szCs w:val="20"/>
                  <w:lang w:bidi="th-TH"/>
                </w:rPr>
                <w:delText>R$ 9.400,00</w:delText>
              </w:r>
            </w:del>
          </w:p>
        </w:tc>
      </w:tr>
      <w:tr w:rsidR="008601AF" w:rsidRPr="008601AF" w14:paraId="2EC32055" w14:textId="77777777" w:rsidTr="00627AA0">
        <w:tblPrEx>
          <w:tblW w:w="5000" w:type="pct"/>
          <w:tblCellMar>
            <w:left w:w="70" w:type="dxa"/>
            <w:right w:w="70" w:type="dxa"/>
          </w:tblCellMar>
          <w:tblPrExChange w:id="7488" w:author="Philippe Hollanda - Oliveira Trust" w:date="2022-07-19T10:08:00Z">
            <w:tblPrEx>
              <w:tblW w:w="5000" w:type="pct"/>
              <w:tblCellMar>
                <w:left w:w="70" w:type="dxa"/>
                <w:right w:w="70" w:type="dxa"/>
              </w:tblCellMar>
            </w:tblPrEx>
          </w:tblPrExChange>
        </w:tblPrEx>
        <w:trPr>
          <w:trHeight w:val="1785"/>
          <w:trPrChange w:id="7489"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90"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8309A1" w14:textId="1DE7BAE7" w:rsidR="008601AF" w:rsidRPr="008601AF" w:rsidRDefault="008601AF" w:rsidP="003C2C2A">
            <w:pPr>
              <w:jc w:val="center"/>
              <w:rPr>
                <w:rFonts w:ascii="Trebuchet MS" w:hAnsi="Trebuchet MS" w:cs="Arial"/>
                <w:color w:val="000000"/>
                <w:sz w:val="20"/>
                <w:szCs w:val="20"/>
                <w:lang w:bidi="th-TH"/>
              </w:rPr>
            </w:pPr>
            <w:del w:id="7491" w:author="Philippe Hollanda - Oliveira Trust" w:date="2022-07-19T10:08:00Z">
              <w:r w:rsidRPr="008601AF" w:rsidDel="00627AA0">
                <w:rPr>
                  <w:rFonts w:ascii="Trebuchet MS" w:hAnsi="Trebuchet MS" w:cs="Arial"/>
                  <w:color w:val="000000"/>
                  <w:sz w:val="20"/>
                  <w:szCs w:val="20"/>
                  <w:lang w:bidi="th-TH"/>
                </w:rPr>
                <w:delText xml:space="preserve">PERFIL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49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1550B7" w14:textId="45B3CDB7" w:rsidR="008601AF" w:rsidRPr="008601AF" w:rsidRDefault="008601AF" w:rsidP="003C2C2A">
            <w:pPr>
              <w:jc w:val="center"/>
              <w:rPr>
                <w:rFonts w:ascii="Trebuchet MS" w:hAnsi="Trebuchet MS" w:cs="Arial"/>
                <w:color w:val="000000"/>
                <w:sz w:val="20"/>
                <w:szCs w:val="20"/>
                <w:lang w:bidi="th-TH"/>
              </w:rPr>
            </w:pPr>
            <w:del w:id="7493" w:author="Philippe Hollanda - Oliveira Trust" w:date="2022-07-19T10:08:00Z">
              <w:r w:rsidRPr="008601AF" w:rsidDel="00627AA0">
                <w:rPr>
                  <w:rFonts w:ascii="Trebuchet MS" w:hAnsi="Trebuchet MS" w:cs="Arial"/>
                  <w:color w:val="000000"/>
                  <w:sz w:val="20"/>
                  <w:szCs w:val="20"/>
                  <w:lang w:bidi="th-TH"/>
                </w:rPr>
                <w:delText>27/10/2021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49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C62D42" w14:textId="4860D40D" w:rsidR="008601AF" w:rsidRPr="008601AF" w:rsidRDefault="008601AF" w:rsidP="003C2C2A">
            <w:pPr>
              <w:jc w:val="center"/>
              <w:rPr>
                <w:rFonts w:ascii="Trebuchet MS" w:hAnsi="Trebuchet MS" w:cs="Arial"/>
                <w:color w:val="000000"/>
                <w:sz w:val="20"/>
                <w:szCs w:val="20"/>
                <w:lang w:bidi="th-TH"/>
              </w:rPr>
            </w:pPr>
            <w:del w:id="7495" w:author="Philippe Hollanda - Oliveira Trust" w:date="2022-07-19T10:08:00Z">
              <w:r w:rsidRPr="008601AF" w:rsidDel="00627AA0">
                <w:rPr>
                  <w:rFonts w:ascii="Trebuchet MS" w:hAnsi="Trebuchet MS" w:cs="Arial"/>
                  <w:color w:val="000000"/>
                  <w:sz w:val="20"/>
                  <w:szCs w:val="20"/>
                  <w:lang w:bidi="th-TH"/>
                </w:rPr>
                <w:delText>R$ 10.033,60</w:delText>
              </w:r>
            </w:del>
          </w:p>
        </w:tc>
      </w:tr>
      <w:tr w:rsidR="008601AF" w:rsidRPr="008601AF" w14:paraId="7032DE30" w14:textId="77777777" w:rsidTr="00627AA0">
        <w:tblPrEx>
          <w:tblW w:w="5000" w:type="pct"/>
          <w:tblCellMar>
            <w:left w:w="70" w:type="dxa"/>
            <w:right w:w="70" w:type="dxa"/>
          </w:tblCellMar>
          <w:tblPrExChange w:id="7496" w:author="Philippe Hollanda - Oliveira Trust" w:date="2022-07-19T10:08:00Z">
            <w:tblPrEx>
              <w:tblW w:w="5000" w:type="pct"/>
              <w:tblCellMar>
                <w:left w:w="70" w:type="dxa"/>
                <w:right w:w="70" w:type="dxa"/>
              </w:tblCellMar>
            </w:tblPrEx>
          </w:tblPrExChange>
        </w:tblPrEx>
        <w:trPr>
          <w:trHeight w:val="1785"/>
          <w:trPrChange w:id="749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49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BC312D" w14:textId="3F2B8C3D" w:rsidR="008601AF" w:rsidRPr="008601AF" w:rsidRDefault="008601AF" w:rsidP="003C2C2A">
            <w:pPr>
              <w:jc w:val="center"/>
              <w:rPr>
                <w:rFonts w:ascii="Trebuchet MS" w:hAnsi="Trebuchet MS" w:cs="Arial"/>
                <w:color w:val="000000"/>
                <w:sz w:val="20"/>
                <w:szCs w:val="20"/>
                <w:lang w:bidi="th-TH"/>
              </w:rPr>
            </w:pPr>
            <w:del w:id="749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0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B74C15" w14:textId="56FCE6B5" w:rsidR="008601AF" w:rsidRPr="008601AF" w:rsidRDefault="008601AF" w:rsidP="003C2C2A">
            <w:pPr>
              <w:jc w:val="center"/>
              <w:rPr>
                <w:rFonts w:ascii="Trebuchet MS" w:hAnsi="Trebuchet MS" w:cs="Arial"/>
                <w:color w:val="000000"/>
                <w:sz w:val="20"/>
                <w:szCs w:val="20"/>
                <w:lang w:bidi="th-TH"/>
              </w:rPr>
            </w:pPr>
            <w:del w:id="7501" w:author="Philippe Hollanda - Oliveira Trust" w:date="2022-07-19T10:08:00Z">
              <w:r w:rsidRPr="008601AF" w:rsidDel="00627AA0">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0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EEBF6E" w14:textId="5DF9E617" w:rsidR="008601AF" w:rsidRPr="008601AF" w:rsidRDefault="008601AF" w:rsidP="003C2C2A">
            <w:pPr>
              <w:jc w:val="center"/>
              <w:rPr>
                <w:rFonts w:ascii="Trebuchet MS" w:hAnsi="Trebuchet MS" w:cs="Arial"/>
                <w:color w:val="000000"/>
                <w:sz w:val="20"/>
                <w:szCs w:val="20"/>
                <w:lang w:bidi="th-TH"/>
              </w:rPr>
            </w:pPr>
            <w:del w:id="7503" w:author="Philippe Hollanda - Oliveira Trust" w:date="2022-07-19T10:08:00Z">
              <w:r w:rsidRPr="008601AF" w:rsidDel="00627AA0">
                <w:rPr>
                  <w:rFonts w:ascii="Trebuchet MS" w:hAnsi="Trebuchet MS" w:cs="Arial"/>
                  <w:color w:val="000000"/>
                  <w:sz w:val="20"/>
                  <w:szCs w:val="20"/>
                  <w:lang w:bidi="th-TH"/>
                </w:rPr>
                <w:delText>R$ 28.092,00</w:delText>
              </w:r>
            </w:del>
          </w:p>
        </w:tc>
      </w:tr>
      <w:tr w:rsidR="008601AF" w:rsidRPr="008601AF" w14:paraId="3401E015" w14:textId="77777777" w:rsidTr="00627AA0">
        <w:tblPrEx>
          <w:tblW w:w="5000" w:type="pct"/>
          <w:tblCellMar>
            <w:left w:w="70" w:type="dxa"/>
            <w:right w:w="70" w:type="dxa"/>
          </w:tblCellMar>
          <w:tblPrExChange w:id="7504" w:author="Philippe Hollanda - Oliveira Trust" w:date="2022-07-19T10:08:00Z">
            <w:tblPrEx>
              <w:tblW w:w="5000" w:type="pct"/>
              <w:tblCellMar>
                <w:left w:w="70" w:type="dxa"/>
                <w:right w:w="70" w:type="dxa"/>
              </w:tblCellMar>
            </w:tblPrEx>
          </w:tblPrExChange>
        </w:tblPrEx>
        <w:trPr>
          <w:trHeight w:val="1785"/>
          <w:trPrChange w:id="7505"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506"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82C19C" w14:textId="42B90E24" w:rsidR="008601AF" w:rsidRPr="008601AF" w:rsidRDefault="008601AF" w:rsidP="003C2C2A">
            <w:pPr>
              <w:jc w:val="center"/>
              <w:rPr>
                <w:rFonts w:ascii="Trebuchet MS" w:hAnsi="Trebuchet MS" w:cs="Arial"/>
                <w:color w:val="000000"/>
                <w:sz w:val="20"/>
                <w:szCs w:val="20"/>
                <w:lang w:bidi="th-TH"/>
              </w:rPr>
            </w:pPr>
            <w:del w:id="7507"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0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4A6659" w14:textId="6992E070" w:rsidR="008601AF" w:rsidRPr="008601AF" w:rsidRDefault="008601AF" w:rsidP="003C2C2A">
            <w:pPr>
              <w:jc w:val="center"/>
              <w:rPr>
                <w:rFonts w:ascii="Trebuchet MS" w:hAnsi="Trebuchet MS" w:cs="Arial"/>
                <w:color w:val="000000"/>
                <w:sz w:val="20"/>
                <w:szCs w:val="20"/>
                <w:lang w:bidi="th-TH"/>
              </w:rPr>
            </w:pPr>
            <w:del w:id="7509" w:author="Philippe Hollanda - Oliveira Trust" w:date="2022-07-19T10:08:00Z">
              <w:r w:rsidRPr="008601AF" w:rsidDel="00627AA0">
                <w:rPr>
                  <w:rFonts w:ascii="Trebuchet MS" w:hAnsi="Trebuchet MS" w:cs="Arial"/>
                  <w:color w:val="000000"/>
                  <w:sz w:val="20"/>
                  <w:szCs w:val="20"/>
                  <w:lang w:bidi="th-TH"/>
                </w:rPr>
                <w:delText>27/10/2021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1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4534A9" w14:textId="04AFDBE0" w:rsidR="008601AF" w:rsidRPr="008601AF" w:rsidRDefault="008601AF" w:rsidP="003C2C2A">
            <w:pPr>
              <w:jc w:val="center"/>
              <w:rPr>
                <w:rFonts w:ascii="Trebuchet MS" w:hAnsi="Trebuchet MS" w:cs="Arial"/>
                <w:color w:val="000000"/>
                <w:sz w:val="20"/>
                <w:szCs w:val="20"/>
                <w:lang w:bidi="th-TH"/>
              </w:rPr>
            </w:pPr>
            <w:del w:id="7511" w:author="Philippe Hollanda - Oliveira Trust" w:date="2022-07-19T10:08:00Z">
              <w:r w:rsidRPr="008601AF" w:rsidDel="00627AA0">
                <w:rPr>
                  <w:rFonts w:ascii="Trebuchet MS" w:hAnsi="Trebuchet MS" w:cs="Arial"/>
                  <w:color w:val="000000"/>
                  <w:sz w:val="20"/>
                  <w:szCs w:val="20"/>
                  <w:lang w:bidi="th-TH"/>
                </w:rPr>
                <w:delText>R$ 13.120,00</w:delText>
              </w:r>
            </w:del>
          </w:p>
        </w:tc>
      </w:tr>
      <w:tr w:rsidR="008601AF" w:rsidRPr="008601AF" w14:paraId="12BC9F0F" w14:textId="77777777" w:rsidTr="00627AA0">
        <w:tblPrEx>
          <w:tblW w:w="5000" w:type="pct"/>
          <w:tblCellMar>
            <w:left w:w="70" w:type="dxa"/>
            <w:right w:w="70" w:type="dxa"/>
          </w:tblCellMar>
          <w:tblPrExChange w:id="7512" w:author="Philippe Hollanda - Oliveira Trust" w:date="2022-07-19T10:08:00Z">
            <w:tblPrEx>
              <w:tblW w:w="5000" w:type="pct"/>
              <w:tblCellMar>
                <w:left w:w="70" w:type="dxa"/>
                <w:right w:w="70" w:type="dxa"/>
              </w:tblCellMar>
            </w:tblPrEx>
          </w:tblPrExChange>
        </w:tblPrEx>
        <w:trPr>
          <w:trHeight w:val="1785"/>
          <w:trPrChange w:id="7513"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514"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FE514F" w14:textId="163D4FAB" w:rsidR="008601AF" w:rsidRPr="008601AF" w:rsidRDefault="008601AF" w:rsidP="003C2C2A">
            <w:pPr>
              <w:jc w:val="center"/>
              <w:rPr>
                <w:rFonts w:ascii="Trebuchet MS" w:hAnsi="Trebuchet MS" w:cs="Arial"/>
                <w:color w:val="000000"/>
                <w:sz w:val="20"/>
                <w:szCs w:val="20"/>
                <w:lang w:bidi="th-TH"/>
              </w:rPr>
            </w:pPr>
            <w:del w:id="7515" w:author="Philippe Hollanda - Oliveira Trust" w:date="2022-07-19T10:08:00Z">
              <w:r w:rsidRPr="008601AF" w:rsidDel="00627AA0">
                <w:rPr>
                  <w:rFonts w:ascii="Trebuchet MS" w:hAnsi="Trebuchet MS" w:cs="Arial"/>
                  <w:color w:val="000000"/>
                  <w:sz w:val="20"/>
                  <w:szCs w:val="20"/>
                  <w:lang w:bidi="th-TH"/>
                </w:rPr>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1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821FB7" w14:textId="1A5050ED" w:rsidR="008601AF" w:rsidRPr="008601AF" w:rsidRDefault="008601AF" w:rsidP="003C2C2A">
            <w:pPr>
              <w:jc w:val="center"/>
              <w:rPr>
                <w:rFonts w:ascii="Trebuchet MS" w:hAnsi="Trebuchet MS" w:cs="Arial"/>
                <w:color w:val="000000"/>
                <w:sz w:val="20"/>
                <w:szCs w:val="20"/>
                <w:lang w:bidi="th-TH"/>
              </w:rPr>
            </w:pPr>
            <w:del w:id="7517" w:author="Philippe Hollanda - Oliveira Trust" w:date="2022-07-19T10:08:00Z">
              <w:r w:rsidRPr="008601AF" w:rsidDel="00627AA0">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1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07650F" w14:textId="506052AB" w:rsidR="008601AF" w:rsidRPr="008601AF" w:rsidRDefault="008601AF" w:rsidP="003C2C2A">
            <w:pPr>
              <w:jc w:val="center"/>
              <w:rPr>
                <w:rFonts w:ascii="Trebuchet MS" w:hAnsi="Trebuchet MS" w:cs="Arial"/>
                <w:color w:val="000000"/>
                <w:sz w:val="20"/>
                <w:szCs w:val="20"/>
                <w:lang w:bidi="th-TH"/>
              </w:rPr>
            </w:pPr>
            <w:del w:id="7519" w:author="Philippe Hollanda - Oliveira Trust" w:date="2022-07-19T10:08:00Z">
              <w:r w:rsidRPr="008601AF" w:rsidDel="00627AA0">
                <w:rPr>
                  <w:rFonts w:ascii="Trebuchet MS" w:hAnsi="Trebuchet MS" w:cs="Arial"/>
                  <w:color w:val="000000"/>
                  <w:sz w:val="20"/>
                  <w:szCs w:val="20"/>
                  <w:lang w:bidi="th-TH"/>
                </w:rPr>
                <w:delText>R$ 4.185,50</w:delText>
              </w:r>
            </w:del>
          </w:p>
        </w:tc>
      </w:tr>
      <w:tr w:rsidR="008601AF" w:rsidRPr="008601AF" w14:paraId="4F93CF33" w14:textId="77777777" w:rsidTr="00627AA0">
        <w:tblPrEx>
          <w:tblW w:w="5000" w:type="pct"/>
          <w:tblCellMar>
            <w:left w:w="70" w:type="dxa"/>
            <w:right w:w="70" w:type="dxa"/>
          </w:tblCellMar>
          <w:tblPrExChange w:id="7520" w:author="Philippe Hollanda - Oliveira Trust" w:date="2022-07-19T10:08:00Z">
            <w:tblPrEx>
              <w:tblW w:w="5000" w:type="pct"/>
              <w:tblCellMar>
                <w:left w:w="70" w:type="dxa"/>
                <w:right w:w="70" w:type="dxa"/>
              </w:tblCellMar>
            </w:tblPrEx>
          </w:tblPrExChange>
        </w:tblPrEx>
        <w:trPr>
          <w:trHeight w:val="1785"/>
          <w:trPrChange w:id="752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52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92EB52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5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E95810" w14:textId="552AF27C" w:rsidR="008601AF" w:rsidRPr="008601AF" w:rsidRDefault="008601AF" w:rsidP="003C2C2A">
            <w:pPr>
              <w:jc w:val="center"/>
              <w:rPr>
                <w:rFonts w:ascii="Trebuchet MS" w:hAnsi="Trebuchet MS" w:cs="Arial"/>
                <w:color w:val="000000"/>
                <w:sz w:val="20"/>
                <w:szCs w:val="20"/>
                <w:lang w:bidi="th-TH"/>
              </w:rPr>
            </w:pPr>
            <w:del w:id="7524"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E43A0C" w14:textId="4926161B" w:rsidR="008601AF" w:rsidRPr="008601AF" w:rsidRDefault="008601AF" w:rsidP="003C2C2A">
            <w:pPr>
              <w:jc w:val="center"/>
              <w:rPr>
                <w:rFonts w:ascii="Trebuchet MS" w:hAnsi="Trebuchet MS" w:cs="Arial"/>
                <w:color w:val="000000"/>
                <w:sz w:val="20"/>
                <w:szCs w:val="20"/>
                <w:lang w:bidi="th-TH"/>
              </w:rPr>
            </w:pPr>
            <w:del w:id="7526" w:author="Philippe Hollanda - Oliveira Trust" w:date="2022-07-19T10:08:00Z">
              <w:r w:rsidRPr="008601AF" w:rsidDel="00627AA0">
                <w:rPr>
                  <w:rFonts w:ascii="Trebuchet MS" w:hAnsi="Trebuchet MS" w:cs="Arial"/>
                  <w:color w:val="000000"/>
                  <w:sz w:val="20"/>
                  <w:szCs w:val="20"/>
                  <w:lang w:bidi="th-TH"/>
                </w:rPr>
                <w:delText>R$ 4.185,50</w:delText>
              </w:r>
            </w:del>
          </w:p>
        </w:tc>
      </w:tr>
      <w:tr w:rsidR="008601AF" w:rsidRPr="008601AF" w14:paraId="686ADBC3" w14:textId="77777777" w:rsidTr="00627AA0">
        <w:tblPrEx>
          <w:tblW w:w="5000" w:type="pct"/>
          <w:tblCellMar>
            <w:left w:w="70" w:type="dxa"/>
            <w:right w:w="70" w:type="dxa"/>
          </w:tblCellMar>
          <w:tblPrExChange w:id="7527" w:author="Philippe Hollanda - Oliveira Trust" w:date="2022-07-19T10:08:00Z">
            <w:tblPrEx>
              <w:tblW w:w="5000" w:type="pct"/>
              <w:tblCellMar>
                <w:left w:w="70" w:type="dxa"/>
                <w:right w:w="70" w:type="dxa"/>
              </w:tblCellMar>
            </w:tblPrEx>
          </w:tblPrExChange>
        </w:tblPrEx>
        <w:trPr>
          <w:trHeight w:val="1785"/>
          <w:trPrChange w:id="752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52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80C6A5" w14:textId="78B56610" w:rsidR="008601AF" w:rsidRPr="008601AF" w:rsidRDefault="008601AF" w:rsidP="003C2C2A">
            <w:pPr>
              <w:jc w:val="center"/>
              <w:rPr>
                <w:rFonts w:ascii="Trebuchet MS" w:hAnsi="Trebuchet MS" w:cs="Arial"/>
                <w:color w:val="000000"/>
                <w:sz w:val="20"/>
                <w:szCs w:val="20"/>
                <w:lang w:bidi="th-TH"/>
              </w:rPr>
            </w:pPr>
            <w:del w:id="753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519018" w14:textId="3FE2BE90" w:rsidR="008601AF" w:rsidRPr="008601AF" w:rsidRDefault="008601AF" w:rsidP="003C2C2A">
            <w:pPr>
              <w:jc w:val="center"/>
              <w:rPr>
                <w:rFonts w:ascii="Trebuchet MS" w:hAnsi="Trebuchet MS" w:cs="Arial"/>
                <w:color w:val="000000"/>
                <w:sz w:val="20"/>
                <w:szCs w:val="20"/>
                <w:lang w:bidi="th-TH"/>
              </w:rPr>
            </w:pPr>
            <w:del w:id="7532" w:author="Philippe Hollanda - Oliveira Trust" w:date="2022-07-19T10:08:00Z">
              <w:r w:rsidRPr="008601AF" w:rsidDel="00627AA0">
                <w:rPr>
                  <w:rFonts w:ascii="Trebuchet MS" w:hAnsi="Trebuchet MS" w:cs="Arial"/>
                  <w:color w:val="000000"/>
                  <w:sz w:val="20"/>
                  <w:szCs w:val="20"/>
                  <w:lang w:bidi="th-TH"/>
                </w:rPr>
                <w:delText>21/10/2021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11AEC7" w14:textId="6BA54F5E" w:rsidR="008601AF" w:rsidRPr="008601AF" w:rsidRDefault="008601AF" w:rsidP="003C2C2A">
            <w:pPr>
              <w:jc w:val="center"/>
              <w:rPr>
                <w:rFonts w:ascii="Trebuchet MS" w:hAnsi="Trebuchet MS" w:cs="Arial"/>
                <w:color w:val="000000"/>
                <w:sz w:val="20"/>
                <w:szCs w:val="20"/>
                <w:lang w:bidi="th-TH"/>
              </w:rPr>
            </w:pPr>
            <w:del w:id="7534" w:author="Philippe Hollanda - Oliveira Trust" w:date="2022-07-19T10:08:00Z">
              <w:r w:rsidRPr="008601AF" w:rsidDel="00627AA0">
                <w:rPr>
                  <w:rFonts w:ascii="Trebuchet MS" w:hAnsi="Trebuchet MS" w:cs="Arial"/>
                  <w:color w:val="000000"/>
                  <w:sz w:val="20"/>
                  <w:szCs w:val="20"/>
                  <w:lang w:bidi="th-TH"/>
                </w:rPr>
                <w:delText>R$ 7.015,00</w:delText>
              </w:r>
            </w:del>
          </w:p>
        </w:tc>
      </w:tr>
      <w:tr w:rsidR="008601AF" w:rsidRPr="008601AF" w14:paraId="326B182B" w14:textId="77777777" w:rsidTr="00627AA0">
        <w:tblPrEx>
          <w:tblW w:w="5000" w:type="pct"/>
          <w:tblCellMar>
            <w:left w:w="70" w:type="dxa"/>
            <w:right w:w="70" w:type="dxa"/>
          </w:tblCellMar>
          <w:tblPrExChange w:id="7535" w:author="Philippe Hollanda - Oliveira Trust" w:date="2022-07-19T10:08:00Z">
            <w:tblPrEx>
              <w:tblW w:w="5000" w:type="pct"/>
              <w:tblCellMar>
                <w:left w:w="70" w:type="dxa"/>
                <w:right w:w="70" w:type="dxa"/>
              </w:tblCellMar>
            </w:tblPrEx>
          </w:tblPrExChange>
        </w:tblPrEx>
        <w:trPr>
          <w:trHeight w:val="1785"/>
          <w:trPrChange w:id="753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53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7DAF04" w14:textId="1896D1FC" w:rsidR="008601AF" w:rsidRPr="008601AF" w:rsidRDefault="008601AF" w:rsidP="003C2C2A">
            <w:pPr>
              <w:jc w:val="center"/>
              <w:rPr>
                <w:rFonts w:ascii="Trebuchet MS" w:hAnsi="Trebuchet MS" w:cs="Arial"/>
                <w:color w:val="000000"/>
                <w:sz w:val="20"/>
                <w:szCs w:val="20"/>
                <w:lang w:bidi="th-TH"/>
              </w:rPr>
            </w:pPr>
            <w:del w:id="753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B00ADC" w14:textId="0370C734" w:rsidR="008601AF" w:rsidRPr="008601AF" w:rsidRDefault="008601AF" w:rsidP="003C2C2A">
            <w:pPr>
              <w:jc w:val="center"/>
              <w:rPr>
                <w:rFonts w:ascii="Trebuchet MS" w:hAnsi="Trebuchet MS" w:cs="Arial"/>
                <w:color w:val="000000"/>
                <w:sz w:val="20"/>
                <w:szCs w:val="20"/>
                <w:lang w:bidi="th-TH"/>
              </w:rPr>
            </w:pPr>
            <w:del w:id="7540" w:author="Philippe Hollanda - Oliveira Trust" w:date="2022-07-19T10:08:00Z">
              <w:r w:rsidRPr="008601AF" w:rsidDel="00627AA0">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9D9507" w14:textId="62196627" w:rsidR="008601AF" w:rsidRPr="008601AF" w:rsidRDefault="008601AF" w:rsidP="003C2C2A">
            <w:pPr>
              <w:jc w:val="center"/>
              <w:rPr>
                <w:rFonts w:ascii="Trebuchet MS" w:hAnsi="Trebuchet MS" w:cs="Arial"/>
                <w:color w:val="000000"/>
                <w:sz w:val="20"/>
                <w:szCs w:val="20"/>
                <w:lang w:bidi="th-TH"/>
              </w:rPr>
            </w:pPr>
            <w:del w:id="7542" w:author="Philippe Hollanda - Oliveira Trust" w:date="2022-07-19T10:08:00Z">
              <w:r w:rsidRPr="008601AF" w:rsidDel="00627AA0">
                <w:rPr>
                  <w:rFonts w:ascii="Trebuchet MS" w:hAnsi="Trebuchet MS" w:cs="Arial"/>
                  <w:color w:val="000000"/>
                  <w:sz w:val="20"/>
                  <w:szCs w:val="20"/>
                  <w:lang w:bidi="th-TH"/>
                </w:rPr>
                <w:delText>R$ 2.690,00</w:delText>
              </w:r>
            </w:del>
          </w:p>
        </w:tc>
      </w:tr>
      <w:tr w:rsidR="008601AF" w:rsidRPr="008601AF" w14:paraId="73AA365C" w14:textId="77777777" w:rsidTr="00627AA0">
        <w:tblPrEx>
          <w:tblW w:w="5000" w:type="pct"/>
          <w:tblCellMar>
            <w:left w:w="70" w:type="dxa"/>
            <w:right w:w="70" w:type="dxa"/>
          </w:tblCellMar>
          <w:tblPrExChange w:id="7543" w:author="Philippe Hollanda - Oliveira Trust" w:date="2022-07-19T10:08:00Z">
            <w:tblPrEx>
              <w:tblW w:w="5000" w:type="pct"/>
              <w:tblCellMar>
                <w:left w:w="70" w:type="dxa"/>
                <w:right w:w="70" w:type="dxa"/>
              </w:tblCellMar>
            </w:tblPrEx>
          </w:tblPrExChange>
        </w:tblPrEx>
        <w:trPr>
          <w:trHeight w:val="1785"/>
          <w:trPrChange w:id="754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54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8AEF4E" w14:textId="7A32A1C0" w:rsidR="008601AF" w:rsidRPr="008601AF" w:rsidRDefault="008601AF" w:rsidP="003C2C2A">
            <w:pPr>
              <w:jc w:val="center"/>
              <w:rPr>
                <w:rFonts w:ascii="Trebuchet MS" w:hAnsi="Trebuchet MS" w:cs="Arial"/>
                <w:color w:val="000000"/>
                <w:sz w:val="20"/>
                <w:szCs w:val="20"/>
                <w:lang w:bidi="th-TH"/>
              </w:rPr>
            </w:pPr>
            <w:del w:id="7546"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4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0B5A54" w14:textId="13A69F1C" w:rsidR="008601AF" w:rsidRPr="008601AF" w:rsidRDefault="008601AF" w:rsidP="003C2C2A">
            <w:pPr>
              <w:jc w:val="center"/>
              <w:rPr>
                <w:rFonts w:ascii="Trebuchet MS" w:hAnsi="Trebuchet MS" w:cs="Arial"/>
                <w:color w:val="000000"/>
                <w:sz w:val="20"/>
                <w:szCs w:val="20"/>
                <w:lang w:bidi="th-TH"/>
              </w:rPr>
            </w:pPr>
            <w:del w:id="7548" w:author="Philippe Hollanda - Oliveira Trust" w:date="2022-07-19T10:08:00Z">
              <w:r w:rsidRPr="008601AF" w:rsidDel="00627AA0">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4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951DF0" w14:textId="6D027DF2" w:rsidR="008601AF" w:rsidRPr="008601AF" w:rsidRDefault="008601AF" w:rsidP="003C2C2A">
            <w:pPr>
              <w:jc w:val="center"/>
              <w:rPr>
                <w:rFonts w:ascii="Trebuchet MS" w:hAnsi="Trebuchet MS" w:cs="Arial"/>
                <w:color w:val="000000"/>
                <w:sz w:val="20"/>
                <w:szCs w:val="20"/>
                <w:lang w:bidi="th-TH"/>
              </w:rPr>
            </w:pPr>
            <w:del w:id="7550" w:author="Philippe Hollanda - Oliveira Trust" w:date="2022-07-19T10:08:00Z">
              <w:r w:rsidRPr="008601AF" w:rsidDel="00627AA0">
                <w:rPr>
                  <w:rFonts w:ascii="Trebuchet MS" w:hAnsi="Trebuchet MS" w:cs="Arial"/>
                  <w:color w:val="000000"/>
                  <w:sz w:val="20"/>
                  <w:szCs w:val="20"/>
                  <w:lang w:bidi="th-TH"/>
                </w:rPr>
                <w:delText>R$ 13.516,67</w:delText>
              </w:r>
            </w:del>
          </w:p>
        </w:tc>
      </w:tr>
      <w:tr w:rsidR="008601AF" w:rsidRPr="008601AF" w14:paraId="084BDEF0" w14:textId="77777777" w:rsidTr="00627AA0">
        <w:tblPrEx>
          <w:tblW w:w="5000" w:type="pct"/>
          <w:tblCellMar>
            <w:left w:w="70" w:type="dxa"/>
            <w:right w:w="70" w:type="dxa"/>
          </w:tblCellMar>
          <w:tblPrExChange w:id="7551" w:author="Philippe Hollanda - Oliveira Trust" w:date="2022-07-19T10:08:00Z">
            <w:tblPrEx>
              <w:tblW w:w="5000" w:type="pct"/>
              <w:tblCellMar>
                <w:left w:w="70" w:type="dxa"/>
                <w:right w:w="70" w:type="dxa"/>
              </w:tblCellMar>
            </w:tblPrEx>
          </w:tblPrExChange>
        </w:tblPrEx>
        <w:trPr>
          <w:trHeight w:val="1785"/>
          <w:trPrChange w:id="755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55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F44DC6" w14:textId="380A360E" w:rsidR="008601AF" w:rsidRPr="008601AF" w:rsidRDefault="008601AF" w:rsidP="003C2C2A">
            <w:pPr>
              <w:jc w:val="center"/>
              <w:rPr>
                <w:rFonts w:ascii="Trebuchet MS" w:hAnsi="Trebuchet MS" w:cs="Arial"/>
                <w:color w:val="000000"/>
                <w:sz w:val="20"/>
                <w:szCs w:val="20"/>
                <w:lang w:bidi="th-TH"/>
              </w:rPr>
            </w:pPr>
            <w:del w:id="755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5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588EF4" w14:textId="665723ED" w:rsidR="008601AF" w:rsidRPr="008601AF" w:rsidRDefault="008601AF" w:rsidP="003C2C2A">
            <w:pPr>
              <w:jc w:val="center"/>
              <w:rPr>
                <w:rFonts w:ascii="Trebuchet MS" w:hAnsi="Trebuchet MS" w:cs="Arial"/>
                <w:color w:val="000000"/>
                <w:sz w:val="20"/>
                <w:szCs w:val="20"/>
                <w:lang w:bidi="th-TH"/>
              </w:rPr>
            </w:pPr>
            <w:del w:id="7556" w:author="Philippe Hollanda - Oliveira Trust" w:date="2022-07-19T10:08:00Z">
              <w:r w:rsidRPr="008601AF" w:rsidDel="00627AA0">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5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71014F" w14:textId="1EA9776C" w:rsidR="008601AF" w:rsidRPr="008601AF" w:rsidRDefault="008601AF" w:rsidP="003C2C2A">
            <w:pPr>
              <w:jc w:val="center"/>
              <w:rPr>
                <w:rFonts w:ascii="Trebuchet MS" w:hAnsi="Trebuchet MS" w:cs="Arial"/>
                <w:color w:val="000000"/>
                <w:sz w:val="20"/>
                <w:szCs w:val="20"/>
                <w:lang w:bidi="th-TH"/>
              </w:rPr>
            </w:pPr>
            <w:del w:id="7558" w:author="Philippe Hollanda - Oliveira Trust" w:date="2022-07-19T10:08:00Z">
              <w:r w:rsidRPr="008601AF" w:rsidDel="00627AA0">
                <w:rPr>
                  <w:rFonts w:ascii="Trebuchet MS" w:hAnsi="Trebuchet MS" w:cs="Arial"/>
                  <w:color w:val="000000"/>
                  <w:sz w:val="20"/>
                  <w:szCs w:val="20"/>
                  <w:lang w:bidi="th-TH"/>
                </w:rPr>
                <w:delText>R$ 35.329,00</w:delText>
              </w:r>
            </w:del>
          </w:p>
        </w:tc>
      </w:tr>
      <w:tr w:rsidR="008601AF" w:rsidRPr="008601AF" w14:paraId="4B529AD9" w14:textId="77777777" w:rsidTr="00627AA0">
        <w:tblPrEx>
          <w:tblW w:w="5000" w:type="pct"/>
          <w:tblCellMar>
            <w:left w:w="70" w:type="dxa"/>
            <w:right w:w="70" w:type="dxa"/>
          </w:tblCellMar>
          <w:tblPrExChange w:id="7559" w:author="Philippe Hollanda - Oliveira Trust" w:date="2022-07-19T10:08:00Z">
            <w:tblPrEx>
              <w:tblW w:w="5000" w:type="pct"/>
              <w:tblCellMar>
                <w:left w:w="70" w:type="dxa"/>
                <w:right w:w="70" w:type="dxa"/>
              </w:tblCellMar>
            </w:tblPrEx>
          </w:tblPrExChange>
        </w:tblPrEx>
        <w:trPr>
          <w:trHeight w:val="1785"/>
          <w:trPrChange w:id="756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56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B4493E" w14:textId="024D9DFD" w:rsidR="008601AF" w:rsidRPr="008601AF" w:rsidRDefault="008601AF" w:rsidP="003C2C2A">
            <w:pPr>
              <w:jc w:val="center"/>
              <w:rPr>
                <w:rFonts w:ascii="Trebuchet MS" w:hAnsi="Trebuchet MS" w:cs="Arial"/>
                <w:color w:val="000000"/>
                <w:sz w:val="20"/>
                <w:szCs w:val="20"/>
                <w:lang w:bidi="th-TH"/>
              </w:rPr>
            </w:pPr>
            <w:del w:id="756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6AC83B" w14:textId="7BD700FB" w:rsidR="008601AF" w:rsidRPr="008601AF" w:rsidRDefault="008601AF" w:rsidP="003C2C2A">
            <w:pPr>
              <w:jc w:val="center"/>
              <w:rPr>
                <w:rFonts w:ascii="Trebuchet MS" w:hAnsi="Trebuchet MS" w:cs="Arial"/>
                <w:color w:val="000000"/>
                <w:sz w:val="20"/>
                <w:szCs w:val="20"/>
                <w:lang w:bidi="th-TH"/>
              </w:rPr>
            </w:pPr>
            <w:del w:id="7564" w:author="Philippe Hollanda - Oliveira Trust" w:date="2022-07-19T10:08:00Z">
              <w:r w:rsidRPr="008601AF" w:rsidDel="00627AA0">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90712E" w14:textId="7AC893B2" w:rsidR="008601AF" w:rsidRPr="008601AF" w:rsidRDefault="008601AF" w:rsidP="003C2C2A">
            <w:pPr>
              <w:jc w:val="center"/>
              <w:rPr>
                <w:rFonts w:ascii="Trebuchet MS" w:hAnsi="Trebuchet MS" w:cs="Arial"/>
                <w:color w:val="000000"/>
                <w:sz w:val="20"/>
                <w:szCs w:val="20"/>
                <w:lang w:bidi="th-TH"/>
              </w:rPr>
            </w:pPr>
            <w:del w:id="7566" w:author="Philippe Hollanda - Oliveira Trust" w:date="2022-07-19T10:08:00Z">
              <w:r w:rsidRPr="008601AF" w:rsidDel="00627AA0">
                <w:rPr>
                  <w:rFonts w:ascii="Trebuchet MS" w:hAnsi="Trebuchet MS" w:cs="Arial"/>
                  <w:color w:val="000000"/>
                  <w:sz w:val="20"/>
                  <w:szCs w:val="20"/>
                  <w:lang w:bidi="th-TH"/>
                </w:rPr>
                <w:delText>R$ 186,81</w:delText>
              </w:r>
            </w:del>
          </w:p>
        </w:tc>
      </w:tr>
      <w:tr w:rsidR="008601AF" w:rsidRPr="008601AF" w14:paraId="0A8F61F8" w14:textId="77777777" w:rsidTr="00627AA0">
        <w:tblPrEx>
          <w:tblW w:w="5000" w:type="pct"/>
          <w:tblCellMar>
            <w:left w:w="70" w:type="dxa"/>
            <w:right w:w="70" w:type="dxa"/>
          </w:tblCellMar>
          <w:tblPrExChange w:id="7567" w:author="Philippe Hollanda - Oliveira Trust" w:date="2022-07-19T10:08:00Z">
            <w:tblPrEx>
              <w:tblW w:w="5000" w:type="pct"/>
              <w:tblCellMar>
                <w:left w:w="70" w:type="dxa"/>
                <w:right w:w="70" w:type="dxa"/>
              </w:tblCellMar>
            </w:tblPrEx>
          </w:tblPrExChange>
        </w:tblPrEx>
        <w:trPr>
          <w:trHeight w:val="1785"/>
          <w:trPrChange w:id="75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5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0B45F5" w14:textId="69E8A91F" w:rsidR="008601AF" w:rsidRPr="008601AF" w:rsidRDefault="008601AF" w:rsidP="003C2C2A">
            <w:pPr>
              <w:jc w:val="center"/>
              <w:rPr>
                <w:rFonts w:ascii="Trebuchet MS" w:hAnsi="Trebuchet MS" w:cs="Arial"/>
                <w:color w:val="000000"/>
                <w:sz w:val="20"/>
                <w:szCs w:val="20"/>
                <w:lang w:bidi="th-TH"/>
              </w:rPr>
            </w:pPr>
            <w:del w:id="757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879AA7" w14:textId="400A659A" w:rsidR="008601AF" w:rsidRPr="008601AF" w:rsidRDefault="008601AF" w:rsidP="003C2C2A">
            <w:pPr>
              <w:jc w:val="center"/>
              <w:rPr>
                <w:rFonts w:ascii="Trebuchet MS" w:hAnsi="Trebuchet MS" w:cs="Arial"/>
                <w:color w:val="000000"/>
                <w:sz w:val="20"/>
                <w:szCs w:val="20"/>
                <w:lang w:bidi="th-TH"/>
              </w:rPr>
            </w:pPr>
            <w:del w:id="7572" w:author="Philippe Hollanda - Oliveira Trust" w:date="2022-07-19T10:08:00Z">
              <w:r w:rsidRPr="008601AF" w:rsidDel="00627AA0">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44B98D" w14:textId="76B2AFAD" w:rsidR="008601AF" w:rsidRPr="008601AF" w:rsidRDefault="008601AF" w:rsidP="003C2C2A">
            <w:pPr>
              <w:jc w:val="center"/>
              <w:rPr>
                <w:rFonts w:ascii="Trebuchet MS" w:hAnsi="Trebuchet MS" w:cs="Arial"/>
                <w:color w:val="000000"/>
                <w:sz w:val="20"/>
                <w:szCs w:val="20"/>
                <w:lang w:bidi="th-TH"/>
              </w:rPr>
            </w:pPr>
            <w:del w:id="7574" w:author="Philippe Hollanda - Oliveira Trust" w:date="2022-07-19T10:08:00Z">
              <w:r w:rsidRPr="008601AF" w:rsidDel="00627AA0">
                <w:rPr>
                  <w:rFonts w:ascii="Trebuchet MS" w:hAnsi="Trebuchet MS" w:cs="Arial"/>
                  <w:color w:val="000000"/>
                  <w:sz w:val="20"/>
                  <w:szCs w:val="20"/>
                  <w:lang w:bidi="th-TH"/>
                </w:rPr>
                <w:delText>R$ 955,90</w:delText>
              </w:r>
            </w:del>
          </w:p>
        </w:tc>
      </w:tr>
      <w:tr w:rsidR="008601AF" w:rsidRPr="008601AF" w14:paraId="274D97B7" w14:textId="77777777" w:rsidTr="00627AA0">
        <w:tblPrEx>
          <w:tblW w:w="5000" w:type="pct"/>
          <w:tblCellMar>
            <w:left w:w="70" w:type="dxa"/>
            <w:right w:w="70" w:type="dxa"/>
          </w:tblCellMar>
          <w:tblPrExChange w:id="7575" w:author="Philippe Hollanda - Oliveira Trust" w:date="2022-07-19T10:08:00Z">
            <w:tblPrEx>
              <w:tblW w:w="5000" w:type="pct"/>
              <w:tblCellMar>
                <w:left w:w="70" w:type="dxa"/>
                <w:right w:w="70" w:type="dxa"/>
              </w:tblCellMar>
            </w:tblPrEx>
          </w:tblPrExChange>
        </w:tblPrEx>
        <w:trPr>
          <w:trHeight w:val="1785"/>
          <w:trPrChange w:id="75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5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AE116E" w14:textId="36939982" w:rsidR="008601AF" w:rsidRPr="008601AF" w:rsidRDefault="008601AF" w:rsidP="003C2C2A">
            <w:pPr>
              <w:jc w:val="center"/>
              <w:rPr>
                <w:rFonts w:ascii="Trebuchet MS" w:hAnsi="Trebuchet MS" w:cs="Arial"/>
                <w:color w:val="000000"/>
                <w:sz w:val="20"/>
                <w:szCs w:val="20"/>
                <w:lang w:bidi="th-TH"/>
              </w:rPr>
            </w:pPr>
            <w:del w:id="7578" w:author="Philippe Hollanda - Oliveira Trust" w:date="2022-07-19T10:08:00Z">
              <w:r w:rsidRPr="008601AF" w:rsidDel="00627AA0">
                <w:rPr>
                  <w:rFonts w:ascii="Trebuchet MS" w:hAnsi="Trebuchet MS" w:cs="Arial"/>
                  <w:color w:val="000000"/>
                  <w:sz w:val="20"/>
                  <w:szCs w:val="20"/>
                  <w:lang w:bidi="th-TH"/>
                </w:rPr>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DF747D" w14:textId="119FB29B" w:rsidR="008601AF" w:rsidRPr="008601AF" w:rsidRDefault="008601AF" w:rsidP="003C2C2A">
            <w:pPr>
              <w:jc w:val="center"/>
              <w:rPr>
                <w:rFonts w:ascii="Trebuchet MS" w:hAnsi="Trebuchet MS" w:cs="Arial"/>
                <w:color w:val="000000"/>
                <w:sz w:val="20"/>
                <w:szCs w:val="20"/>
                <w:lang w:bidi="th-TH"/>
              </w:rPr>
            </w:pPr>
            <w:del w:id="7580" w:author="Philippe Hollanda - Oliveira Trust" w:date="2022-07-19T10:08:00Z">
              <w:r w:rsidRPr="008601AF" w:rsidDel="00627AA0">
                <w:rPr>
                  <w:rFonts w:ascii="Trebuchet MS" w:hAnsi="Trebuchet MS" w:cs="Arial"/>
                  <w:color w:val="000000"/>
                  <w:sz w:val="20"/>
                  <w:szCs w:val="20"/>
                  <w:lang w:bidi="th-TH"/>
                </w:rPr>
                <w:delText>11/11/2021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84BCD8" w14:textId="1DAD04D9" w:rsidR="008601AF" w:rsidRPr="008601AF" w:rsidRDefault="008601AF" w:rsidP="003C2C2A">
            <w:pPr>
              <w:jc w:val="center"/>
              <w:rPr>
                <w:rFonts w:ascii="Trebuchet MS" w:hAnsi="Trebuchet MS" w:cs="Arial"/>
                <w:color w:val="000000"/>
                <w:sz w:val="20"/>
                <w:szCs w:val="20"/>
                <w:lang w:bidi="th-TH"/>
              </w:rPr>
            </w:pPr>
            <w:del w:id="7582" w:author="Philippe Hollanda - Oliveira Trust" w:date="2022-07-19T10:08:00Z">
              <w:r w:rsidRPr="008601AF" w:rsidDel="00627AA0">
                <w:rPr>
                  <w:rFonts w:ascii="Trebuchet MS" w:hAnsi="Trebuchet MS" w:cs="Arial"/>
                  <w:color w:val="000000"/>
                  <w:sz w:val="20"/>
                  <w:szCs w:val="20"/>
                  <w:lang w:bidi="th-TH"/>
                </w:rPr>
                <w:delText>R$ 1.914,00</w:delText>
              </w:r>
            </w:del>
          </w:p>
        </w:tc>
      </w:tr>
      <w:tr w:rsidR="008601AF" w:rsidRPr="008601AF" w14:paraId="34F300C4" w14:textId="77777777" w:rsidTr="00627AA0">
        <w:tblPrEx>
          <w:tblW w:w="5000" w:type="pct"/>
          <w:tblCellMar>
            <w:left w:w="70" w:type="dxa"/>
            <w:right w:w="70" w:type="dxa"/>
          </w:tblCellMar>
          <w:tblPrExChange w:id="7583" w:author="Philippe Hollanda - Oliveira Trust" w:date="2022-07-19T10:08:00Z">
            <w:tblPrEx>
              <w:tblW w:w="5000" w:type="pct"/>
              <w:tblCellMar>
                <w:left w:w="70" w:type="dxa"/>
                <w:right w:w="70" w:type="dxa"/>
              </w:tblCellMar>
            </w:tblPrEx>
          </w:tblPrExChange>
        </w:tblPrEx>
        <w:trPr>
          <w:trHeight w:val="1785"/>
          <w:trPrChange w:id="758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58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C21AE0" w14:textId="082A6F31" w:rsidR="008601AF" w:rsidRPr="008601AF" w:rsidRDefault="008601AF" w:rsidP="003C2C2A">
            <w:pPr>
              <w:jc w:val="center"/>
              <w:rPr>
                <w:rFonts w:ascii="Trebuchet MS" w:hAnsi="Trebuchet MS" w:cs="Arial"/>
                <w:color w:val="000000"/>
                <w:sz w:val="20"/>
                <w:szCs w:val="20"/>
                <w:lang w:bidi="th-TH"/>
              </w:rPr>
            </w:pPr>
            <w:del w:id="7586"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8DE395" w14:textId="3B10A22D" w:rsidR="008601AF" w:rsidRPr="008601AF" w:rsidRDefault="008601AF" w:rsidP="003C2C2A">
            <w:pPr>
              <w:jc w:val="center"/>
              <w:rPr>
                <w:rFonts w:ascii="Trebuchet MS" w:hAnsi="Trebuchet MS" w:cs="Arial"/>
                <w:color w:val="000000"/>
                <w:sz w:val="20"/>
                <w:szCs w:val="20"/>
                <w:lang w:bidi="th-TH"/>
              </w:rPr>
            </w:pPr>
            <w:del w:id="7588"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60ADA9" w14:textId="5774E8B7" w:rsidR="008601AF" w:rsidRPr="008601AF" w:rsidRDefault="008601AF" w:rsidP="003C2C2A">
            <w:pPr>
              <w:jc w:val="center"/>
              <w:rPr>
                <w:rFonts w:ascii="Trebuchet MS" w:hAnsi="Trebuchet MS" w:cs="Arial"/>
                <w:color w:val="000000"/>
                <w:sz w:val="20"/>
                <w:szCs w:val="20"/>
                <w:lang w:bidi="th-TH"/>
              </w:rPr>
            </w:pPr>
            <w:del w:id="7590" w:author="Philippe Hollanda - Oliveira Trust" w:date="2022-07-19T10:08:00Z">
              <w:r w:rsidRPr="008601AF" w:rsidDel="00627AA0">
                <w:rPr>
                  <w:rFonts w:ascii="Trebuchet MS" w:hAnsi="Trebuchet MS" w:cs="Arial"/>
                  <w:color w:val="000000"/>
                  <w:sz w:val="20"/>
                  <w:szCs w:val="20"/>
                  <w:lang w:bidi="th-TH"/>
                </w:rPr>
                <w:delText>R$ 1.757,70</w:delText>
              </w:r>
            </w:del>
          </w:p>
        </w:tc>
      </w:tr>
      <w:tr w:rsidR="008601AF" w:rsidRPr="008601AF" w14:paraId="43E11FBF" w14:textId="77777777" w:rsidTr="00627AA0">
        <w:tblPrEx>
          <w:tblW w:w="5000" w:type="pct"/>
          <w:tblCellMar>
            <w:left w:w="70" w:type="dxa"/>
            <w:right w:w="70" w:type="dxa"/>
          </w:tblCellMar>
          <w:tblPrExChange w:id="7591" w:author="Philippe Hollanda - Oliveira Trust" w:date="2022-07-19T10:08:00Z">
            <w:tblPrEx>
              <w:tblW w:w="5000" w:type="pct"/>
              <w:tblCellMar>
                <w:left w:w="70" w:type="dxa"/>
                <w:right w:w="70" w:type="dxa"/>
              </w:tblCellMar>
            </w:tblPrEx>
          </w:tblPrExChange>
        </w:tblPrEx>
        <w:trPr>
          <w:trHeight w:val="1785"/>
          <w:trPrChange w:id="759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59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7126E8" w14:textId="01DA6E6E" w:rsidR="008601AF" w:rsidRPr="008601AF" w:rsidRDefault="008601AF" w:rsidP="003C2C2A">
            <w:pPr>
              <w:jc w:val="center"/>
              <w:rPr>
                <w:rFonts w:ascii="Trebuchet MS" w:hAnsi="Trebuchet MS" w:cs="Arial"/>
                <w:color w:val="000000"/>
                <w:sz w:val="20"/>
                <w:szCs w:val="20"/>
                <w:lang w:bidi="th-TH"/>
              </w:rPr>
            </w:pPr>
            <w:del w:id="7594" w:author="Philippe Hollanda - Oliveira Trust" w:date="2022-07-19T10:08:00Z">
              <w:r w:rsidRPr="008601AF" w:rsidDel="00627AA0">
                <w:rPr>
                  <w:rFonts w:ascii="Trebuchet MS" w:hAnsi="Trebuchet MS" w:cs="Arial"/>
                  <w:color w:val="000000"/>
                  <w:sz w:val="20"/>
                  <w:szCs w:val="20"/>
                  <w:lang w:bidi="th-TH"/>
                </w:rPr>
                <w:delText>PERFIL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59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EE8BF7" w14:textId="7C4518EE" w:rsidR="008601AF" w:rsidRPr="008601AF" w:rsidRDefault="008601AF" w:rsidP="003C2C2A">
            <w:pPr>
              <w:jc w:val="center"/>
              <w:rPr>
                <w:rFonts w:ascii="Trebuchet MS" w:hAnsi="Trebuchet MS" w:cs="Arial"/>
                <w:color w:val="000000"/>
                <w:sz w:val="20"/>
                <w:szCs w:val="20"/>
                <w:lang w:bidi="th-TH"/>
              </w:rPr>
            </w:pPr>
            <w:del w:id="7596" w:author="Philippe Hollanda - Oliveira Trust" w:date="2022-07-19T10:08:00Z">
              <w:r w:rsidRPr="008601AF" w:rsidDel="00627AA0">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59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7C5BF8" w14:textId="5EF87248" w:rsidR="008601AF" w:rsidRPr="008601AF" w:rsidRDefault="008601AF" w:rsidP="003C2C2A">
            <w:pPr>
              <w:jc w:val="center"/>
              <w:rPr>
                <w:rFonts w:ascii="Trebuchet MS" w:hAnsi="Trebuchet MS" w:cs="Arial"/>
                <w:color w:val="000000"/>
                <w:sz w:val="20"/>
                <w:szCs w:val="20"/>
                <w:lang w:bidi="th-TH"/>
              </w:rPr>
            </w:pPr>
            <w:del w:id="7598" w:author="Philippe Hollanda - Oliveira Trust" w:date="2022-07-19T10:08:00Z">
              <w:r w:rsidRPr="008601AF" w:rsidDel="00627AA0">
                <w:rPr>
                  <w:rFonts w:ascii="Trebuchet MS" w:hAnsi="Trebuchet MS" w:cs="Arial"/>
                  <w:color w:val="000000"/>
                  <w:sz w:val="20"/>
                  <w:szCs w:val="20"/>
                  <w:lang w:bidi="th-TH"/>
                </w:rPr>
                <w:delText>R$ 2.635,05</w:delText>
              </w:r>
            </w:del>
          </w:p>
        </w:tc>
      </w:tr>
      <w:tr w:rsidR="008601AF" w:rsidRPr="008601AF" w14:paraId="4482C8EB" w14:textId="77777777" w:rsidTr="00627AA0">
        <w:tblPrEx>
          <w:tblW w:w="5000" w:type="pct"/>
          <w:tblCellMar>
            <w:left w:w="70" w:type="dxa"/>
            <w:right w:w="70" w:type="dxa"/>
          </w:tblCellMar>
          <w:tblPrExChange w:id="7599" w:author="Philippe Hollanda - Oliveira Trust" w:date="2022-07-19T10:08:00Z">
            <w:tblPrEx>
              <w:tblW w:w="5000" w:type="pct"/>
              <w:tblCellMar>
                <w:left w:w="70" w:type="dxa"/>
                <w:right w:w="70" w:type="dxa"/>
              </w:tblCellMar>
            </w:tblPrEx>
          </w:tblPrExChange>
        </w:tblPrEx>
        <w:trPr>
          <w:trHeight w:val="1785"/>
          <w:trPrChange w:id="760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60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E8BB66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60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E098D4" w14:textId="15287731" w:rsidR="008601AF" w:rsidRPr="008601AF" w:rsidRDefault="008601AF" w:rsidP="003C2C2A">
            <w:pPr>
              <w:jc w:val="center"/>
              <w:rPr>
                <w:rFonts w:ascii="Trebuchet MS" w:hAnsi="Trebuchet MS" w:cs="Arial"/>
                <w:color w:val="000000"/>
                <w:sz w:val="20"/>
                <w:szCs w:val="20"/>
                <w:lang w:bidi="th-TH"/>
              </w:rPr>
            </w:pPr>
            <w:del w:id="7603"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0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53E4F2" w14:textId="33CB3120" w:rsidR="008601AF" w:rsidRPr="008601AF" w:rsidRDefault="008601AF" w:rsidP="003C2C2A">
            <w:pPr>
              <w:jc w:val="center"/>
              <w:rPr>
                <w:rFonts w:ascii="Trebuchet MS" w:hAnsi="Trebuchet MS" w:cs="Arial"/>
                <w:color w:val="000000"/>
                <w:sz w:val="20"/>
                <w:szCs w:val="20"/>
                <w:lang w:bidi="th-TH"/>
              </w:rPr>
            </w:pPr>
            <w:del w:id="7605" w:author="Philippe Hollanda - Oliveira Trust" w:date="2022-07-19T10:08:00Z">
              <w:r w:rsidRPr="008601AF" w:rsidDel="00627AA0">
                <w:rPr>
                  <w:rFonts w:ascii="Trebuchet MS" w:hAnsi="Trebuchet MS" w:cs="Arial"/>
                  <w:color w:val="000000"/>
                  <w:sz w:val="20"/>
                  <w:szCs w:val="20"/>
                  <w:lang w:bidi="th-TH"/>
                </w:rPr>
                <w:delText>R$ 2.635,05</w:delText>
              </w:r>
            </w:del>
          </w:p>
        </w:tc>
      </w:tr>
      <w:tr w:rsidR="008601AF" w:rsidRPr="008601AF" w14:paraId="1126D099" w14:textId="77777777" w:rsidTr="00627AA0">
        <w:tblPrEx>
          <w:tblW w:w="5000" w:type="pct"/>
          <w:tblCellMar>
            <w:left w:w="70" w:type="dxa"/>
            <w:right w:w="70" w:type="dxa"/>
          </w:tblCellMar>
          <w:tblPrExChange w:id="7606" w:author="Philippe Hollanda - Oliveira Trust" w:date="2022-07-19T10:08:00Z">
            <w:tblPrEx>
              <w:tblW w:w="5000" w:type="pct"/>
              <w:tblCellMar>
                <w:left w:w="70" w:type="dxa"/>
                <w:right w:w="70" w:type="dxa"/>
              </w:tblCellMar>
            </w:tblPrEx>
          </w:tblPrExChange>
        </w:tblPrEx>
        <w:trPr>
          <w:trHeight w:val="1785"/>
          <w:trPrChange w:id="7607"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608"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862B14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6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D378301" w14:textId="2FA7CEB8" w:rsidR="008601AF" w:rsidRPr="008601AF" w:rsidRDefault="008601AF" w:rsidP="003C2C2A">
            <w:pPr>
              <w:jc w:val="center"/>
              <w:rPr>
                <w:rFonts w:ascii="Trebuchet MS" w:hAnsi="Trebuchet MS" w:cs="Arial"/>
                <w:color w:val="000000"/>
                <w:sz w:val="20"/>
                <w:szCs w:val="20"/>
                <w:lang w:bidi="th-TH"/>
              </w:rPr>
            </w:pPr>
            <w:del w:id="7610" w:author="Philippe Hollanda - Oliveira Trust" w:date="2022-07-19T10:08:00Z">
              <w:r w:rsidRPr="008601AF" w:rsidDel="00627AA0">
                <w:rPr>
                  <w:rFonts w:ascii="Trebuchet MS" w:hAnsi="Trebuchet MS" w:cs="Arial"/>
                  <w:color w:val="000000"/>
                  <w:sz w:val="20"/>
                  <w:szCs w:val="20"/>
                  <w:lang w:bidi="th-TH"/>
                </w:rPr>
                <w:delText>13/12/2021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A97629" w14:textId="4C713FC2" w:rsidR="008601AF" w:rsidRPr="008601AF" w:rsidRDefault="008601AF" w:rsidP="003C2C2A">
            <w:pPr>
              <w:jc w:val="center"/>
              <w:rPr>
                <w:rFonts w:ascii="Trebuchet MS" w:hAnsi="Trebuchet MS" w:cs="Arial"/>
                <w:color w:val="000000"/>
                <w:sz w:val="20"/>
                <w:szCs w:val="20"/>
                <w:lang w:bidi="th-TH"/>
              </w:rPr>
            </w:pPr>
            <w:del w:id="7612" w:author="Philippe Hollanda - Oliveira Trust" w:date="2022-07-19T10:08:00Z">
              <w:r w:rsidRPr="008601AF" w:rsidDel="00627AA0">
                <w:rPr>
                  <w:rFonts w:ascii="Trebuchet MS" w:hAnsi="Trebuchet MS" w:cs="Arial"/>
                  <w:color w:val="000000"/>
                  <w:sz w:val="20"/>
                  <w:szCs w:val="20"/>
                  <w:lang w:bidi="th-TH"/>
                </w:rPr>
                <w:delText>R$ 2.635,05</w:delText>
              </w:r>
            </w:del>
          </w:p>
        </w:tc>
      </w:tr>
      <w:tr w:rsidR="008601AF" w:rsidRPr="008601AF" w14:paraId="2795DE68" w14:textId="77777777" w:rsidTr="00627AA0">
        <w:tblPrEx>
          <w:tblW w:w="5000" w:type="pct"/>
          <w:tblCellMar>
            <w:left w:w="70" w:type="dxa"/>
            <w:right w:w="70" w:type="dxa"/>
          </w:tblCellMar>
          <w:tblPrExChange w:id="7613" w:author="Philippe Hollanda - Oliveira Trust" w:date="2022-07-19T10:08:00Z">
            <w:tblPrEx>
              <w:tblW w:w="5000" w:type="pct"/>
              <w:tblCellMar>
                <w:left w:w="70" w:type="dxa"/>
                <w:right w:w="70" w:type="dxa"/>
              </w:tblCellMar>
            </w:tblPrEx>
          </w:tblPrExChange>
        </w:tblPrEx>
        <w:trPr>
          <w:trHeight w:val="1785"/>
          <w:trPrChange w:id="76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6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1D3EEC" w14:textId="6FCC0E8F" w:rsidR="008601AF" w:rsidRPr="008601AF" w:rsidRDefault="008601AF" w:rsidP="003C2C2A">
            <w:pPr>
              <w:jc w:val="center"/>
              <w:rPr>
                <w:rFonts w:ascii="Trebuchet MS" w:hAnsi="Trebuchet MS" w:cs="Arial"/>
                <w:color w:val="000000"/>
                <w:sz w:val="20"/>
                <w:szCs w:val="20"/>
                <w:lang w:bidi="th-TH"/>
              </w:rPr>
            </w:pPr>
            <w:del w:id="761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6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03A633" w14:textId="74E0D158" w:rsidR="008601AF" w:rsidRPr="008601AF" w:rsidRDefault="008601AF" w:rsidP="003C2C2A">
            <w:pPr>
              <w:jc w:val="center"/>
              <w:rPr>
                <w:rFonts w:ascii="Trebuchet MS" w:hAnsi="Trebuchet MS" w:cs="Arial"/>
                <w:color w:val="000000"/>
                <w:sz w:val="20"/>
                <w:szCs w:val="20"/>
                <w:lang w:bidi="th-TH"/>
              </w:rPr>
            </w:pPr>
            <w:del w:id="7618" w:author="Philippe Hollanda - Oliveira Trust" w:date="2022-07-19T10:08:00Z">
              <w:r w:rsidRPr="008601AF" w:rsidDel="00627AA0">
                <w:rPr>
                  <w:rFonts w:ascii="Trebuchet MS" w:hAnsi="Trebuchet MS" w:cs="Arial"/>
                  <w:color w:val="000000"/>
                  <w:sz w:val="20"/>
                  <w:szCs w:val="20"/>
                  <w:lang w:bidi="th-TH"/>
                </w:rPr>
                <w:delText>03/11/2021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0BAA6D" w14:textId="53B22922" w:rsidR="008601AF" w:rsidRPr="008601AF" w:rsidRDefault="008601AF" w:rsidP="003C2C2A">
            <w:pPr>
              <w:jc w:val="center"/>
              <w:rPr>
                <w:rFonts w:ascii="Trebuchet MS" w:hAnsi="Trebuchet MS" w:cs="Arial"/>
                <w:color w:val="000000"/>
                <w:sz w:val="20"/>
                <w:szCs w:val="20"/>
                <w:lang w:bidi="th-TH"/>
              </w:rPr>
            </w:pPr>
            <w:del w:id="7620" w:author="Philippe Hollanda - Oliveira Trust" w:date="2022-07-19T10:08:00Z">
              <w:r w:rsidRPr="008601AF" w:rsidDel="00627AA0">
                <w:rPr>
                  <w:rFonts w:ascii="Trebuchet MS" w:hAnsi="Trebuchet MS" w:cs="Arial"/>
                  <w:color w:val="000000"/>
                  <w:sz w:val="20"/>
                  <w:szCs w:val="20"/>
                  <w:lang w:bidi="th-TH"/>
                </w:rPr>
                <w:delText>R$ 4.035,00</w:delText>
              </w:r>
            </w:del>
          </w:p>
        </w:tc>
      </w:tr>
      <w:tr w:rsidR="008601AF" w:rsidRPr="008601AF" w14:paraId="184CCB6A" w14:textId="77777777" w:rsidTr="00627AA0">
        <w:tblPrEx>
          <w:tblW w:w="5000" w:type="pct"/>
          <w:tblCellMar>
            <w:left w:w="70" w:type="dxa"/>
            <w:right w:w="70" w:type="dxa"/>
          </w:tblCellMar>
          <w:tblPrExChange w:id="7621" w:author="Philippe Hollanda - Oliveira Trust" w:date="2022-07-19T10:08:00Z">
            <w:tblPrEx>
              <w:tblW w:w="5000" w:type="pct"/>
              <w:tblCellMar>
                <w:left w:w="70" w:type="dxa"/>
                <w:right w:w="70" w:type="dxa"/>
              </w:tblCellMar>
            </w:tblPrEx>
          </w:tblPrExChange>
        </w:tblPrEx>
        <w:trPr>
          <w:trHeight w:val="1785"/>
          <w:trPrChange w:id="76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6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820835" w14:textId="1419F5CC" w:rsidR="008601AF" w:rsidRPr="008601AF" w:rsidRDefault="008601AF" w:rsidP="003C2C2A">
            <w:pPr>
              <w:jc w:val="center"/>
              <w:rPr>
                <w:rFonts w:ascii="Trebuchet MS" w:hAnsi="Trebuchet MS" w:cs="Arial"/>
                <w:color w:val="000000"/>
                <w:sz w:val="20"/>
                <w:szCs w:val="20"/>
                <w:lang w:bidi="th-TH"/>
              </w:rPr>
            </w:pPr>
            <w:del w:id="7624"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6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81BD96" w14:textId="6ED247D0" w:rsidR="008601AF" w:rsidRPr="008601AF" w:rsidRDefault="008601AF" w:rsidP="003C2C2A">
            <w:pPr>
              <w:jc w:val="center"/>
              <w:rPr>
                <w:rFonts w:ascii="Trebuchet MS" w:hAnsi="Trebuchet MS" w:cs="Arial"/>
                <w:color w:val="000000"/>
                <w:sz w:val="20"/>
                <w:szCs w:val="20"/>
                <w:lang w:bidi="th-TH"/>
              </w:rPr>
            </w:pPr>
            <w:del w:id="7626" w:author="Philippe Hollanda - Oliveira Trust" w:date="2022-07-19T10:08:00Z">
              <w:r w:rsidRPr="008601AF" w:rsidDel="00627AA0">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52DF49" w14:textId="02576BE1" w:rsidR="008601AF" w:rsidRPr="008601AF" w:rsidRDefault="008601AF" w:rsidP="003C2C2A">
            <w:pPr>
              <w:jc w:val="center"/>
              <w:rPr>
                <w:rFonts w:ascii="Trebuchet MS" w:hAnsi="Trebuchet MS" w:cs="Arial"/>
                <w:color w:val="000000"/>
                <w:sz w:val="20"/>
                <w:szCs w:val="20"/>
                <w:lang w:bidi="th-TH"/>
              </w:rPr>
            </w:pPr>
            <w:del w:id="7628" w:author="Philippe Hollanda - Oliveira Trust" w:date="2022-07-19T10:08:00Z">
              <w:r w:rsidRPr="008601AF" w:rsidDel="00627AA0">
                <w:rPr>
                  <w:rFonts w:ascii="Trebuchet MS" w:hAnsi="Trebuchet MS" w:cs="Arial"/>
                  <w:color w:val="000000"/>
                  <w:sz w:val="20"/>
                  <w:szCs w:val="20"/>
                  <w:lang w:bidi="th-TH"/>
                </w:rPr>
                <w:delText>R$ 24.470,00</w:delText>
              </w:r>
            </w:del>
          </w:p>
        </w:tc>
      </w:tr>
      <w:tr w:rsidR="008601AF" w:rsidRPr="008601AF" w14:paraId="2AD21B5D" w14:textId="77777777" w:rsidTr="00627AA0">
        <w:tblPrEx>
          <w:tblW w:w="5000" w:type="pct"/>
          <w:tblCellMar>
            <w:left w:w="70" w:type="dxa"/>
            <w:right w:w="70" w:type="dxa"/>
          </w:tblCellMar>
          <w:tblPrExChange w:id="7629" w:author="Philippe Hollanda - Oliveira Trust" w:date="2022-07-19T10:08:00Z">
            <w:tblPrEx>
              <w:tblW w:w="5000" w:type="pct"/>
              <w:tblCellMar>
                <w:left w:w="70" w:type="dxa"/>
                <w:right w:w="70" w:type="dxa"/>
              </w:tblCellMar>
            </w:tblPrEx>
          </w:tblPrExChange>
        </w:tblPrEx>
        <w:trPr>
          <w:trHeight w:val="1785"/>
          <w:trPrChange w:id="76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6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245775" w14:textId="18DB811F" w:rsidR="008601AF" w:rsidRPr="008601AF" w:rsidRDefault="008601AF" w:rsidP="003C2C2A">
            <w:pPr>
              <w:jc w:val="center"/>
              <w:rPr>
                <w:rFonts w:ascii="Trebuchet MS" w:hAnsi="Trebuchet MS" w:cs="Arial"/>
                <w:color w:val="000000"/>
                <w:sz w:val="20"/>
                <w:szCs w:val="20"/>
                <w:lang w:bidi="th-TH"/>
              </w:rPr>
            </w:pPr>
            <w:del w:id="763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6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3BF4F3" w14:textId="2383F85B" w:rsidR="008601AF" w:rsidRPr="008601AF" w:rsidRDefault="008601AF" w:rsidP="003C2C2A">
            <w:pPr>
              <w:jc w:val="center"/>
              <w:rPr>
                <w:rFonts w:ascii="Trebuchet MS" w:hAnsi="Trebuchet MS" w:cs="Arial"/>
                <w:color w:val="000000"/>
                <w:sz w:val="20"/>
                <w:szCs w:val="20"/>
                <w:lang w:bidi="th-TH"/>
              </w:rPr>
            </w:pPr>
            <w:del w:id="7634" w:author="Philippe Hollanda - Oliveira Trust" w:date="2022-07-19T10:08:00Z">
              <w:r w:rsidRPr="008601AF" w:rsidDel="00627AA0">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30F921" w14:textId="42F747A2" w:rsidR="008601AF" w:rsidRPr="008601AF" w:rsidRDefault="008601AF" w:rsidP="003C2C2A">
            <w:pPr>
              <w:jc w:val="center"/>
              <w:rPr>
                <w:rFonts w:ascii="Trebuchet MS" w:hAnsi="Trebuchet MS" w:cs="Arial"/>
                <w:color w:val="000000"/>
                <w:sz w:val="20"/>
                <w:szCs w:val="20"/>
                <w:lang w:bidi="th-TH"/>
              </w:rPr>
            </w:pPr>
            <w:del w:id="7636" w:author="Philippe Hollanda - Oliveira Trust" w:date="2022-07-19T10:08:00Z">
              <w:r w:rsidRPr="008601AF" w:rsidDel="00627AA0">
                <w:rPr>
                  <w:rFonts w:ascii="Trebuchet MS" w:hAnsi="Trebuchet MS" w:cs="Arial"/>
                  <w:color w:val="000000"/>
                  <w:sz w:val="20"/>
                  <w:szCs w:val="20"/>
                  <w:lang w:bidi="th-TH"/>
                </w:rPr>
                <w:delText>R$ 1.926,84</w:delText>
              </w:r>
            </w:del>
          </w:p>
        </w:tc>
      </w:tr>
      <w:tr w:rsidR="008601AF" w:rsidRPr="008601AF" w14:paraId="206BE348" w14:textId="77777777" w:rsidTr="00627AA0">
        <w:tblPrEx>
          <w:tblW w:w="5000" w:type="pct"/>
          <w:tblCellMar>
            <w:left w:w="70" w:type="dxa"/>
            <w:right w:w="70" w:type="dxa"/>
          </w:tblCellMar>
          <w:tblPrExChange w:id="7637" w:author="Philippe Hollanda - Oliveira Trust" w:date="2022-07-19T10:08:00Z">
            <w:tblPrEx>
              <w:tblW w:w="5000" w:type="pct"/>
              <w:tblCellMar>
                <w:left w:w="70" w:type="dxa"/>
                <w:right w:w="70" w:type="dxa"/>
              </w:tblCellMar>
            </w:tblPrEx>
          </w:tblPrExChange>
        </w:tblPrEx>
        <w:trPr>
          <w:trHeight w:val="1785"/>
          <w:trPrChange w:id="76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6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709759" w14:textId="79AA1E8F" w:rsidR="008601AF" w:rsidRPr="008601AF" w:rsidRDefault="008601AF" w:rsidP="003C2C2A">
            <w:pPr>
              <w:jc w:val="center"/>
              <w:rPr>
                <w:rFonts w:ascii="Trebuchet MS" w:hAnsi="Trebuchet MS" w:cs="Arial"/>
                <w:color w:val="000000"/>
                <w:sz w:val="20"/>
                <w:szCs w:val="20"/>
                <w:lang w:bidi="th-TH"/>
              </w:rPr>
            </w:pPr>
            <w:del w:id="764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6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6B25FF" w14:textId="54271053" w:rsidR="008601AF" w:rsidRPr="008601AF" w:rsidRDefault="008601AF" w:rsidP="003C2C2A">
            <w:pPr>
              <w:jc w:val="center"/>
              <w:rPr>
                <w:rFonts w:ascii="Trebuchet MS" w:hAnsi="Trebuchet MS" w:cs="Arial"/>
                <w:color w:val="000000"/>
                <w:sz w:val="20"/>
                <w:szCs w:val="20"/>
                <w:lang w:bidi="th-TH"/>
              </w:rPr>
            </w:pPr>
            <w:del w:id="7642" w:author="Philippe Hollanda - Oliveira Trust" w:date="2022-07-19T10:08:00Z">
              <w:r w:rsidRPr="008601AF" w:rsidDel="00627AA0">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9D7A5B" w14:textId="37F52F5F" w:rsidR="008601AF" w:rsidRPr="008601AF" w:rsidRDefault="008601AF" w:rsidP="003C2C2A">
            <w:pPr>
              <w:jc w:val="center"/>
              <w:rPr>
                <w:rFonts w:ascii="Trebuchet MS" w:hAnsi="Trebuchet MS" w:cs="Arial"/>
                <w:color w:val="000000"/>
                <w:sz w:val="20"/>
                <w:szCs w:val="20"/>
                <w:lang w:bidi="th-TH"/>
              </w:rPr>
            </w:pPr>
            <w:del w:id="7644" w:author="Philippe Hollanda - Oliveira Trust" w:date="2022-07-19T10:08:00Z">
              <w:r w:rsidRPr="008601AF" w:rsidDel="00627AA0">
                <w:rPr>
                  <w:rFonts w:ascii="Trebuchet MS" w:hAnsi="Trebuchet MS" w:cs="Arial"/>
                  <w:color w:val="000000"/>
                  <w:sz w:val="20"/>
                  <w:szCs w:val="20"/>
                  <w:lang w:bidi="th-TH"/>
                </w:rPr>
                <w:delText>R$ 2.520,00</w:delText>
              </w:r>
            </w:del>
          </w:p>
        </w:tc>
      </w:tr>
      <w:tr w:rsidR="008601AF" w:rsidRPr="008601AF" w14:paraId="633B96D6" w14:textId="77777777" w:rsidTr="00627AA0">
        <w:tblPrEx>
          <w:tblW w:w="5000" w:type="pct"/>
          <w:tblCellMar>
            <w:left w:w="70" w:type="dxa"/>
            <w:right w:w="70" w:type="dxa"/>
          </w:tblCellMar>
          <w:tblPrExChange w:id="7645" w:author="Philippe Hollanda - Oliveira Trust" w:date="2022-07-19T10:08:00Z">
            <w:tblPrEx>
              <w:tblW w:w="5000" w:type="pct"/>
              <w:tblCellMar>
                <w:left w:w="70" w:type="dxa"/>
                <w:right w:w="70" w:type="dxa"/>
              </w:tblCellMar>
            </w:tblPrEx>
          </w:tblPrExChange>
        </w:tblPrEx>
        <w:trPr>
          <w:trHeight w:val="1785"/>
          <w:trPrChange w:id="764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64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FAFC0C" w14:textId="385A29CD" w:rsidR="008601AF" w:rsidRPr="008601AF" w:rsidRDefault="008601AF" w:rsidP="003C2C2A">
            <w:pPr>
              <w:jc w:val="center"/>
              <w:rPr>
                <w:rFonts w:ascii="Trebuchet MS" w:hAnsi="Trebuchet MS" w:cs="Arial"/>
                <w:color w:val="000000"/>
                <w:sz w:val="20"/>
                <w:szCs w:val="20"/>
                <w:lang w:bidi="th-TH"/>
              </w:rPr>
            </w:pPr>
            <w:del w:id="7648" w:author="Philippe Hollanda - Oliveira Trust" w:date="2022-07-19T10:08:00Z">
              <w:r w:rsidRPr="008601AF" w:rsidDel="00627AA0">
                <w:rPr>
                  <w:rFonts w:ascii="Trebuchet MS" w:hAnsi="Trebuchet MS" w:cs="Arial"/>
                  <w:color w:val="000000"/>
                  <w:sz w:val="20"/>
                  <w:szCs w:val="20"/>
                  <w:lang w:bidi="th-TH"/>
                </w:rPr>
                <w:delText xml:space="preserve">PERFIL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6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A44FB8" w14:textId="12DCB6B6" w:rsidR="008601AF" w:rsidRPr="008601AF" w:rsidRDefault="008601AF" w:rsidP="003C2C2A">
            <w:pPr>
              <w:jc w:val="center"/>
              <w:rPr>
                <w:rFonts w:ascii="Trebuchet MS" w:hAnsi="Trebuchet MS" w:cs="Arial"/>
                <w:color w:val="000000"/>
                <w:sz w:val="20"/>
                <w:szCs w:val="20"/>
                <w:lang w:bidi="th-TH"/>
              </w:rPr>
            </w:pPr>
            <w:del w:id="7650"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932D40" w14:textId="0E634F0F" w:rsidR="008601AF" w:rsidRPr="008601AF" w:rsidRDefault="008601AF" w:rsidP="003C2C2A">
            <w:pPr>
              <w:jc w:val="center"/>
              <w:rPr>
                <w:rFonts w:ascii="Trebuchet MS" w:hAnsi="Trebuchet MS" w:cs="Arial"/>
                <w:color w:val="000000"/>
                <w:sz w:val="20"/>
                <w:szCs w:val="20"/>
                <w:lang w:bidi="th-TH"/>
              </w:rPr>
            </w:pPr>
            <w:del w:id="7652" w:author="Philippe Hollanda - Oliveira Trust" w:date="2022-07-19T10:08:00Z">
              <w:r w:rsidRPr="008601AF" w:rsidDel="00627AA0">
                <w:rPr>
                  <w:rFonts w:ascii="Trebuchet MS" w:hAnsi="Trebuchet MS" w:cs="Arial"/>
                  <w:color w:val="000000"/>
                  <w:sz w:val="20"/>
                  <w:szCs w:val="20"/>
                  <w:lang w:bidi="th-TH"/>
                </w:rPr>
                <w:delText>R$ 1.461,46</w:delText>
              </w:r>
            </w:del>
          </w:p>
        </w:tc>
      </w:tr>
      <w:tr w:rsidR="008601AF" w:rsidRPr="008601AF" w14:paraId="3185263B" w14:textId="77777777" w:rsidTr="00627AA0">
        <w:tblPrEx>
          <w:tblW w:w="5000" w:type="pct"/>
          <w:tblCellMar>
            <w:left w:w="70" w:type="dxa"/>
            <w:right w:w="70" w:type="dxa"/>
          </w:tblCellMar>
          <w:tblPrExChange w:id="7653" w:author="Philippe Hollanda - Oliveira Trust" w:date="2022-07-19T10:08:00Z">
            <w:tblPrEx>
              <w:tblW w:w="5000" w:type="pct"/>
              <w:tblCellMar>
                <w:left w:w="70" w:type="dxa"/>
                <w:right w:w="70" w:type="dxa"/>
              </w:tblCellMar>
            </w:tblPrEx>
          </w:tblPrExChange>
        </w:tblPrEx>
        <w:trPr>
          <w:trHeight w:val="1785"/>
          <w:trPrChange w:id="765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65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0167E7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65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FF5DB8" w14:textId="573ACEA6" w:rsidR="008601AF" w:rsidRPr="008601AF" w:rsidRDefault="008601AF" w:rsidP="003C2C2A">
            <w:pPr>
              <w:jc w:val="center"/>
              <w:rPr>
                <w:rFonts w:ascii="Trebuchet MS" w:hAnsi="Trebuchet MS" w:cs="Arial"/>
                <w:color w:val="000000"/>
                <w:sz w:val="20"/>
                <w:szCs w:val="20"/>
                <w:lang w:bidi="th-TH"/>
              </w:rPr>
            </w:pPr>
            <w:del w:id="7657"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5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BB53A8" w14:textId="76027476" w:rsidR="008601AF" w:rsidRPr="008601AF" w:rsidRDefault="008601AF" w:rsidP="003C2C2A">
            <w:pPr>
              <w:jc w:val="center"/>
              <w:rPr>
                <w:rFonts w:ascii="Trebuchet MS" w:hAnsi="Trebuchet MS" w:cs="Arial"/>
                <w:color w:val="000000"/>
                <w:sz w:val="20"/>
                <w:szCs w:val="20"/>
                <w:lang w:bidi="th-TH"/>
              </w:rPr>
            </w:pPr>
            <w:del w:id="7659" w:author="Philippe Hollanda - Oliveira Trust" w:date="2022-07-19T10:08:00Z">
              <w:r w:rsidRPr="008601AF" w:rsidDel="00627AA0">
                <w:rPr>
                  <w:rFonts w:ascii="Trebuchet MS" w:hAnsi="Trebuchet MS" w:cs="Arial"/>
                  <w:color w:val="000000"/>
                  <w:sz w:val="20"/>
                  <w:szCs w:val="20"/>
                  <w:lang w:bidi="th-TH"/>
                </w:rPr>
                <w:delText>R$ 1.461,47</w:delText>
              </w:r>
            </w:del>
          </w:p>
        </w:tc>
      </w:tr>
      <w:tr w:rsidR="008601AF" w:rsidRPr="008601AF" w14:paraId="12CDAB1F" w14:textId="77777777" w:rsidTr="00627AA0">
        <w:tblPrEx>
          <w:tblW w:w="5000" w:type="pct"/>
          <w:tblCellMar>
            <w:left w:w="70" w:type="dxa"/>
            <w:right w:w="70" w:type="dxa"/>
          </w:tblCellMar>
          <w:tblPrExChange w:id="7660" w:author="Philippe Hollanda - Oliveira Trust" w:date="2022-07-19T10:08:00Z">
            <w:tblPrEx>
              <w:tblW w:w="5000" w:type="pct"/>
              <w:tblCellMar>
                <w:left w:w="70" w:type="dxa"/>
                <w:right w:w="70" w:type="dxa"/>
              </w:tblCellMar>
            </w:tblPrEx>
          </w:tblPrExChange>
        </w:tblPrEx>
        <w:trPr>
          <w:trHeight w:val="1785"/>
          <w:trPrChange w:id="766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66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C1862E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66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96031E" w14:textId="2B0C2876" w:rsidR="008601AF" w:rsidRPr="008601AF" w:rsidRDefault="008601AF" w:rsidP="003C2C2A">
            <w:pPr>
              <w:jc w:val="center"/>
              <w:rPr>
                <w:rFonts w:ascii="Trebuchet MS" w:hAnsi="Trebuchet MS" w:cs="Arial"/>
                <w:color w:val="000000"/>
                <w:sz w:val="20"/>
                <w:szCs w:val="20"/>
                <w:lang w:bidi="th-TH"/>
              </w:rPr>
            </w:pPr>
            <w:del w:id="7664"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6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026446" w14:textId="061692D8" w:rsidR="008601AF" w:rsidRPr="008601AF" w:rsidRDefault="008601AF" w:rsidP="003C2C2A">
            <w:pPr>
              <w:jc w:val="center"/>
              <w:rPr>
                <w:rFonts w:ascii="Trebuchet MS" w:hAnsi="Trebuchet MS" w:cs="Arial"/>
                <w:color w:val="000000"/>
                <w:sz w:val="20"/>
                <w:szCs w:val="20"/>
                <w:lang w:bidi="th-TH"/>
              </w:rPr>
            </w:pPr>
            <w:del w:id="7666" w:author="Philippe Hollanda - Oliveira Trust" w:date="2022-07-19T10:08:00Z">
              <w:r w:rsidRPr="008601AF" w:rsidDel="00627AA0">
                <w:rPr>
                  <w:rFonts w:ascii="Trebuchet MS" w:hAnsi="Trebuchet MS" w:cs="Arial"/>
                  <w:color w:val="000000"/>
                  <w:sz w:val="20"/>
                  <w:szCs w:val="20"/>
                  <w:lang w:bidi="th-TH"/>
                </w:rPr>
                <w:delText>R$ 1.461,47</w:delText>
              </w:r>
            </w:del>
          </w:p>
        </w:tc>
      </w:tr>
      <w:tr w:rsidR="008601AF" w:rsidRPr="008601AF" w14:paraId="3007162A" w14:textId="77777777" w:rsidTr="00627AA0">
        <w:tblPrEx>
          <w:tblW w:w="5000" w:type="pct"/>
          <w:tblCellMar>
            <w:left w:w="70" w:type="dxa"/>
            <w:right w:w="70" w:type="dxa"/>
          </w:tblCellMar>
          <w:tblPrExChange w:id="7667" w:author="Philippe Hollanda - Oliveira Trust" w:date="2022-07-19T10:08:00Z">
            <w:tblPrEx>
              <w:tblW w:w="5000" w:type="pct"/>
              <w:tblCellMar>
                <w:left w:w="70" w:type="dxa"/>
                <w:right w:w="70" w:type="dxa"/>
              </w:tblCellMar>
            </w:tblPrEx>
          </w:tblPrExChange>
        </w:tblPrEx>
        <w:trPr>
          <w:trHeight w:val="1785"/>
          <w:trPrChange w:id="766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66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2A87FE" w14:textId="2A7D2931" w:rsidR="008601AF" w:rsidRPr="008601AF" w:rsidRDefault="008601AF" w:rsidP="003C2C2A">
            <w:pPr>
              <w:jc w:val="center"/>
              <w:rPr>
                <w:rFonts w:ascii="Trebuchet MS" w:hAnsi="Trebuchet MS" w:cs="Arial"/>
                <w:color w:val="000000"/>
                <w:sz w:val="20"/>
                <w:szCs w:val="20"/>
                <w:lang w:bidi="th-TH"/>
              </w:rPr>
            </w:pPr>
            <w:del w:id="767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67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B02345" w14:textId="16753BA0" w:rsidR="008601AF" w:rsidRPr="008601AF" w:rsidRDefault="008601AF" w:rsidP="003C2C2A">
            <w:pPr>
              <w:jc w:val="center"/>
              <w:rPr>
                <w:rFonts w:ascii="Trebuchet MS" w:hAnsi="Trebuchet MS" w:cs="Arial"/>
                <w:color w:val="000000"/>
                <w:sz w:val="20"/>
                <w:szCs w:val="20"/>
                <w:lang w:bidi="th-TH"/>
              </w:rPr>
            </w:pPr>
            <w:del w:id="7672" w:author="Philippe Hollanda - Oliveira Trust" w:date="2022-07-19T10:08:00Z">
              <w:r w:rsidRPr="008601AF" w:rsidDel="00627AA0">
                <w:rPr>
                  <w:rFonts w:ascii="Trebuchet MS" w:hAnsi="Trebuchet MS" w:cs="Arial"/>
                  <w:color w:val="000000"/>
                  <w:sz w:val="20"/>
                  <w:szCs w:val="20"/>
                  <w:lang w:bidi="th-TH"/>
                </w:rPr>
                <w:delText>11/11/2021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7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45DB9E" w14:textId="0C78EEFE" w:rsidR="008601AF" w:rsidRPr="008601AF" w:rsidRDefault="008601AF" w:rsidP="003C2C2A">
            <w:pPr>
              <w:jc w:val="center"/>
              <w:rPr>
                <w:rFonts w:ascii="Trebuchet MS" w:hAnsi="Trebuchet MS" w:cs="Arial"/>
                <w:color w:val="000000"/>
                <w:sz w:val="20"/>
                <w:szCs w:val="20"/>
                <w:lang w:bidi="th-TH"/>
              </w:rPr>
            </w:pPr>
            <w:del w:id="7674" w:author="Philippe Hollanda - Oliveira Trust" w:date="2022-07-19T10:08:00Z">
              <w:r w:rsidRPr="008601AF" w:rsidDel="00627AA0">
                <w:rPr>
                  <w:rFonts w:ascii="Trebuchet MS" w:hAnsi="Trebuchet MS" w:cs="Arial"/>
                  <w:color w:val="000000"/>
                  <w:sz w:val="20"/>
                  <w:szCs w:val="20"/>
                  <w:lang w:bidi="th-TH"/>
                </w:rPr>
                <w:delText>R$ 46.507,46</w:delText>
              </w:r>
            </w:del>
          </w:p>
        </w:tc>
      </w:tr>
      <w:tr w:rsidR="008601AF" w:rsidRPr="008601AF" w14:paraId="478F2A21" w14:textId="77777777" w:rsidTr="00627AA0">
        <w:tblPrEx>
          <w:tblW w:w="5000" w:type="pct"/>
          <w:tblCellMar>
            <w:left w:w="70" w:type="dxa"/>
            <w:right w:w="70" w:type="dxa"/>
          </w:tblCellMar>
          <w:tblPrExChange w:id="7675" w:author="Philippe Hollanda - Oliveira Trust" w:date="2022-07-19T10:08:00Z">
            <w:tblPrEx>
              <w:tblW w:w="5000" w:type="pct"/>
              <w:tblCellMar>
                <w:left w:w="70" w:type="dxa"/>
                <w:right w:w="70" w:type="dxa"/>
              </w:tblCellMar>
            </w:tblPrEx>
          </w:tblPrExChange>
        </w:tblPrEx>
        <w:trPr>
          <w:trHeight w:val="1785"/>
          <w:trPrChange w:id="767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67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EA13F7" w14:textId="5DF9BCAC" w:rsidR="008601AF" w:rsidRPr="008601AF" w:rsidRDefault="008601AF" w:rsidP="003C2C2A">
            <w:pPr>
              <w:jc w:val="center"/>
              <w:rPr>
                <w:rFonts w:ascii="Trebuchet MS" w:hAnsi="Trebuchet MS" w:cs="Arial"/>
                <w:color w:val="000000"/>
                <w:sz w:val="20"/>
                <w:szCs w:val="20"/>
                <w:lang w:bidi="th-TH"/>
              </w:rPr>
            </w:pPr>
            <w:del w:id="7678" w:author="Philippe Hollanda - Oliveira Trust" w:date="2022-07-19T10:08:00Z">
              <w:r w:rsidRPr="008601AF" w:rsidDel="00627AA0">
                <w:rPr>
                  <w:rFonts w:ascii="Trebuchet MS" w:hAnsi="Trebuchet MS" w:cs="Arial"/>
                  <w:color w:val="000000"/>
                  <w:sz w:val="20"/>
                  <w:szCs w:val="20"/>
                  <w:lang w:bidi="th-TH"/>
                </w:rPr>
                <w:delText>PARAFUSOS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67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0CA1E1" w14:textId="4749316B" w:rsidR="008601AF" w:rsidRPr="008601AF" w:rsidRDefault="008601AF" w:rsidP="003C2C2A">
            <w:pPr>
              <w:jc w:val="center"/>
              <w:rPr>
                <w:rFonts w:ascii="Trebuchet MS" w:hAnsi="Trebuchet MS" w:cs="Arial"/>
                <w:color w:val="000000"/>
                <w:sz w:val="20"/>
                <w:szCs w:val="20"/>
                <w:lang w:bidi="th-TH"/>
              </w:rPr>
            </w:pPr>
            <w:del w:id="7680"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8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AB0296" w14:textId="1EA1FBE5" w:rsidR="008601AF" w:rsidRPr="008601AF" w:rsidRDefault="008601AF" w:rsidP="003C2C2A">
            <w:pPr>
              <w:jc w:val="center"/>
              <w:rPr>
                <w:rFonts w:ascii="Trebuchet MS" w:hAnsi="Trebuchet MS" w:cs="Arial"/>
                <w:color w:val="000000"/>
                <w:sz w:val="20"/>
                <w:szCs w:val="20"/>
                <w:lang w:bidi="th-TH"/>
              </w:rPr>
            </w:pPr>
            <w:del w:id="7682" w:author="Philippe Hollanda - Oliveira Trust" w:date="2022-07-19T10:08:00Z">
              <w:r w:rsidRPr="008601AF" w:rsidDel="00627AA0">
                <w:rPr>
                  <w:rFonts w:ascii="Trebuchet MS" w:hAnsi="Trebuchet MS" w:cs="Arial"/>
                  <w:color w:val="000000"/>
                  <w:sz w:val="20"/>
                  <w:szCs w:val="20"/>
                  <w:lang w:bidi="th-TH"/>
                </w:rPr>
                <w:delText>R$ 940,00</w:delText>
              </w:r>
            </w:del>
          </w:p>
        </w:tc>
      </w:tr>
      <w:tr w:rsidR="008601AF" w:rsidRPr="008601AF" w14:paraId="29B3F366" w14:textId="77777777" w:rsidTr="00627AA0">
        <w:tblPrEx>
          <w:tblW w:w="5000" w:type="pct"/>
          <w:tblCellMar>
            <w:left w:w="70" w:type="dxa"/>
            <w:right w:w="70" w:type="dxa"/>
          </w:tblCellMar>
          <w:tblPrExChange w:id="7683" w:author="Philippe Hollanda - Oliveira Trust" w:date="2022-07-19T10:08:00Z">
            <w:tblPrEx>
              <w:tblW w:w="5000" w:type="pct"/>
              <w:tblCellMar>
                <w:left w:w="70" w:type="dxa"/>
                <w:right w:w="70" w:type="dxa"/>
              </w:tblCellMar>
            </w:tblPrEx>
          </w:tblPrExChange>
        </w:tblPrEx>
        <w:trPr>
          <w:trHeight w:val="1785"/>
          <w:trPrChange w:id="768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68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5014B8" w14:textId="52E80D3C" w:rsidR="008601AF" w:rsidRPr="008601AF" w:rsidRDefault="008601AF" w:rsidP="003C2C2A">
            <w:pPr>
              <w:jc w:val="center"/>
              <w:rPr>
                <w:rFonts w:ascii="Trebuchet MS" w:hAnsi="Trebuchet MS" w:cs="Arial"/>
                <w:color w:val="000000"/>
                <w:sz w:val="20"/>
                <w:szCs w:val="20"/>
                <w:lang w:bidi="th-TH"/>
              </w:rPr>
            </w:pPr>
            <w:del w:id="768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68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37C3CA" w14:textId="21F86FDC" w:rsidR="008601AF" w:rsidRPr="008601AF" w:rsidRDefault="008601AF" w:rsidP="003C2C2A">
            <w:pPr>
              <w:jc w:val="center"/>
              <w:rPr>
                <w:rFonts w:ascii="Trebuchet MS" w:hAnsi="Trebuchet MS" w:cs="Arial"/>
                <w:color w:val="000000"/>
                <w:sz w:val="20"/>
                <w:szCs w:val="20"/>
                <w:lang w:bidi="th-TH"/>
              </w:rPr>
            </w:pPr>
            <w:del w:id="7688" w:author="Philippe Hollanda - Oliveira Trust" w:date="2022-07-19T10:08:00Z">
              <w:r w:rsidRPr="008601AF" w:rsidDel="00627AA0">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8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5EFA44" w14:textId="50C7F46A" w:rsidR="008601AF" w:rsidRPr="008601AF" w:rsidRDefault="008601AF" w:rsidP="003C2C2A">
            <w:pPr>
              <w:jc w:val="center"/>
              <w:rPr>
                <w:rFonts w:ascii="Trebuchet MS" w:hAnsi="Trebuchet MS" w:cs="Arial"/>
                <w:color w:val="000000"/>
                <w:sz w:val="20"/>
                <w:szCs w:val="20"/>
                <w:lang w:bidi="th-TH"/>
              </w:rPr>
            </w:pPr>
            <w:del w:id="7690" w:author="Philippe Hollanda - Oliveira Trust" w:date="2022-07-19T10:08:00Z">
              <w:r w:rsidRPr="008601AF" w:rsidDel="00627AA0">
                <w:rPr>
                  <w:rFonts w:ascii="Trebuchet MS" w:hAnsi="Trebuchet MS" w:cs="Arial"/>
                  <w:color w:val="000000"/>
                  <w:sz w:val="20"/>
                  <w:szCs w:val="20"/>
                  <w:lang w:bidi="th-TH"/>
                </w:rPr>
                <w:delText>R$ 842,40</w:delText>
              </w:r>
            </w:del>
          </w:p>
        </w:tc>
      </w:tr>
      <w:tr w:rsidR="008601AF" w:rsidRPr="008601AF" w14:paraId="4E6DA077" w14:textId="77777777" w:rsidTr="00627AA0">
        <w:tblPrEx>
          <w:tblW w:w="5000" w:type="pct"/>
          <w:tblCellMar>
            <w:left w:w="70" w:type="dxa"/>
            <w:right w:w="70" w:type="dxa"/>
          </w:tblCellMar>
          <w:tblPrExChange w:id="7691" w:author="Philippe Hollanda - Oliveira Trust" w:date="2022-07-19T10:08:00Z">
            <w:tblPrEx>
              <w:tblW w:w="5000" w:type="pct"/>
              <w:tblCellMar>
                <w:left w:w="70" w:type="dxa"/>
                <w:right w:w="70" w:type="dxa"/>
              </w:tblCellMar>
            </w:tblPrEx>
          </w:tblPrExChange>
        </w:tblPrEx>
        <w:trPr>
          <w:trHeight w:val="1785"/>
          <w:trPrChange w:id="769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69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8D4AB8" w14:textId="368CEBBE" w:rsidR="008601AF" w:rsidRPr="008601AF" w:rsidRDefault="008601AF" w:rsidP="003C2C2A">
            <w:pPr>
              <w:jc w:val="center"/>
              <w:rPr>
                <w:rFonts w:ascii="Trebuchet MS" w:hAnsi="Trebuchet MS" w:cs="Arial"/>
                <w:color w:val="000000"/>
                <w:sz w:val="20"/>
                <w:szCs w:val="20"/>
                <w:lang w:bidi="th-TH"/>
              </w:rPr>
            </w:pPr>
            <w:del w:id="769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69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787DAB" w14:textId="4B5C7F50" w:rsidR="008601AF" w:rsidRPr="008601AF" w:rsidRDefault="008601AF" w:rsidP="003C2C2A">
            <w:pPr>
              <w:jc w:val="center"/>
              <w:rPr>
                <w:rFonts w:ascii="Trebuchet MS" w:hAnsi="Trebuchet MS" w:cs="Arial"/>
                <w:color w:val="000000"/>
                <w:sz w:val="20"/>
                <w:szCs w:val="20"/>
                <w:lang w:bidi="th-TH"/>
              </w:rPr>
            </w:pPr>
            <w:del w:id="7696" w:author="Philippe Hollanda - Oliveira Trust" w:date="2022-07-19T10:08:00Z">
              <w:r w:rsidRPr="008601AF" w:rsidDel="00627AA0">
                <w:rPr>
                  <w:rFonts w:ascii="Trebuchet MS" w:hAnsi="Trebuchet MS" w:cs="Arial"/>
                  <w:color w:val="000000"/>
                  <w:sz w:val="20"/>
                  <w:szCs w:val="20"/>
                  <w:lang w:bidi="th-TH"/>
                </w:rPr>
                <w:delText>17/11/2021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69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79B04F" w14:textId="2B50871F" w:rsidR="008601AF" w:rsidRPr="008601AF" w:rsidRDefault="008601AF" w:rsidP="003C2C2A">
            <w:pPr>
              <w:jc w:val="center"/>
              <w:rPr>
                <w:rFonts w:ascii="Trebuchet MS" w:hAnsi="Trebuchet MS" w:cs="Arial"/>
                <w:color w:val="000000"/>
                <w:sz w:val="20"/>
                <w:szCs w:val="20"/>
                <w:lang w:bidi="th-TH"/>
              </w:rPr>
            </w:pPr>
            <w:del w:id="7698" w:author="Philippe Hollanda - Oliveira Trust" w:date="2022-07-19T10:08:00Z">
              <w:r w:rsidRPr="008601AF" w:rsidDel="00627AA0">
                <w:rPr>
                  <w:rFonts w:ascii="Trebuchet MS" w:hAnsi="Trebuchet MS" w:cs="Arial"/>
                  <w:color w:val="000000"/>
                  <w:sz w:val="20"/>
                  <w:szCs w:val="20"/>
                  <w:lang w:bidi="th-TH"/>
                </w:rPr>
                <w:delText>R$ 573,03</w:delText>
              </w:r>
            </w:del>
          </w:p>
        </w:tc>
      </w:tr>
      <w:tr w:rsidR="008601AF" w:rsidRPr="008601AF" w14:paraId="778F3C3D" w14:textId="77777777" w:rsidTr="00627AA0">
        <w:tblPrEx>
          <w:tblW w:w="5000" w:type="pct"/>
          <w:tblCellMar>
            <w:left w:w="70" w:type="dxa"/>
            <w:right w:w="70" w:type="dxa"/>
          </w:tblCellMar>
          <w:tblPrExChange w:id="7699" w:author="Philippe Hollanda - Oliveira Trust" w:date="2022-07-19T10:08:00Z">
            <w:tblPrEx>
              <w:tblW w:w="5000" w:type="pct"/>
              <w:tblCellMar>
                <w:left w:w="70" w:type="dxa"/>
                <w:right w:w="70" w:type="dxa"/>
              </w:tblCellMar>
            </w:tblPrEx>
          </w:tblPrExChange>
        </w:tblPrEx>
        <w:trPr>
          <w:trHeight w:val="1785"/>
          <w:trPrChange w:id="770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0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B1D6EF" w14:textId="68385EC9" w:rsidR="008601AF" w:rsidRPr="008601AF" w:rsidRDefault="008601AF" w:rsidP="003C2C2A">
            <w:pPr>
              <w:jc w:val="center"/>
              <w:rPr>
                <w:rFonts w:ascii="Trebuchet MS" w:hAnsi="Trebuchet MS" w:cs="Arial"/>
                <w:color w:val="000000"/>
                <w:sz w:val="20"/>
                <w:szCs w:val="20"/>
                <w:lang w:bidi="th-TH"/>
              </w:rPr>
            </w:pPr>
            <w:del w:id="7702" w:author="Philippe Hollanda - Oliveira Trust" w:date="2022-07-19T10:08:00Z">
              <w:r w:rsidRPr="008601AF" w:rsidDel="00627AA0">
                <w:rPr>
                  <w:rFonts w:ascii="Trebuchet MS" w:hAnsi="Trebuchet MS" w:cs="Arial"/>
                  <w:color w:val="000000"/>
                  <w:sz w:val="20"/>
                  <w:szCs w:val="20"/>
                  <w:lang w:bidi="th-TH"/>
                </w:rPr>
                <w:lastRenderedPageBreak/>
                <w:delText>MATERIAL DE USO CONSUMO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0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8F89A1" w14:textId="4B6120E9" w:rsidR="008601AF" w:rsidRPr="008601AF" w:rsidRDefault="008601AF" w:rsidP="003C2C2A">
            <w:pPr>
              <w:jc w:val="center"/>
              <w:rPr>
                <w:rFonts w:ascii="Trebuchet MS" w:hAnsi="Trebuchet MS" w:cs="Arial"/>
                <w:color w:val="000000"/>
                <w:sz w:val="20"/>
                <w:szCs w:val="20"/>
                <w:lang w:bidi="th-TH"/>
              </w:rPr>
            </w:pPr>
            <w:del w:id="7704" w:author="Philippe Hollanda - Oliveira Trust" w:date="2022-07-19T10:08:00Z">
              <w:r w:rsidRPr="008601AF" w:rsidDel="00627AA0">
                <w:rPr>
                  <w:rFonts w:ascii="Trebuchet MS" w:hAnsi="Trebuchet MS" w:cs="Arial"/>
                  <w:color w:val="000000"/>
                  <w:sz w:val="20"/>
                  <w:szCs w:val="20"/>
                  <w:lang w:bidi="th-TH"/>
                </w:rPr>
                <w:delText>09/11/2021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0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9FDA88" w14:textId="573C9D08" w:rsidR="008601AF" w:rsidRPr="008601AF" w:rsidRDefault="008601AF" w:rsidP="003C2C2A">
            <w:pPr>
              <w:jc w:val="center"/>
              <w:rPr>
                <w:rFonts w:ascii="Trebuchet MS" w:hAnsi="Trebuchet MS" w:cs="Arial"/>
                <w:color w:val="000000"/>
                <w:sz w:val="20"/>
                <w:szCs w:val="20"/>
                <w:lang w:bidi="th-TH"/>
              </w:rPr>
            </w:pPr>
            <w:del w:id="7706" w:author="Philippe Hollanda - Oliveira Trust" w:date="2022-07-19T10:08:00Z">
              <w:r w:rsidRPr="008601AF" w:rsidDel="00627AA0">
                <w:rPr>
                  <w:rFonts w:ascii="Trebuchet MS" w:hAnsi="Trebuchet MS" w:cs="Arial"/>
                  <w:color w:val="000000"/>
                  <w:sz w:val="20"/>
                  <w:szCs w:val="20"/>
                  <w:lang w:bidi="th-TH"/>
                </w:rPr>
                <w:delText>R$ 1.032,50</w:delText>
              </w:r>
            </w:del>
          </w:p>
        </w:tc>
      </w:tr>
      <w:tr w:rsidR="008601AF" w:rsidRPr="008601AF" w14:paraId="31DAA4CF" w14:textId="77777777" w:rsidTr="00627AA0">
        <w:tblPrEx>
          <w:tblW w:w="5000" w:type="pct"/>
          <w:tblCellMar>
            <w:left w:w="70" w:type="dxa"/>
            <w:right w:w="70" w:type="dxa"/>
          </w:tblCellMar>
          <w:tblPrExChange w:id="7707" w:author="Philippe Hollanda - Oliveira Trust" w:date="2022-07-19T10:08:00Z">
            <w:tblPrEx>
              <w:tblW w:w="5000" w:type="pct"/>
              <w:tblCellMar>
                <w:left w:w="70" w:type="dxa"/>
                <w:right w:w="70" w:type="dxa"/>
              </w:tblCellMar>
            </w:tblPrEx>
          </w:tblPrExChange>
        </w:tblPrEx>
        <w:trPr>
          <w:trHeight w:val="1785"/>
          <w:trPrChange w:id="770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0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06F023" w14:textId="1554429D" w:rsidR="008601AF" w:rsidRPr="008601AF" w:rsidRDefault="008601AF" w:rsidP="003C2C2A">
            <w:pPr>
              <w:jc w:val="center"/>
              <w:rPr>
                <w:rFonts w:ascii="Trebuchet MS" w:hAnsi="Trebuchet MS" w:cs="Arial"/>
                <w:color w:val="000000"/>
                <w:sz w:val="20"/>
                <w:szCs w:val="20"/>
                <w:lang w:bidi="th-TH"/>
              </w:rPr>
            </w:pPr>
            <w:del w:id="7710" w:author="Philippe Hollanda - Oliveira Trust" w:date="2022-07-19T10:08:00Z">
              <w:r w:rsidRPr="008601AF" w:rsidDel="00627AA0">
                <w:rPr>
                  <w:rFonts w:ascii="Trebuchet MS" w:hAnsi="Trebuchet MS" w:cs="Arial"/>
                  <w:color w:val="000000"/>
                  <w:sz w:val="20"/>
                  <w:szCs w:val="20"/>
                  <w:lang w:bidi="th-TH"/>
                </w:rPr>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1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3751D9" w14:textId="73E78E8A" w:rsidR="008601AF" w:rsidRPr="008601AF" w:rsidRDefault="008601AF" w:rsidP="003C2C2A">
            <w:pPr>
              <w:jc w:val="center"/>
              <w:rPr>
                <w:rFonts w:ascii="Trebuchet MS" w:hAnsi="Trebuchet MS" w:cs="Arial"/>
                <w:color w:val="000000"/>
                <w:sz w:val="20"/>
                <w:szCs w:val="20"/>
                <w:lang w:bidi="th-TH"/>
              </w:rPr>
            </w:pPr>
            <w:del w:id="7712" w:author="Philippe Hollanda - Oliveira Trust" w:date="2022-07-19T10:08:00Z">
              <w:r w:rsidRPr="008601AF" w:rsidDel="00627AA0">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1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4BB139" w14:textId="5599448C" w:rsidR="008601AF" w:rsidRPr="008601AF" w:rsidRDefault="008601AF" w:rsidP="003C2C2A">
            <w:pPr>
              <w:jc w:val="center"/>
              <w:rPr>
                <w:rFonts w:ascii="Trebuchet MS" w:hAnsi="Trebuchet MS" w:cs="Arial"/>
                <w:color w:val="000000"/>
                <w:sz w:val="20"/>
                <w:szCs w:val="20"/>
                <w:lang w:bidi="th-TH"/>
              </w:rPr>
            </w:pPr>
            <w:del w:id="7714" w:author="Philippe Hollanda - Oliveira Trust" w:date="2022-07-19T10:08:00Z">
              <w:r w:rsidRPr="008601AF" w:rsidDel="00627AA0">
                <w:rPr>
                  <w:rFonts w:ascii="Trebuchet MS" w:hAnsi="Trebuchet MS" w:cs="Arial"/>
                  <w:color w:val="000000"/>
                  <w:sz w:val="20"/>
                  <w:szCs w:val="20"/>
                  <w:lang w:bidi="th-TH"/>
                </w:rPr>
                <w:delText>R$ 279,09</w:delText>
              </w:r>
            </w:del>
          </w:p>
        </w:tc>
      </w:tr>
      <w:tr w:rsidR="008601AF" w:rsidRPr="008601AF" w14:paraId="01FF9145" w14:textId="77777777" w:rsidTr="00627AA0">
        <w:tblPrEx>
          <w:tblW w:w="5000" w:type="pct"/>
          <w:tblCellMar>
            <w:left w:w="70" w:type="dxa"/>
            <w:right w:w="70" w:type="dxa"/>
          </w:tblCellMar>
          <w:tblPrExChange w:id="7715" w:author="Philippe Hollanda - Oliveira Trust" w:date="2022-07-19T10:08:00Z">
            <w:tblPrEx>
              <w:tblW w:w="5000" w:type="pct"/>
              <w:tblCellMar>
                <w:left w:w="70" w:type="dxa"/>
                <w:right w:w="70" w:type="dxa"/>
              </w:tblCellMar>
            </w:tblPrEx>
          </w:tblPrExChange>
        </w:tblPrEx>
        <w:trPr>
          <w:trHeight w:val="1785"/>
          <w:trPrChange w:id="771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1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F16F85" w14:textId="253C8C9E" w:rsidR="008601AF" w:rsidRPr="008601AF" w:rsidRDefault="008601AF" w:rsidP="003C2C2A">
            <w:pPr>
              <w:jc w:val="center"/>
              <w:rPr>
                <w:rFonts w:ascii="Trebuchet MS" w:hAnsi="Trebuchet MS" w:cs="Arial"/>
                <w:color w:val="000000"/>
                <w:sz w:val="20"/>
                <w:szCs w:val="20"/>
                <w:lang w:bidi="th-TH"/>
              </w:rPr>
            </w:pPr>
            <w:del w:id="7718" w:author="Philippe Hollanda - Oliveira Trust" w:date="2022-07-19T10:08:00Z">
              <w:r w:rsidRPr="008601AF" w:rsidDel="00627AA0">
                <w:rPr>
                  <w:rFonts w:ascii="Trebuchet MS" w:hAnsi="Trebuchet MS" w:cs="Arial"/>
                  <w:color w:val="000000"/>
                  <w:sz w:val="20"/>
                  <w:szCs w:val="20"/>
                  <w:lang w:bidi="th-TH"/>
                </w:rPr>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1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4FFE61" w14:textId="0D482EEA" w:rsidR="008601AF" w:rsidRPr="008601AF" w:rsidRDefault="008601AF" w:rsidP="003C2C2A">
            <w:pPr>
              <w:jc w:val="center"/>
              <w:rPr>
                <w:rFonts w:ascii="Trebuchet MS" w:hAnsi="Trebuchet MS" w:cs="Arial"/>
                <w:color w:val="000000"/>
                <w:sz w:val="20"/>
                <w:szCs w:val="20"/>
                <w:lang w:bidi="th-TH"/>
              </w:rPr>
            </w:pPr>
            <w:del w:id="7720" w:author="Philippe Hollanda - Oliveira Trust" w:date="2022-07-19T10:08:00Z">
              <w:r w:rsidRPr="008601AF" w:rsidDel="00627AA0">
                <w:rPr>
                  <w:rFonts w:ascii="Trebuchet MS" w:hAnsi="Trebuchet MS" w:cs="Arial"/>
                  <w:color w:val="000000"/>
                  <w:sz w:val="20"/>
                  <w:szCs w:val="20"/>
                  <w:lang w:bidi="th-TH"/>
                </w:rPr>
                <w:delText>12/11/2021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2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DED0DD" w14:textId="5C8C4BE3" w:rsidR="008601AF" w:rsidRPr="008601AF" w:rsidRDefault="008601AF" w:rsidP="003C2C2A">
            <w:pPr>
              <w:jc w:val="center"/>
              <w:rPr>
                <w:rFonts w:ascii="Trebuchet MS" w:hAnsi="Trebuchet MS" w:cs="Arial"/>
                <w:color w:val="000000"/>
                <w:sz w:val="20"/>
                <w:szCs w:val="20"/>
                <w:lang w:bidi="th-TH"/>
              </w:rPr>
            </w:pPr>
            <w:del w:id="7722" w:author="Philippe Hollanda - Oliveira Trust" w:date="2022-07-19T10:08:00Z">
              <w:r w:rsidRPr="008601AF" w:rsidDel="00627AA0">
                <w:rPr>
                  <w:rFonts w:ascii="Trebuchet MS" w:hAnsi="Trebuchet MS" w:cs="Arial"/>
                  <w:color w:val="000000"/>
                  <w:sz w:val="20"/>
                  <w:szCs w:val="20"/>
                  <w:lang w:bidi="th-TH"/>
                </w:rPr>
                <w:delText>R$ 201,70</w:delText>
              </w:r>
            </w:del>
          </w:p>
        </w:tc>
      </w:tr>
      <w:tr w:rsidR="008601AF" w:rsidRPr="008601AF" w14:paraId="51D06C23" w14:textId="77777777" w:rsidTr="00627AA0">
        <w:tblPrEx>
          <w:tblW w:w="5000" w:type="pct"/>
          <w:tblCellMar>
            <w:left w:w="70" w:type="dxa"/>
            <w:right w:w="70" w:type="dxa"/>
          </w:tblCellMar>
          <w:tblPrExChange w:id="7723" w:author="Philippe Hollanda - Oliveira Trust" w:date="2022-07-19T10:08:00Z">
            <w:tblPrEx>
              <w:tblW w:w="5000" w:type="pct"/>
              <w:tblCellMar>
                <w:left w:w="70" w:type="dxa"/>
                <w:right w:w="70" w:type="dxa"/>
              </w:tblCellMar>
            </w:tblPrEx>
          </w:tblPrExChange>
        </w:tblPrEx>
        <w:trPr>
          <w:trHeight w:val="1785"/>
          <w:trPrChange w:id="772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2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74B585" w14:textId="32645118" w:rsidR="008601AF" w:rsidRPr="008601AF" w:rsidRDefault="008601AF" w:rsidP="003C2C2A">
            <w:pPr>
              <w:jc w:val="center"/>
              <w:rPr>
                <w:rFonts w:ascii="Trebuchet MS" w:hAnsi="Trebuchet MS" w:cs="Arial"/>
                <w:color w:val="000000"/>
                <w:sz w:val="20"/>
                <w:szCs w:val="20"/>
                <w:lang w:bidi="th-TH"/>
              </w:rPr>
            </w:pPr>
            <w:del w:id="772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2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6484A9" w14:textId="45D25DC6" w:rsidR="008601AF" w:rsidRPr="008601AF" w:rsidRDefault="008601AF" w:rsidP="003C2C2A">
            <w:pPr>
              <w:jc w:val="center"/>
              <w:rPr>
                <w:rFonts w:ascii="Trebuchet MS" w:hAnsi="Trebuchet MS" w:cs="Arial"/>
                <w:color w:val="000000"/>
                <w:sz w:val="20"/>
                <w:szCs w:val="20"/>
                <w:lang w:bidi="th-TH"/>
              </w:rPr>
            </w:pPr>
            <w:del w:id="7728" w:author="Philippe Hollanda - Oliveira Trust" w:date="2022-07-19T10:08:00Z">
              <w:r w:rsidRPr="008601AF" w:rsidDel="00627AA0">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2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74233F7" w14:textId="1EEB596D" w:rsidR="008601AF" w:rsidRPr="008601AF" w:rsidRDefault="008601AF" w:rsidP="003C2C2A">
            <w:pPr>
              <w:jc w:val="center"/>
              <w:rPr>
                <w:rFonts w:ascii="Trebuchet MS" w:hAnsi="Trebuchet MS" w:cs="Arial"/>
                <w:color w:val="000000"/>
                <w:sz w:val="20"/>
                <w:szCs w:val="20"/>
                <w:lang w:bidi="th-TH"/>
              </w:rPr>
            </w:pPr>
            <w:del w:id="7730" w:author="Philippe Hollanda - Oliveira Trust" w:date="2022-07-19T10:08:00Z">
              <w:r w:rsidRPr="008601AF" w:rsidDel="00627AA0">
                <w:rPr>
                  <w:rFonts w:ascii="Trebuchet MS" w:hAnsi="Trebuchet MS" w:cs="Arial"/>
                  <w:color w:val="000000"/>
                  <w:sz w:val="20"/>
                  <w:szCs w:val="20"/>
                  <w:lang w:bidi="th-TH"/>
                </w:rPr>
                <w:delText>R$ 33.800,00</w:delText>
              </w:r>
            </w:del>
          </w:p>
        </w:tc>
      </w:tr>
      <w:tr w:rsidR="008601AF" w:rsidRPr="008601AF" w14:paraId="6CA22029" w14:textId="77777777" w:rsidTr="00627AA0">
        <w:tblPrEx>
          <w:tblW w:w="5000" w:type="pct"/>
          <w:tblCellMar>
            <w:left w:w="70" w:type="dxa"/>
            <w:right w:w="70" w:type="dxa"/>
          </w:tblCellMar>
          <w:tblPrExChange w:id="7731" w:author="Philippe Hollanda - Oliveira Trust" w:date="2022-07-19T10:08:00Z">
            <w:tblPrEx>
              <w:tblW w:w="5000" w:type="pct"/>
              <w:tblCellMar>
                <w:left w:w="70" w:type="dxa"/>
                <w:right w:w="70" w:type="dxa"/>
              </w:tblCellMar>
            </w:tblPrEx>
          </w:tblPrExChange>
        </w:tblPrEx>
        <w:trPr>
          <w:trHeight w:val="1785"/>
          <w:trPrChange w:id="773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3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D159A6" w14:textId="3E4963BC" w:rsidR="008601AF" w:rsidRPr="008601AF" w:rsidRDefault="008601AF" w:rsidP="003C2C2A">
            <w:pPr>
              <w:jc w:val="center"/>
              <w:rPr>
                <w:rFonts w:ascii="Trebuchet MS" w:hAnsi="Trebuchet MS" w:cs="Arial"/>
                <w:color w:val="000000"/>
                <w:sz w:val="20"/>
                <w:szCs w:val="20"/>
                <w:lang w:bidi="th-TH"/>
              </w:rPr>
            </w:pPr>
            <w:del w:id="773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3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691476" w14:textId="6D3FA928" w:rsidR="008601AF" w:rsidRPr="008601AF" w:rsidRDefault="008601AF" w:rsidP="003C2C2A">
            <w:pPr>
              <w:jc w:val="center"/>
              <w:rPr>
                <w:rFonts w:ascii="Trebuchet MS" w:hAnsi="Trebuchet MS" w:cs="Arial"/>
                <w:color w:val="000000"/>
                <w:sz w:val="20"/>
                <w:szCs w:val="20"/>
                <w:lang w:bidi="th-TH"/>
              </w:rPr>
            </w:pPr>
            <w:del w:id="7736" w:author="Philippe Hollanda - Oliveira Trust" w:date="2022-07-19T10:08:00Z">
              <w:r w:rsidRPr="008601AF" w:rsidDel="00627AA0">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3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742E6EE" w14:textId="4D87C93B" w:rsidR="008601AF" w:rsidRPr="008601AF" w:rsidRDefault="008601AF" w:rsidP="003C2C2A">
            <w:pPr>
              <w:jc w:val="center"/>
              <w:rPr>
                <w:rFonts w:ascii="Trebuchet MS" w:hAnsi="Trebuchet MS" w:cs="Arial"/>
                <w:color w:val="000000"/>
                <w:sz w:val="20"/>
                <w:szCs w:val="20"/>
                <w:lang w:bidi="th-TH"/>
              </w:rPr>
            </w:pPr>
            <w:del w:id="7738" w:author="Philippe Hollanda - Oliveira Trust" w:date="2022-07-19T10:08:00Z">
              <w:r w:rsidRPr="008601AF" w:rsidDel="00627AA0">
                <w:rPr>
                  <w:rFonts w:ascii="Trebuchet MS" w:hAnsi="Trebuchet MS" w:cs="Arial"/>
                  <w:color w:val="000000"/>
                  <w:sz w:val="20"/>
                  <w:szCs w:val="20"/>
                  <w:lang w:bidi="th-TH"/>
                </w:rPr>
                <w:delText>R$ 2.087,00</w:delText>
              </w:r>
            </w:del>
          </w:p>
        </w:tc>
      </w:tr>
      <w:tr w:rsidR="008601AF" w:rsidRPr="008601AF" w14:paraId="66A447B7" w14:textId="77777777" w:rsidTr="00627AA0">
        <w:tblPrEx>
          <w:tblW w:w="5000" w:type="pct"/>
          <w:tblCellMar>
            <w:left w:w="70" w:type="dxa"/>
            <w:right w:w="70" w:type="dxa"/>
          </w:tblCellMar>
          <w:tblPrExChange w:id="7739" w:author="Philippe Hollanda - Oliveira Trust" w:date="2022-07-19T10:08:00Z">
            <w:tblPrEx>
              <w:tblW w:w="5000" w:type="pct"/>
              <w:tblCellMar>
                <w:left w:w="70" w:type="dxa"/>
                <w:right w:w="70" w:type="dxa"/>
              </w:tblCellMar>
            </w:tblPrEx>
          </w:tblPrExChange>
        </w:tblPrEx>
        <w:trPr>
          <w:trHeight w:val="1785"/>
          <w:trPrChange w:id="774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4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B8ADB9" w14:textId="55C17829" w:rsidR="008601AF" w:rsidRPr="008601AF" w:rsidRDefault="008601AF" w:rsidP="003C2C2A">
            <w:pPr>
              <w:jc w:val="center"/>
              <w:rPr>
                <w:rFonts w:ascii="Trebuchet MS" w:hAnsi="Trebuchet MS" w:cs="Arial"/>
                <w:color w:val="000000"/>
                <w:sz w:val="20"/>
                <w:szCs w:val="20"/>
                <w:lang w:bidi="th-TH"/>
              </w:rPr>
            </w:pPr>
            <w:del w:id="7742"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4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ED4A2E" w14:textId="015C875C" w:rsidR="008601AF" w:rsidRPr="008601AF" w:rsidRDefault="008601AF" w:rsidP="003C2C2A">
            <w:pPr>
              <w:jc w:val="center"/>
              <w:rPr>
                <w:rFonts w:ascii="Trebuchet MS" w:hAnsi="Trebuchet MS" w:cs="Arial"/>
                <w:color w:val="000000"/>
                <w:sz w:val="20"/>
                <w:szCs w:val="20"/>
                <w:lang w:bidi="th-TH"/>
              </w:rPr>
            </w:pPr>
            <w:del w:id="7744" w:author="Philippe Hollanda - Oliveira Trust" w:date="2022-07-19T10:08:00Z">
              <w:r w:rsidRPr="008601AF" w:rsidDel="00627AA0">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4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43947D" w14:textId="2083F50C" w:rsidR="008601AF" w:rsidRPr="008601AF" w:rsidRDefault="008601AF" w:rsidP="003C2C2A">
            <w:pPr>
              <w:jc w:val="center"/>
              <w:rPr>
                <w:rFonts w:ascii="Trebuchet MS" w:hAnsi="Trebuchet MS" w:cs="Arial"/>
                <w:color w:val="000000"/>
                <w:sz w:val="20"/>
                <w:szCs w:val="20"/>
                <w:lang w:bidi="th-TH"/>
              </w:rPr>
            </w:pPr>
            <w:del w:id="7746" w:author="Philippe Hollanda - Oliveira Trust" w:date="2022-07-19T10:08:00Z">
              <w:r w:rsidRPr="008601AF" w:rsidDel="00627AA0">
                <w:rPr>
                  <w:rFonts w:ascii="Trebuchet MS" w:hAnsi="Trebuchet MS" w:cs="Arial"/>
                  <w:color w:val="000000"/>
                  <w:sz w:val="20"/>
                  <w:szCs w:val="20"/>
                  <w:lang w:bidi="th-TH"/>
                </w:rPr>
                <w:delText>R$ 701,70</w:delText>
              </w:r>
            </w:del>
          </w:p>
        </w:tc>
      </w:tr>
      <w:tr w:rsidR="008601AF" w:rsidRPr="008601AF" w14:paraId="45650F9A" w14:textId="77777777" w:rsidTr="00627AA0">
        <w:tblPrEx>
          <w:tblW w:w="5000" w:type="pct"/>
          <w:tblCellMar>
            <w:left w:w="70" w:type="dxa"/>
            <w:right w:w="70" w:type="dxa"/>
          </w:tblCellMar>
          <w:tblPrExChange w:id="7747" w:author="Philippe Hollanda - Oliveira Trust" w:date="2022-07-19T10:08:00Z">
            <w:tblPrEx>
              <w:tblW w:w="5000" w:type="pct"/>
              <w:tblCellMar>
                <w:left w:w="70" w:type="dxa"/>
                <w:right w:w="70" w:type="dxa"/>
              </w:tblCellMar>
            </w:tblPrEx>
          </w:tblPrExChange>
        </w:tblPrEx>
        <w:trPr>
          <w:trHeight w:val="1785"/>
          <w:trPrChange w:id="774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4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601C2F" w14:textId="4CD094B9" w:rsidR="008601AF" w:rsidRPr="008601AF" w:rsidRDefault="008601AF" w:rsidP="003C2C2A">
            <w:pPr>
              <w:jc w:val="center"/>
              <w:rPr>
                <w:rFonts w:ascii="Trebuchet MS" w:hAnsi="Trebuchet MS" w:cs="Arial"/>
                <w:color w:val="000000"/>
                <w:sz w:val="20"/>
                <w:szCs w:val="20"/>
                <w:lang w:bidi="th-TH"/>
              </w:rPr>
            </w:pPr>
            <w:del w:id="7750"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5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2615B5" w14:textId="78F43CE2" w:rsidR="008601AF" w:rsidRPr="008601AF" w:rsidRDefault="008601AF" w:rsidP="003C2C2A">
            <w:pPr>
              <w:jc w:val="center"/>
              <w:rPr>
                <w:rFonts w:ascii="Trebuchet MS" w:hAnsi="Trebuchet MS" w:cs="Arial"/>
                <w:color w:val="000000"/>
                <w:sz w:val="20"/>
                <w:szCs w:val="20"/>
                <w:lang w:bidi="th-TH"/>
              </w:rPr>
            </w:pPr>
            <w:del w:id="7752" w:author="Philippe Hollanda - Oliveira Trust" w:date="2022-07-19T10:08:00Z">
              <w:r w:rsidRPr="008601AF" w:rsidDel="00627AA0">
                <w:rPr>
                  <w:rFonts w:ascii="Trebuchet MS" w:hAnsi="Trebuchet MS" w:cs="Arial"/>
                  <w:color w:val="000000"/>
                  <w:sz w:val="20"/>
                  <w:szCs w:val="20"/>
                  <w:lang w:bidi="th-TH"/>
                </w:rPr>
                <w:delText>05/11/2021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5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1BAA67" w14:textId="7A2BAF62" w:rsidR="008601AF" w:rsidRPr="008601AF" w:rsidRDefault="008601AF" w:rsidP="003C2C2A">
            <w:pPr>
              <w:jc w:val="center"/>
              <w:rPr>
                <w:rFonts w:ascii="Trebuchet MS" w:hAnsi="Trebuchet MS" w:cs="Arial"/>
                <w:color w:val="000000"/>
                <w:sz w:val="20"/>
                <w:szCs w:val="20"/>
                <w:lang w:bidi="th-TH"/>
              </w:rPr>
            </w:pPr>
            <w:del w:id="7754" w:author="Philippe Hollanda - Oliveira Trust" w:date="2022-07-19T10:08:00Z">
              <w:r w:rsidRPr="008601AF" w:rsidDel="00627AA0">
                <w:rPr>
                  <w:rFonts w:ascii="Trebuchet MS" w:hAnsi="Trebuchet MS" w:cs="Arial"/>
                  <w:color w:val="000000"/>
                  <w:sz w:val="20"/>
                  <w:szCs w:val="20"/>
                  <w:lang w:bidi="th-TH"/>
                </w:rPr>
                <w:delText>R$ 800,00</w:delText>
              </w:r>
            </w:del>
          </w:p>
        </w:tc>
      </w:tr>
      <w:tr w:rsidR="008601AF" w:rsidRPr="008601AF" w14:paraId="290AD8FC" w14:textId="77777777" w:rsidTr="00627AA0">
        <w:tblPrEx>
          <w:tblW w:w="5000" w:type="pct"/>
          <w:tblCellMar>
            <w:left w:w="70" w:type="dxa"/>
            <w:right w:w="70" w:type="dxa"/>
          </w:tblCellMar>
          <w:tblPrExChange w:id="7755" w:author="Philippe Hollanda - Oliveira Trust" w:date="2022-07-19T10:08:00Z">
            <w:tblPrEx>
              <w:tblW w:w="5000" w:type="pct"/>
              <w:tblCellMar>
                <w:left w:w="70" w:type="dxa"/>
                <w:right w:w="70" w:type="dxa"/>
              </w:tblCellMar>
            </w:tblPrEx>
          </w:tblPrExChange>
        </w:tblPrEx>
        <w:trPr>
          <w:trHeight w:val="1785"/>
          <w:trPrChange w:id="775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5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146D26" w14:textId="1A03AEC5" w:rsidR="008601AF" w:rsidRPr="008601AF" w:rsidRDefault="008601AF" w:rsidP="003C2C2A">
            <w:pPr>
              <w:jc w:val="center"/>
              <w:rPr>
                <w:rFonts w:ascii="Trebuchet MS" w:hAnsi="Trebuchet MS" w:cs="Arial"/>
                <w:color w:val="000000"/>
                <w:sz w:val="20"/>
                <w:szCs w:val="20"/>
                <w:lang w:bidi="th-TH"/>
              </w:rPr>
            </w:pPr>
            <w:del w:id="775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5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AC1B5B" w14:textId="3A63997A" w:rsidR="008601AF" w:rsidRPr="008601AF" w:rsidRDefault="008601AF" w:rsidP="003C2C2A">
            <w:pPr>
              <w:jc w:val="center"/>
              <w:rPr>
                <w:rFonts w:ascii="Trebuchet MS" w:hAnsi="Trebuchet MS" w:cs="Arial"/>
                <w:color w:val="000000"/>
                <w:sz w:val="20"/>
                <w:szCs w:val="20"/>
                <w:lang w:bidi="th-TH"/>
              </w:rPr>
            </w:pPr>
            <w:del w:id="7760" w:author="Philippe Hollanda - Oliveira Trust" w:date="2022-07-19T10:08:00Z">
              <w:r w:rsidRPr="008601AF" w:rsidDel="00627AA0">
                <w:rPr>
                  <w:rFonts w:ascii="Trebuchet MS" w:hAnsi="Trebuchet MS" w:cs="Arial"/>
                  <w:color w:val="000000"/>
                  <w:sz w:val="20"/>
                  <w:szCs w:val="20"/>
                  <w:lang w:bidi="th-TH"/>
                </w:rPr>
                <w:delText>18/11/2021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6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A22FA6" w14:textId="78E66953" w:rsidR="008601AF" w:rsidRPr="008601AF" w:rsidRDefault="008601AF" w:rsidP="003C2C2A">
            <w:pPr>
              <w:jc w:val="center"/>
              <w:rPr>
                <w:rFonts w:ascii="Trebuchet MS" w:hAnsi="Trebuchet MS" w:cs="Arial"/>
                <w:color w:val="000000"/>
                <w:sz w:val="20"/>
                <w:szCs w:val="20"/>
                <w:lang w:bidi="th-TH"/>
              </w:rPr>
            </w:pPr>
            <w:del w:id="7762" w:author="Philippe Hollanda - Oliveira Trust" w:date="2022-07-19T10:08:00Z">
              <w:r w:rsidRPr="008601AF" w:rsidDel="00627AA0">
                <w:rPr>
                  <w:rFonts w:ascii="Trebuchet MS" w:hAnsi="Trebuchet MS" w:cs="Arial"/>
                  <w:color w:val="000000"/>
                  <w:sz w:val="20"/>
                  <w:szCs w:val="20"/>
                  <w:lang w:bidi="th-TH"/>
                </w:rPr>
                <w:delText>R$ 9.063,00</w:delText>
              </w:r>
            </w:del>
          </w:p>
        </w:tc>
      </w:tr>
      <w:tr w:rsidR="008601AF" w:rsidRPr="008601AF" w14:paraId="41149935" w14:textId="77777777" w:rsidTr="00627AA0">
        <w:tblPrEx>
          <w:tblW w:w="5000" w:type="pct"/>
          <w:tblCellMar>
            <w:left w:w="70" w:type="dxa"/>
            <w:right w:w="70" w:type="dxa"/>
          </w:tblCellMar>
          <w:tblPrExChange w:id="7763" w:author="Philippe Hollanda - Oliveira Trust" w:date="2022-07-19T10:08:00Z">
            <w:tblPrEx>
              <w:tblW w:w="5000" w:type="pct"/>
              <w:tblCellMar>
                <w:left w:w="70" w:type="dxa"/>
                <w:right w:w="70" w:type="dxa"/>
              </w:tblCellMar>
            </w:tblPrEx>
          </w:tblPrExChange>
        </w:tblPrEx>
        <w:trPr>
          <w:trHeight w:val="1785"/>
          <w:trPrChange w:id="776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6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3301AF" w14:textId="30BFC0B1" w:rsidR="008601AF" w:rsidRPr="008601AF" w:rsidRDefault="008601AF" w:rsidP="003C2C2A">
            <w:pPr>
              <w:jc w:val="center"/>
              <w:rPr>
                <w:rFonts w:ascii="Trebuchet MS" w:hAnsi="Trebuchet MS" w:cs="Arial"/>
                <w:color w:val="000000"/>
                <w:sz w:val="20"/>
                <w:szCs w:val="20"/>
                <w:lang w:bidi="th-TH"/>
              </w:rPr>
            </w:pPr>
            <w:del w:id="7766" w:author="Philippe Hollanda - Oliveira Trust" w:date="2022-07-19T10:08:00Z">
              <w:r w:rsidRPr="008601AF" w:rsidDel="00627AA0">
                <w:rPr>
                  <w:rFonts w:ascii="Trebuchet MS" w:hAnsi="Trebuchet MS" w:cs="Arial"/>
                  <w:color w:val="000000"/>
                  <w:sz w:val="20"/>
                  <w:szCs w:val="20"/>
                  <w:lang w:bidi="th-TH"/>
                </w:rPr>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6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D44AA6" w14:textId="36C14D50" w:rsidR="008601AF" w:rsidRPr="008601AF" w:rsidRDefault="008601AF" w:rsidP="003C2C2A">
            <w:pPr>
              <w:jc w:val="center"/>
              <w:rPr>
                <w:rFonts w:ascii="Trebuchet MS" w:hAnsi="Trebuchet MS" w:cs="Arial"/>
                <w:color w:val="000000"/>
                <w:sz w:val="20"/>
                <w:szCs w:val="20"/>
                <w:lang w:bidi="th-TH"/>
              </w:rPr>
            </w:pPr>
            <w:del w:id="7768" w:author="Philippe Hollanda - Oliveira Trust" w:date="2022-07-19T10:08:00Z">
              <w:r w:rsidRPr="008601AF" w:rsidDel="00627AA0">
                <w:rPr>
                  <w:rFonts w:ascii="Trebuchet MS" w:hAnsi="Trebuchet MS" w:cs="Arial"/>
                  <w:color w:val="000000"/>
                  <w:sz w:val="20"/>
                  <w:szCs w:val="20"/>
                  <w:lang w:bidi="th-TH"/>
                </w:rPr>
                <w:delText>11/11/2021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6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40A55B" w14:textId="1A54800E" w:rsidR="008601AF" w:rsidRPr="008601AF" w:rsidRDefault="008601AF" w:rsidP="003C2C2A">
            <w:pPr>
              <w:jc w:val="center"/>
              <w:rPr>
                <w:rFonts w:ascii="Trebuchet MS" w:hAnsi="Trebuchet MS" w:cs="Arial"/>
                <w:color w:val="000000"/>
                <w:sz w:val="20"/>
                <w:szCs w:val="20"/>
                <w:lang w:bidi="th-TH"/>
              </w:rPr>
            </w:pPr>
            <w:del w:id="7770" w:author="Philippe Hollanda - Oliveira Trust" w:date="2022-07-19T10:08:00Z">
              <w:r w:rsidRPr="008601AF" w:rsidDel="00627AA0">
                <w:rPr>
                  <w:rFonts w:ascii="Trebuchet MS" w:hAnsi="Trebuchet MS" w:cs="Arial"/>
                  <w:color w:val="000000"/>
                  <w:sz w:val="20"/>
                  <w:szCs w:val="20"/>
                  <w:lang w:bidi="th-TH"/>
                </w:rPr>
                <w:delText>R$ 2.430,36</w:delText>
              </w:r>
            </w:del>
          </w:p>
        </w:tc>
      </w:tr>
      <w:tr w:rsidR="008601AF" w:rsidRPr="008601AF" w14:paraId="346C2508" w14:textId="77777777" w:rsidTr="00627AA0">
        <w:tblPrEx>
          <w:tblW w:w="5000" w:type="pct"/>
          <w:tblCellMar>
            <w:left w:w="70" w:type="dxa"/>
            <w:right w:w="70" w:type="dxa"/>
          </w:tblCellMar>
          <w:tblPrExChange w:id="7771" w:author="Philippe Hollanda - Oliveira Trust" w:date="2022-07-19T10:08:00Z">
            <w:tblPrEx>
              <w:tblW w:w="5000" w:type="pct"/>
              <w:tblCellMar>
                <w:left w:w="70" w:type="dxa"/>
                <w:right w:w="70" w:type="dxa"/>
              </w:tblCellMar>
            </w:tblPrEx>
          </w:tblPrExChange>
        </w:tblPrEx>
        <w:trPr>
          <w:trHeight w:val="1785"/>
          <w:trPrChange w:id="777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7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46578D" w14:textId="363A29F4" w:rsidR="008601AF" w:rsidRPr="008601AF" w:rsidRDefault="008601AF" w:rsidP="003C2C2A">
            <w:pPr>
              <w:jc w:val="center"/>
              <w:rPr>
                <w:rFonts w:ascii="Trebuchet MS" w:hAnsi="Trebuchet MS" w:cs="Arial"/>
                <w:color w:val="000000"/>
                <w:sz w:val="20"/>
                <w:szCs w:val="20"/>
                <w:lang w:bidi="th-TH"/>
              </w:rPr>
            </w:pPr>
            <w:del w:id="7774" w:author="Philippe Hollanda - Oliveira Trust" w:date="2022-07-19T10:08:00Z">
              <w:r w:rsidRPr="008601AF" w:rsidDel="00627AA0">
                <w:rPr>
                  <w:rFonts w:ascii="Trebuchet MS" w:hAnsi="Trebuchet MS" w:cs="Arial"/>
                  <w:color w:val="000000"/>
                  <w:sz w:val="20"/>
                  <w:szCs w:val="20"/>
                  <w:lang w:bidi="th-TH"/>
                </w:rPr>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7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999921" w14:textId="676F5C70" w:rsidR="008601AF" w:rsidRPr="008601AF" w:rsidRDefault="008601AF" w:rsidP="003C2C2A">
            <w:pPr>
              <w:jc w:val="center"/>
              <w:rPr>
                <w:rFonts w:ascii="Trebuchet MS" w:hAnsi="Trebuchet MS" w:cs="Arial"/>
                <w:color w:val="000000"/>
                <w:sz w:val="20"/>
                <w:szCs w:val="20"/>
                <w:lang w:bidi="th-TH"/>
              </w:rPr>
            </w:pPr>
            <w:del w:id="7776" w:author="Philippe Hollanda - Oliveira Trust" w:date="2022-07-19T10:08:00Z">
              <w:r w:rsidRPr="008601AF" w:rsidDel="00627AA0">
                <w:rPr>
                  <w:rFonts w:ascii="Trebuchet MS" w:hAnsi="Trebuchet MS" w:cs="Arial"/>
                  <w:color w:val="000000"/>
                  <w:sz w:val="20"/>
                  <w:szCs w:val="20"/>
                  <w:lang w:bidi="th-TH"/>
                </w:rPr>
                <w:delText>19/11/2021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7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94902E" w14:textId="47501CD8" w:rsidR="008601AF" w:rsidRPr="008601AF" w:rsidRDefault="008601AF" w:rsidP="003C2C2A">
            <w:pPr>
              <w:jc w:val="center"/>
              <w:rPr>
                <w:rFonts w:ascii="Trebuchet MS" w:hAnsi="Trebuchet MS" w:cs="Arial"/>
                <w:color w:val="000000"/>
                <w:sz w:val="20"/>
                <w:szCs w:val="20"/>
                <w:lang w:bidi="th-TH"/>
              </w:rPr>
            </w:pPr>
            <w:del w:id="7778" w:author="Philippe Hollanda - Oliveira Trust" w:date="2022-07-19T10:08:00Z">
              <w:r w:rsidRPr="008601AF" w:rsidDel="00627AA0">
                <w:rPr>
                  <w:rFonts w:ascii="Trebuchet MS" w:hAnsi="Trebuchet MS" w:cs="Arial"/>
                  <w:color w:val="000000"/>
                  <w:sz w:val="20"/>
                  <w:szCs w:val="20"/>
                  <w:lang w:bidi="th-TH"/>
                </w:rPr>
                <w:delText>R$ 730,00</w:delText>
              </w:r>
            </w:del>
          </w:p>
        </w:tc>
      </w:tr>
      <w:tr w:rsidR="008601AF" w:rsidRPr="008601AF" w14:paraId="7B034D82" w14:textId="77777777" w:rsidTr="00627AA0">
        <w:tblPrEx>
          <w:tblW w:w="5000" w:type="pct"/>
          <w:tblCellMar>
            <w:left w:w="70" w:type="dxa"/>
            <w:right w:w="70" w:type="dxa"/>
          </w:tblCellMar>
          <w:tblPrExChange w:id="7779" w:author="Philippe Hollanda - Oliveira Trust" w:date="2022-07-19T10:08:00Z">
            <w:tblPrEx>
              <w:tblW w:w="5000" w:type="pct"/>
              <w:tblCellMar>
                <w:left w:w="70" w:type="dxa"/>
                <w:right w:w="70" w:type="dxa"/>
              </w:tblCellMar>
            </w:tblPrEx>
          </w:tblPrExChange>
        </w:tblPrEx>
        <w:trPr>
          <w:trHeight w:val="1785"/>
          <w:trPrChange w:id="778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8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D56219" w14:textId="4508A686" w:rsidR="008601AF" w:rsidRPr="008601AF" w:rsidRDefault="008601AF" w:rsidP="003C2C2A">
            <w:pPr>
              <w:jc w:val="center"/>
              <w:rPr>
                <w:rFonts w:ascii="Trebuchet MS" w:hAnsi="Trebuchet MS" w:cs="Arial"/>
                <w:color w:val="000000"/>
                <w:sz w:val="20"/>
                <w:szCs w:val="20"/>
                <w:lang w:bidi="th-TH"/>
              </w:rPr>
            </w:pPr>
            <w:del w:id="7782" w:author="Philippe Hollanda - Oliveira Trust" w:date="2022-07-19T10:08:00Z">
              <w:r w:rsidRPr="008601AF" w:rsidDel="00627AA0">
                <w:rPr>
                  <w:rFonts w:ascii="Trebuchet MS" w:hAnsi="Trebuchet MS" w:cs="Arial"/>
                  <w:color w:val="000000"/>
                  <w:sz w:val="20"/>
                  <w:szCs w:val="20"/>
                  <w:lang w:bidi="th-TH"/>
                </w:rPr>
                <w:lastRenderedPageBreak/>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8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2129C8" w14:textId="688803DA" w:rsidR="008601AF" w:rsidRPr="008601AF" w:rsidRDefault="008601AF" w:rsidP="003C2C2A">
            <w:pPr>
              <w:jc w:val="center"/>
              <w:rPr>
                <w:rFonts w:ascii="Trebuchet MS" w:hAnsi="Trebuchet MS" w:cs="Arial"/>
                <w:color w:val="000000"/>
                <w:sz w:val="20"/>
                <w:szCs w:val="20"/>
                <w:lang w:bidi="th-TH"/>
              </w:rPr>
            </w:pPr>
            <w:del w:id="7784" w:author="Philippe Hollanda - Oliveira Trust" w:date="2022-07-19T10:08:00Z">
              <w:r w:rsidRPr="008601AF" w:rsidDel="00627AA0">
                <w:rPr>
                  <w:rFonts w:ascii="Trebuchet MS" w:hAnsi="Trebuchet MS" w:cs="Arial"/>
                  <w:color w:val="000000"/>
                  <w:sz w:val="20"/>
                  <w:szCs w:val="20"/>
                  <w:lang w:bidi="th-TH"/>
                </w:rPr>
                <w:delText>19/11/2021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8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4CA92F" w14:textId="70683361" w:rsidR="008601AF" w:rsidRPr="008601AF" w:rsidRDefault="008601AF" w:rsidP="003C2C2A">
            <w:pPr>
              <w:jc w:val="center"/>
              <w:rPr>
                <w:rFonts w:ascii="Trebuchet MS" w:hAnsi="Trebuchet MS" w:cs="Arial"/>
                <w:color w:val="000000"/>
                <w:sz w:val="20"/>
                <w:szCs w:val="20"/>
                <w:lang w:bidi="th-TH"/>
              </w:rPr>
            </w:pPr>
            <w:del w:id="7786" w:author="Philippe Hollanda - Oliveira Trust" w:date="2022-07-19T10:08:00Z">
              <w:r w:rsidRPr="008601AF" w:rsidDel="00627AA0">
                <w:rPr>
                  <w:rFonts w:ascii="Trebuchet MS" w:hAnsi="Trebuchet MS" w:cs="Arial"/>
                  <w:color w:val="000000"/>
                  <w:sz w:val="20"/>
                  <w:szCs w:val="20"/>
                  <w:lang w:bidi="th-TH"/>
                </w:rPr>
                <w:delText>R$ 20.869,80</w:delText>
              </w:r>
            </w:del>
          </w:p>
        </w:tc>
      </w:tr>
      <w:tr w:rsidR="008601AF" w:rsidRPr="008601AF" w14:paraId="1DB6023B" w14:textId="77777777" w:rsidTr="00627AA0">
        <w:tblPrEx>
          <w:tblW w:w="5000" w:type="pct"/>
          <w:tblCellMar>
            <w:left w:w="70" w:type="dxa"/>
            <w:right w:w="70" w:type="dxa"/>
          </w:tblCellMar>
          <w:tblPrExChange w:id="7787" w:author="Philippe Hollanda - Oliveira Trust" w:date="2022-07-19T10:08:00Z">
            <w:tblPrEx>
              <w:tblW w:w="5000" w:type="pct"/>
              <w:tblCellMar>
                <w:left w:w="70" w:type="dxa"/>
                <w:right w:w="70" w:type="dxa"/>
              </w:tblCellMar>
            </w:tblPrEx>
          </w:tblPrExChange>
        </w:tblPrEx>
        <w:trPr>
          <w:trHeight w:val="1785"/>
          <w:trPrChange w:id="778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8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C16179" w14:textId="3E662C3D" w:rsidR="008601AF" w:rsidRPr="008601AF" w:rsidRDefault="008601AF" w:rsidP="003C2C2A">
            <w:pPr>
              <w:jc w:val="center"/>
              <w:rPr>
                <w:rFonts w:ascii="Trebuchet MS" w:hAnsi="Trebuchet MS" w:cs="Arial"/>
                <w:color w:val="000000"/>
                <w:sz w:val="20"/>
                <w:szCs w:val="20"/>
                <w:lang w:bidi="th-TH"/>
              </w:rPr>
            </w:pPr>
            <w:del w:id="779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9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C53281" w14:textId="4B029DA2" w:rsidR="008601AF" w:rsidRPr="008601AF" w:rsidRDefault="008601AF" w:rsidP="003C2C2A">
            <w:pPr>
              <w:jc w:val="center"/>
              <w:rPr>
                <w:rFonts w:ascii="Trebuchet MS" w:hAnsi="Trebuchet MS" w:cs="Arial"/>
                <w:color w:val="000000"/>
                <w:sz w:val="20"/>
                <w:szCs w:val="20"/>
                <w:lang w:bidi="th-TH"/>
              </w:rPr>
            </w:pPr>
            <w:del w:id="7792"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79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2F46A5" w14:textId="77E944D5" w:rsidR="008601AF" w:rsidRPr="008601AF" w:rsidRDefault="008601AF" w:rsidP="003C2C2A">
            <w:pPr>
              <w:jc w:val="center"/>
              <w:rPr>
                <w:rFonts w:ascii="Trebuchet MS" w:hAnsi="Trebuchet MS" w:cs="Arial"/>
                <w:color w:val="000000"/>
                <w:sz w:val="20"/>
                <w:szCs w:val="20"/>
                <w:lang w:bidi="th-TH"/>
              </w:rPr>
            </w:pPr>
            <w:del w:id="7794" w:author="Philippe Hollanda - Oliveira Trust" w:date="2022-07-19T10:08:00Z">
              <w:r w:rsidRPr="008601AF" w:rsidDel="00627AA0">
                <w:rPr>
                  <w:rFonts w:ascii="Trebuchet MS" w:hAnsi="Trebuchet MS" w:cs="Arial"/>
                  <w:color w:val="000000"/>
                  <w:sz w:val="20"/>
                  <w:szCs w:val="20"/>
                  <w:lang w:bidi="th-TH"/>
                </w:rPr>
                <w:delText>R$ 1.586,98</w:delText>
              </w:r>
            </w:del>
          </w:p>
        </w:tc>
      </w:tr>
      <w:tr w:rsidR="008601AF" w:rsidRPr="008601AF" w14:paraId="21684732" w14:textId="77777777" w:rsidTr="00627AA0">
        <w:tblPrEx>
          <w:tblW w:w="5000" w:type="pct"/>
          <w:tblCellMar>
            <w:left w:w="70" w:type="dxa"/>
            <w:right w:w="70" w:type="dxa"/>
          </w:tblCellMar>
          <w:tblPrExChange w:id="7795" w:author="Philippe Hollanda - Oliveira Trust" w:date="2022-07-19T10:08:00Z">
            <w:tblPrEx>
              <w:tblW w:w="5000" w:type="pct"/>
              <w:tblCellMar>
                <w:left w:w="70" w:type="dxa"/>
                <w:right w:w="70" w:type="dxa"/>
              </w:tblCellMar>
            </w:tblPrEx>
          </w:tblPrExChange>
        </w:tblPrEx>
        <w:trPr>
          <w:trHeight w:val="1785"/>
          <w:trPrChange w:id="779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79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80668D" w14:textId="77C3FB06" w:rsidR="008601AF" w:rsidRPr="008601AF" w:rsidRDefault="008601AF" w:rsidP="003C2C2A">
            <w:pPr>
              <w:jc w:val="center"/>
              <w:rPr>
                <w:rFonts w:ascii="Trebuchet MS" w:hAnsi="Trebuchet MS" w:cs="Arial"/>
                <w:color w:val="000000"/>
                <w:sz w:val="20"/>
                <w:szCs w:val="20"/>
                <w:lang w:bidi="th-TH"/>
              </w:rPr>
            </w:pPr>
            <w:del w:id="779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79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EB163F" w14:textId="763C0620" w:rsidR="008601AF" w:rsidRPr="008601AF" w:rsidRDefault="008601AF" w:rsidP="003C2C2A">
            <w:pPr>
              <w:jc w:val="center"/>
              <w:rPr>
                <w:rFonts w:ascii="Trebuchet MS" w:hAnsi="Trebuchet MS" w:cs="Arial"/>
                <w:color w:val="000000"/>
                <w:sz w:val="20"/>
                <w:szCs w:val="20"/>
                <w:lang w:bidi="th-TH"/>
              </w:rPr>
            </w:pPr>
            <w:del w:id="7800" w:author="Philippe Hollanda - Oliveira Trust" w:date="2022-07-19T10:08:00Z">
              <w:r w:rsidRPr="008601AF" w:rsidDel="00627AA0">
                <w:rPr>
                  <w:rFonts w:ascii="Trebuchet MS" w:hAnsi="Trebuchet MS" w:cs="Arial"/>
                  <w:color w:val="000000"/>
                  <w:sz w:val="20"/>
                  <w:szCs w:val="20"/>
                  <w:lang w:bidi="th-TH"/>
                </w:rPr>
                <w:delText>30/11/2021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0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C165BA" w14:textId="70BBF893" w:rsidR="008601AF" w:rsidRPr="008601AF" w:rsidRDefault="008601AF" w:rsidP="003C2C2A">
            <w:pPr>
              <w:jc w:val="center"/>
              <w:rPr>
                <w:rFonts w:ascii="Trebuchet MS" w:hAnsi="Trebuchet MS" w:cs="Arial"/>
                <w:color w:val="000000"/>
                <w:sz w:val="20"/>
                <w:szCs w:val="20"/>
                <w:lang w:bidi="th-TH"/>
              </w:rPr>
            </w:pPr>
            <w:del w:id="7802" w:author="Philippe Hollanda - Oliveira Trust" w:date="2022-07-19T10:08:00Z">
              <w:r w:rsidRPr="008601AF" w:rsidDel="00627AA0">
                <w:rPr>
                  <w:rFonts w:ascii="Trebuchet MS" w:hAnsi="Trebuchet MS" w:cs="Arial"/>
                  <w:color w:val="000000"/>
                  <w:sz w:val="20"/>
                  <w:szCs w:val="20"/>
                  <w:lang w:bidi="th-TH"/>
                </w:rPr>
                <w:delText>R$ 15.563,81</w:delText>
              </w:r>
            </w:del>
          </w:p>
        </w:tc>
      </w:tr>
      <w:tr w:rsidR="008601AF" w:rsidRPr="008601AF" w14:paraId="17B805FF" w14:textId="77777777" w:rsidTr="00627AA0">
        <w:tblPrEx>
          <w:tblW w:w="5000" w:type="pct"/>
          <w:tblCellMar>
            <w:left w:w="70" w:type="dxa"/>
            <w:right w:w="70" w:type="dxa"/>
          </w:tblCellMar>
          <w:tblPrExChange w:id="7803" w:author="Philippe Hollanda - Oliveira Trust" w:date="2022-07-19T10:08:00Z">
            <w:tblPrEx>
              <w:tblW w:w="5000" w:type="pct"/>
              <w:tblCellMar>
                <w:left w:w="70" w:type="dxa"/>
                <w:right w:w="70" w:type="dxa"/>
              </w:tblCellMar>
            </w:tblPrEx>
          </w:tblPrExChange>
        </w:tblPrEx>
        <w:trPr>
          <w:trHeight w:val="1785"/>
          <w:trPrChange w:id="780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0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800C9A" w14:textId="44F909BF" w:rsidR="008601AF" w:rsidRPr="008601AF" w:rsidRDefault="008601AF" w:rsidP="003C2C2A">
            <w:pPr>
              <w:jc w:val="center"/>
              <w:rPr>
                <w:rFonts w:ascii="Trebuchet MS" w:hAnsi="Trebuchet MS" w:cs="Arial"/>
                <w:color w:val="000000"/>
                <w:sz w:val="20"/>
                <w:szCs w:val="20"/>
                <w:lang w:bidi="th-TH"/>
              </w:rPr>
            </w:pPr>
            <w:del w:id="780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0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7035B5" w14:textId="7BBAB685" w:rsidR="008601AF" w:rsidRPr="008601AF" w:rsidRDefault="008601AF" w:rsidP="003C2C2A">
            <w:pPr>
              <w:jc w:val="center"/>
              <w:rPr>
                <w:rFonts w:ascii="Trebuchet MS" w:hAnsi="Trebuchet MS" w:cs="Arial"/>
                <w:color w:val="000000"/>
                <w:sz w:val="20"/>
                <w:szCs w:val="20"/>
                <w:lang w:bidi="th-TH"/>
              </w:rPr>
            </w:pPr>
            <w:del w:id="7808" w:author="Philippe Hollanda - Oliveira Trust" w:date="2022-07-19T10:08:00Z">
              <w:r w:rsidRPr="008601AF" w:rsidDel="00627AA0">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0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C9185A" w14:textId="348209B2" w:rsidR="008601AF" w:rsidRPr="008601AF" w:rsidRDefault="008601AF" w:rsidP="003C2C2A">
            <w:pPr>
              <w:jc w:val="center"/>
              <w:rPr>
                <w:rFonts w:ascii="Trebuchet MS" w:hAnsi="Trebuchet MS" w:cs="Arial"/>
                <w:color w:val="000000"/>
                <w:sz w:val="20"/>
                <w:szCs w:val="20"/>
                <w:lang w:bidi="th-TH"/>
              </w:rPr>
            </w:pPr>
            <w:del w:id="7810" w:author="Philippe Hollanda - Oliveira Trust" w:date="2022-07-19T10:08:00Z">
              <w:r w:rsidRPr="008601AF" w:rsidDel="00627AA0">
                <w:rPr>
                  <w:rFonts w:ascii="Trebuchet MS" w:hAnsi="Trebuchet MS" w:cs="Arial"/>
                  <w:color w:val="000000"/>
                  <w:sz w:val="20"/>
                  <w:szCs w:val="20"/>
                  <w:lang w:bidi="th-TH"/>
                </w:rPr>
                <w:delText>R$ 750,00</w:delText>
              </w:r>
            </w:del>
          </w:p>
        </w:tc>
      </w:tr>
      <w:tr w:rsidR="008601AF" w:rsidRPr="008601AF" w14:paraId="0571637C" w14:textId="77777777" w:rsidTr="00627AA0">
        <w:tblPrEx>
          <w:tblW w:w="5000" w:type="pct"/>
          <w:tblCellMar>
            <w:left w:w="70" w:type="dxa"/>
            <w:right w:w="70" w:type="dxa"/>
          </w:tblCellMar>
          <w:tblPrExChange w:id="7811" w:author="Philippe Hollanda - Oliveira Trust" w:date="2022-07-19T10:08:00Z">
            <w:tblPrEx>
              <w:tblW w:w="5000" w:type="pct"/>
              <w:tblCellMar>
                <w:left w:w="70" w:type="dxa"/>
                <w:right w:w="70" w:type="dxa"/>
              </w:tblCellMar>
            </w:tblPrEx>
          </w:tblPrExChange>
        </w:tblPrEx>
        <w:trPr>
          <w:trHeight w:val="1785"/>
          <w:trPrChange w:id="781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1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CABE30" w14:textId="30F69E7A" w:rsidR="008601AF" w:rsidRPr="008601AF" w:rsidRDefault="008601AF" w:rsidP="003C2C2A">
            <w:pPr>
              <w:jc w:val="center"/>
              <w:rPr>
                <w:rFonts w:ascii="Trebuchet MS" w:hAnsi="Trebuchet MS" w:cs="Arial"/>
                <w:color w:val="000000"/>
                <w:sz w:val="20"/>
                <w:szCs w:val="20"/>
                <w:lang w:bidi="th-TH"/>
              </w:rPr>
            </w:pPr>
            <w:del w:id="7814" w:author="Philippe Hollanda - Oliveira Trust" w:date="2022-07-19T10:08:00Z">
              <w:r w:rsidRPr="008601AF" w:rsidDel="00627AA0">
                <w:rPr>
                  <w:rFonts w:ascii="Trebuchet MS" w:hAnsi="Trebuchet MS" w:cs="Arial"/>
                  <w:color w:val="000000"/>
                  <w:sz w:val="20"/>
                  <w:szCs w:val="20"/>
                  <w:lang w:bidi="th-TH"/>
                </w:rPr>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1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EEF3E8" w14:textId="5BB10416" w:rsidR="008601AF" w:rsidRPr="008601AF" w:rsidRDefault="008601AF" w:rsidP="003C2C2A">
            <w:pPr>
              <w:jc w:val="center"/>
              <w:rPr>
                <w:rFonts w:ascii="Trebuchet MS" w:hAnsi="Trebuchet MS" w:cs="Arial"/>
                <w:color w:val="000000"/>
                <w:sz w:val="20"/>
                <w:szCs w:val="20"/>
                <w:lang w:bidi="th-TH"/>
              </w:rPr>
            </w:pPr>
            <w:del w:id="7816" w:author="Philippe Hollanda - Oliveira Trust" w:date="2022-07-19T10:08:00Z">
              <w:r w:rsidRPr="008601AF" w:rsidDel="00627AA0">
                <w:rPr>
                  <w:rFonts w:ascii="Trebuchet MS" w:hAnsi="Trebuchet MS" w:cs="Arial"/>
                  <w:color w:val="000000"/>
                  <w:sz w:val="20"/>
                  <w:szCs w:val="20"/>
                  <w:lang w:bidi="th-TH"/>
                </w:rPr>
                <w:delText>19/11/2021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1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0FD52A" w14:textId="20F7C0ED" w:rsidR="008601AF" w:rsidRPr="008601AF" w:rsidRDefault="008601AF" w:rsidP="003C2C2A">
            <w:pPr>
              <w:jc w:val="center"/>
              <w:rPr>
                <w:rFonts w:ascii="Trebuchet MS" w:hAnsi="Trebuchet MS" w:cs="Arial"/>
                <w:color w:val="000000"/>
                <w:sz w:val="20"/>
                <w:szCs w:val="20"/>
                <w:lang w:bidi="th-TH"/>
              </w:rPr>
            </w:pPr>
            <w:del w:id="7818" w:author="Philippe Hollanda - Oliveira Trust" w:date="2022-07-19T10:08:00Z">
              <w:r w:rsidRPr="008601AF" w:rsidDel="00627AA0">
                <w:rPr>
                  <w:rFonts w:ascii="Trebuchet MS" w:hAnsi="Trebuchet MS" w:cs="Arial"/>
                  <w:color w:val="000000"/>
                  <w:sz w:val="20"/>
                  <w:szCs w:val="20"/>
                  <w:lang w:bidi="th-TH"/>
                </w:rPr>
                <w:delText>R$ 1.761,61</w:delText>
              </w:r>
            </w:del>
          </w:p>
        </w:tc>
      </w:tr>
      <w:tr w:rsidR="008601AF" w:rsidRPr="008601AF" w14:paraId="70522BC7" w14:textId="77777777" w:rsidTr="00627AA0">
        <w:tblPrEx>
          <w:tblW w:w="5000" w:type="pct"/>
          <w:tblCellMar>
            <w:left w:w="70" w:type="dxa"/>
            <w:right w:w="70" w:type="dxa"/>
          </w:tblCellMar>
          <w:tblPrExChange w:id="7819" w:author="Philippe Hollanda - Oliveira Trust" w:date="2022-07-19T10:08:00Z">
            <w:tblPrEx>
              <w:tblW w:w="5000" w:type="pct"/>
              <w:tblCellMar>
                <w:left w:w="70" w:type="dxa"/>
                <w:right w:w="70" w:type="dxa"/>
              </w:tblCellMar>
            </w:tblPrEx>
          </w:tblPrExChange>
        </w:tblPrEx>
        <w:trPr>
          <w:trHeight w:val="1785"/>
          <w:trPrChange w:id="7820"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7821"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023A80" w14:textId="06371156" w:rsidR="008601AF" w:rsidRPr="008601AF" w:rsidRDefault="008601AF" w:rsidP="003C2C2A">
            <w:pPr>
              <w:jc w:val="center"/>
              <w:rPr>
                <w:rFonts w:ascii="Trebuchet MS" w:hAnsi="Trebuchet MS" w:cs="Arial"/>
                <w:color w:val="000000"/>
                <w:sz w:val="20"/>
                <w:szCs w:val="20"/>
                <w:lang w:bidi="th-TH"/>
              </w:rPr>
            </w:pPr>
            <w:del w:id="7822" w:author="Philippe Hollanda - Oliveira Trust" w:date="2022-07-19T10:08:00Z">
              <w:r w:rsidRPr="008601AF" w:rsidDel="00627AA0">
                <w:rPr>
                  <w:rFonts w:ascii="Trebuchet MS" w:hAnsi="Trebuchet MS" w:cs="Arial"/>
                  <w:color w:val="000000"/>
                  <w:sz w:val="20"/>
                  <w:szCs w:val="20"/>
                  <w:lang w:bidi="th-TH"/>
                </w:rPr>
                <w:lastRenderedPageBreak/>
                <w:delText>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2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8B3203" w14:textId="7AFE3B54" w:rsidR="008601AF" w:rsidRPr="008601AF" w:rsidRDefault="008601AF" w:rsidP="003C2C2A">
            <w:pPr>
              <w:jc w:val="center"/>
              <w:rPr>
                <w:rFonts w:ascii="Trebuchet MS" w:hAnsi="Trebuchet MS" w:cs="Arial"/>
                <w:color w:val="000000"/>
                <w:sz w:val="20"/>
                <w:szCs w:val="20"/>
                <w:lang w:bidi="th-TH"/>
              </w:rPr>
            </w:pPr>
            <w:del w:id="7824" w:author="Philippe Hollanda - Oliveira Trust" w:date="2022-07-19T10:08:00Z">
              <w:r w:rsidRPr="008601AF" w:rsidDel="00627AA0">
                <w:rPr>
                  <w:rFonts w:ascii="Trebuchet MS" w:hAnsi="Trebuchet MS" w:cs="Arial"/>
                  <w:color w:val="000000"/>
                  <w:sz w:val="20"/>
                  <w:szCs w:val="20"/>
                  <w:lang w:bidi="th-TH"/>
                </w:rPr>
                <w:delText>26/11/2021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2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0AA469" w14:textId="002A8A09" w:rsidR="008601AF" w:rsidRPr="008601AF" w:rsidRDefault="008601AF" w:rsidP="003C2C2A">
            <w:pPr>
              <w:jc w:val="center"/>
              <w:rPr>
                <w:rFonts w:ascii="Trebuchet MS" w:hAnsi="Trebuchet MS" w:cs="Arial"/>
                <w:color w:val="000000"/>
                <w:sz w:val="20"/>
                <w:szCs w:val="20"/>
                <w:lang w:bidi="th-TH"/>
              </w:rPr>
            </w:pPr>
            <w:del w:id="7826" w:author="Philippe Hollanda - Oliveira Trust" w:date="2022-07-19T10:08:00Z">
              <w:r w:rsidRPr="008601AF" w:rsidDel="00627AA0">
                <w:rPr>
                  <w:rFonts w:ascii="Trebuchet MS" w:hAnsi="Trebuchet MS" w:cs="Arial"/>
                  <w:color w:val="000000"/>
                  <w:sz w:val="20"/>
                  <w:szCs w:val="20"/>
                  <w:lang w:bidi="th-TH"/>
                </w:rPr>
                <w:delText>R$ 29.434,50</w:delText>
              </w:r>
            </w:del>
          </w:p>
        </w:tc>
      </w:tr>
      <w:tr w:rsidR="008601AF" w:rsidRPr="008601AF" w14:paraId="3B6DFE12" w14:textId="77777777" w:rsidTr="00627AA0">
        <w:tblPrEx>
          <w:tblW w:w="5000" w:type="pct"/>
          <w:tblCellMar>
            <w:left w:w="70" w:type="dxa"/>
            <w:right w:w="70" w:type="dxa"/>
          </w:tblCellMar>
          <w:tblPrExChange w:id="7827" w:author="Philippe Hollanda - Oliveira Trust" w:date="2022-07-19T10:08:00Z">
            <w:tblPrEx>
              <w:tblW w:w="5000" w:type="pct"/>
              <w:tblCellMar>
                <w:left w:w="70" w:type="dxa"/>
                <w:right w:w="70" w:type="dxa"/>
              </w:tblCellMar>
            </w:tblPrEx>
          </w:tblPrExChange>
        </w:tblPrEx>
        <w:trPr>
          <w:trHeight w:val="1785"/>
          <w:trPrChange w:id="782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82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B66771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83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F47D42" w14:textId="7952E690" w:rsidR="008601AF" w:rsidRPr="008601AF" w:rsidRDefault="008601AF" w:rsidP="003C2C2A">
            <w:pPr>
              <w:jc w:val="center"/>
              <w:rPr>
                <w:rFonts w:ascii="Trebuchet MS" w:hAnsi="Trebuchet MS" w:cs="Arial"/>
                <w:color w:val="000000"/>
                <w:sz w:val="20"/>
                <w:szCs w:val="20"/>
                <w:lang w:bidi="th-TH"/>
              </w:rPr>
            </w:pPr>
            <w:del w:id="7831"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3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763221" w14:textId="09A0CFDC" w:rsidR="008601AF" w:rsidRPr="008601AF" w:rsidRDefault="008601AF" w:rsidP="003C2C2A">
            <w:pPr>
              <w:jc w:val="center"/>
              <w:rPr>
                <w:rFonts w:ascii="Trebuchet MS" w:hAnsi="Trebuchet MS" w:cs="Arial"/>
                <w:color w:val="000000"/>
                <w:sz w:val="20"/>
                <w:szCs w:val="20"/>
                <w:lang w:bidi="th-TH"/>
              </w:rPr>
            </w:pPr>
            <w:del w:id="7833" w:author="Philippe Hollanda - Oliveira Trust" w:date="2022-07-19T10:08:00Z">
              <w:r w:rsidRPr="008601AF" w:rsidDel="00627AA0">
                <w:rPr>
                  <w:rFonts w:ascii="Trebuchet MS" w:hAnsi="Trebuchet MS" w:cs="Arial"/>
                  <w:color w:val="000000"/>
                  <w:sz w:val="20"/>
                  <w:szCs w:val="20"/>
                  <w:lang w:bidi="th-TH"/>
                </w:rPr>
                <w:delText>R$ 28.568,79</w:delText>
              </w:r>
            </w:del>
          </w:p>
        </w:tc>
      </w:tr>
      <w:tr w:rsidR="008601AF" w:rsidRPr="008601AF" w14:paraId="43EB2791" w14:textId="77777777" w:rsidTr="00627AA0">
        <w:tblPrEx>
          <w:tblW w:w="5000" w:type="pct"/>
          <w:tblCellMar>
            <w:left w:w="70" w:type="dxa"/>
            <w:right w:w="70" w:type="dxa"/>
          </w:tblCellMar>
          <w:tblPrExChange w:id="7834" w:author="Philippe Hollanda - Oliveira Trust" w:date="2022-07-19T10:08:00Z">
            <w:tblPrEx>
              <w:tblW w:w="5000" w:type="pct"/>
              <w:tblCellMar>
                <w:left w:w="70" w:type="dxa"/>
                <w:right w:w="70" w:type="dxa"/>
              </w:tblCellMar>
            </w:tblPrEx>
          </w:tblPrExChange>
        </w:tblPrEx>
        <w:trPr>
          <w:trHeight w:val="1785"/>
          <w:trPrChange w:id="783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783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5B8C98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78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18742C" w14:textId="262B8F1E" w:rsidR="008601AF" w:rsidRPr="008601AF" w:rsidRDefault="008601AF" w:rsidP="003C2C2A">
            <w:pPr>
              <w:jc w:val="center"/>
              <w:rPr>
                <w:rFonts w:ascii="Trebuchet MS" w:hAnsi="Trebuchet MS" w:cs="Arial"/>
                <w:color w:val="000000"/>
                <w:sz w:val="20"/>
                <w:szCs w:val="20"/>
                <w:lang w:bidi="th-TH"/>
              </w:rPr>
            </w:pPr>
            <w:del w:id="7838" w:author="Philippe Hollanda - Oliveira Trust" w:date="2022-07-19T10:08:00Z">
              <w:r w:rsidRPr="008601AF" w:rsidDel="00627AA0">
                <w:rPr>
                  <w:rFonts w:ascii="Trebuchet MS" w:hAnsi="Trebuchet MS" w:cs="Arial"/>
                  <w:color w:val="000000"/>
                  <w:sz w:val="20"/>
                  <w:szCs w:val="20"/>
                  <w:lang w:bidi="th-TH"/>
                </w:rPr>
                <w:delText>25/01/2022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2D88EF" w14:textId="7C6412A0" w:rsidR="008601AF" w:rsidRPr="008601AF" w:rsidRDefault="008601AF" w:rsidP="003C2C2A">
            <w:pPr>
              <w:jc w:val="center"/>
              <w:rPr>
                <w:rFonts w:ascii="Trebuchet MS" w:hAnsi="Trebuchet MS" w:cs="Arial"/>
                <w:color w:val="000000"/>
                <w:sz w:val="20"/>
                <w:szCs w:val="20"/>
                <w:lang w:bidi="th-TH"/>
              </w:rPr>
            </w:pPr>
            <w:del w:id="7840" w:author="Philippe Hollanda - Oliveira Trust" w:date="2022-07-19T10:08:00Z">
              <w:r w:rsidRPr="008601AF" w:rsidDel="00627AA0">
                <w:rPr>
                  <w:rFonts w:ascii="Trebuchet MS" w:hAnsi="Trebuchet MS" w:cs="Arial"/>
                  <w:color w:val="000000"/>
                  <w:sz w:val="20"/>
                  <w:szCs w:val="20"/>
                  <w:lang w:bidi="th-TH"/>
                </w:rPr>
                <w:delText>R$ 28.568,78</w:delText>
              </w:r>
            </w:del>
          </w:p>
        </w:tc>
      </w:tr>
      <w:tr w:rsidR="008601AF" w:rsidRPr="008601AF" w14:paraId="7B4BA96F" w14:textId="77777777" w:rsidTr="00627AA0">
        <w:tblPrEx>
          <w:tblW w:w="5000" w:type="pct"/>
          <w:tblCellMar>
            <w:left w:w="70" w:type="dxa"/>
            <w:right w:w="70" w:type="dxa"/>
          </w:tblCellMar>
          <w:tblPrExChange w:id="7841" w:author="Philippe Hollanda - Oliveira Trust" w:date="2022-07-19T10:08:00Z">
            <w:tblPrEx>
              <w:tblW w:w="5000" w:type="pct"/>
              <w:tblCellMar>
                <w:left w:w="70" w:type="dxa"/>
                <w:right w:w="70" w:type="dxa"/>
              </w:tblCellMar>
            </w:tblPrEx>
          </w:tblPrExChange>
        </w:tblPrEx>
        <w:trPr>
          <w:trHeight w:val="1785"/>
          <w:trPrChange w:id="78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59D159" w14:textId="1E64585C" w:rsidR="008601AF" w:rsidRPr="008601AF" w:rsidRDefault="008601AF" w:rsidP="003C2C2A">
            <w:pPr>
              <w:jc w:val="center"/>
              <w:rPr>
                <w:rFonts w:ascii="Trebuchet MS" w:hAnsi="Trebuchet MS" w:cs="Arial"/>
                <w:color w:val="000000"/>
                <w:sz w:val="20"/>
                <w:szCs w:val="20"/>
                <w:lang w:bidi="th-TH"/>
              </w:rPr>
            </w:pPr>
            <w:del w:id="784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C11DD9" w14:textId="5ED7F87A" w:rsidR="008601AF" w:rsidRPr="008601AF" w:rsidRDefault="008601AF" w:rsidP="003C2C2A">
            <w:pPr>
              <w:jc w:val="center"/>
              <w:rPr>
                <w:rFonts w:ascii="Trebuchet MS" w:hAnsi="Trebuchet MS" w:cs="Arial"/>
                <w:color w:val="000000"/>
                <w:sz w:val="20"/>
                <w:szCs w:val="20"/>
                <w:lang w:bidi="th-TH"/>
              </w:rPr>
            </w:pPr>
            <w:del w:id="7846" w:author="Philippe Hollanda - Oliveira Trust" w:date="2022-07-19T10:08:00Z">
              <w:r w:rsidRPr="008601AF" w:rsidDel="00627AA0">
                <w:rPr>
                  <w:rFonts w:ascii="Trebuchet MS" w:hAnsi="Trebuchet MS" w:cs="Arial"/>
                  <w:color w:val="000000"/>
                  <w:sz w:val="20"/>
                  <w:szCs w:val="20"/>
                  <w:lang w:bidi="th-TH"/>
                </w:rPr>
                <w:delText>18/11/2021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A2D17E" w14:textId="54FBE6F4" w:rsidR="008601AF" w:rsidRPr="008601AF" w:rsidRDefault="008601AF" w:rsidP="003C2C2A">
            <w:pPr>
              <w:jc w:val="center"/>
              <w:rPr>
                <w:rFonts w:ascii="Trebuchet MS" w:hAnsi="Trebuchet MS" w:cs="Arial"/>
                <w:color w:val="000000"/>
                <w:sz w:val="20"/>
                <w:szCs w:val="20"/>
                <w:lang w:bidi="th-TH"/>
              </w:rPr>
            </w:pPr>
            <w:del w:id="7848" w:author="Philippe Hollanda - Oliveira Trust" w:date="2022-07-19T10:08:00Z">
              <w:r w:rsidRPr="008601AF" w:rsidDel="00627AA0">
                <w:rPr>
                  <w:rFonts w:ascii="Trebuchet MS" w:hAnsi="Trebuchet MS" w:cs="Arial"/>
                  <w:color w:val="000000"/>
                  <w:sz w:val="20"/>
                  <w:szCs w:val="20"/>
                  <w:lang w:bidi="th-TH"/>
                </w:rPr>
                <w:delText>R$ 1.950,00</w:delText>
              </w:r>
            </w:del>
          </w:p>
        </w:tc>
      </w:tr>
      <w:tr w:rsidR="008601AF" w:rsidRPr="008601AF" w14:paraId="0B3FCCD4" w14:textId="77777777" w:rsidTr="00627AA0">
        <w:tblPrEx>
          <w:tblW w:w="5000" w:type="pct"/>
          <w:tblCellMar>
            <w:left w:w="70" w:type="dxa"/>
            <w:right w:w="70" w:type="dxa"/>
          </w:tblCellMar>
          <w:tblPrExChange w:id="7849" w:author="Philippe Hollanda - Oliveira Trust" w:date="2022-07-19T10:08:00Z">
            <w:tblPrEx>
              <w:tblW w:w="5000" w:type="pct"/>
              <w:tblCellMar>
                <w:left w:w="70" w:type="dxa"/>
                <w:right w:w="70" w:type="dxa"/>
              </w:tblCellMar>
            </w:tblPrEx>
          </w:tblPrExChange>
        </w:tblPrEx>
        <w:trPr>
          <w:trHeight w:val="1785"/>
          <w:trPrChange w:id="78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AFFF49" w14:textId="487FA81E" w:rsidR="008601AF" w:rsidRPr="008601AF" w:rsidRDefault="008601AF" w:rsidP="003C2C2A">
            <w:pPr>
              <w:jc w:val="center"/>
              <w:rPr>
                <w:rFonts w:ascii="Trebuchet MS" w:hAnsi="Trebuchet MS" w:cs="Arial"/>
                <w:color w:val="000000"/>
                <w:sz w:val="20"/>
                <w:szCs w:val="20"/>
                <w:lang w:bidi="th-TH"/>
              </w:rPr>
            </w:pPr>
            <w:del w:id="7852" w:author="Philippe Hollanda - Oliveira Trust" w:date="2022-07-19T10:08:00Z">
              <w:r w:rsidRPr="008601AF" w:rsidDel="00627AA0">
                <w:rPr>
                  <w:rFonts w:ascii="Trebuchet MS" w:hAnsi="Trebuchet MS" w:cs="Arial"/>
                  <w:color w:val="000000"/>
                  <w:sz w:val="20"/>
                  <w:szCs w:val="20"/>
                  <w:lang w:bidi="th-TH"/>
                </w:rPr>
                <w:delText>CHAVEIRO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E16605" w14:textId="7BE62E00" w:rsidR="008601AF" w:rsidRPr="008601AF" w:rsidRDefault="008601AF" w:rsidP="003C2C2A">
            <w:pPr>
              <w:jc w:val="center"/>
              <w:rPr>
                <w:rFonts w:ascii="Trebuchet MS" w:hAnsi="Trebuchet MS" w:cs="Arial"/>
                <w:color w:val="000000"/>
                <w:sz w:val="20"/>
                <w:szCs w:val="20"/>
                <w:lang w:bidi="th-TH"/>
              </w:rPr>
            </w:pPr>
            <w:del w:id="7854" w:author="Philippe Hollanda - Oliveira Trust" w:date="2022-07-19T10:08:00Z">
              <w:r w:rsidRPr="008601AF" w:rsidDel="00627AA0">
                <w:rPr>
                  <w:rFonts w:ascii="Trebuchet MS" w:hAnsi="Trebuchet MS" w:cs="Arial"/>
                  <w:color w:val="000000"/>
                  <w:sz w:val="20"/>
                  <w:szCs w:val="20"/>
                  <w:lang w:bidi="th-TH"/>
                </w:rPr>
                <w:delText>18/11/2021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1380C4" w14:textId="0A9E7474" w:rsidR="008601AF" w:rsidRPr="008601AF" w:rsidRDefault="008601AF" w:rsidP="003C2C2A">
            <w:pPr>
              <w:jc w:val="center"/>
              <w:rPr>
                <w:rFonts w:ascii="Trebuchet MS" w:hAnsi="Trebuchet MS" w:cs="Arial"/>
                <w:color w:val="000000"/>
                <w:sz w:val="20"/>
                <w:szCs w:val="20"/>
                <w:lang w:bidi="th-TH"/>
              </w:rPr>
            </w:pPr>
            <w:del w:id="7856" w:author="Philippe Hollanda - Oliveira Trust" w:date="2022-07-19T10:08:00Z">
              <w:r w:rsidRPr="008601AF" w:rsidDel="00627AA0">
                <w:rPr>
                  <w:rFonts w:ascii="Trebuchet MS" w:hAnsi="Trebuchet MS" w:cs="Arial"/>
                  <w:color w:val="000000"/>
                  <w:sz w:val="20"/>
                  <w:szCs w:val="20"/>
                  <w:lang w:bidi="th-TH"/>
                </w:rPr>
                <w:delText>R$ 575,00</w:delText>
              </w:r>
            </w:del>
          </w:p>
        </w:tc>
      </w:tr>
      <w:tr w:rsidR="008601AF" w:rsidRPr="008601AF" w14:paraId="778BE717" w14:textId="77777777" w:rsidTr="00627AA0">
        <w:tblPrEx>
          <w:tblW w:w="5000" w:type="pct"/>
          <w:tblCellMar>
            <w:left w:w="70" w:type="dxa"/>
            <w:right w:w="70" w:type="dxa"/>
          </w:tblCellMar>
          <w:tblPrExChange w:id="7857" w:author="Philippe Hollanda - Oliveira Trust" w:date="2022-07-19T10:08:00Z">
            <w:tblPrEx>
              <w:tblW w:w="5000" w:type="pct"/>
              <w:tblCellMar>
                <w:left w:w="70" w:type="dxa"/>
                <w:right w:w="70" w:type="dxa"/>
              </w:tblCellMar>
            </w:tblPrEx>
          </w:tblPrExChange>
        </w:tblPrEx>
        <w:trPr>
          <w:trHeight w:val="1785"/>
          <w:trPrChange w:id="78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A18A87" w14:textId="261BEE63" w:rsidR="008601AF" w:rsidRPr="008601AF" w:rsidRDefault="008601AF" w:rsidP="003C2C2A">
            <w:pPr>
              <w:jc w:val="center"/>
              <w:rPr>
                <w:rFonts w:ascii="Trebuchet MS" w:hAnsi="Trebuchet MS" w:cs="Arial"/>
                <w:color w:val="000000"/>
                <w:sz w:val="20"/>
                <w:szCs w:val="20"/>
                <w:lang w:bidi="th-TH"/>
              </w:rPr>
            </w:pPr>
            <w:del w:id="7860" w:author="Philippe Hollanda - Oliveira Trust" w:date="2022-07-19T10:08:00Z">
              <w:r w:rsidRPr="008601AF" w:rsidDel="00627AA0">
                <w:rPr>
                  <w:rFonts w:ascii="Trebuchet MS" w:hAnsi="Trebuchet MS" w:cs="Arial"/>
                  <w:color w:val="000000"/>
                  <w:sz w:val="20"/>
                  <w:szCs w:val="20"/>
                  <w:lang w:bidi="th-TH"/>
                </w:rPr>
                <w:lastRenderedPageBreak/>
                <w:delText>CHAPA/GRELHA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4C28A6" w14:textId="04B81C22" w:rsidR="008601AF" w:rsidRPr="008601AF" w:rsidRDefault="008601AF" w:rsidP="003C2C2A">
            <w:pPr>
              <w:jc w:val="center"/>
              <w:rPr>
                <w:rFonts w:ascii="Trebuchet MS" w:hAnsi="Trebuchet MS" w:cs="Arial"/>
                <w:color w:val="000000"/>
                <w:sz w:val="20"/>
                <w:szCs w:val="20"/>
                <w:lang w:bidi="th-TH"/>
              </w:rPr>
            </w:pPr>
            <w:del w:id="7862" w:author="Philippe Hollanda - Oliveira Trust" w:date="2022-07-19T10:08:00Z">
              <w:r w:rsidRPr="008601AF" w:rsidDel="00627AA0">
                <w:rPr>
                  <w:rFonts w:ascii="Trebuchet MS" w:hAnsi="Trebuchet MS" w:cs="Arial"/>
                  <w:color w:val="000000"/>
                  <w:sz w:val="20"/>
                  <w:szCs w:val="20"/>
                  <w:lang w:bidi="th-TH"/>
                </w:rPr>
                <w:delText>17/11/2021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C02658" w14:textId="646152F3" w:rsidR="008601AF" w:rsidRPr="008601AF" w:rsidRDefault="008601AF" w:rsidP="003C2C2A">
            <w:pPr>
              <w:jc w:val="center"/>
              <w:rPr>
                <w:rFonts w:ascii="Trebuchet MS" w:hAnsi="Trebuchet MS" w:cs="Arial"/>
                <w:color w:val="000000"/>
                <w:sz w:val="20"/>
                <w:szCs w:val="20"/>
                <w:lang w:bidi="th-TH"/>
              </w:rPr>
            </w:pPr>
            <w:del w:id="7864" w:author="Philippe Hollanda - Oliveira Trust" w:date="2022-07-19T10:08:00Z">
              <w:r w:rsidRPr="008601AF" w:rsidDel="00627AA0">
                <w:rPr>
                  <w:rFonts w:ascii="Trebuchet MS" w:hAnsi="Trebuchet MS" w:cs="Arial"/>
                  <w:color w:val="000000"/>
                  <w:sz w:val="20"/>
                  <w:szCs w:val="20"/>
                  <w:lang w:bidi="th-TH"/>
                </w:rPr>
                <w:delText>R$ 5.086,61</w:delText>
              </w:r>
            </w:del>
          </w:p>
        </w:tc>
      </w:tr>
      <w:tr w:rsidR="008601AF" w:rsidRPr="008601AF" w14:paraId="6B6C3ABF" w14:textId="77777777" w:rsidTr="00627AA0">
        <w:tblPrEx>
          <w:tblW w:w="5000" w:type="pct"/>
          <w:tblCellMar>
            <w:left w:w="70" w:type="dxa"/>
            <w:right w:w="70" w:type="dxa"/>
          </w:tblCellMar>
          <w:tblPrExChange w:id="7865" w:author="Philippe Hollanda - Oliveira Trust" w:date="2022-07-19T10:08:00Z">
            <w:tblPrEx>
              <w:tblW w:w="5000" w:type="pct"/>
              <w:tblCellMar>
                <w:left w:w="70" w:type="dxa"/>
                <w:right w:w="70" w:type="dxa"/>
              </w:tblCellMar>
            </w:tblPrEx>
          </w:tblPrExChange>
        </w:tblPrEx>
        <w:trPr>
          <w:trHeight w:val="1785"/>
          <w:trPrChange w:id="78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2D577D" w14:textId="02833932" w:rsidR="008601AF" w:rsidRPr="008601AF" w:rsidRDefault="008601AF" w:rsidP="003C2C2A">
            <w:pPr>
              <w:jc w:val="center"/>
              <w:rPr>
                <w:rFonts w:ascii="Trebuchet MS" w:hAnsi="Trebuchet MS" w:cs="Arial"/>
                <w:color w:val="000000"/>
                <w:sz w:val="20"/>
                <w:szCs w:val="20"/>
                <w:lang w:bidi="th-TH"/>
              </w:rPr>
            </w:pPr>
            <w:del w:id="786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82333F" w14:textId="2C45881B" w:rsidR="008601AF" w:rsidRPr="008601AF" w:rsidRDefault="008601AF" w:rsidP="003C2C2A">
            <w:pPr>
              <w:jc w:val="center"/>
              <w:rPr>
                <w:rFonts w:ascii="Trebuchet MS" w:hAnsi="Trebuchet MS" w:cs="Arial"/>
                <w:color w:val="000000"/>
                <w:sz w:val="20"/>
                <w:szCs w:val="20"/>
                <w:lang w:bidi="th-TH"/>
              </w:rPr>
            </w:pPr>
            <w:del w:id="7870" w:author="Philippe Hollanda - Oliveira Trust" w:date="2022-07-19T10:08:00Z">
              <w:r w:rsidRPr="008601AF" w:rsidDel="00627AA0">
                <w:rPr>
                  <w:rFonts w:ascii="Trebuchet MS" w:hAnsi="Trebuchet MS" w:cs="Arial"/>
                  <w:color w:val="000000"/>
                  <w:sz w:val="20"/>
                  <w:szCs w:val="20"/>
                  <w:lang w:bidi="th-TH"/>
                </w:rPr>
                <w:delText>12/11/2021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F4D3C0" w14:textId="189521FC" w:rsidR="008601AF" w:rsidRPr="008601AF" w:rsidRDefault="008601AF" w:rsidP="003C2C2A">
            <w:pPr>
              <w:jc w:val="center"/>
              <w:rPr>
                <w:rFonts w:ascii="Trebuchet MS" w:hAnsi="Trebuchet MS" w:cs="Arial"/>
                <w:color w:val="000000"/>
                <w:sz w:val="20"/>
                <w:szCs w:val="20"/>
                <w:lang w:bidi="th-TH"/>
              </w:rPr>
            </w:pPr>
            <w:del w:id="7872" w:author="Philippe Hollanda - Oliveira Trust" w:date="2022-07-19T10:08:00Z">
              <w:r w:rsidRPr="008601AF" w:rsidDel="00627AA0">
                <w:rPr>
                  <w:rFonts w:ascii="Trebuchet MS" w:hAnsi="Trebuchet MS" w:cs="Arial"/>
                  <w:color w:val="000000"/>
                  <w:sz w:val="20"/>
                  <w:szCs w:val="20"/>
                  <w:lang w:bidi="th-TH"/>
                </w:rPr>
                <w:delText>R$ 867,00</w:delText>
              </w:r>
            </w:del>
          </w:p>
        </w:tc>
      </w:tr>
      <w:tr w:rsidR="008601AF" w:rsidRPr="008601AF" w14:paraId="133BC4AD" w14:textId="77777777" w:rsidTr="00627AA0">
        <w:tblPrEx>
          <w:tblW w:w="5000" w:type="pct"/>
          <w:tblCellMar>
            <w:left w:w="70" w:type="dxa"/>
            <w:right w:w="70" w:type="dxa"/>
          </w:tblCellMar>
          <w:tblPrExChange w:id="7873" w:author="Philippe Hollanda - Oliveira Trust" w:date="2022-07-19T10:08:00Z">
            <w:tblPrEx>
              <w:tblW w:w="5000" w:type="pct"/>
              <w:tblCellMar>
                <w:left w:w="70" w:type="dxa"/>
                <w:right w:w="70" w:type="dxa"/>
              </w:tblCellMar>
            </w:tblPrEx>
          </w:tblPrExChange>
        </w:tblPrEx>
        <w:trPr>
          <w:trHeight w:val="1785"/>
          <w:trPrChange w:id="78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16B4F6" w14:textId="3AD7FF91" w:rsidR="008601AF" w:rsidRPr="008601AF" w:rsidRDefault="008601AF" w:rsidP="003C2C2A">
            <w:pPr>
              <w:jc w:val="center"/>
              <w:rPr>
                <w:rFonts w:ascii="Trebuchet MS" w:hAnsi="Trebuchet MS" w:cs="Arial"/>
                <w:color w:val="000000"/>
                <w:sz w:val="20"/>
                <w:szCs w:val="20"/>
                <w:lang w:bidi="th-TH"/>
              </w:rPr>
            </w:pPr>
            <w:del w:id="7876" w:author="Philippe Hollanda - Oliveira Trust" w:date="2022-07-19T10:08:00Z">
              <w:r w:rsidRPr="008601AF" w:rsidDel="00627AA0">
                <w:rPr>
                  <w:rFonts w:ascii="Trebuchet MS" w:hAnsi="Trebuchet MS" w:cs="Arial"/>
                  <w:color w:val="000000"/>
                  <w:sz w:val="20"/>
                  <w:szCs w:val="20"/>
                  <w:lang w:bidi="th-TH"/>
                </w:rPr>
                <w:delText>PAINEL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2919B6" w14:textId="5303260F" w:rsidR="008601AF" w:rsidRPr="008601AF" w:rsidRDefault="008601AF" w:rsidP="003C2C2A">
            <w:pPr>
              <w:jc w:val="center"/>
              <w:rPr>
                <w:rFonts w:ascii="Trebuchet MS" w:hAnsi="Trebuchet MS" w:cs="Arial"/>
                <w:color w:val="000000"/>
                <w:sz w:val="20"/>
                <w:szCs w:val="20"/>
                <w:lang w:bidi="th-TH"/>
              </w:rPr>
            </w:pPr>
            <w:del w:id="7878" w:author="Philippe Hollanda - Oliveira Trust" w:date="2022-07-19T10:08:00Z">
              <w:r w:rsidRPr="008601AF" w:rsidDel="00627AA0">
                <w:rPr>
                  <w:rFonts w:ascii="Trebuchet MS" w:hAnsi="Trebuchet MS" w:cs="Arial"/>
                  <w:color w:val="000000"/>
                  <w:sz w:val="20"/>
                  <w:szCs w:val="20"/>
                  <w:lang w:bidi="th-TH"/>
                </w:rPr>
                <w:delText>19/11/2021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CC1483" w14:textId="7F35EE47" w:rsidR="008601AF" w:rsidRPr="008601AF" w:rsidRDefault="008601AF" w:rsidP="003C2C2A">
            <w:pPr>
              <w:jc w:val="center"/>
              <w:rPr>
                <w:rFonts w:ascii="Trebuchet MS" w:hAnsi="Trebuchet MS" w:cs="Arial"/>
                <w:color w:val="000000"/>
                <w:sz w:val="20"/>
                <w:szCs w:val="20"/>
                <w:lang w:bidi="th-TH"/>
              </w:rPr>
            </w:pPr>
            <w:del w:id="7880" w:author="Philippe Hollanda - Oliveira Trust" w:date="2022-07-19T10:08:00Z">
              <w:r w:rsidRPr="008601AF" w:rsidDel="00627AA0">
                <w:rPr>
                  <w:rFonts w:ascii="Trebuchet MS" w:hAnsi="Trebuchet MS" w:cs="Arial"/>
                  <w:color w:val="000000"/>
                  <w:sz w:val="20"/>
                  <w:szCs w:val="20"/>
                  <w:lang w:bidi="th-TH"/>
                </w:rPr>
                <w:delText>R$ 24.062,86</w:delText>
              </w:r>
            </w:del>
          </w:p>
        </w:tc>
      </w:tr>
      <w:tr w:rsidR="008601AF" w:rsidRPr="008601AF" w14:paraId="22DE9D34" w14:textId="77777777" w:rsidTr="00627AA0">
        <w:tblPrEx>
          <w:tblW w:w="5000" w:type="pct"/>
          <w:tblCellMar>
            <w:left w:w="70" w:type="dxa"/>
            <w:right w:w="70" w:type="dxa"/>
          </w:tblCellMar>
          <w:tblPrExChange w:id="7881" w:author="Philippe Hollanda - Oliveira Trust" w:date="2022-07-19T10:08:00Z">
            <w:tblPrEx>
              <w:tblW w:w="5000" w:type="pct"/>
              <w:tblCellMar>
                <w:left w:w="70" w:type="dxa"/>
                <w:right w:w="70" w:type="dxa"/>
              </w:tblCellMar>
            </w:tblPrEx>
          </w:tblPrExChange>
        </w:tblPrEx>
        <w:trPr>
          <w:trHeight w:val="1785"/>
          <w:trPrChange w:id="78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F4E794" w14:textId="6FAA11BD" w:rsidR="008601AF" w:rsidRPr="008601AF" w:rsidRDefault="008601AF" w:rsidP="003C2C2A">
            <w:pPr>
              <w:jc w:val="center"/>
              <w:rPr>
                <w:rFonts w:ascii="Trebuchet MS" w:hAnsi="Trebuchet MS" w:cs="Arial"/>
                <w:color w:val="000000"/>
                <w:sz w:val="20"/>
                <w:szCs w:val="20"/>
                <w:lang w:bidi="th-TH"/>
              </w:rPr>
            </w:pPr>
            <w:del w:id="788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650497" w14:textId="026ECC8E" w:rsidR="008601AF" w:rsidRPr="008601AF" w:rsidRDefault="008601AF" w:rsidP="003C2C2A">
            <w:pPr>
              <w:jc w:val="center"/>
              <w:rPr>
                <w:rFonts w:ascii="Trebuchet MS" w:hAnsi="Trebuchet MS" w:cs="Arial"/>
                <w:color w:val="000000"/>
                <w:sz w:val="20"/>
                <w:szCs w:val="20"/>
                <w:lang w:bidi="th-TH"/>
              </w:rPr>
            </w:pPr>
            <w:del w:id="7886" w:author="Philippe Hollanda - Oliveira Trust" w:date="2022-07-19T10:08:00Z">
              <w:r w:rsidRPr="008601AF" w:rsidDel="00627AA0">
                <w:rPr>
                  <w:rFonts w:ascii="Trebuchet MS" w:hAnsi="Trebuchet MS" w:cs="Arial"/>
                  <w:color w:val="000000"/>
                  <w:sz w:val="20"/>
                  <w:szCs w:val="20"/>
                  <w:lang w:bidi="th-TH"/>
                </w:rPr>
                <w:delText>09/11/2021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6DD705" w14:textId="0B7429A8" w:rsidR="008601AF" w:rsidRPr="008601AF" w:rsidRDefault="008601AF" w:rsidP="003C2C2A">
            <w:pPr>
              <w:jc w:val="center"/>
              <w:rPr>
                <w:rFonts w:ascii="Trebuchet MS" w:hAnsi="Trebuchet MS" w:cs="Arial"/>
                <w:color w:val="000000"/>
                <w:sz w:val="20"/>
                <w:szCs w:val="20"/>
                <w:lang w:bidi="th-TH"/>
              </w:rPr>
            </w:pPr>
            <w:del w:id="7888" w:author="Philippe Hollanda - Oliveira Trust" w:date="2022-07-19T10:08:00Z">
              <w:r w:rsidRPr="008601AF" w:rsidDel="00627AA0">
                <w:rPr>
                  <w:rFonts w:ascii="Trebuchet MS" w:hAnsi="Trebuchet MS" w:cs="Arial"/>
                  <w:color w:val="000000"/>
                  <w:sz w:val="20"/>
                  <w:szCs w:val="20"/>
                  <w:lang w:bidi="th-TH"/>
                </w:rPr>
                <w:delText>R$ 7.500,00</w:delText>
              </w:r>
            </w:del>
          </w:p>
        </w:tc>
      </w:tr>
      <w:tr w:rsidR="008601AF" w:rsidRPr="008601AF" w14:paraId="412E115C" w14:textId="77777777" w:rsidTr="00627AA0">
        <w:tblPrEx>
          <w:tblW w:w="5000" w:type="pct"/>
          <w:tblCellMar>
            <w:left w:w="70" w:type="dxa"/>
            <w:right w:w="70" w:type="dxa"/>
          </w:tblCellMar>
          <w:tblPrExChange w:id="7889" w:author="Philippe Hollanda - Oliveira Trust" w:date="2022-07-19T10:08:00Z">
            <w:tblPrEx>
              <w:tblW w:w="5000" w:type="pct"/>
              <w:tblCellMar>
                <w:left w:w="70" w:type="dxa"/>
                <w:right w:w="70" w:type="dxa"/>
              </w:tblCellMar>
            </w:tblPrEx>
          </w:tblPrExChange>
        </w:tblPrEx>
        <w:trPr>
          <w:trHeight w:val="1785"/>
          <w:trPrChange w:id="78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41AB2E" w14:textId="41FC68D0" w:rsidR="008601AF" w:rsidRPr="008601AF" w:rsidRDefault="008601AF" w:rsidP="003C2C2A">
            <w:pPr>
              <w:jc w:val="center"/>
              <w:rPr>
                <w:rFonts w:ascii="Trebuchet MS" w:hAnsi="Trebuchet MS" w:cs="Arial"/>
                <w:color w:val="000000"/>
                <w:sz w:val="20"/>
                <w:szCs w:val="20"/>
                <w:lang w:bidi="th-TH"/>
              </w:rPr>
            </w:pPr>
            <w:del w:id="7892" w:author="Philippe Hollanda - Oliveira Trust" w:date="2022-07-19T10:08:00Z">
              <w:r w:rsidRPr="008601AF" w:rsidDel="00627AA0">
                <w:rPr>
                  <w:rFonts w:ascii="Trebuchet MS" w:hAnsi="Trebuchet MS" w:cs="Arial"/>
                  <w:color w:val="000000"/>
                  <w:sz w:val="20"/>
                  <w:szCs w:val="20"/>
                  <w:lang w:bidi="th-TH"/>
                </w:rPr>
                <w:delText>VIDRO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8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50F500" w14:textId="04D03135" w:rsidR="008601AF" w:rsidRPr="008601AF" w:rsidRDefault="008601AF" w:rsidP="003C2C2A">
            <w:pPr>
              <w:jc w:val="center"/>
              <w:rPr>
                <w:rFonts w:ascii="Trebuchet MS" w:hAnsi="Trebuchet MS" w:cs="Arial"/>
                <w:color w:val="000000"/>
                <w:sz w:val="20"/>
                <w:szCs w:val="20"/>
                <w:lang w:bidi="th-TH"/>
              </w:rPr>
            </w:pPr>
            <w:del w:id="7894" w:author="Philippe Hollanda - Oliveira Trust" w:date="2022-07-19T10:08:00Z">
              <w:r w:rsidRPr="008601AF" w:rsidDel="00627AA0">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8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D3F36A" w14:textId="6A777BAB" w:rsidR="008601AF" w:rsidRPr="008601AF" w:rsidRDefault="008601AF" w:rsidP="003C2C2A">
            <w:pPr>
              <w:jc w:val="center"/>
              <w:rPr>
                <w:rFonts w:ascii="Trebuchet MS" w:hAnsi="Trebuchet MS" w:cs="Arial"/>
                <w:color w:val="000000"/>
                <w:sz w:val="20"/>
                <w:szCs w:val="20"/>
                <w:lang w:bidi="th-TH"/>
              </w:rPr>
            </w:pPr>
            <w:del w:id="7896" w:author="Philippe Hollanda - Oliveira Trust" w:date="2022-07-19T10:08:00Z">
              <w:r w:rsidRPr="008601AF" w:rsidDel="00627AA0">
                <w:rPr>
                  <w:rFonts w:ascii="Trebuchet MS" w:hAnsi="Trebuchet MS" w:cs="Arial"/>
                  <w:color w:val="000000"/>
                  <w:sz w:val="20"/>
                  <w:szCs w:val="20"/>
                  <w:lang w:bidi="th-TH"/>
                </w:rPr>
                <w:delText>R$ 19.489,43</w:delText>
              </w:r>
            </w:del>
          </w:p>
        </w:tc>
      </w:tr>
      <w:tr w:rsidR="008601AF" w:rsidRPr="008601AF" w14:paraId="215B2B5D" w14:textId="77777777" w:rsidTr="00627AA0">
        <w:tblPrEx>
          <w:tblW w:w="5000" w:type="pct"/>
          <w:tblCellMar>
            <w:left w:w="70" w:type="dxa"/>
            <w:right w:w="70" w:type="dxa"/>
          </w:tblCellMar>
          <w:tblPrExChange w:id="7897" w:author="Philippe Hollanda - Oliveira Trust" w:date="2022-07-19T10:08:00Z">
            <w:tblPrEx>
              <w:tblW w:w="5000" w:type="pct"/>
              <w:tblCellMar>
                <w:left w:w="70" w:type="dxa"/>
                <w:right w:w="70" w:type="dxa"/>
              </w:tblCellMar>
            </w:tblPrEx>
          </w:tblPrExChange>
        </w:tblPrEx>
        <w:trPr>
          <w:trHeight w:val="1785"/>
          <w:trPrChange w:id="78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8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5CC6D2" w14:textId="194B4875" w:rsidR="008601AF" w:rsidRPr="008601AF" w:rsidRDefault="008601AF" w:rsidP="003C2C2A">
            <w:pPr>
              <w:jc w:val="center"/>
              <w:rPr>
                <w:rFonts w:ascii="Trebuchet MS" w:hAnsi="Trebuchet MS" w:cs="Arial"/>
                <w:color w:val="000000"/>
                <w:sz w:val="20"/>
                <w:szCs w:val="20"/>
                <w:lang w:bidi="th-TH"/>
              </w:rPr>
            </w:pPr>
            <w:del w:id="790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443C4F" w14:textId="43CAAEB6" w:rsidR="008601AF" w:rsidRPr="008601AF" w:rsidRDefault="008601AF" w:rsidP="003C2C2A">
            <w:pPr>
              <w:jc w:val="center"/>
              <w:rPr>
                <w:rFonts w:ascii="Trebuchet MS" w:hAnsi="Trebuchet MS" w:cs="Arial"/>
                <w:color w:val="000000"/>
                <w:sz w:val="20"/>
                <w:szCs w:val="20"/>
                <w:lang w:bidi="th-TH"/>
              </w:rPr>
            </w:pPr>
            <w:del w:id="7902"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CA6A41" w14:textId="0B4DD400" w:rsidR="008601AF" w:rsidRPr="008601AF" w:rsidRDefault="008601AF" w:rsidP="003C2C2A">
            <w:pPr>
              <w:jc w:val="center"/>
              <w:rPr>
                <w:rFonts w:ascii="Trebuchet MS" w:hAnsi="Trebuchet MS" w:cs="Arial"/>
                <w:color w:val="000000"/>
                <w:sz w:val="20"/>
                <w:szCs w:val="20"/>
                <w:lang w:bidi="th-TH"/>
              </w:rPr>
            </w:pPr>
            <w:del w:id="7904" w:author="Philippe Hollanda - Oliveira Trust" w:date="2022-07-19T10:08:00Z">
              <w:r w:rsidRPr="008601AF" w:rsidDel="00627AA0">
                <w:rPr>
                  <w:rFonts w:ascii="Trebuchet MS" w:hAnsi="Trebuchet MS" w:cs="Arial"/>
                  <w:color w:val="000000"/>
                  <w:sz w:val="20"/>
                  <w:szCs w:val="20"/>
                  <w:lang w:bidi="th-TH"/>
                </w:rPr>
                <w:delText>R$ 169,90</w:delText>
              </w:r>
            </w:del>
          </w:p>
        </w:tc>
      </w:tr>
      <w:tr w:rsidR="008601AF" w:rsidRPr="008601AF" w14:paraId="7B9AD3AA" w14:textId="77777777" w:rsidTr="00627AA0">
        <w:tblPrEx>
          <w:tblW w:w="5000" w:type="pct"/>
          <w:tblCellMar>
            <w:left w:w="70" w:type="dxa"/>
            <w:right w:w="70" w:type="dxa"/>
          </w:tblCellMar>
          <w:tblPrExChange w:id="7905" w:author="Philippe Hollanda - Oliveira Trust" w:date="2022-07-19T10:08:00Z">
            <w:tblPrEx>
              <w:tblW w:w="5000" w:type="pct"/>
              <w:tblCellMar>
                <w:left w:w="70" w:type="dxa"/>
                <w:right w:w="70" w:type="dxa"/>
              </w:tblCellMar>
            </w:tblPrEx>
          </w:tblPrExChange>
        </w:tblPrEx>
        <w:trPr>
          <w:trHeight w:val="1785"/>
          <w:trPrChange w:id="79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9B49E7" w14:textId="16F4D50D" w:rsidR="008601AF" w:rsidRPr="008601AF" w:rsidRDefault="008601AF" w:rsidP="003C2C2A">
            <w:pPr>
              <w:jc w:val="center"/>
              <w:rPr>
                <w:rFonts w:ascii="Trebuchet MS" w:hAnsi="Trebuchet MS" w:cs="Arial"/>
                <w:color w:val="000000"/>
                <w:sz w:val="20"/>
                <w:szCs w:val="20"/>
                <w:lang w:bidi="th-TH"/>
              </w:rPr>
            </w:pPr>
            <w:del w:id="790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6F08D1" w14:textId="1D63C121" w:rsidR="008601AF" w:rsidRPr="008601AF" w:rsidRDefault="008601AF" w:rsidP="003C2C2A">
            <w:pPr>
              <w:jc w:val="center"/>
              <w:rPr>
                <w:rFonts w:ascii="Trebuchet MS" w:hAnsi="Trebuchet MS" w:cs="Arial"/>
                <w:color w:val="000000"/>
                <w:sz w:val="20"/>
                <w:szCs w:val="20"/>
                <w:lang w:bidi="th-TH"/>
              </w:rPr>
            </w:pPr>
            <w:del w:id="7910"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B23B54" w14:textId="78277942" w:rsidR="008601AF" w:rsidRPr="008601AF" w:rsidRDefault="008601AF" w:rsidP="003C2C2A">
            <w:pPr>
              <w:jc w:val="center"/>
              <w:rPr>
                <w:rFonts w:ascii="Trebuchet MS" w:hAnsi="Trebuchet MS" w:cs="Arial"/>
                <w:color w:val="000000"/>
                <w:sz w:val="20"/>
                <w:szCs w:val="20"/>
                <w:lang w:bidi="th-TH"/>
              </w:rPr>
            </w:pPr>
            <w:del w:id="7912" w:author="Philippe Hollanda - Oliveira Trust" w:date="2022-07-19T10:08:00Z">
              <w:r w:rsidRPr="008601AF" w:rsidDel="00627AA0">
                <w:rPr>
                  <w:rFonts w:ascii="Trebuchet MS" w:hAnsi="Trebuchet MS" w:cs="Arial"/>
                  <w:color w:val="000000"/>
                  <w:sz w:val="20"/>
                  <w:szCs w:val="20"/>
                  <w:lang w:bidi="th-TH"/>
                </w:rPr>
                <w:delText>R$ 1.769,60</w:delText>
              </w:r>
            </w:del>
          </w:p>
        </w:tc>
      </w:tr>
      <w:tr w:rsidR="008601AF" w:rsidRPr="008601AF" w14:paraId="4D0EBB27" w14:textId="77777777" w:rsidTr="00627AA0">
        <w:tblPrEx>
          <w:tblW w:w="5000" w:type="pct"/>
          <w:tblCellMar>
            <w:left w:w="70" w:type="dxa"/>
            <w:right w:w="70" w:type="dxa"/>
          </w:tblCellMar>
          <w:tblPrExChange w:id="7913" w:author="Philippe Hollanda - Oliveira Trust" w:date="2022-07-19T10:08:00Z">
            <w:tblPrEx>
              <w:tblW w:w="5000" w:type="pct"/>
              <w:tblCellMar>
                <w:left w:w="70" w:type="dxa"/>
                <w:right w:w="70" w:type="dxa"/>
              </w:tblCellMar>
            </w:tblPrEx>
          </w:tblPrExChange>
        </w:tblPrEx>
        <w:trPr>
          <w:trHeight w:val="1785"/>
          <w:trPrChange w:id="79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B70BE7" w14:textId="0EE4B237" w:rsidR="008601AF" w:rsidRPr="008601AF" w:rsidRDefault="008601AF" w:rsidP="003C2C2A">
            <w:pPr>
              <w:jc w:val="center"/>
              <w:rPr>
                <w:rFonts w:ascii="Trebuchet MS" w:hAnsi="Trebuchet MS" w:cs="Arial"/>
                <w:color w:val="000000"/>
                <w:sz w:val="20"/>
                <w:szCs w:val="20"/>
                <w:lang w:bidi="th-TH"/>
              </w:rPr>
            </w:pPr>
            <w:del w:id="791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509387" w14:textId="4D92AC31" w:rsidR="008601AF" w:rsidRPr="008601AF" w:rsidRDefault="008601AF" w:rsidP="003C2C2A">
            <w:pPr>
              <w:jc w:val="center"/>
              <w:rPr>
                <w:rFonts w:ascii="Trebuchet MS" w:hAnsi="Trebuchet MS" w:cs="Arial"/>
                <w:color w:val="000000"/>
                <w:sz w:val="20"/>
                <w:szCs w:val="20"/>
                <w:lang w:bidi="th-TH"/>
              </w:rPr>
            </w:pPr>
            <w:del w:id="7918"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389091" w14:textId="499E00D4" w:rsidR="008601AF" w:rsidRPr="008601AF" w:rsidRDefault="008601AF" w:rsidP="003C2C2A">
            <w:pPr>
              <w:jc w:val="center"/>
              <w:rPr>
                <w:rFonts w:ascii="Trebuchet MS" w:hAnsi="Trebuchet MS" w:cs="Arial"/>
                <w:color w:val="000000"/>
                <w:sz w:val="20"/>
                <w:szCs w:val="20"/>
                <w:lang w:bidi="th-TH"/>
              </w:rPr>
            </w:pPr>
            <w:del w:id="7920" w:author="Philippe Hollanda - Oliveira Trust" w:date="2022-07-19T10:08:00Z">
              <w:r w:rsidRPr="008601AF" w:rsidDel="00627AA0">
                <w:rPr>
                  <w:rFonts w:ascii="Trebuchet MS" w:hAnsi="Trebuchet MS" w:cs="Arial"/>
                  <w:color w:val="000000"/>
                  <w:sz w:val="20"/>
                  <w:szCs w:val="20"/>
                  <w:lang w:bidi="th-TH"/>
                </w:rPr>
                <w:delText>R$ 6.997,50</w:delText>
              </w:r>
            </w:del>
          </w:p>
        </w:tc>
      </w:tr>
      <w:tr w:rsidR="008601AF" w:rsidRPr="008601AF" w14:paraId="6F1D96C6" w14:textId="77777777" w:rsidTr="00627AA0">
        <w:tblPrEx>
          <w:tblW w:w="5000" w:type="pct"/>
          <w:tblCellMar>
            <w:left w:w="70" w:type="dxa"/>
            <w:right w:w="70" w:type="dxa"/>
          </w:tblCellMar>
          <w:tblPrExChange w:id="7921" w:author="Philippe Hollanda - Oliveira Trust" w:date="2022-07-19T10:08:00Z">
            <w:tblPrEx>
              <w:tblW w:w="5000" w:type="pct"/>
              <w:tblCellMar>
                <w:left w:w="70" w:type="dxa"/>
                <w:right w:w="70" w:type="dxa"/>
              </w:tblCellMar>
            </w:tblPrEx>
          </w:tblPrExChange>
        </w:tblPrEx>
        <w:trPr>
          <w:trHeight w:val="1785"/>
          <w:trPrChange w:id="79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2EB503" w14:textId="5FA7DC52" w:rsidR="008601AF" w:rsidRPr="008601AF" w:rsidRDefault="008601AF" w:rsidP="003C2C2A">
            <w:pPr>
              <w:jc w:val="center"/>
              <w:rPr>
                <w:rFonts w:ascii="Trebuchet MS" w:hAnsi="Trebuchet MS" w:cs="Arial"/>
                <w:color w:val="000000"/>
                <w:sz w:val="20"/>
                <w:szCs w:val="20"/>
                <w:lang w:bidi="th-TH"/>
              </w:rPr>
            </w:pPr>
            <w:del w:id="792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E318DF" w14:textId="63B631F8" w:rsidR="008601AF" w:rsidRPr="008601AF" w:rsidRDefault="008601AF" w:rsidP="003C2C2A">
            <w:pPr>
              <w:jc w:val="center"/>
              <w:rPr>
                <w:rFonts w:ascii="Trebuchet MS" w:hAnsi="Trebuchet MS" w:cs="Arial"/>
                <w:color w:val="000000"/>
                <w:sz w:val="20"/>
                <w:szCs w:val="20"/>
                <w:lang w:bidi="th-TH"/>
              </w:rPr>
            </w:pPr>
            <w:del w:id="7926"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3DE240" w14:textId="7695965C" w:rsidR="008601AF" w:rsidRPr="008601AF" w:rsidRDefault="008601AF" w:rsidP="003C2C2A">
            <w:pPr>
              <w:jc w:val="center"/>
              <w:rPr>
                <w:rFonts w:ascii="Trebuchet MS" w:hAnsi="Trebuchet MS" w:cs="Arial"/>
                <w:color w:val="000000"/>
                <w:sz w:val="20"/>
                <w:szCs w:val="20"/>
                <w:lang w:bidi="th-TH"/>
              </w:rPr>
            </w:pPr>
            <w:del w:id="7928" w:author="Philippe Hollanda - Oliveira Trust" w:date="2022-07-19T10:08:00Z">
              <w:r w:rsidRPr="008601AF" w:rsidDel="00627AA0">
                <w:rPr>
                  <w:rFonts w:ascii="Trebuchet MS" w:hAnsi="Trebuchet MS" w:cs="Arial"/>
                  <w:color w:val="000000"/>
                  <w:sz w:val="20"/>
                  <w:szCs w:val="20"/>
                  <w:lang w:bidi="th-TH"/>
                </w:rPr>
                <w:delText>R$ 489,70</w:delText>
              </w:r>
            </w:del>
          </w:p>
        </w:tc>
      </w:tr>
      <w:tr w:rsidR="008601AF" w:rsidRPr="008601AF" w14:paraId="37592ED2" w14:textId="77777777" w:rsidTr="00627AA0">
        <w:tblPrEx>
          <w:tblW w:w="5000" w:type="pct"/>
          <w:tblCellMar>
            <w:left w:w="70" w:type="dxa"/>
            <w:right w:w="70" w:type="dxa"/>
          </w:tblCellMar>
          <w:tblPrExChange w:id="7929" w:author="Philippe Hollanda - Oliveira Trust" w:date="2022-07-19T10:08:00Z">
            <w:tblPrEx>
              <w:tblW w:w="5000" w:type="pct"/>
              <w:tblCellMar>
                <w:left w:w="70" w:type="dxa"/>
                <w:right w:w="70" w:type="dxa"/>
              </w:tblCellMar>
            </w:tblPrEx>
          </w:tblPrExChange>
        </w:tblPrEx>
        <w:trPr>
          <w:trHeight w:val="1785"/>
          <w:trPrChange w:id="79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2E2EDA" w14:textId="2DFBA717" w:rsidR="008601AF" w:rsidRPr="008601AF" w:rsidRDefault="008601AF" w:rsidP="003C2C2A">
            <w:pPr>
              <w:jc w:val="center"/>
              <w:rPr>
                <w:rFonts w:ascii="Trebuchet MS" w:hAnsi="Trebuchet MS" w:cs="Arial"/>
                <w:color w:val="000000"/>
                <w:sz w:val="20"/>
                <w:szCs w:val="20"/>
                <w:lang w:bidi="th-TH"/>
              </w:rPr>
            </w:pPr>
            <w:del w:id="793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C84406" w14:textId="5CF7EAE8" w:rsidR="008601AF" w:rsidRPr="008601AF" w:rsidRDefault="008601AF" w:rsidP="003C2C2A">
            <w:pPr>
              <w:jc w:val="center"/>
              <w:rPr>
                <w:rFonts w:ascii="Trebuchet MS" w:hAnsi="Trebuchet MS" w:cs="Arial"/>
                <w:color w:val="000000"/>
                <w:sz w:val="20"/>
                <w:szCs w:val="20"/>
                <w:lang w:bidi="th-TH"/>
              </w:rPr>
            </w:pPr>
            <w:del w:id="7934"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E68A6C" w14:textId="45BC1ED7" w:rsidR="008601AF" w:rsidRPr="008601AF" w:rsidRDefault="008601AF" w:rsidP="003C2C2A">
            <w:pPr>
              <w:jc w:val="center"/>
              <w:rPr>
                <w:rFonts w:ascii="Trebuchet MS" w:hAnsi="Trebuchet MS" w:cs="Arial"/>
                <w:color w:val="000000"/>
                <w:sz w:val="20"/>
                <w:szCs w:val="20"/>
                <w:lang w:bidi="th-TH"/>
              </w:rPr>
            </w:pPr>
            <w:del w:id="7936" w:author="Philippe Hollanda - Oliveira Trust" w:date="2022-07-19T10:08:00Z">
              <w:r w:rsidRPr="008601AF" w:rsidDel="00627AA0">
                <w:rPr>
                  <w:rFonts w:ascii="Trebuchet MS" w:hAnsi="Trebuchet MS" w:cs="Arial"/>
                  <w:color w:val="000000"/>
                  <w:sz w:val="20"/>
                  <w:szCs w:val="20"/>
                  <w:lang w:bidi="th-TH"/>
                </w:rPr>
                <w:delText>R$ 306,00</w:delText>
              </w:r>
            </w:del>
          </w:p>
        </w:tc>
      </w:tr>
      <w:tr w:rsidR="008601AF" w:rsidRPr="008601AF" w14:paraId="2FC20E88" w14:textId="77777777" w:rsidTr="00627AA0">
        <w:tblPrEx>
          <w:tblW w:w="5000" w:type="pct"/>
          <w:tblCellMar>
            <w:left w:w="70" w:type="dxa"/>
            <w:right w:w="70" w:type="dxa"/>
          </w:tblCellMar>
          <w:tblPrExChange w:id="7937" w:author="Philippe Hollanda - Oliveira Trust" w:date="2022-07-19T10:08:00Z">
            <w:tblPrEx>
              <w:tblW w:w="5000" w:type="pct"/>
              <w:tblCellMar>
                <w:left w:w="70" w:type="dxa"/>
                <w:right w:w="70" w:type="dxa"/>
              </w:tblCellMar>
            </w:tblPrEx>
          </w:tblPrExChange>
        </w:tblPrEx>
        <w:trPr>
          <w:trHeight w:val="1785"/>
          <w:trPrChange w:id="79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66031B" w14:textId="7175B70F" w:rsidR="008601AF" w:rsidRPr="008601AF" w:rsidRDefault="008601AF" w:rsidP="003C2C2A">
            <w:pPr>
              <w:jc w:val="center"/>
              <w:rPr>
                <w:rFonts w:ascii="Trebuchet MS" w:hAnsi="Trebuchet MS" w:cs="Arial"/>
                <w:color w:val="000000"/>
                <w:sz w:val="20"/>
                <w:szCs w:val="20"/>
                <w:lang w:bidi="th-TH"/>
              </w:rPr>
            </w:pPr>
            <w:del w:id="7940" w:author="Philippe Hollanda - Oliveira Trust" w:date="2022-07-19T10:08:00Z">
              <w:r w:rsidRPr="008601AF" w:rsidDel="00627AA0">
                <w:rPr>
                  <w:rFonts w:ascii="Trebuchet MS" w:hAnsi="Trebuchet MS" w:cs="Arial"/>
                  <w:color w:val="000000"/>
                  <w:sz w:val="20"/>
                  <w:szCs w:val="20"/>
                  <w:lang w:bidi="th-TH"/>
                </w:rPr>
                <w:lastRenderedPageBreak/>
                <w:delText>TIJOLO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921454" w14:textId="5751A00B" w:rsidR="008601AF" w:rsidRPr="008601AF" w:rsidRDefault="008601AF" w:rsidP="003C2C2A">
            <w:pPr>
              <w:jc w:val="center"/>
              <w:rPr>
                <w:rFonts w:ascii="Trebuchet MS" w:hAnsi="Trebuchet MS" w:cs="Arial"/>
                <w:color w:val="000000"/>
                <w:sz w:val="20"/>
                <w:szCs w:val="20"/>
                <w:lang w:bidi="th-TH"/>
              </w:rPr>
            </w:pPr>
            <w:del w:id="7942"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229530" w14:textId="2A45EAE8" w:rsidR="008601AF" w:rsidRPr="008601AF" w:rsidRDefault="008601AF" w:rsidP="003C2C2A">
            <w:pPr>
              <w:jc w:val="center"/>
              <w:rPr>
                <w:rFonts w:ascii="Trebuchet MS" w:hAnsi="Trebuchet MS" w:cs="Arial"/>
                <w:color w:val="000000"/>
                <w:sz w:val="20"/>
                <w:szCs w:val="20"/>
                <w:lang w:bidi="th-TH"/>
              </w:rPr>
            </w:pPr>
            <w:del w:id="7944" w:author="Philippe Hollanda - Oliveira Trust" w:date="2022-07-19T10:08:00Z">
              <w:r w:rsidRPr="008601AF" w:rsidDel="00627AA0">
                <w:rPr>
                  <w:rFonts w:ascii="Trebuchet MS" w:hAnsi="Trebuchet MS" w:cs="Arial"/>
                  <w:color w:val="000000"/>
                  <w:sz w:val="20"/>
                  <w:szCs w:val="20"/>
                  <w:lang w:bidi="th-TH"/>
                </w:rPr>
                <w:delText>R$ 9.012,50</w:delText>
              </w:r>
            </w:del>
          </w:p>
        </w:tc>
      </w:tr>
      <w:tr w:rsidR="008601AF" w:rsidRPr="008601AF" w14:paraId="4A9D082C" w14:textId="77777777" w:rsidTr="00627AA0">
        <w:tblPrEx>
          <w:tblW w:w="5000" w:type="pct"/>
          <w:tblCellMar>
            <w:left w:w="70" w:type="dxa"/>
            <w:right w:w="70" w:type="dxa"/>
          </w:tblCellMar>
          <w:tblPrExChange w:id="7945" w:author="Philippe Hollanda - Oliveira Trust" w:date="2022-07-19T10:08:00Z">
            <w:tblPrEx>
              <w:tblW w:w="5000" w:type="pct"/>
              <w:tblCellMar>
                <w:left w:w="70" w:type="dxa"/>
                <w:right w:w="70" w:type="dxa"/>
              </w:tblCellMar>
            </w:tblPrEx>
          </w:tblPrExChange>
        </w:tblPrEx>
        <w:trPr>
          <w:trHeight w:val="1785"/>
          <w:trPrChange w:id="79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B444CF" w14:textId="3623A9A3" w:rsidR="008601AF" w:rsidRPr="008601AF" w:rsidRDefault="008601AF" w:rsidP="003C2C2A">
            <w:pPr>
              <w:jc w:val="center"/>
              <w:rPr>
                <w:rFonts w:ascii="Trebuchet MS" w:hAnsi="Trebuchet MS" w:cs="Arial"/>
                <w:color w:val="000000"/>
                <w:sz w:val="20"/>
                <w:szCs w:val="20"/>
                <w:lang w:bidi="th-TH"/>
              </w:rPr>
            </w:pPr>
            <w:del w:id="7948" w:author="Philippe Hollanda - Oliveira Trust" w:date="2022-07-19T10:08:00Z">
              <w:r w:rsidRPr="008601AF" w:rsidDel="00627AA0">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C08508" w14:textId="3A1E4401" w:rsidR="008601AF" w:rsidRPr="008601AF" w:rsidRDefault="008601AF" w:rsidP="003C2C2A">
            <w:pPr>
              <w:jc w:val="center"/>
              <w:rPr>
                <w:rFonts w:ascii="Trebuchet MS" w:hAnsi="Trebuchet MS" w:cs="Arial"/>
                <w:color w:val="000000"/>
                <w:sz w:val="20"/>
                <w:szCs w:val="20"/>
                <w:lang w:bidi="th-TH"/>
              </w:rPr>
            </w:pPr>
            <w:del w:id="7950"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BC307D" w14:textId="4BFCBE53" w:rsidR="008601AF" w:rsidRPr="008601AF" w:rsidRDefault="008601AF" w:rsidP="003C2C2A">
            <w:pPr>
              <w:jc w:val="center"/>
              <w:rPr>
                <w:rFonts w:ascii="Trebuchet MS" w:hAnsi="Trebuchet MS" w:cs="Arial"/>
                <w:color w:val="000000"/>
                <w:sz w:val="20"/>
                <w:szCs w:val="20"/>
                <w:lang w:bidi="th-TH"/>
              </w:rPr>
            </w:pPr>
            <w:del w:id="7952" w:author="Philippe Hollanda - Oliveira Trust" w:date="2022-07-19T10:08:00Z">
              <w:r w:rsidRPr="008601AF" w:rsidDel="00627AA0">
                <w:rPr>
                  <w:rFonts w:ascii="Trebuchet MS" w:hAnsi="Trebuchet MS" w:cs="Arial"/>
                  <w:color w:val="000000"/>
                  <w:sz w:val="20"/>
                  <w:szCs w:val="20"/>
                  <w:lang w:bidi="th-TH"/>
                </w:rPr>
                <w:delText>R$ 3.900,00</w:delText>
              </w:r>
            </w:del>
          </w:p>
        </w:tc>
      </w:tr>
      <w:tr w:rsidR="008601AF" w:rsidRPr="008601AF" w14:paraId="02232758" w14:textId="77777777" w:rsidTr="00627AA0">
        <w:tblPrEx>
          <w:tblW w:w="5000" w:type="pct"/>
          <w:tblCellMar>
            <w:left w:w="70" w:type="dxa"/>
            <w:right w:w="70" w:type="dxa"/>
          </w:tblCellMar>
          <w:tblPrExChange w:id="7953" w:author="Philippe Hollanda - Oliveira Trust" w:date="2022-07-19T10:08:00Z">
            <w:tblPrEx>
              <w:tblW w:w="5000" w:type="pct"/>
              <w:tblCellMar>
                <w:left w:w="70" w:type="dxa"/>
                <w:right w:w="70" w:type="dxa"/>
              </w:tblCellMar>
            </w:tblPrEx>
          </w:tblPrExChange>
        </w:tblPrEx>
        <w:trPr>
          <w:trHeight w:val="1785"/>
          <w:trPrChange w:id="79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4F54E2" w14:textId="6F7C3406" w:rsidR="008601AF" w:rsidRPr="008601AF" w:rsidRDefault="008601AF" w:rsidP="003C2C2A">
            <w:pPr>
              <w:jc w:val="center"/>
              <w:rPr>
                <w:rFonts w:ascii="Trebuchet MS" w:hAnsi="Trebuchet MS" w:cs="Arial"/>
                <w:color w:val="000000"/>
                <w:sz w:val="20"/>
                <w:szCs w:val="20"/>
                <w:lang w:bidi="th-TH"/>
              </w:rPr>
            </w:pPr>
            <w:del w:id="795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780DDC" w14:textId="6DEB1B1E" w:rsidR="008601AF" w:rsidRPr="008601AF" w:rsidRDefault="008601AF" w:rsidP="003C2C2A">
            <w:pPr>
              <w:jc w:val="center"/>
              <w:rPr>
                <w:rFonts w:ascii="Trebuchet MS" w:hAnsi="Trebuchet MS" w:cs="Arial"/>
                <w:color w:val="000000"/>
                <w:sz w:val="20"/>
                <w:szCs w:val="20"/>
                <w:lang w:bidi="th-TH"/>
              </w:rPr>
            </w:pPr>
            <w:del w:id="7958"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B88DC2" w14:textId="112FB2CD" w:rsidR="008601AF" w:rsidRPr="008601AF" w:rsidRDefault="008601AF" w:rsidP="003C2C2A">
            <w:pPr>
              <w:jc w:val="center"/>
              <w:rPr>
                <w:rFonts w:ascii="Trebuchet MS" w:hAnsi="Trebuchet MS" w:cs="Arial"/>
                <w:color w:val="000000"/>
                <w:sz w:val="20"/>
                <w:szCs w:val="20"/>
                <w:lang w:bidi="th-TH"/>
              </w:rPr>
            </w:pPr>
            <w:del w:id="7960" w:author="Philippe Hollanda - Oliveira Trust" w:date="2022-07-19T10:08:00Z">
              <w:r w:rsidRPr="008601AF" w:rsidDel="00627AA0">
                <w:rPr>
                  <w:rFonts w:ascii="Trebuchet MS" w:hAnsi="Trebuchet MS" w:cs="Arial"/>
                  <w:color w:val="000000"/>
                  <w:sz w:val="20"/>
                  <w:szCs w:val="20"/>
                  <w:lang w:bidi="th-TH"/>
                </w:rPr>
                <w:delText>R$ 1.286,00</w:delText>
              </w:r>
            </w:del>
          </w:p>
        </w:tc>
      </w:tr>
      <w:tr w:rsidR="008601AF" w:rsidRPr="008601AF" w14:paraId="24128C17" w14:textId="77777777" w:rsidTr="00627AA0">
        <w:tblPrEx>
          <w:tblW w:w="5000" w:type="pct"/>
          <w:tblCellMar>
            <w:left w:w="70" w:type="dxa"/>
            <w:right w:w="70" w:type="dxa"/>
          </w:tblCellMar>
          <w:tblPrExChange w:id="7961" w:author="Philippe Hollanda - Oliveira Trust" w:date="2022-07-19T10:08:00Z">
            <w:tblPrEx>
              <w:tblW w:w="5000" w:type="pct"/>
              <w:tblCellMar>
                <w:left w:w="70" w:type="dxa"/>
                <w:right w:w="70" w:type="dxa"/>
              </w:tblCellMar>
            </w:tblPrEx>
          </w:tblPrExChange>
        </w:tblPrEx>
        <w:trPr>
          <w:trHeight w:val="1785"/>
          <w:trPrChange w:id="79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A9029C" w14:textId="2A99554F" w:rsidR="008601AF" w:rsidRPr="008601AF" w:rsidRDefault="008601AF" w:rsidP="003C2C2A">
            <w:pPr>
              <w:jc w:val="center"/>
              <w:rPr>
                <w:rFonts w:ascii="Trebuchet MS" w:hAnsi="Trebuchet MS" w:cs="Arial"/>
                <w:color w:val="000000"/>
                <w:sz w:val="20"/>
                <w:szCs w:val="20"/>
                <w:lang w:bidi="th-TH"/>
              </w:rPr>
            </w:pPr>
            <w:del w:id="796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D5D187" w14:textId="03C7FF49" w:rsidR="008601AF" w:rsidRPr="008601AF" w:rsidRDefault="008601AF" w:rsidP="003C2C2A">
            <w:pPr>
              <w:jc w:val="center"/>
              <w:rPr>
                <w:rFonts w:ascii="Trebuchet MS" w:hAnsi="Trebuchet MS" w:cs="Arial"/>
                <w:color w:val="000000"/>
                <w:sz w:val="20"/>
                <w:szCs w:val="20"/>
                <w:lang w:bidi="th-TH"/>
              </w:rPr>
            </w:pPr>
            <w:del w:id="7966"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D3CAA9" w14:textId="0AE4BA33" w:rsidR="008601AF" w:rsidRPr="008601AF" w:rsidRDefault="008601AF" w:rsidP="003C2C2A">
            <w:pPr>
              <w:jc w:val="center"/>
              <w:rPr>
                <w:rFonts w:ascii="Trebuchet MS" w:hAnsi="Trebuchet MS" w:cs="Arial"/>
                <w:color w:val="000000"/>
                <w:sz w:val="20"/>
                <w:szCs w:val="20"/>
                <w:lang w:bidi="th-TH"/>
              </w:rPr>
            </w:pPr>
            <w:del w:id="7968" w:author="Philippe Hollanda - Oliveira Trust" w:date="2022-07-19T10:08:00Z">
              <w:r w:rsidRPr="008601AF" w:rsidDel="00627AA0">
                <w:rPr>
                  <w:rFonts w:ascii="Trebuchet MS" w:hAnsi="Trebuchet MS" w:cs="Arial"/>
                  <w:color w:val="000000"/>
                  <w:sz w:val="20"/>
                  <w:szCs w:val="20"/>
                  <w:lang w:bidi="th-TH"/>
                </w:rPr>
                <w:delText>R$ 748,37</w:delText>
              </w:r>
            </w:del>
          </w:p>
        </w:tc>
      </w:tr>
      <w:tr w:rsidR="008601AF" w:rsidRPr="008601AF" w14:paraId="1A3BED0F" w14:textId="77777777" w:rsidTr="00627AA0">
        <w:tblPrEx>
          <w:tblW w:w="5000" w:type="pct"/>
          <w:tblCellMar>
            <w:left w:w="70" w:type="dxa"/>
            <w:right w:w="70" w:type="dxa"/>
          </w:tblCellMar>
          <w:tblPrExChange w:id="7969" w:author="Philippe Hollanda - Oliveira Trust" w:date="2022-07-19T10:08:00Z">
            <w:tblPrEx>
              <w:tblW w:w="5000" w:type="pct"/>
              <w:tblCellMar>
                <w:left w:w="70" w:type="dxa"/>
                <w:right w:w="70" w:type="dxa"/>
              </w:tblCellMar>
            </w:tblPrEx>
          </w:tblPrExChange>
        </w:tblPrEx>
        <w:trPr>
          <w:trHeight w:val="1785"/>
          <w:trPrChange w:id="79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9507E6" w14:textId="58BFAD4F" w:rsidR="008601AF" w:rsidRPr="008601AF" w:rsidRDefault="008601AF" w:rsidP="003C2C2A">
            <w:pPr>
              <w:jc w:val="center"/>
              <w:rPr>
                <w:rFonts w:ascii="Trebuchet MS" w:hAnsi="Trebuchet MS" w:cs="Arial"/>
                <w:color w:val="000000"/>
                <w:sz w:val="20"/>
                <w:szCs w:val="20"/>
                <w:lang w:bidi="th-TH"/>
              </w:rPr>
            </w:pPr>
            <w:del w:id="797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5CEF93" w14:textId="2B618F35" w:rsidR="008601AF" w:rsidRPr="008601AF" w:rsidRDefault="008601AF" w:rsidP="003C2C2A">
            <w:pPr>
              <w:jc w:val="center"/>
              <w:rPr>
                <w:rFonts w:ascii="Trebuchet MS" w:hAnsi="Trebuchet MS" w:cs="Arial"/>
                <w:color w:val="000000"/>
                <w:sz w:val="20"/>
                <w:szCs w:val="20"/>
                <w:lang w:bidi="th-TH"/>
              </w:rPr>
            </w:pPr>
            <w:del w:id="7974"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5FBF54" w14:textId="576A7D9B" w:rsidR="008601AF" w:rsidRPr="008601AF" w:rsidRDefault="008601AF" w:rsidP="003C2C2A">
            <w:pPr>
              <w:jc w:val="center"/>
              <w:rPr>
                <w:rFonts w:ascii="Trebuchet MS" w:hAnsi="Trebuchet MS" w:cs="Arial"/>
                <w:color w:val="000000"/>
                <w:sz w:val="20"/>
                <w:szCs w:val="20"/>
                <w:lang w:bidi="th-TH"/>
              </w:rPr>
            </w:pPr>
            <w:del w:id="7976" w:author="Philippe Hollanda - Oliveira Trust" w:date="2022-07-19T10:08:00Z">
              <w:r w:rsidRPr="008601AF" w:rsidDel="00627AA0">
                <w:rPr>
                  <w:rFonts w:ascii="Trebuchet MS" w:hAnsi="Trebuchet MS" w:cs="Arial"/>
                  <w:color w:val="000000"/>
                  <w:sz w:val="20"/>
                  <w:szCs w:val="20"/>
                  <w:lang w:bidi="th-TH"/>
                </w:rPr>
                <w:delText>R$ 950,00</w:delText>
              </w:r>
            </w:del>
          </w:p>
        </w:tc>
      </w:tr>
      <w:tr w:rsidR="008601AF" w:rsidRPr="008601AF" w14:paraId="1F96088F" w14:textId="77777777" w:rsidTr="00627AA0">
        <w:tblPrEx>
          <w:tblW w:w="5000" w:type="pct"/>
          <w:tblCellMar>
            <w:left w:w="70" w:type="dxa"/>
            <w:right w:w="70" w:type="dxa"/>
          </w:tblCellMar>
          <w:tblPrExChange w:id="7977" w:author="Philippe Hollanda - Oliveira Trust" w:date="2022-07-19T10:08:00Z">
            <w:tblPrEx>
              <w:tblW w:w="5000" w:type="pct"/>
              <w:tblCellMar>
                <w:left w:w="70" w:type="dxa"/>
                <w:right w:w="70" w:type="dxa"/>
              </w:tblCellMar>
            </w:tblPrEx>
          </w:tblPrExChange>
        </w:tblPrEx>
        <w:trPr>
          <w:trHeight w:val="1785"/>
          <w:trPrChange w:id="79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020F60" w14:textId="497084A6" w:rsidR="008601AF" w:rsidRPr="008601AF" w:rsidRDefault="008601AF" w:rsidP="003C2C2A">
            <w:pPr>
              <w:jc w:val="center"/>
              <w:rPr>
                <w:rFonts w:ascii="Trebuchet MS" w:hAnsi="Trebuchet MS" w:cs="Arial"/>
                <w:color w:val="000000"/>
                <w:sz w:val="20"/>
                <w:szCs w:val="20"/>
                <w:lang w:bidi="th-TH"/>
              </w:rPr>
            </w:pPr>
            <w:del w:id="798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148ED2" w14:textId="6203DE35" w:rsidR="008601AF" w:rsidRPr="008601AF" w:rsidRDefault="008601AF" w:rsidP="003C2C2A">
            <w:pPr>
              <w:jc w:val="center"/>
              <w:rPr>
                <w:rFonts w:ascii="Trebuchet MS" w:hAnsi="Trebuchet MS" w:cs="Arial"/>
                <w:color w:val="000000"/>
                <w:sz w:val="20"/>
                <w:szCs w:val="20"/>
                <w:lang w:bidi="th-TH"/>
              </w:rPr>
            </w:pPr>
            <w:del w:id="7982"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B7E9EC" w14:textId="4C688D5C" w:rsidR="008601AF" w:rsidRPr="008601AF" w:rsidRDefault="008601AF" w:rsidP="003C2C2A">
            <w:pPr>
              <w:jc w:val="center"/>
              <w:rPr>
                <w:rFonts w:ascii="Trebuchet MS" w:hAnsi="Trebuchet MS" w:cs="Arial"/>
                <w:color w:val="000000"/>
                <w:sz w:val="20"/>
                <w:szCs w:val="20"/>
                <w:lang w:bidi="th-TH"/>
              </w:rPr>
            </w:pPr>
            <w:del w:id="7984" w:author="Philippe Hollanda - Oliveira Trust" w:date="2022-07-19T10:08:00Z">
              <w:r w:rsidRPr="008601AF" w:rsidDel="00627AA0">
                <w:rPr>
                  <w:rFonts w:ascii="Trebuchet MS" w:hAnsi="Trebuchet MS" w:cs="Arial"/>
                  <w:color w:val="000000"/>
                  <w:sz w:val="20"/>
                  <w:szCs w:val="20"/>
                  <w:lang w:bidi="th-TH"/>
                </w:rPr>
                <w:delText>R$ 40,00</w:delText>
              </w:r>
            </w:del>
          </w:p>
        </w:tc>
      </w:tr>
      <w:tr w:rsidR="008601AF" w:rsidRPr="008601AF" w14:paraId="12B2FDB8" w14:textId="77777777" w:rsidTr="00627AA0">
        <w:tblPrEx>
          <w:tblW w:w="5000" w:type="pct"/>
          <w:tblCellMar>
            <w:left w:w="70" w:type="dxa"/>
            <w:right w:w="70" w:type="dxa"/>
          </w:tblCellMar>
          <w:tblPrExChange w:id="7985" w:author="Philippe Hollanda - Oliveira Trust" w:date="2022-07-19T10:08:00Z">
            <w:tblPrEx>
              <w:tblW w:w="5000" w:type="pct"/>
              <w:tblCellMar>
                <w:left w:w="70" w:type="dxa"/>
                <w:right w:w="70" w:type="dxa"/>
              </w:tblCellMar>
            </w:tblPrEx>
          </w:tblPrExChange>
        </w:tblPrEx>
        <w:trPr>
          <w:trHeight w:val="1785"/>
          <w:trPrChange w:id="79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D3194F" w14:textId="03A29E58" w:rsidR="008601AF" w:rsidRPr="008601AF" w:rsidRDefault="008601AF" w:rsidP="003C2C2A">
            <w:pPr>
              <w:jc w:val="center"/>
              <w:rPr>
                <w:rFonts w:ascii="Trebuchet MS" w:hAnsi="Trebuchet MS" w:cs="Arial"/>
                <w:color w:val="000000"/>
                <w:sz w:val="20"/>
                <w:szCs w:val="20"/>
                <w:lang w:bidi="th-TH"/>
              </w:rPr>
            </w:pPr>
            <w:del w:id="798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7ED0DB" w14:textId="514FF624" w:rsidR="008601AF" w:rsidRPr="008601AF" w:rsidRDefault="008601AF" w:rsidP="003C2C2A">
            <w:pPr>
              <w:jc w:val="center"/>
              <w:rPr>
                <w:rFonts w:ascii="Trebuchet MS" w:hAnsi="Trebuchet MS" w:cs="Arial"/>
                <w:color w:val="000000"/>
                <w:sz w:val="20"/>
                <w:szCs w:val="20"/>
                <w:lang w:bidi="th-TH"/>
              </w:rPr>
            </w:pPr>
            <w:del w:id="7990"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1F1D47" w14:textId="494E062E" w:rsidR="008601AF" w:rsidRPr="008601AF" w:rsidRDefault="008601AF" w:rsidP="003C2C2A">
            <w:pPr>
              <w:jc w:val="center"/>
              <w:rPr>
                <w:rFonts w:ascii="Trebuchet MS" w:hAnsi="Trebuchet MS" w:cs="Arial"/>
                <w:color w:val="000000"/>
                <w:sz w:val="20"/>
                <w:szCs w:val="20"/>
                <w:lang w:bidi="th-TH"/>
              </w:rPr>
            </w:pPr>
            <w:del w:id="7992" w:author="Philippe Hollanda - Oliveira Trust" w:date="2022-07-19T10:08:00Z">
              <w:r w:rsidRPr="008601AF" w:rsidDel="00627AA0">
                <w:rPr>
                  <w:rFonts w:ascii="Trebuchet MS" w:hAnsi="Trebuchet MS" w:cs="Arial"/>
                  <w:color w:val="000000"/>
                  <w:sz w:val="20"/>
                  <w:szCs w:val="20"/>
                  <w:lang w:bidi="th-TH"/>
                </w:rPr>
                <w:delText>R$ 2.400,00</w:delText>
              </w:r>
            </w:del>
          </w:p>
        </w:tc>
      </w:tr>
      <w:tr w:rsidR="008601AF" w:rsidRPr="008601AF" w14:paraId="2CA989CA" w14:textId="77777777" w:rsidTr="00627AA0">
        <w:tblPrEx>
          <w:tblW w:w="5000" w:type="pct"/>
          <w:tblCellMar>
            <w:left w:w="70" w:type="dxa"/>
            <w:right w:w="70" w:type="dxa"/>
          </w:tblCellMar>
          <w:tblPrExChange w:id="7993" w:author="Philippe Hollanda - Oliveira Trust" w:date="2022-07-19T10:08:00Z">
            <w:tblPrEx>
              <w:tblW w:w="5000" w:type="pct"/>
              <w:tblCellMar>
                <w:left w:w="70" w:type="dxa"/>
                <w:right w:w="70" w:type="dxa"/>
              </w:tblCellMar>
            </w:tblPrEx>
          </w:tblPrExChange>
        </w:tblPrEx>
        <w:trPr>
          <w:trHeight w:val="1785"/>
          <w:trPrChange w:id="79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79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BC35E9" w14:textId="0B4CD80C" w:rsidR="008601AF" w:rsidRPr="008601AF" w:rsidRDefault="008601AF" w:rsidP="003C2C2A">
            <w:pPr>
              <w:jc w:val="center"/>
              <w:rPr>
                <w:rFonts w:ascii="Trebuchet MS" w:hAnsi="Trebuchet MS" w:cs="Arial"/>
                <w:color w:val="000000"/>
                <w:sz w:val="20"/>
                <w:szCs w:val="20"/>
                <w:lang w:bidi="th-TH"/>
              </w:rPr>
            </w:pPr>
            <w:del w:id="7996" w:author="Philippe Hollanda - Oliveira Trust" w:date="2022-07-19T10:08:00Z">
              <w:r w:rsidRPr="008601AF" w:rsidDel="00627AA0">
                <w:rPr>
                  <w:rFonts w:ascii="Trebuchet MS" w:hAnsi="Trebuchet MS" w:cs="Arial"/>
                  <w:color w:val="000000"/>
                  <w:sz w:val="20"/>
                  <w:szCs w:val="20"/>
                  <w:lang w:bidi="th-TH"/>
                </w:rPr>
                <w:delText xml:space="preserve">MATERIAIS ELÉTRICOS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79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6D2315" w14:textId="17EA1C50" w:rsidR="008601AF" w:rsidRPr="008601AF" w:rsidRDefault="008601AF" w:rsidP="003C2C2A">
            <w:pPr>
              <w:jc w:val="center"/>
              <w:rPr>
                <w:rFonts w:ascii="Trebuchet MS" w:hAnsi="Trebuchet MS" w:cs="Arial"/>
                <w:color w:val="000000"/>
                <w:sz w:val="20"/>
                <w:szCs w:val="20"/>
                <w:lang w:bidi="th-TH"/>
              </w:rPr>
            </w:pPr>
            <w:del w:id="7998"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79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E7A4CA" w14:textId="10A15297" w:rsidR="008601AF" w:rsidRPr="008601AF" w:rsidRDefault="008601AF" w:rsidP="003C2C2A">
            <w:pPr>
              <w:jc w:val="center"/>
              <w:rPr>
                <w:rFonts w:ascii="Trebuchet MS" w:hAnsi="Trebuchet MS" w:cs="Arial"/>
                <w:color w:val="000000"/>
                <w:sz w:val="20"/>
                <w:szCs w:val="20"/>
                <w:lang w:bidi="th-TH"/>
              </w:rPr>
            </w:pPr>
            <w:del w:id="8000" w:author="Philippe Hollanda - Oliveira Trust" w:date="2022-07-19T10:08:00Z">
              <w:r w:rsidRPr="008601AF" w:rsidDel="00627AA0">
                <w:rPr>
                  <w:rFonts w:ascii="Trebuchet MS" w:hAnsi="Trebuchet MS" w:cs="Arial"/>
                  <w:color w:val="000000"/>
                  <w:sz w:val="20"/>
                  <w:szCs w:val="20"/>
                  <w:lang w:bidi="th-TH"/>
                </w:rPr>
                <w:delText>R$ 939,37</w:delText>
              </w:r>
            </w:del>
          </w:p>
        </w:tc>
      </w:tr>
      <w:tr w:rsidR="008601AF" w:rsidRPr="008601AF" w14:paraId="682A542D" w14:textId="77777777" w:rsidTr="00627AA0">
        <w:tblPrEx>
          <w:tblW w:w="5000" w:type="pct"/>
          <w:tblCellMar>
            <w:left w:w="70" w:type="dxa"/>
            <w:right w:w="70" w:type="dxa"/>
          </w:tblCellMar>
          <w:tblPrExChange w:id="8001" w:author="Philippe Hollanda - Oliveira Trust" w:date="2022-07-19T10:08:00Z">
            <w:tblPrEx>
              <w:tblW w:w="5000" w:type="pct"/>
              <w:tblCellMar>
                <w:left w:w="70" w:type="dxa"/>
                <w:right w:w="70" w:type="dxa"/>
              </w:tblCellMar>
            </w:tblPrEx>
          </w:tblPrExChange>
        </w:tblPrEx>
        <w:trPr>
          <w:trHeight w:val="1785"/>
          <w:trPrChange w:id="80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17CAE4" w14:textId="12D48E22" w:rsidR="008601AF" w:rsidRPr="008601AF" w:rsidRDefault="008601AF" w:rsidP="003C2C2A">
            <w:pPr>
              <w:jc w:val="center"/>
              <w:rPr>
                <w:rFonts w:ascii="Trebuchet MS" w:hAnsi="Trebuchet MS" w:cs="Arial"/>
                <w:color w:val="000000"/>
                <w:sz w:val="20"/>
                <w:szCs w:val="20"/>
                <w:lang w:bidi="th-TH"/>
              </w:rPr>
            </w:pPr>
            <w:del w:id="8004" w:author="Philippe Hollanda - Oliveira Trust" w:date="2022-07-19T10:08:00Z">
              <w:r w:rsidRPr="008601AF" w:rsidDel="00627AA0">
                <w:rPr>
                  <w:rFonts w:ascii="Trebuchet MS" w:hAnsi="Trebuchet MS" w:cs="Arial"/>
                  <w:color w:val="000000"/>
                  <w:sz w:val="20"/>
                  <w:szCs w:val="20"/>
                  <w:lang w:bidi="th-TH"/>
                </w:rPr>
                <w:delText xml:space="preserve">MATERIAIS ELÉTRICOS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CF9C17" w14:textId="5874C5C9" w:rsidR="008601AF" w:rsidRPr="008601AF" w:rsidRDefault="008601AF" w:rsidP="003C2C2A">
            <w:pPr>
              <w:jc w:val="center"/>
              <w:rPr>
                <w:rFonts w:ascii="Trebuchet MS" w:hAnsi="Trebuchet MS" w:cs="Arial"/>
                <w:color w:val="000000"/>
                <w:sz w:val="20"/>
                <w:szCs w:val="20"/>
                <w:lang w:bidi="th-TH"/>
              </w:rPr>
            </w:pPr>
            <w:del w:id="8006"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A40396" w14:textId="1E08F391" w:rsidR="008601AF" w:rsidRPr="008601AF" w:rsidRDefault="008601AF" w:rsidP="003C2C2A">
            <w:pPr>
              <w:jc w:val="center"/>
              <w:rPr>
                <w:rFonts w:ascii="Trebuchet MS" w:hAnsi="Trebuchet MS" w:cs="Arial"/>
                <w:color w:val="000000"/>
                <w:sz w:val="20"/>
                <w:szCs w:val="20"/>
                <w:lang w:bidi="th-TH"/>
              </w:rPr>
            </w:pPr>
            <w:del w:id="8008" w:author="Philippe Hollanda - Oliveira Trust" w:date="2022-07-19T10:08:00Z">
              <w:r w:rsidRPr="008601AF" w:rsidDel="00627AA0">
                <w:rPr>
                  <w:rFonts w:ascii="Trebuchet MS" w:hAnsi="Trebuchet MS" w:cs="Arial"/>
                  <w:color w:val="000000"/>
                  <w:sz w:val="20"/>
                  <w:szCs w:val="20"/>
                  <w:lang w:bidi="th-TH"/>
                </w:rPr>
                <w:delText>R$ 911,75</w:delText>
              </w:r>
            </w:del>
          </w:p>
        </w:tc>
      </w:tr>
      <w:tr w:rsidR="008601AF" w:rsidRPr="008601AF" w14:paraId="49212D13" w14:textId="77777777" w:rsidTr="00627AA0">
        <w:tblPrEx>
          <w:tblW w:w="5000" w:type="pct"/>
          <w:tblCellMar>
            <w:left w:w="70" w:type="dxa"/>
            <w:right w:w="70" w:type="dxa"/>
          </w:tblCellMar>
          <w:tblPrExChange w:id="8009" w:author="Philippe Hollanda - Oliveira Trust" w:date="2022-07-19T10:08:00Z">
            <w:tblPrEx>
              <w:tblW w:w="5000" w:type="pct"/>
              <w:tblCellMar>
                <w:left w:w="70" w:type="dxa"/>
                <w:right w:w="70" w:type="dxa"/>
              </w:tblCellMar>
            </w:tblPrEx>
          </w:tblPrExChange>
        </w:tblPrEx>
        <w:trPr>
          <w:trHeight w:val="1785"/>
          <w:trPrChange w:id="80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EC3583" w14:textId="6C59A89A" w:rsidR="008601AF" w:rsidRPr="008601AF" w:rsidRDefault="008601AF" w:rsidP="003C2C2A">
            <w:pPr>
              <w:jc w:val="center"/>
              <w:rPr>
                <w:rFonts w:ascii="Trebuchet MS" w:hAnsi="Trebuchet MS" w:cs="Arial"/>
                <w:color w:val="000000"/>
                <w:sz w:val="20"/>
                <w:szCs w:val="20"/>
                <w:lang w:bidi="th-TH"/>
              </w:rPr>
            </w:pPr>
            <w:del w:id="8012" w:author="Philippe Hollanda - Oliveira Trust" w:date="2022-07-19T10:08:00Z">
              <w:r w:rsidRPr="008601AF" w:rsidDel="00627AA0">
                <w:rPr>
                  <w:rFonts w:ascii="Trebuchet MS" w:hAnsi="Trebuchet MS" w:cs="Arial"/>
                  <w:color w:val="000000"/>
                  <w:sz w:val="20"/>
                  <w:szCs w:val="20"/>
                  <w:lang w:bidi="th-TH"/>
                </w:rPr>
                <w:delText xml:space="preserve">MATERIAIS ELÉTRICOS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CDC366" w14:textId="3D4DCA60" w:rsidR="008601AF" w:rsidRPr="008601AF" w:rsidRDefault="008601AF" w:rsidP="003C2C2A">
            <w:pPr>
              <w:jc w:val="center"/>
              <w:rPr>
                <w:rFonts w:ascii="Trebuchet MS" w:hAnsi="Trebuchet MS" w:cs="Arial"/>
                <w:color w:val="000000"/>
                <w:sz w:val="20"/>
                <w:szCs w:val="20"/>
                <w:lang w:bidi="th-TH"/>
              </w:rPr>
            </w:pPr>
            <w:del w:id="8014" w:author="Philippe Hollanda - Oliveira Trust" w:date="2022-07-19T10:08:00Z">
              <w:r w:rsidRPr="008601AF" w:rsidDel="00627AA0">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CDED9A" w14:textId="7F5D6738" w:rsidR="008601AF" w:rsidRPr="008601AF" w:rsidRDefault="008601AF" w:rsidP="003C2C2A">
            <w:pPr>
              <w:jc w:val="center"/>
              <w:rPr>
                <w:rFonts w:ascii="Trebuchet MS" w:hAnsi="Trebuchet MS" w:cs="Arial"/>
                <w:color w:val="000000"/>
                <w:sz w:val="20"/>
                <w:szCs w:val="20"/>
                <w:lang w:bidi="th-TH"/>
              </w:rPr>
            </w:pPr>
            <w:del w:id="8016" w:author="Philippe Hollanda - Oliveira Trust" w:date="2022-07-19T10:08:00Z">
              <w:r w:rsidRPr="008601AF" w:rsidDel="00627AA0">
                <w:rPr>
                  <w:rFonts w:ascii="Trebuchet MS" w:hAnsi="Trebuchet MS" w:cs="Arial"/>
                  <w:color w:val="000000"/>
                  <w:sz w:val="20"/>
                  <w:szCs w:val="20"/>
                  <w:lang w:bidi="th-TH"/>
                </w:rPr>
                <w:delText>R$ 911,76</w:delText>
              </w:r>
            </w:del>
          </w:p>
        </w:tc>
      </w:tr>
      <w:tr w:rsidR="008601AF" w:rsidRPr="008601AF" w14:paraId="754C3DC1" w14:textId="77777777" w:rsidTr="00627AA0">
        <w:tblPrEx>
          <w:tblW w:w="5000" w:type="pct"/>
          <w:tblCellMar>
            <w:left w:w="70" w:type="dxa"/>
            <w:right w:w="70" w:type="dxa"/>
          </w:tblCellMar>
          <w:tblPrExChange w:id="8017" w:author="Philippe Hollanda - Oliveira Trust" w:date="2022-07-19T10:08:00Z">
            <w:tblPrEx>
              <w:tblW w:w="5000" w:type="pct"/>
              <w:tblCellMar>
                <w:left w:w="70" w:type="dxa"/>
                <w:right w:w="70" w:type="dxa"/>
              </w:tblCellMar>
            </w:tblPrEx>
          </w:tblPrExChange>
        </w:tblPrEx>
        <w:trPr>
          <w:trHeight w:val="1785"/>
          <w:trPrChange w:id="80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CAFCC2" w14:textId="102067AF" w:rsidR="008601AF" w:rsidRPr="008601AF" w:rsidRDefault="008601AF" w:rsidP="003C2C2A">
            <w:pPr>
              <w:jc w:val="center"/>
              <w:rPr>
                <w:rFonts w:ascii="Trebuchet MS" w:hAnsi="Trebuchet MS" w:cs="Arial"/>
                <w:color w:val="000000"/>
                <w:sz w:val="20"/>
                <w:szCs w:val="20"/>
                <w:lang w:bidi="th-TH"/>
              </w:rPr>
            </w:pPr>
            <w:del w:id="802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4F6390" w14:textId="6C36DF46" w:rsidR="008601AF" w:rsidRPr="008601AF" w:rsidRDefault="008601AF" w:rsidP="003C2C2A">
            <w:pPr>
              <w:jc w:val="center"/>
              <w:rPr>
                <w:rFonts w:ascii="Trebuchet MS" w:hAnsi="Trebuchet MS" w:cs="Arial"/>
                <w:color w:val="000000"/>
                <w:sz w:val="20"/>
                <w:szCs w:val="20"/>
                <w:lang w:bidi="th-TH"/>
              </w:rPr>
            </w:pPr>
            <w:del w:id="8022"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AB50ED" w14:textId="46A61315" w:rsidR="008601AF" w:rsidRPr="008601AF" w:rsidRDefault="008601AF" w:rsidP="003C2C2A">
            <w:pPr>
              <w:jc w:val="center"/>
              <w:rPr>
                <w:rFonts w:ascii="Trebuchet MS" w:hAnsi="Trebuchet MS" w:cs="Arial"/>
                <w:color w:val="000000"/>
                <w:sz w:val="20"/>
                <w:szCs w:val="20"/>
                <w:lang w:bidi="th-TH"/>
              </w:rPr>
            </w:pPr>
            <w:del w:id="8024" w:author="Philippe Hollanda - Oliveira Trust" w:date="2022-07-19T10:08:00Z">
              <w:r w:rsidRPr="008601AF" w:rsidDel="00627AA0">
                <w:rPr>
                  <w:rFonts w:ascii="Trebuchet MS" w:hAnsi="Trebuchet MS" w:cs="Arial"/>
                  <w:color w:val="000000"/>
                  <w:sz w:val="20"/>
                  <w:szCs w:val="20"/>
                  <w:lang w:bidi="th-TH"/>
                </w:rPr>
                <w:delText>R$ 3.789,41</w:delText>
              </w:r>
            </w:del>
          </w:p>
        </w:tc>
      </w:tr>
      <w:tr w:rsidR="008601AF" w:rsidRPr="008601AF" w14:paraId="223F1744" w14:textId="77777777" w:rsidTr="00627AA0">
        <w:tblPrEx>
          <w:tblW w:w="5000" w:type="pct"/>
          <w:tblCellMar>
            <w:left w:w="70" w:type="dxa"/>
            <w:right w:w="70" w:type="dxa"/>
          </w:tblCellMar>
          <w:tblPrExChange w:id="8025" w:author="Philippe Hollanda - Oliveira Trust" w:date="2022-07-19T10:08:00Z">
            <w:tblPrEx>
              <w:tblW w:w="5000" w:type="pct"/>
              <w:tblCellMar>
                <w:left w:w="70" w:type="dxa"/>
                <w:right w:w="70" w:type="dxa"/>
              </w:tblCellMar>
            </w:tblPrEx>
          </w:tblPrExChange>
        </w:tblPrEx>
        <w:trPr>
          <w:trHeight w:val="1785"/>
          <w:trPrChange w:id="80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EA1505" w14:textId="3B1CCF06" w:rsidR="008601AF" w:rsidRPr="008601AF" w:rsidRDefault="008601AF" w:rsidP="003C2C2A">
            <w:pPr>
              <w:jc w:val="center"/>
              <w:rPr>
                <w:rFonts w:ascii="Trebuchet MS" w:hAnsi="Trebuchet MS" w:cs="Arial"/>
                <w:color w:val="000000"/>
                <w:sz w:val="20"/>
                <w:szCs w:val="20"/>
                <w:lang w:bidi="th-TH"/>
              </w:rPr>
            </w:pPr>
            <w:del w:id="802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3516B1" w14:textId="2F9D2839" w:rsidR="008601AF" w:rsidRPr="008601AF" w:rsidRDefault="008601AF" w:rsidP="003C2C2A">
            <w:pPr>
              <w:jc w:val="center"/>
              <w:rPr>
                <w:rFonts w:ascii="Trebuchet MS" w:hAnsi="Trebuchet MS" w:cs="Arial"/>
                <w:color w:val="000000"/>
                <w:sz w:val="20"/>
                <w:szCs w:val="20"/>
                <w:lang w:bidi="th-TH"/>
              </w:rPr>
            </w:pPr>
            <w:del w:id="8030"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B44EC7" w14:textId="463663BD" w:rsidR="008601AF" w:rsidRPr="008601AF" w:rsidRDefault="008601AF" w:rsidP="003C2C2A">
            <w:pPr>
              <w:jc w:val="center"/>
              <w:rPr>
                <w:rFonts w:ascii="Trebuchet MS" w:hAnsi="Trebuchet MS" w:cs="Arial"/>
                <w:color w:val="000000"/>
                <w:sz w:val="20"/>
                <w:szCs w:val="20"/>
                <w:lang w:bidi="th-TH"/>
              </w:rPr>
            </w:pPr>
            <w:del w:id="8032" w:author="Philippe Hollanda - Oliveira Trust" w:date="2022-07-19T10:08:00Z">
              <w:r w:rsidRPr="008601AF" w:rsidDel="00627AA0">
                <w:rPr>
                  <w:rFonts w:ascii="Trebuchet MS" w:hAnsi="Trebuchet MS" w:cs="Arial"/>
                  <w:color w:val="000000"/>
                  <w:sz w:val="20"/>
                  <w:szCs w:val="20"/>
                  <w:lang w:bidi="th-TH"/>
                </w:rPr>
                <w:delText>R$ 90.263,14</w:delText>
              </w:r>
            </w:del>
          </w:p>
        </w:tc>
      </w:tr>
      <w:tr w:rsidR="008601AF" w:rsidRPr="008601AF" w14:paraId="420DF8AA" w14:textId="77777777" w:rsidTr="00627AA0">
        <w:tblPrEx>
          <w:tblW w:w="5000" w:type="pct"/>
          <w:tblCellMar>
            <w:left w:w="70" w:type="dxa"/>
            <w:right w:w="70" w:type="dxa"/>
          </w:tblCellMar>
          <w:tblPrExChange w:id="8033" w:author="Philippe Hollanda - Oliveira Trust" w:date="2022-07-19T10:08:00Z">
            <w:tblPrEx>
              <w:tblW w:w="5000" w:type="pct"/>
              <w:tblCellMar>
                <w:left w:w="70" w:type="dxa"/>
                <w:right w:w="70" w:type="dxa"/>
              </w:tblCellMar>
            </w:tblPrEx>
          </w:tblPrExChange>
        </w:tblPrEx>
        <w:trPr>
          <w:trHeight w:val="1785"/>
          <w:trPrChange w:id="80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6C3F8D" w14:textId="4A12499C" w:rsidR="008601AF" w:rsidRPr="008601AF" w:rsidRDefault="008601AF" w:rsidP="003C2C2A">
            <w:pPr>
              <w:jc w:val="center"/>
              <w:rPr>
                <w:rFonts w:ascii="Trebuchet MS" w:hAnsi="Trebuchet MS" w:cs="Arial"/>
                <w:color w:val="000000"/>
                <w:sz w:val="20"/>
                <w:szCs w:val="20"/>
                <w:lang w:bidi="th-TH"/>
              </w:rPr>
            </w:pPr>
            <w:del w:id="803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CEF8BC" w14:textId="1A42A9E1" w:rsidR="008601AF" w:rsidRPr="008601AF" w:rsidRDefault="008601AF" w:rsidP="003C2C2A">
            <w:pPr>
              <w:jc w:val="center"/>
              <w:rPr>
                <w:rFonts w:ascii="Trebuchet MS" w:hAnsi="Trebuchet MS" w:cs="Arial"/>
                <w:color w:val="000000"/>
                <w:sz w:val="20"/>
                <w:szCs w:val="20"/>
                <w:lang w:bidi="th-TH"/>
              </w:rPr>
            </w:pPr>
            <w:del w:id="8038"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292F72" w14:textId="5B3EFB7C" w:rsidR="008601AF" w:rsidRPr="008601AF" w:rsidRDefault="008601AF" w:rsidP="003C2C2A">
            <w:pPr>
              <w:jc w:val="center"/>
              <w:rPr>
                <w:rFonts w:ascii="Trebuchet MS" w:hAnsi="Trebuchet MS" w:cs="Arial"/>
                <w:color w:val="000000"/>
                <w:sz w:val="20"/>
                <w:szCs w:val="20"/>
                <w:lang w:bidi="th-TH"/>
              </w:rPr>
            </w:pPr>
            <w:del w:id="8040" w:author="Philippe Hollanda - Oliveira Trust" w:date="2022-07-19T10:08:00Z">
              <w:r w:rsidRPr="008601AF" w:rsidDel="00627AA0">
                <w:rPr>
                  <w:rFonts w:ascii="Trebuchet MS" w:hAnsi="Trebuchet MS" w:cs="Arial"/>
                  <w:color w:val="000000"/>
                  <w:sz w:val="20"/>
                  <w:szCs w:val="20"/>
                  <w:lang w:bidi="th-TH"/>
                </w:rPr>
                <w:delText>R$ 260,76</w:delText>
              </w:r>
            </w:del>
          </w:p>
        </w:tc>
      </w:tr>
      <w:tr w:rsidR="008601AF" w:rsidRPr="008601AF" w14:paraId="60E09D88" w14:textId="77777777" w:rsidTr="00627AA0">
        <w:tblPrEx>
          <w:tblW w:w="5000" w:type="pct"/>
          <w:tblCellMar>
            <w:left w:w="70" w:type="dxa"/>
            <w:right w:w="70" w:type="dxa"/>
          </w:tblCellMar>
          <w:tblPrExChange w:id="8041" w:author="Philippe Hollanda - Oliveira Trust" w:date="2022-07-19T10:08:00Z">
            <w:tblPrEx>
              <w:tblW w:w="5000" w:type="pct"/>
              <w:tblCellMar>
                <w:left w:w="70" w:type="dxa"/>
                <w:right w:w="70" w:type="dxa"/>
              </w:tblCellMar>
            </w:tblPrEx>
          </w:tblPrExChange>
        </w:tblPrEx>
        <w:trPr>
          <w:trHeight w:val="1785"/>
          <w:trPrChange w:id="80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0959D7" w14:textId="4C2EA530" w:rsidR="008601AF" w:rsidRPr="008601AF" w:rsidRDefault="008601AF" w:rsidP="003C2C2A">
            <w:pPr>
              <w:jc w:val="center"/>
              <w:rPr>
                <w:rFonts w:ascii="Trebuchet MS" w:hAnsi="Trebuchet MS" w:cs="Arial"/>
                <w:color w:val="000000"/>
                <w:sz w:val="20"/>
                <w:szCs w:val="20"/>
                <w:lang w:bidi="th-TH"/>
              </w:rPr>
            </w:pPr>
            <w:del w:id="804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C85CE7" w14:textId="78A4250F" w:rsidR="008601AF" w:rsidRPr="008601AF" w:rsidRDefault="008601AF" w:rsidP="003C2C2A">
            <w:pPr>
              <w:jc w:val="center"/>
              <w:rPr>
                <w:rFonts w:ascii="Trebuchet MS" w:hAnsi="Trebuchet MS" w:cs="Arial"/>
                <w:color w:val="000000"/>
                <w:sz w:val="20"/>
                <w:szCs w:val="20"/>
                <w:lang w:bidi="th-TH"/>
              </w:rPr>
            </w:pPr>
            <w:del w:id="8046" w:author="Philippe Hollanda - Oliveira Trust" w:date="2022-07-19T10:08:00Z">
              <w:r w:rsidRPr="008601AF" w:rsidDel="00627AA0">
                <w:rPr>
                  <w:rFonts w:ascii="Trebuchet MS" w:hAnsi="Trebuchet MS" w:cs="Arial"/>
                  <w:color w:val="000000"/>
                  <w:sz w:val="20"/>
                  <w:szCs w:val="20"/>
                  <w:lang w:bidi="th-TH"/>
                </w:rPr>
                <w:delText>25/11/2021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A0F4EA" w14:textId="3A9EC97A" w:rsidR="008601AF" w:rsidRPr="008601AF" w:rsidRDefault="008601AF" w:rsidP="003C2C2A">
            <w:pPr>
              <w:jc w:val="center"/>
              <w:rPr>
                <w:rFonts w:ascii="Trebuchet MS" w:hAnsi="Trebuchet MS" w:cs="Arial"/>
                <w:color w:val="000000"/>
                <w:sz w:val="20"/>
                <w:szCs w:val="20"/>
                <w:lang w:bidi="th-TH"/>
              </w:rPr>
            </w:pPr>
            <w:del w:id="8048" w:author="Philippe Hollanda - Oliveira Trust" w:date="2022-07-19T10:08:00Z">
              <w:r w:rsidRPr="008601AF" w:rsidDel="00627AA0">
                <w:rPr>
                  <w:rFonts w:ascii="Trebuchet MS" w:hAnsi="Trebuchet MS" w:cs="Arial"/>
                  <w:color w:val="000000"/>
                  <w:sz w:val="20"/>
                  <w:szCs w:val="20"/>
                  <w:lang w:bidi="th-TH"/>
                </w:rPr>
                <w:delText>R$ 21.441,94</w:delText>
              </w:r>
            </w:del>
          </w:p>
        </w:tc>
      </w:tr>
      <w:tr w:rsidR="008601AF" w:rsidRPr="008601AF" w14:paraId="43E7212E" w14:textId="77777777" w:rsidTr="00627AA0">
        <w:tblPrEx>
          <w:tblW w:w="5000" w:type="pct"/>
          <w:tblCellMar>
            <w:left w:w="70" w:type="dxa"/>
            <w:right w:w="70" w:type="dxa"/>
          </w:tblCellMar>
          <w:tblPrExChange w:id="8049" w:author="Philippe Hollanda - Oliveira Trust" w:date="2022-07-19T10:08:00Z">
            <w:tblPrEx>
              <w:tblW w:w="5000" w:type="pct"/>
              <w:tblCellMar>
                <w:left w:w="70" w:type="dxa"/>
                <w:right w:w="70" w:type="dxa"/>
              </w:tblCellMar>
            </w:tblPrEx>
          </w:tblPrExChange>
        </w:tblPrEx>
        <w:trPr>
          <w:trHeight w:val="1785"/>
          <w:trPrChange w:id="80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085328" w14:textId="1EAF0B9F" w:rsidR="008601AF" w:rsidRPr="008601AF" w:rsidRDefault="008601AF" w:rsidP="003C2C2A">
            <w:pPr>
              <w:jc w:val="center"/>
              <w:rPr>
                <w:rFonts w:ascii="Trebuchet MS" w:hAnsi="Trebuchet MS" w:cs="Arial"/>
                <w:color w:val="000000"/>
                <w:sz w:val="20"/>
                <w:szCs w:val="20"/>
                <w:lang w:bidi="th-TH"/>
              </w:rPr>
            </w:pPr>
            <w:del w:id="805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6AFCD2" w14:textId="46720177" w:rsidR="008601AF" w:rsidRPr="008601AF" w:rsidRDefault="008601AF" w:rsidP="003C2C2A">
            <w:pPr>
              <w:jc w:val="center"/>
              <w:rPr>
                <w:rFonts w:ascii="Trebuchet MS" w:hAnsi="Trebuchet MS" w:cs="Arial"/>
                <w:color w:val="000000"/>
                <w:sz w:val="20"/>
                <w:szCs w:val="20"/>
                <w:lang w:bidi="th-TH"/>
              </w:rPr>
            </w:pPr>
            <w:del w:id="8054" w:author="Philippe Hollanda - Oliveira Trust" w:date="2022-07-19T10:08:00Z">
              <w:r w:rsidRPr="008601AF" w:rsidDel="00627AA0">
                <w:rPr>
                  <w:rFonts w:ascii="Trebuchet MS" w:hAnsi="Trebuchet MS" w:cs="Arial"/>
                  <w:color w:val="000000"/>
                  <w:sz w:val="20"/>
                  <w:szCs w:val="20"/>
                  <w:lang w:bidi="th-TH"/>
                </w:rPr>
                <w:delText>03/12/2021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71F595" w14:textId="3483FC47" w:rsidR="008601AF" w:rsidRPr="008601AF" w:rsidRDefault="008601AF" w:rsidP="003C2C2A">
            <w:pPr>
              <w:jc w:val="center"/>
              <w:rPr>
                <w:rFonts w:ascii="Trebuchet MS" w:hAnsi="Trebuchet MS" w:cs="Arial"/>
                <w:color w:val="000000"/>
                <w:sz w:val="20"/>
                <w:szCs w:val="20"/>
                <w:lang w:bidi="th-TH"/>
              </w:rPr>
            </w:pPr>
            <w:del w:id="8056" w:author="Philippe Hollanda - Oliveira Trust" w:date="2022-07-19T10:08:00Z">
              <w:r w:rsidRPr="008601AF" w:rsidDel="00627AA0">
                <w:rPr>
                  <w:rFonts w:ascii="Trebuchet MS" w:hAnsi="Trebuchet MS" w:cs="Arial"/>
                  <w:color w:val="000000"/>
                  <w:sz w:val="20"/>
                  <w:szCs w:val="20"/>
                  <w:lang w:bidi="th-TH"/>
                </w:rPr>
                <w:delText>R$ 588,00</w:delText>
              </w:r>
            </w:del>
          </w:p>
        </w:tc>
      </w:tr>
      <w:tr w:rsidR="008601AF" w:rsidRPr="008601AF" w14:paraId="6B5CA345" w14:textId="77777777" w:rsidTr="00627AA0">
        <w:tblPrEx>
          <w:tblW w:w="5000" w:type="pct"/>
          <w:tblCellMar>
            <w:left w:w="70" w:type="dxa"/>
            <w:right w:w="70" w:type="dxa"/>
          </w:tblCellMar>
          <w:tblPrExChange w:id="8057" w:author="Philippe Hollanda - Oliveira Trust" w:date="2022-07-19T10:08:00Z">
            <w:tblPrEx>
              <w:tblW w:w="5000" w:type="pct"/>
              <w:tblCellMar>
                <w:left w:w="70" w:type="dxa"/>
                <w:right w:w="70" w:type="dxa"/>
              </w:tblCellMar>
            </w:tblPrEx>
          </w:tblPrExChange>
        </w:tblPrEx>
        <w:trPr>
          <w:trHeight w:val="1785"/>
          <w:trPrChange w:id="80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F0C991" w14:textId="6812A6BC" w:rsidR="008601AF" w:rsidRPr="008601AF" w:rsidRDefault="008601AF" w:rsidP="003C2C2A">
            <w:pPr>
              <w:jc w:val="center"/>
              <w:rPr>
                <w:rFonts w:ascii="Trebuchet MS" w:hAnsi="Trebuchet MS" w:cs="Arial"/>
                <w:color w:val="000000"/>
                <w:sz w:val="20"/>
                <w:szCs w:val="20"/>
                <w:lang w:bidi="th-TH"/>
              </w:rPr>
            </w:pPr>
            <w:del w:id="806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7169B5" w14:textId="6EF5D5A9" w:rsidR="008601AF" w:rsidRPr="008601AF" w:rsidRDefault="008601AF" w:rsidP="003C2C2A">
            <w:pPr>
              <w:jc w:val="center"/>
              <w:rPr>
                <w:rFonts w:ascii="Trebuchet MS" w:hAnsi="Trebuchet MS" w:cs="Arial"/>
                <w:color w:val="000000"/>
                <w:sz w:val="20"/>
                <w:szCs w:val="20"/>
                <w:lang w:bidi="th-TH"/>
              </w:rPr>
            </w:pPr>
            <w:del w:id="8062" w:author="Philippe Hollanda - Oliveira Trust" w:date="2022-07-19T10:08:00Z">
              <w:r w:rsidRPr="008601AF" w:rsidDel="00627AA0">
                <w:rPr>
                  <w:rFonts w:ascii="Trebuchet MS" w:hAnsi="Trebuchet MS" w:cs="Arial"/>
                  <w:color w:val="000000"/>
                  <w:sz w:val="20"/>
                  <w:szCs w:val="20"/>
                  <w:lang w:bidi="th-TH"/>
                </w:rPr>
                <w:delText>07/12/2021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F14123" w14:textId="3C5DA0FD" w:rsidR="008601AF" w:rsidRPr="008601AF" w:rsidRDefault="008601AF" w:rsidP="003C2C2A">
            <w:pPr>
              <w:jc w:val="center"/>
              <w:rPr>
                <w:rFonts w:ascii="Trebuchet MS" w:hAnsi="Trebuchet MS" w:cs="Arial"/>
                <w:color w:val="000000"/>
                <w:sz w:val="20"/>
                <w:szCs w:val="20"/>
                <w:lang w:bidi="th-TH"/>
              </w:rPr>
            </w:pPr>
            <w:del w:id="8064" w:author="Philippe Hollanda - Oliveira Trust" w:date="2022-07-19T10:08:00Z">
              <w:r w:rsidRPr="008601AF" w:rsidDel="00627AA0">
                <w:rPr>
                  <w:rFonts w:ascii="Trebuchet MS" w:hAnsi="Trebuchet MS" w:cs="Arial"/>
                  <w:color w:val="000000"/>
                  <w:sz w:val="20"/>
                  <w:szCs w:val="20"/>
                  <w:lang w:bidi="th-TH"/>
                </w:rPr>
                <w:delText>R$ 408,96</w:delText>
              </w:r>
            </w:del>
          </w:p>
        </w:tc>
      </w:tr>
      <w:tr w:rsidR="008601AF" w:rsidRPr="008601AF" w14:paraId="6810375F" w14:textId="77777777" w:rsidTr="00627AA0">
        <w:tblPrEx>
          <w:tblW w:w="5000" w:type="pct"/>
          <w:tblCellMar>
            <w:left w:w="70" w:type="dxa"/>
            <w:right w:w="70" w:type="dxa"/>
          </w:tblCellMar>
          <w:tblPrExChange w:id="8065" w:author="Philippe Hollanda - Oliveira Trust" w:date="2022-07-19T10:08:00Z">
            <w:tblPrEx>
              <w:tblW w:w="5000" w:type="pct"/>
              <w:tblCellMar>
                <w:left w:w="70" w:type="dxa"/>
                <w:right w:w="70" w:type="dxa"/>
              </w:tblCellMar>
            </w:tblPrEx>
          </w:tblPrExChange>
        </w:tblPrEx>
        <w:trPr>
          <w:trHeight w:val="1785"/>
          <w:trPrChange w:id="80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F079D0" w14:textId="7C2428DB" w:rsidR="008601AF" w:rsidRPr="008601AF" w:rsidRDefault="008601AF" w:rsidP="003C2C2A">
            <w:pPr>
              <w:jc w:val="center"/>
              <w:rPr>
                <w:rFonts w:ascii="Trebuchet MS" w:hAnsi="Trebuchet MS" w:cs="Arial"/>
                <w:color w:val="000000"/>
                <w:sz w:val="20"/>
                <w:szCs w:val="20"/>
                <w:lang w:bidi="th-TH"/>
              </w:rPr>
            </w:pPr>
            <w:del w:id="8068" w:author="Philippe Hollanda - Oliveira Trust" w:date="2022-07-19T10:08:00Z">
              <w:r w:rsidRPr="008601AF" w:rsidDel="00627AA0">
                <w:rPr>
                  <w:rFonts w:ascii="Trebuchet MS" w:hAnsi="Trebuchet MS" w:cs="Arial"/>
                  <w:color w:val="000000"/>
                  <w:sz w:val="20"/>
                  <w:szCs w:val="20"/>
                  <w:lang w:bidi="th-TH"/>
                </w:rPr>
                <w:delText>CHAPA/GRELHA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7E0232" w14:textId="662387F8" w:rsidR="008601AF" w:rsidRPr="008601AF" w:rsidRDefault="008601AF" w:rsidP="003C2C2A">
            <w:pPr>
              <w:jc w:val="center"/>
              <w:rPr>
                <w:rFonts w:ascii="Trebuchet MS" w:hAnsi="Trebuchet MS" w:cs="Arial"/>
                <w:color w:val="000000"/>
                <w:sz w:val="20"/>
                <w:szCs w:val="20"/>
                <w:lang w:bidi="th-TH"/>
              </w:rPr>
            </w:pPr>
            <w:del w:id="8070" w:author="Philippe Hollanda - Oliveira Trust" w:date="2022-07-19T10:08:00Z">
              <w:r w:rsidRPr="008601AF" w:rsidDel="00627AA0">
                <w:rPr>
                  <w:rFonts w:ascii="Trebuchet MS" w:hAnsi="Trebuchet MS" w:cs="Arial"/>
                  <w:color w:val="000000"/>
                  <w:sz w:val="20"/>
                  <w:szCs w:val="20"/>
                  <w:lang w:bidi="th-TH"/>
                </w:rPr>
                <w:delText>25/11/2021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2705A5" w14:textId="2E935B55" w:rsidR="008601AF" w:rsidRPr="008601AF" w:rsidRDefault="008601AF" w:rsidP="003C2C2A">
            <w:pPr>
              <w:jc w:val="center"/>
              <w:rPr>
                <w:rFonts w:ascii="Trebuchet MS" w:hAnsi="Trebuchet MS" w:cs="Arial"/>
                <w:color w:val="000000"/>
                <w:sz w:val="20"/>
                <w:szCs w:val="20"/>
                <w:lang w:bidi="th-TH"/>
              </w:rPr>
            </w:pPr>
            <w:del w:id="8072" w:author="Philippe Hollanda - Oliveira Trust" w:date="2022-07-19T10:08:00Z">
              <w:r w:rsidRPr="008601AF" w:rsidDel="00627AA0">
                <w:rPr>
                  <w:rFonts w:ascii="Trebuchet MS" w:hAnsi="Trebuchet MS" w:cs="Arial"/>
                  <w:color w:val="000000"/>
                  <w:sz w:val="20"/>
                  <w:szCs w:val="20"/>
                  <w:lang w:bidi="th-TH"/>
                </w:rPr>
                <w:delText>R$ 1.600,00</w:delText>
              </w:r>
            </w:del>
          </w:p>
        </w:tc>
      </w:tr>
      <w:tr w:rsidR="008601AF" w:rsidRPr="008601AF" w14:paraId="3A853C5E" w14:textId="77777777" w:rsidTr="00627AA0">
        <w:tblPrEx>
          <w:tblW w:w="5000" w:type="pct"/>
          <w:tblCellMar>
            <w:left w:w="70" w:type="dxa"/>
            <w:right w:w="70" w:type="dxa"/>
          </w:tblCellMar>
          <w:tblPrExChange w:id="8073" w:author="Philippe Hollanda - Oliveira Trust" w:date="2022-07-19T10:08:00Z">
            <w:tblPrEx>
              <w:tblW w:w="5000" w:type="pct"/>
              <w:tblCellMar>
                <w:left w:w="70" w:type="dxa"/>
                <w:right w:w="70" w:type="dxa"/>
              </w:tblCellMar>
            </w:tblPrEx>
          </w:tblPrExChange>
        </w:tblPrEx>
        <w:trPr>
          <w:trHeight w:val="1785"/>
          <w:trPrChange w:id="80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292CB3" w14:textId="66ADA46C" w:rsidR="008601AF" w:rsidRPr="008601AF" w:rsidRDefault="008601AF" w:rsidP="003C2C2A">
            <w:pPr>
              <w:jc w:val="center"/>
              <w:rPr>
                <w:rFonts w:ascii="Trebuchet MS" w:hAnsi="Trebuchet MS" w:cs="Arial"/>
                <w:color w:val="000000"/>
                <w:sz w:val="20"/>
                <w:szCs w:val="20"/>
                <w:lang w:bidi="th-TH"/>
              </w:rPr>
            </w:pPr>
            <w:del w:id="8076" w:author="Philippe Hollanda - Oliveira Trust" w:date="2022-07-19T10:08:00Z">
              <w:r w:rsidRPr="008601AF" w:rsidDel="00627AA0">
                <w:rPr>
                  <w:rFonts w:ascii="Trebuchet MS" w:hAnsi="Trebuchet MS" w:cs="Arial"/>
                  <w:color w:val="000000"/>
                  <w:sz w:val="20"/>
                  <w:szCs w:val="20"/>
                  <w:lang w:bidi="th-TH"/>
                </w:rPr>
                <w:delText xml:space="preserve">MATERIAIS ELÉTRICOS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A4AC2A" w14:textId="47A6D7B2" w:rsidR="008601AF" w:rsidRPr="008601AF" w:rsidRDefault="008601AF" w:rsidP="003C2C2A">
            <w:pPr>
              <w:jc w:val="center"/>
              <w:rPr>
                <w:rFonts w:ascii="Trebuchet MS" w:hAnsi="Trebuchet MS" w:cs="Arial"/>
                <w:color w:val="000000"/>
                <w:sz w:val="20"/>
                <w:szCs w:val="20"/>
                <w:lang w:bidi="th-TH"/>
              </w:rPr>
            </w:pPr>
            <w:del w:id="8078" w:author="Philippe Hollanda - Oliveira Trust" w:date="2022-07-19T10:08:00Z">
              <w:r w:rsidRPr="008601AF" w:rsidDel="00627AA0">
                <w:rPr>
                  <w:rFonts w:ascii="Trebuchet MS" w:hAnsi="Trebuchet MS" w:cs="Arial"/>
                  <w:color w:val="000000"/>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6D98A1" w14:textId="12404BC1" w:rsidR="008601AF" w:rsidRPr="008601AF" w:rsidRDefault="008601AF" w:rsidP="003C2C2A">
            <w:pPr>
              <w:jc w:val="center"/>
              <w:rPr>
                <w:rFonts w:ascii="Trebuchet MS" w:hAnsi="Trebuchet MS" w:cs="Arial"/>
                <w:color w:val="000000"/>
                <w:sz w:val="20"/>
                <w:szCs w:val="20"/>
                <w:lang w:bidi="th-TH"/>
              </w:rPr>
            </w:pPr>
            <w:del w:id="8080" w:author="Philippe Hollanda - Oliveira Trust" w:date="2022-07-19T10:08:00Z">
              <w:r w:rsidRPr="008601AF" w:rsidDel="00627AA0">
                <w:rPr>
                  <w:rFonts w:ascii="Trebuchet MS" w:hAnsi="Trebuchet MS" w:cs="Arial"/>
                  <w:color w:val="000000"/>
                  <w:sz w:val="20"/>
                  <w:szCs w:val="20"/>
                  <w:lang w:bidi="th-TH"/>
                </w:rPr>
                <w:delText>R$ 234,84</w:delText>
              </w:r>
            </w:del>
          </w:p>
        </w:tc>
      </w:tr>
      <w:tr w:rsidR="008601AF" w:rsidRPr="008601AF" w14:paraId="4B02ECB9" w14:textId="77777777" w:rsidTr="00627AA0">
        <w:tblPrEx>
          <w:tblW w:w="5000" w:type="pct"/>
          <w:tblCellMar>
            <w:left w:w="70" w:type="dxa"/>
            <w:right w:w="70" w:type="dxa"/>
          </w:tblCellMar>
          <w:tblPrExChange w:id="8081" w:author="Philippe Hollanda - Oliveira Trust" w:date="2022-07-19T10:08:00Z">
            <w:tblPrEx>
              <w:tblW w:w="5000" w:type="pct"/>
              <w:tblCellMar>
                <w:left w:w="70" w:type="dxa"/>
                <w:right w:w="70" w:type="dxa"/>
              </w:tblCellMar>
            </w:tblPrEx>
          </w:tblPrExChange>
        </w:tblPrEx>
        <w:trPr>
          <w:trHeight w:val="1785"/>
          <w:trPrChange w:id="80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69C0DC" w14:textId="27B16308" w:rsidR="008601AF" w:rsidRPr="008601AF" w:rsidRDefault="008601AF" w:rsidP="003C2C2A">
            <w:pPr>
              <w:jc w:val="center"/>
              <w:rPr>
                <w:rFonts w:ascii="Trebuchet MS" w:hAnsi="Trebuchet MS" w:cs="Arial"/>
                <w:color w:val="000000"/>
                <w:sz w:val="20"/>
                <w:szCs w:val="20"/>
                <w:lang w:bidi="th-TH"/>
              </w:rPr>
            </w:pPr>
            <w:del w:id="8084" w:author="Philippe Hollanda - Oliveira Trust" w:date="2022-07-19T10:08:00Z">
              <w:r w:rsidRPr="008601AF" w:rsidDel="00627AA0">
                <w:rPr>
                  <w:rFonts w:ascii="Trebuchet MS" w:hAnsi="Trebuchet MS" w:cs="Arial"/>
                  <w:color w:val="000000"/>
                  <w:sz w:val="20"/>
                  <w:szCs w:val="20"/>
                  <w:lang w:bidi="th-TH"/>
                </w:rPr>
                <w:delText xml:space="preserve">MATERIAIS ELÉTRICOS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18822E" w14:textId="755DB9E4" w:rsidR="008601AF" w:rsidRPr="008601AF" w:rsidRDefault="008601AF" w:rsidP="003C2C2A">
            <w:pPr>
              <w:jc w:val="center"/>
              <w:rPr>
                <w:rFonts w:ascii="Trebuchet MS" w:hAnsi="Trebuchet MS" w:cs="Arial"/>
                <w:color w:val="000000"/>
                <w:sz w:val="20"/>
                <w:szCs w:val="20"/>
                <w:lang w:bidi="th-TH"/>
              </w:rPr>
            </w:pPr>
            <w:del w:id="8086" w:author="Philippe Hollanda - Oliveira Trust" w:date="2022-07-19T10:08:00Z">
              <w:r w:rsidRPr="008601AF" w:rsidDel="00627AA0">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46D26A" w14:textId="2E89BE7E" w:rsidR="008601AF" w:rsidRPr="008601AF" w:rsidRDefault="008601AF" w:rsidP="003C2C2A">
            <w:pPr>
              <w:jc w:val="center"/>
              <w:rPr>
                <w:rFonts w:ascii="Trebuchet MS" w:hAnsi="Trebuchet MS" w:cs="Arial"/>
                <w:color w:val="000000"/>
                <w:sz w:val="20"/>
                <w:szCs w:val="20"/>
                <w:lang w:bidi="th-TH"/>
              </w:rPr>
            </w:pPr>
            <w:del w:id="8088" w:author="Philippe Hollanda - Oliveira Trust" w:date="2022-07-19T10:08:00Z">
              <w:r w:rsidRPr="008601AF" w:rsidDel="00627AA0">
                <w:rPr>
                  <w:rFonts w:ascii="Trebuchet MS" w:hAnsi="Trebuchet MS" w:cs="Arial"/>
                  <w:color w:val="000000"/>
                  <w:sz w:val="20"/>
                  <w:szCs w:val="20"/>
                  <w:lang w:bidi="th-TH"/>
                </w:rPr>
                <w:delText>R$ 227,93</w:delText>
              </w:r>
            </w:del>
          </w:p>
        </w:tc>
      </w:tr>
      <w:tr w:rsidR="008601AF" w:rsidRPr="008601AF" w14:paraId="0A1A942A" w14:textId="77777777" w:rsidTr="00627AA0">
        <w:tblPrEx>
          <w:tblW w:w="5000" w:type="pct"/>
          <w:tblCellMar>
            <w:left w:w="70" w:type="dxa"/>
            <w:right w:w="70" w:type="dxa"/>
          </w:tblCellMar>
          <w:tblPrExChange w:id="8089" w:author="Philippe Hollanda - Oliveira Trust" w:date="2022-07-19T10:08:00Z">
            <w:tblPrEx>
              <w:tblW w:w="5000" w:type="pct"/>
              <w:tblCellMar>
                <w:left w:w="70" w:type="dxa"/>
                <w:right w:w="70" w:type="dxa"/>
              </w:tblCellMar>
            </w:tblPrEx>
          </w:tblPrExChange>
        </w:tblPrEx>
        <w:trPr>
          <w:trHeight w:val="1785"/>
          <w:trPrChange w:id="80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A40423C" w14:textId="28754DC2" w:rsidR="008601AF" w:rsidRPr="008601AF" w:rsidRDefault="008601AF" w:rsidP="003C2C2A">
            <w:pPr>
              <w:jc w:val="center"/>
              <w:rPr>
                <w:rFonts w:ascii="Trebuchet MS" w:hAnsi="Trebuchet MS" w:cs="Arial"/>
                <w:color w:val="000000"/>
                <w:sz w:val="20"/>
                <w:szCs w:val="20"/>
                <w:lang w:bidi="th-TH"/>
              </w:rPr>
            </w:pPr>
            <w:del w:id="8092" w:author="Philippe Hollanda - Oliveira Trust" w:date="2022-07-19T10:08:00Z">
              <w:r w:rsidRPr="008601AF" w:rsidDel="00627AA0">
                <w:rPr>
                  <w:rFonts w:ascii="Trebuchet MS" w:hAnsi="Trebuchet MS" w:cs="Arial"/>
                  <w:color w:val="000000"/>
                  <w:sz w:val="20"/>
                  <w:szCs w:val="20"/>
                  <w:lang w:bidi="th-TH"/>
                </w:rPr>
                <w:delText xml:space="preserve">MATERIAIS ELÉTRICOS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0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39C726" w14:textId="7CFA46A6" w:rsidR="008601AF" w:rsidRPr="008601AF" w:rsidRDefault="008601AF" w:rsidP="003C2C2A">
            <w:pPr>
              <w:jc w:val="center"/>
              <w:rPr>
                <w:rFonts w:ascii="Trebuchet MS" w:hAnsi="Trebuchet MS" w:cs="Arial"/>
                <w:color w:val="000000"/>
                <w:sz w:val="20"/>
                <w:szCs w:val="20"/>
                <w:lang w:bidi="th-TH"/>
              </w:rPr>
            </w:pPr>
            <w:del w:id="8094" w:author="Philippe Hollanda - Oliveira Trust" w:date="2022-07-19T10:08:00Z">
              <w:r w:rsidRPr="008601AF" w:rsidDel="00627AA0">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0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99BDFE" w14:textId="5B30DF7B" w:rsidR="008601AF" w:rsidRPr="008601AF" w:rsidRDefault="008601AF" w:rsidP="003C2C2A">
            <w:pPr>
              <w:jc w:val="center"/>
              <w:rPr>
                <w:rFonts w:ascii="Trebuchet MS" w:hAnsi="Trebuchet MS" w:cs="Arial"/>
                <w:color w:val="000000"/>
                <w:sz w:val="20"/>
                <w:szCs w:val="20"/>
                <w:lang w:bidi="th-TH"/>
              </w:rPr>
            </w:pPr>
            <w:del w:id="8096" w:author="Philippe Hollanda - Oliveira Trust" w:date="2022-07-19T10:08:00Z">
              <w:r w:rsidRPr="008601AF" w:rsidDel="00627AA0">
                <w:rPr>
                  <w:rFonts w:ascii="Trebuchet MS" w:hAnsi="Trebuchet MS" w:cs="Arial"/>
                  <w:color w:val="000000"/>
                  <w:sz w:val="20"/>
                  <w:szCs w:val="20"/>
                  <w:lang w:bidi="th-TH"/>
                </w:rPr>
                <w:delText>R$ 227,95</w:delText>
              </w:r>
            </w:del>
          </w:p>
        </w:tc>
      </w:tr>
      <w:tr w:rsidR="008601AF" w:rsidRPr="008601AF" w14:paraId="1822DB8B" w14:textId="77777777" w:rsidTr="00627AA0">
        <w:tblPrEx>
          <w:tblW w:w="5000" w:type="pct"/>
          <w:tblCellMar>
            <w:left w:w="70" w:type="dxa"/>
            <w:right w:w="70" w:type="dxa"/>
          </w:tblCellMar>
          <w:tblPrExChange w:id="8097" w:author="Philippe Hollanda - Oliveira Trust" w:date="2022-07-19T10:08:00Z">
            <w:tblPrEx>
              <w:tblW w:w="5000" w:type="pct"/>
              <w:tblCellMar>
                <w:left w:w="70" w:type="dxa"/>
                <w:right w:w="70" w:type="dxa"/>
              </w:tblCellMar>
            </w:tblPrEx>
          </w:tblPrExChange>
        </w:tblPrEx>
        <w:trPr>
          <w:trHeight w:val="1785"/>
          <w:trPrChange w:id="80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0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B2CF66" w14:textId="603E9C00" w:rsidR="008601AF" w:rsidRPr="008601AF" w:rsidRDefault="008601AF" w:rsidP="003C2C2A">
            <w:pPr>
              <w:jc w:val="center"/>
              <w:rPr>
                <w:rFonts w:ascii="Trebuchet MS" w:hAnsi="Trebuchet MS" w:cs="Arial"/>
                <w:color w:val="000000"/>
                <w:sz w:val="20"/>
                <w:szCs w:val="20"/>
                <w:lang w:bidi="th-TH"/>
              </w:rPr>
            </w:pPr>
            <w:del w:id="810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CB421D" w14:textId="0325E7EA" w:rsidR="008601AF" w:rsidRPr="008601AF" w:rsidRDefault="008601AF" w:rsidP="003C2C2A">
            <w:pPr>
              <w:jc w:val="center"/>
              <w:rPr>
                <w:rFonts w:ascii="Trebuchet MS" w:hAnsi="Trebuchet MS" w:cs="Arial"/>
                <w:color w:val="000000"/>
                <w:sz w:val="20"/>
                <w:szCs w:val="20"/>
                <w:lang w:bidi="th-TH"/>
              </w:rPr>
            </w:pPr>
            <w:del w:id="8102" w:author="Philippe Hollanda - Oliveira Trust" w:date="2022-07-19T10:08:00Z">
              <w:r w:rsidRPr="008601AF" w:rsidDel="00627AA0">
                <w:rPr>
                  <w:rFonts w:ascii="Trebuchet MS" w:hAnsi="Trebuchet MS" w:cs="Arial"/>
                  <w:color w:val="000000"/>
                  <w:sz w:val="20"/>
                  <w:szCs w:val="20"/>
                  <w:lang w:bidi="th-TH"/>
                </w:rPr>
                <w:delText>10/12/2021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B42602" w14:textId="3734E444" w:rsidR="008601AF" w:rsidRPr="008601AF" w:rsidRDefault="008601AF" w:rsidP="003C2C2A">
            <w:pPr>
              <w:jc w:val="center"/>
              <w:rPr>
                <w:rFonts w:ascii="Trebuchet MS" w:hAnsi="Trebuchet MS" w:cs="Arial"/>
                <w:color w:val="000000"/>
                <w:sz w:val="20"/>
                <w:szCs w:val="20"/>
                <w:lang w:bidi="th-TH"/>
              </w:rPr>
            </w:pPr>
            <w:del w:id="8104" w:author="Philippe Hollanda - Oliveira Trust" w:date="2022-07-19T10:08:00Z">
              <w:r w:rsidRPr="008601AF" w:rsidDel="00627AA0">
                <w:rPr>
                  <w:rFonts w:ascii="Trebuchet MS" w:hAnsi="Trebuchet MS" w:cs="Arial"/>
                  <w:color w:val="000000"/>
                  <w:sz w:val="20"/>
                  <w:szCs w:val="20"/>
                  <w:lang w:bidi="th-TH"/>
                </w:rPr>
                <w:delText>R$ 23.041,97</w:delText>
              </w:r>
            </w:del>
          </w:p>
        </w:tc>
      </w:tr>
      <w:tr w:rsidR="008601AF" w:rsidRPr="008601AF" w14:paraId="320B52D5" w14:textId="77777777" w:rsidTr="00627AA0">
        <w:tblPrEx>
          <w:tblW w:w="5000" w:type="pct"/>
          <w:tblCellMar>
            <w:left w:w="70" w:type="dxa"/>
            <w:right w:w="70" w:type="dxa"/>
          </w:tblCellMar>
          <w:tblPrExChange w:id="8105" w:author="Philippe Hollanda - Oliveira Trust" w:date="2022-07-19T10:08:00Z">
            <w:tblPrEx>
              <w:tblW w:w="5000" w:type="pct"/>
              <w:tblCellMar>
                <w:left w:w="70" w:type="dxa"/>
                <w:right w:w="70" w:type="dxa"/>
              </w:tblCellMar>
            </w:tblPrEx>
          </w:tblPrExChange>
        </w:tblPrEx>
        <w:trPr>
          <w:trHeight w:val="1785"/>
          <w:trPrChange w:id="81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4D1B8C" w14:textId="4DA48C99" w:rsidR="008601AF" w:rsidRPr="008601AF" w:rsidRDefault="008601AF" w:rsidP="003C2C2A">
            <w:pPr>
              <w:jc w:val="center"/>
              <w:rPr>
                <w:rFonts w:ascii="Trebuchet MS" w:hAnsi="Trebuchet MS" w:cs="Arial"/>
                <w:color w:val="000000"/>
                <w:sz w:val="20"/>
                <w:szCs w:val="20"/>
                <w:lang w:bidi="th-TH"/>
              </w:rPr>
            </w:pPr>
            <w:del w:id="810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26783E" w14:textId="089B6CAB" w:rsidR="008601AF" w:rsidRPr="008601AF" w:rsidRDefault="008601AF" w:rsidP="003C2C2A">
            <w:pPr>
              <w:jc w:val="center"/>
              <w:rPr>
                <w:rFonts w:ascii="Trebuchet MS" w:hAnsi="Trebuchet MS" w:cs="Arial"/>
                <w:color w:val="000000"/>
                <w:sz w:val="20"/>
                <w:szCs w:val="20"/>
                <w:lang w:bidi="th-TH"/>
              </w:rPr>
            </w:pPr>
            <w:del w:id="8110"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DFA6B6" w14:textId="5CF39B58" w:rsidR="008601AF" w:rsidRPr="008601AF" w:rsidRDefault="008601AF" w:rsidP="003C2C2A">
            <w:pPr>
              <w:jc w:val="center"/>
              <w:rPr>
                <w:rFonts w:ascii="Trebuchet MS" w:hAnsi="Trebuchet MS" w:cs="Arial"/>
                <w:color w:val="000000"/>
                <w:sz w:val="20"/>
                <w:szCs w:val="20"/>
                <w:lang w:bidi="th-TH"/>
              </w:rPr>
            </w:pPr>
            <w:del w:id="8112" w:author="Philippe Hollanda - Oliveira Trust" w:date="2022-07-19T10:08:00Z">
              <w:r w:rsidRPr="008601AF" w:rsidDel="00627AA0">
                <w:rPr>
                  <w:rFonts w:ascii="Trebuchet MS" w:hAnsi="Trebuchet MS" w:cs="Arial"/>
                  <w:color w:val="000000"/>
                  <w:sz w:val="20"/>
                  <w:szCs w:val="20"/>
                  <w:lang w:bidi="th-TH"/>
                </w:rPr>
                <w:delText>R$ 11.722,07</w:delText>
              </w:r>
            </w:del>
          </w:p>
        </w:tc>
      </w:tr>
      <w:tr w:rsidR="008601AF" w:rsidRPr="008601AF" w14:paraId="6698FB16" w14:textId="77777777" w:rsidTr="00627AA0">
        <w:tblPrEx>
          <w:tblW w:w="5000" w:type="pct"/>
          <w:tblCellMar>
            <w:left w:w="70" w:type="dxa"/>
            <w:right w:w="70" w:type="dxa"/>
          </w:tblCellMar>
          <w:tblPrExChange w:id="8113" w:author="Philippe Hollanda - Oliveira Trust" w:date="2022-07-19T10:08:00Z">
            <w:tblPrEx>
              <w:tblW w:w="5000" w:type="pct"/>
              <w:tblCellMar>
                <w:left w:w="70" w:type="dxa"/>
                <w:right w:w="70" w:type="dxa"/>
              </w:tblCellMar>
            </w:tblPrEx>
          </w:tblPrExChange>
        </w:tblPrEx>
        <w:trPr>
          <w:trHeight w:val="1785"/>
          <w:trPrChange w:id="81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75907D" w14:textId="6DC2097A" w:rsidR="008601AF" w:rsidRPr="008601AF" w:rsidRDefault="008601AF" w:rsidP="003C2C2A">
            <w:pPr>
              <w:jc w:val="center"/>
              <w:rPr>
                <w:rFonts w:ascii="Trebuchet MS" w:hAnsi="Trebuchet MS" w:cs="Arial"/>
                <w:color w:val="000000"/>
                <w:sz w:val="20"/>
                <w:szCs w:val="20"/>
                <w:lang w:bidi="th-TH"/>
              </w:rPr>
            </w:pPr>
            <w:del w:id="811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3506D0" w14:textId="2F33B561" w:rsidR="008601AF" w:rsidRPr="008601AF" w:rsidRDefault="008601AF" w:rsidP="003C2C2A">
            <w:pPr>
              <w:jc w:val="center"/>
              <w:rPr>
                <w:rFonts w:ascii="Trebuchet MS" w:hAnsi="Trebuchet MS" w:cs="Arial"/>
                <w:color w:val="000000"/>
                <w:sz w:val="20"/>
                <w:szCs w:val="20"/>
                <w:lang w:bidi="th-TH"/>
              </w:rPr>
            </w:pPr>
            <w:del w:id="8118"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53600F" w14:textId="3CB2B76D" w:rsidR="008601AF" w:rsidRPr="008601AF" w:rsidRDefault="008601AF" w:rsidP="003C2C2A">
            <w:pPr>
              <w:jc w:val="center"/>
              <w:rPr>
                <w:rFonts w:ascii="Trebuchet MS" w:hAnsi="Trebuchet MS" w:cs="Arial"/>
                <w:color w:val="000000"/>
                <w:sz w:val="20"/>
                <w:szCs w:val="20"/>
                <w:lang w:bidi="th-TH"/>
              </w:rPr>
            </w:pPr>
            <w:del w:id="8120" w:author="Philippe Hollanda - Oliveira Trust" w:date="2022-07-19T10:08:00Z">
              <w:r w:rsidRPr="008601AF" w:rsidDel="00627AA0">
                <w:rPr>
                  <w:rFonts w:ascii="Trebuchet MS" w:hAnsi="Trebuchet MS" w:cs="Arial"/>
                  <w:color w:val="000000"/>
                  <w:sz w:val="20"/>
                  <w:szCs w:val="20"/>
                  <w:lang w:bidi="th-TH"/>
                </w:rPr>
                <w:delText>R$ 3.805,00</w:delText>
              </w:r>
            </w:del>
          </w:p>
        </w:tc>
      </w:tr>
      <w:tr w:rsidR="008601AF" w:rsidRPr="008601AF" w14:paraId="4CD8CAF8" w14:textId="77777777" w:rsidTr="00627AA0">
        <w:tblPrEx>
          <w:tblW w:w="5000" w:type="pct"/>
          <w:tblCellMar>
            <w:left w:w="70" w:type="dxa"/>
            <w:right w:w="70" w:type="dxa"/>
          </w:tblCellMar>
          <w:tblPrExChange w:id="8121" w:author="Philippe Hollanda - Oliveira Trust" w:date="2022-07-19T10:08:00Z">
            <w:tblPrEx>
              <w:tblW w:w="5000" w:type="pct"/>
              <w:tblCellMar>
                <w:left w:w="70" w:type="dxa"/>
                <w:right w:w="70" w:type="dxa"/>
              </w:tblCellMar>
            </w:tblPrEx>
          </w:tblPrExChange>
        </w:tblPrEx>
        <w:trPr>
          <w:trHeight w:val="1785"/>
          <w:trPrChange w:id="81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E55A74" w14:textId="021390ED" w:rsidR="008601AF" w:rsidRPr="008601AF" w:rsidRDefault="008601AF" w:rsidP="003C2C2A">
            <w:pPr>
              <w:jc w:val="center"/>
              <w:rPr>
                <w:rFonts w:ascii="Trebuchet MS" w:hAnsi="Trebuchet MS" w:cs="Arial"/>
                <w:color w:val="000000"/>
                <w:sz w:val="20"/>
                <w:szCs w:val="20"/>
                <w:lang w:bidi="th-TH"/>
              </w:rPr>
            </w:pPr>
            <w:del w:id="8124"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CBD75B" w14:textId="40D337E1" w:rsidR="008601AF" w:rsidRPr="008601AF" w:rsidRDefault="008601AF" w:rsidP="003C2C2A">
            <w:pPr>
              <w:jc w:val="center"/>
              <w:rPr>
                <w:rFonts w:ascii="Trebuchet MS" w:hAnsi="Trebuchet MS" w:cs="Arial"/>
                <w:color w:val="000000"/>
                <w:sz w:val="20"/>
                <w:szCs w:val="20"/>
                <w:lang w:bidi="th-TH"/>
              </w:rPr>
            </w:pPr>
            <w:del w:id="8126" w:author="Philippe Hollanda - Oliveira Trust" w:date="2022-07-19T10:08:00Z">
              <w:r w:rsidRPr="008601AF" w:rsidDel="00627AA0">
                <w:rPr>
                  <w:rFonts w:ascii="Trebuchet MS" w:hAnsi="Trebuchet MS" w:cs="Arial"/>
                  <w:color w:val="000000"/>
                  <w:sz w:val="20"/>
                  <w:szCs w:val="20"/>
                  <w:lang w:bidi="th-TH"/>
                </w:rPr>
                <w:delText>24/11/2021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116EEA" w14:textId="3B2CCD78" w:rsidR="008601AF" w:rsidRPr="008601AF" w:rsidRDefault="008601AF" w:rsidP="003C2C2A">
            <w:pPr>
              <w:jc w:val="center"/>
              <w:rPr>
                <w:rFonts w:ascii="Trebuchet MS" w:hAnsi="Trebuchet MS" w:cs="Arial"/>
                <w:color w:val="000000"/>
                <w:sz w:val="20"/>
                <w:szCs w:val="20"/>
                <w:lang w:bidi="th-TH"/>
              </w:rPr>
            </w:pPr>
            <w:del w:id="8128" w:author="Philippe Hollanda - Oliveira Trust" w:date="2022-07-19T10:08:00Z">
              <w:r w:rsidRPr="008601AF" w:rsidDel="00627AA0">
                <w:rPr>
                  <w:rFonts w:ascii="Trebuchet MS" w:hAnsi="Trebuchet MS" w:cs="Arial"/>
                  <w:color w:val="000000"/>
                  <w:sz w:val="20"/>
                  <w:szCs w:val="20"/>
                  <w:lang w:bidi="th-TH"/>
                </w:rPr>
                <w:delText>R$ 7.015,00</w:delText>
              </w:r>
            </w:del>
          </w:p>
        </w:tc>
      </w:tr>
      <w:tr w:rsidR="008601AF" w:rsidRPr="008601AF" w14:paraId="7005871C" w14:textId="77777777" w:rsidTr="00627AA0">
        <w:tblPrEx>
          <w:tblW w:w="5000" w:type="pct"/>
          <w:tblCellMar>
            <w:left w:w="70" w:type="dxa"/>
            <w:right w:w="70" w:type="dxa"/>
          </w:tblCellMar>
          <w:tblPrExChange w:id="8129" w:author="Philippe Hollanda - Oliveira Trust" w:date="2022-07-19T10:08:00Z">
            <w:tblPrEx>
              <w:tblW w:w="5000" w:type="pct"/>
              <w:tblCellMar>
                <w:left w:w="70" w:type="dxa"/>
                <w:right w:w="70" w:type="dxa"/>
              </w:tblCellMar>
            </w:tblPrEx>
          </w:tblPrExChange>
        </w:tblPrEx>
        <w:trPr>
          <w:trHeight w:val="1785"/>
          <w:trPrChange w:id="81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EF5C45" w14:textId="33A8DD41" w:rsidR="008601AF" w:rsidRPr="008601AF" w:rsidRDefault="008601AF" w:rsidP="003C2C2A">
            <w:pPr>
              <w:jc w:val="center"/>
              <w:rPr>
                <w:rFonts w:ascii="Trebuchet MS" w:hAnsi="Trebuchet MS" w:cs="Arial"/>
                <w:color w:val="000000"/>
                <w:sz w:val="20"/>
                <w:szCs w:val="20"/>
                <w:lang w:bidi="th-TH"/>
              </w:rPr>
            </w:pPr>
            <w:del w:id="813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B3842F" w14:textId="28572EBD" w:rsidR="008601AF" w:rsidRPr="008601AF" w:rsidRDefault="008601AF" w:rsidP="003C2C2A">
            <w:pPr>
              <w:jc w:val="center"/>
              <w:rPr>
                <w:rFonts w:ascii="Trebuchet MS" w:hAnsi="Trebuchet MS" w:cs="Arial"/>
                <w:color w:val="000000"/>
                <w:sz w:val="20"/>
                <w:szCs w:val="20"/>
                <w:lang w:bidi="th-TH"/>
              </w:rPr>
            </w:pPr>
            <w:del w:id="8134" w:author="Philippe Hollanda - Oliveira Trust" w:date="2022-07-19T10:08:00Z">
              <w:r w:rsidRPr="008601AF" w:rsidDel="00627AA0">
                <w:rPr>
                  <w:rFonts w:ascii="Trebuchet MS" w:hAnsi="Trebuchet MS" w:cs="Arial"/>
                  <w:color w:val="000000"/>
                  <w:sz w:val="20"/>
                  <w:szCs w:val="20"/>
                  <w:lang w:bidi="th-TH"/>
                </w:rPr>
                <w:delText>07/12/2021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E2ACA2" w14:textId="43AB93F0" w:rsidR="008601AF" w:rsidRPr="008601AF" w:rsidRDefault="008601AF" w:rsidP="003C2C2A">
            <w:pPr>
              <w:jc w:val="center"/>
              <w:rPr>
                <w:rFonts w:ascii="Trebuchet MS" w:hAnsi="Trebuchet MS" w:cs="Arial"/>
                <w:color w:val="000000"/>
                <w:sz w:val="20"/>
                <w:szCs w:val="20"/>
                <w:lang w:bidi="th-TH"/>
              </w:rPr>
            </w:pPr>
            <w:del w:id="8136" w:author="Philippe Hollanda - Oliveira Trust" w:date="2022-07-19T10:08:00Z">
              <w:r w:rsidRPr="008601AF" w:rsidDel="00627AA0">
                <w:rPr>
                  <w:rFonts w:ascii="Trebuchet MS" w:hAnsi="Trebuchet MS" w:cs="Arial"/>
                  <w:color w:val="000000"/>
                  <w:sz w:val="20"/>
                  <w:szCs w:val="20"/>
                  <w:lang w:bidi="th-TH"/>
                </w:rPr>
                <w:delText>R$ 1.813,00</w:delText>
              </w:r>
            </w:del>
          </w:p>
        </w:tc>
      </w:tr>
      <w:tr w:rsidR="008601AF" w:rsidRPr="008601AF" w14:paraId="09DCE176" w14:textId="77777777" w:rsidTr="00627AA0">
        <w:tblPrEx>
          <w:tblW w:w="5000" w:type="pct"/>
          <w:tblCellMar>
            <w:left w:w="70" w:type="dxa"/>
            <w:right w:w="70" w:type="dxa"/>
          </w:tblCellMar>
          <w:tblPrExChange w:id="8137" w:author="Philippe Hollanda - Oliveira Trust" w:date="2022-07-19T10:08:00Z">
            <w:tblPrEx>
              <w:tblW w:w="5000" w:type="pct"/>
              <w:tblCellMar>
                <w:left w:w="70" w:type="dxa"/>
                <w:right w:w="70" w:type="dxa"/>
              </w:tblCellMar>
            </w:tblPrEx>
          </w:tblPrExChange>
        </w:tblPrEx>
        <w:trPr>
          <w:trHeight w:val="1785"/>
          <w:trPrChange w:id="81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1D34B8" w14:textId="120FB9FC" w:rsidR="008601AF" w:rsidRPr="008601AF" w:rsidRDefault="008601AF" w:rsidP="003C2C2A">
            <w:pPr>
              <w:jc w:val="center"/>
              <w:rPr>
                <w:rFonts w:ascii="Trebuchet MS" w:hAnsi="Trebuchet MS" w:cs="Arial"/>
                <w:color w:val="000000"/>
                <w:sz w:val="20"/>
                <w:szCs w:val="20"/>
                <w:lang w:bidi="th-TH"/>
              </w:rPr>
            </w:pPr>
            <w:del w:id="814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7C4598" w14:textId="6AE5EF06" w:rsidR="008601AF" w:rsidRPr="008601AF" w:rsidRDefault="008601AF" w:rsidP="003C2C2A">
            <w:pPr>
              <w:jc w:val="center"/>
              <w:rPr>
                <w:rFonts w:ascii="Trebuchet MS" w:hAnsi="Trebuchet MS" w:cs="Arial"/>
                <w:color w:val="000000"/>
                <w:sz w:val="20"/>
                <w:szCs w:val="20"/>
                <w:lang w:bidi="th-TH"/>
              </w:rPr>
            </w:pPr>
            <w:del w:id="8142"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86AE63" w14:textId="703CE339" w:rsidR="008601AF" w:rsidRPr="008601AF" w:rsidRDefault="008601AF" w:rsidP="003C2C2A">
            <w:pPr>
              <w:jc w:val="center"/>
              <w:rPr>
                <w:rFonts w:ascii="Trebuchet MS" w:hAnsi="Trebuchet MS" w:cs="Arial"/>
                <w:color w:val="000000"/>
                <w:sz w:val="20"/>
                <w:szCs w:val="20"/>
                <w:lang w:bidi="th-TH"/>
              </w:rPr>
            </w:pPr>
            <w:del w:id="8144" w:author="Philippe Hollanda - Oliveira Trust" w:date="2022-07-19T10:08:00Z">
              <w:r w:rsidRPr="008601AF" w:rsidDel="00627AA0">
                <w:rPr>
                  <w:rFonts w:ascii="Trebuchet MS" w:hAnsi="Trebuchet MS" w:cs="Arial"/>
                  <w:color w:val="000000"/>
                  <w:sz w:val="20"/>
                  <w:szCs w:val="20"/>
                  <w:lang w:bidi="th-TH"/>
                </w:rPr>
                <w:delText>R$ 12.260,22</w:delText>
              </w:r>
            </w:del>
          </w:p>
        </w:tc>
      </w:tr>
      <w:tr w:rsidR="008601AF" w:rsidRPr="008601AF" w14:paraId="7E73E258" w14:textId="77777777" w:rsidTr="00627AA0">
        <w:tblPrEx>
          <w:tblW w:w="5000" w:type="pct"/>
          <w:tblCellMar>
            <w:left w:w="70" w:type="dxa"/>
            <w:right w:w="70" w:type="dxa"/>
          </w:tblCellMar>
          <w:tblPrExChange w:id="8145" w:author="Philippe Hollanda - Oliveira Trust" w:date="2022-07-19T10:08:00Z">
            <w:tblPrEx>
              <w:tblW w:w="5000" w:type="pct"/>
              <w:tblCellMar>
                <w:left w:w="70" w:type="dxa"/>
                <w:right w:w="70" w:type="dxa"/>
              </w:tblCellMar>
            </w:tblPrEx>
          </w:tblPrExChange>
        </w:tblPrEx>
        <w:trPr>
          <w:trHeight w:val="1785"/>
          <w:trPrChange w:id="81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C22901" w14:textId="65BF5607" w:rsidR="008601AF" w:rsidRPr="008601AF" w:rsidRDefault="008601AF" w:rsidP="003C2C2A">
            <w:pPr>
              <w:jc w:val="center"/>
              <w:rPr>
                <w:rFonts w:ascii="Trebuchet MS" w:hAnsi="Trebuchet MS" w:cs="Arial"/>
                <w:color w:val="000000"/>
                <w:sz w:val="20"/>
                <w:szCs w:val="20"/>
                <w:lang w:bidi="th-TH"/>
              </w:rPr>
            </w:pPr>
            <w:del w:id="814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AC13F6" w14:textId="4C5EA3D1" w:rsidR="008601AF" w:rsidRPr="008601AF" w:rsidRDefault="008601AF" w:rsidP="003C2C2A">
            <w:pPr>
              <w:jc w:val="center"/>
              <w:rPr>
                <w:rFonts w:ascii="Trebuchet MS" w:hAnsi="Trebuchet MS" w:cs="Arial"/>
                <w:color w:val="000000"/>
                <w:sz w:val="20"/>
                <w:szCs w:val="20"/>
                <w:lang w:bidi="th-TH"/>
              </w:rPr>
            </w:pPr>
            <w:del w:id="8150"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867CF0" w14:textId="005EB551" w:rsidR="008601AF" w:rsidRPr="008601AF" w:rsidRDefault="008601AF" w:rsidP="003C2C2A">
            <w:pPr>
              <w:jc w:val="center"/>
              <w:rPr>
                <w:rFonts w:ascii="Trebuchet MS" w:hAnsi="Trebuchet MS" w:cs="Arial"/>
                <w:color w:val="000000"/>
                <w:sz w:val="20"/>
                <w:szCs w:val="20"/>
                <w:lang w:bidi="th-TH"/>
              </w:rPr>
            </w:pPr>
            <w:del w:id="8152" w:author="Philippe Hollanda - Oliveira Trust" w:date="2022-07-19T10:08:00Z">
              <w:r w:rsidRPr="008601AF" w:rsidDel="00627AA0">
                <w:rPr>
                  <w:rFonts w:ascii="Trebuchet MS" w:hAnsi="Trebuchet MS" w:cs="Arial"/>
                  <w:color w:val="000000"/>
                  <w:sz w:val="20"/>
                  <w:szCs w:val="20"/>
                  <w:lang w:bidi="th-TH"/>
                </w:rPr>
                <w:delText>R$ 9.395,50</w:delText>
              </w:r>
            </w:del>
          </w:p>
        </w:tc>
      </w:tr>
      <w:tr w:rsidR="008601AF" w:rsidRPr="008601AF" w14:paraId="12B457E9" w14:textId="77777777" w:rsidTr="00627AA0">
        <w:tblPrEx>
          <w:tblW w:w="5000" w:type="pct"/>
          <w:tblCellMar>
            <w:left w:w="70" w:type="dxa"/>
            <w:right w:w="70" w:type="dxa"/>
          </w:tblCellMar>
          <w:tblPrExChange w:id="8153" w:author="Philippe Hollanda - Oliveira Trust" w:date="2022-07-19T10:08:00Z">
            <w:tblPrEx>
              <w:tblW w:w="5000" w:type="pct"/>
              <w:tblCellMar>
                <w:left w:w="70" w:type="dxa"/>
                <w:right w:w="70" w:type="dxa"/>
              </w:tblCellMar>
            </w:tblPrEx>
          </w:tblPrExChange>
        </w:tblPrEx>
        <w:trPr>
          <w:trHeight w:val="1785"/>
          <w:trPrChange w:id="81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BF3E2F" w14:textId="73C1720A" w:rsidR="008601AF" w:rsidRPr="008601AF" w:rsidRDefault="008601AF" w:rsidP="003C2C2A">
            <w:pPr>
              <w:jc w:val="center"/>
              <w:rPr>
                <w:rFonts w:ascii="Trebuchet MS" w:hAnsi="Trebuchet MS" w:cs="Arial"/>
                <w:color w:val="000000"/>
                <w:sz w:val="20"/>
                <w:szCs w:val="20"/>
                <w:lang w:bidi="th-TH"/>
              </w:rPr>
            </w:pPr>
            <w:del w:id="8156" w:author="Philippe Hollanda - Oliveira Trust" w:date="2022-07-19T10:08:00Z">
              <w:r w:rsidRPr="008601AF" w:rsidDel="00627AA0">
                <w:rPr>
                  <w:rFonts w:ascii="Trebuchet MS" w:hAnsi="Trebuchet MS" w:cs="Arial"/>
                  <w:color w:val="000000"/>
                  <w:sz w:val="20"/>
                  <w:szCs w:val="20"/>
                  <w:lang w:bidi="th-TH"/>
                </w:rPr>
                <w:delText xml:space="preserve">MATERIAIS ELÉTRICOS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C1606C" w14:textId="50A56285" w:rsidR="008601AF" w:rsidRPr="008601AF" w:rsidRDefault="008601AF" w:rsidP="003C2C2A">
            <w:pPr>
              <w:jc w:val="center"/>
              <w:rPr>
                <w:rFonts w:ascii="Trebuchet MS" w:hAnsi="Trebuchet MS" w:cs="Arial"/>
                <w:color w:val="000000"/>
                <w:sz w:val="20"/>
                <w:szCs w:val="20"/>
                <w:lang w:bidi="th-TH"/>
              </w:rPr>
            </w:pPr>
            <w:del w:id="8158" w:author="Philippe Hollanda - Oliveira Trust" w:date="2022-07-19T10:08:00Z">
              <w:r w:rsidRPr="008601AF" w:rsidDel="00627AA0">
                <w:rPr>
                  <w:rFonts w:ascii="Trebuchet MS" w:hAnsi="Trebuchet MS" w:cs="Arial"/>
                  <w:color w:val="000000"/>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9CF6CA" w14:textId="78542F3E" w:rsidR="008601AF" w:rsidRPr="008601AF" w:rsidRDefault="008601AF" w:rsidP="003C2C2A">
            <w:pPr>
              <w:jc w:val="center"/>
              <w:rPr>
                <w:rFonts w:ascii="Trebuchet MS" w:hAnsi="Trebuchet MS" w:cs="Arial"/>
                <w:color w:val="000000"/>
                <w:sz w:val="20"/>
                <w:szCs w:val="20"/>
                <w:lang w:bidi="th-TH"/>
              </w:rPr>
            </w:pPr>
            <w:del w:id="8160" w:author="Philippe Hollanda - Oliveira Trust" w:date="2022-07-19T10:08:00Z">
              <w:r w:rsidRPr="008601AF" w:rsidDel="00627AA0">
                <w:rPr>
                  <w:rFonts w:ascii="Trebuchet MS" w:hAnsi="Trebuchet MS" w:cs="Arial"/>
                  <w:color w:val="000000"/>
                  <w:sz w:val="20"/>
                  <w:szCs w:val="20"/>
                  <w:lang w:bidi="th-TH"/>
                </w:rPr>
                <w:delText>R$ 61,93</w:delText>
              </w:r>
            </w:del>
          </w:p>
        </w:tc>
      </w:tr>
      <w:tr w:rsidR="008601AF" w:rsidRPr="008601AF" w14:paraId="3ACD8379" w14:textId="77777777" w:rsidTr="00627AA0">
        <w:tblPrEx>
          <w:tblW w:w="5000" w:type="pct"/>
          <w:tblCellMar>
            <w:left w:w="70" w:type="dxa"/>
            <w:right w:w="70" w:type="dxa"/>
          </w:tblCellMar>
          <w:tblPrExChange w:id="8161" w:author="Philippe Hollanda - Oliveira Trust" w:date="2022-07-19T10:08:00Z">
            <w:tblPrEx>
              <w:tblW w:w="5000" w:type="pct"/>
              <w:tblCellMar>
                <w:left w:w="70" w:type="dxa"/>
                <w:right w:w="70" w:type="dxa"/>
              </w:tblCellMar>
            </w:tblPrEx>
          </w:tblPrExChange>
        </w:tblPrEx>
        <w:trPr>
          <w:trHeight w:val="1785"/>
          <w:trPrChange w:id="81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9D45C9" w14:textId="2FD3911C" w:rsidR="008601AF" w:rsidRPr="008601AF" w:rsidRDefault="008601AF" w:rsidP="003C2C2A">
            <w:pPr>
              <w:jc w:val="center"/>
              <w:rPr>
                <w:rFonts w:ascii="Trebuchet MS" w:hAnsi="Trebuchet MS" w:cs="Arial"/>
                <w:color w:val="000000"/>
                <w:sz w:val="20"/>
                <w:szCs w:val="20"/>
                <w:lang w:bidi="th-TH"/>
              </w:rPr>
            </w:pPr>
            <w:del w:id="816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8AF614" w14:textId="5449D740" w:rsidR="008601AF" w:rsidRPr="008601AF" w:rsidRDefault="008601AF" w:rsidP="003C2C2A">
            <w:pPr>
              <w:jc w:val="center"/>
              <w:rPr>
                <w:rFonts w:ascii="Trebuchet MS" w:hAnsi="Trebuchet MS" w:cs="Arial"/>
                <w:color w:val="000000"/>
                <w:sz w:val="20"/>
                <w:szCs w:val="20"/>
                <w:lang w:bidi="th-TH"/>
              </w:rPr>
            </w:pPr>
            <w:del w:id="8166" w:author="Philippe Hollanda - Oliveira Trust" w:date="2022-07-19T10:08:00Z">
              <w:r w:rsidRPr="008601AF" w:rsidDel="00627AA0">
                <w:rPr>
                  <w:rFonts w:ascii="Trebuchet MS" w:hAnsi="Trebuchet MS" w:cs="Arial"/>
                  <w:color w:val="000000"/>
                  <w:sz w:val="20"/>
                  <w:szCs w:val="20"/>
                  <w:lang w:bidi="th-TH"/>
                </w:rPr>
                <w:delText>02/12/2021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0F30BD" w14:textId="5F40CEC9" w:rsidR="008601AF" w:rsidRPr="008601AF" w:rsidRDefault="008601AF" w:rsidP="003C2C2A">
            <w:pPr>
              <w:jc w:val="center"/>
              <w:rPr>
                <w:rFonts w:ascii="Trebuchet MS" w:hAnsi="Trebuchet MS" w:cs="Arial"/>
                <w:color w:val="000000"/>
                <w:sz w:val="20"/>
                <w:szCs w:val="20"/>
                <w:lang w:bidi="th-TH"/>
              </w:rPr>
            </w:pPr>
            <w:del w:id="8168" w:author="Philippe Hollanda - Oliveira Trust" w:date="2022-07-19T10:08:00Z">
              <w:r w:rsidRPr="008601AF" w:rsidDel="00627AA0">
                <w:rPr>
                  <w:rFonts w:ascii="Trebuchet MS" w:hAnsi="Trebuchet MS" w:cs="Arial"/>
                  <w:color w:val="000000"/>
                  <w:sz w:val="20"/>
                  <w:szCs w:val="20"/>
                  <w:lang w:bidi="th-TH"/>
                </w:rPr>
                <w:delText>R$ 25.082,40</w:delText>
              </w:r>
            </w:del>
          </w:p>
        </w:tc>
      </w:tr>
      <w:tr w:rsidR="008601AF" w:rsidRPr="008601AF" w14:paraId="065275D4" w14:textId="77777777" w:rsidTr="00627AA0">
        <w:tblPrEx>
          <w:tblW w:w="5000" w:type="pct"/>
          <w:tblCellMar>
            <w:left w:w="70" w:type="dxa"/>
            <w:right w:w="70" w:type="dxa"/>
          </w:tblCellMar>
          <w:tblPrExChange w:id="8169" w:author="Philippe Hollanda - Oliveira Trust" w:date="2022-07-19T10:08:00Z">
            <w:tblPrEx>
              <w:tblW w:w="5000" w:type="pct"/>
              <w:tblCellMar>
                <w:left w:w="70" w:type="dxa"/>
                <w:right w:w="70" w:type="dxa"/>
              </w:tblCellMar>
            </w:tblPrEx>
          </w:tblPrExChange>
        </w:tblPrEx>
        <w:trPr>
          <w:trHeight w:val="1785"/>
          <w:trPrChange w:id="81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39975D" w14:textId="72AEEDA2" w:rsidR="008601AF" w:rsidRPr="008601AF" w:rsidRDefault="008601AF" w:rsidP="003C2C2A">
            <w:pPr>
              <w:jc w:val="center"/>
              <w:rPr>
                <w:rFonts w:ascii="Trebuchet MS" w:hAnsi="Trebuchet MS" w:cs="Arial"/>
                <w:color w:val="000000"/>
                <w:sz w:val="20"/>
                <w:szCs w:val="20"/>
                <w:lang w:bidi="th-TH"/>
              </w:rPr>
            </w:pPr>
            <w:del w:id="817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70C5E5" w14:textId="65F13C9B" w:rsidR="008601AF" w:rsidRPr="008601AF" w:rsidRDefault="008601AF" w:rsidP="003C2C2A">
            <w:pPr>
              <w:jc w:val="center"/>
              <w:rPr>
                <w:rFonts w:ascii="Trebuchet MS" w:hAnsi="Trebuchet MS" w:cs="Arial"/>
                <w:color w:val="000000"/>
                <w:sz w:val="20"/>
                <w:szCs w:val="20"/>
                <w:lang w:bidi="th-TH"/>
              </w:rPr>
            </w:pPr>
            <w:del w:id="8174"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64A673" w14:textId="6272B75C" w:rsidR="008601AF" w:rsidRPr="008601AF" w:rsidRDefault="008601AF" w:rsidP="003C2C2A">
            <w:pPr>
              <w:jc w:val="center"/>
              <w:rPr>
                <w:rFonts w:ascii="Trebuchet MS" w:hAnsi="Trebuchet MS" w:cs="Arial"/>
                <w:color w:val="000000"/>
                <w:sz w:val="20"/>
                <w:szCs w:val="20"/>
                <w:lang w:bidi="th-TH"/>
              </w:rPr>
            </w:pPr>
            <w:del w:id="8176" w:author="Philippe Hollanda - Oliveira Trust" w:date="2022-07-19T10:08:00Z">
              <w:r w:rsidRPr="008601AF" w:rsidDel="00627AA0">
                <w:rPr>
                  <w:rFonts w:ascii="Trebuchet MS" w:hAnsi="Trebuchet MS" w:cs="Arial"/>
                  <w:color w:val="000000"/>
                  <w:sz w:val="20"/>
                  <w:szCs w:val="20"/>
                  <w:lang w:bidi="th-TH"/>
                </w:rPr>
                <w:delText>R$ 750,00</w:delText>
              </w:r>
            </w:del>
          </w:p>
        </w:tc>
      </w:tr>
      <w:tr w:rsidR="008601AF" w:rsidRPr="008601AF" w14:paraId="4D18A35B" w14:textId="77777777" w:rsidTr="00627AA0">
        <w:tblPrEx>
          <w:tblW w:w="5000" w:type="pct"/>
          <w:tblCellMar>
            <w:left w:w="70" w:type="dxa"/>
            <w:right w:w="70" w:type="dxa"/>
          </w:tblCellMar>
          <w:tblPrExChange w:id="8177" w:author="Philippe Hollanda - Oliveira Trust" w:date="2022-07-19T10:08:00Z">
            <w:tblPrEx>
              <w:tblW w:w="5000" w:type="pct"/>
              <w:tblCellMar>
                <w:left w:w="70" w:type="dxa"/>
                <w:right w:w="70" w:type="dxa"/>
              </w:tblCellMar>
            </w:tblPrEx>
          </w:tblPrExChange>
        </w:tblPrEx>
        <w:trPr>
          <w:trHeight w:val="1785"/>
          <w:trPrChange w:id="81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7EF6A5" w14:textId="0BB57096" w:rsidR="008601AF" w:rsidRPr="008601AF" w:rsidRDefault="008601AF" w:rsidP="003C2C2A">
            <w:pPr>
              <w:jc w:val="center"/>
              <w:rPr>
                <w:rFonts w:ascii="Trebuchet MS" w:hAnsi="Trebuchet MS" w:cs="Arial"/>
                <w:color w:val="000000"/>
                <w:sz w:val="20"/>
                <w:szCs w:val="20"/>
                <w:lang w:bidi="th-TH"/>
              </w:rPr>
            </w:pPr>
            <w:del w:id="818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C8ED5C" w14:textId="007B0D2F" w:rsidR="008601AF" w:rsidRPr="008601AF" w:rsidRDefault="008601AF" w:rsidP="003C2C2A">
            <w:pPr>
              <w:jc w:val="center"/>
              <w:rPr>
                <w:rFonts w:ascii="Trebuchet MS" w:hAnsi="Trebuchet MS" w:cs="Arial"/>
                <w:color w:val="000000"/>
                <w:sz w:val="20"/>
                <w:szCs w:val="20"/>
                <w:lang w:bidi="th-TH"/>
              </w:rPr>
            </w:pPr>
            <w:del w:id="8182"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46BEF5" w14:textId="3BDF4C33" w:rsidR="008601AF" w:rsidRPr="008601AF" w:rsidRDefault="008601AF" w:rsidP="003C2C2A">
            <w:pPr>
              <w:jc w:val="center"/>
              <w:rPr>
                <w:rFonts w:ascii="Trebuchet MS" w:hAnsi="Trebuchet MS" w:cs="Arial"/>
                <w:color w:val="000000"/>
                <w:sz w:val="20"/>
                <w:szCs w:val="20"/>
                <w:lang w:bidi="th-TH"/>
              </w:rPr>
            </w:pPr>
            <w:del w:id="8184" w:author="Philippe Hollanda - Oliveira Trust" w:date="2022-07-19T10:08:00Z">
              <w:r w:rsidRPr="008601AF" w:rsidDel="00627AA0">
                <w:rPr>
                  <w:rFonts w:ascii="Trebuchet MS" w:hAnsi="Trebuchet MS" w:cs="Arial"/>
                  <w:color w:val="000000"/>
                  <w:sz w:val="20"/>
                  <w:szCs w:val="20"/>
                  <w:lang w:bidi="th-TH"/>
                </w:rPr>
                <w:delText>R$ 20.449,00</w:delText>
              </w:r>
            </w:del>
          </w:p>
        </w:tc>
      </w:tr>
      <w:tr w:rsidR="008601AF" w:rsidRPr="008601AF" w14:paraId="569D7C11" w14:textId="77777777" w:rsidTr="00627AA0">
        <w:tblPrEx>
          <w:tblW w:w="5000" w:type="pct"/>
          <w:tblCellMar>
            <w:left w:w="70" w:type="dxa"/>
            <w:right w:w="70" w:type="dxa"/>
          </w:tblCellMar>
          <w:tblPrExChange w:id="8185" w:author="Philippe Hollanda - Oliveira Trust" w:date="2022-07-19T10:08:00Z">
            <w:tblPrEx>
              <w:tblW w:w="5000" w:type="pct"/>
              <w:tblCellMar>
                <w:left w:w="70" w:type="dxa"/>
                <w:right w:w="70" w:type="dxa"/>
              </w:tblCellMar>
            </w:tblPrEx>
          </w:tblPrExChange>
        </w:tblPrEx>
        <w:trPr>
          <w:trHeight w:val="1785"/>
          <w:trPrChange w:id="81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3FB8B1" w14:textId="4A55D29C" w:rsidR="008601AF" w:rsidRPr="008601AF" w:rsidRDefault="008601AF" w:rsidP="003C2C2A">
            <w:pPr>
              <w:jc w:val="center"/>
              <w:rPr>
                <w:rFonts w:ascii="Trebuchet MS" w:hAnsi="Trebuchet MS" w:cs="Arial"/>
                <w:color w:val="000000"/>
                <w:sz w:val="20"/>
                <w:szCs w:val="20"/>
                <w:lang w:bidi="th-TH"/>
              </w:rPr>
            </w:pPr>
            <w:del w:id="818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9D47F3" w14:textId="64311740" w:rsidR="008601AF" w:rsidRPr="008601AF" w:rsidRDefault="008601AF" w:rsidP="003C2C2A">
            <w:pPr>
              <w:jc w:val="center"/>
              <w:rPr>
                <w:rFonts w:ascii="Trebuchet MS" w:hAnsi="Trebuchet MS" w:cs="Arial"/>
                <w:color w:val="000000"/>
                <w:sz w:val="20"/>
                <w:szCs w:val="20"/>
                <w:lang w:bidi="th-TH"/>
              </w:rPr>
            </w:pPr>
            <w:del w:id="8190"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DE1377" w14:textId="4AACD9EC" w:rsidR="008601AF" w:rsidRPr="008601AF" w:rsidRDefault="008601AF" w:rsidP="003C2C2A">
            <w:pPr>
              <w:jc w:val="center"/>
              <w:rPr>
                <w:rFonts w:ascii="Trebuchet MS" w:hAnsi="Trebuchet MS" w:cs="Arial"/>
                <w:color w:val="000000"/>
                <w:sz w:val="20"/>
                <w:szCs w:val="20"/>
                <w:lang w:bidi="th-TH"/>
              </w:rPr>
            </w:pPr>
            <w:del w:id="8192" w:author="Philippe Hollanda - Oliveira Trust" w:date="2022-07-19T10:08:00Z">
              <w:r w:rsidRPr="008601AF" w:rsidDel="00627AA0">
                <w:rPr>
                  <w:rFonts w:ascii="Trebuchet MS" w:hAnsi="Trebuchet MS" w:cs="Arial"/>
                  <w:color w:val="000000"/>
                  <w:sz w:val="20"/>
                  <w:szCs w:val="20"/>
                  <w:lang w:bidi="th-TH"/>
                </w:rPr>
                <w:delText>R$ 25.158,19</w:delText>
              </w:r>
            </w:del>
          </w:p>
        </w:tc>
      </w:tr>
      <w:tr w:rsidR="008601AF" w:rsidRPr="008601AF" w14:paraId="3D9EE418" w14:textId="77777777" w:rsidTr="00627AA0">
        <w:tblPrEx>
          <w:tblW w:w="5000" w:type="pct"/>
          <w:tblCellMar>
            <w:left w:w="70" w:type="dxa"/>
            <w:right w:w="70" w:type="dxa"/>
          </w:tblCellMar>
          <w:tblPrExChange w:id="8193" w:author="Philippe Hollanda - Oliveira Trust" w:date="2022-07-19T10:08:00Z">
            <w:tblPrEx>
              <w:tblW w:w="5000" w:type="pct"/>
              <w:tblCellMar>
                <w:left w:w="70" w:type="dxa"/>
                <w:right w:w="70" w:type="dxa"/>
              </w:tblCellMar>
            </w:tblPrEx>
          </w:tblPrExChange>
        </w:tblPrEx>
        <w:trPr>
          <w:trHeight w:val="1785"/>
          <w:trPrChange w:id="81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1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AD8F16" w14:textId="3B3071B1" w:rsidR="008601AF" w:rsidRPr="008601AF" w:rsidRDefault="008601AF" w:rsidP="003C2C2A">
            <w:pPr>
              <w:jc w:val="center"/>
              <w:rPr>
                <w:rFonts w:ascii="Trebuchet MS" w:hAnsi="Trebuchet MS" w:cs="Arial"/>
                <w:color w:val="000000"/>
                <w:sz w:val="20"/>
                <w:szCs w:val="20"/>
                <w:lang w:bidi="th-TH"/>
              </w:rPr>
            </w:pPr>
            <w:del w:id="819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1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5722F3" w14:textId="3CF5C26C" w:rsidR="008601AF" w:rsidRPr="008601AF" w:rsidRDefault="008601AF" w:rsidP="003C2C2A">
            <w:pPr>
              <w:jc w:val="center"/>
              <w:rPr>
                <w:rFonts w:ascii="Trebuchet MS" w:hAnsi="Trebuchet MS" w:cs="Arial"/>
                <w:color w:val="000000"/>
                <w:sz w:val="20"/>
                <w:szCs w:val="20"/>
                <w:lang w:bidi="th-TH"/>
              </w:rPr>
            </w:pPr>
            <w:del w:id="8198" w:author="Philippe Hollanda - Oliveira Trust" w:date="2022-07-19T10:08:00Z">
              <w:r w:rsidRPr="008601AF" w:rsidDel="00627AA0">
                <w:rPr>
                  <w:rFonts w:ascii="Trebuchet MS" w:hAnsi="Trebuchet MS" w:cs="Arial"/>
                  <w:color w:val="000000"/>
                  <w:sz w:val="20"/>
                  <w:szCs w:val="20"/>
                  <w:lang w:bidi="th-TH"/>
                </w:rPr>
                <w:delText>18/11/2021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1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E483BE" w14:textId="597D74C6" w:rsidR="008601AF" w:rsidRPr="008601AF" w:rsidRDefault="008601AF" w:rsidP="003C2C2A">
            <w:pPr>
              <w:jc w:val="center"/>
              <w:rPr>
                <w:rFonts w:ascii="Trebuchet MS" w:hAnsi="Trebuchet MS" w:cs="Arial"/>
                <w:color w:val="000000"/>
                <w:sz w:val="20"/>
                <w:szCs w:val="20"/>
                <w:lang w:bidi="th-TH"/>
              </w:rPr>
            </w:pPr>
            <w:del w:id="8200" w:author="Philippe Hollanda - Oliveira Trust" w:date="2022-07-19T10:08:00Z">
              <w:r w:rsidRPr="008601AF" w:rsidDel="00627AA0">
                <w:rPr>
                  <w:rFonts w:ascii="Trebuchet MS" w:hAnsi="Trebuchet MS" w:cs="Arial"/>
                  <w:color w:val="000000"/>
                  <w:sz w:val="20"/>
                  <w:szCs w:val="20"/>
                  <w:lang w:bidi="th-TH"/>
                </w:rPr>
                <w:delText>R$ 57.886,40</w:delText>
              </w:r>
            </w:del>
          </w:p>
        </w:tc>
      </w:tr>
      <w:tr w:rsidR="008601AF" w:rsidRPr="008601AF" w14:paraId="42E85FB6" w14:textId="77777777" w:rsidTr="00627AA0">
        <w:tblPrEx>
          <w:tblW w:w="5000" w:type="pct"/>
          <w:tblCellMar>
            <w:left w:w="70" w:type="dxa"/>
            <w:right w:w="70" w:type="dxa"/>
          </w:tblCellMar>
          <w:tblPrExChange w:id="8201" w:author="Philippe Hollanda - Oliveira Trust" w:date="2022-07-19T10:08:00Z">
            <w:tblPrEx>
              <w:tblW w:w="5000" w:type="pct"/>
              <w:tblCellMar>
                <w:left w:w="70" w:type="dxa"/>
                <w:right w:w="70" w:type="dxa"/>
              </w:tblCellMar>
            </w:tblPrEx>
          </w:tblPrExChange>
        </w:tblPrEx>
        <w:trPr>
          <w:trHeight w:val="1785"/>
          <w:trPrChange w:id="82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A13EEB" w14:textId="5406F3EE" w:rsidR="008601AF" w:rsidRPr="008601AF" w:rsidRDefault="008601AF" w:rsidP="003C2C2A">
            <w:pPr>
              <w:jc w:val="center"/>
              <w:rPr>
                <w:rFonts w:ascii="Trebuchet MS" w:hAnsi="Trebuchet MS" w:cs="Arial"/>
                <w:color w:val="000000"/>
                <w:sz w:val="20"/>
                <w:szCs w:val="20"/>
                <w:lang w:bidi="th-TH"/>
              </w:rPr>
            </w:pPr>
            <w:del w:id="820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F77AD0" w14:textId="5A0D8728" w:rsidR="008601AF" w:rsidRPr="008601AF" w:rsidRDefault="008601AF" w:rsidP="003C2C2A">
            <w:pPr>
              <w:jc w:val="center"/>
              <w:rPr>
                <w:rFonts w:ascii="Trebuchet MS" w:hAnsi="Trebuchet MS" w:cs="Arial"/>
                <w:color w:val="000000"/>
                <w:sz w:val="20"/>
                <w:szCs w:val="20"/>
                <w:lang w:bidi="th-TH"/>
              </w:rPr>
            </w:pPr>
            <w:del w:id="8206" w:author="Philippe Hollanda - Oliveira Trust" w:date="2022-07-19T10:08:00Z">
              <w:r w:rsidRPr="008601AF" w:rsidDel="00627AA0">
                <w:rPr>
                  <w:rFonts w:ascii="Trebuchet MS" w:hAnsi="Trebuchet MS" w:cs="Arial"/>
                  <w:color w:val="000000"/>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2F554E" w14:textId="4C865F94" w:rsidR="008601AF" w:rsidRPr="008601AF" w:rsidRDefault="008601AF" w:rsidP="003C2C2A">
            <w:pPr>
              <w:jc w:val="center"/>
              <w:rPr>
                <w:rFonts w:ascii="Trebuchet MS" w:hAnsi="Trebuchet MS" w:cs="Arial"/>
                <w:color w:val="000000"/>
                <w:sz w:val="20"/>
                <w:szCs w:val="20"/>
                <w:lang w:bidi="th-TH"/>
              </w:rPr>
            </w:pPr>
            <w:del w:id="8208" w:author="Philippe Hollanda - Oliveira Trust" w:date="2022-07-19T10:08:00Z">
              <w:r w:rsidRPr="008601AF" w:rsidDel="00627AA0">
                <w:rPr>
                  <w:rFonts w:ascii="Trebuchet MS" w:hAnsi="Trebuchet MS" w:cs="Arial"/>
                  <w:color w:val="000000"/>
                  <w:sz w:val="20"/>
                  <w:szCs w:val="20"/>
                  <w:lang w:bidi="th-TH"/>
                </w:rPr>
                <w:delText>R$ 710,40</w:delText>
              </w:r>
            </w:del>
          </w:p>
        </w:tc>
      </w:tr>
      <w:tr w:rsidR="008601AF" w:rsidRPr="008601AF" w14:paraId="013231FC" w14:textId="77777777" w:rsidTr="00627AA0">
        <w:tblPrEx>
          <w:tblW w:w="5000" w:type="pct"/>
          <w:tblCellMar>
            <w:left w:w="70" w:type="dxa"/>
            <w:right w:w="70" w:type="dxa"/>
          </w:tblCellMar>
          <w:tblPrExChange w:id="8209" w:author="Philippe Hollanda - Oliveira Trust" w:date="2022-07-19T10:08:00Z">
            <w:tblPrEx>
              <w:tblW w:w="5000" w:type="pct"/>
              <w:tblCellMar>
                <w:left w:w="70" w:type="dxa"/>
                <w:right w:w="70" w:type="dxa"/>
              </w:tblCellMar>
            </w:tblPrEx>
          </w:tblPrExChange>
        </w:tblPrEx>
        <w:trPr>
          <w:trHeight w:val="1785"/>
          <w:trPrChange w:id="82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ACA2CE" w14:textId="10202145" w:rsidR="008601AF" w:rsidRPr="008601AF" w:rsidRDefault="008601AF" w:rsidP="003C2C2A">
            <w:pPr>
              <w:jc w:val="center"/>
              <w:rPr>
                <w:rFonts w:ascii="Trebuchet MS" w:hAnsi="Trebuchet MS" w:cs="Arial"/>
                <w:color w:val="000000"/>
                <w:sz w:val="20"/>
                <w:szCs w:val="20"/>
                <w:lang w:bidi="th-TH"/>
              </w:rPr>
            </w:pPr>
            <w:del w:id="8212" w:author="Philippe Hollanda - Oliveira Trust" w:date="2022-07-19T10:08:00Z">
              <w:r w:rsidRPr="008601AF" w:rsidDel="00627AA0">
                <w:rPr>
                  <w:rFonts w:ascii="Trebuchet MS" w:hAnsi="Trebuchet MS" w:cs="Arial"/>
                  <w:color w:val="000000"/>
                  <w:sz w:val="20"/>
                  <w:szCs w:val="20"/>
                  <w:lang w:bidi="th-TH"/>
                </w:rPr>
                <w:delText xml:space="preserve">PIA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EEA2EF" w14:textId="16C49F4E" w:rsidR="008601AF" w:rsidRPr="008601AF" w:rsidRDefault="008601AF" w:rsidP="003C2C2A">
            <w:pPr>
              <w:jc w:val="center"/>
              <w:rPr>
                <w:rFonts w:ascii="Trebuchet MS" w:hAnsi="Trebuchet MS" w:cs="Arial"/>
                <w:color w:val="000000"/>
                <w:sz w:val="20"/>
                <w:szCs w:val="20"/>
                <w:lang w:bidi="th-TH"/>
              </w:rPr>
            </w:pPr>
            <w:del w:id="8214" w:author="Philippe Hollanda - Oliveira Trust" w:date="2022-07-19T10:08:00Z">
              <w:r w:rsidRPr="008601AF" w:rsidDel="00627AA0">
                <w:rPr>
                  <w:rFonts w:ascii="Trebuchet MS" w:hAnsi="Trebuchet MS" w:cs="Arial"/>
                  <w:color w:val="000000"/>
                  <w:sz w:val="20"/>
                  <w:szCs w:val="20"/>
                  <w:lang w:bidi="th-TH"/>
                </w:rPr>
                <w:delText>07/12/2021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ED8C75" w14:textId="29C8C89B" w:rsidR="008601AF" w:rsidRPr="008601AF" w:rsidRDefault="008601AF" w:rsidP="003C2C2A">
            <w:pPr>
              <w:jc w:val="center"/>
              <w:rPr>
                <w:rFonts w:ascii="Trebuchet MS" w:hAnsi="Trebuchet MS" w:cs="Arial"/>
                <w:color w:val="000000"/>
                <w:sz w:val="20"/>
                <w:szCs w:val="20"/>
                <w:lang w:bidi="th-TH"/>
              </w:rPr>
            </w:pPr>
            <w:del w:id="8216" w:author="Philippe Hollanda - Oliveira Trust" w:date="2022-07-19T10:08:00Z">
              <w:r w:rsidRPr="008601AF" w:rsidDel="00627AA0">
                <w:rPr>
                  <w:rFonts w:ascii="Trebuchet MS" w:hAnsi="Trebuchet MS" w:cs="Arial"/>
                  <w:color w:val="000000"/>
                  <w:sz w:val="20"/>
                  <w:szCs w:val="20"/>
                  <w:lang w:bidi="th-TH"/>
                </w:rPr>
                <w:delText>R$ 1.299,80</w:delText>
              </w:r>
            </w:del>
          </w:p>
        </w:tc>
      </w:tr>
      <w:tr w:rsidR="008601AF" w:rsidRPr="008601AF" w14:paraId="447E78BE" w14:textId="77777777" w:rsidTr="00627AA0">
        <w:tblPrEx>
          <w:tblW w:w="5000" w:type="pct"/>
          <w:tblCellMar>
            <w:left w:w="70" w:type="dxa"/>
            <w:right w:w="70" w:type="dxa"/>
          </w:tblCellMar>
          <w:tblPrExChange w:id="8217" w:author="Philippe Hollanda - Oliveira Trust" w:date="2022-07-19T10:08:00Z">
            <w:tblPrEx>
              <w:tblW w:w="5000" w:type="pct"/>
              <w:tblCellMar>
                <w:left w:w="70" w:type="dxa"/>
                <w:right w:w="70" w:type="dxa"/>
              </w:tblCellMar>
            </w:tblPrEx>
          </w:tblPrExChange>
        </w:tblPrEx>
        <w:trPr>
          <w:trHeight w:val="1785"/>
          <w:trPrChange w:id="82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B43CFA" w14:textId="0E814EA9" w:rsidR="008601AF" w:rsidRPr="008601AF" w:rsidRDefault="008601AF" w:rsidP="003C2C2A">
            <w:pPr>
              <w:jc w:val="center"/>
              <w:rPr>
                <w:rFonts w:ascii="Trebuchet MS" w:hAnsi="Trebuchet MS" w:cs="Arial"/>
                <w:color w:val="000000"/>
                <w:sz w:val="20"/>
                <w:szCs w:val="20"/>
                <w:lang w:bidi="th-TH"/>
              </w:rPr>
            </w:pPr>
            <w:del w:id="822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943803" w14:textId="608FFA47" w:rsidR="008601AF" w:rsidRPr="008601AF" w:rsidRDefault="008601AF" w:rsidP="003C2C2A">
            <w:pPr>
              <w:jc w:val="center"/>
              <w:rPr>
                <w:rFonts w:ascii="Trebuchet MS" w:hAnsi="Trebuchet MS" w:cs="Arial"/>
                <w:color w:val="000000"/>
                <w:sz w:val="20"/>
                <w:szCs w:val="20"/>
                <w:lang w:bidi="th-TH"/>
              </w:rPr>
            </w:pPr>
            <w:del w:id="8222" w:author="Philippe Hollanda - Oliveira Trust" w:date="2022-07-19T10:08:00Z">
              <w:r w:rsidRPr="008601AF" w:rsidDel="00627AA0">
                <w:rPr>
                  <w:rFonts w:ascii="Trebuchet MS" w:hAnsi="Trebuchet MS" w:cs="Arial"/>
                  <w:color w:val="000000"/>
                  <w:sz w:val="20"/>
                  <w:szCs w:val="20"/>
                  <w:lang w:bidi="th-TH"/>
                </w:rPr>
                <w:delText>08/12/2021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358D66" w14:textId="3BA914CE" w:rsidR="008601AF" w:rsidRPr="008601AF" w:rsidRDefault="008601AF" w:rsidP="003C2C2A">
            <w:pPr>
              <w:jc w:val="center"/>
              <w:rPr>
                <w:rFonts w:ascii="Trebuchet MS" w:hAnsi="Trebuchet MS" w:cs="Arial"/>
                <w:color w:val="000000"/>
                <w:sz w:val="20"/>
                <w:szCs w:val="20"/>
                <w:lang w:bidi="th-TH"/>
              </w:rPr>
            </w:pPr>
            <w:del w:id="8224" w:author="Philippe Hollanda - Oliveira Trust" w:date="2022-07-19T10:08:00Z">
              <w:r w:rsidRPr="008601AF" w:rsidDel="00627AA0">
                <w:rPr>
                  <w:rFonts w:ascii="Trebuchet MS" w:hAnsi="Trebuchet MS" w:cs="Arial"/>
                  <w:color w:val="000000"/>
                  <w:sz w:val="20"/>
                  <w:szCs w:val="20"/>
                  <w:lang w:bidi="th-TH"/>
                </w:rPr>
                <w:delText>R$ 3.351,60</w:delText>
              </w:r>
            </w:del>
          </w:p>
        </w:tc>
      </w:tr>
      <w:tr w:rsidR="008601AF" w:rsidRPr="008601AF" w14:paraId="417A5CB8" w14:textId="77777777" w:rsidTr="00627AA0">
        <w:tblPrEx>
          <w:tblW w:w="5000" w:type="pct"/>
          <w:tblCellMar>
            <w:left w:w="70" w:type="dxa"/>
            <w:right w:w="70" w:type="dxa"/>
          </w:tblCellMar>
          <w:tblPrExChange w:id="8225" w:author="Philippe Hollanda - Oliveira Trust" w:date="2022-07-19T10:08:00Z">
            <w:tblPrEx>
              <w:tblW w:w="5000" w:type="pct"/>
              <w:tblCellMar>
                <w:left w:w="70" w:type="dxa"/>
                <w:right w:w="70" w:type="dxa"/>
              </w:tblCellMar>
            </w:tblPrEx>
          </w:tblPrExChange>
        </w:tblPrEx>
        <w:trPr>
          <w:trHeight w:val="1785"/>
          <w:trPrChange w:id="82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EAE013" w14:textId="34904721" w:rsidR="008601AF" w:rsidRPr="008601AF" w:rsidRDefault="008601AF" w:rsidP="003C2C2A">
            <w:pPr>
              <w:jc w:val="center"/>
              <w:rPr>
                <w:rFonts w:ascii="Trebuchet MS" w:hAnsi="Trebuchet MS" w:cs="Arial"/>
                <w:color w:val="000000"/>
                <w:sz w:val="20"/>
                <w:szCs w:val="20"/>
                <w:lang w:bidi="th-TH"/>
              </w:rPr>
            </w:pPr>
            <w:del w:id="822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A30494" w14:textId="2B714C7E" w:rsidR="008601AF" w:rsidRPr="008601AF" w:rsidRDefault="008601AF" w:rsidP="003C2C2A">
            <w:pPr>
              <w:jc w:val="center"/>
              <w:rPr>
                <w:rFonts w:ascii="Trebuchet MS" w:hAnsi="Trebuchet MS" w:cs="Arial"/>
                <w:color w:val="000000"/>
                <w:sz w:val="20"/>
                <w:szCs w:val="20"/>
                <w:lang w:bidi="th-TH"/>
              </w:rPr>
            </w:pPr>
            <w:del w:id="8230" w:author="Philippe Hollanda - Oliveira Trust" w:date="2022-07-19T10:08:00Z">
              <w:r w:rsidRPr="008601AF" w:rsidDel="00627AA0">
                <w:rPr>
                  <w:rFonts w:ascii="Trebuchet MS" w:hAnsi="Trebuchet MS" w:cs="Arial"/>
                  <w:color w:val="000000"/>
                  <w:sz w:val="20"/>
                  <w:szCs w:val="20"/>
                  <w:lang w:bidi="th-TH"/>
                </w:rPr>
                <w:delText>16/12/2021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F38D23" w14:textId="11B36D35" w:rsidR="008601AF" w:rsidRPr="008601AF" w:rsidRDefault="008601AF" w:rsidP="003C2C2A">
            <w:pPr>
              <w:jc w:val="center"/>
              <w:rPr>
                <w:rFonts w:ascii="Trebuchet MS" w:hAnsi="Trebuchet MS" w:cs="Arial"/>
                <w:color w:val="000000"/>
                <w:sz w:val="20"/>
                <w:szCs w:val="20"/>
                <w:lang w:bidi="th-TH"/>
              </w:rPr>
            </w:pPr>
            <w:del w:id="8232" w:author="Philippe Hollanda - Oliveira Trust" w:date="2022-07-19T10:08:00Z">
              <w:r w:rsidRPr="008601AF" w:rsidDel="00627AA0">
                <w:rPr>
                  <w:rFonts w:ascii="Trebuchet MS" w:hAnsi="Trebuchet MS" w:cs="Arial"/>
                  <w:color w:val="000000"/>
                  <w:sz w:val="20"/>
                  <w:szCs w:val="20"/>
                  <w:lang w:bidi="th-TH"/>
                </w:rPr>
                <w:delText>R$ 5.130,00</w:delText>
              </w:r>
            </w:del>
          </w:p>
        </w:tc>
      </w:tr>
      <w:tr w:rsidR="008601AF" w:rsidRPr="008601AF" w14:paraId="705E5F9B" w14:textId="77777777" w:rsidTr="00627AA0">
        <w:tblPrEx>
          <w:tblW w:w="5000" w:type="pct"/>
          <w:tblCellMar>
            <w:left w:w="70" w:type="dxa"/>
            <w:right w:w="70" w:type="dxa"/>
          </w:tblCellMar>
          <w:tblPrExChange w:id="8233" w:author="Philippe Hollanda - Oliveira Trust" w:date="2022-07-19T10:08:00Z">
            <w:tblPrEx>
              <w:tblW w:w="5000" w:type="pct"/>
              <w:tblCellMar>
                <w:left w:w="70" w:type="dxa"/>
                <w:right w:w="70" w:type="dxa"/>
              </w:tblCellMar>
            </w:tblPrEx>
          </w:tblPrExChange>
        </w:tblPrEx>
        <w:trPr>
          <w:trHeight w:val="1785"/>
          <w:trPrChange w:id="82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43D2FE" w14:textId="5E43AD0E" w:rsidR="008601AF" w:rsidRPr="008601AF" w:rsidRDefault="008601AF" w:rsidP="003C2C2A">
            <w:pPr>
              <w:jc w:val="center"/>
              <w:rPr>
                <w:rFonts w:ascii="Trebuchet MS" w:hAnsi="Trebuchet MS" w:cs="Arial"/>
                <w:color w:val="000000"/>
                <w:sz w:val="20"/>
                <w:szCs w:val="20"/>
                <w:lang w:bidi="th-TH"/>
              </w:rPr>
            </w:pPr>
            <w:del w:id="823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020D13" w14:textId="56784032" w:rsidR="008601AF" w:rsidRPr="008601AF" w:rsidRDefault="008601AF" w:rsidP="003C2C2A">
            <w:pPr>
              <w:jc w:val="center"/>
              <w:rPr>
                <w:rFonts w:ascii="Trebuchet MS" w:hAnsi="Trebuchet MS" w:cs="Arial"/>
                <w:color w:val="000000"/>
                <w:sz w:val="20"/>
                <w:szCs w:val="20"/>
                <w:lang w:bidi="th-TH"/>
              </w:rPr>
            </w:pPr>
            <w:del w:id="8238" w:author="Philippe Hollanda - Oliveira Trust" w:date="2022-07-19T10:08:00Z">
              <w:r w:rsidRPr="008601AF" w:rsidDel="00627AA0">
                <w:rPr>
                  <w:rFonts w:ascii="Trebuchet MS" w:hAnsi="Trebuchet MS" w:cs="Arial"/>
                  <w:color w:val="000000"/>
                  <w:sz w:val="20"/>
                  <w:szCs w:val="20"/>
                  <w:lang w:bidi="th-TH"/>
                </w:rPr>
                <w:delText>14/12/2021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BC7195" w14:textId="1E059029" w:rsidR="008601AF" w:rsidRPr="008601AF" w:rsidRDefault="008601AF" w:rsidP="003C2C2A">
            <w:pPr>
              <w:jc w:val="center"/>
              <w:rPr>
                <w:rFonts w:ascii="Trebuchet MS" w:hAnsi="Trebuchet MS" w:cs="Arial"/>
                <w:color w:val="000000"/>
                <w:sz w:val="20"/>
                <w:szCs w:val="20"/>
                <w:lang w:bidi="th-TH"/>
              </w:rPr>
            </w:pPr>
            <w:del w:id="8240" w:author="Philippe Hollanda - Oliveira Trust" w:date="2022-07-19T10:08:00Z">
              <w:r w:rsidRPr="008601AF" w:rsidDel="00627AA0">
                <w:rPr>
                  <w:rFonts w:ascii="Trebuchet MS" w:hAnsi="Trebuchet MS" w:cs="Arial"/>
                  <w:color w:val="000000"/>
                  <w:sz w:val="20"/>
                  <w:szCs w:val="20"/>
                  <w:lang w:bidi="th-TH"/>
                </w:rPr>
                <w:delText>R$ 950,00</w:delText>
              </w:r>
            </w:del>
          </w:p>
        </w:tc>
      </w:tr>
      <w:tr w:rsidR="008601AF" w:rsidRPr="008601AF" w14:paraId="7980E85D" w14:textId="77777777" w:rsidTr="00627AA0">
        <w:tblPrEx>
          <w:tblW w:w="5000" w:type="pct"/>
          <w:tblCellMar>
            <w:left w:w="70" w:type="dxa"/>
            <w:right w:w="70" w:type="dxa"/>
          </w:tblCellMar>
          <w:tblPrExChange w:id="8241" w:author="Philippe Hollanda - Oliveira Trust" w:date="2022-07-19T10:08:00Z">
            <w:tblPrEx>
              <w:tblW w:w="5000" w:type="pct"/>
              <w:tblCellMar>
                <w:left w:w="70" w:type="dxa"/>
                <w:right w:w="70" w:type="dxa"/>
              </w:tblCellMar>
            </w:tblPrEx>
          </w:tblPrExChange>
        </w:tblPrEx>
        <w:trPr>
          <w:trHeight w:val="1785"/>
          <w:trPrChange w:id="82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86AE86" w14:textId="6FD70498" w:rsidR="008601AF" w:rsidRPr="008601AF" w:rsidRDefault="008601AF" w:rsidP="003C2C2A">
            <w:pPr>
              <w:jc w:val="center"/>
              <w:rPr>
                <w:rFonts w:ascii="Trebuchet MS" w:hAnsi="Trebuchet MS" w:cs="Arial"/>
                <w:color w:val="000000"/>
                <w:sz w:val="20"/>
                <w:szCs w:val="20"/>
                <w:lang w:bidi="th-TH"/>
              </w:rPr>
            </w:pPr>
            <w:del w:id="824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E23634" w14:textId="3928DDF0" w:rsidR="008601AF" w:rsidRPr="008601AF" w:rsidRDefault="008601AF" w:rsidP="003C2C2A">
            <w:pPr>
              <w:jc w:val="center"/>
              <w:rPr>
                <w:rFonts w:ascii="Trebuchet MS" w:hAnsi="Trebuchet MS" w:cs="Arial"/>
                <w:color w:val="000000"/>
                <w:sz w:val="20"/>
                <w:szCs w:val="20"/>
                <w:lang w:bidi="th-TH"/>
              </w:rPr>
            </w:pPr>
            <w:del w:id="8246" w:author="Philippe Hollanda - Oliveira Trust" w:date="2022-07-19T10:08:00Z">
              <w:r w:rsidRPr="008601AF" w:rsidDel="00627AA0">
                <w:rPr>
                  <w:rFonts w:ascii="Trebuchet MS" w:hAnsi="Trebuchet MS" w:cs="Arial"/>
                  <w:color w:val="000000"/>
                  <w:sz w:val="20"/>
                  <w:szCs w:val="20"/>
                  <w:lang w:bidi="th-TH"/>
                </w:rPr>
                <w:delText>03/12/2021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46358B" w14:textId="6552EBB1" w:rsidR="008601AF" w:rsidRPr="008601AF" w:rsidRDefault="008601AF" w:rsidP="003C2C2A">
            <w:pPr>
              <w:jc w:val="center"/>
              <w:rPr>
                <w:rFonts w:ascii="Trebuchet MS" w:hAnsi="Trebuchet MS" w:cs="Arial"/>
                <w:color w:val="000000"/>
                <w:sz w:val="20"/>
                <w:szCs w:val="20"/>
                <w:lang w:bidi="th-TH"/>
              </w:rPr>
            </w:pPr>
            <w:del w:id="8248" w:author="Philippe Hollanda - Oliveira Trust" w:date="2022-07-19T10:08:00Z">
              <w:r w:rsidRPr="008601AF" w:rsidDel="00627AA0">
                <w:rPr>
                  <w:rFonts w:ascii="Trebuchet MS" w:hAnsi="Trebuchet MS" w:cs="Arial"/>
                  <w:color w:val="000000"/>
                  <w:sz w:val="20"/>
                  <w:szCs w:val="20"/>
                  <w:lang w:bidi="th-TH"/>
                </w:rPr>
                <w:delText>R$ 4.932,30</w:delText>
              </w:r>
            </w:del>
          </w:p>
        </w:tc>
      </w:tr>
      <w:tr w:rsidR="008601AF" w:rsidRPr="008601AF" w14:paraId="5E7B7A7B" w14:textId="77777777" w:rsidTr="00627AA0">
        <w:tblPrEx>
          <w:tblW w:w="5000" w:type="pct"/>
          <w:tblCellMar>
            <w:left w:w="70" w:type="dxa"/>
            <w:right w:w="70" w:type="dxa"/>
          </w:tblCellMar>
          <w:tblPrExChange w:id="8249" w:author="Philippe Hollanda - Oliveira Trust" w:date="2022-07-19T10:08:00Z">
            <w:tblPrEx>
              <w:tblW w:w="5000" w:type="pct"/>
              <w:tblCellMar>
                <w:left w:w="70" w:type="dxa"/>
                <w:right w:w="70" w:type="dxa"/>
              </w:tblCellMar>
            </w:tblPrEx>
          </w:tblPrExChange>
        </w:tblPrEx>
        <w:trPr>
          <w:trHeight w:val="1785"/>
          <w:trPrChange w:id="82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5F33F1" w14:textId="7F18C3E0" w:rsidR="008601AF" w:rsidRPr="008601AF" w:rsidRDefault="008601AF" w:rsidP="003C2C2A">
            <w:pPr>
              <w:jc w:val="center"/>
              <w:rPr>
                <w:rFonts w:ascii="Trebuchet MS" w:hAnsi="Trebuchet MS" w:cs="Arial"/>
                <w:color w:val="000000"/>
                <w:sz w:val="20"/>
                <w:szCs w:val="20"/>
                <w:lang w:bidi="th-TH"/>
              </w:rPr>
            </w:pPr>
            <w:del w:id="8252" w:author="Philippe Hollanda - Oliveira Trust" w:date="2022-07-19T10:08:00Z">
              <w:r w:rsidRPr="008601AF" w:rsidDel="00627AA0">
                <w:rPr>
                  <w:rFonts w:ascii="Trebuchet MS" w:hAnsi="Trebuchet MS" w:cs="Arial"/>
                  <w:color w:val="000000"/>
                  <w:sz w:val="20"/>
                  <w:szCs w:val="20"/>
                  <w:lang w:bidi="th-TH"/>
                </w:rPr>
                <w:delText xml:space="preserve">MATERIAIS ELÉTRICOS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587DA5" w14:textId="2A399BBF" w:rsidR="008601AF" w:rsidRPr="008601AF" w:rsidRDefault="008601AF" w:rsidP="003C2C2A">
            <w:pPr>
              <w:jc w:val="center"/>
              <w:rPr>
                <w:rFonts w:ascii="Trebuchet MS" w:hAnsi="Trebuchet MS" w:cs="Arial"/>
                <w:color w:val="000000"/>
                <w:sz w:val="20"/>
                <w:szCs w:val="20"/>
                <w:lang w:bidi="th-TH"/>
              </w:rPr>
            </w:pPr>
            <w:del w:id="8254" w:author="Philippe Hollanda - Oliveira Trust" w:date="2022-07-19T10:08:00Z">
              <w:r w:rsidRPr="008601AF" w:rsidDel="00627AA0">
                <w:rPr>
                  <w:rFonts w:ascii="Trebuchet MS" w:hAnsi="Trebuchet MS" w:cs="Arial"/>
                  <w:color w:val="000000"/>
                  <w:sz w:val="20"/>
                  <w:szCs w:val="20"/>
                  <w:lang w:bidi="th-TH"/>
                </w:rPr>
                <w:delText>16/12/2021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D8D54C" w14:textId="4F7DDAA4" w:rsidR="008601AF" w:rsidRPr="008601AF" w:rsidRDefault="008601AF" w:rsidP="003C2C2A">
            <w:pPr>
              <w:jc w:val="center"/>
              <w:rPr>
                <w:rFonts w:ascii="Trebuchet MS" w:hAnsi="Trebuchet MS" w:cs="Arial"/>
                <w:color w:val="000000"/>
                <w:sz w:val="20"/>
                <w:szCs w:val="20"/>
                <w:lang w:bidi="th-TH"/>
              </w:rPr>
            </w:pPr>
            <w:del w:id="8256" w:author="Philippe Hollanda - Oliveira Trust" w:date="2022-07-19T10:08:00Z">
              <w:r w:rsidRPr="008601AF" w:rsidDel="00627AA0">
                <w:rPr>
                  <w:rFonts w:ascii="Trebuchet MS" w:hAnsi="Trebuchet MS" w:cs="Arial"/>
                  <w:color w:val="000000"/>
                  <w:sz w:val="20"/>
                  <w:szCs w:val="20"/>
                  <w:lang w:bidi="th-TH"/>
                </w:rPr>
                <w:delText>R$ 498,69</w:delText>
              </w:r>
            </w:del>
          </w:p>
        </w:tc>
      </w:tr>
      <w:tr w:rsidR="008601AF" w:rsidRPr="008601AF" w14:paraId="624D1E77" w14:textId="77777777" w:rsidTr="00627AA0">
        <w:tblPrEx>
          <w:tblW w:w="5000" w:type="pct"/>
          <w:tblCellMar>
            <w:left w:w="70" w:type="dxa"/>
            <w:right w:w="70" w:type="dxa"/>
          </w:tblCellMar>
          <w:tblPrExChange w:id="8257" w:author="Philippe Hollanda - Oliveira Trust" w:date="2022-07-19T10:08:00Z">
            <w:tblPrEx>
              <w:tblW w:w="5000" w:type="pct"/>
              <w:tblCellMar>
                <w:left w:w="70" w:type="dxa"/>
                <w:right w:w="70" w:type="dxa"/>
              </w:tblCellMar>
            </w:tblPrEx>
          </w:tblPrExChange>
        </w:tblPrEx>
        <w:trPr>
          <w:trHeight w:val="1785"/>
          <w:trPrChange w:id="82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16B187" w14:textId="2E9A490C" w:rsidR="008601AF" w:rsidRPr="008601AF" w:rsidRDefault="008601AF" w:rsidP="003C2C2A">
            <w:pPr>
              <w:jc w:val="center"/>
              <w:rPr>
                <w:rFonts w:ascii="Trebuchet MS" w:hAnsi="Trebuchet MS" w:cs="Arial"/>
                <w:color w:val="000000"/>
                <w:sz w:val="20"/>
                <w:szCs w:val="20"/>
                <w:lang w:bidi="th-TH"/>
              </w:rPr>
            </w:pPr>
            <w:del w:id="826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A550A5" w14:textId="756E96C0" w:rsidR="008601AF" w:rsidRPr="008601AF" w:rsidRDefault="008601AF" w:rsidP="003C2C2A">
            <w:pPr>
              <w:jc w:val="center"/>
              <w:rPr>
                <w:rFonts w:ascii="Trebuchet MS" w:hAnsi="Trebuchet MS" w:cs="Arial"/>
                <w:color w:val="000000"/>
                <w:sz w:val="20"/>
                <w:szCs w:val="20"/>
                <w:lang w:bidi="th-TH"/>
              </w:rPr>
            </w:pPr>
            <w:del w:id="8262" w:author="Philippe Hollanda - Oliveira Trust" w:date="2022-07-19T10:08:00Z">
              <w:r w:rsidRPr="008601AF" w:rsidDel="00627AA0">
                <w:rPr>
                  <w:rFonts w:ascii="Trebuchet MS" w:hAnsi="Trebuchet MS" w:cs="Arial"/>
                  <w:color w:val="000000"/>
                  <w:sz w:val="20"/>
                  <w:szCs w:val="20"/>
                  <w:lang w:bidi="th-TH"/>
                </w:rPr>
                <w:delText>10/12/2021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13CA86" w14:textId="741F723D" w:rsidR="008601AF" w:rsidRPr="008601AF" w:rsidRDefault="008601AF" w:rsidP="003C2C2A">
            <w:pPr>
              <w:jc w:val="center"/>
              <w:rPr>
                <w:rFonts w:ascii="Trebuchet MS" w:hAnsi="Trebuchet MS" w:cs="Arial"/>
                <w:color w:val="000000"/>
                <w:sz w:val="20"/>
                <w:szCs w:val="20"/>
                <w:lang w:bidi="th-TH"/>
              </w:rPr>
            </w:pPr>
            <w:del w:id="8264" w:author="Philippe Hollanda - Oliveira Trust" w:date="2022-07-19T10:08:00Z">
              <w:r w:rsidRPr="008601AF" w:rsidDel="00627AA0">
                <w:rPr>
                  <w:rFonts w:ascii="Trebuchet MS" w:hAnsi="Trebuchet MS" w:cs="Arial"/>
                  <w:color w:val="000000"/>
                  <w:sz w:val="20"/>
                  <w:szCs w:val="20"/>
                  <w:lang w:bidi="th-TH"/>
                </w:rPr>
                <w:delText>R$ 18.269,79</w:delText>
              </w:r>
            </w:del>
          </w:p>
        </w:tc>
      </w:tr>
      <w:tr w:rsidR="008601AF" w:rsidRPr="008601AF" w14:paraId="7C4693CA" w14:textId="77777777" w:rsidTr="00627AA0">
        <w:tblPrEx>
          <w:tblW w:w="5000" w:type="pct"/>
          <w:tblCellMar>
            <w:left w:w="70" w:type="dxa"/>
            <w:right w:w="70" w:type="dxa"/>
          </w:tblCellMar>
          <w:tblPrExChange w:id="8265" w:author="Philippe Hollanda - Oliveira Trust" w:date="2022-07-19T10:08:00Z">
            <w:tblPrEx>
              <w:tblW w:w="5000" w:type="pct"/>
              <w:tblCellMar>
                <w:left w:w="70" w:type="dxa"/>
                <w:right w:w="70" w:type="dxa"/>
              </w:tblCellMar>
            </w:tblPrEx>
          </w:tblPrExChange>
        </w:tblPrEx>
        <w:trPr>
          <w:trHeight w:val="1785"/>
          <w:trPrChange w:id="82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96A661" w14:textId="04EEE733" w:rsidR="008601AF" w:rsidRPr="008601AF" w:rsidRDefault="008601AF" w:rsidP="003C2C2A">
            <w:pPr>
              <w:jc w:val="center"/>
              <w:rPr>
                <w:rFonts w:ascii="Trebuchet MS" w:hAnsi="Trebuchet MS" w:cs="Arial"/>
                <w:color w:val="000000"/>
                <w:sz w:val="20"/>
                <w:szCs w:val="20"/>
                <w:lang w:bidi="th-TH"/>
              </w:rPr>
            </w:pPr>
            <w:del w:id="826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79A757" w14:textId="12E20BE4" w:rsidR="008601AF" w:rsidRPr="008601AF" w:rsidRDefault="008601AF" w:rsidP="003C2C2A">
            <w:pPr>
              <w:jc w:val="center"/>
              <w:rPr>
                <w:rFonts w:ascii="Trebuchet MS" w:hAnsi="Trebuchet MS" w:cs="Arial"/>
                <w:color w:val="000000"/>
                <w:sz w:val="20"/>
                <w:szCs w:val="20"/>
                <w:lang w:bidi="th-TH"/>
              </w:rPr>
            </w:pPr>
            <w:del w:id="8270" w:author="Philippe Hollanda - Oliveira Trust" w:date="2022-07-19T10:08:00Z">
              <w:r w:rsidRPr="008601AF" w:rsidDel="00627AA0">
                <w:rPr>
                  <w:rFonts w:ascii="Trebuchet MS" w:hAnsi="Trebuchet MS" w:cs="Arial"/>
                  <w:color w:val="000000"/>
                  <w:sz w:val="20"/>
                  <w:szCs w:val="20"/>
                  <w:lang w:bidi="th-TH"/>
                </w:rPr>
                <w:delText>10/12/2021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156EC0" w14:textId="6FF13097" w:rsidR="008601AF" w:rsidRPr="008601AF" w:rsidRDefault="008601AF" w:rsidP="003C2C2A">
            <w:pPr>
              <w:jc w:val="center"/>
              <w:rPr>
                <w:rFonts w:ascii="Trebuchet MS" w:hAnsi="Trebuchet MS" w:cs="Arial"/>
                <w:color w:val="000000"/>
                <w:sz w:val="20"/>
                <w:szCs w:val="20"/>
                <w:lang w:bidi="th-TH"/>
              </w:rPr>
            </w:pPr>
            <w:del w:id="8272" w:author="Philippe Hollanda - Oliveira Trust" w:date="2022-07-19T10:08:00Z">
              <w:r w:rsidRPr="008601AF" w:rsidDel="00627AA0">
                <w:rPr>
                  <w:rFonts w:ascii="Trebuchet MS" w:hAnsi="Trebuchet MS" w:cs="Arial"/>
                  <w:color w:val="000000"/>
                  <w:sz w:val="20"/>
                  <w:szCs w:val="20"/>
                  <w:lang w:bidi="th-TH"/>
                </w:rPr>
                <w:delText>R$ 64.000,00</w:delText>
              </w:r>
            </w:del>
          </w:p>
        </w:tc>
      </w:tr>
      <w:tr w:rsidR="008601AF" w:rsidRPr="008601AF" w14:paraId="5FFCD2E6" w14:textId="77777777" w:rsidTr="00627AA0">
        <w:tblPrEx>
          <w:tblW w:w="5000" w:type="pct"/>
          <w:tblCellMar>
            <w:left w:w="70" w:type="dxa"/>
            <w:right w:w="70" w:type="dxa"/>
          </w:tblCellMar>
          <w:tblPrExChange w:id="8273" w:author="Philippe Hollanda - Oliveira Trust" w:date="2022-07-19T10:08:00Z">
            <w:tblPrEx>
              <w:tblW w:w="5000" w:type="pct"/>
              <w:tblCellMar>
                <w:left w:w="70" w:type="dxa"/>
                <w:right w:w="70" w:type="dxa"/>
              </w:tblCellMar>
            </w:tblPrEx>
          </w:tblPrExChange>
        </w:tblPrEx>
        <w:trPr>
          <w:trHeight w:val="1785"/>
          <w:trPrChange w:id="82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A096A2" w14:textId="4E5FD8E3" w:rsidR="008601AF" w:rsidRPr="008601AF" w:rsidRDefault="008601AF" w:rsidP="003C2C2A">
            <w:pPr>
              <w:jc w:val="center"/>
              <w:rPr>
                <w:rFonts w:ascii="Trebuchet MS" w:hAnsi="Trebuchet MS" w:cs="Arial"/>
                <w:color w:val="000000"/>
                <w:sz w:val="20"/>
                <w:szCs w:val="20"/>
                <w:lang w:bidi="th-TH"/>
              </w:rPr>
            </w:pPr>
            <w:del w:id="827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BF8E35" w14:textId="0E437EB0" w:rsidR="008601AF" w:rsidRPr="008601AF" w:rsidRDefault="008601AF" w:rsidP="003C2C2A">
            <w:pPr>
              <w:jc w:val="center"/>
              <w:rPr>
                <w:rFonts w:ascii="Trebuchet MS" w:hAnsi="Trebuchet MS" w:cs="Arial"/>
                <w:color w:val="000000"/>
                <w:sz w:val="20"/>
                <w:szCs w:val="20"/>
                <w:lang w:bidi="th-TH"/>
              </w:rPr>
            </w:pPr>
            <w:del w:id="8278" w:author="Philippe Hollanda - Oliveira Trust" w:date="2022-07-19T10:08:00Z">
              <w:r w:rsidRPr="008601AF" w:rsidDel="00627AA0">
                <w:rPr>
                  <w:rFonts w:ascii="Trebuchet MS" w:hAnsi="Trebuchet MS" w:cs="Arial"/>
                  <w:color w:val="000000"/>
                  <w:sz w:val="20"/>
                  <w:szCs w:val="20"/>
                  <w:lang w:bidi="th-TH"/>
                </w:rPr>
                <w:delText>16/12/2021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BF5A6C" w14:textId="5C2839EF" w:rsidR="008601AF" w:rsidRPr="008601AF" w:rsidRDefault="008601AF" w:rsidP="003C2C2A">
            <w:pPr>
              <w:jc w:val="center"/>
              <w:rPr>
                <w:rFonts w:ascii="Trebuchet MS" w:hAnsi="Trebuchet MS" w:cs="Arial"/>
                <w:color w:val="000000"/>
                <w:sz w:val="20"/>
                <w:szCs w:val="20"/>
                <w:lang w:bidi="th-TH"/>
              </w:rPr>
            </w:pPr>
            <w:del w:id="8280" w:author="Philippe Hollanda - Oliveira Trust" w:date="2022-07-19T10:08:00Z">
              <w:r w:rsidRPr="008601AF" w:rsidDel="00627AA0">
                <w:rPr>
                  <w:rFonts w:ascii="Trebuchet MS" w:hAnsi="Trebuchet MS" w:cs="Arial"/>
                  <w:color w:val="000000"/>
                  <w:sz w:val="20"/>
                  <w:szCs w:val="20"/>
                  <w:lang w:bidi="th-TH"/>
                </w:rPr>
                <w:delText>R$ 3.891,00</w:delText>
              </w:r>
            </w:del>
          </w:p>
        </w:tc>
      </w:tr>
      <w:tr w:rsidR="008601AF" w:rsidRPr="008601AF" w14:paraId="1FE59138" w14:textId="77777777" w:rsidTr="00627AA0">
        <w:tblPrEx>
          <w:tblW w:w="5000" w:type="pct"/>
          <w:tblCellMar>
            <w:left w:w="70" w:type="dxa"/>
            <w:right w:w="70" w:type="dxa"/>
          </w:tblCellMar>
          <w:tblPrExChange w:id="8281" w:author="Philippe Hollanda - Oliveira Trust" w:date="2022-07-19T10:08:00Z">
            <w:tblPrEx>
              <w:tblW w:w="5000" w:type="pct"/>
              <w:tblCellMar>
                <w:left w:w="70" w:type="dxa"/>
                <w:right w:w="70" w:type="dxa"/>
              </w:tblCellMar>
            </w:tblPrEx>
          </w:tblPrExChange>
        </w:tblPrEx>
        <w:trPr>
          <w:trHeight w:val="1785"/>
          <w:trPrChange w:id="82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33B087" w14:textId="532F1940" w:rsidR="008601AF" w:rsidRPr="008601AF" w:rsidRDefault="008601AF" w:rsidP="003C2C2A">
            <w:pPr>
              <w:jc w:val="center"/>
              <w:rPr>
                <w:rFonts w:ascii="Trebuchet MS" w:hAnsi="Trebuchet MS" w:cs="Arial"/>
                <w:color w:val="000000"/>
                <w:sz w:val="20"/>
                <w:szCs w:val="20"/>
                <w:lang w:bidi="th-TH"/>
              </w:rPr>
            </w:pPr>
            <w:del w:id="828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07DEE5" w14:textId="66C29DDD" w:rsidR="008601AF" w:rsidRPr="008601AF" w:rsidRDefault="008601AF" w:rsidP="003C2C2A">
            <w:pPr>
              <w:jc w:val="center"/>
              <w:rPr>
                <w:rFonts w:ascii="Trebuchet MS" w:hAnsi="Trebuchet MS" w:cs="Arial"/>
                <w:color w:val="000000"/>
                <w:sz w:val="20"/>
                <w:szCs w:val="20"/>
                <w:lang w:bidi="th-TH"/>
              </w:rPr>
            </w:pPr>
            <w:del w:id="8286" w:author="Philippe Hollanda - Oliveira Trust" w:date="2022-07-19T10:08:00Z">
              <w:r w:rsidRPr="008601AF" w:rsidDel="00627AA0">
                <w:rPr>
                  <w:rFonts w:ascii="Trebuchet MS" w:hAnsi="Trebuchet MS" w:cs="Arial"/>
                  <w:color w:val="000000"/>
                  <w:sz w:val="20"/>
                  <w:szCs w:val="20"/>
                  <w:lang w:bidi="th-TH"/>
                </w:rPr>
                <w:delText>16/12/2021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FEC558" w14:textId="4E106A16" w:rsidR="008601AF" w:rsidRPr="008601AF" w:rsidRDefault="008601AF" w:rsidP="003C2C2A">
            <w:pPr>
              <w:jc w:val="center"/>
              <w:rPr>
                <w:rFonts w:ascii="Trebuchet MS" w:hAnsi="Trebuchet MS" w:cs="Arial"/>
                <w:color w:val="000000"/>
                <w:sz w:val="20"/>
                <w:szCs w:val="20"/>
                <w:lang w:bidi="th-TH"/>
              </w:rPr>
            </w:pPr>
            <w:del w:id="8288" w:author="Philippe Hollanda - Oliveira Trust" w:date="2022-07-19T10:08:00Z">
              <w:r w:rsidRPr="008601AF" w:rsidDel="00627AA0">
                <w:rPr>
                  <w:rFonts w:ascii="Trebuchet MS" w:hAnsi="Trebuchet MS" w:cs="Arial"/>
                  <w:color w:val="000000"/>
                  <w:sz w:val="20"/>
                  <w:szCs w:val="20"/>
                  <w:lang w:bidi="th-TH"/>
                </w:rPr>
                <w:delText>R$ 2.034,00</w:delText>
              </w:r>
            </w:del>
          </w:p>
        </w:tc>
      </w:tr>
      <w:tr w:rsidR="008601AF" w:rsidRPr="008601AF" w14:paraId="65054B76" w14:textId="77777777" w:rsidTr="00627AA0">
        <w:tblPrEx>
          <w:tblW w:w="5000" w:type="pct"/>
          <w:tblCellMar>
            <w:left w:w="70" w:type="dxa"/>
            <w:right w:w="70" w:type="dxa"/>
          </w:tblCellMar>
          <w:tblPrExChange w:id="8289" w:author="Philippe Hollanda - Oliveira Trust" w:date="2022-07-19T10:08:00Z">
            <w:tblPrEx>
              <w:tblW w:w="5000" w:type="pct"/>
              <w:tblCellMar>
                <w:left w:w="70" w:type="dxa"/>
                <w:right w:w="70" w:type="dxa"/>
              </w:tblCellMar>
            </w:tblPrEx>
          </w:tblPrExChange>
        </w:tblPrEx>
        <w:trPr>
          <w:trHeight w:val="1785"/>
          <w:trPrChange w:id="82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00D96D" w14:textId="42562284" w:rsidR="008601AF" w:rsidRPr="008601AF" w:rsidRDefault="008601AF" w:rsidP="003C2C2A">
            <w:pPr>
              <w:jc w:val="center"/>
              <w:rPr>
                <w:rFonts w:ascii="Trebuchet MS" w:hAnsi="Trebuchet MS" w:cs="Arial"/>
                <w:color w:val="000000"/>
                <w:sz w:val="20"/>
                <w:szCs w:val="20"/>
                <w:lang w:bidi="th-TH"/>
              </w:rPr>
            </w:pPr>
            <w:del w:id="829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2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A1FA65" w14:textId="05023FCC" w:rsidR="008601AF" w:rsidRPr="008601AF" w:rsidRDefault="008601AF" w:rsidP="003C2C2A">
            <w:pPr>
              <w:jc w:val="center"/>
              <w:rPr>
                <w:rFonts w:ascii="Trebuchet MS" w:hAnsi="Trebuchet MS" w:cs="Arial"/>
                <w:color w:val="000000"/>
                <w:sz w:val="20"/>
                <w:szCs w:val="20"/>
                <w:lang w:bidi="th-TH"/>
              </w:rPr>
            </w:pPr>
            <w:del w:id="8294" w:author="Philippe Hollanda - Oliveira Trust" w:date="2022-07-19T10:08:00Z">
              <w:r w:rsidRPr="008601AF" w:rsidDel="00627AA0">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2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0FDFB0" w14:textId="50E890A7" w:rsidR="008601AF" w:rsidRPr="008601AF" w:rsidRDefault="008601AF" w:rsidP="003C2C2A">
            <w:pPr>
              <w:jc w:val="center"/>
              <w:rPr>
                <w:rFonts w:ascii="Trebuchet MS" w:hAnsi="Trebuchet MS" w:cs="Arial"/>
                <w:color w:val="000000"/>
                <w:sz w:val="20"/>
                <w:szCs w:val="20"/>
                <w:lang w:bidi="th-TH"/>
              </w:rPr>
            </w:pPr>
            <w:del w:id="8296" w:author="Philippe Hollanda - Oliveira Trust" w:date="2022-07-19T10:08:00Z">
              <w:r w:rsidRPr="008601AF" w:rsidDel="00627AA0">
                <w:rPr>
                  <w:rFonts w:ascii="Trebuchet MS" w:hAnsi="Trebuchet MS" w:cs="Arial"/>
                  <w:color w:val="000000"/>
                  <w:sz w:val="20"/>
                  <w:szCs w:val="20"/>
                  <w:lang w:bidi="th-TH"/>
                </w:rPr>
                <w:delText>R$ 1.411,67</w:delText>
              </w:r>
            </w:del>
          </w:p>
        </w:tc>
      </w:tr>
      <w:tr w:rsidR="008601AF" w:rsidRPr="008601AF" w14:paraId="6FE032B0" w14:textId="77777777" w:rsidTr="00627AA0">
        <w:tblPrEx>
          <w:tblW w:w="5000" w:type="pct"/>
          <w:tblCellMar>
            <w:left w:w="70" w:type="dxa"/>
            <w:right w:w="70" w:type="dxa"/>
          </w:tblCellMar>
          <w:tblPrExChange w:id="8297" w:author="Philippe Hollanda - Oliveira Trust" w:date="2022-07-19T10:08:00Z">
            <w:tblPrEx>
              <w:tblW w:w="5000" w:type="pct"/>
              <w:tblCellMar>
                <w:left w:w="70" w:type="dxa"/>
                <w:right w:w="70" w:type="dxa"/>
              </w:tblCellMar>
            </w:tblPrEx>
          </w:tblPrExChange>
        </w:tblPrEx>
        <w:trPr>
          <w:trHeight w:val="1785"/>
          <w:trPrChange w:id="82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2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2CD6B2" w14:textId="620DD61B" w:rsidR="008601AF" w:rsidRPr="008601AF" w:rsidRDefault="008601AF" w:rsidP="003C2C2A">
            <w:pPr>
              <w:jc w:val="center"/>
              <w:rPr>
                <w:rFonts w:ascii="Trebuchet MS" w:hAnsi="Trebuchet MS" w:cs="Arial"/>
                <w:color w:val="000000"/>
                <w:sz w:val="20"/>
                <w:szCs w:val="20"/>
                <w:lang w:bidi="th-TH"/>
              </w:rPr>
            </w:pPr>
            <w:del w:id="830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352290" w14:textId="5913A781" w:rsidR="008601AF" w:rsidRPr="008601AF" w:rsidRDefault="008601AF" w:rsidP="003C2C2A">
            <w:pPr>
              <w:jc w:val="center"/>
              <w:rPr>
                <w:rFonts w:ascii="Trebuchet MS" w:hAnsi="Trebuchet MS" w:cs="Arial"/>
                <w:color w:val="000000"/>
                <w:sz w:val="20"/>
                <w:szCs w:val="20"/>
                <w:lang w:bidi="th-TH"/>
              </w:rPr>
            </w:pPr>
            <w:del w:id="8302" w:author="Philippe Hollanda - Oliveira Trust" w:date="2022-07-19T10:08:00Z">
              <w:r w:rsidRPr="008601AF" w:rsidDel="00627AA0">
                <w:rPr>
                  <w:rFonts w:ascii="Trebuchet MS" w:hAnsi="Trebuchet MS" w:cs="Arial"/>
                  <w:color w:val="000000"/>
                  <w:sz w:val="20"/>
                  <w:szCs w:val="20"/>
                  <w:lang w:bidi="th-TH"/>
                </w:rPr>
                <w:delText>16/12/2021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77BB51F" w14:textId="7D76FEA3" w:rsidR="008601AF" w:rsidRPr="008601AF" w:rsidRDefault="008601AF" w:rsidP="003C2C2A">
            <w:pPr>
              <w:jc w:val="center"/>
              <w:rPr>
                <w:rFonts w:ascii="Trebuchet MS" w:hAnsi="Trebuchet MS" w:cs="Arial"/>
                <w:color w:val="000000"/>
                <w:sz w:val="20"/>
                <w:szCs w:val="20"/>
                <w:lang w:bidi="th-TH"/>
              </w:rPr>
            </w:pPr>
            <w:del w:id="8304" w:author="Philippe Hollanda - Oliveira Trust" w:date="2022-07-19T10:08:00Z">
              <w:r w:rsidRPr="008601AF" w:rsidDel="00627AA0">
                <w:rPr>
                  <w:rFonts w:ascii="Trebuchet MS" w:hAnsi="Trebuchet MS" w:cs="Arial"/>
                  <w:color w:val="000000"/>
                  <w:sz w:val="20"/>
                  <w:szCs w:val="20"/>
                  <w:lang w:bidi="th-TH"/>
                </w:rPr>
                <w:delText>R$ 506,10</w:delText>
              </w:r>
            </w:del>
          </w:p>
        </w:tc>
      </w:tr>
      <w:tr w:rsidR="008601AF" w:rsidRPr="008601AF" w14:paraId="7C42ECE9" w14:textId="77777777" w:rsidTr="00627AA0">
        <w:tblPrEx>
          <w:tblW w:w="5000" w:type="pct"/>
          <w:tblCellMar>
            <w:left w:w="70" w:type="dxa"/>
            <w:right w:w="70" w:type="dxa"/>
          </w:tblCellMar>
          <w:tblPrExChange w:id="8305" w:author="Philippe Hollanda - Oliveira Trust" w:date="2022-07-19T10:08:00Z">
            <w:tblPrEx>
              <w:tblW w:w="5000" w:type="pct"/>
              <w:tblCellMar>
                <w:left w:w="70" w:type="dxa"/>
                <w:right w:w="70" w:type="dxa"/>
              </w:tblCellMar>
            </w:tblPrEx>
          </w:tblPrExChange>
        </w:tblPrEx>
        <w:trPr>
          <w:trHeight w:val="1785"/>
          <w:trPrChange w:id="83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056E45" w14:textId="53941262" w:rsidR="008601AF" w:rsidRPr="008601AF" w:rsidRDefault="008601AF" w:rsidP="003C2C2A">
            <w:pPr>
              <w:jc w:val="center"/>
              <w:rPr>
                <w:rFonts w:ascii="Trebuchet MS" w:hAnsi="Trebuchet MS" w:cs="Arial"/>
                <w:color w:val="000000"/>
                <w:sz w:val="20"/>
                <w:szCs w:val="20"/>
                <w:lang w:bidi="th-TH"/>
              </w:rPr>
            </w:pPr>
            <w:del w:id="830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6408EE" w14:textId="50868473" w:rsidR="008601AF" w:rsidRPr="008601AF" w:rsidRDefault="008601AF" w:rsidP="003C2C2A">
            <w:pPr>
              <w:jc w:val="center"/>
              <w:rPr>
                <w:rFonts w:ascii="Trebuchet MS" w:hAnsi="Trebuchet MS" w:cs="Arial"/>
                <w:color w:val="000000"/>
                <w:sz w:val="20"/>
                <w:szCs w:val="20"/>
                <w:lang w:bidi="th-TH"/>
              </w:rPr>
            </w:pPr>
            <w:del w:id="8310" w:author="Philippe Hollanda - Oliveira Trust" w:date="2022-07-19T10:08:00Z">
              <w:r w:rsidRPr="008601AF" w:rsidDel="00627AA0">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B797AE" w14:textId="47DBA645" w:rsidR="008601AF" w:rsidRPr="008601AF" w:rsidRDefault="008601AF" w:rsidP="003C2C2A">
            <w:pPr>
              <w:jc w:val="center"/>
              <w:rPr>
                <w:rFonts w:ascii="Trebuchet MS" w:hAnsi="Trebuchet MS" w:cs="Arial"/>
                <w:color w:val="000000"/>
                <w:sz w:val="20"/>
                <w:szCs w:val="20"/>
                <w:lang w:bidi="th-TH"/>
              </w:rPr>
            </w:pPr>
            <w:del w:id="8312" w:author="Philippe Hollanda - Oliveira Trust" w:date="2022-07-19T10:08:00Z">
              <w:r w:rsidRPr="008601AF" w:rsidDel="00627AA0">
                <w:rPr>
                  <w:rFonts w:ascii="Trebuchet MS" w:hAnsi="Trebuchet MS" w:cs="Arial"/>
                  <w:color w:val="000000"/>
                  <w:sz w:val="20"/>
                  <w:szCs w:val="20"/>
                  <w:lang w:bidi="th-TH"/>
                </w:rPr>
                <w:delText>R$ 5.680,00</w:delText>
              </w:r>
            </w:del>
          </w:p>
        </w:tc>
      </w:tr>
      <w:tr w:rsidR="008601AF" w:rsidRPr="008601AF" w14:paraId="60277FF3" w14:textId="77777777" w:rsidTr="00627AA0">
        <w:tblPrEx>
          <w:tblW w:w="5000" w:type="pct"/>
          <w:tblCellMar>
            <w:left w:w="70" w:type="dxa"/>
            <w:right w:w="70" w:type="dxa"/>
          </w:tblCellMar>
          <w:tblPrExChange w:id="8313" w:author="Philippe Hollanda - Oliveira Trust" w:date="2022-07-19T10:08:00Z">
            <w:tblPrEx>
              <w:tblW w:w="5000" w:type="pct"/>
              <w:tblCellMar>
                <w:left w:w="70" w:type="dxa"/>
                <w:right w:w="70" w:type="dxa"/>
              </w:tblCellMar>
            </w:tblPrEx>
          </w:tblPrExChange>
        </w:tblPrEx>
        <w:trPr>
          <w:trHeight w:val="1785"/>
          <w:trPrChange w:id="83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87ACD8" w14:textId="76AF838E" w:rsidR="008601AF" w:rsidRPr="008601AF" w:rsidRDefault="008601AF" w:rsidP="003C2C2A">
            <w:pPr>
              <w:jc w:val="center"/>
              <w:rPr>
                <w:rFonts w:ascii="Trebuchet MS" w:hAnsi="Trebuchet MS" w:cs="Arial"/>
                <w:color w:val="000000"/>
                <w:sz w:val="20"/>
                <w:szCs w:val="20"/>
                <w:lang w:bidi="th-TH"/>
              </w:rPr>
            </w:pPr>
            <w:del w:id="831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FE9A3C" w14:textId="693A2522" w:rsidR="008601AF" w:rsidRPr="008601AF" w:rsidRDefault="008601AF" w:rsidP="003C2C2A">
            <w:pPr>
              <w:jc w:val="center"/>
              <w:rPr>
                <w:rFonts w:ascii="Trebuchet MS" w:hAnsi="Trebuchet MS" w:cs="Arial"/>
                <w:color w:val="000000"/>
                <w:sz w:val="20"/>
                <w:szCs w:val="20"/>
                <w:lang w:bidi="th-TH"/>
              </w:rPr>
            </w:pPr>
            <w:del w:id="8318" w:author="Philippe Hollanda - Oliveira Trust" w:date="2022-07-19T10:08:00Z">
              <w:r w:rsidRPr="008601AF" w:rsidDel="00627AA0">
                <w:rPr>
                  <w:rFonts w:ascii="Trebuchet MS" w:hAnsi="Trebuchet MS" w:cs="Arial"/>
                  <w:color w:val="000000"/>
                  <w:sz w:val="20"/>
                  <w:szCs w:val="20"/>
                  <w:lang w:bidi="th-TH"/>
                </w:rPr>
                <w:delText>23/12/2021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6FB961" w14:textId="729214F0" w:rsidR="008601AF" w:rsidRPr="008601AF" w:rsidRDefault="008601AF" w:rsidP="003C2C2A">
            <w:pPr>
              <w:jc w:val="center"/>
              <w:rPr>
                <w:rFonts w:ascii="Trebuchet MS" w:hAnsi="Trebuchet MS" w:cs="Arial"/>
                <w:color w:val="000000"/>
                <w:sz w:val="20"/>
                <w:szCs w:val="20"/>
                <w:lang w:bidi="th-TH"/>
              </w:rPr>
            </w:pPr>
            <w:del w:id="8320" w:author="Philippe Hollanda - Oliveira Trust" w:date="2022-07-19T10:08:00Z">
              <w:r w:rsidRPr="008601AF" w:rsidDel="00627AA0">
                <w:rPr>
                  <w:rFonts w:ascii="Trebuchet MS" w:hAnsi="Trebuchet MS" w:cs="Arial"/>
                  <w:color w:val="000000"/>
                  <w:sz w:val="20"/>
                  <w:szCs w:val="20"/>
                  <w:lang w:bidi="th-TH"/>
                </w:rPr>
                <w:delText>R$ 26.872,26</w:delText>
              </w:r>
            </w:del>
          </w:p>
        </w:tc>
      </w:tr>
      <w:tr w:rsidR="008601AF" w:rsidRPr="008601AF" w14:paraId="25089E36" w14:textId="77777777" w:rsidTr="00627AA0">
        <w:tblPrEx>
          <w:tblW w:w="5000" w:type="pct"/>
          <w:tblCellMar>
            <w:left w:w="70" w:type="dxa"/>
            <w:right w:w="70" w:type="dxa"/>
          </w:tblCellMar>
          <w:tblPrExChange w:id="8321" w:author="Philippe Hollanda - Oliveira Trust" w:date="2022-07-19T10:08:00Z">
            <w:tblPrEx>
              <w:tblW w:w="5000" w:type="pct"/>
              <w:tblCellMar>
                <w:left w:w="70" w:type="dxa"/>
                <w:right w:w="70" w:type="dxa"/>
              </w:tblCellMar>
            </w:tblPrEx>
          </w:tblPrExChange>
        </w:tblPrEx>
        <w:trPr>
          <w:trHeight w:val="1785"/>
          <w:trPrChange w:id="83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647294" w14:textId="4B488AE5" w:rsidR="008601AF" w:rsidRPr="008601AF" w:rsidRDefault="008601AF" w:rsidP="003C2C2A">
            <w:pPr>
              <w:jc w:val="center"/>
              <w:rPr>
                <w:rFonts w:ascii="Trebuchet MS" w:hAnsi="Trebuchet MS" w:cs="Arial"/>
                <w:color w:val="000000"/>
                <w:sz w:val="20"/>
                <w:szCs w:val="20"/>
                <w:lang w:bidi="th-TH"/>
              </w:rPr>
            </w:pPr>
            <w:del w:id="832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8C87C9" w14:textId="0F264C44" w:rsidR="008601AF" w:rsidRPr="008601AF" w:rsidRDefault="008601AF" w:rsidP="003C2C2A">
            <w:pPr>
              <w:jc w:val="center"/>
              <w:rPr>
                <w:rFonts w:ascii="Trebuchet MS" w:hAnsi="Trebuchet MS" w:cs="Arial"/>
                <w:color w:val="000000"/>
                <w:sz w:val="20"/>
                <w:szCs w:val="20"/>
                <w:lang w:bidi="th-TH"/>
              </w:rPr>
            </w:pPr>
            <w:del w:id="8326" w:author="Philippe Hollanda - Oliveira Trust" w:date="2022-07-19T10:08:00Z">
              <w:r w:rsidRPr="008601AF" w:rsidDel="00627AA0">
                <w:rPr>
                  <w:rFonts w:ascii="Trebuchet MS" w:hAnsi="Trebuchet MS" w:cs="Arial"/>
                  <w:color w:val="000000"/>
                  <w:sz w:val="20"/>
                  <w:szCs w:val="20"/>
                  <w:lang w:bidi="th-TH"/>
                </w:rPr>
                <w:delText>10/12/2021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41F2B3" w14:textId="4656E89B" w:rsidR="008601AF" w:rsidRPr="008601AF" w:rsidRDefault="008601AF" w:rsidP="003C2C2A">
            <w:pPr>
              <w:jc w:val="center"/>
              <w:rPr>
                <w:rFonts w:ascii="Trebuchet MS" w:hAnsi="Trebuchet MS" w:cs="Arial"/>
                <w:color w:val="000000"/>
                <w:sz w:val="20"/>
                <w:szCs w:val="20"/>
                <w:lang w:bidi="th-TH"/>
              </w:rPr>
            </w:pPr>
            <w:del w:id="8328" w:author="Philippe Hollanda - Oliveira Trust" w:date="2022-07-19T10:08:00Z">
              <w:r w:rsidRPr="008601AF" w:rsidDel="00627AA0">
                <w:rPr>
                  <w:rFonts w:ascii="Trebuchet MS" w:hAnsi="Trebuchet MS" w:cs="Arial"/>
                  <w:color w:val="000000"/>
                  <w:sz w:val="20"/>
                  <w:szCs w:val="20"/>
                  <w:lang w:bidi="th-TH"/>
                </w:rPr>
                <w:delText>R$ 4.480,00</w:delText>
              </w:r>
            </w:del>
          </w:p>
        </w:tc>
      </w:tr>
      <w:tr w:rsidR="008601AF" w:rsidRPr="008601AF" w14:paraId="755D3E19" w14:textId="77777777" w:rsidTr="00627AA0">
        <w:tblPrEx>
          <w:tblW w:w="5000" w:type="pct"/>
          <w:tblCellMar>
            <w:left w:w="70" w:type="dxa"/>
            <w:right w:w="70" w:type="dxa"/>
          </w:tblCellMar>
          <w:tblPrExChange w:id="8329" w:author="Philippe Hollanda - Oliveira Trust" w:date="2022-07-19T10:08:00Z">
            <w:tblPrEx>
              <w:tblW w:w="5000" w:type="pct"/>
              <w:tblCellMar>
                <w:left w:w="70" w:type="dxa"/>
                <w:right w:w="70" w:type="dxa"/>
              </w:tblCellMar>
            </w:tblPrEx>
          </w:tblPrExChange>
        </w:tblPrEx>
        <w:trPr>
          <w:trHeight w:val="1785"/>
          <w:trPrChange w:id="83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AA47A5" w14:textId="1846797F" w:rsidR="008601AF" w:rsidRPr="008601AF" w:rsidRDefault="008601AF" w:rsidP="003C2C2A">
            <w:pPr>
              <w:jc w:val="center"/>
              <w:rPr>
                <w:rFonts w:ascii="Trebuchet MS" w:hAnsi="Trebuchet MS" w:cs="Arial"/>
                <w:color w:val="000000"/>
                <w:sz w:val="20"/>
                <w:szCs w:val="20"/>
                <w:lang w:bidi="th-TH"/>
              </w:rPr>
            </w:pPr>
            <w:del w:id="8332" w:author="Philippe Hollanda - Oliveira Trust" w:date="2022-07-19T10:08:00Z">
              <w:r w:rsidRPr="008601AF" w:rsidDel="00627AA0">
                <w:rPr>
                  <w:rFonts w:ascii="Trebuchet MS" w:hAnsi="Trebuchet MS" w:cs="Arial"/>
                  <w:color w:val="000000"/>
                  <w:sz w:val="20"/>
                  <w:szCs w:val="20"/>
                  <w:lang w:bidi="th-TH"/>
                </w:rPr>
                <w:delText xml:space="preserve">MATERIAIS ELÉTRICOS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8B7076" w14:textId="1A0A4D5C" w:rsidR="008601AF" w:rsidRPr="008601AF" w:rsidRDefault="008601AF" w:rsidP="003C2C2A">
            <w:pPr>
              <w:jc w:val="center"/>
              <w:rPr>
                <w:rFonts w:ascii="Trebuchet MS" w:hAnsi="Trebuchet MS" w:cs="Arial"/>
                <w:color w:val="000000"/>
                <w:sz w:val="20"/>
                <w:szCs w:val="20"/>
                <w:lang w:bidi="th-TH"/>
              </w:rPr>
            </w:pPr>
            <w:del w:id="8334" w:author="Philippe Hollanda - Oliveira Trust" w:date="2022-07-19T10:08:00Z">
              <w:r w:rsidRPr="008601AF" w:rsidDel="00627AA0">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6651CF" w14:textId="390543E4" w:rsidR="008601AF" w:rsidRPr="008601AF" w:rsidRDefault="008601AF" w:rsidP="003C2C2A">
            <w:pPr>
              <w:jc w:val="center"/>
              <w:rPr>
                <w:rFonts w:ascii="Trebuchet MS" w:hAnsi="Trebuchet MS" w:cs="Arial"/>
                <w:color w:val="000000"/>
                <w:sz w:val="20"/>
                <w:szCs w:val="20"/>
                <w:lang w:bidi="th-TH"/>
              </w:rPr>
            </w:pPr>
            <w:del w:id="8336" w:author="Philippe Hollanda - Oliveira Trust" w:date="2022-07-19T10:08:00Z">
              <w:r w:rsidRPr="008601AF" w:rsidDel="00627AA0">
                <w:rPr>
                  <w:rFonts w:ascii="Trebuchet MS" w:hAnsi="Trebuchet MS" w:cs="Arial"/>
                  <w:color w:val="000000"/>
                  <w:sz w:val="20"/>
                  <w:szCs w:val="20"/>
                  <w:lang w:bidi="th-TH"/>
                </w:rPr>
                <w:delText>R$ 4.793,64</w:delText>
              </w:r>
            </w:del>
          </w:p>
        </w:tc>
      </w:tr>
      <w:tr w:rsidR="008601AF" w:rsidRPr="008601AF" w14:paraId="207AEE3B" w14:textId="77777777" w:rsidTr="00627AA0">
        <w:tblPrEx>
          <w:tblW w:w="5000" w:type="pct"/>
          <w:tblCellMar>
            <w:left w:w="70" w:type="dxa"/>
            <w:right w:w="70" w:type="dxa"/>
          </w:tblCellMar>
          <w:tblPrExChange w:id="8337" w:author="Philippe Hollanda - Oliveira Trust" w:date="2022-07-19T10:08:00Z">
            <w:tblPrEx>
              <w:tblW w:w="5000" w:type="pct"/>
              <w:tblCellMar>
                <w:left w:w="70" w:type="dxa"/>
                <w:right w:w="70" w:type="dxa"/>
              </w:tblCellMar>
            </w:tblPrEx>
          </w:tblPrExChange>
        </w:tblPrEx>
        <w:trPr>
          <w:trHeight w:val="1785"/>
          <w:trPrChange w:id="83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24455D" w14:textId="49327B2F" w:rsidR="008601AF" w:rsidRPr="008601AF" w:rsidRDefault="008601AF" w:rsidP="003C2C2A">
            <w:pPr>
              <w:jc w:val="center"/>
              <w:rPr>
                <w:rFonts w:ascii="Trebuchet MS" w:hAnsi="Trebuchet MS" w:cs="Arial"/>
                <w:color w:val="000000"/>
                <w:sz w:val="20"/>
                <w:szCs w:val="20"/>
                <w:lang w:bidi="th-TH"/>
              </w:rPr>
            </w:pPr>
            <w:del w:id="834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85B310" w14:textId="0BFFC737" w:rsidR="008601AF" w:rsidRPr="008601AF" w:rsidRDefault="008601AF" w:rsidP="003C2C2A">
            <w:pPr>
              <w:jc w:val="center"/>
              <w:rPr>
                <w:rFonts w:ascii="Trebuchet MS" w:hAnsi="Trebuchet MS" w:cs="Arial"/>
                <w:color w:val="000000"/>
                <w:sz w:val="20"/>
                <w:szCs w:val="20"/>
                <w:lang w:bidi="th-TH"/>
              </w:rPr>
            </w:pPr>
            <w:del w:id="8342"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334215" w14:textId="62AFC404" w:rsidR="008601AF" w:rsidRPr="008601AF" w:rsidRDefault="008601AF" w:rsidP="003C2C2A">
            <w:pPr>
              <w:jc w:val="center"/>
              <w:rPr>
                <w:rFonts w:ascii="Trebuchet MS" w:hAnsi="Trebuchet MS" w:cs="Arial"/>
                <w:color w:val="000000"/>
                <w:sz w:val="20"/>
                <w:szCs w:val="20"/>
                <w:lang w:bidi="th-TH"/>
              </w:rPr>
            </w:pPr>
            <w:del w:id="8344" w:author="Philippe Hollanda - Oliveira Trust" w:date="2022-07-19T10:08:00Z">
              <w:r w:rsidRPr="008601AF" w:rsidDel="00627AA0">
                <w:rPr>
                  <w:rFonts w:ascii="Trebuchet MS" w:hAnsi="Trebuchet MS" w:cs="Arial"/>
                  <w:color w:val="000000"/>
                  <w:sz w:val="20"/>
                  <w:szCs w:val="20"/>
                  <w:lang w:bidi="th-TH"/>
                </w:rPr>
                <w:delText>R$ 421,92</w:delText>
              </w:r>
            </w:del>
          </w:p>
        </w:tc>
      </w:tr>
      <w:tr w:rsidR="008601AF" w:rsidRPr="008601AF" w14:paraId="67DB1077" w14:textId="77777777" w:rsidTr="00627AA0">
        <w:tblPrEx>
          <w:tblW w:w="5000" w:type="pct"/>
          <w:tblCellMar>
            <w:left w:w="70" w:type="dxa"/>
            <w:right w:w="70" w:type="dxa"/>
          </w:tblCellMar>
          <w:tblPrExChange w:id="8345" w:author="Philippe Hollanda - Oliveira Trust" w:date="2022-07-19T10:08:00Z">
            <w:tblPrEx>
              <w:tblW w:w="5000" w:type="pct"/>
              <w:tblCellMar>
                <w:left w:w="70" w:type="dxa"/>
                <w:right w:w="70" w:type="dxa"/>
              </w:tblCellMar>
            </w:tblPrEx>
          </w:tblPrExChange>
        </w:tblPrEx>
        <w:trPr>
          <w:trHeight w:val="1785"/>
          <w:trPrChange w:id="83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1215AB" w14:textId="6050A979" w:rsidR="008601AF" w:rsidRPr="008601AF" w:rsidRDefault="008601AF" w:rsidP="003C2C2A">
            <w:pPr>
              <w:jc w:val="center"/>
              <w:rPr>
                <w:rFonts w:ascii="Trebuchet MS" w:hAnsi="Trebuchet MS" w:cs="Arial"/>
                <w:color w:val="000000"/>
                <w:sz w:val="20"/>
                <w:szCs w:val="20"/>
                <w:lang w:bidi="th-TH"/>
              </w:rPr>
            </w:pPr>
            <w:del w:id="834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D5F87D" w14:textId="66E452FD" w:rsidR="008601AF" w:rsidRPr="008601AF" w:rsidRDefault="008601AF" w:rsidP="003C2C2A">
            <w:pPr>
              <w:jc w:val="center"/>
              <w:rPr>
                <w:rFonts w:ascii="Trebuchet MS" w:hAnsi="Trebuchet MS" w:cs="Arial"/>
                <w:color w:val="000000"/>
                <w:sz w:val="20"/>
                <w:szCs w:val="20"/>
                <w:lang w:bidi="th-TH"/>
              </w:rPr>
            </w:pPr>
            <w:del w:id="8350" w:author="Philippe Hollanda - Oliveira Trust" w:date="2022-07-19T10:08:00Z">
              <w:r w:rsidRPr="008601AF" w:rsidDel="00627AA0">
                <w:rPr>
                  <w:rFonts w:ascii="Trebuchet MS" w:hAnsi="Trebuchet MS" w:cs="Arial"/>
                  <w:color w:val="000000"/>
                  <w:sz w:val="20"/>
                  <w:szCs w:val="20"/>
                  <w:lang w:bidi="th-TH"/>
                </w:rPr>
                <w:delText>17/12/2021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AADC87" w14:textId="30AC8E85" w:rsidR="008601AF" w:rsidRPr="008601AF" w:rsidRDefault="008601AF" w:rsidP="003C2C2A">
            <w:pPr>
              <w:jc w:val="center"/>
              <w:rPr>
                <w:rFonts w:ascii="Trebuchet MS" w:hAnsi="Trebuchet MS" w:cs="Arial"/>
                <w:color w:val="000000"/>
                <w:sz w:val="20"/>
                <w:szCs w:val="20"/>
                <w:lang w:bidi="th-TH"/>
              </w:rPr>
            </w:pPr>
            <w:del w:id="8352" w:author="Philippe Hollanda - Oliveira Trust" w:date="2022-07-19T10:08:00Z">
              <w:r w:rsidRPr="008601AF" w:rsidDel="00627AA0">
                <w:rPr>
                  <w:rFonts w:ascii="Trebuchet MS" w:hAnsi="Trebuchet MS" w:cs="Arial"/>
                  <w:color w:val="000000"/>
                  <w:sz w:val="20"/>
                  <w:szCs w:val="20"/>
                  <w:lang w:bidi="th-TH"/>
                </w:rPr>
                <w:delText>R$ 28.246,62</w:delText>
              </w:r>
            </w:del>
          </w:p>
        </w:tc>
      </w:tr>
      <w:tr w:rsidR="008601AF" w:rsidRPr="008601AF" w14:paraId="2769F1F5" w14:textId="77777777" w:rsidTr="00627AA0">
        <w:tblPrEx>
          <w:tblW w:w="5000" w:type="pct"/>
          <w:tblCellMar>
            <w:left w:w="70" w:type="dxa"/>
            <w:right w:w="70" w:type="dxa"/>
          </w:tblCellMar>
          <w:tblPrExChange w:id="8353" w:author="Philippe Hollanda - Oliveira Trust" w:date="2022-07-19T10:08:00Z">
            <w:tblPrEx>
              <w:tblW w:w="5000" w:type="pct"/>
              <w:tblCellMar>
                <w:left w:w="70" w:type="dxa"/>
                <w:right w:w="70" w:type="dxa"/>
              </w:tblCellMar>
            </w:tblPrEx>
          </w:tblPrExChange>
        </w:tblPrEx>
        <w:trPr>
          <w:trHeight w:val="1785"/>
          <w:trPrChange w:id="83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1394DF" w14:textId="4009EB60" w:rsidR="008601AF" w:rsidRPr="008601AF" w:rsidRDefault="008601AF" w:rsidP="003C2C2A">
            <w:pPr>
              <w:jc w:val="center"/>
              <w:rPr>
                <w:rFonts w:ascii="Trebuchet MS" w:hAnsi="Trebuchet MS" w:cs="Arial"/>
                <w:color w:val="000000"/>
                <w:sz w:val="20"/>
                <w:szCs w:val="20"/>
                <w:lang w:bidi="th-TH"/>
              </w:rPr>
            </w:pPr>
            <w:del w:id="835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432194" w14:textId="51BFA42B" w:rsidR="008601AF" w:rsidRPr="008601AF" w:rsidRDefault="008601AF" w:rsidP="003C2C2A">
            <w:pPr>
              <w:jc w:val="center"/>
              <w:rPr>
                <w:rFonts w:ascii="Trebuchet MS" w:hAnsi="Trebuchet MS" w:cs="Arial"/>
                <w:color w:val="000000"/>
                <w:sz w:val="20"/>
                <w:szCs w:val="20"/>
                <w:lang w:bidi="th-TH"/>
              </w:rPr>
            </w:pPr>
            <w:del w:id="8358" w:author="Philippe Hollanda - Oliveira Trust" w:date="2022-07-19T10:08:00Z">
              <w:r w:rsidRPr="008601AF" w:rsidDel="00627AA0">
                <w:rPr>
                  <w:rFonts w:ascii="Trebuchet MS" w:hAnsi="Trebuchet MS" w:cs="Arial"/>
                  <w:color w:val="000000"/>
                  <w:sz w:val="20"/>
                  <w:szCs w:val="20"/>
                  <w:lang w:bidi="th-TH"/>
                </w:rPr>
                <w:delText>17/12/2021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6BFA30" w14:textId="11826093" w:rsidR="008601AF" w:rsidRPr="008601AF" w:rsidRDefault="008601AF" w:rsidP="003C2C2A">
            <w:pPr>
              <w:jc w:val="center"/>
              <w:rPr>
                <w:rFonts w:ascii="Trebuchet MS" w:hAnsi="Trebuchet MS" w:cs="Arial"/>
                <w:color w:val="000000"/>
                <w:sz w:val="20"/>
                <w:szCs w:val="20"/>
                <w:lang w:bidi="th-TH"/>
              </w:rPr>
            </w:pPr>
            <w:del w:id="8360" w:author="Philippe Hollanda - Oliveira Trust" w:date="2022-07-19T10:08:00Z">
              <w:r w:rsidRPr="008601AF" w:rsidDel="00627AA0">
                <w:rPr>
                  <w:rFonts w:ascii="Trebuchet MS" w:hAnsi="Trebuchet MS" w:cs="Arial"/>
                  <w:color w:val="000000"/>
                  <w:sz w:val="20"/>
                  <w:szCs w:val="20"/>
                  <w:lang w:bidi="th-TH"/>
                </w:rPr>
                <w:delText>R$ 507,60</w:delText>
              </w:r>
            </w:del>
          </w:p>
        </w:tc>
      </w:tr>
      <w:tr w:rsidR="008601AF" w:rsidRPr="008601AF" w14:paraId="02DE08B6" w14:textId="77777777" w:rsidTr="00627AA0">
        <w:tblPrEx>
          <w:tblW w:w="5000" w:type="pct"/>
          <w:tblCellMar>
            <w:left w:w="70" w:type="dxa"/>
            <w:right w:w="70" w:type="dxa"/>
          </w:tblCellMar>
          <w:tblPrExChange w:id="8361" w:author="Philippe Hollanda - Oliveira Trust" w:date="2022-07-19T10:08:00Z">
            <w:tblPrEx>
              <w:tblW w:w="5000" w:type="pct"/>
              <w:tblCellMar>
                <w:left w:w="70" w:type="dxa"/>
                <w:right w:w="70" w:type="dxa"/>
              </w:tblCellMar>
            </w:tblPrEx>
          </w:tblPrExChange>
        </w:tblPrEx>
        <w:trPr>
          <w:trHeight w:val="1785"/>
          <w:trPrChange w:id="83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741AD9" w14:textId="0F9A9926" w:rsidR="008601AF" w:rsidRPr="008601AF" w:rsidRDefault="008601AF" w:rsidP="003C2C2A">
            <w:pPr>
              <w:jc w:val="center"/>
              <w:rPr>
                <w:rFonts w:ascii="Trebuchet MS" w:hAnsi="Trebuchet MS" w:cs="Arial"/>
                <w:color w:val="000000"/>
                <w:sz w:val="20"/>
                <w:szCs w:val="20"/>
                <w:lang w:bidi="th-TH"/>
              </w:rPr>
            </w:pPr>
            <w:del w:id="836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36BE50" w14:textId="6C54E323" w:rsidR="008601AF" w:rsidRPr="008601AF" w:rsidRDefault="008601AF" w:rsidP="003C2C2A">
            <w:pPr>
              <w:jc w:val="center"/>
              <w:rPr>
                <w:rFonts w:ascii="Trebuchet MS" w:hAnsi="Trebuchet MS" w:cs="Arial"/>
                <w:color w:val="000000"/>
                <w:sz w:val="20"/>
                <w:szCs w:val="20"/>
                <w:lang w:bidi="th-TH"/>
              </w:rPr>
            </w:pPr>
            <w:del w:id="8366"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2FE7D8" w14:textId="57978EFA" w:rsidR="008601AF" w:rsidRPr="008601AF" w:rsidRDefault="008601AF" w:rsidP="003C2C2A">
            <w:pPr>
              <w:jc w:val="center"/>
              <w:rPr>
                <w:rFonts w:ascii="Trebuchet MS" w:hAnsi="Trebuchet MS" w:cs="Arial"/>
                <w:color w:val="000000"/>
                <w:sz w:val="20"/>
                <w:szCs w:val="20"/>
                <w:lang w:bidi="th-TH"/>
              </w:rPr>
            </w:pPr>
            <w:del w:id="8368" w:author="Philippe Hollanda - Oliveira Trust" w:date="2022-07-19T10:08:00Z">
              <w:r w:rsidRPr="008601AF" w:rsidDel="00627AA0">
                <w:rPr>
                  <w:rFonts w:ascii="Trebuchet MS" w:hAnsi="Trebuchet MS" w:cs="Arial"/>
                  <w:color w:val="000000"/>
                  <w:sz w:val="20"/>
                  <w:szCs w:val="20"/>
                  <w:lang w:bidi="th-TH"/>
                </w:rPr>
                <w:delText>R$ 56.400,00</w:delText>
              </w:r>
            </w:del>
          </w:p>
        </w:tc>
      </w:tr>
      <w:tr w:rsidR="008601AF" w:rsidRPr="008601AF" w14:paraId="57C54F0A" w14:textId="77777777" w:rsidTr="00627AA0">
        <w:tblPrEx>
          <w:tblW w:w="5000" w:type="pct"/>
          <w:tblCellMar>
            <w:left w:w="70" w:type="dxa"/>
            <w:right w:w="70" w:type="dxa"/>
          </w:tblCellMar>
          <w:tblPrExChange w:id="8369" w:author="Philippe Hollanda - Oliveira Trust" w:date="2022-07-19T10:08:00Z">
            <w:tblPrEx>
              <w:tblW w:w="5000" w:type="pct"/>
              <w:tblCellMar>
                <w:left w:w="70" w:type="dxa"/>
                <w:right w:w="70" w:type="dxa"/>
              </w:tblCellMar>
            </w:tblPrEx>
          </w:tblPrExChange>
        </w:tblPrEx>
        <w:trPr>
          <w:trHeight w:val="1785"/>
          <w:trPrChange w:id="83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00ED49" w14:textId="72D17D37" w:rsidR="008601AF" w:rsidRPr="008601AF" w:rsidRDefault="008601AF" w:rsidP="003C2C2A">
            <w:pPr>
              <w:jc w:val="center"/>
              <w:rPr>
                <w:rFonts w:ascii="Trebuchet MS" w:hAnsi="Trebuchet MS" w:cs="Arial"/>
                <w:color w:val="000000"/>
                <w:sz w:val="20"/>
                <w:szCs w:val="20"/>
                <w:lang w:bidi="th-TH"/>
              </w:rPr>
            </w:pPr>
            <w:del w:id="837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9BD8B8" w14:textId="3654EB3E" w:rsidR="008601AF" w:rsidRPr="008601AF" w:rsidRDefault="008601AF" w:rsidP="003C2C2A">
            <w:pPr>
              <w:jc w:val="center"/>
              <w:rPr>
                <w:rFonts w:ascii="Trebuchet MS" w:hAnsi="Trebuchet MS" w:cs="Arial"/>
                <w:color w:val="000000"/>
                <w:sz w:val="20"/>
                <w:szCs w:val="20"/>
                <w:lang w:bidi="th-TH"/>
              </w:rPr>
            </w:pPr>
            <w:del w:id="8374"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D5B674" w14:textId="38F1FBC8" w:rsidR="008601AF" w:rsidRPr="008601AF" w:rsidRDefault="008601AF" w:rsidP="003C2C2A">
            <w:pPr>
              <w:jc w:val="center"/>
              <w:rPr>
                <w:rFonts w:ascii="Trebuchet MS" w:hAnsi="Trebuchet MS" w:cs="Arial"/>
                <w:color w:val="000000"/>
                <w:sz w:val="20"/>
                <w:szCs w:val="20"/>
                <w:lang w:bidi="th-TH"/>
              </w:rPr>
            </w:pPr>
            <w:del w:id="8376" w:author="Philippe Hollanda - Oliveira Trust" w:date="2022-07-19T10:08:00Z">
              <w:r w:rsidRPr="008601AF" w:rsidDel="00627AA0">
                <w:rPr>
                  <w:rFonts w:ascii="Trebuchet MS" w:hAnsi="Trebuchet MS" w:cs="Arial"/>
                  <w:color w:val="000000"/>
                  <w:sz w:val="20"/>
                  <w:szCs w:val="20"/>
                  <w:lang w:bidi="th-TH"/>
                </w:rPr>
                <w:delText>R$ 10.923,00</w:delText>
              </w:r>
            </w:del>
          </w:p>
        </w:tc>
      </w:tr>
      <w:tr w:rsidR="008601AF" w:rsidRPr="008601AF" w14:paraId="2CCBEDBE" w14:textId="77777777" w:rsidTr="00627AA0">
        <w:tblPrEx>
          <w:tblW w:w="5000" w:type="pct"/>
          <w:tblCellMar>
            <w:left w:w="70" w:type="dxa"/>
            <w:right w:w="70" w:type="dxa"/>
          </w:tblCellMar>
          <w:tblPrExChange w:id="8377" w:author="Philippe Hollanda - Oliveira Trust" w:date="2022-07-19T10:08:00Z">
            <w:tblPrEx>
              <w:tblW w:w="5000" w:type="pct"/>
              <w:tblCellMar>
                <w:left w:w="70" w:type="dxa"/>
                <w:right w:w="70" w:type="dxa"/>
              </w:tblCellMar>
            </w:tblPrEx>
          </w:tblPrExChange>
        </w:tblPrEx>
        <w:trPr>
          <w:trHeight w:val="1785"/>
          <w:trPrChange w:id="83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7616BD" w14:textId="561AC3CA" w:rsidR="008601AF" w:rsidRPr="008601AF" w:rsidRDefault="008601AF" w:rsidP="003C2C2A">
            <w:pPr>
              <w:jc w:val="center"/>
              <w:rPr>
                <w:rFonts w:ascii="Trebuchet MS" w:hAnsi="Trebuchet MS" w:cs="Arial"/>
                <w:color w:val="000000"/>
                <w:sz w:val="20"/>
                <w:szCs w:val="20"/>
                <w:lang w:bidi="th-TH"/>
              </w:rPr>
            </w:pPr>
            <w:del w:id="838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531DEA" w14:textId="2B256EDC" w:rsidR="008601AF" w:rsidRPr="008601AF" w:rsidRDefault="008601AF" w:rsidP="003C2C2A">
            <w:pPr>
              <w:jc w:val="center"/>
              <w:rPr>
                <w:rFonts w:ascii="Trebuchet MS" w:hAnsi="Trebuchet MS" w:cs="Arial"/>
                <w:color w:val="000000"/>
                <w:sz w:val="20"/>
                <w:szCs w:val="20"/>
                <w:lang w:bidi="th-TH"/>
              </w:rPr>
            </w:pPr>
            <w:del w:id="8382" w:author="Philippe Hollanda - Oliveira Trust" w:date="2022-07-19T10:08:00Z">
              <w:r w:rsidRPr="008601AF" w:rsidDel="00627AA0">
                <w:rPr>
                  <w:rFonts w:ascii="Trebuchet MS" w:hAnsi="Trebuchet MS" w:cs="Arial"/>
                  <w:color w:val="000000"/>
                  <w:sz w:val="20"/>
                  <w:szCs w:val="20"/>
                  <w:lang w:bidi="th-TH"/>
                </w:rPr>
                <w:delText>10/12/2021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7AF57E6" w14:textId="69BDA30F" w:rsidR="008601AF" w:rsidRPr="008601AF" w:rsidRDefault="008601AF" w:rsidP="003C2C2A">
            <w:pPr>
              <w:jc w:val="center"/>
              <w:rPr>
                <w:rFonts w:ascii="Trebuchet MS" w:hAnsi="Trebuchet MS" w:cs="Arial"/>
                <w:color w:val="000000"/>
                <w:sz w:val="20"/>
                <w:szCs w:val="20"/>
                <w:lang w:bidi="th-TH"/>
              </w:rPr>
            </w:pPr>
            <w:del w:id="8384" w:author="Philippe Hollanda - Oliveira Trust" w:date="2022-07-19T10:08:00Z">
              <w:r w:rsidRPr="008601AF" w:rsidDel="00627AA0">
                <w:rPr>
                  <w:rFonts w:ascii="Trebuchet MS" w:hAnsi="Trebuchet MS" w:cs="Arial"/>
                  <w:color w:val="000000"/>
                  <w:sz w:val="20"/>
                  <w:szCs w:val="20"/>
                  <w:lang w:bidi="th-TH"/>
                </w:rPr>
                <w:delText>R$ 1.813,00</w:delText>
              </w:r>
            </w:del>
          </w:p>
        </w:tc>
      </w:tr>
      <w:tr w:rsidR="008601AF" w:rsidRPr="008601AF" w14:paraId="6D5C14CB" w14:textId="77777777" w:rsidTr="00627AA0">
        <w:tblPrEx>
          <w:tblW w:w="5000" w:type="pct"/>
          <w:tblCellMar>
            <w:left w:w="70" w:type="dxa"/>
            <w:right w:w="70" w:type="dxa"/>
          </w:tblCellMar>
          <w:tblPrExChange w:id="8385" w:author="Philippe Hollanda - Oliveira Trust" w:date="2022-07-19T10:08:00Z">
            <w:tblPrEx>
              <w:tblW w:w="5000" w:type="pct"/>
              <w:tblCellMar>
                <w:left w:w="70" w:type="dxa"/>
                <w:right w:w="70" w:type="dxa"/>
              </w:tblCellMar>
            </w:tblPrEx>
          </w:tblPrExChange>
        </w:tblPrEx>
        <w:trPr>
          <w:trHeight w:val="1785"/>
          <w:trPrChange w:id="83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6C6E0A" w14:textId="0BAFDFAA" w:rsidR="008601AF" w:rsidRPr="008601AF" w:rsidRDefault="008601AF" w:rsidP="003C2C2A">
            <w:pPr>
              <w:jc w:val="center"/>
              <w:rPr>
                <w:rFonts w:ascii="Trebuchet MS" w:hAnsi="Trebuchet MS" w:cs="Arial"/>
                <w:color w:val="000000"/>
                <w:sz w:val="20"/>
                <w:szCs w:val="20"/>
                <w:lang w:bidi="th-TH"/>
              </w:rPr>
            </w:pPr>
            <w:del w:id="838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C62B35" w14:textId="3B3F6FC6" w:rsidR="008601AF" w:rsidRPr="008601AF" w:rsidRDefault="008601AF" w:rsidP="003C2C2A">
            <w:pPr>
              <w:jc w:val="center"/>
              <w:rPr>
                <w:rFonts w:ascii="Trebuchet MS" w:hAnsi="Trebuchet MS" w:cs="Arial"/>
                <w:color w:val="000000"/>
                <w:sz w:val="20"/>
                <w:szCs w:val="20"/>
                <w:lang w:bidi="th-TH"/>
              </w:rPr>
            </w:pPr>
            <w:del w:id="8390" w:author="Philippe Hollanda - Oliveira Trust" w:date="2022-07-19T10:08:00Z">
              <w:r w:rsidRPr="008601AF" w:rsidDel="00627AA0">
                <w:rPr>
                  <w:rFonts w:ascii="Trebuchet MS" w:hAnsi="Trebuchet MS" w:cs="Arial"/>
                  <w:color w:val="000000"/>
                  <w:sz w:val="20"/>
                  <w:szCs w:val="20"/>
                  <w:lang w:bidi="th-TH"/>
                </w:rPr>
                <w:delText>10/12/2021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746539" w14:textId="5BD5FC5D" w:rsidR="008601AF" w:rsidRPr="008601AF" w:rsidRDefault="008601AF" w:rsidP="003C2C2A">
            <w:pPr>
              <w:jc w:val="center"/>
              <w:rPr>
                <w:rFonts w:ascii="Trebuchet MS" w:hAnsi="Trebuchet MS" w:cs="Arial"/>
                <w:color w:val="000000"/>
                <w:sz w:val="20"/>
                <w:szCs w:val="20"/>
                <w:lang w:bidi="th-TH"/>
              </w:rPr>
            </w:pPr>
            <w:del w:id="8392" w:author="Philippe Hollanda - Oliveira Trust" w:date="2022-07-19T10:08:00Z">
              <w:r w:rsidRPr="008601AF" w:rsidDel="00627AA0">
                <w:rPr>
                  <w:rFonts w:ascii="Trebuchet MS" w:hAnsi="Trebuchet MS" w:cs="Arial"/>
                  <w:color w:val="000000"/>
                  <w:sz w:val="20"/>
                  <w:szCs w:val="20"/>
                  <w:lang w:bidi="th-TH"/>
                </w:rPr>
                <w:delText>R$ 12.000,00</w:delText>
              </w:r>
            </w:del>
          </w:p>
        </w:tc>
      </w:tr>
      <w:tr w:rsidR="008601AF" w:rsidRPr="008601AF" w14:paraId="4A64DBCE" w14:textId="77777777" w:rsidTr="00627AA0">
        <w:tblPrEx>
          <w:tblW w:w="5000" w:type="pct"/>
          <w:tblCellMar>
            <w:left w:w="70" w:type="dxa"/>
            <w:right w:w="70" w:type="dxa"/>
          </w:tblCellMar>
          <w:tblPrExChange w:id="8393" w:author="Philippe Hollanda - Oliveira Trust" w:date="2022-07-19T10:08:00Z">
            <w:tblPrEx>
              <w:tblW w:w="5000" w:type="pct"/>
              <w:tblCellMar>
                <w:left w:w="70" w:type="dxa"/>
                <w:right w:w="70" w:type="dxa"/>
              </w:tblCellMar>
            </w:tblPrEx>
          </w:tblPrExChange>
        </w:tblPrEx>
        <w:trPr>
          <w:trHeight w:val="1785"/>
          <w:trPrChange w:id="83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3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96AED4" w14:textId="07C2322E" w:rsidR="008601AF" w:rsidRPr="008601AF" w:rsidRDefault="008601AF" w:rsidP="003C2C2A">
            <w:pPr>
              <w:jc w:val="center"/>
              <w:rPr>
                <w:rFonts w:ascii="Trebuchet MS" w:hAnsi="Trebuchet MS" w:cs="Arial"/>
                <w:color w:val="000000"/>
                <w:sz w:val="20"/>
                <w:szCs w:val="20"/>
                <w:lang w:bidi="th-TH"/>
              </w:rPr>
            </w:pPr>
            <w:del w:id="839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3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BDB0E4" w14:textId="0B383E7F" w:rsidR="008601AF" w:rsidRPr="008601AF" w:rsidRDefault="008601AF" w:rsidP="003C2C2A">
            <w:pPr>
              <w:jc w:val="center"/>
              <w:rPr>
                <w:rFonts w:ascii="Trebuchet MS" w:hAnsi="Trebuchet MS" w:cs="Arial"/>
                <w:color w:val="000000"/>
                <w:sz w:val="20"/>
                <w:szCs w:val="20"/>
                <w:lang w:bidi="th-TH"/>
              </w:rPr>
            </w:pPr>
            <w:del w:id="8398" w:author="Philippe Hollanda - Oliveira Trust" w:date="2022-07-19T10:08:00Z">
              <w:r w:rsidRPr="008601AF" w:rsidDel="00627AA0">
                <w:rPr>
                  <w:rFonts w:ascii="Trebuchet MS" w:hAnsi="Trebuchet MS" w:cs="Arial"/>
                  <w:color w:val="000000"/>
                  <w:sz w:val="20"/>
                  <w:szCs w:val="20"/>
                  <w:lang w:bidi="th-TH"/>
                </w:rPr>
                <w:delText>14/12/2021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3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37E550" w14:textId="75244356" w:rsidR="008601AF" w:rsidRPr="008601AF" w:rsidRDefault="008601AF" w:rsidP="003C2C2A">
            <w:pPr>
              <w:jc w:val="center"/>
              <w:rPr>
                <w:rFonts w:ascii="Trebuchet MS" w:hAnsi="Trebuchet MS" w:cs="Arial"/>
                <w:color w:val="000000"/>
                <w:sz w:val="20"/>
                <w:szCs w:val="20"/>
                <w:lang w:bidi="th-TH"/>
              </w:rPr>
            </w:pPr>
            <w:del w:id="8400" w:author="Philippe Hollanda - Oliveira Trust" w:date="2022-07-19T10:08:00Z">
              <w:r w:rsidRPr="008601AF" w:rsidDel="00627AA0">
                <w:rPr>
                  <w:rFonts w:ascii="Trebuchet MS" w:hAnsi="Trebuchet MS" w:cs="Arial"/>
                  <w:color w:val="000000"/>
                  <w:sz w:val="20"/>
                  <w:szCs w:val="20"/>
                  <w:lang w:bidi="th-TH"/>
                </w:rPr>
                <w:delText>R$ 28.686,59</w:delText>
              </w:r>
            </w:del>
          </w:p>
        </w:tc>
      </w:tr>
      <w:tr w:rsidR="008601AF" w:rsidRPr="008601AF" w14:paraId="277B65B1" w14:textId="77777777" w:rsidTr="00627AA0">
        <w:tblPrEx>
          <w:tblW w:w="5000" w:type="pct"/>
          <w:tblCellMar>
            <w:left w:w="70" w:type="dxa"/>
            <w:right w:w="70" w:type="dxa"/>
          </w:tblCellMar>
          <w:tblPrExChange w:id="8401" w:author="Philippe Hollanda - Oliveira Trust" w:date="2022-07-19T10:08:00Z">
            <w:tblPrEx>
              <w:tblW w:w="5000" w:type="pct"/>
              <w:tblCellMar>
                <w:left w:w="70" w:type="dxa"/>
                <w:right w:w="70" w:type="dxa"/>
              </w:tblCellMar>
            </w:tblPrEx>
          </w:tblPrExChange>
        </w:tblPrEx>
        <w:trPr>
          <w:trHeight w:val="1785"/>
          <w:trPrChange w:id="84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5156B3" w14:textId="0939A1E6" w:rsidR="008601AF" w:rsidRPr="008601AF" w:rsidRDefault="008601AF" w:rsidP="003C2C2A">
            <w:pPr>
              <w:jc w:val="center"/>
              <w:rPr>
                <w:rFonts w:ascii="Trebuchet MS" w:hAnsi="Trebuchet MS" w:cs="Arial"/>
                <w:color w:val="000000"/>
                <w:sz w:val="20"/>
                <w:szCs w:val="20"/>
                <w:lang w:bidi="th-TH"/>
              </w:rPr>
            </w:pPr>
            <w:del w:id="840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77DF8D" w14:textId="2044C4AB" w:rsidR="008601AF" w:rsidRPr="008601AF" w:rsidRDefault="008601AF" w:rsidP="003C2C2A">
            <w:pPr>
              <w:jc w:val="center"/>
              <w:rPr>
                <w:rFonts w:ascii="Trebuchet MS" w:hAnsi="Trebuchet MS" w:cs="Arial"/>
                <w:color w:val="000000"/>
                <w:sz w:val="20"/>
                <w:szCs w:val="20"/>
                <w:lang w:bidi="th-TH"/>
              </w:rPr>
            </w:pPr>
            <w:del w:id="8406"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C80BD9" w14:textId="400BD059" w:rsidR="008601AF" w:rsidRPr="008601AF" w:rsidRDefault="008601AF" w:rsidP="003C2C2A">
            <w:pPr>
              <w:jc w:val="center"/>
              <w:rPr>
                <w:rFonts w:ascii="Trebuchet MS" w:hAnsi="Trebuchet MS" w:cs="Arial"/>
                <w:color w:val="000000"/>
                <w:sz w:val="20"/>
                <w:szCs w:val="20"/>
                <w:lang w:bidi="th-TH"/>
              </w:rPr>
            </w:pPr>
            <w:del w:id="8408" w:author="Philippe Hollanda - Oliveira Trust" w:date="2022-07-19T10:08:00Z">
              <w:r w:rsidRPr="008601AF" w:rsidDel="00627AA0">
                <w:rPr>
                  <w:rFonts w:ascii="Trebuchet MS" w:hAnsi="Trebuchet MS" w:cs="Arial"/>
                  <w:color w:val="000000"/>
                  <w:sz w:val="20"/>
                  <w:szCs w:val="20"/>
                  <w:lang w:bidi="th-TH"/>
                </w:rPr>
                <w:delText>R$ 5.454,30</w:delText>
              </w:r>
            </w:del>
          </w:p>
        </w:tc>
      </w:tr>
      <w:tr w:rsidR="008601AF" w:rsidRPr="008601AF" w14:paraId="6F76009A" w14:textId="77777777" w:rsidTr="00627AA0">
        <w:tblPrEx>
          <w:tblW w:w="5000" w:type="pct"/>
          <w:tblCellMar>
            <w:left w:w="70" w:type="dxa"/>
            <w:right w:w="70" w:type="dxa"/>
          </w:tblCellMar>
          <w:tblPrExChange w:id="8409" w:author="Philippe Hollanda - Oliveira Trust" w:date="2022-07-19T10:08:00Z">
            <w:tblPrEx>
              <w:tblW w:w="5000" w:type="pct"/>
              <w:tblCellMar>
                <w:left w:w="70" w:type="dxa"/>
                <w:right w:w="70" w:type="dxa"/>
              </w:tblCellMar>
            </w:tblPrEx>
          </w:tblPrExChange>
        </w:tblPrEx>
        <w:trPr>
          <w:trHeight w:val="1785"/>
          <w:trPrChange w:id="84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F8F352" w14:textId="6AF960C2" w:rsidR="008601AF" w:rsidRPr="008601AF" w:rsidRDefault="008601AF" w:rsidP="003C2C2A">
            <w:pPr>
              <w:jc w:val="center"/>
              <w:rPr>
                <w:rFonts w:ascii="Trebuchet MS" w:hAnsi="Trebuchet MS" w:cs="Arial"/>
                <w:color w:val="000000"/>
                <w:sz w:val="20"/>
                <w:szCs w:val="20"/>
                <w:lang w:bidi="th-TH"/>
              </w:rPr>
            </w:pPr>
            <w:del w:id="8412"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9B5739" w14:textId="67CE28A0" w:rsidR="008601AF" w:rsidRPr="008601AF" w:rsidRDefault="008601AF" w:rsidP="003C2C2A">
            <w:pPr>
              <w:jc w:val="center"/>
              <w:rPr>
                <w:rFonts w:ascii="Trebuchet MS" w:hAnsi="Trebuchet MS" w:cs="Arial"/>
                <w:color w:val="000000"/>
                <w:sz w:val="20"/>
                <w:szCs w:val="20"/>
                <w:lang w:bidi="th-TH"/>
              </w:rPr>
            </w:pPr>
            <w:del w:id="8414" w:author="Philippe Hollanda - Oliveira Trust" w:date="2022-07-19T10:08:00Z">
              <w:r w:rsidRPr="008601AF" w:rsidDel="00627AA0">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6DF5A8" w14:textId="0304BCDD" w:rsidR="008601AF" w:rsidRPr="008601AF" w:rsidRDefault="008601AF" w:rsidP="003C2C2A">
            <w:pPr>
              <w:jc w:val="center"/>
              <w:rPr>
                <w:rFonts w:ascii="Trebuchet MS" w:hAnsi="Trebuchet MS" w:cs="Arial"/>
                <w:color w:val="000000"/>
                <w:sz w:val="20"/>
                <w:szCs w:val="20"/>
                <w:lang w:bidi="th-TH"/>
              </w:rPr>
            </w:pPr>
            <w:del w:id="8416" w:author="Philippe Hollanda - Oliveira Trust" w:date="2022-07-19T10:08:00Z">
              <w:r w:rsidRPr="008601AF" w:rsidDel="00627AA0">
                <w:rPr>
                  <w:rFonts w:ascii="Trebuchet MS" w:hAnsi="Trebuchet MS" w:cs="Arial"/>
                  <w:color w:val="000000"/>
                  <w:sz w:val="20"/>
                  <w:szCs w:val="20"/>
                  <w:lang w:bidi="th-TH"/>
                </w:rPr>
                <w:delText>R$ 4.120,00</w:delText>
              </w:r>
            </w:del>
          </w:p>
        </w:tc>
      </w:tr>
      <w:tr w:rsidR="008601AF" w:rsidRPr="008601AF" w14:paraId="5B9043DA" w14:textId="77777777" w:rsidTr="00627AA0">
        <w:tblPrEx>
          <w:tblW w:w="5000" w:type="pct"/>
          <w:tblCellMar>
            <w:left w:w="70" w:type="dxa"/>
            <w:right w:w="70" w:type="dxa"/>
          </w:tblCellMar>
          <w:tblPrExChange w:id="8417" w:author="Philippe Hollanda - Oliveira Trust" w:date="2022-07-19T10:08:00Z">
            <w:tblPrEx>
              <w:tblW w:w="5000" w:type="pct"/>
              <w:tblCellMar>
                <w:left w:w="70" w:type="dxa"/>
                <w:right w:w="70" w:type="dxa"/>
              </w:tblCellMar>
            </w:tblPrEx>
          </w:tblPrExChange>
        </w:tblPrEx>
        <w:trPr>
          <w:trHeight w:val="1785"/>
          <w:trPrChange w:id="84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01F43B" w14:textId="2F01E8C8" w:rsidR="008601AF" w:rsidRPr="008601AF" w:rsidRDefault="008601AF" w:rsidP="003C2C2A">
            <w:pPr>
              <w:jc w:val="center"/>
              <w:rPr>
                <w:rFonts w:ascii="Trebuchet MS" w:hAnsi="Trebuchet MS" w:cs="Arial"/>
                <w:color w:val="000000"/>
                <w:sz w:val="20"/>
                <w:szCs w:val="20"/>
                <w:lang w:bidi="th-TH"/>
              </w:rPr>
            </w:pPr>
            <w:del w:id="842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033EA4" w14:textId="71D90E2E" w:rsidR="008601AF" w:rsidRPr="008601AF" w:rsidRDefault="008601AF" w:rsidP="003C2C2A">
            <w:pPr>
              <w:jc w:val="center"/>
              <w:rPr>
                <w:rFonts w:ascii="Trebuchet MS" w:hAnsi="Trebuchet MS" w:cs="Arial"/>
                <w:color w:val="000000"/>
                <w:sz w:val="20"/>
                <w:szCs w:val="20"/>
                <w:lang w:bidi="th-TH"/>
              </w:rPr>
            </w:pPr>
            <w:del w:id="8422" w:author="Philippe Hollanda - Oliveira Trust" w:date="2022-07-19T10:08:00Z">
              <w:r w:rsidRPr="008601AF" w:rsidDel="00627AA0">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871728" w14:textId="7C01F320" w:rsidR="008601AF" w:rsidRPr="008601AF" w:rsidRDefault="008601AF" w:rsidP="003C2C2A">
            <w:pPr>
              <w:jc w:val="center"/>
              <w:rPr>
                <w:rFonts w:ascii="Trebuchet MS" w:hAnsi="Trebuchet MS" w:cs="Arial"/>
                <w:color w:val="000000"/>
                <w:sz w:val="20"/>
                <w:szCs w:val="20"/>
                <w:lang w:bidi="th-TH"/>
              </w:rPr>
            </w:pPr>
            <w:del w:id="8424" w:author="Philippe Hollanda - Oliveira Trust" w:date="2022-07-19T10:08:00Z">
              <w:r w:rsidRPr="008601AF" w:rsidDel="00627AA0">
                <w:rPr>
                  <w:rFonts w:ascii="Trebuchet MS" w:hAnsi="Trebuchet MS" w:cs="Arial"/>
                  <w:color w:val="000000"/>
                  <w:sz w:val="20"/>
                  <w:szCs w:val="20"/>
                  <w:lang w:bidi="th-TH"/>
                </w:rPr>
                <w:delText>R$ 14.420,00</w:delText>
              </w:r>
            </w:del>
          </w:p>
        </w:tc>
      </w:tr>
      <w:tr w:rsidR="008601AF" w:rsidRPr="008601AF" w14:paraId="1B528D70" w14:textId="77777777" w:rsidTr="00627AA0">
        <w:tblPrEx>
          <w:tblW w:w="5000" w:type="pct"/>
          <w:tblCellMar>
            <w:left w:w="70" w:type="dxa"/>
            <w:right w:w="70" w:type="dxa"/>
          </w:tblCellMar>
          <w:tblPrExChange w:id="8425" w:author="Philippe Hollanda - Oliveira Trust" w:date="2022-07-19T10:08:00Z">
            <w:tblPrEx>
              <w:tblW w:w="5000" w:type="pct"/>
              <w:tblCellMar>
                <w:left w:w="70" w:type="dxa"/>
                <w:right w:w="70" w:type="dxa"/>
              </w:tblCellMar>
            </w:tblPrEx>
          </w:tblPrExChange>
        </w:tblPrEx>
        <w:trPr>
          <w:trHeight w:val="1785"/>
          <w:trPrChange w:id="84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87F8BB" w14:textId="643E8AFD" w:rsidR="008601AF" w:rsidRPr="008601AF" w:rsidRDefault="008601AF" w:rsidP="003C2C2A">
            <w:pPr>
              <w:jc w:val="center"/>
              <w:rPr>
                <w:rFonts w:ascii="Trebuchet MS" w:hAnsi="Trebuchet MS" w:cs="Arial"/>
                <w:color w:val="000000"/>
                <w:sz w:val="20"/>
                <w:szCs w:val="20"/>
                <w:lang w:bidi="th-TH"/>
              </w:rPr>
            </w:pPr>
            <w:del w:id="8428" w:author="Philippe Hollanda - Oliveira Trust" w:date="2022-07-19T10:08:00Z">
              <w:r w:rsidRPr="008601AF" w:rsidDel="00627AA0">
                <w:rPr>
                  <w:rFonts w:ascii="Trebuchet MS" w:hAnsi="Trebuchet MS" w:cs="Arial"/>
                  <w:color w:val="000000"/>
                  <w:sz w:val="20"/>
                  <w:szCs w:val="20"/>
                  <w:lang w:bidi="th-TH"/>
                </w:rPr>
                <w:delText>FERRO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5E0569" w14:textId="3CAA16EE" w:rsidR="008601AF" w:rsidRPr="008601AF" w:rsidRDefault="008601AF" w:rsidP="003C2C2A">
            <w:pPr>
              <w:jc w:val="center"/>
              <w:rPr>
                <w:rFonts w:ascii="Trebuchet MS" w:hAnsi="Trebuchet MS" w:cs="Arial"/>
                <w:color w:val="000000"/>
                <w:sz w:val="20"/>
                <w:szCs w:val="20"/>
                <w:lang w:bidi="th-TH"/>
              </w:rPr>
            </w:pPr>
            <w:del w:id="8430"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026110" w14:textId="774C140C" w:rsidR="008601AF" w:rsidRPr="008601AF" w:rsidRDefault="008601AF" w:rsidP="003C2C2A">
            <w:pPr>
              <w:jc w:val="center"/>
              <w:rPr>
                <w:rFonts w:ascii="Trebuchet MS" w:hAnsi="Trebuchet MS" w:cs="Arial"/>
                <w:color w:val="000000"/>
                <w:sz w:val="20"/>
                <w:szCs w:val="20"/>
                <w:lang w:bidi="th-TH"/>
              </w:rPr>
            </w:pPr>
            <w:del w:id="8432" w:author="Philippe Hollanda - Oliveira Trust" w:date="2022-07-19T10:08:00Z">
              <w:r w:rsidRPr="008601AF" w:rsidDel="00627AA0">
                <w:rPr>
                  <w:rFonts w:ascii="Trebuchet MS" w:hAnsi="Trebuchet MS" w:cs="Arial"/>
                  <w:color w:val="000000"/>
                  <w:sz w:val="20"/>
                  <w:szCs w:val="20"/>
                  <w:lang w:bidi="th-TH"/>
                </w:rPr>
                <w:delText>R$ 530,00</w:delText>
              </w:r>
            </w:del>
          </w:p>
        </w:tc>
      </w:tr>
      <w:tr w:rsidR="008601AF" w:rsidRPr="008601AF" w14:paraId="7BEFB6B0" w14:textId="77777777" w:rsidTr="00627AA0">
        <w:tblPrEx>
          <w:tblW w:w="5000" w:type="pct"/>
          <w:tblCellMar>
            <w:left w:w="70" w:type="dxa"/>
            <w:right w:w="70" w:type="dxa"/>
          </w:tblCellMar>
          <w:tblPrExChange w:id="8433" w:author="Philippe Hollanda - Oliveira Trust" w:date="2022-07-19T10:08:00Z">
            <w:tblPrEx>
              <w:tblW w:w="5000" w:type="pct"/>
              <w:tblCellMar>
                <w:left w:w="70" w:type="dxa"/>
                <w:right w:w="70" w:type="dxa"/>
              </w:tblCellMar>
            </w:tblPrEx>
          </w:tblPrExChange>
        </w:tblPrEx>
        <w:trPr>
          <w:trHeight w:val="1785"/>
          <w:trPrChange w:id="84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08C75F" w14:textId="213D46A1" w:rsidR="008601AF" w:rsidRPr="008601AF" w:rsidRDefault="008601AF" w:rsidP="003C2C2A">
            <w:pPr>
              <w:jc w:val="center"/>
              <w:rPr>
                <w:rFonts w:ascii="Trebuchet MS" w:hAnsi="Trebuchet MS" w:cs="Arial"/>
                <w:color w:val="000000"/>
                <w:sz w:val="20"/>
                <w:szCs w:val="20"/>
                <w:lang w:bidi="th-TH"/>
              </w:rPr>
            </w:pPr>
            <w:del w:id="843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D55E80" w14:textId="6176AFA5" w:rsidR="008601AF" w:rsidRPr="008601AF" w:rsidRDefault="008601AF" w:rsidP="003C2C2A">
            <w:pPr>
              <w:jc w:val="center"/>
              <w:rPr>
                <w:rFonts w:ascii="Trebuchet MS" w:hAnsi="Trebuchet MS" w:cs="Arial"/>
                <w:color w:val="000000"/>
                <w:sz w:val="20"/>
                <w:szCs w:val="20"/>
                <w:lang w:bidi="th-TH"/>
              </w:rPr>
            </w:pPr>
            <w:del w:id="8438"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975048" w14:textId="4E6706A4" w:rsidR="008601AF" w:rsidRPr="008601AF" w:rsidRDefault="008601AF" w:rsidP="003C2C2A">
            <w:pPr>
              <w:jc w:val="center"/>
              <w:rPr>
                <w:rFonts w:ascii="Trebuchet MS" w:hAnsi="Trebuchet MS" w:cs="Arial"/>
                <w:color w:val="000000"/>
                <w:sz w:val="20"/>
                <w:szCs w:val="20"/>
                <w:lang w:bidi="th-TH"/>
              </w:rPr>
            </w:pPr>
            <w:del w:id="8440" w:author="Philippe Hollanda - Oliveira Trust" w:date="2022-07-19T10:08:00Z">
              <w:r w:rsidRPr="008601AF" w:rsidDel="00627AA0">
                <w:rPr>
                  <w:rFonts w:ascii="Trebuchet MS" w:hAnsi="Trebuchet MS" w:cs="Arial"/>
                  <w:color w:val="000000"/>
                  <w:sz w:val="20"/>
                  <w:szCs w:val="20"/>
                  <w:lang w:bidi="th-TH"/>
                </w:rPr>
                <w:delText>R$ 4.138,50</w:delText>
              </w:r>
            </w:del>
          </w:p>
        </w:tc>
      </w:tr>
      <w:tr w:rsidR="008601AF" w:rsidRPr="008601AF" w14:paraId="72FCF7F2" w14:textId="77777777" w:rsidTr="00627AA0">
        <w:tblPrEx>
          <w:tblW w:w="5000" w:type="pct"/>
          <w:tblCellMar>
            <w:left w:w="70" w:type="dxa"/>
            <w:right w:w="70" w:type="dxa"/>
          </w:tblCellMar>
          <w:tblPrExChange w:id="8441" w:author="Philippe Hollanda - Oliveira Trust" w:date="2022-07-19T10:08:00Z">
            <w:tblPrEx>
              <w:tblW w:w="5000" w:type="pct"/>
              <w:tblCellMar>
                <w:left w:w="70" w:type="dxa"/>
                <w:right w:w="70" w:type="dxa"/>
              </w:tblCellMar>
            </w:tblPrEx>
          </w:tblPrExChange>
        </w:tblPrEx>
        <w:trPr>
          <w:trHeight w:val="1785"/>
          <w:trPrChange w:id="84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408AA7" w14:textId="133463AF" w:rsidR="008601AF" w:rsidRPr="008601AF" w:rsidRDefault="008601AF" w:rsidP="003C2C2A">
            <w:pPr>
              <w:jc w:val="center"/>
              <w:rPr>
                <w:rFonts w:ascii="Trebuchet MS" w:hAnsi="Trebuchet MS" w:cs="Arial"/>
                <w:color w:val="000000"/>
                <w:sz w:val="20"/>
                <w:szCs w:val="20"/>
                <w:lang w:bidi="th-TH"/>
              </w:rPr>
            </w:pPr>
            <w:del w:id="8444" w:author="Philippe Hollanda - Oliveira Trust" w:date="2022-07-19T10:08:00Z">
              <w:r w:rsidRPr="008601AF" w:rsidDel="00627AA0">
                <w:rPr>
                  <w:rFonts w:ascii="Trebuchet MS" w:hAnsi="Trebuchet MS" w:cs="Arial"/>
                  <w:color w:val="000000"/>
                  <w:sz w:val="20"/>
                  <w:szCs w:val="20"/>
                  <w:lang w:bidi="th-TH"/>
                </w:rPr>
                <w:delText xml:space="preserve">EQUIPAMENTOS DE SEGURANÇA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14074D" w14:textId="7E97736F" w:rsidR="008601AF" w:rsidRPr="008601AF" w:rsidRDefault="008601AF" w:rsidP="003C2C2A">
            <w:pPr>
              <w:jc w:val="center"/>
              <w:rPr>
                <w:rFonts w:ascii="Trebuchet MS" w:hAnsi="Trebuchet MS" w:cs="Arial"/>
                <w:color w:val="000000"/>
                <w:sz w:val="20"/>
                <w:szCs w:val="20"/>
                <w:lang w:bidi="th-TH"/>
              </w:rPr>
            </w:pPr>
            <w:del w:id="8446" w:author="Philippe Hollanda - Oliveira Trust" w:date="2022-07-19T10:08:00Z">
              <w:r w:rsidRPr="008601AF" w:rsidDel="00627AA0">
                <w:rPr>
                  <w:rFonts w:ascii="Trebuchet MS" w:hAnsi="Trebuchet MS" w:cs="Arial"/>
                  <w:color w:val="000000"/>
                  <w:sz w:val="20"/>
                  <w:szCs w:val="20"/>
                  <w:lang w:bidi="th-TH"/>
                </w:rPr>
                <w:delText>23/12/2021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68FE9F" w14:textId="46CB415D" w:rsidR="008601AF" w:rsidRPr="008601AF" w:rsidRDefault="008601AF" w:rsidP="003C2C2A">
            <w:pPr>
              <w:jc w:val="center"/>
              <w:rPr>
                <w:rFonts w:ascii="Trebuchet MS" w:hAnsi="Trebuchet MS" w:cs="Arial"/>
                <w:color w:val="000000"/>
                <w:sz w:val="20"/>
                <w:szCs w:val="20"/>
                <w:lang w:bidi="th-TH"/>
              </w:rPr>
            </w:pPr>
            <w:del w:id="8448" w:author="Philippe Hollanda - Oliveira Trust" w:date="2022-07-19T10:08:00Z">
              <w:r w:rsidRPr="008601AF" w:rsidDel="00627AA0">
                <w:rPr>
                  <w:rFonts w:ascii="Trebuchet MS" w:hAnsi="Trebuchet MS" w:cs="Arial"/>
                  <w:color w:val="000000"/>
                  <w:sz w:val="20"/>
                  <w:szCs w:val="20"/>
                  <w:lang w:bidi="th-TH"/>
                </w:rPr>
                <w:delText>R$ 337,50</w:delText>
              </w:r>
            </w:del>
          </w:p>
        </w:tc>
      </w:tr>
      <w:tr w:rsidR="008601AF" w:rsidRPr="008601AF" w14:paraId="778DD0B2" w14:textId="77777777" w:rsidTr="00627AA0">
        <w:tblPrEx>
          <w:tblW w:w="5000" w:type="pct"/>
          <w:tblCellMar>
            <w:left w:w="70" w:type="dxa"/>
            <w:right w:w="70" w:type="dxa"/>
          </w:tblCellMar>
          <w:tblPrExChange w:id="8449" w:author="Philippe Hollanda - Oliveira Trust" w:date="2022-07-19T10:08:00Z">
            <w:tblPrEx>
              <w:tblW w:w="5000" w:type="pct"/>
              <w:tblCellMar>
                <w:left w:w="70" w:type="dxa"/>
                <w:right w:w="70" w:type="dxa"/>
              </w:tblCellMar>
            </w:tblPrEx>
          </w:tblPrExChange>
        </w:tblPrEx>
        <w:trPr>
          <w:trHeight w:val="1785"/>
          <w:trPrChange w:id="84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C0E51D" w14:textId="63EFBD4F" w:rsidR="008601AF" w:rsidRPr="008601AF" w:rsidRDefault="008601AF" w:rsidP="003C2C2A">
            <w:pPr>
              <w:jc w:val="center"/>
              <w:rPr>
                <w:rFonts w:ascii="Trebuchet MS" w:hAnsi="Trebuchet MS" w:cs="Arial"/>
                <w:color w:val="000000"/>
                <w:sz w:val="20"/>
                <w:szCs w:val="20"/>
                <w:lang w:bidi="th-TH"/>
              </w:rPr>
            </w:pPr>
            <w:del w:id="845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228073" w14:textId="612BAF44" w:rsidR="008601AF" w:rsidRPr="008601AF" w:rsidRDefault="008601AF" w:rsidP="003C2C2A">
            <w:pPr>
              <w:jc w:val="center"/>
              <w:rPr>
                <w:rFonts w:ascii="Trebuchet MS" w:hAnsi="Trebuchet MS" w:cs="Arial"/>
                <w:color w:val="000000"/>
                <w:sz w:val="20"/>
                <w:szCs w:val="20"/>
                <w:lang w:bidi="th-TH"/>
              </w:rPr>
            </w:pPr>
            <w:del w:id="8454"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A67971" w14:textId="5BE0FBE0" w:rsidR="008601AF" w:rsidRPr="008601AF" w:rsidRDefault="008601AF" w:rsidP="003C2C2A">
            <w:pPr>
              <w:jc w:val="center"/>
              <w:rPr>
                <w:rFonts w:ascii="Trebuchet MS" w:hAnsi="Trebuchet MS" w:cs="Arial"/>
                <w:color w:val="000000"/>
                <w:sz w:val="20"/>
                <w:szCs w:val="20"/>
                <w:lang w:bidi="th-TH"/>
              </w:rPr>
            </w:pPr>
            <w:del w:id="8456" w:author="Philippe Hollanda - Oliveira Trust" w:date="2022-07-19T10:08:00Z">
              <w:r w:rsidRPr="008601AF" w:rsidDel="00627AA0">
                <w:rPr>
                  <w:rFonts w:ascii="Trebuchet MS" w:hAnsi="Trebuchet MS" w:cs="Arial"/>
                  <w:color w:val="000000"/>
                  <w:sz w:val="20"/>
                  <w:szCs w:val="20"/>
                  <w:lang w:bidi="th-TH"/>
                </w:rPr>
                <w:delText>R$ 1.469,41</w:delText>
              </w:r>
            </w:del>
          </w:p>
        </w:tc>
      </w:tr>
      <w:tr w:rsidR="008601AF" w:rsidRPr="008601AF" w14:paraId="458545C1" w14:textId="77777777" w:rsidTr="00627AA0">
        <w:tblPrEx>
          <w:tblW w:w="5000" w:type="pct"/>
          <w:tblCellMar>
            <w:left w:w="70" w:type="dxa"/>
            <w:right w:w="70" w:type="dxa"/>
          </w:tblCellMar>
          <w:tblPrExChange w:id="8457" w:author="Philippe Hollanda - Oliveira Trust" w:date="2022-07-19T10:08:00Z">
            <w:tblPrEx>
              <w:tblW w:w="5000" w:type="pct"/>
              <w:tblCellMar>
                <w:left w:w="70" w:type="dxa"/>
                <w:right w:w="70" w:type="dxa"/>
              </w:tblCellMar>
            </w:tblPrEx>
          </w:tblPrExChange>
        </w:tblPrEx>
        <w:trPr>
          <w:trHeight w:val="1785"/>
          <w:trPrChange w:id="84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8C2531" w14:textId="50E5BD5D" w:rsidR="008601AF" w:rsidRPr="008601AF" w:rsidRDefault="008601AF" w:rsidP="003C2C2A">
            <w:pPr>
              <w:jc w:val="center"/>
              <w:rPr>
                <w:rFonts w:ascii="Trebuchet MS" w:hAnsi="Trebuchet MS" w:cs="Arial"/>
                <w:color w:val="000000"/>
                <w:sz w:val="20"/>
                <w:szCs w:val="20"/>
                <w:lang w:bidi="th-TH"/>
              </w:rPr>
            </w:pPr>
            <w:del w:id="846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7B8B44" w14:textId="1A9B3FA8" w:rsidR="008601AF" w:rsidRPr="008601AF" w:rsidRDefault="008601AF" w:rsidP="003C2C2A">
            <w:pPr>
              <w:jc w:val="center"/>
              <w:rPr>
                <w:rFonts w:ascii="Trebuchet MS" w:hAnsi="Trebuchet MS" w:cs="Arial"/>
                <w:color w:val="000000"/>
                <w:sz w:val="20"/>
                <w:szCs w:val="20"/>
                <w:lang w:bidi="th-TH"/>
              </w:rPr>
            </w:pPr>
            <w:del w:id="8462" w:author="Philippe Hollanda - Oliveira Trust" w:date="2022-07-19T10:08:00Z">
              <w:r w:rsidRPr="008601AF" w:rsidDel="00627AA0">
                <w:rPr>
                  <w:rFonts w:ascii="Trebuchet MS" w:hAnsi="Trebuchet MS" w:cs="Arial"/>
                  <w:color w:val="000000"/>
                  <w:sz w:val="20"/>
                  <w:szCs w:val="20"/>
                  <w:lang w:bidi="th-TH"/>
                </w:rPr>
                <w:delText>24/12/2021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9A679A" w14:textId="7F3E7855" w:rsidR="008601AF" w:rsidRPr="008601AF" w:rsidRDefault="008601AF" w:rsidP="003C2C2A">
            <w:pPr>
              <w:jc w:val="center"/>
              <w:rPr>
                <w:rFonts w:ascii="Trebuchet MS" w:hAnsi="Trebuchet MS" w:cs="Arial"/>
                <w:color w:val="000000"/>
                <w:sz w:val="20"/>
                <w:szCs w:val="20"/>
                <w:lang w:bidi="th-TH"/>
              </w:rPr>
            </w:pPr>
            <w:del w:id="8464" w:author="Philippe Hollanda - Oliveira Trust" w:date="2022-07-19T10:08:00Z">
              <w:r w:rsidRPr="008601AF" w:rsidDel="00627AA0">
                <w:rPr>
                  <w:rFonts w:ascii="Trebuchet MS" w:hAnsi="Trebuchet MS" w:cs="Arial"/>
                  <w:color w:val="000000"/>
                  <w:sz w:val="20"/>
                  <w:szCs w:val="20"/>
                  <w:lang w:bidi="th-TH"/>
                </w:rPr>
                <w:delText>R$ 2.365,50</w:delText>
              </w:r>
            </w:del>
          </w:p>
        </w:tc>
      </w:tr>
      <w:tr w:rsidR="008601AF" w:rsidRPr="008601AF" w14:paraId="4AF4FA12" w14:textId="77777777" w:rsidTr="00627AA0">
        <w:tblPrEx>
          <w:tblW w:w="5000" w:type="pct"/>
          <w:tblCellMar>
            <w:left w:w="70" w:type="dxa"/>
            <w:right w:w="70" w:type="dxa"/>
          </w:tblCellMar>
          <w:tblPrExChange w:id="8465" w:author="Philippe Hollanda - Oliveira Trust" w:date="2022-07-19T10:08:00Z">
            <w:tblPrEx>
              <w:tblW w:w="5000" w:type="pct"/>
              <w:tblCellMar>
                <w:left w:w="70" w:type="dxa"/>
                <w:right w:w="70" w:type="dxa"/>
              </w:tblCellMar>
            </w:tblPrEx>
          </w:tblPrExChange>
        </w:tblPrEx>
        <w:trPr>
          <w:trHeight w:val="1785"/>
          <w:trPrChange w:id="84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D1C98B" w14:textId="5F4D3D92" w:rsidR="008601AF" w:rsidRPr="008601AF" w:rsidRDefault="008601AF" w:rsidP="003C2C2A">
            <w:pPr>
              <w:jc w:val="center"/>
              <w:rPr>
                <w:rFonts w:ascii="Trebuchet MS" w:hAnsi="Trebuchet MS" w:cs="Arial"/>
                <w:color w:val="000000"/>
                <w:sz w:val="20"/>
                <w:szCs w:val="20"/>
                <w:lang w:bidi="th-TH"/>
              </w:rPr>
            </w:pPr>
            <w:del w:id="846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2D9777" w14:textId="191BEC84" w:rsidR="008601AF" w:rsidRPr="008601AF" w:rsidRDefault="008601AF" w:rsidP="003C2C2A">
            <w:pPr>
              <w:jc w:val="center"/>
              <w:rPr>
                <w:rFonts w:ascii="Trebuchet MS" w:hAnsi="Trebuchet MS" w:cs="Arial"/>
                <w:color w:val="000000"/>
                <w:sz w:val="20"/>
                <w:szCs w:val="20"/>
                <w:lang w:bidi="th-TH"/>
              </w:rPr>
            </w:pPr>
            <w:del w:id="8470"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186C06" w14:textId="11021CEA" w:rsidR="008601AF" w:rsidRPr="008601AF" w:rsidRDefault="008601AF" w:rsidP="003C2C2A">
            <w:pPr>
              <w:jc w:val="center"/>
              <w:rPr>
                <w:rFonts w:ascii="Trebuchet MS" w:hAnsi="Trebuchet MS" w:cs="Arial"/>
                <w:color w:val="000000"/>
                <w:sz w:val="20"/>
                <w:szCs w:val="20"/>
                <w:lang w:bidi="th-TH"/>
              </w:rPr>
            </w:pPr>
            <w:del w:id="8472" w:author="Philippe Hollanda - Oliveira Trust" w:date="2022-07-19T10:08:00Z">
              <w:r w:rsidRPr="008601AF" w:rsidDel="00627AA0">
                <w:rPr>
                  <w:rFonts w:ascii="Trebuchet MS" w:hAnsi="Trebuchet MS" w:cs="Arial"/>
                  <w:color w:val="000000"/>
                  <w:sz w:val="20"/>
                  <w:szCs w:val="20"/>
                  <w:lang w:bidi="th-TH"/>
                </w:rPr>
                <w:delText>R$ 2.520,00</w:delText>
              </w:r>
            </w:del>
          </w:p>
        </w:tc>
      </w:tr>
      <w:tr w:rsidR="008601AF" w:rsidRPr="008601AF" w14:paraId="32863256" w14:textId="77777777" w:rsidTr="00627AA0">
        <w:tblPrEx>
          <w:tblW w:w="5000" w:type="pct"/>
          <w:tblCellMar>
            <w:left w:w="70" w:type="dxa"/>
            <w:right w:w="70" w:type="dxa"/>
          </w:tblCellMar>
          <w:tblPrExChange w:id="8473" w:author="Philippe Hollanda - Oliveira Trust" w:date="2022-07-19T10:08:00Z">
            <w:tblPrEx>
              <w:tblW w:w="5000" w:type="pct"/>
              <w:tblCellMar>
                <w:left w:w="70" w:type="dxa"/>
                <w:right w:w="70" w:type="dxa"/>
              </w:tblCellMar>
            </w:tblPrEx>
          </w:tblPrExChange>
        </w:tblPrEx>
        <w:trPr>
          <w:trHeight w:val="1785"/>
          <w:trPrChange w:id="84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2A60DA" w14:textId="6C18F160" w:rsidR="008601AF" w:rsidRPr="008601AF" w:rsidRDefault="008601AF" w:rsidP="003C2C2A">
            <w:pPr>
              <w:jc w:val="center"/>
              <w:rPr>
                <w:rFonts w:ascii="Trebuchet MS" w:hAnsi="Trebuchet MS" w:cs="Arial"/>
                <w:color w:val="000000"/>
                <w:sz w:val="20"/>
                <w:szCs w:val="20"/>
                <w:lang w:bidi="th-TH"/>
              </w:rPr>
            </w:pPr>
            <w:del w:id="847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D25CA4" w14:textId="7F013346" w:rsidR="008601AF" w:rsidRPr="008601AF" w:rsidRDefault="008601AF" w:rsidP="003C2C2A">
            <w:pPr>
              <w:jc w:val="center"/>
              <w:rPr>
                <w:rFonts w:ascii="Trebuchet MS" w:hAnsi="Trebuchet MS" w:cs="Arial"/>
                <w:color w:val="000000"/>
                <w:sz w:val="20"/>
                <w:szCs w:val="20"/>
                <w:lang w:bidi="th-TH"/>
              </w:rPr>
            </w:pPr>
            <w:del w:id="8478"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38EA6D" w14:textId="313FFE07" w:rsidR="008601AF" w:rsidRPr="008601AF" w:rsidRDefault="008601AF" w:rsidP="003C2C2A">
            <w:pPr>
              <w:jc w:val="center"/>
              <w:rPr>
                <w:rFonts w:ascii="Trebuchet MS" w:hAnsi="Trebuchet MS" w:cs="Arial"/>
                <w:color w:val="000000"/>
                <w:sz w:val="20"/>
                <w:szCs w:val="20"/>
                <w:lang w:bidi="th-TH"/>
              </w:rPr>
            </w:pPr>
            <w:del w:id="8480" w:author="Philippe Hollanda - Oliveira Trust" w:date="2022-07-19T10:08:00Z">
              <w:r w:rsidRPr="008601AF" w:rsidDel="00627AA0">
                <w:rPr>
                  <w:rFonts w:ascii="Trebuchet MS" w:hAnsi="Trebuchet MS" w:cs="Arial"/>
                  <w:color w:val="000000"/>
                  <w:sz w:val="20"/>
                  <w:szCs w:val="20"/>
                  <w:lang w:bidi="th-TH"/>
                </w:rPr>
                <w:delText>R$ 1.801,00</w:delText>
              </w:r>
            </w:del>
          </w:p>
        </w:tc>
      </w:tr>
      <w:tr w:rsidR="008601AF" w:rsidRPr="008601AF" w14:paraId="1350D391" w14:textId="77777777" w:rsidTr="00627AA0">
        <w:tblPrEx>
          <w:tblW w:w="5000" w:type="pct"/>
          <w:tblCellMar>
            <w:left w:w="70" w:type="dxa"/>
            <w:right w:w="70" w:type="dxa"/>
          </w:tblCellMar>
          <w:tblPrExChange w:id="8481" w:author="Philippe Hollanda - Oliveira Trust" w:date="2022-07-19T10:08:00Z">
            <w:tblPrEx>
              <w:tblW w:w="5000" w:type="pct"/>
              <w:tblCellMar>
                <w:left w:w="70" w:type="dxa"/>
                <w:right w:w="70" w:type="dxa"/>
              </w:tblCellMar>
            </w:tblPrEx>
          </w:tblPrExChange>
        </w:tblPrEx>
        <w:trPr>
          <w:trHeight w:val="1785"/>
          <w:trPrChange w:id="84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45E5CE" w14:textId="74C2124D" w:rsidR="008601AF" w:rsidRPr="008601AF" w:rsidRDefault="008601AF" w:rsidP="003C2C2A">
            <w:pPr>
              <w:jc w:val="center"/>
              <w:rPr>
                <w:rFonts w:ascii="Trebuchet MS" w:hAnsi="Trebuchet MS" w:cs="Arial"/>
                <w:color w:val="000000"/>
                <w:sz w:val="20"/>
                <w:szCs w:val="20"/>
                <w:lang w:bidi="th-TH"/>
              </w:rPr>
            </w:pPr>
            <w:del w:id="8484"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8E0480" w14:textId="18183BFD" w:rsidR="008601AF" w:rsidRPr="008601AF" w:rsidRDefault="008601AF" w:rsidP="003C2C2A">
            <w:pPr>
              <w:jc w:val="center"/>
              <w:rPr>
                <w:rFonts w:ascii="Trebuchet MS" w:hAnsi="Trebuchet MS" w:cs="Arial"/>
                <w:color w:val="000000"/>
                <w:sz w:val="20"/>
                <w:szCs w:val="20"/>
                <w:lang w:bidi="th-TH"/>
              </w:rPr>
            </w:pPr>
            <w:del w:id="8486" w:author="Philippe Hollanda - Oliveira Trust" w:date="2022-07-19T10:08:00Z">
              <w:r w:rsidRPr="008601AF" w:rsidDel="00627AA0">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4F7538" w14:textId="13F0CDEA" w:rsidR="008601AF" w:rsidRPr="008601AF" w:rsidRDefault="008601AF" w:rsidP="003C2C2A">
            <w:pPr>
              <w:jc w:val="center"/>
              <w:rPr>
                <w:rFonts w:ascii="Trebuchet MS" w:hAnsi="Trebuchet MS" w:cs="Arial"/>
                <w:color w:val="000000"/>
                <w:sz w:val="20"/>
                <w:szCs w:val="20"/>
                <w:lang w:bidi="th-TH"/>
              </w:rPr>
            </w:pPr>
            <w:del w:id="8488" w:author="Philippe Hollanda - Oliveira Trust" w:date="2022-07-19T10:08:00Z">
              <w:r w:rsidRPr="008601AF" w:rsidDel="00627AA0">
                <w:rPr>
                  <w:rFonts w:ascii="Trebuchet MS" w:hAnsi="Trebuchet MS" w:cs="Arial"/>
                  <w:color w:val="000000"/>
                  <w:sz w:val="20"/>
                  <w:szCs w:val="20"/>
                  <w:lang w:bidi="th-TH"/>
                </w:rPr>
                <w:delText>R$ 1.700,00</w:delText>
              </w:r>
            </w:del>
          </w:p>
        </w:tc>
      </w:tr>
      <w:tr w:rsidR="008601AF" w:rsidRPr="008601AF" w14:paraId="5271216F" w14:textId="77777777" w:rsidTr="00627AA0">
        <w:tblPrEx>
          <w:tblW w:w="5000" w:type="pct"/>
          <w:tblCellMar>
            <w:left w:w="70" w:type="dxa"/>
            <w:right w:w="70" w:type="dxa"/>
          </w:tblCellMar>
          <w:tblPrExChange w:id="8489" w:author="Philippe Hollanda - Oliveira Trust" w:date="2022-07-19T10:08:00Z">
            <w:tblPrEx>
              <w:tblW w:w="5000" w:type="pct"/>
              <w:tblCellMar>
                <w:left w:w="70" w:type="dxa"/>
                <w:right w:w="70" w:type="dxa"/>
              </w:tblCellMar>
            </w:tblPrEx>
          </w:tblPrExChange>
        </w:tblPrEx>
        <w:trPr>
          <w:trHeight w:val="1785"/>
          <w:trPrChange w:id="84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D11C92" w14:textId="15CD716D" w:rsidR="008601AF" w:rsidRPr="008601AF" w:rsidRDefault="008601AF" w:rsidP="003C2C2A">
            <w:pPr>
              <w:jc w:val="center"/>
              <w:rPr>
                <w:rFonts w:ascii="Trebuchet MS" w:hAnsi="Trebuchet MS" w:cs="Arial"/>
                <w:color w:val="000000"/>
                <w:sz w:val="20"/>
                <w:szCs w:val="20"/>
                <w:lang w:bidi="th-TH"/>
              </w:rPr>
            </w:pPr>
            <w:del w:id="8492"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4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41DE09" w14:textId="79ED0B0A" w:rsidR="008601AF" w:rsidRPr="008601AF" w:rsidRDefault="008601AF" w:rsidP="003C2C2A">
            <w:pPr>
              <w:jc w:val="center"/>
              <w:rPr>
                <w:rFonts w:ascii="Trebuchet MS" w:hAnsi="Trebuchet MS" w:cs="Arial"/>
                <w:color w:val="000000"/>
                <w:sz w:val="20"/>
                <w:szCs w:val="20"/>
                <w:lang w:bidi="th-TH"/>
              </w:rPr>
            </w:pPr>
            <w:del w:id="8494"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4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EFE6AC" w14:textId="5445196B" w:rsidR="008601AF" w:rsidRPr="008601AF" w:rsidRDefault="008601AF" w:rsidP="003C2C2A">
            <w:pPr>
              <w:jc w:val="center"/>
              <w:rPr>
                <w:rFonts w:ascii="Trebuchet MS" w:hAnsi="Trebuchet MS" w:cs="Arial"/>
                <w:color w:val="000000"/>
                <w:sz w:val="20"/>
                <w:szCs w:val="20"/>
                <w:lang w:bidi="th-TH"/>
              </w:rPr>
            </w:pPr>
            <w:del w:id="8496" w:author="Philippe Hollanda - Oliveira Trust" w:date="2022-07-19T10:08:00Z">
              <w:r w:rsidRPr="008601AF" w:rsidDel="00627AA0">
                <w:rPr>
                  <w:rFonts w:ascii="Trebuchet MS" w:hAnsi="Trebuchet MS" w:cs="Arial"/>
                  <w:color w:val="000000"/>
                  <w:sz w:val="20"/>
                  <w:szCs w:val="20"/>
                  <w:lang w:bidi="th-TH"/>
                </w:rPr>
                <w:delText>R$ 1.215,10</w:delText>
              </w:r>
            </w:del>
          </w:p>
        </w:tc>
      </w:tr>
      <w:tr w:rsidR="008601AF" w:rsidRPr="008601AF" w14:paraId="402DD1FE" w14:textId="77777777" w:rsidTr="00627AA0">
        <w:tblPrEx>
          <w:tblW w:w="5000" w:type="pct"/>
          <w:tblCellMar>
            <w:left w:w="70" w:type="dxa"/>
            <w:right w:w="70" w:type="dxa"/>
          </w:tblCellMar>
          <w:tblPrExChange w:id="8497" w:author="Philippe Hollanda - Oliveira Trust" w:date="2022-07-19T10:08:00Z">
            <w:tblPrEx>
              <w:tblW w:w="5000" w:type="pct"/>
              <w:tblCellMar>
                <w:left w:w="70" w:type="dxa"/>
                <w:right w:w="70" w:type="dxa"/>
              </w:tblCellMar>
            </w:tblPrEx>
          </w:tblPrExChange>
        </w:tblPrEx>
        <w:trPr>
          <w:trHeight w:val="1785"/>
          <w:trPrChange w:id="84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4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1C8E11" w14:textId="124DD17D" w:rsidR="008601AF" w:rsidRPr="008601AF" w:rsidRDefault="008601AF" w:rsidP="003C2C2A">
            <w:pPr>
              <w:jc w:val="center"/>
              <w:rPr>
                <w:rFonts w:ascii="Trebuchet MS" w:hAnsi="Trebuchet MS" w:cs="Arial"/>
                <w:color w:val="000000"/>
                <w:sz w:val="20"/>
                <w:szCs w:val="20"/>
                <w:lang w:bidi="th-TH"/>
              </w:rPr>
            </w:pPr>
            <w:del w:id="8500"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5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830DD9" w14:textId="5F3F1678" w:rsidR="008601AF" w:rsidRPr="008601AF" w:rsidRDefault="008601AF" w:rsidP="003C2C2A">
            <w:pPr>
              <w:jc w:val="center"/>
              <w:rPr>
                <w:rFonts w:ascii="Trebuchet MS" w:hAnsi="Trebuchet MS" w:cs="Arial"/>
                <w:color w:val="000000"/>
                <w:sz w:val="20"/>
                <w:szCs w:val="20"/>
                <w:lang w:bidi="th-TH"/>
              </w:rPr>
            </w:pPr>
            <w:del w:id="8502"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B71859" w14:textId="05852091" w:rsidR="008601AF" w:rsidRPr="008601AF" w:rsidRDefault="008601AF" w:rsidP="003C2C2A">
            <w:pPr>
              <w:jc w:val="center"/>
              <w:rPr>
                <w:rFonts w:ascii="Trebuchet MS" w:hAnsi="Trebuchet MS" w:cs="Arial"/>
                <w:color w:val="000000"/>
                <w:sz w:val="20"/>
                <w:szCs w:val="20"/>
                <w:lang w:bidi="th-TH"/>
              </w:rPr>
            </w:pPr>
            <w:del w:id="8504" w:author="Philippe Hollanda - Oliveira Trust" w:date="2022-07-19T10:08:00Z">
              <w:r w:rsidRPr="008601AF" w:rsidDel="00627AA0">
                <w:rPr>
                  <w:rFonts w:ascii="Trebuchet MS" w:hAnsi="Trebuchet MS" w:cs="Arial"/>
                  <w:color w:val="000000"/>
                  <w:sz w:val="20"/>
                  <w:szCs w:val="20"/>
                  <w:lang w:bidi="th-TH"/>
                </w:rPr>
                <w:delText>R$ 1.970,00</w:delText>
              </w:r>
            </w:del>
          </w:p>
        </w:tc>
      </w:tr>
      <w:tr w:rsidR="008601AF" w:rsidRPr="008601AF" w14:paraId="0FBF8966" w14:textId="77777777" w:rsidTr="00627AA0">
        <w:tblPrEx>
          <w:tblW w:w="5000" w:type="pct"/>
          <w:tblCellMar>
            <w:left w:w="70" w:type="dxa"/>
            <w:right w:w="70" w:type="dxa"/>
          </w:tblCellMar>
          <w:tblPrExChange w:id="8505" w:author="Philippe Hollanda - Oliveira Trust" w:date="2022-07-19T10:08:00Z">
            <w:tblPrEx>
              <w:tblW w:w="5000" w:type="pct"/>
              <w:tblCellMar>
                <w:left w:w="70" w:type="dxa"/>
                <w:right w:w="70" w:type="dxa"/>
              </w:tblCellMar>
            </w:tblPrEx>
          </w:tblPrExChange>
        </w:tblPrEx>
        <w:trPr>
          <w:trHeight w:val="1785"/>
          <w:trPrChange w:id="85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5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DDD7F0" w14:textId="219DEF80" w:rsidR="008601AF" w:rsidRPr="008601AF" w:rsidRDefault="008601AF" w:rsidP="003C2C2A">
            <w:pPr>
              <w:jc w:val="center"/>
              <w:rPr>
                <w:rFonts w:ascii="Trebuchet MS" w:hAnsi="Trebuchet MS" w:cs="Arial"/>
                <w:color w:val="000000"/>
                <w:sz w:val="20"/>
                <w:szCs w:val="20"/>
                <w:lang w:bidi="th-TH"/>
              </w:rPr>
            </w:pPr>
            <w:del w:id="850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5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B1E3C9" w14:textId="61B2C0DE" w:rsidR="008601AF" w:rsidRPr="008601AF" w:rsidRDefault="008601AF" w:rsidP="003C2C2A">
            <w:pPr>
              <w:jc w:val="center"/>
              <w:rPr>
                <w:rFonts w:ascii="Trebuchet MS" w:hAnsi="Trebuchet MS" w:cs="Arial"/>
                <w:color w:val="000000"/>
                <w:sz w:val="20"/>
                <w:szCs w:val="20"/>
                <w:lang w:bidi="th-TH"/>
              </w:rPr>
            </w:pPr>
            <w:del w:id="8510"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7C6872" w14:textId="4E6A5E5C" w:rsidR="008601AF" w:rsidRPr="008601AF" w:rsidRDefault="008601AF" w:rsidP="003C2C2A">
            <w:pPr>
              <w:jc w:val="center"/>
              <w:rPr>
                <w:rFonts w:ascii="Trebuchet MS" w:hAnsi="Trebuchet MS" w:cs="Arial"/>
                <w:color w:val="000000"/>
                <w:sz w:val="20"/>
                <w:szCs w:val="20"/>
                <w:lang w:bidi="th-TH"/>
              </w:rPr>
            </w:pPr>
            <w:del w:id="8512" w:author="Philippe Hollanda - Oliveira Trust" w:date="2022-07-19T10:08:00Z">
              <w:r w:rsidRPr="008601AF" w:rsidDel="00627AA0">
                <w:rPr>
                  <w:rFonts w:ascii="Trebuchet MS" w:hAnsi="Trebuchet MS" w:cs="Arial"/>
                  <w:color w:val="000000"/>
                  <w:sz w:val="20"/>
                  <w:szCs w:val="20"/>
                  <w:lang w:bidi="th-TH"/>
                </w:rPr>
                <w:delText>R$ 1.339,20</w:delText>
              </w:r>
            </w:del>
          </w:p>
        </w:tc>
      </w:tr>
      <w:tr w:rsidR="008601AF" w:rsidRPr="008601AF" w14:paraId="66B133F0" w14:textId="77777777" w:rsidTr="00627AA0">
        <w:tblPrEx>
          <w:tblW w:w="5000" w:type="pct"/>
          <w:tblCellMar>
            <w:left w:w="70" w:type="dxa"/>
            <w:right w:w="70" w:type="dxa"/>
          </w:tblCellMar>
          <w:tblPrExChange w:id="8513" w:author="Philippe Hollanda - Oliveira Trust" w:date="2022-07-19T10:08:00Z">
            <w:tblPrEx>
              <w:tblW w:w="5000" w:type="pct"/>
              <w:tblCellMar>
                <w:left w:w="70" w:type="dxa"/>
                <w:right w:w="70" w:type="dxa"/>
              </w:tblCellMar>
            </w:tblPrEx>
          </w:tblPrExChange>
        </w:tblPrEx>
        <w:trPr>
          <w:trHeight w:val="1785"/>
          <w:trPrChange w:id="8514"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8515"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06D96F" w14:textId="3D7A3683" w:rsidR="008601AF" w:rsidRPr="008601AF" w:rsidRDefault="008601AF" w:rsidP="003C2C2A">
            <w:pPr>
              <w:jc w:val="center"/>
              <w:rPr>
                <w:rFonts w:ascii="Trebuchet MS" w:hAnsi="Trebuchet MS" w:cs="Arial"/>
                <w:color w:val="000000"/>
                <w:sz w:val="20"/>
                <w:szCs w:val="20"/>
                <w:lang w:bidi="th-TH"/>
              </w:rPr>
            </w:pPr>
            <w:del w:id="8516" w:author="Philippe Hollanda - Oliveira Trust" w:date="2022-07-19T10:08:00Z">
              <w:r w:rsidRPr="008601AF" w:rsidDel="00627AA0">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5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D046D3" w14:textId="7DC65A11" w:rsidR="008601AF" w:rsidRPr="008601AF" w:rsidRDefault="008601AF" w:rsidP="003C2C2A">
            <w:pPr>
              <w:jc w:val="center"/>
              <w:rPr>
                <w:rFonts w:ascii="Trebuchet MS" w:hAnsi="Trebuchet MS" w:cs="Arial"/>
                <w:color w:val="000000"/>
                <w:sz w:val="20"/>
                <w:szCs w:val="20"/>
                <w:lang w:bidi="th-TH"/>
              </w:rPr>
            </w:pPr>
            <w:del w:id="8518" w:author="Philippe Hollanda - Oliveira Trust" w:date="2022-07-19T10:08:00Z">
              <w:r w:rsidRPr="008601AF" w:rsidDel="00627AA0">
                <w:rPr>
                  <w:rFonts w:ascii="Trebuchet MS" w:hAnsi="Trebuchet MS" w:cs="Arial"/>
                  <w:color w:val="000000"/>
                  <w:sz w:val="20"/>
                  <w:szCs w:val="20"/>
                  <w:lang w:bidi="th-TH"/>
                </w:rPr>
                <w:delText>24/12/2021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39DBC7" w14:textId="00BD6B34" w:rsidR="008601AF" w:rsidRPr="008601AF" w:rsidRDefault="008601AF" w:rsidP="003C2C2A">
            <w:pPr>
              <w:jc w:val="center"/>
              <w:rPr>
                <w:rFonts w:ascii="Trebuchet MS" w:hAnsi="Trebuchet MS" w:cs="Arial"/>
                <w:color w:val="000000"/>
                <w:sz w:val="20"/>
                <w:szCs w:val="20"/>
                <w:lang w:bidi="th-TH"/>
              </w:rPr>
            </w:pPr>
            <w:del w:id="8520" w:author="Philippe Hollanda - Oliveira Trust" w:date="2022-07-19T10:08:00Z">
              <w:r w:rsidRPr="008601AF" w:rsidDel="00627AA0">
                <w:rPr>
                  <w:rFonts w:ascii="Trebuchet MS" w:hAnsi="Trebuchet MS" w:cs="Arial"/>
                  <w:color w:val="000000"/>
                  <w:sz w:val="20"/>
                  <w:szCs w:val="20"/>
                  <w:lang w:bidi="th-TH"/>
                </w:rPr>
                <w:delText>R$ 1.265,00</w:delText>
              </w:r>
            </w:del>
          </w:p>
        </w:tc>
      </w:tr>
      <w:tr w:rsidR="008601AF" w:rsidRPr="008601AF" w14:paraId="6EBF8008" w14:textId="77777777" w:rsidTr="00627AA0">
        <w:tblPrEx>
          <w:tblW w:w="5000" w:type="pct"/>
          <w:tblCellMar>
            <w:left w:w="70" w:type="dxa"/>
            <w:right w:w="70" w:type="dxa"/>
          </w:tblCellMar>
          <w:tblPrExChange w:id="8521" w:author="Philippe Hollanda - Oliveira Trust" w:date="2022-07-19T10:08:00Z">
            <w:tblPrEx>
              <w:tblW w:w="5000" w:type="pct"/>
              <w:tblCellMar>
                <w:left w:w="70" w:type="dxa"/>
                <w:right w:w="70" w:type="dxa"/>
              </w:tblCellMar>
            </w:tblPrEx>
          </w:tblPrExChange>
        </w:tblPrEx>
        <w:trPr>
          <w:trHeight w:val="1785"/>
          <w:trPrChange w:id="8522"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523"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722657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524"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9A5F11" w14:textId="1115619A" w:rsidR="008601AF" w:rsidRPr="008601AF" w:rsidRDefault="008601AF" w:rsidP="003C2C2A">
            <w:pPr>
              <w:jc w:val="center"/>
              <w:rPr>
                <w:rFonts w:ascii="Trebuchet MS" w:hAnsi="Trebuchet MS" w:cs="Arial"/>
                <w:color w:val="000000"/>
                <w:sz w:val="20"/>
                <w:szCs w:val="20"/>
                <w:lang w:bidi="th-TH"/>
              </w:rPr>
            </w:pPr>
            <w:del w:id="8525" w:author="Philippe Hollanda - Oliveira Trust" w:date="2022-07-19T10:08:00Z">
              <w:r w:rsidRPr="008601AF" w:rsidDel="00627AA0">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26"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3DDFCC" w14:textId="148A1A08" w:rsidR="008601AF" w:rsidRPr="008601AF" w:rsidRDefault="008601AF" w:rsidP="003C2C2A">
            <w:pPr>
              <w:jc w:val="center"/>
              <w:rPr>
                <w:rFonts w:ascii="Trebuchet MS" w:hAnsi="Trebuchet MS" w:cs="Arial"/>
                <w:color w:val="000000"/>
                <w:sz w:val="20"/>
                <w:szCs w:val="20"/>
                <w:lang w:bidi="th-TH"/>
              </w:rPr>
            </w:pPr>
            <w:del w:id="8527" w:author="Philippe Hollanda - Oliveira Trust" w:date="2022-07-19T10:08:00Z">
              <w:r w:rsidRPr="008601AF" w:rsidDel="00627AA0">
                <w:rPr>
                  <w:rFonts w:ascii="Trebuchet MS" w:hAnsi="Trebuchet MS" w:cs="Arial"/>
                  <w:color w:val="000000"/>
                  <w:sz w:val="20"/>
                  <w:szCs w:val="20"/>
                  <w:lang w:bidi="th-TH"/>
                </w:rPr>
                <w:delText>R$ 1.265,00</w:delText>
              </w:r>
            </w:del>
          </w:p>
        </w:tc>
      </w:tr>
      <w:tr w:rsidR="008601AF" w:rsidRPr="008601AF" w14:paraId="73EE4BFE" w14:textId="77777777" w:rsidTr="00627AA0">
        <w:tblPrEx>
          <w:tblW w:w="5000" w:type="pct"/>
          <w:tblCellMar>
            <w:left w:w="70" w:type="dxa"/>
            <w:right w:w="70" w:type="dxa"/>
          </w:tblCellMar>
          <w:tblPrExChange w:id="8528" w:author="Philippe Hollanda - Oliveira Trust" w:date="2022-07-19T10:08:00Z">
            <w:tblPrEx>
              <w:tblW w:w="5000" w:type="pct"/>
              <w:tblCellMar>
                <w:left w:w="70" w:type="dxa"/>
                <w:right w:w="70" w:type="dxa"/>
              </w:tblCellMar>
            </w:tblPrEx>
          </w:tblPrExChange>
        </w:tblPrEx>
        <w:trPr>
          <w:trHeight w:val="1785"/>
          <w:trPrChange w:id="8529"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530"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39F947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53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0F5FE3" w14:textId="58CA2C5F" w:rsidR="008601AF" w:rsidRPr="008601AF" w:rsidRDefault="008601AF" w:rsidP="003C2C2A">
            <w:pPr>
              <w:jc w:val="center"/>
              <w:rPr>
                <w:rFonts w:ascii="Trebuchet MS" w:hAnsi="Trebuchet MS" w:cs="Arial"/>
                <w:color w:val="000000"/>
                <w:sz w:val="20"/>
                <w:szCs w:val="20"/>
                <w:lang w:bidi="th-TH"/>
              </w:rPr>
            </w:pPr>
            <w:del w:id="8532" w:author="Philippe Hollanda - Oliveira Trust" w:date="2022-07-19T10:08:00Z">
              <w:r w:rsidRPr="008601AF" w:rsidDel="00627AA0">
                <w:rPr>
                  <w:rFonts w:ascii="Trebuchet MS" w:hAnsi="Trebuchet MS" w:cs="Arial"/>
                  <w:color w:val="000000"/>
                  <w:sz w:val="20"/>
                  <w:szCs w:val="20"/>
                  <w:lang w:bidi="th-TH"/>
                </w:rPr>
                <w:delText>24/01/2022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3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DE6C51" w14:textId="7C4E095D" w:rsidR="008601AF" w:rsidRPr="008601AF" w:rsidRDefault="008601AF" w:rsidP="003C2C2A">
            <w:pPr>
              <w:jc w:val="center"/>
              <w:rPr>
                <w:rFonts w:ascii="Trebuchet MS" w:hAnsi="Trebuchet MS" w:cs="Arial"/>
                <w:color w:val="000000"/>
                <w:sz w:val="20"/>
                <w:szCs w:val="20"/>
                <w:lang w:bidi="th-TH"/>
              </w:rPr>
            </w:pPr>
            <w:del w:id="8534" w:author="Philippe Hollanda - Oliveira Trust" w:date="2022-07-19T10:08:00Z">
              <w:r w:rsidRPr="008601AF" w:rsidDel="00627AA0">
                <w:rPr>
                  <w:rFonts w:ascii="Trebuchet MS" w:hAnsi="Trebuchet MS" w:cs="Arial"/>
                  <w:color w:val="000000"/>
                  <w:sz w:val="20"/>
                  <w:szCs w:val="20"/>
                  <w:lang w:bidi="th-TH"/>
                </w:rPr>
                <w:delText>R$ 1.265,00</w:delText>
              </w:r>
            </w:del>
          </w:p>
        </w:tc>
      </w:tr>
      <w:tr w:rsidR="008601AF" w:rsidRPr="008601AF" w14:paraId="426DBD9D" w14:textId="77777777" w:rsidTr="00627AA0">
        <w:tblPrEx>
          <w:tblW w:w="5000" w:type="pct"/>
          <w:tblCellMar>
            <w:left w:w="70" w:type="dxa"/>
            <w:right w:w="70" w:type="dxa"/>
          </w:tblCellMar>
          <w:tblPrExChange w:id="8535" w:author="Philippe Hollanda - Oliveira Trust" w:date="2022-07-19T10:08:00Z">
            <w:tblPrEx>
              <w:tblW w:w="5000" w:type="pct"/>
              <w:tblCellMar>
                <w:left w:w="70" w:type="dxa"/>
                <w:right w:w="70" w:type="dxa"/>
              </w:tblCellMar>
            </w:tblPrEx>
          </w:tblPrExChange>
        </w:tblPrEx>
        <w:trPr>
          <w:trHeight w:val="1785"/>
          <w:trPrChange w:id="8536"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8537"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E6570C" w14:textId="18C4E53A" w:rsidR="008601AF" w:rsidRPr="008601AF" w:rsidRDefault="008601AF" w:rsidP="003C2C2A">
            <w:pPr>
              <w:jc w:val="center"/>
              <w:rPr>
                <w:rFonts w:ascii="Trebuchet MS" w:hAnsi="Trebuchet MS" w:cs="Arial"/>
                <w:color w:val="000000"/>
                <w:sz w:val="20"/>
                <w:szCs w:val="20"/>
                <w:lang w:bidi="th-TH"/>
              </w:rPr>
            </w:pPr>
            <w:del w:id="8538"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53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A61FED" w14:textId="45D85F18" w:rsidR="008601AF" w:rsidRPr="008601AF" w:rsidRDefault="008601AF" w:rsidP="003C2C2A">
            <w:pPr>
              <w:jc w:val="center"/>
              <w:rPr>
                <w:rFonts w:ascii="Trebuchet MS" w:hAnsi="Trebuchet MS" w:cs="Arial"/>
                <w:color w:val="000000"/>
                <w:sz w:val="20"/>
                <w:szCs w:val="20"/>
                <w:lang w:bidi="th-TH"/>
              </w:rPr>
            </w:pPr>
            <w:del w:id="8540" w:author="Philippe Hollanda - Oliveira Trust" w:date="2022-07-19T10:08:00Z">
              <w:r w:rsidRPr="008601AF" w:rsidDel="00627AA0">
                <w:rPr>
                  <w:rFonts w:ascii="Trebuchet MS" w:hAnsi="Trebuchet MS" w:cs="Arial"/>
                  <w:color w:val="000000"/>
                  <w:sz w:val="20"/>
                  <w:szCs w:val="20"/>
                  <w:lang w:bidi="th-TH"/>
                </w:rPr>
                <w:delText>16/12/2021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4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23CC9E" w14:textId="5F150E74" w:rsidR="008601AF" w:rsidRPr="008601AF" w:rsidRDefault="008601AF" w:rsidP="003C2C2A">
            <w:pPr>
              <w:jc w:val="center"/>
              <w:rPr>
                <w:rFonts w:ascii="Trebuchet MS" w:hAnsi="Trebuchet MS" w:cs="Arial"/>
                <w:color w:val="000000"/>
                <w:sz w:val="20"/>
                <w:szCs w:val="20"/>
                <w:lang w:bidi="th-TH"/>
              </w:rPr>
            </w:pPr>
            <w:del w:id="8542" w:author="Philippe Hollanda - Oliveira Trust" w:date="2022-07-19T10:08:00Z">
              <w:r w:rsidRPr="008601AF" w:rsidDel="00627AA0">
                <w:rPr>
                  <w:rFonts w:ascii="Trebuchet MS" w:hAnsi="Trebuchet MS" w:cs="Arial"/>
                  <w:color w:val="000000"/>
                  <w:sz w:val="20"/>
                  <w:szCs w:val="20"/>
                  <w:lang w:bidi="th-TH"/>
                </w:rPr>
                <w:delText>R$ 663,08</w:delText>
              </w:r>
            </w:del>
          </w:p>
        </w:tc>
      </w:tr>
      <w:tr w:rsidR="008601AF" w:rsidRPr="008601AF" w14:paraId="53CC4062" w14:textId="77777777" w:rsidTr="00627AA0">
        <w:tblPrEx>
          <w:tblW w:w="5000" w:type="pct"/>
          <w:tblCellMar>
            <w:left w:w="70" w:type="dxa"/>
            <w:right w:w="70" w:type="dxa"/>
          </w:tblCellMar>
          <w:tblPrExChange w:id="8543" w:author="Philippe Hollanda - Oliveira Trust" w:date="2022-07-19T10:08:00Z">
            <w:tblPrEx>
              <w:tblW w:w="5000" w:type="pct"/>
              <w:tblCellMar>
                <w:left w:w="70" w:type="dxa"/>
                <w:right w:w="70" w:type="dxa"/>
              </w:tblCellMar>
            </w:tblPrEx>
          </w:tblPrExChange>
        </w:tblPrEx>
        <w:trPr>
          <w:trHeight w:val="1785"/>
          <w:trPrChange w:id="8544"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545"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70FFF5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546"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C25A49" w14:textId="4A7EC0FC" w:rsidR="008601AF" w:rsidRPr="008601AF" w:rsidRDefault="008601AF" w:rsidP="003C2C2A">
            <w:pPr>
              <w:jc w:val="center"/>
              <w:rPr>
                <w:rFonts w:ascii="Trebuchet MS" w:hAnsi="Trebuchet MS" w:cs="Arial"/>
                <w:color w:val="000000"/>
                <w:sz w:val="20"/>
                <w:szCs w:val="20"/>
                <w:lang w:bidi="th-TH"/>
              </w:rPr>
            </w:pPr>
            <w:del w:id="8547"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48"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0E5B2A" w14:textId="549A9CD0" w:rsidR="008601AF" w:rsidRPr="008601AF" w:rsidRDefault="008601AF" w:rsidP="003C2C2A">
            <w:pPr>
              <w:jc w:val="center"/>
              <w:rPr>
                <w:rFonts w:ascii="Trebuchet MS" w:hAnsi="Trebuchet MS" w:cs="Arial"/>
                <w:color w:val="000000"/>
                <w:sz w:val="20"/>
                <w:szCs w:val="20"/>
                <w:lang w:bidi="th-TH"/>
              </w:rPr>
            </w:pPr>
            <w:del w:id="8549" w:author="Philippe Hollanda - Oliveira Trust" w:date="2022-07-19T10:08:00Z">
              <w:r w:rsidRPr="008601AF" w:rsidDel="00627AA0">
                <w:rPr>
                  <w:rFonts w:ascii="Trebuchet MS" w:hAnsi="Trebuchet MS" w:cs="Arial"/>
                  <w:color w:val="000000"/>
                  <w:sz w:val="20"/>
                  <w:szCs w:val="20"/>
                  <w:lang w:bidi="th-TH"/>
                </w:rPr>
                <w:delText>R$ 663,07</w:delText>
              </w:r>
            </w:del>
          </w:p>
        </w:tc>
      </w:tr>
      <w:tr w:rsidR="008601AF" w:rsidRPr="008601AF" w14:paraId="59AADE9F" w14:textId="77777777" w:rsidTr="00627AA0">
        <w:tblPrEx>
          <w:tblW w:w="5000" w:type="pct"/>
          <w:tblCellMar>
            <w:left w:w="70" w:type="dxa"/>
            <w:right w:w="70" w:type="dxa"/>
          </w:tblCellMar>
          <w:tblPrExChange w:id="8550" w:author="Philippe Hollanda - Oliveira Trust" w:date="2022-07-19T10:08:00Z">
            <w:tblPrEx>
              <w:tblW w:w="5000" w:type="pct"/>
              <w:tblCellMar>
                <w:left w:w="70" w:type="dxa"/>
                <w:right w:w="70" w:type="dxa"/>
              </w:tblCellMar>
            </w:tblPrEx>
          </w:tblPrExChange>
        </w:tblPrEx>
        <w:trPr>
          <w:trHeight w:val="1785"/>
          <w:trPrChange w:id="8551"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552"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DCEDF8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5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62BF92" w14:textId="5455EB00" w:rsidR="008601AF" w:rsidRPr="008601AF" w:rsidRDefault="008601AF" w:rsidP="003C2C2A">
            <w:pPr>
              <w:jc w:val="center"/>
              <w:rPr>
                <w:rFonts w:ascii="Trebuchet MS" w:hAnsi="Trebuchet MS" w:cs="Arial"/>
                <w:color w:val="000000"/>
                <w:sz w:val="20"/>
                <w:szCs w:val="20"/>
                <w:lang w:bidi="th-TH"/>
              </w:rPr>
            </w:pPr>
            <w:del w:id="8554" w:author="Philippe Hollanda - Oliveira Trust" w:date="2022-07-19T10:08:00Z">
              <w:r w:rsidRPr="008601AF" w:rsidDel="00627AA0">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5C2958" w14:textId="7BBE7330" w:rsidR="008601AF" w:rsidRPr="008601AF" w:rsidRDefault="008601AF" w:rsidP="003C2C2A">
            <w:pPr>
              <w:jc w:val="center"/>
              <w:rPr>
                <w:rFonts w:ascii="Trebuchet MS" w:hAnsi="Trebuchet MS" w:cs="Arial"/>
                <w:color w:val="000000"/>
                <w:sz w:val="20"/>
                <w:szCs w:val="20"/>
                <w:lang w:bidi="th-TH"/>
              </w:rPr>
            </w:pPr>
            <w:del w:id="8556" w:author="Philippe Hollanda - Oliveira Trust" w:date="2022-07-19T10:08:00Z">
              <w:r w:rsidRPr="008601AF" w:rsidDel="00627AA0">
                <w:rPr>
                  <w:rFonts w:ascii="Trebuchet MS" w:hAnsi="Trebuchet MS" w:cs="Arial"/>
                  <w:color w:val="000000"/>
                  <w:sz w:val="20"/>
                  <w:szCs w:val="20"/>
                  <w:lang w:bidi="th-TH"/>
                </w:rPr>
                <w:delText>R$ 663,07</w:delText>
              </w:r>
            </w:del>
          </w:p>
        </w:tc>
      </w:tr>
      <w:tr w:rsidR="008601AF" w:rsidRPr="008601AF" w14:paraId="2CA0D6FE" w14:textId="77777777" w:rsidTr="00627AA0">
        <w:tblPrEx>
          <w:tblW w:w="5000" w:type="pct"/>
          <w:tblCellMar>
            <w:left w:w="70" w:type="dxa"/>
            <w:right w:w="70" w:type="dxa"/>
          </w:tblCellMar>
          <w:tblPrExChange w:id="8557" w:author="Philippe Hollanda - Oliveira Trust" w:date="2022-07-19T10:08:00Z">
            <w:tblPrEx>
              <w:tblW w:w="5000" w:type="pct"/>
              <w:tblCellMar>
                <w:left w:w="70" w:type="dxa"/>
                <w:right w:w="70" w:type="dxa"/>
              </w:tblCellMar>
            </w:tblPrEx>
          </w:tblPrExChange>
        </w:tblPrEx>
        <w:trPr>
          <w:trHeight w:val="1785"/>
          <w:trPrChange w:id="8558"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559"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B2B68C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56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608805" w14:textId="56357169" w:rsidR="008601AF" w:rsidRPr="008601AF" w:rsidRDefault="008601AF" w:rsidP="003C2C2A">
            <w:pPr>
              <w:jc w:val="center"/>
              <w:rPr>
                <w:rFonts w:ascii="Trebuchet MS" w:hAnsi="Trebuchet MS" w:cs="Arial"/>
                <w:color w:val="000000"/>
                <w:sz w:val="20"/>
                <w:szCs w:val="20"/>
                <w:lang w:bidi="th-TH"/>
              </w:rPr>
            </w:pPr>
            <w:del w:id="8561" w:author="Philippe Hollanda - Oliveira Trust" w:date="2022-07-19T10:08:00Z">
              <w:r w:rsidRPr="008601AF" w:rsidDel="00627AA0">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6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4EF1D8" w14:textId="7F2554DC" w:rsidR="008601AF" w:rsidRPr="008601AF" w:rsidRDefault="008601AF" w:rsidP="003C2C2A">
            <w:pPr>
              <w:jc w:val="center"/>
              <w:rPr>
                <w:rFonts w:ascii="Trebuchet MS" w:hAnsi="Trebuchet MS" w:cs="Arial"/>
                <w:color w:val="000000"/>
                <w:sz w:val="20"/>
                <w:szCs w:val="20"/>
                <w:lang w:bidi="th-TH"/>
              </w:rPr>
            </w:pPr>
            <w:del w:id="8563" w:author="Philippe Hollanda - Oliveira Trust" w:date="2022-07-19T10:08:00Z">
              <w:r w:rsidRPr="008601AF" w:rsidDel="00627AA0">
                <w:rPr>
                  <w:rFonts w:ascii="Trebuchet MS" w:hAnsi="Trebuchet MS" w:cs="Arial"/>
                  <w:color w:val="000000"/>
                  <w:sz w:val="20"/>
                  <w:szCs w:val="20"/>
                  <w:lang w:bidi="th-TH"/>
                </w:rPr>
                <w:delText>R$ 663,07</w:delText>
              </w:r>
            </w:del>
          </w:p>
        </w:tc>
      </w:tr>
      <w:tr w:rsidR="008601AF" w:rsidRPr="008601AF" w14:paraId="149EB848" w14:textId="77777777" w:rsidTr="00627AA0">
        <w:tblPrEx>
          <w:tblW w:w="5000" w:type="pct"/>
          <w:tblCellMar>
            <w:left w:w="70" w:type="dxa"/>
            <w:right w:w="70" w:type="dxa"/>
          </w:tblCellMar>
          <w:tblPrExChange w:id="8564" w:author="Philippe Hollanda - Oliveira Trust" w:date="2022-07-19T10:08:00Z">
            <w:tblPrEx>
              <w:tblW w:w="5000" w:type="pct"/>
              <w:tblCellMar>
                <w:left w:w="70" w:type="dxa"/>
                <w:right w:w="70" w:type="dxa"/>
              </w:tblCellMar>
            </w:tblPrEx>
          </w:tblPrExChange>
        </w:tblPrEx>
        <w:trPr>
          <w:trHeight w:val="1785"/>
          <w:trPrChange w:id="8565"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566"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1649AD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56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956918" w14:textId="25017BA3" w:rsidR="008601AF" w:rsidRPr="008601AF" w:rsidRDefault="008601AF" w:rsidP="003C2C2A">
            <w:pPr>
              <w:jc w:val="center"/>
              <w:rPr>
                <w:rFonts w:ascii="Trebuchet MS" w:hAnsi="Trebuchet MS" w:cs="Arial"/>
                <w:color w:val="000000"/>
                <w:sz w:val="20"/>
                <w:szCs w:val="20"/>
                <w:lang w:bidi="th-TH"/>
              </w:rPr>
            </w:pPr>
            <w:del w:id="8568" w:author="Philippe Hollanda - Oliveira Trust" w:date="2022-07-19T10:08:00Z">
              <w:r w:rsidRPr="008601AF" w:rsidDel="00627AA0">
                <w:rPr>
                  <w:rFonts w:ascii="Trebuchet MS" w:hAnsi="Trebuchet MS" w:cs="Arial"/>
                  <w:color w:val="000000"/>
                  <w:sz w:val="20"/>
                  <w:szCs w:val="20"/>
                  <w:lang w:bidi="th-TH"/>
                </w:rPr>
                <w:delText>14/02/2022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6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EDBDFF" w14:textId="5B4C9BCA" w:rsidR="008601AF" w:rsidRPr="008601AF" w:rsidRDefault="008601AF" w:rsidP="003C2C2A">
            <w:pPr>
              <w:jc w:val="center"/>
              <w:rPr>
                <w:rFonts w:ascii="Trebuchet MS" w:hAnsi="Trebuchet MS" w:cs="Arial"/>
                <w:color w:val="000000"/>
                <w:sz w:val="20"/>
                <w:szCs w:val="20"/>
                <w:lang w:bidi="th-TH"/>
              </w:rPr>
            </w:pPr>
            <w:del w:id="8570" w:author="Philippe Hollanda - Oliveira Trust" w:date="2022-07-19T10:08:00Z">
              <w:r w:rsidRPr="008601AF" w:rsidDel="00627AA0">
                <w:rPr>
                  <w:rFonts w:ascii="Trebuchet MS" w:hAnsi="Trebuchet MS" w:cs="Arial"/>
                  <w:color w:val="000000"/>
                  <w:sz w:val="20"/>
                  <w:szCs w:val="20"/>
                  <w:lang w:bidi="th-TH"/>
                </w:rPr>
                <w:delText>R$ 663,07</w:delText>
              </w:r>
            </w:del>
          </w:p>
        </w:tc>
      </w:tr>
      <w:tr w:rsidR="008601AF" w:rsidRPr="008601AF" w14:paraId="44BC5B65" w14:textId="77777777" w:rsidTr="00627AA0">
        <w:tblPrEx>
          <w:tblW w:w="5000" w:type="pct"/>
          <w:tblCellMar>
            <w:left w:w="70" w:type="dxa"/>
            <w:right w:w="70" w:type="dxa"/>
          </w:tblCellMar>
          <w:tblPrExChange w:id="8571" w:author="Philippe Hollanda - Oliveira Trust" w:date="2022-07-19T10:08:00Z">
            <w:tblPrEx>
              <w:tblW w:w="5000" w:type="pct"/>
              <w:tblCellMar>
                <w:left w:w="70" w:type="dxa"/>
                <w:right w:w="70" w:type="dxa"/>
              </w:tblCellMar>
            </w:tblPrEx>
          </w:tblPrExChange>
        </w:tblPrEx>
        <w:trPr>
          <w:trHeight w:val="1785"/>
          <w:trPrChange w:id="8572"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8573"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105110" w14:textId="00A7FF03" w:rsidR="008601AF" w:rsidRPr="008601AF" w:rsidRDefault="008601AF" w:rsidP="003C2C2A">
            <w:pPr>
              <w:jc w:val="center"/>
              <w:rPr>
                <w:rFonts w:ascii="Trebuchet MS" w:hAnsi="Trebuchet MS" w:cs="Arial"/>
                <w:color w:val="000000"/>
                <w:sz w:val="20"/>
                <w:szCs w:val="20"/>
                <w:lang w:bidi="th-TH"/>
              </w:rPr>
            </w:pPr>
            <w:del w:id="8574"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57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02A16A" w14:textId="6717370E" w:rsidR="008601AF" w:rsidRPr="008601AF" w:rsidRDefault="008601AF" w:rsidP="003C2C2A">
            <w:pPr>
              <w:jc w:val="center"/>
              <w:rPr>
                <w:rFonts w:ascii="Trebuchet MS" w:hAnsi="Trebuchet MS" w:cs="Arial"/>
                <w:color w:val="000000"/>
                <w:sz w:val="20"/>
                <w:szCs w:val="20"/>
                <w:lang w:bidi="th-TH"/>
              </w:rPr>
            </w:pPr>
            <w:del w:id="8576"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7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F727BE" w14:textId="44F0DB3B" w:rsidR="008601AF" w:rsidRPr="008601AF" w:rsidRDefault="008601AF" w:rsidP="003C2C2A">
            <w:pPr>
              <w:jc w:val="center"/>
              <w:rPr>
                <w:rFonts w:ascii="Trebuchet MS" w:hAnsi="Trebuchet MS" w:cs="Arial"/>
                <w:color w:val="000000"/>
                <w:sz w:val="20"/>
                <w:szCs w:val="20"/>
                <w:lang w:bidi="th-TH"/>
              </w:rPr>
            </w:pPr>
            <w:del w:id="8578" w:author="Philippe Hollanda - Oliveira Trust" w:date="2022-07-19T10:08:00Z">
              <w:r w:rsidRPr="008601AF" w:rsidDel="00627AA0">
                <w:rPr>
                  <w:rFonts w:ascii="Trebuchet MS" w:hAnsi="Trebuchet MS" w:cs="Arial"/>
                  <w:color w:val="000000"/>
                  <w:sz w:val="20"/>
                  <w:szCs w:val="20"/>
                  <w:lang w:bidi="th-TH"/>
                </w:rPr>
                <w:delText>R$ 3.533,49</w:delText>
              </w:r>
            </w:del>
          </w:p>
        </w:tc>
      </w:tr>
      <w:tr w:rsidR="008601AF" w:rsidRPr="008601AF" w14:paraId="0DF7FD64" w14:textId="77777777" w:rsidTr="00627AA0">
        <w:tblPrEx>
          <w:tblW w:w="5000" w:type="pct"/>
          <w:tblCellMar>
            <w:left w:w="70" w:type="dxa"/>
            <w:right w:w="70" w:type="dxa"/>
          </w:tblCellMar>
          <w:tblPrExChange w:id="8579" w:author="Philippe Hollanda - Oliveira Trust" w:date="2022-07-19T10:08:00Z">
            <w:tblPrEx>
              <w:tblW w:w="5000" w:type="pct"/>
              <w:tblCellMar>
                <w:left w:w="70" w:type="dxa"/>
                <w:right w:w="70" w:type="dxa"/>
              </w:tblCellMar>
            </w:tblPrEx>
          </w:tblPrExChange>
        </w:tblPrEx>
        <w:trPr>
          <w:trHeight w:val="1785"/>
          <w:trPrChange w:id="8580"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581"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90B147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582"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1C42B1" w14:textId="2FDFA408" w:rsidR="008601AF" w:rsidRPr="008601AF" w:rsidRDefault="008601AF" w:rsidP="003C2C2A">
            <w:pPr>
              <w:jc w:val="center"/>
              <w:rPr>
                <w:rFonts w:ascii="Trebuchet MS" w:hAnsi="Trebuchet MS" w:cs="Arial"/>
                <w:color w:val="000000"/>
                <w:sz w:val="20"/>
                <w:szCs w:val="20"/>
                <w:lang w:bidi="th-TH"/>
              </w:rPr>
            </w:pPr>
            <w:del w:id="8583" w:author="Philippe Hollanda - Oliveira Trust" w:date="2022-07-19T10:08:00Z">
              <w:r w:rsidRPr="008601AF" w:rsidDel="00627AA0">
                <w:rPr>
                  <w:rFonts w:ascii="Trebuchet MS" w:hAnsi="Trebuchet MS" w:cs="Arial"/>
                  <w:color w:val="000000"/>
                  <w:sz w:val="20"/>
                  <w:szCs w:val="20"/>
                  <w:lang w:bidi="th-TH"/>
                </w:rPr>
                <w:delText>19/01/2022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84"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373BA6" w14:textId="47EED148" w:rsidR="008601AF" w:rsidRPr="008601AF" w:rsidRDefault="008601AF" w:rsidP="003C2C2A">
            <w:pPr>
              <w:jc w:val="center"/>
              <w:rPr>
                <w:rFonts w:ascii="Trebuchet MS" w:hAnsi="Trebuchet MS" w:cs="Arial"/>
                <w:color w:val="000000"/>
                <w:sz w:val="20"/>
                <w:szCs w:val="20"/>
                <w:lang w:bidi="th-TH"/>
              </w:rPr>
            </w:pPr>
            <w:del w:id="8585" w:author="Philippe Hollanda - Oliveira Trust" w:date="2022-07-19T10:08:00Z">
              <w:r w:rsidRPr="008601AF" w:rsidDel="00627AA0">
                <w:rPr>
                  <w:rFonts w:ascii="Trebuchet MS" w:hAnsi="Trebuchet MS" w:cs="Arial"/>
                  <w:color w:val="000000"/>
                  <w:sz w:val="20"/>
                  <w:szCs w:val="20"/>
                  <w:lang w:bidi="th-TH"/>
                </w:rPr>
                <w:delText>R$ 3.533,50</w:delText>
              </w:r>
            </w:del>
          </w:p>
        </w:tc>
      </w:tr>
      <w:tr w:rsidR="008601AF" w:rsidRPr="008601AF" w14:paraId="70B35948" w14:textId="77777777" w:rsidTr="00627AA0">
        <w:tblPrEx>
          <w:tblW w:w="5000" w:type="pct"/>
          <w:tblCellMar>
            <w:left w:w="70" w:type="dxa"/>
            <w:right w:w="70" w:type="dxa"/>
          </w:tblCellMar>
          <w:tblPrExChange w:id="8586" w:author="Philippe Hollanda - Oliveira Trust" w:date="2022-07-19T10:08:00Z">
            <w:tblPrEx>
              <w:tblW w:w="5000" w:type="pct"/>
              <w:tblCellMar>
                <w:left w:w="70" w:type="dxa"/>
                <w:right w:w="70" w:type="dxa"/>
              </w:tblCellMar>
            </w:tblPrEx>
          </w:tblPrExChange>
        </w:tblPrEx>
        <w:trPr>
          <w:trHeight w:val="1785"/>
          <w:trPrChange w:id="8587"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588"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C08DA3" w14:textId="12CC255C" w:rsidR="008601AF" w:rsidRPr="008601AF" w:rsidRDefault="008601AF" w:rsidP="003C2C2A">
            <w:pPr>
              <w:jc w:val="center"/>
              <w:rPr>
                <w:rFonts w:ascii="Trebuchet MS" w:hAnsi="Trebuchet MS" w:cs="Arial"/>
                <w:color w:val="000000"/>
                <w:sz w:val="20"/>
                <w:szCs w:val="20"/>
                <w:lang w:bidi="th-TH"/>
              </w:rPr>
            </w:pPr>
            <w:del w:id="8589"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590"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069BC7" w14:textId="0F3F8489" w:rsidR="008601AF" w:rsidRPr="008601AF" w:rsidRDefault="008601AF" w:rsidP="003C2C2A">
            <w:pPr>
              <w:jc w:val="center"/>
              <w:rPr>
                <w:rFonts w:ascii="Trebuchet MS" w:hAnsi="Trebuchet MS" w:cs="Arial"/>
                <w:color w:val="000000"/>
                <w:sz w:val="20"/>
                <w:szCs w:val="20"/>
                <w:lang w:bidi="th-TH"/>
              </w:rPr>
            </w:pPr>
            <w:del w:id="8591"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592"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92FAFC" w14:textId="31A482ED" w:rsidR="008601AF" w:rsidRPr="008601AF" w:rsidRDefault="008601AF" w:rsidP="003C2C2A">
            <w:pPr>
              <w:jc w:val="center"/>
              <w:rPr>
                <w:rFonts w:ascii="Trebuchet MS" w:hAnsi="Trebuchet MS" w:cs="Arial"/>
                <w:color w:val="000000"/>
                <w:sz w:val="20"/>
                <w:szCs w:val="20"/>
                <w:lang w:bidi="th-TH"/>
              </w:rPr>
            </w:pPr>
            <w:del w:id="8593" w:author="Philippe Hollanda - Oliveira Trust" w:date="2022-07-19T10:08:00Z">
              <w:r w:rsidRPr="008601AF" w:rsidDel="00627AA0">
                <w:rPr>
                  <w:rFonts w:ascii="Trebuchet MS" w:hAnsi="Trebuchet MS" w:cs="Arial"/>
                  <w:color w:val="000000"/>
                  <w:sz w:val="20"/>
                  <w:szCs w:val="20"/>
                  <w:lang w:bidi="th-TH"/>
                </w:rPr>
                <w:delText>R$ 3.909,84</w:delText>
              </w:r>
            </w:del>
          </w:p>
        </w:tc>
      </w:tr>
      <w:tr w:rsidR="008601AF" w:rsidRPr="008601AF" w14:paraId="05714F90" w14:textId="77777777" w:rsidTr="00627AA0">
        <w:tblPrEx>
          <w:tblW w:w="5000" w:type="pct"/>
          <w:tblCellMar>
            <w:left w:w="70" w:type="dxa"/>
            <w:right w:w="70" w:type="dxa"/>
          </w:tblCellMar>
          <w:tblPrExChange w:id="8594" w:author="Philippe Hollanda - Oliveira Trust" w:date="2022-07-19T10:08:00Z">
            <w:tblPrEx>
              <w:tblW w:w="5000" w:type="pct"/>
              <w:tblCellMar>
                <w:left w:w="70" w:type="dxa"/>
                <w:right w:w="70" w:type="dxa"/>
              </w:tblCellMar>
            </w:tblPrEx>
          </w:tblPrExChange>
        </w:tblPrEx>
        <w:trPr>
          <w:trHeight w:val="1785"/>
          <w:trPrChange w:id="8595" w:author="Philippe Hollanda - Oliveira Trust" w:date="2022-07-19T10:08: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8596" w:author="Philippe Hollanda - Oliveira Trust" w:date="2022-07-19T10:08: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7500CA" w14:textId="6AA70510" w:rsidR="008601AF" w:rsidRPr="008601AF" w:rsidRDefault="008601AF" w:rsidP="003C2C2A">
            <w:pPr>
              <w:jc w:val="center"/>
              <w:rPr>
                <w:rFonts w:ascii="Trebuchet MS" w:hAnsi="Trebuchet MS" w:cs="Arial"/>
                <w:color w:val="000000"/>
                <w:sz w:val="20"/>
                <w:szCs w:val="20"/>
                <w:lang w:bidi="th-TH"/>
              </w:rPr>
            </w:pPr>
            <w:del w:id="8597"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598"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AC12EF" w14:textId="75B98EC5" w:rsidR="008601AF" w:rsidRPr="008601AF" w:rsidRDefault="008601AF" w:rsidP="003C2C2A">
            <w:pPr>
              <w:jc w:val="center"/>
              <w:rPr>
                <w:rFonts w:ascii="Trebuchet MS" w:hAnsi="Trebuchet MS" w:cs="Arial"/>
                <w:color w:val="000000"/>
                <w:sz w:val="20"/>
                <w:szCs w:val="20"/>
                <w:lang w:bidi="th-TH"/>
              </w:rPr>
            </w:pPr>
            <w:del w:id="8599" w:author="Philippe Hollanda - Oliveira Trust" w:date="2022-07-19T10:08:00Z">
              <w:r w:rsidRPr="008601AF" w:rsidDel="00627AA0">
                <w:rPr>
                  <w:rFonts w:ascii="Trebuchet MS" w:hAnsi="Trebuchet MS" w:cs="Arial"/>
                  <w:color w:val="000000"/>
                  <w:sz w:val="20"/>
                  <w:szCs w:val="20"/>
                  <w:lang w:bidi="th-TH"/>
                </w:rPr>
                <w:delText>21/12/2021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00"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5F3496" w14:textId="3CC1E6A1" w:rsidR="008601AF" w:rsidRPr="008601AF" w:rsidRDefault="008601AF" w:rsidP="003C2C2A">
            <w:pPr>
              <w:jc w:val="center"/>
              <w:rPr>
                <w:rFonts w:ascii="Trebuchet MS" w:hAnsi="Trebuchet MS" w:cs="Arial"/>
                <w:color w:val="000000"/>
                <w:sz w:val="20"/>
                <w:szCs w:val="20"/>
                <w:lang w:bidi="th-TH"/>
              </w:rPr>
            </w:pPr>
            <w:del w:id="8601" w:author="Philippe Hollanda - Oliveira Trust" w:date="2022-07-19T10:08:00Z">
              <w:r w:rsidRPr="008601AF" w:rsidDel="00627AA0">
                <w:rPr>
                  <w:rFonts w:ascii="Trebuchet MS" w:hAnsi="Trebuchet MS" w:cs="Arial"/>
                  <w:color w:val="000000"/>
                  <w:sz w:val="20"/>
                  <w:szCs w:val="20"/>
                  <w:lang w:bidi="th-TH"/>
                </w:rPr>
                <w:delText>R$ 291,71</w:delText>
              </w:r>
            </w:del>
          </w:p>
        </w:tc>
      </w:tr>
      <w:tr w:rsidR="008601AF" w:rsidRPr="008601AF" w14:paraId="53524BA1" w14:textId="77777777" w:rsidTr="00627AA0">
        <w:tblPrEx>
          <w:tblW w:w="5000" w:type="pct"/>
          <w:tblCellMar>
            <w:left w:w="70" w:type="dxa"/>
            <w:right w:w="70" w:type="dxa"/>
          </w:tblCellMar>
          <w:tblPrExChange w:id="8602" w:author="Philippe Hollanda - Oliveira Trust" w:date="2022-07-19T10:08:00Z">
            <w:tblPrEx>
              <w:tblW w:w="5000" w:type="pct"/>
              <w:tblCellMar>
                <w:left w:w="70" w:type="dxa"/>
                <w:right w:w="70" w:type="dxa"/>
              </w:tblCellMar>
            </w:tblPrEx>
          </w:tblPrExChange>
        </w:tblPrEx>
        <w:trPr>
          <w:trHeight w:val="1785"/>
          <w:trPrChange w:id="8603" w:author="Philippe Hollanda - Oliveira Trust" w:date="2022-07-19T10:08: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8604" w:author="Philippe Hollanda - Oliveira Trust" w:date="2022-07-19T10:08: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705FE7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86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FFC2B7" w14:textId="7E2D76AD" w:rsidR="008601AF" w:rsidRPr="008601AF" w:rsidRDefault="008601AF" w:rsidP="003C2C2A">
            <w:pPr>
              <w:jc w:val="center"/>
              <w:rPr>
                <w:rFonts w:ascii="Trebuchet MS" w:hAnsi="Trebuchet MS" w:cs="Arial"/>
                <w:color w:val="000000"/>
                <w:sz w:val="20"/>
                <w:szCs w:val="20"/>
                <w:lang w:bidi="th-TH"/>
              </w:rPr>
            </w:pPr>
            <w:del w:id="8606" w:author="Philippe Hollanda - Oliveira Trust" w:date="2022-07-19T10:08:00Z">
              <w:r w:rsidRPr="008601AF" w:rsidDel="00627AA0">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DDDC1E" w14:textId="247A2D6D" w:rsidR="008601AF" w:rsidRPr="008601AF" w:rsidRDefault="008601AF" w:rsidP="003C2C2A">
            <w:pPr>
              <w:jc w:val="center"/>
              <w:rPr>
                <w:rFonts w:ascii="Trebuchet MS" w:hAnsi="Trebuchet MS" w:cs="Arial"/>
                <w:color w:val="000000"/>
                <w:sz w:val="20"/>
                <w:szCs w:val="20"/>
                <w:lang w:bidi="th-TH"/>
              </w:rPr>
            </w:pPr>
            <w:del w:id="8608" w:author="Philippe Hollanda - Oliveira Trust" w:date="2022-07-19T10:08:00Z">
              <w:r w:rsidRPr="008601AF" w:rsidDel="00627AA0">
                <w:rPr>
                  <w:rFonts w:ascii="Trebuchet MS" w:hAnsi="Trebuchet MS" w:cs="Arial"/>
                  <w:color w:val="000000"/>
                  <w:sz w:val="20"/>
                  <w:szCs w:val="20"/>
                  <w:lang w:bidi="th-TH"/>
                </w:rPr>
                <w:delText>R$ 291,71</w:delText>
              </w:r>
            </w:del>
          </w:p>
        </w:tc>
      </w:tr>
      <w:tr w:rsidR="008601AF" w:rsidRPr="008601AF" w14:paraId="5013DDF2" w14:textId="77777777" w:rsidTr="00627AA0">
        <w:tblPrEx>
          <w:tblW w:w="5000" w:type="pct"/>
          <w:tblCellMar>
            <w:left w:w="70" w:type="dxa"/>
            <w:right w:w="70" w:type="dxa"/>
          </w:tblCellMar>
          <w:tblPrExChange w:id="8609" w:author="Philippe Hollanda - Oliveira Trust" w:date="2022-07-19T10:08:00Z">
            <w:tblPrEx>
              <w:tblW w:w="5000" w:type="pct"/>
              <w:tblCellMar>
                <w:left w:w="70" w:type="dxa"/>
                <w:right w:w="70" w:type="dxa"/>
              </w:tblCellMar>
            </w:tblPrEx>
          </w:tblPrExChange>
        </w:tblPrEx>
        <w:trPr>
          <w:trHeight w:val="1785"/>
          <w:trPrChange w:id="86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2C4C70" w14:textId="0655059B" w:rsidR="008601AF" w:rsidRPr="008601AF" w:rsidRDefault="008601AF" w:rsidP="003C2C2A">
            <w:pPr>
              <w:jc w:val="center"/>
              <w:rPr>
                <w:rFonts w:ascii="Trebuchet MS" w:hAnsi="Trebuchet MS" w:cs="Arial"/>
                <w:color w:val="000000"/>
                <w:sz w:val="20"/>
                <w:szCs w:val="20"/>
                <w:lang w:bidi="th-TH"/>
              </w:rPr>
            </w:pPr>
            <w:del w:id="8612"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7D1C36" w14:textId="69AF54CC" w:rsidR="008601AF" w:rsidRPr="008601AF" w:rsidRDefault="008601AF" w:rsidP="003C2C2A">
            <w:pPr>
              <w:jc w:val="center"/>
              <w:rPr>
                <w:rFonts w:ascii="Trebuchet MS" w:hAnsi="Trebuchet MS" w:cs="Arial"/>
                <w:color w:val="000000"/>
                <w:sz w:val="20"/>
                <w:szCs w:val="20"/>
                <w:lang w:bidi="th-TH"/>
              </w:rPr>
            </w:pPr>
            <w:del w:id="8614" w:author="Philippe Hollanda - Oliveira Trust" w:date="2022-07-19T10:08:00Z">
              <w:r w:rsidRPr="008601AF" w:rsidDel="00627AA0">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B00DF2" w14:textId="312EC103" w:rsidR="008601AF" w:rsidRPr="008601AF" w:rsidRDefault="008601AF" w:rsidP="003C2C2A">
            <w:pPr>
              <w:jc w:val="center"/>
              <w:rPr>
                <w:rFonts w:ascii="Trebuchet MS" w:hAnsi="Trebuchet MS" w:cs="Arial"/>
                <w:color w:val="000000"/>
                <w:sz w:val="20"/>
                <w:szCs w:val="20"/>
                <w:lang w:bidi="th-TH"/>
              </w:rPr>
            </w:pPr>
            <w:del w:id="8616" w:author="Philippe Hollanda - Oliveira Trust" w:date="2022-07-19T10:08:00Z">
              <w:r w:rsidRPr="008601AF" w:rsidDel="00627AA0">
                <w:rPr>
                  <w:rFonts w:ascii="Trebuchet MS" w:hAnsi="Trebuchet MS" w:cs="Arial"/>
                  <w:color w:val="000000"/>
                  <w:sz w:val="20"/>
                  <w:szCs w:val="20"/>
                  <w:lang w:bidi="th-TH"/>
                </w:rPr>
                <w:delText>R$ 17.569,64</w:delText>
              </w:r>
            </w:del>
          </w:p>
        </w:tc>
      </w:tr>
      <w:tr w:rsidR="008601AF" w:rsidRPr="008601AF" w14:paraId="4C2B5CE4" w14:textId="77777777" w:rsidTr="00627AA0">
        <w:tblPrEx>
          <w:tblW w:w="5000" w:type="pct"/>
          <w:tblCellMar>
            <w:left w:w="70" w:type="dxa"/>
            <w:right w:w="70" w:type="dxa"/>
          </w:tblCellMar>
          <w:tblPrExChange w:id="8617" w:author="Philippe Hollanda - Oliveira Trust" w:date="2022-07-19T10:08:00Z">
            <w:tblPrEx>
              <w:tblW w:w="5000" w:type="pct"/>
              <w:tblCellMar>
                <w:left w:w="70" w:type="dxa"/>
                <w:right w:w="70" w:type="dxa"/>
              </w:tblCellMar>
            </w:tblPrEx>
          </w:tblPrExChange>
        </w:tblPrEx>
        <w:trPr>
          <w:trHeight w:val="1785"/>
          <w:trPrChange w:id="86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366F72" w14:textId="33BB4DF2" w:rsidR="008601AF" w:rsidRPr="008601AF" w:rsidRDefault="008601AF" w:rsidP="003C2C2A">
            <w:pPr>
              <w:jc w:val="center"/>
              <w:rPr>
                <w:rFonts w:ascii="Trebuchet MS" w:hAnsi="Trebuchet MS" w:cs="Arial"/>
                <w:color w:val="000000"/>
                <w:sz w:val="20"/>
                <w:szCs w:val="20"/>
                <w:lang w:bidi="th-TH"/>
              </w:rPr>
            </w:pPr>
            <w:del w:id="862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5E3CC9" w14:textId="4675E412" w:rsidR="008601AF" w:rsidRPr="008601AF" w:rsidRDefault="008601AF" w:rsidP="003C2C2A">
            <w:pPr>
              <w:jc w:val="center"/>
              <w:rPr>
                <w:rFonts w:ascii="Trebuchet MS" w:hAnsi="Trebuchet MS" w:cs="Arial"/>
                <w:color w:val="000000"/>
                <w:sz w:val="20"/>
                <w:szCs w:val="20"/>
                <w:lang w:bidi="th-TH"/>
              </w:rPr>
            </w:pPr>
            <w:del w:id="8622" w:author="Philippe Hollanda - Oliveira Trust" w:date="2022-07-19T10:08:00Z">
              <w:r w:rsidRPr="008601AF" w:rsidDel="00627AA0">
                <w:rPr>
                  <w:rFonts w:ascii="Trebuchet MS" w:hAnsi="Trebuchet MS" w:cs="Arial"/>
                  <w:color w:val="000000"/>
                  <w:sz w:val="20"/>
                  <w:szCs w:val="20"/>
                  <w:lang w:bidi="th-TH"/>
                </w:rPr>
                <w:delText>24/12/2021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4EB2BA" w14:textId="06C4C994" w:rsidR="008601AF" w:rsidRPr="008601AF" w:rsidRDefault="008601AF" w:rsidP="003C2C2A">
            <w:pPr>
              <w:jc w:val="center"/>
              <w:rPr>
                <w:rFonts w:ascii="Trebuchet MS" w:hAnsi="Trebuchet MS" w:cs="Arial"/>
                <w:color w:val="000000"/>
                <w:sz w:val="20"/>
                <w:szCs w:val="20"/>
                <w:lang w:bidi="th-TH"/>
              </w:rPr>
            </w:pPr>
            <w:del w:id="8624" w:author="Philippe Hollanda - Oliveira Trust" w:date="2022-07-19T10:08:00Z">
              <w:r w:rsidRPr="008601AF" w:rsidDel="00627AA0">
                <w:rPr>
                  <w:rFonts w:ascii="Trebuchet MS" w:hAnsi="Trebuchet MS" w:cs="Arial"/>
                  <w:color w:val="000000"/>
                  <w:sz w:val="20"/>
                  <w:szCs w:val="20"/>
                  <w:lang w:bidi="th-TH"/>
                </w:rPr>
                <w:delText>R$ 1.060,00</w:delText>
              </w:r>
            </w:del>
          </w:p>
        </w:tc>
      </w:tr>
      <w:tr w:rsidR="008601AF" w:rsidRPr="008601AF" w14:paraId="7DB68550" w14:textId="77777777" w:rsidTr="00627AA0">
        <w:tblPrEx>
          <w:tblW w:w="5000" w:type="pct"/>
          <w:tblCellMar>
            <w:left w:w="70" w:type="dxa"/>
            <w:right w:w="70" w:type="dxa"/>
          </w:tblCellMar>
          <w:tblPrExChange w:id="8625" w:author="Philippe Hollanda - Oliveira Trust" w:date="2022-07-19T10:08:00Z">
            <w:tblPrEx>
              <w:tblW w:w="5000" w:type="pct"/>
              <w:tblCellMar>
                <w:left w:w="70" w:type="dxa"/>
                <w:right w:w="70" w:type="dxa"/>
              </w:tblCellMar>
            </w:tblPrEx>
          </w:tblPrExChange>
        </w:tblPrEx>
        <w:trPr>
          <w:trHeight w:val="1785"/>
          <w:trPrChange w:id="86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977012" w14:textId="3626101E" w:rsidR="008601AF" w:rsidRPr="008601AF" w:rsidRDefault="008601AF" w:rsidP="003C2C2A">
            <w:pPr>
              <w:jc w:val="center"/>
              <w:rPr>
                <w:rFonts w:ascii="Trebuchet MS" w:hAnsi="Trebuchet MS" w:cs="Arial"/>
                <w:color w:val="000000"/>
                <w:sz w:val="20"/>
                <w:szCs w:val="20"/>
                <w:lang w:bidi="th-TH"/>
              </w:rPr>
            </w:pPr>
            <w:del w:id="862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B322D3" w14:textId="1FD014EF" w:rsidR="008601AF" w:rsidRPr="008601AF" w:rsidRDefault="008601AF" w:rsidP="003C2C2A">
            <w:pPr>
              <w:jc w:val="center"/>
              <w:rPr>
                <w:rFonts w:ascii="Trebuchet MS" w:hAnsi="Trebuchet MS" w:cs="Arial"/>
                <w:color w:val="000000"/>
                <w:sz w:val="20"/>
                <w:szCs w:val="20"/>
                <w:lang w:bidi="th-TH"/>
              </w:rPr>
            </w:pPr>
            <w:del w:id="8630" w:author="Philippe Hollanda - Oliveira Trust" w:date="2022-07-19T10:08:00Z">
              <w:r w:rsidRPr="008601AF" w:rsidDel="00627AA0">
                <w:rPr>
                  <w:rFonts w:ascii="Trebuchet MS" w:hAnsi="Trebuchet MS" w:cs="Arial"/>
                  <w:color w:val="000000"/>
                  <w:sz w:val="20"/>
                  <w:szCs w:val="20"/>
                  <w:lang w:bidi="th-TH"/>
                </w:rPr>
                <w:delText>16/12/2021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4BF302" w14:textId="33AA1ABA" w:rsidR="008601AF" w:rsidRPr="008601AF" w:rsidRDefault="008601AF" w:rsidP="003C2C2A">
            <w:pPr>
              <w:jc w:val="center"/>
              <w:rPr>
                <w:rFonts w:ascii="Trebuchet MS" w:hAnsi="Trebuchet MS" w:cs="Arial"/>
                <w:color w:val="000000"/>
                <w:sz w:val="20"/>
                <w:szCs w:val="20"/>
                <w:lang w:bidi="th-TH"/>
              </w:rPr>
            </w:pPr>
            <w:del w:id="8632" w:author="Philippe Hollanda - Oliveira Trust" w:date="2022-07-19T10:08:00Z">
              <w:r w:rsidRPr="008601AF" w:rsidDel="00627AA0">
                <w:rPr>
                  <w:rFonts w:ascii="Trebuchet MS" w:hAnsi="Trebuchet MS" w:cs="Arial"/>
                  <w:color w:val="000000"/>
                  <w:sz w:val="20"/>
                  <w:szCs w:val="20"/>
                  <w:lang w:bidi="th-TH"/>
                </w:rPr>
                <w:delText>R$ 24.133,90</w:delText>
              </w:r>
            </w:del>
          </w:p>
        </w:tc>
      </w:tr>
      <w:tr w:rsidR="008601AF" w:rsidRPr="008601AF" w14:paraId="5E6A32F0" w14:textId="77777777" w:rsidTr="00627AA0">
        <w:tblPrEx>
          <w:tblW w:w="5000" w:type="pct"/>
          <w:tblCellMar>
            <w:left w:w="70" w:type="dxa"/>
            <w:right w:w="70" w:type="dxa"/>
          </w:tblCellMar>
          <w:tblPrExChange w:id="8633" w:author="Philippe Hollanda - Oliveira Trust" w:date="2022-07-19T10:08:00Z">
            <w:tblPrEx>
              <w:tblW w:w="5000" w:type="pct"/>
              <w:tblCellMar>
                <w:left w:w="70" w:type="dxa"/>
                <w:right w:w="70" w:type="dxa"/>
              </w:tblCellMar>
            </w:tblPrEx>
          </w:tblPrExChange>
        </w:tblPrEx>
        <w:trPr>
          <w:trHeight w:val="1785"/>
          <w:trPrChange w:id="86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255C5A" w14:textId="037CD95C" w:rsidR="008601AF" w:rsidRPr="008601AF" w:rsidRDefault="008601AF" w:rsidP="003C2C2A">
            <w:pPr>
              <w:jc w:val="center"/>
              <w:rPr>
                <w:rFonts w:ascii="Trebuchet MS" w:hAnsi="Trebuchet MS" w:cs="Arial"/>
                <w:color w:val="000000"/>
                <w:sz w:val="20"/>
                <w:szCs w:val="20"/>
                <w:lang w:bidi="th-TH"/>
              </w:rPr>
            </w:pPr>
            <w:del w:id="863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54C023" w14:textId="0FE29BBA" w:rsidR="008601AF" w:rsidRPr="008601AF" w:rsidRDefault="008601AF" w:rsidP="003C2C2A">
            <w:pPr>
              <w:jc w:val="center"/>
              <w:rPr>
                <w:rFonts w:ascii="Trebuchet MS" w:hAnsi="Trebuchet MS" w:cs="Arial"/>
                <w:color w:val="000000"/>
                <w:sz w:val="20"/>
                <w:szCs w:val="20"/>
                <w:lang w:bidi="th-TH"/>
              </w:rPr>
            </w:pPr>
            <w:del w:id="8638" w:author="Philippe Hollanda - Oliveira Trust" w:date="2022-07-19T10:08:00Z">
              <w:r w:rsidRPr="008601AF" w:rsidDel="00627AA0">
                <w:rPr>
                  <w:rFonts w:ascii="Trebuchet MS" w:hAnsi="Trebuchet MS" w:cs="Arial"/>
                  <w:color w:val="000000"/>
                  <w:sz w:val="20"/>
                  <w:szCs w:val="20"/>
                  <w:lang w:bidi="th-TH"/>
                </w:rPr>
                <w:delText>2912/2022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5BD796" w14:textId="6D451FD2" w:rsidR="008601AF" w:rsidRPr="008601AF" w:rsidRDefault="008601AF" w:rsidP="003C2C2A">
            <w:pPr>
              <w:jc w:val="center"/>
              <w:rPr>
                <w:rFonts w:ascii="Trebuchet MS" w:hAnsi="Trebuchet MS" w:cs="Arial"/>
                <w:color w:val="000000"/>
                <w:sz w:val="20"/>
                <w:szCs w:val="20"/>
                <w:lang w:bidi="th-TH"/>
              </w:rPr>
            </w:pPr>
            <w:del w:id="8640" w:author="Philippe Hollanda - Oliveira Trust" w:date="2022-07-19T10:08:00Z">
              <w:r w:rsidRPr="008601AF" w:rsidDel="00627AA0">
                <w:rPr>
                  <w:rFonts w:ascii="Trebuchet MS" w:hAnsi="Trebuchet MS" w:cs="Arial"/>
                  <w:color w:val="000000"/>
                  <w:sz w:val="20"/>
                  <w:szCs w:val="20"/>
                  <w:lang w:bidi="th-TH"/>
                </w:rPr>
                <w:delText>R$ 3.242,73</w:delText>
              </w:r>
            </w:del>
          </w:p>
        </w:tc>
      </w:tr>
      <w:tr w:rsidR="008601AF" w:rsidRPr="008601AF" w14:paraId="6B8DBDB0" w14:textId="77777777" w:rsidTr="00627AA0">
        <w:tblPrEx>
          <w:tblW w:w="5000" w:type="pct"/>
          <w:tblCellMar>
            <w:left w:w="70" w:type="dxa"/>
            <w:right w:w="70" w:type="dxa"/>
          </w:tblCellMar>
          <w:tblPrExChange w:id="8641" w:author="Philippe Hollanda - Oliveira Trust" w:date="2022-07-19T10:08:00Z">
            <w:tblPrEx>
              <w:tblW w:w="5000" w:type="pct"/>
              <w:tblCellMar>
                <w:left w:w="70" w:type="dxa"/>
                <w:right w:w="70" w:type="dxa"/>
              </w:tblCellMar>
            </w:tblPrEx>
          </w:tblPrExChange>
        </w:tblPrEx>
        <w:trPr>
          <w:trHeight w:val="1785"/>
          <w:trPrChange w:id="86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3109CA" w14:textId="5986AE50" w:rsidR="008601AF" w:rsidRPr="008601AF" w:rsidRDefault="008601AF" w:rsidP="003C2C2A">
            <w:pPr>
              <w:jc w:val="center"/>
              <w:rPr>
                <w:rFonts w:ascii="Trebuchet MS" w:hAnsi="Trebuchet MS" w:cs="Arial"/>
                <w:color w:val="000000"/>
                <w:sz w:val="20"/>
                <w:szCs w:val="20"/>
                <w:lang w:bidi="th-TH"/>
              </w:rPr>
            </w:pPr>
            <w:del w:id="864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516220" w14:textId="30D0E8FB" w:rsidR="008601AF" w:rsidRPr="008601AF" w:rsidRDefault="008601AF" w:rsidP="003C2C2A">
            <w:pPr>
              <w:jc w:val="center"/>
              <w:rPr>
                <w:rFonts w:ascii="Trebuchet MS" w:hAnsi="Trebuchet MS" w:cs="Arial"/>
                <w:color w:val="000000"/>
                <w:sz w:val="20"/>
                <w:szCs w:val="20"/>
                <w:lang w:bidi="th-TH"/>
              </w:rPr>
            </w:pPr>
            <w:del w:id="8646" w:author="Philippe Hollanda - Oliveira Trust" w:date="2022-07-19T10:08:00Z">
              <w:r w:rsidRPr="008601AF" w:rsidDel="00627AA0">
                <w:rPr>
                  <w:rFonts w:ascii="Trebuchet MS" w:hAnsi="Trebuchet MS" w:cs="Arial"/>
                  <w:color w:val="000000"/>
                  <w:sz w:val="20"/>
                  <w:szCs w:val="20"/>
                  <w:lang w:bidi="th-TH"/>
                </w:rPr>
                <w:delText>29/12/2021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2E3400" w14:textId="67AB4708" w:rsidR="008601AF" w:rsidRPr="008601AF" w:rsidRDefault="008601AF" w:rsidP="003C2C2A">
            <w:pPr>
              <w:jc w:val="center"/>
              <w:rPr>
                <w:rFonts w:ascii="Trebuchet MS" w:hAnsi="Trebuchet MS" w:cs="Arial"/>
                <w:color w:val="000000"/>
                <w:sz w:val="20"/>
                <w:szCs w:val="20"/>
                <w:lang w:bidi="th-TH"/>
              </w:rPr>
            </w:pPr>
            <w:del w:id="8648" w:author="Philippe Hollanda - Oliveira Trust" w:date="2022-07-19T10:08:00Z">
              <w:r w:rsidRPr="008601AF" w:rsidDel="00627AA0">
                <w:rPr>
                  <w:rFonts w:ascii="Trebuchet MS" w:hAnsi="Trebuchet MS" w:cs="Arial"/>
                  <w:color w:val="000000"/>
                  <w:sz w:val="20"/>
                  <w:szCs w:val="20"/>
                  <w:lang w:bidi="th-TH"/>
                </w:rPr>
                <w:delText>R$ 2.836,24</w:delText>
              </w:r>
            </w:del>
          </w:p>
        </w:tc>
      </w:tr>
      <w:tr w:rsidR="008601AF" w:rsidRPr="008601AF" w14:paraId="378C1D7D" w14:textId="77777777" w:rsidTr="00627AA0">
        <w:tblPrEx>
          <w:tblW w:w="5000" w:type="pct"/>
          <w:tblCellMar>
            <w:left w:w="70" w:type="dxa"/>
            <w:right w:w="70" w:type="dxa"/>
          </w:tblCellMar>
          <w:tblPrExChange w:id="8649" w:author="Philippe Hollanda - Oliveira Trust" w:date="2022-07-19T10:08:00Z">
            <w:tblPrEx>
              <w:tblW w:w="5000" w:type="pct"/>
              <w:tblCellMar>
                <w:left w:w="70" w:type="dxa"/>
                <w:right w:w="70" w:type="dxa"/>
              </w:tblCellMar>
            </w:tblPrEx>
          </w:tblPrExChange>
        </w:tblPrEx>
        <w:trPr>
          <w:trHeight w:val="1785"/>
          <w:trPrChange w:id="86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B2F309" w14:textId="3583C980" w:rsidR="008601AF" w:rsidRPr="008601AF" w:rsidRDefault="008601AF" w:rsidP="003C2C2A">
            <w:pPr>
              <w:jc w:val="center"/>
              <w:rPr>
                <w:rFonts w:ascii="Trebuchet MS" w:hAnsi="Trebuchet MS" w:cs="Arial"/>
                <w:color w:val="000000"/>
                <w:sz w:val="20"/>
                <w:szCs w:val="20"/>
                <w:lang w:bidi="th-TH"/>
              </w:rPr>
            </w:pPr>
            <w:del w:id="8652" w:author="Philippe Hollanda - Oliveira Trust" w:date="2022-07-19T10:08:00Z">
              <w:r w:rsidRPr="008601AF" w:rsidDel="00627AA0">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2281E6" w14:textId="2FCBB8F8" w:rsidR="008601AF" w:rsidRPr="008601AF" w:rsidRDefault="008601AF" w:rsidP="003C2C2A">
            <w:pPr>
              <w:jc w:val="center"/>
              <w:rPr>
                <w:rFonts w:ascii="Trebuchet MS" w:hAnsi="Trebuchet MS" w:cs="Arial"/>
                <w:color w:val="000000"/>
                <w:sz w:val="20"/>
                <w:szCs w:val="20"/>
                <w:lang w:bidi="th-TH"/>
              </w:rPr>
            </w:pPr>
            <w:del w:id="8654" w:author="Philippe Hollanda - Oliveira Trust" w:date="2022-07-19T10:08:00Z">
              <w:r w:rsidRPr="008601AF" w:rsidDel="00627AA0">
                <w:rPr>
                  <w:rFonts w:ascii="Trebuchet MS" w:hAnsi="Trebuchet MS" w:cs="Arial"/>
                  <w:color w:val="000000"/>
                  <w:sz w:val="20"/>
                  <w:szCs w:val="20"/>
                  <w:lang w:bidi="th-TH"/>
                </w:rPr>
                <w:delText>29/12/2021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DE4865" w14:textId="1EDA17B2" w:rsidR="008601AF" w:rsidRPr="008601AF" w:rsidRDefault="008601AF" w:rsidP="003C2C2A">
            <w:pPr>
              <w:jc w:val="center"/>
              <w:rPr>
                <w:rFonts w:ascii="Trebuchet MS" w:hAnsi="Trebuchet MS" w:cs="Arial"/>
                <w:color w:val="000000"/>
                <w:sz w:val="20"/>
                <w:szCs w:val="20"/>
                <w:lang w:bidi="th-TH"/>
              </w:rPr>
            </w:pPr>
            <w:del w:id="8656" w:author="Philippe Hollanda - Oliveira Trust" w:date="2022-07-19T10:08:00Z">
              <w:r w:rsidRPr="008601AF" w:rsidDel="00627AA0">
                <w:rPr>
                  <w:rFonts w:ascii="Trebuchet MS" w:hAnsi="Trebuchet MS" w:cs="Arial"/>
                  <w:color w:val="000000"/>
                  <w:sz w:val="20"/>
                  <w:szCs w:val="20"/>
                  <w:lang w:bidi="th-TH"/>
                </w:rPr>
                <w:delText>R$ 2.324,00</w:delText>
              </w:r>
            </w:del>
          </w:p>
        </w:tc>
      </w:tr>
      <w:tr w:rsidR="008601AF" w:rsidRPr="008601AF" w14:paraId="0261C50C" w14:textId="77777777" w:rsidTr="00627AA0">
        <w:tblPrEx>
          <w:tblW w:w="5000" w:type="pct"/>
          <w:tblCellMar>
            <w:left w:w="70" w:type="dxa"/>
            <w:right w:w="70" w:type="dxa"/>
          </w:tblCellMar>
          <w:tblPrExChange w:id="8657" w:author="Philippe Hollanda - Oliveira Trust" w:date="2022-07-19T10:08:00Z">
            <w:tblPrEx>
              <w:tblW w:w="5000" w:type="pct"/>
              <w:tblCellMar>
                <w:left w:w="70" w:type="dxa"/>
                <w:right w:w="70" w:type="dxa"/>
              </w:tblCellMar>
            </w:tblPrEx>
          </w:tblPrExChange>
        </w:tblPrEx>
        <w:trPr>
          <w:trHeight w:val="1785"/>
          <w:trPrChange w:id="86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54133D" w14:textId="343B2D63" w:rsidR="008601AF" w:rsidRPr="008601AF" w:rsidRDefault="008601AF" w:rsidP="003C2C2A">
            <w:pPr>
              <w:jc w:val="center"/>
              <w:rPr>
                <w:rFonts w:ascii="Trebuchet MS" w:hAnsi="Trebuchet MS" w:cs="Arial"/>
                <w:color w:val="000000"/>
                <w:sz w:val="20"/>
                <w:szCs w:val="20"/>
                <w:lang w:bidi="th-TH"/>
              </w:rPr>
            </w:pPr>
            <w:del w:id="8660"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72C1EF" w14:textId="7E62ED6B" w:rsidR="008601AF" w:rsidRPr="008601AF" w:rsidRDefault="008601AF" w:rsidP="003C2C2A">
            <w:pPr>
              <w:jc w:val="center"/>
              <w:rPr>
                <w:rFonts w:ascii="Trebuchet MS" w:hAnsi="Trebuchet MS" w:cs="Arial"/>
                <w:color w:val="000000"/>
                <w:sz w:val="20"/>
                <w:szCs w:val="20"/>
                <w:lang w:bidi="th-TH"/>
              </w:rPr>
            </w:pPr>
            <w:del w:id="8662"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86BF33" w14:textId="1BD61150" w:rsidR="008601AF" w:rsidRPr="008601AF" w:rsidRDefault="008601AF" w:rsidP="003C2C2A">
            <w:pPr>
              <w:jc w:val="center"/>
              <w:rPr>
                <w:rFonts w:ascii="Trebuchet MS" w:hAnsi="Trebuchet MS" w:cs="Arial"/>
                <w:color w:val="000000"/>
                <w:sz w:val="20"/>
                <w:szCs w:val="20"/>
                <w:lang w:bidi="th-TH"/>
              </w:rPr>
            </w:pPr>
            <w:del w:id="8664" w:author="Philippe Hollanda - Oliveira Trust" w:date="2022-07-19T10:08:00Z">
              <w:r w:rsidRPr="008601AF" w:rsidDel="00627AA0">
                <w:rPr>
                  <w:rFonts w:ascii="Trebuchet MS" w:hAnsi="Trebuchet MS" w:cs="Arial"/>
                  <w:color w:val="000000"/>
                  <w:sz w:val="20"/>
                  <w:szCs w:val="20"/>
                  <w:lang w:bidi="th-TH"/>
                </w:rPr>
                <w:delText>R$ 1.180,00</w:delText>
              </w:r>
            </w:del>
          </w:p>
        </w:tc>
      </w:tr>
      <w:tr w:rsidR="008601AF" w:rsidRPr="008601AF" w14:paraId="589E9541" w14:textId="77777777" w:rsidTr="00627AA0">
        <w:tblPrEx>
          <w:tblW w:w="5000" w:type="pct"/>
          <w:tblCellMar>
            <w:left w:w="70" w:type="dxa"/>
            <w:right w:w="70" w:type="dxa"/>
          </w:tblCellMar>
          <w:tblPrExChange w:id="8665" w:author="Philippe Hollanda - Oliveira Trust" w:date="2022-07-19T10:08:00Z">
            <w:tblPrEx>
              <w:tblW w:w="5000" w:type="pct"/>
              <w:tblCellMar>
                <w:left w:w="70" w:type="dxa"/>
                <w:right w:w="70" w:type="dxa"/>
              </w:tblCellMar>
            </w:tblPrEx>
          </w:tblPrExChange>
        </w:tblPrEx>
        <w:trPr>
          <w:trHeight w:val="1785"/>
          <w:trPrChange w:id="86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D115B4" w14:textId="562CE05F" w:rsidR="008601AF" w:rsidRPr="008601AF" w:rsidRDefault="008601AF" w:rsidP="003C2C2A">
            <w:pPr>
              <w:jc w:val="center"/>
              <w:rPr>
                <w:rFonts w:ascii="Trebuchet MS" w:hAnsi="Trebuchet MS" w:cs="Arial"/>
                <w:color w:val="000000"/>
                <w:sz w:val="20"/>
                <w:szCs w:val="20"/>
                <w:lang w:bidi="th-TH"/>
              </w:rPr>
            </w:pPr>
            <w:del w:id="8668"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3A8B03" w14:textId="57258A06" w:rsidR="008601AF" w:rsidRPr="008601AF" w:rsidRDefault="008601AF" w:rsidP="003C2C2A">
            <w:pPr>
              <w:jc w:val="center"/>
              <w:rPr>
                <w:rFonts w:ascii="Trebuchet MS" w:hAnsi="Trebuchet MS" w:cs="Arial"/>
                <w:color w:val="000000"/>
                <w:sz w:val="20"/>
                <w:szCs w:val="20"/>
                <w:lang w:bidi="th-TH"/>
              </w:rPr>
            </w:pPr>
            <w:del w:id="8670" w:author="Philippe Hollanda - Oliveira Trust" w:date="2022-07-19T10:08:00Z">
              <w:r w:rsidRPr="008601AF" w:rsidDel="00627AA0">
                <w:rPr>
                  <w:rFonts w:ascii="Trebuchet MS" w:hAnsi="Trebuchet MS" w:cs="Arial"/>
                  <w:color w:val="000000"/>
                  <w:sz w:val="20"/>
                  <w:szCs w:val="20"/>
                  <w:lang w:bidi="th-TH"/>
                </w:rPr>
                <w:delText>13/01/2022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F3BCCC" w14:textId="5D491132" w:rsidR="008601AF" w:rsidRPr="008601AF" w:rsidRDefault="008601AF" w:rsidP="003C2C2A">
            <w:pPr>
              <w:jc w:val="center"/>
              <w:rPr>
                <w:rFonts w:ascii="Trebuchet MS" w:hAnsi="Trebuchet MS" w:cs="Arial"/>
                <w:color w:val="000000"/>
                <w:sz w:val="20"/>
                <w:szCs w:val="20"/>
                <w:lang w:bidi="th-TH"/>
              </w:rPr>
            </w:pPr>
            <w:del w:id="8672" w:author="Philippe Hollanda - Oliveira Trust" w:date="2022-07-19T10:08:00Z">
              <w:r w:rsidRPr="008601AF" w:rsidDel="00627AA0">
                <w:rPr>
                  <w:rFonts w:ascii="Trebuchet MS" w:hAnsi="Trebuchet MS" w:cs="Arial"/>
                  <w:color w:val="000000"/>
                  <w:sz w:val="20"/>
                  <w:szCs w:val="20"/>
                  <w:lang w:bidi="th-TH"/>
                </w:rPr>
                <w:delText>R$ 1.831,80</w:delText>
              </w:r>
            </w:del>
          </w:p>
        </w:tc>
      </w:tr>
      <w:tr w:rsidR="008601AF" w:rsidRPr="008601AF" w14:paraId="18E5BD3E" w14:textId="77777777" w:rsidTr="00627AA0">
        <w:tblPrEx>
          <w:tblW w:w="5000" w:type="pct"/>
          <w:tblCellMar>
            <w:left w:w="70" w:type="dxa"/>
            <w:right w:w="70" w:type="dxa"/>
          </w:tblCellMar>
          <w:tblPrExChange w:id="8673" w:author="Philippe Hollanda - Oliveira Trust" w:date="2022-07-19T10:08:00Z">
            <w:tblPrEx>
              <w:tblW w:w="5000" w:type="pct"/>
              <w:tblCellMar>
                <w:left w:w="70" w:type="dxa"/>
                <w:right w:w="70" w:type="dxa"/>
              </w:tblCellMar>
            </w:tblPrEx>
          </w:tblPrExChange>
        </w:tblPrEx>
        <w:trPr>
          <w:trHeight w:val="1785"/>
          <w:trPrChange w:id="86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D0D2D3" w14:textId="5331A93C" w:rsidR="008601AF" w:rsidRPr="008601AF" w:rsidRDefault="008601AF" w:rsidP="003C2C2A">
            <w:pPr>
              <w:jc w:val="center"/>
              <w:rPr>
                <w:rFonts w:ascii="Trebuchet MS" w:hAnsi="Trebuchet MS" w:cs="Arial"/>
                <w:color w:val="000000"/>
                <w:sz w:val="20"/>
                <w:szCs w:val="20"/>
                <w:lang w:bidi="th-TH"/>
              </w:rPr>
            </w:pPr>
            <w:del w:id="8676"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34DE4B" w14:textId="629D9A34" w:rsidR="008601AF" w:rsidRPr="008601AF" w:rsidRDefault="008601AF" w:rsidP="003C2C2A">
            <w:pPr>
              <w:jc w:val="center"/>
              <w:rPr>
                <w:rFonts w:ascii="Trebuchet MS" w:hAnsi="Trebuchet MS" w:cs="Arial"/>
                <w:color w:val="000000"/>
                <w:sz w:val="20"/>
                <w:szCs w:val="20"/>
                <w:lang w:bidi="th-TH"/>
              </w:rPr>
            </w:pPr>
            <w:del w:id="8678" w:author="Philippe Hollanda - Oliveira Trust" w:date="2022-07-19T10:08:00Z">
              <w:r w:rsidRPr="008601AF" w:rsidDel="00627AA0">
                <w:rPr>
                  <w:rFonts w:ascii="Trebuchet MS" w:hAnsi="Trebuchet MS" w:cs="Arial"/>
                  <w:color w:val="000000"/>
                  <w:sz w:val="20"/>
                  <w:szCs w:val="20"/>
                  <w:lang w:bidi="th-TH"/>
                </w:rPr>
                <w:delText>13/01/2022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409D78" w14:textId="12A86E56" w:rsidR="008601AF" w:rsidRPr="008601AF" w:rsidRDefault="008601AF" w:rsidP="003C2C2A">
            <w:pPr>
              <w:jc w:val="center"/>
              <w:rPr>
                <w:rFonts w:ascii="Trebuchet MS" w:hAnsi="Trebuchet MS" w:cs="Arial"/>
                <w:color w:val="000000"/>
                <w:sz w:val="20"/>
                <w:szCs w:val="20"/>
                <w:lang w:bidi="th-TH"/>
              </w:rPr>
            </w:pPr>
            <w:del w:id="8680" w:author="Philippe Hollanda - Oliveira Trust" w:date="2022-07-19T10:08:00Z">
              <w:r w:rsidRPr="008601AF" w:rsidDel="00627AA0">
                <w:rPr>
                  <w:rFonts w:ascii="Trebuchet MS" w:hAnsi="Trebuchet MS" w:cs="Arial"/>
                  <w:color w:val="000000"/>
                  <w:sz w:val="20"/>
                  <w:szCs w:val="20"/>
                  <w:lang w:bidi="th-TH"/>
                </w:rPr>
                <w:delText>R$ 323,26</w:delText>
              </w:r>
            </w:del>
          </w:p>
        </w:tc>
      </w:tr>
      <w:tr w:rsidR="008601AF" w:rsidRPr="008601AF" w14:paraId="6588DFDA" w14:textId="77777777" w:rsidTr="00627AA0">
        <w:tblPrEx>
          <w:tblW w:w="5000" w:type="pct"/>
          <w:tblCellMar>
            <w:left w:w="70" w:type="dxa"/>
            <w:right w:w="70" w:type="dxa"/>
          </w:tblCellMar>
          <w:tblPrExChange w:id="8681" w:author="Philippe Hollanda - Oliveira Trust" w:date="2022-07-19T10:08:00Z">
            <w:tblPrEx>
              <w:tblW w:w="5000" w:type="pct"/>
              <w:tblCellMar>
                <w:left w:w="70" w:type="dxa"/>
                <w:right w:w="70" w:type="dxa"/>
              </w:tblCellMar>
            </w:tblPrEx>
          </w:tblPrExChange>
        </w:tblPrEx>
        <w:trPr>
          <w:trHeight w:val="1785"/>
          <w:trPrChange w:id="86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99B34A" w14:textId="62A9A756" w:rsidR="008601AF" w:rsidRPr="008601AF" w:rsidRDefault="008601AF" w:rsidP="003C2C2A">
            <w:pPr>
              <w:jc w:val="center"/>
              <w:rPr>
                <w:rFonts w:ascii="Trebuchet MS" w:hAnsi="Trebuchet MS" w:cs="Arial"/>
                <w:color w:val="000000"/>
                <w:sz w:val="20"/>
                <w:szCs w:val="20"/>
                <w:lang w:bidi="th-TH"/>
              </w:rPr>
            </w:pPr>
            <w:del w:id="8684" w:author="Philippe Hollanda - Oliveira Trust" w:date="2022-07-19T10:08:00Z">
              <w:r w:rsidRPr="008601AF" w:rsidDel="00627AA0">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7FE776" w14:textId="46811FB1" w:rsidR="008601AF" w:rsidRPr="008601AF" w:rsidRDefault="008601AF" w:rsidP="003C2C2A">
            <w:pPr>
              <w:jc w:val="center"/>
              <w:rPr>
                <w:rFonts w:ascii="Trebuchet MS" w:hAnsi="Trebuchet MS" w:cs="Arial"/>
                <w:color w:val="000000"/>
                <w:sz w:val="20"/>
                <w:szCs w:val="20"/>
                <w:lang w:bidi="th-TH"/>
              </w:rPr>
            </w:pPr>
            <w:del w:id="8686" w:author="Philippe Hollanda - Oliveira Trust" w:date="2022-07-19T10:08:00Z">
              <w:r w:rsidRPr="008601AF" w:rsidDel="00627AA0">
                <w:rPr>
                  <w:rFonts w:ascii="Trebuchet MS" w:hAnsi="Trebuchet MS" w:cs="Arial"/>
                  <w:color w:val="000000"/>
                  <w:sz w:val="20"/>
                  <w:szCs w:val="20"/>
                  <w:lang w:bidi="th-TH"/>
                </w:rPr>
                <w:delText>29/12/2021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DF81F1" w14:textId="333655AA" w:rsidR="008601AF" w:rsidRPr="008601AF" w:rsidRDefault="008601AF" w:rsidP="003C2C2A">
            <w:pPr>
              <w:jc w:val="center"/>
              <w:rPr>
                <w:rFonts w:ascii="Trebuchet MS" w:hAnsi="Trebuchet MS" w:cs="Arial"/>
                <w:color w:val="000000"/>
                <w:sz w:val="20"/>
                <w:szCs w:val="20"/>
                <w:lang w:bidi="th-TH"/>
              </w:rPr>
            </w:pPr>
            <w:del w:id="8688" w:author="Philippe Hollanda - Oliveira Trust" w:date="2022-07-19T10:08:00Z">
              <w:r w:rsidRPr="008601AF" w:rsidDel="00627AA0">
                <w:rPr>
                  <w:rFonts w:ascii="Trebuchet MS" w:hAnsi="Trebuchet MS" w:cs="Arial"/>
                  <w:color w:val="000000"/>
                  <w:sz w:val="20"/>
                  <w:szCs w:val="20"/>
                  <w:lang w:bidi="th-TH"/>
                </w:rPr>
                <w:delText>R$ 1.004,06</w:delText>
              </w:r>
            </w:del>
          </w:p>
        </w:tc>
      </w:tr>
      <w:tr w:rsidR="008601AF" w:rsidRPr="008601AF" w14:paraId="271EA7CC" w14:textId="77777777" w:rsidTr="00627AA0">
        <w:tblPrEx>
          <w:tblW w:w="5000" w:type="pct"/>
          <w:tblCellMar>
            <w:left w:w="70" w:type="dxa"/>
            <w:right w:w="70" w:type="dxa"/>
          </w:tblCellMar>
          <w:tblPrExChange w:id="8689" w:author="Philippe Hollanda - Oliveira Trust" w:date="2022-07-19T10:08:00Z">
            <w:tblPrEx>
              <w:tblW w:w="5000" w:type="pct"/>
              <w:tblCellMar>
                <w:left w:w="70" w:type="dxa"/>
                <w:right w:w="70" w:type="dxa"/>
              </w:tblCellMar>
            </w:tblPrEx>
          </w:tblPrExChange>
        </w:tblPrEx>
        <w:trPr>
          <w:trHeight w:val="1785"/>
          <w:trPrChange w:id="86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009E36" w14:textId="2A4F16A9" w:rsidR="008601AF" w:rsidRPr="008601AF" w:rsidRDefault="008601AF" w:rsidP="003C2C2A">
            <w:pPr>
              <w:jc w:val="center"/>
              <w:rPr>
                <w:rFonts w:ascii="Trebuchet MS" w:hAnsi="Trebuchet MS" w:cs="Arial"/>
                <w:color w:val="000000"/>
                <w:sz w:val="20"/>
                <w:szCs w:val="20"/>
                <w:lang w:bidi="th-TH"/>
              </w:rPr>
            </w:pPr>
            <w:del w:id="8692" w:author="Philippe Hollanda - Oliveira Trust" w:date="2022-07-19T10:08:00Z">
              <w:r w:rsidRPr="008601AF" w:rsidDel="00627AA0">
                <w:rPr>
                  <w:rFonts w:ascii="Trebuchet MS" w:hAnsi="Trebuchet MS" w:cs="Arial"/>
                  <w:color w:val="000000"/>
                  <w:sz w:val="20"/>
                  <w:szCs w:val="20"/>
                  <w:lang w:bidi="th-TH"/>
                </w:rPr>
                <w:lastRenderedPageBreak/>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6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C26CA9" w14:textId="15BA6205" w:rsidR="008601AF" w:rsidRPr="008601AF" w:rsidRDefault="008601AF" w:rsidP="003C2C2A">
            <w:pPr>
              <w:jc w:val="center"/>
              <w:rPr>
                <w:rFonts w:ascii="Trebuchet MS" w:hAnsi="Trebuchet MS" w:cs="Arial"/>
                <w:color w:val="000000"/>
                <w:sz w:val="20"/>
                <w:szCs w:val="20"/>
                <w:lang w:bidi="th-TH"/>
              </w:rPr>
            </w:pPr>
            <w:del w:id="8694" w:author="Philippe Hollanda - Oliveira Trust" w:date="2022-07-19T10:08:00Z">
              <w:r w:rsidRPr="008601AF" w:rsidDel="00627AA0">
                <w:rPr>
                  <w:rFonts w:ascii="Trebuchet MS" w:hAnsi="Trebuchet MS" w:cs="Arial"/>
                  <w:color w:val="000000"/>
                  <w:sz w:val="20"/>
                  <w:szCs w:val="20"/>
                  <w:lang w:bidi="th-TH"/>
                </w:rPr>
                <w:delText>20/11/2021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6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CF7093" w14:textId="21856683" w:rsidR="008601AF" w:rsidRPr="008601AF" w:rsidRDefault="008601AF" w:rsidP="003C2C2A">
            <w:pPr>
              <w:jc w:val="center"/>
              <w:rPr>
                <w:rFonts w:ascii="Trebuchet MS" w:hAnsi="Trebuchet MS" w:cs="Arial"/>
                <w:color w:val="000000"/>
                <w:sz w:val="20"/>
                <w:szCs w:val="20"/>
                <w:lang w:bidi="th-TH"/>
              </w:rPr>
            </w:pPr>
            <w:del w:id="8696" w:author="Philippe Hollanda - Oliveira Trust" w:date="2022-07-19T10:08:00Z">
              <w:r w:rsidRPr="008601AF" w:rsidDel="00627AA0">
                <w:rPr>
                  <w:rFonts w:ascii="Trebuchet MS" w:hAnsi="Trebuchet MS" w:cs="Arial"/>
                  <w:color w:val="000000"/>
                  <w:sz w:val="20"/>
                  <w:szCs w:val="20"/>
                  <w:lang w:bidi="th-TH"/>
                </w:rPr>
                <w:delText>R$ 192,44</w:delText>
              </w:r>
            </w:del>
          </w:p>
        </w:tc>
      </w:tr>
      <w:tr w:rsidR="008601AF" w:rsidRPr="008601AF" w14:paraId="3E960E62" w14:textId="77777777" w:rsidTr="00627AA0">
        <w:tblPrEx>
          <w:tblW w:w="5000" w:type="pct"/>
          <w:tblCellMar>
            <w:left w:w="70" w:type="dxa"/>
            <w:right w:w="70" w:type="dxa"/>
          </w:tblCellMar>
          <w:tblPrExChange w:id="8697" w:author="Philippe Hollanda - Oliveira Trust" w:date="2022-07-19T10:08:00Z">
            <w:tblPrEx>
              <w:tblW w:w="5000" w:type="pct"/>
              <w:tblCellMar>
                <w:left w:w="70" w:type="dxa"/>
                <w:right w:w="70" w:type="dxa"/>
              </w:tblCellMar>
            </w:tblPrEx>
          </w:tblPrExChange>
        </w:tblPrEx>
        <w:trPr>
          <w:trHeight w:val="1785"/>
          <w:trPrChange w:id="86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6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180244" w14:textId="012F3F6A" w:rsidR="008601AF" w:rsidRPr="008601AF" w:rsidRDefault="008601AF" w:rsidP="003C2C2A">
            <w:pPr>
              <w:jc w:val="center"/>
              <w:rPr>
                <w:rFonts w:ascii="Trebuchet MS" w:hAnsi="Trebuchet MS" w:cs="Arial"/>
                <w:color w:val="000000"/>
                <w:sz w:val="20"/>
                <w:szCs w:val="20"/>
                <w:lang w:bidi="th-TH"/>
              </w:rPr>
            </w:pPr>
            <w:del w:id="8700" w:author="Philippe Hollanda - Oliveira Trust" w:date="2022-07-19T10:08:00Z">
              <w:r w:rsidRPr="008601AF" w:rsidDel="00627AA0">
                <w:rPr>
                  <w:rFonts w:ascii="Trebuchet MS" w:hAnsi="Trebuchet MS" w:cs="Arial"/>
                  <w:color w:val="000000"/>
                  <w:sz w:val="20"/>
                  <w:szCs w:val="20"/>
                  <w:lang w:bidi="th-TH"/>
                </w:rPr>
                <w:delText>CARPINTARIA E SERRALHERIA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1BDDA4" w14:textId="250D1018" w:rsidR="008601AF" w:rsidRPr="008601AF" w:rsidRDefault="008601AF" w:rsidP="003C2C2A">
            <w:pPr>
              <w:jc w:val="center"/>
              <w:rPr>
                <w:rFonts w:ascii="Trebuchet MS" w:hAnsi="Trebuchet MS" w:cs="Arial"/>
                <w:color w:val="000000"/>
                <w:sz w:val="20"/>
                <w:szCs w:val="20"/>
                <w:lang w:bidi="th-TH"/>
              </w:rPr>
            </w:pPr>
            <w:del w:id="8702" w:author="Philippe Hollanda - Oliveira Trust" w:date="2022-07-19T10:08:00Z">
              <w:r w:rsidRPr="008601AF" w:rsidDel="00627AA0">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12CED7" w14:textId="372517C1" w:rsidR="008601AF" w:rsidRPr="008601AF" w:rsidRDefault="008601AF" w:rsidP="003C2C2A">
            <w:pPr>
              <w:jc w:val="center"/>
              <w:rPr>
                <w:rFonts w:ascii="Trebuchet MS" w:hAnsi="Trebuchet MS" w:cs="Arial"/>
                <w:color w:val="000000"/>
                <w:sz w:val="20"/>
                <w:szCs w:val="20"/>
                <w:lang w:bidi="th-TH"/>
              </w:rPr>
            </w:pPr>
            <w:del w:id="8704" w:author="Philippe Hollanda - Oliveira Trust" w:date="2022-07-19T10:08:00Z">
              <w:r w:rsidRPr="008601AF" w:rsidDel="00627AA0">
                <w:rPr>
                  <w:rFonts w:ascii="Trebuchet MS" w:hAnsi="Trebuchet MS" w:cs="Arial"/>
                  <w:color w:val="000000"/>
                  <w:sz w:val="20"/>
                  <w:szCs w:val="20"/>
                  <w:lang w:bidi="th-TH"/>
                </w:rPr>
                <w:delText>R$ 10.000,00</w:delText>
              </w:r>
            </w:del>
          </w:p>
        </w:tc>
      </w:tr>
      <w:tr w:rsidR="008601AF" w:rsidRPr="008601AF" w14:paraId="78989D8F" w14:textId="77777777" w:rsidTr="00627AA0">
        <w:tblPrEx>
          <w:tblW w:w="5000" w:type="pct"/>
          <w:tblCellMar>
            <w:left w:w="70" w:type="dxa"/>
            <w:right w:w="70" w:type="dxa"/>
          </w:tblCellMar>
          <w:tblPrExChange w:id="8705" w:author="Philippe Hollanda - Oliveira Trust" w:date="2022-07-19T10:08:00Z">
            <w:tblPrEx>
              <w:tblW w:w="5000" w:type="pct"/>
              <w:tblCellMar>
                <w:left w:w="70" w:type="dxa"/>
                <w:right w:w="70" w:type="dxa"/>
              </w:tblCellMar>
            </w:tblPrEx>
          </w:tblPrExChange>
        </w:tblPrEx>
        <w:trPr>
          <w:trHeight w:val="1785"/>
          <w:trPrChange w:id="87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B29E3F" w14:textId="4D712361" w:rsidR="008601AF" w:rsidRPr="008601AF" w:rsidRDefault="008601AF" w:rsidP="003C2C2A">
            <w:pPr>
              <w:jc w:val="center"/>
              <w:rPr>
                <w:rFonts w:ascii="Trebuchet MS" w:hAnsi="Trebuchet MS" w:cs="Arial"/>
                <w:color w:val="000000"/>
                <w:sz w:val="20"/>
                <w:szCs w:val="20"/>
                <w:lang w:bidi="th-TH"/>
              </w:rPr>
            </w:pPr>
            <w:del w:id="8708"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6D85CA" w14:textId="043702C0" w:rsidR="008601AF" w:rsidRPr="008601AF" w:rsidRDefault="008601AF" w:rsidP="003C2C2A">
            <w:pPr>
              <w:jc w:val="center"/>
              <w:rPr>
                <w:rFonts w:ascii="Trebuchet MS" w:hAnsi="Trebuchet MS" w:cs="Arial"/>
                <w:color w:val="000000"/>
                <w:sz w:val="20"/>
                <w:szCs w:val="20"/>
                <w:lang w:bidi="th-TH"/>
              </w:rPr>
            </w:pPr>
            <w:del w:id="8710" w:author="Philippe Hollanda - Oliveira Trust" w:date="2022-07-19T10:08:00Z">
              <w:r w:rsidRPr="008601AF" w:rsidDel="00627AA0">
                <w:rPr>
                  <w:rFonts w:ascii="Trebuchet MS" w:hAnsi="Trebuchet MS" w:cs="Arial"/>
                  <w:color w:val="000000"/>
                  <w:sz w:val="20"/>
                  <w:szCs w:val="20"/>
                  <w:lang w:bidi="th-TH"/>
                </w:rPr>
                <w:delText>25/11/2021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B28B58" w14:textId="0CA07F0E" w:rsidR="008601AF" w:rsidRPr="008601AF" w:rsidRDefault="008601AF" w:rsidP="003C2C2A">
            <w:pPr>
              <w:jc w:val="center"/>
              <w:rPr>
                <w:rFonts w:ascii="Trebuchet MS" w:hAnsi="Trebuchet MS" w:cs="Arial"/>
                <w:color w:val="000000"/>
                <w:sz w:val="20"/>
                <w:szCs w:val="20"/>
                <w:lang w:bidi="th-TH"/>
              </w:rPr>
            </w:pPr>
            <w:del w:id="8712" w:author="Philippe Hollanda - Oliveira Trust" w:date="2022-07-19T10:08:00Z">
              <w:r w:rsidRPr="008601AF" w:rsidDel="00627AA0">
                <w:rPr>
                  <w:rFonts w:ascii="Trebuchet MS" w:hAnsi="Trebuchet MS" w:cs="Arial"/>
                  <w:color w:val="000000"/>
                  <w:sz w:val="20"/>
                  <w:szCs w:val="20"/>
                  <w:lang w:bidi="th-TH"/>
                </w:rPr>
                <w:delText>R$ 385,00</w:delText>
              </w:r>
            </w:del>
          </w:p>
        </w:tc>
      </w:tr>
      <w:tr w:rsidR="008601AF" w:rsidRPr="008601AF" w14:paraId="7796BBCB" w14:textId="77777777" w:rsidTr="00627AA0">
        <w:tblPrEx>
          <w:tblW w:w="5000" w:type="pct"/>
          <w:tblCellMar>
            <w:left w:w="70" w:type="dxa"/>
            <w:right w:w="70" w:type="dxa"/>
          </w:tblCellMar>
          <w:tblPrExChange w:id="8713" w:author="Philippe Hollanda - Oliveira Trust" w:date="2022-07-19T10:08:00Z">
            <w:tblPrEx>
              <w:tblW w:w="5000" w:type="pct"/>
              <w:tblCellMar>
                <w:left w:w="70" w:type="dxa"/>
                <w:right w:w="70" w:type="dxa"/>
              </w:tblCellMar>
            </w:tblPrEx>
          </w:tblPrExChange>
        </w:tblPrEx>
        <w:trPr>
          <w:trHeight w:val="1785"/>
          <w:trPrChange w:id="87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E17B0D" w14:textId="40ABB8C9" w:rsidR="008601AF" w:rsidRPr="008601AF" w:rsidRDefault="008601AF" w:rsidP="003C2C2A">
            <w:pPr>
              <w:jc w:val="center"/>
              <w:rPr>
                <w:rFonts w:ascii="Trebuchet MS" w:hAnsi="Trebuchet MS" w:cs="Arial"/>
                <w:color w:val="000000"/>
                <w:sz w:val="20"/>
                <w:szCs w:val="20"/>
                <w:lang w:bidi="th-TH"/>
              </w:rPr>
            </w:pPr>
            <w:del w:id="8716" w:author="Philippe Hollanda - Oliveira Trust" w:date="2022-07-19T10:08:00Z">
              <w:r w:rsidRPr="008601AF" w:rsidDel="00627AA0">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3A5E31" w14:textId="75A11B92" w:rsidR="008601AF" w:rsidRPr="008601AF" w:rsidRDefault="008601AF" w:rsidP="003C2C2A">
            <w:pPr>
              <w:jc w:val="center"/>
              <w:rPr>
                <w:rFonts w:ascii="Trebuchet MS" w:hAnsi="Trebuchet MS" w:cs="Arial"/>
                <w:color w:val="000000"/>
                <w:sz w:val="20"/>
                <w:szCs w:val="20"/>
                <w:lang w:bidi="th-TH"/>
              </w:rPr>
            </w:pPr>
            <w:del w:id="8718" w:author="Philippe Hollanda - Oliveira Trust" w:date="2022-07-19T10:08:00Z">
              <w:r w:rsidRPr="008601AF" w:rsidDel="00627AA0">
                <w:rPr>
                  <w:rFonts w:ascii="Trebuchet MS" w:hAnsi="Trebuchet MS" w:cs="Arial"/>
                  <w:color w:val="000000"/>
                  <w:sz w:val="20"/>
                  <w:szCs w:val="20"/>
                  <w:lang w:bidi="th-TH"/>
                </w:rPr>
                <w:delText>25/11/2021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3C47AE" w14:textId="08671519" w:rsidR="008601AF" w:rsidRPr="008601AF" w:rsidRDefault="008601AF" w:rsidP="003C2C2A">
            <w:pPr>
              <w:jc w:val="center"/>
              <w:rPr>
                <w:rFonts w:ascii="Trebuchet MS" w:hAnsi="Trebuchet MS" w:cs="Arial"/>
                <w:color w:val="000000"/>
                <w:sz w:val="20"/>
                <w:szCs w:val="20"/>
                <w:lang w:bidi="th-TH"/>
              </w:rPr>
            </w:pPr>
            <w:del w:id="8720" w:author="Philippe Hollanda - Oliveira Trust" w:date="2022-07-19T10:08:00Z">
              <w:r w:rsidRPr="008601AF" w:rsidDel="00627AA0">
                <w:rPr>
                  <w:rFonts w:ascii="Trebuchet MS" w:hAnsi="Trebuchet MS" w:cs="Arial"/>
                  <w:color w:val="000000"/>
                  <w:sz w:val="20"/>
                  <w:szCs w:val="20"/>
                  <w:lang w:bidi="th-TH"/>
                </w:rPr>
                <w:delText>R$ 4.153,00</w:delText>
              </w:r>
            </w:del>
          </w:p>
        </w:tc>
      </w:tr>
      <w:tr w:rsidR="008601AF" w:rsidRPr="008601AF" w14:paraId="71FABCA1" w14:textId="77777777" w:rsidTr="00627AA0">
        <w:tblPrEx>
          <w:tblW w:w="5000" w:type="pct"/>
          <w:tblCellMar>
            <w:left w:w="70" w:type="dxa"/>
            <w:right w:w="70" w:type="dxa"/>
          </w:tblCellMar>
          <w:tblPrExChange w:id="8721" w:author="Philippe Hollanda - Oliveira Trust" w:date="2022-07-19T10:08:00Z">
            <w:tblPrEx>
              <w:tblW w:w="5000" w:type="pct"/>
              <w:tblCellMar>
                <w:left w:w="70" w:type="dxa"/>
                <w:right w:w="70" w:type="dxa"/>
              </w:tblCellMar>
            </w:tblPrEx>
          </w:tblPrExChange>
        </w:tblPrEx>
        <w:trPr>
          <w:trHeight w:val="1785"/>
          <w:trPrChange w:id="87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AF55ED" w14:textId="4C943DD1" w:rsidR="008601AF" w:rsidRPr="008601AF" w:rsidRDefault="008601AF" w:rsidP="003C2C2A">
            <w:pPr>
              <w:jc w:val="center"/>
              <w:rPr>
                <w:rFonts w:ascii="Trebuchet MS" w:hAnsi="Trebuchet MS" w:cs="Arial"/>
                <w:color w:val="000000"/>
                <w:sz w:val="20"/>
                <w:szCs w:val="20"/>
                <w:lang w:bidi="th-TH"/>
              </w:rPr>
            </w:pPr>
            <w:del w:id="8724"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80569E" w14:textId="2D5FBAF6" w:rsidR="008601AF" w:rsidRPr="008601AF" w:rsidRDefault="008601AF" w:rsidP="003C2C2A">
            <w:pPr>
              <w:jc w:val="center"/>
              <w:rPr>
                <w:rFonts w:ascii="Trebuchet MS" w:hAnsi="Trebuchet MS" w:cs="Arial"/>
                <w:color w:val="000000"/>
                <w:sz w:val="20"/>
                <w:szCs w:val="20"/>
                <w:lang w:bidi="th-TH"/>
              </w:rPr>
            </w:pPr>
            <w:del w:id="8726"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87A611" w14:textId="16DCBD88" w:rsidR="008601AF" w:rsidRPr="008601AF" w:rsidRDefault="008601AF" w:rsidP="003C2C2A">
            <w:pPr>
              <w:jc w:val="center"/>
              <w:rPr>
                <w:rFonts w:ascii="Trebuchet MS" w:hAnsi="Trebuchet MS" w:cs="Arial"/>
                <w:color w:val="000000"/>
                <w:sz w:val="20"/>
                <w:szCs w:val="20"/>
                <w:lang w:bidi="th-TH"/>
              </w:rPr>
            </w:pPr>
            <w:del w:id="8728" w:author="Philippe Hollanda - Oliveira Trust" w:date="2022-07-19T10:08:00Z">
              <w:r w:rsidRPr="008601AF" w:rsidDel="00627AA0">
                <w:rPr>
                  <w:rFonts w:ascii="Trebuchet MS" w:hAnsi="Trebuchet MS" w:cs="Arial"/>
                  <w:color w:val="000000"/>
                  <w:sz w:val="20"/>
                  <w:szCs w:val="20"/>
                  <w:lang w:bidi="th-TH"/>
                </w:rPr>
                <w:delText>R$ 450,00</w:delText>
              </w:r>
            </w:del>
          </w:p>
        </w:tc>
      </w:tr>
      <w:tr w:rsidR="008601AF" w:rsidRPr="008601AF" w14:paraId="57760B4A" w14:textId="77777777" w:rsidTr="00627AA0">
        <w:tblPrEx>
          <w:tblW w:w="5000" w:type="pct"/>
          <w:tblCellMar>
            <w:left w:w="70" w:type="dxa"/>
            <w:right w:w="70" w:type="dxa"/>
          </w:tblCellMar>
          <w:tblPrExChange w:id="8729" w:author="Philippe Hollanda - Oliveira Trust" w:date="2022-07-19T10:08:00Z">
            <w:tblPrEx>
              <w:tblW w:w="5000" w:type="pct"/>
              <w:tblCellMar>
                <w:left w:w="70" w:type="dxa"/>
                <w:right w:w="70" w:type="dxa"/>
              </w:tblCellMar>
            </w:tblPrEx>
          </w:tblPrExChange>
        </w:tblPrEx>
        <w:trPr>
          <w:trHeight w:val="1785"/>
          <w:trPrChange w:id="87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236041" w14:textId="0BA372E5" w:rsidR="008601AF" w:rsidRPr="008601AF" w:rsidRDefault="008601AF" w:rsidP="003C2C2A">
            <w:pPr>
              <w:jc w:val="center"/>
              <w:rPr>
                <w:rFonts w:ascii="Trebuchet MS" w:hAnsi="Trebuchet MS" w:cs="Arial"/>
                <w:color w:val="000000"/>
                <w:sz w:val="20"/>
                <w:szCs w:val="20"/>
                <w:lang w:bidi="th-TH"/>
              </w:rPr>
            </w:pPr>
            <w:del w:id="8732" w:author="Philippe Hollanda - Oliveira Trust" w:date="2022-07-19T10:08:00Z">
              <w:r w:rsidRPr="008601AF" w:rsidDel="00627AA0">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306984" w14:textId="1E0A491C" w:rsidR="008601AF" w:rsidRPr="008601AF" w:rsidRDefault="008601AF" w:rsidP="003C2C2A">
            <w:pPr>
              <w:jc w:val="center"/>
              <w:rPr>
                <w:rFonts w:ascii="Trebuchet MS" w:hAnsi="Trebuchet MS" w:cs="Arial"/>
                <w:color w:val="000000"/>
                <w:sz w:val="20"/>
                <w:szCs w:val="20"/>
                <w:lang w:bidi="th-TH"/>
              </w:rPr>
            </w:pPr>
            <w:del w:id="8734"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4CC6DD" w14:textId="6E145B95" w:rsidR="008601AF" w:rsidRPr="008601AF" w:rsidRDefault="008601AF" w:rsidP="003C2C2A">
            <w:pPr>
              <w:jc w:val="center"/>
              <w:rPr>
                <w:rFonts w:ascii="Trebuchet MS" w:hAnsi="Trebuchet MS" w:cs="Arial"/>
                <w:color w:val="000000"/>
                <w:sz w:val="20"/>
                <w:szCs w:val="20"/>
                <w:lang w:bidi="th-TH"/>
              </w:rPr>
            </w:pPr>
            <w:del w:id="8736" w:author="Philippe Hollanda - Oliveira Trust" w:date="2022-07-19T10:08:00Z">
              <w:r w:rsidRPr="008601AF" w:rsidDel="00627AA0">
                <w:rPr>
                  <w:rFonts w:ascii="Trebuchet MS" w:hAnsi="Trebuchet MS" w:cs="Arial"/>
                  <w:color w:val="000000"/>
                  <w:sz w:val="20"/>
                  <w:szCs w:val="20"/>
                  <w:lang w:bidi="th-TH"/>
                </w:rPr>
                <w:delText>R$ 579,00</w:delText>
              </w:r>
            </w:del>
          </w:p>
        </w:tc>
      </w:tr>
      <w:tr w:rsidR="008601AF" w:rsidRPr="008601AF" w14:paraId="2619A60D" w14:textId="77777777" w:rsidTr="00627AA0">
        <w:tblPrEx>
          <w:tblW w:w="5000" w:type="pct"/>
          <w:tblCellMar>
            <w:left w:w="70" w:type="dxa"/>
            <w:right w:w="70" w:type="dxa"/>
          </w:tblCellMar>
          <w:tblPrExChange w:id="8737" w:author="Philippe Hollanda - Oliveira Trust" w:date="2022-07-19T10:08:00Z">
            <w:tblPrEx>
              <w:tblW w:w="5000" w:type="pct"/>
              <w:tblCellMar>
                <w:left w:w="70" w:type="dxa"/>
                <w:right w:w="70" w:type="dxa"/>
              </w:tblCellMar>
            </w:tblPrEx>
          </w:tblPrExChange>
        </w:tblPrEx>
        <w:trPr>
          <w:trHeight w:val="1785"/>
          <w:trPrChange w:id="87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9BEB39" w14:textId="554C7725" w:rsidR="008601AF" w:rsidRPr="008601AF" w:rsidRDefault="008601AF" w:rsidP="003C2C2A">
            <w:pPr>
              <w:jc w:val="center"/>
              <w:rPr>
                <w:rFonts w:ascii="Trebuchet MS" w:hAnsi="Trebuchet MS" w:cs="Arial"/>
                <w:color w:val="000000"/>
                <w:sz w:val="20"/>
                <w:szCs w:val="20"/>
                <w:lang w:bidi="th-TH"/>
              </w:rPr>
            </w:pPr>
            <w:del w:id="8740"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9BE5A4" w14:textId="50FB572F" w:rsidR="008601AF" w:rsidRPr="008601AF" w:rsidRDefault="008601AF" w:rsidP="003C2C2A">
            <w:pPr>
              <w:jc w:val="center"/>
              <w:rPr>
                <w:rFonts w:ascii="Trebuchet MS" w:hAnsi="Trebuchet MS" w:cs="Arial"/>
                <w:color w:val="000000"/>
                <w:sz w:val="20"/>
                <w:szCs w:val="20"/>
                <w:lang w:bidi="th-TH"/>
              </w:rPr>
            </w:pPr>
            <w:del w:id="8742"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C588B1" w14:textId="187B65C1" w:rsidR="008601AF" w:rsidRPr="008601AF" w:rsidRDefault="008601AF" w:rsidP="003C2C2A">
            <w:pPr>
              <w:jc w:val="center"/>
              <w:rPr>
                <w:rFonts w:ascii="Trebuchet MS" w:hAnsi="Trebuchet MS" w:cs="Arial"/>
                <w:color w:val="000000"/>
                <w:sz w:val="20"/>
                <w:szCs w:val="20"/>
                <w:lang w:bidi="th-TH"/>
              </w:rPr>
            </w:pPr>
            <w:del w:id="8744" w:author="Philippe Hollanda - Oliveira Trust" w:date="2022-07-19T10:08:00Z">
              <w:r w:rsidRPr="008601AF" w:rsidDel="00627AA0">
                <w:rPr>
                  <w:rFonts w:ascii="Trebuchet MS" w:hAnsi="Trebuchet MS" w:cs="Arial"/>
                  <w:color w:val="000000"/>
                  <w:sz w:val="20"/>
                  <w:szCs w:val="20"/>
                  <w:lang w:bidi="th-TH"/>
                </w:rPr>
                <w:delText>R$ 160,00</w:delText>
              </w:r>
            </w:del>
          </w:p>
        </w:tc>
      </w:tr>
      <w:tr w:rsidR="008601AF" w:rsidRPr="008601AF" w14:paraId="49886732" w14:textId="77777777" w:rsidTr="00627AA0">
        <w:tblPrEx>
          <w:tblW w:w="5000" w:type="pct"/>
          <w:tblCellMar>
            <w:left w:w="70" w:type="dxa"/>
            <w:right w:w="70" w:type="dxa"/>
          </w:tblCellMar>
          <w:tblPrExChange w:id="8745" w:author="Philippe Hollanda - Oliveira Trust" w:date="2022-07-19T10:08:00Z">
            <w:tblPrEx>
              <w:tblW w:w="5000" w:type="pct"/>
              <w:tblCellMar>
                <w:left w:w="70" w:type="dxa"/>
                <w:right w:w="70" w:type="dxa"/>
              </w:tblCellMar>
            </w:tblPrEx>
          </w:tblPrExChange>
        </w:tblPrEx>
        <w:trPr>
          <w:trHeight w:val="1785"/>
          <w:trPrChange w:id="87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03F998" w14:textId="2897E373" w:rsidR="008601AF" w:rsidRPr="008601AF" w:rsidRDefault="008601AF" w:rsidP="003C2C2A">
            <w:pPr>
              <w:jc w:val="center"/>
              <w:rPr>
                <w:rFonts w:ascii="Trebuchet MS" w:hAnsi="Trebuchet MS" w:cs="Arial"/>
                <w:color w:val="000000"/>
                <w:sz w:val="20"/>
                <w:szCs w:val="20"/>
                <w:lang w:bidi="th-TH"/>
              </w:rPr>
            </w:pPr>
            <w:del w:id="8748"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8B10E3" w14:textId="64BC5864" w:rsidR="008601AF" w:rsidRPr="008601AF" w:rsidRDefault="008601AF" w:rsidP="003C2C2A">
            <w:pPr>
              <w:jc w:val="center"/>
              <w:rPr>
                <w:rFonts w:ascii="Trebuchet MS" w:hAnsi="Trebuchet MS" w:cs="Arial"/>
                <w:color w:val="000000"/>
                <w:sz w:val="20"/>
                <w:szCs w:val="20"/>
                <w:lang w:bidi="th-TH"/>
              </w:rPr>
            </w:pPr>
            <w:del w:id="8750"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13B80C" w14:textId="7183B4CF" w:rsidR="008601AF" w:rsidRPr="008601AF" w:rsidRDefault="008601AF" w:rsidP="003C2C2A">
            <w:pPr>
              <w:jc w:val="center"/>
              <w:rPr>
                <w:rFonts w:ascii="Trebuchet MS" w:hAnsi="Trebuchet MS" w:cs="Arial"/>
                <w:color w:val="000000"/>
                <w:sz w:val="20"/>
                <w:szCs w:val="20"/>
                <w:lang w:bidi="th-TH"/>
              </w:rPr>
            </w:pPr>
            <w:del w:id="8752" w:author="Philippe Hollanda - Oliveira Trust" w:date="2022-07-19T10:08:00Z">
              <w:r w:rsidRPr="008601AF" w:rsidDel="00627AA0">
                <w:rPr>
                  <w:rFonts w:ascii="Trebuchet MS" w:hAnsi="Trebuchet MS" w:cs="Arial"/>
                  <w:color w:val="000000"/>
                  <w:sz w:val="20"/>
                  <w:szCs w:val="20"/>
                  <w:lang w:bidi="th-TH"/>
                </w:rPr>
                <w:delText>R$ 549,80</w:delText>
              </w:r>
            </w:del>
          </w:p>
        </w:tc>
      </w:tr>
      <w:tr w:rsidR="008601AF" w:rsidRPr="008601AF" w14:paraId="06F8917E" w14:textId="77777777" w:rsidTr="00627AA0">
        <w:tblPrEx>
          <w:tblW w:w="5000" w:type="pct"/>
          <w:tblCellMar>
            <w:left w:w="70" w:type="dxa"/>
            <w:right w:w="70" w:type="dxa"/>
          </w:tblCellMar>
          <w:tblPrExChange w:id="8753" w:author="Philippe Hollanda - Oliveira Trust" w:date="2022-07-19T10:08:00Z">
            <w:tblPrEx>
              <w:tblW w:w="5000" w:type="pct"/>
              <w:tblCellMar>
                <w:left w:w="70" w:type="dxa"/>
                <w:right w:w="70" w:type="dxa"/>
              </w:tblCellMar>
            </w:tblPrEx>
          </w:tblPrExChange>
        </w:tblPrEx>
        <w:trPr>
          <w:trHeight w:val="1785"/>
          <w:trPrChange w:id="87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EBC3E8" w14:textId="544FD406" w:rsidR="008601AF" w:rsidRPr="008601AF" w:rsidRDefault="008601AF" w:rsidP="003C2C2A">
            <w:pPr>
              <w:jc w:val="center"/>
              <w:rPr>
                <w:rFonts w:ascii="Trebuchet MS" w:hAnsi="Trebuchet MS" w:cs="Arial"/>
                <w:color w:val="000000"/>
                <w:sz w:val="20"/>
                <w:szCs w:val="20"/>
                <w:lang w:bidi="th-TH"/>
              </w:rPr>
            </w:pPr>
            <w:del w:id="8756"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C7647D" w14:textId="476DA495" w:rsidR="008601AF" w:rsidRPr="008601AF" w:rsidRDefault="008601AF" w:rsidP="003C2C2A">
            <w:pPr>
              <w:jc w:val="center"/>
              <w:rPr>
                <w:rFonts w:ascii="Trebuchet MS" w:hAnsi="Trebuchet MS" w:cs="Arial"/>
                <w:color w:val="000000"/>
                <w:sz w:val="20"/>
                <w:szCs w:val="20"/>
                <w:lang w:bidi="th-TH"/>
              </w:rPr>
            </w:pPr>
            <w:del w:id="8758"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66D4A4" w14:textId="65FD7490" w:rsidR="008601AF" w:rsidRPr="008601AF" w:rsidRDefault="008601AF" w:rsidP="003C2C2A">
            <w:pPr>
              <w:jc w:val="center"/>
              <w:rPr>
                <w:rFonts w:ascii="Trebuchet MS" w:hAnsi="Trebuchet MS" w:cs="Arial"/>
                <w:color w:val="000000"/>
                <w:sz w:val="20"/>
                <w:szCs w:val="20"/>
                <w:lang w:bidi="th-TH"/>
              </w:rPr>
            </w:pPr>
            <w:del w:id="8760" w:author="Philippe Hollanda - Oliveira Trust" w:date="2022-07-19T10:08:00Z">
              <w:r w:rsidRPr="008601AF" w:rsidDel="00627AA0">
                <w:rPr>
                  <w:rFonts w:ascii="Trebuchet MS" w:hAnsi="Trebuchet MS" w:cs="Arial"/>
                  <w:color w:val="000000"/>
                  <w:sz w:val="20"/>
                  <w:szCs w:val="20"/>
                  <w:lang w:bidi="th-TH"/>
                </w:rPr>
                <w:delText>R$ 23.800,00</w:delText>
              </w:r>
            </w:del>
          </w:p>
        </w:tc>
      </w:tr>
      <w:tr w:rsidR="008601AF" w:rsidRPr="008601AF" w14:paraId="469305FC" w14:textId="77777777" w:rsidTr="00627AA0">
        <w:tblPrEx>
          <w:tblW w:w="5000" w:type="pct"/>
          <w:tblCellMar>
            <w:left w:w="70" w:type="dxa"/>
            <w:right w:w="70" w:type="dxa"/>
          </w:tblCellMar>
          <w:tblPrExChange w:id="8761" w:author="Philippe Hollanda - Oliveira Trust" w:date="2022-07-19T10:08:00Z">
            <w:tblPrEx>
              <w:tblW w:w="5000" w:type="pct"/>
              <w:tblCellMar>
                <w:left w:w="70" w:type="dxa"/>
                <w:right w:w="70" w:type="dxa"/>
              </w:tblCellMar>
            </w:tblPrEx>
          </w:tblPrExChange>
        </w:tblPrEx>
        <w:trPr>
          <w:trHeight w:val="1785"/>
          <w:trPrChange w:id="87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F23032" w14:textId="6585464F" w:rsidR="008601AF" w:rsidRPr="008601AF" w:rsidRDefault="008601AF" w:rsidP="003C2C2A">
            <w:pPr>
              <w:jc w:val="center"/>
              <w:rPr>
                <w:rFonts w:ascii="Trebuchet MS" w:hAnsi="Trebuchet MS" w:cs="Arial"/>
                <w:color w:val="000000"/>
                <w:sz w:val="20"/>
                <w:szCs w:val="20"/>
                <w:lang w:bidi="th-TH"/>
              </w:rPr>
            </w:pPr>
            <w:del w:id="8764"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2FA217" w14:textId="4AF9A03E" w:rsidR="008601AF" w:rsidRPr="008601AF" w:rsidRDefault="008601AF" w:rsidP="003C2C2A">
            <w:pPr>
              <w:jc w:val="center"/>
              <w:rPr>
                <w:rFonts w:ascii="Trebuchet MS" w:hAnsi="Trebuchet MS" w:cs="Arial"/>
                <w:color w:val="000000"/>
                <w:sz w:val="20"/>
                <w:szCs w:val="20"/>
                <w:lang w:bidi="th-TH"/>
              </w:rPr>
            </w:pPr>
            <w:del w:id="8766" w:author="Philippe Hollanda - Oliveira Trust" w:date="2022-07-19T10:08:00Z">
              <w:r w:rsidRPr="008601AF" w:rsidDel="00627AA0">
                <w:rPr>
                  <w:rFonts w:ascii="Trebuchet MS" w:hAnsi="Trebuchet MS" w:cs="Arial"/>
                  <w:color w:val="000000"/>
                  <w:sz w:val="20"/>
                  <w:szCs w:val="20"/>
                  <w:lang w:bidi="th-TH"/>
                </w:rPr>
                <w:delText>29/11/2021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6A217A" w14:textId="1585D99A" w:rsidR="008601AF" w:rsidRPr="008601AF" w:rsidRDefault="008601AF" w:rsidP="003C2C2A">
            <w:pPr>
              <w:jc w:val="center"/>
              <w:rPr>
                <w:rFonts w:ascii="Trebuchet MS" w:hAnsi="Trebuchet MS" w:cs="Arial"/>
                <w:color w:val="000000"/>
                <w:sz w:val="20"/>
                <w:szCs w:val="20"/>
                <w:lang w:bidi="th-TH"/>
              </w:rPr>
            </w:pPr>
            <w:del w:id="8768" w:author="Philippe Hollanda - Oliveira Trust" w:date="2022-07-19T10:08:00Z">
              <w:r w:rsidRPr="008601AF" w:rsidDel="00627AA0">
                <w:rPr>
                  <w:rFonts w:ascii="Trebuchet MS" w:hAnsi="Trebuchet MS" w:cs="Arial"/>
                  <w:color w:val="000000"/>
                  <w:sz w:val="20"/>
                  <w:szCs w:val="20"/>
                  <w:lang w:bidi="th-TH"/>
                </w:rPr>
                <w:delText>R$ 1.163,08</w:delText>
              </w:r>
            </w:del>
          </w:p>
        </w:tc>
      </w:tr>
      <w:tr w:rsidR="008601AF" w:rsidRPr="008601AF" w14:paraId="0E7F9231" w14:textId="77777777" w:rsidTr="00627AA0">
        <w:tblPrEx>
          <w:tblW w:w="5000" w:type="pct"/>
          <w:tblCellMar>
            <w:left w:w="70" w:type="dxa"/>
            <w:right w:w="70" w:type="dxa"/>
          </w:tblCellMar>
          <w:tblPrExChange w:id="8769" w:author="Philippe Hollanda - Oliveira Trust" w:date="2022-07-19T10:08:00Z">
            <w:tblPrEx>
              <w:tblW w:w="5000" w:type="pct"/>
              <w:tblCellMar>
                <w:left w:w="70" w:type="dxa"/>
                <w:right w:w="70" w:type="dxa"/>
              </w:tblCellMar>
            </w:tblPrEx>
          </w:tblPrExChange>
        </w:tblPrEx>
        <w:trPr>
          <w:trHeight w:val="1785"/>
          <w:trPrChange w:id="87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596506" w14:textId="3F18695E" w:rsidR="008601AF" w:rsidRPr="008601AF" w:rsidRDefault="008601AF" w:rsidP="003C2C2A">
            <w:pPr>
              <w:jc w:val="center"/>
              <w:rPr>
                <w:rFonts w:ascii="Trebuchet MS" w:hAnsi="Trebuchet MS" w:cs="Arial"/>
                <w:color w:val="000000"/>
                <w:sz w:val="20"/>
                <w:szCs w:val="20"/>
                <w:lang w:bidi="th-TH"/>
              </w:rPr>
            </w:pPr>
            <w:del w:id="8772" w:author="Philippe Hollanda - Oliveira Trust" w:date="2022-07-19T10:08:00Z">
              <w:r w:rsidRPr="008601AF" w:rsidDel="00627AA0">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D854DCE" w14:textId="7479A40C" w:rsidR="008601AF" w:rsidRPr="008601AF" w:rsidRDefault="008601AF" w:rsidP="003C2C2A">
            <w:pPr>
              <w:jc w:val="center"/>
              <w:rPr>
                <w:rFonts w:ascii="Trebuchet MS" w:hAnsi="Trebuchet MS" w:cs="Arial"/>
                <w:color w:val="000000"/>
                <w:sz w:val="20"/>
                <w:szCs w:val="20"/>
                <w:lang w:bidi="th-TH"/>
              </w:rPr>
            </w:pPr>
            <w:del w:id="8774" w:author="Philippe Hollanda - Oliveira Trust" w:date="2022-07-19T10:08:00Z">
              <w:r w:rsidRPr="008601AF" w:rsidDel="00627AA0">
                <w:rPr>
                  <w:rFonts w:ascii="Trebuchet MS" w:hAnsi="Trebuchet MS" w:cs="Arial"/>
                  <w:color w:val="000000"/>
                  <w:sz w:val="20"/>
                  <w:szCs w:val="20"/>
                  <w:lang w:bidi="th-TH"/>
                </w:rPr>
                <w:delText>30/11/2021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069B45" w14:textId="44E73218" w:rsidR="008601AF" w:rsidRPr="008601AF" w:rsidRDefault="008601AF" w:rsidP="003C2C2A">
            <w:pPr>
              <w:jc w:val="center"/>
              <w:rPr>
                <w:rFonts w:ascii="Trebuchet MS" w:hAnsi="Trebuchet MS" w:cs="Arial"/>
                <w:color w:val="000000"/>
                <w:sz w:val="20"/>
                <w:szCs w:val="20"/>
                <w:lang w:bidi="th-TH"/>
              </w:rPr>
            </w:pPr>
            <w:del w:id="8776" w:author="Philippe Hollanda - Oliveira Trust" w:date="2022-07-19T10:08:00Z">
              <w:r w:rsidRPr="008601AF" w:rsidDel="00627AA0">
                <w:rPr>
                  <w:rFonts w:ascii="Trebuchet MS" w:hAnsi="Trebuchet MS" w:cs="Arial"/>
                  <w:color w:val="000000"/>
                  <w:sz w:val="20"/>
                  <w:szCs w:val="20"/>
                  <w:lang w:bidi="th-TH"/>
                </w:rPr>
                <w:delText>R$ 297.954,46</w:delText>
              </w:r>
            </w:del>
          </w:p>
        </w:tc>
      </w:tr>
      <w:tr w:rsidR="008601AF" w:rsidRPr="008601AF" w14:paraId="487BA957" w14:textId="77777777" w:rsidTr="00627AA0">
        <w:tblPrEx>
          <w:tblW w:w="5000" w:type="pct"/>
          <w:tblCellMar>
            <w:left w:w="70" w:type="dxa"/>
            <w:right w:w="70" w:type="dxa"/>
          </w:tblCellMar>
          <w:tblPrExChange w:id="8777" w:author="Philippe Hollanda - Oliveira Trust" w:date="2022-07-19T10:08:00Z">
            <w:tblPrEx>
              <w:tblW w:w="5000" w:type="pct"/>
              <w:tblCellMar>
                <w:left w:w="70" w:type="dxa"/>
                <w:right w:w="70" w:type="dxa"/>
              </w:tblCellMar>
            </w:tblPrEx>
          </w:tblPrExChange>
        </w:tblPrEx>
        <w:trPr>
          <w:trHeight w:val="1785"/>
          <w:trPrChange w:id="87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181979" w14:textId="75EE1654" w:rsidR="008601AF" w:rsidRPr="008601AF" w:rsidRDefault="008601AF" w:rsidP="003C2C2A">
            <w:pPr>
              <w:jc w:val="center"/>
              <w:rPr>
                <w:rFonts w:ascii="Trebuchet MS" w:hAnsi="Trebuchet MS" w:cs="Arial"/>
                <w:color w:val="000000"/>
                <w:sz w:val="20"/>
                <w:szCs w:val="20"/>
                <w:lang w:bidi="th-TH"/>
              </w:rPr>
            </w:pPr>
            <w:del w:id="8780" w:author="Philippe Hollanda - Oliveira Trust" w:date="2022-07-19T10:08:00Z">
              <w:r w:rsidRPr="008601AF" w:rsidDel="00627AA0">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960F38" w14:textId="5A5E7CFF" w:rsidR="008601AF" w:rsidRPr="008601AF" w:rsidRDefault="008601AF" w:rsidP="003C2C2A">
            <w:pPr>
              <w:jc w:val="center"/>
              <w:rPr>
                <w:rFonts w:ascii="Trebuchet MS" w:hAnsi="Trebuchet MS" w:cs="Arial"/>
                <w:color w:val="000000"/>
                <w:sz w:val="20"/>
                <w:szCs w:val="20"/>
                <w:lang w:bidi="th-TH"/>
              </w:rPr>
            </w:pPr>
            <w:del w:id="8782" w:author="Philippe Hollanda - Oliveira Trust" w:date="2022-07-19T10:08:00Z">
              <w:r w:rsidRPr="008601AF" w:rsidDel="00627AA0">
                <w:rPr>
                  <w:rFonts w:ascii="Trebuchet MS" w:hAnsi="Trebuchet MS" w:cs="Arial"/>
                  <w:color w:val="000000"/>
                  <w:sz w:val="20"/>
                  <w:szCs w:val="20"/>
                  <w:lang w:bidi="th-TH"/>
                </w:rPr>
                <w:delText>30/11/2021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D2D680" w14:textId="268F167D" w:rsidR="008601AF" w:rsidRPr="008601AF" w:rsidRDefault="008601AF" w:rsidP="003C2C2A">
            <w:pPr>
              <w:jc w:val="center"/>
              <w:rPr>
                <w:rFonts w:ascii="Trebuchet MS" w:hAnsi="Trebuchet MS" w:cs="Arial"/>
                <w:color w:val="000000"/>
                <w:sz w:val="20"/>
                <w:szCs w:val="20"/>
                <w:lang w:bidi="th-TH"/>
              </w:rPr>
            </w:pPr>
            <w:del w:id="8784" w:author="Philippe Hollanda - Oliveira Trust" w:date="2022-07-19T10:08:00Z">
              <w:r w:rsidRPr="008601AF" w:rsidDel="00627AA0">
                <w:rPr>
                  <w:rFonts w:ascii="Trebuchet MS" w:hAnsi="Trebuchet MS" w:cs="Arial"/>
                  <w:color w:val="000000"/>
                  <w:sz w:val="20"/>
                  <w:szCs w:val="20"/>
                  <w:lang w:bidi="th-TH"/>
                </w:rPr>
                <w:delText>R$ 100.154,01</w:delText>
              </w:r>
            </w:del>
          </w:p>
        </w:tc>
      </w:tr>
      <w:tr w:rsidR="008601AF" w:rsidRPr="008601AF" w14:paraId="3368A8ED" w14:textId="77777777" w:rsidTr="00627AA0">
        <w:tblPrEx>
          <w:tblW w:w="5000" w:type="pct"/>
          <w:tblCellMar>
            <w:left w:w="70" w:type="dxa"/>
            <w:right w:w="70" w:type="dxa"/>
          </w:tblCellMar>
          <w:tblPrExChange w:id="8785" w:author="Philippe Hollanda - Oliveira Trust" w:date="2022-07-19T10:08:00Z">
            <w:tblPrEx>
              <w:tblW w:w="5000" w:type="pct"/>
              <w:tblCellMar>
                <w:left w:w="70" w:type="dxa"/>
                <w:right w:w="70" w:type="dxa"/>
              </w:tblCellMar>
            </w:tblPrEx>
          </w:tblPrExChange>
        </w:tblPrEx>
        <w:trPr>
          <w:trHeight w:val="1785"/>
          <w:trPrChange w:id="87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1C5B53" w14:textId="4C2F695B" w:rsidR="008601AF" w:rsidRPr="008601AF" w:rsidRDefault="008601AF" w:rsidP="003C2C2A">
            <w:pPr>
              <w:jc w:val="center"/>
              <w:rPr>
                <w:rFonts w:ascii="Trebuchet MS" w:hAnsi="Trebuchet MS" w:cs="Arial"/>
                <w:color w:val="000000"/>
                <w:sz w:val="20"/>
                <w:szCs w:val="20"/>
                <w:lang w:bidi="th-TH"/>
              </w:rPr>
            </w:pPr>
            <w:del w:id="8788"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E86E80" w14:textId="07470FA2" w:rsidR="008601AF" w:rsidRPr="008601AF" w:rsidRDefault="008601AF" w:rsidP="003C2C2A">
            <w:pPr>
              <w:jc w:val="center"/>
              <w:rPr>
                <w:rFonts w:ascii="Trebuchet MS" w:hAnsi="Trebuchet MS" w:cs="Arial"/>
                <w:color w:val="000000"/>
                <w:sz w:val="20"/>
                <w:szCs w:val="20"/>
                <w:lang w:bidi="th-TH"/>
              </w:rPr>
            </w:pPr>
            <w:del w:id="8790"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E3D4D5" w14:textId="49DB9099" w:rsidR="008601AF" w:rsidRPr="008601AF" w:rsidRDefault="008601AF" w:rsidP="003C2C2A">
            <w:pPr>
              <w:jc w:val="center"/>
              <w:rPr>
                <w:rFonts w:ascii="Trebuchet MS" w:hAnsi="Trebuchet MS" w:cs="Arial"/>
                <w:color w:val="000000"/>
                <w:sz w:val="20"/>
                <w:szCs w:val="20"/>
                <w:lang w:bidi="th-TH"/>
              </w:rPr>
            </w:pPr>
            <w:del w:id="8792" w:author="Philippe Hollanda - Oliveira Trust" w:date="2022-07-19T10:08:00Z">
              <w:r w:rsidRPr="008601AF" w:rsidDel="00627AA0">
                <w:rPr>
                  <w:rFonts w:ascii="Trebuchet MS" w:hAnsi="Trebuchet MS" w:cs="Arial"/>
                  <w:color w:val="000000"/>
                  <w:sz w:val="20"/>
                  <w:szCs w:val="20"/>
                  <w:lang w:bidi="th-TH"/>
                </w:rPr>
                <w:delText>R$ 162,00</w:delText>
              </w:r>
            </w:del>
          </w:p>
        </w:tc>
      </w:tr>
      <w:tr w:rsidR="008601AF" w:rsidRPr="008601AF" w14:paraId="1C0B8562" w14:textId="77777777" w:rsidTr="00627AA0">
        <w:tblPrEx>
          <w:tblW w:w="5000" w:type="pct"/>
          <w:tblCellMar>
            <w:left w:w="70" w:type="dxa"/>
            <w:right w:w="70" w:type="dxa"/>
          </w:tblCellMar>
          <w:tblPrExChange w:id="8793" w:author="Philippe Hollanda - Oliveira Trust" w:date="2022-07-19T10:08:00Z">
            <w:tblPrEx>
              <w:tblW w:w="5000" w:type="pct"/>
              <w:tblCellMar>
                <w:left w:w="70" w:type="dxa"/>
                <w:right w:w="70" w:type="dxa"/>
              </w:tblCellMar>
            </w:tblPrEx>
          </w:tblPrExChange>
        </w:tblPrEx>
        <w:trPr>
          <w:trHeight w:val="1785"/>
          <w:trPrChange w:id="87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7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2552C1" w14:textId="3D3CC5B8" w:rsidR="008601AF" w:rsidRPr="008601AF" w:rsidRDefault="008601AF" w:rsidP="003C2C2A">
            <w:pPr>
              <w:jc w:val="center"/>
              <w:rPr>
                <w:rFonts w:ascii="Trebuchet MS" w:hAnsi="Trebuchet MS" w:cs="Arial"/>
                <w:color w:val="000000"/>
                <w:sz w:val="20"/>
                <w:szCs w:val="20"/>
                <w:lang w:bidi="th-TH"/>
              </w:rPr>
            </w:pPr>
            <w:del w:id="8796" w:author="Philippe Hollanda - Oliveira Trust" w:date="2022-07-19T10:08:00Z">
              <w:r w:rsidRPr="008601AF" w:rsidDel="00627AA0">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7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E49AF8" w14:textId="0BE07BA0" w:rsidR="008601AF" w:rsidRPr="008601AF" w:rsidRDefault="008601AF" w:rsidP="003C2C2A">
            <w:pPr>
              <w:jc w:val="center"/>
              <w:rPr>
                <w:rFonts w:ascii="Trebuchet MS" w:hAnsi="Trebuchet MS" w:cs="Arial"/>
                <w:color w:val="000000"/>
                <w:sz w:val="20"/>
                <w:szCs w:val="20"/>
                <w:lang w:bidi="th-TH"/>
              </w:rPr>
            </w:pPr>
            <w:del w:id="8798"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7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19E24E" w14:textId="51E9A80A" w:rsidR="008601AF" w:rsidRPr="008601AF" w:rsidRDefault="008601AF" w:rsidP="003C2C2A">
            <w:pPr>
              <w:jc w:val="center"/>
              <w:rPr>
                <w:rFonts w:ascii="Trebuchet MS" w:hAnsi="Trebuchet MS" w:cs="Arial"/>
                <w:color w:val="000000"/>
                <w:sz w:val="20"/>
                <w:szCs w:val="20"/>
                <w:lang w:bidi="th-TH"/>
              </w:rPr>
            </w:pPr>
            <w:del w:id="8800" w:author="Philippe Hollanda - Oliveira Trust" w:date="2022-07-19T10:08:00Z">
              <w:r w:rsidRPr="008601AF" w:rsidDel="00627AA0">
                <w:rPr>
                  <w:rFonts w:ascii="Trebuchet MS" w:hAnsi="Trebuchet MS" w:cs="Arial"/>
                  <w:color w:val="000000"/>
                  <w:sz w:val="20"/>
                  <w:szCs w:val="20"/>
                  <w:lang w:bidi="th-TH"/>
                </w:rPr>
                <w:delText>R$ 23.000,00</w:delText>
              </w:r>
            </w:del>
          </w:p>
        </w:tc>
      </w:tr>
      <w:tr w:rsidR="008601AF" w:rsidRPr="008601AF" w14:paraId="64C9B93E" w14:textId="77777777" w:rsidTr="00627AA0">
        <w:tblPrEx>
          <w:tblW w:w="5000" w:type="pct"/>
          <w:tblCellMar>
            <w:left w:w="70" w:type="dxa"/>
            <w:right w:w="70" w:type="dxa"/>
          </w:tblCellMar>
          <w:tblPrExChange w:id="8801" w:author="Philippe Hollanda - Oliveira Trust" w:date="2022-07-19T10:08:00Z">
            <w:tblPrEx>
              <w:tblW w:w="5000" w:type="pct"/>
              <w:tblCellMar>
                <w:left w:w="70" w:type="dxa"/>
                <w:right w:w="70" w:type="dxa"/>
              </w:tblCellMar>
            </w:tblPrEx>
          </w:tblPrExChange>
        </w:tblPrEx>
        <w:trPr>
          <w:trHeight w:val="1785"/>
          <w:trPrChange w:id="88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08B92D" w14:textId="5052445F" w:rsidR="008601AF" w:rsidRPr="008601AF" w:rsidRDefault="008601AF" w:rsidP="003C2C2A">
            <w:pPr>
              <w:jc w:val="center"/>
              <w:rPr>
                <w:rFonts w:ascii="Trebuchet MS" w:hAnsi="Trebuchet MS" w:cs="Arial"/>
                <w:color w:val="000000"/>
                <w:sz w:val="20"/>
                <w:szCs w:val="20"/>
                <w:lang w:bidi="th-TH"/>
              </w:rPr>
            </w:pPr>
            <w:del w:id="8804"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B4AC25" w14:textId="66A12D43" w:rsidR="008601AF" w:rsidRPr="008601AF" w:rsidRDefault="008601AF" w:rsidP="003C2C2A">
            <w:pPr>
              <w:jc w:val="center"/>
              <w:rPr>
                <w:rFonts w:ascii="Trebuchet MS" w:hAnsi="Trebuchet MS" w:cs="Arial"/>
                <w:color w:val="000000"/>
                <w:sz w:val="20"/>
                <w:szCs w:val="20"/>
                <w:lang w:bidi="th-TH"/>
              </w:rPr>
            </w:pPr>
            <w:del w:id="8806"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3CD525" w14:textId="5F7A01BA" w:rsidR="008601AF" w:rsidRPr="008601AF" w:rsidRDefault="008601AF" w:rsidP="003C2C2A">
            <w:pPr>
              <w:jc w:val="center"/>
              <w:rPr>
                <w:rFonts w:ascii="Trebuchet MS" w:hAnsi="Trebuchet MS" w:cs="Arial"/>
                <w:color w:val="000000"/>
                <w:sz w:val="20"/>
                <w:szCs w:val="20"/>
                <w:lang w:bidi="th-TH"/>
              </w:rPr>
            </w:pPr>
            <w:del w:id="8808" w:author="Philippe Hollanda - Oliveira Trust" w:date="2022-07-19T10:08:00Z">
              <w:r w:rsidRPr="008601AF" w:rsidDel="00627AA0">
                <w:rPr>
                  <w:rFonts w:ascii="Trebuchet MS" w:hAnsi="Trebuchet MS" w:cs="Arial"/>
                  <w:color w:val="000000"/>
                  <w:sz w:val="20"/>
                  <w:szCs w:val="20"/>
                  <w:lang w:bidi="th-TH"/>
                </w:rPr>
                <w:delText>R$ 247,00</w:delText>
              </w:r>
            </w:del>
          </w:p>
        </w:tc>
      </w:tr>
      <w:tr w:rsidR="008601AF" w:rsidRPr="008601AF" w14:paraId="4383C546" w14:textId="77777777" w:rsidTr="00627AA0">
        <w:tblPrEx>
          <w:tblW w:w="5000" w:type="pct"/>
          <w:tblCellMar>
            <w:left w:w="70" w:type="dxa"/>
            <w:right w:w="70" w:type="dxa"/>
          </w:tblCellMar>
          <w:tblPrExChange w:id="8809" w:author="Philippe Hollanda - Oliveira Trust" w:date="2022-07-19T10:08:00Z">
            <w:tblPrEx>
              <w:tblW w:w="5000" w:type="pct"/>
              <w:tblCellMar>
                <w:left w:w="70" w:type="dxa"/>
                <w:right w:w="70" w:type="dxa"/>
              </w:tblCellMar>
            </w:tblPrEx>
          </w:tblPrExChange>
        </w:tblPrEx>
        <w:trPr>
          <w:trHeight w:val="1785"/>
          <w:trPrChange w:id="88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D46055" w14:textId="791C7109" w:rsidR="008601AF" w:rsidRPr="008601AF" w:rsidRDefault="008601AF" w:rsidP="003C2C2A">
            <w:pPr>
              <w:jc w:val="center"/>
              <w:rPr>
                <w:rFonts w:ascii="Trebuchet MS" w:hAnsi="Trebuchet MS" w:cs="Arial"/>
                <w:color w:val="000000"/>
                <w:sz w:val="20"/>
                <w:szCs w:val="20"/>
                <w:lang w:bidi="th-TH"/>
              </w:rPr>
            </w:pPr>
            <w:del w:id="8812" w:author="Philippe Hollanda - Oliveira Trust" w:date="2022-07-19T10:08:00Z">
              <w:r w:rsidRPr="008601AF" w:rsidDel="00627AA0">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806A6E" w14:textId="034B4180" w:rsidR="008601AF" w:rsidRPr="008601AF" w:rsidRDefault="008601AF" w:rsidP="003C2C2A">
            <w:pPr>
              <w:jc w:val="center"/>
              <w:rPr>
                <w:rFonts w:ascii="Trebuchet MS" w:hAnsi="Trebuchet MS" w:cs="Arial"/>
                <w:color w:val="000000"/>
                <w:sz w:val="20"/>
                <w:szCs w:val="20"/>
                <w:lang w:bidi="th-TH"/>
              </w:rPr>
            </w:pPr>
            <w:del w:id="8814"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7FD7BB" w14:textId="7F15D2F7" w:rsidR="008601AF" w:rsidRPr="008601AF" w:rsidRDefault="008601AF" w:rsidP="003C2C2A">
            <w:pPr>
              <w:jc w:val="center"/>
              <w:rPr>
                <w:rFonts w:ascii="Trebuchet MS" w:hAnsi="Trebuchet MS" w:cs="Arial"/>
                <w:color w:val="000000"/>
                <w:sz w:val="20"/>
                <w:szCs w:val="20"/>
                <w:lang w:bidi="th-TH"/>
              </w:rPr>
            </w:pPr>
            <w:del w:id="8816" w:author="Philippe Hollanda - Oliveira Trust" w:date="2022-07-19T10:08:00Z">
              <w:r w:rsidRPr="008601AF" w:rsidDel="00627AA0">
                <w:rPr>
                  <w:rFonts w:ascii="Trebuchet MS" w:hAnsi="Trebuchet MS" w:cs="Arial"/>
                  <w:color w:val="000000"/>
                  <w:sz w:val="20"/>
                  <w:szCs w:val="20"/>
                  <w:lang w:bidi="th-TH"/>
                </w:rPr>
                <w:delText>R$ 900,00</w:delText>
              </w:r>
            </w:del>
          </w:p>
        </w:tc>
      </w:tr>
      <w:tr w:rsidR="008601AF" w:rsidRPr="008601AF" w14:paraId="10365028" w14:textId="77777777" w:rsidTr="00627AA0">
        <w:tblPrEx>
          <w:tblW w:w="5000" w:type="pct"/>
          <w:tblCellMar>
            <w:left w:w="70" w:type="dxa"/>
            <w:right w:w="70" w:type="dxa"/>
          </w:tblCellMar>
          <w:tblPrExChange w:id="8817" w:author="Philippe Hollanda - Oliveira Trust" w:date="2022-07-19T10:08:00Z">
            <w:tblPrEx>
              <w:tblW w:w="5000" w:type="pct"/>
              <w:tblCellMar>
                <w:left w:w="70" w:type="dxa"/>
                <w:right w:w="70" w:type="dxa"/>
              </w:tblCellMar>
            </w:tblPrEx>
          </w:tblPrExChange>
        </w:tblPrEx>
        <w:trPr>
          <w:trHeight w:val="1785"/>
          <w:trPrChange w:id="88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33EBF1" w14:textId="1FC97AA5" w:rsidR="008601AF" w:rsidRPr="008601AF" w:rsidRDefault="008601AF" w:rsidP="003C2C2A">
            <w:pPr>
              <w:jc w:val="center"/>
              <w:rPr>
                <w:rFonts w:ascii="Trebuchet MS" w:hAnsi="Trebuchet MS" w:cs="Arial"/>
                <w:color w:val="000000"/>
                <w:sz w:val="20"/>
                <w:szCs w:val="20"/>
                <w:lang w:bidi="th-TH"/>
              </w:rPr>
            </w:pPr>
            <w:del w:id="8820"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EF55DE" w14:textId="764FF893" w:rsidR="008601AF" w:rsidRPr="008601AF" w:rsidRDefault="008601AF" w:rsidP="003C2C2A">
            <w:pPr>
              <w:jc w:val="center"/>
              <w:rPr>
                <w:rFonts w:ascii="Trebuchet MS" w:hAnsi="Trebuchet MS" w:cs="Arial"/>
                <w:color w:val="000000"/>
                <w:sz w:val="20"/>
                <w:szCs w:val="20"/>
                <w:lang w:bidi="th-TH"/>
              </w:rPr>
            </w:pPr>
            <w:del w:id="8822"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BDECE9" w14:textId="5329668C" w:rsidR="008601AF" w:rsidRPr="008601AF" w:rsidRDefault="008601AF" w:rsidP="003C2C2A">
            <w:pPr>
              <w:jc w:val="center"/>
              <w:rPr>
                <w:rFonts w:ascii="Trebuchet MS" w:hAnsi="Trebuchet MS" w:cs="Arial"/>
                <w:color w:val="000000"/>
                <w:sz w:val="20"/>
                <w:szCs w:val="20"/>
                <w:lang w:bidi="th-TH"/>
              </w:rPr>
            </w:pPr>
            <w:del w:id="8824" w:author="Philippe Hollanda - Oliveira Trust" w:date="2022-07-19T10:08:00Z">
              <w:r w:rsidRPr="008601AF" w:rsidDel="00627AA0">
                <w:rPr>
                  <w:rFonts w:ascii="Trebuchet MS" w:hAnsi="Trebuchet MS" w:cs="Arial"/>
                  <w:color w:val="000000"/>
                  <w:sz w:val="20"/>
                  <w:szCs w:val="20"/>
                  <w:lang w:bidi="th-TH"/>
                </w:rPr>
                <w:delText>R$ 2.779,00</w:delText>
              </w:r>
            </w:del>
          </w:p>
        </w:tc>
      </w:tr>
      <w:tr w:rsidR="008601AF" w:rsidRPr="008601AF" w14:paraId="04C676EF" w14:textId="77777777" w:rsidTr="00627AA0">
        <w:tblPrEx>
          <w:tblW w:w="5000" w:type="pct"/>
          <w:tblCellMar>
            <w:left w:w="70" w:type="dxa"/>
            <w:right w:w="70" w:type="dxa"/>
          </w:tblCellMar>
          <w:tblPrExChange w:id="8825" w:author="Philippe Hollanda - Oliveira Trust" w:date="2022-07-19T10:08:00Z">
            <w:tblPrEx>
              <w:tblW w:w="5000" w:type="pct"/>
              <w:tblCellMar>
                <w:left w:w="70" w:type="dxa"/>
                <w:right w:w="70" w:type="dxa"/>
              </w:tblCellMar>
            </w:tblPrEx>
          </w:tblPrExChange>
        </w:tblPrEx>
        <w:trPr>
          <w:trHeight w:val="1785"/>
          <w:trPrChange w:id="88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ADDA23" w14:textId="21F9A3B3" w:rsidR="008601AF" w:rsidRPr="008601AF" w:rsidRDefault="008601AF" w:rsidP="003C2C2A">
            <w:pPr>
              <w:jc w:val="center"/>
              <w:rPr>
                <w:rFonts w:ascii="Trebuchet MS" w:hAnsi="Trebuchet MS" w:cs="Arial"/>
                <w:color w:val="000000"/>
                <w:sz w:val="20"/>
                <w:szCs w:val="20"/>
                <w:lang w:bidi="th-TH"/>
              </w:rPr>
            </w:pPr>
            <w:del w:id="8828"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962EC2" w14:textId="3FA7C33C" w:rsidR="008601AF" w:rsidRPr="008601AF" w:rsidRDefault="008601AF" w:rsidP="003C2C2A">
            <w:pPr>
              <w:jc w:val="center"/>
              <w:rPr>
                <w:rFonts w:ascii="Trebuchet MS" w:hAnsi="Trebuchet MS" w:cs="Arial"/>
                <w:color w:val="000000"/>
                <w:sz w:val="20"/>
                <w:szCs w:val="20"/>
                <w:lang w:bidi="th-TH"/>
              </w:rPr>
            </w:pPr>
            <w:del w:id="8830"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8C8B3D" w14:textId="0F72BC20" w:rsidR="008601AF" w:rsidRPr="008601AF" w:rsidRDefault="008601AF" w:rsidP="003C2C2A">
            <w:pPr>
              <w:jc w:val="center"/>
              <w:rPr>
                <w:rFonts w:ascii="Trebuchet MS" w:hAnsi="Trebuchet MS" w:cs="Arial"/>
                <w:color w:val="000000"/>
                <w:sz w:val="20"/>
                <w:szCs w:val="20"/>
                <w:lang w:bidi="th-TH"/>
              </w:rPr>
            </w:pPr>
            <w:del w:id="8832" w:author="Philippe Hollanda - Oliveira Trust" w:date="2022-07-19T10:08:00Z">
              <w:r w:rsidRPr="008601AF" w:rsidDel="00627AA0">
                <w:rPr>
                  <w:rFonts w:ascii="Trebuchet MS" w:hAnsi="Trebuchet MS" w:cs="Arial"/>
                  <w:color w:val="000000"/>
                  <w:sz w:val="20"/>
                  <w:szCs w:val="20"/>
                  <w:lang w:bidi="th-TH"/>
                </w:rPr>
                <w:delText>R$ 1.254,54</w:delText>
              </w:r>
            </w:del>
          </w:p>
        </w:tc>
      </w:tr>
      <w:tr w:rsidR="008601AF" w:rsidRPr="008601AF" w14:paraId="69C736E2" w14:textId="77777777" w:rsidTr="00627AA0">
        <w:tblPrEx>
          <w:tblW w:w="5000" w:type="pct"/>
          <w:tblCellMar>
            <w:left w:w="70" w:type="dxa"/>
            <w:right w:w="70" w:type="dxa"/>
          </w:tblCellMar>
          <w:tblPrExChange w:id="8833" w:author="Philippe Hollanda - Oliveira Trust" w:date="2022-07-19T10:08:00Z">
            <w:tblPrEx>
              <w:tblW w:w="5000" w:type="pct"/>
              <w:tblCellMar>
                <w:left w:w="70" w:type="dxa"/>
                <w:right w:w="70" w:type="dxa"/>
              </w:tblCellMar>
            </w:tblPrEx>
          </w:tblPrExChange>
        </w:tblPrEx>
        <w:trPr>
          <w:trHeight w:val="1785"/>
          <w:trPrChange w:id="88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CD6526" w14:textId="43503F2E" w:rsidR="008601AF" w:rsidRPr="008601AF" w:rsidRDefault="008601AF" w:rsidP="003C2C2A">
            <w:pPr>
              <w:jc w:val="center"/>
              <w:rPr>
                <w:rFonts w:ascii="Trebuchet MS" w:hAnsi="Trebuchet MS" w:cs="Arial"/>
                <w:color w:val="000000"/>
                <w:sz w:val="20"/>
                <w:szCs w:val="20"/>
                <w:lang w:bidi="th-TH"/>
              </w:rPr>
            </w:pPr>
            <w:del w:id="8836"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AE30BA" w14:textId="6F419DD1" w:rsidR="008601AF" w:rsidRPr="008601AF" w:rsidRDefault="008601AF" w:rsidP="003C2C2A">
            <w:pPr>
              <w:jc w:val="center"/>
              <w:rPr>
                <w:rFonts w:ascii="Trebuchet MS" w:hAnsi="Trebuchet MS" w:cs="Arial"/>
                <w:color w:val="000000"/>
                <w:sz w:val="20"/>
                <w:szCs w:val="20"/>
                <w:lang w:bidi="th-TH"/>
              </w:rPr>
            </w:pPr>
            <w:del w:id="8838"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904C2C" w14:textId="0109C7C6" w:rsidR="008601AF" w:rsidRPr="008601AF" w:rsidRDefault="008601AF" w:rsidP="003C2C2A">
            <w:pPr>
              <w:jc w:val="center"/>
              <w:rPr>
                <w:rFonts w:ascii="Trebuchet MS" w:hAnsi="Trebuchet MS" w:cs="Arial"/>
                <w:color w:val="000000"/>
                <w:sz w:val="20"/>
                <w:szCs w:val="20"/>
                <w:lang w:bidi="th-TH"/>
              </w:rPr>
            </w:pPr>
            <w:del w:id="8840" w:author="Philippe Hollanda - Oliveira Trust" w:date="2022-07-19T10:08:00Z">
              <w:r w:rsidRPr="008601AF" w:rsidDel="00627AA0">
                <w:rPr>
                  <w:rFonts w:ascii="Trebuchet MS" w:hAnsi="Trebuchet MS" w:cs="Arial"/>
                  <w:color w:val="000000"/>
                  <w:sz w:val="20"/>
                  <w:szCs w:val="20"/>
                  <w:lang w:bidi="th-TH"/>
                </w:rPr>
                <w:delText>R$ 12.000,00</w:delText>
              </w:r>
            </w:del>
          </w:p>
        </w:tc>
      </w:tr>
      <w:tr w:rsidR="008601AF" w:rsidRPr="008601AF" w14:paraId="31DFD360" w14:textId="77777777" w:rsidTr="00627AA0">
        <w:tblPrEx>
          <w:tblW w:w="5000" w:type="pct"/>
          <w:tblCellMar>
            <w:left w:w="70" w:type="dxa"/>
            <w:right w:w="70" w:type="dxa"/>
          </w:tblCellMar>
          <w:tblPrExChange w:id="8841" w:author="Philippe Hollanda - Oliveira Trust" w:date="2022-07-19T10:08:00Z">
            <w:tblPrEx>
              <w:tblW w:w="5000" w:type="pct"/>
              <w:tblCellMar>
                <w:left w:w="70" w:type="dxa"/>
                <w:right w:w="70" w:type="dxa"/>
              </w:tblCellMar>
            </w:tblPrEx>
          </w:tblPrExChange>
        </w:tblPrEx>
        <w:trPr>
          <w:trHeight w:val="1785"/>
          <w:trPrChange w:id="88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916288" w14:textId="49CD2E0C" w:rsidR="008601AF" w:rsidRPr="008601AF" w:rsidRDefault="008601AF" w:rsidP="003C2C2A">
            <w:pPr>
              <w:jc w:val="center"/>
              <w:rPr>
                <w:rFonts w:ascii="Trebuchet MS" w:hAnsi="Trebuchet MS" w:cs="Arial"/>
                <w:color w:val="000000"/>
                <w:sz w:val="20"/>
                <w:szCs w:val="20"/>
                <w:lang w:bidi="th-TH"/>
              </w:rPr>
            </w:pPr>
            <w:del w:id="8844"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7DBA7F" w14:textId="7AF4D9A6" w:rsidR="008601AF" w:rsidRPr="008601AF" w:rsidRDefault="008601AF" w:rsidP="003C2C2A">
            <w:pPr>
              <w:jc w:val="center"/>
              <w:rPr>
                <w:rFonts w:ascii="Trebuchet MS" w:hAnsi="Trebuchet MS" w:cs="Arial"/>
                <w:color w:val="000000"/>
                <w:sz w:val="20"/>
                <w:szCs w:val="20"/>
                <w:lang w:bidi="th-TH"/>
              </w:rPr>
            </w:pPr>
            <w:del w:id="8846"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6871BB" w14:textId="7894AE6F" w:rsidR="008601AF" w:rsidRPr="008601AF" w:rsidRDefault="008601AF" w:rsidP="003C2C2A">
            <w:pPr>
              <w:jc w:val="center"/>
              <w:rPr>
                <w:rFonts w:ascii="Trebuchet MS" w:hAnsi="Trebuchet MS" w:cs="Arial"/>
                <w:color w:val="000000"/>
                <w:sz w:val="20"/>
                <w:szCs w:val="20"/>
                <w:lang w:bidi="th-TH"/>
              </w:rPr>
            </w:pPr>
            <w:del w:id="8848" w:author="Philippe Hollanda - Oliveira Trust" w:date="2022-07-19T10:08:00Z">
              <w:r w:rsidRPr="008601AF" w:rsidDel="00627AA0">
                <w:rPr>
                  <w:rFonts w:ascii="Trebuchet MS" w:hAnsi="Trebuchet MS" w:cs="Arial"/>
                  <w:color w:val="000000"/>
                  <w:sz w:val="20"/>
                  <w:szCs w:val="20"/>
                  <w:lang w:bidi="th-TH"/>
                </w:rPr>
                <w:delText>R$ 3.080,00</w:delText>
              </w:r>
            </w:del>
          </w:p>
        </w:tc>
      </w:tr>
      <w:tr w:rsidR="008601AF" w:rsidRPr="008601AF" w14:paraId="3530D400" w14:textId="77777777" w:rsidTr="00627AA0">
        <w:tblPrEx>
          <w:tblW w:w="5000" w:type="pct"/>
          <w:tblCellMar>
            <w:left w:w="70" w:type="dxa"/>
            <w:right w:w="70" w:type="dxa"/>
          </w:tblCellMar>
          <w:tblPrExChange w:id="8849" w:author="Philippe Hollanda - Oliveira Trust" w:date="2022-07-19T10:08:00Z">
            <w:tblPrEx>
              <w:tblW w:w="5000" w:type="pct"/>
              <w:tblCellMar>
                <w:left w:w="70" w:type="dxa"/>
                <w:right w:w="70" w:type="dxa"/>
              </w:tblCellMar>
            </w:tblPrEx>
          </w:tblPrExChange>
        </w:tblPrEx>
        <w:trPr>
          <w:trHeight w:val="1785"/>
          <w:trPrChange w:id="88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BCC571" w14:textId="42597886" w:rsidR="008601AF" w:rsidRPr="008601AF" w:rsidRDefault="008601AF" w:rsidP="003C2C2A">
            <w:pPr>
              <w:jc w:val="center"/>
              <w:rPr>
                <w:rFonts w:ascii="Trebuchet MS" w:hAnsi="Trebuchet MS" w:cs="Arial"/>
                <w:color w:val="000000"/>
                <w:sz w:val="20"/>
                <w:szCs w:val="20"/>
                <w:lang w:bidi="th-TH"/>
              </w:rPr>
            </w:pPr>
            <w:del w:id="8852" w:author="Philippe Hollanda - Oliveira Trust" w:date="2022-07-19T10:08:00Z">
              <w:r w:rsidRPr="008601AF" w:rsidDel="00627AA0">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EF6966" w14:textId="5A030EBE" w:rsidR="008601AF" w:rsidRPr="008601AF" w:rsidRDefault="008601AF" w:rsidP="003C2C2A">
            <w:pPr>
              <w:jc w:val="center"/>
              <w:rPr>
                <w:rFonts w:ascii="Trebuchet MS" w:hAnsi="Trebuchet MS" w:cs="Arial"/>
                <w:color w:val="000000"/>
                <w:sz w:val="20"/>
                <w:szCs w:val="20"/>
                <w:lang w:bidi="th-TH"/>
              </w:rPr>
            </w:pPr>
            <w:del w:id="8854"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AB56E1" w14:textId="5F6C54EE" w:rsidR="008601AF" w:rsidRPr="008601AF" w:rsidRDefault="008601AF" w:rsidP="003C2C2A">
            <w:pPr>
              <w:jc w:val="center"/>
              <w:rPr>
                <w:rFonts w:ascii="Trebuchet MS" w:hAnsi="Trebuchet MS" w:cs="Arial"/>
                <w:color w:val="000000"/>
                <w:sz w:val="20"/>
                <w:szCs w:val="20"/>
                <w:lang w:bidi="th-TH"/>
              </w:rPr>
            </w:pPr>
            <w:del w:id="8856" w:author="Philippe Hollanda - Oliveira Trust" w:date="2022-07-19T10:08:00Z">
              <w:r w:rsidRPr="008601AF" w:rsidDel="00627AA0">
                <w:rPr>
                  <w:rFonts w:ascii="Trebuchet MS" w:hAnsi="Trebuchet MS" w:cs="Arial"/>
                  <w:color w:val="000000"/>
                  <w:sz w:val="20"/>
                  <w:szCs w:val="20"/>
                  <w:lang w:bidi="th-TH"/>
                </w:rPr>
                <w:delText>R$ 5.251,00</w:delText>
              </w:r>
            </w:del>
          </w:p>
        </w:tc>
      </w:tr>
      <w:tr w:rsidR="008601AF" w:rsidRPr="008601AF" w14:paraId="5443F54C" w14:textId="77777777" w:rsidTr="00627AA0">
        <w:tblPrEx>
          <w:tblW w:w="5000" w:type="pct"/>
          <w:tblCellMar>
            <w:left w:w="70" w:type="dxa"/>
            <w:right w:w="70" w:type="dxa"/>
          </w:tblCellMar>
          <w:tblPrExChange w:id="8857" w:author="Philippe Hollanda - Oliveira Trust" w:date="2022-07-19T10:08:00Z">
            <w:tblPrEx>
              <w:tblW w:w="5000" w:type="pct"/>
              <w:tblCellMar>
                <w:left w:w="70" w:type="dxa"/>
                <w:right w:w="70" w:type="dxa"/>
              </w:tblCellMar>
            </w:tblPrEx>
          </w:tblPrExChange>
        </w:tblPrEx>
        <w:trPr>
          <w:trHeight w:val="1785"/>
          <w:trPrChange w:id="88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41CACF" w14:textId="774D6A71" w:rsidR="008601AF" w:rsidRPr="008601AF" w:rsidRDefault="008601AF" w:rsidP="003C2C2A">
            <w:pPr>
              <w:jc w:val="center"/>
              <w:rPr>
                <w:rFonts w:ascii="Trebuchet MS" w:hAnsi="Trebuchet MS" w:cs="Arial"/>
                <w:color w:val="000000"/>
                <w:sz w:val="20"/>
                <w:szCs w:val="20"/>
                <w:lang w:bidi="th-TH"/>
              </w:rPr>
            </w:pPr>
            <w:del w:id="8860" w:author="Philippe Hollanda - Oliveira Trust" w:date="2022-07-19T10:08:00Z">
              <w:r w:rsidRPr="008601AF" w:rsidDel="00627AA0">
                <w:rPr>
                  <w:rFonts w:ascii="Trebuchet MS" w:hAnsi="Trebuchet MS" w:cs="Arial"/>
                  <w:color w:val="000000"/>
                  <w:sz w:val="20"/>
                  <w:szCs w:val="20"/>
                  <w:lang w:bidi="th-TH"/>
                </w:rPr>
                <w:delText>COLOCAÇÃO, INSTAL.TAPETES, CARPETES, ASSOALHOS, CORTINAS, REV.PAREDE, VIDROS,PLACAS GESSO, CONGÊ.</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0E33A0" w14:textId="05D27E8C" w:rsidR="008601AF" w:rsidRPr="008601AF" w:rsidRDefault="008601AF" w:rsidP="003C2C2A">
            <w:pPr>
              <w:jc w:val="center"/>
              <w:rPr>
                <w:rFonts w:ascii="Trebuchet MS" w:hAnsi="Trebuchet MS" w:cs="Arial"/>
                <w:color w:val="000000"/>
                <w:sz w:val="20"/>
                <w:szCs w:val="20"/>
                <w:lang w:bidi="th-TH"/>
              </w:rPr>
            </w:pPr>
            <w:del w:id="8862"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DF6574" w14:textId="7D717CED" w:rsidR="008601AF" w:rsidRPr="008601AF" w:rsidRDefault="008601AF" w:rsidP="003C2C2A">
            <w:pPr>
              <w:jc w:val="center"/>
              <w:rPr>
                <w:rFonts w:ascii="Trebuchet MS" w:hAnsi="Trebuchet MS" w:cs="Arial"/>
                <w:color w:val="000000"/>
                <w:sz w:val="20"/>
                <w:szCs w:val="20"/>
                <w:lang w:bidi="th-TH"/>
              </w:rPr>
            </w:pPr>
            <w:del w:id="8864" w:author="Philippe Hollanda - Oliveira Trust" w:date="2022-07-19T10:08:00Z">
              <w:r w:rsidRPr="008601AF" w:rsidDel="00627AA0">
                <w:rPr>
                  <w:rFonts w:ascii="Trebuchet MS" w:hAnsi="Trebuchet MS" w:cs="Arial"/>
                  <w:color w:val="000000"/>
                  <w:sz w:val="20"/>
                  <w:szCs w:val="20"/>
                  <w:lang w:bidi="th-TH"/>
                </w:rPr>
                <w:delText>R$ 1.442,03</w:delText>
              </w:r>
            </w:del>
          </w:p>
        </w:tc>
      </w:tr>
      <w:tr w:rsidR="008601AF" w:rsidRPr="008601AF" w14:paraId="44BF2693" w14:textId="77777777" w:rsidTr="00627AA0">
        <w:tblPrEx>
          <w:tblW w:w="5000" w:type="pct"/>
          <w:tblCellMar>
            <w:left w:w="70" w:type="dxa"/>
            <w:right w:w="70" w:type="dxa"/>
          </w:tblCellMar>
          <w:tblPrExChange w:id="8865" w:author="Philippe Hollanda - Oliveira Trust" w:date="2022-07-19T10:08:00Z">
            <w:tblPrEx>
              <w:tblW w:w="5000" w:type="pct"/>
              <w:tblCellMar>
                <w:left w:w="70" w:type="dxa"/>
                <w:right w:w="70" w:type="dxa"/>
              </w:tblCellMar>
            </w:tblPrEx>
          </w:tblPrExChange>
        </w:tblPrEx>
        <w:trPr>
          <w:trHeight w:val="1785"/>
          <w:trPrChange w:id="88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263C80" w14:textId="65221654" w:rsidR="008601AF" w:rsidRPr="008601AF" w:rsidRDefault="008601AF" w:rsidP="003C2C2A">
            <w:pPr>
              <w:jc w:val="center"/>
              <w:rPr>
                <w:rFonts w:ascii="Trebuchet MS" w:hAnsi="Trebuchet MS" w:cs="Arial"/>
                <w:color w:val="000000"/>
                <w:sz w:val="20"/>
                <w:szCs w:val="20"/>
                <w:lang w:bidi="th-TH"/>
              </w:rPr>
            </w:pPr>
            <w:del w:id="8868" w:author="Philippe Hollanda - Oliveira Trust" w:date="2022-07-19T10:08:00Z">
              <w:r w:rsidRPr="008601AF" w:rsidDel="00627AA0">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EBD6D0" w14:textId="4E63C8FB" w:rsidR="008601AF" w:rsidRPr="008601AF" w:rsidRDefault="008601AF" w:rsidP="003C2C2A">
            <w:pPr>
              <w:jc w:val="center"/>
              <w:rPr>
                <w:rFonts w:ascii="Trebuchet MS" w:hAnsi="Trebuchet MS" w:cs="Arial"/>
                <w:color w:val="000000"/>
                <w:sz w:val="20"/>
                <w:szCs w:val="20"/>
                <w:lang w:bidi="th-TH"/>
              </w:rPr>
            </w:pPr>
            <w:del w:id="8870"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9CBB03" w14:textId="6FF969FC" w:rsidR="008601AF" w:rsidRPr="008601AF" w:rsidRDefault="008601AF" w:rsidP="003C2C2A">
            <w:pPr>
              <w:jc w:val="center"/>
              <w:rPr>
                <w:rFonts w:ascii="Trebuchet MS" w:hAnsi="Trebuchet MS" w:cs="Arial"/>
                <w:color w:val="000000"/>
                <w:sz w:val="20"/>
                <w:szCs w:val="20"/>
                <w:lang w:bidi="th-TH"/>
              </w:rPr>
            </w:pPr>
            <w:del w:id="8872" w:author="Philippe Hollanda - Oliveira Trust" w:date="2022-07-19T10:08:00Z">
              <w:r w:rsidRPr="008601AF" w:rsidDel="00627AA0">
                <w:rPr>
                  <w:rFonts w:ascii="Trebuchet MS" w:hAnsi="Trebuchet MS" w:cs="Arial"/>
                  <w:color w:val="000000"/>
                  <w:sz w:val="20"/>
                  <w:szCs w:val="20"/>
                  <w:lang w:bidi="th-TH"/>
                </w:rPr>
                <w:delText>R$ 4.066,00</w:delText>
              </w:r>
            </w:del>
          </w:p>
        </w:tc>
      </w:tr>
      <w:tr w:rsidR="008601AF" w:rsidRPr="008601AF" w14:paraId="154139D7" w14:textId="77777777" w:rsidTr="00627AA0">
        <w:tblPrEx>
          <w:tblW w:w="5000" w:type="pct"/>
          <w:tblCellMar>
            <w:left w:w="70" w:type="dxa"/>
            <w:right w:w="70" w:type="dxa"/>
          </w:tblCellMar>
          <w:tblPrExChange w:id="8873" w:author="Philippe Hollanda - Oliveira Trust" w:date="2022-07-19T10:08:00Z">
            <w:tblPrEx>
              <w:tblW w:w="5000" w:type="pct"/>
              <w:tblCellMar>
                <w:left w:w="70" w:type="dxa"/>
                <w:right w:w="70" w:type="dxa"/>
              </w:tblCellMar>
            </w:tblPrEx>
          </w:tblPrExChange>
        </w:tblPrEx>
        <w:trPr>
          <w:trHeight w:val="1785"/>
          <w:trPrChange w:id="88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37AFFD" w14:textId="53722F32" w:rsidR="008601AF" w:rsidRPr="008601AF" w:rsidRDefault="008601AF" w:rsidP="003C2C2A">
            <w:pPr>
              <w:jc w:val="center"/>
              <w:rPr>
                <w:rFonts w:ascii="Trebuchet MS" w:hAnsi="Trebuchet MS" w:cs="Arial"/>
                <w:color w:val="000000"/>
                <w:sz w:val="20"/>
                <w:szCs w:val="20"/>
                <w:lang w:bidi="th-TH"/>
              </w:rPr>
            </w:pPr>
            <w:del w:id="8876"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676DE8" w14:textId="3A185B45" w:rsidR="008601AF" w:rsidRPr="008601AF" w:rsidRDefault="008601AF" w:rsidP="003C2C2A">
            <w:pPr>
              <w:jc w:val="center"/>
              <w:rPr>
                <w:rFonts w:ascii="Trebuchet MS" w:hAnsi="Trebuchet MS" w:cs="Arial"/>
                <w:color w:val="000000"/>
                <w:sz w:val="20"/>
                <w:szCs w:val="20"/>
                <w:lang w:bidi="th-TH"/>
              </w:rPr>
            </w:pPr>
            <w:del w:id="8878"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F00D75" w14:textId="67BF89DA" w:rsidR="008601AF" w:rsidRPr="008601AF" w:rsidRDefault="008601AF" w:rsidP="003C2C2A">
            <w:pPr>
              <w:jc w:val="center"/>
              <w:rPr>
                <w:rFonts w:ascii="Trebuchet MS" w:hAnsi="Trebuchet MS" w:cs="Arial"/>
                <w:color w:val="000000"/>
                <w:sz w:val="20"/>
                <w:szCs w:val="20"/>
                <w:lang w:bidi="th-TH"/>
              </w:rPr>
            </w:pPr>
            <w:del w:id="8880" w:author="Philippe Hollanda - Oliveira Trust" w:date="2022-07-19T10:08:00Z">
              <w:r w:rsidRPr="008601AF" w:rsidDel="00627AA0">
                <w:rPr>
                  <w:rFonts w:ascii="Trebuchet MS" w:hAnsi="Trebuchet MS" w:cs="Arial"/>
                  <w:color w:val="000000"/>
                  <w:sz w:val="20"/>
                  <w:szCs w:val="20"/>
                  <w:lang w:bidi="th-TH"/>
                </w:rPr>
                <w:delText>R$ 150.801,24</w:delText>
              </w:r>
            </w:del>
          </w:p>
        </w:tc>
      </w:tr>
      <w:tr w:rsidR="008601AF" w:rsidRPr="008601AF" w14:paraId="13CB2820" w14:textId="77777777" w:rsidTr="00627AA0">
        <w:tblPrEx>
          <w:tblW w:w="5000" w:type="pct"/>
          <w:tblCellMar>
            <w:left w:w="70" w:type="dxa"/>
            <w:right w:w="70" w:type="dxa"/>
          </w:tblCellMar>
          <w:tblPrExChange w:id="8881" w:author="Philippe Hollanda - Oliveira Trust" w:date="2022-07-19T10:08:00Z">
            <w:tblPrEx>
              <w:tblW w:w="5000" w:type="pct"/>
              <w:tblCellMar>
                <w:left w:w="70" w:type="dxa"/>
                <w:right w:w="70" w:type="dxa"/>
              </w:tblCellMar>
            </w:tblPrEx>
          </w:tblPrExChange>
        </w:tblPrEx>
        <w:trPr>
          <w:trHeight w:val="1785"/>
          <w:trPrChange w:id="88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54BC29" w14:textId="233537D2" w:rsidR="008601AF" w:rsidRPr="008601AF" w:rsidRDefault="008601AF" w:rsidP="003C2C2A">
            <w:pPr>
              <w:jc w:val="center"/>
              <w:rPr>
                <w:rFonts w:ascii="Trebuchet MS" w:hAnsi="Trebuchet MS" w:cs="Arial"/>
                <w:color w:val="000000"/>
                <w:sz w:val="20"/>
                <w:szCs w:val="20"/>
                <w:lang w:bidi="th-TH"/>
              </w:rPr>
            </w:pPr>
            <w:del w:id="8884" w:author="Philippe Hollanda - Oliveira Trust" w:date="2022-07-19T10:08:00Z">
              <w:r w:rsidRPr="008601AF" w:rsidDel="00627AA0">
                <w:rPr>
                  <w:rFonts w:ascii="Trebuchet MS" w:hAnsi="Trebuchet MS" w:cs="Arial"/>
                  <w:color w:val="000000"/>
                  <w:sz w:val="20"/>
                  <w:szCs w:val="20"/>
                  <w:lang w:bidi="th-TH"/>
                </w:rPr>
                <w:delText>COLOCAÇÃO, INSTAL.TAPETES, CARPETES, ASSOALHOS, CORTINAS, REV.PAREDE, VIDROS,PLACAS GESSO, CONGÊ.</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C31636" w14:textId="5A78C469" w:rsidR="008601AF" w:rsidRPr="008601AF" w:rsidRDefault="008601AF" w:rsidP="003C2C2A">
            <w:pPr>
              <w:jc w:val="center"/>
              <w:rPr>
                <w:rFonts w:ascii="Trebuchet MS" w:hAnsi="Trebuchet MS" w:cs="Arial"/>
                <w:color w:val="000000"/>
                <w:sz w:val="20"/>
                <w:szCs w:val="20"/>
                <w:lang w:bidi="th-TH"/>
              </w:rPr>
            </w:pPr>
            <w:del w:id="8886"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37DAA0" w14:textId="5E8975CB" w:rsidR="008601AF" w:rsidRPr="008601AF" w:rsidRDefault="008601AF" w:rsidP="003C2C2A">
            <w:pPr>
              <w:jc w:val="center"/>
              <w:rPr>
                <w:rFonts w:ascii="Trebuchet MS" w:hAnsi="Trebuchet MS" w:cs="Arial"/>
                <w:color w:val="000000"/>
                <w:sz w:val="20"/>
                <w:szCs w:val="20"/>
                <w:lang w:bidi="th-TH"/>
              </w:rPr>
            </w:pPr>
            <w:del w:id="8888" w:author="Philippe Hollanda - Oliveira Trust" w:date="2022-07-19T10:08:00Z">
              <w:r w:rsidRPr="008601AF" w:rsidDel="00627AA0">
                <w:rPr>
                  <w:rFonts w:ascii="Trebuchet MS" w:hAnsi="Trebuchet MS" w:cs="Arial"/>
                  <w:color w:val="000000"/>
                  <w:sz w:val="20"/>
                  <w:szCs w:val="20"/>
                  <w:lang w:bidi="th-TH"/>
                </w:rPr>
                <w:delText>R$ 1.193,40</w:delText>
              </w:r>
            </w:del>
          </w:p>
        </w:tc>
      </w:tr>
      <w:tr w:rsidR="008601AF" w:rsidRPr="008601AF" w14:paraId="574C557C" w14:textId="77777777" w:rsidTr="00627AA0">
        <w:tblPrEx>
          <w:tblW w:w="5000" w:type="pct"/>
          <w:tblCellMar>
            <w:left w:w="70" w:type="dxa"/>
            <w:right w:w="70" w:type="dxa"/>
          </w:tblCellMar>
          <w:tblPrExChange w:id="8889" w:author="Philippe Hollanda - Oliveira Trust" w:date="2022-07-19T10:08:00Z">
            <w:tblPrEx>
              <w:tblW w:w="5000" w:type="pct"/>
              <w:tblCellMar>
                <w:left w:w="70" w:type="dxa"/>
                <w:right w:w="70" w:type="dxa"/>
              </w:tblCellMar>
            </w:tblPrEx>
          </w:tblPrExChange>
        </w:tblPrEx>
        <w:trPr>
          <w:trHeight w:val="1785"/>
          <w:trPrChange w:id="88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CF0F6A" w14:textId="2D606196" w:rsidR="008601AF" w:rsidRPr="008601AF" w:rsidRDefault="008601AF" w:rsidP="003C2C2A">
            <w:pPr>
              <w:jc w:val="center"/>
              <w:rPr>
                <w:rFonts w:ascii="Trebuchet MS" w:hAnsi="Trebuchet MS" w:cs="Arial"/>
                <w:color w:val="000000"/>
                <w:sz w:val="20"/>
                <w:szCs w:val="20"/>
                <w:lang w:bidi="th-TH"/>
              </w:rPr>
            </w:pPr>
            <w:del w:id="8892" w:author="Philippe Hollanda - Oliveira Trust" w:date="2022-07-19T10:08:00Z">
              <w:r w:rsidRPr="008601AF" w:rsidDel="00627AA0">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8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8F53C3" w14:textId="025C6376" w:rsidR="008601AF" w:rsidRPr="008601AF" w:rsidRDefault="008601AF" w:rsidP="003C2C2A">
            <w:pPr>
              <w:jc w:val="center"/>
              <w:rPr>
                <w:rFonts w:ascii="Trebuchet MS" w:hAnsi="Trebuchet MS" w:cs="Arial"/>
                <w:color w:val="000000"/>
                <w:sz w:val="20"/>
                <w:szCs w:val="20"/>
                <w:lang w:bidi="th-TH"/>
              </w:rPr>
            </w:pPr>
            <w:del w:id="8894"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8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8D3C3A" w14:textId="4BAB36A6" w:rsidR="008601AF" w:rsidRPr="008601AF" w:rsidRDefault="008601AF" w:rsidP="003C2C2A">
            <w:pPr>
              <w:jc w:val="center"/>
              <w:rPr>
                <w:rFonts w:ascii="Trebuchet MS" w:hAnsi="Trebuchet MS" w:cs="Arial"/>
                <w:color w:val="000000"/>
                <w:sz w:val="20"/>
                <w:szCs w:val="20"/>
                <w:lang w:bidi="th-TH"/>
              </w:rPr>
            </w:pPr>
            <w:del w:id="8896" w:author="Philippe Hollanda - Oliveira Trust" w:date="2022-07-19T10:08:00Z">
              <w:r w:rsidRPr="008601AF" w:rsidDel="00627AA0">
                <w:rPr>
                  <w:rFonts w:ascii="Trebuchet MS" w:hAnsi="Trebuchet MS" w:cs="Arial"/>
                  <w:color w:val="000000"/>
                  <w:sz w:val="20"/>
                  <w:szCs w:val="20"/>
                  <w:lang w:bidi="th-TH"/>
                </w:rPr>
                <w:delText>R$ 8.426,48</w:delText>
              </w:r>
            </w:del>
          </w:p>
        </w:tc>
      </w:tr>
      <w:tr w:rsidR="008601AF" w:rsidRPr="008601AF" w14:paraId="484F05FC" w14:textId="77777777" w:rsidTr="00627AA0">
        <w:tblPrEx>
          <w:tblW w:w="5000" w:type="pct"/>
          <w:tblCellMar>
            <w:left w:w="70" w:type="dxa"/>
            <w:right w:w="70" w:type="dxa"/>
          </w:tblCellMar>
          <w:tblPrExChange w:id="8897" w:author="Philippe Hollanda - Oliveira Trust" w:date="2022-07-19T10:08:00Z">
            <w:tblPrEx>
              <w:tblW w:w="5000" w:type="pct"/>
              <w:tblCellMar>
                <w:left w:w="70" w:type="dxa"/>
                <w:right w:w="70" w:type="dxa"/>
              </w:tblCellMar>
            </w:tblPrEx>
          </w:tblPrExChange>
        </w:tblPrEx>
        <w:trPr>
          <w:trHeight w:val="1785"/>
          <w:trPrChange w:id="88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8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785CC7" w14:textId="30A0A8EC" w:rsidR="008601AF" w:rsidRPr="008601AF" w:rsidRDefault="008601AF" w:rsidP="003C2C2A">
            <w:pPr>
              <w:jc w:val="center"/>
              <w:rPr>
                <w:rFonts w:ascii="Trebuchet MS" w:hAnsi="Trebuchet MS" w:cs="Arial"/>
                <w:color w:val="000000"/>
                <w:sz w:val="20"/>
                <w:szCs w:val="20"/>
                <w:lang w:bidi="th-TH"/>
              </w:rPr>
            </w:pPr>
            <w:del w:id="8900" w:author="Philippe Hollanda - Oliveira Trust" w:date="2022-07-19T10:08:00Z">
              <w:r w:rsidRPr="008601AF" w:rsidDel="00627AA0">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8BF2E4" w14:textId="5B5A41F1" w:rsidR="008601AF" w:rsidRPr="008601AF" w:rsidRDefault="008601AF" w:rsidP="003C2C2A">
            <w:pPr>
              <w:jc w:val="center"/>
              <w:rPr>
                <w:rFonts w:ascii="Trebuchet MS" w:hAnsi="Trebuchet MS" w:cs="Arial"/>
                <w:color w:val="000000"/>
                <w:sz w:val="20"/>
                <w:szCs w:val="20"/>
                <w:lang w:bidi="th-TH"/>
              </w:rPr>
            </w:pPr>
            <w:del w:id="8902" w:author="Philippe Hollanda - Oliveira Trust" w:date="2022-07-19T10:08:00Z">
              <w:r w:rsidRPr="008601AF" w:rsidDel="00627AA0">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F2024B" w14:textId="658C886A" w:rsidR="008601AF" w:rsidRPr="008601AF" w:rsidRDefault="008601AF" w:rsidP="003C2C2A">
            <w:pPr>
              <w:jc w:val="center"/>
              <w:rPr>
                <w:rFonts w:ascii="Trebuchet MS" w:hAnsi="Trebuchet MS" w:cs="Arial"/>
                <w:color w:val="000000"/>
                <w:sz w:val="20"/>
                <w:szCs w:val="20"/>
                <w:lang w:bidi="th-TH"/>
              </w:rPr>
            </w:pPr>
            <w:del w:id="8904" w:author="Philippe Hollanda - Oliveira Trust" w:date="2022-07-19T10:08:00Z">
              <w:r w:rsidRPr="008601AF" w:rsidDel="00627AA0">
                <w:rPr>
                  <w:rFonts w:ascii="Trebuchet MS" w:hAnsi="Trebuchet MS" w:cs="Arial"/>
                  <w:color w:val="000000"/>
                  <w:sz w:val="20"/>
                  <w:szCs w:val="20"/>
                  <w:lang w:bidi="th-TH"/>
                </w:rPr>
                <w:delText>R$ 3.189,24</w:delText>
              </w:r>
            </w:del>
          </w:p>
        </w:tc>
      </w:tr>
      <w:tr w:rsidR="008601AF" w:rsidRPr="008601AF" w14:paraId="676B1E5F" w14:textId="77777777" w:rsidTr="00627AA0">
        <w:tblPrEx>
          <w:tblW w:w="5000" w:type="pct"/>
          <w:tblCellMar>
            <w:left w:w="70" w:type="dxa"/>
            <w:right w:w="70" w:type="dxa"/>
          </w:tblCellMar>
          <w:tblPrExChange w:id="8905" w:author="Philippe Hollanda - Oliveira Trust" w:date="2022-07-19T10:08:00Z">
            <w:tblPrEx>
              <w:tblW w:w="5000" w:type="pct"/>
              <w:tblCellMar>
                <w:left w:w="70" w:type="dxa"/>
                <w:right w:w="70" w:type="dxa"/>
              </w:tblCellMar>
            </w:tblPrEx>
          </w:tblPrExChange>
        </w:tblPrEx>
        <w:trPr>
          <w:trHeight w:val="1785"/>
          <w:trPrChange w:id="89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A56F70" w14:textId="25C83372" w:rsidR="008601AF" w:rsidRPr="008601AF" w:rsidRDefault="008601AF" w:rsidP="003C2C2A">
            <w:pPr>
              <w:jc w:val="center"/>
              <w:rPr>
                <w:rFonts w:ascii="Trebuchet MS" w:hAnsi="Trebuchet MS" w:cs="Arial"/>
                <w:color w:val="000000"/>
                <w:sz w:val="20"/>
                <w:szCs w:val="20"/>
                <w:lang w:bidi="th-TH"/>
              </w:rPr>
            </w:pPr>
            <w:del w:id="8908" w:author="Philippe Hollanda - Oliveira Trust" w:date="2022-07-19T10:08:00Z">
              <w:r w:rsidRPr="008601AF" w:rsidDel="00627AA0">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B0DBD3" w14:textId="4370396E" w:rsidR="008601AF" w:rsidRPr="008601AF" w:rsidRDefault="008601AF" w:rsidP="003C2C2A">
            <w:pPr>
              <w:jc w:val="center"/>
              <w:rPr>
                <w:rFonts w:ascii="Trebuchet MS" w:hAnsi="Trebuchet MS" w:cs="Arial"/>
                <w:color w:val="000000"/>
                <w:sz w:val="20"/>
                <w:szCs w:val="20"/>
                <w:lang w:bidi="th-TH"/>
              </w:rPr>
            </w:pPr>
            <w:del w:id="8910"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EE1A13" w14:textId="1E7D2E91" w:rsidR="008601AF" w:rsidRPr="008601AF" w:rsidRDefault="008601AF" w:rsidP="003C2C2A">
            <w:pPr>
              <w:jc w:val="center"/>
              <w:rPr>
                <w:rFonts w:ascii="Trebuchet MS" w:hAnsi="Trebuchet MS" w:cs="Arial"/>
                <w:color w:val="000000"/>
                <w:sz w:val="20"/>
                <w:szCs w:val="20"/>
                <w:lang w:bidi="th-TH"/>
              </w:rPr>
            </w:pPr>
            <w:del w:id="8912" w:author="Philippe Hollanda - Oliveira Trust" w:date="2022-07-19T10:08:00Z">
              <w:r w:rsidRPr="008601AF" w:rsidDel="00627AA0">
                <w:rPr>
                  <w:rFonts w:ascii="Trebuchet MS" w:hAnsi="Trebuchet MS" w:cs="Arial"/>
                  <w:color w:val="000000"/>
                  <w:sz w:val="20"/>
                  <w:szCs w:val="20"/>
                  <w:lang w:bidi="th-TH"/>
                </w:rPr>
                <w:delText>R$ 12.000,00</w:delText>
              </w:r>
            </w:del>
          </w:p>
        </w:tc>
      </w:tr>
      <w:tr w:rsidR="008601AF" w:rsidRPr="008601AF" w14:paraId="3DEE3D73" w14:textId="77777777" w:rsidTr="00627AA0">
        <w:tblPrEx>
          <w:tblW w:w="5000" w:type="pct"/>
          <w:tblCellMar>
            <w:left w:w="70" w:type="dxa"/>
            <w:right w:w="70" w:type="dxa"/>
          </w:tblCellMar>
          <w:tblPrExChange w:id="8913" w:author="Philippe Hollanda - Oliveira Trust" w:date="2022-07-19T10:08:00Z">
            <w:tblPrEx>
              <w:tblW w:w="5000" w:type="pct"/>
              <w:tblCellMar>
                <w:left w:w="70" w:type="dxa"/>
                <w:right w:w="70" w:type="dxa"/>
              </w:tblCellMar>
            </w:tblPrEx>
          </w:tblPrExChange>
        </w:tblPrEx>
        <w:trPr>
          <w:trHeight w:val="1785"/>
          <w:trPrChange w:id="89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7909B1" w14:textId="71AE4A89" w:rsidR="008601AF" w:rsidRPr="008601AF" w:rsidRDefault="008601AF" w:rsidP="003C2C2A">
            <w:pPr>
              <w:jc w:val="center"/>
              <w:rPr>
                <w:rFonts w:ascii="Trebuchet MS" w:hAnsi="Trebuchet MS" w:cs="Arial"/>
                <w:color w:val="000000"/>
                <w:sz w:val="20"/>
                <w:szCs w:val="20"/>
                <w:lang w:bidi="th-TH"/>
              </w:rPr>
            </w:pPr>
            <w:del w:id="8916"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758359" w14:textId="683C7055" w:rsidR="008601AF" w:rsidRPr="008601AF" w:rsidRDefault="008601AF" w:rsidP="003C2C2A">
            <w:pPr>
              <w:jc w:val="center"/>
              <w:rPr>
                <w:rFonts w:ascii="Trebuchet MS" w:hAnsi="Trebuchet MS" w:cs="Arial"/>
                <w:color w:val="000000"/>
                <w:sz w:val="20"/>
                <w:szCs w:val="20"/>
                <w:lang w:bidi="th-TH"/>
              </w:rPr>
            </w:pPr>
            <w:del w:id="8918"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3CC214" w14:textId="0C6A61F3" w:rsidR="008601AF" w:rsidRPr="008601AF" w:rsidRDefault="008601AF" w:rsidP="003C2C2A">
            <w:pPr>
              <w:jc w:val="center"/>
              <w:rPr>
                <w:rFonts w:ascii="Trebuchet MS" w:hAnsi="Trebuchet MS" w:cs="Arial"/>
                <w:color w:val="000000"/>
                <w:sz w:val="20"/>
                <w:szCs w:val="20"/>
                <w:lang w:bidi="th-TH"/>
              </w:rPr>
            </w:pPr>
            <w:del w:id="8920" w:author="Philippe Hollanda - Oliveira Trust" w:date="2022-07-19T10:08:00Z">
              <w:r w:rsidRPr="008601AF" w:rsidDel="00627AA0">
                <w:rPr>
                  <w:rFonts w:ascii="Trebuchet MS" w:hAnsi="Trebuchet MS" w:cs="Arial"/>
                  <w:color w:val="000000"/>
                  <w:sz w:val="20"/>
                  <w:szCs w:val="20"/>
                  <w:lang w:bidi="th-TH"/>
                </w:rPr>
                <w:delText>R$ 300,00</w:delText>
              </w:r>
            </w:del>
          </w:p>
        </w:tc>
      </w:tr>
      <w:tr w:rsidR="008601AF" w:rsidRPr="008601AF" w14:paraId="10A2E32E" w14:textId="77777777" w:rsidTr="00627AA0">
        <w:tblPrEx>
          <w:tblW w:w="5000" w:type="pct"/>
          <w:tblCellMar>
            <w:left w:w="70" w:type="dxa"/>
            <w:right w:w="70" w:type="dxa"/>
          </w:tblCellMar>
          <w:tblPrExChange w:id="8921" w:author="Philippe Hollanda - Oliveira Trust" w:date="2022-07-19T10:08:00Z">
            <w:tblPrEx>
              <w:tblW w:w="5000" w:type="pct"/>
              <w:tblCellMar>
                <w:left w:w="70" w:type="dxa"/>
                <w:right w:w="70" w:type="dxa"/>
              </w:tblCellMar>
            </w:tblPrEx>
          </w:tblPrExChange>
        </w:tblPrEx>
        <w:trPr>
          <w:trHeight w:val="1785"/>
          <w:trPrChange w:id="89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B849DA" w14:textId="47B33768" w:rsidR="008601AF" w:rsidRPr="008601AF" w:rsidRDefault="008601AF" w:rsidP="003C2C2A">
            <w:pPr>
              <w:jc w:val="center"/>
              <w:rPr>
                <w:rFonts w:ascii="Trebuchet MS" w:hAnsi="Trebuchet MS" w:cs="Arial"/>
                <w:color w:val="000000"/>
                <w:sz w:val="20"/>
                <w:szCs w:val="20"/>
                <w:lang w:bidi="th-TH"/>
              </w:rPr>
            </w:pPr>
            <w:del w:id="8924"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F631AB" w14:textId="152F03D8" w:rsidR="008601AF" w:rsidRPr="008601AF" w:rsidRDefault="008601AF" w:rsidP="003C2C2A">
            <w:pPr>
              <w:jc w:val="center"/>
              <w:rPr>
                <w:rFonts w:ascii="Trebuchet MS" w:hAnsi="Trebuchet MS" w:cs="Arial"/>
                <w:color w:val="000000"/>
                <w:sz w:val="20"/>
                <w:szCs w:val="20"/>
                <w:lang w:bidi="th-TH"/>
              </w:rPr>
            </w:pPr>
            <w:del w:id="8926"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DC6887" w14:textId="466E6BEB" w:rsidR="008601AF" w:rsidRPr="008601AF" w:rsidRDefault="008601AF" w:rsidP="003C2C2A">
            <w:pPr>
              <w:jc w:val="center"/>
              <w:rPr>
                <w:rFonts w:ascii="Trebuchet MS" w:hAnsi="Trebuchet MS" w:cs="Arial"/>
                <w:color w:val="000000"/>
                <w:sz w:val="20"/>
                <w:szCs w:val="20"/>
                <w:lang w:bidi="th-TH"/>
              </w:rPr>
            </w:pPr>
            <w:del w:id="8928" w:author="Philippe Hollanda - Oliveira Trust" w:date="2022-07-19T10:08:00Z">
              <w:r w:rsidRPr="008601AF" w:rsidDel="00627AA0">
                <w:rPr>
                  <w:rFonts w:ascii="Trebuchet MS" w:hAnsi="Trebuchet MS" w:cs="Arial"/>
                  <w:color w:val="000000"/>
                  <w:sz w:val="20"/>
                  <w:szCs w:val="20"/>
                  <w:lang w:bidi="th-TH"/>
                </w:rPr>
                <w:delText>R$ 80,00</w:delText>
              </w:r>
            </w:del>
          </w:p>
        </w:tc>
      </w:tr>
      <w:tr w:rsidR="008601AF" w:rsidRPr="008601AF" w14:paraId="26303C34" w14:textId="77777777" w:rsidTr="00627AA0">
        <w:tblPrEx>
          <w:tblW w:w="5000" w:type="pct"/>
          <w:tblCellMar>
            <w:left w:w="70" w:type="dxa"/>
            <w:right w:w="70" w:type="dxa"/>
          </w:tblCellMar>
          <w:tblPrExChange w:id="8929" w:author="Philippe Hollanda - Oliveira Trust" w:date="2022-07-19T10:08:00Z">
            <w:tblPrEx>
              <w:tblW w:w="5000" w:type="pct"/>
              <w:tblCellMar>
                <w:left w:w="70" w:type="dxa"/>
                <w:right w:w="70" w:type="dxa"/>
              </w:tblCellMar>
            </w:tblPrEx>
          </w:tblPrExChange>
        </w:tblPrEx>
        <w:trPr>
          <w:trHeight w:val="1785"/>
          <w:trPrChange w:id="89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F210E9" w14:textId="48A88F76" w:rsidR="008601AF" w:rsidRPr="008601AF" w:rsidRDefault="008601AF" w:rsidP="003C2C2A">
            <w:pPr>
              <w:jc w:val="center"/>
              <w:rPr>
                <w:rFonts w:ascii="Trebuchet MS" w:hAnsi="Trebuchet MS" w:cs="Arial"/>
                <w:color w:val="000000"/>
                <w:sz w:val="20"/>
                <w:szCs w:val="20"/>
                <w:lang w:bidi="th-TH"/>
              </w:rPr>
            </w:pPr>
            <w:del w:id="8932" w:author="Philippe Hollanda - Oliveira Trust" w:date="2022-07-19T10:08:00Z">
              <w:r w:rsidRPr="008601AF" w:rsidDel="00627AA0">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7F9323" w14:textId="505E31C7" w:rsidR="008601AF" w:rsidRPr="008601AF" w:rsidRDefault="008601AF" w:rsidP="003C2C2A">
            <w:pPr>
              <w:jc w:val="center"/>
              <w:rPr>
                <w:rFonts w:ascii="Trebuchet MS" w:hAnsi="Trebuchet MS" w:cs="Arial"/>
                <w:color w:val="000000"/>
                <w:sz w:val="20"/>
                <w:szCs w:val="20"/>
                <w:lang w:bidi="th-TH"/>
              </w:rPr>
            </w:pPr>
            <w:del w:id="8934"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3C6D0C" w14:textId="416164A0" w:rsidR="008601AF" w:rsidRPr="008601AF" w:rsidRDefault="008601AF" w:rsidP="003C2C2A">
            <w:pPr>
              <w:jc w:val="center"/>
              <w:rPr>
                <w:rFonts w:ascii="Trebuchet MS" w:hAnsi="Trebuchet MS" w:cs="Arial"/>
                <w:color w:val="000000"/>
                <w:sz w:val="20"/>
                <w:szCs w:val="20"/>
                <w:lang w:bidi="th-TH"/>
              </w:rPr>
            </w:pPr>
            <w:del w:id="8936" w:author="Philippe Hollanda - Oliveira Trust" w:date="2022-07-19T10:08:00Z">
              <w:r w:rsidRPr="008601AF" w:rsidDel="00627AA0">
                <w:rPr>
                  <w:rFonts w:ascii="Trebuchet MS" w:hAnsi="Trebuchet MS" w:cs="Arial"/>
                  <w:color w:val="000000"/>
                  <w:sz w:val="20"/>
                  <w:szCs w:val="20"/>
                  <w:lang w:bidi="th-TH"/>
                </w:rPr>
                <w:delText>R$ 420,00</w:delText>
              </w:r>
            </w:del>
          </w:p>
        </w:tc>
      </w:tr>
      <w:tr w:rsidR="008601AF" w:rsidRPr="008601AF" w14:paraId="75E3C592" w14:textId="77777777" w:rsidTr="00627AA0">
        <w:tblPrEx>
          <w:tblW w:w="5000" w:type="pct"/>
          <w:tblCellMar>
            <w:left w:w="70" w:type="dxa"/>
            <w:right w:w="70" w:type="dxa"/>
          </w:tblCellMar>
          <w:tblPrExChange w:id="8937" w:author="Philippe Hollanda - Oliveira Trust" w:date="2022-07-19T10:08:00Z">
            <w:tblPrEx>
              <w:tblW w:w="5000" w:type="pct"/>
              <w:tblCellMar>
                <w:left w:w="70" w:type="dxa"/>
                <w:right w:w="70" w:type="dxa"/>
              </w:tblCellMar>
            </w:tblPrEx>
          </w:tblPrExChange>
        </w:tblPrEx>
        <w:trPr>
          <w:trHeight w:val="1785"/>
          <w:trPrChange w:id="89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825E60" w14:textId="25F585B1" w:rsidR="008601AF" w:rsidRPr="008601AF" w:rsidRDefault="008601AF" w:rsidP="003C2C2A">
            <w:pPr>
              <w:jc w:val="center"/>
              <w:rPr>
                <w:rFonts w:ascii="Trebuchet MS" w:hAnsi="Trebuchet MS" w:cs="Arial"/>
                <w:color w:val="000000"/>
                <w:sz w:val="20"/>
                <w:szCs w:val="20"/>
                <w:lang w:bidi="th-TH"/>
              </w:rPr>
            </w:pPr>
            <w:del w:id="8940"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6B474A" w14:textId="2BDF05FD" w:rsidR="008601AF" w:rsidRPr="008601AF" w:rsidRDefault="008601AF" w:rsidP="003C2C2A">
            <w:pPr>
              <w:jc w:val="center"/>
              <w:rPr>
                <w:rFonts w:ascii="Trebuchet MS" w:hAnsi="Trebuchet MS" w:cs="Arial"/>
                <w:color w:val="000000"/>
                <w:sz w:val="20"/>
                <w:szCs w:val="20"/>
                <w:lang w:bidi="th-TH"/>
              </w:rPr>
            </w:pPr>
            <w:del w:id="8942"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9AC77C" w14:textId="0594787D" w:rsidR="008601AF" w:rsidRPr="008601AF" w:rsidRDefault="008601AF" w:rsidP="003C2C2A">
            <w:pPr>
              <w:jc w:val="center"/>
              <w:rPr>
                <w:rFonts w:ascii="Trebuchet MS" w:hAnsi="Trebuchet MS" w:cs="Arial"/>
                <w:color w:val="000000"/>
                <w:sz w:val="20"/>
                <w:szCs w:val="20"/>
                <w:lang w:bidi="th-TH"/>
              </w:rPr>
            </w:pPr>
            <w:del w:id="8944" w:author="Philippe Hollanda - Oliveira Trust" w:date="2022-07-19T10:08:00Z">
              <w:r w:rsidRPr="008601AF" w:rsidDel="00627AA0">
                <w:rPr>
                  <w:rFonts w:ascii="Trebuchet MS" w:hAnsi="Trebuchet MS" w:cs="Arial"/>
                  <w:color w:val="000000"/>
                  <w:sz w:val="20"/>
                  <w:szCs w:val="20"/>
                  <w:lang w:bidi="th-TH"/>
                </w:rPr>
                <w:delText>R$ 240,00</w:delText>
              </w:r>
            </w:del>
          </w:p>
        </w:tc>
      </w:tr>
      <w:tr w:rsidR="008601AF" w:rsidRPr="008601AF" w14:paraId="5B79775E" w14:textId="77777777" w:rsidTr="00627AA0">
        <w:tblPrEx>
          <w:tblW w:w="5000" w:type="pct"/>
          <w:tblCellMar>
            <w:left w:w="70" w:type="dxa"/>
            <w:right w:w="70" w:type="dxa"/>
          </w:tblCellMar>
          <w:tblPrExChange w:id="8945" w:author="Philippe Hollanda - Oliveira Trust" w:date="2022-07-19T10:08:00Z">
            <w:tblPrEx>
              <w:tblW w:w="5000" w:type="pct"/>
              <w:tblCellMar>
                <w:left w:w="70" w:type="dxa"/>
                <w:right w:w="70" w:type="dxa"/>
              </w:tblCellMar>
            </w:tblPrEx>
          </w:tblPrExChange>
        </w:tblPrEx>
        <w:trPr>
          <w:trHeight w:val="1785"/>
          <w:trPrChange w:id="89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1F76F6" w14:textId="73842A97" w:rsidR="008601AF" w:rsidRPr="008601AF" w:rsidRDefault="008601AF" w:rsidP="003C2C2A">
            <w:pPr>
              <w:jc w:val="center"/>
              <w:rPr>
                <w:rFonts w:ascii="Trebuchet MS" w:hAnsi="Trebuchet MS" w:cs="Arial"/>
                <w:color w:val="000000"/>
                <w:sz w:val="20"/>
                <w:szCs w:val="20"/>
                <w:lang w:bidi="th-TH"/>
              </w:rPr>
            </w:pPr>
            <w:del w:id="8948"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239E32" w14:textId="186EF39A" w:rsidR="008601AF" w:rsidRPr="008601AF" w:rsidRDefault="008601AF" w:rsidP="003C2C2A">
            <w:pPr>
              <w:jc w:val="center"/>
              <w:rPr>
                <w:rFonts w:ascii="Trebuchet MS" w:hAnsi="Trebuchet MS" w:cs="Arial"/>
                <w:color w:val="000000"/>
                <w:sz w:val="20"/>
                <w:szCs w:val="20"/>
                <w:lang w:bidi="th-TH"/>
              </w:rPr>
            </w:pPr>
            <w:del w:id="8950"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78D468" w14:textId="5716956A" w:rsidR="008601AF" w:rsidRPr="008601AF" w:rsidRDefault="008601AF" w:rsidP="003C2C2A">
            <w:pPr>
              <w:jc w:val="center"/>
              <w:rPr>
                <w:rFonts w:ascii="Trebuchet MS" w:hAnsi="Trebuchet MS" w:cs="Arial"/>
                <w:color w:val="000000"/>
                <w:sz w:val="20"/>
                <w:szCs w:val="20"/>
                <w:lang w:bidi="th-TH"/>
              </w:rPr>
            </w:pPr>
            <w:del w:id="8952" w:author="Philippe Hollanda - Oliveira Trust" w:date="2022-07-19T10:08:00Z">
              <w:r w:rsidRPr="008601AF" w:rsidDel="00627AA0">
                <w:rPr>
                  <w:rFonts w:ascii="Trebuchet MS" w:hAnsi="Trebuchet MS" w:cs="Arial"/>
                  <w:color w:val="000000"/>
                  <w:sz w:val="20"/>
                  <w:szCs w:val="20"/>
                  <w:lang w:bidi="th-TH"/>
                </w:rPr>
                <w:delText>R$ 385,00</w:delText>
              </w:r>
            </w:del>
          </w:p>
        </w:tc>
      </w:tr>
      <w:tr w:rsidR="008601AF" w:rsidRPr="008601AF" w14:paraId="22CABCF5" w14:textId="77777777" w:rsidTr="00627AA0">
        <w:tblPrEx>
          <w:tblW w:w="5000" w:type="pct"/>
          <w:tblCellMar>
            <w:left w:w="70" w:type="dxa"/>
            <w:right w:w="70" w:type="dxa"/>
          </w:tblCellMar>
          <w:tblPrExChange w:id="8953" w:author="Philippe Hollanda - Oliveira Trust" w:date="2022-07-19T10:08:00Z">
            <w:tblPrEx>
              <w:tblW w:w="5000" w:type="pct"/>
              <w:tblCellMar>
                <w:left w:w="70" w:type="dxa"/>
                <w:right w:w="70" w:type="dxa"/>
              </w:tblCellMar>
            </w:tblPrEx>
          </w:tblPrExChange>
        </w:tblPrEx>
        <w:trPr>
          <w:trHeight w:val="1785"/>
          <w:trPrChange w:id="89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E525F7" w14:textId="0E256FB2" w:rsidR="008601AF" w:rsidRPr="008601AF" w:rsidRDefault="008601AF" w:rsidP="003C2C2A">
            <w:pPr>
              <w:jc w:val="center"/>
              <w:rPr>
                <w:rFonts w:ascii="Trebuchet MS" w:hAnsi="Trebuchet MS" w:cs="Arial"/>
                <w:color w:val="000000"/>
                <w:sz w:val="20"/>
                <w:szCs w:val="20"/>
                <w:lang w:bidi="th-TH"/>
              </w:rPr>
            </w:pPr>
            <w:del w:id="8956"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EE663F" w14:textId="5D2922B5" w:rsidR="008601AF" w:rsidRPr="008601AF" w:rsidRDefault="008601AF" w:rsidP="003C2C2A">
            <w:pPr>
              <w:jc w:val="center"/>
              <w:rPr>
                <w:rFonts w:ascii="Trebuchet MS" w:hAnsi="Trebuchet MS" w:cs="Arial"/>
                <w:color w:val="000000"/>
                <w:sz w:val="20"/>
                <w:szCs w:val="20"/>
                <w:lang w:bidi="th-TH"/>
              </w:rPr>
            </w:pPr>
            <w:del w:id="8958"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D55FD8" w14:textId="3062E648" w:rsidR="008601AF" w:rsidRPr="008601AF" w:rsidRDefault="008601AF" w:rsidP="003C2C2A">
            <w:pPr>
              <w:jc w:val="center"/>
              <w:rPr>
                <w:rFonts w:ascii="Trebuchet MS" w:hAnsi="Trebuchet MS" w:cs="Arial"/>
                <w:color w:val="000000"/>
                <w:sz w:val="20"/>
                <w:szCs w:val="20"/>
                <w:lang w:bidi="th-TH"/>
              </w:rPr>
            </w:pPr>
            <w:del w:id="8960" w:author="Philippe Hollanda - Oliveira Trust" w:date="2022-07-19T10:08:00Z">
              <w:r w:rsidRPr="008601AF" w:rsidDel="00627AA0">
                <w:rPr>
                  <w:rFonts w:ascii="Trebuchet MS" w:hAnsi="Trebuchet MS" w:cs="Arial"/>
                  <w:color w:val="000000"/>
                  <w:sz w:val="20"/>
                  <w:szCs w:val="20"/>
                  <w:lang w:bidi="th-TH"/>
                </w:rPr>
                <w:delText>R$ 1.530,00</w:delText>
              </w:r>
            </w:del>
          </w:p>
        </w:tc>
      </w:tr>
      <w:tr w:rsidR="008601AF" w:rsidRPr="008601AF" w14:paraId="24668550" w14:textId="77777777" w:rsidTr="00627AA0">
        <w:tblPrEx>
          <w:tblW w:w="5000" w:type="pct"/>
          <w:tblCellMar>
            <w:left w:w="70" w:type="dxa"/>
            <w:right w:w="70" w:type="dxa"/>
          </w:tblCellMar>
          <w:tblPrExChange w:id="8961" w:author="Philippe Hollanda - Oliveira Trust" w:date="2022-07-19T10:08:00Z">
            <w:tblPrEx>
              <w:tblW w:w="5000" w:type="pct"/>
              <w:tblCellMar>
                <w:left w:w="70" w:type="dxa"/>
                <w:right w:w="70" w:type="dxa"/>
              </w:tblCellMar>
            </w:tblPrEx>
          </w:tblPrExChange>
        </w:tblPrEx>
        <w:trPr>
          <w:trHeight w:val="1785"/>
          <w:trPrChange w:id="89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BFD486" w14:textId="2148199C" w:rsidR="008601AF" w:rsidRPr="008601AF" w:rsidRDefault="008601AF" w:rsidP="003C2C2A">
            <w:pPr>
              <w:jc w:val="center"/>
              <w:rPr>
                <w:rFonts w:ascii="Trebuchet MS" w:hAnsi="Trebuchet MS" w:cs="Arial"/>
                <w:color w:val="000000"/>
                <w:sz w:val="20"/>
                <w:szCs w:val="20"/>
                <w:lang w:bidi="th-TH"/>
              </w:rPr>
            </w:pPr>
            <w:del w:id="8964" w:author="Philippe Hollanda - Oliveira Trust" w:date="2022-07-19T10:08:00Z">
              <w:r w:rsidRPr="008601AF" w:rsidDel="00627AA0">
                <w:rPr>
                  <w:rFonts w:ascii="Trebuchet MS" w:hAnsi="Trebuchet MS" w:cs="Arial"/>
                  <w:color w:val="000000"/>
                  <w:sz w:val="20"/>
                  <w:szCs w:val="20"/>
                  <w:lang w:bidi="th-TH"/>
                </w:rPr>
                <w:delText>LOCAÇÃO E MANUTENÇÃO DE COFRES PARTICULARES, DE TERMINAIS ELETRÔNICOS, DE TERMINAIS DE ATENDIMENTO 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490A80" w14:textId="5F678437" w:rsidR="008601AF" w:rsidRPr="008601AF" w:rsidRDefault="008601AF" w:rsidP="003C2C2A">
            <w:pPr>
              <w:jc w:val="center"/>
              <w:rPr>
                <w:rFonts w:ascii="Trebuchet MS" w:hAnsi="Trebuchet MS" w:cs="Arial"/>
                <w:color w:val="000000"/>
                <w:sz w:val="20"/>
                <w:szCs w:val="20"/>
                <w:lang w:bidi="th-TH"/>
              </w:rPr>
            </w:pPr>
            <w:del w:id="8966"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24809B" w14:textId="4D3AAF65" w:rsidR="008601AF" w:rsidRPr="008601AF" w:rsidRDefault="008601AF" w:rsidP="003C2C2A">
            <w:pPr>
              <w:jc w:val="center"/>
              <w:rPr>
                <w:rFonts w:ascii="Trebuchet MS" w:hAnsi="Trebuchet MS" w:cs="Arial"/>
                <w:color w:val="000000"/>
                <w:sz w:val="20"/>
                <w:szCs w:val="20"/>
                <w:lang w:bidi="th-TH"/>
              </w:rPr>
            </w:pPr>
            <w:del w:id="8968" w:author="Philippe Hollanda - Oliveira Trust" w:date="2022-07-19T10:08:00Z">
              <w:r w:rsidRPr="008601AF" w:rsidDel="00627AA0">
                <w:rPr>
                  <w:rFonts w:ascii="Trebuchet MS" w:hAnsi="Trebuchet MS" w:cs="Arial"/>
                  <w:color w:val="000000"/>
                  <w:sz w:val="20"/>
                  <w:szCs w:val="20"/>
                  <w:lang w:bidi="th-TH"/>
                </w:rPr>
                <w:delText>R$ 660,00</w:delText>
              </w:r>
            </w:del>
          </w:p>
        </w:tc>
      </w:tr>
      <w:tr w:rsidR="008601AF" w:rsidRPr="008601AF" w14:paraId="2507F8A9" w14:textId="77777777" w:rsidTr="00627AA0">
        <w:tblPrEx>
          <w:tblW w:w="5000" w:type="pct"/>
          <w:tblCellMar>
            <w:left w:w="70" w:type="dxa"/>
            <w:right w:w="70" w:type="dxa"/>
          </w:tblCellMar>
          <w:tblPrExChange w:id="8969" w:author="Philippe Hollanda - Oliveira Trust" w:date="2022-07-19T10:08:00Z">
            <w:tblPrEx>
              <w:tblW w:w="5000" w:type="pct"/>
              <w:tblCellMar>
                <w:left w:w="70" w:type="dxa"/>
                <w:right w:w="70" w:type="dxa"/>
              </w:tblCellMar>
            </w:tblPrEx>
          </w:tblPrExChange>
        </w:tblPrEx>
        <w:trPr>
          <w:trHeight w:val="1785"/>
          <w:trPrChange w:id="89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152116" w14:textId="1FC23F0A" w:rsidR="008601AF" w:rsidRPr="008601AF" w:rsidRDefault="008601AF" w:rsidP="003C2C2A">
            <w:pPr>
              <w:jc w:val="center"/>
              <w:rPr>
                <w:rFonts w:ascii="Trebuchet MS" w:hAnsi="Trebuchet MS" w:cs="Arial"/>
                <w:color w:val="000000"/>
                <w:sz w:val="20"/>
                <w:szCs w:val="20"/>
                <w:lang w:bidi="th-TH"/>
              </w:rPr>
            </w:pPr>
            <w:del w:id="8972" w:author="Philippe Hollanda - Oliveira Trust" w:date="2022-07-19T10:08:00Z">
              <w:r w:rsidRPr="008601AF" w:rsidDel="00627AA0">
                <w:rPr>
                  <w:rFonts w:ascii="Trebuchet MS" w:hAnsi="Trebuchet MS" w:cs="Arial"/>
                  <w:color w:val="000000"/>
                  <w:sz w:val="20"/>
                  <w:szCs w:val="20"/>
                  <w:lang w:bidi="th-TH"/>
                </w:rPr>
                <w:lastRenderedPageBreak/>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A3065C" w14:textId="5669FAA3" w:rsidR="008601AF" w:rsidRPr="008601AF" w:rsidRDefault="008601AF" w:rsidP="003C2C2A">
            <w:pPr>
              <w:jc w:val="center"/>
              <w:rPr>
                <w:rFonts w:ascii="Trebuchet MS" w:hAnsi="Trebuchet MS" w:cs="Arial"/>
                <w:color w:val="000000"/>
                <w:sz w:val="20"/>
                <w:szCs w:val="20"/>
                <w:lang w:bidi="th-TH"/>
              </w:rPr>
            </w:pPr>
            <w:del w:id="8974"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37C833" w14:textId="660B312A" w:rsidR="008601AF" w:rsidRPr="008601AF" w:rsidRDefault="008601AF" w:rsidP="003C2C2A">
            <w:pPr>
              <w:jc w:val="center"/>
              <w:rPr>
                <w:rFonts w:ascii="Trebuchet MS" w:hAnsi="Trebuchet MS" w:cs="Arial"/>
                <w:color w:val="000000"/>
                <w:sz w:val="20"/>
                <w:szCs w:val="20"/>
                <w:lang w:bidi="th-TH"/>
              </w:rPr>
            </w:pPr>
            <w:del w:id="8976" w:author="Philippe Hollanda - Oliveira Trust" w:date="2022-07-19T10:08:00Z">
              <w:r w:rsidRPr="008601AF" w:rsidDel="00627AA0">
                <w:rPr>
                  <w:rFonts w:ascii="Trebuchet MS" w:hAnsi="Trebuchet MS" w:cs="Arial"/>
                  <w:color w:val="000000"/>
                  <w:sz w:val="20"/>
                  <w:szCs w:val="20"/>
                  <w:lang w:bidi="th-TH"/>
                </w:rPr>
                <w:delText>R$ 1.000,00</w:delText>
              </w:r>
            </w:del>
          </w:p>
        </w:tc>
      </w:tr>
      <w:tr w:rsidR="008601AF" w:rsidRPr="008601AF" w14:paraId="22EA445B" w14:textId="77777777" w:rsidTr="00627AA0">
        <w:tblPrEx>
          <w:tblW w:w="5000" w:type="pct"/>
          <w:tblCellMar>
            <w:left w:w="70" w:type="dxa"/>
            <w:right w:w="70" w:type="dxa"/>
          </w:tblCellMar>
          <w:tblPrExChange w:id="8977" w:author="Philippe Hollanda - Oliveira Trust" w:date="2022-07-19T10:08:00Z">
            <w:tblPrEx>
              <w:tblW w:w="5000" w:type="pct"/>
              <w:tblCellMar>
                <w:left w:w="70" w:type="dxa"/>
                <w:right w:w="70" w:type="dxa"/>
              </w:tblCellMar>
            </w:tblPrEx>
          </w:tblPrExChange>
        </w:tblPrEx>
        <w:trPr>
          <w:trHeight w:val="1785"/>
          <w:trPrChange w:id="89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DB44B6" w14:textId="4EC33D8F" w:rsidR="008601AF" w:rsidRPr="008601AF" w:rsidRDefault="008601AF" w:rsidP="003C2C2A">
            <w:pPr>
              <w:jc w:val="center"/>
              <w:rPr>
                <w:rFonts w:ascii="Trebuchet MS" w:hAnsi="Trebuchet MS" w:cs="Arial"/>
                <w:color w:val="000000"/>
                <w:sz w:val="20"/>
                <w:szCs w:val="20"/>
                <w:lang w:bidi="th-TH"/>
              </w:rPr>
            </w:pPr>
            <w:del w:id="8980"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E7C160" w14:textId="687AEC2C" w:rsidR="008601AF" w:rsidRPr="008601AF" w:rsidRDefault="008601AF" w:rsidP="003C2C2A">
            <w:pPr>
              <w:jc w:val="center"/>
              <w:rPr>
                <w:rFonts w:ascii="Trebuchet MS" w:hAnsi="Trebuchet MS" w:cs="Arial"/>
                <w:color w:val="000000"/>
                <w:sz w:val="20"/>
                <w:szCs w:val="20"/>
                <w:lang w:bidi="th-TH"/>
              </w:rPr>
            </w:pPr>
            <w:del w:id="8982" w:author="Philippe Hollanda - Oliveira Trust" w:date="2022-07-19T10:08:00Z">
              <w:r w:rsidRPr="008601AF" w:rsidDel="00627AA0">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F24FC0" w14:textId="79F93533" w:rsidR="008601AF" w:rsidRPr="008601AF" w:rsidRDefault="008601AF" w:rsidP="003C2C2A">
            <w:pPr>
              <w:jc w:val="center"/>
              <w:rPr>
                <w:rFonts w:ascii="Trebuchet MS" w:hAnsi="Trebuchet MS" w:cs="Arial"/>
                <w:color w:val="000000"/>
                <w:sz w:val="20"/>
                <w:szCs w:val="20"/>
                <w:lang w:bidi="th-TH"/>
              </w:rPr>
            </w:pPr>
            <w:del w:id="8984" w:author="Philippe Hollanda - Oliveira Trust" w:date="2022-07-19T10:08:00Z">
              <w:r w:rsidRPr="008601AF" w:rsidDel="00627AA0">
                <w:rPr>
                  <w:rFonts w:ascii="Trebuchet MS" w:hAnsi="Trebuchet MS" w:cs="Arial"/>
                  <w:color w:val="000000"/>
                  <w:sz w:val="20"/>
                  <w:szCs w:val="20"/>
                  <w:lang w:bidi="th-TH"/>
                </w:rPr>
                <w:delText>R$ 12.329,34</w:delText>
              </w:r>
            </w:del>
          </w:p>
        </w:tc>
      </w:tr>
      <w:tr w:rsidR="008601AF" w:rsidRPr="008601AF" w14:paraId="43DCA504" w14:textId="77777777" w:rsidTr="00627AA0">
        <w:tblPrEx>
          <w:tblW w:w="5000" w:type="pct"/>
          <w:tblCellMar>
            <w:left w:w="70" w:type="dxa"/>
            <w:right w:w="70" w:type="dxa"/>
          </w:tblCellMar>
          <w:tblPrExChange w:id="8985" w:author="Philippe Hollanda - Oliveira Trust" w:date="2022-07-19T10:08:00Z">
            <w:tblPrEx>
              <w:tblW w:w="5000" w:type="pct"/>
              <w:tblCellMar>
                <w:left w:w="70" w:type="dxa"/>
                <w:right w:w="70" w:type="dxa"/>
              </w:tblCellMar>
            </w:tblPrEx>
          </w:tblPrExChange>
        </w:tblPrEx>
        <w:trPr>
          <w:trHeight w:val="1785"/>
          <w:trPrChange w:id="89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4D151A" w14:textId="394CC34E" w:rsidR="008601AF" w:rsidRPr="008601AF" w:rsidRDefault="008601AF" w:rsidP="003C2C2A">
            <w:pPr>
              <w:jc w:val="center"/>
              <w:rPr>
                <w:rFonts w:ascii="Trebuchet MS" w:hAnsi="Trebuchet MS" w:cs="Arial"/>
                <w:color w:val="000000"/>
                <w:sz w:val="20"/>
                <w:szCs w:val="20"/>
                <w:lang w:bidi="th-TH"/>
              </w:rPr>
            </w:pPr>
            <w:del w:id="8988"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2F4934" w14:textId="0B182B96" w:rsidR="008601AF" w:rsidRPr="008601AF" w:rsidRDefault="008601AF" w:rsidP="003C2C2A">
            <w:pPr>
              <w:jc w:val="center"/>
              <w:rPr>
                <w:rFonts w:ascii="Trebuchet MS" w:hAnsi="Trebuchet MS" w:cs="Arial"/>
                <w:color w:val="000000"/>
                <w:sz w:val="20"/>
                <w:szCs w:val="20"/>
                <w:lang w:bidi="th-TH"/>
              </w:rPr>
            </w:pPr>
            <w:del w:id="8990" w:author="Philippe Hollanda - Oliveira Trust" w:date="2022-07-19T10:08:00Z">
              <w:r w:rsidRPr="008601AF" w:rsidDel="00627AA0">
                <w:rPr>
                  <w:rFonts w:ascii="Trebuchet MS" w:hAnsi="Trebuchet MS" w:cs="Arial"/>
                  <w:color w:val="000000"/>
                  <w:sz w:val="20"/>
                  <w:szCs w:val="20"/>
                  <w:lang w:bidi="th-TH"/>
                </w:rPr>
                <w:delText>08/12/2021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184A06" w14:textId="331D6E2B" w:rsidR="008601AF" w:rsidRPr="008601AF" w:rsidRDefault="008601AF" w:rsidP="003C2C2A">
            <w:pPr>
              <w:jc w:val="center"/>
              <w:rPr>
                <w:rFonts w:ascii="Trebuchet MS" w:hAnsi="Trebuchet MS" w:cs="Arial"/>
                <w:color w:val="000000"/>
                <w:sz w:val="20"/>
                <w:szCs w:val="20"/>
                <w:lang w:bidi="th-TH"/>
              </w:rPr>
            </w:pPr>
            <w:del w:id="8992" w:author="Philippe Hollanda - Oliveira Trust" w:date="2022-07-19T10:08:00Z">
              <w:r w:rsidRPr="008601AF" w:rsidDel="00627AA0">
                <w:rPr>
                  <w:rFonts w:ascii="Trebuchet MS" w:hAnsi="Trebuchet MS" w:cs="Arial"/>
                  <w:color w:val="000000"/>
                  <w:sz w:val="20"/>
                  <w:szCs w:val="20"/>
                  <w:lang w:bidi="th-TH"/>
                </w:rPr>
                <w:delText>R$ 980,00</w:delText>
              </w:r>
            </w:del>
          </w:p>
        </w:tc>
      </w:tr>
      <w:tr w:rsidR="008601AF" w:rsidRPr="008601AF" w14:paraId="10E6558C" w14:textId="77777777" w:rsidTr="00627AA0">
        <w:tblPrEx>
          <w:tblW w:w="5000" w:type="pct"/>
          <w:tblCellMar>
            <w:left w:w="70" w:type="dxa"/>
            <w:right w:w="70" w:type="dxa"/>
          </w:tblCellMar>
          <w:tblPrExChange w:id="8993" w:author="Philippe Hollanda - Oliveira Trust" w:date="2022-07-19T10:08:00Z">
            <w:tblPrEx>
              <w:tblW w:w="5000" w:type="pct"/>
              <w:tblCellMar>
                <w:left w:w="70" w:type="dxa"/>
                <w:right w:w="70" w:type="dxa"/>
              </w:tblCellMar>
            </w:tblPrEx>
          </w:tblPrExChange>
        </w:tblPrEx>
        <w:trPr>
          <w:trHeight w:val="1785"/>
          <w:trPrChange w:id="89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89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B36652" w14:textId="5BC29249" w:rsidR="008601AF" w:rsidRPr="008601AF" w:rsidRDefault="008601AF" w:rsidP="003C2C2A">
            <w:pPr>
              <w:jc w:val="center"/>
              <w:rPr>
                <w:rFonts w:ascii="Trebuchet MS" w:hAnsi="Trebuchet MS" w:cs="Arial"/>
                <w:color w:val="000000"/>
                <w:sz w:val="20"/>
                <w:szCs w:val="20"/>
                <w:lang w:bidi="th-TH"/>
              </w:rPr>
            </w:pPr>
            <w:del w:id="8996"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89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68FF6D" w14:textId="3A0137B3" w:rsidR="008601AF" w:rsidRPr="008601AF" w:rsidRDefault="008601AF" w:rsidP="003C2C2A">
            <w:pPr>
              <w:jc w:val="center"/>
              <w:rPr>
                <w:rFonts w:ascii="Trebuchet MS" w:hAnsi="Trebuchet MS" w:cs="Arial"/>
                <w:color w:val="000000"/>
                <w:sz w:val="20"/>
                <w:szCs w:val="20"/>
                <w:lang w:bidi="th-TH"/>
              </w:rPr>
            </w:pPr>
            <w:del w:id="8998" w:author="Philippe Hollanda - Oliveira Trust" w:date="2022-07-19T10:08:00Z">
              <w:r w:rsidRPr="008601AF" w:rsidDel="00627AA0">
                <w:rPr>
                  <w:rFonts w:ascii="Trebuchet MS" w:hAnsi="Trebuchet MS" w:cs="Arial"/>
                  <w:color w:val="000000"/>
                  <w:sz w:val="20"/>
                  <w:szCs w:val="20"/>
                  <w:lang w:bidi="th-TH"/>
                </w:rPr>
                <w:delText>08/12/2021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89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1BD5CF" w14:textId="50ED4873" w:rsidR="008601AF" w:rsidRPr="008601AF" w:rsidRDefault="008601AF" w:rsidP="003C2C2A">
            <w:pPr>
              <w:jc w:val="center"/>
              <w:rPr>
                <w:rFonts w:ascii="Trebuchet MS" w:hAnsi="Trebuchet MS" w:cs="Arial"/>
                <w:color w:val="000000"/>
                <w:sz w:val="20"/>
                <w:szCs w:val="20"/>
                <w:lang w:bidi="th-TH"/>
              </w:rPr>
            </w:pPr>
            <w:del w:id="9000" w:author="Philippe Hollanda - Oliveira Trust" w:date="2022-07-19T10:08:00Z">
              <w:r w:rsidRPr="008601AF" w:rsidDel="00627AA0">
                <w:rPr>
                  <w:rFonts w:ascii="Trebuchet MS" w:hAnsi="Trebuchet MS" w:cs="Arial"/>
                  <w:color w:val="000000"/>
                  <w:sz w:val="20"/>
                  <w:szCs w:val="20"/>
                  <w:lang w:bidi="th-TH"/>
                </w:rPr>
                <w:delText>R$ 290,00</w:delText>
              </w:r>
            </w:del>
          </w:p>
        </w:tc>
      </w:tr>
      <w:tr w:rsidR="008601AF" w:rsidRPr="008601AF" w14:paraId="74A40FC3" w14:textId="77777777" w:rsidTr="00627AA0">
        <w:tblPrEx>
          <w:tblW w:w="5000" w:type="pct"/>
          <w:tblCellMar>
            <w:left w:w="70" w:type="dxa"/>
            <w:right w:w="70" w:type="dxa"/>
          </w:tblCellMar>
          <w:tblPrExChange w:id="9001" w:author="Philippe Hollanda - Oliveira Trust" w:date="2022-07-19T10:08:00Z">
            <w:tblPrEx>
              <w:tblW w:w="5000" w:type="pct"/>
              <w:tblCellMar>
                <w:left w:w="70" w:type="dxa"/>
                <w:right w:w="70" w:type="dxa"/>
              </w:tblCellMar>
            </w:tblPrEx>
          </w:tblPrExChange>
        </w:tblPrEx>
        <w:trPr>
          <w:trHeight w:val="1785"/>
          <w:trPrChange w:id="90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6C8C30" w14:textId="423FB88A" w:rsidR="008601AF" w:rsidRPr="008601AF" w:rsidRDefault="008601AF" w:rsidP="003C2C2A">
            <w:pPr>
              <w:jc w:val="center"/>
              <w:rPr>
                <w:rFonts w:ascii="Trebuchet MS" w:hAnsi="Trebuchet MS" w:cs="Arial"/>
                <w:color w:val="000000"/>
                <w:sz w:val="20"/>
                <w:szCs w:val="20"/>
                <w:lang w:bidi="th-TH"/>
              </w:rPr>
            </w:pPr>
            <w:del w:id="9004"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4AED59" w14:textId="1D041FAC" w:rsidR="008601AF" w:rsidRPr="008601AF" w:rsidRDefault="008601AF" w:rsidP="003C2C2A">
            <w:pPr>
              <w:jc w:val="center"/>
              <w:rPr>
                <w:rFonts w:ascii="Trebuchet MS" w:hAnsi="Trebuchet MS" w:cs="Arial"/>
                <w:color w:val="000000"/>
                <w:sz w:val="20"/>
                <w:szCs w:val="20"/>
                <w:lang w:bidi="th-TH"/>
              </w:rPr>
            </w:pPr>
            <w:del w:id="9006" w:author="Philippe Hollanda - Oliveira Trust" w:date="2022-07-19T10:08:00Z">
              <w:r w:rsidRPr="008601AF" w:rsidDel="00627AA0">
                <w:rPr>
                  <w:rFonts w:ascii="Trebuchet MS" w:hAnsi="Trebuchet MS" w:cs="Arial"/>
                  <w:color w:val="000000"/>
                  <w:sz w:val="20"/>
                  <w:szCs w:val="20"/>
                  <w:lang w:bidi="th-TH"/>
                </w:rPr>
                <w:delText>08/12/2021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8035FC" w14:textId="5272E691" w:rsidR="008601AF" w:rsidRPr="008601AF" w:rsidRDefault="008601AF" w:rsidP="003C2C2A">
            <w:pPr>
              <w:jc w:val="center"/>
              <w:rPr>
                <w:rFonts w:ascii="Trebuchet MS" w:hAnsi="Trebuchet MS" w:cs="Arial"/>
                <w:color w:val="000000"/>
                <w:sz w:val="20"/>
                <w:szCs w:val="20"/>
                <w:lang w:bidi="th-TH"/>
              </w:rPr>
            </w:pPr>
            <w:del w:id="9008" w:author="Philippe Hollanda - Oliveira Trust" w:date="2022-07-19T10:08:00Z">
              <w:r w:rsidRPr="008601AF" w:rsidDel="00627AA0">
                <w:rPr>
                  <w:rFonts w:ascii="Trebuchet MS" w:hAnsi="Trebuchet MS" w:cs="Arial"/>
                  <w:color w:val="000000"/>
                  <w:sz w:val="20"/>
                  <w:szCs w:val="20"/>
                  <w:lang w:bidi="th-TH"/>
                </w:rPr>
                <w:delText>R$ 370,00</w:delText>
              </w:r>
            </w:del>
          </w:p>
        </w:tc>
      </w:tr>
      <w:tr w:rsidR="008601AF" w:rsidRPr="008601AF" w14:paraId="136024FD" w14:textId="77777777" w:rsidTr="00627AA0">
        <w:tblPrEx>
          <w:tblW w:w="5000" w:type="pct"/>
          <w:tblCellMar>
            <w:left w:w="70" w:type="dxa"/>
            <w:right w:w="70" w:type="dxa"/>
          </w:tblCellMar>
          <w:tblPrExChange w:id="9009" w:author="Philippe Hollanda - Oliveira Trust" w:date="2022-07-19T10:08:00Z">
            <w:tblPrEx>
              <w:tblW w:w="5000" w:type="pct"/>
              <w:tblCellMar>
                <w:left w:w="70" w:type="dxa"/>
                <w:right w:w="70" w:type="dxa"/>
              </w:tblCellMar>
            </w:tblPrEx>
          </w:tblPrExChange>
        </w:tblPrEx>
        <w:trPr>
          <w:trHeight w:val="1785"/>
          <w:trPrChange w:id="90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FD988F" w14:textId="7137A070" w:rsidR="008601AF" w:rsidRPr="008601AF" w:rsidRDefault="008601AF" w:rsidP="003C2C2A">
            <w:pPr>
              <w:jc w:val="center"/>
              <w:rPr>
                <w:rFonts w:ascii="Trebuchet MS" w:hAnsi="Trebuchet MS" w:cs="Arial"/>
                <w:color w:val="000000"/>
                <w:sz w:val="20"/>
                <w:szCs w:val="20"/>
                <w:lang w:bidi="th-TH"/>
              </w:rPr>
            </w:pPr>
            <w:del w:id="9012" w:author="Philippe Hollanda - Oliveira Trust" w:date="2022-07-19T10:08:00Z">
              <w:r w:rsidRPr="008601AF" w:rsidDel="00627AA0">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D2955F" w14:textId="47B12079" w:rsidR="008601AF" w:rsidRPr="008601AF" w:rsidRDefault="008601AF" w:rsidP="003C2C2A">
            <w:pPr>
              <w:jc w:val="center"/>
              <w:rPr>
                <w:rFonts w:ascii="Trebuchet MS" w:hAnsi="Trebuchet MS" w:cs="Arial"/>
                <w:color w:val="000000"/>
                <w:sz w:val="20"/>
                <w:szCs w:val="20"/>
                <w:lang w:bidi="th-TH"/>
              </w:rPr>
            </w:pPr>
            <w:del w:id="9014" w:author="Philippe Hollanda - Oliveira Trust" w:date="2022-07-19T10:08:00Z">
              <w:r w:rsidRPr="008601AF" w:rsidDel="00627AA0">
                <w:rPr>
                  <w:rFonts w:ascii="Trebuchet MS" w:hAnsi="Trebuchet MS" w:cs="Arial"/>
                  <w:color w:val="000000"/>
                  <w:sz w:val="20"/>
                  <w:szCs w:val="20"/>
                  <w:lang w:bidi="th-TH"/>
                </w:rPr>
                <w:delText>08/12/2021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B914CE" w14:textId="219762AC" w:rsidR="008601AF" w:rsidRPr="008601AF" w:rsidRDefault="008601AF" w:rsidP="003C2C2A">
            <w:pPr>
              <w:jc w:val="center"/>
              <w:rPr>
                <w:rFonts w:ascii="Trebuchet MS" w:hAnsi="Trebuchet MS" w:cs="Arial"/>
                <w:color w:val="000000"/>
                <w:sz w:val="20"/>
                <w:szCs w:val="20"/>
                <w:lang w:bidi="th-TH"/>
              </w:rPr>
            </w:pPr>
            <w:del w:id="9016" w:author="Philippe Hollanda - Oliveira Trust" w:date="2022-07-19T10:08:00Z">
              <w:r w:rsidRPr="008601AF" w:rsidDel="00627AA0">
                <w:rPr>
                  <w:rFonts w:ascii="Trebuchet MS" w:hAnsi="Trebuchet MS" w:cs="Arial"/>
                  <w:color w:val="000000"/>
                  <w:sz w:val="20"/>
                  <w:szCs w:val="20"/>
                  <w:lang w:bidi="th-TH"/>
                </w:rPr>
                <w:delText>R$ 1.690,00</w:delText>
              </w:r>
            </w:del>
          </w:p>
        </w:tc>
      </w:tr>
      <w:tr w:rsidR="008601AF" w:rsidRPr="008601AF" w14:paraId="25CC1FA9" w14:textId="77777777" w:rsidTr="00627AA0">
        <w:tblPrEx>
          <w:tblW w:w="5000" w:type="pct"/>
          <w:tblCellMar>
            <w:left w:w="70" w:type="dxa"/>
            <w:right w:w="70" w:type="dxa"/>
          </w:tblCellMar>
          <w:tblPrExChange w:id="9017" w:author="Philippe Hollanda - Oliveira Trust" w:date="2022-07-19T10:08:00Z">
            <w:tblPrEx>
              <w:tblW w:w="5000" w:type="pct"/>
              <w:tblCellMar>
                <w:left w:w="70" w:type="dxa"/>
                <w:right w:w="70" w:type="dxa"/>
              </w:tblCellMar>
            </w:tblPrEx>
          </w:tblPrExChange>
        </w:tblPrEx>
        <w:trPr>
          <w:trHeight w:val="1785"/>
          <w:trPrChange w:id="90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77C504" w14:textId="439A133B" w:rsidR="008601AF" w:rsidRPr="008601AF" w:rsidRDefault="008601AF" w:rsidP="003C2C2A">
            <w:pPr>
              <w:jc w:val="center"/>
              <w:rPr>
                <w:rFonts w:ascii="Trebuchet MS" w:hAnsi="Trebuchet MS" w:cs="Arial"/>
                <w:color w:val="000000"/>
                <w:sz w:val="20"/>
                <w:szCs w:val="20"/>
                <w:lang w:bidi="th-TH"/>
              </w:rPr>
            </w:pPr>
            <w:del w:id="9020"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CE12C2" w14:textId="36C52145" w:rsidR="008601AF" w:rsidRPr="008601AF" w:rsidRDefault="008601AF" w:rsidP="003C2C2A">
            <w:pPr>
              <w:jc w:val="center"/>
              <w:rPr>
                <w:rFonts w:ascii="Trebuchet MS" w:hAnsi="Trebuchet MS" w:cs="Arial"/>
                <w:color w:val="000000"/>
                <w:sz w:val="20"/>
                <w:szCs w:val="20"/>
                <w:lang w:bidi="th-TH"/>
              </w:rPr>
            </w:pPr>
            <w:del w:id="9022" w:author="Philippe Hollanda - Oliveira Trust" w:date="2022-07-19T10:08:00Z">
              <w:r w:rsidRPr="008601AF" w:rsidDel="00627AA0">
                <w:rPr>
                  <w:rFonts w:ascii="Trebuchet MS" w:hAnsi="Trebuchet MS" w:cs="Arial"/>
                  <w:color w:val="000000"/>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B249F5" w14:textId="7E12EAC2" w:rsidR="008601AF" w:rsidRPr="008601AF" w:rsidRDefault="008601AF" w:rsidP="003C2C2A">
            <w:pPr>
              <w:jc w:val="center"/>
              <w:rPr>
                <w:rFonts w:ascii="Trebuchet MS" w:hAnsi="Trebuchet MS" w:cs="Arial"/>
                <w:color w:val="000000"/>
                <w:sz w:val="20"/>
                <w:szCs w:val="20"/>
                <w:lang w:bidi="th-TH"/>
              </w:rPr>
            </w:pPr>
            <w:del w:id="9024" w:author="Philippe Hollanda - Oliveira Trust" w:date="2022-07-19T10:08:00Z">
              <w:r w:rsidRPr="008601AF" w:rsidDel="00627AA0">
                <w:rPr>
                  <w:rFonts w:ascii="Trebuchet MS" w:hAnsi="Trebuchet MS" w:cs="Arial"/>
                  <w:color w:val="000000"/>
                  <w:sz w:val="20"/>
                  <w:szCs w:val="20"/>
                  <w:lang w:bidi="th-TH"/>
                </w:rPr>
                <w:delText>R$ 18.468,25</w:delText>
              </w:r>
            </w:del>
          </w:p>
        </w:tc>
      </w:tr>
      <w:tr w:rsidR="008601AF" w:rsidRPr="008601AF" w14:paraId="6AA2E1C9" w14:textId="77777777" w:rsidTr="00627AA0">
        <w:tblPrEx>
          <w:tblW w:w="5000" w:type="pct"/>
          <w:tblCellMar>
            <w:left w:w="70" w:type="dxa"/>
            <w:right w:w="70" w:type="dxa"/>
          </w:tblCellMar>
          <w:tblPrExChange w:id="9025" w:author="Philippe Hollanda - Oliveira Trust" w:date="2022-07-19T10:08:00Z">
            <w:tblPrEx>
              <w:tblW w:w="5000" w:type="pct"/>
              <w:tblCellMar>
                <w:left w:w="70" w:type="dxa"/>
                <w:right w:w="70" w:type="dxa"/>
              </w:tblCellMar>
            </w:tblPrEx>
          </w:tblPrExChange>
        </w:tblPrEx>
        <w:trPr>
          <w:trHeight w:val="1785"/>
          <w:trPrChange w:id="90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E7605A" w14:textId="3C25D8F2" w:rsidR="008601AF" w:rsidRPr="008601AF" w:rsidRDefault="008601AF" w:rsidP="003C2C2A">
            <w:pPr>
              <w:jc w:val="center"/>
              <w:rPr>
                <w:rFonts w:ascii="Trebuchet MS" w:hAnsi="Trebuchet MS" w:cs="Arial"/>
                <w:color w:val="000000"/>
                <w:sz w:val="20"/>
                <w:szCs w:val="20"/>
                <w:lang w:bidi="th-TH"/>
              </w:rPr>
            </w:pPr>
            <w:del w:id="9028"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681AE3" w14:textId="2BF39EF5" w:rsidR="008601AF" w:rsidRPr="008601AF" w:rsidRDefault="008601AF" w:rsidP="003C2C2A">
            <w:pPr>
              <w:jc w:val="center"/>
              <w:rPr>
                <w:rFonts w:ascii="Trebuchet MS" w:hAnsi="Trebuchet MS" w:cs="Arial"/>
                <w:color w:val="000000"/>
                <w:sz w:val="20"/>
                <w:szCs w:val="20"/>
                <w:lang w:bidi="th-TH"/>
              </w:rPr>
            </w:pPr>
            <w:del w:id="9030" w:author="Philippe Hollanda - Oliveira Trust" w:date="2022-07-19T10:08:00Z">
              <w:r w:rsidRPr="008601AF" w:rsidDel="00627AA0">
                <w:rPr>
                  <w:rFonts w:ascii="Trebuchet MS" w:hAnsi="Trebuchet MS" w:cs="Arial"/>
                  <w:color w:val="000000"/>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DC472A" w14:textId="08E09CFF" w:rsidR="008601AF" w:rsidRPr="008601AF" w:rsidRDefault="008601AF" w:rsidP="003C2C2A">
            <w:pPr>
              <w:jc w:val="center"/>
              <w:rPr>
                <w:rFonts w:ascii="Trebuchet MS" w:hAnsi="Trebuchet MS" w:cs="Arial"/>
                <w:color w:val="000000"/>
                <w:sz w:val="20"/>
                <w:szCs w:val="20"/>
                <w:lang w:bidi="th-TH"/>
              </w:rPr>
            </w:pPr>
            <w:del w:id="9032" w:author="Philippe Hollanda - Oliveira Trust" w:date="2022-07-19T10:08:00Z">
              <w:r w:rsidRPr="008601AF" w:rsidDel="00627AA0">
                <w:rPr>
                  <w:rFonts w:ascii="Trebuchet MS" w:hAnsi="Trebuchet MS" w:cs="Arial"/>
                  <w:color w:val="000000"/>
                  <w:sz w:val="20"/>
                  <w:szCs w:val="20"/>
                  <w:lang w:bidi="th-TH"/>
                </w:rPr>
                <w:delText>R$ 688,77</w:delText>
              </w:r>
            </w:del>
          </w:p>
        </w:tc>
      </w:tr>
      <w:tr w:rsidR="008601AF" w:rsidRPr="008601AF" w14:paraId="3393B2A2" w14:textId="77777777" w:rsidTr="00627AA0">
        <w:tblPrEx>
          <w:tblW w:w="5000" w:type="pct"/>
          <w:tblCellMar>
            <w:left w:w="70" w:type="dxa"/>
            <w:right w:w="70" w:type="dxa"/>
          </w:tblCellMar>
          <w:tblPrExChange w:id="9033" w:author="Philippe Hollanda - Oliveira Trust" w:date="2022-07-19T10:08:00Z">
            <w:tblPrEx>
              <w:tblW w:w="5000" w:type="pct"/>
              <w:tblCellMar>
                <w:left w:w="70" w:type="dxa"/>
                <w:right w:w="70" w:type="dxa"/>
              </w:tblCellMar>
            </w:tblPrEx>
          </w:tblPrExChange>
        </w:tblPrEx>
        <w:trPr>
          <w:trHeight w:val="1785"/>
          <w:trPrChange w:id="90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BCB976" w14:textId="33F410D0" w:rsidR="008601AF" w:rsidRPr="008601AF" w:rsidRDefault="008601AF" w:rsidP="003C2C2A">
            <w:pPr>
              <w:jc w:val="center"/>
              <w:rPr>
                <w:rFonts w:ascii="Trebuchet MS" w:hAnsi="Trebuchet MS" w:cs="Arial"/>
                <w:color w:val="000000"/>
                <w:sz w:val="20"/>
                <w:szCs w:val="20"/>
                <w:lang w:bidi="th-TH"/>
              </w:rPr>
            </w:pPr>
            <w:del w:id="9036"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238463" w14:textId="1A49CA18" w:rsidR="008601AF" w:rsidRPr="008601AF" w:rsidRDefault="008601AF" w:rsidP="003C2C2A">
            <w:pPr>
              <w:jc w:val="center"/>
              <w:rPr>
                <w:rFonts w:ascii="Trebuchet MS" w:hAnsi="Trebuchet MS" w:cs="Arial"/>
                <w:color w:val="000000"/>
                <w:sz w:val="20"/>
                <w:szCs w:val="20"/>
                <w:lang w:bidi="th-TH"/>
              </w:rPr>
            </w:pPr>
            <w:del w:id="9038" w:author="Philippe Hollanda - Oliveira Trust" w:date="2022-07-19T10:08:00Z">
              <w:r w:rsidRPr="008601AF" w:rsidDel="00627AA0">
                <w:rPr>
                  <w:rFonts w:ascii="Trebuchet MS" w:hAnsi="Trebuchet MS" w:cs="Arial"/>
                  <w:color w:val="000000"/>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9A9D5C" w14:textId="1300A1BF" w:rsidR="008601AF" w:rsidRPr="008601AF" w:rsidRDefault="008601AF" w:rsidP="003C2C2A">
            <w:pPr>
              <w:jc w:val="center"/>
              <w:rPr>
                <w:rFonts w:ascii="Trebuchet MS" w:hAnsi="Trebuchet MS" w:cs="Arial"/>
                <w:color w:val="000000"/>
                <w:sz w:val="20"/>
                <w:szCs w:val="20"/>
                <w:lang w:bidi="th-TH"/>
              </w:rPr>
            </w:pPr>
            <w:del w:id="9040" w:author="Philippe Hollanda - Oliveira Trust" w:date="2022-07-19T10:08:00Z">
              <w:r w:rsidRPr="008601AF" w:rsidDel="00627AA0">
                <w:rPr>
                  <w:rFonts w:ascii="Trebuchet MS" w:hAnsi="Trebuchet MS" w:cs="Arial"/>
                  <w:color w:val="000000"/>
                  <w:sz w:val="20"/>
                  <w:szCs w:val="20"/>
                  <w:lang w:bidi="th-TH"/>
                </w:rPr>
                <w:delText>R$ 297,75</w:delText>
              </w:r>
            </w:del>
          </w:p>
        </w:tc>
      </w:tr>
      <w:tr w:rsidR="008601AF" w:rsidRPr="008601AF" w14:paraId="4B7A68C3" w14:textId="77777777" w:rsidTr="00627AA0">
        <w:tblPrEx>
          <w:tblW w:w="5000" w:type="pct"/>
          <w:tblCellMar>
            <w:left w:w="70" w:type="dxa"/>
            <w:right w:w="70" w:type="dxa"/>
          </w:tblCellMar>
          <w:tblPrExChange w:id="9041" w:author="Philippe Hollanda - Oliveira Trust" w:date="2022-07-19T10:08:00Z">
            <w:tblPrEx>
              <w:tblW w:w="5000" w:type="pct"/>
              <w:tblCellMar>
                <w:left w:w="70" w:type="dxa"/>
                <w:right w:w="70" w:type="dxa"/>
              </w:tblCellMar>
            </w:tblPrEx>
          </w:tblPrExChange>
        </w:tblPrEx>
        <w:trPr>
          <w:trHeight w:val="1785"/>
          <w:trPrChange w:id="90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38AD05" w14:textId="06CB90CF" w:rsidR="008601AF" w:rsidRPr="008601AF" w:rsidRDefault="008601AF" w:rsidP="003C2C2A">
            <w:pPr>
              <w:jc w:val="center"/>
              <w:rPr>
                <w:rFonts w:ascii="Trebuchet MS" w:hAnsi="Trebuchet MS" w:cs="Arial"/>
                <w:color w:val="000000"/>
                <w:sz w:val="20"/>
                <w:szCs w:val="20"/>
                <w:lang w:bidi="th-TH"/>
              </w:rPr>
            </w:pPr>
            <w:del w:id="9044"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526D2F" w14:textId="6CF825B5" w:rsidR="008601AF" w:rsidRPr="008601AF" w:rsidRDefault="008601AF" w:rsidP="003C2C2A">
            <w:pPr>
              <w:jc w:val="center"/>
              <w:rPr>
                <w:rFonts w:ascii="Trebuchet MS" w:hAnsi="Trebuchet MS" w:cs="Arial"/>
                <w:color w:val="000000"/>
                <w:sz w:val="20"/>
                <w:szCs w:val="20"/>
                <w:lang w:bidi="th-TH"/>
              </w:rPr>
            </w:pPr>
            <w:del w:id="9046" w:author="Philippe Hollanda - Oliveira Trust" w:date="2022-07-19T10:08:00Z">
              <w:r w:rsidRPr="008601AF" w:rsidDel="00627AA0">
                <w:rPr>
                  <w:rFonts w:ascii="Trebuchet MS" w:hAnsi="Trebuchet MS" w:cs="Arial"/>
                  <w:color w:val="000000"/>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339224" w14:textId="3535D34E" w:rsidR="008601AF" w:rsidRPr="008601AF" w:rsidRDefault="008601AF" w:rsidP="003C2C2A">
            <w:pPr>
              <w:jc w:val="center"/>
              <w:rPr>
                <w:rFonts w:ascii="Trebuchet MS" w:hAnsi="Trebuchet MS" w:cs="Arial"/>
                <w:color w:val="000000"/>
                <w:sz w:val="20"/>
                <w:szCs w:val="20"/>
                <w:lang w:bidi="th-TH"/>
              </w:rPr>
            </w:pPr>
            <w:del w:id="9048" w:author="Philippe Hollanda - Oliveira Trust" w:date="2022-07-19T10:08:00Z">
              <w:r w:rsidRPr="008601AF" w:rsidDel="00627AA0">
                <w:rPr>
                  <w:rFonts w:ascii="Trebuchet MS" w:hAnsi="Trebuchet MS" w:cs="Arial"/>
                  <w:color w:val="000000"/>
                  <w:sz w:val="20"/>
                  <w:szCs w:val="20"/>
                  <w:lang w:bidi="th-TH"/>
                </w:rPr>
                <w:delText>R$ 1.500,00</w:delText>
              </w:r>
            </w:del>
          </w:p>
        </w:tc>
      </w:tr>
      <w:tr w:rsidR="008601AF" w:rsidRPr="008601AF" w14:paraId="0E65EF74" w14:textId="77777777" w:rsidTr="00627AA0">
        <w:tblPrEx>
          <w:tblW w:w="5000" w:type="pct"/>
          <w:tblCellMar>
            <w:left w:w="70" w:type="dxa"/>
            <w:right w:w="70" w:type="dxa"/>
          </w:tblCellMar>
          <w:tblPrExChange w:id="9049" w:author="Philippe Hollanda - Oliveira Trust" w:date="2022-07-19T10:08:00Z">
            <w:tblPrEx>
              <w:tblW w:w="5000" w:type="pct"/>
              <w:tblCellMar>
                <w:left w:w="70" w:type="dxa"/>
                <w:right w:w="70" w:type="dxa"/>
              </w:tblCellMar>
            </w:tblPrEx>
          </w:tblPrExChange>
        </w:tblPrEx>
        <w:trPr>
          <w:trHeight w:val="1785"/>
          <w:trPrChange w:id="90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11DA15" w14:textId="5F0341DE" w:rsidR="008601AF" w:rsidRPr="008601AF" w:rsidRDefault="008601AF" w:rsidP="003C2C2A">
            <w:pPr>
              <w:jc w:val="center"/>
              <w:rPr>
                <w:rFonts w:ascii="Trebuchet MS" w:hAnsi="Trebuchet MS" w:cs="Arial"/>
                <w:color w:val="000000"/>
                <w:sz w:val="20"/>
                <w:szCs w:val="20"/>
                <w:lang w:bidi="th-TH"/>
              </w:rPr>
            </w:pPr>
            <w:del w:id="9052" w:author="Philippe Hollanda - Oliveira Trust" w:date="2022-07-19T10:08:00Z">
              <w:r w:rsidRPr="008601AF" w:rsidDel="00627AA0">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E817EA" w14:textId="08EF4A55" w:rsidR="008601AF" w:rsidRPr="008601AF" w:rsidRDefault="008601AF" w:rsidP="003C2C2A">
            <w:pPr>
              <w:jc w:val="center"/>
              <w:rPr>
                <w:rFonts w:ascii="Trebuchet MS" w:hAnsi="Trebuchet MS" w:cs="Arial"/>
                <w:color w:val="000000"/>
                <w:sz w:val="20"/>
                <w:szCs w:val="20"/>
                <w:lang w:bidi="th-TH"/>
              </w:rPr>
            </w:pPr>
            <w:del w:id="9054" w:author="Philippe Hollanda - Oliveira Trust" w:date="2022-07-19T10:08:00Z">
              <w:r w:rsidRPr="008601AF" w:rsidDel="00627AA0">
                <w:rPr>
                  <w:rFonts w:ascii="Trebuchet MS" w:hAnsi="Trebuchet MS" w:cs="Arial"/>
                  <w:color w:val="000000"/>
                  <w:sz w:val="20"/>
                  <w:szCs w:val="20"/>
                  <w:lang w:bidi="th-TH"/>
                </w:rPr>
                <w:delText>09/12/2021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EA665D" w14:textId="4A7F1902" w:rsidR="008601AF" w:rsidRPr="008601AF" w:rsidRDefault="008601AF" w:rsidP="003C2C2A">
            <w:pPr>
              <w:jc w:val="center"/>
              <w:rPr>
                <w:rFonts w:ascii="Trebuchet MS" w:hAnsi="Trebuchet MS" w:cs="Arial"/>
                <w:color w:val="000000"/>
                <w:sz w:val="20"/>
                <w:szCs w:val="20"/>
                <w:lang w:bidi="th-TH"/>
              </w:rPr>
            </w:pPr>
            <w:del w:id="9056" w:author="Philippe Hollanda - Oliveira Trust" w:date="2022-07-19T10:08:00Z">
              <w:r w:rsidRPr="008601AF" w:rsidDel="00627AA0">
                <w:rPr>
                  <w:rFonts w:ascii="Trebuchet MS" w:hAnsi="Trebuchet MS" w:cs="Arial"/>
                  <w:color w:val="000000"/>
                  <w:sz w:val="20"/>
                  <w:szCs w:val="20"/>
                  <w:lang w:bidi="th-TH"/>
                </w:rPr>
                <w:delText>R$ 595,60</w:delText>
              </w:r>
            </w:del>
          </w:p>
        </w:tc>
      </w:tr>
      <w:tr w:rsidR="008601AF" w:rsidRPr="008601AF" w14:paraId="5E528FDD" w14:textId="77777777" w:rsidTr="00627AA0">
        <w:tblPrEx>
          <w:tblW w:w="5000" w:type="pct"/>
          <w:tblCellMar>
            <w:left w:w="70" w:type="dxa"/>
            <w:right w:w="70" w:type="dxa"/>
          </w:tblCellMar>
          <w:tblPrExChange w:id="9057" w:author="Philippe Hollanda - Oliveira Trust" w:date="2022-07-19T10:08:00Z">
            <w:tblPrEx>
              <w:tblW w:w="5000" w:type="pct"/>
              <w:tblCellMar>
                <w:left w:w="70" w:type="dxa"/>
                <w:right w:w="70" w:type="dxa"/>
              </w:tblCellMar>
            </w:tblPrEx>
          </w:tblPrExChange>
        </w:tblPrEx>
        <w:trPr>
          <w:trHeight w:val="1785"/>
          <w:trPrChange w:id="90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9FFDBE" w14:textId="190102C6" w:rsidR="008601AF" w:rsidRPr="008601AF" w:rsidRDefault="008601AF" w:rsidP="003C2C2A">
            <w:pPr>
              <w:jc w:val="center"/>
              <w:rPr>
                <w:rFonts w:ascii="Trebuchet MS" w:hAnsi="Trebuchet MS" w:cs="Arial"/>
                <w:color w:val="000000"/>
                <w:sz w:val="20"/>
                <w:szCs w:val="20"/>
                <w:lang w:bidi="th-TH"/>
              </w:rPr>
            </w:pPr>
            <w:del w:id="9060"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D6629A" w14:textId="579F6560" w:rsidR="008601AF" w:rsidRPr="008601AF" w:rsidRDefault="008601AF" w:rsidP="003C2C2A">
            <w:pPr>
              <w:jc w:val="center"/>
              <w:rPr>
                <w:rFonts w:ascii="Trebuchet MS" w:hAnsi="Trebuchet MS" w:cs="Arial"/>
                <w:color w:val="000000"/>
                <w:sz w:val="20"/>
                <w:szCs w:val="20"/>
                <w:lang w:bidi="th-TH"/>
              </w:rPr>
            </w:pPr>
            <w:del w:id="9062" w:author="Philippe Hollanda - Oliveira Trust" w:date="2022-07-19T10:08:00Z">
              <w:r w:rsidRPr="008601AF" w:rsidDel="00627AA0">
                <w:rPr>
                  <w:rFonts w:ascii="Trebuchet MS" w:hAnsi="Trebuchet MS" w:cs="Arial"/>
                  <w:color w:val="000000"/>
                  <w:sz w:val="20"/>
                  <w:szCs w:val="20"/>
                  <w:lang w:bidi="th-TH"/>
                </w:rPr>
                <w:delText>10/12/2021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917C18" w14:textId="1B02DB2F" w:rsidR="008601AF" w:rsidRPr="008601AF" w:rsidRDefault="008601AF" w:rsidP="003C2C2A">
            <w:pPr>
              <w:jc w:val="center"/>
              <w:rPr>
                <w:rFonts w:ascii="Trebuchet MS" w:hAnsi="Trebuchet MS" w:cs="Arial"/>
                <w:color w:val="000000"/>
                <w:sz w:val="20"/>
                <w:szCs w:val="20"/>
                <w:lang w:bidi="th-TH"/>
              </w:rPr>
            </w:pPr>
            <w:del w:id="9064" w:author="Philippe Hollanda - Oliveira Trust" w:date="2022-07-19T10:08:00Z">
              <w:r w:rsidRPr="008601AF" w:rsidDel="00627AA0">
                <w:rPr>
                  <w:rFonts w:ascii="Trebuchet MS" w:hAnsi="Trebuchet MS" w:cs="Arial"/>
                  <w:color w:val="000000"/>
                  <w:sz w:val="20"/>
                  <w:szCs w:val="20"/>
                  <w:lang w:bidi="th-TH"/>
                </w:rPr>
                <w:delText>R$ 140,00</w:delText>
              </w:r>
            </w:del>
          </w:p>
        </w:tc>
      </w:tr>
      <w:tr w:rsidR="008601AF" w:rsidRPr="008601AF" w14:paraId="55B42116" w14:textId="77777777" w:rsidTr="00627AA0">
        <w:tblPrEx>
          <w:tblW w:w="5000" w:type="pct"/>
          <w:tblCellMar>
            <w:left w:w="70" w:type="dxa"/>
            <w:right w:w="70" w:type="dxa"/>
          </w:tblCellMar>
          <w:tblPrExChange w:id="9065" w:author="Philippe Hollanda - Oliveira Trust" w:date="2022-07-19T10:08:00Z">
            <w:tblPrEx>
              <w:tblW w:w="5000" w:type="pct"/>
              <w:tblCellMar>
                <w:left w:w="70" w:type="dxa"/>
                <w:right w:w="70" w:type="dxa"/>
              </w:tblCellMar>
            </w:tblPrEx>
          </w:tblPrExChange>
        </w:tblPrEx>
        <w:trPr>
          <w:trHeight w:val="1785"/>
          <w:trPrChange w:id="90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6607E6" w14:textId="2D81E127" w:rsidR="008601AF" w:rsidRPr="008601AF" w:rsidRDefault="008601AF" w:rsidP="003C2C2A">
            <w:pPr>
              <w:jc w:val="center"/>
              <w:rPr>
                <w:rFonts w:ascii="Trebuchet MS" w:hAnsi="Trebuchet MS" w:cs="Arial"/>
                <w:color w:val="000000"/>
                <w:sz w:val="20"/>
                <w:szCs w:val="20"/>
                <w:lang w:bidi="th-TH"/>
              </w:rPr>
            </w:pPr>
            <w:del w:id="9068"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49CAA4" w14:textId="20E287D6" w:rsidR="008601AF" w:rsidRPr="008601AF" w:rsidRDefault="008601AF" w:rsidP="003C2C2A">
            <w:pPr>
              <w:jc w:val="center"/>
              <w:rPr>
                <w:rFonts w:ascii="Trebuchet MS" w:hAnsi="Trebuchet MS" w:cs="Arial"/>
                <w:color w:val="000000"/>
                <w:sz w:val="20"/>
                <w:szCs w:val="20"/>
                <w:lang w:bidi="th-TH"/>
              </w:rPr>
            </w:pPr>
            <w:del w:id="9070" w:author="Philippe Hollanda - Oliveira Trust" w:date="2022-07-19T10:08:00Z">
              <w:r w:rsidRPr="008601AF" w:rsidDel="00627AA0">
                <w:rPr>
                  <w:rFonts w:ascii="Trebuchet MS" w:hAnsi="Trebuchet MS" w:cs="Arial"/>
                  <w:color w:val="000000"/>
                  <w:sz w:val="20"/>
                  <w:szCs w:val="20"/>
                  <w:lang w:bidi="th-TH"/>
                </w:rPr>
                <w:delText>13/12/2021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EF9F03" w14:textId="56D412D0" w:rsidR="008601AF" w:rsidRPr="008601AF" w:rsidRDefault="008601AF" w:rsidP="003C2C2A">
            <w:pPr>
              <w:jc w:val="center"/>
              <w:rPr>
                <w:rFonts w:ascii="Trebuchet MS" w:hAnsi="Trebuchet MS" w:cs="Arial"/>
                <w:color w:val="000000"/>
                <w:sz w:val="20"/>
                <w:szCs w:val="20"/>
                <w:lang w:bidi="th-TH"/>
              </w:rPr>
            </w:pPr>
            <w:del w:id="9072" w:author="Philippe Hollanda - Oliveira Trust" w:date="2022-07-19T10:08:00Z">
              <w:r w:rsidRPr="008601AF" w:rsidDel="00627AA0">
                <w:rPr>
                  <w:rFonts w:ascii="Trebuchet MS" w:hAnsi="Trebuchet MS" w:cs="Arial"/>
                  <w:color w:val="000000"/>
                  <w:sz w:val="20"/>
                  <w:szCs w:val="20"/>
                  <w:lang w:bidi="th-TH"/>
                </w:rPr>
                <w:delText>R$ 7.271,04</w:delText>
              </w:r>
            </w:del>
          </w:p>
        </w:tc>
      </w:tr>
      <w:tr w:rsidR="008601AF" w:rsidRPr="008601AF" w14:paraId="3D64793F" w14:textId="77777777" w:rsidTr="00627AA0">
        <w:tblPrEx>
          <w:tblW w:w="5000" w:type="pct"/>
          <w:tblCellMar>
            <w:left w:w="70" w:type="dxa"/>
            <w:right w:w="70" w:type="dxa"/>
          </w:tblCellMar>
          <w:tblPrExChange w:id="9073" w:author="Philippe Hollanda - Oliveira Trust" w:date="2022-07-19T10:08:00Z">
            <w:tblPrEx>
              <w:tblW w:w="5000" w:type="pct"/>
              <w:tblCellMar>
                <w:left w:w="70" w:type="dxa"/>
                <w:right w:w="70" w:type="dxa"/>
              </w:tblCellMar>
            </w:tblPrEx>
          </w:tblPrExChange>
        </w:tblPrEx>
        <w:trPr>
          <w:trHeight w:val="1785"/>
          <w:trPrChange w:id="90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663184" w14:textId="4BE8DA85" w:rsidR="008601AF" w:rsidRPr="008601AF" w:rsidRDefault="008601AF" w:rsidP="003C2C2A">
            <w:pPr>
              <w:jc w:val="center"/>
              <w:rPr>
                <w:rFonts w:ascii="Trebuchet MS" w:hAnsi="Trebuchet MS" w:cs="Arial"/>
                <w:color w:val="000000"/>
                <w:sz w:val="20"/>
                <w:szCs w:val="20"/>
                <w:lang w:bidi="th-TH"/>
              </w:rPr>
            </w:pPr>
            <w:del w:id="9076"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867DB4" w14:textId="336BDC22" w:rsidR="008601AF" w:rsidRPr="008601AF" w:rsidRDefault="008601AF" w:rsidP="003C2C2A">
            <w:pPr>
              <w:jc w:val="center"/>
              <w:rPr>
                <w:rFonts w:ascii="Trebuchet MS" w:hAnsi="Trebuchet MS" w:cs="Arial"/>
                <w:color w:val="000000"/>
                <w:sz w:val="20"/>
                <w:szCs w:val="20"/>
                <w:lang w:bidi="th-TH"/>
              </w:rPr>
            </w:pPr>
            <w:del w:id="9078" w:author="Philippe Hollanda - Oliveira Trust" w:date="2022-07-19T10:08:00Z">
              <w:r w:rsidRPr="008601AF" w:rsidDel="00627AA0">
                <w:rPr>
                  <w:rFonts w:ascii="Trebuchet MS" w:hAnsi="Trebuchet MS" w:cs="Arial"/>
                  <w:color w:val="000000"/>
                  <w:sz w:val="20"/>
                  <w:szCs w:val="20"/>
                  <w:lang w:bidi="th-TH"/>
                </w:rPr>
                <w:delText>14/12/2021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9139D4" w14:textId="6AA768C9" w:rsidR="008601AF" w:rsidRPr="008601AF" w:rsidRDefault="008601AF" w:rsidP="003C2C2A">
            <w:pPr>
              <w:jc w:val="center"/>
              <w:rPr>
                <w:rFonts w:ascii="Trebuchet MS" w:hAnsi="Trebuchet MS" w:cs="Arial"/>
                <w:color w:val="000000"/>
                <w:sz w:val="20"/>
                <w:szCs w:val="20"/>
                <w:lang w:bidi="th-TH"/>
              </w:rPr>
            </w:pPr>
            <w:del w:id="9080" w:author="Philippe Hollanda - Oliveira Trust" w:date="2022-07-19T10:08:00Z">
              <w:r w:rsidRPr="008601AF" w:rsidDel="00627AA0">
                <w:rPr>
                  <w:rFonts w:ascii="Trebuchet MS" w:hAnsi="Trebuchet MS" w:cs="Arial"/>
                  <w:color w:val="000000"/>
                  <w:sz w:val="20"/>
                  <w:szCs w:val="20"/>
                  <w:lang w:bidi="th-TH"/>
                </w:rPr>
                <w:delText>R$ 140,00</w:delText>
              </w:r>
            </w:del>
          </w:p>
        </w:tc>
      </w:tr>
      <w:tr w:rsidR="008601AF" w:rsidRPr="008601AF" w14:paraId="7FF64F06" w14:textId="77777777" w:rsidTr="00627AA0">
        <w:tblPrEx>
          <w:tblW w:w="5000" w:type="pct"/>
          <w:tblCellMar>
            <w:left w:w="70" w:type="dxa"/>
            <w:right w:w="70" w:type="dxa"/>
          </w:tblCellMar>
          <w:tblPrExChange w:id="9081" w:author="Philippe Hollanda - Oliveira Trust" w:date="2022-07-19T10:08:00Z">
            <w:tblPrEx>
              <w:tblW w:w="5000" w:type="pct"/>
              <w:tblCellMar>
                <w:left w:w="70" w:type="dxa"/>
                <w:right w:w="70" w:type="dxa"/>
              </w:tblCellMar>
            </w:tblPrEx>
          </w:tblPrExChange>
        </w:tblPrEx>
        <w:trPr>
          <w:trHeight w:val="1785"/>
          <w:trPrChange w:id="90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8C29D9" w14:textId="0C1780A0" w:rsidR="008601AF" w:rsidRPr="008601AF" w:rsidRDefault="008601AF" w:rsidP="003C2C2A">
            <w:pPr>
              <w:jc w:val="center"/>
              <w:rPr>
                <w:rFonts w:ascii="Trebuchet MS" w:hAnsi="Trebuchet MS" w:cs="Arial"/>
                <w:color w:val="000000"/>
                <w:sz w:val="20"/>
                <w:szCs w:val="20"/>
                <w:lang w:bidi="th-TH"/>
              </w:rPr>
            </w:pPr>
            <w:del w:id="9084"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2E3A01" w14:textId="7BC9E9B3" w:rsidR="008601AF" w:rsidRPr="008601AF" w:rsidRDefault="008601AF" w:rsidP="003C2C2A">
            <w:pPr>
              <w:jc w:val="center"/>
              <w:rPr>
                <w:rFonts w:ascii="Trebuchet MS" w:hAnsi="Trebuchet MS" w:cs="Arial"/>
                <w:color w:val="000000"/>
                <w:sz w:val="20"/>
                <w:szCs w:val="20"/>
                <w:lang w:bidi="th-TH"/>
              </w:rPr>
            </w:pPr>
            <w:del w:id="9086" w:author="Philippe Hollanda - Oliveira Trust" w:date="2022-07-19T10:08:00Z">
              <w:r w:rsidRPr="008601AF" w:rsidDel="00627AA0">
                <w:rPr>
                  <w:rFonts w:ascii="Trebuchet MS" w:hAnsi="Trebuchet MS" w:cs="Arial"/>
                  <w:color w:val="000000"/>
                  <w:sz w:val="20"/>
                  <w:szCs w:val="20"/>
                  <w:lang w:bidi="th-TH"/>
                </w:rPr>
                <w:delText>14/12/2021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741FD8" w14:textId="3F13F5CF" w:rsidR="008601AF" w:rsidRPr="008601AF" w:rsidRDefault="008601AF" w:rsidP="003C2C2A">
            <w:pPr>
              <w:jc w:val="center"/>
              <w:rPr>
                <w:rFonts w:ascii="Trebuchet MS" w:hAnsi="Trebuchet MS" w:cs="Arial"/>
                <w:color w:val="000000"/>
                <w:sz w:val="20"/>
                <w:szCs w:val="20"/>
                <w:lang w:bidi="th-TH"/>
              </w:rPr>
            </w:pPr>
            <w:del w:id="9088" w:author="Philippe Hollanda - Oliveira Trust" w:date="2022-07-19T10:08:00Z">
              <w:r w:rsidRPr="008601AF" w:rsidDel="00627AA0">
                <w:rPr>
                  <w:rFonts w:ascii="Trebuchet MS" w:hAnsi="Trebuchet MS" w:cs="Arial"/>
                  <w:color w:val="000000"/>
                  <w:sz w:val="20"/>
                  <w:szCs w:val="20"/>
                  <w:lang w:bidi="th-TH"/>
                </w:rPr>
                <w:delText>R$ 1.650,00</w:delText>
              </w:r>
            </w:del>
          </w:p>
        </w:tc>
      </w:tr>
      <w:tr w:rsidR="008601AF" w:rsidRPr="008601AF" w14:paraId="5E80FA02" w14:textId="77777777" w:rsidTr="00627AA0">
        <w:tblPrEx>
          <w:tblW w:w="5000" w:type="pct"/>
          <w:tblCellMar>
            <w:left w:w="70" w:type="dxa"/>
            <w:right w:w="70" w:type="dxa"/>
          </w:tblCellMar>
          <w:tblPrExChange w:id="9089" w:author="Philippe Hollanda - Oliveira Trust" w:date="2022-07-19T10:08:00Z">
            <w:tblPrEx>
              <w:tblW w:w="5000" w:type="pct"/>
              <w:tblCellMar>
                <w:left w:w="70" w:type="dxa"/>
                <w:right w:w="70" w:type="dxa"/>
              </w:tblCellMar>
            </w:tblPrEx>
          </w:tblPrExChange>
        </w:tblPrEx>
        <w:trPr>
          <w:trHeight w:val="1785"/>
          <w:trPrChange w:id="90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4283CE" w14:textId="24DB2D81" w:rsidR="008601AF" w:rsidRPr="008601AF" w:rsidRDefault="008601AF" w:rsidP="003C2C2A">
            <w:pPr>
              <w:jc w:val="center"/>
              <w:rPr>
                <w:rFonts w:ascii="Trebuchet MS" w:hAnsi="Trebuchet MS" w:cs="Arial"/>
                <w:color w:val="000000"/>
                <w:sz w:val="20"/>
                <w:szCs w:val="20"/>
                <w:lang w:bidi="th-TH"/>
              </w:rPr>
            </w:pPr>
            <w:del w:id="9092" w:author="Philippe Hollanda - Oliveira Trust" w:date="2022-07-19T10:08:00Z">
              <w:r w:rsidRPr="008601AF" w:rsidDel="00627AA0">
                <w:rPr>
                  <w:rFonts w:ascii="Trebuchet MS" w:hAnsi="Trebuchet MS" w:cs="Arial"/>
                  <w:color w:val="000000"/>
                  <w:sz w:val="20"/>
                  <w:szCs w:val="20"/>
                  <w:lang w:bidi="th-TH"/>
                </w:rPr>
                <w:lastRenderedPageBreak/>
                <w:delText>ARMAZENAMENTO, DEPÓSITO, CARGA, DESCARGA,ARRUMAÇÃO BENS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0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C73B98" w14:textId="41DBB5D3" w:rsidR="008601AF" w:rsidRPr="008601AF" w:rsidRDefault="008601AF" w:rsidP="003C2C2A">
            <w:pPr>
              <w:jc w:val="center"/>
              <w:rPr>
                <w:rFonts w:ascii="Trebuchet MS" w:hAnsi="Trebuchet MS" w:cs="Arial"/>
                <w:color w:val="000000"/>
                <w:sz w:val="20"/>
                <w:szCs w:val="20"/>
                <w:lang w:bidi="th-TH"/>
              </w:rPr>
            </w:pPr>
            <w:del w:id="9094" w:author="Philippe Hollanda - Oliveira Trust" w:date="2022-07-19T10:08:00Z">
              <w:r w:rsidRPr="008601AF" w:rsidDel="00627AA0">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0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46142E" w14:textId="7CAE32B1" w:rsidR="008601AF" w:rsidRPr="008601AF" w:rsidRDefault="008601AF" w:rsidP="003C2C2A">
            <w:pPr>
              <w:jc w:val="center"/>
              <w:rPr>
                <w:rFonts w:ascii="Trebuchet MS" w:hAnsi="Trebuchet MS" w:cs="Arial"/>
                <w:color w:val="000000"/>
                <w:sz w:val="20"/>
                <w:szCs w:val="20"/>
                <w:lang w:bidi="th-TH"/>
              </w:rPr>
            </w:pPr>
            <w:del w:id="9096" w:author="Philippe Hollanda - Oliveira Trust" w:date="2022-07-19T10:08:00Z">
              <w:r w:rsidRPr="008601AF" w:rsidDel="00627AA0">
                <w:rPr>
                  <w:rFonts w:ascii="Trebuchet MS" w:hAnsi="Trebuchet MS" w:cs="Arial"/>
                  <w:color w:val="000000"/>
                  <w:sz w:val="20"/>
                  <w:szCs w:val="20"/>
                  <w:lang w:bidi="th-TH"/>
                </w:rPr>
                <w:delText>R$ 825,00</w:delText>
              </w:r>
            </w:del>
          </w:p>
        </w:tc>
      </w:tr>
      <w:tr w:rsidR="008601AF" w:rsidRPr="008601AF" w14:paraId="0C2E36C0" w14:textId="77777777" w:rsidTr="00627AA0">
        <w:tblPrEx>
          <w:tblW w:w="5000" w:type="pct"/>
          <w:tblCellMar>
            <w:left w:w="70" w:type="dxa"/>
            <w:right w:w="70" w:type="dxa"/>
          </w:tblCellMar>
          <w:tblPrExChange w:id="9097" w:author="Philippe Hollanda - Oliveira Trust" w:date="2022-07-19T10:08:00Z">
            <w:tblPrEx>
              <w:tblW w:w="5000" w:type="pct"/>
              <w:tblCellMar>
                <w:left w:w="70" w:type="dxa"/>
                <w:right w:w="70" w:type="dxa"/>
              </w:tblCellMar>
            </w:tblPrEx>
          </w:tblPrExChange>
        </w:tblPrEx>
        <w:trPr>
          <w:trHeight w:val="1785"/>
          <w:trPrChange w:id="90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0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03FBA4" w14:textId="0E87AA9F" w:rsidR="008601AF" w:rsidRPr="008601AF" w:rsidRDefault="008601AF" w:rsidP="003C2C2A">
            <w:pPr>
              <w:jc w:val="center"/>
              <w:rPr>
                <w:rFonts w:ascii="Trebuchet MS" w:hAnsi="Trebuchet MS" w:cs="Arial"/>
                <w:color w:val="000000"/>
                <w:sz w:val="20"/>
                <w:szCs w:val="20"/>
                <w:lang w:bidi="th-TH"/>
              </w:rPr>
            </w:pPr>
            <w:del w:id="9100"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D97F0B" w14:textId="0E66884D" w:rsidR="008601AF" w:rsidRPr="008601AF" w:rsidRDefault="008601AF" w:rsidP="003C2C2A">
            <w:pPr>
              <w:jc w:val="center"/>
              <w:rPr>
                <w:rFonts w:ascii="Trebuchet MS" w:hAnsi="Trebuchet MS" w:cs="Arial"/>
                <w:color w:val="000000"/>
                <w:sz w:val="20"/>
                <w:szCs w:val="20"/>
                <w:lang w:bidi="th-TH"/>
              </w:rPr>
            </w:pPr>
            <w:del w:id="9102" w:author="Philippe Hollanda - Oliveira Trust" w:date="2022-07-19T10:08:00Z">
              <w:r w:rsidRPr="008601AF" w:rsidDel="00627AA0">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EBB93D" w14:textId="076D7D24" w:rsidR="008601AF" w:rsidRPr="008601AF" w:rsidRDefault="008601AF" w:rsidP="003C2C2A">
            <w:pPr>
              <w:jc w:val="center"/>
              <w:rPr>
                <w:rFonts w:ascii="Trebuchet MS" w:hAnsi="Trebuchet MS" w:cs="Arial"/>
                <w:color w:val="000000"/>
                <w:sz w:val="20"/>
                <w:szCs w:val="20"/>
                <w:lang w:bidi="th-TH"/>
              </w:rPr>
            </w:pPr>
            <w:del w:id="9104" w:author="Philippe Hollanda - Oliveira Trust" w:date="2022-07-19T10:08:00Z">
              <w:r w:rsidRPr="008601AF" w:rsidDel="00627AA0">
                <w:rPr>
                  <w:rFonts w:ascii="Trebuchet MS" w:hAnsi="Trebuchet MS" w:cs="Arial"/>
                  <w:color w:val="000000"/>
                  <w:sz w:val="20"/>
                  <w:szCs w:val="20"/>
                  <w:lang w:bidi="th-TH"/>
                </w:rPr>
                <w:delText>R$ 193,00</w:delText>
              </w:r>
            </w:del>
          </w:p>
        </w:tc>
      </w:tr>
      <w:tr w:rsidR="008601AF" w:rsidRPr="008601AF" w14:paraId="53FB0226" w14:textId="77777777" w:rsidTr="00627AA0">
        <w:tblPrEx>
          <w:tblW w:w="5000" w:type="pct"/>
          <w:tblCellMar>
            <w:left w:w="70" w:type="dxa"/>
            <w:right w:w="70" w:type="dxa"/>
          </w:tblCellMar>
          <w:tblPrExChange w:id="9105" w:author="Philippe Hollanda - Oliveira Trust" w:date="2022-07-19T10:08:00Z">
            <w:tblPrEx>
              <w:tblW w:w="5000" w:type="pct"/>
              <w:tblCellMar>
                <w:left w:w="70" w:type="dxa"/>
                <w:right w:w="70" w:type="dxa"/>
              </w:tblCellMar>
            </w:tblPrEx>
          </w:tblPrExChange>
        </w:tblPrEx>
        <w:trPr>
          <w:trHeight w:val="1785"/>
          <w:trPrChange w:id="91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F71234" w14:textId="3D6FECD6" w:rsidR="008601AF" w:rsidRPr="008601AF" w:rsidRDefault="008601AF" w:rsidP="003C2C2A">
            <w:pPr>
              <w:jc w:val="center"/>
              <w:rPr>
                <w:rFonts w:ascii="Trebuchet MS" w:hAnsi="Trebuchet MS" w:cs="Arial"/>
                <w:color w:val="000000"/>
                <w:sz w:val="20"/>
                <w:szCs w:val="20"/>
                <w:lang w:bidi="th-TH"/>
              </w:rPr>
            </w:pPr>
            <w:del w:id="9108"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824669" w14:textId="4C42E59F" w:rsidR="008601AF" w:rsidRPr="008601AF" w:rsidRDefault="008601AF" w:rsidP="003C2C2A">
            <w:pPr>
              <w:jc w:val="center"/>
              <w:rPr>
                <w:rFonts w:ascii="Trebuchet MS" w:hAnsi="Trebuchet MS" w:cs="Arial"/>
                <w:color w:val="000000"/>
                <w:sz w:val="20"/>
                <w:szCs w:val="20"/>
                <w:lang w:bidi="th-TH"/>
              </w:rPr>
            </w:pPr>
            <w:del w:id="9110" w:author="Philippe Hollanda - Oliveira Trust" w:date="2022-07-19T10:08:00Z">
              <w:r w:rsidRPr="008601AF" w:rsidDel="00627AA0">
                <w:rPr>
                  <w:rFonts w:ascii="Trebuchet MS" w:hAnsi="Trebuchet MS" w:cs="Arial"/>
                  <w:color w:val="000000"/>
                  <w:sz w:val="20"/>
                  <w:szCs w:val="20"/>
                  <w:lang w:bidi="th-TH"/>
                </w:rPr>
                <w:delText>17/12/2021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D3E4BD" w14:textId="05A95588" w:rsidR="008601AF" w:rsidRPr="008601AF" w:rsidRDefault="008601AF" w:rsidP="003C2C2A">
            <w:pPr>
              <w:jc w:val="center"/>
              <w:rPr>
                <w:rFonts w:ascii="Trebuchet MS" w:hAnsi="Trebuchet MS" w:cs="Arial"/>
                <w:color w:val="000000"/>
                <w:sz w:val="20"/>
                <w:szCs w:val="20"/>
                <w:lang w:bidi="th-TH"/>
              </w:rPr>
            </w:pPr>
            <w:del w:id="9112" w:author="Philippe Hollanda - Oliveira Trust" w:date="2022-07-19T10:08:00Z">
              <w:r w:rsidRPr="008601AF" w:rsidDel="00627AA0">
                <w:rPr>
                  <w:rFonts w:ascii="Trebuchet MS" w:hAnsi="Trebuchet MS" w:cs="Arial"/>
                  <w:color w:val="000000"/>
                  <w:sz w:val="20"/>
                  <w:szCs w:val="20"/>
                  <w:lang w:bidi="th-TH"/>
                </w:rPr>
                <w:delText>R$ 3.000,00</w:delText>
              </w:r>
            </w:del>
          </w:p>
        </w:tc>
      </w:tr>
      <w:tr w:rsidR="008601AF" w:rsidRPr="008601AF" w14:paraId="0F45B978" w14:textId="77777777" w:rsidTr="00627AA0">
        <w:tblPrEx>
          <w:tblW w:w="5000" w:type="pct"/>
          <w:tblCellMar>
            <w:left w:w="70" w:type="dxa"/>
            <w:right w:w="70" w:type="dxa"/>
          </w:tblCellMar>
          <w:tblPrExChange w:id="9113" w:author="Philippe Hollanda - Oliveira Trust" w:date="2022-07-19T10:08:00Z">
            <w:tblPrEx>
              <w:tblW w:w="5000" w:type="pct"/>
              <w:tblCellMar>
                <w:left w:w="70" w:type="dxa"/>
                <w:right w:w="70" w:type="dxa"/>
              </w:tblCellMar>
            </w:tblPrEx>
          </w:tblPrExChange>
        </w:tblPrEx>
        <w:trPr>
          <w:trHeight w:val="1785"/>
          <w:trPrChange w:id="91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8E3D53" w14:textId="12D66B23" w:rsidR="008601AF" w:rsidRPr="008601AF" w:rsidRDefault="008601AF" w:rsidP="003C2C2A">
            <w:pPr>
              <w:jc w:val="center"/>
              <w:rPr>
                <w:rFonts w:ascii="Trebuchet MS" w:hAnsi="Trebuchet MS" w:cs="Arial"/>
                <w:color w:val="000000"/>
                <w:sz w:val="20"/>
                <w:szCs w:val="20"/>
                <w:lang w:bidi="th-TH"/>
              </w:rPr>
            </w:pPr>
            <w:del w:id="9116"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D38AF7" w14:textId="192A9D04" w:rsidR="008601AF" w:rsidRPr="008601AF" w:rsidRDefault="008601AF" w:rsidP="003C2C2A">
            <w:pPr>
              <w:jc w:val="center"/>
              <w:rPr>
                <w:rFonts w:ascii="Trebuchet MS" w:hAnsi="Trebuchet MS" w:cs="Arial"/>
                <w:color w:val="000000"/>
                <w:sz w:val="20"/>
                <w:szCs w:val="20"/>
                <w:lang w:bidi="th-TH"/>
              </w:rPr>
            </w:pPr>
            <w:del w:id="9118"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872290" w14:textId="09DDB30D" w:rsidR="008601AF" w:rsidRPr="008601AF" w:rsidRDefault="008601AF" w:rsidP="003C2C2A">
            <w:pPr>
              <w:jc w:val="center"/>
              <w:rPr>
                <w:rFonts w:ascii="Trebuchet MS" w:hAnsi="Trebuchet MS" w:cs="Arial"/>
                <w:color w:val="000000"/>
                <w:sz w:val="20"/>
                <w:szCs w:val="20"/>
                <w:lang w:bidi="th-TH"/>
              </w:rPr>
            </w:pPr>
            <w:del w:id="9120" w:author="Philippe Hollanda - Oliveira Trust" w:date="2022-07-19T10:08:00Z">
              <w:r w:rsidRPr="008601AF" w:rsidDel="00627AA0">
                <w:rPr>
                  <w:rFonts w:ascii="Trebuchet MS" w:hAnsi="Trebuchet MS" w:cs="Arial"/>
                  <w:color w:val="000000"/>
                  <w:sz w:val="20"/>
                  <w:szCs w:val="20"/>
                  <w:lang w:bidi="th-TH"/>
                </w:rPr>
                <w:delText>R$ 4.567,05</w:delText>
              </w:r>
            </w:del>
          </w:p>
        </w:tc>
      </w:tr>
      <w:tr w:rsidR="008601AF" w:rsidRPr="008601AF" w14:paraId="590F8EB6" w14:textId="77777777" w:rsidTr="00627AA0">
        <w:tblPrEx>
          <w:tblW w:w="5000" w:type="pct"/>
          <w:tblCellMar>
            <w:left w:w="70" w:type="dxa"/>
            <w:right w:w="70" w:type="dxa"/>
          </w:tblCellMar>
          <w:tblPrExChange w:id="9121" w:author="Philippe Hollanda - Oliveira Trust" w:date="2022-07-19T10:08:00Z">
            <w:tblPrEx>
              <w:tblW w:w="5000" w:type="pct"/>
              <w:tblCellMar>
                <w:left w:w="70" w:type="dxa"/>
                <w:right w:w="70" w:type="dxa"/>
              </w:tblCellMar>
            </w:tblPrEx>
          </w:tblPrExChange>
        </w:tblPrEx>
        <w:trPr>
          <w:trHeight w:val="1785"/>
          <w:trPrChange w:id="91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E8EB31" w14:textId="16714D6E" w:rsidR="008601AF" w:rsidRPr="008601AF" w:rsidRDefault="008601AF" w:rsidP="003C2C2A">
            <w:pPr>
              <w:jc w:val="center"/>
              <w:rPr>
                <w:rFonts w:ascii="Trebuchet MS" w:hAnsi="Trebuchet MS" w:cs="Arial"/>
                <w:color w:val="000000"/>
                <w:sz w:val="20"/>
                <w:szCs w:val="20"/>
                <w:lang w:bidi="th-TH"/>
              </w:rPr>
            </w:pPr>
            <w:del w:id="9124"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936BEE" w14:textId="480582A2" w:rsidR="008601AF" w:rsidRPr="008601AF" w:rsidRDefault="008601AF" w:rsidP="003C2C2A">
            <w:pPr>
              <w:jc w:val="center"/>
              <w:rPr>
                <w:rFonts w:ascii="Trebuchet MS" w:hAnsi="Trebuchet MS" w:cs="Arial"/>
                <w:color w:val="000000"/>
                <w:sz w:val="20"/>
                <w:szCs w:val="20"/>
                <w:lang w:bidi="th-TH"/>
              </w:rPr>
            </w:pPr>
            <w:del w:id="9126"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A0349E" w14:textId="07F7C9CD" w:rsidR="008601AF" w:rsidRPr="008601AF" w:rsidRDefault="008601AF" w:rsidP="003C2C2A">
            <w:pPr>
              <w:jc w:val="center"/>
              <w:rPr>
                <w:rFonts w:ascii="Trebuchet MS" w:hAnsi="Trebuchet MS" w:cs="Arial"/>
                <w:color w:val="000000"/>
                <w:sz w:val="20"/>
                <w:szCs w:val="20"/>
                <w:lang w:bidi="th-TH"/>
              </w:rPr>
            </w:pPr>
            <w:del w:id="9128" w:author="Philippe Hollanda - Oliveira Trust" w:date="2022-07-19T10:08:00Z">
              <w:r w:rsidRPr="008601AF" w:rsidDel="00627AA0">
                <w:rPr>
                  <w:rFonts w:ascii="Trebuchet MS" w:hAnsi="Trebuchet MS" w:cs="Arial"/>
                  <w:color w:val="000000"/>
                  <w:sz w:val="20"/>
                  <w:szCs w:val="20"/>
                  <w:lang w:bidi="th-TH"/>
                </w:rPr>
                <w:delText>R$ 16.000,00</w:delText>
              </w:r>
            </w:del>
          </w:p>
        </w:tc>
      </w:tr>
      <w:tr w:rsidR="008601AF" w:rsidRPr="008601AF" w14:paraId="57D0B992" w14:textId="77777777" w:rsidTr="00627AA0">
        <w:tblPrEx>
          <w:tblW w:w="5000" w:type="pct"/>
          <w:tblCellMar>
            <w:left w:w="70" w:type="dxa"/>
            <w:right w:w="70" w:type="dxa"/>
          </w:tblCellMar>
          <w:tblPrExChange w:id="9129" w:author="Philippe Hollanda - Oliveira Trust" w:date="2022-07-19T10:08:00Z">
            <w:tblPrEx>
              <w:tblW w:w="5000" w:type="pct"/>
              <w:tblCellMar>
                <w:left w:w="70" w:type="dxa"/>
                <w:right w:w="70" w:type="dxa"/>
              </w:tblCellMar>
            </w:tblPrEx>
          </w:tblPrExChange>
        </w:tblPrEx>
        <w:trPr>
          <w:trHeight w:val="1785"/>
          <w:trPrChange w:id="91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E2D0A1" w14:textId="195DD52C" w:rsidR="008601AF" w:rsidRPr="008601AF" w:rsidRDefault="008601AF" w:rsidP="003C2C2A">
            <w:pPr>
              <w:jc w:val="center"/>
              <w:rPr>
                <w:rFonts w:ascii="Trebuchet MS" w:hAnsi="Trebuchet MS" w:cs="Arial"/>
                <w:color w:val="000000"/>
                <w:sz w:val="20"/>
                <w:szCs w:val="20"/>
                <w:lang w:bidi="th-TH"/>
              </w:rPr>
            </w:pPr>
            <w:del w:id="9132" w:author="Philippe Hollanda - Oliveira Trust" w:date="2022-07-19T10:08:00Z">
              <w:r w:rsidRPr="008601AF" w:rsidDel="00627AA0">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6A9BA3" w14:textId="05293834" w:rsidR="008601AF" w:rsidRPr="008601AF" w:rsidRDefault="008601AF" w:rsidP="003C2C2A">
            <w:pPr>
              <w:jc w:val="center"/>
              <w:rPr>
                <w:rFonts w:ascii="Trebuchet MS" w:hAnsi="Trebuchet MS" w:cs="Arial"/>
                <w:color w:val="000000"/>
                <w:sz w:val="20"/>
                <w:szCs w:val="20"/>
                <w:lang w:bidi="th-TH"/>
              </w:rPr>
            </w:pPr>
            <w:del w:id="9134"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E18C50" w14:textId="13B440DE" w:rsidR="008601AF" w:rsidRPr="008601AF" w:rsidRDefault="008601AF" w:rsidP="003C2C2A">
            <w:pPr>
              <w:jc w:val="center"/>
              <w:rPr>
                <w:rFonts w:ascii="Trebuchet MS" w:hAnsi="Trebuchet MS" w:cs="Arial"/>
                <w:color w:val="000000"/>
                <w:sz w:val="20"/>
                <w:szCs w:val="20"/>
                <w:lang w:bidi="th-TH"/>
              </w:rPr>
            </w:pPr>
            <w:del w:id="9136" w:author="Philippe Hollanda - Oliveira Trust" w:date="2022-07-19T10:08:00Z">
              <w:r w:rsidRPr="008601AF" w:rsidDel="00627AA0">
                <w:rPr>
                  <w:rFonts w:ascii="Trebuchet MS" w:hAnsi="Trebuchet MS" w:cs="Arial"/>
                  <w:color w:val="000000"/>
                  <w:sz w:val="20"/>
                  <w:szCs w:val="20"/>
                  <w:lang w:bidi="th-TH"/>
                </w:rPr>
                <w:delText>R$ 320,00</w:delText>
              </w:r>
            </w:del>
          </w:p>
        </w:tc>
      </w:tr>
      <w:tr w:rsidR="008601AF" w:rsidRPr="008601AF" w14:paraId="1001EDDF" w14:textId="77777777" w:rsidTr="00627AA0">
        <w:tblPrEx>
          <w:tblW w:w="5000" w:type="pct"/>
          <w:tblCellMar>
            <w:left w:w="70" w:type="dxa"/>
            <w:right w:w="70" w:type="dxa"/>
          </w:tblCellMar>
          <w:tblPrExChange w:id="9137" w:author="Philippe Hollanda - Oliveira Trust" w:date="2022-07-19T10:08:00Z">
            <w:tblPrEx>
              <w:tblW w:w="5000" w:type="pct"/>
              <w:tblCellMar>
                <w:left w:w="70" w:type="dxa"/>
                <w:right w:w="70" w:type="dxa"/>
              </w:tblCellMar>
            </w:tblPrEx>
          </w:tblPrExChange>
        </w:tblPrEx>
        <w:trPr>
          <w:trHeight w:val="1785"/>
          <w:trPrChange w:id="91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6BEE14" w14:textId="0730D832" w:rsidR="008601AF" w:rsidRPr="008601AF" w:rsidRDefault="008601AF" w:rsidP="003C2C2A">
            <w:pPr>
              <w:jc w:val="center"/>
              <w:rPr>
                <w:rFonts w:ascii="Trebuchet MS" w:hAnsi="Trebuchet MS" w:cs="Arial"/>
                <w:color w:val="000000"/>
                <w:sz w:val="20"/>
                <w:szCs w:val="20"/>
                <w:lang w:bidi="th-TH"/>
              </w:rPr>
            </w:pPr>
            <w:del w:id="9140"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995F84" w14:textId="6980A46D" w:rsidR="008601AF" w:rsidRPr="008601AF" w:rsidRDefault="008601AF" w:rsidP="003C2C2A">
            <w:pPr>
              <w:jc w:val="center"/>
              <w:rPr>
                <w:rFonts w:ascii="Trebuchet MS" w:hAnsi="Trebuchet MS" w:cs="Arial"/>
                <w:color w:val="000000"/>
                <w:sz w:val="20"/>
                <w:szCs w:val="20"/>
                <w:lang w:bidi="th-TH"/>
              </w:rPr>
            </w:pPr>
            <w:del w:id="9142"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F21450" w14:textId="3FC7A7E4" w:rsidR="008601AF" w:rsidRPr="008601AF" w:rsidRDefault="008601AF" w:rsidP="003C2C2A">
            <w:pPr>
              <w:jc w:val="center"/>
              <w:rPr>
                <w:rFonts w:ascii="Trebuchet MS" w:hAnsi="Trebuchet MS" w:cs="Arial"/>
                <w:color w:val="000000"/>
                <w:sz w:val="20"/>
                <w:szCs w:val="20"/>
                <w:lang w:bidi="th-TH"/>
              </w:rPr>
            </w:pPr>
            <w:del w:id="9144" w:author="Philippe Hollanda - Oliveira Trust" w:date="2022-07-19T10:08:00Z">
              <w:r w:rsidRPr="008601AF" w:rsidDel="00627AA0">
                <w:rPr>
                  <w:rFonts w:ascii="Trebuchet MS" w:hAnsi="Trebuchet MS" w:cs="Arial"/>
                  <w:color w:val="000000"/>
                  <w:sz w:val="20"/>
                  <w:szCs w:val="20"/>
                  <w:lang w:bidi="th-TH"/>
                </w:rPr>
                <w:delText>R$ 3.272,50</w:delText>
              </w:r>
            </w:del>
          </w:p>
        </w:tc>
      </w:tr>
      <w:tr w:rsidR="008601AF" w:rsidRPr="008601AF" w14:paraId="73A59985" w14:textId="77777777" w:rsidTr="00627AA0">
        <w:tblPrEx>
          <w:tblW w:w="5000" w:type="pct"/>
          <w:tblCellMar>
            <w:left w:w="70" w:type="dxa"/>
            <w:right w:w="70" w:type="dxa"/>
          </w:tblCellMar>
          <w:tblPrExChange w:id="9145" w:author="Philippe Hollanda - Oliveira Trust" w:date="2022-07-19T10:08:00Z">
            <w:tblPrEx>
              <w:tblW w:w="5000" w:type="pct"/>
              <w:tblCellMar>
                <w:left w:w="70" w:type="dxa"/>
                <w:right w:w="70" w:type="dxa"/>
              </w:tblCellMar>
            </w:tblPrEx>
          </w:tblPrExChange>
        </w:tblPrEx>
        <w:trPr>
          <w:trHeight w:val="1785"/>
          <w:trPrChange w:id="91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0F4F51" w14:textId="79B3551A" w:rsidR="008601AF" w:rsidRPr="008601AF" w:rsidRDefault="008601AF" w:rsidP="003C2C2A">
            <w:pPr>
              <w:jc w:val="center"/>
              <w:rPr>
                <w:rFonts w:ascii="Trebuchet MS" w:hAnsi="Trebuchet MS" w:cs="Arial"/>
                <w:color w:val="000000"/>
                <w:sz w:val="20"/>
                <w:szCs w:val="20"/>
                <w:lang w:bidi="th-TH"/>
              </w:rPr>
            </w:pPr>
            <w:del w:id="9148"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629EF5" w14:textId="4E284386" w:rsidR="008601AF" w:rsidRPr="008601AF" w:rsidRDefault="008601AF" w:rsidP="003C2C2A">
            <w:pPr>
              <w:jc w:val="center"/>
              <w:rPr>
                <w:rFonts w:ascii="Trebuchet MS" w:hAnsi="Trebuchet MS" w:cs="Arial"/>
                <w:color w:val="000000"/>
                <w:sz w:val="20"/>
                <w:szCs w:val="20"/>
                <w:lang w:bidi="th-TH"/>
              </w:rPr>
            </w:pPr>
            <w:del w:id="9150"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78F041" w14:textId="77E2AD88" w:rsidR="008601AF" w:rsidRPr="008601AF" w:rsidRDefault="008601AF" w:rsidP="003C2C2A">
            <w:pPr>
              <w:jc w:val="center"/>
              <w:rPr>
                <w:rFonts w:ascii="Trebuchet MS" w:hAnsi="Trebuchet MS" w:cs="Arial"/>
                <w:color w:val="000000"/>
                <w:sz w:val="20"/>
                <w:szCs w:val="20"/>
                <w:lang w:bidi="th-TH"/>
              </w:rPr>
            </w:pPr>
            <w:del w:id="9152" w:author="Philippe Hollanda - Oliveira Trust" w:date="2022-07-19T10:08:00Z">
              <w:r w:rsidRPr="008601AF" w:rsidDel="00627AA0">
                <w:rPr>
                  <w:rFonts w:ascii="Trebuchet MS" w:hAnsi="Trebuchet MS" w:cs="Arial"/>
                  <w:color w:val="000000"/>
                  <w:sz w:val="20"/>
                  <w:szCs w:val="20"/>
                  <w:lang w:bidi="th-TH"/>
                </w:rPr>
                <w:delText>R$ 579,00</w:delText>
              </w:r>
            </w:del>
          </w:p>
        </w:tc>
      </w:tr>
      <w:tr w:rsidR="008601AF" w:rsidRPr="008601AF" w14:paraId="558E8519" w14:textId="77777777" w:rsidTr="00627AA0">
        <w:tblPrEx>
          <w:tblW w:w="5000" w:type="pct"/>
          <w:tblCellMar>
            <w:left w:w="70" w:type="dxa"/>
            <w:right w:w="70" w:type="dxa"/>
          </w:tblCellMar>
          <w:tblPrExChange w:id="9153" w:author="Philippe Hollanda - Oliveira Trust" w:date="2022-07-19T10:08:00Z">
            <w:tblPrEx>
              <w:tblW w:w="5000" w:type="pct"/>
              <w:tblCellMar>
                <w:left w:w="70" w:type="dxa"/>
                <w:right w:w="70" w:type="dxa"/>
              </w:tblCellMar>
            </w:tblPrEx>
          </w:tblPrExChange>
        </w:tblPrEx>
        <w:trPr>
          <w:trHeight w:val="1785"/>
          <w:trPrChange w:id="91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FF6E17" w14:textId="7BA36930" w:rsidR="008601AF" w:rsidRPr="008601AF" w:rsidRDefault="008601AF" w:rsidP="003C2C2A">
            <w:pPr>
              <w:jc w:val="center"/>
              <w:rPr>
                <w:rFonts w:ascii="Trebuchet MS" w:hAnsi="Trebuchet MS" w:cs="Arial"/>
                <w:color w:val="000000"/>
                <w:sz w:val="20"/>
                <w:szCs w:val="20"/>
                <w:lang w:bidi="th-TH"/>
              </w:rPr>
            </w:pPr>
            <w:del w:id="9156"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2F3C0E" w14:textId="4E5A5CB5" w:rsidR="008601AF" w:rsidRPr="008601AF" w:rsidRDefault="008601AF" w:rsidP="003C2C2A">
            <w:pPr>
              <w:jc w:val="center"/>
              <w:rPr>
                <w:rFonts w:ascii="Trebuchet MS" w:hAnsi="Trebuchet MS" w:cs="Arial"/>
                <w:color w:val="000000"/>
                <w:sz w:val="20"/>
                <w:szCs w:val="20"/>
                <w:lang w:bidi="th-TH"/>
              </w:rPr>
            </w:pPr>
            <w:del w:id="9158"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1F9472" w14:textId="6FD4B616" w:rsidR="008601AF" w:rsidRPr="008601AF" w:rsidRDefault="008601AF" w:rsidP="003C2C2A">
            <w:pPr>
              <w:jc w:val="center"/>
              <w:rPr>
                <w:rFonts w:ascii="Trebuchet MS" w:hAnsi="Trebuchet MS" w:cs="Arial"/>
                <w:color w:val="000000"/>
                <w:sz w:val="20"/>
                <w:szCs w:val="20"/>
                <w:lang w:bidi="th-TH"/>
              </w:rPr>
            </w:pPr>
            <w:del w:id="9160" w:author="Philippe Hollanda - Oliveira Trust" w:date="2022-07-19T10:08:00Z">
              <w:r w:rsidRPr="008601AF" w:rsidDel="00627AA0">
                <w:rPr>
                  <w:rFonts w:ascii="Trebuchet MS" w:hAnsi="Trebuchet MS" w:cs="Arial"/>
                  <w:color w:val="000000"/>
                  <w:sz w:val="20"/>
                  <w:szCs w:val="20"/>
                  <w:lang w:bidi="th-TH"/>
                </w:rPr>
                <w:delText>R$ 160,00</w:delText>
              </w:r>
            </w:del>
          </w:p>
        </w:tc>
      </w:tr>
      <w:tr w:rsidR="008601AF" w:rsidRPr="008601AF" w14:paraId="118D9277" w14:textId="77777777" w:rsidTr="00627AA0">
        <w:tblPrEx>
          <w:tblW w:w="5000" w:type="pct"/>
          <w:tblCellMar>
            <w:left w:w="70" w:type="dxa"/>
            <w:right w:w="70" w:type="dxa"/>
          </w:tblCellMar>
          <w:tblPrExChange w:id="9161" w:author="Philippe Hollanda - Oliveira Trust" w:date="2022-07-19T10:08:00Z">
            <w:tblPrEx>
              <w:tblW w:w="5000" w:type="pct"/>
              <w:tblCellMar>
                <w:left w:w="70" w:type="dxa"/>
                <w:right w:w="70" w:type="dxa"/>
              </w:tblCellMar>
            </w:tblPrEx>
          </w:tblPrExChange>
        </w:tblPrEx>
        <w:trPr>
          <w:trHeight w:val="1785"/>
          <w:trPrChange w:id="91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94E5F3" w14:textId="284F9D70" w:rsidR="008601AF" w:rsidRPr="008601AF" w:rsidRDefault="008601AF" w:rsidP="003C2C2A">
            <w:pPr>
              <w:jc w:val="center"/>
              <w:rPr>
                <w:rFonts w:ascii="Trebuchet MS" w:hAnsi="Trebuchet MS" w:cs="Arial"/>
                <w:color w:val="000000"/>
                <w:sz w:val="20"/>
                <w:szCs w:val="20"/>
                <w:lang w:bidi="th-TH"/>
              </w:rPr>
            </w:pPr>
            <w:del w:id="9164"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467B44" w14:textId="7CBC641E" w:rsidR="008601AF" w:rsidRPr="008601AF" w:rsidRDefault="008601AF" w:rsidP="003C2C2A">
            <w:pPr>
              <w:jc w:val="center"/>
              <w:rPr>
                <w:rFonts w:ascii="Trebuchet MS" w:hAnsi="Trebuchet MS" w:cs="Arial"/>
                <w:color w:val="000000"/>
                <w:sz w:val="20"/>
                <w:szCs w:val="20"/>
                <w:lang w:bidi="th-TH"/>
              </w:rPr>
            </w:pPr>
            <w:del w:id="9166"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F386F7" w14:textId="470743AF" w:rsidR="008601AF" w:rsidRPr="008601AF" w:rsidRDefault="008601AF" w:rsidP="003C2C2A">
            <w:pPr>
              <w:jc w:val="center"/>
              <w:rPr>
                <w:rFonts w:ascii="Trebuchet MS" w:hAnsi="Trebuchet MS" w:cs="Arial"/>
                <w:color w:val="000000"/>
                <w:sz w:val="20"/>
                <w:szCs w:val="20"/>
                <w:lang w:bidi="th-TH"/>
              </w:rPr>
            </w:pPr>
            <w:del w:id="9168" w:author="Philippe Hollanda - Oliveira Trust" w:date="2022-07-19T10:08:00Z">
              <w:r w:rsidRPr="008601AF" w:rsidDel="00627AA0">
                <w:rPr>
                  <w:rFonts w:ascii="Trebuchet MS" w:hAnsi="Trebuchet MS" w:cs="Arial"/>
                  <w:color w:val="000000"/>
                  <w:sz w:val="20"/>
                  <w:szCs w:val="20"/>
                  <w:lang w:bidi="th-TH"/>
                </w:rPr>
                <w:delText>R$ 70,00</w:delText>
              </w:r>
            </w:del>
          </w:p>
        </w:tc>
      </w:tr>
      <w:tr w:rsidR="008601AF" w:rsidRPr="008601AF" w14:paraId="351B44B6" w14:textId="77777777" w:rsidTr="00627AA0">
        <w:tblPrEx>
          <w:tblW w:w="5000" w:type="pct"/>
          <w:tblCellMar>
            <w:left w:w="70" w:type="dxa"/>
            <w:right w:w="70" w:type="dxa"/>
          </w:tblCellMar>
          <w:tblPrExChange w:id="9169" w:author="Philippe Hollanda - Oliveira Trust" w:date="2022-07-19T10:08:00Z">
            <w:tblPrEx>
              <w:tblW w:w="5000" w:type="pct"/>
              <w:tblCellMar>
                <w:left w:w="70" w:type="dxa"/>
                <w:right w:w="70" w:type="dxa"/>
              </w:tblCellMar>
            </w:tblPrEx>
          </w:tblPrExChange>
        </w:tblPrEx>
        <w:trPr>
          <w:trHeight w:val="1785"/>
          <w:trPrChange w:id="91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38A5CF" w14:textId="3906FD67" w:rsidR="008601AF" w:rsidRPr="008601AF" w:rsidRDefault="008601AF" w:rsidP="003C2C2A">
            <w:pPr>
              <w:jc w:val="center"/>
              <w:rPr>
                <w:rFonts w:ascii="Trebuchet MS" w:hAnsi="Trebuchet MS" w:cs="Arial"/>
                <w:color w:val="000000"/>
                <w:sz w:val="20"/>
                <w:szCs w:val="20"/>
                <w:lang w:bidi="th-TH"/>
              </w:rPr>
            </w:pPr>
            <w:del w:id="9172" w:author="Philippe Hollanda - Oliveira Trust" w:date="2022-07-19T10:08:00Z">
              <w:r w:rsidRPr="008601AF" w:rsidDel="00627AA0">
                <w:rPr>
                  <w:rFonts w:ascii="Trebuchet MS" w:hAnsi="Trebuchet MS" w:cs="Arial"/>
                  <w:color w:val="000000"/>
                  <w:sz w:val="20"/>
                  <w:szCs w:val="20"/>
                  <w:lang w:bidi="th-TH"/>
                </w:rPr>
                <w:lastRenderedPageBreak/>
                <w:delText>LIMPEZA, MANUTENCAO E CONS.DE VIAS E LOGRADOUROS PUBLICOS, IMOVEIS, CHAMINES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3DFA73" w14:textId="66FDFE05" w:rsidR="008601AF" w:rsidRPr="008601AF" w:rsidRDefault="008601AF" w:rsidP="003C2C2A">
            <w:pPr>
              <w:jc w:val="center"/>
              <w:rPr>
                <w:rFonts w:ascii="Trebuchet MS" w:hAnsi="Trebuchet MS" w:cs="Arial"/>
                <w:color w:val="000000"/>
                <w:sz w:val="20"/>
                <w:szCs w:val="20"/>
                <w:lang w:bidi="th-TH"/>
              </w:rPr>
            </w:pPr>
            <w:del w:id="9174"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BDD82E" w14:textId="11578E62" w:rsidR="008601AF" w:rsidRPr="008601AF" w:rsidRDefault="008601AF" w:rsidP="003C2C2A">
            <w:pPr>
              <w:jc w:val="center"/>
              <w:rPr>
                <w:rFonts w:ascii="Trebuchet MS" w:hAnsi="Trebuchet MS" w:cs="Arial"/>
                <w:color w:val="000000"/>
                <w:sz w:val="20"/>
                <w:szCs w:val="20"/>
                <w:lang w:bidi="th-TH"/>
              </w:rPr>
            </w:pPr>
            <w:del w:id="9176" w:author="Philippe Hollanda - Oliveira Trust" w:date="2022-07-19T10:08:00Z">
              <w:r w:rsidRPr="008601AF" w:rsidDel="00627AA0">
                <w:rPr>
                  <w:rFonts w:ascii="Trebuchet MS" w:hAnsi="Trebuchet MS" w:cs="Arial"/>
                  <w:color w:val="000000"/>
                  <w:sz w:val="20"/>
                  <w:szCs w:val="20"/>
                  <w:lang w:bidi="th-TH"/>
                </w:rPr>
                <w:delText>R$ 8.900,00</w:delText>
              </w:r>
            </w:del>
          </w:p>
        </w:tc>
      </w:tr>
      <w:tr w:rsidR="008601AF" w:rsidRPr="008601AF" w14:paraId="2363535F" w14:textId="77777777" w:rsidTr="00627AA0">
        <w:tblPrEx>
          <w:tblW w:w="5000" w:type="pct"/>
          <w:tblCellMar>
            <w:left w:w="70" w:type="dxa"/>
            <w:right w:w="70" w:type="dxa"/>
          </w:tblCellMar>
          <w:tblPrExChange w:id="9177" w:author="Philippe Hollanda - Oliveira Trust" w:date="2022-07-19T10:08:00Z">
            <w:tblPrEx>
              <w:tblW w:w="5000" w:type="pct"/>
              <w:tblCellMar>
                <w:left w:w="70" w:type="dxa"/>
                <w:right w:w="70" w:type="dxa"/>
              </w:tblCellMar>
            </w:tblPrEx>
          </w:tblPrExChange>
        </w:tblPrEx>
        <w:trPr>
          <w:trHeight w:val="1785"/>
          <w:trPrChange w:id="91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27D873" w14:textId="435B7C58" w:rsidR="008601AF" w:rsidRPr="008601AF" w:rsidRDefault="008601AF" w:rsidP="003C2C2A">
            <w:pPr>
              <w:jc w:val="center"/>
              <w:rPr>
                <w:rFonts w:ascii="Trebuchet MS" w:hAnsi="Trebuchet MS" w:cs="Arial"/>
                <w:color w:val="000000"/>
                <w:sz w:val="20"/>
                <w:szCs w:val="20"/>
                <w:lang w:bidi="th-TH"/>
              </w:rPr>
            </w:pPr>
            <w:del w:id="9180" w:author="Philippe Hollanda - Oliveira Trust" w:date="2022-07-19T10:08:00Z">
              <w:r w:rsidRPr="008601AF" w:rsidDel="00627AA0">
                <w:rPr>
                  <w:rFonts w:ascii="Trebuchet MS" w:hAnsi="Trebuchet MS" w:cs="Arial"/>
                  <w:color w:val="000000"/>
                  <w:sz w:val="20"/>
                  <w:szCs w:val="20"/>
                  <w:lang w:bidi="th-TH"/>
                </w:rPr>
                <w:delText>REPARAÇÃO, CONSERVAÇÃO E REFORMA DE EDIFÍCIOS, ESTRADAS, PONTES E CONGENERES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A7A7EA" w14:textId="26DB3A62" w:rsidR="008601AF" w:rsidRPr="008601AF" w:rsidRDefault="008601AF" w:rsidP="003C2C2A">
            <w:pPr>
              <w:jc w:val="center"/>
              <w:rPr>
                <w:rFonts w:ascii="Trebuchet MS" w:hAnsi="Trebuchet MS" w:cs="Arial"/>
                <w:color w:val="000000"/>
                <w:sz w:val="20"/>
                <w:szCs w:val="20"/>
                <w:lang w:bidi="th-TH"/>
              </w:rPr>
            </w:pPr>
            <w:del w:id="9182"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E1AAD4" w14:textId="5C342E5C" w:rsidR="008601AF" w:rsidRPr="008601AF" w:rsidRDefault="008601AF" w:rsidP="003C2C2A">
            <w:pPr>
              <w:jc w:val="center"/>
              <w:rPr>
                <w:rFonts w:ascii="Trebuchet MS" w:hAnsi="Trebuchet MS" w:cs="Arial"/>
                <w:color w:val="000000"/>
                <w:sz w:val="20"/>
                <w:szCs w:val="20"/>
                <w:lang w:bidi="th-TH"/>
              </w:rPr>
            </w:pPr>
            <w:del w:id="9184" w:author="Philippe Hollanda - Oliveira Trust" w:date="2022-07-19T10:08:00Z">
              <w:r w:rsidRPr="008601AF" w:rsidDel="00627AA0">
                <w:rPr>
                  <w:rFonts w:ascii="Trebuchet MS" w:hAnsi="Trebuchet MS" w:cs="Arial"/>
                  <w:color w:val="000000"/>
                  <w:sz w:val="20"/>
                  <w:szCs w:val="20"/>
                  <w:lang w:bidi="th-TH"/>
                </w:rPr>
                <w:delText>R$ 21.336,00</w:delText>
              </w:r>
            </w:del>
          </w:p>
        </w:tc>
      </w:tr>
      <w:tr w:rsidR="008601AF" w:rsidRPr="008601AF" w14:paraId="68371012" w14:textId="77777777" w:rsidTr="00627AA0">
        <w:tblPrEx>
          <w:tblW w:w="5000" w:type="pct"/>
          <w:tblCellMar>
            <w:left w:w="70" w:type="dxa"/>
            <w:right w:w="70" w:type="dxa"/>
          </w:tblCellMar>
          <w:tblPrExChange w:id="9185" w:author="Philippe Hollanda - Oliveira Trust" w:date="2022-07-19T10:08:00Z">
            <w:tblPrEx>
              <w:tblW w:w="5000" w:type="pct"/>
              <w:tblCellMar>
                <w:left w:w="70" w:type="dxa"/>
                <w:right w:w="70" w:type="dxa"/>
              </w:tblCellMar>
            </w:tblPrEx>
          </w:tblPrExChange>
        </w:tblPrEx>
        <w:trPr>
          <w:trHeight w:val="1785"/>
          <w:trPrChange w:id="91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821A83" w14:textId="49D488A9" w:rsidR="008601AF" w:rsidRPr="008601AF" w:rsidRDefault="008601AF" w:rsidP="003C2C2A">
            <w:pPr>
              <w:jc w:val="center"/>
              <w:rPr>
                <w:rFonts w:ascii="Trebuchet MS" w:hAnsi="Trebuchet MS" w:cs="Arial"/>
                <w:color w:val="000000"/>
                <w:sz w:val="20"/>
                <w:szCs w:val="20"/>
                <w:lang w:bidi="th-TH"/>
              </w:rPr>
            </w:pPr>
            <w:del w:id="9188"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3FD380" w14:textId="44AD5CF9" w:rsidR="008601AF" w:rsidRPr="008601AF" w:rsidRDefault="008601AF" w:rsidP="003C2C2A">
            <w:pPr>
              <w:jc w:val="center"/>
              <w:rPr>
                <w:rFonts w:ascii="Trebuchet MS" w:hAnsi="Trebuchet MS" w:cs="Arial"/>
                <w:color w:val="000000"/>
                <w:sz w:val="20"/>
                <w:szCs w:val="20"/>
                <w:lang w:bidi="th-TH"/>
              </w:rPr>
            </w:pPr>
            <w:del w:id="9190"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A1D360" w14:textId="27BE2565" w:rsidR="008601AF" w:rsidRPr="008601AF" w:rsidRDefault="008601AF" w:rsidP="003C2C2A">
            <w:pPr>
              <w:jc w:val="center"/>
              <w:rPr>
                <w:rFonts w:ascii="Trebuchet MS" w:hAnsi="Trebuchet MS" w:cs="Arial"/>
                <w:color w:val="000000"/>
                <w:sz w:val="20"/>
                <w:szCs w:val="20"/>
                <w:lang w:bidi="th-TH"/>
              </w:rPr>
            </w:pPr>
            <w:del w:id="9192" w:author="Philippe Hollanda - Oliveira Trust" w:date="2022-07-19T10:08:00Z">
              <w:r w:rsidRPr="008601AF" w:rsidDel="00627AA0">
                <w:rPr>
                  <w:rFonts w:ascii="Trebuchet MS" w:hAnsi="Trebuchet MS" w:cs="Arial"/>
                  <w:color w:val="000000"/>
                  <w:sz w:val="20"/>
                  <w:szCs w:val="20"/>
                  <w:lang w:bidi="th-TH"/>
                </w:rPr>
                <w:delText>R$ 1.765,00</w:delText>
              </w:r>
            </w:del>
          </w:p>
        </w:tc>
      </w:tr>
      <w:tr w:rsidR="008601AF" w:rsidRPr="008601AF" w14:paraId="1C6132C0" w14:textId="77777777" w:rsidTr="00627AA0">
        <w:tblPrEx>
          <w:tblW w:w="5000" w:type="pct"/>
          <w:tblCellMar>
            <w:left w:w="70" w:type="dxa"/>
            <w:right w:w="70" w:type="dxa"/>
          </w:tblCellMar>
          <w:tblPrExChange w:id="9193" w:author="Philippe Hollanda - Oliveira Trust" w:date="2022-07-19T10:08:00Z">
            <w:tblPrEx>
              <w:tblW w:w="5000" w:type="pct"/>
              <w:tblCellMar>
                <w:left w:w="70" w:type="dxa"/>
                <w:right w:w="70" w:type="dxa"/>
              </w:tblCellMar>
            </w:tblPrEx>
          </w:tblPrExChange>
        </w:tblPrEx>
        <w:trPr>
          <w:trHeight w:val="1785"/>
          <w:trPrChange w:id="91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1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7068AB" w14:textId="75228641" w:rsidR="008601AF" w:rsidRPr="008601AF" w:rsidRDefault="008601AF" w:rsidP="003C2C2A">
            <w:pPr>
              <w:jc w:val="center"/>
              <w:rPr>
                <w:rFonts w:ascii="Trebuchet MS" w:hAnsi="Trebuchet MS" w:cs="Arial"/>
                <w:color w:val="000000"/>
                <w:sz w:val="20"/>
                <w:szCs w:val="20"/>
                <w:lang w:bidi="th-TH"/>
              </w:rPr>
            </w:pPr>
            <w:del w:id="9196" w:author="Philippe Hollanda - Oliveira Trust" w:date="2022-07-19T10:08:00Z">
              <w:r w:rsidRPr="008601AF" w:rsidDel="00627AA0">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1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6C31B4" w14:textId="79596271" w:rsidR="008601AF" w:rsidRPr="008601AF" w:rsidRDefault="008601AF" w:rsidP="003C2C2A">
            <w:pPr>
              <w:jc w:val="center"/>
              <w:rPr>
                <w:rFonts w:ascii="Trebuchet MS" w:hAnsi="Trebuchet MS" w:cs="Arial"/>
                <w:color w:val="000000"/>
                <w:sz w:val="20"/>
                <w:szCs w:val="20"/>
                <w:lang w:bidi="th-TH"/>
              </w:rPr>
            </w:pPr>
            <w:del w:id="9198"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1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BB881B" w14:textId="798B8AD1" w:rsidR="008601AF" w:rsidRPr="008601AF" w:rsidRDefault="008601AF" w:rsidP="003C2C2A">
            <w:pPr>
              <w:jc w:val="center"/>
              <w:rPr>
                <w:rFonts w:ascii="Trebuchet MS" w:hAnsi="Trebuchet MS" w:cs="Arial"/>
                <w:color w:val="000000"/>
                <w:sz w:val="20"/>
                <w:szCs w:val="20"/>
                <w:lang w:bidi="th-TH"/>
              </w:rPr>
            </w:pPr>
            <w:del w:id="9200" w:author="Philippe Hollanda - Oliveira Trust" w:date="2022-07-19T10:08:00Z">
              <w:r w:rsidRPr="008601AF" w:rsidDel="00627AA0">
                <w:rPr>
                  <w:rFonts w:ascii="Trebuchet MS" w:hAnsi="Trebuchet MS" w:cs="Arial"/>
                  <w:color w:val="000000"/>
                  <w:sz w:val="20"/>
                  <w:szCs w:val="20"/>
                  <w:lang w:bidi="th-TH"/>
                </w:rPr>
                <w:delText>R$ 226,08</w:delText>
              </w:r>
            </w:del>
          </w:p>
        </w:tc>
      </w:tr>
      <w:tr w:rsidR="008601AF" w:rsidRPr="008601AF" w14:paraId="3E3477D4" w14:textId="77777777" w:rsidTr="00627AA0">
        <w:tblPrEx>
          <w:tblW w:w="5000" w:type="pct"/>
          <w:tblCellMar>
            <w:left w:w="70" w:type="dxa"/>
            <w:right w:w="70" w:type="dxa"/>
          </w:tblCellMar>
          <w:tblPrExChange w:id="9201" w:author="Philippe Hollanda - Oliveira Trust" w:date="2022-07-19T10:08:00Z">
            <w:tblPrEx>
              <w:tblW w:w="5000" w:type="pct"/>
              <w:tblCellMar>
                <w:left w:w="70" w:type="dxa"/>
                <w:right w:w="70" w:type="dxa"/>
              </w:tblCellMar>
            </w:tblPrEx>
          </w:tblPrExChange>
        </w:tblPrEx>
        <w:trPr>
          <w:trHeight w:val="1785"/>
          <w:trPrChange w:id="92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E4B967" w14:textId="6FD09718" w:rsidR="008601AF" w:rsidRPr="008601AF" w:rsidRDefault="008601AF" w:rsidP="003C2C2A">
            <w:pPr>
              <w:jc w:val="center"/>
              <w:rPr>
                <w:rFonts w:ascii="Trebuchet MS" w:hAnsi="Trebuchet MS" w:cs="Arial"/>
                <w:color w:val="000000"/>
                <w:sz w:val="20"/>
                <w:szCs w:val="20"/>
                <w:lang w:bidi="th-TH"/>
              </w:rPr>
            </w:pPr>
            <w:del w:id="9204" w:author="Philippe Hollanda - Oliveira Trust" w:date="2022-07-19T10:08:00Z">
              <w:r w:rsidRPr="008601AF" w:rsidDel="00627AA0">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A99375" w14:textId="3EC8A23A" w:rsidR="008601AF" w:rsidRPr="008601AF" w:rsidRDefault="008601AF" w:rsidP="003C2C2A">
            <w:pPr>
              <w:jc w:val="center"/>
              <w:rPr>
                <w:rFonts w:ascii="Trebuchet MS" w:hAnsi="Trebuchet MS" w:cs="Arial"/>
                <w:color w:val="000000"/>
                <w:sz w:val="20"/>
                <w:szCs w:val="20"/>
                <w:lang w:bidi="th-TH"/>
              </w:rPr>
            </w:pPr>
            <w:del w:id="9206"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8AF70D" w14:textId="48855988" w:rsidR="008601AF" w:rsidRPr="008601AF" w:rsidRDefault="008601AF" w:rsidP="003C2C2A">
            <w:pPr>
              <w:jc w:val="center"/>
              <w:rPr>
                <w:rFonts w:ascii="Trebuchet MS" w:hAnsi="Trebuchet MS" w:cs="Arial"/>
                <w:color w:val="000000"/>
                <w:sz w:val="20"/>
                <w:szCs w:val="20"/>
                <w:lang w:bidi="th-TH"/>
              </w:rPr>
            </w:pPr>
            <w:del w:id="9208" w:author="Philippe Hollanda - Oliveira Trust" w:date="2022-07-19T10:08:00Z">
              <w:r w:rsidRPr="008601AF" w:rsidDel="00627AA0">
                <w:rPr>
                  <w:rFonts w:ascii="Trebuchet MS" w:hAnsi="Trebuchet MS" w:cs="Arial"/>
                  <w:color w:val="000000"/>
                  <w:sz w:val="20"/>
                  <w:szCs w:val="20"/>
                  <w:lang w:bidi="th-TH"/>
                </w:rPr>
                <w:delText>R$ 5.000,00</w:delText>
              </w:r>
            </w:del>
          </w:p>
        </w:tc>
      </w:tr>
      <w:tr w:rsidR="008601AF" w:rsidRPr="008601AF" w14:paraId="55D41FB7" w14:textId="77777777" w:rsidTr="00627AA0">
        <w:tblPrEx>
          <w:tblW w:w="5000" w:type="pct"/>
          <w:tblCellMar>
            <w:left w:w="70" w:type="dxa"/>
            <w:right w:w="70" w:type="dxa"/>
          </w:tblCellMar>
          <w:tblPrExChange w:id="9209" w:author="Philippe Hollanda - Oliveira Trust" w:date="2022-07-19T10:08:00Z">
            <w:tblPrEx>
              <w:tblW w:w="5000" w:type="pct"/>
              <w:tblCellMar>
                <w:left w:w="70" w:type="dxa"/>
                <w:right w:w="70" w:type="dxa"/>
              </w:tblCellMar>
            </w:tblPrEx>
          </w:tblPrExChange>
        </w:tblPrEx>
        <w:trPr>
          <w:trHeight w:val="1785"/>
          <w:trPrChange w:id="92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E5CC24" w14:textId="30A87CE0" w:rsidR="008601AF" w:rsidRPr="008601AF" w:rsidRDefault="008601AF" w:rsidP="003C2C2A">
            <w:pPr>
              <w:jc w:val="center"/>
              <w:rPr>
                <w:rFonts w:ascii="Trebuchet MS" w:hAnsi="Trebuchet MS" w:cs="Arial"/>
                <w:color w:val="000000"/>
                <w:sz w:val="20"/>
                <w:szCs w:val="20"/>
                <w:lang w:bidi="th-TH"/>
              </w:rPr>
            </w:pPr>
            <w:del w:id="9212" w:author="Philippe Hollanda - Oliveira Trust" w:date="2022-07-19T10:08:00Z">
              <w:r w:rsidRPr="008601AF" w:rsidDel="00627AA0">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D56FE5" w14:textId="5A4553B0" w:rsidR="008601AF" w:rsidRPr="008601AF" w:rsidRDefault="008601AF" w:rsidP="003C2C2A">
            <w:pPr>
              <w:jc w:val="center"/>
              <w:rPr>
                <w:rFonts w:ascii="Trebuchet MS" w:hAnsi="Trebuchet MS" w:cs="Arial"/>
                <w:color w:val="000000"/>
                <w:sz w:val="20"/>
                <w:szCs w:val="20"/>
                <w:lang w:bidi="th-TH"/>
              </w:rPr>
            </w:pPr>
            <w:del w:id="9214"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3296E8" w14:textId="3041757F" w:rsidR="008601AF" w:rsidRPr="008601AF" w:rsidRDefault="008601AF" w:rsidP="003C2C2A">
            <w:pPr>
              <w:jc w:val="center"/>
              <w:rPr>
                <w:rFonts w:ascii="Trebuchet MS" w:hAnsi="Trebuchet MS" w:cs="Arial"/>
                <w:color w:val="000000"/>
                <w:sz w:val="20"/>
                <w:szCs w:val="20"/>
                <w:lang w:bidi="th-TH"/>
              </w:rPr>
            </w:pPr>
            <w:del w:id="9216" w:author="Philippe Hollanda - Oliveira Trust" w:date="2022-07-19T10:08:00Z">
              <w:r w:rsidRPr="008601AF" w:rsidDel="00627AA0">
                <w:rPr>
                  <w:rFonts w:ascii="Trebuchet MS" w:hAnsi="Trebuchet MS" w:cs="Arial"/>
                  <w:color w:val="000000"/>
                  <w:sz w:val="20"/>
                  <w:szCs w:val="20"/>
                  <w:lang w:bidi="th-TH"/>
                </w:rPr>
                <w:delText>R$ 247,00</w:delText>
              </w:r>
            </w:del>
          </w:p>
        </w:tc>
      </w:tr>
      <w:tr w:rsidR="008601AF" w:rsidRPr="008601AF" w14:paraId="43581EB8" w14:textId="77777777" w:rsidTr="00627AA0">
        <w:tblPrEx>
          <w:tblW w:w="5000" w:type="pct"/>
          <w:tblCellMar>
            <w:left w:w="70" w:type="dxa"/>
            <w:right w:w="70" w:type="dxa"/>
          </w:tblCellMar>
          <w:tblPrExChange w:id="9217" w:author="Philippe Hollanda - Oliveira Trust" w:date="2022-07-19T10:08:00Z">
            <w:tblPrEx>
              <w:tblW w:w="5000" w:type="pct"/>
              <w:tblCellMar>
                <w:left w:w="70" w:type="dxa"/>
                <w:right w:w="70" w:type="dxa"/>
              </w:tblCellMar>
            </w:tblPrEx>
          </w:tblPrExChange>
        </w:tblPrEx>
        <w:trPr>
          <w:trHeight w:val="1785"/>
          <w:trPrChange w:id="921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1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D19CBA" w14:textId="41E11386" w:rsidR="008601AF" w:rsidRPr="008601AF" w:rsidRDefault="008601AF" w:rsidP="003C2C2A">
            <w:pPr>
              <w:jc w:val="center"/>
              <w:rPr>
                <w:rFonts w:ascii="Trebuchet MS" w:hAnsi="Trebuchet MS" w:cs="Arial"/>
                <w:color w:val="000000"/>
                <w:sz w:val="20"/>
                <w:szCs w:val="20"/>
                <w:lang w:bidi="th-TH"/>
              </w:rPr>
            </w:pPr>
            <w:del w:id="9220"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2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765EF8" w14:textId="7A19911E" w:rsidR="008601AF" w:rsidRPr="008601AF" w:rsidRDefault="008601AF" w:rsidP="003C2C2A">
            <w:pPr>
              <w:jc w:val="center"/>
              <w:rPr>
                <w:rFonts w:ascii="Trebuchet MS" w:hAnsi="Trebuchet MS" w:cs="Arial"/>
                <w:color w:val="000000"/>
                <w:sz w:val="20"/>
                <w:szCs w:val="20"/>
                <w:lang w:bidi="th-TH"/>
              </w:rPr>
            </w:pPr>
            <w:del w:id="9222" w:author="Philippe Hollanda - Oliveira Trust" w:date="2022-07-19T10:08:00Z">
              <w:r w:rsidRPr="008601AF" w:rsidDel="00627AA0">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2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2609EF" w14:textId="4ACB7378" w:rsidR="008601AF" w:rsidRPr="008601AF" w:rsidRDefault="008601AF" w:rsidP="003C2C2A">
            <w:pPr>
              <w:jc w:val="center"/>
              <w:rPr>
                <w:rFonts w:ascii="Trebuchet MS" w:hAnsi="Trebuchet MS" w:cs="Arial"/>
                <w:color w:val="000000"/>
                <w:sz w:val="20"/>
                <w:szCs w:val="20"/>
                <w:lang w:bidi="th-TH"/>
              </w:rPr>
            </w:pPr>
            <w:del w:id="9224" w:author="Philippe Hollanda - Oliveira Trust" w:date="2022-07-19T10:08:00Z">
              <w:r w:rsidRPr="008601AF" w:rsidDel="00627AA0">
                <w:rPr>
                  <w:rFonts w:ascii="Trebuchet MS" w:hAnsi="Trebuchet MS" w:cs="Arial"/>
                  <w:color w:val="000000"/>
                  <w:sz w:val="20"/>
                  <w:szCs w:val="20"/>
                  <w:lang w:bidi="th-TH"/>
                </w:rPr>
                <w:delText>R$ 980,00</w:delText>
              </w:r>
            </w:del>
          </w:p>
        </w:tc>
      </w:tr>
      <w:tr w:rsidR="008601AF" w:rsidRPr="008601AF" w14:paraId="7CA9026A" w14:textId="77777777" w:rsidTr="00627AA0">
        <w:tblPrEx>
          <w:tblW w:w="5000" w:type="pct"/>
          <w:tblCellMar>
            <w:left w:w="70" w:type="dxa"/>
            <w:right w:w="70" w:type="dxa"/>
          </w:tblCellMar>
          <w:tblPrExChange w:id="9225" w:author="Philippe Hollanda - Oliveira Trust" w:date="2022-07-19T10:08:00Z">
            <w:tblPrEx>
              <w:tblW w:w="5000" w:type="pct"/>
              <w:tblCellMar>
                <w:left w:w="70" w:type="dxa"/>
                <w:right w:w="70" w:type="dxa"/>
              </w:tblCellMar>
            </w:tblPrEx>
          </w:tblPrExChange>
        </w:tblPrEx>
        <w:trPr>
          <w:trHeight w:val="1785"/>
          <w:trPrChange w:id="922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2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9F4D4A" w14:textId="4FF50FA4" w:rsidR="008601AF" w:rsidRPr="008601AF" w:rsidRDefault="008601AF" w:rsidP="003C2C2A">
            <w:pPr>
              <w:jc w:val="center"/>
              <w:rPr>
                <w:rFonts w:ascii="Trebuchet MS" w:hAnsi="Trebuchet MS" w:cs="Arial"/>
                <w:color w:val="000000"/>
                <w:sz w:val="20"/>
                <w:szCs w:val="20"/>
                <w:lang w:bidi="th-TH"/>
              </w:rPr>
            </w:pPr>
            <w:del w:id="9228" w:author="Philippe Hollanda - Oliveira Trust" w:date="2022-07-19T10:08:00Z">
              <w:r w:rsidRPr="008601AF" w:rsidDel="00627AA0">
                <w:rPr>
                  <w:rFonts w:ascii="Trebuchet MS" w:hAnsi="Trebuchet MS" w:cs="Arial"/>
                  <w:color w:val="000000"/>
                  <w:sz w:val="20"/>
                  <w:szCs w:val="20"/>
                  <w:lang w:bidi="th-TH"/>
                </w:rPr>
                <w:delText>COLOCAÇÃO, INSTAL.TAPETES, CARPETES, ASSOALHOS, CORTINAS, REV.PAREDE, VIDROS,PLACAS GESSO, CONGÊ.</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2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64DE8F" w14:textId="6C609305" w:rsidR="008601AF" w:rsidRPr="008601AF" w:rsidRDefault="008601AF" w:rsidP="003C2C2A">
            <w:pPr>
              <w:jc w:val="center"/>
              <w:rPr>
                <w:rFonts w:ascii="Trebuchet MS" w:hAnsi="Trebuchet MS" w:cs="Arial"/>
                <w:color w:val="000000"/>
                <w:sz w:val="20"/>
                <w:szCs w:val="20"/>
                <w:lang w:bidi="th-TH"/>
              </w:rPr>
            </w:pPr>
            <w:del w:id="9230" w:author="Philippe Hollanda - Oliveira Trust" w:date="2022-07-19T10:08:00Z">
              <w:r w:rsidRPr="008601AF" w:rsidDel="00627AA0">
                <w:rPr>
                  <w:rFonts w:ascii="Trebuchet MS" w:hAnsi="Trebuchet MS" w:cs="Arial"/>
                  <w:color w:val="000000"/>
                  <w:sz w:val="20"/>
                  <w:szCs w:val="20"/>
                  <w:lang w:bidi="th-TH"/>
                </w:rPr>
                <w:delText>21/12/2021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3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BAE326" w14:textId="72B6DD9C" w:rsidR="008601AF" w:rsidRPr="008601AF" w:rsidRDefault="008601AF" w:rsidP="003C2C2A">
            <w:pPr>
              <w:jc w:val="center"/>
              <w:rPr>
                <w:rFonts w:ascii="Trebuchet MS" w:hAnsi="Trebuchet MS" w:cs="Arial"/>
                <w:color w:val="000000"/>
                <w:sz w:val="20"/>
                <w:szCs w:val="20"/>
                <w:lang w:bidi="th-TH"/>
              </w:rPr>
            </w:pPr>
            <w:del w:id="9232" w:author="Philippe Hollanda - Oliveira Trust" w:date="2022-07-19T10:08:00Z">
              <w:r w:rsidRPr="008601AF" w:rsidDel="00627AA0">
                <w:rPr>
                  <w:rFonts w:ascii="Trebuchet MS" w:hAnsi="Trebuchet MS" w:cs="Arial"/>
                  <w:color w:val="000000"/>
                  <w:sz w:val="20"/>
                  <w:szCs w:val="20"/>
                  <w:lang w:bidi="th-TH"/>
                </w:rPr>
                <w:delText>R$ 3.276,00</w:delText>
              </w:r>
            </w:del>
          </w:p>
        </w:tc>
      </w:tr>
      <w:tr w:rsidR="008601AF" w:rsidRPr="008601AF" w14:paraId="5FE69E0F" w14:textId="77777777" w:rsidTr="00627AA0">
        <w:tblPrEx>
          <w:tblW w:w="5000" w:type="pct"/>
          <w:tblCellMar>
            <w:left w:w="70" w:type="dxa"/>
            <w:right w:w="70" w:type="dxa"/>
          </w:tblCellMar>
          <w:tblPrExChange w:id="9233" w:author="Philippe Hollanda - Oliveira Trust" w:date="2022-07-19T10:08:00Z">
            <w:tblPrEx>
              <w:tblW w:w="5000" w:type="pct"/>
              <w:tblCellMar>
                <w:left w:w="70" w:type="dxa"/>
                <w:right w:w="70" w:type="dxa"/>
              </w:tblCellMar>
            </w:tblPrEx>
          </w:tblPrExChange>
        </w:tblPrEx>
        <w:trPr>
          <w:trHeight w:val="1785"/>
          <w:trPrChange w:id="923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3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CEA5FF" w14:textId="3AD69153" w:rsidR="008601AF" w:rsidRPr="008601AF" w:rsidRDefault="008601AF" w:rsidP="003C2C2A">
            <w:pPr>
              <w:jc w:val="center"/>
              <w:rPr>
                <w:rFonts w:ascii="Trebuchet MS" w:hAnsi="Trebuchet MS" w:cs="Arial"/>
                <w:color w:val="000000"/>
                <w:sz w:val="20"/>
                <w:szCs w:val="20"/>
                <w:lang w:bidi="th-TH"/>
              </w:rPr>
            </w:pPr>
            <w:del w:id="9236"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3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C333D3" w14:textId="6B0BB2C8" w:rsidR="008601AF" w:rsidRPr="008601AF" w:rsidRDefault="008601AF" w:rsidP="003C2C2A">
            <w:pPr>
              <w:jc w:val="center"/>
              <w:rPr>
                <w:rFonts w:ascii="Trebuchet MS" w:hAnsi="Trebuchet MS" w:cs="Arial"/>
                <w:color w:val="000000"/>
                <w:sz w:val="20"/>
                <w:szCs w:val="20"/>
                <w:lang w:bidi="th-TH"/>
              </w:rPr>
            </w:pPr>
            <w:del w:id="9238"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3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A82029" w14:textId="0765E4EB" w:rsidR="008601AF" w:rsidRPr="008601AF" w:rsidRDefault="008601AF" w:rsidP="003C2C2A">
            <w:pPr>
              <w:jc w:val="center"/>
              <w:rPr>
                <w:rFonts w:ascii="Trebuchet MS" w:hAnsi="Trebuchet MS" w:cs="Arial"/>
                <w:color w:val="000000"/>
                <w:sz w:val="20"/>
                <w:szCs w:val="20"/>
                <w:lang w:bidi="th-TH"/>
              </w:rPr>
            </w:pPr>
            <w:del w:id="9240" w:author="Philippe Hollanda - Oliveira Trust" w:date="2022-07-19T10:08:00Z">
              <w:r w:rsidRPr="008601AF" w:rsidDel="00627AA0">
                <w:rPr>
                  <w:rFonts w:ascii="Trebuchet MS" w:hAnsi="Trebuchet MS" w:cs="Arial"/>
                  <w:color w:val="000000"/>
                  <w:sz w:val="20"/>
                  <w:szCs w:val="20"/>
                  <w:lang w:bidi="th-TH"/>
                </w:rPr>
                <w:delText>R$ 450,00</w:delText>
              </w:r>
            </w:del>
          </w:p>
        </w:tc>
      </w:tr>
      <w:tr w:rsidR="008601AF" w:rsidRPr="008601AF" w14:paraId="4F51F7DC" w14:textId="77777777" w:rsidTr="00627AA0">
        <w:tblPrEx>
          <w:tblW w:w="5000" w:type="pct"/>
          <w:tblCellMar>
            <w:left w:w="70" w:type="dxa"/>
            <w:right w:w="70" w:type="dxa"/>
          </w:tblCellMar>
          <w:tblPrExChange w:id="9241" w:author="Philippe Hollanda - Oliveira Trust" w:date="2022-07-19T10:08:00Z">
            <w:tblPrEx>
              <w:tblW w:w="5000" w:type="pct"/>
              <w:tblCellMar>
                <w:left w:w="70" w:type="dxa"/>
                <w:right w:w="70" w:type="dxa"/>
              </w:tblCellMar>
            </w:tblPrEx>
          </w:tblPrExChange>
        </w:tblPrEx>
        <w:trPr>
          <w:trHeight w:val="1785"/>
          <w:trPrChange w:id="924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4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4A8522" w14:textId="21736458" w:rsidR="008601AF" w:rsidRPr="008601AF" w:rsidRDefault="008601AF" w:rsidP="003C2C2A">
            <w:pPr>
              <w:jc w:val="center"/>
              <w:rPr>
                <w:rFonts w:ascii="Trebuchet MS" w:hAnsi="Trebuchet MS" w:cs="Arial"/>
                <w:color w:val="000000"/>
                <w:sz w:val="20"/>
                <w:szCs w:val="20"/>
                <w:lang w:bidi="th-TH"/>
              </w:rPr>
            </w:pPr>
            <w:del w:id="9244"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4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E24178" w14:textId="0060ED11" w:rsidR="008601AF" w:rsidRPr="008601AF" w:rsidRDefault="008601AF" w:rsidP="003C2C2A">
            <w:pPr>
              <w:jc w:val="center"/>
              <w:rPr>
                <w:rFonts w:ascii="Trebuchet MS" w:hAnsi="Trebuchet MS" w:cs="Arial"/>
                <w:color w:val="000000"/>
                <w:sz w:val="20"/>
                <w:szCs w:val="20"/>
                <w:lang w:bidi="th-TH"/>
              </w:rPr>
            </w:pPr>
            <w:del w:id="9246" w:author="Philippe Hollanda - Oliveira Trust" w:date="2022-07-19T10:08:00Z">
              <w:r w:rsidRPr="008601AF" w:rsidDel="00627AA0">
                <w:rPr>
                  <w:rFonts w:ascii="Trebuchet MS" w:hAnsi="Trebuchet MS" w:cs="Arial"/>
                  <w:color w:val="000000"/>
                  <w:sz w:val="20"/>
                  <w:szCs w:val="20"/>
                  <w:lang w:bidi="th-TH"/>
                </w:rPr>
                <w:delText>22/12/2021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4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F66372" w14:textId="549201EE" w:rsidR="008601AF" w:rsidRPr="008601AF" w:rsidRDefault="008601AF" w:rsidP="003C2C2A">
            <w:pPr>
              <w:jc w:val="center"/>
              <w:rPr>
                <w:rFonts w:ascii="Trebuchet MS" w:hAnsi="Trebuchet MS" w:cs="Arial"/>
                <w:color w:val="000000"/>
                <w:sz w:val="20"/>
                <w:szCs w:val="20"/>
                <w:lang w:bidi="th-TH"/>
              </w:rPr>
            </w:pPr>
            <w:del w:id="9248" w:author="Philippe Hollanda - Oliveira Trust" w:date="2022-07-19T10:08:00Z">
              <w:r w:rsidRPr="008601AF" w:rsidDel="00627AA0">
                <w:rPr>
                  <w:rFonts w:ascii="Trebuchet MS" w:hAnsi="Trebuchet MS" w:cs="Arial"/>
                  <w:color w:val="000000"/>
                  <w:sz w:val="20"/>
                  <w:szCs w:val="20"/>
                  <w:lang w:bidi="th-TH"/>
                </w:rPr>
                <w:delText>R$ 1.925,00</w:delText>
              </w:r>
            </w:del>
          </w:p>
        </w:tc>
      </w:tr>
      <w:tr w:rsidR="008601AF" w:rsidRPr="008601AF" w14:paraId="6C1B247A" w14:textId="77777777" w:rsidTr="00627AA0">
        <w:tblPrEx>
          <w:tblW w:w="5000" w:type="pct"/>
          <w:tblCellMar>
            <w:left w:w="70" w:type="dxa"/>
            <w:right w:w="70" w:type="dxa"/>
          </w:tblCellMar>
          <w:tblPrExChange w:id="9249" w:author="Philippe Hollanda - Oliveira Trust" w:date="2022-07-19T10:08:00Z">
            <w:tblPrEx>
              <w:tblW w:w="5000" w:type="pct"/>
              <w:tblCellMar>
                <w:left w:w="70" w:type="dxa"/>
                <w:right w:w="70" w:type="dxa"/>
              </w:tblCellMar>
            </w:tblPrEx>
          </w:tblPrExChange>
        </w:tblPrEx>
        <w:trPr>
          <w:trHeight w:val="1785"/>
          <w:trPrChange w:id="925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5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9E9EE5" w14:textId="04FE35AB" w:rsidR="008601AF" w:rsidRPr="008601AF" w:rsidRDefault="008601AF" w:rsidP="003C2C2A">
            <w:pPr>
              <w:jc w:val="center"/>
              <w:rPr>
                <w:rFonts w:ascii="Trebuchet MS" w:hAnsi="Trebuchet MS" w:cs="Arial"/>
                <w:color w:val="000000"/>
                <w:sz w:val="20"/>
                <w:szCs w:val="20"/>
                <w:lang w:bidi="th-TH"/>
              </w:rPr>
            </w:pPr>
            <w:del w:id="9252" w:author="Philippe Hollanda - Oliveira Trust" w:date="2022-07-19T10:08:00Z">
              <w:r w:rsidRPr="008601AF" w:rsidDel="00627AA0">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5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428737" w14:textId="5C5A0853" w:rsidR="008601AF" w:rsidRPr="008601AF" w:rsidRDefault="008601AF" w:rsidP="003C2C2A">
            <w:pPr>
              <w:jc w:val="center"/>
              <w:rPr>
                <w:rFonts w:ascii="Trebuchet MS" w:hAnsi="Trebuchet MS" w:cs="Arial"/>
                <w:color w:val="000000"/>
                <w:sz w:val="20"/>
                <w:szCs w:val="20"/>
                <w:lang w:bidi="th-TH"/>
              </w:rPr>
            </w:pPr>
            <w:del w:id="9254" w:author="Philippe Hollanda - Oliveira Trust" w:date="2022-07-19T10:08:00Z">
              <w:r w:rsidRPr="008601AF" w:rsidDel="00627AA0">
                <w:rPr>
                  <w:rFonts w:ascii="Trebuchet MS" w:hAnsi="Trebuchet MS" w:cs="Arial"/>
                  <w:color w:val="000000"/>
                  <w:sz w:val="20"/>
                  <w:szCs w:val="20"/>
                  <w:lang w:bidi="th-TH"/>
                </w:rPr>
                <w:delText>24/12/2021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5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4A2285" w14:textId="62DD3C2A" w:rsidR="008601AF" w:rsidRPr="008601AF" w:rsidRDefault="008601AF" w:rsidP="003C2C2A">
            <w:pPr>
              <w:jc w:val="center"/>
              <w:rPr>
                <w:rFonts w:ascii="Trebuchet MS" w:hAnsi="Trebuchet MS" w:cs="Arial"/>
                <w:color w:val="000000"/>
                <w:sz w:val="20"/>
                <w:szCs w:val="20"/>
                <w:lang w:bidi="th-TH"/>
              </w:rPr>
            </w:pPr>
            <w:del w:id="9256" w:author="Philippe Hollanda - Oliveira Trust" w:date="2022-07-19T10:08:00Z">
              <w:r w:rsidRPr="008601AF" w:rsidDel="00627AA0">
                <w:rPr>
                  <w:rFonts w:ascii="Trebuchet MS" w:hAnsi="Trebuchet MS" w:cs="Arial"/>
                  <w:color w:val="000000"/>
                  <w:sz w:val="20"/>
                  <w:szCs w:val="20"/>
                  <w:lang w:bidi="th-TH"/>
                </w:rPr>
                <w:delText>R$ 1.965,17</w:delText>
              </w:r>
            </w:del>
          </w:p>
        </w:tc>
      </w:tr>
      <w:tr w:rsidR="008601AF" w:rsidRPr="008601AF" w14:paraId="21F9C7B0" w14:textId="77777777" w:rsidTr="00627AA0">
        <w:tblPrEx>
          <w:tblW w:w="5000" w:type="pct"/>
          <w:tblCellMar>
            <w:left w:w="70" w:type="dxa"/>
            <w:right w:w="70" w:type="dxa"/>
          </w:tblCellMar>
          <w:tblPrExChange w:id="9257" w:author="Philippe Hollanda - Oliveira Trust" w:date="2022-07-19T10:08:00Z">
            <w:tblPrEx>
              <w:tblW w:w="5000" w:type="pct"/>
              <w:tblCellMar>
                <w:left w:w="70" w:type="dxa"/>
                <w:right w:w="70" w:type="dxa"/>
              </w:tblCellMar>
            </w:tblPrEx>
          </w:tblPrExChange>
        </w:tblPrEx>
        <w:trPr>
          <w:trHeight w:val="1785"/>
          <w:trPrChange w:id="925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5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534631" w14:textId="4D818A25" w:rsidR="008601AF" w:rsidRPr="008601AF" w:rsidRDefault="008601AF" w:rsidP="003C2C2A">
            <w:pPr>
              <w:jc w:val="center"/>
              <w:rPr>
                <w:rFonts w:ascii="Trebuchet MS" w:hAnsi="Trebuchet MS" w:cs="Arial"/>
                <w:color w:val="000000"/>
                <w:sz w:val="20"/>
                <w:szCs w:val="20"/>
                <w:lang w:bidi="th-TH"/>
              </w:rPr>
            </w:pPr>
            <w:del w:id="9260"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6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B8B8F7" w14:textId="4427FF7F" w:rsidR="008601AF" w:rsidRPr="008601AF" w:rsidRDefault="008601AF" w:rsidP="003C2C2A">
            <w:pPr>
              <w:jc w:val="center"/>
              <w:rPr>
                <w:rFonts w:ascii="Trebuchet MS" w:hAnsi="Trebuchet MS" w:cs="Arial"/>
                <w:color w:val="000000"/>
                <w:sz w:val="20"/>
                <w:szCs w:val="20"/>
                <w:lang w:bidi="th-TH"/>
              </w:rPr>
            </w:pPr>
            <w:del w:id="9262" w:author="Philippe Hollanda - Oliveira Trust" w:date="2022-07-19T10:08:00Z">
              <w:r w:rsidRPr="008601AF" w:rsidDel="00627AA0">
                <w:rPr>
                  <w:rFonts w:ascii="Trebuchet MS" w:hAnsi="Trebuchet MS" w:cs="Arial"/>
                  <w:color w:val="000000"/>
                  <w:sz w:val="20"/>
                  <w:szCs w:val="20"/>
                  <w:lang w:bidi="th-TH"/>
                </w:rPr>
                <w:delText>24/12/2021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6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9CBC8A" w14:textId="4A4E97F2" w:rsidR="008601AF" w:rsidRPr="008601AF" w:rsidRDefault="008601AF" w:rsidP="003C2C2A">
            <w:pPr>
              <w:jc w:val="center"/>
              <w:rPr>
                <w:rFonts w:ascii="Trebuchet MS" w:hAnsi="Trebuchet MS" w:cs="Arial"/>
                <w:color w:val="000000"/>
                <w:sz w:val="20"/>
                <w:szCs w:val="20"/>
                <w:lang w:bidi="th-TH"/>
              </w:rPr>
            </w:pPr>
            <w:del w:id="9264" w:author="Philippe Hollanda - Oliveira Trust" w:date="2022-07-19T10:08:00Z">
              <w:r w:rsidRPr="008601AF" w:rsidDel="00627AA0">
                <w:rPr>
                  <w:rFonts w:ascii="Trebuchet MS" w:hAnsi="Trebuchet MS" w:cs="Arial"/>
                  <w:color w:val="000000"/>
                  <w:sz w:val="20"/>
                  <w:szCs w:val="20"/>
                  <w:lang w:bidi="th-TH"/>
                </w:rPr>
                <w:delText>R$ 290,00</w:delText>
              </w:r>
            </w:del>
          </w:p>
        </w:tc>
      </w:tr>
      <w:tr w:rsidR="008601AF" w:rsidRPr="008601AF" w14:paraId="76299377" w14:textId="77777777" w:rsidTr="00627AA0">
        <w:tblPrEx>
          <w:tblW w:w="5000" w:type="pct"/>
          <w:tblCellMar>
            <w:left w:w="70" w:type="dxa"/>
            <w:right w:w="70" w:type="dxa"/>
          </w:tblCellMar>
          <w:tblPrExChange w:id="9265" w:author="Philippe Hollanda - Oliveira Trust" w:date="2022-07-19T10:08:00Z">
            <w:tblPrEx>
              <w:tblW w:w="5000" w:type="pct"/>
              <w:tblCellMar>
                <w:left w:w="70" w:type="dxa"/>
                <w:right w:w="70" w:type="dxa"/>
              </w:tblCellMar>
            </w:tblPrEx>
          </w:tblPrExChange>
        </w:tblPrEx>
        <w:trPr>
          <w:trHeight w:val="1785"/>
          <w:trPrChange w:id="926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6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6E5E58" w14:textId="3F37C2A0" w:rsidR="008601AF" w:rsidRPr="008601AF" w:rsidRDefault="008601AF" w:rsidP="003C2C2A">
            <w:pPr>
              <w:jc w:val="center"/>
              <w:rPr>
                <w:rFonts w:ascii="Trebuchet MS" w:hAnsi="Trebuchet MS" w:cs="Arial"/>
                <w:color w:val="000000"/>
                <w:sz w:val="20"/>
                <w:szCs w:val="20"/>
                <w:lang w:bidi="th-TH"/>
              </w:rPr>
            </w:pPr>
            <w:del w:id="9268" w:author="Philippe Hollanda - Oliveira Trust" w:date="2022-07-19T10:08:00Z">
              <w:r w:rsidRPr="008601AF" w:rsidDel="00627AA0">
                <w:rPr>
                  <w:rFonts w:ascii="Trebuchet MS" w:hAnsi="Trebuchet MS" w:cs="Arial"/>
                  <w:color w:val="000000"/>
                  <w:sz w:val="20"/>
                  <w:szCs w:val="20"/>
                  <w:lang w:bidi="th-TH"/>
                </w:rPr>
                <w:delText>COLOCAÇÃO, INSTAL.TAPETES, CARPETES, ASSOALHOS, CORTINAS, REV.PAREDE, VIDROS,PLACAS GESSO, CONGÊ.</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6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25FA4F" w14:textId="2133119F" w:rsidR="008601AF" w:rsidRPr="008601AF" w:rsidRDefault="008601AF" w:rsidP="003C2C2A">
            <w:pPr>
              <w:jc w:val="center"/>
              <w:rPr>
                <w:rFonts w:ascii="Trebuchet MS" w:hAnsi="Trebuchet MS" w:cs="Arial"/>
                <w:color w:val="000000"/>
                <w:sz w:val="20"/>
                <w:szCs w:val="20"/>
                <w:lang w:bidi="th-TH"/>
              </w:rPr>
            </w:pPr>
            <w:del w:id="9270"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7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3008635" w14:textId="7D9D9391" w:rsidR="008601AF" w:rsidRPr="008601AF" w:rsidRDefault="008601AF" w:rsidP="003C2C2A">
            <w:pPr>
              <w:jc w:val="center"/>
              <w:rPr>
                <w:rFonts w:ascii="Trebuchet MS" w:hAnsi="Trebuchet MS" w:cs="Arial"/>
                <w:color w:val="000000"/>
                <w:sz w:val="20"/>
                <w:szCs w:val="20"/>
                <w:lang w:bidi="th-TH"/>
              </w:rPr>
            </w:pPr>
            <w:del w:id="9272" w:author="Philippe Hollanda - Oliveira Trust" w:date="2022-07-19T10:08:00Z">
              <w:r w:rsidRPr="008601AF" w:rsidDel="00627AA0">
                <w:rPr>
                  <w:rFonts w:ascii="Trebuchet MS" w:hAnsi="Trebuchet MS" w:cs="Arial"/>
                  <w:color w:val="000000"/>
                  <w:sz w:val="20"/>
                  <w:szCs w:val="20"/>
                  <w:lang w:bidi="th-TH"/>
                </w:rPr>
                <w:delText>R$ 1.485,48</w:delText>
              </w:r>
            </w:del>
          </w:p>
        </w:tc>
      </w:tr>
      <w:tr w:rsidR="008601AF" w:rsidRPr="008601AF" w14:paraId="45A3AF45" w14:textId="77777777" w:rsidTr="00627AA0">
        <w:tblPrEx>
          <w:tblW w:w="5000" w:type="pct"/>
          <w:tblCellMar>
            <w:left w:w="70" w:type="dxa"/>
            <w:right w:w="70" w:type="dxa"/>
          </w:tblCellMar>
          <w:tblPrExChange w:id="9273" w:author="Philippe Hollanda - Oliveira Trust" w:date="2022-07-19T10:08:00Z">
            <w:tblPrEx>
              <w:tblW w:w="5000" w:type="pct"/>
              <w:tblCellMar>
                <w:left w:w="70" w:type="dxa"/>
                <w:right w:w="70" w:type="dxa"/>
              </w:tblCellMar>
            </w:tblPrEx>
          </w:tblPrExChange>
        </w:tblPrEx>
        <w:trPr>
          <w:trHeight w:val="1785"/>
          <w:trPrChange w:id="927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7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0B31F2" w14:textId="7A968FB8" w:rsidR="008601AF" w:rsidRPr="008601AF" w:rsidRDefault="008601AF" w:rsidP="003C2C2A">
            <w:pPr>
              <w:jc w:val="center"/>
              <w:rPr>
                <w:rFonts w:ascii="Trebuchet MS" w:hAnsi="Trebuchet MS" w:cs="Arial"/>
                <w:color w:val="000000"/>
                <w:sz w:val="20"/>
                <w:szCs w:val="20"/>
                <w:lang w:bidi="th-TH"/>
              </w:rPr>
            </w:pPr>
            <w:del w:id="9276" w:author="Philippe Hollanda - Oliveira Trust" w:date="2022-07-19T10:08:00Z">
              <w:r w:rsidRPr="008601AF" w:rsidDel="00627AA0">
                <w:rPr>
                  <w:rFonts w:ascii="Trebuchet MS" w:hAnsi="Trebuchet MS" w:cs="Arial"/>
                  <w:color w:val="000000"/>
                  <w:sz w:val="20"/>
                  <w:szCs w:val="20"/>
                  <w:lang w:bidi="th-TH"/>
                </w:rPr>
                <w:delText>COLOCAÇÃO, INSTAL.TAPETES, CARPETES, ASSOALHOS, CORTINAS, REV.PAREDE, VIDROS,PLACAS GESSO, CONGÊ.</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7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87D22E" w14:textId="77F484C6" w:rsidR="008601AF" w:rsidRPr="008601AF" w:rsidRDefault="008601AF" w:rsidP="003C2C2A">
            <w:pPr>
              <w:jc w:val="center"/>
              <w:rPr>
                <w:rFonts w:ascii="Trebuchet MS" w:hAnsi="Trebuchet MS" w:cs="Arial"/>
                <w:color w:val="000000"/>
                <w:sz w:val="20"/>
                <w:szCs w:val="20"/>
                <w:lang w:bidi="th-TH"/>
              </w:rPr>
            </w:pPr>
            <w:del w:id="9278"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7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96EA34" w14:textId="59324100" w:rsidR="008601AF" w:rsidRPr="008601AF" w:rsidRDefault="008601AF" w:rsidP="003C2C2A">
            <w:pPr>
              <w:jc w:val="center"/>
              <w:rPr>
                <w:rFonts w:ascii="Trebuchet MS" w:hAnsi="Trebuchet MS" w:cs="Arial"/>
                <w:color w:val="000000"/>
                <w:sz w:val="20"/>
                <w:szCs w:val="20"/>
                <w:lang w:bidi="th-TH"/>
              </w:rPr>
            </w:pPr>
            <w:del w:id="9280" w:author="Philippe Hollanda - Oliveira Trust" w:date="2022-07-19T10:08:00Z">
              <w:r w:rsidRPr="008601AF" w:rsidDel="00627AA0">
                <w:rPr>
                  <w:rFonts w:ascii="Trebuchet MS" w:hAnsi="Trebuchet MS" w:cs="Arial"/>
                  <w:color w:val="000000"/>
                  <w:sz w:val="20"/>
                  <w:szCs w:val="20"/>
                  <w:lang w:bidi="th-TH"/>
                </w:rPr>
                <w:delText>R$ 894,00</w:delText>
              </w:r>
            </w:del>
          </w:p>
        </w:tc>
      </w:tr>
      <w:tr w:rsidR="008601AF" w:rsidRPr="008601AF" w14:paraId="06D0E2B6" w14:textId="77777777" w:rsidTr="00627AA0">
        <w:tblPrEx>
          <w:tblW w:w="5000" w:type="pct"/>
          <w:tblCellMar>
            <w:left w:w="70" w:type="dxa"/>
            <w:right w:w="70" w:type="dxa"/>
          </w:tblCellMar>
          <w:tblPrExChange w:id="9281" w:author="Philippe Hollanda - Oliveira Trust" w:date="2022-07-19T10:08:00Z">
            <w:tblPrEx>
              <w:tblW w:w="5000" w:type="pct"/>
              <w:tblCellMar>
                <w:left w:w="70" w:type="dxa"/>
                <w:right w:w="70" w:type="dxa"/>
              </w:tblCellMar>
            </w:tblPrEx>
          </w:tblPrExChange>
        </w:tblPrEx>
        <w:trPr>
          <w:trHeight w:val="1785"/>
          <w:trPrChange w:id="928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8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87D6F0" w14:textId="29F92FCE" w:rsidR="008601AF" w:rsidRPr="008601AF" w:rsidRDefault="008601AF" w:rsidP="003C2C2A">
            <w:pPr>
              <w:jc w:val="center"/>
              <w:rPr>
                <w:rFonts w:ascii="Trebuchet MS" w:hAnsi="Trebuchet MS" w:cs="Arial"/>
                <w:color w:val="000000"/>
                <w:sz w:val="20"/>
                <w:szCs w:val="20"/>
                <w:lang w:bidi="th-TH"/>
              </w:rPr>
            </w:pPr>
            <w:del w:id="9284"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8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4D8C1A" w14:textId="1772CB97" w:rsidR="008601AF" w:rsidRPr="008601AF" w:rsidRDefault="008601AF" w:rsidP="003C2C2A">
            <w:pPr>
              <w:jc w:val="center"/>
              <w:rPr>
                <w:rFonts w:ascii="Trebuchet MS" w:hAnsi="Trebuchet MS" w:cs="Arial"/>
                <w:color w:val="000000"/>
                <w:sz w:val="20"/>
                <w:szCs w:val="20"/>
                <w:lang w:bidi="th-TH"/>
              </w:rPr>
            </w:pPr>
            <w:del w:id="9286"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8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04B643" w14:textId="7D148658" w:rsidR="008601AF" w:rsidRPr="008601AF" w:rsidRDefault="008601AF" w:rsidP="003C2C2A">
            <w:pPr>
              <w:jc w:val="center"/>
              <w:rPr>
                <w:rFonts w:ascii="Trebuchet MS" w:hAnsi="Trebuchet MS" w:cs="Arial"/>
                <w:color w:val="000000"/>
                <w:sz w:val="20"/>
                <w:szCs w:val="20"/>
                <w:lang w:bidi="th-TH"/>
              </w:rPr>
            </w:pPr>
            <w:del w:id="9288" w:author="Philippe Hollanda - Oliveira Trust" w:date="2022-07-19T10:08:00Z">
              <w:r w:rsidRPr="008601AF" w:rsidDel="00627AA0">
                <w:rPr>
                  <w:rFonts w:ascii="Trebuchet MS" w:hAnsi="Trebuchet MS" w:cs="Arial"/>
                  <w:color w:val="000000"/>
                  <w:sz w:val="20"/>
                  <w:szCs w:val="20"/>
                  <w:lang w:bidi="th-TH"/>
                </w:rPr>
                <w:delText>R$ 4.100,00</w:delText>
              </w:r>
            </w:del>
          </w:p>
        </w:tc>
      </w:tr>
      <w:tr w:rsidR="008601AF" w:rsidRPr="008601AF" w14:paraId="15B64147" w14:textId="77777777" w:rsidTr="00627AA0">
        <w:tblPrEx>
          <w:tblW w:w="5000" w:type="pct"/>
          <w:tblCellMar>
            <w:left w:w="70" w:type="dxa"/>
            <w:right w:w="70" w:type="dxa"/>
          </w:tblCellMar>
          <w:tblPrExChange w:id="9289" w:author="Philippe Hollanda - Oliveira Trust" w:date="2022-07-19T10:08:00Z">
            <w:tblPrEx>
              <w:tblW w:w="5000" w:type="pct"/>
              <w:tblCellMar>
                <w:left w:w="70" w:type="dxa"/>
                <w:right w:w="70" w:type="dxa"/>
              </w:tblCellMar>
            </w:tblPrEx>
          </w:tblPrExChange>
        </w:tblPrEx>
        <w:trPr>
          <w:trHeight w:val="1785"/>
          <w:trPrChange w:id="929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9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9626B4" w14:textId="0F7B1151" w:rsidR="008601AF" w:rsidRPr="008601AF" w:rsidRDefault="008601AF" w:rsidP="003C2C2A">
            <w:pPr>
              <w:jc w:val="center"/>
              <w:rPr>
                <w:rFonts w:ascii="Trebuchet MS" w:hAnsi="Trebuchet MS" w:cs="Arial"/>
                <w:color w:val="000000"/>
                <w:sz w:val="20"/>
                <w:szCs w:val="20"/>
                <w:lang w:bidi="th-TH"/>
              </w:rPr>
            </w:pPr>
            <w:del w:id="9292" w:author="Philippe Hollanda - Oliveira Trust" w:date="2022-07-19T10:08:00Z">
              <w:r w:rsidRPr="008601AF" w:rsidDel="00627AA0">
                <w:rPr>
                  <w:rFonts w:ascii="Trebuchet MS" w:hAnsi="Trebuchet MS" w:cs="Arial"/>
                  <w:color w:val="000000"/>
                  <w:sz w:val="20"/>
                  <w:szCs w:val="20"/>
                  <w:lang w:bidi="th-TH"/>
                </w:rPr>
                <w:lastRenderedPageBreak/>
                <w:delText>COLOCAÇÃO, INSTAL.TAPETES, CARPETES, ASSOALHOS, CORTINAS, REV.PAREDE, VIDROS,PLACAS GESSO, CONGÊ.</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29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577EEA" w14:textId="739AAA10" w:rsidR="008601AF" w:rsidRPr="008601AF" w:rsidRDefault="008601AF" w:rsidP="003C2C2A">
            <w:pPr>
              <w:jc w:val="center"/>
              <w:rPr>
                <w:rFonts w:ascii="Trebuchet MS" w:hAnsi="Trebuchet MS" w:cs="Arial"/>
                <w:color w:val="000000"/>
                <w:sz w:val="20"/>
                <w:szCs w:val="20"/>
                <w:lang w:bidi="th-TH"/>
              </w:rPr>
            </w:pPr>
            <w:del w:id="9294"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29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ACA156" w14:textId="57ABC468" w:rsidR="008601AF" w:rsidRPr="008601AF" w:rsidRDefault="008601AF" w:rsidP="003C2C2A">
            <w:pPr>
              <w:jc w:val="center"/>
              <w:rPr>
                <w:rFonts w:ascii="Trebuchet MS" w:hAnsi="Trebuchet MS" w:cs="Arial"/>
                <w:color w:val="000000"/>
                <w:sz w:val="20"/>
                <w:szCs w:val="20"/>
                <w:lang w:bidi="th-TH"/>
              </w:rPr>
            </w:pPr>
            <w:del w:id="9296" w:author="Philippe Hollanda - Oliveira Trust" w:date="2022-07-19T10:08:00Z">
              <w:r w:rsidRPr="008601AF" w:rsidDel="00627AA0">
                <w:rPr>
                  <w:rFonts w:ascii="Trebuchet MS" w:hAnsi="Trebuchet MS" w:cs="Arial"/>
                  <w:color w:val="000000"/>
                  <w:sz w:val="20"/>
                  <w:szCs w:val="20"/>
                  <w:lang w:bidi="th-TH"/>
                </w:rPr>
                <w:delText>R$ 1.794,96</w:delText>
              </w:r>
            </w:del>
          </w:p>
        </w:tc>
      </w:tr>
      <w:tr w:rsidR="008601AF" w:rsidRPr="008601AF" w14:paraId="6CE8F043" w14:textId="77777777" w:rsidTr="00627AA0">
        <w:tblPrEx>
          <w:tblW w:w="5000" w:type="pct"/>
          <w:tblCellMar>
            <w:left w:w="70" w:type="dxa"/>
            <w:right w:w="70" w:type="dxa"/>
          </w:tblCellMar>
          <w:tblPrExChange w:id="9297" w:author="Philippe Hollanda - Oliveira Trust" w:date="2022-07-19T10:08:00Z">
            <w:tblPrEx>
              <w:tblW w:w="5000" w:type="pct"/>
              <w:tblCellMar>
                <w:left w:w="70" w:type="dxa"/>
                <w:right w:w="70" w:type="dxa"/>
              </w:tblCellMar>
            </w:tblPrEx>
          </w:tblPrExChange>
        </w:tblPrEx>
        <w:trPr>
          <w:trHeight w:val="1785"/>
          <w:trPrChange w:id="929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29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F2FCE4" w14:textId="5B206CE6" w:rsidR="008601AF" w:rsidRPr="008601AF" w:rsidRDefault="008601AF" w:rsidP="003C2C2A">
            <w:pPr>
              <w:jc w:val="center"/>
              <w:rPr>
                <w:rFonts w:ascii="Trebuchet MS" w:hAnsi="Trebuchet MS" w:cs="Arial"/>
                <w:color w:val="000000"/>
                <w:sz w:val="20"/>
                <w:szCs w:val="20"/>
                <w:lang w:bidi="th-TH"/>
              </w:rPr>
            </w:pPr>
            <w:del w:id="9300"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0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DC5DDF" w14:textId="53B69725" w:rsidR="008601AF" w:rsidRPr="008601AF" w:rsidRDefault="008601AF" w:rsidP="003C2C2A">
            <w:pPr>
              <w:jc w:val="center"/>
              <w:rPr>
                <w:rFonts w:ascii="Trebuchet MS" w:hAnsi="Trebuchet MS" w:cs="Arial"/>
                <w:color w:val="000000"/>
                <w:sz w:val="20"/>
                <w:szCs w:val="20"/>
                <w:lang w:bidi="th-TH"/>
              </w:rPr>
            </w:pPr>
            <w:del w:id="9302"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0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09D97A" w14:textId="7F53FA4F" w:rsidR="008601AF" w:rsidRPr="008601AF" w:rsidRDefault="008601AF" w:rsidP="003C2C2A">
            <w:pPr>
              <w:jc w:val="center"/>
              <w:rPr>
                <w:rFonts w:ascii="Trebuchet MS" w:hAnsi="Trebuchet MS" w:cs="Arial"/>
                <w:color w:val="000000"/>
                <w:sz w:val="20"/>
                <w:szCs w:val="20"/>
                <w:lang w:bidi="th-TH"/>
              </w:rPr>
            </w:pPr>
            <w:del w:id="9304" w:author="Philippe Hollanda - Oliveira Trust" w:date="2022-07-19T10:08:00Z">
              <w:r w:rsidRPr="008601AF" w:rsidDel="00627AA0">
                <w:rPr>
                  <w:rFonts w:ascii="Trebuchet MS" w:hAnsi="Trebuchet MS" w:cs="Arial"/>
                  <w:color w:val="000000"/>
                  <w:sz w:val="20"/>
                  <w:szCs w:val="20"/>
                  <w:lang w:bidi="th-TH"/>
                </w:rPr>
                <w:delText>R$ 36.654,98</w:delText>
              </w:r>
            </w:del>
          </w:p>
        </w:tc>
      </w:tr>
      <w:tr w:rsidR="008601AF" w:rsidRPr="008601AF" w14:paraId="12570402" w14:textId="77777777" w:rsidTr="00627AA0">
        <w:tblPrEx>
          <w:tblW w:w="5000" w:type="pct"/>
          <w:tblCellMar>
            <w:left w:w="70" w:type="dxa"/>
            <w:right w:w="70" w:type="dxa"/>
          </w:tblCellMar>
          <w:tblPrExChange w:id="9305" w:author="Philippe Hollanda - Oliveira Trust" w:date="2022-07-19T10:08:00Z">
            <w:tblPrEx>
              <w:tblW w:w="5000" w:type="pct"/>
              <w:tblCellMar>
                <w:left w:w="70" w:type="dxa"/>
                <w:right w:w="70" w:type="dxa"/>
              </w:tblCellMar>
            </w:tblPrEx>
          </w:tblPrExChange>
        </w:tblPrEx>
        <w:trPr>
          <w:trHeight w:val="1785"/>
          <w:trPrChange w:id="930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0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563D77" w14:textId="7C17B4C5" w:rsidR="008601AF" w:rsidRPr="008601AF" w:rsidRDefault="008601AF" w:rsidP="003C2C2A">
            <w:pPr>
              <w:jc w:val="center"/>
              <w:rPr>
                <w:rFonts w:ascii="Trebuchet MS" w:hAnsi="Trebuchet MS" w:cs="Arial"/>
                <w:color w:val="000000"/>
                <w:sz w:val="20"/>
                <w:szCs w:val="20"/>
                <w:lang w:bidi="th-TH"/>
              </w:rPr>
            </w:pPr>
            <w:del w:id="9308"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0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80D346" w14:textId="127A623F" w:rsidR="008601AF" w:rsidRPr="008601AF" w:rsidRDefault="008601AF" w:rsidP="003C2C2A">
            <w:pPr>
              <w:jc w:val="center"/>
              <w:rPr>
                <w:rFonts w:ascii="Trebuchet MS" w:hAnsi="Trebuchet MS" w:cs="Arial"/>
                <w:color w:val="000000"/>
                <w:sz w:val="20"/>
                <w:szCs w:val="20"/>
                <w:lang w:bidi="th-TH"/>
              </w:rPr>
            </w:pPr>
            <w:del w:id="9310"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1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36047C" w14:textId="05FE93D7" w:rsidR="008601AF" w:rsidRPr="008601AF" w:rsidRDefault="008601AF" w:rsidP="003C2C2A">
            <w:pPr>
              <w:jc w:val="center"/>
              <w:rPr>
                <w:rFonts w:ascii="Trebuchet MS" w:hAnsi="Trebuchet MS" w:cs="Arial"/>
                <w:color w:val="000000"/>
                <w:sz w:val="20"/>
                <w:szCs w:val="20"/>
                <w:lang w:bidi="th-TH"/>
              </w:rPr>
            </w:pPr>
            <w:del w:id="9312" w:author="Philippe Hollanda - Oliveira Trust" w:date="2022-07-19T10:08:00Z">
              <w:r w:rsidRPr="008601AF" w:rsidDel="00627AA0">
                <w:rPr>
                  <w:rFonts w:ascii="Trebuchet MS" w:hAnsi="Trebuchet MS" w:cs="Arial"/>
                  <w:color w:val="000000"/>
                  <w:sz w:val="20"/>
                  <w:szCs w:val="20"/>
                  <w:lang w:bidi="th-TH"/>
                </w:rPr>
                <w:delText>R$ 2.310,00</w:delText>
              </w:r>
            </w:del>
          </w:p>
        </w:tc>
      </w:tr>
      <w:tr w:rsidR="008601AF" w:rsidRPr="008601AF" w14:paraId="196D0866" w14:textId="77777777" w:rsidTr="00627AA0">
        <w:tblPrEx>
          <w:tblW w:w="5000" w:type="pct"/>
          <w:tblCellMar>
            <w:left w:w="70" w:type="dxa"/>
            <w:right w:w="70" w:type="dxa"/>
          </w:tblCellMar>
          <w:tblPrExChange w:id="9313" w:author="Philippe Hollanda - Oliveira Trust" w:date="2022-07-19T10:08:00Z">
            <w:tblPrEx>
              <w:tblW w:w="5000" w:type="pct"/>
              <w:tblCellMar>
                <w:left w:w="70" w:type="dxa"/>
                <w:right w:w="70" w:type="dxa"/>
              </w:tblCellMar>
            </w:tblPrEx>
          </w:tblPrExChange>
        </w:tblPrEx>
        <w:trPr>
          <w:trHeight w:val="1785"/>
          <w:trPrChange w:id="931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1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41770D" w14:textId="6BE14134" w:rsidR="008601AF" w:rsidRPr="008601AF" w:rsidRDefault="008601AF" w:rsidP="003C2C2A">
            <w:pPr>
              <w:jc w:val="center"/>
              <w:rPr>
                <w:rFonts w:ascii="Trebuchet MS" w:hAnsi="Trebuchet MS" w:cs="Arial"/>
                <w:color w:val="000000"/>
                <w:sz w:val="20"/>
                <w:szCs w:val="20"/>
                <w:lang w:bidi="th-TH"/>
              </w:rPr>
            </w:pPr>
            <w:del w:id="9316"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1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80FBA5" w14:textId="0131BB0B" w:rsidR="008601AF" w:rsidRPr="008601AF" w:rsidRDefault="008601AF" w:rsidP="003C2C2A">
            <w:pPr>
              <w:jc w:val="center"/>
              <w:rPr>
                <w:rFonts w:ascii="Trebuchet MS" w:hAnsi="Trebuchet MS" w:cs="Arial"/>
                <w:color w:val="000000"/>
                <w:sz w:val="20"/>
                <w:szCs w:val="20"/>
                <w:lang w:bidi="th-TH"/>
              </w:rPr>
            </w:pPr>
            <w:del w:id="9318" w:author="Philippe Hollanda - Oliveira Trust" w:date="2022-07-19T10:08:00Z">
              <w:r w:rsidRPr="008601AF" w:rsidDel="00627AA0">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1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42E58C" w14:textId="347ED803" w:rsidR="008601AF" w:rsidRPr="008601AF" w:rsidRDefault="008601AF" w:rsidP="003C2C2A">
            <w:pPr>
              <w:jc w:val="center"/>
              <w:rPr>
                <w:rFonts w:ascii="Trebuchet MS" w:hAnsi="Trebuchet MS" w:cs="Arial"/>
                <w:color w:val="000000"/>
                <w:sz w:val="20"/>
                <w:szCs w:val="20"/>
                <w:lang w:bidi="th-TH"/>
              </w:rPr>
            </w:pPr>
            <w:del w:id="9320" w:author="Philippe Hollanda - Oliveira Trust" w:date="2022-07-19T10:08:00Z">
              <w:r w:rsidRPr="008601AF" w:rsidDel="00627AA0">
                <w:rPr>
                  <w:rFonts w:ascii="Trebuchet MS" w:hAnsi="Trebuchet MS" w:cs="Arial"/>
                  <w:color w:val="000000"/>
                  <w:sz w:val="20"/>
                  <w:szCs w:val="20"/>
                  <w:lang w:bidi="th-TH"/>
                </w:rPr>
                <w:delText>R$ 12.000,00</w:delText>
              </w:r>
            </w:del>
          </w:p>
        </w:tc>
      </w:tr>
      <w:tr w:rsidR="008601AF" w:rsidRPr="008601AF" w14:paraId="061F441F" w14:textId="77777777" w:rsidTr="00627AA0">
        <w:tblPrEx>
          <w:tblW w:w="5000" w:type="pct"/>
          <w:tblCellMar>
            <w:left w:w="70" w:type="dxa"/>
            <w:right w:w="70" w:type="dxa"/>
          </w:tblCellMar>
          <w:tblPrExChange w:id="9321" w:author="Philippe Hollanda - Oliveira Trust" w:date="2022-07-19T10:08:00Z">
            <w:tblPrEx>
              <w:tblW w:w="5000" w:type="pct"/>
              <w:tblCellMar>
                <w:left w:w="70" w:type="dxa"/>
                <w:right w:w="70" w:type="dxa"/>
              </w:tblCellMar>
            </w:tblPrEx>
          </w:tblPrExChange>
        </w:tblPrEx>
        <w:trPr>
          <w:trHeight w:val="1785"/>
          <w:trPrChange w:id="932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2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E7F10C" w14:textId="3CB9AABF" w:rsidR="008601AF" w:rsidRPr="008601AF" w:rsidRDefault="008601AF" w:rsidP="003C2C2A">
            <w:pPr>
              <w:jc w:val="center"/>
              <w:rPr>
                <w:rFonts w:ascii="Trebuchet MS" w:hAnsi="Trebuchet MS" w:cs="Arial"/>
                <w:color w:val="000000"/>
                <w:sz w:val="20"/>
                <w:szCs w:val="20"/>
                <w:lang w:bidi="th-TH"/>
              </w:rPr>
            </w:pPr>
            <w:del w:id="9324" w:author="Philippe Hollanda - Oliveira Trust" w:date="2022-07-19T10:08:00Z">
              <w:r w:rsidRPr="008601AF" w:rsidDel="00627AA0">
                <w:rPr>
                  <w:rFonts w:ascii="Trebuchet MS" w:hAnsi="Trebuchet MS" w:cs="Arial"/>
                  <w:color w:val="000000"/>
                  <w:sz w:val="20"/>
                  <w:szCs w:val="20"/>
                  <w:lang w:bidi="th-TH"/>
                </w:rPr>
                <w:delText>LIMPEZA, MANUTENCAO E CONS.DE VIAS E LOGRADOUROS PUBLICOS, IMOVEIS, CHAMINES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2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17117C" w14:textId="02D0B51A" w:rsidR="008601AF" w:rsidRPr="008601AF" w:rsidRDefault="008601AF" w:rsidP="003C2C2A">
            <w:pPr>
              <w:jc w:val="center"/>
              <w:rPr>
                <w:rFonts w:ascii="Trebuchet MS" w:hAnsi="Trebuchet MS" w:cs="Arial"/>
                <w:color w:val="000000"/>
                <w:sz w:val="20"/>
                <w:szCs w:val="20"/>
                <w:lang w:bidi="th-TH"/>
              </w:rPr>
            </w:pPr>
            <w:del w:id="9326" w:author="Philippe Hollanda - Oliveira Trust" w:date="2022-07-19T10:08:00Z">
              <w:r w:rsidRPr="008601AF" w:rsidDel="00627AA0">
                <w:rPr>
                  <w:rFonts w:ascii="Trebuchet MS" w:hAnsi="Trebuchet MS" w:cs="Arial"/>
                  <w:color w:val="000000"/>
                  <w:sz w:val="20"/>
                  <w:szCs w:val="20"/>
                  <w:lang w:bidi="th-TH"/>
                </w:rPr>
                <w:delText>28/12/2021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2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067766" w14:textId="3B8F482D" w:rsidR="008601AF" w:rsidRPr="008601AF" w:rsidRDefault="008601AF" w:rsidP="003C2C2A">
            <w:pPr>
              <w:jc w:val="center"/>
              <w:rPr>
                <w:rFonts w:ascii="Trebuchet MS" w:hAnsi="Trebuchet MS" w:cs="Arial"/>
                <w:color w:val="000000"/>
                <w:sz w:val="20"/>
                <w:szCs w:val="20"/>
                <w:lang w:bidi="th-TH"/>
              </w:rPr>
            </w:pPr>
            <w:del w:id="9328" w:author="Philippe Hollanda - Oliveira Trust" w:date="2022-07-19T10:08:00Z">
              <w:r w:rsidRPr="008601AF" w:rsidDel="00627AA0">
                <w:rPr>
                  <w:rFonts w:ascii="Trebuchet MS" w:hAnsi="Trebuchet MS" w:cs="Arial"/>
                  <w:color w:val="000000"/>
                  <w:sz w:val="20"/>
                  <w:szCs w:val="20"/>
                  <w:lang w:bidi="th-TH"/>
                </w:rPr>
                <w:delText>R$ 1.750,00</w:delText>
              </w:r>
            </w:del>
          </w:p>
        </w:tc>
      </w:tr>
      <w:tr w:rsidR="008601AF" w:rsidRPr="008601AF" w14:paraId="7DB89296" w14:textId="77777777" w:rsidTr="00627AA0">
        <w:tblPrEx>
          <w:tblW w:w="5000" w:type="pct"/>
          <w:tblCellMar>
            <w:left w:w="70" w:type="dxa"/>
            <w:right w:w="70" w:type="dxa"/>
          </w:tblCellMar>
          <w:tblPrExChange w:id="9329" w:author="Philippe Hollanda - Oliveira Trust" w:date="2022-07-19T10:08:00Z">
            <w:tblPrEx>
              <w:tblW w:w="5000" w:type="pct"/>
              <w:tblCellMar>
                <w:left w:w="70" w:type="dxa"/>
                <w:right w:w="70" w:type="dxa"/>
              </w:tblCellMar>
            </w:tblPrEx>
          </w:tblPrExChange>
        </w:tblPrEx>
        <w:trPr>
          <w:trHeight w:val="1785"/>
          <w:trPrChange w:id="933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3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851859" w14:textId="79B36FB8" w:rsidR="008601AF" w:rsidRPr="008601AF" w:rsidRDefault="008601AF" w:rsidP="003C2C2A">
            <w:pPr>
              <w:jc w:val="center"/>
              <w:rPr>
                <w:rFonts w:ascii="Trebuchet MS" w:hAnsi="Trebuchet MS" w:cs="Arial"/>
                <w:color w:val="000000"/>
                <w:sz w:val="20"/>
                <w:szCs w:val="20"/>
                <w:lang w:bidi="th-TH"/>
              </w:rPr>
            </w:pPr>
            <w:del w:id="9332" w:author="Philippe Hollanda - Oliveira Trust" w:date="2022-07-19T10:08:00Z">
              <w:r w:rsidRPr="008601AF" w:rsidDel="00627AA0">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3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040C4A" w14:textId="368A7B92" w:rsidR="008601AF" w:rsidRPr="008601AF" w:rsidRDefault="008601AF" w:rsidP="003C2C2A">
            <w:pPr>
              <w:jc w:val="center"/>
              <w:rPr>
                <w:rFonts w:ascii="Trebuchet MS" w:hAnsi="Trebuchet MS" w:cs="Arial"/>
                <w:color w:val="000000"/>
                <w:sz w:val="20"/>
                <w:szCs w:val="20"/>
                <w:lang w:bidi="th-TH"/>
              </w:rPr>
            </w:pPr>
            <w:del w:id="9334" w:author="Philippe Hollanda - Oliveira Trust" w:date="2022-07-19T10:08:00Z">
              <w:r w:rsidRPr="008601AF" w:rsidDel="00627AA0">
                <w:rPr>
                  <w:rFonts w:ascii="Trebuchet MS" w:hAnsi="Trebuchet MS" w:cs="Arial"/>
                  <w:color w:val="000000"/>
                  <w:sz w:val="20"/>
                  <w:szCs w:val="20"/>
                  <w:lang w:bidi="th-TH"/>
                </w:rPr>
                <w:delText>28/12/2021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3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583366" w14:textId="39D83588" w:rsidR="008601AF" w:rsidRPr="008601AF" w:rsidRDefault="008601AF" w:rsidP="003C2C2A">
            <w:pPr>
              <w:jc w:val="center"/>
              <w:rPr>
                <w:rFonts w:ascii="Trebuchet MS" w:hAnsi="Trebuchet MS" w:cs="Arial"/>
                <w:color w:val="000000"/>
                <w:sz w:val="20"/>
                <w:szCs w:val="20"/>
                <w:lang w:bidi="th-TH"/>
              </w:rPr>
            </w:pPr>
            <w:del w:id="9336" w:author="Philippe Hollanda - Oliveira Trust" w:date="2022-07-19T10:08:00Z">
              <w:r w:rsidRPr="008601AF" w:rsidDel="00627AA0">
                <w:rPr>
                  <w:rFonts w:ascii="Trebuchet MS" w:hAnsi="Trebuchet MS" w:cs="Arial"/>
                  <w:color w:val="000000"/>
                  <w:sz w:val="20"/>
                  <w:szCs w:val="20"/>
                  <w:lang w:bidi="th-TH"/>
                </w:rPr>
                <w:delText>R$ 1.166,71</w:delText>
              </w:r>
            </w:del>
          </w:p>
        </w:tc>
      </w:tr>
      <w:tr w:rsidR="008601AF" w:rsidRPr="008601AF" w14:paraId="1872EBCA" w14:textId="77777777" w:rsidTr="00627AA0">
        <w:tblPrEx>
          <w:tblW w:w="5000" w:type="pct"/>
          <w:tblCellMar>
            <w:left w:w="70" w:type="dxa"/>
            <w:right w:w="70" w:type="dxa"/>
          </w:tblCellMar>
          <w:tblPrExChange w:id="9337" w:author="Philippe Hollanda - Oliveira Trust" w:date="2022-07-19T10:08:00Z">
            <w:tblPrEx>
              <w:tblW w:w="5000" w:type="pct"/>
              <w:tblCellMar>
                <w:left w:w="70" w:type="dxa"/>
                <w:right w:w="70" w:type="dxa"/>
              </w:tblCellMar>
            </w:tblPrEx>
          </w:tblPrExChange>
        </w:tblPrEx>
        <w:trPr>
          <w:trHeight w:val="1785"/>
          <w:trPrChange w:id="933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3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DC9016" w14:textId="331984E3" w:rsidR="008601AF" w:rsidRPr="008601AF" w:rsidRDefault="008601AF" w:rsidP="003C2C2A">
            <w:pPr>
              <w:jc w:val="center"/>
              <w:rPr>
                <w:rFonts w:ascii="Trebuchet MS" w:hAnsi="Trebuchet MS" w:cs="Arial"/>
                <w:color w:val="000000"/>
                <w:sz w:val="20"/>
                <w:szCs w:val="20"/>
                <w:lang w:bidi="th-TH"/>
              </w:rPr>
            </w:pPr>
            <w:del w:id="9340"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4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905EC1" w14:textId="56310F01" w:rsidR="008601AF" w:rsidRPr="008601AF" w:rsidRDefault="008601AF" w:rsidP="003C2C2A">
            <w:pPr>
              <w:jc w:val="center"/>
              <w:rPr>
                <w:rFonts w:ascii="Trebuchet MS" w:hAnsi="Trebuchet MS" w:cs="Arial"/>
                <w:color w:val="000000"/>
                <w:sz w:val="20"/>
                <w:szCs w:val="20"/>
                <w:lang w:bidi="th-TH"/>
              </w:rPr>
            </w:pPr>
            <w:del w:id="9342" w:author="Philippe Hollanda - Oliveira Trust" w:date="2022-07-19T10:08:00Z">
              <w:r w:rsidRPr="008601AF" w:rsidDel="00627AA0">
                <w:rPr>
                  <w:rFonts w:ascii="Trebuchet MS" w:hAnsi="Trebuchet MS" w:cs="Arial"/>
                  <w:color w:val="000000"/>
                  <w:sz w:val="20"/>
                  <w:szCs w:val="20"/>
                  <w:lang w:bidi="th-TH"/>
                </w:rPr>
                <w:delText>29/12/2021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4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8FE5E2" w14:textId="73D1E452" w:rsidR="008601AF" w:rsidRPr="008601AF" w:rsidRDefault="008601AF" w:rsidP="003C2C2A">
            <w:pPr>
              <w:jc w:val="center"/>
              <w:rPr>
                <w:rFonts w:ascii="Trebuchet MS" w:hAnsi="Trebuchet MS" w:cs="Arial"/>
                <w:color w:val="000000"/>
                <w:sz w:val="20"/>
                <w:szCs w:val="20"/>
                <w:lang w:bidi="th-TH"/>
              </w:rPr>
            </w:pPr>
            <w:del w:id="9344" w:author="Philippe Hollanda - Oliveira Trust" w:date="2022-07-19T10:08:00Z">
              <w:r w:rsidRPr="008601AF" w:rsidDel="00627AA0">
                <w:rPr>
                  <w:rFonts w:ascii="Trebuchet MS" w:hAnsi="Trebuchet MS" w:cs="Arial"/>
                  <w:color w:val="000000"/>
                  <w:sz w:val="20"/>
                  <w:szCs w:val="20"/>
                  <w:lang w:bidi="th-TH"/>
                </w:rPr>
                <w:delText>R$ 500,00</w:delText>
              </w:r>
            </w:del>
          </w:p>
        </w:tc>
      </w:tr>
      <w:tr w:rsidR="008601AF" w:rsidRPr="008601AF" w14:paraId="7C5D6A78" w14:textId="77777777" w:rsidTr="00627AA0">
        <w:tblPrEx>
          <w:tblW w:w="5000" w:type="pct"/>
          <w:tblCellMar>
            <w:left w:w="70" w:type="dxa"/>
            <w:right w:w="70" w:type="dxa"/>
          </w:tblCellMar>
          <w:tblPrExChange w:id="9345" w:author="Philippe Hollanda - Oliveira Trust" w:date="2022-07-19T10:08:00Z">
            <w:tblPrEx>
              <w:tblW w:w="5000" w:type="pct"/>
              <w:tblCellMar>
                <w:left w:w="70" w:type="dxa"/>
                <w:right w:w="70" w:type="dxa"/>
              </w:tblCellMar>
            </w:tblPrEx>
          </w:tblPrExChange>
        </w:tblPrEx>
        <w:trPr>
          <w:trHeight w:val="1785"/>
          <w:trPrChange w:id="934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4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CC7250" w14:textId="25E30B8C" w:rsidR="008601AF" w:rsidRPr="008601AF" w:rsidRDefault="008601AF" w:rsidP="003C2C2A">
            <w:pPr>
              <w:jc w:val="center"/>
              <w:rPr>
                <w:rFonts w:ascii="Trebuchet MS" w:hAnsi="Trebuchet MS" w:cs="Arial"/>
                <w:color w:val="000000"/>
                <w:sz w:val="20"/>
                <w:szCs w:val="20"/>
                <w:lang w:bidi="th-TH"/>
              </w:rPr>
            </w:pPr>
            <w:del w:id="9348"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4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4A16F1" w14:textId="5F9302E6" w:rsidR="008601AF" w:rsidRPr="008601AF" w:rsidRDefault="008601AF" w:rsidP="003C2C2A">
            <w:pPr>
              <w:jc w:val="center"/>
              <w:rPr>
                <w:rFonts w:ascii="Trebuchet MS" w:hAnsi="Trebuchet MS" w:cs="Arial"/>
                <w:color w:val="000000"/>
                <w:sz w:val="20"/>
                <w:szCs w:val="20"/>
                <w:lang w:bidi="th-TH"/>
              </w:rPr>
            </w:pPr>
            <w:del w:id="9350"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5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5EF803" w14:textId="750BC50A" w:rsidR="008601AF" w:rsidRPr="008601AF" w:rsidRDefault="008601AF" w:rsidP="003C2C2A">
            <w:pPr>
              <w:jc w:val="center"/>
              <w:rPr>
                <w:rFonts w:ascii="Trebuchet MS" w:hAnsi="Trebuchet MS" w:cs="Arial"/>
                <w:color w:val="000000"/>
                <w:sz w:val="20"/>
                <w:szCs w:val="20"/>
                <w:lang w:bidi="th-TH"/>
              </w:rPr>
            </w:pPr>
            <w:del w:id="9352" w:author="Philippe Hollanda - Oliveira Trust" w:date="2022-07-19T10:08:00Z">
              <w:r w:rsidRPr="008601AF" w:rsidDel="00627AA0">
                <w:rPr>
                  <w:rFonts w:ascii="Trebuchet MS" w:hAnsi="Trebuchet MS" w:cs="Arial"/>
                  <w:color w:val="000000"/>
                  <w:sz w:val="20"/>
                  <w:szCs w:val="20"/>
                  <w:lang w:bidi="th-TH"/>
                </w:rPr>
                <w:delText>R$ 5.555,56</w:delText>
              </w:r>
            </w:del>
          </w:p>
        </w:tc>
      </w:tr>
      <w:tr w:rsidR="008601AF" w:rsidRPr="008601AF" w14:paraId="0B6DB850" w14:textId="77777777" w:rsidTr="00627AA0">
        <w:tblPrEx>
          <w:tblW w:w="5000" w:type="pct"/>
          <w:tblCellMar>
            <w:left w:w="70" w:type="dxa"/>
            <w:right w:w="70" w:type="dxa"/>
          </w:tblCellMar>
          <w:tblPrExChange w:id="9353" w:author="Philippe Hollanda - Oliveira Trust" w:date="2022-07-19T10:08:00Z">
            <w:tblPrEx>
              <w:tblW w:w="5000" w:type="pct"/>
              <w:tblCellMar>
                <w:left w:w="70" w:type="dxa"/>
                <w:right w:w="70" w:type="dxa"/>
              </w:tblCellMar>
            </w:tblPrEx>
          </w:tblPrExChange>
        </w:tblPrEx>
        <w:trPr>
          <w:trHeight w:val="1785"/>
          <w:trPrChange w:id="935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5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CA8691" w14:textId="1B5AFCFB" w:rsidR="008601AF" w:rsidRPr="008601AF" w:rsidRDefault="008601AF" w:rsidP="003C2C2A">
            <w:pPr>
              <w:jc w:val="center"/>
              <w:rPr>
                <w:rFonts w:ascii="Trebuchet MS" w:hAnsi="Trebuchet MS" w:cs="Arial"/>
                <w:color w:val="000000"/>
                <w:sz w:val="20"/>
                <w:szCs w:val="20"/>
                <w:lang w:bidi="th-TH"/>
              </w:rPr>
            </w:pPr>
            <w:del w:id="9356"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5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991DA6" w14:textId="0A69E3F6" w:rsidR="008601AF" w:rsidRPr="008601AF" w:rsidRDefault="008601AF" w:rsidP="003C2C2A">
            <w:pPr>
              <w:jc w:val="center"/>
              <w:rPr>
                <w:rFonts w:ascii="Trebuchet MS" w:hAnsi="Trebuchet MS" w:cs="Arial"/>
                <w:color w:val="000000"/>
                <w:sz w:val="20"/>
                <w:szCs w:val="20"/>
                <w:lang w:bidi="th-TH"/>
              </w:rPr>
            </w:pPr>
            <w:del w:id="9358"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5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135342" w14:textId="123EB31C" w:rsidR="008601AF" w:rsidRPr="008601AF" w:rsidRDefault="008601AF" w:rsidP="003C2C2A">
            <w:pPr>
              <w:jc w:val="center"/>
              <w:rPr>
                <w:rFonts w:ascii="Trebuchet MS" w:hAnsi="Trebuchet MS" w:cs="Arial"/>
                <w:color w:val="000000"/>
                <w:sz w:val="20"/>
                <w:szCs w:val="20"/>
                <w:lang w:bidi="th-TH"/>
              </w:rPr>
            </w:pPr>
            <w:del w:id="9360" w:author="Philippe Hollanda - Oliveira Trust" w:date="2022-07-19T10:08:00Z">
              <w:r w:rsidRPr="008601AF" w:rsidDel="00627AA0">
                <w:rPr>
                  <w:rFonts w:ascii="Trebuchet MS" w:hAnsi="Trebuchet MS" w:cs="Arial"/>
                  <w:color w:val="000000"/>
                  <w:sz w:val="20"/>
                  <w:szCs w:val="20"/>
                  <w:lang w:bidi="th-TH"/>
                </w:rPr>
                <w:delText>R$ 950,00</w:delText>
              </w:r>
            </w:del>
          </w:p>
        </w:tc>
      </w:tr>
      <w:tr w:rsidR="008601AF" w:rsidRPr="008601AF" w14:paraId="65887B24" w14:textId="77777777" w:rsidTr="00627AA0">
        <w:tblPrEx>
          <w:tblW w:w="5000" w:type="pct"/>
          <w:tblCellMar>
            <w:left w:w="70" w:type="dxa"/>
            <w:right w:w="70" w:type="dxa"/>
          </w:tblCellMar>
          <w:tblPrExChange w:id="9361" w:author="Philippe Hollanda - Oliveira Trust" w:date="2022-07-19T10:08:00Z">
            <w:tblPrEx>
              <w:tblW w:w="5000" w:type="pct"/>
              <w:tblCellMar>
                <w:left w:w="70" w:type="dxa"/>
                <w:right w:w="70" w:type="dxa"/>
              </w:tblCellMar>
            </w:tblPrEx>
          </w:tblPrExChange>
        </w:tblPrEx>
        <w:trPr>
          <w:trHeight w:val="1785"/>
          <w:trPrChange w:id="936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6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44846C" w14:textId="35E3B56B" w:rsidR="008601AF" w:rsidRPr="008601AF" w:rsidRDefault="008601AF" w:rsidP="003C2C2A">
            <w:pPr>
              <w:jc w:val="center"/>
              <w:rPr>
                <w:rFonts w:ascii="Trebuchet MS" w:hAnsi="Trebuchet MS" w:cs="Arial"/>
                <w:color w:val="000000"/>
                <w:sz w:val="20"/>
                <w:szCs w:val="20"/>
                <w:lang w:bidi="th-TH"/>
              </w:rPr>
            </w:pPr>
            <w:del w:id="9364" w:author="Philippe Hollanda - Oliveira Trust" w:date="2022-07-19T10:08:00Z">
              <w:r w:rsidRPr="008601AF" w:rsidDel="00627AA0">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6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98CEEB" w14:textId="215E3353" w:rsidR="008601AF" w:rsidRPr="008601AF" w:rsidRDefault="008601AF" w:rsidP="003C2C2A">
            <w:pPr>
              <w:jc w:val="center"/>
              <w:rPr>
                <w:rFonts w:ascii="Trebuchet MS" w:hAnsi="Trebuchet MS" w:cs="Arial"/>
                <w:color w:val="000000"/>
                <w:sz w:val="20"/>
                <w:szCs w:val="20"/>
                <w:lang w:bidi="th-TH"/>
              </w:rPr>
            </w:pPr>
            <w:del w:id="9366"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6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46E33E" w14:textId="0CA7EDE5" w:rsidR="008601AF" w:rsidRPr="008601AF" w:rsidRDefault="008601AF" w:rsidP="003C2C2A">
            <w:pPr>
              <w:jc w:val="center"/>
              <w:rPr>
                <w:rFonts w:ascii="Trebuchet MS" w:hAnsi="Trebuchet MS" w:cs="Arial"/>
                <w:color w:val="000000"/>
                <w:sz w:val="20"/>
                <w:szCs w:val="20"/>
                <w:lang w:bidi="th-TH"/>
              </w:rPr>
            </w:pPr>
            <w:del w:id="9368" w:author="Philippe Hollanda - Oliveira Trust" w:date="2022-07-19T10:08:00Z">
              <w:r w:rsidRPr="008601AF" w:rsidDel="00627AA0">
                <w:rPr>
                  <w:rFonts w:ascii="Trebuchet MS" w:hAnsi="Trebuchet MS" w:cs="Arial"/>
                  <w:color w:val="000000"/>
                  <w:sz w:val="20"/>
                  <w:szCs w:val="20"/>
                  <w:lang w:bidi="th-TH"/>
                </w:rPr>
                <w:delText>R$ 12.000,00</w:delText>
              </w:r>
            </w:del>
          </w:p>
        </w:tc>
      </w:tr>
      <w:tr w:rsidR="008601AF" w:rsidRPr="008601AF" w14:paraId="2B53CFF5" w14:textId="77777777" w:rsidTr="00627AA0">
        <w:tblPrEx>
          <w:tblW w:w="5000" w:type="pct"/>
          <w:tblCellMar>
            <w:left w:w="70" w:type="dxa"/>
            <w:right w:w="70" w:type="dxa"/>
          </w:tblCellMar>
          <w:tblPrExChange w:id="9369" w:author="Philippe Hollanda - Oliveira Trust" w:date="2022-07-19T10:08:00Z">
            <w:tblPrEx>
              <w:tblW w:w="5000" w:type="pct"/>
              <w:tblCellMar>
                <w:left w:w="70" w:type="dxa"/>
                <w:right w:w="70" w:type="dxa"/>
              </w:tblCellMar>
            </w:tblPrEx>
          </w:tblPrExChange>
        </w:tblPrEx>
        <w:trPr>
          <w:trHeight w:val="1785"/>
          <w:trPrChange w:id="937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7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E90811" w14:textId="4A8D7605" w:rsidR="008601AF" w:rsidRPr="008601AF" w:rsidRDefault="008601AF" w:rsidP="003C2C2A">
            <w:pPr>
              <w:jc w:val="center"/>
              <w:rPr>
                <w:rFonts w:ascii="Trebuchet MS" w:hAnsi="Trebuchet MS" w:cs="Arial"/>
                <w:color w:val="000000"/>
                <w:sz w:val="20"/>
                <w:szCs w:val="20"/>
                <w:lang w:bidi="th-TH"/>
              </w:rPr>
            </w:pPr>
            <w:del w:id="9372" w:author="Philippe Hollanda - Oliveira Trust" w:date="2022-07-19T10:08:00Z">
              <w:r w:rsidRPr="008601AF" w:rsidDel="00627AA0">
                <w:rPr>
                  <w:rFonts w:ascii="Trebuchet MS" w:hAnsi="Trebuchet MS" w:cs="Arial"/>
                  <w:color w:val="000000"/>
                  <w:sz w:val="20"/>
                  <w:szCs w:val="20"/>
                  <w:lang w:bidi="th-TH"/>
                </w:rPr>
                <w:lastRenderedPageBreak/>
                <w:delText>DECORAÇÃO, JARDINAGEM CORTE PODA ÁRVORES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7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E754E8" w14:textId="3548F28A" w:rsidR="008601AF" w:rsidRPr="008601AF" w:rsidRDefault="008601AF" w:rsidP="003C2C2A">
            <w:pPr>
              <w:jc w:val="center"/>
              <w:rPr>
                <w:rFonts w:ascii="Trebuchet MS" w:hAnsi="Trebuchet MS" w:cs="Arial"/>
                <w:color w:val="000000"/>
                <w:sz w:val="20"/>
                <w:szCs w:val="20"/>
                <w:lang w:bidi="th-TH"/>
              </w:rPr>
            </w:pPr>
            <w:del w:id="9374"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7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B1353A" w14:textId="7BB3A189" w:rsidR="008601AF" w:rsidRPr="008601AF" w:rsidRDefault="008601AF" w:rsidP="003C2C2A">
            <w:pPr>
              <w:jc w:val="center"/>
              <w:rPr>
                <w:rFonts w:ascii="Trebuchet MS" w:hAnsi="Trebuchet MS" w:cs="Arial"/>
                <w:color w:val="000000"/>
                <w:sz w:val="20"/>
                <w:szCs w:val="20"/>
                <w:lang w:bidi="th-TH"/>
              </w:rPr>
            </w:pPr>
            <w:del w:id="9376" w:author="Philippe Hollanda - Oliveira Trust" w:date="2022-07-19T10:08:00Z">
              <w:r w:rsidRPr="008601AF" w:rsidDel="00627AA0">
                <w:rPr>
                  <w:rFonts w:ascii="Trebuchet MS" w:hAnsi="Trebuchet MS" w:cs="Arial"/>
                  <w:color w:val="000000"/>
                  <w:sz w:val="20"/>
                  <w:szCs w:val="20"/>
                  <w:lang w:bidi="th-TH"/>
                </w:rPr>
                <w:delText>R$ 3.500,00</w:delText>
              </w:r>
            </w:del>
          </w:p>
        </w:tc>
      </w:tr>
      <w:tr w:rsidR="008601AF" w:rsidRPr="008601AF" w14:paraId="6655F4D8" w14:textId="77777777" w:rsidTr="00627AA0">
        <w:tblPrEx>
          <w:tblW w:w="5000" w:type="pct"/>
          <w:tblCellMar>
            <w:left w:w="70" w:type="dxa"/>
            <w:right w:w="70" w:type="dxa"/>
          </w:tblCellMar>
          <w:tblPrExChange w:id="9377" w:author="Philippe Hollanda - Oliveira Trust" w:date="2022-07-19T10:08:00Z">
            <w:tblPrEx>
              <w:tblW w:w="5000" w:type="pct"/>
              <w:tblCellMar>
                <w:left w:w="70" w:type="dxa"/>
                <w:right w:w="70" w:type="dxa"/>
              </w:tblCellMar>
            </w:tblPrEx>
          </w:tblPrExChange>
        </w:tblPrEx>
        <w:trPr>
          <w:trHeight w:val="1785"/>
          <w:trPrChange w:id="9378"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79"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5DB455" w14:textId="1A4EE86A" w:rsidR="008601AF" w:rsidRPr="008601AF" w:rsidRDefault="008601AF" w:rsidP="003C2C2A">
            <w:pPr>
              <w:jc w:val="center"/>
              <w:rPr>
                <w:rFonts w:ascii="Trebuchet MS" w:hAnsi="Trebuchet MS" w:cs="Arial"/>
                <w:color w:val="000000"/>
                <w:sz w:val="20"/>
                <w:szCs w:val="20"/>
                <w:lang w:bidi="th-TH"/>
              </w:rPr>
            </w:pPr>
            <w:del w:id="9380" w:author="Philippe Hollanda - Oliveira Trust" w:date="2022-07-19T10:08:00Z">
              <w:r w:rsidRPr="008601AF" w:rsidDel="00627AA0">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81"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DC01EA" w14:textId="74A93478" w:rsidR="008601AF" w:rsidRPr="008601AF" w:rsidRDefault="008601AF" w:rsidP="003C2C2A">
            <w:pPr>
              <w:jc w:val="center"/>
              <w:rPr>
                <w:rFonts w:ascii="Trebuchet MS" w:hAnsi="Trebuchet MS" w:cs="Arial"/>
                <w:color w:val="000000"/>
                <w:sz w:val="20"/>
                <w:szCs w:val="20"/>
                <w:lang w:bidi="th-TH"/>
              </w:rPr>
            </w:pPr>
            <w:del w:id="9382" w:author="Philippe Hollanda - Oliveira Trust" w:date="2022-07-19T10:08:00Z">
              <w:r w:rsidRPr="008601AF" w:rsidDel="00627AA0">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83"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422A19" w14:textId="2FF56826" w:rsidR="008601AF" w:rsidRPr="008601AF" w:rsidRDefault="008601AF" w:rsidP="003C2C2A">
            <w:pPr>
              <w:jc w:val="center"/>
              <w:rPr>
                <w:rFonts w:ascii="Trebuchet MS" w:hAnsi="Trebuchet MS" w:cs="Arial"/>
                <w:color w:val="000000"/>
                <w:sz w:val="20"/>
                <w:szCs w:val="20"/>
                <w:lang w:bidi="th-TH"/>
              </w:rPr>
            </w:pPr>
            <w:del w:id="9384" w:author="Philippe Hollanda - Oliveira Trust" w:date="2022-07-19T10:08:00Z">
              <w:r w:rsidRPr="008601AF" w:rsidDel="00627AA0">
                <w:rPr>
                  <w:rFonts w:ascii="Trebuchet MS" w:hAnsi="Trebuchet MS" w:cs="Arial"/>
                  <w:color w:val="000000"/>
                  <w:sz w:val="20"/>
                  <w:szCs w:val="20"/>
                  <w:lang w:bidi="th-TH"/>
                </w:rPr>
                <w:delText>R$ 2.200,00</w:delText>
              </w:r>
            </w:del>
          </w:p>
        </w:tc>
      </w:tr>
      <w:tr w:rsidR="008601AF" w:rsidRPr="008601AF" w14:paraId="2064130B" w14:textId="77777777" w:rsidTr="00627AA0">
        <w:tblPrEx>
          <w:tblW w:w="5000" w:type="pct"/>
          <w:tblCellMar>
            <w:left w:w="70" w:type="dxa"/>
            <w:right w:w="70" w:type="dxa"/>
          </w:tblCellMar>
          <w:tblPrExChange w:id="9385" w:author="Philippe Hollanda - Oliveira Trust" w:date="2022-07-19T10:08:00Z">
            <w:tblPrEx>
              <w:tblW w:w="5000" w:type="pct"/>
              <w:tblCellMar>
                <w:left w:w="70" w:type="dxa"/>
                <w:right w:w="70" w:type="dxa"/>
              </w:tblCellMar>
            </w:tblPrEx>
          </w:tblPrExChange>
        </w:tblPrEx>
        <w:trPr>
          <w:trHeight w:val="1785"/>
          <w:trPrChange w:id="9386"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87"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9EF4AA" w14:textId="5587D5AF" w:rsidR="008601AF" w:rsidRPr="008601AF" w:rsidRDefault="008601AF" w:rsidP="003C2C2A">
            <w:pPr>
              <w:jc w:val="center"/>
              <w:rPr>
                <w:rFonts w:ascii="Trebuchet MS" w:hAnsi="Trebuchet MS" w:cs="Arial"/>
                <w:color w:val="000000"/>
                <w:sz w:val="20"/>
                <w:szCs w:val="20"/>
                <w:lang w:bidi="th-TH"/>
              </w:rPr>
            </w:pPr>
            <w:del w:id="9388" w:author="Philippe Hollanda - Oliveira Trust" w:date="2022-07-19T10:08:00Z">
              <w:r w:rsidRPr="008601AF" w:rsidDel="00627AA0">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89"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1CCA58" w14:textId="37D73137" w:rsidR="008601AF" w:rsidRPr="008601AF" w:rsidRDefault="008601AF" w:rsidP="003C2C2A">
            <w:pPr>
              <w:jc w:val="center"/>
              <w:rPr>
                <w:rFonts w:ascii="Trebuchet MS" w:hAnsi="Trebuchet MS" w:cs="Arial"/>
                <w:color w:val="000000"/>
                <w:sz w:val="20"/>
                <w:szCs w:val="20"/>
                <w:lang w:bidi="th-TH"/>
              </w:rPr>
            </w:pPr>
            <w:del w:id="9390" w:author="Philippe Hollanda - Oliveira Trust" w:date="2022-07-19T10:08:00Z">
              <w:r w:rsidRPr="008601AF" w:rsidDel="00627AA0">
                <w:rPr>
                  <w:rFonts w:ascii="Trebuchet MS" w:hAnsi="Trebuchet MS" w:cs="Arial"/>
                  <w:color w:val="000000"/>
                  <w:sz w:val="20"/>
                  <w:szCs w:val="20"/>
                  <w:lang w:bidi="th-TH"/>
                </w:rPr>
                <w:delText>05/01/2022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91"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8B485D" w14:textId="6036F80F" w:rsidR="008601AF" w:rsidRPr="008601AF" w:rsidRDefault="008601AF" w:rsidP="003C2C2A">
            <w:pPr>
              <w:jc w:val="center"/>
              <w:rPr>
                <w:rFonts w:ascii="Trebuchet MS" w:hAnsi="Trebuchet MS" w:cs="Arial"/>
                <w:color w:val="000000"/>
                <w:sz w:val="20"/>
                <w:szCs w:val="20"/>
                <w:lang w:bidi="th-TH"/>
              </w:rPr>
            </w:pPr>
            <w:del w:id="9392" w:author="Philippe Hollanda - Oliveira Trust" w:date="2022-07-19T10:08:00Z">
              <w:r w:rsidRPr="008601AF" w:rsidDel="00627AA0">
                <w:rPr>
                  <w:rFonts w:ascii="Trebuchet MS" w:hAnsi="Trebuchet MS" w:cs="Arial"/>
                  <w:color w:val="000000"/>
                  <w:sz w:val="20"/>
                  <w:szCs w:val="20"/>
                  <w:lang w:bidi="th-TH"/>
                </w:rPr>
                <w:delText>R$ 1.000,00</w:delText>
              </w:r>
            </w:del>
          </w:p>
        </w:tc>
      </w:tr>
      <w:tr w:rsidR="008601AF" w:rsidRPr="008601AF" w14:paraId="585B28E5" w14:textId="77777777" w:rsidTr="00627AA0">
        <w:tblPrEx>
          <w:tblW w:w="5000" w:type="pct"/>
          <w:tblCellMar>
            <w:left w:w="70" w:type="dxa"/>
            <w:right w:w="70" w:type="dxa"/>
          </w:tblCellMar>
          <w:tblPrExChange w:id="9393" w:author="Philippe Hollanda - Oliveira Trust" w:date="2022-07-19T10:08:00Z">
            <w:tblPrEx>
              <w:tblW w:w="5000" w:type="pct"/>
              <w:tblCellMar>
                <w:left w:w="70" w:type="dxa"/>
                <w:right w:w="70" w:type="dxa"/>
              </w:tblCellMar>
            </w:tblPrEx>
          </w:tblPrExChange>
        </w:tblPrEx>
        <w:trPr>
          <w:trHeight w:val="1785"/>
          <w:trPrChange w:id="9394"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395"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3B5F1E" w14:textId="19ACAB9C" w:rsidR="008601AF" w:rsidRPr="008601AF" w:rsidRDefault="008601AF" w:rsidP="003C2C2A">
            <w:pPr>
              <w:jc w:val="center"/>
              <w:rPr>
                <w:rFonts w:ascii="Trebuchet MS" w:hAnsi="Trebuchet MS" w:cs="Arial"/>
                <w:color w:val="000000"/>
                <w:sz w:val="20"/>
                <w:szCs w:val="20"/>
                <w:lang w:bidi="th-TH"/>
              </w:rPr>
            </w:pPr>
            <w:del w:id="9396" w:author="Philippe Hollanda - Oliveira Trust" w:date="2022-07-19T10:08:00Z">
              <w:r w:rsidRPr="008601AF" w:rsidDel="00627AA0">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397"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BCDEBD" w14:textId="2094B1D8" w:rsidR="008601AF" w:rsidRPr="008601AF" w:rsidRDefault="008601AF" w:rsidP="003C2C2A">
            <w:pPr>
              <w:jc w:val="center"/>
              <w:rPr>
                <w:rFonts w:ascii="Trebuchet MS" w:hAnsi="Trebuchet MS" w:cs="Arial"/>
                <w:color w:val="000000"/>
                <w:sz w:val="20"/>
                <w:szCs w:val="20"/>
                <w:lang w:bidi="th-TH"/>
              </w:rPr>
            </w:pPr>
            <w:del w:id="9398" w:author="Philippe Hollanda - Oliveira Trust" w:date="2022-07-19T10:08:00Z">
              <w:r w:rsidRPr="008601AF" w:rsidDel="00627AA0">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399"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B9AE28" w14:textId="571D7815" w:rsidR="008601AF" w:rsidRPr="008601AF" w:rsidRDefault="008601AF" w:rsidP="003C2C2A">
            <w:pPr>
              <w:jc w:val="center"/>
              <w:rPr>
                <w:rFonts w:ascii="Trebuchet MS" w:hAnsi="Trebuchet MS" w:cs="Arial"/>
                <w:color w:val="000000"/>
                <w:sz w:val="20"/>
                <w:szCs w:val="20"/>
                <w:lang w:bidi="th-TH"/>
              </w:rPr>
            </w:pPr>
            <w:del w:id="9400" w:author="Philippe Hollanda - Oliveira Trust" w:date="2022-07-19T10:08:00Z">
              <w:r w:rsidRPr="008601AF" w:rsidDel="00627AA0">
                <w:rPr>
                  <w:rFonts w:ascii="Trebuchet MS" w:hAnsi="Trebuchet MS" w:cs="Arial"/>
                  <w:color w:val="000000"/>
                  <w:sz w:val="20"/>
                  <w:szCs w:val="20"/>
                  <w:lang w:bidi="th-TH"/>
                </w:rPr>
                <w:delText>R$ 114.633,54</w:delText>
              </w:r>
            </w:del>
          </w:p>
        </w:tc>
      </w:tr>
      <w:tr w:rsidR="008601AF" w:rsidRPr="008601AF" w14:paraId="76896415" w14:textId="77777777" w:rsidTr="00627AA0">
        <w:tblPrEx>
          <w:tblW w:w="5000" w:type="pct"/>
          <w:tblCellMar>
            <w:left w:w="70" w:type="dxa"/>
            <w:right w:w="70" w:type="dxa"/>
          </w:tblCellMar>
          <w:tblPrExChange w:id="9401" w:author="Philippe Hollanda - Oliveira Trust" w:date="2022-07-19T10:08:00Z">
            <w:tblPrEx>
              <w:tblW w:w="5000" w:type="pct"/>
              <w:tblCellMar>
                <w:left w:w="70" w:type="dxa"/>
                <w:right w:w="70" w:type="dxa"/>
              </w:tblCellMar>
            </w:tblPrEx>
          </w:tblPrExChange>
        </w:tblPrEx>
        <w:trPr>
          <w:trHeight w:val="1785"/>
          <w:trPrChange w:id="9402"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03"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3CB67A" w14:textId="1E544E2B" w:rsidR="008601AF" w:rsidRPr="008601AF" w:rsidRDefault="008601AF" w:rsidP="003C2C2A">
            <w:pPr>
              <w:jc w:val="center"/>
              <w:rPr>
                <w:rFonts w:ascii="Trebuchet MS" w:hAnsi="Trebuchet MS" w:cs="Arial"/>
                <w:color w:val="000000"/>
                <w:sz w:val="20"/>
                <w:szCs w:val="20"/>
                <w:lang w:bidi="th-TH"/>
              </w:rPr>
            </w:pPr>
            <w:del w:id="9404" w:author="Philippe Hollanda - Oliveira Trust" w:date="2022-07-19T10:08:00Z">
              <w:r w:rsidRPr="008601AF" w:rsidDel="00627AA0">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05"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3145A2" w14:textId="0ABD618E" w:rsidR="008601AF" w:rsidRPr="008601AF" w:rsidRDefault="008601AF" w:rsidP="003C2C2A">
            <w:pPr>
              <w:jc w:val="center"/>
              <w:rPr>
                <w:rFonts w:ascii="Trebuchet MS" w:hAnsi="Trebuchet MS" w:cs="Arial"/>
                <w:color w:val="000000"/>
                <w:sz w:val="20"/>
                <w:szCs w:val="20"/>
                <w:lang w:bidi="th-TH"/>
              </w:rPr>
            </w:pPr>
            <w:del w:id="9406" w:author="Philippe Hollanda - Oliveira Trust" w:date="2022-07-19T10:08:00Z">
              <w:r w:rsidRPr="008601AF" w:rsidDel="00627AA0">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07"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490D1F" w14:textId="10403852" w:rsidR="008601AF" w:rsidRPr="008601AF" w:rsidRDefault="008601AF" w:rsidP="003C2C2A">
            <w:pPr>
              <w:jc w:val="center"/>
              <w:rPr>
                <w:rFonts w:ascii="Trebuchet MS" w:hAnsi="Trebuchet MS" w:cs="Arial"/>
                <w:color w:val="000000"/>
                <w:sz w:val="20"/>
                <w:szCs w:val="20"/>
                <w:lang w:bidi="th-TH"/>
              </w:rPr>
            </w:pPr>
            <w:del w:id="9408" w:author="Philippe Hollanda - Oliveira Trust" w:date="2022-07-19T10:08:00Z">
              <w:r w:rsidRPr="008601AF" w:rsidDel="00627AA0">
                <w:rPr>
                  <w:rFonts w:ascii="Trebuchet MS" w:hAnsi="Trebuchet MS" w:cs="Arial"/>
                  <w:color w:val="000000"/>
                  <w:sz w:val="20"/>
                  <w:szCs w:val="20"/>
                  <w:lang w:bidi="th-TH"/>
                </w:rPr>
                <w:delText>R$ 231.307,79</w:delText>
              </w:r>
            </w:del>
          </w:p>
        </w:tc>
      </w:tr>
      <w:tr w:rsidR="008601AF" w:rsidRPr="008601AF" w14:paraId="367DF859" w14:textId="77777777" w:rsidTr="00627AA0">
        <w:tblPrEx>
          <w:tblW w:w="5000" w:type="pct"/>
          <w:tblCellMar>
            <w:left w:w="70" w:type="dxa"/>
            <w:right w:w="70" w:type="dxa"/>
          </w:tblCellMar>
          <w:tblPrExChange w:id="9409" w:author="Philippe Hollanda - Oliveira Trust" w:date="2022-07-19T10:08:00Z">
            <w:tblPrEx>
              <w:tblW w:w="5000" w:type="pct"/>
              <w:tblCellMar>
                <w:left w:w="70" w:type="dxa"/>
                <w:right w:w="70" w:type="dxa"/>
              </w:tblCellMar>
            </w:tblPrEx>
          </w:tblPrExChange>
        </w:tblPrEx>
        <w:trPr>
          <w:trHeight w:val="1785"/>
          <w:trPrChange w:id="9410" w:author="Philippe Hollanda - Oliveira Trust" w:date="2022-07-19T10:08: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11" w:author="Philippe Hollanda - Oliveira Trust" w:date="2022-07-19T10:08: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D17198" w14:textId="7BBF3FBA" w:rsidR="008601AF" w:rsidRPr="008601AF" w:rsidRDefault="008601AF" w:rsidP="003C2C2A">
            <w:pPr>
              <w:jc w:val="center"/>
              <w:rPr>
                <w:rFonts w:ascii="Trebuchet MS" w:hAnsi="Trebuchet MS" w:cs="Arial"/>
                <w:color w:val="000000"/>
                <w:sz w:val="20"/>
                <w:szCs w:val="20"/>
                <w:lang w:bidi="th-TH"/>
              </w:rPr>
            </w:pPr>
            <w:del w:id="9412" w:author="Philippe Hollanda - Oliveira Trust" w:date="2022-07-19T10:08:00Z">
              <w:r w:rsidRPr="008601AF" w:rsidDel="00627AA0">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13" w:author="Philippe Hollanda - Oliveira Trust" w:date="2022-07-19T10:08: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FF8059" w14:textId="0A6C6730" w:rsidR="008601AF" w:rsidRPr="008601AF" w:rsidRDefault="008601AF" w:rsidP="003C2C2A">
            <w:pPr>
              <w:jc w:val="center"/>
              <w:rPr>
                <w:rFonts w:ascii="Trebuchet MS" w:hAnsi="Trebuchet MS" w:cs="Arial"/>
                <w:color w:val="000000"/>
                <w:sz w:val="20"/>
                <w:szCs w:val="20"/>
                <w:lang w:bidi="th-TH"/>
              </w:rPr>
            </w:pPr>
            <w:del w:id="9414" w:author="Philippe Hollanda - Oliveira Trust" w:date="2022-07-19T10:08:00Z">
              <w:r w:rsidRPr="008601AF" w:rsidDel="00627AA0">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15" w:author="Philippe Hollanda - Oliveira Trust" w:date="2022-07-19T10:08: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EBD603" w14:textId="23478956" w:rsidR="008601AF" w:rsidRPr="008601AF" w:rsidRDefault="008601AF" w:rsidP="003C2C2A">
            <w:pPr>
              <w:jc w:val="center"/>
              <w:rPr>
                <w:rFonts w:ascii="Trebuchet MS" w:hAnsi="Trebuchet MS" w:cs="Arial"/>
                <w:color w:val="000000"/>
                <w:sz w:val="20"/>
                <w:szCs w:val="20"/>
                <w:lang w:bidi="th-TH"/>
              </w:rPr>
            </w:pPr>
            <w:del w:id="9416" w:author="Philippe Hollanda - Oliveira Trust" w:date="2022-07-19T10:08:00Z">
              <w:r w:rsidRPr="008601AF" w:rsidDel="00627AA0">
                <w:rPr>
                  <w:rFonts w:ascii="Trebuchet MS" w:hAnsi="Trebuchet MS" w:cs="Arial"/>
                  <w:color w:val="000000"/>
                  <w:sz w:val="20"/>
                  <w:szCs w:val="20"/>
                  <w:lang w:bidi="th-TH"/>
                </w:rPr>
                <w:delText>R$ 297,75</w:delText>
              </w:r>
            </w:del>
          </w:p>
        </w:tc>
      </w:tr>
      <w:tr w:rsidR="008601AF" w:rsidRPr="008601AF" w14:paraId="0C90597F" w14:textId="77777777" w:rsidTr="0016760B">
        <w:tblPrEx>
          <w:tblW w:w="5000" w:type="pct"/>
          <w:tblCellMar>
            <w:left w:w="70" w:type="dxa"/>
            <w:right w:w="70" w:type="dxa"/>
          </w:tblCellMar>
          <w:tblPrExChange w:id="9417" w:author="Philippe Hollanda - Oliveira Trust" w:date="2022-07-19T10:03:00Z">
            <w:tblPrEx>
              <w:tblW w:w="5000" w:type="pct"/>
              <w:tblCellMar>
                <w:left w:w="70" w:type="dxa"/>
                <w:right w:w="70" w:type="dxa"/>
              </w:tblCellMar>
            </w:tblPrEx>
          </w:tblPrExChange>
        </w:tblPrEx>
        <w:trPr>
          <w:trHeight w:val="1785"/>
          <w:trPrChange w:id="94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AD3E35" w14:textId="21FA71FE" w:rsidR="008601AF" w:rsidRPr="008601AF" w:rsidRDefault="008601AF" w:rsidP="003C2C2A">
            <w:pPr>
              <w:jc w:val="center"/>
              <w:rPr>
                <w:rFonts w:ascii="Trebuchet MS" w:hAnsi="Trebuchet MS" w:cs="Arial"/>
                <w:color w:val="000000"/>
                <w:sz w:val="20"/>
                <w:szCs w:val="20"/>
                <w:lang w:bidi="th-TH"/>
              </w:rPr>
            </w:pPr>
            <w:del w:id="9420" w:author="Philippe Hollanda - Oliveira Trust" w:date="2022-07-19T10:03:00Z">
              <w:r w:rsidRPr="008601AF" w:rsidDel="0016760B">
                <w:rPr>
                  <w:rFonts w:ascii="Trebuchet MS" w:hAnsi="Trebuchet MS" w:cs="Arial"/>
                  <w:color w:val="000000"/>
                  <w:sz w:val="20"/>
                  <w:szCs w:val="20"/>
                  <w:lang w:bidi="th-TH"/>
                </w:rPr>
                <w:delText>CHAVEIROS, CONFECÇÃO CARIMBOS, PLACAS, QUADROS, SINALIZAÇÃO VISUAL BANNERS, ADESIVOS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3842DC" w14:textId="08BBBF95" w:rsidR="008601AF" w:rsidRPr="008601AF" w:rsidRDefault="008601AF" w:rsidP="003C2C2A">
            <w:pPr>
              <w:jc w:val="center"/>
              <w:rPr>
                <w:rFonts w:ascii="Trebuchet MS" w:hAnsi="Trebuchet MS" w:cs="Arial"/>
                <w:color w:val="000000"/>
                <w:sz w:val="20"/>
                <w:szCs w:val="20"/>
                <w:lang w:bidi="th-TH"/>
              </w:rPr>
            </w:pPr>
            <w:del w:id="9422"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69AFF6" w14:textId="5D9A6FB1" w:rsidR="008601AF" w:rsidRPr="008601AF" w:rsidRDefault="008601AF" w:rsidP="003C2C2A">
            <w:pPr>
              <w:jc w:val="center"/>
              <w:rPr>
                <w:rFonts w:ascii="Trebuchet MS" w:hAnsi="Trebuchet MS" w:cs="Arial"/>
                <w:color w:val="000000"/>
                <w:sz w:val="20"/>
                <w:szCs w:val="20"/>
                <w:lang w:bidi="th-TH"/>
              </w:rPr>
            </w:pPr>
            <w:del w:id="9424" w:author="Philippe Hollanda - Oliveira Trust" w:date="2022-07-19T10:03:00Z">
              <w:r w:rsidRPr="008601AF" w:rsidDel="0016760B">
                <w:rPr>
                  <w:rFonts w:ascii="Trebuchet MS" w:hAnsi="Trebuchet MS" w:cs="Arial"/>
                  <w:color w:val="000000"/>
                  <w:sz w:val="20"/>
                  <w:szCs w:val="20"/>
                  <w:lang w:bidi="th-TH"/>
                </w:rPr>
                <w:delText>R$ 45.330,01</w:delText>
              </w:r>
            </w:del>
          </w:p>
        </w:tc>
      </w:tr>
      <w:tr w:rsidR="008601AF" w:rsidRPr="008601AF" w14:paraId="1147D63F" w14:textId="77777777" w:rsidTr="0016760B">
        <w:tblPrEx>
          <w:tblW w:w="5000" w:type="pct"/>
          <w:tblCellMar>
            <w:left w:w="70" w:type="dxa"/>
            <w:right w:w="70" w:type="dxa"/>
          </w:tblCellMar>
          <w:tblPrExChange w:id="9425" w:author="Philippe Hollanda - Oliveira Trust" w:date="2022-07-19T10:03:00Z">
            <w:tblPrEx>
              <w:tblW w:w="5000" w:type="pct"/>
              <w:tblCellMar>
                <w:left w:w="70" w:type="dxa"/>
                <w:right w:w="70" w:type="dxa"/>
              </w:tblCellMar>
            </w:tblPrEx>
          </w:tblPrExChange>
        </w:tblPrEx>
        <w:trPr>
          <w:trHeight w:val="1785"/>
          <w:trPrChange w:id="94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C60A8C" w14:textId="23769FCE" w:rsidR="008601AF" w:rsidRPr="008601AF" w:rsidRDefault="008601AF" w:rsidP="003C2C2A">
            <w:pPr>
              <w:jc w:val="center"/>
              <w:rPr>
                <w:rFonts w:ascii="Trebuchet MS" w:hAnsi="Trebuchet MS" w:cs="Arial"/>
                <w:color w:val="000000"/>
                <w:sz w:val="20"/>
                <w:szCs w:val="20"/>
                <w:lang w:bidi="th-TH"/>
              </w:rPr>
            </w:pPr>
            <w:del w:id="9428"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8F5330" w14:textId="6970B257" w:rsidR="008601AF" w:rsidRPr="008601AF" w:rsidRDefault="008601AF" w:rsidP="003C2C2A">
            <w:pPr>
              <w:jc w:val="center"/>
              <w:rPr>
                <w:rFonts w:ascii="Trebuchet MS" w:hAnsi="Trebuchet MS" w:cs="Arial"/>
                <w:color w:val="000000"/>
                <w:sz w:val="20"/>
                <w:szCs w:val="20"/>
                <w:lang w:bidi="th-TH"/>
              </w:rPr>
            </w:pPr>
            <w:del w:id="9430"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770001" w14:textId="1FF3DCF7" w:rsidR="008601AF" w:rsidRPr="008601AF" w:rsidRDefault="008601AF" w:rsidP="003C2C2A">
            <w:pPr>
              <w:jc w:val="center"/>
              <w:rPr>
                <w:rFonts w:ascii="Trebuchet MS" w:hAnsi="Trebuchet MS" w:cs="Arial"/>
                <w:color w:val="000000"/>
                <w:sz w:val="20"/>
                <w:szCs w:val="20"/>
                <w:lang w:bidi="th-TH"/>
              </w:rPr>
            </w:pPr>
            <w:del w:id="9432" w:author="Philippe Hollanda - Oliveira Trust" w:date="2022-07-19T10:03:00Z">
              <w:r w:rsidRPr="008601AF" w:rsidDel="0016760B">
                <w:rPr>
                  <w:rFonts w:ascii="Trebuchet MS" w:hAnsi="Trebuchet MS" w:cs="Arial"/>
                  <w:color w:val="000000"/>
                  <w:sz w:val="20"/>
                  <w:szCs w:val="20"/>
                  <w:lang w:bidi="th-TH"/>
                </w:rPr>
                <w:delText>R$ 3.450,00</w:delText>
              </w:r>
            </w:del>
          </w:p>
        </w:tc>
      </w:tr>
      <w:tr w:rsidR="008601AF" w:rsidRPr="008601AF" w14:paraId="6F1C5DA3" w14:textId="77777777" w:rsidTr="0016760B">
        <w:tblPrEx>
          <w:tblW w:w="5000" w:type="pct"/>
          <w:tblCellMar>
            <w:left w:w="70" w:type="dxa"/>
            <w:right w:w="70" w:type="dxa"/>
          </w:tblCellMar>
          <w:tblPrExChange w:id="9433" w:author="Philippe Hollanda - Oliveira Trust" w:date="2022-07-19T10:03:00Z">
            <w:tblPrEx>
              <w:tblW w:w="5000" w:type="pct"/>
              <w:tblCellMar>
                <w:left w:w="70" w:type="dxa"/>
                <w:right w:w="70" w:type="dxa"/>
              </w:tblCellMar>
            </w:tblPrEx>
          </w:tblPrExChange>
        </w:tblPrEx>
        <w:trPr>
          <w:trHeight w:val="1785"/>
          <w:trPrChange w:id="94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F2F07D" w14:textId="3AFDD081" w:rsidR="008601AF" w:rsidRPr="008601AF" w:rsidRDefault="008601AF" w:rsidP="003C2C2A">
            <w:pPr>
              <w:jc w:val="center"/>
              <w:rPr>
                <w:rFonts w:ascii="Trebuchet MS" w:hAnsi="Trebuchet MS" w:cs="Arial"/>
                <w:color w:val="000000"/>
                <w:sz w:val="20"/>
                <w:szCs w:val="20"/>
                <w:lang w:bidi="th-TH"/>
              </w:rPr>
            </w:pPr>
            <w:del w:id="9436"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00B315" w14:textId="7FC81C97" w:rsidR="008601AF" w:rsidRPr="008601AF" w:rsidRDefault="008601AF" w:rsidP="003C2C2A">
            <w:pPr>
              <w:jc w:val="center"/>
              <w:rPr>
                <w:rFonts w:ascii="Trebuchet MS" w:hAnsi="Trebuchet MS" w:cs="Arial"/>
                <w:color w:val="000000"/>
                <w:sz w:val="20"/>
                <w:szCs w:val="20"/>
                <w:lang w:bidi="th-TH"/>
              </w:rPr>
            </w:pPr>
            <w:del w:id="9438"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E2E948" w14:textId="18DD6067" w:rsidR="008601AF" w:rsidRPr="008601AF" w:rsidRDefault="008601AF" w:rsidP="003C2C2A">
            <w:pPr>
              <w:jc w:val="center"/>
              <w:rPr>
                <w:rFonts w:ascii="Trebuchet MS" w:hAnsi="Trebuchet MS" w:cs="Arial"/>
                <w:color w:val="000000"/>
                <w:sz w:val="20"/>
                <w:szCs w:val="20"/>
                <w:lang w:bidi="th-TH"/>
              </w:rPr>
            </w:pPr>
            <w:del w:id="9440" w:author="Philippe Hollanda - Oliveira Trust" w:date="2022-07-19T10:03:00Z">
              <w:r w:rsidRPr="008601AF" w:rsidDel="0016760B">
                <w:rPr>
                  <w:rFonts w:ascii="Trebuchet MS" w:hAnsi="Trebuchet MS" w:cs="Arial"/>
                  <w:color w:val="000000"/>
                  <w:sz w:val="20"/>
                  <w:szCs w:val="20"/>
                  <w:lang w:bidi="th-TH"/>
                </w:rPr>
                <w:delText>R$ 1.500,00</w:delText>
              </w:r>
            </w:del>
          </w:p>
        </w:tc>
      </w:tr>
      <w:tr w:rsidR="008601AF" w:rsidRPr="008601AF" w14:paraId="05B30649" w14:textId="77777777" w:rsidTr="0016760B">
        <w:tblPrEx>
          <w:tblW w:w="5000" w:type="pct"/>
          <w:tblCellMar>
            <w:left w:w="70" w:type="dxa"/>
            <w:right w:w="70" w:type="dxa"/>
          </w:tblCellMar>
          <w:tblPrExChange w:id="9441" w:author="Philippe Hollanda - Oliveira Trust" w:date="2022-07-19T10:03:00Z">
            <w:tblPrEx>
              <w:tblW w:w="5000" w:type="pct"/>
              <w:tblCellMar>
                <w:left w:w="70" w:type="dxa"/>
                <w:right w:w="70" w:type="dxa"/>
              </w:tblCellMar>
            </w:tblPrEx>
          </w:tblPrExChange>
        </w:tblPrEx>
        <w:trPr>
          <w:trHeight w:val="1785"/>
          <w:trPrChange w:id="94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4133B9" w14:textId="02AFC81D" w:rsidR="008601AF" w:rsidRPr="008601AF" w:rsidRDefault="008601AF" w:rsidP="003C2C2A">
            <w:pPr>
              <w:jc w:val="center"/>
              <w:rPr>
                <w:rFonts w:ascii="Trebuchet MS" w:hAnsi="Trebuchet MS" w:cs="Arial"/>
                <w:color w:val="000000"/>
                <w:sz w:val="20"/>
                <w:szCs w:val="20"/>
                <w:lang w:bidi="th-TH"/>
              </w:rPr>
            </w:pPr>
            <w:del w:id="944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69FD47" w14:textId="2159877F" w:rsidR="008601AF" w:rsidRPr="008601AF" w:rsidRDefault="008601AF" w:rsidP="003C2C2A">
            <w:pPr>
              <w:jc w:val="center"/>
              <w:rPr>
                <w:rFonts w:ascii="Trebuchet MS" w:hAnsi="Trebuchet MS" w:cs="Arial"/>
                <w:color w:val="000000"/>
                <w:sz w:val="20"/>
                <w:szCs w:val="20"/>
                <w:lang w:bidi="th-TH"/>
              </w:rPr>
            </w:pPr>
            <w:del w:id="9446"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2641B0" w14:textId="3634C43F" w:rsidR="008601AF" w:rsidRPr="008601AF" w:rsidRDefault="008601AF" w:rsidP="003C2C2A">
            <w:pPr>
              <w:jc w:val="center"/>
              <w:rPr>
                <w:rFonts w:ascii="Trebuchet MS" w:hAnsi="Trebuchet MS" w:cs="Arial"/>
                <w:color w:val="000000"/>
                <w:sz w:val="20"/>
                <w:szCs w:val="20"/>
                <w:lang w:bidi="th-TH"/>
              </w:rPr>
            </w:pPr>
            <w:del w:id="9448" w:author="Philippe Hollanda - Oliveira Trust" w:date="2022-07-19T10:03:00Z">
              <w:r w:rsidRPr="008601AF" w:rsidDel="0016760B">
                <w:rPr>
                  <w:rFonts w:ascii="Trebuchet MS" w:hAnsi="Trebuchet MS" w:cs="Arial"/>
                  <w:color w:val="000000"/>
                  <w:sz w:val="20"/>
                  <w:szCs w:val="20"/>
                  <w:lang w:bidi="th-TH"/>
                </w:rPr>
                <w:delText>R$ 595,60</w:delText>
              </w:r>
            </w:del>
          </w:p>
        </w:tc>
      </w:tr>
      <w:tr w:rsidR="008601AF" w:rsidRPr="008601AF" w14:paraId="0DC16850" w14:textId="77777777" w:rsidTr="0016760B">
        <w:tblPrEx>
          <w:tblW w:w="5000" w:type="pct"/>
          <w:tblCellMar>
            <w:left w:w="70" w:type="dxa"/>
            <w:right w:w="70" w:type="dxa"/>
          </w:tblCellMar>
          <w:tblPrExChange w:id="9449" w:author="Philippe Hollanda - Oliveira Trust" w:date="2022-07-19T10:03:00Z">
            <w:tblPrEx>
              <w:tblW w:w="5000" w:type="pct"/>
              <w:tblCellMar>
                <w:left w:w="70" w:type="dxa"/>
                <w:right w:w="70" w:type="dxa"/>
              </w:tblCellMar>
            </w:tblPrEx>
          </w:tblPrExChange>
        </w:tblPrEx>
        <w:trPr>
          <w:trHeight w:val="1785"/>
          <w:trPrChange w:id="94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04D00C" w14:textId="6CE1EB8C" w:rsidR="008601AF" w:rsidRPr="008601AF" w:rsidRDefault="008601AF" w:rsidP="003C2C2A">
            <w:pPr>
              <w:jc w:val="center"/>
              <w:rPr>
                <w:rFonts w:ascii="Trebuchet MS" w:hAnsi="Trebuchet MS" w:cs="Arial"/>
                <w:color w:val="000000"/>
                <w:sz w:val="20"/>
                <w:szCs w:val="20"/>
                <w:lang w:bidi="th-TH"/>
              </w:rPr>
            </w:pPr>
            <w:del w:id="9452" w:author="Philippe Hollanda - Oliveira Trust" w:date="2022-07-19T10:03:00Z">
              <w:r w:rsidRPr="008601AF" w:rsidDel="0016760B">
                <w:rPr>
                  <w:rFonts w:ascii="Trebuchet MS" w:hAnsi="Trebuchet MS" w:cs="Arial"/>
                  <w:color w:val="000000"/>
                  <w:sz w:val="20"/>
                  <w:szCs w:val="20"/>
                  <w:lang w:bidi="th-TH"/>
                </w:rPr>
                <w:lastRenderedPageBreak/>
                <w:delText>DEDETIZAÇÃO, DESINFECÇÃO, DESINSETIZAÇÃO, IMUNIZAÇÃO, HIGIENIZAÇÃO, DESRATIZAÇÃO,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AE38AD" w14:textId="151CACF6" w:rsidR="008601AF" w:rsidRPr="008601AF" w:rsidRDefault="008601AF" w:rsidP="003C2C2A">
            <w:pPr>
              <w:jc w:val="center"/>
              <w:rPr>
                <w:rFonts w:ascii="Trebuchet MS" w:hAnsi="Trebuchet MS" w:cs="Arial"/>
                <w:color w:val="000000"/>
                <w:sz w:val="20"/>
                <w:szCs w:val="20"/>
                <w:lang w:bidi="th-TH"/>
              </w:rPr>
            </w:pPr>
            <w:del w:id="9454" w:author="Philippe Hollanda - Oliveira Trust" w:date="2022-07-19T10:03:00Z">
              <w:r w:rsidRPr="008601AF" w:rsidDel="0016760B">
                <w:rPr>
                  <w:rFonts w:ascii="Trebuchet MS" w:hAnsi="Trebuchet MS" w:cs="Arial"/>
                  <w:color w:val="000000"/>
                  <w:sz w:val="20"/>
                  <w:szCs w:val="20"/>
                  <w:lang w:bidi="th-TH"/>
                </w:rPr>
                <w:delText>24/01/2022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C0EFEF" w14:textId="2C9CC41F" w:rsidR="008601AF" w:rsidRPr="008601AF" w:rsidRDefault="008601AF" w:rsidP="003C2C2A">
            <w:pPr>
              <w:jc w:val="center"/>
              <w:rPr>
                <w:rFonts w:ascii="Trebuchet MS" w:hAnsi="Trebuchet MS" w:cs="Arial"/>
                <w:color w:val="000000"/>
                <w:sz w:val="20"/>
                <w:szCs w:val="20"/>
                <w:lang w:bidi="th-TH"/>
              </w:rPr>
            </w:pPr>
            <w:del w:id="9456" w:author="Philippe Hollanda - Oliveira Trust" w:date="2022-07-19T10:03:00Z">
              <w:r w:rsidRPr="008601AF" w:rsidDel="0016760B">
                <w:rPr>
                  <w:rFonts w:ascii="Trebuchet MS" w:hAnsi="Trebuchet MS" w:cs="Arial"/>
                  <w:color w:val="000000"/>
                  <w:sz w:val="20"/>
                  <w:szCs w:val="20"/>
                  <w:lang w:bidi="th-TH"/>
                </w:rPr>
                <w:delText>R$ 675,00</w:delText>
              </w:r>
            </w:del>
          </w:p>
        </w:tc>
      </w:tr>
      <w:tr w:rsidR="008601AF" w:rsidRPr="008601AF" w14:paraId="4E0B8853" w14:textId="77777777" w:rsidTr="0016760B">
        <w:tblPrEx>
          <w:tblW w:w="5000" w:type="pct"/>
          <w:tblCellMar>
            <w:left w:w="70" w:type="dxa"/>
            <w:right w:w="70" w:type="dxa"/>
          </w:tblCellMar>
          <w:tblPrExChange w:id="9457" w:author="Philippe Hollanda - Oliveira Trust" w:date="2022-07-19T10:03:00Z">
            <w:tblPrEx>
              <w:tblW w:w="5000" w:type="pct"/>
              <w:tblCellMar>
                <w:left w:w="70" w:type="dxa"/>
                <w:right w:w="70" w:type="dxa"/>
              </w:tblCellMar>
            </w:tblPrEx>
          </w:tblPrExChange>
        </w:tblPrEx>
        <w:trPr>
          <w:trHeight w:val="1785"/>
          <w:trPrChange w:id="94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CB7949" w14:textId="144493E7" w:rsidR="008601AF" w:rsidRPr="008601AF" w:rsidRDefault="008601AF" w:rsidP="003C2C2A">
            <w:pPr>
              <w:jc w:val="center"/>
              <w:rPr>
                <w:rFonts w:ascii="Trebuchet MS" w:hAnsi="Trebuchet MS" w:cs="Arial"/>
                <w:color w:val="000000"/>
                <w:sz w:val="20"/>
                <w:szCs w:val="20"/>
                <w:lang w:bidi="th-TH"/>
              </w:rPr>
            </w:pPr>
            <w:del w:id="9460" w:author="Philippe Hollanda - Oliveira Trust" w:date="2022-07-19T10:03:00Z">
              <w:r w:rsidRPr="008601AF" w:rsidDel="0016760B">
                <w:rPr>
                  <w:rFonts w:ascii="Trebuchet MS" w:hAnsi="Trebuchet MS" w:cs="Arial"/>
                  <w:color w:val="000000"/>
                  <w:sz w:val="20"/>
                  <w:szCs w:val="20"/>
                  <w:lang w:bidi="th-TH"/>
                </w:rPr>
                <w:delText>INSTALAÇÃO E MONTAGEM DE APARELHOS E MÁQUINAS</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94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BF8D683" w14:textId="1E112EFE" w:rsidR="008601AF" w:rsidRPr="008601AF" w:rsidRDefault="008601AF" w:rsidP="003C2C2A">
            <w:pPr>
              <w:jc w:val="center"/>
              <w:rPr>
                <w:rFonts w:ascii="Trebuchet MS" w:hAnsi="Trebuchet MS" w:cs="Arial"/>
                <w:color w:val="000000"/>
                <w:sz w:val="20"/>
                <w:szCs w:val="20"/>
                <w:lang w:bidi="th-TH"/>
              </w:rPr>
            </w:pPr>
            <w:del w:id="9462" w:author="Philippe Hollanda - Oliveira Trust" w:date="2022-07-19T10:03:00Z">
              <w:r w:rsidRPr="008601AF" w:rsidDel="0016760B">
                <w:rPr>
                  <w:rFonts w:ascii="Trebuchet MS" w:hAnsi="Trebuchet MS" w:cs="Arial"/>
                  <w:color w:val="000000"/>
                  <w:sz w:val="20"/>
                  <w:szCs w:val="20"/>
                  <w:lang w:bidi="th-TH"/>
                </w:rPr>
                <w:delText>21/12/2021</w:delText>
              </w:r>
              <w:r w:rsidRPr="008601AF" w:rsidDel="0016760B">
                <w:rPr>
                  <w:rFonts w:ascii="Trebuchet MS" w:hAnsi="Trebuchet MS" w:cs="Arial"/>
                  <w:color w:val="000000"/>
                  <w:sz w:val="20"/>
                  <w:szCs w:val="20"/>
                  <w:lang w:bidi="th-TH"/>
                </w:rPr>
                <w:b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4A3622" w14:textId="321656EA" w:rsidR="008601AF" w:rsidRPr="008601AF" w:rsidRDefault="008601AF" w:rsidP="003C2C2A">
            <w:pPr>
              <w:jc w:val="center"/>
              <w:rPr>
                <w:rFonts w:ascii="Trebuchet MS" w:hAnsi="Trebuchet MS" w:cs="Arial"/>
                <w:color w:val="000000"/>
                <w:sz w:val="20"/>
                <w:szCs w:val="20"/>
                <w:lang w:bidi="th-TH"/>
              </w:rPr>
            </w:pPr>
            <w:del w:id="9464" w:author="Philippe Hollanda - Oliveira Trust" w:date="2022-07-19T10:03:00Z">
              <w:r w:rsidRPr="008601AF" w:rsidDel="0016760B">
                <w:rPr>
                  <w:rFonts w:ascii="Trebuchet MS" w:hAnsi="Trebuchet MS" w:cs="Arial"/>
                  <w:color w:val="000000"/>
                  <w:sz w:val="20"/>
                  <w:szCs w:val="20"/>
                  <w:lang w:bidi="th-TH"/>
                </w:rPr>
                <w:delText>R$ 24.764,94</w:delText>
              </w:r>
            </w:del>
          </w:p>
        </w:tc>
      </w:tr>
      <w:tr w:rsidR="008601AF" w:rsidRPr="008601AF" w14:paraId="7D706807" w14:textId="77777777" w:rsidTr="0016760B">
        <w:tblPrEx>
          <w:tblW w:w="5000" w:type="pct"/>
          <w:tblCellMar>
            <w:left w:w="70" w:type="dxa"/>
            <w:right w:w="70" w:type="dxa"/>
          </w:tblCellMar>
          <w:tblPrExChange w:id="9465" w:author="Philippe Hollanda - Oliveira Trust" w:date="2022-07-19T10:03:00Z">
            <w:tblPrEx>
              <w:tblW w:w="5000" w:type="pct"/>
              <w:tblCellMar>
                <w:left w:w="70" w:type="dxa"/>
                <w:right w:w="70" w:type="dxa"/>
              </w:tblCellMar>
            </w:tblPrEx>
          </w:tblPrExChange>
        </w:tblPrEx>
        <w:trPr>
          <w:trHeight w:val="1785"/>
          <w:trPrChange w:id="94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79A70E" w14:textId="12EAF31E" w:rsidR="008601AF" w:rsidRPr="008601AF" w:rsidRDefault="008601AF" w:rsidP="003C2C2A">
            <w:pPr>
              <w:jc w:val="center"/>
              <w:rPr>
                <w:rFonts w:ascii="Trebuchet MS" w:hAnsi="Trebuchet MS" w:cs="Arial"/>
                <w:color w:val="000000"/>
                <w:sz w:val="20"/>
                <w:szCs w:val="20"/>
                <w:lang w:bidi="th-TH"/>
              </w:rPr>
            </w:pPr>
            <w:del w:id="946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50A81D3" w14:textId="39B94077" w:rsidR="008601AF" w:rsidRPr="008601AF" w:rsidRDefault="008601AF" w:rsidP="003C2C2A">
            <w:pPr>
              <w:jc w:val="center"/>
              <w:rPr>
                <w:rFonts w:ascii="Trebuchet MS" w:hAnsi="Trebuchet MS" w:cs="Arial"/>
                <w:color w:val="000000"/>
                <w:sz w:val="20"/>
                <w:szCs w:val="20"/>
                <w:lang w:bidi="th-TH"/>
              </w:rPr>
            </w:pPr>
            <w:del w:id="9470" w:author="Philippe Hollanda - Oliveira Trust" w:date="2022-07-19T10:03:00Z">
              <w:r w:rsidRPr="008601AF" w:rsidDel="0016760B">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236F45" w14:textId="25EABF4A" w:rsidR="008601AF" w:rsidRPr="008601AF" w:rsidRDefault="008601AF" w:rsidP="003C2C2A">
            <w:pPr>
              <w:jc w:val="center"/>
              <w:rPr>
                <w:rFonts w:ascii="Trebuchet MS" w:hAnsi="Trebuchet MS" w:cs="Arial"/>
                <w:color w:val="000000"/>
                <w:sz w:val="20"/>
                <w:szCs w:val="20"/>
                <w:lang w:bidi="th-TH"/>
              </w:rPr>
            </w:pPr>
            <w:del w:id="9472"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3A16359F" w14:textId="77777777" w:rsidTr="0016760B">
        <w:tblPrEx>
          <w:tblW w:w="5000" w:type="pct"/>
          <w:tblCellMar>
            <w:left w:w="70" w:type="dxa"/>
            <w:right w:w="70" w:type="dxa"/>
          </w:tblCellMar>
          <w:tblPrExChange w:id="9473" w:author="Philippe Hollanda - Oliveira Trust" w:date="2022-07-19T10:03:00Z">
            <w:tblPrEx>
              <w:tblW w:w="5000" w:type="pct"/>
              <w:tblCellMar>
                <w:left w:w="70" w:type="dxa"/>
                <w:right w:w="70" w:type="dxa"/>
              </w:tblCellMar>
            </w:tblPrEx>
          </w:tblPrExChange>
        </w:tblPrEx>
        <w:trPr>
          <w:trHeight w:val="1785"/>
          <w:trPrChange w:id="94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53DD10" w14:textId="5578E1E6" w:rsidR="008601AF" w:rsidRPr="008601AF" w:rsidRDefault="008601AF" w:rsidP="003C2C2A">
            <w:pPr>
              <w:jc w:val="center"/>
              <w:rPr>
                <w:rFonts w:ascii="Trebuchet MS" w:hAnsi="Trebuchet MS" w:cs="Arial"/>
                <w:color w:val="000000"/>
                <w:sz w:val="20"/>
                <w:szCs w:val="20"/>
                <w:lang w:bidi="th-TH"/>
              </w:rPr>
            </w:pPr>
            <w:del w:id="947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5486DB" w14:textId="1E12E21B" w:rsidR="008601AF" w:rsidRPr="008601AF" w:rsidRDefault="008601AF" w:rsidP="003C2C2A">
            <w:pPr>
              <w:jc w:val="center"/>
              <w:rPr>
                <w:rFonts w:ascii="Trebuchet MS" w:hAnsi="Trebuchet MS" w:cs="Arial"/>
                <w:color w:val="000000"/>
                <w:sz w:val="20"/>
                <w:szCs w:val="20"/>
                <w:lang w:bidi="th-TH"/>
              </w:rPr>
            </w:pPr>
            <w:del w:id="9478" w:author="Philippe Hollanda - Oliveira Trust" w:date="2022-07-19T10:03:00Z">
              <w:r w:rsidRPr="008601AF" w:rsidDel="0016760B">
                <w:rPr>
                  <w:rFonts w:ascii="Trebuchet MS" w:hAnsi="Trebuchet MS" w:cs="Arial"/>
                  <w:color w:val="000000"/>
                  <w:sz w:val="20"/>
                  <w:szCs w:val="20"/>
                  <w:lang w:bidi="th-TH"/>
                </w:rPr>
                <w:delText>20/08/2022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C64371" w14:textId="5A7D903A" w:rsidR="008601AF" w:rsidRPr="008601AF" w:rsidRDefault="008601AF" w:rsidP="003C2C2A">
            <w:pPr>
              <w:jc w:val="center"/>
              <w:rPr>
                <w:rFonts w:ascii="Trebuchet MS" w:hAnsi="Trebuchet MS" w:cs="Arial"/>
                <w:color w:val="000000"/>
                <w:sz w:val="20"/>
                <w:szCs w:val="20"/>
                <w:lang w:bidi="th-TH"/>
              </w:rPr>
            </w:pPr>
            <w:del w:id="9480"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473968AA" w14:textId="77777777" w:rsidTr="0016760B">
        <w:tblPrEx>
          <w:tblW w:w="5000" w:type="pct"/>
          <w:tblCellMar>
            <w:left w:w="70" w:type="dxa"/>
            <w:right w:w="70" w:type="dxa"/>
          </w:tblCellMar>
          <w:tblPrExChange w:id="9481" w:author="Philippe Hollanda - Oliveira Trust" w:date="2022-07-19T10:03:00Z">
            <w:tblPrEx>
              <w:tblW w:w="5000" w:type="pct"/>
              <w:tblCellMar>
                <w:left w:w="70" w:type="dxa"/>
                <w:right w:w="70" w:type="dxa"/>
              </w:tblCellMar>
            </w:tblPrEx>
          </w:tblPrExChange>
        </w:tblPrEx>
        <w:trPr>
          <w:trHeight w:val="1785"/>
          <w:trPrChange w:id="94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13DA13" w14:textId="69BD8958" w:rsidR="008601AF" w:rsidRPr="008601AF" w:rsidRDefault="008601AF" w:rsidP="003C2C2A">
            <w:pPr>
              <w:jc w:val="center"/>
              <w:rPr>
                <w:rFonts w:ascii="Trebuchet MS" w:hAnsi="Trebuchet MS" w:cs="Arial"/>
                <w:color w:val="000000"/>
                <w:sz w:val="20"/>
                <w:szCs w:val="20"/>
                <w:lang w:bidi="th-TH"/>
              </w:rPr>
            </w:pPr>
            <w:del w:id="948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A1BF0D" w14:textId="3E3A9D9E" w:rsidR="008601AF" w:rsidRPr="008601AF" w:rsidRDefault="008601AF" w:rsidP="003C2C2A">
            <w:pPr>
              <w:jc w:val="center"/>
              <w:rPr>
                <w:rFonts w:ascii="Trebuchet MS" w:hAnsi="Trebuchet MS" w:cs="Arial"/>
                <w:color w:val="000000"/>
                <w:sz w:val="20"/>
                <w:szCs w:val="20"/>
                <w:lang w:bidi="th-TH"/>
              </w:rPr>
            </w:pPr>
            <w:del w:id="9486" w:author="Philippe Hollanda - Oliveira Trust" w:date="2022-07-19T10:03:00Z">
              <w:r w:rsidRPr="008601AF" w:rsidDel="0016760B">
                <w:rPr>
                  <w:rFonts w:ascii="Trebuchet MS" w:hAnsi="Trebuchet MS" w:cs="Arial"/>
                  <w:color w:val="000000"/>
                  <w:sz w:val="20"/>
                  <w:szCs w:val="20"/>
                  <w:lang w:bidi="th-TH"/>
                </w:rPr>
                <w:delText>20/08/2022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2B3FBF" w14:textId="197F2852" w:rsidR="008601AF" w:rsidRPr="008601AF" w:rsidRDefault="008601AF" w:rsidP="003C2C2A">
            <w:pPr>
              <w:jc w:val="center"/>
              <w:rPr>
                <w:rFonts w:ascii="Trebuchet MS" w:hAnsi="Trebuchet MS" w:cs="Arial"/>
                <w:color w:val="000000"/>
                <w:sz w:val="20"/>
                <w:szCs w:val="20"/>
                <w:lang w:bidi="th-TH"/>
              </w:rPr>
            </w:pPr>
            <w:del w:id="9488"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3ACFA2CE" w14:textId="77777777" w:rsidTr="0016760B">
        <w:tblPrEx>
          <w:tblW w:w="5000" w:type="pct"/>
          <w:tblCellMar>
            <w:left w:w="70" w:type="dxa"/>
            <w:right w:w="70" w:type="dxa"/>
          </w:tblCellMar>
          <w:tblPrExChange w:id="9489" w:author="Philippe Hollanda - Oliveira Trust" w:date="2022-07-19T10:03:00Z">
            <w:tblPrEx>
              <w:tblW w:w="5000" w:type="pct"/>
              <w:tblCellMar>
                <w:left w:w="70" w:type="dxa"/>
                <w:right w:w="70" w:type="dxa"/>
              </w:tblCellMar>
            </w:tblPrEx>
          </w:tblPrExChange>
        </w:tblPrEx>
        <w:trPr>
          <w:trHeight w:val="1785"/>
          <w:trPrChange w:id="94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711947" w14:textId="0E6AE224" w:rsidR="008601AF" w:rsidRPr="008601AF" w:rsidRDefault="008601AF" w:rsidP="003C2C2A">
            <w:pPr>
              <w:jc w:val="center"/>
              <w:rPr>
                <w:rFonts w:ascii="Trebuchet MS" w:hAnsi="Trebuchet MS" w:cs="Arial"/>
                <w:color w:val="000000"/>
                <w:sz w:val="20"/>
                <w:szCs w:val="20"/>
                <w:lang w:bidi="th-TH"/>
              </w:rPr>
            </w:pPr>
            <w:del w:id="9492"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4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E37244" w14:textId="7C5CC7D3" w:rsidR="008601AF" w:rsidRPr="008601AF" w:rsidRDefault="008601AF" w:rsidP="003C2C2A">
            <w:pPr>
              <w:jc w:val="center"/>
              <w:rPr>
                <w:rFonts w:ascii="Trebuchet MS" w:hAnsi="Trebuchet MS" w:cs="Arial"/>
                <w:color w:val="000000"/>
                <w:sz w:val="20"/>
                <w:szCs w:val="20"/>
                <w:lang w:bidi="th-TH"/>
              </w:rPr>
            </w:pPr>
            <w:del w:id="9494" w:author="Philippe Hollanda - Oliveira Trust" w:date="2022-07-19T10:03:00Z">
              <w:r w:rsidRPr="008601AF" w:rsidDel="0016760B">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4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A35A64" w14:textId="274AD1BB" w:rsidR="008601AF" w:rsidRPr="008601AF" w:rsidRDefault="008601AF" w:rsidP="003C2C2A">
            <w:pPr>
              <w:jc w:val="center"/>
              <w:rPr>
                <w:rFonts w:ascii="Trebuchet MS" w:hAnsi="Trebuchet MS" w:cs="Arial"/>
                <w:color w:val="000000"/>
                <w:sz w:val="20"/>
                <w:szCs w:val="20"/>
                <w:lang w:bidi="th-TH"/>
              </w:rPr>
            </w:pPr>
            <w:del w:id="9496"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3C6D0295" w14:textId="77777777" w:rsidTr="0016760B">
        <w:tblPrEx>
          <w:tblW w:w="5000" w:type="pct"/>
          <w:tblCellMar>
            <w:left w:w="70" w:type="dxa"/>
            <w:right w:w="70" w:type="dxa"/>
          </w:tblCellMar>
          <w:tblPrExChange w:id="9497" w:author="Philippe Hollanda - Oliveira Trust" w:date="2022-07-19T10:03:00Z">
            <w:tblPrEx>
              <w:tblW w:w="5000" w:type="pct"/>
              <w:tblCellMar>
                <w:left w:w="70" w:type="dxa"/>
                <w:right w:w="70" w:type="dxa"/>
              </w:tblCellMar>
            </w:tblPrEx>
          </w:tblPrExChange>
        </w:tblPrEx>
        <w:trPr>
          <w:trHeight w:val="1785"/>
          <w:trPrChange w:id="94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4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AA58D5B" w14:textId="54C39FFE" w:rsidR="008601AF" w:rsidRPr="008601AF" w:rsidRDefault="008601AF" w:rsidP="003C2C2A">
            <w:pPr>
              <w:jc w:val="center"/>
              <w:rPr>
                <w:rFonts w:ascii="Trebuchet MS" w:hAnsi="Trebuchet MS" w:cs="Arial"/>
                <w:color w:val="000000"/>
                <w:sz w:val="20"/>
                <w:szCs w:val="20"/>
                <w:lang w:bidi="th-TH"/>
              </w:rPr>
            </w:pPr>
            <w:del w:id="950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2CB1B4" w14:textId="797D3E15" w:rsidR="008601AF" w:rsidRPr="008601AF" w:rsidRDefault="008601AF" w:rsidP="003C2C2A">
            <w:pPr>
              <w:jc w:val="center"/>
              <w:rPr>
                <w:rFonts w:ascii="Trebuchet MS" w:hAnsi="Trebuchet MS" w:cs="Arial"/>
                <w:color w:val="000000"/>
                <w:sz w:val="20"/>
                <w:szCs w:val="20"/>
                <w:lang w:bidi="th-TH"/>
              </w:rPr>
            </w:pPr>
            <w:del w:id="9502" w:author="Philippe Hollanda - Oliveira Trust" w:date="2022-07-19T10:03:00Z">
              <w:r w:rsidRPr="008601AF" w:rsidDel="0016760B">
                <w:rPr>
                  <w:rFonts w:ascii="Trebuchet MS" w:hAnsi="Trebuchet MS" w:cs="Arial"/>
                  <w:color w:val="000000"/>
                  <w:sz w:val="20"/>
                  <w:szCs w:val="20"/>
                  <w:lang w:bidi="th-TH"/>
                </w:rPr>
                <w:delText>12/08/2021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AA1177" w14:textId="3572358D" w:rsidR="008601AF" w:rsidRPr="008601AF" w:rsidRDefault="008601AF" w:rsidP="003C2C2A">
            <w:pPr>
              <w:jc w:val="center"/>
              <w:rPr>
                <w:rFonts w:ascii="Trebuchet MS" w:hAnsi="Trebuchet MS" w:cs="Arial"/>
                <w:color w:val="000000"/>
                <w:sz w:val="20"/>
                <w:szCs w:val="20"/>
                <w:lang w:bidi="th-TH"/>
              </w:rPr>
            </w:pPr>
            <w:del w:id="9504" w:author="Philippe Hollanda - Oliveira Trust" w:date="2022-07-19T10:03:00Z">
              <w:r w:rsidRPr="008601AF" w:rsidDel="0016760B">
                <w:rPr>
                  <w:rFonts w:ascii="Trebuchet MS" w:hAnsi="Trebuchet MS" w:cs="Arial"/>
                  <w:color w:val="000000"/>
                  <w:sz w:val="20"/>
                  <w:szCs w:val="20"/>
                  <w:lang w:bidi="th-TH"/>
                </w:rPr>
                <w:delText>R$ 7.200,00</w:delText>
              </w:r>
            </w:del>
          </w:p>
        </w:tc>
      </w:tr>
      <w:tr w:rsidR="008601AF" w:rsidRPr="008601AF" w14:paraId="4BEFA30E" w14:textId="77777777" w:rsidTr="0016760B">
        <w:tblPrEx>
          <w:tblW w:w="5000" w:type="pct"/>
          <w:tblCellMar>
            <w:left w:w="70" w:type="dxa"/>
            <w:right w:w="70" w:type="dxa"/>
          </w:tblCellMar>
          <w:tblPrExChange w:id="9505" w:author="Philippe Hollanda - Oliveira Trust" w:date="2022-07-19T10:03:00Z">
            <w:tblPrEx>
              <w:tblW w:w="5000" w:type="pct"/>
              <w:tblCellMar>
                <w:left w:w="70" w:type="dxa"/>
                <w:right w:w="70" w:type="dxa"/>
              </w:tblCellMar>
            </w:tblPrEx>
          </w:tblPrExChange>
        </w:tblPrEx>
        <w:trPr>
          <w:trHeight w:val="1785"/>
          <w:trPrChange w:id="95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08EDBD" w14:textId="575DAE7E" w:rsidR="008601AF" w:rsidRPr="008601AF" w:rsidRDefault="008601AF" w:rsidP="003C2C2A">
            <w:pPr>
              <w:jc w:val="center"/>
              <w:rPr>
                <w:rFonts w:ascii="Trebuchet MS" w:hAnsi="Trebuchet MS" w:cs="Arial"/>
                <w:color w:val="000000"/>
                <w:sz w:val="20"/>
                <w:szCs w:val="20"/>
                <w:lang w:bidi="th-TH"/>
              </w:rPr>
            </w:pPr>
            <w:del w:id="950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953CCF" w14:textId="26CB3D43" w:rsidR="008601AF" w:rsidRPr="008601AF" w:rsidRDefault="008601AF" w:rsidP="003C2C2A">
            <w:pPr>
              <w:jc w:val="center"/>
              <w:rPr>
                <w:rFonts w:ascii="Trebuchet MS" w:hAnsi="Trebuchet MS" w:cs="Arial"/>
                <w:color w:val="000000"/>
                <w:sz w:val="20"/>
                <w:szCs w:val="20"/>
                <w:lang w:bidi="th-TH"/>
              </w:rPr>
            </w:pPr>
            <w:del w:id="9510" w:author="Philippe Hollanda - Oliveira Trust" w:date="2022-07-19T10:03:00Z">
              <w:r w:rsidRPr="008601AF" w:rsidDel="0016760B">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4AA02C" w14:textId="6FDDB08E" w:rsidR="008601AF" w:rsidRPr="008601AF" w:rsidRDefault="008601AF" w:rsidP="003C2C2A">
            <w:pPr>
              <w:jc w:val="center"/>
              <w:rPr>
                <w:rFonts w:ascii="Trebuchet MS" w:hAnsi="Trebuchet MS" w:cs="Arial"/>
                <w:color w:val="000000"/>
                <w:sz w:val="20"/>
                <w:szCs w:val="20"/>
                <w:lang w:bidi="th-TH"/>
              </w:rPr>
            </w:pPr>
            <w:del w:id="9512" w:author="Philippe Hollanda - Oliveira Trust" w:date="2022-07-19T10:03:00Z">
              <w:r w:rsidRPr="008601AF" w:rsidDel="0016760B">
                <w:rPr>
                  <w:rFonts w:ascii="Trebuchet MS" w:hAnsi="Trebuchet MS" w:cs="Arial"/>
                  <w:color w:val="000000"/>
                  <w:sz w:val="20"/>
                  <w:szCs w:val="20"/>
                  <w:lang w:bidi="th-TH"/>
                </w:rPr>
                <w:delText>R$ 23.498,64</w:delText>
              </w:r>
            </w:del>
          </w:p>
        </w:tc>
      </w:tr>
      <w:tr w:rsidR="008601AF" w:rsidRPr="008601AF" w14:paraId="62F7BFD4" w14:textId="77777777" w:rsidTr="0016760B">
        <w:tblPrEx>
          <w:tblW w:w="5000" w:type="pct"/>
          <w:tblCellMar>
            <w:left w:w="70" w:type="dxa"/>
            <w:right w:w="70" w:type="dxa"/>
          </w:tblCellMar>
          <w:tblPrExChange w:id="9513" w:author="Philippe Hollanda - Oliveira Trust" w:date="2022-07-19T10:03:00Z">
            <w:tblPrEx>
              <w:tblW w:w="5000" w:type="pct"/>
              <w:tblCellMar>
                <w:left w:w="70" w:type="dxa"/>
                <w:right w:w="70" w:type="dxa"/>
              </w:tblCellMar>
            </w:tblPrEx>
          </w:tblPrExChange>
        </w:tblPrEx>
        <w:trPr>
          <w:trHeight w:val="1785"/>
          <w:trPrChange w:id="95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4F3F94" w14:textId="5EEC072E" w:rsidR="008601AF" w:rsidRPr="008601AF" w:rsidRDefault="008601AF" w:rsidP="003C2C2A">
            <w:pPr>
              <w:jc w:val="center"/>
              <w:rPr>
                <w:rFonts w:ascii="Trebuchet MS" w:hAnsi="Trebuchet MS" w:cs="Arial"/>
                <w:color w:val="000000"/>
                <w:sz w:val="20"/>
                <w:szCs w:val="20"/>
                <w:lang w:bidi="th-TH"/>
              </w:rPr>
            </w:pPr>
            <w:del w:id="951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46F565" w14:textId="41CC8A8C" w:rsidR="008601AF" w:rsidRPr="008601AF" w:rsidRDefault="008601AF" w:rsidP="003C2C2A">
            <w:pPr>
              <w:jc w:val="center"/>
              <w:rPr>
                <w:rFonts w:ascii="Trebuchet MS" w:hAnsi="Trebuchet MS" w:cs="Arial"/>
                <w:color w:val="000000"/>
                <w:sz w:val="20"/>
                <w:szCs w:val="20"/>
                <w:lang w:bidi="th-TH"/>
              </w:rPr>
            </w:pPr>
            <w:del w:id="9518" w:author="Philippe Hollanda - Oliveira Trust" w:date="2022-07-19T10:03:00Z">
              <w:r w:rsidRPr="008601AF" w:rsidDel="0016760B">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40FB5C" w14:textId="3FFC0159" w:rsidR="008601AF" w:rsidRPr="008601AF" w:rsidRDefault="008601AF" w:rsidP="003C2C2A">
            <w:pPr>
              <w:jc w:val="center"/>
              <w:rPr>
                <w:rFonts w:ascii="Trebuchet MS" w:hAnsi="Trebuchet MS" w:cs="Arial"/>
                <w:color w:val="000000"/>
                <w:sz w:val="20"/>
                <w:szCs w:val="20"/>
                <w:lang w:bidi="th-TH"/>
              </w:rPr>
            </w:pPr>
            <w:del w:id="9520" w:author="Philippe Hollanda - Oliveira Trust" w:date="2022-07-19T10:03:00Z">
              <w:r w:rsidRPr="008601AF" w:rsidDel="0016760B">
                <w:rPr>
                  <w:rFonts w:ascii="Trebuchet MS" w:hAnsi="Trebuchet MS" w:cs="Arial"/>
                  <w:color w:val="000000"/>
                  <w:sz w:val="20"/>
                  <w:szCs w:val="20"/>
                  <w:lang w:bidi="th-TH"/>
                </w:rPr>
                <w:delText>R$ 275,00</w:delText>
              </w:r>
            </w:del>
          </w:p>
        </w:tc>
      </w:tr>
      <w:tr w:rsidR="008601AF" w:rsidRPr="008601AF" w14:paraId="7590F79F" w14:textId="77777777" w:rsidTr="0016760B">
        <w:tblPrEx>
          <w:tblW w:w="5000" w:type="pct"/>
          <w:tblCellMar>
            <w:left w:w="70" w:type="dxa"/>
            <w:right w:w="70" w:type="dxa"/>
          </w:tblCellMar>
          <w:tblPrExChange w:id="9521" w:author="Philippe Hollanda - Oliveira Trust" w:date="2022-07-19T10:03:00Z">
            <w:tblPrEx>
              <w:tblW w:w="5000" w:type="pct"/>
              <w:tblCellMar>
                <w:left w:w="70" w:type="dxa"/>
                <w:right w:w="70" w:type="dxa"/>
              </w:tblCellMar>
            </w:tblPrEx>
          </w:tblPrExChange>
        </w:tblPrEx>
        <w:trPr>
          <w:trHeight w:val="1785"/>
          <w:trPrChange w:id="95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8705D3" w14:textId="18A2D1B5" w:rsidR="008601AF" w:rsidRPr="008601AF" w:rsidRDefault="008601AF" w:rsidP="003C2C2A">
            <w:pPr>
              <w:jc w:val="center"/>
              <w:rPr>
                <w:rFonts w:ascii="Trebuchet MS" w:hAnsi="Trebuchet MS" w:cs="Arial"/>
                <w:color w:val="000000"/>
                <w:sz w:val="20"/>
                <w:szCs w:val="20"/>
                <w:lang w:bidi="th-TH"/>
              </w:rPr>
            </w:pPr>
            <w:del w:id="952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F75961" w14:textId="654B665C" w:rsidR="008601AF" w:rsidRPr="008601AF" w:rsidRDefault="008601AF" w:rsidP="003C2C2A">
            <w:pPr>
              <w:jc w:val="center"/>
              <w:rPr>
                <w:rFonts w:ascii="Trebuchet MS" w:hAnsi="Trebuchet MS" w:cs="Arial"/>
                <w:color w:val="000000"/>
                <w:sz w:val="20"/>
                <w:szCs w:val="20"/>
                <w:lang w:bidi="th-TH"/>
              </w:rPr>
            </w:pPr>
            <w:del w:id="9526" w:author="Philippe Hollanda - Oliveira Trust" w:date="2022-07-19T10:03:00Z">
              <w:r w:rsidRPr="008601AF" w:rsidDel="0016760B">
                <w:rPr>
                  <w:rFonts w:ascii="Trebuchet MS" w:hAnsi="Trebuchet MS" w:cs="Arial"/>
                  <w:color w:val="000000"/>
                  <w:sz w:val="20"/>
                  <w:szCs w:val="20"/>
                  <w:lang w:bidi="th-TH"/>
                </w:rPr>
                <w:delText>12/08/2021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2C9D08" w14:textId="1FDC6640" w:rsidR="008601AF" w:rsidRPr="008601AF" w:rsidRDefault="008601AF" w:rsidP="003C2C2A">
            <w:pPr>
              <w:jc w:val="center"/>
              <w:rPr>
                <w:rFonts w:ascii="Trebuchet MS" w:hAnsi="Trebuchet MS" w:cs="Arial"/>
                <w:color w:val="000000"/>
                <w:sz w:val="20"/>
                <w:szCs w:val="20"/>
                <w:lang w:bidi="th-TH"/>
              </w:rPr>
            </w:pPr>
            <w:del w:id="9528" w:author="Philippe Hollanda - Oliveira Trust" w:date="2022-07-19T10:03:00Z">
              <w:r w:rsidRPr="008601AF" w:rsidDel="0016760B">
                <w:rPr>
                  <w:rFonts w:ascii="Trebuchet MS" w:hAnsi="Trebuchet MS" w:cs="Arial"/>
                  <w:color w:val="000000"/>
                  <w:sz w:val="20"/>
                  <w:szCs w:val="20"/>
                  <w:lang w:bidi="th-TH"/>
                </w:rPr>
                <w:delText>R$ 4.075,00</w:delText>
              </w:r>
            </w:del>
          </w:p>
        </w:tc>
      </w:tr>
      <w:tr w:rsidR="008601AF" w:rsidRPr="008601AF" w14:paraId="1254B64C" w14:textId="77777777" w:rsidTr="0016760B">
        <w:tblPrEx>
          <w:tblW w:w="5000" w:type="pct"/>
          <w:tblCellMar>
            <w:left w:w="70" w:type="dxa"/>
            <w:right w:w="70" w:type="dxa"/>
          </w:tblCellMar>
          <w:tblPrExChange w:id="9529" w:author="Philippe Hollanda - Oliveira Trust" w:date="2022-07-19T10:03:00Z">
            <w:tblPrEx>
              <w:tblW w:w="5000" w:type="pct"/>
              <w:tblCellMar>
                <w:left w:w="70" w:type="dxa"/>
                <w:right w:w="70" w:type="dxa"/>
              </w:tblCellMar>
            </w:tblPrEx>
          </w:tblPrExChange>
        </w:tblPrEx>
        <w:trPr>
          <w:trHeight w:val="1785"/>
          <w:trPrChange w:id="95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78860C" w14:textId="7A65422B" w:rsidR="008601AF" w:rsidRPr="008601AF" w:rsidRDefault="008601AF" w:rsidP="003C2C2A">
            <w:pPr>
              <w:jc w:val="center"/>
              <w:rPr>
                <w:rFonts w:ascii="Trebuchet MS" w:hAnsi="Trebuchet MS" w:cs="Arial"/>
                <w:color w:val="000000"/>
                <w:sz w:val="20"/>
                <w:szCs w:val="20"/>
                <w:lang w:bidi="th-TH"/>
              </w:rPr>
            </w:pPr>
            <w:del w:id="9532"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BB5ACC" w14:textId="5F864C23" w:rsidR="008601AF" w:rsidRPr="008601AF" w:rsidRDefault="008601AF" w:rsidP="003C2C2A">
            <w:pPr>
              <w:jc w:val="center"/>
              <w:rPr>
                <w:rFonts w:ascii="Trebuchet MS" w:hAnsi="Trebuchet MS" w:cs="Arial"/>
                <w:color w:val="000000"/>
                <w:sz w:val="20"/>
                <w:szCs w:val="20"/>
                <w:lang w:bidi="th-TH"/>
              </w:rPr>
            </w:pPr>
            <w:del w:id="9534" w:author="Philippe Hollanda - Oliveira Trust" w:date="2022-07-19T10:03:00Z">
              <w:r w:rsidRPr="008601AF" w:rsidDel="0016760B">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96EED2" w14:textId="3953D104" w:rsidR="008601AF" w:rsidRPr="008601AF" w:rsidRDefault="008601AF" w:rsidP="003C2C2A">
            <w:pPr>
              <w:jc w:val="center"/>
              <w:rPr>
                <w:rFonts w:ascii="Trebuchet MS" w:hAnsi="Trebuchet MS" w:cs="Arial"/>
                <w:color w:val="000000"/>
                <w:sz w:val="20"/>
                <w:szCs w:val="20"/>
                <w:lang w:bidi="th-TH"/>
              </w:rPr>
            </w:pPr>
            <w:del w:id="9536"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3728BED2" w14:textId="77777777" w:rsidTr="0016760B">
        <w:tblPrEx>
          <w:tblW w:w="5000" w:type="pct"/>
          <w:tblCellMar>
            <w:left w:w="70" w:type="dxa"/>
            <w:right w:w="70" w:type="dxa"/>
          </w:tblCellMar>
          <w:tblPrExChange w:id="9537" w:author="Philippe Hollanda - Oliveira Trust" w:date="2022-07-19T10:03:00Z">
            <w:tblPrEx>
              <w:tblW w:w="5000" w:type="pct"/>
              <w:tblCellMar>
                <w:left w:w="70" w:type="dxa"/>
                <w:right w:w="70" w:type="dxa"/>
              </w:tblCellMar>
            </w:tblPrEx>
          </w:tblPrExChange>
        </w:tblPrEx>
        <w:trPr>
          <w:trHeight w:val="1785"/>
          <w:trPrChange w:id="95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E24A70" w14:textId="6602C079" w:rsidR="008601AF" w:rsidRPr="008601AF" w:rsidRDefault="008601AF" w:rsidP="003C2C2A">
            <w:pPr>
              <w:jc w:val="center"/>
              <w:rPr>
                <w:rFonts w:ascii="Trebuchet MS" w:hAnsi="Trebuchet MS" w:cs="Arial"/>
                <w:color w:val="000000"/>
                <w:sz w:val="20"/>
                <w:szCs w:val="20"/>
                <w:lang w:bidi="th-TH"/>
              </w:rPr>
            </w:pPr>
            <w:del w:id="954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4E99CE" w14:textId="6DA4CABE" w:rsidR="008601AF" w:rsidRPr="008601AF" w:rsidRDefault="008601AF" w:rsidP="003C2C2A">
            <w:pPr>
              <w:jc w:val="center"/>
              <w:rPr>
                <w:rFonts w:ascii="Trebuchet MS" w:hAnsi="Trebuchet MS" w:cs="Arial"/>
                <w:color w:val="000000"/>
                <w:sz w:val="20"/>
                <w:szCs w:val="20"/>
                <w:lang w:bidi="th-TH"/>
              </w:rPr>
            </w:pPr>
            <w:del w:id="9542" w:author="Philippe Hollanda - Oliveira Trust" w:date="2022-07-19T10:03:00Z">
              <w:r w:rsidRPr="008601AF" w:rsidDel="0016760B">
                <w:rPr>
                  <w:rFonts w:ascii="Trebuchet MS" w:hAnsi="Trebuchet MS" w:cs="Arial"/>
                  <w:color w:val="000000"/>
                  <w:sz w:val="20"/>
                  <w:szCs w:val="20"/>
                  <w:lang w:bidi="th-TH"/>
                </w:rPr>
                <w:delText>16/08/2022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6F5BFC" w14:textId="19A86E86" w:rsidR="008601AF" w:rsidRPr="008601AF" w:rsidRDefault="008601AF" w:rsidP="003C2C2A">
            <w:pPr>
              <w:jc w:val="center"/>
              <w:rPr>
                <w:rFonts w:ascii="Trebuchet MS" w:hAnsi="Trebuchet MS" w:cs="Arial"/>
                <w:color w:val="000000"/>
                <w:sz w:val="20"/>
                <w:szCs w:val="20"/>
                <w:lang w:bidi="th-TH"/>
              </w:rPr>
            </w:pPr>
            <w:del w:id="9544"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6A53D54B" w14:textId="77777777" w:rsidTr="0016760B">
        <w:tblPrEx>
          <w:tblW w:w="5000" w:type="pct"/>
          <w:tblCellMar>
            <w:left w:w="70" w:type="dxa"/>
            <w:right w:w="70" w:type="dxa"/>
          </w:tblCellMar>
          <w:tblPrExChange w:id="9545" w:author="Philippe Hollanda - Oliveira Trust" w:date="2022-07-19T10:03:00Z">
            <w:tblPrEx>
              <w:tblW w:w="5000" w:type="pct"/>
              <w:tblCellMar>
                <w:left w:w="70" w:type="dxa"/>
                <w:right w:w="70" w:type="dxa"/>
              </w:tblCellMar>
            </w:tblPrEx>
          </w:tblPrExChange>
        </w:tblPrEx>
        <w:trPr>
          <w:trHeight w:val="1785"/>
          <w:trPrChange w:id="95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2D43D3" w14:textId="3B6FCF21" w:rsidR="008601AF" w:rsidRPr="008601AF" w:rsidRDefault="008601AF" w:rsidP="003C2C2A">
            <w:pPr>
              <w:jc w:val="center"/>
              <w:rPr>
                <w:rFonts w:ascii="Trebuchet MS" w:hAnsi="Trebuchet MS" w:cs="Arial"/>
                <w:color w:val="000000"/>
                <w:sz w:val="20"/>
                <w:szCs w:val="20"/>
                <w:lang w:bidi="th-TH"/>
              </w:rPr>
            </w:pPr>
            <w:del w:id="954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8FBEB5" w14:textId="7406942F" w:rsidR="008601AF" w:rsidRPr="008601AF" w:rsidRDefault="008601AF" w:rsidP="003C2C2A">
            <w:pPr>
              <w:jc w:val="center"/>
              <w:rPr>
                <w:rFonts w:ascii="Trebuchet MS" w:hAnsi="Trebuchet MS" w:cs="Arial"/>
                <w:color w:val="000000"/>
                <w:sz w:val="20"/>
                <w:szCs w:val="20"/>
                <w:lang w:bidi="th-TH"/>
              </w:rPr>
            </w:pPr>
            <w:del w:id="9550" w:author="Philippe Hollanda - Oliveira Trust" w:date="2022-07-19T10:03:00Z">
              <w:r w:rsidRPr="008601AF" w:rsidDel="0016760B">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94036B" w14:textId="129EE010" w:rsidR="008601AF" w:rsidRPr="008601AF" w:rsidRDefault="008601AF" w:rsidP="003C2C2A">
            <w:pPr>
              <w:jc w:val="center"/>
              <w:rPr>
                <w:rFonts w:ascii="Trebuchet MS" w:hAnsi="Trebuchet MS" w:cs="Arial"/>
                <w:color w:val="000000"/>
                <w:sz w:val="20"/>
                <w:szCs w:val="20"/>
                <w:lang w:bidi="th-TH"/>
              </w:rPr>
            </w:pPr>
            <w:del w:id="9552" w:author="Philippe Hollanda - Oliveira Trust" w:date="2022-07-19T10:03:00Z">
              <w:r w:rsidRPr="008601AF" w:rsidDel="0016760B">
                <w:rPr>
                  <w:rFonts w:ascii="Trebuchet MS" w:hAnsi="Trebuchet MS" w:cs="Arial"/>
                  <w:color w:val="000000"/>
                  <w:sz w:val="20"/>
                  <w:szCs w:val="20"/>
                  <w:lang w:bidi="th-TH"/>
                </w:rPr>
                <w:delText>R$ 980,00</w:delText>
              </w:r>
            </w:del>
          </w:p>
        </w:tc>
      </w:tr>
      <w:tr w:rsidR="008601AF" w:rsidRPr="008601AF" w14:paraId="44C288F4" w14:textId="77777777" w:rsidTr="0016760B">
        <w:tblPrEx>
          <w:tblW w:w="5000" w:type="pct"/>
          <w:tblCellMar>
            <w:left w:w="70" w:type="dxa"/>
            <w:right w:w="70" w:type="dxa"/>
          </w:tblCellMar>
          <w:tblPrExChange w:id="9553" w:author="Philippe Hollanda - Oliveira Trust" w:date="2022-07-19T10:03:00Z">
            <w:tblPrEx>
              <w:tblW w:w="5000" w:type="pct"/>
              <w:tblCellMar>
                <w:left w:w="70" w:type="dxa"/>
                <w:right w:w="70" w:type="dxa"/>
              </w:tblCellMar>
            </w:tblPrEx>
          </w:tblPrExChange>
        </w:tblPrEx>
        <w:trPr>
          <w:trHeight w:val="1785"/>
          <w:trPrChange w:id="95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2A8BA5" w14:textId="6C7E8978" w:rsidR="008601AF" w:rsidRPr="008601AF" w:rsidRDefault="008601AF" w:rsidP="003C2C2A">
            <w:pPr>
              <w:jc w:val="center"/>
              <w:rPr>
                <w:rFonts w:ascii="Trebuchet MS" w:hAnsi="Trebuchet MS" w:cs="Arial"/>
                <w:color w:val="000000"/>
                <w:sz w:val="20"/>
                <w:szCs w:val="20"/>
                <w:lang w:bidi="th-TH"/>
              </w:rPr>
            </w:pPr>
            <w:del w:id="955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3BF3E9" w14:textId="3914C2B6" w:rsidR="008601AF" w:rsidRPr="008601AF" w:rsidRDefault="008601AF" w:rsidP="003C2C2A">
            <w:pPr>
              <w:jc w:val="center"/>
              <w:rPr>
                <w:rFonts w:ascii="Trebuchet MS" w:hAnsi="Trebuchet MS" w:cs="Arial"/>
                <w:color w:val="000000"/>
                <w:sz w:val="20"/>
                <w:szCs w:val="20"/>
                <w:lang w:bidi="th-TH"/>
              </w:rPr>
            </w:pPr>
            <w:del w:id="9558" w:author="Philippe Hollanda - Oliveira Trust" w:date="2022-07-19T10:03:00Z">
              <w:r w:rsidRPr="008601AF" w:rsidDel="0016760B">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09099D" w14:textId="4B69E8CC" w:rsidR="008601AF" w:rsidRPr="008601AF" w:rsidRDefault="008601AF" w:rsidP="003C2C2A">
            <w:pPr>
              <w:jc w:val="center"/>
              <w:rPr>
                <w:rFonts w:ascii="Trebuchet MS" w:hAnsi="Trebuchet MS" w:cs="Arial"/>
                <w:color w:val="000000"/>
                <w:sz w:val="20"/>
                <w:szCs w:val="20"/>
                <w:lang w:bidi="th-TH"/>
              </w:rPr>
            </w:pPr>
            <w:del w:id="9560" w:author="Philippe Hollanda - Oliveira Trust" w:date="2022-07-19T10:03:00Z">
              <w:r w:rsidRPr="008601AF" w:rsidDel="0016760B">
                <w:rPr>
                  <w:rFonts w:ascii="Trebuchet MS" w:hAnsi="Trebuchet MS" w:cs="Arial"/>
                  <w:color w:val="000000"/>
                  <w:sz w:val="20"/>
                  <w:szCs w:val="20"/>
                  <w:lang w:bidi="th-TH"/>
                </w:rPr>
                <w:delText>R$ 290,00</w:delText>
              </w:r>
            </w:del>
          </w:p>
        </w:tc>
      </w:tr>
      <w:tr w:rsidR="008601AF" w:rsidRPr="008601AF" w14:paraId="4178FE03" w14:textId="77777777" w:rsidTr="0016760B">
        <w:tblPrEx>
          <w:tblW w:w="5000" w:type="pct"/>
          <w:tblCellMar>
            <w:left w:w="70" w:type="dxa"/>
            <w:right w:w="70" w:type="dxa"/>
          </w:tblCellMar>
          <w:tblPrExChange w:id="9561" w:author="Philippe Hollanda - Oliveira Trust" w:date="2022-07-19T10:03:00Z">
            <w:tblPrEx>
              <w:tblW w:w="5000" w:type="pct"/>
              <w:tblCellMar>
                <w:left w:w="70" w:type="dxa"/>
                <w:right w:w="70" w:type="dxa"/>
              </w:tblCellMar>
            </w:tblPrEx>
          </w:tblPrExChange>
        </w:tblPrEx>
        <w:trPr>
          <w:trHeight w:val="1785"/>
          <w:trPrChange w:id="95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0CC5F7" w14:textId="684D7884" w:rsidR="008601AF" w:rsidRPr="008601AF" w:rsidRDefault="008601AF" w:rsidP="003C2C2A">
            <w:pPr>
              <w:jc w:val="center"/>
              <w:rPr>
                <w:rFonts w:ascii="Trebuchet MS" w:hAnsi="Trebuchet MS" w:cs="Arial"/>
                <w:color w:val="000000"/>
                <w:sz w:val="20"/>
                <w:szCs w:val="20"/>
                <w:lang w:bidi="th-TH"/>
              </w:rPr>
            </w:pPr>
            <w:del w:id="956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137FF3" w14:textId="5F2D4F71" w:rsidR="008601AF" w:rsidRPr="008601AF" w:rsidRDefault="008601AF" w:rsidP="003C2C2A">
            <w:pPr>
              <w:jc w:val="center"/>
              <w:rPr>
                <w:rFonts w:ascii="Trebuchet MS" w:hAnsi="Trebuchet MS" w:cs="Arial"/>
                <w:color w:val="000000"/>
                <w:sz w:val="20"/>
                <w:szCs w:val="20"/>
                <w:lang w:bidi="th-TH"/>
              </w:rPr>
            </w:pPr>
            <w:del w:id="9566" w:author="Philippe Hollanda - Oliveira Trust" w:date="2022-07-19T10:03:00Z">
              <w:r w:rsidRPr="008601AF" w:rsidDel="0016760B">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208AC7" w14:textId="4D6CBA21" w:rsidR="008601AF" w:rsidRPr="008601AF" w:rsidRDefault="008601AF" w:rsidP="003C2C2A">
            <w:pPr>
              <w:jc w:val="center"/>
              <w:rPr>
                <w:rFonts w:ascii="Trebuchet MS" w:hAnsi="Trebuchet MS" w:cs="Arial"/>
                <w:color w:val="000000"/>
                <w:sz w:val="20"/>
                <w:szCs w:val="20"/>
                <w:lang w:bidi="th-TH"/>
              </w:rPr>
            </w:pPr>
            <w:del w:id="9568" w:author="Philippe Hollanda - Oliveira Trust" w:date="2022-07-19T10:03:00Z">
              <w:r w:rsidRPr="008601AF" w:rsidDel="0016760B">
                <w:rPr>
                  <w:rFonts w:ascii="Trebuchet MS" w:hAnsi="Trebuchet MS" w:cs="Arial"/>
                  <w:color w:val="000000"/>
                  <w:sz w:val="20"/>
                  <w:szCs w:val="20"/>
                  <w:lang w:bidi="th-TH"/>
                </w:rPr>
                <w:delText>R$ 370,00</w:delText>
              </w:r>
            </w:del>
          </w:p>
        </w:tc>
      </w:tr>
      <w:tr w:rsidR="008601AF" w:rsidRPr="008601AF" w14:paraId="46367BA6" w14:textId="77777777" w:rsidTr="0016760B">
        <w:tblPrEx>
          <w:tblW w:w="5000" w:type="pct"/>
          <w:tblCellMar>
            <w:left w:w="70" w:type="dxa"/>
            <w:right w:w="70" w:type="dxa"/>
          </w:tblCellMar>
          <w:tblPrExChange w:id="9569" w:author="Philippe Hollanda - Oliveira Trust" w:date="2022-07-19T10:03:00Z">
            <w:tblPrEx>
              <w:tblW w:w="5000" w:type="pct"/>
              <w:tblCellMar>
                <w:left w:w="70" w:type="dxa"/>
                <w:right w:w="70" w:type="dxa"/>
              </w:tblCellMar>
            </w:tblPrEx>
          </w:tblPrExChange>
        </w:tblPrEx>
        <w:trPr>
          <w:trHeight w:val="1785"/>
          <w:trPrChange w:id="95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B58D88" w14:textId="20FCADEE" w:rsidR="008601AF" w:rsidRPr="008601AF" w:rsidRDefault="008601AF" w:rsidP="003C2C2A">
            <w:pPr>
              <w:jc w:val="center"/>
              <w:rPr>
                <w:rFonts w:ascii="Trebuchet MS" w:hAnsi="Trebuchet MS" w:cs="Arial"/>
                <w:color w:val="000000"/>
                <w:sz w:val="20"/>
                <w:szCs w:val="20"/>
                <w:lang w:bidi="th-TH"/>
              </w:rPr>
            </w:pPr>
            <w:del w:id="9572"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038F72" w14:textId="6FDD89CF" w:rsidR="008601AF" w:rsidRPr="008601AF" w:rsidRDefault="008601AF" w:rsidP="003C2C2A">
            <w:pPr>
              <w:jc w:val="center"/>
              <w:rPr>
                <w:rFonts w:ascii="Trebuchet MS" w:hAnsi="Trebuchet MS" w:cs="Arial"/>
                <w:color w:val="000000"/>
                <w:sz w:val="20"/>
                <w:szCs w:val="20"/>
                <w:lang w:bidi="th-TH"/>
              </w:rPr>
            </w:pPr>
            <w:del w:id="9574" w:author="Philippe Hollanda - Oliveira Trust" w:date="2022-07-19T10:03:00Z">
              <w:r w:rsidRPr="008601AF" w:rsidDel="0016760B">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A2D79E" w14:textId="7F155151" w:rsidR="008601AF" w:rsidRPr="008601AF" w:rsidRDefault="008601AF" w:rsidP="003C2C2A">
            <w:pPr>
              <w:jc w:val="center"/>
              <w:rPr>
                <w:rFonts w:ascii="Trebuchet MS" w:hAnsi="Trebuchet MS" w:cs="Arial"/>
                <w:color w:val="000000"/>
                <w:sz w:val="20"/>
                <w:szCs w:val="20"/>
                <w:lang w:bidi="th-TH"/>
              </w:rPr>
            </w:pPr>
            <w:del w:id="9576"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36C40A77" w14:textId="77777777" w:rsidTr="0016760B">
        <w:tblPrEx>
          <w:tblW w:w="5000" w:type="pct"/>
          <w:tblCellMar>
            <w:left w:w="70" w:type="dxa"/>
            <w:right w:w="70" w:type="dxa"/>
          </w:tblCellMar>
          <w:tblPrExChange w:id="9577" w:author="Philippe Hollanda - Oliveira Trust" w:date="2022-07-19T10:03:00Z">
            <w:tblPrEx>
              <w:tblW w:w="5000" w:type="pct"/>
              <w:tblCellMar>
                <w:left w:w="70" w:type="dxa"/>
                <w:right w:w="70" w:type="dxa"/>
              </w:tblCellMar>
            </w:tblPrEx>
          </w:tblPrExChange>
        </w:tblPrEx>
        <w:trPr>
          <w:trHeight w:val="1785"/>
          <w:trPrChange w:id="95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327270" w14:textId="29220474" w:rsidR="008601AF" w:rsidRPr="008601AF" w:rsidRDefault="008601AF" w:rsidP="003C2C2A">
            <w:pPr>
              <w:jc w:val="center"/>
              <w:rPr>
                <w:rFonts w:ascii="Trebuchet MS" w:hAnsi="Trebuchet MS" w:cs="Arial"/>
                <w:color w:val="000000"/>
                <w:sz w:val="20"/>
                <w:szCs w:val="20"/>
                <w:lang w:bidi="th-TH"/>
              </w:rPr>
            </w:pPr>
            <w:del w:id="958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5CF214" w14:textId="3314342A" w:rsidR="008601AF" w:rsidRPr="008601AF" w:rsidRDefault="008601AF" w:rsidP="003C2C2A">
            <w:pPr>
              <w:jc w:val="center"/>
              <w:rPr>
                <w:rFonts w:ascii="Trebuchet MS" w:hAnsi="Trebuchet MS" w:cs="Arial"/>
                <w:color w:val="000000"/>
                <w:sz w:val="20"/>
                <w:szCs w:val="20"/>
                <w:lang w:bidi="th-TH"/>
              </w:rPr>
            </w:pPr>
            <w:del w:id="9582" w:author="Philippe Hollanda - Oliveira Trust" w:date="2022-07-19T10:03:00Z">
              <w:r w:rsidRPr="008601AF" w:rsidDel="0016760B">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BFB65E" w14:textId="18A95450" w:rsidR="008601AF" w:rsidRPr="008601AF" w:rsidRDefault="008601AF" w:rsidP="003C2C2A">
            <w:pPr>
              <w:jc w:val="center"/>
              <w:rPr>
                <w:rFonts w:ascii="Trebuchet MS" w:hAnsi="Trebuchet MS" w:cs="Arial"/>
                <w:color w:val="000000"/>
                <w:sz w:val="20"/>
                <w:szCs w:val="20"/>
                <w:lang w:bidi="th-TH"/>
              </w:rPr>
            </w:pPr>
            <w:del w:id="9584" w:author="Philippe Hollanda - Oliveira Trust" w:date="2022-07-19T10:03:00Z">
              <w:r w:rsidRPr="008601AF" w:rsidDel="0016760B">
                <w:rPr>
                  <w:rFonts w:ascii="Trebuchet MS" w:hAnsi="Trebuchet MS" w:cs="Arial"/>
                  <w:color w:val="000000"/>
                  <w:sz w:val="20"/>
                  <w:szCs w:val="20"/>
                  <w:lang w:bidi="th-TH"/>
                </w:rPr>
                <w:delText>R$ 760,00</w:delText>
              </w:r>
            </w:del>
          </w:p>
        </w:tc>
      </w:tr>
      <w:tr w:rsidR="008601AF" w:rsidRPr="008601AF" w14:paraId="769CFAE7" w14:textId="77777777" w:rsidTr="0016760B">
        <w:tblPrEx>
          <w:tblW w:w="5000" w:type="pct"/>
          <w:tblCellMar>
            <w:left w:w="70" w:type="dxa"/>
            <w:right w:w="70" w:type="dxa"/>
          </w:tblCellMar>
          <w:tblPrExChange w:id="9585" w:author="Philippe Hollanda - Oliveira Trust" w:date="2022-07-19T10:03:00Z">
            <w:tblPrEx>
              <w:tblW w:w="5000" w:type="pct"/>
              <w:tblCellMar>
                <w:left w:w="70" w:type="dxa"/>
                <w:right w:w="70" w:type="dxa"/>
              </w:tblCellMar>
            </w:tblPrEx>
          </w:tblPrExChange>
        </w:tblPrEx>
        <w:trPr>
          <w:trHeight w:val="1785"/>
          <w:trPrChange w:id="95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D25AAA" w14:textId="1A128485" w:rsidR="008601AF" w:rsidRPr="008601AF" w:rsidRDefault="008601AF" w:rsidP="003C2C2A">
            <w:pPr>
              <w:jc w:val="center"/>
              <w:rPr>
                <w:rFonts w:ascii="Trebuchet MS" w:hAnsi="Trebuchet MS" w:cs="Arial"/>
                <w:color w:val="000000"/>
                <w:sz w:val="20"/>
                <w:szCs w:val="20"/>
                <w:lang w:bidi="th-TH"/>
              </w:rPr>
            </w:pPr>
            <w:del w:id="958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ECE0A8" w14:textId="53DE8148" w:rsidR="008601AF" w:rsidRPr="008601AF" w:rsidRDefault="008601AF" w:rsidP="003C2C2A">
            <w:pPr>
              <w:jc w:val="center"/>
              <w:rPr>
                <w:rFonts w:ascii="Trebuchet MS" w:hAnsi="Trebuchet MS" w:cs="Arial"/>
                <w:color w:val="000000"/>
                <w:sz w:val="20"/>
                <w:szCs w:val="20"/>
                <w:lang w:bidi="th-TH"/>
              </w:rPr>
            </w:pPr>
            <w:del w:id="9590" w:author="Philippe Hollanda - Oliveira Trust" w:date="2022-07-19T10:03:00Z">
              <w:r w:rsidRPr="008601AF" w:rsidDel="0016760B">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737003" w14:textId="19119DC6" w:rsidR="008601AF" w:rsidRPr="008601AF" w:rsidRDefault="008601AF" w:rsidP="003C2C2A">
            <w:pPr>
              <w:jc w:val="center"/>
              <w:rPr>
                <w:rFonts w:ascii="Trebuchet MS" w:hAnsi="Trebuchet MS" w:cs="Arial"/>
                <w:color w:val="000000"/>
                <w:sz w:val="20"/>
                <w:szCs w:val="20"/>
                <w:lang w:bidi="th-TH"/>
              </w:rPr>
            </w:pPr>
            <w:del w:id="9592" w:author="Philippe Hollanda - Oliveira Trust" w:date="2022-07-19T10:03:00Z">
              <w:r w:rsidRPr="008601AF" w:rsidDel="0016760B">
                <w:rPr>
                  <w:rFonts w:ascii="Trebuchet MS" w:hAnsi="Trebuchet MS" w:cs="Arial"/>
                  <w:color w:val="000000"/>
                  <w:sz w:val="20"/>
                  <w:szCs w:val="20"/>
                  <w:lang w:bidi="th-TH"/>
                </w:rPr>
                <w:delText>R$ 639,00</w:delText>
              </w:r>
            </w:del>
          </w:p>
        </w:tc>
      </w:tr>
      <w:tr w:rsidR="008601AF" w:rsidRPr="008601AF" w14:paraId="405521CD" w14:textId="77777777" w:rsidTr="0016760B">
        <w:tblPrEx>
          <w:tblW w:w="5000" w:type="pct"/>
          <w:tblCellMar>
            <w:left w:w="70" w:type="dxa"/>
            <w:right w:w="70" w:type="dxa"/>
          </w:tblCellMar>
          <w:tblPrExChange w:id="9593" w:author="Philippe Hollanda - Oliveira Trust" w:date="2022-07-19T10:03:00Z">
            <w:tblPrEx>
              <w:tblW w:w="5000" w:type="pct"/>
              <w:tblCellMar>
                <w:left w:w="70" w:type="dxa"/>
                <w:right w:w="70" w:type="dxa"/>
              </w:tblCellMar>
            </w:tblPrEx>
          </w:tblPrExChange>
        </w:tblPrEx>
        <w:trPr>
          <w:trHeight w:val="1785"/>
          <w:trPrChange w:id="95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5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526B9F" w14:textId="2E80B21D" w:rsidR="008601AF" w:rsidRPr="008601AF" w:rsidRDefault="008601AF" w:rsidP="003C2C2A">
            <w:pPr>
              <w:jc w:val="center"/>
              <w:rPr>
                <w:rFonts w:ascii="Trebuchet MS" w:hAnsi="Trebuchet MS" w:cs="Arial"/>
                <w:color w:val="000000"/>
                <w:sz w:val="20"/>
                <w:szCs w:val="20"/>
                <w:lang w:bidi="th-TH"/>
              </w:rPr>
            </w:pPr>
            <w:del w:id="959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5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F7AEC5" w14:textId="6FC688F2" w:rsidR="008601AF" w:rsidRPr="008601AF" w:rsidRDefault="008601AF" w:rsidP="003C2C2A">
            <w:pPr>
              <w:jc w:val="center"/>
              <w:rPr>
                <w:rFonts w:ascii="Trebuchet MS" w:hAnsi="Trebuchet MS" w:cs="Arial"/>
                <w:color w:val="000000"/>
                <w:sz w:val="20"/>
                <w:szCs w:val="20"/>
                <w:lang w:bidi="th-TH"/>
              </w:rPr>
            </w:pPr>
            <w:del w:id="9598" w:author="Philippe Hollanda - Oliveira Trust" w:date="2022-07-19T10:03:00Z">
              <w:r w:rsidRPr="008601AF" w:rsidDel="0016760B">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5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F886B9" w14:textId="5372A23B" w:rsidR="008601AF" w:rsidRPr="008601AF" w:rsidRDefault="008601AF" w:rsidP="003C2C2A">
            <w:pPr>
              <w:jc w:val="center"/>
              <w:rPr>
                <w:rFonts w:ascii="Trebuchet MS" w:hAnsi="Trebuchet MS" w:cs="Arial"/>
                <w:color w:val="000000"/>
                <w:sz w:val="20"/>
                <w:szCs w:val="20"/>
                <w:lang w:bidi="th-TH"/>
              </w:rPr>
            </w:pPr>
            <w:del w:id="9600" w:author="Philippe Hollanda - Oliveira Trust" w:date="2022-07-19T10:03:00Z">
              <w:r w:rsidRPr="008601AF" w:rsidDel="0016760B">
                <w:rPr>
                  <w:rFonts w:ascii="Trebuchet MS" w:hAnsi="Trebuchet MS" w:cs="Arial"/>
                  <w:color w:val="000000"/>
                  <w:sz w:val="20"/>
                  <w:szCs w:val="20"/>
                  <w:lang w:bidi="th-TH"/>
                </w:rPr>
                <w:delText>R$ 18.000,00</w:delText>
              </w:r>
            </w:del>
          </w:p>
        </w:tc>
      </w:tr>
      <w:tr w:rsidR="008601AF" w:rsidRPr="008601AF" w14:paraId="6E9B6CB2" w14:textId="77777777" w:rsidTr="0016760B">
        <w:tblPrEx>
          <w:tblW w:w="5000" w:type="pct"/>
          <w:tblCellMar>
            <w:left w:w="70" w:type="dxa"/>
            <w:right w:w="70" w:type="dxa"/>
          </w:tblCellMar>
          <w:tblPrExChange w:id="9601" w:author="Philippe Hollanda - Oliveira Trust" w:date="2022-07-19T10:03:00Z">
            <w:tblPrEx>
              <w:tblW w:w="5000" w:type="pct"/>
              <w:tblCellMar>
                <w:left w:w="70" w:type="dxa"/>
                <w:right w:w="70" w:type="dxa"/>
              </w:tblCellMar>
            </w:tblPrEx>
          </w:tblPrExChange>
        </w:tblPrEx>
        <w:trPr>
          <w:trHeight w:val="1785"/>
          <w:trPrChange w:id="96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FE90F6" w14:textId="0001824D" w:rsidR="008601AF" w:rsidRPr="008601AF" w:rsidRDefault="008601AF" w:rsidP="003C2C2A">
            <w:pPr>
              <w:jc w:val="center"/>
              <w:rPr>
                <w:rFonts w:ascii="Trebuchet MS" w:hAnsi="Trebuchet MS" w:cs="Arial"/>
                <w:color w:val="000000"/>
                <w:sz w:val="20"/>
                <w:szCs w:val="20"/>
                <w:lang w:bidi="th-TH"/>
              </w:rPr>
            </w:pPr>
            <w:del w:id="960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0BFEE3" w14:textId="4E53CD8D" w:rsidR="008601AF" w:rsidRPr="008601AF" w:rsidRDefault="008601AF" w:rsidP="003C2C2A">
            <w:pPr>
              <w:jc w:val="center"/>
              <w:rPr>
                <w:rFonts w:ascii="Trebuchet MS" w:hAnsi="Trebuchet MS" w:cs="Arial"/>
                <w:color w:val="000000"/>
                <w:sz w:val="20"/>
                <w:szCs w:val="20"/>
                <w:lang w:bidi="th-TH"/>
              </w:rPr>
            </w:pPr>
            <w:del w:id="9606" w:author="Philippe Hollanda - Oliveira Trust" w:date="2022-07-19T10:03:00Z">
              <w:r w:rsidRPr="008601AF" w:rsidDel="0016760B">
                <w:rPr>
                  <w:rFonts w:ascii="Trebuchet MS" w:hAnsi="Trebuchet MS" w:cs="Arial"/>
                  <w:color w:val="000000"/>
                  <w:sz w:val="20"/>
                  <w:szCs w:val="20"/>
                  <w:lang w:bidi="th-TH"/>
                </w:rPr>
                <w:delText>19/08/2021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3E3C49" w14:textId="1A3DC24D" w:rsidR="008601AF" w:rsidRPr="008601AF" w:rsidRDefault="008601AF" w:rsidP="003C2C2A">
            <w:pPr>
              <w:jc w:val="center"/>
              <w:rPr>
                <w:rFonts w:ascii="Trebuchet MS" w:hAnsi="Trebuchet MS" w:cs="Arial"/>
                <w:color w:val="000000"/>
                <w:sz w:val="20"/>
                <w:szCs w:val="20"/>
                <w:lang w:bidi="th-TH"/>
              </w:rPr>
            </w:pPr>
            <w:del w:id="9608" w:author="Philippe Hollanda - Oliveira Trust" w:date="2022-07-19T10:03:00Z">
              <w:r w:rsidRPr="008601AF" w:rsidDel="0016760B">
                <w:rPr>
                  <w:rFonts w:ascii="Trebuchet MS" w:hAnsi="Trebuchet MS" w:cs="Arial"/>
                  <w:color w:val="000000"/>
                  <w:sz w:val="20"/>
                  <w:szCs w:val="20"/>
                  <w:lang w:bidi="th-TH"/>
                </w:rPr>
                <w:delText>R$ 247,00</w:delText>
              </w:r>
            </w:del>
          </w:p>
        </w:tc>
      </w:tr>
      <w:tr w:rsidR="008601AF" w:rsidRPr="008601AF" w14:paraId="6FD4BDA6" w14:textId="77777777" w:rsidTr="0016760B">
        <w:tblPrEx>
          <w:tblW w:w="5000" w:type="pct"/>
          <w:tblCellMar>
            <w:left w:w="70" w:type="dxa"/>
            <w:right w:w="70" w:type="dxa"/>
          </w:tblCellMar>
          <w:tblPrExChange w:id="9609" w:author="Philippe Hollanda - Oliveira Trust" w:date="2022-07-19T10:03:00Z">
            <w:tblPrEx>
              <w:tblW w:w="5000" w:type="pct"/>
              <w:tblCellMar>
                <w:left w:w="70" w:type="dxa"/>
                <w:right w:w="70" w:type="dxa"/>
              </w:tblCellMar>
            </w:tblPrEx>
          </w:tblPrExChange>
        </w:tblPrEx>
        <w:trPr>
          <w:trHeight w:val="1785"/>
          <w:trPrChange w:id="96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A5E100" w14:textId="2EAA1FF2" w:rsidR="008601AF" w:rsidRPr="008601AF" w:rsidRDefault="008601AF" w:rsidP="003C2C2A">
            <w:pPr>
              <w:jc w:val="center"/>
              <w:rPr>
                <w:rFonts w:ascii="Trebuchet MS" w:hAnsi="Trebuchet MS" w:cs="Arial"/>
                <w:color w:val="000000"/>
                <w:sz w:val="20"/>
                <w:szCs w:val="20"/>
                <w:lang w:bidi="th-TH"/>
              </w:rPr>
            </w:pPr>
            <w:del w:id="9612" w:author="Philippe Hollanda - Oliveira Trust" w:date="2022-07-19T10:03:00Z">
              <w:r w:rsidRPr="008601AF" w:rsidDel="0016760B">
                <w:rPr>
                  <w:rFonts w:ascii="Trebuchet MS" w:hAnsi="Trebuchet MS" w:cs="Arial"/>
                  <w:color w:val="000000"/>
                  <w:sz w:val="20"/>
                  <w:szCs w:val="20"/>
                  <w:lang w:bidi="th-TH"/>
                </w:rPr>
                <w:lastRenderedPageBreak/>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B59A4A" w14:textId="29DB14AA" w:rsidR="008601AF" w:rsidRPr="008601AF" w:rsidRDefault="008601AF" w:rsidP="003C2C2A">
            <w:pPr>
              <w:jc w:val="center"/>
              <w:rPr>
                <w:rFonts w:ascii="Trebuchet MS" w:hAnsi="Trebuchet MS" w:cs="Arial"/>
                <w:color w:val="000000"/>
                <w:sz w:val="20"/>
                <w:szCs w:val="20"/>
                <w:lang w:bidi="th-TH"/>
              </w:rPr>
            </w:pPr>
            <w:del w:id="9614" w:author="Philippe Hollanda - Oliveira Trust" w:date="2022-07-19T10:03:00Z">
              <w:r w:rsidRPr="008601AF" w:rsidDel="0016760B">
                <w:rPr>
                  <w:rFonts w:ascii="Trebuchet MS" w:hAnsi="Trebuchet MS" w:cs="Arial"/>
                  <w:color w:val="000000"/>
                  <w:sz w:val="20"/>
                  <w:szCs w:val="20"/>
                  <w:lang w:bidi="th-TH"/>
                </w:rPr>
                <w:delText>18/08/2021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ECC1D5" w14:textId="54F082E9" w:rsidR="008601AF" w:rsidRPr="008601AF" w:rsidRDefault="008601AF" w:rsidP="003C2C2A">
            <w:pPr>
              <w:jc w:val="center"/>
              <w:rPr>
                <w:rFonts w:ascii="Trebuchet MS" w:hAnsi="Trebuchet MS" w:cs="Arial"/>
                <w:color w:val="000000"/>
                <w:sz w:val="20"/>
                <w:szCs w:val="20"/>
                <w:lang w:bidi="th-TH"/>
              </w:rPr>
            </w:pPr>
            <w:del w:id="9616" w:author="Philippe Hollanda - Oliveira Trust" w:date="2022-07-19T10:03:00Z">
              <w:r w:rsidRPr="008601AF" w:rsidDel="0016760B">
                <w:rPr>
                  <w:rFonts w:ascii="Trebuchet MS" w:hAnsi="Trebuchet MS" w:cs="Arial"/>
                  <w:color w:val="000000"/>
                  <w:sz w:val="20"/>
                  <w:szCs w:val="20"/>
                  <w:lang w:bidi="th-TH"/>
                </w:rPr>
                <w:delText>R$ 229,92</w:delText>
              </w:r>
            </w:del>
          </w:p>
        </w:tc>
      </w:tr>
      <w:tr w:rsidR="008601AF" w:rsidRPr="008601AF" w14:paraId="7117CE46" w14:textId="77777777" w:rsidTr="0016760B">
        <w:tblPrEx>
          <w:tblW w:w="5000" w:type="pct"/>
          <w:tblCellMar>
            <w:left w:w="70" w:type="dxa"/>
            <w:right w:w="70" w:type="dxa"/>
          </w:tblCellMar>
          <w:tblPrExChange w:id="9617" w:author="Philippe Hollanda - Oliveira Trust" w:date="2022-07-19T10:03:00Z">
            <w:tblPrEx>
              <w:tblW w:w="5000" w:type="pct"/>
              <w:tblCellMar>
                <w:left w:w="70" w:type="dxa"/>
                <w:right w:w="70" w:type="dxa"/>
              </w:tblCellMar>
            </w:tblPrEx>
          </w:tblPrExChange>
        </w:tblPrEx>
        <w:trPr>
          <w:trHeight w:val="1785"/>
          <w:trPrChange w:id="96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7C8F20" w14:textId="64BD9D5F" w:rsidR="008601AF" w:rsidRPr="008601AF" w:rsidRDefault="008601AF" w:rsidP="003C2C2A">
            <w:pPr>
              <w:jc w:val="center"/>
              <w:rPr>
                <w:rFonts w:ascii="Trebuchet MS" w:hAnsi="Trebuchet MS" w:cs="Arial"/>
                <w:color w:val="000000"/>
                <w:sz w:val="20"/>
                <w:szCs w:val="20"/>
                <w:lang w:bidi="th-TH"/>
              </w:rPr>
            </w:pPr>
            <w:del w:id="9620"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8BA858" w14:textId="2220F0AB" w:rsidR="008601AF" w:rsidRPr="008601AF" w:rsidRDefault="008601AF" w:rsidP="003C2C2A">
            <w:pPr>
              <w:jc w:val="center"/>
              <w:rPr>
                <w:rFonts w:ascii="Trebuchet MS" w:hAnsi="Trebuchet MS" w:cs="Arial"/>
                <w:color w:val="000000"/>
                <w:sz w:val="20"/>
                <w:szCs w:val="20"/>
                <w:lang w:bidi="th-TH"/>
              </w:rPr>
            </w:pPr>
            <w:del w:id="9622" w:author="Philippe Hollanda - Oliveira Trust" w:date="2022-07-19T10:03:00Z">
              <w:r w:rsidRPr="008601AF" w:rsidDel="0016760B">
                <w:rPr>
                  <w:rFonts w:ascii="Trebuchet MS" w:hAnsi="Trebuchet MS" w:cs="Arial"/>
                  <w:color w:val="000000"/>
                  <w:sz w:val="20"/>
                  <w:szCs w:val="20"/>
                  <w:lang w:bidi="th-TH"/>
                </w:rPr>
                <w:delText>18/08/2021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C6437D" w14:textId="4F9855D0" w:rsidR="008601AF" w:rsidRPr="008601AF" w:rsidRDefault="008601AF" w:rsidP="003C2C2A">
            <w:pPr>
              <w:jc w:val="center"/>
              <w:rPr>
                <w:rFonts w:ascii="Trebuchet MS" w:hAnsi="Trebuchet MS" w:cs="Arial"/>
                <w:color w:val="000000"/>
                <w:sz w:val="20"/>
                <w:szCs w:val="20"/>
                <w:lang w:bidi="th-TH"/>
              </w:rPr>
            </w:pPr>
            <w:del w:id="9624" w:author="Philippe Hollanda - Oliveira Trust" w:date="2022-07-19T10:03:00Z">
              <w:r w:rsidRPr="008601AF" w:rsidDel="0016760B">
                <w:rPr>
                  <w:rFonts w:ascii="Trebuchet MS" w:hAnsi="Trebuchet MS" w:cs="Arial"/>
                  <w:color w:val="000000"/>
                  <w:sz w:val="20"/>
                  <w:szCs w:val="20"/>
                  <w:lang w:bidi="th-TH"/>
                </w:rPr>
                <w:delText>R$ 226,97</w:delText>
              </w:r>
            </w:del>
          </w:p>
        </w:tc>
      </w:tr>
      <w:tr w:rsidR="008601AF" w:rsidRPr="008601AF" w14:paraId="3E263F22" w14:textId="77777777" w:rsidTr="0016760B">
        <w:tblPrEx>
          <w:tblW w:w="5000" w:type="pct"/>
          <w:tblCellMar>
            <w:left w:w="70" w:type="dxa"/>
            <w:right w:w="70" w:type="dxa"/>
          </w:tblCellMar>
          <w:tblPrExChange w:id="9625" w:author="Philippe Hollanda - Oliveira Trust" w:date="2022-07-19T10:03:00Z">
            <w:tblPrEx>
              <w:tblW w:w="5000" w:type="pct"/>
              <w:tblCellMar>
                <w:left w:w="70" w:type="dxa"/>
                <w:right w:w="70" w:type="dxa"/>
              </w:tblCellMar>
            </w:tblPrEx>
          </w:tblPrExChange>
        </w:tblPrEx>
        <w:trPr>
          <w:trHeight w:val="1785"/>
          <w:trPrChange w:id="96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5158A7" w14:textId="6E571B56" w:rsidR="008601AF" w:rsidRPr="008601AF" w:rsidRDefault="008601AF" w:rsidP="003C2C2A">
            <w:pPr>
              <w:jc w:val="center"/>
              <w:rPr>
                <w:rFonts w:ascii="Trebuchet MS" w:hAnsi="Trebuchet MS" w:cs="Arial"/>
                <w:color w:val="000000"/>
                <w:sz w:val="20"/>
                <w:szCs w:val="20"/>
                <w:lang w:bidi="th-TH"/>
              </w:rPr>
            </w:pPr>
            <w:del w:id="9628"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C2D703" w14:textId="338E1F64" w:rsidR="008601AF" w:rsidRPr="008601AF" w:rsidRDefault="008601AF" w:rsidP="003C2C2A">
            <w:pPr>
              <w:jc w:val="center"/>
              <w:rPr>
                <w:rFonts w:ascii="Trebuchet MS" w:hAnsi="Trebuchet MS" w:cs="Arial"/>
                <w:color w:val="000000"/>
                <w:sz w:val="20"/>
                <w:szCs w:val="20"/>
                <w:lang w:bidi="th-TH"/>
              </w:rPr>
            </w:pPr>
            <w:del w:id="9630" w:author="Philippe Hollanda - Oliveira Trust" w:date="2022-07-19T10:03:00Z">
              <w:r w:rsidRPr="008601AF" w:rsidDel="0016760B">
                <w:rPr>
                  <w:rFonts w:ascii="Trebuchet MS" w:hAnsi="Trebuchet MS" w:cs="Arial"/>
                  <w:color w:val="000000"/>
                  <w:sz w:val="20"/>
                  <w:szCs w:val="20"/>
                  <w:lang w:bidi="th-TH"/>
                </w:rPr>
                <w:delText>17/08/2021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BF477C" w14:textId="594B29C4" w:rsidR="008601AF" w:rsidRPr="008601AF" w:rsidRDefault="008601AF" w:rsidP="003C2C2A">
            <w:pPr>
              <w:jc w:val="center"/>
              <w:rPr>
                <w:rFonts w:ascii="Trebuchet MS" w:hAnsi="Trebuchet MS" w:cs="Arial"/>
                <w:color w:val="000000"/>
                <w:sz w:val="20"/>
                <w:szCs w:val="20"/>
                <w:lang w:bidi="th-TH"/>
              </w:rPr>
            </w:pPr>
            <w:del w:id="9632" w:author="Philippe Hollanda - Oliveira Trust" w:date="2022-07-19T10:03:00Z">
              <w:r w:rsidRPr="008601AF" w:rsidDel="0016760B">
                <w:rPr>
                  <w:rFonts w:ascii="Trebuchet MS" w:hAnsi="Trebuchet MS" w:cs="Arial"/>
                  <w:color w:val="000000"/>
                  <w:sz w:val="20"/>
                  <w:szCs w:val="20"/>
                  <w:lang w:bidi="th-TH"/>
                </w:rPr>
                <w:delText>R$ 228,85</w:delText>
              </w:r>
            </w:del>
          </w:p>
        </w:tc>
      </w:tr>
      <w:tr w:rsidR="008601AF" w:rsidRPr="008601AF" w14:paraId="7D4AB8DF" w14:textId="77777777" w:rsidTr="0016760B">
        <w:tblPrEx>
          <w:tblW w:w="5000" w:type="pct"/>
          <w:tblCellMar>
            <w:left w:w="70" w:type="dxa"/>
            <w:right w:w="70" w:type="dxa"/>
          </w:tblCellMar>
          <w:tblPrExChange w:id="9633" w:author="Philippe Hollanda - Oliveira Trust" w:date="2022-07-19T10:03:00Z">
            <w:tblPrEx>
              <w:tblW w:w="5000" w:type="pct"/>
              <w:tblCellMar>
                <w:left w:w="70" w:type="dxa"/>
                <w:right w:w="70" w:type="dxa"/>
              </w:tblCellMar>
            </w:tblPrEx>
          </w:tblPrExChange>
        </w:tblPrEx>
        <w:trPr>
          <w:trHeight w:val="1785"/>
          <w:trPrChange w:id="96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50CD8C" w14:textId="31EEF765" w:rsidR="008601AF" w:rsidRPr="008601AF" w:rsidRDefault="008601AF" w:rsidP="003C2C2A">
            <w:pPr>
              <w:jc w:val="center"/>
              <w:rPr>
                <w:rFonts w:ascii="Trebuchet MS" w:hAnsi="Trebuchet MS" w:cs="Arial"/>
                <w:color w:val="000000"/>
                <w:sz w:val="20"/>
                <w:szCs w:val="20"/>
                <w:lang w:bidi="th-TH"/>
              </w:rPr>
            </w:pPr>
            <w:del w:id="9636"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EA57AA" w14:textId="2BA34731" w:rsidR="008601AF" w:rsidRPr="008601AF" w:rsidRDefault="008601AF" w:rsidP="003C2C2A">
            <w:pPr>
              <w:jc w:val="center"/>
              <w:rPr>
                <w:rFonts w:ascii="Trebuchet MS" w:hAnsi="Trebuchet MS" w:cs="Arial"/>
                <w:color w:val="000000"/>
                <w:sz w:val="20"/>
                <w:szCs w:val="20"/>
                <w:lang w:bidi="th-TH"/>
              </w:rPr>
            </w:pPr>
            <w:del w:id="9638" w:author="Philippe Hollanda - Oliveira Trust" w:date="2022-07-19T10:03:00Z">
              <w:r w:rsidRPr="008601AF" w:rsidDel="0016760B">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31EC80" w14:textId="61DB0D8A" w:rsidR="008601AF" w:rsidRPr="008601AF" w:rsidRDefault="008601AF" w:rsidP="003C2C2A">
            <w:pPr>
              <w:jc w:val="center"/>
              <w:rPr>
                <w:rFonts w:ascii="Trebuchet MS" w:hAnsi="Trebuchet MS" w:cs="Arial"/>
                <w:color w:val="000000"/>
                <w:sz w:val="20"/>
                <w:szCs w:val="20"/>
                <w:lang w:bidi="th-TH"/>
              </w:rPr>
            </w:pPr>
            <w:del w:id="9640" w:author="Philippe Hollanda - Oliveira Trust" w:date="2022-07-19T10:03:00Z">
              <w:r w:rsidRPr="008601AF" w:rsidDel="0016760B">
                <w:rPr>
                  <w:rFonts w:ascii="Trebuchet MS" w:hAnsi="Trebuchet MS" w:cs="Arial"/>
                  <w:color w:val="000000"/>
                  <w:sz w:val="20"/>
                  <w:szCs w:val="20"/>
                  <w:lang w:bidi="th-TH"/>
                </w:rPr>
                <w:delText>R$ 437,60</w:delText>
              </w:r>
            </w:del>
          </w:p>
        </w:tc>
      </w:tr>
      <w:tr w:rsidR="008601AF" w:rsidRPr="008601AF" w14:paraId="55E34D29" w14:textId="77777777" w:rsidTr="0016760B">
        <w:tblPrEx>
          <w:tblW w:w="5000" w:type="pct"/>
          <w:tblCellMar>
            <w:left w:w="70" w:type="dxa"/>
            <w:right w:w="70" w:type="dxa"/>
          </w:tblCellMar>
          <w:tblPrExChange w:id="9641" w:author="Philippe Hollanda - Oliveira Trust" w:date="2022-07-19T10:03:00Z">
            <w:tblPrEx>
              <w:tblW w:w="5000" w:type="pct"/>
              <w:tblCellMar>
                <w:left w:w="70" w:type="dxa"/>
                <w:right w:w="70" w:type="dxa"/>
              </w:tblCellMar>
            </w:tblPrEx>
          </w:tblPrExChange>
        </w:tblPrEx>
        <w:trPr>
          <w:trHeight w:val="1785"/>
          <w:trPrChange w:id="96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A34311" w14:textId="09865C9D" w:rsidR="008601AF" w:rsidRPr="008601AF" w:rsidRDefault="008601AF" w:rsidP="003C2C2A">
            <w:pPr>
              <w:jc w:val="center"/>
              <w:rPr>
                <w:rFonts w:ascii="Trebuchet MS" w:hAnsi="Trebuchet MS" w:cs="Arial"/>
                <w:color w:val="000000"/>
                <w:sz w:val="20"/>
                <w:szCs w:val="20"/>
                <w:lang w:bidi="th-TH"/>
              </w:rPr>
            </w:pPr>
            <w:del w:id="9644"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50A6FD" w14:textId="0619094C" w:rsidR="008601AF" w:rsidRPr="008601AF" w:rsidRDefault="008601AF" w:rsidP="003C2C2A">
            <w:pPr>
              <w:jc w:val="center"/>
              <w:rPr>
                <w:rFonts w:ascii="Trebuchet MS" w:hAnsi="Trebuchet MS" w:cs="Arial"/>
                <w:color w:val="000000"/>
                <w:sz w:val="20"/>
                <w:szCs w:val="20"/>
                <w:lang w:bidi="th-TH"/>
              </w:rPr>
            </w:pPr>
            <w:del w:id="9646" w:author="Philippe Hollanda - Oliveira Trust" w:date="2022-07-19T10:03:00Z">
              <w:r w:rsidRPr="008601AF" w:rsidDel="0016760B">
                <w:rPr>
                  <w:rFonts w:ascii="Trebuchet MS" w:hAnsi="Trebuchet MS" w:cs="Arial"/>
                  <w:color w:val="000000"/>
                  <w:sz w:val="20"/>
                  <w:szCs w:val="20"/>
                  <w:lang w:bidi="th-TH"/>
                </w:rPr>
                <w:delText>18/08/2021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22FA26" w14:textId="3795BA4E" w:rsidR="008601AF" w:rsidRPr="008601AF" w:rsidRDefault="008601AF" w:rsidP="003C2C2A">
            <w:pPr>
              <w:jc w:val="center"/>
              <w:rPr>
                <w:rFonts w:ascii="Trebuchet MS" w:hAnsi="Trebuchet MS" w:cs="Arial"/>
                <w:color w:val="000000"/>
                <w:sz w:val="20"/>
                <w:szCs w:val="20"/>
                <w:lang w:bidi="th-TH"/>
              </w:rPr>
            </w:pPr>
            <w:del w:id="9648" w:author="Philippe Hollanda - Oliveira Trust" w:date="2022-07-19T10:03:00Z">
              <w:r w:rsidRPr="008601AF" w:rsidDel="0016760B">
                <w:rPr>
                  <w:rFonts w:ascii="Trebuchet MS" w:hAnsi="Trebuchet MS" w:cs="Arial"/>
                  <w:color w:val="000000"/>
                  <w:sz w:val="20"/>
                  <w:szCs w:val="20"/>
                  <w:lang w:bidi="th-TH"/>
                </w:rPr>
                <w:delText>R$ 104.050,87</w:delText>
              </w:r>
            </w:del>
          </w:p>
        </w:tc>
      </w:tr>
      <w:tr w:rsidR="008601AF" w:rsidRPr="008601AF" w14:paraId="0688103B" w14:textId="77777777" w:rsidTr="0016760B">
        <w:tblPrEx>
          <w:tblW w:w="5000" w:type="pct"/>
          <w:tblCellMar>
            <w:left w:w="70" w:type="dxa"/>
            <w:right w:w="70" w:type="dxa"/>
          </w:tblCellMar>
          <w:tblPrExChange w:id="9649" w:author="Philippe Hollanda - Oliveira Trust" w:date="2022-07-19T10:03:00Z">
            <w:tblPrEx>
              <w:tblW w:w="5000" w:type="pct"/>
              <w:tblCellMar>
                <w:left w:w="70" w:type="dxa"/>
                <w:right w:w="70" w:type="dxa"/>
              </w:tblCellMar>
            </w:tblPrEx>
          </w:tblPrExChange>
        </w:tblPrEx>
        <w:trPr>
          <w:trHeight w:val="1785"/>
          <w:trPrChange w:id="96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13F112" w14:textId="02F66975" w:rsidR="008601AF" w:rsidRPr="008601AF" w:rsidRDefault="008601AF" w:rsidP="003C2C2A">
            <w:pPr>
              <w:jc w:val="center"/>
              <w:rPr>
                <w:rFonts w:ascii="Trebuchet MS" w:hAnsi="Trebuchet MS" w:cs="Arial"/>
                <w:color w:val="000000"/>
                <w:sz w:val="20"/>
                <w:szCs w:val="20"/>
                <w:lang w:bidi="th-TH"/>
              </w:rPr>
            </w:pPr>
            <w:del w:id="9652"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13E47A" w14:textId="28A5FD62" w:rsidR="008601AF" w:rsidRPr="008601AF" w:rsidRDefault="008601AF" w:rsidP="003C2C2A">
            <w:pPr>
              <w:jc w:val="center"/>
              <w:rPr>
                <w:rFonts w:ascii="Trebuchet MS" w:hAnsi="Trebuchet MS" w:cs="Arial"/>
                <w:color w:val="000000"/>
                <w:sz w:val="20"/>
                <w:szCs w:val="20"/>
                <w:lang w:bidi="th-TH"/>
              </w:rPr>
            </w:pPr>
            <w:del w:id="9654" w:author="Philippe Hollanda - Oliveira Trust" w:date="2022-07-19T10:03:00Z">
              <w:r w:rsidRPr="008601AF" w:rsidDel="0016760B">
                <w:rPr>
                  <w:rFonts w:ascii="Trebuchet MS" w:hAnsi="Trebuchet MS" w:cs="Arial"/>
                  <w:color w:val="000000"/>
                  <w:sz w:val="20"/>
                  <w:szCs w:val="20"/>
                  <w:lang w:bidi="th-TH"/>
                </w:rPr>
                <w:delText>18/08/2021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310B37" w14:textId="029BA8C3" w:rsidR="008601AF" w:rsidRPr="008601AF" w:rsidRDefault="008601AF" w:rsidP="003C2C2A">
            <w:pPr>
              <w:jc w:val="center"/>
              <w:rPr>
                <w:rFonts w:ascii="Trebuchet MS" w:hAnsi="Trebuchet MS" w:cs="Arial"/>
                <w:color w:val="000000"/>
                <w:sz w:val="20"/>
                <w:szCs w:val="20"/>
                <w:lang w:bidi="th-TH"/>
              </w:rPr>
            </w:pPr>
            <w:del w:id="9656" w:author="Philippe Hollanda - Oliveira Trust" w:date="2022-07-19T10:03:00Z">
              <w:r w:rsidRPr="008601AF" w:rsidDel="0016760B">
                <w:rPr>
                  <w:rFonts w:ascii="Trebuchet MS" w:hAnsi="Trebuchet MS" w:cs="Arial"/>
                  <w:color w:val="000000"/>
                  <w:sz w:val="20"/>
                  <w:szCs w:val="20"/>
                  <w:lang w:bidi="th-TH"/>
                </w:rPr>
                <w:delText>R$ 221.580,17</w:delText>
              </w:r>
            </w:del>
          </w:p>
        </w:tc>
      </w:tr>
      <w:tr w:rsidR="008601AF" w:rsidRPr="008601AF" w14:paraId="629365AB" w14:textId="77777777" w:rsidTr="0016760B">
        <w:tblPrEx>
          <w:tblW w:w="5000" w:type="pct"/>
          <w:tblCellMar>
            <w:left w:w="70" w:type="dxa"/>
            <w:right w:w="70" w:type="dxa"/>
          </w:tblCellMar>
          <w:tblPrExChange w:id="9657" w:author="Philippe Hollanda - Oliveira Trust" w:date="2022-07-19T10:03:00Z">
            <w:tblPrEx>
              <w:tblW w:w="5000" w:type="pct"/>
              <w:tblCellMar>
                <w:left w:w="70" w:type="dxa"/>
                <w:right w:w="70" w:type="dxa"/>
              </w:tblCellMar>
            </w:tblPrEx>
          </w:tblPrExChange>
        </w:tblPrEx>
        <w:trPr>
          <w:trHeight w:val="1785"/>
          <w:trPrChange w:id="96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E35358" w14:textId="2EC4E638" w:rsidR="008601AF" w:rsidRPr="008601AF" w:rsidRDefault="008601AF" w:rsidP="003C2C2A">
            <w:pPr>
              <w:jc w:val="center"/>
              <w:rPr>
                <w:rFonts w:ascii="Trebuchet MS" w:hAnsi="Trebuchet MS" w:cs="Arial"/>
                <w:color w:val="000000"/>
                <w:sz w:val="20"/>
                <w:szCs w:val="20"/>
                <w:lang w:bidi="th-TH"/>
              </w:rPr>
            </w:pPr>
            <w:del w:id="966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011B61" w14:textId="0591AA05" w:rsidR="008601AF" w:rsidRPr="008601AF" w:rsidRDefault="008601AF" w:rsidP="003C2C2A">
            <w:pPr>
              <w:jc w:val="center"/>
              <w:rPr>
                <w:rFonts w:ascii="Trebuchet MS" w:hAnsi="Trebuchet MS" w:cs="Arial"/>
                <w:color w:val="000000"/>
                <w:sz w:val="20"/>
                <w:szCs w:val="20"/>
                <w:lang w:bidi="th-TH"/>
              </w:rPr>
            </w:pPr>
            <w:del w:id="9662" w:author="Philippe Hollanda - Oliveira Trust" w:date="2022-07-19T10:03:00Z">
              <w:r w:rsidRPr="008601AF" w:rsidDel="0016760B">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842BDC" w14:textId="4238513F" w:rsidR="008601AF" w:rsidRPr="008601AF" w:rsidRDefault="008601AF" w:rsidP="003C2C2A">
            <w:pPr>
              <w:jc w:val="center"/>
              <w:rPr>
                <w:rFonts w:ascii="Trebuchet MS" w:hAnsi="Trebuchet MS" w:cs="Arial"/>
                <w:color w:val="000000"/>
                <w:sz w:val="20"/>
                <w:szCs w:val="20"/>
                <w:lang w:bidi="th-TH"/>
              </w:rPr>
            </w:pPr>
            <w:del w:id="9664" w:author="Philippe Hollanda - Oliveira Trust" w:date="2022-07-19T10:03:00Z">
              <w:r w:rsidRPr="008601AF" w:rsidDel="0016760B">
                <w:rPr>
                  <w:rFonts w:ascii="Trebuchet MS" w:hAnsi="Trebuchet MS" w:cs="Arial"/>
                  <w:color w:val="000000"/>
                  <w:sz w:val="20"/>
                  <w:szCs w:val="20"/>
                  <w:lang w:bidi="th-TH"/>
                </w:rPr>
                <w:delText>R$ 1.500,00</w:delText>
              </w:r>
            </w:del>
          </w:p>
        </w:tc>
      </w:tr>
      <w:tr w:rsidR="008601AF" w:rsidRPr="008601AF" w14:paraId="59F55049" w14:textId="77777777" w:rsidTr="0016760B">
        <w:tblPrEx>
          <w:tblW w:w="5000" w:type="pct"/>
          <w:tblCellMar>
            <w:left w:w="70" w:type="dxa"/>
            <w:right w:w="70" w:type="dxa"/>
          </w:tblCellMar>
          <w:tblPrExChange w:id="9665" w:author="Philippe Hollanda - Oliveira Trust" w:date="2022-07-19T10:03:00Z">
            <w:tblPrEx>
              <w:tblW w:w="5000" w:type="pct"/>
              <w:tblCellMar>
                <w:left w:w="70" w:type="dxa"/>
                <w:right w:w="70" w:type="dxa"/>
              </w:tblCellMar>
            </w:tblPrEx>
          </w:tblPrExChange>
        </w:tblPrEx>
        <w:trPr>
          <w:trHeight w:val="1785"/>
          <w:trPrChange w:id="96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B04DA7" w14:textId="5464169A" w:rsidR="008601AF" w:rsidRPr="008601AF" w:rsidRDefault="008601AF" w:rsidP="003C2C2A">
            <w:pPr>
              <w:jc w:val="center"/>
              <w:rPr>
                <w:rFonts w:ascii="Trebuchet MS" w:hAnsi="Trebuchet MS" w:cs="Arial"/>
                <w:color w:val="000000"/>
                <w:sz w:val="20"/>
                <w:szCs w:val="20"/>
                <w:lang w:bidi="th-TH"/>
              </w:rPr>
            </w:pPr>
            <w:del w:id="966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9FD529" w14:textId="49015D46" w:rsidR="008601AF" w:rsidRPr="008601AF" w:rsidRDefault="008601AF" w:rsidP="003C2C2A">
            <w:pPr>
              <w:jc w:val="center"/>
              <w:rPr>
                <w:rFonts w:ascii="Trebuchet MS" w:hAnsi="Trebuchet MS" w:cs="Arial"/>
                <w:color w:val="000000"/>
                <w:sz w:val="20"/>
                <w:szCs w:val="20"/>
                <w:lang w:bidi="th-TH"/>
              </w:rPr>
            </w:pPr>
            <w:del w:id="9670"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C16967" w14:textId="52C0C98F" w:rsidR="008601AF" w:rsidRPr="008601AF" w:rsidRDefault="008601AF" w:rsidP="003C2C2A">
            <w:pPr>
              <w:jc w:val="center"/>
              <w:rPr>
                <w:rFonts w:ascii="Trebuchet MS" w:hAnsi="Trebuchet MS" w:cs="Arial"/>
                <w:color w:val="000000"/>
                <w:sz w:val="20"/>
                <w:szCs w:val="20"/>
                <w:lang w:bidi="th-TH"/>
              </w:rPr>
            </w:pPr>
            <w:del w:id="9672" w:author="Philippe Hollanda - Oliveira Trust" w:date="2022-07-19T10:03:00Z">
              <w:r w:rsidRPr="008601AF" w:rsidDel="0016760B">
                <w:rPr>
                  <w:rFonts w:ascii="Trebuchet MS" w:hAnsi="Trebuchet MS" w:cs="Arial"/>
                  <w:color w:val="000000"/>
                  <w:sz w:val="20"/>
                  <w:szCs w:val="20"/>
                  <w:lang w:bidi="th-TH"/>
                </w:rPr>
                <w:delText>R$ 970,00</w:delText>
              </w:r>
            </w:del>
          </w:p>
        </w:tc>
      </w:tr>
      <w:tr w:rsidR="008601AF" w:rsidRPr="008601AF" w14:paraId="0EFF5CFC" w14:textId="77777777" w:rsidTr="0016760B">
        <w:tblPrEx>
          <w:tblW w:w="5000" w:type="pct"/>
          <w:tblCellMar>
            <w:left w:w="70" w:type="dxa"/>
            <w:right w:w="70" w:type="dxa"/>
          </w:tblCellMar>
          <w:tblPrExChange w:id="9673" w:author="Philippe Hollanda - Oliveira Trust" w:date="2022-07-19T10:03:00Z">
            <w:tblPrEx>
              <w:tblW w:w="5000" w:type="pct"/>
              <w:tblCellMar>
                <w:left w:w="70" w:type="dxa"/>
                <w:right w:w="70" w:type="dxa"/>
              </w:tblCellMar>
            </w:tblPrEx>
          </w:tblPrExChange>
        </w:tblPrEx>
        <w:trPr>
          <w:trHeight w:val="1785"/>
          <w:trPrChange w:id="96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15DF61" w14:textId="60C25ACA" w:rsidR="008601AF" w:rsidRPr="008601AF" w:rsidRDefault="008601AF" w:rsidP="003C2C2A">
            <w:pPr>
              <w:jc w:val="center"/>
              <w:rPr>
                <w:rFonts w:ascii="Trebuchet MS" w:hAnsi="Trebuchet MS" w:cs="Arial"/>
                <w:color w:val="000000"/>
                <w:sz w:val="20"/>
                <w:szCs w:val="20"/>
                <w:lang w:bidi="th-TH"/>
              </w:rPr>
            </w:pPr>
            <w:del w:id="967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27646D" w14:textId="5F447827" w:rsidR="008601AF" w:rsidRPr="008601AF" w:rsidRDefault="008601AF" w:rsidP="003C2C2A">
            <w:pPr>
              <w:jc w:val="center"/>
              <w:rPr>
                <w:rFonts w:ascii="Trebuchet MS" w:hAnsi="Trebuchet MS" w:cs="Arial"/>
                <w:color w:val="000000"/>
                <w:sz w:val="20"/>
                <w:szCs w:val="20"/>
                <w:lang w:bidi="th-TH"/>
              </w:rPr>
            </w:pPr>
            <w:del w:id="9678"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44A1C9" w14:textId="1EC3F96C" w:rsidR="008601AF" w:rsidRPr="008601AF" w:rsidRDefault="008601AF" w:rsidP="003C2C2A">
            <w:pPr>
              <w:jc w:val="center"/>
              <w:rPr>
                <w:rFonts w:ascii="Trebuchet MS" w:hAnsi="Trebuchet MS" w:cs="Arial"/>
                <w:color w:val="000000"/>
                <w:sz w:val="20"/>
                <w:szCs w:val="20"/>
                <w:lang w:bidi="th-TH"/>
              </w:rPr>
            </w:pPr>
            <w:del w:id="9680" w:author="Philippe Hollanda - Oliveira Trust" w:date="2022-07-19T10:03:00Z">
              <w:r w:rsidRPr="008601AF" w:rsidDel="0016760B">
                <w:rPr>
                  <w:rFonts w:ascii="Trebuchet MS" w:hAnsi="Trebuchet MS" w:cs="Arial"/>
                  <w:color w:val="000000"/>
                  <w:sz w:val="20"/>
                  <w:szCs w:val="20"/>
                  <w:lang w:bidi="th-TH"/>
                </w:rPr>
                <w:delText>R$ 2.127,50</w:delText>
              </w:r>
            </w:del>
          </w:p>
        </w:tc>
      </w:tr>
      <w:tr w:rsidR="008601AF" w:rsidRPr="008601AF" w14:paraId="583A9CBF" w14:textId="77777777" w:rsidTr="0016760B">
        <w:tblPrEx>
          <w:tblW w:w="5000" w:type="pct"/>
          <w:tblCellMar>
            <w:left w:w="70" w:type="dxa"/>
            <w:right w:w="70" w:type="dxa"/>
          </w:tblCellMar>
          <w:tblPrExChange w:id="9681" w:author="Philippe Hollanda - Oliveira Trust" w:date="2022-07-19T10:03:00Z">
            <w:tblPrEx>
              <w:tblW w:w="5000" w:type="pct"/>
              <w:tblCellMar>
                <w:left w:w="70" w:type="dxa"/>
                <w:right w:w="70" w:type="dxa"/>
              </w:tblCellMar>
            </w:tblPrEx>
          </w:tblPrExChange>
        </w:tblPrEx>
        <w:trPr>
          <w:trHeight w:val="1785"/>
          <w:trPrChange w:id="96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9EF587" w14:textId="7E366B0E" w:rsidR="008601AF" w:rsidRPr="008601AF" w:rsidRDefault="008601AF" w:rsidP="003C2C2A">
            <w:pPr>
              <w:jc w:val="center"/>
              <w:rPr>
                <w:rFonts w:ascii="Trebuchet MS" w:hAnsi="Trebuchet MS" w:cs="Arial"/>
                <w:color w:val="000000"/>
                <w:sz w:val="20"/>
                <w:szCs w:val="20"/>
                <w:lang w:bidi="th-TH"/>
              </w:rPr>
            </w:pPr>
            <w:del w:id="968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3E2EE8" w14:textId="7E1EC9F3" w:rsidR="008601AF" w:rsidRPr="008601AF" w:rsidRDefault="008601AF" w:rsidP="003C2C2A">
            <w:pPr>
              <w:jc w:val="center"/>
              <w:rPr>
                <w:rFonts w:ascii="Trebuchet MS" w:hAnsi="Trebuchet MS" w:cs="Arial"/>
                <w:color w:val="000000"/>
                <w:sz w:val="20"/>
                <w:szCs w:val="20"/>
                <w:lang w:bidi="th-TH"/>
              </w:rPr>
            </w:pPr>
            <w:del w:id="9686" w:author="Philippe Hollanda - Oliveira Trust" w:date="2022-07-19T10:03:00Z">
              <w:r w:rsidRPr="008601AF" w:rsidDel="0016760B">
                <w:rPr>
                  <w:rFonts w:ascii="Trebuchet MS" w:hAnsi="Trebuchet MS" w:cs="Arial"/>
                  <w:color w:val="000000"/>
                  <w:sz w:val="20"/>
                  <w:szCs w:val="20"/>
                  <w:lang w:bidi="th-TH"/>
                </w:rPr>
                <w:delText>01/09/2021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9A65A7" w14:textId="1B21E36F" w:rsidR="008601AF" w:rsidRPr="008601AF" w:rsidRDefault="008601AF" w:rsidP="003C2C2A">
            <w:pPr>
              <w:jc w:val="center"/>
              <w:rPr>
                <w:rFonts w:ascii="Trebuchet MS" w:hAnsi="Trebuchet MS" w:cs="Arial"/>
                <w:color w:val="000000"/>
                <w:sz w:val="20"/>
                <w:szCs w:val="20"/>
                <w:lang w:bidi="th-TH"/>
              </w:rPr>
            </w:pPr>
            <w:del w:id="9688" w:author="Philippe Hollanda - Oliveira Trust" w:date="2022-07-19T10:03:00Z">
              <w:r w:rsidRPr="008601AF" w:rsidDel="0016760B">
                <w:rPr>
                  <w:rFonts w:ascii="Trebuchet MS" w:hAnsi="Trebuchet MS" w:cs="Arial"/>
                  <w:color w:val="000000"/>
                  <w:sz w:val="20"/>
                  <w:szCs w:val="20"/>
                  <w:lang w:bidi="th-TH"/>
                </w:rPr>
                <w:delText>R$ 70,00</w:delText>
              </w:r>
            </w:del>
          </w:p>
        </w:tc>
      </w:tr>
      <w:tr w:rsidR="008601AF" w:rsidRPr="008601AF" w14:paraId="3C2E992E" w14:textId="77777777" w:rsidTr="0016760B">
        <w:tblPrEx>
          <w:tblW w:w="5000" w:type="pct"/>
          <w:tblCellMar>
            <w:left w:w="70" w:type="dxa"/>
            <w:right w:w="70" w:type="dxa"/>
          </w:tblCellMar>
          <w:tblPrExChange w:id="9689" w:author="Philippe Hollanda - Oliveira Trust" w:date="2022-07-19T10:03:00Z">
            <w:tblPrEx>
              <w:tblW w:w="5000" w:type="pct"/>
              <w:tblCellMar>
                <w:left w:w="70" w:type="dxa"/>
                <w:right w:w="70" w:type="dxa"/>
              </w:tblCellMar>
            </w:tblPrEx>
          </w:tblPrExChange>
        </w:tblPrEx>
        <w:trPr>
          <w:trHeight w:val="1785"/>
          <w:trPrChange w:id="96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9C2680" w14:textId="3822E4E9" w:rsidR="008601AF" w:rsidRPr="008601AF" w:rsidRDefault="008601AF" w:rsidP="003C2C2A">
            <w:pPr>
              <w:jc w:val="center"/>
              <w:rPr>
                <w:rFonts w:ascii="Trebuchet MS" w:hAnsi="Trebuchet MS" w:cs="Arial"/>
                <w:color w:val="000000"/>
                <w:sz w:val="20"/>
                <w:szCs w:val="20"/>
                <w:lang w:bidi="th-TH"/>
              </w:rPr>
            </w:pPr>
            <w:del w:id="9692"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6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7DD18C" w14:textId="486A7BF9" w:rsidR="008601AF" w:rsidRPr="008601AF" w:rsidRDefault="008601AF" w:rsidP="003C2C2A">
            <w:pPr>
              <w:jc w:val="center"/>
              <w:rPr>
                <w:rFonts w:ascii="Trebuchet MS" w:hAnsi="Trebuchet MS" w:cs="Arial"/>
                <w:color w:val="000000"/>
                <w:sz w:val="20"/>
                <w:szCs w:val="20"/>
                <w:lang w:bidi="th-TH"/>
              </w:rPr>
            </w:pPr>
            <w:del w:id="9694" w:author="Philippe Hollanda - Oliveira Trust" w:date="2022-07-19T10:03:00Z">
              <w:r w:rsidRPr="008601AF" w:rsidDel="0016760B">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6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DCA18E" w14:textId="08B5FAFD" w:rsidR="008601AF" w:rsidRPr="008601AF" w:rsidRDefault="008601AF" w:rsidP="003C2C2A">
            <w:pPr>
              <w:jc w:val="center"/>
              <w:rPr>
                <w:rFonts w:ascii="Trebuchet MS" w:hAnsi="Trebuchet MS" w:cs="Arial"/>
                <w:color w:val="000000"/>
                <w:sz w:val="20"/>
                <w:szCs w:val="20"/>
                <w:lang w:bidi="th-TH"/>
              </w:rPr>
            </w:pPr>
            <w:del w:id="9696" w:author="Philippe Hollanda - Oliveira Trust" w:date="2022-07-19T10:03:00Z">
              <w:r w:rsidRPr="008601AF" w:rsidDel="0016760B">
                <w:rPr>
                  <w:rFonts w:ascii="Trebuchet MS" w:hAnsi="Trebuchet MS" w:cs="Arial"/>
                  <w:color w:val="000000"/>
                  <w:sz w:val="20"/>
                  <w:szCs w:val="20"/>
                  <w:lang w:bidi="th-TH"/>
                </w:rPr>
                <w:delText>R$ 280,00</w:delText>
              </w:r>
            </w:del>
          </w:p>
        </w:tc>
      </w:tr>
      <w:tr w:rsidR="008601AF" w:rsidRPr="008601AF" w14:paraId="70469CDB" w14:textId="77777777" w:rsidTr="0016760B">
        <w:tblPrEx>
          <w:tblW w:w="5000" w:type="pct"/>
          <w:tblCellMar>
            <w:left w:w="70" w:type="dxa"/>
            <w:right w:w="70" w:type="dxa"/>
          </w:tblCellMar>
          <w:tblPrExChange w:id="9697" w:author="Philippe Hollanda - Oliveira Trust" w:date="2022-07-19T10:03:00Z">
            <w:tblPrEx>
              <w:tblW w:w="5000" w:type="pct"/>
              <w:tblCellMar>
                <w:left w:w="70" w:type="dxa"/>
                <w:right w:w="70" w:type="dxa"/>
              </w:tblCellMar>
            </w:tblPrEx>
          </w:tblPrExChange>
        </w:tblPrEx>
        <w:trPr>
          <w:trHeight w:val="1785"/>
          <w:trPrChange w:id="96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6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B75652" w14:textId="51776983" w:rsidR="008601AF" w:rsidRPr="008601AF" w:rsidRDefault="008601AF" w:rsidP="003C2C2A">
            <w:pPr>
              <w:jc w:val="center"/>
              <w:rPr>
                <w:rFonts w:ascii="Trebuchet MS" w:hAnsi="Trebuchet MS" w:cs="Arial"/>
                <w:color w:val="000000"/>
                <w:sz w:val="20"/>
                <w:szCs w:val="20"/>
                <w:lang w:bidi="th-TH"/>
              </w:rPr>
            </w:pPr>
            <w:del w:id="970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77751C" w14:textId="03F4629A" w:rsidR="008601AF" w:rsidRPr="008601AF" w:rsidRDefault="008601AF" w:rsidP="003C2C2A">
            <w:pPr>
              <w:jc w:val="center"/>
              <w:rPr>
                <w:rFonts w:ascii="Trebuchet MS" w:hAnsi="Trebuchet MS" w:cs="Arial"/>
                <w:color w:val="000000"/>
                <w:sz w:val="20"/>
                <w:szCs w:val="20"/>
                <w:lang w:bidi="th-TH"/>
              </w:rPr>
            </w:pPr>
            <w:del w:id="9702" w:author="Philippe Hollanda - Oliveira Trust" w:date="2022-07-19T10:03:00Z">
              <w:r w:rsidRPr="008601AF" w:rsidDel="0016760B">
                <w:rPr>
                  <w:rFonts w:ascii="Trebuchet MS" w:hAnsi="Trebuchet MS" w:cs="Arial"/>
                  <w:color w:val="000000"/>
                  <w:sz w:val="20"/>
                  <w:szCs w:val="20"/>
                  <w:lang w:bidi="th-TH"/>
                </w:rPr>
                <w:delText>27/08/2021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D48D89" w14:textId="2DB4963D" w:rsidR="008601AF" w:rsidRPr="008601AF" w:rsidRDefault="008601AF" w:rsidP="003C2C2A">
            <w:pPr>
              <w:jc w:val="center"/>
              <w:rPr>
                <w:rFonts w:ascii="Trebuchet MS" w:hAnsi="Trebuchet MS" w:cs="Arial"/>
                <w:color w:val="000000"/>
                <w:sz w:val="20"/>
                <w:szCs w:val="20"/>
                <w:lang w:bidi="th-TH"/>
              </w:rPr>
            </w:pPr>
            <w:del w:id="9704" w:author="Philippe Hollanda - Oliveira Trust" w:date="2022-07-19T10:03:00Z">
              <w:r w:rsidRPr="008601AF" w:rsidDel="0016760B">
                <w:rPr>
                  <w:rFonts w:ascii="Trebuchet MS" w:hAnsi="Trebuchet MS" w:cs="Arial"/>
                  <w:color w:val="000000"/>
                  <w:sz w:val="20"/>
                  <w:szCs w:val="20"/>
                  <w:lang w:bidi="th-TH"/>
                </w:rPr>
                <w:delText>R$ 6.300,00</w:delText>
              </w:r>
            </w:del>
          </w:p>
        </w:tc>
      </w:tr>
      <w:tr w:rsidR="008601AF" w:rsidRPr="008601AF" w14:paraId="3A868947" w14:textId="77777777" w:rsidTr="0016760B">
        <w:tblPrEx>
          <w:tblW w:w="5000" w:type="pct"/>
          <w:tblCellMar>
            <w:left w:w="70" w:type="dxa"/>
            <w:right w:w="70" w:type="dxa"/>
          </w:tblCellMar>
          <w:tblPrExChange w:id="9705" w:author="Philippe Hollanda - Oliveira Trust" w:date="2022-07-19T10:03:00Z">
            <w:tblPrEx>
              <w:tblW w:w="5000" w:type="pct"/>
              <w:tblCellMar>
                <w:left w:w="70" w:type="dxa"/>
                <w:right w:w="70" w:type="dxa"/>
              </w:tblCellMar>
            </w:tblPrEx>
          </w:tblPrExChange>
        </w:tblPrEx>
        <w:trPr>
          <w:trHeight w:val="1785"/>
          <w:trPrChange w:id="97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FC6076" w14:textId="71D458AE" w:rsidR="008601AF" w:rsidRPr="008601AF" w:rsidRDefault="008601AF" w:rsidP="003C2C2A">
            <w:pPr>
              <w:jc w:val="center"/>
              <w:rPr>
                <w:rFonts w:ascii="Trebuchet MS" w:hAnsi="Trebuchet MS" w:cs="Arial"/>
                <w:color w:val="000000"/>
                <w:sz w:val="20"/>
                <w:szCs w:val="20"/>
                <w:lang w:bidi="th-TH"/>
              </w:rPr>
            </w:pPr>
            <w:del w:id="970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0D8613" w14:textId="40C572DD" w:rsidR="008601AF" w:rsidRPr="008601AF" w:rsidRDefault="008601AF" w:rsidP="003C2C2A">
            <w:pPr>
              <w:jc w:val="center"/>
              <w:rPr>
                <w:rFonts w:ascii="Trebuchet MS" w:hAnsi="Trebuchet MS" w:cs="Arial"/>
                <w:color w:val="000000"/>
                <w:sz w:val="20"/>
                <w:szCs w:val="20"/>
                <w:lang w:bidi="th-TH"/>
              </w:rPr>
            </w:pPr>
            <w:del w:id="9710" w:author="Philippe Hollanda - Oliveira Trust" w:date="2022-07-19T10:03:00Z">
              <w:r w:rsidRPr="008601AF" w:rsidDel="0016760B">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DD86BB" w14:textId="6D17AFF0" w:rsidR="008601AF" w:rsidRPr="008601AF" w:rsidRDefault="008601AF" w:rsidP="003C2C2A">
            <w:pPr>
              <w:jc w:val="center"/>
              <w:rPr>
                <w:rFonts w:ascii="Trebuchet MS" w:hAnsi="Trebuchet MS" w:cs="Arial"/>
                <w:color w:val="000000"/>
                <w:sz w:val="20"/>
                <w:szCs w:val="20"/>
                <w:lang w:bidi="th-TH"/>
              </w:rPr>
            </w:pPr>
            <w:del w:id="9712" w:author="Philippe Hollanda - Oliveira Trust" w:date="2022-07-19T10:03:00Z">
              <w:r w:rsidRPr="008601AF" w:rsidDel="0016760B">
                <w:rPr>
                  <w:rFonts w:ascii="Trebuchet MS" w:hAnsi="Trebuchet MS" w:cs="Arial"/>
                  <w:color w:val="000000"/>
                  <w:sz w:val="20"/>
                  <w:szCs w:val="20"/>
                  <w:lang w:bidi="th-TH"/>
                </w:rPr>
                <w:delText>R$ 3.280,00</w:delText>
              </w:r>
            </w:del>
          </w:p>
        </w:tc>
      </w:tr>
      <w:tr w:rsidR="008601AF" w:rsidRPr="008601AF" w14:paraId="29463D35" w14:textId="77777777" w:rsidTr="0016760B">
        <w:tblPrEx>
          <w:tblW w:w="5000" w:type="pct"/>
          <w:tblCellMar>
            <w:left w:w="70" w:type="dxa"/>
            <w:right w:w="70" w:type="dxa"/>
          </w:tblCellMar>
          <w:tblPrExChange w:id="9713" w:author="Philippe Hollanda - Oliveira Trust" w:date="2022-07-19T10:03:00Z">
            <w:tblPrEx>
              <w:tblW w:w="5000" w:type="pct"/>
              <w:tblCellMar>
                <w:left w:w="70" w:type="dxa"/>
                <w:right w:w="70" w:type="dxa"/>
              </w:tblCellMar>
            </w:tblPrEx>
          </w:tblPrExChange>
        </w:tblPrEx>
        <w:trPr>
          <w:trHeight w:val="1785"/>
          <w:trPrChange w:id="97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4D3E5C" w14:textId="3CCCACC1" w:rsidR="008601AF" w:rsidRPr="008601AF" w:rsidRDefault="008601AF" w:rsidP="003C2C2A">
            <w:pPr>
              <w:jc w:val="center"/>
              <w:rPr>
                <w:rFonts w:ascii="Trebuchet MS" w:hAnsi="Trebuchet MS" w:cs="Arial"/>
                <w:color w:val="000000"/>
                <w:sz w:val="20"/>
                <w:szCs w:val="20"/>
                <w:lang w:bidi="th-TH"/>
              </w:rPr>
            </w:pPr>
            <w:del w:id="971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5E39E5" w14:textId="113F19C7" w:rsidR="008601AF" w:rsidRPr="008601AF" w:rsidRDefault="008601AF" w:rsidP="003C2C2A">
            <w:pPr>
              <w:jc w:val="center"/>
              <w:rPr>
                <w:rFonts w:ascii="Trebuchet MS" w:hAnsi="Trebuchet MS" w:cs="Arial"/>
                <w:color w:val="000000"/>
                <w:sz w:val="20"/>
                <w:szCs w:val="20"/>
                <w:lang w:bidi="th-TH"/>
              </w:rPr>
            </w:pPr>
            <w:del w:id="9718" w:author="Philippe Hollanda - Oliveira Trust" w:date="2022-07-19T10:03:00Z">
              <w:r w:rsidRPr="008601AF" w:rsidDel="0016760B">
                <w:rPr>
                  <w:rFonts w:ascii="Trebuchet MS" w:hAnsi="Trebuchet MS" w:cs="Arial"/>
                  <w:color w:val="000000"/>
                  <w:sz w:val="20"/>
                  <w:szCs w:val="20"/>
                  <w:lang w:bidi="th-TH"/>
                </w:rPr>
                <w:delText>25/08/2021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DFE44C" w14:textId="7A5B0797" w:rsidR="008601AF" w:rsidRPr="008601AF" w:rsidRDefault="008601AF" w:rsidP="003C2C2A">
            <w:pPr>
              <w:jc w:val="center"/>
              <w:rPr>
                <w:rFonts w:ascii="Trebuchet MS" w:hAnsi="Trebuchet MS" w:cs="Arial"/>
                <w:color w:val="000000"/>
                <w:sz w:val="20"/>
                <w:szCs w:val="20"/>
                <w:lang w:bidi="th-TH"/>
              </w:rPr>
            </w:pPr>
            <w:del w:id="9720"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55A57248" w14:textId="77777777" w:rsidTr="0016760B">
        <w:tblPrEx>
          <w:tblW w:w="5000" w:type="pct"/>
          <w:tblCellMar>
            <w:left w:w="70" w:type="dxa"/>
            <w:right w:w="70" w:type="dxa"/>
          </w:tblCellMar>
          <w:tblPrExChange w:id="9721" w:author="Philippe Hollanda - Oliveira Trust" w:date="2022-07-19T10:03:00Z">
            <w:tblPrEx>
              <w:tblW w:w="5000" w:type="pct"/>
              <w:tblCellMar>
                <w:left w:w="70" w:type="dxa"/>
                <w:right w:w="70" w:type="dxa"/>
              </w:tblCellMar>
            </w:tblPrEx>
          </w:tblPrExChange>
        </w:tblPrEx>
        <w:trPr>
          <w:trHeight w:val="1785"/>
          <w:trPrChange w:id="97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A6EF00" w14:textId="43005A1D" w:rsidR="008601AF" w:rsidRPr="008601AF" w:rsidRDefault="008601AF" w:rsidP="003C2C2A">
            <w:pPr>
              <w:jc w:val="center"/>
              <w:rPr>
                <w:rFonts w:ascii="Trebuchet MS" w:hAnsi="Trebuchet MS" w:cs="Arial"/>
                <w:color w:val="000000"/>
                <w:sz w:val="20"/>
                <w:szCs w:val="20"/>
                <w:lang w:bidi="th-TH"/>
              </w:rPr>
            </w:pPr>
            <w:del w:id="972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2B972F" w14:textId="54BBC84F" w:rsidR="008601AF" w:rsidRPr="008601AF" w:rsidRDefault="008601AF" w:rsidP="003C2C2A">
            <w:pPr>
              <w:jc w:val="center"/>
              <w:rPr>
                <w:rFonts w:ascii="Trebuchet MS" w:hAnsi="Trebuchet MS" w:cs="Arial"/>
                <w:color w:val="000000"/>
                <w:sz w:val="20"/>
                <w:szCs w:val="20"/>
                <w:lang w:bidi="th-TH"/>
              </w:rPr>
            </w:pPr>
            <w:del w:id="9726" w:author="Philippe Hollanda - Oliveira Trust" w:date="2022-07-19T10:03:00Z">
              <w:r w:rsidRPr="008601AF" w:rsidDel="0016760B">
                <w:rPr>
                  <w:rFonts w:ascii="Trebuchet MS" w:hAnsi="Trebuchet MS" w:cs="Arial"/>
                  <w:color w:val="000000"/>
                  <w:sz w:val="20"/>
                  <w:szCs w:val="20"/>
                  <w:lang w:bidi="th-TH"/>
                </w:rPr>
                <w:delText>25/08/2021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53CB28" w14:textId="130C2A34" w:rsidR="008601AF" w:rsidRPr="008601AF" w:rsidRDefault="008601AF" w:rsidP="003C2C2A">
            <w:pPr>
              <w:jc w:val="center"/>
              <w:rPr>
                <w:rFonts w:ascii="Trebuchet MS" w:hAnsi="Trebuchet MS" w:cs="Arial"/>
                <w:color w:val="000000"/>
                <w:sz w:val="20"/>
                <w:szCs w:val="20"/>
                <w:lang w:bidi="th-TH"/>
              </w:rPr>
            </w:pPr>
            <w:del w:id="9728"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5ECBAC9A" w14:textId="77777777" w:rsidTr="0016760B">
        <w:tblPrEx>
          <w:tblW w:w="5000" w:type="pct"/>
          <w:tblCellMar>
            <w:left w:w="70" w:type="dxa"/>
            <w:right w:w="70" w:type="dxa"/>
          </w:tblCellMar>
          <w:tblPrExChange w:id="9729" w:author="Philippe Hollanda - Oliveira Trust" w:date="2022-07-19T10:03:00Z">
            <w:tblPrEx>
              <w:tblW w:w="5000" w:type="pct"/>
              <w:tblCellMar>
                <w:left w:w="70" w:type="dxa"/>
                <w:right w:w="70" w:type="dxa"/>
              </w:tblCellMar>
            </w:tblPrEx>
          </w:tblPrExChange>
        </w:tblPrEx>
        <w:trPr>
          <w:trHeight w:val="1785"/>
          <w:trPrChange w:id="97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1E0933" w14:textId="215B5AB5" w:rsidR="008601AF" w:rsidRPr="008601AF" w:rsidRDefault="008601AF" w:rsidP="003C2C2A">
            <w:pPr>
              <w:jc w:val="center"/>
              <w:rPr>
                <w:rFonts w:ascii="Trebuchet MS" w:hAnsi="Trebuchet MS" w:cs="Arial"/>
                <w:color w:val="000000"/>
                <w:sz w:val="20"/>
                <w:szCs w:val="20"/>
                <w:lang w:bidi="th-TH"/>
              </w:rPr>
            </w:pPr>
            <w:del w:id="9732" w:author="Philippe Hollanda - Oliveira Trust" w:date="2022-07-19T10:03:00Z">
              <w:r w:rsidRPr="008601AF" w:rsidDel="0016760B">
                <w:rPr>
                  <w:rFonts w:ascii="Trebuchet MS" w:hAnsi="Trebuchet MS" w:cs="Arial"/>
                  <w:color w:val="000000"/>
                  <w:sz w:val="20"/>
                  <w:szCs w:val="20"/>
                  <w:lang w:bidi="th-TH"/>
                </w:rPr>
                <w:lastRenderedPageBreak/>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53C995" w14:textId="7F34A2ED" w:rsidR="008601AF" w:rsidRPr="008601AF" w:rsidRDefault="008601AF" w:rsidP="003C2C2A">
            <w:pPr>
              <w:jc w:val="center"/>
              <w:rPr>
                <w:rFonts w:ascii="Trebuchet MS" w:hAnsi="Trebuchet MS" w:cs="Arial"/>
                <w:color w:val="000000"/>
                <w:sz w:val="20"/>
                <w:szCs w:val="20"/>
                <w:lang w:bidi="th-TH"/>
              </w:rPr>
            </w:pPr>
            <w:del w:id="9734"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695416" w14:textId="7F8DD516" w:rsidR="008601AF" w:rsidRPr="008601AF" w:rsidRDefault="008601AF" w:rsidP="003C2C2A">
            <w:pPr>
              <w:jc w:val="center"/>
              <w:rPr>
                <w:rFonts w:ascii="Trebuchet MS" w:hAnsi="Trebuchet MS" w:cs="Arial"/>
                <w:color w:val="000000"/>
                <w:sz w:val="20"/>
                <w:szCs w:val="20"/>
                <w:lang w:bidi="th-TH"/>
              </w:rPr>
            </w:pPr>
            <w:del w:id="9736" w:author="Philippe Hollanda - Oliveira Trust" w:date="2022-07-19T10:03:00Z">
              <w:r w:rsidRPr="008601AF" w:rsidDel="0016760B">
                <w:rPr>
                  <w:rFonts w:ascii="Trebuchet MS" w:hAnsi="Trebuchet MS" w:cs="Arial"/>
                  <w:color w:val="000000"/>
                  <w:sz w:val="20"/>
                  <w:szCs w:val="20"/>
                  <w:lang w:bidi="th-TH"/>
                </w:rPr>
                <w:delText>R$ 508,10</w:delText>
              </w:r>
            </w:del>
          </w:p>
        </w:tc>
      </w:tr>
      <w:tr w:rsidR="008601AF" w:rsidRPr="008601AF" w14:paraId="084DC953" w14:textId="77777777" w:rsidTr="0016760B">
        <w:tblPrEx>
          <w:tblW w:w="5000" w:type="pct"/>
          <w:tblCellMar>
            <w:left w:w="70" w:type="dxa"/>
            <w:right w:w="70" w:type="dxa"/>
          </w:tblCellMar>
          <w:tblPrExChange w:id="9737" w:author="Philippe Hollanda - Oliveira Trust" w:date="2022-07-19T10:03:00Z">
            <w:tblPrEx>
              <w:tblW w:w="5000" w:type="pct"/>
              <w:tblCellMar>
                <w:left w:w="70" w:type="dxa"/>
                <w:right w:w="70" w:type="dxa"/>
              </w:tblCellMar>
            </w:tblPrEx>
          </w:tblPrExChange>
        </w:tblPrEx>
        <w:trPr>
          <w:trHeight w:val="1785"/>
          <w:trPrChange w:id="97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A97D44" w14:textId="0C21350E" w:rsidR="008601AF" w:rsidRPr="008601AF" w:rsidRDefault="008601AF" w:rsidP="003C2C2A">
            <w:pPr>
              <w:jc w:val="center"/>
              <w:rPr>
                <w:rFonts w:ascii="Trebuchet MS" w:hAnsi="Trebuchet MS" w:cs="Arial"/>
                <w:color w:val="000000"/>
                <w:sz w:val="20"/>
                <w:szCs w:val="20"/>
                <w:lang w:bidi="th-TH"/>
              </w:rPr>
            </w:pPr>
            <w:del w:id="974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377410" w14:textId="04109B44" w:rsidR="008601AF" w:rsidRPr="008601AF" w:rsidRDefault="008601AF" w:rsidP="003C2C2A">
            <w:pPr>
              <w:jc w:val="center"/>
              <w:rPr>
                <w:rFonts w:ascii="Trebuchet MS" w:hAnsi="Trebuchet MS" w:cs="Arial"/>
                <w:color w:val="000000"/>
                <w:sz w:val="20"/>
                <w:szCs w:val="20"/>
                <w:lang w:bidi="th-TH"/>
              </w:rPr>
            </w:pPr>
            <w:del w:id="9742" w:author="Philippe Hollanda - Oliveira Trust" w:date="2022-07-19T10:03:00Z">
              <w:r w:rsidRPr="008601AF" w:rsidDel="0016760B">
                <w:rPr>
                  <w:rFonts w:ascii="Trebuchet MS" w:hAnsi="Trebuchet MS" w:cs="Arial"/>
                  <w:color w:val="000000"/>
                  <w:sz w:val="20"/>
                  <w:szCs w:val="20"/>
                  <w:lang w:bidi="th-TH"/>
                </w:rPr>
                <w:delText>26/08/2021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6C8C43" w14:textId="2A727574" w:rsidR="008601AF" w:rsidRPr="008601AF" w:rsidRDefault="008601AF" w:rsidP="003C2C2A">
            <w:pPr>
              <w:jc w:val="center"/>
              <w:rPr>
                <w:rFonts w:ascii="Trebuchet MS" w:hAnsi="Trebuchet MS" w:cs="Arial"/>
                <w:color w:val="000000"/>
                <w:sz w:val="20"/>
                <w:szCs w:val="20"/>
                <w:lang w:bidi="th-TH"/>
              </w:rPr>
            </w:pPr>
            <w:del w:id="9744" w:author="Philippe Hollanda - Oliveira Trust" w:date="2022-07-19T10:03:00Z">
              <w:r w:rsidRPr="008601AF" w:rsidDel="0016760B">
                <w:rPr>
                  <w:rFonts w:ascii="Trebuchet MS" w:hAnsi="Trebuchet MS" w:cs="Arial"/>
                  <w:color w:val="000000"/>
                  <w:sz w:val="20"/>
                  <w:szCs w:val="20"/>
                  <w:lang w:bidi="th-TH"/>
                </w:rPr>
                <w:delText>R$ 18.527,00</w:delText>
              </w:r>
            </w:del>
          </w:p>
        </w:tc>
      </w:tr>
      <w:tr w:rsidR="008601AF" w:rsidRPr="008601AF" w14:paraId="45875945" w14:textId="77777777" w:rsidTr="0016760B">
        <w:tblPrEx>
          <w:tblW w:w="5000" w:type="pct"/>
          <w:tblCellMar>
            <w:left w:w="70" w:type="dxa"/>
            <w:right w:w="70" w:type="dxa"/>
          </w:tblCellMar>
          <w:tblPrExChange w:id="9745" w:author="Philippe Hollanda - Oliveira Trust" w:date="2022-07-19T10:03:00Z">
            <w:tblPrEx>
              <w:tblW w:w="5000" w:type="pct"/>
              <w:tblCellMar>
                <w:left w:w="70" w:type="dxa"/>
                <w:right w:w="70" w:type="dxa"/>
              </w:tblCellMar>
            </w:tblPrEx>
          </w:tblPrExChange>
        </w:tblPrEx>
        <w:trPr>
          <w:trHeight w:val="1785"/>
          <w:trPrChange w:id="97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31269B" w14:textId="2C2D00B8" w:rsidR="008601AF" w:rsidRPr="008601AF" w:rsidRDefault="008601AF" w:rsidP="003C2C2A">
            <w:pPr>
              <w:jc w:val="center"/>
              <w:rPr>
                <w:rFonts w:ascii="Trebuchet MS" w:hAnsi="Trebuchet MS" w:cs="Arial"/>
                <w:color w:val="000000"/>
                <w:sz w:val="20"/>
                <w:szCs w:val="20"/>
                <w:lang w:bidi="th-TH"/>
              </w:rPr>
            </w:pPr>
            <w:del w:id="974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A2DDA8" w14:textId="38E10942" w:rsidR="008601AF" w:rsidRPr="008601AF" w:rsidRDefault="008601AF" w:rsidP="003C2C2A">
            <w:pPr>
              <w:jc w:val="center"/>
              <w:rPr>
                <w:rFonts w:ascii="Trebuchet MS" w:hAnsi="Trebuchet MS" w:cs="Arial"/>
                <w:color w:val="000000"/>
                <w:sz w:val="20"/>
                <w:szCs w:val="20"/>
                <w:lang w:bidi="th-TH"/>
              </w:rPr>
            </w:pPr>
            <w:del w:id="9750" w:author="Philippe Hollanda - Oliveira Trust" w:date="2022-07-19T10:03:00Z">
              <w:r w:rsidRPr="008601AF" w:rsidDel="0016760B">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1E253C" w14:textId="70FD1A26" w:rsidR="008601AF" w:rsidRPr="008601AF" w:rsidRDefault="008601AF" w:rsidP="003C2C2A">
            <w:pPr>
              <w:jc w:val="center"/>
              <w:rPr>
                <w:rFonts w:ascii="Trebuchet MS" w:hAnsi="Trebuchet MS" w:cs="Arial"/>
                <w:color w:val="000000"/>
                <w:sz w:val="20"/>
                <w:szCs w:val="20"/>
                <w:lang w:bidi="th-TH"/>
              </w:rPr>
            </w:pPr>
            <w:del w:id="9752" w:author="Philippe Hollanda - Oliveira Trust" w:date="2022-07-19T10:03:00Z">
              <w:r w:rsidRPr="008601AF" w:rsidDel="0016760B">
                <w:rPr>
                  <w:rFonts w:ascii="Trebuchet MS" w:hAnsi="Trebuchet MS" w:cs="Arial"/>
                  <w:color w:val="000000"/>
                  <w:sz w:val="20"/>
                  <w:szCs w:val="20"/>
                  <w:lang w:bidi="th-TH"/>
                </w:rPr>
                <w:delText>R$ 2.213,90</w:delText>
              </w:r>
            </w:del>
          </w:p>
        </w:tc>
      </w:tr>
      <w:tr w:rsidR="008601AF" w:rsidRPr="008601AF" w14:paraId="3F5DD48F" w14:textId="77777777" w:rsidTr="0016760B">
        <w:tblPrEx>
          <w:tblW w:w="5000" w:type="pct"/>
          <w:tblCellMar>
            <w:left w:w="70" w:type="dxa"/>
            <w:right w:w="70" w:type="dxa"/>
          </w:tblCellMar>
          <w:tblPrExChange w:id="9753" w:author="Philippe Hollanda - Oliveira Trust" w:date="2022-07-19T10:03:00Z">
            <w:tblPrEx>
              <w:tblW w:w="5000" w:type="pct"/>
              <w:tblCellMar>
                <w:left w:w="70" w:type="dxa"/>
                <w:right w:w="70" w:type="dxa"/>
              </w:tblCellMar>
            </w:tblPrEx>
          </w:tblPrExChange>
        </w:tblPrEx>
        <w:trPr>
          <w:trHeight w:val="1785"/>
          <w:trPrChange w:id="97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788A2C" w14:textId="1F2BCC02" w:rsidR="008601AF" w:rsidRPr="008601AF" w:rsidRDefault="008601AF" w:rsidP="003C2C2A">
            <w:pPr>
              <w:jc w:val="center"/>
              <w:rPr>
                <w:rFonts w:ascii="Trebuchet MS" w:hAnsi="Trebuchet MS" w:cs="Arial"/>
                <w:color w:val="000000"/>
                <w:sz w:val="20"/>
                <w:szCs w:val="20"/>
                <w:lang w:bidi="th-TH"/>
              </w:rPr>
            </w:pPr>
            <w:del w:id="975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59BF95" w14:textId="5F7B7B08" w:rsidR="008601AF" w:rsidRPr="008601AF" w:rsidRDefault="008601AF" w:rsidP="003C2C2A">
            <w:pPr>
              <w:jc w:val="center"/>
              <w:rPr>
                <w:rFonts w:ascii="Trebuchet MS" w:hAnsi="Trebuchet MS" w:cs="Arial"/>
                <w:color w:val="000000"/>
                <w:sz w:val="20"/>
                <w:szCs w:val="20"/>
                <w:lang w:bidi="th-TH"/>
              </w:rPr>
            </w:pPr>
            <w:del w:id="9758" w:author="Philippe Hollanda - Oliveira Trust" w:date="2022-07-19T10:03:00Z">
              <w:r w:rsidRPr="008601AF" w:rsidDel="0016760B">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178BE0" w14:textId="55816138" w:rsidR="008601AF" w:rsidRPr="008601AF" w:rsidRDefault="008601AF" w:rsidP="003C2C2A">
            <w:pPr>
              <w:jc w:val="center"/>
              <w:rPr>
                <w:rFonts w:ascii="Trebuchet MS" w:hAnsi="Trebuchet MS" w:cs="Arial"/>
                <w:color w:val="000000"/>
                <w:sz w:val="20"/>
                <w:szCs w:val="20"/>
                <w:lang w:bidi="th-TH"/>
              </w:rPr>
            </w:pPr>
            <w:del w:id="9760" w:author="Philippe Hollanda - Oliveira Trust" w:date="2022-07-19T10:03:00Z">
              <w:r w:rsidRPr="008601AF" w:rsidDel="0016760B">
                <w:rPr>
                  <w:rFonts w:ascii="Trebuchet MS" w:hAnsi="Trebuchet MS" w:cs="Arial"/>
                  <w:color w:val="000000"/>
                  <w:sz w:val="20"/>
                  <w:szCs w:val="20"/>
                  <w:lang w:bidi="th-TH"/>
                </w:rPr>
                <w:delText>R$ 4.821,00</w:delText>
              </w:r>
            </w:del>
          </w:p>
        </w:tc>
      </w:tr>
      <w:tr w:rsidR="008601AF" w:rsidRPr="008601AF" w14:paraId="340984F6" w14:textId="77777777" w:rsidTr="0016760B">
        <w:tblPrEx>
          <w:tblW w:w="5000" w:type="pct"/>
          <w:tblCellMar>
            <w:left w:w="70" w:type="dxa"/>
            <w:right w:w="70" w:type="dxa"/>
          </w:tblCellMar>
          <w:tblPrExChange w:id="9761" w:author="Philippe Hollanda - Oliveira Trust" w:date="2022-07-19T10:03:00Z">
            <w:tblPrEx>
              <w:tblW w:w="5000" w:type="pct"/>
              <w:tblCellMar>
                <w:left w:w="70" w:type="dxa"/>
                <w:right w:w="70" w:type="dxa"/>
              </w:tblCellMar>
            </w:tblPrEx>
          </w:tblPrExChange>
        </w:tblPrEx>
        <w:trPr>
          <w:trHeight w:val="1785"/>
          <w:trPrChange w:id="97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B05708" w14:textId="1AD21A7C" w:rsidR="008601AF" w:rsidRPr="008601AF" w:rsidRDefault="008601AF" w:rsidP="003C2C2A">
            <w:pPr>
              <w:jc w:val="center"/>
              <w:rPr>
                <w:rFonts w:ascii="Trebuchet MS" w:hAnsi="Trebuchet MS" w:cs="Arial"/>
                <w:color w:val="000000"/>
                <w:sz w:val="20"/>
                <w:szCs w:val="20"/>
                <w:lang w:bidi="th-TH"/>
              </w:rPr>
            </w:pPr>
            <w:del w:id="9764"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0782A8" w14:textId="60F7BB1C" w:rsidR="008601AF" w:rsidRPr="008601AF" w:rsidRDefault="008601AF" w:rsidP="003C2C2A">
            <w:pPr>
              <w:jc w:val="center"/>
              <w:rPr>
                <w:rFonts w:ascii="Trebuchet MS" w:hAnsi="Trebuchet MS" w:cs="Arial"/>
                <w:color w:val="000000"/>
                <w:sz w:val="20"/>
                <w:szCs w:val="20"/>
                <w:lang w:bidi="th-TH"/>
              </w:rPr>
            </w:pPr>
            <w:del w:id="9766"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2C3C13" w14:textId="6E3E23FE" w:rsidR="008601AF" w:rsidRPr="008601AF" w:rsidRDefault="008601AF" w:rsidP="003C2C2A">
            <w:pPr>
              <w:jc w:val="center"/>
              <w:rPr>
                <w:rFonts w:ascii="Trebuchet MS" w:hAnsi="Trebuchet MS" w:cs="Arial"/>
                <w:color w:val="000000"/>
                <w:sz w:val="20"/>
                <w:szCs w:val="20"/>
                <w:lang w:bidi="th-TH"/>
              </w:rPr>
            </w:pPr>
            <w:del w:id="9768"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1AF90D72" w14:textId="77777777" w:rsidTr="0016760B">
        <w:tblPrEx>
          <w:tblW w:w="5000" w:type="pct"/>
          <w:tblCellMar>
            <w:left w:w="70" w:type="dxa"/>
            <w:right w:w="70" w:type="dxa"/>
          </w:tblCellMar>
          <w:tblPrExChange w:id="9769" w:author="Philippe Hollanda - Oliveira Trust" w:date="2022-07-19T10:03:00Z">
            <w:tblPrEx>
              <w:tblW w:w="5000" w:type="pct"/>
              <w:tblCellMar>
                <w:left w:w="70" w:type="dxa"/>
                <w:right w:w="70" w:type="dxa"/>
              </w:tblCellMar>
            </w:tblPrEx>
          </w:tblPrExChange>
        </w:tblPrEx>
        <w:trPr>
          <w:trHeight w:val="1785"/>
          <w:trPrChange w:id="97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3EA5F5" w14:textId="590E0FD2" w:rsidR="008601AF" w:rsidRPr="008601AF" w:rsidRDefault="008601AF" w:rsidP="003C2C2A">
            <w:pPr>
              <w:jc w:val="center"/>
              <w:rPr>
                <w:rFonts w:ascii="Trebuchet MS" w:hAnsi="Trebuchet MS" w:cs="Arial"/>
                <w:color w:val="000000"/>
                <w:sz w:val="20"/>
                <w:szCs w:val="20"/>
                <w:lang w:bidi="th-TH"/>
              </w:rPr>
            </w:pPr>
            <w:del w:id="9772" w:author="Philippe Hollanda - Oliveira Trust" w:date="2022-07-19T10:03:00Z">
              <w:r w:rsidRPr="008601AF" w:rsidDel="0016760B">
                <w:rPr>
                  <w:rFonts w:ascii="Trebuchet MS" w:hAnsi="Trebuchet MS" w:cs="Arial"/>
                  <w:color w:val="000000"/>
                  <w:sz w:val="20"/>
                  <w:szCs w:val="20"/>
                  <w:lang w:bidi="th-TH"/>
                </w:rPr>
                <w:lastRenderedPageBreak/>
                <w:delText>ARMAZENAMENTO, DEPÓSITO, CARGA, DESCARGA,ARRUMAÇÃO BENS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71AAFB" w14:textId="2CC6934F" w:rsidR="008601AF" w:rsidRPr="008601AF" w:rsidRDefault="008601AF" w:rsidP="003C2C2A">
            <w:pPr>
              <w:jc w:val="center"/>
              <w:rPr>
                <w:rFonts w:ascii="Trebuchet MS" w:hAnsi="Trebuchet MS" w:cs="Arial"/>
                <w:color w:val="000000"/>
                <w:sz w:val="20"/>
                <w:szCs w:val="20"/>
                <w:lang w:bidi="th-TH"/>
              </w:rPr>
            </w:pPr>
            <w:del w:id="9774" w:author="Philippe Hollanda - Oliveira Trust" w:date="2022-07-19T10:03:00Z">
              <w:r w:rsidRPr="008601AF" w:rsidDel="0016760B">
                <w:rPr>
                  <w:rFonts w:ascii="Trebuchet MS" w:hAnsi="Trebuchet MS" w:cs="Arial"/>
                  <w:color w:val="000000"/>
                  <w:sz w:val="20"/>
                  <w:szCs w:val="20"/>
                  <w:lang w:bidi="th-TH"/>
                </w:rPr>
                <w:delText>09/09/2021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B92624" w14:textId="094EBD73" w:rsidR="008601AF" w:rsidRPr="008601AF" w:rsidRDefault="008601AF" w:rsidP="003C2C2A">
            <w:pPr>
              <w:jc w:val="center"/>
              <w:rPr>
                <w:rFonts w:ascii="Trebuchet MS" w:hAnsi="Trebuchet MS" w:cs="Arial"/>
                <w:color w:val="000000"/>
                <w:sz w:val="20"/>
                <w:szCs w:val="20"/>
                <w:lang w:bidi="th-TH"/>
              </w:rPr>
            </w:pPr>
            <w:del w:id="9776" w:author="Philippe Hollanda - Oliveira Trust" w:date="2022-07-19T10:03:00Z">
              <w:r w:rsidRPr="008601AF" w:rsidDel="0016760B">
                <w:rPr>
                  <w:rFonts w:ascii="Trebuchet MS" w:hAnsi="Trebuchet MS" w:cs="Arial"/>
                  <w:color w:val="000000"/>
                  <w:sz w:val="20"/>
                  <w:szCs w:val="20"/>
                  <w:lang w:bidi="th-TH"/>
                </w:rPr>
                <w:delText>R$ 7.759,25</w:delText>
              </w:r>
            </w:del>
          </w:p>
        </w:tc>
      </w:tr>
      <w:tr w:rsidR="008601AF" w:rsidRPr="008601AF" w14:paraId="23204B23" w14:textId="77777777" w:rsidTr="0016760B">
        <w:tblPrEx>
          <w:tblW w:w="5000" w:type="pct"/>
          <w:tblCellMar>
            <w:left w:w="70" w:type="dxa"/>
            <w:right w:w="70" w:type="dxa"/>
          </w:tblCellMar>
          <w:tblPrExChange w:id="9777" w:author="Philippe Hollanda - Oliveira Trust" w:date="2022-07-19T10:03:00Z">
            <w:tblPrEx>
              <w:tblW w:w="5000" w:type="pct"/>
              <w:tblCellMar>
                <w:left w:w="70" w:type="dxa"/>
                <w:right w:w="70" w:type="dxa"/>
              </w:tblCellMar>
            </w:tblPrEx>
          </w:tblPrExChange>
        </w:tblPrEx>
        <w:trPr>
          <w:trHeight w:val="1785"/>
          <w:trPrChange w:id="97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858423" w14:textId="20E13C6A" w:rsidR="008601AF" w:rsidRPr="008601AF" w:rsidRDefault="008601AF" w:rsidP="003C2C2A">
            <w:pPr>
              <w:jc w:val="center"/>
              <w:rPr>
                <w:rFonts w:ascii="Trebuchet MS" w:hAnsi="Trebuchet MS" w:cs="Arial"/>
                <w:color w:val="000000"/>
                <w:sz w:val="20"/>
                <w:szCs w:val="20"/>
                <w:lang w:bidi="th-TH"/>
              </w:rPr>
            </w:pPr>
            <w:del w:id="978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2B159F" w14:textId="0CE74F7E" w:rsidR="008601AF" w:rsidRPr="008601AF" w:rsidRDefault="008601AF" w:rsidP="003C2C2A">
            <w:pPr>
              <w:jc w:val="center"/>
              <w:rPr>
                <w:rFonts w:ascii="Trebuchet MS" w:hAnsi="Trebuchet MS" w:cs="Arial"/>
                <w:color w:val="000000"/>
                <w:sz w:val="20"/>
                <w:szCs w:val="20"/>
                <w:lang w:bidi="th-TH"/>
              </w:rPr>
            </w:pPr>
            <w:del w:id="9782" w:author="Philippe Hollanda - Oliveira Trust" w:date="2022-07-19T10:03:00Z">
              <w:r w:rsidRPr="008601AF" w:rsidDel="0016760B">
                <w:rPr>
                  <w:rFonts w:ascii="Trebuchet MS" w:hAnsi="Trebuchet MS" w:cs="Arial"/>
                  <w:color w:val="000000"/>
                  <w:sz w:val="20"/>
                  <w:szCs w:val="20"/>
                  <w:lang w:bidi="th-TH"/>
                </w:rPr>
                <w:delText>07/01/2022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E9459C" w14:textId="0B81C821" w:rsidR="008601AF" w:rsidRPr="008601AF" w:rsidRDefault="008601AF" w:rsidP="003C2C2A">
            <w:pPr>
              <w:jc w:val="center"/>
              <w:rPr>
                <w:rFonts w:ascii="Trebuchet MS" w:hAnsi="Trebuchet MS" w:cs="Arial"/>
                <w:color w:val="000000"/>
                <w:sz w:val="20"/>
                <w:szCs w:val="20"/>
                <w:lang w:bidi="th-TH"/>
              </w:rPr>
            </w:pPr>
            <w:del w:id="9784" w:author="Philippe Hollanda - Oliveira Trust" w:date="2022-07-19T10:03:00Z">
              <w:r w:rsidRPr="008601AF" w:rsidDel="0016760B">
                <w:rPr>
                  <w:rFonts w:ascii="Trebuchet MS" w:hAnsi="Trebuchet MS" w:cs="Arial"/>
                  <w:color w:val="000000"/>
                  <w:sz w:val="20"/>
                  <w:szCs w:val="20"/>
                  <w:lang w:bidi="th-TH"/>
                </w:rPr>
                <w:delText>R$ 1.690,00</w:delText>
              </w:r>
            </w:del>
          </w:p>
        </w:tc>
      </w:tr>
      <w:tr w:rsidR="008601AF" w:rsidRPr="008601AF" w14:paraId="24CF74CE" w14:textId="77777777" w:rsidTr="0016760B">
        <w:tblPrEx>
          <w:tblW w:w="5000" w:type="pct"/>
          <w:tblCellMar>
            <w:left w:w="70" w:type="dxa"/>
            <w:right w:w="70" w:type="dxa"/>
          </w:tblCellMar>
          <w:tblPrExChange w:id="9785" w:author="Philippe Hollanda - Oliveira Trust" w:date="2022-07-19T10:03:00Z">
            <w:tblPrEx>
              <w:tblW w:w="5000" w:type="pct"/>
              <w:tblCellMar>
                <w:left w:w="70" w:type="dxa"/>
                <w:right w:w="70" w:type="dxa"/>
              </w:tblCellMar>
            </w:tblPrEx>
          </w:tblPrExChange>
        </w:tblPrEx>
        <w:trPr>
          <w:trHeight w:val="1785"/>
          <w:trPrChange w:id="97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EF52E9" w14:textId="7EAC24E2" w:rsidR="008601AF" w:rsidRPr="008601AF" w:rsidRDefault="008601AF" w:rsidP="003C2C2A">
            <w:pPr>
              <w:jc w:val="center"/>
              <w:rPr>
                <w:rFonts w:ascii="Trebuchet MS" w:hAnsi="Trebuchet MS" w:cs="Arial"/>
                <w:color w:val="000000"/>
                <w:sz w:val="20"/>
                <w:szCs w:val="20"/>
                <w:lang w:bidi="th-TH"/>
              </w:rPr>
            </w:pPr>
            <w:del w:id="9788"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4C7C48" w14:textId="11582C67" w:rsidR="008601AF" w:rsidRPr="008601AF" w:rsidRDefault="008601AF" w:rsidP="003C2C2A">
            <w:pPr>
              <w:jc w:val="center"/>
              <w:rPr>
                <w:rFonts w:ascii="Trebuchet MS" w:hAnsi="Trebuchet MS" w:cs="Arial"/>
                <w:color w:val="000000"/>
                <w:sz w:val="20"/>
                <w:szCs w:val="20"/>
                <w:lang w:bidi="th-TH"/>
              </w:rPr>
            </w:pPr>
            <w:del w:id="9790"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487C26" w14:textId="7BD7655A" w:rsidR="008601AF" w:rsidRPr="008601AF" w:rsidRDefault="008601AF" w:rsidP="003C2C2A">
            <w:pPr>
              <w:jc w:val="center"/>
              <w:rPr>
                <w:rFonts w:ascii="Trebuchet MS" w:hAnsi="Trebuchet MS" w:cs="Arial"/>
                <w:color w:val="000000"/>
                <w:sz w:val="20"/>
                <w:szCs w:val="20"/>
                <w:lang w:bidi="th-TH"/>
              </w:rPr>
            </w:pPr>
            <w:del w:id="9792"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5CC5FA2C" w14:textId="77777777" w:rsidTr="0016760B">
        <w:tblPrEx>
          <w:tblW w:w="5000" w:type="pct"/>
          <w:tblCellMar>
            <w:left w:w="70" w:type="dxa"/>
            <w:right w:w="70" w:type="dxa"/>
          </w:tblCellMar>
          <w:tblPrExChange w:id="9793" w:author="Philippe Hollanda - Oliveira Trust" w:date="2022-07-19T10:03:00Z">
            <w:tblPrEx>
              <w:tblW w:w="5000" w:type="pct"/>
              <w:tblCellMar>
                <w:left w:w="70" w:type="dxa"/>
                <w:right w:w="70" w:type="dxa"/>
              </w:tblCellMar>
            </w:tblPrEx>
          </w:tblPrExChange>
        </w:tblPrEx>
        <w:trPr>
          <w:trHeight w:val="1785"/>
          <w:trPrChange w:id="97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7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C0D11E" w14:textId="024A8E0A" w:rsidR="008601AF" w:rsidRPr="008601AF" w:rsidRDefault="008601AF" w:rsidP="003C2C2A">
            <w:pPr>
              <w:jc w:val="center"/>
              <w:rPr>
                <w:rFonts w:ascii="Trebuchet MS" w:hAnsi="Trebuchet MS" w:cs="Arial"/>
                <w:color w:val="000000"/>
                <w:sz w:val="20"/>
                <w:szCs w:val="20"/>
                <w:lang w:bidi="th-TH"/>
              </w:rPr>
            </w:pPr>
            <w:del w:id="9796"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7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23467D" w14:textId="59A3F714" w:rsidR="008601AF" w:rsidRPr="008601AF" w:rsidRDefault="008601AF" w:rsidP="003C2C2A">
            <w:pPr>
              <w:jc w:val="center"/>
              <w:rPr>
                <w:rFonts w:ascii="Trebuchet MS" w:hAnsi="Trebuchet MS" w:cs="Arial"/>
                <w:color w:val="000000"/>
                <w:sz w:val="20"/>
                <w:szCs w:val="20"/>
                <w:lang w:bidi="th-TH"/>
              </w:rPr>
            </w:pPr>
            <w:del w:id="9798" w:author="Philippe Hollanda - Oliveira Trust" w:date="2022-07-19T10:03:00Z">
              <w:r w:rsidRPr="008601AF" w:rsidDel="0016760B">
                <w:rPr>
                  <w:rFonts w:ascii="Trebuchet MS" w:hAnsi="Trebuchet MS" w:cs="Arial"/>
                  <w:color w:val="000000"/>
                  <w:sz w:val="20"/>
                  <w:szCs w:val="20"/>
                  <w:lang w:bidi="th-TH"/>
                </w:rPr>
                <w:delText>24/08/2021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7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53F40B" w14:textId="2D0FFE85" w:rsidR="008601AF" w:rsidRPr="008601AF" w:rsidRDefault="008601AF" w:rsidP="003C2C2A">
            <w:pPr>
              <w:jc w:val="center"/>
              <w:rPr>
                <w:rFonts w:ascii="Trebuchet MS" w:hAnsi="Trebuchet MS" w:cs="Arial"/>
                <w:color w:val="000000"/>
                <w:sz w:val="20"/>
                <w:szCs w:val="20"/>
                <w:lang w:bidi="th-TH"/>
              </w:rPr>
            </w:pPr>
            <w:del w:id="9800" w:author="Philippe Hollanda - Oliveira Trust" w:date="2022-07-19T10:03:00Z">
              <w:r w:rsidRPr="008601AF" w:rsidDel="0016760B">
                <w:rPr>
                  <w:rFonts w:ascii="Trebuchet MS" w:hAnsi="Trebuchet MS" w:cs="Arial"/>
                  <w:color w:val="000000"/>
                  <w:sz w:val="20"/>
                  <w:szCs w:val="20"/>
                  <w:lang w:bidi="th-TH"/>
                </w:rPr>
                <w:delText>R$ 219,71</w:delText>
              </w:r>
            </w:del>
          </w:p>
        </w:tc>
      </w:tr>
      <w:tr w:rsidR="008601AF" w:rsidRPr="008601AF" w14:paraId="26EEE940" w14:textId="77777777" w:rsidTr="0016760B">
        <w:tblPrEx>
          <w:tblW w:w="5000" w:type="pct"/>
          <w:tblCellMar>
            <w:left w:w="70" w:type="dxa"/>
            <w:right w:w="70" w:type="dxa"/>
          </w:tblCellMar>
          <w:tblPrExChange w:id="9801" w:author="Philippe Hollanda - Oliveira Trust" w:date="2022-07-19T10:03:00Z">
            <w:tblPrEx>
              <w:tblW w:w="5000" w:type="pct"/>
              <w:tblCellMar>
                <w:left w:w="70" w:type="dxa"/>
                <w:right w:w="70" w:type="dxa"/>
              </w:tblCellMar>
            </w:tblPrEx>
          </w:tblPrExChange>
        </w:tblPrEx>
        <w:trPr>
          <w:trHeight w:val="1785"/>
          <w:trPrChange w:id="98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1B6252" w14:textId="7072EEB3" w:rsidR="008601AF" w:rsidRPr="008601AF" w:rsidRDefault="008601AF" w:rsidP="003C2C2A">
            <w:pPr>
              <w:jc w:val="center"/>
              <w:rPr>
                <w:rFonts w:ascii="Trebuchet MS" w:hAnsi="Trebuchet MS" w:cs="Arial"/>
                <w:color w:val="000000"/>
                <w:sz w:val="20"/>
                <w:szCs w:val="20"/>
                <w:lang w:bidi="th-TH"/>
              </w:rPr>
            </w:pPr>
            <w:del w:id="9804"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97B2B0" w14:textId="549843EE" w:rsidR="008601AF" w:rsidRPr="008601AF" w:rsidRDefault="008601AF" w:rsidP="003C2C2A">
            <w:pPr>
              <w:jc w:val="center"/>
              <w:rPr>
                <w:rFonts w:ascii="Trebuchet MS" w:hAnsi="Trebuchet MS" w:cs="Arial"/>
                <w:color w:val="000000"/>
                <w:sz w:val="20"/>
                <w:szCs w:val="20"/>
                <w:lang w:bidi="th-TH"/>
              </w:rPr>
            </w:pPr>
            <w:del w:id="9806" w:author="Philippe Hollanda - Oliveira Trust" w:date="2022-07-19T10:03:00Z">
              <w:r w:rsidRPr="008601AF" w:rsidDel="0016760B">
                <w:rPr>
                  <w:rFonts w:ascii="Trebuchet MS" w:hAnsi="Trebuchet MS" w:cs="Arial"/>
                  <w:color w:val="000000"/>
                  <w:sz w:val="20"/>
                  <w:szCs w:val="20"/>
                  <w:lang w:bidi="th-TH"/>
                </w:rPr>
                <w:delText>24/08/2022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AEEE0A" w14:textId="0137CBF6" w:rsidR="008601AF" w:rsidRPr="008601AF" w:rsidRDefault="008601AF" w:rsidP="003C2C2A">
            <w:pPr>
              <w:jc w:val="center"/>
              <w:rPr>
                <w:rFonts w:ascii="Trebuchet MS" w:hAnsi="Trebuchet MS" w:cs="Arial"/>
                <w:color w:val="000000"/>
                <w:sz w:val="20"/>
                <w:szCs w:val="20"/>
                <w:lang w:bidi="th-TH"/>
              </w:rPr>
            </w:pPr>
            <w:del w:id="9808" w:author="Philippe Hollanda - Oliveira Trust" w:date="2022-07-19T10:03:00Z">
              <w:r w:rsidRPr="008601AF" w:rsidDel="0016760B">
                <w:rPr>
                  <w:rFonts w:ascii="Trebuchet MS" w:hAnsi="Trebuchet MS" w:cs="Arial"/>
                  <w:color w:val="000000"/>
                  <w:sz w:val="20"/>
                  <w:szCs w:val="20"/>
                  <w:lang w:bidi="th-TH"/>
                </w:rPr>
                <w:delText>R$ 235,83</w:delText>
              </w:r>
            </w:del>
          </w:p>
        </w:tc>
      </w:tr>
      <w:tr w:rsidR="008601AF" w:rsidRPr="008601AF" w14:paraId="6A86C66A" w14:textId="77777777" w:rsidTr="0016760B">
        <w:tblPrEx>
          <w:tblW w:w="5000" w:type="pct"/>
          <w:tblCellMar>
            <w:left w:w="70" w:type="dxa"/>
            <w:right w:w="70" w:type="dxa"/>
          </w:tblCellMar>
          <w:tblPrExChange w:id="9809" w:author="Philippe Hollanda - Oliveira Trust" w:date="2022-07-19T10:03:00Z">
            <w:tblPrEx>
              <w:tblW w:w="5000" w:type="pct"/>
              <w:tblCellMar>
                <w:left w:w="70" w:type="dxa"/>
                <w:right w:w="70" w:type="dxa"/>
              </w:tblCellMar>
            </w:tblPrEx>
          </w:tblPrExChange>
        </w:tblPrEx>
        <w:trPr>
          <w:trHeight w:val="1785"/>
          <w:trPrChange w:id="98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76FA24" w14:textId="117A4E3A" w:rsidR="008601AF" w:rsidRPr="008601AF" w:rsidRDefault="008601AF" w:rsidP="003C2C2A">
            <w:pPr>
              <w:jc w:val="center"/>
              <w:rPr>
                <w:rFonts w:ascii="Trebuchet MS" w:hAnsi="Trebuchet MS" w:cs="Arial"/>
                <w:color w:val="000000"/>
                <w:sz w:val="20"/>
                <w:szCs w:val="20"/>
                <w:lang w:bidi="th-TH"/>
              </w:rPr>
            </w:pPr>
            <w:del w:id="9812"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671245" w14:textId="13FDFA5C" w:rsidR="008601AF" w:rsidRPr="008601AF" w:rsidRDefault="008601AF" w:rsidP="003C2C2A">
            <w:pPr>
              <w:jc w:val="center"/>
              <w:rPr>
                <w:rFonts w:ascii="Trebuchet MS" w:hAnsi="Trebuchet MS" w:cs="Arial"/>
                <w:color w:val="000000"/>
                <w:sz w:val="20"/>
                <w:szCs w:val="20"/>
                <w:lang w:bidi="th-TH"/>
              </w:rPr>
            </w:pPr>
            <w:del w:id="9814"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3496B7" w14:textId="043C2FAF" w:rsidR="008601AF" w:rsidRPr="008601AF" w:rsidRDefault="008601AF" w:rsidP="003C2C2A">
            <w:pPr>
              <w:jc w:val="center"/>
              <w:rPr>
                <w:rFonts w:ascii="Trebuchet MS" w:hAnsi="Trebuchet MS" w:cs="Arial"/>
                <w:color w:val="000000"/>
                <w:sz w:val="20"/>
                <w:szCs w:val="20"/>
                <w:lang w:bidi="th-TH"/>
              </w:rPr>
            </w:pPr>
            <w:del w:id="9816" w:author="Philippe Hollanda - Oliveira Trust" w:date="2022-07-19T10:03:00Z">
              <w:r w:rsidRPr="008601AF" w:rsidDel="0016760B">
                <w:rPr>
                  <w:rFonts w:ascii="Trebuchet MS" w:hAnsi="Trebuchet MS" w:cs="Arial"/>
                  <w:color w:val="000000"/>
                  <w:sz w:val="20"/>
                  <w:szCs w:val="20"/>
                  <w:lang w:bidi="th-TH"/>
                </w:rPr>
                <w:delText>R$ 2.296,00</w:delText>
              </w:r>
            </w:del>
          </w:p>
        </w:tc>
      </w:tr>
      <w:tr w:rsidR="008601AF" w:rsidRPr="008601AF" w14:paraId="6E2F21F9" w14:textId="77777777" w:rsidTr="0016760B">
        <w:tblPrEx>
          <w:tblW w:w="5000" w:type="pct"/>
          <w:tblCellMar>
            <w:left w:w="70" w:type="dxa"/>
            <w:right w:w="70" w:type="dxa"/>
          </w:tblCellMar>
          <w:tblPrExChange w:id="9817" w:author="Philippe Hollanda - Oliveira Trust" w:date="2022-07-19T10:03:00Z">
            <w:tblPrEx>
              <w:tblW w:w="5000" w:type="pct"/>
              <w:tblCellMar>
                <w:left w:w="70" w:type="dxa"/>
                <w:right w:w="70" w:type="dxa"/>
              </w:tblCellMar>
            </w:tblPrEx>
          </w:tblPrExChange>
        </w:tblPrEx>
        <w:trPr>
          <w:trHeight w:val="1785"/>
          <w:trPrChange w:id="98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76CBD7" w14:textId="6D17A444" w:rsidR="008601AF" w:rsidRPr="008601AF" w:rsidRDefault="008601AF" w:rsidP="003C2C2A">
            <w:pPr>
              <w:jc w:val="center"/>
              <w:rPr>
                <w:rFonts w:ascii="Trebuchet MS" w:hAnsi="Trebuchet MS" w:cs="Arial"/>
                <w:color w:val="000000"/>
                <w:sz w:val="20"/>
                <w:szCs w:val="20"/>
                <w:lang w:bidi="th-TH"/>
              </w:rPr>
            </w:pPr>
            <w:del w:id="982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76D033" w14:textId="563C9471" w:rsidR="008601AF" w:rsidRPr="008601AF" w:rsidRDefault="008601AF" w:rsidP="003C2C2A">
            <w:pPr>
              <w:jc w:val="center"/>
              <w:rPr>
                <w:rFonts w:ascii="Trebuchet MS" w:hAnsi="Trebuchet MS" w:cs="Arial"/>
                <w:color w:val="000000"/>
                <w:sz w:val="20"/>
                <w:szCs w:val="20"/>
                <w:lang w:bidi="th-TH"/>
              </w:rPr>
            </w:pPr>
            <w:del w:id="9822"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1DE6E1" w14:textId="1C17C065" w:rsidR="008601AF" w:rsidRPr="008601AF" w:rsidRDefault="008601AF" w:rsidP="003C2C2A">
            <w:pPr>
              <w:jc w:val="center"/>
              <w:rPr>
                <w:rFonts w:ascii="Trebuchet MS" w:hAnsi="Trebuchet MS" w:cs="Arial"/>
                <w:color w:val="000000"/>
                <w:sz w:val="20"/>
                <w:szCs w:val="20"/>
                <w:lang w:bidi="th-TH"/>
              </w:rPr>
            </w:pPr>
            <w:del w:id="9824" w:author="Philippe Hollanda - Oliveira Trust" w:date="2022-07-19T10:03:00Z">
              <w:r w:rsidRPr="008601AF" w:rsidDel="0016760B">
                <w:rPr>
                  <w:rFonts w:ascii="Trebuchet MS" w:hAnsi="Trebuchet MS" w:cs="Arial"/>
                  <w:color w:val="000000"/>
                  <w:sz w:val="20"/>
                  <w:szCs w:val="20"/>
                  <w:lang w:bidi="th-TH"/>
                </w:rPr>
                <w:delText>R$ 1.785,44</w:delText>
              </w:r>
            </w:del>
          </w:p>
        </w:tc>
      </w:tr>
      <w:tr w:rsidR="008601AF" w:rsidRPr="008601AF" w14:paraId="57A9621D" w14:textId="77777777" w:rsidTr="0016760B">
        <w:tblPrEx>
          <w:tblW w:w="5000" w:type="pct"/>
          <w:tblCellMar>
            <w:left w:w="70" w:type="dxa"/>
            <w:right w:w="70" w:type="dxa"/>
          </w:tblCellMar>
          <w:tblPrExChange w:id="9825" w:author="Philippe Hollanda - Oliveira Trust" w:date="2022-07-19T10:03:00Z">
            <w:tblPrEx>
              <w:tblW w:w="5000" w:type="pct"/>
              <w:tblCellMar>
                <w:left w:w="70" w:type="dxa"/>
                <w:right w:w="70" w:type="dxa"/>
              </w:tblCellMar>
            </w:tblPrEx>
          </w:tblPrExChange>
        </w:tblPrEx>
        <w:trPr>
          <w:trHeight w:val="1785"/>
          <w:trPrChange w:id="98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373E4D" w14:textId="32A89B0F" w:rsidR="008601AF" w:rsidRPr="008601AF" w:rsidRDefault="008601AF" w:rsidP="003C2C2A">
            <w:pPr>
              <w:jc w:val="center"/>
              <w:rPr>
                <w:rFonts w:ascii="Trebuchet MS" w:hAnsi="Trebuchet MS" w:cs="Arial"/>
                <w:color w:val="000000"/>
                <w:sz w:val="20"/>
                <w:szCs w:val="20"/>
                <w:lang w:bidi="th-TH"/>
              </w:rPr>
            </w:pPr>
            <w:del w:id="982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5DD8BA" w14:textId="58438DED" w:rsidR="008601AF" w:rsidRPr="008601AF" w:rsidRDefault="008601AF" w:rsidP="003C2C2A">
            <w:pPr>
              <w:jc w:val="center"/>
              <w:rPr>
                <w:rFonts w:ascii="Trebuchet MS" w:hAnsi="Trebuchet MS" w:cs="Arial"/>
                <w:color w:val="000000"/>
                <w:sz w:val="20"/>
                <w:szCs w:val="20"/>
                <w:lang w:bidi="th-TH"/>
              </w:rPr>
            </w:pPr>
            <w:del w:id="9830"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503FB9" w14:textId="3F05B027" w:rsidR="008601AF" w:rsidRPr="008601AF" w:rsidRDefault="008601AF" w:rsidP="003C2C2A">
            <w:pPr>
              <w:jc w:val="center"/>
              <w:rPr>
                <w:rFonts w:ascii="Trebuchet MS" w:hAnsi="Trebuchet MS" w:cs="Arial"/>
                <w:color w:val="000000"/>
                <w:sz w:val="20"/>
                <w:szCs w:val="20"/>
                <w:lang w:bidi="th-TH"/>
              </w:rPr>
            </w:pPr>
            <w:del w:id="9832" w:author="Philippe Hollanda - Oliveira Trust" w:date="2022-07-19T10:03:00Z">
              <w:r w:rsidRPr="008601AF" w:rsidDel="0016760B">
                <w:rPr>
                  <w:rFonts w:ascii="Trebuchet MS" w:hAnsi="Trebuchet MS" w:cs="Arial"/>
                  <w:color w:val="000000"/>
                  <w:sz w:val="20"/>
                  <w:szCs w:val="20"/>
                  <w:lang w:bidi="th-TH"/>
                </w:rPr>
                <w:delText>R$ 5.731,30</w:delText>
              </w:r>
            </w:del>
          </w:p>
        </w:tc>
      </w:tr>
      <w:tr w:rsidR="008601AF" w:rsidRPr="008601AF" w14:paraId="648CBA7D" w14:textId="77777777" w:rsidTr="0016760B">
        <w:tblPrEx>
          <w:tblW w:w="5000" w:type="pct"/>
          <w:tblCellMar>
            <w:left w:w="70" w:type="dxa"/>
            <w:right w:w="70" w:type="dxa"/>
          </w:tblCellMar>
          <w:tblPrExChange w:id="9833" w:author="Philippe Hollanda - Oliveira Trust" w:date="2022-07-19T10:03:00Z">
            <w:tblPrEx>
              <w:tblW w:w="5000" w:type="pct"/>
              <w:tblCellMar>
                <w:left w:w="70" w:type="dxa"/>
                <w:right w:w="70" w:type="dxa"/>
              </w:tblCellMar>
            </w:tblPrEx>
          </w:tblPrExChange>
        </w:tblPrEx>
        <w:trPr>
          <w:trHeight w:val="1785"/>
          <w:trPrChange w:id="98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25DE6F" w14:textId="6698E970" w:rsidR="008601AF" w:rsidRPr="008601AF" w:rsidRDefault="008601AF" w:rsidP="003C2C2A">
            <w:pPr>
              <w:jc w:val="center"/>
              <w:rPr>
                <w:rFonts w:ascii="Trebuchet MS" w:hAnsi="Trebuchet MS" w:cs="Arial"/>
                <w:color w:val="000000"/>
                <w:sz w:val="20"/>
                <w:szCs w:val="20"/>
                <w:lang w:bidi="th-TH"/>
              </w:rPr>
            </w:pPr>
            <w:del w:id="983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D31160" w14:textId="11D2FF4D" w:rsidR="008601AF" w:rsidRPr="008601AF" w:rsidRDefault="008601AF" w:rsidP="003C2C2A">
            <w:pPr>
              <w:jc w:val="center"/>
              <w:rPr>
                <w:rFonts w:ascii="Trebuchet MS" w:hAnsi="Trebuchet MS" w:cs="Arial"/>
                <w:color w:val="000000"/>
                <w:sz w:val="20"/>
                <w:szCs w:val="20"/>
                <w:lang w:bidi="th-TH"/>
              </w:rPr>
            </w:pPr>
            <w:del w:id="9838"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4E93E6" w14:textId="09515FC0" w:rsidR="008601AF" w:rsidRPr="008601AF" w:rsidRDefault="008601AF" w:rsidP="003C2C2A">
            <w:pPr>
              <w:jc w:val="center"/>
              <w:rPr>
                <w:rFonts w:ascii="Trebuchet MS" w:hAnsi="Trebuchet MS" w:cs="Arial"/>
                <w:color w:val="000000"/>
                <w:sz w:val="20"/>
                <w:szCs w:val="20"/>
                <w:lang w:bidi="th-TH"/>
              </w:rPr>
            </w:pPr>
            <w:del w:id="9840" w:author="Philippe Hollanda - Oliveira Trust" w:date="2022-07-19T10:03:00Z">
              <w:r w:rsidRPr="008601AF" w:rsidDel="0016760B">
                <w:rPr>
                  <w:rFonts w:ascii="Trebuchet MS" w:hAnsi="Trebuchet MS" w:cs="Arial"/>
                  <w:color w:val="000000"/>
                  <w:sz w:val="20"/>
                  <w:szCs w:val="20"/>
                  <w:lang w:bidi="th-TH"/>
                </w:rPr>
                <w:delText>R$ 1.854,72</w:delText>
              </w:r>
            </w:del>
          </w:p>
        </w:tc>
      </w:tr>
      <w:tr w:rsidR="008601AF" w:rsidRPr="008601AF" w14:paraId="461F0A7D" w14:textId="77777777" w:rsidTr="0016760B">
        <w:tblPrEx>
          <w:tblW w:w="5000" w:type="pct"/>
          <w:tblCellMar>
            <w:left w:w="70" w:type="dxa"/>
            <w:right w:w="70" w:type="dxa"/>
          </w:tblCellMar>
          <w:tblPrExChange w:id="9841" w:author="Philippe Hollanda - Oliveira Trust" w:date="2022-07-19T10:03:00Z">
            <w:tblPrEx>
              <w:tblW w:w="5000" w:type="pct"/>
              <w:tblCellMar>
                <w:left w:w="70" w:type="dxa"/>
                <w:right w:w="70" w:type="dxa"/>
              </w:tblCellMar>
            </w:tblPrEx>
          </w:tblPrExChange>
        </w:tblPrEx>
        <w:trPr>
          <w:trHeight w:val="1785"/>
          <w:trPrChange w:id="98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DB48BF" w14:textId="10B6C5DE" w:rsidR="008601AF" w:rsidRPr="008601AF" w:rsidRDefault="008601AF" w:rsidP="003C2C2A">
            <w:pPr>
              <w:jc w:val="center"/>
              <w:rPr>
                <w:rFonts w:ascii="Trebuchet MS" w:hAnsi="Trebuchet MS" w:cs="Arial"/>
                <w:color w:val="000000"/>
                <w:sz w:val="20"/>
                <w:szCs w:val="20"/>
                <w:lang w:bidi="th-TH"/>
              </w:rPr>
            </w:pPr>
            <w:del w:id="984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827A1D" w14:textId="2760510C" w:rsidR="008601AF" w:rsidRPr="008601AF" w:rsidRDefault="008601AF" w:rsidP="003C2C2A">
            <w:pPr>
              <w:jc w:val="center"/>
              <w:rPr>
                <w:rFonts w:ascii="Trebuchet MS" w:hAnsi="Trebuchet MS" w:cs="Arial"/>
                <w:color w:val="000000"/>
                <w:sz w:val="20"/>
                <w:szCs w:val="20"/>
                <w:lang w:bidi="th-TH"/>
              </w:rPr>
            </w:pPr>
            <w:del w:id="9846"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938340" w14:textId="13405DEF" w:rsidR="008601AF" w:rsidRPr="008601AF" w:rsidRDefault="008601AF" w:rsidP="003C2C2A">
            <w:pPr>
              <w:jc w:val="center"/>
              <w:rPr>
                <w:rFonts w:ascii="Trebuchet MS" w:hAnsi="Trebuchet MS" w:cs="Arial"/>
                <w:color w:val="000000"/>
                <w:sz w:val="20"/>
                <w:szCs w:val="20"/>
                <w:lang w:bidi="th-TH"/>
              </w:rPr>
            </w:pPr>
            <w:del w:id="9848" w:author="Philippe Hollanda - Oliveira Trust" w:date="2022-07-19T10:03:00Z">
              <w:r w:rsidRPr="008601AF" w:rsidDel="0016760B">
                <w:rPr>
                  <w:rFonts w:ascii="Trebuchet MS" w:hAnsi="Trebuchet MS" w:cs="Arial"/>
                  <w:color w:val="000000"/>
                  <w:sz w:val="20"/>
                  <w:szCs w:val="20"/>
                  <w:lang w:bidi="th-TH"/>
                </w:rPr>
                <w:delText>R$ 200,00</w:delText>
              </w:r>
            </w:del>
          </w:p>
        </w:tc>
      </w:tr>
      <w:tr w:rsidR="008601AF" w:rsidRPr="008601AF" w14:paraId="66661648" w14:textId="77777777" w:rsidTr="0016760B">
        <w:tblPrEx>
          <w:tblW w:w="5000" w:type="pct"/>
          <w:tblCellMar>
            <w:left w:w="70" w:type="dxa"/>
            <w:right w:w="70" w:type="dxa"/>
          </w:tblCellMar>
          <w:tblPrExChange w:id="9849" w:author="Philippe Hollanda - Oliveira Trust" w:date="2022-07-19T10:03:00Z">
            <w:tblPrEx>
              <w:tblW w:w="5000" w:type="pct"/>
              <w:tblCellMar>
                <w:left w:w="70" w:type="dxa"/>
                <w:right w:w="70" w:type="dxa"/>
              </w:tblCellMar>
            </w:tblPrEx>
          </w:tblPrExChange>
        </w:tblPrEx>
        <w:trPr>
          <w:trHeight w:val="1785"/>
          <w:trPrChange w:id="98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E227E4" w14:textId="4597229D" w:rsidR="008601AF" w:rsidRPr="008601AF" w:rsidRDefault="008601AF" w:rsidP="003C2C2A">
            <w:pPr>
              <w:jc w:val="center"/>
              <w:rPr>
                <w:rFonts w:ascii="Trebuchet MS" w:hAnsi="Trebuchet MS" w:cs="Arial"/>
                <w:color w:val="000000"/>
                <w:sz w:val="20"/>
                <w:szCs w:val="20"/>
                <w:lang w:bidi="th-TH"/>
              </w:rPr>
            </w:pPr>
            <w:del w:id="9852" w:author="Philippe Hollanda - Oliveira Trust" w:date="2022-07-19T10:03:00Z">
              <w:r w:rsidRPr="008601AF" w:rsidDel="0016760B">
                <w:rPr>
                  <w:rFonts w:ascii="Trebuchet MS" w:hAnsi="Trebuchet MS" w:cs="Arial"/>
                  <w:color w:val="000000"/>
                  <w:sz w:val="20"/>
                  <w:szCs w:val="20"/>
                  <w:lang w:bidi="th-TH"/>
                </w:rPr>
                <w:lastRenderedPageBreak/>
                <w:delText>ARMAZENAMENTO, DEPÓSITO, CARGA, DESCARGA,ARRUMAÇÃO BENS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211E70" w14:textId="58977602" w:rsidR="008601AF" w:rsidRPr="008601AF" w:rsidRDefault="008601AF" w:rsidP="003C2C2A">
            <w:pPr>
              <w:jc w:val="center"/>
              <w:rPr>
                <w:rFonts w:ascii="Trebuchet MS" w:hAnsi="Trebuchet MS" w:cs="Arial"/>
                <w:color w:val="000000"/>
                <w:sz w:val="20"/>
                <w:szCs w:val="20"/>
                <w:lang w:bidi="th-TH"/>
              </w:rPr>
            </w:pPr>
            <w:del w:id="9854" w:author="Philippe Hollanda - Oliveira Trust" w:date="2022-07-19T10:03:00Z">
              <w:r w:rsidRPr="008601AF" w:rsidDel="0016760B">
                <w:rPr>
                  <w:rFonts w:ascii="Trebuchet MS" w:hAnsi="Trebuchet MS" w:cs="Arial"/>
                  <w:color w:val="000000"/>
                  <w:sz w:val="20"/>
                  <w:szCs w:val="20"/>
                  <w:lang w:bidi="th-TH"/>
                </w:rPr>
                <w:delText>25/08/2021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99628A" w14:textId="4ED1903E" w:rsidR="008601AF" w:rsidRPr="008601AF" w:rsidRDefault="008601AF" w:rsidP="003C2C2A">
            <w:pPr>
              <w:jc w:val="center"/>
              <w:rPr>
                <w:rFonts w:ascii="Trebuchet MS" w:hAnsi="Trebuchet MS" w:cs="Arial"/>
                <w:color w:val="000000"/>
                <w:sz w:val="20"/>
                <w:szCs w:val="20"/>
                <w:lang w:bidi="th-TH"/>
              </w:rPr>
            </w:pPr>
            <w:del w:id="9856" w:author="Philippe Hollanda - Oliveira Trust" w:date="2022-07-19T10:03:00Z">
              <w:r w:rsidRPr="008601AF" w:rsidDel="0016760B">
                <w:rPr>
                  <w:rFonts w:ascii="Trebuchet MS" w:hAnsi="Trebuchet MS" w:cs="Arial"/>
                  <w:color w:val="000000"/>
                  <w:sz w:val="20"/>
                  <w:szCs w:val="20"/>
                  <w:lang w:bidi="th-TH"/>
                </w:rPr>
                <w:delText>R$ 910,00</w:delText>
              </w:r>
            </w:del>
          </w:p>
        </w:tc>
      </w:tr>
      <w:tr w:rsidR="008601AF" w:rsidRPr="008601AF" w14:paraId="5B00DC4A" w14:textId="77777777" w:rsidTr="0016760B">
        <w:tblPrEx>
          <w:tblW w:w="5000" w:type="pct"/>
          <w:tblCellMar>
            <w:left w:w="70" w:type="dxa"/>
            <w:right w:w="70" w:type="dxa"/>
          </w:tblCellMar>
          <w:tblPrExChange w:id="9857" w:author="Philippe Hollanda - Oliveira Trust" w:date="2022-07-19T10:03:00Z">
            <w:tblPrEx>
              <w:tblW w:w="5000" w:type="pct"/>
              <w:tblCellMar>
                <w:left w:w="70" w:type="dxa"/>
                <w:right w:w="70" w:type="dxa"/>
              </w:tblCellMar>
            </w:tblPrEx>
          </w:tblPrExChange>
        </w:tblPrEx>
        <w:trPr>
          <w:trHeight w:val="1785"/>
          <w:trPrChange w:id="98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71B34D" w14:textId="67BE3BBD" w:rsidR="008601AF" w:rsidRPr="008601AF" w:rsidRDefault="008601AF" w:rsidP="003C2C2A">
            <w:pPr>
              <w:jc w:val="center"/>
              <w:rPr>
                <w:rFonts w:ascii="Trebuchet MS" w:hAnsi="Trebuchet MS" w:cs="Arial"/>
                <w:color w:val="000000"/>
                <w:sz w:val="20"/>
                <w:szCs w:val="20"/>
                <w:lang w:bidi="th-TH"/>
              </w:rPr>
            </w:pPr>
            <w:del w:id="9860"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F88770" w14:textId="71410DE0" w:rsidR="008601AF" w:rsidRPr="008601AF" w:rsidRDefault="008601AF" w:rsidP="003C2C2A">
            <w:pPr>
              <w:jc w:val="center"/>
              <w:rPr>
                <w:rFonts w:ascii="Trebuchet MS" w:hAnsi="Trebuchet MS" w:cs="Arial"/>
                <w:color w:val="000000"/>
                <w:sz w:val="20"/>
                <w:szCs w:val="20"/>
                <w:lang w:bidi="th-TH"/>
              </w:rPr>
            </w:pPr>
            <w:del w:id="9862" w:author="Philippe Hollanda - Oliveira Trust" w:date="2022-07-19T10:03:00Z">
              <w:r w:rsidRPr="008601AF" w:rsidDel="0016760B">
                <w:rPr>
                  <w:rFonts w:ascii="Trebuchet MS" w:hAnsi="Trebuchet MS" w:cs="Arial"/>
                  <w:color w:val="000000"/>
                  <w:sz w:val="20"/>
                  <w:szCs w:val="20"/>
                  <w:lang w:bidi="th-TH"/>
                </w:rPr>
                <w:delText>25/08/2021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708DE8" w14:textId="5217AC7D" w:rsidR="008601AF" w:rsidRPr="008601AF" w:rsidRDefault="008601AF" w:rsidP="003C2C2A">
            <w:pPr>
              <w:jc w:val="center"/>
              <w:rPr>
                <w:rFonts w:ascii="Trebuchet MS" w:hAnsi="Trebuchet MS" w:cs="Arial"/>
                <w:color w:val="000000"/>
                <w:sz w:val="20"/>
                <w:szCs w:val="20"/>
                <w:lang w:bidi="th-TH"/>
              </w:rPr>
            </w:pPr>
            <w:del w:id="9864" w:author="Philippe Hollanda - Oliveira Trust" w:date="2022-07-19T10:03:00Z">
              <w:r w:rsidRPr="008601AF" w:rsidDel="0016760B">
                <w:rPr>
                  <w:rFonts w:ascii="Trebuchet MS" w:hAnsi="Trebuchet MS" w:cs="Arial"/>
                  <w:color w:val="000000"/>
                  <w:sz w:val="20"/>
                  <w:szCs w:val="20"/>
                  <w:lang w:bidi="th-TH"/>
                </w:rPr>
                <w:delText>R$ 229,52</w:delText>
              </w:r>
            </w:del>
          </w:p>
        </w:tc>
      </w:tr>
      <w:tr w:rsidR="008601AF" w:rsidRPr="008601AF" w14:paraId="674B7477" w14:textId="77777777" w:rsidTr="0016760B">
        <w:tblPrEx>
          <w:tblW w:w="5000" w:type="pct"/>
          <w:tblCellMar>
            <w:left w:w="70" w:type="dxa"/>
            <w:right w:w="70" w:type="dxa"/>
          </w:tblCellMar>
          <w:tblPrExChange w:id="9865" w:author="Philippe Hollanda - Oliveira Trust" w:date="2022-07-19T10:03:00Z">
            <w:tblPrEx>
              <w:tblW w:w="5000" w:type="pct"/>
              <w:tblCellMar>
                <w:left w:w="70" w:type="dxa"/>
                <w:right w:w="70" w:type="dxa"/>
              </w:tblCellMar>
            </w:tblPrEx>
          </w:tblPrExChange>
        </w:tblPrEx>
        <w:trPr>
          <w:trHeight w:val="1785"/>
          <w:trPrChange w:id="98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0FE902" w14:textId="5064B23C" w:rsidR="008601AF" w:rsidRPr="008601AF" w:rsidRDefault="008601AF" w:rsidP="003C2C2A">
            <w:pPr>
              <w:jc w:val="center"/>
              <w:rPr>
                <w:rFonts w:ascii="Trebuchet MS" w:hAnsi="Trebuchet MS" w:cs="Arial"/>
                <w:color w:val="000000"/>
                <w:sz w:val="20"/>
                <w:szCs w:val="20"/>
                <w:lang w:bidi="th-TH"/>
              </w:rPr>
            </w:pPr>
            <w:del w:id="9868"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6AE1AC" w14:textId="0545589A" w:rsidR="008601AF" w:rsidRPr="008601AF" w:rsidRDefault="008601AF" w:rsidP="003C2C2A">
            <w:pPr>
              <w:jc w:val="center"/>
              <w:rPr>
                <w:rFonts w:ascii="Trebuchet MS" w:hAnsi="Trebuchet MS" w:cs="Arial"/>
                <w:color w:val="000000"/>
                <w:sz w:val="20"/>
                <w:szCs w:val="20"/>
                <w:lang w:bidi="th-TH"/>
              </w:rPr>
            </w:pPr>
            <w:del w:id="9870" w:author="Philippe Hollanda - Oliveira Trust" w:date="2022-07-19T10:03:00Z">
              <w:r w:rsidRPr="008601AF" w:rsidDel="0016760B">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604532" w14:textId="0806BB1F" w:rsidR="008601AF" w:rsidRPr="008601AF" w:rsidRDefault="008601AF" w:rsidP="003C2C2A">
            <w:pPr>
              <w:jc w:val="center"/>
              <w:rPr>
                <w:rFonts w:ascii="Trebuchet MS" w:hAnsi="Trebuchet MS" w:cs="Arial"/>
                <w:color w:val="000000"/>
                <w:sz w:val="20"/>
                <w:szCs w:val="20"/>
                <w:lang w:bidi="th-TH"/>
              </w:rPr>
            </w:pPr>
            <w:del w:id="9872" w:author="Philippe Hollanda - Oliveira Trust" w:date="2022-07-19T10:03:00Z">
              <w:r w:rsidRPr="008601AF" w:rsidDel="0016760B">
                <w:rPr>
                  <w:rFonts w:ascii="Trebuchet MS" w:hAnsi="Trebuchet MS" w:cs="Arial"/>
                  <w:color w:val="000000"/>
                  <w:sz w:val="20"/>
                  <w:szCs w:val="20"/>
                  <w:lang w:bidi="th-TH"/>
                </w:rPr>
                <w:delText>R$ 235,43</w:delText>
              </w:r>
            </w:del>
          </w:p>
        </w:tc>
      </w:tr>
      <w:tr w:rsidR="008601AF" w:rsidRPr="008601AF" w14:paraId="7AE526F8" w14:textId="77777777" w:rsidTr="0016760B">
        <w:tblPrEx>
          <w:tblW w:w="5000" w:type="pct"/>
          <w:tblCellMar>
            <w:left w:w="70" w:type="dxa"/>
            <w:right w:w="70" w:type="dxa"/>
          </w:tblCellMar>
          <w:tblPrExChange w:id="9873" w:author="Philippe Hollanda - Oliveira Trust" w:date="2022-07-19T10:03:00Z">
            <w:tblPrEx>
              <w:tblW w:w="5000" w:type="pct"/>
              <w:tblCellMar>
                <w:left w:w="70" w:type="dxa"/>
                <w:right w:w="70" w:type="dxa"/>
              </w:tblCellMar>
            </w:tblPrEx>
          </w:tblPrExChange>
        </w:tblPrEx>
        <w:trPr>
          <w:trHeight w:val="1785"/>
          <w:trPrChange w:id="98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BFE93F" w14:textId="2F3E3506" w:rsidR="008601AF" w:rsidRPr="008601AF" w:rsidRDefault="008601AF" w:rsidP="003C2C2A">
            <w:pPr>
              <w:jc w:val="center"/>
              <w:rPr>
                <w:rFonts w:ascii="Trebuchet MS" w:hAnsi="Trebuchet MS" w:cs="Arial"/>
                <w:color w:val="000000"/>
                <w:sz w:val="20"/>
                <w:szCs w:val="20"/>
                <w:lang w:bidi="th-TH"/>
              </w:rPr>
            </w:pPr>
            <w:del w:id="987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6404EE" w14:textId="736CC7E9" w:rsidR="008601AF" w:rsidRPr="008601AF" w:rsidRDefault="008601AF" w:rsidP="003C2C2A">
            <w:pPr>
              <w:jc w:val="center"/>
              <w:rPr>
                <w:rFonts w:ascii="Trebuchet MS" w:hAnsi="Trebuchet MS" w:cs="Arial"/>
                <w:color w:val="000000"/>
                <w:sz w:val="20"/>
                <w:szCs w:val="20"/>
                <w:lang w:bidi="th-TH"/>
              </w:rPr>
            </w:pPr>
            <w:del w:id="9878" w:author="Philippe Hollanda - Oliveira Trust" w:date="2022-07-19T10:03:00Z">
              <w:r w:rsidRPr="008601AF" w:rsidDel="0016760B">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1DFFA4" w14:textId="42167AAB" w:rsidR="008601AF" w:rsidRPr="008601AF" w:rsidRDefault="008601AF" w:rsidP="003C2C2A">
            <w:pPr>
              <w:jc w:val="center"/>
              <w:rPr>
                <w:rFonts w:ascii="Trebuchet MS" w:hAnsi="Trebuchet MS" w:cs="Arial"/>
                <w:color w:val="000000"/>
                <w:sz w:val="20"/>
                <w:szCs w:val="20"/>
                <w:lang w:bidi="th-TH"/>
              </w:rPr>
            </w:pPr>
            <w:del w:id="9880" w:author="Philippe Hollanda - Oliveira Trust" w:date="2022-07-19T10:03:00Z">
              <w:r w:rsidRPr="008601AF" w:rsidDel="0016760B">
                <w:rPr>
                  <w:rFonts w:ascii="Trebuchet MS" w:hAnsi="Trebuchet MS" w:cs="Arial"/>
                  <w:color w:val="000000"/>
                  <w:sz w:val="20"/>
                  <w:szCs w:val="20"/>
                  <w:lang w:bidi="th-TH"/>
                </w:rPr>
                <w:delText>R$ 240,00</w:delText>
              </w:r>
            </w:del>
          </w:p>
        </w:tc>
      </w:tr>
      <w:tr w:rsidR="008601AF" w:rsidRPr="008601AF" w14:paraId="2335672A" w14:textId="77777777" w:rsidTr="0016760B">
        <w:tblPrEx>
          <w:tblW w:w="5000" w:type="pct"/>
          <w:tblCellMar>
            <w:left w:w="70" w:type="dxa"/>
            <w:right w:w="70" w:type="dxa"/>
          </w:tblCellMar>
          <w:tblPrExChange w:id="9881" w:author="Philippe Hollanda - Oliveira Trust" w:date="2022-07-19T10:03:00Z">
            <w:tblPrEx>
              <w:tblW w:w="5000" w:type="pct"/>
              <w:tblCellMar>
                <w:left w:w="70" w:type="dxa"/>
                <w:right w:w="70" w:type="dxa"/>
              </w:tblCellMar>
            </w:tblPrEx>
          </w:tblPrExChange>
        </w:tblPrEx>
        <w:trPr>
          <w:trHeight w:val="1785"/>
          <w:trPrChange w:id="98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14E39E" w14:textId="46095E9C" w:rsidR="008601AF" w:rsidRPr="008601AF" w:rsidRDefault="008601AF" w:rsidP="003C2C2A">
            <w:pPr>
              <w:jc w:val="center"/>
              <w:rPr>
                <w:rFonts w:ascii="Trebuchet MS" w:hAnsi="Trebuchet MS" w:cs="Arial"/>
                <w:color w:val="000000"/>
                <w:sz w:val="20"/>
                <w:szCs w:val="20"/>
                <w:lang w:bidi="th-TH"/>
              </w:rPr>
            </w:pPr>
            <w:del w:id="9884" w:author="Philippe Hollanda - Oliveira Trust" w:date="2022-07-19T10:03:00Z">
              <w:r w:rsidRPr="008601AF" w:rsidDel="0016760B">
                <w:rPr>
                  <w:rFonts w:ascii="Trebuchet MS" w:hAnsi="Trebuchet MS" w:cs="Arial"/>
                  <w:color w:val="000000"/>
                  <w:sz w:val="20"/>
                  <w:szCs w:val="20"/>
                  <w:lang w:bidi="th-TH"/>
                </w:rPr>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6CF10C" w14:textId="084E7C76" w:rsidR="008601AF" w:rsidRPr="008601AF" w:rsidRDefault="008601AF" w:rsidP="003C2C2A">
            <w:pPr>
              <w:jc w:val="center"/>
              <w:rPr>
                <w:rFonts w:ascii="Trebuchet MS" w:hAnsi="Trebuchet MS" w:cs="Arial"/>
                <w:color w:val="000000"/>
                <w:sz w:val="20"/>
                <w:szCs w:val="20"/>
                <w:lang w:bidi="th-TH"/>
              </w:rPr>
            </w:pPr>
            <w:del w:id="9886" w:author="Philippe Hollanda - Oliveira Trust" w:date="2022-07-19T10:03:00Z">
              <w:r w:rsidRPr="008601AF" w:rsidDel="0016760B">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E685299" w14:textId="0084F8EE" w:rsidR="008601AF" w:rsidRPr="008601AF" w:rsidRDefault="008601AF" w:rsidP="003C2C2A">
            <w:pPr>
              <w:jc w:val="center"/>
              <w:rPr>
                <w:rFonts w:ascii="Trebuchet MS" w:hAnsi="Trebuchet MS" w:cs="Arial"/>
                <w:color w:val="000000"/>
                <w:sz w:val="20"/>
                <w:szCs w:val="20"/>
                <w:lang w:bidi="th-TH"/>
              </w:rPr>
            </w:pPr>
            <w:del w:id="9888" w:author="Philippe Hollanda - Oliveira Trust" w:date="2022-07-19T10:03:00Z">
              <w:r w:rsidRPr="008601AF" w:rsidDel="0016760B">
                <w:rPr>
                  <w:rFonts w:ascii="Trebuchet MS" w:hAnsi="Trebuchet MS" w:cs="Arial"/>
                  <w:color w:val="000000"/>
                  <w:sz w:val="20"/>
                  <w:szCs w:val="20"/>
                  <w:lang w:bidi="th-TH"/>
                </w:rPr>
                <w:delText>R$ 2.076,00</w:delText>
              </w:r>
            </w:del>
          </w:p>
        </w:tc>
      </w:tr>
      <w:tr w:rsidR="008601AF" w:rsidRPr="008601AF" w14:paraId="55B7FFC1" w14:textId="77777777" w:rsidTr="0016760B">
        <w:tblPrEx>
          <w:tblW w:w="5000" w:type="pct"/>
          <w:tblCellMar>
            <w:left w:w="70" w:type="dxa"/>
            <w:right w:w="70" w:type="dxa"/>
          </w:tblCellMar>
          <w:tblPrExChange w:id="9889" w:author="Philippe Hollanda - Oliveira Trust" w:date="2022-07-19T10:03:00Z">
            <w:tblPrEx>
              <w:tblW w:w="5000" w:type="pct"/>
              <w:tblCellMar>
                <w:left w:w="70" w:type="dxa"/>
                <w:right w:w="70" w:type="dxa"/>
              </w:tblCellMar>
            </w:tblPrEx>
          </w:tblPrExChange>
        </w:tblPrEx>
        <w:trPr>
          <w:trHeight w:val="1785"/>
          <w:trPrChange w:id="98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C376D8" w14:textId="0FB6672C" w:rsidR="008601AF" w:rsidRPr="008601AF" w:rsidRDefault="008601AF" w:rsidP="003C2C2A">
            <w:pPr>
              <w:jc w:val="center"/>
              <w:rPr>
                <w:rFonts w:ascii="Trebuchet MS" w:hAnsi="Trebuchet MS" w:cs="Arial"/>
                <w:color w:val="000000"/>
                <w:sz w:val="20"/>
                <w:szCs w:val="20"/>
                <w:lang w:bidi="th-TH"/>
              </w:rPr>
            </w:pPr>
            <w:del w:id="9892" w:author="Philippe Hollanda - Oliveira Trust" w:date="2022-07-19T10:03:00Z">
              <w:r w:rsidRPr="008601AF" w:rsidDel="0016760B">
                <w:rPr>
                  <w:rFonts w:ascii="Trebuchet MS" w:hAnsi="Trebuchet MS" w:cs="Arial"/>
                  <w:color w:val="000000"/>
                  <w:sz w:val="20"/>
                  <w:szCs w:val="20"/>
                  <w:lang w:bidi="th-TH"/>
                </w:rPr>
                <w:lastRenderedPageBreak/>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8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B32C57" w14:textId="6151870A" w:rsidR="008601AF" w:rsidRPr="008601AF" w:rsidRDefault="008601AF" w:rsidP="003C2C2A">
            <w:pPr>
              <w:jc w:val="center"/>
              <w:rPr>
                <w:rFonts w:ascii="Trebuchet MS" w:hAnsi="Trebuchet MS" w:cs="Arial"/>
                <w:color w:val="000000"/>
                <w:sz w:val="20"/>
                <w:szCs w:val="20"/>
                <w:lang w:bidi="th-TH"/>
              </w:rPr>
            </w:pPr>
            <w:del w:id="9894" w:author="Philippe Hollanda - Oliveira Trust" w:date="2022-07-19T10:03:00Z">
              <w:r w:rsidRPr="008601AF" w:rsidDel="0016760B">
                <w:rPr>
                  <w:rFonts w:ascii="Trebuchet MS" w:hAnsi="Trebuchet MS" w:cs="Arial"/>
                  <w:color w:val="000000"/>
                  <w:sz w:val="20"/>
                  <w:szCs w:val="20"/>
                  <w:lang w:bidi="th-TH"/>
                </w:rPr>
                <w:delText>31/08/2021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8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B8C05A" w14:textId="707F5E4C" w:rsidR="008601AF" w:rsidRPr="008601AF" w:rsidRDefault="008601AF" w:rsidP="003C2C2A">
            <w:pPr>
              <w:jc w:val="center"/>
              <w:rPr>
                <w:rFonts w:ascii="Trebuchet MS" w:hAnsi="Trebuchet MS" w:cs="Arial"/>
                <w:color w:val="000000"/>
                <w:sz w:val="20"/>
                <w:szCs w:val="20"/>
                <w:lang w:bidi="th-TH"/>
              </w:rPr>
            </w:pPr>
            <w:del w:id="9896" w:author="Philippe Hollanda - Oliveira Trust" w:date="2022-07-19T10:03:00Z">
              <w:r w:rsidRPr="008601AF" w:rsidDel="0016760B">
                <w:rPr>
                  <w:rFonts w:ascii="Trebuchet MS" w:hAnsi="Trebuchet MS" w:cs="Arial"/>
                  <w:color w:val="000000"/>
                  <w:sz w:val="20"/>
                  <w:szCs w:val="20"/>
                  <w:lang w:bidi="th-TH"/>
                </w:rPr>
                <w:delText>R$ 233,14</w:delText>
              </w:r>
            </w:del>
          </w:p>
        </w:tc>
      </w:tr>
      <w:tr w:rsidR="008601AF" w:rsidRPr="008601AF" w14:paraId="3B50135F" w14:textId="77777777" w:rsidTr="0016760B">
        <w:tblPrEx>
          <w:tblW w:w="5000" w:type="pct"/>
          <w:tblCellMar>
            <w:left w:w="70" w:type="dxa"/>
            <w:right w:w="70" w:type="dxa"/>
          </w:tblCellMar>
          <w:tblPrExChange w:id="9897" w:author="Philippe Hollanda - Oliveira Trust" w:date="2022-07-19T10:03:00Z">
            <w:tblPrEx>
              <w:tblW w:w="5000" w:type="pct"/>
              <w:tblCellMar>
                <w:left w:w="70" w:type="dxa"/>
                <w:right w:w="70" w:type="dxa"/>
              </w:tblCellMar>
            </w:tblPrEx>
          </w:tblPrExChange>
        </w:tblPrEx>
        <w:trPr>
          <w:trHeight w:val="1785"/>
          <w:trPrChange w:id="98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8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DB7EC2" w14:textId="68E74DC4" w:rsidR="008601AF" w:rsidRPr="008601AF" w:rsidRDefault="008601AF" w:rsidP="003C2C2A">
            <w:pPr>
              <w:jc w:val="center"/>
              <w:rPr>
                <w:rFonts w:ascii="Trebuchet MS" w:hAnsi="Trebuchet MS" w:cs="Arial"/>
                <w:color w:val="000000"/>
                <w:sz w:val="20"/>
                <w:szCs w:val="20"/>
                <w:lang w:bidi="th-TH"/>
              </w:rPr>
            </w:pPr>
            <w:del w:id="990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9AA4AE" w14:textId="2964A8F1" w:rsidR="008601AF" w:rsidRPr="008601AF" w:rsidRDefault="008601AF" w:rsidP="003C2C2A">
            <w:pPr>
              <w:jc w:val="center"/>
              <w:rPr>
                <w:rFonts w:ascii="Trebuchet MS" w:hAnsi="Trebuchet MS" w:cs="Arial"/>
                <w:color w:val="000000"/>
                <w:sz w:val="20"/>
                <w:szCs w:val="20"/>
                <w:lang w:bidi="th-TH"/>
              </w:rPr>
            </w:pPr>
            <w:del w:id="9902" w:author="Philippe Hollanda - Oliveira Trust" w:date="2022-07-19T10:03:00Z">
              <w:r w:rsidRPr="008601AF" w:rsidDel="0016760B">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AC76A2" w14:textId="63A0C2F9" w:rsidR="008601AF" w:rsidRPr="008601AF" w:rsidRDefault="008601AF" w:rsidP="003C2C2A">
            <w:pPr>
              <w:jc w:val="center"/>
              <w:rPr>
                <w:rFonts w:ascii="Trebuchet MS" w:hAnsi="Trebuchet MS" w:cs="Arial"/>
                <w:color w:val="000000"/>
                <w:sz w:val="20"/>
                <w:szCs w:val="20"/>
                <w:lang w:bidi="th-TH"/>
              </w:rPr>
            </w:pPr>
            <w:del w:id="9904" w:author="Philippe Hollanda - Oliveira Trust" w:date="2022-07-19T10:03:00Z">
              <w:r w:rsidRPr="008601AF" w:rsidDel="0016760B">
                <w:rPr>
                  <w:rFonts w:ascii="Trebuchet MS" w:hAnsi="Trebuchet MS" w:cs="Arial"/>
                  <w:color w:val="000000"/>
                  <w:sz w:val="20"/>
                  <w:szCs w:val="20"/>
                  <w:lang w:bidi="th-TH"/>
                </w:rPr>
                <w:delText>R$ 90,00</w:delText>
              </w:r>
            </w:del>
          </w:p>
        </w:tc>
      </w:tr>
      <w:tr w:rsidR="008601AF" w:rsidRPr="008601AF" w14:paraId="2824A60C" w14:textId="77777777" w:rsidTr="0016760B">
        <w:tblPrEx>
          <w:tblW w:w="5000" w:type="pct"/>
          <w:tblCellMar>
            <w:left w:w="70" w:type="dxa"/>
            <w:right w:w="70" w:type="dxa"/>
          </w:tblCellMar>
          <w:tblPrExChange w:id="9905" w:author="Philippe Hollanda - Oliveira Trust" w:date="2022-07-19T10:03:00Z">
            <w:tblPrEx>
              <w:tblW w:w="5000" w:type="pct"/>
              <w:tblCellMar>
                <w:left w:w="70" w:type="dxa"/>
                <w:right w:w="70" w:type="dxa"/>
              </w:tblCellMar>
            </w:tblPrEx>
          </w:tblPrExChange>
        </w:tblPrEx>
        <w:trPr>
          <w:trHeight w:val="1785"/>
          <w:trPrChange w:id="99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03FA48" w14:textId="189C1391" w:rsidR="008601AF" w:rsidRPr="008601AF" w:rsidRDefault="008601AF" w:rsidP="003C2C2A">
            <w:pPr>
              <w:jc w:val="center"/>
              <w:rPr>
                <w:rFonts w:ascii="Trebuchet MS" w:hAnsi="Trebuchet MS" w:cs="Arial"/>
                <w:color w:val="000000"/>
                <w:sz w:val="20"/>
                <w:szCs w:val="20"/>
                <w:lang w:bidi="th-TH"/>
              </w:rPr>
            </w:pPr>
            <w:del w:id="9908"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A55CAB" w14:textId="540D2D9F" w:rsidR="008601AF" w:rsidRPr="008601AF" w:rsidRDefault="008601AF" w:rsidP="003C2C2A">
            <w:pPr>
              <w:jc w:val="center"/>
              <w:rPr>
                <w:rFonts w:ascii="Trebuchet MS" w:hAnsi="Trebuchet MS" w:cs="Arial"/>
                <w:color w:val="000000"/>
                <w:sz w:val="20"/>
                <w:szCs w:val="20"/>
                <w:lang w:bidi="th-TH"/>
              </w:rPr>
            </w:pPr>
            <w:del w:id="9910" w:author="Philippe Hollanda - Oliveira Trust" w:date="2022-07-19T10:03:00Z">
              <w:r w:rsidRPr="008601AF" w:rsidDel="0016760B">
                <w:rPr>
                  <w:rFonts w:ascii="Trebuchet MS" w:hAnsi="Trebuchet MS" w:cs="Arial"/>
                  <w:color w:val="000000"/>
                  <w:sz w:val="20"/>
                  <w:szCs w:val="20"/>
                  <w:lang w:bidi="th-TH"/>
                </w:rPr>
                <w:delText>02/09/2021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E0F505" w14:textId="0C9F3DA9" w:rsidR="008601AF" w:rsidRPr="008601AF" w:rsidRDefault="008601AF" w:rsidP="003C2C2A">
            <w:pPr>
              <w:jc w:val="center"/>
              <w:rPr>
                <w:rFonts w:ascii="Trebuchet MS" w:hAnsi="Trebuchet MS" w:cs="Arial"/>
                <w:color w:val="000000"/>
                <w:sz w:val="20"/>
                <w:szCs w:val="20"/>
                <w:lang w:bidi="th-TH"/>
              </w:rPr>
            </w:pPr>
            <w:del w:id="9912" w:author="Philippe Hollanda - Oliveira Trust" w:date="2022-07-19T10:03:00Z">
              <w:r w:rsidRPr="008601AF" w:rsidDel="0016760B">
                <w:rPr>
                  <w:rFonts w:ascii="Trebuchet MS" w:hAnsi="Trebuchet MS" w:cs="Arial"/>
                  <w:color w:val="000000"/>
                  <w:sz w:val="20"/>
                  <w:szCs w:val="20"/>
                  <w:lang w:bidi="th-TH"/>
                </w:rPr>
                <w:delText>R$ 231,67</w:delText>
              </w:r>
            </w:del>
          </w:p>
        </w:tc>
      </w:tr>
      <w:tr w:rsidR="008601AF" w:rsidRPr="008601AF" w14:paraId="78F009F0" w14:textId="77777777" w:rsidTr="0016760B">
        <w:tblPrEx>
          <w:tblW w:w="5000" w:type="pct"/>
          <w:tblCellMar>
            <w:left w:w="70" w:type="dxa"/>
            <w:right w:w="70" w:type="dxa"/>
          </w:tblCellMar>
          <w:tblPrExChange w:id="9913" w:author="Philippe Hollanda - Oliveira Trust" w:date="2022-07-19T10:03:00Z">
            <w:tblPrEx>
              <w:tblW w:w="5000" w:type="pct"/>
              <w:tblCellMar>
                <w:left w:w="70" w:type="dxa"/>
                <w:right w:w="70" w:type="dxa"/>
              </w:tblCellMar>
            </w:tblPrEx>
          </w:tblPrExChange>
        </w:tblPrEx>
        <w:trPr>
          <w:trHeight w:val="1785"/>
          <w:trPrChange w:id="99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02DD0C" w14:textId="19E1DFB0" w:rsidR="008601AF" w:rsidRPr="008601AF" w:rsidRDefault="008601AF" w:rsidP="003C2C2A">
            <w:pPr>
              <w:jc w:val="center"/>
              <w:rPr>
                <w:rFonts w:ascii="Trebuchet MS" w:hAnsi="Trebuchet MS" w:cs="Arial"/>
                <w:color w:val="000000"/>
                <w:sz w:val="20"/>
                <w:szCs w:val="20"/>
                <w:lang w:bidi="th-TH"/>
              </w:rPr>
            </w:pPr>
            <w:del w:id="991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E6E22A" w14:textId="4DB0FCDF" w:rsidR="008601AF" w:rsidRPr="008601AF" w:rsidRDefault="008601AF" w:rsidP="003C2C2A">
            <w:pPr>
              <w:jc w:val="center"/>
              <w:rPr>
                <w:rFonts w:ascii="Trebuchet MS" w:hAnsi="Trebuchet MS" w:cs="Arial"/>
                <w:color w:val="000000"/>
                <w:sz w:val="20"/>
                <w:szCs w:val="20"/>
                <w:lang w:bidi="th-TH"/>
              </w:rPr>
            </w:pPr>
            <w:del w:id="9918"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7F1FB5" w14:textId="36A75D3F" w:rsidR="008601AF" w:rsidRPr="008601AF" w:rsidRDefault="008601AF" w:rsidP="003C2C2A">
            <w:pPr>
              <w:jc w:val="center"/>
              <w:rPr>
                <w:rFonts w:ascii="Trebuchet MS" w:hAnsi="Trebuchet MS" w:cs="Arial"/>
                <w:color w:val="000000"/>
                <w:sz w:val="20"/>
                <w:szCs w:val="20"/>
                <w:lang w:bidi="th-TH"/>
              </w:rPr>
            </w:pPr>
            <w:del w:id="9920" w:author="Philippe Hollanda - Oliveira Trust" w:date="2022-07-19T10:03:00Z">
              <w:r w:rsidRPr="008601AF" w:rsidDel="0016760B">
                <w:rPr>
                  <w:rFonts w:ascii="Trebuchet MS" w:hAnsi="Trebuchet MS" w:cs="Arial"/>
                  <w:color w:val="000000"/>
                  <w:sz w:val="20"/>
                  <w:szCs w:val="20"/>
                  <w:lang w:bidi="th-TH"/>
                </w:rPr>
                <w:delText>R$ 116,67</w:delText>
              </w:r>
            </w:del>
          </w:p>
        </w:tc>
      </w:tr>
      <w:tr w:rsidR="008601AF" w:rsidRPr="008601AF" w14:paraId="7FAB0D21" w14:textId="77777777" w:rsidTr="0016760B">
        <w:tblPrEx>
          <w:tblW w:w="5000" w:type="pct"/>
          <w:tblCellMar>
            <w:left w:w="70" w:type="dxa"/>
            <w:right w:w="70" w:type="dxa"/>
          </w:tblCellMar>
          <w:tblPrExChange w:id="9921" w:author="Philippe Hollanda - Oliveira Trust" w:date="2022-07-19T10:03:00Z">
            <w:tblPrEx>
              <w:tblW w:w="5000" w:type="pct"/>
              <w:tblCellMar>
                <w:left w:w="70" w:type="dxa"/>
                <w:right w:w="70" w:type="dxa"/>
              </w:tblCellMar>
            </w:tblPrEx>
          </w:tblPrExChange>
        </w:tblPrEx>
        <w:trPr>
          <w:trHeight w:val="1785"/>
          <w:trPrChange w:id="99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BA3C51" w14:textId="2B74A802" w:rsidR="008601AF" w:rsidRPr="008601AF" w:rsidRDefault="008601AF" w:rsidP="003C2C2A">
            <w:pPr>
              <w:jc w:val="center"/>
              <w:rPr>
                <w:rFonts w:ascii="Trebuchet MS" w:hAnsi="Trebuchet MS" w:cs="Arial"/>
                <w:color w:val="000000"/>
                <w:sz w:val="20"/>
                <w:szCs w:val="20"/>
                <w:lang w:bidi="th-TH"/>
              </w:rPr>
            </w:pPr>
            <w:del w:id="992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A8BA48" w14:textId="3E6E6064" w:rsidR="008601AF" w:rsidRPr="008601AF" w:rsidRDefault="008601AF" w:rsidP="003C2C2A">
            <w:pPr>
              <w:jc w:val="center"/>
              <w:rPr>
                <w:rFonts w:ascii="Trebuchet MS" w:hAnsi="Trebuchet MS" w:cs="Arial"/>
                <w:color w:val="000000"/>
                <w:sz w:val="20"/>
                <w:szCs w:val="20"/>
                <w:lang w:bidi="th-TH"/>
              </w:rPr>
            </w:pPr>
            <w:del w:id="9926" w:author="Philippe Hollanda - Oliveira Trust" w:date="2022-07-19T10:03:00Z">
              <w:r w:rsidRPr="008601AF" w:rsidDel="0016760B">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FF213E" w14:textId="094F3344" w:rsidR="008601AF" w:rsidRPr="008601AF" w:rsidRDefault="008601AF" w:rsidP="003C2C2A">
            <w:pPr>
              <w:jc w:val="center"/>
              <w:rPr>
                <w:rFonts w:ascii="Trebuchet MS" w:hAnsi="Trebuchet MS" w:cs="Arial"/>
                <w:color w:val="000000"/>
                <w:sz w:val="20"/>
                <w:szCs w:val="20"/>
                <w:lang w:bidi="th-TH"/>
              </w:rPr>
            </w:pPr>
            <w:del w:id="9928"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49F3D0FF" w14:textId="77777777" w:rsidTr="0016760B">
        <w:tblPrEx>
          <w:tblW w:w="5000" w:type="pct"/>
          <w:tblCellMar>
            <w:left w:w="70" w:type="dxa"/>
            <w:right w:w="70" w:type="dxa"/>
          </w:tblCellMar>
          <w:tblPrExChange w:id="9929" w:author="Philippe Hollanda - Oliveira Trust" w:date="2022-07-19T10:03:00Z">
            <w:tblPrEx>
              <w:tblW w:w="5000" w:type="pct"/>
              <w:tblCellMar>
                <w:left w:w="70" w:type="dxa"/>
                <w:right w:w="70" w:type="dxa"/>
              </w:tblCellMar>
            </w:tblPrEx>
          </w:tblPrExChange>
        </w:tblPrEx>
        <w:trPr>
          <w:trHeight w:val="1785"/>
          <w:trPrChange w:id="99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23A160" w14:textId="0E095424" w:rsidR="008601AF" w:rsidRPr="008601AF" w:rsidRDefault="008601AF" w:rsidP="003C2C2A">
            <w:pPr>
              <w:jc w:val="center"/>
              <w:rPr>
                <w:rFonts w:ascii="Trebuchet MS" w:hAnsi="Trebuchet MS" w:cs="Arial"/>
                <w:color w:val="000000"/>
                <w:sz w:val="20"/>
                <w:szCs w:val="20"/>
                <w:lang w:bidi="th-TH"/>
              </w:rPr>
            </w:pPr>
            <w:del w:id="9932" w:author="Philippe Hollanda - Oliveira Trust" w:date="2022-07-19T10:03:00Z">
              <w:r w:rsidRPr="008601AF" w:rsidDel="0016760B">
                <w:rPr>
                  <w:rFonts w:ascii="Trebuchet MS" w:hAnsi="Trebuchet MS" w:cs="Arial"/>
                  <w:color w:val="000000"/>
                  <w:sz w:val="20"/>
                  <w:szCs w:val="20"/>
                  <w:lang w:bidi="th-TH"/>
                </w:rPr>
                <w:lastRenderedPageBreak/>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F2B96A" w14:textId="760E264C" w:rsidR="008601AF" w:rsidRPr="008601AF" w:rsidRDefault="008601AF" w:rsidP="003C2C2A">
            <w:pPr>
              <w:jc w:val="center"/>
              <w:rPr>
                <w:rFonts w:ascii="Trebuchet MS" w:hAnsi="Trebuchet MS" w:cs="Arial"/>
                <w:color w:val="000000"/>
                <w:sz w:val="20"/>
                <w:szCs w:val="20"/>
                <w:lang w:bidi="th-TH"/>
              </w:rPr>
            </w:pPr>
            <w:del w:id="9934" w:author="Philippe Hollanda - Oliveira Trust" w:date="2022-07-19T10:03:00Z">
              <w:r w:rsidRPr="008601AF" w:rsidDel="0016760B">
                <w:rPr>
                  <w:rFonts w:ascii="Trebuchet MS" w:hAnsi="Trebuchet MS" w:cs="Arial"/>
                  <w:color w:val="000000"/>
                  <w:sz w:val="20"/>
                  <w:szCs w:val="20"/>
                  <w:lang w:bidi="th-TH"/>
                </w:rPr>
                <w:delText>27/08/2021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BFF3AB" w14:textId="355E19BD" w:rsidR="008601AF" w:rsidRPr="008601AF" w:rsidRDefault="008601AF" w:rsidP="003C2C2A">
            <w:pPr>
              <w:jc w:val="center"/>
              <w:rPr>
                <w:rFonts w:ascii="Trebuchet MS" w:hAnsi="Trebuchet MS" w:cs="Arial"/>
                <w:color w:val="000000"/>
                <w:sz w:val="20"/>
                <w:szCs w:val="20"/>
                <w:lang w:bidi="th-TH"/>
              </w:rPr>
            </w:pPr>
            <w:del w:id="9936" w:author="Philippe Hollanda - Oliveira Trust" w:date="2022-07-19T10:03:00Z">
              <w:r w:rsidRPr="008601AF" w:rsidDel="0016760B">
                <w:rPr>
                  <w:rFonts w:ascii="Trebuchet MS" w:hAnsi="Trebuchet MS" w:cs="Arial"/>
                  <w:color w:val="000000"/>
                  <w:sz w:val="20"/>
                  <w:szCs w:val="20"/>
                  <w:lang w:bidi="th-TH"/>
                </w:rPr>
                <w:delText>R$ 236,23</w:delText>
              </w:r>
            </w:del>
          </w:p>
        </w:tc>
      </w:tr>
      <w:tr w:rsidR="008601AF" w:rsidRPr="008601AF" w14:paraId="472BDA80" w14:textId="77777777" w:rsidTr="0016760B">
        <w:tblPrEx>
          <w:tblW w:w="5000" w:type="pct"/>
          <w:tblCellMar>
            <w:left w:w="70" w:type="dxa"/>
            <w:right w:w="70" w:type="dxa"/>
          </w:tblCellMar>
          <w:tblPrExChange w:id="9937" w:author="Philippe Hollanda - Oliveira Trust" w:date="2022-07-19T10:03:00Z">
            <w:tblPrEx>
              <w:tblW w:w="5000" w:type="pct"/>
              <w:tblCellMar>
                <w:left w:w="70" w:type="dxa"/>
                <w:right w:w="70" w:type="dxa"/>
              </w:tblCellMar>
            </w:tblPrEx>
          </w:tblPrExChange>
        </w:tblPrEx>
        <w:trPr>
          <w:trHeight w:val="1785"/>
          <w:trPrChange w:id="99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A5935D" w14:textId="7FF409AA" w:rsidR="008601AF" w:rsidRPr="008601AF" w:rsidRDefault="008601AF" w:rsidP="003C2C2A">
            <w:pPr>
              <w:jc w:val="center"/>
              <w:rPr>
                <w:rFonts w:ascii="Trebuchet MS" w:hAnsi="Trebuchet MS" w:cs="Arial"/>
                <w:color w:val="000000"/>
                <w:sz w:val="20"/>
                <w:szCs w:val="20"/>
                <w:lang w:bidi="th-TH"/>
              </w:rPr>
            </w:pPr>
            <w:del w:id="9940"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1330A0" w14:textId="36874F25" w:rsidR="008601AF" w:rsidRPr="008601AF" w:rsidRDefault="008601AF" w:rsidP="003C2C2A">
            <w:pPr>
              <w:jc w:val="center"/>
              <w:rPr>
                <w:rFonts w:ascii="Trebuchet MS" w:hAnsi="Trebuchet MS" w:cs="Arial"/>
                <w:color w:val="000000"/>
                <w:sz w:val="20"/>
                <w:szCs w:val="20"/>
                <w:lang w:bidi="th-TH"/>
              </w:rPr>
            </w:pPr>
            <w:del w:id="9942" w:author="Philippe Hollanda - Oliveira Trust" w:date="2022-07-19T10:03:00Z">
              <w:r w:rsidRPr="008601AF" w:rsidDel="0016760B">
                <w:rPr>
                  <w:rFonts w:ascii="Trebuchet MS" w:hAnsi="Trebuchet MS" w:cs="Arial"/>
                  <w:color w:val="000000"/>
                  <w:sz w:val="20"/>
                  <w:szCs w:val="20"/>
                  <w:lang w:bidi="th-TH"/>
                </w:rPr>
                <w:delText>30/08/2021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3D3BCD" w14:textId="16EDA95F" w:rsidR="008601AF" w:rsidRPr="008601AF" w:rsidRDefault="008601AF" w:rsidP="003C2C2A">
            <w:pPr>
              <w:jc w:val="center"/>
              <w:rPr>
                <w:rFonts w:ascii="Trebuchet MS" w:hAnsi="Trebuchet MS" w:cs="Arial"/>
                <w:color w:val="000000"/>
                <w:sz w:val="20"/>
                <w:szCs w:val="20"/>
                <w:lang w:bidi="th-TH"/>
              </w:rPr>
            </w:pPr>
            <w:del w:id="9944" w:author="Philippe Hollanda - Oliveira Trust" w:date="2022-07-19T10:03:00Z">
              <w:r w:rsidRPr="008601AF" w:rsidDel="0016760B">
                <w:rPr>
                  <w:rFonts w:ascii="Trebuchet MS" w:hAnsi="Trebuchet MS" w:cs="Arial"/>
                  <w:color w:val="000000"/>
                  <w:sz w:val="20"/>
                  <w:szCs w:val="20"/>
                  <w:lang w:bidi="th-TH"/>
                </w:rPr>
                <w:delText>R$ 241,61</w:delText>
              </w:r>
            </w:del>
          </w:p>
        </w:tc>
      </w:tr>
      <w:tr w:rsidR="008601AF" w:rsidRPr="008601AF" w14:paraId="5857A7BD" w14:textId="77777777" w:rsidTr="0016760B">
        <w:tblPrEx>
          <w:tblW w:w="5000" w:type="pct"/>
          <w:tblCellMar>
            <w:left w:w="70" w:type="dxa"/>
            <w:right w:w="70" w:type="dxa"/>
          </w:tblCellMar>
          <w:tblPrExChange w:id="9945" w:author="Philippe Hollanda - Oliveira Trust" w:date="2022-07-19T10:03:00Z">
            <w:tblPrEx>
              <w:tblW w:w="5000" w:type="pct"/>
              <w:tblCellMar>
                <w:left w:w="70" w:type="dxa"/>
                <w:right w:w="70" w:type="dxa"/>
              </w:tblCellMar>
            </w:tblPrEx>
          </w:tblPrExChange>
        </w:tblPrEx>
        <w:trPr>
          <w:trHeight w:val="1785"/>
          <w:trPrChange w:id="99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6A2EB9" w14:textId="6923BD56" w:rsidR="008601AF" w:rsidRPr="008601AF" w:rsidRDefault="008601AF" w:rsidP="003C2C2A">
            <w:pPr>
              <w:jc w:val="center"/>
              <w:rPr>
                <w:rFonts w:ascii="Trebuchet MS" w:hAnsi="Trebuchet MS" w:cs="Arial"/>
                <w:color w:val="000000"/>
                <w:sz w:val="20"/>
                <w:szCs w:val="20"/>
                <w:lang w:bidi="th-TH"/>
              </w:rPr>
            </w:pPr>
            <w:del w:id="994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8F6153" w14:textId="087E1CCE" w:rsidR="008601AF" w:rsidRPr="008601AF" w:rsidRDefault="008601AF" w:rsidP="003C2C2A">
            <w:pPr>
              <w:jc w:val="center"/>
              <w:rPr>
                <w:rFonts w:ascii="Trebuchet MS" w:hAnsi="Trebuchet MS" w:cs="Arial"/>
                <w:color w:val="000000"/>
                <w:sz w:val="20"/>
                <w:szCs w:val="20"/>
                <w:lang w:bidi="th-TH"/>
              </w:rPr>
            </w:pPr>
            <w:del w:id="9950" w:author="Philippe Hollanda - Oliveira Trust" w:date="2022-07-19T10:03:00Z">
              <w:r w:rsidRPr="008601AF" w:rsidDel="0016760B">
                <w:rPr>
                  <w:rFonts w:ascii="Trebuchet MS" w:hAnsi="Trebuchet MS" w:cs="Arial"/>
                  <w:color w:val="000000"/>
                  <w:sz w:val="20"/>
                  <w:szCs w:val="20"/>
                  <w:lang w:bidi="th-TH"/>
                </w:rPr>
                <w:delText>03/09/2021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957934" w14:textId="5023CD0C" w:rsidR="008601AF" w:rsidRPr="008601AF" w:rsidRDefault="008601AF" w:rsidP="003C2C2A">
            <w:pPr>
              <w:jc w:val="center"/>
              <w:rPr>
                <w:rFonts w:ascii="Trebuchet MS" w:hAnsi="Trebuchet MS" w:cs="Arial"/>
                <w:color w:val="000000"/>
                <w:sz w:val="20"/>
                <w:szCs w:val="20"/>
                <w:lang w:bidi="th-TH"/>
              </w:rPr>
            </w:pPr>
            <w:del w:id="9952" w:author="Philippe Hollanda - Oliveira Trust" w:date="2022-07-19T10:03:00Z">
              <w:r w:rsidRPr="008601AF" w:rsidDel="0016760B">
                <w:rPr>
                  <w:rFonts w:ascii="Trebuchet MS" w:hAnsi="Trebuchet MS" w:cs="Arial"/>
                  <w:color w:val="000000"/>
                  <w:sz w:val="20"/>
                  <w:szCs w:val="20"/>
                  <w:lang w:bidi="th-TH"/>
                </w:rPr>
                <w:delText>R$ 320,00</w:delText>
              </w:r>
            </w:del>
          </w:p>
        </w:tc>
      </w:tr>
      <w:tr w:rsidR="008601AF" w:rsidRPr="008601AF" w14:paraId="73105F5D" w14:textId="77777777" w:rsidTr="0016760B">
        <w:tblPrEx>
          <w:tblW w:w="5000" w:type="pct"/>
          <w:tblCellMar>
            <w:left w:w="70" w:type="dxa"/>
            <w:right w:w="70" w:type="dxa"/>
          </w:tblCellMar>
          <w:tblPrExChange w:id="9953" w:author="Philippe Hollanda - Oliveira Trust" w:date="2022-07-19T10:03:00Z">
            <w:tblPrEx>
              <w:tblW w:w="5000" w:type="pct"/>
              <w:tblCellMar>
                <w:left w:w="70" w:type="dxa"/>
                <w:right w:w="70" w:type="dxa"/>
              </w:tblCellMar>
            </w:tblPrEx>
          </w:tblPrExChange>
        </w:tblPrEx>
        <w:trPr>
          <w:trHeight w:val="1785"/>
          <w:trPrChange w:id="99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CAF46C" w14:textId="419E6087" w:rsidR="008601AF" w:rsidRPr="008601AF" w:rsidRDefault="008601AF" w:rsidP="003C2C2A">
            <w:pPr>
              <w:jc w:val="center"/>
              <w:rPr>
                <w:rFonts w:ascii="Trebuchet MS" w:hAnsi="Trebuchet MS" w:cs="Arial"/>
                <w:color w:val="000000"/>
                <w:sz w:val="20"/>
                <w:szCs w:val="20"/>
                <w:lang w:bidi="th-TH"/>
              </w:rPr>
            </w:pPr>
            <w:del w:id="995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0FA941" w14:textId="3A82A91C" w:rsidR="008601AF" w:rsidRPr="008601AF" w:rsidRDefault="008601AF" w:rsidP="003C2C2A">
            <w:pPr>
              <w:jc w:val="center"/>
              <w:rPr>
                <w:rFonts w:ascii="Trebuchet MS" w:hAnsi="Trebuchet MS" w:cs="Arial"/>
                <w:color w:val="000000"/>
                <w:sz w:val="20"/>
                <w:szCs w:val="20"/>
                <w:lang w:bidi="th-TH"/>
              </w:rPr>
            </w:pPr>
            <w:del w:id="9958" w:author="Philippe Hollanda - Oliveira Trust" w:date="2022-07-19T10:03:00Z">
              <w:r w:rsidRPr="008601AF" w:rsidDel="0016760B">
                <w:rPr>
                  <w:rFonts w:ascii="Trebuchet MS" w:hAnsi="Trebuchet MS" w:cs="Arial"/>
                  <w:color w:val="000000"/>
                  <w:sz w:val="20"/>
                  <w:szCs w:val="20"/>
                  <w:lang w:bidi="th-TH"/>
                </w:rPr>
                <w:delText>01/09/2021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DCEA2B" w14:textId="1B23766B" w:rsidR="008601AF" w:rsidRPr="008601AF" w:rsidRDefault="008601AF" w:rsidP="003C2C2A">
            <w:pPr>
              <w:jc w:val="center"/>
              <w:rPr>
                <w:rFonts w:ascii="Trebuchet MS" w:hAnsi="Trebuchet MS" w:cs="Arial"/>
                <w:color w:val="000000"/>
                <w:sz w:val="20"/>
                <w:szCs w:val="20"/>
                <w:lang w:bidi="th-TH"/>
              </w:rPr>
            </w:pPr>
            <w:del w:id="9960" w:author="Philippe Hollanda - Oliveira Trust" w:date="2022-07-19T10:03:00Z">
              <w:r w:rsidRPr="008601AF" w:rsidDel="0016760B">
                <w:rPr>
                  <w:rFonts w:ascii="Trebuchet MS" w:hAnsi="Trebuchet MS" w:cs="Arial"/>
                  <w:color w:val="000000"/>
                  <w:sz w:val="20"/>
                  <w:szCs w:val="20"/>
                  <w:lang w:bidi="th-TH"/>
                </w:rPr>
                <w:delText>R$ 786,46</w:delText>
              </w:r>
            </w:del>
          </w:p>
        </w:tc>
      </w:tr>
      <w:tr w:rsidR="008601AF" w:rsidRPr="008601AF" w14:paraId="37FD811D" w14:textId="77777777" w:rsidTr="0016760B">
        <w:tblPrEx>
          <w:tblW w:w="5000" w:type="pct"/>
          <w:tblCellMar>
            <w:left w:w="70" w:type="dxa"/>
            <w:right w:w="70" w:type="dxa"/>
          </w:tblCellMar>
          <w:tblPrExChange w:id="9961" w:author="Philippe Hollanda - Oliveira Trust" w:date="2022-07-19T10:03:00Z">
            <w:tblPrEx>
              <w:tblW w:w="5000" w:type="pct"/>
              <w:tblCellMar>
                <w:left w:w="70" w:type="dxa"/>
                <w:right w:w="70" w:type="dxa"/>
              </w:tblCellMar>
            </w:tblPrEx>
          </w:tblPrExChange>
        </w:tblPrEx>
        <w:trPr>
          <w:trHeight w:val="1785"/>
          <w:trPrChange w:id="99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277AA1" w14:textId="5A73DC20" w:rsidR="008601AF" w:rsidRPr="008601AF" w:rsidRDefault="008601AF" w:rsidP="003C2C2A">
            <w:pPr>
              <w:jc w:val="center"/>
              <w:rPr>
                <w:rFonts w:ascii="Trebuchet MS" w:hAnsi="Trebuchet MS" w:cs="Arial"/>
                <w:color w:val="000000"/>
                <w:sz w:val="20"/>
                <w:szCs w:val="20"/>
                <w:lang w:bidi="th-TH"/>
              </w:rPr>
            </w:pPr>
            <w:del w:id="996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3985877" w14:textId="70647F48" w:rsidR="008601AF" w:rsidRPr="008601AF" w:rsidRDefault="008601AF" w:rsidP="003C2C2A">
            <w:pPr>
              <w:jc w:val="center"/>
              <w:rPr>
                <w:rFonts w:ascii="Trebuchet MS" w:hAnsi="Trebuchet MS" w:cs="Arial"/>
                <w:color w:val="000000"/>
                <w:sz w:val="20"/>
                <w:szCs w:val="20"/>
                <w:lang w:bidi="th-TH"/>
              </w:rPr>
            </w:pPr>
            <w:del w:id="9966" w:author="Philippe Hollanda - Oliveira Trust" w:date="2022-07-19T10:03:00Z">
              <w:r w:rsidRPr="008601AF" w:rsidDel="0016760B">
                <w:rPr>
                  <w:rFonts w:ascii="Trebuchet MS" w:hAnsi="Trebuchet MS" w:cs="Arial"/>
                  <w:color w:val="000000"/>
                  <w:sz w:val="20"/>
                  <w:szCs w:val="20"/>
                  <w:lang w:bidi="th-TH"/>
                </w:rPr>
                <w:delText>01/09/2021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86AF3D" w14:textId="73E9EE36" w:rsidR="008601AF" w:rsidRPr="008601AF" w:rsidRDefault="008601AF" w:rsidP="003C2C2A">
            <w:pPr>
              <w:jc w:val="center"/>
              <w:rPr>
                <w:rFonts w:ascii="Trebuchet MS" w:hAnsi="Trebuchet MS" w:cs="Arial"/>
                <w:color w:val="000000"/>
                <w:sz w:val="20"/>
                <w:szCs w:val="20"/>
                <w:lang w:bidi="th-TH"/>
              </w:rPr>
            </w:pPr>
            <w:del w:id="9968" w:author="Philippe Hollanda - Oliveira Trust" w:date="2022-07-19T10:03:00Z">
              <w:r w:rsidRPr="008601AF" w:rsidDel="0016760B">
                <w:rPr>
                  <w:rFonts w:ascii="Trebuchet MS" w:hAnsi="Trebuchet MS" w:cs="Arial"/>
                  <w:color w:val="000000"/>
                  <w:sz w:val="20"/>
                  <w:szCs w:val="20"/>
                  <w:lang w:bidi="th-TH"/>
                </w:rPr>
                <w:delText>R$ 4.292,54</w:delText>
              </w:r>
            </w:del>
          </w:p>
        </w:tc>
      </w:tr>
      <w:tr w:rsidR="008601AF" w:rsidRPr="008601AF" w14:paraId="7E7C5578" w14:textId="77777777" w:rsidTr="0016760B">
        <w:tblPrEx>
          <w:tblW w:w="5000" w:type="pct"/>
          <w:tblCellMar>
            <w:left w:w="70" w:type="dxa"/>
            <w:right w:w="70" w:type="dxa"/>
          </w:tblCellMar>
          <w:tblPrExChange w:id="9969" w:author="Philippe Hollanda - Oliveira Trust" w:date="2022-07-19T10:03:00Z">
            <w:tblPrEx>
              <w:tblW w:w="5000" w:type="pct"/>
              <w:tblCellMar>
                <w:left w:w="70" w:type="dxa"/>
                <w:right w:w="70" w:type="dxa"/>
              </w:tblCellMar>
            </w:tblPrEx>
          </w:tblPrExChange>
        </w:tblPrEx>
        <w:trPr>
          <w:trHeight w:val="1785"/>
          <w:trPrChange w:id="99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4F1A18" w14:textId="166B19A7" w:rsidR="008601AF" w:rsidRPr="008601AF" w:rsidRDefault="008601AF" w:rsidP="003C2C2A">
            <w:pPr>
              <w:jc w:val="center"/>
              <w:rPr>
                <w:rFonts w:ascii="Trebuchet MS" w:hAnsi="Trebuchet MS" w:cs="Arial"/>
                <w:color w:val="000000"/>
                <w:sz w:val="20"/>
                <w:szCs w:val="20"/>
                <w:lang w:bidi="th-TH"/>
              </w:rPr>
            </w:pPr>
            <w:del w:id="9972"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A8B50D" w14:textId="417A9320" w:rsidR="008601AF" w:rsidRPr="008601AF" w:rsidRDefault="008601AF" w:rsidP="003C2C2A">
            <w:pPr>
              <w:jc w:val="center"/>
              <w:rPr>
                <w:rFonts w:ascii="Trebuchet MS" w:hAnsi="Trebuchet MS" w:cs="Arial"/>
                <w:color w:val="000000"/>
                <w:sz w:val="20"/>
                <w:szCs w:val="20"/>
                <w:lang w:bidi="th-TH"/>
              </w:rPr>
            </w:pPr>
            <w:del w:id="9974" w:author="Philippe Hollanda - Oliveira Trust" w:date="2022-07-19T10:03:00Z">
              <w:r w:rsidRPr="008601AF" w:rsidDel="0016760B">
                <w:rPr>
                  <w:rFonts w:ascii="Trebuchet MS" w:hAnsi="Trebuchet MS" w:cs="Arial"/>
                  <w:color w:val="000000"/>
                  <w:sz w:val="20"/>
                  <w:szCs w:val="20"/>
                  <w:lang w:bidi="th-TH"/>
                </w:rPr>
                <w:delText>09/09/2021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36A59D" w14:textId="29D091EA" w:rsidR="008601AF" w:rsidRPr="008601AF" w:rsidRDefault="008601AF" w:rsidP="003C2C2A">
            <w:pPr>
              <w:jc w:val="center"/>
              <w:rPr>
                <w:rFonts w:ascii="Trebuchet MS" w:hAnsi="Trebuchet MS" w:cs="Arial"/>
                <w:color w:val="000000"/>
                <w:sz w:val="20"/>
                <w:szCs w:val="20"/>
                <w:lang w:bidi="th-TH"/>
              </w:rPr>
            </w:pPr>
            <w:del w:id="9976" w:author="Philippe Hollanda - Oliveira Trust" w:date="2022-07-19T10:03:00Z">
              <w:r w:rsidRPr="008601AF" w:rsidDel="0016760B">
                <w:rPr>
                  <w:rFonts w:ascii="Trebuchet MS" w:hAnsi="Trebuchet MS" w:cs="Arial"/>
                  <w:color w:val="000000"/>
                  <w:sz w:val="20"/>
                  <w:szCs w:val="20"/>
                  <w:lang w:bidi="th-TH"/>
                </w:rPr>
                <w:delText>R$ 1.860,00</w:delText>
              </w:r>
            </w:del>
          </w:p>
        </w:tc>
      </w:tr>
      <w:tr w:rsidR="008601AF" w:rsidRPr="008601AF" w14:paraId="2F799312" w14:textId="77777777" w:rsidTr="0016760B">
        <w:tblPrEx>
          <w:tblW w:w="5000" w:type="pct"/>
          <w:tblCellMar>
            <w:left w:w="70" w:type="dxa"/>
            <w:right w:w="70" w:type="dxa"/>
          </w:tblCellMar>
          <w:tblPrExChange w:id="9977" w:author="Philippe Hollanda - Oliveira Trust" w:date="2022-07-19T10:03:00Z">
            <w:tblPrEx>
              <w:tblW w:w="5000" w:type="pct"/>
              <w:tblCellMar>
                <w:left w:w="70" w:type="dxa"/>
                <w:right w:w="70" w:type="dxa"/>
              </w:tblCellMar>
            </w:tblPrEx>
          </w:tblPrExChange>
        </w:tblPrEx>
        <w:trPr>
          <w:trHeight w:val="1785"/>
          <w:trPrChange w:id="99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E7C9D8" w14:textId="068D959D" w:rsidR="008601AF" w:rsidRPr="008601AF" w:rsidRDefault="008601AF" w:rsidP="003C2C2A">
            <w:pPr>
              <w:jc w:val="center"/>
              <w:rPr>
                <w:rFonts w:ascii="Trebuchet MS" w:hAnsi="Trebuchet MS" w:cs="Arial"/>
                <w:color w:val="000000"/>
                <w:sz w:val="20"/>
                <w:szCs w:val="20"/>
                <w:lang w:bidi="th-TH"/>
              </w:rPr>
            </w:pPr>
            <w:del w:id="998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3710A7" w14:textId="6846FE10" w:rsidR="008601AF" w:rsidRPr="008601AF" w:rsidRDefault="008601AF" w:rsidP="003C2C2A">
            <w:pPr>
              <w:jc w:val="center"/>
              <w:rPr>
                <w:rFonts w:ascii="Trebuchet MS" w:hAnsi="Trebuchet MS" w:cs="Arial"/>
                <w:color w:val="000000"/>
                <w:sz w:val="20"/>
                <w:szCs w:val="20"/>
                <w:lang w:bidi="th-TH"/>
              </w:rPr>
            </w:pPr>
            <w:del w:id="9982" w:author="Philippe Hollanda - Oliveira Trust" w:date="2022-07-19T10:03:00Z">
              <w:r w:rsidRPr="008601AF" w:rsidDel="0016760B">
                <w:rPr>
                  <w:rFonts w:ascii="Trebuchet MS" w:hAnsi="Trebuchet MS" w:cs="Arial"/>
                  <w:color w:val="000000"/>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869E75" w14:textId="25C3EC25" w:rsidR="008601AF" w:rsidRPr="008601AF" w:rsidRDefault="008601AF" w:rsidP="003C2C2A">
            <w:pPr>
              <w:jc w:val="center"/>
              <w:rPr>
                <w:rFonts w:ascii="Trebuchet MS" w:hAnsi="Trebuchet MS" w:cs="Arial"/>
                <w:color w:val="000000"/>
                <w:sz w:val="20"/>
                <w:szCs w:val="20"/>
                <w:lang w:bidi="th-TH"/>
              </w:rPr>
            </w:pPr>
            <w:del w:id="9984"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70A61F42" w14:textId="77777777" w:rsidTr="0016760B">
        <w:tblPrEx>
          <w:tblW w:w="5000" w:type="pct"/>
          <w:tblCellMar>
            <w:left w:w="70" w:type="dxa"/>
            <w:right w:w="70" w:type="dxa"/>
          </w:tblCellMar>
          <w:tblPrExChange w:id="9985" w:author="Philippe Hollanda - Oliveira Trust" w:date="2022-07-19T10:03:00Z">
            <w:tblPrEx>
              <w:tblW w:w="5000" w:type="pct"/>
              <w:tblCellMar>
                <w:left w:w="70" w:type="dxa"/>
                <w:right w:w="70" w:type="dxa"/>
              </w:tblCellMar>
            </w:tblPrEx>
          </w:tblPrExChange>
        </w:tblPrEx>
        <w:trPr>
          <w:trHeight w:val="1785"/>
          <w:trPrChange w:id="99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0BE597" w14:textId="1ED7DA23" w:rsidR="008601AF" w:rsidRPr="008601AF" w:rsidRDefault="008601AF" w:rsidP="003C2C2A">
            <w:pPr>
              <w:jc w:val="center"/>
              <w:rPr>
                <w:rFonts w:ascii="Trebuchet MS" w:hAnsi="Trebuchet MS" w:cs="Arial"/>
                <w:color w:val="000000"/>
                <w:sz w:val="20"/>
                <w:szCs w:val="20"/>
                <w:lang w:bidi="th-TH"/>
              </w:rPr>
            </w:pPr>
            <w:del w:id="9988"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73B9B4" w14:textId="31CDE2B5" w:rsidR="008601AF" w:rsidRPr="008601AF" w:rsidRDefault="008601AF" w:rsidP="003C2C2A">
            <w:pPr>
              <w:jc w:val="center"/>
              <w:rPr>
                <w:rFonts w:ascii="Trebuchet MS" w:hAnsi="Trebuchet MS" w:cs="Arial"/>
                <w:color w:val="000000"/>
                <w:sz w:val="20"/>
                <w:szCs w:val="20"/>
                <w:lang w:bidi="th-TH"/>
              </w:rPr>
            </w:pPr>
            <w:del w:id="9990"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A82526" w14:textId="00B16DCC" w:rsidR="008601AF" w:rsidRPr="008601AF" w:rsidRDefault="008601AF" w:rsidP="003C2C2A">
            <w:pPr>
              <w:jc w:val="center"/>
              <w:rPr>
                <w:rFonts w:ascii="Trebuchet MS" w:hAnsi="Trebuchet MS" w:cs="Arial"/>
                <w:color w:val="000000"/>
                <w:sz w:val="20"/>
                <w:szCs w:val="20"/>
                <w:lang w:bidi="th-TH"/>
              </w:rPr>
            </w:pPr>
            <w:del w:id="9992" w:author="Philippe Hollanda - Oliveira Trust" w:date="2022-07-19T10:03:00Z">
              <w:r w:rsidRPr="008601AF" w:rsidDel="0016760B">
                <w:rPr>
                  <w:rFonts w:ascii="Trebuchet MS" w:hAnsi="Trebuchet MS" w:cs="Arial"/>
                  <w:color w:val="000000"/>
                  <w:sz w:val="20"/>
                  <w:szCs w:val="20"/>
                  <w:lang w:bidi="th-TH"/>
                </w:rPr>
                <w:delText>R$ 197,37</w:delText>
              </w:r>
            </w:del>
          </w:p>
        </w:tc>
      </w:tr>
      <w:tr w:rsidR="008601AF" w:rsidRPr="008601AF" w14:paraId="27755AFA" w14:textId="77777777" w:rsidTr="0016760B">
        <w:tblPrEx>
          <w:tblW w:w="5000" w:type="pct"/>
          <w:tblCellMar>
            <w:left w:w="70" w:type="dxa"/>
            <w:right w:w="70" w:type="dxa"/>
          </w:tblCellMar>
          <w:tblPrExChange w:id="9993" w:author="Philippe Hollanda - Oliveira Trust" w:date="2022-07-19T10:03:00Z">
            <w:tblPrEx>
              <w:tblW w:w="5000" w:type="pct"/>
              <w:tblCellMar>
                <w:left w:w="70" w:type="dxa"/>
                <w:right w:w="70" w:type="dxa"/>
              </w:tblCellMar>
            </w:tblPrEx>
          </w:tblPrExChange>
        </w:tblPrEx>
        <w:trPr>
          <w:trHeight w:val="1785"/>
          <w:trPrChange w:id="99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99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0A1BF1" w14:textId="19746FE8" w:rsidR="008601AF" w:rsidRPr="008601AF" w:rsidRDefault="008601AF" w:rsidP="003C2C2A">
            <w:pPr>
              <w:jc w:val="center"/>
              <w:rPr>
                <w:rFonts w:ascii="Trebuchet MS" w:hAnsi="Trebuchet MS" w:cs="Arial"/>
                <w:color w:val="000000"/>
                <w:sz w:val="20"/>
                <w:szCs w:val="20"/>
                <w:lang w:bidi="th-TH"/>
              </w:rPr>
            </w:pPr>
            <w:del w:id="9996"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99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DEB4DC" w14:textId="577AB4BC" w:rsidR="008601AF" w:rsidRPr="008601AF" w:rsidRDefault="008601AF" w:rsidP="003C2C2A">
            <w:pPr>
              <w:jc w:val="center"/>
              <w:rPr>
                <w:rFonts w:ascii="Trebuchet MS" w:hAnsi="Trebuchet MS" w:cs="Arial"/>
                <w:color w:val="000000"/>
                <w:sz w:val="20"/>
                <w:szCs w:val="20"/>
                <w:lang w:bidi="th-TH"/>
              </w:rPr>
            </w:pPr>
            <w:del w:id="9998"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99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CD1A44" w14:textId="59D83BCB" w:rsidR="008601AF" w:rsidRPr="008601AF" w:rsidRDefault="008601AF" w:rsidP="003C2C2A">
            <w:pPr>
              <w:jc w:val="center"/>
              <w:rPr>
                <w:rFonts w:ascii="Trebuchet MS" w:hAnsi="Trebuchet MS" w:cs="Arial"/>
                <w:color w:val="000000"/>
                <w:sz w:val="20"/>
                <w:szCs w:val="20"/>
                <w:lang w:bidi="th-TH"/>
              </w:rPr>
            </w:pPr>
            <w:del w:id="10000" w:author="Philippe Hollanda - Oliveira Trust" w:date="2022-07-19T10:03:00Z">
              <w:r w:rsidRPr="008601AF" w:rsidDel="0016760B">
                <w:rPr>
                  <w:rFonts w:ascii="Trebuchet MS" w:hAnsi="Trebuchet MS" w:cs="Arial"/>
                  <w:color w:val="000000"/>
                  <w:sz w:val="20"/>
                  <w:szCs w:val="20"/>
                  <w:lang w:bidi="th-TH"/>
                </w:rPr>
                <w:delText>R$ 761,10</w:delText>
              </w:r>
            </w:del>
          </w:p>
        </w:tc>
      </w:tr>
      <w:tr w:rsidR="008601AF" w:rsidRPr="008601AF" w14:paraId="61C203DE" w14:textId="77777777" w:rsidTr="0016760B">
        <w:tblPrEx>
          <w:tblW w:w="5000" w:type="pct"/>
          <w:tblCellMar>
            <w:left w:w="70" w:type="dxa"/>
            <w:right w:w="70" w:type="dxa"/>
          </w:tblCellMar>
          <w:tblPrExChange w:id="10001" w:author="Philippe Hollanda - Oliveira Trust" w:date="2022-07-19T10:03:00Z">
            <w:tblPrEx>
              <w:tblW w:w="5000" w:type="pct"/>
              <w:tblCellMar>
                <w:left w:w="70" w:type="dxa"/>
                <w:right w:w="70" w:type="dxa"/>
              </w:tblCellMar>
            </w:tblPrEx>
          </w:tblPrExChange>
        </w:tblPrEx>
        <w:trPr>
          <w:trHeight w:val="1785"/>
          <w:trPrChange w:id="100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2FEC1B" w14:textId="652BC5E5" w:rsidR="008601AF" w:rsidRPr="008601AF" w:rsidRDefault="008601AF" w:rsidP="003C2C2A">
            <w:pPr>
              <w:jc w:val="center"/>
              <w:rPr>
                <w:rFonts w:ascii="Trebuchet MS" w:hAnsi="Trebuchet MS" w:cs="Arial"/>
                <w:color w:val="000000"/>
                <w:sz w:val="20"/>
                <w:szCs w:val="20"/>
                <w:lang w:bidi="th-TH"/>
              </w:rPr>
            </w:pPr>
            <w:del w:id="10004"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81A5FF" w14:textId="4EE292EF" w:rsidR="008601AF" w:rsidRPr="008601AF" w:rsidRDefault="008601AF" w:rsidP="003C2C2A">
            <w:pPr>
              <w:jc w:val="center"/>
              <w:rPr>
                <w:rFonts w:ascii="Trebuchet MS" w:hAnsi="Trebuchet MS" w:cs="Arial"/>
                <w:color w:val="000000"/>
                <w:sz w:val="20"/>
                <w:szCs w:val="20"/>
                <w:lang w:bidi="th-TH"/>
              </w:rPr>
            </w:pPr>
            <w:del w:id="10006"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C9E77A" w14:textId="22F5E86E" w:rsidR="008601AF" w:rsidRPr="008601AF" w:rsidRDefault="008601AF" w:rsidP="003C2C2A">
            <w:pPr>
              <w:jc w:val="center"/>
              <w:rPr>
                <w:rFonts w:ascii="Trebuchet MS" w:hAnsi="Trebuchet MS" w:cs="Arial"/>
                <w:color w:val="000000"/>
                <w:sz w:val="20"/>
                <w:szCs w:val="20"/>
                <w:lang w:bidi="th-TH"/>
              </w:rPr>
            </w:pPr>
            <w:del w:id="10008" w:author="Philippe Hollanda - Oliveira Trust" w:date="2022-07-19T10:03:00Z">
              <w:r w:rsidRPr="008601AF" w:rsidDel="0016760B">
                <w:rPr>
                  <w:rFonts w:ascii="Trebuchet MS" w:hAnsi="Trebuchet MS" w:cs="Arial"/>
                  <w:color w:val="000000"/>
                  <w:sz w:val="20"/>
                  <w:szCs w:val="20"/>
                  <w:lang w:bidi="th-TH"/>
                </w:rPr>
                <w:delText>R$ 206,24</w:delText>
              </w:r>
            </w:del>
          </w:p>
        </w:tc>
      </w:tr>
      <w:tr w:rsidR="008601AF" w:rsidRPr="008601AF" w14:paraId="5EC71A49" w14:textId="77777777" w:rsidTr="0016760B">
        <w:tblPrEx>
          <w:tblW w:w="5000" w:type="pct"/>
          <w:tblCellMar>
            <w:left w:w="70" w:type="dxa"/>
            <w:right w:w="70" w:type="dxa"/>
          </w:tblCellMar>
          <w:tblPrExChange w:id="10009" w:author="Philippe Hollanda - Oliveira Trust" w:date="2022-07-19T10:03:00Z">
            <w:tblPrEx>
              <w:tblW w:w="5000" w:type="pct"/>
              <w:tblCellMar>
                <w:left w:w="70" w:type="dxa"/>
                <w:right w:w="70" w:type="dxa"/>
              </w:tblCellMar>
            </w:tblPrEx>
          </w:tblPrExChange>
        </w:tblPrEx>
        <w:trPr>
          <w:trHeight w:val="1785"/>
          <w:trPrChange w:id="100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1B3F9A" w14:textId="4BDAA18E" w:rsidR="008601AF" w:rsidRPr="008601AF" w:rsidRDefault="008601AF" w:rsidP="003C2C2A">
            <w:pPr>
              <w:jc w:val="center"/>
              <w:rPr>
                <w:rFonts w:ascii="Trebuchet MS" w:hAnsi="Trebuchet MS" w:cs="Arial"/>
                <w:color w:val="000000"/>
                <w:sz w:val="20"/>
                <w:szCs w:val="20"/>
                <w:lang w:bidi="th-TH"/>
              </w:rPr>
            </w:pPr>
            <w:del w:id="10012" w:author="Philippe Hollanda - Oliveira Trust" w:date="2022-07-19T10:03:00Z">
              <w:r w:rsidRPr="008601AF" w:rsidDel="0016760B">
                <w:rPr>
                  <w:rFonts w:ascii="Trebuchet MS" w:hAnsi="Trebuchet MS" w:cs="Arial"/>
                  <w:color w:val="000000"/>
                  <w:sz w:val="20"/>
                  <w:szCs w:val="20"/>
                  <w:lang w:bidi="th-TH"/>
                </w:rPr>
                <w:lastRenderedPageBreak/>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63DCA0" w14:textId="39A00B34" w:rsidR="008601AF" w:rsidRPr="008601AF" w:rsidRDefault="008601AF" w:rsidP="003C2C2A">
            <w:pPr>
              <w:jc w:val="center"/>
              <w:rPr>
                <w:rFonts w:ascii="Trebuchet MS" w:hAnsi="Trebuchet MS" w:cs="Arial"/>
                <w:color w:val="000000"/>
                <w:sz w:val="20"/>
                <w:szCs w:val="20"/>
                <w:lang w:bidi="th-TH"/>
              </w:rPr>
            </w:pPr>
            <w:del w:id="10014"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13AC56" w14:textId="5B53D1AF" w:rsidR="008601AF" w:rsidRPr="008601AF" w:rsidRDefault="008601AF" w:rsidP="003C2C2A">
            <w:pPr>
              <w:jc w:val="center"/>
              <w:rPr>
                <w:rFonts w:ascii="Trebuchet MS" w:hAnsi="Trebuchet MS" w:cs="Arial"/>
                <w:color w:val="000000"/>
                <w:sz w:val="20"/>
                <w:szCs w:val="20"/>
                <w:lang w:bidi="th-TH"/>
              </w:rPr>
            </w:pPr>
            <w:del w:id="10016" w:author="Philippe Hollanda - Oliveira Trust" w:date="2022-07-19T10:03:00Z">
              <w:r w:rsidRPr="008601AF" w:rsidDel="0016760B">
                <w:rPr>
                  <w:rFonts w:ascii="Trebuchet MS" w:hAnsi="Trebuchet MS" w:cs="Arial"/>
                  <w:color w:val="000000"/>
                  <w:sz w:val="20"/>
                  <w:szCs w:val="20"/>
                  <w:lang w:bidi="th-TH"/>
                </w:rPr>
                <w:delText>R$ 431,36</w:delText>
              </w:r>
            </w:del>
          </w:p>
        </w:tc>
      </w:tr>
      <w:tr w:rsidR="008601AF" w:rsidRPr="008601AF" w14:paraId="29D79730" w14:textId="77777777" w:rsidTr="0016760B">
        <w:tblPrEx>
          <w:tblW w:w="5000" w:type="pct"/>
          <w:tblCellMar>
            <w:left w:w="70" w:type="dxa"/>
            <w:right w:w="70" w:type="dxa"/>
          </w:tblCellMar>
          <w:tblPrExChange w:id="10017" w:author="Philippe Hollanda - Oliveira Trust" w:date="2022-07-19T10:03:00Z">
            <w:tblPrEx>
              <w:tblW w:w="5000" w:type="pct"/>
              <w:tblCellMar>
                <w:left w:w="70" w:type="dxa"/>
                <w:right w:w="70" w:type="dxa"/>
              </w:tblCellMar>
            </w:tblPrEx>
          </w:tblPrExChange>
        </w:tblPrEx>
        <w:trPr>
          <w:trHeight w:val="1785"/>
          <w:trPrChange w:id="100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484175" w14:textId="225BD1AB" w:rsidR="008601AF" w:rsidRPr="008601AF" w:rsidRDefault="008601AF" w:rsidP="003C2C2A">
            <w:pPr>
              <w:jc w:val="center"/>
              <w:rPr>
                <w:rFonts w:ascii="Trebuchet MS" w:hAnsi="Trebuchet MS" w:cs="Arial"/>
                <w:color w:val="000000"/>
                <w:sz w:val="20"/>
                <w:szCs w:val="20"/>
                <w:lang w:bidi="th-TH"/>
              </w:rPr>
            </w:pPr>
            <w:del w:id="1002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03DE4D" w14:textId="20EB2ADF" w:rsidR="008601AF" w:rsidRPr="008601AF" w:rsidRDefault="008601AF" w:rsidP="003C2C2A">
            <w:pPr>
              <w:jc w:val="center"/>
              <w:rPr>
                <w:rFonts w:ascii="Trebuchet MS" w:hAnsi="Trebuchet MS" w:cs="Arial"/>
                <w:color w:val="000000"/>
                <w:sz w:val="20"/>
                <w:szCs w:val="20"/>
                <w:lang w:bidi="th-TH"/>
              </w:rPr>
            </w:pPr>
            <w:del w:id="10022"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73FDAD" w14:textId="1D74B25C" w:rsidR="008601AF" w:rsidRPr="008601AF" w:rsidRDefault="008601AF" w:rsidP="003C2C2A">
            <w:pPr>
              <w:jc w:val="center"/>
              <w:rPr>
                <w:rFonts w:ascii="Trebuchet MS" w:hAnsi="Trebuchet MS" w:cs="Arial"/>
                <w:color w:val="000000"/>
                <w:sz w:val="20"/>
                <w:szCs w:val="20"/>
                <w:lang w:bidi="th-TH"/>
              </w:rPr>
            </w:pPr>
            <w:del w:id="10024"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67A773B9" w14:textId="77777777" w:rsidTr="0016760B">
        <w:tblPrEx>
          <w:tblW w:w="5000" w:type="pct"/>
          <w:tblCellMar>
            <w:left w:w="70" w:type="dxa"/>
            <w:right w:w="70" w:type="dxa"/>
          </w:tblCellMar>
          <w:tblPrExChange w:id="10025" w:author="Philippe Hollanda - Oliveira Trust" w:date="2022-07-19T10:03:00Z">
            <w:tblPrEx>
              <w:tblW w:w="5000" w:type="pct"/>
              <w:tblCellMar>
                <w:left w:w="70" w:type="dxa"/>
                <w:right w:w="70" w:type="dxa"/>
              </w:tblCellMar>
            </w:tblPrEx>
          </w:tblPrExChange>
        </w:tblPrEx>
        <w:trPr>
          <w:trHeight w:val="1785"/>
          <w:trPrChange w:id="100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CFCEE6" w14:textId="37AC8DC2" w:rsidR="008601AF" w:rsidRPr="008601AF" w:rsidRDefault="008601AF" w:rsidP="003C2C2A">
            <w:pPr>
              <w:jc w:val="center"/>
              <w:rPr>
                <w:rFonts w:ascii="Trebuchet MS" w:hAnsi="Trebuchet MS" w:cs="Arial"/>
                <w:color w:val="000000"/>
                <w:sz w:val="20"/>
                <w:szCs w:val="20"/>
                <w:lang w:bidi="th-TH"/>
              </w:rPr>
            </w:pPr>
            <w:del w:id="1002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412BD1" w14:textId="5C07F0C5" w:rsidR="008601AF" w:rsidRPr="008601AF" w:rsidRDefault="008601AF" w:rsidP="003C2C2A">
            <w:pPr>
              <w:jc w:val="center"/>
              <w:rPr>
                <w:rFonts w:ascii="Trebuchet MS" w:hAnsi="Trebuchet MS" w:cs="Arial"/>
                <w:color w:val="000000"/>
                <w:sz w:val="20"/>
                <w:szCs w:val="20"/>
                <w:lang w:bidi="th-TH"/>
              </w:rPr>
            </w:pPr>
            <w:del w:id="10030" w:author="Philippe Hollanda - Oliveira Trust" w:date="2022-07-19T10:03:00Z">
              <w:r w:rsidRPr="008601AF" w:rsidDel="0016760B">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3AB7BD" w14:textId="378748FD" w:rsidR="008601AF" w:rsidRPr="008601AF" w:rsidRDefault="008601AF" w:rsidP="003C2C2A">
            <w:pPr>
              <w:jc w:val="center"/>
              <w:rPr>
                <w:rFonts w:ascii="Trebuchet MS" w:hAnsi="Trebuchet MS" w:cs="Arial"/>
                <w:color w:val="000000"/>
                <w:sz w:val="20"/>
                <w:szCs w:val="20"/>
                <w:lang w:bidi="th-TH"/>
              </w:rPr>
            </w:pPr>
            <w:del w:id="10032" w:author="Philippe Hollanda - Oliveira Trust" w:date="2022-07-19T10:03:00Z">
              <w:r w:rsidRPr="008601AF" w:rsidDel="0016760B">
                <w:rPr>
                  <w:rFonts w:ascii="Trebuchet MS" w:hAnsi="Trebuchet MS" w:cs="Arial"/>
                  <w:color w:val="000000"/>
                  <w:sz w:val="20"/>
                  <w:szCs w:val="20"/>
                  <w:lang w:bidi="th-TH"/>
                </w:rPr>
                <w:delText>R$ 560,00</w:delText>
              </w:r>
            </w:del>
          </w:p>
        </w:tc>
      </w:tr>
      <w:tr w:rsidR="008601AF" w:rsidRPr="008601AF" w14:paraId="3542A53B" w14:textId="77777777" w:rsidTr="0016760B">
        <w:tblPrEx>
          <w:tblW w:w="5000" w:type="pct"/>
          <w:tblCellMar>
            <w:left w:w="70" w:type="dxa"/>
            <w:right w:w="70" w:type="dxa"/>
          </w:tblCellMar>
          <w:tblPrExChange w:id="10033" w:author="Philippe Hollanda - Oliveira Trust" w:date="2022-07-19T10:03:00Z">
            <w:tblPrEx>
              <w:tblW w:w="5000" w:type="pct"/>
              <w:tblCellMar>
                <w:left w:w="70" w:type="dxa"/>
                <w:right w:w="70" w:type="dxa"/>
              </w:tblCellMar>
            </w:tblPrEx>
          </w:tblPrExChange>
        </w:tblPrEx>
        <w:trPr>
          <w:trHeight w:val="1785"/>
          <w:trPrChange w:id="100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0F648A" w14:textId="06BE6440" w:rsidR="008601AF" w:rsidRPr="008601AF" w:rsidRDefault="008601AF" w:rsidP="003C2C2A">
            <w:pPr>
              <w:jc w:val="center"/>
              <w:rPr>
                <w:rFonts w:ascii="Trebuchet MS" w:hAnsi="Trebuchet MS" w:cs="Arial"/>
                <w:color w:val="000000"/>
                <w:sz w:val="20"/>
                <w:szCs w:val="20"/>
                <w:lang w:bidi="th-TH"/>
              </w:rPr>
            </w:pPr>
            <w:del w:id="1003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90CC50" w14:textId="7EBBD3EF" w:rsidR="008601AF" w:rsidRPr="008601AF" w:rsidRDefault="008601AF" w:rsidP="003C2C2A">
            <w:pPr>
              <w:jc w:val="center"/>
              <w:rPr>
                <w:rFonts w:ascii="Trebuchet MS" w:hAnsi="Trebuchet MS" w:cs="Arial"/>
                <w:color w:val="000000"/>
                <w:sz w:val="20"/>
                <w:szCs w:val="20"/>
                <w:lang w:bidi="th-TH"/>
              </w:rPr>
            </w:pPr>
            <w:del w:id="10038" w:author="Philippe Hollanda - Oliveira Trust" w:date="2022-07-19T10:03:00Z">
              <w:r w:rsidRPr="008601AF" w:rsidDel="0016760B">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FAEC2A" w14:textId="71C71D4C" w:rsidR="008601AF" w:rsidRPr="008601AF" w:rsidRDefault="008601AF" w:rsidP="003C2C2A">
            <w:pPr>
              <w:jc w:val="center"/>
              <w:rPr>
                <w:rFonts w:ascii="Trebuchet MS" w:hAnsi="Trebuchet MS" w:cs="Arial"/>
                <w:color w:val="000000"/>
                <w:sz w:val="20"/>
                <w:szCs w:val="20"/>
                <w:lang w:bidi="th-TH"/>
              </w:rPr>
            </w:pPr>
            <w:del w:id="10040" w:author="Philippe Hollanda - Oliveira Trust" w:date="2022-07-19T10:03:00Z">
              <w:r w:rsidRPr="008601AF" w:rsidDel="0016760B">
                <w:rPr>
                  <w:rFonts w:ascii="Trebuchet MS" w:hAnsi="Trebuchet MS" w:cs="Arial"/>
                  <w:color w:val="000000"/>
                  <w:sz w:val="20"/>
                  <w:szCs w:val="20"/>
                  <w:lang w:bidi="th-TH"/>
                </w:rPr>
                <w:delText>R$ 150,00</w:delText>
              </w:r>
            </w:del>
          </w:p>
        </w:tc>
      </w:tr>
      <w:tr w:rsidR="008601AF" w:rsidRPr="008601AF" w14:paraId="7B56018F" w14:textId="77777777" w:rsidTr="0016760B">
        <w:tblPrEx>
          <w:tblW w:w="5000" w:type="pct"/>
          <w:tblCellMar>
            <w:left w:w="70" w:type="dxa"/>
            <w:right w:w="70" w:type="dxa"/>
          </w:tblCellMar>
          <w:tblPrExChange w:id="10041" w:author="Philippe Hollanda - Oliveira Trust" w:date="2022-07-19T10:03:00Z">
            <w:tblPrEx>
              <w:tblW w:w="5000" w:type="pct"/>
              <w:tblCellMar>
                <w:left w:w="70" w:type="dxa"/>
                <w:right w:w="70" w:type="dxa"/>
              </w:tblCellMar>
            </w:tblPrEx>
          </w:tblPrExChange>
        </w:tblPrEx>
        <w:trPr>
          <w:trHeight w:val="1785"/>
          <w:trPrChange w:id="100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C99516" w14:textId="0F03C01A" w:rsidR="008601AF" w:rsidRPr="008601AF" w:rsidRDefault="008601AF" w:rsidP="003C2C2A">
            <w:pPr>
              <w:jc w:val="center"/>
              <w:rPr>
                <w:rFonts w:ascii="Trebuchet MS" w:hAnsi="Trebuchet MS" w:cs="Arial"/>
                <w:color w:val="000000"/>
                <w:sz w:val="20"/>
                <w:szCs w:val="20"/>
                <w:lang w:bidi="th-TH"/>
              </w:rPr>
            </w:pPr>
            <w:del w:id="1004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694B5D" w14:textId="379CA21B" w:rsidR="008601AF" w:rsidRPr="008601AF" w:rsidRDefault="008601AF" w:rsidP="003C2C2A">
            <w:pPr>
              <w:jc w:val="center"/>
              <w:rPr>
                <w:rFonts w:ascii="Trebuchet MS" w:hAnsi="Trebuchet MS" w:cs="Arial"/>
                <w:color w:val="000000"/>
                <w:sz w:val="20"/>
                <w:szCs w:val="20"/>
                <w:lang w:bidi="th-TH"/>
              </w:rPr>
            </w:pPr>
            <w:del w:id="10046"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7D1331" w14:textId="5118986E" w:rsidR="008601AF" w:rsidRPr="008601AF" w:rsidRDefault="008601AF" w:rsidP="003C2C2A">
            <w:pPr>
              <w:jc w:val="center"/>
              <w:rPr>
                <w:rFonts w:ascii="Trebuchet MS" w:hAnsi="Trebuchet MS" w:cs="Arial"/>
                <w:color w:val="000000"/>
                <w:sz w:val="20"/>
                <w:szCs w:val="20"/>
                <w:lang w:bidi="th-TH"/>
              </w:rPr>
            </w:pPr>
            <w:del w:id="10048" w:author="Philippe Hollanda - Oliveira Trust" w:date="2022-07-19T10:03:00Z">
              <w:r w:rsidRPr="008601AF" w:rsidDel="0016760B">
                <w:rPr>
                  <w:rFonts w:ascii="Trebuchet MS" w:hAnsi="Trebuchet MS" w:cs="Arial"/>
                  <w:color w:val="000000"/>
                  <w:sz w:val="20"/>
                  <w:szCs w:val="20"/>
                  <w:lang w:bidi="th-TH"/>
                </w:rPr>
                <w:delText>R$ 1.600,00</w:delText>
              </w:r>
            </w:del>
          </w:p>
        </w:tc>
      </w:tr>
      <w:tr w:rsidR="008601AF" w:rsidRPr="008601AF" w14:paraId="1F121EB9" w14:textId="77777777" w:rsidTr="0016760B">
        <w:tblPrEx>
          <w:tblW w:w="5000" w:type="pct"/>
          <w:tblCellMar>
            <w:left w:w="70" w:type="dxa"/>
            <w:right w:w="70" w:type="dxa"/>
          </w:tblCellMar>
          <w:tblPrExChange w:id="10049" w:author="Philippe Hollanda - Oliveira Trust" w:date="2022-07-19T10:03:00Z">
            <w:tblPrEx>
              <w:tblW w:w="5000" w:type="pct"/>
              <w:tblCellMar>
                <w:left w:w="70" w:type="dxa"/>
                <w:right w:w="70" w:type="dxa"/>
              </w:tblCellMar>
            </w:tblPrEx>
          </w:tblPrExChange>
        </w:tblPrEx>
        <w:trPr>
          <w:trHeight w:val="1785"/>
          <w:trPrChange w:id="100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86C515" w14:textId="60958B0F" w:rsidR="008601AF" w:rsidRPr="008601AF" w:rsidRDefault="008601AF" w:rsidP="003C2C2A">
            <w:pPr>
              <w:jc w:val="center"/>
              <w:rPr>
                <w:rFonts w:ascii="Trebuchet MS" w:hAnsi="Trebuchet MS" w:cs="Arial"/>
                <w:color w:val="000000"/>
                <w:sz w:val="20"/>
                <w:szCs w:val="20"/>
                <w:lang w:bidi="th-TH"/>
              </w:rPr>
            </w:pPr>
            <w:del w:id="10052"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439378" w14:textId="34C40F8E" w:rsidR="008601AF" w:rsidRPr="008601AF" w:rsidRDefault="008601AF" w:rsidP="003C2C2A">
            <w:pPr>
              <w:jc w:val="center"/>
              <w:rPr>
                <w:rFonts w:ascii="Trebuchet MS" w:hAnsi="Trebuchet MS" w:cs="Arial"/>
                <w:color w:val="000000"/>
                <w:sz w:val="20"/>
                <w:szCs w:val="20"/>
                <w:lang w:bidi="th-TH"/>
              </w:rPr>
            </w:pPr>
            <w:del w:id="10054" w:author="Philippe Hollanda - Oliveira Trust" w:date="2022-07-19T10:03:00Z">
              <w:r w:rsidRPr="008601AF" w:rsidDel="0016760B">
                <w:rPr>
                  <w:rFonts w:ascii="Trebuchet MS" w:hAnsi="Trebuchet MS" w:cs="Arial"/>
                  <w:color w:val="000000"/>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7D1819" w14:textId="1DED5434" w:rsidR="008601AF" w:rsidRPr="008601AF" w:rsidRDefault="008601AF" w:rsidP="003C2C2A">
            <w:pPr>
              <w:jc w:val="center"/>
              <w:rPr>
                <w:rFonts w:ascii="Trebuchet MS" w:hAnsi="Trebuchet MS" w:cs="Arial"/>
                <w:color w:val="000000"/>
                <w:sz w:val="20"/>
                <w:szCs w:val="20"/>
                <w:lang w:bidi="th-TH"/>
              </w:rPr>
            </w:pPr>
            <w:del w:id="10056"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3763AA25" w14:textId="77777777" w:rsidTr="0016760B">
        <w:tblPrEx>
          <w:tblW w:w="5000" w:type="pct"/>
          <w:tblCellMar>
            <w:left w:w="70" w:type="dxa"/>
            <w:right w:w="70" w:type="dxa"/>
          </w:tblCellMar>
          <w:tblPrExChange w:id="10057" w:author="Philippe Hollanda - Oliveira Trust" w:date="2022-07-19T10:03:00Z">
            <w:tblPrEx>
              <w:tblW w:w="5000" w:type="pct"/>
              <w:tblCellMar>
                <w:left w:w="70" w:type="dxa"/>
                <w:right w:w="70" w:type="dxa"/>
              </w:tblCellMar>
            </w:tblPrEx>
          </w:tblPrExChange>
        </w:tblPrEx>
        <w:trPr>
          <w:trHeight w:val="1785"/>
          <w:trPrChange w:id="100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31560F" w14:textId="6AA22062" w:rsidR="008601AF" w:rsidRPr="008601AF" w:rsidRDefault="008601AF" w:rsidP="003C2C2A">
            <w:pPr>
              <w:jc w:val="center"/>
              <w:rPr>
                <w:rFonts w:ascii="Trebuchet MS" w:hAnsi="Trebuchet MS" w:cs="Arial"/>
                <w:color w:val="000000"/>
                <w:sz w:val="20"/>
                <w:szCs w:val="20"/>
                <w:lang w:bidi="th-TH"/>
              </w:rPr>
            </w:pPr>
            <w:del w:id="1006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BF2F6E" w14:textId="1FCBDB20" w:rsidR="008601AF" w:rsidRPr="008601AF" w:rsidRDefault="008601AF" w:rsidP="003C2C2A">
            <w:pPr>
              <w:jc w:val="center"/>
              <w:rPr>
                <w:rFonts w:ascii="Trebuchet MS" w:hAnsi="Trebuchet MS" w:cs="Arial"/>
                <w:color w:val="000000"/>
                <w:sz w:val="20"/>
                <w:szCs w:val="20"/>
                <w:lang w:bidi="th-TH"/>
              </w:rPr>
            </w:pPr>
            <w:del w:id="10062" w:author="Philippe Hollanda - Oliveira Trust" w:date="2022-07-19T10:03:00Z">
              <w:r w:rsidRPr="008601AF" w:rsidDel="0016760B">
                <w:rPr>
                  <w:rFonts w:ascii="Trebuchet MS" w:hAnsi="Trebuchet MS" w:cs="Arial"/>
                  <w:color w:val="000000"/>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8B485B" w14:textId="64049B6F" w:rsidR="008601AF" w:rsidRPr="008601AF" w:rsidRDefault="008601AF" w:rsidP="003C2C2A">
            <w:pPr>
              <w:jc w:val="center"/>
              <w:rPr>
                <w:rFonts w:ascii="Trebuchet MS" w:hAnsi="Trebuchet MS" w:cs="Arial"/>
                <w:color w:val="000000"/>
                <w:sz w:val="20"/>
                <w:szCs w:val="20"/>
                <w:lang w:bidi="th-TH"/>
              </w:rPr>
            </w:pPr>
            <w:del w:id="10064"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5FC15C4D" w14:textId="77777777" w:rsidTr="0016760B">
        <w:tblPrEx>
          <w:tblW w:w="5000" w:type="pct"/>
          <w:tblCellMar>
            <w:left w:w="70" w:type="dxa"/>
            <w:right w:w="70" w:type="dxa"/>
          </w:tblCellMar>
          <w:tblPrExChange w:id="10065" w:author="Philippe Hollanda - Oliveira Trust" w:date="2022-07-19T10:03:00Z">
            <w:tblPrEx>
              <w:tblW w:w="5000" w:type="pct"/>
              <w:tblCellMar>
                <w:left w:w="70" w:type="dxa"/>
                <w:right w:w="70" w:type="dxa"/>
              </w:tblCellMar>
            </w:tblPrEx>
          </w:tblPrExChange>
        </w:tblPrEx>
        <w:trPr>
          <w:trHeight w:val="1785"/>
          <w:trPrChange w:id="100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83142D" w14:textId="02864396" w:rsidR="008601AF" w:rsidRPr="008601AF" w:rsidRDefault="008601AF" w:rsidP="003C2C2A">
            <w:pPr>
              <w:jc w:val="center"/>
              <w:rPr>
                <w:rFonts w:ascii="Trebuchet MS" w:hAnsi="Trebuchet MS" w:cs="Arial"/>
                <w:color w:val="000000"/>
                <w:sz w:val="20"/>
                <w:szCs w:val="20"/>
                <w:lang w:bidi="th-TH"/>
              </w:rPr>
            </w:pPr>
            <w:del w:id="1006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A9C7CF" w14:textId="55FDBE9C" w:rsidR="008601AF" w:rsidRPr="008601AF" w:rsidRDefault="008601AF" w:rsidP="003C2C2A">
            <w:pPr>
              <w:jc w:val="center"/>
              <w:rPr>
                <w:rFonts w:ascii="Trebuchet MS" w:hAnsi="Trebuchet MS" w:cs="Arial"/>
                <w:color w:val="000000"/>
                <w:sz w:val="20"/>
                <w:szCs w:val="20"/>
                <w:lang w:bidi="th-TH"/>
              </w:rPr>
            </w:pPr>
            <w:del w:id="10070" w:author="Philippe Hollanda - Oliveira Trust" w:date="2022-07-19T10:03:00Z">
              <w:r w:rsidRPr="008601AF" w:rsidDel="0016760B">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631249" w14:textId="68C12D8F" w:rsidR="008601AF" w:rsidRPr="008601AF" w:rsidRDefault="008601AF" w:rsidP="003C2C2A">
            <w:pPr>
              <w:jc w:val="center"/>
              <w:rPr>
                <w:rFonts w:ascii="Trebuchet MS" w:hAnsi="Trebuchet MS" w:cs="Arial"/>
                <w:color w:val="000000"/>
                <w:sz w:val="20"/>
                <w:szCs w:val="20"/>
                <w:lang w:bidi="th-TH"/>
              </w:rPr>
            </w:pPr>
            <w:del w:id="10072" w:author="Philippe Hollanda - Oliveira Trust" w:date="2022-07-19T10:03:00Z">
              <w:r w:rsidRPr="008601AF" w:rsidDel="0016760B">
                <w:rPr>
                  <w:rFonts w:ascii="Trebuchet MS" w:hAnsi="Trebuchet MS" w:cs="Arial"/>
                  <w:color w:val="000000"/>
                  <w:sz w:val="20"/>
                  <w:szCs w:val="20"/>
                  <w:lang w:bidi="th-TH"/>
                </w:rPr>
                <w:delText>R$ 1.500,00</w:delText>
              </w:r>
            </w:del>
          </w:p>
        </w:tc>
      </w:tr>
      <w:tr w:rsidR="008601AF" w:rsidRPr="008601AF" w14:paraId="2E345EEC" w14:textId="77777777" w:rsidTr="0016760B">
        <w:tblPrEx>
          <w:tblW w:w="5000" w:type="pct"/>
          <w:tblCellMar>
            <w:left w:w="70" w:type="dxa"/>
            <w:right w:w="70" w:type="dxa"/>
          </w:tblCellMar>
          <w:tblPrExChange w:id="10073" w:author="Philippe Hollanda - Oliveira Trust" w:date="2022-07-19T10:03:00Z">
            <w:tblPrEx>
              <w:tblW w:w="5000" w:type="pct"/>
              <w:tblCellMar>
                <w:left w:w="70" w:type="dxa"/>
                <w:right w:w="70" w:type="dxa"/>
              </w:tblCellMar>
            </w:tblPrEx>
          </w:tblPrExChange>
        </w:tblPrEx>
        <w:trPr>
          <w:trHeight w:val="1785"/>
          <w:trPrChange w:id="100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FED163" w14:textId="1C64C58D" w:rsidR="008601AF" w:rsidRPr="008601AF" w:rsidRDefault="008601AF" w:rsidP="003C2C2A">
            <w:pPr>
              <w:jc w:val="center"/>
              <w:rPr>
                <w:rFonts w:ascii="Trebuchet MS" w:hAnsi="Trebuchet MS" w:cs="Arial"/>
                <w:color w:val="000000"/>
                <w:sz w:val="20"/>
                <w:szCs w:val="20"/>
                <w:lang w:bidi="th-TH"/>
              </w:rPr>
            </w:pPr>
            <w:del w:id="1007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B38D85" w14:textId="48E1E040" w:rsidR="008601AF" w:rsidRPr="008601AF" w:rsidRDefault="008601AF" w:rsidP="003C2C2A">
            <w:pPr>
              <w:jc w:val="center"/>
              <w:rPr>
                <w:rFonts w:ascii="Trebuchet MS" w:hAnsi="Trebuchet MS" w:cs="Arial"/>
                <w:color w:val="000000"/>
                <w:sz w:val="20"/>
                <w:szCs w:val="20"/>
                <w:lang w:bidi="th-TH"/>
              </w:rPr>
            </w:pPr>
            <w:del w:id="10078" w:author="Philippe Hollanda - Oliveira Trust" w:date="2022-07-19T10:03:00Z">
              <w:r w:rsidRPr="008601AF" w:rsidDel="0016760B">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48F6E3" w14:textId="73DB8DF5" w:rsidR="008601AF" w:rsidRPr="008601AF" w:rsidRDefault="008601AF" w:rsidP="003C2C2A">
            <w:pPr>
              <w:jc w:val="center"/>
              <w:rPr>
                <w:rFonts w:ascii="Trebuchet MS" w:hAnsi="Trebuchet MS" w:cs="Arial"/>
                <w:color w:val="000000"/>
                <w:sz w:val="20"/>
                <w:szCs w:val="20"/>
                <w:lang w:bidi="th-TH"/>
              </w:rPr>
            </w:pPr>
            <w:del w:id="10080" w:author="Philippe Hollanda - Oliveira Trust" w:date="2022-07-19T10:03:00Z">
              <w:r w:rsidRPr="008601AF" w:rsidDel="0016760B">
                <w:rPr>
                  <w:rFonts w:ascii="Trebuchet MS" w:hAnsi="Trebuchet MS" w:cs="Arial"/>
                  <w:color w:val="000000"/>
                  <w:sz w:val="20"/>
                  <w:szCs w:val="20"/>
                  <w:lang w:bidi="th-TH"/>
                </w:rPr>
                <w:delText>R$ 595,60</w:delText>
              </w:r>
            </w:del>
          </w:p>
        </w:tc>
      </w:tr>
      <w:tr w:rsidR="008601AF" w:rsidRPr="008601AF" w14:paraId="578DE90E" w14:textId="77777777" w:rsidTr="0016760B">
        <w:tblPrEx>
          <w:tblW w:w="5000" w:type="pct"/>
          <w:tblCellMar>
            <w:left w:w="70" w:type="dxa"/>
            <w:right w:w="70" w:type="dxa"/>
          </w:tblCellMar>
          <w:tblPrExChange w:id="10081" w:author="Philippe Hollanda - Oliveira Trust" w:date="2022-07-19T10:03:00Z">
            <w:tblPrEx>
              <w:tblW w:w="5000" w:type="pct"/>
              <w:tblCellMar>
                <w:left w:w="70" w:type="dxa"/>
                <w:right w:w="70" w:type="dxa"/>
              </w:tblCellMar>
            </w:tblPrEx>
          </w:tblPrExChange>
        </w:tblPrEx>
        <w:trPr>
          <w:trHeight w:val="1785"/>
          <w:trPrChange w:id="100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2A5256" w14:textId="158C09D4" w:rsidR="008601AF" w:rsidRPr="008601AF" w:rsidRDefault="008601AF" w:rsidP="003C2C2A">
            <w:pPr>
              <w:jc w:val="center"/>
              <w:rPr>
                <w:rFonts w:ascii="Trebuchet MS" w:hAnsi="Trebuchet MS" w:cs="Arial"/>
                <w:color w:val="000000"/>
                <w:sz w:val="20"/>
                <w:szCs w:val="20"/>
                <w:lang w:bidi="th-TH"/>
              </w:rPr>
            </w:pPr>
            <w:del w:id="10084"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A57579" w14:textId="2C27FFC6" w:rsidR="008601AF" w:rsidRPr="008601AF" w:rsidRDefault="008601AF" w:rsidP="003C2C2A">
            <w:pPr>
              <w:jc w:val="center"/>
              <w:rPr>
                <w:rFonts w:ascii="Trebuchet MS" w:hAnsi="Trebuchet MS" w:cs="Arial"/>
                <w:color w:val="000000"/>
                <w:sz w:val="20"/>
                <w:szCs w:val="20"/>
                <w:lang w:bidi="th-TH"/>
              </w:rPr>
            </w:pPr>
            <w:del w:id="10086"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9880B1" w14:textId="60FB84F1" w:rsidR="008601AF" w:rsidRPr="008601AF" w:rsidRDefault="008601AF" w:rsidP="003C2C2A">
            <w:pPr>
              <w:jc w:val="center"/>
              <w:rPr>
                <w:rFonts w:ascii="Trebuchet MS" w:hAnsi="Trebuchet MS" w:cs="Arial"/>
                <w:color w:val="000000"/>
                <w:sz w:val="20"/>
                <w:szCs w:val="20"/>
                <w:lang w:bidi="th-TH"/>
              </w:rPr>
            </w:pPr>
            <w:del w:id="10088" w:author="Philippe Hollanda - Oliveira Trust" w:date="2022-07-19T10:03:00Z">
              <w:r w:rsidRPr="008601AF" w:rsidDel="0016760B">
                <w:rPr>
                  <w:rFonts w:ascii="Trebuchet MS" w:hAnsi="Trebuchet MS" w:cs="Arial"/>
                  <w:color w:val="000000"/>
                  <w:sz w:val="20"/>
                  <w:szCs w:val="20"/>
                  <w:lang w:bidi="th-TH"/>
                </w:rPr>
                <w:delText>R$ 2.724,80</w:delText>
              </w:r>
            </w:del>
          </w:p>
        </w:tc>
      </w:tr>
      <w:tr w:rsidR="008601AF" w:rsidRPr="008601AF" w14:paraId="3B9AE500" w14:textId="77777777" w:rsidTr="0016760B">
        <w:tblPrEx>
          <w:tblW w:w="5000" w:type="pct"/>
          <w:tblCellMar>
            <w:left w:w="70" w:type="dxa"/>
            <w:right w:w="70" w:type="dxa"/>
          </w:tblCellMar>
          <w:tblPrExChange w:id="10089" w:author="Philippe Hollanda - Oliveira Trust" w:date="2022-07-19T10:03:00Z">
            <w:tblPrEx>
              <w:tblW w:w="5000" w:type="pct"/>
              <w:tblCellMar>
                <w:left w:w="70" w:type="dxa"/>
                <w:right w:w="70" w:type="dxa"/>
              </w:tblCellMar>
            </w:tblPrEx>
          </w:tblPrExChange>
        </w:tblPrEx>
        <w:trPr>
          <w:trHeight w:val="1785"/>
          <w:trPrChange w:id="100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32A75B" w14:textId="46058BB5" w:rsidR="008601AF" w:rsidRPr="008601AF" w:rsidRDefault="008601AF" w:rsidP="003C2C2A">
            <w:pPr>
              <w:jc w:val="center"/>
              <w:rPr>
                <w:rFonts w:ascii="Trebuchet MS" w:hAnsi="Trebuchet MS" w:cs="Arial"/>
                <w:color w:val="000000"/>
                <w:sz w:val="20"/>
                <w:szCs w:val="20"/>
                <w:lang w:bidi="th-TH"/>
              </w:rPr>
            </w:pPr>
            <w:del w:id="10092"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0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4B5622" w14:textId="175C2BB5" w:rsidR="008601AF" w:rsidRPr="008601AF" w:rsidRDefault="008601AF" w:rsidP="003C2C2A">
            <w:pPr>
              <w:jc w:val="center"/>
              <w:rPr>
                <w:rFonts w:ascii="Trebuchet MS" w:hAnsi="Trebuchet MS" w:cs="Arial"/>
                <w:color w:val="000000"/>
                <w:sz w:val="20"/>
                <w:szCs w:val="20"/>
                <w:lang w:bidi="th-TH"/>
              </w:rPr>
            </w:pPr>
            <w:del w:id="10094"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0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34046E" w14:textId="3861B4A7" w:rsidR="008601AF" w:rsidRPr="008601AF" w:rsidRDefault="008601AF" w:rsidP="003C2C2A">
            <w:pPr>
              <w:jc w:val="center"/>
              <w:rPr>
                <w:rFonts w:ascii="Trebuchet MS" w:hAnsi="Trebuchet MS" w:cs="Arial"/>
                <w:color w:val="000000"/>
                <w:sz w:val="20"/>
                <w:szCs w:val="20"/>
                <w:lang w:bidi="th-TH"/>
              </w:rPr>
            </w:pPr>
            <w:del w:id="10096" w:author="Philippe Hollanda - Oliveira Trust" w:date="2022-07-19T10:03:00Z">
              <w:r w:rsidRPr="008601AF" w:rsidDel="0016760B">
                <w:rPr>
                  <w:rFonts w:ascii="Trebuchet MS" w:hAnsi="Trebuchet MS" w:cs="Arial"/>
                  <w:color w:val="000000"/>
                  <w:sz w:val="20"/>
                  <w:szCs w:val="20"/>
                  <w:lang w:bidi="th-TH"/>
                </w:rPr>
                <w:delText>R$ 302,69</w:delText>
              </w:r>
            </w:del>
          </w:p>
        </w:tc>
      </w:tr>
      <w:tr w:rsidR="008601AF" w:rsidRPr="008601AF" w14:paraId="4F15ED02" w14:textId="77777777" w:rsidTr="0016760B">
        <w:tblPrEx>
          <w:tblW w:w="5000" w:type="pct"/>
          <w:tblCellMar>
            <w:left w:w="70" w:type="dxa"/>
            <w:right w:w="70" w:type="dxa"/>
          </w:tblCellMar>
          <w:tblPrExChange w:id="10097" w:author="Philippe Hollanda - Oliveira Trust" w:date="2022-07-19T10:03:00Z">
            <w:tblPrEx>
              <w:tblW w:w="5000" w:type="pct"/>
              <w:tblCellMar>
                <w:left w:w="70" w:type="dxa"/>
                <w:right w:w="70" w:type="dxa"/>
              </w:tblCellMar>
            </w:tblPrEx>
          </w:tblPrExChange>
        </w:tblPrEx>
        <w:trPr>
          <w:trHeight w:val="1785"/>
          <w:trPrChange w:id="100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0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500033" w14:textId="418213B1" w:rsidR="008601AF" w:rsidRPr="008601AF" w:rsidRDefault="008601AF" w:rsidP="003C2C2A">
            <w:pPr>
              <w:jc w:val="center"/>
              <w:rPr>
                <w:rFonts w:ascii="Trebuchet MS" w:hAnsi="Trebuchet MS" w:cs="Arial"/>
                <w:color w:val="000000"/>
                <w:sz w:val="20"/>
                <w:szCs w:val="20"/>
                <w:lang w:bidi="th-TH"/>
              </w:rPr>
            </w:pPr>
            <w:del w:id="1010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247E24" w14:textId="2BFA6F06" w:rsidR="008601AF" w:rsidRPr="008601AF" w:rsidRDefault="008601AF" w:rsidP="003C2C2A">
            <w:pPr>
              <w:jc w:val="center"/>
              <w:rPr>
                <w:rFonts w:ascii="Trebuchet MS" w:hAnsi="Trebuchet MS" w:cs="Arial"/>
                <w:color w:val="000000"/>
                <w:sz w:val="20"/>
                <w:szCs w:val="20"/>
                <w:lang w:bidi="th-TH"/>
              </w:rPr>
            </w:pPr>
            <w:del w:id="10102"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080E36" w14:textId="5DCD6722" w:rsidR="008601AF" w:rsidRPr="008601AF" w:rsidRDefault="008601AF" w:rsidP="003C2C2A">
            <w:pPr>
              <w:jc w:val="center"/>
              <w:rPr>
                <w:rFonts w:ascii="Trebuchet MS" w:hAnsi="Trebuchet MS" w:cs="Arial"/>
                <w:color w:val="000000"/>
                <w:sz w:val="20"/>
                <w:szCs w:val="20"/>
                <w:lang w:bidi="th-TH"/>
              </w:rPr>
            </w:pPr>
            <w:del w:id="10104"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0BA77F0A" w14:textId="77777777" w:rsidTr="0016760B">
        <w:tblPrEx>
          <w:tblW w:w="5000" w:type="pct"/>
          <w:tblCellMar>
            <w:left w:w="70" w:type="dxa"/>
            <w:right w:w="70" w:type="dxa"/>
          </w:tblCellMar>
          <w:tblPrExChange w:id="10105" w:author="Philippe Hollanda - Oliveira Trust" w:date="2022-07-19T10:03:00Z">
            <w:tblPrEx>
              <w:tblW w:w="5000" w:type="pct"/>
              <w:tblCellMar>
                <w:left w:w="70" w:type="dxa"/>
                <w:right w:w="70" w:type="dxa"/>
              </w:tblCellMar>
            </w:tblPrEx>
          </w:tblPrExChange>
        </w:tblPrEx>
        <w:trPr>
          <w:trHeight w:val="1785"/>
          <w:trPrChange w:id="101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3232D5" w14:textId="43615486" w:rsidR="008601AF" w:rsidRPr="008601AF" w:rsidRDefault="008601AF" w:rsidP="003C2C2A">
            <w:pPr>
              <w:jc w:val="center"/>
              <w:rPr>
                <w:rFonts w:ascii="Trebuchet MS" w:hAnsi="Trebuchet MS" w:cs="Arial"/>
                <w:color w:val="000000"/>
                <w:sz w:val="20"/>
                <w:szCs w:val="20"/>
                <w:lang w:bidi="th-TH"/>
              </w:rPr>
            </w:pPr>
            <w:del w:id="1010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D4C554" w14:textId="7734E5D0" w:rsidR="008601AF" w:rsidRPr="008601AF" w:rsidRDefault="008601AF" w:rsidP="003C2C2A">
            <w:pPr>
              <w:jc w:val="center"/>
              <w:rPr>
                <w:rFonts w:ascii="Trebuchet MS" w:hAnsi="Trebuchet MS" w:cs="Arial"/>
                <w:color w:val="000000"/>
                <w:sz w:val="20"/>
                <w:szCs w:val="20"/>
                <w:lang w:bidi="th-TH"/>
              </w:rPr>
            </w:pPr>
            <w:del w:id="10110"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A3314F" w14:textId="363A5753" w:rsidR="008601AF" w:rsidRPr="008601AF" w:rsidRDefault="008601AF" w:rsidP="003C2C2A">
            <w:pPr>
              <w:jc w:val="center"/>
              <w:rPr>
                <w:rFonts w:ascii="Trebuchet MS" w:hAnsi="Trebuchet MS" w:cs="Arial"/>
                <w:color w:val="000000"/>
                <w:sz w:val="20"/>
                <w:szCs w:val="20"/>
                <w:lang w:bidi="th-TH"/>
              </w:rPr>
            </w:pPr>
            <w:del w:id="10112" w:author="Philippe Hollanda - Oliveira Trust" w:date="2022-07-19T10:03:00Z">
              <w:r w:rsidRPr="008601AF" w:rsidDel="0016760B">
                <w:rPr>
                  <w:rFonts w:ascii="Trebuchet MS" w:hAnsi="Trebuchet MS" w:cs="Arial"/>
                  <w:color w:val="000000"/>
                  <w:sz w:val="20"/>
                  <w:szCs w:val="20"/>
                  <w:lang w:bidi="th-TH"/>
                </w:rPr>
                <w:delText>R$ 610,00</w:delText>
              </w:r>
            </w:del>
          </w:p>
        </w:tc>
      </w:tr>
      <w:tr w:rsidR="008601AF" w:rsidRPr="008601AF" w14:paraId="726525BD" w14:textId="77777777" w:rsidTr="0016760B">
        <w:tblPrEx>
          <w:tblW w:w="5000" w:type="pct"/>
          <w:tblCellMar>
            <w:left w:w="70" w:type="dxa"/>
            <w:right w:w="70" w:type="dxa"/>
          </w:tblCellMar>
          <w:tblPrExChange w:id="10113" w:author="Philippe Hollanda - Oliveira Trust" w:date="2022-07-19T10:03:00Z">
            <w:tblPrEx>
              <w:tblW w:w="5000" w:type="pct"/>
              <w:tblCellMar>
                <w:left w:w="70" w:type="dxa"/>
                <w:right w:w="70" w:type="dxa"/>
              </w:tblCellMar>
            </w:tblPrEx>
          </w:tblPrExChange>
        </w:tblPrEx>
        <w:trPr>
          <w:trHeight w:val="1785"/>
          <w:trPrChange w:id="101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C16638" w14:textId="60951F03" w:rsidR="008601AF" w:rsidRPr="008601AF" w:rsidRDefault="008601AF" w:rsidP="003C2C2A">
            <w:pPr>
              <w:jc w:val="center"/>
              <w:rPr>
                <w:rFonts w:ascii="Trebuchet MS" w:hAnsi="Trebuchet MS" w:cs="Arial"/>
                <w:color w:val="000000"/>
                <w:sz w:val="20"/>
                <w:szCs w:val="20"/>
                <w:lang w:bidi="th-TH"/>
              </w:rPr>
            </w:pPr>
            <w:del w:id="1011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7B460B" w14:textId="46C076A9" w:rsidR="008601AF" w:rsidRPr="008601AF" w:rsidRDefault="008601AF" w:rsidP="003C2C2A">
            <w:pPr>
              <w:jc w:val="center"/>
              <w:rPr>
                <w:rFonts w:ascii="Trebuchet MS" w:hAnsi="Trebuchet MS" w:cs="Arial"/>
                <w:color w:val="000000"/>
                <w:sz w:val="20"/>
                <w:szCs w:val="20"/>
                <w:lang w:bidi="th-TH"/>
              </w:rPr>
            </w:pPr>
            <w:del w:id="10118"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3AC35A" w14:textId="07F46B2E" w:rsidR="008601AF" w:rsidRPr="008601AF" w:rsidRDefault="008601AF" w:rsidP="003C2C2A">
            <w:pPr>
              <w:jc w:val="center"/>
              <w:rPr>
                <w:rFonts w:ascii="Trebuchet MS" w:hAnsi="Trebuchet MS" w:cs="Arial"/>
                <w:color w:val="000000"/>
                <w:sz w:val="20"/>
                <w:szCs w:val="20"/>
                <w:lang w:bidi="th-TH"/>
              </w:rPr>
            </w:pPr>
            <w:del w:id="10120"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3315EFF4" w14:textId="77777777" w:rsidTr="0016760B">
        <w:tblPrEx>
          <w:tblW w:w="5000" w:type="pct"/>
          <w:tblCellMar>
            <w:left w:w="70" w:type="dxa"/>
            <w:right w:w="70" w:type="dxa"/>
          </w:tblCellMar>
          <w:tblPrExChange w:id="10121" w:author="Philippe Hollanda - Oliveira Trust" w:date="2022-07-19T10:03:00Z">
            <w:tblPrEx>
              <w:tblW w:w="5000" w:type="pct"/>
              <w:tblCellMar>
                <w:left w:w="70" w:type="dxa"/>
                <w:right w:w="70" w:type="dxa"/>
              </w:tblCellMar>
            </w:tblPrEx>
          </w:tblPrExChange>
        </w:tblPrEx>
        <w:trPr>
          <w:trHeight w:val="1785"/>
          <w:trPrChange w:id="101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65BFE5" w14:textId="2304094E" w:rsidR="008601AF" w:rsidRPr="008601AF" w:rsidRDefault="008601AF" w:rsidP="003C2C2A">
            <w:pPr>
              <w:jc w:val="center"/>
              <w:rPr>
                <w:rFonts w:ascii="Trebuchet MS" w:hAnsi="Trebuchet MS" w:cs="Arial"/>
                <w:color w:val="000000"/>
                <w:sz w:val="20"/>
                <w:szCs w:val="20"/>
                <w:lang w:bidi="th-TH"/>
              </w:rPr>
            </w:pPr>
            <w:del w:id="1012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7F6DF6" w14:textId="7A86DE1D" w:rsidR="008601AF" w:rsidRPr="008601AF" w:rsidRDefault="008601AF" w:rsidP="003C2C2A">
            <w:pPr>
              <w:jc w:val="center"/>
              <w:rPr>
                <w:rFonts w:ascii="Trebuchet MS" w:hAnsi="Trebuchet MS" w:cs="Arial"/>
                <w:color w:val="000000"/>
                <w:sz w:val="20"/>
                <w:szCs w:val="20"/>
                <w:lang w:bidi="th-TH"/>
              </w:rPr>
            </w:pPr>
            <w:del w:id="10126"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AA51EE" w14:textId="53D3AC53" w:rsidR="008601AF" w:rsidRPr="008601AF" w:rsidRDefault="008601AF" w:rsidP="003C2C2A">
            <w:pPr>
              <w:jc w:val="center"/>
              <w:rPr>
                <w:rFonts w:ascii="Trebuchet MS" w:hAnsi="Trebuchet MS" w:cs="Arial"/>
                <w:color w:val="000000"/>
                <w:sz w:val="20"/>
                <w:szCs w:val="20"/>
                <w:lang w:bidi="th-TH"/>
              </w:rPr>
            </w:pPr>
            <w:del w:id="10128"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3A2804DE" w14:textId="77777777" w:rsidTr="0016760B">
        <w:tblPrEx>
          <w:tblW w:w="5000" w:type="pct"/>
          <w:tblCellMar>
            <w:left w:w="70" w:type="dxa"/>
            <w:right w:w="70" w:type="dxa"/>
          </w:tblCellMar>
          <w:tblPrExChange w:id="10129" w:author="Philippe Hollanda - Oliveira Trust" w:date="2022-07-19T10:03:00Z">
            <w:tblPrEx>
              <w:tblW w:w="5000" w:type="pct"/>
              <w:tblCellMar>
                <w:left w:w="70" w:type="dxa"/>
                <w:right w:w="70" w:type="dxa"/>
              </w:tblCellMar>
            </w:tblPrEx>
          </w:tblPrExChange>
        </w:tblPrEx>
        <w:trPr>
          <w:trHeight w:val="1785"/>
          <w:trPrChange w:id="101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A32AF8" w14:textId="47140A08" w:rsidR="008601AF" w:rsidRPr="008601AF" w:rsidRDefault="008601AF" w:rsidP="003C2C2A">
            <w:pPr>
              <w:jc w:val="center"/>
              <w:rPr>
                <w:rFonts w:ascii="Trebuchet MS" w:hAnsi="Trebuchet MS" w:cs="Arial"/>
                <w:color w:val="000000"/>
                <w:sz w:val="20"/>
                <w:szCs w:val="20"/>
                <w:lang w:bidi="th-TH"/>
              </w:rPr>
            </w:pPr>
            <w:del w:id="10132"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B4694C" w14:textId="43D46ADA" w:rsidR="008601AF" w:rsidRPr="008601AF" w:rsidRDefault="008601AF" w:rsidP="003C2C2A">
            <w:pPr>
              <w:jc w:val="center"/>
              <w:rPr>
                <w:rFonts w:ascii="Trebuchet MS" w:hAnsi="Trebuchet MS" w:cs="Arial"/>
                <w:color w:val="000000"/>
                <w:sz w:val="20"/>
                <w:szCs w:val="20"/>
                <w:lang w:bidi="th-TH"/>
              </w:rPr>
            </w:pPr>
            <w:del w:id="10134"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387688" w14:textId="6CE5B818" w:rsidR="008601AF" w:rsidRPr="008601AF" w:rsidRDefault="008601AF" w:rsidP="003C2C2A">
            <w:pPr>
              <w:jc w:val="center"/>
              <w:rPr>
                <w:rFonts w:ascii="Trebuchet MS" w:hAnsi="Trebuchet MS" w:cs="Arial"/>
                <w:color w:val="000000"/>
                <w:sz w:val="20"/>
                <w:szCs w:val="20"/>
                <w:lang w:bidi="th-TH"/>
              </w:rPr>
            </w:pPr>
            <w:del w:id="10136" w:author="Philippe Hollanda - Oliveira Trust" w:date="2022-07-19T10:03:00Z">
              <w:r w:rsidRPr="008601AF" w:rsidDel="0016760B">
                <w:rPr>
                  <w:rFonts w:ascii="Trebuchet MS" w:hAnsi="Trebuchet MS" w:cs="Arial"/>
                  <w:color w:val="000000"/>
                  <w:sz w:val="20"/>
                  <w:szCs w:val="20"/>
                  <w:lang w:bidi="th-TH"/>
                </w:rPr>
                <w:delText>R$ 660,00</w:delText>
              </w:r>
            </w:del>
          </w:p>
        </w:tc>
      </w:tr>
      <w:tr w:rsidR="008601AF" w:rsidRPr="008601AF" w14:paraId="61B46FC4" w14:textId="77777777" w:rsidTr="0016760B">
        <w:tblPrEx>
          <w:tblW w:w="5000" w:type="pct"/>
          <w:tblCellMar>
            <w:left w:w="70" w:type="dxa"/>
            <w:right w:w="70" w:type="dxa"/>
          </w:tblCellMar>
          <w:tblPrExChange w:id="10137" w:author="Philippe Hollanda - Oliveira Trust" w:date="2022-07-19T10:03:00Z">
            <w:tblPrEx>
              <w:tblW w:w="5000" w:type="pct"/>
              <w:tblCellMar>
                <w:left w:w="70" w:type="dxa"/>
                <w:right w:w="70" w:type="dxa"/>
              </w:tblCellMar>
            </w:tblPrEx>
          </w:tblPrExChange>
        </w:tblPrEx>
        <w:trPr>
          <w:trHeight w:val="1785"/>
          <w:trPrChange w:id="101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4F7ABD" w14:textId="1B67EEE4" w:rsidR="008601AF" w:rsidRPr="008601AF" w:rsidRDefault="008601AF" w:rsidP="003C2C2A">
            <w:pPr>
              <w:jc w:val="center"/>
              <w:rPr>
                <w:rFonts w:ascii="Trebuchet MS" w:hAnsi="Trebuchet MS" w:cs="Arial"/>
                <w:color w:val="000000"/>
                <w:sz w:val="20"/>
                <w:szCs w:val="20"/>
                <w:lang w:bidi="th-TH"/>
              </w:rPr>
            </w:pPr>
            <w:del w:id="1014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246015" w14:textId="15774392" w:rsidR="008601AF" w:rsidRPr="008601AF" w:rsidRDefault="008601AF" w:rsidP="003C2C2A">
            <w:pPr>
              <w:jc w:val="center"/>
              <w:rPr>
                <w:rFonts w:ascii="Trebuchet MS" w:hAnsi="Trebuchet MS" w:cs="Arial"/>
                <w:color w:val="000000"/>
                <w:sz w:val="20"/>
                <w:szCs w:val="20"/>
                <w:lang w:bidi="th-TH"/>
              </w:rPr>
            </w:pPr>
            <w:del w:id="10142"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86BAAE" w14:textId="66D1B0C4" w:rsidR="008601AF" w:rsidRPr="008601AF" w:rsidRDefault="008601AF" w:rsidP="003C2C2A">
            <w:pPr>
              <w:jc w:val="center"/>
              <w:rPr>
                <w:rFonts w:ascii="Trebuchet MS" w:hAnsi="Trebuchet MS" w:cs="Arial"/>
                <w:color w:val="000000"/>
                <w:sz w:val="20"/>
                <w:szCs w:val="20"/>
                <w:lang w:bidi="th-TH"/>
              </w:rPr>
            </w:pPr>
            <w:del w:id="10144" w:author="Philippe Hollanda - Oliveira Trust" w:date="2022-07-19T10:03:00Z">
              <w:r w:rsidRPr="008601AF" w:rsidDel="0016760B">
                <w:rPr>
                  <w:rFonts w:ascii="Trebuchet MS" w:hAnsi="Trebuchet MS" w:cs="Arial"/>
                  <w:color w:val="000000"/>
                  <w:sz w:val="20"/>
                  <w:szCs w:val="20"/>
                  <w:lang w:bidi="th-TH"/>
                </w:rPr>
                <w:delText>R$ 294,00</w:delText>
              </w:r>
            </w:del>
          </w:p>
        </w:tc>
      </w:tr>
      <w:tr w:rsidR="008601AF" w:rsidRPr="008601AF" w14:paraId="4FBD5177" w14:textId="77777777" w:rsidTr="0016760B">
        <w:tblPrEx>
          <w:tblW w:w="5000" w:type="pct"/>
          <w:tblCellMar>
            <w:left w:w="70" w:type="dxa"/>
            <w:right w:w="70" w:type="dxa"/>
          </w:tblCellMar>
          <w:tblPrExChange w:id="10145" w:author="Philippe Hollanda - Oliveira Trust" w:date="2022-07-19T10:03:00Z">
            <w:tblPrEx>
              <w:tblW w:w="5000" w:type="pct"/>
              <w:tblCellMar>
                <w:left w:w="70" w:type="dxa"/>
                <w:right w:w="70" w:type="dxa"/>
              </w:tblCellMar>
            </w:tblPrEx>
          </w:tblPrExChange>
        </w:tblPrEx>
        <w:trPr>
          <w:trHeight w:val="1785"/>
          <w:trPrChange w:id="101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309025" w14:textId="0CB94CD0" w:rsidR="008601AF" w:rsidRPr="008601AF" w:rsidRDefault="008601AF" w:rsidP="003C2C2A">
            <w:pPr>
              <w:jc w:val="center"/>
              <w:rPr>
                <w:rFonts w:ascii="Trebuchet MS" w:hAnsi="Trebuchet MS" w:cs="Arial"/>
                <w:color w:val="000000"/>
                <w:sz w:val="20"/>
                <w:szCs w:val="20"/>
                <w:lang w:bidi="th-TH"/>
              </w:rPr>
            </w:pPr>
            <w:del w:id="1014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16B49A" w14:textId="41298898" w:rsidR="008601AF" w:rsidRPr="008601AF" w:rsidRDefault="008601AF" w:rsidP="003C2C2A">
            <w:pPr>
              <w:jc w:val="center"/>
              <w:rPr>
                <w:rFonts w:ascii="Trebuchet MS" w:hAnsi="Trebuchet MS" w:cs="Arial"/>
                <w:color w:val="000000"/>
                <w:sz w:val="20"/>
                <w:szCs w:val="20"/>
                <w:lang w:bidi="th-TH"/>
              </w:rPr>
            </w:pPr>
            <w:del w:id="10150" w:author="Philippe Hollanda - Oliveira Trust" w:date="2022-07-19T10:03:00Z">
              <w:r w:rsidRPr="008601AF" w:rsidDel="0016760B">
                <w:rPr>
                  <w:rFonts w:ascii="Trebuchet MS" w:hAnsi="Trebuchet MS" w:cs="Arial"/>
                  <w:color w:val="000000"/>
                  <w:sz w:val="20"/>
                  <w:szCs w:val="20"/>
                  <w:lang w:bidi="th-TH"/>
                </w:rPr>
                <w:delText>20/01/2022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1B7DFF" w14:textId="7D4452CD" w:rsidR="008601AF" w:rsidRPr="008601AF" w:rsidRDefault="008601AF" w:rsidP="003C2C2A">
            <w:pPr>
              <w:jc w:val="center"/>
              <w:rPr>
                <w:rFonts w:ascii="Trebuchet MS" w:hAnsi="Trebuchet MS" w:cs="Arial"/>
                <w:color w:val="000000"/>
                <w:sz w:val="20"/>
                <w:szCs w:val="20"/>
                <w:lang w:bidi="th-TH"/>
              </w:rPr>
            </w:pPr>
            <w:del w:id="10152" w:author="Philippe Hollanda - Oliveira Trust" w:date="2022-07-19T10:03:00Z">
              <w:r w:rsidRPr="008601AF" w:rsidDel="0016760B">
                <w:rPr>
                  <w:rFonts w:ascii="Trebuchet MS" w:hAnsi="Trebuchet MS" w:cs="Arial"/>
                  <w:color w:val="000000"/>
                  <w:sz w:val="20"/>
                  <w:szCs w:val="20"/>
                  <w:lang w:bidi="th-TH"/>
                </w:rPr>
                <w:delText>R$ 1.465,17</w:delText>
              </w:r>
            </w:del>
          </w:p>
        </w:tc>
      </w:tr>
      <w:tr w:rsidR="008601AF" w:rsidRPr="008601AF" w14:paraId="7EA35241" w14:textId="77777777" w:rsidTr="0016760B">
        <w:tblPrEx>
          <w:tblW w:w="5000" w:type="pct"/>
          <w:tblCellMar>
            <w:left w:w="70" w:type="dxa"/>
            <w:right w:w="70" w:type="dxa"/>
          </w:tblCellMar>
          <w:tblPrExChange w:id="10153" w:author="Philippe Hollanda - Oliveira Trust" w:date="2022-07-19T10:03:00Z">
            <w:tblPrEx>
              <w:tblW w:w="5000" w:type="pct"/>
              <w:tblCellMar>
                <w:left w:w="70" w:type="dxa"/>
                <w:right w:w="70" w:type="dxa"/>
              </w:tblCellMar>
            </w:tblPrEx>
          </w:tblPrExChange>
        </w:tblPrEx>
        <w:trPr>
          <w:trHeight w:val="1785"/>
          <w:trPrChange w:id="101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EB140E" w14:textId="2CB4234B" w:rsidR="008601AF" w:rsidRPr="008601AF" w:rsidRDefault="008601AF" w:rsidP="003C2C2A">
            <w:pPr>
              <w:jc w:val="center"/>
              <w:rPr>
                <w:rFonts w:ascii="Trebuchet MS" w:hAnsi="Trebuchet MS" w:cs="Arial"/>
                <w:color w:val="000000"/>
                <w:sz w:val="20"/>
                <w:szCs w:val="20"/>
                <w:lang w:bidi="th-TH"/>
              </w:rPr>
            </w:pPr>
            <w:del w:id="1015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6D1E0C" w14:textId="7D2C6F3B" w:rsidR="008601AF" w:rsidRPr="008601AF" w:rsidRDefault="008601AF" w:rsidP="003C2C2A">
            <w:pPr>
              <w:jc w:val="center"/>
              <w:rPr>
                <w:rFonts w:ascii="Trebuchet MS" w:hAnsi="Trebuchet MS" w:cs="Arial"/>
                <w:color w:val="000000"/>
                <w:sz w:val="20"/>
                <w:szCs w:val="20"/>
                <w:lang w:bidi="th-TH"/>
              </w:rPr>
            </w:pPr>
            <w:del w:id="10158"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269EB4" w14:textId="3BC484EE" w:rsidR="008601AF" w:rsidRPr="008601AF" w:rsidRDefault="008601AF" w:rsidP="003C2C2A">
            <w:pPr>
              <w:jc w:val="center"/>
              <w:rPr>
                <w:rFonts w:ascii="Trebuchet MS" w:hAnsi="Trebuchet MS" w:cs="Arial"/>
                <w:color w:val="000000"/>
                <w:sz w:val="20"/>
                <w:szCs w:val="20"/>
                <w:lang w:bidi="th-TH"/>
              </w:rPr>
            </w:pPr>
            <w:del w:id="10160" w:author="Philippe Hollanda - Oliveira Trust" w:date="2022-07-19T10:03:00Z">
              <w:r w:rsidRPr="008601AF" w:rsidDel="0016760B">
                <w:rPr>
                  <w:rFonts w:ascii="Trebuchet MS" w:hAnsi="Trebuchet MS" w:cs="Arial"/>
                  <w:color w:val="000000"/>
                  <w:sz w:val="20"/>
                  <w:szCs w:val="20"/>
                  <w:lang w:bidi="th-TH"/>
                </w:rPr>
                <w:delText>R$ 140,00</w:delText>
              </w:r>
            </w:del>
          </w:p>
        </w:tc>
      </w:tr>
      <w:tr w:rsidR="008601AF" w:rsidRPr="008601AF" w14:paraId="2255C243" w14:textId="77777777" w:rsidTr="0016760B">
        <w:tblPrEx>
          <w:tblW w:w="5000" w:type="pct"/>
          <w:tblCellMar>
            <w:left w:w="70" w:type="dxa"/>
            <w:right w:w="70" w:type="dxa"/>
          </w:tblCellMar>
          <w:tblPrExChange w:id="10161" w:author="Philippe Hollanda - Oliveira Trust" w:date="2022-07-19T10:03:00Z">
            <w:tblPrEx>
              <w:tblW w:w="5000" w:type="pct"/>
              <w:tblCellMar>
                <w:left w:w="70" w:type="dxa"/>
                <w:right w:w="70" w:type="dxa"/>
              </w:tblCellMar>
            </w:tblPrEx>
          </w:tblPrExChange>
        </w:tblPrEx>
        <w:trPr>
          <w:trHeight w:val="1785"/>
          <w:trPrChange w:id="101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9772E9" w14:textId="6A6A1ECD" w:rsidR="008601AF" w:rsidRPr="008601AF" w:rsidRDefault="008601AF" w:rsidP="003C2C2A">
            <w:pPr>
              <w:jc w:val="center"/>
              <w:rPr>
                <w:rFonts w:ascii="Trebuchet MS" w:hAnsi="Trebuchet MS" w:cs="Arial"/>
                <w:color w:val="000000"/>
                <w:sz w:val="20"/>
                <w:szCs w:val="20"/>
                <w:lang w:bidi="th-TH"/>
              </w:rPr>
            </w:pPr>
            <w:del w:id="1016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2032AD" w14:textId="3A6FB471" w:rsidR="008601AF" w:rsidRPr="008601AF" w:rsidRDefault="008601AF" w:rsidP="003C2C2A">
            <w:pPr>
              <w:jc w:val="center"/>
              <w:rPr>
                <w:rFonts w:ascii="Trebuchet MS" w:hAnsi="Trebuchet MS" w:cs="Arial"/>
                <w:color w:val="000000"/>
                <w:sz w:val="20"/>
                <w:szCs w:val="20"/>
                <w:lang w:bidi="th-TH"/>
              </w:rPr>
            </w:pPr>
            <w:del w:id="10166"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45157B" w14:textId="15BACDA3" w:rsidR="008601AF" w:rsidRPr="008601AF" w:rsidRDefault="008601AF" w:rsidP="003C2C2A">
            <w:pPr>
              <w:jc w:val="center"/>
              <w:rPr>
                <w:rFonts w:ascii="Trebuchet MS" w:hAnsi="Trebuchet MS" w:cs="Arial"/>
                <w:color w:val="000000"/>
                <w:sz w:val="20"/>
                <w:szCs w:val="20"/>
                <w:lang w:bidi="th-TH"/>
              </w:rPr>
            </w:pPr>
            <w:del w:id="10168" w:author="Philippe Hollanda - Oliveira Trust" w:date="2022-07-19T10:03:00Z">
              <w:r w:rsidRPr="008601AF" w:rsidDel="0016760B">
                <w:rPr>
                  <w:rFonts w:ascii="Trebuchet MS" w:hAnsi="Trebuchet MS" w:cs="Arial"/>
                  <w:color w:val="000000"/>
                  <w:sz w:val="20"/>
                  <w:szCs w:val="20"/>
                  <w:lang w:bidi="th-TH"/>
                </w:rPr>
                <w:delText>R$ 240,00</w:delText>
              </w:r>
            </w:del>
          </w:p>
        </w:tc>
      </w:tr>
      <w:tr w:rsidR="008601AF" w:rsidRPr="008601AF" w14:paraId="2BF409BE" w14:textId="77777777" w:rsidTr="0016760B">
        <w:tblPrEx>
          <w:tblW w:w="5000" w:type="pct"/>
          <w:tblCellMar>
            <w:left w:w="70" w:type="dxa"/>
            <w:right w:w="70" w:type="dxa"/>
          </w:tblCellMar>
          <w:tblPrExChange w:id="10169" w:author="Philippe Hollanda - Oliveira Trust" w:date="2022-07-19T10:03:00Z">
            <w:tblPrEx>
              <w:tblW w:w="5000" w:type="pct"/>
              <w:tblCellMar>
                <w:left w:w="70" w:type="dxa"/>
                <w:right w:w="70" w:type="dxa"/>
              </w:tblCellMar>
            </w:tblPrEx>
          </w:tblPrExChange>
        </w:tblPrEx>
        <w:trPr>
          <w:trHeight w:val="1785"/>
          <w:trPrChange w:id="101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0A4F1E" w14:textId="213355EF" w:rsidR="008601AF" w:rsidRPr="008601AF" w:rsidRDefault="008601AF" w:rsidP="003C2C2A">
            <w:pPr>
              <w:jc w:val="center"/>
              <w:rPr>
                <w:rFonts w:ascii="Trebuchet MS" w:hAnsi="Trebuchet MS" w:cs="Arial"/>
                <w:color w:val="000000"/>
                <w:sz w:val="20"/>
                <w:szCs w:val="20"/>
                <w:lang w:bidi="th-TH"/>
              </w:rPr>
            </w:pPr>
            <w:del w:id="10172"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8A1660" w14:textId="3CBC5C72" w:rsidR="008601AF" w:rsidRPr="008601AF" w:rsidRDefault="008601AF" w:rsidP="003C2C2A">
            <w:pPr>
              <w:jc w:val="center"/>
              <w:rPr>
                <w:rFonts w:ascii="Trebuchet MS" w:hAnsi="Trebuchet MS" w:cs="Arial"/>
                <w:color w:val="000000"/>
                <w:sz w:val="20"/>
                <w:szCs w:val="20"/>
                <w:lang w:bidi="th-TH"/>
              </w:rPr>
            </w:pPr>
            <w:del w:id="10174"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8950F8" w14:textId="042C90D1" w:rsidR="008601AF" w:rsidRPr="008601AF" w:rsidRDefault="008601AF" w:rsidP="003C2C2A">
            <w:pPr>
              <w:jc w:val="center"/>
              <w:rPr>
                <w:rFonts w:ascii="Trebuchet MS" w:hAnsi="Trebuchet MS" w:cs="Arial"/>
                <w:color w:val="000000"/>
                <w:sz w:val="20"/>
                <w:szCs w:val="20"/>
                <w:lang w:bidi="th-TH"/>
              </w:rPr>
            </w:pPr>
            <w:del w:id="10176"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0E8B53A4" w14:textId="77777777" w:rsidTr="0016760B">
        <w:tblPrEx>
          <w:tblW w:w="5000" w:type="pct"/>
          <w:tblCellMar>
            <w:left w:w="70" w:type="dxa"/>
            <w:right w:w="70" w:type="dxa"/>
          </w:tblCellMar>
          <w:tblPrExChange w:id="10177" w:author="Philippe Hollanda - Oliveira Trust" w:date="2022-07-19T10:03:00Z">
            <w:tblPrEx>
              <w:tblW w:w="5000" w:type="pct"/>
              <w:tblCellMar>
                <w:left w:w="70" w:type="dxa"/>
                <w:right w:w="70" w:type="dxa"/>
              </w:tblCellMar>
            </w:tblPrEx>
          </w:tblPrExChange>
        </w:tblPrEx>
        <w:trPr>
          <w:trHeight w:val="1785"/>
          <w:trPrChange w:id="101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269B15" w14:textId="73E18D78" w:rsidR="008601AF" w:rsidRPr="008601AF" w:rsidRDefault="008601AF" w:rsidP="003C2C2A">
            <w:pPr>
              <w:jc w:val="center"/>
              <w:rPr>
                <w:rFonts w:ascii="Trebuchet MS" w:hAnsi="Trebuchet MS" w:cs="Arial"/>
                <w:color w:val="000000"/>
                <w:sz w:val="20"/>
                <w:szCs w:val="20"/>
                <w:lang w:bidi="th-TH"/>
              </w:rPr>
            </w:pPr>
            <w:del w:id="1018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186566" w14:textId="167DD1AD" w:rsidR="008601AF" w:rsidRPr="008601AF" w:rsidRDefault="008601AF" w:rsidP="003C2C2A">
            <w:pPr>
              <w:jc w:val="center"/>
              <w:rPr>
                <w:rFonts w:ascii="Trebuchet MS" w:hAnsi="Trebuchet MS" w:cs="Arial"/>
                <w:color w:val="000000"/>
                <w:sz w:val="20"/>
                <w:szCs w:val="20"/>
                <w:lang w:bidi="th-TH"/>
              </w:rPr>
            </w:pPr>
            <w:del w:id="10182"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F6BBB1" w14:textId="49748778" w:rsidR="008601AF" w:rsidRPr="008601AF" w:rsidRDefault="008601AF" w:rsidP="003C2C2A">
            <w:pPr>
              <w:jc w:val="center"/>
              <w:rPr>
                <w:rFonts w:ascii="Trebuchet MS" w:hAnsi="Trebuchet MS" w:cs="Arial"/>
                <w:color w:val="000000"/>
                <w:sz w:val="20"/>
                <w:szCs w:val="20"/>
                <w:lang w:bidi="th-TH"/>
              </w:rPr>
            </w:pPr>
            <w:del w:id="10184"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495AE622" w14:textId="77777777" w:rsidTr="0016760B">
        <w:tblPrEx>
          <w:tblW w:w="5000" w:type="pct"/>
          <w:tblCellMar>
            <w:left w:w="70" w:type="dxa"/>
            <w:right w:w="70" w:type="dxa"/>
          </w:tblCellMar>
          <w:tblPrExChange w:id="10185" w:author="Philippe Hollanda - Oliveira Trust" w:date="2022-07-19T10:03:00Z">
            <w:tblPrEx>
              <w:tblW w:w="5000" w:type="pct"/>
              <w:tblCellMar>
                <w:left w:w="70" w:type="dxa"/>
                <w:right w:w="70" w:type="dxa"/>
              </w:tblCellMar>
            </w:tblPrEx>
          </w:tblPrExChange>
        </w:tblPrEx>
        <w:trPr>
          <w:trHeight w:val="1785"/>
          <w:trPrChange w:id="101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146FA1" w14:textId="35FF76A1" w:rsidR="008601AF" w:rsidRPr="008601AF" w:rsidRDefault="008601AF" w:rsidP="003C2C2A">
            <w:pPr>
              <w:jc w:val="center"/>
              <w:rPr>
                <w:rFonts w:ascii="Trebuchet MS" w:hAnsi="Trebuchet MS" w:cs="Arial"/>
                <w:color w:val="000000"/>
                <w:sz w:val="20"/>
                <w:szCs w:val="20"/>
                <w:lang w:bidi="th-TH"/>
              </w:rPr>
            </w:pPr>
            <w:del w:id="1018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0B3E0B" w14:textId="43BC9DD3" w:rsidR="008601AF" w:rsidRPr="008601AF" w:rsidRDefault="008601AF" w:rsidP="003C2C2A">
            <w:pPr>
              <w:jc w:val="center"/>
              <w:rPr>
                <w:rFonts w:ascii="Trebuchet MS" w:hAnsi="Trebuchet MS" w:cs="Arial"/>
                <w:color w:val="000000"/>
                <w:sz w:val="20"/>
                <w:szCs w:val="20"/>
                <w:lang w:bidi="th-TH"/>
              </w:rPr>
            </w:pPr>
            <w:del w:id="10190"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57FB93" w14:textId="2EFD3A91" w:rsidR="008601AF" w:rsidRPr="008601AF" w:rsidRDefault="008601AF" w:rsidP="003C2C2A">
            <w:pPr>
              <w:jc w:val="center"/>
              <w:rPr>
                <w:rFonts w:ascii="Trebuchet MS" w:hAnsi="Trebuchet MS" w:cs="Arial"/>
                <w:color w:val="000000"/>
                <w:sz w:val="20"/>
                <w:szCs w:val="20"/>
                <w:lang w:bidi="th-TH"/>
              </w:rPr>
            </w:pPr>
            <w:del w:id="10192"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10DCB5F1" w14:textId="77777777" w:rsidTr="0016760B">
        <w:tblPrEx>
          <w:tblW w:w="5000" w:type="pct"/>
          <w:tblCellMar>
            <w:left w:w="70" w:type="dxa"/>
            <w:right w:w="70" w:type="dxa"/>
          </w:tblCellMar>
          <w:tblPrExChange w:id="10193" w:author="Philippe Hollanda - Oliveira Trust" w:date="2022-07-19T10:03:00Z">
            <w:tblPrEx>
              <w:tblW w:w="5000" w:type="pct"/>
              <w:tblCellMar>
                <w:left w:w="70" w:type="dxa"/>
                <w:right w:w="70" w:type="dxa"/>
              </w:tblCellMar>
            </w:tblPrEx>
          </w:tblPrExChange>
        </w:tblPrEx>
        <w:trPr>
          <w:trHeight w:val="1785"/>
          <w:trPrChange w:id="101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1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3B74E0" w14:textId="45F5C5A9" w:rsidR="008601AF" w:rsidRPr="008601AF" w:rsidRDefault="008601AF" w:rsidP="003C2C2A">
            <w:pPr>
              <w:jc w:val="center"/>
              <w:rPr>
                <w:rFonts w:ascii="Trebuchet MS" w:hAnsi="Trebuchet MS" w:cs="Arial"/>
                <w:color w:val="000000"/>
                <w:sz w:val="20"/>
                <w:szCs w:val="20"/>
                <w:lang w:bidi="th-TH"/>
              </w:rPr>
            </w:pPr>
            <w:del w:id="1019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1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FF9D00" w14:textId="7B2B44A7" w:rsidR="008601AF" w:rsidRPr="008601AF" w:rsidRDefault="008601AF" w:rsidP="003C2C2A">
            <w:pPr>
              <w:jc w:val="center"/>
              <w:rPr>
                <w:rFonts w:ascii="Trebuchet MS" w:hAnsi="Trebuchet MS" w:cs="Arial"/>
                <w:color w:val="000000"/>
                <w:sz w:val="20"/>
                <w:szCs w:val="20"/>
                <w:lang w:bidi="th-TH"/>
              </w:rPr>
            </w:pPr>
            <w:del w:id="10198"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1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36EADA" w14:textId="2476C333" w:rsidR="008601AF" w:rsidRPr="008601AF" w:rsidRDefault="008601AF" w:rsidP="003C2C2A">
            <w:pPr>
              <w:jc w:val="center"/>
              <w:rPr>
                <w:rFonts w:ascii="Trebuchet MS" w:hAnsi="Trebuchet MS" w:cs="Arial"/>
                <w:color w:val="000000"/>
                <w:sz w:val="20"/>
                <w:szCs w:val="20"/>
                <w:lang w:bidi="th-TH"/>
              </w:rPr>
            </w:pPr>
            <w:del w:id="10200" w:author="Philippe Hollanda - Oliveira Trust" w:date="2022-07-19T10:03:00Z">
              <w:r w:rsidRPr="008601AF" w:rsidDel="0016760B">
                <w:rPr>
                  <w:rFonts w:ascii="Trebuchet MS" w:hAnsi="Trebuchet MS" w:cs="Arial"/>
                  <w:color w:val="000000"/>
                  <w:sz w:val="20"/>
                  <w:szCs w:val="20"/>
                  <w:lang w:bidi="th-TH"/>
                </w:rPr>
                <w:delText>R$ 385,00</w:delText>
              </w:r>
            </w:del>
          </w:p>
        </w:tc>
      </w:tr>
      <w:tr w:rsidR="008601AF" w:rsidRPr="008601AF" w14:paraId="14EE2151" w14:textId="77777777" w:rsidTr="0016760B">
        <w:tblPrEx>
          <w:tblW w:w="5000" w:type="pct"/>
          <w:tblCellMar>
            <w:left w:w="70" w:type="dxa"/>
            <w:right w:w="70" w:type="dxa"/>
          </w:tblCellMar>
          <w:tblPrExChange w:id="10201" w:author="Philippe Hollanda - Oliveira Trust" w:date="2022-07-19T10:03:00Z">
            <w:tblPrEx>
              <w:tblW w:w="5000" w:type="pct"/>
              <w:tblCellMar>
                <w:left w:w="70" w:type="dxa"/>
                <w:right w:w="70" w:type="dxa"/>
              </w:tblCellMar>
            </w:tblPrEx>
          </w:tblPrExChange>
        </w:tblPrEx>
        <w:trPr>
          <w:trHeight w:val="1785"/>
          <w:trPrChange w:id="102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3CA50E" w14:textId="70F8A10B" w:rsidR="008601AF" w:rsidRPr="008601AF" w:rsidRDefault="008601AF" w:rsidP="003C2C2A">
            <w:pPr>
              <w:jc w:val="center"/>
              <w:rPr>
                <w:rFonts w:ascii="Trebuchet MS" w:hAnsi="Trebuchet MS" w:cs="Arial"/>
                <w:color w:val="000000"/>
                <w:sz w:val="20"/>
                <w:szCs w:val="20"/>
                <w:lang w:bidi="th-TH"/>
              </w:rPr>
            </w:pPr>
            <w:del w:id="1020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95075D" w14:textId="7DBA5916" w:rsidR="008601AF" w:rsidRPr="008601AF" w:rsidRDefault="008601AF" w:rsidP="003C2C2A">
            <w:pPr>
              <w:jc w:val="center"/>
              <w:rPr>
                <w:rFonts w:ascii="Trebuchet MS" w:hAnsi="Trebuchet MS" w:cs="Arial"/>
                <w:color w:val="000000"/>
                <w:sz w:val="20"/>
                <w:szCs w:val="20"/>
                <w:lang w:bidi="th-TH"/>
              </w:rPr>
            </w:pPr>
            <w:del w:id="10206"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486F9A" w14:textId="00ACBC24" w:rsidR="008601AF" w:rsidRPr="008601AF" w:rsidRDefault="008601AF" w:rsidP="003C2C2A">
            <w:pPr>
              <w:jc w:val="center"/>
              <w:rPr>
                <w:rFonts w:ascii="Trebuchet MS" w:hAnsi="Trebuchet MS" w:cs="Arial"/>
                <w:color w:val="000000"/>
                <w:sz w:val="20"/>
                <w:szCs w:val="20"/>
                <w:lang w:bidi="th-TH"/>
              </w:rPr>
            </w:pPr>
            <w:del w:id="10208"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08A6BAD3" w14:textId="77777777" w:rsidTr="0016760B">
        <w:tblPrEx>
          <w:tblW w:w="5000" w:type="pct"/>
          <w:tblCellMar>
            <w:left w:w="70" w:type="dxa"/>
            <w:right w:w="70" w:type="dxa"/>
          </w:tblCellMar>
          <w:tblPrExChange w:id="10209" w:author="Philippe Hollanda - Oliveira Trust" w:date="2022-07-19T10:03:00Z">
            <w:tblPrEx>
              <w:tblW w:w="5000" w:type="pct"/>
              <w:tblCellMar>
                <w:left w:w="70" w:type="dxa"/>
                <w:right w:w="70" w:type="dxa"/>
              </w:tblCellMar>
            </w:tblPrEx>
          </w:tblPrExChange>
        </w:tblPrEx>
        <w:trPr>
          <w:trHeight w:val="1785"/>
          <w:trPrChange w:id="102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80E703" w14:textId="3B39CE18" w:rsidR="008601AF" w:rsidRPr="008601AF" w:rsidRDefault="008601AF" w:rsidP="003C2C2A">
            <w:pPr>
              <w:jc w:val="center"/>
              <w:rPr>
                <w:rFonts w:ascii="Trebuchet MS" w:hAnsi="Trebuchet MS" w:cs="Arial"/>
                <w:color w:val="000000"/>
                <w:sz w:val="20"/>
                <w:szCs w:val="20"/>
                <w:lang w:bidi="th-TH"/>
              </w:rPr>
            </w:pPr>
            <w:del w:id="10212"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2B159E" w14:textId="7B8BBF60" w:rsidR="008601AF" w:rsidRPr="008601AF" w:rsidRDefault="008601AF" w:rsidP="003C2C2A">
            <w:pPr>
              <w:jc w:val="center"/>
              <w:rPr>
                <w:rFonts w:ascii="Trebuchet MS" w:hAnsi="Trebuchet MS" w:cs="Arial"/>
                <w:color w:val="000000"/>
                <w:sz w:val="20"/>
                <w:szCs w:val="20"/>
                <w:lang w:bidi="th-TH"/>
              </w:rPr>
            </w:pPr>
            <w:del w:id="10214"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E8F25D" w14:textId="0D4718B6" w:rsidR="008601AF" w:rsidRPr="008601AF" w:rsidRDefault="008601AF" w:rsidP="003C2C2A">
            <w:pPr>
              <w:jc w:val="center"/>
              <w:rPr>
                <w:rFonts w:ascii="Trebuchet MS" w:hAnsi="Trebuchet MS" w:cs="Arial"/>
                <w:color w:val="000000"/>
                <w:sz w:val="20"/>
                <w:szCs w:val="20"/>
                <w:lang w:bidi="th-TH"/>
              </w:rPr>
            </w:pPr>
            <w:del w:id="10216"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778745FE" w14:textId="77777777" w:rsidTr="0016760B">
        <w:tblPrEx>
          <w:tblW w:w="5000" w:type="pct"/>
          <w:tblCellMar>
            <w:left w:w="70" w:type="dxa"/>
            <w:right w:w="70" w:type="dxa"/>
          </w:tblCellMar>
          <w:tblPrExChange w:id="10217" w:author="Philippe Hollanda - Oliveira Trust" w:date="2022-07-19T10:03:00Z">
            <w:tblPrEx>
              <w:tblW w:w="5000" w:type="pct"/>
              <w:tblCellMar>
                <w:left w:w="70" w:type="dxa"/>
                <w:right w:w="70" w:type="dxa"/>
              </w:tblCellMar>
            </w:tblPrEx>
          </w:tblPrExChange>
        </w:tblPrEx>
        <w:trPr>
          <w:trHeight w:val="1785"/>
          <w:trPrChange w:id="102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59DD62" w14:textId="10FC1379" w:rsidR="008601AF" w:rsidRPr="008601AF" w:rsidRDefault="008601AF" w:rsidP="003C2C2A">
            <w:pPr>
              <w:jc w:val="center"/>
              <w:rPr>
                <w:rFonts w:ascii="Trebuchet MS" w:hAnsi="Trebuchet MS" w:cs="Arial"/>
                <w:color w:val="000000"/>
                <w:sz w:val="20"/>
                <w:szCs w:val="20"/>
                <w:lang w:bidi="th-TH"/>
              </w:rPr>
            </w:pPr>
            <w:del w:id="10220"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8EE34D" w14:textId="41CDD89F" w:rsidR="008601AF" w:rsidRPr="008601AF" w:rsidRDefault="008601AF" w:rsidP="003C2C2A">
            <w:pPr>
              <w:jc w:val="center"/>
              <w:rPr>
                <w:rFonts w:ascii="Trebuchet MS" w:hAnsi="Trebuchet MS" w:cs="Arial"/>
                <w:color w:val="000000"/>
                <w:sz w:val="20"/>
                <w:szCs w:val="20"/>
                <w:lang w:bidi="th-TH"/>
              </w:rPr>
            </w:pPr>
            <w:del w:id="10222"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B2CDA0" w14:textId="33A45140" w:rsidR="008601AF" w:rsidRPr="008601AF" w:rsidRDefault="008601AF" w:rsidP="003C2C2A">
            <w:pPr>
              <w:jc w:val="center"/>
              <w:rPr>
                <w:rFonts w:ascii="Trebuchet MS" w:hAnsi="Trebuchet MS" w:cs="Arial"/>
                <w:color w:val="000000"/>
                <w:sz w:val="20"/>
                <w:szCs w:val="20"/>
                <w:lang w:bidi="th-TH"/>
              </w:rPr>
            </w:pPr>
            <w:del w:id="10224" w:author="Philippe Hollanda - Oliveira Trust" w:date="2022-07-19T10:03:00Z">
              <w:r w:rsidRPr="008601AF" w:rsidDel="0016760B">
                <w:rPr>
                  <w:rFonts w:ascii="Trebuchet MS" w:hAnsi="Trebuchet MS" w:cs="Arial"/>
                  <w:color w:val="000000"/>
                  <w:sz w:val="20"/>
                  <w:szCs w:val="20"/>
                  <w:lang w:bidi="th-TH"/>
                </w:rPr>
                <w:delText>R$ 750,00</w:delText>
              </w:r>
            </w:del>
          </w:p>
        </w:tc>
      </w:tr>
      <w:tr w:rsidR="008601AF" w:rsidRPr="008601AF" w14:paraId="6DF9B1EC" w14:textId="77777777" w:rsidTr="0016760B">
        <w:tblPrEx>
          <w:tblW w:w="5000" w:type="pct"/>
          <w:tblCellMar>
            <w:left w:w="70" w:type="dxa"/>
            <w:right w:w="70" w:type="dxa"/>
          </w:tblCellMar>
          <w:tblPrExChange w:id="10225" w:author="Philippe Hollanda - Oliveira Trust" w:date="2022-07-19T10:03:00Z">
            <w:tblPrEx>
              <w:tblW w:w="5000" w:type="pct"/>
              <w:tblCellMar>
                <w:left w:w="70" w:type="dxa"/>
                <w:right w:w="70" w:type="dxa"/>
              </w:tblCellMar>
            </w:tblPrEx>
          </w:tblPrExChange>
        </w:tblPrEx>
        <w:trPr>
          <w:trHeight w:val="1785"/>
          <w:trPrChange w:id="102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951D6F" w14:textId="4044768A" w:rsidR="008601AF" w:rsidRPr="008601AF" w:rsidRDefault="008601AF" w:rsidP="003C2C2A">
            <w:pPr>
              <w:jc w:val="center"/>
              <w:rPr>
                <w:rFonts w:ascii="Trebuchet MS" w:hAnsi="Trebuchet MS" w:cs="Arial"/>
                <w:color w:val="000000"/>
                <w:sz w:val="20"/>
                <w:szCs w:val="20"/>
                <w:lang w:bidi="th-TH"/>
              </w:rPr>
            </w:pPr>
            <w:del w:id="10228"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96DE0D" w14:textId="24E6AB40" w:rsidR="008601AF" w:rsidRPr="008601AF" w:rsidRDefault="008601AF" w:rsidP="003C2C2A">
            <w:pPr>
              <w:jc w:val="center"/>
              <w:rPr>
                <w:rFonts w:ascii="Trebuchet MS" w:hAnsi="Trebuchet MS" w:cs="Arial"/>
                <w:color w:val="000000"/>
                <w:sz w:val="20"/>
                <w:szCs w:val="20"/>
                <w:lang w:bidi="th-TH"/>
              </w:rPr>
            </w:pPr>
            <w:del w:id="10230" w:author="Philippe Hollanda - Oliveira Trust" w:date="2022-07-19T10:03:00Z">
              <w:r w:rsidRPr="008601AF" w:rsidDel="0016760B">
                <w:rPr>
                  <w:rFonts w:ascii="Trebuchet MS" w:hAnsi="Trebuchet MS" w:cs="Arial"/>
                  <w:color w:val="000000"/>
                  <w:sz w:val="20"/>
                  <w:szCs w:val="20"/>
                  <w:lang w:bidi="th-TH"/>
                </w:rPr>
                <w:delText>26/04/2022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D17170" w14:textId="3183B5EA" w:rsidR="008601AF" w:rsidRPr="008601AF" w:rsidRDefault="008601AF" w:rsidP="003C2C2A">
            <w:pPr>
              <w:jc w:val="center"/>
              <w:rPr>
                <w:rFonts w:ascii="Trebuchet MS" w:hAnsi="Trebuchet MS" w:cs="Arial"/>
                <w:color w:val="000000"/>
                <w:sz w:val="20"/>
                <w:szCs w:val="20"/>
                <w:lang w:bidi="th-TH"/>
              </w:rPr>
            </w:pPr>
            <w:del w:id="10232" w:author="Philippe Hollanda - Oliveira Trust" w:date="2022-07-19T10:03:00Z">
              <w:r w:rsidRPr="008601AF" w:rsidDel="0016760B">
                <w:rPr>
                  <w:rFonts w:ascii="Trebuchet MS" w:hAnsi="Trebuchet MS" w:cs="Arial"/>
                  <w:color w:val="000000"/>
                  <w:sz w:val="20"/>
                  <w:szCs w:val="20"/>
                  <w:lang w:bidi="th-TH"/>
                </w:rPr>
                <w:delText>R$ 399,50</w:delText>
              </w:r>
            </w:del>
          </w:p>
        </w:tc>
      </w:tr>
      <w:tr w:rsidR="008601AF" w:rsidRPr="008601AF" w14:paraId="6BD3AC80" w14:textId="77777777" w:rsidTr="0016760B">
        <w:tblPrEx>
          <w:tblW w:w="5000" w:type="pct"/>
          <w:tblCellMar>
            <w:left w:w="70" w:type="dxa"/>
            <w:right w:w="70" w:type="dxa"/>
          </w:tblCellMar>
          <w:tblPrExChange w:id="10233" w:author="Philippe Hollanda - Oliveira Trust" w:date="2022-07-19T10:03:00Z">
            <w:tblPrEx>
              <w:tblW w:w="5000" w:type="pct"/>
              <w:tblCellMar>
                <w:left w:w="70" w:type="dxa"/>
                <w:right w:w="70" w:type="dxa"/>
              </w:tblCellMar>
            </w:tblPrEx>
          </w:tblPrExChange>
        </w:tblPrEx>
        <w:trPr>
          <w:trHeight w:val="1785"/>
          <w:trPrChange w:id="102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2B9B94" w14:textId="1A642EE9" w:rsidR="008601AF" w:rsidRPr="008601AF" w:rsidRDefault="008601AF" w:rsidP="003C2C2A">
            <w:pPr>
              <w:jc w:val="center"/>
              <w:rPr>
                <w:rFonts w:ascii="Trebuchet MS" w:hAnsi="Trebuchet MS" w:cs="Arial"/>
                <w:color w:val="000000"/>
                <w:sz w:val="20"/>
                <w:szCs w:val="20"/>
                <w:lang w:bidi="th-TH"/>
              </w:rPr>
            </w:pPr>
            <w:del w:id="10236"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FC4585" w14:textId="7A689D37" w:rsidR="008601AF" w:rsidRPr="008601AF" w:rsidRDefault="008601AF" w:rsidP="003C2C2A">
            <w:pPr>
              <w:jc w:val="center"/>
              <w:rPr>
                <w:rFonts w:ascii="Trebuchet MS" w:hAnsi="Trebuchet MS" w:cs="Arial"/>
                <w:color w:val="000000"/>
                <w:sz w:val="20"/>
                <w:szCs w:val="20"/>
                <w:lang w:bidi="th-TH"/>
              </w:rPr>
            </w:pPr>
            <w:del w:id="10238" w:author="Philippe Hollanda - Oliveira Trust" w:date="2022-07-19T10:03:00Z">
              <w:r w:rsidRPr="008601AF" w:rsidDel="0016760B">
                <w:rPr>
                  <w:rFonts w:ascii="Trebuchet MS" w:hAnsi="Trebuchet MS" w:cs="Arial"/>
                  <w:color w:val="000000"/>
                  <w:sz w:val="20"/>
                  <w:szCs w:val="20"/>
                  <w:lang w:bidi="th-TH"/>
                </w:rPr>
                <w:delText>08/04/2022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03E777" w14:textId="1D846021" w:rsidR="008601AF" w:rsidRPr="008601AF" w:rsidRDefault="008601AF" w:rsidP="003C2C2A">
            <w:pPr>
              <w:jc w:val="center"/>
              <w:rPr>
                <w:rFonts w:ascii="Trebuchet MS" w:hAnsi="Trebuchet MS" w:cs="Arial"/>
                <w:color w:val="000000"/>
                <w:sz w:val="20"/>
                <w:szCs w:val="20"/>
                <w:lang w:bidi="th-TH"/>
              </w:rPr>
            </w:pPr>
            <w:del w:id="10240" w:author="Philippe Hollanda - Oliveira Trust" w:date="2022-07-19T10:03:00Z">
              <w:r w:rsidRPr="008601AF" w:rsidDel="0016760B">
                <w:rPr>
                  <w:rFonts w:ascii="Trebuchet MS" w:hAnsi="Trebuchet MS" w:cs="Arial"/>
                  <w:color w:val="000000"/>
                  <w:sz w:val="20"/>
                  <w:szCs w:val="20"/>
                  <w:lang w:bidi="th-TH"/>
                </w:rPr>
                <w:delText>R$ 525,00</w:delText>
              </w:r>
            </w:del>
          </w:p>
        </w:tc>
      </w:tr>
      <w:tr w:rsidR="008601AF" w:rsidRPr="008601AF" w14:paraId="16740443" w14:textId="77777777" w:rsidTr="0016760B">
        <w:tblPrEx>
          <w:tblW w:w="5000" w:type="pct"/>
          <w:tblCellMar>
            <w:left w:w="70" w:type="dxa"/>
            <w:right w:w="70" w:type="dxa"/>
          </w:tblCellMar>
          <w:tblPrExChange w:id="10241" w:author="Philippe Hollanda - Oliveira Trust" w:date="2022-07-19T10:03:00Z">
            <w:tblPrEx>
              <w:tblW w:w="5000" w:type="pct"/>
              <w:tblCellMar>
                <w:left w:w="70" w:type="dxa"/>
                <w:right w:w="70" w:type="dxa"/>
              </w:tblCellMar>
            </w:tblPrEx>
          </w:tblPrExChange>
        </w:tblPrEx>
        <w:trPr>
          <w:trHeight w:val="1785"/>
          <w:trPrChange w:id="102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8D9679" w14:textId="532D3FB6" w:rsidR="008601AF" w:rsidRPr="008601AF" w:rsidRDefault="008601AF" w:rsidP="003C2C2A">
            <w:pPr>
              <w:jc w:val="center"/>
              <w:rPr>
                <w:rFonts w:ascii="Trebuchet MS" w:hAnsi="Trebuchet MS" w:cs="Arial"/>
                <w:color w:val="000000"/>
                <w:sz w:val="20"/>
                <w:szCs w:val="20"/>
                <w:lang w:bidi="th-TH"/>
              </w:rPr>
            </w:pPr>
            <w:del w:id="10244"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D2700D" w14:textId="0D13FF13" w:rsidR="008601AF" w:rsidRPr="008601AF" w:rsidRDefault="008601AF" w:rsidP="003C2C2A">
            <w:pPr>
              <w:jc w:val="center"/>
              <w:rPr>
                <w:rFonts w:ascii="Trebuchet MS" w:hAnsi="Trebuchet MS" w:cs="Arial"/>
                <w:color w:val="000000"/>
                <w:sz w:val="20"/>
                <w:szCs w:val="20"/>
                <w:lang w:bidi="th-TH"/>
              </w:rPr>
            </w:pPr>
            <w:del w:id="10246" w:author="Philippe Hollanda - Oliveira Trust" w:date="2022-07-19T10:03:00Z">
              <w:r w:rsidRPr="008601AF" w:rsidDel="0016760B">
                <w:rPr>
                  <w:rFonts w:ascii="Trebuchet MS" w:hAnsi="Trebuchet MS" w:cs="Arial"/>
                  <w:color w:val="000000"/>
                  <w:sz w:val="20"/>
                  <w:szCs w:val="20"/>
                  <w:lang w:bidi="th-TH"/>
                </w:rPr>
                <w:delText>04/04/2022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21A998" w14:textId="106851BA" w:rsidR="008601AF" w:rsidRPr="008601AF" w:rsidRDefault="008601AF" w:rsidP="003C2C2A">
            <w:pPr>
              <w:jc w:val="center"/>
              <w:rPr>
                <w:rFonts w:ascii="Trebuchet MS" w:hAnsi="Trebuchet MS" w:cs="Arial"/>
                <w:color w:val="000000"/>
                <w:sz w:val="20"/>
                <w:szCs w:val="20"/>
                <w:lang w:bidi="th-TH"/>
              </w:rPr>
            </w:pPr>
            <w:del w:id="10248" w:author="Philippe Hollanda - Oliveira Trust" w:date="2022-07-19T10:03:00Z">
              <w:r w:rsidRPr="008601AF" w:rsidDel="0016760B">
                <w:rPr>
                  <w:rFonts w:ascii="Trebuchet MS" w:hAnsi="Trebuchet MS" w:cs="Arial"/>
                  <w:color w:val="000000"/>
                  <w:sz w:val="20"/>
                  <w:szCs w:val="20"/>
                  <w:lang w:bidi="th-TH"/>
                </w:rPr>
                <w:delText>R$ 880,60</w:delText>
              </w:r>
            </w:del>
          </w:p>
        </w:tc>
      </w:tr>
      <w:tr w:rsidR="008601AF" w:rsidRPr="008601AF" w14:paraId="35CBF8F6" w14:textId="77777777" w:rsidTr="0016760B">
        <w:tblPrEx>
          <w:tblW w:w="5000" w:type="pct"/>
          <w:tblCellMar>
            <w:left w:w="70" w:type="dxa"/>
            <w:right w:w="70" w:type="dxa"/>
          </w:tblCellMar>
          <w:tblPrExChange w:id="10249" w:author="Philippe Hollanda - Oliveira Trust" w:date="2022-07-19T10:03:00Z">
            <w:tblPrEx>
              <w:tblW w:w="5000" w:type="pct"/>
              <w:tblCellMar>
                <w:left w:w="70" w:type="dxa"/>
                <w:right w:w="70" w:type="dxa"/>
              </w:tblCellMar>
            </w:tblPrEx>
          </w:tblPrExChange>
        </w:tblPrEx>
        <w:trPr>
          <w:trHeight w:val="1785"/>
          <w:trPrChange w:id="102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D44239" w14:textId="2B023CB3" w:rsidR="008601AF" w:rsidRPr="008601AF" w:rsidRDefault="008601AF" w:rsidP="003C2C2A">
            <w:pPr>
              <w:jc w:val="center"/>
              <w:rPr>
                <w:rFonts w:ascii="Trebuchet MS" w:hAnsi="Trebuchet MS" w:cs="Arial"/>
                <w:color w:val="000000"/>
                <w:sz w:val="20"/>
                <w:szCs w:val="20"/>
                <w:lang w:bidi="th-TH"/>
              </w:rPr>
            </w:pPr>
            <w:del w:id="10252"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FD7447" w14:textId="269E8933" w:rsidR="008601AF" w:rsidRPr="008601AF" w:rsidRDefault="008601AF" w:rsidP="003C2C2A">
            <w:pPr>
              <w:jc w:val="center"/>
              <w:rPr>
                <w:rFonts w:ascii="Trebuchet MS" w:hAnsi="Trebuchet MS" w:cs="Arial"/>
                <w:color w:val="000000"/>
                <w:sz w:val="20"/>
                <w:szCs w:val="20"/>
                <w:lang w:bidi="th-TH"/>
              </w:rPr>
            </w:pPr>
            <w:del w:id="10254" w:author="Philippe Hollanda - Oliveira Trust" w:date="2022-07-19T10:03:00Z">
              <w:r w:rsidRPr="008601AF" w:rsidDel="0016760B">
                <w:rPr>
                  <w:rFonts w:ascii="Trebuchet MS" w:hAnsi="Trebuchet MS" w:cs="Arial"/>
                  <w:color w:val="000000"/>
                  <w:sz w:val="20"/>
                  <w:szCs w:val="20"/>
                  <w:lang w:bidi="th-TH"/>
                </w:rPr>
                <w:delText>14/03/2022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628D1A" w14:textId="09F211B9" w:rsidR="008601AF" w:rsidRPr="008601AF" w:rsidRDefault="008601AF" w:rsidP="003C2C2A">
            <w:pPr>
              <w:jc w:val="center"/>
              <w:rPr>
                <w:rFonts w:ascii="Trebuchet MS" w:hAnsi="Trebuchet MS" w:cs="Arial"/>
                <w:color w:val="000000"/>
                <w:sz w:val="20"/>
                <w:szCs w:val="20"/>
                <w:lang w:bidi="th-TH"/>
              </w:rPr>
            </w:pPr>
            <w:del w:id="10256" w:author="Philippe Hollanda - Oliveira Trust" w:date="2022-07-19T10:03:00Z">
              <w:r w:rsidRPr="008601AF" w:rsidDel="0016760B">
                <w:rPr>
                  <w:rFonts w:ascii="Trebuchet MS" w:hAnsi="Trebuchet MS" w:cs="Arial"/>
                  <w:color w:val="000000"/>
                  <w:sz w:val="20"/>
                  <w:szCs w:val="20"/>
                  <w:lang w:bidi="th-TH"/>
                </w:rPr>
                <w:delText>R$ 365,00</w:delText>
              </w:r>
            </w:del>
          </w:p>
        </w:tc>
      </w:tr>
      <w:tr w:rsidR="008601AF" w:rsidRPr="008601AF" w14:paraId="5E0CB35B" w14:textId="77777777" w:rsidTr="0016760B">
        <w:tblPrEx>
          <w:tblW w:w="5000" w:type="pct"/>
          <w:tblCellMar>
            <w:left w:w="70" w:type="dxa"/>
            <w:right w:w="70" w:type="dxa"/>
          </w:tblCellMar>
          <w:tblPrExChange w:id="10257" w:author="Philippe Hollanda - Oliveira Trust" w:date="2022-07-19T10:03:00Z">
            <w:tblPrEx>
              <w:tblW w:w="5000" w:type="pct"/>
              <w:tblCellMar>
                <w:left w:w="70" w:type="dxa"/>
                <w:right w:w="70" w:type="dxa"/>
              </w:tblCellMar>
            </w:tblPrEx>
          </w:tblPrExChange>
        </w:tblPrEx>
        <w:trPr>
          <w:trHeight w:val="1785"/>
          <w:trPrChange w:id="102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1AB906" w14:textId="3ACC1A64" w:rsidR="008601AF" w:rsidRPr="008601AF" w:rsidRDefault="008601AF" w:rsidP="003C2C2A">
            <w:pPr>
              <w:jc w:val="center"/>
              <w:rPr>
                <w:rFonts w:ascii="Trebuchet MS" w:hAnsi="Trebuchet MS" w:cs="Arial"/>
                <w:color w:val="000000"/>
                <w:sz w:val="20"/>
                <w:szCs w:val="20"/>
                <w:lang w:bidi="th-TH"/>
              </w:rPr>
            </w:pPr>
            <w:del w:id="10260" w:author="Philippe Hollanda - Oliveira Trust" w:date="2022-07-19T10:03:00Z">
              <w:r w:rsidRPr="008601AF" w:rsidDel="0016760B">
                <w:rPr>
                  <w:rFonts w:ascii="Trebuchet MS" w:hAnsi="Trebuchet MS" w:cs="Arial"/>
                  <w:color w:val="000000"/>
                  <w:sz w:val="20"/>
                  <w:szCs w:val="20"/>
                  <w:lang w:bidi="th-TH"/>
                </w:rPr>
                <w:delText>INSTALAÇÃO E MONTAGEM DE APARELHOS, MÁQUINAS 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391C35" w14:textId="08FF076A" w:rsidR="008601AF" w:rsidRPr="008601AF" w:rsidRDefault="008601AF" w:rsidP="003C2C2A">
            <w:pPr>
              <w:jc w:val="center"/>
              <w:rPr>
                <w:rFonts w:ascii="Trebuchet MS" w:hAnsi="Trebuchet MS" w:cs="Arial"/>
                <w:color w:val="000000"/>
                <w:sz w:val="20"/>
                <w:szCs w:val="20"/>
                <w:lang w:bidi="th-TH"/>
              </w:rPr>
            </w:pPr>
            <w:del w:id="10262" w:author="Philippe Hollanda - Oliveira Trust" w:date="2022-07-19T10:03:00Z">
              <w:r w:rsidRPr="008601AF" w:rsidDel="0016760B">
                <w:rPr>
                  <w:rFonts w:ascii="Trebuchet MS" w:hAnsi="Trebuchet MS" w:cs="Arial"/>
                  <w:color w:val="000000"/>
                  <w:sz w:val="20"/>
                  <w:szCs w:val="20"/>
                  <w:lang w:bidi="th-TH"/>
                </w:rPr>
                <w:delText>18/04/2022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FBEF00" w14:textId="0FDF6A55" w:rsidR="008601AF" w:rsidRPr="008601AF" w:rsidRDefault="008601AF" w:rsidP="003C2C2A">
            <w:pPr>
              <w:jc w:val="center"/>
              <w:rPr>
                <w:rFonts w:ascii="Trebuchet MS" w:hAnsi="Trebuchet MS" w:cs="Arial"/>
                <w:color w:val="000000"/>
                <w:sz w:val="20"/>
                <w:szCs w:val="20"/>
                <w:lang w:bidi="th-TH"/>
              </w:rPr>
            </w:pPr>
            <w:del w:id="10264" w:author="Philippe Hollanda - Oliveira Trust" w:date="2022-07-19T10:03:00Z">
              <w:r w:rsidRPr="008601AF" w:rsidDel="0016760B">
                <w:rPr>
                  <w:rFonts w:ascii="Trebuchet MS" w:hAnsi="Trebuchet MS" w:cs="Arial"/>
                  <w:color w:val="000000"/>
                  <w:sz w:val="20"/>
                  <w:szCs w:val="20"/>
                  <w:lang w:bidi="th-TH"/>
                </w:rPr>
                <w:delText>R$ 9.334,53</w:delText>
              </w:r>
            </w:del>
          </w:p>
        </w:tc>
      </w:tr>
      <w:tr w:rsidR="008601AF" w:rsidRPr="008601AF" w14:paraId="77D9BCBB" w14:textId="77777777" w:rsidTr="0016760B">
        <w:tblPrEx>
          <w:tblW w:w="5000" w:type="pct"/>
          <w:tblCellMar>
            <w:left w:w="70" w:type="dxa"/>
            <w:right w:w="70" w:type="dxa"/>
          </w:tblCellMar>
          <w:tblPrExChange w:id="10265" w:author="Philippe Hollanda - Oliveira Trust" w:date="2022-07-19T10:03:00Z">
            <w:tblPrEx>
              <w:tblW w:w="5000" w:type="pct"/>
              <w:tblCellMar>
                <w:left w:w="70" w:type="dxa"/>
                <w:right w:w="70" w:type="dxa"/>
              </w:tblCellMar>
            </w:tblPrEx>
          </w:tblPrExChange>
        </w:tblPrEx>
        <w:trPr>
          <w:trHeight w:val="1785"/>
          <w:trPrChange w:id="102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499AAD" w14:textId="387697F6" w:rsidR="008601AF" w:rsidRPr="008601AF" w:rsidRDefault="008601AF" w:rsidP="003C2C2A">
            <w:pPr>
              <w:jc w:val="center"/>
              <w:rPr>
                <w:rFonts w:ascii="Trebuchet MS" w:hAnsi="Trebuchet MS" w:cs="Arial"/>
                <w:color w:val="000000"/>
                <w:sz w:val="20"/>
                <w:szCs w:val="20"/>
                <w:lang w:bidi="th-TH"/>
              </w:rPr>
            </w:pPr>
            <w:del w:id="10268" w:author="Philippe Hollanda - Oliveira Trust" w:date="2022-07-19T10:03:00Z">
              <w:r w:rsidRPr="008601AF" w:rsidDel="0016760B">
                <w:rPr>
                  <w:rFonts w:ascii="Trebuchet MS" w:hAnsi="Trebuchet MS" w:cs="Arial"/>
                  <w:color w:val="000000"/>
                  <w:sz w:val="20"/>
                  <w:szCs w:val="20"/>
                  <w:lang w:bidi="th-TH"/>
                </w:rPr>
                <w:delText>INSTALAÇÃO E MONTAGEM DE APARELHOS, MÁQUINAS 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BFB8EA" w14:textId="5444185B" w:rsidR="008601AF" w:rsidRPr="008601AF" w:rsidRDefault="008601AF" w:rsidP="003C2C2A">
            <w:pPr>
              <w:jc w:val="center"/>
              <w:rPr>
                <w:rFonts w:ascii="Trebuchet MS" w:hAnsi="Trebuchet MS" w:cs="Arial"/>
                <w:color w:val="000000"/>
                <w:sz w:val="20"/>
                <w:szCs w:val="20"/>
                <w:lang w:bidi="th-TH"/>
              </w:rPr>
            </w:pPr>
            <w:del w:id="10270"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25A939" w14:textId="431D4099" w:rsidR="008601AF" w:rsidRPr="008601AF" w:rsidRDefault="008601AF" w:rsidP="003C2C2A">
            <w:pPr>
              <w:jc w:val="center"/>
              <w:rPr>
                <w:rFonts w:ascii="Trebuchet MS" w:hAnsi="Trebuchet MS" w:cs="Arial"/>
                <w:color w:val="000000"/>
                <w:sz w:val="20"/>
                <w:szCs w:val="20"/>
                <w:lang w:bidi="th-TH"/>
              </w:rPr>
            </w:pPr>
            <w:del w:id="10272" w:author="Philippe Hollanda - Oliveira Trust" w:date="2022-07-19T10:03:00Z">
              <w:r w:rsidRPr="008601AF" w:rsidDel="0016760B">
                <w:rPr>
                  <w:rFonts w:ascii="Trebuchet MS" w:hAnsi="Trebuchet MS" w:cs="Arial"/>
                  <w:color w:val="000000"/>
                  <w:sz w:val="20"/>
                  <w:szCs w:val="20"/>
                  <w:lang w:bidi="th-TH"/>
                </w:rPr>
                <w:delText>R$ 5.301,94</w:delText>
              </w:r>
            </w:del>
          </w:p>
        </w:tc>
      </w:tr>
      <w:tr w:rsidR="008601AF" w:rsidRPr="008601AF" w14:paraId="31929BA9" w14:textId="77777777" w:rsidTr="0016760B">
        <w:tblPrEx>
          <w:tblW w:w="5000" w:type="pct"/>
          <w:tblCellMar>
            <w:left w:w="70" w:type="dxa"/>
            <w:right w:w="70" w:type="dxa"/>
          </w:tblCellMar>
          <w:tblPrExChange w:id="10273" w:author="Philippe Hollanda - Oliveira Trust" w:date="2022-07-19T10:03:00Z">
            <w:tblPrEx>
              <w:tblW w:w="5000" w:type="pct"/>
              <w:tblCellMar>
                <w:left w:w="70" w:type="dxa"/>
                <w:right w:w="70" w:type="dxa"/>
              </w:tblCellMar>
            </w:tblPrEx>
          </w:tblPrExChange>
        </w:tblPrEx>
        <w:trPr>
          <w:trHeight w:val="1785"/>
          <w:trPrChange w:id="102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2A47A5" w14:textId="377934D8" w:rsidR="008601AF" w:rsidRPr="008601AF" w:rsidRDefault="008601AF" w:rsidP="003C2C2A">
            <w:pPr>
              <w:jc w:val="center"/>
              <w:rPr>
                <w:rFonts w:ascii="Trebuchet MS" w:hAnsi="Trebuchet MS" w:cs="Arial"/>
                <w:color w:val="000000"/>
                <w:sz w:val="20"/>
                <w:szCs w:val="20"/>
                <w:lang w:bidi="th-TH"/>
              </w:rPr>
            </w:pPr>
            <w:del w:id="10276" w:author="Philippe Hollanda - Oliveira Trust" w:date="2022-07-19T10:03:00Z">
              <w:r w:rsidRPr="008601AF" w:rsidDel="0016760B">
                <w:rPr>
                  <w:rFonts w:ascii="Trebuchet MS" w:hAnsi="Trebuchet MS" w:cs="Arial"/>
                  <w:color w:val="000000"/>
                  <w:sz w:val="20"/>
                  <w:szCs w:val="20"/>
                  <w:lang w:bidi="th-TH"/>
                </w:rPr>
                <w:delText>VIGILÂNCIA, SEGURANÇA OU MONITORAMENTO BENS E PESSOAS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0B6C92" w14:textId="6858F343" w:rsidR="008601AF" w:rsidRPr="008601AF" w:rsidRDefault="008601AF" w:rsidP="003C2C2A">
            <w:pPr>
              <w:jc w:val="center"/>
              <w:rPr>
                <w:rFonts w:ascii="Trebuchet MS" w:hAnsi="Trebuchet MS" w:cs="Arial"/>
                <w:color w:val="000000"/>
                <w:sz w:val="20"/>
                <w:szCs w:val="20"/>
                <w:lang w:bidi="th-TH"/>
              </w:rPr>
            </w:pPr>
            <w:del w:id="10278"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50D89B" w14:textId="38B08E89" w:rsidR="008601AF" w:rsidRPr="008601AF" w:rsidRDefault="008601AF" w:rsidP="003C2C2A">
            <w:pPr>
              <w:jc w:val="center"/>
              <w:rPr>
                <w:rFonts w:ascii="Trebuchet MS" w:hAnsi="Trebuchet MS" w:cs="Arial"/>
                <w:color w:val="000000"/>
                <w:sz w:val="20"/>
                <w:szCs w:val="20"/>
                <w:lang w:bidi="th-TH"/>
              </w:rPr>
            </w:pPr>
            <w:del w:id="10280" w:author="Philippe Hollanda - Oliveira Trust" w:date="2022-07-19T10:03:00Z">
              <w:r w:rsidRPr="008601AF" w:rsidDel="0016760B">
                <w:rPr>
                  <w:rFonts w:ascii="Trebuchet MS" w:hAnsi="Trebuchet MS" w:cs="Arial"/>
                  <w:color w:val="000000"/>
                  <w:sz w:val="20"/>
                  <w:szCs w:val="20"/>
                  <w:lang w:bidi="th-TH"/>
                </w:rPr>
                <w:delText>R$ 4.350,00</w:delText>
              </w:r>
            </w:del>
          </w:p>
        </w:tc>
      </w:tr>
      <w:tr w:rsidR="008601AF" w:rsidRPr="008601AF" w14:paraId="132A292E" w14:textId="77777777" w:rsidTr="0016760B">
        <w:tblPrEx>
          <w:tblW w:w="5000" w:type="pct"/>
          <w:tblCellMar>
            <w:left w:w="70" w:type="dxa"/>
            <w:right w:w="70" w:type="dxa"/>
          </w:tblCellMar>
          <w:tblPrExChange w:id="10281" w:author="Philippe Hollanda - Oliveira Trust" w:date="2022-07-19T10:03:00Z">
            <w:tblPrEx>
              <w:tblW w:w="5000" w:type="pct"/>
              <w:tblCellMar>
                <w:left w:w="70" w:type="dxa"/>
                <w:right w:w="70" w:type="dxa"/>
              </w:tblCellMar>
            </w:tblPrEx>
          </w:tblPrExChange>
        </w:tblPrEx>
        <w:trPr>
          <w:trHeight w:val="1785"/>
          <w:trPrChange w:id="102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6A64B4" w14:textId="7DA56DA7" w:rsidR="008601AF" w:rsidRPr="008601AF" w:rsidRDefault="008601AF" w:rsidP="003C2C2A">
            <w:pPr>
              <w:jc w:val="center"/>
              <w:rPr>
                <w:rFonts w:ascii="Trebuchet MS" w:hAnsi="Trebuchet MS" w:cs="Arial"/>
                <w:color w:val="000000"/>
                <w:sz w:val="20"/>
                <w:szCs w:val="20"/>
                <w:lang w:bidi="th-TH"/>
              </w:rPr>
            </w:pPr>
            <w:del w:id="1028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A64413" w14:textId="07A5C5E4" w:rsidR="008601AF" w:rsidRPr="008601AF" w:rsidRDefault="008601AF" w:rsidP="003C2C2A">
            <w:pPr>
              <w:jc w:val="center"/>
              <w:rPr>
                <w:rFonts w:ascii="Trebuchet MS" w:hAnsi="Trebuchet MS" w:cs="Arial"/>
                <w:color w:val="000000"/>
                <w:sz w:val="20"/>
                <w:szCs w:val="20"/>
                <w:lang w:bidi="th-TH"/>
              </w:rPr>
            </w:pPr>
            <w:del w:id="10286" w:author="Philippe Hollanda - Oliveira Trust" w:date="2022-07-19T10:03:00Z">
              <w:r w:rsidRPr="008601AF" w:rsidDel="0016760B">
                <w:rPr>
                  <w:rFonts w:ascii="Trebuchet MS" w:hAnsi="Trebuchet MS" w:cs="Arial"/>
                  <w:color w:val="000000"/>
                  <w:sz w:val="20"/>
                  <w:szCs w:val="20"/>
                  <w:lang w:bidi="th-TH"/>
                </w:rPr>
                <w:delText>18/04/2022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8E8251" w14:textId="3FED24B3" w:rsidR="008601AF" w:rsidRPr="008601AF" w:rsidRDefault="008601AF" w:rsidP="003C2C2A">
            <w:pPr>
              <w:jc w:val="center"/>
              <w:rPr>
                <w:rFonts w:ascii="Trebuchet MS" w:hAnsi="Trebuchet MS" w:cs="Arial"/>
                <w:color w:val="000000"/>
                <w:sz w:val="20"/>
                <w:szCs w:val="20"/>
                <w:lang w:bidi="th-TH"/>
              </w:rPr>
            </w:pPr>
            <w:del w:id="10288" w:author="Philippe Hollanda - Oliveira Trust" w:date="2022-07-19T10:03:00Z">
              <w:r w:rsidRPr="008601AF" w:rsidDel="0016760B">
                <w:rPr>
                  <w:rFonts w:ascii="Trebuchet MS" w:hAnsi="Trebuchet MS" w:cs="Arial"/>
                  <w:color w:val="000000"/>
                  <w:sz w:val="20"/>
                  <w:szCs w:val="20"/>
                  <w:lang w:bidi="th-TH"/>
                </w:rPr>
                <w:delText>R$ 2.879,52</w:delText>
              </w:r>
            </w:del>
          </w:p>
        </w:tc>
      </w:tr>
      <w:tr w:rsidR="008601AF" w:rsidRPr="008601AF" w14:paraId="4E699FD7" w14:textId="77777777" w:rsidTr="0016760B">
        <w:tblPrEx>
          <w:tblW w:w="5000" w:type="pct"/>
          <w:tblCellMar>
            <w:left w:w="70" w:type="dxa"/>
            <w:right w:w="70" w:type="dxa"/>
          </w:tblCellMar>
          <w:tblPrExChange w:id="10289" w:author="Philippe Hollanda - Oliveira Trust" w:date="2022-07-19T10:03:00Z">
            <w:tblPrEx>
              <w:tblW w:w="5000" w:type="pct"/>
              <w:tblCellMar>
                <w:left w:w="70" w:type="dxa"/>
                <w:right w:w="70" w:type="dxa"/>
              </w:tblCellMar>
            </w:tblPrEx>
          </w:tblPrExChange>
        </w:tblPrEx>
        <w:trPr>
          <w:trHeight w:val="1785"/>
          <w:trPrChange w:id="102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7A95B0" w14:textId="131A0D43" w:rsidR="008601AF" w:rsidRPr="008601AF" w:rsidRDefault="008601AF" w:rsidP="003C2C2A">
            <w:pPr>
              <w:jc w:val="center"/>
              <w:rPr>
                <w:rFonts w:ascii="Trebuchet MS" w:hAnsi="Trebuchet MS" w:cs="Arial"/>
                <w:color w:val="000000"/>
                <w:sz w:val="20"/>
                <w:szCs w:val="20"/>
                <w:lang w:bidi="th-TH"/>
              </w:rPr>
            </w:pPr>
            <w:del w:id="10292"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2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CD61D2" w14:textId="370A6D86" w:rsidR="008601AF" w:rsidRPr="008601AF" w:rsidRDefault="008601AF" w:rsidP="003C2C2A">
            <w:pPr>
              <w:jc w:val="center"/>
              <w:rPr>
                <w:rFonts w:ascii="Trebuchet MS" w:hAnsi="Trebuchet MS" w:cs="Arial"/>
                <w:color w:val="000000"/>
                <w:sz w:val="20"/>
                <w:szCs w:val="20"/>
                <w:lang w:bidi="th-TH"/>
              </w:rPr>
            </w:pPr>
            <w:del w:id="10294" w:author="Philippe Hollanda - Oliveira Trust" w:date="2022-07-19T10:03:00Z">
              <w:r w:rsidRPr="008601AF" w:rsidDel="0016760B">
                <w:rPr>
                  <w:rFonts w:ascii="Trebuchet MS" w:hAnsi="Trebuchet MS" w:cs="Arial"/>
                  <w:color w:val="000000"/>
                  <w:sz w:val="20"/>
                  <w:szCs w:val="20"/>
                  <w:lang w:bidi="th-TH"/>
                </w:rPr>
                <w:delText>11/04/2022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2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2E89D0" w14:textId="4E6C97DA" w:rsidR="008601AF" w:rsidRPr="008601AF" w:rsidRDefault="008601AF" w:rsidP="003C2C2A">
            <w:pPr>
              <w:jc w:val="center"/>
              <w:rPr>
                <w:rFonts w:ascii="Trebuchet MS" w:hAnsi="Trebuchet MS" w:cs="Arial"/>
                <w:color w:val="000000"/>
                <w:sz w:val="20"/>
                <w:szCs w:val="20"/>
                <w:lang w:bidi="th-TH"/>
              </w:rPr>
            </w:pPr>
            <w:del w:id="10296" w:author="Philippe Hollanda - Oliveira Trust" w:date="2022-07-19T10:03:00Z">
              <w:r w:rsidRPr="008601AF" w:rsidDel="0016760B">
                <w:rPr>
                  <w:rFonts w:ascii="Trebuchet MS" w:hAnsi="Trebuchet MS" w:cs="Arial"/>
                  <w:color w:val="000000"/>
                  <w:sz w:val="20"/>
                  <w:szCs w:val="20"/>
                  <w:lang w:bidi="th-TH"/>
                </w:rPr>
                <w:delText>R$ 2.758,70</w:delText>
              </w:r>
            </w:del>
          </w:p>
        </w:tc>
      </w:tr>
      <w:tr w:rsidR="008601AF" w:rsidRPr="008601AF" w14:paraId="671520A1" w14:textId="77777777" w:rsidTr="0016760B">
        <w:tblPrEx>
          <w:tblW w:w="5000" w:type="pct"/>
          <w:tblCellMar>
            <w:left w:w="70" w:type="dxa"/>
            <w:right w:w="70" w:type="dxa"/>
          </w:tblCellMar>
          <w:tblPrExChange w:id="10297" w:author="Philippe Hollanda - Oliveira Trust" w:date="2022-07-19T10:03:00Z">
            <w:tblPrEx>
              <w:tblW w:w="5000" w:type="pct"/>
              <w:tblCellMar>
                <w:left w:w="70" w:type="dxa"/>
                <w:right w:w="70" w:type="dxa"/>
              </w:tblCellMar>
            </w:tblPrEx>
          </w:tblPrExChange>
        </w:tblPrEx>
        <w:trPr>
          <w:trHeight w:val="1785"/>
          <w:trPrChange w:id="102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2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25EC8D" w14:textId="6782847E" w:rsidR="008601AF" w:rsidRPr="008601AF" w:rsidRDefault="008601AF" w:rsidP="003C2C2A">
            <w:pPr>
              <w:jc w:val="center"/>
              <w:rPr>
                <w:rFonts w:ascii="Trebuchet MS" w:hAnsi="Trebuchet MS" w:cs="Arial"/>
                <w:color w:val="000000"/>
                <w:sz w:val="20"/>
                <w:szCs w:val="20"/>
                <w:lang w:bidi="th-TH"/>
              </w:rPr>
            </w:pPr>
            <w:del w:id="10300"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F0A7DA" w14:textId="4327C377" w:rsidR="008601AF" w:rsidRPr="008601AF" w:rsidRDefault="008601AF" w:rsidP="003C2C2A">
            <w:pPr>
              <w:jc w:val="center"/>
              <w:rPr>
                <w:rFonts w:ascii="Trebuchet MS" w:hAnsi="Trebuchet MS" w:cs="Arial"/>
                <w:color w:val="000000"/>
                <w:sz w:val="20"/>
                <w:szCs w:val="20"/>
                <w:lang w:bidi="th-TH"/>
              </w:rPr>
            </w:pPr>
            <w:del w:id="10302" w:author="Philippe Hollanda - Oliveira Trust" w:date="2022-07-19T10:03:00Z">
              <w:r w:rsidRPr="008601AF" w:rsidDel="0016760B">
                <w:rPr>
                  <w:rFonts w:ascii="Trebuchet MS" w:hAnsi="Trebuchet MS" w:cs="Arial"/>
                  <w:color w:val="000000"/>
                  <w:sz w:val="20"/>
                  <w:szCs w:val="20"/>
                  <w:lang w:bidi="th-TH"/>
                </w:rPr>
                <w:delText>14/03/2022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642CBC" w14:textId="697B8846" w:rsidR="008601AF" w:rsidRPr="008601AF" w:rsidRDefault="008601AF" w:rsidP="003C2C2A">
            <w:pPr>
              <w:jc w:val="center"/>
              <w:rPr>
                <w:rFonts w:ascii="Trebuchet MS" w:hAnsi="Trebuchet MS" w:cs="Arial"/>
                <w:color w:val="000000"/>
                <w:sz w:val="20"/>
                <w:szCs w:val="20"/>
                <w:lang w:bidi="th-TH"/>
              </w:rPr>
            </w:pPr>
            <w:del w:id="10304" w:author="Philippe Hollanda - Oliveira Trust" w:date="2022-07-19T10:03:00Z">
              <w:r w:rsidRPr="008601AF" w:rsidDel="0016760B">
                <w:rPr>
                  <w:rFonts w:ascii="Trebuchet MS" w:hAnsi="Trebuchet MS" w:cs="Arial"/>
                  <w:color w:val="000000"/>
                  <w:sz w:val="20"/>
                  <w:szCs w:val="20"/>
                  <w:lang w:bidi="th-TH"/>
                </w:rPr>
                <w:delText>R$ 1.176,00</w:delText>
              </w:r>
            </w:del>
          </w:p>
        </w:tc>
      </w:tr>
      <w:tr w:rsidR="008601AF" w:rsidRPr="008601AF" w14:paraId="63ED8974" w14:textId="77777777" w:rsidTr="0016760B">
        <w:tblPrEx>
          <w:tblW w:w="5000" w:type="pct"/>
          <w:tblCellMar>
            <w:left w:w="70" w:type="dxa"/>
            <w:right w:w="70" w:type="dxa"/>
          </w:tblCellMar>
          <w:tblPrExChange w:id="10305" w:author="Philippe Hollanda - Oliveira Trust" w:date="2022-07-19T10:03:00Z">
            <w:tblPrEx>
              <w:tblW w:w="5000" w:type="pct"/>
              <w:tblCellMar>
                <w:left w:w="70" w:type="dxa"/>
                <w:right w:w="70" w:type="dxa"/>
              </w:tblCellMar>
            </w:tblPrEx>
          </w:tblPrExChange>
        </w:tblPrEx>
        <w:trPr>
          <w:trHeight w:val="1785"/>
          <w:trPrChange w:id="103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91B5C1" w14:textId="680B55B1" w:rsidR="008601AF" w:rsidRPr="008601AF" w:rsidRDefault="008601AF" w:rsidP="003C2C2A">
            <w:pPr>
              <w:jc w:val="center"/>
              <w:rPr>
                <w:rFonts w:ascii="Trebuchet MS" w:hAnsi="Trebuchet MS" w:cs="Arial"/>
                <w:color w:val="000000"/>
                <w:sz w:val="20"/>
                <w:szCs w:val="20"/>
                <w:lang w:bidi="th-TH"/>
              </w:rPr>
            </w:pPr>
            <w:del w:id="1030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F66ADA" w14:textId="4DF26B4D" w:rsidR="008601AF" w:rsidRPr="008601AF" w:rsidRDefault="008601AF" w:rsidP="003C2C2A">
            <w:pPr>
              <w:jc w:val="center"/>
              <w:rPr>
                <w:rFonts w:ascii="Trebuchet MS" w:hAnsi="Trebuchet MS" w:cs="Arial"/>
                <w:color w:val="000000"/>
                <w:sz w:val="20"/>
                <w:szCs w:val="20"/>
                <w:lang w:bidi="th-TH"/>
              </w:rPr>
            </w:pPr>
            <w:del w:id="10310" w:author="Philippe Hollanda - Oliveira Trust" w:date="2022-07-19T10:03:00Z">
              <w:r w:rsidRPr="008601AF" w:rsidDel="0016760B">
                <w:rPr>
                  <w:rFonts w:ascii="Trebuchet MS" w:hAnsi="Trebuchet MS" w:cs="Arial"/>
                  <w:color w:val="000000"/>
                  <w:sz w:val="20"/>
                  <w:szCs w:val="20"/>
                  <w:lang w:bidi="th-TH"/>
                </w:rPr>
                <w:delText>14/03/2022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6E20CF" w14:textId="1521D4EE" w:rsidR="008601AF" w:rsidRPr="008601AF" w:rsidRDefault="008601AF" w:rsidP="003C2C2A">
            <w:pPr>
              <w:jc w:val="center"/>
              <w:rPr>
                <w:rFonts w:ascii="Trebuchet MS" w:hAnsi="Trebuchet MS" w:cs="Arial"/>
                <w:color w:val="000000"/>
                <w:sz w:val="20"/>
                <w:szCs w:val="20"/>
                <w:lang w:bidi="th-TH"/>
              </w:rPr>
            </w:pPr>
            <w:del w:id="10312" w:author="Philippe Hollanda - Oliveira Trust" w:date="2022-07-19T10:03:00Z">
              <w:r w:rsidRPr="008601AF" w:rsidDel="0016760B">
                <w:rPr>
                  <w:rFonts w:ascii="Trebuchet MS" w:hAnsi="Trebuchet MS" w:cs="Arial"/>
                  <w:color w:val="000000"/>
                  <w:sz w:val="20"/>
                  <w:szCs w:val="20"/>
                  <w:lang w:bidi="th-TH"/>
                </w:rPr>
                <w:delText>R$ 129.600,18</w:delText>
              </w:r>
            </w:del>
          </w:p>
        </w:tc>
      </w:tr>
      <w:tr w:rsidR="008601AF" w:rsidRPr="008601AF" w14:paraId="32EAFC3A" w14:textId="77777777" w:rsidTr="0016760B">
        <w:tblPrEx>
          <w:tblW w:w="5000" w:type="pct"/>
          <w:tblCellMar>
            <w:left w:w="70" w:type="dxa"/>
            <w:right w:w="70" w:type="dxa"/>
          </w:tblCellMar>
          <w:tblPrExChange w:id="10313" w:author="Philippe Hollanda - Oliveira Trust" w:date="2022-07-19T10:03:00Z">
            <w:tblPrEx>
              <w:tblW w:w="5000" w:type="pct"/>
              <w:tblCellMar>
                <w:left w:w="70" w:type="dxa"/>
                <w:right w:w="70" w:type="dxa"/>
              </w:tblCellMar>
            </w:tblPrEx>
          </w:tblPrExChange>
        </w:tblPrEx>
        <w:trPr>
          <w:trHeight w:val="1785"/>
          <w:trPrChange w:id="103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BF0254" w14:textId="3B26FCC3" w:rsidR="008601AF" w:rsidRPr="008601AF" w:rsidRDefault="008601AF" w:rsidP="003C2C2A">
            <w:pPr>
              <w:jc w:val="center"/>
              <w:rPr>
                <w:rFonts w:ascii="Trebuchet MS" w:hAnsi="Trebuchet MS" w:cs="Arial"/>
                <w:color w:val="000000"/>
                <w:sz w:val="20"/>
                <w:szCs w:val="20"/>
                <w:lang w:bidi="th-TH"/>
              </w:rPr>
            </w:pPr>
            <w:del w:id="10316"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C92C86" w14:textId="4D7FCEA2" w:rsidR="008601AF" w:rsidRPr="008601AF" w:rsidRDefault="008601AF" w:rsidP="003C2C2A">
            <w:pPr>
              <w:jc w:val="center"/>
              <w:rPr>
                <w:rFonts w:ascii="Trebuchet MS" w:hAnsi="Trebuchet MS" w:cs="Arial"/>
                <w:color w:val="000000"/>
                <w:sz w:val="20"/>
                <w:szCs w:val="20"/>
                <w:lang w:bidi="th-TH"/>
              </w:rPr>
            </w:pPr>
            <w:del w:id="10318" w:author="Philippe Hollanda - Oliveira Trust" w:date="2022-07-19T10:03:00Z">
              <w:r w:rsidRPr="008601AF" w:rsidDel="0016760B">
                <w:rPr>
                  <w:rFonts w:ascii="Trebuchet MS" w:hAnsi="Trebuchet MS" w:cs="Arial"/>
                  <w:color w:val="000000"/>
                  <w:sz w:val="20"/>
                  <w:szCs w:val="20"/>
                  <w:lang w:bidi="th-TH"/>
                </w:rPr>
                <w:delText>14/03/2022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BE12FB" w14:textId="15E356A6" w:rsidR="008601AF" w:rsidRPr="008601AF" w:rsidRDefault="008601AF" w:rsidP="003C2C2A">
            <w:pPr>
              <w:jc w:val="center"/>
              <w:rPr>
                <w:rFonts w:ascii="Trebuchet MS" w:hAnsi="Trebuchet MS" w:cs="Arial"/>
                <w:color w:val="000000"/>
                <w:sz w:val="20"/>
                <w:szCs w:val="20"/>
                <w:lang w:bidi="th-TH"/>
              </w:rPr>
            </w:pPr>
            <w:del w:id="10320" w:author="Philippe Hollanda - Oliveira Trust" w:date="2022-07-19T10:03:00Z">
              <w:r w:rsidRPr="008601AF" w:rsidDel="0016760B">
                <w:rPr>
                  <w:rFonts w:ascii="Trebuchet MS" w:hAnsi="Trebuchet MS" w:cs="Arial"/>
                  <w:color w:val="000000"/>
                  <w:sz w:val="20"/>
                  <w:szCs w:val="20"/>
                  <w:lang w:bidi="th-TH"/>
                </w:rPr>
                <w:delText>R$ 32.585,51</w:delText>
              </w:r>
            </w:del>
          </w:p>
        </w:tc>
      </w:tr>
      <w:tr w:rsidR="008601AF" w:rsidRPr="008601AF" w14:paraId="4B2696DA" w14:textId="77777777" w:rsidTr="0016760B">
        <w:tblPrEx>
          <w:tblW w:w="5000" w:type="pct"/>
          <w:tblCellMar>
            <w:left w:w="70" w:type="dxa"/>
            <w:right w:w="70" w:type="dxa"/>
          </w:tblCellMar>
          <w:tblPrExChange w:id="10321" w:author="Philippe Hollanda - Oliveira Trust" w:date="2022-07-19T10:03:00Z">
            <w:tblPrEx>
              <w:tblW w:w="5000" w:type="pct"/>
              <w:tblCellMar>
                <w:left w:w="70" w:type="dxa"/>
                <w:right w:w="70" w:type="dxa"/>
              </w:tblCellMar>
            </w:tblPrEx>
          </w:tblPrExChange>
        </w:tblPrEx>
        <w:trPr>
          <w:trHeight w:val="1785"/>
          <w:trPrChange w:id="103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DB1D20" w14:textId="19B2B57C" w:rsidR="008601AF" w:rsidRPr="008601AF" w:rsidRDefault="008601AF" w:rsidP="003C2C2A">
            <w:pPr>
              <w:jc w:val="center"/>
              <w:rPr>
                <w:rFonts w:ascii="Trebuchet MS" w:hAnsi="Trebuchet MS" w:cs="Arial"/>
                <w:color w:val="000000"/>
                <w:sz w:val="20"/>
                <w:szCs w:val="20"/>
                <w:lang w:bidi="th-TH"/>
              </w:rPr>
            </w:pPr>
            <w:del w:id="1032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F94F96" w14:textId="72E36BFD" w:rsidR="008601AF" w:rsidRPr="008601AF" w:rsidRDefault="008601AF" w:rsidP="003C2C2A">
            <w:pPr>
              <w:jc w:val="center"/>
              <w:rPr>
                <w:rFonts w:ascii="Trebuchet MS" w:hAnsi="Trebuchet MS" w:cs="Arial"/>
                <w:color w:val="000000"/>
                <w:sz w:val="20"/>
                <w:szCs w:val="20"/>
                <w:lang w:bidi="th-TH"/>
              </w:rPr>
            </w:pPr>
            <w:del w:id="10326" w:author="Philippe Hollanda - Oliveira Trust" w:date="2022-07-19T10:03:00Z">
              <w:r w:rsidRPr="008601AF" w:rsidDel="0016760B">
                <w:rPr>
                  <w:rFonts w:ascii="Trebuchet MS" w:hAnsi="Trebuchet MS" w:cs="Arial"/>
                  <w:color w:val="000000"/>
                  <w:sz w:val="20"/>
                  <w:szCs w:val="20"/>
                  <w:lang w:bidi="th-TH"/>
                </w:rPr>
                <w:delText>08/03/2022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6EE3D1" w14:textId="61BB8B7F" w:rsidR="008601AF" w:rsidRPr="008601AF" w:rsidRDefault="008601AF" w:rsidP="003C2C2A">
            <w:pPr>
              <w:jc w:val="center"/>
              <w:rPr>
                <w:rFonts w:ascii="Trebuchet MS" w:hAnsi="Trebuchet MS" w:cs="Arial"/>
                <w:color w:val="000000"/>
                <w:sz w:val="20"/>
                <w:szCs w:val="20"/>
                <w:lang w:bidi="th-TH"/>
              </w:rPr>
            </w:pPr>
            <w:del w:id="10328" w:author="Philippe Hollanda - Oliveira Trust" w:date="2022-07-19T10:03:00Z">
              <w:r w:rsidRPr="008601AF" w:rsidDel="0016760B">
                <w:rPr>
                  <w:rFonts w:ascii="Trebuchet MS" w:hAnsi="Trebuchet MS" w:cs="Arial"/>
                  <w:color w:val="000000"/>
                  <w:sz w:val="20"/>
                  <w:szCs w:val="20"/>
                  <w:lang w:bidi="th-TH"/>
                </w:rPr>
                <w:delText>R$ 8.698,65</w:delText>
              </w:r>
            </w:del>
          </w:p>
        </w:tc>
      </w:tr>
      <w:tr w:rsidR="008601AF" w:rsidRPr="008601AF" w14:paraId="02F6490C" w14:textId="77777777" w:rsidTr="0016760B">
        <w:tblPrEx>
          <w:tblW w:w="5000" w:type="pct"/>
          <w:tblCellMar>
            <w:left w:w="70" w:type="dxa"/>
            <w:right w:w="70" w:type="dxa"/>
          </w:tblCellMar>
          <w:tblPrExChange w:id="10329" w:author="Philippe Hollanda - Oliveira Trust" w:date="2022-07-19T10:03:00Z">
            <w:tblPrEx>
              <w:tblW w:w="5000" w:type="pct"/>
              <w:tblCellMar>
                <w:left w:w="70" w:type="dxa"/>
                <w:right w:w="70" w:type="dxa"/>
              </w:tblCellMar>
            </w:tblPrEx>
          </w:tblPrExChange>
        </w:tblPrEx>
        <w:trPr>
          <w:trHeight w:val="1785"/>
          <w:trPrChange w:id="103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75FF71" w14:textId="2F050FE7" w:rsidR="008601AF" w:rsidRPr="008601AF" w:rsidRDefault="008601AF" w:rsidP="003C2C2A">
            <w:pPr>
              <w:jc w:val="center"/>
              <w:rPr>
                <w:rFonts w:ascii="Trebuchet MS" w:hAnsi="Trebuchet MS" w:cs="Arial"/>
                <w:color w:val="000000"/>
                <w:sz w:val="20"/>
                <w:szCs w:val="20"/>
                <w:lang w:bidi="th-TH"/>
              </w:rPr>
            </w:pPr>
            <w:del w:id="10332" w:author="Philippe Hollanda - Oliveira Trust" w:date="2022-07-19T10:03:00Z">
              <w:r w:rsidRPr="008601AF" w:rsidDel="0016760B">
                <w:rPr>
                  <w:rFonts w:ascii="Trebuchet MS" w:hAnsi="Trebuchet MS" w:cs="Arial"/>
                  <w:color w:val="000000"/>
                  <w:sz w:val="20"/>
                  <w:szCs w:val="20"/>
                  <w:lang w:bidi="th-TH"/>
                </w:rPr>
                <w:lastRenderedPageBreak/>
                <w:delText>COLOCAÇÃO, INSTAL.TAPETES, CARPETES, ASSOALHOS, CORTINAS, REV.PAREDE, VIDROS,PLACAS GESSO, CONGÊ.</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D54827" w14:textId="43445E29" w:rsidR="008601AF" w:rsidRPr="008601AF" w:rsidRDefault="008601AF" w:rsidP="003C2C2A">
            <w:pPr>
              <w:jc w:val="center"/>
              <w:rPr>
                <w:rFonts w:ascii="Trebuchet MS" w:hAnsi="Trebuchet MS" w:cs="Arial"/>
                <w:color w:val="000000"/>
                <w:sz w:val="20"/>
                <w:szCs w:val="20"/>
                <w:lang w:bidi="th-TH"/>
              </w:rPr>
            </w:pPr>
            <w:del w:id="10334"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3DB930" w14:textId="77E9112A" w:rsidR="008601AF" w:rsidRPr="008601AF" w:rsidRDefault="008601AF" w:rsidP="003C2C2A">
            <w:pPr>
              <w:jc w:val="center"/>
              <w:rPr>
                <w:rFonts w:ascii="Trebuchet MS" w:hAnsi="Trebuchet MS" w:cs="Arial"/>
                <w:color w:val="000000"/>
                <w:sz w:val="20"/>
                <w:szCs w:val="20"/>
                <w:lang w:bidi="th-TH"/>
              </w:rPr>
            </w:pPr>
            <w:del w:id="10336" w:author="Philippe Hollanda - Oliveira Trust" w:date="2022-07-19T10:03:00Z">
              <w:r w:rsidRPr="008601AF" w:rsidDel="0016760B">
                <w:rPr>
                  <w:rFonts w:ascii="Trebuchet MS" w:hAnsi="Trebuchet MS" w:cs="Arial"/>
                  <w:color w:val="000000"/>
                  <w:sz w:val="20"/>
                  <w:szCs w:val="20"/>
                  <w:lang w:bidi="th-TH"/>
                </w:rPr>
                <w:delText>R$ 990,00</w:delText>
              </w:r>
            </w:del>
          </w:p>
        </w:tc>
      </w:tr>
      <w:tr w:rsidR="008601AF" w:rsidRPr="008601AF" w14:paraId="7E904021" w14:textId="77777777" w:rsidTr="0016760B">
        <w:tblPrEx>
          <w:tblW w:w="5000" w:type="pct"/>
          <w:tblCellMar>
            <w:left w:w="70" w:type="dxa"/>
            <w:right w:w="70" w:type="dxa"/>
          </w:tblCellMar>
          <w:tblPrExChange w:id="10337" w:author="Philippe Hollanda - Oliveira Trust" w:date="2022-07-19T10:03:00Z">
            <w:tblPrEx>
              <w:tblW w:w="5000" w:type="pct"/>
              <w:tblCellMar>
                <w:left w:w="70" w:type="dxa"/>
                <w:right w:w="70" w:type="dxa"/>
              </w:tblCellMar>
            </w:tblPrEx>
          </w:tblPrExChange>
        </w:tblPrEx>
        <w:trPr>
          <w:trHeight w:val="1785"/>
          <w:trPrChange w:id="103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5D0656" w14:textId="7E346615" w:rsidR="008601AF" w:rsidRPr="008601AF" w:rsidRDefault="008601AF" w:rsidP="003C2C2A">
            <w:pPr>
              <w:jc w:val="center"/>
              <w:rPr>
                <w:rFonts w:ascii="Trebuchet MS" w:hAnsi="Trebuchet MS" w:cs="Arial"/>
                <w:color w:val="000000"/>
                <w:sz w:val="20"/>
                <w:szCs w:val="20"/>
                <w:lang w:bidi="th-TH"/>
              </w:rPr>
            </w:pPr>
            <w:del w:id="10340" w:author="Philippe Hollanda - Oliveira Trust" w:date="2022-07-19T10:03:00Z">
              <w:r w:rsidRPr="008601AF" w:rsidDel="0016760B">
                <w:rPr>
                  <w:rFonts w:ascii="Trebuchet MS" w:hAnsi="Trebuchet MS" w:cs="Arial"/>
                  <w:color w:val="000000"/>
                  <w:sz w:val="20"/>
                  <w:szCs w:val="20"/>
                  <w:lang w:bidi="th-TH"/>
                </w:rPr>
                <w:delText>DECORAÇÃO, JARDINAGEM CORTE PODA ÁRVORES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C8D4D5" w14:textId="5AEAD684" w:rsidR="008601AF" w:rsidRPr="008601AF" w:rsidRDefault="008601AF" w:rsidP="003C2C2A">
            <w:pPr>
              <w:jc w:val="center"/>
              <w:rPr>
                <w:rFonts w:ascii="Trebuchet MS" w:hAnsi="Trebuchet MS" w:cs="Arial"/>
                <w:color w:val="000000"/>
                <w:sz w:val="20"/>
                <w:szCs w:val="20"/>
                <w:lang w:bidi="th-TH"/>
              </w:rPr>
            </w:pPr>
            <w:del w:id="10342"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99B3B7" w14:textId="703FCEBB" w:rsidR="008601AF" w:rsidRPr="008601AF" w:rsidRDefault="008601AF" w:rsidP="003C2C2A">
            <w:pPr>
              <w:jc w:val="center"/>
              <w:rPr>
                <w:rFonts w:ascii="Trebuchet MS" w:hAnsi="Trebuchet MS" w:cs="Arial"/>
                <w:color w:val="000000"/>
                <w:sz w:val="20"/>
                <w:szCs w:val="20"/>
                <w:lang w:bidi="th-TH"/>
              </w:rPr>
            </w:pPr>
            <w:del w:id="10344" w:author="Philippe Hollanda - Oliveira Trust" w:date="2022-07-19T10:03:00Z">
              <w:r w:rsidRPr="008601AF" w:rsidDel="0016760B">
                <w:rPr>
                  <w:rFonts w:ascii="Trebuchet MS" w:hAnsi="Trebuchet MS" w:cs="Arial"/>
                  <w:color w:val="000000"/>
                  <w:sz w:val="20"/>
                  <w:szCs w:val="20"/>
                  <w:lang w:bidi="th-TH"/>
                </w:rPr>
                <w:delText>R$ 2.984,00</w:delText>
              </w:r>
            </w:del>
          </w:p>
        </w:tc>
      </w:tr>
      <w:tr w:rsidR="008601AF" w:rsidRPr="008601AF" w14:paraId="547B0F5A" w14:textId="77777777" w:rsidTr="0016760B">
        <w:tblPrEx>
          <w:tblW w:w="5000" w:type="pct"/>
          <w:tblCellMar>
            <w:left w:w="70" w:type="dxa"/>
            <w:right w:w="70" w:type="dxa"/>
          </w:tblCellMar>
          <w:tblPrExChange w:id="10345" w:author="Philippe Hollanda - Oliveira Trust" w:date="2022-07-19T10:03:00Z">
            <w:tblPrEx>
              <w:tblW w:w="5000" w:type="pct"/>
              <w:tblCellMar>
                <w:left w:w="70" w:type="dxa"/>
                <w:right w:w="70" w:type="dxa"/>
              </w:tblCellMar>
            </w:tblPrEx>
          </w:tblPrExChange>
        </w:tblPrEx>
        <w:trPr>
          <w:trHeight w:val="1785"/>
          <w:trPrChange w:id="103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F92B38" w14:textId="456AC357" w:rsidR="008601AF" w:rsidRPr="008601AF" w:rsidRDefault="008601AF" w:rsidP="003C2C2A">
            <w:pPr>
              <w:jc w:val="center"/>
              <w:rPr>
                <w:rFonts w:ascii="Trebuchet MS" w:hAnsi="Trebuchet MS" w:cs="Arial"/>
                <w:color w:val="000000"/>
                <w:sz w:val="20"/>
                <w:szCs w:val="20"/>
                <w:lang w:bidi="th-TH"/>
              </w:rPr>
            </w:pPr>
            <w:del w:id="10348" w:author="Philippe Hollanda - Oliveira Trust" w:date="2022-07-19T10:03:00Z">
              <w:r w:rsidRPr="008601AF" w:rsidDel="0016760B">
                <w:rPr>
                  <w:rFonts w:ascii="Trebuchet MS" w:hAnsi="Trebuchet MS" w:cs="Arial"/>
                  <w:color w:val="000000"/>
                  <w:sz w:val="20"/>
                  <w:szCs w:val="20"/>
                  <w:lang w:bidi="th-TH"/>
                </w:rPr>
                <w:delText>DECORAÇÃO, JARDINAGEM CORTE PODA ÁRVORES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FBFFA7" w14:textId="363C613A" w:rsidR="008601AF" w:rsidRPr="008601AF" w:rsidRDefault="008601AF" w:rsidP="003C2C2A">
            <w:pPr>
              <w:jc w:val="center"/>
              <w:rPr>
                <w:rFonts w:ascii="Trebuchet MS" w:hAnsi="Trebuchet MS" w:cs="Arial"/>
                <w:color w:val="000000"/>
                <w:sz w:val="20"/>
                <w:szCs w:val="20"/>
                <w:lang w:bidi="th-TH"/>
              </w:rPr>
            </w:pPr>
            <w:del w:id="10350" w:author="Philippe Hollanda - Oliveira Trust" w:date="2022-07-19T10:03:00Z">
              <w:r w:rsidRPr="008601AF" w:rsidDel="0016760B">
                <w:rPr>
                  <w:rFonts w:ascii="Trebuchet MS" w:hAnsi="Trebuchet MS" w:cs="Arial"/>
                  <w:color w:val="000000"/>
                  <w:sz w:val="20"/>
                  <w:szCs w:val="20"/>
                  <w:lang w:bidi="th-TH"/>
                </w:rPr>
                <w:delText>16/02/2022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8B6A54" w14:textId="3B3D358E" w:rsidR="008601AF" w:rsidRPr="008601AF" w:rsidRDefault="008601AF" w:rsidP="003C2C2A">
            <w:pPr>
              <w:jc w:val="center"/>
              <w:rPr>
                <w:rFonts w:ascii="Trebuchet MS" w:hAnsi="Trebuchet MS" w:cs="Arial"/>
                <w:color w:val="000000"/>
                <w:sz w:val="20"/>
                <w:szCs w:val="20"/>
                <w:lang w:bidi="th-TH"/>
              </w:rPr>
            </w:pPr>
            <w:del w:id="10352" w:author="Philippe Hollanda - Oliveira Trust" w:date="2022-07-19T10:03:00Z">
              <w:r w:rsidRPr="008601AF" w:rsidDel="0016760B">
                <w:rPr>
                  <w:rFonts w:ascii="Trebuchet MS" w:hAnsi="Trebuchet MS" w:cs="Arial"/>
                  <w:color w:val="000000"/>
                  <w:sz w:val="20"/>
                  <w:szCs w:val="20"/>
                  <w:lang w:bidi="th-TH"/>
                </w:rPr>
                <w:delText>R$ 31.150,00</w:delText>
              </w:r>
            </w:del>
          </w:p>
        </w:tc>
      </w:tr>
      <w:tr w:rsidR="008601AF" w:rsidRPr="008601AF" w14:paraId="163C5BCC" w14:textId="77777777" w:rsidTr="0016760B">
        <w:tblPrEx>
          <w:tblW w:w="5000" w:type="pct"/>
          <w:tblCellMar>
            <w:left w:w="70" w:type="dxa"/>
            <w:right w:w="70" w:type="dxa"/>
          </w:tblCellMar>
          <w:tblPrExChange w:id="10353" w:author="Philippe Hollanda - Oliveira Trust" w:date="2022-07-19T10:03:00Z">
            <w:tblPrEx>
              <w:tblW w:w="5000" w:type="pct"/>
              <w:tblCellMar>
                <w:left w:w="70" w:type="dxa"/>
                <w:right w:w="70" w:type="dxa"/>
              </w:tblCellMar>
            </w:tblPrEx>
          </w:tblPrExChange>
        </w:tblPrEx>
        <w:trPr>
          <w:trHeight w:val="1785"/>
          <w:trPrChange w:id="103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08CCAF" w14:textId="783CF169" w:rsidR="008601AF" w:rsidRPr="008601AF" w:rsidRDefault="008601AF" w:rsidP="003C2C2A">
            <w:pPr>
              <w:jc w:val="center"/>
              <w:rPr>
                <w:rFonts w:ascii="Trebuchet MS" w:hAnsi="Trebuchet MS" w:cs="Arial"/>
                <w:color w:val="000000"/>
                <w:sz w:val="20"/>
                <w:szCs w:val="20"/>
                <w:lang w:bidi="th-TH"/>
              </w:rPr>
            </w:pPr>
            <w:del w:id="10356" w:author="Philippe Hollanda - Oliveira Trust" w:date="2022-07-19T10:03:00Z">
              <w:r w:rsidRPr="008601AF" w:rsidDel="0016760B">
                <w:rPr>
                  <w:rFonts w:ascii="Trebuchet MS" w:hAnsi="Trebuchet MS" w:cs="Arial"/>
                  <w:color w:val="000000"/>
                  <w:sz w:val="20"/>
                  <w:szCs w:val="20"/>
                  <w:lang w:bidi="th-TH"/>
                </w:rPr>
                <w:delText>DECORAÇÃO, JARDINAGEM CORTE PODA ÁRVORES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A11903" w14:textId="054D0EC9" w:rsidR="008601AF" w:rsidRPr="008601AF" w:rsidRDefault="008601AF" w:rsidP="003C2C2A">
            <w:pPr>
              <w:jc w:val="center"/>
              <w:rPr>
                <w:rFonts w:ascii="Trebuchet MS" w:hAnsi="Trebuchet MS" w:cs="Arial"/>
                <w:color w:val="000000"/>
                <w:sz w:val="20"/>
                <w:szCs w:val="20"/>
                <w:lang w:bidi="th-TH"/>
              </w:rPr>
            </w:pPr>
            <w:del w:id="10358" w:author="Philippe Hollanda - Oliveira Trust" w:date="2022-07-19T10:03:00Z">
              <w:r w:rsidRPr="008601AF" w:rsidDel="0016760B">
                <w:rPr>
                  <w:rFonts w:ascii="Trebuchet MS" w:hAnsi="Trebuchet MS" w:cs="Arial"/>
                  <w:color w:val="000000"/>
                  <w:sz w:val="20"/>
                  <w:szCs w:val="20"/>
                  <w:lang w:bidi="th-TH"/>
                </w:rPr>
                <w:delText>16/02/2022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494DDA" w14:textId="19524C7D" w:rsidR="008601AF" w:rsidRPr="008601AF" w:rsidRDefault="008601AF" w:rsidP="003C2C2A">
            <w:pPr>
              <w:jc w:val="center"/>
              <w:rPr>
                <w:rFonts w:ascii="Trebuchet MS" w:hAnsi="Trebuchet MS" w:cs="Arial"/>
                <w:color w:val="000000"/>
                <w:sz w:val="20"/>
                <w:szCs w:val="20"/>
                <w:lang w:bidi="th-TH"/>
              </w:rPr>
            </w:pPr>
            <w:del w:id="10360" w:author="Philippe Hollanda - Oliveira Trust" w:date="2022-07-19T10:03:00Z">
              <w:r w:rsidRPr="008601AF" w:rsidDel="0016760B">
                <w:rPr>
                  <w:rFonts w:ascii="Trebuchet MS" w:hAnsi="Trebuchet MS" w:cs="Arial"/>
                  <w:color w:val="000000"/>
                  <w:sz w:val="20"/>
                  <w:szCs w:val="20"/>
                  <w:lang w:bidi="th-TH"/>
                </w:rPr>
                <w:delText>R$ 28.279,00</w:delText>
              </w:r>
            </w:del>
          </w:p>
        </w:tc>
      </w:tr>
      <w:tr w:rsidR="008601AF" w:rsidRPr="008601AF" w14:paraId="66EC5B6A" w14:textId="77777777" w:rsidTr="0016760B">
        <w:tblPrEx>
          <w:tblW w:w="5000" w:type="pct"/>
          <w:tblCellMar>
            <w:left w:w="70" w:type="dxa"/>
            <w:right w:w="70" w:type="dxa"/>
          </w:tblCellMar>
          <w:tblPrExChange w:id="10361" w:author="Philippe Hollanda - Oliveira Trust" w:date="2022-07-19T10:03:00Z">
            <w:tblPrEx>
              <w:tblW w:w="5000" w:type="pct"/>
              <w:tblCellMar>
                <w:left w:w="70" w:type="dxa"/>
                <w:right w:w="70" w:type="dxa"/>
              </w:tblCellMar>
            </w:tblPrEx>
          </w:tblPrExChange>
        </w:tblPrEx>
        <w:trPr>
          <w:trHeight w:val="1785"/>
          <w:trPrChange w:id="103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9A4C0C" w14:textId="622A2614" w:rsidR="008601AF" w:rsidRPr="008601AF" w:rsidRDefault="008601AF" w:rsidP="003C2C2A">
            <w:pPr>
              <w:jc w:val="center"/>
              <w:rPr>
                <w:rFonts w:ascii="Trebuchet MS" w:hAnsi="Trebuchet MS" w:cs="Arial"/>
                <w:color w:val="000000"/>
                <w:sz w:val="20"/>
                <w:szCs w:val="20"/>
                <w:lang w:bidi="th-TH"/>
              </w:rPr>
            </w:pPr>
            <w:del w:id="10364"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641EE8" w14:textId="69C914A6" w:rsidR="008601AF" w:rsidRPr="008601AF" w:rsidRDefault="008601AF" w:rsidP="003C2C2A">
            <w:pPr>
              <w:jc w:val="center"/>
              <w:rPr>
                <w:rFonts w:ascii="Trebuchet MS" w:hAnsi="Trebuchet MS" w:cs="Arial"/>
                <w:color w:val="000000"/>
                <w:sz w:val="20"/>
                <w:szCs w:val="20"/>
                <w:lang w:bidi="th-TH"/>
              </w:rPr>
            </w:pPr>
            <w:del w:id="10366"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028D1C" w14:textId="5506326B" w:rsidR="008601AF" w:rsidRPr="008601AF" w:rsidRDefault="008601AF" w:rsidP="003C2C2A">
            <w:pPr>
              <w:jc w:val="center"/>
              <w:rPr>
                <w:rFonts w:ascii="Trebuchet MS" w:hAnsi="Trebuchet MS" w:cs="Arial"/>
                <w:color w:val="000000"/>
                <w:sz w:val="20"/>
                <w:szCs w:val="20"/>
                <w:lang w:bidi="th-TH"/>
              </w:rPr>
            </w:pPr>
            <w:del w:id="10368" w:author="Philippe Hollanda - Oliveira Trust" w:date="2022-07-19T10:03:00Z">
              <w:r w:rsidRPr="008601AF" w:rsidDel="0016760B">
                <w:rPr>
                  <w:rFonts w:ascii="Trebuchet MS" w:hAnsi="Trebuchet MS" w:cs="Arial"/>
                  <w:color w:val="000000"/>
                  <w:sz w:val="20"/>
                  <w:szCs w:val="20"/>
                  <w:lang w:bidi="th-TH"/>
                </w:rPr>
                <w:delText>R$ 167,24</w:delText>
              </w:r>
            </w:del>
          </w:p>
        </w:tc>
      </w:tr>
      <w:tr w:rsidR="008601AF" w:rsidRPr="008601AF" w14:paraId="655106F5" w14:textId="77777777" w:rsidTr="0016760B">
        <w:tblPrEx>
          <w:tblW w:w="5000" w:type="pct"/>
          <w:tblCellMar>
            <w:left w:w="70" w:type="dxa"/>
            <w:right w:w="70" w:type="dxa"/>
          </w:tblCellMar>
          <w:tblPrExChange w:id="10369" w:author="Philippe Hollanda - Oliveira Trust" w:date="2022-07-19T10:03:00Z">
            <w:tblPrEx>
              <w:tblW w:w="5000" w:type="pct"/>
              <w:tblCellMar>
                <w:left w:w="70" w:type="dxa"/>
                <w:right w:w="70" w:type="dxa"/>
              </w:tblCellMar>
            </w:tblPrEx>
          </w:tblPrExChange>
        </w:tblPrEx>
        <w:trPr>
          <w:trHeight w:val="1785"/>
          <w:trPrChange w:id="10370"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0371"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7BCF3F" w14:textId="21EE1666" w:rsidR="008601AF" w:rsidRPr="008601AF" w:rsidRDefault="008601AF" w:rsidP="003C2C2A">
            <w:pPr>
              <w:jc w:val="center"/>
              <w:rPr>
                <w:rFonts w:ascii="Trebuchet MS" w:hAnsi="Trebuchet MS" w:cs="Arial"/>
                <w:color w:val="000000"/>
                <w:sz w:val="20"/>
                <w:szCs w:val="20"/>
                <w:lang w:bidi="th-TH"/>
              </w:rPr>
            </w:pPr>
            <w:del w:id="10372" w:author="Philippe Hollanda - Oliveira Trust" w:date="2022-07-19T10:03:00Z">
              <w:r w:rsidRPr="008601AF" w:rsidDel="0016760B">
                <w:rPr>
                  <w:rFonts w:ascii="Trebuchet MS" w:hAnsi="Trebuchet MS" w:cs="Arial"/>
                  <w:color w:val="000000"/>
                  <w:sz w:val="20"/>
                  <w:szCs w:val="20"/>
                  <w:lang w:bidi="th-TH"/>
                </w:rPr>
                <w:lastRenderedPageBreak/>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CA6047" w14:textId="58A3E0A6" w:rsidR="008601AF" w:rsidRPr="008601AF" w:rsidRDefault="008601AF" w:rsidP="003C2C2A">
            <w:pPr>
              <w:jc w:val="center"/>
              <w:rPr>
                <w:rFonts w:ascii="Trebuchet MS" w:hAnsi="Trebuchet MS" w:cs="Arial"/>
                <w:color w:val="000000"/>
                <w:sz w:val="20"/>
                <w:szCs w:val="20"/>
                <w:lang w:bidi="th-TH"/>
              </w:rPr>
            </w:pPr>
            <w:del w:id="10374" w:author="Philippe Hollanda - Oliveira Trust" w:date="2022-07-19T10:03:00Z">
              <w:r w:rsidRPr="008601AF" w:rsidDel="0016760B">
                <w:rPr>
                  <w:rFonts w:ascii="Trebuchet MS" w:hAnsi="Trebuchet MS" w:cs="Arial"/>
                  <w:color w:val="000000"/>
                  <w:sz w:val="20"/>
                  <w:szCs w:val="20"/>
                  <w:lang w:bidi="th-TH"/>
                </w:rPr>
                <w:delText>03/03/2022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DC6D12" w14:textId="0603BE30" w:rsidR="008601AF" w:rsidRPr="008601AF" w:rsidRDefault="008601AF" w:rsidP="003C2C2A">
            <w:pPr>
              <w:jc w:val="center"/>
              <w:rPr>
                <w:rFonts w:ascii="Trebuchet MS" w:hAnsi="Trebuchet MS" w:cs="Arial"/>
                <w:color w:val="000000"/>
                <w:sz w:val="20"/>
                <w:szCs w:val="20"/>
                <w:lang w:bidi="th-TH"/>
              </w:rPr>
            </w:pPr>
            <w:del w:id="10376" w:author="Philippe Hollanda - Oliveira Trust" w:date="2022-07-19T10:03:00Z">
              <w:r w:rsidRPr="008601AF" w:rsidDel="0016760B">
                <w:rPr>
                  <w:rFonts w:ascii="Trebuchet MS" w:hAnsi="Trebuchet MS" w:cs="Arial"/>
                  <w:color w:val="000000"/>
                  <w:sz w:val="20"/>
                  <w:szCs w:val="20"/>
                  <w:lang w:bidi="th-TH"/>
                </w:rPr>
                <w:delText>R$ 6.650,00</w:delText>
              </w:r>
            </w:del>
          </w:p>
        </w:tc>
      </w:tr>
      <w:tr w:rsidR="008601AF" w:rsidRPr="008601AF" w14:paraId="6F2B29F2" w14:textId="77777777" w:rsidTr="0016760B">
        <w:tblPrEx>
          <w:tblW w:w="5000" w:type="pct"/>
          <w:tblCellMar>
            <w:left w:w="70" w:type="dxa"/>
            <w:right w:w="70" w:type="dxa"/>
          </w:tblCellMar>
          <w:tblPrExChange w:id="10377" w:author="Philippe Hollanda - Oliveira Trust" w:date="2022-07-19T10:03:00Z">
            <w:tblPrEx>
              <w:tblW w:w="5000" w:type="pct"/>
              <w:tblCellMar>
                <w:left w:w="70" w:type="dxa"/>
                <w:right w:w="70" w:type="dxa"/>
              </w:tblCellMar>
            </w:tblPrEx>
          </w:tblPrExChange>
        </w:tblPrEx>
        <w:trPr>
          <w:trHeight w:val="1785"/>
          <w:trPrChange w:id="10378"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0379"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084C06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D6936D" w14:textId="73EEB663" w:rsidR="008601AF" w:rsidRPr="008601AF" w:rsidRDefault="008601AF" w:rsidP="003C2C2A">
            <w:pPr>
              <w:jc w:val="center"/>
              <w:rPr>
                <w:rFonts w:ascii="Trebuchet MS" w:hAnsi="Trebuchet MS" w:cs="Arial"/>
                <w:color w:val="000000"/>
                <w:sz w:val="20"/>
                <w:szCs w:val="20"/>
                <w:lang w:bidi="th-TH"/>
              </w:rPr>
            </w:pPr>
            <w:del w:id="10381"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E28C3F" w14:textId="45DE1594" w:rsidR="008601AF" w:rsidRPr="008601AF" w:rsidRDefault="008601AF" w:rsidP="003C2C2A">
            <w:pPr>
              <w:jc w:val="center"/>
              <w:rPr>
                <w:rFonts w:ascii="Trebuchet MS" w:hAnsi="Trebuchet MS" w:cs="Arial"/>
                <w:color w:val="000000"/>
                <w:sz w:val="20"/>
                <w:szCs w:val="20"/>
                <w:lang w:bidi="th-TH"/>
              </w:rPr>
            </w:pPr>
            <w:del w:id="10383" w:author="Philippe Hollanda - Oliveira Trust" w:date="2022-07-19T10:03:00Z">
              <w:r w:rsidRPr="008601AF" w:rsidDel="0016760B">
                <w:rPr>
                  <w:rFonts w:ascii="Trebuchet MS" w:hAnsi="Trebuchet MS" w:cs="Arial"/>
                  <w:color w:val="000000"/>
                  <w:sz w:val="20"/>
                  <w:szCs w:val="20"/>
                  <w:lang w:bidi="th-TH"/>
                </w:rPr>
                <w:delText>R$ 3.325,00</w:delText>
              </w:r>
            </w:del>
          </w:p>
        </w:tc>
      </w:tr>
      <w:tr w:rsidR="008601AF" w:rsidRPr="008601AF" w14:paraId="6EAE594E" w14:textId="77777777" w:rsidTr="0016760B">
        <w:tblPrEx>
          <w:tblW w:w="5000" w:type="pct"/>
          <w:tblCellMar>
            <w:left w:w="70" w:type="dxa"/>
            <w:right w:w="70" w:type="dxa"/>
          </w:tblCellMar>
          <w:tblPrExChange w:id="10384" w:author="Philippe Hollanda - Oliveira Trust" w:date="2022-07-19T10:03:00Z">
            <w:tblPrEx>
              <w:tblW w:w="5000" w:type="pct"/>
              <w:tblCellMar>
                <w:left w:w="70" w:type="dxa"/>
                <w:right w:w="70" w:type="dxa"/>
              </w:tblCellMar>
            </w:tblPrEx>
          </w:tblPrExChange>
        </w:tblPrEx>
        <w:trPr>
          <w:trHeight w:val="1785"/>
          <w:trPrChange w:id="103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F519AE" w14:textId="5509F1EB" w:rsidR="008601AF" w:rsidRPr="008601AF" w:rsidRDefault="008601AF" w:rsidP="003C2C2A">
            <w:pPr>
              <w:jc w:val="center"/>
              <w:rPr>
                <w:rFonts w:ascii="Trebuchet MS" w:hAnsi="Trebuchet MS" w:cs="Arial"/>
                <w:color w:val="000000"/>
                <w:sz w:val="20"/>
                <w:szCs w:val="20"/>
                <w:lang w:bidi="th-TH"/>
              </w:rPr>
            </w:pPr>
            <w:del w:id="1038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E7104A" w14:textId="23F2799B" w:rsidR="008601AF" w:rsidRPr="008601AF" w:rsidRDefault="008601AF" w:rsidP="003C2C2A">
            <w:pPr>
              <w:jc w:val="center"/>
              <w:rPr>
                <w:rFonts w:ascii="Trebuchet MS" w:hAnsi="Trebuchet MS" w:cs="Arial"/>
                <w:color w:val="000000"/>
                <w:sz w:val="20"/>
                <w:szCs w:val="20"/>
                <w:lang w:bidi="th-TH"/>
              </w:rPr>
            </w:pPr>
            <w:del w:id="10389" w:author="Philippe Hollanda - Oliveira Trust" w:date="2022-07-19T10:03:00Z">
              <w:r w:rsidRPr="008601AF" w:rsidDel="0016760B">
                <w:rPr>
                  <w:rFonts w:ascii="Trebuchet MS" w:hAnsi="Trebuchet MS" w:cs="Arial"/>
                  <w:color w:val="000000"/>
                  <w:sz w:val="20"/>
                  <w:szCs w:val="20"/>
                  <w:lang w:bidi="th-TH"/>
                </w:rPr>
                <w:delText>24/01/2022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68A5D2" w14:textId="27D7FC30" w:rsidR="008601AF" w:rsidRPr="008601AF" w:rsidRDefault="008601AF" w:rsidP="003C2C2A">
            <w:pPr>
              <w:jc w:val="center"/>
              <w:rPr>
                <w:rFonts w:ascii="Trebuchet MS" w:hAnsi="Trebuchet MS" w:cs="Arial"/>
                <w:color w:val="000000"/>
                <w:sz w:val="20"/>
                <w:szCs w:val="20"/>
                <w:lang w:bidi="th-TH"/>
              </w:rPr>
            </w:pPr>
            <w:del w:id="10391" w:author="Philippe Hollanda - Oliveira Trust" w:date="2022-07-19T10:03:00Z">
              <w:r w:rsidRPr="008601AF" w:rsidDel="0016760B">
                <w:rPr>
                  <w:rFonts w:ascii="Trebuchet MS" w:hAnsi="Trebuchet MS" w:cs="Arial"/>
                  <w:color w:val="000000"/>
                  <w:sz w:val="20"/>
                  <w:szCs w:val="20"/>
                  <w:lang w:bidi="th-TH"/>
                </w:rPr>
                <w:delText>R$ 408,31</w:delText>
              </w:r>
            </w:del>
          </w:p>
        </w:tc>
      </w:tr>
      <w:tr w:rsidR="008601AF" w:rsidRPr="008601AF" w14:paraId="2CC13CA5" w14:textId="77777777" w:rsidTr="0016760B">
        <w:tblPrEx>
          <w:tblW w:w="5000" w:type="pct"/>
          <w:tblCellMar>
            <w:left w:w="70" w:type="dxa"/>
            <w:right w:w="70" w:type="dxa"/>
          </w:tblCellMar>
          <w:tblPrExChange w:id="10392" w:author="Philippe Hollanda - Oliveira Trust" w:date="2022-07-19T10:03:00Z">
            <w:tblPrEx>
              <w:tblW w:w="5000" w:type="pct"/>
              <w:tblCellMar>
                <w:left w:w="70" w:type="dxa"/>
                <w:right w:w="70" w:type="dxa"/>
              </w:tblCellMar>
            </w:tblPrEx>
          </w:tblPrExChange>
        </w:tblPrEx>
        <w:trPr>
          <w:trHeight w:val="1785"/>
          <w:trPrChange w:id="103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3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A4F462" w14:textId="271CA6DD" w:rsidR="008601AF" w:rsidRPr="008601AF" w:rsidRDefault="008601AF" w:rsidP="003C2C2A">
            <w:pPr>
              <w:jc w:val="center"/>
              <w:rPr>
                <w:rFonts w:ascii="Trebuchet MS" w:hAnsi="Trebuchet MS" w:cs="Arial"/>
                <w:color w:val="000000"/>
                <w:sz w:val="20"/>
                <w:szCs w:val="20"/>
                <w:lang w:bidi="th-TH"/>
              </w:rPr>
            </w:pPr>
            <w:del w:id="10395" w:author="Philippe Hollanda - Oliveira Trust" w:date="2022-07-19T10:03:00Z">
              <w:r w:rsidRPr="008601AF" w:rsidDel="0016760B">
                <w:rPr>
                  <w:rFonts w:ascii="Trebuchet MS" w:hAnsi="Trebuchet MS" w:cs="Arial"/>
                  <w:color w:val="000000"/>
                  <w:sz w:val="20"/>
                  <w:szCs w:val="20"/>
                  <w:lang w:bidi="th-TH"/>
                </w:rPr>
                <w:delText>INSTALAÇÃO E MONTAGEM DE APARELHOS, MÁQUINAS 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3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400E93" w14:textId="07D23A8B" w:rsidR="008601AF" w:rsidRPr="008601AF" w:rsidRDefault="008601AF" w:rsidP="003C2C2A">
            <w:pPr>
              <w:jc w:val="center"/>
              <w:rPr>
                <w:rFonts w:ascii="Trebuchet MS" w:hAnsi="Trebuchet MS" w:cs="Arial"/>
                <w:color w:val="000000"/>
                <w:sz w:val="20"/>
                <w:szCs w:val="20"/>
                <w:lang w:bidi="th-TH"/>
              </w:rPr>
            </w:pPr>
            <w:del w:id="10397"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3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7BCF01" w14:textId="799297B0" w:rsidR="008601AF" w:rsidRPr="008601AF" w:rsidRDefault="008601AF" w:rsidP="003C2C2A">
            <w:pPr>
              <w:jc w:val="center"/>
              <w:rPr>
                <w:rFonts w:ascii="Trebuchet MS" w:hAnsi="Trebuchet MS" w:cs="Arial"/>
                <w:color w:val="000000"/>
                <w:sz w:val="20"/>
                <w:szCs w:val="20"/>
                <w:lang w:bidi="th-TH"/>
              </w:rPr>
            </w:pPr>
            <w:del w:id="10399" w:author="Philippe Hollanda - Oliveira Trust" w:date="2022-07-19T10:03:00Z">
              <w:r w:rsidRPr="008601AF" w:rsidDel="0016760B">
                <w:rPr>
                  <w:rFonts w:ascii="Trebuchet MS" w:hAnsi="Trebuchet MS" w:cs="Arial"/>
                  <w:color w:val="000000"/>
                  <w:sz w:val="20"/>
                  <w:szCs w:val="20"/>
                  <w:lang w:bidi="th-TH"/>
                </w:rPr>
                <w:delText>R$ 7.840,69</w:delText>
              </w:r>
            </w:del>
          </w:p>
        </w:tc>
      </w:tr>
      <w:tr w:rsidR="008601AF" w:rsidRPr="008601AF" w14:paraId="095308A6" w14:textId="77777777" w:rsidTr="0016760B">
        <w:tblPrEx>
          <w:tblW w:w="5000" w:type="pct"/>
          <w:tblCellMar>
            <w:left w:w="70" w:type="dxa"/>
            <w:right w:w="70" w:type="dxa"/>
          </w:tblCellMar>
          <w:tblPrExChange w:id="10400" w:author="Philippe Hollanda - Oliveira Trust" w:date="2022-07-19T10:03:00Z">
            <w:tblPrEx>
              <w:tblW w:w="5000" w:type="pct"/>
              <w:tblCellMar>
                <w:left w:w="70" w:type="dxa"/>
                <w:right w:w="70" w:type="dxa"/>
              </w:tblCellMar>
            </w:tblPrEx>
          </w:tblPrExChange>
        </w:tblPrEx>
        <w:trPr>
          <w:trHeight w:val="1785"/>
          <w:trPrChange w:id="104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405345" w14:textId="3D87A857" w:rsidR="008601AF" w:rsidRPr="008601AF" w:rsidRDefault="008601AF" w:rsidP="003C2C2A">
            <w:pPr>
              <w:jc w:val="center"/>
              <w:rPr>
                <w:rFonts w:ascii="Trebuchet MS" w:hAnsi="Trebuchet MS" w:cs="Arial"/>
                <w:color w:val="000000"/>
                <w:sz w:val="20"/>
                <w:szCs w:val="20"/>
                <w:lang w:bidi="th-TH"/>
              </w:rPr>
            </w:pPr>
            <w:del w:id="10403" w:author="Philippe Hollanda - Oliveira Trust" w:date="2022-07-19T10:03:00Z">
              <w:r w:rsidRPr="008601AF" w:rsidDel="0016760B">
                <w:rPr>
                  <w:rFonts w:ascii="Trebuchet MS" w:hAnsi="Trebuchet MS" w:cs="Arial"/>
                  <w:color w:val="000000"/>
                  <w:sz w:val="20"/>
                  <w:szCs w:val="20"/>
                  <w:lang w:bidi="th-TH"/>
                </w:rPr>
                <w:delText>INSTALAÇÃO E MONTAGEM DE APARELHOS, MÁQUINAS 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C742EE" w14:textId="7E0C6B91" w:rsidR="008601AF" w:rsidRPr="008601AF" w:rsidRDefault="008601AF" w:rsidP="003C2C2A">
            <w:pPr>
              <w:jc w:val="center"/>
              <w:rPr>
                <w:rFonts w:ascii="Trebuchet MS" w:hAnsi="Trebuchet MS" w:cs="Arial"/>
                <w:color w:val="000000"/>
                <w:sz w:val="20"/>
                <w:szCs w:val="20"/>
                <w:lang w:bidi="th-TH"/>
              </w:rPr>
            </w:pPr>
            <w:del w:id="10405"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5F552A" w14:textId="113A20E3" w:rsidR="008601AF" w:rsidRPr="008601AF" w:rsidRDefault="008601AF" w:rsidP="003C2C2A">
            <w:pPr>
              <w:jc w:val="center"/>
              <w:rPr>
                <w:rFonts w:ascii="Trebuchet MS" w:hAnsi="Trebuchet MS" w:cs="Arial"/>
                <w:color w:val="000000"/>
                <w:sz w:val="20"/>
                <w:szCs w:val="20"/>
                <w:lang w:bidi="th-TH"/>
              </w:rPr>
            </w:pPr>
            <w:del w:id="10407" w:author="Philippe Hollanda - Oliveira Trust" w:date="2022-07-19T10:03:00Z">
              <w:r w:rsidRPr="008601AF" w:rsidDel="0016760B">
                <w:rPr>
                  <w:rFonts w:ascii="Trebuchet MS" w:hAnsi="Trebuchet MS" w:cs="Arial"/>
                  <w:color w:val="000000"/>
                  <w:sz w:val="20"/>
                  <w:szCs w:val="20"/>
                  <w:lang w:bidi="th-TH"/>
                </w:rPr>
                <w:delText>R$ 3.918,56</w:delText>
              </w:r>
            </w:del>
          </w:p>
        </w:tc>
      </w:tr>
      <w:tr w:rsidR="008601AF" w:rsidRPr="008601AF" w14:paraId="2D8CF2A8" w14:textId="77777777" w:rsidTr="0016760B">
        <w:tblPrEx>
          <w:tblW w:w="5000" w:type="pct"/>
          <w:tblCellMar>
            <w:left w:w="70" w:type="dxa"/>
            <w:right w:w="70" w:type="dxa"/>
          </w:tblCellMar>
          <w:tblPrExChange w:id="10408" w:author="Philippe Hollanda - Oliveira Trust" w:date="2022-07-19T10:03:00Z">
            <w:tblPrEx>
              <w:tblW w:w="5000" w:type="pct"/>
              <w:tblCellMar>
                <w:left w:w="70" w:type="dxa"/>
                <w:right w:w="70" w:type="dxa"/>
              </w:tblCellMar>
            </w:tblPrEx>
          </w:tblPrExChange>
        </w:tblPrEx>
        <w:trPr>
          <w:trHeight w:val="1785"/>
          <w:trPrChange w:id="104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7F7A5B" w14:textId="2ED4D49B" w:rsidR="008601AF" w:rsidRPr="008601AF" w:rsidRDefault="008601AF" w:rsidP="003C2C2A">
            <w:pPr>
              <w:jc w:val="center"/>
              <w:rPr>
                <w:rFonts w:ascii="Trebuchet MS" w:hAnsi="Trebuchet MS" w:cs="Arial"/>
                <w:color w:val="000000"/>
                <w:sz w:val="20"/>
                <w:szCs w:val="20"/>
                <w:lang w:bidi="th-TH"/>
              </w:rPr>
            </w:pPr>
            <w:del w:id="10411"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85DBCA" w14:textId="18DC506F" w:rsidR="008601AF" w:rsidRPr="008601AF" w:rsidRDefault="008601AF" w:rsidP="003C2C2A">
            <w:pPr>
              <w:jc w:val="center"/>
              <w:rPr>
                <w:rFonts w:ascii="Trebuchet MS" w:hAnsi="Trebuchet MS" w:cs="Arial"/>
                <w:color w:val="000000"/>
                <w:sz w:val="20"/>
                <w:szCs w:val="20"/>
                <w:lang w:bidi="th-TH"/>
              </w:rPr>
            </w:pPr>
            <w:del w:id="10413"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4D88FD" w14:textId="1851E574" w:rsidR="008601AF" w:rsidRPr="008601AF" w:rsidRDefault="008601AF" w:rsidP="003C2C2A">
            <w:pPr>
              <w:jc w:val="center"/>
              <w:rPr>
                <w:rFonts w:ascii="Trebuchet MS" w:hAnsi="Trebuchet MS" w:cs="Arial"/>
                <w:color w:val="000000"/>
                <w:sz w:val="20"/>
                <w:szCs w:val="20"/>
                <w:lang w:bidi="th-TH"/>
              </w:rPr>
            </w:pPr>
            <w:del w:id="10415" w:author="Philippe Hollanda - Oliveira Trust" w:date="2022-07-19T10:03:00Z">
              <w:r w:rsidRPr="008601AF" w:rsidDel="0016760B">
                <w:rPr>
                  <w:rFonts w:ascii="Trebuchet MS" w:hAnsi="Trebuchet MS" w:cs="Arial"/>
                  <w:color w:val="000000"/>
                  <w:sz w:val="20"/>
                  <w:szCs w:val="20"/>
                  <w:lang w:bidi="th-TH"/>
                </w:rPr>
                <w:delText>R$ 6.041,75</w:delText>
              </w:r>
            </w:del>
          </w:p>
        </w:tc>
      </w:tr>
      <w:tr w:rsidR="008601AF" w:rsidRPr="008601AF" w14:paraId="3A6E376C" w14:textId="77777777" w:rsidTr="0016760B">
        <w:tblPrEx>
          <w:tblW w:w="5000" w:type="pct"/>
          <w:tblCellMar>
            <w:left w:w="70" w:type="dxa"/>
            <w:right w:w="70" w:type="dxa"/>
          </w:tblCellMar>
          <w:tblPrExChange w:id="10416" w:author="Philippe Hollanda - Oliveira Trust" w:date="2022-07-19T10:03:00Z">
            <w:tblPrEx>
              <w:tblW w:w="5000" w:type="pct"/>
              <w:tblCellMar>
                <w:left w:w="70" w:type="dxa"/>
                <w:right w:w="70" w:type="dxa"/>
              </w:tblCellMar>
            </w:tblPrEx>
          </w:tblPrExChange>
        </w:tblPrEx>
        <w:trPr>
          <w:trHeight w:val="1785"/>
          <w:trPrChange w:id="104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45D8F9" w14:textId="4EDD9A05" w:rsidR="008601AF" w:rsidRPr="008601AF" w:rsidRDefault="008601AF" w:rsidP="003C2C2A">
            <w:pPr>
              <w:jc w:val="center"/>
              <w:rPr>
                <w:rFonts w:ascii="Trebuchet MS" w:hAnsi="Trebuchet MS" w:cs="Arial"/>
                <w:color w:val="000000"/>
                <w:sz w:val="20"/>
                <w:szCs w:val="20"/>
                <w:lang w:bidi="th-TH"/>
              </w:rPr>
            </w:pPr>
            <w:del w:id="10419" w:author="Philippe Hollanda - Oliveira Trust" w:date="2022-07-19T10:03:00Z">
              <w:r w:rsidRPr="008601AF" w:rsidDel="0016760B">
                <w:rPr>
                  <w:rFonts w:ascii="Trebuchet MS" w:hAnsi="Trebuchet MS" w:cs="Arial"/>
                  <w:color w:val="000000"/>
                  <w:sz w:val="20"/>
                  <w:szCs w:val="20"/>
                  <w:lang w:bidi="th-TH"/>
                </w:rPr>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A175EF" w14:textId="63A1BD07" w:rsidR="008601AF" w:rsidRPr="008601AF" w:rsidRDefault="008601AF" w:rsidP="003C2C2A">
            <w:pPr>
              <w:jc w:val="center"/>
              <w:rPr>
                <w:rFonts w:ascii="Trebuchet MS" w:hAnsi="Trebuchet MS" w:cs="Arial"/>
                <w:color w:val="000000"/>
                <w:sz w:val="20"/>
                <w:szCs w:val="20"/>
                <w:lang w:bidi="th-TH"/>
              </w:rPr>
            </w:pPr>
            <w:del w:id="10421"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365BD8" w14:textId="35ED1740" w:rsidR="008601AF" w:rsidRPr="008601AF" w:rsidRDefault="008601AF" w:rsidP="003C2C2A">
            <w:pPr>
              <w:jc w:val="center"/>
              <w:rPr>
                <w:rFonts w:ascii="Trebuchet MS" w:hAnsi="Trebuchet MS" w:cs="Arial"/>
                <w:color w:val="000000"/>
                <w:sz w:val="20"/>
                <w:szCs w:val="20"/>
                <w:lang w:bidi="th-TH"/>
              </w:rPr>
            </w:pPr>
            <w:del w:id="10423" w:author="Philippe Hollanda - Oliveira Trust" w:date="2022-07-19T10:03:00Z">
              <w:r w:rsidRPr="008601AF" w:rsidDel="0016760B">
                <w:rPr>
                  <w:rFonts w:ascii="Trebuchet MS" w:hAnsi="Trebuchet MS" w:cs="Arial"/>
                  <w:color w:val="000000"/>
                  <w:sz w:val="20"/>
                  <w:szCs w:val="20"/>
                  <w:lang w:bidi="th-TH"/>
                </w:rPr>
                <w:delText>R$ 6.650,00</w:delText>
              </w:r>
            </w:del>
          </w:p>
        </w:tc>
      </w:tr>
      <w:tr w:rsidR="008601AF" w:rsidRPr="008601AF" w14:paraId="2F3AF4F8" w14:textId="77777777" w:rsidTr="0016760B">
        <w:tblPrEx>
          <w:tblW w:w="5000" w:type="pct"/>
          <w:tblCellMar>
            <w:left w:w="70" w:type="dxa"/>
            <w:right w:w="70" w:type="dxa"/>
          </w:tblCellMar>
          <w:tblPrExChange w:id="10424" w:author="Philippe Hollanda - Oliveira Trust" w:date="2022-07-19T10:03:00Z">
            <w:tblPrEx>
              <w:tblW w:w="5000" w:type="pct"/>
              <w:tblCellMar>
                <w:left w:w="70" w:type="dxa"/>
                <w:right w:w="70" w:type="dxa"/>
              </w:tblCellMar>
            </w:tblPrEx>
          </w:tblPrExChange>
        </w:tblPrEx>
        <w:trPr>
          <w:trHeight w:val="1785"/>
          <w:trPrChange w:id="104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510ECA" w14:textId="225E421B" w:rsidR="008601AF" w:rsidRPr="008601AF" w:rsidRDefault="008601AF" w:rsidP="003C2C2A">
            <w:pPr>
              <w:jc w:val="center"/>
              <w:rPr>
                <w:rFonts w:ascii="Trebuchet MS" w:hAnsi="Trebuchet MS" w:cs="Arial"/>
                <w:color w:val="000000"/>
                <w:sz w:val="20"/>
                <w:szCs w:val="20"/>
                <w:lang w:bidi="th-TH"/>
              </w:rPr>
            </w:pPr>
            <w:del w:id="1042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B12C15" w14:textId="63D2374B" w:rsidR="008601AF" w:rsidRPr="008601AF" w:rsidRDefault="008601AF" w:rsidP="003C2C2A">
            <w:pPr>
              <w:jc w:val="center"/>
              <w:rPr>
                <w:rFonts w:ascii="Trebuchet MS" w:hAnsi="Trebuchet MS" w:cs="Arial"/>
                <w:color w:val="000000"/>
                <w:sz w:val="20"/>
                <w:szCs w:val="20"/>
                <w:lang w:bidi="th-TH"/>
              </w:rPr>
            </w:pPr>
            <w:del w:id="10429" w:author="Philippe Hollanda - Oliveira Trust" w:date="2022-07-19T10:03:00Z">
              <w:r w:rsidRPr="008601AF" w:rsidDel="0016760B">
                <w:rPr>
                  <w:rFonts w:ascii="Trebuchet MS" w:hAnsi="Trebuchet MS" w:cs="Arial"/>
                  <w:color w:val="000000"/>
                  <w:sz w:val="20"/>
                  <w:szCs w:val="20"/>
                  <w:lang w:bidi="th-TH"/>
                </w:rPr>
                <w:delText>16/05/2022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F4ED28" w14:textId="266AA1E9" w:rsidR="008601AF" w:rsidRPr="008601AF" w:rsidRDefault="008601AF" w:rsidP="003C2C2A">
            <w:pPr>
              <w:jc w:val="center"/>
              <w:rPr>
                <w:rFonts w:ascii="Trebuchet MS" w:hAnsi="Trebuchet MS" w:cs="Arial"/>
                <w:color w:val="000000"/>
                <w:sz w:val="20"/>
                <w:szCs w:val="20"/>
                <w:lang w:bidi="th-TH"/>
              </w:rPr>
            </w:pPr>
            <w:del w:id="10431" w:author="Philippe Hollanda - Oliveira Trust" w:date="2022-07-19T10:03:00Z">
              <w:r w:rsidRPr="008601AF" w:rsidDel="0016760B">
                <w:rPr>
                  <w:rFonts w:ascii="Trebuchet MS" w:hAnsi="Trebuchet MS" w:cs="Arial"/>
                  <w:color w:val="000000"/>
                  <w:sz w:val="20"/>
                  <w:szCs w:val="20"/>
                  <w:lang w:bidi="th-TH"/>
                </w:rPr>
                <w:delText>R$ 3.024,00</w:delText>
              </w:r>
            </w:del>
          </w:p>
        </w:tc>
      </w:tr>
      <w:tr w:rsidR="008601AF" w:rsidRPr="008601AF" w14:paraId="6818F7F7" w14:textId="77777777" w:rsidTr="0016760B">
        <w:tblPrEx>
          <w:tblW w:w="5000" w:type="pct"/>
          <w:tblCellMar>
            <w:left w:w="70" w:type="dxa"/>
            <w:right w:w="70" w:type="dxa"/>
          </w:tblCellMar>
          <w:tblPrExChange w:id="10432" w:author="Philippe Hollanda - Oliveira Trust" w:date="2022-07-19T10:03:00Z">
            <w:tblPrEx>
              <w:tblW w:w="5000" w:type="pct"/>
              <w:tblCellMar>
                <w:left w:w="70" w:type="dxa"/>
                <w:right w:w="70" w:type="dxa"/>
              </w:tblCellMar>
            </w:tblPrEx>
          </w:tblPrExChange>
        </w:tblPrEx>
        <w:trPr>
          <w:trHeight w:val="1785"/>
          <w:trPrChange w:id="104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D494FB" w14:textId="370E1987" w:rsidR="008601AF" w:rsidRPr="008601AF" w:rsidRDefault="008601AF" w:rsidP="003C2C2A">
            <w:pPr>
              <w:jc w:val="center"/>
              <w:rPr>
                <w:rFonts w:ascii="Trebuchet MS" w:hAnsi="Trebuchet MS" w:cs="Arial"/>
                <w:color w:val="000000"/>
                <w:sz w:val="20"/>
                <w:szCs w:val="20"/>
                <w:lang w:bidi="th-TH"/>
              </w:rPr>
            </w:pPr>
            <w:del w:id="1043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640E38" w14:textId="3F623EC0" w:rsidR="008601AF" w:rsidRPr="008601AF" w:rsidRDefault="008601AF" w:rsidP="003C2C2A">
            <w:pPr>
              <w:jc w:val="center"/>
              <w:rPr>
                <w:rFonts w:ascii="Trebuchet MS" w:hAnsi="Trebuchet MS" w:cs="Arial"/>
                <w:color w:val="000000"/>
                <w:sz w:val="20"/>
                <w:szCs w:val="20"/>
                <w:lang w:bidi="th-TH"/>
              </w:rPr>
            </w:pPr>
            <w:del w:id="10437" w:author="Philippe Hollanda - Oliveira Trust" w:date="2022-07-19T10:03:00Z">
              <w:r w:rsidRPr="008601AF" w:rsidDel="0016760B">
                <w:rPr>
                  <w:rFonts w:ascii="Trebuchet MS" w:hAnsi="Trebuchet MS" w:cs="Arial"/>
                  <w:color w:val="000000"/>
                  <w:sz w:val="20"/>
                  <w:szCs w:val="20"/>
                  <w:lang w:bidi="th-TH"/>
                </w:rPr>
                <w:delText>16/05/2022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823430" w14:textId="151AC773" w:rsidR="008601AF" w:rsidRPr="008601AF" w:rsidRDefault="008601AF" w:rsidP="003C2C2A">
            <w:pPr>
              <w:jc w:val="center"/>
              <w:rPr>
                <w:rFonts w:ascii="Trebuchet MS" w:hAnsi="Trebuchet MS" w:cs="Arial"/>
                <w:color w:val="000000"/>
                <w:sz w:val="20"/>
                <w:szCs w:val="20"/>
                <w:lang w:bidi="th-TH"/>
              </w:rPr>
            </w:pPr>
            <w:del w:id="10439" w:author="Philippe Hollanda - Oliveira Trust" w:date="2022-07-19T10:03:00Z">
              <w:r w:rsidRPr="008601AF" w:rsidDel="0016760B">
                <w:rPr>
                  <w:rFonts w:ascii="Trebuchet MS" w:hAnsi="Trebuchet MS" w:cs="Arial"/>
                  <w:color w:val="000000"/>
                  <w:sz w:val="20"/>
                  <w:szCs w:val="20"/>
                  <w:lang w:bidi="th-TH"/>
                </w:rPr>
                <w:delText>R$ 61.007,00</w:delText>
              </w:r>
            </w:del>
          </w:p>
        </w:tc>
      </w:tr>
      <w:tr w:rsidR="008601AF" w:rsidRPr="008601AF" w14:paraId="5A36CF77" w14:textId="77777777" w:rsidTr="0016760B">
        <w:tblPrEx>
          <w:tblW w:w="5000" w:type="pct"/>
          <w:tblCellMar>
            <w:left w:w="70" w:type="dxa"/>
            <w:right w:w="70" w:type="dxa"/>
          </w:tblCellMar>
          <w:tblPrExChange w:id="10440" w:author="Philippe Hollanda - Oliveira Trust" w:date="2022-07-19T10:03:00Z">
            <w:tblPrEx>
              <w:tblW w:w="5000" w:type="pct"/>
              <w:tblCellMar>
                <w:left w:w="70" w:type="dxa"/>
                <w:right w:w="70" w:type="dxa"/>
              </w:tblCellMar>
            </w:tblPrEx>
          </w:tblPrExChange>
        </w:tblPrEx>
        <w:trPr>
          <w:trHeight w:val="1785"/>
          <w:trPrChange w:id="104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EDB977" w14:textId="73487EE7" w:rsidR="008601AF" w:rsidRPr="008601AF" w:rsidRDefault="008601AF" w:rsidP="003C2C2A">
            <w:pPr>
              <w:jc w:val="center"/>
              <w:rPr>
                <w:rFonts w:ascii="Trebuchet MS" w:hAnsi="Trebuchet MS" w:cs="Arial"/>
                <w:color w:val="000000"/>
                <w:sz w:val="20"/>
                <w:szCs w:val="20"/>
                <w:lang w:bidi="th-TH"/>
              </w:rPr>
            </w:pPr>
            <w:del w:id="10443" w:author="Philippe Hollanda - Oliveira Trust" w:date="2022-07-19T10:03:00Z">
              <w:r w:rsidRPr="008601AF" w:rsidDel="0016760B">
                <w:rPr>
                  <w:rFonts w:ascii="Trebuchet MS" w:hAnsi="Trebuchet MS" w:cs="Arial"/>
                  <w:color w:val="000000"/>
                  <w:sz w:val="20"/>
                  <w:szCs w:val="20"/>
                  <w:lang w:bidi="th-TH"/>
                </w:rPr>
                <w:delText>REPARAÇÃO, CONSERVAÇÃO E REFORMA DE EDIFÍCIOS, ESTRADAS, PONTES E CONGENERES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F0D1EF" w14:textId="2610F30A" w:rsidR="008601AF" w:rsidRPr="008601AF" w:rsidRDefault="008601AF" w:rsidP="003C2C2A">
            <w:pPr>
              <w:jc w:val="center"/>
              <w:rPr>
                <w:rFonts w:ascii="Trebuchet MS" w:hAnsi="Trebuchet MS" w:cs="Arial"/>
                <w:color w:val="000000"/>
                <w:sz w:val="20"/>
                <w:szCs w:val="20"/>
                <w:lang w:bidi="th-TH"/>
              </w:rPr>
            </w:pPr>
            <w:del w:id="10445" w:author="Philippe Hollanda - Oliveira Trust" w:date="2022-07-19T10:03:00Z">
              <w:r w:rsidRPr="008601AF" w:rsidDel="0016760B">
                <w:rPr>
                  <w:rFonts w:ascii="Trebuchet MS" w:hAnsi="Trebuchet MS" w:cs="Arial"/>
                  <w:color w:val="000000"/>
                  <w:sz w:val="20"/>
                  <w:szCs w:val="20"/>
                  <w:lang w:bidi="th-TH"/>
                </w:rPr>
                <w:delText>10/05/2022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B2B782" w14:textId="32F6185A" w:rsidR="008601AF" w:rsidRPr="008601AF" w:rsidRDefault="008601AF" w:rsidP="003C2C2A">
            <w:pPr>
              <w:jc w:val="center"/>
              <w:rPr>
                <w:rFonts w:ascii="Trebuchet MS" w:hAnsi="Trebuchet MS" w:cs="Arial"/>
                <w:color w:val="000000"/>
                <w:sz w:val="20"/>
                <w:szCs w:val="20"/>
                <w:lang w:bidi="th-TH"/>
              </w:rPr>
            </w:pPr>
            <w:del w:id="10447" w:author="Philippe Hollanda - Oliveira Trust" w:date="2022-07-19T10:03:00Z">
              <w:r w:rsidRPr="008601AF" w:rsidDel="0016760B">
                <w:rPr>
                  <w:rFonts w:ascii="Trebuchet MS" w:hAnsi="Trebuchet MS" w:cs="Arial"/>
                  <w:color w:val="000000"/>
                  <w:sz w:val="20"/>
                  <w:szCs w:val="20"/>
                  <w:lang w:bidi="th-TH"/>
                </w:rPr>
                <w:delText>R$ 8.200,00</w:delText>
              </w:r>
            </w:del>
          </w:p>
        </w:tc>
      </w:tr>
      <w:tr w:rsidR="008601AF" w:rsidRPr="008601AF" w14:paraId="426448A0" w14:textId="77777777" w:rsidTr="0016760B">
        <w:tblPrEx>
          <w:tblW w:w="5000" w:type="pct"/>
          <w:tblCellMar>
            <w:left w:w="70" w:type="dxa"/>
            <w:right w:w="70" w:type="dxa"/>
          </w:tblCellMar>
          <w:tblPrExChange w:id="10448" w:author="Philippe Hollanda - Oliveira Trust" w:date="2022-07-19T10:03:00Z">
            <w:tblPrEx>
              <w:tblW w:w="5000" w:type="pct"/>
              <w:tblCellMar>
                <w:left w:w="70" w:type="dxa"/>
                <w:right w:w="70" w:type="dxa"/>
              </w:tblCellMar>
            </w:tblPrEx>
          </w:tblPrExChange>
        </w:tblPrEx>
        <w:trPr>
          <w:trHeight w:val="1785"/>
          <w:trPrChange w:id="104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C1EEE3" w14:textId="5DE3EEF4" w:rsidR="008601AF" w:rsidRPr="008601AF" w:rsidRDefault="008601AF" w:rsidP="003C2C2A">
            <w:pPr>
              <w:jc w:val="center"/>
              <w:rPr>
                <w:rFonts w:ascii="Trebuchet MS" w:hAnsi="Trebuchet MS" w:cs="Arial"/>
                <w:color w:val="000000"/>
                <w:sz w:val="20"/>
                <w:szCs w:val="20"/>
                <w:lang w:bidi="th-TH"/>
              </w:rPr>
            </w:pPr>
            <w:del w:id="10451"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F62819" w14:textId="14619203" w:rsidR="008601AF" w:rsidRPr="008601AF" w:rsidRDefault="008601AF" w:rsidP="003C2C2A">
            <w:pPr>
              <w:jc w:val="center"/>
              <w:rPr>
                <w:rFonts w:ascii="Trebuchet MS" w:hAnsi="Trebuchet MS" w:cs="Arial"/>
                <w:color w:val="000000"/>
                <w:sz w:val="20"/>
                <w:szCs w:val="20"/>
                <w:lang w:bidi="th-TH"/>
              </w:rPr>
            </w:pPr>
            <w:del w:id="10453"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6D1250" w14:textId="3F394D91" w:rsidR="008601AF" w:rsidRPr="008601AF" w:rsidRDefault="008601AF" w:rsidP="003C2C2A">
            <w:pPr>
              <w:jc w:val="center"/>
              <w:rPr>
                <w:rFonts w:ascii="Trebuchet MS" w:hAnsi="Trebuchet MS" w:cs="Arial"/>
                <w:color w:val="000000"/>
                <w:sz w:val="20"/>
                <w:szCs w:val="20"/>
                <w:lang w:bidi="th-TH"/>
              </w:rPr>
            </w:pPr>
            <w:del w:id="10455" w:author="Philippe Hollanda - Oliveira Trust" w:date="2022-07-19T10:03:00Z">
              <w:r w:rsidRPr="008601AF" w:rsidDel="0016760B">
                <w:rPr>
                  <w:rFonts w:ascii="Trebuchet MS" w:hAnsi="Trebuchet MS" w:cs="Arial"/>
                  <w:color w:val="000000"/>
                  <w:sz w:val="20"/>
                  <w:szCs w:val="20"/>
                  <w:lang w:bidi="th-TH"/>
                </w:rPr>
                <w:delText>R$ 44.450,16</w:delText>
              </w:r>
            </w:del>
          </w:p>
        </w:tc>
      </w:tr>
      <w:tr w:rsidR="008601AF" w:rsidRPr="008601AF" w14:paraId="0C13C8BD" w14:textId="77777777" w:rsidTr="0016760B">
        <w:tblPrEx>
          <w:tblW w:w="5000" w:type="pct"/>
          <w:tblCellMar>
            <w:left w:w="70" w:type="dxa"/>
            <w:right w:w="70" w:type="dxa"/>
          </w:tblCellMar>
          <w:tblPrExChange w:id="10456" w:author="Philippe Hollanda - Oliveira Trust" w:date="2022-07-19T10:03:00Z">
            <w:tblPrEx>
              <w:tblW w:w="5000" w:type="pct"/>
              <w:tblCellMar>
                <w:left w:w="70" w:type="dxa"/>
                <w:right w:w="70" w:type="dxa"/>
              </w:tblCellMar>
            </w:tblPrEx>
          </w:tblPrExChange>
        </w:tblPrEx>
        <w:trPr>
          <w:trHeight w:val="1785"/>
          <w:trPrChange w:id="104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42F97E" w14:textId="798F007B" w:rsidR="008601AF" w:rsidRPr="008601AF" w:rsidRDefault="008601AF" w:rsidP="003C2C2A">
            <w:pPr>
              <w:jc w:val="center"/>
              <w:rPr>
                <w:rFonts w:ascii="Trebuchet MS" w:hAnsi="Trebuchet MS" w:cs="Arial"/>
                <w:color w:val="000000"/>
                <w:sz w:val="20"/>
                <w:szCs w:val="20"/>
                <w:lang w:bidi="th-TH"/>
              </w:rPr>
            </w:pPr>
            <w:del w:id="1045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6A28AB" w14:textId="641E4D79" w:rsidR="008601AF" w:rsidRPr="008601AF" w:rsidRDefault="008601AF" w:rsidP="003C2C2A">
            <w:pPr>
              <w:jc w:val="center"/>
              <w:rPr>
                <w:rFonts w:ascii="Trebuchet MS" w:hAnsi="Trebuchet MS" w:cs="Arial"/>
                <w:color w:val="000000"/>
                <w:sz w:val="20"/>
                <w:szCs w:val="20"/>
                <w:lang w:bidi="th-TH"/>
              </w:rPr>
            </w:pPr>
            <w:del w:id="10461"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A7166B" w14:textId="0C52EB6C" w:rsidR="008601AF" w:rsidRPr="008601AF" w:rsidRDefault="008601AF" w:rsidP="003C2C2A">
            <w:pPr>
              <w:jc w:val="center"/>
              <w:rPr>
                <w:rFonts w:ascii="Trebuchet MS" w:hAnsi="Trebuchet MS" w:cs="Arial"/>
                <w:color w:val="000000"/>
                <w:sz w:val="20"/>
                <w:szCs w:val="20"/>
                <w:lang w:bidi="th-TH"/>
              </w:rPr>
            </w:pPr>
            <w:del w:id="10463" w:author="Philippe Hollanda - Oliveira Trust" w:date="2022-07-19T10:03:00Z">
              <w:r w:rsidRPr="008601AF" w:rsidDel="0016760B">
                <w:rPr>
                  <w:rFonts w:ascii="Trebuchet MS" w:hAnsi="Trebuchet MS" w:cs="Arial"/>
                  <w:color w:val="000000"/>
                  <w:sz w:val="20"/>
                  <w:szCs w:val="20"/>
                  <w:lang w:bidi="th-TH"/>
                </w:rPr>
                <w:delText>R$ 13.449,36</w:delText>
              </w:r>
            </w:del>
          </w:p>
        </w:tc>
      </w:tr>
      <w:tr w:rsidR="008601AF" w:rsidRPr="008601AF" w14:paraId="34ADA714" w14:textId="77777777" w:rsidTr="0016760B">
        <w:tblPrEx>
          <w:tblW w:w="5000" w:type="pct"/>
          <w:tblCellMar>
            <w:left w:w="70" w:type="dxa"/>
            <w:right w:w="70" w:type="dxa"/>
          </w:tblCellMar>
          <w:tblPrExChange w:id="10464" w:author="Philippe Hollanda - Oliveira Trust" w:date="2022-07-19T10:03:00Z">
            <w:tblPrEx>
              <w:tblW w:w="5000" w:type="pct"/>
              <w:tblCellMar>
                <w:left w:w="70" w:type="dxa"/>
                <w:right w:w="70" w:type="dxa"/>
              </w:tblCellMar>
            </w:tblPrEx>
          </w:tblPrExChange>
        </w:tblPrEx>
        <w:trPr>
          <w:trHeight w:val="1785"/>
          <w:trPrChange w:id="104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08A12C" w14:textId="3BE20308" w:rsidR="008601AF" w:rsidRPr="008601AF" w:rsidRDefault="008601AF" w:rsidP="003C2C2A">
            <w:pPr>
              <w:jc w:val="center"/>
              <w:rPr>
                <w:rFonts w:ascii="Trebuchet MS" w:hAnsi="Trebuchet MS" w:cs="Arial"/>
                <w:color w:val="000000"/>
                <w:sz w:val="20"/>
                <w:szCs w:val="20"/>
                <w:lang w:bidi="th-TH"/>
              </w:rPr>
            </w:pPr>
            <w:del w:id="10467"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1BFCC2" w14:textId="24E9E424" w:rsidR="008601AF" w:rsidRPr="008601AF" w:rsidRDefault="008601AF" w:rsidP="003C2C2A">
            <w:pPr>
              <w:jc w:val="center"/>
              <w:rPr>
                <w:rFonts w:ascii="Trebuchet MS" w:hAnsi="Trebuchet MS" w:cs="Arial"/>
                <w:color w:val="000000"/>
                <w:sz w:val="20"/>
                <w:szCs w:val="20"/>
                <w:lang w:bidi="th-TH"/>
              </w:rPr>
            </w:pPr>
            <w:del w:id="10469"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BC8E58" w14:textId="7E12739A" w:rsidR="008601AF" w:rsidRPr="008601AF" w:rsidRDefault="008601AF" w:rsidP="003C2C2A">
            <w:pPr>
              <w:jc w:val="center"/>
              <w:rPr>
                <w:rFonts w:ascii="Trebuchet MS" w:hAnsi="Trebuchet MS" w:cs="Arial"/>
                <w:color w:val="000000"/>
                <w:sz w:val="20"/>
                <w:szCs w:val="20"/>
                <w:lang w:bidi="th-TH"/>
              </w:rPr>
            </w:pPr>
            <w:del w:id="10471" w:author="Philippe Hollanda - Oliveira Trust" w:date="2022-07-19T10:03:00Z">
              <w:r w:rsidRPr="008601AF" w:rsidDel="0016760B">
                <w:rPr>
                  <w:rFonts w:ascii="Trebuchet MS" w:hAnsi="Trebuchet MS" w:cs="Arial"/>
                  <w:color w:val="000000"/>
                  <w:sz w:val="20"/>
                  <w:szCs w:val="20"/>
                  <w:lang w:bidi="th-TH"/>
                </w:rPr>
                <w:delText>R$ 140,00</w:delText>
              </w:r>
            </w:del>
          </w:p>
        </w:tc>
      </w:tr>
      <w:tr w:rsidR="008601AF" w:rsidRPr="008601AF" w14:paraId="49B1AA90" w14:textId="77777777" w:rsidTr="0016760B">
        <w:tblPrEx>
          <w:tblW w:w="5000" w:type="pct"/>
          <w:tblCellMar>
            <w:left w:w="70" w:type="dxa"/>
            <w:right w:w="70" w:type="dxa"/>
          </w:tblCellMar>
          <w:tblPrExChange w:id="10472" w:author="Philippe Hollanda - Oliveira Trust" w:date="2022-07-19T10:03:00Z">
            <w:tblPrEx>
              <w:tblW w:w="5000" w:type="pct"/>
              <w:tblCellMar>
                <w:left w:w="70" w:type="dxa"/>
                <w:right w:w="70" w:type="dxa"/>
              </w:tblCellMar>
            </w:tblPrEx>
          </w:tblPrExChange>
        </w:tblPrEx>
        <w:trPr>
          <w:trHeight w:val="1785"/>
          <w:trPrChange w:id="104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EF6D55" w14:textId="00DDC735" w:rsidR="008601AF" w:rsidRPr="008601AF" w:rsidRDefault="008601AF" w:rsidP="003C2C2A">
            <w:pPr>
              <w:jc w:val="center"/>
              <w:rPr>
                <w:rFonts w:ascii="Trebuchet MS" w:hAnsi="Trebuchet MS" w:cs="Arial"/>
                <w:color w:val="000000"/>
                <w:sz w:val="20"/>
                <w:szCs w:val="20"/>
                <w:lang w:bidi="th-TH"/>
              </w:rPr>
            </w:pPr>
            <w:del w:id="1047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41F8CB" w14:textId="24523591" w:rsidR="008601AF" w:rsidRPr="008601AF" w:rsidRDefault="008601AF" w:rsidP="003C2C2A">
            <w:pPr>
              <w:jc w:val="center"/>
              <w:rPr>
                <w:rFonts w:ascii="Trebuchet MS" w:hAnsi="Trebuchet MS" w:cs="Arial"/>
                <w:color w:val="000000"/>
                <w:sz w:val="20"/>
                <w:szCs w:val="20"/>
                <w:lang w:bidi="th-TH"/>
              </w:rPr>
            </w:pPr>
            <w:del w:id="10477" w:author="Philippe Hollanda - Oliveira Trust" w:date="2022-07-19T10:03:00Z">
              <w:r w:rsidRPr="008601AF" w:rsidDel="0016760B">
                <w:rPr>
                  <w:rFonts w:ascii="Trebuchet MS" w:hAnsi="Trebuchet MS" w:cs="Arial"/>
                  <w:color w:val="000000"/>
                  <w:sz w:val="20"/>
                  <w:szCs w:val="20"/>
                  <w:lang w:bidi="th-TH"/>
                </w:rPr>
                <w:delText>20/04/2022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F27650" w14:textId="689B2E75" w:rsidR="008601AF" w:rsidRPr="008601AF" w:rsidRDefault="008601AF" w:rsidP="003C2C2A">
            <w:pPr>
              <w:jc w:val="center"/>
              <w:rPr>
                <w:rFonts w:ascii="Trebuchet MS" w:hAnsi="Trebuchet MS" w:cs="Arial"/>
                <w:color w:val="000000"/>
                <w:sz w:val="20"/>
                <w:szCs w:val="20"/>
                <w:lang w:bidi="th-TH"/>
              </w:rPr>
            </w:pPr>
            <w:del w:id="10479" w:author="Philippe Hollanda - Oliveira Trust" w:date="2022-07-19T10:03:00Z">
              <w:r w:rsidRPr="008601AF" w:rsidDel="0016760B">
                <w:rPr>
                  <w:rFonts w:ascii="Trebuchet MS" w:hAnsi="Trebuchet MS" w:cs="Arial"/>
                  <w:color w:val="000000"/>
                  <w:sz w:val="20"/>
                  <w:szCs w:val="20"/>
                  <w:lang w:bidi="th-TH"/>
                </w:rPr>
                <w:delText>R$ 9.493,03</w:delText>
              </w:r>
            </w:del>
          </w:p>
        </w:tc>
      </w:tr>
      <w:tr w:rsidR="008601AF" w:rsidRPr="008601AF" w14:paraId="6FDDD783" w14:textId="77777777" w:rsidTr="0016760B">
        <w:tblPrEx>
          <w:tblW w:w="5000" w:type="pct"/>
          <w:tblCellMar>
            <w:left w:w="70" w:type="dxa"/>
            <w:right w:w="70" w:type="dxa"/>
          </w:tblCellMar>
          <w:tblPrExChange w:id="10480" w:author="Philippe Hollanda - Oliveira Trust" w:date="2022-07-19T10:03:00Z">
            <w:tblPrEx>
              <w:tblW w:w="5000" w:type="pct"/>
              <w:tblCellMar>
                <w:left w:w="70" w:type="dxa"/>
                <w:right w:w="70" w:type="dxa"/>
              </w:tblCellMar>
            </w:tblPrEx>
          </w:tblPrExChange>
        </w:tblPrEx>
        <w:trPr>
          <w:trHeight w:val="1785"/>
          <w:trPrChange w:id="104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E92570" w14:textId="5F2DBBEA" w:rsidR="008601AF" w:rsidRPr="008601AF" w:rsidRDefault="008601AF" w:rsidP="003C2C2A">
            <w:pPr>
              <w:jc w:val="center"/>
              <w:rPr>
                <w:rFonts w:ascii="Trebuchet MS" w:hAnsi="Trebuchet MS" w:cs="Arial"/>
                <w:color w:val="000000"/>
                <w:sz w:val="20"/>
                <w:szCs w:val="20"/>
                <w:lang w:bidi="th-TH"/>
              </w:rPr>
            </w:pPr>
            <w:del w:id="1048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4E0C55" w14:textId="6596A466" w:rsidR="008601AF" w:rsidRPr="008601AF" w:rsidRDefault="008601AF" w:rsidP="003C2C2A">
            <w:pPr>
              <w:jc w:val="center"/>
              <w:rPr>
                <w:rFonts w:ascii="Trebuchet MS" w:hAnsi="Trebuchet MS" w:cs="Arial"/>
                <w:color w:val="000000"/>
                <w:sz w:val="20"/>
                <w:szCs w:val="20"/>
                <w:lang w:bidi="th-TH"/>
              </w:rPr>
            </w:pPr>
            <w:del w:id="10485" w:author="Philippe Hollanda - Oliveira Trust" w:date="2022-07-19T10:03:00Z">
              <w:r w:rsidRPr="008601AF" w:rsidDel="0016760B">
                <w:rPr>
                  <w:rFonts w:ascii="Trebuchet MS" w:hAnsi="Trebuchet MS" w:cs="Arial"/>
                  <w:color w:val="000000"/>
                  <w:sz w:val="20"/>
                  <w:szCs w:val="20"/>
                  <w:lang w:bidi="th-TH"/>
                </w:rPr>
                <w:delText>12/04/2022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3C0021" w14:textId="572FF353" w:rsidR="008601AF" w:rsidRPr="008601AF" w:rsidRDefault="008601AF" w:rsidP="003C2C2A">
            <w:pPr>
              <w:jc w:val="center"/>
              <w:rPr>
                <w:rFonts w:ascii="Trebuchet MS" w:hAnsi="Trebuchet MS" w:cs="Arial"/>
                <w:color w:val="000000"/>
                <w:sz w:val="20"/>
                <w:szCs w:val="20"/>
                <w:lang w:bidi="th-TH"/>
              </w:rPr>
            </w:pPr>
            <w:del w:id="10487" w:author="Philippe Hollanda - Oliveira Trust" w:date="2022-07-19T10:03:00Z">
              <w:r w:rsidRPr="008601AF" w:rsidDel="0016760B">
                <w:rPr>
                  <w:rFonts w:ascii="Trebuchet MS" w:hAnsi="Trebuchet MS" w:cs="Arial"/>
                  <w:color w:val="000000"/>
                  <w:sz w:val="20"/>
                  <w:szCs w:val="20"/>
                  <w:lang w:bidi="th-TH"/>
                </w:rPr>
                <w:delText>R$ 25.826,92</w:delText>
              </w:r>
            </w:del>
          </w:p>
        </w:tc>
      </w:tr>
      <w:tr w:rsidR="008601AF" w:rsidRPr="008601AF" w14:paraId="5C7A141F" w14:textId="77777777" w:rsidTr="0016760B">
        <w:tblPrEx>
          <w:tblW w:w="5000" w:type="pct"/>
          <w:tblCellMar>
            <w:left w:w="70" w:type="dxa"/>
            <w:right w:w="70" w:type="dxa"/>
          </w:tblCellMar>
          <w:tblPrExChange w:id="10488" w:author="Philippe Hollanda - Oliveira Trust" w:date="2022-07-19T10:03:00Z">
            <w:tblPrEx>
              <w:tblW w:w="5000" w:type="pct"/>
              <w:tblCellMar>
                <w:left w:w="70" w:type="dxa"/>
                <w:right w:w="70" w:type="dxa"/>
              </w:tblCellMar>
            </w:tblPrEx>
          </w:tblPrExChange>
        </w:tblPrEx>
        <w:trPr>
          <w:trHeight w:val="1785"/>
          <w:trPrChange w:id="104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A1C184" w14:textId="40ACB3A9" w:rsidR="008601AF" w:rsidRPr="008601AF" w:rsidRDefault="008601AF" w:rsidP="003C2C2A">
            <w:pPr>
              <w:jc w:val="center"/>
              <w:rPr>
                <w:rFonts w:ascii="Trebuchet MS" w:hAnsi="Trebuchet MS" w:cs="Arial"/>
                <w:color w:val="000000"/>
                <w:sz w:val="20"/>
                <w:szCs w:val="20"/>
                <w:lang w:bidi="th-TH"/>
              </w:rPr>
            </w:pPr>
            <w:del w:id="10491"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4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89A16B" w14:textId="1B08EE5A" w:rsidR="008601AF" w:rsidRPr="008601AF" w:rsidRDefault="008601AF" w:rsidP="003C2C2A">
            <w:pPr>
              <w:jc w:val="center"/>
              <w:rPr>
                <w:rFonts w:ascii="Trebuchet MS" w:hAnsi="Trebuchet MS" w:cs="Arial"/>
                <w:color w:val="000000"/>
                <w:sz w:val="20"/>
                <w:szCs w:val="20"/>
                <w:lang w:bidi="th-TH"/>
              </w:rPr>
            </w:pPr>
            <w:del w:id="10493" w:author="Philippe Hollanda - Oliveira Trust" w:date="2022-07-19T10:03:00Z">
              <w:r w:rsidRPr="008601AF" w:rsidDel="0016760B">
                <w:rPr>
                  <w:rFonts w:ascii="Trebuchet MS" w:hAnsi="Trebuchet MS" w:cs="Arial"/>
                  <w:color w:val="000000"/>
                  <w:sz w:val="20"/>
                  <w:szCs w:val="20"/>
                  <w:lang w:bidi="th-TH"/>
                </w:rPr>
                <w:delText>14/04/2022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4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02761D" w14:textId="788ED832" w:rsidR="008601AF" w:rsidRPr="008601AF" w:rsidRDefault="008601AF" w:rsidP="003C2C2A">
            <w:pPr>
              <w:jc w:val="center"/>
              <w:rPr>
                <w:rFonts w:ascii="Trebuchet MS" w:hAnsi="Trebuchet MS" w:cs="Arial"/>
                <w:color w:val="000000"/>
                <w:sz w:val="20"/>
                <w:szCs w:val="20"/>
                <w:lang w:bidi="th-TH"/>
              </w:rPr>
            </w:pPr>
            <w:del w:id="10495" w:author="Philippe Hollanda - Oliveira Trust" w:date="2022-07-19T10:03:00Z">
              <w:r w:rsidRPr="008601AF" w:rsidDel="0016760B">
                <w:rPr>
                  <w:rFonts w:ascii="Trebuchet MS" w:hAnsi="Trebuchet MS" w:cs="Arial"/>
                  <w:color w:val="000000"/>
                  <w:sz w:val="20"/>
                  <w:szCs w:val="20"/>
                  <w:lang w:bidi="th-TH"/>
                </w:rPr>
                <w:delText>R$ 65,00</w:delText>
              </w:r>
            </w:del>
          </w:p>
        </w:tc>
      </w:tr>
      <w:tr w:rsidR="008601AF" w:rsidRPr="008601AF" w14:paraId="43FC5D86" w14:textId="77777777" w:rsidTr="0016760B">
        <w:tblPrEx>
          <w:tblW w:w="5000" w:type="pct"/>
          <w:tblCellMar>
            <w:left w:w="70" w:type="dxa"/>
            <w:right w:w="70" w:type="dxa"/>
          </w:tblCellMar>
          <w:tblPrExChange w:id="10496" w:author="Philippe Hollanda - Oliveira Trust" w:date="2022-07-19T10:03:00Z">
            <w:tblPrEx>
              <w:tblW w:w="5000" w:type="pct"/>
              <w:tblCellMar>
                <w:left w:w="70" w:type="dxa"/>
                <w:right w:w="70" w:type="dxa"/>
              </w:tblCellMar>
            </w:tblPrEx>
          </w:tblPrExChange>
        </w:tblPrEx>
        <w:trPr>
          <w:trHeight w:val="1785"/>
          <w:trPrChange w:id="104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4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62BE14" w14:textId="534B3EF5" w:rsidR="008601AF" w:rsidRPr="008601AF" w:rsidRDefault="008601AF" w:rsidP="003C2C2A">
            <w:pPr>
              <w:jc w:val="center"/>
              <w:rPr>
                <w:rFonts w:ascii="Trebuchet MS" w:hAnsi="Trebuchet MS" w:cs="Arial"/>
                <w:color w:val="000000"/>
                <w:sz w:val="20"/>
                <w:szCs w:val="20"/>
                <w:lang w:bidi="th-TH"/>
              </w:rPr>
            </w:pPr>
            <w:del w:id="10499"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22F6C9" w14:textId="7467F5BD" w:rsidR="008601AF" w:rsidRPr="008601AF" w:rsidRDefault="008601AF" w:rsidP="003C2C2A">
            <w:pPr>
              <w:jc w:val="center"/>
              <w:rPr>
                <w:rFonts w:ascii="Trebuchet MS" w:hAnsi="Trebuchet MS" w:cs="Arial"/>
                <w:color w:val="000000"/>
                <w:sz w:val="20"/>
                <w:szCs w:val="20"/>
                <w:lang w:bidi="th-TH"/>
              </w:rPr>
            </w:pPr>
            <w:del w:id="10501" w:author="Philippe Hollanda - Oliveira Trust" w:date="2022-07-19T10:03:00Z">
              <w:r w:rsidRPr="008601AF" w:rsidDel="0016760B">
                <w:rPr>
                  <w:rFonts w:ascii="Trebuchet MS" w:hAnsi="Trebuchet MS" w:cs="Arial"/>
                  <w:color w:val="000000"/>
                  <w:sz w:val="20"/>
                  <w:szCs w:val="20"/>
                  <w:lang w:bidi="th-TH"/>
                </w:rPr>
                <w:delText>14/04/2022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62379E" w14:textId="3C752061" w:rsidR="008601AF" w:rsidRPr="008601AF" w:rsidRDefault="008601AF" w:rsidP="003C2C2A">
            <w:pPr>
              <w:jc w:val="center"/>
              <w:rPr>
                <w:rFonts w:ascii="Trebuchet MS" w:hAnsi="Trebuchet MS" w:cs="Arial"/>
                <w:color w:val="000000"/>
                <w:sz w:val="20"/>
                <w:szCs w:val="20"/>
                <w:lang w:bidi="th-TH"/>
              </w:rPr>
            </w:pPr>
            <w:del w:id="10503"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2824F2D8" w14:textId="77777777" w:rsidTr="0016760B">
        <w:tblPrEx>
          <w:tblW w:w="5000" w:type="pct"/>
          <w:tblCellMar>
            <w:left w:w="70" w:type="dxa"/>
            <w:right w:w="70" w:type="dxa"/>
          </w:tblCellMar>
          <w:tblPrExChange w:id="10504" w:author="Philippe Hollanda - Oliveira Trust" w:date="2022-07-19T10:03:00Z">
            <w:tblPrEx>
              <w:tblW w:w="5000" w:type="pct"/>
              <w:tblCellMar>
                <w:left w:w="70" w:type="dxa"/>
                <w:right w:w="70" w:type="dxa"/>
              </w:tblCellMar>
            </w:tblPrEx>
          </w:tblPrExChange>
        </w:tblPrEx>
        <w:trPr>
          <w:trHeight w:val="1785"/>
          <w:trPrChange w:id="105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9CAF34" w14:textId="5866F92C" w:rsidR="008601AF" w:rsidRPr="008601AF" w:rsidRDefault="008601AF" w:rsidP="003C2C2A">
            <w:pPr>
              <w:jc w:val="center"/>
              <w:rPr>
                <w:rFonts w:ascii="Trebuchet MS" w:hAnsi="Trebuchet MS" w:cs="Arial"/>
                <w:color w:val="000000"/>
                <w:sz w:val="20"/>
                <w:szCs w:val="20"/>
                <w:lang w:bidi="th-TH"/>
              </w:rPr>
            </w:pPr>
            <w:del w:id="1050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FA2957" w14:textId="0D0926E7" w:rsidR="008601AF" w:rsidRPr="008601AF" w:rsidRDefault="008601AF" w:rsidP="003C2C2A">
            <w:pPr>
              <w:jc w:val="center"/>
              <w:rPr>
                <w:rFonts w:ascii="Trebuchet MS" w:hAnsi="Trebuchet MS" w:cs="Arial"/>
                <w:color w:val="000000"/>
                <w:sz w:val="20"/>
                <w:szCs w:val="20"/>
                <w:lang w:bidi="th-TH"/>
              </w:rPr>
            </w:pPr>
            <w:del w:id="10509" w:author="Philippe Hollanda - Oliveira Trust" w:date="2022-07-19T10:03:00Z">
              <w:r w:rsidRPr="008601AF" w:rsidDel="0016760B">
                <w:rPr>
                  <w:rFonts w:ascii="Trebuchet MS" w:hAnsi="Trebuchet MS" w:cs="Arial"/>
                  <w:color w:val="000000"/>
                  <w:sz w:val="20"/>
                  <w:szCs w:val="20"/>
                  <w:lang w:bidi="th-TH"/>
                </w:rPr>
                <w:delText>11/04/2022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10EB6F" w14:textId="08BB1B0B" w:rsidR="008601AF" w:rsidRPr="008601AF" w:rsidRDefault="008601AF" w:rsidP="003C2C2A">
            <w:pPr>
              <w:jc w:val="center"/>
              <w:rPr>
                <w:rFonts w:ascii="Trebuchet MS" w:hAnsi="Trebuchet MS" w:cs="Arial"/>
                <w:color w:val="000000"/>
                <w:sz w:val="20"/>
                <w:szCs w:val="20"/>
                <w:lang w:bidi="th-TH"/>
              </w:rPr>
            </w:pPr>
            <w:del w:id="10511" w:author="Philippe Hollanda - Oliveira Trust" w:date="2022-07-19T10:03:00Z">
              <w:r w:rsidRPr="008601AF" w:rsidDel="0016760B">
                <w:rPr>
                  <w:rFonts w:ascii="Trebuchet MS" w:hAnsi="Trebuchet MS" w:cs="Arial"/>
                  <w:color w:val="000000"/>
                  <w:sz w:val="20"/>
                  <w:szCs w:val="20"/>
                  <w:lang w:bidi="th-TH"/>
                </w:rPr>
                <w:delText>R$ 408,31</w:delText>
              </w:r>
            </w:del>
          </w:p>
        </w:tc>
      </w:tr>
      <w:tr w:rsidR="008601AF" w:rsidRPr="008601AF" w14:paraId="5362FA97" w14:textId="77777777" w:rsidTr="0016760B">
        <w:tblPrEx>
          <w:tblW w:w="5000" w:type="pct"/>
          <w:tblCellMar>
            <w:left w:w="70" w:type="dxa"/>
            <w:right w:w="70" w:type="dxa"/>
          </w:tblCellMar>
          <w:tblPrExChange w:id="10512" w:author="Philippe Hollanda - Oliveira Trust" w:date="2022-07-19T10:03:00Z">
            <w:tblPrEx>
              <w:tblW w:w="5000" w:type="pct"/>
              <w:tblCellMar>
                <w:left w:w="70" w:type="dxa"/>
                <w:right w:w="70" w:type="dxa"/>
              </w:tblCellMar>
            </w:tblPrEx>
          </w:tblPrExChange>
        </w:tblPrEx>
        <w:trPr>
          <w:trHeight w:val="1785"/>
          <w:trPrChange w:id="105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850310" w14:textId="7369CBFD" w:rsidR="008601AF" w:rsidRPr="008601AF" w:rsidRDefault="008601AF" w:rsidP="003C2C2A">
            <w:pPr>
              <w:jc w:val="center"/>
              <w:rPr>
                <w:rFonts w:ascii="Trebuchet MS" w:hAnsi="Trebuchet MS" w:cs="Arial"/>
                <w:color w:val="000000"/>
                <w:sz w:val="20"/>
                <w:szCs w:val="20"/>
                <w:lang w:bidi="th-TH"/>
              </w:rPr>
            </w:pPr>
            <w:del w:id="1051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D3584E" w14:textId="0C855DBD" w:rsidR="008601AF" w:rsidRPr="008601AF" w:rsidRDefault="008601AF" w:rsidP="003C2C2A">
            <w:pPr>
              <w:jc w:val="center"/>
              <w:rPr>
                <w:rFonts w:ascii="Trebuchet MS" w:hAnsi="Trebuchet MS" w:cs="Arial"/>
                <w:color w:val="000000"/>
                <w:sz w:val="20"/>
                <w:szCs w:val="20"/>
                <w:lang w:bidi="th-TH"/>
              </w:rPr>
            </w:pPr>
            <w:del w:id="10517" w:author="Philippe Hollanda - Oliveira Trust" w:date="2022-07-19T10:03:00Z">
              <w:r w:rsidRPr="008601AF" w:rsidDel="0016760B">
                <w:rPr>
                  <w:rFonts w:ascii="Trebuchet MS" w:hAnsi="Trebuchet MS" w:cs="Arial"/>
                  <w:color w:val="000000"/>
                  <w:sz w:val="20"/>
                  <w:szCs w:val="20"/>
                  <w:lang w:bidi="th-TH"/>
                </w:rPr>
                <w:delText>04/04/2022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EF537F" w14:textId="0171F9B6" w:rsidR="008601AF" w:rsidRPr="008601AF" w:rsidRDefault="008601AF" w:rsidP="003C2C2A">
            <w:pPr>
              <w:jc w:val="center"/>
              <w:rPr>
                <w:rFonts w:ascii="Trebuchet MS" w:hAnsi="Trebuchet MS" w:cs="Arial"/>
                <w:color w:val="000000"/>
                <w:sz w:val="20"/>
                <w:szCs w:val="20"/>
                <w:lang w:bidi="th-TH"/>
              </w:rPr>
            </w:pPr>
            <w:del w:id="10519" w:author="Philippe Hollanda - Oliveira Trust" w:date="2022-07-19T10:03:00Z">
              <w:r w:rsidRPr="008601AF" w:rsidDel="0016760B">
                <w:rPr>
                  <w:rFonts w:ascii="Trebuchet MS" w:hAnsi="Trebuchet MS" w:cs="Arial"/>
                  <w:color w:val="000000"/>
                  <w:sz w:val="20"/>
                  <w:szCs w:val="20"/>
                  <w:lang w:bidi="th-TH"/>
                </w:rPr>
                <w:delText>R$ 10.755,90</w:delText>
              </w:r>
            </w:del>
          </w:p>
        </w:tc>
      </w:tr>
      <w:tr w:rsidR="008601AF" w:rsidRPr="008601AF" w14:paraId="2069B1F4" w14:textId="77777777" w:rsidTr="0016760B">
        <w:tblPrEx>
          <w:tblW w:w="5000" w:type="pct"/>
          <w:tblCellMar>
            <w:left w:w="70" w:type="dxa"/>
            <w:right w:w="70" w:type="dxa"/>
          </w:tblCellMar>
          <w:tblPrExChange w:id="10520" w:author="Philippe Hollanda - Oliveira Trust" w:date="2022-07-19T10:03:00Z">
            <w:tblPrEx>
              <w:tblW w:w="5000" w:type="pct"/>
              <w:tblCellMar>
                <w:left w:w="70" w:type="dxa"/>
                <w:right w:w="70" w:type="dxa"/>
              </w:tblCellMar>
            </w:tblPrEx>
          </w:tblPrExChange>
        </w:tblPrEx>
        <w:trPr>
          <w:trHeight w:val="1785"/>
          <w:trPrChange w:id="105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344953" w14:textId="339F64EC" w:rsidR="008601AF" w:rsidRPr="008601AF" w:rsidRDefault="008601AF" w:rsidP="003C2C2A">
            <w:pPr>
              <w:jc w:val="center"/>
              <w:rPr>
                <w:rFonts w:ascii="Trebuchet MS" w:hAnsi="Trebuchet MS" w:cs="Arial"/>
                <w:color w:val="000000"/>
                <w:sz w:val="20"/>
                <w:szCs w:val="20"/>
                <w:lang w:bidi="th-TH"/>
              </w:rPr>
            </w:pPr>
            <w:del w:id="10523" w:author="Philippe Hollanda - Oliveira Trust" w:date="2022-07-19T10:03:00Z">
              <w:r w:rsidRPr="008601AF" w:rsidDel="0016760B">
                <w:rPr>
                  <w:rFonts w:ascii="Trebuchet MS" w:hAnsi="Trebuchet MS" w:cs="Arial"/>
                  <w:color w:val="000000"/>
                  <w:sz w:val="20"/>
                  <w:szCs w:val="20"/>
                  <w:lang w:bidi="th-TH"/>
                </w:rPr>
                <w:delText>CONTROLE E TRATAMENTO DE EFLUENTES DE QUALQUER NATUREZA E DE AGENTES FÍSICOS, QUÍMICOS E BIOLÓGICOS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EDC028" w14:textId="361DE322" w:rsidR="008601AF" w:rsidRPr="008601AF" w:rsidRDefault="008601AF" w:rsidP="003C2C2A">
            <w:pPr>
              <w:jc w:val="center"/>
              <w:rPr>
                <w:rFonts w:ascii="Trebuchet MS" w:hAnsi="Trebuchet MS" w:cs="Arial"/>
                <w:color w:val="000000"/>
                <w:sz w:val="20"/>
                <w:szCs w:val="20"/>
                <w:lang w:bidi="th-TH"/>
              </w:rPr>
            </w:pPr>
            <w:del w:id="10525" w:author="Philippe Hollanda - Oliveira Trust" w:date="2022-07-19T10:03:00Z">
              <w:r w:rsidRPr="008601AF" w:rsidDel="0016760B">
                <w:rPr>
                  <w:rFonts w:ascii="Trebuchet MS" w:hAnsi="Trebuchet MS" w:cs="Arial"/>
                  <w:color w:val="000000"/>
                  <w:sz w:val="20"/>
                  <w:szCs w:val="20"/>
                  <w:lang w:bidi="th-TH"/>
                </w:rPr>
                <w:delText>04/04/2022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F1918C" w14:textId="3CC39452" w:rsidR="008601AF" w:rsidRPr="008601AF" w:rsidRDefault="008601AF" w:rsidP="003C2C2A">
            <w:pPr>
              <w:jc w:val="center"/>
              <w:rPr>
                <w:rFonts w:ascii="Trebuchet MS" w:hAnsi="Trebuchet MS" w:cs="Arial"/>
                <w:color w:val="000000"/>
                <w:sz w:val="20"/>
                <w:szCs w:val="20"/>
                <w:lang w:bidi="th-TH"/>
              </w:rPr>
            </w:pPr>
            <w:del w:id="10527" w:author="Philippe Hollanda - Oliveira Trust" w:date="2022-07-19T10:03:00Z">
              <w:r w:rsidRPr="008601AF" w:rsidDel="0016760B">
                <w:rPr>
                  <w:rFonts w:ascii="Trebuchet MS" w:hAnsi="Trebuchet MS" w:cs="Arial"/>
                  <w:color w:val="000000"/>
                  <w:sz w:val="20"/>
                  <w:szCs w:val="20"/>
                  <w:lang w:bidi="th-TH"/>
                </w:rPr>
                <w:delText>R$ 1.691,00</w:delText>
              </w:r>
            </w:del>
          </w:p>
        </w:tc>
      </w:tr>
      <w:tr w:rsidR="008601AF" w:rsidRPr="008601AF" w14:paraId="117050AC" w14:textId="77777777" w:rsidTr="0016760B">
        <w:tblPrEx>
          <w:tblW w:w="5000" w:type="pct"/>
          <w:tblCellMar>
            <w:left w:w="70" w:type="dxa"/>
            <w:right w:w="70" w:type="dxa"/>
          </w:tblCellMar>
          <w:tblPrExChange w:id="10528" w:author="Philippe Hollanda - Oliveira Trust" w:date="2022-07-19T10:03:00Z">
            <w:tblPrEx>
              <w:tblW w:w="5000" w:type="pct"/>
              <w:tblCellMar>
                <w:left w:w="70" w:type="dxa"/>
                <w:right w:w="70" w:type="dxa"/>
              </w:tblCellMar>
            </w:tblPrEx>
          </w:tblPrExChange>
        </w:tblPrEx>
        <w:trPr>
          <w:trHeight w:val="1785"/>
          <w:trPrChange w:id="105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DCAE7E" w14:textId="25DDB600" w:rsidR="008601AF" w:rsidRPr="008601AF" w:rsidRDefault="008601AF" w:rsidP="003C2C2A">
            <w:pPr>
              <w:jc w:val="center"/>
              <w:rPr>
                <w:rFonts w:ascii="Trebuchet MS" w:hAnsi="Trebuchet MS" w:cs="Arial"/>
                <w:color w:val="000000"/>
                <w:sz w:val="20"/>
                <w:szCs w:val="20"/>
                <w:lang w:bidi="th-TH"/>
              </w:rPr>
            </w:pPr>
            <w:del w:id="10531"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1ECAE0" w14:textId="7188BD93" w:rsidR="008601AF" w:rsidRPr="008601AF" w:rsidRDefault="008601AF" w:rsidP="003C2C2A">
            <w:pPr>
              <w:jc w:val="center"/>
              <w:rPr>
                <w:rFonts w:ascii="Trebuchet MS" w:hAnsi="Trebuchet MS" w:cs="Arial"/>
                <w:color w:val="000000"/>
                <w:sz w:val="20"/>
                <w:szCs w:val="20"/>
                <w:lang w:bidi="th-TH"/>
              </w:rPr>
            </w:pPr>
            <w:del w:id="10533" w:author="Philippe Hollanda - Oliveira Trust" w:date="2022-07-19T10:03:00Z">
              <w:r w:rsidRPr="008601AF" w:rsidDel="0016760B">
                <w:rPr>
                  <w:rFonts w:ascii="Trebuchet MS" w:hAnsi="Trebuchet MS" w:cs="Arial"/>
                  <w:color w:val="000000"/>
                  <w:sz w:val="20"/>
                  <w:szCs w:val="20"/>
                  <w:lang w:bidi="th-TH"/>
                </w:rPr>
                <w:delText>07/04/2022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59C891" w14:textId="04EF75D9" w:rsidR="008601AF" w:rsidRPr="008601AF" w:rsidRDefault="008601AF" w:rsidP="003C2C2A">
            <w:pPr>
              <w:jc w:val="center"/>
              <w:rPr>
                <w:rFonts w:ascii="Trebuchet MS" w:hAnsi="Trebuchet MS" w:cs="Arial"/>
                <w:color w:val="000000"/>
                <w:sz w:val="20"/>
                <w:szCs w:val="20"/>
                <w:lang w:bidi="th-TH"/>
              </w:rPr>
            </w:pPr>
            <w:del w:id="10535"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2ED120CD" w14:textId="77777777" w:rsidTr="0016760B">
        <w:tblPrEx>
          <w:tblW w:w="5000" w:type="pct"/>
          <w:tblCellMar>
            <w:left w:w="70" w:type="dxa"/>
            <w:right w:w="70" w:type="dxa"/>
          </w:tblCellMar>
          <w:tblPrExChange w:id="10536" w:author="Philippe Hollanda - Oliveira Trust" w:date="2022-07-19T10:03:00Z">
            <w:tblPrEx>
              <w:tblW w:w="5000" w:type="pct"/>
              <w:tblCellMar>
                <w:left w:w="70" w:type="dxa"/>
                <w:right w:w="70" w:type="dxa"/>
              </w:tblCellMar>
            </w:tblPrEx>
          </w:tblPrExChange>
        </w:tblPrEx>
        <w:trPr>
          <w:trHeight w:val="1785"/>
          <w:trPrChange w:id="105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D3A2D7" w14:textId="74F8BF1D" w:rsidR="008601AF" w:rsidRPr="008601AF" w:rsidRDefault="008601AF" w:rsidP="003C2C2A">
            <w:pPr>
              <w:jc w:val="center"/>
              <w:rPr>
                <w:rFonts w:ascii="Trebuchet MS" w:hAnsi="Trebuchet MS" w:cs="Arial"/>
                <w:color w:val="000000"/>
                <w:sz w:val="20"/>
                <w:szCs w:val="20"/>
                <w:lang w:bidi="th-TH"/>
              </w:rPr>
            </w:pPr>
            <w:del w:id="10539"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1AC919" w14:textId="0ABC4D93" w:rsidR="008601AF" w:rsidRPr="008601AF" w:rsidRDefault="008601AF" w:rsidP="003C2C2A">
            <w:pPr>
              <w:jc w:val="center"/>
              <w:rPr>
                <w:rFonts w:ascii="Trebuchet MS" w:hAnsi="Trebuchet MS" w:cs="Arial"/>
                <w:color w:val="000000"/>
                <w:sz w:val="20"/>
                <w:szCs w:val="20"/>
                <w:lang w:bidi="th-TH"/>
              </w:rPr>
            </w:pPr>
            <w:del w:id="10541" w:author="Philippe Hollanda - Oliveira Trust" w:date="2022-07-19T10:03:00Z">
              <w:r w:rsidRPr="008601AF" w:rsidDel="0016760B">
                <w:rPr>
                  <w:rFonts w:ascii="Trebuchet MS" w:hAnsi="Trebuchet MS" w:cs="Arial"/>
                  <w:color w:val="000000"/>
                  <w:sz w:val="20"/>
                  <w:szCs w:val="20"/>
                  <w:lang w:bidi="th-TH"/>
                </w:rPr>
                <w:delText>07/04/2022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A1D0B8" w14:textId="459BF2BE" w:rsidR="008601AF" w:rsidRPr="008601AF" w:rsidRDefault="008601AF" w:rsidP="003C2C2A">
            <w:pPr>
              <w:jc w:val="center"/>
              <w:rPr>
                <w:rFonts w:ascii="Trebuchet MS" w:hAnsi="Trebuchet MS" w:cs="Arial"/>
                <w:color w:val="000000"/>
                <w:sz w:val="20"/>
                <w:szCs w:val="20"/>
                <w:lang w:bidi="th-TH"/>
              </w:rPr>
            </w:pPr>
            <w:del w:id="10543" w:author="Philippe Hollanda - Oliveira Trust" w:date="2022-07-19T10:03:00Z">
              <w:r w:rsidRPr="008601AF" w:rsidDel="0016760B">
                <w:rPr>
                  <w:rFonts w:ascii="Trebuchet MS" w:hAnsi="Trebuchet MS" w:cs="Arial"/>
                  <w:color w:val="000000"/>
                  <w:sz w:val="20"/>
                  <w:szCs w:val="20"/>
                  <w:lang w:bidi="th-TH"/>
                </w:rPr>
                <w:delText>R$ 205,00</w:delText>
              </w:r>
            </w:del>
          </w:p>
        </w:tc>
      </w:tr>
      <w:tr w:rsidR="008601AF" w:rsidRPr="008601AF" w14:paraId="3ED28293" w14:textId="77777777" w:rsidTr="0016760B">
        <w:tblPrEx>
          <w:tblW w:w="5000" w:type="pct"/>
          <w:tblCellMar>
            <w:left w:w="70" w:type="dxa"/>
            <w:right w:w="70" w:type="dxa"/>
          </w:tblCellMar>
          <w:tblPrExChange w:id="10544" w:author="Philippe Hollanda - Oliveira Trust" w:date="2022-07-19T10:03:00Z">
            <w:tblPrEx>
              <w:tblW w:w="5000" w:type="pct"/>
              <w:tblCellMar>
                <w:left w:w="70" w:type="dxa"/>
                <w:right w:w="70" w:type="dxa"/>
              </w:tblCellMar>
            </w:tblPrEx>
          </w:tblPrExChange>
        </w:tblPrEx>
        <w:trPr>
          <w:trHeight w:val="1785"/>
          <w:trPrChange w:id="105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E418EA" w14:textId="28BA8569" w:rsidR="008601AF" w:rsidRPr="008601AF" w:rsidRDefault="008601AF" w:rsidP="003C2C2A">
            <w:pPr>
              <w:jc w:val="center"/>
              <w:rPr>
                <w:rFonts w:ascii="Trebuchet MS" w:hAnsi="Trebuchet MS" w:cs="Arial"/>
                <w:color w:val="000000"/>
                <w:sz w:val="20"/>
                <w:szCs w:val="20"/>
                <w:lang w:bidi="th-TH"/>
              </w:rPr>
            </w:pPr>
            <w:del w:id="10547" w:author="Philippe Hollanda - Oliveira Trust" w:date="2022-07-19T10:03:00Z">
              <w:r w:rsidRPr="008601AF" w:rsidDel="0016760B">
                <w:rPr>
                  <w:rFonts w:ascii="Trebuchet MS" w:hAnsi="Trebuchet MS" w:cs="Arial"/>
                  <w:color w:val="000000"/>
                  <w:sz w:val="20"/>
                  <w:szCs w:val="20"/>
                  <w:lang w:bidi="th-TH"/>
                </w:rPr>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9C8493" w14:textId="0107F123" w:rsidR="008601AF" w:rsidRPr="008601AF" w:rsidRDefault="008601AF" w:rsidP="003C2C2A">
            <w:pPr>
              <w:jc w:val="center"/>
              <w:rPr>
                <w:rFonts w:ascii="Trebuchet MS" w:hAnsi="Trebuchet MS" w:cs="Arial"/>
                <w:color w:val="000000"/>
                <w:sz w:val="20"/>
                <w:szCs w:val="20"/>
                <w:lang w:bidi="th-TH"/>
              </w:rPr>
            </w:pPr>
            <w:del w:id="10549" w:author="Philippe Hollanda - Oliveira Trust" w:date="2022-07-19T10:03:00Z">
              <w:r w:rsidRPr="008601AF" w:rsidDel="0016760B">
                <w:rPr>
                  <w:rFonts w:ascii="Trebuchet MS" w:hAnsi="Trebuchet MS" w:cs="Arial"/>
                  <w:color w:val="000000"/>
                  <w:sz w:val="20"/>
                  <w:szCs w:val="20"/>
                  <w:lang w:bidi="th-TH"/>
                </w:rPr>
                <w:delText>04/04/2022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96E4C1" w14:textId="05C8BD04" w:rsidR="008601AF" w:rsidRPr="008601AF" w:rsidRDefault="008601AF" w:rsidP="003C2C2A">
            <w:pPr>
              <w:jc w:val="center"/>
              <w:rPr>
                <w:rFonts w:ascii="Trebuchet MS" w:hAnsi="Trebuchet MS" w:cs="Arial"/>
                <w:color w:val="000000"/>
                <w:sz w:val="20"/>
                <w:szCs w:val="20"/>
                <w:lang w:bidi="th-TH"/>
              </w:rPr>
            </w:pPr>
            <w:del w:id="10551" w:author="Philippe Hollanda - Oliveira Trust" w:date="2022-07-19T10:03:00Z">
              <w:r w:rsidRPr="008601AF" w:rsidDel="0016760B">
                <w:rPr>
                  <w:rFonts w:ascii="Trebuchet MS" w:hAnsi="Trebuchet MS" w:cs="Arial"/>
                  <w:color w:val="000000"/>
                  <w:sz w:val="20"/>
                  <w:szCs w:val="20"/>
                  <w:lang w:bidi="th-TH"/>
                </w:rPr>
                <w:delText>R$ 7.220,00</w:delText>
              </w:r>
            </w:del>
          </w:p>
        </w:tc>
      </w:tr>
      <w:tr w:rsidR="008601AF" w:rsidRPr="008601AF" w14:paraId="2AAEAFC7" w14:textId="77777777" w:rsidTr="0016760B">
        <w:tblPrEx>
          <w:tblW w:w="5000" w:type="pct"/>
          <w:tblCellMar>
            <w:left w:w="70" w:type="dxa"/>
            <w:right w:w="70" w:type="dxa"/>
          </w:tblCellMar>
          <w:tblPrExChange w:id="10552" w:author="Philippe Hollanda - Oliveira Trust" w:date="2022-07-19T10:03:00Z">
            <w:tblPrEx>
              <w:tblW w:w="5000" w:type="pct"/>
              <w:tblCellMar>
                <w:left w:w="70" w:type="dxa"/>
                <w:right w:w="70" w:type="dxa"/>
              </w:tblCellMar>
            </w:tblPrEx>
          </w:tblPrExChange>
        </w:tblPrEx>
        <w:trPr>
          <w:trHeight w:val="1785"/>
          <w:trPrChange w:id="105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E81FAA" w14:textId="45C12E8C" w:rsidR="008601AF" w:rsidRPr="008601AF" w:rsidRDefault="008601AF" w:rsidP="003C2C2A">
            <w:pPr>
              <w:jc w:val="center"/>
              <w:rPr>
                <w:rFonts w:ascii="Trebuchet MS" w:hAnsi="Trebuchet MS" w:cs="Arial"/>
                <w:color w:val="000000"/>
                <w:sz w:val="20"/>
                <w:szCs w:val="20"/>
                <w:lang w:bidi="th-TH"/>
              </w:rPr>
            </w:pPr>
            <w:del w:id="10555" w:author="Philippe Hollanda - Oliveira Trust" w:date="2022-07-19T10:03:00Z">
              <w:r w:rsidRPr="008601AF" w:rsidDel="0016760B">
                <w:rPr>
                  <w:rFonts w:ascii="Trebuchet MS" w:hAnsi="Trebuchet MS" w:cs="Arial"/>
                  <w:color w:val="000000"/>
                  <w:sz w:val="20"/>
                  <w:szCs w:val="20"/>
                  <w:lang w:bidi="th-TH"/>
                </w:rPr>
                <w:delText>REPARAÇÃO, CONSERVAÇÃO E REFORMA DE EDIFÍCIOS, ESTRADAS, PONTES E CONGENERES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138390" w14:textId="1B8CF7C7" w:rsidR="008601AF" w:rsidRPr="008601AF" w:rsidRDefault="008601AF" w:rsidP="003C2C2A">
            <w:pPr>
              <w:jc w:val="center"/>
              <w:rPr>
                <w:rFonts w:ascii="Trebuchet MS" w:hAnsi="Trebuchet MS" w:cs="Arial"/>
                <w:color w:val="000000"/>
                <w:sz w:val="20"/>
                <w:szCs w:val="20"/>
                <w:lang w:bidi="th-TH"/>
              </w:rPr>
            </w:pPr>
            <w:del w:id="10557" w:author="Philippe Hollanda - Oliveira Trust" w:date="2022-07-19T10:03:00Z">
              <w:r w:rsidRPr="008601AF" w:rsidDel="0016760B">
                <w:rPr>
                  <w:rFonts w:ascii="Trebuchet MS" w:hAnsi="Trebuchet MS" w:cs="Arial"/>
                  <w:color w:val="000000"/>
                  <w:sz w:val="20"/>
                  <w:szCs w:val="20"/>
                  <w:lang w:bidi="th-TH"/>
                </w:rPr>
                <w:delText>31/03/2022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AB1E1A" w14:textId="169CE1BE" w:rsidR="008601AF" w:rsidRPr="008601AF" w:rsidRDefault="008601AF" w:rsidP="003C2C2A">
            <w:pPr>
              <w:jc w:val="center"/>
              <w:rPr>
                <w:rFonts w:ascii="Trebuchet MS" w:hAnsi="Trebuchet MS" w:cs="Arial"/>
                <w:color w:val="000000"/>
                <w:sz w:val="20"/>
                <w:szCs w:val="20"/>
                <w:lang w:bidi="th-TH"/>
              </w:rPr>
            </w:pPr>
            <w:del w:id="10559" w:author="Philippe Hollanda - Oliveira Trust" w:date="2022-07-19T10:03:00Z">
              <w:r w:rsidRPr="008601AF" w:rsidDel="0016760B">
                <w:rPr>
                  <w:rFonts w:ascii="Trebuchet MS" w:hAnsi="Trebuchet MS" w:cs="Arial"/>
                  <w:color w:val="000000"/>
                  <w:sz w:val="20"/>
                  <w:szCs w:val="20"/>
                  <w:lang w:bidi="th-TH"/>
                </w:rPr>
                <w:delText>R$ 8.000,00</w:delText>
              </w:r>
            </w:del>
          </w:p>
        </w:tc>
      </w:tr>
      <w:tr w:rsidR="008601AF" w:rsidRPr="008601AF" w14:paraId="02FF65F5" w14:textId="77777777" w:rsidTr="0016760B">
        <w:tblPrEx>
          <w:tblW w:w="5000" w:type="pct"/>
          <w:tblCellMar>
            <w:left w:w="70" w:type="dxa"/>
            <w:right w:w="70" w:type="dxa"/>
          </w:tblCellMar>
          <w:tblPrExChange w:id="10560" w:author="Philippe Hollanda - Oliveira Trust" w:date="2022-07-19T10:03:00Z">
            <w:tblPrEx>
              <w:tblW w:w="5000" w:type="pct"/>
              <w:tblCellMar>
                <w:left w:w="70" w:type="dxa"/>
                <w:right w:w="70" w:type="dxa"/>
              </w:tblCellMar>
            </w:tblPrEx>
          </w:tblPrExChange>
        </w:tblPrEx>
        <w:trPr>
          <w:trHeight w:val="1785"/>
          <w:trPrChange w:id="105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9A2117" w14:textId="6F645A1D" w:rsidR="008601AF" w:rsidRPr="008601AF" w:rsidRDefault="008601AF" w:rsidP="003C2C2A">
            <w:pPr>
              <w:jc w:val="center"/>
              <w:rPr>
                <w:rFonts w:ascii="Trebuchet MS" w:hAnsi="Trebuchet MS" w:cs="Arial"/>
                <w:color w:val="000000"/>
                <w:sz w:val="20"/>
                <w:szCs w:val="20"/>
                <w:lang w:bidi="th-TH"/>
              </w:rPr>
            </w:pPr>
            <w:del w:id="10563"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F420E2" w14:textId="2F01B408" w:rsidR="008601AF" w:rsidRPr="008601AF" w:rsidRDefault="008601AF" w:rsidP="003C2C2A">
            <w:pPr>
              <w:jc w:val="center"/>
              <w:rPr>
                <w:rFonts w:ascii="Trebuchet MS" w:hAnsi="Trebuchet MS" w:cs="Arial"/>
                <w:color w:val="000000"/>
                <w:sz w:val="20"/>
                <w:szCs w:val="20"/>
                <w:lang w:bidi="th-TH"/>
              </w:rPr>
            </w:pPr>
            <w:del w:id="10565" w:author="Philippe Hollanda - Oliveira Trust" w:date="2022-07-19T10:03:00Z">
              <w:r w:rsidRPr="008601AF" w:rsidDel="0016760B">
                <w:rPr>
                  <w:rFonts w:ascii="Trebuchet MS" w:hAnsi="Trebuchet MS" w:cs="Arial"/>
                  <w:color w:val="000000"/>
                  <w:sz w:val="20"/>
                  <w:szCs w:val="20"/>
                  <w:lang w:bidi="th-TH"/>
                </w:rPr>
                <w:delText>04/04/2022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9E5A6B" w14:textId="1F2379BB" w:rsidR="008601AF" w:rsidRPr="008601AF" w:rsidRDefault="008601AF" w:rsidP="003C2C2A">
            <w:pPr>
              <w:jc w:val="center"/>
              <w:rPr>
                <w:rFonts w:ascii="Trebuchet MS" w:hAnsi="Trebuchet MS" w:cs="Arial"/>
                <w:color w:val="000000"/>
                <w:sz w:val="20"/>
                <w:szCs w:val="20"/>
                <w:lang w:bidi="th-TH"/>
              </w:rPr>
            </w:pPr>
            <w:del w:id="10567" w:author="Philippe Hollanda - Oliveira Trust" w:date="2022-07-19T10:03:00Z">
              <w:r w:rsidRPr="008601AF" w:rsidDel="0016760B">
                <w:rPr>
                  <w:rFonts w:ascii="Trebuchet MS" w:hAnsi="Trebuchet MS" w:cs="Arial"/>
                  <w:color w:val="000000"/>
                  <w:sz w:val="20"/>
                  <w:szCs w:val="20"/>
                  <w:lang w:bidi="th-TH"/>
                </w:rPr>
                <w:delText>R$ 60,00</w:delText>
              </w:r>
            </w:del>
          </w:p>
        </w:tc>
      </w:tr>
      <w:tr w:rsidR="008601AF" w:rsidRPr="008601AF" w14:paraId="44F77354" w14:textId="77777777" w:rsidTr="0016760B">
        <w:tblPrEx>
          <w:tblW w:w="5000" w:type="pct"/>
          <w:tblCellMar>
            <w:left w:w="70" w:type="dxa"/>
            <w:right w:w="70" w:type="dxa"/>
          </w:tblCellMar>
          <w:tblPrExChange w:id="10568" w:author="Philippe Hollanda - Oliveira Trust" w:date="2022-07-19T10:03:00Z">
            <w:tblPrEx>
              <w:tblW w:w="5000" w:type="pct"/>
              <w:tblCellMar>
                <w:left w:w="70" w:type="dxa"/>
                <w:right w:w="70" w:type="dxa"/>
              </w:tblCellMar>
            </w:tblPrEx>
          </w:tblPrExChange>
        </w:tblPrEx>
        <w:trPr>
          <w:trHeight w:val="1785"/>
          <w:trPrChange w:id="105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F72C7E" w14:textId="789F0A2B" w:rsidR="008601AF" w:rsidRPr="008601AF" w:rsidRDefault="008601AF" w:rsidP="003C2C2A">
            <w:pPr>
              <w:jc w:val="center"/>
              <w:rPr>
                <w:rFonts w:ascii="Trebuchet MS" w:hAnsi="Trebuchet MS" w:cs="Arial"/>
                <w:color w:val="000000"/>
                <w:sz w:val="20"/>
                <w:szCs w:val="20"/>
                <w:lang w:bidi="th-TH"/>
              </w:rPr>
            </w:pPr>
            <w:del w:id="10571"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729201" w14:textId="355E2ADC" w:rsidR="008601AF" w:rsidRPr="008601AF" w:rsidRDefault="008601AF" w:rsidP="003C2C2A">
            <w:pPr>
              <w:jc w:val="center"/>
              <w:rPr>
                <w:rFonts w:ascii="Trebuchet MS" w:hAnsi="Trebuchet MS" w:cs="Arial"/>
                <w:color w:val="000000"/>
                <w:sz w:val="20"/>
                <w:szCs w:val="20"/>
                <w:lang w:bidi="th-TH"/>
              </w:rPr>
            </w:pPr>
            <w:del w:id="10573" w:author="Philippe Hollanda - Oliveira Trust" w:date="2022-07-19T10:03:00Z">
              <w:r w:rsidRPr="008601AF" w:rsidDel="0016760B">
                <w:rPr>
                  <w:rFonts w:ascii="Trebuchet MS" w:hAnsi="Trebuchet MS" w:cs="Arial"/>
                  <w:color w:val="000000"/>
                  <w:sz w:val="20"/>
                  <w:szCs w:val="20"/>
                  <w:lang w:bidi="th-TH"/>
                </w:rPr>
                <w:delText>28/03/2022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57EBA2" w14:textId="77E2081D" w:rsidR="008601AF" w:rsidRPr="008601AF" w:rsidRDefault="008601AF" w:rsidP="003C2C2A">
            <w:pPr>
              <w:jc w:val="center"/>
              <w:rPr>
                <w:rFonts w:ascii="Trebuchet MS" w:hAnsi="Trebuchet MS" w:cs="Arial"/>
                <w:color w:val="000000"/>
                <w:sz w:val="20"/>
                <w:szCs w:val="20"/>
                <w:lang w:bidi="th-TH"/>
              </w:rPr>
            </w:pPr>
            <w:del w:id="10575" w:author="Philippe Hollanda - Oliveira Trust" w:date="2022-07-19T10:03:00Z">
              <w:r w:rsidRPr="008601AF" w:rsidDel="0016760B">
                <w:rPr>
                  <w:rFonts w:ascii="Trebuchet MS" w:hAnsi="Trebuchet MS" w:cs="Arial"/>
                  <w:color w:val="000000"/>
                  <w:sz w:val="20"/>
                  <w:szCs w:val="20"/>
                  <w:lang w:bidi="th-TH"/>
                </w:rPr>
                <w:delText>R$ 188,58</w:delText>
              </w:r>
            </w:del>
          </w:p>
        </w:tc>
      </w:tr>
      <w:tr w:rsidR="008601AF" w:rsidRPr="008601AF" w14:paraId="23B8F552" w14:textId="77777777" w:rsidTr="0016760B">
        <w:tblPrEx>
          <w:tblW w:w="5000" w:type="pct"/>
          <w:tblCellMar>
            <w:left w:w="70" w:type="dxa"/>
            <w:right w:w="70" w:type="dxa"/>
          </w:tblCellMar>
          <w:tblPrExChange w:id="10576" w:author="Philippe Hollanda - Oliveira Trust" w:date="2022-07-19T10:03:00Z">
            <w:tblPrEx>
              <w:tblW w:w="5000" w:type="pct"/>
              <w:tblCellMar>
                <w:left w:w="70" w:type="dxa"/>
                <w:right w:w="70" w:type="dxa"/>
              </w:tblCellMar>
            </w:tblPrEx>
          </w:tblPrExChange>
        </w:tblPrEx>
        <w:trPr>
          <w:trHeight w:val="1785"/>
          <w:trPrChange w:id="105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10304F" w14:textId="404F9C32" w:rsidR="008601AF" w:rsidRPr="008601AF" w:rsidRDefault="008601AF" w:rsidP="003C2C2A">
            <w:pPr>
              <w:jc w:val="center"/>
              <w:rPr>
                <w:rFonts w:ascii="Trebuchet MS" w:hAnsi="Trebuchet MS" w:cs="Arial"/>
                <w:color w:val="000000"/>
                <w:sz w:val="20"/>
                <w:szCs w:val="20"/>
                <w:lang w:bidi="th-TH"/>
              </w:rPr>
            </w:pPr>
            <w:del w:id="10579"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1A3BE3" w14:textId="669A161F" w:rsidR="008601AF" w:rsidRPr="008601AF" w:rsidRDefault="008601AF" w:rsidP="003C2C2A">
            <w:pPr>
              <w:jc w:val="center"/>
              <w:rPr>
                <w:rFonts w:ascii="Trebuchet MS" w:hAnsi="Trebuchet MS" w:cs="Arial"/>
                <w:color w:val="000000"/>
                <w:sz w:val="20"/>
                <w:szCs w:val="20"/>
                <w:lang w:bidi="th-TH"/>
              </w:rPr>
            </w:pPr>
            <w:del w:id="10581" w:author="Philippe Hollanda - Oliveira Trust" w:date="2022-07-19T10:03:00Z">
              <w:r w:rsidRPr="008601AF" w:rsidDel="0016760B">
                <w:rPr>
                  <w:rFonts w:ascii="Trebuchet MS" w:hAnsi="Trebuchet MS" w:cs="Arial"/>
                  <w:color w:val="000000"/>
                  <w:sz w:val="20"/>
                  <w:szCs w:val="20"/>
                  <w:lang w:bidi="th-TH"/>
                </w:rPr>
                <w:delText>31/03/2022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785099" w14:textId="08560212" w:rsidR="008601AF" w:rsidRPr="008601AF" w:rsidRDefault="008601AF" w:rsidP="003C2C2A">
            <w:pPr>
              <w:jc w:val="center"/>
              <w:rPr>
                <w:rFonts w:ascii="Trebuchet MS" w:hAnsi="Trebuchet MS" w:cs="Arial"/>
                <w:color w:val="000000"/>
                <w:sz w:val="20"/>
                <w:szCs w:val="20"/>
                <w:lang w:bidi="th-TH"/>
              </w:rPr>
            </w:pPr>
            <w:del w:id="10583" w:author="Philippe Hollanda - Oliveira Trust" w:date="2022-07-19T10:03:00Z">
              <w:r w:rsidRPr="008601AF" w:rsidDel="0016760B">
                <w:rPr>
                  <w:rFonts w:ascii="Trebuchet MS" w:hAnsi="Trebuchet MS" w:cs="Arial"/>
                  <w:color w:val="000000"/>
                  <w:sz w:val="20"/>
                  <w:szCs w:val="20"/>
                  <w:lang w:bidi="th-TH"/>
                </w:rPr>
                <w:delText>R$ 600,00</w:delText>
              </w:r>
            </w:del>
          </w:p>
        </w:tc>
      </w:tr>
      <w:tr w:rsidR="008601AF" w:rsidRPr="008601AF" w14:paraId="47B0EE81" w14:textId="77777777" w:rsidTr="0016760B">
        <w:tblPrEx>
          <w:tblW w:w="5000" w:type="pct"/>
          <w:tblCellMar>
            <w:left w:w="70" w:type="dxa"/>
            <w:right w:w="70" w:type="dxa"/>
          </w:tblCellMar>
          <w:tblPrExChange w:id="10584" w:author="Philippe Hollanda - Oliveira Trust" w:date="2022-07-19T10:03:00Z">
            <w:tblPrEx>
              <w:tblW w:w="5000" w:type="pct"/>
              <w:tblCellMar>
                <w:left w:w="70" w:type="dxa"/>
                <w:right w:w="70" w:type="dxa"/>
              </w:tblCellMar>
            </w:tblPrEx>
          </w:tblPrExChange>
        </w:tblPrEx>
        <w:trPr>
          <w:trHeight w:val="1785"/>
          <w:trPrChange w:id="105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A80875" w14:textId="7B8C090E" w:rsidR="008601AF" w:rsidRPr="008601AF" w:rsidRDefault="008601AF" w:rsidP="003C2C2A">
            <w:pPr>
              <w:jc w:val="center"/>
              <w:rPr>
                <w:rFonts w:ascii="Trebuchet MS" w:hAnsi="Trebuchet MS" w:cs="Arial"/>
                <w:color w:val="000000"/>
                <w:sz w:val="20"/>
                <w:szCs w:val="20"/>
                <w:lang w:bidi="th-TH"/>
              </w:rPr>
            </w:pPr>
            <w:del w:id="1058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5936CA" w14:textId="2025A0EA" w:rsidR="008601AF" w:rsidRPr="008601AF" w:rsidRDefault="008601AF" w:rsidP="003C2C2A">
            <w:pPr>
              <w:jc w:val="center"/>
              <w:rPr>
                <w:rFonts w:ascii="Trebuchet MS" w:hAnsi="Trebuchet MS" w:cs="Arial"/>
                <w:color w:val="000000"/>
                <w:sz w:val="20"/>
                <w:szCs w:val="20"/>
                <w:lang w:bidi="th-TH"/>
              </w:rPr>
            </w:pPr>
            <w:del w:id="10589" w:author="Philippe Hollanda - Oliveira Trust" w:date="2022-07-19T10:03:00Z">
              <w:r w:rsidRPr="008601AF" w:rsidDel="0016760B">
                <w:rPr>
                  <w:rFonts w:ascii="Trebuchet MS" w:hAnsi="Trebuchet MS" w:cs="Arial"/>
                  <w:color w:val="000000"/>
                  <w:sz w:val="20"/>
                  <w:szCs w:val="20"/>
                  <w:lang w:bidi="th-TH"/>
                </w:rPr>
                <w:delText>24/03/2022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97A566" w14:textId="49280A72" w:rsidR="008601AF" w:rsidRPr="008601AF" w:rsidRDefault="008601AF" w:rsidP="003C2C2A">
            <w:pPr>
              <w:jc w:val="center"/>
              <w:rPr>
                <w:rFonts w:ascii="Trebuchet MS" w:hAnsi="Trebuchet MS" w:cs="Arial"/>
                <w:color w:val="000000"/>
                <w:sz w:val="20"/>
                <w:szCs w:val="20"/>
                <w:lang w:bidi="th-TH"/>
              </w:rPr>
            </w:pPr>
            <w:del w:id="10591" w:author="Philippe Hollanda - Oliveira Trust" w:date="2022-07-19T10:03:00Z">
              <w:r w:rsidRPr="008601AF" w:rsidDel="0016760B">
                <w:rPr>
                  <w:rFonts w:ascii="Trebuchet MS" w:hAnsi="Trebuchet MS" w:cs="Arial"/>
                  <w:color w:val="000000"/>
                  <w:sz w:val="20"/>
                  <w:szCs w:val="20"/>
                  <w:lang w:bidi="th-TH"/>
                </w:rPr>
                <w:delText>R$ 7.470,78</w:delText>
              </w:r>
            </w:del>
          </w:p>
        </w:tc>
      </w:tr>
      <w:tr w:rsidR="008601AF" w:rsidRPr="008601AF" w14:paraId="6282E286" w14:textId="77777777" w:rsidTr="0016760B">
        <w:tblPrEx>
          <w:tblW w:w="5000" w:type="pct"/>
          <w:tblCellMar>
            <w:left w:w="70" w:type="dxa"/>
            <w:right w:w="70" w:type="dxa"/>
          </w:tblCellMar>
          <w:tblPrExChange w:id="10592" w:author="Philippe Hollanda - Oliveira Trust" w:date="2022-07-19T10:03:00Z">
            <w:tblPrEx>
              <w:tblW w:w="5000" w:type="pct"/>
              <w:tblCellMar>
                <w:left w:w="70" w:type="dxa"/>
                <w:right w:w="70" w:type="dxa"/>
              </w:tblCellMar>
            </w:tblPrEx>
          </w:tblPrExChange>
        </w:tblPrEx>
        <w:trPr>
          <w:trHeight w:val="1785"/>
          <w:trPrChange w:id="105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5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BAAA65" w14:textId="0D7CA980" w:rsidR="008601AF" w:rsidRPr="008601AF" w:rsidRDefault="008601AF" w:rsidP="003C2C2A">
            <w:pPr>
              <w:jc w:val="center"/>
              <w:rPr>
                <w:rFonts w:ascii="Trebuchet MS" w:hAnsi="Trebuchet MS" w:cs="Arial"/>
                <w:color w:val="000000"/>
                <w:sz w:val="20"/>
                <w:szCs w:val="20"/>
                <w:lang w:bidi="th-TH"/>
              </w:rPr>
            </w:pPr>
            <w:del w:id="10595"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5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27D53C" w14:textId="4660DFF6" w:rsidR="008601AF" w:rsidRPr="008601AF" w:rsidRDefault="008601AF" w:rsidP="003C2C2A">
            <w:pPr>
              <w:jc w:val="center"/>
              <w:rPr>
                <w:rFonts w:ascii="Trebuchet MS" w:hAnsi="Trebuchet MS" w:cs="Arial"/>
                <w:color w:val="000000"/>
                <w:sz w:val="20"/>
                <w:szCs w:val="20"/>
                <w:lang w:bidi="th-TH"/>
              </w:rPr>
            </w:pPr>
            <w:del w:id="10597" w:author="Philippe Hollanda - Oliveira Trust" w:date="2022-07-19T10:03:00Z">
              <w:r w:rsidRPr="008601AF" w:rsidDel="0016760B">
                <w:rPr>
                  <w:rFonts w:ascii="Trebuchet MS" w:hAnsi="Trebuchet MS" w:cs="Arial"/>
                  <w:color w:val="000000"/>
                  <w:sz w:val="20"/>
                  <w:szCs w:val="20"/>
                  <w:lang w:bidi="th-TH"/>
                </w:rPr>
                <w:delText>21/03/2022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5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2C31E4" w14:textId="4644543F" w:rsidR="008601AF" w:rsidRPr="008601AF" w:rsidRDefault="008601AF" w:rsidP="003C2C2A">
            <w:pPr>
              <w:jc w:val="center"/>
              <w:rPr>
                <w:rFonts w:ascii="Trebuchet MS" w:hAnsi="Trebuchet MS" w:cs="Arial"/>
                <w:color w:val="000000"/>
                <w:sz w:val="20"/>
                <w:szCs w:val="20"/>
                <w:lang w:bidi="th-TH"/>
              </w:rPr>
            </w:pPr>
            <w:del w:id="10599" w:author="Philippe Hollanda - Oliveira Trust" w:date="2022-07-19T10:03:00Z">
              <w:r w:rsidRPr="008601AF" w:rsidDel="0016760B">
                <w:rPr>
                  <w:rFonts w:ascii="Trebuchet MS" w:hAnsi="Trebuchet MS" w:cs="Arial"/>
                  <w:color w:val="000000"/>
                  <w:sz w:val="20"/>
                  <w:szCs w:val="20"/>
                  <w:lang w:bidi="th-TH"/>
                </w:rPr>
                <w:delText>R$ 79,12</w:delText>
              </w:r>
            </w:del>
          </w:p>
        </w:tc>
      </w:tr>
      <w:tr w:rsidR="008601AF" w:rsidRPr="008601AF" w14:paraId="15BA9268" w14:textId="77777777" w:rsidTr="0016760B">
        <w:tblPrEx>
          <w:tblW w:w="5000" w:type="pct"/>
          <w:tblCellMar>
            <w:left w:w="70" w:type="dxa"/>
            <w:right w:w="70" w:type="dxa"/>
          </w:tblCellMar>
          <w:tblPrExChange w:id="10600" w:author="Philippe Hollanda - Oliveira Trust" w:date="2022-07-19T10:03:00Z">
            <w:tblPrEx>
              <w:tblW w:w="5000" w:type="pct"/>
              <w:tblCellMar>
                <w:left w:w="70" w:type="dxa"/>
                <w:right w:w="70" w:type="dxa"/>
              </w:tblCellMar>
            </w:tblPrEx>
          </w:tblPrExChange>
        </w:tblPrEx>
        <w:trPr>
          <w:trHeight w:val="1785"/>
          <w:trPrChange w:id="106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3921B2" w14:textId="214B696C" w:rsidR="008601AF" w:rsidRPr="008601AF" w:rsidRDefault="008601AF" w:rsidP="003C2C2A">
            <w:pPr>
              <w:jc w:val="center"/>
              <w:rPr>
                <w:rFonts w:ascii="Trebuchet MS" w:hAnsi="Trebuchet MS" w:cs="Arial"/>
                <w:color w:val="000000"/>
                <w:sz w:val="20"/>
                <w:szCs w:val="20"/>
                <w:lang w:bidi="th-TH"/>
              </w:rPr>
            </w:pPr>
            <w:del w:id="10603"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CE7C88" w14:textId="6970A3DE" w:rsidR="008601AF" w:rsidRPr="008601AF" w:rsidRDefault="008601AF" w:rsidP="003C2C2A">
            <w:pPr>
              <w:jc w:val="center"/>
              <w:rPr>
                <w:rFonts w:ascii="Trebuchet MS" w:hAnsi="Trebuchet MS" w:cs="Arial"/>
                <w:color w:val="000000"/>
                <w:sz w:val="20"/>
                <w:szCs w:val="20"/>
                <w:lang w:bidi="th-TH"/>
              </w:rPr>
            </w:pPr>
            <w:del w:id="10605"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8C6990" w14:textId="027F51C5" w:rsidR="008601AF" w:rsidRPr="008601AF" w:rsidRDefault="008601AF" w:rsidP="003C2C2A">
            <w:pPr>
              <w:jc w:val="center"/>
              <w:rPr>
                <w:rFonts w:ascii="Trebuchet MS" w:hAnsi="Trebuchet MS" w:cs="Arial"/>
                <w:color w:val="000000"/>
                <w:sz w:val="20"/>
                <w:szCs w:val="20"/>
                <w:lang w:bidi="th-TH"/>
              </w:rPr>
            </w:pPr>
            <w:del w:id="10607" w:author="Philippe Hollanda - Oliveira Trust" w:date="2022-07-19T10:03:00Z">
              <w:r w:rsidRPr="008601AF" w:rsidDel="0016760B">
                <w:rPr>
                  <w:rFonts w:ascii="Trebuchet MS" w:hAnsi="Trebuchet MS" w:cs="Arial"/>
                  <w:color w:val="000000"/>
                  <w:sz w:val="20"/>
                  <w:szCs w:val="20"/>
                  <w:lang w:bidi="th-TH"/>
                </w:rPr>
                <w:delText>R$ 3.765,72</w:delText>
              </w:r>
            </w:del>
          </w:p>
        </w:tc>
      </w:tr>
      <w:tr w:rsidR="008601AF" w:rsidRPr="008601AF" w14:paraId="4CF2B8D9" w14:textId="77777777" w:rsidTr="0016760B">
        <w:tblPrEx>
          <w:tblW w:w="5000" w:type="pct"/>
          <w:tblCellMar>
            <w:left w:w="70" w:type="dxa"/>
            <w:right w:w="70" w:type="dxa"/>
          </w:tblCellMar>
          <w:tblPrExChange w:id="10608" w:author="Philippe Hollanda - Oliveira Trust" w:date="2022-07-19T10:03:00Z">
            <w:tblPrEx>
              <w:tblW w:w="5000" w:type="pct"/>
              <w:tblCellMar>
                <w:left w:w="70" w:type="dxa"/>
                <w:right w:w="70" w:type="dxa"/>
              </w:tblCellMar>
            </w:tblPrEx>
          </w:tblPrExChange>
        </w:tblPrEx>
        <w:trPr>
          <w:trHeight w:val="1785"/>
          <w:trPrChange w:id="106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8F5222" w14:textId="1BFE5B27" w:rsidR="008601AF" w:rsidRPr="008601AF" w:rsidRDefault="008601AF" w:rsidP="003C2C2A">
            <w:pPr>
              <w:jc w:val="center"/>
              <w:rPr>
                <w:rFonts w:ascii="Trebuchet MS" w:hAnsi="Trebuchet MS" w:cs="Arial"/>
                <w:color w:val="000000"/>
                <w:sz w:val="20"/>
                <w:szCs w:val="20"/>
                <w:lang w:bidi="th-TH"/>
              </w:rPr>
            </w:pPr>
            <w:del w:id="10611"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4EBE96" w14:textId="69F7743B" w:rsidR="008601AF" w:rsidRPr="008601AF" w:rsidRDefault="008601AF" w:rsidP="003C2C2A">
            <w:pPr>
              <w:jc w:val="center"/>
              <w:rPr>
                <w:rFonts w:ascii="Trebuchet MS" w:hAnsi="Trebuchet MS" w:cs="Arial"/>
                <w:color w:val="000000"/>
                <w:sz w:val="20"/>
                <w:szCs w:val="20"/>
                <w:lang w:bidi="th-TH"/>
              </w:rPr>
            </w:pPr>
            <w:del w:id="10613" w:author="Philippe Hollanda - Oliveira Trust" w:date="2022-07-19T10:03:00Z">
              <w:r w:rsidRPr="008601AF" w:rsidDel="0016760B">
                <w:rPr>
                  <w:rFonts w:ascii="Trebuchet MS" w:hAnsi="Trebuchet MS" w:cs="Arial"/>
                  <w:color w:val="000000"/>
                  <w:sz w:val="20"/>
                  <w:szCs w:val="20"/>
                  <w:lang w:bidi="th-TH"/>
                </w:rPr>
                <w:delText>23/03/2022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F27157" w14:textId="651822AF" w:rsidR="008601AF" w:rsidRPr="008601AF" w:rsidRDefault="008601AF" w:rsidP="003C2C2A">
            <w:pPr>
              <w:jc w:val="center"/>
              <w:rPr>
                <w:rFonts w:ascii="Trebuchet MS" w:hAnsi="Trebuchet MS" w:cs="Arial"/>
                <w:color w:val="000000"/>
                <w:sz w:val="20"/>
                <w:szCs w:val="20"/>
                <w:lang w:bidi="th-TH"/>
              </w:rPr>
            </w:pPr>
            <w:del w:id="10615" w:author="Philippe Hollanda - Oliveira Trust" w:date="2022-07-19T10:03:00Z">
              <w:r w:rsidRPr="008601AF" w:rsidDel="0016760B">
                <w:rPr>
                  <w:rFonts w:ascii="Trebuchet MS" w:hAnsi="Trebuchet MS" w:cs="Arial"/>
                  <w:color w:val="000000"/>
                  <w:sz w:val="20"/>
                  <w:szCs w:val="20"/>
                  <w:lang w:bidi="th-TH"/>
                </w:rPr>
                <w:delText>R$ 150,00</w:delText>
              </w:r>
            </w:del>
          </w:p>
        </w:tc>
      </w:tr>
      <w:tr w:rsidR="008601AF" w:rsidRPr="008601AF" w14:paraId="30E93A68" w14:textId="77777777" w:rsidTr="0016760B">
        <w:tblPrEx>
          <w:tblW w:w="5000" w:type="pct"/>
          <w:tblCellMar>
            <w:left w:w="70" w:type="dxa"/>
            <w:right w:w="70" w:type="dxa"/>
          </w:tblCellMar>
          <w:tblPrExChange w:id="10616" w:author="Philippe Hollanda - Oliveira Trust" w:date="2022-07-19T10:03:00Z">
            <w:tblPrEx>
              <w:tblW w:w="5000" w:type="pct"/>
              <w:tblCellMar>
                <w:left w:w="70" w:type="dxa"/>
                <w:right w:w="70" w:type="dxa"/>
              </w:tblCellMar>
            </w:tblPrEx>
          </w:tblPrExChange>
        </w:tblPrEx>
        <w:trPr>
          <w:trHeight w:val="1785"/>
          <w:trPrChange w:id="106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AA370D" w14:textId="302BE0A0" w:rsidR="008601AF" w:rsidRPr="008601AF" w:rsidRDefault="008601AF" w:rsidP="003C2C2A">
            <w:pPr>
              <w:jc w:val="center"/>
              <w:rPr>
                <w:rFonts w:ascii="Trebuchet MS" w:hAnsi="Trebuchet MS" w:cs="Arial"/>
                <w:color w:val="000000"/>
                <w:sz w:val="20"/>
                <w:szCs w:val="20"/>
                <w:lang w:bidi="th-TH"/>
              </w:rPr>
            </w:pPr>
            <w:del w:id="10619"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0EAC84" w14:textId="5DC6D6D0" w:rsidR="008601AF" w:rsidRPr="008601AF" w:rsidRDefault="008601AF" w:rsidP="003C2C2A">
            <w:pPr>
              <w:jc w:val="center"/>
              <w:rPr>
                <w:rFonts w:ascii="Trebuchet MS" w:hAnsi="Trebuchet MS" w:cs="Arial"/>
                <w:color w:val="000000"/>
                <w:sz w:val="20"/>
                <w:szCs w:val="20"/>
                <w:lang w:bidi="th-TH"/>
              </w:rPr>
            </w:pPr>
            <w:del w:id="10621"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FCFFAC" w14:textId="07FBB120" w:rsidR="008601AF" w:rsidRPr="008601AF" w:rsidRDefault="008601AF" w:rsidP="003C2C2A">
            <w:pPr>
              <w:jc w:val="center"/>
              <w:rPr>
                <w:rFonts w:ascii="Trebuchet MS" w:hAnsi="Trebuchet MS" w:cs="Arial"/>
                <w:color w:val="000000"/>
                <w:sz w:val="20"/>
                <w:szCs w:val="20"/>
                <w:lang w:bidi="th-TH"/>
              </w:rPr>
            </w:pPr>
            <w:del w:id="10623"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2FFC4D4B" w14:textId="77777777" w:rsidTr="0016760B">
        <w:tblPrEx>
          <w:tblW w:w="5000" w:type="pct"/>
          <w:tblCellMar>
            <w:left w:w="70" w:type="dxa"/>
            <w:right w:w="70" w:type="dxa"/>
          </w:tblCellMar>
          <w:tblPrExChange w:id="10624" w:author="Philippe Hollanda - Oliveira Trust" w:date="2022-07-19T10:03:00Z">
            <w:tblPrEx>
              <w:tblW w:w="5000" w:type="pct"/>
              <w:tblCellMar>
                <w:left w:w="70" w:type="dxa"/>
                <w:right w:w="70" w:type="dxa"/>
              </w:tblCellMar>
            </w:tblPrEx>
          </w:tblPrExChange>
        </w:tblPrEx>
        <w:trPr>
          <w:trHeight w:val="1785"/>
          <w:trPrChange w:id="106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728836" w14:textId="5FD7B3B0" w:rsidR="008601AF" w:rsidRPr="008601AF" w:rsidRDefault="008601AF" w:rsidP="003C2C2A">
            <w:pPr>
              <w:jc w:val="center"/>
              <w:rPr>
                <w:rFonts w:ascii="Trebuchet MS" w:hAnsi="Trebuchet MS" w:cs="Arial"/>
                <w:color w:val="000000"/>
                <w:sz w:val="20"/>
                <w:szCs w:val="20"/>
                <w:lang w:bidi="th-TH"/>
              </w:rPr>
            </w:pPr>
            <w:del w:id="10627"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E0770E" w14:textId="4392551B" w:rsidR="008601AF" w:rsidRPr="008601AF" w:rsidRDefault="008601AF" w:rsidP="003C2C2A">
            <w:pPr>
              <w:jc w:val="center"/>
              <w:rPr>
                <w:rFonts w:ascii="Trebuchet MS" w:hAnsi="Trebuchet MS" w:cs="Arial"/>
                <w:color w:val="000000"/>
                <w:sz w:val="20"/>
                <w:szCs w:val="20"/>
                <w:lang w:bidi="th-TH"/>
              </w:rPr>
            </w:pPr>
            <w:del w:id="10629"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441C3E" w14:textId="1E5525A8" w:rsidR="008601AF" w:rsidRPr="008601AF" w:rsidRDefault="008601AF" w:rsidP="003C2C2A">
            <w:pPr>
              <w:jc w:val="center"/>
              <w:rPr>
                <w:rFonts w:ascii="Trebuchet MS" w:hAnsi="Trebuchet MS" w:cs="Arial"/>
                <w:color w:val="000000"/>
                <w:sz w:val="20"/>
                <w:szCs w:val="20"/>
                <w:lang w:bidi="th-TH"/>
              </w:rPr>
            </w:pPr>
            <w:del w:id="10631" w:author="Philippe Hollanda - Oliveira Trust" w:date="2022-07-19T10:03:00Z">
              <w:r w:rsidRPr="008601AF" w:rsidDel="0016760B">
                <w:rPr>
                  <w:rFonts w:ascii="Trebuchet MS" w:hAnsi="Trebuchet MS" w:cs="Arial"/>
                  <w:color w:val="000000"/>
                  <w:sz w:val="20"/>
                  <w:szCs w:val="20"/>
                  <w:lang w:bidi="th-TH"/>
                </w:rPr>
                <w:delText>R$ 375,00</w:delText>
              </w:r>
            </w:del>
          </w:p>
        </w:tc>
      </w:tr>
      <w:tr w:rsidR="008601AF" w:rsidRPr="008601AF" w14:paraId="3404D77F" w14:textId="77777777" w:rsidTr="0016760B">
        <w:tblPrEx>
          <w:tblW w:w="5000" w:type="pct"/>
          <w:tblCellMar>
            <w:left w:w="70" w:type="dxa"/>
            <w:right w:w="70" w:type="dxa"/>
          </w:tblCellMar>
          <w:tblPrExChange w:id="10632" w:author="Philippe Hollanda - Oliveira Trust" w:date="2022-07-19T10:03:00Z">
            <w:tblPrEx>
              <w:tblW w:w="5000" w:type="pct"/>
              <w:tblCellMar>
                <w:left w:w="70" w:type="dxa"/>
                <w:right w:w="70" w:type="dxa"/>
              </w:tblCellMar>
            </w:tblPrEx>
          </w:tblPrExChange>
        </w:tblPrEx>
        <w:trPr>
          <w:trHeight w:val="1785"/>
          <w:trPrChange w:id="106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2DF6C2" w14:textId="08FC898C" w:rsidR="008601AF" w:rsidRPr="008601AF" w:rsidRDefault="008601AF" w:rsidP="003C2C2A">
            <w:pPr>
              <w:jc w:val="center"/>
              <w:rPr>
                <w:rFonts w:ascii="Trebuchet MS" w:hAnsi="Trebuchet MS" w:cs="Arial"/>
                <w:color w:val="000000"/>
                <w:sz w:val="20"/>
                <w:szCs w:val="20"/>
                <w:lang w:bidi="th-TH"/>
              </w:rPr>
            </w:pPr>
            <w:del w:id="10635"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605960" w14:textId="5C2B6CDF" w:rsidR="008601AF" w:rsidRPr="008601AF" w:rsidRDefault="008601AF" w:rsidP="003C2C2A">
            <w:pPr>
              <w:jc w:val="center"/>
              <w:rPr>
                <w:rFonts w:ascii="Trebuchet MS" w:hAnsi="Trebuchet MS" w:cs="Arial"/>
                <w:color w:val="000000"/>
                <w:sz w:val="20"/>
                <w:szCs w:val="20"/>
                <w:lang w:bidi="th-TH"/>
              </w:rPr>
            </w:pPr>
            <w:del w:id="10637"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519D1A" w14:textId="711560B1" w:rsidR="008601AF" w:rsidRPr="008601AF" w:rsidRDefault="008601AF" w:rsidP="003C2C2A">
            <w:pPr>
              <w:jc w:val="center"/>
              <w:rPr>
                <w:rFonts w:ascii="Trebuchet MS" w:hAnsi="Trebuchet MS" w:cs="Arial"/>
                <w:color w:val="000000"/>
                <w:sz w:val="20"/>
                <w:szCs w:val="20"/>
                <w:lang w:bidi="th-TH"/>
              </w:rPr>
            </w:pPr>
            <w:del w:id="10639" w:author="Philippe Hollanda - Oliveira Trust" w:date="2022-07-19T10:03:00Z">
              <w:r w:rsidRPr="008601AF" w:rsidDel="0016760B">
                <w:rPr>
                  <w:rFonts w:ascii="Trebuchet MS" w:hAnsi="Trebuchet MS" w:cs="Arial"/>
                  <w:color w:val="000000"/>
                  <w:sz w:val="20"/>
                  <w:szCs w:val="20"/>
                  <w:lang w:bidi="th-TH"/>
                </w:rPr>
                <w:delText>R$ 113,00</w:delText>
              </w:r>
            </w:del>
          </w:p>
        </w:tc>
      </w:tr>
      <w:tr w:rsidR="008601AF" w:rsidRPr="008601AF" w14:paraId="5294999C" w14:textId="77777777" w:rsidTr="0016760B">
        <w:tblPrEx>
          <w:tblW w:w="5000" w:type="pct"/>
          <w:tblCellMar>
            <w:left w:w="70" w:type="dxa"/>
            <w:right w:w="70" w:type="dxa"/>
          </w:tblCellMar>
          <w:tblPrExChange w:id="10640" w:author="Philippe Hollanda - Oliveira Trust" w:date="2022-07-19T10:03:00Z">
            <w:tblPrEx>
              <w:tblW w:w="5000" w:type="pct"/>
              <w:tblCellMar>
                <w:left w:w="70" w:type="dxa"/>
                <w:right w:w="70" w:type="dxa"/>
              </w:tblCellMar>
            </w:tblPrEx>
          </w:tblPrExChange>
        </w:tblPrEx>
        <w:trPr>
          <w:trHeight w:val="1785"/>
          <w:trPrChange w:id="106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CBF017" w14:textId="32086761" w:rsidR="008601AF" w:rsidRPr="008601AF" w:rsidRDefault="008601AF" w:rsidP="003C2C2A">
            <w:pPr>
              <w:jc w:val="center"/>
              <w:rPr>
                <w:rFonts w:ascii="Trebuchet MS" w:hAnsi="Trebuchet MS" w:cs="Arial"/>
                <w:color w:val="000000"/>
                <w:sz w:val="20"/>
                <w:szCs w:val="20"/>
                <w:lang w:bidi="th-TH"/>
              </w:rPr>
            </w:pPr>
            <w:del w:id="10643"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C66ABE" w14:textId="2BC4A55B" w:rsidR="008601AF" w:rsidRPr="008601AF" w:rsidRDefault="008601AF" w:rsidP="003C2C2A">
            <w:pPr>
              <w:jc w:val="center"/>
              <w:rPr>
                <w:rFonts w:ascii="Trebuchet MS" w:hAnsi="Trebuchet MS" w:cs="Arial"/>
                <w:color w:val="000000"/>
                <w:sz w:val="20"/>
                <w:szCs w:val="20"/>
                <w:lang w:bidi="th-TH"/>
              </w:rPr>
            </w:pPr>
            <w:del w:id="10645"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F999F9" w14:textId="5B356DDD" w:rsidR="008601AF" w:rsidRPr="008601AF" w:rsidRDefault="008601AF" w:rsidP="003C2C2A">
            <w:pPr>
              <w:jc w:val="center"/>
              <w:rPr>
                <w:rFonts w:ascii="Trebuchet MS" w:hAnsi="Trebuchet MS" w:cs="Arial"/>
                <w:color w:val="000000"/>
                <w:sz w:val="20"/>
                <w:szCs w:val="20"/>
                <w:lang w:bidi="th-TH"/>
              </w:rPr>
            </w:pPr>
            <w:del w:id="10647" w:author="Philippe Hollanda - Oliveira Trust" w:date="2022-07-19T10:03:00Z">
              <w:r w:rsidRPr="008601AF" w:rsidDel="0016760B">
                <w:rPr>
                  <w:rFonts w:ascii="Trebuchet MS" w:hAnsi="Trebuchet MS" w:cs="Arial"/>
                  <w:color w:val="000000"/>
                  <w:sz w:val="20"/>
                  <w:szCs w:val="20"/>
                  <w:lang w:bidi="th-TH"/>
                </w:rPr>
                <w:delText>R$ 76,20</w:delText>
              </w:r>
            </w:del>
          </w:p>
        </w:tc>
      </w:tr>
      <w:tr w:rsidR="008601AF" w:rsidRPr="008601AF" w14:paraId="02B91365" w14:textId="77777777" w:rsidTr="0016760B">
        <w:tblPrEx>
          <w:tblW w:w="5000" w:type="pct"/>
          <w:tblCellMar>
            <w:left w:w="70" w:type="dxa"/>
            <w:right w:w="70" w:type="dxa"/>
          </w:tblCellMar>
          <w:tblPrExChange w:id="10648" w:author="Philippe Hollanda - Oliveira Trust" w:date="2022-07-19T10:03:00Z">
            <w:tblPrEx>
              <w:tblW w:w="5000" w:type="pct"/>
              <w:tblCellMar>
                <w:left w:w="70" w:type="dxa"/>
                <w:right w:w="70" w:type="dxa"/>
              </w:tblCellMar>
            </w:tblPrEx>
          </w:tblPrExChange>
        </w:tblPrEx>
        <w:trPr>
          <w:trHeight w:val="1785"/>
          <w:trPrChange w:id="106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D5D056" w14:textId="5C84605E" w:rsidR="008601AF" w:rsidRPr="008601AF" w:rsidRDefault="008601AF" w:rsidP="003C2C2A">
            <w:pPr>
              <w:jc w:val="center"/>
              <w:rPr>
                <w:rFonts w:ascii="Trebuchet MS" w:hAnsi="Trebuchet MS" w:cs="Arial"/>
                <w:color w:val="000000"/>
                <w:sz w:val="20"/>
                <w:szCs w:val="20"/>
                <w:lang w:bidi="th-TH"/>
              </w:rPr>
            </w:pPr>
            <w:del w:id="10651"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A644D8" w14:textId="23D5CF74" w:rsidR="008601AF" w:rsidRPr="008601AF" w:rsidRDefault="008601AF" w:rsidP="003C2C2A">
            <w:pPr>
              <w:jc w:val="center"/>
              <w:rPr>
                <w:rFonts w:ascii="Trebuchet MS" w:hAnsi="Trebuchet MS" w:cs="Arial"/>
                <w:color w:val="000000"/>
                <w:sz w:val="20"/>
                <w:szCs w:val="20"/>
                <w:lang w:bidi="th-TH"/>
              </w:rPr>
            </w:pPr>
            <w:del w:id="10653"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ABBE87" w14:textId="5A41A7F9" w:rsidR="008601AF" w:rsidRPr="008601AF" w:rsidRDefault="008601AF" w:rsidP="003C2C2A">
            <w:pPr>
              <w:jc w:val="center"/>
              <w:rPr>
                <w:rFonts w:ascii="Trebuchet MS" w:hAnsi="Trebuchet MS" w:cs="Arial"/>
                <w:color w:val="000000"/>
                <w:sz w:val="20"/>
                <w:szCs w:val="20"/>
                <w:lang w:bidi="th-TH"/>
              </w:rPr>
            </w:pPr>
            <w:del w:id="10655" w:author="Philippe Hollanda - Oliveira Trust" w:date="2022-07-19T10:03:00Z">
              <w:r w:rsidRPr="008601AF" w:rsidDel="0016760B">
                <w:rPr>
                  <w:rFonts w:ascii="Trebuchet MS" w:hAnsi="Trebuchet MS" w:cs="Arial"/>
                  <w:color w:val="000000"/>
                  <w:sz w:val="20"/>
                  <w:szCs w:val="20"/>
                  <w:lang w:bidi="th-TH"/>
                </w:rPr>
                <w:delText>R$ 150,00</w:delText>
              </w:r>
            </w:del>
          </w:p>
        </w:tc>
      </w:tr>
      <w:tr w:rsidR="008601AF" w:rsidRPr="008601AF" w14:paraId="3D22869B" w14:textId="77777777" w:rsidTr="0016760B">
        <w:tblPrEx>
          <w:tblW w:w="5000" w:type="pct"/>
          <w:tblCellMar>
            <w:left w:w="70" w:type="dxa"/>
            <w:right w:w="70" w:type="dxa"/>
          </w:tblCellMar>
          <w:tblPrExChange w:id="10656" w:author="Philippe Hollanda - Oliveira Trust" w:date="2022-07-19T10:03:00Z">
            <w:tblPrEx>
              <w:tblW w:w="5000" w:type="pct"/>
              <w:tblCellMar>
                <w:left w:w="70" w:type="dxa"/>
                <w:right w:w="70" w:type="dxa"/>
              </w:tblCellMar>
            </w:tblPrEx>
          </w:tblPrExChange>
        </w:tblPrEx>
        <w:trPr>
          <w:trHeight w:val="1785"/>
          <w:trPrChange w:id="106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29AEB6" w14:textId="553766F6" w:rsidR="008601AF" w:rsidRPr="008601AF" w:rsidRDefault="008601AF" w:rsidP="003C2C2A">
            <w:pPr>
              <w:jc w:val="center"/>
              <w:rPr>
                <w:rFonts w:ascii="Trebuchet MS" w:hAnsi="Trebuchet MS" w:cs="Arial"/>
                <w:color w:val="000000"/>
                <w:sz w:val="20"/>
                <w:szCs w:val="20"/>
                <w:lang w:bidi="th-TH"/>
              </w:rPr>
            </w:pPr>
            <w:del w:id="10659"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202542" w14:textId="74615644" w:rsidR="008601AF" w:rsidRPr="008601AF" w:rsidRDefault="008601AF" w:rsidP="003C2C2A">
            <w:pPr>
              <w:jc w:val="center"/>
              <w:rPr>
                <w:rFonts w:ascii="Trebuchet MS" w:hAnsi="Trebuchet MS" w:cs="Arial"/>
                <w:color w:val="000000"/>
                <w:sz w:val="20"/>
                <w:szCs w:val="20"/>
                <w:lang w:bidi="th-TH"/>
              </w:rPr>
            </w:pPr>
            <w:del w:id="10661"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4214BD" w14:textId="5D71DE13" w:rsidR="008601AF" w:rsidRPr="008601AF" w:rsidRDefault="008601AF" w:rsidP="003C2C2A">
            <w:pPr>
              <w:jc w:val="center"/>
              <w:rPr>
                <w:rFonts w:ascii="Trebuchet MS" w:hAnsi="Trebuchet MS" w:cs="Arial"/>
                <w:color w:val="000000"/>
                <w:sz w:val="20"/>
                <w:szCs w:val="20"/>
                <w:lang w:bidi="th-TH"/>
              </w:rPr>
            </w:pPr>
            <w:del w:id="10663" w:author="Philippe Hollanda - Oliveira Trust" w:date="2022-07-19T10:03:00Z">
              <w:r w:rsidRPr="008601AF" w:rsidDel="0016760B">
                <w:rPr>
                  <w:rFonts w:ascii="Trebuchet MS" w:hAnsi="Trebuchet MS" w:cs="Arial"/>
                  <w:color w:val="000000"/>
                  <w:sz w:val="20"/>
                  <w:szCs w:val="20"/>
                  <w:lang w:bidi="th-TH"/>
                </w:rPr>
                <w:delText>R$ 385,00</w:delText>
              </w:r>
            </w:del>
          </w:p>
        </w:tc>
      </w:tr>
      <w:tr w:rsidR="008601AF" w:rsidRPr="008601AF" w14:paraId="5EAC3532" w14:textId="77777777" w:rsidTr="0016760B">
        <w:tblPrEx>
          <w:tblW w:w="5000" w:type="pct"/>
          <w:tblCellMar>
            <w:left w:w="70" w:type="dxa"/>
            <w:right w:w="70" w:type="dxa"/>
          </w:tblCellMar>
          <w:tblPrExChange w:id="10664" w:author="Philippe Hollanda - Oliveira Trust" w:date="2022-07-19T10:03:00Z">
            <w:tblPrEx>
              <w:tblW w:w="5000" w:type="pct"/>
              <w:tblCellMar>
                <w:left w:w="70" w:type="dxa"/>
                <w:right w:w="70" w:type="dxa"/>
              </w:tblCellMar>
            </w:tblPrEx>
          </w:tblPrExChange>
        </w:tblPrEx>
        <w:trPr>
          <w:trHeight w:val="1785"/>
          <w:trPrChange w:id="106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92AA2B" w14:textId="28CCDA88" w:rsidR="008601AF" w:rsidRPr="008601AF" w:rsidRDefault="008601AF" w:rsidP="003C2C2A">
            <w:pPr>
              <w:jc w:val="center"/>
              <w:rPr>
                <w:rFonts w:ascii="Trebuchet MS" w:hAnsi="Trebuchet MS" w:cs="Arial"/>
                <w:color w:val="000000"/>
                <w:sz w:val="20"/>
                <w:szCs w:val="20"/>
                <w:lang w:bidi="th-TH"/>
              </w:rPr>
            </w:pPr>
            <w:del w:id="10667"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9726DC" w14:textId="492EF07D" w:rsidR="008601AF" w:rsidRPr="008601AF" w:rsidRDefault="008601AF" w:rsidP="003C2C2A">
            <w:pPr>
              <w:jc w:val="center"/>
              <w:rPr>
                <w:rFonts w:ascii="Trebuchet MS" w:hAnsi="Trebuchet MS" w:cs="Arial"/>
                <w:color w:val="000000"/>
                <w:sz w:val="20"/>
                <w:szCs w:val="20"/>
                <w:lang w:bidi="th-TH"/>
              </w:rPr>
            </w:pPr>
            <w:del w:id="10669"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BAADD9" w14:textId="4975D9BC" w:rsidR="008601AF" w:rsidRPr="008601AF" w:rsidRDefault="008601AF" w:rsidP="003C2C2A">
            <w:pPr>
              <w:jc w:val="center"/>
              <w:rPr>
                <w:rFonts w:ascii="Trebuchet MS" w:hAnsi="Trebuchet MS" w:cs="Arial"/>
                <w:color w:val="000000"/>
                <w:sz w:val="20"/>
                <w:szCs w:val="20"/>
                <w:lang w:bidi="th-TH"/>
              </w:rPr>
            </w:pPr>
            <w:del w:id="10671" w:author="Philippe Hollanda - Oliveira Trust" w:date="2022-07-19T10:03:00Z">
              <w:r w:rsidRPr="008601AF" w:rsidDel="0016760B">
                <w:rPr>
                  <w:rFonts w:ascii="Trebuchet MS" w:hAnsi="Trebuchet MS" w:cs="Arial"/>
                  <w:color w:val="000000"/>
                  <w:sz w:val="20"/>
                  <w:szCs w:val="20"/>
                  <w:lang w:bidi="th-TH"/>
                </w:rPr>
                <w:delText>R$ 120,00</w:delText>
              </w:r>
            </w:del>
          </w:p>
        </w:tc>
      </w:tr>
      <w:tr w:rsidR="008601AF" w:rsidRPr="008601AF" w14:paraId="46183305" w14:textId="77777777" w:rsidTr="0016760B">
        <w:tblPrEx>
          <w:tblW w:w="5000" w:type="pct"/>
          <w:tblCellMar>
            <w:left w:w="70" w:type="dxa"/>
            <w:right w:w="70" w:type="dxa"/>
          </w:tblCellMar>
          <w:tblPrExChange w:id="10672" w:author="Philippe Hollanda - Oliveira Trust" w:date="2022-07-19T10:03:00Z">
            <w:tblPrEx>
              <w:tblW w:w="5000" w:type="pct"/>
              <w:tblCellMar>
                <w:left w:w="70" w:type="dxa"/>
                <w:right w:w="70" w:type="dxa"/>
              </w:tblCellMar>
            </w:tblPrEx>
          </w:tblPrExChange>
        </w:tblPrEx>
        <w:trPr>
          <w:trHeight w:val="1785"/>
          <w:trPrChange w:id="106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81B76D" w14:textId="58B00F6F" w:rsidR="008601AF" w:rsidRPr="008601AF" w:rsidRDefault="008601AF" w:rsidP="003C2C2A">
            <w:pPr>
              <w:jc w:val="center"/>
              <w:rPr>
                <w:rFonts w:ascii="Trebuchet MS" w:hAnsi="Trebuchet MS" w:cs="Arial"/>
                <w:color w:val="000000"/>
                <w:sz w:val="20"/>
                <w:szCs w:val="20"/>
                <w:lang w:bidi="th-TH"/>
              </w:rPr>
            </w:pPr>
            <w:del w:id="10675"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669886" w14:textId="4D192512" w:rsidR="008601AF" w:rsidRPr="008601AF" w:rsidRDefault="008601AF" w:rsidP="003C2C2A">
            <w:pPr>
              <w:jc w:val="center"/>
              <w:rPr>
                <w:rFonts w:ascii="Trebuchet MS" w:hAnsi="Trebuchet MS" w:cs="Arial"/>
                <w:color w:val="000000"/>
                <w:sz w:val="20"/>
                <w:szCs w:val="20"/>
                <w:lang w:bidi="th-TH"/>
              </w:rPr>
            </w:pPr>
            <w:del w:id="10677" w:author="Philippe Hollanda - Oliveira Trust" w:date="2022-07-19T10:03:00Z">
              <w:r w:rsidRPr="008601AF" w:rsidDel="0016760B">
                <w:rPr>
                  <w:rFonts w:ascii="Trebuchet MS" w:hAnsi="Trebuchet MS" w:cs="Arial"/>
                  <w:color w:val="000000"/>
                  <w:sz w:val="20"/>
                  <w:szCs w:val="20"/>
                  <w:lang w:bidi="th-TH"/>
                </w:rPr>
                <w:delText>07/03/2022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F65B45" w14:textId="55E85531" w:rsidR="008601AF" w:rsidRPr="008601AF" w:rsidRDefault="008601AF" w:rsidP="003C2C2A">
            <w:pPr>
              <w:jc w:val="center"/>
              <w:rPr>
                <w:rFonts w:ascii="Trebuchet MS" w:hAnsi="Trebuchet MS" w:cs="Arial"/>
                <w:color w:val="000000"/>
                <w:sz w:val="20"/>
                <w:szCs w:val="20"/>
                <w:lang w:bidi="th-TH"/>
              </w:rPr>
            </w:pPr>
            <w:del w:id="10679"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58C61FA3" w14:textId="77777777" w:rsidTr="0016760B">
        <w:tblPrEx>
          <w:tblW w:w="5000" w:type="pct"/>
          <w:tblCellMar>
            <w:left w:w="70" w:type="dxa"/>
            <w:right w:w="70" w:type="dxa"/>
          </w:tblCellMar>
          <w:tblPrExChange w:id="10680" w:author="Philippe Hollanda - Oliveira Trust" w:date="2022-07-19T10:03:00Z">
            <w:tblPrEx>
              <w:tblW w:w="5000" w:type="pct"/>
              <w:tblCellMar>
                <w:left w:w="70" w:type="dxa"/>
                <w:right w:w="70" w:type="dxa"/>
              </w:tblCellMar>
            </w:tblPrEx>
          </w:tblPrExChange>
        </w:tblPrEx>
        <w:trPr>
          <w:trHeight w:val="1785"/>
          <w:trPrChange w:id="106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6A0F33" w14:textId="0904B190" w:rsidR="008601AF" w:rsidRPr="008601AF" w:rsidRDefault="008601AF" w:rsidP="003C2C2A">
            <w:pPr>
              <w:jc w:val="center"/>
              <w:rPr>
                <w:rFonts w:ascii="Trebuchet MS" w:hAnsi="Trebuchet MS" w:cs="Arial"/>
                <w:color w:val="000000"/>
                <w:sz w:val="20"/>
                <w:szCs w:val="20"/>
                <w:lang w:bidi="th-TH"/>
              </w:rPr>
            </w:pPr>
            <w:del w:id="10683"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D5DCD6" w14:textId="0D5B7784" w:rsidR="008601AF" w:rsidRPr="008601AF" w:rsidRDefault="008601AF" w:rsidP="003C2C2A">
            <w:pPr>
              <w:jc w:val="center"/>
              <w:rPr>
                <w:rFonts w:ascii="Trebuchet MS" w:hAnsi="Trebuchet MS" w:cs="Arial"/>
                <w:color w:val="000000"/>
                <w:sz w:val="20"/>
                <w:szCs w:val="20"/>
                <w:lang w:bidi="th-TH"/>
              </w:rPr>
            </w:pPr>
            <w:del w:id="10685" w:author="Philippe Hollanda - Oliveira Trust" w:date="2022-07-19T10:03:00Z">
              <w:r w:rsidRPr="008601AF" w:rsidDel="0016760B">
                <w:rPr>
                  <w:rFonts w:ascii="Trebuchet MS" w:hAnsi="Trebuchet MS" w:cs="Arial"/>
                  <w:color w:val="000000"/>
                  <w:sz w:val="20"/>
                  <w:szCs w:val="20"/>
                  <w:lang w:bidi="th-TH"/>
                </w:rPr>
                <w:delText>07/03/2022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85D841" w14:textId="26BBCAB0" w:rsidR="008601AF" w:rsidRPr="008601AF" w:rsidRDefault="008601AF" w:rsidP="003C2C2A">
            <w:pPr>
              <w:jc w:val="center"/>
              <w:rPr>
                <w:rFonts w:ascii="Trebuchet MS" w:hAnsi="Trebuchet MS" w:cs="Arial"/>
                <w:color w:val="000000"/>
                <w:sz w:val="20"/>
                <w:szCs w:val="20"/>
                <w:lang w:bidi="th-TH"/>
              </w:rPr>
            </w:pPr>
            <w:del w:id="10687" w:author="Philippe Hollanda - Oliveira Trust" w:date="2022-07-19T10:03:00Z">
              <w:r w:rsidRPr="008601AF" w:rsidDel="0016760B">
                <w:rPr>
                  <w:rFonts w:ascii="Trebuchet MS" w:hAnsi="Trebuchet MS" w:cs="Arial"/>
                  <w:color w:val="000000"/>
                  <w:sz w:val="20"/>
                  <w:szCs w:val="20"/>
                  <w:lang w:bidi="th-TH"/>
                </w:rPr>
                <w:delText>R$ 20.435,50</w:delText>
              </w:r>
            </w:del>
          </w:p>
        </w:tc>
      </w:tr>
      <w:tr w:rsidR="008601AF" w:rsidRPr="008601AF" w14:paraId="6DC0A04E" w14:textId="77777777" w:rsidTr="0016760B">
        <w:tblPrEx>
          <w:tblW w:w="5000" w:type="pct"/>
          <w:tblCellMar>
            <w:left w:w="70" w:type="dxa"/>
            <w:right w:w="70" w:type="dxa"/>
          </w:tblCellMar>
          <w:tblPrExChange w:id="10688" w:author="Philippe Hollanda - Oliveira Trust" w:date="2022-07-19T10:03:00Z">
            <w:tblPrEx>
              <w:tblW w:w="5000" w:type="pct"/>
              <w:tblCellMar>
                <w:left w:w="70" w:type="dxa"/>
                <w:right w:w="70" w:type="dxa"/>
              </w:tblCellMar>
            </w:tblPrEx>
          </w:tblPrExChange>
        </w:tblPrEx>
        <w:trPr>
          <w:trHeight w:val="1785"/>
          <w:trPrChange w:id="106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B88AF4" w14:textId="60145E91" w:rsidR="008601AF" w:rsidRPr="008601AF" w:rsidRDefault="008601AF" w:rsidP="003C2C2A">
            <w:pPr>
              <w:jc w:val="center"/>
              <w:rPr>
                <w:rFonts w:ascii="Trebuchet MS" w:hAnsi="Trebuchet MS" w:cs="Arial"/>
                <w:color w:val="000000"/>
                <w:sz w:val="20"/>
                <w:szCs w:val="20"/>
                <w:lang w:bidi="th-TH"/>
              </w:rPr>
            </w:pPr>
            <w:del w:id="10691"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6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B78B35" w14:textId="27681C5A" w:rsidR="008601AF" w:rsidRPr="008601AF" w:rsidRDefault="008601AF" w:rsidP="003C2C2A">
            <w:pPr>
              <w:jc w:val="center"/>
              <w:rPr>
                <w:rFonts w:ascii="Trebuchet MS" w:hAnsi="Trebuchet MS" w:cs="Arial"/>
                <w:color w:val="000000"/>
                <w:sz w:val="20"/>
                <w:szCs w:val="20"/>
                <w:lang w:bidi="th-TH"/>
              </w:rPr>
            </w:pPr>
            <w:del w:id="10693" w:author="Philippe Hollanda - Oliveira Trust" w:date="2022-07-19T10:03:00Z">
              <w:r w:rsidRPr="008601AF" w:rsidDel="0016760B">
                <w:rPr>
                  <w:rFonts w:ascii="Trebuchet MS" w:hAnsi="Trebuchet MS" w:cs="Arial"/>
                  <w:color w:val="000000"/>
                  <w:sz w:val="20"/>
                  <w:szCs w:val="20"/>
                  <w:lang w:bidi="th-TH"/>
                </w:rPr>
                <w:delText>10/03/2022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6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643E8E" w14:textId="141C940B" w:rsidR="008601AF" w:rsidRPr="008601AF" w:rsidRDefault="008601AF" w:rsidP="003C2C2A">
            <w:pPr>
              <w:jc w:val="center"/>
              <w:rPr>
                <w:rFonts w:ascii="Trebuchet MS" w:hAnsi="Trebuchet MS" w:cs="Arial"/>
                <w:color w:val="000000"/>
                <w:sz w:val="20"/>
                <w:szCs w:val="20"/>
                <w:lang w:bidi="th-TH"/>
              </w:rPr>
            </w:pPr>
            <w:del w:id="10695" w:author="Philippe Hollanda - Oliveira Trust" w:date="2022-07-19T10:03:00Z">
              <w:r w:rsidRPr="008601AF" w:rsidDel="0016760B">
                <w:rPr>
                  <w:rFonts w:ascii="Trebuchet MS" w:hAnsi="Trebuchet MS" w:cs="Arial"/>
                  <w:color w:val="000000"/>
                  <w:sz w:val="20"/>
                  <w:szCs w:val="20"/>
                  <w:lang w:bidi="th-TH"/>
                </w:rPr>
                <w:delText>R$ 297,75</w:delText>
              </w:r>
            </w:del>
          </w:p>
        </w:tc>
      </w:tr>
      <w:tr w:rsidR="008601AF" w:rsidRPr="008601AF" w14:paraId="12B05786" w14:textId="77777777" w:rsidTr="0016760B">
        <w:tblPrEx>
          <w:tblW w:w="5000" w:type="pct"/>
          <w:tblCellMar>
            <w:left w:w="70" w:type="dxa"/>
            <w:right w:w="70" w:type="dxa"/>
          </w:tblCellMar>
          <w:tblPrExChange w:id="10696" w:author="Philippe Hollanda - Oliveira Trust" w:date="2022-07-19T10:03:00Z">
            <w:tblPrEx>
              <w:tblW w:w="5000" w:type="pct"/>
              <w:tblCellMar>
                <w:left w:w="70" w:type="dxa"/>
                <w:right w:w="70" w:type="dxa"/>
              </w:tblCellMar>
            </w:tblPrEx>
          </w:tblPrExChange>
        </w:tblPrEx>
        <w:trPr>
          <w:trHeight w:val="1785"/>
          <w:trPrChange w:id="106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6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D2BE8F" w14:textId="10636EF4" w:rsidR="008601AF" w:rsidRPr="008601AF" w:rsidRDefault="008601AF" w:rsidP="003C2C2A">
            <w:pPr>
              <w:jc w:val="center"/>
              <w:rPr>
                <w:rFonts w:ascii="Trebuchet MS" w:hAnsi="Trebuchet MS" w:cs="Arial"/>
                <w:color w:val="000000"/>
                <w:sz w:val="20"/>
                <w:szCs w:val="20"/>
                <w:lang w:bidi="th-TH"/>
              </w:rPr>
            </w:pPr>
            <w:del w:id="10699"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E52EEB" w14:textId="377EA3EC" w:rsidR="008601AF" w:rsidRPr="008601AF" w:rsidRDefault="008601AF" w:rsidP="003C2C2A">
            <w:pPr>
              <w:jc w:val="center"/>
              <w:rPr>
                <w:rFonts w:ascii="Trebuchet MS" w:hAnsi="Trebuchet MS" w:cs="Arial"/>
                <w:color w:val="000000"/>
                <w:sz w:val="20"/>
                <w:szCs w:val="20"/>
                <w:lang w:bidi="th-TH"/>
              </w:rPr>
            </w:pPr>
            <w:del w:id="10701" w:author="Philippe Hollanda - Oliveira Trust" w:date="2022-07-19T10:03:00Z">
              <w:r w:rsidRPr="008601AF" w:rsidDel="0016760B">
                <w:rPr>
                  <w:rFonts w:ascii="Trebuchet MS" w:hAnsi="Trebuchet MS" w:cs="Arial"/>
                  <w:color w:val="000000"/>
                  <w:sz w:val="20"/>
                  <w:szCs w:val="20"/>
                  <w:lang w:bidi="th-TH"/>
                </w:rPr>
                <w:delText>11/03/2022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45C556" w14:textId="087CD186" w:rsidR="008601AF" w:rsidRPr="008601AF" w:rsidRDefault="008601AF" w:rsidP="003C2C2A">
            <w:pPr>
              <w:jc w:val="center"/>
              <w:rPr>
                <w:rFonts w:ascii="Trebuchet MS" w:hAnsi="Trebuchet MS" w:cs="Arial"/>
                <w:color w:val="000000"/>
                <w:sz w:val="20"/>
                <w:szCs w:val="20"/>
                <w:lang w:bidi="th-TH"/>
              </w:rPr>
            </w:pPr>
            <w:del w:id="10703" w:author="Philippe Hollanda - Oliveira Trust" w:date="2022-07-19T10:03:00Z">
              <w:r w:rsidRPr="008601AF" w:rsidDel="0016760B">
                <w:rPr>
                  <w:rFonts w:ascii="Trebuchet MS" w:hAnsi="Trebuchet MS" w:cs="Arial"/>
                  <w:color w:val="000000"/>
                  <w:sz w:val="20"/>
                  <w:szCs w:val="20"/>
                  <w:lang w:bidi="th-TH"/>
                </w:rPr>
                <w:delText>R$ 750,00</w:delText>
              </w:r>
            </w:del>
          </w:p>
        </w:tc>
      </w:tr>
      <w:tr w:rsidR="008601AF" w:rsidRPr="008601AF" w14:paraId="59F88156" w14:textId="77777777" w:rsidTr="0016760B">
        <w:tblPrEx>
          <w:tblW w:w="5000" w:type="pct"/>
          <w:tblCellMar>
            <w:left w:w="70" w:type="dxa"/>
            <w:right w:w="70" w:type="dxa"/>
          </w:tblCellMar>
          <w:tblPrExChange w:id="10704" w:author="Philippe Hollanda - Oliveira Trust" w:date="2022-07-19T10:03:00Z">
            <w:tblPrEx>
              <w:tblW w:w="5000" w:type="pct"/>
              <w:tblCellMar>
                <w:left w:w="70" w:type="dxa"/>
                <w:right w:w="70" w:type="dxa"/>
              </w:tblCellMar>
            </w:tblPrEx>
          </w:tblPrExChange>
        </w:tblPrEx>
        <w:trPr>
          <w:trHeight w:val="1785"/>
          <w:trPrChange w:id="107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1A7D02" w14:textId="6E27CD7C" w:rsidR="008601AF" w:rsidRPr="008601AF" w:rsidRDefault="008601AF" w:rsidP="003C2C2A">
            <w:pPr>
              <w:jc w:val="center"/>
              <w:rPr>
                <w:rFonts w:ascii="Trebuchet MS" w:hAnsi="Trebuchet MS" w:cs="Arial"/>
                <w:color w:val="000000"/>
                <w:sz w:val="20"/>
                <w:szCs w:val="20"/>
                <w:lang w:bidi="th-TH"/>
              </w:rPr>
            </w:pPr>
            <w:del w:id="10707" w:author="Philippe Hollanda - Oliveira Trust" w:date="2022-07-19T10:03:00Z">
              <w:r w:rsidRPr="008601AF" w:rsidDel="0016760B">
                <w:rPr>
                  <w:rFonts w:ascii="Trebuchet MS" w:hAnsi="Trebuchet MS" w:cs="Arial"/>
                  <w:color w:val="000000"/>
                  <w:sz w:val="20"/>
                  <w:szCs w:val="20"/>
                  <w:lang w:bidi="th-TH"/>
                </w:rPr>
                <w:delText>LOCAÇÕES DE CONTÊINERES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3A7A97" w14:textId="2295F6BF" w:rsidR="008601AF" w:rsidRPr="008601AF" w:rsidRDefault="008601AF" w:rsidP="003C2C2A">
            <w:pPr>
              <w:jc w:val="center"/>
              <w:rPr>
                <w:rFonts w:ascii="Trebuchet MS" w:hAnsi="Trebuchet MS" w:cs="Arial"/>
                <w:color w:val="000000"/>
                <w:sz w:val="20"/>
                <w:szCs w:val="20"/>
                <w:lang w:bidi="th-TH"/>
              </w:rPr>
            </w:pPr>
            <w:del w:id="10709" w:author="Philippe Hollanda - Oliveira Trust" w:date="2022-07-19T10:03:00Z">
              <w:r w:rsidRPr="008601AF" w:rsidDel="0016760B">
                <w:rPr>
                  <w:rFonts w:ascii="Trebuchet MS" w:hAnsi="Trebuchet MS" w:cs="Arial"/>
                  <w:color w:val="000000"/>
                  <w:sz w:val="20"/>
                  <w:szCs w:val="20"/>
                  <w:lang w:bidi="th-TH"/>
                </w:rPr>
                <w:delText>09/03/2022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7DA38F" w14:textId="51A42E6D" w:rsidR="008601AF" w:rsidRPr="008601AF" w:rsidRDefault="008601AF" w:rsidP="003C2C2A">
            <w:pPr>
              <w:jc w:val="center"/>
              <w:rPr>
                <w:rFonts w:ascii="Trebuchet MS" w:hAnsi="Trebuchet MS" w:cs="Arial"/>
                <w:color w:val="000000"/>
                <w:sz w:val="20"/>
                <w:szCs w:val="20"/>
                <w:lang w:bidi="th-TH"/>
              </w:rPr>
            </w:pPr>
            <w:del w:id="10711" w:author="Philippe Hollanda - Oliveira Trust" w:date="2022-07-19T10:03:00Z">
              <w:r w:rsidRPr="008601AF" w:rsidDel="0016760B">
                <w:rPr>
                  <w:rFonts w:ascii="Trebuchet MS" w:hAnsi="Trebuchet MS" w:cs="Arial"/>
                  <w:color w:val="000000"/>
                  <w:sz w:val="20"/>
                  <w:szCs w:val="20"/>
                  <w:lang w:bidi="th-TH"/>
                </w:rPr>
                <w:delText>R$ 1.945,67</w:delText>
              </w:r>
            </w:del>
          </w:p>
        </w:tc>
      </w:tr>
      <w:tr w:rsidR="008601AF" w:rsidRPr="008601AF" w14:paraId="1ED3B229" w14:textId="77777777" w:rsidTr="0016760B">
        <w:tblPrEx>
          <w:tblW w:w="5000" w:type="pct"/>
          <w:tblCellMar>
            <w:left w:w="70" w:type="dxa"/>
            <w:right w:w="70" w:type="dxa"/>
          </w:tblCellMar>
          <w:tblPrExChange w:id="10712" w:author="Philippe Hollanda - Oliveira Trust" w:date="2022-07-19T10:03:00Z">
            <w:tblPrEx>
              <w:tblW w:w="5000" w:type="pct"/>
              <w:tblCellMar>
                <w:left w:w="70" w:type="dxa"/>
                <w:right w:w="70" w:type="dxa"/>
              </w:tblCellMar>
            </w:tblPrEx>
          </w:tblPrExChange>
        </w:tblPrEx>
        <w:trPr>
          <w:trHeight w:val="1785"/>
          <w:trPrChange w:id="107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8698A9" w14:textId="0D270560" w:rsidR="008601AF" w:rsidRPr="008601AF" w:rsidRDefault="008601AF" w:rsidP="003C2C2A">
            <w:pPr>
              <w:jc w:val="center"/>
              <w:rPr>
                <w:rFonts w:ascii="Trebuchet MS" w:hAnsi="Trebuchet MS" w:cs="Arial"/>
                <w:color w:val="000000"/>
                <w:sz w:val="20"/>
                <w:szCs w:val="20"/>
                <w:lang w:bidi="th-TH"/>
              </w:rPr>
            </w:pPr>
            <w:del w:id="10715" w:author="Philippe Hollanda - Oliveira Trust" w:date="2022-07-19T10:03:00Z">
              <w:r w:rsidRPr="008601AF" w:rsidDel="0016760B">
                <w:rPr>
                  <w:rFonts w:ascii="Trebuchet MS" w:hAnsi="Trebuchet MS" w:cs="Arial"/>
                  <w:color w:val="000000"/>
                  <w:sz w:val="20"/>
                  <w:szCs w:val="20"/>
                  <w:lang w:bidi="th-TH"/>
                </w:rPr>
                <w:delText>DECORAÇÃO, JARDINAGEM CORTE PODA ÁRVORES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9B4BC3" w14:textId="738695A0" w:rsidR="008601AF" w:rsidRPr="008601AF" w:rsidRDefault="008601AF" w:rsidP="003C2C2A">
            <w:pPr>
              <w:jc w:val="center"/>
              <w:rPr>
                <w:rFonts w:ascii="Trebuchet MS" w:hAnsi="Trebuchet MS" w:cs="Arial"/>
                <w:color w:val="000000"/>
                <w:sz w:val="20"/>
                <w:szCs w:val="20"/>
                <w:lang w:bidi="th-TH"/>
              </w:rPr>
            </w:pPr>
            <w:del w:id="10717" w:author="Philippe Hollanda - Oliveira Trust" w:date="2022-07-19T10:03:00Z">
              <w:r w:rsidRPr="008601AF" w:rsidDel="0016760B">
                <w:rPr>
                  <w:rFonts w:ascii="Trebuchet MS" w:hAnsi="Trebuchet MS" w:cs="Arial"/>
                  <w:color w:val="000000"/>
                  <w:sz w:val="20"/>
                  <w:szCs w:val="20"/>
                  <w:lang w:bidi="th-TH"/>
                </w:rPr>
                <w:delText>23/02/2022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B62C71" w14:textId="0802EE8F" w:rsidR="008601AF" w:rsidRPr="008601AF" w:rsidRDefault="008601AF" w:rsidP="003C2C2A">
            <w:pPr>
              <w:jc w:val="center"/>
              <w:rPr>
                <w:rFonts w:ascii="Trebuchet MS" w:hAnsi="Trebuchet MS" w:cs="Arial"/>
                <w:color w:val="000000"/>
                <w:sz w:val="20"/>
                <w:szCs w:val="20"/>
                <w:lang w:bidi="th-TH"/>
              </w:rPr>
            </w:pPr>
            <w:del w:id="10719" w:author="Philippe Hollanda - Oliveira Trust" w:date="2022-07-19T10:03:00Z">
              <w:r w:rsidRPr="008601AF" w:rsidDel="0016760B">
                <w:rPr>
                  <w:rFonts w:ascii="Trebuchet MS" w:hAnsi="Trebuchet MS" w:cs="Arial"/>
                  <w:color w:val="000000"/>
                  <w:sz w:val="20"/>
                  <w:szCs w:val="20"/>
                  <w:lang w:bidi="th-TH"/>
                </w:rPr>
                <w:delText>R$ 9.334,53</w:delText>
              </w:r>
            </w:del>
          </w:p>
        </w:tc>
      </w:tr>
      <w:tr w:rsidR="008601AF" w:rsidRPr="008601AF" w14:paraId="74DD7696" w14:textId="77777777" w:rsidTr="0016760B">
        <w:tblPrEx>
          <w:tblW w:w="5000" w:type="pct"/>
          <w:tblCellMar>
            <w:left w:w="70" w:type="dxa"/>
            <w:right w:w="70" w:type="dxa"/>
          </w:tblCellMar>
          <w:tblPrExChange w:id="10720" w:author="Philippe Hollanda - Oliveira Trust" w:date="2022-07-19T10:03:00Z">
            <w:tblPrEx>
              <w:tblW w:w="5000" w:type="pct"/>
              <w:tblCellMar>
                <w:left w:w="70" w:type="dxa"/>
                <w:right w:w="70" w:type="dxa"/>
              </w:tblCellMar>
            </w:tblPrEx>
          </w:tblPrExChange>
        </w:tblPrEx>
        <w:trPr>
          <w:trHeight w:val="1785"/>
          <w:trPrChange w:id="107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6690D5" w14:textId="31BB6C9D" w:rsidR="008601AF" w:rsidRPr="008601AF" w:rsidRDefault="008601AF" w:rsidP="003C2C2A">
            <w:pPr>
              <w:jc w:val="center"/>
              <w:rPr>
                <w:rFonts w:ascii="Trebuchet MS" w:hAnsi="Trebuchet MS" w:cs="Arial"/>
                <w:color w:val="000000"/>
                <w:sz w:val="20"/>
                <w:szCs w:val="20"/>
                <w:lang w:bidi="th-TH"/>
              </w:rPr>
            </w:pPr>
            <w:del w:id="10723"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CF0F3A" w14:textId="59D0939A" w:rsidR="008601AF" w:rsidRPr="008601AF" w:rsidRDefault="008601AF" w:rsidP="003C2C2A">
            <w:pPr>
              <w:jc w:val="center"/>
              <w:rPr>
                <w:rFonts w:ascii="Trebuchet MS" w:hAnsi="Trebuchet MS" w:cs="Arial"/>
                <w:color w:val="000000"/>
                <w:sz w:val="20"/>
                <w:szCs w:val="20"/>
                <w:lang w:bidi="th-TH"/>
              </w:rPr>
            </w:pPr>
            <w:del w:id="10725"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87E15D" w14:textId="2D05FD3B" w:rsidR="008601AF" w:rsidRPr="008601AF" w:rsidRDefault="008601AF" w:rsidP="003C2C2A">
            <w:pPr>
              <w:jc w:val="center"/>
              <w:rPr>
                <w:rFonts w:ascii="Trebuchet MS" w:hAnsi="Trebuchet MS" w:cs="Arial"/>
                <w:color w:val="000000"/>
                <w:sz w:val="20"/>
                <w:szCs w:val="20"/>
                <w:lang w:bidi="th-TH"/>
              </w:rPr>
            </w:pPr>
            <w:del w:id="10727" w:author="Philippe Hollanda - Oliveira Trust" w:date="2022-07-19T10:03:00Z">
              <w:r w:rsidRPr="008601AF" w:rsidDel="0016760B">
                <w:rPr>
                  <w:rFonts w:ascii="Trebuchet MS" w:hAnsi="Trebuchet MS" w:cs="Arial"/>
                  <w:color w:val="000000"/>
                  <w:sz w:val="20"/>
                  <w:szCs w:val="20"/>
                  <w:lang w:bidi="th-TH"/>
                </w:rPr>
                <w:delText>R$ 550,00</w:delText>
              </w:r>
            </w:del>
          </w:p>
        </w:tc>
      </w:tr>
      <w:tr w:rsidR="008601AF" w:rsidRPr="008601AF" w14:paraId="43E86E3A" w14:textId="77777777" w:rsidTr="0016760B">
        <w:tblPrEx>
          <w:tblW w:w="5000" w:type="pct"/>
          <w:tblCellMar>
            <w:left w:w="70" w:type="dxa"/>
            <w:right w:w="70" w:type="dxa"/>
          </w:tblCellMar>
          <w:tblPrExChange w:id="10728" w:author="Philippe Hollanda - Oliveira Trust" w:date="2022-07-19T10:03:00Z">
            <w:tblPrEx>
              <w:tblW w:w="5000" w:type="pct"/>
              <w:tblCellMar>
                <w:left w:w="70" w:type="dxa"/>
                <w:right w:w="70" w:type="dxa"/>
              </w:tblCellMar>
            </w:tblPrEx>
          </w:tblPrExChange>
        </w:tblPrEx>
        <w:trPr>
          <w:trHeight w:val="1785"/>
          <w:trPrChange w:id="107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1B5578" w14:textId="0F898C15" w:rsidR="008601AF" w:rsidRPr="008601AF" w:rsidRDefault="008601AF" w:rsidP="003C2C2A">
            <w:pPr>
              <w:jc w:val="center"/>
              <w:rPr>
                <w:rFonts w:ascii="Trebuchet MS" w:hAnsi="Trebuchet MS" w:cs="Arial"/>
                <w:color w:val="000000"/>
                <w:sz w:val="20"/>
                <w:szCs w:val="20"/>
                <w:lang w:bidi="th-TH"/>
              </w:rPr>
            </w:pPr>
            <w:del w:id="10731" w:author="Philippe Hollanda - Oliveira Trust" w:date="2022-07-19T10:03:00Z">
              <w:r w:rsidRPr="008601AF" w:rsidDel="0016760B">
                <w:rPr>
                  <w:rFonts w:ascii="Trebuchet MS" w:hAnsi="Trebuchet MS" w:cs="Arial"/>
                  <w:color w:val="000000"/>
                  <w:sz w:val="20"/>
                  <w:szCs w:val="20"/>
                  <w:lang w:bidi="th-TH"/>
                </w:rPr>
                <w:lastRenderedPageBreak/>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AADBE7" w14:textId="59F10CEB" w:rsidR="008601AF" w:rsidRPr="008601AF" w:rsidRDefault="008601AF" w:rsidP="003C2C2A">
            <w:pPr>
              <w:jc w:val="center"/>
              <w:rPr>
                <w:rFonts w:ascii="Trebuchet MS" w:hAnsi="Trebuchet MS" w:cs="Arial"/>
                <w:color w:val="000000"/>
                <w:sz w:val="20"/>
                <w:szCs w:val="20"/>
                <w:lang w:bidi="th-TH"/>
              </w:rPr>
            </w:pPr>
            <w:del w:id="10733"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C2D168" w14:textId="7E428B90" w:rsidR="008601AF" w:rsidRPr="008601AF" w:rsidRDefault="008601AF" w:rsidP="003C2C2A">
            <w:pPr>
              <w:jc w:val="center"/>
              <w:rPr>
                <w:rFonts w:ascii="Trebuchet MS" w:hAnsi="Trebuchet MS" w:cs="Arial"/>
                <w:color w:val="000000"/>
                <w:sz w:val="20"/>
                <w:szCs w:val="20"/>
                <w:lang w:bidi="th-TH"/>
              </w:rPr>
            </w:pPr>
            <w:del w:id="10735" w:author="Philippe Hollanda - Oliveira Trust" w:date="2022-07-19T10:03:00Z">
              <w:r w:rsidRPr="008601AF" w:rsidDel="0016760B">
                <w:rPr>
                  <w:rFonts w:ascii="Trebuchet MS" w:hAnsi="Trebuchet MS" w:cs="Arial"/>
                  <w:color w:val="000000"/>
                  <w:sz w:val="20"/>
                  <w:szCs w:val="20"/>
                  <w:lang w:bidi="th-TH"/>
                </w:rPr>
                <w:delText>R$ 550,00</w:delText>
              </w:r>
            </w:del>
          </w:p>
        </w:tc>
      </w:tr>
      <w:tr w:rsidR="008601AF" w:rsidRPr="008601AF" w14:paraId="6F519938" w14:textId="77777777" w:rsidTr="0016760B">
        <w:tblPrEx>
          <w:tblW w:w="5000" w:type="pct"/>
          <w:tblCellMar>
            <w:left w:w="70" w:type="dxa"/>
            <w:right w:w="70" w:type="dxa"/>
          </w:tblCellMar>
          <w:tblPrExChange w:id="10736" w:author="Philippe Hollanda - Oliveira Trust" w:date="2022-07-19T10:03:00Z">
            <w:tblPrEx>
              <w:tblW w:w="5000" w:type="pct"/>
              <w:tblCellMar>
                <w:left w:w="70" w:type="dxa"/>
                <w:right w:w="70" w:type="dxa"/>
              </w:tblCellMar>
            </w:tblPrEx>
          </w:tblPrExChange>
        </w:tblPrEx>
        <w:trPr>
          <w:trHeight w:val="1785"/>
          <w:trPrChange w:id="107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D9930B" w14:textId="5B81A131" w:rsidR="008601AF" w:rsidRPr="008601AF" w:rsidRDefault="008601AF" w:rsidP="003C2C2A">
            <w:pPr>
              <w:jc w:val="center"/>
              <w:rPr>
                <w:rFonts w:ascii="Trebuchet MS" w:hAnsi="Trebuchet MS" w:cs="Arial"/>
                <w:color w:val="000000"/>
                <w:sz w:val="20"/>
                <w:szCs w:val="20"/>
                <w:lang w:bidi="th-TH"/>
              </w:rPr>
            </w:pPr>
            <w:del w:id="10739"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EADD06" w14:textId="00F8953B" w:rsidR="008601AF" w:rsidRPr="008601AF" w:rsidRDefault="008601AF" w:rsidP="003C2C2A">
            <w:pPr>
              <w:jc w:val="center"/>
              <w:rPr>
                <w:rFonts w:ascii="Trebuchet MS" w:hAnsi="Trebuchet MS" w:cs="Arial"/>
                <w:color w:val="000000"/>
                <w:sz w:val="20"/>
                <w:szCs w:val="20"/>
                <w:lang w:bidi="th-TH"/>
              </w:rPr>
            </w:pPr>
            <w:del w:id="10741"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2DE25C" w14:textId="2ACFCD02" w:rsidR="008601AF" w:rsidRPr="008601AF" w:rsidRDefault="008601AF" w:rsidP="003C2C2A">
            <w:pPr>
              <w:jc w:val="center"/>
              <w:rPr>
                <w:rFonts w:ascii="Trebuchet MS" w:hAnsi="Trebuchet MS" w:cs="Arial"/>
                <w:color w:val="000000"/>
                <w:sz w:val="20"/>
                <w:szCs w:val="20"/>
                <w:lang w:bidi="th-TH"/>
              </w:rPr>
            </w:pPr>
            <w:del w:id="10743" w:author="Philippe Hollanda - Oliveira Trust" w:date="2022-07-19T10:03:00Z">
              <w:r w:rsidRPr="008601AF" w:rsidDel="0016760B">
                <w:rPr>
                  <w:rFonts w:ascii="Trebuchet MS" w:hAnsi="Trebuchet MS" w:cs="Arial"/>
                  <w:color w:val="000000"/>
                  <w:sz w:val="20"/>
                  <w:szCs w:val="20"/>
                  <w:lang w:bidi="th-TH"/>
                </w:rPr>
                <w:delText>R$ 1.100,00</w:delText>
              </w:r>
            </w:del>
          </w:p>
        </w:tc>
      </w:tr>
      <w:tr w:rsidR="008601AF" w:rsidRPr="008601AF" w14:paraId="712788CC" w14:textId="77777777" w:rsidTr="0016760B">
        <w:tblPrEx>
          <w:tblW w:w="5000" w:type="pct"/>
          <w:tblCellMar>
            <w:left w:w="70" w:type="dxa"/>
            <w:right w:w="70" w:type="dxa"/>
          </w:tblCellMar>
          <w:tblPrExChange w:id="10744" w:author="Philippe Hollanda - Oliveira Trust" w:date="2022-07-19T10:03:00Z">
            <w:tblPrEx>
              <w:tblW w:w="5000" w:type="pct"/>
              <w:tblCellMar>
                <w:left w:w="70" w:type="dxa"/>
                <w:right w:w="70" w:type="dxa"/>
              </w:tblCellMar>
            </w:tblPrEx>
          </w:tblPrExChange>
        </w:tblPrEx>
        <w:trPr>
          <w:trHeight w:val="1785"/>
          <w:trPrChange w:id="107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6FE338" w14:textId="35259E5F" w:rsidR="008601AF" w:rsidRPr="008601AF" w:rsidRDefault="008601AF" w:rsidP="003C2C2A">
            <w:pPr>
              <w:jc w:val="center"/>
              <w:rPr>
                <w:rFonts w:ascii="Trebuchet MS" w:hAnsi="Trebuchet MS" w:cs="Arial"/>
                <w:color w:val="000000"/>
                <w:sz w:val="20"/>
                <w:szCs w:val="20"/>
                <w:lang w:bidi="th-TH"/>
              </w:rPr>
            </w:pPr>
            <w:del w:id="10747"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6CA825" w14:textId="211170EB" w:rsidR="008601AF" w:rsidRPr="008601AF" w:rsidRDefault="008601AF" w:rsidP="003C2C2A">
            <w:pPr>
              <w:jc w:val="center"/>
              <w:rPr>
                <w:rFonts w:ascii="Trebuchet MS" w:hAnsi="Trebuchet MS" w:cs="Arial"/>
                <w:color w:val="000000"/>
                <w:sz w:val="20"/>
                <w:szCs w:val="20"/>
                <w:lang w:bidi="th-TH"/>
              </w:rPr>
            </w:pPr>
            <w:del w:id="10749"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7B7440" w14:textId="1711CDD0" w:rsidR="008601AF" w:rsidRPr="008601AF" w:rsidRDefault="008601AF" w:rsidP="003C2C2A">
            <w:pPr>
              <w:jc w:val="center"/>
              <w:rPr>
                <w:rFonts w:ascii="Trebuchet MS" w:hAnsi="Trebuchet MS" w:cs="Arial"/>
                <w:color w:val="000000"/>
                <w:sz w:val="20"/>
                <w:szCs w:val="20"/>
                <w:lang w:bidi="th-TH"/>
              </w:rPr>
            </w:pPr>
            <w:del w:id="10751" w:author="Philippe Hollanda - Oliveira Trust" w:date="2022-07-19T10:03:00Z">
              <w:r w:rsidRPr="008601AF" w:rsidDel="0016760B">
                <w:rPr>
                  <w:rFonts w:ascii="Trebuchet MS" w:hAnsi="Trebuchet MS" w:cs="Arial"/>
                  <w:color w:val="000000"/>
                  <w:sz w:val="20"/>
                  <w:szCs w:val="20"/>
                  <w:lang w:bidi="th-TH"/>
                </w:rPr>
                <w:delText>R$ 1.100,00</w:delText>
              </w:r>
            </w:del>
          </w:p>
        </w:tc>
      </w:tr>
      <w:tr w:rsidR="008601AF" w:rsidRPr="008601AF" w14:paraId="628422E4" w14:textId="77777777" w:rsidTr="0016760B">
        <w:tblPrEx>
          <w:tblW w:w="5000" w:type="pct"/>
          <w:tblCellMar>
            <w:left w:w="70" w:type="dxa"/>
            <w:right w:w="70" w:type="dxa"/>
          </w:tblCellMar>
          <w:tblPrExChange w:id="10752" w:author="Philippe Hollanda - Oliveira Trust" w:date="2022-07-19T10:03:00Z">
            <w:tblPrEx>
              <w:tblW w:w="5000" w:type="pct"/>
              <w:tblCellMar>
                <w:left w:w="70" w:type="dxa"/>
                <w:right w:w="70" w:type="dxa"/>
              </w:tblCellMar>
            </w:tblPrEx>
          </w:tblPrExChange>
        </w:tblPrEx>
        <w:trPr>
          <w:trHeight w:val="1785"/>
          <w:trPrChange w:id="107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B7FA3D" w14:textId="28C0835F" w:rsidR="008601AF" w:rsidRPr="008601AF" w:rsidRDefault="008601AF" w:rsidP="003C2C2A">
            <w:pPr>
              <w:jc w:val="center"/>
              <w:rPr>
                <w:rFonts w:ascii="Trebuchet MS" w:hAnsi="Trebuchet MS" w:cs="Arial"/>
                <w:color w:val="000000"/>
                <w:sz w:val="20"/>
                <w:szCs w:val="20"/>
                <w:lang w:bidi="th-TH"/>
              </w:rPr>
            </w:pPr>
            <w:del w:id="10755"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07C103" w14:textId="5781C71D" w:rsidR="008601AF" w:rsidRPr="008601AF" w:rsidRDefault="008601AF" w:rsidP="003C2C2A">
            <w:pPr>
              <w:jc w:val="center"/>
              <w:rPr>
                <w:rFonts w:ascii="Trebuchet MS" w:hAnsi="Trebuchet MS" w:cs="Arial"/>
                <w:color w:val="000000"/>
                <w:sz w:val="20"/>
                <w:szCs w:val="20"/>
                <w:lang w:bidi="th-TH"/>
              </w:rPr>
            </w:pPr>
            <w:del w:id="10757"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847B89" w14:textId="7F39626C" w:rsidR="008601AF" w:rsidRPr="008601AF" w:rsidRDefault="008601AF" w:rsidP="003C2C2A">
            <w:pPr>
              <w:jc w:val="center"/>
              <w:rPr>
                <w:rFonts w:ascii="Trebuchet MS" w:hAnsi="Trebuchet MS" w:cs="Arial"/>
                <w:color w:val="000000"/>
                <w:sz w:val="20"/>
                <w:szCs w:val="20"/>
                <w:lang w:bidi="th-TH"/>
              </w:rPr>
            </w:pPr>
            <w:del w:id="10759" w:author="Philippe Hollanda - Oliveira Trust" w:date="2022-07-19T10:03:00Z">
              <w:r w:rsidRPr="008601AF" w:rsidDel="0016760B">
                <w:rPr>
                  <w:rFonts w:ascii="Trebuchet MS" w:hAnsi="Trebuchet MS" w:cs="Arial"/>
                  <w:color w:val="000000"/>
                  <w:sz w:val="20"/>
                  <w:szCs w:val="20"/>
                  <w:lang w:bidi="th-TH"/>
                </w:rPr>
                <w:delText>R$ 200,00</w:delText>
              </w:r>
            </w:del>
          </w:p>
        </w:tc>
      </w:tr>
      <w:tr w:rsidR="008601AF" w:rsidRPr="008601AF" w14:paraId="03A1FF19" w14:textId="77777777" w:rsidTr="0016760B">
        <w:tblPrEx>
          <w:tblW w:w="5000" w:type="pct"/>
          <w:tblCellMar>
            <w:left w:w="70" w:type="dxa"/>
            <w:right w:w="70" w:type="dxa"/>
          </w:tblCellMar>
          <w:tblPrExChange w:id="10760" w:author="Philippe Hollanda - Oliveira Trust" w:date="2022-07-19T10:03:00Z">
            <w:tblPrEx>
              <w:tblW w:w="5000" w:type="pct"/>
              <w:tblCellMar>
                <w:left w:w="70" w:type="dxa"/>
                <w:right w:w="70" w:type="dxa"/>
              </w:tblCellMar>
            </w:tblPrEx>
          </w:tblPrExChange>
        </w:tblPrEx>
        <w:trPr>
          <w:trHeight w:val="1785"/>
          <w:trPrChange w:id="107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3B62CB" w14:textId="61DBBEC5" w:rsidR="008601AF" w:rsidRPr="008601AF" w:rsidRDefault="008601AF" w:rsidP="003C2C2A">
            <w:pPr>
              <w:jc w:val="center"/>
              <w:rPr>
                <w:rFonts w:ascii="Trebuchet MS" w:hAnsi="Trebuchet MS" w:cs="Arial"/>
                <w:color w:val="000000"/>
                <w:sz w:val="20"/>
                <w:szCs w:val="20"/>
                <w:lang w:bidi="th-TH"/>
              </w:rPr>
            </w:pPr>
            <w:del w:id="10763"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49B0AE" w14:textId="5227F480" w:rsidR="008601AF" w:rsidRPr="008601AF" w:rsidRDefault="008601AF" w:rsidP="003C2C2A">
            <w:pPr>
              <w:jc w:val="center"/>
              <w:rPr>
                <w:rFonts w:ascii="Trebuchet MS" w:hAnsi="Trebuchet MS" w:cs="Arial"/>
                <w:color w:val="000000"/>
                <w:sz w:val="20"/>
                <w:szCs w:val="20"/>
                <w:lang w:bidi="th-TH"/>
              </w:rPr>
            </w:pPr>
            <w:del w:id="10765"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0BE021" w14:textId="7C7C9333" w:rsidR="008601AF" w:rsidRPr="008601AF" w:rsidRDefault="008601AF" w:rsidP="003C2C2A">
            <w:pPr>
              <w:jc w:val="center"/>
              <w:rPr>
                <w:rFonts w:ascii="Trebuchet MS" w:hAnsi="Trebuchet MS" w:cs="Arial"/>
                <w:color w:val="000000"/>
                <w:sz w:val="20"/>
                <w:szCs w:val="20"/>
                <w:lang w:bidi="th-TH"/>
              </w:rPr>
            </w:pPr>
            <w:del w:id="10767" w:author="Philippe Hollanda - Oliveira Trust" w:date="2022-07-19T10:03:00Z">
              <w:r w:rsidRPr="008601AF" w:rsidDel="0016760B">
                <w:rPr>
                  <w:rFonts w:ascii="Trebuchet MS" w:hAnsi="Trebuchet MS" w:cs="Arial"/>
                  <w:color w:val="000000"/>
                  <w:sz w:val="20"/>
                  <w:szCs w:val="20"/>
                  <w:lang w:bidi="th-TH"/>
                </w:rPr>
                <w:delText>R$ 200,00</w:delText>
              </w:r>
            </w:del>
          </w:p>
        </w:tc>
      </w:tr>
      <w:tr w:rsidR="008601AF" w:rsidRPr="008601AF" w14:paraId="26C6237D" w14:textId="77777777" w:rsidTr="0016760B">
        <w:tblPrEx>
          <w:tblW w:w="5000" w:type="pct"/>
          <w:tblCellMar>
            <w:left w:w="70" w:type="dxa"/>
            <w:right w:w="70" w:type="dxa"/>
          </w:tblCellMar>
          <w:tblPrExChange w:id="10768" w:author="Philippe Hollanda - Oliveira Trust" w:date="2022-07-19T10:03:00Z">
            <w:tblPrEx>
              <w:tblW w:w="5000" w:type="pct"/>
              <w:tblCellMar>
                <w:left w:w="70" w:type="dxa"/>
                <w:right w:w="70" w:type="dxa"/>
              </w:tblCellMar>
            </w:tblPrEx>
          </w:tblPrExChange>
        </w:tblPrEx>
        <w:trPr>
          <w:trHeight w:val="1785"/>
          <w:trPrChange w:id="107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C422E4" w14:textId="2925A32E" w:rsidR="008601AF" w:rsidRPr="008601AF" w:rsidRDefault="008601AF" w:rsidP="003C2C2A">
            <w:pPr>
              <w:jc w:val="center"/>
              <w:rPr>
                <w:rFonts w:ascii="Trebuchet MS" w:hAnsi="Trebuchet MS" w:cs="Arial"/>
                <w:color w:val="000000"/>
                <w:sz w:val="20"/>
                <w:szCs w:val="20"/>
                <w:lang w:bidi="th-TH"/>
              </w:rPr>
            </w:pPr>
            <w:del w:id="10771" w:author="Philippe Hollanda - Oliveira Trust" w:date="2022-07-19T10:03:00Z">
              <w:r w:rsidRPr="008601AF" w:rsidDel="0016760B">
                <w:rPr>
                  <w:rFonts w:ascii="Trebuchet MS" w:hAnsi="Trebuchet MS" w:cs="Arial"/>
                  <w:color w:val="000000"/>
                  <w:sz w:val="20"/>
                  <w:szCs w:val="20"/>
                  <w:lang w:bidi="th-TH"/>
                </w:rPr>
                <w:lastRenderedPageBreak/>
                <w:delText>REPARAÇÃO, CONSERVAÇÃO E REFORMA DE EDIFÍCIOS, ESTRADAS, PONTES E CONGENERES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7B899B" w14:textId="191DD94A" w:rsidR="008601AF" w:rsidRPr="008601AF" w:rsidRDefault="008601AF" w:rsidP="003C2C2A">
            <w:pPr>
              <w:jc w:val="center"/>
              <w:rPr>
                <w:rFonts w:ascii="Trebuchet MS" w:hAnsi="Trebuchet MS" w:cs="Arial"/>
                <w:color w:val="000000"/>
                <w:sz w:val="20"/>
                <w:szCs w:val="20"/>
                <w:lang w:bidi="th-TH"/>
              </w:rPr>
            </w:pPr>
            <w:del w:id="10773" w:author="Philippe Hollanda - Oliveira Trust" w:date="2022-07-19T10:03:00Z">
              <w:r w:rsidRPr="008601AF" w:rsidDel="0016760B">
                <w:rPr>
                  <w:rFonts w:ascii="Trebuchet MS" w:hAnsi="Trebuchet MS" w:cs="Arial"/>
                  <w:color w:val="000000"/>
                  <w:sz w:val="20"/>
                  <w:szCs w:val="20"/>
                  <w:lang w:bidi="th-TH"/>
                </w:rPr>
                <w:delText>03/03/2022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5AADB0" w14:textId="46327777" w:rsidR="008601AF" w:rsidRPr="008601AF" w:rsidRDefault="008601AF" w:rsidP="003C2C2A">
            <w:pPr>
              <w:jc w:val="center"/>
              <w:rPr>
                <w:rFonts w:ascii="Trebuchet MS" w:hAnsi="Trebuchet MS" w:cs="Arial"/>
                <w:color w:val="000000"/>
                <w:sz w:val="20"/>
                <w:szCs w:val="20"/>
                <w:lang w:bidi="th-TH"/>
              </w:rPr>
            </w:pPr>
            <w:del w:id="10775" w:author="Philippe Hollanda - Oliveira Trust" w:date="2022-07-19T10:03:00Z">
              <w:r w:rsidRPr="008601AF" w:rsidDel="0016760B">
                <w:rPr>
                  <w:rFonts w:ascii="Trebuchet MS" w:hAnsi="Trebuchet MS" w:cs="Arial"/>
                  <w:color w:val="000000"/>
                  <w:sz w:val="20"/>
                  <w:szCs w:val="20"/>
                  <w:lang w:bidi="th-TH"/>
                </w:rPr>
                <w:delText>R$ 1.335,49</w:delText>
              </w:r>
            </w:del>
          </w:p>
        </w:tc>
      </w:tr>
      <w:tr w:rsidR="008601AF" w:rsidRPr="008601AF" w14:paraId="2AABEFEE" w14:textId="77777777" w:rsidTr="0016760B">
        <w:tblPrEx>
          <w:tblW w:w="5000" w:type="pct"/>
          <w:tblCellMar>
            <w:left w:w="70" w:type="dxa"/>
            <w:right w:w="70" w:type="dxa"/>
          </w:tblCellMar>
          <w:tblPrExChange w:id="10776" w:author="Philippe Hollanda - Oliveira Trust" w:date="2022-07-19T10:03:00Z">
            <w:tblPrEx>
              <w:tblW w:w="5000" w:type="pct"/>
              <w:tblCellMar>
                <w:left w:w="70" w:type="dxa"/>
                <w:right w:w="70" w:type="dxa"/>
              </w:tblCellMar>
            </w:tblPrEx>
          </w:tblPrExChange>
        </w:tblPrEx>
        <w:trPr>
          <w:trHeight w:val="1785"/>
          <w:trPrChange w:id="107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4C3147" w14:textId="597132BD" w:rsidR="008601AF" w:rsidRPr="008601AF" w:rsidRDefault="008601AF" w:rsidP="003C2C2A">
            <w:pPr>
              <w:jc w:val="center"/>
              <w:rPr>
                <w:rFonts w:ascii="Trebuchet MS" w:hAnsi="Trebuchet MS" w:cs="Arial"/>
                <w:color w:val="000000"/>
                <w:sz w:val="20"/>
                <w:szCs w:val="20"/>
                <w:lang w:bidi="th-TH"/>
              </w:rPr>
            </w:pPr>
            <w:del w:id="1077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0B337A" w14:textId="14B0B089" w:rsidR="008601AF" w:rsidRPr="008601AF" w:rsidRDefault="008601AF" w:rsidP="003C2C2A">
            <w:pPr>
              <w:jc w:val="center"/>
              <w:rPr>
                <w:rFonts w:ascii="Trebuchet MS" w:hAnsi="Trebuchet MS" w:cs="Arial"/>
                <w:color w:val="000000"/>
                <w:sz w:val="20"/>
                <w:szCs w:val="20"/>
                <w:lang w:bidi="th-TH"/>
              </w:rPr>
            </w:pPr>
            <w:del w:id="10781"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C2C27C" w14:textId="23F1F780" w:rsidR="008601AF" w:rsidRPr="008601AF" w:rsidRDefault="008601AF" w:rsidP="003C2C2A">
            <w:pPr>
              <w:jc w:val="center"/>
              <w:rPr>
                <w:rFonts w:ascii="Trebuchet MS" w:hAnsi="Trebuchet MS" w:cs="Arial"/>
                <w:color w:val="000000"/>
                <w:sz w:val="20"/>
                <w:szCs w:val="20"/>
                <w:lang w:bidi="th-TH"/>
              </w:rPr>
            </w:pPr>
            <w:del w:id="10783" w:author="Philippe Hollanda - Oliveira Trust" w:date="2022-07-19T10:03:00Z">
              <w:r w:rsidRPr="008601AF" w:rsidDel="0016760B">
                <w:rPr>
                  <w:rFonts w:ascii="Trebuchet MS" w:hAnsi="Trebuchet MS" w:cs="Arial"/>
                  <w:color w:val="000000"/>
                  <w:sz w:val="20"/>
                  <w:szCs w:val="20"/>
                  <w:lang w:bidi="th-TH"/>
                </w:rPr>
                <w:delText>R$ 4.119,20</w:delText>
              </w:r>
            </w:del>
          </w:p>
        </w:tc>
      </w:tr>
      <w:tr w:rsidR="008601AF" w:rsidRPr="008601AF" w14:paraId="664FD9DB" w14:textId="77777777" w:rsidTr="0016760B">
        <w:tblPrEx>
          <w:tblW w:w="5000" w:type="pct"/>
          <w:tblCellMar>
            <w:left w:w="70" w:type="dxa"/>
            <w:right w:w="70" w:type="dxa"/>
          </w:tblCellMar>
          <w:tblPrExChange w:id="10784" w:author="Philippe Hollanda - Oliveira Trust" w:date="2022-07-19T10:03:00Z">
            <w:tblPrEx>
              <w:tblW w:w="5000" w:type="pct"/>
              <w:tblCellMar>
                <w:left w:w="70" w:type="dxa"/>
                <w:right w:w="70" w:type="dxa"/>
              </w:tblCellMar>
            </w:tblPrEx>
          </w:tblPrExChange>
        </w:tblPrEx>
        <w:trPr>
          <w:trHeight w:val="1785"/>
          <w:trPrChange w:id="107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2051FB" w14:textId="34531708" w:rsidR="008601AF" w:rsidRPr="008601AF" w:rsidRDefault="008601AF" w:rsidP="003C2C2A">
            <w:pPr>
              <w:jc w:val="center"/>
              <w:rPr>
                <w:rFonts w:ascii="Trebuchet MS" w:hAnsi="Trebuchet MS" w:cs="Arial"/>
                <w:color w:val="000000"/>
                <w:sz w:val="20"/>
                <w:szCs w:val="20"/>
                <w:lang w:bidi="th-TH"/>
              </w:rPr>
            </w:pPr>
            <w:del w:id="10787"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F5DFD3" w14:textId="2F1F6168" w:rsidR="008601AF" w:rsidRPr="008601AF" w:rsidRDefault="008601AF" w:rsidP="003C2C2A">
            <w:pPr>
              <w:jc w:val="center"/>
              <w:rPr>
                <w:rFonts w:ascii="Trebuchet MS" w:hAnsi="Trebuchet MS" w:cs="Arial"/>
                <w:color w:val="000000"/>
                <w:sz w:val="20"/>
                <w:szCs w:val="20"/>
                <w:lang w:bidi="th-TH"/>
              </w:rPr>
            </w:pPr>
            <w:del w:id="10789"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989318" w14:textId="66B454A0" w:rsidR="008601AF" w:rsidRPr="008601AF" w:rsidRDefault="008601AF" w:rsidP="003C2C2A">
            <w:pPr>
              <w:jc w:val="center"/>
              <w:rPr>
                <w:rFonts w:ascii="Trebuchet MS" w:hAnsi="Trebuchet MS" w:cs="Arial"/>
                <w:color w:val="000000"/>
                <w:sz w:val="20"/>
                <w:szCs w:val="20"/>
                <w:lang w:bidi="th-TH"/>
              </w:rPr>
            </w:pPr>
            <w:del w:id="10791" w:author="Philippe Hollanda - Oliveira Trust" w:date="2022-07-19T10:03:00Z">
              <w:r w:rsidRPr="008601AF" w:rsidDel="0016760B">
                <w:rPr>
                  <w:rFonts w:ascii="Trebuchet MS" w:hAnsi="Trebuchet MS" w:cs="Arial"/>
                  <w:color w:val="000000"/>
                  <w:sz w:val="20"/>
                  <w:szCs w:val="20"/>
                  <w:lang w:bidi="th-TH"/>
                </w:rPr>
                <w:delText>R$ 51.605,44</w:delText>
              </w:r>
            </w:del>
          </w:p>
        </w:tc>
      </w:tr>
      <w:tr w:rsidR="008601AF" w:rsidRPr="008601AF" w14:paraId="43F0D2EC" w14:textId="77777777" w:rsidTr="0016760B">
        <w:tblPrEx>
          <w:tblW w:w="5000" w:type="pct"/>
          <w:tblCellMar>
            <w:left w:w="70" w:type="dxa"/>
            <w:right w:w="70" w:type="dxa"/>
          </w:tblCellMar>
          <w:tblPrExChange w:id="10792" w:author="Philippe Hollanda - Oliveira Trust" w:date="2022-07-19T10:03:00Z">
            <w:tblPrEx>
              <w:tblW w:w="5000" w:type="pct"/>
              <w:tblCellMar>
                <w:left w:w="70" w:type="dxa"/>
                <w:right w:w="70" w:type="dxa"/>
              </w:tblCellMar>
            </w:tblPrEx>
          </w:tblPrExChange>
        </w:tblPrEx>
        <w:trPr>
          <w:trHeight w:val="1785"/>
          <w:trPrChange w:id="107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7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65941B" w14:textId="2530B6F6" w:rsidR="008601AF" w:rsidRPr="008601AF" w:rsidRDefault="008601AF" w:rsidP="003C2C2A">
            <w:pPr>
              <w:jc w:val="center"/>
              <w:rPr>
                <w:rFonts w:ascii="Trebuchet MS" w:hAnsi="Trebuchet MS" w:cs="Arial"/>
                <w:color w:val="000000"/>
                <w:sz w:val="20"/>
                <w:szCs w:val="20"/>
                <w:lang w:bidi="th-TH"/>
              </w:rPr>
            </w:pPr>
            <w:del w:id="1079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7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EF98B6" w14:textId="1AD980D9" w:rsidR="008601AF" w:rsidRPr="008601AF" w:rsidRDefault="008601AF" w:rsidP="003C2C2A">
            <w:pPr>
              <w:jc w:val="center"/>
              <w:rPr>
                <w:rFonts w:ascii="Trebuchet MS" w:hAnsi="Trebuchet MS" w:cs="Arial"/>
                <w:color w:val="000000"/>
                <w:sz w:val="20"/>
                <w:szCs w:val="20"/>
                <w:lang w:bidi="th-TH"/>
              </w:rPr>
            </w:pPr>
            <w:del w:id="10797"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7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C27434" w14:textId="72A764F8" w:rsidR="008601AF" w:rsidRPr="008601AF" w:rsidRDefault="008601AF" w:rsidP="003C2C2A">
            <w:pPr>
              <w:jc w:val="center"/>
              <w:rPr>
                <w:rFonts w:ascii="Trebuchet MS" w:hAnsi="Trebuchet MS" w:cs="Arial"/>
                <w:color w:val="000000"/>
                <w:sz w:val="20"/>
                <w:szCs w:val="20"/>
                <w:lang w:bidi="th-TH"/>
              </w:rPr>
            </w:pPr>
            <w:del w:id="10799" w:author="Philippe Hollanda - Oliveira Trust" w:date="2022-07-19T10:03:00Z">
              <w:r w:rsidRPr="008601AF" w:rsidDel="0016760B">
                <w:rPr>
                  <w:rFonts w:ascii="Trebuchet MS" w:hAnsi="Trebuchet MS" w:cs="Arial"/>
                  <w:color w:val="000000"/>
                  <w:sz w:val="20"/>
                  <w:szCs w:val="20"/>
                  <w:lang w:bidi="th-TH"/>
                </w:rPr>
                <w:delText>R$ 133.060,22</w:delText>
              </w:r>
            </w:del>
          </w:p>
        </w:tc>
      </w:tr>
      <w:tr w:rsidR="008601AF" w:rsidRPr="008601AF" w14:paraId="7AFDD68C" w14:textId="77777777" w:rsidTr="0016760B">
        <w:tblPrEx>
          <w:tblW w:w="5000" w:type="pct"/>
          <w:tblCellMar>
            <w:left w:w="70" w:type="dxa"/>
            <w:right w:w="70" w:type="dxa"/>
          </w:tblCellMar>
          <w:tblPrExChange w:id="10800" w:author="Philippe Hollanda - Oliveira Trust" w:date="2022-07-19T10:03:00Z">
            <w:tblPrEx>
              <w:tblW w:w="5000" w:type="pct"/>
              <w:tblCellMar>
                <w:left w:w="70" w:type="dxa"/>
                <w:right w:w="70" w:type="dxa"/>
              </w:tblCellMar>
            </w:tblPrEx>
          </w:tblPrExChange>
        </w:tblPrEx>
        <w:trPr>
          <w:trHeight w:val="1785"/>
          <w:trPrChange w:id="108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D86E05" w14:textId="01DDE97F" w:rsidR="008601AF" w:rsidRPr="008601AF" w:rsidRDefault="008601AF" w:rsidP="003C2C2A">
            <w:pPr>
              <w:jc w:val="center"/>
              <w:rPr>
                <w:rFonts w:ascii="Trebuchet MS" w:hAnsi="Trebuchet MS" w:cs="Arial"/>
                <w:color w:val="000000"/>
                <w:sz w:val="20"/>
                <w:szCs w:val="20"/>
                <w:lang w:bidi="th-TH"/>
              </w:rPr>
            </w:pPr>
            <w:del w:id="10803"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0177D3" w14:textId="4E2523DE" w:rsidR="008601AF" w:rsidRPr="008601AF" w:rsidRDefault="008601AF" w:rsidP="003C2C2A">
            <w:pPr>
              <w:jc w:val="center"/>
              <w:rPr>
                <w:rFonts w:ascii="Trebuchet MS" w:hAnsi="Trebuchet MS" w:cs="Arial"/>
                <w:color w:val="000000"/>
                <w:sz w:val="20"/>
                <w:szCs w:val="20"/>
                <w:lang w:bidi="th-TH"/>
              </w:rPr>
            </w:pPr>
            <w:del w:id="10805"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5EDAD4" w14:textId="58E7C2B3" w:rsidR="008601AF" w:rsidRPr="008601AF" w:rsidRDefault="008601AF" w:rsidP="003C2C2A">
            <w:pPr>
              <w:jc w:val="center"/>
              <w:rPr>
                <w:rFonts w:ascii="Trebuchet MS" w:hAnsi="Trebuchet MS" w:cs="Arial"/>
                <w:color w:val="000000"/>
                <w:sz w:val="20"/>
                <w:szCs w:val="20"/>
                <w:lang w:bidi="th-TH"/>
              </w:rPr>
            </w:pPr>
            <w:del w:id="10807" w:author="Philippe Hollanda - Oliveira Trust" w:date="2022-07-19T10:03:00Z">
              <w:r w:rsidRPr="008601AF" w:rsidDel="0016760B">
                <w:rPr>
                  <w:rFonts w:ascii="Trebuchet MS" w:hAnsi="Trebuchet MS" w:cs="Arial"/>
                  <w:color w:val="000000"/>
                  <w:sz w:val="20"/>
                  <w:szCs w:val="20"/>
                  <w:lang w:bidi="th-TH"/>
                </w:rPr>
                <w:delText>R$ 880,60</w:delText>
              </w:r>
            </w:del>
          </w:p>
        </w:tc>
      </w:tr>
      <w:tr w:rsidR="008601AF" w:rsidRPr="008601AF" w14:paraId="0DC39231" w14:textId="77777777" w:rsidTr="0016760B">
        <w:tblPrEx>
          <w:tblW w:w="5000" w:type="pct"/>
          <w:tblCellMar>
            <w:left w:w="70" w:type="dxa"/>
            <w:right w:w="70" w:type="dxa"/>
          </w:tblCellMar>
          <w:tblPrExChange w:id="10808" w:author="Philippe Hollanda - Oliveira Trust" w:date="2022-07-19T10:03:00Z">
            <w:tblPrEx>
              <w:tblW w:w="5000" w:type="pct"/>
              <w:tblCellMar>
                <w:left w:w="70" w:type="dxa"/>
                <w:right w:w="70" w:type="dxa"/>
              </w:tblCellMar>
            </w:tblPrEx>
          </w:tblPrExChange>
        </w:tblPrEx>
        <w:trPr>
          <w:trHeight w:val="1785"/>
          <w:trPrChange w:id="108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1CA966" w14:textId="7AA7FC90" w:rsidR="008601AF" w:rsidRPr="008601AF" w:rsidRDefault="008601AF" w:rsidP="003C2C2A">
            <w:pPr>
              <w:jc w:val="center"/>
              <w:rPr>
                <w:rFonts w:ascii="Trebuchet MS" w:hAnsi="Trebuchet MS" w:cs="Arial"/>
                <w:color w:val="000000"/>
                <w:sz w:val="20"/>
                <w:szCs w:val="20"/>
                <w:lang w:bidi="th-TH"/>
              </w:rPr>
            </w:pPr>
            <w:del w:id="10811" w:author="Philippe Hollanda - Oliveira Trust" w:date="2022-07-19T10:03:00Z">
              <w:r w:rsidRPr="008601AF" w:rsidDel="0016760B">
                <w:rPr>
                  <w:rFonts w:ascii="Trebuchet MS" w:hAnsi="Trebuchet MS" w:cs="Arial"/>
                  <w:color w:val="000000"/>
                  <w:sz w:val="20"/>
                  <w:szCs w:val="20"/>
                  <w:lang w:bidi="th-TH"/>
                </w:rPr>
                <w:lastRenderedPageBreak/>
                <w:delText>REPARAÇÃO, CONSERVAÇÃO E REFORMA DE EDIFÍCIOS, ESTRADAS, PONTES E CONGENERES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9BA7AA" w14:textId="5051E5D4" w:rsidR="008601AF" w:rsidRPr="008601AF" w:rsidRDefault="008601AF" w:rsidP="003C2C2A">
            <w:pPr>
              <w:jc w:val="center"/>
              <w:rPr>
                <w:rFonts w:ascii="Trebuchet MS" w:hAnsi="Trebuchet MS" w:cs="Arial"/>
                <w:color w:val="000000"/>
                <w:sz w:val="20"/>
                <w:szCs w:val="20"/>
                <w:lang w:bidi="th-TH"/>
              </w:rPr>
            </w:pPr>
            <w:del w:id="10813" w:author="Philippe Hollanda - Oliveira Trust" w:date="2022-07-19T10:03:00Z">
              <w:r w:rsidRPr="008601AF" w:rsidDel="0016760B">
                <w:rPr>
                  <w:rFonts w:ascii="Trebuchet MS" w:hAnsi="Trebuchet MS" w:cs="Arial"/>
                  <w:color w:val="000000"/>
                  <w:sz w:val="20"/>
                  <w:szCs w:val="20"/>
                  <w:lang w:bidi="th-TH"/>
                </w:rPr>
                <w:delText>16/02/2022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7BF71A" w14:textId="39536B8D" w:rsidR="008601AF" w:rsidRPr="008601AF" w:rsidRDefault="008601AF" w:rsidP="003C2C2A">
            <w:pPr>
              <w:jc w:val="center"/>
              <w:rPr>
                <w:rFonts w:ascii="Trebuchet MS" w:hAnsi="Trebuchet MS" w:cs="Arial"/>
                <w:color w:val="000000"/>
                <w:sz w:val="20"/>
                <w:szCs w:val="20"/>
                <w:lang w:bidi="th-TH"/>
              </w:rPr>
            </w:pPr>
            <w:del w:id="10815" w:author="Philippe Hollanda - Oliveira Trust" w:date="2022-07-19T10:03:00Z">
              <w:r w:rsidRPr="008601AF" w:rsidDel="0016760B">
                <w:rPr>
                  <w:rFonts w:ascii="Trebuchet MS" w:hAnsi="Trebuchet MS" w:cs="Arial"/>
                  <w:color w:val="000000"/>
                  <w:sz w:val="20"/>
                  <w:szCs w:val="20"/>
                  <w:lang w:bidi="th-TH"/>
                </w:rPr>
                <w:delText>R$ 2.800,00</w:delText>
              </w:r>
            </w:del>
          </w:p>
        </w:tc>
      </w:tr>
      <w:tr w:rsidR="008601AF" w:rsidRPr="008601AF" w14:paraId="11C3826A" w14:textId="77777777" w:rsidTr="0016760B">
        <w:tblPrEx>
          <w:tblW w:w="5000" w:type="pct"/>
          <w:tblCellMar>
            <w:left w:w="70" w:type="dxa"/>
            <w:right w:w="70" w:type="dxa"/>
          </w:tblCellMar>
          <w:tblPrExChange w:id="10816" w:author="Philippe Hollanda - Oliveira Trust" w:date="2022-07-19T10:03:00Z">
            <w:tblPrEx>
              <w:tblW w:w="5000" w:type="pct"/>
              <w:tblCellMar>
                <w:left w:w="70" w:type="dxa"/>
                <w:right w:w="70" w:type="dxa"/>
              </w:tblCellMar>
            </w:tblPrEx>
          </w:tblPrExChange>
        </w:tblPrEx>
        <w:trPr>
          <w:trHeight w:val="1785"/>
          <w:trPrChange w:id="108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CC0B17" w14:textId="64092E2B" w:rsidR="008601AF" w:rsidRPr="008601AF" w:rsidRDefault="008601AF" w:rsidP="003C2C2A">
            <w:pPr>
              <w:jc w:val="center"/>
              <w:rPr>
                <w:rFonts w:ascii="Trebuchet MS" w:hAnsi="Trebuchet MS" w:cs="Arial"/>
                <w:color w:val="000000"/>
                <w:sz w:val="20"/>
                <w:szCs w:val="20"/>
                <w:lang w:bidi="th-TH"/>
              </w:rPr>
            </w:pPr>
            <w:del w:id="10819" w:author="Philippe Hollanda - Oliveira Trust" w:date="2022-07-19T10:03:00Z">
              <w:r w:rsidRPr="008601AF" w:rsidDel="0016760B">
                <w:rPr>
                  <w:rFonts w:ascii="Trebuchet MS" w:hAnsi="Trebuchet MS" w:cs="Arial"/>
                  <w:color w:val="000000"/>
                  <w:sz w:val="20"/>
                  <w:szCs w:val="20"/>
                  <w:lang w:bidi="th-TH"/>
                </w:rPr>
                <w:delText>REPARAÇÃO, CONSERVAÇÃO E REFORMA DE EDIFÍCIOS, ESTRADAS, PONTES E CONGENERES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D2280F" w14:textId="710EE8E3" w:rsidR="008601AF" w:rsidRPr="008601AF" w:rsidRDefault="008601AF" w:rsidP="003C2C2A">
            <w:pPr>
              <w:jc w:val="center"/>
              <w:rPr>
                <w:rFonts w:ascii="Trebuchet MS" w:hAnsi="Trebuchet MS" w:cs="Arial"/>
                <w:color w:val="000000"/>
                <w:sz w:val="20"/>
                <w:szCs w:val="20"/>
                <w:lang w:bidi="th-TH"/>
              </w:rPr>
            </w:pPr>
            <w:del w:id="10821" w:author="Philippe Hollanda - Oliveira Trust" w:date="2022-07-19T10:03:00Z">
              <w:r w:rsidRPr="008601AF" w:rsidDel="0016760B">
                <w:rPr>
                  <w:rFonts w:ascii="Trebuchet MS" w:hAnsi="Trebuchet MS" w:cs="Arial"/>
                  <w:color w:val="000000"/>
                  <w:sz w:val="20"/>
                  <w:szCs w:val="20"/>
                  <w:lang w:bidi="th-TH"/>
                </w:rPr>
                <w:delText>16/02/2022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576B7E" w14:textId="19912A42" w:rsidR="008601AF" w:rsidRPr="008601AF" w:rsidRDefault="008601AF" w:rsidP="003C2C2A">
            <w:pPr>
              <w:jc w:val="center"/>
              <w:rPr>
                <w:rFonts w:ascii="Trebuchet MS" w:hAnsi="Trebuchet MS" w:cs="Arial"/>
                <w:color w:val="000000"/>
                <w:sz w:val="20"/>
                <w:szCs w:val="20"/>
                <w:lang w:bidi="th-TH"/>
              </w:rPr>
            </w:pPr>
            <w:del w:id="10823" w:author="Philippe Hollanda - Oliveira Trust" w:date="2022-07-19T10:03:00Z">
              <w:r w:rsidRPr="008601AF" w:rsidDel="0016760B">
                <w:rPr>
                  <w:rFonts w:ascii="Trebuchet MS" w:hAnsi="Trebuchet MS" w:cs="Arial"/>
                  <w:color w:val="000000"/>
                  <w:sz w:val="20"/>
                  <w:szCs w:val="20"/>
                  <w:lang w:bidi="th-TH"/>
                </w:rPr>
                <w:delText>R$ 4.600,00</w:delText>
              </w:r>
            </w:del>
          </w:p>
        </w:tc>
      </w:tr>
      <w:tr w:rsidR="008601AF" w:rsidRPr="008601AF" w14:paraId="70A37604" w14:textId="77777777" w:rsidTr="0016760B">
        <w:tblPrEx>
          <w:tblW w:w="5000" w:type="pct"/>
          <w:tblCellMar>
            <w:left w:w="70" w:type="dxa"/>
            <w:right w:w="70" w:type="dxa"/>
          </w:tblCellMar>
          <w:tblPrExChange w:id="10824" w:author="Philippe Hollanda - Oliveira Trust" w:date="2022-07-19T10:03:00Z">
            <w:tblPrEx>
              <w:tblW w:w="5000" w:type="pct"/>
              <w:tblCellMar>
                <w:left w:w="70" w:type="dxa"/>
                <w:right w:w="70" w:type="dxa"/>
              </w:tblCellMar>
            </w:tblPrEx>
          </w:tblPrExChange>
        </w:tblPrEx>
        <w:trPr>
          <w:trHeight w:val="1785"/>
          <w:trPrChange w:id="108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6ED47C" w14:textId="04DED06B" w:rsidR="008601AF" w:rsidRPr="008601AF" w:rsidRDefault="008601AF" w:rsidP="003C2C2A">
            <w:pPr>
              <w:jc w:val="center"/>
              <w:rPr>
                <w:rFonts w:ascii="Trebuchet MS" w:hAnsi="Trebuchet MS" w:cs="Arial"/>
                <w:color w:val="000000"/>
                <w:sz w:val="20"/>
                <w:szCs w:val="20"/>
                <w:lang w:bidi="th-TH"/>
              </w:rPr>
            </w:pPr>
            <w:del w:id="1082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DA4BF5" w14:textId="775EA4A2" w:rsidR="008601AF" w:rsidRPr="008601AF" w:rsidRDefault="008601AF" w:rsidP="003C2C2A">
            <w:pPr>
              <w:jc w:val="center"/>
              <w:rPr>
                <w:rFonts w:ascii="Trebuchet MS" w:hAnsi="Trebuchet MS" w:cs="Arial"/>
                <w:color w:val="000000"/>
                <w:sz w:val="20"/>
                <w:szCs w:val="20"/>
                <w:lang w:bidi="th-TH"/>
              </w:rPr>
            </w:pPr>
            <w:del w:id="10829"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A0F353" w14:textId="4F3D226E" w:rsidR="008601AF" w:rsidRPr="008601AF" w:rsidRDefault="008601AF" w:rsidP="003C2C2A">
            <w:pPr>
              <w:jc w:val="center"/>
              <w:rPr>
                <w:rFonts w:ascii="Trebuchet MS" w:hAnsi="Trebuchet MS" w:cs="Arial"/>
                <w:color w:val="000000"/>
                <w:sz w:val="20"/>
                <w:szCs w:val="20"/>
                <w:lang w:bidi="th-TH"/>
              </w:rPr>
            </w:pPr>
            <w:del w:id="10831" w:author="Philippe Hollanda - Oliveira Trust" w:date="2022-07-19T10:03:00Z">
              <w:r w:rsidRPr="008601AF" w:rsidDel="0016760B">
                <w:rPr>
                  <w:rFonts w:ascii="Trebuchet MS" w:hAnsi="Trebuchet MS" w:cs="Arial"/>
                  <w:color w:val="000000"/>
                  <w:sz w:val="20"/>
                  <w:szCs w:val="20"/>
                  <w:lang w:bidi="th-TH"/>
                </w:rPr>
                <w:delText>R$ 3.419,52</w:delText>
              </w:r>
            </w:del>
          </w:p>
        </w:tc>
      </w:tr>
      <w:tr w:rsidR="008601AF" w:rsidRPr="008601AF" w14:paraId="5E51D702" w14:textId="77777777" w:rsidTr="0016760B">
        <w:tblPrEx>
          <w:tblW w:w="5000" w:type="pct"/>
          <w:tblCellMar>
            <w:left w:w="70" w:type="dxa"/>
            <w:right w:w="70" w:type="dxa"/>
          </w:tblCellMar>
          <w:tblPrExChange w:id="10832" w:author="Philippe Hollanda - Oliveira Trust" w:date="2022-07-19T10:03:00Z">
            <w:tblPrEx>
              <w:tblW w:w="5000" w:type="pct"/>
              <w:tblCellMar>
                <w:left w:w="70" w:type="dxa"/>
                <w:right w:w="70" w:type="dxa"/>
              </w:tblCellMar>
            </w:tblPrEx>
          </w:tblPrExChange>
        </w:tblPrEx>
        <w:trPr>
          <w:trHeight w:val="1785"/>
          <w:trPrChange w:id="108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F36081" w14:textId="533CA0EF" w:rsidR="008601AF" w:rsidRPr="008601AF" w:rsidRDefault="008601AF" w:rsidP="003C2C2A">
            <w:pPr>
              <w:jc w:val="center"/>
              <w:rPr>
                <w:rFonts w:ascii="Trebuchet MS" w:hAnsi="Trebuchet MS" w:cs="Arial"/>
                <w:color w:val="000000"/>
                <w:sz w:val="20"/>
                <w:szCs w:val="20"/>
                <w:lang w:bidi="th-TH"/>
              </w:rPr>
            </w:pPr>
            <w:del w:id="1083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CA01D1" w14:textId="3AEE0443" w:rsidR="008601AF" w:rsidRPr="008601AF" w:rsidRDefault="008601AF" w:rsidP="003C2C2A">
            <w:pPr>
              <w:jc w:val="center"/>
              <w:rPr>
                <w:rFonts w:ascii="Trebuchet MS" w:hAnsi="Trebuchet MS" w:cs="Arial"/>
                <w:color w:val="000000"/>
                <w:sz w:val="20"/>
                <w:szCs w:val="20"/>
                <w:lang w:bidi="th-TH"/>
              </w:rPr>
            </w:pPr>
            <w:del w:id="10837"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B4774F" w14:textId="72EE4C32" w:rsidR="008601AF" w:rsidRPr="008601AF" w:rsidRDefault="008601AF" w:rsidP="003C2C2A">
            <w:pPr>
              <w:jc w:val="center"/>
              <w:rPr>
                <w:rFonts w:ascii="Trebuchet MS" w:hAnsi="Trebuchet MS" w:cs="Arial"/>
                <w:color w:val="000000"/>
                <w:sz w:val="20"/>
                <w:szCs w:val="20"/>
                <w:lang w:bidi="th-TH"/>
              </w:rPr>
            </w:pPr>
            <w:del w:id="10839" w:author="Philippe Hollanda - Oliveira Trust" w:date="2022-07-19T10:03:00Z">
              <w:r w:rsidRPr="008601AF" w:rsidDel="0016760B">
                <w:rPr>
                  <w:rFonts w:ascii="Trebuchet MS" w:hAnsi="Trebuchet MS" w:cs="Arial"/>
                  <w:color w:val="000000"/>
                  <w:sz w:val="20"/>
                  <w:szCs w:val="20"/>
                  <w:lang w:bidi="th-TH"/>
                </w:rPr>
                <w:delText>R$ 3.204,63</w:delText>
              </w:r>
            </w:del>
          </w:p>
        </w:tc>
      </w:tr>
      <w:tr w:rsidR="008601AF" w:rsidRPr="008601AF" w14:paraId="25139D42" w14:textId="77777777" w:rsidTr="0016760B">
        <w:tblPrEx>
          <w:tblW w:w="5000" w:type="pct"/>
          <w:tblCellMar>
            <w:left w:w="70" w:type="dxa"/>
            <w:right w:w="70" w:type="dxa"/>
          </w:tblCellMar>
          <w:tblPrExChange w:id="10840" w:author="Philippe Hollanda - Oliveira Trust" w:date="2022-07-19T10:03:00Z">
            <w:tblPrEx>
              <w:tblW w:w="5000" w:type="pct"/>
              <w:tblCellMar>
                <w:left w:w="70" w:type="dxa"/>
                <w:right w:w="70" w:type="dxa"/>
              </w:tblCellMar>
            </w:tblPrEx>
          </w:tblPrExChange>
        </w:tblPrEx>
        <w:trPr>
          <w:trHeight w:val="1785"/>
          <w:trPrChange w:id="108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B2423E" w14:textId="23344CA1" w:rsidR="008601AF" w:rsidRPr="008601AF" w:rsidRDefault="008601AF" w:rsidP="003C2C2A">
            <w:pPr>
              <w:jc w:val="center"/>
              <w:rPr>
                <w:rFonts w:ascii="Trebuchet MS" w:hAnsi="Trebuchet MS" w:cs="Arial"/>
                <w:color w:val="000000"/>
                <w:sz w:val="20"/>
                <w:szCs w:val="20"/>
                <w:lang w:bidi="th-TH"/>
              </w:rPr>
            </w:pPr>
            <w:del w:id="1084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A4082F" w14:textId="30BB7996" w:rsidR="008601AF" w:rsidRPr="008601AF" w:rsidRDefault="008601AF" w:rsidP="003C2C2A">
            <w:pPr>
              <w:jc w:val="center"/>
              <w:rPr>
                <w:rFonts w:ascii="Trebuchet MS" w:hAnsi="Trebuchet MS" w:cs="Arial"/>
                <w:color w:val="000000"/>
                <w:sz w:val="20"/>
                <w:szCs w:val="20"/>
                <w:lang w:bidi="th-TH"/>
              </w:rPr>
            </w:pPr>
            <w:del w:id="10845"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DACDBD" w14:textId="57F6C39E" w:rsidR="008601AF" w:rsidRPr="008601AF" w:rsidRDefault="008601AF" w:rsidP="003C2C2A">
            <w:pPr>
              <w:jc w:val="center"/>
              <w:rPr>
                <w:rFonts w:ascii="Trebuchet MS" w:hAnsi="Trebuchet MS" w:cs="Arial"/>
                <w:color w:val="000000"/>
                <w:sz w:val="20"/>
                <w:szCs w:val="20"/>
                <w:lang w:bidi="th-TH"/>
              </w:rPr>
            </w:pPr>
            <w:del w:id="10847" w:author="Philippe Hollanda - Oliveira Trust" w:date="2022-07-19T10:03:00Z">
              <w:r w:rsidRPr="008601AF" w:rsidDel="0016760B">
                <w:rPr>
                  <w:rFonts w:ascii="Trebuchet MS" w:hAnsi="Trebuchet MS" w:cs="Arial"/>
                  <w:color w:val="000000"/>
                  <w:sz w:val="20"/>
                  <w:szCs w:val="20"/>
                  <w:lang w:bidi="th-TH"/>
                </w:rPr>
                <w:delText>R$ 1.907,60</w:delText>
              </w:r>
            </w:del>
          </w:p>
        </w:tc>
      </w:tr>
      <w:tr w:rsidR="008601AF" w:rsidRPr="008601AF" w14:paraId="63DB417A" w14:textId="77777777" w:rsidTr="0016760B">
        <w:tblPrEx>
          <w:tblW w:w="5000" w:type="pct"/>
          <w:tblCellMar>
            <w:left w:w="70" w:type="dxa"/>
            <w:right w:w="70" w:type="dxa"/>
          </w:tblCellMar>
          <w:tblPrExChange w:id="10848" w:author="Philippe Hollanda - Oliveira Trust" w:date="2022-07-19T10:03:00Z">
            <w:tblPrEx>
              <w:tblW w:w="5000" w:type="pct"/>
              <w:tblCellMar>
                <w:left w:w="70" w:type="dxa"/>
                <w:right w:w="70" w:type="dxa"/>
              </w:tblCellMar>
            </w:tblPrEx>
          </w:tblPrExChange>
        </w:tblPrEx>
        <w:trPr>
          <w:trHeight w:val="1785"/>
          <w:trPrChange w:id="108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84BF65" w14:textId="5DA9DB2E" w:rsidR="008601AF" w:rsidRPr="008601AF" w:rsidRDefault="008601AF" w:rsidP="003C2C2A">
            <w:pPr>
              <w:jc w:val="center"/>
              <w:rPr>
                <w:rFonts w:ascii="Trebuchet MS" w:hAnsi="Trebuchet MS" w:cs="Arial"/>
                <w:color w:val="000000"/>
                <w:sz w:val="20"/>
                <w:szCs w:val="20"/>
                <w:lang w:bidi="th-TH"/>
              </w:rPr>
            </w:pPr>
            <w:del w:id="10851"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AF7E68" w14:textId="678B14CD" w:rsidR="008601AF" w:rsidRPr="008601AF" w:rsidRDefault="008601AF" w:rsidP="003C2C2A">
            <w:pPr>
              <w:jc w:val="center"/>
              <w:rPr>
                <w:rFonts w:ascii="Trebuchet MS" w:hAnsi="Trebuchet MS" w:cs="Arial"/>
                <w:color w:val="000000"/>
                <w:sz w:val="20"/>
                <w:szCs w:val="20"/>
                <w:lang w:bidi="th-TH"/>
              </w:rPr>
            </w:pPr>
            <w:del w:id="10853"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9100DE" w14:textId="286C8DDD" w:rsidR="008601AF" w:rsidRPr="008601AF" w:rsidRDefault="008601AF" w:rsidP="003C2C2A">
            <w:pPr>
              <w:jc w:val="center"/>
              <w:rPr>
                <w:rFonts w:ascii="Trebuchet MS" w:hAnsi="Trebuchet MS" w:cs="Arial"/>
                <w:color w:val="000000"/>
                <w:sz w:val="20"/>
                <w:szCs w:val="20"/>
                <w:lang w:bidi="th-TH"/>
              </w:rPr>
            </w:pPr>
            <w:del w:id="10855" w:author="Philippe Hollanda - Oliveira Trust" w:date="2022-07-19T10:03:00Z">
              <w:r w:rsidRPr="008601AF" w:rsidDel="0016760B">
                <w:rPr>
                  <w:rFonts w:ascii="Trebuchet MS" w:hAnsi="Trebuchet MS" w:cs="Arial"/>
                  <w:color w:val="000000"/>
                  <w:sz w:val="20"/>
                  <w:szCs w:val="20"/>
                  <w:lang w:bidi="th-TH"/>
                </w:rPr>
                <w:delText>R$ 1.893,95</w:delText>
              </w:r>
            </w:del>
          </w:p>
        </w:tc>
      </w:tr>
      <w:tr w:rsidR="008601AF" w:rsidRPr="008601AF" w14:paraId="2D055F12" w14:textId="77777777" w:rsidTr="0016760B">
        <w:tblPrEx>
          <w:tblW w:w="5000" w:type="pct"/>
          <w:tblCellMar>
            <w:left w:w="70" w:type="dxa"/>
            <w:right w:w="70" w:type="dxa"/>
          </w:tblCellMar>
          <w:tblPrExChange w:id="10856" w:author="Philippe Hollanda - Oliveira Trust" w:date="2022-07-19T10:03:00Z">
            <w:tblPrEx>
              <w:tblW w:w="5000" w:type="pct"/>
              <w:tblCellMar>
                <w:left w:w="70" w:type="dxa"/>
                <w:right w:w="70" w:type="dxa"/>
              </w:tblCellMar>
            </w:tblPrEx>
          </w:tblPrExChange>
        </w:tblPrEx>
        <w:trPr>
          <w:trHeight w:val="1785"/>
          <w:trPrChange w:id="108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6BD6AF" w14:textId="0E0D2500" w:rsidR="008601AF" w:rsidRPr="008601AF" w:rsidRDefault="008601AF" w:rsidP="003C2C2A">
            <w:pPr>
              <w:jc w:val="center"/>
              <w:rPr>
                <w:rFonts w:ascii="Trebuchet MS" w:hAnsi="Trebuchet MS" w:cs="Arial"/>
                <w:color w:val="000000"/>
                <w:sz w:val="20"/>
                <w:szCs w:val="20"/>
                <w:lang w:bidi="th-TH"/>
              </w:rPr>
            </w:pPr>
            <w:del w:id="10859" w:author="Philippe Hollanda - Oliveira Trust" w:date="2022-07-19T10:03:00Z">
              <w:r w:rsidRPr="008601AF" w:rsidDel="0016760B">
                <w:rPr>
                  <w:rFonts w:ascii="Trebuchet MS" w:hAnsi="Trebuchet MS" w:cs="Arial"/>
                  <w:color w:val="000000"/>
                  <w:sz w:val="20"/>
                  <w:szCs w:val="20"/>
                  <w:lang w:bidi="th-TH"/>
                </w:rPr>
                <w:delText>LOCAÇÃO DE EQUIPAMENTO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17F0F5" w14:textId="38F7C495" w:rsidR="008601AF" w:rsidRPr="008601AF" w:rsidRDefault="008601AF" w:rsidP="003C2C2A">
            <w:pPr>
              <w:jc w:val="center"/>
              <w:rPr>
                <w:rFonts w:ascii="Trebuchet MS" w:hAnsi="Trebuchet MS" w:cs="Arial"/>
                <w:color w:val="000000"/>
                <w:sz w:val="20"/>
                <w:szCs w:val="20"/>
                <w:lang w:bidi="th-TH"/>
              </w:rPr>
            </w:pPr>
            <w:del w:id="10861"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83CABB" w14:textId="584A6454" w:rsidR="008601AF" w:rsidRPr="008601AF" w:rsidRDefault="008601AF" w:rsidP="003C2C2A">
            <w:pPr>
              <w:jc w:val="center"/>
              <w:rPr>
                <w:rFonts w:ascii="Trebuchet MS" w:hAnsi="Trebuchet MS" w:cs="Arial"/>
                <w:color w:val="000000"/>
                <w:sz w:val="20"/>
                <w:szCs w:val="20"/>
                <w:lang w:bidi="th-TH"/>
              </w:rPr>
            </w:pPr>
            <w:del w:id="10863" w:author="Philippe Hollanda - Oliveira Trust" w:date="2022-07-19T10:03:00Z">
              <w:r w:rsidRPr="008601AF" w:rsidDel="0016760B">
                <w:rPr>
                  <w:rFonts w:ascii="Trebuchet MS" w:hAnsi="Trebuchet MS" w:cs="Arial"/>
                  <w:color w:val="000000"/>
                  <w:sz w:val="20"/>
                  <w:szCs w:val="20"/>
                  <w:lang w:bidi="th-TH"/>
                </w:rPr>
                <w:delText>R$ 1.000,00</w:delText>
              </w:r>
            </w:del>
          </w:p>
        </w:tc>
      </w:tr>
      <w:tr w:rsidR="008601AF" w:rsidRPr="008601AF" w14:paraId="51173D1A" w14:textId="77777777" w:rsidTr="0016760B">
        <w:tblPrEx>
          <w:tblW w:w="5000" w:type="pct"/>
          <w:tblCellMar>
            <w:left w:w="70" w:type="dxa"/>
            <w:right w:w="70" w:type="dxa"/>
          </w:tblCellMar>
          <w:tblPrExChange w:id="10864" w:author="Philippe Hollanda - Oliveira Trust" w:date="2022-07-19T10:03:00Z">
            <w:tblPrEx>
              <w:tblW w:w="5000" w:type="pct"/>
              <w:tblCellMar>
                <w:left w:w="70" w:type="dxa"/>
                <w:right w:w="70" w:type="dxa"/>
              </w:tblCellMar>
            </w:tblPrEx>
          </w:tblPrExChange>
        </w:tblPrEx>
        <w:trPr>
          <w:trHeight w:val="1785"/>
          <w:trPrChange w:id="108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1D082F" w14:textId="78FC59F8" w:rsidR="008601AF" w:rsidRPr="008601AF" w:rsidRDefault="008601AF" w:rsidP="003C2C2A">
            <w:pPr>
              <w:jc w:val="center"/>
              <w:rPr>
                <w:rFonts w:ascii="Trebuchet MS" w:hAnsi="Trebuchet MS" w:cs="Arial"/>
                <w:color w:val="000000"/>
                <w:sz w:val="20"/>
                <w:szCs w:val="20"/>
                <w:lang w:bidi="th-TH"/>
              </w:rPr>
            </w:pPr>
            <w:del w:id="10867"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CFDA53" w14:textId="275EC019" w:rsidR="008601AF" w:rsidRPr="008601AF" w:rsidRDefault="008601AF" w:rsidP="003C2C2A">
            <w:pPr>
              <w:jc w:val="center"/>
              <w:rPr>
                <w:rFonts w:ascii="Trebuchet MS" w:hAnsi="Trebuchet MS" w:cs="Arial"/>
                <w:color w:val="000000"/>
                <w:sz w:val="20"/>
                <w:szCs w:val="20"/>
                <w:lang w:bidi="th-TH"/>
              </w:rPr>
            </w:pPr>
            <w:del w:id="10869" w:author="Philippe Hollanda - Oliveira Trust" w:date="2022-07-19T10:03:00Z">
              <w:r w:rsidRPr="008601AF" w:rsidDel="0016760B">
                <w:rPr>
                  <w:rFonts w:ascii="Trebuchet MS" w:hAnsi="Trebuchet MS" w:cs="Arial"/>
                  <w:color w:val="000000"/>
                  <w:sz w:val="20"/>
                  <w:szCs w:val="20"/>
                  <w:lang w:bidi="th-TH"/>
                </w:rPr>
                <w:delText>25/06/2020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F78788" w14:textId="295119FD" w:rsidR="008601AF" w:rsidRPr="008601AF" w:rsidRDefault="008601AF" w:rsidP="003C2C2A">
            <w:pPr>
              <w:jc w:val="center"/>
              <w:rPr>
                <w:rFonts w:ascii="Trebuchet MS" w:hAnsi="Trebuchet MS" w:cs="Arial"/>
                <w:color w:val="000000"/>
                <w:sz w:val="20"/>
                <w:szCs w:val="20"/>
                <w:lang w:bidi="th-TH"/>
              </w:rPr>
            </w:pPr>
            <w:del w:id="10871" w:author="Philippe Hollanda - Oliveira Trust" w:date="2022-07-19T10:03:00Z">
              <w:r w:rsidRPr="008601AF" w:rsidDel="0016760B">
                <w:rPr>
                  <w:rFonts w:ascii="Trebuchet MS" w:hAnsi="Trebuchet MS" w:cs="Arial"/>
                  <w:color w:val="000000"/>
                  <w:sz w:val="20"/>
                  <w:szCs w:val="20"/>
                  <w:lang w:bidi="th-TH"/>
                </w:rPr>
                <w:delText>R$ 490,28</w:delText>
              </w:r>
            </w:del>
          </w:p>
        </w:tc>
      </w:tr>
      <w:tr w:rsidR="008601AF" w:rsidRPr="008601AF" w14:paraId="58515E1D" w14:textId="77777777" w:rsidTr="0016760B">
        <w:tblPrEx>
          <w:tblW w:w="5000" w:type="pct"/>
          <w:tblCellMar>
            <w:left w:w="70" w:type="dxa"/>
            <w:right w:w="70" w:type="dxa"/>
          </w:tblCellMar>
          <w:tblPrExChange w:id="10872" w:author="Philippe Hollanda - Oliveira Trust" w:date="2022-07-19T10:03:00Z">
            <w:tblPrEx>
              <w:tblW w:w="5000" w:type="pct"/>
              <w:tblCellMar>
                <w:left w:w="70" w:type="dxa"/>
                <w:right w:w="70" w:type="dxa"/>
              </w:tblCellMar>
            </w:tblPrEx>
          </w:tblPrExChange>
        </w:tblPrEx>
        <w:trPr>
          <w:trHeight w:val="1785"/>
          <w:trPrChange w:id="108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900057" w14:textId="6143BB0C" w:rsidR="008601AF" w:rsidRPr="008601AF" w:rsidRDefault="008601AF" w:rsidP="003C2C2A">
            <w:pPr>
              <w:jc w:val="center"/>
              <w:rPr>
                <w:rFonts w:ascii="Trebuchet MS" w:hAnsi="Trebuchet MS" w:cs="Arial"/>
                <w:color w:val="000000"/>
                <w:sz w:val="20"/>
                <w:szCs w:val="20"/>
                <w:lang w:bidi="th-TH"/>
              </w:rPr>
            </w:pPr>
            <w:del w:id="10875"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69C0AD" w14:textId="1D8A64A4" w:rsidR="008601AF" w:rsidRPr="008601AF" w:rsidRDefault="008601AF" w:rsidP="003C2C2A">
            <w:pPr>
              <w:jc w:val="center"/>
              <w:rPr>
                <w:rFonts w:ascii="Trebuchet MS" w:hAnsi="Trebuchet MS" w:cs="Arial"/>
                <w:color w:val="000000"/>
                <w:sz w:val="20"/>
                <w:szCs w:val="20"/>
                <w:lang w:bidi="th-TH"/>
              </w:rPr>
            </w:pPr>
            <w:del w:id="10877"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119A17" w14:textId="0414659A" w:rsidR="008601AF" w:rsidRPr="008601AF" w:rsidRDefault="008601AF" w:rsidP="003C2C2A">
            <w:pPr>
              <w:jc w:val="center"/>
              <w:rPr>
                <w:rFonts w:ascii="Trebuchet MS" w:hAnsi="Trebuchet MS" w:cs="Arial"/>
                <w:color w:val="000000"/>
                <w:sz w:val="20"/>
                <w:szCs w:val="20"/>
                <w:lang w:bidi="th-TH"/>
              </w:rPr>
            </w:pPr>
            <w:del w:id="10879" w:author="Philippe Hollanda - Oliveira Trust" w:date="2022-07-19T10:03:00Z">
              <w:r w:rsidRPr="008601AF" w:rsidDel="0016760B">
                <w:rPr>
                  <w:rFonts w:ascii="Trebuchet MS" w:hAnsi="Trebuchet MS" w:cs="Arial"/>
                  <w:color w:val="000000"/>
                  <w:sz w:val="20"/>
                  <w:szCs w:val="20"/>
                  <w:lang w:bidi="th-TH"/>
                </w:rPr>
                <w:delText>R$ 502,32</w:delText>
              </w:r>
            </w:del>
          </w:p>
        </w:tc>
      </w:tr>
      <w:tr w:rsidR="008601AF" w:rsidRPr="008601AF" w14:paraId="019496B7" w14:textId="77777777" w:rsidTr="0016760B">
        <w:tblPrEx>
          <w:tblW w:w="5000" w:type="pct"/>
          <w:tblCellMar>
            <w:left w:w="70" w:type="dxa"/>
            <w:right w:w="70" w:type="dxa"/>
          </w:tblCellMar>
          <w:tblPrExChange w:id="10880" w:author="Philippe Hollanda - Oliveira Trust" w:date="2022-07-19T10:03:00Z">
            <w:tblPrEx>
              <w:tblW w:w="5000" w:type="pct"/>
              <w:tblCellMar>
                <w:left w:w="70" w:type="dxa"/>
                <w:right w:w="70" w:type="dxa"/>
              </w:tblCellMar>
            </w:tblPrEx>
          </w:tblPrExChange>
        </w:tblPrEx>
        <w:trPr>
          <w:trHeight w:val="1785"/>
          <w:trPrChange w:id="108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945EBE" w14:textId="0275F975" w:rsidR="008601AF" w:rsidRPr="008601AF" w:rsidRDefault="008601AF" w:rsidP="003C2C2A">
            <w:pPr>
              <w:jc w:val="center"/>
              <w:rPr>
                <w:rFonts w:ascii="Trebuchet MS" w:hAnsi="Trebuchet MS" w:cs="Arial"/>
                <w:color w:val="000000"/>
                <w:sz w:val="20"/>
                <w:szCs w:val="20"/>
                <w:lang w:bidi="th-TH"/>
              </w:rPr>
            </w:pPr>
            <w:del w:id="10883"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03818F" w14:textId="0247402F" w:rsidR="008601AF" w:rsidRPr="008601AF" w:rsidRDefault="008601AF" w:rsidP="003C2C2A">
            <w:pPr>
              <w:jc w:val="center"/>
              <w:rPr>
                <w:rFonts w:ascii="Trebuchet MS" w:hAnsi="Trebuchet MS" w:cs="Arial"/>
                <w:color w:val="000000"/>
                <w:sz w:val="20"/>
                <w:szCs w:val="20"/>
                <w:lang w:bidi="th-TH"/>
              </w:rPr>
            </w:pPr>
            <w:del w:id="10885"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8DF8F5" w14:textId="7E6BA288" w:rsidR="008601AF" w:rsidRPr="008601AF" w:rsidRDefault="008601AF" w:rsidP="003C2C2A">
            <w:pPr>
              <w:jc w:val="center"/>
              <w:rPr>
                <w:rFonts w:ascii="Trebuchet MS" w:hAnsi="Trebuchet MS" w:cs="Arial"/>
                <w:color w:val="000000"/>
                <w:sz w:val="20"/>
                <w:szCs w:val="20"/>
                <w:lang w:bidi="th-TH"/>
              </w:rPr>
            </w:pPr>
            <w:del w:id="10887" w:author="Philippe Hollanda - Oliveira Trust" w:date="2022-07-19T10:03:00Z">
              <w:r w:rsidRPr="008601AF" w:rsidDel="0016760B">
                <w:rPr>
                  <w:rFonts w:ascii="Trebuchet MS" w:hAnsi="Trebuchet MS" w:cs="Arial"/>
                  <w:color w:val="000000"/>
                  <w:sz w:val="20"/>
                  <w:szCs w:val="20"/>
                  <w:lang w:bidi="th-TH"/>
                </w:rPr>
                <w:delText>R$ 505,40</w:delText>
              </w:r>
            </w:del>
          </w:p>
        </w:tc>
      </w:tr>
      <w:tr w:rsidR="008601AF" w:rsidRPr="008601AF" w14:paraId="3F4D43F5" w14:textId="77777777" w:rsidTr="0016760B">
        <w:tblPrEx>
          <w:tblW w:w="5000" w:type="pct"/>
          <w:tblCellMar>
            <w:left w:w="70" w:type="dxa"/>
            <w:right w:w="70" w:type="dxa"/>
          </w:tblCellMar>
          <w:tblPrExChange w:id="10888" w:author="Philippe Hollanda - Oliveira Trust" w:date="2022-07-19T10:03:00Z">
            <w:tblPrEx>
              <w:tblW w:w="5000" w:type="pct"/>
              <w:tblCellMar>
                <w:left w:w="70" w:type="dxa"/>
                <w:right w:w="70" w:type="dxa"/>
              </w:tblCellMar>
            </w:tblPrEx>
          </w:tblPrExChange>
        </w:tblPrEx>
        <w:trPr>
          <w:trHeight w:val="1785"/>
          <w:trPrChange w:id="108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669770" w14:textId="1EBD58E0" w:rsidR="008601AF" w:rsidRPr="008601AF" w:rsidRDefault="008601AF" w:rsidP="003C2C2A">
            <w:pPr>
              <w:jc w:val="center"/>
              <w:rPr>
                <w:rFonts w:ascii="Trebuchet MS" w:hAnsi="Trebuchet MS" w:cs="Arial"/>
                <w:color w:val="000000"/>
                <w:sz w:val="20"/>
                <w:szCs w:val="20"/>
                <w:lang w:bidi="th-TH"/>
              </w:rPr>
            </w:pPr>
            <w:del w:id="10891" w:author="Philippe Hollanda - Oliveira Trust" w:date="2022-07-19T10:03:00Z">
              <w:r w:rsidRPr="008601AF" w:rsidDel="0016760B">
                <w:rPr>
                  <w:rFonts w:ascii="Trebuchet MS" w:hAnsi="Trebuchet MS" w:cs="Arial"/>
                  <w:color w:val="000000"/>
                  <w:sz w:val="20"/>
                  <w:szCs w:val="20"/>
                  <w:lang w:bidi="th-TH"/>
                </w:rPr>
                <w:lastRenderedPageBreak/>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8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CC7CEE" w14:textId="42E67904" w:rsidR="008601AF" w:rsidRPr="008601AF" w:rsidRDefault="008601AF" w:rsidP="003C2C2A">
            <w:pPr>
              <w:jc w:val="center"/>
              <w:rPr>
                <w:rFonts w:ascii="Trebuchet MS" w:hAnsi="Trebuchet MS" w:cs="Arial"/>
                <w:color w:val="000000"/>
                <w:sz w:val="20"/>
                <w:szCs w:val="20"/>
                <w:lang w:bidi="th-TH"/>
              </w:rPr>
            </w:pPr>
            <w:del w:id="10893"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8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E18237" w14:textId="02EFC1B2" w:rsidR="008601AF" w:rsidRPr="008601AF" w:rsidRDefault="008601AF" w:rsidP="003C2C2A">
            <w:pPr>
              <w:jc w:val="center"/>
              <w:rPr>
                <w:rFonts w:ascii="Trebuchet MS" w:hAnsi="Trebuchet MS" w:cs="Arial"/>
                <w:color w:val="000000"/>
                <w:sz w:val="20"/>
                <w:szCs w:val="20"/>
                <w:lang w:bidi="th-TH"/>
              </w:rPr>
            </w:pPr>
            <w:del w:id="10895" w:author="Philippe Hollanda - Oliveira Trust" w:date="2022-07-19T10:03:00Z">
              <w:r w:rsidRPr="008601AF" w:rsidDel="0016760B">
                <w:rPr>
                  <w:rFonts w:ascii="Trebuchet MS" w:hAnsi="Trebuchet MS" w:cs="Arial"/>
                  <w:color w:val="000000"/>
                  <w:sz w:val="20"/>
                  <w:szCs w:val="20"/>
                  <w:lang w:bidi="th-TH"/>
                </w:rPr>
                <w:delText>R$ 472,36</w:delText>
              </w:r>
            </w:del>
          </w:p>
        </w:tc>
      </w:tr>
      <w:tr w:rsidR="008601AF" w:rsidRPr="008601AF" w14:paraId="7363F5E0" w14:textId="77777777" w:rsidTr="0016760B">
        <w:tblPrEx>
          <w:tblW w:w="5000" w:type="pct"/>
          <w:tblCellMar>
            <w:left w:w="70" w:type="dxa"/>
            <w:right w:w="70" w:type="dxa"/>
          </w:tblCellMar>
          <w:tblPrExChange w:id="10896" w:author="Philippe Hollanda - Oliveira Trust" w:date="2022-07-19T10:03:00Z">
            <w:tblPrEx>
              <w:tblW w:w="5000" w:type="pct"/>
              <w:tblCellMar>
                <w:left w:w="70" w:type="dxa"/>
                <w:right w:w="70" w:type="dxa"/>
              </w:tblCellMar>
            </w:tblPrEx>
          </w:tblPrExChange>
        </w:tblPrEx>
        <w:trPr>
          <w:trHeight w:val="1785"/>
          <w:trPrChange w:id="108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8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34EEE4" w14:textId="7BB0469B" w:rsidR="008601AF" w:rsidRPr="008601AF" w:rsidRDefault="008601AF" w:rsidP="003C2C2A">
            <w:pPr>
              <w:jc w:val="center"/>
              <w:rPr>
                <w:rFonts w:ascii="Trebuchet MS" w:hAnsi="Trebuchet MS" w:cs="Arial"/>
                <w:color w:val="000000"/>
                <w:sz w:val="20"/>
                <w:szCs w:val="20"/>
                <w:lang w:bidi="th-TH"/>
              </w:rPr>
            </w:pPr>
            <w:del w:id="10899"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BD4EFD" w14:textId="70F5037D" w:rsidR="008601AF" w:rsidRPr="008601AF" w:rsidRDefault="008601AF" w:rsidP="003C2C2A">
            <w:pPr>
              <w:jc w:val="center"/>
              <w:rPr>
                <w:rFonts w:ascii="Trebuchet MS" w:hAnsi="Trebuchet MS" w:cs="Arial"/>
                <w:color w:val="000000"/>
                <w:sz w:val="20"/>
                <w:szCs w:val="20"/>
                <w:lang w:bidi="th-TH"/>
              </w:rPr>
            </w:pPr>
            <w:del w:id="10901"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8BEF30" w14:textId="61075281" w:rsidR="008601AF" w:rsidRPr="008601AF" w:rsidRDefault="008601AF" w:rsidP="003C2C2A">
            <w:pPr>
              <w:jc w:val="center"/>
              <w:rPr>
                <w:rFonts w:ascii="Trebuchet MS" w:hAnsi="Trebuchet MS" w:cs="Arial"/>
                <w:color w:val="000000"/>
                <w:sz w:val="20"/>
                <w:szCs w:val="20"/>
                <w:lang w:bidi="th-TH"/>
              </w:rPr>
            </w:pPr>
            <w:del w:id="10903" w:author="Philippe Hollanda - Oliveira Trust" w:date="2022-07-19T10:03:00Z">
              <w:r w:rsidRPr="008601AF" w:rsidDel="0016760B">
                <w:rPr>
                  <w:rFonts w:ascii="Trebuchet MS" w:hAnsi="Trebuchet MS" w:cs="Arial"/>
                  <w:color w:val="000000"/>
                  <w:sz w:val="20"/>
                  <w:szCs w:val="20"/>
                  <w:lang w:bidi="th-TH"/>
                </w:rPr>
                <w:delText>R$ 491,40</w:delText>
              </w:r>
            </w:del>
          </w:p>
        </w:tc>
      </w:tr>
      <w:tr w:rsidR="008601AF" w:rsidRPr="008601AF" w14:paraId="2DDAC2CA" w14:textId="77777777" w:rsidTr="0016760B">
        <w:tblPrEx>
          <w:tblW w:w="5000" w:type="pct"/>
          <w:tblCellMar>
            <w:left w:w="70" w:type="dxa"/>
            <w:right w:w="70" w:type="dxa"/>
          </w:tblCellMar>
          <w:tblPrExChange w:id="10904" w:author="Philippe Hollanda - Oliveira Trust" w:date="2022-07-19T10:03:00Z">
            <w:tblPrEx>
              <w:tblW w:w="5000" w:type="pct"/>
              <w:tblCellMar>
                <w:left w:w="70" w:type="dxa"/>
                <w:right w:w="70" w:type="dxa"/>
              </w:tblCellMar>
            </w:tblPrEx>
          </w:tblPrExChange>
        </w:tblPrEx>
        <w:trPr>
          <w:trHeight w:val="1785"/>
          <w:trPrChange w:id="109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DC92BA" w14:textId="58B5FEBF" w:rsidR="008601AF" w:rsidRPr="008601AF" w:rsidRDefault="008601AF" w:rsidP="003C2C2A">
            <w:pPr>
              <w:jc w:val="center"/>
              <w:rPr>
                <w:rFonts w:ascii="Trebuchet MS" w:hAnsi="Trebuchet MS" w:cs="Arial"/>
                <w:color w:val="000000"/>
                <w:sz w:val="20"/>
                <w:szCs w:val="20"/>
                <w:lang w:bidi="th-TH"/>
              </w:rPr>
            </w:pPr>
            <w:del w:id="10907"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F5C942" w14:textId="4FE9D5A5" w:rsidR="008601AF" w:rsidRPr="008601AF" w:rsidRDefault="008601AF" w:rsidP="003C2C2A">
            <w:pPr>
              <w:jc w:val="center"/>
              <w:rPr>
                <w:rFonts w:ascii="Trebuchet MS" w:hAnsi="Trebuchet MS" w:cs="Arial"/>
                <w:color w:val="000000"/>
                <w:sz w:val="20"/>
                <w:szCs w:val="20"/>
                <w:lang w:bidi="th-TH"/>
              </w:rPr>
            </w:pPr>
            <w:del w:id="10909"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369ABB" w14:textId="3491940F" w:rsidR="008601AF" w:rsidRPr="008601AF" w:rsidRDefault="008601AF" w:rsidP="003C2C2A">
            <w:pPr>
              <w:jc w:val="center"/>
              <w:rPr>
                <w:rFonts w:ascii="Trebuchet MS" w:hAnsi="Trebuchet MS" w:cs="Arial"/>
                <w:color w:val="000000"/>
                <w:sz w:val="20"/>
                <w:szCs w:val="20"/>
                <w:lang w:bidi="th-TH"/>
              </w:rPr>
            </w:pPr>
            <w:del w:id="10911" w:author="Philippe Hollanda - Oliveira Trust" w:date="2022-07-19T10:03:00Z">
              <w:r w:rsidRPr="008601AF" w:rsidDel="0016760B">
                <w:rPr>
                  <w:rFonts w:ascii="Trebuchet MS" w:hAnsi="Trebuchet MS" w:cs="Arial"/>
                  <w:color w:val="000000"/>
                  <w:sz w:val="20"/>
                  <w:szCs w:val="20"/>
                  <w:lang w:bidi="th-TH"/>
                </w:rPr>
                <w:delText>R$ 495,88</w:delText>
              </w:r>
            </w:del>
          </w:p>
        </w:tc>
      </w:tr>
      <w:tr w:rsidR="008601AF" w:rsidRPr="008601AF" w14:paraId="1877F98D" w14:textId="77777777" w:rsidTr="0016760B">
        <w:tblPrEx>
          <w:tblW w:w="5000" w:type="pct"/>
          <w:tblCellMar>
            <w:left w:w="70" w:type="dxa"/>
            <w:right w:w="70" w:type="dxa"/>
          </w:tblCellMar>
          <w:tblPrExChange w:id="10912" w:author="Philippe Hollanda - Oliveira Trust" w:date="2022-07-19T10:03:00Z">
            <w:tblPrEx>
              <w:tblW w:w="5000" w:type="pct"/>
              <w:tblCellMar>
                <w:left w:w="70" w:type="dxa"/>
                <w:right w:w="70" w:type="dxa"/>
              </w:tblCellMar>
            </w:tblPrEx>
          </w:tblPrExChange>
        </w:tblPrEx>
        <w:trPr>
          <w:trHeight w:val="1785"/>
          <w:trPrChange w:id="109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6F8478" w14:textId="1074EE7A" w:rsidR="008601AF" w:rsidRPr="008601AF" w:rsidRDefault="008601AF" w:rsidP="003C2C2A">
            <w:pPr>
              <w:jc w:val="center"/>
              <w:rPr>
                <w:rFonts w:ascii="Trebuchet MS" w:hAnsi="Trebuchet MS" w:cs="Arial"/>
                <w:color w:val="000000"/>
                <w:sz w:val="20"/>
                <w:szCs w:val="20"/>
                <w:lang w:bidi="th-TH"/>
              </w:rPr>
            </w:pPr>
            <w:del w:id="10915"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39B534" w14:textId="2636695D" w:rsidR="008601AF" w:rsidRPr="008601AF" w:rsidRDefault="008601AF" w:rsidP="003C2C2A">
            <w:pPr>
              <w:jc w:val="center"/>
              <w:rPr>
                <w:rFonts w:ascii="Trebuchet MS" w:hAnsi="Trebuchet MS" w:cs="Arial"/>
                <w:color w:val="000000"/>
                <w:sz w:val="20"/>
                <w:szCs w:val="20"/>
                <w:lang w:bidi="th-TH"/>
              </w:rPr>
            </w:pPr>
            <w:del w:id="10917"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E95BEA" w14:textId="58FABD20" w:rsidR="008601AF" w:rsidRPr="008601AF" w:rsidRDefault="008601AF" w:rsidP="003C2C2A">
            <w:pPr>
              <w:jc w:val="center"/>
              <w:rPr>
                <w:rFonts w:ascii="Trebuchet MS" w:hAnsi="Trebuchet MS" w:cs="Arial"/>
                <w:color w:val="000000"/>
                <w:sz w:val="20"/>
                <w:szCs w:val="20"/>
                <w:lang w:bidi="th-TH"/>
              </w:rPr>
            </w:pPr>
            <w:del w:id="10919" w:author="Philippe Hollanda - Oliveira Trust" w:date="2022-07-19T10:03:00Z">
              <w:r w:rsidRPr="008601AF" w:rsidDel="0016760B">
                <w:rPr>
                  <w:rFonts w:ascii="Trebuchet MS" w:hAnsi="Trebuchet MS" w:cs="Arial"/>
                  <w:color w:val="000000"/>
                  <w:sz w:val="20"/>
                  <w:szCs w:val="20"/>
                  <w:lang w:bidi="th-TH"/>
                </w:rPr>
                <w:delText>R$ 480,20</w:delText>
              </w:r>
            </w:del>
          </w:p>
        </w:tc>
      </w:tr>
      <w:tr w:rsidR="008601AF" w:rsidRPr="008601AF" w14:paraId="44EA3A62" w14:textId="77777777" w:rsidTr="0016760B">
        <w:tblPrEx>
          <w:tblW w:w="5000" w:type="pct"/>
          <w:tblCellMar>
            <w:left w:w="70" w:type="dxa"/>
            <w:right w:w="70" w:type="dxa"/>
          </w:tblCellMar>
          <w:tblPrExChange w:id="10920" w:author="Philippe Hollanda - Oliveira Trust" w:date="2022-07-19T10:03:00Z">
            <w:tblPrEx>
              <w:tblW w:w="5000" w:type="pct"/>
              <w:tblCellMar>
                <w:left w:w="70" w:type="dxa"/>
                <w:right w:w="70" w:type="dxa"/>
              </w:tblCellMar>
            </w:tblPrEx>
          </w:tblPrExChange>
        </w:tblPrEx>
        <w:trPr>
          <w:trHeight w:val="1785"/>
          <w:trPrChange w:id="109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AD4C05" w14:textId="2A2A4465" w:rsidR="008601AF" w:rsidRPr="008601AF" w:rsidRDefault="008601AF" w:rsidP="003C2C2A">
            <w:pPr>
              <w:jc w:val="center"/>
              <w:rPr>
                <w:rFonts w:ascii="Trebuchet MS" w:hAnsi="Trebuchet MS" w:cs="Arial"/>
                <w:color w:val="000000"/>
                <w:sz w:val="20"/>
                <w:szCs w:val="20"/>
                <w:lang w:bidi="th-TH"/>
              </w:rPr>
            </w:pPr>
            <w:del w:id="10923"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4A45B2" w14:textId="62A334B7" w:rsidR="008601AF" w:rsidRPr="008601AF" w:rsidRDefault="008601AF" w:rsidP="003C2C2A">
            <w:pPr>
              <w:jc w:val="center"/>
              <w:rPr>
                <w:rFonts w:ascii="Trebuchet MS" w:hAnsi="Trebuchet MS" w:cs="Arial"/>
                <w:color w:val="000000"/>
                <w:sz w:val="20"/>
                <w:szCs w:val="20"/>
                <w:lang w:bidi="th-TH"/>
              </w:rPr>
            </w:pPr>
            <w:del w:id="10925"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606408" w14:textId="70ED820E" w:rsidR="008601AF" w:rsidRPr="008601AF" w:rsidRDefault="008601AF" w:rsidP="003C2C2A">
            <w:pPr>
              <w:jc w:val="center"/>
              <w:rPr>
                <w:rFonts w:ascii="Trebuchet MS" w:hAnsi="Trebuchet MS" w:cs="Arial"/>
                <w:color w:val="000000"/>
                <w:sz w:val="20"/>
                <w:szCs w:val="20"/>
                <w:lang w:bidi="th-TH"/>
              </w:rPr>
            </w:pPr>
            <w:del w:id="10927" w:author="Philippe Hollanda - Oliveira Trust" w:date="2022-07-19T10:03:00Z">
              <w:r w:rsidRPr="008601AF" w:rsidDel="0016760B">
                <w:rPr>
                  <w:rFonts w:ascii="Trebuchet MS" w:hAnsi="Trebuchet MS" w:cs="Arial"/>
                  <w:color w:val="000000"/>
                  <w:sz w:val="20"/>
                  <w:szCs w:val="20"/>
                  <w:lang w:bidi="th-TH"/>
                </w:rPr>
                <w:delText>R$ 499,80</w:delText>
              </w:r>
            </w:del>
          </w:p>
        </w:tc>
      </w:tr>
      <w:tr w:rsidR="008601AF" w:rsidRPr="008601AF" w14:paraId="4E4B66B5" w14:textId="77777777" w:rsidTr="0016760B">
        <w:tblPrEx>
          <w:tblW w:w="5000" w:type="pct"/>
          <w:tblCellMar>
            <w:left w:w="70" w:type="dxa"/>
            <w:right w:w="70" w:type="dxa"/>
          </w:tblCellMar>
          <w:tblPrExChange w:id="10928" w:author="Philippe Hollanda - Oliveira Trust" w:date="2022-07-19T10:03:00Z">
            <w:tblPrEx>
              <w:tblW w:w="5000" w:type="pct"/>
              <w:tblCellMar>
                <w:left w:w="70" w:type="dxa"/>
                <w:right w:w="70" w:type="dxa"/>
              </w:tblCellMar>
            </w:tblPrEx>
          </w:tblPrExChange>
        </w:tblPrEx>
        <w:trPr>
          <w:trHeight w:val="1785"/>
          <w:trPrChange w:id="109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CE9345" w14:textId="4F6325C4" w:rsidR="008601AF" w:rsidRPr="008601AF" w:rsidRDefault="008601AF" w:rsidP="003C2C2A">
            <w:pPr>
              <w:jc w:val="center"/>
              <w:rPr>
                <w:rFonts w:ascii="Trebuchet MS" w:hAnsi="Trebuchet MS" w:cs="Arial"/>
                <w:color w:val="000000"/>
                <w:sz w:val="20"/>
                <w:szCs w:val="20"/>
                <w:lang w:bidi="th-TH"/>
              </w:rPr>
            </w:pPr>
            <w:del w:id="10931" w:author="Philippe Hollanda - Oliveira Trust" w:date="2022-07-19T10:03:00Z">
              <w:r w:rsidRPr="008601AF" w:rsidDel="0016760B">
                <w:rPr>
                  <w:rFonts w:ascii="Trebuchet MS" w:hAnsi="Trebuchet MS" w:cs="Arial"/>
                  <w:color w:val="000000"/>
                  <w:sz w:val="20"/>
                  <w:szCs w:val="20"/>
                  <w:lang w:bidi="th-TH"/>
                </w:rPr>
                <w:lastRenderedPageBreak/>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F4BDD1" w14:textId="27144336" w:rsidR="008601AF" w:rsidRPr="008601AF" w:rsidRDefault="008601AF" w:rsidP="003C2C2A">
            <w:pPr>
              <w:jc w:val="center"/>
              <w:rPr>
                <w:rFonts w:ascii="Trebuchet MS" w:hAnsi="Trebuchet MS" w:cs="Arial"/>
                <w:color w:val="000000"/>
                <w:sz w:val="20"/>
                <w:szCs w:val="20"/>
                <w:lang w:bidi="th-TH"/>
              </w:rPr>
            </w:pPr>
            <w:del w:id="10933"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22EF83" w14:textId="328EB075" w:rsidR="008601AF" w:rsidRPr="008601AF" w:rsidRDefault="008601AF" w:rsidP="003C2C2A">
            <w:pPr>
              <w:jc w:val="center"/>
              <w:rPr>
                <w:rFonts w:ascii="Trebuchet MS" w:hAnsi="Trebuchet MS" w:cs="Arial"/>
                <w:color w:val="000000"/>
                <w:sz w:val="20"/>
                <w:szCs w:val="20"/>
                <w:lang w:bidi="th-TH"/>
              </w:rPr>
            </w:pPr>
            <w:del w:id="10935" w:author="Philippe Hollanda - Oliveira Trust" w:date="2022-07-19T10:03:00Z">
              <w:r w:rsidRPr="008601AF" w:rsidDel="0016760B">
                <w:rPr>
                  <w:rFonts w:ascii="Trebuchet MS" w:hAnsi="Trebuchet MS" w:cs="Arial"/>
                  <w:color w:val="000000"/>
                  <w:sz w:val="20"/>
                  <w:szCs w:val="20"/>
                  <w:lang w:bidi="th-TH"/>
                </w:rPr>
                <w:delText>R$ 496,72</w:delText>
              </w:r>
            </w:del>
          </w:p>
        </w:tc>
      </w:tr>
      <w:tr w:rsidR="008601AF" w:rsidRPr="008601AF" w14:paraId="10AE2C0F" w14:textId="77777777" w:rsidTr="0016760B">
        <w:tblPrEx>
          <w:tblW w:w="5000" w:type="pct"/>
          <w:tblCellMar>
            <w:left w:w="70" w:type="dxa"/>
            <w:right w:w="70" w:type="dxa"/>
          </w:tblCellMar>
          <w:tblPrExChange w:id="10936" w:author="Philippe Hollanda - Oliveira Trust" w:date="2022-07-19T10:03:00Z">
            <w:tblPrEx>
              <w:tblW w:w="5000" w:type="pct"/>
              <w:tblCellMar>
                <w:left w:w="70" w:type="dxa"/>
                <w:right w:w="70" w:type="dxa"/>
              </w:tblCellMar>
            </w:tblPrEx>
          </w:tblPrExChange>
        </w:tblPrEx>
        <w:trPr>
          <w:trHeight w:val="1785"/>
          <w:trPrChange w:id="109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AFF9BB" w14:textId="31230001" w:rsidR="008601AF" w:rsidRPr="008601AF" w:rsidRDefault="008601AF" w:rsidP="003C2C2A">
            <w:pPr>
              <w:jc w:val="center"/>
              <w:rPr>
                <w:rFonts w:ascii="Trebuchet MS" w:hAnsi="Trebuchet MS" w:cs="Arial"/>
                <w:color w:val="000000"/>
                <w:sz w:val="20"/>
                <w:szCs w:val="20"/>
                <w:lang w:bidi="th-TH"/>
              </w:rPr>
            </w:pPr>
            <w:del w:id="10939"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0C5BD1" w14:textId="5E384E5C" w:rsidR="008601AF" w:rsidRPr="008601AF" w:rsidRDefault="008601AF" w:rsidP="003C2C2A">
            <w:pPr>
              <w:jc w:val="center"/>
              <w:rPr>
                <w:rFonts w:ascii="Trebuchet MS" w:hAnsi="Trebuchet MS" w:cs="Arial"/>
                <w:color w:val="000000"/>
                <w:sz w:val="20"/>
                <w:szCs w:val="20"/>
                <w:lang w:bidi="th-TH"/>
              </w:rPr>
            </w:pPr>
            <w:del w:id="10941"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2B3572" w14:textId="29AC9E0E" w:rsidR="008601AF" w:rsidRPr="008601AF" w:rsidRDefault="008601AF" w:rsidP="003C2C2A">
            <w:pPr>
              <w:jc w:val="center"/>
              <w:rPr>
                <w:rFonts w:ascii="Trebuchet MS" w:hAnsi="Trebuchet MS" w:cs="Arial"/>
                <w:color w:val="000000"/>
                <w:sz w:val="20"/>
                <w:szCs w:val="20"/>
                <w:lang w:bidi="th-TH"/>
              </w:rPr>
            </w:pPr>
            <w:del w:id="10943" w:author="Philippe Hollanda - Oliveira Trust" w:date="2022-07-19T10:03:00Z">
              <w:r w:rsidRPr="008601AF" w:rsidDel="0016760B">
                <w:rPr>
                  <w:rFonts w:ascii="Trebuchet MS" w:hAnsi="Trebuchet MS" w:cs="Arial"/>
                  <w:color w:val="000000"/>
                  <w:sz w:val="20"/>
                  <w:szCs w:val="20"/>
                  <w:lang w:bidi="th-TH"/>
                </w:rPr>
                <w:delText>R$ 490,28</w:delText>
              </w:r>
            </w:del>
          </w:p>
        </w:tc>
      </w:tr>
      <w:tr w:rsidR="008601AF" w:rsidRPr="008601AF" w14:paraId="2164BE1A" w14:textId="77777777" w:rsidTr="0016760B">
        <w:tblPrEx>
          <w:tblW w:w="5000" w:type="pct"/>
          <w:tblCellMar>
            <w:left w:w="70" w:type="dxa"/>
            <w:right w:w="70" w:type="dxa"/>
          </w:tblCellMar>
          <w:tblPrExChange w:id="10944" w:author="Philippe Hollanda - Oliveira Trust" w:date="2022-07-19T10:03:00Z">
            <w:tblPrEx>
              <w:tblW w:w="5000" w:type="pct"/>
              <w:tblCellMar>
                <w:left w:w="70" w:type="dxa"/>
                <w:right w:w="70" w:type="dxa"/>
              </w:tblCellMar>
            </w:tblPrEx>
          </w:tblPrExChange>
        </w:tblPrEx>
        <w:trPr>
          <w:trHeight w:val="1785"/>
          <w:trPrChange w:id="109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DD0688" w14:textId="5DA5A428" w:rsidR="008601AF" w:rsidRPr="008601AF" w:rsidRDefault="008601AF" w:rsidP="003C2C2A">
            <w:pPr>
              <w:jc w:val="center"/>
              <w:rPr>
                <w:rFonts w:ascii="Trebuchet MS" w:hAnsi="Trebuchet MS" w:cs="Arial"/>
                <w:color w:val="000000"/>
                <w:sz w:val="20"/>
                <w:szCs w:val="20"/>
                <w:lang w:bidi="th-TH"/>
              </w:rPr>
            </w:pPr>
            <w:del w:id="10947"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504309" w14:textId="490EF3A4" w:rsidR="008601AF" w:rsidRPr="008601AF" w:rsidRDefault="008601AF" w:rsidP="003C2C2A">
            <w:pPr>
              <w:jc w:val="center"/>
              <w:rPr>
                <w:rFonts w:ascii="Trebuchet MS" w:hAnsi="Trebuchet MS" w:cs="Arial"/>
                <w:color w:val="000000"/>
                <w:sz w:val="20"/>
                <w:szCs w:val="20"/>
                <w:lang w:bidi="th-TH"/>
              </w:rPr>
            </w:pPr>
            <w:del w:id="10949"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286983" w14:textId="26C40560" w:rsidR="008601AF" w:rsidRPr="008601AF" w:rsidRDefault="008601AF" w:rsidP="003C2C2A">
            <w:pPr>
              <w:jc w:val="center"/>
              <w:rPr>
                <w:rFonts w:ascii="Trebuchet MS" w:hAnsi="Trebuchet MS" w:cs="Arial"/>
                <w:color w:val="000000"/>
                <w:sz w:val="20"/>
                <w:szCs w:val="20"/>
                <w:lang w:bidi="th-TH"/>
              </w:rPr>
            </w:pPr>
            <w:del w:id="10951" w:author="Philippe Hollanda - Oliveira Trust" w:date="2022-07-19T10:03:00Z">
              <w:r w:rsidRPr="008601AF" w:rsidDel="0016760B">
                <w:rPr>
                  <w:rFonts w:ascii="Trebuchet MS" w:hAnsi="Trebuchet MS" w:cs="Arial"/>
                  <w:color w:val="000000"/>
                  <w:sz w:val="20"/>
                  <w:szCs w:val="20"/>
                  <w:lang w:bidi="th-TH"/>
                </w:rPr>
                <w:delText>R$ 366,80</w:delText>
              </w:r>
            </w:del>
          </w:p>
        </w:tc>
      </w:tr>
      <w:tr w:rsidR="008601AF" w:rsidRPr="008601AF" w14:paraId="3594B0A0" w14:textId="77777777" w:rsidTr="0016760B">
        <w:tblPrEx>
          <w:tblW w:w="5000" w:type="pct"/>
          <w:tblCellMar>
            <w:left w:w="70" w:type="dxa"/>
            <w:right w:w="70" w:type="dxa"/>
          </w:tblCellMar>
          <w:tblPrExChange w:id="10952" w:author="Philippe Hollanda - Oliveira Trust" w:date="2022-07-19T10:03:00Z">
            <w:tblPrEx>
              <w:tblW w:w="5000" w:type="pct"/>
              <w:tblCellMar>
                <w:left w:w="70" w:type="dxa"/>
                <w:right w:w="70" w:type="dxa"/>
              </w:tblCellMar>
            </w:tblPrEx>
          </w:tblPrExChange>
        </w:tblPrEx>
        <w:trPr>
          <w:trHeight w:val="1785"/>
          <w:trPrChange w:id="109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DDBA6C" w14:textId="0BDE5DB1" w:rsidR="008601AF" w:rsidRPr="008601AF" w:rsidRDefault="008601AF" w:rsidP="003C2C2A">
            <w:pPr>
              <w:jc w:val="center"/>
              <w:rPr>
                <w:rFonts w:ascii="Trebuchet MS" w:hAnsi="Trebuchet MS" w:cs="Arial"/>
                <w:color w:val="000000"/>
                <w:sz w:val="20"/>
                <w:szCs w:val="20"/>
                <w:lang w:bidi="th-TH"/>
              </w:rPr>
            </w:pPr>
            <w:del w:id="10955"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4585F2" w14:textId="6C47719C" w:rsidR="008601AF" w:rsidRPr="008601AF" w:rsidRDefault="008601AF" w:rsidP="003C2C2A">
            <w:pPr>
              <w:jc w:val="center"/>
              <w:rPr>
                <w:rFonts w:ascii="Trebuchet MS" w:hAnsi="Trebuchet MS" w:cs="Arial"/>
                <w:color w:val="000000"/>
                <w:sz w:val="20"/>
                <w:szCs w:val="20"/>
                <w:lang w:bidi="th-TH"/>
              </w:rPr>
            </w:pPr>
            <w:del w:id="10957"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305E0C" w14:textId="36977A9C" w:rsidR="008601AF" w:rsidRPr="008601AF" w:rsidRDefault="008601AF" w:rsidP="003C2C2A">
            <w:pPr>
              <w:jc w:val="center"/>
              <w:rPr>
                <w:rFonts w:ascii="Trebuchet MS" w:hAnsi="Trebuchet MS" w:cs="Arial"/>
                <w:color w:val="000000"/>
                <w:sz w:val="20"/>
                <w:szCs w:val="20"/>
                <w:lang w:bidi="th-TH"/>
              </w:rPr>
            </w:pPr>
            <w:del w:id="10959" w:author="Philippe Hollanda - Oliveira Trust" w:date="2022-07-19T10:03:00Z">
              <w:r w:rsidRPr="008601AF" w:rsidDel="0016760B">
                <w:rPr>
                  <w:rFonts w:ascii="Trebuchet MS" w:hAnsi="Trebuchet MS" w:cs="Arial"/>
                  <w:color w:val="000000"/>
                  <w:sz w:val="20"/>
                  <w:szCs w:val="20"/>
                  <w:lang w:bidi="th-TH"/>
                </w:rPr>
                <w:delText>R$ 497,28</w:delText>
              </w:r>
            </w:del>
          </w:p>
        </w:tc>
      </w:tr>
      <w:tr w:rsidR="008601AF" w:rsidRPr="008601AF" w14:paraId="1DA1F18C" w14:textId="77777777" w:rsidTr="0016760B">
        <w:tblPrEx>
          <w:tblW w:w="5000" w:type="pct"/>
          <w:tblCellMar>
            <w:left w:w="70" w:type="dxa"/>
            <w:right w:w="70" w:type="dxa"/>
          </w:tblCellMar>
          <w:tblPrExChange w:id="10960" w:author="Philippe Hollanda - Oliveira Trust" w:date="2022-07-19T10:03:00Z">
            <w:tblPrEx>
              <w:tblW w:w="5000" w:type="pct"/>
              <w:tblCellMar>
                <w:left w:w="70" w:type="dxa"/>
                <w:right w:w="70" w:type="dxa"/>
              </w:tblCellMar>
            </w:tblPrEx>
          </w:tblPrExChange>
        </w:tblPrEx>
        <w:trPr>
          <w:trHeight w:val="1785"/>
          <w:trPrChange w:id="109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48C1CB" w14:textId="0CDF1F39" w:rsidR="008601AF" w:rsidRPr="008601AF" w:rsidRDefault="008601AF" w:rsidP="003C2C2A">
            <w:pPr>
              <w:jc w:val="center"/>
              <w:rPr>
                <w:rFonts w:ascii="Trebuchet MS" w:hAnsi="Trebuchet MS" w:cs="Arial"/>
                <w:color w:val="000000"/>
                <w:sz w:val="20"/>
                <w:szCs w:val="20"/>
                <w:lang w:bidi="th-TH"/>
              </w:rPr>
            </w:pPr>
            <w:del w:id="10963" w:author="Philippe Hollanda - Oliveira Trust" w:date="2022-07-19T10:03:00Z">
              <w:r w:rsidRPr="008601AF" w:rsidDel="0016760B">
                <w:rPr>
                  <w:rFonts w:ascii="Trebuchet MS" w:hAnsi="Trebuchet MS" w:cs="Arial"/>
                  <w:color w:val="000000"/>
                  <w:sz w:val="20"/>
                  <w:szCs w:val="20"/>
                  <w:lang w:bidi="th-TH"/>
                </w:rPr>
                <w:delText>SOLO BRITA (BICA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3F5028" w14:textId="2D50B93D" w:rsidR="008601AF" w:rsidRPr="008601AF" w:rsidRDefault="008601AF" w:rsidP="003C2C2A">
            <w:pPr>
              <w:jc w:val="center"/>
              <w:rPr>
                <w:rFonts w:ascii="Trebuchet MS" w:hAnsi="Trebuchet MS" w:cs="Arial"/>
                <w:color w:val="000000"/>
                <w:sz w:val="20"/>
                <w:szCs w:val="20"/>
                <w:lang w:bidi="th-TH"/>
              </w:rPr>
            </w:pPr>
            <w:del w:id="10965" w:author="Philippe Hollanda - Oliveira Trust" w:date="2022-07-19T10:03:00Z">
              <w:r w:rsidRPr="008601AF" w:rsidDel="0016760B">
                <w:rPr>
                  <w:rFonts w:ascii="Trebuchet MS" w:hAnsi="Trebuchet MS" w:cs="Arial"/>
                  <w:color w:val="000000"/>
                  <w:sz w:val="20"/>
                  <w:szCs w:val="20"/>
                  <w:lang w:bidi="th-TH"/>
                </w:rPr>
                <w:delText>08/07/2020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F2C5FB" w14:textId="6CBD180E" w:rsidR="008601AF" w:rsidRPr="008601AF" w:rsidRDefault="008601AF" w:rsidP="003C2C2A">
            <w:pPr>
              <w:jc w:val="center"/>
              <w:rPr>
                <w:rFonts w:ascii="Trebuchet MS" w:hAnsi="Trebuchet MS" w:cs="Arial"/>
                <w:color w:val="000000"/>
                <w:sz w:val="20"/>
                <w:szCs w:val="20"/>
                <w:lang w:bidi="th-TH"/>
              </w:rPr>
            </w:pPr>
            <w:del w:id="10967" w:author="Philippe Hollanda - Oliveira Trust" w:date="2022-07-19T10:03:00Z">
              <w:r w:rsidRPr="008601AF" w:rsidDel="0016760B">
                <w:rPr>
                  <w:rFonts w:ascii="Trebuchet MS" w:hAnsi="Trebuchet MS" w:cs="Arial"/>
                  <w:color w:val="000000"/>
                  <w:sz w:val="20"/>
                  <w:szCs w:val="20"/>
                  <w:lang w:bidi="th-TH"/>
                </w:rPr>
                <w:delText>R$ 359,24</w:delText>
              </w:r>
            </w:del>
          </w:p>
        </w:tc>
      </w:tr>
      <w:tr w:rsidR="008601AF" w:rsidRPr="008601AF" w14:paraId="521AE2E6" w14:textId="77777777" w:rsidTr="0016760B">
        <w:tblPrEx>
          <w:tblW w:w="5000" w:type="pct"/>
          <w:tblCellMar>
            <w:left w:w="70" w:type="dxa"/>
            <w:right w:w="70" w:type="dxa"/>
          </w:tblCellMar>
          <w:tblPrExChange w:id="10968" w:author="Philippe Hollanda - Oliveira Trust" w:date="2022-07-19T10:03:00Z">
            <w:tblPrEx>
              <w:tblW w:w="5000" w:type="pct"/>
              <w:tblCellMar>
                <w:left w:w="70" w:type="dxa"/>
                <w:right w:w="70" w:type="dxa"/>
              </w:tblCellMar>
            </w:tblPrEx>
          </w:tblPrExChange>
        </w:tblPrEx>
        <w:trPr>
          <w:trHeight w:val="1785"/>
          <w:trPrChange w:id="109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09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BC46A6" w14:textId="18AE8513" w:rsidR="008601AF" w:rsidRPr="008601AF" w:rsidRDefault="008601AF" w:rsidP="003C2C2A">
            <w:pPr>
              <w:jc w:val="center"/>
              <w:rPr>
                <w:rFonts w:ascii="Trebuchet MS" w:hAnsi="Trebuchet MS" w:cs="Arial"/>
                <w:color w:val="000000"/>
                <w:sz w:val="20"/>
                <w:szCs w:val="20"/>
                <w:lang w:bidi="th-TH"/>
              </w:rPr>
            </w:pPr>
            <w:del w:id="10971" w:author="Philippe Hollanda - Oliveira Trust" w:date="2022-07-19T10:03:00Z">
              <w:r w:rsidRPr="008601AF" w:rsidDel="0016760B">
                <w:rPr>
                  <w:rFonts w:ascii="Trebuchet MS" w:hAnsi="Trebuchet MS" w:cs="Arial"/>
                  <w:color w:val="000000"/>
                  <w:sz w:val="20"/>
                  <w:szCs w:val="20"/>
                  <w:lang w:bidi="th-TH"/>
                </w:rPr>
                <w:lastRenderedPageBreak/>
                <w:delText>BARRA REDONDA 3/8X6000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EF3063" w14:textId="0E1D64BE" w:rsidR="008601AF" w:rsidRPr="008601AF" w:rsidRDefault="008601AF" w:rsidP="003C2C2A">
            <w:pPr>
              <w:jc w:val="center"/>
              <w:rPr>
                <w:rFonts w:ascii="Trebuchet MS" w:hAnsi="Trebuchet MS" w:cs="Arial"/>
                <w:color w:val="000000"/>
                <w:sz w:val="20"/>
                <w:szCs w:val="20"/>
                <w:lang w:bidi="th-TH"/>
              </w:rPr>
            </w:pPr>
            <w:del w:id="10973" w:author="Philippe Hollanda - Oliveira Trust" w:date="2022-07-19T10:03:00Z">
              <w:r w:rsidRPr="008601AF" w:rsidDel="0016760B">
                <w:rPr>
                  <w:rFonts w:ascii="Trebuchet MS" w:hAnsi="Trebuchet MS" w:cs="Arial"/>
                  <w:color w:val="000000"/>
                  <w:sz w:val="20"/>
                  <w:szCs w:val="20"/>
                  <w:lang w:bidi="th-TH"/>
                </w:rPr>
                <w:delText>17/08/2020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2016E4" w14:textId="66BD7AD0" w:rsidR="008601AF" w:rsidRPr="008601AF" w:rsidRDefault="008601AF" w:rsidP="003C2C2A">
            <w:pPr>
              <w:jc w:val="center"/>
              <w:rPr>
                <w:rFonts w:ascii="Trebuchet MS" w:hAnsi="Trebuchet MS" w:cs="Arial"/>
                <w:color w:val="000000"/>
                <w:sz w:val="20"/>
                <w:szCs w:val="20"/>
                <w:lang w:bidi="th-TH"/>
              </w:rPr>
            </w:pPr>
            <w:del w:id="10975" w:author="Philippe Hollanda - Oliveira Trust" w:date="2022-07-19T10:03:00Z">
              <w:r w:rsidRPr="008601AF" w:rsidDel="0016760B">
                <w:rPr>
                  <w:rFonts w:ascii="Trebuchet MS" w:hAnsi="Trebuchet MS" w:cs="Arial"/>
                  <w:color w:val="000000"/>
                  <w:sz w:val="20"/>
                  <w:szCs w:val="20"/>
                  <w:lang w:bidi="th-TH"/>
                </w:rPr>
                <w:delText>R$ 674,94</w:delText>
              </w:r>
            </w:del>
          </w:p>
        </w:tc>
      </w:tr>
      <w:tr w:rsidR="008601AF" w:rsidRPr="008601AF" w14:paraId="3EF274CC" w14:textId="77777777" w:rsidTr="0016760B">
        <w:tblPrEx>
          <w:tblW w:w="5000" w:type="pct"/>
          <w:tblCellMar>
            <w:left w:w="70" w:type="dxa"/>
            <w:right w:w="70" w:type="dxa"/>
          </w:tblCellMar>
          <w:tblPrExChange w:id="10976" w:author="Philippe Hollanda - Oliveira Trust" w:date="2022-07-19T10:03:00Z">
            <w:tblPrEx>
              <w:tblW w:w="5000" w:type="pct"/>
              <w:tblCellMar>
                <w:left w:w="70" w:type="dxa"/>
                <w:right w:w="70" w:type="dxa"/>
              </w:tblCellMar>
            </w:tblPrEx>
          </w:tblPrExChange>
        </w:tblPrEx>
        <w:trPr>
          <w:trHeight w:val="1785"/>
          <w:trPrChange w:id="10977"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0978"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7F62A0" w14:textId="60D7C872" w:rsidR="008601AF" w:rsidRPr="008601AF" w:rsidRDefault="008601AF" w:rsidP="003C2C2A">
            <w:pPr>
              <w:jc w:val="center"/>
              <w:rPr>
                <w:rFonts w:ascii="Trebuchet MS" w:hAnsi="Trebuchet MS" w:cs="Arial"/>
                <w:color w:val="000000"/>
                <w:sz w:val="20"/>
                <w:szCs w:val="20"/>
                <w:lang w:bidi="th-TH"/>
              </w:rPr>
            </w:pPr>
            <w:del w:id="10979" w:author="Philippe Hollanda - Oliveira Trust" w:date="2022-07-19T10:03:00Z">
              <w:r w:rsidRPr="008601AF" w:rsidDel="0016760B">
                <w:rPr>
                  <w:rFonts w:ascii="Trebuchet MS" w:hAnsi="Trebuchet MS" w:cs="Arial"/>
                  <w:color w:val="000000"/>
                  <w:sz w:val="20"/>
                  <w:szCs w:val="20"/>
                  <w:lang w:bidi="th-TH"/>
                </w:rPr>
                <w:delText>FERRO REDONDO 1/2 (60)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F7827E" w14:textId="58A8DA9E" w:rsidR="008601AF" w:rsidRPr="008601AF" w:rsidRDefault="008601AF" w:rsidP="003C2C2A">
            <w:pPr>
              <w:jc w:val="center"/>
              <w:rPr>
                <w:rFonts w:ascii="Trebuchet MS" w:hAnsi="Trebuchet MS" w:cs="Arial"/>
                <w:color w:val="000000"/>
                <w:sz w:val="20"/>
                <w:szCs w:val="20"/>
                <w:lang w:bidi="th-TH"/>
              </w:rPr>
            </w:pPr>
            <w:del w:id="10981" w:author="Philippe Hollanda - Oliveira Trust" w:date="2022-07-19T10:03:00Z">
              <w:r w:rsidRPr="008601AF" w:rsidDel="0016760B">
                <w:rPr>
                  <w:rFonts w:ascii="Trebuchet MS" w:hAnsi="Trebuchet MS" w:cs="Arial"/>
                  <w:color w:val="000000"/>
                  <w:sz w:val="20"/>
                  <w:szCs w:val="20"/>
                  <w:lang w:bidi="th-TH"/>
                </w:rPr>
                <w:delText>08/09/2020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560B0B" w14:textId="31FD2CB5" w:rsidR="008601AF" w:rsidRPr="008601AF" w:rsidRDefault="008601AF" w:rsidP="003C2C2A">
            <w:pPr>
              <w:jc w:val="center"/>
              <w:rPr>
                <w:rFonts w:ascii="Trebuchet MS" w:hAnsi="Trebuchet MS" w:cs="Arial"/>
                <w:color w:val="000000"/>
                <w:sz w:val="20"/>
                <w:szCs w:val="20"/>
                <w:lang w:bidi="th-TH"/>
              </w:rPr>
            </w:pPr>
            <w:del w:id="10983" w:author="Philippe Hollanda - Oliveira Trust" w:date="2022-07-19T10:03:00Z">
              <w:r w:rsidRPr="008601AF" w:rsidDel="0016760B">
                <w:rPr>
                  <w:rFonts w:ascii="Trebuchet MS" w:hAnsi="Trebuchet MS" w:cs="Arial"/>
                  <w:color w:val="000000"/>
                  <w:sz w:val="20"/>
                  <w:szCs w:val="20"/>
                  <w:lang w:bidi="th-TH"/>
                </w:rPr>
                <w:delText>R$ 3.917,08</w:delText>
              </w:r>
            </w:del>
          </w:p>
        </w:tc>
      </w:tr>
      <w:tr w:rsidR="008601AF" w:rsidRPr="008601AF" w14:paraId="72E819D5" w14:textId="77777777" w:rsidTr="0016760B">
        <w:tblPrEx>
          <w:tblW w:w="5000" w:type="pct"/>
          <w:tblCellMar>
            <w:left w:w="70" w:type="dxa"/>
            <w:right w:w="70" w:type="dxa"/>
          </w:tblCellMar>
          <w:tblPrExChange w:id="10984" w:author="Philippe Hollanda - Oliveira Trust" w:date="2022-07-19T10:03:00Z">
            <w:tblPrEx>
              <w:tblW w:w="5000" w:type="pct"/>
              <w:tblCellMar>
                <w:left w:w="70" w:type="dxa"/>
                <w:right w:w="70" w:type="dxa"/>
              </w:tblCellMar>
            </w:tblPrEx>
          </w:tblPrExChange>
        </w:tblPrEx>
        <w:trPr>
          <w:trHeight w:val="1785"/>
          <w:trPrChange w:id="10985"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0986"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6777AB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8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ACB38C" w14:textId="7A4FFE92" w:rsidR="008601AF" w:rsidRPr="008601AF" w:rsidRDefault="008601AF" w:rsidP="003C2C2A">
            <w:pPr>
              <w:jc w:val="center"/>
              <w:rPr>
                <w:rFonts w:ascii="Trebuchet MS" w:hAnsi="Trebuchet MS" w:cs="Arial"/>
                <w:color w:val="000000"/>
                <w:sz w:val="20"/>
                <w:szCs w:val="20"/>
                <w:lang w:bidi="th-TH"/>
              </w:rPr>
            </w:pPr>
            <w:del w:id="10988" w:author="Philippe Hollanda - Oliveira Trust" w:date="2022-07-19T10:03:00Z">
              <w:r w:rsidRPr="008601AF" w:rsidDel="0016760B">
                <w:rPr>
                  <w:rFonts w:ascii="Trebuchet MS" w:hAnsi="Trebuchet MS" w:cs="Arial"/>
                  <w:color w:val="000000"/>
                  <w:sz w:val="20"/>
                  <w:szCs w:val="20"/>
                  <w:lang w:bidi="th-TH"/>
                </w:rPr>
                <w:delText>21/09/2020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8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70EAAF" w14:textId="5131B094" w:rsidR="008601AF" w:rsidRPr="008601AF" w:rsidRDefault="008601AF" w:rsidP="003C2C2A">
            <w:pPr>
              <w:jc w:val="center"/>
              <w:rPr>
                <w:rFonts w:ascii="Trebuchet MS" w:hAnsi="Trebuchet MS" w:cs="Arial"/>
                <w:color w:val="000000"/>
                <w:sz w:val="20"/>
                <w:szCs w:val="20"/>
                <w:lang w:bidi="th-TH"/>
              </w:rPr>
            </w:pPr>
            <w:del w:id="10990" w:author="Philippe Hollanda - Oliveira Trust" w:date="2022-07-19T10:03:00Z">
              <w:r w:rsidRPr="008601AF" w:rsidDel="0016760B">
                <w:rPr>
                  <w:rFonts w:ascii="Trebuchet MS" w:hAnsi="Trebuchet MS" w:cs="Arial"/>
                  <w:color w:val="000000"/>
                  <w:sz w:val="20"/>
                  <w:szCs w:val="20"/>
                  <w:lang w:bidi="th-TH"/>
                </w:rPr>
                <w:delText>R$ 3.917,09</w:delText>
              </w:r>
            </w:del>
          </w:p>
        </w:tc>
      </w:tr>
      <w:tr w:rsidR="008601AF" w:rsidRPr="008601AF" w14:paraId="18037CE7" w14:textId="77777777" w:rsidTr="0016760B">
        <w:tblPrEx>
          <w:tblW w:w="5000" w:type="pct"/>
          <w:tblCellMar>
            <w:left w:w="70" w:type="dxa"/>
            <w:right w:w="70" w:type="dxa"/>
          </w:tblCellMar>
          <w:tblPrExChange w:id="10991" w:author="Philippe Hollanda - Oliveira Trust" w:date="2022-07-19T10:03:00Z">
            <w:tblPrEx>
              <w:tblW w:w="5000" w:type="pct"/>
              <w:tblCellMar>
                <w:left w:w="70" w:type="dxa"/>
                <w:right w:w="70" w:type="dxa"/>
              </w:tblCellMar>
            </w:tblPrEx>
          </w:tblPrExChange>
        </w:tblPrEx>
        <w:trPr>
          <w:trHeight w:val="1785"/>
          <w:trPrChange w:id="10992"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0993"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D33ED8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099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2D06B9" w14:textId="3BA4DC7B" w:rsidR="008601AF" w:rsidRPr="008601AF" w:rsidRDefault="008601AF" w:rsidP="003C2C2A">
            <w:pPr>
              <w:jc w:val="center"/>
              <w:rPr>
                <w:rFonts w:ascii="Trebuchet MS" w:hAnsi="Trebuchet MS" w:cs="Arial"/>
                <w:color w:val="000000"/>
                <w:sz w:val="20"/>
                <w:szCs w:val="20"/>
                <w:lang w:bidi="th-TH"/>
              </w:rPr>
            </w:pPr>
            <w:del w:id="10995" w:author="Philippe Hollanda - Oliveira Trust" w:date="2022-07-19T10:03:00Z">
              <w:r w:rsidRPr="008601AF" w:rsidDel="0016760B">
                <w:rPr>
                  <w:rFonts w:ascii="Trebuchet MS" w:hAnsi="Trebuchet MS" w:cs="Arial"/>
                  <w:color w:val="000000"/>
                  <w:sz w:val="20"/>
                  <w:szCs w:val="20"/>
                  <w:lang w:bidi="th-TH"/>
                </w:rPr>
                <w:delText>05/10/2020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099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67D281" w14:textId="69E61AF3" w:rsidR="008601AF" w:rsidRPr="008601AF" w:rsidRDefault="008601AF" w:rsidP="003C2C2A">
            <w:pPr>
              <w:jc w:val="center"/>
              <w:rPr>
                <w:rFonts w:ascii="Trebuchet MS" w:hAnsi="Trebuchet MS" w:cs="Arial"/>
                <w:color w:val="000000"/>
                <w:sz w:val="20"/>
                <w:szCs w:val="20"/>
                <w:lang w:bidi="th-TH"/>
              </w:rPr>
            </w:pPr>
            <w:del w:id="10997" w:author="Philippe Hollanda - Oliveira Trust" w:date="2022-07-19T10:03:00Z">
              <w:r w:rsidRPr="008601AF" w:rsidDel="0016760B">
                <w:rPr>
                  <w:rFonts w:ascii="Trebuchet MS" w:hAnsi="Trebuchet MS" w:cs="Arial"/>
                  <w:color w:val="000000"/>
                  <w:sz w:val="20"/>
                  <w:szCs w:val="20"/>
                  <w:lang w:bidi="th-TH"/>
                </w:rPr>
                <w:delText>R$ 3.917,09</w:delText>
              </w:r>
            </w:del>
          </w:p>
        </w:tc>
      </w:tr>
      <w:tr w:rsidR="008601AF" w:rsidRPr="008601AF" w14:paraId="64696250" w14:textId="77777777" w:rsidTr="0016760B">
        <w:tblPrEx>
          <w:tblW w:w="5000" w:type="pct"/>
          <w:tblCellMar>
            <w:left w:w="70" w:type="dxa"/>
            <w:right w:w="70" w:type="dxa"/>
          </w:tblCellMar>
          <w:tblPrExChange w:id="10998" w:author="Philippe Hollanda - Oliveira Trust" w:date="2022-07-19T10:03:00Z">
            <w:tblPrEx>
              <w:tblW w:w="5000" w:type="pct"/>
              <w:tblCellMar>
                <w:left w:w="70" w:type="dxa"/>
                <w:right w:w="70" w:type="dxa"/>
              </w:tblCellMar>
            </w:tblPrEx>
          </w:tblPrExChange>
        </w:tblPrEx>
        <w:trPr>
          <w:trHeight w:val="1785"/>
          <w:trPrChange w:id="10999"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000"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8DB5BD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5E6014" w14:textId="47D17873" w:rsidR="008601AF" w:rsidRPr="008601AF" w:rsidRDefault="008601AF" w:rsidP="003C2C2A">
            <w:pPr>
              <w:jc w:val="center"/>
              <w:rPr>
                <w:rFonts w:ascii="Trebuchet MS" w:hAnsi="Trebuchet MS" w:cs="Arial"/>
                <w:color w:val="000000"/>
                <w:sz w:val="20"/>
                <w:szCs w:val="20"/>
                <w:lang w:bidi="th-TH"/>
              </w:rPr>
            </w:pPr>
            <w:del w:id="11002" w:author="Philippe Hollanda - Oliveira Trust" w:date="2022-07-19T10:03:00Z">
              <w:r w:rsidRPr="008601AF" w:rsidDel="0016760B">
                <w:rPr>
                  <w:rFonts w:ascii="Trebuchet MS" w:hAnsi="Trebuchet MS" w:cs="Arial"/>
                  <w:color w:val="000000"/>
                  <w:sz w:val="20"/>
                  <w:szCs w:val="20"/>
                  <w:lang w:bidi="th-TH"/>
                </w:rPr>
                <w:delText>20/10/2020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98C279" w14:textId="3EAB2C5B" w:rsidR="008601AF" w:rsidRPr="008601AF" w:rsidRDefault="008601AF" w:rsidP="003C2C2A">
            <w:pPr>
              <w:jc w:val="center"/>
              <w:rPr>
                <w:rFonts w:ascii="Trebuchet MS" w:hAnsi="Trebuchet MS" w:cs="Arial"/>
                <w:color w:val="000000"/>
                <w:sz w:val="20"/>
                <w:szCs w:val="20"/>
                <w:lang w:bidi="th-TH"/>
              </w:rPr>
            </w:pPr>
            <w:del w:id="11004" w:author="Philippe Hollanda - Oliveira Trust" w:date="2022-07-19T10:03:00Z">
              <w:r w:rsidRPr="008601AF" w:rsidDel="0016760B">
                <w:rPr>
                  <w:rFonts w:ascii="Trebuchet MS" w:hAnsi="Trebuchet MS" w:cs="Arial"/>
                  <w:color w:val="000000"/>
                  <w:sz w:val="20"/>
                  <w:szCs w:val="20"/>
                  <w:lang w:bidi="th-TH"/>
                </w:rPr>
                <w:delText>R$ 3.917,09</w:delText>
              </w:r>
            </w:del>
          </w:p>
        </w:tc>
      </w:tr>
      <w:tr w:rsidR="008601AF" w:rsidRPr="008601AF" w14:paraId="0CF7D24F" w14:textId="77777777" w:rsidTr="0016760B">
        <w:tblPrEx>
          <w:tblW w:w="5000" w:type="pct"/>
          <w:tblCellMar>
            <w:left w:w="70" w:type="dxa"/>
            <w:right w:w="70" w:type="dxa"/>
          </w:tblCellMar>
          <w:tblPrExChange w:id="11005" w:author="Philippe Hollanda - Oliveira Trust" w:date="2022-07-19T10:03:00Z">
            <w:tblPrEx>
              <w:tblW w:w="5000" w:type="pct"/>
              <w:tblCellMar>
                <w:left w:w="70" w:type="dxa"/>
                <w:right w:w="70" w:type="dxa"/>
              </w:tblCellMar>
            </w:tblPrEx>
          </w:tblPrExChange>
        </w:tblPrEx>
        <w:trPr>
          <w:trHeight w:val="1785"/>
          <w:trPrChange w:id="11006"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1007"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ED8668" w14:textId="3D8066E0" w:rsidR="008601AF" w:rsidRPr="008601AF" w:rsidRDefault="008601AF" w:rsidP="003C2C2A">
            <w:pPr>
              <w:jc w:val="center"/>
              <w:rPr>
                <w:rFonts w:ascii="Trebuchet MS" w:hAnsi="Trebuchet MS" w:cs="Arial"/>
                <w:color w:val="000000"/>
                <w:sz w:val="20"/>
                <w:szCs w:val="20"/>
                <w:lang w:bidi="th-TH"/>
              </w:rPr>
            </w:pPr>
            <w:del w:id="11008" w:author="Philippe Hollanda - Oliveira Trust" w:date="2022-07-19T10:03:00Z">
              <w:r w:rsidRPr="008601AF" w:rsidDel="0016760B">
                <w:rPr>
                  <w:rFonts w:ascii="Trebuchet MS" w:hAnsi="Trebuchet MS" w:cs="Arial"/>
                  <w:color w:val="000000"/>
                  <w:sz w:val="20"/>
                  <w:szCs w:val="20"/>
                  <w:lang w:bidi="th-TH"/>
                </w:rPr>
                <w:lastRenderedPageBreak/>
                <w:delText>PERFIL DOBRADO ENRIJECIDO 127X50X17X2,00X6000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4A1A79" w14:textId="7B81CC1D" w:rsidR="008601AF" w:rsidRPr="008601AF" w:rsidRDefault="008601AF" w:rsidP="003C2C2A">
            <w:pPr>
              <w:jc w:val="center"/>
              <w:rPr>
                <w:rFonts w:ascii="Trebuchet MS" w:hAnsi="Trebuchet MS" w:cs="Arial"/>
                <w:color w:val="000000"/>
                <w:sz w:val="20"/>
                <w:szCs w:val="20"/>
                <w:lang w:bidi="th-TH"/>
              </w:rPr>
            </w:pPr>
            <w:del w:id="11010" w:author="Philippe Hollanda - Oliveira Trust" w:date="2022-07-19T10:03:00Z">
              <w:r w:rsidRPr="008601AF" w:rsidDel="0016760B">
                <w:rPr>
                  <w:rFonts w:ascii="Trebuchet MS" w:hAnsi="Trebuchet MS" w:cs="Arial"/>
                  <w:color w:val="000000"/>
                  <w:sz w:val="20"/>
                  <w:szCs w:val="20"/>
                  <w:lang w:bidi="th-TH"/>
                </w:rPr>
                <w:delText>08/09/2020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E673DD" w14:textId="4A06A201" w:rsidR="008601AF" w:rsidRPr="008601AF" w:rsidRDefault="008601AF" w:rsidP="003C2C2A">
            <w:pPr>
              <w:jc w:val="center"/>
              <w:rPr>
                <w:rFonts w:ascii="Trebuchet MS" w:hAnsi="Trebuchet MS" w:cs="Arial"/>
                <w:color w:val="000000"/>
                <w:sz w:val="20"/>
                <w:szCs w:val="20"/>
                <w:lang w:bidi="th-TH"/>
              </w:rPr>
            </w:pPr>
            <w:del w:id="11012" w:author="Philippe Hollanda - Oliveira Trust" w:date="2022-07-19T10:03:00Z">
              <w:r w:rsidRPr="008601AF" w:rsidDel="0016760B">
                <w:rPr>
                  <w:rFonts w:ascii="Trebuchet MS" w:hAnsi="Trebuchet MS" w:cs="Arial"/>
                  <w:color w:val="000000"/>
                  <w:sz w:val="20"/>
                  <w:szCs w:val="20"/>
                  <w:lang w:bidi="th-TH"/>
                </w:rPr>
                <w:delText>R$ 4.155,50</w:delText>
              </w:r>
            </w:del>
          </w:p>
        </w:tc>
      </w:tr>
      <w:tr w:rsidR="008601AF" w:rsidRPr="008601AF" w14:paraId="7CA0E68F" w14:textId="77777777" w:rsidTr="0016760B">
        <w:tblPrEx>
          <w:tblW w:w="5000" w:type="pct"/>
          <w:tblCellMar>
            <w:left w:w="70" w:type="dxa"/>
            <w:right w:w="70" w:type="dxa"/>
          </w:tblCellMar>
          <w:tblPrExChange w:id="11013" w:author="Philippe Hollanda - Oliveira Trust" w:date="2022-07-19T10:03:00Z">
            <w:tblPrEx>
              <w:tblW w:w="5000" w:type="pct"/>
              <w:tblCellMar>
                <w:left w:w="70" w:type="dxa"/>
                <w:right w:w="70" w:type="dxa"/>
              </w:tblCellMar>
            </w:tblPrEx>
          </w:tblPrExChange>
        </w:tblPrEx>
        <w:trPr>
          <w:trHeight w:val="1785"/>
          <w:trPrChange w:id="11014"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015"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A4BDF4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C100E0" w14:textId="0F05F83E" w:rsidR="008601AF" w:rsidRPr="008601AF" w:rsidRDefault="008601AF" w:rsidP="003C2C2A">
            <w:pPr>
              <w:jc w:val="center"/>
              <w:rPr>
                <w:rFonts w:ascii="Trebuchet MS" w:hAnsi="Trebuchet MS" w:cs="Arial"/>
                <w:color w:val="000000"/>
                <w:sz w:val="20"/>
                <w:szCs w:val="20"/>
                <w:lang w:bidi="th-TH"/>
              </w:rPr>
            </w:pPr>
            <w:del w:id="11017" w:author="Philippe Hollanda - Oliveira Trust" w:date="2022-07-19T10:03:00Z">
              <w:r w:rsidRPr="008601AF" w:rsidDel="0016760B">
                <w:rPr>
                  <w:rFonts w:ascii="Trebuchet MS" w:hAnsi="Trebuchet MS" w:cs="Arial"/>
                  <w:color w:val="000000"/>
                  <w:sz w:val="20"/>
                  <w:szCs w:val="20"/>
                  <w:lang w:bidi="th-TH"/>
                </w:rPr>
                <w:delText>21/09/2020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4B9506" w14:textId="01F78069" w:rsidR="008601AF" w:rsidRPr="008601AF" w:rsidRDefault="008601AF" w:rsidP="003C2C2A">
            <w:pPr>
              <w:jc w:val="center"/>
              <w:rPr>
                <w:rFonts w:ascii="Trebuchet MS" w:hAnsi="Trebuchet MS" w:cs="Arial"/>
                <w:color w:val="000000"/>
                <w:sz w:val="20"/>
                <w:szCs w:val="20"/>
                <w:lang w:bidi="th-TH"/>
              </w:rPr>
            </w:pPr>
            <w:del w:id="11019" w:author="Philippe Hollanda - Oliveira Trust" w:date="2022-07-19T10:03:00Z">
              <w:r w:rsidRPr="008601AF" w:rsidDel="0016760B">
                <w:rPr>
                  <w:rFonts w:ascii="Trebuchet MS" w:hAnsi="Trebuchet MS" w:cs="Arial"/>
                  <w:color w:val="000000"/>
                  <w:sz w:val="20"/>
                  <w:szCs w:val="20"/>
                  <w:lang w:bidi="th-TH"/>
                </w:rPr>
                <w:delText>R$ 4.155,50</w:delText>
              </w:r>
            </w:del>
          </w:p>
        </w:tc>
      </w:tr>
      <w:tr w:rsidR="008601AF" w:rsidRPr="008601AF" w14:paraId="1FD34816" w14:textId="77777777" w:rsidTr="0016760B">
        <w:tblPrEx>
          <w:tblW w:w="5000" w:type="pct"/>
          <w:tblCellMar>
            <w:left w:w="70" w:type="dxa"/>
            <w:right w:w="70" w:type="dxa"/>
          </w:tblCellMar>
          <w:tblPrExChange w:id="11020" w:author="Philippe Hollanda - Oliveira Trust" w:date="2022-07-19T10:03:00Z">
            <w:tblPrEx>
              <w:tblW w:w="5000" w:type="pct"/>
              <w:tblCellMar>
                <w:left w:w="70" w:type="dxa"/>
                <w:right w:w="70" w:type="dxa"/>
              </w:tblCellMar>
            </w:tblPrEx>
          </w:tblPrExChange>
        </w:tblPrEx>
        <w:trPr>
          <w:trHeight w:val="1785"/>
          <w:trPrChange w:id="11021"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022"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3BA04E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5B86B5" w14:textId="6FA8BC24" w:rsidR="008601AF" w:rsidRPr="008601AF" w:rsidRDefault="008601AF" w:rsidP="003C2C2A">
            <w:pPr>
              <w:jc w:val="center"/>
              <w:rPr>
                <w:rFonts w:ascii="Trebuchet MS" w:hAnsi="Trebuchet MS" w:cs="Arial"/>
                <w:color w:val="000000"/>
                <w:sz w:val="20"/>
                <w:szCs w:val="20"/>
                <w:lang w:bidi="th-TH"/>
              </w:rPr>
            </w:pPr>
            <w:del w:id="11024" w:author="Philippe Hollanda - Oliveira Trust" w:date="2022-07-19T10:03:00Z">
              <w:r w:rsidRPr="008601AF" w:rsidDel="0016760B">
                <w:rPr>
                  <w:rFonts w:ascii="Trebuchet MS" w:hAnsi="Trebuchet MS" w:cs="Arial"/>
                  <w:color w:val="000000"/>
                  <w:sz w:val="20"/>
                  <w:szCs w:val="20"/>
                  <w:lang w:bidi="th-TH"/>
                </w:rPr>
                <w:delText>05/10/2020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4BB7B4" w14:textId="73110990" w:rsidR="008601AF" w:rsidRPr="008601AF" w:rsidRDefault="008601AF" w:rsidP="003C2C2A">
            <w:pPr>
              <w:jc w:val="center"/>
              <w:rPr>
                <w:rFonts w:ascii="Trebuchet MS" w:hAnsi="Trebuchet MS" w:cs="Arial"/>
                <w:color w:val="000000"/>
                <w:sz w:val="20"/>
                <w:szCs w:val="20"/>
                <w:lang w:bidi="th-TH"/>
              </w:rPr>
            </w:pPr>
            <w:del w:id="11026" w:author="Philippe Hollanda - Oliveira Trust" w:date="2022-07-19T10:03:00Z">
              <w:r w:rsidRPr="008601AF" w:rsidDel="0016760B">
                <w:rPr>
                  <w:rFonts w:ascii="Trebuchet MS" w:hAnsi="Trebuchet MS" w:cs="Arial"/>
                  <w:color w:val="000000"/>
                  <w:sz w:val="20"/>
                  <w:szCs w:val="20"/>
                  <w:lang w:bidi="th-TH"/>
                </w:rPr>
                <w:delText>R$ 4.155,50</w:delText>
              </w:r>
            </w:del>
          </w:p>
        </w:tc>
      </w:tr>
      <w:tr w:rsidR="008601AF" w:rsidRPr="008601AF" w14:paraId="6DABED9B" w14:textId="77777777" w:rsidTr="0016760B">
        <w:tblPrEx>
          <w:tblW w:w="5000" w:type="pct"/>
          <w:tblCellMar>
            <w:left w:w="70" w:type="dxa"/>
            <w:right w:w="70" w:type="dxa"/>
          </w:tblCellMar>
          <w:tblPrExChange w:id="11027" w:author="Philippe Hollanda - Oliveira Trust" w:date="2022-07-19T10:03:00Z">
            <w:tblPrEx>
              <w:tblW w:w="5000" w:type="pct"/>
              <w:tblCellMar>
                <w:left w:w="70" w:type="dxa"/>
                <w:right w:w="70" w:type="dxa"/>
              </w:tblCellMar>
            </w:tblPrEx>
          </w:tblPrExChange>
        </w:tblPrEx>
        <w:trPr>
          <w:trHeight w:val="1785"/>
          <w:trPrChange w:id="11028"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029"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78149B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3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F59D2B" w14:textId="2BAA8452" w:rsidR="008601AF" w:rsidRPr="008601AF" w:rsidRDefault="008601AF" w:rsidP="003C2C2A">
            <w:pPr>
              <w:jc w:val="center"/>
              <w:rPr>
                <w:rFonts w:ascii="Trebuchet MS" w:hAnsi="Trebuchet MS" w:cs="Arial"/>
                <w:color w:val="000000"/>
                <w:sz w:val="20"/>
                <w:szCs w:val="20"/>
                <w:lang w:bidi="th-TH"/>
              </w:rPr>
            </w:pPr>
            <w:del w:id="11031" w:author="Philippe Hollanda - Oliveira Trust" w:date="2022-07-19T10:03:00Z">
              <w:r w:rsidRPr="008601AF" w:rsidDel="0016760B">
                <w:rPr>
                  <w:rFonts w:ascii="Trebuchet MS" w:hAnsi="Trebuchet MS" w:cs="Arial"/>
                  <w:color w:val="000000"/>
                  <w:sz w:val="20"/>
                  <w:szCs w:val="20"/>
                  <w:lang w:bidi="th-TH"/>
                </w:rPr>
                <w:delText>20/10/2020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3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9B2A20" w14:textId="3746A166" w:rsidR="008601AF" w:rsidRPr="008601AF" w:rsidRDefault="008601AF" w:rsidP="003C2C2A">
            <w:pPr>
              <w:jc w:val="center"/>
              <w:rPr>
                <w:rFonts w:ascii="Trebuchet MS" w:hAnsi="Trebuchet MS" w:cs="Arial"/>
                <w:color w:val="000000"/>
                <w:sz w:val="20"/>
                <w:szCs w:val="20"/>
                <w:lang w:bidi="th-TH"/>
              </w:rPr>
            </w:pPr>
            <w:del w:id="11033" w:author="Philippe Hollanda - Oliveira Trust" w:date="2022-07-19T10:03:00Z">
              <w:r w:rsidRPr="008601AF" w:rsidDel="0016760B">
                <w:rPr>
                  <w:rFonts w:ascii="Trebuchet MS" w:hAnsi="Trebuchet MS" w:cs="Arial"/>
                  <w:color w:val="000000"/>
                  <w:sz w:val="20"/>
                  <w:szCs w:val="20"/>
                  <w:lang w:bidi="th-TH"/>
                </w:rPr>
                <w:delText>R$ 4.155,50</w:delText>
              </w:r>
            </w:del>
          </w:p>
        </w:tc>
      </w:tr>
      <w:tr w:rsidR="008601AF" w:rsidRPr="008601AF" w14:paraId="45B503FA" w14:textId="77777777" w:rsidTr="0016760B">
        <w:tblPrEx>
          <w:tblW w:w="5000" w:type="pct"/>
          <w:tblCellMar>
            <w:left w:w="70" w:type="dxa"/>
            <w:right w:w="70" w:type="dxa"/>
          </w:tblCellMar>
          <w:tblPrExChange w:id="11034" w:author="Philippe Hollanda - Oliveira Trust" w:date="2022-07-19T10:03:00Z">
            <w:tblPrEx>
              <w:tblW w:w="5000" w:type="pct"/>
              <w:tblCellMar>
                <w:left w:w="70" w:type="dxa"/>
                <w:right w:w="70" w:type="dxa"/>
              </w:tblCellMar>
            </w:tblPrEx>
          </w:tblPrExChange>
        </w:tblPrEx>
        <w:trPr>
          <w:trHeight w:val="1785"/>
          <w:trPrChange w:id="1103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03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C7474B" w14:textId="4578F874" w:rsidR="008601AF" w:rsidRPr="008601AF" w:rsidRDefault="008601AF" w:rsidP="003C2C2A">
            <w:pPr>
              <w:jc w:val="center"/>
              <w:rPr>
                <w:rFonts w:ascii="Trebuchet MS" w:hAnsi="Trebuchet MS" w:cs="Arial"/>
                <w:color w:val="000000"/>
                <w:sz w:val="20"/>
                <w:szCs w:val="20"/>
                <w:lang w:bidi="th-TH"/>
              </w:rPr>
            </w:pPr>
            <w:del w:id="11037" w:author="Philippe Hollanda - Oliveira Trust" w:date="2022-07-19T10:03:00Z">
              <w:r w:rsidRPr="008601AF" w:rsidDel="0016760B">
                <w:rPr>
                  <w:rFonts w:ascii="Trebuchet MS" w:hAnsi="Trebuchet MS" w:cs="Arial"/>
                  <w:color w:val="000000"/>
                  <w:sz w:val="20"/>
                  <w:szCs w:val="20"/>
                  <w:lang w:bidi="th-TH"/>
                </w:rPr>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3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070F58" w14:textId="567AF0E9" w:rsidR="008601AF" w:rsidRPr="008601AF" w:rsidRDefault="008601AF" w:rsidP="003C2C2A">
            <w:pPr>
              <w:jc w:val="center"/>
              <w:rPr>
                <w:rFonts w:ascii="Trebuchet MS" w:hAnsi="Trebuchet MS" w:cs="Arial"/>
                <w:color w:val="000000"/>
                <w:sz w:val="20"/>
                <w:szCs w:val="20"/>
                <w:lang w:bidi="th-TH"/>
              </w:rPr>
            </w:pPr>
            <w:del w:id="11039" w:author="Philippe Hollanda - Oliveira Trust" w:date="2022-07-19T10:03:00Z">
              <w:r w:rsidRPr="008601AF" w:rsidDel="0016760B">
                <w:rPr>
                  <w:rFonts w:ascii="Trebuchet MS" w:hAnsi="Trebuchet MS" w:cs="Arial"/>
                  <w:color w:val="000000"/>
                  <w:sz w:val="20"/>
                  <w:szCs w:val="20"/>
                  <w:lang w:bidi="th-TH"/>
                </w:rPr>
                <w:delText>29/10/2020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4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E469A1" w14:textId="47A31574" w:rsidR="008601AF" w:rsidRPr="008601AF" w:rsidRDefault="008601AF" w:rsidP="003C2C2A">
            <w:pPr>
              <w:jc w:val="center"/>
              <w:rPr>
                <w:rFonts w:ascii="Trebuchet MS" w:hAnsi="Trebuchet MS" w:cs="Arial"/>
                <w:color w:val="000000"/>
                <w:sz w:val="20"/>
                <w:szCs w:val="20"/>
                <w:lang w:bidi="th-TH"/>
              </w:rPr>
            </w:pPr>
            <w:del w:id="11041" w:author="Philippe Hollanda - Oliveira Trust" w:date="2022-07-19T10:03:00Z">
              <w:r w:rsidRPr="008601AF" w:rsidDel="0016760B">
                <w:rPr>
                  <w:rFonts w:ascii="Trebuchet MS" w:hAnsi="Trebuchet MS" w:cs="Arial"/>
                  <w:color w:val="000000"/>
                  <w:sz w:val="20"/>
                  <w:szCs w:val="20"/>
                  <w:lang w:bidi="th-TH"/>
                </w:rPr>
                <w:delText>R$ 1.054,87</w:delText>
              </w:r>
            </w:del>
          </w:p>
        </w:tc>
      </w:tr>
      <w:tr w:rsidR="008601AF" w:rsidRPr="008601AF" w14:paraId="69FA9C97" w14:textId="77777777" w:rsidTr="0016760B">
        <w:tblPrEx>
          <w:tblW w:w="5000" w:type="pct"/>
          <w:tblCellMar>
            <w:left w:w="70" w:type="dxa"/>
            <w:right w:w="70" w:type="dxa"/>
          </w:tblCellMar>
          <w:tblPrExChange w:id="11042" w:author="Philippe Hollanda - Oliveira Trust" w:date="2022-07-19T10:03:00Z">
            <w:tblPrEx>
              <w:tblW w:w="5000" w:type="pct"/>
              <w:tblCellMar>
                <w:left w:w="70" w:type="dxa"/>
                <w:right w:w="70" w:type="dxa"/>
              </w:tblCellMar>
            </w:tblPrEx>
          </w:tblPrExChange>
        </w:tblPrEx>
        <w:trPr>
          <w:trHeight w:val="1785"/>
          <w:trPrChange w:id="1104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04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667A64" w14:textId="318B7CC5" w:rsidR="008601AF" w:rsidRPr="008601AF" w:rsidRDefault="008601AF" w:rsidP="003C2C2A">
            <w:pPr>
              <w:jc w:val="center"/>
              <w:rPr>
                <w:rFonts w:ascii="Trebuchet MS" w:hAnsi="Trebuchet MS" w:cs="Arial"/>
                <w:color w:val="000000"/>
                <w:sz w:val="20"/>
                <w:szCs w:val="20"/>
                <w:lang w:bidi="th-TH"/>
              </w:rPr>
            </w:pPr>
            <w:del w:id="11045"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4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722FBD" w14:textId="5763FA70" w:rsidR="008601AF" w:rsidRPr="008601AF" w:rsidRDefault="008601AF" w:rsidP="003C2C2A">
            <w:pPr>
              <w:jc w:val="center"/>
              <w:rPr>
                <w:rFonts w:ascii="Trebuchet MS" w:hAnsi="Trebuchet MS" w:cs="Arial"/>
                <w:color w:val="000000"/>
                <w:sz w:val="20"/>
                <w:szCs w:val="20"/>
                <w:lang w:bidi="th-TH"/>
              </w:rPr>
            </w:pPr>
            <w:del w:id="11047" w:author="Philippe Hollanda - Oliveira Trust" w:date="2022-07-19T10:03:00Z">
              <w:r w:rsidRPr="008601AF" w:rsidDel="0016760B">
                <w:rPr>
                  <w:rFonts w:ascii="Trebuchet MS" w:hAnsi="Trebuchet MS" w:cs="Arial"/>
                  <w:color w:val="000000"/>
                  <w:sz w:val="20"/>
                  <w:szCs w:val="20"/>
                  <w:lang w:bidi="th-TH"/>
                </w:rPr>
                <w:delText>13/11/2020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4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9E1E3B" w14:textId="4CE063DD" w:rsidR="008601AF" w:rsidRPr="008601AF" w:rsidRDefault="008601AF" w:rsidP="003C2C2A">
            <w:pPr>
              <w:jc w:val="center"/>
              <w:rPr>
                <w:rFonts w:ascii="Trebuchet MS" w:hAnsi="Trebuchet MS" w:cs="Arial"/>
                <w:color w:val="000000"/>
                <w:sz w:val="20"/>
                <w:szCs w:val="20"/>
                <w:lang w:bidi="th-TH"/>
              </w:rPr>
            </w:pPr>
            <w:del w:id="11049" w:author="Philippe Hollanda - Oliveira Trust" w:date="2022-07-19T10:03:00Z">
              <w:r w:rsidRPr="008601AF" w:rsidDel="0016760B">
                <w:rPr>
                  <w:rFonts w:ascii="Trebuchet MS" w:hAnsi="Trebuchet MS" w:cs="Arial"/>
                  <w:color w:val="000000"/>
                  <w:sz w:val="20"/>
                  <w:szCs w:val="20"/>
                  <w:lang w:bidi="th-TH"/>
                </w:rPr>
                <w:delText>R$ 1.690,50</w:delText>
              </w:r>
            </w:del>
          </w:p>
        </w:tc>
      </w:tr>
      <w:tr w:rsidR="008601AF" w:rsidRPr="008601AF" w14:paraId="6B22B40B" w14:textId="77777777" w:rsidTr="0016760B">
        <w:tblPrEx>
          <w:tblW w:w="5000" w:type="pct"/>
          <w:tblCellMar>
            <w:left w:w="70" w:type="dxa"/>
            <w:right w:w="70" w:type="dxa"/>
          </w:tblCellMar>
          <w:tblPrExChange w:id="11050" w:author="Philippe Hollanda - Oliveira Trust" w:date="2022-07-19T10:03:00Z">
            <w:tblPrEx>
              <w:tblW w:w="5000" w:type="pct"/>
              <w:tblCellMar>
                <w:left w:w="70" w:type="dxa"/>
                <w:right w:w="70" w:type="dxa"/>
              </w:tblCellMar>
            </w:tblPrEx>
          </w:tblPrExChange>
        </w:tblPrEx>
        <w:trPr>
          <w:trHeight w:val="1785"/>
          <w:trPrChange w:id="1105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05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5640EB" w14:textId="0AFF708B" w:rsidR="008601AF" w:rsidRPr="008601AF" w:rsidRDefault="008601AF" w:rsidP="003C2C2A">
            <w:pPr>
              <w:jc w:val="center"/>
              <w:rPr>
                <w:rFonts w:ascii="Trebuchet MS" w:hAnsi="Trebuchet MS" w:cs="Arial"/>
                <w:color w:val="000000"/>
                <w:sz w:val="20"/>
                <w:szCs w:val="20"/>
                <w:lang w:bidi="th-TH"/>
              </w:rPr>
            </w:pPr>
            <w:del w:id="11053"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5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055F12" w14:textId="275535D8" w:rsidR="008601AF" w:rsidRPr="008601AF" w:rsidRDefault="008601AF" w:rsidP="003C2C2A">
            <w:pPr>
              <w:jc w:val="center"/>
              <w:rPr>
                <w:rFonts w:ascii="Trebuchet MS" w:hAnsi="Trebuchet MS" w:cs="Arial"/>
                <w:color w:val="000000"/>
                <w:sz w:val="20"/>
                <w:szCs w:val="20"/>
                <w:lang w:bidi="th-TH"/>
              </w:rPr>
            </w:pPr>
            <w:del w:id="11055" w:author="Philippe Hollanda - Oliveira Trust" w:date="2022-07-19T10:03:00Z">
              <w:r w:rsidRPr="008601AF" w:rsidDel="0016760B">
                <w:rPr>
                  <w:rFonts w:ascii="Trebuchet MS" w:hAnsi="Trebuchet MS" w:cs="Arial"/>
                  <w:color w:val="000000"/>
                  <w:sz w:val="20"/>
                  <w:szCs w:val="20"/>
                  <w:lang w:bidi="th-TH"/>
                </w:rPr>
                <w:delText>13/11/2020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5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1D1E5E" w14:textId="4F3E627D" w:rsidR="008601AF" w:rsidRPr="008601AF" w:rsidRDefault="008601AF" w:rsidP="003C2C2A">
            <w:pPr>
              <w:jc w:val="center"/>
              <w:rPr>
                <w:rFonts w:ascii="Trebuchet MS" w:hAnsi="Trebuchet MS" w:cs="Arial"/>
                <w:color w:val="000000"/>
                <w:sz w:val="20"/>
                <w:szCs w:val="20"/>
                <w:lang w:bidi="th-TH"/>
              </w:rPr>
            </w:pPr>
            <w:del w:id="11057" w:author="Philippe Hollanda - Oliveira Trust" w:date="2022-07-19T10:03:00Z">
              <w:r w:rsidRPr="008601AF" w:rsidDel="0016760B">
                <w:rPr>
                  <w:rFonts w:ascii="Trebuchet MS" w:hAnsi="Trebuchet MS" w:cs="Arial"/>
                  <w:color w:val="000000"/>
                  <w:sz w:val="20"/>
                  <w:szCs w:val="20"/>
                  <w:lang w:bidi="th-TH"/>
                </w:rPr>
                <w:delText>R$ 269,50</w:delText>
              </w:r>
            </w:del>
          </w:p>
        </w:tc>
      </w:tr>
      <w:tr w:rsidR="008601AF" w:rsidRPr="008601AF" w14:paraId="45A71CFC" w14:textId="77777777" w:rsidTr="0016760B">
        <w:tblPrEx>
          <w:tblW w:w="5000" w:type="pct"/>
          <w:tblCellMar>
            <w:left w:w="70" w:type="dxa"/>
            <w:right w:w="70" w:type="dxa"/>
          </w:tblCellMar>
          <w:tblPrExChange w:id="11058" w:author="Philippe Hollanda - Oliveira Trust" w:date="2022-07-19T10:03:00Z">
            <w:tblPrEx>
              <w:tblW w:w="5000" w:type="pct"/>
              <w:tblCellMar>
                <w:left w:w="70" w:type="dxa"/>
                <w:right w:w="70" w:type="dxa"/>
              </w:tblCellMar>
            </w:tblPrEx>
          </w:tblPrExChange>
        </w:tblPrEx>
        <w:trPr>
          <w:trHeight w:val="1785"/>
          <w:trPrChange w:id="1105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06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61F72B" w14:textId="522CAA6B" w:rsidR="008601AF" w:rsidRPr="008601AF" w:rsidRDefault="008601AF" w:rsidP="003C2C2A">
            <w:pPr>
              <w:jc w:val="center"/>
              <w:rPr>
                <w:rFonts w:ascii="Trebuchet MS" w:hAnsi="Trebuchet MS" w:cs="Arial"/>
                <w:color w:val="000000"/>
                <w:sz w:val="20"/>
                <w:szCs w:val="20"/>
                <w:lang w:bidi="th-TH"/>
              </w:rPr>
            </w:pPr>
            <w:del w:id="11061"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6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53F920" w14:textId="3BBCB9B2" w:rsidR="008601AF" w:rsidRPr="008601AF" w:rsidRDefault="008601AF" w:rsidP="003C2C2A">
            <w:pPr>
              <w:jc w:val="center"/>
              <w:rPr>
                <w:rFonts w:ascii="Trebuchet MS" w:hAnsi="Trebuchet MS" w:cs="Arial"/>
                <w:color w:val="000000"/>
                <w:sz w:val="20"/>
                <w:szCs w:val="20"/>
                <w:lang w:bidi="th-TH"/>
              </w:rPr>
            </w:pPr>
            <w:del w:id="11063" w:author="Philippe Hollanda - Oliveira Trust" w:date="2022-07-19T10:03:00Z">
              <w:r w:rsidRPr="008601AF" w:rsidDel="0016760B">
                <w:rPr>
                  <w:rFonts w:ascii="Trebuchet MS" w:hAnsi="Trebuchet MS" w:cs="Arial"/>
                  <w:color w:val="000000"/>
                  <w:sz w:val="20"/>
                  <w:szCs w:val="20"/>
                  <w:lang w:bidi="th-TH"/>
                </w:rPr>
                <w:delText>13/11/2020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6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890590" w14:textId="048D4C82" w:rsidR="008601AF" w:rsidRPr="008601AF" w:rsidRDefault="008601AF" w:rsidP="003C2C2A">
            <w:pPr>
              <w:jc w:val="center"/>
              <w:rPr>
                <w:rFonts w:ascii="Trebuchet MS" w:hAnsi="Trebuchet MS" w:cs="Arial"/>
                <w:color w:val="000000"/>
                <w:sz w:val="20"/>
                <w:szCs w:val="20"/>
                <w:lang w:bidi="th-TH"/>
              </w:rPr>
            </w:pPr>
            <w:del w:id="11065" w:author="Philippe Hollanda - Oliveira Trust" w:date="2022-07-19T10:03:00Z">
              <w:r w:rsidRPr="008601AF" w:rsidDel="0016760B">
                <w:rPr>
                  <w:rFonts w:ascii="Trebuchet MS" w:hAnsi="Trebuchet MS" w:cs="Arial"/>
                  <w:color w:val="000000"/>
                  <w:sz w:val="20"/>
                  <w:szCs w:val="20"/>
                  <w:lang w:bidi="th-TH"/>
                </w:rPr>
                <w:delText>R$ 1.025,50</w:delText>
              </w:r>
            </w:del>
          </w:p>
        </w:tc>
      </w:tr>
      <w:tr w:rsidR="008601AF" w:rsidRPr="008601AF" w14:paraId="1A27EE47" w14:textId="77777777" w:rsidTr="0016760B">
        <w:tblPrEx>
          <w:tblW w:w="5000" w:type="pct"/>
          <w:tblCellMar>
            <w:left w:w="70" w:type="dxa"/>
            <w:right w:w="70" w:type="dxa"/>
          </w:tblCellMar>
          <w:tblPrExChange w:id="11066" w:author="Philippe Hollanda - Oliveira Trust" w:date="2022-07-19T10:03:00Z">
            <w:tblPrEx>
              <w:tblW w:w="5000" w:type="pct"/>
              <w:tblCellMar>
                <w:left w:w="70" w:type="dxa"/>
                <w:right w:w="70" w:type="dxa"/>
              </w:tblCellMar>
            </w:tblPrEx>
          </w:tblPrExChange>
        </w:tblPrEx>
        <w:trPr>
          <w:trHeight w:val="1785"/>
          <w:trPrChange w:id="1106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06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0FC7D0" w14:textId="0AE53EE4" w:rsidR="008601AF" w:rsidRPr="008601AF" w:rsidRDefault="008601AF" w:rsidP="003C2C2A">
            <w:pPr>
              <w:jc w:val="center"/>
              <w:rPr>
                <w:rFonts w:ascii="Trebuchet MS" w:hAnsi="Trebuchet MS" w:cs="Arial"/>
                <w:color w:val="000000"/>
                <w:sz w:val="20"/>
                <w:szCs w:val="20"/>
                <w:lang w:bidi="th-TH"/>
              </w:rPr>
            </w:pPr>
            <w:del w:id="11069"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7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714F5A" w14:textId="14EAB317" w:rsidR="008601AF" w:rsidRPr="008601AF" w:rsidRDefault="008601AF" w:rsidP="003C2C2A">
            <w:pPr>
              <w:jc w:val="center"/>
              <w:rPr>
                <w:rFonts w:ascii="Trebuchet MS" w:hAnsi="Trebuchet MS" w:cs="Arial"/>
                <w:color w:val="000000"/>
                <w:sz w:val="20"/>
                <w:szCs w:val="20"/>
                <w:lang w:bidi="th-TH"/>
              </w:rPr>
            </w:pPr>
            <w:del w:id="11071" w:author="Philippe Hollanda - Oliveira Trust" w:date="2022-07-19T10:03:00Z">
              <w:r w:rsidRPr="008601AF" w:rsidDel="0016760B">
                <w:rPr>
                  <w:rFonts w:ascii="Trebuchet MS" w:hAnsi="Trebuchet MS" w:cs="Arial"/>
                  <w:color w:val="000000"/>
                  <w:sz w:val="20"/>
                  <w:szCs w:val="20"/>
                  <w:lang w:bidi="th-TH"/>
                </w:rPr>
                <w:delText>13/11/2020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7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FE12E6" w14:textId="1692B306" w:rsidR="008601AF" w:rsidRPr="008601AF" w:rsidRDefault="008601AF" w:rsidP="003C2C2A">
            <w:pPr>
              <w:jc w:val="center"/>
              <w:rPr>
                <w:rFonts w:ascii="Trebuchet MS" w:hAnsi="Trebuchet MS" w:cs="Arial"/>
                <w:color w:val="000000"/>
                <w:sz w:val="20"/>
                <w:szCs w:val="20"/>
                <w:lang w:bidi="th-TH"/>
              </w:rPr>
            </w:pPr>
            <w:del w:id="11073" w:author="Philippe Hollanda - Oliveira Trust" w:date="2022-07-19T10:03:00Z">
              <w:r w:rsidRPr="008601AF" w:rsidDel="0016760B">
                <w:rPr>
                  <w:rFonts w:ascii="Trebuchet MS" w:hAnsi="Trebuchet MS" w:cs="Arial"/>
                  <w:color w:val="000000"/>
                  <w:sz w:val="20"/>
                  <w:szCs w:val="20"/>
                  <w:lang w:bidi="th-TH"/>
                </w:rPr>
                <w:delText>R$ 102,98</w:delText>
              </w:r>
            </w:del>
          </w:p>
        </w:tc>
      </w:tr>
      <w:tr w:rsidR="008601AF" w:rsidRPr="008601AF" w14:paraId="21981025" w14:textId="77777777" w:rsidTr="0016760B">
        <w:tblPrEx>
          <w:tblW w:w="5000" w:type="pct"/>
          <w:tblCellMar>
            <w:left w:w="70" w:type="dxa"/>
            <w:right w:w="70" w:type="dxa"/>
          </w:tblCellMar>
          <w:tblPrExChange w:id="11074" w:author="Philippe Hollanda - Oliveira Trust" w:date="2022-07-19T10:03:00Z">
            <w:tblPrEx>
              <w:tblW w:w="5000" w:type="pct"/>
              <w:tblCellMar>
                <w:left w:w="70" w:type="dxa"/>
                <w:right w:w="70" w:type="dxa"/>
              </w:tblCellMar>
            </w:tblPrEx>
          </w:tblPrExChange>
        </w:tblPrEx>
        <w:trPr>
          <w:trHeight w:val="1785"/>
          <w:trPrChange w:id="1107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07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ECE2C7" w14:textId="75025B85" w:rsidR="008601AF" w:rsidRPr="008601AF" w:rsidRDefault="008601AF" w:rsidP="003C2C2A">
            <w:pPr>
              <w:jc w:val="center"/>
              <w:rPr>
                <w:rFonts w:ascii="Trebuchet MS" w:hAnsi="Trebuchet MS" w:cs="Arial"/>
                <w:color w:val="000000"/>
                <w:sz w:val="20"/>
                <w:szCs w:val="20"/>
                <w:lang w:bidi="th-TH"/>
              </w:rPr>
            </w:pPr>
            <w:del w:id="11077"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7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C49CA0" w14:textId="221404A1" w:rsidR="008601AF" w:rsidRPr="008601AF" w:rsidRDefault="008601AF" w:rsidP="003C2C2A">
            <w:pPr>
              <w:jc w:val="center"/>
              <w:rPr>
                <w:rFonts w:ascii="Trebuchet MS" w:hAnsi="Trebuchet MS" w:cs="Arial"/>
                <w:color w:val="000000"/>
                <w:sz w:val="20"/>
                <w:szCs w:val="20"/>
                <w:lang w:bidi="th-TH"/>
              </w:rPr>
            </w:pPr>
            <w:del w:id="11079" w:author="Philippe Hollanda - Oliveira Trust" w:date="2022-07-19T10:03:00Z">
              <w:r w:rsidRPr="008601AF" w:rsidDel="0016760B">
                <w:rPr>
                  <w:rFonts w:ascii="Trebuchet MS" w:hAnsi="Trebuchet MS" w:cs="Arial"/>
                  <w:color w:val="000000"/>
                  <w:sz w:val="20"/>
                  <w:szCs w:val="20"/>
                  <w:lang w:bidi="th-TH"/>
                </w:rPr>
                <w:delText>06/11/2020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8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B95FAB" w14:textId="0212B0C4" w:rsidR="008601AF" w:rsidRPr="008601AF" w:rsidRDefault="008601AF" w:rsidP="003C2C2A">
            <w:pPr>
              <w:jc w:val="center"/>
              <w:rPr>
                <w:rFonts w:ascii="Trebuchet MS" w:hAnsi="Trebuchet MS" w:cs="Arial"/>
                <w:color w:val="000000"/>
                <w:sz w:val="20"/>
                <w:szCs w:val="20"/>
                <w:lang w:bidi="th-TH"/>
              </w:rPr>
            </w:pPr>
            <w:del w:id="11081" w:author="Philippe Hollanda - Oliveira Trust" w:date="2022-07-19T10:03:00Z">
              <w:r w:rsidRPr="008601AF" w:rsidDel="0016760B">
                <w:rPr>
                  <w:rFonts w:ascii="Trebuchet MS" w:hAnsi="Trebuchet MS" w:cs="Arial"/>
                  <w:color w:val="000000"/>
                  <w:sz w:val="20"/>
                  <w:szCs w:val="20"/>
                  <w:lang w:bidi="th-TH"/>
                </w:rPr>
                <w:delText>R$ 1.886,00</w:delText>
              </w:r>
            </w:del>
          </w:p>
        </w:tc>
      </w:tr>
      <w:tr w:rsidR="008601AF" w:rsidRPr="008601AF" w14:paraId="734C5A3E" w14:textId="77777777" w:rsidTr="0016760B">
        <w:tblPrEx>
          <w:tblW w:w="5000" w:type="pct"/>
          <w:tblCellMar>
            <w:left w:w="70" w:type="dxa"/>
            <w:right w:w="70" w:type="dxa"/>
          </w:tblCellMar>
          <w:tblPrExChange w:id="11082" w:author="Philippe Hollanda - Oliveira Trust" w:date="2022-07-19T10:03:00Z">
            <w:tblPrEx>
              <w:tblW w:w="5000" w:type="pct"/>
              <w:tblCellMar>
                <w:left w:w="70" w:type="dxa"/>
                <w:right w:w="70" w:type="dxa"/>
              </w:tblCellMar>
            </w:tblPrEx>
          </w:tblPrExChange>
        </w:tblPrEx>
        <w:trPr>
          <w:trHeight w:val="1785"/>
          <w:trPrChange w:id="1108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08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B030EF" w14:textId="674B1C98" w:rsidR="008601AF" w:rsidRPr="008601AF" w:rsidRDefault="008601AF" w:rsidP="003C2C2A">
            <w:pPr>
              <w:jc w:val="center"/>
              <w:rPr>
                <w:rFonts w:ascii="Trebuchet MS" w:hAnsi="Trebuchet MS" w:cs="Arial"/>
                <w:color w:val="000000"/>
                <w:sz w:val="20"/>
                <w:szCs w:val="20"/>
                <w:lang w:bidi="th-TH"/>
              </w:rPr>
            </w:pPr>
            <w:del w:id="11085" w:author="Philippe Hollanda - Oliveira Trust" w:date="2022-07-19T10:03:00Z">
              <w:r w:rsidRPr="008601AF" w:rsidDel="0016760B">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8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522454" w14:textId="5945D6B7" w:rsidR="008601AF" w:rsidRPr="008601AF" w:rsidRDefault="008601AF" w:rsidP="003C2C2A">
            <w:pPr>
              <w:jc w:val="center"/>
              <w:rPr>
                <w:rFonts w:ascii="Trebuchet MS" w:hAnsi="Trebuchet MS" w:cs="Arial"/>
                <w:color w:val="000000"/>
                <w:sz w:val="20"/>
                <w:szCs w:val="20"/>
                <w:lang w:bidi="th-TH"/>
              </w:rPr>
            </w:pPr>
            <w:del w:id="11087" w:author="Philippe Hollanda - Oliveira Trust" w:date="2022-07-19T10:03:00Z">
              <w:r w:rsidRPr="008601AF" w:rsidDel="0016760B">
                <w:rPr>
                  <w:rFonts w:ascii="Trebuchet MS" w:hAnsi="Trebuchet MS" w:cs="Arial"/>
                  <w:color w:val="000000"/>
                  <w:sz w:val="20"/>
                  <w:szCs w:val="20"/>
                  <w:lang w:bidi="th-TH"/>
                </w:rPr>
                <w:delText>03/11/2020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8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488CBF" w14:textId="767DF5A6" w:rsidR="008601AF" w:rsidRPr="008601AF" w:rsidRDefault="008601AF" w:rsidP="003C2C2A">
            <w:pPr>
              <w:jc w:val="center"/>
              <w:rPr>
                <w:rFonts w:ascii="Trebuchet MS" w:hAnsi="Trebuchet MS" w:cs="Arial"/>
                <w:color w:val="000000"/>
                <w:sz w:val="20"/>
                <w:szCs w:val="20"/>
                <w:lang w:bidi="th-TH"/>
              </w:rPr>
            </w:pPr>
            <w:del w:id="11089" w:author="Philippe Hollanda - Oliveira Trust" w:date="2022-07-19T10:03:00Z">
              <w:r w:rsidRPr="008601AF" w:rsidDel="0016760B">
                <w:rPr>
                  <w:rFonts w:ascii="Trebuchet MS" w:hAnsi="Trebuchet MS" w:cs="Arial"/>
                  <w:color w:val="000000"/>
                  <w:sz w:val="20"/>
                  <w:szCs w:val="20"/>
                  <w:lang w:bidi="th-TH"/>
                </w:rPr>
                <w:delText>R$ 29.748,48</w:delText>
              </w:r>
            </w:del>
          </w:p>
        </w:tc>
      </w:tr>
      <w:tr w:rsidR="008601AF" w:rsidRPr="008601AF" w14:paraId="568F00A9" w14:textId="77777777" w:rsidTr="0016760B">
        <w:tblPrEx>
          <w:tblW w:w="5000" w:type="pct"/>
          <w:tblCellMar>
            <w:left w:w="70" w:type="dxa"/>
            <w:right w:w="70" w:type="dxa"/>
          </w:tblCellMar>
          <w:tblPrExChange w:id="11090" w:author="Philippe Hollanda - Oliveira Trust" w:date="2022-07-19T10:03:00Z">
            <w:tblPrEx>
              <w:tblW w:w="5000" w:type="pct"/>
              <w:tblCellMar>
                <w:left w:w="70" w:type="dxa"/>
                <w:right w:w="70" w:type="dxa"/>
              </w:tblCellMar>
            </w:tblPrEx>
          </w:tblPrExChange>
        </w:tblPrEx>
        <w:trPr>
          <w:trHeight w:val="1785"/>
          <w:trPrChange w:id="1109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09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2EFB14" w14:textId="0A2FE2E7" w:rsidR="008601AF" w:rsidRPr="008601AF" w:rsidRDefault="008601AF" w:rsidP="003C2C2A">
            <w:pPr>
              <w:jc w:val="center"/>
              <w:rPr>
                <w:rFonts w:ascii="Trebuchet MS" w:hAnsi="Trebuchet MS" w:cs="Arial"/>
                <w:color w:val="000000"/>
                <w:sz w:val="20"/>
                <w:szCs w:val="20"/>
                <w:lang w:bidi="th-TH"/>
              </w:rPr>
            </w:pPr>
            <w:del w:id="11093" w:author="Philippe Hollanda - Oliveira Trust" w:date="2022-07-19T10:03:00Z">
              <w:r w:rsidRPr="008601AF" w:rsidDel="0016760B">
                <w:rPr>
                  <w:rFonts w:ascii="Trebuchet MS" w:hAnsi="Trebuchet MS" w:cs="Arial"/>
                  <w:color w:val="000000"/>
                  <w:sz w:val="20"/>
                  <w:szCs w:val="20"/>
                  <w:lang w:bidi="th-TH"/>
                </w:rPr>
                <w:delText>BLOCO DE CONCRETO 010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09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630029" w14:textId="36377FD5" w:rsidR="008601AF" w:rsidRPr="008601AF" w:rsidRDefault="008601AF" w:rsidP="003C2C2A">
            <w:pPr>
              <w:jc w:val="center"/>
              <w:rPr>
                <w:rFonts w:ascii="Trebuchet MS" w:hAnsi="Trebuchet MS" w:cs="Arial"/>
                <w:color w:val="000000"/>
                <w:sz w:val="20"/>
                <w:szCs w:val="20"/>
                <w:lang w:bidi="th-TH"/>
              </w:rPr>
            </w:pPr>
            <w:del w:id="11095" w:author="Philippe Hollanda - Oliveira Trust" w:date="2022-07-19T10:03:00Z">
              <w:r w:rsidRPr="008601AF" w:rsidDel="0016760B">
                <w:rPr>
                  <w:rFonts w:ascii="Trebuchet MS" w:hAnsi="Trebuchet MS" w:cs="Arial"/>
                  <w:color w:val="000000"/>
                  <w:sz w:val="20"/>
                  <w:szCs w:val="20"/>
                  <w:lang w:bidi="th-TH"/>
                </w:rPr>
                <w:delText>03/11/2020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09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0A1331" w14:textId="4794E58F" w:rsidR="008601AF" w:rsidRPr="008601AF" w:rsidRDefault="008601AF" w:rsidP="003C2C2A">
            <w:pPr>
              <w:jc w:val="center"/>
              <w:rPr>
                <w:rFonts w:ascii="Trebuchet MS" w:hAnsi="Trebuchet MS" w:cs="Arial"/>
                <w:color w:val="000000"/>
                <w:sz w:val="20"/>
                <w:szCs w:val="20"/>
                <w:lang w:bidi="th-TH"/>
              </w:rPr>
            </w:pPr>
            <w:del w:id="11097" w:author="Philippe Hollanda - Oliveira Trust" w:date="2022-07-19T10:03:00Z">
              <w:r w:rsidRPr="008601AF" w:rsidDel="0016760B">
                <w:rPr>
                  <w:rFonts w:ascii="Trebuchet MS" w:hAnsi="Trebuchet MS" w:cs="Arial"/>
                  <w:color w:val="000000"/>
                  <w:sz w:val="20"/>
                  <w:szCs w:val="20"/>
                  <w:lang w:bidi="th-TH"/>
                </w:rPr>
                <w:delText>R$ 68.425,00</w:delText>
              </w:r>
            </w:del>
          </w:p>
        </w:tc>
      </w:tr>
      <w:tr w:rsidR="008601AF" w:rsidRPr="008601AF" w14:paraId="5B843282" w14:textId="77777777" w:rsidTr="0016760B">
        <w:tblPrEx>
          <w:tblW w:w="5000" w:type="pct"/>
          <w:tblCellMar>
            <w:left w:w="70" w:type="dxa"/>
            <w:right w:w="70" w:type="dxa"/>
          </w:tblCellMar>
          <w:tblPrExChange w:id="11098" w:author="Philippe Hollanda - Oliveira Trust" w:date="2022-07-19T10:03:00Z">
            <w:tblPrEx>
              <w:tblW w:w="5000" w:type="pct"/>
              <w:tblCellMar>
                <w:left w:w="70" w:type="dxa"/>
                <w:right w:w="70" w:type="dxa"/>
              </w:tblCellMar>
            </w:tblPrEx>
          </w:tblPrExChange>
        </w:tblPrEx>
        <w:trPr>
          <w:trHeight w:val="1785"/>
          <w:trPrChange w:id="11099"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1100"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1946A2" w14:textId="1286464D" w:rsidR="008601AF" w:rsidRPr="008601AF" w:rsidRDefault="008601AF" w:rsidP="003C2C2A">
            <w:pPr>
              <w:jc w:val="center"/>
              <w:rPr>
                <w:rFonts w:ascii="Trebuchet MS" w:hAnsi="Trebuchet MS" w:cs="Arial"/>
                <w:color w:val="000000"/>
                <w:sz w:val="20"/>
                <w:szCs w:val="20"/>
                <w:lang w:bidi="th-TH"/>
              </w:rPr>
            </w:pPr>
            <w:del w:id="11101" w:author="Philippe Hollanda - Oliveira Trust" w:date="2022-07-19T10:03:00Z">
              <w:r w:rsidRPr="008601AF" w:rsidDel="0016760B">
                <w:rPr>
                  <w:rFonts w:ascii="Trebuchet MS" w:hAnsi="Trebuchet MS" w:cs="Arial"/>
                  <w:color w:val="000000"/>
                  <w:sz w:val="20"/>
                  <w:szCs w:val="20"/>
                  <w:lang w:bidi="th-TH"/>
                </w:rPr>
                <w:delText>FERRO CHATO 2 X 1/4 X 6000 (2)</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0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B79CA1" w14:textId="7823DA9A" w:rsidR="008601AF" w:rsidRPr="008601AF" w:rsidRDefault="008601AF" w:rsidP="003C2C2A">
            <w:pPr>
              <w:jc w:val="center"/>
              <w:rPr>
                <w:rFonts w:ascii="Trebuchet MS" w:hAnsi="Trebuchet MS" w:cs="Arial"/>
                <w:color w:val="000000"/>
                <w:sz w:val="20"/>
                <w:szCs w:val="20"/>
                <w:lang w:bidi="th-TH"/>
              </w:rPr>
            </w:pPr>
            <w:del w:id="11103" w:author="Philippe Hollanda - Oliveira Trust" w:date="2022-07-19T10:03:00Z">
              <w:r w:rsidRPr="008601AF" w:rsidDel="0016760B">
                <w:rPr>
                  <w:rFonts w:ascii="Trebuchet MS" w:hAnsi="Trebuchet MS" w:cs="Arial"/>
                  <w:color w:val="000000"/>
                  <w:sz w:val="20"/>
                  <w:szCs w:val="20"/>
                  <w:lang w:bidi="th-TH"/>
                </w:rPr>
                <w:delText>10/12/2020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0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0095EB" w14:textId="6A206732" w:rsidR="008601AF" w:rsidRPr="008601AF" w:rsidRDefault="008601AF" w:rsidP="003C2C2A">
            <w:pPr>
              <w:jc w:val="center"/>
              <w:rPr>
                <w:rFonts w:ascii="Trebuchet MS" w:hAnsi="Trebuchet MS" w:cs="Arial"/>
                <w:color w:val="000000"/>
                <w:sz w:val="20"/>
                <w:szCs w:val="20"/>
                <w:lang w:bidi="th-TH"/>
              </w:rPr>
            </w:pPr>
            <w:del w:id="11105" w:author="Philippe Hollanda - Oliveira Trust" w:date="2022-07-19T10:03:00Z">
              <w:r w:rsidRPr="008601AF" w:rsidDel="0016760B">
                <w:rPr>
                  <w:rFonts w:ascii="Trebuchet MS" w:hAnsi="Trebuchet MS" w:cs="Arial"/>
                  <w:color w:val="000000"/>
                  <w:sz w:val="20"/>
                  <w:szCs w:val="20"/>
                  <w:lang w:bidi="th-TH"/>
                </w:rPr>
                <w:delText>R$ 10.361,99</w:delText>
              </w:r>
            </w:del>
          </w:p>
        </w:tc>
      </w:tr>
      <w:tr w:rsidR="008601AF" w:rsidRPr="008601AF" w14:paraId="13BB4422" w14:textId="77777777" w:rsidTr="0016760B">
        <w:tblPrEx>
          <w:tblW w:w="5000" w:type="pct"/>
          <w:tblCellMar>
            <w:left w:w="70" w:type="dxa"/>
            <w:right w:w="70" w:type="dxa"/>
          </w:tblCellMar>
          <w:tblPrExChange w:id="11106" w:author="Philippe Hollanda - Oliveira Trust" w:date="2022-07-19T10:03:00Z">
            <w:tblPrEx>
              <w:tblW w:w="5000" w:type="pct"/>
              <w:tblCellMar>
                <w:left w:w="70" w:type="dxa"/>
                <w:right w:w="70" w:type="dxa"/>
              </w:tblCellMar>
            </w:tblPrEx>
          </w:tblPrExChange>
        </w:tblPrEx>
        <w:trPr>
          <w:trHeight w:val="1785"/>
          <w:trPrChange w:id="11107"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108"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99292C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157ED7" w14:textId="73F5625C" w:rsidR="008601AF" w:rsidRPr="008601AF" w:rsidRDefault="008601AF" w:rsidP="003C2C2A">
            <w:pPr>
              <w:jc w:val="center"/>
              <w:rPr>
                <w:rFonts w:ascii="Trebuchet MS" w:hAnsi="Trebuchet MS" w:cs="Arial"/>
                <w:color w:val="000000"/>
                <w:sz w:val="20"/>
                <w:szCs w:val="20"/>
                <w:lang w:bidi="th-TH"/>
              </w:rPr>
            </w:pPr>
            <w:del w:id="11110" w:author="Philippe Hollanda - Oliveira Trust" w:date="2022-07-19T10:03:00Z">
              <w:r w:rsidRPr="008601AF" w:rsidDel="0016760B">
                <w:rPr>
                  <w:rFonts w:ascii="Trebuchet MS" w:hAnsi="Trebuchet MS" w:cs="Arial"/>
                  <w:color w:val="000000"/>
                  <w:sz w:val="20"/>
                  <w:szCs w:val="20"/>
                  <w:lang w:bidi="th-TH"/>
                </w:rPr>
                <w:delText>28/12/2020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AFA78A" w14:textId="4443B14B" w:rsidR="008601AF" w:rsidRPr="008601AF" w:rsidRDefault="008601AF" w:rsidP="003C2C2A">
            <w:pPr>
              <w:jc w:val="center"/>
              <w:rPr>
                <w:rFonts w:ascii="Trebuchet MS" w:hAnsi="Trebuchet MS" w:cs="Arial"/>
                <w:color w:val="000000"/>
                <w:sz w:val="20"/>
                <w:szCs w:val="20"/>
                <w:lang w:bidi="th-TH"/>
              </w:rPr>
            </w:pPr>
            <w:del w:id="11112" w:author="Philippe Hollanda - Oliveira Trust" w:date="2022-07-19T10:03:00Z">
              <w:r w:rsidRPr="008601AF" w:rsidDel="0016760B">
                <w:rPr>
                  <w:rFonts w:ascii="Trebuchet MS" w:hAnsi="Trebuchet MS" w:cs="Arial"/>
                  <w:color w:val="000000"/>
                  <w:sz w:val="20"/>
                  <w:szCs w:val="20"/>
                  <w:lang w:bidi="th-TH"/>
                </w:rPr>
                <w:delText>R$ 10.361,98</w:delText>
              </w:r>
            </w:del>
          </w:p>
        </w:tc>
      </w:tr>
      <w:tr w:rsidR="008601AF" w:rsidRPr="008601AF" w14:paraId="2F2BC27C" w14:textId="77777777" w:rsidTr="0016760B">
        <w:tblPrEx>
          <w:tblW w:w="5000" w:type="pct"/>
          <w:tblCellMar>
            <w:left w:w="70" w:type="dxa"/>
            <w:right w:w="70" w:type="dxa"/>
          </w:tblCellMar>
          <w:tblPrExChange w:id="11113" w:author="Philippe Hollanda - Oliveira Trust" w:date="2022-07-19T10:03:00Z">
            <w:tblPrEx>
              <w:tblW w:w="5000" w:type="pct"/>
              <w:tblCellMar>
                <w:left w:w="70" w:type="dxa"/>
                <w:right w:w="70" w:type="dxa"/>
              </w:tblCellMar>
            </w:tblPrEx>
          </w:tblPrExChange>
        </w:tblPrEx>
        <w:trPr>
          <w:trHeight w:val="1785"/>
          <w:trPrChange w:id="11114"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115"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2318E8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352058" w14:textId="3E7ADCBD" w:rsidR="008601AF" w:rsidRPr="008601AF" w:rsidRDefault="008601AF" w:rsidP="003C2C2A">
            <w:pPr>
              <w:jc w:val="center"/>
              <w:rPr>
                <w:rFonts w:ascii="Trebuchet MS" w:hAnsi="Trebuchet MS" w:cs="Arial"/>
                <w:color w:val="000000"/>
                <w:sz w:val="20"/>
                <w:szCs w:val="20"/>
                <w:lang w:bidi="th-TH"/>
              </w:rPr>
            </w:pPr>
            <w:del w:id="11117" w:author="Philippe Hollanda - Oliveira Trust" w:date="2022-07-19T10:03:00Z">
              <w:r w:rsidRPr="008601AF" w:rsidDel="0016760B">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2680E6" w14:textId="27CB54A4" w:rsidR="008601AF" w:rsidRPr="008601AF" w:rsidRDefault="008601AF" w:rsidP="003C2C2A">
            <w:pPr>
              <w:jc w:val="center"/>
              <w:rPr>
                <w:rFonts w:ascii="Trebuchet MS" w:hAnsi="Trebuchet MS" w:cs="Arial"/>
                <w:color w:val="000000"/>
                <w:sz w:val="20"/>
                <w:szCs w:val="20"/>
                <w:lang w:bidi="th-TH"/>
              </w:rPr>
            </w:pPr>
            <w:del w:id="11119" w:author="Philippe Hollanda - Oliveira Trust" w:date="2022-07-19T10:03:00Z">
              <w:r w:rsidRPr="008601AF" w:rsidDel="0016760B">
                <w:rPr>
                  <w:rFonts w:ascii="Trebuchet MS" w:hAnsi="Trebuchet MS" w:cs="Arial"/>
                  <w:color w:val="000000"/>
                  <w:sz w:val="20"/>
                  <w:szCs w:val="20"/>
                  <w:lang w:bidi="th-TH"/>
                </w:rPr>
                <w:delText>R$ 10.361,98</w:delText>
              </w:r>
            </w:del>
          </w:p>
        </w:tc>
      </w:tr>
      <w:tr w:rsidR="008601AF" w:rsidRPr="008601AF" w14:paraId="74727AB9" w14:textId="77777777" w:rsidTr="0016760B">
        <w:tblPrEx>
          <w:tblW w:w="5000" w:type="pct"/>
          <w:tblCellMar>
            <w:left w:w="70" w:type="dxa"/>
            <w:right w:w="70" w:type="dxa"/>
          </w:tblCellMar>
          <w:tblPrExChange w:id="11120" w:author="Philippe Hollanda - Oliveira Trust" w:date="2022-07-19T10:03:00Z">
            <w:tblPrEx>
              <w:tblW w:w="5000" w:type="pct"/>
              <w:tblCellMar>
                <w:left w:w="70" w:type="dxa"/>
                <w:right w:w="70" w:type="dxa"/>
              </w:tblCellMar>
            </w:tblPrEx>
          </w:tblPrExChange>
        </w:tblPrEx>
        <w:trPr>
          <w:trHeight w:val="1785"/>
          <w:trPrChange w:id="111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D0DB1A" w14:textId="0C1A12BB" w:rsidR="008601AF" w:rsidRPr="008601AF" w:rsidRDefault="008601AF" w:rsidP="003C2C2A">
            <w:pPr>
              <w:jc w:val="center"/>
              <w:rPr>
                <w:rFonts w:ascii="Trebuchet MS" w:hAnsi="Trebuchet MS" w:cs="Arial"/>
                <w:color w:val="000000"/>
                <w:sz w:val="20"/>
                <w:szCs w:val="20"/>
                <w:lang w:bidi="th-TH"/>
              </w:rPr>
            </w:pPr>
            <w:del w:id="11123" w:author="Philippe Hollanda - Oliveira Trust" w:date="2022-07-19T10:03:00Z">
              <w:r w:rsidRPr="008601AF" w:rsidDel="0016760B">
                <w:rPr>
                  <w:rFonts w:ascii="Trebuchet MS" w:hAnsi="Trebuchet MS" w:cs="Arial"/>
                  <w:color w:val="000000"/>
                  <w:sz w:val="20"/>
                  <w:szCs w:val="20"/>
                  <w:lang w:bidi="th-TH"/>
                </w:rPr>
                <w:lastRenderedPageBreak/>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7235EF" w14:textId="7A82EF0F" w:rsidR="008601AF" w:rsidRPr="008601AF" w:rsidRDefault="008601AF" w:rsidP="003C2C2A">
            <w:pPr>
              <w:jc w:val="center"/>
              <w:rPr>
                <w:rFonts w:ascii="Trebuchet MS" w:hAnsi="Trebuchet MS" w:cs="Arial"/>
                <w:color w:val="000000"/>
                <w:sz w:val="20"/>
                <w:szCs w:val="20"/>
                <w:lang w:bidi="th-TH"/>
              </w:rPr>
            </w:pPr>
            <w:del w:id="11125" w:author="Philippe Hollanda - Oliveira Trust" w:date="2022-07-19T10:03:00Z">
              <w:r w:rsidRPr="008601AF" w:rsidDel="0016760B">
                <w:rPr>
                  <w:rFonts w:ascii="Trebuchet MS" w:hAnsi="Trebuchet MS" w:cs="Arial"/>
                  <w:color w:val="000000"/>
                  <w:sz w:val="20"/>
                  <w:szCs w:val="20"/>
                  <w:lang w:bidi="th-TH"/>
                </w:rPr>
                <w:delText>23/11/2020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8BE239" w14:textId="0A730B3E" w:rsidR="008601AF" w:rsidRPr="008601AF" w:rsidRDefault="008601AF" w:rsidP="003C2C2A">
            <w:pPr>
              <w:jc w:val="center"/>
              <w:rPr>
                <w:rFonts w:ascii="Trebuchet MS" w:hAnsi="Trebuchet MS" w:cs="Arial"/>
                <w:color w:val="000000"/>
                <w:sz w:val="20"/>
                <w:szCs w:val="20"/>
                <w:lang w:bidi="th-TH"/>
              </w:rPr>
            </w:pPr>
            <w:del w:id="11127" w:author="Philippe Hollanda - Oliveira Trust" w:date="2022-07-19T10:03:00Z">
              <w:r w:rsidRPr="008601AF" w:rsidDel="0016760B">
                <w:rPr>
                  <w:rFonts w:ascii="Trebuchet MS" w:hAnsi="Trebuchet MS" w:cs="Arial"/>
                  <w:color w:val="000000"/>
                  <w:sz w:val="20"/>
                  <w:szCs w:val="20"/>
                  <w:lang w:bidi="th-TH"/>
                </w:rPr>
                <w:delText>R$ 956,15</w:delText>
              </w:r>
            </w:del>
          </w:p>
        </w:tc>
      </w:tr>
      <w:tr w:rsidR="008601AF" w:rsidRPr="008601AF" w14:paraId="16737538" w14:textId="77777777" w:rsidTr="0016760B">
        <w:tblPrEx>
          <w:tblW w:w="5000" w:type="pct"/>
          <w:tblCellMar>
            <w:left w:w="70" w:type="dxa"/>
            <w:right w:w="70" w:type="dxa"/>
          </w:tblCellMar>
          <w:tblPrExChange w:id="11128" w:author="Philippe Hollanda - Oliveira Trust" w:date="2022-07-19T10:03:00Z">
            <w:tblPrEx>
              <w:tblW w:w="5000" w:type="pct"/>
              <w:tblCellMar>
                <w:left w:w="70" w:type="dxa"/>
                <w:right w:w="70" w:type="dxa"/>
              </w:tblCellMar>
            </w:tblPrEx>
          </w:tblPrExChange>
        </w:tblPrEx>
        <w:trPr>
          <w:trHeight w:val="1785"/>
          <w:trPrChange w:id="111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DAF920" w14:textId="28336111" w:rsidR="008601AF" w:rsidRPr="008601AF" w:rsidRDefault="008601AF" w:rsidP="003C2C2A">
            <w:pPr>
              <w:jc w:val="center"/>
              <w:rPr>
                <w:rFonts w:ascii="Trebuchet MS" w:hAnsi="Trebuchet MS" w:cs="Arial"/>
                <w:color w:val="000000"/>
                <w:sz w:val="20"/>
                <w:szCs w:val="20"/>
                <w:lang w:bidi="th-TH"/>
              </w:rPr>
            </w:pPr>
            <w:del w:id="11131" w:author="Philippe Hollanda - Oliveira Trust" w:date="2022-07-19T10:03:00Z">
              <w:r w:rsidRPr="008601AF" w:rsidDel="0016760B">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942C72" w14:textId="31F1E6E3" w:rsidR="008601AF" w:rsidRPr="008601AF" w:rsidRDefault="008601AF" w:rsidP="003C2C2A">
            <w:pPr>
              <w:jc w:val="center"/>
              <w:rPr>
                <w:rFonts w:ascii="Trebuchet MS" w:hAnsi="Trebuchet MS" w:cs="Arial"/>
                <w:color w:val="000000"/>
                <w:sz w:val="20"/>
                <w:szCs w:val="20"/>
                <w:lang w:bidi="th-TH"/>
              </w:rPr>
            </w:pPr>
            <w:del w:id="11133" w:author="Philippe Hollanda - Oliveira Trust" w:date="2022-07-19T10:03:00Z">
              <w:r w:rsidRPr="008601AF" w:rsidDel="0016760B">
                <w:rPr>
                  <w:rFonts w:ascii="Trebuchet MS" w:hAnsi="Trebuchet MS" w:cs="Arial"/>
                  <w:color w:val="000000"/>
                  <w:sz w:val="20"/>
                  <w:szCs w:val="20"/>
                  <w:lang w:bidi="th-TH"/>
                </w:rPr>
                <w:delText>23/11/2020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79F9DD" w14:textId="5F4D4235" w:rsidR="008601AF" w:rsidRPr="008601AF" w:rsidRDefault="008601AF" w:rsidP="003C2C2A">
            <w:pPr>
              <w:jc w:val="center"/>
              <w:rPr>
                <w:rFonts w:ascii="Trebuchet MS" w:hAnsi="Trebuchet MS" w:cs="Arial"/>
                <w:color w:val="000000"/>
                <w:sz w:val="20"/>
                <w:szCs w:val="20"/>
                <w:lang w:bidi="th-TH"/>
              </w:rPr>
            </w:pPr>
            <w:del w:id="11135" w:author="Philippe Hollanda - Oliveira Trust" w:date="2022-07-19T10:03:00Z">
              <w:r w:rsidRPr="008601AF" w:rsidDel="0016760B">
                <w:rPr>
                  <w:rFonts w:ascii="Trebuchet MS" w:hAnsi="Trebuchet MS" w:cs="Arial"/>
                  <w:color w:val="000000"/>
                  <w:sz w:val="20"/>
                  <w:szCs w:val="20"/>
                  <w:lang w:bidi="th-TH"/>
                </w:rPr>
                <w:delText>R$ 783,23</w:delText>
              </w:r>
            </w:del>
          </w:p>
        </w:tc>
      </w:tr>
      <w:tr w:rsidR="008601AF" w:rsidRPr="008601AF" w14:paraId="655321AC" w14:textId="77777777" w:rsidTr="0016760B">
        <w:tblPrEx>
          <w:tblW w:w="5000" w:type="pct"/>
          <w:tblCellMar>
            <w:left w:w="70" w:type="dxa"/>
            <w:right w:w="70" w:type="dxa"/>
          </w:tblCellMar>
          <w:tblPrExChange w:id="11136" w:author="Philippe Hollanda - Oliveira Trust" w:date="2022-07-19T10:03:00Z">
            <w:tblPrEx>
              <w:tblW w:w="5000" w:type="pct"/>
              <w:tblCellMar>
                <w:left w:w="70" w:type="dxa"/>
                <w:right w:w="70" w:type="dxa"/>
              </w:tblCellMar>
            </w:tblPrEx>
          </w:tblPrExChange>
        </w:tblPrEx>
        <w:trPr>
          <w:trHeight w:val="1785"/>
          <w:trPrChange w:id="111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64A854" w14:textId="495E4AB5" w:rsidR="008601AF" w:rsidRPr="008601AF" w:rsidRDefault="008601AF" w:rsidP="003C2C2A">
            <w:pPr>
              <w:jc w:val="center"/>
              <w:rPr>
                <w:rFonts w:ascii="Trebuchet MS" w:hAnsi="Trebuchet MS" w:cs="Arial"/>
                <w:color w:val="000000"/>
                <w:sz w:val="20"/>
                <w:szCs w:val="20"/>
                <w:lang w:bidi="th-TH"/>
              </w:rPr>
            </w:pPr>
            <w:del w:id="11139"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9A8731" w14:textId="141A2085" w:rsidR="008601AF" w:rsidRPr="008601AF" w:rsidRDefault="008601AF" w:rsidP="003C2C2A">
            <w:pPr>
              <w:jc w:val="center"/>
              <w:rPr>
                <w:rFonts w:ascii="Trebuchet MS" w:hAnsi="Trebuchet MS" w:cs="Arial"/>
                <w:color w:val="000000"/>
                <w:sz w:val="20"/>
                <w:szCs w:val="20"/>
                <w:lang w:bidi="th-TH"/>
              </w:rPr>
            </w:pPr>
            <w:del w:id="11141" w:author="Philippe Hollanda - Oliveira Trust" w:date="2022-07-19T10:03:00Z">
              <w:r w:rsidRPr="008601AF" w:rsidDel="0016760B">
                <w:rPr>
                  <w:rFonts w:ascii="Trebuchet MS" w:hAnsi="Trebuchet MS" w:cs="Arial"/>
                  <w:color w:val="000000"/>
                  <w:sz w:val="20"/>
                  <w:szCs w:val="20"/>
                  <w:lang w:bidi="th-TH"/>
                </w:rPr>
                <w:delText>04/12/2020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413320" w14:textId="561F9168" w:rsidR="008601AF" w:rsidRPr="008601AF" w:rsidRDefault="008601AF" w:rsidP="003C2C2A">
            <w:pPr>
              <w:jc w:val="center"/>
              <w:rPr>
                <w:rFonts w:ascii="Trebuchet MS" w:hAnsi="Trebuchet MS" w:cs="Arial"/>
                <w:color w:val="000000"/>
                <w:sz w:val="20"/>
                <w:szCs w:val="20"/>
                <w:lang w:bidi="th-TH"/>
              </w:rPr>
            </w:pPr>
            <w:del w:id="11143" w:author="Philippe Hollanda - Oliveira Trust" w:date="2022-07-19T10:03:00Z">
              <w:r w:rsidRPr="008601AF" w:rsidDel="0016760B">
                <w:rPr>
                  <w:rFonts w:ascii="Trebuchet MS" w:hAnsi="Trebuchet MS" w:cs="Arial"/>
                  <w:color w:val="000000"/>
                  <w:sz w:val="20"/>
                  <w:szCs w:val="20"/>
                  <w:lang w:bidi="th-TH"/>
                </w:rPr>
                <w:delText>R$ 238,00</w:delText>
              </w:r>
            </w:del>
          </w:p>
        </w:tc>
      </w:tr>
      <w:tr w:rsidR="008601AF" w:rsidRPr="008601AF" w14:paraId="080657B8" w14:textId="77777777" w:rsidTr="0016760B">
        <w:tblPrEx>
          <w:tblW w:w="5000" w:type="pct"/>
          <w:tblCellMar>
            <w:left w:w="70" w:type="dxa"/>
            <w:right w:w="70" w:type="dxa"/>
          </w:tblCellMar>
          <w:tblPrExChange w:id="11144" w:author="Philippe Hollanda - Oliveira Trust" w:date="2022-07-19T10:03:00Z">
            <w:tblPrEx>
              <w:tblW w:w="5000" w:type="pct"/>
              <w:tblCellMar>
                <w:left w:w="70" w:type="dxa"/>
                <w:right w:w="70" w:type="dxa"/>
              </w:tblCellMar>
            </w:tblPrEx>
          </w:tblPrExChange>
        </w:tblPrEx>
        <w:trPr>
          <w:trHeight w:val="1785"/>
          <w:trPrChange w:id="111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3FB587" w14:textId="2F3564B2" w:rsidR="008601AF" w:rsidRPr="008601AF" w:rsidRDefault="008601AF" w:rsidP="003C2C2A">
            <w:pPr>
              <w:jc w:val="center"/>
              <w:rPr>
                <w:rFonts w:ascii="Trebuchet MS" w:hAnsi="Trebuchet MS" w:cs="Arial"/>
                <w:color w:val="000000"/>
                <w:sz w:val="20"/>
                <w:szCs w:val="20"/>
                <w:lang w:bidi="th-TH"/>
              </w:rPr>
            </w:pPr>
            <w:del w:id="11147"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23C10D" w14:textId="57994D40" w:rsidR="008601AF" w:rsidRPr="008601AF" w:rsidRDefault="008601AF" w:rsidP="003C2C2A">
            <w:pPr>
              <w:jc w:val="center"/>
              <w:rPr>
                <w:rFonts w:ascii="Trebuchet MS" w:hAnsi="Trebuchet MS" w:cs="Arial"/>
                <w:color w:val="000000"/>
                <w:sz w:val="20"/>
                <w:szCs w:val="20"/>
                <w:lang w:bidi="th-TH"/>
              </w:rPr>
            </w:pPr>
            <w:del w:id="11149" w:author="Philippe Hollanda - Oliveira Trust" w:date="2022-07-19T10:03:00Z">
              <w:r w:rsidRPr="008601AF" w:rsidDel="0016760B">
                <w:rPr>
                  <w:rFonts w:ascii="Trebuchet MS" w:hAnsi="Trebuchet MS" w:cs="Arial"/>
                  <w:color w:val="000000"/>
                  <w:sz w:val="20"/>
                  <w:szCs w:val="20"/>
                  <w:lang w:bidi="th-TH"/>
                </w:rPr>
                <w:delText>04/12/2020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B1F4BA" w14:textId="4164EB07" w:rsidR="008601AF" w:rsidRPr="008601AF" w:rsidRDefault="008601AF" w:rsidP="003C2C2A">
            <w:pPr>
              <w:jc w:val="center"/>
              <w:rPr>
                <w:rFonts w:ascii="Trebuchet MS" w:hAnsi="Trebuchet MS" w:cs="Arial"/>
                <w:color w:val="000000"/>
                <w:sz w:val="20"/>
                <w:szCs w:val="20"/>
                <w:lang w:bidi="th-TH"/>
              </w:rPr>
            </w:pPr>
            <w:del w:id="11151" w:author="Philippe Hollanda - Oliveira Trust" w:date="2022-07-19T10:03:00Z">
              <w:r w:rsidRPr="008601AF" w:rsidDel="0016760B">
                <w:rPr>
                  <w:rFonts w:ascii="Trebuchet MS" w:hAnsi="Trebuchet MS" w:cs="Arial"/>
                  <w:color w:val="000000"/>
                  <w:sz w:val="20"/>
                  <w:szCs w:val="20"/>
                  <w:lang w:bidi="th-TH"/>
                </w:rPr>
                <w:delText>R$ 277,00</w:delText>
              </w:r>
            </w:del>
          </w:p>
        </w:tc>
      </w:tr>
      <w:tr w:rsidR="008601AF" w:rsidRPr="008601AF" w14:paraId="7EFEC03E" w14:textId="77777777" w:rsidTr="0016760B">
        <w:tblPrEx>
          <w:tblW w:w="5000" w:type="pct"/>
          <w:tblCellMar>
            <w:left w:w="70" w:type="dxa"/>
            <w:right w:w="70" w:type="dxa"/>
          </w:tblCellMar>
          <w:tblPrExChange w:id="11152" w:author="Philippe Hollanda - Oliveira Trust" w:date="2022-07-19T10:03:00Z">
            <w:tblPrEx>
              <w:tblW w:w="5000" w:type="pct"/>
              <w:tblCellMar>
                <w:left w:w="70" w:type="dxa"/>
                <w:right w:w="70" w:type="dxa"/>
              </w:tblCellMar>
            </w:tblPrEx>
          </w:tblPrExChange>
        </w:tblPrEx>
        <w:trPr>
          <w:trHeight w:val="1785"/>
          <w:trPrChange w:id="111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5FE0A4" w14:textId="1498B774" w:rsidR="008601AF" w:rsidRPr="008601AF" w:rsidRDefault="008601AF" w:rsidP="003C2C2A">
            <w:pPr>
              <w:jc w:val="center"/>
              <w:rPr>
                <w:rFonts w:ascii="Trebuchet MS" w:hAnsi="Trebuchet MS" w:cs="Arial"/>
                <w:color w:val="000000"/>
                <w:sz w:val="20"/>
                <w:szCs w:val="20"/>
                <w:lang w:bidi="th-TH"/>
              </w:rPr>
            </w:pPr>
            <w:del w:id="11155" w:author="Philippe Hollanda - Oliveira Trust" w:date="2022-07-19T10:03:00Z">
              <w:r w:rsidRPr="008601AF" w:rsidDel="0016760B">
                <w:rPr>
                  <w:rFonts w:ascii="Trebuchet MS" w:hAnsi="Trebuchet MS" w:cs="Arial"/>
                  <w:color w:val="000000"/>
                  <w:sz w:val="20"/>
                  <w:szCs w:val="20"/>
                  <w:lang w:bidi="th-TH"/>
                </w:rPr>
                <w:delText>CIMENTO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39F9A0" w14:textId="6C730BCD" w:rsidR="008601AF" w:rsidRPr="008601AF" w:rsidRDefault="008601AF" w:rsidP="003C2C2A">
            <w:pPr>
              <w:jc w:val="center"/>
              <w:rPr>
                <w:rFonts w:ascii="Trebuchet MS" w:hAnsi="Trebuchet MS" w:cs="Arial"/>
                <w:color w:val="000000"/>
                <w:sz w:val="20"/>
                <w:szCs w:val="20"/>
                <w:lang w:bidi="th-TH"/>
              </w:rPr>
            </w:pPr>
            <w:del w:id="11157" w:author="Philippe Hollanda - Oliveira Trust" w:date="2022-07-19T10:03:00Z">
              <w:r w:rsidRPr="008601AF" w:rsidDel="0016760B">
                <w:rPr>
                  <w:rFonts w:ascii="Trebuchet MS" w:hAnsi="Trebuchet MS" w:cs="Arial"/>
                  <w:color w:val="000000"/>
                  <w:sz w:val="20"/>
                  <w:szCs w:val="20"/>
                  <w:lang w:bidi="th-TH"/>
                </w:rPr>
                <w:delText>04/12/2020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2A4750" w14:textId="2E64CF57" w:rsidR="008601AF" w:rsidRPr="008601AF" w:rsidRDefault="008601AF" w:rsidP="003C2C2A">
            <w:pPr>
              <w:jc w:val="center"/>
              <w:rPr>
                <w:rFonts w:ascii="Trebuchet MS" w:hAnsi="Trebuchet MS" w:cs="Arial"/>
                <w:color w:val="000000"/>
                <w:sz w:val="20"/>
                <w:szCs w:val="20"/>
                <w:lang w:bidi="th-TH"/>
              </w:rPr>
            </w:pPr>
            <w:del w:id="11159" w:author="Philippe Hollanda - Oliveira Trust" w:date="2022-07-19T10:03:00Z">
              <w:r w:rsidRPr="008601AF" w:rsidDel="0016760B">
                <w:rPr>
                  <w:rFonts w:ascii="Trebuchet MS" w:hAnsi="Trebuchet MS" w:cs="Arial"/>
                  <w:color w:val="000000"/>
                  <w:sz w:val="20"/>
                  <w:szCs w:val="20"/>
                  <w:lang w:bidi="th-TH"/>
                </w:rPr>
                <w:delText>R$ 498,00</w:delText>
              </w:r>
            </w:del>
          </w:p>
        </w:tc>
      </w:tr>
      <w:tr w:rsidR="008601AF" w:rsidRPr="008601AF" w14:paraId="04758FA0" w14:textId="77777777" w:rsidTr="0016760B">
        <w:tblPrEx>
          <w:tblW w:w="5000" w:type="pct"/>
          <w:tblCellMar>
            <w:left w:w="70" w:type="dxa"/>
            <w:right w:w="70" w:type="dxa"/>
          </w:tblCellMar>
          <w:tblPrExChange w:id="11160" w:author="Philippe Hollanda - Oliveira Trust" w:date="2022-07-19T10:03:00Z">
            <w:tblPrEx>
              <w:tblW w:w="5000" w:type="pct"/>
              <w:tblCellMar>
                <w:left w:w="70" w:type="dxa"/>
                <w:right w:w="70" w:type="dxa"/>
              </w:tblCellMar>
            </w:tblPrEx>
          </w:tblPrExChange>
        </w:tblPrEx>
        <w:trPr>
          <w:trHeight w:val="1785"/>
          <w:trPrChange w:id="111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221837" w14:textId="025A0960" w:rsidR="008601AF" w:rsidRPr="008601AF" w:rsidRDefault="008601AF" w:rsidP="003C2C2A">
            <w:pPr>
              <w:jc w:val="center"/>
              <w:rPr>
                <w:rFonts w:ascii="Trebuchet MS" w:hAnsi="Trebuchet MS" w:cs="Arial"/>
                <w:color w:val="000000"/>
                <w:sz w:val="20"/>
                <w:szCs w:val="20"/>
                <w:lang w:bidi="th-TH"/>
              </w:rPr>
            </w:pPr>
            <w:del w:id="11163"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07BC0A" w14:textId="61973F08" w:rsidR="008601AF" w:rsidRPr="008601AF" w:rsidRDefault="008601AF" w:rsidP="003C2C2A">
            <w:pPr>
              <w:jc w:val="center"/>
              <w:rPr>
                <w:rFonts w:ascii="Trebuchet MS" w:hAnsi="Trebuchet MS" w:cs="Arial"/>
                <w:color w:val="000000"/>
                <w:sz w:val="20"/>
                <w:szCs w:val="20"/>
                <w:lang w:bidi="th-TH"/>
              </w:rPr>
            </w:pPr>
            <w:del w:id="11165" w:author="Philippe Hollanda - Oliveira Trust" w:date="2022-07-19T10:03:00Z">
              <w:r w:rsidRPr="008601AF" w:rsidDel="0016760B">
                <w:rPr>
                  <w:rFonts w:ascii="Trebuchet MS" w:hAnsi="Trebuchet MS" w:cs="Arial"/>
                  <w:color w:val="000000"/>
                  <w:sz w:val="20"/>
                  <w:szCs w:val="20"/>
                  <w:lang w:bidi="th-TH"/>
                </w:rPr>
                <w:delText>04/12/2020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C59F1A" w14:textId="41C299E8" w:rsidR="008601AF" w:rsidRPr="008601AF" w:rsidRDefault="008601AF" w:rsidP="003C2C2A">
            <w:pPr>
              <w:jc w:val="center"/>
              <w:rPr>
                <w:rFonts w:ascii="Trebuchet MS" w:hAnsi="Trebuchet MS" w:cs="Arial"/>
                <w:color w:val="000000"/>
                <w:sz w:val="20"/>
                <w:szCs w:val="20"/>
                <w:lang w:bidi="th-TH"/>
              </w:rPr>
            </w:pPr>
            <w:del w:id="11167" w:author="Philippe Hollanda - Oliveira Trust" w:date="2022-07-19T10:03:00Z">
              <w:r w:rsidRPr="008601AF" w:rsidDel="0016760B">
                <w:rPr>
                  <w:rFonts w:ascii="Trebuchet MS" w:hAnsi="Trebuchet MS" w:cs="Arial"/>
                  <w:color w:val="000000"/>
                  <w:sz w:val="20"/>
                  <w:szCs w:val="20"/>
                  <w:lang w:bidi="th-TH"/>
                </w:rPr>
                <w:delText>R$ 90,00</w:delText>
              </w:r>
            </w:del>
          </w:p>
        </w:tc>
      </w:tr>
      <w:tr w:rsidR="008601AF" w:rsidRPr="008601AF" w14:paraId="6D24CAF9" w14:textId="77777777" w:rsidTr="0016760B">
        <w:tblPrEx>
          <w:tblW w:w="5000" w:type="pct"/>
          <w:tblCellMar>
            <w:left w:w="70" w:type="dxa"/>
            <w:right w:w="70" w:type="dxa"/>
          </w:tblCellMar>
          <w:tblPrExChange w:id="11168" w:author="Philippe Hollanda - Oliveira Trust" w:date="2022-07-19T10:03:00Z">
            <w:tblPrEx>
              <w:tblW w:w="5000" w:type="pct"/>
              <w:tblCellMar>
                <w:left w:w="70" w:type="dxa"/>
                <w:right w:w="70" w:type="dxa"/>
              </w:tblCellMar>
            </w:tblPrEx>
          </w:tblPrExChange>
        </w:tblPrEx>
        <w:trPr>
          <w:trHeight w:val="1785"/>
          <w:trPrChange w:id="111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13A52C" w14:textId="1B9C5EAF" w:rsidR="008601AF" w:rsidRPr="008601AF" w:rsidRDefault="008601AF" w:rsidP="003C2C2A">
            <w:pPr>
              <w:jc w:val="center"/>
              <w:rPr>
                <w:rFonts w:ascii="Trebuchet MS" w:hAnsi="Trebuchet MS" w:cs="Arial"/>
                <w:color w:val="000000"/>
                <w:sz w:val="20"/>
                <w:szCs w:val="20"/>
                <w:lang w:bidi="th-TH"/>
              </w:rPr>
            </w:pPr>
            <w:del w:id="11171" w:author="Philippe Hollanda - Oliveira Trust" w:date="2022-07-19T10:03:00Z">
              <w:r w:rsidRPr="008601AF" w:rsidDel="0016760B">
                <w:rPr>
                  <w:rFonts w:ascii="Trebuchet MS" w:hAnsi="Trebuchet MS" w:cs="Arial"/>
                  <w:color w:val="000000"/>
                  <w:sz w:val="20"/>
                  <w:szCs w:val="20"/>
                  <w:lang w:bidi="th-TH"/>
                </w:rPr>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B45DBA" w14:textId="01044374" w:rsidR="008601AF" w:rsidRPr="008601AF" w:rsidRDefault="008601AF" w:rsidP="003C2C2A">
            <w:pPr>
              <w:jc w:val="center"/>
              <w:rPr>
                <w:rFonts w:ascii="Trebuchet MS" w:hAnsi="Trebuchet MS" w:cs="Arial"/>
                <w:color w:val="000000"/>
                <w:sz w:val="20"/>
                <w:szCs w:val="20"/>
                <w:lang w:bidi="th-TH"/>
              </w:rPr>
            </w:pPr>
            <w:del w:id="11173" w:author="Philippe Hollanda - Oliveira Trust" w:date="2022-07-19T10:03:00Z">
              <w:r w:rsidRPr="008601AF" w:rsidDel="0016760B">
                <w:rPr>
                  <w:rFonts w:ascii="Trebuchet MS" w:hAnsi="Trebuchet MS" w:cs="Arial"/>
                  <w:color w:val="000000"/>
                  <w:sz w:val="20"/>
                  <w:szCs w:val="20"/>
                  <w:lang w:bidi="th-TH"/>
                </w:rPr>
                <w:delText>03/12/2020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7C931E" w14:textId="532657D4" w:rsidR="008601AF" w:rsidRPr="008601AF" w:rsidRDefault="008601AF" w:rsidP="003C2C2A">
            <w:pPr>
              <w:jc w:val="center"/>
              <w:rPr>
                <w:rFonts w:ascii="Trebuchet MS" w:hAnsi="Trebuchet MS" w:cs="Arial"/>
                <w:color w:val="000000"/>
                <w:sz w:val="20"/>
                <w:szCs w:val="20"/>
                <w:lang w:bidi="th-TH"/>
              </w:rPr>
            </w:pPr>
            <w:del w:id="11175" w:author="Philippe Hollanda - Oliveira Trust" w:date="2022-07-19T10:03:00Z">
              <w:r w:rsidRPr="008601AF" w:rsidDel="0016760B">
                <w:rPr>
                  <w:rFonts w:ascii="Trebuchet MS" w:hAnsi="Trebuchet MS" w:cs="Arial"/>
                  <w:color w:val="000000"/>
                  <w:sz w:val="20"/>
                  <w:szCs w:val="20"/>
                  <w:lang w:bidi="th-TH"/>
                </w:rPr>
                <w:delText>R$ 351,96</w:delText>
              </w:r>
            </w:del>
          </w:p>
        </w:tc>
      </w:tr>
      <w:tr w:rsidR="008601AF" w:rsidRPr="008601AF" w14:paraId="74D81458" w14:textId="77777777" w:rsidTr="0016760B">
        <w:tblPrEx>
          <w:tblW w:w="5000" w:type="pct"/>
          <w:tblCellMar>
            <w:left w:w="70" w:type="dxa"/>
            <w:right w:w="70" w:type="dxa"/>
          </w:tblCellMar>
          <w:tblPrExChange w:id="11176" w:author="Philippe Hollanda - Oliveira Trust" w:date="2022-07-19T10:03:00Z">
            <w:tblPrEx>
              <w:tblW w:w="5000" w:type="pct"/>
              <w:tblCellMar>
                <w:left w:w="70" w:type="dxa"/>
                <w:right w:w="70" w:type="dxa"/>
              </w:tblCellMar>
            </w:tblPrEx>
          </w:tblPrExChange>
        </w:tblPrEx>
        <w:trPr>
          <w:trHeight w:val="1785"/>
          <w:trPrChange w:id="111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8BB3EF" w14:textId="1F97C129" w:rsidR="008601AF" w:rsidRPr="008601AF" w:rsidRDefault="008601AF" w:rsidP="003C2C2A">
            <w:pPr>
              <w:jc w:val="center"/>
              <w:rPr>
                <w:rFonts w:ascii="Trebuchet MS" w:hAnsi="Trebuchet MS" w:cs="Arial"/>
                <w:color w:val="000000"/>
                <w:sz w:val="20"/>
                <w:szCs w:val="20"/>
                <w:lang w:bidi="th-TH"/>
              </w:rPr>
            </w:pPr>
            <w:del w:id="11179" w:author="Philippe Hollanda - Oliveira Trust" w:date="2022-07-19T10:03:00Z">
              <w:r w:rsidRPr="008601AF" w:rsidDel="0016760B">
                <w:rPr>
                  <w:rFonts w:ascii="Trebuchet MS" w:hAnsi="Trebuchet MS" w:cs="Arial"/>
                  <w:color w:val="000000"/>
                  <w:sz w:val="20"/>
                  <w:szCs w:val="20"/>
                  <w:lang w:bidi="th-TH"/>
                </w:rPr>
                <w:delText>CADEADO E35</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82ACDF" w14:textId="008F96C5" w:rsidR="008601AF" w:rsidRPr="008601AF" w:rsidRDefault="008601AF" w:rsidP="003C2C2A">
            <w:pPr>
              <w:jc w:val="center"/>
              <w:rPr>
                <w:rFonts w:ascii="Trebuchet MS" w:hAnsi="Trebuchet MS" w:cs="Arial"/>
                <w:color w:val="000000"/>
                <w:sz w:val="20"/>
                <w:szCs w:val="20"/>
                <w:lang w:bidi="th-TH"/>
              </w:rPr>
            </w:pPr>
            <w:del w:id="11181" w:author="Philippe Hollanda - Oliveira Trust" w:date="2022-07-19T10:03:00Z">
              <w:r w:rsidRPr="008601AF" w:rsidDel="0016760B">
                <w:rPr>
                  <w:rFonts w:ascii="Trebuchet MS" w:hAnsi="Trebuchet MS" w:cs="Arial"/>
                  <w:color w:val="000000"/>
                  <w:sz w:val="20"/>
                  <w:szCs w:val="20"/>
                  <w:lang w:bidi="th-TH"/>
                </w:rPr>
                <w:delText>10/12/2020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2EA0B6" w14:textId="58E91320" w:rsidR="008601AF" w:rsidRPr="008601AF" w:rsidRDefault="008601AF" w:rsidP="003C2C2A">
            <w:pPr>
              <w:jc w:val="center"/>
              <w:rPr>
                <w:rFonts w:ascii="Trebuchet MS" w:hAnsi="Trebuchet MS" w:cs="Arial"/>
                <w:color w:val="000000"/>
                <w:sz w:val="20"/>
                <w:szCs w:val="20"/>
                <w:lang w:bidi="th-TH"/>
              </w:rPr>
            </w:pPr>
            <w:del w:id="11183" w:author="Philippe Hollanda - Oliveira Trust" w:date="2022-07-19T10:03:00Z">
              <w:r w:rsidRPr="008601AF" w:rsidDel="0016760B">
                <w:rPr>
                  <w:rFonts w:ascii="Trebuchet MS" w:hAnsi="Trebuchet MS" w:cs="Arial"/>
                  <w:color w:val="000000"/>
                  <w:sz w:val="20"/>
                  <w:szCs w:val="20"/>
                  <w:lang w:bidi="th-TH"/>
                </w:rPr>
                <w:delText>R$ 287,70</w:delText>
              </w:r>
            </w:del>
          </w:p>
        </w:tc>
      </w:tr>
      <w:tr w:rsidR="008601AF" w:rsidRPr="008601AF" w14:paraId="3C6E2B20" w14:textId="77777777" w:rsidTr="0016760B">
        <w:tblPrEx>
          <w:tblW w:w="5000" w:type="pct"/>
          <w:tblCellMar>
            <w:left w:w="70" w:type="dxa"/>
            <w:right w:w="70" w:type="dxa"/>
          </w:tblCellMar>
          <w:tblPrExChange w:id="11184" w:author="Philippe Hollanda - Oliveira Trust" w:date="2022-07-19T10:03:00Z">
            <w:tblPrEx>
              <w:tblW w:w="5000" w:type="pct"/>
              <w:tblCellMar>
                <w:left w:w="70" w:type="dxa"/>
                <w:right w:w="70" w:type="dxa"/>
              </w:tblCellMar>
            </w:tblPrEx>
          </w:tblPrExChange>
        </w:tblPrEx>
        <w:trPr>
          <w:trHeight w:val="1785"/>
          <w:trPrChange w:id="111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9176F2" w14:textId="1C2CEE57" w:rsidR="008601AF" w:rsidRPr="008601AF" w:rsidRDefault="008601AF" w:rsidP="003C2C2A">
            <w:pPr>
              <w:jc w:val="center"/>
              <w:rPr>
                <w:rFonts w:ascii="Trebuchet MS" w:hAnsi="Trebuchet MS" w:cs="Arial"/>
                <w:color w:val="000000"/>
                <w:sz w:val="20"/>
                <w:szCs w:val="20"/>
                <w:lang w:bidi="th-TH"/>
              </w:rPr>
            </w:pPr>
            <w:del w:id="11187" w:author="Philippe Hollanda - Oliveira Trust" w:date="2022-07-19T10:03:00Z">
              <w:r w:rsidRPr="008601AF" w:rsidDel="0016760B">
                <w:rPr>
                  <w:rFonts w:ascii="Trebuchet MS" w:hAnsi="Trebuchet MS" w:cs="Arial"/>
                  <w:color w:val="000000"/>
                  <w:sz w:val="20"/>
                  <w:szCs w:val="20"/>
                  <w:lang w:bidi="th-TH"/>
                </w:rPr>
                <w:delText>PARAFUSOS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8CF46A" w14:textId="156D4641" w:rsidR="008601AF" w:rsidRPr="008601AF" w:rsidRDefault="008601AF" w:rsidP="003C2C2A">
            <w:pPr>
              <w:jc w:val="center"/>
              <w:rPr>
                <w:rFonts w:ascii="Trebuchet MS" w:hAnsi="Trebuchet MS" w:cs="Arial"/>
                <w:color w:val="000000"/>
                <w:sz w:val="20"/>
                <w:szCs w:val="20"/>
                <w:lang w:bidi="th-TH"/>
              </w:rPr>
            </w:pPr>
            <w:del w:id="11189" w:author="Philippe Hollanda - Oliveira Trust" w:date="2022-07-19T10:03:00Z">
              <w:r w:rsidRPr="008601AF" w:rsidDel="0016760B">
                <w:rPr>
                  <w:rFonts w:ascii="Trebuchet MS" w:hAnsi="Trebuchet MS" w:cs="Arial"/>
                  <w:color w:val="000000"/>
                  <w:sz w:val="20"/>
                  <w:szCs w:val="20"/>
                  <w:lang w:bidi="th-TH"/>
                </w:rPr>
                <w:delText>03/12/2020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893976" w14:textId="1BDA0136" w:rsidR="008601AF" w:rsidRPr="008601AF" w:rsidRDefault="008601AF" w:rsidP="003C2C2A">
            <w:pPr>
              <w:jc w:val="center"/>
              <w:rPr>
                <w:rFonts w:ascii="Trebuchet MS" w:hAnsi="Trebuchet MS" w:cs="Arial"/>
                <w:color w:val="000000"/>
                <w:sz w:val="20"/>
                <w:szCs w:val="20"/>
                <w:lang w:bidi="th-TH"/>
              </w:rPr>
            </w:pPr>
            <w:del w:id="11191" w:author="Philippe Hollanda - Oliveira Trust" w:date="2022-07-19T10:03:00Z">
              <w:r w:rsidRPr="008601AF" w:rsidDel="0016760B">
                <w:rPr>
                  <w:rFonts w:ascii="Trebuchet MS" w:hAnsi="Trebuchet MS" w:cs="Arial"/>
                  <w:color w:val="000000"/>
                  <w:sz w:val="20"/>
                  <w:szCs w:val="20"/>
                  <w:lang w:bidi="th-TH"/>
                </w:rPr>
                <w:delText>R$ 255,40</w:delText>
              </w:r>
            </w:del>
          </w:p>
        </w:tc>
      </w:tr>
      <w:tr w:rsidR="008601AF" w:rsidRPr="008601AF" w14:paraId="6E77DEF4" w14:textId="77777777" w:rsidTr="0016760B">
        <w:tblPrEx>
          <w:tblW w:w="5000" w:type="pct"/>
          <w:tblCellMar>
            <w:left w:w="70" w:type="dxa"/>
            <w:right w:w="70" w:type="dxa"/>
          </w:tblCellMar>
          <w:tblPrExChange w:id="11192" w:author="Philippe Hollanda - Oliveira Trust" w:date="2022-07-19T10:03:00Z">
            <w:tblPrEx>
              <w:tblW w:w="5000" w:type="pct"/>
              <w:tblCellMar>
                <w:left w:w="70" w:type="dxa"/>
                <w:right w:w="70" w:type="dxa"/>
              </w:tblCellMar>
            </w:tblPrEx>
          </w:tblPrExChange>
        </w:tblPrEx>
        <w:trPr>
          <w:trHeight w:val="1785"/>
          <w:trPrChange w:id="111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1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793A7F" w14:textId="44765051" w:rsidR="008601AF" w:rsidRPr="008601AF" w:rsidRDefault="008601AF" w:rsidP="003C2C2A">
            <w:pPr>
              <w:jc w:val="center"/>
              <w:rPr>
                <w:rFonts w:ascii="Trebuchet MS" w:hAnsi="Trebuchet MS" w:cs="Arial"/>
                <w:color w:val="000000"/>
                <w:sz w:val="20"/>
                <w:szCs w:val="20"/>
                <w:lang w:bidi="th-TH"/>
              </w:rPr>
            </w:pPr>
            <w:del w:id="11195" w:author="Philippe Hollanda - Oliveira Trust" w:date="2022-07-19T10:03:00Z">
              <w:r w:rsidRPr="008601AF" w:rsidDel="0016760B">
                <w:rPr>
                  <w:rFonts w:ascii="Trebuchet MS" w:hAnsi="Trebuchet MS" w:cs="Arial"/>
                  <w:color w:val="000000"/>
                  <w:sz w:val="20"/>
                  <w:szCs w:val="20"/>
                  <w:lang w:bidi="th-TH"/>
                </w:rPr>
                <w:delText>DISCO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1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C60C1A" w14:textId="23E5DDAF" w:rsidR="008601AF" w:rsidRPr="008601AF" w:rsidRDefault="008601AF" w:rsidP="003C2C2A">
            <w:pPr>
              <w:jc w:val="center"/>
              <w:rPr>
                <w:rFonts w:ascii="Trebuchet MS" w:hAnsi="Trebuchet MS" w:cs="Arial"/>
                <w:color w:val="000000"/>
                <w:sz w:val="20"/>
                <w:szCs w:val="20"/>
                <w:lang w:bidi="th-TH"/>
              </w:rPr>
            </w:pPr>
            <w:del w:id="11197" w:author="Philippe Hollanda - Oliveira Trust" w:date="2022-07-19T10:03:00Z">
              <w:r w:rsidRPr="008601AF" w:rsidDel="0016760B">
                <w:rPr>
                  <w:rFonts w:ascii="Trebuchet MS" w:hAnsi="Trebuchet MS" w:cs="Arial"/>
                  <w:color w:val="000000"/>
                  <w:sz w:val="20"/>
                  <w:szCs w:val="20"/>
                  <w:lang w:bidi="th-TH"/>
                </w:rPr>
                <w:delText>11/12/2020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1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CB25D9" w14:textId="02C03CB7" w:rsidR="008601AF" w:rsidRPr="008601AF" w:rsidRDefault="008601AF" w:rsidP="003C2C2A">
            <w:pPr>
              <w:jc w:val="center"/>
              <w:rPr>
                <w:rFonts w:ascii="Trebuchet MS" w:hAnsi="Trebuchet MS" w:cs="Arial"/>
                <w:color w:val="000000"/>
                <w:sz w:val="20"/>
                <w:szCs w:val="20"/>
                <w:lang w:bidi="th-TH"/>
              </w:rPr>
            </w:pPr>
            <w:del w:id="11199" w:author="Philippe Hollanda - Oliveira Trust" w:date="2022-07-19T10:03:00Z">
              <w:r w:rsidRPr="008601AF" w:rsidDel="0016760B">
                <w:rPr>
                  <w:rFonts w:ascii="Trebuchet MS" w:hAnsi="Trebuchet MS" w:cs="Arial"/>
                  <w:color w:val="000000"/>
                  <w:sz w:val="20"/>
                  <w:szCs w:val="20"/>
                  <w:lang w:bidi="th-TH"/>
                </w:rPr>
                <w:delText>R$ 99,80</w:delText>
              </w:r>
            </w:del>
          </w:p>
        </w:tc>
      </w:tr>
      <w:tr w:rsidR="008601AF" w:rsidRPr="008601AF" w14:paraId="14EB812E" w14:textId="77777777" w:rsidTr="0016760B">
        <w:tblPrEx>
          <w:tblW w:w="5000" w:type="pct"/>
          <w:tblCellMar>
            <w:left w:w="70" w:type="dxa"/>
            <w:right w:w="70" w:type="dxa"/>
          </w:tblCellMar>
          <w:tblPrExChange w:id="11200" w:author="Philippe Hollanda - Oliveira Trust" w:date="2022-07-19T10:03:00Z">
            <w:tblPrEx>
              <w:tblW w:w="5000" w:type="pct"/>
              <w:tblCellMar>
                <w:left w:w="70" w:type="dxa"/>
                <w:right w:w="70" w:type="dxa"/>
              </w:tblCellMar>
            </w:tblPrEx>
          </w:tblPrExChange>
        </w:tblPrEx>
        <w:trPr>
          <w:trHeight w:val="1785"/>
          <w:trPrChange w:id="112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2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B130C7" w14:textId="31D8CD6C" w:rsidR="008601AF" w:rsidRPr="008601AF" w:rsidRDefault="008601AF" w:rsidP="003C2C2A">
            <w:pPr>
              <w:jc w:val="center"/>
              <w:rPr>
                <w:rFonts w:ascii="Trebuchet MS" w:hAnsi="Trebuchet MS" w:cs="Arial"/>
                <w:color w:val="000000"/>
                <w:sz w:val="20"/>
                <w:szCs w:val="20"/>
                <w:lang w:bidi="th-TH"/>
              </w:rPr>
            </w:pPr>
            <w:del w:id="11203" w:author="Philippe Hollanda - Oliveira Trust" w:date="2022-07-19T10:03:00Z">
              <w:r w:rsidRPr="008601AF" w:rsidDel="0016760B">
                <w:rPr>
                  <w:rFonts w:ascii="Trebuchet MS" w:hAnsi="Trebuchet MS" w:cs="Arial"/>
                  <w:color w:val="000000"/>
                  <w:sz w:val="20"/>
                  <w:szCs w:val="20"/>
                  <w:lang w:bidi="th-TH"/>
                </w:rPr>
                <w:lastRenderedPageBreak/>
                <w:delText>MATERIAL DE ESCRITORIO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A8F8C4" w14:textId="701A0904" w:rsidR="008601AF" w:rsidRPr="008601AF" w:rsidRDefault="008601AF" w:rsidP="003C2C2A">
            <w:pPr>
              <w:jc w:val="center"/>
              <w:rPr>
                <w:rFonts w:ascii="Trebuchet MS" w:hAnsi="Trebuchet MS" w:cs="Arial"/>
                <w:color w:val="000000"/>
                <w:sz w:val="20"/>
                <w:szCs w:val="20"/>
                <w:lang w:bidi="th-TH"/>
              </w:rPr>
            </w:pPr>
            <w:del w:id="11205" w:author="Philippe Hollanda - Oliveira Trust" w:date="2022-07-19T10:03:00Z">
              <w:r w:rsidRPr="008601AF" w:rsidDel="0016760B">
                <w:rPr>
                  <w:rFonts w:ascii="Trebuchet MS" w:hAnsi="Trebuchet MS" w:cs="Arial"/>
                  <w:color w:val="000000"/>
                  <w:sz w:val="20"/>
                  <w:szCs w:val="20"/>
                  <w:lang w:bidi="th-TH"/>
                </w:rPr>
                <w:delText>10/12/2020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5C5310" w14:textId="09F3FC13" w:rsidR="008601AF" w:rsidRPr="008601AF" w:rsidRDefault="008601AF" w:rsidP="003C2C2A">
            <w:pPr>
              <w:jc w:val="center"/>
              <w:rPr>
                <w:rFonts w:ascii="Trebuchet MS" w:hAnsi="Trebuchet MS" w:cs="Arial"/>
                <w:color w:val="000000"/>
                <w:sz w:val="20"/>
                <w:szCs w:val="20"/>
                <w:lang w:bidi="th-TH"/>
              </w:rPr>
            </w:pPr>
            <w:del w:id="11207" w:author="Philippe Hollanda - Oliveira Trust" w:date="2022-07-19T10:03:00Z">
              <w:r w:rsidRPr="008601AF" w:rsidDel="0016760B">
                <w:rPr>
                  <w:rFonts w:ascii="Trebuchet MS" w:hAnsi="Trebuchet MS" w:cs="Arial"/>
                  <w:color w:val="000000"/>
                  <w:sz w:val="20"/>
                  <w:szCs w:val="20"/>
                  <w:lang w:bidi="th-TH"/>
                </w:rPr>
                <w:delText>R$ 260,26</w:delText>
              </w:r>
            </w:del>
          </w:p>
        </w:tc>
      </w:tr>
      <w:tr w:rsidR="008601AF" w:rsidRPr="008601AF" w14:paraId="68E66EDD" w14:textId="77777777" w:rsidTr="0016760B">
        <w:tblPrEx>
          <w:tblW w:w="5000" w:type="pct"/>
          <w:tblCellMar>
            <w:left w:w="70" w:type="dxa"/>
            <w:right w:w="70" w:type="dxa"/>
          </w:tblCellMar>
          <w:tblPrExChange w:id="11208" w:author="Philippe Hollanda - Oliveira Trust" w:date="2022-07-19T10:03:00Z">
            <w:tblPrEx>
              <w:tblW w:w="5000" w:type="pct"/>
              <w:tblCellMar>
                <w:left w:w="70" w:type="dxa"/>
                <w:right w:w="70" w:type="dxa"/>
              </w:tblCellMar>
            </w:tblPrEx>
          </w:tblPrExChange>
        </w:tblPrEx>
        <w:trPr>
          <w:trHeight w:val="1785"/>
          <w:trPrChange w:id="112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2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C778A3" w14:textId="198B3023" w:rsidR="008601AF" w:rsidRPr="008601AF" w:rsidRDefault="008601AF" w:rsidP="003C2C2A">
            <w:pPr>
              <w:jc w:val="center"/>
              <w:rPr>
                <w:rFonts w:ascii="Trebuchet MS" w:hAnsi="Trebuchet MS" w:cs="Arial"/>
                <w:color w:val="000000"/>
                <w:sz w:val="20"/>
                <w:szCs w:val="20"/>
                <w:lang w:bidi="th-TH"/>
              </w:rPr>
            </w:pPr>
            <w:del w:id="11211"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6BBE29" w14:textId="699523CC" w:rsidR="008601AF" w:rsidRPr="008601AF" w:rsidRDefault="008601AF" w:rsidP="003C2C2A">
            <w:pPr>
              <w:jc w:val="center"/>
              <w:rPr>
                <w:rFonts w:ascii="Trebuchet MS" w:hAnsi="Trebuchet MS" w:cs="Arial"/>
                <w:color w:val="000000"/>
                <w:sz w:val="20"/>
                <w:szCs w:val="20"/>
                <w:lang w:bidi="th-TH"/>
              </w:rPr>
            </w:pPr>
            <w:del w:id="11213" w:author="Philippe Hollanda - Oliveira Trust" w:date="2022-07-19T10:03:00Z">
              <w:r w:rsidRPr="008601AF" w:rsidDel="0016760B">
                <w:rPr>
                  <w:rFonts w:ascii="Trebuchet MS" w:hAnsi="Trebuchet MS" w:cs="Arial"/>
                  <w:color w:val="000000"/>
                  <w:sz w:val="20"/>
                  <w:szCs w:val="20"/>
                  <w:lang w:bidi="th-TH"/>
                </w:rPr>
                <w:delText>09/12/2020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6B0689" w14:textId="654D8285" w:rsidR="008601AF" w:rsidRPr="008601AF" w:rsidRDefault="008601AF" w:rsidP="003C2C2A">
            <w:pPr>
              <w:jc w:val="center"/>
              <w:rPr>
                <w:rFonts w:ascii="Trebuchet MS" w:hAnsi="Trebuchet MS" w:cs="Arial"/>
                <w:color w:val="000000"/>
                <w:sz w:val="20"/>
                <w:szCs w:val="20"/>
                <w:lang w:bidi="th-TH"/>
              </w:rPr>
            </w:pPr>
            <w:del w:id="11215" w:author="Philippe Hollanda - Oliveira Trust" w:date="2022-07-19T10:03:00Z">
              <w:r w:rsidRPr="008601AF" w:rsidDel="0016760B">
                <w:rPr>
                  <w:rFonts w:ascii="Trebuchet MS" w:hAnsi="Trebuchet MS" w:cs="Arial"/>
                  <w:color w:val="000000"/>
                  <w:sz w:val="20"/>
                  <w:szCs w:val="20"/>
                  <w:lang w:bidi="th-TH"/>
                </w:rPr>
                <w:delText>R$ 66.690,87</w:delText>
              </w:r>
            </w:del>
          </w:p>
        </w:tc>
      </w:tr>
      <w:tr w:rsidR="008601AF" w:rsidRPr="008601AF" w14:paraId="1947ACCF" w14:textId="77777777" w:rsidTr="0016760B">
        <w:tblPrEx>
          <w:tblW w:w="5000" w:type="pct"/>
          <w:tblCellMar>
            <w:left w:w="70" w:type="dxa"/>
            <w:right w:w="70" w:type="dxa"/>
          </w:tblCellMar>
          <w:tblPrExChange w:id="11216" w:author="Philippe Hollanda - Oliveira Trust" w:date="2022-07-19T10:03:00Z">
            <w:tblPrEx>
              <w:tblW w:w="5000" w:type="pct"/>
              <w:tblCellMar>
                <w:left w:w="70" w:type="dxa"/>
                <w:right w:w="70" w:type="dxa"/>
              </w:tblCellMar>
            </w:tblPrEx>
          </w:tblPrExChange>
        </w:tblPrEx>
        <w:trPr>
          <w:trHeight w:val="1785"/>
          <w:trPrChange w:id="112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2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37FDDB" w14:textId="7FF2E608" w:rsidR="008601AF" w:rsidRPr="008601AF" w:rsidRDefault="008601AF" w:rsidP="003C2C2A">
            <w:pPr>
              <w:jc w:val="center"/>
              <w:rPr>
                <w:rFonts w:ascii="Trebuchet MS" w:hAnsi="Trebuchet MS" w:cs="Arial"/>
                <w:color w:val="000000"/>
                <w:sz w:val="20"/>
                <w:szCs w:val="20"/>
                <w:lang w:bidi="th-TH"/>
              </w:rPr>
            </w:pPr>
            <w:del w:id="11219" w:author="Philippe Hollanda - Oliveira Trust" w:date="2022-07-19T10:03:00Z">
              <w:r w:rsidRPr="008601AF" w:rsidDel="0016760B">
                <w:rPr>
                  <w:rFonts w:ascii="Trebuchet MS" w:hAnsi="Trebuchet MS" w:cs="Arial"/>
                  <w:color w:val="000000"/>
                  <w:sz w:val="20"/>
                  <w:szCs w:val="20"/>
                  <w:lang w:bidi="th-TH"/>
                </w:rPr>
                <w:delText xml:space="preserve">MANILHA CONCRETO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12B823" w14:textId="3F96316D" w:rsidR="008601AF" w:rsidRPr="008601AF" w:rsidRDefault="008601AF" w:rsidP="003C2C2A">
            <w:pPr>
              <w:jc w:val="center"/>
              <w:rPr>
                <w:rFonts w:ascii="Trebuchet MS" w:hAnsi="Trebuchet MS" w:cs="Arial"/>
                <w:color w:val="000000"/>
                <w:sz w:val="20"/>
                <w:szCs w:val="20"/>
                <w:lang w:bidi="th-TH"/>
              </w:rPr>
            </w:pPr>
            <w:del w:id="11221" w:author="Philippe Hollanda - Oliveira Trust" w:date="2022-07-19T10:03:00Z">
              <w:r w:rsidRPr="008601AF" w:rsidDel="0016760B">
                <w:rPr>
                  <w:rFonts w:ascii="Trebuchet MS" w:hAnsi="Trebuchet MS" w:cs="Arial"/>
                  <w:color w:val="000000"/>
                  <w:sz w:val="20"/>
                  <w:szCs w:val="20"/>
                  <w:lang w:bidi="th-TH"/>
                </w:rPr>
                <w:delText>10/12/2020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2F010B" w14:textId="0BC27F31" w:rsidR="008601AF" w:rsidRPr="008601AF" w:rsidRDefault="008601AF" w:rsidP="003C2C2A">
            <w:pPr>
              <w:jc w:val="center"/>
              <w:rPr>
                <w:rFonts w:ascii="Trebuchet MS" w:hAnsi="Trebuchet MS" w:cs="Arial"/>
                <w:color w:val="000000"/>
                <w:sz w:val="20"/>
                <w:szCs w:val="20"/>
                <w:lang w:bidi="th-TH"/>
              </w:rPr>
            </w:pPr>
            <w:del w:id="11223" w:author="Philippe Hollanda - Oliveira Trust" w:date="2022-07-19T10:03:00Z">
              <w:r w:rsidRPr="008601AF" w:rsidDel="0016760B">
                <w:rPr>
                  <w:rFonts w:ascii="Trebuchet MS" w:hAnsi="Trebuchet MS" w:cs="Arial"/>
                  <w:color w:val="000000"/>
                  <w:sz w:val="20"/>
                  <w:szCs w:val="20"/>
                  <w:lang w:bidi="th-TH"/>
                </w:rPr>
                <w:delText>R$ 4.140,00</w:delText>
              </w:r>
            </w:del>
          </w:p>
        </w:tc>
      </w:tr>
      <w:tr w:rsidR="008601AF" w:rsidRPr="008601AF" w14:paraId="2ADE6FE2" w14:textId="77777777" w:rsidTr="0016760B">
        <w:tblPrEx>
          <w:tblW w:w="5000" w:type="pct"/>
          <w:tblCellMar>
            <w:left w:w="70" w:type="dxa"/>
            <w:right w:w="70" w:type="dxa"/>
          </w:tblCellMar>
          <w:tblPrExChange w:id="11224" w:author="Philippe Hollanda - Oliveira Trust" w:date="2022-07-19T10:03:00Z">
            <w:tblPrEx>
              <w:tblW w:w="5000" w:type="pct"/>
              <w:tblCellMar>
                <w:left w:w="70" w:type="dxa"/>
                <w:right w:w="70" w:type="dxa"/>
              </w:tblCellMar>
            </w:tblPrEx>
          </w:tblPrExChange>
        </w:tblPrEx>
        <w:trPr>
          <w:trHeight w:val="1785"/>
          <w:trPrChange w:id="112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2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BD424F" w14:textId="2154DD09" w:rsidR="008601AF" w:rsidRPr="008601AF" w:rsidRDefault="008601AF" w:rsidP="003C2C2A">
            <w:pPr>
              <w:jc w:val="center"/>
              <w:rPr>
                <w:rFonts w:ascii="Trebuchet MS" w:hAnsi="Trebuchet MS" w:cs="Arial"/>
                <w:color w:val="000000"/>
                <w:sz w:val="20"/>
                <w:szCs w:val="20"/>
                <w:lang w:bidi="th-TH"/>
              </w:rPr>
            </w:pPr>
            <w:del w:id="11227"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A5CAFC" w14:textId="6B4DC393" w:rsidR="008601AF" w:rsidRPr="008601AF" w:rsidRDefault="008601AF" w:rsidP="003C2C2A">
            <w:pPr>
              <w:jc w:val="center"/>
              <w:rPr>
                <w:rFonts w:ascii="Trebuchet MS" w:hAnsi="Trebuchet MS" w:cs="Arial"/>
                <w:color w:val="000000"/>
                <w:sz w:val="20"/>
                <w:szCs w:val="20"/>
                <w:lang w:bidi="th-TH"/>
              </w:rPr>
            </w:pPr>
            <w:del w:id="11229" w:author="Philippe Hollanda - Oliveira Trust" w:date="2022-07-19T10:03:00Z">
              <w:r w:rsidRPr="008601AF" w:rsidDel="0016760B">
                <w:rPr>
                  <w:rFonts w:ascii="Trebuchet MS" w:hAnsi="Trebuchet MS" w:cs="Arial"/>
                  <w:color w:val="000000"/>
                  <w:sz w:val="20"/>
                  <w:szCs w:val="20"/>
                  <w:lang w:bidi="th-TH"/>
                </w:rPr>
                <w:delText>21/12/2020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68E9CF" w14:textId="246FAD08" w:rsidR="008601AF" w:rsidRPr="008601AF" w:rsidRDefault="008601AF" w:rsidP="003C2C2A">
            <w:pPr>
              <w:jc w:val="center"/>
              <w:rPr>
                <w:rFonts w:ascii="Trebuchet MS" w:hAnsi="Trebuchet MS" w:cs="Arial"/>
                <w:color w:val="000000"/>
                <w:sz w:val="20"/>
                <w:szCs w:val="20"/>
                <w:lang w:bidi="th-TH"/>
              </w:rPr>
            </w:pPr>
            <w:del w:id="11231" w:author="Philippe Hollanda - Oliveira Trust" w:date="2022-07-19T10:03:00Z">
              <w:r w:rsidRPr="008601AF" w:rsidDel="0016760B">
                <w:rPr>
                  <w:rFonts w:ascii="Trebuchet MS" w:hAnsi="Trebuchet MS" w:cs="Arial"/>
                  <w:color w:val="000000"/>
                  <w:sz w:val="20"/>
                  <w:szCs w:val="20"/>
                  <w:lang w:bidi="th-TH"/>
                </w:rPr>
                <w:delText>R$ 336,20</w:delText>
              </w:r>
            </w:del>
          </w:p>
        </w:tc>
      </w:tr>
      <w:tr w:rsidR="008601AF" w:rsidRPr="008601AF" w14:paraId="265BD29B" w14:textId="77777777" w:rsidTr="0016760B">
        <w:tblPrEx>
          <w:tblW w:w="5000" w:type="pct"/>
          <w:tblCellMar>
            <w:left w:w="70" w:type="dxa"/>
            <w:right w:w="70" w:type="dxa"/>
          </w:tblCellMar>
          <w:tblPrExChange w:id="11232" w:author="Philippe Hollanda - Oliveira Trust" w:date="2022-07-19T10:03:00Z">
            <w:tblPrEx>
              <w:tblW w:w="5000" w:type="pct"/>
              <w:tblCellMar>
                <w:left w:w="70" w:type="dxa"/>
                <w:right w:w="70" w:type="dxa"/>
              </w:tblCellMar>
            </w:tblPrEx>
          </w:tblPrExChange>
        </w:tblPrEx>
        <w:trPr>
          <w:trHeight w:val="1785"/>
          <w:trPrChange w:id="112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2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770818" w14:textId="1FC9EC27" w:rsidR="008601AF" w:rsidRPr="008601AF" w:rsidRDefault="008601AF" w:rsidP="003C2C2A">
            <w:pPr>
              <w:jc w:val="center"/>
              <w:rPr>
                <w:rFonts w:ascii="Trebuchet MS" w:hAnsi="Trebuchet MS" w:cs="Arial"/>
                <w:color w:val="000000"/>
                <w:sz w:val="20"/>
                <w:szCs w:val="20"/>
                <w:lang w:bidi="th-TH"/>
              </w:rPr>
            </w:pPr>
            <w:del w:id="11235" w:author="Philippe Hollanda - Oliveira Trust" w:date="2022-07-19T10:03:00Z">
              <w:r w:rsidRPr="008601AF" w:rsidDel="0016760B">
                <w:rPr>
                  <w:rFonts w:ascii="Trebuchet MS" w:hAnsi="Trebuchet MS" w:cs="Arial"/>
                  <w:color w:val="000000"/>
                  <w:sz w:val="20"/>
                  <w:szCs w:val="20"/>
                  <w:lang w:bidi="th-TH"/>
                </w:rPr>
                <w:delText>CABO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7E5624" w14:textId="3AB3D39C" w:rsidR="008601AF" w:rsidRPr="008601AF" w:rsidRDefault="008601AF" w:rsidP="003C2C2A">
            <w:pPr>
              <w:jc w:val="center"/>
              <w:rPr>
                <w:rFonts w:ascii="Trebuchet MS" w:hAnsi="Trebuchet MS" w:cs="Arial"/>
                <w:color w:val="000000"/>
                <w:sz w:val="20"/>
                <w:szCs w:val="20"/>
                <w:lang w:bidi="th-TH"/>
              </w:rPr>
            </w:pPr>
            <w:del w:id="11237" w:author="Philippe Hollanda - Oliveira Trust" w:date="2022-07-19T10:03:00Z">
              <w:r w:rsidRPr="008601AF" w:rsidDel="0016760B">
                <w:rPr>
                  <w:rFonts w:ascii="Trebuchet MS" w:hAnsi="Trebuchet MS" w:cs="Arial"/>
                  <w:color w:val="000000"/>
                  <w:sz w:val="20"/>
                  <w:szCs w:val="20"/>
                  <w:lang w:bidi="th-TH"/>
                </w:rPr>
                <w:delText>23/12/2020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BB5940" w14:textId="4FB054D8" w:rsidR="008601AF" w:rsidRPr="008601AF" w:rsidRDefault="008601AF" w:rsidP="003C2C2A">
            <w:pPr>
              <w:jc w:val="center"/>
              <w:rPr>
                <w:rFonts w:ascii="Trebuchet MS" w:hAnsi="Trebuchet MS" w:cs="Arial"/>
                <w:color w:val="000000"/>
                <w:sz w:val="20"/>
                <w:szCs w:val="20"/>
                <w:lang w:bidi="th-TH"/>
              </w:rPr>
            </w:pPr>
            <w:del w:id="11239" w:author="Philippe Hollanda - Oliveira Trust" w:date="2022-07-19T10:03:00Z">
              <w:r w:rsidRPr="008601AF" w:rsidDel="0016760B">
                <w:rPr>
                  <w:rFonts w:ascii="Trebuchet MS" w:hAnsi="Trebuchet MS" w:cs="Arial"/>
                  <w:color w:val="000000"/>
                  <w:sz w:val="20"/>
                  <w:szCs w:val="20"/>
                  <w:lang w:bidi="th-TH"/>
                </w:rPr>
                <w:delText>R$ 28.908,44</w:delText>
              </w:r>
            </w:del>
          </w:p>
        </w:tc>
      </w:tr>
      <w:tr w:rsidR="008601AF" w:rsidRPr="008601AF" w14:paraId="2740C719" w14:textId="77777777" w:rsidTr="0016760B">
        <w:tblPrEx>
          <w:tblW w:w="5000" w:type="pct"/>
          <w:tblCellMar>
            <w:left w:w="70" w:type="dxa"/>
            <w:right w:w="70" w:type="dxa"/>
          </w:tblCellMar>
          <w:tblPrExChange w:id="11240" w:author="Philippe Hollanda - Oliveira Trust" w:date="2022-07-19T10:03:00Z">
            <w:tblPrEx>
              <w:tblW w:w="5000" w:type="pct"/>
              <w:tblCellMar>
                <w:left w:w="70" w:type="dxa"/>
                <w:right w:w="70" w:type="dxa"/>
              </w:tblCellMar>
            </w:tblPrEx>
          </w:tblPrExChange>
        </w:tblPrEx>
        <w:trPr>
          <w:trHeight w:val="1785"/>
          <w:trPrChange w:id="11241"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1242"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AB3C6E" w14:textId="049A77F5" w:rsidR="008601AF" w:rsidRPr="008601AF" w:rsidRDefault="008601AF" w:rsidP="003C2C2A">
            <w:pPr>
              <w:jc w:val="center"/>
              <w:rPr>
                <w:rFonts w:ascii="Trebuchet MS" w:hAnsi="Trebuchet MS" w:cs="Arial"/>
                <w:color w:val="000000"/>
                <w:sz w:val="20"/>
                <w:szCs w:val="20"/>
                <w:lang w:bidi="th-TH"/>
              </w:rPr>
            </w:pPr>
            <w:del w:id="11243" w:author="Philippe Hollanda - Oliveira Trust" w:date="2022-07-19T10:03:00Z">
              <w:r w:rsidRPr="008601AF" w:rsidDel="0016760B">
                <w:rPr>
                  <w:rFonts w:ascii="Trebuchet MS" w:hAnsi="Trebuchet MS" w:cs="Arial"/>
                  <w:color w:val="000000"/>
                  <w:sz w:val="20"/>
                  <w:szCs w:val="20"/>
                  <w:lang w:bidi="th-TH"/>
                </w:rPr>
                <w:lastRenderedPageBreak/>
                <w:delText>VIGA I W 410 X 38,8 CORTADA X 12000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3A23AC" w14:textId="51A01034" w:rsidR="008601AF" w:rsidRPr="008601AF" w:rsidRDefault="008601AF" w:rsidP="003C2C2A">
            <w:pPr>
              <w:jc w:val="center"/>
              <w:rPr>
                <w:rFonts w:ascii="Trebuchet MS" w:hAnsi="Trebuchet MS" w:cs="Arial"/>
                <w:color w:val="000000"/>
                <w:sz w:val="20"/>
                <w:szCs w:val="20"/>
                <w:lang w:bidi="th-TH"/>
              </w:rPr>
            </w:pPr>
            <w:del w:id="11245" w:author="Philippe Hollanda - Oliveira Trust" w:date="2022-07-19T10:03:00Z">
              <w:r w:rsidRPr="008601AF" w:rsidDel="0016760B">
                <w:rPr>
                  <w:rFonts w:ascii="Trebuchet MS" w:hAnsi="Trebuchet MS" w:cs="Arial"/>
                  <w:color w:val="000000"/>
                  <w:sz w:val="20"/>
                  <w:szCs w:val="20"/>
                  <w:lang w:bidi="th-TH"/>
                </w:rPr>
                <w:delText>28/12/2020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7763E9" w14:textId="20755DE6" w:rsidR="008601AF" w:rsidRPr="008601AF" w:rsidRDefault="008601AF" w:rsidP="003C2C2A">
            <w:pPr>
              <w:jc w:val="center"/>
              <w:rPr>
                <w:rFonts w:ascii="Trebuchet MS" w:hAnsi="Trebuchet MS" w:cs="Arial"/>
                <w:color w:val="000000"/>
                <w:sz w:val="20"/>
                <w:szCs w:val="20"/>
                <w:lang w:bidi="th-TH"/>
              </w:rPr>
            </w:pPr>
            <w:del w:id="11247" w:author="Philippe Hollanda - Oliveira Trust" w:date="2022-07-19T10:03:00Z">
              <w:r w:rsidRPr="008601AF" w:rsidDel="0016760B">
                <w:rPr>
                  <w:rFonts w:ascii="Trebuchet MS" w:hAnsi="Trebuchet MS" w:cs="Arial"/>
                  <w:color w:val="000000"/>
                  <w:sz w:val="20"/>
                  <w:szCs w:val="20"/>
                  <w:lang w:bidi="th-TH"/>
                </w:rPr>
                <w:delText>R$ 5.969,26</w:delText>
              </w:r>
            </w:del>
          </w:p>
        </w:tc>
      </w:tr>
      <w:tr w:rsidR="008601AF" w:rsidRPr="008601AF" w14:paraId="087EA921" w14:textId="77777777" w:rsidTr="0016760B">
        <w:tblPrEx>
          <w:tblW w:w="5000" w:type="pct"/>
          <w:tblCellMar>
            <w:left w:w="70" w:type="dxa"/>
            <w:right w:w="70" w:type="dxa"/>
          </w:tblCellMar>
          <w:tblPrExChange w:id="11248" w:author="Philippe Hollanda - Oliveira Trust" w:date="2022-07-19T10:03:00Z">
            <w:tblPrEx>
              <w:tblW w:w="5000" w:type="pct"/>
              <w:tblCellMar>
                <w:left w:w="70" w:type="dxa"/>
                <w:right w:w="70" w:type="dxa"/>
              </w:tblCellMar>
            </w:tblPrEx>
          </w:tblPrExChange>
        </w:tblPrEx>
        <w:trPr>
          <w:trHeight w:val="1785"/>
          <w:trPrChange w:id="11249"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250"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B22E1A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5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386A4A" w14:textId="3FA10BFF" w:rsidR="008601AF" w:rsidRPr="008601AF" w:rsidRDefault="008601AF" w:rsidP="003C2C2A">
            <w:pPr>
              <w:jc w:val="center"/>
              <w:rPr>
                <w:rFonts w:ascii="Trebuchet MS" w:hAnsi="Trebuchet MS" w:cs="Arial"/>
                <w:color w:val="000000"/>
                <w:sz w:val="20"/>
                <w:szCs w:val="20"/>
                <w:lang w:bidi="th-TH"/>
              </w:rPr>
            </w:pPr>
            <w:del w:id="11252" w:author="Philippe Hollanda - Oliveira Trust" w:date="2022-07-19T10:03:00Z">
              <w:r w:rsidRPr="008601AF" w:rsidDel="0016760B">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5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525474" w14:textId="34F8960C" w:rsidR="008601AF" w:rsidRPr="008601AF" w:rsidRDefault="008601AF" w:rsidP="003C2C2A">
            <w:pPr>
              <w:jc w:val="center"/>
              <w:rPr>
                <w:rFonts w:ascii="Trebuchet MS" w:hAnsi="Trebuchet MS" w:cs="Arial"/>
                <w:color w:val="000000"/>
                <w:sz w:val="20"/>
                <w:szCs w:val="20"/>
                <w:lang w:bidi="th-TH"/>
              </w:rPr>
            </w:pPr>
            <w:del w:id="11254" w:author="Philippe Hollanda - Oliveira Trust" w:date="2022-07-19T10:03:00Z">
              <w:r w:rsidRPr="008601AF" w:rsidDel="0016760B">
                <w:rPr>
                  <w:rFonts w:ascii="Trebuchet MS" w:hAnsi="Trebuchet MS" w:cs="Arial"/>
                  <w:color w:val="000000"/>
                  <w:sz w:val="20"/>
                  <w:szCs w:val="20"/>
                  <w:lang w:bidi="th-TH"/>
                </w:rPr>
                <w:delText>R$ 5.969,27</w:delText>
              </w:r>
            </w:del>
          </w:p>
        </w:tc>
      </w:tr>
      <w:tr w:rsidR="008601AF" w:rsidRPr="008601AF" w14:paraId="5EF66B30" w14:textId="77777777" w:rsidTr="0016760B">
        <w:tblPrEx>
          <w:tblW w:w="5000" w:type="pct"/>
          <w:tblCellMar>
            <w:left w:w="70" w:type="dxa"/>
            <w:right w:w="70" w:type="dxa"/>
          </w:tblCellMar>
          <w:tblPrExChange w:id="11255" w:author="Philippe Hollanda - Oliveira Trust" w:date="2022-07-19T10:03:00Z">
            <w:tblPrEx>
              <w:tblW w:w="5000" w:type="pct"/>
              <w:tblCellMar>
                <w:left w:w="70" w:type="dxa"/>
                <w:right w:w="70" w:type="dxa"/>
              </w:tblCellMar>
            </w:tblPrEx>
          </w:tblPrExChange>
        </w:tblPrEx>
        <w:trPr>
          <w:trHeight w:val="1785"/>
          <w:trPrChange w:id="1125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25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E2B194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5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76864A" w14:textId="2149053C" w:rsidR="008601AF" w:rsidRPr="008601AF" w:rsidRDefault="008601AF" w:rsidP="003C2C2A">
            <w:pPr>
              <w:jc w:val="center"/>
              <w:rPr>
                <w:rFonts w:ascii="Trebuchet MS" w:hAnsi="Trebuchet MS" w:cs="Arial"/>
                <w:color w:val="000000"/>
                <w:sz w:val="20"/>
                <w:szCs w:val="20"/>
                <w:lang w:bidi="th-TH"/>
              </w:rPr>
            </w:pPr>
            <w:del w:id="11259" w:author="Philippe Hollanda - Oliveira Trust" w:date="2022-07-19T10:03:00Z">
              <w:r w:rsidRPr="008601AF" w:rsidDel="0016760B">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6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0AA205" w14:textId="205613F9" w:rsidR="008601AF" w:rsidRPr="008601AF" w:rsidRDefault="008601AF" w:rsidP="003C2C2A">
            <w:pPr>
              <w:jc w:val="center"/>
              <w:rPr>
                <w:rFonts w:ascii="Trebuchet MS" w:hAnsi="Trebuchet MS" w:cs="Arial"/>
                <w:color w:val="000000"/>
                <w:sz w:val="20"/>
                <w:szCs w:val="20"/>
                <w:lang w:bidi="th-TH"/>
              </w:rPr>
            </w:pPr>
            <w:del w:id="11261" w:author="Philippe Hollanda - Oliveira Trust" w:date="2022-07-19T10:03:00Z">
              <w:r w:rsidRPr="008601AF" w:rsidDel="0016760B">
                <w:rPr>
                  <w:rFonts w:ascii="Trebuchet MS" w:hAnsi="Trebuchet MS" w:cs="Arial"/>
                  <w:color w:val="000000"/>
                  <w:sz w:val="20"/>
                  <w:szCs w:val="20"/>
                  <w:lang w:bidi="th-TH"/>
                </w:rPr>
                <w:delText>R$ 5.969,27</w:delText>
              </w:r>
            </w:del>
          </w:p>
        </w:tc>
      </w:tr>
      <w:tr w:rsidR="008601AF" w:rsidRPr="008601AF" w14:paraId="6C124228" w14:textId="77777777" w:rsidTr="0016760B">
        <w:tblPrEx>
          <w:tblW w:w="5000" w:type="pct"/>
          <w:tblCellMar>
            <w:left w:w="70" w:type="dxa"/>
            <w:right w:w="70" w:type="dxa"/>
          </w:tblCellMar>
          <w:tblPrExChange w:id="11262" w:author="Philippe Hollanda - Oliveira Trust" w:date="2022-07-19T10:03:00Z">
            <w:tblPrEx>
              <w:tblW w:w="5000" w:type="pct"/>
              <w:tblCellMar>
                <w:left w:w="70" w:type="dxa"/>
                <w:right w:w="70" w:type="dxa"/>
              </w:tblCellMar>
            </w:tblPrEx>
          </w:tblPrExChange>
        </w:tblPrEx>
        <w:trPr>
          <w:trHeight w:val="1785"/>
          <w:trPrChange w:id="1126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26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7AF451" w14:textId="50C38170" w:rsidR="008601AF" w:rsidRPr="008601AF" w:rsidRDefault="008601AF" w:rsidP="003C2C2A">
            <w:pPr>
              <w:jc w:val="center"/>
              <w:rPr>
                <w:rFonts w:ascii="Trebuchet MS" w:hAnsi="Trebuchet MS" w:cs="Arial"/>
                <w:color w:val="000000"/>
                <w:sz w:val="20"/>
                <w:szCs w:val="20"/>
                <w:lang w:bidi="th-TH"/>
              </w:rPr>
            </w:pPr>
            <w:del w:id="11265" w:author="Philippe Hollanda - Oliveira Trust" w:date="2022-07-19T10:03:00Z">
              <w:r w:rsidRPr="008601AF" w:rsidDel="0016760B">
                <w:rPr>
                  <w:rFonts w:ascii="Trebuchet MS" w:hAnsi="Trebuchet MS" w:cs="Arial"/>
                  <w:color w:val="000000"/>
                  <w:sz w:val="20"/>
                  <w:szCs w:val="20"/>
                  <w:lang w:bidi="th-TH"/>
                </w:rPr>
                <w:delText>CABO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6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FBA623" w14:textId="7363A525" w:rsidR="008601AF" w:rsidRPr="008601AF" w:rsidRDefault="008601AF" w:rsidP="003C2C2A">
            <w:pPr>
              <w:jc w:val="center"/>
              <w:rPr>
                <w:rFonts w:ascii="Trebuchet MS" w:hAnsi="Trebuchet MS" w:cs="Arial"/>
                <w:color w:val="000000"/>
                <w:sz w:val="20"/>
                <w:szCs w:val="20"/>
                <w:lang w:bidi="th-TH"/>
              </w:rPr>
            </w:pPr>
            <w:del w:id="11267" w:author="Philippe Hollanda - Oliveira Trust" w:date="2022-07-19T10:03:00Z">
              <w:r w:rsidRPr="008601AF" w:rsidDel="0016760B">
                <w:rPr>
                  <w:rFonts w:ascii="Trebuchet MS" w:hAnsi="Trebuchet MS" w:cs="Arial"/>
                  <w:color w:val="000000"/>
                  <w:sz w:val="20"/>
                  <w:szCs w:val="20"/>
                  <w:lang w:bidi="th-TH"/>
                </w:rPr>
                <w:delText>18/12/2020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6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2156F7" w14:textId="095A971B" w:rsidR="008601AF" w:rsidRPr="008601AF" w:rsidRDefault="008601AF" w:rsidP="003C2C2A">
            <w:pPr>
              <w:jc w:val="center"/>
              <w:rPr>
                <w:rFonts w:ascii="Trebuchet MS" w:hAnsi="Trebuchet MS" w:cs="Arial"/>
                <w:color w:val="000000"/>
                <w:sz w:val="20"/>
                <w:szCs w:val="20"/>
                <w:lang w:bidi="th-TH"/>
              </w:rPr>
            </w:pPr>
            <w:del w:id="11269" w:author="Philippe Hollanda - Oliveira Trust" w:date="2022-07-19T10:03:00Z">
              <w:r w:rsidRPr="008601AF" w:rsidDel="0016760B">
                <w:rPr>
                  <w:rFonts w:ascii="Trebuchet MS" w:hAnsi="Trebuchet MS" w:cs="Arial"/>
                  <w:color w:val="000000"/>
                  <w:sz w:val="20"/>
                  <w:szCs w:val="20"/>
                  <w:lang w:bidi="th-TH"/>
                </w:rPr>
                <w:delText>R$ 52.745,46</w:delText>
              </w:r>
            </w:del>
          </w:p>
        </w:tc>
      </w:tr>
      <w:tr w:rsidR="008601AF" w:rsidRPr="008601AF" w14:paraId="59E4DC39" w14:textId="77777777" w:rsidTr="0016760B">
        <w:tblPrEx>
          <w:tblW w:w="5000" w:type="pct"/>
          <w:tblCellMar>
            <w:left w:w="70" w:type="dxa"/>
            <w:right w:w="70" w:type="dxa"/>
          </w:tblCellMar>
          <w:tblPrExChange w:id="11270" w:author="Philippe Hollanda - Oliveira Trust" w:date="2022-07-19T10:03:00Z">
            <w:tblPrEx>
              <w:tblW w:w="5000" w:type="pct"/>
              <w:tblCellMar>
                <w:left w:w="70" w:type="dxa"/>
                <w:right w:w="70" w:type="dxa"/>
              </w:tblCellMar>
            </w:tblPrEx>
          </w:tblPrExChange>
        </w:tblPrEx>
        <w:trPr>
          <w:trHeight w:val="1785"/>
          <w:trPrChange w:id="11271"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1272"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80DF43" w14:textId="5CB909D7" w:rsidR="008601AF" w:rsidRPr="008601AF" w:rsidRDefault="008601AF" w:rsidP="003C2C2A">
            <w:pPr>
              <w:jc w:val="center"/>
              <w:rPr>
                <w:rFonts w:ascii="Trebuchet MS" w:hAnsi="Trebuchet MS" w:cs="Arial"/>
                <w:color w:val="000000"/>
                <w:sz w:val="20"/>
                <w:szCs w:val="20"/>
                <w:lang w:bidi="th-TH"/>
              </w:rPr>
            </w:pPr>
            <w:del w:id="11273" w:author="Philippe Hollanda - Oliveira Trust" w:date="2022-07-19T10:03:00Z">
              <w:r w:rsidRPr="008601AF" w:rsidDel="0016760B">
                <w:rPr>
                  <w:rFonts w:ascii="Trebuchet MS" w:hAnsi="Trebuchet MS" w:cs="Arial"/>
                  <w:color w:val="000000"/>
                  <w:sz w:val="20"/>
                  <w:szCs w:val="20"/>
                  <w:lang w:bidi="th-TH"/>
                </w:rPr>
                <w:delText>VIGA H  200 X 46,1  CORTADA X 12000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7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01C203" w14:textId="5C0F944C" w:rsidR="008601AF" w:rsidRPr="008601AF" w:rsidRDefault="008601AF" w:rsidP="003C2C2A">
            <w:pPr>
              <w:jc w:val="center"/>
              <w:rPr>
                <w:rFonts w:ascii="Trebuchet MS" w:hAnsi="Trebuchet MS" w:cs="Arial"/>
                <w:color w:val="000000"/>
                <w:sz w:val="20"/>
                <w:szCs w:val="20"/>
                <w:lang w:bidi="th-TH"/>
              </w:rPr>
            </w:pPr>
            <w:del w:id="11275" w:author="Philippe Hollanda - Oliveira Trust" w:date="2022-07-19T10:03:00Z">
              <w:r w:rsidRPr="008601AF" w:rsidDel="0016760B">
                <w:rPr>
                  <w:rFonts w:ascii="Trebuchet MS" w:hAnsi="Trebuchet MS" w:cs="Arial"/>
                  <w:color w:val="000000"/>
                  <w:sz w:val="20"/>
                  <w:szCs w:val="20"/>
                  <w:lang w:bidi="th-TH"/>
                </w:rPr>
                <w:delText>28/12/2020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7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7CE188" w14:textId="77498F69" w:rsidR="008601AF" w:rsidRPr="008601AF" w:rsidRDefault="008601AF" w:rsidP="003C2C2A">
            <w:pPr>
              <w:jc w:val="center"/>
              <w:rPr>
                <w:rFonts w:ascii="Trebuchet MS" w:hAnsi="Trebuchet MS" w:cs="Arial"/>
                <w:color w:val="000000"/>
                <w:sz w:val="20"/>
                <w:szCs w:val="20"/>
                <w:lang w:bidi="th-TH"/>
              </w:rPr>
            </w:pPr>
            <w:del w:id="11277" w:author="Philippe Hollanda - Oliveira Trust" w:date="2022-07-19T10:03:00Z">
              <w:r w:rsidRPr="008601AF" w:rsidDel="0016760B">
                <w:rPr>
                  <w:rFonts w:ascii="Trebuchet MS" w:hAnsi="Trebuchet MS" w:cs="Arial"/>
                  <w:color w:val="000000"/>
                  <w:sz w:val="20"/>
                  <w:szCs w:val="20"/>
                  <w:lang w:bidi="th-TH"/>
                </w:rPr>
                <w:delText>R$ 6.638,84</w:delText>
              </w:r>
            </w:del>
          </w:p>
        </w:tc>
      </w:tr>
      <w:tr w:rsidR="008601AF" w:rsidRPr="008601AF" w14:paraId="0489AF22" w14:textId="77777777" w:rsidTr="0016760B">
        <w:tblPrEx>
          <w:tblW w:w="5000" w:type="pct"/>
          <w:tblCellMar>
            <w:left w:w="70" w:type="dxa"/>
            <w:right w:w="70" w:type="dxa"/>
          </w:tblCellMar>
          <w:tblPrExChange w:id="11278" w:author="Philippe Hollanda - Oliveira Trust" w:date="2022-07-19T10:03:00Z">
            <w:tblPrEx>
              <w:tblW w:w="5000" w:type="pct"/>
              <w:tblCellMar>
                <w:left w:w="70" w:type="dxa"/>
                <w:right w:w="70" w:type="dxa"/>
              </w:tblCellMar>
            </w:tblPrEx>
          </w:tblPrExChange>
        </w:tblPrEx>
        <w:trPr>
          <w:trHeight w:val="1785"/>
          <w:trPrChange w:id="11279"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280"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BE14AE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04463B" w14:textId="3618318F" w:rsidR="008601AF" w:rsidRPr="008601AF" w:rsidRDefault="008601AF" w:rsidP="003C2C2A">
            <w:pPr>
              <w:jc w:val="center"/>
              <w:rPr>
                <w:rFonts w:ascii="Trebuchet MS" w:hAnsi="Trebuchet MS" w:cs="Arial"/>
                <w:color w:val="000000"/>
                <w:sz w:val="20"/>
                <w:szCs w:val="20"/>
                <w:lang w:bidi="th-TH"/>
              </w:rPr>
            </w:pPr>
            <w:del w:id="11282" w:author="Philippe Hollanda - Oliveira Trust" w:date="2022-07-19T10:03:00Z">
              <w:r w:rsidRPr="008601AF" w:rsidDel="0016760B">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0720FF" w14:textId="4BC3EAEC" w:rsidR="008601AF" w:rsidRPr="008601AF" w:rsidRDefault="008601AF" w:rsidP="003C2C2A">
            <w:pPr>
              <w:jc w:val="center"/>
              <w:rPr>
                <w:rFonts w:ascii="Trebuchet MS" w:hAnsi="Trebuchet MS" w:cs="Arial"/>
                <w:color w:val="000000"/>
                <w:sz w:val="20"/>
                <w:szCs w:val="20"/>
                <w:lang w:bidi="th-TH"/>
              </w:rPr>
            </w:pPr>
            <w:del w:id="11284" w:author="Philippe Hollanda - Oliveira Trust" w:date="2022-07-19T10:03:00Z">
              <w:r w:rsidRPr="008601AF" w:rsidDel="0016760B">
                <w:rPr>
                  <w:rFonts w:ascii="Trebuchet MS" w:hAnsi="Trebuchet MS" w:cs="Arial"/>
                  <w:color w:val="000000"/>
                  <w:sz w:val="20"/>
                  <w:szCs w:val="20"/>
                  <w:lang w:bidi="th-TH"/>
                </w:rPr>
                <w:delText>R$ 6.638,83</w:delText>
              </w:r>
            </w:del>
          </w:p>
        </w:tc>
      </w:tr>
      <w:tr w:rsidR="008601AF" w:rsidRPr="008601AF" w14:paraId="7FAF53A7" w14:textId="77777777" w:rsidTr="0016760B">
        <w:tblPrEx>
          <w:tblW w:w="5000" w:type="pct"/>
          <w:tblCellMar>
            <w:left w:w="70" w:type="dxa"/>
            <w:right w:w="70" w:type="dxa"/>
          </w:tblCellMar>
          <w:tblPrExChange w:id="11285" w:author="Philippe Hollanda - Oliveira Trust" w:date="2022-07-19T10:03:00Z">
            <w:tblPrEx>
              <w:tblW w:w="5000" w:type="pct"/>
              <w:tblCellMar>
                <w:left w:w="70" w:type="dxa"/>
                <w:right w:w="70" w:type="dxa"/>
              </w:tblCellMar>
            </w:tblPrEx>
          </w:tblPrExChange>
        </w:tblPrEx>
        <w:trPr>
          <w:trHeight w:val="1785"/>
          <w:trPrChange w:id="1128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28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1104C5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4CBCA1" w14:textId="6D9A05FD" w:rsidR="008601AF" w:rsidRPr="008601AF" w:rsidRDefault="008601AF" w:rsidP="003C2C2A">
            <w:pPr>
              <w:jc w:val="center"/>
              <w:rPr>
                <w:rFonts w:ascii="Trebuchet MS" w:hAnsi="Trebuchet MS" w:cs="Arial"/>
                <w:color w:val="000000"/>
                <w:sz w:val="20"/>
                <w:szCs w:val="20"/>
                <w:lang w:bidi="th-TH"/>
              </w:rPr>
            </w:pPr>
            <w:del w:id="11289" w:author="Philippe Hollanda - Oliveira Trust" w:date="2022-07-19T10:03:00Z">
              <w:r w:rsidRPr="008601AF" w:rsidDel="0016760B">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ED5A55" w14:textId="5931FBE9" w:rsidR="008601AF" w:rsidRPr="008601AF" w:rsidRDefault="008601AF" w:rsidP="003C2C2A">
            <w:pPr>
              <w:jc w:val="center"/>
              <w:rPr>
                <w:rFonts w:ascii="Trebuchet MS" w:hAnsi="Trebuchet MS" w:cs="Arial"/>
                <w:color w:val="000000"/>
                <w:sz w:val="20"/>
                <w:szCs w:val="20"/>
                <w:lang w:bidi="th-TH"/>
              </w:rPr>
            </w:pPr>
            <w:del w:id="11291" w:author="Philippe Hollanda - Oliveira Trust" w:date="2022-07-19T10:03:00Z">
              <w:r w:rsidRPr="008601AF" w:rsidDel="0016760B">
                <w:rPr>
                  <w:rFonts w:ascii="Trebuchet MS" w:hAnsi="Trebuchet MS" w:cs="Arial"/>
                  <w:color w:val="000000"/>
                  <w:sz w:val="20"/>
                  <w:szCs w:val="20"/>
                  <w:lang w:bidi="th-TH"/>
                </w:rPr>
                <w:delText>R$ 6.638,83</w:delText>
              </w:r>
            </w:del>
          </w:p>
        </w:tc>
      </w:tr>
      <w:tr w:rsidR="008601AF" w:rsidRPr="008601AF" w14:paraId="50FE42E2" w14:textId="77777777" w:rsidTr="0016760B">
        <w:tblPrEx>
          <w:tblW w:w="5000" w:type="pct"/>
          <w:tblCellMar>
            <w:left w:w="70" w:type="dxa"/>
            <w:right w:w="70" w:type="dxa"/>
          </w:tblCellMar>
          <w:tblPrExChange w:id="11292" w:author="Philippe Hollanda - Oliveira Trust" w:date="2022-07-19T10:03:00Z">
            <w:tblPrEx>
              <w:tblW w:w="5000" w:type="pct"/>
              <w:tblCellMar>
                <w:left w:w="70" w:type="dxa"/>
                <w:right w:w="70" w:type="dxa"/>
              </w:tblCellMar>
            </w:tblPrEx>
          </w:tblPrExChange>
        </w:tblPrEx>
        <w:trPr>
          <w:trHeight w:val="1785"/>
          <w:trPrChange w:id="112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2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2939B7" w14:textId="6E401EF9" w:rsidR="008601AF" w:rsidRPr="008601AF" w:rsidRDefault="008601AF" w:rsidP="003C2C2A">
            <w:pPr>
              <w:jc w:val="center"/>
              <w:rPr>
                <w:rFonts w:ascii="Trebuchet MS" w:hAnsi="Trebuchet MS" w:cs="Arial"/>
                <w:color w:val="000000"/>
                <w:sz w:val="20"/>
                <w:szCs w:val="20"/>
                <w:lang w:bidi="th-TH"/>
              </w:rPr>
            </w:pPr>
            <w:del w:id="11295" w:author="Philippe Hollanda - Oliveira Trust" w:date="2022-07-19T10:03:00Z">
              <w:r w:rsidRPr="008601AF" w:rsidDel="0016760B">
                <w:rPr>
                  <w:rFonts w:ascii="Trebuchet MS" w:hAnsi="Trebuchet MS" w:cs="Arial"/>
                  <w:color w:val="000000"/>
                  <w:sz w:val="20"/>
                  <w:szCs w:val="20"/>
                  <w:lang w:bidi="th-TH"/>
                </w:rPr>
                <w:delText>CABO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2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97C153" w14:textId="07EB704E" w:rsidR="008601AF" w:rsidRPr="008601AF" w:rsidRDefault="008601AF" w:rsidP="003C2C2A">
            <w:pPr>
              <w:jc w:val="center"/>
              <w:rPr>
                <w:rFonts w:ascii="Trebuchet MS" w:hAnsi="Trebuchet MS" w:cs="Arial"/>
                <w:color w:val="000000"/>
                <w:sz w:val="20"/>
                <w:szCs w:val="20"/>
                <w:lang w:bidi="th-TH"/>
              </w:rPr>
            </w:pPr>
            <w:del w:id="11297" w:author="Philippe Hollanda - Oliveira Trust" w:date="2022-07-19T10:03:00Z">
              <w:r w:rsidRPr="008601AF" w:rsidDel="0016760B">
                <w:rPr>
                  <w:rFonts w:ascii="Trebuchet MS" w:hAnsi="Trebuchet MS" w:cs="Arial"/>
                  <w:color w:val="000000"/>
                  <w:sz w:val="20"/>
                  <w:szCs w:val="20"/>
                  <w:lang w:bidi="th-TH"/>
                </w:rPr>
                <w:delText>21/12/2020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2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E06E90" w14:textId="48E4ADC6" w:rsidR="008601AF" w:rsidRPr="008601AF" w:rsidRDefault="008601AF" w:rsidP="003C2C2A">
            <w:pPr>
              <w:jc w:val="center"/>
              <w:rPr>
                <w:rFonts w:ascii="Trebuchet MS" w:hAnsi="Trebuchet MS" w:cs="Arial"/>
                <w:color w:val="000000"/>
                <w:sz w:val="20"/>
                <w:szCs w:val="20"/>
                <w:lang w:bidi="th-TH"/>
              </w:rPr>
            </w:pPr>
            <w:del w:id="11299" w:author="Philippe Hollanda - Oliveira Trust" w:date="2022-07-19T10:03:00Z">
              <w:r w:rsidRPr="008601AF" w:rsidDel="0016760B">
                <w:rPr>
                  <w:rFonts w:ascii="Trebuchet MS" w:hAnsi="Trebuchet MS" w:cs="Arial"/>
                  <w:color w:val="000000"/>
                  <w:sz w:val="20"/>
                  <w:szCs w:val="20"/>
                  <w:lang w:bidi="th-TH"/>
                </w:rPr>
                <w:delText>R$ 2.678,52</w:delText>
              </w:r>
            </w:del>
          </w:p>
        </w:tc>
      </w:tr>
      <w:tr w:rsidR="008601AF" w:rsidRPr="008601AF" w14:paraId="5BBA3BB4" w14:textId="77777777" w:rsidTr="0016760B">
        <w:tblPrEx>
          <w:tblW w:w="5000" w:type="pct"/>
          <w:tblCellMar>
            <w:left w:w="70" w:type="dxa"/>
            <w:right w:w="70" w:type="dxa"/>
          </w:tblCellMar>
          <w:tblPrExChange w:id="11300" w:author="Philippe Hollanda - Oliveira Trust" w:date="2022-07-19T10:03:00Z">
            <w:tblPrEx>
              <w:tblW w:w="5000" w:type="pct"/>
              <w:tblCellMar>
                <w:left w:w="70" w:type="dxa"/>
                <w:right w:w="70" w:type="dxa"/>
              </w:tblCellMar>
            </w:tblPrEx>
          </w:tblPrExChange>
        </w:tblPrEx>
        <w:trPr>
          <w:trHeight w:val="1785"/>
          <w:trPrChange w:id="113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3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58B743" w14:textId="0CC5ACC0" w:rsidR="008601AF" w:rsidRPr="008601AF" w:rsidRDefault="008601AF" w:rsidP="003C2C2A">
            <w:pPr>
              <w:jc w:val="center"/>
              <w:rPr>
                <w:rFonts w:ascii="Trebuchet MS" w:hAnsi="Trebuchet MS" w:cs="Arial"/>
                <w:color w:val="000000"/>
                <w:sz w:val="20"/>
                <w:szCs w:val="20"/>
                <w:lang w:bidi="th-TH"/>
              </w:rPr>
            </w:pPr>
            <w:del w:id="11303" w:author="Philippe Hollanda - Oliveira Trust" w:date="2022-07-19T10:03:00Z">
              <w:r w:rsidRPr="008601AF" w:rsidDel="0016760B">
                <w:rPr>
                  <w:rFonts w:ascii="Trebuchet MS" w:hAnsi="Trebuchet MS" w:cs="Arial"/>
                  <w:color w:val="000000"/>
                  <w:sz w:val="20"/>
                  <w:szCs w:val="20"/>
                  <w:lang w:bidi="th-TH"/>
                </w:rPr>
                <w:delText>CABO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7B530A" w14:textId="3BF04CF8" w:rsidR="008601AF" w:rsidRPr="008601AF" w:rsidRDefault="008601AF" w:rsidP="003C2C2A">
            <w:pPr>
              <w:jc w:val="center"/>
              <w:rPr>
                <w:rFonts w:ascii="Trebuchet MS" w:hAnsi="Trebuchet MS" w:cs="Arial"/>
                <w:color w:val="000000"/>
                <w:sz w:val="20"/>
                <w:szCs w:val="20"/>
                <w:lang w:bidi="th-TH"/>
              </w:rPr>
            </w:pPr>
            <w:del w:id="11305" w:author="Philippe Hollanda - Oliveira Trust" w:date="2022-07-19T10:03:00Z">
              <w:r w:rsidRPr="008601AF" w:rsidDel="0016760B">
                <w:rPr>
                  <w:rFonts w:ascii="Trebuchet MS" w:hAnsi="Trebuchet MS" w:cs="Arial"/>
                  <w:color w:val="000000"/>
                  <w:sz w:val="20"/>
                  <w:szCs w:val="20"/>
                  <w:lang w:bidi="th-TH"/>
                </w:rPr>
                <w:delText>04/01/2021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2D8E55" w14:textId="2CF130F7" w:rsidR="008601AF" w:rsidRPr="008601AF" w:rsidRDefault="008601AF" w:rsidP="003C2C2A">
            <w:pPr>
              <w:jc w:val="center"/>
              <w:rPr>
                <w:rFonts w:ascii="Trebuchet MS" w:hAnsi="Trebuchet MS" w:cs="Arial"/>
                <w:color w:val="000000"/>
                <w:sz w:val="20"/>
                <w:szCs w:val="20"/>
                <w:lang w:bidi="th-TH"/>
              </w:rPr>
            </w:pPr>
            <w:del w:id="11307" w:author="Philippe Hollanda - Oliveira Trust" w:date="2022-07-19T10:03:00Z">
              <w:r w:rsidRPr="008601AF" w:rsidDel="0016760B">
                <w:rPr>
                  <w:rFonts w:ascii="Trebuchet MS" w:hAnsi="Trebuchet MS" w:cs="Arial"/>
                  <w:color w:val="000000"/>
                  <w:sz w:val="20"/>
                  <w:szCs w:val="20"/>
                  <w:lang w:bidi="th-TH"/>
                </w:rPr>
                <w:delText>R$ 1.972,68</w:delText>
              </w:r>
            </w:del>
          </w:p>
        </w:tc>
      </w:tr>
      <w:tr w:rsidR="008601AF" w:rsidRPr="008601AF" w14:paraId="4BF91AB7" w14:textId="77777777" w:rsidTr="0016760B">
        <w:tblPrEx>
          <w:tblW w:w="5000" w:type="pct"/>
          <w:tblCellMar>
            <w:left w:w="70" w:type="dxa"/>
            <w:right w:w="70" w:type="dxa"/>
          </w:tblCellMar>
          <w:tblPrExChange w:id="11308" w:author="Philippe Hollanda - Oliveira Trust" w:date="2022-07-19T10:03:00Z">
            <w:tblPrEx>
              <w:tblW w:w="5000" w:type="pct"/>
              <w:tblCellMar>
                <w:left w:w="70" w:type="dxa"/>
                <w:right w:w="70" w:type="dxa"/>
              </w:tblCellMar>
            </w:tblPrEx>
          </w:tblPrExChange>
        </w:tblPrEx>
        <w:trPr>
          <w:trHeight w:val="1785"/>
          <w:trPrChange w:id="113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3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9146A7" w14:textId="34F2A5F1" w:rsidR="008601AF" w:rsidRPr="008601AF" w:rsidRDefault="008601AF" w:rsidP="003C2C2A">
            <w:pPr>
              <w:jc w:val="center"/>
              <w:rPr>
                <w:rFonts w:ascii="Trebuchet MS" w:hAnsi="Trebuchet MS" w:cs="Arial"/>
                <w:color w:val="000000"/>
                <w:sz w:val="20"/>
                <w:szCs w:val="20"/>
                <w:lang w:bidi="th-TH"/>
              </w:rPr>
            </w:pPr>
            <w:del w:id="11311" w:author="Philippe Hollanda - Oliveira Trust" w:date="2022-07-19T10:03:00Z">
              <w:r w:rsidRPr="008601AF" w:rsidDel="0016760B">
                <w:rPr>
                  <w:rFonts w:ascii="Trebuchet MS" w:hAnsi="Trebuchet MS" w:cs="Arial"/>
                  <w:color w:val="000000"/>
                  <w:sz w:val="20"/>
                  <w:szCs w:val="20"/>
                  <w:lang w:bidi="th-TH"/>
                </w:rPr>
                <w:delText>CABO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503B79" w14:textId="6B6C4DD4" w:rsidR="008601AF" w:rsidRPr="008601AF" w:rsidRDefault="008601AF" w:rsidP="003C2C2A">
            <w:pPr>
              <w:jc w:val="center"/>
              <w:rPr>
                <w:rFonts w:ascii="Trebuchet MS" w:hAnsi="Trebuchet MS" w:cs="Arial"/>
                <w:color w:val="000000"/>
                <w:sz w:val="20"/>
                <w:szCs w:val="20"/>
                <w:lang w:bidi="th-TH"/>
              </w:rPr>
            </w:pPr>
            <w:del w:id="11313" w:author="Philippe Hollanda - Oliveira Trust" w:date="2022-07-19T10:03:00Z">
              <w:r w:rsidRPr="008601AF" w:rsidDel="0016760B">
                <w:rPr>
                  <w:rFonts w:ascii="Trebuchet MS" w:hAnsi="Trebuchet MS" w:cs="Arial"/>
                  <w:color w:val="000000"/>
                  <w:sz w:val="20"/>
                  <w:szCs w:val="20"/>
                  <w:lang w:bidi="th-TH"/>
                </w:rPr>
                <w:delText>06/01/2021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0683C0" w14:textId="1680EF62" w:rsidR="008601AF" w:rsidRPr="008601AF" w:rsidRDefault="008601AF" w:rsidP="003C2C2A">
            <w:pPr>
              <w:jc w:val="center"/>
              <w:rPr>
                <w:rFonts w:ascii="Trebuchet MS" w:hAnsi="Trebuchet MS" w:cs="Arial"/>
                <w:color w:val="000000"/>
                <w:sz w:val="20"/>
                <w:szCs w:val="20"/>
                <w:lang w:bidi="th-TH"/>
              </w:rPr>
            </w:pPr>
            <w:del w:id="11315" w:author="Philippe Hollanda - Oliveira Trust" w:date="2022-07-19T10:03:00Z">
              <w:r w:rsidRPr="008601AF" w:rsidDel="0016760B">
                <w:rPr>
                  <w:rFonts w:ascii="Trebuchet MS" w:hAnsi="Trebuchet MS" w:cs="Arial"/>
                  <w:color w:val="000000"/>
                  <w:sz w:val="20"/>
                  <w:szCs w:val="20"/>
                  <w:lang w:bidi="th-TH"/>
                </w:rPr>
                <w:delText>R$ 7.151,75</w:delText>
              </w:r>
            </w:del>
          </w:p>
        </w:tc>
      </w:tr>
      <w:tr w:rsidR="008601AF" w:rsidRPr="008601AF" w14:paraId="1067ABB6" w14:textId="77777777" w:rsidTr="0016760B">
        <w:tblPrEx>
          <w:tblW w:w="5000" w:type="pct"/>
          <w:tblCellMar>
            <w:left w:w="70" w:type="dxa"/>
            <w:right w:w="70" w:type="dxa"/>
          </w:tblCellMar>
          <w:tblPrExChange w:id="11316" w:author="Philippe Hollanda - Oliveira Trust" w:date="2022-07-19T10:03:00Z">
            <w:tblPrEx>
              <w:tblW w:w="5000" w:type="pct"/>
              <w:tblCellMar>
                <w:left w:w="70" w:type="dxa"/>
                <w:right w:w="70" w:type="dxa"/>
              </w:tblCellMar>
            </w:tblPrEx>
          </w:tblPrExChange>
        </w:tblPrEx>
        <w:trPr>
          <w:trHeight w:val="1785"/>
          <w:trPrChange w:id="113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3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82C0A3" w14:textId="2D5F9AE4" w:rsidR="008601AF" w:rsidRPr="008601AF" w:rsidRDefault="008601AF" w:rsidP="003C2C2A">
            <w:pPr>
              <w:jc w:val="center"/>
              <w:rPr>
                <w:rFonts w:ascii="Trebuchet MS" w:hAnsi="Trebuchet MS" w:cs="Arial"/>
                <w:color w:val="000000"/>
                <w:sz w:val="20"/>
                <w:szCs w:val="20"/>
                <w:lang w:bidi="th-TH"/>
              </w:rPr>
            </w:pPr>
            <w:del w:id="11319" w:author="Philippe Hollanda - Oliveira Trust" w:date="2022-07-19T10:03:00Z">
              <w:r w:rsidRPr="008601AF" w:rsidDel="0016760B">
                <w:rPr>
                  <w:rFonts w:ascii="Trebuchet MS" w:hAnsi="Trebuchet MS" w:cs="Arial"/>
                  <w:color w:val="000000"/>
                  <w:sz w:val="20"/>
                  <w:szCs w:val="20"/>
                  <w:lang w:bidi="th-TH"/>
                </w:rPr>
                <w:lastRenderedPageBreak/>
                <w:delText>CABO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25051B" w14:textId="11881A24" w:rsidR="008601AF" w:rsidRPr="008601AF" w:rsidRDefault="008601AF" w:rsidP="003C2C2A">
            <w:pPr>
              <w:jc w:val="center"/>
              <w:rPr>
                <w:rFonts w:ascii="Trebuchet MS" w:hAnsi="Trebuchet MS" w:cs="Arial"/>
                <w:color w:val="000000"/>
                <w:sz w:val="20"/>
                <w:szCs w:val="20"/>
                <w:lang w:bidi="th-TH"/>
              </w:rPr>
            </w:pPr>
            <w:del w:id="11321" w:author="Philippe Hollanda - Oliveira Trust" w:date="2022-07-19T10:03:00Z">
              <w:r w:rsidRPr="008601AF" w:rsidDel="0016760B">
                <w:rPr>
                  <w:rFonts w:ascii="Trebuchet MS" w:hAnsi="Trebuchet MS" w:cs="Arial"/>
                  <w:color w:val="000000"/>
                  <w:sz w:val="20"/>
                  <w:szCs w:val="20"/>
                  <w:lang w:bidi="th-TH"/>
                </w:rPr>
                <w:delText>07/01/2021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41B91F" w14:textId="5BD4E5FE" w:rsidR="008601AF" w:rsidRPr="008601AF" w:rsidRDefault="008601AF" w:rsidP="003C2C2A">
            <w:pPr>
              <w:jc w:val="center"/>
              <w:rPr>
                <w:rFonts w:ascii="Trebuchet MS" w:hAnsi="Trebuchet MS" w:cs="Arial"/>
                <w:color w:val="000000"/>
                <w:sz w:val="20"/>
                <w:szCs w:val="20"/>
                <w:lang w:bidi="th-TH"/>
              </w:rPr>
            </w:pPr>
            <w:del w:id="11323" w:author="Philippe Hollanda - Oliveira Trust" w:date="2022-07-19T10:03:00Z">
              <w:r w:rsidRPr="008601AF" w:rsidDel="0016760B">
                <w:rPr>
                  <w:rFonts w:ascii="Trebuchet MS" w:hAnsi="Trebuchet MS" w:cs="Arial"/>
                  <w:color w:val="000000"/>
                  <w:sz w:val="20"/>
                  <w:szCs w:val="20"/>
                  <w:lang w:bidi="th-TH"/>
                </w:rPr>
                <w:delText>R$ 7.833,86</w:delText>
              </w:r>
            </w:del>
          </w:p>
        </w:tc>
      </w:tr>
      <w:tr w:rsidR="008601AF" w:rsidRPr="008601AF" w14:paraId="58597477" w14:textId="77777777" w:rsidTr="0016760B">
        <w:tblPrEx>
          <w:tblW w:w="5000" w:type="pct"/>
          <w:tblCellMar>
            <w:left w:w="70" w:type="dxa"/>
            <w:right w:w="70" w:type="dxa"/>
          </w:tblCellMar>
          <w:tblPrExChange w:id="11324" w:author="Philippe Hollanda - Oliveira Trust" w:date="2022-07-19T10:03:00Z">
            <w:tblPrEx>
              <w:tblW w:w="5000" w:type="pct"/>
              <w:tblCellMar>
                <w:left w:w="70" w:type="dxa"/>
                <w:right w:w="70" w:type="dxa"/>
              </w:tblCellMar>
            </w:tblPrEx>
          </w:tblPrExChange>
        </w:tblPrEx>
        <w:trPr>
          <w:trHeight w:val="1785"/>
          <w:trPrChange w:id="113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3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332999" w14:textId="07502C95" w:rsidR="008601AF" w:rsidRPr="008601AF" w:rsidRDefault="008601AF" w:rsidP="003C2C2A">
            <w:pPr>
              <w:jc w:val="center"/>
              <w:rPr>
                <w:rFonts w:ascii="Trebuchet MS" w:hAnsi="Trebuchet MS" w:cs="Arial"/>
                <w:color w:val="000000"/>
                <w:sz w:val="20"/>
                <w:szCs w:val="20"/>
                <w:lang w:bidi="th-TH"/>
              </w:rPr>
            </w:pPr>
            <w:del w:id="11327" w:author="Philippe Hollanda - Oliveira Trust" w:date="2022-07-19T10:03:00Z">
              <w:r w:rsidRPr="008601AF" w:rsidDel="0016760B">
                <w:rPr>
                  <w:rFonts w:ascii="Trebuchet MS" w:hAnsi="Trebuchet MS" w:cs="Arial"/>
                  <w:color w:val="000000"/>
                  <w:sz w:val="20"/>
                  <w:szCs w:val="20"/>
                  <w:lang w:bidi="th-TH"/>
                </w:rPr>
                <w:delText>CABO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CFD388" w14:textId="0D0B5889" w:rsidR="008601AF" w:rsidRPr="008601AF" w:rsidRDefault="008601AF" w:rsidP="003C2C2A">
            <w:pPr>
              <w:jc w:val="center"/>
              <w:rPr>
                <w:rFonts w:ascii="Trebuchet MS" w:hAnsi="Trebuchet MS" w:cs="Arial"/>
                <w:color w:val="000000"/>
                <w:sz w:val="20"/>
                <w:szCs w:val="20"/>
                <w:lang w:bidi="th-TH"/>
              </w:rPr>
            </w:pPr>
            <w:del w:id="11329" w:author="Philippe Hollanda - Oliveira Trust" w:date="2022-07-19T10:03:00Z">
              <w:r w:rsidRPr="008601AF" w:rsidDel="0016760B">
                <w:rPr>
                  <w:rFonts w:ascii="Trebuchet MS" w:hAnsi="Trebuchet MS" w:cs="Arial"/>
                  <w:color w:val="000000"/>
                  <w:sz w:val="20"/>
                  <w:szCs w:val="20"/>
                  <w:lang w:bidi="th-TH"/>
                </w:rPr>
                <w:delText>07/01/2021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F2F979" w14:textId="47C5DF11" w:rsidR="008601AF" w:rsidRPr="008601AF" w:rsidRDefault="008601AF" w:rsidP="003C2C2A">
            <w:pPr>
              <w:jc w:val="center"/>
              <w:rPr>
                <w:rFonts w:ascii="Trebuchet MS" w:hAnsi="Trebuchet MS" w:cs="Arial"/>
                <w:color w:val="000000"/>
                <w:sz w:val="20"/>
                <w:szCs w:val="20"/>
                <w:lang w:bidi="th-TH"/>
              </w:rPr>
            </w:pPr>
            <w:del w:id="11331" w:author="Philippe Hollanda - Oliveira Trust" w:date="2022-07-19T10:03:00Z">
              <w:r w:rsidRPr="008601AF" w:rsidDel="0016760B">
                <w:rPr>
                  <w:rFonts w:ascii="Trebuchet MS" w:hAnsi="Trebuchet MS" w:cs="Arial"/>
                  <w:color w:val="000000"/>
                  <w:sz w:val="20"/>
                  <w:szCs w:val="20"/>
                  <w:lang w:bidi="th-TH"/>
                </w:rPr>
                <w:delText>R$ 8.542,64</w:delText>
              </w:r>
            </w:del>
          </w:p>
        </w:tc>
      </w:tr>
      <w:tr w:rsidR="008601AF" w:rsidRPr="008601AF" w14:paraId="220A7225" w14:textId="77777777" w:rsidTr="0016760B">
        <w:tblPrEx>
          <w:tblW w:w="5000" w:type="pct"/>
          <w:tblCellMar>
            <w:left w:w="70" w:type="dxa"/>
            <w:right w:w="70" w:type="dxa"/>
          </w:tblCellMar>
          <w:tblPrExChange w:id="11332" w:author="Philippe Hollanda - Oliveira Trust" w:date="2022-07-19T10:03:00Z">
            <w:tblPrEx>
              <w:tblW w:w="5000" w:type="pct"/>
              <w:tblCellMar>
                <w:left w:w="70" w:type="dxa"/>
                <w:right w:w="70" w:type="dxa"/>
              </w:tblCellMar>
            </w:tblPrEx>
          </w:tblPrExChange>
        </w:tblPrEx>
        <w:trPr>
          <w:trHeight w:val="1785"/>
          <w:trPrChange w:id="113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3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D5ED71" w14:textId="2E2C91C9" w:rsidR="008601AF" w:rsidRPr="008601AF" w:rsidRDefault="008601AF" w:rsidP="003C2C2A">
            <w:pPr>
              <w:jc w:val="center"/>
              <w:rPr>
                <w:rFonts w:ascii="Trebuchet MS" w:hAnsi="Trebuchet MS" w:cs="Arial"/>
                <w:color w:val="000000"/>
                <w:sz w:val="20"/>
                <w:szCs w:val="20"/>
                <w:lang w:bidi="th-TH"/>
              </w:rPr>
            </w:pPr>
            <w:del w:id="11335" w:author="Philippe Hollanda - Oliveira Trust" w:date="2022-07-19T10:03:00Z">
              <w:r w:rsidRPr="008601AF" w:rsidDel="0016760B">
                <w:rPr>
                  <w:rFonts w:ascii="Trebuchet MS" w:hAnsi="Trebuchet MS" w:cs="Arial"/>
                  <w:color w:val="000000"/>
                  <w:sz w:val="20"/>
                  <w:szCs w:val="20"/>
                  <w:lang w:bidi="th-TH"/>
                </w:rPr>
                <w:delText>CABO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02FDAF" w14:textId="6A287C11" w:rsidR="008601AF" w:rsidRPr="008601AF" w:rsidRDefault="008601AF" w:rsidP="003C2C2A">
            <w:pPr>
              <w:jc w:val="center"/>
              <w:rPr>
                <w:rFonts w:ascii="Trebuchet MS" w:hAnsi="Trebuchet MS" w:cs="Arial"/>
                <w:color w:val="000000"/>
                <w:sz w:val="20"/>
                <w:szCs w:val="20"/>
                <w:lang w:bidi="th-TH"/>
              </w:rPr>
            </w:pPr>
            <w:del w:id="11337" w:author="Philippe Hollanda - Oliveira Trust" w:date="2022-07-19T10:03:00Z">
              <w:r w:rsidRPr="008601AF" w:rsidDel="0016760B">
                <w:rPr>
                  <w:rFonts w:ascii="Trebuchet MS" w:hAnsi="Trebuchet MS" w:cs="Arial"/>
                  <w:color w:val="000000"/>
                  <w:sz w:val="20"/>
                  <w:szCs w:val="20"/>
                  <w:lang w:bidi="th-TH"/>
                </w:rPr>
                <w:delText>08/01/2021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CB29AC" w14:textId="29CAF512" w:rsidR="008601AF" w:rsidRPr="008601AF" w:rsidRDefault="008601AF" w:rsidP="003C2C2A">
            <w:pPr>
              <w:jc w:val="center"/>
              <w:rPr>
                <w:rFonts w:ascii="Trebuchet MS" w:hAnsi="Trebuchet MS" w:cs="Arial"/>
                <w:color w:val="000000"/>
                <w:sz w:val="20"/>
                <w:szCs w:val="20"/>
                <w:lang w:bidi="th-TH"/>
              </w:rPr>
            </w:pPr>
            <w:del w:id="11339" w:author="Philippe Hollanda - Oliveira Trust" w:date="2022-07-19T10:03:00Z">
              <w:r w:rsidRPr="008601AF" w:rsidDel="0016760B">
                <w:rPr>
                  <w:rFonts w:ascii="Trebuchet MS" w:hAnsi="Trebuchet MS" w:cs="Arial"/>
                  <w:color w:val="000000"/>
                  <w:sz w:val="20"/>
                  <w:szCs w:val="20"/>
                  <w:lang w:bidi="th-TH"/>
                </w:rPr>
                <w:delText>R$ 19.317,67</w:delText>
              </w:r>
            </w:del>
          </w:p>
        </w:tc>
      </w:tr>
      <w:tr w:rsidR="008601AF" w:rsidRPr="008601AF" w14:paraId="21982E00" w14:textId="77777777" w:rsidTr="0016760B">
        <w:tblPrEx>
          <w:tblW w:w="5000" w:type="pct"/>
          <w:tblCellMar>
            <w:left w:w="70" w:type="dxa"/>
            <w:right w:w="70" w:type="dxa"/>
          </w:tblCellMar>
          <w:tblPrExChange w:id="11340" w:author="Philippe Hollanda - Oliveira Trust" w:date="2022-07-19T10:03:00Z">
            <w:tblPrEx>
              <w:tblW w:w="5000" w:type="pct"/>
              <w:tblCellMar>
                <w:left w:w="70" w:type="dxa"/>
                <w:right w:w="70" w:type="dxa"/>
              </w:tblCellMar>
            </w:tblPrEx>
          </w:tblPrExChange>
        </w:tblPrEx>
        <w:trPr>
          <w:trHeight w:val="1785"/>
          <w:trPrChange w:id="11341"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1342"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C9B3EF" w14:textId="15CF6BBB" w:rsidR="008601AF" w:rsidRPr="008601AF" w:rsidRDefault="008601AF" w:rsidP="003C2C2A">
            <w:pPr>
              <w:jc w:val="center"/>
              <w:rPr>
                <w:rFonts w:ascii="Trebuchet MS" w:hAnsi="Trebuchet MS" w:cs="Arial"/>
                <w:color w:val="000000"/>
                <w:sz w:val="20"/>
                <w:szCs w:val="20"/>
                <w:lang w:bidi="th-TH"/>
              </w:rPr>
            </w:pPr>
            <w:del w:id="11343" w:author="Philippe Hollanda - Oliveira Trust" w:date="2022-07-19T10:03:00Z">
              <w:r w:rsidRPr="008601AF" w:rsidDel="0016760B">
                <w:rPr>
                  <w:rFonts w:ascii="Trebuchet MS" w:hAnsi="Trebuchet MS" w:cs="Arial"/>
                  <w:color w:val="000000"/>
                  <w:sz w:val="20"/>
                  <w:szCs w:val="20"/>
                  <w:lang w:bidi="th-TH"/>
                </w:rPr>
                <w:delText xml:space="preserve">VIGA H 200 X 35,9  CORTADA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089E09" w14:textId="308267A8" w:rsidR="008601AF" w:rsidRPr="008601AF" w:rsidRDefault="008601AF" w:rsidP="003C2C2A">
            <w:pPr>
              <w:jc w:val="center"/>
              <w:rPr>
                <w:rFonts w:ascii="Trebuchet MS" w:hAnsi="Trebuchet MS" w:cs="Arial"/>
                <w:color w:val="000000"/>
                <w:sz w:val="20"/>
                <w:szCs w:val="20"/>
                <w:lang w:bidi="th-TH"/>
              </w:rPr>
            </w:pPr>
            <w:del w:id="11345" w:author="Philippe Hollanda - Oliveira Trust" w:date="2022-07-19T10:03:00Z">
              <w:r w:rsidRPr="008601AF" w:rsidDel="0016760B">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A37A50" w14:textId="7EE19E4A" w:rsidR="008601AF" w:rsidRPr="008601AF" w:rsidRDefault="008601AF" w:rsidP="003C2C2A">
            <w:pPr>
              <w:jc w:val="center"/>
              <w:rPr>
                <w:rFonts w:ascii="Trebuchet MS" w:hAnsi="Trebuchet MS" w:cs="Arial"/>
                <w:color w:val="000000"/>
                <w:sz w:val="20"/>
                <w:szCs w:val="20"/>
                <w:lang w:bidi="th-TH"/>
              </w:rPr>
            </w:pPr>
            <w:del w:id="11347" w:author="Philippe Hollanda - Oliveira Trust" w:date="2022-07-19T10:03:00Z">
              <w:r w:rsidRPr="008601AF" w:rsidDel="0016760B">
                <w:rPr>
                  <w:rFonts w:ascii="Trebuchet MS" w:hAnsi="Trebuchet MS" w:cs="Arial"/>
                  <w:color w:val="000000"/>
                  <w:sz w:val="20"/>
                  <w:szCs w:val="20"/>
                  <w:lang w:bidi="th-TH"/>
                </w:rPr>
                <w:delText>R$ 5.609,00</w:delText>
              </w:r>
            </w:del>
          </w:p>
        </w:tc>
      </w:tr>
      <w:tr w:rsidR="008601AF" w:rsidRPr="008601AF" w14:paraId="411BD961" w14:textId="77777777" w:rsidTr="0016760B">
        <w:tblPrEx>
          <w:tblW w:w="5000" w:type="pct"/>
          <w:tblCellMar>
            <w:left w:w="70" w:type="dxa"/>
            <w:right w:w="70" w:type="dxa"/>
          </w:tblCellMar>
          <w:tblPrExChange w:id="11348" w:author="Philippe Hollanda - Oliveira Trust" w:date="2022-07-19T10:03:00Z">
            <w:tblPrEx>
              <w:tblW w:w="5000" w:type="pct"/>
              <w:tblCellMar>
                <w:left w:w="70" w:type="dxa"/>
                <w:right w:w="70" w:type="dxa"/>
              </w:tblCellMar>
            </w:tblPrEx>
          </w:tblPrExChange>
        </w:tblPrEx>
        <w:trPr>
          <w:trHeight w:val="1785"/>
          <w:trPrChange w:id="11349"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350"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6296EC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5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8C55CF" w14:textId="1A99ACEF" w:rsidR="008601AF" w:rsidRPr="008601AF" w:rsidRDefault="008601AF" w:rsidP="003C2C2A">
            <w:pPr>
              <w:jc w:val="center"/>
              <w:rPr>
                <w:rFonts w:ascii="Trebuchet MS" w:hAnsi="Trebuchet MS" w:cs="Arial"/>
                <w:color w:val="000000"/>
                <w:sz w:val="20"/>
                <w:szCs w:val="20"/>
                <w:lang w:bidi="th-TH"/>
              </w:rPr>
            </w:pPr>
            <w:del w:id="11352" w:author="Philippe Hollanda - Oliveira Trust" w:date="2022-07-19T10:03:00Z">
              <w:r w:rsidRPr="008601AF" w:rsidDel="0016760B">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5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C4CDE6" w14:textId="5164944A" w:rsidR="008601AF" w:rsidRPr="008601AF" w:rsidRDefault="008601AF" w:rsidP="003C2C2A">
            <w:pPr>
              <w:jc w:val="center"/>
              <w:rPr>
                <w:rFonts w:ascii="Trebuchet MS" w:hAnsi="Trebuchet MS" w:cs="Arial"/>
                <w:color w:val="000000"/>
                <w:sz w:val="20"/>
                <w:szCs w:val="20"/>
                <w:lang w:bidi="th-TH"/>
              </w:rPr>
            </w:pPr>
            <w:del w:id="11354" w:author="Philippe Hollanda - Oliveira Trust" w:date="2022-07-19T10:03:00Z">
              <w:r w:rsidRPr="008601AF" w:rsidDel="0016760B">
                <w:rPr>
                  <w:rFonts w:ascii="Trebuchet MS" w:hAnsi="Trebuchet MS" w:cs="Arial"/>
                  <w:color w:val="000000"/>
                  <w:sz w:val="20"/>
                  <w:szCs w:val="20"/>
                  <w:lang w:bidi="th-TH"/>
                </w:rPr>
                <w:delText>R$ 5.609,00</w:delText>
              </w:r>
            </w:del>
          </w:p>
        </w:tc>
      </w:tr>
      <w:tr w:rsidR="008601AF" w:rsidRPr="008601AF" w14:paraId="1B3B6FF5" w14:textId="77777777" w:rsidTr="0016760B">
        <w:tblPrEx>
          <w:tblW w:w="5000" w:type="pct"/>
          <w:tblCellMar>
            <w:left w:w="70" w:type="dxa"/>
            <w:right w:w="70" w:type="dxa"/>
          </w:tblCellMar>
          <w:tblPrExChange w:id="11355" w:author="Philippe Hollanda - Oliveira Trust" w:date="2022-07-19T10:03:00Z">
            <w:tblPrEx>
              <w:tblW w:w="5000" w:type="pct"/>
              <w:tblCellMar>
                <w:left w:w="70" w:type="dxa"/>
                <w:right w:w="70" w:type="dxa"/>
              </w:tblCellMar>
            </w:tblPrEx>
          </w:tblPrExChange>
        </w:tblPrEx>
        <w:trPr>
          <w:trHeight w:val="1785"/>
          <w:trPrChange w:id="1135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35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46F3C7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5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70C14F" w14:textId="595C027F" w:rsidR="008601AF" w:rsidRPr="008601AF" w:rsidRDefault="008601AF" w:rsidP="003C2C2A">
            <w:pPr>
              <w:jc w:val="center"/>
              <w:rPr>
                <w:rFonts w:ascii="Trebuchet MS" w:hAnsi="Trebuchet MS" w:cs="Arial"/>
                <w:color w:val="000000"/>
                <w:sz w:val="20"/>
                <w:szCs w:val="20"/>
                <w:lang w:bidi="th-TH"/>
              </w:rPr>
            </w:pPr>
            <w:del w:id="11359" w:author="Philippe Hollanda - Oliveira Trust" w:date="2022-07-19T10:03:00Z">
              <w:r w:rsidRPr="008601AF" w:rsidDel="0016760B">
                <w:rPr>
                  <w:rFonts w:ascii="Trebuchet MS" w:hAnsi="Trebuchet MS" w:cs="Arial"/>
                  <w:color w:val="000000"/>
                  <w:sz w:val="20"/>
                  <w:szCs w:val="20"/>
                  <w:lang w:bidi="th-TH"/>
                </w:rPr>
                <w:delText>09/02/2021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6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B4C020" w14:textId="148BFC55" w:rsidR="008601AF" w:rsidRPr="008601AF" w:rsidRDefault="008601AF" w:rsidP="003C2C2A">
            <w:pPr>
              <w:jc w:val="center"/>
              <w:rPr>
                <w:rFonts w:ascii="Trebuchet MS" w:hAnsi="Trebuchet MS" w:cs="Arial"/>
                <w:color w:val="000000"/>
                <w:sz w:val="20"/>
                <w:szCs w:val="20"/>
                <w:lang w:bidi="th-TH"/>
              </w:rPr>
            </w:pPr>
            <w:del w:id="11361" w:author="Philippe Hollanda - Oliveira Trust" w:date="2022-07-19T10:03:00Z">
              <w:r w:rsidRPr="008601AF" w:rsidDel="0016760B">
                <w:rPr>
                  <w:rFonts w:ascii="Trebuchet MS" w:hAnsi="Trebuchet MS" w:cs="Arial"/>
                  <w:color w:val="000000"/>
                  <w:sz w:val="20"/>
                  <w:szCs w:val="20"/>
                  <w:lang w:bidi="th-TH"/>
                </w:rPr>
                <w:delText>R$ 5.609,00</w:delText>
              </w:r>
            </w:del>
          </w:p>
        </w:tc>
      </w:tr>
      <w:tr w:rsidR="008601AF" w:rsidRPr="008601AF" w14:paraId="77471DB6" w14:textId="77777777" w:rsidTr="0016760B">
        <w:tblPrEx>
          <w:tblW w:w="5000" w:type="pct"/>
          <w:tblCellMar>
            <w:left w:w="70" w:type="dxa"/>
            <w:right w:w="70" w:type="dxa"/>
          </w:tblCellMar>
          <w:tblPrExChange w:id="11362" w:author="Philippe Hollanda - Oliveira Trust" w:date="2022-07-19T10:03:00Z">
            <w:tblPrEx>
              <w:tblW w:w="5000" w:type="pct"/>
              <w:tblCellMar>
                <w:left w:w="70" w:type="dxa"/>
                <w:right w:w="70" w:type="dxa"/>
              </w:tblCellMar>
            </w:tblPrEx>
          </w:tblPrExChange>
        </w:tblPrEx>
        <w:trPr>
          <w:trHeight w:val="1785"/>
          <w:trPrChange w:id="11363"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1364"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42C5DF" w14:textId="4392F201" w:rsidR="008601AF" w:rsidRPr="008601AF" w:rsidRDefault="008601AF" w:rsidP="003C2C2A">
            <w:pPr>
              <w:jc w:val="center"/>
              <w:rPr>
                <w:rFonts w:ascii="Trebuchet MS" w:hAnsi="Trebuchet MS" w:cs="Arial"/>
                <w:color w:val="000000"/>
                <w:sz w:val="20"/>
                <w:szCs w:val="20"/>
                <w:lang w:bidi="th-TH"/>
              </w:rPr>
            </w:pPr>
            <w:del w:id="11365" w:author="Philippe Hollanda - Oliveira Trust" w:date="2022-07-19T10:03:00Z">
              <w:r w:rsidRPr="008601AF" w:rsidDel="0016760B">
                <w:rPr>
                  <w:rFonts w:ascii="Trebuchet MS" w:hAnsi="Trebuchet MS" w:cs="Arial"/>
                  <w:color w:val="000000"/>
                  <w:sz w:val="20"/>
                  <w:szCs w:val="20"/>
                  <w:lang w:bidi="th-TH"/>
                </w:rPr>
                <w:delText>VIGA I W 310 X 38,70 CORTADA X 12000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6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ADDADE" w14:textId="49CFCA5B" w:rsidR="008601AF" w:rsidRPr="008601AF" w:rsidRDefault="008601AF" w:rsidP="003C2C2A">
            <w:pPr>
              <w:jc w:val="center"/>
              <w:rPr>
                <w:rFonts w:ascii="Trebuchet MS" w:hAnsi="Trebuchet MS" w:cs="Arial"/>
                <w:color w:val="000000"/>
                <w:sz w:val="20"/>
                <w:szCs w:val="20"/>
                <w:lang w:bidi="th-TH"/>
              </w:rPr>
            </w:pPr>
            <w:del w:id="11367" w:author="Philippe Hollanda - Oliveira Trust" w:date="2022-07-19T10:03:00Z">
              <w:r w:rsidRPr="008601AF" w:rsidDel="0016760B">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6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B27534" w14:textId="39D8B620" w:rsidR="008601AF" w:rsidRPr="008601AF" w:rsidRDefault="008601AF" w:rsidP="003C2C2A">
            <w:pPr>
              <w:jc w:val="center"/>
              <w:rPr>
                <w:rFonts w:ascii="Trebuchet MS" w:hAnsi="Trebuchet MS" w:cs="Arial"/>
                <w:color w:val="000000"/>
                <w:sz w:val="20"/>
                <w:szCs w:val="20"/>
                <w:lang w:bidi="th-TH"/>
              </w:rPr>
            </w:pPr>
            <w:del w:id="11369" w:author="Philippe Hollanda - Oliveira Trust" w:date="2022-07-19T10:03:00Z">
              <w:r w:rsidRPr="008601AF" w:rsidDel="0016760B">
                <w:rPr>
                  <w:rFonts w:ascii="Trebuchet MS" w:hAnsi="Trebuchet MS" w:cs="Arial"/>
                  <w:color w:val="000000"/>
                  <w:sz w:val="20"/>
                  <w:szCs w:val="20"/>
                  <w:lang w:bidi="th-TH"/>
                </w:rPr>
                <w:delText>R$ 5.495,40</w:delText>
              </w:r>
            </w:del>
          </w:p>
        </w:tc>
      </w:tr>
      <w:tr w:rsidR="008601AF" w:rsidRPr="008601AF" w14:paraId="67879EA4" w14:textId="77777777" w:rsidTr="0016760B">
        <w:tblPrEx>
          <w:tblW w:w="5000" w:type="pct"/>
          <w:tblCellMar>
            <w:left w:w="70" w:type="dxa"/>
            <w:right w:w="70" w:type="dxa"/>
          </w:tblCellMar>
          <w:tblPrExChange w:id="11370" w:author="Philippe Hollanda - Oliveira Trust" w:date="2022-07-19T10:03:00Z">
            <w:tblPrEx>
              <w:tblW w:w="5000" w:type="pct"/>
              <w:tblCellMar>
                <w:left w:w="70" w:type="dxa"/>
                <w:right w:w="70" w:type="dxa"/>
              </w:tblCellMar>
            </w:tblPrEx>
          </w:tblPrExChange>
        </w:tblPrEx>
        <w:trPr>
          <w:trHeight w:val="1785"/>
          <w:trPrChange w:id="11371"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372"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E4BB67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A2F979" w14:textId="7672D793" w:rsidR="008601AF" w:rsidRPr="008601AF" w:rsidRDefault="008601AF" w:rsidP="003C2C2A">
            <w:pPr>
              <w:jc w:val="center"/>
              <w:rPr>
                <w:rFonts w:ascii="Trebuchet MS" w:hAnsi="Trebuchet MS" w:cs="Arial"/>
                <w:color w:val="000000"/>
                <w:sz w:val="20"/>
                <w:szCs w:val="20"/>
                <w:lang w:bidi="th-TH"/>
              </w:rPr>
            </w:pPr>
            <w:del w:id="11374" w:author="Philippe Hollanda - Oliveira Trust" w:date="2022-07-19T10:03:00Z">
              <w:r w:rsidRPr="008601AF" w:rsidDel="0016760B">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496A81" w14:textId="775AEE3F" w:rsidR="008601AF" w:rsidRPr="008601AF" w:rsidRDefault="008601AF" w:rsidP="003C2C2A">
            <w:pPr>
              <w:jc w:val="center"/>
              <w:rPr>
                <w:rFonts w:ascii="Trebuchet MS" w:hAnsi="Trebuchet MS" w:cs="Arial"/>
                <w:color w:val="000000"/>
                <w:sz w:val="20"/>
                <w:szCs w:val="20"/>
                <w:lang w:bidi="th-TH"/>
              </w:rPr>
            </w:pPr>
            <w:del w:id="11376" w:author="Philippe Hollanda - Oliveira Trust" w:date="2022-07-19T10:03:00Z">
              <w:r w:rsidRPr="008601AF" w:rsidDel="0016760B">
                <w:rPr>
                  <w:rFonts w:ascii="Trebuchet MS" w:hAnsi="Trebuchet MS" w:cs="Arial"/>
                  <w:color w:val="000000"/>
                  <w:sz w:val="20"/>
                  <w:szCs w:val="20"/>
                  <w:lang w:bidi="th-TH"/>
                </w:rPr>
                <w:delText>R$ 5.495,40</w:delText>
              </w:r>
            </w:del>
          </w:p>
        </w:tc>
      </w:tr>
      <w:tr w:rsidR="008601AF" w:rsidRPr="008601AF" w14:paraId="51493DB9" w14:textId="77777777" w:rsidTr="0016760B">
        <w:tblPrEx>
          <w:tblW w:w="5000" w:type="pct"/>
          <w:tblCellMar>
            <w:left w:w="70" w:type="dxa"/>
            <w:right w:w="70" w:type="dxa"/>
          </w:tblCellMar>
          <w:tblPrExChange w:id="11377" w:author="Philippe Hollanda - Oliveira Trust" w:date="2022-07-19T10:03:00Z">
            <w:tblPrEx>
              <w:tblW w:w="5000" w:type="pct"/>
              <w:tblCellMar>
                <w:left w:w="70" w:type="dxa"/>
                <w:right w:w="70" w:type="dxa"/>
              </w:tblCellMar>
            </w:tblPrEx>
          </w:tblPrExChange>
        </w:tblPrEx>
        <w:trPr>
          <w:trHeight w:val="1785"/>
          <w:trPrChange w:id="11378"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379"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8DDFA3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D57E8D" w14:textId="5CE159A3" w:rsidR="008601AF" w:rsidRPr="008601AF" w:rsidRDefault="008601AF" w:rsidP="003C2C2A">
            <w:pPr>
              <w:jc w:val="center"/>
              <w:rPr>
                <w:rFonts w:ascii="Trebuchet MS" w:hAnsi="Trebuchet MS" w:cs="Arial"/>
                <w:color w:val="000000"/>
                <w:sz w:val="20"/>
                <w:szCs w:val="20"/>
                <w:lang w:bidi="th-TH"/>
              </w:rPr>
            </w:pPr>
            <w:del w:id="11381" w:author="Philippe Hollanda - Oliveira Trust" w:date="2022-07-19T10:03:00Z">
              <w:r w:rsidRPr="008601AF" w:rsidDel="0016760B">
                <w:rPr>
                  <w:rFonts w:ascii="Trebuchet MS" w:hAnsi="Trebuchet MS" w:cs="Arial"/>
                  <w:color w:val="000000"/>
                  <w:sz w:val="20"/>
                  <w:szCs w:val="20"/>
                  <w:lang w:bidi="th-TH"/>
                </w:rPr>
                <w:delText>09/02/2021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64CE3F" w14:textId="2EC529CD" w:rsidR="008601AF" w:rsidRPr="008601AF" w:rsidRDefault="008601AF" w:rsidP="003C2C2A">
            <w:pPr>
              <w:jc w:val="center"/>
              <w:rPr>
                <w:rFonts w:ascii="Trebuchet MS" w:hAnsi="Trebuchet MS" w:cs="Arial"/>
                <w:color w:val="000000"/>
                <w:sz w:val="20"/>
                <w:szCs w:val="20"/>
                <w:lang w:bidi="th-TH"/>
              </w:rPr>
            </w:pPr>
            <w:del w:id="11383" w:author="Philippe Hollanda - Oliveira Trust" w:date="2022-07-19T10:03:00Z">
              <w:r w:rsidRPr="008601AF" w:rsidDel="0016760B">
                <w:rPr>
                  <w:rFonts w:ascii="Trebuchet MS" w:hAnsi="Trebuchet MS" w:cs="Arial"/>
                  <w:color w:val="000000"/>
                  <w:sz w:val="20"/>
                  <w:szCs w:val="20"/>
                  <w:lang w:bidi="th-TH"/>
                </w:rPr>
                <w:delText>R$ 5.495,40</w:delText>
              </w:r>
            </w:del>
          </w:p>
        </w:tc>
      </w:tr>
      <w:tr w:rsidR="008601AF" w:rsidRPr="008601AF" w14:paraId="5298875A" w14:textId="77777777" w:rsidTr="0016760B">
        <w:tblPrEx>
          <w:tblW w:w="5000" w:type="pct"/>
          <w:tblCellMar>
            <w:left w:w="70" w:type="dxa"/>
            <w:right w:w="70" w:type="dxa"/>
          </w:tblCellMar>
          <w:tblPrExChange w:id="11384" w:author="Philippe Hollanda - Oliveira Trust" w:date="2022-07-19T10:03:00Z">
            <w:tblPrEx>
              <w:tblW w:w="5000" w:type="pct"/>
              <w:tblCellMar>
                <w:left w:w="70" w:type="dxa"/>
                <w:right w:w="70" w:type="dxa"/>
              </w:tblCellMar>
            </w:tblPrEx>
          </w:tblPrExChange>
        </w:tblPrEx>
        <w:trPr>
          <w:trHeight w:val="1785"/>
          <w:trPrChange w:id="11385"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1386"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D1BF32" w14:textId="7C9AC0E2" w:rsidR="008601AF" w:rsidRPr="008601AF" w:rsidRDefault="008601AF" w:rsidP="003C2C2A">
            <w:pPr>
              <w:jc w:val="center"/>
              <w:rPr>
                <w:rFonts w:ascii="Trebuchet MS" w:hAnsi="Trebuchet MS" w:cs="Arial"/>
                <w:color w:val="000000"/>
                <w:sz w:val="20"/>
                <w:szCs w:val="20"/>
                <w:lang w:bidi="th-TH"/>
              </w:rPr>
            </w:pPr>
            <w:del w:id="11387" w:author="Philippe Hollanda - Oliveira Trust" w:date="2022-07-19T10:03:00Z">
              <w:r w:rsidRPr="008601AF" w:rsidDel="0016760B">
                <w:rPr>
                  <w:rFonts w:ascii="Trebuchet MS" w:hAnsi="Trebuchet MS" w:cs="Arial"/>
                  <w:color w:val="000000"/>
                  <w:sz w:val="20"/>
                  <w:szCs w:val="20"/>
                  <w:lang w:bidi="th-TH"/>
                </w:rPr>
                <w:delText>VIGA I W 310 X 38,70 CORTADA X 12000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A0A499" w14:textId="37B57DFC" w:rsidR="008601AF" w:rsidRPr="008601AF" w:rsidRDefault="008601AF" w:rsidP="003C2C2A">
            <w:pPr>
              <w:jc w:val="center"/>
              <w:rPr>
                <w:rFonts w:ascii="Trebuchet MS" w:hAnsi="Trebuchet MS" w:cs="Arial"/>
                <w:color w:val="000000"/>
                <w:sz w:val="20"/>
                <w:szCs w:val="20"/>
                <w:lang w:bidi="th-TH"/>
              </w:rPr>
            </w:pPr>
            <w:del w:id="11389" w:author="Philippe Hollanda - Oliveira Trust" w:date="2022-07-19T10:03:00Z">
              <w:r w:rsidRPr="008601AF" w:rsidDel="0016760B">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D76DB5" w14:textId="4C38BCF2" w:rsidR="008601AF" w:rsidRPr="008601AF" w:rsidRDefault="008601AF" w:rsidP="003C2C2A">
            <w:pPr>
              <w:jc w:val="center"/>
              <w:rPr>
                <w:rFonts w:ascii="Trebuchet MS" w:hAnsi="Trebuchet MS" w:cs="Arial"/>
                <w:color w:val="000000"/>
                <w:sz w:val="20"/>
                <w:szCs w:val="20"/>
                <w:lang w:bidi="th-TH"/>
              </w:rPr>
            </w:pPr>
            <w:del w:id="11391" w:author="Philippe Hollanda - Oliveira Trust" w:date="2022-07-19T10:03:00Z">
              <w:r w:rsidRPr="008601AF" w:rsidDel="0016760B">
                <w:rPr>
                  <w:rFonts w:ascii="Trebuchet MS" w:hAnsi="Trebuchet MS" w:cs="Arial"/>
                  <w:color w:val="000000"/>
                  <w:sz w:val="20"/>
                  <w:szCs w:val="20"/>
                  <w:lang w:bidi="th-TH"/>
                </w:rPr>
                <w:delText>R$ 6.595,90</w:delText>
              </w:r>
            </w:del>
          </w:p>
        </w:tc>
      </w:tr>
      <w:tr w:rsidR="008601AF" w:rsidRPr="008601AF" w14:paraId="6EA0F371" w14:textId="77777777" w:rsidTr="0016760B">
        <w:tblPrEx>
          <w:tblW w:w="5000" w:type="pct"/>
          <w:tblCellMar>
            <w:left w:w="70" w:type="dxa"/>
            <w:right w:w="70" w:type="dxa"/>
          </w:tblCellMar>
          <w:tblPrExChange w:id="11392" w:author="Philippe Hollanda - Oliveira Trust" w:date="2022-07-19T10:03:00Z">
            <w:tblPrEx>
              <w:tblW w:w="5000" w:type="pct"/>
              <w:tblCellMar>
                <w:left w:w="70" w:type="dxa"/>
                <w:right w:w="70" w:type="dxa"/>
              </w:tblCellMar>
            </w:tblPrEx>
          </w:tblPrExChange>
        </w:tblPrEx>
        <w:trPr>
          <w:trHeight w:val="1785"/>
          <w:trPrChange w:id="11393"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394"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08D764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39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FFD29F" w14:textId="473F720B" w:rsidR="008601AF" w:rsidRPr="008601AF" w:rsidRDefault="008601AF" w:rsidP="003C2C2A">
            <w:pPr>
              <w:jc w:val="center"/>
              <w:rPr>
                <w:rFonts w:ascii="Trebuchet MS" w:hAnsi="Trebuchet MS" w:cs="Arial"/>
                <w:color w:val="000000"/>
                <w:sz w:val="20"/>
                <w:szCs w:val="20"/>
                <w:lang w:bidi="th-TH"/>
              </w:rPr>
            </w:pPr>
            <w:del w:id="11396" w:author="Philippe Hollanda - Oliveira Trust" w:date="2022-07-19T10:03:00Z">
              <w:r w:rsidRPr="008601AF" w:rsidDel="0016760B">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39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3FDA28" w14:textId="57E6AB1E" w:rsidR="008601AF" w:rsidRPr="008601AF" w:rsidRDefault="008601AF" w:rsidP="003C2C2A">
            <w:pPr>
              <w:jc w:val="center"/>
              <w:rPr>
                <w:rFonts w:ascii="Trebuchet MS" w:hAnsi="Trebuchet MS" w:cs="Arial"/>
                <w:color w:val="000000"/>
                <w:sz w:val="20"/>
                <w:szCs w:val="20"/>
                <w:lang w:bidi="th-TH"/>
              </w:rPr>
            </w:pPr>
            <w:del w:id="11398" w:author="Philippe Hollanda - Oliveira Trust" w:date="2022-07-19T10:03:00Z">
              <w:r w:rsidRPr="008601AF" w:rsidDel="0016760B">
                <w:rPr>
                  <w:rFonts w:ascii="Trebuchet MS" w:hAnsi="Trebuchet MS" w:cs="Arial"/>
                  <w:color w:val="000000"/>
                  <w:sz w:val="20"/>
                  <w:szCs w:val="20"/>
                  <w:lang w:bidi="th-TH"/>
                </w:rPr>
                <w:delText>R$ 6.595,90</w:delText>
              </w:r>
            </w:del>
          </w:p>
        </w:tc>
      </w:tr>
      <w:tr w:rsidR="008601AF" w:rsidRPr="008601AF" w14:paraId="34189058" w14:textId="77777777" w:rsidTr="0016760B">
        <w:tblPrEx>
          <w:tblW w:w="5000" w:type="pct"/>
          <w:tblCellMar>
            <w:left w:w="70" w:type="dxa"/>
            <w:right w:w="70" w:type="dxa"/>
          </w:tblCellMar>
          <w:tblPrExChange w:id="11399" w:author="Philippe Hollanda - Oliveira Trust" w:date="2022-07-19T10:03:00Z">
            <w:tblPrEx>
              <w:tblW w:w="5000" w:type="pct"/>
              <w:tblCellMar>
                <w:left w:w="70" w:type="dxa"/>
                <w:right w:w="70" w:type="dxa"/>
              </w:tblCellMar>
            </w:tblPrEx>
          </w:tblPrExChange>
        </w:tblPrEx>
        <w:trPr>
          <w:trHeight w:val="1785"/>
          <w:trPrChange w:id="11400"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401"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FA817C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0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A441EB" w14:textId="6C2BA993" w:rsidR="008601AF" w:rsidRPr="008601AF" w:rsidRDefault="008601AF" w:rsidP="003C2C2A">
            <w:pPr>
              <w:jc w:val="center"/>
              <w:rPr>
                <w:rFonts w:ascii="Trebuchet MS" w:hAnsi="Trebuchet MS" w:cs="Arial"/>
                <w:color w:val="000000"/>
                <w:sz w:val="20"/>
                <w:szCs w:val="20"/>
                <w:lang w:bidi="th-TH"/>
              </w:rPr>
            </w:pPr>
            <w:del w:id="11403" w:author="Philippe Hollanda - Oliveira Trust" w:date="2022-07-19T10:03:00Z">
              <w:r w:rsidRPr="008601AF" w:rsidDel="0016760B">
                <w:rPr>
                  <w:rFonts w:ascii="Trebuchet MS" w:hAnsi="Trebuchet MS" w:cs="Arial"/>
                  <w:color w:val="000000"/>
                  <w:sz w:val="20"/>
                  <w:szCs w:val="20"/>
                  <w:lang w:bidi="th-TH"/>
                </w:rPr>
                <w:delText>09/02/2021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0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81C968" w14:textId="6806E929" w:rsidR="008601AF" w:rsidRPr="008601AF" w:rsidRDefault="008601AF" w:rsidP="003C2C2A">
            <w:pPr>
              <w:jc w:val="center"/>
              <w:rPr>
                <w:rFonts w:ascii="Trebuchet MS" w:hAnsi="Trebuchet MS" w:cs="Arial"/>
                <w:color w:val="000000"/>
                <w:sz w:val="20"/>
                <w:szCs w:val="20"/>
                <w:lang w:bidi="th-TH"/>
              </w:rPr>
            </w:pPr>
            <w:del w:id="11405" w:author="Philippe Hollanda - Oliveira Trust" w:date="2022-07-19T10:03:00Z">
              <w:r w:rsidRPr="008601AF" w:rsidDel="0016760B">
                <w:rPr>
                  <w:rFonts w:ascii="Trebuchet MS" w:hAnsi="Trebuchet MS" w:cs="Arial"/>
                  <w:color w:val="000000"/>
                  <w:sz w:val="20"/>
                  <w:szCs w:val="20"/>
                  <w:lang w:bidi="th-TH"/>
                </w:rPr>
                <w:delText>R$ 6.595,90</w:delText>
              </w:r>
            </w:del>
          </w:p>
        </w:tc>
      </w:tr>
      <w:tr w:rsidR="008601AF" w:rsidRPr="008601AF" w14:paraId="5F0EC409" w14:textId="77777777" w:rsidTr="0016760B">
        <w:tblPrEx>
          <w:tblW w:w="5000" w:type="pct"/>
          <w:tblCellMar>
            <w:left w:w="70" w:type="dxa"/>
            <w:right w:w="70" w:type="dxa"/>
          </w:tblCellMar>
          <w:tblPrExChange w:id="11406" w:author="Philippe Hollanda - Oliveira Trust" w:date="2022-07-19T10:03:00Z">
            <w:tblPrEx>
              <w:tblW w:w="5000" w:type="pct"/>
              <w:tblCellMar>
                <w:left w:w="70" w:type="dxa"/>
                <w:right w:w="70" w:type="dxa"/>
              </w:tblCellMar>
            </w:tblPrEx>
          </w:tblPrExChange>
        </w:tblPrEx>
        <w:trPr>
          <w:trHeight w:val="1785"/>
          <w:trPrChange w:id="11407"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1408"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665996" w14:textId="5026BE16" w:rsidR="008601AF" w:rsidRPr="008601AF" w:rsidRDefault="008601AF" w:rsidP="003C2C2A">
            <w:pPr>
              <w:jc w:val="center"/>
              <w:rPr>
                <w:rFonts w:ascii="Trebuchet MS" w:hAnsi="Trebuchet MS" w:cs="Arial"/>
                <w:color w:val="000000"/>
                <w:sz w:val="20"/>
                <w:szCs w:val="20"/>
                <w:lang w:bidi="th-TH"/>
              </w:rPr>
            </w:pPr>
            <w:del w:id="11409" w:author="Philippe Hollanda - Oliveira Trust" w:date="2022-07-19T10:03:00Z">
              <w:r w:rsidRPr="008601AF" w:rsidDel="0016760B">
                <w:rPr>
                  <w:rFonts w:ascii="Trebuchet MS" w:hAnsi="Trebuchet MS" w:cs="Arial"/>
                  <w:color w:val="000000"/>
                  <w:sz w:val="20"/>
                  <w:szCs w:val="20"/>
                  <w:lang w:bidi="th-TH"/>
                </w:rPr>
                <w:delText>VIGA I W 360 X 51,0 CORTADA X 12000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1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878C42" w14:textId="6AB22AF4" w:rsidR="008601AF" w:rsidRPr="008601AF" w:rsidRDefault="008601AF" w:rsidP="003C2C2A">
            <w:pPr>
              <w:jc w:val="center"/>
              <w:rPr>
                <w:rFonts w:ascii="Trebuchet MS" w:hAnsi="Trebuchet MS" w:cs="Arial"/>
                <w:color w:val="000000"/>
                <w:sz w:val="20"/>
                <w:szCs w:val="20"/>
                <w:lang w:bidi="th-TH"/>
              </w:rPr>
            </w:pPr>
            <w:del w:id="11411" w:author="Philippe Hollanda - Oliveira Trust" w:date="2022-07-19T10:03:00Z">
              <w:r w:rsidRPr="008601AF" w:rsidDel="0016760B">
                <w:rPr>
                  <w:rFonts w:ascii="Trebuchet MS" w:hAnsi="Trebuchet MS" w:cs="Arial"/>
                  <w:color w:val="000000"/>
                  <w:sz w:val="20"/>
                  <w:szCs w:val="20"/>
                  <w:lang w:bidi="th-TH"/>
                </w:rPr>
                <w:delText>07/01/2021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1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1CA5BB" w14:textId="62156AE1" w:rsidR="008601AF" w:rsidRPr="008601AF" w:rsidRDefault="008601AF" w:rsidP="003C2C2A">
            <w:pPr>
              <w:jc w:val="center"/>
              <w:rPr>
                <w:rFonts w:ascii="Trebuchet MS" w:hAnsi="Trebuchet MS" w:cs="Arial"/>
                <w:color w:val="000000"/>
                <w:sz w:val="20"/>
                <w:szCs w:val="20"/>
                <w:lang w:bidi="th-TH"/>
              </w:rPr>
            </w:pPr>
            <w:del w:id="11413" w:author="Philippe Hollanda - Oliveira Trust" w:date="2022-07-19T10:03:00Z">
              <w:r w:rsidRPr="008601AF" w:rsidDel="0016760B">
                <w:rPr>
                  <w:rFonts w:ascii="Trebuchet MS" w:hAnsi="Trebuchet MS" w:cs="Arial"/>
                  <w:color w:val="000000"/>
                  <w:sz w:val="20"/>
                  <w:szCs w:val="20"/>
                  <w:lang w:bidi="th-TH"/>
                </w:rPr>
                <w:delText>R$ 17.938,80</w:delText>
              </w:r>
            </w:del>
          </w:p>
        </w:tc>
      </w:tr>
      <w:tr w:rsidR="008601AF" w:rsidRPr="008601AF" w14:paraId="565D659E" w14:textId="77777777" w:rsidTr="0016760B">
        <w:tblPrEx>
          <w:tblW w:w="5000" w:type="pct"/>
          <w:tblCellMar>
            <w:left w:w="70" w:type="dxa"/>
            <w:right w:w="70" w:type="dxa"/>
          </w:tblCellMar>
          <w:tblPrExChange w:id="11414" w:author="Philippe Hollanda - Oliveira Trust" w:date="2022-07-19T10:03:00Z">
            <w:tblPrEx>
              <w:tblW w:w="5000" w:type="pct"/>
              <w:tblCellMar>
                <w:left w:w="70" w:type="dxa"/>
                <w:right w:w="70" w:type="dxa"/>
              </w:tblCellMar>
            </w:tblPrEx>
          </w:tblPrExChange>
        </w:tblPrEx>
        <w:trPr>
          <w:trHeight w:val="1785"/>
          <w:trPrChange w:id="11415"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416"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483639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9054EC" w14:textId="22F0FCC2" w:rsidR="008601AF" w:rsidRPr="008601AF" w:rsidRDefault="008601AF" w:rsidP="003C2C2A">
            <w:pPr>
              <w:jc w:val="center"/>
              <w:rPr>
                <w:rFonts w:ascii="Trebuchet MS" w:hAnsi="Trebuchet MS" w:cs="Arial"/>
                <w:color w:val="000000"/>
                <w:sz w:val="20"/>
                <w:szCs w:val="20"/>
                <w:lang w:bidi="th-TH"/>
              </w:rPr>
            </w:pPr>
            <w:del w:id="11418" w:author="Philippe Hollanda - Oliveira Trust" w:date="2022-07-19T10:03:00Z">
              <w:r w:rsidRPr="008601AF" w:rsidDel="0016760B">
                <w:rPr>
                  <w:rFonts w:ascii="Trebuchet MS" w:hAnsi="Trebuchet MS" w:cs="Arial"/>
                  <w:color w:val="000000"/>
                  <w:sz w:val="20"/>
                  <w:szCs w:val="20"/>
                  <w:lang w:bidi="th-TH"/>
                </w:rPr>
                <w:delText>22/01/2021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16BCFF" w14:textId="79573DF6" w:rsidR="008601AF" w:rsidRPr="008601AF" w:rsidRDefault="008601AF" w:rsidP="003C2C2A">
            <w:pPr>
              <w:jc w:val="center"/>
              <w:rPr>
                <w:rFonts w:ascii="Trebuchet MS" w:hAnsi="Trebuchet MS" w:cs="Arial"/>
                <w:color w:val="000000"/>
                <w:sz w:val="20"/>
                <w:szCs w:val="20"/>
                <w:lang w:bidi="th-TH"/>
              </w:rPr>
            </w:pPr>
            <w:del w:id="11420" w:author="Philippe Hollanda - Oliveira Trust" w:date="2022-07-19T10:03:00Z">
              <w:r w:rsidRPr="008601AF" w:rsidDel="0016760B">
                <w:rPr>
                  <w:rFonts w:ascii="Trebuchet MS" w:hAnsi="Trebuchet MS" w:cs="Arial"/>
                  <w:color w:val="000000"/>
                  <w:sz w:val="20"/>
                  <w:szCs w:val="20"/>
                  <w:lang w:bidi="th-TH"/>
                </w:rPr>
                <w:delText>R$ 17.938,80</w:delText>
              </w:r>
            </w:del>
          </w:p>
        </w:tc>
      </w:tr>
      <w:tr w:rsidR="008601AF" w:rsidRPr="008601AF" w14:paraId="1AF4D786" w14:textId="77777777" w:rsidTr="0016760B">
        <w:tblPrEx>
          <w:tblW w:w="5000" w:type="pct"/>
          <w:tblCellMar>
            <w:left w:w="70" w:type="dxa"/>
            <w:right w:w="70" w:type="dxa"/>
          </w:tblCellMar>
          <w:tblPrExChange w:id="11421" w:author="Philippe Hollanda - Oliveira Trust" w:date="2022-07-19T10:03:00Z">
            <w:tblPrEx>
              <w:tblW w:w="5000" w:type="pct"/>
              <w:tblCellMar>
                <w:left w:w="70" w:type="dxa"/>
                <w:right w:w="70" w:type="dxa"/>
              </w:tblCellMar>
            </w:tblPrEx>
          </w:tblPrExChange>
        </w:tblPrEx>
        <w:trPr>
          <w:trHeight w:val="1785"/>
          <w:trPrChange w:id="11422"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423"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810364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FF9133" w14:textId="09D24FD5" w:rsidR="008601AF" w:rsidRPr="008601AF" w:rsidRDefault="008601AF" w:rsidP="003C2C2A">
            <w:pPr>
              <w:jc w:val="center"/>
              <w:rPr>
                <w:rFonts w:ascii="Trebuchet MS" w:hAnsi="Trebuchet MS" w:cs="Arial"/>
                <w:color w:val="000000"/>
                <w:sz w:val="20"/>
                <w:szCs w:val="20"/>
                <w:lang w:bidi="th-TH"/>
              </w:rPr>
            </w:pPr>
            <w:del w:id="11425" w:author="Philippe Hollanda - Oliveira Trust" w:date="2022-07-19T10:03:00Z">
              <w:r w:rsidRPr="008601AF" w:rsidDel="0016760B">
                <w:rPr>
                  <w:rFonts w:ascii="Trebuchet MS" w:hAnsi="Trebuchet MS" w:cs="Arial"/>
                  <w:color w:val="000000"/>
                  <w:sz w:val="20"/>
                  <w:szCs w:val="20"/>
                  <w:lang w:bidi="th-TH"/>
                </w:rPr>
                <w:delText>08/02/2021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71FC9C" w14:textId="121D51A8" w:rsidR="008601AF" w:rsidRPr="008601AF" w:rsidRDefault="008601AF" w:rsidP="003C2C2A">
            <w:pPr>
              <w:jc w:val="center"/>
              <w:rPr>
                <w:rFonts w:ascii="Trebuchet MS" w:hAnsi="Trebuchet MS" w:cs="Arial"/>
                <w:color w:val="000000"/>
                <w:sz w:val="20"/>
                <w:szCs w:val="20"/>
                <w:lang w:bidi="th-TH"/>
              </w:rPr>
            </w:pPr>
            <w:del w:id="11427" w:author="Philippe Hollanda - Oliveira Trust" w:date="2022-07-19T10:03:00Z">
              <w:r w:rsidRPr="008601AF" w:rsidDel="0016760B">
                <w:rPr>
                  <w:rFonts w:ascii="Trebuchet MS" w:hAnsi="Trebuchet MS" w:cs="Arial"/>
                  <w:color w:val="000000"/>
                  <w:sz w:val="20"/>
                  <w:szCs w:val="20"/>
                  <w:lang w:bidi="th-TH"/>
                </w:rPr>
                <w:delText>R$ 17.938,80</w:delText>
              </w:r>
            </w:del>
          </w:p>
        </w:tc>
      </w:tr>
      <w:tr w:rsidR="008601AF" w:rsidRPr="008601AF" w14:paraId="5123FC6E" w14:textId="77777777" w:rsidTr="0016760B">
        <w:tblPrEx>
          <w:tblW w:w="5000" w:type="pct"/>
          <w:tblCellMar>
            <w:left w:w="70" w:type="dxa"/>
            <w:right w:w="70" w:type="dxa"/>
          </w:tblCellMar>
          <w:tblPrExChange w:id="11428" w:author="Philippe Hollanda - Oliveira Trust" w:date="2022-07-19T10:03:00Z">
            <w:tblPrEx>
              <w:tblW w:w="5000" w:type="pct"/>
              <w:tblCellMar>
                <w:left w:w="70" w:type="dxa"/>
                <w:right w:w="70" w:type="dxa"/>
              </w:tblCellMar>
            </w:tblPrEx>
          </w:tblPrExChange>
        </w:tblPrEx>
        <w:trPr>
          <w:trHeight w:val="1785"/>
          <w:trPrChange w:id="114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FCEF5F" w14:textId="343A056D" w:rsidR="008601AF" w:rsidRPr="008601AF" w:rsidRDefault="008601AF" w:rsidP="003C2C2A">
            <w:pPr>
              <w:jc w:val="center"/>
              <w:rPr>
                <w:rFonts w:ascii="Trebuchet MS" w:hAnsi="Trebuchet MS" w:cs="Arial"/>
                <w:color w:val="000000"/>
                <w:sz w:val="20"/>
                <w:szCs w:val="20"/>
                <w:lang w:bidi="th-TH"/>
              </w:rPr>
            </w:pPr>
            <w:del w:id="11431" w:author="Philippe Hollanda - Oliveira Trust" w:date="2022-07-19T10:03:00Z">
              <w:r w:rsidRPr="008601AF" w:rsidDel="0016760B">
                <w:rPr>
                  <w:rFonts w:ascii="Trebuchet MS" w:hAnsi="Trebuchet MS" w:cs="Arial"/>
                  <w:color w:val="000000"/>
                  <w:sz w:val="20"/>
                  <w:szCs w:val="20"/>
                  <w:lang w:bidi="th-TH"/>
                </w:rPr>
                <w:lastRenderedPageBreak/>
                <w:delText>AÇO CA60 5,0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77D220" w14:textId="07B1348F" w:rsidR="008601AF" w:rsidRPr="008601AF" w:rsidRDefault="008601AF" w:rsidP="003C2C2A">
            <w:pPr>
              <w:jc w:val="center"/>
              <w:rPr>
                <w:rFonts w:ascii="Trebuchet MS" w:hAnsi="Trebuchet MS" w:cs="Arial"/>
                <w:color w:val="000000"/>
                <w:sz w:val="20"/>
                <w:szCs w:val="20"/>
                <w:lang w:bidi="th-TH"/>
              </w:rPr>
            </w:pPr>
            <w:del w:id="11433" w:author="Philippe Hollanda - Oliveira Trust" w:date="2022-07-19T10:03:00Z">
              <w:r w:rsidRPr="008601AF" w:rsidDel="0016760B">
                <w:rPr>
                  <w:rFonts w:ascii="Trebuchet MS" w:hAnsi="Trebuchet MS" w:cs="Arial"/>
                  <w:color w:val="000000"/>
                  <w:sz w:val="20"/>
                  <w:szCs w:val="20"/>
                  <w:lang w:bidi="th-TH"/>
                </w:rPr>
                <w:delText>28/12/2020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C4DB76" w14:textId="644D61E3" w:rsidR="008601AF" w:rsidRPr="008601AF" w:rsidRDefault="008601AF" w:rsidP="003C2C2A">
            <w:pPr>
              <w:jc w:val="center"/>
              <w:rPr>
                <w:rFonts w:ascii="Trebuchet MS" w:hAnsi="Trebuchet MS" w:cs="Arial"/>
                <w:color w:val="000000"/>
                <w:sz w:val="20"/>
                <w:szCs w:val="20"/>
                <w:lang w:bidi="th-TH"/>
              </w:rPr>
            </w:pPr>
            <w:del w:id="11435" w:author="Philippe Hollanda - Oliveira Trust" w:date="2022-07-19T10:03:00Z">
              <w:r w:rsidRPr="008601AF" w:rsidDel="0016760B">
                <w:rPr>
                  <w:rFonts w:ascii="Trebuchet MS" w:hAnsi="Trebuchet MS" w:cs="Arial"/>
                  <w:color w:val="000000"/>
                  <w:sz w:val="20"/>
                  <w:szCs w:val="20"/>
                  <w:lang w:bidi="th-TH"/>
                </w:rPr>
                <w:delText>R$ 3.741,02</w:delText>
              </w:r>
            </w:del>
          </w:p>
        </w:tc>
      </w:tr>
      <w:tr w:rsidR="008601AF" w:rsidRPr="008601AF" w14:paraId="40C62206" w14:textId="77777777" w:rsidTr="0016760B">
        <w:tblPrEx>
          <w:tblW w:w="5000" w:type="pct"/>
          <w:tblCellMar>
            <w:left w:w="70" w:type="dxa"/>
            <w:right w:w="70" w:type="dxa"/>
          </w:tblCellMar>
          <w:tblPrExChange w:id="11436" w:author="Philippe Hollanda - Oliveira Trust" w:date="2022-07-19T10:03:00Z">
            <w:tblPrEx>
              <w:tblW w:w="5000" w:type="pct"/>
              <w:tblCellMar>
                <w:left w:w="70" w:type="dxa"/>
                <w:right w:w="70" w:type="dxa"/>
              </w:tblCellMar>
            </w:tblPrEx>
          </w:tblPrExChange>
        </w:tblPrEx>
        <w:trPr>
          <w:trHeight w:val="1785"/>
          <w:trPrChange w:id="114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97FB7F" w14:textId="44637EBB" w:rsidR="008601AF" w:rsidRPr="008601AF" w:rsidRDefault="008601AF" w:rsidP="003C2C2A">
            <w:pPr>
              <w:jc w:val="center"/>
              <w:rPr>
                <w:rFonts w:ascii="Trebuchet MS" w:hAnsi="Trebuchet MS" w:cs="Arial"/>
                <w:color w:val="000000"/>
                <w:sz w:val="20"/>
                <w:szCs w:val="20"/>
                <w:lang w:bidi="th-TH"/>
              </w:rPr>
            </w:pPr>
            <w:del w:id="11439" w:author="Philippe Hollanda - Oliveira Trust" w:date="2022-07-19T10:03:00Z">
              <w:r w:rsidRPr="008601AF" w:rsidDel="0016760B">
                <w:rPr>
                  <w:rFonts w:ascii="Trebuchet MS" w:hAnsi="Trebuchet MS" w:cs="Arial"/>
                  <w:color w:val="000000"/>
                  <w:sz w:val="20"/>
                  <w:szCs w:val="20"/>
                  <w:lang w:bidi="th-TH"/>
                </w:rPr>
                <w:delText>MADEIRA (PONTALETE PINUS)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983ACA" w14:textId="5AB74874" w:rsidR="008601AF" w:rsidRPr="008601AF" w:rsidRDefault="008601AF" w:rsidP="003C2C2A">
            <w:pPr>
              <w:jc w:val="center"/>
              <w:rPr>
                <w:rFonts w:ascii="Trebuchet MS" w:hAnsi="Trebuchet MS" w:cs="Arial"/>
                <w:color w:val="000000"/>
                <w:sz w:val="20"/>
                <w:szCs w:val="20"/>
                <w:lang w:bidi="th-TH"/>
              </w:rPr>
            </w:pPr>
            <w:del w:id="11441" w:author="Philippe Hollanda - Oliveira Trust" w:date="2022-07-19T10:03:00Z">
              <w:r w:rsidRPr="008601AF" w:rsidDel="0016760B">
                <w:rPr>
                  <w:rFonts w:ascii="Trebuchet MS" w:hAnsi="Trebuchet MS" w:cs="Arial"/>
                  <w:color w:val="000000"/>
                  <w:sz w:val="20"/>
                  <w:szCs w:val="20"/>
                  <w:lang w:bidi="th-TH"/>
                </w:rPr>
                <w:delText>28/12/2020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141067" w14:textId="30EEF845" w:rsidR="008601AF" w:rsidRPr="008601AF" w:rsidRDefault="008601AF" w:rsidP="003C2C2A">
            <w:pPr>
              <w:jc w:val="center"/>
              <w:rPr>
                <w:rFonts w:ascii="Trebuchet MS" w:hAnsi="Trebuchet MS" w:cs="Arial"/>
                <w:color w:val="000000"/>
                <w:sz w:val="20"/>
                <w:szCs w:val="20"/>
                <w:lang w:bidi="th-TH"/>
              </w:rPr>
            </w:pPr>
            <w:del w:id="11443" w:author="Philippe Hollanda - Oliveira Trust" w:date="2022-07-19T10:03:00Z">
              <w:r w:rsidRPr="008601AF" w:rsidDel="0016760B">
                <w:rPr>
                  <w:rFonts w:ascii="Trebuchet MS" w:hAnsi="Trebuchet MS" w:cs="Arial"/>
                  <w:color w:val="000000"/>
                  <w:sz w:val="20"/>
                  <w:szCs w:val="20"/>
                  <w:lang w:bidi="th-TH"/>
                </w:rPr>
                <w:delText>R$ 1.063,80</w:delText>
              </w:r>
            </w:del>
          </w:p>
        </w:tc>
      </w:tr>
      <w:tr w:rsidR="008601AF" w:rsidRPr="008601AF" w14:paraId="36FAE9D4" w14:textId="77777777" w:rsidTr="0016760B">
        <w:tblPrEx>
          <w:tblW w:w="5000" w:type="pct"/>
          <w:tblCellMar>
            <w:left w:w="70" w:type="dxa"/>
            <w:right w:w="70" w:type="dxa"/>
          </w:tblCellMar>
          <w:tblPrExChange w:id="11444" w:author="Philippe Hollanda - Oliveira Trust" w:date="2022-07-19T10:03:00Z">
            <w:tblPrEx>
              <w:tblW w:w="5000" w:type="pct"/>
              <w:tblCellMar>
                <w:left w:w="70" w:type="dxa"/>
                <w:right w:w="70" w:type="dxa"/>
              </w:tblCellMar>
            </w:tblPrEx>
          </w:tblPrExChange>
        </w:tblPrEx>
        <w:trPr>
          <w:trHeight w:val="1785"/>
          <w:trPrChange w:id="114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141B85" w14:textId="17871FE5" w:rsidR="008601AF" w:rsidRPr="008601AF" w:rsidRDefault="008601AF" w:rsidP="003C2C2A">
            <w:pPr>
              <w:jc w:val="center"/>
              <w:rPr>
                <w:rFonts w:ascii="Trebuchet MS" w:hAnsi="Trebuchet MS" w:cs="Arial"/>
                <w:color w:val="000000"/>
                <w:sz w:val="20"/>
                <w:szCs w:val="20"/>
                <w:lang w:bidi="th-TH"/>
              </w:rPr>
            </w:pPr>
            <w:del w:id="11447" w:author="Philippe Hollanda - Oliveira Trust" w:date="2022-07-19T10:03:00Z">
              <w:r w:rsidRPr="008601AF" w:rsidDel="0016760B">
                <w:rPr>
                  <w:rFonts w:ascii="Trebuchet MS" w:hAnsi="Trebuchet MS" w:cs="Arial"/>
                  <w:color w:val="000000"/>
                  <w:sz w:val="20"/>
                  <w:szCs w:val="20"/>
                  <w:lang w:bidi="th-TH"/>
                </w:rPr>
                <w:delText>CABO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7080E6" w14:textId="302506EB" w:rsidR="008601AF" w:rsidRPr="008601AF" w:rsidRDefault="008601AF" w:rsidP="003C2C2A">
            <w:pPr>
              <w:jc w:val="center"/>
              <w:rPr>
                <w:rFonts w:ascii="Trebuchet MS" w:hAnsi="Trebuchet MS" w:cs="Arial"/>
                <w:color w:val="000000"/>
                <w:sz w:val="20"/>
                <w:szCs w:val="20"/>
                <w:lang w:bidi="th-TH"/>
              </w:rPr>
            </w:pPr>
            <w:del w:id="11449" w:author="Philippe Hollanda - Oliveira Trust" w:date="2022-07-19T10:03:00Z">
              <w:r w:rsidRPr="008601AF" w:rsidDel="0016760B">
                <w:rPr>
                  <w:rFonts w:ascii="Trebuchet MS" w:hAnsi="Trebuchet MS" w:cs="Arial"/>
                  <w:color w:val="000000"/>
                  <w:sz w:val="20"/>
                  <w:szCs w:val="20"/>
                  <w:lang w:bidi="th-TH"/>
                </w:rPr>
                <w:delText>13/01/2021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0DF19D" w14:textId="380197B0" w:rsidR="008601AF" w:rsidRPr="008601AF" w:rsidRDefault="008601AF" w:rsidP="003C2C2A">
            <w:pPr>
              <w:jc w:val="center"/>
              <w:rPr>
                <w:rFonts w:ascii="Trebuchet MS" w:hAnsi="Trebuchet MS" w:cs="Arial"/>
                <w:color w:val="000000"/>
                <w:sz w:val="20"/>
                <w:szCs w:val="20"/>
                <w:lang w:bidi="th-TH"/>
              </w:rPr>
            </w:pPr>
            <w:del w:id="11451" w:author="Philippe Hollanda - Oliveira Trust" w:date="2022-07-19T10:03:00Z">
              <w:r w:rsidRPr="008601AF" w:rsidDel="0016760B">
                <w:rPr>
                  <w:rFonts w:ascii="Trebuchet MS" w:hAnsi="Trebuchet MS" w:cs="Arial"/>
                  <w:color w:val="000000"/>
                  <w:sz w:val="20"/>
                  <w:szCs w:val="20"/>
                  <w:lang w:bidi="th-TH"/>
                </w:rPr>
                <w:delText>R$ 5.983,45</w:delText>
              </w:r>
            </w:del>
          </w:p>
        </w:tc>
      </w:tr>
      <w:tr w:rsidR="008601AF" w:rsidRPr="008601AF" w14:paraId="3EF834A6" w14:textId="77777777" w:rsidTr="0016760B">
        <w:tblPrEx>
          <w:tblW w:w="5000" w:type="pct"/>
          <w:tblCellMar>
            <w:left w:w="70" w:type="dxa"/>
            <w:right w:w="70" w:type="dxa"/>
          </w:tblCellMar>
          <w:tblPrExChange w:id="11452" w:author="Philippe Hollanda - Oliveira Trust" w:date="2022-07-19T10:03:00Z">
            <w:tblPrEx>
              <w:tblW w:w="5000" w:type="pct"/>
              <w:tblCellMar>
                <w:left w:w="70" w:type="dxa"/>
                <w:right w:w="70" w:type="dxa"/>
              </w:tblCellMar>
            </w:tblPrEx>
          </w:tblPrExChange>
        </w:tblPrEx>
        <w:trPr>
          <w:trHeight w:val="1785"/>
          <w:trPrChange w:id="114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E94308" w14:textId="341AB2E6" w:rsidR="008601AF" w:rsidRPr="008601AF" w:rsidRDefault="008601AF" w:rsidP="003C2C2A">
            <w:pPr>
              <w:jc w:val="center"/>
              <w:rPr>
                <w:rFonts w:ascii="Trebuchet MS" w:hAnsi="Trebuchet MS" w:cs="Arial"/>
                <w:color w:val="000000"/>
                <w:sz w:val="20"/>
                <w:szCs w:val="20"/>
                <w:lang w:bidi="th-TH"/>
              </w:rPr>
            </w:pPr>
            <w:del w:id="11455" w:author="Philippe Hollanda - Oliveira Trust" w:date="2022-07-19T10:03:00Z">
              <w:r w:rsidRPr="008601AF" w:rsidDel="0016760B">
                <w:rPr>
                  <w:rFonts w:ascii="Trebuchet MS" w:hAnsi="Trebuchet MS" w:cs="Arial"/>
                  <w:color w:val="000000"/>
                  <w:sz w:val="20"/>
                  <w:szCs w:val="20"/>
                  <w:lang w:bidi="th-TH"/>
                </w:rPr>
                <w:delText xml:space="preserve">MANILHA CONCRETO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BD5BA7" w14:textId="510125F9" w:rsidR="008601AF" w:rsidRPr="008601AF" w:rsidRDefault="008601AF" w:rsidP="003C2C2A">
            <w:pPr>
              <w:jc w:val="center"/>
              <w:rPr>
                <w:rFonts w:ascii="Trebuchet MS" w:hAnsi="Trebuchet MS" w:cs="Arial"/>
                <w:color w:val="000000"/>
                <w:sz w:val="20"/>
                <w:szCs w:val="20"/>
                <w:lang w:bidi="th-TH"/>
              </w:rPr>
            </w:pPr>
            <w:del w:id="11457" w:author="Philippe Hollanda - Oliveira Trust" w:date="2022-07-19T10:03:00Z">
              <w:r w:rsidRPr="008601AF" w:rsidDel="0016760B">
                <w:rPr>
                  <w:rFonts w:ascii="Trebuchet MS" w:hAnsi="Trebuchet MS" w:cs="Arial"/>
                  <w:color w:val="000000"/>
                  <w:sz w:val="20"/>
                  <w:szCs w:val="20"/>
                  <w:lang w:bidi="th-TH"/>
                </w:rPr>
                <w:delText>28/12/2020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71F606" w14:textId="35DF4259" w:rsidR="008601AF" w:rsidRPr="008601AF" w:rsidRDefault="008601AF" w:rsidP="003C2C2A">
            <w:pPr>
              <w:jc w:val="center"/>
              <w:rPr>
                <w:rFonts w:ascii="Trebuchet MS" w:hAnsi="Trebuchet MS" w:cs="Arial"/>
                <w:color w:val="000000"/>
                <w:sz w:val="20"/>
                <w:szCs w:val="20"/>
                <w:lang w:bidi="th-TH"/>
              </w:rPr>
            </w:pPr>
            <w:del w:id="11459" w:author="Philippe Hollanda - Oliveira Trust" w:date="2022-07-19T10:03:00Z">
              <w:r w:rsidRPr="008601AF" w:rsidDel="0016760B">
                <w:rPr>
                  <w:rFonts w:ascii="Trebuchet MS" w:hAnsi="Trebuchet MS" w:cs="Arial"/>
                  <w:color w:val="000000"/>
                  <w:sz w:val="20"/>
                  <w:szCs w:val="20"/>
                  <w:lang w:bidi="th-TH"/>
                </w:rPr>
                <w:delText>R$ 4.024,00</w:delText>
              </w:r>
            </w:del>
          </w:p>
        </w:tc>
      </w:tr>
      <w:tr w:rsidR="008601AF" w:rsidRPr="008601AF" w14:paraId="69D6E537" w14:textId="77777777" w:rsidTr="0016760B">
        <w:tblPrEx>
          <w:tblW w:w="5000" w:type="pct"/>
          <w:tblCellMar>
            <w:left w:w="70" w:type="dxa"/>
            <w:right w:w="70" w:type="dxa"/>
          </w:tblCellMar>
          <w:tblPrExChange w:id="11460" w:author="Philippe Hollanda - Oliveira Trust" w:date="2022-07-19T10:03:00Z">
            <w:tblPrEx>
              <w:tblW w:w="5000" w:type="pct"/>
              <w:tblCellMar>
                <w:left w:w="70" w:type="dxa"/>
                <w:right w:w="70" w:type="dxa"/>
              </w:tblCellMar>
            </w:tblPrEx>
          </w:tblPrExChange>
        </w:tblPrEx>
        <w:trPr>
          <w:trHeight w:val="1785"/>
          <w:trPrChange w:id="114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08906E" w14:textId="429053F5" w:rsidR="008601AF" w:rsidRPr="008601AF" w:rsidRDefault="008601AF" w:rsidP="003C2C2A">
            <w:pPr>
              <w:jc w:val="center"/>
              <w:rPr>
                <w:rFonts w:ascii="Trebuchet MS" w:hAnsi="Trebuchet MS" w:cs="Arial"/>
                <w:color w:val="000000"/>
                <w:sz w:val="20"/>
                <w:szCs w:val="20"/>
                <w:lang w:bidi="th-TH"/>
              </w:rPr>
            </w:pPr>
            <w:del w:id="11463" w:author="Philippe Hollanda - Oliveira Trust" w:date="2022-07-19T10:03:00Z">
              <w:r w:rsidRPr="008601AF" w:rsidDel="0016760B">
                <w:rPr>
                  <w:rFonts w:ascii="Trebuchet MS" w:hAnsi="Trebuchet MS" w:cs="Arial"/>
                  <w:color w:val="000000"/>
                  <w:sz w:val="20"/>
                  <w:szCs w:val="20"/>
                  <w:lang w:bidi="th-TH"/>
                </w:rPr>
                <w:delText xml:space="preserve">MANILHA CONCRETO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99BAC9" w14:textId="6DB7E31A" w:rsidR="008601AF" w:rsidRPr="008601AF" w:rsidRDefault="008601AF" w:rsidP="003C2C2A">
            <w:pPr>
              <w:jc w:val="center"/>
              <w:rPr>
                <w:rFonts w:ascii="Trebuchet MS" w:hAnsi="Trebuchet MS" w:cs="Arial"/>
                <w:color w:val="000000"/>
                <w:sz w:val="20"/>
                <w:szCs w:val="20"/>
                <w:lang w:bidi="th-TH"/>
              </w:rPr>
            </w:pPr>
            <w:del w:id="11465" w:author="Philippe Hollanda - Oliveira Trust" w:date="2022-07-19T10:03:00Z">
              <w:r w:rsidRPr="008601AF" w:rsidDel="0016760B">
                <w:rPr>
                  <w:rFonts w:ascii="Trebuchet MS" w:hAnsi="Trebuchet MS" w:cs="Arial"/>
                  <w:color w:val="000000"/>
                  <w:sz w:val="20"/>
                  <w:szCs w:val="20"/>
                  <w:lang w:bidi="th-TH"/>
                </w:rPr>
                <w:delText>28/12/2020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9F56EF" w14:textId="7F4DFB8A" w:rsidR="008601AF" w:rsidRPr="008601AF" w:rsidRDefault="008601AF" w:rsidP="003C2C2A">
            <w:pPr>
              <w:jc w:val="center"/>
              <w:rPr>
                <w:rFonts w:ascii="Trebuchet MS" w:hAnsi="Trebuchet MS" w:cs="Arial"/>
                <w:color w:val="000000"/>
                <w:sz w:val="20"/>
                <w:szCs w:val="20"/>
                <w:lang w:bidi="th-TH"/>
              </w:rPr>
            </w:pPr>
            <w:del w:id="11467" w:author="Philippe Hollanda - Oliveira Trust" w:date="2022-07-19T10:03:00Z">
              <w:r w:rsidRPr="008601AF" w:rsidDel="0016760B">
                <w:rPr>
                  <w:rFonts w:ascii="Trebuchet MS" w:hAnsi="Trebuchet MS" w:cs="Arial"/>
                  <w:color w:val="000000"/>
                  <w:sz w:val="20"/>
                  <w:szCs w:val="20"/>
                  <w:lang w:bidi="th-TH"/>
                </w:rPr>
                <w:delText>R$ 946,00</w:delText>
              </w:r>
            </w:del>
          </w:p>
        </w:tc>
      </w:tr>
      <w:tr w:rsidR="008601AF" w:rsidRPr="008601AF" w14:paraId="29C0D463" w14:textId="77777777" w:rsidTr="0016760B">
        <w:tblPrEx>
          <w:tblW w:w="5000" w:type="pct"/>
          <w:tblCellMar>
            <w:left w:w="70" w:type="dxa"/>
            <w:right w:w="70" w:type="dxa"/>
          </w:tblCellMar>
          <w:tblPrExChange w:id="11468" w:author="Philippe Hollanda - Oliveira Trust" w:date="2022-07-19T10:03:00Z">
            <w:tblPrEx>
              <w:tblW w:w="5000" w:type="pct"/>
              <w:tblCellMar>
                <w:left w:w="70" w:type="dxa"/>
                <w:right w:w="70" w:type="dxa"/>
              </w:tblCellMar>
            </w:tblPrEx>
          </w:tblPrExChange>
        </w:tblPrEx>
        <w:trPr>
          <w:trHeight w:val="1785"/>
          <w:trPrChange w:id="114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245960" w14:textId="7FE4CD35" w:rsidR="008601AF" w:rsidRPr="008601AF" w:rsidRDefault="008601AF" w:rsidP="003C2C2A">
            <w:pPr>
              <w:jc w:val="center"/>
              <w:rPr>
                <w:rFonts w:ascii="Trebuchet MS" w:hAnsi="Trebuchet MS" w:cs="Arial"/>
                <w:color w:val="000000"/>
                <w:sz w:val="20"/>
                <w:szCs w:val="20"/>
                <w:lang w:bidi="th-TH"/>
              </w:rPr>
            </w:pPr>
            <w:del w:id="11471" w:author="Philippe Hollanda - Oliveira Trust" w:date="2022-07-19T10:03:00Z">
              <w:r w:rsidRPr="008601AF" w:rsidDel="0016760B">
                <w:rPr>
                  <w:rFonts w:ascii="Trebuchet MS" w:hAnsi="Trebuchet MS" w:cs="Arial"/>
                  <w:color w:val="000000"/>
                  <w:sz w:val="20"/>
                  <w:szCs w:val="20"/>
                  <w:lang w:bidi="th-TH"/>
                </w:rPr>
                <w:lastRenderedPageBreak/>
                <w:delText>MADEIRA (PONTALETE PINUS)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85B562" w14:textId="1388BDC4" w:rsidR="008601AF" w:rsidRPr="008601AF" w:rsidRDefault="008601AF" w:rsidP="003C2C2A">
            <w:pPr>
              <w:jc w:val="center"/>
              <w:rPr>
                <w:rFonts w:ascii="Trebuchet MS" w:hAnsi="Trebuchet MS" w:cs="Arial"/>
                <w:color w:val="000000"/>
                <w:sz w:val="20"/>
                <w:szCs w:val="20"/>
                <w:lang w:bidi="th-TH"/>
              </w:rPr>
            </w:pPr>
            <w:del w:id="11473" w:author="Philippe Hollanda - Oliveira Trust" w:date="2022-07-19T10:03:00Z">
              <w:r w:rsidRPr="008601AF" w:rsidDel="0016760B">
                <w:rPr>
                  <w:rFonts w:ascii="Trebuchet MS" w:hAnsi="Trebuchet MS" w:cs="Arial"/>
                  <w:color w:val="000000"/>
                  <w:sz w:val="20"/>
                  <w:szCs w:val="20"/>
                  <w:lang w:bidi="th-TH"/>
                </w:rPr>
                <w:delText>28/12/2020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8C2DAA" w14:textId="35F1AD0E" w:rsidR="008601AF" w:rsidRPr="008601AF" w:rsidRDefault="008601AF" w:rsidP="003C2C2A">
            <w:pPr>
              <w:jc w:val="center"/>
              <w:rPr>
                <w:rFonts w:ascii="Trebuchet MS" w:hAnsi="Trebuchet MS" w:cs="Arial"/>
                <w:color w:val="000000"/>
                <w:sz w:val="20"/>
                <w:szCs w:val="20"/>
                <w:lang w:bidi="th-TH"/>
              </w:rPr>
            </w:pPr>
            <w:del w:id="11475" w:author="Philippe Hollanda - Oliveira Trust" w:date="2022-07-19T10:03:00Z">
              <w:r w:rsidRPr="008601AF" w:rsidDel="0016760B">
                <w:rPr>
                  <w:rFonts w:ascii="Trebuchet MS" w:hAnsi="Trebuchet MS" w:cs="Arial"/>
                  <w:color w:val="000000"/>
                  <w:sz w:val="20"/>
                  <w:szCs w:val="20"/>
                  <w:lang w:bidi="th-TH"/>
                </w:rPr>
                <w:delText>R$ 560,00</w:delText>
              </w:r>
            </w:del>
          </w:p>
        </w:tc>
      </w:tr>
      <w:tr w:rsidR="008601AF" w:rsidRPr="008601AF" w14:paraId="39EA1FF3" w14:textId="77777777" w:rsidTr="0016760B">
        <w:tblPrEx>
          <w:tblW w:w="5000" w:type="pct"/>
          <w:tblCellMar>
            <w:left w:w="70" w:type="dxa"/>
            <w:right w:w="70" w:type="dxa"/>
          </w:tblCellMar>
          <w:tblPrExChange w:id="11476" w:author="Philippe Hollanda - Oliveira Trust" w:date="2022-07-19T10:03:00Z">
            <w:tblPrEx>
              <w:tblW w:w="5000" w:type="pct"/>
              <w:tblCellMar>
                <w:left w:w="70" w:type="dxa"/>
                <w:right w:w="70" w:type="dxa"/>
              </w:tblCellMar>
            </w:tblPrEx>
          </w:tblPrExChange>
        </w:tblPrEx>
        <w:trPr>
          <w:trHeight w:val="1785"/>
          <w:trPrChange w:id="114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A096BB" w14:textId="64702572" w:rsidR="008601AF" w:rsidRPr="008601AF" w:rsidRDefault="008601AF" w:rsidP="003C2C2A">
            <w:pPr>
              <w:jc w:val="center"/>
              <w:rPr>
                <w:rFonts w:ascii="Trebuchet MS" w:hAnsi="Trebuchet MS" w:cs="Arial"/>
                <w:color w:val="000000"/>
                <w:sz w:val="20"/>
                <w:szCs w:val="20"/>
                <w:lang w:bidi="th-TH"/>
              </w:rPr>
            </w:pPr>
            <w:del w:id="11479" w:author="Philippe Hollanda - Oliveira Trust" w:date="2022-07-19T10:03:00Z">
              <w:r w:rsidRPr="008601AF" w:rsidDel="0016760B">
                <w:rPr>
                  <w:rFonts w:ascii="Trebuchet MS" w:hAnsi="Trebuchet MS" w:cs="Arial"/>
                  <w:color w:val="000000"/>
                  <w:sz w:val="20"/>
                  <w:szCs w:val="20"/>
                  <w:lang w:bidi="th-TH"/>
                </w:rPr>
                <w:delText>AREIA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C369AF" w14:textId="582A28E8" w:rsidR="008601AF" w:rsidRPr="008601AF" w:rsidRDefault="008601AF" w:rsidP="003C2C2A">
            <w:pPr>
              <w:jc w:val="center"/>
              <w:rPr>
                <w:rFonts w:ascii="Trebuchet MS" w:hAnsi="Trebuchet MS" w:cs="Arial"/>
                <w:color w:val="000000"/>
                <w:sz w:val="20"/>
                <w:szCs w:val="20"/>
                <w:lang w:bidi="th-TH"/>
              </w:rPr>
            </w:pPr>
            <w:del w:id="11481" w:author="Philippe Hollanda - Oliveira Trust" w:date="2022-07-19T10:03:00Z">
              <w:r w:rsidRPr="008601AF" w:rsidDel="0016760B">
                <w:rPr>
                  <w:rFonts w:ascii="Trebuchet MS" w:hAnsi="Trebuchet MS" w:cs="Arial"/>
                  <w:color w:val="000000"/>
                  <w:sz w:val="20"/>
                  <w:szCs w:val="20"/>
                  <w:lang w:bidi="th-TH"/>
                </w:rPr>
                <w:delText>04/01/2021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BA520A" w14:textId="07A175A0" w:rsidR="008601AF" w:rsidRPr="008601AF" w:rsidRDefault="008601AF" w:rsidP="003C2C2A">
            <w:pPr>
              <w:jc w:val="center"/>
              <w:rPr>
                <w:rFonts w:ascii="Trebuchet MS" w:hAnsi="Trebuchet MS" w:cs="Arial"/>
                <w:color w:val="000000"/>
                <w:sz w:val="20"/>
                <w:szCs w:val="20"/>
                <w:lang w:bidi="th-TH"/>
              </w:rPr>
            </w:pPr>
            <w:del w:id="11483" w:author="Philippe Hollanda - Oliveira Trust" w:date="2022-07-19T10:03:00Z">
              <w:r w:rsidRPr="008601AF" w:rsidDel="0016760B">
                <w:rPr>
                  <w:rFonts w:ascii="Trebuchet MS" w:hAnsi="Trebuchet MS" w:cs="Arial"/>
                  <w:color w:val="000000"/>
                  <w:sz w:val="20"/>
                  <w:szCs w:val="20"/>
                  <w:lang w:bidi="th-TH"/>
                </w:rPr>
                <w:delText>R$ 792,70</w:delText>
              </w:r>
            </w:del>
          </w:p>
        </w:tc>
      </w:tr>
      <w:tr w:rsidR="008601AF" w:rsidRPr="008601AF" w14:paraId="68D96923" w14:textId="77777777" w:rsidTr="0016760B">
        <w:tblPrEx>
          <w:tblW w:w="5000" w:type="pct"/>
          <w:tblCellMar>
            <w:left w:w="70" w:type="dxa"/>
            <w:right w:w="70" w:type="dxa"/>
          </w:tblCellMar>
          <w:tblPrExChange w:id="11484" w:author="Philippe Hollanda - Oliveira Trust" w:date="2022-07-19T10:03:00Z">
            <w:tblPrEx>
              <w:tblW w:w="5000" w:type="pct"/>
              <w:tblCellMar>
                <w:left w:w="70" w:type="dxa"/>
                <w:right w:w="70" w:type="dxa"/>
              </w:tblCellMar>
            </w:tblPrEx>
          </w:tblPrExChange>
        </w:tblPrEx>
        <w:trPr>
          <w:trHeight w:val="1785"/>
          <w:trPrChange w:id="114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D890B5" w14:textId="2C046062" w:rsidR="008601AF" w:rsidRPr="008601AF" w:rsidRDefault="008601AF" w:rsidP="003C2C2A">
            <w:pPr>
              <w:jc w:val="center"/>
              <w:rPr>
                <w:rFonts w:ascii="Trebuchet MS" w:hAnsi="Trebuchet MS" w:cs="Arial"/>
                <w:color w:val="000000"/>
                <w:sz w:val="20"/>
                <w:szCs w:val="20"/>
                <w:lang w:bidi="th-TH"/>
              </w:rPr>
            </w:pPr>
            <w:del w:id="11487" w:author="Philippe Hollanda - Oliveira Trust" w:date="2022-07-19T10:03:00Z">
              <w:r w:rsidRPr="008601AF" w:rsidDel="0016760B">
                <w:rPr>
                  <w:rFonts w:ascii="Trebuchet MS" w:hAnsi="Trebuchet MS" w:cs="Arial"/>
                  <w:color w:val="000000"/>
                  <w:sz w:val="20"/>
                  <w:szCs w:val="20"/>
                  <w:lang w:bidi="th-TH"/>
                </w:rPr>
                <w:delText>ESPUMA P/ PEDREIRO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344B04" w14:textId="29AEA533" w:rsidR="008601AF" w:rsidRPr="008601AF" w:rsidRDefault="008601AF" w:rsidP="003C2C2A">
            <w:pPr>
              <w:jc w:val="center"/>
              <w:rPr>
                <w:rFonts w:ascii="Trebuchet MS" w:hAnsi="Trebuchet MS" w:cs="Arial"/>
                <w:color w:val="000000"/>
                <w:sz w:val="20"/>
                <w:szCs w:val="20"/>
                <w:lang w:bidi="th-TH"/>
              </w:rPr>
            </w:pPr>
            <w:del w:id="11489" w:author="Philippe Hollanda - Oliveira Trust" w:date="2022-07-19T10:03:00Z">
              <w:r w:rsidRPr="008601AF" w:rsidDel="0016760B">
                <w:rPr>
                  <w:rFonts w:ascii="Trebuchet MS" w:hAnsi="Trebuchet MS" w:cs="Arial"/>
                  <w:color w:val="000000"/>
                  <w:sz w:val="20"/>
                  <w:szCs w:val="20"/>
                  <w:lang w:bidi="th-TH"/>
                </w:rPr>
                <w:delText>06/01/2021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2EBB6F" w14:textId="3D596619" w:rsidR="008601AF" w:rsidRPr="008601AF" w:rsidRDefault="008601AF" w:rsidP="003C2C2A">
            <w:pPr>
              <w:jc w:val="center"/>
              <w:rPr>
                <w:rFonts w:ascii="Trebuchet MS" w:hAnsi="Trebuchet MS" w:cs="Arial"/>
                <w:color w:val="000000"/>
                <w:sz w:val="20"/>
                <w:szCs w:val="20"/>
                <w:lang w:bidi="th-TH"/>
              </w:rPr>
            </w:pPr>
            <w:del w:id="11491" w:author="Philippe Hollanda - Oliveira Trust" w:date="2022-07-19T10:03:00Z">
              <w:r w:rsidRPr="008601AF" w:rsidDel="0016760B">
                <w:rPr>
                  <w:rFonts w:ascii="Trebuchet MS" w:hAnsi="Trebuchet MS" w:cs="Arial"/>
                  <w:color w:val="000000"/>
                  <w:sz w:val="20"/>
                  <w:szCs w:val="20"/>
                  <w:lang w:bidi="th-TH"/>
                </w:rPr>
                <w:delText>R$ 516,50</w:delText>
              </w:r>
            </w:del>
          </w:p>
        </w:tc>
      </w:tr>
      <w:tr w:rsidR="008601AF" w:rsidRPr="008601AF" w14:paraId="6B41BAC3" w14:textId="77777777" w:rsidTr="0016760B">
        <w:tblPrEx>
          <w:tblW w:w="5000" w:type="pct"/>
          <w:tblCellMar>
            <w:left w:w="70" w:type="dxa"/>
            <w:right w:w="70" w:type="dxa"/>
          </w:tblCellMar>
          <w:tblPrExChange w:id="11492" w:author="Philippe Hollanda - Oliveira Trust" w:date="2022-07-19T10:03:00Z">
            <w:tblPrEx>
              <w:tblW w:w="5000" w:type="pct"/>
              <w:tblCellMar>
                <w:left w:w="70" w:type="dxa"/>
                <w:right w:w="70" w:type="dxa"/>
              </w:tblCellMar>
            </w:tblPrEx>
          </w:tblPrExChange>
        </w:tblPrEx>
        <w:trPr>
          <w:trHeight w:val="1785"/>
          <w:trPrChange w:id="114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4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A35F6B" w14:textId="48202FE2" w:rsidR="008601AF" w:rsidRPr="008601AF" w:rsidRDefault="008601AF" w:rsidP="003C2C2A">
            <w:pPr>
              <w:jc w:val="center"/>
              <w:rPr>
                <w:rFonts w:ascii="Trebuchet MS" w:hAnsi="Trebuchet MS" w:cs="Arial"/>
                <w:color w:val="000000"/>
                <w:sz w:val="20"/>
                <w:szCs w:val="20"/>
                <w:lang w:bidi="th-TH"/>
              </w:rPr>
            </w:pPr>
            <w:del w:id="11495" w:author="Philippe Hollanda - Oliveira Trust" w:date="2022-07-19T10:03:00Z">
              <w:r w:rsidRPr="008601AF" w:rsidDel="0016760B">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4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9087CD" w14:textId="71A7A98B" w:rsidR="008601AF" w:rsidRPr="008601AF" w:rsidRDefault="008601AF" w:rsidP="003C2C2A">
            <w:pPr>
              <w:jc w:val="center"/>
              <w:rPr>
                <w:rFonts w:ascii="Trebuchet MS" w:hAnsi="Trebuchet MS" w:cs="Arial"/>
                <w:color w:val="000000"/>
                <w:sz w:val="20"/>
                <w:szCs w:val="20"/>
                <w:lang w:bidi="th-TH"/>
              </w:rPr>
            </w:pPr>
            <w:del w:id="11497" w:author="Philippe Hollanda - Oliveira Trust" w:date="2022-07-19T10:03:00Z">
              <w:r w:rsidRPr="008601AF" w:rsidDel="0016760B">
                <w:rPr>
                  <w:rFonts w:ascii="Trebuchet MS" w:hAnsi="Trebuchet MS" w:cs="Arial"/>
                  <w:color w:val="000000"/>
                  <w:sz w:val="20"/>
                  <w:szCs w:val="20"/>
                  <w:lang w:bidi="th-TH"/>
                </w:rPr>
                <w:delText>06/01/2021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4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B6AE19" w14:textId="3EF254B0" w:rsidR="008601AF" w:rsidRPr="008601AF" w:rsidRDefault="008601AF" w:rsidP="003C2C2A">
            <w:pPr>
              <w:jc w:val="center"/>
              <w:rPr>
                <w:rFonts w:ascii="Trebuchet MS" w:hAnsi="Trebuchet MS" w:cs="Arial"/>
                <w:color w:val="000000"/>
                <w:sz w:val="20"/>
                <w:szCs w:val="20"/>
                <w:lang w:bidi="th-TH"/>
              </w:rPr>
            </w:pPr>
            <w:del w:id="11499" w:author="Philippe Hollanda - Oliveira Trust" w:date="2022-07-19T10:03:00Z">
              <w:r w:rsidRPr="008601AF" w:rsidDel="0016760B">
                <w:rPr>
                  <w:rFonts w:ascii="Trebuchet MS" w:hAnsi="Trebuchet MS" w:cs="Arial"/>
                  <w:color w:val="000000"/>
                  <w:sz w:val="20"/>
                  <w:szCs w:val="20"/>
                  <w:lang w:bidi="th-TH"/>
                </w:rPr>
                <w:delText>R$ 1.300,00</w:delText>
              </w:r>
            </w:del>
          </w:p>
        </w:tc>
      </w:tr>
      <w:tr w:rsidR="008601AF" w:rsidRPr="008601AF" w14:paraId="16134D01" w14:textId="77777777" w:rsidTr="0016760B">
        <w:tblPrEx>
          <w:tblW w:w="5000" w:type="pct"/>
          <w:tblCellMar>
            <w:left w:w="70" w:type="dxa"/>
            <w:right w:w="70" w:type="dxa"/>
          </w:tblCellMar>
          <w:tblPrExChange w:id="11500" w:author="Philippe Hollanda - Oliveira Trust" w:date="2022-07-19T10:03:00Z">
            <w:tblPrEx>
              <w:tblW w:w="5000" w:type="pct"/>
              <w:tblCellMar>
                <w:left w:w="70" w:type="dxa"/>
                <w:right w:w="70" w:type="dxa"/>
              </w:tblCellMar>
            </w:tblPrEx>
          </w:tblPrExChange>
        </w:tblPrEx>
        <w:trPr>
          <w:trHeight w:val="1785"/>
          <w:trPrChange w:id="115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A6C832" w14:textId="2E5E2989" w:rsidR="008601AF" w:rsidRPr="008601AF" w:rsidRDefault="008601AF" w:rsidP="003C2C2A">
            <w:pPr>
              <w:jc w:val="center"/>
              <w:rPr>
                <w:rFonts w:ascii="Trebuchet MS" w:hAnsi="Trebuchet MS" w:cs="Arial"/>
                <w:color w:val="000000"/>
                <w:sz w:val="20"/>
                <w:szCs w:val="20"/>
                <w:lang w:bidi="th-TH"/>
              </w:rPr>
            </w:pPr>
            <w:del w:id="11503" w:author="Philippe Hollanda - Oliveira Trust" w:date="2022-07-19T10:03:00Z">
              <w:r w:rsidRPr="008601AF" w:rsidDel="0016760B">
                <w:rPr>
                  <w:rFonts w:ascii="Trebuchet MS" w:hAnsi="Trebuchet MS" w:cs="Arial"/>
                  <w:color w:val="000000"/>
                  <w:sz w:val="20"/>
                  <w:szCs w:val="20"/>
                  <w:lang w:bidi="th-TH"/>
                </w:rPr>
                <w:delText>DISTANCIADOR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5AFBA8" w14:textId="5F3FD1BD" w:rsidR="008601AF" w:rsidRPr="008601AF" w:rsidRDefault="008601AF" w:rsidP="003C2C2A">
            <w:pPr>
              <w:jc w:val="center"/>
              <w:rPr>
                <w:rFonts w:ascii="Trebuchet MS" w:hAnsi="Trebuchet MS" w:cs="Arial"/>
                <w:color w:val="000000"/>
                <w:sz w:val="20"/>
                <w:szCs w:val="20"/>
                <w:lang w:bidi="th-TH"/>
              </w:rPr>
            </w:pPr>
            <w:del w:id="11505" w:author="Philippe Hollanda - Oliveira Trust" w:date="2022-07-19T10:03:00Z">
              <w:r w:rsidRPr="008601AF" w:rsidDel="0016760B">
                <w:rPr>
                  <w:rFonts w:ascii="Trebuchet MS" w:hAnsi="Trebuchet MS" w:cs="Arial"/>
                  <w:color w:val="000000"/>
                  <w:sz w:val="20"/>
                  <w:szCs w:val="20"/>
                  <w:lang w:bidi="th-TH"/>
                </w:rPr>
                <w:delText>07/01/2021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753F88" w14:textId="15D9CAA5" w:rsidR="008601AF" w:rsidRPr="008601AF" w:rsidRDefault="008601AF" w:rsidP="003C2C2A">
            <w:pPr>
              <w:jc w:val="center"/>
              <w:rPr>
                <w:rFonts w:ascii="Trebuchet MS" w:hAnsi="Trebuchet MS" w:cs="Arial"/>
                <w:color w:val="000000"/>
                <w:sz w:val="20"/>
                <w:szCs w:val="20"/>
                <w:lang w:bidi="th-TH"/>
              </w:rPr>
            </w:pPr>
            <w:del w:id="11507" w:author="Philippe Hollanda - Oliveira Trust" w:date="2022-07-19T10:03:00Z">
              <w:r w:rsidRPr="008601AF" w:rsidDel="0016760B">
                <w:rPr>
                  <w:rFonts w:ascii="Trebuchet MS" w:hAnsi="Trebuchet MS" w:cs="Arial"/>
                  <w:color w:val="000000"/>
                  <w:sz w:val="20"/>
                  <w:szCs w:val="20"/>
                  <w:lang w:bidi="th-TH"/>
                </w:rPr>
                <w:delText>R$ 1.093,00</w:delText>
              </w:r>
            </w:del>
          </w:p>
        </w:tc>
      </w:tr>
      <w:tr w:rsidR="008601AF" w:rsidRPr="008601AF" w14:paraId="51DA5F54" w14:textId="77777777" w:rsidTr="0016760B">
        <w:tblPrEx>
          <w:tblW w:w="5000" w:type="pct"/>
          <w:tblCellMar>
            <w:left w:w="70" w:type="dxa"/>
            <w:right w:w="70" w:type="dxa"/>
          </w:tblCellMar>
          <w:tblPrExChange w:id="11508" w:author="Philippe Hollanda - Oliveira Trust" w:date="2022-07-19T10:03:00Z">
            <w:tblPrEx>
              <w:tblW w:w="5000" w:type="pct"/>
              <w:tblCellMar>
                <w:left w:w="70" w:type="dxa"/>
                <w:right w:w="70" w:type="dxa"/>
              </w:tblCellMar>
            </w:tblPrEx>
          </w:tblPrExChange>
        </w:tblPrEx>
        <w:trPr>
          <w:trHeight w:val="1785"/>
          <w:trPrChange w:id="115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7DD7EE" w14:textId="083AC692" w:rsidR="008601AF" w:rsidRPr="008601AF" w:rsidRDefault="008601AF" w:rsidP="003C2C2A">
            <w:pPr>
              <w:jc w:val="center"/>
              <w:rPr>
                <w:rFonts w:ascii="Trebuchet MS" w:hAnsi="Trebuchet MS" w:cs="Arial"/>
                <w:color w:val="000000"/>
                <w:sz w:val="20"/>
                <w:szCs w:val="20"/>
                <w:lang w:bidi="th-TH"/>
              </w:rPr>
            </w:pPr>
            <w:del w:id="11511" w:author="Philippe Hollanda - Oliveira Trust" w:date="2022-07-19T10:03:00Z">
              <w:r w:rsidRPr="008601AF" w:rsidDel="0016760B">
                <w:rPr>
                  <w:rFonts w:ascii="Trebuchet MS" w:hAnsi="Trebuchet MS" w:cs="Arial"/>
                  <w:color w:val="000000"/>
                  <w:sz w:val="20"/>
                  <w:szCs w:val="20"/>
                  <w:lang w:bidi="th-TH"/>
                </w:rPr>
                <w:lastRenderedPageBreak/>
                <w:delText>AÇO CA50 12,50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D1CAFB" w14:textId="6BE696F9" w:rsidR="008601AF" w:rsidRPr="008601AF" w:rsidRDefault="008601AF" w:rsidP="003C2C2A">
            <w:pPr>
              <w:jc w:val="center"/>
              <w:rPr>
                <w:rFonts w:ascii="Trebuchet MS" w:hAnsi="Trebuchet MS" w:cs="Arial"/>
                <w:color w:val="000000"/>
                <w:sz w:val="20"/>
                <w:szCs w:val="20"/>
                <w:lang w:bidi="th-TH"/>
              </w:rPr>
            </w:pPr>
            <w:del w:id="11513" w:author="Philippe Hollanda - Oliveira Trust" w:date="2022-07-19T10:03:00Z">
              <w:r w:rsidRPr="008601AF" w:rsidDel="0016760B">
                <w:rPr>
                  <w:rFonts w:ascii="Trebuchet MS" w:hAnsi="Trebuchet MS" w:cs="Arial"/>
                  <w:color w:val="000000"/>
                  <w:sz w:val="20"/>
                  <w:szCs w:val="20"/>
                  <w:lang w:bidi="th-TH"/>
                </w:rPr>
                <w:delText>12/01/2021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64F367" w14:textId="6D6C397E" w:rsidR="008601AF" w:rsidRPr="008601AF" w:rsidRDefault="008601AF" w:rsidP="003C2C2A">
            <w:pPr>
              <w:jc w:val="center"/>
              <w:rPr>
                <w:rFonts w:ascii="Trebuchet MS" w:hAnsi="Trebuchet MS" w:cs="Arial"/>
                <w:color w:val="000000"/>
                <w:sz w:val="20"/>
                <w:szCs w:val="20"/>
                <w:lang w:bidi="th-TH"/>
              </w:rPr>
            </w:pPr>
            <w:del w:id="11515" w:author="Philippe Hollanda - Oliveira Trust" w:date="2022-07-19T10:03:00Z">
              <w:r w:rsidRPr="008601AF" w:rsidDel="0016760B">
                <w:rPr>
                  <w:rFonts w:ascii="Trebuchet MS" w:hAnsi="Trebuchet MS" w:cs="Arial"/>
                  <w:color w:val="000000"/>
                  <w:sz w:val="20"/>
                  <w:szCs w:val="20"/>
                  <w:lang w:bidi="th-TH"/>
                </w:rPr>
                <w:delText>R$ 5.755,36</w:delText>
              </w:r>
            </w:del>
          </w:p>
        </w:tc>
      </w:tr>
      <w:tr w:rsidR="008601AF" w:rsidRPr="008601AF" w14:paraId="54C946A0" w14:textId="77777777" w:rsidTr="0016760B">
        <w:tblPrEx>
          <w:tblW w:w="5000" w:type="pct"/>
          <w:tblCellMar>
            <w:left w:w="70" w:type="dxa"/>
            <w:right w:w="70" w:type="dxa"/>
          </w:tblCellMar>
          <w:tblPrExChange w:id="11516" w:author="Philippe Hollanda - Oliveira Trust" w:date="2022-07-19T10:03:00Z">
            <w:tblPrEx>
              <w:tblW w:w="5000" w:type="pct"/>
              <w:tblCellMar>
                <w:left w:w="70" w:type="dxa"/>
                <w:right w:w="70" w:type="dxa"/>
              </w:tblCellMar>
            </w:tblPrEx>
          </w:tblPrExChange>
        </w:tblPrEx>
        <w:trPr>
          <w:trHeight w:val="1785"/>
          <w:trPrChange w:id="115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87FA19" w14:textId="3C26E0E5" w:rsidR="008601AF" w:rsidRPr="008601AF" w:rsidRDefault="008601AF" w:rsidP="003C2C2A">
            <w:pPr>
              <w:jc w:val="center"/>
              <w:rPr>
                <w:rFonts w:ascii="Trebuchet MS" w:hAnsi="Trebuchet MS" w:cs="Arial"/>
                <w:color w:val="000000"/>
                <w:sz w:val="20"/>
                <w:szCs w:val="20"/>
                <w:lang w:bidi="th-TH"/>
              </w:rPr>
            </w:pPr>
            <w:del w:id="11519" w:author="Philippe Hollanda - Oliveira Trust" w:date="2022-07-19T10:03:00Z">
              <w:r w:rsidRPr="008601AF" w:rsidDel="0016760B">
                <w:rPr>
                  <w:rFonts w:ascii="Trebuchet MS" w:hAnsi="Trebuchet MS" w:cs="Arial"/>
                  <w:color w:val="000000"/>
                  <w:sz w:val="20"/>
                  <w:szCs w:val="20"/>
                  <w:lang w:bidi="th-TH"/>
                </w:rPr>
                <w:delText>BARRA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927018" w14:textId="2DF8C83F" w:rsidR="008601AF" w:rsidRPr="008601AF" w:rsidRDefault="008601AF" w:rsidP="003C2C2A">
            <w:pPr>
              <w:jc w:val="center"/>
              <w:rPr>
                <w:rFonts w:ascii="Trebuchet MS" w:hAnsi="Trebuchet MS" w:cs="Arial"/>
                <w:color w:val="000000"/>
                <w:sz w:val="20"/>
                <w:szCs w:val="20"/>
                <w:lang w:bidi="th-TH"/>
              </w:rPr>
            </w:pPr>
            <w:del w:id="11521" w:author="Philippe Hollanda - Oliveira Trust" w:date="2022-07-19T10:03:00Z">
              <w:r w:rsidRPr="008601AF" w:rsidDel="0016760B">
                <w:rPr>
                  <w:rFonts w:ascii="Trebuchet MS" w:hAnsi="Trebuchet MS" w:cs="Arial"/>
                  <w:color w:val="000000"/>
                  <w:sz w:val="20"/>
                  <w:szCs w:val="20"/>
                  <w:lang w:bidi="th-TH"/>
                </w:rPr>
                <w:delText>18/01/2021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E3087C" w14:textId="51E0891C" w:rsidR="008601AF" w:rsidRPr="008601AF" w:rsidRDefault="008601AF" w:rsidP="003C2C2A">
            <w:pPr>
              <w:jc w:val="center"/>
              <w:rPr>
                <w:rFonts w:ascii="Trebuchet MS" w:hAnsi="Trebuchet MS" w:cs="Arial"/>
                <w:color w:val="000000"/>
                <w:sz w:val="20"/>
                <w:szCs w:val="20"/>
                <w:lang w:bidi="th-TH"/>
              </w:rPr>
            </w:pPr>
            <w:del w:id="11523" w:author="Philippe Hollanda - Oliveira Trust" w:date="2022-07-19T10:03:00Z">
              <w:r w:rsidRPr="008601AF" w:rsidDel="0016760B">
                <w:rPr>
                  <w:rFonts w:ascii="Trebuchet MS" w:hAnsi="Trebuchet MS" w:cs="Arial"/>
                  <w:color w:val="000000"/>
                  <w:sz w:val="20"/>
                  <w:szCs w:val="20"/>
                  <w:lang w:bidi="th-TH"/>
                </w:rPr>
                <w:delText>R$ 12.528,80</w:delText>
              </w:r>
            </w:del>
          </w:p>
        </w:tc>
      </w:tr>
      <w:tr w:rsidR="008601AF" w:rsidRPr="008601AF" w14:paraId="523303F3" w14:textId="77777777" w:rsidTr="0016760B">
        <w:tblPrEx>
          <w:tblW w:w="5000" w:type="pct"/>
          <w:tblCellMar>
            <w:left w:w="70" w:type="dxa"/>
            <w:right w:w="70" w:type="dxa"/>
          </w:tblCellMar>
          <w:tblPrExChange w:id="11524" w:author="Philippe Hollanda - Oliveira Trust" w:date="2022-07-19T10:03:00Z">
            <w:tblPrEx>
              <w:tblW w:w="5000" w:type="pct"/>
              <w:tblCellMar>
                <w:left w:w="70" w:type="dxa"/>
                <w:right w:w="70" w:type="dxa"/>
              </w:tblCellMar>
            </w:tblPrEx>
          </w:tblPrExChange>
        </w:tblPrEx>
        <w:trPr>
          <w:trHeight w:val="1785"/>
          <w:trPrChange w:id="115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A75033" w14:textId="26ECB8FA" w:rsidR="008601AF" w:rsidRPr="008601AF" w:rsidRDefault="008601AF" w:rsidP="003C2C2A">
            <w:pPr>
              <w:jc w:val="center"/>
              <w:rPr>
                <w:rFonts w:ascii="Trebuchet MS" w:hAnsi="Trebuchet MS" w:cs="Arial"/>
                <w:color w:val="000000"/>
                <w:sz w:val="20"/>
                <w:szCs w:val="20"/>
                <w:lang w:bidi="th-TH"/>
              </w:rPr>
            </w:pPr>
            <w:del w:id="11527" w:author="Philippe Hollanda - Oliveira Trust" w:date="2022-07-19T10:03:00Z">
              <w:r w:rsidRPr="008601AF" w:rsidDel="0016760B">
                <w:rPr>
                  <w:rFonts w:ascii="Trebuchet MS" w:hAnsi="Trebuchet MS" w:cs="Arial"/>
                  <w:color w:val="000000"/>
                  <w:sz w:val="20"/>
                  <w:szCs w:val="20"/>
                  <w:lang w:bidi="th-TH"/>
                </w:rPr>
                <w:delText xml:space="preserve"> BARRA E CANTONEIRA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BC99D4" w14:textId="06EC00F0" w:rsidR="008601AF" w:rsidRPr="008601AF" w:rsidRDefault="008601AF" w:rsidP="003C2C2A">
            <w:pPr>
              <w:jc w:val="center"/>
              <w:rPr>
                <w:rFonts w:ascii="Trebuchet MS" w:hAnsi="Trebuchet MS" w:cs="Arial"/>
                <w:color w:val="000000"/>
                <w:sz w:val="20"/>
                <w:szCs w:val="20"/>
                <w:lang w:bidi="th-TH"/>
              </w:rPr>
            </w:pPr>
            <w:del w:id="11529" w:author="Philippe Hollanda - Oliveira Trust" w:date="2022-07-19T10:03:00Z">
              <w:r w:rsidRPr="008601AF" w:rsidDel="0016760B">
                <w:rPr>
                  <w:rFonts w:ascii="Trebuchet MS" w:hAnsi="Trebuchet MS" w:cs="Arial"/>
                  <w:color w:val="000000"/>
                  <w:sz w:val="20"/>
                  <w:szCs w:val="20"/>
                  <w:lang w:bidi="th-TH"/>
                </w:rPr>
                <w:delText>18/01/2021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664A09" w14:textId="3A8E7A06" w:rsidR="008601AF" w:rsidRPr="008601AF" w:rsidRDefault="008601AF" w:rsidP="003C2C2A">
            <w:pPr>
              <w:jc w:val="center"/>
              <w:rPr>
                <w:rFonts w:ascii="Trebuchet MS" w:hAnsi="Trebuchet MS" w:cs="Arial"/>
                <w:color w:val="000000"/>
                <w:sz w:val="20"/>
                <w:szCs w:val="20"/>
                <w:lang w:bidi="th-TH"/>
              </w:rPr>
            </w:pPr>
            <w:del w:id="11531" w:author="Philippe Hollanda - Oliveira Trust" w:date="2022-07-19T10:03:00Z">
              <w:r w:rsidRPr="008601AF" w:rsidDel="0016760B">
                <w:rPr>
                  <w:rFonts w:ascii="Trebuchet MS" w:hAnsi="Trebuchet MS" w:cs="Arial"/>
                  <w:color w:val="000000"/>
                  <w:sz w:val="20"/>
                  <w:szCs w:val="20"/>
                  <w:lang w:bidi="th-TH"/>
                </w:rPr>
                <w:delText>R$ 12.486,35</w:delText>
              </w:r>
            </w:del>
          </w:p>
        </w:tc>
      </w:tr>
      <w:tr w:rsidR="008601AF" w:rsidRPr="008601AF" w14:paraId="2D26270F" w14:textId="77777777" w:rsidTr="0016760B">
        <w:tblPrEx>
          <w:tblW w:w="5000" w:type="pct"/>
          <w:tblCellMar>
            <w:left w:w="70" w:type="dxa"/>
            <w:right w:w="70" w:type="dxa"/>
          </w:tblCellMar>
          <w:tblPrExChange w:id="11532" w:author="Philippe Hollanda - Oliveira Trust" w:date="2022-07-19T10:03:00Z">
            <w:tblPrEx>
              <w:tblW w:w="5000" w:type="pct"/>
              <w:tblCellMar>
                <w:left w:w="70" w:type="dxa"/>
                <w:right w:w="70" w:type="dxa"/>
              </w:tblCellMar>
            </w:tblPrEx>
          </w:tblPrExChange>
        </w:tblPrEx>
        <w:trPr>
          <w:trHeight w:val="1785"/>
          <w:trPrChange w:id="115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2B6277" w14:textId="162F37A7" w:rsidR="008601AF" w:rsidRPr="008601AF" w:rsidRDefault="008601AF" w:rsidP="003C2C2A">
            <w:pPr>
              <w:jc w:val="center"/>
              <w:rPr>
                <w:rFonts w:ascii="Trebuchet MS" w:hAnsi="Trebuchet MS" w:cs="Arial"/>
                <w:color w:val="000000"/>
                <w:sz w:val="20"/>
                <w:szCs w:val="20"/>
                <w:lang w:bidi="th-TH"/>
              </w:rPr>
            </w:pPr>
            <w:del w:id="11535" w:author="Philippe Hollanda - Oliveira Trust" w:date="2022-07-19T10:03:00Z">
              <w:r w:rsidRPr="008601AF" w:rsidDel="0016760B">
                <w:rPr>
                  <w:rFonts w:ascii="Trebuchet MS" w:hAnsi="Trebuchet MS" w:cs="Arial"/>
                  <w:color w:val="000000"/>
                  <w:sz w:val="20"/>
                  <w:szCs w:val="20"/>
                  <w:lang w:bidi="th-TH"/>
                </w:rPr>
                <w:delText>CANTONEIRA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6D12E6" w14:textId="0D050F78" w:rsidR="008601AF" w:rsidRPr="008601AF" w:rsidRDefault="008601AF" w:rsidP="003C2C2A">
            <w:pPr>
              <w:jc w:val="center"/>
              <w:rPr>
                <w:rFonts w:ascii="Trebuchet MS" w:hAnsi="Trebuchet MS" w:cs="Arial"/>
                <w:color w:val="000000"/>
                <w:sz w:val="20"/>
                <w:szCs w:val="20"/>
                <w:lang w:bidi="th-TH"/>
              </w:rPr>
            </w:pPr>
            <w:del w:id="11537" w:author="Philippe Hollanda - Oliveira Trust" w:date="2022-07-19T10:03:00Z">
              <w:r w:rsidRPr="008601AF" w:rsidDel="0016760B">
                <w:rPr>
                  <w:rFonts w:ascii="Trebuchet MS" w:hAnsi="Trebuchet MS" w:cs="Arial"/>
                  <w:color w:val="000000"/>
                  <w:sz w:val="20"/>
                  <w:szCs w:val="20"/>
                  <w:lang w:bidi="th-TH"/>
                </w:rPr>
                <w:delText>18/01/2021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7AC6B7" w14:textId="628114BA" w:rsidR="008601AF" w:rsidRPr="008601AF" w:rsidRDefault="008601AF" w:rsidP="003C2C2A">
            <w:pPr>
              <w:jc w:val="center"/>
              <w:rPr>
                <w:rFonts w:ascii="Trebuchet MS" w:hAnsi="Trebuchet MS" w:cs="Arial"/>
                <w:color w:val="000000"/>
                <w:sz w:val="20"/>
                <w:szCs w:val="20"/>
                <w:lang w:bidi="th-TH"/>
              </w:rPr>
            </w:pPr>
            <w:del w:id="11539" w:author="Philippe Hollanda - Oliveira Trust" w:date="2022-07-19T10:03:00Z">
              <w:r w:rsidRPr="008601AF" w:rsidDel="0016760B">
                <w:rPr>
                  <w:rFonts w:ascii="Trebuchet MS" w:hAnsi="Trebuchet MS" w:cs="Arial"/>
                  <w:color w:val="000000"/>
                  <w:sz w:val="20"/>
                  <w:szCs w:val="20"/>
                  <w:lang w:bidi="th-TH"/>
                </w:rPr>
                <w:delText>R$ 2.067,50</w:delText>
              </w:r>
            </w:del>
          </w:p>
        </w:tc>
      </w:tr>
      <w:tr w:rsidR="008601AF" w:rsidRPr="008601AF" w14:paraId="299D1B55" w14:textId="77777777" w:rsidTr="0016760B">
        <w:tblPrEx>
          <w:tblW w:w="5000" w:type="pct"/>
          <w:tblCellMar>
            <w:left w:w="70" w:type="dxa"/>
            <w:right w:w="70" w:type="dxa"/>
          </w:tblCellMar>
          <w:tblPrExChange w:id="11540" w:author="Philippe Hollanda - Oliveira Trust" w:date="2022-07-19T10:03:00Z">
            <w:tblPrEx>
              <w:tblW w:w="5000" w:type="pct"/>
              <w:tblCellMar>
                <w:left w:w="70" w:type="dxa"/>
                <w:right w:w="70" w:type="dxa"/>
              </w:tblCellMar>
            </w:tblPrEx>
          </w:tblPrExChange>
        </w:tblPrEx>
        <w:trPr>
          <w:trHeight w:val="1785"/>
          <w:trPrChange w:id="115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B5365A" w14:textId="3A673059" w:rsidR="008601AF" w:rsidRPr="008601AF" w:rsidRDefault="008601AF" w:rsidP="003C2C2A">
            <w:pPr>
              <w:jc w:val="center"/>
              <w:rPr>
                <w:rFonts w:ascii="Trebuchet MS" w:hAnsi="Trebuchet MS" w:cs="Arial"/>
                <w:color w:val="000000"/>
                <w:sz w:val="20"/>
                <w:szCs w:val="20"/>
                <w:lang w:bidi="th-TH"/>
              </w:rPr>
            </w:pPr>
            <w:del w:id="11543"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F2F49C" w14:textId="61A2B784" w:rsidR="008601AF" w:rsidRPr="008601AF" w:rsidRDefault="008601AF" w:rsidP="003C2C2A">
            <w:pPr>
              <w:jc w:val="center"/>
              <w:rPr>
                <w:rFonts w:ascii="Trebuchet MS" w:hAnsi="Trebuchet MS" w:cs="Arial"/>
                <w:color w:val="000000"/>
                <w:sz w:val="20"/>
                <w:szCs w:val="20"/>
                <w:lang w:bidi="th-TH"/>
              </w:rPr>
            </w:pPr>
            <w:del w:id="11545" w:author="Philippe Hollanda - Oliveira Trust" w:date="2022-07-19T10:03:00Z">
              <w:r w:rsidRPr="008601AF" w:rsidDel="0016760B">
                <w:rPr>
                  <w:rFonts w:ascii="Trebuchet MS" w:hAnsi="Trebuchet MS" w:cs="Arial"/>
                  <w:color w:val="000000"/>
                  <w:sz w:val="20"/>
                  <w:szCs w:val="20"/>
                  <w:lang w:bidi="th-TH"/>
                </w:rPr>
                <w:delText>18/01/2021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9EDD50" w14:textId="2C76B8F7" w:rsidR="008601AF" w:rsidRPr="008601AF" w:rsidRDefault="008601AF" w:rsidP="003C2C2A">
            <w:pPr>
              <w:jc w:val="center"/>
              <w:rPr>
                <w:rFonts w:ascii="Trebuchet MS" w:hAnsi="Trebuchet MS" w:cs="Arial"/>
                <w:color w:val="000000"/>
                <w:sz w:val="20"/>
                <w:szCs w:val="20"/>
                <w:lang w:bidi="th-TH"/>
              </w:rPr>
            </w:pPr>
            <w:del w:id="11547" w:author="Philippe Hollanda - Oliveira Trust" w:date="2022-07-19T10:03:00Z">
              <w:r w:rsidRPr="008601AF" w:rsidDel="0016760B">
                <w:rPr>
                  <w:rFonts w:ascii="Trebuchet MS" w:hAnsi="Trebuchet MS" w:cs="Arial"/>
                  <w:color w:val="000000"/>
                  <w:sz w:val="20"/>
                  <w:szCs w:val="20"/>
                  <w:lang w:bidi="th-TH"/>
                </w:rPr>
                <w:delText>R$ 5.411,02</w:delText>
              </w:r>
            </w:del>
          </w:p>
        </w:tc>
      </w:tr>
      <w:tr w:rsidR="008601AF" w:rsidRPr="008601AF" w14:paraId="557DF9C7" w14:textId="77777777" w:rsidTr="0016760B">
        <w:tblPrEx>
          <w:tblW w:w="5000" w:type="pct"/>
          <w:tblCellMar>
            <w:left w:w="70" w:type="dxa"/>
            <w:right w:w="70" w:type="dxa"/>
          </w:tblCellMar>
          <w:tblPrExChange w:id="11548" w:author="Philippe Hollanda - Oliveira Trust" w:date="2022-07-19T10:03:00Z">
            <w:tblPrEx>
              <w:tblW w:w="5000" w:type="pct"/>
              <w:tblCellMar>
                <w:left w:w="70" w:type="dxa"/>
                <w:right w:w="70" w:type="dxa"/>
              </w:tblCellMar>
            </w:tblPrEx>
          </w:tblPrExChange>
        </w:tblPrEx>
        <w:trPr>
          <w:trHeight w:val="1785"/>
          <w:trPrChange w:id="115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2E5A7B" w14:textId="24CE287D" w:rsidR="008601AF" w:rsidRPr="008601AF" w:rsidRDefault="008601AF" w:rsidP="003C2C2A">
            <w:pPr>
              <w:jc w:val="center"/>
              <w:rPr>
                <w:rFonts w:ascii="Trebuchet MS" w:hAnsi="Trebuchet MS" w:cs="Arial"/>
                <w:color w:val="000000"/>
                <w:sz w:val="20"/>
                <w:szCs w:val="20"/>
                <w:lang w:bidi="th-TH"/>
              </w:rPr>
            </w:pPr>
            <w:del w:id="11551"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51E8EB" w14:textId="314AFCBA" w:rsidR="008601AF" w:rsidRPr="008601AF" w:rsidRDefault="008601AF" w:rsidP="003C2C2A">
            <w:pPr>
              <w:jc w:val="center"/>
              <w:rPr>
                <w:rFonts w:ascii="Trebuchet MS" w:hAnsi="Trebuchet MS" w:cs="Arial"/>
                <w:color w:val="000000"/>
                <w:sz w:val="20"/>
                <w:szCs w:val="20"/>
                <w:lang w:bidi="th-TH"/>
              </w:rPr>
            </w:pPr>
            <w:del w:id="11553" w:author="Philippe Hollanda - Oliveira Trust" w:date="2022-07-19T10:03:00Z">
              <w:r w:rsidRPr="008601AF" w:rsidDel="0016760B">
                <w:rPr>
                  <w:rFonts w:ascii="Trebuchet MS" w:hAnsi="Trebuchet MS" w:cs="Arial"/>
                  <w:color w:val="000000"/>
                  <w:sz w:val="20"/>
                  <w:szCs w:val="20"/>
                  <w:lang w:bidi="th-TH"/>
                </w:rPr>
                <w:delText>04/01/2021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6136BE" w14:textId="23B6A7AA" w:rsidR="008601AF" w:rsidRPr="008601AF" w:rsidRDefault="008601AF" w:rsidP="003C2C2A">
            <w:pPr>
              <w:jc w:val="center"/>
              <w:rPr>
                <w:rFonts w:ascii="Trebuchet MS" w:hAnsi="Trebuchet MS" w:cs="Arial"/>
                <w:color w:val="000000"/>
                <w:sz w:val="20"/>
                <w:szCs w:val="20"/>
                <w:lang w:bidi="th-TH"/>
              </w:rPr>
            </w:pPr>
            <w:del w:id="11555" w:author="Philippe Hollanda - Oliveira Trust" w:date="2022-07-19T10:03:00Z">
              <w:r w:rsidRPr="008601AF" w:rsidDel="0016760B">
                <w:rPr>
                  <w:rFonts w:ascii="Trebuchet MS" w:hAnsi="Trebuchet MS" w:cs="Arial"/>
                  <w:color w:val="000000"/>
                  <w:sz w:val="20"/>
                  <w:szCs w:val="20"/>
                  <w:lang w:bidi="th-TH"/>
                </w:rPr>
                <w:delText>R$ 384,50</w:delText>
              </w:r>
            </w:del>
          </w:p>
        </w:tc>
      </w:tr>
      <w:tr w:rsidR="008601AF" w:rsidRPr="008601AF" w14:paraId="6EF2FB08" w14:textId="77777777" w:rsidTr="0016760B">
        <w:tblPrEx>
          <w:tblW w:w="5000" w:type="pct"/>
          <w:tblCellMar>
            <w:left w:w="70" w:type="dxa"/>
            <w:right w:w="70" w:type="dxa"/>
          </w:tblCellMar>
          <w:tblPrExChange w:id="11556" w:author="Philippe Hollanda - Oliveira Trust" w:date="2022-07-19T10:03:00Z">
            <w:tblPrEx>
              <w:tblW w:w="5000" w:type="pct"/>
              <w:tblCellMar>
                <w:left w:w="70" w:type="dxa"/>
                <w:right w:w="70" w:type="dxa"/>
              </w:tblCellMar>
            </w:tblPrEx>
          </w:tblPrExChange>
        </w:tblPrEx>
        <w:trPr>
          <w:trHeight w:val="1785"/>
          <w:trPrChange w:id="115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E43091" w14:textId="5CE8B062" w:rsidR="008601AF" w:rsidRPr="008601AF" w:rsidRDefault="008601AF" w:rsidP="003C2C2A">
            <w:pPr>
              <w:jc w:val="center"/>
              <w:rPr>
                <w:rFonts w:ascii="Trebuchet MS" w:hAnsi="Trebuchet MS" w:cs="Arial"/>
                <w:color w:val="000000"/>
                <w:sz w:val="20"/>
                <w:szCs w:val="20"/>
                <w:lang w:bidi="th-TH"/>
              </w:rPr>
            </w:pPr>
            <w:del w:id="11559" w:author="Philippe Hollanda - Oliveira Trust" w:date="2022-07-19T10:03:00Z">
              <w:r w:rsidRPr="008601AF" w:rsidDel="0016760B">
                <w:rPr>
                  <w:rFonts w:ascii="Trebuchet MS" w:hAnsi="Trebuchet MS" w:cs="Arial"/>
                  <w:color w:val="000000"/>
                  <w:sz w:val="20"/>
                  <w:szCs w:val="20"/>
                  <w:lang w:bidi="th-TH"/>
                </w:rPr>
                <w:delText xml:space="preserve">ARAME RECOZIDO 18BWG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280C62" w14:textId="1532E786" w:rsidR="008601AF" w:rsidRPr="008601AF" w:rsidRDefault="008601AF" w:rsidP="003C2C2A">
            <w:pPr>
              <w:jc w:val="center"/>
              <w:rPr>
                <w:rFonts w:ascii="Trebuchet MS" w:hAnsi="Trebuchet MS" w:cs="Arial"/>
                <w:color w:val="000000"/>
                <w:sz w:val="20"/>
                <w:szCs w:val="20"/>
                <w:lang w:bidi="th-TH"/>
              </w:rPr>
            </w:pPr>
            <w:del w:id="11561" w:author="Philippe Hollanda - Oliveira Trust" w:date="2022-07-19T10:03:00Z">
              <w:r w:rsidRPr="008601AF" w:rsidDel="0016760B">
                <w:rPr>
                  <w:rFonts w:ascii="Trebuchet MS" w:hAnsi="Trebuchet MS" w:cs="Arial"/>
                  <w:color w:val="000000"/>
                  <w:sz w:val="20"/>
                  <w:szCs w:val="20"/>
                  <w:lang w:bidi="th-TH"/>
                </w:rPr>
                <w:delText>20/01/2021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6FE00C" w14:textId="13F410BD" w:rsidR="008601AF" w:rsidRPr="008601AF" w:rsidRDefault="008601AF" w:rsidP="003C2C2A">
            <w:pPr>
              <w:jc w:val="center"/>
              <w:rPr>
                <w:rFonts w:ascii="Trebuchet MS" w:hAnsi="Trebuchet MS" w:cs="Arial"/>
                <w:color w:val="000000"/>
                <w:sz w:val="20"/>
                <w:szCs w:val="20"/>
                <w:lang w:bidi="th-TH"/>
              </w:rPr>
            </w:pPr>
            <w:del w:id="11563" w:author="Philippe Hollanda - Oliveira Trust" w:date="2022-07-19T10:03:00Z">
              <w:r w:rsidRPr="008601AF" w:rsidDel="0016760B">
                <w:rPr>
                  <w:rFonts w:ascii="Trebuchet MS" w:hAnsi="Trebuchet MS" w:cs="Arial"/>
                  <w:color w:val="000000"/>
                  <w:sz w:val="20"/>
                  <w:szCs w:val="20"/>
                  <w:lang w:bidi="th-TH"/>
                </w:rPr>
                <w:delText>R$ 727,38</w:delText>
              </w:r>
            </w:del>
          </w:p>
        </w:tc>
      </w:tr>
      <w:tr w:rsidR="008601AF" w:rsidRPr="008601AF" w14:paraId="36C6D31E" w14:textId="77777777" w:rsidTr="0016760B">
        <w:tblPrEx>
          <w:tblW w:w="5000" w:type="pct"/>
          <w:tblCellMar>
            <w:left w:w="70" w:type="dxa"/>
            <w:right w:w="70" w:type="dxa"/>
          </w:tblCellMar>
          <w:tblPrExChange w:id="11564" w:author="Philippe Hollanda - Oliveira Trust" w:date="2022-07-19T10:03:00Z">
            <w:tblPrEx>
              <w:tblW w:w="5000" w:type="pct"/>
              <w:tblCellMar>
                <w:left w:w="70" w:type="dxa"/>
                <w:right w:w="70" w:type="dxa"/>
              </w:tblCellMar>
            </w:tblPrEx>
          </w:tblPrExChange>
        </w:tblPrEx>
        <w:trPr>
          <w:trHeight w:val="1785"/>
          <w:trPrChange w:id="115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955777" w14:textId="02A063E2" w:rsidR="008601AF" w:rsidRPr="008601AF" w:rsidRDefault="008601AF" w:rsidP="003C2C2A">
            <w:pPr>
              <w:jc w:val="center"/>
              <w:rPr>
                <w:rFonts w:ascii="Trebuchet MS" w:hAnsi="Trebuchet MS" w:cs="Arial"/>
                <w:color w:val="000000"/>
                <w:sz w:val="20"/>
                <w:szCs w:val="20"/>
                <w:lang w:bidi="th-TH"/>
              </w:rPr>
            </w:pPr>
            <w:del w:id="11567" w:author="Philippe Hollanda - Oliveira Trust" w:date="2022-07-19T10:03:00Z">
              <w:r w:rsidRPr="008601AF" w:rsidDel="0016760B">
                <w:rPr>
                  <w:rFonts w:ascii="Trebuchet MS" w:hAnsi="Trebuchet MS" w:cs="Arial"/>
                  <w:color w:val="000000"/>
                  <w:sz w:val="20"/>
                  <w:szCs w:val="20"/>
                  <w:lang w:bidi="th-TH"/>
                </w:rPr>
                <w:delText>AÇO CA50 25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497048" w14:textId="17787154" w:rsidR="008601AF" w:rsidRPr="008601AF" w:rsidRDefault="008601AF" w:rsidP="003C2C2A">
            <w:pPr>
              <w:jc w:val="center"/>
              <w:rPr>
                <w:rFonts w:ascii="Trebuchet MS" w:hAnsi="Trebuchet MS" w:cs="Arial"/>
                <w:color w:val="000000"/>
                <w:sz w:val="20"/>
                <w:szCs w:val="20"/>
                <w:lang w:bidi="th-TH"/>
              </w:rPr>
            </w:pPr>
            <w:del w:id="11569" w:author="Philippe Hollanda - Oliveira Trust" w:date="2022-07-19T10:03:00Z">
              <w:r w:rsidRPr="008601AF" w:rsidDel="0016760B">
                <w:rPr>
                  <w:rFonts w:ascii="Trebuchet MS" w:hAnsi="Trebuchet MS" w:cs="Arial"/>
                  <w:color w:val="000000"/>
                  <w:sz w:val="20"/>
                  <w:szCs w:val="20"/>
                  <w:lang w:bidi="th-TH"/>
                </w:rPr>
                <w:delText>20/01/2021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656454" w14:textId="65C37BFC" w:rsidR="008601AF" w:rsidRPr="008601AF" w:rsidRDefault="008601AF" w:rsidP="003C2C2A">
            <w:pPr>
              <w:jc w:val="center"/>
              <w:rPr>
                <w:rFonts w:ascii="Trebuchet MS" w:hAnsi="Trebuchet MS" w:cs="Arial"/>
                <w:color w:val="000000"/>
                <w:sz w:val="20"/>
                <w:szCs w:val="20"/>
                <w:lang w:bidi="th-TH"/>
              </w:rPr>
            </w:pPr>
            <w:del w:id="11571" w:author="Philippe Hollanda - Oliveira Trust" w:date="2022-07-19T10:03:00Z">
              <w:r w:rsidRPr="008601AF" w:rsidDel="0016760B">
                <w:rPr>
                  <w:rFonts w:ascii="Trebuchet MS" w:hAnsi="Trebuchet MS" w:cs="Arial"/>
                  <w:color w:val="000000"/>
                  <w:sz w:val="20"/>
                  <w:szCs w:val="20"/>
                  <w:lang w:bidi="th-TH"/>
                </w:rPr>
                <w:delText>R$ 59.178,63</w:delText>
              </w:r>
            </w:del>
          </w:p>
        </w:tc>
      </w:tr>
      <w:tr w:rsidR="008601AF" w:rsidRPr="008601AF" w14:paraId="2C40F5AF" w14:textId="77777777" w:rsidTr="0016760B">
        <w:tblPrEx>
          <w:tblW w:w="5000" w:type="pct"/>
          <w:tblCellMar>
            <w:left w:w="70" w:type="dxa"/>
            <w:right w:w="70" w:type="dxa"/>
          </w:tblCellMar>
          <w:tblPrExChange w:id="11572" w:author="Philippe Hollanda - Oliveira Trust" w:date="2022-07-19T10:03:00Z">
            <w:tblPrEx>
              <w:tblW w:w="5000" w:type="pct"/>
              <w:tblCellMar>
                <w:left w:w="70" w:type="dxa"/>
                <w:right w:w="70" w:type="dxa"/>
              </w:tblCellMar>
            </w:tblPrEx>
          </w:tblPrExChange>
        </w:tblPrEx>
        <w:trPr>
          <w:trHeight w:val="1785"/>
          <w:trPrChange w:id="115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9DEF42" w14:textId="79E55870" w:rsidR="008601AF" w:rsidRPr="008601AF" w:rsidRDefault="008601AF" w:rsidP="003C2C2A">
            <w:pPr>
              <w:jc w:val="center"/>
              <w:rPr>
                <w:rFonts w:ascii="Trebuchet MS" w:hAnsi="Trebuchet MS" w:cs="Arial"/>
                <w:color w:val="000000"/>
                <w:sz w:val="20"/>
                <w:szCs w:val="20"/>
                <w:lang w:bidi="th-TH"/>
              </w:rPr>
            </w:pPr>
            <w:del w:id="11575" w:author="Philippe Hollanda - Oliveira Trust" w:date="2022-07-19T10:03:00Z">
              <w:r w:rsidRPr="008601AF" w:rsidDel="0016760B">
                <w:rPr>
                  <w:rFonts w:ascii="Trebuchet MS" w:hAnsi="Trebuchet MS" w:cs="Arial"/>
                  <w:color w:val="000000"/>
                  <w:sz w:val="20"/>
                  <w:szCs w:val="20"/>
                  <w:lang w:bidi="th-TH"/>
                </w:rPr>
                <w:delText xml:space="preserve">ARAME RECOZIDO 18BWG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F063C9" w14:textId="3AC38580" w:rsidR="008601AF" w:rsidRPr="008601AF" w:rsidRDefault="008601AF" w:rsidP="003C2C2A">
            <w:pPr>
              <w:jc w:val="center"/>
              <w:rPr>
                <w:rFonts w:ascii="Trebuchet MS" w:hAnsi="Trebuchet MS" w:cs="Arial"/>
                <w:color w:val="000000"/>
                <w:sz w:val="20"/>
                <w:szCs w:val="20"/>
                <w:lang w:bidi="th-TH"/>
              </w:rPr>
            </w:pPr>
            <w:del w:id="11577" w:author="Philippe Hollanda - Oliveira Trust" w:date="2022-07-19T10:03:00Z">
              <w:r w:rsidRPr="008601AF" w:rsidDel="0016760B">
                <w:rPr>
                  <w:rFonts w:ascii="Trebuchet MS" w:hAnsi="Trebuchet MS" w:cs="Arial"/>
                  <w:color w:val="000000"/>
                  <w:sz w:val="20"/>
                  <w:szCs w:val="20"/>
                  <w:lang w:bidi="th-TH"/>
                </w:rPr>
                <w:delText>13/01/2021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30E152" w14:textId="5E2489B3" w:rsidR="008601AF" w:rsidRPr="008601AF" w:rsidRDefault="008601AF" w:rsidP="003C2C2A">
            <w:pPr>
              <w:jc w:val="center"/>
              <w:rPr>
                <w:rFonts w:ascii="Trebuchet MS" w:hAnsi="Trebuchet MS" w:cs="Arial"/>
                <w:color w:val="000000"/>
                <w:sz w:val="20"/>
                <w:szCs w:val="20"/>
                <w:lang w:bidi="th-TH"/>
              </w:rPr>
            </w:pPr>
            <w:del w:id="11579" w:author="Philippe Hollanda - Oliveira Trust" w:date="2022-07-19T10:03:00Z">
              <w:r w:rsidRPr="008601AF" w:rsidDel="0016760B">
                <w:rPr>
                  <w:rFonts w:ascii="Trebuchet MS" w:hAnsi="Trebuchet MS" w:cs="Arial"/>
                  <w:color w:val="000000"/>
                  <w:sz w:val="20"/>
                  <w:szCs w:val="20"/>
                  <w:lang w:bidi="th-TH"/>
                </w:rPr>
                <w:delText>R$ 5.728,05</w:delText>
              </w:r>
            </w:del>
          </w:p>
        </w:tc>
      </w:tr>
      <w:tr w:rsidR="008601AF" w:rsidRPr="008601AF" w14:paraId="1ED8DFD4" w14:textId="77777777" w:rsidTr="0016760B">
        <w:tblPrEx>
          <w:tblW w:w="5000" w:type="pct"/>
          <w:tblCellMar>
            <w:left w:w="70" w:type="dxa"/>
            <w:right w:w="70" w:type="dxa"/>
          </w:tblCellMar>
          <w:tblPrExChange w:id="11580" w:author="Philippe Hollanda - Oliveira Trust" w:date="2022-07-19T10:03:00Z">
            <w:tblPrEx>
              <w:tblW w:w="5000" w:type="pct"/>
              <w:tblCellMar>
                <w:left w:w="70" w:type="dxa"/>
                <w:right w:w="70" w:type="dxa"/>
              </w:tblCellMar>
            </w:tblPrEx>
          </w:tblPrExChange>
        </w:tblPrEx>
        <w:trPr>
          <w:trHeight w:val="1785"/>
          <w:trPrChange w:id="115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1E0DD2" w14:textId="76E9DAF2" w:rsidR="008601AF" w:rsidRPr="008601AF" w:rsidRDefault="008601AF" w:rsidP="003C2C2A">
            <w:pPr>
              <w:jc w:val="center"/>
              <w:rPr>
                <w:rFonts w:ascii="Trebuchet MS" w:hAnsi="Trebuchet MS" w:cs="Arial"/>
                <w:color w:val="000000"/>
                <w:sz w:val="20"/>
                <w:szCs w:val="20"/>
                <w:lang w:bidi="th-TH"/>
              </w:rPr>
            </w:pPr>
            <w:del w:id="11583" w:author="Philippe Hollanda - Oliveira Trust" w:date="2022-07-19T10:03:00Z">
              <w:r w:rsidRPr="008601AF" w:rsidDel="0016760B">
                <w:rPr>
                  <w:rFonts w:ascii="Trebuchet MS" w:hAnsi="Trebuchet MS" w:cs="Arial"/>
                  <w:color w:val="000000"/>
                  <w:sz w:val="20"/>
                  <w:szCs w:val="20"/>
                  <w:lang w:bidi="th-TH"/>
                </w:rPr>
                <w:delText>AÇO CA50 6,30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305038F" w14:textId="0D78F6A6" w:rsidR="008601AF" w:rsidRPr="008601AF" w:rsidRDefault="008601AF" w:rsidP="003C2C2A">
            <w:pPr>
              <w:jc w:val="center"/>
              <w:rPr>
                <w:rFonts w:ascii="Trebuchet MS" w:hAnsi="Trebuchet MS" w:cs="Arial"/>
                <w:color w:val="000000"/>
                <w:sz w:val="20"/>
                <w:szCs w:val="20"/>
                <w:lang w:bidi="th-TH"/>
              </w:rPr>
            </w:pPr>
            <w:del w:id="11585" w:author="Philippe Hollanda - Oliveira Trust" w:date="2022-07-19T10:03:00Z">
              <w:r w:rsidRPr="008601AF" w:rsidDel="0016760B">
                <w:rPr>
                  <w:rFonts w:ascii="Trebuchet MS" w:hAnsi="Trebuchet MS" w:cs="Arial"/>
                  <w:color w:val="000000"/>
                  <w:sz w:val="20"/>
                  <w:szCs w:val="20"/>
                  <w:lang w:bidi="th-TH"/>
                </w:rPr>
                <w:delText>15/01/2021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666FB9" w14:textId="6E7EB1D4" w:rsidR="008601AF" w:rsidRPr="008601AF" w:rsidRDefault="008601AF" w:rsidP="003C2C2A">
            <w:pPr>
              <w:jc w:val="center"/>
              <w:rPr>
                <w:rFonts w:ascii="Trebuchet MS" w:hAnsi="Trebuchet MS" w:cs="Arial"/>
                <w:color w:val="000000"/>
                <w:sz w:val="20"/>
                <w:szCs w:val="20"/>
                <w:lang w:bidi="th-TH"/>
              </w:rPr>
            </w:pPr>
            <w:del w:id="11587" w:author="Philippe Hollanda - Oliveira Trust" w:date="2022-07-19T10:03:00Z">
              <w:r w:rsidRPr="008601AF" w:rsidDel="0016760B">
                <w:rPr>
                  <w:rFonts w:ascii="Trebuchet MS" w:hAnsi="Trebuchet MS" w:cs="Arial"/>
                  <w:color w:val="000000"/>
                  <w:sz w:val="20"/>
                  <w:szCs w:val="20"/>
                  <w:lang w:bidi="th-TH"/>
                </w:rPr>
                <w:delText>R$ 14.198,46</w:delText>
              </w:r>
            </w:del>
          </w:p>
        </w:tc>
      </w:tr>
      <w:tr w:rsidR="008601AF" w:rsidRPr="008601AF" w14:paraId="55512A55" w14:textId="77777777" w:rsidTr="0016760B">
        <w:tblPrEx>
          <w:tblW w:w="5000" w:type="pct"/>
          <w:tblCellMar>
            <w:left w:w="70" w:type="dxa"/>
            <w:right w:w="70" w:type="dxa"/>
          </w:tblCellMar>
          <w:tblPrExChange w:id="11588" w:author="Philippe Hollanda - Oliveira Trust" w:date="2022-07-19T10:03:00Z">
            <w:tblPrEx>
              <w:tblW w:w="5000" w:type="pct"/>
              <w:tblCellMar>
                <w:left w:w="70" w:type="dxa"/>
                <w:right w:w="70" w:type="dxa"/>
              </w:tblCellMar>
            </w:tblPrEx>
          </w:tblPrExChange>
        </w:tblPrEx>
        <w:trPr>
          <w:trHeight w:val="1785"/>
          <w:trPrChange w:id="115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0F96C5" w14:textId="2A13504D" w:rsidR="008601AF" w:rsidRPr="008601AF" w:rsidRDefault="008601AF" w:rsidP="003C2C2A">
            <w:pPr>
              <w:jc w:val="center"/>
              <w:rPr>
                <w:rFonts w:ascii="Trebuchet MS" w:hAnsi="Trebuchet MS" w:cs="Arial"/>
                <w:color w:val="000000"/>
                <w:sz w:val="20"/>
                <w:szCs w:val="20"/>
                <w:lang w:bidi="th-TH"/>
              </w:rPr>
            </w:pPr>
            <w:del w:id="11591" w:author="Philippe Hollanda - Oliveira Trust" w:date="2022-07-19T10:03:00Z">
              <w:r w:rsidRPr="008601AF" w:rsidDel="0016760B">
                <w:rPr>
                  <w:rFonts w:ascii="Trebuchet MS" w:hAnsi="Trebuchet MS" w:cs="Arial"/>
                  <w:color w:val="000000"/>
                  <w:sz w:val="20"/>
                  <w:szCs w:val="20"/>
                  <w:lang w:bidi="th-TH"/>
                </w:rPr>
                <w:lastRenderedPageBreak/>
                <w:delText>AÇO CA50 6,30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5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17B35F" w14:textId="759D2EA4" w:rsidR="008601AF" w:rsidRPr="008601AF" w:rsidRDefault="008601AF" w:rsidP="003C2C2A">
            <w:pPr>
              <w:jc w:val="center"/>
              <w:rPr>
                <w:rFonts w:ascii="Trebuchet MS" w:hAnsi="Trebuchet MS" w:cs="Arial"/>
                <w:color w:val="000000"/>
                <w:sz w:val="20"/>
                <w:szCs w:val="20"/>
                <w:lang w:bidi="th-TH"/>
              </w:rPr>
            </w:pPr>
            <w:del w:id="11593" w:author="Philippe Hollanda - Oliveira Trust" w:date="2022-07-19T10:03:00Z">
              <w:r w:rsidRPr="008601AF" w:rsidDel="0016760B">
                <w:rPr>
                  <w:rFonts w:ascii="Trebuchet MS" w:hAnsi="Trebuchet MS" w:cs="Arial"/>
                  <w:color w:val="000000"/>
                  <w:sz w:val="20"/>
                  <w:szCs w:val="20"/>
                  <w:lang w:bidi="th-TH"/>
                </w:rPr>
                <w:delText>15/01/2021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5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491901" w14:textId="0481761F" w:rsidR="008601AF" w:rsidRPr="008601AF" w:rsidRDefault="008601AF" w:rsidP="003C2C2A">
            <w:pPr>
              <w:jc w:val="center"/>
              <w:rPr>
                <w:rFonts w:ascii="Trebuchet MS" w:hAnsi="Trebuchet MS" w:cs="Arial"/>
                <w:color w:val="000000"/>
                <w:sz w:val="20"/>
                <w:szCs w:val="20"/>
                <w:lang w:bidi="th-TH"/>
              </w:rPr>
            </w:pPr>
            <w:del w:id="11595" w:author="Philippe Hollanda - Oliveira Trust" w:date="2022-07-19T10:03:00Z">
              <w:r w:rsidRPr="008601AF" w:rsidDel="0016760B">
                <w:rPr>
                  <w:rFonts w:ascii="Trebuchet MS" w:hAnsi="Trebuchet MS" w:cs="Arial"/>
                  <w:color w:val="000000"/>
                  <w:sz w:val="20"/>
                  <w:szCs w:val="20"/>
                  <w:lang w:bidi="th-TH"/>
                </w:rPr>
                <w:delText>R$ 12.135,40</w:delText>
              </w:r>
            </w:del>
          </w:p>
        </w:tc>
      </w:tr>
      <w:tr w:rsidR="008601AF" w:rsidRPr="008601AF" w14:paraId="5808187C" w14:textId="77777777" w:rsidTr="0016760B">
        <w:tblPrEx>
          <w:tblW w:w="5000" w:type="pct"/>
          <w:tblCellMar>
            <w:left w:w="70" w:type="dxa"/>
            <w:right w:w="70" w:type="dxa"/>
          </w:tblCellMar>
          <w:tblPrExChange w:id="11596" w:author="Philippe Hollanda - Oliveira Trust" w:date="2022-07-19T10:03:00Z">
            <w:tblPrEx>
              <w:tblW w:w="5000" w:type="pct"/>
              <w:tblCellMar>
                <w:left w:w="70" w:type="dxa"/>
                <w:right w:w="70" w:type="dxa"/>
              </w:tblCellMar>
            </w:tblPrEx>
          </w:tblPrExChange>
        </w:tblPrEx>
        <w:trPr>
          <w:trHeight w:val="1785"/>
          <w:trPrChange w:id="115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5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D1D92B" w14:textId="658601ED" w:rsidR="008601AF" w:rsidRPr="008601AF" w:rsidRDefault="008601AF" w:rsidP="003C2C2A">
            <w:pPr>
              <w:jc w:val="center"/>
              <w:rPr>
                <w:rFonts w:ascii="Trebuchet MS" w:hAnsi="Trebuchet MS" w:cs="Arial"/>
                <w:color w:val="000000"/>
                <w:sz w:val="20"/>
                <w:szCs w:val="20"/>
                <w:lang w:bidi="th-TH"/>
              </w:rPr>
            </w:pPr>
            <w:del w:id="11599" w:author="Philippe Hollanda - Oliveira Trust" w:date="2022-07-19T10:03:00Z">
              <w:r w:rsidRPr="008601AF" w:rsidDel="0016760B">
                <w:rPr>
                  <w:rFonts w:ascii="Trebuchet MS" w:hAnsi="Trebuchet MS" w:cs="Arial"/>
                  <w:color w:val="000000"/>
                  <w:sz w:val="20"/>
                  <w:szCs w:val="20"/>
                  <w:lang w:bidi="th-TH"/>
                </w:rPr>
                <w:delText>AÇO CA50 8,0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851BBC" w14:textId="0A9DDF23" w:rsidR="008601AF" w:rsidRPr="008601AF" w:rsidRDefault="008601AF" w:rsidP="003C2C2A">
            <w:pPr>
              <w:jc w:val="center"/>
              <w:rPr>
                <w:rFonts w:ascii="Trebuchet MS" w:hAnsi="Trebuchet MS" w:cs="Arial"/>
                <w:color w:val="000000"/>
                <w:sz w:val="20"/>
                <w:szCs w:val="20"/>
                <w:lang w:bidi="th-TH"/>
              </w:rPr>
            </w:pPr>
            <w:del w:id="11601" w:author="Philippe Hollanda - Oliveira Trust" w:date="2022-07-19T10:03:00Z">
              <w:r w:rsidRPr="008601AF" w:rsidDel="0016760B">
                <w:rPr>
                  <w:rFonts w:ascii="Trebuchet MS" w:hAnsi="Trebuchet MS" w:cs="Arial"/>
                  <w:color w:val="000000"/>
                  <w:sz w:val="20"/>
                  <w:szCs w:val="20"/>
                  <w:lang w:bidi="th-TH"/>
                </w:rPr>
                <w:delText>20/01/2021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8608B0" w14:textId="41FC643A" w:rsidR="008601AF" w:rsidRPr="008601AF" w:rsidRDefault="008601AF" w:rsidP="003C2C2A">
            <w:pPr>
              <w:jc w:val="center"/>
              <w:rPr>
                <w:rFonts w:ascii="Trebuchet MS" w:hAnsi="Trebuchet MS" w:cs="Arial"/>
                <w:color w:val="000000"/>
                <w:sz w:val="20"/>
                <w:szCs w:val="20"/>
                <w:lang w:bidi="th-TH"/>
              </w:rPr>
            </w:pPr>
            <w:del w:id="11603" w:author="Philippe Hollanda - Oliveira Trust" w:date="2022-07-19T10:03:00Z">
              <w:r w:rsidRPr="008601AF" w:rsidDel="0016760B">
                <w:rPr>
                  <w:rFonts w:ascii="Trebuchet MS" w:hAnsi="Trebuchet MS" w:cs="Arial"/>
                  <w:color w:val="000000"/>
                  <w:sz w:val="20"/>
                  <w:szCs w:val="20"/>
                  <w:lang w:bidi="th-TH"/>
                </w:rPr>
                <w:delText>R$ 5.484,34</w:delText>
              </w:r>
            </w:del>
          </w:p>
        </w:tc>
      </w:tr>
      <w:tr w:rsidR="008601AF" w:rsidRPr="008601AF" w14:paraId="5306A168" w14:textId="77777777" w:rsidTr="0016760B">
        <w:tblPrEx>
          <w:tblW w:w="5000" w:type="pct"/>
          <w:tblCellMar>
            <w:left w:w="70" w:type="dxa"/>
            <w:right w:w="70" w:type="dxa"/>
          </w:tblCellMar>
          <w:tblPrExChange w:id="11604" w:author="Philippe Hollanda - Oliveira Trust" w:date="2022-07-19T10:03:00Z">
            <w:tblPrEx>
              <w:tblW w:w="5000" w:type="pct"/>
              <w:tblCellMar>
                <w:left w:w="70" w:type="dxa"/>
                <w:right w:w="70" w:type="dxa"/>
              </w:tblCellMar>
            </w:tblPrEx>
          </w:tblPrExChange>
        </w:tblPrEx>
        <w:trPr>
          <w:trHeight w:val="1785"/>
          <w:trPrChange w:id="116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A03100" w14:textId="0D699008" w:rsidR="008601AF" w:rsidRPr="008601AF" w:rsidRDefault="008601AF" w:rsidP="003C2C2A">
            <w:pPr>
              <w:jc w:val="center"/>
              <w:rPr>
                <w:rFonts w:ascii="Trebuchet MS" w:hAnsi="Trebuchet MS" w:cs="Arial"/>
                <w:color w:val="000000"/>
                <w:sz w:val="20"/>
                <w:szCs w:val="20"/>
                <w:lang w:bidi="th-TH"/>
              </w:rPr>
            </w:pPr>
            <w:del w:id="11607"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84B2AE" w14:textId="11588EC3" w:rsidR="008601AF" w:rsidRPr="008601AF" w:rsidRDefault="008601AF" w:rsidP="003C2C2A">
            <w:pPr>
              <w:jc w:val="center"/>
              <w:rPr>
                <w:rFonts w:ascii="Trebuchet MS" w:hAnsi="Trebuchet MS" w:cs="Arial"/>
                <w:color w:val="000000"/>
                <w:sz w:val="20"/>
                <w:szCs w:val="20"/>
                <w:lang w:bidi="th-TH"/>
              </w:rPr>
            </w:pPr>
            <w:del w:id="11609" w:author="Philippe Hollanda - Oliveira Trust" w:date="2022-07-19T10:03:00Z">
              <w:r w:rsidRPr="008601AF" w:rsidDel="0016760B">
                <w:rPr>
                  <w:rFonts w:ascii="Trebuchet MS" w:hAnsi="Trebuchet MS" w:cs="Arial"/>
                  <w:color w:val="000000"/>
                  <w:sz w:val="20"/>
                  <w:szCs w:val="20"/>
                  <w:lang w:bidi="th-TH"/>
                </w:rPr>
                <w:delText>05/06/2020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C78357" w14:textId="6104D47C" w:rsidR="008601AF" w:rsidRPr="008601AF" w:rsidRDefault="008601AF" w:rsidP="003C2C2A">
            <w:pPr>
              <w:jc w:val="center"/>
              <w:rPr>
                <w:rFonts w:ascii="Trebuchet MS" w:hAnsi="Trebuchet MS" w:cs="Arial"/>
                <w:color w:val="000000"/>
                <w:sz w:val="20"/>
                <w:szCs w:val="20"/>
                <w:lang w:bidi="th-TH"/>
              </w:rPr>
            </w:pPr>
            <w:del w:id="11611" w:author="Philippe Hollanda - Oliveira Trust" w:date="2022-07-19T10:03:00Z">
              <w:r w:rsidRPr="008601AF" w:rsidDel="0016760B">
                <w:rPr>
                  <w:rFonts w:ascii="Trebuchet MS" w:hAnsi="Trebuchet MS" w:cs="Arial"/>
                  <w:color w:val="000000"/>
                  <w:sz w:val="20"/>
                  <w:szCs w:val="20"/>
                  <w:lang w:bidi="th-TH"/>
                </w:rPr>
                <w:delText>R$ 17.500,00</w:delText>
              </w:r>
            </w:del>
          </w:p>
        </w:tc>
      </w:tr>
      <w:tr w:rsidR="008601AF" w:rsidRPr="008601AF" w14:paraId="3523EBDA" w14:textId="77777777" w:rsidTr="0016760B">
        <w:tblPrEx>
          <w:tblW w:w="5000" w:type="pct"/>
          <w:tblCellMar>
            <w:left w:w="70" w:type="dxa"/>
            <w:right w:w="70" w:type="dxa"/>
          </w:tblCellMar>
          <w:tblPrExChange w:id="11612" w:author="Philippe Hollanda - Oliveira Trust" w:date="2022-07-19T10:03:00Z">
            <w:tblPrEx>
              <w:tblW w:w="5000" w:type="pct"/>
              <w:tblCellMar>
                <w:left w:w="70" w:type="dxa"/>
                <w:right w:w="70" w:type="dxa"/>
              </w:tblCellMar>
            </w:tblPrEx>
          </w:tblPrExChange>
        </w:tblPrEx>
        <w:trPr>
          <w:trHeight w:val="1785"/>
          <w:trPrChange w:id="116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6AF5E9" w14:textId="4E803E5A" w:rsidR="008601AF" w:rsidRPr="008601AF" w:rsidRDefault="008601AF" w:rsidP="003C2C2A">
            <w:pPr>
              <w:jc w:val="center"/>
              <w:rPr>
                <w:rFonts w:ascii="Trebuchet MS" w:hAnsi="Trebuchet MS" w:cs="Arial"/>
                <w:color w:val="000000"/>
                <w:sz w:val="20"/>
                <w:szCs w:val="20"/>
                <w:lang w:bidi="th-TH"/>
              </w:rPr>
            </w:pPr>
            <w:del w:id="11615"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68D165" w14:textId="66A65D76" w:rsidR="008601AF" w:rsidRPr="008601AF" w:rsidRDefault="008601AF" w:rsidP="003C2C2A">
            <w:pPr>
              <w:jc w:val="center"/>
              <w:rPr>
                <w:rFonts w:ascii="Trebuchet MS" w:hAnsi="Trebuchet MS" w:cs="Arial"/>
                <w:color w:val="000000"/>
                <w:sz w:val="20"/>
                <w:szCs w:val="20"/>
                <w:lang w:bidi="th-TH"/>
              </w:rPr>
            </w:pPr>
            <w:del w:id="11617" w:author="Philippe Hollanda - Oliveira Trust" w:date="2022-07-19T10:03:00Z">
              <w:r w:rsidRPr="008601AF" w:rsidDel="0016760B">
                <w:rPr>
                  <w:rFonts w:ascii="Trebuchet MS" w:hAnsi="Trebuchet MS" w:cs="Arial"/>
                  <w:color w:val="000000"/>
                  <w:sz w:val="20"/>
                  <w:szCs w:val="20"/>
                  <w:lang w:bidi="th-TH"/>
                </w:rPr>
                <w:delText>27/05/2020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360327" w14:textId="25C7376F" w:rsidR="008601AF" w:rsidRPr="008601AF" w:rsidRDefault="008601AF" w:rsidP="003C2C2A">
            <w:pPr>
              <w:jc w:val="center"/>
              <w:rPr>
                <w:rFonts w:ascii="Trebuchet MS" w:hAnsi="Trebuchet MS" w:cs="Arial"/>
                <w:color w:val="000000"/>
                <w:sz w:val="20"/>
                <w:szCs w:val="20"/>
                <w:lang w:bidi="th-TH"/>
              </w:rPr>
            </w:pPr>
            <w:del w:id="11619" w:author="Philippe Hollanda - Oliveira Trust" w:date="2022-07-19T10:03:00Z">
              <w:r w:rsidRPr="008601AF" w:rsidDel="0016760B">
                <w:rPr>
                  <w:rFonts w:ascii="Trebuchet MS" w:hAnsi="Trebuchet MS" w:cs="Arial"/>
                  <w:color w:val="000000"/>
                  <w:sz w:val="20"/>
                  <w:szCs w:val="20"/>
                  <w:lang w:bidi="th-TH"/>
                </w:rPr>
                <w:delText>R$ 4.500,00</w:delText>
              </w:r>
            </w:del>
          </w:p>
        </w:tc>
      </w:tr>
      <w:tr w:rsidR="008601AF" w:rsidRPr="008601AF" w14:paraId="43D269EA" w14:textId="77777777" w:rsidTr="0016760B">
        <w:tblPrEx>
          <w:tblW w:w="5000" w:type="pct"/>
          <w:tblCellMar>
            <w:left w:w="70" w:type="dxa"/>
            <w:right w:w="70" w:type="dxa"/>
          </w:tblCellMar>
          <w:tblPrExChange w:id="11620" w:author="Philippe Hollanda - Oliveira Trust" w:date="2022-07-19T10:03:00Z">
            <w:tblPrEx>
              <w:tblW w:w="5000" w:type="pct"/>
              <w:tblCellMar>
                <w:left w:w="70" w:type="dxa"/>
                <w:right w:w="70" w:type="dxa"/>
              </w:tblCellMar>
            </w:tblPrEx>
          </w:tblPrExChange>
        </w:tblPrEx>
        <w:trPr>
          <w:trHeight w:val="1785"/>
          <w:trPrChange w:id="116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1BC743" w14:textId="4C8379FA" w:rsidR="008601AF" w:rsidRPr="008601AF" w:rsidRDefault="008601AF" w:rsidP="003C2C2A">
            <w:pPr>
              <w:jc w:val="center"/>
              <w:rPr>
                <w:rFonts w:ascii="Trebuchet MS" w:hAnsi="Trebuchet MS" w:cs="Arial"/>
                <w:color w:val="000000"/>
                <w:sz w:val="20"/>
                <w:szCs w:val="20"/>
                <w:lang w:bidi="th-TH"/>
              </w:rPr>
            </w:pPr>
            <w:del w:id="11623" w:author="Philippe Hollanda - Oliveira Trust" w:date="2022-07-19T10:03:00Z">
              <w:r w:rsidRPr="008601AF" w:rsidDel="0016760B">
                <w:rPr>
                  <w:rFonts w:ascii="Trebuchet MS" w:hAnsi="Trebuchet MS" w:cs="Arial"/>
                  <w:color w:val="000000"/>
                  <w:sz w:val="20"/>
                  <w:szCs w:val="20"/>
                  <w:lang w:bidi="th-TH"/>
                </w:rPr>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B8309A" w14:textId="70ECEE6B" w:rsidR="008601AF" w:rsidRPr="008601AF" w:rsidRDefault="008601AF" w:rsidP="003C2C2A">
            <w:pPr>
              <w:jc w:val="center"/>
              <w:rPr>
                <w:rFonts w:ascii="Trebuchet MS" w:hAnsi="Trebuchet MS" w:cs="Arial"/>
                <w:color w:val="000000"/>
                <w:sz w:val="20"/>
                <w:szCs w:val="20"/>
                <w:lang w:bidi="th-TH"/>
              </w:rPr>
            </w:pPr>
            <w:del w:id="11625" w:author="Philippe Hollanda - Oliveira Trust" w:date="2022-07-19T10:03:00Z">
              <w:r w:rsidRPr="008601AF" w:rsidDel="0016760B">
                <w:rPr>
                  <w:rFonts w:ascii="Trebuchet MS" w:hAnsi="Trebuchet MS" w:cs="Arial"/>
                  <w:color w:val="000000"/>
                  <w:sz w:val="20"/>
                  <w:szCs w:val="20"/>
                  <w:lang w:bidi="th-TH"/>
                </w:rPr>
                <w:delText>25/06/2020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2D66EE" w14:textId="28E4E9E0" w:rsidR="008601AF" w:rsidRPr="008601AF" w:rsidRDefault="008601AF" w:rsidP="003C2C2A">
            <w:pPr>
              <w:jc w:val="center"/>
              <w:rPr>
                <w:rFonts w:ascii="Trebuchet MS" w:hAnsi="Trebuchet MS" w:cs="Arial"/>
                <w:color w:val="000000"/>
                <w:sz w:val="20"/>
                <w:szCs w:val="20"/>
                <w:lang w:bidi="th-TH"/>
              </w:rPr>
            </w:pPr>
            <w:del w:id="11627" w:author="Philippe Hollanda - Oliveira Trust" w:date="2022-07-19T10:03:00Z">
              <w:r w:rsidRPr="008601AF" w:rsidDel="0016760B">
                <w:rPr>
                  <w:rFonts w:ascii="Trebuchet MS" w:hAnsi="Trebuchet MS" w:cs="Arial"/>
                  <w:color w:val="000000"/>
                  <w:sz w:val="20"/>
                  <w:szCs w:val="20"/>
                  <w:lang w:bidi="th-TH"/>
                </w:rPr>
                <w:delText>R$ 189,11</w:delText>
              </w:r>
            </w:del>
          </w:p>
        </w:tc>
      </w:tr>
      <w:tr w:rsidR="008601AF" w:rsidRPr="008601AF" w14:paraId="6B9B0669" w14:textId="77777777" w:rsidTr="0016760B">
        <w:tblPrEx>
          <w:tblW w:w="5000" w:type="pct"/>
          <w:tblCellMar>
            <w:left w:w="70" w:type="dxa"/>
            <w:right w:w="70" w:type="dxa"/>
          </w:tblCellMar>
          <w:tblPrExChange w:id="11628" w:author="Philippe Hollanda - Oliveira Trust" w:date="2022-07-19T10:03:00Z">
            <w:tblPrEx>
              <w:tblW w:w="5000" w:type="pct"/>
              <w:tblCellMar>
                <w:left w:w="70" w:type="dxa"/>
                <w:right w:w="70" w:type="dxa"/>
              </w:tblCellMar>
            </w:tblPrEx>
          </w:tblPrExChange>
        </w:tblPrEx>
        <w:trPr>
          <w:trHeight w:val="1785"/>
          <w:trPrChange w:id="116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360B59" w14:textId="3EAFAB39" w:rsidR="008601AF" w:rsidRPr="008601AF" w:rsidRDefault="008601AF" w:rsidP="003C2C2A">
            <w:pPr>
              <w:jc w:val="center"/>
              <w:rPr>
                <w:rFonts w:ascii="Trebuchet MS" w:hAnsi="Trebuchet MS" w:cs="Arial"/>
                <w:color w:val="000000"/>
                <w:sz w:val="20"/>
                <w:szCs w:val="20"/>
                <w:lang w:bidi="th-TH"/>
              </w:rPr>
            </w:pPr>
            <w:del w:id="11631"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5E5144" w14:textId="61601918" w:rsidR="008601AF" w:rsidRPr="008601AF" w:rsidRDefault="008601AF" w:rsidP="003C2C2A">
            <w:pPr>
              <w:jc w:val="center"/>
              <w:rPr>
                <w:rFonts w:ascii="Trebuchet MS" w:hAnsi="Trebuchet MS" w:cs="Arial"/>
                <w:color w:val="000000"/>
                <w:sz w:val="20"/>
                <w:szCs w:val="20"/>
                <w:lang w:bidi="th-TH"/>
              </w:rPr>
            </w:pPr>
            <w:del w:id="11633" w:author="Philippe Hollanda - Oliveira Trust" w:date="2022-07-19T10:03:00Z">
              <w:r w:rsidRPr="008601AF" w:rsidDel="0016760B">
                <w:rPr>
                  <w:rFonts w:ascii="Trebuchet MS" w:hAnsi="Trebuchet MS" w:cs="Arial"/>
                  <w:color w:val="000000"/>
                  <w:sz w:val="20"/>
                  <w:szCs w:val="20"/>
                  <w:lang w:bidi="th-TH"/>
                </w:rPr>
                <w:delText>15/06/2020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6061F6" w14:textId="6AEB5671" w:rsidR="008601AF" w:rsidRPr="008601AF" w:rsidRDefault="008601AF" w:rsidP="003C2C2A">
            <w:pPr>
              <w:jc w:val="center"/>
              <w:rPr>
                <w:rFonts w:ascii="Trebuchet MS" w:hAnsi="Trebuchet MS" w:cs="Arial"/>
                <w:color w:val="000000"/>
                <w:sz w:val="20"/>
                <w:szCs w:val="20"/>
                <w:lang w:bidi="th-TH"/>
              </w:rPr>
            </w:pPr>
            <w:del w:id="11635" w:author="Philippe Hollanda - Oliveira Trust" w:date="2022-07-19T10:03:00Z">
              <w:r w:rsidRPr="008601AF" w:rsidDel="0016760B">
                <w:rPr>
                  <w:rFonts w:ascii="Trebuchet MS" w:hAnsi="Trebuchet MS" w:cs="Arial"/>
                  <w:color w:val="000000"/>
                  <w:sz w:val="20"/>
                  <w:szCs w:val="20"/>
                  <w:lang w:bidi="th-TH"/>
                </w:rPr>
                <w:delText>R$ 3.500,00</w:delText>
              </w:r>
            </w:del>
          </w:p>
        </w:tc>
      </w:tr>
      <w:tr w:rsidR="008601AF" w:rsidRPr="008601AF" w14:paraId="2AC279EE" w14:textId="77777777" w:rsidTr="0016760B">
        <w:tblPrEx>
          <w:tblW w:w="5000" w:type="pct"/>
          <w:tblCellMar>
            <w:left w:w="70" w:type="dxa"/>
            <w:right w:w="70" w:type="dxa"/>
          </w:tblCellMar>
          <w:tblPrExChange w:id="11636" w:author="Philippe Hollanda - Oliveira Trust" w:date="2022-07-19T10:03:00Z">
            <w:tblPrEx>
              <w:tblW w:w="5000" w:type="pct"/>
              <w:tblCellMar>
                <w:left w:w="70" w:type="dxa"/>
                <w:right w:w="70" w:type="dxa"/>
              </w:tblCellMar>
            </w:tblPrEx>
          </w:tblPrExChange>
        </w:tblPrEx>
        <w:trPr>
          <w:trHeight w:val="2295"/>
          <w:trPrChange w:id="11637" w:author="Philippe Hollanda - Oliveira Trust" w:date="2022-07-19T10:03:00Z">
            <w:trPr>
              <w:trHeight w:val="229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51E7A7" w14:textId="4244B9FC" w:rsidR="008601AF" w:rsidRPr="008601AF" w:rsidRDefault="008601AF" w:rsidP="003C2C2A">
            <w:pPr>
              <w:jc w:val="center"/>
              <w:rPr>
                <w:rFonts w:ascii="Trebuchet MS" w:hAnsi="Trebuchet MS" w:cs="Arial"/>
                <w:color w:val="000000"/>
                <w:sz w:val="20"/>
                <w:szCs w:val="20"/>
                <w:lang w:bidi="th-TH"/>
              </w:rPr>
            </w:pPr>
            <w:del w:id="11639" w:author="Philippe Hollanda - Oliveira Trust" w:date="2022-07-19T10:03:00Z">
              <w:r w:rsidRPr="008601AF" w:rsidDel="0016760B">
                <w:rPr>
                  <w:rFonts w:ascii="Trebuchet MS" w:hAnsi="Trebuchet MS" w:cs="Arial"/>
                  <w:color w:val="000000"/>
                  <w:sz w:val="20"/>
                  <w:szCs w:val="20"/>
                  <w:lang w:bidi="th-TH"/>
                </w:rPr>
                <w:delText>AEROFOTOGRAMETRIA (INCLUSIVE INTERPRETAÇÃO), CARTOGRAFIA, MAPEAMENTO, LEVANTAMENTOS TOPOGRÁFICOS, BATIMÉTRICOS, GEOGRÁFI</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30AEBD" w14:textId="1E58731C" w:rsidR="008601AF" w:rsidRPr="008601AF" w:rsidRDefault="008601AF" w:rsidP="003C2C2A">
            <w:pPr>
              <w:jc w:val="center"/>
              <w:rPr>
                <w:rFonts w:ascii="Trebuchet MS" w:hAnsi="Trebuchet MS" w:cs="Arial"/>
                <w:color w:val="000000"/>
                <w:sz w:val="20"/>
                <w:szCs w:val="20"/>
                <w:lang w:bidi="th-TH"/>
              </w:rPr>
            </w:pPr>
            <w:del w:id="11641" w:author="Philippe Hollanda - Oliveira Trust" w:date="2022-07-19T10:03:00Z">
              <w:r w:rsidRPr="008601AF" w:rsidDel="0016760B">
                <w:rPr>
                  <w:rFonts w:ascii="Trebuchet MS" w:hAnsi="Trebuchet MS" w:cs="Arial"/>
                  <w:color w:val="000000"/>
                  <w:sz w:val="20"/>
                  <w:szCs w:val="20"/>
                  <w:lang w:bidi="th-TH"/>
                </w:rPr>
                <w:delText>18/06/2020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AC3D8F" w14:textId="74488D0F" w:rsidR="008601AF" w:rsidRPr="008601AF" w:rsidRDefault="008601AF" w:rsidP="003C2C2A">
            <w:pPr>
              <w:jc w:val="center"/>
              <w:rPr>
                <w:rFonts w:ascii="Trebuchet MS" w:hAnsi="Trebuchet MS" w:cs="Arial"/>
                <w:color w:val="000000"/>
                <w:sz w:val="20"/>
                <w:szCs w:val="20"/>
                <w:lang w:bidi="th-TH"/>
              </w:rPr>
            </w:pPr>
            <w:del w:id="11643" w:author="Philippe Hollanda - Oliveira Trust" w:date="2022-07-19T10:03:00Z">
              <w:r w:rsidRPr="008601AF" w:rsidDel="0016760B">
                <w:rPr>
                  <w:rFonts w:ascii="Trebuchet MS" w:hAnsi="Trebuchet MS" w:cs="Arial"/>
                  <w:color w:val="000000"/>
                  <w:sz w:val="20"/>
                  <w:szCs w:val="20"/>
                  <w:lang w:bidi="th-TH"/>
                </w:rPr>
                <w:delText>R$ 2.900,00</w:delText>
              </w:r>
            </w:del>
          </w:p>
        </w:tc>
      </w:tr>
      <w:tr w:rsidR="008601AF" w:rsidRPr="008601AF" w14:paraId="5B5A63A2" w14:textId="77777777" w:rsidTr="0016760B">
        <w:tblPrEx>
          <w:tblW w:w="5000" w:type="pct"/>
          <w:tblCellMar>
            <w:left w:w="70" w:type="dxa"/>
            <w:right w:w="70" w:type="dxa"/>
          </w:tblCellMar>
          <w:tblPrExChange w:id="11644" w:author="Philippe Hollanda - Oliveira Trust" w:date="2022-07-19T10:03:00Z">
            <w:tblPrEx>
              <w:tblW w:w="5000" w:type="pct"/>
              <w:tblCellMar>
                <w:left w:w="70" w:type="dxa"/>
                <w:right w:w="70" w:type="dxa"/>
              </w:tblCellMar>
            </w:tblPrEx>
          </w:tblPrExChange>
        </w:tblPrEx>
        <w:trPr>
          <w:trHeight w:val="1785"/>
          <w:trPrChange w:id="116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CC7748" w14:textId="28480EF0" w:rsidR="008601AF" w:rsidRPr="008601AF" w:rsidRDefault="008601AF" w:rsidP="003C2C2A">
            <w:pPr>
              <w:jc w:val="center"/>
              <w:rPr>
                <w:rFonts w:ascii="Trebuchet MS" w:hAnsi="Trebuchet MS" w:cs="Arial"/>
                <w:color w:val="000000"/>
                <w:sz w:val="20"/>
                <w:szCs w:val="20"/>
                <w:lang w:bidi="th-TH"/>
              </w:rPr>
            </w:pPr>
            <w:del w:id="1164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08B424" w14:textId="4C0649BF" w:rsidR="008601AF" w:rsidRPr="008601AF" w:rsidRDefault="008601AF" w:rsidP="003C2C2A">
            <w:pPr>
              <w:jc w:val="center"/>
              <w:rPr>
                <w:rFonts w:ascii="Trebuchet MS" w:hAnsi="Trebuchet MS" w:cs="Arial"/>
                <w:color w:val="000000"/>
                <w:sz w:val="20"/>
                <w:szCs w:val="20"/>
                <w:lang w:bidi="th-TH"/>
              </w:rPr>
            </w:pPr>
            <w:del w:id="11649" w:author="Philippe Hollanda - Oliveira Trust" w:date="2022-07-19T10:03:00Z">
              <w:r w:rsidRPr="008601AF" w:rsidDel="0016760B">
                <w:rPr>
                  <w:rFonts w:ascii="Trebuchet MS" w:hAnsi="Trebuchet MS" w:cs="Arial"/>
                  <w:color w:val="000000"/>
                  <w:sz w:val="20"/>
                  <w:szCs w:val="20"/>
                  <w:lang w:bidi="th-TH"/>
                </w:rPr>
                <w:delText>22/06/2020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F3784A" w14:textId="619FD6F4" w:rsidR="008601AF" w:rsidRPr="008601AF" w:rsidRDefault="008601AF" w:rsidP="003C2C2A">
            <w:pPr>
              <w:jc w:val="center"/>
              <w:rPr>
                <w:rFonts w:ascii="Trebuchet MS" w:hAnsi="Trebuchet MS" w:cs="Arial"/>
                <w:color w:val="000000"/>
                <w:sz w:val="20"/>
                <w:szCs w:val="20"/>
                <w:lang w:bidi="th-TH"/>
              </w:rPr>
            </w:pPr>
            <w:del w:id="11651" w:author="Philippe Hollanda - Oliveira Trust" w:date="2022-07-19T10:03:00Z">
              <w:r w:rsidRPr="008601AF" w:rsidDel="0016760B">
                <w:rPr>
                  <w:rFonts w:ascii="Trebuchet MS" w:hAnsi="Trebuchet MS" w:cs="Arial"/>
                  <w:color w:val="000000"/>
                  <w:sz w:val="20"/>
                  <w:szCs w:val="20"/>
                  <w:lang w:bidi="th-TH"/>
                </w:rPr>
                <w:delText>R$ 71.732,98</w:delText>
              </w:r>
            </w:del>
          </w:p>
        </w:tc>
      </w:tr>
      <w:tr w:rsidR="008601AF" w:rsidRPr="008601AF" w14:paraId="1CDFED15" w14:textId="77777777" w:rsidTr="0016760B">
        <w:tblPrEx>
          <w:tblW w:w="5000" w:type="pct"/>
          <w:tblCellMar>
            <w:left w:w="70" w:type="dxa"/>
            <w:right w:w="70" w:type="dxa"/>
          </w:tblCellMar>
          <w:tblPrExChange w:id="11652" w:author="Philippe Hollanda - Oliveira Trust" w:date="2022-07-19T10:03:00Z">
            <w:tblPrEx>
              <w:tblW w:w="5000" w:type="pct"/>
              <w:tblCellMar>
                <w:left w:w="70" w:type="dxa"/>
                <w:right w:w="70" w:type="dxa"/>
              </w:tblCellMar>
            </w:tblPrEx>
          </w:tblPrExChange>
        </w:tblPrEx>
        <w:trPr>
          <w:trHeight w:val="1785"/>
          <w:trPrChange w:id="116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AD12E5" w14:textId="7F7A5FF2" w:rsidR="008601AF" w:rsidRPr="008601AF" w:rsidRDefault="008601AF" w:rsidP="003C2C2A">
            <w:pPr>
              <w:jc w:val="center"/>
              <w:rPr>
                <w:rFonts w:ascii="Trebuchet MS" w:hAnsi="Trebuchet MS" w:cs="Arial"/>
                <w:color w:val="000000"/>
                <w:sz w:val="20"/>
                <w:szCs w:val="20"/>
                <w:lang w:bidi="th-TH"/>
              </w:rPr>
            </w:pPr>
            <w:del w:id="11655"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BABB40" w14:textId="7BA83807" w:rsidR="008601AF" w:rsidRPr="008601AF" w:rsidRDefault="008601AF" w:rsidP="003C2C2A">
            <w:pPr>
              <w:jc w:val="center"/>
              <w:rPr>
                <w:rFonts w:ascii="Trebuchet MS" w:hAnsi="Trebuchet MS" w:cs="Arial"/>
                <w:color w:val="000000"/>
                <w:sz w:val="20"/>
                <w:szCs w:val="20"/>
                <w:lang w:bidi="th-TH"/>
              </w:rPr>
            </w:pPr>
            <w:del w:id="11657"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AE5AD8" w14:textId="6F71CBE6" w:rsidR="008601AF" w:rsidRPr="008601AF" w:rsidRDefault="008601AF" w:rsidP="003C2C2A">
            <w:pPr>
              <w:jc w:val="center"/>
              <w:rPr>
                <w:rFonts w:ascii="Trebuchet MS" w:hAnsi="Trebuchet MS" w:cs="Arial"/>
                <w:color w:val="000000"/>
                <w:sz w:val="20"/>
                <w:szCs w:val="20"/>
                <w:lang w:bidi="th-TH"/>
              </w:rPr>
            </w:pPr>
            <w:del w:id="11659" w:author="Philippe Hollanda - Oliveira Trust" w:date="2022-07-19T10:03:00Z">
              <w:r w:rsidRPr="008601AF" w:rsidDel="0016760B">
                <w:rPr>
                  <w:rFonts w:ascii="Trebuchet MS" w:hAnsi="Trebuchet MS" w:cs="Arial"/>
                  <w:color w:val="000000"/>
                  <w:sz w:val="20"/>
                  <w:szCs w:val="20"/>
                  <w:lang w:bidi="th-TH"/>
                </w:rPr>
                <w:delText>R$ 17.500,00</w:delText>
              </w:r>
            </w:del>
          </w:p>
        </w:tc>
      </w:tr>
      <w:tr w:rsidR="008601AF" w:rsidRPr="008601AF" w14:paraId="190782D9" w14:textId="77777777" w:rsidTr="0016760B">
        <w:tblPrEx>
          <w:tblW w:w="5000" w:type="pct"/>
          <w:tblCellMar>
            <w:left w:w="70" w:type="dxa"/>
            <w:right w:w="70" w:type="dxa"/>
          </w:tblCellMar>
          <w:tblPrExChange w:id="11660" w:author="Philippe Hollanda - Oliveira Trust" w:date="2022-07-19T10:03:00Z">
            <w:tblPrEx>
              <w:tblW w:w="5000" w:type="pct"/>
              <w:tblCellMar>
                <w:left w:w="70" w:type="dxa"/>
                <w:right w:w="70" w:type="dxa"/>
              </w:tblCellMar>
            </w:tblPrEx>
          </w:tblPrExChange>
        </w:tblPrEx>
        <w:trPr>
          <w:trHeight w:val="1785"/>
          <w:trPrChange w:id="116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970596" w14:textId="0AE8A81E" w:rsidR="008601AF" w:rsidRPr="008601AF" w:rsidRDefault="008601AF" w:rsidP="003C2C2A">
            <w:pPr>
              <w:jc w:val="center"/>
              <w:rPr>
                <w:rFonts w:ascii="Trebuchet MS" w:hAnsi="Trebuchet MS" w:cs="Arial"/>
                <w:color w:val="000000"/>
                <w:sz w:val="20"/>
                <w:szCs w:val="20"/>
                <w:lang w:bidi="th-TH"/>
              </w:rPr>
            </w:pPr>
            <w:del w:id="11663" w:author="Philippe Hollanda - Oliveira Trust" w:date="2022-07-19T10:03:00Z">
              <w:r w:rsidRPr="008601AF" w:rsidDel="0016760B">
                <w:rPr>
                  <w:rFonts w:ascii="Trebuchet MS" w:hAnsi="Trebuchet MS" w:cs="Arial"/>
                  <w:color w:val="000000"/>
                  <w:sz w:val="20"/>
                  <w:szCs w:val="20"/>
                  <w:lang w:bidi="th-TH"/>
                </w:rPr>
                <w:lastRenderedPageBreak/>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BE25DC" w14:textId="1D3810C9" w:rsidR="008601AF" w:rsidRPr="008601AF" w:rsidRDefault="008601AF" w:rsidP="003C2C2A">
            <w:pPr>
              <w:jc w:val="center"/>
              <w:rPr>
                <w:rFonts w:ascii="Trebuchet MS" w:hAnsi="Trebuchet MS" w:cs="Arial"/>
                <w:color w:val="000000"/>
                <w:sz w:val="20"/>
                <w:szCs w:val="20"/>
                <w:lang w:bidi="th-TH"/>
              </w:rPr>
            </w:pPr>
            <w:del w:id="11665"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BF1EA6" w14:textId="14BFCD6A" w:rsidR="008601AF" w:rsidRPr="008601AF" w:rsidRDefault="008601AF" w:rsidP="003C2C2A">
            <w:pPr>
              <w:jc w:val="center"/>
              <w:rPr>
                <w:rFonts w:ascii="Trebuchet MS" w:hAnsi="Trebuchet MS" w:cs="Arial"/>
                <w:color w:val="000000"/>
                <w:sz w:val="20"/>
                <w:szCs w:val="20"/>
                <w:lang w:bidi="th-TH"/>
              </w:rPr>
            </w:pPr>
            <w:del w:id="11667" w:author="Philippe Hollanda - Oliveira Trust" w:date="2022-07-19T10:03:00Z">
              <w:r w:rsidRPr="008601AF" w:rsidDel="0016760B">
                <w:rPr>
                  <w:rFonts w:ascii="Trebuchet MS" w:hAnsi="Trebuchet MS" w:cs="Arial"/>
                  <w:color w:val="000000"/>
                  <w:sz w:val="20"/>
                  <w:szCs w:val="20"/>
                  <w:lang w:bidi="th-TH"/>
                </w:rPr>
                <w:delText>R$ 191,81</w:delText>
              </w:r>
            </w:del>
          </w:p>
        </w:tc>
      </w:tr>
      <w:tr w:rsidR="008601AF" w:rsidRPr="008601AF" w14:paraId="1073FEA1" w14:textId="77777777" w:rsidTr="0016760B">
        <w:tblPrEx>
          <w:tblW w:w="5000" w:type="pct"/>
          <w:tblCellMar>
            <w:left w:w="70" w:type="dxa"/>
            <w:right w:w="70" w:type="dxa"/>
          </w:tblCellMar>
          <w:tblPrExChange w:id="11668" w:author="Philippe Hollanda - Oliveira Trust" w:date="2022-07-19T10:03:00Z">
            <w:tblPrEx>
              <w:tblW w:w="5000" w:type="pct"/>
              <w:tblCellMar>
                <w:left w:w="70" w:type="dxa"/>
                <w:right w:w="70" w:type="dxa"/>
              </w:tblCellMar>
            </w:tblPrEx>
          </w:tblPrExChange>
        </w:tblPrEx>
        <w:trPr>
          <w:trHeight w:val="1785"/>
          <w:trPrChange w:id="116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338FAE" w14:textId="25B41F4A" w:rsidR="008601AF" w:rsidRPr="008601AF" w:rsidRDefault="008601AF" w:rsidP="003C2C2A">
            <w:pPr>
              <w:jc w:val="center"/>
              <w:rPr>
                <w:rFonts w:ascii="Trebuchet MS" w:hAnsi="Trebuchet MS" w:cs="Arial"/>
                <w:color w:val="000000"/>
                <w:sz w:val="20"/>
                <w:szCs w:val="20"/>
                <w:lang w:bidi="th-TH"/>
              </w:rPr>
            </w:pPr>
            <w:del w:id="11671" w:author="Philippe Hollanda - Oliveira Trust" w:date="2022-07-19T10:03:00Z">
              <w:r w:rsidRPr="008601AF" w:rsidDel="0016760B">
                <w:rPr>
                  <w:rFonts w:ascii="Trebuchet MS" w:hAnsi="Trebuchet MS" w:cs="Arial"/>
                  <w:color w:val="000000"/>
                  <w:sz w:val="20"/>
                  <w:szCs w:val="20"/>
                  <w:lang w:bidi="th-TH"/>
                </w:rPr>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1BDFAC" w14:textId="2CD5EB64" w:rsidR="008601AF" w:rsidRPr="008601AF" w:rsidRDefault="008601AF" w:rsidP="003C2C2A">
            <w:pPr>
              <w:jc w:val="center"/>
              <w:rPr>
                <w:rFonts w:ascii="Trebuchet MS" w:hAnsi="Trebuchet MS" w:cs="Arial"/>
                <w:color w:val="000000"/>
                <w:sz w:val="20"/>
                <w:szCs w:val="20"/>
                <w:lang w:bidi="th-TH"/>
              </w:rPr>
            </w:pPr>
            <w:del w:id="11673"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60C50A" w14:textId="1A864A1D" w:rsidR="008601AF" w:rsidRPr="008601AF" w:rsidRDefault="008601AF" w:rsidP="003C2C2A">
            <w:pPr>
              <w:jc w:val="center"/>
              <w:rPr>
                <w:rFonts w:ascii="Trebuchet MS" w:hAnsi="Trebuchet MS" w:cs="Arial"/>
                <w:color w:val="000000"/>
                <w:sz w:val="20"/>
                <w:szCs w:val="20"/>
                <w:lang w:bidi="th-TH"/>
              </w:rPr>
            </w:pPr>
            <w:del w:id="11675" w:author="Philippe Hollanda - Oliveira Trust" w:date="2022-07-19T10:03:00Z">
              <w:r w:rsidRPr="008601AF" w:rsidDel="0016760B">
                <w:rPr>
                  <w:rFonts w:ascii="Trebuchet MS" w:hAnsi="Trebuchet MS" w:cs="Arial"/>
                  <w:color w:val="000000"/>
                  <w:sz w:val="20"/>
                  <w:szCs w:val="20"/>
                  <w:lang w:bidi="th-TH"/>
                </w:rPr>
                <w:delText>R$ 182,20</w:delText>
              </w:r>
            </w:del>
          </w:p>
        </w:tc>
      </w:tr>
      <w:tr w:rsidR="008601AF" w:rsidRPr="008601AF" w14:paraId="0CEFB8C0" w14:textId="77777777" w:rsidTr="0016760B">
        <w:tblPrEx>
          <w:tblW w:w="5000" w:type="pct"/>
          <w:tblCellMar>
            <w:left w:w="70" w:type="dxa"/>
            <w:right w:w="70" w:type="dxa"/>
          </w:tblCellMar>
          <w:tblPrExChange w:id="11676" w:author="Philippe Hollanda - Oliveira Trust" w:date="2022-07-19T10:03:00Z">
            <w:tblPrEx>
              <w:tblW w:w="5000" w:type="pct"/>
              <w:tblCellMar>
                <w:left w:w="70" w:type="dxa"/>
                <w:right w:w="70" w:type="dxa"/>
              </w:tblCellMar>
            </w:tblPrEx>
          </w:tblPrExChange>
        </w:tblPrEx>
        <w:trPr>
          <w:trHeight w:val="1785"/>
          <w:trPrChange w:id="116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FC32D7" w14:textId="6FA1623B" w:rsidR="008601AF" w:rsidRPr="008601AF" w:rsidRDefault="008601AF" w:rsidP="003C2C2A">
            <w:pPr>
              <w:jc w:val="center"/>
              <w:rPr>
                <w:rFonts w:ascii="Trebuchet MS" w:hAnsi="Trebuchet MS" w:cs="Arial"/>
                <w:color w:val="000000"/>
                <w:sz w:val="20"/>
                <w:szCs w:val="20"/>
                <w:lang w:bidi="th-TH"/>
              </w:rPr>
            </w:pPr>
            <w:del w:id="11679" w:author="Philippe Hollanda - Oliveira Trust" w:date="2022-07-19T10:03:00Z">
              <w:r w:rsidRPr="008601AF" w:rsidDel="0016760B">
                <w:rPr>
                  <w:rFonts w:ascii="Trebuchet MS" w:hAnsi="Trebuchet MS" w:cs="Arial"/>
                  <w:color w:val="000000"/>
                  <w:sz w:val="20"/>
                  <w:szCs w:val="20"/>
                  <w:lang w:bidi="th-TH"/>
                </w:rPr>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373F78" w14:textId="35574290" w:rsidR="008601AF" w:rsidRPr="008601AF" w:rsidRDefault="008601AF" w:rsidP="003C2C2A">
            <w:pPr>
              <w:jc w:val="center"/>
              <w:rPr>
                <w:rFonts w:ascii="Trebuchet MS" w:hAnsi="Trebuchet MS" w:cs="Arial"/>
                <w:color w:val="000000"/>
                <w:sz w:val="20"/>
                <w:szCs w:val="20"/>
                <w:lang w:bidi="th-TH"/>
              </w:rPr>
            </w:pPr>
            <w:del w:id="11681"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8A9E83" w14:textId="0A212A0F" w:rsidR="008601AF" w:rsidRPr="008601AF" w:rsidRDefault="008601AF" w:rsidP="003C2C2A">
            <w:pPr>
              <w:jc w:val="center"/>
              <w:rPr>
                <w:rFonts w:ascii="Trebuchet MS" w:hAnsi="Trebuchet MS" w:cs="Arial"/>
                <w:color w:val="000000"/>
                <w:sz w:val="20"/>
                <w:szCs w:val="20"/>
                <w:lang w:bidi="th-TH"/>
              </w:rPr>
            </w:pPr>
            <w:del w:id="11683" w:author="Philippe Hollanda - Oliveira Trust" w:date="2022-07-19T10:03:00Z">
              <w:r w:rsidRPr="008601AF" w:rsidDel="0016760B">
                <w:rPr>
                  <w:rFonts w:ascii="Trebuchet MS" w:hAnsi="Trebuchet MS" w:cs="Arial"/>
                  <w:color w:val="000000"/>
                  <w:sz w:val="20"/>
                  <w:szCs w:val="20"/>
                  <w:lang w:bidi="th-TH"/>
                </w:rPr>
                <w:delText>R$ 194,94</w:delText>
              </w:r>
            </w:del>
          </w:p>
        </w:tc>
      </w:tr>
      <w:tr w:rsidR="008601AF" w:rsidRPr="008601AF" w14:paraId="4DF9F863" w14:textId="77777777" w:rsidTr="0016760B">
        <w:tblPrEx>
          <w:tblW w:w="5000" w:type="pct"/>
          <w:tblCellMar>
            <w:left w:w="70" w:type="dxa"/>
            <w:right w:w="70" w:type="dxa"/>
          </w:tblCellMar>
          <w:tblPrExChange w:id="11684" w:author="Philippe Hollanda - Oliveira Trust" w:date="2022-07-19T10:03:00Z">
            <w:tblPrEx>
              <w:tblW w:w="5000" w:type="pct"/>
              <w:tblCellMar>
                <w:left w:w="70" w:type="dxa"/>
                <w:right w:w="70" w:type="dxa"/>
              </w:tblCellMar>
            </w:tblPrEx>
          </w:tblPrExChange>
        </w:tblPrEx>
        <w:trPr>
          <w:trHeight w:val="1785"/>
          <w:trPrChange w:id="116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8F47DC" w14:textId="454DDC37" w:rsidR="008601AF" w:rsidRPr="008601AF" w:rsidRDefault="008601AF" w:rsidP="003C2C2A">
            <w:pPr>
              <w:jc w:val="center"/>
              <w:rPr>
                <w:rFonts w:ascii="Trebuchet MS" w:hAnsi="Trebuchet MS" w:cs="Arial"/>
                <w:color w:val="000000"/>
                <w:sz w:val="20"/>
                <w:szCs w:val="20"/>
                <w:lang w:bidi="th-TH"/>
              </w:rPr>
            </w:pPr>
            <w:del w:id="11687" w:author="Philippe Hollanda - Oliveira Trust" w:date="2022-07-19T10:03:00Z">
              <w:r w:rsidRPr="008601AF" w:rsidDel="0016760B">
                <w:rPr>
                  <w:rFonts w:ascii="Trebuchet MS" w:hAnsi="Trebuchet MS" w:cs="Arial"/>
                  <w:color w:val="000000"/>
                  <w:sz w:val="20"/>
                  <w:szCs w:val="20"/>
                  <w:lang w:bidi="th-TH"/>
                </w:rPr>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C49FE9" w14:textId="15D27136" w:rsidR="008601AF" w:rsidRPr="008601AF" w:rsidRDefault="008601AF" w:rsidP="003C2C2A">
            <w:pPr>
              <w:jc w:val="center"/>
              <w:rPr>
                <w:rFonts w:ascii="Trebuchet MS" w:hAnsi="Trebuchet MS" w:cs="Arial"/>
                <w:color w:val="000000"/>
                <w:sz w:val="20"/>
                <w:szCs w:val="20"/>
                <w:lang w:bidi="th-TH"/>
              </w:rPr>
            </w:pPr>
            <w:del w:id="11689"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377115" w14:textId="1D425C0F" w:rsidR="008601AF" w:rsidRPr="008601AF" w:rsidRDefault="008601AF" w:rsidP="003C2C2A">
            <w:pPr>
              <w:jc w:val="center"/>
              <w:rPr>
                <w:rFonts w:ascii="Trebuchet MS" w:hAnsi="Trebuchet MS" w:cs="Arial"/>
                <w:color w:val="000000"/>
                <w:sz w:val="20"/>
                <w:szCs w:val="20"/>
                <w:lang w:bidi="th-TH"/>
              </w:rPr>
            </w:pPr>
            <w:del w:id="11691" w:author="Philippe Hollanda - Oliveira Trust" w:date="2022-07-19T10:03:00Z">
              <w:r w:rsidRPr="008601AF" w:rsidDel="0016760B">
                <w:rPr>
                  <w:rFonts w:ascii="Trebuchet MS" w:hAnsi="Trebuchet MS" w:cs="Arial"/>
                  <w:color w:val="000000"/>
                  <w:sz w:val="20"/>
                  <w:szCs w:val="20"/>
                  <w:lang w:bidi="th-TH"/>
                </w:rPr>
                <w:delText>R$ 189,54</w:delText>
              </w:r>
            </w:del>
          </w:p>
        </w:tc>
      </w:tr>
      <w:tr w:rsidR="008601AF" w:rsidRPr="008601AF" w14:paraId="7F1B4DC6" w14:textId="77777777" w:rsidTr="0016760B">
        <w:tblPrEx>
          <w:tblW w:w="5000" w:type="pct"/>
          <w:tblCellMar>
            <w:left w:w="70" w:type="dxa"/>
            <w:right w:w="70" w:type="dxa"/>
          </w:tblCellMar>
          <w:tblPrExChange w:id="11692" w:author="Philippe Hollanda - Oliveira Trust" w:date="2022-07-19T10:03:00Z">
            <w:tblPrEx>
              <w:tblW w:w="5000" w:type="pct"/>
              <w:tblCellMar>
                <w:left w:w="70" w:type="dxa"/>
                <w:right w:w="70" w:type="dxa"/>
              </w:tblCellMar>
            </w:tblPrEx>
          </w:tblPrExChange>
        </w:tblPrEx>
        <w:trPr>
          <w:trHeight w:val="1785"/>
          <w:trPrChange w:id="116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6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BACBEE" w14:textId="72B26F38" w:rsidR="008601AF" w:rsidRPr="008601AF" w:rsidRDefault="008601AF" w:rsidP="003C2C2A">
            <w:pPr>
              <w:jc w:val="center"/>
              <w:rPr>
                <w:rFonts w:ascii="Trebuchet MS" w:hAnsi="Trebuchet MS" w:cs="Arial"/>
                <w:color w:val="000000"/>
                <w:sz w:val="20"/>
                <w:szCs w:val="20"/>
                <w:lang w:bidi="th-TH"/>
              </w:rPr>
            </w:pPr>
            <w:del w:id="11695" w:author="Philippe Hollanda - Oliveira Trust" w:date="2022-07-19T10:03:00Z">
              <w:r w:rsidRPr="008601AF" w:rsidDel="0016760B">
                <w:rPr>
                  <w:rFonts w:ascii="Trebuchet MS" w:hAnsi="Trebuchet MS" w:cs="Arial"/>
                  <w:color w:val="000000"/>
                  <w:sz w:val="20"/>
                  <w:szCs w:val="20"/>
                  <w:lang w:bidi="th-TH"/>
                </w:rPr>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6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2E1465" w14:textId="1B85AFB5" w:rsidR="008601AF" w:rsidRPr="008601AF" w:rsidRDefault="008601AF" w:rsidP="003C2C2A">
            <w:pPr>
              <w:jc w:val="center"/>
              <w:rPr>
                <w:rFonts w:ascii="Trebuchet MS" w:hAnsi="Trebuchet MS" w:cs="Arial"/>
                <w:color w:val="000000"/>
                <w:sz w:val="20"/>
                <w:szCs w:val="20"/>
                <w:lang w:bidi="th-TH"/>
              </w:rPr>
            </w:pPr>
            <w:del w:id="11697"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6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D1439B" w14:textId="5705FB47" w:rsidR="008601AF" w:rsidRPr="008601AF" w:rsidRDefault="008601AF" w:rsidP="003C2C2A">
            <w:pPr>
              <w:jc w:val="center"/>
              <w:rPr>
                <w:rFonts w:ascii="Trebuchet MS" w:hAnsi="Trebuchet MS" w:cs="Arial"/>
                <w:color w:val="000000"/>
                <w:sz w:val="20"/>
                <w:szCs w:val="20"/>
                <w:lang w:bidi="th-TH"/>
              </w:rPr>
            </w:pPr>
            <w:del w:id="11699" w:author="Philippe Hollanda - Oliveira Trust" w:date="2022-07-19T10:03:00Z">
              <w:r w:rsidRPr="008601AF" w:rsidDel="0016760B">
                <w:rPr>
                  <w:rFonts w:ascii="Trebuchet MS" w:hAnsi="Trebuchet MS" w:cs="Arial"/>
                  <w:color w:val="000000"/>
                  <w:sz w:val="20"/>
                  <w:szCs w:val="20"/>
                  <w:lang w:bidi="th-TH"/>
                </w:rPr>
                <w:delText>R$ 191,27</w:delText>
              </w:r>
            </w:del>
          </w:p>
        </w:tc>
      </w:tr>
      <w:tr w:rsidR="008601AF" w:rsidRPr="008601AF" w14:paraId="2BD61DDC" w14:textId="77777777" w:rsidTr="0016760B">
        <w:tblPrEx>
          <w:tblW w:w="5000" w:type="pct"/>
          <w:tblCellMar>
            <w:left w:w="70" w:type="dxa"/>
            <w:right w:w="70" w:type="dxa"/>
          </w:tblCellMar>
          <w:tblPrExChange w:id="11700" w:author="Philippe Hollanda - Oliveira Trust" w:date="2022-07-19T10:03:00Z">
            <w:tblPrEx>
              <w:tblW w:w="5000" w:type="pct"/>
              <w:tblCellMar>
                <w:left w:w="70" w:type="dxa"/>
                <w:right w:w="70" w:type="dxa"/>
              </w:tblCellMar>
            </w:tblPrEx>
          </w:tblPrExChange>
        </w:tblPrEx>
        <w:trPr>
          <w:trHeight w:val="1785"/>
          <w:trPrChange w:id="117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83952C" w14:textId="05F3AAD4" w:rsidR="008601AF" w:rsidRPr="008601AF" w:rsidRDefault="008601AF" w:rsidP="003C2C2A">
            <w:pPr>
              <w:jc w:val="center"/>
              <w:rPr>
                <w:rFonts w:ascii="Trebuchet MS" w:hAnsi="Trebuchet MS" w:cs="Arial"/>
                <w:color w:val="000000"/>
                <w:sz w:val="20"/>
                <w:szCs w:val="20"/>
                <w:lang w:bidi="th-TH"/>
              </w:rPr>
            </w:pPr>
            <w:del w:id="11703" w:author="Philippe Hollanda - Oliveira Trust" w:date="2022-07-19T10:03:00Z">
              <w:r w:rsidRPr="008601AF" w:rsidDel="0016760B">
                <w:rPr>
                  <w:rFonts w:ascii="Trebuchet MS" w:hAnsi="Trebuchet MS" w:cs="Arial"/>
                  <w:color w:val="000000"/>
                  <w:sz w:val="20"/>
                  <w:szCs w:val="20"/>
                  <w:lang w:bidi="th-TH"/>
                </w:rPr>
                <w:lastRenderedPageBreak/>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FE96B9" w14:textId="3767033A" w:rsidR="008601AF" w:rsidRPr="008601AF" w:rsidRDefault="008601AF" w:rsidP="003C2C2A">
            <w:pPr>
              <w:jc w:val="center"/>
              <w:rPr>
                <w:rFonts w:ascii="Trebuchet MS" w:hAnsi="Trebuchet MS" w:cs="Arial"/>
                <w:color w:val="000000"/>
                <w:sz w:val="20"/>
                <w:szCs w:val="20"/>
                <w:lang w:bidi="th-TH"/>
              </w:rPr>
            </w:pPr>
            <w:del w:id="11705"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E8F399" w14:textId="4261A796" w:rsidR="008601AF" w:rsidRPr="008601AF" w:rsidRDefault="008601AF" w:rsidP="003C2C2A">
            <w:pPr>
              <w:jc w:val="center"/>
              <w:rPr>
                <w:rFonts w:ascii="Trebuchet MS" w:hAnsi="Trebuchet MS" w:cs="Arial"/>
                <w:color w:val="000000"/>
                <w:sz w:val="20"/>
                <w:szCs w:val="20"/>
                <w:lang w:bidi="th-TH"/>
              </w:rPr>
            </w:pPr>
            <w:del w:id="11707" w:author="Philippe Hollanda - Oliveira Trust" w:date="2022-07-19T10:03:00Z">
              <w:r w:rsidRPr="008601AF" w:rsidDel="0016760B">
                <w:rPr>
                  <w:rFonts w:ascii="Trebuchet MS" w:hAnsi="Trebuchet MS" w:cs="Arial"/>
                  <w:color w:val="000000"/>
                  <w:sz w:val="20"/>
                  <w:szCs w:val="20"/>
                  <w:lang w:bidi="th-TH"/>
                </w:rPr>
                <w:delText>R$ 192,78</w:delText>
              </w:r>
            </w:del>
          </w:p>
        </w:tc>
      </w:tr>
      <w:tr w:rsidR="008601AF" w:rsidRPr="008601AF" w14:paraId="02D0D6E3" w14:textId="77777777" w:rsidTr="0016760B">
        <w:tblPrEx>
          <w:tblW w:w="5000" w:type="pct"/>
          <w:tblCellMar>
            <w:left w:w="70" w:type="dxa"/>
            <w:right w:w="70" w:type="dxa"/>
          </w:tblCellMar>
          <w:tblPrExChange w:id="11708" w:author="Philippe Hollanda - Oliveira Trust" w:date="2022-07-19T10:03:00Z">
            <w:tblPrEx>
              <w:tblW w:w="5000" w:type="pct"/>
              <w:tblCellMar>
                <w:left w:w="70" w:type="dxa"/>
                <w:right w:w="70" w:type="dxa"/>
              </w:tblCellMar>
            </w:tblPrEx>
          </w:tblPrExChange>
        </w:tblPrEx>
        <w:trPr>
          <w:trHeight w:val="1785"/>
          <w:trPrChange w:id="117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443C44" w14:textId="31F1B548" w:rsidR="008601AF" w:rsidRPr="008601AF" w:rsidRDefault="008601AF" w:rsidP="003C2C2A">
            <w:pPr>
              <w:jc w:val="center"/>
              <w:rPr>
                <w:rFonts w:ascii="Trebuchet MS" w:hAnsi="Trebuchet MS" w:cs="Arial"/>
                <w:color w:val="000000"/>
                <w:sz w:val="20"/>
                <w:szCs w:val="20"/>
                <w:lang w:bidi="th-TH"/>
              </w:rPr>
            </w:pPr>
            <w:del w:id="11711" w:author="Philippe Hollanda - Oliveira Trust" w:date="2022-07-19T10:03:00Z">
              <w:r w:rsidRPr="008601AF" w:rsidDel="0016760B">
                <w:rPr>
                  <w:rFonts w:ascii="Trebuchet MS" w:hAnsi="Trebuchet MS" w:cs="Arial"/>
                  <w:color w:val="000000"/>
                  <w:sz w:val="20"/>
                  <w:szCs w:val="20"/>
                  <w:lang w:bidi="th-TH"/>
                </w:rPr>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C8D125" w14:textId="7D39EACD" w:rsidR="008601AF" w:rsidRPr="008601AF" w:rsidRDefault="008601AF" w:rsidP="003C2C2A">
            <w:pPr>
              <w:jc w:val="center"/>
              <w:rPr>
                <w:rFonts w:ascii="Trebuchet MS" w:hAnsi="Trebuchet MS" w:cs="Arial"/>
                <w:color w:val="000000"/>
                <w:sz w:val="20"/>
                <w:szCs w:val="20"/>
                <w:lang w:bidi="th-TH"/>
              </w:rPr>
            </w:pPr>
            <w:del w:id="11713"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0C6D7C" w14:textId="6FED49ED" w:rsidR="008601AF" w:rsidRPr="008601AF" w:rsidRDefault="008601AF" w:rsidP="003C2C2A">
            <w:pPr>
              <w:jc w:val="center"/>
              <w:rPr>
                <w:rFonts w:ascii="Trebuchet MS" w:hAnsi="Trebuchet MS" w:cs="Arial"/>
                <w:color w:val="000000"/>
                <w:sz w:val="20"/>
                <w:szCs w:val="20"/>
                <w:lang w:bidi="th-TH"/>
              </w:rPr>
            </w:pPr>
            <w:del w:id="11715" w:author="Philippe Hollanda - Oliveira Trust" w:date="2022-07-19T10:03:00Z">
              <w:r w:rsidRPr="008601AF" w:rsidDel="0016760B">
                <w:rPr>
                  <w:rFonts w:ascii="Trebuchet MS" w:hAnsi="Trebuchet MS" w:cs="Arial"/>
                  <w:color w:val="000000"/>
                  <w:sz w:val="20"/>
                  <w:szCs w:val="20"/>
                  <w:lang w:bidi="th-TH"/>
                </w:rPr>
                <w:delText>R$ 191,59</w:delText>
              </w:r>
            </w:del>
          </w:p>
        </w:tc>
      </w:tr>
      <w:tr w:rsidR="008601AF" w:rsidRPr="008601AF" w14:paraId="51945912" w14:textId="77777777" w:rsidTr="0016760B">
        <w:tblPrEx>
          <w:tblW w:w="5000" w:type="pct"/>
          <w:tblCellMar>
            <w:left w:w="70" w:type="dxa"/>
            <w:right w:w="70" w:type="dxa"/>
          </w:tblCellMar>
          <w:tblPrExChange w:id="11716" w:author="Philippe Hollanda - Oliveira Trust" w:date="2022-07-19T10:03:00Z">
            <w:tblPrEx>
              <w:tblW w:w="5000" w:type="pct"/>
              <w:tblCellMar>
                <w:left w:w="70" w:type="dxa"/>
                <w:right w:w="70" w:type="dxa"/>
              </w:tblCellMar>
            </w:tblPrEx>
          </w:tblPrExChange>
        </w:tblPrEx>
        <w:trPr>
          <w:trHeight w:val="1785"/>
          <w:trPrChange w:id="117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D075B8" w14:textId="2323E446" w:rsidR="008601AF" w:rsidRPr="008601AF" w:rsidRDefault="008601AF" w:rsidP="003C2C2A">
            <w:pPr>
              <w:jc w:val="center"/>
              <w:rPr>
                <w:rFonts w:ascii="Trebuchet MS" w:hAnsi="Trebuchet MS" w:cs="Arial"/>
                <w:color w:val="000000"/>
                <w:sz w:val="20"/>
                <w:szCs w:val="20"/>
                <w:lang w:bidi="th-TH"/>
              </w:rPr>
            </w:pPr>
            <w:del w:id="11719" w:author="Philippe Hollanda - Oliveira Trust" w:date="2022-07-19T10:03:00Z">
              <w:r w:rsidRPr="008601AF" w:rsidDel="0016760B">
                <w:rPr>
                  <w:rFonts w:ascii="Trebuchet MS" w:hAnsi="Trebuchet MS" w:cs="Arial"/>
                  <w:color w:val="000000"/>
                  <w:sz w:val="20"/>
                  <w:szCs w:val="20"/>
                  <w:lang w:bidi="th-TH"/>
                </w:rPr>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40D09C" w14:textId="27B9EF73" w:rsidR="008601AF" w:rsidRPr="008601AF" w:rsidRDefault="008601AF" w:rsidP="003C2C2A">
            <w:pPr>
              <w:jc w:val="center"/>
              <w:rPr>
                <w:rFonts w:ascii="Trebuchet MS" w:hAnsi="Trebuchet MS" w:cs="Arial"/>
                <w:color w:val="000000"/>
                <w:sz w:val="20"/>
                <w:szCs w:val="20"/>
                <w:lang w:bidi="th-TH"/>
              </w:rPr>
            </w:pPr>
            <w:del w:id="11721"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8FED6D" w14:textId="20C459E8" w:rsidR="008601AF" w:rsidRPr="008601AF" w:rsidRDefault="008601AF" w:rsidP="003C2C2A">
            <w:pPr>
              <w:jc w:val="center"/>
              <w:rPr>
                <w:rFonts w:ascii="Trebuchet MS" w:hAnsi="Trebuchet MS" w:cs="Arial"/>
                <w:color w:val="000000"/>
                <w:sz w:val="20"/>
                <w:szCs w:val="20"/>
                <w:lang w:bidi="th-TH"/>
              </w:rPr>
            </w:pPr>
            <w:del w:id="11723" w:author="Philippe Hollanda - Oliveira Trust" w:date="2022-07-19T10:03:00Z">
              <w:r w:rsidRPr="008601AF" w:rsidDel="0016760B">
                <w:rPr>
                  <w:rFonts w:ascii="Trebuchet MS" w:hAnsi="Trebuchet MS" w:cs="Arial"/>
                  <w:color w:val="000000"/>
                  <w:sz w:val="20"/>
                  <w:szCs w:val="20"/>
                  <w:lang w:bidi="th-TH"/>
                </w:rPr>
                <w:delText>R$ 189,11</w:delText>
              </w:r>
            </w:del>
          </w:p>
        </w:tc>
      </w:tr>
      <w:tr w:rsidR="008601AF" w:rsidRPr="008601AF" w14:paraId="6903460D" w14:textId="77777777" w:rsidTr="0016760B">
        <w:tblPrEx>
          <w:tblW w:w="5000" w:type="pct"/>
          <w:tblCellMar>
            <w:left w:w="70" w:type="dxa"/>
            <w:right w:w="70" w:type="dxa"/>
          </w:tblCellMar>
          <w:tblPrExChange w:id="11724" w:author="Philippe Hollanda - Oliveira Trust" w:date="2022-07-19T10:03:00Z">
            <w:tblPrEx>
              <w:tblW w:w="5000" w:type="pct"/>
              <w:tblCellMar>
                <w:left w:w="70" w:type="dxa"/>
                <w:right w:w="70" w:type="dxa"/>
              </w:tblCellMar>
            </w:tblPrEx>
          </w:tblPrExChange>
        </w:tblPrEx>
        <w:trPr>
          <w:trHeight w:val="1785"/>
          <w:trPrChange w:id="117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29E5A6" w14:textId="768C0AEC" w:rsidR="008601AF" w:rsidRPr="008601AF" w:rsidRDefault="008601AF" w:rsidP="003C2C2A">
            <w:pPr>
              <w:jc w:val="center"/>
              <w:rPr>
                <w:rFonts w:ascii="Trebuchet MS" w:hAnsi="Trebuchet MS" w:cs="Arial"/>
                <w:color w:val="000000"/>
                <w:sz w:val="20"/>
                <w:szCs w:val="20"/>
                <w:lang w:bidi="th-TH"/>
              </w:rPr>
            </w:pPr>
            <w:del w:id="11727" w:author="Philippe Hollanda - Oliveira Trust" w:date="2022-07-19T10:03:00Z">
              <w:r w:rsidRPr="008601AF" w:rsidDel="0016760B">
                <w:rPr>
                  <w:rFonts w:ascii="Trebuchet MS" w:hAnsi="Trebuchet MS" w:cs="Arial"/>
                  <w:color w:val="000000"/>
                  <w:sz w:val="20"/>
                  <w:szCs w:val="20"/>
                  <w:lang w:bidi="th-TH"/>
                </w:rPr>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5BF08A" w14:textId="17B0D946" w:rsidR="008601AF" w:rsidRPr="008601AF" w:rsidRDefault="008601AF" w:rsidP="003C2C2A">
            <w:pPr>
              <w:jc w:val="center"/>
              <w:rPr>
                <w:rFonts w:ascii="Trebuchet MS" w:hAnsi="Trebuchet MS" w:cs="Arial"/>
                <w:color w:val="000000"/>
                <w:sz w:val="20"/>
                <w:szCs w:val="20"/>
                <w:lang w:bidi="th-TH"/>
              </w:rPr>
            </w:pPr>
            <w:del w:id="11729" w:author="Philippe Hollanda - Oliveira Trust" w:date="2022-07-19T10:03:00Z">
              <w:r w:rsidRPr="008601AF" w:rsidDel="0016760B">
                <w:rPr>
                  <w:rFonts w:ascii="Trebuchet MS" w:hAnsi="Trebuchet MS" w:cs="Arial"/>
                  <w:color w:val="000000"/>
                  <w:sz w:val="20"/>
                  <w:szCs w:val="20"/>
                  <w:lang w:bidi="th-TH"/>
                </w:rPr>
                <w:delText>06/07/2020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27B2CE" w14:textId="32F90E93" w:rsidR="008601AF" w:rsidRPr="008601AF" w:rsidRDefault="008601AF" w:rsidP="003C2C2A">
            <w:pPr>
              <w:jc w:val="center"/>
              <w:rPr>
                <w:rFonts w:ascii="Trebuchet MS" w:hAnsi="Trebuchet MS" w:cs="Arial"/>
                <w:color w:val="000000"/>
                <w:sz w:val="20"/>
                <w:szCs w:val="20"/>
                <w:lang w:bidi="th-TH"/>
              </w:rPr>
            </w:pPr>
            <w:del w:id="11731" w:author="Philippe Hollanda - Oliveira Trust" w:date="2022-07-19T10:03:00Z">
              <w:r w:rsidRPr="008601AF" w:rsidDel="0016760B">
                <w:rPr>
                  <w:rFonts w:ascii="Trebuchet MS" w:hAnsi="Trebuchet MS" w:cs="Arial"/>
                  <w:color w:val="000000"/>
                  <w:sz w:val="20"/>
                  <w:szCs w:val="20"/>
                  <w:lang w:bidi="th-TH"/>
                </w:rPr>
                <w:delText>R$ 141,48</w:delText>
              </w:r>
            </w:del>
          </w:p>
        </w:tc>
      </w:tr>
      <w:tr w:rsidR="008601AF" w:rsidRPr="008601AF" w14:paraId="38EA19FB" w14:textId="77777777" w:rsidTr="0016760B">
        <w:tblPrEx>
          <w:tblW w:w="5000" w:type="pct"/>
          <w:tblCellMar>
            <w:left w:w="70" w:type="dxa"/>
            <w:right w:w="70" w:type="dxa"/>
          </w:tblCellMar>
          <w:tblPrExChange w:id="11732" w:author="Philippe Hollanda - Oliveira Trust" w:date="2022-07-19T10:03:00Z">
            <w:tblPrEx>
              <w:tblW w:w="5000" w:type="pct"/>
              <w:tblCellMar>
                <w:left w:w="70" w:type="dxa"/>
                <w:right w:w="70" w:type="dxa"/>
              </w:tblCellMar>
            </w:tblPrEx>
          </w:tblPrExChange>
        </w:tblPrEx>
        <w:trPr>
          <w:trHeight w:val="1785"/>
          <w:trPrChange w:id="117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A349EC" w14:textId="26BA76AA" w:rsidR="008601AF" w:rsidRPr="008601AF" w:rsidRDefault="008601AF" w:rsidP="003C2C2A">
            <w:pPr>
              <w:jc w:val="center"/>
              <w:rPr>
                <w:rFonts w:ascii="Trebuchet MS" w:hAnsi="Trebuchet MS" w:cs="Arial"/>
                <w:color w:val="000000"/>
                <w:sz w:val="20"/>
                <w:szCs w:val="20"/>
                <w:lang w:bidi="th-TH"/>
              </w:rPr>
            </w:pPr>
            <w:del w:id="11735" w:author="Philippe Hollanda - Oliveira Trust" w:date="2022-07-19T10:03:00Z">
              <w:r w:rsidRPr="008601AF" w:rsidDel="0016760B">
                <w:rPr>
                  <w:rFonts w:ascii="Trebuchet MS" w:hAnsi="Trebuchet MS" w:cs="Arial"/>
                  <w:color w:val="000000"/>
                  <w:sz w:val="20"/>
                  <w:szCs w:val="20"/>
                  <w:lang w:bidi="th-TH"/>
                </w:rPr>
                <w:delText>FRETES - NÃO UTILIZAR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57BD79" w14:textId="16A72EC8" w:rsidR="008601AF" w:rsidRPr="008601AF" w:rsidRDefault="008601AF" w:rsidP="003C2C2A">
            <w:pPr>
              <w:jc w:val="center"/>
              <w:rPr>
                <w:rFonts w:ascii="Trebuchet MS" w:hAnsi="Trebuchet MS" w:cs="Arial"/>
                <w:color w:val="000000"/>
                <w:sz w:val="20"/>
                <w:szCs w:val="20"/>
                <w:lang w:bidi="th-TH"/>
              </w:rPr>
            </w:pPr>
            <w:del w:id="11737" w:author="Philippe Hollanda - Oliveira Trust" w:date="2022-07-19T10:03:00Z">
              <w:r w:rsidRPr="008601AF" w:rsidDel="0016760B">
                <w:rPr>
                  <w:rFonts w:ascii="Trebuchet MS" w:hAnsi="Trebuchet MS" w:cs="Arial"/>
                  <w:color w:val="000000"/>
                  <w:sz w:val="20"/>
                  <w:szCs w:val="20"/>
                  <w:lang w:bidi="th-TH"/>
                </w:rPr>
                <w:delText>08/07/2020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0CA387" w14:textId="758BFE49" w:rsidR="008601AF" w:rsidRPr="008601AF" w:rsidRDefault="008601AF" w:rsidP="003C2C2A">
            <w:pPr>
              <w:jc w:val="center"/>
              <w:rPr>
                <w:rFonts w:ascii="Trebuchet MS" w:hAnsi="Trebuchet MS" w:cs="Arial"/>
                <w:color w:val="000000"/>
                <w:sz w:val="20"/>
                <w:szCs w:val="20"/>
                <w:lang w:bidi="th-TH"/>
              </w:rPr>
            </w:pPr>
            <w:del w:id="11739" w:author="Philippe Hollanda - Oliveira Trust" w:date="2022-07-19T10:03:00Z">
              <w:r w:rsidRPr="008601AF" w:rsidDel="0016760B">
                <w:rPr>
                  <w:rFonts w:ascii="Trebuchet MS" w:hAnsi="Trebuchet MS" w:cs="Arial"/>
                  <w:color w:val="000000"/>
                  <w:sz w:val="20"/>
                  <w:szCs w:val="20"/>
                  <w:lang w:bidi="th-TH"/>
                </w:rPr>
                <w:delText>R$ 138,56</w:delText>
              </w:r>
            </w:del>
          </w:p>
        </w:tc>
      </w:tr>
      <w:tr w:rsidR="008601AF" w:rsidRPr="008601AF" w14:paraId="3AF3E475" w14:textId="77777777" w:rsidTr="0016760B">
        <w:tblPrEx>
          <w:tblW w:w="5000" w:type="pct"/>
          <w:tblCellMar>
            <w:left w:w="70" w:type="dxa"/>
            <w:right w:w="70" w:type="dxa"/>
          </w:tblCellMar>
          <w:tblPrExChange w:id="11740" w:author="Philippe Hollanda - Oliveira Trust" w:date="2022-07-19T10:03:00Z">
            <w:tblPrEx>
              <w:tblW w:w="5000" w:type="pct"/>
              <w:tblCellMar>
                <w:left w:w="70" w:type="dxa"/>
                <w:right w:w="70" w:type="dxa"/>
              </w:tblCellMar>
            </w:tblPrEx>
          </w:tblPrExChange>
        </w:tblPrEx>
        <w:trPr>
          <w:trHeight w:val="1785"/>
          <w:trPrChange w:id="117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F384E8" w14:textId="362F8DD3" w:rsidR="008601AF" w:rsidRPr="008601AF" w:rsidRDefault="008601AF" w:rsidP="003C2C2A">
            <w:pPr>
              <w:jc w:val="center"/>
              <w:rPr>
                <w:rFonts w:ascii="Trebuchet MS" w:hAnsi="Trebuchet MS" w:cs="Arial"/>
                <w:color w:val="000000"/>
                <w:sz w:val="20"/>
                <w:szCs w:val="20"/>
                <w:lang w:bidi="th-TH"/>
              </w:rPr>
            </w:pPr>
            <w:del w:id="11743"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3E8024" w14:textId="415A099C" w:rsidR="008601AF" w:rsidRPr="008601AF" w:rsidRDefault="008601AF" w:rsidP="003C2C2A">
            <w:pPr>
              <w:jc w:val="center"/>
              <w:rPr>
                <w:rFonts w:ascii="Trebuchet MS" w:hAnsi="Trebuchet MS" w:cs="Arial"/>
                <w:color w:val="000000"/>
                <w:sz w:val="20"/>
                <w:szCs w:val="20"/>
                <w:lang w:bidi="th-TH"/>
              </w:rPr>
            </w:pPr>
            <w:del w:id="11745" w:author="Philippe Hollanda - Oliveira Trust" w:date="2022-07-19T10:03:00Z">
              <w:r w:rsidRPr="008601AF" w:rsidDel="0016760B">
                <w:rPr>
                  <w:rFonts w:ascii="Trebuchet MS" w:hAnsi="Trebuchet MS" w:cs="Arial"/>
                  <w:color w:val="000000"/>
                  <w:sz w:val="20"/>
                  <w:szCs w:val="20"/>
                  <w:lang w:bidi="th-TH"/>
                </w:rPr>
                <w:delText>20/07/2020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C69FFA" w14:textId="5A672096" w:rsidR="008601AF" w:rsidRPr="008601AF" w:rsidRDefault="008601AF" w:rsidP="003C2C2A">
            <w:pPr>
              <w:jc w:val="center"/>
              <w:rPr>
                <w:rFonts w:ascii="Trebuchet MS" w:hAnsi="Trebuchet MS" w:cs="Arial"/>
                <w:color w:val="000000"/>
                <w:sz w:val="20"/>
                <w:szCs w:val="20"/>
                <w:lang w:bidi="th-TH"/>
              </w:rPr>
            </w:pPr>
            <w:del w:id="11747" w:author="Philippe Hollanda - Oliveira Trust" w:date="2022-07-19T10:03:00Z">
              <w:r w:rsidRPr="008601AF" w:rsidDel="0016760B">
                <w:rPr>
                  <w:rFonts w:ascii="Trebuchet MS" w:hAnsi="Trebuchet MS" w:cs="Arial"/>
                  <w:color w:val="000000"/>
                  <w:sz w:val="20"/>
                  <w:szCs w:val="20"/>
                  <w:lang w:bidi="th-TH"/>
                </w:rPr>
                <w:delText>R$ 2.200,00</w:delText>
              </w:r>
            </w:del>
          </w:p>
        </w:tc>
      </w:tr>
      <w:tr w:rsidR="008601AF" w:rsidRPr="008601AF" w14:paraId="474F5834" w14:textId="77777777" w:rsidTr="0016760B">
        <w:tblPrEx>
          <w:tblW w:w="5000" w:type="pct"/>
          <w:tblCellMar>
            <w:left w:w="70" w:type="dxa"/>
            <w:right w:w="70" w:type="dxa"/>
          </w:tblCellMar>
          <w:tblPrExChange w:id="11748" w:author="Philippe Hollanda - Oliveira Trust" w:date="2022-07-19T10:03:00Z">
            <w:tblPrEx>
              <w:tblW w:w="5000" w:type="pct"/>
              <w:tblCellMar>
                <w:left w:w="70" w:type="dxa"/>
                <w:right w:w="70" w:type="dxa"/>
              </w:tblCellMar>
            </w:tblPrEx>
          </w:tblPrExChange>
        </w:tblPrEx>
        <w:trPr>
          <w:trHeight w:val="1785"/>
          <w:trPrChange w:id="117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901D8B" w14:textId="33A1E7E3" w:rsidR="008601AF" w:rsidRPr="008601AF" w:rsidRDefault="008601AF" w:rsidP="003C2C2A">
            <w:pPr>
              <w:jc w:val="center"/>
              <w:rPr>
                <w:rFonts w:ascii="Trebuchet MS" w:hAnsi="Trebuchet MS" w:cs="Arial"/>
                <w:color w:val="000000"/>
                <w:sz w:val="20"/>
                <w:szCs w:val="20"/>
                <w:lang w:bidi="th-TH"/>
              </w:rPr>
            </w:pPr>
            <w:del w:id="11751"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CA2A72" w14:textId="6A8962D8" w:rsidR="008601AF" w:rsidRPr="008601AF" w:rsidRDefault="008601AF" w:rsidP="003C2C2A">
            <w:pPr>
              <w:jc w:val="center"/>
              <w:rPr>
                <w:rFonts w:ascii="Trebuchet MS" w:hAnsi="Trebuchet MS" w:cs="Arial"/>
                <w:color w:val="000000"/>
                <w:sz w:val="20"/>
                <w:szCs w:val="20"/>
                <w:lang w:bidi="th-TH"/>
              </w:rPr>
            </w:pPr>
            <w:del w:id="11753" w:author="Philippe Hollanda - Oliveira Trust" w:date="2022-07-19T10:03:00Z">
              <w:r w:rsidRPr="008601AF" w:rsidDel="0016760B">
                <w:rPr>
                  <w:rFonts w:ascii="Trebuchet MS" w:hAnsi="Trebuchet MS" w:cs="Arial"/>
                  <w:color w:val="000000"/>
                  <w:sz w:val="20"/>
                  <w:szCs w:val="20"/>
                  <w:lang w:bidi="th-TH"/>
                </w:rPr>
                <w:delText>20/07/2020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CB4629" w14:textId="59609D8F" w:rsidR="008601AF" w:rsidRPr="008601AF" w:rsidRDefault="008601AF" w:rsidP="003C2C2A">
            <w:pPr>
              <w:jc w:val="center"/>
              <w:rPr>
                <w:rFonts w:ascii="Trebuchet MS" w:hAnsi="Trebuchet MS" w:cs="Arial"/>
                <w:color w:val="000000"/>
                <w:sz w:val="20"/>
                <w:szCs w:val="20"/>
                <w:lang w:bidi="th-TH"/>
              </w:rPr>
            </w:pPr>
            <w:del w:id="11755" w:author="Philippe Hollanda - Oliveira Trust" w:date="2022-07-19T10:03:00Z">
              <w:r w:rsidRPr="008601AF" w:rsidDel="0016760B">
                <w:rPr>
                  <w:rFonts w:ascii="Trebuchet MS" w:hAnsi="Trebuchet MS" w:cs="Arial"/>
                  <w:color w:val="000000"/>
                  <w:sz w:val="20"/>
                  <w:szCs w:val="20"/>
                  <w:lang w:bidi="th-TH"/>
                </w:rPr>
                <w:delText>R$ 75.079,68</w:delText>
              </w:r>
            </w:del>
          </w:p>
        </w:tc>
      </w:tr>
      <w:tr w:rsidR="008601AF" w:rsidRPr="008601AF" w14:paraId="4A453514" w14:textId="77777777" w:rsidTr="0016760B">
        <w:tblPrEx>
          <w:tblW w:w="5000" w:type="pct"/>
          <w:tblCellMar>
            <w:left w:w="70" w:type="dxa"/>
            <w:right w:w="70" w:type="dxa"/>
          </w:tblCellMar>
          <w:tblPrExChange w:id="11756" w:author="Philippe Hollanda - Oliveira Trust" w:date="2022-07-19T10:03:00Z">
            <w:tblPrEx>
              <w:tblW w:w="5000" w:type="pct"/>
              <w:tblCellMar>
                <w:left w:w="70" w:type="dxa"/>
                <w:right w:w="70" w:type="dxa"/>
              </w:tblCellMar>
            </w:tblPrEx>
          </w:tblPrExChange>
        </w:tblPrEx>
        <w:trPr>
          <w:trHeight w:val="1785"/>
          <w:trPrChange w:id="117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F79D67" w14:textId="059B498B" w:rsidR="008601AF" w:rsidRPr="008601AF" w:rsidRDefault="008601AF" w:rsidP="003C2C2A">
            <w:pPr>
              <w:jc w:val="center"/>
              <w:rPr>
                <w:rFonts w:ascii="Trebuchet MS" w:hAnsi="Trebuchet MS" w:cs="Arial"/>
                <w:color w:val="000000"/>
                <w:sz w:val="20"/>
                <w:szCs w:val="20"/>
                <w:lang w:bidi="th-TH"/>
              </w:rPr>
            </w:pPr>
            <w:del w:id="11759"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5E6271" w14:textId="5B4F2069" w:rsidR="008601AF" w:rsidRPr="008601AF" w:rsidRDefault="008601AF" w:rsidP="003C2C2A">
            <w:pPr>
              <w:jc w:val="center"/>
              <w:rPr>
                <w:rFonts w:ascii="Trebuchet MS" w:hAnsi="Trebuchet MS" w:cs="Arial"/>
                <w:color w:val="000000"/>
                <w:sz w:val="20"/>
                <w:szCs w:val="20"/>
                <w:lang w:bidi="th-TH"/>
              </w:rPr>
            </w:pPr>
            <w:del w:id="11761" w:author="Philippe Hollanda - Oliveira Trust" w:date="2022-07-19T10:03:00Z">
              <w:r w:rsidRPr="008601AF" w:rsidDel="0016760B">
                <w:rPr>
                  <w:rFonts w:ascii="Trebuchet MS" w:hAnsi="Trebuchet MS" w:cs="Arial"/>
                  <w:color w:val="000000"/>
                  <w:sz w:val="20"/>
                  <w:szCs w:val="20"/>
                  <w:lang w:bidi="th-TH"/>
                </w:rPr>
                <w:delText>07/08/2020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F363B7" w14:textId="6549CD20" w:rsidR="008601AF" w:rsidRPr="008601AF" w:rsidRDefault="008601AF" w:rsidP="003C2C2A">
            <w:pPr>
              <w:jc w:val="center"/>
              <w:rPr>
                <w:rFonts w:ascii="Trebuchet MS" w:hAnsi="Trebuchet MS" w:cs="Arial"/>
                <w:color w:val="000000"/>
                <w:sz w:val="20"/>
                <w:szCs w:val="20"/>
                <w:lang w:bidi="th-TH"/>
              </w:rPr>
            </w:pPr>
            <w:del w:id="11763" w:author="Philippe Hollanda - Oliveira Trust" w:date="2022-07-19T10:03:00Z">
              <w:r w:rsidRPr="008601AF" w:rsidDel="0016760B">
                <w:rPr>
                  <w:rFonts w:ascii="Trebuchet MS" w:hAnsi="Trebuchet MS" w:cs="Arial"/>
                  <w:color w:val="000000"/>
                  <w:sz w:val="20"/>
                  <w:szCs w:val="20"/>
                  <w:lang w:bidi="th-TH"/>
                </w:rPr>
                <w:delText>R$ 17.500,00</w:delText>
              </w:r>
            </w:del>
          </w:p>
        </w:tc>
      </w:tr>
      <w:tr w:rsidR="008601AF" w:rsidRPr="008601AF" w14:paraId="48AAD20E" w14:textId="77777777" w:rsidTr="0016760B">
        <w:tblPrEx>
          <w:tblW w:w="5000" w:type="pct"/>
          <w:tblCellMar>
            <w:left w:w="70" w:type="dxa"/>
            <w:right w:w="70" w:type="dxa"/>
          </w:tblCellMar>
          <w:tblPrExChange w:id="11764" w:author="Philippe Hollanda - Oliveira Trust" w:date="2022-07-19T10:03:00Z">
            <w:tblPrEx>
              <w:tblW w:w="5000" w:type="pct"/>
              <w:tblCellMar>
                <w:left w:w="70" w:type="dxa"/>
                <w:right w:w="70" w:type="dxa"/>
              </w:tblCellMar>
            </w:tblPrEx>
          </w:tblPrExChange>
        </w:tblPrEx>
        <w:trPr>
          <w:trHeight w:val="1785"/>
          <w:trPrChange w:id="117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1212AF" w14:textId="5FE3EE71" w:rsidR="008601AF" w:rsidRPr="008601AF" w:rsidRDefault="008601AF" w:rsidP="003C2C2A">
            <w:pPr>
              <w:jc w:val="center"/>
              <w:rPr>
                <w:rFonts w:ascii="Trebuchet MS" w:hAnsi="Trebuchet MS" w:cs="Arial"/>
                <w:color w:val="000000"/>
                <w:sz w:val="20"/>
                <w:szCs w:val="20"/>
                <w:lang w:bidi="th-TH"/>
              </w:rPr>
            </w:pPr>
            <w:del w:id="1176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63BC49" w14:textId="745AF132" w:rsidR="008601AF" w:rsidRPr="008601AF" w:rsidRDefault="008601AF" w:rsidP="003C2C2A">
            <w:pPr>
              <w:jc w:val="center"/>
              <w:rPr>
                <w:rFonts w:ascii="Trebuchet MS" w:hAnsi="Trebuchet MS" w:cs="Arial"/>
                <w:color w:val="000000"/>
                <w:sz w:val="20"/>
                <w:szCs w:val="20"/>
                <w:lang w:bidi="th-TH"/>
              </w:rPr>
            </w:pPr>
            <w:del w:id="11769" w:author="Philippe Hollanda - Oliveira Trust" w:date="2022-07-19T10:03:00Z">
              <w:r w:rsidRPr="008601AF" w:rsidDel="0016760B">
                <w:rPr>
                  <w:rFonts w:ascii="Trebuchet MS" w:hAnsi="Trebuchet MS" w:cs="Arial"/>
                  <w:color w:val="000000"/>
                  <w:sz w:val="20"/>
                  <w:szCs w:val="20"/>
                  <w:lang w:bidi="th-TH"/>
                </w:rPr>
                <w:delText>30/07/2020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3B07E5" w14:textId="31611477" w:rsidR="008601AF" w:rsidRPr="008601AF" w:rsidRDefault="008601AF" w:rsidP="003C2C2A">
            <w:pPr>
              <w:jc w:val="center"/>
              <w:rPr>
                <w:rFonts w:ascii="Trebuchet MS" w:hAnsi="Trebuchet MS" w:cs="Arial"/>
                <w:color w:val="000000"/>
                <w:sz w:val="20"/>
                <w:szCs w:val="20"/>
                <w:lang w:bidi="th-TH"/>
              </w:rPr>
            </w:pPr>
            <w:del w:id="11771" w:author="Philippe Hollanda - Oliveira Trust" w:date="2022-07-19T10:03:00Z">
              <w:r w:rsidRPr="008601AF" w:rsidDel="0016760B">
                <w:rPr>
                  <w:rFonts w:ascii="Trebuchet MS" w:hAnsi="Trebuchet MS" w:cs="Arial"/>
                  <w:color w:val="000000"/>
                  <w:sz w:val="20"/>
                  <w:szCs w:val="20"/>
                  <w:lang w:bidi="th-TH"/>
                </w:rPr>
                <w:delText>R$ 91.655,93</w:delText>
              </w:r>
            </w:del>
          </w:p>
        </w:tc>
      </w:tr>
      <w:tr w:rsidR="008601AF" w:rsidRPr="008601AF" w14:paraId="56EAC762" w14:textId="77777777" w:rsidTr="0016760B">
        <w:tblPrEx>
          <w:tblW w:w="5000" w:type="pct"/>
          <w:tblCellMar>
            <w:left w:w="70" w:type="dxa"/>
            <w:right w:w="70" w:type="dxa"/>
          </w:tblCellMar>
          <w:tblPrExChange w:id="11772" w:author="Philippe Hollanda - Oliveira Trust" w:date="2022-07-19T10:03:00Z">
            <w:tblPrEx>
              <w:tblW w:w="5000" w:type="pct"/>
              <w:tblCellMar>
                <w:left w:w="70" w:type="dxa"/>
                <w:right w:w="70" w:type="dxa"/>
              </w:tblCellMar>
            </w:tblPrEx>
          </w:tblPrExChange>
        </w:tblPrEx>
        <w:trPr>
          <w:trHeight w:val="1785"/>
          <w:trPrChange w:id="117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493235" w14:textId="199BFC37" w:rsidR="008601AF" w:rsidRPr="008601AF" w:rsidRDefault="008601AF" w:rsidP="003C2C2A">
            <w:pPr>
              <w:jc w:val="center"/>
              <w:rPr>
                <w:rFonts w:ascii="Trebuchet MS" w:hAnsi="Trebuchet MS" w:cs="Arial"/>
                <w:color w:val="000000"/>
                <w:sz w:val="20"/>
                <w:szCs w:val="20"/>
                <w:lang w:bidi="th-TH"/>
              </w:rPr>
            </w:pPr>
            <w:del w:id="11775" w:author="Philippe Hollanda - Oliveira Trust" w:date="2022-07-19T10:03:00Z">
              <w:r w:rsidRPr="008601AF" w:rsidDel="0016760B">
                <w:rPr>
                  <w:rFonts w:ascii="Trebuchet MS" w:hAnsi="Trebuchet MS" w:cs="Arial"/>
                  <w:color w:val="000000"/>
                  <w:sz w:val="20"/>
                  <w:szCs w:val="20"/>
                  <w:lang w:bidi="th-TH"/>
                </w:rPr>
                <w:delText>DATILOGRAFIA, DIGITAÇÃO, ESTENOGRAFIA, EXPEDIENTE, SECRETARIA EM GERAL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181442" w14:textId="073F15C2" w:rsidR="008601AF" w:rsidRPr="008601AF" w:rsidRDefault="008601AF" w:rsidP="003C2C2A">
            <w:pPr>
              <w:jc w:val="center"/>
              <w:rPr>
                <w:rFonts w:ascii="Trebuchet MS" w:hAnsi="Trebuchet MS" w:cs="Arial"/>
                <w:color w:val="000000"/>
                <w:sz w:val="20"/>
                <w:szCs w:val="20"/>
                <w:lang w:bidi="th-TH"/>
              </w:rPr>
            </w:pPr>
            <w:del w:id="11777" w:author="Philippe Hollanda - Oliveira Trust" w:date="2022-07-19T10:03:00Z">
              <w:r w:rsidRPr="008601AF" w:rsidDel="0016760B">
                <w:rPr>
                  <w:rFonts w:ascii="Trebuchet MS" w:hAnsi="Trebuchet MS" w:cs="Arial"/>
                  <w:color w:val="000000"/>
                  <w:sz w:val="20"/>
                  <w:szCs w:val="20"/>
                  <w:lang w:bidi="th-TH"/>
                </w:rPr>
                <w:delText>10/08/2020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CE3597" w14:textId="463F58D1" w:rsidR="008601AF" w:rsidRPr="008601AF" w:rsidRDefault="008601AF" w:rsidP="003C2C2A">
            <w:pPr>
              <w:jc w:val="center"/>
              <w:rPr>
                <w:rFonts w:ascii="Trebuchet MS" w:hAnsi="Trebuchet MS" w:cs="Arial"/>
                <w:color w:val="000000"/>
                <w:sz w:val="20"/>
                <w:szCs w:val="20"/>
                <w:lang w:bidi="th-TH"/>
              </w:rPr>
            </w:pPr>
            <w:del w:id="11779" w:author="Philippe Hollanda - Oliveira Trust" w:date="2022-07-19T10:03:00Z">
              <w:r w:rsidRPr="008601AF" w:rsidDel="0016760B">
                <w:rPr>
                  <w:rFonts w:ascii="Trebuchet MS" w:hAnsi="Trebuchet MS" w:cs="Arial"/>
                  <w:color w:val="000000"/>
                  <w:sz w:val="20"/>
                  <w:szCs w:val="20"/>
                  <w:lang w:bidi="th-TH"/>
                </w:rPr>
                <w:delText>R$ 1.750,00</w:delText>
              </w:r>
            </w:del>
          </w:p>
        </w:tc>
      </w:tr>
      <w:tr w:rsidR="008601AF" w:rsidRPr="008601AF" w14:paraId="10BF6696" w14:textId="77777777" w:rsidTr="0016760B">
        <w:tblPrEx>
          <w:tblW w:w="5000" w:type="pct"/>
          <w:tblCellMar>
            <w:left w:w="70" w:type="dxa"/>
            <w:right w:w="70" w:type="dxa"/>
          </w:tblCellMar>
          <w:tblPrExChange w:id="11780" w:author="Philippe Hollanda - Oliveira Trust" w:date="2022-07-19T10:03:00Z">
            <w:tblPrEx>
              <w:tblW w:w="5000" w:type="pct"/>
              <w:tblCellMar>
                <w:left w:w="70" w:type="dxa"/>
                <w:right w:w="70" w:type="dxa"/>
              </w:tblCellMar>
            </w:tblPrEx>
          </w:tblPrExChange>
        </w:tblPrEx>
        <w:trPr>
          <w:trHeight w:val="1785"/>
          <w:trPrChange w:id="117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7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EFD92A" w14:textId="219921F5" w:rsidR="008601AF" w:rsidRPr="008601AF" w:rsidRDefault="008601AF" w:rsidP="003C2C2A">
            <w:pPr>
              <w:jc w:val="center"/>
              <w:rPr>
                <w:rFonts w:ascii="Trebuchet MS" w:hAnsi="Trebuchet MS" w:cs="Arial"/>
                <w:color w:val="000000"/>
                <w:sz w:val="20"/>
                <w:szCs w:val="20"/>
                <w:lang w:bidi="th-TH"/>
              </w:rPr>
            </w:pPr>
            <w:del w:id="11783"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6ADC94" w14:textId="55470BB6" w:rsidR="008601AF" w:rsidRPr="008601AF" w:rsidRDefault="008601AF" w:rsidP="003C2C2A">
            <w:pPr>
              <w:jc w:val="center"/>
              <w:rPr>
                <w:rFonts w:ascii="Trebuchet MS" w:hAnsi="Trebuchet MS" w:cs="Arial"/>
                <w:color w:val="000000"/>
                <w:sz w:val="20"/>
                <w:szCs w:val="20"/>
                <w:lang w:bidi="th-TH"/>
              </w:rPr>
            </w:pPr>
            <w:del w:id="11785" w:author="Philippe Hollanda - Oliveira Trust" w:date="2022-07-19T10:03:00Z">
              <w:r w:rsidRPr="008601AF" w:rsidDel="0016760B">
                <w:rPr>
                  <w:rFonts w:ascii="Trebuchet MS" w:hAnsi="Trebuchet MS" w:cs="Arial"/>
                  <w:color w:val="000000"/>
                  <w:sz w:val="20"/>
                  <w:szCs w:val="20"/>
                  <w:lang w:bidi="th-TH"/>
                </w:rPr>
                <w:delText>14/08/2020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9CD5B4" w14:textId="10277884" w:rsidR="008601AF" w:rsidRPr="008601AF" w:rsidRDefault="008601AF" w:rsidP="003C2C2A">
            <w:pPr>
              <w:jc w:val="center"/>
              <w:rPr>
                <w:rFonts w:ascii="Trebuchet MS" w:hAnsi="Trebuchet MS" w:cs="Arial"/>
                <w:color w:val="000000"/>
                <w:sz w:val="20"/>
                <w:szCs w:val="20"/>
                <w:lang w:bidi="th-TH"/>
              </w:rPr>
            </w:pPr>
            <w:del w:id="11787" w:author="Philippe Hollanda - Oliveira Trust" w:date="2022-07-19T10:03:00Z">
              <w:r w:rsidRPr="008601AF" w:rsidDel="0016760B">
                <w:rPr>
                  <w:rFonts w:ascii="Trebuchet MS" w:hAnsi="Trebuchet MS" w:cs="Arial"/>
                  <w:color w:val="000000"/>
                  <w:sz w:val="20"/>
                  <w:szCs w:val="20"/>
                  <w:lang w:bidi="th-TH"/>
                </w:rPr>
                <w:delText>R$ 2.452,00</w:delText>
              </w:r>
            </w:del>
          </w:p>
        </w:tc>
      </w:tr>
      <w:tr w:rsidR="008601AF" w:rsidRPr="008601AF" w14:paraId="50D35808" w14:textId="77777777" w:rsidTr="0016760B">
        <w:tblPrEx>
          <w:tblW w:w="5000" w:type="pct"/>
          <w:tblCellMar>
            <w:left w:w="70" w:type="dxa"/>
            <w:right w:w="70" w:type="dxa"/>
          </w:tblCellMar>
          <w:tblPrExChange w:id="11788" w:author="Philippe Hollanda - Oliveira Trust" w:date="2022-07-19T10:03:00Z">
            <w:tblPrEx>
              <w:tblW w:w="5000" w:type="pct"/>
              <w:tblCellMar>
                <w:left w:w="70" w:type="dxa"/>
                <w:right w:w="70" w:type="dxa"/>
              </w:tblCellMar>
            </w:tblPrEx>
          </w:tblPrExChange>
        </w:tblPrEx>
        <w:trPr>
          <w:trHeight w:val="1785"/>
          <w:trPrChange w:id="11789"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1790"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CF3647" w14:textId="2235C680" w:rsidR="008601AF" w:rsidRPr="008601AF" w:rsidRDefault="008601AF" w:rsidP="003C2C2A">
            <w:pPr>
              <w:jc w:val="center"/>
              <w:rPr>
                <w:rFonts w:ascii="Trebuchet MS" w:hAnsi="Trebuchet MS" w:cs="Arial"/>
                <w:color w:val="000000"/>
                <w:sz w:val="20"/>
                <w:szCs w:val="20"/>
                <w:lang w:bidi="th-TH"/>
              </w:rPr>
            </w:pPr>
            <w:del w:id="11791"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61F498" w14:textId="5FB447DD" w:rsidR="008601AF" w:rsidRPr="008601AF" w:rsidRDefault="008601AF" w:rsidP="003C2C2A">
            <w:pPr>
              <w:jc w:val="center"/>
              <w:rPr>
                <w:rFonts w:ascii="Trebuchet MS" w:hAnsi="Trebuchet MS" w:cs="Arial"/>
                <w:color w:val="000000"/>
                <w:sz w:val="20"/>
                <w:szCs w:val="20"/>
                <w:lang w:bidi="th-TH"/>
              </w:rPr>
            </w:pPr>
            <w:del w:id="11793" w:author="Philippe Hollanda - Oliveira Trust" w:date="2022-07-19T10:03:00Z">
              <w:r w:rsidRPr="008601AF" w:rsidDel="0016760B">
                <w:rPr>
                  <w:rFonts w:ascii="Trebuchet MS" w:hAnsi="Trebuchet MS" w:cs="Arial"/>
                  <w:color w:val="000000"/>
                  <w:sz w:val="20"/>
                  <w:szCs w:val="20"/>
                  <w:lang w:bidi="th-TH"/>
                </w:rPr>
                <w:delText>01/09/2020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7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F14AE6" w14:textId="0AB86982" w:rsidR="008601AF" w:rsidRPr="008601AF" w:rsidRDefault="008601AF" w:rsidP="003C2C2A">
            <w:pPr>
              <w:jc w:val="center"/>
              <w:rPr>
                <w:rFonts w:ascii="Trebuchet MS" w:hAnsi="Trebuchet MS" w:cs="Arial"/>
                <w:color w:val="000000"/>
                <w:sz w:val="20"/>
                <w:szCs w:val="20"/>
                <w:lang w:bidi="th-TH"/>
              </w:rPr>
            </w:pPr>
            <w:del w:id="11795" w:author="Philippe Hollanda - Oliveira Trust" w:date="2022-07-19T10:03:00Z">
              <w:r w:rsidRPr="008601AF" w:rsidDel="0016760B">
                <w:rPr>
                  <w:rFonts w:ascii="Trebuchet MS" w:hAnsi="Trebuchet MS" w:cs="Arial"/>
                  <w:color w:val="000000"/>
                  <w:sz w:val="20"/>
                  <w:szCs w:val="20"/>
                  <w:lang w:bidi="th-TH"/>
                </w:rPr>
                <w:delText>R$ 10.448,42</w:delText>
              </w:r>
            </w:del>
          </w:p>
        </w:tc>
      </w:tr>
      <w:tr w:rsidR="008601AF" w:rsidRPr="008601AF" w14:paraId="56CA4A98" w14:textId="77777777" w:rsidTr="0016760B">
        <w:tblPrEx>
          <w:tblW w:w="5000" w:type="pct"/>
          <w:tblCellMar>
            <w:left w:w="70" w:type="dxa"/>
            <w:right w:w="70" w:type="dxa"/>
          </w:tblCellMar>
          <w:tblPrExChange w:id="11796" w:author="Philippe Hollanda - Oliveira Trust" w:date="2022-07-19T10:03:00Z">
            <w:tblPrEx>
              <w:tblW w:w="5000" w:type="pct"/>
              <w:tblCellMar>
                <w:left w:w="70" w:type="dxa"/>
                <w:right w:w="70" w:type="dxa"/>
              </w:tblCellMar>
            </w:tblPrEx>
          </w:tblPrExChange>
        </w:tblPrEx>
        <w:trPr>
          <w:trHeight w:val="1785"/>
          <w:trPrChange w:id="11797"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1798"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6E51C1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179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74BCB6" w14:textId="69752459" w:rsidR="008601AF" w:rsidRPr="008601AF" w:rsidRDefault="008601AF" w:rsidP="003C2C2A">
            <w:pPr>
              <w:jc w:val="center"/>
              <w:rPr>
                <w:rFonts w:ascii="Trebuchet MS" w:hAnsi="Trebuchet MS" w:cs="Arial"/>
                <w:color w:val="000000"/>
                <w:sz w:val="20"/>
                <w:szCs w:val="20"/>
                <w:lang w:bidi="th-TH"/>
              </w:rPr>
            </w:pPr>
            <w:del w:id="11800" w:author="Philippe Hollanda - Oliveira Trust" w:date="2022-07-19T10:03:00Z">
              <w:r w:rsidRPr="008601AF" w:rsidDel="0016760B">
                <w:rPr>
                  <w:rFonts w:ascii="Trebuchet MS" w:hAnsi="Trebuchet MS" w:cs="Arial"/>
                  <w:color w:val="000000"/>
                  <w:sz w:val="20"/>
                  <w:szCs w:val="20"/>
                  <w:lang w:bidi="th-TH"/>
                </w:rPr>
                <w:delText>27/08/2020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0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7857BA" w14:textId="7A59FE13" w:rsidR="008601AF" w:rsidRPr="008601AF" w:rsidRDefault="008601AF" w:rsidP="003C2C2A">
            <w:pPr>
              <w:jc w:val="center"/>
              <w:rPr>
                <w:rFonts w:ascii="Trebuchet MS" w:hAnsi="Trebuchet MS" w:cs="Arial"/>
                <w:color w:val="000000"/>
                <w:sz w:val="20"/>
                <w:szCs w:val="20"/>
                <w:lang w:bidi="th-TH"/>
              </w:rPr>
            </w:pPr>
            <w:del w:id="11802" w:author="Philippe Hollanda - Oliveira Trust" w:date="2022-07-19T10:03:00Z">
              <w:r w:rsidRPr="008601AF" w:rsidDel="0016760B">
                <w:rPr>
                  <w:rFonts w:ascii="Trebuchet MS" w:hAnsi="Trebuchet MS" w:cs="Arial"/>
                  <w:color w:val="000000"/>
                  <w:sz w:val="20"/>
                  <w:szCs w:val="20"/>
                  <w:lang w:bidi="th-TH"/>
                </w:rPr>
                <w:delText>R$ 105.645,13</w:delText>
              </w:r>
            </w:del>
          </w:p>
        </w:tc>
      </w:tr>
      <w:tr w:rsidR="008601AF" w:rsidRPr="008601AF" w14:paraId="18CB4229" w14:textId="77777777" w:rsidTr="0016760B">
        <w:tblPrEx>
          <w:tblW w:w="5000" w:type="pct"/>
          <w:tblCellMar>
            <w:left w:w="70" w:type="dxa"/>
            <w:right w:w="70" w:type="dxa"/>
          </w:tblCellMar>
          <w:tblPrExChange w:id="11803" w:author="Philippe Hollanda - Oliveira Trust" w:date="2022-07-19T10:03:00Z">
            <w:tblPrEx>
              <w:tblW w:w="5000" w:type="pct"/>
              <w:tblCellMar>
                <w:left w:w="70" w:type="dxa"/>
                <w:right w:w="70" w:type="dxa"/>
              </w:tblCellMar>
            </w:tblPrEx>
          </w:tblPrExChange>
        </w:tblPrEx>
        <w:trPr>
          <w:trHeight w:val="1785"/>
          <w:trPrChange w:id="1180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0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9C82C2" w14:textId="22294737" w:rsidR="008601AF" w:rsidRPr="008601AF" w:rsidRDefault="008601AF" w:rsidP="003C2C2A">
            <w:pPr>
              <w:jc w:val="center"/>
              <w:rPr>
                <w:rFonts w:ascii="Trebuchet MS" w:hAnsi="Trebuchet MS" w:cs="Arial"/>
                <w:color w:val="000000"/>
                <w:sz w:val="20"/>
                <w:szCs w:val="20"/>
                <w:lang w:bidi="th-TH"/>
              </w:rPr>
            </w:pPr>
            <w:del w:id="11806"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0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5128A3" w14:textId="7E29BC49" w:rsidR="008601AF" w:rsidRPr="008601AF" w:rsidRDefault="008601AF" w:rsidP="003C2C2A">
            <w:pPr>
              <w:jc w:val="center"/>
              <w:rPr>
                <w:rFonts w:ascii="Trebuchet MS" w:hAnsi="Trebuchet MS" w:cs="Arial"/>
                <w:color w:val="000000"/>
                <w:sz w:val="20"/>
                <w:szCs w:val="20"/>
                <w:lang w:bidi="th-TH"/>
              </w:rPr>
            </w:pPr>
            <w:del w:id="11808" w:author="Philippe Hollanda - Oliveira Trust" w:date="2022-07-19T10:03:00Z">
              <w:r w:rsidRPr="008601AF" w:rsidDel="0016760B">
                <w:rPr>
                  <w:rFonts w:ascii="Trebuchet MS" w:hAnsi="Trebuchet MS" w:cs="Arial"/>
                  <w:color w:val="000000"/>
                  <w:sz w:val="20"/>
                  <w:szCs w:val="20"/>
                  <w:lang w:bidi="th-TH"/>
                </w:rPr>
                <w:delText>08/09/2020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0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90DF16" w14:textId="4E005781" w:rsidR="008601AF" w:rsidRPr="008601AF" w:rsidRDefault="008601AF" w:rsidP="003C2C2A">
            <w:pPr>
              <w:jc w:val="center"/>
              <w:rPr>
                <w:rFonts w:ascii="Trebuchet MS" w:hAnsi="Trebuchet MS" w:cs="Arial"/>
                <w:color w:val="000000"/>
                <w:sz w:val="20"/>
                <w:szCs w:val="20"/>
                <w:lang w:bidi="th-TH"/>
              </w:rPr>
            </w:pPr>
            <w:del w:id="11810"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591AB250" w14:textId="77777777" w:rsidTr="0016760B">
        <w:tblPrEx>
          <w:tblW w:w="5000" w:type="pct"/>
          <w:tblCellMar>
            <w:left w:w="70" w:type="dxa"/>
            <w:right w:w="70" w:type="dxa"/>
          </w:tblCellMar>
          <w:tblPrExChange w:id="11811" w:author="Philippe Hollanda - Oliveira Trust" w:date="2022-07-19T10:03:00Z">
            <w:tblPrEx>
              <w:tblW w:w="5000" w:type="pct"/>
              <w:tblCellMar>
                <w:left w:w="70" w:type="dxa"/>
                <w:right w:w="70" w:type="dxa"/>
              </w:tblCellMar>
            </w:tblPrEx>
          </w:tblPrExChange>
        </w:tblPrEx>
        <w:trPr>
          <w:trHeight w:val="1785"/>
          <w:trPrChange w:id="1181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1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B5D957" w14:textId="2CE9397E" w:rsidR="008601AF" w:rsidRPr="008601AF" w:rsidRDefault="008601AF" w:rsidP="003C2C2A">
            <w:pPr>
              <w:jc w:val="center"/>
              <w:rPr>
                <w:rFonts w:ascii="Trebuchet MS" w:hAnsi="Trebuchet MS" w:cs="Arial"/>
                <w:color w:val="000000"/>
                <w:sz w:val="20"/>
                <w:szCs w:val="20"/>
                <w:lang w:bidi="th-TH"/>
              </w:rPr>
            </w:pPr>
            <w:del w:id="11814"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1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5FAC29" w14:textId="539597B1" w:rsidR="008601AF" w:rsidRPr="008601AF" w:rsidRDefault="008601AF" w:rsidP="003C2C2A">
            <w:pPr>
              <w:jc w:val="center"/>
              <w:rPr>
                <w:rFonts w:ascii="Trebuchet MS" w:hAnsi="Trebuchet MS" w:cs="Arial"/>
                <w:color w:val="000000"/>
                <w:sz w:val="20"/>
                <w:szCs w:val="20"/>
                <w:lang w:bidi="th-TH"/>
              </w:rPr>
            </w:pPr>
            <w:del w:id="11816" w:author="Philippe Hollanda - Oliveira Trust" w:date="2022-07-19T10:03:00Z">
              <w:r w:rsidRPr="008601AF" w:rsidDel="0016760B">
                <w:rPr>
                  <w:rFonts w:ascii="Trebuchet MS" w:hAnsi="Trebuchet MS" w:cs="Arial"/>
                  <w:color w:val="000000"/>
                  <w:sz w:val="20"/>
                  <w:szCs w:val="20"/>
                  <w:lang w:bidi="th-TH"/>
                </w:rPr>
                <w:delText>08/09/2020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1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5C544D" w14:textId="249DC4DA" w:rsidR="008601AF" w:rsidRPr="008601AF" w:rsidRDefault="008601AF" w:rsidP="003C2C2A">
            <w:pPr>
              <w:jc w:val="center"/>
              <w:rPr>
                <w:rFonts w:ascii="Trebuchet MS" w:hAnsi="Trebuchet MS" w:cs="Arial"/>
                <w:color w:val="000000"/>
                <w:sz w:val="20"/>
                <w:szCs w:val="20"/>
                <w:lang w:bidi="th-TH"/>
              </w:rPr>
            </w:pPr>
            <w:del w:id="11818"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17FA71EC" w14:textId="77777777" w:rsidTr="0016760B">
        <w:tblPrEx>
          <w:tblW w:w="5000" w:type="pct"/>
          <w:tblCellMar>
            <w:left w:w="70" w:type="dxa"/>
            <w:right w:w="70" w:type="dxa"/>
          </w:tblCellMar>
          <w:tblPrExChange w:id="11819" w:author="Philippe Hollanda - Oliveira Trust" w:date="2022-07-19T10:03:00Z">
            <w:tblPrEx>
              <w:tblW w:w="5000" w:type="pct"/>
              <w:tblCellMar>
                <w:left w:w="70" w:type="dxa"/>
                <w:right w:w="70" w:type="dxa"/>
              </w:tblCellMar>
            </w:tblPrEx>
          </w:tblPrExChange>
        </w:tblPrEx>
        <w:trPr>
          <w:trHeight w:val="1785"/>
          <w:trPrChange w:id="1182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2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378492" w14:textId="130C9ED8" w:rsidR="008601AF" w:rsidRPr="008601AF" w:rsidRDefault="008601AF" w:rsidP="003C2C2A">
            <w:pPr>
              <w:jc w:val="center"/>
              <w:rPr>
                <w:rFonts w:ascii="Trebuchet MS" w:hAnsi="Trebuchet MS" w:cs="Arial"/>
                <w:color w:val="000000"/>
                <w:sz w:val="20"/>
                <w:szCs w:val="20"/>
                <w:lang w:bidi="th-TH"/>
              </w:rPr>
            </w:pPr>
            <w:del w:id="11822"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E5C941" w14:textId="236C768C" w:rsidR="008601AF" w:rsidRPr="008601AF" w:rsidRDefault="008601AF" w:rsidP="003C2C2A">
            <w:pPr>
              <w:jc w:val="center"/>
              <w:rPr>
                <w:rFonts w:ascii="Trebuchet MS" w:hAnsi="Trebuchet MS" w:cs="Arial"/>
                <w:color w:val="000000"/>
                <w:sz w:val="20"/>
                <w:szCs w:val="20"/>
                <w:lang w:bidi="th-TH"/>
              </w:rPr>
            </w:pPr>
            <w:del w:id="11824" w:author="Philippe Hollanda - Oliveira Trust" w:date="2022-07-19T10:03:00Z">
              <w:r w:rsidRPr="008601AF" w:rsidDel="0016760B">
                <w:rPr>
                  <w:rFonts w:ascii="Trebuchet MS" w:hAnsi="Trebuchet MS" w:cs="Arial"/>
                  <w:color w:val="000000"/>
                  <w:sz w:val="20"/>
                  <w:szCs w:val="20"/>
                  <w:lang w:bidi="th-TH"/>
                </w:rPr>
                <w:delText>07/10/2020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6691F7" w14:textId="0A4F6899" w:rsidR="008601AF" w:rsidRPr="008601AF" w:rsidRDefault="008601AF" w:rsidP="003C2C2A">
            <w:pPr>
              <w:jc w:val="center"/>
              <w:rPr>
                <w:rFonts w:ascii="Trebuchet MS" w:hAnsi="Trebuchet MS" w:cs="Arial"/>
                <w:color w:val="000000"/>
                <w:sz w:val="20"/>
                <w:szCs w:val="20"/>
                <w:lang w:bidi="th-TH"/>
              </w:rPr>
            </w:pPr>
            <w:del w:id="11826"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482B657E" w14:textId="77777777" w:rsidTr="0016760B">
        <w:tblPrEx>
          <w:tblW w:w="5000" w:type="pct"/>
          <w:tblCellMar>
            <w:left w:w="70" w:type="dxa"/>
            <w:right w:w="70" w:type="dxa"/>
          </w:tblCellMar>
          <w:tblPrExChange w:id="11827" w:author="Philippe Hollanda - Oliveira Trust" w:date="2022-07-19T10:03:00Z">
            <w:tblPrEx>
              <w:tblW w:w="5000" w:type="pct"/>
              <w:tblCellMar>
                <w:left w:w="70" w:type="dxa"/>
                <w:right w:w="70" w:type="dxa"/>
              </w:tblCellMar>
            </w:tblPrEx>
          </w:tblPrExChange>
        </w:tblPrEx>
        <w:trPr>
          <w:trHeight w:val="1785"/>
          <w:trPrChange w:id="1182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2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F11F41" w14:textId="64928B5C" w:rsidR="008601AF" w:rsidRPr="008601AF" w:rsidRDefault="008601AF" w:rsidP="003C2C2A">
            <w:pPr>
              <w:jc w:val="center"/>
              <w:rPr>
                <w:rFonts w:ascii="Trebuchet MS" w:hAnsi="Trebuchet MS" w:cs="Arial"/>
                <w:color w:val="000000"/>
                <w:sz w:val="20"/>
                <w:szCs w:val="20"/>
                <w:lang w:bidi="th-TH"/>
              </w:rPr>
            </w:pPr>
            <w:del w:id="11830"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3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490D7B" w14:textId="56646564" w:rsidR="008601AF" w:rsidRPr="008601AF" w:rsidRDefault="008601AF" w:rsidP="003C2C2A">
            <w:pPr>
              <w:jc w:val="center"/>
              <w:rPr>
                <w:rFonts w:ascii="Trebuchet MS" w:hAnsi="Trebuchet MS" w:cs="Arial"/>
                <w:color w:val="000000"/>
                <w:sz w:val="20"/>
                <w:szCs w:val="20"/>
                <w:lang w:bidi="th-TH"/>
              </w:rPr>
            </w:pPr>
            <w:del w:id="11832" w:author="Philippe Hollanda - Oliveira Trust" w:date="2022-07-19T10:03:00Z">
              <w:r w:rsidRPr="008601AF" w:rsidDel="0016760B">
                <w:rPr>
                  <w:rFonts w:ascii="Trebuchet MS" w:hAnsi="Trebuchet MS" w:cs="Arial"/>
                  <w:color w:val="000000"/>
                  <w:sz w:val="20"/>
                  <w:szCs w:val="20"/>
                  <w:lang w:bidi="th-TH"/>
                </w:rPr>
                <w:delText>07/10/2020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3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96EDBD" w14:textId="663690F8" w:rsidR="008601AF" w:rsidRPr="008601AF" w:rsidRDefault="008601AF" w:rsidP="003C2C2A">
            <w:pPr>
              <w:jc w:val="center"/>
              <w:rPr>
                <w:rFonts w:ascii="Trebuchet MS" w:hAnsi="Trebuchet MS" w:cs="Arial"/>
                <w:color w:val="000000"/>
                <w:sz w:val="20"/>
                <w:szCs w:val="20"/>
                <w:lang w:bidi="th-TH"/>
              </w:rPr>
            </w:pPr>
            <w:del w:id="11834"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72E5C6C2" w14:textId="77777777" w:rsidTr="0016760B">
        <w:tblPrEx>
          <w:tblW w:w="5000" w:type="pct"/>
          <w:tblCellMar>
            <w:left w:w="70" w:type="dxa"/>
            <w:right w:w="70" w:type="dxa"/>
          </w:tblCellMar>
          <w:tblPrExChange w:id="11835" w:author="Philippe Hollanda - Oliveira Trust" w:date="2022-07-19T10:03:00Z">
            <w:tblPrEx>
              <w:tblW w:w="5000" w:type="pct"/>
              <w:tblCellMar>
                <w:left w:w="70" w:type="dxa"/>
                <w:right w:w="70" w:type="dxa"/>
              </w:tblCellMar>
            </w:tblPrEx>
          </w:tblPrExChange>
        </w:tblPrEx>
        <w:trPr>
          <w:trHeight w:val="1785"/>
          <w:trPrChange w:id="1183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3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E179F3" w14:textId="26661278" w:rsidR="008601AF" w:rsidRPr="008601AF" w:rsidRDefault="008601AF" w:rsidP="003C2C2A">
            <w:pPr>
              <w:jc w:val="center"/>
              <w:rPr>
                <w:rFonts w:ascii="Trebuchet MS" w:hAnsi="Trebuchet MS" w:cs="Arial"/>
                <w:color w:val="000000"/>
                <w:sz w:val="20"/>
                <w:szCs w:val="20"/>
                <w:lang w:bidi="th-TH"/>
              </w:rPr>
            </w:pPr>
            <w:del w:id="1183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3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103DB0" w14:textId="4A279683" w:rsidR="008601AF" w:rsidRPr="008601AF" w:rsidRDefault="008601AF" w:rsidP="003C2C2A">
            <w:pPr>
              <w:jc w:val="center"/>
              <w:rPr>
                <w:rFonts w:ascii="Trebuchet MS" w:hAnsi="Trebuchet MS" w:cs="Arial"/>
                <w:color w:val="000000"/>
                <w:sz w:val="20"/>
                <w:szCs w:val="20"/>
                <w:lang w:bidi="th-TH"/>
              </w:rPr>
            </w:pPr>
            <w:del w:id="11840" w:author="Philippe Hollanda - Oliveira Trust" w:date="2022-07-19T10:03:00Z">
              <w:r w:rsidRPr="008601AF" w:rsidDel="0016760B">
                <w:rPr>
                  <w:rFonts w:ascii="Trebuchet MS" w:hAnsi="Trebuchet MS" w:cs="Arial"/>
                  <w:color w:val="000000"/>
                  <w:sz w:val="20"/>
                  <w:szCs w:val="20"/>
                  <w:lang w:bidi="th-TH"/>
                </w:rPr>
                <w:delText>16/10/2020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4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1B5DAE" w14:textId="64F9470C" w:rsidR="008601AF" w:rsidRPr="008601AF" w:rsidRDefault="008601AF" w:rsidP="003C2C2A">
            <w:pPr>
              <w:jc w:val="center"/>
              <w:rPr>
                <w:rFonts w:ascii="Trebuchet MS" w:hAnsi="Trebuchet MS" w:cs="Arial"/>
                <w:color w:val="000000"/>
                <w:sz w:val="20"/>
                <w:szCs w:val="20"/>
                <w:lang w:bidi="th-TH"/>
              </w:rPr>
            </w:pPr>
            <w:del w:id="11842" w:author="Philippe Hollanda - Oliveira Trust" w:date="2022-07-19T10:03:00Z">
              <w:r w:rsidRPr="008601AF" w:rsidDel="0016760B">
                <w:rPr>
                  <w:rFonts w:ascii="Trebuchet MS" w:hAnsi="Trebuchet MS" w:cs="Arial"/>
                  <w:color w:val="000000"/>
                  <w:sz w:val="20"/>
                  <w:szCs w:val="20"/>
                  <w:lang w:bidi="th-TH"/>
                </w:rPr>
                <w:delText>R$ 47.346,94</w:delText>
              </w:r>
            </w:del>
          </w:p>
        </w:tc>
      </w:tr>
      <w:tr w:rsidR="008601AF" w:rsidRPr="008601AF" w14:paraId="0EA20F5D" w14:textId="77777777" w:rsidTr="0016760B">
        <w:tblPrEx>
          <w:tblW w:w="5000" w:type="pct"/>
          <w:tblCellMar>
            <w:left w:w="70" w:type="dxa"/>
            <w:right w:w="70" w:type="dxa"/>
          </w:tblCellMar>
          <w:tblPrExChange w:id="11843" w:author="Philippe Hollanda - Oliveira Trust" w:date="2022-07-19T10:03:00Z">
            <w:tblPrEx>
              <w:tblW w:w="5000" w:type="pct"/>
              <w:tblCellMar>
                <w:left w:w="70" w:type="dxa"/>
                <w:right w:w="70" w:type="dxa"/>
              </w:tblCellMar>
            </w:tblPrEx>
          </w:tblPrExChange>
        </w:tblPrEx>
        <w:trPr>
          <w:trHeight w:val="1785"/>
          <w:trPrChange w:id="1184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4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06E58D" w14:textId="23DFC685" w:rsidR="008601AF" w:rsidRPr="008601AF" w:rsidRDefault="008601AF" w:rsidP="003C2C2A">
            <w:pPr>
              <w:jc w:val="center"/>
              <w:rPr>
                <w:rFonts w:ascii="Trebuchet MS" w:hAnsi="Trebuchet MS" w:cs="Arial"/>
                <w:color w:val="000000"/>
                <w:sz w:val="20"/>
                <w:szCs w:val="20"/>
                <w:lang w:bidi="th-TH"/>
              </w:rPr>
            </w:pPr>
            <w:del w:id="1184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4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A153C6" w14:textId="75D913F6" w:rsidR="008601AF" w:rsidRPr="008601AF" w:rsidRDefault="008601AF" w:rsidP="003C2C2A">
            <w:pPr>
              <w:jc w:val="center"/>
              <w:rPr>
                <w:rFonts w:ascii="Trebuchet MS" w:hAnsi="Trebuchet MS" w:cs="Arial"/>
                <w:color w:val="000000"/>
                <w:sz w:val="20"/>
                <w:szCs w:val="20"/>
                <w:lang w:bidi="th-TH"/>
              </w:rPr>
            </w:pPr>
            <w:del w:id="11848" w:author="Philippe Hollanda - Oliveira Trust" w:date="2022-07-19T10:03:00Z">
              <w:r w:rsidRPr="008601AF" w:rsidDel="0016760B">
                <w:rPr>
                  <w:rFonts w:ascii="Trebuchet MS" w:hAnsi="Trebuchet MS" w:cs="Arial"/>
                  <w:color w:val="000000"/>
                  <w:sz w:val="20"/>
                  <w:szCs w:val="20"/>
                  <w:lang w:bidi="th-TH"/>
                </w:rPr>
                <w:delText>15/10/2020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4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17AF05" w14:textId="34DF4EA6" w:rsidR="008601AF" w:rsidRPr="008601AF" w:rsidRDefault="008601AF" w:rsidP="003C2C2A">
            <w:pPr>
              <w:jc w:val="center"/>
              <w:rPr>
                <w:rFonts w:ascii="Trebuchet MS" w:hAnsi="Trebuchet MS" w:cs="Arial"/>
                <w:color w:val="000000"/>
                <w:sz w:val="20"/>
                <w:szCs w:val="20"/>
                <w:lang w:bidi="th-TH"/>
              </w:rPr>
            </w:pPr>
            <w:del w:id="11850" w:author="Philippe Hollanda - Oliveira Trust" w:date="2022-07-19T10:03:00Z">
              <w:r w:rsidRPr="008601AF" w:rsidDel="0016760B">
                <w:rPr>
                  <w:rFonts w:ascii="Trebuchet MS" w:hAnsi="Trebuchet MS" w:cs="Arial"/>
                  <w:color w:val="000000"/>
                  <w:sz w:val="20"/>
                  <w:szCs w:val="20"/>
                  <w:lang w:bidi="th-TH"/>
                </w:rPr>
                <w:delText>R$ 4.000,00</w:delText>
              </w:r>
            </w:del>
          </w:p>
        </w:tc>
      </w:tr>
      <w:tr w:rsidR="008601AF" w:rsidRPr="008601AF" w14:paraId="5C0F2A51" w14:textId="77777777" w:rsidTr="0016760B">
        <w:tblPrEx>
          <w:tblW w:w="5000" w:type="pct"/>
          <w:tblCellMar>
            <w:left w:w="70" w:type="dxa"/>
            <w:right w:w="70" w:type="dxa"/>
          </w:tblCellMar>
          <w:tblPrExChange w:id="11851" w:author="Philippe Hollanda - Oliveira Trust" w:date="2022-07-19T10:03:00Z">
            <w:tblPrEx>
              <w:tblW w:w="5000" w:type="pct"/>
              <w:tblCellMar>
                <w:left w:w="70" w:type="dxa"/>
                <w:right w:w="70" w:type="dxa"/>
              </w:tblCellMar>
            </w:tblPrEx>
          </w:tblPrExChange>
        </w:tblPrEx>
        <w:trPr>
          <w:trHeight w:val="1785"/>
          <w:trPrChange w:id="1185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5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340D44" w14:textId="7B7AB19C" w:rsidR="008601AF" w:rsidRPr="008601AF" w:rsidRDefault="008601AF" w:rsidP="003C2C2A">
            <w:pPr>
              <w:jc w:val="center"/>
              <w:rPr>
                <w:rFonts w:ascii="Trebuchet MS" w:hAnsi="Trebuchet MS" w:cs="Arial"/>
                <w:color w:val="000000"/>
                <w:sz w:val="20"/>
                <w:szCs w:val="20"/>
                <w:lang w:bidi="th-TH"/>
              </w:rPr>
            </w:pPr>
            <w:del w:id="11854" w:author="Philippe Hollanda - Oliveira Trust" w:date="2022-07-19T10:03:00Z">
              <w:r w:rsidRPr="008601AF" w:rsidDel="0016760B">
                <w:rPr>
                  <w:rFonts w:ascii="Trebuchet MS" w:hAnsi="Trebuchet MS" w:cs="Arial"/>
                  <w:color w:val="000000"/>
                  <w:sz w:val="20"/>
                  <w:szCs w:val="20"/>
                  <w:lang w:bidi="th-TH"/>
                </w:rPr>
                <w:delText>DATILOGRAFIA, DIGITAÇÃO, ESTENOGRAFIA, EXPEDIENTE, SECRETARIA EM GERAL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5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EDE988" w14:textId="6ABD4E88" w:rsidR="008601AF" w:rsidRPr="008601AF" w:rsidRDefault="008601AF" w:rsidP="003C2C2A">
            <w:pPr>
              <w:jc w:val="center"/>
              <w:rPr>
                <w:rFonts w:ascii="Trebuchet MS" w:hAnsi="Trebuchet MS" w:cs="Arial"/>
                <w:color w:val="000000"/>
                <w:sz w:val="20"/>
                <w:szCs w:val="20"/>
                <w:lang w:bidi="th-TH"/>
              </w:rPr>
            </w:pPr>
            <w:del w:id="11856" w:author="Philippe Hollanda - Oliveira Trust" w:date="2022-07-19T10:03:00Z">
              <w:r w:rsidRPr="008601AF" w:rsidDel="0016760B">
                <w:rPr>
                  <w:rFonts w:ascii="Trebuchet MS" w:hAnsi="Trebuchet MS" w:cs="Arial"/>
                  <w:color w:val="000000"/>
                  <w:sz w:val="20"/>
                  <w:szCs w:val="20"/>
                  <w:lang w:bidi="th-TH"/>
                </w:rPr>
                <w:delText>07/10/2020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5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24DBBF" w14:textId="5ACFA36C" w:rsidR="008601AF" w:rsidRPr="008601AF" w:rsidRDefault="008601AF" w:rsidP="003C2C2A">
            <w:pPr>
              <w:jc w:val="center"/>
              <w:rPr>
                <w:rFonts w:ascii="Trebuchet MS" w:hAnsi="Trebuchet MS" w:cs="Arial"/>
                <w:color w:val="000000"/>
                <w:sz w:val="20"/>
                <w:szCs w:val="20"/>
                <w:lang w:bidi="th-TH"/>
              </w:rPr>
            </w:pPr>
            <w:del w:id="11858" w:author="Philippe Hollanda - Oliveira Trust" w:date="2022-07-19T10:03:00Z">
              <w:r w:rsidRPr="008601AF" w:rsidDel="0016760B">
                <w:rPr>
                  <w:rFonts w:ascii="Trebuchet MS" w:hAnsi="Trebuchet MS" w:cs="Arial"/>
                  <w:color w:val="000000"/>
                  <w:sz w:val="20"/>
                  <w:szCs w:val="20"/>
                  <w:lang w:bidi="th-TH"/>
                </w:rPr>
                <w:delText>R$ 4.900,00</w:delText>
              </w:r>
            </w:del>
          </w:p>
        </w:tc>
      </w:tr>
      <w:tr w:rsidR="008601AF" w:rsidRPr="008601AF" w14:paraId="37A0C56C" w14:textId="77777777" w:rsidTr="0016760B">
        <w:tblPrEx>
          <w:tblW w:w="5000" w:type="pct"/>
          <w:tblCellMar>
            <w:left w:w="70" w:type="dxa"/>
            <w:right w:w="70" w:type="dxa"/>
          </w:tblCellMar>
          <w:tblPrExChange w:id="11859" w:author="Philippe Hollanda - Oliveira Trust" w:date="2022-07-19T10:03:00Z">
            <w:tblPrEx>
              <w:tblW w:w="5000" w:type="pct"/>
              <w:tblCellMar>
                <w:left w:w="70" w:type="dxa"/>
                <w:right w:w="70" w:type="dxa"/>
              </w:tblCellMar>
            </w:tblPrEx>
          </w:tblPrExChange>
        </w:tblPrEx>
        <w:trPr>
          <w:trHeight w:val="1785"/>
          <w:trPrChange w:id="1186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6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D7500C" w14:textId="3CC5612B" w:rsidR="008601AF" w:rsidRPr="008601AF" w:rsidRDefault="008601AF" w:rsidP="003C2C2A">
            <w:pPr>
              <w:jc w:val="center"/>
              <w:rPr>
                <w:rFonts w:ascii="Trebuchet MS" w:hAnsi="Trebuchet MS" w:cs="Arial"/>
                <w:color w:val="000000"/>
                <w:sz w:val="20"/>
                <w:szCs w:val="20"/>
                <w:lang w:bidi="th-TH"/>
              </w:rPr>
            </w:pPr>
            <w:del w:id="11862" w:author="Philippe Hollanda - Oliveira Trust" w:date="2022-07-19T10:03:00Z">
              <w:r w:rsidRPr="008601AF" w:rsidDel="0016760B">
                <w:rPr>
                  <w:rFonts w:ascii="Trebuchet MS" w:hAnsi="Trebuchet MS" w:cs="Arial"/>
                  <w:color w:val="000000"/>
                  <w:sz w:val="20"/>
                  <w:szCs w:val="20"/>
                  <w:lang w:bidi="th-TH"/>
                </w:rPr>
                <w:lastRenderedPageBreak/>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6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26C867" w14:textId="761FCB41" w:rsidR="008601AF" w:rsidRPr="008601AF" w:rsidRDefault="008601AF" w:rsidP="003C2C2A">
            <w:pPr>
              <w:jc w:val="center"/>
              <w:rPr>
                <w:rFonts w:ascii="Trebuchet MS" w:hAnsi="Trebuchet MS" w:cs="Arial"/>
                <w:color w:val="000000"/>
                <w:sz w:val="20"/>
                <w:szCs w:val="20"/>
                <w:lang w:bidi="th-TH"/>
              </w:rPr>
            </w:pPr>
            <w:del w:id="11864" w:author="Philippe Hollanda - Oliveira Trust" w:date="2022-07-19T10:03:00Z">
              <w:r w:rsidRPr="008601AF" w:rsidDel="0016760B">
                <w:rPr>
                  <w:rFonts w:ascii="Trebuchet MS" w:hAnsi="Trebuchet MS" w:cs="Arial"/>
                  <w:color w:val="000000"/>
                  <w:sz w:val="20"/>
                  <w:szCs w:val="20"/>
                  <w:lang w:bidi="th-TH"/>
                </w:rPr>
                <w:delText>07/10/2020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6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E314C7" w14:textId="2CFCB7B1" w:rsidR="008601AF" w:rsidRPr="008601AF" w:rsidRDefault="008601AF" w:rsidP="003C2C2A">
            <w:pPr>
              <w:jc w:val="center"/>
              <w:rPr>
                <w:rFonts w:ascii="Trebuchet MS" w:hAnsi="Trebuchet MS" w:cs="Arial"/>
                <w:color w:val="000000"/>
                <w:sz w:val="20"/>
                <w:szCs w:val="20"/>
                <w:lang w:bidi="th-TH"/>
              </w:rPr>
            </w:pPr>
            <w:del w:id="11866" w:author="Philippe Hollanda - Oliveira Trust" w:date="2022-07-19T10:03:00Z">
              <w:r w:rsidRPr="008601AF" w:rsidDel="0016760B">
                <w:rPr>
                  <w:rFonts w:ascii="Trebuchet MS" w:hAnsi="Trebuchet MS" w:cs="Arial"/>
                  <w:color w:val="000000"/>
                  <w:sz w:val="20"/>
                  <w:szCs w:val="20"/>
                  <w:lang w:bidi="th-TH"/>
                </w:rPr>
                <w:delText>R$ 4.500,00</w:delText>
              </w:r>
            </w:del>
          </w:p>
        </w:tc>
      </w:tr>
      <w:tr w:rsidR="008601AF" w:rsidRPr="008601AF" w14:paraId="4E768021" w14:textId="77777777" w:rsidTr="0016760B">
        <w:tblPrEx>
          <w:tblW w:w="5000" w:type="pct"/>
          <w:tblCellMar>
            <w:left w:w="70" w:type="dxa"/>
            <w:right w:w="70" w:type="dxa"/>
          </w:tblCellMar>
          <w:tblPrExChange w:id="11867" w:author="Philippe Hollanda - Oliveira Trust" w:date="2022-07-19T10:03:00Z">
            <w:tblPrEx>
              <w:tblW w:w="5000" w:type="pct"/>
              <w:tblCellMar>
                <w:left w:w="70" w:type="dxa"/>
                <w:right w:w="70" w:type="dxa"/>
              </w:tblCellMar>
            </w:tblPrEx>
          </w:tblPrExChange>
        </w:tblPrEx>
        <w:trPr>
          <w:trHeight w:val="1785"/>
          <w:trPrChange w:id="1186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6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C2A3BE" w14:textId="175C2CCC" w:rsidR="008601AF" w:rsidRPr="008601AF" w:rsidRDefault="008601AF" w:rsidP="003C2C2A">
            <w:pPr>
              <w:jc w:val="center"/>
              <w:rPr>
                <w:rFonts w:ascii="Trebuchet MS" w:hAnsi="Trebuchet MS" w:cs="Arial"/>
                <w:color w:val="000000"/>
                <w:sz w:val="20"/>
                <w:szCs w:val="20"/>
                <w:lang w:bidi="th-TH"/>
              </w:rPr>
            </w:pPr>
            <w:del w:id="11870" w:author="Philippe Hollanda - Oliveira Trust" w:date="2022-07-19T10:03:00Z">
              <w:r w:rsidRPr="008601AF" w:rsidDel="0016760B">
                <w:rPr>
                  <w:rFonts w:ascii="Trebuchet MS" w:hAnsi="Trebuchet MS" w:cs="Arial"/>
                  <w:color w:val="000000"/>
                  <w:sz w:val="20"/>
                  <w:szCs w:val="20"/>
                  <w:lang w:bidi="th-TH"/>
                </w:rPr>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7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106BE5" w14:textId="1B7FF810" w:rsidR="008601AF" w:rsidRPr="008601AF" w:rsidRDefault="008601AF" w:rsidP="003C2C2A">
            <w:pPr>
              <w:jc w:val="center"/>
              <w:rPr>
                <w:rFonts w:ascii="Trebuchet MS" w:hAnsi="Trebuchet MS" w:cs="Arial"/>
                <w:color w:val="000000"/>
                <w:sz w:val="20"/>
                <w:szCs w:val="20"/>
                <w:lang w:bidi="th-TH"/>
              </w:rPr>
            </w:pPr>
            <w:del w:id="11872" w:author="Philippe Hollanda - Oliveira Trust" w:date="2022-07-19T10:03:00Z">
              <w:r w:rsidRPr="008601AF" w:rsidDel="0016760B">
                <w:rPr>
                  <w:rFonts w:ascii="Trebuchet MS" w:hAnsi="Trebuchet MS" w:cs="Arial"/>
                  <w:color w:val="000000"/>
                  <w:sz w:val="20"/>
                  <w:szCs w:val="20"/>
                  <w:lang w:bidi="th-TH"/>
                </w:rPr>
                <w:delText>26/10/2020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7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07E8B0" w14:textId="7B2D7F77" w:rsidR="008601AF" w:rsidRPr="008601AF" w:rsidRDefault="008601AF" w:rsidP="003C2C2A">
            <w:pPr>
              <w:jc w:val="center"/>
              <w:rPr>
                <w:rFonts w:ascii="Trebuchet MS" w:hAnsi="Trebuchet MS" w:cs="Arial"/>
                <w:color w:val="000000"/>
                <w:sz w:val="20"/>
                <w:szCs w:val="20"/>
                <w:lang w:bidi="th-TH"/>
              </w:rPr>
            </w:pPr>
            <w:del w:id="11874" w:author="Philippe Hollanda - Oliveira Trust" w:date="2022-07-19T10:03:00Z">
              <w:r w:rsidRPr="008601AF" w:rsidDel="0016760B">
                <w:rPr>
                  <w:rFonts w:ascii="Trebuchet MS" w:hAnsi="Trebuchet MS" w:cs="Arial"/>
                  <w:color w:val="000000"/>
                  <w:sz w:val="20"/>
                  <w:szCs w:val="20"/>
                  <w:lang w:bidi="th-TH"/>
                </w:rPr>
                <w:delText>R$ 6.500,00</w:delText>
              </w:r>
            </w:del>
          </w:p>
        </w:tc>
      </w:tr>
      <w:tr w:rsidR="008601AF" w:rsidRPr="008601AF" w14:paraId="0FD8D10C" w14:textId="77777777" w:rsidTr="0016760B">
        <w:tblPrEx>
          <w:tblW w:w="5000" w:type="pct"/>
          <w:tblCellMar>
            <w:left w:w="70" w:type="dxa"/>
            <w:right w:w="70" w:type="dxa"/>
          </w:tblCellMar>
          <w:tblPrExChange w:id="11875" w:author="Philippe Hollanda - Oliveira Trust" w:date="2022-07-19T10:03:00Z">
            <w:tblPrEx>
              <w:tblW w:w="5000" w:type="pct"/>
              <w:tblCellMar>
                <w:left w:w="70" w:type="dxa"/>
                <w:right w:w="70" w:type="dxa"/>
              </w:tblCellMar>
            </w:tblPrEx>
          </w:tblPrExChange>
        </w:tblPrEx>
        <w:trPr>
          <w:trHeight w:val="1785"/>
          <w:trPrChange w:id="1187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7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1E43D0" w14:textId="239735E2" w:rsidR="008601AF" w:rsidRPr="008601AF" w:rsidRDefault="008601AF" w:rsidP="003C2C2A">
            <w:pPr>
              <w:jc w:val="center"/>
              <w:rPr>
                <w:rFonts w:ascii="Trebuchet MS" w:hAnsi="Trebuchet MS" w:cs="Arial"/>
                <w:color w:val="000000"/>
                <w:sz w:val="20"/>
                <w:szCs w:val="20"/>
                <w:lang w:bidi="th-TH"/>
              </w:rPr>
            </w:pPr>
            <w:del w:id="11878"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7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1C4387" w14:textId="1D50108A" w:rsidR="008601AF" w:rsidRPr="008601AF" w:rsidRDefault="008601AF" w:rsidP="003C2C2A">
            <w:pPr>
              <w:jc w:val="center"/>
              <w:rPr>
                <w:rFonts w:ascii="Trebuchet MS" w:hAnsi="Trebuchet MS" w:cs="Arial"/>
                <w:color w:val="000000"/>
                <w:sz w:val="20"/>
                <w:szCs w:val="20"/>
                <w:lang w:bidi="th-TH"/>
              </w:rPr>
            </w:pPr>
            <w:del w:id="11880" w:author="Philippe Hollanda - Oliveira Trust" w:date="2022-07-19T10:03:00Z">
              <w:r w:rsidRPr="008601AF" w:rsidDel="0016760B">
                <w:rPr>
                  <w:rFonts w:ascii="Trebuchet MS" w:hAnsi="Trebuchet MS" w:cs="Arial"/>
                  <w:color w:val="000000"/>
                  <w:sz w:val="20"/>
                  <w:szCs w:val="20"/>
                  <w:lang w:bidi="th-TH"/>
                </w:rPr>
                <w:delText>06/11/2020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8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575806" w14:textId="462F3D50" w:rsidR="008601AF" w:rsidRPr="008601AF" w:rsidRDefault="008601AF" w:rsidP="003C2C2A">
            <w:pPr>
              <w:jc w:val="center"/>
              <w:rPr>
                <w:rFonts w:ascii="Trebuchet MS" w:hAnsi="Trebuchet MS" w:cs="Arial"/>
                <w:color w:val="000000"/>
                <w:sz w:val="20"/>
                <w:szCs w:val="20"/>
                <w:lang w:bidi="th-TH"/>
              </w:rPr>
            </w:pPr>
            <w:del w:id="11882"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6691DB3A" w14:textId="77777777" w:rsidTr="0016760B">
        <w:tblPrEx>
          <w:tblW w:w="5000" w:type="pct"/>
          <w:tblCellMar>
            <w:left w:w="70" w:type="dxa"/>
            <w:right w:w="70" w:type="dxa"/>
          </w:tblCellMar>
          <w:tblPrExChange w:id="11883" w:author="Philippe Hollanda - Oliveira Trust" w:date="2022-07-19T10:03:00Z">
            <w:tblPrEx>
              <w:tblW w:w="5000" w:type="pct"/>
              <w:tblCellMar>
                <w:left w:w="70" w:type="dxa"/>
                <w:right w:w="70" w:type="dxa"/>
              </w:tblCellMar>
            </w:tblPrEx>
          </w:tblPrExChange>
        </w:tblPrEx>
        <w:trPr>
          <w:trHeight w:val="1785"/>
          <w:trPrChange w:id="1188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8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D87E5F" w14:textId="1674EF5B" w:rsidR="008601AF" w:rsidRPr="008601AF" w:rsidRDefault="008601AF" w:rsidP="003C2C2A">
            <w:pPr>
              <w:jc w:val="center"/>
              <w:rPr>
                <w:rFonts w:ascii="Trebuchet MS" w:hAnsi="Trebuchet MS" w:cs="Arial"/>
                <w:color w:val="000000"/>
                <w:sz w:val="20"/>
                <w:szCs w:val="20"/>
                <w:lang w:bidi="th-TH"/>
              </w:rPr>
            </w:pPr>
            <w:del w:id="11886" w:author="Philippe Hollanda - Oliveira Trust" w:date="2022-07-19T10:03:00Z">
              <w:r w:rsidRPr="008601AF" w:rsidDel="0016760B">
                <w:rPr>
                  <w:rFonts w:ascii="Trebuchet MS" w:hAnsi="Trebuchet MS" w:cs="Arial"/>
                  <w:color w:val="000000"/>
                  <w:sz w:val="20"/>
                  <w:szCs w:val="20"/>
                  <w:lang w:bidi="th-TH"/>
                </w:rPr>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8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74C128" w14:textId="043C4021" w:rsidR="008601AF" w:rsidRPr="008601AF" w:rsidRDefault="008601AF" w:rsidP="003C2C2A">
            <w:pPr>
              <w:jc w:val="center"/>
              <w:rPr>
                <w:rFonts w:ascii="Trebuchet MS" w:hAnsi="Trebuchet MS" w:cs="Arial"/>
                <w:color w:val="000000"/>
                <w:sz w:val="20"/>
                <w:szCs w:val="20"/>
                <w:lang w:bidi="th-TH"/>
              </w:rPr>
            </w:pPr>
            <w:del w:id="11888" w:author="Philippe Hollanda - Oliveira Trust" w:date="2022-07-19T10:03:00Z">
              <w:r w:rsidRPr="008601AF" w:rsidDel="0016760B">
                <w:rPr>
                  <w:rFonts w:ascii="Trebuchet MS" w:hAnsi="Trebuchet MS" w:cs="Arial"/>
                  <w:color w:val="000000"/>
                  <w:sz w:val="20"/>
                  <w:szCs w:val="20"/>
                  <w:lang w:bidi="th-TH"/>
                </w:rPr>
                <w:delText>03/11/2020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8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22C951" w14:textId="7AFAD7F8" w:rsidR="008601AF" w:rsidRPr="008601AF" w:rsidRDefault="008601AF" w:rsidP="003C2C2A">
            <w:pPr>
              <w:jc w:val="center"/>
              <w:rPr>
                <w:rFonts w:ascii="Trebuchet MS" w:hAnsi="Trebuchet MS" w:cs="Arial"/>
                <w:color w:val="000000"/>
                <w:sz w:val="20"/>
                <w:szCs w:val="20"/>
                <w:lang w:bidi="th-TH"/>
              </w:rPr>
            </w:pPr>
            <w:del w:id="11890" w:author="Philippe Hollanda - Oliveira Trust" w:date="2022-07-19T10:03:00Z">
              <w:r w:rsidRPr="008601AF" w:rsidDel="0016760B">
                <w:rPr>
                  <w:rFonts w:ascii="Trebuchet MS" w:hAnsi="Trebuchet MS" w:cs="Arial"/>
                  <w:color w:val="000000"/>
                  <w:sz w:val="20"/>
                  <w:szCs w:val="20"/>
                  <w:lang w:bidi="th-TH"/>
                </w:rPr>
                <w:delText>R$ 5.400,00</w:delText>
              </w:r>
            </w:del>
          </w:p>
        </w:tc>
      </w:tr>
      <w:tr w:rsidR="008601AF" w:rsidRPr="008601AF" w14:paraId="699B34F7" w14:textId="77777777" w:rsidTr="0016760B">
        <w:tblPrEx>
          <w:tblW w:w="5000" w:type="pct"/>
          <w:tblCellMar>
            <w:left w:w="70" w:type="dxa"/>
            <w:right w:w="70" w:type="dxa"/>
          </w:tblCellMar>
          <w:tblPrExChange w:id="11891" w:author="Philippe Hollanda - Oliveira Trust" w:date="2022-07-19T10:03:00Z">
            <w:tblPrEx>
              <w:tblW w:w="5000" w:type="pct"/>
              <w:tblCellMar>
                <w:left w:w="70" w:type="dxa"/>
                <w:right w:w="70" w:type="dxa"/>
              </w:tblCellMar>
            </w:tblPrEx>
          </w:tblPrExChange>
        </w:tblPrEx>
        <w:trPr>
          <w:trHeight w:val="1785"/>
          <w:trPrChange w:id="1189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89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941FC2" w14:textId="7B65928E" w:rsidR="008601AF" w:rsidRPr="008601AF" w:rsidRDefault="008601AF" w:rsidP="003C2C2A">
            <w:pPr>
              <w:jc w:val="center"/>
              <w:rPr>
                <w:rFonts w:ascii="Trebuchet MS" w:hAnsi="Trebuchet MS" w:cs="Arial"/>
                <w:color w:val="000000"/>
                <w:sz w:val="20"/>
                <w:szCs w:val="20"/>
                <w:lang w:bidi="th-TH"/>
              </w:rPr>
            </w:pPr>
            <w:del w:id="1189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89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93073B" w14:textId="281D2BE0" w:rsidR="008601AF" w:rsidRPr="008601AF" w:rsidRDefault="008601AF" w:rsidP="003C2C2A">
            <w:pPr>
              <w:jc w:val="center"/>
              <w:rPr>
                <w:rFonts w:ascii="Trebuchet MS" w:hAnsi="Trebuchet MS" w:cs="Arial"/>
                <w:color w:val="000000"/>
                <w:sz w:val="20"/>
                <w:szCs w:val="20"/>
                <w:lang w:bidi="th-TH"/>
              </w:rPr>
            </w:pPr>
            <w:del w:id="11896" w:author="Philippe Hollanda - Oliveira Trust" w:date="2022-07-19T10:03:00Z">
              <w:r w:rsidRPr="008601AF" w:rsidDel="0016760B">
                <w:rPr>
                  <w:rFonts w:ascii="Trebuchet MS" w:hAnsi="Trebuchet MS" w:cs="Arial"/>
                  <w:color w:val="000000"/>
                  <w:sz w:val="20"/>
                  <w:szCs w:val="20"/>
                  <w:lang w:bidi="th-TH"/>
                </w:rPr>
                <w:delText>29/10/2020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89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892D4A" w14:textId="1F0F46D5" w:rsidR="008601AF" w:rsidRPr="008601AF" w:rsidRDefault="008601AF" w:rsidP="003C2C2A">
            <w:pPr>
              <w:jc w:val="center"/>
              <w:rPr>
                <w:rFonts w:ascii="Trebuchet MS" w:hAnsi="Trebuchet MS" w:cs="Arial"/>
                <w:color w:val="000000"/>
                <w:sz w:val="20"/>
                <w:szCs w:val="20"/>
                <w:lang w:bidi="th-TH"/>
              </w:rPr>
            </w:pPr>
            <w:del w:id="11898"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125BFB87" w14:textId="77777777" w:rsidTr="0016760B">
        <w:tblPrEx>
          <w:tblW w:w="5000" w:type="pct"/>
          <w:tblCellMar>
            <w:left w:w="70" w:type="dxa"/>
            <w:right w:w="70" w:type="dxa"/>
          </w:tblCellMar>
          <w:tblPrExChange w:id="11899" w:author="Philippe Hollanda - Oliveira Trust" w:date="2022-07-19T10:03:00Z">
            <w:tblPrEx>
              <w:tblW w:w="5000" w:type="pct"/>
              <w:tblCellMar>
                <w:left w:w="70" w:type="dxa"/>
                <w:right w:w="70" w:type="dxa"/>
              </w:tblCellMar>
            </w:tblPrEx>
          </w:tblPrExChange>
        </w:tblPrEx>
        <w:trPr>
          <w:trHeight w:val="1785"/>
          <w:trPrChange w:id="1190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0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4BD3B5" w14:textId="46613B30" w:rsidR="008601AF" w:rsidRPr="008601AF" w:rsidRDefault="008601AF" w:rsidP="003C2C2A">
            <w:pPr>
              <w:jc w:val="center"/>
              <w:rPr>
                <w:rFonts w:ascii="Trebuchet MS" w:hAnsi="Trebuchet MS" w:cs="Arial"/>
                <w:color w:val="000000"/>
                <w:sz w:val="20"/>
                <w:szCs w:val="20"/>
                <w:lang w:bidi="th-TH"/>
              </w:rPr>
            </w:pPr>
            <w:del w:id="11902"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0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05706A" w14:textId="59344C55" w:rsidR="008601AF" w:rsidRPr="008601AF" w:rsidRDefault="008601AF" w:rsidP="003C2C2A">
            <w:pPr>
              <w:jc w:val="center"/>
              <w:rPr>
                <w:rFonts w:ascii="Trebuchet MS" w:hAnsi="Trebuchet MS" w:cs="Arial"/>
                <w:color w:val="000000"/>
                <w:sz w:val="20"/>
                <w:szCs w:val="20"/>
                <w:lang w:bidi="th-TH"/>
              </w:rPr>
            </w:pPr>
            <w:del w:id="11904" w:author="Philippe Hollanda - Oliveira Trust" w:date="2022-07-19T10:03:00Z">
              <w:r w:rsidRPr="008601AF" w:rsidDel="0016760B">
                <w:rPr>
                  <w:rFonts w:ascii="Trebuchet MS" w:hAnsi="Trebuchet MS" w:cs="Arial"/>
                  <w:color w:val="000000"/>
                  <w:sz w:val="20"/>
                  <w:szCs w:val="20"/>
                  <w:lang w:bidi="th-TH"/>
                </w:rPr>
                <w:delText>19/11/2020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0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B66C0D" w14:textId="02B447D4" w:rsidR="008601AF" w:rsidRPr="008601AF" w:rsidRDefault="008601AF" w:rsidP="003C2C2A">
            <w:pPr>
              <w:jc w:val="center"/>
              <w:rPr>
                <w:rFonts w:ascii="Trebuchet MS" w:hAnsi="Trebuchet MS" w:cs="Arial"/>
                <w:color w:val="000000"/>
                <w:sz w:val="20"/>
                <w:szCs w:val="20"/>
                <w:lang w:bidi="th-TH"/>
              </w:rPr>
            </w:pPr>
            <w:del w:id="11906" w:author="Philippe Hollanda - Oliveira Trust" w:date="2022-07-19T10:03:00Z">
              <w:r w:rsidRPr="008601AF" w:rsidDel="0016760B">
                <w:rPr>
                  <w:rFonts w:ascii="Trebuchet MS" w:hAnsi="Trebuchet MS" w:cs="Arial"/>
                  <w:color w:val="000000"/>
                  <w:sz w:val="20"/>
                  <w:szCs w:val="20"/>
                  <w:lang w:bidi="th-TH"/>
                </w:rPr>
                <w:delText>R$ 540,00</w:delText>
              </w:r>
            </w:del>
          </w:p>
        </w:tc>
      </w:tr>
      <w:tr w:rsidR="008601AF" w:rsidRPr="008601AF" w14:paraId="7D99B9FF" w14:textId="77777777" w:rsidTr="0016760B">
        <w:tblPrEx>
          <w:tblW w:w="5000" w:type="pct"/>
          <w:tblCellMar>
            <w:left w:w="70" w:type="dxa"/>
            <w:right w:w="70" w:type="dxa"/>
          </w:tblCellMar>
          <w:tblPrExChange w:id="11907" w:author="Philippe Hollanda - Oliveira Trust" w:date="2022-07-19T10:03:00Z">
            <w:tblPrEx>
              <w:tblW w:w="5000" w:type="pct"/>
              <w:tblCellMar>
                <w:left w:w="70" w:type="dxa"/>
                <w:right w:w="70" w:type="dxa"/>
              </w:tblCellMar>
            </w:tblPrEx>
          </w:tblPrExChange>
        </w:tblPrEx>
        <w:trPr>
          <w:trHeight w:val="1785"/>
          <w:trPrChange w:id="1190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0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CD247C" w14:textId="467B5C8A" w:rsidR="008601AF" w:rsidRPr="008601AF" w:rsidRDefault="008601AF" w:rsidP="003C2C2A">
            <w:pPr>
              <w:jc w:val="center"/>
              <w:rPr>
                <w:rFonts w:ascii="Trebuchet MS" w:hAnsi="Trebuchet MS" w:cs="Arial"/>
                <w:color w:val="000000"/>
                <w:sz w:val="20"/>
                <w:szCs w:val="20"/>
                <w:lang w:bidi="th-TH"/>
              </w:rPr>
            </w:pPr>
            <w:del w:id="11910"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1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FD9CF5" w14:textId="7A666D48" w:rsidR="008601AF" w:rsidRPr="008601AF" w:rsidRDefault="008601AF" w:rsidP="003C2C2A">
            <w:pPr>
              <w:jc w:val="center"/>
              <w:rPr>
                <w:rFonts w:ascii="Trebuchet MS" w:hAnsi="Trebuchet MS" w:cs="Arial"/>
                <w:color w:val="000000"/>
                <w:sz w:val="20"/>
                <w:szCs w:val="20"/>
                <w:lang w:bidi="th-TH"/>
              </w:rPr>
            </w:pPr>
            <w:del w:id="11912" w:author="Philippe Hollanda - Oliveira Trust" w:date="2022-07-19T10:03:00Z">
              <w:r w:rsidRPr="008601AF" w:rsidDel="0016760B">
                <w:rPr>
                  <w:rFonts w:ascii="Trebuchet MS" w:hAnsi="Trebuchet MS" w:cs="Arial"/>
                  <w:color w:val="000000"/>
                  <w:sz w:val="20"/>
                  <w:szCs w:val="20"/>
                  <w:lang w:bidi="th-TH"/>
                </w:rPr>
                <w:delText>06/11/2020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1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7B6335" w14:textId="1B2876E8" w:rsidR="008601AF" w:rsidRPr="008601AF" w:rsidRDefault="008601AF" w:rsidP="003C2C2A">
            <w:pPr>
              <w:jc w:val="center"/>
              <w:rPr>
                <w:rFonts w:ascii="Trebuchet MS" w:hAnsi="Trebuchet MS" w:cs="Arial"/>
                <w:color w:val="000000"/>
                <w:sz w:val="20"/>
                <w:szCs w:val="20"/>
                <w:lang w:bidi="th-TH"/>
              </w:rPr>
            </w:pPr>
            <w:del w:id="11914" w:author="Philippe Hollanda - Oliveira Trust" w:date="2022-07-19T10:03:00Z">
              <w:r w:rsidRPr="008601AF" w:rsidDel="0016760B">
                <w:rPr>
                  <w:rFonts w:ascii="Trebuchet MS" w:hAnsi="Trebuchet MS" w:cs="Arial"/>
                  <w:color w:val="000000"/>
                  <w:sz w:val="20"/>
                  <w:szCs w:val="20"/>
                  <w:lang w:bidi="th-TH"/>
                </w:rPr>
                <w:delText>R$ 1.530,00</w:delText>
              </w:r>
            </w:del>
          </w:p>
        </w:tc>
      </w:tr>
      <w:tr w:rsidR="008601AF" w:rsidRPr="008601AF" w14:paraId="27A56439" w14:textId="77777777" w:rsidTr="0016760B">
        <w:tblPrEx>
          <w:tblW w:w="5000" w:type="pct"/>
          <w:tblCellMar>
            <w:left w:w="70" w:type="dxa"/>
            <w:right w:w="70" w:type="dxa"/>
          </w:tblCellMar>
          <w:tblPrExChange w:id="11915" w:author="Philippe Hollanda - Oliveira Trust" w:date="2022-07-19T10:03:00Z">
            <w:tblPrEx>
              <w:tblW w:w="5000" w:type="pct"/>
              <w:tblCellMar>
                <w:left w:w="70" w:type="dxa"/>
                <w:right w:w="70" w:type="dxa"/>
              </w:tblCellMar>
            </w:tblPrEx>
          </w:tblPrExChange>
        </w:tblPrEx>
        <w:trPr>
          <w:trHeight w:val="1785"/>
          <w:trPrChange w:id="1191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1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81725C" w14:textId="2E5DE24E" w:rsidR="008601AF" w:rsidRPr="008601AF" w:rsidRDefault="008601AF" w:rsidP="003C2C2A">
            <w:pPr>
              <w:jc w:val="center"/>
              <w:rPr>
                <w:rFonts w:ascii="Trebuchet MS" w:hAnsi="Trebuchet MS" w:cs="Arial"/>
                <w:color w:val="000000"/>
                <w:sz w:val="20"/>
                <w:szCs w:val="20"/>
                <w:lang w:bidi="th-TH"/>
              </w:rPr>
            </w:pPr>
            <w:del w:id="11918" w:author="Philippe Hollanda - Oliveira Trust" w:date="2022-07-19T10:03:00Z">
              <w:r w:rsidRPr="008601AF" w:rsidDel="0016760B">
                <w:rPr>
                  <w:rFonts w:ascii="Trebuchet MS" w:hAnsi="Trebuchet MS" w:cs="Arial"/>
                  <w:color w:val="000000"/>
                  <w:sz w:val="20"/>
                  <w:szCs w:val="20"/>
                  <w:lang w:bidi="th-TH"/>
                </w:rPr>
                <w:delText>SERVIÇOS DE DESEMBARAÇO ADUANEIRO,COMISSÁRIOS,DESPACHANTES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1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0CFDAD" w14:textId="7FACD80E" w:rsidR="008601AF" w:rsidRPr="008601AF" w:rsidRDefault="008601AF" w:rsidP="003C2C2A">
            <w:pPr>
              <w:jc w:val="center"/>
              <w:rPr>
                <w:rFonts w:ascii="Trebuchet MS" w:hAnsi="Trebuchet MS" w:cs="Arial"/>
                <w:color w:val="000000"/>
                <w:sz w:val="20"/>
                <w:szCs w:val="20"/>
                <w:lang w:bidi="th-TH"/>
              </w:rPr>
            </w:pPr>
            <w:del w:id="11920" w:author="Philippe Hollanda - Oliveira Trust" w:date="2022-07-19T10:03:00Z">
              <w:r w:rsidRPr="008601AF" w:rsidDel="0016760B">
                <w:rPr>
                  <w:rFonts w:ascii="Trebuchet MS" w:hAnsi="Trebuchet MS" w:cs="Arial"/>
                  <w:color w:val="000000"/>
                  <w:sz w:val="20"/>
                  <w:szCs w:val="20"/>
                  <w:lang w:bidi="th-TH"/>
                </w:rPr>
                <w:delText>03/11/2020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2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6CAFEA" w14:textId="0599FDDE" w:rsidR="008601AF" w:rsidRPr="008601AF" w:rsidRDefault="008601AF" w:rsidP="003C2C2A">
            <w:pPr>
              <w:jc w:val="center"/>
              <w:rPr>
                <w:rFonts w:ascii="Trebuchet MS" w:hAnsi="Trebuchet MS" w:cs="Arial"/>
                <w:color w:val="000000"/>
                <w:sz w:val="20"/>
                <w:szCs w:val="20"/>
                <w:lang w:bidi="th-TH"/>
              </w:rPr>
            </w:pPr>
            <w:del w:id="11922" w:author="Philippe Hollanda - Oliveira Trust" w:date="2022-07-19T10:03:00Z">
              <w:r w:rsidRPr="008601AF" w:rsidDel="0016760B">
                <w:rPr>
                  <w:rFonts w:ascii="Trebuchet MS" w:hAnsi="Trebuchet MS" w:cs="Arial"/>
                  <w:color w:val="000000"/>
                  <w:sz w:val="20"/>
                  <w:szCs w:val="20"/>
                  <w:lang w:bidi="th-TH"/>
                </w:rPr>
                <w:delText>R$ 1.300,00</w:delText>
              </w:r>
            </w:del>
          </w:p>
        </w:tc>
      </w:tr>
      <w:tr w:rsidR="008601AF" w:rsidRPr="008601AF" w14:paraId="38D2A3D0" w14:textId="77777777" w:rsidTr="0016760B">
        <w:tblPrEx>
          <w:tblW w:w="5000" w:type="pct"/>
          <w:tblCellMar>
            <w:left w:w="70" w:type="dxa"/>
            <w:right w:w="70" w:type="dxa"/>
          </w:tblCellMar>
          <w:tblPrExChange w:id="11923" w:author="Philippe Hollanda - Oliveira Trust" w:date="2022-07-19T10:03:00Z">
            <w:tblPrEx>
              <w:tblW w:w="5000" w:type="pct"/>
              <w:tblCellMar>
                <w:left w:w="70" w:type="dxa"/>
                <w:right w:w="70" w:type="dxa"/>
              </w:tblCellMar>
            </w:tblPrEx>
          </w:tblPrExChange>
        </w:tblPrEx>
        <w:trPr>
          <w:trHeight w:val="1785"/>
          <w:trPrChange w:id="1192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2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02ABBD" w14:textId="74729026" w:rsidR="008601AF" w:rsidRPr="008601AF" w:rsidRDefault="008601AF" w:rsidP="003C2C2A">
            <w:pPr>
              <w:jc w:val="center"/>
              <w:rPr>
                <w:rFonts w:ascii="Trebuchet MS" w:hAnsi="Trebuchet MS" w:cs="Arial"/>
                <w:color w:val="000000"/>
                <w:sz w:val="20"/>
                <w:szCs w:val="20"/>
                <w:lang w:bidi="th-TH"/>
              </w:rPr>
            </w:pPr>
            <w:del w:id="11926"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2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831AA5" w14:textId="6B4C9810" w:rsidR="008601AF" w:rsidRPr="008601AF" w:rsidRDefault="008601AF" w:rsidP="003C2C2A">
            <w:pPr>
              <w:jc w:val="center"/>
              <w:rPr>
                <w:rFonts w:ascii="Trebuchet MS" w:hAnsi="Trebuchet MS" w:cs="Arial"/>
                <w:color w:val="000000"/>
                <w:sz w:val="20"/>
                <w:szCs w:val="20"/>
                <w:lang w:bidi="th-TH"/>
              </w:rPr>
            </w:pPr>
            <w:del w:id="11928" w:author="Philippe Hollanda - Oliveira Trust" w:date="2022-07-19T10:03:00Z">
              <w:r w:rsidRPr="008601AF" w:rsidDel="0016760B">
                <w:rPr>
                  <w:rFonts w:ascii="Trebuchet MS" w:hAnsi="Trebuchet MS" w:cs="Arial"/>
                  <w:color w:val="000000"/>
                  <w:sz w:val="20"/>
                  <w:szCs w:val="20"/>
                  <w:lang w:bidi="th-TH"/>
                </w:rPr>
                <w:delText>27/11/2020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2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A2137E" w14:textId="62BF988F" w:rsidR="008601AF" w:rsidRPr="008601AF" w:rsidRDefault="008601AF" w:rsidP="003C2C2A">
            <w:pPr>
              <w:jc w:val="center"/>
              <w:rPr>
                <w:rFonts w:ascii="Trebuchet MS" w:hAnsi="Trebuchet MS" w:cs="Arial"/>
                <w:color w:val="000000"/>
                <w:sz w:val="20"/>
                <w:szCs w:val="20"/>
                <w:lang w:bidi="th-TH"/>
              </w:rPr>
            </w:pPr>
            <w:del w:id="11930" w:author="Philippe Hollanda - Oliveira Trust" w:date="2022-07-19T10:03:00Z">
              <w:r w:rsidRPr="008601AF" w:rsidDel="0016760B">
                <w:rPr>
                  <w:rFonts w:ascii="Trebuchet MS" w:hAnsi="Trebuchet MS" w:cs="Arial"/>
                  <w:color w:val="000000"/>
                  <w:sz w:val="20"/>
                  <w:szCs w:val="20"/>
                  <w:lang w:bidi="th-TH"/>
                </w:rPr>
                <w:delText>R$ 3.050,00</w:delText>
              </w:r>
            </w:del>
          </w:p>
        </w:tc>
      </w:tr>
      <w:tr w:rsidR="008601AF" w:rsidRPr="008601AF" w14:paraId="07E5B1C8" w14:textId="77777777" w:rsidTr="0016760B">
        <w:tblPrEx>
          <w:tblW w:w="5000" w:type="pct"/>
          <w:tblCellMar>
            <w:left w:w="70" w:type="dxa"/>
            <w:right w:w="70" w:type="dxa"/>
          </w:tblCellMar>
          <w:tblPrExChange w:id="11931" w:author="Philippe Hollanda - Oliveira Trust" w:date="2022-07-19T10:03:00Z">
            <w:tblPrEx>
              <w:tblW w:w="5000" w:type="pct"/>
              <w:tblCellMar>
                <w:left w:w="70" w:type="dxa"/>
                <w:right w:w="70" w:type="dxa"/>
              </w:tblCellMar>
            </w:tblPrEx>
          </w:tblPrExChange>
        </w:tblPrEx>
        <w:trPr>
          <w:trHeight w:val="1785"/>
          <w:trPrChange w:id="1193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3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E330A4" w14:textId="0F932FD2" w:rsidR="008601AF" w:rsidRPr="008601AF" w:rsidRDefault="008601AF" w:rsidP="003C2C2A">
            <w:pPr>
              <w:jc w:val="center"/>
              <w:rPr>
                <w:rFonts w:ascii="Trebuchet MS" w:hAnsi="Trebuchet MS" w:cs="Arial"/>
                <w:color w:val="000000"/>
                <w:sz w:val="20"/>
                <w:szCs w:val="20"/>
                <w:lang w:bidi="th-TH"/>
              </w:rPr>
            </w:pPr>
            <w:del w:id="11934"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3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CDC165" w14:textId="2A9ACC0F" w:rsidR="008601AF" w:rsidRPr="008601AF" w:rsidRDefault="008601AF" w:rsidP="003C2C2A">
            <w:pPr>
              <w:jc w:val="center"/>
              <w:rPr>
                <w:rFonts w:ascii="Trebuchet MS" w:hAnsi="Trebuchet MS" w:cs="Arial"/>
                <w:color w:val="000000"/>
                <w:sz w:val="20"/>
                <w:szCs w:val="20"/>
                <w:lang w:bidi="th-TH"/>
              </w:rPr>
            </w:pPr>
            <w:del w:id="11936" w:author="Philippe Hollanda - Oliveira Trust" w:date="2022-07-19T10:03:00Z">
              <w:r w:rsidRPr="008601AF" w:rsidDel="0016760B">
                <w:rPr>
                  <w:rFonts w:ascii="Trebuchet MS" w:hAnsi="Trebuchet MS" w:cs="Arial"/>
                  <w:color w:val="000000"/>
                  <w:sz w:val="20"/>
                  <w:szCs w:val="20"/>
                  <w:lang w:bidi="th-TH"/>
                </w:rPr>
                <w:delText>20/11/2020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3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8113EA" w14:textId="6A110933" w:rsidR="008601AF" w:rsidRPr="008601AF" w:rsidRDefault="008601AF" w:rsidP="003C2C2A">
            <w:pPr>
              <w:jc w:val="center"/>
              <w:rPr>
                <w:rFonts w:ascii="Trebuchet MS" w:hAnsi="Trebuchet MS" w:cs="Arial"/>
                <w:color w:val="000000"/>
                <w:sz w:val="20"/>
                <w:szCs w:val="20"/>
                <w:lang w:bidi="th-TH"/>
              </w:rPr>
            </w:pPr>
            <w:del w:id="11938" w:author="Philippe Hollanda - Oliveira Trust" w:date="2022-07-19T10:03:00Z">
              <w:r w:rsidRPr="008601AF" w:rsidDel="0016760B">
                <w:rPr>
                  <w:rFonts w:ascii="Trebuchet MS" w:hAnsi="Trebuchet MS" w:cs="Arial"/>
                  <w:color w:val="000000"/>
                  <w:sz w:val="20"/>
                  <w:szCs w:val="20"/>
                  <w:lang w:bidi="th-TH"/>
                </w:rPr>
                <w:delText>R$ 162,90</w:delText>
              </w:r>
            </w:del>
          </w:p>
        </w:tc>
      </w:tr>
      <w:tr w:rsidR="008601AF" w:rsidRPr="008601AF" w14:paraId="751ADDED" w14:textId="77777777" w:rsidTr="0016760B">
        <w:tblPrEx>
          <w:tblW w:w="5000" w:type="pct"/>
          <w:tblCellMar>
            <w:left w:w="70" w:type="dxa"/>
            <w:right w:w="70" w:type="dxa"/>
          </w:tblCellMar>
          <w:tblPrExChange w:id="11939" w:author="Philippe Hollanda - Oliveira Trust" w:date="2022-07-19T10:03:00Z">
            <w:tblPrEx>
              <w:tblW w:w="5000" w:type="pct"/>
              <w:tblCellMar>
                <w:left w:w="70" w:type="dxa"/>
                <w:right w:w="70" w:type="dxa"/>
              </w:tblCellMar>
            </w:tblPrEx>
          </w:tblPrExChange>
        </w:tblPrEx>
        <w:trPr>
          <w:trHeight w:val="1785"/>
          <w:trPrChange w:id="1194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4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E1FADC" w14:textId="18EA373F" w:rsidR="008601AF" w:rsidRPr="008601AF" w:rsidRDefault="008601AF" w:rsidP="003C2C2A">
            <w:pPr>
              <w:jc w:val="center"/>
              <w:rPr>
                <w:rFonts w:ascii="Trebuchet MS" w:hAnsi="Trebuchet MS" w:cs="Arial"/>
                <w:color w:val="000000"/>
                <w:sz w:val="20"/>
                <w:szCs w:val="20"/>
                <w:lang w:bidi="th-TH"/>
              </w:rPr>
            </w:pPr>
            <w:del w:id="11942"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4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617C0D" w14:textId="00E2D3F6" w:rsidR="008601AF" w:rsidRPr="008601AF" w:rsidRDefault="008601AF" w:rsidP="003C2C2A">
            <w:pPr>
              <w:jc w:val="center"/>
              <w:rPr>
                <w:rFonts w:ascii="Trebuchet MS" w:hAnsi="Trebuchet MS" w:cs="Arial"/>
                <w:color w:val="000000"/>
                <w:sz w:val="20"/>
                <w:szCs w:val="20"/>
                <w:lang w:bidi="th-TH"/>
              </w:rPr>
            </w:pPr>
            <w:del w:id="11944" w:author="Philippe Hollanda - Oliveira Trust" w:date="2022-07-19T10:03:00Z">
              <w:r w:rsidRPr="008601AF" w:rsidDel="0016760B">
                <w:rPr>
                  <w:rFonts w:ascii="Trebuchet MS" w:hAnsi="Trebuchet MS" w:cs="Arial"/>
                  <w:color w:val="000000"/>
                  <w:sz w:val="20"/>
                  <w:szCs w:val="20"/>
                  <w:lang w:bidi="th-TH"/>
                </w:rPr>
                <w:delText>02/12/2020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4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E0C60E" w14:textId="1C9E52FF" w:rsidR="008601AF" w:rsidRPr="008601AF" w:rsidRDefault="008601AF" w:rsidP="003C2C2A">
            <w:pPr>
              <w:jc w:val="center"/>
              <w:rPr>
                <w:rFonts w:ascii="Trebuchet MS" w:hAnsi="Trebuchet MS" w:cs="Arial"/>
                <w:color w:val="000000"/>
                <w:sz w:val="20"/>
                <w:szCs w:val="20"/>
                <w:lang w:bidi="th-TH"/>
              </w:rPr>
            </w:pPr>
            <w:del w:id="11946" w:author="Philippe Hollanda - Oliveira Trust" w:date="2022-07-19T10:03:00Z">
              <w:r w:rsidRPr="008601AF" w:rsidDel="0016760B">
                <w:rPr>
                  <w:rFonts w:ascii="Trebuchet MS" w:hAnsi="Trebuchet MS" w:cs="Arial"/>
                  <w:color w:val="000000"/>
                  <w:sz w:val="20"/>
                  <w:szCs w:val="20"/>
                  <w:lang w:bidi="th-TH"/>
                </w:rPr>
                <w:delText>R$ 480,00</w:delText>
              </w:r>
            </w:del>
          </w:p>
        </w:tc>
      </w:tr>
      <w:tr w:rsidR="008601AF" w:rsidRPr="008601AF" w14:paraId="2B507836" w14:textId="77777777" w:rsidTr="0016760B">
        <w:tblPrEx>
          <w:tblW w:w="5000" w:type="pct"/>
          <w:tblCellMar>
            <w:left w:w="70" w:type="dxa"/>
            <w:right w:w="70" w:type="dxa"/>
          </w:tblCellMar>
          <w:tblPrExChange w:id="11947" w:author="Philippe Hollanda - Oliveira Trust" w:date="2022-07-19T10:03:00Z">
            <w:tblPrEx>
              <w:tblW w:w="5000" w:type="pct"/>
              <w:tblCellMar>
                <w:left w:w="70" w:type="dxa"/>
                <w:right w:w="70" w:type="dxa"/>
              </w:tblCellMar>
            </w:tblPrEx>
          </w:tblPrExChange>
        </w:tblPrEx>
        <w:trPr>
          <w:trHeight w:val="1785"/>
          <w:trPrChange w:id="1194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4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C0BAF2" w14:textId="5CBFCD75" w:rsidR="008601AF" w:rsidRPr="008601AF" w:rsidRDefault="008601AF" w:rsidP="003C2C2A">
            <w:pPr>
              <w:jc w:val="center"/>
              <w:rPr>
                <w:rFonts w:ascii="Trebuchet MS" w:hAnsi="Trebuchet MS" w:cs="Arial"/>
                <w:color w:val="000000"/>
                <w:sz w:val="20"/>
                <w:szCs w:val="20"/>
                <w:lang w:bidi="th-TH"/>
              </w:rPr>
            </w:pPr>
            <w:del w:id="1195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5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D0947A" w14:textId="40E999D8" w:rsidR="008601AF" w:rsidRPr="008601AF" w:rsidRDefault="008601AF" w:rsidP="003C2C2A">
            <w:pPr>
              <w:jc w:val="center"/>
              <w:rPr>
                <w:rFonts w:ascii="Trebuchet MS" w:hAnsi="Trebuchet MS" w:cs="Arial"/>
                <w:color w:val="000000"/>
                <w:sz w:val="20"/>
                <w:szCs w:val="20"/>
                <w:lang w:bidi="th-TH"/>
              </w:rPr>
            </w:pPr>
            <w:del w:id="11952" w:author="Philippe Hollanda - Oliveira Trust" w:date="2022-07-19T10:03:00Z">
              <w:r w:rsidRPr="008601AF" w:rsidDel="0016760B">
                <w:rPr>
                  <w:rFonts w:ascii="Trebuchet MS" w:hAnsi="Trebuchet MS" w:cs="Arial"/>
                  <w:color w:val="000000"/>
                  <w:sz w:val="20"/>
                  <w:szCs w:val="20"/>
                  <w:lang w:bidi="th-TH"/>
                </w:rPr>
                <w:delText>04/12/2020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5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DCFFDD" w14:textId="6C562C2D" w:rsidR="008601AF" w:rsidRPr="008601AF" w:rsidRDefault="008601AF" w:rsidP="003C2C2A">
            <w:pPr>
              <w:jc w:val="center"/>
              <w:rPr>
                <w:rFonts w:ascii="Trebuchet MS" w:hAnsi="Trebuchet MS" w:cs="Arial"/>
                <w:color w:val="000000"/>
                <w:sz w:val="20"/>
                <w:szCs w:val="20"/>
                <w:lang w:bidi="th-TH"/>
              </w:rPr>
            </w:pPr>
            <w:del w:id="11954" w:author="Philippe Hollanda - Oliveira Trust" w:date="2022-07-19T10:03:00Z">
              <w:r w:rsidRPr="008601AF" w:rsidDel="0016760B">
                <w:rPr>
                  <w:rFonts w:ascii="Trebuchet MS" w:hAnsi="Trebuchet MS" w:cs="Arial"/>
                  <w:color w:val="000000"/>
                  <w:sz w:val="20"/>
                  <w:szCs w:val="20"/>
                  <w:lang w:bidi="th-TH"/>
                </w:rPr>
                <w:delText>R$ 12.668,89</w:delText>
              </w:r>
            </w:del>
          </w:p>
        </w:tc>
      </w:tr>
      <w:tr w:rsidR="008601AF" w:rsidRPr="008601AF" w14:paraId="4EC4CA05" w14:textId="77777777" w:rsidTr="0016760B">
        <w:tblPrEx>
          <w:tblW w:w="5000" w:type="pct"/>
          <w:tblCellMar>
            <w:left w:w="70" w:type="dxa"/>
            <w:right w:w="70" w:type="dxa"/>
          </w:tblCellMar>
          <w:tblPrExChange w:id="11955" w:author="Philippe Hollanda - Oliveira Trust" w:date="2022-07-19T10:03:00Z">
            <w:tblPrEx>
              <w:tblW w:w="5000" w:type="pct"/>
              <w:tblCellMar>
                <w:left w:w="70" w:type="dxa"/>
                <w:right w:w="70" w:type="dxa"/>
              </w:tblCellMar>
            </w:tblPrEx>
          </w:tblPrExChange>
        </w:tblPrEx>
        <w:trPr>
          <w:trHeight w:val="1785"/>
          <w:trPrChange w:id="1195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5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206890" w14:textId="7107968C" w:rsidR="008601AF" w:rsidRPr="008601AF" w:rsidRDefault="008601AF" w:rsidP="003C2C2A">
            <w:pPr>
              <w:jc w:val="center"/>
              <w:rPr>
                <w:rFonts w:ascii="Trebuchet MS" w:hAnsi="Trebuchet MS" w:cs="Arial"/>
                <w:color w:val="000000"/>
                <w:sz w:val="20"/>
                <w:szCs w:val="20"/>
                <w:lang w:bidi="th-TH"/>
              </w:rPr>
            </w:pPr>
            <w:del w:id="1195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5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5837F2" w14:textId="587DE6AE" w:rsidR="008601AF" w:rsidRPr="008601AF" w:rsidRDefault="008601AF" w:rsidP="003C2C2A">
            <w:pPr>
              <w:jc w:val="center"/>
              <w:rPr>
                <w:rFonts w:ascii="Trebuchet MS" w:hAnsi="Trebuchet MS" w:cs="Arial"/>
                <w:color w:val="000000"/>
                <w:sz w:val="20"/>
                <w:szCs w:val="20"/>
                <w:lang w:bidi="th-TH"/>
              </w:rPr>
            </w:pPr>
            <w:del w:id="11960" w:author="Philippe Hollanda - Oliveira Trust" w:date="2022-07-19T10:03:00Z">
              <w:r w:rsidRPr="008601AF" w:rsidDel="0016760B">
                <w:rPr>
                  <w:rFonts w:ascii="Trebuchet MS" w:hAnsi="Trebuchet MS" w:cs="Arial"/>
                  <w:color w:val="000000"/>
                  <w:sz w:val="20"/>
                  <w:szCs w:val="20"/>
                  <w:lang w:bidi="th-TH"/>
                </w:rPr>
                <w:delText>20/11/2020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6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6744BD" w14:textId="4539E11D" w:rsidR="008601AF" w:rsidRPr="008601AF" w:rsidRDefault="008601AF" w:rsidP="003C2C2A">
            <w:pPr>
              <w:jc w:val="center"/>
              <w:rPr>
                <w:rFonts w:ascii="Trebuchet MS" w:hAnsi="Trebuchet MS" w:cs="Arial"/>
                <w:color w:val="000000"/>
                <w:sz w:val="20"/>
                <w:szCs w:val="20"/>
                <w:lang w:bidi="th-TH"/>
              </w:rPr>
            </w:pPr>
            <w:del w:id="11962" w:author="Philippe Hollanda - Oliveira Trust" w:date="2022-07-19T10:03:00Z">
              <w:r w:rsidRPr="008601AF" w:rsidDel="0016760B">
                <w:rPr>
                  <w:rFonts w:ascii="Trebuchet MS" w:hAnsi="Trebuchet MS" w:cs="Arial"/>
                  <w:color w:val="000000"/>
                  <w:sz w:val="20"/>
                  <w:szCs w:val="20"/>
                  <w:lang w:bidi="th-TH"/>
                </w:rPr>
                <w:delText>R$ 2.210,00</w:delText>
              </w:r>
            </w:del>
          </w:p>
        </w:tc>
      </w:tr>
      <w:tr w:rsidR="008601AF" w:rsidRPr="008601AF" w14:paraId="6F57B0EE" w14:textId="77777777" w:rsidTr="0016760B">
        <w:tblPrEx>
          <w:tblW w:w="5000" w:type="pct"/>
          <w:tblCellMar>
            <w:left w:w="70" w:type="dxa"/>
            <w:right w:w="70" w:type="dxa"/>
          </w:tblCellMar>
          <w:tblPrExChange w:id="11963" w:author="Philippe Hollanda - Oliveira Trust" w:date="2022-07-19T10:03:00Z">
            <w:tblPrEx>
              <w:tblW w:w="5000" w:type="pct"/>
              <w:tblCellMar>
                <w:left w:w="70" w:type="dxa"/>
                <w:right w:w="70" w:type="dxa"/>
              </w:tblCellMar>
            </w:tblPrEx>
          </w:tblPrExChange>
        </w:tblPrEx>
        <w:trPr>
          <w:trHeight w:val="1785"/>
          <w:trPrChange w:id="1196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6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8706F8" w14:textId="78ED299F" w:rsidR="008601AF" w:rsidRPr="008601AF" w:rsidRDefault="008601AF" w:rsidP="003C2C2A">
            <w:pPr>
              <w:jc w:val="center"/>
              <w:rPr>
                <w:rFonts w:ascii="Trebuchet MS" w:hAnsi="Trebuchet MS" w:cs="Arial"/>
                <w:color w:val="000000"/>
                <w:sz w:val="20"/>
                <w:szCs w:val="20"/>
                <w:lang w:bidi="th-TH"/>
              </w:rPr>
            </w:pPr>
            <w:del w:id="11966"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6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23512D" w14:textId="41319108" w:rsidR="008601AF" w:rsidRPr="008601AF" w:rsidRDefault="008601AF" w:rsidP="003C2C2A">
            <w:pPr>
              <w:jc w:val="center"/>
              <w:rPr>
                <w:rFonts w:ascii="Trebuchet MS" w:hAnsi="Trebuchet MS" w:cs="Arial"/>
                <w:color w:val="000000"/>
                <w:sz w:val="20"/>
                <w:szCs w:val="20"/>
                <w:lang w:bidi="th-TH"/>
              </w:rPr>
            </w:pPr>
            <w:del w:id="11968" w:author="Philippe Hollanda - Oliveira Trust" w:date="2022-07-19T10:03:00Z">
              <w:r w:rsidRPr="008601AF" w:rsidDel="0016760B">
                <w:rPr>
                  <w:rFonts w:ascii="Trebuchet MS" w:hAnsi="Trebuchet MS" w:cs="Arial"/>
                  <w:color w:val="000000"/>
                  <w:sz w:val="20"/>
                  <w:szCs w:val="20"/>
                  <w:lang w:bidi="th-TH"/>
                </w:rPr>
                <w:delText>30/11/2020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6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EE1991" w14:textId="4B2763EE" w:rsidR="008601AF" w:rsidRPr="008601AF" w:rsidRDefault="008601AF" w:rsidP="003C2C2A">
            <w:pPr>
              <w:jc w:val="center"/>
              <w:rPr>
                <w:rFonts w:ascii="Trebuchet MS" w:hAnsi="Trebuchet MS" w:cs="Arial"/>
                <w:color w:val="000000"/>
                <w:sz w:val="20"/>
                <w:szCs w:val="20"/>
                <w:lang w:bidi="th-TH"/>
              </w:rPr>
            </w:pPr>
            <w:del w:id="11970" w:author="Philippe Hollanda - Oliveira Trust" w:date="2022-07-19T10:03:00Z">
              <w:r w:rsidRPr="008601AF" w:rsidDel="0016760B">
                <w:rPr>
                  <w:rFonts w:ascii="Trebuchet MS" w:hAnsi="Trebuchet MS" w:cs="Arial"/>
                  <w:color w:val="000000"/>
                  <w:sz w:val="20"/>
                  <w:szCs w:val="20"/>
                  <w:lang w:bidi="th-TH"/>
                </w:rPr>
                <w:delText>R$ 5.000,00</w:delText>
              </w:r>
            </w:del>
          </w:p>
        </w:tc>
      </w:tr>
      <w:tr w:rsidR="008601AF" w:rsidRPr="008601AF" w14:paraId="1D1382E3" w14:textId="77777777" w:rsidTr="0016760B">
        <w:tblPrEx>
          <w:tblW w:w="5000" w:type="pct"/>
          <w:tblCellMar>
            <w:left w:w="70" w:type="dxa"/>
            <w:right w:w="70" w:type="dxa"/>
          </w:tblCellMar>
          <w:tblPrExChange w:id="11971" w:author="Philippe Hollanda - Oliveira Trust" w:date="2022-07-19T10:03:00Z">
            <w:tblPrEx>
              <w:tblW w:w="5000" w:type="pct"/>
              <w:tblCellMar>
                <w:left w:w="70" w:type="dxa"/>
                <w:right w:w="70" w:type="dxa"/>
              </w:tblCellMar>
            </w:tblPrEx>
          </w:tblPrExChange>
        </w:tblPrEx>
        <w:trPr>
          <w:trHeight w:val="1785"/>
          <w:trPrChange w:id="1197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7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2B91D3" w14:textId="6DEB31E5" w:rsidR="008601AF" w:rsidRPr="008601AF" w:rsidRDefault="008601AF" w:rsidP="003C2C2A">
            <w:pPr>
              <w:jc w:val="center"/>
              <w:rPr>
                <w:rFonts w:ascii="Trebuchet MS" w:hAnsi="Trebuchet MS" w:cs="Arial"/>
                <w:color w:val="000000"/>
                <w:sz w:val="20"/>
                <w:szCs w:val="20"/>
                <w:lang w:bidi="th-TH"/>
              </w:rPr>
            </w:pPr>
            <w:del w:id="11974"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7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860CC4" w14:textId="0CA9ECB9" w:rsidR="008601AF" w:rsidRPr="008601AF" w:rsidRDefault="008601AF" w:rsidP="003C2C2A">
            <w:pPr>
              <w:jc w:val="center"/>
              <w:rPr>
                <w:rFonts w:ascii="Trebuchet MS" w:hAnsi="Trebuchet MS" w:cs="Arial"/>
                <w:color w:val="000000"/>
                <w:sz w:val="20"/>
                <w:szCs w:val="20"/>
                <w:lang w:bidi="th-TH"/>
              </w:rPr>
            </w:pPr>
            <w:del w:id="11976" w:author="Philippe Hollanda - Oliveira Trust" w:date="2022-07-19T10:03:00Z">
              <w:r w:rsidRPr="008601AF" w:rsidDel="0016760B">
                <w:rPr>
                  <w:rFonts w:ascii="Trebuchet MS" w:hAnsi="Trebuchet MS" w:cs="Arial"/>
                  <w:color w:val="000000"/>
                  <w:sz w:val="20"/>
                  <w:szCs w:val="20"/>
                  <w:lang w:bidi="th-TH"/>
                </w:rPr>
                <w:delText>07/12/2020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7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A48F20" w14:textId="3D62A6E8" w:rsidR="008601AF" w:rsidRPr="008601AF" w:rsidRDefault="008601AF" w:rsidP="003C2C2A">
            <w:pPr>
              <w:jc w:val="center"/>
              <w:rPr>
                <w:rFonts w:ascii="Trebuchet MS" w:hAnsi="Trebuchet MS" w:cs="Arial"/>
                <w:color w:val="000000"/>
                <w:sz w:val="20"/>
                <w:szCs w:val="20"/>
                <w:lang w:bidi="th-TH"/>
              </w:rPr>
            </w:pPr>
            <w:del w:id="11978"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3D195E94" w14:textId="77777777" w:rsidTr="0016760B">
        <w:tblPrEx>
          <w:tblW w:w="5000" w:type="pct"/>
          <w:tblCellMar>
            <w:left w:w="70" w:type="dxa"/>
            <w:right w:w="70" w:type="dxa"/>
          </w:tblCellMar>
          <w:tblPrExChange w:id="11979" w:author="Philippe Hollanda - Oliveira Trust" w:date="2022-07-19T10:03:00Z">
            <w:tblPrEx>
              <w:tblW w:w="5000" w:type="pct"/>
              <w:tblCellMar>
                <w:left w:w="70" w:type="dxa"/>
                <w:right w:w="70" w:type="dxa"/>
              </w:tblCellMar>
            </w:tblPrEx>
          </w:tblPrExChange>
        </w:tblPrEx>
        <w:trPr>
          <w:trHeight w:val="1785"/>
          <w:trPrChange w:id="1198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8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910427" w14:textId="6D9FB2B7" w:rsidR="008601AF" w:rsidRPr="008601AF" w:rsidRDefault="008601AF" w:rsidP="003C2C2A">
            <w:pPr>
              <w:jc w:val="center"/>
              <w:rPr>
                <w:rFonts w:ascii="Trebuchet MS" w:hAnsi="Trebuchet MS" w:cs="Arial"/>
                <w:color w:val="000000"/>
                <w:sz w:val="20"/>
                <w:szCs w:val="20"/>
                <w:lang w:bidi="th-TH"/>
              </w:rPr>
            </w:pPr>
            <w:del w:id="11982"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8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58FCCC" w14:textId="01E691E8" w:rsidR="008601AF" w:rsidRPr="008601AF" w:rsidRDefault="008601AF" w:rsidP="003C2C2A">
            <w:pPr>
              <w:jc w:val="center"/>
              <w:rPr>
                <w:rFonts w:ascii="Trebuchet MS" w:hAnsi="Trebuchet MS" w:cs="Arial"/>
                <w:color w:val="000000"/>
                <w:sz w:val="20"/>
                <w:szCs w:val="20"/>
                <w:lang w:bidi="th-TH"/>
              </w:rPr>
            </w:pPr>
            <w:del w:id="11984" w:author="Philippe Hollanda - Oliveira Trust" w:date="2022-07-19T10:03:00Z">
              <w:r w:rsidRPr="008601AF" w:rsidDel="0016760B">
                <w:rPr>
                  <w:rFonts w:ascii="Trebuchet MS" w:hAnsi="Trebuchet MS" w:cs="Arial"/>
                  <w:color w:val="000000"/>
                  <w:sz w:val="20"/>
                  <w:szCs w:val="20"/>
                  <w:lang w:bidi="th-TH"/>
                </w:rPr>
                <w:delText>07/12/2020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8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E6F387" w14:textId="72E62356" w:rsidR="008601AF" w:rsidRPr="008601AF" w:rsidRDefault="008601AF" w:rsidP="003C2C2A">
            <w:pPr>
              <w:jc w:val="center"/>
              <w:rPr>
                <w:rFonts w:ascii="Trebuchet MS" w:hAnsi="Trebuchet MS" w:cs="Arial"/>
                <w:color w:val="000000"/>
                <w:sz w:val="20"/>
                <w:szCs w:val="20"/>
                <w:lang w:bidi="th-TH"/>
              </w:rPr>
            </w:pPr>
            <w:del w:id="11986"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41DE897E" w14:textId="77777777" w:rsidTr="0016760B">
        <w:tblPrEx>
          <w:tblW w:w="5000" w:type="pct"/>
          <w:tblCellMar>
            <w:left w:w="70" w:type="dxa"/>
            <w:right w:w="70" w:type="dxa"/>
          </w:tblCellMar>
          <w:tblPrExChange w:id="11987" w:author="Philippe Hollanda - Oliveira Trust" w:date="2022-07-19T10:03:00Z">
            <w:tblPrEx>
              <w:tblW w:w="5000" w:type="pct"/>
              <w:tblCellMar>
                <w:left w:w="70" w:type="dxa"/>
                <w:right w:w="70" w:type="dxa"/>
              </w:tblCellMar>
            </w:tblPrEx>
          </w:tblPrExChange>
        </w:tblPrEx>
        <w:trPr>
          <w:trHeight w:val="1785"/>
          <w:trPrChange w:id="1198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8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4E3A1F" w14:textId="5E848F90" w:rsidR="008601AF" w:rsidRPr="008601AF" w:rsidRDefault="008601AF" w:rsidP="003C2C2A">
            <w:pPr>
              <w:jc w:val="center"/>
              <w:rPr>
                <w:rFonts w:ascii="Trebuchet MS" w:hAnsi="Trebuchet MS" w:cs="Arial"/>
                <w:color w:val="000000"/>
                <w:sz w:val="20"/>
                <w:szCs w:val="20"/>
                <w:lang w:bidi="th-TH"/>
              </w:rPr>
            </w:pPr>
            <w:del w:id="1199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9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186F63" w14:textId="401AC857" w:rsidR="008601AF" w:rsidRPr="008601AF" w:rsidRDefault="008601AF" w:rsidP="003C2C2A">
            <w:pPr>
              <w:jc w:val="center"/>
              <w:rPr>
                <w:rFonts w:ascii="Trebuchet MS" w:hAnsi="Trebuchet MS" w:cs="Arial"/>
                <w:color w:val="000000"/>
                <w:sz w:val="20"/>
                <w:szCs w:val="20"/>
                <w:lang w:bidi="th-TH"/>
              </w:rPr>
            </w:pPr>
            <w:del w:id="11992" w:author="Philippe Hollanda - Oliveira Trust" w:date="2022-07-19T10:03:00Z">
              <w:r w:rsidRPr="008601AF" w:rsidDel="0016760B">
                <w:rPr>
                  <w:rFonts w:ascii="Trebuchet MS" w:hAnsi="Trebuchet MS" w:cs="Arial"/>
                  <w:color w:val="000000"/>
                  <w:sz w:val="20"/>
                  <w:szCs w:val="20"/>
                  <w:lang w:bidi="th-TH"/>
                </w:rPr>
                <w:delText>17/12/2020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199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75DE51" w14:textId="22981999" w:rsidR="008601AF" w:rsidRPr="008601AF" w:rsidRDefault="008601AF" w:rsidP="003C2C2A">
            <w:pPr>
              <w:jc w:val="center"/>
              <w:rPr>
                <w:rFonts w:ascii="Trebuchet MS" w:hAnsi="Trebuchet MS" w:cs="Arial"/>
                <w:color w:val="000000"/>
                <w:sz w:val="20"/>
                <w:szCs w:val="20"/>
                <w:lang w:bidi="th-TH"/>
              </w:rPr>
            </w:pPr>
            <w:del w:id="11994"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00457076" w14:textId="77777777" w:rsidTr="0016760B">
        <w:tblPrEx>
          <w:tblW w:w="5000" w:type="pct"/>
          <w:tblCellMar>
            <w:left w:w="70" w:type="dxa"/>
            <w:right w:w="70" w:type="dxa"/>
          </w:tblCellMar>
          <w:tblPrExChange w:id="11995" w:author="Philippe Hollanda - Oliveira Trust" w:date="2022-07-19T10:03:00Z">
            <w:tblPrEx>
              <w:tblW w:w="5000" w:type="pct"/>
              <w:tblCellMar>
                <w:left w:w="70" w:type="dxa"/>
                <w:right w:w="70" w:type="dxa"/>
              </w:tblCellMar>
            </w:tblPrEx>
          </w:tblPrExChange>
        </w:tblPrEx>
        <w:trPr>
          <w:trHeight w:val="1785"/>
          <w:trPrChange w:id="1199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199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4D715E" w14:textId="38103FFB" w:rsidR="008601AF" w:rsidRPr="008601AF" w:rsidRDefault="008601AF" w:rsidP="003C2C2A">
            <w:pPr>
              <w:jc w:val="center"/>
              <w:rPr>
                <w:rFonts w:ascii="Trebuchet MS" w:hAnsi="Trebuchet MS" w:cs="Arial"/>
                <w:color w:val="000000"/>
                <w:sz w:val="20"/>
                <w:szCs w:val="20"/>
                <w:lang w:bidi="th-TH"/>
              </w:rPr>
            </w:pPr>
            <w:del w:id="1199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199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02E2FC" w14:textId="5C07F35E" w:rsidR="008601AF" w:rsidRPr="008601AF" w:rsidRDefault="008601AF" w:rsidP="003C2C2A">
            <w:pPr>
              <w:jc w:val="center"/>
              <w:rPr>
                <w:rFonts w:ascii="Trebuchet MS" w:hAnsi="Trebuchet MS" w:cs="Arial"/>
                <w:color w:val="000000"/>
                <w:sz w:val="20"/>
                <w:szCs w:val="20"/>
                <w:lang w:bidi="th-TH"/>
              </w:rPr>
            </w:pPr>
            <w:del w:id="12000" w:author="Philippe Hollanda - Oliveira Trust" w:date="2022-07-19T10:03:00Z">
              <w:r w:rsidRPr="008601AF" w:rsidDel="0016760B">
                <w:rPr>
                  <w:rFonts w:ascii="Trebuchet MS" w:hAnsi="Trebuchet MS" w:cs="Arial"/>
                  <w:color w:val="000000"/>
                  <w:sz w:val="20"/>
                  <w:szCs w:val="20"/>
                  <w:lang w:bidi="th-TH"/>
                </w:rPr>
                <w:delText>17/12/2020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0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CAD476" w14:textId="1E847EFA" w:rsidR="008601AF" w:rsidRPr="008601AF" w:rsidRDefault="008601AF" w:rsidP="003C2C2A">
            <w:pPr>
              <w:jc w:val="center"/>
              <w:rPr>
                <w:rFonts w:ascii="Trebuchet MS" w:hAnsi="Trebuchet MS" w:cs="Arial"/>
                <w:color w:val="000000"/>
                <w:sz w:val="20"/>
                <w:szCs w:val="20"/>
                <w:lang w:bidi="th-TH"/>
              </w:rPr>
            </w:pPr>
            <w:del w:id="12002" w:author="Philippe Hollanda - Oliveira Trust" w:date="2022-07-19T10:03:00Z">
              <w:r w:rsidRPr="008601AF" w:rsidDel="0016760B">
                <w:rPr>
                  <w:rFonts w:ascii="Trebuchet MS" w:hAnsi="Trebuchet MS" w:cs="Arial"/>
                  <w:color w:val="000000"/>
                  <w:sz w:val="20"/>
                  <w:szCs w:val="20"/>
                  <w:lang w:bidi="th-TH"/>
                </w:rPr>
                <w:delText>R$ 600,00</w:delText>
              </w:r>
            </w:del>
          </w:p>
        </w:tc>
      </w:tr>
      <w:tr w:rsidR="008601AF" w:rsidRPr="008601AF" w14:paraId="1730884D" w14:textId="77777777" w:rsidTr="0016760B">
        <w:tblPrEx>
          <w:tblW w:w="5000" w:type="pct"/>
          <w:tblCellMar>
            <w:left w:w="70" w:type="dxa"/>
            <w:right w:w="70" w:type="dxa"/>
          </w:tblCellMar>
          <w:tblPrExChange w:id="12003" w:author="Philippe Hollanda - Oliveira Trust" w:date="2022-07-19T10:03:00Z">
            <w:tblPrEx>
              <w:tblW w:w="5000" w:type="pct"/>
              <w:tblCellMar>
                <w:left w:w="70" w:type="dxa"/>
                <w:right w:w="70" w:type="dxa"/>
              </w:tblCellMar>
            </w:tblPrEx>
          </w:tblPrExChange>
        </w:tblPrEx>
        <w:trPr>
          <w:trHeight w:val="1785"/>
          <w:trPrChange w:id="1200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0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F81E30" w14:textId="53C08EDF" w:rsidR="008601AF" w:rsidRPr="008601AF" w:rsidRDefault="008601AF" w:rsidP="003C2C2A">
            <w:pPr>
              <w:jc w:val="center"/>
              <w:rPr>
                <w:rFonts w:ascii="Trebuchet MS" w:hAnsi="Trebuchet MS" w:cs="Arial"/>
                <w:color w:val="000000"/>
                <w:sz w:val="20"/>
                <w:szCs w:val="20"/>
                <w:lang w:bidi="th-TH"/>
              </w:rPr>
            </w:pPr>
            <w:del w:id="12006"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0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AAC2B6" w14:textId="7BED2565" w:rsidR="008601AF" w:rsidRPr="008601AF" w:rsidRDefault="008601AF" w:rsidP="003C2C2A">
            <w:pPr>
              <w:jc w:val="center"/>
              <w:rPr>
                <w:rFonts w:ascii="Trebuchet MS" w:hAnsi="Trebuchet MS" w:cs="Arial"/>
                <w:color w:val="000000"/>
                <w:sz w:val="20"/>
                <w:szCs w:val="20"/>
                <w:lang w:bidi="th-TH"/>
              </w:rPr>
            </w:pPr>
            <w:del w:id="12008" w:author="Philippe Hollanda - Oliveira Trust" w:date="2022-07-19T10:03:00Z">
              <w:r w:rsidRPr="008601AF" w:rsidDel="0016760B">
                <w:rPr>
                  <w:rFonts w:ascii="Trebuchet MS" w:hAnsi="Trebuchet MS" w:cs="Arial"/>
                  <w:color w:val="000000"/>
                  <w:sz w:val="20"/>
                  <w:szCs w:val="20"/>
                  <w:lang w:bidi="th-TH"/>
                </w:rPr>
                <w:delText>17/12/2020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0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FC6EB9" w14:textId="62734A10" w:rsidR="008601AF" w:rsidRPr="008601AF" w:rsidRDefault="008601AF" w:rsidP="003C2C2A">
            <w:pPr>
              <w:jc w:val="center"/>
              <w:rPr>
                <w:rFonts w:ascii="Trebuchet MS" w:hAnsi="Trebuchet MS" w:cs="Arial"/>
                <w:color w:val="000000"/>
                <w:sz w:val="20"/>
                <w:szCs w:val="20"/>
                <w:lang w:bidi="th-TH"/>
              </w:rPr>
            </w:pPr>
            <w:del w:id="12010"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1B4F9BCF" w14:textId="77777777" w:rsidTr="0016760B">
        <w:tblPrEx>
          <w:tblW w:w="5000" w:type="pct"/>
          <w:tblCellMar>
            <w:left w:w="70" w:type="dxa"/>
            <w:right w:w="70" w:type="dxa"/>
          </w:tblCellMar>
          <w:tblPrExChange w:id="12011" w:author="Philippe Hollanda - Oliveira Trust" w:date="2022-07-19T10:03:00Z">
            <w:tblPrEx>
              <w:tblW w:w="5000" w:type="pct"/>
              <w:tblCellMar>
                <w:left w:w="70" w:type="dxa"/>
                <w:right w:w="70" w:type="dxa"/>
              </w:tblCellMar>
            </w:tblPrEx>
          </w:tblPrExChange>
        </w:tblPrEx>
        <w:trPr>
          <w:trHeight w:val="1785"/>
          <w:trPrChange w:id="1201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1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E9A453" w14:textId="3141097D" w:rsidR="008601AF" w:rsidRPr="008601AF" w:rsidRDefault="008601AF" w:rsidP="003C2C2A">
            <w:pPr>
              <w:jc w:val="center"/>
              <w:rPr>
                <w:rFonts w:ascii="Trebuchet MS" w:hAnsi="Trebuchet MS" w:cs="Arial"/>
                <w:color w:val="000000"/>
                <w:sz w:val="20"/>
                <w:szCs w:val="20"/>
                <w:lang w:bidi="th-TH"/>
              </w:rPr>
            </w:pPr>
            <w:del w:id="1201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1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51E064" w14:textId="39A60600" w:rsidR="008601AF" w:rsidRPr="008601AF" w:rsidRDefault="008601AF" w:rsidP="003C2C2A">
            <w:pPr>
              <w:jc w:val="center"/>
              <w:rPr>
                <w:rFonts w:ascii="Trebuchet MS" w:hAnsi="Trebuchet MS" w:cs="Arial"/>
                <w:color w:val="000000"/>
                <w:sz w:val="20"/>
                <w:szCs w:val="20"/>
                <w:lang w:bidi="th-TH"/>
              </w:rPr>
            </w:pPr>
            <w:del w:id="12016" w:author="Philippe Hollanda - Oliveira Trust" w:date="2022-07-19T10:03:00Z">
              <w:r w:rsidRPr="008601AF" w:rsidDel="0016760B">
                <w:rPr>
                  <w:rFonts w:ascii="Trebuchet MS" w:hAnsi="Trebuchet MS" w:cs="Arial"/>
                  <w:color w:val="000000"/>
                  <w:sz w:val="20"/>
                  <w:szCs w:val="20"/>
                  <w:lang w:bidi="th-TH"/>
                </w:rPr>
                <w:delText>19/11/2020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1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1A26CF" w14:textId="1D35F288" w:rsidR="008601AF" w:rsidRPr="008601AF" w:rsidRDefault="008601AF" w:rsidP="003C2C2A">
            <w:pPr>
              <w:jc w:val="center"/>
              <w:rPr>
                <w:rFonts w:ascii="Trebuchet MS" w:hAnsi="Trebuchet MS" w:cs="Arial"/>
                <w:color w:val="000000"/>
                <w:sz w:val="20"/>
                <w:szCs w:val="20"/>
                <w:lang w:bidi="th-TH"/>
              </w:rPr>
            </w:pPr>
            <w:del w:id="12018" w:author="Philippe Hollanda - Oliveira Trust" w:date="2022-07-19T10:03:00Z">
              <w:r w:rsidRPr="008601AF" w:rsidDel="0016760B">
                <w:rPr>
                  <w:rFonts w:ascii="Trebuchet MS" w:hAnsi="Trebuchet MS" w:cs="Arial"/>
                  <w:color w:val="000000"/>
                  <w:sz w:val="20"/>
                  <w:szCs w:val="20"/>
                  <w:lang w:bidi="th-TH"/>
                </w:rPr>
                <w:delText>R$ 685,00</w:delText>
              </w:r>
            </w:del>
          </w:p>
        </w:tc>
      </w:tr>
      <w:tr w:rsidR="008601AF" w:rsidRPr="008601AF" w14:paraId="1CBE1AFF" w14:textId="77777777" w:rsidTr="0016760B">
        <w:tblPrEx>
          <w:tblW w:w="5000" w:type="pct"/>
          <w:tblCellMar>
            <w:left w:w="70" w:type="dxa"/>
            <w:right w:w="70" w:type="dxa"/>
          </w:tblCellMar>
          <w:tblPrExChange w:id="12019" w:author="Philippe Hollanda - Oliveira Trust" w:date="2022-07-19T10:03:00Z">
            <w:tblPrEx>
              <w:tblW w:w="5000" w:type="pct"/>
              <w:tblCellMar>
                <w:left w:w="70" w:type="dxa"/>
                <w:right w:w="70" w:type="dxa"/>
              </w:tblCellMar>
            </w:tblPrEx>
          </w:tblPrExChange>
        </w:tblPrEx>
        <w:trPr>
          <w:trHeight w:val="1785"/>
          <w:trPrChange w:id="1202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2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19080C" w14:textId="20C5B858" w:rsidR="008601AF" w:rsidRPr="008601AF" w:rsidRDefault="008601AF" w:rsidP="003C2C2A">
            <w:pPr>
              <w:jc w:val="center"/>
              <w:rPr>
                <w:rFonts w:ascii="Trebuchet MS" w:hAnsi="Trebuchet MS" w:cs="Arial"/>
                <w:color w:val="000000"/>
                <w:sz w:val="20"/>
                <w:szCs w:val="20"/>
                <w:lang w:bidi="th-TH"/>
              </w:rPr>
            </w:pPr>
            <w:del w:id="12022"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56A8DF" w14:textId="0B238948" w:rsidR="008601AF" w:rsidRPr="008601AF" w:rsidRDefault="008601AF" w:rsidP="003C2C2A">
            <w:pPr>
              <w:jc w:val="center"/>
              <w:rPr>
                <w:rFonts w:ascii="Trebuchet MS" w:hAnsi="Trebuchet MS" w:cs="Arial"/>
                <w:color w:val="000000"/>
                <w:sz w:val="20"/>
                <w:szCs w:val="20"/>
                <w:lang w:bidi="th-TH"/>
              </w:rPr>
            </w:pPr>
            <w:del w:id="12024" w:author="Philippe Hollanda - Oliveira Trust" w:date="2022-07-19T10:03:00Z">
              <w:r w:rsidRPr="008601AF" w:rsidDel="0016760B">
                <w:rPr>
                  <w:rFonts w:ascii="Trebuchet MS" w:hAnsi="Trebuchet MS" w:cs="Arial"/>
                  <w:color w:val="000000"/>
                  <w:sz w:val="20"/>
                  <w:szCs w:val="20"/>
                  <w:lang w:bidi="th-TH"/>
                </w:rPr>
                <w:delText>01/12/2020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995E29" w14:textId="2715D1EF" w:rsidR="008601AF" w:rsidRPr="008601AF" w:rsidRDefault="008601AF" w:rsidP="003C2C2A">
            <w:pPr>
              <w:jc w:val="center"/>
              <w:rPr>
                <w:rFonts w:ascii="Trebuchet MS" w:hAnsi="Trebuchet MS" w:cs="Arial"/>
                <w:color w:val="000000"/>
                <w:sz w:val="20"/>
                <w:szCs w:val="20"/>
                <w:lang w:bidi="th-TH"/>
              </w:rPr>
            </w:pPr>
            <w:del w:id="12026" w:author="Philippe Hollanda - Oliveira Trust" w:date="2022-07-19T10:03:00Z">
              <w:r w:rsidRPr="008601AF" w:rsidDel="0016760B">
                <w:rPr>
                  <w:rFonts w:ascii="Trebuchet MS" w:hAnsi="Trebuchet MS" w:cs="Arial"/>
                  <w:color w:val="000000"/>
                  <w:sz w:val="20"/>
                  <w:szCs w:val="20"/>
                  <w:lang w:bidi="th-TH"/>
                </w:rPr>
                <w:delText>R$ 1.428,00</w:delText>
              </w:r>
            </w:del>
          </w:p>
        </w:tc>
      </w:tr>
      <w:tr w:rsidR="008601AF" w:rsidRPr="008601AF" w14:paraId="502A9236" w14:textId="77777777" w:rsidTr="0016760B">
        <w:tblPrEx>
          <w:tblW w:w="5000" w:type="pct"/>
          <w:tblCellMar>
            <w:left w:w="70" w:type="dxa"/>
            <w:right w:w="70" w:type="dxa"/>
          </w:tblCellMar>
          <w:tblPrExChange w:id="12027" w:author="Philippe Hollanda - Oliveira Trust" w:date="2022-07-19T10:03:00Z">
            <w:tblPrEx>
              <w:tblW w:w="5000" w:type="pct"/>
              <w:tblCellMar>
                <w:left w:w="70" w:type="dxa"/>
                <w:right w:w="70" w:type="dxa"/>
              </w:tblCellMar>
            </w:tblPrEx>
          </w:tblPrExChange>
        </w:tblPrEx>
        <w:trPr>
          <w:trHeight w:val="1785"/>
          <w:trPrChange w:id="1202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2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1E62C8" w14:textId="31D0713E" w:rsidR="008601AF" w:rsidRPr="008601AF" w:rsidRDefault="008601AF" w:rsidP="003C2C2A">
            <w:pPr>
              <w:jc w:val="center"/>
              <w:rPr>
                <w:rFonts w:ascii="Trebuchet MS" w:hAnsi="Trebuchet MS" w:cs="Arial"/>
                <w:color w:val="000000"/>
                <w:sz w:val="20"/>
                <w:szCs w:val="20"/>
                <w:lang w:bidi="th-TH"/>
              </w:rPr>
            </w:pPr>
            <w:del w:id="1203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3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C06AB2" w14:textId="4C09DF83" w:rsidR="008601AF" w:rsidRPr="008601AF" w:rsidRDefault="008601AF" w:rsidP="003C2C2A">
            <w:pPr>
              <w:jc w:val="center"/>
              <w:rPr>
                <w:rFonts w:ascii="Trebuchet MS" w:hAnsi="Trebuchet MS" w:cs="Arial"/>
                <w:color w:val="000000"/>
                <w:sz w:val="20"/>
                <w:szCs w:val="20"/>
                <w:lang w:bidi="th-TH"/>
              </w:rPr>
            </w:pPr>
            <w:del w:id="12032" w:author="Philippe Hollanda - Oliveira Trust" w:date="2022-07-19T10:03:00Z">
              <w:r w:rsidRPr="008601AF" w:rsidDel="0016760B">
                <w:rPr>
                  <w:rFonts w:ascii="Trebuchet MS" w:hAnsi="Trebuchet MS" w:cs="Arial"/>
                  <w:color w:val="000000"/>
                  <w:sz w:val="20"/>
                  <w:szCs w:val="20"/>
                  <w:lang w:bidi="th-TH"/>
                </w:rPr>
                <w:delText>01/12/2020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3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CA18E9" w14:textId="5C3DDB10" w:rsidR="008601AF" w:rsidRPr="008601AF" w:rsidRDefault="008601AF" w:rsidP="003C2C2A">
            <w:pPr>
              <w:jc w:val="center"/>
              <w:rPr>
                <w:rFonts w:ascii="Trebuchet MS" w:hAnsi="Trebuchet MS" w:cs="Arial"/>
                <w:color w:val="000000"/>
                <w:sz w:val="20"/>
                <w:szCs w:val="20"/>
                <w:lang w:bidi="th-TH"/>
              </w:rPr>
            </w:pPr>
            <w:del w:id="12034" w:author="Philippe Hollanda - Oliveira Trust" w:date="2022-07-19T10:03:00Z">
              <w:r w:rsidRPr="008601AF" w:rsidDel="0016760B">
                <w:rPr>
                  <w:rFonts w:ascii="Trebuchet MS" w:hAnsi="Trebuchet MS" w:cs="Arial"/>
                  <w:color w:val="000000"/>
                  <w:sz w:val="20"/>
                  <w:szCs w:val="20"/>
                  <w:lang w:bidi="th-TH"/>
                </w:rPr>
                <w:delText>R$ 408,00</w:delText>
              </w:r>
            </w:del>
          </w:p>
        </w:tc>
      </w:tr>
      <w:tr w:rsidR="008601AF" w:rsidRPr="008601AF" w14:paraId="1ACDCCF2" w14:textId="77777777" w:rsidTr="0016760B">
        <w:tblPrEx>
          <w:tblW w:w="5000" w:type="pct"/>
          <w:tblCellMar>
            <w:left w:w="70" w:type="dxa"/>
            <w:right w:w="70" w:type="dxa"/>
          </w:tblCellMar>
          <w:tblPrExChange w:id="12035" w:author="Philippe Hollanda - Oliveira Trust" w:date="2022-07-19T10:03:00Z">
            <w:tblPrEx>
              <w:tblW w:w="5000" w:type="pct"/>
              <w:tblCellMar>
                <w:left w:w="70" w:type="dxa"/>
                <w:right w:w="70" w:type="dxa"/>
              </w:tblCellMar>
            </w:tblPrEx>
          </w:tblPrExChange>
        </w:tblPrEx>
        <w:trPr>
          <w:trHeight w:val="1785"/>
          <w:trPrChange w:id="1203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3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380D38" w14:textId="4A388010" w:rsidR="008601AF" w:rsidRPr="008601AF" w:rsidRDefault="008601AF" w:rsidP="003C2C2A">
            <w:pPr>
              <w:jc w:val="center"/>
              <w:rPr>
                <w:rFonts w:ascii="Trebuchet MS" w:hAnsi="Trebuchet MS" w:cs="Arial"/>
                <w:color w:val="000000"/>
                <w:sz w:val="20"/>
                <w:szCs w:val="20"/>
                <w:lang w:bidi="th-TH"/>
              </w:rPr>
            </w:pPr>
            <w:del w:id="1203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3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5FCA86" w14:textId="09883A7D" w:rsidR="008601AF" w:rsidRPr="008601AF" w:rsidRDefault="008601AF" w:rsidP="003C2C2A">
            <w:pPr>
              <w:jc w:val="center"/>
              <w:rPr>
                <w:rFonts w:ascii="Trebuchet MS" w:hAnsi="Trebuchet MS" w:cs="Arial"/>
                <w:color w:val="000000"/>
                <w:sz w:val="20"/>
                <w:szCs w:val="20"/>
                <w:lang w:bidi="th-TH"/>
              </w:rPr>
            </w:pPr>
            <w:del w:id="12040" w:author="Philippe Hollanda - Oliveira Trust" w:date="2022-07-19T10:03:00Z">
              <w:r w:rsidRPr="008601AF" w:rsidDel="0016760B">
                <w:rPr>
                  <w:rFonts w:ascii="Trebuchet MS" w:hAnsi="Trebuchet MS" w:cs="Arial"/>
                  <w:color w:val="000000"/>
                  <w:sz w:val="20"/>
                  <w:szCs w:val="20"/>
                  <w:lang w:bidi="th-TH"/>
                </w:rPr>
                <w:delText>29/12/2020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4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E964D3" w14:textId="24952A65" w:rsidR="008601AF" w:rsidRPr="008601AF" w:rsidRDefault="008601AF" w:rsidP="003C2C2A">
            <w:pPr>
              <w:jc w:val="center"/>
              <w:rPr>
                <w:rFonts w:ascii="Trebuchet MS" w:hAnsi="Trebuchet MS" w:cs="Arial"/>
                <w:color w:val="000000"/>
                <w:sz w:val="20"/>
                <w:szCs w:val="20"/>
                <w:lang w:bidi="th-TH"/>
              </w:rPr>
            </w:pPr>
            <w:del w:id="12042"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1623FFEF" w14:textId="77777777" w:rsidTr="0016760B">
        <w:tblPrEx>
          <w:tblW w:w="5000" w:type="pct"/>
          <w:tblCellMar>
            <w:left w:w="70" w:type="dxa"/>
            <w:right w:w="70" w:type="dxa"/>
          </w:tblCellMar>
          <w:tblPrExChange w:id="12043" w:author="Philippe Hollanda - Oliveira Trust" w:date="2022-07-19T10:03:00Z">
            <w:tblPrEx>
              <w:tblW w:w="5000" w:type="pct"/>
              <w:tblCellMar>
                <w:left w:w="70" w:type="dxa"/>
                <w:right w:w="70" w:type="dxa"/>
              </w:tblCellMar>
            </w:tblPrEx>
          </w:tblPrExChange>
        </w:tblPrEx>
        <w:trPr>
          <w:trHeight w:val="1785"/>
          <w:trPrChange w:id="1204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4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3C0EAB" w14:textId="014D5BB5" w:rsidR="008601AF" w:rsidRPr="008601AF" w:rsidRDefault="008601AF" w:rsidP="003C2C2A">
            <w:pPr>
              <w:jc w:val="center"/>
              <w:rPr>
                <w:rFonts w:ascii="Trebuchet MS" w:hAnsi="Trebuchet MS" w:cs="Arial"/>
                <w:color w:val="000000"/>
                <w:sz w:val="20"/>
                <w:szCs w:val="20"/>
                <w:lang w:bidi="th-TH"/>
              </w:rPr>
            </w:pPr>
            <w:del w:id="12046"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4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0B9D25" w14:textId="2EAFC94F" w:rsidR="008601AF" w:rsidRPr="008601AF" w:rsidRDefault="008601AF" w:rsidP="003C2C2A">
            <w:pPr>
              <w:jc w:val="center"/>
              <w:rPr>
                <w:rFonts w:ascii="Trebuchet MS" w:hAnsi="Trebuchet MS" w:cs="Arial"/>
                <w:color w:val="000000"/>
                <w:sz w:val="20"/>
                <w:szCs w:val="20"/>
                <w:lang w:bidi="th-TH"/>
              </w:rPr>
            </w:pPr>
            <w:del w:id="12048" w:author="Philippe Hollanda - Oliveira Trust" w:date="2022-07-19T10:03:00Z">
              <w:r w:rsidRPr="008601AF" w:rsidDel="0016760B">
                <w:rPr>
                  <w:rFonts w:ascii="Trebuchet MS" w:hAnsi="Trebuchet MS" w:cs="Arial"/>
                  <w:color w:val="000000"/>
                  <w:sz w:val="20"/>
                  <w:szCs w:val="20"/>
                  <w:lang w:bidi="th-TH"/>
                </w:rPr>
                <w:delText>21/12/2020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4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988B47" w14:textId="7495B78E" w:rsidR="008601AF" w:rsidRPr="008601AF" w:rsidRDefault="008601AF" w:rsidP="003C2C2A">
            <w:pPr>
              <w:jc w:val="center"/>
              <w:rPr>
                <w:rFonts w:ascii="Trebuchet MS" w:hAnsi="Trebuchet MS" w:cs="Arial"/>
                <w:color w:val="000000"/>
                <w:sz w:val="20"/>
                <w:szCs w:val="20"/>
                <w:lang w:bidi="th-TH"/>
              </w:rPr>
            </w:pPr>
            <w:del w:id="12050" w:author="Philippe Hollanda - Oliveira Trust" w:date="2022-07-19T10:03:00Z">
              <w:r w:rsidRPr="008601AF" w:rsidDel="0016760B">
                <w:rPr>
                  <w:rFonts w:ascii="Trebuchet MS" w:hAnsi="Trebuchet MS" w:cs="Arial"/>
                  <w:color w:val="000000"/>
                  <w:sz w:val="20"/>
                  <w:szCs w:val="20"/>
                  <w:lang w:bidi="th-TH"/>
                </w:rPr>
                <w:delText>R$ 236,34</w:delText>
              </w:r>
            </w:del>
          </w:p>
        </w:tc>
      </w:tr>
      <w:tr w:rsidR="008601AF" w:rsidRPr="008601AF" w14:paraId="6742A10F" w14:textId="77777777" w:rsidTr="0016760B">
        <w:tblPrEx>
          <w:tblW w:w="5000" w:type="pct"/>
          <w:tblCellMar>
            <w:left w:w="70" w:type="dxa"/>
            <w:right w:w="70" w:type="dxa"/>
          </w:tblCellMar>
          <w:tblPrExChange w:id="12051" w:author="Philippe Hollanda - Oliveira Trust" w:date="2022-07-19T10:03:00Z">
            <w:tblPrEx>
              <w:tblW w:w="5000" w:type="pct"/>
              <w:tblCellMar>
                <w:left w:w="70" w:type="dxa"/>
                <w:right w:w="70" w:type="dxa"/>
              </w:tblCellMar>
            </w:tblPrEx>
          </w:tblPrExChange>
        </w:tblPrEx>
        <w:trPr>
          <w:trHeight w:val="1785"/>
          <w:trPrChange w:id="1205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5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1E1ED4" w14:textId="006E191E" w:rsidR="008601AF" w:rsidRPr="008601AF" w:rsidRDefault="008601AF" w:rsidP="003C2C2A">
            <w:pPr>
              <w:jc w:val="center"/>
              <w:rPr>
                <w:rFonts w:ascii="Trebuchet MS" w:hAnsi="Trebuchet MS" w:cs="Arial"/>
                <w:color w:val="000000"/>
                <w:sz w:val="20"/>
                <w:szCs w:val="20"/>
                <w:lang w:bidi="th-TH"/>
              </w:rPr>
            </w:pPr>
            <w:del w:id="1205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5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91B542" w14:textId="6AB36D1E" w:rsidR="008601AF" w:rsidRPr="008601AF" w:rsidRDefault="008601AF" w:rsidP="003C2C2A">
            <w:pPr>
              <w:jc w:val="center"/>
              <w:rPr>
                <w:rFonts w:ascii="Trebuchet MS" w:hAnsi="Trebuchet MS" w:cs="Arial"/>
                <w:color w:val="000000"/>
                <w:sz w:val="20"/>
                <w:szCs w:val="20"/>
                <w:lang w:bidi="th-TH"/>
              </w:rPr>
            </w:pPr>
            <w:del w:id="12056" w:author="Philippe Hollanda - Oliveira Trust" w:date="2022-07-19T10:03:00Z">
              <w:r w:rsidRPr="008601AF" w:rsidDel="0016760B">
                <w:rPr>
                  <w:rFonts w:ascii="Trebuchet MS" w:hAnsi="Trebuchet MS" w:cs="Arial"/>
                  <w:color w:val="000000"/>
                  <w:sz w:val="20"/>
                  <w:szCs w:val="20"/>
                  <w:lang w:bidi="th-TH"/>
                </w:rPr>
                <w:delText>14/12/2020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5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E383C3" w14:textId="0FC3EEF9" w:rsidR="008601AF" w:rsidRPr="008601AF" w:rsidRDefault="008601AF" w:rsidP="003C2C2A">
            <w:pPr>
              <w:jc w:val="center"/>
              <w:rPr>
                <w:rFonts w:ascii="Trebuchet MS" w:hAnsi="Trebuchet MS" w:cs="Arial"/>
                <w:color w:val="000000"/>
                <w:sz w:val="20"/>
                <w:szCs w:val="20"/>
                <w:lang w:bidi="th-TH"/>
              </w:rPr>
            </w:pPr>
            <w:del w:id="12058" w:author="Philippe Hollanda - Oliveira Trust" w:date="2022-07-19T10:03:00Z">
              <w:r w:rsidRPr="008601AF" w:rsidDel="0016760B">
                <w:rPr>
                  <w:rFonts w:ascii="Trebuchet MS" w:hAnsi="Trebuchet MS" w:cs="Arial"/>
                  <w:color w:val="000000"/>
                  <w:sz w:val="20"/>
                  <w:szCs w:val="20"/>
                  <w:lang w:bidi="th-TH"/>
                </w:rPr>
                <w:delText>R$ 2.390,00</w:delText>
              </w:r>
            </w:del>
          </w:p>
        </w:tc>
      </w:tr>
      <w:tr w:rsidR="008601AF" w:rsidRPr="008601AF" w14:paraId="22852F53" w14:textId="77777777" w:rsidTr="0016760B">
        <w:tblPrEx>
          <w:tblW w:w="5000" w:type="pct"/>
          <w:tblCellMar>
            <w:left w:w="70" w:type="dxa"/>
            <w:right w:w="70" w:type="dxa"/>
          </w:tblCellMar>
          <w:tblPrExChange w:id="12059" w:author="Philippe Hollanda - Oliveira Trust" w:date="2022-07-19T10:03:00Z">
            <w:tblPrEx>
              <w:tblW w:w="5000" w:type="pct"/>
              <w:tblCellMar>
                <w:left w:w="70" w:type="dxa"/>
                <w:right w:w="70" w:type="dxa"/>
              </w:tblCellMar>
            </w:tblPrEx>
          </w:tblPrExChange>
        </w:tblPrEx>
        <w:trPr>
          <w:trHeight w:val="1785"/>
          <w:trPrChange w:id="1206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6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29B8C2" w14:textId="143F7F4C" w:rsidR="008601AF" w:rsidRPr="008601AF" w:rsidRDefault="008601AF" w:rsidP="003C2C2A">
            <w:pPr>
              <w:jc w:val="center"/>
              <w:rPr>
                <w:rFonts w:ascii="Trebuchet MS" w:hAnsi="Trebuchet MS" w:cs="Arial"/>
                <w:color w:val="000000"/>
                <w:sz w:val="20"/>
                <w:szCs w:val="20"/>
                <w:lang w:bidi="th-TH"/>
              </w:rPr>
            </w:pPr>
            <w:del w:id="12062"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6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A1AB11" w14:textId="422EB0C0" w:rsidR="008601AF" w:rsidRPr="008601AF" w:rsidRDefault="008601AF" w:rsidP="003C2C2A">
            <w:pPr>
              <w:jc w:val="center"/>
              <w:rPr>
                <w:rFonts w:ascii="Trebuchet MS" w:hAnsi="Trebuchet MS" w:cs="Arial"/>
                <w:color w:val="000000"/>
                <w:sz w:val="20"/>
                <w:szCs w:val="20"/>
                <w:lang w:bidi="th-TH"/>
              </w:rPr>
            </w:pPr>
            <w:del w:id="12064" w:author="Philippe Hollanda - Oliveira Trust" w:date="2022-07-19T10:03:00Z">
              <w:r w:rsidRPr="008601AF" w:rsidDel="0016760B">
                <w:rPr>
                  <w:rFonts w:ascii="Trebuchet MS" w:hAnsi="Trebuchet MS" w:cs="Arial"/>
                  <w:color w:val="000000"/>
                  <w:sz w:val="20"/>
                  <w:szCs w:val="20"/>
                  <w:lang w:bidi="th-TH"/>
                </w:rPr>
                <w:delText>15/12/2020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6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2C74AE" w14:textId="1AC63D69" w:rsidR="008601AF" w:rsidRPr="008601AF" w:rsidRDefault="008601AF" w:rsidP="003C2C2A">
            <w:pPr>
              <w:jc w:val="center"/>
              <w:rPr>
                <w:rFonts w:ascii="Trebuchet MS" w:hAnsi="Trebuchet MS" w:cs="Arial"/>
                <w:color w:val="000000"/>
                <w:sz w:val="20"/>
                <w:szCs w:val="20"/>
                <w:lang w:bidi="th-TH"/>
              </w:rPr>
            </w:pPr>
            <w:del w:id="12066"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3213A697" w14:textId="77777777" w:rsidTr="0016760B">
        <w:tblPrEx>
          <w:tblW w:w="5000" w:type="pct"/>
          <w:tblCellMar>
            <w:left w:w="70" w:type="dxa"/>
            <w:right w:w="70" w:type="dxa"/>
          </w:tblCellMar>
          <w:tblPrExChange w:id="12067" w:author="Philippe Hollanda - Oliveira Trust" w:date="2022-07-19T10:03:00Z">
            <w:tblPrEx>
              <w:tblW w:w="5000" w:type="pct"/>
              <w:tblCellMar>
                <w:left w:w="70" w:type="dxa"/>
                <w:right w:w="70" w:type="dxa"/>
              </w:tblCellMar>
            </w:tblPrEx>
          </w:tblPrExChange>
        </w:tblPrEx>
        <w:trPr>
          <w:trHeight w:val="1785"/>
          <w:trPrChange w:id="1206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6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753D38" w14:textId="0C94A881" w:rsidR="008601AF" w:rsidRPr="008601AF" w:rsidRDefault="008601AF" w:rsidP="003C2C2A">
            <w:pPr>
              <w:jc w:val="center"/>
              <w:rPr>
                <w:rFonts w:ascii="Trebuchet MS" w:hAnsi="Trebuchet MS" w:cs="Arial"/>
                <w:color w:val="000000"/>
                <w:sz w:val="20"/>
                <w:szCs w:val="20"/>
                <w:lang w:bidi="th-TH"/>
              </w:rPr>
            </w:pPr>
            <w:del w:id="1207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7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BA84C8" w14:textId="0C935E48" w:rsidR="008601AF" w:rsidRPr="008601AF" w:rsidRDefault="008601AF" w:rsidP="003C2C2A">
            <w:pPr>
              <w:jc w:val="center"/>
              <w:rPr>
                <w:rFonts w:ascii="Trebuchet MS" w:hAnsi="Trebuchet MS" w:cs="Arial"/>
                <w:color w:val="000000"/>
                <w:sz w:val="20"/>
                <w:szCs w:val="20"/>
                <w:lang w:bidi="th-TH"/>
              </w:rPr>
            </w:pPr>
            <w:del w:id="12072" w:author="Philippe Hollanda - Oliveira Trust" w:date="2022-07-19T10:03:00Z">
              <w:r w:rsidRPr="008601AF" w:rsidDel="0016760B">
                <w:rPr>
                  <w:rFonts w:ascii="Trebuchet MS" w:hAnsi="Trebuchet MS" w:cs="Arial"/>
                  <w:color w:val="000000"/>
                  <w:sz w:val="20"/>
                  <w:szCs w:val="20"/>
                  <w:lang w:bidi="th-TH"/>
                </w:rPr>
                <w:delText>16/12/2020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7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84B4AA" w14:textId="6303319E" w:rsidR="008601AF" w:rsidRPr="008601AF" w:rsidRDefault="008601AF" w:rsidP="003C2C2A">
            <w:pPr>
              <w:jc w:val="center"/>
              <w:rPr>
                <w:rFonts w:ascii="Trebuchet MS" w:hAnsi="Trebuchet MS" w:cs="Arial"/>
                <w:color w:val="000000"/>
                <w:sz w:val="20"/>
                <w:szCs w:val="20"/>
                <w:lang w:bidi="th-TH"/>
              </w:rPr>
            </w:pPr>
            <w:del w:id="12074" w:author="Philippe Hollanda - Oliveira Trust" w:date="2022-07-19T10:03:00Z">
              <w:r w:rsidRPr="008601AF" w:rsidDel="0016760B">
                <w:rPr>
                  <w:rFonts w:ascii="Trebuchet MS" w:hAnsi="Trebuchet MS" w:cs="Arial"/>
                  <w:color w:val="000000"/>
                  <w:sz w:val="20"/>
                  <w:szCs w:val="20"/>
                  <w:lang w:bidi="th-TH"/>
                </w:rPr>
                <w:delText>R$ 2.717,00</w:delText>
              </w:r>
            </w:del>
          </w:p>
        </w:tc>
      </w:tr>
      <w:tr w:rsidR="008601AF" w:rsidRPr="008601AF" w14:paraId="284CC8D9" w14:textId="77777777" w:rsidTr="0016760B">
        <w:tblPrEx>
          <w:tblW w:w="5000" w:type="pct"/>
          <w:tblCellMar>
            <w:left w:w="70" w:type="dxa"/>
            <w:right w:w="70" w:type="dxa"/>
          </w:tblCellMar>
          <w:tblPrExChange w:id="12075" w:author="Philippe Hollanda - Oliveira Trust" w:date="2022-07-19T10:03:00Z">
            <w:tblPrEx>
              <w:tblW w:w="5000" w:type="pct"/>
              <w:tblCellMar>
                <w:left w:w="70" w:type="dxa"/>
                <w:right w:w="70" w:type="dxa"/>
              </w:tblCellMar>
            </w:tblPrEx>
          </w:tblPrExChange>
        </w:tblPrEx>
        <w:trPr>
          <w:trHeight w:val="1785"/>
          <w:trPrChange w:id="1207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7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EAB79D" w14:textId="579AC2F0" w:rsidR="008601AF" w:rsidRPr="008601AF" w:rsidRDefault="008601AF" w:rsidP="003C2C2A">
            <w:pPr>
              <w:jc w:val="center"/>
              <w:rPr>
                <w:rFonts w:ascii="Trebuchet MS" w:hAnsi="Trebuchet MS" w:cs="Arial"/>
                <w:color w:val="000000"/>
                <w:sz w:val="20"/>
                <w:szCs w:val="20"/>
                <w:lang w:bidi="th-TH"/>
              </w:rPr>
            </w:pPr>
            <w:del w:id="1207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7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92C3D2" w14:textId="331683F7" w:rsidR="008601AF" w:rsidRPr="008601AF" w:rsidRDefault="008601AF" w:rsidP="003C2C2A">
            <w:pPr>
              <w:jc w:val="center"/>
              <w:rPr>
                <w:rFonts w:ascii="Trebuchet MS" w:hAnsi="Trebuchet MS" w:cs="Arial"/>
                <w:color w:val="000000"/>
                <w:sz w:val="20"/>
                <w:szCs w:val="20"/>
                <w:lang w:bidi="th-TH"/>
              </w:rPr>
            </w:pPr>
            <w:del w:id="12080" w:author="Philippe Hollanda - Oliveira Trust" w:date="2022-07-19T10:03:00Z">
              <w:r w:rsidRPr="008601AF" w:rsidDel="0016760B">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8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6F3B8F" w14:textId="3E11271E" w:rsidR="008601AF" w:rsidRPr="008601AF" w:rsidRDefault="008601AF" w:rsidP="003C2C2A">
            <w:pPr>
              <w:jc w:val="center"/>
              <w:rPr>
                <w:rFonts w:ascii="Trebuchet MS" w:hAnsi="Trebuchet MS" w:cs="Arial"/>
                <w:color w:val="000000"/>
                <w:sz w:val="20"/>
                <w:szCs w:val="20"/>
                <w:lang w:bidi="th-TH"/>
              </w:rPr>
            </w:pPr>
            <w:del w:id="12082" w:author="Philippe Hollanda - Oliveira Trust" w:date="2022-07-19T10:03:00Z">
              <w:r w:rsidRPr="008601AF" w:rsidDel="0016760B">
                <w:rPr>
                  <w:rFonts w:ascii="Trebuchet MS" w:hAnsi="Trebuchet MS" w:cs="Arial"/>
                  <w:color w:val="000000"/>
                  <w:sz w:val="20"/>
                  <w:szCs w:val="20"/>
                  <w:lang w:bidi="th-TH"/>
                </w:rPr>
                <w:delText>R$ 2.779,80</w:delText>
              </w:r>
            </w:del>
          </w:p>
        </w:tc>
      </w:tr>
      <w:tr w:rsidR="008601AF" w:rsidRPr="008601AF" w14:paraId="502B8F8A" w14:textId="77777777" w:rsidTr="0016760B">
        <w:tblPrEx>
          <w:tblW w:w="5000" w:type="pct"/>
          <w:tblCellMar>
            <w:left w:w="70" w:type="dxa"/>
            <w:right w:w="70" w:type="dxa"/>
          </w:tblCellMar>
          <w:tblPrExChange w:id="12083" w:author="Philippe Hollanda - Oliveira Trust" w:date="2022-07-19T10:03:00Z">
            <w:tblPrEx>
              <w:tblW w:w="5000" w:type="pct"/>
              <w:tblCellMar>
                <w:left w:w="70" w:type="dxa"/>
                <w:right w:w="70" w:type="dxa"/>
              </w:tblCellMar>
            </w:tblPrEx>
          </w:tblPrExChange>
        </w:tblPrEx>
        <w:trPr>
          <w:trHeight w:val="1785"/>
          <w:trPrChange w:id="1208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8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C1F5E4" w14:textId="160DF7FF" w:rsidR="008601AF" w:rsidRPr="008601AF" w:rsidRDefault="008601AF" w:rsidP="003C2C2A">
            <w:pPr>
              <w:jc w:val="center"/>
              <w:rPr>
                <w:rFonts w:ascii="Trebuchet MS" w:hAnsi="Trebuchet MS" w:cs="Arial"/>
                <w:color w:val="000000"/>
                <w:sz w:val="20"/>
                <w:szCs w:val="20"/>
                <w:lang w:bidi="th-TH"/>
              </w:rPr>
            </w:pPr>
            <w:del w:id="12086"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8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02E320" w14:textId="06B9841D" w:rsidR="008601AF" w:rsidRPr="008601AF" w:rsidRDefault="008601AF" w:rsidP="003C2C2A">
            <w:pPr>
              <w:jc w:val="center"/>
              <w:rPr>
                <w:rFonts w:ascii="Trebuchet MS" w:hAnsi="Trebuchet MS" w:cs="Arial"/>
                <w:color w:val="000000"/>
                <w:sz w:val="20"/>
                <w:szCs w:val="20"/>
                <w:lang w:bidi="th-TH"/>
              </w:rPr>
            </w:pPr>
            <w:del w:id="12088" w:author="Philippe Hollanda - Oliveira Trust" w:date="2022-07-19T10:03:00Z">
              <w:r w:rsidRPr="008601AF" w:rsidDel="0016760B">
                <w:rPr>
                  <w:rFonts w:ascii="Trebuchet MS" w:hAnsi="Trebuchet MS" w:cs="Arial"/>
                  <w:color w:val="000000"/>
                  <w:sz w:val="20"/>
                  <w:szCs w:val="20"/>
                  <w:lang w:bidi="th-TH"/>
                </w:rPr>
                <w:delText>28/12/2020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8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D01E69" w14:textId="673566E6" w:rsidR="008601AF" w:rsidRPr="008601AF" w:rsidRDefault="008601AF" w:rsidP="003C2C2A">
            <w:pPr>
              <w:jc w:val="center"/>
              <w:rPr>
                <w:rFonts w:ascii="Trebuchet MS" w:hAnsi="Trebuchet MS" w:cs="Arial"/>
                <w:color w:val="000000"/>
                <w:sz w:val="20"/>
                <w:szCs w:val="20"/>
                <w:lang w:bidi="th-TH"/>
              </w:rPr>
            </w:pPr>
            <w:del w:id="12090"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72327EBD" w14:textId="77777777" w:rsidTr="0016760B">
        <w:tblPrEx>
          <w:tblW w:w="5000" w:type="pct"/>
          <w:tblCellMar>
            <w:left w:w="70" w:type="dxa"/>
            <w:right w:w="70" w:type="dxa"/>
          </w:tblCellMar>
          <w:tblPrExChange w:id="12091" w:author="Philippe Hollanda - Oliveira Trust" w:date="2022-07-19T10:03:00Z">
            <w:tblPrEx>
              <w:tblW w:w="5000" w:type="pct"/>
              <w:tblCellMar>
                <w:left w:w="70" w:type="dxa"/>
                <w:right w:w="70" w:type="dxa"/>
              </w:tblCellMar>
            </w:tblPrEx>
          </w:tblPrExChange>
        </w:tblPrEx>
        <w:trPr>
          <w:trHeight w:val="1785"/>
          <w:trPrChange w:id="1209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09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2E8277" w14:textId="7A090DF6" w:rsidR="008601AF" w:rsidRPr="008601AF" w:rsidRDefault="008601AF" w:rsidP="003C2C2A">
            <w:pPr>
              <w:jc w:val="center"/>
              <w:rPr>
                <w:rFonts w:ascii="Trebuchet MS" w:hAnsi="Trebuchet MS" w:cs="Arial"/>
                <w:color w:val="000000"/>
                <w:sz w:val="20"/>
                <w:szCs w:val="20"/>
                <w:lang w:bidi="th-TH"/>
              </w:rPr>
            </w:pPr>
            <w:del w:id="1209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09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4FE732" w14:textId="76A383ED" w:rsidR="008601AF" w:rsidRPr="008601AF" w:rsidRDefault="008601AF" w:rsidP="003C2C2A">
            <w:pPr>
              <w:jc w:val="center"/>
              <w:rPr>
                <w:rFonts w:ascii="Trebuchet MS" w:hAnsi="Trebuchet MS" w:cs="Arial"/>
                <w:color w:val="000000"/>
                <w:sz w:val="20"/>
                <w:szCs w:val="20"/>
                <w:lang w:bidi="th-TH"/>
              </w:rPr>
            </w:pPr>
            <w:del w:id="12096" w:author="Philippe Hollanda - Oliveira Trust" w:date="2022-07-19T10:03:00Z">
              <w:r w:rsidRPr="008601AF" w:rsidDel="0016760B">
                <w:rPr>
                  <w:rFonts w:ascii="Trebuchet MS" w:hAnsi="Trebuchet MS" w:cs="Arial"/>
                  <w:color w:val="000000"/>
                  <w:sz w:val="20"/>
                  <w:szCs w:val="20"/>
                  <w:lang w:bidi="th-TH"/>
                </w:rPr>
                <w:delText>24/12/2020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09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654C72" w14:textId="30EFB29A" w:rsidR="008601AF" w:rsidRPr="008601AF" w:rsidRDefault="008601AF" w:rsidP="003C2C2A">
            <w:pPr>
              <w:jc w:val="center"/>
              <w:rPr>
                <w:rFonts w:ascii="Trebuchet MS" w:hAnsi="Trebuchet MS" w:cs="Arial"/>
                <w:color w:val="000000"/>
                <w:sz w:val="20"/>
                <w:szCs w:val="20"/>
                <w:lang w:bidi="th-TH"/>
              </w:rPr>
            </w:pPr>
            <w:del w:id="12098" w:author="Philippe Hollanda - Oliveira Trust" w:date="2022-07-19T10:03:00Z">
              <w:r w:rsidRPr="008601AF" w:rsidDel="0016760B">
                <w:rPr>
                  <w:rFonts w:ascii="Trebuchet MS" w:hAnsi="Trebuchet MS" w:cs="Arial"/>
                  <w:color w:val="000000"/>
                  <w:sz w:val="20"/>
                  <w:szCs w:val="20"/>
                  <w:lang w:bidi="th-TH"/>
                </w:rPr>
                <w:delText>R$ 1.290,00</w:delText>
              </w:r>
            </w:del>
          </w:p>
        </w:tc>
      </w:tr>
      <w:tr w:rsidR="008601AF" w:rsidRPr="008601AF" w14:paraId="6D991108" w14:textId="77777777" w:rsidTr="0016760B">
        <w:tblPrEx>
          <w:tblW w:w="5000" w:type="pct"/>
          <w:tblCellMar>
            <w:left w:w="70" w:type="dxa"/>
            <w:right w:w="70" w:type="dxa"/>
          </w:tblCellMar>
          <w:tblPrExChange w:id="12099" w:author="Philippe Hollanda - Oliveira Trust" w:date="2022-07-19T10:03:00Z">
            <w:tblPrEx>
              <w:tblW w:w="5000" w:type="pct"/>
              <w:tblCellMar>
                <w:left w:w="70" w:type="dxa"/>
                <w:right w:w="70" w:type="dxa"/>
              </w:tblCellMar>
            </w:tblPrEx>
          </w:tblPrExChange>
        </w:tblPrEx>
        <w:trPr>
          <w:trHeight w:val="1785"/>
          <w:trPrChange w:id="1210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0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3503E3" w14:textId="099C8DFA" w:rsidR="008601AF" w:rsidRPr="008601AF" w:rsidRDefault="008601AF" w:rsidP="003C2C2A">
            <w:pPr>
              <w:jc w:val="center"/>
              <w:rPr>
                <w:rFonts w:ascii="Trebuchet MS" w:hAnsi="Trebuchet MS" w:cs="Arial"/>
                <w:color w:val="000000"/>
                <w:sz w:val="20"/>
                <w:szCs w:val="20"/>
                <w:lang w:bidi="th-TH"/>
              </w:rPr>
            </w:pPr>
            <w:del w:id="12102"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0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E2CC3F" w14:textId="12A314BE" w:rsidR="008601AF" w:rsidRPr="008601AF" w:rsidRDefault="008601AF" w:rsidP="003C2C2A">
            <w:pPr>
              <w:jc w:val="center"/>
              <w:rPr>
                <w:rFonts w:ascii="Trebuchet MS" w:hAnsi="Trebuchet MS" w:cs="Arial"/>
                <w:color w:val="000000"/>
                <w:sz w:val="20"/>
                <w:szCs w:val="20"/>
                <w:lang w:bidi="th-TH"/>
              </w:rPr>
            </w:pPr>
            <w:del w:id="12104" w:author="Philippe Hollanda - Oliveira Trust" w:date="2022-07-19T10:03:00Z">
              <w:r w:rsidRPr="008601AF" w:rsidDel="0016760B">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0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C249E1" w14:textId="486981BD" w:rsidR="008601AF" w:rsidRPr="008601AF" w:rsidRDefault="008601AF" w:rsidP="003C2C2A">
            <w:pPr>
              <w:jc w:val="center"/>
              <w:rPr>
                <w:rFonts w:ascii="Trebuchet MS" w:hAnsi="Trebuchet MS" w:cs="Arial"/>
                <w:color w:val="000000"/>
                <w:sz w:val="20"/>
                <w:szCs w:val="20"/>
                <w:lang w:bidi="th-TH"/>
              </w:rPr>
            </w:pPr>
            <w:del w:id="12106" w:author="Philippe Hollanda - Oliveira Trust" w:date="2022-07-19T10:03:00Z">
              <w:r w:rsidRPr="008601AF" w:rsidDel="0016760B">
                <w:rPr>
                  <w:rFonts w:ascii="Trebuchet MS" w:hAnsi="Trebuchet MS" w:cs="Arial"/>
                  <w:color w:val="000000"/>
                  <w:sz w:val="20"/>
                  <w:szCs w:val="20"/>
                  <w:lang w:bidi="th-TH"/>
                </w:rPr>
                <w:delText>R$ 40.374,78</w:delText>
              </w:r>
            </w:del>
          </w:p>
        </w:tc>
      </w:tr>
      <w:tr w:rsidR="008601AF" w:rsidRPr="008601AF" w14:paraId="44670838" w14:textId="77777777" w:rsidTr="0016760B">
        <w:tblPrEx>
          <w:tblW w:w="5000" w:type="pct"/>
          <w:tblCellMar>
            <w:left w:w="70" w:type="dxa"/>
            <w:right w:w="70" w:type="dxa"/>
          </w:tblCellMar>
          <w:tblPrExChange w:id="12107" w:author="Philippe Hollanda - Oliveira Trust" w:date="2022-07-19T10:03:00Z">
            <w:tblPrEx>
              <w:tblW w:w="5000" w:type="pct"/>
              <w:tblCellMar>
                <w:left w:w="70" w:type="dxa"/>
                <w:right w:w="70" w:type="dxa"/>
              </w:tblCellMar>
            </w:tblPrEx>
          </w:tblPrExChange>
        </w:tblPrEx>
        <w:trPr>
          <w:trHeight w:val="1785"/>
          <w:trPrChange w:id="1210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0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2F4702" w14:textId="3A30F479" w:rsidR="008601AF" w:rsidRPr="008601AF" w:rsidRDefault="008601AF" w:rsidP="003C2C2A">
            <w:pPr>
              <w:jc w:val="center"/>
              <w:rPr>
                <w:rFonts w:ascii="Trebuchet MS" w:hAnsi="Trebuchet MS" w:cs="Arial"/>
                <w:color w:val="000000"/>
                <w:sz w:val="20"/>
                <w:szCs w:val="20"/>
                <w:lang w:bidi="th-TH"/>
              </w:rPr>
            </w:pPr>
            <w:del w:id="1211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1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C3EF2B" w14:textId="427FC18C" w:rsidR="008601AF" w:rsidRPr="008601AF" w:rsidRDefault="008601AF" w:rsidP="003C2C2A">
            <w:pPr>
              <w:jc w:val="center"/>
              <w:rPr>
                <w:rFonts w:ascii="Trebuchet MS" w:hAnsi="Trebuchet MS" w:cs="Arial"/>
                <w:color w:val="000000"/>
                <w:sz w:val="20"/>
                <w:szCs w:val="20"/>
                <w:lang w:bidi="th-TH"/>
              </w:rPr>
            </w:pPr>
            <w:del w:id="12112" w:author="Philippe Hollanda - Oliveira Trust" w:date="2022-07-19T10:03:00Z">
              <w:r w:rsidRPr="008601AF" w:rsidDel="0016760B">
                <w:rPr>
                  <w:rFonts w:ascii="Trebuchet MS" w:hAnsi="Trebuchet MS" w:cs="Arial"/>
                  <w:color w:val="000000"/>
                  <w:sz w:val="20"/>
                  <w:szCs w:val="20"/>
                  <w:lang w:bidi="th-TH"/>
                </w:rPr>
                <w:delText>11/01/2021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1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BB1D7D" w14:textId="55FF6984" w:rsidR="008601AF" w:rsidRPr="008601AF" w:rsidRDefault="008601AF" w:rsidP="003C2C2A">
            <w:pPr>
              <w:jc w:val="center"/>
              <w:rPr>
                <w:rFonts w:ascii="Trebuchet MS" w:hAnsi="Trebuchet MS" w:cs="Arial"/>
                <w:color w:val="000000"/>
                <w:sz w:val="20"/>
                <w:szCs w:val="20"/>
                <w:lang w:bidi="th-TH"/>
              </w:rPr>
            </w:pPr>
            <w:del w:id="12114" w:author="Philippe Hollanda - Oliveira Trust" w:date="2022-07-19T10:03:00Z">
              <w:r w:rsidRPr="008601AF" w:rsidDel="0016760B">
                <w:rPr>
                  <w:rFonts w:ascii="Trebuchet MS" w:hAnsi="Trebuchet MS" w:cs="Arial"/>
                  <w:color w:val="000000"/>
                  <w:sz w:val="20"/>
                  <w:szCs w:val="20"/>
                  <w:lang w:bidi="th-TH"/>
                </w:rPr>
                <w:delText>R$ 194.851,94</w:delText>
              </w:r>
            </w:del>
          </w:p>
        </w:tc>
      </w:tr>
      <w:tr w:rsidR="008601AF" w:rsidRPr="008601AF" w14:paraId="40F86A77" w14:textId="77777777" w:rsidTr="0016760B">
        <w:tblPrEx>
          <w:tblW w:w="5000" w:type="pct"/>
          <w:tblCellMar>
            <w:left w:w="70" w:type="dxa"/>
            <w:right w:w="70" w:type="dxa"/>
          </w:tblCellMar>
          <w:tblPrExChange w:id="12115" w:author="Philippe Hollanda - Oliveira Trust" w:date="2022-07-19T10:03:00Z">
            <w:tblPrEx>
              <w:tblW w:w="5000" w:type="pct"/>
              <w:tblCellMar>
                <w:left w:w="70" w:type="dxa"/>
                <w:right w:w="70" w:type="dxa"/>
              </w:tblCellMar>
            </w:tblPrEx>
          </w:tblPrExChange>
        </w:tblPrEx>
        <w:trPr>
          <w:trHeight w:val="1785"/>
          <w:trPrChange w:id="1211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1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B334F2" w14:textId="4A86639A" w:rsidR="008601AF" w:rsidRPr="008601AF" w:rsidRDefault="008601AF" w:rsidP="003C2C2A">
            <w:pPr>
              <w:jc w:val="center"/>
              <w:rPr>
                <w:rFonts w:ascii="Trebuchet MS" w:hAnsi="Trebuchet MS" w:cs="Arial"/>
                <w:color w:val="000000"/>
                <w:sz w:val="20"/>
                <w:szCs w:val="20"/>
                <w:lang w:bidi="th-TH"/>
              </w:rPr>
            </w:pPr>
            <w:del w:id="1211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1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02F145" w14:textId="6C6DC75E" w:rsidR="008601AF" w:rsidRPr="008601AF" w:rsidRDefault="008601AF" w:rsidP="003C2C2A">
            <w:pPr>
              <w:jc w:val="center"/>
              <w:rPr>
                <w:rFonts w:ascii="Trebuchet MS" w:hAnsi="Trebuchet MS" w:cs="Arial"/>
                <w:color w:val="000000"/>
                <w:sz w:val="20"/>
                <w:szCs w:val="20"/>
                <w:lang w:bidi="th-TH"/>
              </w:rPr>
            </w:pPr>
            <w:del w:id="12120" w:author="Philippe Hollanda - Oliveira Trust" w:date="2022-07-19T10:03:00Z">
              <w:r w:rsidRPr="008601AF" w:rsidDel="0016760B">
                <w:rPr>
                  <w:rFonts w:ascii="Trebuchet MS" w:hAnsi="Trebuchet MS" w:cs="Arial"/>
                  <w:color w:val="000000"/>
                  <w:sz w:val="20"/>
                  <w:szCs w:val="20"/>
                  <w:lang w:bidi="th-TH"/>
                </w:rPr>
                <w:delText>05/01/2021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2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EEB73C" w14:textId="031F8CEB" w:rsidR="008601AF" w:rsidRPr="008601AF" w:rsidRDefault="008601AF" w:rsidP="003C2C2A">
            <w:pPr>
              <w:jc w:val="center"/>
              <w:rPr>
                <w:rFonts w:ascii="Trebuchet MS" w:hAnsi="Trebuchet MS" w:cs="Arial"/>
                <w:color w:val="000000"/>
                <w:sz w:val="20"/>
                <w:szCs w:val="20"/>
                <w:lang w:bidi="th-TH"/>
              </w:rPr>
            </w:pPr>
            <w:del w:id="12122" w:author="Philippe Hollanda - Oliveira Trust" w:date="2022-07-19T10:03:00Z">
              <w:r w:rsidRPr="008601AF" w:rsidDel="0016760B">
                <w:rPr>
                  <w:rFonts w:ascii="Trebuchet MS" w:hAnsi="Trebuchet MS" w:cs="Arial"/>
                  <w:color w:val="000000"/>
                  <w:sz w:val="20"/>
                  <w:szCs w:val="20"/>
                  <w:lang w:bidi="th-TH"/>
                </w:rPr>
                <w:delText>R$ 6.472,44</w:delText>
              </w:r>
            </w:del>
          </w:p>
        </w:tc>
      </w:tr>
      <w:tr w:rsidR="008601AF" w:rsidRPr="008601AF" w14:paraId="3DFAE243" w14:textId="77777777" w:rsidTr="0016760B">
        <w:tblPrEx>
          <w:tblW w:w="5000" w:type="pct"/>
          <w:tblCellMar>
            <w:left w:w="70" w:type="dxa"/>
            <w:right w:w="70" w:type="dxa"/>
          </w:tblCellMar>
          <w:tblPrExChange w:id="12123" w:author="Philippe Hollanda - Oliveira Trust" w:date="2022-07-19T10:03:00Z">
            <w:tblPrEx>
              <w:tblW w:w="5000" w:type="pct"/>
              <w:tblCellMar>
                <w:left w:w="70" w:type="dxa"/>
                <w:right w:w="70" w:type="dxa"/>
              </w:tblCellMar>
            </w:tblPrEx>
          </w:tblPrExChange>
        </w:tblPrEx>
        <w:trPr>
          <w:trHeight w:val="1785"/>
          <w:trPrChange w:id="1212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2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191FC4" w14:textId="0CD26A7F" w:rsidR="008601AF" w:rsidRPr="008601AF" w:rsidRDefault="008601AF" w:rsidP="003C2C2A">
            <w:pPr>
              <w:jc w:val="center"/>
              <w:rPr>
                <w:rFonts w:ascii="Trebuchet MS" w:hAnsi="Trebuchet MS" w:cs="Arial"/>
                <w:color w:val="000000"/>
                <w:sz w:val="20"/>
                <w:szCs w:val="20"/>
                <w:lang w:bidi="th-TH"/>
              </w:rPr>
            </w:pPr>
            <w:del w:id="12126"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2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E44F15" w14:textId="630F4F8E" w:rsidR="008601AF" w:rsidRPr="008601AF" w:rsidRDefault="008601AF" w:rsidP="003C2C2A">
            <w:pPr>
              <w:jc w:val="center"/>
              <w:rPr>
                <w:rFonts w:ascii="Trebuchet MS" w:hAnsi="Trebuchet MS" w:cs="Arial"/>
                <w:color w:val="000000"/>
                <w:sz w:val="20"/>
                <w:szCs w:val="20"/>
                <w:lang w:bidi="th-TH"/>
              </w:rPr>
            </w:pPr>
            <w:del w:id="12128" w:author="Philippe Hollanda - Oliveira Trust" w:date="2022-07-19T10:03:00Z">
              <w:r w:rsidRPr="008601AF" w:rsidDel="0016760B">
                <w:rPr>
                  <w:rFonts w:ascii="Trebuchet MS" w:hAnsi="Trebuchet MS" w:cs="Arial"/>
                  <w:color w:val="000000"/>
                  <w:sz w:val="20"/>
                  <w:szCs w:val="20"/>
                  <w:lang w:bidi="th-TH"/>
                </w:rPr>
                <w:delText>14/01/2021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2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BAD143" w14:textId="20A7DE7E" w:rsidR="008601AF" w:rsidRPr="008601AF" w:rsidRDefault="008601AF" w:rsidP="003C2C2A">
            <w:pPr>
              <w:jc w:val="center"/>
              <w:rPr>
                <w:rFonts w:ascii="Trebuchet MS" w:hAnsi="Trebuchet MS" w:cs="Arial"/>
                <w:color w:val="000000"/>
                <w:sz w:val="20"/>
                <w:szCs w:val="20"/>
                <w:lang w:bidi="th-TH"/>
              </w:rPr>
            </w:pPr>
            <w:del w:id="12130" w:author="Philippe Hollanda - Oliveira Trust" w:date="2022-07-19T10:03:00Z">
              <w:r w:rsidRPr="008601AF" w:rsidDel="0016760B">
                <w:rPr>
                  <w:rFonts w:ascii="Trebuchet MS" w:hAnsi="Trebuchet MS" w:cs="Arial"/>
                  <w:color w:val="000000"/>
                  <w:sz w:val="20"/>
                  <w:szCs w:val="20"/>
                  <w:lang w:bidi="th-TH"/>
                </w:rPr>
                <w:delText>R$ 1.060,00</w:delText>
              </w:r>
            </w:del>
          </w:p>
        </w:tc>
      </w:tr>
      <w:tr w:rsidR="008601AF" w:rsidRPr="008601AF" w14:paraId="1B8EB797" w14:textId="77777777" w:rsidTr="0016760B">
        <w:tblPrEx>
          <w:tblW w:w="5000" w:type="pct"/>
          <w:tblCellMar>
            <w:left w:w="70" w:type="dxa"/>
            <w:right w:w="70" w:type="dxa"/>
          </w:tblCellMar>
          <w:tblPrExChange w:id="12131" w:author="Philippe Hollanda - Oliveira Trust" w:date="2022-07-19T10:03:00Z">
            <w:tblPrEx>
              <w:tblW w:w="5000" w:type="pct"/>
              <w:tblCellMar>
                <w:left w:w="70" w:type="dxa"/>
                <w:right w:w="70" w:type="dxa"/>
              </w:tblCellMar>
            </w:tblPrEx>
          </w:tblPrExChange>
        </w:tblPrEx>
        <w:trPr>
          <w:trHeight w:val="1785"/>
          <w:trPrChange w:id="1213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3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C705F8" w14:textId="6BB9A30C" w:rsidR="008601AF" w:rsidRPr="008601AF" w:rsidRDefault="008601AF" w:rsidP="003C2C2A">
            <w:pPr>
              <w:jc w:val="center"/>
              <w:rPr>
                <w:rFonts w:ascii="Trebuchet MS" w:hAnsi="Trebuchet MS" w:cs="Arial"/>
                <w:color w:val="000000"/>
                <w:sz w:val="20"/>
                <w:szCs w:val="20"/>
                <w:lang w:bidi="th-TH"/>
              </w:rPr>
            </w:pPr>
            <w:del w:id="1213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3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3CEEEE" w14:textId="2CDE6AF2" w:rsidR="008601AF" w:rsidRPr="008601AF" w:rsidRDefault="008601AF" w:rsidP="003C2C2A">
            <w:pPr>
              <w:jc w:val="center"/>
              <w:rPr>
                <w:rFonts w:ascii="Trebuchet MS" w:hAnsi="Trebuchet MS" w:cs="Arial"/>
                <w:color w:val="000000"/>
                <w:sz w:val="20"/>
                <w:szCs w:val="20"/>
                <w:lang w:bidi="th-TH"/>
              </w:rPr>
            </w:pPr>
            <w:del w:id="12136" w:author="Philippe Hollanda - Oliveira Trust" w:date="2022-07-19T10:03:00Z">
              <w:r w:rsidRPr="008601AF" w:rsidDel="0016760B">
                <w:rPr>
                  <w:rFonts w:ascii="Trebuchet MS" w:hAnsi="Trebuchet MS" w:cs="Arial"/>
                  <w:color w:val="000000"/>
                  <w:sz w:val="20"/>
                  <w:szCs w:val="20"/>
                  <w:lang w:bidi="th-TH"/>
                </w:rPr>
                <w:delText>20/01/2021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3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A7199E" w14:textId="7F4C4ACC" w:rsidR="008601AF" w:rsidRPr="008601AF" w:rsidRDefault="008601AF" w:rsidP="003C2C2A">
            <w:pPr>
              <w:jc w:val="center"/>
              <w:rPr>
                <w:rFonts w:ascii="Trebuchet MS" w:hAnsi="Trebuchet MS" w:cs="Arial"/>
                <w:color w:val="000000"/>
                <w:sz w:val="20"/>
                <w:szCs w:val="20"/>
                <w:lang w:bidi="th-TH"/>
              </w:rPr>
            </w:pPr>
            <w:del w:id="12138" w:author="Philippe Hollanda - Oliveira Trust" w:date="2022-07-19T10:03:00Z">
              <w:r w:rsidRPr="008601AF" w:rsidDel="0016760B">
                <w:rPr>
                  <w:rFonts w:ascii="Trebuchet MS" w:hAnsi="Trebuchet MS" w:cs="Arial"/>
                  <w:color w:val="000000"/>
                  <w:sz w:val="20"/>
                  <w:szCs w:val="20"/>
                  <w:lang w:bidi="th-TH"/>
                </w:rPr>
                <w:delText>R$ 5.440,00</w:delText>
              </w:r>
            </w:del>
          </w:p>
        </w:tc>
      </w:tr>
      <w:tr w:rsidR="008601AF" w:rsidRPr="008601AF" w14:paraId="5211792E" w14:textId="77777777" w:rsidTr="0016760B">
        <w:tblPrEx>
          <w:tblW w:w="5000" w:type="pct"/>
          <w:tblCellMar>
            <w:left w:w="70" w:type="dxa"/>
            <w:right w:w="70" w:type="dxa"/>
          </w:tblCellMar>
          <w:tblPrExChange w:id="12139" w:author="Philippe Hollanda - Oliveira Trust" w:date="2022-07-19T10:03:00Z">
            <w:tblPrEx>
              <w:tblW w:w="5000" w:type="pct"/>
              <w:tblCellMar>
                <w:left w:w="70" w:type="dxa"/>
                <w:right w:w="70" w:type="dxa"/>
              </w:tblCellMar>
            </w:tblPrEx>
          </w:tblPrExChange>
        </w:tblPrEx>
        <w:trPr>
          <w:trHeight w:val="1785"/>
          <w:trPrChange w:id="1214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4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25D2A1" w14:textId="3ED2AB08" w:rsidR="008601AF" w:rsidRPr="008601AF" w:rsidRDefault="008601AF" w:rsidP="003C2C2A">
            <w:pPr>
              <w:jc w:val="center"/>
              <w:rPr>
                <w:rFonts w:ascii="Trebuchet MS" w:hAnsi="Trebuchet MS" w:cs="Arial"/>
                <w:color w:val="000000"/>
                <w:sz w:val="20"/>
                <w:szCs w:val="20"/>
                <w:lang w:bidi="th-TH"/>
              </w:rPr>
            </w:pPr>
            <w:del w:id="12142"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4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0E3BDC" w14:textId="5F9DABBF" w:rsidR="008601AF" w:rsidRPr="008601AF" w:rsidRDefault="008601AF" w:rsidP="003C2C2A">
            <w:pPr>
              <w:jc w:val="center"/>
              <w:rPr>
                <w:rFonts w:ascii="Trebuchet MS" w:hAnsi="Trebuchet MS" w:cs="Arial"/>
                <w:color w:val="000000"/>
                <w:sz w:val="20"/>
                <w:szCs w:val="20"/>
                <w:lang w:bidi="th-TH"/>
              </w:rPr>
            </w:pPr>
            <w:del w:id="12144" w:author="Philippe Hollanda - Oliveira Trust" w:date="2022-07-19T10:03:00Z">
              <w:r w:rsidRPr="008601AF" w:rsidDel="0016760B">
                <w:rPr>
                  <w:rFonts w:ascii="Trebuchet MS" w:hAnsi="Trebuchet MS" w:cs="Arial"/>
                  <w:color w:val="000000"/>
                  <w:sz w:val="20"/>
                  <w:szCs w:val="20"/>
                  <w:lang w:bidi="th-TH"/>
                </w:rPr>
                <w:delText>07/01/2021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4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1B4ACE" w14:textId="4BB0FB18" w:rsidR="008601AF" w:rsidRPr="008601AF" w:rsidRDefault="008601AF" w:rsidP="003C2C2A">
            <w:pPr>
              <w:jc w:val="center"/>
              <w:rPr>
                <w:rFonts w:ascii="Trebuchet MS" w:hAnsi="Trebuchet MS" w:cs="Arial"/>
                <w:color w:val="000000"/>
                <w:sz w:val="20"/>
                <w:szCs w:val="20"/>
                <w:lang w:bidi="th-TH"/>
              </w:rPr>
            </w:pPr>
            <w:del w:id="12146"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07372313" w14:textId="77777777" w:rsidTr="0016760B">
        <w:tblPrEx>
          <w:tblW w:w="5000" w:type="pct"/>
          <w:tblCellMar>
            <w:left w:w="70" w:type="dxa"/>
            <w:right w:w="70" w:type="dxa"/>
          </w:tblCellMar>
          <w:tblPrExChange w:id="12147" w:author="Philippe Hollanda - Oliveira Trust" w:date="2022-07-19T10:03:00Z">
            <w:tblPrEx>
              <w:tblW w:w="5000" w:type="pct"/>
              <w:tblCellMar>
                <w:left w:w="70" w:type="dxa"/>
                <w:right w:w="70" w:type="dxa"/>
              </w:tblCellMar>
            </w:tblPrEx>
          </w:tblPrExChange>
        </w:tblPrEx>
        <w:trPr>
          <w:trHeight w:val="1785"/>
          <w:trPrChange w:id="1214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4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62CA55" w14:textId="02D827A2" w:rsidR="008601AF" w:rsidRPr="008601AF" w:rsidRDefault="008601AF" w:rsidP="003C2C2A">
            <w:pPr>
              <w:jc w:val="center"/>
              <w:rPr>
                <w:rFonts w:ascii="Trebuchet MS" w:hAnsi="Trebuchet MS" w:cs="Arial"/>
                <w:color w:val="000000"/>
                <w:sz w:val="20"/>
                <w:szCs w:val="20"/>
                <w:lang w:bidi="th-TH"/>
              </w:rPr>
            </w:pPr>
            <w:del w:id="12150"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5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F8D293" w14:textId="77E0B6F7" w:rsidR="008601AF" w:rsidRPr="008601AF" w:rsidRDefault="008601AF" w:rsidP="003C2C2A">
            <w:pPr>
              <w:jc w:val="center"/>
              <w:rPr>
                <w:rFonts w:ascii="Trebuchet MS" w:hAnsi="Trebuchet MS" w:cs="Arial"/>
                <w:color w:val="000000"/>
                <w:sz w:val="20"/>
                <w:szCs w:val="20"/>
                <w:lang w:bidi="th-TH"/>
              </w:rPr>
            </w:pPr>
            <w:del w:id="12152" w:author="Philippe Hollanda - Oliveira Trust" w:date="2022-07-19T10:03:00Z">
              <w:r w:rsidRPr="008601AF" w:rsidDel="0016760B">
                <w:rPr>
                  <w:rFonts w:ascii="Trebuchet MS" w:hAnsi="Trebuchet MS" w:cs="Arial"/>
                  <w:color w:val="000000"/>
                  <w:sz w:val="20"/>
                  <w:szCs w:val="20"/>
                  <w:lang w:bidi="th-TH"/>
                </w:rPr>
                <w:delText>07/01/2021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5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B35E59" w14:textId="32F83A48" w:rsidR="008601AF" w:rsidRPr="008601AF" w:rsidRDefault="008601AF" w:rsidP="003C2C2A">
            <w:pPr>
              <w:jc w:val="center"/>
              <w:rPr>
                <w:rFonts w:ascii="Trebuchet MS" w:hAnsi="Trebuchet MS" w:cs="Arial"/>
                <w:color w:val="000000"/>
                <w:sz w:val="20"/>
                <w:szCs w:val="20"/>
                <w:lang w:bidi="th-TH"/>
              </w:rPr>
            </w:pPr>
            <w:del w:id="12154"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1B2F9AF8" w14:textId="77777777" w:rsidTr="0016760B">
        <w:tblPrEx>
          <w:tblW w:w="5000" w:type="pct"/>
          <w:tblCellMar>
            <w:left w:w="70" w:type="dxa"/>
            <w:right w:w="70" w:type="dxa"/>
          </w:tblCellMar>
          <w:tblPrExChange w:id="12155" w:author="Philippe Hollanda - Oliveira Trust" w:date="2022-07-19T10:03:00Z">
            <w:tblPrEx>
              <w:tblW w:w="5000" w:type="pct"/>
              <w:tblCellMar>
                <w:left w:w="70" w:type="dxa"/>
                <w:right w:w="70" w:type="dxa"/>
              </w:tblCellMar>
            </w:tblPrEx>
          </w:tblPrExChange>
        </w:tblPrEx>
        <w:trPr>
          <w:trHeight w:val="1785"/>
          <w:trPrChange w:id="1215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5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493FDB" w14:textId="53D3ED92" w:rsidR="008601AF" w:rsidRPr="008601AF" w:rsidRDefault="008601AF" w:rsidP="003C2C2A">
            <w:pPr>
              <w:jc w:val="center"/>
              <w:rPr>
                <w:rFonts w:ascii="Trebuchet MS" w:hAnsi="Trebuchet MS" w:cs="Arial"/>
                <w:color w:val="000000"/>
                <w:sz w:val="20"/>
                <w:szCs w:val="20"/>
                <w:lang w:bidi="th-TH"/>
              </w:rPr>
            </w:pPr>
            <w:del w:id="12158"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5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2397FD" w14:textId="5BCFF417" w:rsidR="008601AF" w:rsidRPr="008601AF" w:rsidRDefault="008601AF" w:rsidP="003C2C2A">
            <w:pPr>
              <w:jc w:val="center"/>
              <w:rPr>
                <w:rFonts w:ascii="Trebuchet MS" w:hAnsi="Trebuchet MS" w:cs="Arial"/>
                <w:color w:val="000000"/>
                <w:sz w:val="20"/>
                <w:szCs w:val="20"/>
                <w:lang w:bidi="th-TH"/>
              </w:rPr>
            </w:pPr>
            <w:del w:id="12160" w:author="Philippe Hollanda - Oliveira Trust" w:date="2022-07-19T10:03:00Z">
              <w:r w:rsidRPr="008601AF" w:rsidDel="0016760B">
                <w:rPr>
                  <w:rFonts w:ascii="Trebuchet MS" w:hAnsi="Trebuchet MS" w:cs="Arial"/>
                  <w:color w:val="000000"/>
                  <w:sz w:val="20"/>
                  <w:szCs w:val="20"/>
                  <w:lang w:bidi="th-TH"/>
                </w:rPr>
                <w:delText>06/01/2021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6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8AA02D" w14:textId="397515BE" w:rsidR="008601AF" w:rsidRPr="008601AF" w:rsidRDefault="008601AF" w:rsidP="003C2C2A">
            <w:pPr>
              <w:jc w:val="center"/>
              <w:rPr>
                <w:rFonts w:ascii="Trebuchet MS" w:hAnsi="Trebuchet MS" w:cs="Arial"/>
                <w:color w:val="000000"/>
                <w:sz w:val="20"/>
                <w:szCs w:val="20"/>
                <w:lang w:bidi="th-TH"/>
              </w:rPr>
            </w:pPr>
            <w:del w:id="12162" w:author="Philippe Hollanda - Oliveira Trust" w:date="2022-07-19T10:03:00Z">
              <w:r w:rsidRPr="008601AF" w:rsidDel="0016760B">
                <w:rPr>
                  <w:rFonts w:ascii="Trebuchet MS" w:hAnsi="Trebuchet MS" w:cs="Arial"/>
                  <w:color w:val="000000"/>
                  <w:sz w:val="20"/>
                  <w:szCs w:val="20"/>
                  <w:lang w:bidi="th-TH"/>
                </w:rPr>
                <w:delText>R$ 2.380,00</w:delText>
              </w:r>
            </w:del>
          </w:p>
        </w:tc>
      </w:tr>
      <w:tr w:rsidR="008601AF" w:rsidRPr="008601AF" w14:paraId="48CDE069" w14:textId="77777777" w:rsidTr="0016760B">
        <w:tblPrEx>
          <w:tblW w:w="5000" w:type="pct"/>
          <w:tblCellMar>
            <w:left w:w="70" w:type="dxa"/>
            <w:right w:w="70" w:type="dxa"/>
          </w:tblCellMar>
          <w:tblPrExChange w:id="12163" w:author="Philippe Hollanda - Oliveira Trust" w:date="2022-07-19T10:03:00Z">
            <w:tblPrEx>
              <w:tblW w:w="5000" w:type="pct"/>
              <w:tblCellMar>
                <w:left w:w="70" w:type="dxa"/>
                <w:right w:w="70" w:type="dxa"/>
              </w:tblCellMar>
            </w:tblPrEx>
          </w:tblPrExChange>
        </w:tblPrEx>
        <w:trPr>
          <w:trHeight w:val="1785"/>
          <w:trPrChange w:id="1216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6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58CD8D" w14:textId="3D42139B" w:rsidR="008601AF" w:rsidRPr="008601AF" w:rsidRDefault="008601AF" w:rsidP="003C2C2A">
            <w:pPr>
              <w:jc w:val="center"/>
              <w:rPr>
                <w:rFonts w:ascii="Trebuchet MS" w:hAnsi="Trebuchet MS" w:cs="Arial"/>
                <w:color w:val="000000"/>
                <w:sz w:val="20"/>
                <w:szCs w:val="20"/>
                <w:lang w:bidi="th-TH"/>
              </w:rPr>
            </w:pPr>
            <w:del w:id="12166"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6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D26035" w14:textId="3B3E93F6" w:rsidR="008601AF" w:rsidRPr="008601AF" w:rsidRDefault="008601AF" w:rsidP="003C2C2A">
            <w:pPr>
              <w:jc w:val="center"/>
              <w:rPr>
                <w:rFonts w:ascii="Trebuchet MS" w:hAnsi="Trebuchet MS" w:cs="Arial"/>
                <w:color w:val="000000"/>
                <w:sz w:val="20"/>
                <w:szCs w:val="20"/>
                <w:lang w:bidi="th-TH"/>
              </w:rPr>
            </w:pPr>
            <w:del w:id="12168" w:author="Philippe Hollanda - Oliveira Trust" w:date="2022-07-19T10:03:00Z">
              <w:r w:rsidRPr="008601AF" w:rsidDel="0016760B">
                <w:rPr>
                  <w:rFonts w:ascii="Trebuchet MS" w:hAnsi="Trebuchet MS" w:cs="Arial"/>
                  <w:color w:val="000000"/>
                  <w:sz w:val="20"/>
                  <w:szCs w:val="20"/>
                  <w:lang w:bidi="th-TH"/>
                </w:rPr>
                <w:delText>20/05/2020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6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C19DC2" w14:textId="044DE45E" w:rsidR="008601AF" w:rsidRPr="008601AF" w:rsidRDefault="008601AF" w:rsidP="003C2C2A">
            <w:pPr>
              <w:jc w:val="center"/>
              <w:rPr>
                <w:rFonts w:ascii="Trebuchet MS" w:hAnsi="Trebuchet MS" w:cs="Arial"/>
                <w:color w:val="000000"/>
                <w:sz w:val="20"/>
                <w:szCs w:val="20"/>
                <w:lang w:bidi="th-TH"/>
              </w:rPr>
            </w:pPr>
            <w:del w:id="12170" w:author="Philippe Hollanda - Oliveira Trust" w:date="2022-07-19T10:03:00Z">
              <w:r w:rsidRPr="008601AF" w:rsidDel="0016760B">
                <w:rPr>
                  <w:rFonts w:ascii="Trebuchet MS" w:hAnsi="Trebuchet MS" w:cs="Arial"/>
                  <w:color w:val="000000"/>
                  <w:sz w:val="20"/>
                  <w:szCs w:val="20"/>
                  <w:lang w:bidi="th-TH"/>
                </w:rPr>
                <w:delText>R$ 2.000,00</w:delText>
              </w:r>
            </w:del>
          </w:p>
        </w:tc>
      </w:tr>
      <w:tr w:rsidR="008601AF" w:rsidRPr="008601AF" w14:paraId="1F8274F4" w14:textId="77777777" w:rsidTr="0016760B">
        <w:tblPrEx>
          <w:tblW w:w="5000" w:type="pct"/>
          <w:tblCellMar>
            <w:left w:w="70" w:type="dxa"/>
            <w:right w:w="70" w:type="dxa"/>
          </w:tblCellMar>
          <w:tblPrExChange w:id="12171" w:author="Philippe Hollanda - Oliveira Trust" w:date="2022-07-19T10:03:00Z">
            <w:tblPrEx>
              <w:tblW w:w="5000" w:type="pct"/>
              <w:tblCellMar>
                <w:left w:w="70" w:type="dxa"/>
                <w:right w:w="70" w:type="dxa"/>
              </w:tblCellMar>
            </w:tblPrEx>
          </w:tblPrExChange>
        </w:tblPrEx>
        <w:trPr>
          <w:trHeight w:val="1785"/>
          <w:trPrChange w:id="1217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17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26FA2F" w14:textId="794DAB32" w:rsidR="008601AF" w:rsidRPr="008601AF" w:rsidRDefault="008601AF" w:rsidP="003C2C2A">
            <w:pPr>
              <w:jc w:val="center"/>
              <w:rPr>
                <w:rFonts w:ascii="Trebuchet MS" w:hAnsi="Trebuchet MS" w:cs="Arial"/>
                <w:color w:val="000000"/>
                <w:sz w:val="20"/>
                <w:szCs w:val="20"/>
                <w:lang w:bidi="th-TH"/>
              </w:rPr>
            </w:pPr>
            <w:del w:id="12174"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7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588EF9" w14:textId="5CD1D7B9" w:rsidR="008601AF" w:rsidRPr="008601AF" w:rsidRDefault="008601AF" w:rsidP="003C2C2A">
            <w:pPr>
              <w:jc w:val="center"/>
              <w:rPr>
                <w:rFonts w:ascii="Trebuchet MS" w:hAnsi="Trebuchet MS" w:cs="Arial"/>
                <w:color w:val="000000"/>
                <w:sz w:val="20"/>
                <w:szCs w:val="20"/>
                <w:lang w:bidi="th-TH"/>
              </w:rPr>
            </w:pPr>
            <w:del w:id="12176" w:author="Philippe Hollanda - Oliveira Trust" w:date="2022-07-19T10:03:00Z">
              <w:r w:rsidRPr="008601AF" w:rsidDel="0016760B">
                <w:rPr>
                  <w:rFonts w:ascii="Trebuchet MS" w:hAnsi="Trebuchet MS" w:cs="Arial"/>
                  <w:color w:val="000000"/>
                  <w:sz w:val="20"/>
                  <w:szCs w:val="20"/>
                  <w:lang w:bidi="th-TH"/>
                </w:rPr>
                <w:delText>20/05/2020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7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71E59D" w14:textId="2AF6E592" w:rsidR="008601AF" w:rsidRPr="008601AF" w:rsidRDefault="008601AF" w:rsidP="003C2C2A">
            <w:pPr>
              <w:jc w:val="center"/>
              <w:rPr>
                <w:rFonts w:ascii="Trebuchet MS" w:hAnsi="Trebuchet MS" w:cs="Arial"/>
                <w:color w:val="000000"/>
                <w:sz w:val="20"/>
                <w:szCs w:val="20"/>
                <w:lang w:bidi="th-TH"/>
              </w:rPr>
            </w:pPr>
            <w:del w:id="12178" w:author="Philippe Hollanda - Oliveira Trust" w:date="2022-07-19T10:03:00Z">
              <w:r w:rsidRPr="008601AF" w:rsidDel="0016760B">
                <w:rPr>
                  <w:rFonts w:ascii="Trebuchet MS" w:hAnsi="Trebuchet MS" w:cs="Arial"/>
                  <w:color w:val="000000"/>
                  <w:sz w:val="20"/>
                  <w:szCs w:val="20"/>
                  <w:lang w:bidi="th-TH"/>
                </w:rPr>
                <w:delText>R$ 2.000,00</w:delText>
              </w:r>
            </w:del>
          </w:p>
        </w:tc>
      </w:tr>
      <w:tr w:rsidR="008601AF" w:rsidRPr="008601AF" w14:paraId="101CAA04" w14:textId="77777777" w:rsidTr="0016760B">
        <w:tblPrEx>
          <w:tblW w:w="5000" w:type="pct"/>
          <w:tblCellMar>
            <w:left w:w="70" w:type="dxa"/>
            <w:right w:w="70" w:type="dxa"/>
          </w:tblCellMar>
          <w:tblPrExChange w:id="12179" w:author="Philippe Hollanda - Oliveira Trust" w:date="2022-07-19T10:03:00Z">
            <w:tblPrEx>
              <w:tblW w:w="5000" w:type="pct"/>
              <w:tblCellMar>
                <w:left w:w="70" w:type="dxa"/>
                <w:right w:w="70" w:type="dxa"/>
              </w:tblCellMar>
            </w:tblPrEx>
          </w:tblPrExChange>
        </w:tblPrEx>
        <w:trPr>
          <w:trHeight w:val="1785"/>
          <w:trPrChange w:id="12180"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181"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CD81F7" w14:textId="6B3B1A21" w:rsidR="008601AF" w:rsidRPr="008601AF" w:rsidRDefault="008601AF" w:rsidP="003C2C2A">
            <w:pPr>
              <w:jc w:val="center"/>
              <w:rPr>
                <w:rFonts w:ascii="Trebuchet MS" w:hAnsi="Trebuchet MS" w:cs="Arial"/>
                <w:color w:val="000000"/>
                <w:sz w:val="20"/>
                <w:szCs w:val="20"/>
                <w:lang w:bidi="th-TH"/>
              </w:rPr>
            </w:pPr>
            <w:del w:id="12182" w:author="Philippe Hollanda - Oliveira Trust" w:date="2022-07-19T10:03:00Z">
              <w:r w:rsidRPr="008601AF" w:rsidDel="0016760B">
                <w:rPr>
                  <w:rFonts w:ascii="Trebuchet MS" w:hAnsi="Trebuchet MS" w:cs="Arial"/>
                  <w:color w:val="000000"/>
                  <w:sz w:val="20"/>
                  <w:szCs w:val="20"/>
                  <w:lang w:bidi="th-TH"/>
                </w:rPr>
                <w:lastRenderedPageBreak/>
                <w:delText>THINNER  (18 LITROS)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8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FFCBF3" w14:textId="25D15874" w:rsidR="008601AF" w:rsidRPr="008601AF" w:rsidRDefault="008601AF" w:rsidP="003C2C2A">
            <w:pPr>
              <w:jc w:val="center"/>
              <w:rPr>
                <w:rFonts w:ascii="Trebuchet MS" w:hAnsi="Trebuchet MS" w:cs="Arial"/>
                <w:color w:val="000000"/>
                <w:sz w:val="20"/>
                <w:szCs w:val="20"/>
                <w:lang w:bidi="th-TH"/>
              </w:rPr>
            </w:pPr>
            <w:del w:id="12184" w:author="Philippe Hollanda - Oliveira Trust" w:date="2022-07-19T10:03:00Z">
              <w:r w:rsidRPr="008601AF" w:rsidDel="0016760B">
                <w:rPr>
                  <w:rFonts w:ascii="Trebuchet MS" w:hAnsi="Trebuchet MS" w:cs="Arial"/>
                  <w:color w:val="000000"/>
                  <w:sz w:val="20"/>
                  <w:szCs w:val="20"/>
                  <w:lang w:bidi="th-TH"/>
                </w:rPr>
                <w:delText>18/02/2021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8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4026C8" w14:textId="33AD98F2" w:rsidR="008601AF" w:rsidRPr="008601AF" w:rsidRDefault="008601AF" w:rsidP="003C2C2A">
            <w:pPr>
              <w:jc w:val="center"/>
              <w:rPr>
                <w:rFonts w:ascii="Trebuchet MS" w:hAnsi="Trebuchet MS" w:cs="Arial"/>
                <w:color w:val="000000"/>
                <w:sz w:val="20"/>
                <w:szCs w:val="20"/>
                <w:lang w:bidi="th-TH"/>
              </w:rPr>
            </w:pPr>
            <w:del w:id="12186" w:author="Philippe Hollanda - Oliveira Trust" w:date="2022-07-19T10:03:00Z">
              <w:r w:rsidRPr="008601AF" w:rsidDel="0016760B">
                <w:rPr>
                  <w:rFonts w:ascii="Trebuchet MS" w:hAnsi="Trebuchet MS" w:cs="Arial"/>
                  <w:color w:val="000000"/>
                  <w:sz w:val="20"/>
                  <w:szCs w:val="20"/>
                  <w:lang w:bidi="th-TH"/>
                </w:rPr>
                <w:delText>R$ 811,80</w:delText>
              </w:r>
            </w:del>
          </w:p>
        </w:tc>
      </w:tr>
      <w:tr w:rsidR="008601AF" w:rsidRPr="008601AF" w14:paraId="4D71473E" w14:textId="77777777" w:rsidTr="0016760B">
        <w:tblPrEx>
          <w:tblW w:w="5000" w:type="pct"/>
          <w:tblCellMar>
            <w:left w:w="70" w:type="dxa"/>
            <w:right w:w="70" w:type="dxa"/>
          </w:tblCellMar>
          <w:tblPrExChange w:id="12187" w:author="Philippe Hollanda - Oliveira Trust" w:date="2022-07-19T10:03:00Z">
            <w:tblPrEx>
              <w:tblW w:w="5000" w:type="pct"/>
              <w:tblCellMar>
                <w:left w:w="70" w:type="dxa"/>
                <w:right w:w="70" w:type="dxa"/>
              </w:tblCellMar>
            </w:tblPrEx>
          </w:tblPrExChange>
        </w:tblPrEx>
        <w:trPr>
          <w:trHeight w:val="1785"/>
          <w:trPrChange w:id="12188"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189"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6B3096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9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7BDBB5" w14:textId="4F10F7BE" w:rsidR="008601AF" w:rsidRPr="008601AF" w:rsidRDefault="008601AF" w:rsidP="003C2C2A">
            <w:pPr>
              <w:jc w:val="center"/>
              <w:rPr>
                <w:rFonts w:ascii="Trebuchet MS" w:hAnsi="Trebuchet MS" w:cs="Arial"/>
                <w:color w:val="000000"/>
                <w:sz w:val="20"/>
                <w:szCs w:val="20"/>
                <w:lang w:bidi="th-TH"/>
              </w:rPr>
            </w:pPr>
            <w:del w:id="12191" w:author="Philippe Hollanda - Oliveira Trust" w:date="2022-07-19T10:03:00Z">
              <w:r w:rsidRPr="008601AF" w:rsidDel="0016760B">
                <w:rPr>
                  <w:rFonts w:ascii="Trebuchet MS" w:hAnsi="Trebuchet MS" w:cs="Arial"/>
                  <w:color w:val="000000"/>
                  <w:sz w:val="20"/>
                  <w:szCs w:val="20"/>
                  <w:lang w:bidi="th-TH"/>
                </w:rPr>
                <w:delText>04/03/2021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19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A85FD5" w14:textId="55664279" w:rsidR="008601AF" w:rsidRPr="008601AF" w:rsidRDefault="008601AF" w:rsidP="003C2C2A">
            <w:pPr>
              <w:jc w:val="center"/>
              <w:rPr>
                <w:rFonts w:ascii="Trebuchet MS" w:hAnsi="Trebuchet MS" w:cs="Arial"/>
                <w:color w:val="000000"/>
                <w:sz w:val="20"/>
                <w:szCs w:val="20"/>
                <w:lang w:bidi="th-TH"/>
              </w:rPr>
            </w:pPr>
            <w:del w:id="12193" w:author="Philippe Hollanda - Oliveira Trust" w:date="2022-07-19T10:03:00Z">
              <w:r w:rsidRPr="008601AF" w:rsidDel="0016760B">
                <w:rPr>
                  <w:rFonts w:ascii="Trebuchet MS" w:hAnsi="Trebuchet MS" w:cs="Arial"/>
                  <w:color w:val="000000"/>
                  <w:sz w:val="20"/>
                  <w:szCs w:val="20"/>
                  <w:lang w:bidi="th-TH"/>
                </w:rPr>
                <w:delText>R$ 811,80</w:delText>
              </w:r>
            </w:del>
          </w:p>
        </w:tc>
      </w:tr>
      <w:tr w:rsidR="008601AF" w:rsidRPr="008601AF" w14:paraId="7AB3DC9E" w14:textId="77777777" w:rsidTr="0016760B">
        <w:tblPrEx>
          <w:tblW w:w="5000" w:type="pct"/>
          <w:tblCellMar>
            <w:left w:w="70" w:type="dxa"/>
            <w:right w:w="70" w:type="dxa"/>
          </w:tblCellMar>
          <w:tblPrExChange w:id="12194" w:author="Philippe Hollanda - Oliveira Trust" w:date="2022-07-19T10:03:00Z">
            <w:tblPrEx>
              <w:tblW w:w="5000" w:type="pct"/>
              <w:tblCellMar>
                <w:left w:w="70" w:type="dxa"/>
                <w:right w:w="70" w:type="dxa"/>
              </w:tblCellMar>
            </w:tblPrEx>
          </w:tblPrExChange>
        </w:tblPrEx>
        <w:trPr>
          <w:trHeight w:val="1785"/>
          <w:trPrChange w:id="12195"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196"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C6FFB3" w14:textId="1E6D8DDC" w:rsidR="008601AF" w:rsidRPr="008601AF" w:rsidRDefault="008601AF" w:rsidP="003C2C2A">
            <w:pPr>
              <w:jc w:val="center"/>
              <w:rPr>
                <w:rFonts w:ascii="Trebuchet MS" w:hAnsi="Trebuchet MS" w:cs="Arial"/>
                <w:color w:val="000000"/>
                <w:sz w:val="20"/>
                <w:szCs w:val="20"/>
                <w:lang w:bidi="th-TH"/>
              </w:rPr>
            </w:pPr>
            <w:del w:id="12197" w:author="Philippe Hollanda - Oliveira Trust" w:date="2022-07-19T10:03:00Z">
              <w:r w:rsidRPr="008601AF" w:rsidDel="0016760B">
                <w:rPr>
                  <w:rFonts w:ascii="Trebuchet MS" w:hAnsi="Trebuchet MS" w:cs="Arial"/>
                  <w:color w:val="000000"/>
                  <w:sz w:val="20"/>
                  <w:szCs w:val="20"/>
                  <w:lang w:bidi="th-TH"/>
                </w:rPr>
                <w:delText>FERRAMENTAS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19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4C3844" w14:textId="01F7E735" w:rsidR="008601AF" w:rsidRPr="008601AF" w:rsidRDefault="008601AF" w:rsidP="003C2C2A">
            <w:pPr>
              <w:jc w:val="center"/>
              <w:rPr>
                <w:rFonts w:ascii="Trebuchet MS" w:hAnsi="Trebuchet MS" w:cs="Arial"/>
                <w:color w:val="000000"/>
                <w:sz w:val="20"/>
                <w:szCs w:val="20"/>
                <w:lang w:bidi="th-TH"/>
              </w:rPr>
            </w:pPr>
            <w:del w:id="12199" w:author="Philippe Hollanda - Oliveira Trust" w:date="2022-07-19T10:03:00Z">
              <w:r w:rsidRPr="008601AF" w:rsidDel="0016760B">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0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17520F" w14:textId="58FD216B" w:rsidR="008601AF" w:rsidRPr="008601AF" w:rsidRDefault="008601AF" w:rsidP="003C2C2A">
            <w:pPr>
              <w:jc w:val="center"/>
              <w:rPr>
                <w:rFonts w:ascii="Trebuchet MS" w:hAnsi="Trebuchet MS" w:cs="Arial"/>
                <w:color w:val="000000"/>
                <w:sz w:val="20"/>
                <w:szCs w:val="20"/>
                <w:lang w:bidi="th-TH"/>
              </w:rPr>
            </w:pPr>
            <w:del w:id="12201" w:author="Philippe Hollanda - Oliveira Trust" w:date="2022-07-19T10:03:00Z">
              <w:r w:rsidRPr="008601AF" w:rsidDel="0016760B">
                <w:rPr>
                  <w:rFonts w:ascii="Trebuchet MS" w:hAnsi="Trebuchet MS" w:cs="Arial"/>
                  <w:color w:val="000000"/>
                  <w:sz w:val="20"/>
                  <w:szCs w:val="20"/>
                  <w:lang w:bidi="th-TH"/>
                </w:rPr>
                <w:delText>R$ 3.031,51</w:delText>
              </w:r>
            </w:del>
          </w:p>
        </w:tc>
      </w:tr>
      <w:tr w:rsidR="008601AF" w:rsidRPr="008601AF" w14:paraId="4C3F2E29" w14:textId="77777777" w:rsidTr="0016760B">
        <w:tblPrEx>
          <w:tblW w:w="5000" w:type="pct"/>
          <w:tblCellMar>
            <w:left w:w="70" w:type="dxa"/>
            <w:right w:w="70" w:type="dxa"/>
          </w:tblCellMar>
          <w:tblPrExChange w:id="12202" w:author="Philippe Hollanda - Oliveira Trust" w:date="2022-07-19T10:03:00Z">
            <w:tblPrEx>
              <w:tblW w:w="5000" w:type="pct"/>
              <w:tblCellMar>
                <w:left w:w="70" w:type="dxa"/>
                <w:right w:w="70" w:type="dxa"/>
              </w:tblCellMar>
            </w:tblPrEx>
          </w:tblPrExChange>
        </w:tblPrEx>
        <w:trPr>
          <w:trHeight w:val="1785"/>
          <w:trPrChange w:id="12203"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204"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1238B1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9AD3C8" w14:textId="3B9C356F" w:rsidR="008601AF" w:rsidRPr="008601AF" w:rsidRDefault="008601AF" w:rsidP="003C2C2A">
            <w:pPr>
              <w:jc w:val="center"/>
              <w:rPr>
                <w:rFonts w:ascii="Trebuchet MS" w:hAnsi="Trebuchet MS" w:cs="Arial"/>
                <w:color w:val="000000"/>
                <w:sz w:val="20"/>
                <w:szCs w:val="20"/>
                <w:lang w:bidi="th-TH"/>
              </w:rPr>
            </w:pPr>
            <w:del w:id="12206"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BB79DE" w14:textId="6BE7EDD7" w:rsidR="008601AF" w:rsidRPr="008601AF" w:rsidRDefault="008601AF" w:rsidP="003C2C2A">
            <w:pPr>
              <w:jc w:val="center"/>
              <w:rPr>
                <w:rFonts w:ascii="Trebuchet MS" w:hAnsi="Trebuchet MS" w:cs="Arial"/>
                <w:color w:val="000000"/>
                <w:sz w:val="20"/>
                <w:szCs w:val="20"/>
                <w:lang w:bidi="th-TH"/>
              </w:rPr>
            </w:pPr>
            <w:del w:id="12208" w:author="Philippe Hollanda - Oliveira Trust" w:date="2022-07-19T10:03:00Z">
              <w:r w:rsidRPr="008601AF" w:rsidDel="0016760B">
                <w:rPr>
                  <w:rFonts w:ascii="Trebuchet MS" w:hAnsi="Trebuchet MS" w:cs="Arial"/>
                  <w:color w:val="000000"/>
                  <w:sz w:val="20"/>
                  <w:szCs w:val="20"/>
                  <w:lang w:bidi="th-TH"/>
                </w:rPr>
                <w:delText>R$ 3.031,51</w:delText>
              </w:r>
            </w:del>
          </w:p>
        </w:tc>
      </w:tr>
      <w:tr w:rsidR="008601AF" w:rsidRPr="008601AF" w14:paraId="61C25250" w14:textId="77777777" w:rsidTr="0016760B">
        <w:tblPrEx>
          <w:tblW w:w="5000" w:type="pct"/>
          <w:tblCellMar>
            <w:left w:w="70" w:type="dxa"/>
            <w:right w:w="70" w:type="dxa"/>
          </w:tblCellMar>
          <w:tblPrExChange w:id="12209" w:author="Philippe Hollanda - Oliveira Trust" w:date="2022-07-19T10:03:00Z">
            <w:tblPrEx>
              <w:tblW w:w="5000" w:type="pct"/>
              <w:tblCellMar>
                <w:left w:w="70" w:type="dxa"/>
                <w:right w:w="70" w:type="dxa"/>
              </w:tblCellMar>
            </w:tblPrEx>
          </w:tblPrExChange>
        </w:tblPrEx>
        <w:trPr>
          <w:trHeight w:val="1785"/>
          <w:trPrChange w:id="12210"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211"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EDAC61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EF43F8" w14:textId="0239B773" w:rsidR="008601AF" w:rsidRPr="008601AF" w:rsidRDefault="008601AF" w:rsidP="003C2C2A">
            <w:pPr>
              <w:jc w:val="center"/>
              <w:rPr>
                <w:rFonts w:ascii="Trebuchet MS" w:hAnsi="Trebuchet MS" w:cs="Arial"/>
                <w:color w:val="000000"/>
                <w:sz w:val="20"/>
                <w:szCs w:val="20"/>
                <w:lang w:bidi="th-TH"/>
              </w:rPr>
            </w:pPr>
            <w:del w:id="12213"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0F371F" w14:textId="72BAC58D" w:rsidR="008601AF" w:rsidRPr="008601AF" w:rsidRDefault="008601AF" w:rsidP="003C2C2A">
            <w:pPr>
              <w:jc w:val="center"/>
              <w:rPr>
                <w:rFonts w:ascii="Trebuchet MS" w:hAnsi="Trebuchet MS" w:cs="Arial"/>
                <w:color w:val="000000"/>
                <w:sz w:val="20"/>
                <w:szCs w:val="20"/>
                <w:lang w:bidi="th-TH"/>
              </w:rPr>
            </w:pPr>
            <w:del w:id="12215" w:author="Philippe Hollanda - Oliveira Trust" w:date="2022-07-19T10:03:00Z">
              <w:r w:rsidRPr="008601AF" w:rsidDel="0016760B">
                <w:rPr>
                  <w:rFonts w:ascii="Trebuchet MS" w:hAnsi="Trebuchet MS" w:cs="Arial"/>
                  <w:color w:val="000000"/>
                  <w:sz w:val="20"/>
                  <w:szCs w:val="20"/>
                  <w:lang w:bidi="th-TH"/>
                </w:rPr>
                <w:delText>R$ 3.032,42</w:delText>
              </w:r>
            </w:del>
          </w:p>
        </w:tc>
      </w:tr>
      <w:tr w:rsidR="008601AF" w:rsidRPr="008601AF" w14:paraId="2FE17ABB" w14:textId="77777777" w:rsidTr="0016760B">
        <w:tblPrEx>
          <w:tblW w:w="5000" w:type="pct"/>
          <w:tblCellMar>
            <w:left w:w="70" w:type="dxa"/>
            <w:right w:w="70" w:type="dxa"/>
          </w:tblCellMar>
          <w:tblPrExChange w:id="12216" w:author="Philippe Hollanda - Oliveira Trust" w:date="2022-07-19T10:03:00Z">
            <w:tblPrEx>
              <w:tblW w:w="5000" w:type="pct"/>
              <w:tblCellMar>
                <w:left w:w="70" w:type="dxa"/>
                <w:right w:w="70" w:type="dxa"/>
              </w:tblCellMar>
            </w:tblPrEx>
          </w:tblPrExChange>
        </w:tblPrEx>
        <w:trPr>
          <w:trHeight w:val="1785"/>
          <w:trPrChange w:id="12217"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218"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DCADC9" w14:textId="5A0FC82C" w:rsidR="008601AF" w:rsidRPr="008601AF" w:rsidRDefault="008601AF" w:rsidP="003C2C2A">
            <w:pPr>
              <w:jc w:val="center"/>
              <w:rPr>
                <w:rFonts w:ascii="Trebuchet MS" w:hAnsi="Trebuchet MS" w:cs="Arial"/>
                <w:color w:val="000000"/>
                <w:sz w:val="20"/>
                <w:szCs w:val="20"/>
                <w:lang w:bidi="th-TH"/>
              </w:rPr>
            </w:pPr>
            <w:del w:id="12219" w:author="Philippe Hollanda - Oliveira Trust" w:date="2022-07-19T10:03:00Z">
              <w:r w:rsidRPr="008601AF" w:rsidDel="0016760B">
                <w:rPr>
                  <w:rFonts w:ascii="Trebuchet MS" w:hAnsi="Trebuchet MS" w:cs="Arial"/>
                  <w:color w:val="000000"/>
                  <w:sz w:val="20"/>
                  <w:szCs w:val="20"/>
                  <w:lang w:bidi="th-TH"/>
                </w:rPr>
                <w:lastRenderedPageBreak/>
                <w:delText>KIT COBERTURA P/ VALA AMARELA (REF.:KIT COBERTURA)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03F959" w14:textId="4AA293E0" w:rsidR="008601AF" w:rsidRPr="008601AF" w:rsidRDefault="008601AF" w:rsidP="003C2C2A">
            <w:pPr>
              <w:jc w:val="center"/>
              <w:rPr>
                <w:rFonts w:ascii="Trebuchet MS" w:hAnsi="Trebuchet MS" w:cs="Arial"/>
                <w:color w:val="000000"/>
                <w:sz w:val="20"/>
                <w:szCs w:val="20"/>
                <w:lang w:bidi="th-TH"/>
              </w:rPr>
            </w:pPr>
            <w:del w:id="12221" w:author="Philippe Hollanda - Oliveira Trust" w:date="2022-07-19T10:03:00Z">
              <w:r w:rsidRPr="008601AF" w:rsidDel="0016760B">
                <w:rPr>
                  <w:rFonts w:ascii="Trebuchet MS" w:hAnsi="Trebuchet MS" w:cs="Arial"/>
                  <w:color w:val="000000"/>
                  <w:sz w:val="20"/>
                  <w:szCs w:val="20"/>
                  <w:lang w:bidi="th-TH"/>
                </w:rPr>
                <w:delText>14/12/2021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819297" w14:textId="7B3F68C0" w:rsidR="008601AF" w:rsidRPr="008601AF" w:rsidRDefault="008601AF" w:rsidP="003C2C2A">
            <w:pPr>
              <w:jc w:val="center"/>
              <w:rPr>
                <w:rFonts w:ascii="Trebuchet MS" w:hAnsi="Trebuchet MS" w:cs="Arial"/>
                <w:color w:val="000000"/>
                <w:sz w:val="20"/>
                <w:szCs w:val="20"/>
                <w:lang w:bidi="th-TH"/>
              </w:rPr>
            </w:pPr>
            <w:del w:id="12223" w:author="Philippe Hollanda - Oliveira Trust" w:date="2022-07-19T10:03:00Z">
              <w:r w:rsidRPr="008601AF" w:rsidDel="0016760B">
                <w:rPr>
                  <w:rFonts w:ascii="Trebuchet MS" w:hAnsi="Trebuchet MS" w:cs="Arial"/>
                  <w:color w:val="000000"/>
                  <w:sz w:val="20"/>
                  <w:szCs w:val="20"/>
                  <w:lang w:bidi="th-TH"/>
                </w:rPr>
                <w:delText>R$ 2.934,90</w:delText>
              </w:r>
            </w:del>
          </w:p>
        </w:tc>
      </w:tr>
      <w:tr w:rsidR="008601AF" w:rsidRPr="008601AF" w14:paraId="21855DF2" w14:textId="77777777" w:rsidTr="0016760B">
        <w:tblPrEx>
          <w:tblW w:w="5000" w:type="pct"/>
          <w:tblCellMar>
            <w:left w:w="70" w:type="dxa"/>
            <w:right w:w="70" w:type="dxa"/>
          </w:tblCellMar>
          <w:tblPrExChange w:id="12224" w:author="Philippe Hollanda - Oliveira Trust" w:date="2022-07-19T10:03:00Z">
            <w:tblPrEx>
              <w:tblW w:w="5000" w:type="pct"/>
              <w:tblCellMar>
                <w:left w:w="70" w:type="dxa"/>
                <w:right w:w="70" w:type="dxa"/>
              </w:tblCellMar>
            </w:tblPrEx>
          </w:tblPrExChange>
        </w:tblPrEx>
        <w:trPr>
          <w:trHeight w:val="1785"/>
          <w:trPrChange w:id="12225"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226"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82E238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2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16232D" w14:textId="6BA0C7B5" w:rsidR="008601AF" w:rsidRPr="008601AF" w:rsidRDefault="008601AF" w:rsidP="003C2C2A">
            <w:pPr>
              <w:jc w:val="center"/>
              <w:rPr>
                <w:rFonts w:ascii="Trebuchet MS" w:hAnsi="Trebuchet MS" w:cs="Arial"/>
                <w:color w:val="000000"/>
                <w:sz w:val="20"/>
                <w:szCs w:val="20"/>
                <w:lang w:bidi="th-TH"/>
              </w:rPr>
            </w:pPr>
            <w:del w:id="12228" w:author="Philippe Hollanda - Oliveira Trust" w:date="2022-07-19T10:03:00Z">
              <w:r w:rsidRPr="008601AF" w:rsidDel="0016760B">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2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50381B" w14:textId="2A7F2AFC" w:rsidR="008601AF" w:rsidRPr="008601AF" w:rsidRDefault="008601AF" w:rsidP="003C2C2A">
            <w:pPr>
              <w:jc w:val="center"/>
              <w:rPr>
                <w:rFonts w:ascii="Trebuchet MS" w:hAnsi="Trebuchet MS" w:cs="Arial"/>
                <w:color w:val="000000"/>
                <w:sz w:val="20"/>
                <w:szCs w:val="20"/>
                <w:lang w:bidi="th-TH"/>
              </w:rPr>
            </w:pPr>
            <w:del w:id="12230" w:author="Philippe Hollanda - Oliveira Trust" w:date="2022-07-19T10:03:00Z">
              <w:r w:rsidRPr="008601AF" w:rsidDel="0016760B">
                <w:rPr>
                  <w:rFonts w:ascii="Trebuchet MS" w:hAnsi="Trebuchet MS" w:cs="Arial"/>
                  <w:color w:val="000000"/>
                  <w:sz w:val="20"/>
                  <w:szCs w:val="20"/>
                  <w:lang w:bidi="th-TH"/>
                </w:rPr>
                <w:delText>R$ 2.934,90</w:delText>
              </w:r>
            </w:del>
          </w:p>
        </w:tc>
      </w:tr>
      <w:tr w:rsidR="008601AF" w:rsidRPr="008601AF" w14:paraId="610CA5BD" w14:textId="77777777" w:rsidTr="0016760B">
        <w:tblPrEx>
          <w:tblW w:w="5000" w:type="pct"/>
          <w:tblCellMar>
            <w:left w:w="70" w:type="dxa"/>
            <w:right w:w="70" w:type="dxa"/>
          </w:tblCellMar>
          <w:tblPrExChange w:id="12231" w:author="Philippe Hollanda - Oliveira Trust" w:date="2022-07-19T10:03:00Z">
            <w:tblPrEx>
              <w:tblW w:w="5000" w:type="pct"/>
              <w:tblCellMar>
                <w:left w:w="70" w:type="dxa"/>
                <w:right w:w="70" w:type="dxa"/>
              </w:tblCellMar>
            </w:tblPrEx>
          </w:tblPrExChange>
        </w:tblPrEx>
        <w:trPr>
          <w:trHeight w:val="1785"/>
          <w:trPrChange w:id="12232"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233"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471C36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3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6188D3" w14:textId="1702534F" w:rsidR="008601AF" w:rsidRPr="008601AF" w:rsidRDefault="008601AF" w:rsidP="003C2C2A">
            <w:pPr>
              <w:jc w:val="center"/>
              <w:rPr>
                <w:rFonts w:ascii="Trebuchet MS" w:hAnsi="Trebuchet MS" w:cs="Arial"/>
                <w:color w:val="000000"/>
                <w:sz w:val="20"/>
                <w:szCs w:val="20"/>
                <w:lang w:bidi="th-TH"/>
              </w:rPr>
            </w:pPr>
            <w:del w:id="12235" w:author="Philippe Hollanda - Oliveira Trust" w:date="2022-07-19T10:03:00Z">
              <w:r w:rsidRPr="008601AF" w:rsidDel="0016760B">
                <w:rPr>
                  <w:rFonts w:ascii="Trebuchet MS" w:hAnsi="Trebuchet MS" w:cs="Arial"/>
                  <w:color w:val="000000"/>
                  <w:sz w:val="20"/>
                  <w:szCs w:val="20"/>
                  <w:lang w:bidi="th-TH"/>
                </w:rPr>
                <w:delText>24/01/2022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3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CAFB05" w14:textId="121A5382" w:rsidR="008601AF" w:rsidRPr="008601AF" w:rsidRDefault="008601AF" w:rsidP="003C2C2A">
            <w:pPr>
              <w:jc w:val="center"/>
              <w:rPr>
                <w:rFonts w:ascii="Trebuchet MS" w:hAnsi="Trebuchet MS" w:cs="Arial"/>
                <w:color w:val="000000"/>
                <w:sz w:val="20"/>
                <w:szCs w:val="20"/>
                <w:lang w:bidi="th-TH"/>
              </w:rPr>
            </w:pPr>
            <w:del w:id="12237" w:author="Philippe Hollanda - Oliveira Trust" w:date="2022-07-19T10:03:00Z">
              <w:r w:rsidRPr="008601AF" w:rsidDel="0016760B">
                <w:rPr>
                  <w:rFonts w:ascii="Trebuchet MS" w:hAnsi="Trebuchet MS" w:cs="Arial"/>
                  <w:color w:val="000000"/>
                  <w:sz w:val="20"/>
                  <w:szCs w:val="20"/>
                  <w:lang w:bidi="th-TH"/>
                </w:rPr>
                <w:delText>R$ 2.934,89</w:delText>
              </w:r>
            </w:del>
          </w:p>
        </w:tc>
      </w:tr>
      <w:tr w:rsidR="008601AF" w:rsidRPr="008601AF" w14:paraId="18B7ADE8" w14:textId="77777777" w:rsidTr="0016760B">
        <w:tblPrEx>
          <w:tblW w:w="5000" w:type="pct"/>
          <w:tblCellMar>
            <w:left w:w="70" w:type="dxa"/>
            <w:right w:w="70" w:type="dxa"/>
          </w:tblCellMar>
          <w:tblPrExChange w:id="12238" w:author="Philippe Hollanda - Oliveira Trust" w:date="2022-07-19T10:03:00Z">
            <w:tblPrEx>
              <w:tblW w:w="5000" w:type="pct"/>
              <w:tblCellMar>
                <w:left w:w="70" w:type="dxa"/>
                <w:right w:w="70" w:type="dxa"/>
              </w:tblCellMar>
            </w:tblPrEx>
          </w:tblPrExChange>
        </w:tblPrEx>
        <w:trPr>
          <w:trHeight w:val="1785"/>
          <w:trPrChange w:id="12239"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240"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3F22F8" w14:textId="45FF81A1" w:rsidR="008601AF" w:rsidRPr="008601AF" w:rsidRDefault="008601AF" w:rsidP="003C2C2A">
            <w:pPr>
              <w:jc w:val="center"/>
              <w:rPr>
                <w:rFonts w:ascii="Trebuchet MS" w:hAnsi="Trebuchet MS" w:cs="Arial"/>
                <w:color w:val="000000"/>
                <w:sz w:val="20"/>
                <w:szCs w:val="20"/>
                <w:lang w:bidi="th-TH"/>
              </w:rPr>
            </w:pPr>
            <w:del w:id="12241" w:author="Philippe Hollanda - Oliveira Trust" w:date="2022-07-19T10:03:00Z">
              <w:r w:rsidRPr="008601AF" w:rsidDel="0016760B">
                <w:rPr>
                  <w:rFonts w:ascii="Trebuchet MS" w:hAnsi="Trebuchet MS" w:cs="Arial"/>
                  <w:color w:val="000000"/>
                  <w:sz w:val="20"/>
                  <w:szCs w:val="20"/>
                  <w:lang w:bidi="th-TH"/>
                </w:rPr>
                <w:delText>CHAPA SAE 1020 5/16 1200 X 3000MM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4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2D5FBB" w14:textId="4C6E7EB3" w:rsidR="008601AF" w:rsidRPr="008601AF" w:rsidRDefault="008601AF" w:rsidP="003C2C2A">
            <w:pPr>
              <w:jc w:val="center"/>
              <w:rPr>
                <w:rFonts w:ascii="Trebuchet MS" w:hAnsi="Trebuchet MS" w:cs="Arial"/>
                <w:color w:val="000000"/>
                <w:sz w:val="20"/>
                <w:szCs w:val="20"/>
                <w:lang w:bidi="th-TH"/>
              </w:rPr>
            </w:pPr>
            <w:del w:id="12243" w:author="Philippe Hollanda - Oliveira Trust" w:date="2022-07-19T10:03:00Z">
              <w:r w:rsidRPr="008601AF" w:rsidDel="0016760B">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4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BE6864" w14:textId="4F42B033" w:rsidR="008601AF" w:rsidRPr="008601AF" w:rsidRDefault="008601AF" w:rsidP="003C2C2A">
            <w:pPr>
              <w:jc w:val="center"/>
              <w:rPr>
                <w:rFonts w:ascii="Trebuchet MS" w:hAnsi="Trebuchet MS" w:cs="Arial"/>
                <w:color w:val="000000"/>
                <w:sz w:val="20"/>
                <w:szCs w:val="20"/>
                <w:lang w:bidi="th-TH"/>
              </w:rPr>
            </w:pPr>
            <w:del w:id="12245" w:author="Philippe Hollanda - Oliveira Trust" w:date="2022-07-19T10:03:00Z">
              <w:r w:rsidRPr="008601AF" w:rsidDel="0016760B">
                <w:rPr>
                  <w:rFonts w:ascii="Trebuchet MS" w:hAnsi="Trebuchet MS" w:cs="Arial"/>
                  <w:color w:val="000000"/>
                  <w:sz w:val="20"/>
                  <w:szCs w:val="20"/>
                  <w:lang w:bidi="th-TH"/>
                </w:rPr>
                <w:delText>R$ 7.559,74</w:delText>
              </w:r>
            </w:del>
          </w:p>
        </w:tc>
      </w:tr>
      <w:tr w:rsidR="008601AF" w:rsidRPr="008601AF" w14:paraId="04FCB880" w14:textId="77777777" w:rsidTr="0016760B">
        <w:tblPrEx>
          <w:tblW w:w="5000" w:type="pct"/>
          <w:tblCellMar>
            <w:left w:w="70" w:type="dxa"/>
            <w:right w:w="70" w:type="dxa"/>
          </w:tblCellMar>
          <w:tblPrExChange w:id="12246" w:author="Philippe Hollanda - Oliveira Trust" w:date="2022-07-19T10:03:00Z">
            <w:tblPrEx>
              <w:tblW w:w="5000" w:type="pct"/>
              <w:tblCellMar>
                <w:left w:w="70" w:type="dxa"/>
                <w:right w:w="70" w:type="dxa"/>
              </w:tblCellMar>
            </w:tblPrEx>
          </w:tblPrExChange>
        </w:tblPrEx>
        <w:trPr>
          <w:trHeight w:val="1785"/>
          <w:trPrChange w:id="12247"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248"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9974E3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A0388C" w14:textId="49051FA4" w:rsidR="008601AF" w:rsidRPr="008601AF" w:rsidRDefault="008601AF" w:rsidP="003C2C2A">
            <w:pPr>
              <w:jc w:val="center"/>
              <w:rPr>
                <w:rFonts w:ascii="Trebuchet MS" w:hAnsi="Trebuchet MS" w:cs="Arial"/>
                <w:color w:val="000000"/>
                <w:sz w:val="20"/>
                <w:szCs w:val="20"/>
                <w:lang w:bidi="th-TH"/>
              </w:rPr>
            </w:pPr>
            <w:del w:id="12250" w:author="Philippe Hollanda - Oliveira Trust" w:date="2022-07-19T10:03:00Z">
              <w:r w:rsidRPr="008601AF" w:rsidDel="0016760B">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A61EE9" w14:textId="761CC6D7" w:rsidR="008601AF" w:rsidRPr="008601AF" w:rsidRDefault="008601AF" w:rsidP="003C2C2A">
            <w:pPr>
              <w:jc w:val="center"/>
              <w:rPr>
                <w:rFonts w:ascii="Trebuchet MS" w:hAnsi="Trebuchet MS" w:cs="Arial"/>
                <w:color w:val="000000"/>
                <w:sz w:val="20"/>
                <w:szCs w:val="20"/>
                <w:lang w:bidi="th-TH"/>
              </w:rPr>
            </w:pPr>
            <w:del w:id="12252" w:author="Philippe Hollanda - Oliveira Trust" w:date="2022-07-19T10:03:00Z">
              <w:r w:rsidRPr="008601AF" w:rsidDel="0016760B">
                <w:rPr>
                  <w:rFonts w:ascii="Trebuchet MS" w:hAnsi="Trebuchet MS" w:cs="Arial"/>
                  <w:color w:val="000000"/>
                  <w:sz w:val="20"/>
                  <w:szCs w:val="20"/>
                  <w:lang w:bidi="th-TH"/>
                </w:rPr>
                <w:delText>R$ 7.559,74</w:delText>
              </w:r>
            </w:del>
          </w:p>
        </w:tc>
      </w:tr>
      <w:tr w:rsidR="008601AF" w:rsidRPr="008601AF" w14:paraId="6030B402" w14:textId="77777777" w:rsidTr="0016760B">
        <w:tblPrEx>
          <w:tblW w:w="5000" w:type="pct"/>
          <w:tblCellMar>
            <w:left w:w="70" w:type="dxa"/>
            <w:right w:w="70" w:type="dxa"/>
          </w:tblCellMar>
          <w:tblPrExChange w:id="12253" w:author="Philippe Hollanda - Oliveira Trust" w:date="2022-07-19T10:03:00Z">
            <w:tblPrEx>
              <w:tblW w:w="5000" w:type="pct"/>
              <w:tblCellMar>
                <w:left w:w="70" w:type="dxa"/>
                <w:right w:w="70" w:type="dxa"/>
              </w:tblCellMar>
            </w:tblPrEx>
          </w:tblPrExChange>
        </w:tblPrEx>
        <w:trPr>
          <w:trHeight w:val="1785"/>
          <w:trPrChange w:id="12254"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255"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E3EB08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074DC9" w14:textId="41A3E360" w:rsidR="008601AF" w:rsidRPr="008601AF" w:rsidRDefault="008601AF" w:rsidP="003C2C2A">
            <w:pPr>
              <w:jc w:val="center"/>
              <w:rPr>
                <w:rFonts w:ascii="Trebuchet MS" w:hAnsi="Trebuchet MS" w:cs="Arial"/>
                <w:color w:val="000000"/>
                <w:sz w:val="20"/>
                <w:szCs w:val="20"/>
                <w:lang w:bidi="th-TH"/>
              </w:rPr>
            </w:pPr>
            <w:del w:id="12257" w:author="Philippe Hollanda - Oliveira Trust" w:date="2022-07-19T10:03:00Z">
              <w:r w:rsidRPr="008601AF" w:rsidDel="0016760B">
                <w:rPr>
                  <w:rFonts w:ascii="Trebuchet MS" w:hAnsi="Trebuchet MS" w:cs="Arial"/>
                  <w:color w:val="000000"/>
                  <w:sz w:val="20"/>
                  <w:szCs w:val="20"/>
                  <w:lang w:bidi="th-TH"/>
                </w:rPr>
                <w:delText>23/11/2021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4005F1" w14:textId="649BA207" w:rsidR="008601AF" w:rsidRPr="008601AF" w:rsidRDefault="008601AF" w:rsidP="003C2C2A">
            <w:pPr>
              <w:jc w:val="center"/>
              <w:rPr>
                <w:rFonts w:ascii="Trebuchet MS" w:hAnsi="Trebuchet MS" w:cs="Arial"/>
                <w:color w:val="000000"/>
                <w:sz w:val="20"/>
                <w:szCs w:val="20"/>
                <w:lang w:bidi="th-TH"/>
              </w:rPr>
            </w:pPr>
            <w:del w:id="12259" w:author="Philippe Hollanda - Oliveira Trust" w:date="2022-07-19T10:03:00Z">
              <w:r w:rsidRPr="008601AF" w:rsidDel="0016760B">
                <w:rPr>
                  <w:rFonts w:ascii="Trebuchet MS" w:hAnsi="Trebuchet MS" w:cs="Arial"/>
                  <w:color w:val="000000"/>
                  <w:sz w:val="20"/>
                  <w:szCs w:val="20"/>
                  <w:lang w:bidi="th-TH"/>
                </w:rPr>
                <w:delText>R$ 7.559,74</w:delText>
              </w:r>
            </w:del>
          </w:p>
        </w:tc>
      </w:tr>
      <w:tr w:rsidR="008601AF" w:rsidRPr="008601AF" w14:paraId="5C634FF8" w14:textId="77777777" w:rsidTr="0016760B">
        <w:tblPrEx>
          <w:tblW w:w="5000" w:type="pct"/>
          <w:tblCellMar>
            <w:left w:w="70" w:type="dxa"/>
            <w:right w:w="70" w:type="dxa"/>
          </w:tblCellMar>
          <w:tblPrExChange w:id="12260" w:author="Philippe Hollanda - Oliveira Trust" w:date="2022-07-19T10:03:00Z">
            <w:tblPrEx>
              <w:tblW w:w="5000" w:type="pct"/>
              <w:tblCellMar>
                <w:left w:w="70" w:type="dxa"/>
                <w:right w:w="70" w:type="dxa"/>
              </w:tblCellMar>
            </w:tblPrEx>
          </w:tblPrExChange>
        </w:tblPrEx>
        <w:trPr>
          <w:trHeight w:val="1785"/>
          <w:trPrChange w:id="122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2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76992D" w14:textId="39A8DC35" w:rsidR="008601AF" w:rsidRPr="008601AF" w:rsidRDefault="008601AF" w:rsidP="003C2C2A">
            <w:pPr>
              <w:jc w:val="center"/>
              <w:rPr>
                <w:rFonts w:ascii="Trebuchet MS" w:hAnsi="Trebuchet MS" w:cs="Arial"/>
                <w:color w:val="000000"/>
                <w:sz w:val="20"/>
                <w:szCs w:val="20"/>
                <w:lang w:bidi="th-TH"/>
              </w:rPr>
            </w:pPr>
            <w:del w:id="12263" w:author="Philippe Hollanda - Oliveira Trust" w:date="2022-07-19T10:03:00Z">
              <w:r w:rsidRPr="008601AF" w:rsidDel="0016760B">
                <w:rPr>
                  <w:rFonts w:ascii="Trebuchet MS" w:hAnsi="Trebuchet MS" w:cs="Arial"/>
                  <w:color w:val="000000"/>
                  <w:sz w:val="20"/>
                  <w:szCs w:val="20"/>
                  <w:lang w:bidi="th-TH"/>
                </w:rPr>
                <w:delText>BARRA CHATA SAE 1020 1.1/2 X 1/4 X 6000MM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DF3521" w14:textId="62001EC2" w:rsidR="008601AF" w:rsidRPr="008601AF" w:rsidRDefault="008601AF" w:rsidP="003C2C2A">
            <w:pPr>
              <w:jc w:val="center"/>
              <w:rPr>
                <w:rFonts w:ascii="Trebuchet MS" w:hAnsi="Trebuchet MS" w:cs="Arial"/>
                <w:color w:val="000000"/>
                <w:sz w:val="20"/>
                <w:szCs w:val="20"/>
                <w:lang w:bidi="th-TH"/>
              </w:rPr>
            </w:pPr>
            <w:del w:id="12265" w:author="Philippe Hollanda - Oliveira Trust" w:date="2022-07-19T10:03:00Z">
              <w:r w:rsidRPr="008601AF" w:rsidDel="0016760B">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060E67" w14:textId="4756A4E1" w:rsidR="008601AF" w:rsidRPr="008601AF" w:rsidRDefault="008601AF" w:rsidP="003C2C2A">
            <w:pPr>
              <w:jc w:val="center"/>
              <w:rPr>
                <w:rFonts w:ascii="Trebuchet MS" w:hAnsi="Trebuchet MS" w:cs="Arial"/>
                <w:color w:val="000000"/>
                <w:sz w:val="20"/>
                <w:szCs w:val="20"/>
                <w:lang w:bidi="th-TH"/>
              </w:rPr>
            </w:pPr>
            <w:del w:id="12267" w:author="Philippe Hollanda - Oliveira Trust" w:date="2022-07-19T10:03:00Z">
              <w:r w:rsidRPr="008601AF" w:rsidDel="0016760B">
                <w:rPr>
                  <w:rFonts w:ascii="Trebuchet MS" w:hAnsi="Trebuchet MS" w:cs="Arial"/>
                  <w:color w:val="000000"/>
                  <w:sz w:val="20"/>
                  <w:szCs w:val="20"/>
                  <w:lang w:bidi="th-TH"/>
                </w:rPr>
                <w:delText>R$ 341,10</w:delText>
              </w:r>
            </w:del>
          </w:p>
        </w:tc>
      </w:tr>
      <w:tr w:rsidR="008601AF" w:rsidRPr="008601AF" w14:paraId="79DD024D" w14:textId="77777777" w:rsidTr="0016760B">
        <w:tblPrEx>
          <w:tblW w:w="5000" w:type="pct"/>
          <w:tblCellMar>
            <w:left w:w="70" w:type="dxa"/>
            <w:right w:w="70" w:type="dxa"/>
          </w:tblCellMar>
          <w:tblPrExChange w:id="12268" w:author="Philippe Hollanda - Oliveira Trust" w:date="2022-07-19T10:03:00Z">
            <w:tblPrEx>
              <w:tblW w:w="5000" w:type="pct"/>
              <w:tblCellMar>
                <w:left w:w="70" w:type="dxa"/>
                <w:right w:w="70" w:type="dxa"/>
              </w:tblCellMar>
            </w:tblPrEx>
          </w:tblPrExChange>
        </w:tblPrEx>
        <w:trPr>
          <w:trHeight w:val="1785"/>
          <w:trPrChange w:id="12269"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270"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FFD307" w14:textId="32E4F9F3" w:rsidR="008601AF" w:rsidRPr="008601AF" w:rsidRDefault="008601AF" w:rsidP="003C2C2A">
            <w:pPr>
              <w:jc w:val="center"/>
              <w:rPr>
                <w:rFonts w:ascii="Trebuchet MS" w:hAnsi="Trebuchet MS" w:cs="Arial"/>
                <w:color w:val="000000"/>
                <w:sz w:val="20"/>
                <w:szCs w:val="20"/>
                <w:lang w:bidi="th-TH"/>
              </w:rPr>
            </w:pPr>
            <w:del w:id="12271" w:author="Philippe Hollanda - Oliveira Trust" w:date="2022-07-19T10:03:00Z">
              <w:r w:rsidRPr="008601AF" w:rsidDel="0016760B">
                <w:rPr>
                  <w:rFonts w:ascii="Trebuchet MS" w:hAnsi="Trebuchet MS" w:cs="Arial"/>
                  <w:color w:val="000000"/>
                  <w:sz w:val="20"/>
                  <w:szCs w:val="20"/>
                  <w:lang w:bidi="th-TH"/>
                </w:rPr>
                <w:delText>RODIZIO GIRATORIO RODA 100MM DE DIAMETRO CAPACIDADE DE CARGA 85KG</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4FB000" w14:textId="1A65150B" w:rsidR="008601AF" w:rsidRPr="008601AF" w:rsidRDefault="008601AF" w:rsidP="003C2C2A">
            <w:pPr>
              <w:jc w:val="center"/>
              <w:rPr>
                <w:rFonts w:ascii="Trebuchet MS" w:hAnsi="Trebuchet MS" w:cs="Arial"/>
                <w:color w:val="000000"/>
                <w:sz w:val="20"/>
                <w:szCs w:val="20"/>
                <w:lang w:bidi="th-TH"/>
              </w:rPr>
            </w:pPr>
            <w:del w:id="12273" w:author="Philippe Hollanda - Oliveira Trust" w:date="2022-07-19T10:03:00Z">
              <w:r w:rsidRPr="008601AF" w:rsidDel="0016760B">
                <w:rPr>
                  <w:rFonts w:ascii="Trebuchet MS" w:hAnsi="Trebuchet MS" w:cs="Arial"/>
                  <w:color w:val="000000"/>
                  <w:sz w:val="20"/>
                  <w:szCs w:val="20"/>
                  <w:lang w:bidi="th-TH"/>
                </w:rPr>
                <w:delText>20/10/2021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1FBE86" w14:textId="1E14AE07" w:rsidR="008601AF" w:rsidRPr="008601AF" w:rsidRDefault="008601AF" w:rsidP="003C2C2A">
            <w:pPr>
              <w:jc w:val="center"/>
              <w:rPr>
                <w:rFonts w:ascii="Trebuchet MS" w:hAnsi="Trebuchet MS" w:cs="Arial"/>
                <w:color w:val="000000"/>
                <w:sz w:val="20"/>
                <w:szCs w:val="20"/>
                <w:lang w:bidi="th-TH"/>
              </w:rPr>
            </w:pPr>
            <w:del w:id="12275" w:author="Philippe Hollanda - Oliveira Trust" w:date="2022-07-19T10:03:00Z">
              <w:r w:rsidRPr="008601AF" w:rsidDel="0016760B">
                <w:rPr>
                  <w:rFonts w:ascii="Trebuchet MS" w:hAnsi="Trebuchet MS" w:cs="Arial"/>
                  <w:color w:val="000000"/>
                  <w:sz w:val="20"/>
                  <w:szCs w:val="20"/>
                  <w:lang w:bidi="th-TH"/>
                </w:rPr>
                <w:delText>R$ 1.310,66</w:delText>
              </w:r>
            </w:del>
          </w:p>
        </w:tc>
      </w:tr>
      <w:tr w:rsidR="008601AF" w:rsidRPr="008601AF" w14:paraId="6F61121B" w14:textId="77777777" w:rsidTr="0016760B">
        <w:tblPrEx>
          <w:tblW w:w="5000" w:type="pct"/>
          <w:tblCellMar>
            <w:left w:w="70" w:type="dxa"/>
            <w:right w:w="70" w:type="dxa"/>
          </w:tblCellMar>
          <w:tblPrExChange w:id="12276" w:author="Philippe Hollanda - Oliveira Trust" w:date="2022-07-19T10:03:00Z">
            <w:tblPrEx>
              <w:tblW w:w="5000" w:type="pct"/>
              <w:tblCellMar>
                <w:left w:w="70" w:type="dxa"/>
                <w:right w:w="70" w:type="dxa"/>
              </w:tblCellMar>
            </w:tblPrEx>
          </w:tblPrExChange>
        </w:tblPrEx>
        <w:trPr>
          <w:trHeight w:val="1785"/>
          <w:trPrChange w:id="12277"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278"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EAE4C3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7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ADD654" w14:textId="3EF9768B" w:rsidR="008601AF" w:rsidRPr="008601AF" w:rsidRDefault="008601AF" w:rsidP="003C2C2A">
            <w:pPr>
              <w:jc w:val="center"/>
              <w:rPr>
                <w:rFonts w:ascii="Trebuchet MS" w:hAnsi="Trebuchet MS" w:cs="Arial"/>
                <w:color w:val="000000"/>
                <w:sz w:val="20"/>
                <w:szCs w:val="20"/>
                <w:lang w:bidi="th-TH"/>
              </w:rPr>
            </w:pPr>
            <w:del w:id="12280"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8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044F3F" w14:textId="11E2A5A5" w:rsidR="008601AF" w:rsidRPr="008601AF" w:rsidRDefault="008601AF" w:rsidP="003C2C2A">
            <w:pPr>
              <w:jc w:val="center"/>
              <w:rPr>
                <w:rFonts w:ascii="Trebuchet MS" w:hAnsi="Trebuchet MS" w:cs="Arial"/>
                <w:color w:val="000000"/>
                <w:sz w:val="20"/>
                <w:szCs w:val="20"/>
                <w:lang w:bidi="th-TH"/>
              </w:rPr>
            </w:pPr>
            <w:del w:id="12282" w:author="Philippe Hollanda - Oliveira Trust" w:date="2022-07-19T10:03:00Z">
              <w:r w:rsidRPr="008601AF" w:rsidDel="0016760B">
                <w:rPr>
                  <w:rFonts w:ascii="Trebuchet MS" w:hAnsi="Trebuchet MS" w:cs="Arial"/>
                  <w:color w:val="000000"/>
                  <w:sz w:val="20"/>
                  <w:szCs w:val="20"/>
                  <w:lang w:bidi="th-TH"/>
                </w:rPr>
                <w:delText>R$ 1.310,66</w:delText>
              </w:r>
            </w:del>
          </w:p>
        </w:tc>
      </w:tr>
      <w:tr w:rsidR="008601AF" w:rsidRPr="008601AF" w14:paraId="1553B7F5" w14:textId="77777777" w:rsidTr="0016760B">
        <w:tblPrEx>
          <w:tblW w:w="5000" w:type="pct"/>
          <w:tblCellMar>
            <w:left w:w="70" w:type="dxa"/>
            <w:right w:w="70" w:type="dxa"/>
          </w:tblCellMar>
          <w:tblPrExChange w:id="12283" w:author="Philippe Hollanda - Oliveira Trust" w:date="2022-07-19T10:03:00Z">
            <w:tblPrEx>
              <w:tblW w:w="5000" w:type="pct"/>
              <w:tblCellMar>
                <w:left w:w="70" w:type="dxa"/>
                <w:right w:w="70" w:type="dxa"/>
              </w:tblCellMar>
            </w:tblPrEx>
          </w:tblPrExChange>
        </w:tblPrEx>
        <w:trPr>
          <w:trHeight w:val="1785"/>
          <w:trPrChange w:id="12284"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285"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A00772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8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E7781E" w14:textId="1FBADEAE" w:rsidR="008601AF" w:rsidRPr="008601AF" w:rsidRDefault="008601AF" w:rsidP="003C2C2A">
            <w:pPr>
              <w:jc w:val="center"/>
              <w:rPr>
                <w:rFonts w:ascii="Trebuchet MS" w:hAnsi="Trebuchet MS" w:cs="Arial"/>
                <w:color w:val="000000"/>
                <w:sz w:val="20"/>
                <w:szCs w:val="20"/>
                <w:lang w:bidi="th-TH"/>
              </w:rPr>
            </w:pPr>
            <w:del w:id="12287" w:author="Philippe Hollanda - Oliveira Trust" w:date="2022-07-19T10:03:00Z">
              <w:r w:rsidRPr="008601AF" w:rsidDel="0016760B">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8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F8013A" w14:textId="034596E7" w:rsidR="008601AF" w:rsidRPr="008601AF" w:rsidRDefault="008601AF" w:rsidP="003C2C2A">
            <w:pPr>
              <w:jc w:val="center"/>
              <w:rPr>
                <w:rFonts w:ascii="Trebuchet MS" w:hAnsi="Trebuchet MS" w:cs="Arial"/>
                <w:color w:val="000000"/>
                <w:sz w:val="20"/>
                <w:szCs w:val="20"/>
                <w:lang w:bidi="th-TH"/>
              </w:rPr>
            </w:pPr>
            <w:del w:id="12289" w:author="Philippe Hollanda - Oliveira Trust" w:date="2022-07-19T10:03:00Z">
              <w:r w:rsidRPr="008601AF" w:rsidDel="0016760B">
                <w:rPr>
                  <w:rFonts w:ascii="Trebuchet MS" w:hAnsi="Trebuchet MS" w:cs="Arial"/>
                  <w:color w:val="000000"/>
                  <w:sz w:val="20"/>
                  <w:szCs w:val="20"/>
                  <w:lang w:bidi="th-TH"/>
                </w:rPr>
                <w:delText>R$ 1.310,67</w:delText>
              </w:r>
            </w:del>
          </w:p>
        </w:tc>
      </w:tr>
      <w:tr w:rsidR="008601AF" w:rsidRPr="008601AF" w14:paraId="03A8F6C4" w14:textId="77777777" w:rsidTr="0016760B">
        <w:tblPrEx>
          <w:tblW w:w="5000" w:type="pct"/>
          <w:tblCellMar>
            <w:left w:w="70" w:type="dxa"/>
            <w:right w:w="70" w:type="dxa"/>
          </w:tblCellMar>
          <w:tblPrExChange w:id="12290" w:author="Philippe Hollanda - Oliveira Trust" w:date="2022-07-19T10:03:00Z">
            <w:tblPrEx>
              <w:tblW w:w="5000" w:type="pct"/>
              <w:tblCellMar>
                <w:left w:w="70" w:type="dxa"/>
                <w:right w:w="70" w:type="dxa"/>
              </w:tblCellMar>
            </w:tblPrEx>
          </w:tblPrExChange>
        </w:tblPrEx>
        <w:trPr>
          <w:trHeight w:val="1785"/>
          <w:trPrChange w:id="12291"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292"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C4FA16" w14:textId="375B923C" w:rsidR="008601AF" w:rsidRPr="008601AF" w:rsidRDefault="008601AF" w:rsidP="003C2C2A">
            <w:pPr>
              <w:jc w:val="center"/>
              <w:rPr>
                <w:rFonts w:ascii="Trebuchet MS" w:hAnsi="Trebuchet MS" w:cs="Arial"/>
                <w:color w:val="000000"/>
                <w:sz w:val="20"/>
                <w:szCs w:val="20"/>
                <w:lang w:bidi="th-TH"/>
              </w:rPr>
            </w:pPr>
            <w:del w:id="12293" w:author="Philippe Hollanda - Oliveira Trust" w:date="2022-07-19T10:03:00Z">
              <w:r w:rsidRPr="008601AF" w:rsidDel="0016760B">
                <w:rPr>
                  <w:rFonts w:ascii="Trebuchet MS" w:hAnsi="Trebuchet MS" w:cs="Arial"/>
                  <w:color w:val="000000"/>
                  <w:sz w:val="20"/>
                  <w:szCs w:val="20"/>
                  <w:lang w:bidi="th-TH"/>
                </w:rPr>
                <w:lastRenderedPageBreak/>
                <w:delText>CANTONEIRA 1” X 1/4 X 6000 MM - BARRA REDONDA 5/8 X 6000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29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BAEDCA" w14:textId="40166CE0" w:rsidR="008601AF" w:rsidRPr="008601AF" w:rsidRDefault="008601AF" w:rsidP="003C2C2A">
            <w:pPr>
              <w:jc w:val="center"/>
              <w:rPr>
                <w:rFonts w:ascii="Trebuchet MS" w:hAnsi="Trebuchet MS" w:cs="Arial"/>
                <w:color w:val="000000"/>
                <w:sz w:val="20"/>
                <w:szCs w:val="20"/>
                <w:lang w:bidi="th-TH"/>
              </w:rPr>
            </w:pPr>
            <w:del w:id="12295" w:author="Philippe Hollanda - Oliveira Trust" w:date="2022-07-19T10:03:00Z">
              <w:r w:rsidRPr="008601AF" w:rsidDel="0016760B">
                <w:rPr>
                  <w:rFonts w:ascii="Trebuchet MS" w:hAnsi="Trebuchet MS" w:cs="Arial"/>
                  <w:color w:val="000000"/>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29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414962" w14:textId="5EFD8CFB" w:rsidR="008601AF" w:rsidRPr="008601AF" w:rsidRDefault="008601AF" w:rsidP="003C2C2A">
            <w:pPr>
              <w:jc w:val="center"/>
              <w:rPr>
                <w:rFonts w:ascii="Trebuchet MS" w:hAnsi="Trebuchet MS" w:cs="Arial"/>
                <w:color w:val="000000"/>
                <w:sz w:val="20"/>
                <w:szCs w:val="20"/>
                <w:lang w:bidi="th-TH"/>
              </w:rPr>
            </w:pPr>
            <w:del w:id="12297" w:author="Philippe Hollanda - Oliveira Trust" w:date="2022-07-19T10:03:00Z">
              <w:r w:rsidRPr="008601AF" w:rsidDel="0016760B">
                <w:rPr>
                  <w:rFonts w:ascii="Trebuchet MS" w:hAnsi="Trebuchet MS" w:cs="Arial"/>
                  <w:color w:val="000000"/>
                  <w:sz w:val="20"/>
                  <w:szCs w:val="20"/>
                  <w:lang w:bidi="th-TH"/>
                </w:rPr>
                <w:delText>R$ 4.711,25</w:delText>
              </w:r>
            </w:del>
          </w:p>
        </w:tc>
      </w:tr>
      <w:tr w:rsidR="008601AF" w:rsidRPr="008601AF" w14:paraId="123EB75A" w14:textId="77777777" w:rsidTr="0016760B">
        <w:tblPrEx>
          <w:tblW w:w="5000" w:type="pct"/>
          <w:tblCellMar>
            <w:left w:w="70" w:type="dxa"/>
            <w:right w:w="70" w:type="dxa"/>
          </w:tblCellMar>
          <w:tblPrExChange w:id="12298" w:author="Philippe Hollanda - Oliveira Trust" w:date="2022-07-19T10:03:00Z">
            <w:tblPrEx>
              <w:tblW w:w="5000" w:type="pct"/>
              <w:tblCellMar>
                <w:left w:w="70" w:type="dxa"/>
                <w:right w:w="70" w:type="dxa"/>
              </w:tblCellMar>
            </w:tblPrEx>
          </w:tblPrExChange>
        </w:tblPrEx>
        <w:trPr>
          <w:trHeight w:val="1785"/>
          <w:trPrChange w:id="12299"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300"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40F7F9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9E9B25" w14:textId="2F43A0AC" w:rsidR="008601AF" w:rsidRPr="008601AF" w:rsidRDefault="008601AF" w:rsidP="003C2C2A">
            <w:pPr>
              <w:jc w:val="center"/>
              <w:rPr>
                <w:rFonts w:ascii="Trebuchet MS" w:hAnsi="Trebuchet MS" w:cs="Arial"/>
                <w:color w:val="000000"/>
                <w:sz w:val="20"/>
                <w:szCs w:val="20"/>
                <w:lang w:bidi="th-TH"/>
              </w:rPr>
            </w:pPr>
            <w:del w:id="12302" w:author="Philippe Hollanda - Oliveira Trust" w:date="2022-07-19T10:03:00Z">
              <w:r w:rsidRPr="008601AF" w:rsidDel="0016760B">
                <w:rPr>
                  <w:rFonts w:ascii="Trebuchet MS" w:hAnsi="Trebuchet MS" w:cs="Arial"/>
                  <w:color w:val="000000"/>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B2CBBC" w14:textId="4F05DEDD" w:rsidR="008601AF" w:rsidRPr="008601AF" w:rsidRDefault="008601AF" w:rsidP="003C2C2A">
            <w:pPr>
              <w:jc w:val="center"/>
              <w:rPr>
                <w:rFonts w:ascii="Trebuchet MS" w:hAnsi="Trebuchet MS" w:cs="Arial"/>
                <w:color w:val="000000"/>
                <w:sz w:val="20"/>
                <w:szCs w:val="20"/>
                <w:lang w:bidi="th-TH"/>
              </w:rPr>
            </w:pPr>
            <w:del w:id="12304" w:author="Philippe Hollanda - Oliveira Trust" w:date="2022-07-19T10:03:00Z">
              <w:r w:rsidRPr="008601AF" w:rsidDel="0016760B">
                <w:rPr>
                  <w:rFonts w:ascii="Trebuchet MS" w:hAnsi="Trebuchet MS" w:cs="Arial"/>
                  <w:color w:val="000000"/>
                  <w:sz w:val="20"/>
                  <w:szCs w:val="20"/>
                  <w:lang w:bidi="th-TH"/>
                </w:rPr>
                <w:delText>R$ 4.711,25</w:delText>
              </w:r>
            </w:del>
          </w:p>
        </w:tc>
      </w:tr>
      <w:tr w:rsidR="008601AF" w:rsidRPr="008601AF" w14:paraId="01298962" w14:textId="77777777" w:rsidTr="0016760B">
        <w:tblPrEx>
          <w:tblW w:w="5000" w:type="pct"/>
          <w:tblCellMar>
            <w:left w:w="70" w:type="dxa"/>
            <w:right w:w="70" w:type="dxa"/>
          </w:tblCellMar>
          <w:tblPrExChange w:id="12305" w:author="Philippe Hollanda - Oliveira Trust" w:date="2022-07-19T10:03:00Z">
            <w:tblPrEx>
              <w:tblW w:w="5000" w:type="pct"/>
              <w:tblCellMar>
                <w:left w:w="70" w:type="dxa"/>
                <w:right w:w="70" w:type="dxa"/>
              </w:tblCellMar>
            </w:tblPrEx>
          </w:tblPrExChange>
        </w:tblPrEx>
        <w:trPr>
          <w:trHeight w:val="1785"/>
          <w:trPrChange w:id="1230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30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B0CB93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29107A" w14:textId="1CE36449" w:rsidR="008601AF" w:rsidRPr="008601AF" w:rsidRDefault="008601AF" w:rsidP="003C2C2A">
            <w:pPr>
              <w:jc w:val="center"/>
              <w:rPr>
                <w:rFonts w:ascii="Trebuchet MS" w:hAnsi="Trebuchet MS" w:cs="Arial"/>
                <w:color w:val="000000"/>
                <w:sz w:val="20"/>
                <w:szCs w:val="20"/>
                <w:lang w:bidi="th-TH"/>
              </w:rPr>
            </w:pPr>
            <w:del w:id="12309"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69C7F9" w14:textId="5077BEE6" w:rsidR="008601AF" w:rsidRPr="008601AF" w:rsidRDefault="008601AF" w:rsidP="003C2C2A">
            <w:pPr>
              <w:jc w:val="center"/>
              <w:rPr>
                <w:rFonts w:ascii="Trebuchet MS" w:hAnsi="Trebuchet MS" w:cs="Arial"/>
                <w:color w:val="000000"/>
                <w:sz w:val="20"/>
                <w:szCs w:val="20"/>
                <w:lang w:bidi="th-TH"/>
              </w:rPr>
            </w:pPr>
            <w:del w:id="12311" w:author="Philippe Hollanda - Oliveira Trust" w:date="2022-07-19T10:03:00Z">
              <w:r w:rsidRPr="008601AF" w:rsidDel="0016760B">
                <w:rPr>
                  <w:rFonts w:ascii="Trebuchet MS" w:hAnsi="Trebuchet MS" w:cs="Arial"/>
                  <w:color w:val="000000"/>
                  <w:sz w:val="20"/>
                  <w:szCs w:val="20"/>
                  <w:lang w:bidi="th-TH"/>
                </w:rPr>
                <w:delText>R$ 4.711,26</w:delText>
              </w:r>
            </w:del>
          </w:p>
        </w:tc>
      </w:tr>
      <w:tr w:rsidR="008601AF" w:rsidRPr="008601AF" w14:paraId="177D8713" w14:textId="77777777" w:rsidTr="0016760B">
        <w:tblPrEx>
          <w:tblW w:w="5000" w:type="pct"/>
          <w:tblCellMar>
            <w:left w:w="70" w:type="dxa"/>
            <w:right w:w="70" w:type="dxa"/>
          </w:tblCellMar>
          <w:tblPrExChange w:id="12312" w:author="Philippe Hollanda - Oliveira Trust" w:date="2022-07-19T10:03:00Z">
            <w:tblPrEx>
              <w:tblW w:w="5000" w:type="pct"/>
              <w:tblCellMar>
                <w:left w:w="70" w:type="dxa"/>
                <w:right w:w="70" w:type="dxa"/>
              </w:tblCellMar>
            </w:tblPrEx>
          </w:tblPrExChange>
        </w:tblPrEx>
        <w:trPr>
          <w:trHeight w:val="1785"/>
          <w:trPrChange w:id="12313"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314"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882AA0" w14:textId="7E69BB72" w:rsidR="008601AF" w:rsidRPr="008601AF" w:rsidRDefault="008601AF" w:rsidP="003C2C2A">
            <w:pPr>
              <w:jc w:val="center"/>
              <w:rPr>
                <w:rFonts w:ascii="Trebuchet MS" w:hAnsi="Trebuchet MS" w:cs="Arial"/>
                <w:color w:val="000000"/>
                <w:sz w:val="20"/>
                <w:szCs w:val="20"/>
                <w:lang w:bidi="th-TH"/>
              </w:rPr>
            </w:pPr>
            <w:del w:id="12315" w:author="Philippe Hollanda - Oliveira Trust" w:date="2022-07-19T10:03:00Z">
              <w:r w:rsidRPr="008601AF" w:rsidDel="0016760B">
                <w:rPr>
                  <w:rFonts w:ascii="Trebuchet MS" w:hAnsi="Trebuchet MS" w:cs="Arial"/>
                  <w:color w:val="000000"/>
                  <w:sz w:val="20"/>
                  <w:szCs w:val="20"/>
                  <w:lang w:bidi="th-TH"/>
                </w:rPr>
                <w:delText>CHAPA EXPANDIDA 1/4 X 3000 X 1200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D8148A" w14:textId="2083E15F" w:rsidR="008601AF" w:rsidRPr="008601AF" w:rsidRDefault="008601AF" w:rsidP="003C2C2A">
            <w:pPr>
              <w:jc w:val="center"/>
              <w:rPr>
                <w:rFonts w:ascii="Trebuchet MS" w:hAnsi="Trebuchet MS" w:cs="Arial"/>
                <w:color w:val="000000"/>
                <w:sz w:val="20"/>
                <w:szCs w:val="20"/>
                <w:lang w:bidi="th-TH"/>
              </w:rPr>
            </w:pPr>
            <w:del w:id="12317" w:author="Philippe Hollanda - Oliveira Trust" w:date="2022-07-19T10:03:00Z">
              <w:r w:rsidRPr="008601AF" w:rsidDel="0016760B">
                <w:rPr>
                  <w:rFonts w:ascii="Trebuchet MS" w:hAnsi="Trebuchet MS" w:cs="Arial"/>
                  <w:color w:val="000000"/>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98E45D" w14:textId="5A8AF91E" w:rsidR="008601AF" w:rsidRPr="008601AF" w:rsidRDefault="008601AF" w:rsidP="003C2C2A">
            <w:pPr>
              <w:jc w:val="center"/>
              <w:rPr>
                <w:rFonts w:ascii="Trebuchet MS" w:hAnsi="Trebuchet MS" w:cs="Arial"/>
                <w:color w:val="000000"/>
                <w:sz w:val="20"/>
                <w:szCs w:val="20"/>
                <w:lang w:bidi="th-TH"/>
              </w:rPr>
            </w:pPr>
            <w:del w:id="12319" w:author="Philippe Hollanda - Oliveira Trust" w:date="2022-07-19T10:03:00Z">
              <w:r w:rsidRPr="008601AF" w:rsidDel="0016760B">
                <w:rPr>
                  <w:rFonts w:ascii="Trebuchet MS" w:hAnsi="Trebuchet MS" w:cs="Arial"/>
                  <w:color w:val="000000"/>
                  <w:sz w:val="20"/>
                  <w:szCs w:val="20"/>
                  <w:lang w:bidi="th-TH"/>
                </w:rPr>
                <w:delText>R$ 5.766,00</w:delText>
              </w:r>
            </w:del>
          </w:p>
        </w:tc>
      </w:tr>
      <w:tr w:rsidR="008601AF" w:rsidRPr="008601AF" w14:paraId="11302442" w14:textId="77777777" w:rsidTr="0016760B">
        <w:tblPrEx>
          <w:tblW w:w="5000" w:type="pct"/>
          <w:tblCellMar>
            <w:left w:w="70" w:type="dxa"/>
            <w:right w:w="70" w:type="dxa"/>
          </w:tblCellMar>
          <w:tblPrExChange w:id="12320" w:author="Philippe Hollanda - Oliveira Trust" w:date="2022-07-19T10:03:00Z">
            <w:tblPrEx>
              <w:tblW w:w="5000" w:type="pct"/>
              <w:tblCellMar>
                <w:left w:w="70" w:type="dxa"/>
                <w:right w:w="70" w:type="dxa"/>
              </w:tblCellMar>
            </w:tblPrEx>
          </w:tblPrExChange>
        </w:tblPrEx>
        <w:trPr>
          <w:trHeight w:val="1785"/>
          <w:trPrChange w:id="12321"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322"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5B39BB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69EE69" w14:textId="4A759B8C" w:rsidR="008601AF" w:rsidRPr="008601AF" w:rsidRDefault="008601AF" w:rsidP="003C2C2A">
            <w:pPr>
              <w:jc w:val="center"/>
              <w:rPr>
                <w:rFonts w:ascii="Trebuchet MS" w:hAnsi="Trebuchet MS" w:cs="Arial"/>
                <w:color w:val="000000"/>
                <w:sz w:val="20"/>
                <w:szCs w:val="20"/>
                <w:lang w:bidi="th-TH"/>
              </w:rPr>
            </w:pPr>
            <w:del w:id="12324" w:author="Philippe Hollanda - Oliveira Trust" w:date="2022-07-19T10:03:00Z">
              <w:r w:rsidRPr="008601AF" w:rsidDel="0016760B">
                <w:rPr>
                  <w:rFonts w:ascii="Trebuchet MS" w:hAnsi="Trebuchet MS" w:cs="Arial"/>
                  <w:color w:val="000000"/>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EC02B0" w14:textId="405CFD7E" w:rsidR="008601AF" w:rsidRPr="008601AF" w:rsidRDefault="008601AF" w:rsidP="003C2C2A">
            <w:pPr>
              <w:jc w:val="center"/>
              <w:rPr>
                <w:rFonts w:ascii="Trebuchet MS" w:hAnsi="Trebuchet MS" w:cs="Arial"/>
                <w:color w:val="000000"/>
                <w:sz w:val="20"/>
                <w:szCs w:val="20"/>
                <w:lang w:bidi="th-TH"/>
              </w:rPr>
            </w:pPr>
            <w:del w:id="12326" w:author="Philippe Hollanda - Oliveira Trust" w:date="2022-07-19T10:03:00Z">
              <w:r w:rsidRPr="008601AF" w:rsidDel="0016760B">
                <w:rPr>
                  <w:rFonts w:ascii="Trebuchet MS" w:hAnsi="Trebuchet MS" w:cs="Arial"/>
                  <w:color w:val="000000"/>
                  <w:sz w:val="20"/>
                  <w:szCs w:val="20"/>
                  <w:lang w:bidi="th-TH"/>
                </w:rPr>
                <w:delText>R$ 5.766,00</w:delText>
              </w:r>
            </w:del>
          </w:p>
        </w:tc>
      </w:tr>
      <w:tr w:rsidR="008601AF" w:rsidRPr="008601AF" w14:paraId="3F0E150D" w14:textId="77777777" w:rsidTr="0016760B">
        <w:tblPrEx>
          <w:tblW w:w="5000" w:type="pct"/>
          <w:tblCellMar>
            <w:left w:w="70" w:type="dxa"/>
            <w:right w:w="70" w:type="dxa"/>
          </w:tblCellMar>
          <w:tblPrExChange w:id="12327" w:author="Philippe Hollanda - Oliveira Trust" w:date="2022-07-19T10:03:00Z">
            <w:tblPrEx>
              <w:tblW w:w="5000" w:type="pct"/>
              <w:tblCellMar>
                <w:left w:w="70" w:type="dxa"/>
                <w:right w:w="70" w:type="dxa"/>
              </w:tblCellMar>
            </w:tblPrEx>
          </w:tblPrExChange>
        </w:tblPrEx>
        <w:trPr>
          <w:trHeight w:val="1785"/>
          <w:trPrChange w:id="12328"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329"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EEBB77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3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E93E1F" w14:textId="6995A85F" w:rsidR="008601AF" w:rsidRPr="008601AF" w:rsidRDefault="008601AF" w:rsidP="003C2C2A">
            <w:pPr>
              <w:jc w:val="center"/>
              <w:rPr>
                <w:rFonts w:ascii="Trebuchet MS" w:hAnsi="Trebuchet MS" w:cs="Arial"/>
                <w:color w:val="000000"/>
                <w:sz w:val="20"/>
                <w:szCs w:val="20"/>
                <w:lang w:bidi="th-TH"/>
              </w:rPr>
            </w:pPr>
            <w:del w:id="12331"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3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00FD9C" w14:textId="1CDD1C5C" w:rsidR="008601AF" w:rsidRPr="008601AF" w:rsidRDefault="008601AF" w:rsidP="003C2C2A">
            <w:pPr>
              <w:jc w:val="center"/>
              <w:rPr>
                <w:rFonts w:ascii="Trebuchet MS" w:hAnsi="Trebuchet MS" w:cs="Arial"/>
                <w:color w:val="000000"/>
                <w:sz w:val="20"/>
                <w:szCs w:val="20"/>
                <w:lang w:bidi="th-TH"/>
              </w:rPr>
            </w:pPr>
            <w:del w:id="12333" w:author="Philippe Hollanda - Oliveira Trust" w:date="2022-07-19T10:03:00Z">
              <w:r w:rsidRPr="008601AF" w:rsidDel="0016760B">
                <w:rPr>
                  <w:rFonts w:ascii="Trebuchet MS" w:hAnsi="Trebuchet MS" w:cs="Arial"/>
                  <w:color w:val="000000"/>
                  <w:sz w:val="20"/>
                  <w:szCs w:val="20"/>
                  <w:lang w:bidi="th-TH"/>
                </w:rPr>
                <w:delText>R$ 5.766,00</w:delText>
              </w:r>
            </w:del>
          </w:p>
        </w:tc>
      </w:tr>
      <w:tr w:rsidR="008601AF" w:rsidRPr="008601AF" w14:paraId="45C6A36E" w14:textId="77777777" w:rsidTr="0016760B">
        <w:tblPrEx>
          <w:tblW w:w="5000" w:type="pct"/>
          <w:tblCellMar>
            <w:left w:w="70" w:type="dxa"/>
            <w:right w:w="70" w:type="dxa"/>
          </w:tblCellMar>
          <w:tblPrExChange w:id="12334" w:author="Philippe Hollanda - Oliveira Trust" w:date="2022-07-19T10:03:00Z">
            <w:tblPrEx>
              <w:tblW w:w="5000" w:type="pct"/>
              <w:tblCellMar>
                <w:left w:w="70" w:type="dxa"/>
                <w:right w:w="70" w:type="dxa"/>
              </w:tblCellMar>
            </w:tblPrEx>
          </w:tblPrExChange>
        </w:tblPrEx>
        <w:trPr>
          <w:trHeight w:val="1785"/>
          <w:trPrChange w:id="1233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33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4A6339" w14:textId="388906AC" w:rsidR="008601AF" w:rsidRPr="008601AF" w:rsidRDefault="008601AF" w:rsidP="003C2C2A">
            <w:pPr>
              <w:jc w:val="center"/>
              <w:rPr>
                <w:rFonts w:ascii="Trebuchet MS" w:hAnsi="Trebuchet MS" w:cs="Arial"/>
                <w:color w:val="000000"/>
                <w:sz w:val="20"/>
                <w:szCs w:val="20"/>
                <w:lang w:bidi="th-TH"/>
              </w:rPr>
            </w:pPr>
            <w:del w:id="12337" w:author="Philippe Hollanda - Oliveira Trust" w:date="2022-07-19T10:03:00Z">
              <w:r w:rsidRPr="008601AF" w:rsidDel="0016760B">
                <w:rPr>
                  <w:rFonts w:ascii="Trebuchet MS" w:hAnsi="Trebuchet MS" w:cs="Arial"/>
                  <w:color w:val="000000"/>
                  <w:sz w:val="20"/>
                  <w:szCs w:val="20"/>
                  <w:lang w:bidi="th-TH"/>
                </w:rPr>
                <w:delText>CHAPA EXPANDIDA 3/16 X 3000 X 1200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3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CD50D5" w14:textId="37B5123A" w:rsidR="008601AF" w:rsidRPr="008601AF" w:rsidRDefault="008601AF" w:rsidP="003C2C2A">
            <w:pPr>
              <w:jc w:val="center"/>
              <w:rPr>
                <w:rFonts w:ascii="Trebuchet MS" w:hAnsi="Trebuchet MS" w:cs="Arial"/>
                <w:color w:val="000000"/>
                <w:sz w:val="20"/>
                <w:szCs w:val="20"/>
                <w:lang w:bidi="th-TH"/>
              </w:rPr>
            </w:pPr>
            <w:del w:id="12339" w:author="Philippe Hollanda - Oliveira Trust" w:date="2022-07-19T10:03:00Z">
              <w:r w:rsidRPr="008601AF" w:rsidDel="0016760B">
                <w:rPr>
                  <w:rFonts w:ascii="Trebuchet MS" w:hAnsi="Trebuchet MS" w:cs="Arial"/>
                  <w:color w:val="000000"/>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4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A2CE07" w14:textId="2D693222" w:rsidR="008601AF" w:rsidRPr="008601AF" w:rsidRDefault="008601AF" w:rsidP="003C2C2A">
            <w:pPr>
              <w:jc w:val="center"/>
              <w:rPr>
                <w:rFonts w:ascii="Trebuchet MS" w:hAnsi="Trebuchet MS" w:cs="Arial"/>
                <w:color w:val="000000"/>
                <w:sz w:val="20"/>
                <w:szCs w:val="20"/>
                <w:lang w:bidi="th-TH"/>
              </w:rPr>
            </w:pPr>
            <w:del w:id="12341" w:author="Philippe Hollanda - Oliveira Trust" w:date="2022-07-19T10:03:00Z">
              <w:r w:rsidRPr="008601AF" w:rsidDel="0016760B">
                <w:rPr>
                  <w:rFonts w:ascii="Trebuchet MS" w:hAnsi="Trebuchet MS" w:cs="Arial"/>
                  <w:color w:val="000000"/>
                  <w:sz w:val="20"/>
                  <w:szCs w:val="20"/>
                  <w:lang w:bidi="th-TH"/>
                </w:rPr>
                <w:delText>R$ 870,00</w:delText>
              </w:r>
            </w:del>
          </w:p>
        </w:tc>
      </w:tr>
      <w:tr w:rsidR="008601AF" w:rsidRPr="008601AF" w14:paraId="5B6762D4" w14:textId="77777777" w:rsidTr="0016760B">
        <w:tblPrEx>
          <w:tblW w:w="5000" w:type="pct"/>
          <w:tblCellMar>
            <w:left w:w="70" w:type="dxa"/>
            <w:right w:w="70" w:type="dxa"/>
          </w:tblCellMar>
          <w:tblPrExChange w:id="12342" w:author="Philippe Hollanda - Oliveira Trust" w:date="2022-07-19T10:03:00Z">
            <w:tblPrEx>
              <w:tblW w:w="5000" w:type="pct"/>
              <w:tblCellMar>
                <w:left w:w="70" w:type="dxa"/>
                <w:right w:w="70" w:type="dxa"/>
              </w:tblCellMar>
            </w:tblPrEx>
          </w:tblPrExChange>
        </w:tblPrEx>
        <w:trPr>
          <w:trHeight w:val="1785"/>
          <w:trPrChange w:id="1234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34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789856" w14:textId="3E9825B3" w:rsidR="008601AF" w:rsidRPr="008601AF" w:rsidRDefault="008601AF" w:rsidP="003C2C2A">
            <w:pPr>
              <w:jc w:val="center"/>
              <w:rPr>
                <w:rFonts w:ascii="Trebuchet MS" w:hAnsi="Trebuchet MS" w:cs="Arial"/>
                <w:color w:val="000000"/>
                <w:sz w:val="20"/>
                <w:szCs w:val="20"/>
                <w:lang w:bidi="th-TH"/>
              </w:rPr>
            </w:pPr>
            <w:del w:id="12345" w:author="Philippe Hollanda - Oliveira Trust" w:date="2022-07-19T10:03:00Z">
              <w:r w:rsidRPr="008601AF" w:rsidDel="0016760B">
                <w:rPr>
                  <w:rFonts w:ascii="Trebuchet MS" w:hAnsi="Trebuchet MS" w:cs="Arial"/>
                  <w:color w:val="000000"/>
                  <w:sz w:val="20"/>
                  <w:szCs w:val="20"/>
                  <w:lang w:bidi="th-TH"/>
                </w:rPr>
                <w:delText>DIESEL S-10 GRID ADITIVADO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4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79123A" w14:textId="3C7A6597" w:rsidR="008601AF" w:rsidRPr="008601AF" w:rsidRDefault="008601AF" w:rsidP="003C2C2A">
            <w:pPr>
              <w:jc w:val="center"/>
              <w:rPr>
                <w:rFonts w:ascii="Trebuchet MS" w:hAnsi="Trebuchet MS" w:cs="Arial"/>
                <w:color w:val="000000"/>
                <w:sz w:val="20"/>
                <w:szCs w:val="20"/>
                <w:lang w:bidi="th-TH"/>
              </w:rPr>
            </w:pPr>
            <w:del w:id="12347" w:author="Philippe Hollanda - Oliveira Trust" w:date="2022-07-19T10:03:00Z">
              <w:r w:rsidRPr="008601AF" w:rsidDel="0016760B">
                <w:rPr>
                  <w:rFonts w:ascii="Trebuchet MS" w:hAnsi="Trebuchet MS" w:cs="Arial"/>
                  <w:color w:val="000000"/>
                  <w:sz w:val="20"/>
                  <w:szCs w:val="20"/>
                  <w:lang w:bidi="th-TH"/>
                </w:rPr>
                <w:delText>13/09/2021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4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BD25FF" w14:textId="7BD1D8E3" w:rsidR="008601AF" w:rsidRPr="008601AF" w:rsidRDefault="008601AF" w:rsidP="003C2C2A">
            <w:pPr>
              <w:jc w:val="center"/>
              <w:rPr>
                <w:rFonts w:ascii="Trebuchet MS" w:hAnsi="Trebuchet MS" w:cs="Arial"/>
                <w:color w:val="000000"/>
                <w:sz w:val="20"/>
                <w:szCs w:val="20"/>
                <w:lang w:bidi="th-TH"/>
              </w:rPr>
            </w:pPr>
            <w:del w:id="12349" w:author="Philippe Hollanda - Oliveira Trust" w:date="2022-07-19T10:03:00Z">
              <w:r w:rsidRPr="008601AF" w:rsidDel="0016760B">
                <w:rPr>
                  <w:rFonts w:ascii="Trebuchet MS" w:hAnsi="Trebuchet MS" w:cs="Arial"/>
                  <w:color w:val="000000"/>
                  <w:sz w:val="20"/>
                  <w:szCs w:val="20"/>
                  <w:lang w:bidi="th-TH"/>
                </w:rPr>
                <w:delText>R$ 1.421,11</w:delText>
              </w:r>
            </w:del>
          </w:p>
        </w:tc>
      </w:tr>
      <w:tr w:rsidR="008601AF" w:rsidRPr="008601AF" w14:paraId="2A350362" w14:textId="77777777" w:rsidTr="0016760B">
        <w:tblPrEx>
          <w:tblW w:w="5000" w:type="pct"/>
          <w:tblCellMar>
            <w:left w:w="70" w:type="dxa"/>
            <w:right w:w="70" w:type="dxa"/>
          </w:tblCellMar>
          <w:tblPrExChange w:id="12350" w:author="Philippe Hollanda - Oliveira Trust" w:date="2022-07-19T10:03:00Z">
            <w:tblPrEx>
              <w:tblW w:w="5000" w:type="pct"/>
              <w:tblCellMar>
                <w:left w:w="70" w:type="dxa"/>
                <w:right w:w="70" w:type="dxa"/>
              </w:tblCellMar>
            </w:tblPrEx>
          </w:tblPrExChange>
        </w:tblPrEx>
        <w:trPr>
          <w:trHeight w:val="1785"/>
          <w:trPrChange w:id="1235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35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474BE3" w14:textId="452615EE" w:rsidR="008601AF" w:rsidRPr="008601AF" w:rsidRDefault="008601AF" w:rsidP="003C2C2A">
            <w:pPr>
              <w:jc w:val="center"/>
              <w:rPr>
                <w:rFonts w:ascii="Trebuchet MS" w:hAnsi="Trebuchet MS" w:cs="Arial"/>
                <w:color w:val="000000"/>
                <w:sz w:val="20"/>
                <w:szCs w:val="20"/>
                <w:lang w:bidi="th-TH"/>
              </w:rPr>
            </w:pPr>
            <w:del w:id="12353" w:author="Philippe Hollanda - Oliveira Trust" w:date="2022-07-19T10:03:00Z">
              <w:r w:rsidRPr="008601AF" w:rsidDel="0016760B">
                <w:rPr>
                  <w:rFonts w:ascii="Trebuchet MS" w:hAnsi="Trebuchet MS" w:cs="Arial"/>
                  <w:color w:val="000000"/>
                  <w:sz w:val="20"/>
                  <w:szCs w:val="20"/>
                  <w:lang w:bidi="th-TH"/>
                </w:rPr>
                <w:delText>DIESEL S-500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5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371A62" w14:textId="715E2E60" w:rsidR="008601AF" w:rsidRPr="008601AF" w:rsidRDefault="008601AF" w:rsidP="003C2C2A">
            <w:pPr>
              <w:jc w:val="center"/>
              <w:rPr>
                <w:rFonts w:ascii="Trebuchet MS" w:hAnsi="Trebuchet MS" w:cs="Arial"/>
                <w:color w:val="000000"/>
                <w:sz w:val="20"/>
                <w:szCs w:val="20"/>
                <w:lang w:bidi="th-TH"/>
              </w:rPr>
            </w:pPr>
            <w:del w:id="12355"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5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FBF00E" w14:textId="6DEB27AE" w:rsidR="008601AF" w:rsidRPr="008601AF" w:rsidRDefault="008601AF" w:rsidP="003C2C2A">
            <w:pPr>
              <w:jc w:val="center"/>
              <w:rPr>
                <w:rFonts w:ascii="Trebuchet MS" w:hAnsi="Trebuchet MS" w:cs="Arial"/>
                <w:color w:val="000000"/>
                <w:sz w:val="20"/>
                <w:szCs w:val="20"/>
                <w:lang w:bidi="th-TH"/>
              </w:rPr>
            </w:pPr>
            <w:del w:id="12357" w:author="Philippe Hollanda - Oliveira Trust" w:date="2022-07-19T10:03:00Z">
              <w:r w:rsidRPr="008601AF" w:rsidDel="0016760B">
                <w:rPr>
                  <w:rFonts w:ascii="Trebuchet MS" w:hAnsi="Trebuchet MS" w:cs="Arial"/>
                  <w:color w:val="000000"/>
                  <w:sz w:val="20"/>
                  <w:szCs w:val="20"/>
                  <w:lang w:bidi="th-TH"/>
                </w:rPr>
                <w:delText>R$ 868,00</w:delText>
              </w:r>
            </w:del>
          </w:p>
        </w:tc>
      </w:tr>
      <w:tr w:rsidR="008601AF" w:rsidRPr="008601AF" w14:paraId="1C60FED7" w14:textId="77777777" w:rsidTr="0016760B">
        <w:tblPrEx>
          <w:tblW w:w="5000" w:type="pct"/>
          <w:tblCellMar>
            <w:left w:w="70" w:type="dxa"/>
            <w:right w:w="70" w:type="dxa"/>
          </w:tblCellMar>
          <w:tblPrExChange w:id="12358" w:author="Philippe Hollanda - Oliveira Trust" w:date="2022-07-19T10:03:00Z">
            <w:tblPrEx>
              <w:tblW w:w="5000" w:type="pct"/>
              <w:tblCellMar>
                <w:left w:w="70" w:type="dxa"/>
                <w:right w:w="70" w:type="dxa"/>
              </w:tblCellMar>
            </w:tblPrEx>
          </w:tblPrExChange>
        </w:tblPrEx>
        <w:trPr>
          <w:trHeight w:val="1785"/>
          <w:trPrChange w:id="1235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36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CF8637" w14:textId="72C09A5D" w:rsidR="008601AF" w:rsidRPr="008601AF" w:rsidRDefault="008601AF" w:rsidP="003C2C2A">
            <w:pPr>
              <w:jc w:val="center"/>
              <w:rPr>
                <w:rFonts w:ascii="Trebuchet MS" w:hAnsi="Trebuchet MS" w:cs="Arial"/>
                <w:color w:val="000000"/>
                <w:sz w:val="20"/>
                <w:szCs w:val="20"/>
                <w:lang w:bidi="th-TH"/>
              </w:rPr>
            </w:pPr>
            <w:del w:id="12361" w:author="Philippe Hollanda - Oliveira Trust" w:date="2022-07-19T10:03:00Z">
              <w:r w:rsidRPr="008601AF" w:rsidDel="0016760B">
                <w:rPr>
                  <w:rFonts w:ascii="Trebuchet MS" w:hAnsi="Trebuchet MS" w:cs="Arial"/>
                  <w:color w:val="000000"/>
                  <w:sz w:val="20"/>
                  <w:szCs w:val="20"/>
                  <w:lang w:bidi="th-TH"/>
                </w:rPr>
                <w:delText>DIESEL S-500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6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5CCDFE" w14:textId="43A3820A" w:rsidR="008601AF" w:rsidRPr="008601AF" w:rsidRDefault="008601AF" w:rsidP="003C2C2A">
            <w:pPr>
              <w:jc w:val="center"/>
              <w:rPr>
                <w:rFonts w:ascii="Trebuchet MS" w:hAnsi="Trebuchet MS" w:cs="Arial"/>
                <w:color w:val="000000"/>
                <w:sz w:val="20"/>
                <w:szCs w:val="20"/>
                <w:lang w:bidi="th-TH"/>
              </w:rPr>
            </w:pPr>
            <w:del w:id="12363" w:author="Philippe Hollanda - Oliveira Trust" w:date="2022-07-19T10:03:00Z">
              <w:r w:rsidRPr="008601AF" w:rsidDel="0016760B">
                <w:rPr>
                  <w:rFonts w:ascii="Trebuchet MS" w:hAnsi="Trebuchet MS" w:cs="Arial"/>
                  <w:color w:val="000000"/>
                  <w:sz w:val="20"/>
                  <w:szCs w:val="20"/>
                  <w:lang w:bidi="th-TH"/>
                </w:rPr>
                <w:delText>01/07/2021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6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572CDE" w14:textId="61242B71" w:rsidR="008601AF" w:rsidRPr="008601AF" w:rsidRDefault="008601AF" w:rsidP="003C2C2A">
            <w:pPr>
              <w:jc w:val="center"/>
              <w:rPr>
                <w:rFonts w:ascii="Trebuchet MS" w:hAnsi="Trebuchet MS" w:cs="Arial"/>
                <w:color w:val="000000"/>
                <w:sz w:val="20"/>
                <w:szCs w:val="20"/>
                <w:lang w:bidi="th-TH"/>
              </w:rPr>
            </w:pPr>
            <w:del w:id="12365" w:author="Philippe Hollanda - Oliveira Trust" w:date="2022-07-19T10:03:00Z">
              <w:r w:rsidRPr="008601AF" w:rsidDel="0016760B">
                <w:rPr>
                  <w:rFonts w:ascii="Trebuchet MS" w:hAnsi="Trebuchet MS" w:cs="Arial"/>
                  <w:color w:val="000000"/>
                  <w:sz w:val="20"/>
                  <w:szCs w:val="20"/>
                  <w:lang w:bidi="th-TH"/>
                </w:rPr>
                <w:delText>R$ 653,18</w:delText>
              </w:r>
            </w:del>
          </w:p>
        </w:tc>
      </w:tr>
      <w:tr w:rsidR="008601AF" w:rsidRPr="008601AF" w14:paraId="158CCA98" w14:textId="77777777" w:rsidTr="0016760B">
        <w:tblPrEx>
          <w:tblW w:w="5000" w:type="pct"/>
          <w:tblCellMar>
            <w:left w:w="70" w:type="dxa"/>
            <w:right w:w="70" w:type="dxa"/>
          </w:tblCellMar>
          <w:tblPrExChange w:id="12366" w:author="Philippe Hollanda - Oliveira Trust" w:date="2022-07-19T10:03:00Z">
            <w:tblPrEx>
              <w:tblW w:w="5000" w:type="pct"/>
              <w:tblCellMar>
                <w:left w:w="70" w:type="dxa"/>
                <w:right w:w="70" w:type="dxa"/>
              </w:tblCellMar>
            </w:tblPrEx>
          </w:tblPrExChange>
        </w:tblPrEx>
        <w:trPr>
          <w:trHeight w:val="1785"/>
          <w:trPrChange w:id="1236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36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1D4ECD" w14:textId="6F54375B" w:rsidR="008601AF" w:rsidRPr="008601AF" w:rsidRDefault="008601AF" w:rsidP="003C2C2A">
            <w:pPr>
              <w:jc w:val="center"/>
              <w:rPr>
                <w:rFonts w:ascii="Trebuchet MS" w:hAnsi="Trebuchet MS" w:cs="Arial"/>
                <w:color w:val="000000"/>
                <w:sz w:val="20"/>
                <w:szCs w:val="20"/>
                <w:lang w:bidi="th-TH"/>
              </w:rPr>
            </w:pPr>
            <w:del w:id="12369" w:author="Philippe Hollanda - Oliveira Trust" w:date="2022-07-19T10:03:00Z">
              <w:r w:rsidRPr="008601AF" w:rsidDel="0016760B">
                <w:rPr>
                  <w:rFonts w:ascii="Trebuchet MS" w:hAnsi="Trebuchet MS" w:cs="Arial"/>
                  <w:color w:val="000000"/>
                  <w:sz w:val="20"/>
                  <w:szCs w:val="20"/>
                  <w:lang w:bidi="th-TH"/>
                </w:rPr>
                <w:lastRenderedPageBreak/>
                <w:delText>DIESEL S-500</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7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65005E" w14:textId="217DB9F9" w:rsidR="008601AF" w:rsidRPr="008601AF" w:rsidRDefault="008601AF" w:rsidP="003C2C2A">
            <w:pPr>
              <w:jc w:val="center"/>
              <w:rPr>
                <w:rFonts w:ascii="Trebuchet MS" w:hAnsi="Trebuchet MS" w:cs="Arial"/>
                <w:color w:val="000000"/>
                <w:sz w:val="20"/>
                <w:szCs w:val="20"/>
                <w:lang w:bidi="th-TH"/>
              </w:rPr>
            </w:pPr>
            <w:del w:id="12371" w:author="Philippe Hollanda - Oliveira Trust" w:date="2022-07-19T10:03:00Z">
              <w:r w:rsidRPr="008601AF" w:rsidDel="0016760B">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7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CBCD39" w14:textId="61EECEBB" w:rsidR="008601AF" w:rsidRPr="008601AF" w:rsidRDefault="008601AF" w:rsidP="003C2C2A">
            <w:pPr>
              <w:jc w:val="center"/>
              <w:rPr>
                <w:rFonts w:ascii="Trebuchet MS" w:hAnsi="Trebuchet MS" w:cs="Arial"/>
                <w:color w:val="000000"/>
                <w:sz w:val="20"/>
                <w:szCs w:val="20"/>
                <w:lang w:bidi="th-TH"/>
              </w:rPr>
            </w:pPr>
            <w:del w:id="12373" w:author="Philippe Hollanda - Oliveira Trust" w:date="2022-07-19T10:03:00Z">
              <w:r w:rsidRPr="008601AF" w:rsidDel="0016760B">
                <w:rPr>
                  <w:rFonts w:ascii="Trebuchet MS" w:hAnsi="Trebuchet MS" w:cs="Arial"/>
                  <w:color w:val="000000"/>
                  <w:sz w:val="20"/>
                  <w:szCs w:val="20"/>
                  <w:lang w:bidi="th-TH"/>
                </w:rPr>
                <w:delText>R$ 643,77</w:delText>
              </w:r>
            </w:del>
          </w:p>
        </w:tc>
      </w:tr>
      <w:tr w:rsidR="008601AF" w:rsidRPr="008601AF" w14:paraId="7003A9A3" w14:textId="77777777" w:rsidTr="0016760B">
        <w:tblPrEx>
          <w:tblW w:w="5000" w:type="pct"/>
          <w:tblCellMar>
            <w:left w:w="70" w:type="dxa"/>
            <w:right w:w="70" w:type="dxa"/>
          </w:tblCellMar>
          <w:tblPrExChange w:id="12374" w:author="Philippe Hollanda - Oliveira Trust" w:date="2022-07-19T10:03:00Z">
            <w:tblPrEx>
              <w:tblW w:w="5000" w:type="pct"/>
              <w:tblCellMar>
                <w:left w:w="70" w:type="dxa"/>
                <w:right w:w="70" w:type="dxa"/>
              </w:tblCellMar>
            </w:tblPrEx>
          </w:tblPrExChange>
        </w:tblPrEx>
        <w:trPr>
          <w:trHeight w:val="1785"/>
          <w:trPrChange w:id="1237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37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44D640" w14:textId="2B0A5BE2" w:rsidR="008601AF" w:rsidRPr="008601AF" w:rsidRDefault="008601AF" w:rsidP="003C2C2A">
            <w:pPr>
              <w:jc w:val="center"/>
              <w:rPr>
                <w:rFonts w:ascii="Trebuchet MS" w:hAnsi="Trebuchet MS" w:cs="Arial"/>
                <w:color w:val="000000"/>
                <w:sz w:val="20"/>
                <w:szCs w:val="20"/>
                <w:lang w:bidi="th-TH"/>
              </w:rPr>
            </w:pPr>
            <w:del w:id="12377" w:author="Philippe Hollanda - Oliveira Trust" w:date="2022-07-19T10:03:00Z">
              <w:r w:rsidRPr="008601AF" w:rsidDel="0016760B">
                <w:rPr>
                  <w:rFonts w:ascii="Trebuchet MS" w:hAnsi="Trebuchet MS" w:cs="Arial"/>
                  <w:color w:val="000000"/>
                  <w:sz w:val="20"/>
                  <w:szCs w:val="20"/>
                  <w:lang w:bidi="th-TH"/>
                </w:rPr>
                <w:delText>DIESEL S-10 GRID ADITIVADO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7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DC3575" w14:textId="068803E7" w:rsidR="008601AF" w:rsidRPr="008601AF" w:rsidRDefault="008601AF" w:rsidP="003C2C2A">
            <w:pPr>
              <w:jc w:val="center"/>
              <w:rPr>
                <w:rFonts w:ascii="Trebuchet MS" w:hAnsi="Trebuchet MS" w:cs="Arial"/>
                <w:color w:val="000000"/>
                <w:sz w:val="20"/>
                <w:szCs w:val="20"/>
                <w:lang w:bidi="th-TH"/>
              </w:rPr>
            </w:pPr>
            <w:del w:id="12379" w:author="Philippe Hollanda - Oliveira Trust" w:date="2022-07-19T10:03:00Z">
              <w:r w:rsidRPr="008601AF" w:rsidDel="0016760B">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8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FBAC09" w14:textId="0CDC9D37" w:rsidR="008601AF" w:rsidRPr="008601AF" w:rsidRDefault="008601AF" w:rsidP="003C2C2A">
            <w:pPr>
              <w:jc w:val="center"/>
              <w:rPr>
                <w:rFonts w:ascii="Trebuchet MS" w:hAnsi="Trebuchet MS" w:cs="Arial"/>
                <w:color w:val="000000"/>
                <w:sz w:val="20"/>
                <w:szCs w:val="20"/>
                <w:lang w:bidi="th-TH"/>
              </w:rPr>
            </w:pPr>
            <w:del w:id="12381" w:author="Philippe Hollanda - Oliveira Trust" w:date="2022-07-19T10:03:00Z">
              <w:r w:rsidRPr="008601AF" w:rsidDel="0016760B">
                <w:rPr>
                  <w:rFonts w:ascii="Trebuchet MS" w:hAnsi="Trebuchet MS" w:cs="Arial"/>
                  <w:color w:val="000000"/>
                  <w:sz w:val="20"/>
                  <w:szCs w:val="20"/>
                  <w:lang w:bidi="th-TH"/>
                </w:rPr>
                <w:delText>R$ 593,63</w:delText>
              </w:r>
            </w:del>
          </w:p>
        </w:tc>
      </w:tr>
      <w:tr w:rsidR="008601AF" w:rsidRPr="008601AF" w14:paraId="2AB38883" w14:textId="77777777" w:rsidTr="0016760B">
        <w:tblPrEx>
          <w:tblW w:w="5000" w:type="pct"/>
          <w:tblCellMar>
            <w:left w:w="70" w:type="dxa"/>
            <w:right w:w="70" w:type="dxa"/>
          </w:tblCellMar>
          <w:tblPrExChange w:id="12382" w:author="Philippe Hollanda - Oliveira Trust" w:date="2022-07-19T10:03:00Z">
            <w:tblPrEx>
              <w:tblW w:w="5000" w:type="pct"/>
              <w:tblCellMar>
                <w:left w:w="70" w:type="dxa"/>
                <w:right w:w="70" w:type="dxa"/>
              </w:tblCellMar>
            </w:tblPrEx>
          </w:tblPrExChange>
        </w:tblPrEx>
        <w:trPr>
          <w:trHeight w:val="1785"/>
          <w:trPrChange w:id="1238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38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8FC049" w14:textId="6F66DBB5" w:rsidR="008601AF" w:rsidRPr="008601AF" w:rsidRDefault="008601AF" w:rsidP="003C2C2A">
            <w:pPr>
              <w:jc w:val="center"/>
              <w:rPr>
                <w:rFonts w:ascii="Trebuchet MS" w:hAnsi="Trebuchet MS" w:cs="Arial"/>
                <w:color w:val="000000"/>
                <w:sz w:val="20"/>
                <w:szCs w:val="20"/>
                <w:lang w:bidi="th-TH"/>
              </w:rPr>
            </w:pPr>
            <w:del w:id="12385" w:author="Philippe Hollanda - Oliveira Trust" w:date="2022-07-19T10:03:00Z">
              <w:r w:rsidRPr="008601AF" w:rsidDel="0016760B">
                <w:rPr>
                  <w:rFonts w:ascii="Trebuchet MS" w:hAnsi="Trebuchet MS" w:cs="Arial"/>
                  <w:color w:val="000000"/>
                  <w:sz w:val="20"/>
                  <w:szCs w:val="20"/>
                  <w:lang w:bidi="th-TH"/>
                </w:rPr>
                <w:delText>DIESEL S-10 GRID ADITIVADO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8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D083EA" w14:textId="3C7F016F" w:rsidR="008601AF" w:rsidRPr="008601AF" w:rsidRDefault="008601AF" w:rsidP="003C2C2A">
            <w:pPr>
              <w:jc w:val="center"/>
              <w:rPr>
                <w:rFonts w:ascii="Trebuchet MS" w:hAnsi="Trebuchet MS" w:cs="Arial"/>
                <w:color w:val="000000"/>
                <w:sz w:val="20"/>
                <w:szCs w:val="20"/>
                <w:lang w:bidi="th-TH"/>
              </w:rPr>
            </w:pPr>
            <w:del w:id="12387"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8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618838" w14:textId="4773B1F6" w:rsidR="008601AF" w:rsidRPr="008601AF" w:rsidRDefault="008601AF" w:rsidP="003C2C2A">
            <w:pPr>
              <w:jc w:val="center"/>
              <w:rPr>
                <w:rFonts w:ascii="Trebuchet MS" w:hAnsi="Trebuchet MS" w:cs="Arial"/>
                <w:color w:val="000000"/>
                <w:sz w:val="20"/>
                <w:szCs w:val="20"/>
                <w:lang w:bidi="th-TH"/>
              </w:rPr>
            </w:pPr>
            <w:del w:id="12389" w:author="Philippe Hollanda - Oliveira Trust" w:date="2022-07-19T10:03:00Z">
              <w:r w:rsidRPr="008601AF" w:rsidDel="0016760B">
                <w:rPr>
                  <w:rFonts w:ascii="Trebuchet MS" w:hAnsi="Trebuchet MS" w:cs="Arial"/>
                  <w:color w:val="000000"/>
                  <w:sz w:val="20"/>
                  <w:szCs w:val="20"/>
                  <w:lang w:bidi="th-TH"/>
                </w:rPr>
                <w:delText>R$ 579,26</w:delText>
              </w:r>
            </w:del>
          </w:p>
        </w:tc>
      </w:tr>
      <w:tr w:rsidR="008601AF" w:rsidRPr="008601AF" w14:paraId="496EBDF2" w14:textId="77777777" w:rsidTr="0016760B">
        <w:tblPrEx>
          <w:tblW w:w="5000" w:type="pct"/>
          <w:tblCellMar>
            <w:left w:w="70" w:type="dxa"/>
            <w:right w:w="70" w:type="dxa"/>
          </w:tblCellMar>
          <w:tblPrExChange w:id="12390" w:author="Philippe Hollanda - Oliveira Trust" w:date="2022-07-19T10:03:00Z">
            <w:tblPrEx>
              <w:tblW w:w="5000" w:type="pct"/>
              <w:tblCellMar>
                <w:left w:w="70" w:type="dxa"/>
                <w:right w:w="70" w:type="dxa"/>
              </w:tblCellMar>
            </w:tblPrEx>
          </w:tblPrExChange>
        </w:tblPrEx>
        <w:trPr>
          <w:trHeight w:val="1785"/>
          <w:trPrChange w:id="1239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39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88DDF6" w14:textId="4298F051" w:rsidR="008601AF" w:rsidRPr="008601AF" w:rsidRDefault="008601AF" w:rsidP="003C2C2A">
            <w:pPr>
              <w:jc w:val="center"/>
              <w:rPr>
                <w:rFonts w:ascii="Trebuchet MS" w:hAnsi="Trebuchet MS" w:cs="Arial"/>
                <w:color w:val="000000"/>
                <w:sz w:val="20"/>
                <w:szCs w:val="20"/>
                <w:lang w:bidi="th-TH"/>
              </w:rPr>
            </w:pPr>
            <w:del w:id="12393" w:author="Philippe Hollanda - Oliveira Trust" w:date="2022-07-19T10:03:00Z">
              <w:r w:rsidRPr="008601AF" w:rsidDel="0016760B">
                <w:rPr>
                  <w:rFonts w:ascii="Trebuchet MS" w:hAnsi="Trebuchet MS" w:cs="Arial"/>
                  <w:color w:val="000000"/>
                  <w:sz w:val="20"/>
                  <w:szCs w:val="20"/>
                  <w:lang w:bidi="th-TH"/>
                </w:rPr>
                <w:delText>DIESEL S-10 GRID ADITIVADO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39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B7EE13" w14:textId="39992122" w:rsidR="008601AF" w:rsidRPr="008601AF" w:rsidRDefault="008601AF" w:rsidP="003C2C2A">
            <w:pPr>
              <w:jc w:val="center"/>
              <w:rPr>
                <w:rFonts w:ascii="Trebuchet MS" w:hAnsi="Trebuchet MS" w:cs="Arial"/>
                <w:color w:val="000000"/>
                <w:sz w:val="20"/>
                <w:szCs w:val="20"/>
                <w:lang w:bidi="th-TH"/>
              </w:rPr>
            </w:pPr>
            <w:del w:id="12395"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39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35223A" w14:textId="5807AD88" w:rsidR="008601AF" w:rsidRPr="008601AF" w:rsidRDefault="008601AF" w:rsidP="003C2C2A">
            <w:pPr>
              <w:jc w:val="center"/>
              <w:rPr>
                <w:rFonts w:ascii="Trebuchet MS" w:hAnsi="Trebuchet MS" w:cs="Arial"/>
                <w:color w:val="000000"/>
                <w:sz w:val="20"/>
                <w:szCs w:val="20"/>
                <w:lang w:bidi="th-TH"/>
              </w:rPr>
            </w:pPr>
            <w:del w:id="12397" w:author="Philippe Hollanda - Oliveira Trust" w:date="2022-07-19T10:03:00Z">
              <w:r w:rsidRPr="008601AF" w:rsidDel="0016760B">
                <w:rPr>
                  <w:rFonts w:ascii="Trebuchet MS" w:hAnsi="Trebuchet MS" w:cs="Arial"/>
                  <w:color w:val="000000"/>
                  <w:sz w:val="20"/>
                  <w:szCs w:val="20"/>
                  <w:lang w:bidi="th-TH"/>
                </w:rPr>
                <w:delText>R$ 489,03</w:delText>
              </w:r>
            </w:del>
          </w:p>
        </w:tc>
      </w:tr>
      <w:tr w:rsidR="008601AF" w:rsidRPr="008601AF" w14:paraId="24E1780B" w14:textId="77777777" w:rsidTr="0016760B">
        <w:tblPrEx>
          <w:tblW w:w="5000" w:type="pct"/>
          <w:tblCellMar>
            <w:left w:w="70" w:type="dxa"/>
            <w:right w:w="70" w:type="dxa"/>
          </w:tblCellMar>
          <w:tblPrExChange w:id="12398" w:author="Philippe Hollanda - Oliveira Trust" w:date="2022-07-19T10:03:00Z">
            <w:tblPrEx>
              <w:tblW w:w="5000" w:type="pct"/>
              <w:tblCellMar>
                <w:left w:w="70" w:type="dxa"/>
                <w:right w:w="70" w:type="dxa"/>
              </w:tblCellMar>
            </w:tblPrEx>
          </w:tblPrExChange>
        </w:tblPrEx>
        <w:trPr>
          <w:trHeight w:val="1785"/>
          <w:trPrChange w:id="1239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40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79D391" w14:textId="40E3E29A" w:rsidR="008601AF" w:rsidRPr="008601AF" w:rsidRDefault="008601AF" w:rsidP="003C2C2A">
            <w:pPr>
              <w:jc w:val="center"/>
              <w:rPr>
                <w:rFonts w:ascii="Trebuchet MS" w:hAnsi="Trebuchet MS" w:cs="Arial"/>
                <w:color w:val="000000"/>
                <w:sz w:val="20"/>
                <w:szCs w:val="20"/>
                <w:lang w:bidi="th-TH"/>
              </w:rPr>
            </w:pPr>
            <w:del w:id="12401" w:author="Philippe Hollanda - Oliveira Trust" w:date="2022-07-19T10:03:00Z">
              <w:r w:rsidRPr="008601AF" w:rsidDel="0016760B">
                <w:rPr>
                  <w:rFonts w:ascii="Trebuchet MS" w:hAnsi="Trebuchet MS" w:cs="Arial"/>
                  <w:color w:val="000000"/>
                  <w:sz w:val="20"/>
                  <w:szCs w:val="20"/>
                  <w:lang w:bidi="th-TH"/>
                </w:rPr>
                <w:delText>RB60 AL LISO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0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B635AC" w14:textId="692EBBB4" w:rsidR="008601AF" w:rsidRPr="008601AF" w:rsidRDefault="008601AF" w:rsidP="003C2C2A">
            <w:pPr>
              <w:jc w:val="center"/>
              <w:rPr>
                <w:rFonts w:ascii="Trebuchet MS" w:hAnsi="Trebuchet MS" w:cs="Arial"/>
                <w:color w:val="000000"/>
                <w:sz w:val="20"/>
                <w:szCs w:val="20"/>
                <w:lang w:bidi="th-TH"/>
              </w:rPr>
            </w:pPr>
            <w:del w:id="12403"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0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35D2B6" w14:textId="00481A89" w:rsidR="008601AF" w:rsidRPr="008601AF" w:rsidRDefault="008601AF" w:rsidP="003C2C2A">
            <w:pPr>
              <w:jc w:val="center"/>
              <w:rPr>
                <w:rFonts w:ascii="Trebuchet MS" w:hAnsi="Trebuchet MS" w:cs="Arial"/>
                <w:color w:val="000000"/>
                <w:sz w:val="20"/>
                <w:szCs w:val="20"/>
                <w:lang w:bidi="th-TH"/>
              </w:rPr>
            </w:pPr>
            <w:del w:id="12405" w:author="Philippe Hollanda - Oliveira Trust" w:date="2022-07-19T10:03:00Z">
              <w:r w:rsidRPr="008601AF" w:rsidDel="0016760B">
                <w:rPr>
                  <w:rFonts w:ascii="Trebuchet MS" w:hAnsi="Trebuchet MS" w:cs="Arial"/>
                  <w:color w:val="000000"/>
                  <w:sz w:val="20"/>
                  <w:szCs w:val="20"/>
                  <w:lang w:bidi="th-TH"/>
                </w:rPr>
                <w:delText>R$ 1.163,33</w:delText>
              </w:r>
            </w:del>
          </w:p>
        </w:tc>
      </w:tr>
      <w:tr w:rsidR="008601AF" w:rsidRPr="008601AF" w14:paraId="7D3E6BF5" w14:textId="77777777" w:rsidTr="0016760B">
        <w:tblPrEx>
          <w:tblW w:w="5000" w:type="pct"/>
          <w:tblCellMar>
            <w:left w:w="70" w:type="dxa"/>
            <w:right w:w="70" w:type="dxa"/>
          </w:tblCellMar>
          <w:tblPrExChange w:id="12406" w:author="Philippe Hollanda - Oliveira Trust" w:date="2022-07-19T10:03:00Z">
            <w:tblPrEx>
              <w:tblW w:w="5000" w:type="pct"/>
              <w:tblCellMar>
                <w:left w:w="70" w:type="dxa"/>
                <w:right w:w="70" w:type="dxa"/>
              </w:tblCellMar>
            </w:tblPrEx>
          </w:tblPrExChange>
        </w:tblPrEx>
        <w:trPr>
          <w:trHeight w:val="1785"/>
          <w:trPrChange w:id="1240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40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C7155C" w14:textId="2A95E15C" w:rsidR="008601AF" w:rsidRPr="008601AF" w:rsidRDefault="008601AF" w:rsidP="003C2C2A">
            <w:pPr>
              <w:jc w:val="center"/>
              <w:rPr>
                <w:rFonts w:ascii="Trebuchet MS" w:hAnsi="Trebuchet MS" w:cs="Arial"/>
                <w:color w:val="000000"/>
                <w:sz w:val="20"/>
                <w:szCs w:val="20"/>
                <w:lang w:bidi="th-TH"/>
              </w:rPr>
            </w:pPr>
            <w:del w:id="12409" w:author="Philippe Hollanda - Oliveira Trust" w:date="2022-07-19T10:03:00Z">
              <w:r w:rsidRPr="008601AF" w:rsidDel="0016760B">
                <w:rPr>
                  <w:rFonts w:ascii="Trebuchet MS" w:hAnsi="Trebuchet MS" w:cs="Arial"/>
                  <w:color w:val="000000"/>
                  <w:sz w:val="20"/>
                  <w:szCs w:val="20"/>
                  <w:lang w:bidi="th-TH"/>
                </w:rPr>
                <w:lastRenderedPageBreak/>
                <w:delText>RB60 AL LISO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1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8B62AF" w14:textId="190D3423" w:rsidR="008601AF" w:rsidRPr="008601AF" w:rsidRDefault="008601AF" w:rsidP="003C2C2A">
            <w:pPr>
              <w:jc w:val="center"/>
              <w:rPr>
                <w:rFonts w:ascii="Trebuchet MS" w:hAnsi="Trebuchet MS" w:cs="Arial"/>
                <w:color w:val="000000"/>
                <w:sz w:val="20"/>
                <w:szCs w:val="20"/>
                <w:lang w:bidi="th-TH"/>
              </w:rPr>
            </w:pPr>
            <w:del w:id="12411"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1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559B94" w14:textId="0178F9A1" w:rsidR="008601AF" w:rsidRPr="008601AF" w:rsidRDefault="008601AF" w:rsidP="003C2C2A">
            <w:pPr>
              <w:jc w:val="center"/>
              <w:rPr>
                <w:rFonts w:ascii="Trebuchet MS" w:hAnsi="Trebuchet MS" w:cs="Arial"/>
                <w:color w:val="000000"/>
                <w:sz w:val="20"/>
                <w:szCs w:val="20"/>
                <w:lang w:bidi="th-TH"/>
              </w:rPr>
            </w:pPr>
            <w:del w:id="12413" w:author="Philippe Hollanda - Oliveira Trust" w:date="2022-07-19T10:03:00Z">
              <w:r w:rsidRPr="008601AF" w:rsidDel="0016760B">
                <w:rPr>
                  <w:rFonts w:ascii="Trebuchet MS" w:hAnsi="Trebuchet MS" w:cs="Arial"/>
                  <w:color w:val="000000"/>
                  <w:sz w:val="20"/>
                  <w:szCs w:val="20"/>
                  <w:lang w:bidi="th-TH"/>
                </w:rPr>
                <w:delText>R$ 2.491,67</w:delText>
              </w:r>
            </w:del>
          </w:p>
        </w:tc>
      </w:tr>
      <w:tr w:rsidR="008601AF" w:rsidRPr="008601AF" w14:paraId="6D478E4B" w14:textId="77777777" w:rsidTr="0016760B">
        <w:tblPrEx>
          <w:tblW w:w="5000" w:type="pct"/>
          <w:tblCellMar>
            <w:left w:w="70" w:type="dxa"/>
            <w:right w:w="70" w:type="dxa"/>
          </w:tblCellMar>
          <w:tblPrExChange w:id="12414" w:author="Philippe Hollanda - Oliveira Trust" w:date="2022-07-19T10:03:00Z">
            <w:tblPrEx>
              <w:tblW w:w="5000" w:type="pct"/>
              <w:tblCellMar>
                <w:left w:w="70" w:type="dxa"/>
                <w:right w:w="70" w:type="dxa"/>
              </w:tblCellMar>
            </w:tblPrEx>
          </w:tblPrExChange>
        </w:tblPrEx>
        <w:trPr>
          <w:trHeight w:val="1785"/>
          <w:trPrChange w:id="1241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41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C0851F" w14:textId="3A53E4DF" w:rsidR="008601AF" w:rsidRPr="008601AF" w:rsidRDefault="008601AF" w:rsidP="003C2C2A">
            <w:pPr>
              <w:jc w:val="center"/>
              <w:rPr>
                <w:rFonts w:ascii="Trebuchet MS" w:hAnsi="Trebuchet MS" w:cs="Arial"/>
                <w:color w:val="000000"/>
                <w:sz w:val="20"/>
                <w:szCs w:val="20"/>
                <w:lang w:bidi="th-TH"/>
              </w:rPr>
            </w:pPr>
            <w:del w:id="12417" w:author="Philippe Hollanda - Oliveira Trust" w:date="2022-07-19T10:03:00Z">
              <w:r w:rsidRPr="008601AF" w:rsidDel="0016760B">
                <w:rPr>
                  <w:rFonts w:ascii="Trebuchet MS" w:hAnsi="Trebuchet MS" w:cs="Arial"/>
                  <w:color w:val="000000"/>
                  <w:sz w:val="20"/>
                  <w:szCs w:val="20"/>
                  <w:lang w:bidi="th-TH"/>
                </w:rPr>
                <w:delText>KIT ANCORAGEM/ACOMODACAO P/B48</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1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BFDE7D" w14:textId="58DFC434" w:rsidR="008601AF" w:rsidRPr="008601AF" w:rsidRDefault="008601AF" w:rsidP="003C2C2A">
            <w:pPr>
              <w:jc w:val="center"/>
              <w:rPr>
                <w:rFonts w:ascii="Trebuchet MS" w:hAnsi="Trebuchet MS" w:cs="Arial"/>
                <w:color w:val="000000"/>
                <w:sz w:val="20"/>
                <w:szCs w:val="20"/>
                <w:lang w:bidi="th-TH"/>
              </w:rPr>
            </w:pPr>
            <w:del w:id="12419" w:author="Philippe Hollanda - Oliveira Trust" w:date="2022-07-19T10:03:00Z">
              <w:r w:rsidRPr="008601AF" w:rsidDel="0016760B">
                <w:rPr>
                  <w:rFonts w:ascii="Trebuchet MS" w:hAnsi="Trebuchet MS" w:cs="Arial"/>
                  <w:color w:val="000000"/>
                  <w:sz w:val="20"/>
                  <w:szCs w:val="20"/>
                  <w:lang w:bidi="th-TH"/>
                </w:rPr>
                <w:delText>12/01/2022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2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C72E49" w14:textId="52F33FB4" w:rsidR="008601AF" w:rsidRPr="008601AF" w:rsidRDefault="008601AF" w:rsidP="003C2C2A">
            <w:pPr>
              <w:jc w:val="center"/>
              <w:rPr>
                <w:rFonts w:ascii="Trebuchet MS" w:hAnsi="Trebuchet MS" w:cs="Arial"/>
                <w:color w:val="000000"/>
                <w:sz w:val="20"/>
                <w:szCs w:val="20"/>
                <w:lang w:bidi="th-TH"/>
              </w:rPr>
            </w:pPr>
            <w:del w:id="12421" w:author="Philippe Hollanda - Oliveira Trust" w:date="2022-07-19T10:03:00Z">
              <w:r w:rsidRPr="008601AF" w:rsidDel="0016760B">
                <w:rPr>
                  <w:rFonts w:ascii="Trebuchet MS" w:hAnsi="Trebuchet MS" w:cs="Arial"/>
                  <w:color w:val="000000"/>
                  <w:sz w:val="20"/>
                  <w:szCs w:val="20"/>
                  <w:lang w:bidi="th-TH"/>
                </w:rPr>
                <w:delText>R$ 600,52</w:delText>
              </w:r>
            </w:del>
          </w:p>
        </w:tc>
      </w:tr>
      <w:tr w:rsidR="008601AF" w:rsidRPr="008601AF" w14:paraId="46B87850" w14:textId="77777777" w:rsidTr="0016760B">
        <w:tblPrEx>
          <w:tblW w:w="5000" w:type="pct"/>
          <w:tblCellMar>
            <w:left w:w="70" w:type="dxa"/>
            <w:right w:w="70" w:type="dxa"/>
          </w:tblCellMar>
          <w:tblPrExChange w:id="12422" w:author="Philippe Hollanda - Oliveira Trust" w:date="2022-07-19T10:03:00Z">
            <w:tblPrEx>
              <w:tblW w:w="5000" w:type="pct"/>
              <w:tblCellMar>
                <w:left w:w="70" w:type="dxa"/>
                <w:right w:w="70" w:type="dxa"/>
              </w:tblCellMar>
            </w:tblPrEx>
          </w:tblPrExChange>
        </w:tblPrEx>
        <w:trPr>
          <w:trHeight w:val="1785"/>
          <w:trPrChange w:id="12423"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424"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2AC309" w14:textId="00944FFF" w:rsidR="008601AF" w:rsidRPr="008601AF" w:rsidRDefault="008601AF" w:rsidP="003C2C2A">
            <w:pPr>
              <w:jc w:val="center"/>
              <w:rPr>
                <w:rFonts w:ascii="Trebuchet MS" w:hAnsi="Trebuchet MS" w:cs="Arial"/>
                <w:color w:val="000000"/>
                <w:sz w:val="20"/>
                <w:szCs w:val="20"/>
                <w:lang w:val="en-US" w:bidi="th-TH"/>
              </w:rPr>
            </w:pPr>
            <w:del w:id="12425" w:author="Philippe Hollanda - Oliveira Trust" w:date="2022-07-19T10:03:00Z">
              <w:r w:rsidRPr="008601AF" w:rsidDel="0016760B">
                <w:rPr>
                  <w:rFonts w:ascii="Trebuchet MS" w:hAnsi="Trebuchet MS" w:cs="Arial"/>
                  <w:color w:val="000000"/>
                  <w:sz w:val="20"/>
                  <w:szCs w:val="20"/>
                  <w:lang w:val="en-US" w:bidi="th-TH"/>
                </w:rPr>
                <w:delText>SWITCH FORTNET FORTISW 424D 24 PORTAS 100/1000 + 2 PORTAS SFP LAYER 3</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2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8930C6" w14:textId="30B09015" w:rsidR="008601AF" w:rsidRPr="008601AF" w:rsidRDefault="008601AF" w:rsidP="003C2C2A">
            <w:pPr>
              <w:jc w:val="center"/>
              <w:rPr>
                <w:rFonts w:ascii="Trebuchet MS" w:hAnsi="Trebuchet MS" w:cs="Arial"/>
                <w:color w:val="000000"/>
                <w:sz w:val="20"/>
                <w:szCs w:val="20"/>
                <w:lang w:bidi="th-TH"/>
              </w:rPr>
            </w:pPr>
            <w:del w:id="12427" w:author="Philippe Hollanda - Oliveira Trust" w:date="2022-07-19T10:03:00Z">
              <w:r w:rsidRPr="008601AF" w:rsidDel="0016760B">
                <w:rPr>
                  <w:rFonts w:ascii="Trebuchet MS" w:hAnsi="Trebuchet MS" w:cs="Arial"/>
                  <w:color w:val="000000"/>
                  <w:sz w:val="20"/>
                  <w:szCs w:val="20"/>
                  <w:lang w:bidi="th-TH"/>
                </w:rPr>
                <w:delText>02/12/2021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2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20E32F" w14:textId="3F801BA0" w:rsidR="008601AF" w:rsidRPr="008601AF" w:rsidRDefault="008601AF" w:rsidP="003C2C2A">
            <w:pPr>
              <w:jc w:val="center"/>
              <w:rPr>
                <w:rFonts w:ascii="Trebuchet MS" w:hAnsi="Trebuchet MS" w:cs="Arial"/>
                <w:color w:val="000000"/>
                <w:sz w:val="20"/>
                <w:szCs w:val="20"/>
                <w:lang w:bidi="th-TH"/>
              </w:rPr>
            </w:pPr>
            <w:del w:id="12429" w:author="Philippe Hollanda - Oliveira Trust" w:date="2022-07-19T10:03:00Z">
              <w:r w:rsidRPr="008601AF" w:rsidDel="0016760B">
                <w:rPr>
                  <w:rFonts w:ascii="Trebuchet MS" w:hAnsi="Trebuchet MS" w:cs="Arial"/>
                  <w:color w:val="000000"/>
                  <w:sz w:val="20"/>
                  <w:szCs w:val="20"/>
                  <w:lang w:bidi="th-TH"/>
                </w:rPr>
                <w:delText>R$ 11.100,00</w:delText>
              </w:r>
            </w:del>
          </w:p>
        </w:tc>
      </w:tr>
      <w:tr w:rsidR="008601AF" w:rsidRPr="008601AF" w14:paraId="3C315796" w14:textId="77777777" w:rsidTr="0016760B">
        <w:tblPrEx>
          <w:tblW w:w="5000" w:type="pct"/>
          <w:tblCellMar>
            <w:left w:w="70" w:type="dxa"/>
            <w:right w:w="70" w:type="dxa"/>
          </w:tblCellMar>
          <w:tblPrExChange w:id="12430" w:author="Philippe Hollanda - Oliveira Trust" w:date="2022-07-19T10:03:00Z">
            <w:tblPrEx>
              <w:tblW w:w="5000" w:type="pct"/>
              <w:tblCellMar>
                <w:left w:w="70" w:type="dxa"/>
                <w:right w:w="70" w:type="dxa"/>
              </w:tblCellMar>
            </w:tblPrEx>
          </w:tblPrExChange>
        </w:tblPrEx>
        <w:trPr>
          <w:trHeight w:val="1785"/>
          <w:trPrChange w:id="12431"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432"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DEC60A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453E29" w14:textId="6F676F53" w:rsidR="008601AF" w:rsidRPr="008601AF" w:rsidRDefault="008601AF" w:rsidP="003C2C2A">
            <w:pPr>
              <w:jc w:val="center"/>
              <w:rPr>
                <w:rFonts w:ascii="Trebuchet MS" w:hAnsi="Trebuchet MS" w:cs="Arial"/>
                <w:color w:val="000000"/>
                <w:sz w:val="20"/>
                <w:szCs w:val="20"/>
                <w:lang w:bidi="th-TH"/>
              </w:rPr>
            </w:pPr>
            <w:del w:id="12434" w:author="Philippe Hollanda - Oliveira Trust" w:date="2022-07-19T10:03:00Z">
              <w:r w:rsidRPr="008601AF" w:rsidDel="0016760B">
                <w:rPr>
                  <w:rFonts w:ascii="Trebuchet MS" w:hAnsi="Trebuchet MS" w:cs="Arial"/>
                  <w:color w:val="000000"/>
                  <w:sz w:val="20"/>
                  <w:szCs w:val="20"/>
                  <w:lang w:bidi="th-TH"/>
                </w:rPr>
                <w:delText>13/12/2021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6E9404" w14:textId="54CD9F5C" w:rsidR="008601AF" w:rsidRPr="008601AF" w:rsidRDefault="008601AF" w:rsidP="003C2C2A">
            <w:pPr>
              <w:jc w:val="center"/>
              <w:rPr>
                <w:rFonts w:ascii="Trebuchet MS" w:hAnsi="Trebuchet MS" w:cs="Arial"/>
                <w:color w:val="000000"/>
                <w:sz w:val="20"/>
                <w:szCs w:val="20"/>
                <w:lang w:bidi="th-TH"/>
              </w:rPr>
            </w:pPr>
            <w:del w:id="12436" w:author="Philippe Hollanda - Oliveira Trust" w:date="2022-07-19T10:03:00Z">
              <w:r w:rsidRPr="008601AF" w:rsidDel="0016760B">
                <w:rPr>
                  <w:rFonts w:ascii="Trebuchet MS" w:hAnsi="Trebuchet MS" w:cs="Arial"/>
                  <w:color w:val="000000"/>
                  <w:sz w:val="20"/>
                  <w:szCs w:val="20"/>
                  <w:lang w:bidi="th-TH"/>
                </w:rPr>
                <w:delText>R$ 11.100,00</w:delText>
              </w:r>
            </w:del>
          </w:p>
        </w:tc>
      </w:tr>
      <w:tr w:rsidR="008601AF" w:rsidRPr="008601AF" w14:paraId="516C37F7" w14:textId="77777777" w:rsidTr="0016760B">
        <w:tblPrEx>
          <w:tblW w:w="5000" w:type="pct"/>
          <w:tblCellMar>
            <w:left w:w="70" w:type="dxa"/>
            <w:right w:w="70" w:type="dxa"/>
          </w:tblCellMar>
          <w:tblPrExChange w:id="12437" w:author="Philippe Hollanda - Oliveira Trust" w:date="2022-07-19T10:03:00Z">
            <w:tblPrEx>
              <w:tblW w:w="5000" w:type="pct"/>
              <w:tblCellMar>
                <w:left w:w="70" w:type="dxa"/>
                <w:right w:w="70" w:type="dxa"/>
              </w:tblCellMar>
            </w:tblPrEx>
          </w:tblPrExChange>
        </w:tblPrEx>
        <w:trPr>
          <w:trHeight w:val="1785"/>
          <w:trPrChange w:id="12438"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439"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F9F22E" w14:textId="2F76C4CB" w:rsidR="008601AF" w:rsidRPr="008601AF" w:rsidRDefault="008601AF" w:rsidP="003C2C2A">
            <w:pPr>
              <w:jc w:val="center"/>
              <w:rPr>
                <w:rFonts w:ascii="Trebuchet MS" w:hAnsi="Trebuchet MS" w:cs="Arial"/>
                <w:color w:val="000000"/>
                <w:sz w:val="20"/>
                <w:szCs w:val="20"/>
                <w:lang w:bidi="th-TH"/>
              </w:rPr>
            </w:pPr>
            <w:del w:id="12440" w:author="Philippe Hollanda - Oliveira Trust" w:date="2022-07-19T10:03:00Z">
              <w:r w:rsidRPr="008601AF" w:rsidDel="0016760B">
                <w:rPr>
                  <w:rFonts w:ascii="Trebuchet MS" w:hAnsi="Trebuchet MS" w:cs="Arial"/>
                  <w:color w:val="000000"/>
                  <w:sz w:val="20"/>
                  <w:szCs w:val="20"/>
                  <w:lang w:bidi="th-TH"/>
                </w:rPr>
                <w:delText>KIT INSTALAÇÃO AUDIO E VIDEIO ESSENSE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CC9CA3" w14:textId="60802776" w:rsidR="008601AF" w:rsidRPr="008601AF" w:rsidRDefault="008601AF" w:rsidP="003C2C2A">
            <w:pPr>
              <w:jc w:val="center"/>
              <w:rPr>
                <w:rFonts w:ascii="Trebuchet MS" w:hAnsi="Trebuchet MS" w:cs="Arial"/>
                <w:color w:val="000000"/>
                <w:sz w:val="20"/>
                <w:szCs w:val="20"/>
                <w:lang w:bidi="th-TH"/>
              </w:rPr>
            </w:pPr>
            <w:del w:id="12442" w:author="Philippe Hollanda - Oliveira Trust" w:date="2022-07-19T10:03:00Z">
              <w:r w:rsidRPr="008601AF" w:rsidDel="0016760B">
                <w:rPr>
                  <w:rFonts w:ascii="Trebuchet MS" w:hAnsi="Trebuchet MS" w:cs="Arial"/>
                  <w:color w:val="000000"/>
                  <w:sz w:val="20"/>
                  <w:szCs w:val="20"/>
                  <w:lang w:bidi="th-TH"/>
                </w:rPr>
                <w:delText>07/10/2021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A1EF76" w14:textId="6E26C5D3" w:rsidR="008601AF" w:rsidRPr="008601AF" w:rsidRDefault="008601AF" w:rsidP="003C2C2A">
            <w:pPr>
              <w:jc w:val="center"/>
              <w:rPr>
                <w:rFonts w:ascii="Trebuchet MS" w:hAnsi="Trebuchet MS" w:cs="Arial"/>
                <w:color w:val="000000"/>
                <w:sz w:val="20"/>
                <w:szCs w:val="20"/>
                <w:lang w:bidi="th-TH"/>
              </w:rPr>
            </w:pPr>
            <w:del w:id="12444" w:author="Philippe Hollanda - Oliveira Trust" w:date="2022-07-19T10:03:00Z">
              <w:r w:rsidRPr="008601AF" w:rsidDel="0016760B">
                <w:rPr>
                  <w:rFonts w:ascii="Trebuchet MS" w:hAnsi="Trebuchet MS" w:cs="Arial"/>
                  <w:color w:val="000000"/>
                  <w:sz w:val="20"/>
                  <w:szCs w:val="20"/>
                  <w:lang w:bidi="th-TH"/>
                </w:rPr>
                <w:delText>R$ 40.000,00</w:delText>
              </w:r>
            </w:del>
          </w:p>
        </w:tc>
      </w:tr>
      <w:tr w:rsidR="008601AF" w:rsidRPr="008601AF" w14:paraId="221FB575" w14:textId="77777777" w:rsidTr="0016760B">
        <w:tblPrEx>
          <w:tblW w:w="5000" w:type="pct"/>
          <w:tblCellMar>
            <w:left w:w="70" w:type="dxa"/>
            <w:right w:w="70" w:type="dxa"/>
          </w:tblCellMar>
          <w:tblPrExChange w:id="12445" w:author="Philippe Hollanda - Oliveira Trust" w:date="2022-07-19T10:03:00Z">
            <w:tblPrEx>
              <w:tblW w:w="5000" w:type="pct"/>
              <w:tblCellMar>
                <w:left w:w="70" w:type="dxa"/>
                <w:right w:w="70" w:type="dxa"/>
              </w:tblCellMar>
            </w:tblPrEx>
          </w:tblPrExChange>
        </w:tblPrEx>
        <w:trPr>
          <w:trHeight w:val="1785"/>
          <w:trPrChange w:id="1244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44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FABDE1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74E124" w14:textId="0A0A9472" w:rsidR="008601AF" w:rsidRPr="008601AF" w:rsidRDefault="008601AF" w:rsidP="003C2C2A">
            <w:pPr>
              <w:jc w:val="center"/>
              <w:rPr>
                <w:rFonts w:ascii="Trebuchet MS" w:hAnsi="Trebuchet MS" w:cs="Arial"/>
                <w:color w:val="000000"/>
                <w:sz w:val="20"/>
                <w:szCs w:val="20"/>
                <w:lang w:bidi="th-TH"/>
              </w:rPr>
            </w:pPr>
            <w:del w:id="12449" w:author="Philippe Hollanda - Oliveira Trust" w:date="2022-07-19T10:03:00Z">
              <w:r w:rsidRPr="008601AF" w:rsidDel="0016760B">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EDFD6B" w14:textId="10759610" w:rsidR="008601AF" w:rsidRPr="008601AF" w:rsidRDefault="008601AF" w:rsidP="003C2C2A">
            <w:pPr>
              <w:jc w:val="center"/>
              <w:rPr>
                <w:rFonts w:ascii="Trebuchet MS" w:hAnsi="Trebuchet MS" w:cs="Arial"/>
                <w:color w:val="000000"/>
                <w:sz w:val="20"/>
                <w:szCs w:val="20"/>
                <w:lang w:bidi="th-TH"/>
              </w:rPr>
            </w:pPr>
            <w:del w:id="12451" w:author="Philippe Hollanda - Oliveira Trust" w:date="2022-07-19T10:03:00Z">
              <w:r w:rsidRPr="008601AF" w:rsidDel="0016760B">
                <w:rPr>
                  <w:rFonts w:ascii="Trebuchet MS" w:hAnsi="Trebuchet MS" w:cs="Arial"/>
                  <w:color w:val="000000"/>
                  <w:sz w:val="20"/>
                  <w:szCs w:val="20"/>
                  <w:lang w:bidi="th-TH"/>
                </w:rPr>
                <w:delText>R$ 50.000,00</w:delText>
              </w:r>
            </w:del>
          </w:p>
        </w:tc>
      </w:tr>
      <w:tr w:rsidR="008601AF" w:rsidRPr="008601AF" w14:paraId="36D6F820" w14:textId="77777777" w:rsidTr="0016760B">
        <w:tblPrEx>
          <w:tblW w:w="5000" w:type="pct"/>
          <w:tblCellMar>
            <w:left w:w="70" w:type="dxa"/>
            <w:right w:w="70" w:type="dxa"/>
          </w:tblCellMar>
          <w:tblPrExChange w:id="12452" w:author="Philippe Hollanda - Oliveira Trust" w:date="2022-07-19T10:03:00Z">
            <w:tblPrEx>
              <w:tblW w:w="5000" w:type="pct"/>
              <w:tblCellMar>
                <w:left w:w="70" w:type="dxa"/>
                <w:right w:w="70" w:type="dxa"/>
              </w:tblCellMar>
            </w:tblPrEx>
          </w:tblPrExChange>
        </w:tblPrEx>
        <w:trPr>
          <w:trHeight w:val="1785"/>
          <w:trPrChange w:id="12453"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454"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5811D3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5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4A1A40" w14:textId="7D994020" w:rsidR="008601AF" w:rsidRPr="008601AF" w:rsidRDefault="008601AF" w:rsidP="003C2C2A">
            <w:pPr>
              <w:jc w:val="center"/>
              <w:rPr>
                <w:rFonts w:ascii="Trebuchet MS" w:hAnsi="Trebuchet MS" w:cs="Arial"/>
                <w:color w:val="000000"/>
                <w:sz w:val="20"/>
                <w:szCs w:val="20"/>
                <w:lang w:bidi="th-TH"/>
              </w:rPr>
            </w:pPr>
            <w:del w:id="12456"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5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DDD23A" w14:textId="52ED8878" w:rsidR="008601AF" w:rsidRPr="008601AF" w:rsidRDefault="008601AF" w:rsidP="003C2C2A">
            <w:pPr>
              <w:jc w:val="center"/>
              <w:rPr>
                <w:rFonts w:ascii="Trebuchet MS" w:hAnsi="Trebuchet MS" w:cs="Arial"/>
                <w:color w:val="000000"/>
                <w:sz w:val="20"/>
                <w:szCs w:val="20"/>
                <w:lang w:bidi="th-TH"/>
              </w:rPr>
            </w:pPr>
            <w:del w:id="12458" w:author="Philippe Hollanda - Oliveira Trust" w:date="2022-07-19T10:03:00Z">
              <w:r w:rsidRPr="008601AF" w:rsidDel="0016760B">
                <w:rPr>
                  <w:rFonts w:ascii="Trebuchet MS" w:hAnsi="Trebuchet MS" w:cs="Arial"/>
                  <w:color w:val="000000"/>
                  <w:sz w:val="20"/>
                  <w:szCs w:val="20"/>
                  <w:lang w:bidi="th-TH"/>
                </w:rPr>
                <w:delText>R$ 50.000,00</w:delText>
              </w:r>
            </w:del>
          </w:p>
        </w:tc>
      </w:tr>
      <w:tr w:rsidR="008601AF" w:rsidRPr="008601AF" w14:paraId="6D99978C" w14:textId="77777777" w:rsidTr="0016760B">
        <w:tblPrEx>
          <w:tblW w:w="5000" w:type="pct"/>
          <w:tblCellMar>
            <w:left w:w="70" w:type="dxa"/>
            <w:right w:w="70" w:type="dxa"/>
          </w:tblCellMar>
          <w:tblPrExChange w:id="12459" w:author="Philippe Hollanda - Oliveira Trust" w:date="2022-07-19T10:03:00Z">
            <w:tblPrEx>
              <w:tblW w:w="5000" w:type="pct"/>
              <w:tblCellMar>
                <w:left w:w="70" w:type="dxa"/>
                <w:right w:w="70" w:type="dxa"/>
              </w:tblCellMar>
            </w:tblPrEx>
          </w:tblPrExChange>
        </w:tblPrEx>
        <w:trPr>
          <w:trHeight w:val="1785"/>
          <w:trPrChange w:id="1246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46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F9C39B" w14:textId="4F682DE2" w:rsidR="008601AF" w:rsidRPr="008601AF" w:rsidRDefault="008601AF" w:rsidP="003C2C2A">
            <w:pPr>
              <w:jc w:val="center"/>
              <w:rPr>
                <w:rFonts w:ascii="Trebuchet MS" w:hAnsi="Trebuchet MS" w:cs="Arial"/>
                <w:color w:val="000000"/>
                <w:sz w:val="20"/>
                <w:szCs w:val="20"/>
                <w:lang w:bidi="th-TH"/>
              </w:rPr>
            </w:pPr>
            <w:del w:id="12462" w:author="Philippe Hollanda - Oliveira Trust" w:date="2022-07-19T10:03:00Z">
              <w:r w:rsidRPr="008601AF" w:rsidDel="0016760B">
                <w:rPr>
                  <w:rFonts w:ascii="Trebuchet MS" w:hAnsi="Trebuchet MS" w:cs="Arial"/>
                  <w:color w:val="000000"/>
                  <w:sz w:val="20"/>
                  <w:szCs w:val="20"/>
                  <w:lang w:bidi="th-TH"/>
                </w:rPr>
                <w:delText>CABO COAXIAL 75OHMS RF-4,0MM+BIP.2X26</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6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D2054C" w14:textId="1838A03E" w:rsidR="008601AF" w:rsidRPr="008601AF" w:rsidRDefault="008601AF" w:rsidP="003C2C2A">
            <w:pPr>
              <w:jc w:val="center"/>
              <w:rPr>
                <w:rFonts w:ascii="Trebuchet MS" w:hAnsi="Trebuchet MS" w:cs="Arial"/>
                <w:color w:val="000000"/>
                <w:sz w:val="20"/>
                <w:szCs w:val="20"/>
                <w:lang w:bidi="th-TH"/>
              </w:rPr>
            </w:pPr>
            <w:del w:id="12464" w:author="Philippe Hollanda - Oliveira Trust" w:date="2022-07-19T10:03:00Z">
              <w:r w:rsidRPr="008601AF" w:rsidDel="0016760B">
                <w:rPr>
                  <w:rFonts w:ascii="Trebuchet MS" w:hAnsi="Trebuchet MS" w:cs="Arial"/>
                  <w:color w:val="000000"/>
                  <w:sz w:val="20"/>
                  <w:szCs w:val="20"/>
                  <w:lang w:bidi="th-TH"/>
                </w:rPr>
                <w:delText>07/05/2021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6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221558" w14:textId="7B3E1856" w:rsidR="008601AF" w:rsidRPr="008601AF" w:rsidRDefault="008601AF" w:rsidP="003C2C2A">
            <w:pPr>
              <w:jc w:val="center"/>
              <w:rPr>
                <w:rFonts w:ascii="Trebuchet MS" w:hAnsi="Trebuchet MS" w:cs="Arial"/>
                <w:color w:val="000000"/>
                <w:sz w:val="20"/>
                <w:szCs w:val="20"/>
                <w:lang w:bidi="th-TH"/>
              </w:rPr>
            </w:pPr>
            <w:del w:id="12466" w:author="Philippe Hollanda - Oliveira Trust" w:date="2022-07-19T10:03:00Z">
              <w:r w:rsidRPr="008601AF" w:rsidDel="0016760B">
                <w:rPr>
                  <w:rFonts w:ascii="Trebuchet MS" w:hAnsi="Trebuchet MS" w:cs="Arial"/>
                  <w:color w:val="000000"/>
                  <w:sz w:val="20"/>
                  <w:szCs w:val="20"/>
                  <w:lang w:bidi="th-TH"/>
                </w:rPr>
                <w:delText>R$ 373,35</w:delText>
              </w:r>
            </w:del>
          </w:p>
        </w:tc>
      </w:tr>
      <w:tr w:rsidR="008601AF" w:rsidRPr="008601AF" w14:paraId="5EB03EC0" w14:textId="77777777" w:rsidTr="0016760B">
        <w:tblPrEx>
          <w:tblW w:w="5000" w:type="pct"/>
          <w:tblCellMar>
            <w:left w:w="70" w:type="dxa"/>
            <w:right w:w="70" w:type="dxa"/>
          </w:tblCellMar>
          <w:tblPrExChange w:id="12467" w:author="Philippe Hollanda - Oliveira Trust" w:date="2022-07-19T10:03:00Z">
            <w:tblPrEx>
              <w:tblW w:w="5000" w:type="pct"/>
              <w:tblCellMar>
                <w:left w:w="70" w:type="dxa"/>
                <w:right w:w="70" w:type="dxa"/>
              </w:tblCellMar>
            </w:tblPrEx>
          </w:tblPrExChange>
        </w:tblPrEx>
        <w:trPr>
          <w:trHeight w:val="1785"/>
          <w:trPrChange w:id="12468"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469"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57DA1C" w14:textId="2FD83C97" w:rsidR="008601AF" w:rsidRPr="008601AF" w:rsidRDefault="008601AF" w:rsidP="003C2C2A">
            <w:pPr>
              <w:jc w:val="center"/>
              <w:rPr>
                <w:rFonts w:ascii="Trebuchet MS" w:hAnsi="Trebuchet MS" w:cs="Arial"/>
                <w:color w:val="000000"/>
                <w:sz w:val="20"/>
                <w:szCs w:val="20"/>
                <w:lang w:bidi="th-TH"/>
              </w:rPr>
            </w:pPr>
            <w:del w:id="12470" w:author="Philippe Hollanda - Oliveira Trust" w:date="2022-07-19T10:03:00Z">
              <w:r w:rsidRPr="008601AF" w:rsidDel="0016760B">
                <w:rPr>
                  <w:rFonts w:ascii="Trebuchet MS" w:hAnsi="Trebuchet MS" w:cs="Arial"/>
                  <w:color w:val="000000"/>
                  <w:sz w:val="20"/>
                  <w:szCs w:val="20"/>
                  <w:lang w:bidi="th-TH"/>
                </w:rPr>
                <w:delText>CARRO PARA FERRAMENTAS GRAFITE/LAR FECHADO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7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572E94" w14:textId="4109CBB2" w:rsidR="008601AF" w:rsidRPr="008601AF" w:rsidRDefault="008601AF" w:rsidP="003C2C2A">
            <w:pPr>
              <w:jc w:val="center"/>
              <w:rPr>
                <w:rFonts w:ascii="Trebuchet MS" w:hAnsi="Trebuchet MS" w:cs="Arial"/>
                <w:color w:val="000000"/>
                <w:sz w:val="20"/>
                <w:szCs w:val="20"/>
                <w:lang w:bidi="th-TH"/>
              </w:rPr>
            </w:pPr>
            <w:del w:id="12472" w:author="Philippe Hollanda - Oliveira Trust" w:date="2022-07-19T10:03:00Z">
              <w:r w:rsidRPr="008601AF" w:rsidDel="0016760B">
                <w:rPr>
                  <w:rFonts w:ascii="Trebuchet MS" w:hAnsi="Trebuchet MS" w:cs="Arial"/>
                  <w:color w:val="000000"/>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7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A2A567" w14:textId="6AB51C41" w:rsidR="008601AF" w:rsidRPr="008601AF" w:rsidRDefault="008601AF" w:rsidP="003C2C2A">
            <w:pPr>
              <w:jc w:val="center"/>
              <w:rPr>
                <w:rFonts w:ascii="Trebuchet MS" w:hAnsi="Trebuchet MS" w:cs="Arial"/>
                <w:color w:val="000000"/>
                <w:sz w:val="20"/>
                <w:szCs w:val="20"/>
                <w:lang w:bidi="th-TH"/>
              </w:rPr>
            </w:pPr>
            <w:del w:id="12474" w:author="Philippe Hollanda - Oliveira Trust" w:date="2022-07-19T10:03:00Z">
              <w:r w:rsidRPr="008601AF" w:rsidDel="0016760B">
                <w:rPr>
                  <w:rFonts w:ascii="Trebuchet MS" w:hAnsi="Trebuchet MS" w:cs="Arial"/>
                  <w:color w:val="000000"/>
                  <w:sz w:val="20"/>
                  <w:szCs w:val="20"/>
                  <w:lang w:bidi="th-TH"/>
                </w:rPr>
                <w:delText>R$ 1.330,60</w:delText>
              </w:r>
            </w:del>
          </w:p>
        </w:tc>
      </w:tr>
      <w:tr w:rsidR="008601AF" w:rsidRPr="008601AF" w14:paraId="7C96E6B8" w14:textId="77777777" w:rsidTr="0016760B">
        <w:tblPrEx>
          <w:tblW w:w="5000" w:type="pct"/>
          <w:tblCellMar>
            <w:left w:w="70" w:type="dxa"/>
            <w:right w:w="70" w:type="dxa"/>
          </w:tblCellMar>
          <w:tblPrExChange w:id="12475" w:author="Philippe Hollanda - Oliveira Trust" w:date="2022-07-19T10:03:00Z">
            <w:tblPrEx>
              <w:tblW w:w="5000" w:type="pct"/>
              <w:tblCellMar>
                <w:left w:w="70" w:type="dxa"/>
                <w:right w:w="70" w:type="dxa"/>
              </w:tblCellMar>
            </w:tblPrEx>
          </w:tblPrExChange>
        </w:tblPrEx>
        <w:trPr>
          <w:trHeight w:val="1785"/>
          <w:trPrChange w:id="1247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47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A643FE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7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F3D622" w14:textId="2F77232C" w:rsidR="008601AF" w:rsidRPr="008601AF" w:rsidRDefault="008601AF" w:rsidP="003C2C2A">
            <w:pPr>
              <w:jc w:val="center"/>
              <w:rPr>
                <w:rFonts w:ascii="Trebuchet MS" w:hAnsi="Trebuchet MS" w:cs="Arial"/>
                <w:color w:val="000000"/>
                <w:sz w:val="20"/>
                <w:szCs w:val="20"/>
                <w:lang w:bidi="th-TH"/>
              </w:rPr>
            </w:pPr>
            <w:del w:id="12479" w:author="Philippe Hollanda - Oliveira Trust" w:date="2022-07-19T10:03:00Z">
              <w:r w:rsidRPr="008601AF" w:rsidDel="0016760B">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8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6ABB0E" w14:textId="159926EE" w:rsidR="008601AF" w:rsidRPr="008601AF" w:rsidRDefault="008601AF" w:rsidP="003C2C2A">
            <w:pPr>
              <w:jc w:val="center"/>
              <w:rPr>
                <w:rFonts w:ascii="Trebuchet MS" w:hAnsi="Trebuchet MS" w:cs="Arial"/>
                <w:color w:val="000000"/>
                <w:sz w:val="20"/>
                <w:szCs w:val="20"/>
                <w:lang w:bidi="th-TH"/>
              </w:rPr>
            </w:pPr>
            <w:del w:id="12481" w:author="Philippe Hollanda - Oliveira Trust" w:date="2022-07-19T10:03:00Z">
              <w:r w:rsidRPr="008601AF" w:rsidDel="0016760B">
                <w:rPr>
                  <w:rFonts w:ascii="Trebuchet MS" w:hAnsi="Trebuchet MS" w:cs="Arial"/>
                  <w:color w:val="000000"/>
                  <w:sz w:val="20"/>
                  <w:szCs w:val="20"/>
                  <w:lang w:bidi="th-TH"/>
                </w:rPr>
                <w:delText>R$ 1.077,61</w:delText>
              </w:r>
            </w:del>
          </w:p>
        </w:tc>
      </w:tr>
      <w:tr w:rsidR="008601AF" w:rsidRPr="008601AF" w14:paraId="7D4BC794" w14:textId="77777777" w:rsidTr="0016760B">
        <w:tblPrEx>
          <w:tblW w:w="5000" w:type="pct"/>
          <w:tblCellMar>
            <w:left w:w="70" w:type="dxa"/>
            <w:right w:w="70" w:type="dxa"/>
          </w:tblCellMar>
          <w:tblPrExChange w:id="12482" w:author="Philippe Hollanda - Oliveira Trust" w:date="2022-07-19T10:03:00Z">
            <w:tblPrEx>
              <w:tblW w:w="5000" w:type="pct"/>
              <w:tblCellMar>
                <w:left w:w="70" w:type="dxa"/>
                <w:right w:w="70" w:type="dxa"/>
              </w:tblCellMar>
            </w:tblPrEx>
          </w:tblPrExChange>
        </w:tblPrEx>
        <w:trPr>
          <w:trHeight w:val="1785"/>
          <w:trPrChange w:id="12483"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484"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41E0A7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85621C" w14:textId="27B7D71B" w:rsidR="008601AF" w:rsidRPr="008601AF" w:rsidRDefault="008601AF" w:rsidP="003C2C2A">
            <w:pPr>
              <w:jc w:val="center"/>
              <w:rPr>
                <w:rFonts w:ascii="Trebuchet MS" w:hAnsi="Trebuchet MS" w:cs="Arial"/>
                <w:color w:val="000000"/>
                <w:sz w:val="20"/>
                <w:szCs w:val="20"/>
                <w:lang w:bidi="th-TH"/>
              </w:rPr>
            </w:pPr>
            <w:del w:id="12486" w:author="Philippe Hollanda - Oliveira Trust" w:date="2022-07-19T10:03:00Z">
              <w:r w:rsidRPr="008601AF" w:rsidDel="0016760B">
                <w:rPr>
                  <w:rFonts w:ascii="Trebuchet MS" w:hAnsi="Trebuchet MS" w:cs="Arial"/>
                  <w:color w:val="000000"/>
                  <w:sz w:val="20"/>
                  <w:szCs w:val="20"/>
                  <w:lang w:bidi="th-TH"/>
                </w:rPr>
                <w:delText>07/12/2021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1199F2" w14:textId="088D16FF" w:rsidR="008601AF" w:rsidRPr="008601AF" w:rsidRDefault="008601AF" w:rsidP="003C2C2A">
            <w:pPr>
              <w:jc w:val="center"/>
              <w:rPr>
                <w:rFonts w:ascii="Trebuchet MS" w:hAnsi="Trebuchet MS" w:cs="Arial"/>
                <w:color w:val="000000"/>
                <w:sz w:val="20"/>
                <w:szCs w:val="20"/>
                <w:lang w:bidi="th-TH"/>
              </w:rPr>
            </w:pPr>
            <w:del w:id="12488" w:author="Philippe Hollanda - Oliveira Trust" w:date="2022-07-19T10:03:00Z">
              <w:r w:rsidRPr="008601AF" w:rsidDel="0016760B">
                <w:rPr>
                  <w:rFonts w:ascii="Trebuchet MS" w:hAnsi="Trebuchet MS" w:cs="Arial"/>
                  <w:color w:val="000000"/>
                  <w:sz w:val="20"/>
                  <w:szCs w:val="20"/>
                  <w:lang w:bidi="th-TH"/>
                </w:rPr>
                <w:delText>R$ 1.077,61</w:delText>
              </w:r>
            </w:del>
          </w:p>
        </w:tc>
      </w:tr>
      <w:tr w:rsidR="008601AF" w:rsidRPr="008601AF" w14:paraId="6356C5FE" w14:textId="77777777" w:rsidTr="0016760B">
        <w:tblPrEx>
          <w:tblW w:w="5000" w:type="pct"/>
          <w:tblCellMar>
            <w:left w:w="70" w:type="dxa"/>
            <w:right w:w="70" w:type="dxa"/>
          </w:tblCellMar>
          <w:tblPrExChange w:id="12489" w:author="Philippe Hollanda - Oliveira Trust" w:date="2022-07-19T10:03:00Z">
            <w:tblPrEx>
              <w:tblW w:w="5000" w:type="pct"/>
              <w:tblCellMar>
                <w:left w:w="70" w:type="dxa"/>
                <w:right w:w="70" w:type="dxa"/>
              </w:tblCellMar>
            </w:tblPrEx>
          </w:tblPrExChange>
        </w:tblPrEx>
        <w:trPr>
          <w:trHeight w:val="1785"/>
          <w:trPrChange w:id="124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4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3483D5" w14:textId="755D809C" w:rsidR="008601AF" w:rsidRPr="008601AF" w:rsidRDefault="008601AF" w:rsidP="003C2C2A">
            <w:pPr>
              <w:jc w:val="center"/>
              <w:rPr>
                <w:rFonts w:ascii="Trebuchet MS" w:hAnsi="Trebuchet MS" w:cs="Arial"/>
                <w:color w:val="000000"/>
                <w:sz w:val="20"/>
                <w:szCs w:val="20"/>
                <w:lang w:bidi="th-TH"/>
              </w:rPr>
            </w:pPr>
            <w:del w:id="12492" w:author="Philippe Hollanda - Oliveira Trust" w:date="2022-07-19T10:03:00Z">
              <w:r w:rsidRPr="008601AF" w:rsidDel="0016760B">
                <w:rPr>
                  <w:rFonts w:ascii="Trebuchet MS" w:hAnsi="Trebuchet MS" w:cs="Arial"/>
                  <w:color w:val="000000"/>
                  <w:sz w:val="20"/>
                  <w:szCs w:val="20"/>
                  <w:lang w:bidi="th-TH"/>
                </w:rPr>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4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B26103" w14:textId="09574E24" w:rsidR="008601AF" w:rsidRPr="008601AF" w:rsidRDefault="008601AF" w:rsidP="003C2C2A">
            <w:pPr>
              <w:jc w:val="center"/>
              <w:rPr>
                <w:rFonts w:ascii="Trebuchet MS" w:hAnsi="Trebuchet MS" w:cs="Arial"/>
                <w:color w:val="000000"/>
                <w:sz w:val="20"/>
                <w:szCs w:val="20"/>
                <w:lang w:bidi="th-TH"/>
              </w:rPr>
            </w:pPr>
            <w:del w:id="12494" w:author="Philippe Hollanda - Oliveira Trust" w:date="2022-07-19T10:03:00Z">
              <w:r w:rsidRPr="008601AF" w:rsidDel="0016760B">
                <w:rPr>
                  <w:rFonts w:ascii="Trebuchet MS" w:hAnsi="Trebuchet MS" w:cs="Arial"/>
                  <w:color w:val="000000"/>
                  <w:sz w:val="20"/>
                  <w:szCs w:val="20"/>
                  <w:lang w:bidi="th-TH"/>
                </w:rPr>
                <w:delText>21/01/2022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4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4099BD" w14:textId="41CA4F77" w:rsidR="008601AF" w:rsidRPr="008601AF" w:rsidRDefault="008601AF" w:rsidP="003C2C2A">
            <w:pPr>
              <w:jc w:val="center"/>
              <w:rPr>
                <w:rFonts w:ascii="Trebuchet MS" w:hAnsi="Trebuchet MS" w:cs="Arial"/>
                <w:color w:val="000000"/>
                <w:sz w:val="20"/>
                <w:szCs w:val="20"/>
                <w:lang w:bidi="th-TH"/>
              </w:rPr>
            </w:pPr>
            <w:del w:id="12496" w:author="Philippe Hollanda - Oliveira Trust" w:date="2022-07-19T10:03:00Z">
              <w:r w:rsidRPr="008601AF" w:rsidDel="0016760B">
                <w:rPr>
                  <w:rFonts w:ascii="Trebuchet MS" w:hAnsi="Trebuchet MS" w:cs="Arial"/>
                  <w:color w:val="000000"/>
                  <w:sz w:val="20"/>
                  <w:szCs w:val="20"/>
                  <w:lang w:bidi="th-TH"/>
                </w:rPr>
                <w:delText>R$ 9.313,04</w:delText>
              </w:r>
            </w:del>
          </w:p>
        </w:tc>
      </w:tr>
      <w:tr w:rsidR="008601AF" w:rsidRPr="008601AF" w14:paraId="1FB54257" w14:textId="77777777" w:rsidTr="0016760B">
        <w:tblPrEx>
          <w:tblW w:w="5000" w:type="pct"/>
          <w:tblCellMar>
            <w:left w:w="70" w:type="dxa"/>
            <w:right w:w="70" w:type="dxa"/>
          </w:tblCellMar>
          <w:tblPrExChange w:id="12497" w:author="Philippe Hollanda - Oliveira Trust" w:date="2022-07-19T10:03:00Z">
            <w:tblPrEx>
              <w:tblW w:w="5000" w:type="pct"/>
              <w:tblCellMar>
                <w:left w:w="70" w:type="dxa"/>
                <w:right w:w="70" w:type="dxa"/>
              </w:tblCellMar>
            </w:tblPrEx>
          </w:tblPrExChange>
        </w:tblPrEx>
        <w:trPr>
          <w:trHeight w:val="1785"/>
          <w:trPrChange w:id="124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4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F6956A" w14:textId="0143B51D" w:rsidR="008601AF" w:rsidRPr="008601AF" w:rsidRDefault="008601AF" w:rsidP="003C2C2A">
            <w:pPr>
              <w:jc w:val="center"/>
              <w:rPr>
                <w:rFonts w:ascii="Trebuchet MS" w:hAnsi="Trebuchet MS" w:cs="Arial"/>
                <w:color w:val="000000"/>
                <w:sz w:val="20"/>
                <w:szCs w:val="20"/>
                <w:lang w:bidi="th-TH"/>
              </w:rPr>
            </w:pPr>
            <w:del w:id="12500" w:author="Philippe Hollanda - Oliveira Trust" w:date="2022-07-19T10:03:00Z">
              <w:r w:rsidRPr="008601AF" w:rsidDel="0016760B">
                <w:rPr>
                  <w:rFonts w:ascii="Trebuchet MS" w:hAnsi="Trebuchet MS" w:cs="Arial"/>
                  <w:color w:val="000000"/>
                  <w:sz w:val="20"/>
                  <w:szCs w:val="20"/>
                  <w:lang w:bidi="th-TH"/>
                </w:rPr>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CECBD1" w14:textId="090AE018" w:rsidR="008601AF" w:rsidRPr="008601AF" w:rsidRDefault="008601AF" w:rsidP="003C2C2A">
            <w:pPr>
              <w:jc w:val="center"/>
              <w:rPr>
                <w:rFonts w:ascii="Trebuchet MS" w:hAnsi="Trebuchet MS" w:cs="Arial"/>
                <w:color w:val="000000"/>
                <w:sz w:val="20"/>
                <w:szCs w:val="20"/>
                <w:lang w:bidi="th-TH"/>
              </w:rPr>
            </w:pPr>
            <w:del w:id="12502" w:author="Philippe Hollanda - Oliveira Trust" w:date="2022-07-19T10:03:00Z">
              <w:r w:rsidRPr="008601AF" w:rsidDel="0016760B">
                <w:rPr>
                  <w:rFonts w:ascii="Trebuchet MS" w:hAnsi="Trebuchet MS" w:cs="Arial"/>
                  <w:color w:val="000000"/>
                  <w:sz w:val="20"/>
                  <w:szCs w:val="20"/>
                  <w:lang w:bidi="th-TH"/>
                </w:rPr>
                <w:delText>20/01/2022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6DCF44" w14:textId="1F1BD018" w:rsidR="008601AF" w:rsidRPr="008601AF" w:rsidRDefault="008601AF" w:rsidP="003C2C2A">
            <w:pPr>
              <w:jc w:val="center"/>
              <w:rPr>
                <w:rFonts w:ascii="Trebuchet MS" w:hAnsi="Trebuchet MS" w:cs="Arial"/>
                <w:color w:val="000000"/>
                <w:sz w:val="20"/>
                <w:szCs w:val="20"/>
                <w:lang w:bidi="th-TH"/>
              </w:rPr>
            </w:pPr>
            <w:del w:id="12504" w:author="Philippe Hollanda - Oliveira Trust" w:date="2022-07-19T10:03:00Z">
              <w:r w:rsidRPr="008601AF" w:rsidDel="0016760B">
                <w:rPr>
                  <w:rFonts w:ascii="Trebuchet MS" w:hAnsi="Trebuchet MS" w:cs="Arial"/>
                  <w:color w:val="000000"/>
                  <w:sz w:val="20"/>
                  <w:szCs w:val="20"/>
                  <w:lang w:bidi="th-TH"/>
                </w:rPr>
                <w:delText>R$ 1.011,08</w:delText>
              </w:r>
            </w:del>
          </w:p>
        </w:tc>
      </w:tr>
      <w:tr w:rsidR="008601AF" w:rsidRPr="008601AF" w14:paraId="162451CC" w14:textId="77777777" w:rsidTr="0016760B">
        <w:tblPrEx>
          <w:tblW w:w="5000" w:type="pct"/>
          <w:tblCellMar>
            <w:left w:w="70" w:type="dxa"/>
            <w:right w:w="70" w:type="dxa"/>
          </w:tblCellMar>
          <w:tblPrExChange w:id="12505" w:author="Philippe Hollanda - Oliveira Trust" w:date="2022-07-19T10:03:00Z">
            <w:tblPrEx>
              <w:tblW w:w="5000" w:type="pct"/>
              <w:tblCellMar>
                <w:left w:w="70" w:type="dxa"/>
                <w:right w:w="70" w:type="dxa"/>
              </w:tblCellMar>
            </w:tblPrEx>
          </w:tblPrExChange>
        </w:tblPrEx>
        <w:trPr>
          <w:trHeight w:val="1785"/>
          <w:trPrChange w:id="125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BEC6E5" w14:textId="08B5FC36" w:rsidR="008601AF" w:rsidRPr="008601AF" w:rsidRDefault="008601AF" w:rsidP="003C2C2A">
            <w:pPr>
              <w:jc w:val="center"/>
              <w:rPr>
                <w:rFonts w:ascii="Trebuchet MS" w:hAnsi="Trebuchet MS" w:cs="Arial"/>
                <w:color w:val="000000"/>
                <w:sz w:val="20"/>
                <w:szCs w:val="20"/>
                <w:lang w:bidi="th-TH"/>
              </w:rPr>
            </w:pPr>
            <w:del w:id="12508" w:author="Philippe Hollanda - Oliveira Trust" w:date="2022-07-19T10:03:00Z">
              <w:r w:rsidRPr="008601AF" w:rsidDel="0016760B">
                <w:rPr>
                  <w:rFonts w:ascii="Trebuchet MS" w:hAnsi="Trebuchet MS" w:cs="Arial"/>
                  <w:color w:val="000000"/>
                  <w:sz w:val="20"/>
                  <w:szCs w:val="20"/>
                  <w:lang w:bidi="th-TH"/>
                </w:rPr>
                <w:delText>MATERIAL ELETRICO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E0F703" w14:textId="0020E320" w:rsidR="008601AF" w:rsidRPr="008601AF" w:rsidRDefault="008601AF" w:rsidP="003C2C2A">
            <w:pPr>
              <w:jc w:val="center"/>
              <w:rPr>
                <w:rFonts w:ascii="Trebuchet MS" w:hAnsi="Trebuchet MS" w:cs="Arial"/>
                <w:color w:val="000000"/>
                <w:sz w:val="20"/>
                <w:szCs w:val="20"/>
                <w:lang w:bidi="th-TH"/>
              </w:rPr>
            </w:pPr>
            <w:del w:id="12510" w:author="Philippe Hollanda - Oliveira Trust" w:date="2022-07-19T10:03:00Z">
              <w:r w:rsidRPr="008601AF" w:rsidDel="0016760B">
                <w:rPr>
                  <w:rFonts w:ascii="Trebuchet MS" w:hAnsi="Trebuchet MS" w:cs="Arial"/>
                  <w:color w:val="000000"/>
                  <w:sz w:val="20"/>
                  <w:szCs w:val="20"/>
                  <w:lang w:bidi="th-TH"/>
                </w:rPr>
                <w:delText>14/01/2022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71144B" w14:textId="1D87DC73" w:rsidR="008601AF" w:rsidRPr="008601AF" w:rsidRDefault="008601AF" w:rsidP="003C2C2A">
            <w:pPr>
              <w:jc w:val="center"/>
              <w:rPr>
                <w:rFonts w:ascii="Trebuchet MS" w:hAnsi="Trebuchet MS" w:cs="Arial"/>
                <w:color w:val="000000"/>
                <w:sz w:val="20"/>
                <w:szCs w:val="20"/>
                <w:lang w:bidi="th-TH"/>
              </w:rPr>
            </w:pPr>
            <w:del w:id="12512" w:author="Philippe Hollanda - Oliveira Trust" w:date="2022-07-19T10:03:00Z">
              <w:r w:rsidRPr="008601AF" w:rsidDel="0016760B">
                <w:rPr>
                  <w:rFonts w:ascii="Trebuchet MS" w:hAnsi="Trebuchet MS" w:cs="Arial"/>
                  <w:color w:val="000000"/>
                  <w:sz w:val="20"/>
                  <w:szCs w:val="20"/>
                  <w:lang w:bidi="th-TH"/>
                </w:rPr>
                <w:delText>R$ 8.993,47</w:delText>
              </w:r>
            </w:del>
          </w:p>
        </w:tc>
      </w:tr>
      <w:tr w:rsidR="008601AF" w:rsidRPr="008601AF" w14:paraId="1C8033E8" w14:textId="77777777" w:rsidTr="0016760B">
        <w:tblPrEx>
          <w:tblW w:w="5000" w:type="pct"/>
          <w:tblCellMar>
            <w:left w:w="70" w:type="dxa"/>
            <w:right w:w="70" w:type="dxa"/>
          </w:tblCellMar>
          <w:tblPrExChange w:id="12513" w:author="Philippe Hollanda - Oliveira Trust" w:date="2022-07-19T10:03:00Z">
            <w:tblPrEx>
              <w:tblW w:w="5000" w:type="pct"/>
              <w:tblCellMar>
                <w:left w:w="70" w:type="dxa"/>
                <w:right w:w="70" w:type="dxa"/>
              </w:tblCellMar>
            </w:tblPrEx>
          </w:tblPrExChange>
        </w:tblPrEx>
        <w:trPr>
          <w:trHeight w:val="1785"/>
          <w:trPrChange w:id="125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62BCB4" w14:textId="08606DD5" w:rsidR="008601AF" w:rsidRPr="008601AF" w:rsidRDefault="008601AF" w:rsidP="003C2C2A">
            <w:pPr>
              <w:jc w:val="center"/>
              <w:rPr>
                <w:rFonts w:ascii="Trebuchet MS" w:hAnsi="Trebuchet MS" w:cs="Arial"/>
                <w:color w:val="000000"/>
                <w:sz w:val="20"/>
                <w:szCs w:val="20"/>
                <w:lang w:bidi="th-TH"/>
              </w:rPr>
            </w:pPr>
            <w:del w:id="12516" w:author="Philippe Hollanda - Oliveira Trust" w:date="2022-07-19T10:03:00Z">
              <w:r w:rsidRPr="008601AF" w:rsidDel="0016760B">
                <w:rPr>
                  <w:rFonts w:ascii="Trebuchet MS" w:hAnsi="Trebuchet MS" w:cs="Arial"/>
                  <w:color w:val="000000"/>
                  <w:sz w:val="20"/>
                  <w:szCs w:val="20"/>
                  <w:lang w:bidi="th-TH"/>
                </w:rPr>
                <w:delText>PAISAGISMO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EE04B5" w14:textId="3E34BDC1" w:rsidR="008601AF" w:rsidRPr="008601AF" w:rsidRDefault="008601AF" w:rsidP="003C2C2A">
            <w:pPr>
              <w:jc w:val="center"/>
              <w:rPr>
                <w:rFonts w:ascii="Trebuchet MS" w:hAnsi="Trebuchet MS" w:cs="Arial"/>
                <w:color w:val="000000"/>
                <w:sz w:val="20"/>
                <w:szCs w:val="20"/>
                <w:lang w:bidi="th-TH"/>
              </w:rPr>
            </w:pPr>
            <w:del w:id="12518" w:author="Philippe Hollanda - Oliveira Trust" w:date="2022-07-19T10:03:00Z">
              <w:r w:rsidRPr="008601AF" w:rsidDel="0016760B">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3759E3" w14:textId="48995A94" w:rsidR="008601AF" w:rsidRPr="008601AF" w:rsidRDefault="008601AF" w:rsidP="003C2C2A">
            <w:pPr>
              <w:jc w:val="center"/>
              <w:rPr>
                <w:rFonts w:ascii="Trebuchet MS" w:hAnsi="Trebuchet MS" w:cs="Arial"/>
                <w:color w:val="000000"/>
                <w:sz w:val="20"/>
                <w:szCs w:val="20"/>
                <w:lang w:bidi="th-TH"/>
              </w:rPr>
            </w:pPr>
            <w:del w:id="12520" w:author="Philippe Hollanda - Oliveira Trust" w:date="2022-07-19T10:03:00Z">
              <w:r w:rsidRPr="008601AF" w:rsidDel="0016760B">
                <w:rPr>
                  <w:rFonts w:ascii="Trebuchet MS" w:hAnsi="Trebuchet MS" w:cs="Arial"/>
                  <w:color w:val="000000"/>
                  <w:sz w:val="20"/>
                  <w:szCs w:val="20"/>
                  <w:lang w:bidi="th-TH"/>
                </w:rPr>
                <w:delText>R$ 61.200,00</w:delText>
              </w:r>
            </w:del>
          </w:p>
        </w:tc>
      </w:tr>
      <w:tr w:rsidR="008601AF" w:rsidRPr="008601AF" w14:paraId="0F6C2E34" w14:textId="77777777" w:rsidTr="0016760B">
        <w:tblPrEx>
          <w:tblW w:w="5000" w:type="pct"/>
          <w:tblCellMar>
            <w:left w:w="70" w:type="dxa"/>
            <w:right w:w="70" w:type="dxa"/>
          </w:tblCellMar>
          <w:tblPrExChange w:id="12521" w:author="Philippe Hollanda - Oliveira Trust" w:date="2022-07-19T10:03:00Z">
            <w:tblPrEx>
              <w:tblW w:w="5000" w:type="pct"/>
              <w:tblCellMar>
                <w:left w:w="70" w:type="dxa"/>
                <w:right w:w="70" w:type="dxa"/>
              </w:tblCellMar>
            </w:tblPrEx>
          </w:tblPrExChange>
        </w:tblPrEx>
        <w:trPr>
          <w:trHeight w:val="1785"/>
          <w:trPrChange w:id="125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5407F8" w14:textId="0861537A" w:rsidR="008601AF" w:rsidRPr="008601AF" w:rsidRDefault="008601AF" w:rsidP="003C2C2A">
            <w:pPr>
              <w:jc w:val="center"/>
              <w:rPr>
                <w:rFonts w:ascii="Trebuchet MS" w:hAnsi="Trebuchet MS" w:cs="Arial"/>
                <w:color w:val="000000"/>
                <w:sz w:val="20"/>
                <w:szCs w:val="20"/>
                <w:lang w:bidi="th-TH"/>
              </w:rPr>
            </w:pPr>
            <w:del w:id="12524" w:author="Philippe Hollanda - Oliveira Trust" w:date="2022-07-19T10:03:00Z">
              <w:r w:rsidRPr="008601AF" w:rsidDel="0016760B">
                <w:rPr>
                  <w:rFonts w:ascii="Trebuchet MS" w:hAnsi="Trebuchet MS" w:cs="Arial"/>
                  <w:color w:val="000000"/>
                  <w:sz w:val="20"/>
                  <w:szCs w:val="20"/>
                  <w:lang w:bidi="th-TH"/>
                </w:rPr>
                <w:lastRenderedPageBreak/>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C2BA3E" w14:textId="31619A18" w:rsidR="008601AF" w:rsidRPr="008601AF" w:rsidRDefault="008601AF" w:rsidP="003C2C2A">
            <w:pPr>
              <w:jc w:val="center"/>
              <w:rPr>
                <w:rFonts w:ascii="Trebuchet MS" w:hAnsi="Trebuchet MS" w:cs="Arial"/>
                <w:color w:val="000000"/>
                <w:sz w:val="20"/>
                <w:szCs w:val="20"/>
                <w:lang w:bidi="th-TH"/>
              </w:rPr>
            </w:pPr>
            <w:del w:id="12526" w:author="Philippe Hollanda - Oliveira Trust" w:date="2022-07-19T10:03:00Z">
              <w:r w:rsidRPr="008601AF" w:rsidDel="0016760B">
                <w:rPr>
                  <w:rFonts w:ascii="Trebuchet MS" w:hAnsi="Trebuchet MS" w:cs="Arial"/>
                  <w:color w:val="000000"/>
                  <w:sz w:val="20"/>
                  <w:szCs w:val="20"/>
                  <w:lang w:bidi="th-TH"/>
                </w:rPr>
                <w:delText>11/01/2022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6FADD3" w14:textId="76623A40" w:rsidR="008601AF" w:rsidRPr="008601AF" w:rsidRDefault="008601AF" w:rsidP="003C2C2A">
            <w:pPr>
              <w:jc w:val="center"/>
              <w:rPr>
                <w:rFonts w:ascii="Trebuchet MS" w:hAnsi="Trebuchet MS" w:cs="Arial"/>
                <w:color w:val="000000"/>
                <w:sz w:val="20"/>
                <w:szCs w:val="20"/>
                <w:lang w:bidi="th-TH"/>
              </w:rPr>
            </w:pPr>
            <w:del w:id="12528" w:author="Philippe Hollanda - Oliveira Trust" w:date="2022-07-19T10:03:00Z">
              <w:r w:rsidRPr="008601AF" w:rsidDel="0016760B">
                <w:rPr>
                  <w:rFonts w:ascii="Trebuchet MS" w:hAnsi="Trebuchet MS" w:cs="Arial"/>
                  <w:color w:val="000000"/>
                  <w:sz w:val="20"/>
                  <w:szCs w:val="20"/>
                  <w:lang w:bidi="th-TH"/>
                </w:rPr>
                <w:delText>R$ 1.295,00</w:delText>
              </w:r>
            </w:del>
          </w:p>
        </w:tc>
      </w:tr>
      <w:tr w:rsidR="008601AF" w:rsidRPr="008601AF" w14:paraId="596049C4" w14:textId="77777777" w:rsidTr="0016760B">
        <w:tblPrEx>
          <w:tblW w:w="5000" w:type="pct"/>
          <w:tblCellMar>
            <w:left w:w="70" w:type="dxa"/>
            <w:right w:w="70" w:type="dxa"/>
          </w:tblCellMar>
          <w:tblPrExChange w:id="12529" w:author="Philippe Hollanda - Oliveira Trust" w:date="2022-07-19T10:03:00Z">
            <w:tblPrEx>
              <w:tblW w:w="5000" w:type="pct"/>
              <w:tblCellMar>
                <w:left w:w="70" w:type="dxa"/>
                <w:right w:w="70" w:type="dxa"/>
              </w:tblCellMar>
            </w:tblPrEx>
          </w:tblPrExChange>
        </w:tblPrEx>
        <w:trPr>
          <w:trHeight w:val="1785"/>
          <w:trPrChange w:id="125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tcPrChange w:id="125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4353D5C" w14:textId="3C897C2A" w:rsidR="008601AF" w:rsidRPr="008601AF" w:rsidRDefault="008601AF" w:rsidP="003C2C2A">
            <w:pPr>
              <w:jc w:val="center"/>
              <w:rPr>
                <w:rFonts w:ascii="Trebuchet MS" w:hAnsi="Trebuchet MS" w:cs="Arial"/>
                <w:color w:val="000000"/>
                <w:sz w:val="20"/>
                <w:szCs w:val="20"/>
                <w:lang w:bidi="th-TH"/>
              </w:rPr>
            </w:pPr>
            <w:del w:id="12532" w:author="Philippe Hollanda - Oliveira Trust" w:date="2022-07-19T10:03:00Z">
              <w:r w:rsidRPr="008601AF" w:rsidDel="0016760B">
                <w:rPr>
                  <w:rFonts w:ascii="Trebuchet MS" w:hAnsi="Trebuchet MS" w:cs="Arial"/>
                  <w:color w:val="000000"/>
                  <w:sz w:val="20"/>
                  <w:szCs w:val="20"/>
                  <w:lang w:bidi="th-TH"/>
                </w:rPr>
                <w:delText>TOMADA-PLUG-CABO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7FBC4D" w14:textId="6C84C514" w:rsidR="008601AF" w:rsidRPr="008601AF" w:rsidRDefault="008601AF" w:rsidP="003C2C2A">
            <w:pPr>
              <w:jc w:val="center"/>
              <w:rPr>
                <w:rFonts w:ascii="Trebuchet MS" w:hAnsi="Trebuchet MS" w:cs="Arial"/>
                <w:color w:val="000000"/>
                <w:sz w:val="20"/>
                <w:szCs w:val="20"/>
                <w:lang w:bidi="th-TH"/>
              </w:rPr>
            </w:pPr>
            <w:del w:id="12534" w:author="Philippe Hollanda - Oliveira Trust" w:date="2022-07-19T10:03:00Z">
              <w:r w:rsidRPr="008601AF" w:rsidDel="0016760B">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67B38F" w14:textId="18CC311C" w:rsidR="008601AF" w:rsidRPr="008601AF" w:rsidRDefault="008601AF" w:rsidP="003C2C2A">
            <w:pPr>
              <w:jc w:val="center"/>
              <w:rPr>
                <w:rFonts w:ascii="Trebuchet MS" w:hAnsi="Trebuchet MS" w:cs="Arial"/>
                <w:color w:val="000000"/>
                <w:sz w:val="20"/>
                <w:szCs w:val="20"/>
                <w:lang w:bidi="th-TH"/>
              </w:rPr>
            </w:pPr>
            <w:del w:id="12536" w:author="Philippe Hollanda - Oliveira Trust" w:date="2022-07-19T10:03:00Z">
              <w:r w:rsidRPr="008601AF" w:rsidDel="0016760B">
                <w:rPr>
                  <w:rFonts w:ascii="Trebuchet MS" w:hAnsi="Trebuchet MS" w:cs="Arial"/>
                  <w:color w:val="000000"/>
                  <w:sz w:val="20"/>
                  <w:szCs w:val="20"/>
                  <w:lang w:bidi="th-TH"/>
                </w:rPr>
                <w:delText>R$ 647,00</w:delText>
              </w:r>
            </w:del>
          </w:p>
        </w:tc>
      </w:tr>
      <w:tr w:rsidR="008601AF" w:rsidRPr="008601AF" w14:paraId="49CF89F7" w14:textId="77777777" w:rsidTr="0016760B">
        <w:tblPrEx>
          <w:tblW w:w="5000" w:type="pct"/>
          <w:tblCellMar>
            <w:left w:w="70" w:type="dxa"/>
            <w:right w:w="70" w:type="dxa"/>
          </w:tblCellMar>
          <w:tblPrExChange w:id="12537" w:author="Philippe Hollanda - Oliveira Trust" w:date="2022-07-19T10:03:00Z">
            <w:tblPrEx>
              <w:tblW w:w="5000" w:type="pct"/>
              <w:tblCellMar>
                <w:left w:w="70" w:type="dxa"/>
                <w:right w:w="70" w:type="dxa"/>
              </w:tblCellMar>
            </w:tblPrEx>
          </w:tblPrExChange>
        </w:tblPrEx>
        <w:trPr>
          <w:trHeight w:val="1785"/>
          <w:trPrChange w:id="125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FAD5B8" w14:textId="32D9E6FF" w:rsidR="008601AF" w:rsidRPr="008601AF" w:rsidRDefault="008601AF" w:rsidP="003C2C2A">
            <w:pPr>
              <w:jc w:val="center"/>
              <w:rPr>
                <w:rFonts w:ascii="Trebuchet MS" w:hAnsi="Trebuchet MS" w:cs="Arial"/>
                <w:color w:val="000000"/>
                <w:sz w:val="20"/>
                <w:szCs w:val="20"/>
                <w:lang w:bidi="th-TH"/>
              </w:rPr>
            </w:pPr>
            <w:del w:id="12540" w:author="Philippe Hollanda - Oliveira Trust" w:date="2022-07-19T10:03:00Z">
              <w:r w:rsidRPr="008601AF" w:rsidDel="0016760B">
                <w:rPr>
                  <w:rFonts w:ascii="Trebuchet MS" w:hAnsi="Trebuchet MS" w:cs="Arial"/>
                  <w:color w:val="000000"/>
                  <w:sz w:val="20"/>
                  <w:szCs w:val="20"/>
                  <w:lang w:bidi="th-TH"/>
                </w:rPr>
                <w:delText>BUCHA-PARAFUSO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E5D4CC" w14:textId="527D7AB9" w:rsidR="008601AF" w:rsidRPr="008601AF" w:rsidRDefault="008601AF" w:rsidP="003C2C2A">
            <w:pPr>
              <w:jc w:val="center"/>
              <w:rPr>
                <w:rFonts w:ascii="Trebuchet MS" w:hAnsi="Trebuchet MS" w:cs="Arial"/>
                <w:color w:val="000000"/>
                <w:sz w:val="20"/>
                <w:szCs w:val="20"/>
                <w:lang w:bidi="th-TH"/>
              </w:rPr>
            </w:pPr>
            <w:del w:id="12542" w:author="Philippe Hollanda - Oliveira Trust" w:date="2022-07-19T10:03:00Z">
              <w:r w:rsidRPr="008601AF" w:rsidDel="0016760B">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2197F5" w14:textId="016D2051" w:rsidR="008601AF" w:rsidRPr="008601AF" w:rsidRDefault="008601AF" w:rsidP="003C2C2A">
            <w:pPr>
              <w:jc w:val="center"/>
              <w:rPr>
                <w:rFonts w:ascii="Trebuchet MS" w:hAnsi="Trebuchet MS" w:cs="Arial"/>
                <w:color w:val="000000"/>
                <w:sz w:val="20"/>
                <w:szCs w:val="20"/>
                <w:lang w:bidi="th-TH"/>
              </w:rPr>
            </w:pPr>
            <w:del w:id="12544" w:author="Philippe Hollanda - Oliveira Trust" w:date="2022-07-19T10:03:00Z">
              <w:r w:rsidRPr="008601AF" w:rsidDel="0016760B">
                <w:rPr>
                  <w:rFonts w:ascii="Trebuchet MS" w:hAnsi="Trebuchet MS" w:cs="Arial"/>
                  <w:color w:val="000000"/>
                  <w:sz w:val="20"/>
                  <w:szCs w:val="20"/>
                  <w:lang w:bidi="th-TH"/>
                </w:rPr>
                <w:delText>R$ 2.262,93</w:delText>
              </w:r>
            </w:del>
          </w:p>
        </w:tc>
      </w:tr>
      <w:tr w:rsidR="008601AF" w:rsidRPr="008601AF" w14:paraId="66A17460" w14:textId="77777777" w:rsidTr="0016760B">
        <w:tblPrEx>
          <w:tblW w:w="5000" w:type="pct"/>
          <w:tblCellMar>
            <w:left w:w="70" w:type="dxa"/>
            <w:right w:w="70" w:type="dxa"/>
          </w:tblCellMar>
          <w:tblPrExChange w:id="12545" w:author="Philippe Hollanda - Oliveira Trust" w:date="2022-07-19T10:03:00Z">
            <w:tblPrEx>
              <w:tblW w:w="5000" w:type="pct"/>
              <w:tblCellMar>
                <w:left w:w="70" w:type="dxa"/>
                <w:right w:w="70" w:type="dxa"/>
              </w:tblCellMar>
            </w:tblPrEx>
          </w:tblPrExChange>
        </w:tblPrEx>
        <w:trPr>
          <w:trHeight w:val="1785"/>
          <w:trPrChange w:id="125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EC9B27" w14:textId="26198361" w:rsidR="008601AF" w:rsidRPr="008601AF" w:rsidRDefault="008601AF" w:rsidP="003C2C2A">
            <w:pPr>
              <w:jc w:val="center"/>
              <w:rPr>
                <w:rFonts w:ascii="Trebuchet MS" w:hAnsi="Trebuchet MS" w:cs="Arial"/>
                <w:color w:val="000000"/>
                <w:sz w:val="20"/>
                <w:szCs w:val="20"/>
                <w:lang w:bidi="th-TH"/>
              </w:rPr>
            </w:pPr>
            <w:del w:id="12548" w:author="Philippe Hollanda - Oliveira Trust" w:date="2022-07-19T10:03:00Z">
              <w:r w:rsidRPr="008601AF" w:rsidDel="0016760B">
                <w:rPr>
                  <w:rFonts w:ascii="Trebuchet MS" w:hAnsi="Trebuchet MS" w:cs="Arial"/>
                  <w:color w:val="000000"/>
                  <w:sz w:val="20"/>
                  <w:szCs w:val="20"/>
                  <w:lang w:bidi="th-TH"/>
                </w:rPr>
                <w:delText>FECHADURA-PORTA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08F984" w14:textId="75D5CCAA" w:rsidR="008601AF" w:rsidRPr="008601AF" w:rsidRDefault="008601AF" w:rsidP="003C2C2A">
            <w:pPr>
              <w:jc w:val="center"/>
              <w:rPr>
                <w:rFonts w:ascii="Trebuchet MS" w:hAnsi="Trebuchet MS" w:cs="Arial"/>
                <w:color w:val="000000"/>
                <w:sz w:val="20"/>
                <w:szCs w:val="20"/>
                <w:lang w:bidi="th-TH"/>
              </w:rPr>
            </w:pPr>
            <w:del w:id="12550"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590856" w14:textId="6C7F9721" w:rsidR="008601AF" w:rsidRPr="008601AF" w:rsidRDefault="008601AF" w:rsidP="003C2C2A">
            <w:pPr>
              <w:jc w:val="center"/>
              <w:rPr>
                <w:rFonts w:ascii="Trebuchet MS" w:hAnsi="Trebuchet MS" w:cs="Arial"/>
                <w:color w:val="000000"/>
                <w:sz w:val="20"/>
                <w:szCs w:val="20"/>
                <w:lang w:bidi="th-TH"/>
              </w:rPr>
            </w:pPr>
            <w:del w:id="12552" w:author="Philippe Hollanda - Oliveira Trust" w:date="2022-07-19T10:03:00Z">
              <w:r w:rsidRPr="008601AF" w:rsidDel="0016760B">
                <w:rPr>
                  <w:rFonts w:ascii="Trebuchet MS" w:hAnsi="Trebuchet MS" w:cs="Arial"/>
                  <w:color w:val="000000"/>
                  <w:sz w:val="20"/>
                  <w:szCs w:val="20"/>
                  <w:lang w:bidi="th-TH"/>
                </w:rPr>
                <w:delText>R$ 5.468,00</w:delText>
              </w:r>
            </w:del>
          </w:p>
        </w:tc>
      </w:tr>
      <w:tr w:rsidR="008601AF" w:rsidRPr="008601AF" w14:paraId="4474B1FF" w14:textId="77777777" w:rsidTr="0016760B">
        <w:tblPrEx>
          <w:tblW w:w="5000" w:type="pct"/>
          <w:tblCellMar>
            <w:left w:w="70" w:type="dxa"/>
            <w:right w:w="70" w:type="dxa"/>
          </w:tblCellMar>
          <w:tblPrExChange w:id="12553" w:author="Philippe Hollanda - Oliveira Trust" w:date="2022-07-19T10:03:00Z">
            <w:tblPrEx>
              <w:tblW w:w="5000" w:type="pct"/>
              <w:tblCellMar>
                <w:left w:w="70" w:type="dxa"/>
                <w:right w:w="70" w:type="dxa"/>
              </w:tblCellMar>
            </w:tblPrEx>
          </w:tblPrExChange>
        </w:tblPrEx>
        <w:trPr>
          <w:trHeight w:val="1785"/>
          <w:trPrChange w:id="125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FA7C5C" w14:textId="6FF01102" w:rsidR="008601AF" w:rsidRPr="008601AF" w:rsidRDefault="008601AF" w:rsidP="003C2C2A">
            <w:pPr>
              <w:jc w:val="center"/>
              <w:rPr>
                <w:rFonts w:ascii="Trebuchet MS" w:hAnsi="Trebuchet MS" w:cs="Arial"/>
                <w:color w:val="000000"/>
                <w:sz w:val="20"/>
                <w:szCs w:val="20"/>
                <w:lang w:bidi="th-TH"/>
              </w:rPr>
            </w:pPr>
            <w:del w:id="12556"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81CE6E" w14:textId="7FF83401" w:rsidR="008601AF" w:rsidRPr="008601AF" w:rsidRDefault="008601AF" w:rsidP="003C2C2A">
            <w:pPr>
              <w:jc w:val="center"/>
              <w:rPr>
                <w:rFonts w:ascii="Trebuchet MS" w:hAnsi="Trebuchet MS" w:cs="Arial"/>
                <w:color w:val="000000"/>
                <w:sz w:val="20"/>
                <w:szCs w:val="20"/>
                <w:lang w:bidi="th-TH"/>
              </w:rPr>
            </w:pPr>
            <w:del w:id="12558" w:author="Philippe Hollanda - Oliveira Trust" w:date="2022-07-19T10:03:00Z">
              <w:r w:rsidRPr="008601AF" w:rsidDel="0016760B">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D93936" w14:textId="3BD1F030" w:rsidR="008601AF" w:rsidRPr="008601AF" w:rsidRDefault="008601AF" w:rsidP="003C2C2A">
            <w:pPr>
              <w:jc w:val="center"/>
              <w:rPr>
                <w:rFonts w:ascii="Trebuchet MS" w:hAnsi="Trebuchet MS" w:cs="Arial"/>
                <w:color w:val="000000"/>
                <w:sz w:val="20"/>
                <w:szCs w:val="20"/>
                <w:lang w:bidi="th-TH"/>
              </w:rPr>
            </w:pPr>
            <w:del w:id="12560" w:author="Philippe Hollanda - Oliveira Trust" w:date="2022-07-19T10:03:00Z">
              <w:r w:rsidRPr="008601AF" w:rsidDel="0016760B">
                <w:rPr>
                  <w:rFonts w:ascii="Trebuchet MS" w:hAnsi="Trebuchet MS" w:cs="Arial"/>
                  <w:color w:val="000000"/>
                  <w:sz w:val="20"/>
                  <w:szCs w:val="20"/>
                  <w:lang w:bidi="th-TH"/>
                </w:rPr>
                <w:delText>R$ 7.841,50</w:delText>
              </w:r>
            </w:del>
          </w:p>
        </w:tc>
      </w:tr>
      <w:tr w:rsidR="008601AF" w:rsidRPr="008601AF" w14:paraId="706AD60A" w14:textId="77777777" w:rsidTr="0016760B">
        <w:tblPrEx>
          <w:tblW w:w="5000" w:type="pct"/>
          <w:tblCellMar>
            <w:left w:w="70" w:type="dxa"/>
            <w:right w:w="70" w:type="dxa"/>
          </w:tblCellMar>
          <w:tblPrExChange w:id="12561" w:author="Philippe Hollanda - Oliveira Trust" w:date="2022-07-19T10:03:00Z">
            <w:tblPrEx>
              <w:tblW w:w="5000" w:type="pct"/>
              <w:tblCellMar>
                <w:left w:w="70" w:type="dxa"/>
                <w:right w:w="70" w:type="dxa"/>
              </w:tblCellMar>
            </w:tblPrEx>
          </w:tblPrExChange>
        </w:tblPrEx>
        <w:trPr>
          <w:trHeight w:val="1785"/>
          <w:trPrChange w:id="125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DD5442" w14:textId="198DF3A2" w:rsidR="008601AF" w:rsidRPr="008601AF" w:rsidRDefault="008601AF" w:rsidP="003C2C2A">
            <w:pPr>
              <w:jc w:val="center"/>
              <w:rPr>
                <w:rFonts w:ascii="Trebuchet MS" w:hAnsi="Trebuchet MS" w:cs="Arial"/>
                <w:color w:val="000000"/>
                <w:sz w:val="20"/>
                <w:szCs w:val="20"/>
                <w:lang w:bidi="th-TH"/>
              </w:rPr>
            </w:pPr>
            <w:del w:id="12564"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F652E7" w14:textId="33F35844" w:rsidR="008601AF" w:rsidRPr="008601AF" w:rsidRDefault="008601AF" w:rsidP="003C2C2A">
            <w:pPr>
              <w:jc w:val="center"/>
              <w:rPr>
                <w:rFonts w:ascii="Trebuchet MS" w:hAnsi="Trebuchet MS" w:cs="Arial"/>
                <w:color w:val="000000"/>
                <w:sz w:val="20"/>
                <w:szCs w:val="20"/>
                <w:lang w:bidi="th-TH"/>
              </w:rPr>
            </w:pPr>
            <w:del w:id="12566" w:author="Philippe Hollanda - Oliveira Trust" w:date="2022-07-19T10:03:00Z">
              <w:r w:rsidRPr="008601AF" w:rsidDel="0016760B">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D7231C" w14:textId="67C9634C" w:rsidR="008601AF" w:rsidRPr="008601AF" w:rsidRDefault="008601AF" w:rsidP="003C2C2A">
            <w:pPr>
              <w:jc w:val="center"/>
              <w:rPr>
                <w:rFonts w:ascii="Trebuchet MS" w:hAnsi="Trebuchet MS" w:cs="Arial"/>
                <w:color w:val="000000"/>
                <w:sz w:val="20"/>
                <w:szCs w:val="20"/>
                <w:lang w:bidi="th-TH"/>
              </w:rPr>
            </w:pPr>
            <w:del w:id="12568" w:author="Philippe Hollanda - Oliveira Trust" w:date="2022-07-19T10:03:00Z">
              <w:r w:rsidRPr="008601AF" w:rsidDel="0016760B">
                <w:rPr>
                  <w:rFonts w:ascii="Trebuchet MS" w:hAnsi="Trebuchet MS" w:cs="Arial"/>
                  <w:color w:val="000000"/>
                  <w:sz w:val="20"/>
                  <w:szCs w:val="20"/>
                  <w:lang w:bidi="th-TH"/>
                </w:rPr>
                <w:delText>R$ 2.247,00</w:delText>
              </w:r>
            </w:del>
          </w:p>
        </w:tc>
      </w:tr>
      <w:tr w:rsidR="008601AF" w:rsidRPr="008601AF" w14:paraId="0AFC22F8" w14:textId="77777777" w:rsidTr="0016760B">
        <w:tblPrEx>
          <w:tblW w:w="5000" w:type="pct"/>
          <w:tblCellMar>
            <w:left w:w="70" w:type="dxa"/>
            <w:right w:w="70" w:type="dxa"/>
          </w:tblCellMar>
          <w:tblPrExChange w:id="12569" w:author="Philippe Hollanda - Oliveira Trust" w:date="2022-07-19T10:03:00Z">
            <w:tblPrEx>
              <w:tblW w:w="5000" w:type="pct"/>
              <w:tblCellMar>
                <w:left w:w="70" w:type="dxa"/>
                <w:right w:w="70" w:type="dxa"/>
              </w:tblCellMar>
            </w:tblPrEx>
          </w:tblPrExChange>
        </w:tblPrEx>
        <w:trPr>
          <w:trHeight w:val="1785"/>
          <w:trPrChange w:id="125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A23AFD" w14:textId="542E881D" w:rsidR="008601AF" w:rsidRPr="008601AF" w:rsidRDefault="008601AF" w:rsidP="003C2C2A">
            <w:pPr>
              <w:jc w:val="center"/>
              <w:rPr>
                <w:rFonts w:ascii="Trebuchet MS" w:hAnsi="Trebuchet MS" w:cs="Arial"/>
                <w:color w:val="000000"/>
                <w:sz w:val="20"/>
                <w:szCs w:val="20"/>
                <w:lang w:bidi="th-TH"/>
              </w:rPr>
            </w:pPr>
            <w:del w:id="12572" w:author="Philippe Hollanda - Oliveira Trust" w:date="2022-07-19T10:03:00Z">
              <w:r w:rsidRPr="008601AF" w:rsidDel="0016760B">
                <w:rPr>
                  <w:rFonts w:ascii="Trebuchet MS" w:hAnsi="Trebuchet MS" w:cs="Arial"/>
                  <w:color w:val="000000"/>
                  <w:sz w:val="20"/>
                  <w:szCs w:val="20"/>
                  <w:lang w:bidi="th-TH"/>
                </w:rPr>
                <w:delText>CONTROLE REMOTO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BDD167" w14:textId="222DDAC5" w:rsidR="008601AF" w:rsidRPr="008601AF" w:rsidRDefault="008601AF" w:rsidP="003C2C2A">
            <w:pPr>
              <w:jc w:val="center"/>
              <w:rPr>
                <w:rFonts w:ascii="Trebuchet MS" w:hAnsi="Trebuchet MS" w:cs="Arial"/>
                <w:color w:val="000000"/>
                <w:sz w:val="20"/>
                <w:szCs w:val="20"/>
                <w:lang w:bidi="th-TH"/>
              </w:rPr>
            </w:pPr>
            <w:del w:id="12574" w:author="Philippe Hollanda - Oliveira Trust" w:date="2022-07-19T10:03:00Z">
              <w:r w:rsidRPr="008601AF" w:rsidDel="0016760B">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173FED" w14:textId="75C859E7" w:rsidR="008601AF" w:rsidRPr="008601AF" w:rsidRDefault="008601AF" w:rsidP="003C2C2A">
            <w:pPr>
              <w:jc w:val="center"/>
              <w:rPr>
                <w:rFonts w:ascii="Trebuchet MS" w:hAnsi="Trebuchet MS" w:cs="Arial"/>
                <w:color w:val="000000"/>
                <w:sz w:val="20"/>
                <w:szCs w:val="20"/>
                <w:lang w:bidi="th-TH"/>
              </w:rPr>
            </w:pPr>
            <w:del w:id="12576" w:author="Philippe Hollanda - Oliveira Trust" w:date="2022-07-19T10:03:00Z">
              <w:r w:rsidRPr="008601AF" w:rsidDel="0016760B">
                <w:rPr>
                  <w:rFonts w:ascii="Trebuchet MS" w:hAnsi="Trebuchet MS" w:cs="Arial"/>
                  <w:color w:val="000000"/>
                  <w:sz w:val="20"/>
                  <w:szCs w:val="20"/>
                  <w:lang w:bidi="th-TH"/>
                </w:rPr>
                <w:delText>R$ 215,00</w:delText>
              </w:r>
            </w:del>
          </w:p>
        </w:tc>
      </w:tr>
      <w:tr w:rsidR="008601AF" w:rsidRPr="008601AF" w14:paraId="51155F09" w14:textId="77777777" w:rsidTr="0016760B">
        <w:tblPrEx>
          <w:tblW w:w="5000" w:type="pct"/>
          <w:tblCellMar>
            <w:left w:w="70" w:type="dxa"/>
            <w:right w:w="70" w:type="dxa"/>
          </w:tblCellMar>
          <w:tblPrExChange w:id="12577" w:author="Philippe Hollanda - Oliveira Trust" w:date="2022-07-19T10:03:00Z">
            <w:tblPrEx>
              <w:tblW w:w="5000" w:type="pct"/>
              <w:tblCellMar>
                <w:left w:w="70" w:type="dxa"/>
                <w:right w:w="70" w:type="dxa"/>
              </w:tblCellMar>
            </w:tblPrEx>
          </w:tblPrExChange>
        </w:tblPrEx>
        <w:trPr>
          <w:trHeight w:val="1785"/>
          <w:trPrChange w:id="125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D63C98" w14:textId="7C70797C" w:rsidR="008601AF" w:rsidRPr="008601AF" w:rsidRDefault="008601AF" w:rsidP="003C2C2A">
            <w:pPr>
              <w:jc w:val="center"/>
              <w:rPr>
                <w:rFonts w:ascii="Trebuchet MS" w:hAnsi="Trebuchet MS" w:cs="Arial"/>
                <w:color w:val="000000"/>
                <w:sz w:val="20"/>
                <w:szCs w:val="20"/>
                <w:lang w:bidi="th-TH"/>
              </w:rPr>
            </w:pPr>
            <w:del w:id="12580"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DF450D" w14:textId="6A3B3516" w:rsidR="008601AF" w:rsidRPr="008601AF" w:rsidRDefault="008601AF" w:rsidP="003C2C2A">
            <w:pPr>
              <w:jc w:val="center"/>
              <w:rPr>
                <w:rFonts w:ascii="Trebuchet MS" w:hAnsi="Trebuchet MS" w:cs="Arial"/>
                <w:color w:val="000000"/>
                <w:sz w:val="20"/>
                <w:szCs w:val="20"/>
                <w:lang w:bidi="th-TH"/>
              </w:rPr>
            </w:pPr>
            <w:del w:id="12582" w:author="Philippe Hollanda - Oliveira Trust" w:date="2022-07-19T10:03:00Z">
              <w:r w:rsidRPr="008601AF" w:rsidDel="0016760B">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68AF2E" w14:textId="1828A47E" w:rsidR="008601AF" w:rsidRPr="008601AF" w:rsidRDefault="008601AF" w:rsidP="003C2C2A">
            <w:pPr>
              <w:jc w:val="center"/>
              <w:rPr>
                <w:rFonts w:ascii="Trebuchet MS" w:hAnsi="Trebuchet MS" w:cs="Arial"/>
                <w:color w:val="000000"/>
                <w:sz w:val="20"/>
                <w:szCs w:val="20"/>
                <w:lang w:bidi="th-TH"/>
              </w:rPr>
            </w:pPr>
            <w:del w:id="12584" w:author="Philippe Hollanda - Oliveira Trust" w:date="2022-07-19T10:03:00Z">
              <w:r w:rsidRPr="008601AF" w:rsidDel="0016760B">
                <w:rPr>
                  <w:rFonts w:ascii="Trebuchet MS" w:hAnsi="Trebuchet MS" w:cs="Arial"/>
                  <w:color w:val="000000"/>
                  <w:sz w:val="20"/>
                  <w:szCs w:val="20"/>
                  <w:lang w:bidi="th-TH"/>
                </w:rPr>
                <w:delText>R$ 2.410,00</w:delText>
              </w:r>
            </w:del>
          </w:p>
        </w:tc>
      </w:tr>
      <w:tr w:rsidR="008601AF" w:rsidRPr="008601AF" w14:paraId="3FC30C3B" w14:textId="77777777" w:rsidTr="0016760B">
        <w:tblPrEx>
          <w:tblW w:w="5000" w:type="pct"/>
          <w:tblCellMar>
            <w:left w:w="70" w:type="dxa"/>
            <w:right w:w="70" w:type="dxa"/>
          </w:tblCellMar>
          <w:tblPrExChange w:id="12585" w:author="Philippe Hollanda - Oliveira Trust" w:date="2022-07-19T10:03:00Z">
            <w:tblPrEx>
              <w:tblW w:w="5000" w:type="pct"/>
              <w:tblCellMar>
                <w:left w:w="70" w:type="dxa"/>
                <w:right w:w="70" w:type="dxa"/>
              </w:tblCellMar>
            </w:tblPrEx>
          </w:tblPrExChange>
        </w:tblPrEx>
        <w:trPr>
          <w:trHeight w:val="1785"/>
          <w:trPrChange w:id="125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EBC89E" w14:textId="07818820" w:rsidR="008601AF" w:rsidRPr="008601AF" w:rsidRDefault="008601AF" w:rsidP="003C2C2A">
            <w:pPr>
              <w:jc w:val="center"/>
              <w:rPr>
                <w:rFonts w:ascii="Trebuchet MS" w:hAnsi="Trebuchet MS" w:cs="Arial"/>
                <w:color w:val="000000"/>
                <w:sz w:val="20"/>
                <w:szCs w:val="20"/>
                <w:lang w:bidi="th-TH"/>
              </w:rPr>
            </w:pPr>
            <w:del w:id="12588"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7C21E6" w14:textId="2A6889F7" w:rsidR="008601AF" w:rsidRPr="008601AF" w:rsidRDefault="008601AF" w:rsidP="003C2C2A">
            <w:pPr>
              <w:jc w:val="center"/>
              <w:rPr>
                <w:rFonts w:ascii="Trebuchet MS" w:hAnsi="Trebuchet MS" w:cs="Arial"/>
                <w:color w:val="000000"/>
                <w:sz w:val="20"/>
                <w:szCs w:val="20"/>
                <w:lang w:bidi="th-TH"/>
              </w:rPr>
            </w:pPr>
            <w:del w:id="12590" w:author="Philippe Hollanda - Oliveira Trust" w:date="2022-07-19T10:03:00Z">
              <w:r w:rsidRPr="008601AF" w:rsidDel="0016760B">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2D5FDA" w14:textId="01F18ADA" w:rsidR="008601AF" w:rsidRPr="008601AF" w:rsidRDefault="008601AF" w:rsidP="003C2C2A">
            <w:pPr>
              <w:jc w:val="center"/>
              <w:rPr>
                <w:rFonts w:ascii="Trebuchet MS" w:hAnsi="Trebuchet MS" w:cs="Arial"/>
                <w:color w:val="000000"/>
                <w:sz w:val="20"/>
                <w:szCs w:val="20"/>
                <w:lang w:bidi="th-TH"/>
              </w:rPr>
            </w:pPr>
            <w:del w:id="12592" w:author="Philippe Hollanda - Oliveira Trust" w:date="2022-07-19T10:03:00Z">
              <w:r w:rsidRPr="008601AF" w:rsidDel="0016760B">
                <w:rPr>
                  <w:rFonts w:ascii="Trebuchet MS" w:hAnsi="Trebuchet MS" w:cs="Arial"/>
                  <w:color w:val="000000"/>
                  <w:sz w:val="20"/>
                  <w:szCs w:val="20"/>
                  <w:lang w:bidi="th-TH"/>
                </w:rPr>
                <w:delText>R$ 120,00</w:delText>
              </w:r>
            </w:del>
          </w:p>
        </w:tc>
      </w:tr>
      <w:tr w:rsidR="008601AF" w:rsidRPr="008601AF" w14:paraId="779899B5" w14:textId="77777777" w:rsidTr="0016760B">
        <w:tblPrEx>
          <w:tblW w:w="5000" w:type="pct"/>
          <w:tblCellMar>
            <w:left w:w="70" w:type="dxa"/>
            <w:right w:w="70" w:type="dxa"/>
          </w:tblCellMar>
          <w:tblPrExChange w:id="12593" w:author="Philippe Hollanda - Oliveira Trust" w:date="2022-07-19T10:03:00Z">
            <w:tblPrEx>
              <w:tblW w:w="5000" w:type="pct"/>
              <w:tblCellMar>
                <w:left w:w="70" w:type="dxa"/>
                <w:right w:w="70" w:type="dxa"/>
              </w:tblCellMar>
            </w:tblPrEx>
          </w:tblPrExChange>
        </w:tblPrEx>
        <w:trPr>
          <w:trHeight w:val="1785"/>
          <w:trPrChange w:id="125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5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B90BB3" w14:textId="4B43DD4F" w:rsidR="008601AF" w:rsidRPr="008601AF" w:rsidRDefault="008601AF" w:rsidP="003C2C2A">
            <w:pPr>
              <w:jc w:val="center"/>
              <w:rPr>
                <w:rFonts w:ascii="Trebuchet MS" w:hAnsi="Trebuchet MS" w:cs="Arial"/>
                <w:color w:val="000000"/>
                <w:sz w:val="20"/>
                <w:szCs w:val="20"/>
                <w:lang w:bidi="th-TH"/>
              </w:rPr>
            </w:pPr>
            <w:del w:id="12596"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5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02AAD2" w14:textId="08EB7067" w:rsidR="008601AF" w:rsidRPr="008601AF" w:rsidRDefault="008601AF" w:rsidP="003C2C2A">
            <w:pPr>
              <w:jc w:val="center"/>
              <w:rPr>
                <w:rFonts w:ascii="Trebuchet MS" w:hAnsi="Trebuchet MS" w:cs="Arial"/>
                <w:color w:val="000000"/>
                <w:sz w:val="20"/>
                <w:szCs w:val="20"/>
                <w:lang w:bidi="th-TH"/>
              </w:rPr>
            </w:pPr>
            <w:del w:id="12598" w:author="Philippe Hollanda - Oliveira Trust" w:date="2022-07-19T10:03:00Z">
              <w:r w:rsidRPr="008601AF" w:rsidDel="0016760B">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5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5FF722" w14:textId="0F4FF15F" w:rsidR="008601AF" w:rsidRPr="008601AF" w:rsidRDefault="008601AF" w:rsidP="003C2C2A">
            <w:pPr>
              <w:jc w:val="center"/>
              <w:rPr>
                <w:rFonts w:ascii="Trebuchet MS" w:hAnsi="Trebuchet MS" w:cs="Arial"/>
                <w:color w:val="000000"/>
                <w:sz w:val="20"/>
                <w:szCs w:val="20"/>
                <w:lang w:bidi="th-TH"/>
              </w:rPr>
            </w:pPr>
            <w:del w:id="12600" w:author="Philippe Hollanda - Oliveira Trust" w:date="2022-07-19T10:03:00Z">
              <w:r w:rsidRPr="008601AF" w:rsidDel="0016760B">
                <w:rPr>
                  <w:rFonts w:ascii="Trebuchet MS" w:hAnsi="Trebuchet MS" w:cs="Arial"/>
                  <w:color w:val="000000"/>
                  <w:sz w:val="20"/>
                  <w:szCs w:val="20"/>
                  <w:lang w:bidi="th-TH"/>
                </w:rPr>
                <w:delText>R$ 125,00</w:delText>
              </w:r>
            </w:del>
          </w:p>
        </w:tc>
      </w:tr>
      <w:tr w:rsidR="008601AF" w:rsidRPr="008601AF" w14:paraId="297A828C" w14:textId="77777777" w:rsidTr="0016760B">
        <w:tblPrEx>
          <w:tblW w:w="5000" w:type="pct"/>
          <w:tblCellMar>
            <w:left w:w="70" w:type="dxa"/>
            <w:right w:w="70" w:type="dxa"/>
          </w:tblCellMar>
          <w:tblPrExChange w:id="12601" w:author="Philippe Hollanda - Oliveira Trust" w:date="2022-07-19T10:03:00Z">
            <w:tblPrEx>
              <w:tblW w:w="5000" w:type="pct"/>
              <w:tblCellMar>
                <w:left w:w="70" w:type="dxa"/>
                <w:right w:w="70" w:type="dxa"/>
              </w:tblCellMar>
            </w:tblPrEx>
          </w:tblPrExChange>
        </w:tblPrEx>
        <w:trPr>
          <w:trHeight w:val="1785"/>
          <w:trPrChange w:id="126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4DA419" w14:textId="2471CE42" w:rsidR="008601AF" w:rsidRPr="008601AF" w:rsidRDefault="008601AF" w:rsidP="003C2C2A">
            <w:pPr>
              <w:jc w:val="center"/>
              <w:rPr>
                <w:rFonts w:ascii="Trebuchet MS" w:hAnsi="Trebuchet MS" w:cs="Arial"/>
                <w:color w:val="000000"/>
                <w:sz w:val="20"/>
                <w:szCs w:val="20"/>
                <w:lang w:bidi="th-TH"/>
              </w:rPr>
            </w:pPr>
            <w:del w:id="12604"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19D29ED" w14:textId="32DEB27A" w:rsidR="008601AF" w:rsidRPr="008601AF" w:rsidRDefault="008601AF" w:rsidP="003C2C2A">
            <w:pPr>
              <w:jc w:val="center"/>
              <w:rPr>
                <w:rFonts w:ascii="Trebuchet MS" w:hAnsi="Trebuchet MS" w:cs="Arial"/>
                <w:color w:val="000000"/>
                <w:sz w:val="20"/>
                <w:szCs w:val="20"/>
                <w:lang w:bidi="th-TH"/>
              </w:rPr>
            </w:pPr>
            <w:del w:id="12606" w:author="Philippe Hollanda - Oliveira Trust" w:date="2022-07-19T10:03:00Z">
              <w:r w:rsidRPr="008601AF" w:rsidDel="0016760B">
                <w:rPr>
                  <w:rFonts w:ascii="Trebuchet MS" w:hAnsi="Trebuchet MS" w:cs="Arial"/>
                  <w:color w:val="000000"/>
                  <w:sz w:val="20"/>
                  <w:szCs w:val="20"/>
                  <w:lang w:bidi="th-TH"/>
                </w:rPr>
                <w:delText>12/01/2022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5E3095" w14:textId="058DFAE4" w:rsidR="008601AF" w:rsidRPr="008601AF" w:rsidRDefault="008601AF" w:rsidP="003C2C2A">
            <w:pPr>
              <w:jc w:val="center"/>
              <w:rPr>
                <w:rFonts w:ascii="Trebuchet MS" w:hAnsi="Trebuchet MS" w:cs="Arial"/>
                <w:color w:val="000000"/>
                <w:sz w:val="20"/>
                <w:szCs w:val="20"/>
                <w:lang w:bidi="th-TH"/>
              </w:rPr>
            </w:pPr>
            <w:del w:id="12608" w:author="Philippe Hollanda - Oliveira Trust" w:date="2022-07-19T10:03:00Z">
              <w:r w:rsidRPr="008601AF" w:rsidDel="0016760B">
                <w:rPr>
                  <w:rFonts w:ascii="Trebuchet MS" w:hAnsi="Trebuchet MS" w:cs="Arial"/>
                  <w:color w:val="000000"/>
                  <w:sz w:val="20"/>
                  <w:szCs w:val="20"/>
                  <w:lang w:bidi="th-TH"/>
                </w:rPr>
                <w:delText>R$ 545,20</w:delText>
              </w:r>
            </w:del>
          </w:p>
        </w:tc>
      </w:tr>
      <w:tr w:rsidR="008601AF" w:rsidRPr="008601AF" w14:paraId="540A2543" w14:textId="77777777" w:rsidTr="0016760B">
        <w:tblPrEx>
          <w:tblW w:w="5000" w:type="pct"/>
          <w:tblCellMar>
            <w:left w:w="70" w:type="dxa"/>
            <w:right w:w="70" w:type="dxa"/>
          </w:tblCellMar>
          <w:tblPrExChange w:id="12609" w:author="Philippe Hollanda - Oliveira Trust" w:date="2022-07-19T10:03:00Z">
            <w:tblPrEx>
              <w:tblW w:w="5000" w:type="pct"/>
              <w:tblCellMar>
                <w:left w:w="70" w:type="dxa"/>
                <w:right w:w="70" w:type="dxa"/>
              </w:tblCellMar>
            </w:tblPrEx>
          </w:tblPrExChange>
        </w:tblPrEx>
        <w:trPr>
          <w:trHeight w:val="1785"/>
          <w:trPrChange w:id="126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EEF419" w14:textId="020A0615" w:rsidR="008601AF" w:rsidRPr="008601AF" w:rsidRDefault="008601AF" w:rsidP="003C2C2A">
            <w:pPr>
              <w:jc w:val="center"/>
              <w:rPr>
                <w:rFonts w:ascii="Trebuchet MS" w:hAnsi="Trebuchet MS" w:cs="Arial"/>
                <w:color w:val="000000"/>
                <w:sz w:val="20"/>
                <w:szCs w:val="20"/>
                <w:lang w:bidi="th-TH"/>
              </w:rPr>
            </w:pPr>
            <w:del w:id="12612" w:author="Philippe Hollanda - Oliveira Trust" w:date="2022-07-19T10:03:00Z">
              <w:r w:rsidRPr="008601AF" w:rsidDel="0016760B">
                <w:rPr>
                  <w:rFonts w:ascii="Trebuchet MS" w:hAnsi="Trebuchet MS" w:cs="Arial"/>
                  <w:color w:val="000000"/>
                  <w:sz w:val="20"/>
                  <w:szCs w:val="20"/>
                  <w:lang w:bidi="th-TH"/>
                </w:rPr>
                <w:delText>SUPORTE P/EXTINTOR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17489B" w14:textId="2632B301" w:rsidR="008601AF" w:rsidRPr="008601AF" w:rsidRDefault="008601AF" w:rsidP="003C2C2A">
            <w:pPr>
              <w:jc w:val="center"/>
              <w:rPr>
                <w:rFonts w:ascii="Trebuchet MS" w:hAnsi="Trebuchet MS" w:cs="Arial"/>
                <w:color w:val="000000"/>
                <w:sz w:val="20"/>
                <w:szCs w:val="20"/>
                <w:lang w:bidi="th-TH"/>
              </w:rPr>
            </w:pPr>
            <w:del w:id="12614"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49673C" w14:textId="3D028EF2" w:rsidR="008601AF" w:rsidRPr="008601AF" w:rsidRDefault="008601AF" w:rsidP="003C2C2A">
            <w:pPr>
              <w:jc w:val="center"/>
              <w:rPr>
                <w:rFonts w:ascii="Trebuchet MS" w:hAnsi="Trebuchet MS" w:cs="Arial"/>
                <w:color w:val="000000"/>
                <w:sz w:val="20"/>
                <w:szCs w:val="20"/>
                <w:lang w:bidi="th-TH"/>
              </w:rPr>
            </w:pPr>
            <w:del w:id="12616" w:author="Philippe Hollanda - Oliveira Trust" w:date="2022-07-19T10:03:00Z">
              <w:r w:rsidRPr="008601AF" w:rsidDel="0016760B">
                <w:rPr>
                  <w:rFonts w:ascii="Trebuchet MS" w:hAnsi="Trebuchet MS" w:cs="Arial"/>
                  <w:color w:val="000000"/>
                  <w:sz w:val="20"/>
                  <w:szCs w:val="20"/>
                  <w:lang w:bidi="th-TH"/>
                </w:rPr>
                <w:delText>R$ 42,00</w:delText>
              </w:r>
            </w:del>
          </w:p>
        </w:tc>
      </w:tr>
      <w:tr w:rsidR="008601AF" w:rsidRPr="008601AF" w14:paraId="251A8221" w14:textId="77777777" w:rsidTr="0016760B">
        <w:tblPrEx>
          <w:tblW w:w="5000" w:type="pct"/>
          <w:tblCellMar>
            <w:left w:w="70" w:type="dxa"/>
            <w:right w:w="70" w:type="dxa"/>
          </w:tblCellMar>
          <w:tblPrExChange w:id="12617" w:author="Philippe Hollanda - Oliveira Trust" w:date="2022-07-19T10:03:00Z">
            <w:tblPrEx>
              <w:tblW w:w="5000" w:type="pct"/>
              <w:tblCellMar>
                <w:left w:w="70" w:type="dxa"/>
                <w:right w:w="70" w:type="dxa"/>
              </w:tblCellMar>
            </w:tblPrEx>
          </w:tblPrExChange>
        </w:tblPrEx>
        <w:trPr>
          <w:trHeight w:val="1785"/>
          <w:trPrChange w:id="126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446B96" w14:textId="64636393" w:rsidR="008601AF" w:rsidRPr="008601AF" w:rsidRDefault="008601AF" w:rsidP="003C2C2A">
            <w:pPr>
              <w:jc w:val="center"/>
              <w:rPr>
                <w:rFonts w:ascii="Trebuchet MS" w:hAnsi="Trebuchet MS" w:cs="Arial"/>
                <w:color w:val="000000"/>
                <w:sz w:val="20"/>
                <w:szCs w:val="20"/>
                <w:lang w:bidi="th-TH"/>
              </w:rPr>
            </w:pPr>
            <w:del w:id="12620" w:author="Philippe Hollanda - Oliveira Trust" w:date="2022-07-19T10:03:00Z">
              <w:r w:rsidRPr="008601AF" w:rsidDel="0016760B">
                <w:rPr>
                  <w:rFonts w:ascii="Trebuchet MS" w:hAnsi="Trebuchet MS" w:cs="Arial"/>
                  <w:color w:val="000000"/>
                  <w:sz w:val="20"/>
                  <w:szCs w:val="20"/>
                  <w:lang w:bidi="th-TH"/>
                </w:rPr>
                <w:delText>MASSA CORRIDA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E010B6" w14:textId="44B16458" w:rsidR="008601AF" w:rsidRPr="008601AF" w:rsidRDefault="008601AF" w:rsidP="003C2C2A">
            <w:pPr>
              <w:jc w:val="center"/>
              <w:rPr>
                <w:rFonts w:ascii="Trebuchet MS" w:hAnsi="Trebuchet MS" w:cs="Arial"/>
                <w:color w:val="000000"/>
                <w:sz w:val="20"/>
                <w:szCs w:val="20"/>
                <w:lang w:bidi="th-TH"/>
              </w:rPr>
            </w:pPr>
            <w:del w:id="12622" w:author="Philippe Hollanda - Oliveira Trust" w:date="2022-07-19T10:03:00Z">
              <w:r w:rsidRPr="008601AF" w:rsidDel="0016760B">
                <w:rPr>
                  <w:rFonts w:ascii="Trebuchet MS" w:hAnsi="Trebuchet MS" w:cs="Arial"/>
                  <w:color w:val="000000"/>
                  <w:sz w:val="20"/>
                  <w:szCs w:val="20"/>
                  <w:lang w:bidi="th-TH"/>
                </w:rPr>
                <w:delText>26/01/2022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EE114E" w14:textId="55980980" w:rsidR="008601AF" w:rsidRPr="008601AF" w:rsidRDefault="008601AF" w:rsidP="003C2C2A">
            <w:pPr>
              <w:jc w:val="center"/>
              <w:rPr>
                <w:rFonts w:ascii="Trebuchet MS" w:hAnsi="Trebuchet MS" w:cs="Arial"/>
                <w:color w:val="000000"/>
                <w:sz w:val="20"/>
                <w:szCs w:val="20"/>
                <w:lang w:bidi="th-TH"/>
              </w:rPr>
            </w:pPr>
            <w:del w:id="12624" w:author="Philippe Hollanda - Oliveira Trust" w:date="2022-07-19T10:03:00Z">
              <w:r w:rsidRPr="008601AF" w:rsidDel="0016760B">
                <w:rPr>
                  <w:rFonts w:ascii="Trebuchet MS" w:hAnsi="Trebuchet MS" w:cs="Arial"/>
                  <w:color w:val="000000"/>
                  <w:sz w:val="20"/>
                  <w:szCs w:val="20"/>
                  <w:lang w:bidi="th-TH"/>
                </w:rPr>
                <w:delText>R$ 2.155,06</w:delText>
              </w:r>
            </w:del>
          </w:p>
        </w:tc>
      </w:tr>
      <w:tr w:rsidR="008601AF" w:rsidRPr="008601AF" w14:paraId="4894509F" w14:textId="77777777" w:rsidTr="0016760B">
        <w:tblPrEx>
          <w:tblW w:w="5000" w:type="pct"/>
          <w:tblCellMar>
            <w:left w:w="70" w:type="dxa"/>
            <w:right w:w="70" w:type="dxa"/>
          </w:tblCellMar>
          <w:tblPrExChange w:id="12625" w:author="Philippe Hollanda - Oliveira Trust" w:date="2022-07-19T10:03:00Z">
            <w:tblPrEx>
              <w:tblW w:w="5000" w:type="pct"/>
              <w:tblCellMar>
                <w:left w:w="70" w:type="dxa"/>
                <w:right w:w="70" w:type="dxa"/>
              </w:tblCellMar>
            </w:tblPrEx>
          </w:tblPrExChange>
        </w:tblPrEx>
        <w:trPr>
          <w:trHeight w:val="1785"/>
          <w:trPrChange w:id="126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FEE697" w14:textId="70F8E841" w:rsidR="008601AF" w:rsidRPr="008601AF" w:rsidRDefault="008601AF" w:rsidP="003C2C2A">
            <w:pPr>
              <w:jc w:val="center"/>
              <w:rPr>
                <w:rFonts w:ascii="Trebuchet MS" w:hAnsi="Trebuchet MS" w:cs="Arial"/>
                <w:color w:val="000000"/>
                <w:sz w:val="20"/>
                <w:szCs w:val="20"/>
                <w:lang w:bidi="th-TH"/>
              </w:rPr>
            </w:pPr>
            <w:del w:id="12628"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E0D49F" w14:textId="37B9E0FC" w:rsidR="008601AF" w:rsidRPr="008601AF" w:rsidRDefault="008601AF" w:rsidP="003C2C2A">
            <w:pPr>
              <w:jc w:val="center"/>
              <w:rPr>
                <w:rFonts w:ascii="Trebuchet MS" w:hAnsi="Trebuchet MS" w:cs="Arial"/>
                <w:color w:val="000000"/>
                <w:sz w:val="20"/>
                <w:szCs w:val="20"/>
                <w:lang w:bidi="th-TH"/>
              </w:rPr>
            </w:pPr>
            <w:del w:id="12630" w:author="Philippe Hollanda - Oliveira Trust" w:date="2022-07-19T10:03:00Z">
              <w:r w:rsidRPr="008601AF" w:rsidDel="0016760B">
                <w:rPr>
                  <w:rFonts w:ascii="Trebuchet MS" w:hAnsi="Trebuchet MS" w:cs="Arial"/>
                  <w:color w:val="000000"/>
                  <w:sz w:val="20"/>
                  <w:szCs w:val="20"/>
                  <w:lang w:bidi="th-TH"/>
                </w:rPr>
                <w:delText>07/01/2022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49A037" w14:textId="53EFF5E9" w:rsidR="008601AF" w:rsidRPr="008601AF" w:rsidRDefault="008601AF" w:rsidP="003C2C2A">
            <w:pPr>
              <w:jc w:val="center"/>
              <w:rPr>
                <w:rFonts w:ascii="Trebuchet MS" w:hAnsi="Trebuchet MS" w:cs="Arial"/>
                <w:color w:val="000000"/>
                <w:sz w:val="20"/>
                <w:szCs w:val="20"/>
                <w:lang w:bidi="th-TH"/>
              </w:rPr>
            </w:pPr>
            <w:del w:id="12632" w:author="Philippe Hollanda - Oliveira Trust" w:date="2022-07-19T10:03:00Z">
              <w:r w:rsidRPr="008601AF" w:rsidDel="0016760B">
                <w:rPr>
                  <w:rFonts w:ascii="Trebuchet MS" w:hAnsi="Trebuchet MS" w:cs="Arial"/>
                  <w:color w:val="000000"/>
                  <w:sz w:val="20"/>
                  <w:szCs w:val="20"/>
                  <w:lang w:bidi="th-TH"/>
                </w:rPr>
                <w:delText>R$ 952,00</w:delText>
              </w:r>
            </w:del>
          </w:p>
        </w:tc>
      </w:tr>
      <w:tr w:rsidR="008601AF" w:rsidRPr="008601AF" w14:paraId="2901D648" w14:textId="77777777" w:rsidTr="0016760B">
        <w:tblPrEx>
          <w:tblW w:w="5000" w:type="pct"/>
          <w:tblCellMar>
            <w:left w:w="70" w:type="dxa"/>
            <w:right w:w="70" w:type="dxa"/>
          </w:tblCellMar>
          <w:tblPrExChange w:id="12633" w:author="Philippe Hollanda - Oliveira Trust" w:date="2022-07-19T10:03:00Z">
            <w:tblPrEx>
              <w:tblW w:w="5000" w:type="pct"/>
              <w:tblCellMar>
                <w:left w:w="70" w:type="dxa"/>
                <w:right w:w="70" w:type="dxa"/>
              </w:tblCellMar>
            </w:tblPrEx>
          </w:tblPrExChange>
        </w:tblPrEx>
        <w:trPr>
          <w:trHeight w:val="1785"/>
          <w:trPrChange w:id="126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E5BA27" w14:textId="6240C377" w:rsidR="008601AF" w:rsidRPr="008601AF" w:rsidRDefault="008601AF" w:rsidP="003C2C2A">
            <w:pPr>
              <w:jc w:val="center"/>
              <w:rPr>
                <w:rFonts w:ascii="Trebuchet MS" w:hAnsi="Trebuchet MS" w:cs="Arial"/>
                <w:color w:val="000000"/>
                <w:sz w:val="20"/>
                <w:szCs w:val="20"/>
                <w:lang w:bidi="th-TH"/>
              </w:rPr>
            </w:pPr>
            <w:del w:id="12636"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235492" w14:textId="5EB1F170" w:rsidR="008601AF" w:rsidRPr="008601AF" w:rsidRDefault="008601AF" w:rsidP="003C2C2A">
            <w:pPr>
              <w:jc w:val="center"/>
              <w:rPr>
                <w:rFonts w:ascii="Trebuchet MS" w:hAnsi="Trebuchet MS" w:cs="Arial"/>
                <w:color w:val="000000"/>
                <w:sz w:val="20"/>
                <w:szCs w:val="20"/>
                <w:lang w:bidi="th-TH"/>
              </w:rPr>
            </w:pPr>
            <w:del w:id="12638" w:author="Philippe Hollanda - Oliveira Trust" w:date="2022-07-19T10:03:00Z">
              <w:r w:rsidRPr="008601AF" w:rsidDel="0016760B">
                <w:rPr>
                  <w:rFonts w:ascii="Trebuchet MS" w:hAnsi="Trebuchet MS" w:cs="Arial"/>
                  <w:color w:val="000000"/>
                  <w:sz w:val="20"/>
                  <w:szCs w:val="20"/>
                  <w:lang w:bidi="th-TH"/>
                </w:rPr>
                <w:delText>07/01/2022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7015D2" w14:textId="17F2F51C" w:rsidR="008601AF" w:rsidRPr="008601AF" w:rsidRDefault="008601AF" w:rsidP="003C2C2A">
            <w:pPr>
              <w:jc w:val="center"/>
              <w:rPr>
                <w:rFonts w:ascii="Trebuchet MS" w:hAnsi="Trebuchet MS" w:cs="Arial"/>
                <w:color w:val="000000"/>
                <w:sz w:val="20"/>
                <w:szCs w:val="20"/>
                <w:lang w:bidi="th-TH"/>
              </w:rPr>
            </w:pPr>
            <w:del w:id="12640" w:author="Philippe Hollanda - Oliveira Trust" w:date="2022-07-19T10:03:00Z">
              <w:r w:rsidRPr="008601AF" w:rsidDel="0016760B">
                <w:rPr>
                  <w:rFonts w:ascii="Trebuchet MS" w:hAnsi="Trebuchet MS" w:cs="Arial"/>
                  <w:color w:val="000000"/>
                  <w:sz w:val="20"/>
                  <w:szCs w:val="20"/>
                  <w:lang w:bidi="th-TH"/>
                </w:rPr>
                <w:delText>R$ 2.040,00</w:delText>
              </w:r>
            </w:del>
          </w:p>
        </w:tc>
      </w:tr>
      <w:tr w:rsidR="008601AF" w:rsidRPr="008601AF" w14:paraId="787A2E93" w14:textId="77777777" w:rsidTr="0016760B">
        <w:tblPrEx>
          <w:tblW w:w="5000" w:type="pct"/>
          <w:tblCellMar>
            <w:left w:w="70" w:type="dxa"/>
            <w:right w:w="70" w:type="dxa"/>
          </w:tblCellMar>
          <w:tblPrExChange w:id="12641" w:author="Philippe Hollanda - Oliveira Trust" w:date="2022-07-19T10:03:00Z">
            <w:tblPrEx>
              <w:tblW w:w="5000" w:type="pct"/>
              <w:tblCellMar>
                <w:left w:w="70" w:type="dxa"/>
                <w:right w:w="70" w:type="dxa"/>
              </w:tblCellMar>
            </w:tblPrEx>
          </w:tblPrExChange>
        </w:tblPrEx>
        <w:trPr>
          <w:trHeight w:val="1785"/>
          <w:trPrChange w:id="126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865C73" w14:textId="4010711A" w:rsidR="008601AF" w:rsidRPr="008601AF" w:rsidRDefault="008601AF" w:rsidP="003C2C2A">
            <w:pPr>
              <w:jc w:val="center"/>
              <w:rPr>
                <w:rFonts w:ascii="Trebuchet MS" w:hAnsi="Trebuchet MS" w:cs="Arial"/>
                <w:color w:val="000000"/>
                <w:sz w:val="20"/>
                <w:szCs w:val="20"/>
                <w:lang w:bidi="th-TH"/>
              </w:rPr>
            </w:pPr>
            <w:del w:id="12644"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958EE1" w14:textId="759A6B39" w:rsidR="008601AF" w:rsidRPr="008601AF" w:rsidRDefault="008601AF" w:rsidP="003C2C2A">
            <w:pPr>
              <w:jc w:val="center"/>
              <w:rPr>
                <w:rFonts w:ascii="Trebuchet MS" w:hAnsi="Trebuchet MS" w:cs="Arial"/>
                <w:color w:val="000000"/>
                <w:sz w:val="20"/>
                <w:szCs w:val="20"/>
                <w:lang w:bidi="th-TH"/>
              </w:rPr>
            </w:pPr>
            <w:del w:id="12646" w:author="Philippe Hollanda - Oliveira Trust" w:date="2022-07-19T10:03:00Z">
              <w:r w:rsidRPr="008601AF" w:rsidDel="0016760B">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97252F" w14:textId="69978A1D" w:rsidR="008601AF" w:rsidRPr="008601AF" w:rsidRDefault="008601AF" w:rsidP="003C2C2A">
            <w:pPr>
              <w:jc w:val="center"/>
              <w:rPr>
                <w:rFonts w:ascii="Trebuchet MS" w:hAnsi="Trebuchet MS" w:cs="Arial"/>
                <w:color w:val="000000"/>
                <w:sz w:val="20"/>
                <w:szCs w:val="20"/>
                <w:lang w:bidi="th-TH"/>
              </w:rPr>
            </w:pPr>
            <w:del w:id="12648" w:author="Philippe Hollanda - Oliveira Trust" w:date="2022-07-19T10:03:00Z">
              <w:r w:rsidRPr="008601AF" w:rsidDel="0016760B">
                <w:rPr>
                  <w:rFonts w:ascii="Trebuchet MS" w:hAnsi="Trebuchet MS" w:cs="Arial"/>
                  <w:color w:val="000000"/>
                  <w:sz w:val="20"/>
                  <w:szCs w:val="20"/>
                  <w:lang w:bidi="th-TH"/>
                </w:rPr>
                <w:delText>R$ 1.937,60</w:delText>
              </w:r>
            </w:del>
          </w:p>
        </w:tc>
      </w:tr>
      <w:tr w:rsidR="008601AF" w:rsidRPr="008601AF" w14:paraId="2D726CE9" w14:textId="77777777" w:rsidTr="0016760B">
        <w:tblPrEx>
          <w:tblW w:w="5000" w:type="pct"/>
          <w:tblCellMar>
            <w:left w:w="70" w:type="dxa"/>
            <w:right w:w="70" w:type="dxa"/>
          </w:tblCellMar>
          <w:tblPrExChange w:id="12649" w:author="Philippe Hollanda - Oliveira Trust" w:date="2022-07-19T10:03:00Z">
            <w:tblPrEx>
              <w:tblW w:w="5000" w:type="pct"/>
              <w:tblCellMar>
                <w:left w:w="70" w:type="dxa"/>
                <w:right w:w="70" w:type="dxa"/>
              </w:tblCellMar>
            </w:tblPrEx>
          </w:tblPrExChange>
        </w:tblPrEx>
        <w:trPr>
          <w:trHeight w:val="1785"/>
          <w:trPrChange w:id="126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59A794" w14:textId="4B2CD282" w:rsidR="008601AF" w:rsidRPr="008601AF" w:rsidRDefault="008601AF" w:rsidP="003C2C2A">
            <w:pPr>
              <w:jc w:val="center"/>
              <w:rPr>
                <w:rFonts w:ascii="Trebuchet MS" w:hAnsi="Trebuchet MS" w:cs="Arial"/>
                <w:color w:val="000000"/>
                <w:sz w:val="20"/>
                <w:szCs w:val="20"/>
                <w:lang w:bidi="th-TH"/>
              </w:rPr>
            </w:pPr>
            <w:del w:id="12652" w:author="Philippe Hollanda - Oliveira Trust" w:date="2022-07-19T10:03:00Z">
              <w:r w:rsidRPr="008601AF" w:rsidDel="0016760B">
                <w:rPr>
                  <w:rFonts w:ascii="Trebuchet MS" w:hAnsi="Trebuchet MS" w:cs="Arial"/>
                  <w:color w:val="000000"/>
                  <w:sz w:val="20"/>
                  <w:szCs w:val="20"/>
                  <w:lang w:bidi="th-TH"/>
                </w:rPr>
                <w:delText>FITA DUPLA FACE CINZA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7E9B14" w14:textId="2D2A4F31" w:rsidR="008601AF" w:rsidRPr="008601AF" w:rsidRDefault="008601AF" w:rsidP="003C2C2A">
            <w:pPr>
              <w:jc w:val="center"/>
              <w:rPr>
                <w:rFonts w:ascii="Trebuchet MS" w:hAnsi="Trebuchet MS" w:cs="Arial"/>
                <w:color w:val="000000"/>
                <w:sz w:val="20"/>
                <w:szCs w:val="20"/>
                <w:lang w:bidi="th-TH"/>
              </w:rPr>
            </w:pPr>
            <w:del w:id="12654" w:author="Philippe Hollanda - Oliveira Trust" w:date="2022-07-19T10:03:00Z">
              <w:r w:rsidRPr="008601AF" w:rsidDel="0016760B">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101E97" w14:textId="51CFD4FA" w:rsidR="008601AF" w:rsidRPr="008601AF" w:rsidRDefault="008601AF" w:rsidP="003C2C2A">
            <w:pPr>
              <w:jc w:val="center"/>
              <w:rPr>
                <w:rFonts w:ascii="Trebuchet MS" w:hAnsi="Trebuchet MS" w:cs="Arial"/>
                <w:color w:val="000000"/>
                <w:sz w:val="20"/>
                <w:szCs w:val="20"/>
                <w:lang w:bidi="th-TH"/>
              </w:rPr>
            </w:pPr>
            <w:del w:id="12656" w:author="Philippe Hollanda - Oliveira Trust" w:date="2022-07-19T10:03:00Z">
              <w:r w:rsidRPr="008601AF" w:rsidDel="0016760B">
                <w:rPr>
                  <w:rFonts w:ascii="Trebuchet MS" w:hAnsi="Trebuchet MS" w:cs="Arial"/>
                  <w:color w:val="000000"/>
                  <w:sz w:val="20"/>
                  <w:szCs w:val="20"/>
                  <w:lang w:bidi="th-TH"/>
                </w:rPr>
                <w:delText>R$ 49.317,37</w:delText>
              </w:r>
            </w:del>
          </w:p>
        </w:tc>
      </w:tr>
      <w:tr w:rsidR="008601AF" w:rsidRPr="008601AF" w14:paraId="1745FF2B" w14:textId="77777777" w:rsidTr="0016760B">
        <w:tblPrEx>
          <w:tblW w:w="5000" w:type="pct"/>
          <w:tblCellMar>
            <w:left w:w="70" w:type="dxa"/>
            <w:right w:w="70" w:type="dxa"/>
          </w:tblCellMar>
          <w:tblPrExChange w:id="12657" w:author="Philippe Hollanda - Oliveira Trust" w:date="2022-07-19T10:03:00Z">
            <w:tblPrEx>
              <w:tblW w:w="5000" w:type="pct"/>
              <w:tblCellMar>
                <w:left w:w="70" w:type="dxa"/>
                <w:right w:w="70" w:type="dxa"/>
              </w:tblCellMar>
            </w:tblPrEx>
          </w:tblPrExChange>
        </w:tblPrEx>
        <w:trPr>
          <w:trHeight w:val="1785"/>
          <w:trPrChange w:id="12658"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659"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C8E942" w14:textId="65B601BB" w:rsidR="008601AF" w:rsidRPr="008601AF" w:rsidRDefault="008601AF" w:rsidP="003C2C2A">
            <w:pPr>
              <w:jc w:val="center"/>
              <w:rPr>
                <w:rFonts w:ascii="Trebuchet MS" w:hAnsi="Trebuchet MS" w:cs="Arial"/>
                <w:color w:val="000000"/>
                <w:sz w:val="20"/>
                <w:szCs w:val="20"/>
                <w:lang w:bidi="th-TH"/>
              </w:rPr>
            </w:pPr>
            <w:del w:id="12660" w:author="Philippe Hollanda - Oliveira Trust" w:date="2022-07-19T10:03:00Z">
              <w:r w:rsidRPr="008601AF" w:rsidDel="0016760B">
                <w:rPr>
                  <w:rFonts w:ascii="Trebuchet MS" w:hAnsi="Trebuchet MS" w:cs="Arial"/>
                  <w:color w:val="000000"/>
                  <w:sz w:val="20"/>
                  <w:szCs w:val="20"/>
                  <w:lang w:bidi="th-TH"/>
                </w:rPr>
                <w:delText>KIT BANDEJA STACK PARA DIO 12F</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A94ECF" w14:textId="0CAD0C1A" w:rsidR="008601AF" w:rsidRPr="008601AF" w:rsidRDefault="008601AF" w:rsidP="003C2C2A">
            <w:pPr>
              <w:jc w:val="center"/>
              <w:rPr>
                <w:rFonts w:ascii="Trebuchet MS" w:hAnsi="Trebuchet MS" w:cs="Arial"/>
                <w:color w:val="000000"/>
                <w:sz w:val="20"/>
                <w:szCs w:val="20"/>
                <w:lang w:bidi="th-TH"/>
              </w:rPr>
            </w:pPr>
            <w:del w:id="12662"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414021" w14:textId="1194988D" w:rsidR="008601AF" w:rsidRPr="008601AF" w:rsidRDefault="008601AF" w:rsidP="003C2C2A">
            <w:pPr>
              <w:jc w:val="center"/>
              <w:rPr>
                <w:rFonts w:ascii="Trebuchet MS" w:hAnsi="Trebuchet MS" w:cs="Arial"/>
                <w:color w:val="000000"/>
                <w:sz w:val="20"/>
                <w:szCs w:val="20"/>
                <w:lang w:bidi="th-TH"/>
              </w:rPr>
            </w:pPr>
            <w:del w:id="12664" w:author="Philippe Hollanda - Oliveira Trust" w:date="2022-07-19T10:03:00Z">
              <w:r w:rsidRPr="008601AF" w:rsidDel="0016760B">
                <w:rPr>
                  <w:rFonts w:ascii="Trebuchet MS" w:hAnsi="Trebuchet MS" w:cs="Arial"/>
                  <w:color w:val="000000"/>
                  <w:sz w:val="20"/>
                  <w:szCs w:val="20"/>
                  <w:lang w:bidi="th-TH"/>
                </w:rPr>
                <w:delText>R$ 448,46</w:delText>
              </w:r>
            </w:del>
          </w:p>
        </w:tc>
      </w:tr>
      <w:tr w:rsidR="008601AF" w:rsidRPr="008601AF" w14:paraId="3398157E" w14:textId="77777777" w:rsidTr="0016760B">
        <w:tblPrEx>
          <w:tblW w:w="5000" w:type="pct"/>
          <w:tblCellMar>
            <w:left w:w="70" w:type="dxa"/>
            <w:right w:w="70" w:type="dxa"/>
          </w:tblCellMar>
          <w:tblPrExChange w:id="12665" w:author="Philippe Hollanda - Oliveira Trust" w:date="2022-07-19T10:03:00Z">
            <w:tblPrEx>
              <w:tblW w:w="5000" w:type="pct"/>
              <w:tblCellMar>
                <w:left w:w="70" w:type="dxa"/>
                <w:right w:w="70" w:type="dxa"/>
              </w:tblCellMar>
            </w:tblPrEx>
          </w:tblPrExChange>
        </w:tblPrEx>
        <w:trPr>
          <w:trHeight w:val="1785"/>
          <w:trPrChange w:id="1266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66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35ACB8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3F72CD" w14:textId="08A0D17A" w:rsidR="008601AF" w:rsidRPr="008601AF" w:rsidRDefault="008601AF" w:rsidP="003C2C2A">
            <w:pPr>
              <w:jc w:val="center"/>
              <w:rPr>
                <w:rFonts w:ascii="Trebuchet MS" w:hAnsi="Trebuchet MS" w:cs="Arial"/>
                <w:color w:val="000000"/>
                <w:sz w:val="20"/>
                <w:szCs w:val="20"/>
                <w:lang w:bidi="th-TH"/>
              </w:rPr>
            </w:pPr>
            <w:del w:id="12669" w:author="Philippe Hollanda - Oliveira Trust" w:date="2022-07-19T10:03:00Z">
              <w:r w:rsidRPr="008601AF" w:rsidDel="0016760B">
                <w:rPr>
                  <w:rFonts w:ascii="Trebuchet MS" w:hAnsi="Trebuchet MS" w:cs="Arial"/>
                  <w:color w:val="000000"/>
                  <w:sz w:val="20"/>
                  <w:szCs w:val="20"/>
                  <w:lang w:bidi="th-TH"/>
                </w:rPr>
                <w:delText>12/01/2022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24247A" w14:textId="126D5D4B" w:rsidR="008601AF" w:rsidRPr="008601AF" w:rsidRDefault="008601AF" w:rsidP="003C2C2A">
            <w:pPr>
              <w:jc w:val="center"/>
              <w:rPr>
                <w:rFonts w:ascii="Trebuchet MS" w:hAnsi="Trebuchet MS" w:cs="Arial"/>
                <w:color w:val="000000"/>
                <w:sz w:val="20"/>
                <w:szCs w:val="20"/>
                <w:lang w:bidi="th-TH"/>
              </w:rPr>
            </w:pPr>
            <w:del w:id="12671" w:author="Philippe Hollanda - Oliveira Trust" w:date="2022-07-19T10:03:00Z">
              <w:r w:rsidRPr="008601AF" w:rsidDel="0016760B">
                <w:rPr>
                  <w:rFonts w:ascii="Trebuchet MS" w:hAnsi="Trebuchet MS" w:cs="Arial"/>
                  <w:color w:val="000000"/>
                  <w:sz w:val="20"/>
                  <w:szCs w:val="20"/>
                  <w:lang w:bidi="th-TH"/>
                </w:rPr>
                <w:delText>R$ 448,45</w:delText>
              </w:r>
            </w:del>
          </w:p>
        </w:tc>
      </w:tr>
      <w:tr w:rsidR="008601AF" w:rsidRPr="008601AF" w14:paraId="65171828" w14:textId="77777777" w:rsidTr="0016760B">
        <w:tblPrEx>
          <w:tblW w:w="5000" w:type="pct"/>
          <w:tblCellMar>
            <w:left w:w="70" w:type="dxa"/>
            <w:right w:w="70" w:type="dxa"/>
          </w:tblCellMar>
          <w:tblPrExChange w:id="12672" w:author="Philippe Hollanda - Oliveira Trust" w:date="2022-07-19T10:03:00Z">
            <w:tblPrEx>
              <w:tblW w:w="5000" w:type="pct"/>
              <w:tblCellMar>
                <w:left w:w="70" w:type="dxa"/>
                <w:right w:w="70" w:type="dxa"/>
              </w:tblCellMar>
            </w:tblPrEx>
          </w:tblPrExChange>
        </w:tblPrEx>
        <w:trPr>
          <w:trHeight w:val="1785"/>
          <w:trPrChange w:id="12673"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2674"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7D4CF3" w14:textId="6763B47D" w:rsidR="008601AF" w:rsidRPr="008601AF" w:rsidRDefault="008601AF" w:rsidP="003C2C2A">
            <w:pPr>
              <w:jc w:val="center"/>
              <w:rPr>
                <w:rFonts w:ascii="Trebuchet MS" w:hAnsi="Trebuchet MS" w:cs="Arial"/>
                <w:color w:val="000000"/>
                <w:sz w:val="20"/>
                <w:szCs w:val="20"/>
                <w:lang w:bidi="th-TH"/>
              </w:rPr>
            </w:pPr>
            <w:del w:id="12675" w:author="Philippe Hollanda - Oliveira Trust" w:date="2022-07-19T10:03:00Z">
              <w:r w:rsidRPr="008601AF" w:rsidDel="0016760B">
                <w:rPr>
                  <w:rFonts w:ascii="Trebuchet MS" w:hAnsi="Trebuchet MS" w:cs="Arial"/>
                  <w:color w:val="000000"/>
                  <w:sz w:val="20"/>
                  <w:szCs w:val="20"/>
                  <w:lang w:bidi="th-TH"/>
                </w:rPr>
                <w:delText>EXTENSAO CONEC. 2F.SM LC-UPC G652D 1,5MT&amp;</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FDFFBD" w14:textId="005C1379" w:rsidR="008601AF" w:rsidRPr="008601AF" w:rsidRDefault="008601AF" w:rsidP="003C2C2A">
            <w:pPr>
              <w:jc w:val="center"/>
              <w:rPr>
                <w:rFonts w:ascii="Trebuchet MS" w:hAnsi="Trebuchet MS" w:cs="Arial"/>
                <w:color w:val="000000"/>
                <w:sz w:val="20"/>
                <w:szCs w:val="20"/>
                <w:lang w:bidi="th-TH"/>
              </w:rPr>
            </w:pPr>
            <w:del w:id="12677" w:author="Philippe Hollanda - Oliveira Trust" w:date="2022-07-19T10:03:00Z">
              <w:r w:rsidRPr="008601AF" w:rsidDel="0016760B">
                <w:rPr>
                  <w:rFonts w:ascii="Trebuchet MS" w:hAnsi="Trebuchet MS" w:cs="Arial"/>
                  <w:color w:val="000000"/>
                  <w:sz w:val="20"/>
                  <w:szCs w:val="20"/>
                  <w:lang w:bidi="th-TH"/>
                </w:rPr>
                <w:delText>27/12/2021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48BA12" w14:textId="1C90F6E3" w:rsidR="008601AF" w:rsidRPr="008601AF" w:rsidRDefault="008601AF" w:rsidP="003C2C2A">
            <w:pPr>
              <w:jc w:val="center"/>
              <w:rPr>
                <w:rFonts w:ascii="Trebuchet MS" w:hAnsi="Trebuchet MS" w:cs="Arial"/>
                <w:color w:val="000000"/>
                <w:sz w:val="20"/>
                <w:szCs w:val="20"/>
                <w:lang w:bidi="th-TH"/>
              </w:rPr>
            </w:pPr>
            <w:del w:id="12679" w:author="Philippe Hollanda - Oliveira Trust" w:date="2022-07-19T10:03:00Z">
              <w:r w:rsidRPr="008601AF" w:rsidDel="0016760B">
                <w:rPr>
                  <w:rFonts w:ascii="Trebuchet MS" w:hAnsi="Trebuchet MS" w:cs="Arial"/>
                  <w:color w:val="000000"/>
                  <w:sz w:val="20"/>
                  <w:szCs w:val="20"/>
                  <w:lang w:bidi="th-TH"/>
                </w:rPr>
                <w:delText>R$ 3.816,51</w:delText>
              </w:r>
            </w:del>
          </w:p>
        </w:tc>
      </w:tr>
      <w:tr w:rsidR="008601AF" w:rsidRPr="008601AF" w14:paraId="63E74F43" w14:textId="77777777" w:rsidTr="0016760B">
        <w:tblPrEx>
          <w:tblW w:w="5000" w:type="pct"/>
          <w:tblCellMar>
            <w:left w:w="70" w:type="dxa"/>
            <w:right w:w="70" w:type="dxa"/>
          </w:tblCellMar>
          <w:tblPrExChange w:id="12680" w:author="Philippe Hollanda - Oliveira Trust" w:date="2022-07-19T10:03:00Z">
            <w:tblPrEx>
              <w:tblW w:w="5000" w:type="pct"/>
              <w:tblCellMar>
                <w:left w:w="70" w:type="dxa"/>
                <w:right w:w="70" w:type="dxa"/>
              </w:tblCellMar>
            </w:tblPrEx>
          </w:tblPrExChange>
        </w:tblPrEx>
        <w:trPr>
          <w:trHeight w:val="1785"/>
          <w:trPrChange w:id="12681"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2682"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206ABA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8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F3AF1D" w14:textId="3DEAA901" w:rsidR="008601AF" w:rsidRPr="008601AF" w:rsidRDefault="008601AF" w:rsidP="003C2C2A">
            <w:pPr>
              <w:jc w:val="center"/>
              <w:rPr>
                <w:rFonts w:ascii="Trebuchet MS" w:hAnsi="Trebuchet MS" w:cs="Arial"/>
                <w:color w:val="000000"/>
                <w:sz w:val="20"/>
                <w:szCs w:val="20"/>
                <w:lang w:bidi="th-TH"/>
              </w:rPr>
            </w:pPr>
            <w:del w:id="12684" w:author="Philippe Hollanda - Oliveira Trust" w:date="2022-07-19T10:03:00Z">
              <w:r w:rsidRPr="008601AF" w:rsidDel="0016760B">
                <w:rPr>
                  <w:rFonts w:ascii="Trebuchet MS" w:hAnsi="Trebuchet MS" w:cs="Arial"/>
                  <w:color w:val="000000"/>
                  <w:sz w:val="20"/>
                  <w:szCs w:val="20"/>
                  <w:lang w:bidi="th-TH"/>
                </w:rPr>
                <w:delText>12/01/2022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8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919AAA" w14:textId="77100DB4" w:rsidR="008601AF" w:rsidRPr="008601AF" w:rsidRDefault="008601AF" w:rsidP="003C2C2A">
            <w:pPr>
              <w:jc w:val="center"/>
              <w:rPr>
                <w:rFonts w:ascii="Trebuchet MS" w:hAnsi="Trebuchet MS" w:cs="Arial"/>
                <w:color w:val="000000"/>
                <w:sz w:val="20"/>
                <w:szCs w:val="20"/>
                <w:lang w:bidi="th-TH"/>
              </w:rPr>
            </w:pPr>
            <w:del w:id="12686" w:author="Philippe Hollanda - Oliveira Trust" w:date="2022-07-19T10:03:00Z">
              <w:r w:rsidRPr="008601AF" w:rsidDel="0016760B">
                <w:rPr>
                  <w:rFonts w:ascii="Trebuchet MS" w:hAnsi="Trebuchet MS" w:cs="Arial"/>
                  <w:color w:val="000000"/>
                  <w:sz w:val="20"/>
                  <w:szCs w:val="20"/>
                  <w:lang w:bidi="th-TH"/>
                </w:rPr>
                <w:delText>R$ 3.816,51</w:delText>
              </w:r>
            </w:del>
          </w:p>
        </w:tc>
      </w:tr>
      <w:tr w:rsidR="008601AF" w:rsidRPr="008601AF" w14:paraId="6BD13635" w14:textId="77777777" w:rsidTr="0016760B">
        <w:tblPrEx>
          <w:tblW w:w="5000" w:type="pct"/>
          <w:tblCellMar>
            <w:left w:w="70" w:type="dxa"/>
            <w:right w:w="70" w:type="dxa"/>
          </w:tblCellMar>
          <w:tblPrExChange w:id="12687" w:author="Philippe Hollanda - Oliveira Trust" w:date="2022-07-19T10:03:00Z">
            <w:tblPrEx>
              <w:tblW w:w="5000" w:type="pct"/>
              <w:tblCellMar>
                <w:left w:w="70" w:type="dxa"/>
                <w:right w:w="70" w:type="dxa"/>
              </w:tblCellMar>
            </w:tblPrEx>
          </w:tblPrExChange>
        </w:tblPrEx>
        <w:trPr>
          <w:trHeight w:val="1785"/>
          <w:trPrChange w:id="1268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8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D89F92" w14:textId="02AFC8A9" w:rsidR="008601AF" w:rsidRPr="008601AF" w:rsidRDefault="008601AF" w:rsidP="003C2C2A">
            <w:pPr>
              <w:jc w:val="center"/>
              <w:rPr>
                <w:rFonts w:ascii="Trebuchet MS" w:hAnsi="Trebuchet MS" w:cs="Arial"/>
                <w:color w:val="000000"/>
                <w:sz w:val="20"/>
                <w:szCs w:val="20"/>
                <w:lang w:bidi="th-TH"/>
              </w:rPr>
            </w:pPr>
            <w:del w:id="1269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9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6E82E7" w14:textId="4D2AEC15" w:rsidR="008601AF" w:rsidRPr="008601AF" w:rsidRDefault="008601AF" w:rsidP="003C2C2A">
            <w:pPr>
              <w:jc w:val="center"/>
              <w:rPr>
                <w:rFonts w:ascii="Trebuchet MS" w:hAnsi="Trebuchet MS" w:cs="Arial"/>
                <w:color w:val="000000"/>
                <w:sz w:val="20"/>
                <w:szCs w:val="20"/>
                <w:lang w:bidi="th-TH"/>
              </w:rPr>
            </w:pPr>
            <w:del w:id="12692" w:author="Philippe Hollanda - Oliveira Trust" w:date="2022-07-19T10:03:00Z">
              <w:r w:rsidRPr="008601AF" w:rsidDel="0016760B">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69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A089BF" w14:textId="6E625384" w:rsidR="008601AF" w:rsidRPr="008601AF" w:rsidRDefault="008601AF" w:rsidP="003C2C2A">
            <w:pPr>
              <w:jc w:val="center"/>
              <w:rPr>
                <w:rFonts w:ascii="Trebuchet MS" w:hAnsi="Trebuchet MS" w:cs="Arial"/>
                <w:color w:val="000000"/>
                <w:sz w:val="20"/>
                <w:szCs w:val="20"/>
                <w:lang w:bidi="th-TH"/>
              </w:rPr>
            </w:pPr>
            <w:del w:id="12694"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44E323AD" w14:textId="77777777" w:rsidTr="0016760B">
        <w:tblPrEx>
          <w:tblW w:w="5000" w:type="pct"/>
          <w:tblCellMar>
            <w:left w:w="70" w:type="dxa"/>
            <w:right w:w="70" w:type="dxa"/>
          </w:tblCellMar>
          <w:tblPrExChange w:id="12695" w:author="Philippe Hollanda - Oliveira Trust" w:date="2022-07-19T10:03:00Z">
            <w:tblPrEx>
              <w:tblW w:w="5000" w:type="pct"/>
              <w:tblCellMar>
                <w:left w:w="70" w:type="dxa"/>
                <w:right w:w="70" w:type="dxa"/>
              </w:tblCellMar>
            </w:tblPrEx>
          </w:tblPrExChange>
        </w:tblPrEx>
        <w:trPr>
          <w:trHeight w:val="1785"/>
          <w:trPrChange w:id="1269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69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198215" w14:textId="1670DFA3" w:rsidR="008601AF" w:rsidRPr="008601AF" w:rsidRDefault="008601AF" w:rsidP="003C2C2A">
            <w:pPr>
              <w:jc w:val="center"/>
              <w:rPr>
                <w:rFonts w:ascii="Trebuchet MS" w:hAnsi="Trebuchet MS" w:cs="Arial"/>
                <w:color w:val="000000"/>
                <w:sz w:val="20"/>
                <w:szCs w:val="20"/>
                <w:lang w:bidi="th-TH"/>
              </w:rPr>
            </w:pPr>
            <w:del w:id="12698"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69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A0345F" w14:textId="362722DA" w:rsidR="008601AF" w:rsidRPr="008601AF" w:rsidRDefault="008601AF" w:rsidP="003C2C2A">
            <w:pPr>
              <w:jc w:val="center"/>
              <w:rPr>
                <w:rFonts w:ascii="Trebuchet MS" w:hAnsi="Trebuchet MS" w:cs="Arial"/>
                <w:color w:val="000000"/>
                <w:sz w:val="20"/>
                <w:szCs w:val="20"/>
                <w:lang w:bidi="th-TH"/>
              </w:rPr>
            </w:pPr>
            <w:del w:id="12700" w:author="Philippe Hollanda - Oliveira Trust" w:date="2022-07-19T10:03:00Z">
              <w:r w:rsidRPr="008601AF" w:rsidDel="0016760B">
                <w:rPr>
                  <w:rFonts w:ascii="Trebuchet MS" w:hAnsi="Trebuchet MS" w:cs="Arial"/>
                  <w:color w:val="000000"/>
                  <w:sz w:val="20"/>
                  <w:szCs w:val="20"/>
                  <w:lang w:bidi="th-TH"/>
                </w:rPr>
                <w:delText>20/01/2021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0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060B10" w14:textId="2CB1A581" w:rsidR="008601AF" w:rsidRPr="008601AF" w:rsidRDefault="008601AF" w:rsidP="003C2C2A">
            <w:pPr>
              <w:jc w:val="center"/>
              <w:rPr>
                <w:rFonts w:ascii="Trebuchet MS" w:hAnsi="Trebuchet MS" w:cs="Arial"/>
                <w:color w:val="000000"/>
                <w:sz w:val="20"/>
                <w:szCs w:val="20"/>
                <w:lang w:bidi="th-TH"/>
              </w:rPr>
            </w:pPr>
            <w:del w:id="12702" w:author="Philippe Hollanda - Oliveira Trust" w:date="2022-07-19T10:03:00Z">
              <w:r w:rsidRPr="008601AF" w:rsidDel="0016760B">
                <w:rPr>
                  <w:rFonts w:ascii="Trebuchet MS" w:hAnsi="Trebuchet MS" w:cs="Arial"/>
                  <w:color w:val="000000"/>
                  <w:sz w:val="20"/>
                  <w:szCs w:val="20"/>
                  <w:lang w:bidi="th-TH"/>
                </w:rPr>
                <w:delText>R$ 151,80</w:delText>
              </w:r>
            </w:del>
          </w:p>
        </w:tc>
      </w:tr>
      <w:tr w:rsidR="008601AF" w:rsidRPr="008601AF" w14:paraId="4A40C933" w14:textId="77777777" w:rsidTr="0016760B">
        <w:tblPrEx>
          <w:tblW w:w="5000" w:type="pct"/>
          <w:tblCellMar>
            <w:left w:w="70" w:type="dxa"/>
            <w:right w:w="70" w:type="dxa"/>
          </w:tblCellMar>
          <w:tblPrExChange w:id="12703" w:author="Philippe Hollanda - Oliveira Trust" w:date="2022-07-19T10:03:00Z">
            <w:tblPrEx>
              <w:tblW w:w="5000" w:type="pct"/>
              <w:tblCellMar>
                <w:left w:w="70" w:type="dxa"/>
                <w:right w:w="70" w:type="dxa"/>
              </w:tblCellMar>
            </w:tblPrEx>
          </w:tblPrExChange>
        </w:tblPrEx>
        <w:trPr>
          <w:trHeight w:val="1785"/>
          <w:trPrChange w:id="1270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0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DC8CE5" w14:textId="4EDDD600" w:rsidR="008601AF" w:rsidRPr="008601AF" w:rsidRDefault="008601AF" w:rsidP="003C2C2A">
            <w:pPr>
              <w:jc w:val="center"/>
              <w:rPr>
                <w:rFonts w:ascii="Trebuchet MS" w:hAnsi="Trebuchet MS" w:cs="Arial"/>
                <w:color w:val="000000"/>
                <w:sz w:val="20"/>
                <w:szCs w:val="20"/>
                <w:lang w:bidi="th-TH"/>
              </w:rPr>
            </w:pPr>
            <w:del w:id="1270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0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16205C" w14:textId="50079F11" w:rsidR="008601AF" w:rsidRPr="008601AF" w:rsidRDefault="008601AF" w:rsidP="003C2C2A">
            <w:pPr>
              <w:jc w:val="center"/>
              <w:rPr>
                <w:rFonts w:ascii="Trebuchet MS" w:hAnsi="Trebuchet MS" w:cs="Arial"/>
                <w:color w:val="000000"/>
                <w:sz w:val="20"/>
                <w:szCs w:val="20"/>
                <w:lang w:bidi="th-TH"/>
              </w:rPr>
            </w:pPr>
            <w:del w:id="12708" w:author="Philippe Hollanda - Oliveira Trust" w:date="2022-07-19T10:03:00Z">
              <w:r w:rsidRPr="008601AF" w:rsidDel="0016760B">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0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E423DF" w14:textId="03402CE9" w:rsidR="008601AF" w:rsidRPr="008601AF" w:rsidRDefault="008601AF" w:rsidP="003C2C2A">
            <w:pPr>
              <w:jc w:val="center"/>
              <w:rPr>
                <w:rFonts w:ascii="Trebuchet MS" w:hAnsi="Trebuchet MS" w:cs="Arial"/>
                <w:color w:val="000000"/>
                <w:sz w:val="20"/>
                <w:szCs w:val="20"/>
                <w:lang w:bidi="th-TH"/>
              </w:rPr>
            </w:pPr>
            <w:del w:id="12710" w:author="Philippe Hollanda - Oliveira Trust" w:date="2022-07-19T10:03:00Z">
              <w:r w:rsidRPr="008601AF" w:rsidDel="0016760B">
                <w:rPr>
                  <w:rFonts w:ascii="Trebuchet MS" w:hAnsi="Trebuchet MS" w:cs="Arial"/>
                  <w:color w:val="000000"/>
                  <w:sz w:val="20"/>
                  <w:szCs w:val="20"/>
                  <w:lang w:bidi="th-TH"/>
                </w:rPr>
                <w:delText>R$ 11.848,00</w:delText>
              </w:r>
            </w:del>
          </w:p>
        </w:tc>
      </w:tr>
      <w:tr w:rsidR="008601AF" w:rsidRPr="008601AF" w14:paraId="3C3DEC3C" w14:textId="77777777" w:rsidTr="0016760B">
        <w:tblPrEx>
          <w:tblW w:w="5000" w:type="pct"/>
          <w:tblCellMar>
            <w:left w:w="70" w:type="dxa"/>
            <w:right w:w="70" w:type="dxa"/>
          </w:tblCellMar>
          <w:tblPrExChange w:id="12711" w:author="Philippe Hollanda - Oliveira Trust" w:date="2022-07-19T10:03:00Z">
            <w:tblPrEx>
              <w:tblW w:w="5000" w:type="pct"/>
              <w:tblCellMar>
                <w:left w:w="70" w:type="dxa"/>
                <w:right w:w="70" w:type="dxa"/>
              </w:tblCellMar>
            </w:tblPrEx>
          </w:tblPrExChange>
        </w:tblPrEx>
        <w:trPr>
          <w:trHeight w:val="1785"/>
          <w:trPrChange w:id="1271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1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73834B" w14:textId="4887D5C7" w:rsidR="008601AF" w:rsidRPr="008601AF" w:rsidRDefault="008601AF" w:rsidP="003C2C2A">
            <w:pPr>
              <w:jc w:val="center"/>
              <w:rPr>
                <w:rFonts w:ascii="Trebuchet MS" w:hAnsi="Trebuchet MS" w:cs="Arial"/>
                <w:color w:val="000000"/>
                <w:sz w:val="20"/>
                <w:szCs w:val="20"/>
                <w:lang w:bidi="th-TH"/>
              </w:rPr>
            </w:pPr>
            <w:del w:id="1271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1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809EF4" w14:textId="34D41DCB" w:rsidR="008601AF" w:rsidRPr="008601AF" w:rsidRDefault="008601AF" w:rsidP="003C2C2A">
            <w:pPr>
              <w:jc w:val="center"/>
              <w:rPr>
                <w:rFonts w:ascii="Trebuchet MS" w:hAnsi="Trebuchet MS" w:cs="Arial"/>
                <w:color w:val="000000"/>
                <w:sz w:val="20"/>
                <w:szCs w:val="20"/>
                <w:lang w:bidi="th-TH"/>
              </w:rPr>
            </w:pPr>
            <w:del w:id="12716" w:author="Philippe Hollanda - Oliveira Trust" w:date="2022-07-19T10:03:00Z">
              <w:r w:rsidRPr="008601AF" w:rsidDel="0016760B">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1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5EADCA" w14:textId="2F679BE3" w:rsidR="008601AF" w:rsidRPr="008601AF" w:rsidRDefault="008601AF" w:rsidP="003C2C2A">
            <w:pPr>
              <w:jc w:val="center"/>
              <w:rPr>
                <w:rFonts w:ascii="Trebuchet MS" w:hAnsi="Trebuchet MS" w:cs="Arial"/>
                <w:color w:val="000000"/>
                <w:sz w:val="20"/>
                <w:szCs w:val="20"/>
                <w:lang w:bidi="th-TH"/>
              </w:rPr>
            </w:pPr>
            <w:del w:id="12718" w:author="Philippe Hollanda - Oliveira Trust" w:date="2022-07-19T10:03:00Z">
              <w:r w:rsidRPr="008601AF" w:rsidDel="0016760B">
                <w:rPr>
                  <w:rFonts w:ascii="Trebuchet MS" w:hAnsi="Trebuchet MS" w:cs="Arial"/>
                  <w:color w:val="000000"/>
                  <w:sz w:val="20"/>
                  <w:szCs w:val="20"/>
                  <w:lang w:bidi="th-TH"/>
                </w:rPr>
                <w:delText>R$ 1.050,00</w:delText>
              </w:r>
            </w:del>
          </w:p>
        </w:tc>
      </w:tr>
      <w:tr w:rsidR="008601AF" w:rsidRPr="008601AF" w14:paraId="14E44932" w14:textId="77777777" w:rsidTr="0016760B">
        <w:tblPrEx>
          <w:tblW w:w="5000" w:type="pct"/>
          <w:tblCellMar>
            <w:left w:w="70" w:type="dxa"/>
            <w:right w:w="70" w:type="dxa"/>
          </w:tblCellMar>
          <w:tblPrExChange w:id="12719" w:author="Philippe Hollanda - Oliveira Trust" w:date="2022-07-19T10:03:00Z">
            <w:tblPrEx>
              <w:tblW w:w="5000" w:type="pct"/>
              <w:tblCellMar>
                <w:left w:w="70" w:type="dxa"/>
                <w:right w:w="70" w:type="dxa"/>
              </w:tblCellMar>
            </w:tblPrEx>
          </w:tblPrExChange>
        </w:tblPrEx>
        <w:trPr>
          <w:trHeight w:val="1785"/>
          <w:trPrChange w:id="1272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2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9C8913" w14:textId="647987FE" w:rsidR="008601AF" w:rsidRPr="008601AF" w:rsidRDefault="008601AF" w:rsidP="003C2C2A">
            <w:pPr>
              <w:jc w:val="center"/>
              <w:rPr>
                <w:rFonts w:ascii="Trebuchet MS" w:hAnsi="Trebuchet MS" w:cs="Arial"/>
                <w:color w:val="000000"/>
                <w:sz w:val="20"/>
                <w:szCs w:val="20"/>
                <w:lang w:bidi="th-TH"/>
              </w:rPr>
            </w:pPr>
            <w:del w:id="12722"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43581F" w14:textId="764C3426" w:rsidR="008601AF" w:rsidRPr="008601AF" w:rsidRDefault="008601AF" w:rsidP="003C2C2A">
            <w:pPr>
              <w:jc w:val="center"/>
              <w:rPr>
                <w:rFonts w:ascii="Trebuchet MS" w:hAnsi="Trebuchet MS" w:cs="Arial"/>
                <w:color w:val="000000"/>
                <w:sz w:val="20"/>
                <w:szCs w:val="20"/>
                <w:lang w:bidi="th-TH"/>
              </w:rPr>
            </w:pPr>
            <w:del w:id="12724" w:author="Philippe Hollanda - Oliveira Trust" w:date="2022-07-19T10:03:00Z">
              <w:r w:rsidRPr="008601AF" w:rsidDel="0016760B">
                <w:rPr>
                  <w:rFonts w:ascii="Trebuchet MS" w:hAnsi="Trebuchet MS" w:cs="Arial"/>
                  <w:color w:val="000000"/>
                  <w:sz w:val="20"/>
                  <w:szCs w:val="20"/>
                  <w:lang w:bidi="th-TH"/>
                </w:rPr>
                <w:delText>20/01/2021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987C46" w14:textId="1E2115C0" w:rsidR="008601AF" w:rsidRPr="008601AF" w:rsidRDefault="008601AF" w:rsidP="003C2C2A">
            <w:pPr>
              <w:jc w:val="center"/>
              <w:rPr>
                <w:rFonts w:ascii="Trebuchet MS" w:hAnsi="Trebuchet MS" w:cs="Arial"/>
                <w:color w:val="000000"/>
                <w:sz w:val="20"/>
                <w:szCs w:val="20"/>
                <w:lang w:bidi="th-TH"/>
              </w:rPr>
            </w:pPr>
            <w:del w:id="12726" w:author="Philippe Hollanda - Oliveira Trust" w:date="2022-07-19T10:03:00Z">
              <w:r w:rsidRPr="008601AF" w:rsidDel="0016760B">
                <w:rPr>
                  <w:rFonts w:ascii="Trebuchet MS" w:hAnsi="Trebuchet MS" w:cs="Arial"/>
                  <w:color w:val="000000"/>
                  <w:sz w:val="20"/>
                  <w:szCs w:val="20"/>
                  <w:lang w:bidi="th-TH"/>
                </w:rPr>
                <w:delText>R$ 6.300,00</w:delText>
              </w:r>
            </w:del>
          </w:p>
        </w:tc>
      </w:tr>
      <w:tr w:rsidR="008601AF" w:rsidRPr="008601AF" w14:paraId="1335589F" w14:textId="77777777" w:rsidTr="0016760B">
        <w:tblPrEx>
          <w:tblW w:w="5000" w:type="pct"/>
          <w:tblCellMar>
            <w:left w:w="70" w:type="dxa"/>
            <w:right w:w="70" w:type="dxa"/>
          </w:tblCellMar>
          <w:tblPrExChange w:id="12727" w:author="Philippe Hollanda - Oliveira Trust" w:date="2022-07-19T10:03:00Z">
            <w:tblPrEx>
              <w:tblW w:w="5000" w:type="pct"/>
              <w:tblCellMar>
                <w:left w:w="70" w:type="dxa"/>
                <w:right w:w="70" w:type="dxa"/>
              </w:tblCellMar>
            </w:tblPrEx>
          </w:tblPrExChange>
        </w:tblPrEx>
        <w:trPr>
          <w:trHeight w:val="1785"/>
          <w:trPrChange w:id="1272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2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D8CCBF" w14:textId="2CB54254" w:rsidR="008601AF" w:rsidRPr="008601AF" w:rsidRDefault="008601AF" w:rsidP="003C2C2A">
            <w:pPr>
              <w:jc w:val="center"/>
              <w:rPr>
                <w:rFonts w:ascii="Trebuchet MS" w:hAnsi="Trebuchet MS" w:cs="Arial"/>
                <w:color w:val="000000"/>
                <w:sz w:val="20"/>
                <w:szCs w:val="20"/>
                <w:lang w:bidi="th-TH"/>
              </w:rPr>
            </w:pPr>
            <w:del w:id="1273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3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337D19" w14:textId="651974E3" w:rsidR="008601AF" w:rsidRPr="008601AF" w:rsidRDefault="008601AF" w:rsidP="003C2C2A">
            <w:pPr>
              <w:jc w:val="center"/>
              <w:rPr>
                <w:rFonts w:ascii="Trebuchet MS" w:hAnsi="Trebuchet MS" w:cs="Arial"/>
                <w:color w:val="000000"/>
                <w:sz w:val="20"/>
                <w:szCs w:val="20"/>
                <w:lang w:bidi="th-TH"/>
              </w:rPr>
            </w:pPr>
            <w:del w:id="12732" w:author="Philippe Hollanda - Oliveira Trust" w:date="2022-07-19T10:03:00Z">
              <w:r w:rsidRPr="008601AF" w:rsidDel="0016760B">
                <w:rPr>
                  <w:rFonts w:ascii="Trebuchet MS" w:hAnsi="Trebuchet MS" w:cs="Arial"/>
                  <w:color w:val="000000"/>
                  <w:sz w:val="20"/>
                  <w:szCs w:val="20"/>
                  <w:lang w:bidi="th-TH"/>
                </w:rPr>
                <w:delText>01/02/2021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3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530D63" w14:textId="25631496" w:rsidR="008601AF" w:rsidRPr="008601AF" w:rsidRDefault="008601AF" w:rsidP="003C2C2A">
            <w:pPr>
              <w:jc w:val="center"/>
              <w:rPr>
                <w:rFonts w:ascii="Trebuchet MS" w:hAnsi="Trebuchet MS" w:cs="Arial"/>
                <w:color w:val="000000"/>
                <w:sz w:val="20"/>
                <w:szCs w:val="20"/>
                <w:lang w:bidi="th-TH"/>
              </w:rPr>
            </w:pPr>
            <w:del w:id="12734" w:author="Philippe Hollanda - Oliveira Trust" w:date="2022-07-19T10:03:00Z">
              <w:r w:rsidRPr="008601AF" w:rsidDel="0016760B">
                <w:rPr>
                  <w:rFonts w:ascii="Trebuchet MS" w:hAnsi="Trebuchet MS" w:cs="Arial"/>
                  <w:color w:val="000000"/>
                  <w:sz w:val="20"/>
                  <w:szCs w:val="20"/>
                  <w:lang w:bidi="th-TH"/>
                </w:rPr>
                <w:delText>R$ 11.999,59</w:delText>
              </w:r>
            </w:del>
          </w:p>
        </w:tc>
      </w:tr>
      <w:tr w:rsidR="008601AF" w:rsidRPr="008601AF" w14:paraId="052414AD" w14:textId="77777777" w:rsidTr="0016760B">
        <w:tblPrEx>
          <w:tblW w:w="5000" w:type="pct"/>
          <w:tblCellMar>
            <w:left w:w="70" w:type="dxa"/>
            <w:right w:w="70" w:type="dxa"/>
          </w:tblCellMar>
          <w:tblPrExChange w:id="12735" w:author="Philippe Hollanda - Oliveira Trust" w:date="2022-07-19T10:03:00Z">
            <w:tblPrEx>
              <w:tblW w:w="5000" w:type="pct"/>
              <w:tblCellMar>
                <w:left w:w="70" w:type="dxa"/>
                <w:right w:w="70" w:type="dxa"/>
              </w:tblCellMar>
            </w:tblPrEx>
          </w:tblPrExChange>
        </w:tblPrEx>
        <w:trPr>
          <w:trHeight w:val="1785"/>
          <w:trPrChange w:id="1273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3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959472" w14:textId="1BC0C8F4" w:rsidR="008601AF" w:rsidRPr="008601AF" w:rsidRDefault="008601AF" w:rsidP="003C2C2A">
            <w:pPr>
              <w:jc w:val="center"/>
              <w:rPr>
                <w:rFonts w:ascii="Trebuchet MS" w:hAnsi="Trebuchet MS" w:cs="Arial"/>
                <w:color w:val="000000"/>
                <w:sz w:val="20"/>
                <w:szCs w:val="20"/>
                <w:lang w:bidi="th-TH"/>
              </w:rPr>
            </w:pPr>
            <w:del w:id="12738"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3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6C943D" w14:textId="6475F18E" w:rsidR="008601AF" w:rsidRPr="008601AF" w:rsidRDefault="008601AF" w:rsidP="003C2C2A">
            <w:pPr>
              <w:jc w:val="center"/>
              <w:rPr>
                <w:rFonts w:ascii="Trebuchet MS" w:hAnsi="Trebuchet MS" w:cs="Arial"/>
                <w:color w:val="000000"/>
                <w:sz w:val="20"/>
                <w:szCs w:val="20"/>
                <w:lang w:bidi="th-TH"/>
              </w:rPr>
            </w:pPr>
            <w:del w:id="12740" w:author="Philippe Hollanda - Oliveira Trust" w:date="2022-07-19T10:03:00Z">
              <w:r w:rsidRPr="008601AF" w:rsidDel="0016760B">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4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7F8BD4" w14:textId="40BE6D5A" w:rsidR="008601AF" w:rsidRPr="008601AF" w:rsidRDefault="008601AF" w:rsidP="003C2C2A">
            <w:pPr>
              <w:jc w:val="center"/>
              <w:rPr>
                <w:rFonts w:ascii="Trebuchet MS" w:hAnsi="Trebuchet MS" w:cs="Arial"/>
                <w:color w:val="000000"/>
                <w:sz w:val="20"/>
                <w:szCs w:val="20"/>
                <w:lang w:bidi="th-TH"/>
              </w:rPr>
            </w:pPr>
            <w:del w:id="12742" w:author="Philippe Hollanda - Oliveira Trust" w:date="2022-07-19T10:03:00Z">
              <w:r w:rsidRPr="008601AF" w:rsidDel="0016760B">
                <w:rPr>
                  <w:rFonts w:ascii="Trebuchet MS" w:hAnsi="Trebuchet MS" w:cs="Arial"/>
                  <w:color w:val="000000"/>
                  <w:sz w:val="20"/>
                  <w:szCs w:val="20"/>
                  <w:lang w:bidi="th-TH"/>
                </w:rPr>
                <w:delText>R$ 1.870,00</w:delText>
              </w:r>
            </w:del>
          </w:p>
        </w:tc>
      </w:tr>
      <w:tr w:rsidR="008601AF" w:rsidRPr="008601AF" w14:paraId="76B5D039" w14:textId="77777777" w:rsidTr="0016760B">
        <w:tblPrEx>
          <w:tblW w:w="5000" w:type="pct"/>
          <w:tblCellMar>
            <w:left w:w="70" w:type="dxa"/>
            <w:right w:w="70" w:type="dxa"/>
          </w:tblCellMar>
          <w:tblPrExChange w:id="12743" w:author="Philippe Hollanda - Oliveira Trust" w:date="2022-07-19T10:03:00Z">
            <w:tblPrEx>
              <w:tblW w:w="5000" w:type="pct"/>
              <w:tblCellMar>
                <w:left w:w="70" w:type="dxa"/>
                <w:right w:w="70" w:type="dxa"/>
              </w:tblCellMar>
            </w:tblPrEx>
          </w:tblPrExChange>
        </w:tblPrEx>
        <w:trPr>
          <w:trHeight w:val="1785"/>
          <w:trPrChange w:id="1274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4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39DE11" w14:textId="5893B382" w:rsidR="008601AF" w:rsidRPr="008601AF" w:rsidRDefault="008601AF" w:rsidP="003C2C2A">
            <w:pPr>
              <w:jc w:val="center"/>
              <w:rPr>
                <w:rFonts w:ascii="Trebuchet MS" w:hAnsi="Trebuchet MS" w:cs="Arial"/>
                <w:color w:val="000000"/>
                <w:sz w:val="20"/>
                <w:szCs w:val="20"/>
                <w:lang w:bidi="th-TH"/>
              </w:rPr>
            </w:pPr>
            <w:del w:id="1274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4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09109F" w14:textId="229566C1" w:rsidR="008601AF" w:rsidRPr="008601AF" w:rsidRDefault="008601AF" w:rsidP="003C2C2A">
            <w:pPr>
              <w:jc w:val="center"/>
              <w:rPr>
                <w:rFonts w:ascii="Trebuchet MS" w:hAnsi="Trebuchet MS" w:cs="Arial"/>
                <w:color w:val="000000"/>
                <w:sz w:val="20"/>
                <w:szCs w:val="20"/>
                <w:lang w:bidi="th-TH"/>
              </w:rPr>
            </w:pPr>
            <w:del w:id="12748" w:author="Philippe Hollanda - Oliveira Trust" w:date="2022-07-19T10:03:00Z">
              <w:r w:rsidRPr="008601AF" w:rsidDel="0016760B">
                <w:rPr>
                  <w:rFonts w:ascii="Trebuchet MS" w:hAnsi="Trebuchet MS" w:cs="Arial"/>
                  <w:color w:val="000000"/>
                  <w:sz w:val="20"/>
                  <w:szCs w:val="20"/>
                  <w:lang w:bidi="th-TH"/>
                </w:rPr>
                <w:delText>01/02/2021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4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CF8F36" w14:textId="4DE9EF7D" w:rsidR="008601AF" w:rsidRPr="008601AF" w:rsidRDefault="008601AF" w:rsidP="003C2C2A">
            <w:pPr>
              <w:jc w:val="center"/>
              <w:rPr>
                <w:rFonts w:ascii="Trebuchet MS" w:hAnsi="Trebuchet MS" w:cs="Arial"/>
                <w:color w:val="000000"/>
                <w:sz w:val="20"/>
                <w:szCs w:val="20"/>
                <w:lang w:bidi="th-TH"/>
              </w:rPr>
            </w:pPr>
            <w:del w:id="12750" w:author="Philippe Hollanda - Oliveira Trust" w:date="2022-07-19T10:03:00Z">
              <w:r w:rsidRPr="008601AF" w:rsidDel="0016760B">
                <w:rPr>
                  <w:rFonts w:ascii="Trebuchet MS" w:hAnsi="Trebuchet MS" w:cs="Arial"/>
                  <w:color w:val="000000"/>
                  <w:sz w:val="20"/>
                  <w:szCs w:val="20"/>
                  <w:lang w:bidi="th-TH"/>
                </w:rPr>
                <w:delText>R$ 2.064,00</w:delText>
              </w:r>
            </w:del>
          </w:p>
        </w:tc>
      </w:tr>
      <w:tr w:rsidR="008601AF" w:rsidRPr="008601AF" w14:paraId="7D3BBF96" w14:textId="77777777" w:rsidTr="0016760B">
        <w:tblPrEx>
          <w:tblW w:w="5000" w:type="pct"/>
          <w:tblCellMar>
            <w:left w:w="70" w:type="dxa"/>
            <w:right w:w="70" w:type="dxa"/>
          </w:tblCellMar>
          <w:tblPrExChange w:id="12751" w:author="Philippe Hollanda - Oliveira Trust" w:date="2022-07-19T10:03:00Z">
            <w:tblPrEx>
              <w:tblW w:w="5000" w:type="pct"/>
              <w:tblCellMar>
                <w:left w:w="70" w:type="dxa"/>
                <w:right w:w="70" w:type="dxa"/>
              </w:tblCellMar>
            </w:tblPrEx>
          </w:tblPrExChange>
        </w:tblPrEx>
        <w:trPr>
          <w:trHeight w:val="1785"/>
          <w:trPrChange w:id="1275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5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021118" w14:textId="0DBF3E21" w:rsidR="008601AF" w:rsidRPr="008601AF" w:rsidRDefault="008601AF" w:rsidP="003C2C2A">
            <w:pPr>
              <w:jc w:val="center"/>
              <w:rPr>
                <w:rFonts w:ascii="Trebuchet MS" w:hAnsi="Trebuchet MS" w:cs="Arial"/>
                <w:color w:val="000000"/>
                <w:sz w:val="20"/>
                <w:szCs w:val="20"/>
                <w:lang w:bidi="th-TH"/>
              </w:rPr>
            </w:pPr>
            <w:del w:id="1275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5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569F42" w14:textId="675400CB" w:rsidR="008601AF" w:rsidRPr="008601AF" w:rsidRDefault="008601AF" w:rsidP="003C2C2A">
            <w:pPr>
              <w:jc w:val="center"/>
              <w:rPr>
                <w:rFonts w:ascii="Trebuchet MS" w:hAnsi="Trebuchet MS" w:cs="Arial"/>
                <w:color w:val="000000"/>
                <w:sz w:val="20"/>
                <w:szCs w:val="20"/>
                <w:lang w:bidi="th-TH"/>
              </w:rPr>
            </w:pPr>
            <w:del w:id="12756" w:author="Philippe Hollanda - Oliveira Trust" w:date="2022-07-19T10:03:00Z">
              <w:r w:rsidRPr="008601AF" w:rsidDel="0016760B">
                <w:rPr>
                  <w:rFonts w:ascii="Trebuchet MS" w:hAnsi="Trebuchet MS" w:cs="Arial"/>
                  <w:color w:val="000000"/>
                  <w:sz w:val="20"/>
                  <w:szCs w:val="20"/>
                  <w:lang w:bidi="th-TH"/>
                </w:rPr>
                <w:delText>29/01/2021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5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288324" w14:textId="355A6150" w:rsidR="008601AF" w:rsidRPr="008601AF" w:rsidRDefault="008601AF" w:rsidP="003C2C2A">
            <w:pPr>
              <w:jc w:val="center"/>
              <w:rPr>
                <w:rFonts w:ascii="Trebuchet MS" w:hAnsi="Trebuchet MS" w:cs="Arial"/>
                <w:color w:val="000000"/>
                <w:sz w:val="20"/>
                <w:szCs w:val="20"/>
                <w:lang w:bidi="th-TH"/>
              </w:rPr>
            </w:pPr>
            <w:del w:id="12758"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74E7AC76" w14:textId="77777777" w:rsidTr="0016760B">
        <w:tblPrEx>
          <w:tblW w:w="5000" w:type="pct"/>
          <w:tblCellMar>
            <w:left w:w="70" w:type="dxa"/>
            <w:right w:w="70" w:type="dxa"/>
          </w:tblCellMar>
          <w:tblPrExChange w:id="12759" w:author="Philippe Hollanda - Oliveira Trust" w:date="2022-07-19T10:03:00Z">
            <w:tblPrEx>
              <w:tblW w:w="5000" w:type="pct"/>
              <w:tblCellMar>
                <w:left w:w="70" w:type="dxa"/>
                <w:right w:w="70" w:type="dxa"/>
              </w:tblCellMar>
            </w:tblPrEx>
          </w:tblPrExChange>
        </w:tblPrEx>
        <w:trPr>
          <w:trHeight w:val="1785"/>
          <w:trPrChange w:id="1276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6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31D094" w14:textId="54F560B7" w:rsidR="008601AF" w:rsidRPr="008601AF" w:rsidRDefault="008601AF" w:rsidP="003C2C2A">
            <w:pPr>
              <w:jc w:val="center"/>
              <w:rPr>
                <w:rFonts w:ascii="Trebuchet MS" w:hAnsi="Trebuchet MS" w:cs="Arial"/>
                <w:color w:val="000000"/>
                <w:sz w:val="20"/>
                <w:szCs w:val="20"/>
                <w:lang w:bidi="th-TH"/>
              </w:rPr>
            </w:pPr>
            <w:del w:id="12762"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6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1BBDF8" w14:textId="4E23F831" w:rsidR="008601AF" w:rsidRPr="008601AF" w:rsidRDefault="008601AF" w:rsidP="003C2C2A">
            <w:pPr>
              <w:jc w:val="center"/>
              <w:rPr>
                <w:rFonts w:ascii="Trebuchet MS" w:hAnsi="Trebuchet MS" w:cs="Arial"/>
                <w:color w:val="000000"/>
                <w:sz w:val="20"/>
                <w:szCs w:val="20"/>
                <w:lang w:bidi="th-TH"/>
              </w:rPr>
            </w:pPr>
            <w:del w:id="12764" w:author="Philippe Hollanda - Oliveira Trust" w:date="2022-07-19T10:03:00Z">
              <w:r w:rsidRPr="008601AF" w:rsidDel="0016760B">
                <w:rPr>
                  <w:rFonts w:ascii="Trebuchet MS" w:hAnsi="Trebuchet MS" w:cs="Arial"/>
                  <w:color w:val="000000"/>
                  <w:sz w:val="20"/>
                  <w:szCs w:val="20"/>
                  <w:lang w:bidi="th-TH"/>
                </w:rPr>
                <w:delText>08/02/2021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6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53A4D8" w14:textId="7CBF3367" w:rsidR="008601AF" w:rsidRPr="008601AF" w:rsidRDefault="008601AF" w:rsidP="003C2C2A">
            <w:pPr>
              <w:jc w:val="center"/>
              <w:rPr>
                <w:rFonts w:ascii="Trebuchet MS" w:hAnsi="Trebuchet MS" w:cs="Arial"/>
                <w:color w:val="000000"/>
                <w:sz w:val="20"/>
                <w:szCs w:val="20"/>
                <w:lang w:bidi="th-TH"/>
              </w:rPr>
            </w:pPr>
            <w:del w:id="12766"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5B69A221" w14:textId="77777777" w:rsidTr="0016760B">
        <w:tblPrEx>
          <w:tblW w:w="5000" w:type="pct"/>
          <w:tblCellMar>
            <w:left w:w="70" w:type="dxa"/>
            <w:right w:w="70" w:type="dxa"/>
          </w:tblCellMar>
          <w:tblPrExChange w:id="12767" w:author="Philippe Hollanda - Oliveira Trust" w:date="2022-07-19T10:03:00Z">
            <w:tblPrEx>
              <w:tblW w:w="5000" w:type="pct"/>
              <w:tblCellMar>
                <w:left w:w="70" w:type="dxa"/>
                <w:right w:w="70" w:type="dxa"/>
              </w:tblCellMar>
            </w:tblPrEx>
          </w:tblPrExChange>
        </w:tblPrEx>
        <w:trPr>
          <w:trHeight w:val="1785"/>
          <w:trPrChange w:id="1276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6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D01B55" w14:textId="7A7C4A41" w:rsidR="008601AF" w:rsidRPr="008601AF" w:rsidRDefault="008601AF" w:rsidP="003C2C2A">
            <w:pPr>
              <w:jc w:val="center"/>
              <w:rPr>
                <w:rFonts w:ascii="Trebuchet MS" w:hAnsi="Trebuchet MS" w:cs="Arial"/>
                <w:color w:val="000000"/>
                <w:sz w:val="20"/>
                <w:szCs w:val="20"/>
                <w:lang w:bidi="th-TH"/>
              </w:rPr>
            </w:pPr>
            <w:del w:id="12770"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7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B57E72" w14:textId="73DCD8F6" w:rsidR="008601AF" w:rsidRPr="008601AF" w:rsidRDefault="008601AF" w:rsidP="003C2C2A">
            <w:pPr>
              <w:jc w:val="center"/>
              <w:rPr>
                <w:rFonts w:ascii="Trebuchet MS" w:hAnsi="Trebuchet MS" w:cs="Arial"/>
                <w:color w:val="000000"/>
                <w:sz w:val="20"/>
                <w:szCs w:val="20"/>
                <w:lang w:bidi="th-TH"/>
              </w:rPr>
            </w:pPr>
            <w:del w:id="12772" w:author="Philippe Hollanda - Oliveira Trust" w:date="2022-07-19T10:03:00Z">
              <w:r w:rsidRPr="008601AF" w:rsidDel="0016760B">
                <w:rPr>
                  <w:rFonts w:ascii="Trebuchet MS" w:hAnsi="Trebuchet MS" w:cs="Arial"/>
                  <w:color w:val="000000"/>
                  <w:sz w:val="20"/>
                  <w:szCs w:val="20"/>
                  <w:lang w:bidi="th-TH"/>
                </w:rPr>
                <w:delText>10/02/2021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7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C0AAE9" w14:textId="648C426A" w:rsidR="008601AF" w:rsidRPr="008601AF" w:rsidRDefault="008601AF" w:rsidP="003C2C2A">
            <w:pPr>
              <w:jc w:val="center"/>
              <w:rPr>
                <w:rFonts w:ascii="Trebuchet MS" w:hAnsi="Trebuchet MS" w:cs="Arial"/>
                <w:color w:val="000000"/>
                <w:sz w:val="20"/>
                <w:szCs w:val="20"/>
                <w:lang w:bidi="th-TH"/>
              </w:rPr>
            </w:pPr>
            <w:del w:id="12774" w:author="Philippe Hollanda - Oliveira Trust" w:date="2022-07-19T10:03:00Z">
              <w:r w:rsidRPr="008601AF" w:rsidDel="0016760B">
                <w:rPr>
                  <w:rFonts w:ascii="Trebuchet MS" w:hAnsi="Trebuchet MS" w:cs="Arial"/>
                  <w:color w:val="000000"/>
                  <w:sz w:val="20"/>
                  <w:szCs w:val="20"/>
                  <w:lang w:bidi="th-TH"/>
                </w:rPr>
                <w:delText>R$ 3.850,00</w:delText>
              </w:r>
            </w:del>
          </w:p>
        </w:tc>
      </w:tr>
      <w:tr w:rsidR="008601AF" w:rsidRPr="008601AF" w14:paraId="71F32CD5" w14:textId="77777777" w:rsidTr="0016760B">
        <w:tblPrEx>
          <w:tblW w:w="5000" w:type="pct"/>
          <w:tblCellMar>
            <w:left w:w="70" w:type="dxa"/>
            <w:right w:w="70" w:type="dxa"/>
          </w:tblCellMar>
          <w:tblPrExChange w:id="12775" w:author="Philippe Hollanda - Oliveira Trust" w:date="2022-07-19T10:03:00Z">
            <w:tblPrEx>
              <w:tblW w:w="5000" w:type="pct"/>
              <w:tblCellMar>
                <w:left w:w="70" w:type="dxa"/>
                <w:right w:w="70" w:type="dxa"/>
              </w:tblCellMar>
            </w:tblPrEx>
          </w:tblPrExChange>
        </w:tblPrEx>
        <w:trPr>
          <w:trHeight w:val="1785"/>
          <w:trPrChange w:id="1277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7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7DC4FE" w14:textId="4ACA88B4" w:rsidR="008601AF" w:rsidRPr="008601AF" w:rsidRDefault="008601AF" w:rsidP="003C2C2A">
            <w:pPr>
              <w:jc w:val="center"/>
              <w:rPr>
                <w:rFonts w:ascii="Trebuchet MS" w:hAnsi="Trebuchet MS" w:cs="Arial"/>
                <w:color w:val="000000"/>
                <w:sz w:val="20"/>
                <w:szCs w:val="20"/>
                <w:lang w:bidi="th-TH"/>
              </w:rPr>
            </w:pPr>
            <w:del w:id="1277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7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FB51E3" w14:textId="73061117" w:rsidR="008601AF" w:rsidRPr="008601AF" w:rsidRDefault="008601AF" w:rsidP="003C2C2A">
            <w:pPr>
              <w:jc w:val="center"/>
              <w:rPr>
                <w:rFonts w:ascii="Trebuchet MS" w:hAnsi="Trebuchet MS" w:cs="Arial"/>
                <w:color w:val="000000"/>
                <w:sz w:val="20"/>
                <w:szCs w:val="20"/>
                <w:lang w:bidi="th-TH"/>
              </w:rPr>
            </w:pPr>
            <w:del w:id="12780" w:author="Philippe Hollanda - Oliveira Trust" w:date="2022-07-19T10:03:00Z">
              <w:r w:rsidRPr="008601AF" w:rsidDel="0016760B">
                <w:rPr>
                  <w:rFonts w:ascii="Trebuchet MS" w:hAnsi="Trebuchet MS" w:cs="Arial"/>
                  <w:color w:val="000000"/>
                  <w:sz w:val="20"/>
                  <w:szCs w:val="20"/>
                  <w:lang w:bidi="th-TH"/>
                </w:rPr>
                <w:delText>08/02/2021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8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8156FD" w14:textId="0D39873E" w:rsidR="008601AF" w:rsidRPr="008601AF" w:rsidRDefault="008601AF" w:rsidP="003C2C2A">
            <w:pPr>
              <w:jc w:val="center"/>
              <w:rPr>
                <w:rFonts w:ascii="Trebuchet MS" w:hAnsi="Trebuchet MS" w:cs="Arial"/>
                <w:color w:val="000000"/>
                <w:sz w:val="20"/>
                <w:szCs w:val="20"/>
                <w:lang w:bidi="th-TH"/>
              </w:rPr>
            </w:pPr>
            <w:del w:id="12782"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5D8FC411" w14:textId="77777777" w:rsidTr="0016760B">
        <w:tblPrEx>
          <w:tblW w:w="5000" w:type="pct"/>
          <w:tblCellMar>
            <w:left w:w="70" w:type="dxa"/>
            <w:right w:w="70" w:type="dxa"/>
          </w:tblCellMar>
          <w:tblPrExChange w:id="12783" w:author="Philippe Hollanda - Oliveira Trust" w:date="2022-07-19T10:03:00Z">
            <w:tblPrEx>
              <w:tblW w:w="5000" w:type="pct"/>
              <w:tblCellMar>
                <w:left w:w="70" w:type="dxa"/>
                <w:right w:w="70" w:type="dxa"/>
              </w:tblCellMar>
            </w:tblPrEx>
          </w:tblPrExChange>
        </w:tblPrEx>
        <w:trPr>
          <w:trHeight w:val="1785"/>
          <w:trPrChange w:id="1278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8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0BCA36" w14:textId="3E485755" w:rsidR="008601AF" w:rsidRPr="008601AF" w:rsidRDefault="008601AF" w:rsidP="003C2C2A">
            <w:pPr>
              <w:jc w:val="center"/>
              <w:rPr>
                <w:rFonts w:ascii="Trebuchet MS" w:hAnsi="Trebuchet MS" w:cs="Arial"/>
                <w:color w:val="000000"/>
                <w:sz w:val="20"/>
                <w:szCs w:val="20"/>
                <w:lang w:bidi="th-TH"/>
              </w:rPr>
            </w:pPr>
            <w:del w:id="12786"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8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594392" w14:textId="1B8AFE3E" w:rsidR="008601AF" w:rsidRPr="008601AF" w:rsidRDefault="008601AF" w:rsidP="003C2C2A">
            <w:pPr>
              <w:jc w:val="center"/>
              <w:rPr>
                <w:rFonts w:ascii="Trebuchet MS" w:hAnsi="Trebuchet MS" w:cs="Arial"/>
                <w:color w:val="000000"/>
                <w:sz w:val="20"/>
                <w:szCs w:val="20"/>
                <w:lang w:bidi="th-TH"/>
              </w:rPr>
            </w:pPr>
            <w:del w:id="12788" w:author="Philippe Hollanda - Oliveira Trust" w:date="2022-07-19T10:03:00Z">
              <w:r w:rsidRPr="008601AF" w:rsidDel="0016760B">
                <w:rPr>
                  <w:rFonts w:ascii="Trebuchet MS" w:hAnsi="Trebuchet MS" w:cs="Arial"/>
                  <w:color w:val="000000"/>
                  <w:sz w:val="20"/>
                  <w:szCs w:val="20"/>
                  <w:lang w:bidi="th-TH"/>
                </w:rPr>
                <w:delText>01/02/2021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8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821C98" w14:textId="56EB4A37" w:rsidR="008601AF" w:rsidRPr="008601AF" w:rsidRDefault="008601AF" w:rsidP="003C2C2A">
            <w:pPr>
              <w:jc w:val="center"/>
              <w:rPr>
                <w:rFonts w:ascii="Trebuchet MS" w:hAnsi="Trebuchet MS" w:cs="Arial"/>
                <w:color w:val="000000"/>
                <w:sz w:val="20"/>
                <w:szCs w:val="20"/>
                <w:lang w:bidi="th-TH"/>
              </w:rPr>
            </w:pPr>
            <w:del w:id="12790" w:author="Philippe Hollanda - Oliveira Trust" w:date="2022-07-19T10:03:00Z">
              <w:r w:rsidRPr="008601AF" w:rsidDel="0016760B">
                <w:rPr>
                  <w:rFonts w:ascii="Trebuchet MS" w:hAnsi="Trebuchet MS" w:cs="Arial"/>
                  <w:color w:val="000000"/>
                  <w:sz w:val="20"/>
                  <w:szCs w:val="20"/>
                  <w:lang w:bidi="th-TH"/>
                </w:rPr>
                <w:delText>R$ 21.145,84</w:delText>
              </w:r>
            </w:del>
          </w:p>
        </w:tc>
      </w:tr>
      <w:tr w:rsidR="008601AF" w:rsidRPr="008601AF" w14:paraId="5439AC89" w14:textId="77777777" w:rsidTr="0016760B">
        <w:tblPrEx>
          <w:tblW w:w="5000" w:type="pct"/>
          <w:tblCellMar>
            <w:left w:w="70" w:type="dxa"/>
            <w:right w:w="70" w:type="dxa"/>
          </w:tblCellMar>
          <w:tblPrExChange w:id="12791" w:author="Philippe Hollanda - Oliveira Trust" w:date="2022-07-19T10:03:00Z">
            <w:tblPrEx>
              <w:tblW w:w="5000" w:type="pct"/>
              <w:tblCellMar>
                <w:left w:w="70" w:type="dxa"/>
                <w:right w:w="70" w:type="dxa"/>
              </w:tblCellMar>
            </w:tblPrEx>
          </w:tblPrExChange>
        </w:tblPrEx>
        <w:trPr>
          <w:trHeight w:val="1785"/>
          <w:trPrChange w:id="1279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79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6199A3" w14:textId="619F63FD" w:rsidR="008601AF" w:rsidRPr="008601AF" w:rsidRDefault="008601AF" w:rsidP="003C2C2A">
            <w:pPr>
              <w:jc w:val="center"/>
              <w:rPr>
                <w:rFonts w:ascii="Trebuchet MS" w:hAnsi="Trebuchet MS" w:cs="Arial"/>
                <w:color w:val="000000"/>
                <w:sz w:val="20"/>
                <w:szCs w:val="20"/>
                <w:lang w:bidi="th-TH"/>
              </w:rPr>
            </w:pPr>
            <w:del w:id="1279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79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4FFDC6" w14:textId="75BCA8A9" w:rsidR="008601AF" w:rsidRPr="008601AF" w:rsidRDefault="008601AF" w:rsidP="003C2C2A">
            <w:pPr>
              <w:jc w:val="center"/>
              <w:rPr>
                <w:rFonts w:ascii="Trebuchet MS" w:hAnsi="Trebuchet MS" w:cs="Arial"/>
                <w:color w:val="000000"/>
                <w:sz w:val="20"/>
                <w:szCs w:val="20"/>
                <w:lang w:bidi="th-TH"/>
              </w:rPr>
            </w:pPr>
            <w:del w:id="12796" w:author="Philippe Hollanda - Oliveira Trust" w:date="2022-07-19T10:03:00Z">
              <w:r w:rsidRPr="008601AF" w:rsidDel="0016760B">
                <w:rPr>
                  <w:rFonts w:ascii="Trebuchet MS" w:hAnsi="Trebuchet MS" w:cs="Arial"/>
                  <w:color w:val="000000"/>
                  <w:sz w:val="20"/>
                  <w:szCs w:val="20"/>
                  <w:lang w:bidi="th-TH"/>
                </w:rPr>
                <w:delText>01/02/2021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79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C75CA3" w14:textId="784B244D" w:rsidR="008601AF" w:rsidRPr="008601AF" w:rsidRDefault="008601AF" w:rsidP="003C2C2A">
            <w:pPr>
              <w:jc w:val="center"/>
              <w:rPr>
                <w:rFonts w:ascii="Trebuchet MS" w:hAnsi="Trebuchet MS" w:cs="Arial"/>
                <w:color w:val="000000"/>
                <w:sz w:val="20"/>
                <w:szCs w:val="20"/>
                <w:lang w:bidi="th-TH"/>
              </w:rPr>
            </w:pPr>
            <w:del w:id="12798" w:author="Philippe Hollanda - Oliveira Trust" w:date="2022-07-19T10:03:00Z">
              <w:r w:rsidRPr="008601AF" w:rsidDel="0016760B">
                <w:rPr>
                  <w:rFonts w:ascii="Trebuchet MS" w:hAnsi="Trebuchet MS" w:cs="Arial"/>
                  <w:color w:val="000000"/>
                  <w:sz w:val="20"/>
                  <w:szCs w:val="20"/>
                  <w:lang w:bidi="th-TH"/>
                </w:rPr>
                <w:delText>R$ 82.820,47</w:delText>
              </w:r>
            </w:del>
          </w:p>
        </w:tc>
      </w:tr>
      <w:tr w:rsidR="008601AF" w:rsidRPr="008601AF" w14:paraId="1290EE1A" w14:textId="77777777" w:rsidTr="0016760B">
        <w:tblPrEx>
          <w:tblW w:w="5000" w:type="pct"/>
          <w:tblCellMar>
            <w:left w:w="70" w:type="dxa"/>
            <w:right w:w="70" w:type="dxa"/>
          </w:tblCellMar>
          <w:tblPrExChange w:id="12799" w:author="Philippe Hollanda - Oliveira Trust" w:date="2022-07-19T10:03:00Z">
            <w:tblPrEx>
              <w:tblW w:w="5000" w:type="pct"/>
              <w:tblCellMar>
                <w:left w:w="70" w:type="dxa"/>
                <w:right w:w="70" w:type="dxa"/>
              </w:tblCellMar>
            </w:tblPrEx>
          </w:tblPrExChange>
        </w:tblPrEx>
        <w:trPr>
          <w:trHeight w:val="1785"/>
          <w:trPrChange w:id="1280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0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9CDD02" w14:textId="72932F23" w:rsidR="008601AF" w:rsidRPr="008601AF" w:rsidRDefault="008601AF" w:rsidP="003C2C2A">
            <w:pPr>
              <w:jc w:val="center"/>
              <w:rPr>
                <w:rFonts w:ascii="Trebuchet MS" w:hAnsi="Trebuchet MS" w:cs="Arial"/>
                <w:color w:val="000000"/>
                <w:sz w:val="20"/>
                <w:szCs w:val="20"/>
                <w:lang w:bidi="th-TH"/>
              </w:rPr>
            </w:pPr>
            <w:del w:id="12802" w:author="Philippe Hollanda - Oliveira Trust" w:date="2022-07-19T10:03:00Z">
              <w:r w:rsidRPr="008601AF" w:rsidDel="0016760B">
                <w:rPr>
                  <w:rFonts w:ascii="Trebuchet MS" w:hAnsi="Trebuchet MS" w:cs="Arial"/>
                  <w:color w:val="000000"/>
                  <w:sz w:val="20"/>
                  <w:szCs w:val="20"/>
                  <w:lang w:bidi="th-TH"/>
                </w:rPr>
                <w:lastRenderedPageBreak/>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0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D77C60" w14:textId="358BA0A1" w:rsidR="008601AF" w:rsidRPr="008601AF" w:rsidRDefault="008601AF" w:rsidP="003C2C2A">
            <w:pPr>
              <w:jc w:val="center"/>
              <w:rPr>
                <w:rFonts w:ascii="Trebuchet MS" w:hAnsi="Trebuchet MS" w:cs="Arial"/>
                <w:color w:val="000000"/>
                <w:sz w:val="20"/>
                <w:szCs w:val="20"/>
                <w:lang w:bidi="th-TH"/>
              </w:rPr>
            </w:pPr>
            <w:del w:id="12804" w:author="Philippe Hollanda - Oliveira Trust" w:date="2022-07-19T10:03:00Z">
              <w:r w:rsidRPr="008601AF" w:rsidDel="0016760B">
                <w:rPr>
                  <w:rFonts w:ascii="Trebuchet MS" w:hAnsi="Trebuchet MS" w:cs="Arial"/>
                  <w:color w:val="000000"/>
                  <w:sz w:val="20"/>
                  <w:szCs w:val="20"/>
                  <w:lang w:bidi="th-TH"/>
                </w:rPr>
                <w:delText>25/01/2021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0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CB693C" w14:textId="3ACBBFD8" w:rsidR="008601AF" w:rsidRPr="008601AF" w:rsidRDefault="008601AF" w:rsidP="003C2C2A">
            <w:pPr>
              <w:jc w:val="center"/>
              <w:rPr>
                <w:rFonts w:ascii="Trebuchet MS" w:hAnsi="Trebuchet MS" w:cs="Arial"/>
                <w:color w:val="000000"/>
                <w:sz w:val="20"/>
                <w:szCs w:val="20"/>
                <w:lang w:bidi="th-TH"/>
              </w:rPr>
            </w:pPr>
            <w:del w:id="12806" w:author="Philippe Hollanda - Oliveira Trust" w:date="2022-07-19T10:03:00Z">
              <w:r w:rsidRPr="008601AF" w:rsidDel="0016760B">
                <w:rPr>
                  <w:rFonts w:ascii="Trebuchet MS" w:hAnsi="Trebuchet MS" w:cs="Arial"/>
                  <w:color w:val="000000"/>
                  <w:sz w:val="20"/>
                  <w:szCs w:val="20"/>
                  <w:lang w:bidi="th-TH"/>
                </w:rPr>
                <w:delText>R$ 4.500,00</w:delText>
              </w:r>
            </w:del>
          </w:p>
        </w:tc>
      </w:tr>
      <w:tr w:rsidR="008601AF" w:rsidRPr="008601AF" w14:paraId="4654EF30" w14:textId="77777777" w:rsidTr="0016760B">
        <w:tblPrEx>
          <w:tblW w:w="5000" w:type="pct"/>
          <w:tblCellMar>
            <w:left w:w="70" w:type="dxa"/>
            <w:right w:w="70" w:type="dxa"/>
          </w:tblCellMar>
          <w:tblPrExChange w:id="12807" w:author="Philippe Hollanda - Oliveira Trust" w:date="2022-07-19T10:03:00Z">
            <w:tblPrEx>
              <w:tblW w:w="5000" w:type="pct"/>
              <w:tblCellMar>
                <w:left w:w="70" w:type="dxa"/>
                <w:right w:w="70" w:type="dxa"/>
              </w:tblCellMar>
            </w:tblPrEx>
          </w:tblPrExChange>
        </w:tblPrEx>
        <w:trPr>
          <w:trHeight w:val="1785"/>
          <w:trPrChange w:id="1280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0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0B23F9" w14:textId="28BA2F5F" w:rsidR="008601AF" w:rsidRPr="008601AF" w:rsidRDefault="008601AF" w:rsidP="003C2C2A">
            <w:pPr>
              <w:jc w:val="center"/>
              <w:rPr>
                <w:rFonts w:ascii="Trebuchet MS" w:hAnsi="Trebuchet MS" w:cs="Arial"/>
                <w:color w:val="000000"/>
                <w:sz w:val="20"/>
                <w:szCs w:val="20"/>
                <w:lang w:bidi="th-TH"/>
              </w:rPr>
            </w:pPr>
            <w:del w:id="12810"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1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700112" w14:textId="52C69E77" w:rsidR="008601AF" w:rsidRPr="008601AF" w:rsidRDefault="008601AF" w:rsidP="003C2C2A">
            <w:pPr>
              <w:jc w:val="center"/>
              <w:rPr>
                <w:rFonts w:ascii="Trebuchet MS" w:hAnsi="Trebuchet MS" w:cs="Arial"/>
                <w:color w:val="000000"/>
                <w:sz w:val="20"/>
                <w:szCs w:val="20"/>
                <w:lang w:bidi="th-TH"/>
              </w:rPr>
            </w:pPr>
            <w:del w:id="12812" w:author="Philippe Hollanda - Oliveira Trust" w:date="2022-07-19T10:03:00Z">
              <w:r w:rsidRPr="008601AF" w:rsidDel="0016760B">
                <w:rPr>
                  <w:rFonts w:ascii="Trebuchet MS" w:hAnsi="Trebuchet MS" w:cs="Arial"/>
                  <w:color w:val="000000"/>
                  <w:sz w:val="20"/>
                  <w:szCs w:val="20"/>
                  <w:lang w:bidi="th-TH"/>
                </w:rPr>
                <w:delText>08/02/2021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1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E5BB72" w14:textId="13843A8B" w:rsidR="008601AF" w:rsidRPr="008601AF" w:rsidRDefault="008601AF" w:rsidP="003C2C2A">
            <w:pPr>
              <w:jc w:val="center"/>
              <w:rPr>
                <w:rFonts w:ascii="Trebuchet MS" w:hAnsi="Trebuchet MS" w:cs="Arial"/>
                <w:color w:val="000000"/>
                <w:sz w:val="20"/>
                <w:szCs w:val="20"/>
                <w:lang w:bidi="th-TH"/>
              </w:rPr>
            </w:pPr>
            <w:del w:id="12814"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0BA80A29" w14:textId="77777777" w:rsidTr="0016760B">
        <w:tblPrEx>
          <w:tblW w:w="5000" w:type="pct"/>
          <w:tblCellMar>
            <w:left w:w="70" w:type="dxa"/>
            <w:right w:w="70" w:type="dxa"/>
          </w:tblCellMar>
          <w:tblPrExChange w:id="12815" w:author="Philippe Hollanda - Oliveira Trust" w:date="2022-07-19T10:03:00Z">
            <w:tblPrEx>
              <w:tblW w:w="5000" w:type="pct"/>
              <w:tblCellMar>
                <w:left w:w="70" w:type="dxa"/>
                <w:right w:w="70" w:type="dxa"/>
              </w:tblCellMar>
            </w:tblPrEx>
          </w:tblPrExChange>
        </w:tblPrEx>
        <w:trPr>
          <w:trHeight w:val="1785"/>
          <w:trPrChange w:id="1281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1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68D80F" w14:textId="30810AFD" w:rsidR="008601AF" w:rsidRPr="008601AF" w:rsidRDefault="008601AF" w:rsidP="003C2C2A">
            <w:pPr>
              <w:jc w:val="center"/>
              <w:rPr>
                <w:rFonts w:ascii="Trebuchet MS" w:hAnsi="Trebuchet MS" w:cs="Arial"/>
                <w:color w:val="000000"/>
                <w:sz w:val="20"/>
                <w:szCs w:val="20"/>
                <w:lang w:bidi="th-TH"/>
              </w:rPr>
            </w:pPr>
            <w:del w:id="12818"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1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358633" w14:textId="767691A0" w:rsidR="008601AF" w:rsidRPr="008601AF" w:rsidRDefault="008601AF" w:rsidP="003C2C2A">
            <w:pPr>
              <w:jc w:val="center"/>
              <w:rPr>
                <w:rFonts w:ascii="Trebuchet MS" w:hAnsi="Trebuchet MS" w:cs="Arial"/>
                <w:color w:val="000000"/>
                <w:sz w:val="20"/>
                <w:szCs w:val="20"/>
                <w:lang w:bidi="th-TH"/>
              </w:rPr>
            </w:pPr>
            <w:del w:id="12820" w:author="Philippe Hollanda - Oliveira Trust" w:date="2022-07-19T10:03:00Z">
              <w:r w:rsidRPr="008601AF" w:rsidDel="0016760B">
                <w:rPr>
                  <w:rFonts w:ascii="Trebuchet MS" w:hAnsi="Trebuchet MS" w:cs="Arial"/>
                  <w:color w:val="000000"/>
                  <w:sz w:val="20"/>
                  <w:szCs w:val="20"/>
                  <w:lang w:bidi="th-TH"/>
                </w:rPr>
                <w:delText>08/02/2021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2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6A28B2" w14:textId="09B817D2" w:rsidR="008601AF" w:rsidRPr="008601AF" w:rsidRDefault="008601AF" w:rsidP="003C2C2A">
            <w:pPr>
              <w:jc w:val="center"/>
              <w:rPr>
                <w:rFonts w:ascii="Trebuchet MS" w:hAnsi="Trebuchet MS" w:cs="Arial"/>
                <w:color w:val="000000"/>
                <w:sz w:val="20"/>
                <w:szCs w:val="20"/>
                <w:lang w:bidi="th-TH"/>
              </w:rPr>
            </w:pPr>
            <w:del w:id="12822"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6A8D41C3" w14:textId="77777777" w:rsidTr="0016760B">
        <w:tblPrEx>
          <w:tblW w:w="5000" w:type="pct"/>
          <w:tblCellMar>
            <w:left w:w="70" w:type="dxa"/>
            <w:right w:w="70" w:type="dxa"/>
          </w:tblCellMar>
          <w:tblPrExChange w:id="12823" w:author="Philippe Hollanda - Oliveira Trust" w:date="2022-07-19T10:03:00Z">
            <w:tblPrEx>
              <w:tblW w:w="5000" w:type="pct"/>
              <w:tblCellMar>
                <w:left w:w="70" w:type="dxa"/>
                <w:right w:w="70" w:type="dxa"/>
              </w:tblCellMar>
            </w:tblPrEx>
          </w:tblPrExChange>
        </w:tblPrEx>
        <w:trPr>
          <w:trHeight w:val="1785"/>
          <w:trPrChange w:id="1282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2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9A8409" w14:textId="767EDE17" w:rsidR="008601AF" w:rsidRPr="008601AF" w:rsidRDefault="008601AF" w:rsidP="003C2C2A">
            <w:pPr>
              <w:jc w:val="center"/>
              <w:rPr>
                <w:rFonts w:ascii="Trebuchet MS" w:hAnsi="Trebuchet MS" w:cs="Arial"/>
                <w:color w:val="000000"/>
                <w:sz w:val="20"/>
                <w:szCs w:val="20"/>
                <w:lang w:bidi="th-TH"/>
              </w:rPr>
            </w:pPr>
            <w:del w:id="12826"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2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C82F80" w14:textId="5131971C" w:rsidR="008601AF" w:rsidRPr="008601AF" w:rsidRDefault="008601AF" w:rsidP="003C2C2A">
            <w:pPr>
              <w:jc w:val="center"/>
              <w:rPr>
                <w:rFonts w:ascii="Trebuchet MS" w:hAnsi="Trebuchet MS" w:cs="Arial"/>
                <w:color w:val="000000"/>
                <w:sz w:val="20"/>
                <w:szCs w:val="20"/>
                <w:lang w:bidi="th-TH"/>
              </w:rPr>
            </w:pPr>
            <w:del w:id="12828" w:author="Philippe Hollanda - Oliveira Trust" w:date="2022-07-19T10:03:00Z">
              <w:r w:rsidRPr="008601AF" w:rsidDel="0016760B">
                <w:rPr>
                  <w:rFonts w:ascii="Trebuchet MS" w:hAnsi="Trebuchet MS" w:cs="Arial"/>
                  <w:color w:val="000000"/>
                  <w:sz w:val="20"/>
                  <w:szCs w:val="20"/>
                  <w:lang w:bidi="th-TH"/>
                </w:rPr>
                <w:delText>10/02/2021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2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D3205D" w14:textId="618F4AB3" w:rsidR="008601AF" w:rsidRPr="008601AF" w:rsidRDefault="008601AF" w:rsidP="003C2C2A">
            <w:pPr>
              <w:jc w:val="center"/>
              <w:rPr>
                <w:rFonts w:ascii="Trebuchet MS" w:hAnsi="Trebuchet MS" w:cs="Arial"/>
                <w:color w:val="000000"/>
                <w:sz w:val="20"/>
                <w:szCs w:val="20"/>
                <w:lang w:bidi="th-TH"/>
              </w:rPr>
            </w:pPr>
            <w:del w:id="12830" w:author="Philippe Hollanda - Oliveira Trust" w:date="2022-07-19T10:03:00Z">
              <w:r w:rsidRPr="008601AF" w:rsidDel="0016760B">
                <w:rPr>
                  <w:rFonts w:ascii="Trebuchet MS" w:hAnsi="Trebuchet MS" w:cs="Arial"/>
                  <w:color w:val="000000"/>
                  <w:sz w:val="20"/>
                  <w:szCs w:val="20"/>
                  <w:lang w:bidi="th-TH"/>
                </w:rPr>
                <w:delText>R$ 2.736,00</w:delText>
              </w:r>
            </w:del>
          </w:p>
        </w:tc>
      </w:tr>
      <w:tr w:rsidR="008601AF" w:rsidRPr="008601AF" w14:paraId="41075A04" w14:textId="77777777" w:rsidTr="0016760B">
        <w:tblPrEx>
          <w:tblW w:w="5000" w:type="pct"/>
          <w:tblCellMar>
            <w:left w:w="70" w:type="dxa"/>
            <w:right w:w="70" w:type="dxa"/>
          </w:tblCellMar>
          <w:tblPrExChange w:id="12831" w:author="Philippe Hollanda - Oliveira Trust" w:date="2022-07-19T10:03:00Z">
            <w:tblPrEx>
              <w:tblW w:w="5000" w:type="pct"/>
              <w:tblCellMar>
                <w:left w:w="70" w:type="dxa"/>
                <w:right w:w="70" w:type="dxa"/>
              </w:tblCellMar>
            </w:tblPrEx>
          </w:tblPrExChange>
        </w:tblPrEx>
        <w:trPr>
          <w:trHeight w:val="1785"/>
          <w:trPrChange w:id="1283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3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20B599" w14:textId="4E24AE79" w:rsidR="008601AF" w:rsidRPr="008601AF" w:rsidRDefault="008601AF" w:rsidP="003C2C2A">
            <w:pPr>
              <w:jc w:val="center"/>
              <w:rPr>
                <w:rFonts w:ascii="Trebuchet MS" w:hAnsi="Trebuchet MS" w:cs="Arial"/>
                <w:color w:val="000000"/>
                <w:sz w:val="20"/>
                <w:szCs w:val="20"/>
                <w:lang w:bidi="th-TH"/>
              </w:rPr>
            </w:pPr>
            <w:del w:id="1283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3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E38DAB" w14:textId="3786EC51" w:rsidR="008601AF" w:rsidRPr="008601AF" w:rsidRDefault="008601AF" w:rsidP="003C2C2A">
            <w:pPr>
              <w:jc w:val="center"/>
              <w:rPr>
                <w:rFonts w:ascii="Trebuchet MS" w:hAnsi="Trebuchet MS" w:cs="Arial"/>
                <w:color w:val="000000"/>
                <w:sz w:val="20"/>
                <w:szCs w:val="20"/>
                <w:lang w:bidi="th-TH"/>
              </w:rPr>
            </w:pPr>
            <w:del w:id="12836" w:author="Philippe Hollanda - Oliveira Trust" w:date="2022-07-19T10:03:00Z">
              <w:r w:rsidRPr="008601AF" w:rsidDel="0016760B">
                <w:rPr>
                  <w:rFonts w:ascii="Trebuchet MS" w:hAnsi="Trebuchet MS" w:cs="Arial"/>
                  <w:color w:val="000000"/>
                  <w:sz w:val="20"/>
                  <w:szCs w:val="20"/>
                  <w:lang w:bidi="th-TH"/>
                </w:rPr>
                <w:delText>08/02/2021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3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BE9FDB" w14:textId="7C1B1F26" w:rsidR="008601AF" w:rsidRPr="008601AF" w:rsidRDefault="008601AF" w:rsidP="003C2C2A">
            <w:pPr>
              <w:jc w:val="center"/>
              <w:rPr>
                <w:rFonts w:ascii="Trebuchet MS" w:hAnsi="Trebuchet MS" w:cs="Arial"/>
                <w:color w:val="000000"/>
                <w:sz w:val="20"/>
                <w:szCs w:val="20"/>
                <w:lang w:bidi="th-TH"/>
              </w:rPr>
            </w:pPr>
            <w:del w:id="12838"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39ABA59B" w14:textId="77777777" w:rsidTr="0016760B">
        <w:tblPrEx>
          <w:tblW w:w="5000" w:type="pct"/>
          <w:tblCellMar>
            <w:left w:w="70" w:type="dxa"/>
            <w:right w:w="70" w:type="dxa"/>
          </w:tblCellMar>
          <w:tblPrExChange w:id="12839" w:author="Philippe Hollanda - Oliveira Trust" w:date="2022-07-19T10:03:00Z">
            <w:tblPrEx>
              <w:tblW w:w="5000" w:type="pct"/>
              <w:tblCellMar>
                <w:left w:w="70" w:type="dxa"/>
                <w:right w:w="70" w:type="dxa"/>
              </w:tblCellMar>
            </w:tblPrEx>
          </w:tblPrExChange>
        </w:tblPrEx>
        <w:trPr>
          <w:trHeight w:val="1785"/>
          <w:trPrChange w:id="1284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4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1533E7" w14:textId="22E3A5F3" w:rsidR="008601AF" w:rsidRPr="008601AF" w:rsidRDefault="008601AF" w:rsidP="003C2C2A">
            <w:pPr>
              <w:jc w:val="center"/>
              <w:rPr>
                <w:rFonts w:ascii="Trebuchet MS" w:hAnsi="Trebuchet MS" w:cs="Arial"/>
                <w:color w:val="000000"/>
                <w:sz w:val="20"/>
                <w:szCs w:val="20"/>
                <w:lang w:bidi="th-TH"/>
              </w:rPr>
            </w:pPr>
            <w:del w:id="12842"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4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7506B4" w14:textId="5391A702" w:rsidR="008601AF" w:rsidRPr="008601AF" w:rsidRDefault="008601AF" w:rsidP="003C2C2A">
            <w:pPr>
              <w:jc w:val="center"/>
              <w:rPr>
                <w:rFonts w:ascii="Trebuchet MS" w:hAnsi="Trebuchet MS" w:cs="Arial"/>
                <w:color w:val="000000"/>
                <w:sz w:val="20"/>
                <w:szCs w:val="20"/>
                <w:lang w:bidi="th-TH"/>
              </w:rPr>
            </w:pPr>
            <w:del w:id="12844" w:author="Philippe Hollanda - Oliveira Trust" w:date="2022-07-19T10:03:00Z">
              <w:r w:rsidRPr="008601AF" w:rsidDel="0016760B">
                <w:rPr>
                  <w:rFonts w:ascii="Trebuchet MS" w:hAnsi="Trebuchet MS" w:cs="Arial"/>
                  <w:color w:val="000000"/>
                  <w:sz w:val="20"/>
                  <w:szCs w:val="20"/>
                  <w:lang w:bidi="th-TH"/>
                </w:rPr>
                <w:delText>01/02/2021</w:delText>
              </w:r>
            </w:del>
          </w:p>
        </w:tc>
        <w:tc>
          <w:tcPr>
            <w:tcW w:w="1490" w:type="pct"/>
            <w:tcBorders>
              <w:top w:val="single" w:sz="4" w:space="0" w:color="auto"/>
              <w:left w:val="nil"/>
              <w:bottom w:val="single" w:sz="4" w:space="0" w:color="auto"/>
              <w:right w:val="single" w:sz="4" w:space="0" w:color="auto"/>
            </w:tcBorders>
            <w:shd w:val="clear" w:color="auto" w:fill="auto"/>
            <w:noWrap/>
            <w:vAlign w:val="bottom"/>
            <w:tcPrChange w:id="1284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bottom"/>
              </w:tcPr>
            </w:tcPrChange>
          </w:tcPr>
          <w:p w14:paraId="2E8EDC71" w14:textId="704649FF" w:rsidR="008601AF" w:rsidRPr="008601AF" w:rsidRDefault="008601AF" w:rsidP="003C2C2A">
            <w:pPr>
              <w:jc w:val="center"/>
              <w:rPr>
                <w:rFonts w:ascii="Trebuchet MS" w:hAnsi="Trebuchet MS" w:cs="Arial"/>
                <w:color w:val="000000"/>
                <w:sz w:val="20"/>
                <w:szCs w:val="20"/>
                <w:lang w:bidi="th-TH"/>
              </w:rPr>
            </w:pPr>
            <w:del w:id="12846" w:author="Philippe Hollanda - Oliveira Trust" w:date="2022-07-19T10:03:00Z">
              <w:r w:rsidRPr="008601AF" w:rsidDel="0016760B">
                <w:rPr>
                  <w:rFonts w:ascii="Trebuchet MS" w:hAnsi="Trebuchet MS" w:cs="Arial"/>
                  <w:color w:val="000000"/>
                  <w:sz w:val="20"/>
                  <w:szCs w:val="20"/>
                  <w:lang w:bidi="th-TH"/>
                </w:rPr>
                <w:delText>3.600,00</w:delText>
              </w:r>
            </w:del>
          </w:p>
        </w:tc>
      </w:tr>
      <w:tr w:rsidR="008601AF" w:rsidRPr="008601AF" w14:paraId="719F1990" w14:textId="77777777" w:rsidTr="0016760B">
        <w:tblPrEx>
          <w:tblW w:w="5000" w:type="pct"/>
          <w:tblCellMar>
            <w:left w:w="70" w:type="dxa"/>
            <w:right w:w="70" w:type="dxa"/>
          </w:tblCellMar>
          <w:tblPrExChange w:id="12847" w:author="Philippe Hollanda - Oliveira Trust" w:date="2022-07-19T10:03:00Z">
            <w:tblPrEx>
              <w:tblW w:w="5000" w:type="pct"/>
              <w:tblCellMar>
                <w:left w:w="70" w:type="dxa"/>
                <w:right w:w="70" w:type="dxa"/>
              </w:tblCellMar>
            </w:tblPrEx>
          </w:tblPrExChange>
        </w:tblPrEx>
        <w:trPr>
          <w:trHeight w:val="1785"/>
          <w:trPrChange w:id="1284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4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FCFAE3" w14:textId="6BEEEE6C" w:rsidR="008601AF" w:rsidRPr="008601AF" w:rsidRDefault="008601AF" w:rsidP="003C2C2A">
            <w:pPr>
              <w:jc w:val="center"/>
              <w:rPr>
                <w:rFonts w:ascii="Trebuchet MS" w:hAnsi="Trebuchet MS" w:cs="Arial"/>
                <w:color w:val="000000"/>
                <w:sz w:val="20"/>
                <w:szCs w:val="20"/>
                <w:lang w:bidi="th-TH"/>
              </w:rPr>
            </w:pPr>
            <w:del w:id="1285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5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318631" w14:textId="5BE499D9" w:rsidR="008601AF" w:rsidRPr="008601AF" w:rsidRDefault="008601AF" w:rsidP="003C2C2A">
            <w:pPr>
              <w:jc w:val="center"/>
              <w:rPr>
                <w:rFonts w:ascii="Trebuchet MS" w:hAnsi="Trebuchet MS" w:cs="Arial"/>
                <w:color w:val="000000"/>
                <w:sz w:val="20"/>
                <w:szCs w:val="20"/>
                <w:lang w:bidi="th-TH"/>
              </w:rPr>
            </w:pPr>
            <w:del w:id="12852" w:author="Philippe Hollanda - Oliveira Trust" w:date="2022-07-19T10:03:00Z">
              <w:r w:rsidRPr="008601AF" w:rsidDel="0016760B">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5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F5FAB0" w14:textId="12623053" w:rsidR="008601AF" w:rsidRPr="008601AF" w:rsidRDefault="008601AF" w:rsidP="003C2C2A">
            <w:pPr>
              <w:jc w:val="center"/>
              <w:rPr>
                <w:rFonts w:ascii="Trebuchet MS" w:hAnsi="Trebuchet MS" w:cs="Arial"/>
                <w:color w:val="000000"/>
                <w:sz w:val="20"/>
                <w:szCs w:val="20"/>
                <w:lang w:bidi="th-TH"/>
              </w:rPr>
            </w:pPr>
            <w:del w:id="12854" w:author="Philippe Hollanda - Oliveira Trust" w:date="2022-07-19T10:03:00Z">
              <w:r w:rsidRPr="008601AF" w:rsidDel="0016760B">
                <w:rPr>
                  <w:rFonts w:ascii="Trebuchet MS" w:hAnsi="Trebuchet MS" w:cs="Arial"/>
                  <w:color w:val="000000"/>
                  <w:sz w:val="20"/>
                  <w:szCs w:val="20"/>
                  <w:lang w:bidi="th-TH"/>
                </w:rPr>
                <w:delText>R$ 1.700,00</w:delText>
              </w:r>
            </w:del>
          </w:p>
        </w:tc>
      </w:tr>
      <w:tr w:rsidR="008601AF" w:rsidRPr="008601AF" w14:paraId="05747CB7" w14:textId="77777777" w:rsidTr="0016760B">
        <w:tblPrEx>
          <w:tblW w:w="5000" w:type="pct"/>
          <w:tblCellMar>
            <w:left w:w="70" w:type="dxa"/>
            <w:right w:w="70" w:type="dxa"/>
          </w:tblCellMar>
          <w:tblPrExChange w:id="12855" w:author="Philippe Hollanda - Oliveira Trust" w:date="2022-07-19T10:03:00Z">
            <w:tblPrEx>
              <w:tblW w:w="5000" w:type="pct"/>
              <w:tblCellMar>
                <w:left w:w="70" w:type="dxa"/>
                <w:right w:w="70" w:type="dxa"/>
              </w:tblCellMar>
            </w:tblPrEx>
          </w:tblPrExChange>
        </w:tblPrEx>
        <w:trPr>
          <w:trHeight w:val="1785"/>
          <w:trPrChange w:id="1285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5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A48B2A" w14:textId="201C6FC5" w:rsidR="008601AF" w:rsidRPr="008601AF" w:rsidRDefault="008601AF" w:rsidP="003C2C2A">
            <w:pPr>
              <w:jc w:val="center"/>
              <w:rPr>
                <w:rFonts w:ascii="Trebuchet MS" w:hAnsi="Trebuchet MS" w:cs="Arial"/>
                <w:color w:val="000000"/>
                <w:sz w:val="20"/>
                <w:szCs w:val="20"/>
                <w:lang w:bidi="th-TH"/>
              </w:rPr>
            </w:pPr>
            <w:del w:id="1285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5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7BD326" w14:textId="006AE694" w:rsidR="008601AF" w:rsidRPr="008601AF" w:rsidRDefault="008601AF" w:rsidP="003C2C2A">
            <w:pPr>
              <w:jc w:val="center"/>
              <w:rPr>
                <w:rFonts w:ascii="Trebuchet MS" w:hAnsi="Trebuchet MS" w:cs="Arial"/>
                <w:color w:val="000000"/>
                <w:sz w:val="20"/>
                <w:szCs w:val="20"/>
                <w:lang w:bidi="th-TH"/>
              </w:rPr>
            </w:pPr>
            <w:del w:id="12860" w:author="Philippe Hollanda - Oliveira Trust" w:date="2022-07-19T10:03:00Z">
              <w:r w:rsidRPr="008601AF" w:rsidDel="0016760B">
                <w:rPr>
                  <w:rFonts w:ascii="Trebuchet MS" w:hAnsi="Trebuchet MS" w:cs="Arial"/>
                  <w:color w:val="000000"/>
                  <w:sz w:val="20"/>
                  <w:szCs w:val="20"/>
                  <w:lang w:bidi="th-TH"/>
                </w:rPr>
                <w:delText>01/02/2021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6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60539D" w14:textId="483DA835" w:rsidR="008601AF" w:rsidRPr="008601AF" w:rsidRDefault="008601AF" w:rsidP="003C2C2A">
            <w:pPr>
              <w:jc w:val="center"/>
              <w:rPr>
                <w:rFonts w:ascii="Trebuchet MS" w:hAnsi="Trebuchet MS" w:cs="Arial"/>
                <w:color w:val="000000"/>
                <w:sz w:val="20"/>
                <w:szCs w:val="20"/>
                <w:lang w:bidi="th-TH"/>
              </w:rPr>
            </w:pPr>
            <w:del w:id="12862" w:author="Philippe Hollanda - Oliveira Trust" w:date="2022-07-19T10:03:00Z">
              <w:r w:rsidRPr="008601AF" w:rsidDel="0016760B">
                <w:rPr>
                  <w:rFonts w:ascii="Trebuchet MS" w:hAnsi="Trebuchet MS" w:cs="Arial"/>
                  <w:color w:val="000000"/>
                  <w:sz w:val="20"/>
                  <w:szCs w:val="20"/>
                  <w:lang w:bidi="th-TH"/>
                </w:rPr>
                <w:delText>R$ 10.640,00</w:delText>
              </w:r>
            </w:del>
          </w:p>
        </w:tc>
      </w:tr>
      <w:tr w:rsidR="008601AF" w:rsidRPr="008601AF" w14:paraId="07850299" w14:textId="77777777" w:rsidTr="0016760B">
        <w:tblPrEx>
          <w:tblW w:w="5000" w:type="pct"/>
          <w:tblCellMar>
            <w:left w:w="70" w:type="dxa"/>
            <w:right w:w="70" w:type="dxa"/>
          </w:tblCellMar>
          <w:tblPrExChange w:id="12863" w:author="Philippe Hollanda - Oliveira Trust" w:date="2022-07-19T10:03:00Z">
            <w:tblPrEx>
              <w:tblW w:w="5000" w:type="pct"/>
              <w:tblCellMar>
                <w:left w:w="70" w:type="dxa"/>
                <w:right w:w="70" w:type="dxa"/>
              </w:tblCellMar>
            </w:tblPrEx>
          </w:tblPrExChange>
        </w:tblPrEx>
        <w:trPr>
          <w:trHeight w:val="1785"/>
          <w:trPrChange w:id="1286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6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E12151" w14:textId="6CACE40C" w:rsidR="008601AF" w:rsidRPr="008601AF" w:rsidRDefault="008601AF" w:rsidP="003C2C2A">
            <w:pPr>
              <w:jc w:val="center"/>
              <w:rPr>
                <w:rFonts w:ascii="Trebuchet MS" w:hAnsi="Trebuchet MS" w:cs="Arial"/>
                <w:color w:val="000000"/>
                <w:sz w:val="20"/>
                <w:szCs w:val="20"/>
                <w:lang w:bidi="th-TH"/>
              </w:rPr>
            </w:pPr>
            <w:del w:id="12866" w:author="Philippe Hollanda - Oliveira Trust" w:date="2022-07-19T10:03:00Z">
              <w:r w:rsidRPr="008601AF" w:rsidDel="0016760B">
                <w:rPr>
                  <w:rFonts w:ascii="Trebuchet MS" w:hAnsi="Trebuchet MS" w:cs="Arial"/>
                  <w:color w:val="000000"/>
                  <w:sz w:val="20"/>
                  <w:szCs w:val="20"/>
                  <w:lang w:bidi="th-TH"/>
                </w:rPr>
                <w:delText>INSTALAÇÃO E MONTAGEM DE APARELHOS E MÁQUINAS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6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C7FA0A" w14:textId="43779B4A" w:rsidR="008601AF" w:rsidRPr="008601AF" w:rsidRDefault="008601AF" w:rsidP="003C2C2A">
            <w:pPr>
              <w:jc w:val="center"/>
              <w:rPr>
                <w:rFonts w:ascii="Trebuchet MS" w:hAnsi="Trebuchet MS" w:cs="Arial"/>
                <w:color w:val="000000"/>
                <w:sz w:val="20"/>
                <w:szCs w:val="20"/>
                <w:lang w:bidi="th-TH"/>
              </w:rPr>
            </w:pPr>
            <w:del w:id="12868" w:author="Philippe Hollanda - Oliveira Trust" w:date="2022-07-19T10:03:00Z">
              <w:r w:rsidRPr="008601AF" w:rsidDel="0016760B">
                <w:rPr>
                  <w:rFonts w:ascii="Trebuchet MS" w:hAnsi="Trebuchet MS" w:cs="Arial"/>
                  <w:color w:val="000000"/>
                  <w:sz w:val="20"/>
                  <w:szCs w:val="20"/>
                  <w:lang w:bidi="th-TH"/>
                </w:rPr>
                <w:delText>03/02/2021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6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D034C4" w14:textId="7DF88E4A" w:rsidR="008601AF" w:rsidRPr="008601AF" w:rsidRDefault="008601AF" w:rsidP="003C2C2A">
            <w:pPr>
              <w:jc w:val="center"/>
              <w:rPr>
                <w:rFonts w:ascii="Trebuchet MS" w:hAnsi="Trebuchet MS" w:cs="Arial"/>
                <w:color w:val="000000"/>
                <w:sz w:val="20"/>
                <w:szCs w:val="20"/>
                <w:lang w:bidi="th-TH"/>
              </w:rPr>
            </w:pPr>
            <w:del w:id="12870" w:author="Philippe Hollanda - Oliveira Trust" w:date="2022-07-19T10:03:00Z">
              <w:r w:rsidRPr="008601AF" w:rsidDel="0016760B">
                <w:rPr>
                  <w:rFonts w:ascii="Trebuchet MS" w:hAnsi="Trebuchet MS" w:cs="Arial"/>
                  <w:color w:val="000000"/>
                  <w:sz w:val="20"/>
                  <w:szCs w:val="20"/>
                  <w:lang w:bidi="th-TH"/>
                </w:rPr>
                <w:delText>R$ 220,00</w:delText>
              </w:r>
            </w:del>
          </w:p>
        </w:tc>
      </w:tr>
      <w:tr w:rsidR="008601AF" w:rsidRPr="008601AF" w14:paraId="5DC7786C" w14:textId="77777777" w:rsidTr="0016760B">
        <w:tblPrEx>
          <w:tblW w:w="5000" w:type="pct"/>
          <w:tblCellMar>
            <w:left w:w="70" w:type="dxa"/>
            <w:right w:w="70" w:type="dxa"/>
          </w:tblCellMar>
          <w:tblPrExChange w:id="12871" w:author="Philippe Hollanda - Oliveira Trust" w:date="2022-07-19T10:03:00Z">
            <w:tblPrEx>
              <w:tblW w:w="5000" w:type="pct"/>
              <w:tblCellMar>
                <w:left w:w="70" w:type="dxa"/>
                <w:right w:w="70" w:type="dxa"/>
              </w:tblCellMar>
            </w:tblPrEx>
          </w:tblPrExChange>
        </w:tblPrEx>
        <w:trPr>
          <w:trHeight w:val="1785"/>
          <w:trPrChange w:id="1287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7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C14E53" w14:textId="49AB93A6" w:rsidR="008601AF" w:rsidRPr="008601AF" w:rsidRDefault="008601AF" w:rsidP="003C2C2A">
            <w:pPr>
              <w:jc w:val="center"/>
              <w:rPr>
                <w:rFonts w:ascii="Trebuchet MS" w:hAnsi="Trebuchet MS" w:cs="Arial"/>
                <w:color w:val="000000"/>
                <w:sz w:val="20"/>
                <w:szCs w:val="20"/>
                <w:lang w:bidi="th-TH"/>
              </w:rPr>
            </w:pPr>
            <w:del w:id="1287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7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E6761B" w14:textId="34DAD1B3" w:rsidR="008601AF" w:rsidRPr="008601AF" w:rsidRDefault="008601AF" w:rsidP="003C2C2A">
            <w:pPr>
              <w:jc w:val="center"/>
              <w:rPr>
                <w:rFonts w:ascii="Trebuchet MS" w:hAnsi="Trebuchet MS" w:cs="Arial"/>
                <w:color w:val="000000"/>
                <w:sz w:val="20"/>
                <w:szCs w:val="20"/>
                <w:lang w:bidi="th-TH"/>
              </w:rPr>
            </w:pPr>
            <w:del w:id="12876" w:author="Philippe Hollanda - Oliveira Trust" w:date="2022-07-19T10:03:00Z">
              <w:r w:rsidRPr="008601AF" w:rsidDel="0016760B">
                <w:rPr>
                  <w:rFonts w:ascii="Trebuchet MS" w:hAnsi="Trebuchet MS" w:cs="Arial"/>
                  <w:color w:val="000000"/>
                  <w:sz w:val="20"/>
                  <w:szCs w:val="20"/>
                  <w:lang w:bidi="th-TH"/>
                </w:rPr>
                <w:delText>23/02/2021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7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4DCD3D" w14:textId="3FB599D2" w:rsidR="008601AF" w:rsidRPr="008601AF" w:rsidRDefault="008601AF" w:rsidP="003C2C2A">
            <w:pPr>
              <w:jc w:val="center"/>
              <w:rPr>
                <w:rFonts w:ascii="Trebuchet MS" w:hAnsi="Trebuchet MS" w:cs="Arial"/>
                <w:color w:val="000000"/>
                <w:sz w:val="20"/>
                <w:szCs w:val="20"/>
                <w:lang w:bidi="th-TH"/>
              </w:rPr>
            </w:pPr>
            <w:del w:id="12878" w:author="Philippe Hollanda - Oliveira Trust" w:date="2022-07-19T10:03:00Z">
              <w:r w:rsidRPr="008601AF" w:rsidDel="0016760B">
                <w:rPr>
                  <w:rFonts w:ascii="Trebuchet MS" w:hAnsi="Trebuchet MS" w:cs="Arial"/>
                  <w:color w:val="000000"/>
                  <w:sz w:val="20"/>
                  <w:szCs w:val="20"/>
                  <w:lang w:bidi="th-TH"/>
                </w:rPr>
                <w:delText>R$ 4.055,00</w:delText>
              </w:r>
            </w:del>
          </w:p>
        </w:tc>
      </w:tr>
      <w:tr w:rsidR="008601AF" w:rsidRPr="008601AF" w14:paraId="4EFD71B5" w14:textId="77777777" w:rsidTr="0016760B">
        <w:tblPrEx>
          <w:tblW w:w="5000" w:type="pct"/>
          <w:tblCellMar>
            <w:left w:w="70" w:type="dxa"/>
            <w:right w:w="70" w:type="dxa"/>
          </w:tblCellMar>
          <w:tblPrExChange w:id="12879" w:author="Philippe Hollanda - Oliveira Trust" w:date="2022-07-19T10:03:00Z">
            <w:tblPrEx>
              <w:tblW w:w="5000" w:type="pct"/>
              <w:tblCellMar>
                <w:left w:w="70" w:type="dxa"/>
                <w:right w:w="70" w:type="dxa"/>
              </w:tblCellMar>
            </w:tblPrEx>
          </w:tblPrExChange>
        </w:tblPrEx>
        <w:trPr>
          <w:trHeight w:val="1785"/>
          <w:trPrChange w:id="1288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8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63AA37" w14:textId="7EF8AC1A" w:rsidR="008601AF" w:rsidRPr="008601AF" w:rsidRDefault="008601AF" w:rsidP="003C2C2A">
            <w:pPr>
              <w:jc w:val="center"/>
              <w:rPr>
                <w:rFonts w:ascii="Trebuchet MS" w:hAnsi="Trebuchet MS" w:cs="Arial"/>
                <w:color w:val="000000"/>
                <w:sz w:val="20"/>
                <w:szCs w:val="20"/>
                <w:lang w:bidi="th-TH"/>
              </w:rPr>
            </w:pPr>
            <w:del w:id="12882"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8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85D7CC" w14:textId="3FF6ED41" w:rsidR="008601AF" w:rsidRPr="008601AF" w:rsidRDefault="008601AF" w:rsidP="003C2C2A">
            <w:pPr>
              <w:jc w:val="center"/>
              <w:rPr>
                <w:rFonts w:ascii="Trebuchet MS" w:hAnsi="Trebuchet MS" w:cs="Arial"/>
                <w:color w:val="000000"/>
                <w:sz w:val="20"/>
                <w:szCs w:val="20"/>
                <w:lang w:bidi="th-TH"/>
              </w:rPr>
            </w:pPr>
            <w:del w:id="12884" w:author="Philippe Hollanda - Oliveira Trust" w:date="2022-07-19T10:03:00Z">
              <w:r w:rsidRPr="008601AF" w:rsidDel="0016760B">
                <w:rPr>
                  <w:rFonts w:ascii="Trebuchet MS" w:hAnsi="Trebuchet MS" w:cs="Arial"/>
                  <w:color w:val="000000"/>
                  <w:sz w:val="20"/>
                  <w:szCs w:val="20"/>
                  <w:lang w:bidi="th-TH"/>
                </w:rPr>
                <w:delText>17/02/2021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8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B48274" w14:textId="564C160E" w:rsidR="008601AF" w:rsidRPr="008601AF" w:rsidRDefault="008601AF" w:rsidP="003C2C2A">
            <w:pPr>
              <w:jc w:val="center"/>
              <w:rPr>
                <w:rFonts w:ascii="Trebuchet MS" w:hAnsi="Trebuchet MS" w:cs="Arial"/>
                <w:color w:val="000000"/>
                <w:sz w:val="20"/>
                <w:szCs w:val="20"/>
                <w:lang w:bidi="th-TH"/>
              </w:rPr>
            </w:pPr>
            <w:del w:id="12886" w:author="Philippe Hollanda - Oliveira Trust" w:date="2022-07-19T10:03:00Z">
              <w:r w:rsidRPr="008601AF" w:rsidDel="0016760B">
                <w:rPr>
                  <w:rFonts w:ascii="Trebuchet MS" w:hAnsi="Trebuchet MS" w:cs="Arial"/>
                  <w:color w:val="000000"/>
                  <w:sz w:val="20"/>
                  <w:szCs w:val="20"/>
                  <w:lang w:bidi="th-TH"/>
                </w:rPr>
                <w:delText>R$ 8.866,00</w:delText>
              </w:r>
            </w:del>
          </w:p>
        </w:tc>
      </w:tr>
      <w:tr w:rsidR="008601AF" w:rsidRPr="008601AF" w14:paraId="62C9A995" w14:textId="77777777" w:rsidTr="0016760B">
        <w:tblPrEx>
          <w:tblW w:w="5000" w:type="pct"/>
          <w:tblCellMar>
            <w:left w:w="70" w:type="dxa"/>
            <w:right w:w="70" w:type="dxa"/>
          </w:tblCellMar>
          <w:tblPrExChange w:id="12887" w:author="Philippe Hollanda - Oliveira Trust" w:date="2022-07-19T10:03:00Z">
            <w:tblPrEx>
              <w:tblW w:w="5000" w:type="pct"/>
              <w:tblCellMar>
                <w:left w:w="70" w:type="dxa"/>
                <w:right w:w="70" w:type="dxa"/>
              </w:tblCellMar>
            </w:tblPrEx>
          </w:tblPrExChange>
        </w:tblPrEx>
        <w:trPr>
          <w:trHeight w:val="1785"/>
          <w:trPrChange w:id="1288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8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00173A" w14:textId="3B35221B" w:rsidR="008601AF" w:rsidRPr="008601AF" w:rsidRDefault="008601AF" w:rsidP="003C2C2A">
            <w:pPr>
              <w:jc w:val="center"/>
              <w:rPr>
                <w:rFonts w:ascii="Trebuchet MS" w:hAnsi="Trebuchet MS" w:cs="Arial"/>
                <w:color w:val="000000"/>
                <w:sz w:val="20"/>
                <w:szCs w:val="20"/>
                <w:lang w:bidi="th-TH"/>
              </w:rPr>
            </w:pPr>
            <w:del w:id="1289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9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87EA2E" w14:textId="0FF4BE4C" w:rsidR="008601AF" w:rsidRPr="008601AF" w:rsidRDefault="008601AF" w:rsidP="003C2C2A">
            <w:pPr>
              <w:jc w:val="center"/>
              <w:rPr>
                <w:rFonts w:ascii="Trebuchet MS" w:hAnsi="Trebuchet MS" w:cs="Arial"/>
                <w:color w:val="000000"/>
                <w:sz w:val="20"/>
                <w:szCs w:val="20"/>
                <w:lang w:bidi="th-TH"/>
              </w:rPr>
            </w:pPr>
            <w:del w:id="12892" w:author="Philippe Hollanda - Oliveira Trust" w:date="2022-07-19T10:03:00Z">
              <w:r w:rsidRPr="008601AF" w:rsidDel="0016760B">
                <w:rPr>
                  <w:rFonts w:ascii="Trebuchet MS" w:hAnsi="Trebuchet MS" w:cs="Arial"/>
                  <w:color w:val="000000"/>
                  <w:sz w:val="20"/>
                  <w:szCs w:val="20"/>
                  <w:lang w:bidi="th-TH"/>
                </w:rPr>
                <w:delText>17/02/2021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89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B2FC5F2" w14:textId="24EF6B51" w:rsidR="008601AF" w:rsidRPr="008601AF" w:rsidRDefault="008601AF" w:rsidP="003C2C2A">
            <w:pPr>
              <w:jc w:val="center"/>
              <w:rPr>
                <w:rFonts w:ascii="Trebuchet MS" w:hAnsi="Trebuchet MS" w:cs="Arial"/>
                <w:color w:val="000000"/>
                <w:sz w:val="20"/>
                <w:szCs w:val="20"/>
                <w:lang w:bidi="th-TH"/>
              </w:rPr>
            </w:pPr>
            <w:del w:id="12894" w:author="Philippe Hollanda - Oliveira Trust" w:date="2022-07-19T10:03:00Z">
              <w:r w:rsidRPr="008601AF" w:rsidDel="0016760B">
                <w:rPr>
                  <w:rFonts w:ascii="Trebuchet MS" w:hAnsi="Trebuchet MS" w:cs="Arial"/>
                  <w:color w:val="000000"/>
                  <w:sz w:val="20"/>
                  <w:szCs w:val="20"/>
                  <w:lang w:bidi="th-TH"/>
                </w:rPr>
                <w:delText>R$ 980,00</w:delText>
              </w:r>
            </w:del>
          </w:p>
        </w:tc>
      </w:tr>
      <w:tr w:rsidR="008601AF" w:rsidRPr="008601AF" w14:paraId="739194CD" w14:textId="77777777" w:rsidTr="0016760B">
        <w:tblPrEx>
          <w:tblW w:w="5000" w:type="pct"/>
          <w:tblCellMar>
            <w:left w:w="70" w:type="dxa"/>
            <w:right w:w="70" w:type="dxa"/>
          </w:tblCellMar>
          <w:tblPrExChange w:id="12895" w:author="Philippe Hollanda - Oliveira Trust" w:date="2022-07-19T10:03:00Z">
            <w:tblPrEx>
              <w:tblW w:w="5000" w:type="pct"/>
              <w:tblCellMar>
                <w:left w:w="70" w:type="dxa"/>
                <w:right w:w="70" w:type="dxa"/>
              </w:tblCellMar>
            </w:tblPrEx>
          </w:tblPrExChange>
        </w:tblPrEx>
        <w:trPr>
          <w:trHeight w:val="1785"/>
          <w:trPrChange w:id="1289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89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7B9CB5" w14:textId="5B0AFA9D" w:rsidR="008601AF" w:rsidRPr="008601AF" w:rsidRDefault="008601AF" w:rsidP="003C2C2A">
            <w:pPr>
              <w:jc w:val="center"/>
              <w:rPr>
                <w:rFonts w:ascii="Trebuchet MS" w:hAnsi="Trebuchet MS" w:cs="Arial"/>
                <w:color w:val="000000"/>
                <w:sz w:val="20"/>
                <w:szCs w:val="20"/>
                <w:lang w:bidi="th-TH"/>
              </w:rPr>
            </w:pPr>
            <w:del w:id="1289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89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37B4F4" w14:textId="06D957D3" w:rsidR="008601AF" w:rsidRPr="008601AF" w:rsidRDefault="008601AF" w:rsidP="003C2C2A">
            <w:pPr>
              <w:jc w:val="center"/>
              <w:rPr>
                <w:rFonts w:ascii="Trebuchet MS" w:hAnsi="Trebuchet MS" w:cs="Arial"/>
                <w:color w:val="000000"/>
                <w:sz w:val="20"/>
                <w:szCs w:val="20"/>
                <w:lang w:bidi="th-TH"/>
              </w:rPr>
            </w:pPr>
            <w:del w:id="12900" w:author="Philippe Hollanda - Oliveira Trust" w:date="2022-07-19T10:03:00Z">
              <w:r w:rsidRPr="008601AF" w:rsidDel="0016760B">
                <w:rPr>
                  <w:rFonts w:ascii="Trebuchet MS" w:hAnsi="Trebuchet MS" w:cs="Arial"/>
                  <w:color w:val="000000"/>
                  <w:sz w:val="20"/>
                  <w:szCs w:val="20"/>
                  <w:lang w:bidi="th-TH"/>
                </w:rPr>
                <w:delText>17/02/2021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0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25CF62" w14:textId="006A3E01" w:rsidR="008601AF" w:rsidRPr="008601AF" w:rsidRDefault="008601AF" w:rsidP="003C2C2A">
            <w:pPr>
              <w:jc w:val="center"/>
              <w:rPr>
                <w:rFonts w:ascii="Trebuchet MS" w:hAnsi="Trebuchet MS" w:cs="Arial"/>
                <w:color w:val="000000"/>
                <w:sz w:val="20"/>
                <w:szCs w:val="20"/>
                <w:lang w:bidi="th-TH"/>
              </w:rPr>
            </w:pPr>
            <w:del w:id="12902" w:author="Philippe Hollanda - Oliveira Trust" w:date="2022-07-19T10:03:00Z">
              <w:r w:rsidRPr="008601AF" w:rsidDel="0016760B">
                <w:rPr>
                  <w:rFonts w:ascii="Trebuchet MS" w:hAnsi="Trebuchet MS" w:cs="Arial"/>
                  <w:color w:val="000000"/>
                  <w:sz w:val="20"/>
                  <w:szCs w:val="20"/>
                  <w:lang w:bidi="th-TH"/>
                </w:rPr>
                <w:delText>R$ 2.064,00</w:delText>
              </w:r>
            </w:del>
          </w:p>
        </w:tc>
      </w:tr>
      <w:tr w:rsidR="008601AF" w:rsidRPr="008601AF" w14:paraId="37A9FDA5" w14:textId="77777777" w:rsidTr="0016760B">
        <w:tblPrEx>
          <w:tblW w:w="5000" w:type="pct"/>
          <w:tblCellMar>
            <w:left w:w="70" w:type="dxa"/>
            <w:right w:w="70" w:type="dxa"/>
          </w:tblCellMar>
          <w:tblPrExChange w:id="12903" w:author="Philippe Hollanda - Oliveira Trust" w:date="2022-07-19T10:03:00Z">
            <w:tblPrEx>
              <w:tblW w:w="5000" w:type="pct"/>
              <w:tblCellMar>
                <w:left w:w="70" w:type="dxa"/>
                <w:right w:w="70" w:type="dxa"/>
              </w:tblCellMar>
            </w:tblPrEx>
          </w:tblPrExChange>
        </w:tblPrEx>
        <w:trPr>
          <w:trHeight w:val="1785"/>
          <w:trPrChange w:id="1290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0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067123" w14:textId="15B81807" w:rsidR="008601AF" w:rsidRPr="008601AF" w:rsidRDefault="008601AF" w:rsidP="003C2C2A">
            <w:pPr>
              <w:jc w:val="center"/>
              <w:rPr>
                <w:rFonts w:ascii="Trebuchet MS" w:hAnsi="Trebuchet MS" w:cs="Arial"/>
                <w:color w:val="000000"/>
                <w:sz w:val="20"/>
                <w:szCs w:val="20"/>
                <w:lang w:bidi="th-TH"/>
              </w:rPr>
            </w:pPr>
            <w:del w:id="1290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0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2F1E83" w14:textId="7E54C936" w:rsidR="008601AF" w:rsidRPr="008601AF" w:rsidRDefault="008601AF" w:rsidP="003C2C2A">
            <w:pPr>
              <w:jc w:val="center"/>
              <w:rPr>
                <w:rFonts w:ascii="Trebuchet MS" w:hAnsi="Trebuchet MS" w:cs="Arial"/>
                <w:color w:val="000000"/>
                <w:sz w:val="20"/>
                <w:szCs w:val="20"/>
                <w:lang w:bidi="th-TH"/>
              </w:rPr>
            </w:pPr>
            <w:del w:id="12908" w:author="Philippe Hollanda - Oliveira Trust" w:date="2022-07-19T10:03:00Z">
              <w:r w:rsidRPr="008601AF" w:rsidDel="0016760B">
                <w:rPr>
                  <w:rFonts w:ascii="Trebuchet MS" w:hAnsi="Trebuchet MS" w:cs="Arial"/>
                  <w:color w:val="000000"/>
                  <w:sz w:val="20"/>
                  <w:szCs w:val="20"/>
                  <w:lang w:bidi="th-TH"/>
                </w:rPr>
                <w:delText>17/02/2021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0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B2566A" w14:textId="4F3D50E2" w:rsidR="008601AF" w:rsidRPr="008601AF" w:rsidRDefault="008601AF" w:rsidP="003C2C2A">
            <w:pPr>
              <w:jc w:val="center"/>
              <w:rPr>
                <w:rFonts w:ascii="Trebuchet MS" w:hAnsi="Trebuchet MS" w:cs="Arial"/>
                <w:color w:val="000000"/>
                <w:sz w:val="20"/>
                <w:szCs w:val="20"/>
                <w:lang w:bidi="th-TH"/>
              </w:rPr>
            </w:pPr>
            <w:del w:id="12910" w:author="Philippe Hollanda - Oliveira Trust" w:date="2022-07-19T10:03:00Z">
              <w:r w:rsidRPr="008601AF" w:rsidDel="0016760B">
                <w:rPr>
                  <w:rFonts w:ascii="Trebuchet MS" w:hAnsi="Trebuchet MS" w:cs="Arial"/>
                  <w:color w:val="000000"/>
                  <w:sz w:val="20"/>
                  <w:szCs w:val="20"/>
                  <w:lang w:bidi="th-TH"/>
                </w:rPr>
                <w:delText>R$ 66,67</w:delText>
              </w:r>
            </w:del>
          </w:p>
        </w:tc>
      </w:tr>
      <w:tr w:rsidR="008601AF" w:rsidRPr="008601AF" w14:paraId="69188498" w14:textId="77777777" w:rsidTr="0016760B">
        <w:tblPrEx>
          <w:tblW w:w="5000" w:type="pct"/>
          <w:tblCellMar>
            <w:left w:w="70" w:type="dxa"/>
            <w:right w:w="70" w:type="dxa"/>
          </w:tblCellMar>
          <w:tblPrExChange w:id="12911" w:author="Philippe Hollanda - Oliveira Trust" w:date="2022-07-19T10:03:00Z">
            <w:tblPrEx>
              <w:tblW w:w="5000" w:type="pct"/>
              <w:tblCellMar>
                <w:left w:w="70" w:type="dxa"/>
                <w:right w:w="70" w:type="dxa"/>
              </w:tblCellMar>
            </w:tblPrEx>
          </w:tblPrExChange>
        </w:tblPrEx>
        <w:trPr>
          <w:trHeight w:val="1785"/>
          <w:trPrChange w:id="1291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1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747451" w14:textId="7D92CCBA" w:rsidR="008601AF" w:rsidRPr="008601AF" w:rsidRDefault="008601AF" w:rsidP="003C2C2A">
            <w:pPr>
              <w:jc w:val="center"/>
              <w:rPr>
                <w:rFonts w:ascii="Trebuchet MS" w:hAnsi="Trebuchet MS" w:cs="Arial"/>
                <w:color w:val="000000"/>
                <w:sz w:val="20"/>
                <w:szCs w:val="20"/>
                <w:lang w:bidi="th-TH"/>
              </w:rPr>
            </w:pPr>
            <w:del w:id="1291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1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9F04F2" w14:textId="4D92389D" w:rsidR="008601AF" w:rsidRPr="008601AF" w:rsidRDefault="008601AF" w:rsidP="003C2C2A">
            <w:pPr>
              <w:jc w:val="center"/>
              <w:rPr>
                <w:rFonts w:ascii="Trebuchet MS" w:hAnsi="Trebuchet MS" w:cs="Arial"/>
                <w:color w:val="000000"/>
                <w:sz w:val="20"/>
                <w:szCs w:val="20"/>
                <w:lang w:bidi="th-TH"/>
              </w:rPr>
            </w:pPr>
            <w:del w:id="12916" w:author="Philippe Hollanda - Oliveira Trust" w:date="2022-07-19T10:03:00Z">
              <w:r w:rsidRPr="008601AF" w:rsidDel="0016760B">
                <w:rPr>
                  <w:rFonts w:ascii="Trebuchet MS" w:hAnsi="Trebuchet MS" w:cs="Arial"/>
                  <w:color w:val="000000"/>
                  <w:sz w:val="20"/>
                  <w:szCs w:val="20"/>
                  <w:lang w:bidi="th-TH"/>
                </w:rPr>
                <w:delText>10/02/2021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1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8D7042" w14:textId="59C09EA0" w:rsidR="008601AF" w:rsidRPr="008601AF" w:rsidRDefault="008601AF" w:rsidP="003C2C2A">
            <w:pPr>
              <w:jc w:val="center"/>
              <w:rPr>
                <w:rFonts w:ascii="Trebuchet MS" w:hAnsi="Trebuchet MS" w:cs="Arial"/>
                <w:color w:val="000000"/>
                <w:sz w:val="20"/>
                <w:szCs w:val="20"/>
                <w:lang w:bidi="th-TH"/>
              </w:rPr>
            </w:pPr>
            <w:del w:id="12918" w:author="Philippe Hollanda - Oliveira Trust" w:date="2022-07-19T10:03:00Z">
              <w:r w:rsidRPr="008601AF" w:rsidDel="0016760B">
                <w:rPr>
                  <w:rFonts w:ascii="Trebuchet MS" w:hAnsi="Trebuchet MS" w:cs="Arial"/>
                  <w:color w:val="000000"/>
                  <w:sz w:val="20"/>
                  <w:szCs w:val="20"/>
                  <w:lang w:bidi="th-TH"/>
                </w:rPr>
                <w:delText>R$ 77.550,00</w:delText>
              </w:r>
            </w:del>
          </w:p>
        </w:tc>
      </w:tr>
      <w:tr w:rsidR="008601AF" w:rsidRPr="008601AF" w14:paraId="53B67C44" w14:textId="77777777" w:rsidTr="0016760B">
        <w:tblPrEx>
          <w:tblW w:w="5000" w:type="pct"/>
          <w:tblCellMar>
            <w:left w:w="70" w:type="dxa"/>
            <w:right w:w="70" w:type="dxa"/>
          </w:tblCellMar>
          <w:tblPrExChange w:id="12919" w:author="Philippe Hollanda - Oliveira Trust" w:date="2022-07-19T10:03:00Z">
            <w:tblPrEx>
              <w:tblW w:w="5000" w:type="pct"/>
              <w:tblCellMar>
                <w:left w:w="70" w:type="dxa"/>
                <w:right w:w="70" w:type="dxa"/>
              </w:tblCellMar>
            </w:tblPrEx>
          </w:tblPrExChange>
        </w:tblPrEx>
        <w:trPr>
          <w:trHeight w:val="2295"/>
          <w:trPrChange w:id="12920" w:author="Philippe Hollanda - Oliveira Trust" w:date="2022-07-19T10:03:00Z">
            <w:trPr>
              <w:trHeight w:val="229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2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A3A0BF" w14:textId="351BBD94" w:rsidR="008601AF" w:rsidRPr="008601AF" w:rsidRDefault="008601AF" w:rsidP="003C2C2A">
            <w:pPr>
              <w:jc w:val="center"/>
              <w:rPr>
                <w:rFonts w:ascii="Trebuchet MS" w:hAnsi="Trebuchet MS" w:cs="Arial"/>
                <w:color w:val="000000"/>
                <w:sz w:val="20"/>
                <w:szCs w:val="20"/>
                <w:lang w:bidi="th-TH"/>
              </w:rPr>
            </w:pPr>
            <w:del w:id="12922" w:author="Philippe Hollanda - Oliveira Trust" w:date="2022-07-19T10:03:00Z">
              <w:r w:rsidRPr="008601AF" w:rsidDel="0016760B">
                <w:rPr>
                  <w:rFonts w:ascii="Trebuchet MS" w:hAnsi="Trebuchet MS" w:cs="Arial"/>
                  <w:color w:val="000000"/>
                  <w:sz w:val="20"/>
                  <w:szCs w:val="20"/>
                  <w:lang w:bidi="th-TH"/>
                </w:rPr>
                <w:lastRenderedPageBreak/>
                <w:delText>AEROFOTOGRAMETRIA (INCLUSIVE INTERPRETAÇÃO), CARTOGRAFIA, MAPEAMENTO, LEVANTAMENTOS TOPOGRÁFICOS, BATIMÉTRICOS, GEOGRÁFI</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5A9DF2" w14:textId="3688B1DA" w:rsidR="008601AF" w:rsidRPr="008601AF" w:rsidRDefault="008601AF" w:rsidP="003C2C2A">
            <w:pPr>
              <w:jc w:val="center"/>
              <w:rPr>
                <w:rFonts w:ascii="Trebuchet MS" w:hAnsi="Trebuchet MS" w:cs="Arial"/>
                <w:color w:val="000000"/>
                <w:sz w:val="20"/>
                <w:szCs w:val="20"/>
                <w:lang w:bidi="th-TH"/>
              </w:rPr>
            </w:pPr>
            <w:del w:id="12924" w:author="Philippe Hollanda - Oliveira Trust" w:date="2022-07-19T10:03:00Z">
              <w:r w:rsidRPr="008601AF" w:rsidDel="0016760B">
                <w:rPr>
                  <w:rFonts w:ascii="Trebuchet MS" w:hAnsi="Trebuchet MS" w:cs="Arial"/>
                  <w:color w:val="000000"/>
                  <w:sz w:val="20"/>
                  <w:szCs w:val="20"/>
                  <w:lang w:bidi="th-TH"/>
                </w:rPr>
                <w:delText>10/02/2021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6A2FBF" w14:textId="03C4F8C8" w:rsidR="008601AF" w:rsidRPr="008601AF" w:rsidRDefault="008601AF" w:rsidP="003C2C2A">
            <w:pPr>
              <w:jc w:val="center"/>
              <w:rPr>
                <w:rFonts w:ascii="Trebuchet MS" w:hAnsi="Trebuchet MS" w:cs="Arial"/>
                <w:color w:val="000000"/>
                <w:sz w:val="20"/>
                <w:szCs w:val="20"/>
                <w:lang w:bidi="th-TH"/>
              </w:rPr>
            </w:pPr>
            <w:del w:id="12926" w:author="Philippe Hollanda - Oliveira Trust" w:date="2022-07-19T10:03:00Z">
              <w:r w:rsidRPr="008601AF" w:rsidDel="0016760B">
                <w:rPr>
                  <w:rFonts w:ascii="Trebuchet MS" w:hAnsi="Trebuchet MS" w:cs="Arial"/>
                  <w:color w:val="000000"/>
                  <w:sz w:val="20"/>
                  <w:szCs w:val="20"/>
                  <w:lang w:bidi="th-TH"/>
                </w:rPr>
                <w:delText>R$ 4.250,00</w:delText>
              </w:r>
            </w:del>
          </w:p>
        </w:tc>
      </w:tr>
      <w:tr w:rsidR="008601AF" w:rsidRPr="008601AF" w14:paraId="7B34EE73" w14:textId="77777777" w:rsidTr="0016760B">
        <w:tblPrEx>
          <w:tblW w:w="5000" w:type="pct"/>
          <w:tblCellMar>
            <w:left w:w="70" w:type="dxa"/>
            <w:right w:w="70" w:type="dxa"/>
          </w:tblCellMar>
          <w:tblPrExChange w:id="12927" w:author="Philippe Hollanda - Oliveira Trust" w:date="2022-07-19T10:03:00Z">
            <w:tblPrEx>
              <w:tblW w:w="5000" w:type="pct"/>
              <w:tblCellMar>
                <w:left w:w="70" w:type="dxa"/>
                <w:right w:w="70" w:type="dxa"/>
              </w:tblCellMar>
            </w:tblPrEx>
          </w:tblPrExChange>
        </w:tblPrEx>
        <w:trPr>
          <w:trHeight w:val="1785"/>
          <w:trPrChange w:id="1292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2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CA1A4B" w14:textId="20D8D66C" w:rsidR="008601AF" w:rsidRPr="008601AF" w:rsidRDefault="008601AF" w:rsidP="003C2C2A">
            <w:pPr>
              <w:jc w:val="center"/>
              <w:rPr>
                <w:rFonts w:ascii="Trebuchet MS" w:hAnsi="Trebuchet MS" w:cs="Arial"/>
                <w:color w:val="000000"/>
                <w:sz w:val="20"/>
                <w:szCs w:val="20"/>
                <w:lang w:bidi="th-TH"/>
              </w:rPr>
            </w:pPr>
            <w:del w:id="1293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3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5F5DB3" w14:textId="5B5D2ECA" w:rsidR="008601AF" w:rsidRPr="008601AF" w:rsidRDefault="008601AF" w:rsidP="003C2C2A">
            <w:pPr>
              <w:jc w:val="center"/>
              <w:rPr>
                <w:rFonts w:ascii="Trebuchet MS" w:hAnsi="Trebuchet MS" w:cs="Arial"/>
                <w:color w:val="000000"/>
                <w:sz w:val="20"/>
                <w:szCs w:val="20"/>
                <w:lang w:bidi="th-TH"/>
              </w:rPr>
            </w:pPr>
            <w:del w:id="12932" w:author="Philippe Hollanda - Oliveira Trust" w:date="2022-07-19T10:03:00Z">
              <w:r w:rsidRPr="008601AF" w:rsidDel="0016760B">
                <w:rPr>
                  <w:rFonts w:ascii="Trebuchet MS" w:hAnsi="Trebuchet MS" w:cs="Arial"/>
                  <w:color w:val="000000"/>
                  <w:sz w:val="20"/>
                  <w:szCs w:val="20"/>
                  <w:lang w:bidi="th-TH"/>
                </w:rPr>
                <w:delText>25/02/2021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3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9A8D8C" w14:textId="0444B840" w:rsidR="008601AF" w:rsidRPr="008601AF" w:rsidRDefault="008601AF" w:rsidP="003C2C2A">
            <w:pPr>
              <w:jc w:val="center"/>
              <w:rPr>
                <w:rFonts w:ascii="Trebuchet MS" w:hAnsi="Trebuchet MS" w:cs="Arial"/>
                <w:color w:val="000000"/>
                <w:sz w:val="20"/>
                <w:szCs w:val="20"/>
                <w:lang w:bidi="th-TH"/>
              </w:rPr>
            </w:pPr>
            <w:del w:id="12934"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094F1BDC" w14:textId="77777777" w:rsidTr="0016760B">
        <w:tblPrEx>
          <w:tblW w:w="5000" w:type="pct"/>
          <w:tblCellMar>
            <w:left w:w="70" w:type="dxa"/>
            <w:right w:w="70" w:type="dxa"/>
          </w:tblCellMar>
          <w:tblPrExChange w:id="12935" w:author="Philippe Hollanda - Oliveira Trust" w:date="2022-07-19T10:03:00Z">
            <w:tblPrEx>
              <w:tblW w:w="5000" w:type="pct"/>
              <w:tblCellMar>
                <w:left w:w="70" w:type="dxa"/>
                <w:right w:w="70" w:type="dxa"/>
              </w:tblCellMar>
            </w:tblPrEx>
          </w:tblPrExChange>
        </w:tblPrEx>
        <w:trPr>
          <w:trHeight w:val="1785"/>
          <w:trPrChange w:id="1293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3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ACB3A1" w14:textId="7FBDF0F4" w:rsidR="008601AF" w:rsidRPr="008601AF" w:rsidRDefault="008601AF" w:rsidP="003C2C2A">
            <w:pPr>
              <w:jc w:val="center"/>
              <w:rPr>
                <w:rFonts w:ascii="Trebuchet MS" w:hAnsi="Trebuchet MS" w:cs="Arial"/>
                <w:color w:val="000000"/>
                <w:sz w:val="20"/>
                <w:szCs w:val="20"/>
                <w:lang w:bidi="th-TH"/>
              </w:rPr>
            </w:pPr>
            <w:del w:id="1293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3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73F916" w14:textId="4C6CA9E1" w:rsidR="008601AF" w:rsidRPr="008601AF" w:rsidRDefault="008601AF" w:rsidP="003C2C2A">
            <w:pPr>
              <w:jc w:val="center"/>
              <w:rPr>
                <w:rFonts w:ascii="Trebuchet MS" w:hAnsi="Trebuchet MS" w:cs="Arial"/>
                <w:color w:val="000000"/>
                <w:sz w:val="20"/>
                <w:szCs w:val="20"/>
                <w:lang w:bidi="th-TH"/>
              </w:rPr>
            </w:pPr>
            <w:del w:id="12940" w:author="Philippe Hollanda - Oliveira Trust" w:date="2022-07-19T10:03:00Z">
              <w:r w:rsidRPr="008601AF" w:rsidDel="0016760B">
                <w:rPr>
                  <w:rFonts w:ascii="Trebuchet MS" w:hAnsi="Trebuchet MS" w:cs="Arial"/>
                  <w:color w:val="000000"/>
                  <w:sz w:val="20"/>
                  <w:szCs w:val="20"/>
                  <w:lang w:bidi="th-TH"/>
                </w:rPr>
                <w:delText>25/02/2021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4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27936B" w14:textId="39A6BB4F" w:rsidR="008601AF" w:rsidRPr="008601AF" w:rsidRDefault="008601AF" w:rsidP="003C2C2A">
            <w:pPr>
              <w:jc w:val="center"/>
              <w:rPr>
                <w:rFonts w:ascii="Trebuchet MS" w:hAnsi="Trebuchet MS" w:cs="Arial"/>
                <w:color w:val="000000"/>
                <w:sz w:val="20"/>
                <w:szCs w:val="20"/>
                <w:lang w:bidi="th-TH"/>
              </w:rPr>
            </w:pPr>
            <w:del w:id="12942" w:author="Philippe Hollanda - Oliveira Trust" w:date="2022-07-19T10:03:00Z">
              <w:r w:rsidRPr="008601AF" w:rsidDel="0016760B">
                <w:rPr>
                  <w:rFonts w:ascii="Trebuchet MS" w:hAnsi="Trebuchet MS" w:cs="Arial"/>
                  <w:color w:val="000000"/>
                  <w:sz w:val="20"/>
                  <w:szCs w:val="20"/>
                  <w:lang w:bidi="th-TH"/>
                </w:rPr>
                <w:delText>R$ 380,00</w:delText>
              </w:r>
            </w:del>
          </w:p>
        </w:tc>
      </w:tr>
      <w:tr w:rsidR="008601AF" w:rsidRPr="008601AF" w14:paraId="10FA6248" w14:textId="77777777" w:rsidTr="0016760B">
        <w:tblPrEx>
          <w:tblW w:w="5000" w:type="pct"/>
          <w:tblCellMar>
            <w:left w:w="70" w:type="dxa"/>
            <w:right w:w="70" w:type="dxa"/>
          </w:tblCellMar>
          <w:tblPrExChange w:id="12943" w:author="Philippe Hollanda - Oliveira Trust" w:date="2022-07-19T10:03:00Z">
            <w:tblPrEx>
              <w:tblW w:w="5000" w:type="pct"/>
              <w:tblCellMar>
                <w:left w:w="70" w:type="dxa"/>
                <w:right w:w="70" w:type="dxa"/>
              </w:tblCellMar>
            </w:tblPrEx>
          </w:tblPrExChange>
        </w:tblPrEx>
        <w:trPr>
          <w:trHeight w:val="1785"/>
          <w:trPrChange w:id="1294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4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EC6BF0" w14:textId="722A0D27" w:rsidR="008601AF" w:rsidRPr="008601AF" w:rsidRDefault="008601AF" w:rsidP="003C2C2A">
            <w:pPr>
              <w:jc w:val="center"/>
              <w:rPr>
                <w:rFonts w:ascii="Trebuchet MS" w:hAnsi="Trebuchet MS" w:cs="Arial"/>
                <w:color w:val="000000"/>
                <w:sz w:val="20"/>
                <w:szCs w:val="20"/>
                <w:lang w:bidi="th-TH"/>
              </w:rPr>
            </w:pPr>
            <w:del w:id="12946"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4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F5B411" w14:textId="6ED1655A" w:rsidR="008601AF" w:rsidRPr="008601AF" w:rsidRDefault="008601AF" w:rsidP="003C2C2A">
            <w:pPr>
              <w:jc w:val="center"/>
              <w:rPr>
                <w:rFonts w:ascii="Trebuchet MS" w:hAnsi="Trebuchet MS" w:cs="Arial"/>
                <w:color w:val="000000"/>
                <w:sz w:val="20"/>
                <w:szCs w:val="20"/>
                <w:lang w:bidi="th-TH"/>
              </w:rPr>
            </w:pPr>
            <w:del w:id="12948" w:author="Philippe Hollanda - Oliveira Trust" w:date="2022-07-19T10:03:00Z">
              <w:r w:rsidRPr="008601AF" w:rsidDel="0016760B">
                <w:rPr>
                  <w:rFonts w:ascii="Trebuchet MS" w:hAnsi="Trebuchet MS" w:cs="Arial"/>
                  <w:color w:val="000000"/>
                  <w:sz w:val="20"/>
                  <w:szCs w:val="20"/>
                  <w:lang w:bidi="th-TH"/>
                </w:rPr>
                <w:delText>24/02/2021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4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09AB38" w14:textId="34D1C723" w:rsidR="008601AF" w:rsidRPr="008601AF" w:rsidRDefault="008601AF" w:rsidP="003C2C2A">
            <w:pPr>
              <w:jc w:val="center"/>
              <w:rPr>
                <w:rFonts w:ascii="Trebuchet MS" w:hAnsi="Trebuchet MS" w:cs="Arial"/>
                <w:color w:val="000000"/>
                <w:sz w:val="20"/>
                <w:szCs w:val="20"/>
                <w:lang w:bidi="th-TH"/>
              </w:rPr>
            </w:pPr>
            <w:del w:id="12950" w:author="Philippe Hollanda - Oliveira Trust" w:date="2022-07-19T10:03:00Z">
              <w:r w:rsidRPr="008601AF" w:rsidDel="0016760B">
                <w:rPr>
                  <w:rFonts w:ascii="Trebuchet MS" w:hAnsi="Trebuchet MS" w:cs="Arial"/>
                  <w:color w:val="000000"/>
                  <w:sz w:val="20"/>
                  <w:szCs w:val="20"/>
                  <w:lang w:bidi="th-TH"/>
                </w:rPr>
                <w:delText>R$ 990,00</w:delText>
              </w:r>
            </w:del>
          </w:p>
        </w:tc>
      </w:tr>
      <w:tr w:rsidR="008601AF" w:rsidRPr="008601AF" w14:paraId="20546009" w14:textId="77777777" w:rsidTr="0016760B">
        <w:tblPrEx>
          <w:tblW w:w="5000" w:type="pct"/>
          <w:tblCellMar>
            <w:left w:w="70" w:type="dxa"/>
            <w:right w:w="70" w:type="dxa"/>
          </w:tblCellMar>
          <w:tblPrExChange w:id="12951" w:author="Philippe Hollanda - Oliveira Trust" w:date="2022-07-19T10:03:00Z">
            <w:tblPrEx>
              <w:tblW w:w="5000" w:type="pct"/>
              <w:tblCellMar>
                <w:left w:w="70" w:type="dxa"/>
                <w:right w:w="70" w:type="dxa"/>
              </w:tblCellMar>
            </w:tblPrEx>
          </w:tblPrExChange>
        </w:tblPrEx>
        <w:trPr>
          <w:trHeight w:val="1785"/>
          <w:trPrChange w:id="1295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5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991CF3" w14:textId="5CB89C22" w:rsidR="008601AF" w:rsidRPr="008601AF" w:rsidRDefault="008601AF" w:rsidP="003C2C2A">
            <w:pPr>
              <w:jc w:val="center"/>
              <w:rPr>
                <w:rFonts w:ascii="Trebuchet MS" w:hAnsi="Trebuchet MS" w:cs="Arial"/>
                <w:color w:val="000000"/>
                <w:sz w:val="20"/>
                <w:szCs w:val="20"/>
                <w:lang w:bidi="th-TH"/>
              </w:rPr>
            </w:pPr>
            <w:del w:id="12954"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5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F88A57" w14:textId="1B42620F" w:rsidR="008601AF" w:rsidRPr="008601AF" w:rsidRDefault="008601AF" w:rsidP="003C2C2A">
            <w:pPr>
              <w:jc w:val="center"/>
              <w:rPr>
                <w:rFonts w:ascii="Trebuchet MS" w:hAnsi="Trebuchet MS" w:cs="Arial"/>
                <w:color w:val="000000"/>
                <w:sz w:val="20"/>
                <w:szCs w:val="20"/>
                <w:lang w:bidi="th-TH"/>
              </w:rPr>
            </w:pPr>
            <w:del w:id="12956" w:author="Philippe Hollanda - Oliveira Trust" w:date="2022-07-19T10:03:00Z">
              <w:r w:rsidRPr="008601AF" w:rsidDel="0016760B">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5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E01362" w14:textId="52477AE4" w:rsidR="008601AF" w:rsidRPr="008601AF" w:rsidRDefault="008601AF" w:rsidP="003C2C2A">
            <w:pPr>
              <w:jc w:val="center"/>
              <w:rPr>
                <w:rFonts w:ascii="Trebuchet MS" w:hAnsi="Trebuchet MS" w:cs="Arial"/>
                <w:color w:val="000000"/>
                <w:sz w:val="20"/>
                <w:szCs w:val="20"/>
                <w:lang w:bidi="th-TH"/>
              </w:rPr>
            </w:pPr>
            <w:del w:id="12958" w:author="Philippe Hollanda - Oliveira Trust" w:date="2022-07-19T10:03:00Z">
              <w:r w:rsidRPr="008601AF" w:rsidDel="0016760B">
                <w:rPr>
                  <w:rFonts w:ascii="Trebuchet MS" w:hAnsi="Trebuchet MS" w:cs="Arial"/>
                  <w:color w:val="000000"/>
                  <w:sz w:val="20"/>
                  <w:szCs w:val="20"/>
                  <w:lang w:bidi="th-TH"/>
                </w:rPr>
                <w:delText>R$ 2.288,00</w:delText>
              </w:r>
            </w:del>
          </w:p>
        </w:tc>
      </w:tr>
      <w:tr w:rsidR="008601AF" w:rsidRPr="008601AF" w14:paraId="31895425" w14:textId="77777777" w:rsidTr="0016760B">
        <w:tblPrEx>
          <w:tblW w:w="5000" w:type="pct"/>
          <w:tblCellMar>
            <w:left w:w="70" w:type="dxa"/>
            <w:right w:w="70" w:type="dxa"/>
          </w:tblCellMar>
          <w:tblPrExChange w:id="12959" w:author="Philippe Hollanda - Oliveira Trust" w:date="2022-07-19T10:03:00Z">
            <w:tblPrEx>
              <w:tblW w:w="5000" w:type="pct"/>
              <w:tblCellMar>
                <w:left w:w="70" w:type="dxa"/>
                <w:right w:w="70" w:type="dxa"/>
              </w:tblCellMar>
            </w:tblPrEx>
          </w:tblPrExChange>
        </w:tblPrEx>
        <w:trPr>
          <w:trHeight w:val="1785"/>
          <w:trPrChange w:id="1296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6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F4ED0B" w14:textId="34BBBD64" w:rsidR="008601AF" w:rsidRPr="008601AF" w:rsidRDefault="008601AF" w:rsidP="003C2C2A">
            <w:pPr>
              <w:jc w:val="center"/>
              <w:rPr>
                <w:rFonts w:ascii="Trebuchet MS" w:hAnsi="Trebuchet MS" w:cs="Arial"/>
                <w:color w:val="000000"/>
                <w:sz w:val="20"/>
                <w:szCs w:val="20"/>
                <w:lang w:bidi="th-TH"/>
              </w:rPr>
            </w:pPr>
            <w:del w:id="1296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6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36AC8A" w14:textId="1A6F23C3" w:rsidR="008601AF" w:rsidRPr="008601AF" w:rsidRDefault="008601AF" w:rsidP="003C2C2A">
            <w:pPr>
              <w:jc w:val="center"/>
              <w:rPr>
                <w:rFonts w:ascii="Trebuchet MS" w:hAnsi="Trebuchet MS" w:cs="Arial"/>
                <w:color w:val="000000"/>
                <w:sz w:val="20"/>
                <w:szCs w:val="20"/>
                <w:lang w:bidi="th-TH"/>
              </w:rPr>
            </w:pPr>
            <w:del w:id="12964" w:author="Philippe Hollanda - Oliveira Trust" w:date="2022-07-19T10:03:00Z">
              <w:r w:rsidRPr="008601AF" w:rsidDel="0016760B">
                <w:rPr>
                  <w:rFonts w:ascii="Trebuchet MS" w:hAnsi="Trebuchet MS" w:cs="Arial"/>
                  <w:color w:val="000000"/>
                  <w:sz w:val="20"/>
                  <w:szCs w:val="20"/>
                  <w:lang w:bidi="th-TH"/>
                </w:rPr>
                <w:delText>23/02/2021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6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861967" w14:textId="314AB784" w:rsidR="008601AF" w:rsidRPr="008601AF" w:rsidRDefault="008601AF" w:rsidP="003C2C2A">
            <w:pPr>
              <w:jc w:val="center"/>
              <w:rPr>
                <w:rFonts w:ascii="Trebuchet MS" w:hAnsi="Trebuchet MS" w:cs="Arial"/>
                <w:color w:val="000000"/>
                <w:sz w:val="20"/>
                <w:szCs w:val="20"/>
                <w:lang w:bidi="th-TH"/>
              </w:rPr>
            </w:pPr>
            <w:del w:id="12966" w:author="Philippe Hollanda - Oliveira Trust" w:date="2022-07-19T10:03:00Z">
              <w:r w:rsidRPr="008601AF" w:rsidDel="0016760B">
                <w:rPr>
                  <w:rFonts w:ascii="Trebuchet MS" w:hAnsi="Trebuchet MS" w:cs="Arial"/>
                  <w:color w:val="000000"/>
                  <w:sz w:val="20"/>
                  <w:szCs w:val="20"/>
                  <w:lang w:bidi="th-TH"/>
                </w:rPr>
                <w:delText>R$ 8.313,20</w:delText>
              </w:r>
            </w:del>
          </w:p>
        </w:tc>
      </w:tr>
      <w:tr w:rsidR="008601AF" w:rsidRPr="008601AF" w14:paraId="70DAFD81" w14:textId="77777777" w:rsidTr="0016760B">
        <w:tblPrEx>
          <w:tblW w:w="5000" w:type="pct"/>
          <w:tblCellMar>
            <w:left w:w="70" w:type="dxa"/>
            <w:right w:w="70" w:type="dxa"/>
          </w:tblCellMar>
          <w:tblPrExChange w:id="12967" w:author="Philippe Hollanda - Oliveira Trust" w:date="2022-07-19T10:03:00Z">
            <w:tblPrEx>
              <w:tblW w:w="5000" w:type="pct"/>
              <w:tblCellMar>
                <w:left w:w="70" w:type="dxa"/>
                <w:right w:w="70" w:type="dxa"/>
              </w:tblCellMar>
            </w:tblPrEx>
          </w:tblPrExChange>
        </w:tblPrEx>
        <w:trPr>
          <w:trHeight w:val="1785"/>
          <w:trPrChange w:id="1296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6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6DCD1B" w14:textId="597EFF3C" w:rsidR="008601AF" w:rsidRPr="008601AF" w:rsidRDefault="008601AF" w:rsidP="003C2C2A">
            <w:pPr>
              <w:jc w:val="center"/>
              <w:rPr>
                <w:rFonts w:ascii="Trebuchet MS" w:hAnsi="Trebuchet MS" w:cs="Arial"/>
                <w:color w:val="000000"/>
                <w:sz w:val="20"/>
                <w:szCs w:val="20"/>
                <w:lang w:bidi="th-TH"/>
              </w:rPr>
            </w:pPr>
            <w:del w:id="12970"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7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627175" w14:textId="1AE1866D" w:rsidR="008601AF" w:rsidRPr="008601AF" w:rsidRDefault="008601AF" w:rsidP="003C2C2A">
            <w:pPr>
              <w:jc w:val="center"/>
              <w:rPr>
                <w:rFonts w:ascii="Trebuchet MS" w:hAnsi="Trebuchet MS" w:cs="Arial"/>
                <w:color w:val="000000"/>
                <w:sz w:val="20"/>
                <w:szCs w:val="20"/>
                <w:lang w:bidi="th-TH"/>
              </w:rPr>
            </w:pPr>
            <w:del w:id="12972" w:author="Philippe Hollanda - Oliveira Trust" w:date="2022-07-19T10:03:00Z">
              <w:r w:rsidRPr="008601AF" w:rsidDel="0016760B">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7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A757AB" w14:textId="215D7F18" w:rsidR="008601AF" w:rsidRPr="008601AF" w:rsidRDefault="008601AF" w:rsidP="003C2C2A">
            <w:pPr>
              <w:jc w:val="center"/>
              <w:rPr>
                <w:rFonts w:ascii="Trebuchet MS" w:hAnsi="Trebuchet MS" w:cs="Arial"/>
                <w:color w:val="000000"/>
                <w:sz w:val="20"/>
                <w:szCs w:val="20"/>
                <w:lang w:bidi="th-TH"/>
              </w:rPr>
            </w:pPr>
            <w:del w:id="12974" w:author="Philippe Hollanda - Oliveira Trust" w:date="2022-07-19T10:03:00Z">
              <w:r w:rsidRPr="008601AF" w:rsidDel="0016760B">
                <w:rPr>
                  <w:rFonts w:ascii="Trebuchet MS" w:hAnsi="Trebuchet MS" w:cs="Arial"/>
                  <w:color w:val="000000"/>
                  <w:sz w:val="20"/>
                  <w:szCs w:val="20"/>
                  <w:lang w:bidi="th-TH"/>
                </w:rPr>
                <w:delText>R$ 5.610,00</w:delText>
              </w:r>
            </w:del>
          </w:p>
        </w:tc>
      </w:tr>
      <w:tr w:rsidR="008601AF" w:rsidRPr="008601AF" w14:paraId="65FE7CED" w14:textId="77777777" w:rsidTr="0016760B">
        <w:tblPrEx>
          <w:tblW w:w="5000" w:type="pct"/>
          <w:tblCellMar>
            <w:left w:w="70" w:type="dxa"/>
            <w:right w:w="70" w:type="dxa"/>
          </w:tblCellMar>
          <w:tblPrExChange w:id="12975" w:author="Philippe Hollanda - Oliveira Trust" w:date="2022-07-19T10:03:00Z">
            <w:tblPrEx>
              <w:tblW w:w="5000" w:type="pct"/>
              <w:tblCellMar>
                <w:left w:w="70" w:type="dxa"/>
                <w:right w:w="70" w:type="dxa"/>
              </w:tblCellMar>
            </w:tblPrEx>
          </w:tblPrExChange>
        </w:tblPrEx>
        <w:trPr>
          <w:trHeight w:val="1785"/>
          <w:trPrChange w:id="1297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7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3C3B85" w14:textId="3F89A35E" w:rsidR="008601AF" w:rsidRPr="008601AF" w:rsidRDefault="008601AF" w:rsidP="003C2C2A">
            <w:pPr>
              <w:jc w:val="center"/>
              <w:rPr>
                <w:rFonts w:ascii="Trebuchet MS" w:hAnsi="Trebuchet MS" w:cs="Arial"/>
                <w:color w:val="000000"/>
                <w:sz w:val="20"/>
                <w:szCs w:val="20"/>
                <w:lang w:bidi="th-TH"/>
              </w:rPr>
            </w:pPr>
            <w:del w:id="12978"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7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C42852" w14:textId="7C2200E7" w:rsidR="008601AF" w:rsidRPr="008601AF" w:rsidRDefault="008601AF" w:rsidP="003C2C2A">
            <w:pPr>
              <w:jc w:val="center"/>
              <w:rPr>
                <w:rFonts w:ascii="Trebuchet MS" w:hAnsi="Trebuchet MS" w:cs="Arial"/>
                <w:color w:val="000000"/>
                <w:sz w:val="20"/>
                <w:szCs w:val="20"/>
                <w:lang w:bidi="th-TH"/>
              </w:rPr>
            </w:pPr>
            <w:del w:id="12980" w:author="Philippe Hollanda - Oliveira Trust" w:date="2022-07-19T10:03:00Z">
              <w:r w:rsidRPr="008601AF" w:rsidDel="0016760B">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8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4BA4CE" w14:textId="7812966E" w:rsidR="008601AF" w:rsidRPr="008601AF" w:rsidRDefault="008601AF" w:rsidP="003C2C2A">
            <w:pPr>
              <w:jc w:val="center"/>
              <w:rPr>
                <w:rFonts w:ascii="Trebuchet MS" w:hAnsi="Trebuchet MS" w:cs="Arial"/>
                <w:color w:val="000000"/>
                <w:sz w:val="20"/>
                <w:szCs w:val="20"/>
                <w:lang w:bidi="th-TH"/>
              </w:rPr>
            </w:pPr>
            <w:del w:id="12982" w:author="Philippe Hollanda - Oliveira Trust" w:date="2022-07-19T10:03:00Z">
              <w:r w:rsidRPr="008601AF" w:rsidDel="0016760B">
                <w:rPr>
                  <w:rFonts w:ascii="Trebuchet MS" w:hAnsi="Trebuchet MS" w:cs="Arial"/>
                  <w:color w:val="000000"/>
                  <w:sz w:val="20"/>
                  <w:szCs w:val="20"/>
                  <w:lang w:bidi="th-TH"/>
                </w:rPr>
                <w:delText>R$ 524,33</w:delText>
              </w:r>
            </w:del>
          </w:p>
        </w:tc>
      </w:tr>
      <w:tr w:rsidR="008601AF" w:rsidRPr="008601AF" w14:paraId="09DA5C84" w14:textId="77777777" w:rsidTr="0016760B">
        <w:tblPrEx>
          <w:tblW w:w="5000" w:type="pct"/>
          <w:tblCellMar>
            <w:left w:w="70" w:type="dxa"/>
            <w:right w:w="70" w:type="dxa"/>
          </w:tblCellMar>
          <w:tblPrExChange w:id="12983" w:author="Philippe Hollanda - Oliveira Trust" w:date="2022-07-19T10:03:00Z">
            <w:tblPrEx>
              <w:tblW w:w="5000" w:type="pct"/>
              <w:tblCellMar>
                <w:left w:w="70" w:type="dxa"/>
                <w:right w:w="70" w:type="dxa"/>
              </w:tblCellMar>
            </w:tblPrEx>
          </w:tblPrExChange>
        </w:tblPrEx>
        <w:trPr>
          <w:trHeight w:val="1785"/>
          <w:trPrChange w:id="1298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8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0B874E" w14:textId="3416E24A" w:rsidR="008601AF" w:rsidRPr="008601AF" w:rsidRDefault="008601AF" w:rsidP="003C2C2A">
            <w:pPr>
              <w:jc w:val="center"/>
              <w:rPr>
                <w:rFonts w:ascii="Trebuchet MS" w:hAnsi="Trebuchet MS" w:cs="Arial"/>
                <w:color w:val="000000"/>
                <w:sz w:val="20"/>
                <w:szCs w:val="20"/>
                <w:lang w:bidi="th-TH"/>
              </w:rPr>
            </w:pPr>
            <w:del w:id="12986"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8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52BB2A" w14:textId="0E036A6F" w:rsidR="008601AF" w:rsidRPr="008601AF" w:rsidRDefault="008601AF" w:rsidP="003C2C2A">
            <w:pPr>
              <w:jc w:val="center"/>
              <w:rPr>
                <w:rFonts w:ascii="Trebuchet MS" w:hAnsi="Trebuchet MS" w:cs="Arial"/>
                <w:color w:val="000000"/>
                <w:sz w:val="20"/>
                <w:szCs w:val="20"/>
                <w:lang w:bidi="th-TH"/>
              </w:rPr>
            </w:pPr>
            <w:del w:id="12988" w:author="Philippe Hollanda - Oliveira Trust" w:date="2022-07-19T10:03:00Z">
              <w:r w:rsidRPr="008601AF" w:rsidDel="0016760B">
                <w:rPr>
                  <w:rFonts w:ascii="Trebuchet MS" w:hAnsi="Trebuchet MS" w:cs="Arial"/>
                  <w:color w:val="000000"/>
                  <w:sz w:val="20"/>
                  <w:szCs w:val="20"/>
                  <w:lang w:bidi="th-TH"/>
                </w:rPr>
                <w:delText>24/02/2021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8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E30F9B" w14:textId="1E4D13F5" w:rsidR="008601AF" w:rsidRPr="008601AF" w:rsidRDefault="008601AF" w:rsidP="003C2C2A">
            <w:pPr>
              <w:jc w:val="center"/>
              <w:rPr>
                <w:rFonts w:ascii="Trebuchet MS" w:hAnsi="Trebuchet MS" w:cs="Arial"/>
                <w:color w:val="000000"/>
                <w:sz w:val="20"/>
                <w:szCs w:val="20"/>
                <w:lang w:bidi="th-TH"/>
              </w:rPr>
            </w:pPr>
            <w:del w:id="12990"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645E3DC3" w14:textId="77777777" w:rsidTr="0016760B">
        <w:tblPrEx>
          <w:tblW w:w="5000" w:type="pct"/>
          <w:tblCellMar>
            <w:left w:w="70" w:type="dxa"/>
            <w:right w:w="70" w:type="dxa"/>
          </w:tblCellMar>
          <w:tblPrExChange w:id="12991" w:author="Philippe Hollanda - Oliveira Trust" w:date="2022-07-19T10:03:00Z">
            <w:tblPrEx>
              <w:tblW w:w="5000" w:type="pct"/>
              <w:tblCellMar>
                <w:left w:w="70" w:type="dxa"/>
                <w:right w:w="70" w:type="dxa"/>
              </w:tblCellMar>
            </w:tblPrEx>
          </w:tblPrExChange>
        </w:tblPrEx>
        <w:trPr>
          <w:trHeight w:val="1785"/>
          <w:trPrChange w:id="1299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299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1BF811" w14:textId="7AEA7710" w:rsidR="008601AF" w:rsidRPr="008601AF" w:rsidRDefault="008601AF" w:rsidP="003C2C2A">
            <w:pPr>
              <w:jc w:val="center"/>
              <w:rPr>
                <w:rFonts w:ascii="Trebuchet MS" w:hAnsi="Trebuchet MS" w:cs="Arial"/>
                <w:color w:val="000000"/>
                <w:sz w:val="20"/>
                <w:szCs w:val="20"/>
                <w:lang w:bidi="th-TH"/>
              </w:rPr>
            </w:pPr>
            <w:del w:id="12994"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299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085BEC" w14:textId="6A8B3E85" w:rsidR="008601AF" w:rsidRPr="008601AF" w:rsidRDefault="008601AF" w:rsidP="003C2C2A">
            <w:pPr>
              <w:jc w:val="center"/>
              <w:rPr>
                <w:rFonts w:ascii="Trebuchet MS" w:hAnsi="Trebuchet MS" w:cs="Arial"/>
                <w:color w:val="000000"/>
                <w:sz w:val="20"/>
                <w:szCs w:val="20"/>
                <w:lang w:bidi="th-TH"/>
              </w:rPr>
            </w:pPr>
            <w:del w:id="12996" w:author="Philippe Hollanda - Oliveira Trust" w:date="2022-07-19T10:03:00Z">
              <w:r w:rsidRPr="008601AF" w:rsidDel="0016760B">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299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BB4BF9" w14:textId="6CF41309" w:rsidR="008601AF" w:rsidRPr="008601AF" w:rsidRDefault="008601AF" w:rsidP="003C2C2A">
            <w:pPr>
              <w:jc w:val="center"/>
              <w:rPr>
                <w:rFonts w:ascii="Trebuchet MS" w:hAnsi="Trebuchet MS" w:cs="Arial"/>
                <w:color w:val="000000"/>
                <w:sz w:val="20"/>
                <w:szCs w:val="20"/>
                <w:lang w:bidi="th-TH"/>
              </w:rPr>
            </w:pPr>
            <w:del w:id="12998" w:author="Philippe Hollanda - Oliveira Trust" w:date="2022-07-19T10:03:00Z">
              <w:r w:rsidRPr="008601AF" w:rsidDel="0016760B">
                <w:rPr>
                  <w:rFonts w:ascii="Trebuchet MS" w:hAnsi="Trebuchet MS" w:cs="Arial"/>
                  <w:color w:val="000000"/>
                  <w:sz w:val="20"/>
                  <w:szCs w:val="20"/>
                  <w:lang w:bidi="th-TH"/>
                </w:rPr>
                <w:delText>R$ 591,00</w:delText>
              </w:r>
            </w:del>
          </w:p>
        </w:tc>
      </w:tr>
      <w:tr w:rsidR="008601AF" w:rsidRPr="008601AF" w14:paraId="723D105B" w14:textId="77777777" w:rsidTr="0016760B">
        <w:tblPrEx>
          <w:tblW w:w="5000" w:type="pct"/>
          <w:tblCellMar>
            <w:left w:w="70" w:type="dxa"/>
            <w:right w:w="70" w:type="dxa"/>
          </w:tblCellMar>
          <w:tblPrExChange w:id="12999" w:author="Philippe Hollanda - Oliveira Trust" w:date="2022-07-19T10:03:00Z">
            <w:tblPrEx>
              <w:tblW w:w="5000" w:type="pct"/>
              <w:tblCellMar>
                <w:left w:w="70" w:type="dxa"/>
                <w:right w:w="70" w:type="dxa"/>
              </w:tblCellMar>
            </w:tblPrEx>
          </w:tblPrExChange>
        </w:tblPrEx>
        <w:trPr>
          <w:trHeight w:val="1785"/>
          <w:trPrChange w:id="1300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0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74456C" w14:textId="1D8B1118" w:rsidR="008601AF" w:rsidRPr="008601AF" w:rsidRDefault="008601AF" w:rsidP="003C2C2A">
            <w:pPr>
              <w:jc w:val="center"/>
              <w:rPr>
                <w:rFonts w:ascii="Trebuchet MS" w:hAnsi="Trebuchet MS" w:cs="Arial"/>
                <w:color w:val="000000"/>
                <w:sz w:val="20"/>
                <w:szCs w:val="20"/>
                <w:lang w:bidi="th-TH"/>
              </w:rPr>
            </w:pPr>
            <w:del w:id="1300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0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980313" w14:textId="1D854A96" w:rsidR="008601AF" w:rsidRPr="008601AF" w:rsidRDefault="008601AF" w:rsidP="003C2C2A">
            <w:pPr>
              <w:jc w:val="center"/>
              <w:rPr>
                <w:rFonts w:ascii="Trebuchet MS" w:hAnsi="Trebuchet MS" w:cs="Arial"/>
                <w:color w:val="000000"/>
                <w:sz w:val="20"/>
                <w:szCs w:val="20"/>
                <w:lang w:bidi="th-TH"/>
              </w:rPr>
            </w:pPr>
            <w:del w:id="13004" w:author="Philippe Hollanda - Oliveira Trust" w:date="2022-07-19T10:03:00Z">
              <w:r w:rsidRPr="008601AF" w:rsidDel="0016760B">
                <w:rPr>
                  <w:rFonts w:ascii="Trebuchet MS" w:hAnsi="Trebuchet MS" w:cs="Arial"/>
                  <w:color w:val="000000"/>
                  <w:sz w:val="20"/>
                  <w:szCs w:val="20"/>
                  <w:lang w:bidi="th-TH"/>
                </w:rPr>
                <w:delText>25/02/2021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0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BAA446" w14:textId="0FE69F98" w:rsidR="008601AF" w:rsidRPr="008601AF" w:rsidRDefault="008601AF" w:rsidP="003C2C2A">
            <w:pPr>
              <w:jc w:val="center"/>
              <w:rPr>
                <w:rFonts w:ascii="Trebuchet MS" w:hAnsi="Trebuchet MS" w:cs="Arial"/>
                <w:color w:val="000000"/>
                <w:sz w:val="20"/>
                <w:szCs w:val="20"/>
                <w:lang w:bidi="th-TH"/>
              </w:rPr>
            </w:pPr>
            <w:del w:id="13006"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2FB89EFB" w14:textId="77777777" w:rsidTr="0016760B">
        <w:tblPrEx>
          <w:tblW w:w="5000" w:type="pct"/>
          <w:tblCellMar>
            <w:left w:w="70" w:type="dxa"/>
            <w:right w:w="70" w:type="dxa"/>
          </w:tblCellMar>
          <w:tblPrExChange w:id="13007" w:author="Philippe Hollanda - Oliveira Trust" w:date="2022-07-19T10:03:00Z">
            <w:tblPrEx>
              <w:tblW w:w="5000" w:type="pct"/>
              <w:tblCellMar>
                <w:left w:w="70" w:type="dxa"/>
                <w:right w:w="70" w:type="dxa"/>
              </w:tblCellMar>
            </w:tblPrEx>
          </w:tblPrExChange>
        </w:tblPrEx>
        <w:trPr>
          <w:trHeight w:val="1785"/>
          <w:trPrChange w:id="1300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0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A967E0" w14:textId="093EFE7D" w:rsidR="008601AF" w:rsidRPr="008601AF" w:rsidRDefault="008601AF" w:rsidP="003C2C2A">
            <w:pPr>
              <w:jc w:val="center"/>
              <w:rPr>
                <w:rFonts w:ascii="Trebuchet MS" w:hAnsi="Trebuchet MS" w:cs="Arial"/>
                <w:color w:val="000000"/>
                <w:sz w:val="20"/>
                <w:szCs w:val="20"/>
                <w:lang w:bidi="th-TH"/>
              </w:rPr>
            </w:pPr>
            <w:del w:id="1301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1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02B6BF" w14:textId="6AF662F3" w:rsidR="008601AF" w:rsidRPr="008601AF" w:rsidRDefault="008601AF" w:rsidP="003C2C2A">
            <w:pPr>
              <w:jc w:val="center"/>
              <w:rPr>
                <w:rFonts w:ascii="Trebuchet MS" w:hAnsi="Trebuchet MS" w:cs="Arial"/>
                <w:color w:val="000000"/>
                <w:sz w:val="20"/>
                <w:szCs w:val="20"/>
                <w:lang w:bidi="th-TH"/>
              </w:rPr>
            </w:pPr>
            <w:del w:id="13012" w:author="Philippe Hollanda - Oliveira Trust" w:date="2022-07-19T10:03:00Z">
              <w:r w:rsidRPr="008601AF" w:rsidDel="0016760B">
                <w:rPr>
                  <w:rFonts w:ascii="Trebuchet MS" w:hAnsi="Trebuchet MS" w:cs="Arial"/>
                  <w:color w:val="000000"/>
                  <w:sz w:val="20"/>
                  <w:szCs w:val="20"/>
                  <w:lang w:bidi="th-TH"/>
                </w:rPr>
                <w:delText>24/02/2021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1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2983F9" w14:textId="7B1B8CD3" w:rsidR="008601AF" w:rsidRPr="008601AF" w:rsidRDefault="008601AF" w:rsidP="003C2C2A">
            <w:pPr>
              <w:jc w:val="center"/>
              <w:rPr>
                <w:rFonts w:ascii="Trebuchet MS" w:hAnsi="Trebuchet MS" w:cs="Arial"/>
                <w:color w:val="000000"/>
                <w:sz w:val="20"/>
                <w:szCs w:val="20"/>
                <w:lang w:bidi="th-TH"/>
              </w:rPr>
            </w:pPr>
            <w:del w:id="13014"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7FAE62BE" w14:textId="77777777" w:rsidTr="0016760B">
        <w:tblPrEx>
          <w:tblW w:w="5000" w:type="pct"/>
          <w:tblCellMar>
            <w:left w:w="70" w:type="dxa"/>
            <w:right w:w="70" w:type="dxa"/>
          </w:tblCellMar>
          <w:tblPrExChange w:id="13015" w:author="Philippe Hollanda - Oliveira Trust" w:date="2022-07-19T10:03:00Z">
            <w:tblPrEx>
              <w:tblW w:w="5000" w:type="pct"/>
              <w:tblCellMar>
                <w:left w:w="70" w:type="dxa"/>
                <w:right w:w="70" w:type="dxa"/>
              </w:tblCellMar>
            </w:tblPrEx>
          </w:tblPrExChange>
        </w:tblPrEx>
        <w:trPr>
          <w:trHeight w:val="1785"/>
          <w:trPrChange w:id="1301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1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B7CD83" w14:textId="1BB6C3AD" w:rsidR="008601AF" w:rsidRPr="008601AF" w:rsidRDefault="008601AF" w:rsidP="003C2C2A">
            <w:pPr>
              <w:jc w:val="center"/>
              <w:rPr>
                <w:rFonts w:ascii="Trebuchet MS" w:hAnsi="Trebuchet MS" w:cs="Arial"/>
                <w:color w:val="000000"/>
                <w:sz w:val="20"/>
                <w:szCs w:val="20"/>
                <w:lang w:bidi="th-TH"/>
              </w:rPr>
            </w:pPr>
            <w:del w:id="1301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1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53FBA0" w14:textId="6764A910" w:rsidR="008601AF" w:rsidRPr="008601AF" w:rsidRDefault="008601AF" w:rsidP="003C2C2A">
            <w:pPr>
              <w:jc w:val="center"/>
              <w:rPr>
                <w:rFonts w:ascii="Trebuchet MS" w:hAnsi="Trebuchet MS" w:cs="Arial"/>
                <w:color w:val="000000"/>
                <w:sz w:val="20"/>
                <w:szCs w:val="20"/>
                <w:lang w:bidi="th-TH"/>
              </w:rPr>
            </w:pPr>
            <w:del w:id="13020" w:author="Philippe Hollanda - Oliveira Trust" w:date="2022-07-19T10:03:00Z">
              <w:r w:rsidRPr="008601AF" w:rsidDel="0016760B">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2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E8E538" w14:textId="50B5BEC7" w:rsidR="008601AF" w:rsidRPr="008601AF" w:rsidRDefault="008601AF" w:rsidP="003C2C2A">
            <w:pPr>
              <w:jc w:val="center"/>
              <w:rPr>
                <w:rFonts w:ascii="Trebuchet MS" w:hAnsi="Trebuchet MS" w:cs="Arial"/>
                <w:color w:val="000000"/>
                <w:sz w:val="20"/>
                <w:szCs w:val="20"/>
                <w:lang w:bidi="th-TH"/>
              </w:rPr>
            </w:pPr>
            <w:del w:id="13022" w:author="Philippe Hollanda - Oliveira Trust" w:date="2022-07-19T10:03:00Z">
              <w:r w:rsidRPr="008601AF" w:rsidDel="0016760B">
                <w:rPr>
                  <w:rFonts w:ascii="Trebuchet MS" w:hAnsi="Trebuchet MS" w:cs="Arial"/>
                  <w:color w:val="000000"/>
                  <w:sz w:val="20"/>
                  <w:szCs w:val="20"/>
                  <w:lang w:bidi="th-TH"/>
                </w:rPr>
                <w:delText>R$ 800,00</w:delText>
              </w:r>
            </w:del>
          </w:p>
        </w:tc>
      </w:tr>
      <w:tr w:rsidR="008601AF" w:rsidRPr="008601AF" w14:paraId="258D55D1" w14:textId="77777777" w:rsidTr="0016760B">
        <w:tblPrEx>
          <w:tblW w:w="5000" w:type="pct"/>
          <w:tblCellMar>
            <w:left w:w="70" w:type="dxa"/>
            <w:right w:w="70" w:type="dxa"/>
          </w:tblCellMar>
          <w:tblPrExChange w:id="13023" w:author="Philippe Hollanda - Oliveira Trust" w:date="2022-07-19T10:03:00Z">
            <w:tblPrEx>
              <w:tblW w:w="5000" w:type="pct"/>
              <w:tblCellMar>
                <w:left w:w="70" w:type="dxa"/>
                <w:right w:w="70" w:type="dxa"/>
              </w:tblCellMar>
            </w:tblPrEx>
          </w:tblPrExChange>
        </w:tblPrEx>
        <w:trPr>
          <w:trHeight w:val="1785"/>
          <w:trPrChange w:id="1302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2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0F0536" w14:textId="706F9ECE" w:rsidR="008601AF" w:rsidRPr="008601AF" w:rsidRDefault="008601AF" w:rsidP="003C2C2A">
            <w:pPr>
              <w:jc w:val="center"/>
              <w:rPr>
                <w:rFonts w:ascii="Trebuchet MS" w:hAnsi="Trebuchet MS" w:cs="Arial"/>
                <w:color w:val="000000"/>
                <w:sz w:val="20"/>
                <w:szCs w:val="20"/>
                <w:lang w:bidi="th-TH"/>
              </w:rPr>
            </w:pPr>
            <w:del w:id="1302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2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47E1ED" w14:textId="61435DBA" w:rsidR="008601AF" w:rsidRPr="008601AF" w:rsidRDefault="008601AF" w:rsidP="003C2C2A">
            <w:pPr>
              <w:jc w:val="center"/>
              <w:rPr>
                <w:rFonts w:ascii="Trebuchet MS" w:hAnsi="Trebuchet MS" w:cs="Arial"/>
                <w:color w:val="000000"/>
                <w:sz w:val="20"/>
                <w:szCs w:val="20"/>
                <w:lang w:bidi="th-TH"/>
              </w:rPr>
            </w:pPr>
            <w:del w:id="13028" w:author="Philippe Hollanda - Oliveira Trust" w:date="2022-07-19T10:03:00Z">
              <w:r w:rsidRPr="008601AF" w:rsidDel="0016760B">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2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B31DDC" w14:textId="4D7D76CC" w:rsidR="008601AF" w:rsidRPr="008601AF" w:rsidRDefault="008601AF" w:rsidP="003C2C2A">
            <w:pPr>
              <w:jc w:val="center"/>
              <w:rPr>
                <w:rFonts w:ascii="Trebuchet MS" w:hAnsi="Trebuchet MS" w:cs="Arial"/>
                <w:color w:val="000000"/>
                <w:sz w:val="20"/>
                <w:szCs w:val="20"/>
                <w:lang w:bidi="th-TH"/>
              </w:rPr>
            </w:pPr>
            <w:del w:id="13030" w:author="Philippe Hollanda - Oliveira Trust" w:date="2022-07-19T10:03:00Z">
              <w:r w:rsidRPr="008601AF" w:rsidDel="0016760B">
                <w:rPr>
                  <w:rFonts w:ascii="Trebuchet MS" w:hAnsi="Trebuchet MS" w:cs="Arial"/>
                  <w:color w:val="000000"/>
                  <w:sz w:val="20"/>
                  <w:szCs w:val="20"/>
                  <w:lang w:bidi="th-TH"/>
                </w:rPr>
                <w:delText>R$ 2.800,00</w:delText>
              </w:r>
            </w:del>
          </w:p>
        </w:tc>
      </w:tr>
      <w:tr w:rsidR="008601AF" w:rsidRPr="008601AF" w14:paraId="74A8568A" w14:textId="77777777" w:rsidTr="0016760B">
        <w:tblPrEx>
          <w:tblW w:w="5000" w:type="pct"/>
          <w:tblCellMar>
            <w:left w:w="70" w:type="dxa"/>
            <w:right w:w="70" w:type="dxa"/>
          </w:tblCellMar>
          <w:tblPrExChange w:id="13031" w:author="Philippe Hollanda - Oliveira Trust" w:date="2022-07-19T10:03:00Z">
            <w:tblPrEx>
              <w:tblW w:w="5000" w:type="pct"/>
              <w:tblCellMar>
                <w:left w:w="70" w:type="dxa"/>
                <w:right w:w="70" w:type="dxa"/>
              </w:tblCellMar>
            </w:tblPrEx>
          </w:tblPrExChange>
        </w:tblPrEx>
        <w:trPr>
          <w:trHeight w:val="1785"/>
          <w:trPrChange w:id="1303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3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22050C" w14:textId="60DB4829" w:rsidR="008601AF" w:rsidRPr="008601AF" w:rsidRDefault="008601AF" w:rsidP="003C2C2A">
            <w:pPr>
              <w:jc w:val="center"/>
              <w:rPr>
                <w:rFonts w:ascii="Trebuchet MS" w:hAnsi="Trebuchet MS" w:cs="Arial"/>
                <w:color w:val="000000"/>
                <w:sz w:val="20"/>
                <w:szCs w:val="20"/>
                <w:lang w:bidi="th-TH"/>
              </w:rPr>
            </w:pPr>
            <w:del w:id="13034"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3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287A32" w14:textId="0C3F3AF4" w:rsidR="008601AF" w:rsidRPr="008601AF" w:rsidRDefault="008601AF" w:rsidP="003C2C2A">
            <w:pPr>
              <w:jc w:val="center"/>
              <w:rPr>
                <w:rFonts w:ascii="Trebuchet MS" w:hAnsi="Trebuchet MS" w:cs="Arial"/>
                <w:color w:val="000000"/>
                <w:sz w:val="20"/>
                <w:szCs w:val="20"/>
                <w:lang w:bidi="th-TH"/>
              </w:rPr>
            </w:pPr>
            <w:del w:id="13036" w:author="Philippe Hollanda - Oliveira Trust" w:date="2022-07-19T10:03:00Z">
              <w:r w:rsidRPr="008601AF" w:rsidDel="0016760B">
                <w:rPr>
                  <w:rFonts w:ascii="Trebuchet MS" w:hAnsi="Trebuchet MS" w:cs="Arial"/>
                  <w:color w:val="000000"/>
                  <w:sz w:val="20"/>
                  <w:szCs w:val="20"/>
                  <w:lang w:bidi="th-TH"/>
                </w:rPr>
                <w:delText>05/03/2021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3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E4AC07" w14:textId="052C36CE" w:rsidR="008601AF" w:rsidRPr="008601AF" w:rsidRDefault="008601AF" w:rsidP="003C2C2A">
            <w:pPr>
              <w:jc w:val="center"/>
              <w:rPr>
                <w:rFonts w:ascii="Trebuchet MS" w:hAnsi="Trebuchet MS" w:cs="Arial"/>
                <w:color w:val="000000"/>
                <w:sz w:val="20"/>
                <w:szCs w:val="20"/>
                <w:lang w:bidi="th-TH"/>
              </w:rPr>
            </w:pPr>
            <w:del w:id="13038"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33600247" w14:textId="77777777" w:rsidTr="0016760B">
        <w:tblPrEx>
          <w:tblW w:w="5000" w:type="pct"/>
          <w:tblCellMar>
            <w:left w:w="70" w:type="dxa"/>
            <w:right w:w="70" w:type="dxa"/>
          </w:tblCellMar>
          <w:tblPrExChange w:id="13039" w:author="Philippe Hollanda - Oliveira Trust" w:date="2022-07-19T10:03:00Z">
            <w:tblPrEx>
              <w:tblW w:w="5000" w:type="pct"/>
              <w:tblCellMar>
                <w:left w:w="70" w:type="dxa"/>
                <w:right w:w="70" w:type="dxa"/>
              </w:tblCellMar>
            </w:tblPrEx>
          </w:tblPrExChange>
        </w:tblPrEx>
        <w:trPr>
          <w:trHeight w:val="1785"/>
          <w:trPrChange w:id="1304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4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0CEFB4" w14:textId="58B5F5AC" w:rsidR="008601AF" w:rsidRPr="008601AF" w:rsidRDefault="008601AF" w:rsidP="003C2C2A">
            <w:pPr>
              <w:jc w:val="center"/>
              <w:rPr>
                <w:rFonts w:ascii="Trebuchet MS" w:hAnsi="Trebuchet MS" w:cs="Arial"/>
                <w:color w:val="000000"/>
                <w:sz w:val="20"/>
                <w:szCs w:val="20"/>
                <w:lang w:bidi="th-TH"/>
              </w:rPr>
            </w:pPr>
            <w:del w:id="13042"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4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54CB19" w14:textId="6B954647" w:rsidR="008601AF" w:rsidRPr="008601AF" w:rsidRDefault="008601AF" w:rsidP="003C2C2A">
            <w:pPr>
              <w:jc w:val="center"/>
              <w:rPr>
                <w:rFonts w:ascii="Trebuchet MS" w:hAnsi="Trebuchet MS" w:cs="Arial"/>
                <w:color w:val="000000"/>
                <w:sz w:val="20"/>
                <w:szCs w:val="20"/>
                <w:lang w:bidi="th-TH"/>
              </w:rPr>
            </w:pPr>
            <w:del w:id="13044" w:author="Philippe Hollanda - Oliveira Trust" w:date="2022-07-19T10:03:00Z">
              <w:r w:rsidRPr="008601AF" w:rsidDel="0016760B">
                <w:rPr>
                  <w:rFonts w:ascii="Trebuchet MS" w:hAnsi="Trebuchet MS" w:cs="Arial"/>
                  <w:color w:val="000000"/>
                  <w:sz w:val="20"/>
                  <w:szCs w:val="20"/>
                  <w:lang w:bidi="th-TH"/>
                </w:rPr>
                <w:delText>05/03/2021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4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00378D" w14:textId="576C2A07" w:rsidR="008601AF" w:rsidRPr="008601AF" w:rsidRDefault="008601AF" w:rsidP="003C2C2A">
            <w:pPr>
              <w:jc w:val="center"/>
              <w:rPr>
                <w:rFonts w:ascii="Trebuchet MS" w:hAnsi="Trebuchet MS" w:cs="Arial"/>
                <w:color w:val="000000"/>
                <w:sz w:val="20"/>
                <w:szCs w:val="20"/>
                <w:lang w:bidi="th-TH"/>
              </w:rPr>
            </w:pPr>
            <w:del w:id="13046"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2951E9D7" w14:textId="77777777" w:rsidTr="0016760B">
        <w:tblPrEx>
          <w:tblW w:w="5000" w:type="pct"/>
          <w:tblCellMar>
            <w:left w:w="70" w:type="dxa"/>
            <w:right w:w="70" w:type="dxa"/>
          </w:tblCellMar>
          <w:tblPrExChange w:id="13047" w:author="Philippe Hollanda - Oliveira Trust" w:date="2022-07-19T10:03:00Z">
            <w:tblPrEx>
              <w:tblW w:w="5000" w:type="pct"/>
              <w:tblCellMar>
                <w:left w:w="70" w:type="dxa"/>
                <w:right w:w="70" w:type="dxa"/>
              </w:tblCellMar>
            </w:tblPrEx>
          </w:tblPrExChange>
        </w:tblPrEx>
        <w:trPr>
          <w:trHeight w:val="1785"/>
          <w:trPrChange w:id="1304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4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442ECB" w14:textId="2F64E7AE" w:rsidR="008601AF" w:rsidRPr="008601AF" w:rsidRDefault="008601AF" w:rsidP="003C2C2A">
            <w:pPr>
              <w:jc w:val="center"/>
              <w:rPr>
                <w:rFonts w:ascii="Trebuchet MS" w:hAnsi="Trebuchet MS" w:cs="Arial"/>
                <w:color w:val="000000"/>
                <w:sz w:val="20"/>
                <w:szCs w:val="20"/>
                <w:lang w:bidi="th-TH"/>
              </w:rPr>
            </w:pPr>
            <w:del w:id="1305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5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C3E2C9" w14:textId="7C5D7649" w:rsidR="008601AF" w:rsidRPr="008601AF" w:rsidRDefault="008601AF" w:rsidP="003C2C2A">
            <w:pPr>
              <w:jc w:val="center"/>
              <w:rPr>
                <w:rFonts w:ascii="Trebuchet MS" w:hAnsi="Trebuchet MS" w:cs="Arial"/>
                <w:color w:val="000000"/>
                <w:sz w:val="20"/>
                <w:szCs w:val="20"/>
                <w:lang w:bidi="th-TH"/>
              </w:rPr>
            </w:pPr>
            <w:del w:id="13052" w:author="Philippe Hollanda - Oliveira Trust" w:date="2022-07-19T10:03:00Z">
              <w:r w:rsidRPr="008601AF" w:rsidDel="0016760B">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5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E005F9" w14:textId="579EA644" w:rsidR="008601AF" w:rsidRPr="008601AF" w:rsidRDefault="008601AF" w:rsidP="003C2C2A">
            <w:pPr>
              <w:jc w:val="center"/>
              <w:rPr>
                <w:rFonts w:ascii="Trebuchet MS" w:hAnsi="Trebuchet MS" w:cs="Arial"/>
                <w:color w:val="000000"/>
                <w:sz w:val="20"/>
                <w:szCs w:val="20"/>
                <w:lang w:bidi="th-TH"/>
              </w:rPr>
            </w:pPr>
            <w:del w:id="13054" w:author="Philippe Hollanda - Oliveira Trust" w:date="2022-07-19T10:03:00Z">
              <w:r w:rsidRPr="008601AF" w:rsidDel="0016760B">
                <w:rPr>
                  <w:rFonts w:ascii="Trebuchet MS" w:hAnsi="Trebuchet MS" w:cs="Arial"/>
                  <w:color w:val="000000"/>
                  <w:sz w:val="20"/>
                  <w:szCs w:val="20"/>
                  <w:lang w:bidi="th-TH"/>
                </w:rPr>
                <w:delText>R$ 748,00</w:delText>
              </w:r>
            </w:del>
          </w:p>
        </w:tc>
      </w:tr>
      <w:tr w:rsidR="008601AF" w:rsidRPr="008601AF" w14:paraId="7F7A06C4" w14:textId="77777777" w:rsidTr="0016760B">
        <w:tblPrEx>
          <w:tblW w:w="5000" w:type="pct"/>
          <w:tblCellMar>
            <w:left w:w="70" w:type="dxa"/>
            <w:right w:w="70" w:type="dxa"/>
          </w:tblCellMar>
          <w:tblPrExChange w:id="13055" w:author="Philippe Hollanda - Oliveira Trust" w:date="2022-07-19T10:03:00Z">
            <w:tblPrEx>
              <w:tblW w:w="5000" w:type="pct"/>
              <w:tblCellMar>
                <w:left w:w="70" w:type="dxa"/>
                <w:right w:w="70" w:type="dxa"/>
              </w:tblCellMar>
            </w:tblPrEx>
          </w:tblPrExChange>
        </w:tblPrEx>
        <w:trPr>
          <w:trHeight w:val="1785"/>
          <w:trPrChange w:id="1305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5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84A26A" w14:textId="502913BF" w:rsidR="008601AF" w:rsidRPr="008601AF" w:rsidRDefault="008601AF" w:rsidP="003C2C2A">
            <w:pPr>
              <w:jc w:val="center"/>
              <w:rPr>
                <w:rFonts w:ascii="Trebuchet MS" w:hAnsi="Trebuchet MS" w:cs="Arial"/>
                <w:color w:val="000000"/>
                <w:sz w:val="20"/>
                <w:szCs w:val="20"/>
                <w:lang w:bidi="th-TH"/>
              </w:rPr>
            </w:pPr>
            <w:del w:id="1305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5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579705" w14:textId="4BBDEC8F" w:rsidR="008601AF" w:rsidRPr="008601AF" w:rsidRDefault="008601AF" w:rsidP="003C2C2A">
            <w:pPr>
              <w:jc w:val="center"/>
              <w:rPr>
                <w:rFonts w:ascii="Trebuchet MS" w:hAnsi="Trebuchet MS" w:cs="Arial"/>
                <w:color w:val="000000"/>
                <w:sz w:val="20"/>
                <w:szCs w:val="20"/>
                <w:lang w:bidi="th-TH"/>
              </w:rPr>
            </w:pPr>
            <w:del w:id="13060" w:author="Philippe Hollanda - Oliveira Trust" w:date="2022-07-19T10:03:00Z">
              <w:r w:rsidRPr="008601AF" w:rsidDel="0016760B">
                <w:rPr>
                  <w:rFonts w:ascii="Trebuchet MS" w:hAnsi="Trebuchet MS" w:cs="Arial"/>
                  <w:color w:val="000000"/>
                  <w:sz w:val="20"/>
                  <w:szCs w:val="20"/>
                  <w:lang w:bidi="th-TH"/>
                </w:rPr>
                <w:delText>02/03/2021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6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4984D7" w14:textId="4D18CEAF" w:rsidR="008601AF" w:rsidRPr="008601AF" w:rsidRDefault="008601AF" w:rsidP="003C2C2A">
            <w:pPr>
              <w:jc w:val="center"/>
              <w:rPr>
                <w:rFonts w:ascii="Trebuchet MS" w:hAnsi="Trebuchet MS" w:cs="Arial"/>
                <w:color w:val="000000"/>
                <w:sz w:val="20"/>
                <w:szCs w:val="20"/>
                <w:lang w:bidi="th-TH"/>
              </w:rPr>
            </w:pPr>
            <w:del w:id="13062"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69C73237" w14:textId="77777777" w:rsidTr="0016760B">
        <w:tblPrEx>
          <w:tblW w:w="5000" w:type="pct"/>
          <w:tblCellMar>
            <w:left w:w="70" w:type="dxa"/>
            <w:right w:w="70" w:type="dxa"/>
          </w:tblCellMar>
          <w:tblPrExChange w:id="13063" w:author="Philippe Hollanda - Oliveira Trust" w:date="2022-07-19T10:03:00Z">
            <w:tblPrEx>
              <w:tblW w:w="5000" w:type="pct"/>
              <w:tblCellMar>
                <w:left w:w="70" w:type="dxa"/>
                <w:right w:w="70" w:type="dxa"/>
              </w:tblCellMar>
            </w:tblPrEx>
          </w:tblPrExChange>
        </w:tblPrEx>
        <w:trPr>
          <w:trHeight w:val="1785"/>
          <w:trPrChange w:id="1306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6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62852B" w14:textId="47ECD9BC" w:rsidR="008601AF" w:rsidRPr="008601AF" w:rsidRDefault="008601AF" w:rsidP="003C2C2A">
            <w:pPr>
              <w:jc w:val="center"/>
              <w:rPr>
                <w:rFonts w:ascii="Trebuchet MS" w:hAnsi="Trebuchet MS" w:cs="Arial"/>
                <w:color w:val="000000"/>
                <w:sz w:val="20"/>
                <w:szCs w:val="20"/>
                <w:lang w:bidi="th-TH"/>
              </w:rPr>
            </w:pPr>
            <w:del w:id="1306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6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9B6EC0" w14:textId="1420C331" w:rsidR="008601AF" w:rsidRPr="008601AF" w:rsidRDefault="008601AF" w:rsidP="003C2C2A">
            <w:pPr>
              <w:jc w:val="center"/>
              <w:rPr>
                <w:rFonts w:ascii="Trebuchet MS" w:hAnsi="Trebuchet MS" w:cs="Arial"/>
                <w:color w:val="000000"/>
                <w:sz w:val="20"/>
                <w:szCs w:val="20"/>
                <w:lang w:bidi="th-TH"/>
              </w:rPr>
            </w:pPr>
            <w:del w:id="13068" w:author="Philippe Hollanda - Oliveira Trust" w:date="2022-07-19T10:03:00Z">
              <w:r w:rsidRPr="008601AF" w:rsidDel="0016760B">
                <w:rPr>
                  <w:rFonts w:ascii="Trebuchet MS" w:hAnsi="Trebuchet MS" w:cs="Arial"/>
                  <w:color w:val="000000"/>
                  <w:sz w:val="20"/>
                  <w:szCs w:val="20"/>
                  <w:lang w:bidi="th-TH"/>
                </w:rPr>
                <w:delText>05/03/2021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6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F4BB6E" w14:textId="52E77282" w:rsidR="008601AF" w:rsidRPr="008601AF" w:rsidRDefault="008601AF" w:rsidP="003C2C2A">
            <w:pPr>
              <w:jc w:val="center"/>
              <w:rPr>
                <w:rFonts w:ascii="Trebuchet MS" w:hAnsi="Trebuchet MS" w:cs="Arial"/>
                <w:color w:val="000000"/>
                <w:sz w:val="20"/>
                <w:szCs w:val="20"/>
                <w:lang w:bidi="th-TH"/>
              </w:rPr>
            </w:pPr>
            <w:del w:id="13070" w:author="Philippe Hollanda - Oliveira Trust" w:date="2022-07-19T10:03:00Z">
              <w:r w:rsidRPr="008601AF" w:rsidDel="0016760B">
                <w:rPr>
                  <w:rFonts w:ascii="Trebuchet MS" w:hAnsi="Trebuchet MS" w:cs="Arial"/>
                  <w:color w:val="000000"/>
                  <w:sz w:val="20"/>
                  <w:szCs w:val="20"/>
                  <w:lang w:bidi="th-TH"/>
                </w:rPr>
                <w:delText>R$ 6.912,00</w:delText>
              </w:r>
            </w:del>
          </w:p>
        </w:tc>
      </w:tr>
      <w:tr w:rsidR="008601AF" w:rsidRPr="008601AF" w14:paraId="7501518D" w14:textId="77777777" w:rsidTr="0016760B">
        <w:tblPrEx>
          <w:tblW w:w="5000" w:type="pct"/>
          <w:tblCellMar>
            <w:left w:w="70" w:type="dxa"/>
            <w:right w:w="70" w:type="dxa"/>
          </w:tblCellMar>
          <w:tblPrExChange w:id="13071" w:author="Philippe Hollanda - Oliveira Trust" w:date="2022-07-19T10:03:00Z">
            <w:tblPrEx>
              <w:tblW w:w="5000" w:type="pct"/>
              <w:tblCellMar>
                <w:left w:w="70" w:type="dxa"/>
                <w:right w:w="70" w:type="dxa"/>
              </w:tblCellMar>
            </w:tblPrEx>
          </w:tblPrExChange>
        </w:tblPrEx>
        <w:trPr>
          <w:trHeight w:val="1785"/>
          <w:trPrChange w:id="1307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7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DE5E38" w14:textId="2B1E67E0" w:rsidR="008601AF" w:rsidRPr="008601AF" w:rsidRDefault="008601AF" w:rsidP="003C2C2A">
            <w:pPr>
              <w:jc w:val="center"/>
              <w:rPr>
                <w:rFonts w:ascii="Trebuchet MS" w:hAnsi="Trebuchet MS" w:cs="Arial"/>
                <w:color w:val="000000"/>
                <w:sz w:val="20"/>
                <w:szCs w:val="20"/>
                <w:lang w:bidi="th-TH"/>
              </w:rPr>
            </w:pPr>
            <w:del w:id="13074"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7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D155F3" w14:textId="4C7E7A15" w:rsidR="008601AF" w:rsidRPr="008601AF" w:rsidRDefault="008601AF" w:rsidP="003C2C2A">
            <w:pPr>
              <w:jc w:val="center"/>
              <w:rPr>
                <w:rFonts w:ascii="Trebuchet MS" w:hAnsi="Trebuchet MS" w:cs="Arial"/>
                <w:color w:val="000000"/>
                <w:sz w:val="20"/>
                <w:szCs w:val="20"/>
                <w:lang w:bidi="th-TH"/>
              </w:rPr>
            </w:pPr>
            <w:del w:id="13076" w:author="Philippe Hollanda - Oliveira Trust" w:date="2022-07-19T10:03:00Z">
              <w:r w:rsidRPr="008601AF" w:rsidDel="0016760B">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7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DB0952" w14:textId="6469DE35" w:rsidR="008601AF" w:rsidRPr="008601AF" w:rsidRDefault="008601AF" w:rsidP="003C2C2A">
            <w:pPr>
              <w:jc w:val="center"/>
              <w:rPr>
                <w:rFonts w:ascii="Trebuchet MS" w:hAnsi="Trebuchet MS" w:cs="Arial"/>
                <w:color w:val="000000"/>
                <w:sz w:val="20"/>
                <w:szCs w:val="20"/>
                <w:lang w:bidi="th-TH"/>
              </w:rPr>
            </w:pPr>
            <w:del w:id="13078" w:author="Philippe Hollanda - Oliveira Trust" w:date="2022-07-19T10:03:00Z">
              <w:r w:rsidRPr="008601AF" w:rsidDel="0016760B">
                <w:rPr>
                  <w:rFonts w:ascii="Trebuchet MS" w:hAnsi="Trebuchet MS" w:cs="Arial"/>
                  <w:color w:val="000000"/>
                  <w:sz w:val="20"/>
                  <w:szCs w:val="20"/>
                  <w:lang w:bidi="th-TH"/>
                </w:rPr>
                <w:delText>R$ 350,00</w:delText>
              </w:r>
            </w:del>
          </w:p>
        </w:tc>
      </w:tr>
      <w:tr w:rsidR="008601AF" w:rsidRPr="008601AF" w14:paraId="1D7AFBA2" w14:textId="77777777" w:rsidTr="0016760B">
        <w:tblPrEx>
          <w:tblW w:w="5000" w:type="pct"/>
          <w:tblCellMar>
            <w:left w:w="70" w:type="dxa"/>
            <w:right w:w="70" w:type="dxa"/>
          </w:tblCellMar>
          <w:tblPrExChange w:id="13079" w:author="Philippe Hollanda - Oliveira Trust" w:date="2022-07-19T10:03:00Z">
            <w:tblPrEx>
              <w:tblW w:w="5000" w:type="pct"/>
              <w:tblCellMar>
                <w:left w:w="70" w:type="dxa"/>
                <w:right w:w="70" w:type="dxa"/>
              </w:tblCellMar>
            </w:tblPrEx>
          </w:tblPrExChange>
        </w:tblPrEx>
        <w:trPr>
          <w:trHeight w:val="1785"/>
          <w:trPrChange w:id="1308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8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A278FF" w14:textId="6FB7A512" w:rsidR="008601AF" w:rsidRPr="008601AF" w:rsidRDefault="008601AF" w:rsidP="003C2C2A">
            <w:pPr>
              <w:jc w:val="center"/>
              <w:rPr>
                <w:rFonts w:ascii="Trebuchet MS" w:hAnsi="Trebuchet MS" w:cs="Arial"/>
                <w:color w:val="000000"/>
                <w:sz w:val="20"/>
                <w:szCs w:val="20"/>
                <w:lang w:bidi="th-TH"/>
              </w:rPr>
            </w:pPr>
            <w:del w:id="1308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8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08A255" w14:textId="7F8DC966" w:rsidR="008601AF" w:rsidRPr="008601AF" w:rsidRDefault="008601AF" w:rsidP="003C2C2A">
            <w:pPr>
              <w:jc w:val="center"/>
              <w:rPr>
                <w:rFonts w:ascii="Trebuchet MS" w:hAnsi="Trebuchet MS" w:cs="Arial"/>
                <w:color w:val="000000"/>
                <w:sz w:val="20"/>
                <w:szCs w:val="20"/>
                <w:lang w:bidi="th-TH"/>
              </w:rPr>
            </w:pPr>
            <w:del w:id="13084" w:author="Philippe Hollanda - Oliveira Trust" w:date="2022-07-19T10:03:00Z">
              <w:r w:rsidRPr="008601AF" w:rsidDel="0016760B">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8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486C99" w14:textId="4883B399" w:rsidR="008601AF" w:rsidRPr="008601AF" w:rsidRDefault="008601AF" w:rsidP="003C2C2A">
            <w:pPr>
              <w:jc w:val="center"/>
              <w:rPr>
                <w:rFonts w:ascii="Trebuchet MS" w:hAnsi="Trebuchet MS" w:cs="Arial"/>
                <w:color w:val="000000"/>
                <w:sz w:val="20"/>
                <w:szCs w:val="20"/>
                <w:lang w:bidi="th-TH"/>
              </w:rPr>
            </w:pPr>
            <w:del w:id="13086"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424B0F7F" w14:textId="77777777" w:rsidTr="0016760B">
        <w:tblPrEx>
          <w:tblW w:w="5000" w:type="pct"/>
          <w:tblCellMar>
            <w:left w:w="70" w:type="dxa"/>
            <w:right w:w="70" w:type="dxa"/>
          </w:tblCellMar>
          <w:tblPrExChange w:id="13087" w:author="Philippe Hollanda - Oliveira Trust" w:date="2022-07-19T10:03:00Z">
            <w:tblPrEx>
              <w:tblW w:w="5000" w:type="pct"/>
              <w:tblCellMar>
                <w:left w:w="70" w:type="dxa"/>
                <w:right w:w="70" w:type="dxa"/>
              </w:tblCellMar>
            </w:tblPrEx>
          </w:tblPrExChange>
        </w:tblPrEx>
        <w:trPr>
          <w:trHeight w:val="1785"/>
          <w:trPrChange w:id="1308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8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14255C" w14:textId="4F75764C" w:rsidR="008601AF" w:rsidRPr="008601AF" w:rsidRDefault="008601AF" w:rsidP="003C2C2A">
            <w:pPr>
              <w:jc w:val="center"/>
              <w:rPr>
                <w:rFonts w:ascii="Trebuchet MS" w:hAnsi="Trebuchet MS" w:cs="Arial"/>
                <w:color w:val="000000"/>
                <w:sz w:val="20"/>
                <w:szCs w:val="20"/>
                <w:lang w:bidi="th-TH"/>
              </w:rPr>
            </w:pPr>
            <w:del w:id="1309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9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E9F40B" w14:textId="26D834FC" w:rsidR="008601AF" w:rsidRPr="008601AF" w:rsidRDefault="008601AF" w:rsidP="003C2C2A">
            <w:pPr>
              <w:jc w:val="center"/>
              <w:rPr>
                <w:rFonts w:ascii="Trebuchet MS" w:hAnsi="Trebuchet MS" w:cs="Arial"/>
                <w:color w:val="000000"/>
                <w:sz w:val="20"/>
                <w:szCs w:val="20"/>
                <w:lang w:bidi="th-TH"/>
              </w:rPr>
            </w:pPr>
            <w:del w:id="13092" w:author="Philippe Hollanda - Oliveira Trust" w:date="2022-07-19T10:03:00Z">
              <w:r w:rsidRPr="008601AF" w:rsidDel="0016760B">
                <w:rPr>
                  <w:rFonts w:ascii="Trebuchet MS" w:hAnsi="Trebuchet MS" w:cs="Arial"/>
                  <w:color w:val="000000"/>
                  <w:sz w:val="20"/>
                  <w:szCs w:val="20"/>
                  <w:lang w:bidi="th-TH"/>
                </w:rPr>
                <w:delText>22/02/2021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09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4417A0" w14:textId="73448611" w:rsidR="008601AF" w:rsidRPr="008601AF" w:rsidRDefault="008601AF" w:rsidP="003C2C2A">
            <w:pPr>
              <w:jc w:val="center"/>
              <w:rPr>
                <w:rFonts w:ascii="Trebuchet MS" w:hAnsi="Trebuchet MS" w:cs="Arial"/>
                <w:color w:val="000000"/>
                <w:sz w:val="20"/>
                <w:szCs w:val="20"/>
                <w:lang w:bidi="th-TH"/>
              </w:rPr>
            </w:pPr>
            <w:del w:id="13094"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2219B060" w14:textId="77777777" w:rsidTr="0016760B">
        <w:tblPrEx>
          <w:tblW w:w="5000" w:type="pct"/>
          <w:tblCellMar>
            <w:left w:w="70" w:type="dxa"/>
            <w:right w:w="70" w:type="dxa"/>
          </w:tblCellMar>
          <w:tblPrExChange w:id="13095" w:author="Philippe Hollanda - Oliveira Trust" w:date="2022-07-19T10:03:00Z">
            <w:tblPrEx>
              <w:tblW w:w="5000" w:type="pct"/>
              <w:tblCellMar>
                <w:left w:w="70" w:type="dxa"/>
                <w:right w:w="70" w:type="dxa"/>
              </w:tblCellMar>
            </w:tblPrEx>
          </w:tblPrExChange>
        </w:tblPrEx>
        <w:trPr>
          <w:trHeight w:val="1785"/>
          <w:trPrChange w:id="1309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09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9E41B8" w14:textId="1108BC87" w:rsidR="008601AF" w:rsidRPr="008601AF" w:rsidRDefault="008601AF" w:rsidP="003C2C2A">
            <w:pPr>
              <w:jc w:val="center"/>
              <w:rPr>
                <w:rFonts w:ascii="Trebuchet MS" w:hAnsi="Trebuchet MS" w:cs="Arial"/>
                <w:color w:val="000000"/>
                <w:sz w:val="20"/>
                <w:szCs w:val="20"/>
                <w:lang w:bidi="th-TH"/>
              </w:rPr>
            </w:pPr>
            <w:del w:id="1309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09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4C0DBA" w14:textId="30C502CA" w:rsidR="008601AF" w:rsidRPr="008601AF" w:rsidRDefault="008601AF" w:rsidP="003C2C2A">
            <w:pPr>
              <w:jc w:val="center"/>
              <w:rPr>
                <w:rFonts w:ascii="Trebuchet MS" w:hAnsi="Trebuchet MS" w:cs="Arial"/>
                <w:color w:val="000000"/>
                <w:sz w:val="20"/>
                <w:szCs w:val="20"/>
                <w:lang w:bidi="th-TH"/>
              </w:rPr>
            </w:pPr>
            <w:del w:id="13100" w:author="Philippe Hollanda - Oliveira Trust" w:date="2022-07-19T10:03:00Z">
              <w:r w:rsidRPr="008601AF" w:rsidDel="0016760B">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0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B78943" w14:textId="684817C6" w:rsidR="008601AF" w:rsidRPr="008601AF" w:rsidRDefault="008601AF" w:rsidP="003C2C2A">
            <w:pPr>
              <w:jc w:val="center"/>
              <w:rPr>
                <w:rFonts w:ascii="Trebuchet MS" w:hAnsi="Trebuchet MS" w:cs="Arial"/>
                <w:color w:val="000000"/>
                <w:sz w:val="20"/>
                <w:szCs w:val="20"/>
                <w:lang w:bidi="th-TH"/>
              </w:rPr>
            </w:pPr>
            <w:del w:id="13102" w:author="Philippe Hollanda - Oliveira Trust" w:date="2022-07-19T10:03:00Z">
              <w:r w:rsidRPr="008601AF" w:rsidDel="0016760B">
                <w:rPr>
                  <w:rFonts w:ascii="Trebuchet MS" w:hAnsi="Trebuchet MS" w:cs="Arial"/>
                  <w:color w:val="000000"/>
                  <w:sz w:val="20"/>
                  <w:szCs w:val="20"/>
                  <w:lang w:bidi="th-TH"/>
                </w:rPr>
                <w:delText>R$ 3.432,00</w:delText>
              </w:r>
            </w:del>
          </w:p>
        </w:tc>
      </w:tr>
      <w:tr w:rsidR="008601AF" w:rsidRPr="008601AF" w14:paraId="5369B2AD" w14:textId="77777777" w:rsidTr="0016760B">
        <w:tblPrEx>
          <w:tblW w:w="5000" w:type="pct"/>
          <w:tblCellMar>
            <w:left w:w="70" w:type="dxa"/>
            <w:right w:w="70" w:type="dxa"/>
          </w:tblCellMar>
          <w:tblPrExChange w:id="13103" w:author="Philippe Hollanda - Oliveira Trust" w:date="2022-07-19T10:03:00Z">
            <w:tblPrEx>
              <w:tblW w:w="5000" w:type="pct"/>
              <w:tblCellMar>
                <w:left w:w="70" w:type="dxa"/>
                <w:right w:w="70" w:type="dxa"/>
              </w:tblCellMar>
            </w:tblPrEx>
          </w:tblPrExChange>
        </w:tblPrEx>
        <w:trPr>
          <w:trHeight w:val="1785"/>
          <w:trPrChange w:id="1310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0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900EF8" w14:textId="48F15EFB" w:rsidR="008601AF" w:rsidRPr="008601AF" w:rsidRDefault="008601AF" w:rsidP="003C2C2A">
            <w:pPr>
              <w:jc w:val="center"/>
              <w:rPr>
                <w:rFonts w:ascii="Trebuchet MS" w:hAnsi="Trebuchet MS" w:cs="Arial"/>
                <w:color w:val="000000"/>
                <w:sz w:val="20"/>
                <w:szCs w:val="20"/>
                <w:lang w:bidi="th-TH"/>
              </w:rPr>
            </w:pPr>
            <w:del w:id="13106"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0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9B0D80" w14:textId="7154C380" w:rsidR="008601AF" w:rsidRPr="008601AF" w:rsidRDefault="008601AF" w:rsidP="003C2C2A">
            <w:pPr>
              <w:jc w:val="center"/>
              <w:rPr>
                <w:rFonts w:ascii="Trebuchet MS" w:hAnsi="Trebuchet MS" w:cs="Arial"/>
                <w:color w:val="000000"/>
                <w:sz w:val="20"/>
                <w:szCs w:val="20"/>
                <w:lang w:bidi="th-TH"/>
              </w:rPr>
            </w:pPr>
            <w:del w:id="13108" w:author="Philippe Hollanda - Oliveira Trust" w:date="2022-07-19T10:03:00Z">
              <w:r w:rsidRPr="008601AF" w:rsidDel="0016760B">
                <w:rPr>
                  <w:rFonts w:ascii="Trebuchet MS" w:hAnsi="Trebuchet MS" w:cs="Arial"/>
                  <w:color w:val="000000"/>
                  <w:sz w:val="20"/>
                  <w:szCs w:val="20"/>
                  <w:lang w:bidi="th-TH"/>
                </w:rPr>
                <w:delText>08/03/2021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0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618CF6" w14:textId="173542EA" w:rsidR="008601AF" w:rsidRPr="008601AF" w:rsidRDefault="008601AF" w:rsidP="003C2C2A">
            <w:pPr>
              <w:jc w:val="center"/>
              <w:rPr>
                <w:rFonts w:ascii="Trebuchet MS" w:hAnsi="Trebuchet MS" w:cs="Arial"/>
                <w:color w:val="000000"/>
                <w:sz w:val="20"/>
                <w:szCs w:val="20"/>
                <w:lang w:bidi="th-TH"/>
              </w:rPr>
            </w:pPr>
            <w:del w:id="13110" w:author="Philippe Hollanda - Oliveira Trust" w:date="2022-07-19T10:03:00Z">
              <w:r w:rsidRPr="008601AF" w:rsidDel="0016760B">
                <w:rPr>
                  <w:rFonts w:ascii="Trebuchet MS" w:hAnsi="Trebuchet MS" w:cs="Arial"/>
                  <w:color w:val="000000"/>
                  <w:sz w:val="20"/>
                  <w:szCs w:val="20"/>
                  <w:lang w:bidi="th-TH"/>
                </w:rPr>
                <w:delText>R$ 200,00</w:delText>
              </w:r>
            </w:del>
          </w:p>
        </w:tc>
      </w:tr>
      <w:tr w:rsidR="008601AF" w:rsidRPr="008601AF" w14:paraId="0CC126F3" w14:textId="77777777" w:rsidTr="0016760B">
        <w:tblPrEx>
          <w:tblW w:w="5000" w:type="pct"/>
          <w:tblCellMar>
            <w:left w:w="70" w:type="dxa"/>
            <w:right w:w="70" w:type="dxa"/>
          </w:tblCellMar>
          <w:tblPrExChange w:id="13111" w:author="Philippe Hollanda - Oliveira Trust" w:date="2022-07-19T10:03:00Z">
            <w:tblPrEx>
              <w:tblW w:w="5000" w:type="pct"/>
              <w:tblCellMar>
                <w:left w:w="70" w:type="dxa"/>
                <w:right w:w="70" w:type="dxa"/>
              </w:tblCellMar>
            </w:tblPrEx>
          </w:tblPrExChange>
        </w:tblPrEx>
        <w:trPr>
          <w:trHeight w:val="1785"/>
          <w:trPrChange w:id="1311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1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F8739D" w14:textId="6F0B30CF" w:rsidR="008601AF" w:rsidRPr="008601AF" w:rsidRDefault="008601AF" w:rsidP="003C2C2A">
            <w:pPr>
              <w:jc w:val="center"/>
              <w:rPr>
                <w:rFonts w:ascii="Trebuchet MS" w:hAnsi="Trebuchet MS" w:cs="Arial"/>
                <w:color w:val="000000"/>
                <w:sz w:val="20"/>
                <w:szCs w:val="20"/>
                <w:lang w:bidi="th-TH"/>
              </w:rPr>
            </w:pPr>
            <w:del w:id="13114"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1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77FC92" w14:textId="17067D8C" w:rsidR="008601AF" w:rsidRPr="008601AF" w:rsidRDefault="008601AF" w:rsidP="003C2C2A">
            <w:pPr>
              <w:jc w:val="center"/>
              <w:rPr>
                <w:rFonts w:ascii="Trebuchet MS" w:hAnsi="Trebuchet MS" w:cs="Arial"/>
                <w:color w:val="000000"/>
                <w:sz w:val="20"/>
                <w:szCs w:val="20"/>
                <w:lang w:bidi="th-TH"/>
              </w:rPr>
            </w:pPr>
            <w:del w:id="13116" w:author="Philippe Hollanda - Oliveira Trust" w:date="2022-07-19T10:03:00Z">
              <w:r w:rsidRPr="008601AF" w:rsidDel="0016760B">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1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2118CC" w14:textId="6ED5B17A" w:rsidR="008601AF" w:rsidRPr="008601AF" w:rsidRDefault="008601AF" w:rsidP="003C2C2A">
            <w:pPr>
              <w:jc w:val="center"/>
              <w:rPr>
                <w:rFonts w:ascii="Trebuchet MS" w:hAnsi="Trebuchet MS" w:cs="Arial"/>
                <w:color w:val="000000"/>
                <w:sz w:val="20"/>
                <w:szCs w:val="20"/>
                <w:lang w:bidi="th-TH"/>
              </w:rPr>
            </w:pPr>
            <w:del w:id="13118" w:author="Philippe Hollanda - Oliveira Trust" w:date="2022-07-19T10:03:00Z">
              <w:r w:rsidRPr="008601AF" w:rsidDel="0016760B">
                <w:rPr>
                  <w:rFonts w:ascii="Trebuchet MS" w:hAnsi="Trebuchet MS" w:cs="Arial"/>
                  <w:color w:val="000000"/>
                  <w:sz w:val="20"/>
                  <w:szCs w:val="20"/>
                  <w:lang w:bidi="th-TH"/>
                </w:rPr>
                <w:delText>R$ 952,00</w:delText>
              </w:r>
            </w:del>
          </w:p>
        </w:tc>
      </w:tr>
      <w:tr w:rsidR="008601AF" w:rsidRPr="008601AF" w14:paraId="087B13D9" w14:textId="77777777" w:rsidTr="0016760B">
        <w:tblPrEx>
          <w:tblW w:w="5000" w:type="pct"/>
          <w:tblCellMar>
            <w:left w:w="70" w:type="dxa"/>
            <w:right w:w="70" w:type="dxa"/>
          </w:tblCellMar>
          <w:tblPrExChange w:id="13119" w:author="Philippe Hollanda - Oliveira Trust" w:date="2022-07-19T10:03:00Z">
            <w:tblPrEx>
              <w:tblW w:w="5000" w:type="pct"/>
              <w:tblCellMar>
                <w:left w:w="70" w:type="dxa"/>
                <w:right w:w="70" w:type="dxa"/>
              </w:tblCellMar>
            </w:tblPrEx>
          </w:tblPrExChange>
        </w:tblPrEx>
        <w:trPr>
          <w:trHeight w:val="1785"/>
          <w:trPrChange w:id="1312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2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FFEDC6" w14:textId="50E224F6" w:rsidR="008601AF" w:rsidRPr="008601AF" w:rsidRDefault="008601AF" w:rsidP="003C2C2A">
            <w:pPr>
              <w:jc w:val="center"/>
              <w:rPr>
                <w:rFonts w:ascii="Trebuchet MS" w:hAnsi="Trebuchet MS" w:cs="Arial"/>
                <w:color w:val="000000"/>
                <w:sz w:val="20"/>
                <w:szCs w:val="20"/>
                <w:lang w:bidi="th-TH"/>
              </w:rPr>
            </w:pPr>
            <w:del w:id="1312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51B94B" w14:textId="4273005F" w:rsidR="008601AF" w:rsidRPr="008601AF" w:rsidRDefault="008601AF" w:rsidP="003C2C2A">
            <w:pPr>
              <w:jc w:val="center"/>
              <w:rPr>
                <w:rFonts w:ascii="Trebuchet MS" w:hAnsi="Trebuchet MS" w:cs="Arial"/>
                <w:color w:val="000000"/>
                <w:sz w:val="20"/>
                <w:szCs w:val="20"/>
                <w:lang w:bidi="th-TH"/>
              </w:rPr>
            </w:pPr>
            <w:del w:id="13124"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3E4F76" w14:textId="1B5C63F2" w:rsidR="008601AF" w:rsidRPr="008601AF" w:rsidRDefault="008601AF" w:rsidP="003C2C2A">
            <w:pPr>
              <w:jc w:val="center"/>
              <w:rPr>
                <w:rFonts w:ascii="Trebuchet MS" w:hAnsi="Trebuchet MS" w:cs="Arial"/>
                <w:color w:val="000000"/>
                <w:sz w:val="20"/>
                <w:szCs w:val="20"/>
                <w:lang w:bidi="th-TH"/>
              </w:rPr>
            </w:pPr>
            <w:del w:id="13126" w:author="Philippe Hollanda - Oliveira Trust" w:date="2022-07-19T10:03:00Z">
              <w:r w:rsidRPr="008601AF" w:rsidDel="0016760B">
                <w:rPr>
                  <w:rFonts w:ascii="Trebuchet MS" w:hAnsi="Trebuchet MS" w:cs="Arial"/>
                  <w:color w:val="000000"/>
                  <w:sz w:val="20"/>
                  <w:szCs w:val="20"/>
                  <w:lang w:bidi="th-TH"/>
                </w:rPr>
                <w:delText>R$ 614,99</w:delText>
              </w:r>
            </w:del>
          </w:p>
        </w:tc>
      </w:tr>
      <w:tr w:rsidR="008601AF" w:rsidRPr="008601AF" w14:paraId="55832B26" w14:textId="77777777" w:rsidTr="0016760B">
        <w:tblPrEx>
          <w:tblW w:w="5000" w:type="pct"/>
          <w:tblCellMar>
            <w:left w:w="70" w:type="dxa"/>
            <w:right w:w="70" w:type="dxa"/>
          </w:tblCellMar>
          <w:tblPrExChange w:id="13127" w:author="Philippe Hollanda - Oliveira Trust" w:date="2022-07-19T10:03:00Z">
            <w:tblPrEx>
              <w:tblW w:w="5000" w:type="pct"/>
              <w:tblCellMar>
                <w:left w:w="70" w:type="dxa"/>
                <w:right w:w="70" w:type="dxa"/>
              </w:tblCellMar>
            </w:tblPrEx>
          </w:tblPrExChange>
        </w:tblPrEx>
        <w:trPr>
          <w:trHeight w:val="1785"/>
          <w:trPrChange w:id="1312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2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B5253A" w14:textId="14AAD122" w:rsidR="008601AF" w:rsidRPr="008601AF" w:rsidRDefault="008601AF" w:rsidP="003C2C2A">
            <w:pPr>
              <w:jc w:val="center"/>
              <w:rPr>
                <w:rFonts w:ascii="Trebuchet MS" w:hAnsi="Trebuchet MS" w:cs="Arial"/>
                <w:color w:val="000000"/>
                <w:sz w:val="20"/>
                <w:szCs w:val="20"/>
                <w:lang w:bidi="th-TH"/>
              </w:rPr>
            </w:pPr>
            <w:del w:id="1313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3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621825" w14:textId="30A13438" w:rsidR="008601AF" w:rsidRPr="008601AF" w:rsidRDefault="008601AF" w:rsidP="003C2C2A">
            <w:pPr>
              <w:jc w:val="center"/>
              <w:rPr>
                <w:rFonts w:ascii="Trebuchet MS" w:hAnsi="Trebuchet MS" w:cs="Arial"/>
                <w:color w:val="000000"/>
                <w:sz w:val="20"/>
                <w:szCs w:val="20"/>
                <w:lang w:bidi="th-TH"/>
              </w:rPr>
            </w:pPr>
            <w:del w:id="13132" w:author="Philippe Hollanda - Oliveira Trust" w:date="2022-07-19T10:03:00Z">
              <w:r w:rsidRPr="008601AF" w:rsidDel="0016760B">
                <w:rPr>
                  <w:rFonts w:ascii="Trebuchet MS" w:hAnsi="Trebuchet MS" w:cs="Arial"/>
                  <w:color w:val="000000"/>
                  <w:sz w:val="20"/>
                  <w:szCs w:val="20"/>
                  <w:lang w:bidi="th-TH"/>
                </w:rPr>
                <w:delText> </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3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453EB3" w14:textId="0EB0D327" w:rsidR="008601AF" w:rsidRPr="008601AF" w:rsidRDefault="008601AF" w:rsidP="003C2C2A">
            <w:pPr>
              <w:jc w:val="center"/>
              <w:rPr>
                <w:rFonts w:ascii="Trebuchet MS" w:hAnsi="Trebuchet MS" w:cs="Arial"/>
                <w:color w:val="000000"/>
                <w:sz w:val="20"/>
                <w:szCs w:val="20"/>
                <w:lang w:bidi="th-TH"/>
              </w:rPr>
            </w:pPr>
            <w:del w:id="13134" w:author="Philippe Hollanda - Oliveira Trust" w:date="2022-07-19T10:03:00Z">
              <w:r w:rsidRPr="008601AF" w:rsidDel="0016760B">
                <w:rPr>
                  <w:rFonts w:ascii="Trebuchet MS" w:hAnsi="Trebuchet MS" w:cs="Arial"/>
                  <w:color w:val="000000"/>
                  <w:sz w:val="20"/>
                  <w:szCs w:val="20"/>
                  <w:lang w:bidi="th-TH"/>
                </w:rPr>
                <w:delText>R$ 1.647,95</w:delText>
              </w:r>
            </w:del>
          </w:p>
        </w:tc>
      </w:tr>
      <w:tr w:rsidR="008601AF" w:rsidRPr="008601AF" w14:paraId="29F180EF" w14:textId="77777777" w:rsidTr="0016760B">
        <w:tblPrEx>
          <w:tblW w:w="5000" w:type="pct"/>
          <w:tblCellMar>
            <w:left w:w="70" w:type="dxa"/>
            <w:right w:w="70" w:type="dxa"/>
          </w:tblCellMar>
          <w:tblPrExChange w:id="13135" w:author="Philippe Hollanda - Oliveira Trust" w:date="2022-07-19T10:03:00Z">
            <w:tblPrEx>
              <w:tblW w:w="5000" w:type="pct"/>
              <w:tblCellMar>
                <w:left w:w="70" w:type="dxa"/>
                <w:right w:w="70" w:type="dxa"/>
              </w:tblCellMar>
            </w:tblPrEx>
          </w:tblPrExChange>
        </w:tblPrEx>
        <w:trPr>
          <w:trHeight w:val="1785"/>
          <w:trPrChange w:id="1313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3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1B2DA5" w14:textId="055280CC" w:rsidR="008601AF" w:rsidRPr="008601AF" w:rsidRDefault="008601AF" w:rsidP="003C2C2A">
            <w:pPr>
              <w:jc w:val="center"/>
              <w:rPr>
                <w:rFonts w:ascii="Trebuchet MS" w:hAnsi="Trebuchet MS" w:cs="Arial"/>
                <w:color w:val="000000"/>
                <w:sz w:val="20"/>
                <w:szCs w:val="20"/>
                <w:lang w:bidi="th-TH"/>
              </w:rPr>
            </w:pPr>
            <w:del w:id="1313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3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B2C871" w14:textId="59A0B527" w:rsidR="008601AF" w:rsidRPr="008601AF" w:rsidRDefault="008601AF" w:rsidP="003C2C2A">
            <w:pPr>
              <w:jc w:val="center"/>
              <w:rPr>
                <w:rFonts w:ascii="Trebuchet MS" w:hAnsi="Trebuchet MS" w:cs="Arial"/>
                <w:color w:val="000000"/>
                <w:sz w:val="20"/>
                <w:szCs w:val="20"/>
                <w:lang w:bidi="th-TH"/>
              </w:rPr>
            </w:pPr>
            <w:del w:id="13140"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4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C0650E" w14:textId="7825B514" w:rsidR="008601AF" w:rsidRPr="008601AF" w:rsidRDefault="008601AF" w:rsidP="003C2C2A">
            <w:pPr>
              <w:jc w:val="center"/>
              <w:rPr>
                <w:rFonts w:ascii="Trebuchet MS" w:hAnsi="Trebuchet MS" w:cs="Arial"/>
                <w:color w:val="000000"/>
                <w:sz w:val="20"/>
                <w:szCs w:val="20"/>
                <w:lang w:bidi="th-TH"/>
              </w:rPr>
            </w:pPr>
            <w:del w:id="13142" w:author="Philippe Hollanda - Oliveira Trust" w:date="2022-07-19T10:03:00Z">
              <w:r w:rsidRPr="008601AF" w:rsidDel="0016760B">
                <w:rPr>
                  <w:rFonts w:ascii="Trebuchet MS" w:hAnsi="Trebuchet MS" w:cs="Arial"/>
                  <w:color w:val="000000"/>
                  <w:sz w:val="20"/>
                  <w:szCs w:val="20"/>
                  <w:lang w:bidi="th-TH"/>
                </w:rPr>
                <w:delText>R$ 9.338,37</w:delText>
              </w:r>
            </w:del>
          </w:p>
        </w:tc>
      </w:tr>
      <w:tr w:rsidR="008601AF" w:rsidRPr="008601AF" w14:paraId="6AB7994C" w14:textId="77777777" w:rsidTr="0016760B">
        <w:tblPrEx>
          <w:tblW w:w="5000" w:type="pct"/>
          <w:tblCellMar>
            <w:left w:w="70" w:type="dxa"/>
            <w:right w:w="70" w:type="dxa"/>
          </w:tblCellMar>
          <w:tblPrExChange w:id="13143" w:author="Philippe Hollanda - Oliveira Trust" w:date="2022-07-19T10:03:00Z">
            <w:tblPrEx>
              <w:tblW w:w="5000" w:type="pct"/>
              <w:tblCellMar>
                <w:left w:w="70" w:type="dxa"/>
                <w:right w:w="70" w:type="dxa"/>
              </w:tblCellMar>
            </w:tblPrEx>
          </w:tblPrExChange>
        </w:tblPrEx>
        <w:trPr>
          <w:trHeight w:val="1785"/>
          <w:trPrChange w:id="1314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4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EC292B" w14:textId="1C22AFF3" w:rsidR="008601AF" w:rsidRPr="008601AF" w:rsidRDefault="008601AF" w:rsidP="003C2C2A">
            <w:pPr>
              <w:jc w:val="center"/>
              <w:rPr>
                <w:rFonts w:ascii="Trebuchet MS" w:hAnsi="Trebuchet MS" w:cs="Arial"/>
                <w:color w:val="000000"/>
                <w:sz w:val="20"/>
                <w:szCs w:val="20"/>
                <w:lang w:bidi="th-TH"/>
              </w:rPr>
            </w:pPr>
            <w:del w:id="13146"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4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F42704" w14:textId="7D936F53" w:rsidR="008601AF" w:rsidRPr="008601AF" w:rsidRDefault="008601AF" w:rsidP="003C2C2A">
            <w:pPr>
              <w:jc w:val="center"/>
              <w:rPr>
                <w:rFonts w:ascii="Trebuchet MS" w:hAnsi="Trebuchet MS" w:cs="Arial"/>
                <w:color w:val="000000"/>
                <w:sz w:val="20"/>
                <w:szCs w:val="20"/>
                <w:lang w:bidi="th-TH"/>
              </w:rPr>
            </w:pPr>
            <w:del w:id="13148" w:author="Philippe Hollanda - Oliveira Trust" w:date="2022-07-19T10:03:00Z">
              <w:r w:rsidRPr="008601AF" w:rsidDel="0016760B">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4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89C0D6" w14:textId="4923CD9A" w:rsidR="008601AF" w:rsidRPr="008601AF" w:rsidRDefault="008601AF" w:rsidP="003C2C2A">
            <w:pPr>
              <w:jc w:val="center"/>
              <w:rPr>
                <w:rFonts w:ascii="Trebuchet MS" w:hAnsi="Trebuchet MS" w:cs="Arial"/>
                <w:color w:val="000000"/>
                <w:sz w:val="20"/>
                <w:szCs w:val="20"/>
                <w:lang w:bidi="th-TH"/>
              </w:rPr>
            </w:pPr>
            <w:del w:id="13150" w:author="Philippe Hollanda - Oliveira Trust" w:date="2022-07-19T10:03:00Z">
              <w:r w:rsidRPr="008601AF" w:rsidDel="0016760B">
                <w:rPr>
                  <w:rFonts w:ascii="Trebuchet MS" w:hAnsi="Trebuchet MS" w:cs="Arial"/>
                  <w:color w:val="000000"/>
                  <w:sz w:val="20"/>
                  <w:szCs w:val="20"/>
                  <w:lang w:bidi="th-TH"/>
                </w:rPr>
                <w:delText>R$ 1.700,00</w:delText>
              </w:r>
            </w:del>
          </w:p>
        </w:tc>
      </w:tr>
      <w:tr w:rsidR="008601AF" w:rsidRPr="008601AF" w14:paraId="0A231050" w14:textId="77777777" w:rsidTr="0016760B">
        <w:tblPrEx>
          <w:tblW w:w="5000" w:type="pct"/>
          <w:tblCellMar>
            <w:left w:w="70" w:type="dxa"/>
            <w:right w:w="70" w:type="dxa"/>
          </w:tblCellMar>
          <w:tblPrExChange w:id="13151" w:author="Philippe Hollanda - Oliveira Trust" w:date="2022-07-19T10:03:00Z">
            <w:tblPrEx>
              <w:tblW w:w="5000" w:type="pct"/>
              <w:tblCellMar>
                <w:left w:w="70" w:type="dxa"/>
                <w:right w:w="70" w:type="dxa"/>
              </w:tblCellMar>
            </w:tblPrEx>
          </w:tblPrExChange>
        </w:tblPrEx>
        <w:trPr>
          <w:trHeight w:val="1785"/>
          <w:trPrChange w:id="1315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5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80E45C" w14:textId="017B442B" w:rsidR="008601AF" w:rsidRPr="008601AF" w:rsidRDefault="008601AF" w:rsidP="003C2C2A">
            <w:pPr>
              <w:jc w:val="center"/>
              <w:rPr>
                <w:rFonts w:ascii="Trebuchet MS" w:hAnsi="Trebuchet MS" w:cs="Arial"/>
                <w:color w:val="000000"/>
                <w:sz w:val="20"/>
                <w:szCs w:val="20"/>
                <w:lang w:bidi="th-TH"/>
              </w:rPr>
            </w:pPr>
            <w:del w:id="13154"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5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C5588B" w14:textId="0E01FCA5" w:rsidR="008601AF" w:rsidRPr="008601AF" w:rsidRDefault="008601AF" w:rsidP="003C2C2A">
            <w:pPr>
              <w:jc w:val="center"/>
              <w:rPr>
                <w:rFonts w:ascii="Trebuchet MS" w:hAnsi="Trebuchet MS" w:cs="Arial"/>
                <w:color w:val="000000"/>
                <w:sz w:val="20"/>
                <w:szCs w:val="20"/>
                <w:lang w:bidi="th-TH"/>
              </w:rPr>
            </w:pPr>
            <w:del w:id="13156"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5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E28C09" w14:textId="79C4CD39" w:rsidR="008601AF" w:rsidRPr="008601AF" w:rsidRDefault="008601AF" w:rsidP="003C2C2A">
            <w:pPr>
              <w:jc w:val="center"/>
              <w:rPr>
                <w:rFonts w:ascii="Trebuchet MS" w:hAnsi="Trebuchet MS" w:cs="Arial"/>
                <w:color w:val="000000"/>
                <w:sz w:val="20"/>
                <w:szCs w:val="20"/>
                <w:lang w:bidi="th-TH"/>
              </w:rPr>
            </w:pPr>
            <w:del w:id="13158" w:author="Philippe Hollanda - Oliveira Trust" w:date="2022-07-19T10:03:00Z">
              <w:r w:rsidRPr="008601AF" w:rsidDel="0016760B">
                <w:rPr>
                  <w:rFonts w:ascii="Trebuchet MS" w:hAnsi="Trebuchet MS" w:cs="Arial"/>
                  <w:color w:val="000000"/>
                  <w:sz w:val="20"/>
                  <w:szCs w:val="20"/>
                  <w:lang w:bidi="th-TH"/>
                </w:rPr>
                <w:delText>R$ 3.484,92</w:delText>
              </w:r>
            </w:del>
          </w:p>
        </w:tc>
      </w:tr>
      <w:tr w:rsidR="008601AF" w:rsidRPr="008601AF" w14:paraId="7D983E54" w14:textId="77777777" w:rsidTr="0016760B">
        <w:tblPrEx>
          <w:tblW w:w="5000" w:type="pct"/>
          <w:tblCellMar>
            <w:left w:w="70" w:type="dxa"/>
            <w:right w:w="70" w:type="dxa"/>
          </w:tblCellMar>
          <w:tblPrExChange w:id="13159" w:author="Philippe Hollanda - Oliveira Trust" w:date="2022-07-19T10:03:00Z">
            <w:tblPrEx>
              <w:tblW w:w="5000" w:type="pct"/>
              <w:tblCellMar>
                <w:left w:w="70" w:type="dxa"/>
                <w:right w:w="70" w:type="dxa"/>
              </w:tblCellMar>
            </w:tblPrEx>
          </w:tblPrExChange>
        </w:tblPrEx>
        <w:trPr>
          <w:trHeight w:val="1785"/>
          <w:trPrChange w:id="1316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6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3574C5" w14:textId="1C85E3D9" w:rsidR="008601AF" w:rsidRPr="008601AF" w:rsidRDefault="008601AF" w:rsidP="003C2C2A">
            <w:pPr>
              <w:jc w:val="center"/>
              <w:rPr>
                <w:rFonts w:ascii="Trebuchet MS" w:hAnsi="Trebuchet MS" w:cs="Arial"/>
                <w:color w:val="000000"/>
                <w:sz w:val="20"/>
                <w:szCs w:val="20"/>
                <w:lang w:bidi="th-TH"/>
              </w:rPr>
            </w:pPr>
            <w:del w:id="13162"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6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CDB41B" w14:textId="2CD90447" w:rsidR="008601AF" w:rsidRPr="008601AF" w:rsidRDefault="008601AF" w:rsidP="003C2C2A">
            <w:pPr>
              <w:jc w:val="center"/>
              <w:rPr>
                <w:rFonts w:ascii="Trebuchet MS" w:hAnsi="Trebuchet MS" w:cs="Arial"/>
                <w:color w:val="000000"/>
                <w:sz w:val="20"/>
                <w:szCs w:val="20"/>
                <w:lang w:bidi="th-TH"/>
              </w:rPr>
            </w:pPr>
            <w:del w:id="13164" w:author="Philippe Hollanda - Oliveira Trust" w:date="2022-07-19T10:03:00Z">
              <w:r w:rsidRPr="008601AF" w:rsidDel="0016760B">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6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836A77" w14:textId="70F2C769" w:rsidR="008601AF" w:rsidRPr="008601AF" w:rsidRDefault="008601AF" w:rsidP="003C2C2A">
            <w:pPr>
              <w:jc w:val="center"/>
              <w:rPr>
                <w:rFonts w:ascii="Trebuchet MS" w:hAnsi="Trebuchet MS" w:cs="Arial"/>
                <w:color w:val="000000"/>
                <w:sz w:val="20"/>
                <w:szCs w:val="20"/>
                <w:lang w:bidi="th-TH"/>
              </w:rPr>
            </w:pPr>
            <w:del w:id="13166" w:author="Philippe Hollanda - Oliveira Trust" w:date="2022-07-19T10:03:00Z">
              <w:r w:rsidRPr="008601AF" w:rsidDel="0016760B">
                <w:rPr>
                  <w:rFonts w:ascii="Trebuchet MS" w:hAnsi="Trebuchet MS" w:cs="Arial"/>
                  <w:color w:val="000000"/>
                  <w:sz w:val="20"/>
                  <w:szCs w:val="20"/>
                  <w:lang w:bidi="th-TH"/>
                </w:rPr>
                <w:delText>R$ 41.410,53</w:delText>
              </w:r>
            </w:del>
          </w:p>
        </w:tc>
      </w:tr>
      <w:tr w:rsidR="008601AF" w:rsidRPr="008601AF" w14:paraId="440DEE99" w14:textId="77777777" w:rsidTr="0016760B">
        <w:tblPrEx>
          <w:tblW w:w="5000" w:type="pct"/>
          <w:tblCellMar>
            <w:left w:w="70" w:type="dxa"/>
            <w:right w:w="70" w:type="dxa"/>
          </w:tblCellMar>
          <w:tblPrExChange w:id="13167" w:author="Philippe Hollanda - Oliveira Trust" w:date="2022-07-19T10:03:00Z">
            <w:tblPrEx>
              <w:tblW w:w="5000" w:type="pct"/>
              <w:tblCellMar>
                <w:left w:w="70" w:type="dxa"/>
                <w:right w:w="70" w:type="dxa"/>
              </w:tblCellMar>
            </w:tblPrEx>
          </w:tblPrExChange>
        </w:tblPrEx>
        <w:trPr>
          <w:trHeight w:val="1785"/>
          <w:trPrChange w:id="1316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6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9C1A52" w14:textId="3F8BF610" w:rsidR="008601AF" w:rsidRPr="008601AF" w:rsidRDefault="008601AF" w:rsidP="003C2C2A">
            <w:pPr>
              <w:jc w:val="center"/>
              <w:rPr>
                <w:rFonts w:ascii="Trebuchet MS" w:hAnsi="Trebuchet MS" w:cs="Arial"/>
                <w:color w:val="000000"/>
                <w:sz w:val="20"/>
                <w:szCs w:val="20"/>
                <w:lang w:bidi="th-TH"/>
              </w:rPr>
            </w:pPr>
            <w:del w:id="13170"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7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AA94BC" w14:textId="4DA5C330" w:rsidR="008601AF" w:rsidRPr="008601AF" w:rsidRDefault="008601AF" w:rsidP="003C2C2A">
            <w:pPr>
              <w:jc w:val="center"/>
              <w:rPr>
                <w:rFonts w:ascii="Trebuchet MS" w:hAnsi="Trebuchet MS" w:cs="Arial"/>
                <w:color w:val="000000"/>
                <w:sz w:val="20"/>
                <w:szCs w:val="20"/>
                <w:lang w:bidi="th-TH"/>
              </w:rPr>
            </w:pPr>
            <w:del w:id="13172" w:author="Philippe Hollanda - Oliveira Trust" w:date="2022-07-19T10:03:00Z">
              <w:r w:rsidRPr="008601AF" w:rsidDel="0016760B">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7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1894B6" w14:textId="5782BD51" w:rsidR="008601AF" w:rsidRPr="008601AF" w:rsidRDefault="008601AF" w:rsidP="003C2C2A">
            <w:pPr>
              <w:jc w:val="center"/>
              <w:rPr>
                <w:rFonts w:ascii="Trebuchet MS" w:hAnsi="Trebuchet MS" w:cs="Arial"/>
                <w:color w:val="000000"/>
                <w:sz w:val="20"/>
                <w:szCs w:val="20"/>
                <w:lang w:bidi="th-TH"/>
              </w:rPr>
            </w:pPr>
            <w:del w:id="13174" w:author="Philippe Hollanda - Oliveira Trust" w:date="2022-07-19T10:03:00Z">
              <w:r w:rsidRPr="008601AF" w:rsidDel="0016760B">
                <w:rPr>
                  <w:rFonts w:ascii="Trebuchet MS" w:hAnsi="Trebuchet MS" w:cs="Arial"/>
                  <w:color w:val="000000"/>
                  <w:sz w:val="20"/>
                  <w:szCs w:val="20"/>
                  <w:lang w:bidi="th-TH"/>
                </w:rPr>
                <w:delText>R$ 104.255,80</w:delText>
              </w:r>
            </w:del>
          </w:p>
        </w:tc>
      </w:tr>
      <w:tr w:rsidR="008601AF" w:rsidRPr="008601AF" w14:paraId="64BA731D" w14:textId="77777777" w:rsidTr="0016760B">
        <w:tblPrEx>
          <w:tblW w:w="5000" w:type="pct"/>
          <w:tblCellMar>
            <w:left w:w="70" w:type="dxa"/>
            <w:right w:w="70" w:type="dxa"/>
          </w:tblCellMar>
          <w:tblPrExChange w:id="13175" w:author="Philippe Hollanda - Oliveira Trust" w:date="2022-07-19T10:03:00Z">
            <w:tblPrEx>
              <w:tblW w:w="5000" w:type="pct"/>
              <w:tblCellMar>
                <w:left w:w="70" w:type="dxa"/>
                <w:right w:w="70" w:type="dxa"/>
              </w:tblCellMar>
            </w:tblPrEx>
          </w:tblPrExChange>
        </w:tblPrEx>
        <w:trPr>
          <w:trHeight w:val="1785"/>
          <w:trPrChange w:id="1317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7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872D4F" w14:textId="44801DE2" w:rsidR="008601AF" w:rsidRPr="008601AF" w:rsidRDefault="008601AF" w:rsidP="003C2C2A">
            <w:pPr>
              <w:jc w:val="center"/>
              <w:rPr>
                <w:rFonts w:ascii="Trebuchet MS" w:hAnsi="Trebuchet MS" w:cs="Arial"/>
                <w:color w:val="000000"/>
                <w:sz w:val="20"/>
                <w:szCs w:val="20"/>
                <w:lang w:bidi="th-TH"/>
              </w:rPr>
            </w:pPr>
            <w:del w:id="1317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7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E225B7" w14:textId="737E0483" w:rsidR="008601AF" w:rsidRPr="008601AF" w:rsidRDefault="008601AF" w:rsidP="003C2C2A">
            <w:pPr>
              <w:jc w:val="center"/>
              <w:rPr>
                <w:rFonts w:ascii="Trebuchet MS" w:hAnsi="Trebuchet MS" w:cs="Arial"/>
                <w:color w:val="000000"/>
                <w:sz w:val="20"/>
                <w:szCs w:val="20"/>
                <w:lang w:bidi="th-TH"/>
              </w:rPr>
            </w:pPr>
            <w:del w:id="13180" w:author="Philippe Hollanda - Oliveira Trust" w:date="2022-07-19T10:03:00Z">
              <w:r w:rsidRPr="008601AF" w:rsidDel="0016760B">
                <w:rPr>
                  <w:rFonts w:ascii="Trebuchet MS" w:hAnsi="Trebuchet MS" w:cs="Arial"/>
                  <w:color w:val="000000"/>
                  <w:sz w:val="20"/>
                  <w:szCs w:val="20"/>
                  <w:lang w:bidi="th-TH"/>
                </w:rPr>
                <w:delText>23/03/2021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8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CD942E" w14:textId="776B8945" w:rsidR="008601AF" w:rsidRPr="008601AF" w:rsidRDefault="008601AF" w:rsidP="003C2C2A">
            <w:pPr>
              <w:jc w:val="center"/>
              <w:rPr>
                <w:rFonts w:ascii="Trebuchet MS" w:hAnsi="Trebuchet MS" w:cs="Arial"/>
                <w:color w:val="000000"/>
                <w:sz w:val="20"/>
                <w:szCs w:val="20"/>
                <w:lang w:bidi="th-TH"/>
              </w:rPr>
            </w:pPr>
            <w:del w:id="13182" w:author="Philippe Hollanda - Oliveira Trust" w:date="2022-07-19T10:03:00Z">
              <w:r w:rsidRPr="008601AF" w:rsidDel="0016760B">
                <w:rPr>
                  <w:rFonts w:ascii="Trebuchet MS" w:hAnsi="Trebuchet MS" w:cs="Arial"/>
                  <w:color w:val="000000"/>
                  <w:sz w:val="20"/>
                  <w:szCs w:val="20"/>
                  <w:lang w:bidi="th-TH"/>
                </w:rPr>
                <w:delText>R$ 480,00</w:delText>
              </w:r>
            </w:del>
          </w:p>
        </w:tc>
      </w:tr>
      <w:tr w:rsidR="008601AF" w:rsidRPr="008601AF" w14:paraId="61D250CC" w14:textId="77777777" w:rsidTr="0016760B">
        <w:tblPrEx>
          <w:tblW w:w="5000" w:type="pct"/>
          <w:tblCellMar>
            <w:left w:w="70" w:type="dxa"/>
            <w:right w:w="70" w:type="dxa"/>
          </w:tblCellMar>
          <w:tblPrExChange w:id="13183" w:author="Philippe Hollanda - Oliveira Trust" w:date="2022-07-19T10:03:00Z">
            <w:tblPrEx>
              <w:tblW w:w="5000" w:type="pct"/>
              <w:tblCellMar>
                <w:left w:w="70" w:type="dxa"/>
                <w:right w:w="70" w:type="dxa"/>
              </w:tblCellMar>
            </w:tblPrEx>
          </w:tblPrExChange>
        </w:tblPrEx>
        <w:trPr>
          <w:trHeight w:val="1785"/>
          <w:trPrChange w:id="1318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8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DF0789" w14:textId="0A7D805C" w:rsidR="008601AF" w:rsidRPr="008601AF" w:rsidRDefault="008601AF" w:rsidP="003C2C2A">
            <w:pPr>
              <w:jc w:val="center"/>
              <w:rPr>
                <w:rFonts w:ascii="Trebuchet MS" w:hAnsi="Trebuchet MS" w:cs="Arial"/>
                <w:color w:val="000000"/>
                <w:sz w:val="20"/>
                <w:szCs w:val="20"/>
                <w:lang w:bidi="th-TH"/>
              </w:rPr>
            </w:pPr>
            <w:del w:id="13186"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8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30F11C" w14:textId="6DA91452" w:rsidR="008601AF" w:rsidRPr="008601AF" w:rsidRDefault="008601AF" w:rsidP="003C2C2A">
            <w:pPr>
              <w:jc w:val="center"/>
              <w:rPr>
                <w:rFonts w:ascii="Trebuchet MS" w:hAnsi="Trebuchet MS" w:cs="Arial"/>
                <w:color w:val="000000"/>
                <w:sz w:val="20"/>
                <w:szCs w:val="20"/>
                <w:lang w:bidi="th-TH"/>
              </w:rPr>
            </w:pPr>
            <w:del w:id="13188" w:author="Philippe Hollanda - Oliveira Trust" w:date="2022-07-19T10:03:00Z">
              <w:r w:rsidRPr="008601AF" w:rsidDel="0016760B">
                <w:rPr>
                  <w:rFonts w:ascii="Trebuchet MS" w:hAnsi="Trebuchet MS" w:cs="Arial"/>
                  <w:color w:val="000000"/>
                  <w:sz w:val="20"/>
                  <w:szCs w:val="20"/>
                  <w:lang w:bidi="th-TH"/>
                </w:rPr>
                <w:delText>23/03/2021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8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9E6696" w14:textId="02075088" w:rsidR="008601AF" w:rsidRPr="008601AF" w:rsidRDefault="008601AF" w:rsidP="003C2C2A">
            <w:pPr>
              <w:jc w:val="center"/>
              <w:rPr>
                <w:rFonts w:ascii="Trebuchet MS" w:hAnsi="Trebuchet MS" w:cs="Arial"/>
                <w:color w:val="000000"/>
                <w:sz w:val="20"/>
                <w:szCs w:val="20"/>
                <w:lang w:bidi="th-TH"/>
              </w:rPr>
            </w:pPr>
            <w:del w:id="13190" w:author="Philippe Hollanda - Oliveira Trust" w:date="2022-07-19T10:03:00Z">
              <w:r w:rsidRPr="008601AF" w:rsidDel="0016760B">
                <w:rPr>
                  <w:rFonts w:ascii="Trebuchet MS" w:hAnsi="Trebuchet MS" w:cs="Arial"/>
                  <w:color w:val="000000"/>
                  <w:sz w:val="20"/>
                  <w:szCs w:val="20"/>
                  <w:lang w:bidi="th-TH"/>
                </w:rPr>
                <w:delText>R$ 160,00</w:delText>
              </w:r>
            </w:del>
          </w:p>
        </w:tc>
      </w:tr>
      <w:tr w:rsidR="008601AF" w:rsidRPr="008601AF" w14:paraId="00C1ECC0" w14:textId="77777777" w:rsidTr="0016760B">
        <w:tblPrEx>
          <w:tblW w:w="5000" w:type="pct"/>
          <w:tblCellMar>
            <w:left w:w="70" w:type="dxa"/>
            <w:right w:w="70" w:type="dxa"/>
          </w:tblCellMar>
          <w:tblPrExChange w:id="13191" w:author="Philippe Hollanda - Oliveira Trust" w:date="2022-07-19T10:03:00Z">
            <w:tblPrEx>
              <w:tblW w:w="5000" w:type="pct"/>
              <w:tblCellMar>
                <w:left w:w="70" w:type="dxa"/>
                <w:right w:w="70" w:type="dxa"/>
              </w:tblCellMar>
            </w:tblPrEx>
          </w:tblPrExChange>
        </w:tblPrEx>
        <w:trPr>
          <w:trHeight w:val="1785"/>
          <w:trPrChange w:id="1319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19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7286D0" w14:textId="78196917" w:rsidR="008601AF" w:rsidRPr="008601AF" w:rsidRDefault="008601AF" w:rsidP="003C2C2A">
            <w:pPr>
              <w:jc w:val="center"/>
              <w:rPr>
                <w:rFonts w:ascii="Trebuchet MS" w:hAnsi="Trebuchet MS" w:cs="Arial"/>
                <w:color w:val="000000"/>
                <w:sz w:val="20"/>
                <w:szCs w:val="20"/>
                <w:lang w:bidi="th-TH"/>
              </w:rPr>
            </w:pPr>
            <w:del w:id="13194"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19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AAB833" w14:textId="4822BF80" w:rsidR="008601AF" w:rsidRPr="008601AF" w:rsidRDefault="008601AF" w:rsidP="003C2C2A">
            <w:pPr>
              <w:jc w:val="center"/>
              <w:rPr>
                <w:rFonts w:ascii="Trebuchet MS" w:hAnsi="Trebuchet MS" w:cs="Arial"/>
                <w:color w:val="000000"/>
                <w:sz w:val="20"/>
                <w:szCs w:val="20"/>
                <w:lang w:bidi="th-TH"/>
              </w:rPr>
            </w:pPr>
            <w:del w:id="13196" w:author="Philippe Hollanda - Oliveira Trust" w:date="2022-07-19T10:03:00Z">
              <w:r w:rsidRPr="008601AF" w:rsidDel="0016760B">
                <w:rPr>
                  <w:rFonts w:ascii="Trebuchet MS" w:hAnsi="Trebuchet MS" w:cs="Arial"/>
                  <w:color w:val="000000"/>
                  <w:sz w:val="20"/>
                  <w:szCs w:val="20"/>
                  <w:lang w:bidi="th-TH"/>
                </w:rPr>
                <w:delText>23/03/2021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19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693FD1" w14:textId="0BB2097D" w:rsidR="008601AF" w:rsidRPr="008601AF" w:rsidRDefault="008601AF" w:rsidP="003C2C2A">
            <w:pPr>
              <w:jc w:val="center"/>
              <w:rPr>
                <w:rFonts w:ascii="Trebuchet MS" w:hAnsi="Trebuchet MS" w:cs="Arial"/>
                <w:color w:val="000000"/>
                <w:sz w:val="20"/>
                <w:szCs w:val="20"/>
                <w:lang w:bidi="th-TH"/>
              </w:rPr>
            </w:pPr>
            <w:del w:id="13198" w:author="Philippe Hollanda - Oliveira Trust" w:date="2022-07-19T10:03:00Z">
              <w:r w:rsidRPr="008601AF" w:rsidDel="0016760B">
                <w:rPr>
                  <w:rFonts w:ascii="Trebuchet MS" w:hAnsi="Trebuchet MS" w:cs="Arial"/>
                  <w:color w:val="000000"/>
                  <w:sz w:val="20"/>
                  <w:szCs w:val="20"/>
                  <w:lang w:bidi="th-TH"/>
                </w:rPr>
                <w:delText>R$ 210,00</w:delText>
              </w:r>
            </w:del>
          </w:p>
        </w:tc>
      </w:tr>
      <w:tr w:rsidR="008601AF" w:rsidRPr="008601AF" w14:paraId="2DAE8360" w14:textId="77777777" w:rsidTr="0016760B">
        <w:tblPrEx>
          <w:tblW w:w="5000" w:type="pct"/>
          <w:tblCellMar>
            <w:left w:w="70" w:type="dxa"/>
            <w:right w:w="70" w:type="dxa"/>
          </w:tblCellMar>
          <w:tblPrExChange w:id="13199" w:author="Philippe Hollanda - Oliveira Trust" w:date="2022-07-19T10:03:00Z">
            <w:tblPrEx>
              <w:tblW w:w="5000" w:type="pct"/>
              <w:tblCellMar>
                <w:left w:w="70" w:type="dxa"/>
                <w:right w:w="70" w:type="dxa"/>
              </w:tblCellMar>
            </w:tblPrEx>
          </w:tblPrExChange>
        </w:tblPrEx>
        <w:trPr>
          <w:trHeight w:val="1785"/>
          <w:trPrChange w:id="1320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0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A44197" w14:textId="344BE638" w:rsidR="008601AF" w:rsidRPr="008601AF" w:rsidRDefault="008601AF" w:rsidP="003C2C2A">
            <w:pPr>
              <w:jc w:val="center"/>
              <w:rPr>
                <w:rFonts w:ascii="Trebuchet MS" w:hAnsi="Trebuchet MS" w:cs="Arial"/>
                <w:color w:val="000000"/>
                <w:sz w:val="20"/>
                <w:szCs w:val="20"/>
                <w:lang w:bidi="th-TH"/>
              </w:rPr>
            </w:pPr>
            <w:del w:id="1320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0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750E67" w14:textId="42B1A676" w:rsidR="008601AF" w:rsidRPr="008601AF" w:rsidRDefault="008601AF" w:rsidP="003C2C2A">
            <w:pPr>
              <w:jc w:val="center"/>
              <w:rPr>
                <w:rFonts w:ascii="Trebuchet MS" w:hAnsi="Trebuchet MS" w:cs="Arial"/>
                <w:color w:val="000000"/>
                <w:sz w:val="20"/>
                <w:szCs w:val="20"/>
                <w:lang w:bidi="th-TH"/>
              </w:rPr>
            </w:pPr>
            <w:del w:id="13204" w:author="Philippe Hollanda - Oliveira Trust" w:date="2022-07-19T10:03:00Z">
              <w:r w:rsidRPr="008601AF" w:rsidDel="0016760B">
                <w:rPr>
                  <w:rFonts w:ascii="Trebuchet MS" w:hAnsi="Trebuchet MS" w:cs="Arial"/>
                  <w:color w:val="000000"/>
                  <w:sz w:val="20"/>
                  <w:szCs w:val="20"/>
                  <w:lang w:bidi="th-TH"/>
                </w:rPr>
                <w:delText>23/03/2021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0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B674DF" w14:textId="01E17E29" w:rsidR="008601AF" w:rsidRPr="008601AF" w:rsidRDefault="008601AF" w:rsidP="003C2C2A">
            <w:pPr>
              <w:jc w:val="center"/>
              <w:rPr>
                <w:rFonts w:ascii="Trebuchet MS" w:hAnsi="Trebuchet MS" w:cs="Arial"/>
                <w:color w:val="000000"/>
                <w:sz w:val="20"/>
                <w:szCs w:val="20"/>
                <w:lang w:bidi="th-TH"/>
              </w:rPr>
            </w:pPr>
            <w:del w:id="13206"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3DDDBF94" w14:textId="77777777" w:rsidTr="0016760B">
        <w:tblPrEx>
          <w:tblW w:w="5000" w:type="pct"/>
          <w:tblCellMar>
            <w:left w:w="70" w:type="dxa"/>
            <w:right w:w="70" w:type="dxa"/>
          </w:tblCellMar>
          <w:tblPrExChange w:id="13207" w:author="Philippe Hollanda - Oliveira Trust" w:date="2022-07-19T10:03:00Z">
            <w:tblPrEx>
              <w:tblW w:w="5000" w:type="pct"/>
              <w:tblCellMar>
                <w:left w:w="70" w:type="dxa"/>
                <w:right w:w="70" w:type="dxa"/>
              </w:tblCellMar>
            </w:tblPrEx>
          </w:tblPrExChange>
        </w:tblPrEx>
        <w:trPr>
          <w:trHeight w:val="1785"/>
          <w:trPrChange w:id="1320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0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F2D72A" w14:textId="4F53BF19" w:rsidR="008601AF" w:rsidRPr="008601AF" w:rsidRDefault="008601AF" w:rsidP="003C2C2A">
            <w:pPr>
              <w:jc w:val="center"/>
              <w:rPr>
                <w:rFonts w:ascii="Trebuchet MS" w:hAnsi="Trebuchet MS" w:cs="Arial"/>
                <w:color w:val="000000"/>
                <w:sz w:val="20"/>
                <w:szCs w:val="20"/>
                <w:lang w:bidi="th-TH"/>
              </w:rPr>
            </w:pPr>
            <w:del w:id="1321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1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351F33" w14:textId="4B50D9A7" w:rsidR="008601AF" w:rsidRPr="008601AF" w:rsidRDefault="008601AF" w:rsidP="003C2C2A">
            <w:pPr>
              <w:jc w:val="center"/>
              <w:rPr>
                <w:rFonts w:ascii="Trebuchet MS" w:hAnsi="Trebuchet MS" w:cs="Arial"/>
                <w:color w:val="000000"/>
                <w:sz w:val="20"/>
                <w:szCs w:val="20"/>
                <w:lang w:bidi="th-TH"/>
              </w:rPr>
            </w:pPr>
            <w:del w:id="13212" w:author="Philippe Hollanda - Oliveira Trust" w:date="2022-07-19T10:03:00Z">
              <w:r w:rsidRPr="008601AF" w:rsidDel="0016760B">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1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FAE988" w14:textId="5ECBCBA8" w:rsidR="008601AF" w:rsidRPr="008601AF" w:rsidRDefault="008601AF" w:rsidP="003C2C2A">
            <w:pPr>
              <w:jc w:val="center"/>
              <w:rPr>
                <w:rFonts w:ascii="Trebuchet MS" w:hAnsi="Trebuchet MS" w:cs="Arial"/>
                <w:color w:val="000000"/>
                <w:sz w:val="20"/>
                <w:szCs w:val="20"/>
                <w:lang w:bidi="th-TH"/>
              </w:rPr>
            </w:pPr>
            <w:del w:id="13214" w:author="Philippe Hollanda - Oliveira Trust" w:date="2022-07-19T10:03:00Z">
              <w:r w:rsidRPr="008601AF" w:rsidDel="0016760B">
                <w:rPr>
                  <w:rFonts w:ascii="Trebuchet MS" w:hAnsi="Trebuchet MS" w:cs="Arial"/>
                  <w:color w:val="000000"/>
                  <w:sz w:val="20"/>
                  <w:szCs w:val="20"/>
                  <w:lang w:bidi="th-TH"/>
                </w:rPr>
                <w:delText>R$ 800,00</w:delText>
              </w:r>
            </w:del>
          </w:p>
        </w:tc>
      </w:tr>
      <w:tr w:rsidR="008601AF" w:rsidRPr="008601AF" w14:paraId="2D25CE32" w14:textId="77777777" w:rsidTr="0016760B">
        <w:tblPrEx>
          <w:tblW w:w="5000" w:type="pct"/>
          <w:tblCellMar>
            <w:left w:w="70" w:type="dxa"/>
            <w:right w:w="70" w:type="dxa"/>
          </w:tblCellMar>
          <w:tblPrExChange w:id="13215" w:author="Philippe Hollanda - Oliveira Trust" w:date="2022-07-19T10:03:00Z">
            <w:tblPrEx>
              <w:tblW w:w="5000" w:type="pct"/>
              <w:tblCellMar>
                <w:left w:w="70" w:type="dxa"/>
                <w:right w:w="70" w:type="dxa"/>
              </w:tblCellMar>
            </w:tblPrEx>
          </w:tblPrExChange>
        </w:tblPrEx>
        <w:trPr>
          <w:trHeight w:val="1785"/>
          <w:trPrChange w:id="1321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1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0B5AF1" w14:textId="1CC051A6" w:rsidR="008601AF" w:rsidRPr="008601AF" w:rsidRDefault="008601AF" w:rsidP="003C2C2A">
            <w:pPr>
              <w:jc w:val="center"/>
              <w:rPr>
                <w:rFonts w:ascii="Trebuchet MS" w:hAnsi="Trebuchet MS" w:cs="Arial"/>
                <w:color w:val="000000"/>
                <w:sz w:val="20"/>
                <w:szCs w:val="20"/>
                <w:lang w:bidi="th-TH"/>
              </w:rPr>
            </w:pPr>
            <w:del w:id="1321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1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ACC902" w14:textId="06238C0C" w:rsidR="008601AF" w:rsidRPr="008601AF" w:rsidRDefault="008601AF" w:rsidP="003C2C2A">
            <w:pPr>
              <w:jc w:val="center"/>
              <w:rPr>
                <w:rFonts w:ascii="Trebuchet MS" w:hAnsi="Trebuchet MS" w:cs="Arial"/>
                <w:color w:val="000000"/>
                <w:sz w:val="20"/>
                <w:szCs w:val="20"/>
                <w:lang w:bidi="th-TH"/>
              </w:rPr>
            </w:pPr>
            <w:del w:id="13220" w:author="Philippe Hollanda - Oliveira Trust" w:date="2022-07-19T10:03:00Z">
              <w:r w:rsidRPr="008601AF" w:rsidDel="0016760B">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2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A83C81" w14:textId="5AD7068F" w:rsidR="008601AF" w:rsidRPr="008601AF" w:rsidRDefault="008601AF" w:rsidP="003C2C2A">
            <w:pPr>
              <w:jc w:val="center"/>
              <w:rPr>
                <w:rFonts w:ascii="Trebuchet MS" w:hAnsi="Trebuchet MS" w:cs="Arial"/>
                <w:color w:val="000000"/>
                <w:sz w:val="20"/>
                <w:szCs w:val="20"/>
                <w:lang w:bidi="th-TH"/>
              </w:rPr>
            </w:pPr>
            <w:del w:id="13222" w:author="Philippe Hollanda - Oliveira Trust" w:date="2022-07-19T10:03:00Z">
              <w:r w:rsidRPr="008601AF" w:rsidDel="0016760B">
                <w:rPr>
                  <w:rFonts w:ascii="Trebuchet MS" w:hAnsi="Trebuchet MS" w:cs="Arial"/>
                  <w:color w:val="000000"/>
                  <w:sz w:val="20"/>
                  <w:szCs w:val="20"/>
                  <w:lang w:bidi="th-TH"/>
                </w:rPr>
                <w:delText>R$ 9.216,00</w:delText>
              </w:r>
            </w:del>
          </w:p>
        </w:tc>
      </w:tr>
      <w:tr w:rsidR="008601AF" w:rsidRPr="008601AF" w14:paraId="7380AE77" w14:textId="77777777" w:rsidTr="0016760B">
        <w:tblPrEx>
          <w:tblW w:w="5000" w:type="pct"/>
          <w:tblCellMar>
            <w:left w:w="70" w:type="dxa"/>
            <w:right w:w="70" w:type="dxa"/>
          </w:tblCellMar>
          <w:tblPrExChange w:id="13223" w:author="Philippe Hollanda - Oliveira Trust" w:date="2022-07-19T10:03:00Z">
            <w:tblPrEx>
              <w:tblW w:w="5000" w:type="pct"/>
              <w:tblCellMar>
                <w:left w:w="70" w:type="dxa"/>
                <w:right w:w="70" w:type="dxa"/>
              </w:tblCellMar>
            </w:tblPrEx>
          </w:tblPrExChange>
        </w:tblPrEx>
        <w:trPr>
          <w:trHeight w:val="1785"/>
          <w:trPrChange w:id="1322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2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6429E2" w14:textId="26859B35" w:rsidR="008601AF" w:rsidRPr="008601AF" w:rsidRDefault="008601AF" w:rsidP="003C2C2A">
            <w:pPr>
              <w:jc w:val="center"/>
              <w:rPr>
                <w:rFonts w:ascii="Trebuchet MS" w:hAnsi="Trebuchet MS" w:cs="Arial"/>
                <w:color w:val="000000"/>
                <w:sz w:val="20"/>
                <w:szCs w:val="20"/>
                <w:lang w:bidi="th-TH"/>
              </w:rPr>
            </w:pPr>
            <w:del w:id="13226"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2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A79527" w14:textId="09EB64C5" w:rsidR="008601AF" w:rsidRPr="008601AF" w:rsidRDefault="008601AF" w:rsidP="003C2C2A">
            <w:pPr>
              <w:jc w:val="center"/>
              <w:rPr>
                <w:rFonts w:ascii="Trebuchet MS" w:hAnsi="Trebuchet MS" w:cs="Arial"/>
                <w:color w:val="000000"/>
                <w:sz w:val="20"/>
                <w:szCs w:val="20"/>
                <w:lang w:bidi="th-TH"/>
              </w:rPr>
            </w:pPr>
            <w:del w:id="13228"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2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11A8AC" w14:textId="19090401" w:rsidR="008601AF" w:rsidRPr="008601AF" w:rsidRDefault="008601AF" w:rsidP="003C2C2A">
            <w:pPr>
              <w:jc w:val="center"/>
              <w:rPr>
                <w:rFonts w:ascii="Trebuchet MS" w:hAnsi="Trebuchet MS" w:cs="Arial"/>
                <w:sz w:val="20"/>
                <w:szCs w:val="20"/>
                <w:lang w:bidi="th-TH"/>
              </w:rPr>
            </w:pPr>
            <w:del w:id="13230" w:author="Philippe Hollanda - Oliveira Trust" w:date="2022-07-19T10:03:00Z">
              <w:r w:rsidRPr="008601AF" w:rsidDel="0016760B">
                <w:rPr>
                  <w:rFonts w:ascii="Trebuchet MS" w:hAnsi="Trebuchet MS" w:cs="Arial"/>
                  <w:sz w:val="20"/>
                  <w:szCs w:val="20"/>
                  <w:lang w:bidi="th-TH"/>
                </w:rPr>
                <w:delText>R$ 512,00</w:delText>
              </w:r>
            </w:del>
          </w:p>
        </w:tc>
      </w:tr>
      <w:tr w:rsidR="008601AF" w:rsidRPr="008601AF" w14:paraId="4B7C1BB8" w14:textId="77777777" w:rsidTr="0016760B">
        <w:tblPrEx>
          <w:tblW w:w="5000" w:type="pct"/>
          <w:tblCellMar>
            <w:left w:w="70" w:type="dxa"/>
            <w:right w:w="70" w:type="dxa"/>
          </w:tblCellMar>
          <w:tblPrExChange w:id="13231" w:author="Philippe Hollanda - Oliveira Trust" w:date="2022-07-19T10:03:00Z">
            <w:tblPrEx>
              <w:tblW w:w="5000" w:type="pct"/>
              <w:tblCellMar>
                <w:left w:w="70" w:type="dxa"/>
                <w:right w:w="70" w:type="dxa"/>
              </w:tblCellMar>
            </w:tblPrEx>
          </w:tblPrExChange>
        </w:tblPrEx>
        <w:trPr>
          <w:trHeight w:val="1785"/>
          <w:trPrChange w:id="1323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3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B1FF39" w14:textId="2061CB4A" w:rsidR="008601AF" w:rsidRPr="008601AF" w:rsidRDefault="008601AF" w:rsidP="003C2C2A">
            <w:pPr>
              <w:jc w:val="center"/>
              <w:rPr>
                <w:rFonts w:ascii="Trebuchet MS" w:hAnsi="Trebuchet MS" w:cs="Arial"/>
                <w:color w:val="000000"/>
                <w:sz w:val="20"/>
                <w:szCs w:val="20"/>
                <w:lang w:bidi="th-TH"/>
              </w:rPr>
            </w:pPr>
            <w:del w:id="13234"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3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98E814" w14:textId="0A0296D9" w:rsidR="008601AF" w:rsidRPr="008601AF" w:rsidRDefault="008601AF" w:rsidP="003C2C2A">
            <w:pPr>
              <w:jc w:val="center"/>
              <w:rPr>
                <w:rFonts w:ascii="Trebuchet MS" w:hAnsi="Trebuchet MS" w:cs="Arial"/>
                <w:color w:val="000000"/>
                <w:sz w:val="20"/>
                <w:szCs w:val="20"/>
                <w:lang w:bidi="th-TH"/>
              </w:rPr>
            </w:pPr>
            <w:del w:id="13236" w:author="Philippe Hollanda - Oliveira Trust" w:date="2022-07-19T10:03:00Z">
              <w:r w:rsidRPr="008601AF" w:rsidDel="0016760B">
                <w:rPr>
                  <w:rFonts w:ascii="Trebuchet MS" w:hAnsi="Trebuchet MS" w:cs="Arial"/>
                  <w:color w:val="000000"/>
                  <w:sz w:val="20"/>
                  <w:szCs w:val="20"/>
                  <w:lang w:bidi="th-TH"/>
                </w:rPr>
                <w:delText>09/03/2021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3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0C0DD9" w14:textId="6E9FF839" w:rsidR="008601AF" w:rsidRPr="008601AF" w:rsidRDefault="008601AF" w:rsidP="003C2C2A">
            <w:pPr>
              <w:jc w:val="center"/>
              <w:rPr>
                <w:rFonts w:ascii="Trebuchet MS" w:hAnsi="Trebuchet MS" w:cs="Arial"/>
                <w:color w:val="000000"/>
                <w:sz w:val="20"/>
                <w:szCs w:val="20"/>
                <w:lang w:bidi="th-TH"/>
              </w:rPr>
            </w:pPr>
            <w:del w:id="13238" w:author="Philippe Hollanda - Oliveira Trust" w:date="2022-07-19T10:03:00Z">
              <w:r w:rsidRPr="008601AF" w:rsidDel="0016760B">
                <w:rPr>
                  <w:rFonts w:ascii="Trebuchet MS" w:hAnsi="Trebuchet MS" w:cs="Arial"/>
                  <w:color w:val="000000"/>
                  <w:sz w:val="20"/>
                  <w:szCs w:val="20"/>
                  <w:lang w:bidi="th-TH"/>
                </w:rPr>
                <w:delText>R$ 686,00</w:delText>
              </w:r>
            </w:del>
          </w:p>
        </w:tc>
      </w:tr>
      <w:tr w:rsidR="008601AF" w:rsidRPr="008601AF" w14:paraId="7F9A23FD" w14:textId="77777777" w:rsidTr="0016760B">
        <w:tblPrEx>
          <w:tblW w:w="5000" w:type="pct"/>
          <w:tblCellMar>
            <w:left w:w="70" w:type="dxa"/>
            <w:right w:w="70" w:type="dxa"/>
          </w:tblCellMar>
          <w:tblPrExChange w:id="13239" w:author="Philippe Hollanda - Oliveira Trust" w:date="2022-07-19T10:03:00Z">
            <w:tblPrEx>
              <w:tblW w:w="5000" w:type="pct"/>
              <w:tblCellMar>
                <w:left w:w="70" w:type="dxa"/>
                <w:right w:w="70" w:type="dxa"/>
              </w:tblCellMar>
            </w:tblPrEx>
          </w:tblPrExChange>
        </w:tblPrEx>
        <w:trPr>
          <w:trHeight w:val="1785"/>
          <w:trPrChange w:id="1324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4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402C2B" w14:textId="61183BEA" w:rsidR="008601AF" w:rsidRPr="008601AF" w:rsidRDefault="008601AF" w:rsidP="003C2C2A">
            <w:pPr>
              <w:jc w:val="center"/>
              <w:rPr>
                <w:rFonts w:ascii="Trebuchet MS" w:hAnsi="Trebuchet MS" w:cs="Arial"/>
                <w:color w:val="000000"/>
                <w:sz w:val="20"/>
                <w:szCs w:val="20"/>
                <w:lang w:bidi="th-TH"/>
              </w:rPr>
            </w:pPr>
            <w:del w:id="1324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4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EB7503" w14:textId="1319D54A" w:rsidR="008601AF" w:rsidRPr="008601AF" w:rsidRDefault="008601AF" w:rsidP="003C2C2A">
            <w:pPr>
              <w:jc w:val="center"/>
              <w:rPr>
                <w:rFonts w:ascii="Trebuchet MS" w:hAnsi="Trebuchet MS" w:cs="Arial"/>
                <w:color w:val="000000"/>
                <w:sz w:val="20"/>
                <w:szCs w:val="20"/>
                <w:lang w:bidi="th-TH"/>
              </w:rPr>
            </w:pPr>
            <w:del w:id="13244" w:author="Philippe Hollanda - Oliveira Trust" w:date="2022-07-19T10:03:00Z">
              <w:r w:rsidRPr="008601AF" w:rsidDel="0016760B">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4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F4FCFD" w14:textId="62C0A228" w:rsidR="008601AF" w:rsidRPr="008601AF" w:rsidRDefault="008601AF" w:rsidP="003C2C2A">
            <w:pPr>
              <w:jc w:val="center"/>
              <w:rPr>
                <w:rFonts w:ascii="Trebuchet MS" w:hAnsi="Trebuchet MS" w:cs="Arial"/>
                <w:color w:val="000000"/>
                <w:sz w:val="20"/>
                <w:szCs w:val="20"/>
                <w:lang w:bidi="th-TH"/>
              </w:rPr>
            </w:pPr>
            <w:del w:id="13246" w:author="Philippe Hollanda - Oliveira Trust" w:date="2022-07-19T10:03:00Z">
              <w:r w:rsidRPr="008601AF" w:rsidDel="0016760B">
                <w:rPr>
                  <w:rFonts w:ascii="Trebuchet MS" w:hAnsi="Trebuchet MS" w:cs="Arial"/>
                  <w:color w:val="000000"/>
                  <w:sz w:val="20"/>
                  <w:szCs w:val="20"/>
                  <w:lang w:bidi="th-TH"/>
                </w:rPr>
                <w:delText>R$ 453,00</w:delText>
              </w:r>
            </w:del>
          </w:p>
        </w:tc>
      </w:tr>
      <w:tr w:rsidR="008601AF" w:rsidRPr="008601AF" w14:paraId="79072EBC" w14:textId="77777777" w:rsidTr="0016760B">
        <w:tblPrEx>
          <w:tblW w:w="5000" w:type="pct"/>
          <w:tblCellMar>
            <w:left w:w="70" w:type="dxa"/>
            <w:right w:w="70" w:type="dxa"/>
          </w:tblCellMar>
          <w:tblPrExChange w:id="13247" w:author="Philippe Hollanda - Oliveira Trust" w:date="2022-07-19T10:03:00Z">
            <w:tblPrEx>
              <w:tblW w:w="5000" w:type="pct"/>
              <w:tblCellMar>
                <w:left w:w="70" w:type="dxa"/>
                <w:right w:w="70" w:type="dxa"/>
              </w:tblCellMar>
            </w:tblPrEx>
          </w:tblPrExChange>
        </w:tblPrEx>
        <w:trPr>
          <w:trHeight w:val="1785"/>
          <w:trPrChange w:id="1324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4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6395F2" w14:textId="033B315D" w:rsidR="008601AF" w:rsidRPr="008601AF" w:rsidRDefault="008601AF" w:rsidP="003C2C2A">
            <w:pPr>
              <w:jc w:val="center"/>
              <w:rPr>
                <w:rFonts w:ascii="Trebuchet MS" w:hAnsi="Trebuchet MS" w:cs="Arial"/>
                <w:color w:val="000000"/>
                <w:sz w:val="20"/>
                <w:szCs w:val="20"/>
                <w:lang w:bidi="th-TH"/>
              </w:rPr>
            </w:pPr>
            <w:del w:id="1325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5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7C5AA1" w14:textId="423EEDF2" w:rsidR="008601AF" w:rsidRPr="008601AF" w:rsidRDefault="008601AF" w:rsidP="003C2C2A">
            <w:pPr>
              <w:jc w:val="center"/>
              <w:rPr>
                <w:rFonts w:ascii="Trebuchet MS" w:hAnsi="Trebuchet MS" w:cs="Arial"/>
                <w:color w:val="000000"/>
                <w:sz w:val="20"/>
                <w:szCs w:val="20"/>
                <w:lang w:bidi="th-TH"/>
              </w:rPr>
            </w:pPr>
            <w:del w:id="13252" w:author="Philippe Hollanda - Oliveira Trust" w:date="2022-07-19T10:03:00Z">
              <w:r w:rsidRPr="008601AF" w:rsidDel="0016760B">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5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AD93AE" w14:textId="79BF7D82" w:rsidR="008601AF" w:rsidRPr="008601AF" w:rsidRDefault="008601AF" w:rsidP="003C2C2A">
            <w:pPr>
              <w:jc w:val="center"/>
              <w:rPr>
                <w:rFonts w:ascii="Trebuchet MS" w:hAnsi="Trebuchet MS" w:cs="Arial"/>
                <w:color w:val="000000"/>
                <w:sz w:val="20"/>
                <w:szCs w:val="20"/>
                <w:lang w:bidi="th-TH"/>
              </w:rPr>
            </w:pPr>
            <w:del w:id="13254" w:author="Philippe Hollanda - Oliveira Trust" w:date="2022-07-19T10:03:00Z">
              <w:r w:rsidRPr="008601AF" w:rsidDel="0016760B">
                <w:rPr>
                  <w:rFonts w:ascii="Trebuchet MS" w:hAnsi="Trebuchet MS" w:cs="Arial"/>
                  <w:color w:val="000000"/>
                  <w:sz w:val="20"/>
                  <w:szCs w:val="20"/>
                  <w:lang w:bidi="th-TH"/>
                </w:rPr>
                <w:delText>R$ 14.700,00</w:delText>
              </w:r>
            </w:del>
          </w:p>
        </w:tc>
      </w:tr>
      <w:tr w:rsidR="008601AF" w:rsidRPr="008601AF" w14:paraId="3D5E328D" w14:textId="77777777" w:rsidTr="0016760B">
        <w:tblPrEx>
          <w:tblW w:w="5000" w:type="pct"/>
          <w:tblCellMar>
            <w:left w:w="70" w:type="dxa"/>
            <w:right w:w="70" w:type="dxa"/>
          </w:tblCellMar>
          <w:tblPrExChange w:id="13255" w:author="Philippe Hollanda - Oliveira Trust" w:date="2022-07-19T10:03:00Z">
            <w:tblPrEx>
              <w:tblW w:w="5000" w:type="pct"/>
              <w:tblCellMar>
                <w:left w:w="70" w:type="dxa"/>
                <w:right w:w="70" w:type="dxa"/>
              </w:tblCellMar>
            </w:tblPrEx>
          </w:tblPrExChange>
        </w:tblPrEx>
        <w:trPr>
          <w:trHeight w:val="1785"/>
          <w:trPrChange w:id="1325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5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98C8CD" w14:textId="68B89DC5" w:rsidR="008601AF" w:rsidRPr="008601AF" w:rsidRDefault="008601AF" w:rsidP="003C2C2A">
            <w:pPr>
              <w:jc w:val="center"/>
              <w:rPr>
                <w:rFonts w:ascii="Trebuchet MS" w:hAnsi="Trebuchet MS" w:cs="Arial"/>
                <w:color w:val="000000"/>
                <w:sz w:val="20"/>
                <w:szCs w:val="20"/>
                <w:lang w:bidi="th-TH"/>
              </w:rPr>
            </w:pPr>
            <w:del w:id="1325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5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5C2688" w14:textId="31F03F49" w:rsidR="008601AF" w:rsidRPr="008601AF" w:rsidRDefault="008601AF" w:rsidP="003C2C2A">
            <w:pPr>
              <w:jc w:val="center"/>
              <w:rPr>
                <w:rFonts w:ascii="Trebuchet MS" w:hAnsi="Trebuchet MS" w:cs="Arial"/>
                <w:color w:val="000000"/>
                <w:sz w:val="20"/>
                <w:szCs w:val="20"/>
                <w:lang w:bidi="th-TH"/>
              </w:rPr>
            </w:pPr>
            <w:del w:id="13260" w:author="Philippe Hollanda - Oliveira Trust" w:date="2022-07-19T10:03:00Z">
              <w:r w:rsidRPr="008601AF" w:rsidDel="0016760B">
                <w:rPr>
                  <w:rFonts w:ascii="Trebuchet MS" w:hAnsi="Trebuchet MS" w:cs="Arial"/>
                  <w:color w:val="000000"/>
                  <w:sz w:val="20"/>
                  <w:szCs w:val="20"/>
                  <w:lang w:bidi="th-TH"/>
                </w:rPr>
                <w:delText>10/03/2021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6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3F02E0" w14:textId="10E1651A" w:rsidR="008601AF" w:rsidRPr="008601AF" w:rsidRDefault="008601AF" w:rsidP="003C2C2A">
            <w:pPr>
              <w:jc w:val="center"/>
              <w:rPr>
                <w:rFonts w:ascii="Trebuchet MS" w:hAnsi="Trebuchet MS" w:cs="Arial"/>
                <w:color w:val="000000"/>
                <w:sz w:val="20"/>
                <w:szCs w:val="20"/>
                <w:lang w:bidi="th-TH"/>
              </w:rPr>
            </w:pPr>
            <w:del w:id="13262" w:author="Philippe Hollanda - Oliveira Trust" w:date="2022-07-19T10:03:00Z">
              <w:r w:rsidRPr="008601AF" w:rsidDel="0016760B">
                <w:rPr>
                  <w:rFonts w:ascii="Trebuchet MS" w:hAnsi="Trebuchet MS" w:cs="Arial"/>
                  <w:color w:val="000000"/>
                  <w:sz w:val="20"/>
                  <w:szCs w:val="20"/>
                  <w:lang w:bidi="th-TH"/>
                </w:rPr>
                <w:delText>R$ 4.918,31</w:delText>
              </w:r>
            </w:del>
          </w:p>
        </w:tc>
      </w:tr>
      <w:tr w:rsidR="008601AF" w:rsidRPr="008601AF" w14:paraId="215F9149" w14:textId="77777777" w:rsidTr="0016760B">
        <w:tblPrEx>
          <w:tblW w:w="5000" w:type="pct"/>
          <w:tblCellMar>
            <w:left w:w="70" w:type="dxa"/>
            <w:right w:w="70" w:type="dxa"/>
          </w:tblCellMar>
          <w:tblPrExChange w:id="13263" w:author="Philippe Hollanda - Oliveira Trust" w:date="2022-07-19T10:03:00Z">
            <w:tblPrEx>
              <w:tblW w:w="5000" w:type="pct"/>
              <w:tblCellMar>
                <w:left w:w="70" w:type="dxa"/>
                <w:right w:w="70" w:type="dxa"/>
              </w:tblCellMar>
            </w:tblPrEx>
          </w:tblPrExChange>
        </w:tblPrEx>
        <w:trPr>
          <w:trHeight w:val="1785"/>
          <w:trPrChange w:id="1326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6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C629A1" w14:textId="03AADE0F" w:rsidR="008601AF" w:rsidRPr="008601AF" w:rsidRDefault="008601AF" w:rsidP="003C2C2A">
            <w:pPr>
              <w:jc w:val="center"/>
              <w:rPr>
                <w:rFonts w:ascii="Trebuchet MS" w:hAnsi="Trebuchet MS" w:cs="Arial"/>
                <w:color w:val="000000"/>
                <w:sz w:val="20"/>
                <w:szCs w:val="20"/>
                <w:lang w:bidi="th-TH"/>
              </w:rPr>
            </w:pPr>
            <w:del w:id="13266" w:author="Philippe Hollanda - Oliveira Trust" w:date="2022-07-19T10:03:00Z">
              <w:r w:rsidRPr="008601AF" w:rsidDel="0016760B">
                <w:rPr>
                  <w:rFonts w:ascii="Trebuchet MS" w:hAnsi="Trebuchet MS" w:cs="Arial"/>
                  <w:color w:val="000000"/>
                  <w:sz w:val="20"/>
                  <w:szCs w:val="20"/>
                  <w:lang w:bidi="th-TH"/>
                </w:rPr>
                <w:delText>ARMAZENAMENTO, DEPÓSITO, CARGA, DESCARGA,ARRUMAÇÃO BENS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6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380099" w14:textId="713F8CD9" w:rsidR="008601AF" w:rsidRPr="008601AF" w:rsidRDefault="008601AF" w:rsidP="003C2C2A">
            <w:pPr>
              <w:jc w:val="center"/>
              <w:rPr>
                <w:rFonts w:ascii="Trebuchet MS" w:hAnsi="Trebuchet MS" w:cs="Arial"/>
                <w:color w:val="000000"/>
                <w:sz w:val="20"/>
                <w:szCs w:val="20"/>
                <w:lang w:bidi="th-TH"/>
              </w:rPr>
            </w:pPr>
            <w:del w:id="13268"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6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7BB1C5" w14:textId="0D898EFF" w:rsidR="008601AF" w:rsidRPr="008601AF" w:rsidRDefault="008601AF" w:rsidP="003C2C2A">
            <w:pPr>
              <w:jc w:val="center"/>
              <w:rPr>
                <w:rFonts w:ascii="Trebuchet MS" w:hAnsi="Trebuchet MS" w:cs="Arial"/>
                <w:color w:val="000000"/>
                <w:sz w:val="20"/>
                <w:szCs w:val="20"/>
                <w:lang w:bidi="th-TH"/>
              </w:rPr>
            </w:pPr>
            <w:del w:id="13270" w:author="Philippe Hollanda - Oliveira Trust" w:date="2022-07-19T10:03:00Z">
              <w:r w:rsidRPr="008601AF" w:rsidDel="0016760B">
                <w:rPr>
                  <w:rFonts w:ascii="Trebuchet MS" w:hAnsi="Trebuchet MS" w:cs="Arial"/>
                  <w:color w:val="000000"/>
                  <w:sz w:val="20"/>
                  <w:szCs w:val="20"/>
                  <w:lang w:bidi="th-TH"/>
                </w:rPr>
                <w:delText>R$ 1.620,00</w:delText>
              </w:r>
            </w:del>
          </w:p>
        </w:tc>
      </w:tr>
      <w:tr w:rsidR="008601AF" w:rsidRPr="008601AF" w14:paraId="7F5D5C06" w14:textId="77777777" w:rsidTr="0016760B">
        <w:tblPrEx>
          <w:tblW w:w="5000" w:type="pct"/>
          <w:tblCellMar>
            <w:left w:w="70" w:type="dxa"/>
            <w:right w:w="70" w:type="dxa"/>
          </w:tblCellMar>
          <w:tblPrExChange w:id="13271" w:author="Philippe Hollanda - Oliveira Trust" w:date="2022-07-19T10:03:00Z">
            <w:tblPrEx>
              <w:tblW w:w="5000" w:type="pct"/>
              <w:tblCellMar>
                <w:left w:w="70" w:type="dxa"/>
                <w:right w:w="70" w:type="dxa"/>
              </w:tblCellMar>
            </w:tblPrEx>
          </w:tblPrExChange>
        </w:tblPrEx>
        <w:trPr>
          <w:trHeight w:val="1785"/>
          <w:trPrChange w:id="1327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7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555244" w14:textId="5BD949F2" w:rsidR="008601AF" w:rsidRPr="008601AF" w:rsidRDefault="008601AF" w:rsidP="003C2C2A">
            <w:pPr>
              <w:jc w:val="center"/>
              <w:rPr>
                <w:rFonts w:ascii="Trebuchet MS" w:hAnsi="Trebuchet MS" w:cs="Arial"/>
                <w:color w:val="000000"/>
                <w:sz w:val="20"/>
                <w:szCs w:val="20"/>
                <w:lang w:bidi="th-TH"/>
              </w:rPr>
            </w:pPr>
            <w:del w:id="13274" w:author="Philippe Hollanda - Oliveira Trust" w:date="2022-07-19T10:03:00Z">
              <w:r w:rsidRPr="008601AF" w:rsidDel="0016760B">
                <w:rPr>
                  <w:rFonts w:ascii="Trebuchet MS" w:hAnsi="Trebuchet MS" w:cs="Arial"/>
                  <w:color w:val="000000"/>
                  <w:sz w:val="20"/>
                  <w:szCs w:val="20"/>
                  <w:lang w:bidi="th-TH"/>
                </w:rPr>
                <w:lastRenderedPageBreak/>
                <w:delText>DATILOGRAFIA, DIGITAÇÃO, ESTENOGRAFIA, EXPEDIENTE, SECRETARIA EM GERAL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7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41F61C" w14:textId="52A6961A" w:rsidR="008601AF" w:rsidRPr="008601AF" w:rsidRDefault="008601AF" w:rsidP="003C2C2A">
            <w:pPr>
              <w:jc w:val="center"/>
              <w:rPr>
                <w:rFonts w:ascii="Trebuchet MS" w:hAnsi="Trebuchet MS" w:cs="Arial"/>
                <w:color w:val="000000"/>
                <w:sz w:val="20"/>
                <w:szCs w:val="20"/>
                <w:lang w:bidi="th-TH"/>
              </w:rPr>
            </w:pPr>
            <w:del w:id="13276"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7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8B703C" w14:textId="4D15A6A3" w:rsidR="008601AF" w:rsidRPr="008601AF" w:rsidRDefault="008601AF" w:rsidP="003C2C2A">
            <w:pPr>
              <w:jc w:val="center"/>
              <w:rPr>
                <w:rFonts w:ascii="Trebuchet MS" w:hAnsi="Trebuchet MS" w:cs="Arial"/>
                <w:color w:val="000000"/>
                <w:sz w:val="20"/>
                <w:szCs w:val="20"/>
                <w:lang w:bidi="th-TH"/>
              </w:rPr>
            </w:pPr>
            <w:del w:id="13278" w:author="Philippe Hollanda - Oliveira Trust" w:date="2022-07-19T10:03:00Z">
              <w:r w:rsidRPr="008601AF" w:rsidDel="0016760B">
                <w:rPr>
                  <w:rFonts w:ascii="Trebuchet MS" w:hAnsi="Trebuchet MS" w:cs="Arial"/>
                  <w:color w:val="000000"/>
                  <w:sz w:val="20"/>
                  <w:szCs w:val="20"/>
                  <w:lang w:bidi="th-TH"/>
                </w:rPr>
                <w:delText>R$ 1.750,00</w:delText>
              </w:r>
            </w:del>
          </w:p>
        </w:tc>
      </w:tr>
      <w:tr w:rsidR="008601AF" w:rsidRPr="008601AF" w14:paraId="3978FF04" w14:textId="77777777" w:rsidTr="0016760B">
        <w:tblPrEx>
          <w:tblW w:w="5000" w:type="pct"/>
          <w:tblCellMar>
            <w:left w:w="70" w:type="dxa"/>
            <w:right w:w="70" w:type="dxa"/>
          </w:tblCellMar>
          <w:tblPrExChange w:id="13279" w:author="Philippe Hollanda - Oliveira Trust" w:date="2022-07-19T10:03:00Z">
            <w:tblPrEx>
              <w:tblW w:w="5000" w:type="pct"/>
              <w:tblCellMar>
                <w:left w:w="70" w:type="dxa"/>
                <w:right w:w="70" w:type="dxa"/>
              </w:tblCellMar>
            </w:tblPrEx>
          </w:tblPrExChange>
        </w:tblPrEx>
        <w:trPr>
          <w:trHeight w:val="1785"/>
          <w:trPrChange w:id="1328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8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A05528" w14:textId="75D8684A" w:rsidR="008601AF" w:rsidRPr="008601AF" w:rsidRDefault="008601AF" w:rsidP="003C2C2A">
            <w:pPr>
              <w:jc w:val="center"/>
              <w:rPr>
                <w:rFonts w:ascii="Trebuchet MS" w:hAnsi="Trebuchet MS" w:cs="Arial"/>
                <w:color w:val="000000"/>
                <w:sz w:val="20"/>
                <w:szCs w:val="20"/>
                <w:lang w:bidi="th-TH"/>
              </w:rPr>
            </w:pPr>
            <w:del w:id="1328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8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EFA67E" w14:textId="489777B6" w:rsidR="008601AF" w:rsidRPr="008601AF" w:rsidRDefault="008601AF" w:rsidP="003C2C2A">
            <w:pPr>
              <w:jc w:val="center"/>
              <w:rPr>
                <w:rFonts w:ascii="Trebuchet MS" w:hAnsi="Trebuchet MS" w:cs="Arial"/>
                <w:sz w:val="20"/>
                <w:szCs w:val="20"/>
                <w:lang w:bidi="th-TH"/>
              </w:rPr>
            </w:pPr>
            <w:del w:id="13284" w:author="Philippe Hollanda - Oliveira Trust" w:date="2022-07-19T10:03:00Z">
              <w:r w:rsidRPr="008601AF" w:rsidDel="0016760B">
                <w:rPr>
                  <w:rFonts w:ascii="Trebuchet MS" w:hAnsi="Trebuchet MS" w:cs="Arial"/>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8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D2E3C6" w14:textId="39F6B556" w:rsidR="008601AF" w:rsidRPr="008601AF" w:rsidRDefault="008601AF" w:rsidP="003C2C2A">
            <w:pPr>
              <w:jc w:val="center"/>
              <w:rPr>
                <w:rFonts w:ascii="Trebuchet MS" w:hAnsi="Trebuchet MS" w:cs="Arial"/>
                <w:sz w:val="20"/>
                <w:szCs w:val="20"/>
                <w:lang w:bidi="th-TH"/>
              </w:rPr>
            </w:pPr>
            <w:del w:id="13286" w:author="Philippe Hollanda - Oliveira Trust" w:date="2022-07-19T10:03:00Z">
              <w:r w:rsidRPr="008601AF" w:rsidDel="0016760B">
                <w:rPr>
                  <w:rFonts w:ascii="Trebuchet MS" w:hAnsi="Trebuchet MS" w:cs="Arial"/>
                  <w:sz w:val="20"/>
                  <w:szCs w:val="20"/>
                  <w:lang w:bidi="th-TH"/>
                </w:rPr>
                <w:delText>R$ 800,00</w:delText>
              </w:r>
            </w:del>
          </w:p>
        </w:tc>
      </w:tr>
      <w:tr w:rsidR="008601AF" w:rsidRPr="008601AF" w14:paraId="73CA0B78" w14:textId="77777777" w:rsidTr="0016760B">
        <w:tblPrEx>
          <w:tblW w:w="5000" w:type="pct"/>
          <w:tblCellMar>
            <w:left w:w="70" w:type="dxa"/>
            <w:right w:w="70" w:type="dxa"/>
          </w:tblCellMar>
          <w:tblPrExChange w:id="13287" w:author="Philippe Hollanda - Oliveira Trust" w:date="2022-07-19T10:03:00Z">
            <w:tblPrEx>
              <w:tblW w:w="5000" w:type="pct"/>
              <w:tblCellMar>
                <w:left w:w="70" w:type="dxa"/>
                <w:right w:w="70" w:type="dxa"/>
              </w:tblCellMar>
            </w:tblPrEx>
          </w:tblPrExChange>
        </w:tblPrEx>
        <w:trPr>
          <w:trHeight w:val="1785"/>
          <w:trPrChange w:id="1328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8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DC1F5B" w14:textId="4F84E366" w:rsidR="008601AF" w:rsidRPr="008601AF" w:rsidRDefault="008601AF" w:rsidP="003C2C2A">
            <w:pPr>
              <w:jc w:val="center"/>
              <w:rPr>
                <w:rFonts w:ascii="Trebuchet MS" w:hAnsi="Trebuchet MS" w:cs="Arial"/>
                <w:color w:val="000000"/>
                <w:sz w:val="20"/>
                <w:szCs w:val="20"/>
                <w:lang w:bidi="th-TH"/>
              </w:rPr>
            </w:pPr>
            <w:del w:id="1329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9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ABDD46" w14:textId="69752E7A" w:rsidR="008601AF" w:rsidRPr="008601AF" w:rsidRDefault="008601AF" w:rsidP="003C2C2A">
            <w:pPr>
              <w:jc w:val="center"/>
              <w:rPr>
                <w:rFonts w:ascii="Trebuchet MS" w:hAnsi="Trebuchet MS" w:cs="Arial"/>
                <w:sz w:val="20"/>
                <w:szCs w:val="20"/>
                <w:lang w:bidi="th-TH"/>
              </w:rPr>
            </w:pPr>
            <w:del w:id="13292" w:author="Philippe Hollanda - Oliveira Trust" w:date="2022-07-19T10:03:00Z">
              <w:r w:rsidRPr="008601AF" w:rsidDel="0016760B">
                <w:rPr>
                  <w:rFonts w:ascii="Trebuchet MS" w:hAnsi="Trebuchet MS" w:cs="Arial"/>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29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054799A" w14:textId="0A25E3A9" w:rsidR="008601AF" w:rsidRPr="008601AF" w:rsidRDefault="008601AF" w:rsidP="003C2C2A">
            <w:pPr>
              <w:jc w:val="center"/>
              <w:rPr>
                <w:rFonts w:ascii="Trebuchet MS" w:hAnsi="Trebuchet MS" w:cs="Arial"/>
                <w:sz w:val="20"/>
                <w:szCs w:val="20"/>
                <w:lang w:bidi="th-TH"/>
              </w:rPr>
            </w:pPr>
            <w:del w:id="13294" w:author="Philippe Hollanda - Oliveira Trust" w:date="2022-07-19T10:03:00Z">
              <w:r w:rsidRPr="008601AF" w:rsidDel="0016760B">
                <w:rPr>
                  <w:rFonts w:ascii="Trebuchet MS" w:hAnsi="Trebuchet MS" w:cs="Arial"/>
                  <w:sz w:val="20"/>
                  <w:szCs w:val="20"/>
                  <w:lang w:bidi="th-TH"/>
                </w:rPr>
                <w:delText>R$ 4.576,00</w:delText>
              </w:r>
            </w:del>
          </w:p>
        </w:tc>
      </w:tr>
      <w:tr w:rsidR="008601AF" w:rsidRPr="008601AF" w14:paraId="7C0D2F74" w14:textId="77777777" w:rsidTr="0016760B">
        <w:tblPrEx>
          <w:tblW w:w="5000" w:type="pct"/>
          <w:tblCellMar>
            <w:left w:w="70" w:type="dxa"/>
            <w:right w:w="70" w:type="dxa"/>
          </w:tblCellMar>
          <w:tblPrExChange w:id="13295" w:author="Philippe Hollanda - Oliveira Trust" w:date="2022-07-19T10:03:00Z">
            <w:tblPrEx>
              <w:tblW w:w="5000" w:type="pct"/>
              <w:tblCellMar>
                <w:left w:w="70" w:type="dxa"/>
                <w:right w:w="70" w:type="dxa"/>
              </w:tblCellMar>
            </w:tblPrEx>
          </w:tblPrExChange>
        </w:tblPrEx>
        <w:trPr>
          <w:trHeight w:val="1785"/>
          <w:trPrChange w:id="1329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29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26E49E" w14:textId="31277AD1" w:rsidR="008601AF" w:rsidRPr="008601AF" w:rsidRDefault="008601AF" w:rsidP="003C2C2A">
            <w:pPr>
              <w:jc w:val="center"/>
              <w:rPr>
                <w:rFonts w:ascii="Trebuchet MS" w:hAnsi="Trebuchet MS" w:cs="Arial"/>
                <w:color w:val="000000"/>
                <w:sz w:val="20"/>
                <w:szCs w:val="20"/>
                <w:lang w:bidi="th-TH"/>
              </w:rPr>
            </w:pPr>
            <w:del w:id="1329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29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1D5C23" w14:textId="099195AB" w:rsidR="008601AF" w:rsidRPr="008601AF" w:rsidRDefault="008601AF" w:rsidP="003C2C2A">
            <w:pPr>
              <w:jc w:val="center"/>
              <w:rPr>
                <w:rFonts w:ascii="Trebuchet MS" w:hAnsi="Trebuchet MS" w:cs="Arial"/>
                <w:sz w:val="20"/>
                <w:szCs w:val="20"/>
                <w:lang w:bidi="th-TH"/>
              </w:rPr>
            </w:pPr>
            <w:del w:id="13300" w:author="Philippe Hollanda - Oliveira Trust" w:date="2022-07-19T10:03:00Z">
              <w:r w:rsidRPr="008601AF" w:rsidDel="0016760B">
                <w:rPr>
                  <w:rFonts w:ascii="Trebuchet MS" w:hAnsi="Trebuchet MS" w:cs="Arial"/>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0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648349" w14:textId="38149B2B" w:rsidR="008601AF" w:rsidRPr="008601AF" w:rsidRDefault="008601AF" w:rsidP="003C2C2A">
            <w:pPr>
              <w:jc w:val="center"/>
              <w:rPr>
                <w:rFonts w:ascii="Trebuchet MS" w:hAnsi="Trebuchet MS" w:cs="Arial"/>
                <w:sz w:val="20"/>
                <w:szCs w:val="20"/>
                <w:lang w:bidi="th-TH"/>
              </w:rPr>
            </w:pPr>
            <w:del w:id="13302" w:author="Philippe Hollanda - Oliveira Trust" w:date="2022-07-19T10:03:00Z">
              <w:r w:rsidRPr="008601AF" w:rsidDel="0016760B">
                <w:rPr>
                  <w:rFonts w:ascii="Trebuchet MS" w:hAnsi="Trebuchet MS" w:cs="Arial"/>
                  <w:sz w:val="20"/>
                  <w:szCs w:val="20"/>
                  <w:lang w:bidi="th-TH"/>
                </w:rPr>
                <w:delText>R$ 7.916,55</w:delText>
              </w:r>
            </w:del>
          </w:p>
        </w:tc>
      </w:tr>
      <w:tr w:rsidR="008601AF" w:rsidRPr="008601AF" w14:paraId="047C830F" w14:textId="77777777" w:rsidTr="0016760B">
        <w:tblPrEx>
          <w:tblW w:w="5000" w:type="pct"/>
          <w:tblCellMar>
            <w:left w:w="70" w:type="dxa"/>
            <w:right w:w="70" w:type="dxa"/>
          </w:tblCellMar>
          <w:tblPrExChange w:id="13303" w:author="Philippe Hollanda - Oliveira Trust" w:date="2022-07-19T10:03:00Z">
            <w:tblPrEx>
              <w:tblW w:w="5000" w:type="pct"/>
              <w:tblCellMar>
                <w:left w:w="70" w:type="dxa"/>
                <w:right w:w="70" w:type="dxa"/>
              </w:tblCellMar>
            </w:tblPrEx>
          </w:tblPrExChange>
        </w:tblPrEx>
        <w:trPr>
          <w:trHeight w:val="1785"/>
          <w:trPrChange w:id="1330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0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E26E3A" w14:textId="76E30B6A" w:rsidR="008601AF" w:rsidRPr="008601AF" w:rsidRDefault="008601AF" w:rsidP="003C2C2A">
            <w:pPr>
              <w:jc w:val="center"/>
              <w:rPr>
                <w:rFonts w:ascii="Trebuchet MS" w:hAnsi="Trebuchet MS" w:cs="Arial"/>
                <w:color w:val="000000"/>
                <w:sz w:val="20"/>
                <w:szCs w:val="20"/>
                <w:lang w:bidi="th-TH"/>
              </w:rPr>
            </w:pPr>
            <w:del w:id="13306"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0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AB6EEE" w14:textId="4ADF62ED" w:rsidR="008601AF" w:rsidRPr="008601AF" w:rsidRDefault="008601AF" w:rsidP="003C2C2A">
            <w:pPr>
              <w:jc w:val="center"/>
              <w:rPr>
                <w:rFonts w:ascii="Trebuchet MS" w:hAnsi="Trebuchet MS" w:cs="Arial"/>
                <w:sz w:val="20"/>
                <w:szCs w:val="20"/>
                <w:lang w:bidi="th-TH"/>
              </w:rPr>
            </w:pPr>
            <w:del w:id="13308" w:author="Philippe Hollanda - Oliveira Trust" w:date="2022-07-19T10:03:00Z">
              <w:r w:rsidRPr="008601AF" w:rsidDel="0016760B">
                <w:rPr>
                  <w:rFonts w:ascii="Trebuchet MS" w:hAnsi="Trebuchet MS" w:cs="Arial"/>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0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CB5B5B" w14:textId="529F7885" w:rsidR="008601AF" w:rsidRPr="008601AF" w:rsidRDefault="008601AF" w:rsidP="003C2C2A">
            <w:pPr>
              <w:jc w:val="center"/>
              <w:rPr>
                <w:rFonts w:ascii="Trebuchet MS" w:hAnsi="Trebuchet MS" w:cs="Arial"/>
                <w:color w:val="000000"/>
                <w:sz w:val="20"/>
                <w:szCs w:val="20"/>
                <w:lang w:bidi="th-TH"/>
              </w:rPr>
            </w:pPr>
            <w:del w:id="13310" w:author="Philippe Hollanda - Oliveira Trust" w:date="2022-07-19T10:03:00Z">
              <w:r w:rsidRPr="008601AF" w:rsidDel="0016760B">
                <w:rPr>
                  <w:rFonts w:ascii="Trebuchet MS" w:hAnsi="Trebuchet MS" w:cs="Arial"/>
                  <w:color w:val="000000"/>
                  <w:sz w:val="20"/>
                  <w:szCs w:val="20"/>
                  <w:lang w:bidi="th-TH"/>
                </w:rPr>
                <w:delText>R$ 17.362,11</w:delText>
              </w:r>
            </w:del>
          </w:p>
        </w:tc>
      </w:tr>
      <w:tr w:rsidR="008601AF" w:rsidRPr="008601AF" w14:paraId="57E8C9EE" w14:textId="77777777" w:rsidTr="0016760B">
        <w:tblPrEx>
          <w:tblW w:w="5000" w:type="pct"/>
          <w:tblCellMar>
            <w:left w:w="70" w:type="dxa"/>
            <w:right w:w="70" w:type="dxa"/>
          </w:tblCellMar>
          <w:tblPrExChange w:id="13311" w:author="Philippe Hollanda - Oliveira Trust" w:date="2022-07-19T10:03:00Z">
            <w:tblPrEx>
              <w:tblW w:w="5000" w:type="pct"/>
              <w:tblCellMar>
                <w:left w:w="70" w:type="dxa"/>
                <w:right w:w="70" w:type="dxa"/>
              </w:tblCellMar>
            </w:tblPrEx>
          </w:tblPrExChange>
        </w:tblPrEx>
        <w:trPr>
          <w:trHeight w:val="1785"/>
          <w:trPrChange w:id="1331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1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BC977D" w14:textId="6EA6C7D2" w:rsidR="008601AF" w:rsidRPr="008601AF" w:rsidRDefault="008601AF" w:rsidP="003C2C2A">
            <w:pPr>
              <w:jc w:val="center"/>
              <w:rPr>
                <w:rFonts w:ascii="Trebuchet MS" w:hAnsi="Trebuchet MS" w:cs="Arial"/>
                <w:color w:val="000000"/>
                <w:sz w:val="20"/>
                <w:szCs w:val="20"/>
                <w:lang w:bidi="th-TH"/>
              </w:rPr>
            </w:pPr>
            <w:del w:id="13314"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1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0C635C" w14:textId="6AA8F408" w:rsidR="008601AF" w:rsidRPr="008601AF" w:rsidRDefault="008601AF" w:rsidP="003C2C2A">
            <w:pPr>
              <w:jc w:val="center"/>
              <w:rPr>
                <w:rFonts w:ascii="Trebuchet MS" w:hAnsi="Trebuchet MS" w:cs="Arial"/>
                <w:color w:val="000000"/>
                <w:sz w:val="20"/>
                <w:szCs w:val="20"/>
                <w:lang w:bidi="th-TH"/>
              </w:rPr>
            </w:pPr>
            <w:del w:id="13316" w:author="Philippe Hollanda - Oliveira Trust" w:date="2022-07-19T10:03:00Z">
              <w:r w:rsidRPr="008601AF" w:rsidDel="0016760B">
                <w:rPr>
                  <w:rFonts w:ascii="Trebuchet MS" w:hAnsi="Trebuchet MS" w:cs="Arial"/>
                  <w:color w:val="000000"/>
                  <w:sz w:val="20"/>
                  <w:szCs w:val="20"/>
                  <w:lang w:bidi="th-TH"/>
                </w:rPr>
                <w:delText>12/04/2022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1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4CAF2A" w14:textId="7F39E23B" w:rsidR="008601AF" w:rsidRPr="008601AF" w:rsidRDefault="008601AF" w:rsidP="003C2C2A">
            <w:pPr>
              <w:jc w:val="center"/>
              <w:rPr>
                <w:rFonts w:ascii="Trebuchet MS" w:hAnsi="Trebuchet MS" w:cs="Arial"/>
                <w:color w:val="000000"/>
                <w:sz w:val="20"/>
                <w:szCs w:val="20"/>
                <w:lang w:bidi="th-TH"/>
              </w:rPr>
            </w:pPr>
            <w:del w:id="13318" w:author="Philippe Hollanda - Oliveira Trust" w:date="2022-07-19T10:03:00Z">
              <w:r w:rsidRPr="008601AF" w:rsidDel="0016760B">
                <w:rPr>
                  <w:rFonts w:ascii="Trebuchet MS" w:hAnsi="Trebuchet MS" w:cs="Arial"/>
                  <w:color w:val="000000"/>
                  <w:sz w:val="20"/>
                  <w:szCs w:val="20"/>
                  <w:lang w:bidi="th-TH"/>
                </w:rPr>
                <w:delText>R$ 1.454,01</w:delText>
              </w:r>
            </w:del>
          </w:p>
        </w:tc>
      </w:tr>
      <w:tr w:rsidR="008601AF" w:rsidRPr="008601AF" w14:paraId="188CE3EF" w14:textId="77777777" w:rsidTr="0016760B">
        <w:tblPrEx>
          <w:tblW w:w="5000" w:type="pct"/>
          <w:tblCellMar>
            <w:left w:w="70" w:type="dxa"/>
            <w:right w:w="70" w:type="dxa"/>
          </w:tblCellMar>
          <w:tblPrExChange w:id="13319" w:author="Philippe Hollanda - Oliveira Trust" w:date="2022-07-19T10:03:00Z">
            <w:tblPrEx>
              <w:tblW w:w="5000" w:type="pct"/>
              <w:tblCellMar>
                <w:left w:w="70" w:type="dxa"/>
                <w:right w:w="70" w:type="dxa"/>
              </w:tblCellMar>
            </w:tblPrEx>
          </w:tblPrExChange>
        </w:tblPrEx>
        <w:trPr>
          <w:trHeight w:val="1785"/>
          <w:trPrChange w:id="1332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2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9789FA" w14:textId="52C72586" w:rsidR="008601AF" w:rsidRPr="008601AF" w:rsidRDefault="008601AF" w:rsidP="003C2C2A">
            <w:pPr>
              <w:jc w:val="center"/>
              <w:rPr>
                <w:rFonts w:ascii="Trebuchet MS" w:hAnsi="Trebuchet MS" w:cs="Arial"/>
                <w:color w:val="000000"/>
                <w:sz w:val="20"/>
                <w:szCs w:val="20"/>
                <w:lang w:bidi="th-TH"/>
              </w:rPr>
            </w:pPr>
            <w:del w:id="13322" w:author="Philippe Hollanda - Oliveira Trust" w:date="2022-07-19T10:03:00Z">
              <w:r w:rsidRPr="008601AF" w:rsidDel="0016760B">
                <w:rPr>
                  <w:rFonts w:ascii="Trebuchet MS" w:hAnsi="Trebuchet MS" w:cs="Arial"/>
                  <w:color w:val="000000"/>
                  <w:sz w:val="20"/>
                  <w:szCs w:val="20"/>
                  <w:lang w:bidi="th-TH"/>
                </w:rPr>
                <w:delText>CANTONEIRA E TELA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94FF7C" w14:textId="0D6ABC51" w:rsidR="008601AF" w:rsidRPr="008601AF" w:rsidRDefault="008601AF" w:rsidP="003C2C2A">
            <w:pPr>
              <w:jc w:val="center"/>
              <w:rPr>
                <w:rFonts w:ascii="Trebuchet MS" w:hAnsi="Trebuchet MS" w:cs="Arial"/>
                <w:color w:val="000000"/>
                <w:sz w:val="20"/>
                <w:szCs w:val="20"/>
                <w:lang w:bidi="th-TH"/>
              </w:rPr>
            </w:pPr>
            <w:del w:id="13324"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19EC59" w14:textId="0F4CB93B" w:rsidR="008601AF" w:rsidRPr="008601AF" w:rsidRDefault="008601AF" w:rsidP="003C2C2A">
            <w:pPr>
              <w:jc w:val="center"/>
              <w:rPr>
                <w:rFonts w:ascii="Trebuchet MS" w:hAnsi="Trebuchet MS" w:cs="Arial"/>
                <w:color w:val="000000"/>
                <w:sz w:val="20"/>
                <w:szCs w:val="20"/>
                <w:lang w:bidi="th-TH"/>
              </w:rPr>
            </w:pPr>
            <w:del w:id="13326" w:author="Philippe Hollanda - Oliveira Trust" w:date="2022-07-19T10:03:00Z">
              <w:r w:rsidRPr="008601AF" w:rsidDel="0016760B">
                <w:rPr>
                  <w:rFonts w:ascii="Trebuchet MS" w:hAnsi="Trebuchet MS" w:cs="Arial"/>
                  <w:color w:val="000000"/>
                  <w:sz w:val="20"/>
                  <w:szCs w:val="20"/>
                  <w:lang w:bidi="th-TH"/>
                </w:rPr>
                <w:delText>R$ 8.141,60</w:delText>
              </w:r>
            </w:del>
          </w:p>
        </w:tc>
      </w:tr>
      <w:tr w:rsidR="008601AF" w:rsidRPr="008601AF" w14:paraId="40CD27E7" w14:textId="77777777" w:rsidTr="0016760B">
        <w:tblPrEx>
          <w:tblW w:w="5000" w:type="pct"/>
          <w:tblCellMar>
            <w:left w:w="70" w:type="dxa"/>
            <w:right w:w="70" w:type="dxa"/>
          </w:tblCellMar>
          <w:tblPrExChange w:id="13327" w:author="Philippe Hollanda - Oliveira Trust" w:date="2022-07-19T10:03:00Z">
            <w:tblPrEx>
              <w:tblW w:w="5000" w:type="pct"/>
              <w:tblCellMar>
                <w:left w:w="70" w:type="dxa"/>
                <w:right w:w="70" w:type="dxa"/>
              </w:tblCellMar>
            </w:tblPrEx>
          </w:tblPrExChange>
        </w:tblPrEx>
        <w:trPr>
          <w:trHeight w:val="1785"/>
          <w:trPrChange w:id="1332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2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10F3E1" w14:textId="13295936" w:rsidR="008601AF" w:rsidRPr="008601AF" w:rsidRDefault="008601AF" w:rsidP="003C2C2A">
            <w:pPr>
              <w:jc w:val="center"/>
              <w:rPr>
                <w:rFonts w:ascii="Trebuchet MS" w:hAnsi="Trebuchet MS" w:cs="Arial"/>
                <w:color w:val="000000"/>
                <w:sz w:val="20"/>
                <w:szCs w:val="20"/>
                <w:lang w:bidi="th-TH"/>
              </w:rPr>
            </w:pPr>
            <w:del w:id="13330"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3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68F772" w14:textId="79ECF96A" w:rsidR="008601AF" w:rsidRPr="008601AF" w:rsidRDefault="008601AF" w:rsidP="003C2C2A">
            <w:pPr>
              <w:jc w:val="center"/>
              <w:rPr>
                <w:rFonts w:ascii="Trebuchet MS" w:hAnsi="Trebuchet MS" w:cs="Arial"/>
                <w:color w:val="000000"/>
                <w:sz w:val="20"/>
                <w:szCs w:val="20"/>
                <w:lang w:bidi="th-TH"/>
              </w:rPr>
            </w:pPr>
            <w:del w:id="13332" w:author="Philippe Hollanda - Oliveira Trust" w:date="2022-07-19T10:03:00Z">
              <w:r w:rsidRPr="008601AF" w:rsidDel="0016760B">
                <w:rPr>
                  <w:rFonts w:ascii="Trebuchet MS" w:hAnsi="Trebuchet MS" w:cs="Arial"/>
                  <w:color w:val="000000"/>
                  <w:sz w:val="20"/>
                  <w:szCs w:val="20"/>
                  <w:lang w:bidi="th-TH"/>
                </w:rPr>
                <w:delText>18/04/2022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3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6E9C23B" w14:textId="3CF76510" w:rsidR="008601AF" w:rsidRPr="008601AF" w:rsidRDefault="008601AF" w:rsidP="003C2C2A">
            <w:pPr>
              <w:jc w:val="center"/>
              <w:rPr>
                <w:rFonts w:ascii="Trebuchet MS" w:hAnsi="Trebuchet MS" w:cs="Arial"/>
                <w:color w:val="000000"/>
                <w:sz w:val="20"/>
                <w:szCs w:val="20"/>
                <w:lang w:bidi="th-TH"/>
              </w:rPr>
            </w:pPr>
            <w:del w:id="13334" w:author="Philippe Hollanda - Oliveira Trust" w:date="2022-07-19T10:03:00Z">
              <w:r w:rsidRPr="008601AF" w:rsidDel="0016760B">
                <w:rPr>
                  <w:rFonts w:ascii="Trebuchet MS" w:hAnsi="Trebuchet MS" w:cs="Arial"/>
                  <w:color w:val="000000"/>
                  <w:sz w:val="20"/>
                  <w:szCs w:val="20"/>
                  <w:lang w:bidi="th-TH"/>
                </w:rPr>
                <w:delText>R$ 1.400,00</w:delText>
              </w:r>
            </w:del>
          </w:p>
        </w:tc>
      </w:tr>
      <w:tr w:rsidR="008601AF" w:rsidRPr="008601AF" w14:paraId="05B7F152" w14:textId="77777777" w:rsidTr="0016760B">
        <w:tblPrEx>
          <w:tblW w:w="5000" w:type="pct"/>
          <w:tblCellMar>
            <w:left w:w="70" w:type="dxa"/>
            <w:right w:w="70" w:type="dxa"/>
          </w:tblCellMar>
          <w:tblPrExChange w:id="13335" w:author="Philippe Hollanda - Oliveira Trust" w:date="2022-07-19T10:03:00Z">
            <w:tblPrEx>
              <w:tblW w:w="5000" w:type="pct"/>
              <w:tblCellMar>
                <w:left w:w="70" w:type="dxa"/>
                <w:right w:w="70" w:type="dxa"/>
              </w:tblCellMar>
            </w:tblPrEx>
          </w:tblPrExChange>
        </w:tblPrEx>
        <w:trPr>
          <w:trHeight w:val="1785"/>
          <w:trPrChange w:id="1333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3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8093ED" w14:textId="05C0D01B" w:rsidR="008601AF" w:rsidRPr="008601AF" w:rsidRDefault="008601AF" w:rsidP="003C2C2A">
            <w:pPr>
              <w:jc w:val="center"/>
              <w:rPr>
                <w:rFonts w:ascii="Trebuchet MS" w:hAnsi="Trebuchet MS" w:cs="Arial"/>
                <w:color w:val="000000"/>
                <w:sz w:val="20"/>
                <w:szCs w:val="20"/>
                <w:lang w:bidi="th-TH"/>
              </w:rPr>
            </w:pPr>
            <w:del w:id="13338"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3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B797C1" w14:textId="0358EE76" w:rsidR="008601AF" w:rsidRPr="008601AF" w:rsidRDefault="008601AF" w:rsidP="003C2C2A">
            <w:pPr>
              <w:jc w:val="center"/>
              <w:rPr>
                <w:rFonts w:ascii="Trebuchet MS" w:hAnsi="Trebuchet MS" w:cs="Arial"/>
                <w:color w:val="000000"/>
                <w:sz w:val="20"/>
                <w:szCs w:val="20"/>
                <w:lang w:bidi="th-TH"/>
              </w:rPr>
            </w:pPr>
            <w:del w:id="13340" w:author="Philippe Hollanda - Oliveira Trust" w:date="2022-07-19T10:03:00Z">
              <w:r w:rsidRPr="008601AF" w:rsidDel="0016760B">
                <w:rPr>
                  <w:rFonts w:ascii="Trebuchet MS" w:hAnsi="Trebuchet MS" w:cs="Arial"/>
                  <w:color w:val="000000"/>
                  <w:sz w:val="20"/>
                  <w:szCs w:val="20"/>
                  <w:lang w:bidi="th-TH"/>
                </w:rPr>
                <w:delText>18/04/2022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4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45AAD8" w14:textId="34503047" w:rsidR="008601AF" w:rsidRPr="008601AF" w:rsidRDefault="008601AF" w:rsidP="003C2C2A">
            <w:pPr>
              <w:jc w:val="center"/>
              <w:rPr>
                <w:rFonts w:ascii="Trebuchet MS" w:hAnsi="Trebuchet MS" w:cs="Arial"/>
                <w:color w:val="000000"/>
                <w:sz w:val="20"/>
                <w:szCs w:val="20"/>
                <w:lang w:bidi="th-TH"/>
              </w:rPr>
            </w:pPr>
            <w:del w:id="13342" w:author="Philippe Hollanda - Oliveira Trust" w:date="2022-07-19T10:03:00Z">
              <w:r w:rsidRPr="008601AF" w:rsidDel="0016760B">
                <w:rPr>
                  <w:rFonts w:ascii="Trebuchet MS" w:hAnsi="Trebuchet MS" w:cs="Arial"/>
                  <w:color w:val="000000"/>
                  <w:sz w:val="20"/>
                  <w:szCs w:val="20"/>
                  <w:lang w:bidi="th-TH"/>
                </w:rPr>
                <w:delText>R$ 110,00</w:delText>
              </w:r>
            </w:del>
          </w:p>
        </w:tc>
      </w:tr>
      <w:tr w:rsidR="008601AF" w:rsidRPr="008601AF" w14:paraId="0F3B5DCA" w14:textId="77777777" w:rsidTr="0016760B">
        <w:tblPrEx>
          <w:tblW w:w="5000" w:type="pct"/>
          <w:tblCellMar>
            <w:left w:w="70" w:type="dxa"/>
            <w:right w:w="70" w:type="dxa"/>
          </w:tblCellMar>
          <w:tblPrExChange w:id="13343" w:author="Philippe Hollanda - Oliveira Trust" w:date="2022-07-19T10:03:00Z">
            <w:tblPrEx>
              <w:tblW w:w="5000" w:type="pct"/>
              <w:tblCellMar>
                <w:left w:w="70" w:type="dxa"/>
                <w:right w:w="70" w:type="dxa"/>
              </w:tblCellMar>
            </w:tblPrEx>
          </w:tblPrExChange>
        </w:tblPrEx>
        <w:trPr>
          <w:trHeight w:val="1785"/>
          <w:trPrChange w:id="1334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4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B189E3" w14:textId="21B3BF04" w:rsidR="008601AF" w:rsidRPr="008601AF" w:rsidRDefault="008601AF" w:rsidP="003C2C2A">
            <w:pPr>
              <w:jc w:val="center"/>
              <w:rPr>
                <w:rFonts w:ascii="Trebuchet MS" w:hAnsi="Trebuchet MS" w:cs="Arial"/>
                <w:color w:val="000000"/>
                <w:sz w:val="20"/>
                <w:szCs w:val="20"/>
                <w:lang w:bidi="th-TH"/>
              </w:rPr>
            </w:pPr>
            <w:del w:id="13346"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4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03C506" w14:textId="795DE1FE" w:rsidR="008601AF" w:rsidRPr="008601AF" w:rsidRDefault="008601AF" w:rsidP="003C2C2A">
            <w:pPr>
              <w:jc w:val="center"/>
              <w:rPr>
                <w:rFonts w:ascii="Trebuchet MS" w:hAnsi="Trebuchet MS" w:cs="Arial"/>
                <w:color w:val="000000"/>
                <w:sz w:val="20"/>
                <w:szCs w:val="20"/>
                <w:lang w:bidi="th-TH"/>
              </w:rPr>
            </w:pPr>
            <w:del w:id="13348" w:author="Philippe Hollanda - Oliveira Trust" w:date="2022-07-19T10:03:00Z">
              <w:r w:rsidRPr="008601AF" w:rsidDel="0016760B">
                <w:rPr>
                  <w:rFonts w:ascii="Trebuchet MS" w:hAnsi="Trebuchet MS" w:cs="Arial"/>
                  <w:color w:val="000000"/>
                  <w:sz w:val="20"/>
                  <w:szCs w:val="20"/>
                  <w:lang w:bidi="th-TH"/>
                </w:rPr>
                <w:delText>18/04/2022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4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5AA3EE3" w14:textId="50FC47DE" w:rsidR="008601AF" w:rsidRPr="008601AF" w:rsidRDefault="008601AF" w:rsidP="003C2C2A">
            <w:pPr>
              <w:jc w:val="center"/>
              <w:rPr>
                <w:rFonts w:ascii="Trebuchet MS" w:hAnsi="Trebuchet MS" w:cs="Arial"/>
                <w:color w:val="000000"/>
                <w:sz w:val="20"/>
                <w:szCs w:val="20"/>
                <w:lang w:bidi="th-TH"/>
              </w:rPr>
            </w:pPr>
            <w:del w:id="13350" w:author="Philippe Hollanda - Oliveira Trust" w:date="2022-07-19T10:03:00Z">
              <w:r w:rsidRPr="008601AF" w:rsidDel="0016760B">
                <w:rPr>
                  <w:rFonts w:ascii="Trebuchet MS" w:hAnsi="Trebuchet MS" w:cs="Arial"/>
                  <w:color w:val="000000"/>
                  <w:sz w:val="20"/>
                  <w:szCs w:val="20"/>
                  <w:lang w:bidi="th-TH"/>
                </w:rPr>
                <w:delText>R$ 170,00</w:delText>
              </w:r>
            </w:del>
          </w:p>
        </w:tc>
      </w:tr>
      <w:tr w:rsidR="008601AF" w:rsidRPr="008601AF" w14:paraId="35492304" w14:textId="77777777" w:rsidTr="0016760B">
        <w:tblPrEx>
          <w:tblW w:w="5000" w:type="pct"/>
          <w:tblCellMar>
            <w:left w:w="70" w:type="dxa"/>
            <w:right w:w="70" w:type="dxa"/>
          </w:tblCellMar>
          <w:tblPrExChange w:id="13351" w:author="Philippe Hollanda - Oliveira Trust" w:date="2022-07-19T10:03:00Z">
            <w:tblPrEx>
              <w:tblW w:w="5000" w:type="pct"/>
              <w:tblCellMar>
                <w:left w:w="70" w:type="dxa"/>
                <w:right w:w="70" w:type="dxa"/>
              </w:tblCellMar>
            </w:tblPrEx>
          </w:tblPrExChange>
        </w:tblPrEx>
        <w:trPr>
          <w:trHeight w:val="1785"/>
          <w:trPrChange w:id="13352"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353"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89C142" w14:textId="6AC9EBA1" w:rsidR="008601AF" w:rsidRPr="008601AF" w:rsidRDefault="008601AF" w:rsidP="003C2C2A">
            <w:pPr>
              <w:jc w:val="center"/>
              <w:rPr>
                <w:rFonts w:ascii="Trebuchet MS" w:hAnsi="Trebuchet MS" w:cs="Arial"/>
                <w:color w:val="000000"/>
                <w:sz w:val="20"/>
                <w:szCs w:val="20"/>
                <w:lang w:bidi="th-TH"/>
              </w:rPr>
            </w:pPr>
            <w:del w:id="13354" w:author="Philippe Hollanda - Oliveira Trust" w:date="2022-07-19T10:03:00Z">
              <w:r w:rsidRPr="008601AF" w:rsidDel="0016760B">
                <w:rPr>
                  <w:rFonts w:ascii="Trebuchet MS" w:hAnsi="Trebuchet MS" w:cs="Arial"/>
                  <w:color w:val="000000"/>
                  <w:sz w:val="20"/>
                  <w:szCs w:val="20"/>
                  <w:lang w:bidi="th-TH"/>
                </w:rPr>
                <w:lastRenderedPageBreak/>
                <w:delText>MALOTE BLINDADO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5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C7E7A2" w14:textId="17A9DE82" w:rsidR="008601AF" w:rsidRPr="008601AF" w:rsidRDefault="008601AF" w:rsidP="003C2C2A">
            <w:pPr>
              <w:jc w:val="center"/>
              <w:rPr>
                <w:rFonts w:ascii="Trebuchet MS" w:hAnsi="Trebuchet MS" w:cs="Arial"/>
                <w:color w:val="000000"/>
                <w:sz w:val="20"/>
                <w:szCs w:val="20"/>
                <w:lang w:bidi="th-TH"/>
              </w:rPr>
            </w:pPr>
            <w:del w:id="13356"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5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0DDFA2" w14:textId="07B3CC1B" w:rsidR="008601AF" w:rsidRPr="008601AF" w:rsidRDefault="008601AF" w:rsidP="003C2C2A">
            <w:pPr>
              <w:jc w:val="center"/>
              <w:rPr>
                <w:rFonts w:ascii="Trebuchet MS" w:hAnsi="Trebuchet MS" w:cs="Arial"/>
                <w:color w:val="000000"/>
                <w:sz w:val="20"/>
                <w:szCs w:val="20"/>
                <w:lang w:bidi="th-TH"/>
              </w:rPr>
            </w:pPr>
            <w:del w:id="13358" w:author="Philippe Hollanda - Oliveira Trust" w:date="2022-07-19T10:03:00Z">
              <w:r w:rsidRPr="008601AF" w:rsidDel="0016760B">
                <w:rPr>
                  <w:rFonts w:ascii="Trebuchet MS" w:hAnsi="Trebuchet MS" w:cs="Arial"/>
                  <w:color w:val="000000"/>
                  <w:sz w:val="20"/>
                  <w:szCs w:val="20"/>
                  <w:lang w:bidi="th-TH"/>
                </w:rPr>
                <w:delText>R$ 2.700,00</w:delText>
              </w:r>
            </w:del>
          </w:p>
        </w:tc>
      </w:tr>
      <w:tr w:rsidR="008601AF" w:rsidRPr="008601AF" w14:paraId="395F16E2" w14:textId="77777777" w:rsidTr="0016760B">
        <w:tblPrEx>
          <w:tblW w:w="5000" w:type="pct"/>
          <w:tblCellMar>
            <w:left w:w="70" w:type="dxa"/>
            <w:right w:w="70" w:type="dxa"/>
          </w:tblCellMar>
          <w:tblPrExChange w:id="13359" w:author="Philippe Hollanda - Oliveira Trust" w:date="2022-07-19T10:03:00Z">
            <w:tblPrEx>
              <w:tblW w:w="5000" w:type="pct"/>
              <w:tblCellMar>
                <w:left w:w="70" w:type="dxa"/>
                <w:right w:w="70" w:type="dxa"/>
              </w:tblCellMar>
            </w:tblPrEx>
          </w:tblPrExChange>
        </w:tblPrEx>
        <w:trPr>
          <w:trHeight w:val="1785"/>
          <w:trPrChange w:id="13360"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361"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1D1302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6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3086D4" w14:textId="36CC04BF" w:rsidR="008601AF" w:rsidRPr="008601AF" w:rsidRDefault="008601AF" w:rsidP="003C2C2A">
            <w:pPr>
              <w:jc w:val="center"/>
              <w:rPr>
                <w:rFonts w:ascii="Trebuchet MS" w:hAnsi="Trebuchet MS" w:cs="Arial"/>
                <w:color w:val="000000"/>
                <w:sz w:val="20"/>
                <w:szCs w:val="20"/>
                <w:lang w:bidi="th-TH"/>
              </w:rPr>
            </w:pPr>
            <w:del w:id="13363" w:author="Philippe Hollanda - Oliveira Trust" w:date="2022-07-19T10:03:00Z">
              <w:r w:rsidRPr="008601AF" w:rsidDel="0016760B">
                <w:rPr>
                  <w:rFonts w:ascii="Trebuchet MS" w:hAnsi="Trebuchet MS" w:cs="Arial"/>
                  <w:color w:val="000000"/>
                  <w:sz w:val="20"/>
                  <w:szCs w:val="20"/>
                  <w:lang w:bidi="th-TH"/>
                </w:rPr>
                <w:delText>20/04/2022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6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B1643C" w14:textId="5F61677D" w:rsidR="008601AF" w:rsidRPr="008601AF" w:rsidRDefault="008601AF" w:rsidP="003C2C2A">
            <w:pPr>
              <w:jc w:val="center"/>
              <w:rPr>
                <w:rFonts w:ascii="Trebuchet MS" w:hAnsi="Trebuchet MS" w:cs="Arial"/>
                <w:color w:val="000000"/>
                <w:sz w:val="20"/>
                <w:szCs w:val="20"/>
                <w:lang w:bidi="th-TH"/>
              </w:rPr>
            </w:pPr>
            <w:del w:id="13365" w:author="Philippe Hollanda - Oliveira Trust" w:date="2022-07-19T10:03:00Z">
              <w:r w:rsidRPr="008601AF" w:rsidDel="0016760B">
                <w:rPr>
                  <w:rFonts w:ascii="Trebuchet MS" w:hAnsi="Trebuchet MS" w:cs="Arial"/>
                  <w:color w:val="000000"/>
                  <w:sz w:val="20"/>
                  <w:szCs w:val="20"/>
                  <w:lang w:bidi="th-TH"/>
                </w:rPr>
                <w:delText>R$ 2.700,00</w:delText>
              </w:r>
            </w:del>
          </w:p>
        </w:tc>
      </w:tr>
      <w:tr w:rsidR="008601AF" w:rsidRPr="008601AF" w14:paraId="236C7A90" w14:textId="77777777" w:rsidTr="0016760B">
        <w:tblPrEx>
          <w:tblW w:w="5000" w:type="pct"/>
          <w:tblCellMar>
            <w:left w:w="70" w:type="dxa"/>
            <w:right w:w="70" w:type="dxa"/>
          </w:tblCellMar>
          <w:tblPrExChange w:id="13366" w:author="Philippe Hollanda - Oliveira Trust" w:date="2022-07-19T10:03:00Z">
            <w:tblPrEx>
              <w:tblW w:w="5000" w:type="pct"/>
              <w:tblCellMar>
                <w:left w:w="70" w:type="dxa"/>
                <w:right w:w="70" w:type="dxa"/>
              </w:tblCellMar>
            </w:tblPrEx>
          </w:tblPrExChange>
        </w:tblPrEx>
        <w:trPr>
          <w:trHeight w:val="1785"/>
          <w:trPrChange w:id="1336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6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FDA1B7" w14:textId="42FE0904" w:rsidR="008601AF" w:rsidRPr="008601AF" w:rsidRDefault="008601AF" w:rsidP="003C2C2A">
            <w:pPr>
              <w:jc w:val="center"/>
              <w:rPr>
                <w:rFonts w:ascii="Trebuchet MS" w:hAnsi="Trebuchet MS" w:cs="Arial"/>
                <w:color w:val="000000"/>
                <w:sz w:val="20"/>
                <w:szCs w:val="20"/>
                <w:lang w:bidi="th-TH"/>
              </w:rPr>
            </w:pPr>
            <w:del w:id="13369" w:author="Philippe Hollanda - Oliveira Trust" w:date="2022-07-19T10:03:00Z">
              <w:r w:rsidRPr="008601AF" w:rsidDel="0016760B">
                <w:rPr>
                  <w:rFonts w:ascii="Trebuchet MS" w:hAnsi="Trebuchet MS" w:cs="Arial"/>
                  <w:color w:val="000000"/>
                  <w:sz w:val="20"/>
                  <w:szCs w:val="20"/>
                  <w:lang w:bidi="th-TH"/>
                </w:rPr>
                <w:delText>CABO, TUBO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7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319325" w14:textId="4070D090" w:rsidR="008601AF" w:rsidRPr="008601AF" w:rsidRDefault="008601AF" w:rsidP="003C2C2A">
            <w:pPr>
              <w:jc w:val="center"/>
              <w:rPr>
                <w:rFonts w:ascii="Trebuchet MS" w:hAnsi="Trebuchet MS" w:cs="Arial"/>
                <w:color w:val="000000"/>
                <w:sz w:val="20"/>
                <w:szCs w:val="20"/>
                <w:lang w:bidi="th-TH"/>
              </w:rPr>
            </w:pPr>
            <w:del w:id="13371" w:author="Philippe Hollanda - Oliveira Trust" w:date="2022-07-19T10:03:00Z">
              <w:r w:rsidRPr="008601AF" w:rsidDel="0016760B">
                <w:rPr>
                  <w:rFonts w:ascii="Trebuchet MS" w:hAnsi="Trebuchet MS" w:cs="Arial"/>
                  <w:color w:val="000000"/>
                  <w:sz w:val="20"/>
                  <w:szCs w:val="20"/>
                  <w:lang w:bidi="th-TH"/>
                </w:rPr>
                <w:delText>08/04/2022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7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E6A59E" w14:textId="4BDEE129" w:rsidR="008601AF" w:rsidRPr="008601AF" w:rsidRDefault="008601AF" w:rsidP="003C2C2A">
            <w:pPr>
              <w:jc w:val="center"/>
              <w:rPr>
                <w:rFonts w:ascii="Trebuchet MS" w:hAnsi="Trebuchet MS" w:cs="Arial"/>
                <w:color w:val="000000"/>
                <w:sz w:val="20"/>
                <w:szCs w:val="20"/>
                <w:lang w:bidi="th-TH"/>
              </w:rPr>
            </w:pPr>
            <w:del w:id="13373" w:author="Philippe Hollanda - Oliveira Trust" w:date="2022-07-19T10:03:00Z">
              <w:r w:rsidRPr="008601AF" w:rsidDel="0016760B">
                <w:rPr>
                  <w:rFonts w:ascii="Trebuchet MS" w:hAnsi="Trebuchet MS" w:cs="Arial"/>
                  <w:color w:val="000000"/>
                  <w:sz w:val="20"/>
                  <w:szCs w:val="20"/>
                  <w:lang w:bidi="th-TH"/>
                </w:rPr>
                <w:delText>R$ 12.320,00</w:delText>
              </w:r>
            </w:del>
          </w:p>
        </w:tc>
      </w:tr>
      <w:tr w:rsidR="008601AF" w:rsidRPr="008601AF" w14:paraId="5BDD1803" w14:textId="77777777" w:rsidTr="0016760B">
        <w:tblPrEx>
          <w:tblW w:w="5000" w:type="pct"/>
          <w:tblCellMar>
            <w:left w:w="70" w:type="dxa"/>
            <w:right w:w="70" w:type="dxa"/>
          </w:tblCellMar>
          <w:tblPrExChange w:id="13374" w:author="Philippe Hollanda - Oliveira Trust" w:date="2022-07-19T10:03:00Z">
            <w:tblPrEx>
              <w:tblW w:w="5000" w:type="pct"/>
              <w:tblCellMar>
                <w:left w:w="70" w:type="dxa"/>
                <w:right w:w="70" w:type="dxa"/>
              </w:tblCellMar>
            </w:tblPrEx>
          </w:tblPrExChange>
        </w:tblPrEx>
        <w:trPr>
          <w:trHeight w:val="1785"/>
          <w:trPrChange w:id="1337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7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A6A9D3" w14:textId="401017C3" w:rsidR="008601AF" w:rsidRPr="008601AF" w:rsidRDefault="008601AF" w:rsidP="003C2C2A">
            <w:pPr>
              <w:jc w:val="center"/>
              <w:rPr>
                <w:rFonts w:ascii="Trebuchet MS" w:hAnsi="Trebuchet MS" w:cs="Arial"/>
                <w:color w:val="000000"/>
                <w:sz w:val="20"/>
                <w:szCs w:val="20"/>
                <w:lang w:bidi="th-TH"/>
              </w:rPr>
            </w:pPr>
            <w:del w:id="13377" w:author="Philippe Hollanda - Oliveira Trust" w:date="2022-07-19T10:03:00Z">
              <w:r w:rsidRPr="008601AF" w:rsidDel="0016760B">
                <w:rPr>
                  <w:rFonts w:ascii="Trebuchet MS" w:hAnsi="Trebuchet MS" w:cs="Arial"/>
                  <w:color w:val="000000"/>
                  <w:sz w:val="20"/>
                  <w:szCs w:val="20"/>
                  <w:lang w:bidi="th-TH"/>
                </w:rPr>
                <w:delText xml:space="preserve">FIXADOR DE BATENTE E TUBO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7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CDD060" w14:textId="4BDEDEA4" w:rsidR="008601AF" w:rsidRPr="008601AF" w:rsidRDefault="008601AF" w:rsidP="003C2C2A">
            <w:pPr>
              <w:jc w:val="center"/>
              <w:rPr>
                <w:rFonts w:ascii="Trebuchet MS" w:hAnsi="Trebuchet MS" w:cs="Arial"/>
                <w:color w:val="000000"/>
                <w:sz w:val="20"/>
                <w:szCs w:val="20"/>
                <w:lang w:bidi="th-TH"/>
              </w:rPr>
            </w:pPr>
            <w:del w:id="13379" w:author="Philippe Hollanda - Oliveira Trust" w:date="2022-07-19T10:03:00Z">
              <w:r w:rsidRPr="008601AF" w:rsidDel="0016760B">
                <w:rPr>
                  <w:rFonts w:ascii="Trebuchet MS" w:hAnsi="Trebuchet MS" w:cs="Arial"/>
                  <w:color w:val="000000"/>
                  <w:sz w:val="20"/>
                  <w:szCs w:val="20"/>
                  <w:lang w:bidi="th-TH"/>
                </w:rPr>
                <w:delText>22/04/2022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8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BFF314" w14:textId="26ACBD17" w:rsidR="008601AF" w:rsidRPr="008601AF" w:rsidRDefault="008601AF" w:rsidP="003C2C2A">
            <w:pPr>
              <w:jc w:val="center"/>
              <w:rPr>
                <w:rFonts w:ascii="Trebuchet MS" w:hAnsi="Trebuchet MS" w:cs="Arial"/>
                <w:color w:val="000000"/>
                <w:sz w:val="20"/>
                <w:szCs w:val="20"/>
                <w:lang w:bidi="th-TH"/>
              </w:rPr>
            </w:pPr>
            <w:del w:id="13381" w:author="Philippe Hollanda - Oliveira Trust" w:date="2022-07-19T10:03:00Z">
              <w:r w:rsidRPr="008601AF" w:rsidDel="0016760B">
                <w:rPr>
                  <w:rFonts w:ascii="Trebuchet MS" w:hAnsi="Trebuchet MS" w:cs="Arial"/>
                  <w:color w:val="000000"/>
                  <w:sz w:val="20"/>
                  <w:szCs w:val="20"/>
                  <w:lang w:bidi="th-TH"/>
                </w:rPr>
                <w:delText>R$ 1.413,43</w:delText>
              </w:r>
            </w:del>
          </w:p>
        </w:tc>
      </w:tr>
      <w:tr w:rsidR="008601AF" w:rsidRPr="008601AF" w14:paraId="64CB85E3" w14:textId="77777777" w:rsidTr="0016760B">
        <w:tblPrEx>
          <w:tblW w:w="5000" w:type="pct"/>
          <w:tblCellMar>
            <w:left w:w="70" w:type="dxa"/>
            <w:right w:w="70" w:type="dxa"/>
          </w:tblCellMar>
          <w:tblPrExChange w:id="13382" w:author="Philippe Hollanda - Oliveira Trust" w:date="2022-07-19T10:03:00Z">
            <w:tblPrEx>
              <w:tblW w:w="5000" w:type="pct"/>
              <w:tblCellMar>
                <w:left w:w="70" w:type="dxa"/>
                <w:right w:w="70" w:type="dxa"/>
              </w:tblCellMar>
            </w:tblPrEx>
          </w:tblPrExChange>
        </w:tblPrEx>
        <w:trPr>
          <w:trHeight w:val="1785"/>
          <w:trPrChange w:id="1338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8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EF0B72" w14:textId="6A246073" w:rsidR="008601AF" w:rsidRPr="008601AF" w:rsidRDefault="008601AF" w:rsidP="003C2C2A">
            <w:pPr>
              <w:jc w:val="center"/>
              <w:rPr>
                <w:rFonts w:ascii="Trebuchet MS" w:hAnsi="Trebuchet MS" w:cs="Arial"/>
                <w:color w:val="000000"/>
                <w:sz w:val="20"/>
                <w:szCs w:val="20"/>
                <w:lang w:bidi="th-TH"/>
              </w:rPr>
            </w:pPr>
            <w:del w:id="13385" w:author="Philippe Hollanda - Oliveira Trust" w:date="2022-07-19T10:03:00Z">
              <w:r w:rsidRPr="008601AF" w:rsidDel="0016760B">
                <w:rPr>
                  <w:rFonts w:ascii="Trebuchet MS" w:hAnsi="Trebuchet MS" w:cs="Arial"/>
                  <w:color w:val="000000"/>
                  <w:sz w:val="20"/>
                  <w:szCs w:val="20"/>
                  <w:lang w:bidi="th-TH"/>
                </w:rPr>
                <w:delText xml:space="preserve">CAIXA D'AGUA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8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9704E2" w14:textId="1092C88C" w:rsidR="008601AF" w:rsidRPr="008601AF" w:rsidRDefault="008601AF" w:rsidP="003C2C2A">
            <w:pPr>
              <w:jc w:val="center"/>
              <w:rPr>
                <w:rFonts w:ascii="Trebuchet MS" w:hAnsi="Trebuchet MS" w:cs="Arial"/>
                <w:color w:val="000000"/>
                <w:sz w:val="20"/>
                <w:szCs w:val="20"/>
                <w:lang w:bidi="th-TH"/>
              </w:rPr>
            </w:pPr>
            <w:del w:id="13387"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8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A31E3B" w14:textId="446C7A0B" w:rsidR="008601AF" w:rsidRPr="008601AF" w:rsidRDefault="008601AF" w:rsidP="003C2C2A">
            <w:pPr>
              <w:jc w:val="center"/>
              <w:rPr>
                <w:rFonts w:ascii="Trebuchet MS" w:hAnsi="Trebuchet MS" w:cs="Arial"/>
                <w:color w:val="000000"/>
                <w:sz w:val="20"/>
                <w:szCs w:val="20"/>
                <w:lang w:bidi="th-TH"/>
              </w:rPr>
            </w:pPr>
            <w:del w:id="13389" w:author="Philippe Hollanda - Oliveira Trust" w:date="2022-07-19T10:03:00Z">
              <w:r w:rsidRPr="008601AF" w:rsidDel="0016760B">
                <w:rPr>
                  <w:rFonts w:ascii="Trebuchet MS" w:hAnsi="Trebuchet MS" w:cs="Arial"/>
                  <w:color w:val="000000"/>
                  <w:sz w:val="20"/>
                  <w:szCs w:val="20"/>
                  <w:lang w:bidi="th-TH"/>
                </w:rPr>
                <w:delText>R$ 1.430,00</w:delText>
              </w:r>
            </w:del>
          </w:p>
        </w:tc>
      </w:tr>
      <w:tr w:rsidR="008601AF" w:rsidRPr="008601AF" w14:paraId="6E67AB1C" w14:textId="77777777" w:rsidTr="0016760B">
        <w:tblPrEx>
          <w:tblW w:w="5000" w:type="pct"/>
          <w:tblCellMar>
            <w:left w:w="70" w:type="dxa"/>
            <w:right w:w="70" w:type="dxa"/>
          </w:tblCellMar>
          <w:tblPrExChange w:id="13390" w:author="Philippe Hollanda - Oliveira Trust" w:date="2022-07-19T10:03:00Z">
            <w:tblPrEx>
              <w:tblW w:w="5000" w:type="pct"/>
              <w:tblCellMar>
                <w:left w:w="70" w:type="dxa"/>
                <w:right w:w="70" w:type="dxa"/>
              </w:tblCellMar>
            </w:tblPrEx>
          </w:tblPrExChange>
        </w:tblPrEx>
        <w:trPr>
          <w:trHeight w:val="1785"/>
          <w:trPrChange w:id="1339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39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DC481A" w14:textId="3A7666A7" w:rsidR="008601AF" w:rsidRPr="008601AF" w:rsidRDefault="008601AF" w:rsidP="003C2C2A">
            <w:pPr>
              <w:jc w:val="center"/>
              <w:rPr>
                <w:rFonts w:ascii="Trebuchet MS" w:hAnsi="Trebuchet MS" w:cs="Arial"/>
                <w:color w:val="000000"/>
                <w:sz w:val="20"/>
                <w:szCs w:val="20"/>
                <w:lang w:bidi="th-TH"/>
              </w:rPr>
            </w:pPr>
            <w:del w:id="13393" w:author="Philippe Hollanda - Oliveira Trust" w:date="2022-07-19T10:03:00Z">
              <w:r w:rsidRPr="008601AF" w:rsidDel="0016760B">
                <w:rPr>
                  <w:rFonts w:ascii="Trebuchet MS" w:hAnsi="Trebuchet MS" w:cs="Arial"/>
                  <w:color w:val="000000"/>
                  <w:sz w:val="20"/>
                  <w:szCs w:val="20"/>
                  <w:lang w:bidi="th-TH"/>
                </w:rPr>
                <w:lastRenderedPageBreak/>
                <w:delText>SIRENE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39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C70A34" w14:textId="3F65ABA3" w:rsidR="008601AF" w:rsidRPr="008601AF" w:rsidRDefault="008601AF" w:rsidP="003C2C2A">
            <w:pPr>
              <w:jc w:val="center"/>
              <w:rPr>
                <w:rFonts w:ascii="Trebuchet MS" w:hAnsi="Trebuchet MS" w:cs="Arial"/>
                <w:color w:val="000000"/>
                <w:sz w:val="20"/>
                <w:szCs w:val="20"/>
                <w:lang w:bidi="th-TH"/>
              </w:rPr>
            </w:pPr>
            <w:del w:id="13395"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39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DF3100" w14:textId="10950175" w:rsidR="008601AF" w:rsidRPr="008601AF" w:rsidRDefault="008601AF" w:rsidP="003C2C2A">
            <w:pPr>
              <w:jc w:val="center"/>
              <w:rPr>
                <w:rFonts w:ascii="Trebuchet MS" w:hAnsi="Trebuchet MS" w:cs="Arial"/>
                <w:color w:val="000000"/>
                <w:sz w:val="20"/>
                <w:szCs w:val="20"/>
                <w:lang w:bidi="th-TH"/>
              </w:rPr>
            </w:pPr>
            <w:del w:id="13397" w:author="Philippe Hollanda - Oliveira Trust" w:date="2022-07-19T10:03:00Z">
              <w:r w:rsidRPr="008601AF" w:rsidDel="0016760B">
                <w:rPr>
                  <w:rFonts w:ascii="Trebuchet MS" w:hAnsi="Trebuchet MS" w:cs="Arial"/>
                  <w:color w:val="000000"/>
                  <w:sz w:val="20"/>
                  <w:szCs w:val="20"/>
                  <w:lang w:bidi="th-TH"/>
                </w:rPr>
                <w:delText>R$ 59,83</w:delText>
              </w:r>
            </w:del>
          </w:p>
        </w:tc>
      </w:tr>
      <w:tr w:rsidR="008601AF" w:rsidRPr="008601AF" w14:paraId="4D8A6326" w14:textId="77777777" w:rsidTr="0016760B">
        <w:tblPrEx>
          <w:tblW w:w="5000" w:type="pct"/>
          <w:tblCellMar>
            <w:left w:w="70" w:type="dxa"/>
            <w:right w:w="70" w:type="dxa"/>
          </w:tblCellMar>
          <w:tblPrExChange w:id="13398" w:author="Philippe Hollanda - Oliveira Trust" w:date="2022-07-19T10:03:00Z">
            <w:tblPrEx>
              <w:tblW w:w="5000" w:type="pct"/>
              <w:tblCellMar>
                <w:left w:w="70" w:type="dxa"/>
                <w:right w:w="70" w:type="dxa"/>
              </w:tblCellMar>
            </w:tblPrEx>
          </w:tblPrExChange>
        </w:tblPrEx>
        <w:trPr>
          <w:trHeight w:val="1785"/>
          <w:trPrChange w:id="1339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0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1C3069" w14:textId="5A24AB92" w:rsidR="008601AF" w:rsidRPr="008601AF" w:rsidRDefault="008601AF" w:rsidP="003C2C2A">
            <w:pPr>
              <w:jc w:val="center"/>
              <w:rPr>
                <w:rFonts w:ascii="Trebuchet MS" w:hAnsi="Trebuchet MS" w:cs="Arial"/>
                <w:color w:val="000000"/>
                <w:sz w:val="20"/>
                <w:szCs w:val="20"/>
                <w:lang w:bidi="th-TH"/>
              </w:rPr>
            </w:pPr>
            <w:del w:id="13401"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0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679DA86" w14:textId="02C852FF" w:rsidR="008601AF" w:rsidRPr="008601AF" w:rsidRDefault="008601AF" w:rsidP="003C2C2A">
            <w:pPr>
              <w:jc w:val="center"/>
              <w:rPr>
                <w:rFonts w:ascii="Trebuchet MS" w:hAnsi="Trebuchet MS" w:cs="Arial"/>
                <w:color w:val="000000"/>
                <w:sz w:val="20"/>
                <w:szCs w:val="20"/>
                <w:lang w:bidi="th-TH"/>
              </w:rPr>
            </w:pPr>
            <w:del w:id="13403"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0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C1313A" w14:textId="6B4CF7B9" w:rsidR="008601AF" w:rsidRPr="008601AF" w:rsidRDefault="008601AF" w:rsidP="003C2C2A">
            <w:pPr>
              <w:jc w:val="center"/>
              <w:rPr>
                <w:rFonts w:ascii="Trebuchet MS" w:hAnsi="Trebuchet MS" w:cs="Arial"/>
                <w:color w:val="000000"/>
                <w:sz w:val="20"/>
                <w:szCs w:val="20"/>
                <w:lang w:bidi="th-TH"/>
              </w:rPr>
            </w:pPr>
            <w:del w:id="13405" w:author="Philippe Hollanda - Oliveira Trust" w:date="2022-07-19T10:03:00Z">
              <w:r w:rsidRPr="008601AF" w:rsidDel="0016760B">
                <w:rPr>
                  <w:rFonts w:ascii="Trebuchet MS" w:hAnsi="Trebuchet MS" w:cs="Arial"/>
                  <w:color w:val="000000"/>
                  <w:sz w:val="20"/>
                  <w:szCs w:val="20"/>
                  <w:lang w:bidi="th-TH"/>
                </w:rPr>
                <w:delText>R$ 950,00</w:delText>
              </w:r>
            </w:del>
          </w:p>
        </w:tc>
      </w:tr>
      <w:tr w:rsidR="008601AF" w:rsidRPr="008601AF" w14:paraId="43830445" w14:textId="77777777" w:rsidTr="0016760B">
        <w:tblPrEx>
          <w:tblW w:w="5000" w:type="pct"/>
          <w:tblCellMar>
            <w:left w:w="70" w:type="dxa"/>
            <w:right w:w="70" w:type="dxa"/>
          </w:tblCellMar>
          <w:tblPrExChange w:id="13406" w:author="Philippe Hollanda - Oliveira Trust" w:date="2022-07-19T10:03:00Z">
            <w:tblPrEx>
              <w:tblW w:w="5000" w:type="pct"/>
              <w:tblCellMar>
                <w:left w:w="70" w:type="dxa"/>
                <w:right w:w="70" w:type="dxa"/>
              </w:tblCellMar>
            </w:tblPrEx>
          </w:tblPrExChange>
        </w:tblPrEx>
        <w:trPr>
          <w:trHeight w:val="1785"/>
          <w:trPrChange w:id="1340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0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0A83EB" w14:textId="20F9295A" w:rsidR="008601AF" w:rsidRPr="008601AF" w:rsidRDefault="008601AF" w:rsidP="003C2C2A">
            <w:pPr>
              <w:jc w:val="center"/>
              <w:rPr>
                <w:rFonts w:ascii="Trebuchet MS" w:hAnsi="Trebuchet MS" w:cs="Arial"/>
                <w:color w:val="000000"/>
                <w:sz w:val="20"/>
                <w:szCs w:val="20"/>
                <w:lang w:bidi="th-TH"/>
              </w:rPr>
            </w:pPr>
            <w:del w:id="13409" w:author="Philippe Hollanda - Oliveira Trust" w:date="2022-07-19T10:03:00Z">
              <w:r w:rsidRPr="008601AF" w:rsidDel="0016760B">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1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73A36B" w14:textId="0CE7501D" w:rsidR="008601AF" w:rsidRPr="008601AF" w:rsidRDefault="008601AF" w:rsidP="003C2C2A">
            <w:pPr>
              <w:jc w:val="center"/>
              <w:rPr>
                <w:rFonts w:ascii="Trebuchet MS" w:hAnsi="Trebuchet MS" w:cs="Arial"/>
                <w:color w:val="000000"/>
                <w:sz w:val="20"/>
                <w:szCs w:val="20"/>
                <w:lang w:bidi="th-TH"/>
              </w:rPr>
            </w:pPr>
            <w:del w:id="13411" w:author="Philippe Hollanda - Oliveira Trust" w:date="2022-07-19T10:03:00Z">
              <w:r w:rsidRPr="008601AF" w:rsidDel="0016760B">
                <w:rPr>
                  <w:rFonts w:ascii="Trebuchet MS" w:hAnsi="Trebuchet MS" w:cs="Arial"/>
                  <w:color w:val="000000"/>
                  <w:sz w:val="20"/>
                  <w:szCs w:val="20"/>
                  <w:lang w:bidi="th-TH"/>
                </w:rPr>
                <w:delText>25/04/2022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1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50F991" w14:textId="4BD6DCF4" w:rsidR="008601AF" w:rsidRPr="008601AF" w:rsidRDefault="008601AF" w:rsidP="003C2C2A">
            <w:pPr>
              <w:jc w:val="center"/>
              <w:rPr>
                <w:rFonts w:ascii="Trebuchet MS" w:hAnsi="Trebuchet MS" w:cs="Arial"/>
                <w:color w:val="000000"/>
                <w:sz w:val="20"/>
                <w:szCs w:val="20"/>
                <w:lang w:bidi="th-TH"/>
              </w:rPr>
            </w:pPr>
            <w:del w:id="13413" w:author="Philippe Hollanda - Oliveira Trust" w:date="2022-07-19T10:03:00Z">
              <w:r w:rsidRPr="008601AF" w:rsidDel="0016760B">
                <w:rPr>
                  <w:rFonts w:ascii="Trebuchet MS" w:hAnsi="Trebuchet MS" w:cs="Arial"/>
                  <w:color w:val="000000"/>
                  <w:sz w:val="20"/>
                  <w:szCs w:val="20"/>
                  <w:lang w:bidi="th-TH"/>
                </w:rPr>
                <w:delText>R$ 112,73</w:delText>
              </w:r>
            </w:del>
          </w:p>
        </w:tc>
      </w:tr>
      <w:tr w:rsidR="008601AF" w:rsidRPr="008601AF" w14:paraId="79A84BA1" w14:textId="77777777" w:rsidTr="0016760B">
        <w:tblPrEx>
          <w:tblW w:w="5000" w:type="pct"/>
          <w:tblCellMar>
            <w:left w:w="70" w:type="dxa"/>
            <w:right w:w="70" w:type="dxa"/>
          </w:tblCellMar>
          <w:tblPrExChange w:id="13414" w:author="Philippe Hollanda - Oliveira Trust" w:date="2022-07-19T10:03:00Z">
            <w:tblPrEx>
              <w:tblW w:w="5000" w:type="pct"/>
              <w:tblCellMar>
                <w:left w:w="70" w:type="dxa"/>
                <w:right w:w="70" w:type="dxa"/>
              </w:tblCellMar>
            </w:tblPrEx>
          </w:tblPrExChange>
        </w:tblPrEx>
        <w:trPr>
          <w:trHeight w:val="1785"/>
          <w:trPrChange w:id="1341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1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47A7AE" w14:textId="1E75E3C1" w:rsidR="008601AF" w:rsidRPr="008601AF" w:rsidRDefault="008601AF" w:rsidP="003C2C2A">
            <w:pPr>
              <w:jc w:val="center"/>
              <w:rPr>
                <w:rFonts w:ascii="Trebuchet MS" w:hAnsi="Trebuchet MS" w:cs="Arial"/>
                <w:color w:val="000000"/>
                <w:sz w:val="20"/>
                <w:szCs w:val="20"/>
                <w:lang w:bidi="th-TH"/>
              </w:rPr>
            </w:pPr>
            <w:del w:id="13417" w:author="Philippe Hollanda - Oliveira Trust" w:date="2022-07-19T10:03:00Z">
              <w:r w:rsidRPr="008601AF" w:rsidDel="0016760B">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1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F8852C" w14:textId="454C62C4" w:rsidR="008601AF" w:rsidRPr="008601AF" w:rsidRDefault="008601AF" w:rsidP="003C2C2A">
            <w:pPr>
              <w:jc w:val="center"/>
              <w:rPr>
                <w:rFonts w:ascii="Trebuchet MS" w:hAnsi="Trebuchet MS" w:cs="Arial"/>
                <w:color w:val="000000"/>
                <w:sz w:val="20"/>
                <w:szCs w:val="20"/>
                <w:lang w:bidi="th-TH"/>
              </w:rPr>
            </w:pPr>
            <w:del w:id="13419" w:author="Philippe Hollanda - Oliveira Trust" w:date="2022-07-19T10:03:00Z">
              <w:r w:rsidRPr="008601AF" w:rsidDel="0016760B">
                <w:rPr>
                  <w:rFonts w:ascii="Trebuchet MS" w:hAnsi="Trebuchet MS" w:cs="Arial"/>
                  <w:color w:val="000000"/>
                  <w:sz w:val="20"/>
                  <w:szCs w:val="20"/>
                  <w:lang w:bidi="th-TH"/>
                </w:rPr>
                <w:delText>25/04/2022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2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199CFD" w14:textId="11B419BF" w:rsidR="008601AF" w:rsidRPr="008601AF" w:rsidRDefault="008601AF" w:rsidP="003C2C2A">
            <w:pPr>
              <w:jc w:val="center"/>
              <w:rPr>
                <w:rFonts w:ascii="Trebuchet MS" w:hAnsi="Trebuchet MS" w:cs="Arial"/>
                <w:color w:val="000000"/>
                <w:sz w:val="20"/>
                <w:szCs w:val="20"/>
                <w:lang w:bidi="th-TH"/>
              </w:rPr>
            </w:pPr>
            <w:del w:id="13421" w:author="Philippe Hollanda - Oliveira Trust" w:date="2022-07-19T10:03:00Z">
              <w:r w:rsidRPr="008601AF" w:rsidDel="0016760B">
                <w:rPr>
                  <w:rFonts w:ascii="Trebuchet MS" w:hAnsi="Trebuchet MS" w:cs="Arial"/>
                  <w:color w:val="000000"/>
                  <w:sz w:val="20"/>
                  <w:szCs w:val="20"/>
                  <w:lang w:bidi="th-TH"/>
                </w:rPr>
                <w:delText>R$ 263,35</w:delText>
              </w:r>
            </w:del>
          </w:p>
        </w:tc>
      </w:tr>
      <w:tr w:rsidR="008601AF" w:rsidRPr="008601AF" w14:paraId="14F84A98" w14:textId="77777777" w:rsidTr="0016760B">
        <w:tblPrEx>
          <w:tblW w:w="5000" w:type="pct"/>
          <w:tblCellMar>
            <w:left w:w="70" w:type="dxa"/>
            <w:right w:w="70" w:type="dxa"/>
          </w:tblCellMar>
          <w:tblPrExChange w:id="13422" w:author="Philippe Hollanda - Oliveira Trust" w:date="2022-07-19T10:03:00Z">
            <w:tblPrEx>
              <w:tblW w:w="5000" w:type="pct"/>
              <w:tblCellMar>
                <w:left w:w="70" w:type="dxa"/>
                <w:right w:w="70" w:type="dxa"/>
              </w:tblCellMar>
            </w:tblPrEx>
          </w:tblPrExChange>
        </w:tblPrEx>
        <w:trPr>
          <w:trHeight w:val="1785"/>
          <w:trPrChange w:id="1342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2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6A68C2" w14:textId="50E5D008" w:rsidR="008601AF" w:rsidRPr="008601AF" w:rsidRDefault="008601AF" w:rsidP="003C2C2A">
            <w:pPr>
              <w:jc w:val="center"/>
              <w:rPr>
                <w:rFonts w:ascii="Trebuchet MS" w:hAnsi="Trebuchet MS" w:cs="Arial"/>
                <w:color w:val="000000"/>
                <w:sz w:val="20"/>
                <w:szCs w:val="20"/>
                <w:lang w:bidi="th-TH"/>
              </w:rPr>
            </w:pPr>
            <w:del w:id="13425"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2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41AB53" w14:textId="78B19D20" w:rsidR="008601AF" w:rsidRPr="008601AF" w:rsidRDefault="008601AF" w:rsidP="003C2C2A">
            <w:pPr>
              <w:jc w:val="center"/>
              <w:rPr>
                <w:rFonts w:ascii="Trebuchet MS" w:hAnsi="Trebuchet MS" w:cs="Arial"/>
                <w:color w:val="000000"/>
                <w:sz w:val="20"/>
                <w:szCs w:val="20"/>
                <w:lang w:bidi="th-TH"/>
              </w:rPr>
            </w:pPr>
            <w:del w:id="13427"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2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56689E" w14:textId="2BAF21D4" w:rsidR="008601AF" w:rsidRPr="008601AF" w:rsidRDefault="008601AF" w:rsidP="003C2C2A">
            <w:pPr>
              <w:jc w:val="center"/>
              <w:rPr>
                <w:rFonts w:ascii="Trebuchet MS" w:hAnsi="Trebuchet MS" w:cs="Arial"/>
                <w:color w:val="000000"/>
                <w:sz w:val="20"/>
                <w:szCs w:val="20"/>
                <w:lang w:bidi="th-TH"/>
              </w:rPr>
            </w:pPr>
            <w:del w:id="13429" w:author="Philippe Hollanda - Oliveira Trust" w:date="2022-07-19T10:03:00Z">
              <w:r w:rsidRPr="008601AF" w:rsidDel="0016760B">
                <w:rPr>
                  <w:rFonts w:ascii="Trebuchet MS" w:hAnsi="Trebuchet MS" w:cs="Arial"/>
                  <w:color w:val="000000"/>
                  <w:sz w:val="20"/>
                  <w:szCs w:val="20"/>
                  <w:lang w:bidi="th-TH"/>
                </w:rPr>
                <w:delText>R$ 3.998,40</w:delText>
              </w:r>
            </w:del>
          </w:p>
        </w:tc>
      </w:tr>
      <w:tr w:rsidR="008601AF" w:rsidRPr="008601AF" w14:paraId="4A1A619F" w14:textId="77777777" w:rsidTr="0016760B">
        <w:tblPrEx>
          <w:tblW w:w="5000" w:type="pct"/>
          <w:tblCellMar>
            <w:left w:w="70" w:type="dxa"/>
            <w:right w:w="70" w:type="dxa"/>
          </w:tblCellMar>
          <w:tblPrExChange w:id="13430" w:author="Philippe Hollanda - Oliveira Trust" w:date="2022-07-19T10:03:00Z">
            <w:tblPrEx>
              <w:tblW w:w="5000" w:type="pct"/>
              <w:tblCellMar>
                <w:left w:w="70" w:type="dxa"/>
                <w:right w:w="70" w:type="dxa"/>
              </w:tblCellMar>
            </w:tblPrEx>
          </w:tblPrExChange>
        </w:tblPrEx>
        <w:trPr>
          <w:trHeight w:val="1785"/>
          <w:trPrChange w:id="1343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3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5270DA" w14:textId="6EDE60A7" w:rsidR="008601AF" w:rsidRPr="008601AF" w:rsidRDefault="008601AF" w:rsidP="003C2C2A">
            <w:pPr>
              <w:jc w:val="center"/>
              <w:rPr>
                <w:rFonts w:ascii="Trebuchet MS" w:hAnsi="Trebuchet MS" w:cs="Arial"/>
                <w:color w:val="000000"/>
                <w:sz w:val="20"/>
                <w:szCs w:val="20"/>
                <w:lang w:bidi="th-TH"/>
              </w:rPr>
            </w:pPr>
            <w:del w:id="13433" w:author="Philippe Hollanda - Oliveira Trust" w:date="2022-07-19T10:03:00Z">
              <w:r w:rsidRPr="008601AF" w:rsidDel="0016760B">
                <w:rPr>
                  <w:rFonts w:ascii="Trebuchet MS" w:hAnsi="Trebuchet MS" w:cs="Arial"/>
                  <w:color w:val="000000"/>
                  <w:sz w:val="20"/>
                  <w:szCs w:val="20"/>
                  <w:lang w:bidi="th-TH"/>
                </w:rPr>
                <w:lastRenderedPageBreak/>
                <w:delText>AREIA E CIMENTO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3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C0278C" w14:textId="64FD9231" w:rsidR="008601AF" w:rsidRPr="008601AF" w:rsidRDefault="008601AF" w:rsidP="003C2C2A">
            <w:pPr>
              <w:jc w:val="center"/>
              <w:rPr>
                <w:rFonts w:ascii="Trebuchet MS" w:hAnsi="Trebuchet MS" w:cs="Arial"/>
                <w:color w:val="000000"/>
                <w:sz w:val="20"/>
                <w:szCs w:val="20"/>
                <w:lang w:bidi="th-TH"/>
              </w:rPr>
            </w:pPr>
            <w:del w:id="13435" w:author="Philippe Hollanda - Oliveira Trust" w:date="2022-07-19T10:03:00Z">
              <w:r w:rsidRPr="008601AF" w:rsidDel="0016760B">
                <w:rPr>
                  <w:rFonts w:ascii="Trebuchet MS" w:hAnsi="Trebuchet MS" w:cs="Arial"/>
                  <w:color w:val="000000"/>
                  <w:sz w:val="20"/>
                  <w:szCs w:val="20"/>
                  <w:lang w:bidi="th-TH"/>
                </w:rPr>
                <w:delText>18/04/2022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3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BA0339" w14:textId="1B6AA30B" w:rsidR="008601AF" w:rsidRPr="008601AF" w:rsidRDefault="008601AF" w:rsidP="003C2C2A">
            <w:pPr>
              <w:jc w:val="center"/>
              <w:rPr>
                <w:rFonts w:ascii="Trebuchet MS" w:hAnsi="Trebuchet MS" w:cs="Arial"/>
                <w:color w:val="000000"/>
                <w:sz w:val="20"/>
                <w:szCs w:val="20"/>
                <w:lang w:bidi="th-TH"/>
              </w:rPr>
            </w:pPr>
            <w:del w:id="13437" w:author="Philippe Hollanda - Oliveira Trust" w:date="2022-07-19T10:03:00Z">
              <w:r w:rsidRPr="008601AF" w:rsidDel="0016760B">
                <w:rPr>
                  <w:rFonts w:ascii="Trebuchet MS" w:hAnsi="Trebuchet MS" w:cs="Arial"/>
                  <w:color w:val="000000"/>
                  <w:sz w:val="20"/>
                  <w:szCs w:val="20"/>
                  <w:lang w:bidi="th-TH"/>
                </w:rPr>
                <w:delText>R$ 860,00</w:delText>
              </w:r>
            </w:del>
          </w:p>
        </w:tc>
      </w:tr>
      <w:tr w:rsidR="008601AF" w:rsidRPr="008601AF" w14:paraId="29C84A45" w14:textId="77777777" w:rsidTr="0016760B">
        <w:tblPrEx>
          <w:tblW w:w="5000" w:type="pct"/>
          <w:tblCellMar>
            <w:left w:w="70" w:type="dxa"/>
            <w:right w:w="70" w:type="dxa"/>
          </w:tblCellMar>
          <w:tblPrExChange w:id="13438" w:author="Philippe Hollanda - Oliveira Trust" w:date="2022-07-19T10:03:00Z">
            <w:tblPrEx>
              <w:tblW w:w="5000" w:type="pct"/>
              <w:tblCellMar>
                <w:left w:w="70" w:type="dxa"/>
                <w:right w:w="70" w:type="dxa"/>
              </w:tblCellMar>
            </w:tblPrEx>
          </w:tblPrExChange>
        </w:tblPrEx>
        <w:trPr>
          <w:trHeight w:val="1785"/>
          <w:trPrChange w:id="1343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4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1FE846" w14:textId="548B49F8" w:rsidR="008601AF" w:rsidRPr="008601AF" w:rsidRDefault="008601AF" w:rsidP="003C2C2A">
            <w:pPr>
              <w:jc w:val="center"/>
              <w:rPr>
                <w:rFonts w:ascii="Trebuchet MS" w:hAnsi="Trebuchet MS" w:cs="Arial"/>
                <w:color w:val="000000"/>
                <w:sz w:val="20"/>
                <w:szCs w:val="20"/>
                <w:lang w:bidi="th-TH"/>
              </w:rPr>
            </w:pPr>
            <w:del w:id="13441"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4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1ECBA0" w14:textId="7395CAA0" w:rsidR="008601AF" w:rsidRPr="008601AF" w:rsidRDefault="008601AF" w:rsidP="003C2C2A">
            <w:pPr>
              <w:jc w:val="center"/>
              <w:rPr>
                <w:rFonts w:ascii="Trebuchet MS" w:hAnsi="Trebuchet MS" w:cs="Arial"/>
                <w:color w:val="000000"/>
                <w:sz w:val="20"/>
                <w:szCs w:val="20"/>
                <w:lang w:bidi="th-TH"/>
              </w:rPr>
            </w:pPr>
            <w:del w:id="13443" w:author="Philippe Hollanda - Oliveira Trust" w:date="2022-07-19T10:03:00Z">
              <w:r w:rsidRPr="008601AF" w:rsidDel="0016760B">
                <w:rPr>
                  <w:rFonts w:ascii="Trebuchet MS" w:hAnsi="Trebuchet MS" w:cs="Arial"/>
                  <w:color w:val="000000"/>
                  <w:sz w:val="20"/>
                  <w:szCs w:val="20"/>
                  <w:lang w:bidi="th-TH"/>
                </w:rPr>
                <w:delText>03/05/2022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4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769F40" w14:textId="642ED45C" w:rsidR="008601AF" w:rsidRPr="008601AF" w:rsidRDefault="008601AF" w:rsidP="003C2C2A">
            <w:pPr>
              <w:jc w:val="center"/>
              <w:rPr>
                <w:rFonts w:ascii="Trebuchet MS" w:hAnsi="Trebuchet MS" w:cs="Arial"/>
                <w:color w:val="000000"/>
                <w:sz w:val="20"/>
                <w:szCs w:val="20"/>
                <w:lang w:bidi="th-TH"/>
              </w:rPr>
            </w:pPr>
            <w:del w:id="13445" w:author="Philippe Hollanda - Oliveira Trust" w:date="2022-07-19T10:03:00Z">
              <w:r w:rsidRPr="008601AF" w:rsidDel="0016760B">
                <w:rPr>
                  <w:rFonts w:ascii="Trebuchet MS" w:hAnsi="Trebuchet MS" w:cs="Arial"/>
                  <w:color w:val="000000"/>
                  <w:sz w:val="20"/>
                  <w:szCs w:val="20"/>
                  <w:lang w:bidi="th-TH"/>
                </w:rPr>
                <w:delText>R$ 507,99</w:delText>
              </w:r>
            </w:del>
          </w:p>
        </w:tc>
      </w:tr>
      <w:tr w:rsidR="008601AF" w:rsidRPr="008601AF" w14:paraId="2A151BB3" w14:textId="77777777" w:rsidTr="0016760B">
        <w:tblPrEx>
          <w:tblW w:w="5000" w:type="pct"/>
          <w:tblCellMar>
            <w:left w:w="70" w:type="dxa"/>
            <w:right w:w="70" w:type="dxa"/>
          </w:tblCellMar>
          <w:tblPrExChange w:id="13446" w:author="Philippe Hollanda - Oliveira Trust" w:date="2022-07-19T10:03:00Z">
            <w:tblPrEx>
              <w:tblW w:w="5000" w:type="pct"/>
              <w:tblCellMar>
                <w:left w:w="70" w:type="dxa"/>
                <w:right w:w="70" w:type="dxa"/>
              </w:tblCellMar>
            </w:tblPrEx>
          </w:tblPrExChange>
        </w:tblPrEx>
        <w:trPr>
          <w:trHeight w:val="1785"/>
          <w:trPrChange w:id="1344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4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D601C0" w14:textId="1AC7BB7F" w:rsidR="008601AF" w:rsidRPr="008601AF" w:rsidRDefault="008601AF" w:rsidP="003C2C2A">
            <w:pPr>
              <w:jc w:val="center"/>
              <w:rPr>
                <w:rFonts w:ascii="Trebuchet MS" w:hAnsi="Trebuchet MS" w:cs="Arial"/>
                <w:color w:val="000000"/>
                <w:sz w:val="20"/>
                <w:szCs w:val="20"/>
                <w:lang w:bidi="th-TH"/>
              </w:rPr>
            </w:pPr>
            <w:del w:id="13449"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5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0DDD92" w14:textId="17B8775C" w:rsidR="008601AF" w:rsidRPr="008601AF" w:rsidRDefault="008601AF" w:rsidP="003C2C2A">
            <w:pPr>
              <w:jc w:val="center"/>
              <w:rPr>
                <w:rFonts w:ascii="Trebuchet MS" w:hAnsi="Trebuchet MS" w:cs="Arial"/>
                <w:color w:val="000000"/>
                <w:sz w:val="20"/>
                <w:szCs w:val="20"/>
                <w:lang w:bidi="th-TH"/>
              </w:rPr>
            </w:pPr>
            <w:del w:id="13451" w:author="Philippe Hollanda - Oliveira Trust" w:date="2022-07-19T10:03:00Z">
              <w:r w:rsidRPr="008601AF" w:rsidDel="0016760B">
                <w:rPr>
                  <w:rFonts w:ascii="Trebuchet MS" w:hAnsi="Trebuchet MS" w:cs="Arial"/>
                  <w:color w:val="000000"/>
                  <w:sz w:val="20"/>
                  <w:szCs w:val="20"/>
                  <w:lang w:bidi="th-TH"/>
                </w:rPr>
                <w:delText>16/05/2022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5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F9F411" w14:textId="7EA19405" w:rsidR="008601AF" w:rsidRPr="008601AF" w:rsidRDefault="008601AF" w:rsidP="003C2C2A">
            <w:pPr>
              <w:jc w:val="center"/>
              <w:rPr>
                <w:rFonts w:ascii="Trebuchet MS" w:hAnsi="Trebuchet MS" w:cs="Arial"/>
                <w:color w:val="000000"/>
                <w:sz w:val="20"/>
                <w:szCs w:val="20"/>
                <w:lang w:bidi="th-TH"/>
              </w:rPr>
            </w:pPr>
            <w:del w:id="13453" w:author="Philippe Hollanda - Oliveira Trust" w:date="2022-07-19T10:03:00Z">
              <w:r w:rsidRPr="008601AF" w:rsidDel="0016760B">
                <w:rPr>
                  <w:rFonts w:ascii="Trebuchet MS" w:hAnsi="Trebuchet MS" w:cs="Arial"/>
                  <w:color w:val="000000"/>
                  <w:sz w:val="20"/>
                  <w:szCs w:val="20"/>
                  <w:lang w:bidi="th-TH"/>
                </w:rPr>
                <w:delText>R$ 450,80</w:delText>
              </w:r>
            </w:del>
          </w:p>
        </w:tc>
      </w:tr>
      <w:tr w:rsidR="008601AF" w:rsidRPr="008601AF" w14:paraId="314FA30C" w14:textId="77777777" w:rsidTr="0016760B">
        <w:tblPrEx>
          <w:tblW w:w="5000" w:type="pct"/>
          <w:tblCellMar>
            <w:left w:w="70" w:type="dxa"/>
            <w:right w:w="70" w:type="dxa"/>
          </w:tblCellMar>
          <w:tblPrExChange w:id="13454" w:author="Philippe Hollanda - Oliveira Trust" w:date="2022-07-19T10:03:00Z">
            <w:tblPrEx>
              <w:tblW w:w="5000" w:type="pct"/>
              <w:tblCellMar>
                <w:left w:w="70" w:type="dxa"/>
                <w:right w:w="70" w:type="dxa"/>
              </w:tblCellMar>
            </w:tblPrEx>
          </w:tblPrExChange>
        </w:tblPrEx>
        <w:trPr>
          <w:trHeight w:val="1785"/>
          <w:trPrChange w:id="1345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5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D46E9C" w14:textId="5CA08CE6" w:rsidR="008601AF" w:rsidRPr="008601AF" w:rsidRDefault="008601AF" w:rsidP="003C2C2A">
            <w:pPr>
              <w:jc w:val="center"/>
              <w:rPr>
                <w:rFonts w:ascii="Trebuchet MS" w:hAnsi="Trebuchet MS" w:cs="Arial"/>
                <w:color w:val="000000"/>
                <w:sz w:val="20"/>
                <w:szCs w:val="20"/>
                <w:lang w:bidi="th-TH"/>
              </w:rPr>
            </w:pPr>
            <w:del w:id="13457"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5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A3FC37" w14:textId="2F369937" w:rsidR="008601AF" w:rsidRPr="008601AF" w:rsidRDefault="008601AF" w:rsidP="003C2C2A">
            <w:pPr>
              <w:jc w:val="center"/>
              <w:rPr>
                <w:rFonts w:ascii="Trebuchet MS" w:hAnsi="Trebuchet MS" w:cs="Arial"/>
                <w:color w:val="000000"/>
                <w:sz w:val="20"/>
                <w:szCs w:val="20"/>
                <w:lang w:bidi="th-TH"/>
              </w:rPr>
            </w:pPr>
            <w:del w:id="13459" w:author="Philippe Hollanda - Oliveira Trust" w:date="2022-07-19T10:03:00Z">
              <w:r w:rsidRPr="008601AF" w:rsidDel="0016760B">
                <w:rPr>
                  <w:rFonts w:ascii="Trebuchet MS" w:hAnsi="Trebuchet MS" w:cs="Arial"/>
                  <w:color w:val="000000"/>
                  <w:sz w:val="20"/>
                  <w:szCs w:val="20"/>
                  <w:lang w:bidi="th-TH"/>
                </w:rPr>
                <w:delText>16/05/2022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6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0F7D89" w14:textId="7B70BE04" w:rsidR="008601AF" w:rsidRPr="008601AF" w:rsidRDefault="008601AF" w:rsidP="003C2C2A">
            <w:pPr>
              <w:jc w:val="center"/>
              <w:rPr>
                <w:rFonts w:ascii="Trebuchet MS" w:hAnsi="Trebuchet MS" w:cs="Arial"/>
                <w:color w:val="000000"/>
                <w:sz w:val="20"/>
                <w:szCs w:val="20"/>
                <w:lang w:bidi="th-TH"/>
              </w:rPr>
            </w:pPr>
            <w:del w:id="13461" w:author="Philippe Hollanda - Oliveira Trust" w:date="2022-07-19T10:03:00Z">
              <w:r w:rsidRPr="008601AF" w:rsidDel="0016760B">
                <w:rPr>
                  <w:rFonts w:ascii="Trebuchet MS" w:hAnsi="Trebuchet MS" w:cs="Arial"/>
                  <w:color w:val="000000"/>
                  <w:sz w:val="20"/>
                  <w:szCs w:val="20"/>
                  <w:lang w:bidi="th-TH"/>
                </w:rPr>
                <w:delText>R$ 621,30</w:delText>
              </w:r>
            </w:del>
          </w:p>
        </w:tc>
      </w:tr>
      <w:tr w:rsidR="008601AF" w:rsidRPr="008601AF" w14:paraId="12C1493B" w14:textId="77777777" w:rsidTr="0016760B">
        <w:tblPrEx>
          <w:tblW w:w="5000" w:type="pct"/>
          <w:tblCellMar>
            <w:left w:w="70" w:type="dxa"/>
            <w:right w:w="70" w:type="dxa"/>
          </w:tblCellMar>
          <w:tblPrExChange w:id="13462" w:author="Philippe Hollanda - Oliveira Trust" w:date="2022-07-19T10:03:00Z">
            <w:tblPrEx>
              <w:tblW w:w="5000" w:type="pct"/>
              <w:tblCellMar>
                <w:left w:w="70" w:type="dxa"/>
                <w:right w:w="70" w:type="dxa"/>
              </w:tblCellMar>
            </w:tblPrEx>
          </w:tblPrExChange>
        </w:tblPrEx>
        <w:trPr>
          <w:trHeight w:val="1785"/>
          <w:trPrChange w:id="1346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6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2ED8A0" w14:textId="786D3552" w:rsidR="008601AF" w:rsidRPr="008601AF" w:rsidRDefault="008601AF" w:rsidP="003C2C2A">
            <w:pPr>
              <w:jc w:val="center"/>
              <w:rPr>
                <w:rFonts w:ascii="Trebuchet MS" w:hAnsi="Trebuchet MS" w:cs="Arial"/>
                <w:color w:val="000000"/>
                <w:sz w:val="20"/>
                <w:szCs w:val="20"/>
                <w:lang w:bidi="th-TH"/>
              </w:rPr>
            </w:pPr>
            <w:del w:id="13465" w:author="Philippe Hollanda - Oliveira Trust" w:date="2022-07-19T10:03:00Z">
              <w:r w:rsidRPr="008601AF" w:rsidDel="0016760B">
                <w:rPr>
                  <w:rFonts w:ascii="Trebuchet MS" w:hAnsi="Trebuchet MS" w:cs="Arial"/>
                  <w:color w:val="000000"/>
                  <w:sz w:val="20"/>
                  <w:szCs w:val="20"/>
                  <w:lang w:bidi="th-TH"/>
                </w:rPr>
                <w:delText>TELA E CANTONEIRA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6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396717" w14:textId="39151256" w:rsidR="008601AF" w:rsidRPr="008601AF" w:rsidRDefault="008601AF" w:rsidP="003C2C2A">
            <w:pPr>
              <w:jc w:val="center"/>
              <w:rPr>
                <w:rFonts w:ascii="Trebuchet MS" w:hAnsi="Trebuchet MS" w:cs="Arial"/>
                <w:color w:val="000000"/>
                <w:sz w:val="20"/>
                <w:szCs w:val="20"/>
                <w:lang w:bidi="th-TH"/>
              </w:rPr>
            </w:pPr>
            <w:del w:id="13467" w:author="Philippe Hollanda - Oliveira Trust" w:date="2022-07-19T10:03:00Z">
              <w:r w:rsidRPr="008601AF" w:rsidDel="0016760B">
                <w:rPr>
                  <w:rFonts w:ascii="Trebuchet MS" w:hAnsi="Trebuchet MS" w:cs="Arial"/>
                  <w:color w:val="000000"/>
                  <w:sz w:val="20"/>
                  <w:szCs w:val="20"/>
                  <w:lang w:bidi="th-TH"/>
                </w:rPr>
                <w:delText>12/05/2022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6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34A597" w14:textId="164A3D0E" w:rsidR="008601AF" w:rsidRPr="008601AF" w:rsidRDefault="008601AF" w:rsidP="003C2C2A">
            <w:pPr>
              <w:jc w:val="center"/>
              <w:rPr>
                <w:rFonts w:ascii="Trebuchet MS" w:hAnsi="Trebuchet MS" w:cs="Arial"/>
                <w:color w:val="000000"/>
                <w:sz w:val="20"/>
                <w:szCs w:val="20"/>
                <w:lang w:bidi="th-TH"/>
              </w:rPr>
            </w:pPr>
            <w:del w:id="13469" w:author="Philippe Hollanda - Oliveira Trust" w:date="2022-07-19T10:03:00Z">
              <w:r w:rsidRPr="008601AF" w:rsidDel="0016760B">
                <w:rPr>
                  <w:rFonts w:ascii="Trebuchet MS" w:hAnsi="Trebuchet MS" w:cs="Arial"/>
                  <w:color w:val="000000"/>
                  <w:sz w:val="20"/>
                  <w:szCs w:val="20"/>
                  <w:lang w:bidi="th-TH"/>
                </w:rPr>
                <w:delText>R$ 3.780,00</w:delText>
              </w:r>
            </w:del>
          </w:p>
        </w:tc>
      </w:tr>
      <w:tr w:rsidR="008601AF" w:rsidRPr="008601AF" w14:paraId="58CEDB47" w14:textId="77777777" w:rsidTr="0016760B">
        <w:tblPrEx>
          <w:tblW w:w="5000" w:type="pct"/>
          <w:tblCellMar>
            <w:left w:w="70" w:type="dxa"/>
            <w:right w:w="70" w:type="dxa"/>
          </w:tblCellMar>
          <w:tblPrExChange w:id="13470" w:author="Philippe Hollanda - Oliveira Trust" w:date="2022-07-19T10:03:00Z">
            <w:tblPrEx>
              <w:tblW w:w="5000" w:type="pct"/>
              <w:tblCellMar>
                <w:left w:w="70" w:type="dxa"/>
                <w:right w:w="70" w:type="dxa"/>
              </w:tblCellMar>
            </w:tblPrEx>
          </w:tblPrExChange>
        </w:tblPrEx>
        <w:trPr>
          <w:trHeight w:val="1785"/>
          <w:trPrChange w:id="1347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7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2318D4" w14:textId="1483A6D4" w:rsidR="008601AF" w:rsidRPr="008601AF" w:rsidRDefault="008601AF" w:rsidP="003C2C2A">
            <w:pPr>
              <w:jc w:val="center"/>
              <w:rPr>
                <w:rFonts w:ascii="Trebuchet MS" w:hAnsi="Trebuchet MS" w:cs="Arial"/>
                <w:color w:val="000000"/>
                <w:sz w:val="20"/>
                <w:szCs w:val="20"/>
                <w:lang w:bidi="th-TH"/>
              </w:rPr>
            </w:pPr>
            <w:del w:id="13473" w:author="Philippe Hollanda - Oliveira Trust" w:date="2022-07-19T10:03:00Z">
              <w:r w:rsidRPr="008601AF" w:rsidDel="0016760B">
                <w:rPr>
                  <w:rFonts w:ascii="Trebuchet MS" w:hAnsi="Trebuchet MS" w:cs="Arial"/>
                  <w:color w:val="000000"/>
                  <w:sz w:val="20"/>
                  <w:szCs w:val="20"/>
                  <w:lang w:bidi="th-TH"/>
                </w:rPr>
                <w:lastRenderedPageBreak/>
                <w:delText>BARRA E CANTONEIRA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7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7C3FEE" w14:textId="6B96D559" w:rsidR="008601AF" w:rsidRPr="008601AF" w:rsidRDefault="008601AF" w:rsidP="003C2C2A">
            <w:pPr>
              <w:jc w:val="center"/>
              <w:rPr>
                <w:rFonts w:ascii="Trebuchet MS" w:hAnsi="Trebuchet MS" w:cs="Arial"/>
                <w:color w:val="000000"/>
                <w:sz w:val="20"/>
                <w:szCs w:val="20"/>
                <w:lang w:bidi="th-TH"/>
              </w:rPr>
            </w:pPr>
            <w:del w:id="13475" w:author="Philippe Hollanda - Oliveira Trust" w:date="2022-07-19T10:03:00Z">
              <w:r w:rsidRPr="008601AF" w:rsidDel="0016760B">
                <w:rPr>
                  <w:rFonts w:ascii="Trebuchet MS" w:hAnsi="Trebuchet MS" w:cs="Arial"/>
                  <w:color w:val="000000"/>
                  <w:sz w:val="20"/>
                  <w:szCs w:val="20"/>
                  <w:lang w:bidi="th-TH"/>
                </w:rPr>
                <w:delText>12/05/2022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7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AD48CD" w14:textId="10A380F4" w:rsidR="008601AF" w:rsidRPr="008601AF" w:rsidRDefault="008601AF" w:rsidP="003C2C2A">
            <w:pPr>
              <w:jc w:val="center"/>
              <w:rPr>
                <w:rFonts w:ascii="Trebuchet MS" w:hAnsi="Trebuchet MS" w:cs="Arial"/>
                <w:color w:val="000000"/>
                <w:sz w:val="20"/>
                <w:szCs w:val="20"/>
                <w:lang w:bidi="th-TH"/>
              </w:rPr>
            </w:pPr>
            <w:del w:id="13477" w:author="Philippe Hollanda - Oliveira Trust" w:date="2022-07-19T10:03:00Z">
              <w:r w:rsidRPr="008601AF" w:rsidDel="0016760B">
                <w:rPr>
                  <w:rFonts w:ascii="Trebuchet MS" w:hAnsi="Trebuchet MS" w:cs="Arial"/>
                  <w:color w:val="000000"/>
                  <w:sz w:val="20"/>
                  <w:szCs w:val="20"/>
                  <w:lang w:bidi="th-TH"/>
                </w:rPr>
                <w:delText>R$ 10.740,00</w:delText>
              </w:r>
            </w:del>
          </w:p>
        </w:tc>
      </w:tr>
      <w:tr w:rsidR="008601AF" w:rsidRPr="008601AF" w14:paraId="27CF1493" w14:textId="77777777" w:rsidTr="0016760B">
        <w:tblPrEx>
          <w:tblW w:w="5000" w:type="pct"/>
          <w:tblCellMar>
            <w:left w:w="70" w:type="dxa"/>
            <w:right w:w="70" w:type="dxa"/>
          </w:tblCellMar>
          <w:tblPrExChange w:id="13478" w:author="Philippe Hollanda - Oliveira Trust" w:date="2022-07-19T10:03:00Z">
            <w:tblPrEx>
              <w:tblW w:w="5000" w:type="pct"/>
              <w:tblCellMar>
                <w:left w:w="70" w:type="dxa"/>
                <w:right w:w="70" w:type="dxa"/>
              </w:tblCellMar>
            </w:tblPrEx>
          </w:tblPrExChange>
        </w:tblPrEx>
        <w:trPr>
          <w:trHeight w:val="1785"/>
          <w:trPrChange w:id="1347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8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BF27E9" w14:textId="7693FC0E" w:rsidR="008601AF" w:rsidRPr="008601AF" w:rsidRDefault="008601AF" w:rsidP="003C2C2A">
            <w:pPr>
              <w:jc w:val="center"/>
              <w:rPr>
                <w:rFonts w:ascii="Trebuchet MS" w:hAnsi="Trebuchet MS" w:cs="Arial"/>
                <w:color w:val="000000"/>
                <w:sz w:val="20"/>
                <w:szCs w:val="20"/>
                <w:lang w:bidi="th-TH"/>
              </w:rPr>
            </w:pPr>
            <w:del w:id="13481" w:author="Philippe Hollanda - Oliveira Trust" w:date="2022-07-19T10:03:00Z">
              <w:r w:rsidRPr="008601AF" w:rsidDel="0016760B">
                <w:rPr>
                  <w:rFonts w:ascii="Trebuchet MS" w:hAnsi="Trebuchet MS" w:cs="Arial"/>
                  <w:color w:val="000000"/>
                  <w:sz w:val="20"/>
                  <w:szCs w:val="20"/>
                  <w:lang w:bidi="th-TH"/>
                </w:rPr>
                <w:delText>TUBO RETANGULAR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8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6AC573" w14:textId="3CA08ED3" w:rsidR="008601AF" w:rsidRPr="008601AF" w:rsidRDefault="008601AF" w:rsidP="003C2C2A">
            <w:pPr>
              <w:jc w:val="center"/>
              <w:rPr>
                <w:rFonts w:ascii="Trebuchet MS" w:hAnsi="Trebuchet MS" w:cs="Arial"/>
                <w:color w:val="000000"/>
                <w:sz w:val="20"/>
                <w:szCs w:val="20"/>
                <w:lang w:bidi="th-TH"/>
              </w:rPr>
            </w:pPr>
            <w:del w:id="13483" w:author="Philippe Hollanda - Oliveira Trust" w:date="2022-07-19T10:03:00Z">
              <w:r w:rsidRPr="008601AF" w:rsidDel="0016760B">
                <w:rPr>
                  <w:rFonts w:ascii="Trebuchet MS" w:hAnsi="Trebuchet MS" w:cs="Arial"/>
                  <w:color w:val="000000"/>
                  <w:sz w:val="20"/>
                  <w:szCs w:val="20"/>
                  <w:lang w:bidi="th-TH"/>
                </w:rPr>
                <w:delText>30/05/2022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8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25A244" w14:textId="19A3D149" w:rsidR="008601AF" w:rsidRPr="008601AF" w:rsidRDefault="008601AF" w:rsidP="003C2C2A">
            <w:pPr>
              <w:jc w:val="center"/>
              <w:rPr>
                <w:rFonts w:ascii="Trebuchet MS" w:hAnsi="Trebuchet MS" w:cs="Arial"/>
                <w:color w:val="000000"/>
                <w:sz w:val="20"/>
                <w:szCs w:val="20"/>
                <w:lang w:bidi="th-TH"/>
              </w:rPr>
            </w:pPr>
            <w:del w:id="13485" w:author="Philippe Hollanda - Oliveira Trust" w:date="2022-07-19T10:03:00Z">
              <w:r w:rsidRPr="008601AF" w:rsidDel="0016760B">
                <w:rPr>
                  <w:rFonts w:ascii="Trebuchet MS" w:hAnsi="Trebuchet MS" w:cs="Arial"/>
                  <w:color w:val="000000"/>
                  <w:sz w:val="20"/>
                  <w:szCs w:val="20"/>
                  <w:lang w:bidi="th-TH"/>
                </w:rPr>
                <w:delText>R$ 8.646,90</w:delText>
              </w:r>
            </w:del>
          </w:p>
        </w:tc>
      </w:tr>
      <w:tr w:rsidR="008601AF" w:rsidRPr="008601AF" w14:paraId="55CC14B4" w14:textId="77777777" w:rsidTr="0016760B">
        <w:tblPrEx>
          <w:tblW w:w="5000" w:type="pct"/>
          <w:tblCellMar>
            <w:left w:w="70" w:type="dxa"/>
            <w:right w:w="70" w:type="dxa"/>
          </w:tblCellMar>
          <w:tblPrExChange w:id="13486" w:author="Philippe Hollanda - Oliveira Trust" w:date="2022-07-19T10:03:00Z">
            <w:tblPrEx>
              <w:tblW w:w="5000" w:type="pct"/>
              <w:tblCellMar>
                <w:left w:w="70" w:type="dxa"/>
                <w:right w:w="70" w:type="dxa"/>
              </w:tblCellMar>
            </w:tblPrEx>
          </w:tblPrExChange>
        </w:tblPrEx>
        <w:trPr>
          <w:trHeight w:val="1785"/>
          <w:trPrChange w:id="1348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48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550745" w14:textId="00E8E22F" w:rsidR="008601AF" w:rsidRPr="008601AF" w:rsidRDefault="008601AF" w:rsidP="003C2C2A">
            <w:pPr>
              <w:jc w:val="center"/>
              <w:rPr>
                <w:rFonts w:ascii="Trebuchet MS" w:hAnsi="Trebuchet MS" w:cs="Arial"/>
                <w:color w:val="000000"/>
                <w:sz w:val="20"/>
                <w:szCs w:val="20"/>
                <w:lang w:bidi="th-TH"/>
              </w:rPr>
            </w:pPr>
            <w:del w:id="13489"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9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04C0ED" w14:textId="0D1F32B4" w:rsidR="008601AF" w:rsidRPr="008601AF" w:rsidRDefault="008601AF" w:rsidP="003C2C2A">
            <w:pPr>
              <w:jc w:val="center"/>
              <w:rPr>
                <w:rFonts w:ascii="Trebuchet MS" w:hAnsi="Trebuchet MS" w:cs="Arial"/>
                <w:color w:val="000000"/>
                <w:sz w:val="20"/>
                <w:szCs w:val="20"/>
                <w:lang w:bidi="th-TH"/>
              </w:rPr>
            </w:pPr>
            <w:del w:id="13491" w:author="Philippe Hollanda - Oliveira Trust" w:date="2022-07-19T10:03:00Z">
              <w:r w:rsidRPr="008601AF" w:rsidDel="0016760B">
                <w:rPr>
                  <w:rFonts w:ascii="Trebuchet MS" w:hAnsi="Trebuchet MS" w:cs="Arial"/>
                  <w:color w:val="000000"/>
                  <w:sz w:val="20"/>
                  <w:szCs w:val="20"/>
                  <w:lang w:bidi="th-TH"/>
                </w:rPr>
                <w:delText>03/02/2022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49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6A1C49" w14:textId="2639A943" w:rsidR="008601AF" w:rsidRPr="008601AF" w:rsidRDefault="008601AF" w:rsidP="003C2C2A">
            <w:pPr>
              <w:jc w:val="center"/>
              <w:rPr>
                <w:rFonts w:ascii="Trebuchet MS" w:hAnsi="Trebuchet MS" w:cs="Arial"/>
                <w:color w:val="000000"/>
                <w:sz w:val="20"/>
                <w:szCs w:val="20"/>
                <w:lang w:bidi="th-TH"/>
              </w:rPr>
            </w:pPr>
            <w:del w:id="13493" w:author="Philippe Hollanda - Oliveira Trust" w:date="2022-07-19T10:03:00Z">
              <w:r w:rsidRPr="008601AF" w:rsidDel="0016760B">
                <w:rPr>
                  <w:rFonts w:ascii="Trebuchet MS" w:hAnsi="Trebuchet MS" w:cs="Arial"/>
                  <w:color w:val="000000"/>
                  <w:sz w:val="20"/>
                  <w:szCs w:val="20"/>
                  <w:lang w:bidi="th-TH"/>
                </w:rPr>
                <w:delText>R$ 6.300,00</w:delText>
              </w:r>
            </w:del>
          </w:p>
        </w:tc>
      </w:tr>
      <w:tr w:rsidR="008601AF" w:rsidRPr="008601AF" w14:paraId="51EC2C40" w14:textId="77777777" w:rsidTr="0016760B">
        <w:tblPrEx>
          <w:tblW w:w="5000" w:type="pct"/>
          <w:tblCellMar>
            <w:left w:w="70" w:type="dxa"/>
            <w:right w:w="70" w:type="dxa"/>
          </w:tblCellMar>
          <w:tblPrExChange w:id="13494" w:author="Philippe Hollanda - Oliveira Trust" w:date="2022-07-19T10:03:00Z">
            <w:tblPrEx>
              <w:tblW w:w="5000" w:type="pct"/>
              <w:tblCellMar>
                <w:left w:w="70" w:type="dxa"/>
                <w:right w:w="70" w:type="dxa"/>
              </w:tblCellMar>
            </w:tblPrEx>
          </w:tblPrExChange>
        </w:tblPrEx>
        <w:trPr>
          <w:trHeight w:val="1785"/>
          <w:trPrChange w:id="13495"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496"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4324B8" w14:textId="3594380E" w:rsidR="008601AF" w:rsidRPr="008601AF" w:rsidRDefault="008601AF" w:rsidP="003C2C2A">
            <w:pPr>
              <w:jc w:val="center"/>
              <w:rPr>
                <w:rFonts w:ascii="Trebuchet MS" w:hAnsi="Trebuchet MS" w:cs="Arial"/>
                <w:color w:val="000000"/>
                <w:sz w:val="20"/>
                <w:szCs w:val="20"/>
                <w:lang w:bidi="th-TH"/>
              </w:rPr>
            </w:pPr>
            <w:del w:id="13497" w:author="Philippe Hollanda - Oliveira Trust" w:date="2022-07-19T10:03:00Z">
              <w:r w:rsidRPr="008601AF" w:rsidDel="0016760B">
                <w:rPr>
                  <w:rFonts w:ascii="Trebuchet MS" w:hAnsi="Trebuchet MS" w:cs="Arial"/>
                  <w:color w:val="000000"/>
                  <w:sz w:val="20"/>
                  <w:szCs w:val="20"/>
                  <w:lang w:bidi="th-TH"/>
                </w:rPr>
                <w:delText>PERSIANA HORIZONTAL ALUMÍNIO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49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E46CD3" w14:textId="24719CAC" w:rsidR="008601AF" w:rsidRPr="008601AF" w:rsidRDefault="008601AF" w:rsidP="003C2C2A">
            <w:pPr>
              <w:jc w:val="center"/>
              <w:rPr>
                <w:rFonts w:ascii="Trebuchet MS" w:hAnsi="Trebuchet MS" w:cs="Arial"/>
                <w:color w:val="000000"/>
                <w:sz w:val="20"/>
                <w:szCs w:val="20"/>
                <w:lang w:bidi="th-TH"/>
              </w:rPr>
            </w:pPr>
            <w:del w:id="13499" w:author="Philippe Hollanda - Oliveira Trust" w:date="2022-07-19T10:03:00Z">
              <w:r w:rsidRPr="008601AF" w:rsidDel="0016760B">
                <w:rPr>
                  <w:rFonts w:ascii="Trebuchet MS" w:hAnsi="Trebuchet MS" w:cs="Arial"/>
                  <w:color w:val="000000"/>
                  <w:sz w:val="20"/>
                  <w:szCs w:val="20"/>
                  <w:lang w:bidi="th-TH"/>
                </w:rPr>
                <w:delText>14/03/2022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0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2FCD84" w14:textId="0139E0CC" w:rsidR="008601AF" w:rsidRPr="008601AF" w:rsidRDefault="008601AF" w:rsidP="003C2C2A">
            <w:pPr>
              <w:jc w:val="center"/>
              <w:rPr>
                <w:rFonts w:ascii="Trebuchet MS" w:hAnsi="Trebuchet MS" w:cs="Arial"/>
                <w:color w:val="000000"/>
                <w:sz w:val="20"/>
                <w:szCs w:val="20"/>
                <w:lang w:bidi="th-TH"/>
              </w:rPr>
            </w:pPr>
            <w:del w:id="13501" w:author="Philippe Hollanda - Oliveira Trust" w:date="2022-07-19T10:03:00Z">
              <w:r w:rsidRPr="008601AF" w:rsidDel="0016760B">
                <w:rPr>
                  <w:rFonts w:ascii="Trebuchet MS" w:hAnsi="Trebuchet MS" w:cs="Arial"/>
                  <w:color w:val="000000"/>
                  <w:sz w:val="20"/>
                  <w:szCs w:val="20"/>
                  <w:lang w:bidi="th-TH"/>
                </w:rPr>
                <w:delText>R$ 8.500,00</w:delText>
              </w:r>
            </w:del>
          </w:p>
        </w:tc>
      </w:tr>
      <w:tr w:rsidR="008601AF" w:rsidRPr="008601AF" w14:paraId="5027A025" w14:textId="77777777" w:rsidTr="0016760B">
        <w:tblPrEx>
          <w:tblW w:w="5000" w:type="pct"/>
          <w:tblCellMar>
            <w:left w:w="70" w:type="dxa"/>
            <w:right w:w="70" w:type="dxa"/>
          </w:tblCellMar>
          <w:tblPrExChange w:id="13502" w:author="Philippe Hollanda - Oliveira Trust" w:date="2022-07-19T10:03:00Z">
            <w:tblPrEx>
              <w:tblW w:w="5000" w:type="pct"/>
              <w:tblCellMar>
                <w:left w:w="70" w:type="dxa"/>
                <w:right w:w="70" w:type="dxa"/>
              </w:tblCellMar>
            </w:tblPrEx>
          </w:tblPrExChange>
        </w:tblPrEx>
        <w:trPr>
          <w:trHeight w:val="1785"/>
          <w:trPrChange w:id="13503"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504"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C6A714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88D5C9" w14:textId="6BB1655B" w:rsidR="008601AF" w:rsidRPr="008601AF" w:rsidRDefault="008601AF" w:rsidP="003C2C2A">
            <w:pPr>
              <w:jc w:val="center"/>
              <w:rPr>
                <w:rFonts w:ascii="Trebuchet MS" w:hAnsi="Trebuchet MS" w:cs="Arial"/>
                <w:color w:val="000000"/>
                <w:sz w:val="20"/>
                <w:szCs w:val="20"/>
                <w:lang w:bidi="th-TH"/>
              </w:rPr>
            </w:pPr>
            <w:del w:id="13506" w:author="Philippe Hollanda - Oliveira Trust" w:date="2022-07-19T10:03:00Z">
              <w:r w:rsidRPr="008601AF" w:rsidDel="0016760B">
                <w:rPr>
                  <w:rFonts w:ascii="Trebuchet MS" w:hAnsi="Trebuchet MS" w:cs="Arial"/>
                  <w:color w:val="000000"/>
                  <w:sz w:val="20"/>
                  <w:szCs w:val="20"/>
                  <w:lang w:bidi="th-TH"/>
                </w:rPr>
                <w:delText>12/04/2022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7E58F5" w14:textId="123739CF" w:rsidR="008601AF" w:rsidRPr="008601AF" w:rsidRDefault="008601AF" w:rsidP="003C2C2A">
            <w:pPr>
              <w:jc w:val="center"/>
              <w:rPr>
                <w:rFonts w:ascii="Trebuchet MS" w:hAnsi="Trebuchet MS" w:cs="Arial"/>
                <w:color w:val="000000"/>
                <w:sz w:val="20"/>
                <w:szCs w:val="20"/>
                <w:lang w:bidi="th-TH"/>
              </w:rPr>
            </w:pPr>
            <w:del w:id="13508" w:author="Philippe Hollanda - Oliveira Trust" w:date="2022-07-19T10:03:00Z">
              <w:r w:rsidRPr="008601AF" w:rsidDel="0016760B">
                <w:rPr>
                  <w:rFonts w:ascii="Trebuchet MS" w:hAnsi="Trebuchet MS" w:cs="Arial"/>
                  <w:color w:val="000000"/>
                  <w:sz w:val="20"/>
                  <w:szCs w:val="20"/>
                  <w:lang w:bidi="th-TH"/>
                </w:rPr>
                <w:delText>R$ 8.500,00</w:delText>
              </w:r>
            </w:del>
          </w:p>
        </w:tc>
      </w:tr>
      <w:tr w:rsidR="008601AF" w:rsidRPr="008601AF" w14:paraId="53A83334" w14:textId="77777777" w:rsidTr="0016760B">
        <w:tblPrEx>
          <w:tblW w:w="5000" w:type="pct"/>
          <w:tblCellMar>
            <w:left w:w="70" w:type="dxa"/>
            <w:right w:w="70" w:type="dxa"/>
          </w:tblCellMar>
          <w:tblPrExChange w:id="13509" w:author="Philippe Hollanda - Oliveira Trust" w:date="2022-07-19T10:03:00Z">
            <w:tblPrEx>
              <w:tblW w:w="5000" w:type="pct"/>
              <w:tblCellMar>
                <w:left w:w="70" w:type="dxa"/>
                <w:right w:w="70" w:type="dxa"/>
              </w:tblCellMar>
            </w:tblPrEx>
          </w:tblPrExChange>
        </w:tblPrEx>
        <w:trPr>
          <w:trHeight w:val="1785"/>
          <w:trPrChange w:id="13510"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511"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379013" w14:textId="41F87BDE" w:rsidR="008601AF" w:rsidRPr="008601AF" w:rsidRDefault="008601AF" w:rsidP="003C2C2A">
            <w:pPr>
              <w:jc w:val="center"/>
              <w:rPr>
                <w:rFonts w:ascii="Trebuchet MS" w:hAnsi="Trebuchet MS" w:cs="Arial"/>
                <w:color w:val="000000"/>
                <w:sz w:val="20"/>
                <w:szCs w:val="20"/>
                <w:lang w:bidi="th-TH"/>
              </w:rPr>
            </w:pPr>
            <w:del w:id="13512" w:author="Philippe Hollanda - Oliveira Trust" w:date="2022-07-19T10:03:00Z">
              <w:r w:rsidRPr="008601AF" w:rsidDel="0016760B">
                <w:rPr>
                  <w:rFonts w:ascii="Trebuchet MS" w:hAnsi="Trebuchet MS" w:cs="Arial"/>
                  <w:color w:val="000000"/>
                  <w:sz w:val="20"/>
                  <w:szCs w:val="20"/>
                  <w:lang w:bidi="th-TH"/>
                </w:rPr>
                <w:lastRenderedPageBreak/>
                <w:delText>PERSIANA HORIZONTAL ALUMÍNIO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9EDA35" w14:textId="46A778EB" w:rsidR="008601AF" w:rsidRPr="008601AF" w:rsidRDefault="008601AF" w:rsidP="003C2C2A">
            <w:pPr>
              <w:jc w:val="center"/>
              <w:rPr>
                <w:rFonts w:ascii="Trebuchet MS" w:hAnsi="Trebuchet MS" w:cs="Arial"/>
                <w:color w:val="000000"/>
                <w:sz w:val="20"/>
                <w:szCs w:val="20"/>
                <w:lang w:bidi="th-TH"/>
              </w:rPr>
            </w:pPr>
            <w:del w:id="13514" w:author="Philippe Hollanda - Oliveira Trust" w:date="2022-07-19T10:03:00Z">
              <w:r w:rsidRPr="008601AF" w:rsidDel="0016760B">
                <w:rPr>
                  <w:rFonts w:ascii="Trebuchet MS" w:hAnsi="Trebuchet MS" w:cs="Arial"/>
                  <w:color w:val="000000"/>
                  <w:sz w:val="20"/>
                  <w:szCs w:val="20"/>
                  <w:lang w:bidi="th-TH"/>
                </w:rPr>
                <w:delText>14/03/2022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25EAAA" w14:textId="0F8A45E1" w:rsidR="008601AF" w:rsidRPr="008601AF" w:rsidRDefault="008601AF" w:rsidP="003C2C2A">
            <w:pPr>
              <w:jc w:val="center"/>
              <w:rPr>
                <w:rFonts w:ascii="Trebuchet MS" w:hAnsi="Trebuchet MS" w:cs="Arial"/>
                <w:color w:val="000000"/>
                <w:sz w:val="20"/>
                <w:szCs w:val="20"/>
                <w:lang w:bidi="th-TH"/>
              </w:rPr>
            </w:pPr>
            <w:del w:id="13516" w:author="Philippe Hollanda - Oliveira Trust" w:date="2022-07-19T10:03:00Z">
              <w:r w:rsidRPr="008601AF" w:rsidDel="0016760B">
                <w:rPr>
                  <w:rFonts w:ascii="Trebuchet MS" w:hAnsi="Trebuchet MS" w:cs="Arial"/>
                  <w:color w:val="000000"/>
                  <w:sz w:val="20"/>
                  <w:szCs w:val="20"/>
                  <w:lang w:bidi="th-TH"/>
                </w:rPr>
                <w:delText>R$ 14.000,00</w:delText>
              </w:r>
            </w:del>
          </w:p>
        </w:tc>
      </w:tr>
      <w:tr w:rsidR="008601AF" w:rsidRPr="008601AF" w14:paraId="1C76590F" w14:textId="77777777" w:rsidTr="0016760B">
        <w:tblPrEx>
          <w:tblW w:w="5000" w:type="pct"/>
          <w:tblCellMar>
            <w:left w:w="70" w:type="dxa"/>
            <w:right w:w="70" w:type="dxa"/>
          </w:tblCellMar>
          <w:tblPrExChange w:id="13517" w:author="Philippe Hollanda - Oliveira Trust" w:date="2022-07-19T10:03:00Z">
            <w:tblPrEx>
              <w:tblW w:w="5000" w:type="pct"/>
              <w:tblCellMar>
                <w:left w:w="70" w:type="dxa"/>
                <w:right w:w="70" w:type="dxa"/>
              </w:tblCellMar>
            </w:tblPrEx>
          </w:tblPrExChange>
        </w:tblPrEx>
        <w:trPr>
          <w:trHeight w:val="1785"/>
          <w:trPrChange w:id="13518"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519"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6C13B9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18DB30" w14:textId="58C5D45D" w:rsidR="008601AF" w:rsidRPr="008601AF" w:rsidRDefault="008601AF" w:rsidP="003C2C2A">
            <w:pPr>
              <w:jc w:val="center"/>
              <w:rPr>
                <w:rFonts w:ascii="Trebuchet MS" w:hAnsi="Trebuchet MS" w:cs="Arial"/>
                <w:color w:val="000000"/>
                <w:sz w:val="20"/>
                <w:szCs w:val="20"/>
                <w:lang w:bidi="th-TH"/>
              </w:rPr>
            </w:pPr>
            <w:del w:id="13521" w:author="Philippe Hollanda - Oliveira Trust" w:date="2022-07-19T10:03:00Z">
              <w:r w:rsidRPr="008601AF" w:rsidDel="0016760B">
                <w:rPr>
                  <w:rFonts w:ascii="Trebuchet MS" w:hAnsi="Trebuchet MS" w:cs="Arial"/>
                  <w:color w:val="000000"/>
                  <w:sz w:val="20"/>
                  <w:szCs w:val="20"/>
                  <w:lang w:bidi="th-TH"/>
                </w:rPr>
                <w:delText>12/04/2022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9DA2AB" w14:textId="74B4D7C0" w:rsidR="008601AF" w:rsidRPr="008601AF" w:rsidRDefault="008601AF" w:rsidP="003C2C2A">
            <w:pPr>
              <w:jc w:val="center"/>
              <w:rPr>
                <w:rFonts w:ascii="Trebuchet MS" w:hAnsi="Trebuchet MS" w:cs="Arial"/>
                <w:color w:val="000000"/>
                <w:sz w:val="20"/>
                <w:szCs w:val="20"/>
                <w:lang w:bidi="th-TH"/>
              </w:rPr>
            </w:pPr>
            <w:del w:id="13523" w:author="Philippe Hollanda - Oliveira Trust" w:date="2022-07-19T10:03:00Z">
              <w:r w:rsidRPr="008601AF" w:rsidDel="0016760B">
                <w:rPr>
                  <w:rFonts w:ascii="Trebuchet MS" w:hAnsi="Trebuchet MS" w:cs="Arial"/>
                  <w:color w:val="000000"/>
                  <w:sz w:val="20"/>
                  <w:szCs w:val="20"/>
                  <w:lang w:bidi="th-TH"/>
                </w:rPr>
                <w:delText>R$ 14.000,00</w:delText>
              </w:r>
            </w:del>
          </w:p>
        </w:tc>
      </w:tr>
      <w:tr w:rsidR="008601AF" w:rsidRPr="008601AF" w14:paraId="453020A1" w14:textId="77777777" w:rsidTr="0016760B">
        <w:tblPrEx>
          <w:tblW w:w="5000" w:type="pct"/>
          <w:tblCellMar>
            <w:left w:w="70" w:type="dxa"/>
            <w:right w:w="70" w:type="dxa"/>
          </w:tblCellMar>
          <w:tblPrExChange w:id="13524" w:author="Philippe Hollanda - Oliveira Trust" w:date="2022-07-19T10:03:00Z">
            <w:tblPrEx>
              <w:tblW w:w="5000" w:type="pct"/>
              <w:tblCellMar>
                <w:left w:w="70" w:type="dxa"/>
                <w:right w:w="70" w:type="dxa"/>
              </w:tblCellMar>
            </w:tblPrEx>
          </w:tblPrExChange>
        </w:tblPrEx>
        <w:trPr>
          <w:trHeight w:val="1785"/>
          <w:trPrChange w:id="135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5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434D40" w14:textId="47170831" w:rsidR="008601AF" w:rsidRPr="008601AF" w:rsidRDefault="008601AF" w:rsidP="003C2C2A">
            <w:pPr>
              <w:jc w:val="center"/>
              <w:rPr>
                <w:rFonts w:ascii="Trebuchet MS" w:hAnsi="Trebuchet MS" w:cs="Arial"/>
                <w:color w:val="000000"/>
                <w:sz w:val="20"/>
                <w:szCs w:val="20"/>
                <w:lang w:bidi="th-TH"/>
              </w:rPr>
            </w:pPr>
            <w:del w:id="13527" w:author="Philippe Hollanda - Oliveira Trust" w:date="2022-07-19T10:03:00Z">
              <w:r w:rsidRPr="008601AF" w:rsidDel="0016760B">
                <w:rPr>
                  <w:rFonts w:ascii="Trebuchet MS" w:hAnsi="Trebuchet MS" w:cs="Arial"/>
                  <w:color w:val="000000"/>
                  <w:sz w:val="20"/>
                  <w:szCs w:val="20"/>
                  <w:lang w:bidi="th-TH"/>
                </w:rPr>
                <w:delText>MESA E MODULO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F73796" w14:textId="5C1FB2B1" w:rsidR="008601AF" w:rsidRPr="008601AF" w:rsidRDefault="008601AF" w:rsidP="003C2C2A">
            <w:pPr>
              <w:jc w:val="center"/>
              <w:rPr>
                <w:rFonts w:ascii="Trebuchet MS" w:hAnsi="Trebuchet MS" w:cs="Arial"/>
                <w:color w:val="000000"/>
                <w:sz w:val="20"/>
                <w:szCs w:val="20"/>
                <w:lang w:bidi="th-TH"/>
              </w:rPr>
            </w:pPr>
            <w:del w:id="13529" w:author="Philippe Hollanda - Oliveira Trust" w:date="2022-07-19T10:03:00Z">
              <w:r w:rsidRPr="008601AF" w:rsidDel="0016760B">
                <w:rPr>
                  <w:rFonts w:ascii="Trebuchet MS" w:hAnsi="Trebuchet MS" w:cs="Arial"/>
                  <w:color w:val="000000"/>
                  <w:sz w:val="20"/>
                  <w:szCs w:val="20"/>
                  <w:lang w:bidi="th-TH"/>
                </w:rPr>
                <w:delText>23/03/2022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1C5D31" w14:textId="3870D81D" w:rsidR="008601AF" w:rsidRPr="008601AF" w:rsidRDefault="008601AF" w:rsidP="003C2C2A">
            <w:pPr>
              <w:jc w:val="center"/>
              <w:rPr>
                <w:rFonts w:ascii="Trebuchet MS" w:hAnsi="Trebuchet MS" w:cs="Arial"/>
                <w:color w:val="000000"/>
                <w:sz w:val="20"/>
                <w:szCs w:val="20"/>
                <w:lang w:bidi="th-TH"/>
              </w:rPr>
            </w:pPr>
            <w:del w:id="13531" w:author="Philippe Hollanda - Oliveira Trust" w:date="2022-07-19T10:03:00Z">
              <w:r w:rsidRPr="008601AF" w:rsidDel="0016760B">
                <w:rPr>
                  <w:rFonts w:ascii="Trebuchet MS" w:hAnsi="Trebuchet MS" w:cs="Arial"/>
                  <w:color w:val="000000"/>
                  <w:sz w:val="20"/>
                  <w:szCs w:val="20"/>
                  <w:lang w:bidi="th-TH"/>
                </w:rPr>
                <w:delText>R$ 26.879,36</w:delText>
              </w:r>
            </w:del>
          </w:p>
        </w:tc>
      </w:tr>
      <w:tr w:rsidR="008601AF" w:rsidRPr="008601AF" w14:paraId="17FB1314" w14:textId="77777777" w:rsidTr="0016760B">
        <w:tblPrEx>
          <w:tblW w:w="5000" w:type="pct"/>
          <w:tblCellMar>
            <w:left w:w="70" w:type="dxa"/>
            <w:right w:w="70" w:type="dxa"/>
          </w:tblCellMar>
          <w:tblPrExChange w:id="13532" w:author="Philippe Hollanda - Oliveira Trust" w:date="2022-07-19T10:03:00Z">
            <w:tblPrEx>
              <w:tblW w:w="5000" w:type="pct"/>
              <w:tblCellMar>
                <w:left w:w="70" w:type="dxa"/>
                <w:right w:w="70" w:type="dxa"/>
              </w:tblCellMar>
            </w:tblPrEx>
          </w:tblPrExChange>
        </w:tblPrEx>
        <w:trPr>
          <w:trHeight w:val="1785"/>
          <w:trPrChange w:id="135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5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6095D4" w14:textId="6F786907" w:rsidR="008601AF" w:rsidRPr="008601AF" w:rsidRDefault="008601AF" w:rsidP="003C2C2A">
            <w:pPr>
              <w:jc w:val="center"/>
              <w:rPr>
                <w:rFonts w:ascii="Trebuchet MS" w:hAnsi="Trebuchet MS" w:cs="Arial"/>
                <w:color w:val="000000"/>
                <w:sz w:val="20"/>
                <w:szCs w:val="20"/>
                <w:lang w:bidi="th-TH"/>
              </w:rPr>
            </w:pPr>
            <w:del w:id="13535" w:author="Philippe Hollanda - Oliveira Trust" w:date="2022-07-19T10:03:00Z">
              <w:r w:rsidRPr="008601AF" w:rsidDel="0016760B">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60E1F3" w14:textId="3B1D55FC" w:rsidR="008601AF" w:rsidRPr="008601AF" w:rsidRDefault="008601AF" w:rsidP="003C2C2A">
            <w:pPr>
              <w:jc w:val="center"/>
              <w:rPr>
                <w:rFonts w:ascii="Trebuchet MS" w:hAnsi="Trebuchet MS" w:cs="Arial"/>
                <w:color w:val="000000"/>
                <w:sz w:val="20"/>
                <w:szCs w:val="20"/>
                <w:lang w:bidi="th-TH"/>
              </w:rPr>
            </w:pPr>
            <w:del w:id="13537" w:author="Philippe Hollanda - Oliveira Trust" w:date="2022-07-19T10:03:00Z">
              <w:r w:rsidRPr="008601AF" w:rsidDel="0016760B">
                <w:rPr>
                  <w:rFonts w:ascii="Trebuchet MS" w:hAnsi="Trebuchet MS" w:cs="Arial"/>
                  <w:color w:val="000000"/>
                  <w:sz w:val="20"/>
                  <w:szCs w:val="20"/>
                  <w:lang w:bidi="th-TH"/>
                </w:rPr>
                <w:delText>03/05/2022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C8EB63" w14:textId="59A21C1C" w:rsidR="008601AF" w:rsidRPr="008601AF" w:rsidRDefault="008601AF" w:rsidP="003C2C2A">
            <w:pPr>
              <w:jc w:val="center"/>
              <w:rPr>
                <w:rFonts w:ascii="Trebuchet MS" w:hAnsi="Trebuchet MS" w:cs="Arial"/>
                <w:color w:val="000000"/>
                <w:sz w:val="20"/>
                <w:szCs w:val="20"/>
                <w:lang w:bidi="th-TH"/>
              </w:rPr>
            </w:pPr>
            <w:del w:id="13539" w:author="Philippe Hollanda - Oliveira Trust" w:date="2022-07-19T10:03:00Z">
              <w:r w:rsidRPr="008601AF" w:rsidDel="0016760B">
                <w:rPr>
                  <w:rFonts w:ascii="Trebuchet MS" w:hAnsi="Trebuchet MS" w:cs="Arial"/>
                  <w:color w:val="000000"/>
                  <w:sz w:val="20"/>
                  <w:szCs w:val="20"/>
                  <w:lang w:bidi="th-TH"/>
                </w:rPr>
                <w:delText>R$ 507,99</w:delText>
              </w:r>
            </w:del>
          </w:p>
        </w:tc>
      </w:tr>
      <w:tr w:rsidR="008601AF" w:rsidRPr="008601AF" w14:paraId="41D03AE9" w14:textId="77777777" w:rsidTr="0016760B">
        <w:tblPrEx>
          <w:tblW w:w="5000" w:type="pct"/>
          <w:tblCellMar>
            <w:left w:w="70" w:type="dxa"/>
            <w:right w:w="70" w:type="dxa"/>
          </w:tblCellMar>
          <w:tblPrExChange w:id="13540" w:author="Philippe Hollanda - Oliveira Trust" w:date="2022-07-19T10:03:00Z">
            <w:tblPrEx>
              <w:tblW w:w="5000" w:type="pct"/>
              <w:tblCellMar>
                <w:left w:w="70" w:type="dxa"/>
                <w:right w:w="70" w:type="dxa"/>
              </w:tblCellMar>
            </w:tblPrEx>
          </w:tblPrExChange>
        </w:tblPrEx>
        <w:trPr>
          <w:trHeight w:val="1785"/>
          <w:trPrChange w:id="135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5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179F24" w14:textId="49EBA1B1" w:rsidR="008601AF" w:rsidRPr="008601AF" w:rsidRDefault="008601AF" w:rsidP="003C2C2A">
            <w:pPr>
              <w:jc w:val="center"/>
              <w:rPr>
                <w:rFonts w:ascii="Trebuchet MS" w:hAnsi="Trebuchet MS" w:cs="Arial"/>
                <w:color w:val="000000"/>
                <w:sz w:val="20"/>
                <w:szCs w:val="20"/>
                <w:lang w:bidi="th-TH"/>
              </w:rPr>
            </w:pPr>
            <w:del w:id="13543" w:author="Philippe Hollanda - Oliveira Trust" w:date="2022-07-19T10:03:00Z">
              <w:r w:rsidRPr="008601AF" w:rsidDel="0016760B">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40D663" w14:textId="4737FCD7" w:rsidR="008601AF" w:rsidRPr="008601AF" w:rsidRDefault="008601AF" w:rsidP="003C2C2A">
            <w:pPr>
              <w:jc w:val="center"/>
              <w:rPr>
                <w:rFonts w:ascii="Trebuchet MS" w:hAnsi="Trebuchet MS" w:cs="Arial"/>
                <w:color w:val="000000"/>
                <w:sz w:val="20"/>
                <w:szCs w:val="20"/>
                <w:lang w:bidi="th-TH"/>
              </w:rPr>
            </w:pPr>
            <w:del w:id="13545" w:author="Philippe Hollanda - Oliveira Trust" w:date="2022-07-19T10:03:00Z">
              <w:r w:rsidRPr="008601AF" w:rsidDel="0016760B">
                <w:rPr>
                  <w:rFonts w:ascii="Trebuchet MS" w:hAnsi="Trebuchet MS" w:cs="Arial"/>
                  <w:color w:val="000000"/>
                  <w:sz w:val="20"/>
                  <w:szCs w:val="20"/>
                  <w:lang w:bidi="th-TH"/>
                </w:rPr>
                <w:delText>23/03/2022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6D512F" w14:textId="7962327E" w:rsidR="008601AF" w:rsidRPr="008601AF" w:rsidRDefault="008601AF" w:rsidP="003C2C2A">
            <w:pPr>
              <w:jc w:val="center"/>
              <w:rPr>
                <w:rFonts w:ascii="Trebuchet MS" w:hAnsi="Trebuchet MS" w:cs="Arial"/>
                <w:color w:val="000000"/>
                <w:sz w:val="20"/>
                <w:szCs w:val="20"/>
                <w:lang w:bidi="th-TH"/>
              </w:rPr>
            </w:pPr>
            <w:del w:id="13547" w:author="Philippe Hollanda - Oliveira Trust" w:date="2022-07-19T10:03:00Z">
              <w:r w:rsidRPr="008601AF" w:rsidDel="0016760B">
                <w:rPr>
                  <w:rFonts w:ascii="Trebuchet MS" w:hAnsi="Trebuchet MS" w:cs="Arial"/>
                  <w:color w:val="000000"/>
                  <w:sz w:val="20"/>
                  <w:szCs w:val="20"/>
                  <w:lang w:bidi="th-TH"/>
                </w:rPr>
                <w:delText>R$ 3.915,60</w:delText>
              </w:r>
            </w:del>
          </w:p>
        </w:tc>
      </w:tr>
      <w:tr w:rsidR="008601AF" w:rsidRPr="008601AF" w14:paraId="5BBFCE32" w14:textId="77777777" w:rsidTr="0016760B">
        <w:tblPrEx>
          <w:tblW w:w="5000" w:type="pct"/>
          <w:tblCellMar>
            <w:left w:w="70" w:type="dxa"/>
            <w:right w:w="70" w:type="dxa"/>
          </w:tblCellMar>
          <w:tblPrExChange w:id="13548" w:author="Philippe Hollanda - Oliveira Trust" w:date="2022-07-19T10:03:00Z">
            <w:tblPrEx>
              <w:tblW w:w="5000" w:type="pct"/>
              <w:tblCellMar>
                <w:left w:w="70" w:type="dxa"/>
                <w:right w:w="70" w:type="dxa"/>
              </w:tblCellMar>
            </w:tblPrEx>
          </w:tblPrExChange>
        </w:tblPrEx>
        <w:trPr>
          <w:trHeight w:val="1785"/>
          <w:trPrChange w:id="135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5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70D761" w14:textId="068A0B8B" w:rsidR="008601AF" w:rsidRPr="008601AF" w:rsidRDefault="008601AF" w:rsidP="003C2C2A">
            <w:pPr>
              <w:jc w:val="center"/>
              <w:rPr>
                <w:rFonts w:ascii="Trebuchet MS" w:hAnsi="Trebuchet MS" w:cs="Arial"/>
                <w:color w:val="000000"/>
                <w:sz w:val="20"/>
                <w:szCs w:val="20"/>
                <w:lang w:bidi="th-TH"/>
              </w:rPr>
            </w:pPr>
            <w:del w:id="13551" w:author="Philippe Hollanda - Oliveira Trust" w:date="2022-07-19T10:03:00Z">
              <w:r w:rsidRPr="008601AF" w:rsidDel="0016760B">
                <w:rPr>
                  <w:rFonts w:ascii="Trebuchet MS" w:hAnsi="Trebuchet MS" w:cs="Arial"/>
                  <w:color w:val="000000"/>
                  <w:sz w:val="20"/>
                  <w:szCs w:val="20"/>
                  <w:lang w:bidi="th-TH"/>
                </w:rPr>
                <w:lastRenderedPageBreak/>
                <w:delText>PEDRA GRANITO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03A32B" w14:textId="6EBDE86A" w:rsidR="008601AF" w:rsidRPr="008601AF" w:rsidRDefault="008601AF" w:rsidP="003C2C2A">
            <w:pPr>
              <w:jc w:val="center"/>
              <w:rPr>
                <w:rFonts w:ascii="Trebuchet MS" w:hAnsi="Trebuchet MS" w:cs="Arial"/>
                <w:color w:val="000000"/>
                <w:sz w:val="20"/>
                <w:szCs w:val="20"/>
                <w:lang w:bidi="th-TH"/>
              </w:rPr>
            </w:pPr>
            <w:del w:id="13553"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977712" w14:textId="6FA6D81E" w:rsidR="008601AF" w:rsidRPr="008601AF" w:rsidRDefault="008601AF" w:rsidP="003C2C2A">
            <w:pPr>
              <w:jc w:val="center"/>
              <w:rPr>
                <w:rFonts w:ascii="Trebuchet MS" w:hAnsi="Trebuchet MS" w:cs="Arial"/>
                <w:color w:val="000000"/>
                <w:sz w:val="20"/>
                <w:szCs w:val="20"/>
                <w:lang w:bidi="th-TH"/>
              </w:rPr>
            </w:pPr>
            <w:del w:id="13555" w:author="Philippe Hollanda - Oliveira Trust" w:date="2022-07-19T10:03:00Z">
              <w:r w:rsidRPr="008601AF" w:rsidDel="0016760B">
                <w:rPr>
                  <w:rFonts w:ascii="Trebuchet MS" w:hAnsi="Trebuchet MS" w:cs="Arial"/>
                  <w:color w:val="000000"/>
                  <w:sz w:val="20"/>
                  <w:szCs w:val="20"/>
                  <w:lang w:bidi="th-TH"/>
                </w:rPr>
                <w:delText>R$ 560,25</w:delText>
              </w:r>
            </w:del>
          </w:p>
        </w:tc>
      </w:tr>
      <w:tr w:rsidR="008601AF" w:rsidRPr="008601AF" w14:paraId="40EAAA78" w14:textId="77777777" w:rsidTr="0016760B">
        <w:tblPrEx>
          <w:tblW w:w="5000" w:type="pct"/>
          <w:tblCellMar>
            <w:left w:w="70" w:type="dxa"/>
            <w:right w:w="70" w:type="dxa"/>
          </w:tblCellMar>
          <w:tblPrExChange w:id="13556" w:author="Philippe Hollanda - Oliveira Trust" w:date="2022-07-19T10:03:00Z">
            <w:tblPrEx>
              <w:tblW w:w="5000" w:type="pct"/>
              <w:tblCellMar>
                <w:left w:w="70" w:type="dxa"/>
                <w:right w:w="70" w:type="dxa"/>
              </w:tblCellMar>
            </w:tblPrEx>
          </w:tblPrExChange>
        </w:tblPrEx>
        <w:trPr>
          <w:trHeight w:val="1785"/>
          <w:trPrChange w:id="135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5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563A24" w14:textId="0E047DBB" w:rsidR="008601AF" w:rsidRPr="008601AF" w:rsidRDefault="008601AF" w:rsidP="003C2C2A">
            <w:pPr>
              <w:jc w:val="center"/>
              <w:rPr>
                <w:rFonts w:ascii="Trebuchet MS" w:hAnsi="Trebuchet MS" w:cs="Arial"/>
                <w:color w:val="000000"/>
                <w:sz w:val="20"/>
                <w:szCs w:val="20"/>
                <w:lang w:bidi="th-TH"/>
              </w:rPr>
            </w:pPr>
            <w:del w:id="13559" w:author="Philippe Hollanda - Oliveira Trust" w:date="2022-07-19T10:03:00Z">
              <w:r w:rsidRPr="008601AF" w:rsidDel="0016760B">
                <w:rPr>
                  <w:rFonts w:ascii="Trebuchet MS" w:hAnsi="Trebuchet MS" w:cs="Arial"/>
                  <w:color w:val="000000"/>
                  <w:sz w:val="20"/>
                  <w:szCs w:val="20"/>
                  <w:lang w:bidi="th-TH"/>
                </w:rPr>
                <w:delText>MATERIAL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015915" w14:textId="33394121" w:rsidR="008601AF" w:rsidRPr="008601AF" w:rsidRDefault="008601AF" w:rsidP="003C2C2A">
            <w:pPr>
              <w:jc w:val="center"/>
              <w:rPr>
                <w:rFonts w:ascii="Trebuchet MS" w:hAnsi="Trebuchet MS" w:cs="Arial"/>
                <w:color w:val="000000"/>
                <w:sz w:val="20"/>
                <w:szCs w:val="20"/>
                <w:lang w:bidi="th-TH"/>
              </w:rPr>
            </w:pPr>
            <w:del w:id="13561"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C36AF3" w14:textId="78E98FA9" w:rsidR="008601AF" w:rsidRPr="008601AF" w:rsidRDefault="008601AF" w:rsidP="003C2C2A">
            <w:pPr>
              <w:jc w:val="center"/>
              <w:rPr>
                <w:rFonts w:ascii="Trebuchet MS" w:hAnsi="Trebuchet MS" w:cs="Arial"/>
                <w:color w:val="000000"/>
                <w:sz w:val="20"/>
                <w:szCs w:val="20"/>
                <w:lang w:bidi="th-TH"/>
              </w:rPr>
            </w:pPr>
            <w:del w:id="13563" w:author="Philippe Hollanda - Oliveira Trust" w:date="2022-07-19T10:03:00Z">
              <w:r w:rsidRPr="008601AF" w:rsidDel="0016760B">
                <w:rPr>
                  <w:rFonts w:ascii="Trebuchet MS" w:hAnsi="Trebuchet MS" w:cs="Arial"/>
                  <w:color w:val="000000"/>
                  <w:sz w:val="20"/>
                  <w:szCs w:val="20"/>
                  <w:lang w:bidi="th-TH"/>
                </w:rPr>
                <w:delText>R$ 924,00</w:delText>
              </w:r>
            </w:del>
          </w:p>
        </w:tc>
      </w:tr>
      <w:tr w:rsidR="008601AF" w:rsidRPr="008601AF" w14:paraId="6910AC76" w14:textId="77777777" w:rsidTr="0016760B">
        <w:tblPrEx>
          <w:tblW w:w="5000" w:type="pct"/>
          <w:tblCellMar>
            <w:left w:w="70" w:type="dxa"/>
            <w:right w:w="70" w:type="dxa"/>
          </w:tblCellMar>
          <w:tblPrExChange w:id="13564" w:author="Philippe Hollanda - Oliveira Trust" w:date="2022-07-19T10:03:00Z">
            <w:tblPrEx>
              <w:tblW w:w="5000" w:type="pct"/>
              <w:tblCellMar>
                <w:left w:w="70" w:type="dxa"/>
                <w:right w:w="70" w:type="dxa"/>
              </w:tblCellMar>
            </w:tblPrEx>
          </w:tblPrExChange>
        </w:tblPrEx>
        <w:trPr>
          <w:trHeight w:val="1785"/>
          <w:trPrChange w:id="135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5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9A8E4C" w14:textId="16514738" w:rsidR="008601AF" w:rsidRPr="008601AF" w:rsidRDefault="008601AF" w:rsidP="003C2C2A">
            <w:pPr>
              <w:jc w:val="center"/>
              <w:rPr>
                <w:rFonts w:ascii="Trebuchet MS" w:hAnsi="Trebuchet MS" w:cs="Arial"/>
                <w:color w:val="000000"/>
                <w:sz w:val="20"/>
                <w:szCs w:val="20"/>
                <w:lang w:bidi="th-TH"/>
              </w:rPr>
            </w:pPr>
            <w:del w:id="13567" w:author="Philippe Hollanda - Oliveira Trust" w:date="2022-07-19T10:03:00Z">
              <w:r w:rsidRPr="008601AF" w:rsidDel="0016760B">
                <w:rPr>
                  <w:rFonts w:ascii="Trebuchet MS" w:hAnsi="Trebuchet MS" w:cs="Arial"/>
                  <w:color w:val="000000"/>
                  <w:sz w:val="20"/>
                  <w:szCs w:val="20"/>
                  <w:lang w:bidi="th-TH"/>
                </w:rPr>
                <w:delText>MATERIAL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51B5C8" w14:textId="17D9B714" w:rsidR="008601AF" w:rsidRPr="008601AF" w:rsidRDefault="008601AF" w:rsidP="003C2C2A">
            <w:pPr>
              <w:jc w:val="center"/>
              <w:rPr>
                <w:rFonts w:ascii="Trebuchet MS" w:hAnsi="Trebuchet MS" w:cs="Arial"/>
                <w:color w:val="000000"/>
                <w:sz w:val="20"/>
                <w:szCs w:val="20"/>
                <w:lang w:bidi="th-TH"/>
              </w:rPr>
            </w:pPr>
            <w:del w:id="13569"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B767A9" w14:textId="5D581991" w:rsidR="008601AF" w:rsidRPr="008601AF" w:rsidRDefault="008601AF" w:rsidP="003C2C2A">
            <w:pPr>
              <w:jc w:val="center"/>
              <w:rPr>
                <w:rFonts w:ascii="Trebuchet MS" w:hAnsi="Trebuchet MS" w:cs="Arial"/>
                <w:color w:val="000000"/>
                <w:sz w:val="20"/>
                <w:szCs w:val="20"/>
                <w:lang w:bidi="th-TH"/>
              </w:rPr>
            </w:pPr>
            <w:del w:id="13571" w:author="Philippe Hollanda - Oliveira Trust" w:date="2022-07-19T10:03:00Z">
              <w:r w:rsidRPr="008601AF" w:rsidDel="0016760B">
                <w:rPr>
                  <w:rFonts w:ascii="Trebuchet MS" w:hAnsi="Trebuchet MS" w:cs="Arial"/>
                  <w:color w:val="000000"/>
                  <w:sz w:val="20"/>
                  <w:szCs w:val="20"/>
                  <w:lang w:bidi="th-TH"/>
                </w:rPr>
                <w:delText>R$ 1.255,00</w:delText>
              </w:r>
            </w:del>
          </w:p>
        </w:tc>
      </w:tr>
      <w:tr w:rsidR="008601AF" w:rsidRPr="008601AF" w14:paraId="5A903183" w14:textId="77777777" w:rsidTr="0016760B">
        <w:tblPrEx>
          <w:tblW w:w="5000" w:type="pct"/>
          <w:tblCellMar>
            <w:left w:w="70" w:type="dxa"/>
            <w:right w:w="70" w:type="dxa"/>
          </w:tblCellMar>
          <w:tblPrExChange w:id="13572" w:author="Philippe Hollanda - Oliveira Trust" w:date="2022-07-19T10:03:00Z">
            <w:tblPrEx>
              <w:tblW w:w="5000" w:type="pct"/>
              <w:tblCellMar>
                <w:left w:w="70" w:type="dxa"/>
                <w:right w:w="70" w:type="dxa"/>
              </w:tblCellMar>
            </w:tblPrEx>
          </w:tblPrExChange>
        </w:tblPrEx>
        <w:trPr>
          <w:trHeight w:val="1785"/>
          <w:trPrChange w:id="135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5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B524A0" w14:textId="2E741541" w:rsidR="008601AF" w:rsidRPr="008601AF" w:rsidRDefault="008601AF" w:rsidP="003C2C2A">
            <w:pPr>
              <w:jc w:val="center"/>
              <w:rPr>
                <w:rFonts w:ascii="Trebuchet MS" w:hAnsi="Trebuchet MS" w:cs="Arial"/>
                <w:color w:val="000000"/>
                <w:sz w:val="20"/>
                <w:szCs w:val="20"/>
                <w:lang w:bidi="th-TH"/>
              </w:rPr>
            </w:pPr>
            <w:del w:id="13575" w:author="Philippe Hollanda - Oliveira Trust" w:date="2022-07-19T10:03:00Z">
              <w:r w:rsidRPr="008601AF" w:rsidDel="0016760B">
                <w:rPr>
                  <w:rFonts w:ascii="Trebuchet MS" w:hAnsi="Trebuchet MS" w:cs="Arial"/>
                  <w:color w:val="000000"/>
                  <w:sz w:val="20"/>
                  <w:szCs w:val="20"/>
                  <w:lang w:bidi="th-TH"/>
                </w:rPr>
                <w:delText>FIXADOR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4AEE56" w14:textId="169D5FE2" w:rsidR="008601AF" w:rsidRPr="008601AF" w:rsidRDefault="008601AF" w:rsidP="003C2C2A">
            <w:pPr>
              <w:jc w:val="center"/>
              <w:rPr>
                <w:rFonts w:ascii="Trebuchet MS" w:hAnsi="Trebuchet MS" w:cs="Arial"/>
                <w:color w:val="000000"/>
                <w:sz w:val="20"/>
                <w:szCs w:val="20"/>
                <w:lang w:bidi="th-TH"/>
              </w:rPr>
            </w:pPr>
            <w:del w:id="13577" w:author="Philippe Hollanda - Oliveira Trust" w:date="2022-07-19T10:03:00Z">
              <w:r w:rsidRPr="008601AF" w:rsidDel="0016760B">
                <w:rPr>
                  <w:rFonts w:ascii="Trebuchet MS" w:hAnsi="Trebuchet MS" w:cs="Arial"/>
                  <w:color w:val="000000"/>
                  <w:sz w:val="20"/>
                  <w:szCs w:val="20"/>
                  <w:lang w:bidi="th-TH"/>
                </w:rPr>
                <w:delText>18/01/2022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A6156A" w14:textId="4725F7B9" w:rsidR="008601AF" w:rsidRPr="008601AF" w:rsidRDefault="008601AF" w:rsidP="003C2C2A">
            <w:pPr>
              <w:jc w:val="center"/>
              <w:rPr>
                <w:rFonts w:ascii="Trebuchet MS" w:hAnsi="Trebuchet MS" w:cs="Arial"/>
                <w:color w:val="000000"/>
                <w:sz w:val="20"/>
                <w:szCs w:val="20"/>
                <w:lang w:bidi="th-TH"/>
              </w:rPr>
            </w:pPr>
            <w:del w:id="13579" w:author="Philippe Hollanda - Oliveira Trust" w:date="2022-07-19T10:03:00Z">
              <w:r w:rsidRPr="008601AF" w:rsidDel="0016760B">
                <w:rPr>
                  <w:rFonts w:ascii="Trebuchet MS" w:hAnsi="Trebuchet MS" w:cs="Arial"/>
                  <w:color w:val="000000"/>
                  <w:sz w:val="20"/>
                  <w:szCs w:val="20"/>
                  <w:lang w:bidi="th-TH"/>
                </w:rPr>
                <w:delText>R$ 10.260,00</w:delText>
              </w:r>
            </w:del>
          </w:p>
        </w:tc>
      </w:tr>
      <w:tr w:rsidR="008601AF" w:rsidRPr="008601AF" w14:paraId="2FD32C7F" w14:textId="77777777" w:rsidTr="0016760B">
        <w:tblPrEx>
          <w:tblW w:w="5000" w:type="pct"/>
          <w:tblCellMar>
            <w:left w:w="70" w:type="dxa"/>
            <w:right w:w="70" w:type="dxa"/>
          </w:tblCellMar>
          <w:tblPrExChange w:id="13580" w:author="Philippe Hollanda - Oliveira Trust" w:date="2022-07-19T10:03:00Z">
            <w:tblPrEx>
              <w:tblW w:w="5000" w:type="pct"/>
              <w:tblCellMar>
                <w:left w:w="70" w:type="dxa"/>
                <w:right w:w="70" w:type="dxa"/>
              </w:tblCellMar>
            </w:tblPrEx>
          </w:tblPrExChange>
        </w:tblPrEx>
        <w:trPr>
          <w:trHeight w:val="1785"/>
          <w:trPrChange w:id="135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5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C85CA8" w14:textId="72301450" w:rsidR="008601AF" w:rsidRPr="008601AF" w:rsidRDefault="008601AF" w:rsidP="003C2C2A">
            <w:pPr>
              <w:jc w:val="center"/>
              <w:rPr>
                <w:rFonts w:ascii="Trebuchet MS" w:hAnsi="Trebuchet MS" w:cs="Arial"/>
                <w:color w:val="000000"/>
                <w:sz w:val="20"/>
                <w:szCs w:val="20"/>
                <w:lang w:bidi="th-TH"/>
              </w:rPr>
            </w:pPr>
            <w:del w:id="13583" w:author="Philippe Hollanda - Oliveira Trust" w:date="2022-07-19T10:03:00Z">
              <w:r w:rsidRPr="008601AF" w:rsidDel="0016760B">
                <w:rPr>
                  <w:rFonts w:ascii="Trebuchet MS" w:hAnsi="Trebuchet MS" w:cs="Arial"/>
                  <w:color w:val="000000"/>
                  <w:sz w:val="20"/>
                  <w:szCs w:val="20"/>
                  <w:lang w:bidi="th-TH"/>
                </w:rPr>
                <w:delText>MATERIAL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9792B6" w14:textId="210FB218" w:rsidR="008601AF" w:rsidRPr="008601AF" w:rsidRDefault="008601AF" w:rsidP="003C2C2A">
            <w:pPr>
              <w:jc w:val="center"/>
              <w:rPr>
                <w:rFonts w:ascii="Trebuchet MS" w:hAnsi="Trebuchet MS" w:cs="Arial"/>
                <w:color w:val="000000"/>
                <w:sz w:val="20"/>
                <w:szCs w:val="20"/>
                <w:lang w:bidi="th-TH"/>
              </w:rPr>
            </w:pPr>
            <w:del w:id="13585"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E44FB8" w14:textId="36602246" w:rsidR="008601AF" w:rsidRPr="008601AF" w:rsidRDefault="008601AF" w:rsidP="003C2C2A">
            <w:pPr>
              <w:jc w:val="center"/>
              <w:rPr>
                <w:rFonts w:ascii="Trebuchet MS" w:hAnsi="Trebuchet MS" w:cs="Arial"/>
                <w:color w:val="000000"/>
                <w:sz w:val="20"/>
                <w:szCs w:val="20"/>
                <w:lang w:bidi="th-TH"/>
              </w:rPr>
            </w:pPr>
            <w:del w:id="13587" w:author="Philippe Hollanda - Oliveira Trust" w:date="2022-07-19T10:03:00Z">
              <w:r w:rsidRPr="008601AF" w:rsidDel="0016760B">
                <w:rPr>
                  <w:rFonts w:ascii="Trebuchet MS" w:hAnsi="Trebuchet MS" w:cs="Arial"/>
                  <w:color w:val="000000"/>
                  <w:sz w:val="20"/>
                  <w:szCs w:val="20"/>
                  <w:lang w:bidi="th-TH"/>
                </w:rPr>
                <w:delText>R$ 7.325,00</w:delText>
              </w:r>
            </w:del>
          </w:p>
        </w:tc>
      </w:tr>
      <w:tr w:rsidR="008601AF" w:rsidRPr="008601AF" w14:paraId="46D91226" w14:textId="77777777" w:rsidTr="0016760B">
        <w:tblPrEx>
          <w:tblW w:w="5000" w:type="pct"/>
          <w:tblCellMar>
            <w:left w:w="70" w:type="dxa"/>
            <w:right w:w="70" w:type="dxa"/>
          </w:tblCellMar>
          <w:tblPrExChange w:id="13588" w:author="Philippe Hollanda - Oliveira Trust" w:date="2022-07-19T10:03:00Z">
            <w:tblPrEx>
              <w:tblW w:w="5000" w:type="pct"/>
              <w:tblCellMar>
                <w:left w:w="70" w:type="dxa"/>
                <w:right w:w="70" w:type="dxa"/>
              </w:tblCellMar>
            </w:tblPrEx>
          </w:tblPrExChange>
        </w:tblPrEx>
        <w:trPr>
          <w:trHeight w:val="1785"/>
          <w:trPrChange w:id="135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5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5ED848" w14:textId="7A800C16" w:rsidR="008601AF" w:rsidRPr="008601AF" w:rsidRDefault="008601AF" w:rsidP="003C2C2A">
            <w:pPr>
              <w:jc w:val="center"/>
              <w:rPr>
                <w:rFonts w:ascii="Trebuchet MS" w:hAnsi="Trebuchet MS" w:cs="Arial"/>
                <w:color w:val="000000"/>
                <w:sz w:val="20"/>
                <w:szCs w:val="20"/>
                <w:lang w:bidi="th-TH"/>
              </w:rPr>
            </w:pPr>
            <w:del w:id="13591" w:author="Philippe Hollanda - Oliveira Trust" w:date="2022-07-19T10:03:00Z">
              <w:r w:rsidRPr="008601AF" w:rsidDel="0016760B">
                <w:rPr>
                  <w:rFonts w:ascii="Trebuchet MS" w:hAnsi="Trebuchet MS" w:cs="Arial"/>
                  <w:color w:val="000000"/>
                  <w:sz w:val="20"/>
                  <w:szCs w:val="20"/>
                  <w:lang w:bidi="th-TH"/>
                </w:rPr>
                <w:lastRenderedPageBreak/>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5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9C1B51" w14:textId="3A200C2E" w:rsidR="008601AF" w:rsidRPr="008601AF" w:rsidRDefault="008601AF" w:rsidP="003C2C2A">
            <w:pPr>
              <w:jc w:val="center"/>
              <w:rPr>
                <w:rFonts w:ascii="Trebuchet MS" w:hAnsi="Trebuchet MS" w:cs="Arial"/>
                <w:color w:val="000000"/>
                <w:sz w:val="20"/>
                <w:szCs w:val="20"/>
                <w:lang w:bidi="th-TH"/>
              </w:rPr>
            </w:pPr>
            <w:del w:id="13593" w:author="Philippe Hollanda - Oliveira Trust" w:date="2022-07-19T10:03:00Z">
              <w:r w:rsidRPr="008601AF" w:rsidDel="0016760B">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5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D0F87A" w14:textId="398839D9" w:rsidR="008601AF" w:rsidRPr="008601AF" w:rsidRDefault="008601AF" w:rsidP="003C2C2A">
            <w:pPr>
              <w:jc w:val="center"/>
              <w:rPr>
                <w:rFonts w:ascii="Trebuchet MS" w:hAnsi="Trebuchet MS" w:cs="Arial"/>
                <w:color w:val="000000"/>
                <w:sz w:val="20"/>
                <w:szCs w:val="20"/>
                <w:lang w:bidi="th-TH"/>
              </w:rPr>
            </w:pPr>
            <w:del w:id="13595" w:author="Philippe Hollanda - Oliveira Trust" w:date="2022-07-19T10:03:00Z">
              <w:r w:rsidRPr="008601AF" w:rsidDel="0016760B">
                <w:rPr>
                  <w:rFonts w:ascii="Trebuchet MS" w:hAnsi="Trebuchet MS" w:cs="Arial"/>
                  <w:color w:val="000000"/>
                  <w:sz w:val="20"/>
                  <w:szCs w:val="20"/>
                  <w:lang w:bidi="th-TH"/>
                </w:rPr>
                <w:delText>R$ 3.256,22</w:delText>
              </w:r>
            </w:del>
          </w:p>
        </w:tc>
      </w:tr>
      <w:tr w:rsidR="008601AF" w:rsidRPr="008601AF" w14:paraId="3C320A21" w14:textId="77777777" w:rsidTr="0016760B">
        <w:tblPrEx>
          <w:tblW w:w="5000" w:type="pct"/>
          <w:tblCellMar>
            <w:left w:w="70" w:type="dxa"/>
            <w:right w:w="70" w:type="dxa"/>
          </w:tblCellMar>
          <w:tblPrExChange w:id="13596" w:author="Philippe Hollanda - Oliveira Trust" w:date="2022-07-19T10:03:00Z">
            <w:tblPrEx>
              <w:tblW w:w="5000" w:type="pct"/>
              <w:tblCellMar>
                <w:left w:w="70" w:type="dxa"/>
                <w:right w:w="70" w:type="dxa"/>
              </w:tblCellMar>
            </w:tblPrEx>
          </w:tblPrExChange>
        </w:tblPrEx>
        <w:trPr>
          <w:trHeight w:val="1785"/>
          <w:trPrChange w:id="13597"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598"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9A0DA1" w14:textId="511D5117" w:rsidR="008601AF" w:rsidRPr="008601AF" w:rsidRDefault="008601AF" w:rsidP="003C2C2A">
            <w:pPr>
              <w:jc w:val="center"/>
              <w:rPr>
                <w:rFonts w:ascii="Trebuchet MS" w:hAnsi="Trebuchet MS" w:cs="Arial"/>
                <w:color w:val="000000"/>
                <w:sz w:val="20"/>
                <w:szCs w:val="20"/>
                <w:lang w:bidi="th-TH"/>
              </w:rPr>
            </w:pPr>
            <w:del w:id="13599" w:author="Philippe Hollanda - Oliveira Trust" w:date="2022-07-19T10:03:00Z">
              <w:r w:rsidRPr="008601AF" w:rsidDel="0016760B">
                <w:rPr>
                  <w:rFonts w:ascii="Trebuchet MS" w:hAnsi="Trebuchet MS" w:cs="Arial"/>
                  <w:color w:val="000000"/>
                  <w:sz w:val="20"/>
                  <w:szCs w:val="20"/>
                  <w:lang w:bidi="th-TH"/>
                </w:rPr>
                <w:delText xml:space="preserve">MAÇARICO DE SOLDA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099A75" w14:textId="0520A9C3" w:rsidR="008601AF" w:rsidRPr="008601AF" w:rsidRDefault="008601AF" w:rsidP="003C2C2A">
            <w:pPr>
              <w:jc w:val="center"/>
              <w:rPr>
                <w:rFonts w:ascii="Trebuchet MS" w:hAnsi="Trebuchet MS" w:cs="Arial"/>
                <w:color w:val="000000"/>
                <w:sz w:val="20"/>
                <w:szCs w:val="20"/>
                <w:lang w:bidi="th-TH"/>
              </w:rPr>
            </w:pPr>
            <w:del w:id="13601"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771A1F" w14:textId="1D5C9DDB" w:rsidR="008601AF" w:rsidRPr="008601AF" w:rsidRDefault="008601AF" w:rsidP="003C2C2A">
            <w:pPr>
              <w:jc w:val="center"/>
              <w:rPr>
                <w:rFonts w:ascii="Trebuchet MS" w:hAnsi="Trebuchet MS" w:cs="Arial"/>
                <w:color w:val="000000"/>
                <w:sz w:val="20"/>
                <w:szCs w:val="20"/>
                <w:lang w:bidi="th-TH"/>
              </w:rPr>
            </w:pPr>
            <w:del w:id="13603" w:author="Philippe Hollanda - Oliveira Trust" w:date="2022-07-19T10:03:00Z">
              <w:r w:rsidRPr="008601AF" w:rsidDel="0016760B">
                <w:rPr>
                  <w:rFonts w:ascii="Trebuchet MS" w:hAnsi="Trebuchet MS" w:cs="Arial"/>
                  <w:color w:val="000000"/>
                  <w:sz w:val="20"/>
                  <w:szCs w:val="20"/>
                  <w:lang w:bidi="th-TH"/>
                </w:rPr>
                <w:delText>R$ 1.342,82</w:delText>
              </w:r>
            </w:del>
          </w:p>
        </w:tc>
      </w:tr>
      <w:tr w:rsidR="008601AF" w:rsidRPr="008601AF" w14:paraId="1BD08732" w14:textId="77777777" w:rsidTr="0016760B">
        <w:tblPrEx>
          <w:tblW w:w="5000" w:type="pct"/>
          <w:tblCellMar>
            <w:left w:w="70" w:type="dxa"/>
            <w:right w:w="70" w:type="dxa"/>
          </w:tblCellMar>
          <w:tblPrExChange w:id="13604" w:author="Philippe Hollanda - Oliveira Trust" w:date="2022-07-19T10:03:00Z">
            <w:tblPrEx>
              <w:tblW w:w="5000" w:type="pct"/>
              <w:tblCellMar>
                <w:left w:w="70" w:type="dxa"/>
                <w:right w:w="70" w:type="dxa"/>
              </w:tblCellMar>
            </w:tblPrEx>
          </w:tblPrExChange>
        </w:tblPrEx>
        <w:trPr>
          <w:trHeight w:val="1785"/>
          <w:trPrChange w:id="13605"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606"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66BB646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0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06FFFC" w14:textId="1B2529BA" w:rsidR="008601AF" w:rsidRPr="008601AF" w:rsidRDefault="008601AF" w:rsidP="003C2C2A">
            <w:pPr>
              <w:jc w:val="center"/>
              <w:rPr>
                <w:rFonts w:ascii="Trebuchet MS" w:hAnsi="Trebuchet MS" w:cs="Arial"/>
                <w:color w:val="000000"/>
                <w:sz w:val="20"/>
                <w:szCs w:val="20"/>
                <w:lang w:bidi="th-TH"/>
              </w:rPr>
            </w:pPr>
            <w:del w:id="13608"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0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972E1B" w14:textId="207DF4CD" w:rsidR="008601AF" w:rsidRPr="008601AF" w:rsidRDefault="008601AF" w:rsidP="003C2C2A">
            <w:pPr>
              <w:jc w:val="center"/>
              <w:rPr>
                <w:rFonts w:ascii="Trebuchet MS" w:hAnsi="Trebuchet MS" w:cs="Arial"/>
                <w:color w:val="000000"/>
                <w:sz w:val="20"/>
                <w:szCs w:val="20"/>
                <w:lang w:bidi="th-TH"/>
              </w:rPr>
            </w:pPr>
            <w:del w:id="13610" w:author="Philippe Hollanda - Oliveira Trust" w:date="2022-07-19T10:03:00Z">
              <w:r w:rsidRPr="008601AF" w:rsidDel="0016760B">
                <w:rPr>
                  <w:rFonts w:ascii="Trebuchet MS" w:hAnsi="Trebuchet MS" w:cs="Arial"/>
                  <w:color w:val="000000"/>
                  <w:sz w:val="20"/>
                  <w:szCs w:val="20"/>
                  <w:lang w:bidi="th-TH"/>
                </w:rPr>
                <w:delText>R$ 1.342,80</w:delText>
              </w:r>
            </w:del>
          </w:p>
        </w:tc>
      </w:tr>
      <w:tr w:rsidR="008601AF" w:rsidRPr="008601AF" w14:paraId="0A7D7F90" w14:textId="77777777" w:rsidTr="0016760B">
        <w:tblPrEx>
          <w:tblW w:w="5000" w:type="pct"/>
          <w:tblCellMar>
            <w:left w:w="70" w:type="dxa"/>
            <w:right w:w="70" w:type="dxa"/>
          </w:tblCellMar>
          <w:tblPrExChange w:id="13611" w:author="Philippe Hollanda - Oliveira Trust" w:date="2022-07-19T10:03:00Z">
            <w:tblPrEx>
              <w:tblW w:w="5000" w:type="pct"/>
              <w:tblCellMar>
                <w:left w:w="70" w:type="dxa"/>
                <w:right w:w="70" w:type="dxa"/>
              </w:tblCellMar>
            </w:tblPrEx>
          </w:tblPrExChange>
        </w:tblPrEx>
        <w:trPr>
          <w:trHeight w:val="1785"/>
          <w:trPrChange w:id="13612"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613"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9DF444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1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54B640E" w14:textId="569FC40E" w:rsidR="008601AF" w:rsidRPr="008601AF" w:rsidRDefault="008601AF" w:rsidP="003C2C2A">
            <w:pPr>
              <w:jc w:val="center"/>
              <w:rPr>
                <w:rFonts w:ascii="Trebuchet MS" w:hAnsi="Trebuchet MS" w:cs="Arial"/>
                <w:color w:val="000000"/>
                <w:sz w:val="20"/>
                <w:szCs w:val="20"/>
                <w:lang w:bidi="th-TH"/>
              </w:rPr>
            </w:pPr>
            <w:del w:id="13615"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1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4A6E7C" w14:textId="7BBE8275" w:rsidR="008601AF" w:rsidRPr="008601AF" w:rsidRDefault="008601AF" w:rsidP="003C2C2A">
            <w:pPr>
              <w:jc w:val="center"/>
              <w:rPr>
                <w:rFonts w:ascii="Trebuchet MS" w:hAnsi="Trebuchet MS" w:cs="Arial"/>
                <w:color w:val="000000"/>
                <w:sz w:val="20"/>
                <w:szCs w:val="20"/>
                <w:lang w:bidi="th-TH"/>
              </w:rPr>
            </w:pPr>
            <w:del w:id="13617" w:author="Philippe Hollanda - Oliveira Trust" w:date="2022-07-19T10:03:00Z">
              <w:r w:rsidRPr="008601AF" w:rsidDel="0016760B">
                <w:rPr>
                  <w:rFonts w:ascii="Trebuchet MS" w:hAnsi="Trebuchet MS" w:cs="Arial"/>
                  <w:color w:val="000000"/>
                  <w:sz w:val="20"/>
                  <w:szCs w:val="20"/>
                  <w:lang w:bidi="th-TH"/>
                </w:rPr>
                <w:delText>R$ 1.342,80</w:delText>
              </w:r>
            </w:del>
          </w:p>
        </w:tc>
      </w:tr>
      <w:tr w:rsidR="008601AF" w:rsidRPr="008601AF" w14:paraId="31D68063" w14:textId="77777777" w:rsidTr="0016760B">
        <w:tblPrEx>
          <w:tblW w:w="5000" w:type="pct"/>
          <w:tblCellMar>
            <w:left w:w="70" w:type="dxa"/>
            <w:right w:w="70" w:type="dxa"/>
          </w:tblCellMar>
          <w:tblPrExChange w:id="13618" w:author="Philippe Hollanda - Oliveira Trust" w:date="2022-07-19T10:03:00Z">
            <w:tblPrEx>
              <w:tblW w:w="5000" w:type="pct"/>
              <w:tblCellMar>
                <w:left w:w="70" w:type="dxa"/>
                <w:right w:w="70" w:type="dxa"/>
              </w:tblCellMar>
            </w:tblPrEx>
          </w:tblPrExChange>
        </w:tblPrEx>
        <w:trPr>
          <w:trHeight w:val="1785"/>
          <w:trPrChange w:id="1361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62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937C1A" w14:textId="783C7EAC" w:rsidR="008601AF" w:rsidRPr="008601AF" w:rsidRDefault="008601AF" w:rsidP="003C2C2A">
            <w:pPr>
              <w:jc w:val="center"/>
              <w:rPr>
                <w:rFonts w:ascii="Trebuchet MS" w:hAnsi="Trebuchet MS" w:cs="Arial"/>
                <w:color w:val="000000"/>
                <w:sz w:val="20"/>
                <w:szCs w:val="20"/>
                <w:lang w:bidi="th-TH"/>
              </w:rPr>
            </w:pPr>
            <w:del w:id="13621" w:author="Philippe Hollanda - Oliveira Trust" w:date="2022-07-19T10:03:00Z">
              <w:r w:rsidRPr="008601AF" w:rsidDel="0016760B">
                <w:rPr>
                  <w:rFonts w:ascii="Trebuchet MS" w:hAnsi="Trebuchet MS" w:cs="Arial"/>
                  <w:color w:val="000000"/>
                  <w:sz w:val="20"/>
                  <w:szCs w:val="20"/>
                  <w:lang w:bidi="th-TH"/>
                </w:rPr>
                <w:delText>LAVADORA DE PEÇAS LP-7 220V - MARCON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2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0C9B2E" w14:textId="5B055FE3" w:rsidR="008601AF" w:rsidRPr="008601AF" w:rsidRDefault="008601AF" w:rsidP="003C2C2A">
            <w:pPr>
              <w:jc w:val="center"/>
              <w:rPr>
                <w:rFonts w:ascii="Trebuchet MS" w:hAnsi="Trebuchet MS" w:cs="Arial"/>
                <w:color w:val="000000"/>
                <w:sz w:val="20"/>
                <w:szCs w:val="20"/>
                <w:lang w:bidi="th-TH"/>
              </w:rPr>
            </w:pPr>
            <w:del w:id="13623" w:author="Philippe Hollanda - Oliveira Trust" w:date="2022-07-19T10:03:00Z">
              <w:r w:rsidRPr="008601AF" w:rsidDel="0016760B">
                <w:rPr>
                  <w:rFonts w:ascii="Trebuchet MS" w:hAnsi="Trebuchet MS" w:cs="Arial"/>
                  <w:color w:val="000000"/>
                  <w:sz w:val="20"/>
                  <w:szCs w:val="20"/>
                  <w:lang w:bidi="th-TH"/>
                </w:rPr>
                <w:delText>11/04/2022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2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AA1437" w14:textId="4A31292C" w:rsidR="008601AF" w:rsidRPr="008601AF" w:rsidRDefault="008601AF" w:rsidP="003C2C2A">
            <w:pPr>
              <w:jc w:val="center"/>
              <w:rPr>
                <w:rFonts w:ascii="Trebuchet MS" w:hAnsi="Trebuchet MS" w:cs="Arial"/>
                <w:color w:val="000000"/>
                <w:sz w:val="20"/>
                <w:szCs w:val="20"/>
                <w:lang w:bidi="th-TH"/>
              </w:rPr>
            </w:pPr>
            <w:del w:id="13625" w:author="Philippe Hollanda - Oliveira Trust" w:date="2022-07-19T10:03:00Z">
              <w:r w:rsidRPr="008601AF" w:rsidDel="0016760B">
                <w:rPr>
                  <w:rFonts w:ascii="Trebuchet MS" w:hAnsi="Trebuchet MS" w:cs="Arial"/>
                  <w:color w:val="000000"/>
                  <w:sz w:val="20"/>
                  <w:szCs w:val="20"/>
                  <w:lang w:bidi="th-TH"/>
                </w:rPr>
                <w:delText>R$ 1.679,25</w:delText>
              </w:r>
            </w:del>
          </w:p>
        </w:tc>
      </w:tr>
      <w:tr w:rsidR="008601AF" w:rsidRPr="008601AF" w14:paraId="45214F37" w14:textId="77777777" w:rsidTr="0016760B">
        <w:tblPrEx>
          <w:tblW w:w="5000" w:type="pct"/>
          <w:tblCellMar>
            <w:left w:w="70" w:type="dxa"/>
            <w:right w:w="70" w:type="dxa"/>
          </w:tblCellMar>
          <w:tblPrExChange w:id="13626" w:author="Philippe Hollanda - Oliveira Trust" w:date="2022-07-19T10:03:00Z">
            <w:tblPrEx>
              <w:tblW w:w="5000" w:type="pct"/>
              <w:tblCellMar>
                <w:left w:w="70" w:type="dxa"/>
                <w:right w:w="70" w:type="dxa"/>
              </w:tblCellMar>
            </w:tblPrEx>
          </w:tblPrExChange>
        </w:tblPrEx>
        <w:trPr>
          <w:trHeight w:val="1785"/>
          <w:trPrChange w:id="1362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62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0819DA" w14:textId="438AA159" w:rsidR="008601AF" w:rsidRPr="008601AF" w:rsidRDefault="008601AF" w:rsidP="003C2C2A">
            <w:pPr>
              <w:jc w:val="center"/>
              <w:rPr>
                <w:rFonts w:ascii="Trebuchet MS" w:hAnsi="Trebuchet MS" w:cs="Arial"/>
                <w:color w:val="000000"/>
                <w:sz w:val="20"/>
                <w:szCs w:val="20"/>
                <w:lang w:bidi="th-TH"/>
              </w:rPr>
            </w:pPr>
            <w:del w:id="13629" w:author="Philippe Hollanda - Oliveira Trust" w:date="2022-07-19T10:03:00Z">
              <w:r w:rsidRPr="008601AF" w:rsidDel="0016760B">
                <w:rPr>
                  <w:rFonts w:ascii="Trebuchet MS" w:hAnsi="Trebuchet MS" w:cs="Arial"/>
                  <w:color w:val="000000"/>
                  <w:sz w:val="20"/>
                  <w:szCs w:val="20"/>
                  <w:lang w:bidi="th-TH"/>
                </w:rPr>
                <w:lastRenderedPageBreak/>
                <w:delText>CANTONEIRA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3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D48967" w14:textId="4C17AE68" w:rsidR="008601AF" w:rsidRPr="008601AF" w:rsidRDefault="008601AF" w:rsidP="003C2C2A">
            <w:pPr>
              <w:jc w:val="center"/>
              <w:rPr>
                <w:rFonts w:ascii="Trebuchet MS" w:hAnsi="Trebuchet MS" w:cs="Arial"/>
                <w:color w:val="000000"/>
                <w:sz w:val="20"/>
                <w:szCs w:val="20"/>
                <w:lang w:bidi="th-TH"/>
              </w:rPr>
            </w:pPr>
            <w:del w:id="13631" w:author="Philippe Hollanda - Oliveira Trust" w:date="2022-07-19T10:03:00Z">
              <w:r w:rsidRPr="008601AF" w:rsidDel="0016760B">
                <w:rPr>
                  <w:rFonts w:ascii="Trebuchet MS" w:hAnsi="Trebuchet MS" w:cs="Arial"/>
                  <w:color w:val="000000"/>
                  <w:sz w:val="20"/>
                  <w:szCs w:val="20"/>
                  <w:lang w:bidi="th-TH"/>
                </w:rPr>
                <w:delText>08/03/2022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3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A7F9A8" w14:textId="43D48C50" w:rsidR="008601AF" w:rsidRPr="008601AF" w:rsidRDefault="008601AF" w:rsidP="003C2C2A">
            <w:pPr>
              <w:jc w:val="center"/>
              <w:rPr>
                <w:rFonts w:ascii="Trebuchet MS" w:hAnsi="Trebuchet MS" w:cs="Arial"/>
                <w:color w:val="000000"/>
                <w:sz w:val="20"/>
                <w:szCs w:val="20"/>
                <w:lang w:bidi="th-TH"/>
              </w:rPr>
            </w:pPr>
            <w:del w:id="13633" w:author="Philippe Hollanda - Oliveira Trust" w:date="2022-07-19T10:03:00Z">
              <w:r w:rsidRPr="008601AF" w:rsidDel="0016760B">
                <w:rPr>
                  <w:rFonts w:ascii="Trebuchet MS" w:hAnsi="Trebuchet MS" w:cs="Arial"/>
                  <w:color w:val="000000"/>
                  <w:sz w:val="20"/>
                  <w:szCs w:val="20"/>
                  <w:lang w:bidi="th-TH"/>
                </w:rPr>
                <w:delText>R$ 4.707,06</w:delText>
              </w:r>
            </w:del>
          </w:p>
        </w:tc>
      </w:tr>
      <w:tr w:rsidR="008601AF" w:rsidRPr="008601AF" w14:paraId="6E6BC0D5" w14:textId="77777777" w:rsidTr="0016760B">
        <w:tblPrEx>
          <w:tblW w:w="5000" w:type="pct"/>
          <w:tblCellMar>
            <w:left w:w="70" w:type="dxa"/>
            <w:right w:w="70" w:type="dxa"/>
          </w:tblCellMar>
          <w:tblPrExChange w:id="13634" w:author="Philippe Hollanda - Oliveira Trust" w:date="2022-07-19T10:03:00Z">
            <w:tblPrEx>
              <w:tblW w:w="5000" w:type="pct"/>
              <w:tblCellMar>
                <w:left w:w="70" w:type="dxa"/>
                <w:right w:w="70" w:type="dxa"/>
              </w:tblCellMar>
            </w:tblPrEx>
          </w:tblPrExChange>
        </w:tblPrEx>
        <w:trPr>
          <w:trHeight w:val="1785"/>
          <w:trPrChange w:id="13635"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636"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E8B8C3" w14:textId="3355D426" w:rsidR="008601AF" w:rsidRPr="008601AF" w:rsidRDefault="008601AF" w:rsidP="003C2C2A">
            <w:pPr>
              <w:jc w:val="center"/>
              <w:rPr>
                <w:rFonts w:ascii="Trebuchet MS" w:hAnsi="Trebuchet MS" w:cs="Arial"/>
                <w:color w:val="000000"/>
                <w:sz w:val="20"/>
                <w:szCs w:val="20"/>
                <w:lang w:bidi="th-TH"/>
              </w:rPr>
            </w:pPr>
            <w:del w:id="13637" w:author="Philippe Hollanda - Oliveira Trust" w:date="2022-07-19T10:03:00Z">
              <w:r w:rsidRPr="008601AF" w:rsidDel="0016760B">
                <w:rPr>
                  <w:rFonts w:ascii="Trebuchet MS" w:hAnsi="Trebuchet MS" w:cs="Arial"/>
                  <w:color w:val="000000"/>
                  <w:sz w:val="20"/>
                  <w:szCs w:val="20"/>
                  <w:lang w:bidi="th-TH"/>
                </w:rPr>
                <w:delText>MATERIAL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3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04EB20" w14:textId="58EA65F2" w:rsidR="008601AF" w:rsidRPr="008601AF" w:rsidRDefault="008601AF" w:rsidP="003C2C2A">
            <w:pPr>
              <w:jc w:val="center"/>
              <w:rPr>
                <w:rFonts w:ascii="Trebuchet MS" w:hAnsi="Trebuchet MS" w:cs="Arial"/>
                <w:color w:val="000000"/>
                <w:sz w:val="20"/>
                <w:szCs w:val="20"/>
                <w:lang w:bidi="th-TH"/>
              </w:rPr>
            </w:pPr>
            <w:del w:id="13639"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4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BD261C" w14:textId="385CBDCE" w:rsidR="008601AF" w:rsidRPr="008601AF" w:rsidRDefault="008601AF" w:rsidP="003C2C2A">
            <w:pPr>
              <w:jc w:val="center"/>
              <w:rPr>
                <w:rFonts w:ascii="Trebuchet MS" w:hAnsi="Trebuchet MS" w:cs="Arial"/>
                <w:color w:val="000000"/>
                <w:sz w:val="20"/>
                <w:szCs w:val="20"/>
                <w:lang w:bidi="th-TH"/>
              </w:rPr>
            </w:pPr>
            <w:del w:id="13641" w:author="Philippe Hollanda - Oliveira Trust" w:date="2022-07-19T10:03:00Z">
              <w:r w:rsidRPr="008601AF" w:rsidDel="0016760B">
                <w:rPr>
                  <w:rFonts w:ascii="Trebuchet MS" w:hAnsi="Trebuchet MS" w:cs="Arial"/>
                  <w:color w:val="000000"/>
                  <w:sz w:val="20"/>
                  <w:szCs w:val="20"/>
                  <w:lang w:bidi="th-TH"/>
                </w:rPr>
                <w:delText>R$ 3.230,17</w:delText>
              </w:r>
            </w:del>
          </w:p>
        </w:tc>
      </w:tr>
      <w:tr w:rsidR="008601AF" w:rsidRPr="008601AF" w14:paraId="5E6AA7F2" w14:textId="77777777" w:rsidTr="0016760B">
        <w:tblPrEx>
          <w:tblW w:w="5000" w:type="pct"/>
          <w:tblCellMar>
            <w:left w:w="70" w:type="dxa"/>
            <w:right w:w="70" w:type="dxa"/>
          </w:tblCellMar>
          <w:tblPrExChange w:id="13642" w:author="Philippe Hollanda - Oliveira Trust" w:date="2022-07-19T10:03:00Z">
            <w:tblPrEx>
              <w:tblW w:w="5000" w:type="pct"/>
              <w:tblCellMar>
                <w:left w:w="70" w:type="dxa"/>
                <w:right w:w="70" w:type="dxa"/>
              </w:tblCellMar>
            </w:tblPrEx>
          </w:tblPrExChange>
        </w:tblPrEx>
        <w:trPr>
          <w:trHeight w:val="1785"/>
          <w:trPrChange w:id="13643"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644"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6D1A23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48F51E" w14:textId="08A5278A" w:rsidR="008601AF" w:rsidRPr="008601AF" w:rsidRDefault="008601AF" w:rsidP="003C2C2A">
            <w:pPr>
              <w:jc w:val="center"/>
              <w:rPr>
                <w:rFonts w:ascii="Trebuchet MS" w:hAnsi="Trebuchet MS" w:cs="Arial"/>
                <w:color w:val="000000"/>
                <w:sz w:val="20"/>
                <w:szCs w:val="20"/>
                <w:lang w:bidi="th-TH"/>
              </w:rPr>
            </w:pPr>
            <w:del w:id="13646"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F05145" w14:textId="7EB88A78" w:rsidR="008601AF" w:rsidRPr="008601AF" w:rsidRDefault="008601AF" w:rsidP="003C2C2A">
            <w:pPr>
              <w:jc w:val="center"/>
              <w:rPr>
                <w:rFonts w:ascii="Trebuchet MS" w:hAnsi="Trebuchet MS" w:cs="Arial"/>
                <w:color w:val="000000"/>
                <w:sz w:val="20"/>
                <w:szCs w:val="20"/>
                <w:lang w:bidi="th-TH"/>
              </w:rPr>
            </w:pPr>
            <w:del w:id="13648" w:author="Philippe Hollanda - Oliveira Trust" w:date="2022-07-19T10:03:00Z">
              <w:r w:rsidRPr="008601AF" w:rsidDel="0016760B">
                <w:rPr>
                  <w:rFonts w:ascii="Trebuchet MS" w:hAnsi="Trebuchet MS" w:cs="Arial"/>
                  <w:color w:val="000000"/>
                  <w:sz w:val="20"/>
                  <w:szCs w:val="20"/>
                  <w:lang w:bidi="th-TH"/>
                </w:rPr>
                <w:delText>R$ 3.230,16</w:delText>
              </w:r>
            </w:del>
          </w:p>
        </w:tc>
      </w:tr>
      <w:tr w:rsidR="008601AF" w:rsidRPr="008601AF" w14:paraId="04184C8E" w14:textId="77777777" w:rsidTr="0016760B">
        <w:tblPrEx>
          <w:tblW w:w="5000" w:type="pct"/>
          <w:tblCellMar>
            <w:left w:w="70" w:type="dxa"/>
            <w:right w:w="70" w:type="dxa"/>
          </w:tblCellMar>
          <w:tblPrExChange w:id="13649" w:author="Philippe Hollanda - Oliveira Trust" w:date="2022-07-19T10:03:00Z">
            <w:tblPrEx>
              <w:tblW w:w="5000" w:type="pct"/>
              <w:tblCellMar>
                <w:left w:w="70" w:type="dxa"/>
                <w:right w:w="70" w:type="dxa"/>
              </w:tblCellMar>
            </w:tblPrEx>
          </w:tblPrExChange>
        </w:tblPrEx>
        <w:trPr>
          <w:trHeight w:val="1785"/>
          <w:trPrChange w:id="13650"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651"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CB9CDA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123D61" w14:textId="3D7133B4" w:rsidR="008601AF" w:rsidRPr="008601AF" w:rsidRDefault="008601AF" w:rsidP="003C2C2A">
            <w:pPr>
              <w:jc w:val="center"/>
              <w:rPr>
                <w:rFonts w:ascii="Trebuchet MS" w:hAnsi="Trebuchet MS" w:cs="Arial"/>
                <w:color w:val="000000"/>
                <w:sz w:val="20"/>
                <w:szCs w:val="20"/>
                <w:lang w:bidi="th-TH"/>
              </w:rPr>
            </w:pPr>
            <w:del w:id="13653" w:author="Philippe Hollanda - Oliveira Trust" w:date="2022-07-19T10:03:00Z">
              <w:r w:rsidRPr="008601AF" w:rsidDel="0016760B">
                <w:rPr>
                  <w:rFonts w:ascii="Trebuchet MS" w:hAnsi="Trebuchet MS" w:cs="Arial"/>
                  <w:color w:val="000000"/>
                  <w:sz w:val="20"/>
                  <w:szCs w:val="20"/>
                  <w:lang w:bidi="th-TH"/>
                </w:rPr>
                <w:delText>30/05/2022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C98C4E" w14:textId="42EA9C0B" w:rsidR="008601AF" w:rsidRPr="008601AF" w:rsidRDefault="008601AF" w:rsidP="003C2C2A">
            <w:pPr>
              <w:jc w:val="center"/>
              <w:rPr>
                <w:rFonts w:ascii="Trebuchet MS" w:hAnsi="Trebuchet MS" w:cs="Arial"/>
                <w:color w:val="000000"/>
                <w:sz w:val="20"/>
                <w:szCs w:val="20"/>
                <w:lang w:bidi="th-TH"/>
              </w:rPr>
            </w:pPr>
            <w:del w:id="13655" w:author="Philippe Hollanda - Oliveira Trust" w:date="2022-07-19T10:03:00Z">
              <w:r w:rsidRPr="008601AF" w:rsidDel="0016760B">
                <w:rPr>
                  <w:rFonts w:ascii="Trebuchet MS" w:hAnsi="Trebuchet MS" w:cs="Arial"/>
                  <w:color w:val="000000"/>
                  <w:sz w:val="20"/>
                  <w:szCs w:val="20"/>
                  <w:lang w:bidi="th-TH"/>
                </w:rPr>
                <w:delText>R$ 3.230,16</w:delText>
              </w:r>
            </w:del>
          </w:p>
        </w:tc>
      </w:tr>
      <w:tr w:rsidR="008601AF" w:rsidRPr="008601AF" w14:paraId="029C1C3E" w14:textId="77777777" w:rsidTr="0016760B">
        <w:tblPrEx>
          <w:tblW w:w="5000" w:type="pct"/>
          <w:tblCellMar>
            <w:left w:w="70" w:type="dxa"/>
            <w:right w:w="70" w:type="dxa"/>
          </w:tblCellMar>
          <w:tblPrExChange w:id="13656" w:author="Philippe Hollanda - Oliveira Trust" w:date="2022-07-19T10:03:00Z">
            <w:tblPrEx>
              <w:tblW w:w="5000" w:type="pct"/>
              <w:tblCellMar>
                <w:left w:w="70" w:type="dxa"/>
                <w:right w:w="70" w:type="dxa"/>
              </w:tblCellMar>
            </w:tblPrEx>
          </w:tblPrExChange>
        </w:tblPrEx>
        <w:trPr>
          <w:trHeight w:val="1785"/>
          <w:trPrChange w:id="13657"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658"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33D8A4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5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ED8899" w14:textId="3E98646B" w:rsidR="008601AF" w:rsidRPr="008601AF" w:rsidRDefault="008601AF" w:rsidP="003C2C2A">
            <w:pPr>
              <w:jc w:val="center"/>
              <w:rPr>
                <w:rFonts w:ascii="Trebuchet MS" w:hAnsi="Trebuchet MS" w:cs="Arial"/>
                <w:color w:val="000000"/>
                <w:sz w:val="20"/>
                <w:szCs w:val="20"/>
                <w:lang w:bidi="th-TH"/>
              </w:rPr>
            </w:pPr>
            <w:del w:id="13660" w:author="Philippe Hollanda - Oliveira Trust" w:date="2022-07-19T10:03:00Z">
              <w:r w:rsidRPr="008601AF" w:rsidDel="0016760B">
                <w:rPr>
                  <w:rFonts w:ascii="Trebuchet MS" w:hAnsi="Trebuchet MS" w:cs="Arial"/>
                  <w:color w:val="000000"/>
                  <w:sz w:val="20"/>
                  <w:szCs w:val="20"/>
                  <w:lang w:bidi="th-TH"/>
                </w:rPr>
                <w:delText>30/06/2022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6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9E3D22" w14:textId="3AD954D6" w:rsidR="008601AF" w:rsidRPr="008601AF" w:rsidRDefault="008601AF" w:rsidP="003C2C2A">
            <w:pPr>
              <w:jc w:val="center"/>
              <w:rPr>
                <w:rFonts w:ascii="Trebuchet MS" w:hAnsi="Trebuchet MS" w:cs="Arial"/>
                <w:color w:val="000000"/>
                <w:sz w:val="20"/>
                <w:szCs w:val="20"/>
                <w:lang w:bidi="th-TH"/>
              </w:rPr>
            </w:pPr>
            <w:del w:id="13662" w:author="Philippe Hollanda - Oliveira Trust" w:date="2022-07-19T10:03:00Z">
              <w:r w:rsidRPr="008601AF" w:rsidDel="0016760B">
                <w:rPr>
                  <w:rFonts w:ascii="Trebuchet MS" w:hAnsi="Trebuchet MS" w:cs="Arial"/>
                  <w:color w:val="000000"/>
                  <w:sz w:val="20"/>
                  <w:szCs w:val="20"/>
                  <w:lang w:bidi="th-TH"/>
                </w:rPr>
                <w:delText>R$ 3.230,16</w:delText>
              </w:r>
            </w:del>
          </w:p>
        </w:tc>
      </w:tr>
      <w:tr w:rsidR="008601AF" w:rsidRPr="008601AF" w14:paraId="0795782B" w14:textId="77777777" w:rsidTr="0016760B">
        <w:tblPrEx>
          <w:tblW w:w="5000" w:type="pct"/>
          <w:tblCellMar>
            <w:left w:w="70" w:type="dxa"/>
            <w:right w:w="70" w:type="dxa"/>
          </w:tblCellMar>
          <w:tblPrExChange w:id="13663" w:author="Philippe Hollanda - Oliveira Trust" w:date="2022-07-19T10:03:00Z">
            <w:tblPrEx>
              <w:tblW w:w="5000" w:type="pct"/>
              <w:tblCellMar>
                <w:left w:w="70" w:type="dxa"/>
                <w:right w:w="70" w:type="dxa"/>
              </w:tblCellMar>
            </w:tblPrEx>
          </w:tblPrExChange>
        </w:tblPrEx>
        <w:trPr>
          <w:trHeight w:val="1785"/>
          <w:trPrChange w:id="1366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66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F436AA" w14:textId="2EB8234D" w:rsidR="008601AF" w:rsidRPr="008601AF" w:rsidRDefault="008601AF" w:rsidP="003C2C2A">
            <w:pPr>
              <w:jc w:val="center"/>
              <w:rPr>
                <w:rFonts w:ascii="Trebuchet MS" w:hAnsi="Trebuchet MS" w:cs="Arial"/>
                <w:color w:val="000000"/>
                <w:sz w:val="20"/>
                <w:szCs w:val="20"/>
                <w:lang w:bidi="th-TH"/>
              </w:rPr>
            </w:pPr>
            <w:del w:id="13666" w:author="Philippe Hollanda - Oliveira Trust" w:date="2022-07-19T10:03:00Z">
              <w:r w:rsidRPr="008601AF" w:rsidDel="0016760B">
                <w:rPr>
                  <w:rFonts w:ascii="Trebuchet MS" w:hAnsi="Trebuchet MS" w:cs="Arial"/>
                  <w:color w:val="000000"/>
                  <w:sz w:val="20"/>
                  <w:szCs w:val="20"/>
                  <w:lang w:bidi="th-TH"/>
                </w:rPr>
                <w:lastRenderedPageBreak/>
                <w:delText>MATERIAL ELÉTRICO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6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E1DDD1" w14:textId="00148828" w:rsidR="008601AF" w:rsidRPr="008601AF" w:rsidRDefault="008601AF" w:rsidP="003C2C2A">
            <w:pPr>
              <w:jc w:val="center"/>
              <w:rPr>
                <w:rFonts w:ascii="Trebuchet MS" w:hAnsi="Trebuchet MS" w:cs="Arial"/>
                <w:color w:val="000000"/>
                <w:sz w:val="20"/>
                <w:szCs w:val="20"/>
                <w:lang w:bidi="th-TH"/>
              </w:rPr>
            </w:pPr>
            <w:del w:id="13668" w:author="Philippe Hollanda - Oliveira Trust" w:date="2022-07-19T10:03:00Z">
              <w:r w:rsidRPr="008601AF" w:rsidDel="0016760B">
                <w:rPr>
                  <w:rFonts w:ascii="Trebuchet MS" w:hAnsi="Trebuchet MS" w:cs="Arial"/>
                  <w:color w:val="000000"/>
                  <w:sz w:val="20"/>
                  <w:szCs w:val="20"/>
                  <w:lang w:bidi="th-TH"/>
                </w:rPr>
                <w:delText>23/03/2022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6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078566" w14:textId="77512C11" w:rsidR="008601AF" w:rsidRPr="008601AF" w:rsidRDefault="008601AF" w:rsidP="003C2C2A">
            <w:pPr>
              <w:jc w:val="center"/>
              <w:rPr>
                <w:rFonts w:ascii="Trebuchet MS" w:hAnsi="Trebuchet MS" w:cs="Arial"/>
                <w:color w:val="000000"/>
                <w:sz w:val="20"/>
                <w:szCs w:val="20"/>
                <w:lang w:bidi="th-TH"/>
              </w:rPr>
            </w:pPr>
            <w:del w:id="13670" w:author="Philippe Hollanda - Oliveira Trust" w:date="2022-07-19T10:03:00Z">
              <w:r w:rsidRPr="008601AF" w:rsidDel="0016760B">
                <w:rPr>
                  <w:rFonts w:ascii="Trebuchet MS" w:hAnsi="Trebuchet MS" w:cs="Arial"/>
                  <w:color w:val="000000"/>
                  <w:sz w:val="20"/>
                  <w:szCs w:val="20"/>
                  <w:lang w:bidi="th-TH"/>
                </w:rPr>
                <w:delText>R$ 3.915,60</w:delText>
              </w:r>
            </w:del>
          </w:p>
        </w:tc>
      </w:tr>
      <w:tr w:rsidR="008601AF" w:rsidRPr="008601AF" w14:paraId="53E903B0" w14:textId="77777777" w:rsidTr="0016760B">
        <w:tblPrEx>
          <w:tblW w:w="5000" w:type="pct"/>
          <w:tblCellMar>
            <w:left w:w="70" w:type="dxa"/>
            <w:right w:w="70" w:type="dxa"/>
          </w:tblCellMar>
          <w:tblPrExChange w:id="13671" w:author="Philippe Hollanda - Oliveira Trust" w:date="2022-07-19T10:03:00Z">
            <w:tblPrEx>
              <w:tblW w:w="5000" w:type="pct"/>
              <w:tblCellMar>
                <w:left w:w="70" w:type="dxa"/>
                <w:right w:w="70" w:type="dxa"/>
              </w:tblCellMar>
            </w:tblPrEx>
          </w:tblPrExChange>
        </w:tblPrEx>
        <w:trPr>
          <w:trHeight w:val="1785"/>
          <w:trPrChange w:id="1367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67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2FC27F" w14:textId="36BF4F3F" w:rsidR="008601AF" w:rsidRPr="008601AF" w:rsidRDefault="008601AF" w:rsidP="003C2C2A">
            <w:pPr>
              <w:jc w:val="center"/>
              <w:rPr>
                <w:rFonts w:ascii="Trebuchet MS" w:hAnsi="Trebuchet MS" w:cs="Arial"/>
                <w:color w:val="000000"/>
                <w:sz w:val="20"/>
                <w:szCs w:val="20"/>
                <w:lang w:bidi="th-TH"/>
              </w:rPr>
            </w:pPr>
            <w:del w:id="13674" w:author="Philippe Hollanda - Oliveira Trust" w:date="2022-07-19T10:03:00Z">
              <w:r w:rsidRPr="008601AF" w:rsidDel="0016760B">
                <w:rPr>
                  <w:rFonts w:ascii="Trebuchet MS" w:hAnsi="Trebuchet MS" w:cs="Arial"/>
                  <w:color w:val="000000"/>
                  <w:sz w:val="20"/>
                  <w:szCs w:val="20"/>
                  <w:lang w:bidi="th-TH"/>
                </w:rPr>
                <w:delText>MANGUEIRA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7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453072" w14:textId="4B2DCA86" w:rsidR="008601AF" w:rsidRPr="008601AF" w:rsidRDefault="008601AF" w:rsidP="003C2C2A">
            <w:pPr>
              <w:jc w:val="center"/>
              <w:rPr>
                <w:rFonts w:ascii="Trebuchet MS" w:hAnsi="Trebuchet MS" w:cs="Arial"/>
                <w:color w:val="000000"/>
                <w:sz w:val="20"/>
                <w:szCs w:val="20"/>
                <w:lang w:bidi="th-TH"/>
              </w:rPr>
            </w:pPr>
            <w:del w:id="13676" w:author="Philippe Hollanda - Oliveira Trust" w:date="2022-07-19T10:03:00Z">
              <w:r w:rsidRPr="008601AF" w:rsidDel="0016760B">
                <w:rPr>
                  <w:rFonts w:ascii="Trebuchet MS" w:hAnsi="Trebuchet MS" w:cs="Arial"/>
                  <w:color w:val="000000"/>
                  <w:sz w:val="20"/>
                  <w:szCs w:val="20"/>
                  <w:lang w:bidi="th-TH"/>
                </w:rPr>
                <w:delText>18/04/2022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7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6042A2" w14:textId="692F005C" w:rsidR="008601AF" w:rsidRPr="008601AF" w:rsidRDefault="008601AF" w:rsidP="003C2C2A">
            <w:pPr>
              <w:jc w:val="center"/>
              <w:rPr>
                <w:rFonts w:ascii="Trebuchet MS" w:hAnsi="Trebuchet MS" w:cs="Arial"/>
                <w:color w:val="000000"/>
                <w:sz w:val="20"/>
                <w:szCs w:val="20"/>
                <w:lang w:bidi="th-TH"/>
              </w:rPr>
            </w:pPr>
            <w:del w:id="13678" w:author="Philippe Hollanda - Oliveira Trust" w:date="2022-07-19T10:03:00Z">
              <w:r w:rsidRPr="008601AF" w:rsidDel="0016760B">
                <w:rPr>
                  <w:rFonts w:ascii="Trebuchet MS" w:hAnsi="Trebuchet MS" w:cs="Arial"/>
                  <w:color w:val="000000"/>
                  <w:sz w:val="20"/>
                  <w:szCs w:val="20"/>
                  <w:lang w:bidi="th-TH"/>
                </w:rPr>
                <w:delText>R$ 7.941,53</w:delText>
              </w:r>
            </w:del>
          </w:p>
        </w:tc>
      </w:tr>
      <w:tr w:rsidR="008601AF" w:rsidRPr="008601AF" w14:paraId="3F1E09FF" w14:textId="77777777" w:rsidTr="0016760B">
        <w:tblPrEx>
          <w:tblW w:w="5000" w:type="pct"/>
          <w:tblCellMar>
            <w:left w:w="70" w:type="dxa"/>
            <w:right w:w="70" w:type="dxa"/>
          </w:tblCellMar>
          <w:tblPrExChange w:id="13679" w:author="Philippe Hollanda - Oliveira Trust" w:date="2022-07-19T10:03:00Z">
            <w:tblPrEx>
              <w:tblW w:w="5000" w:type="pct"/>
              <w:tblCellMar>
                <w:left w:w="70" w:type="dxa"/>
                <w:right w:w="70" w:type="dxa"/>
              </w:tblCellMar>
            </w:tblPrEx>
          </w:tblPrExChange>
        </w:tblPrEx>
        <w:trPr>
          <w:trHeight w:val="1785"/>
          <w:trPrChange w:id="1368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68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3F51AD" w14:textId="405F62C0" w:rsidR="008601AF" w:rsidRPr="008601AF" w:rsidRDefault="008601AF" w:rsidP="003C2C2A">
            <w:pPr>
              <w:jc w:val="center"/>
              <w:rPr>
                <w:rFonts w:ascii="Trebuchet MS" w:hAnsi="Trebuchet MS" w:cs="Arial"/>
                <w:color w:val="000000"/>
                <w:sz w:val="20"/>
                <w:szCs w:val="20"/>
                <w:lang w:bidi="th-TH"/>
              </w:rPr>
            </w:pPr>
            <w:del w:id="13682" w:author="Philippe Hollanda - Oliveira Trust" w:date="2022-07-19T10:03:00Z">
              <w:r w:rsidRPr="008601AF" w:rsidDel="0016760B">
                <w:rPr>
                  <w:rFonts w:ascii="Trebuchet MS" w:hAnsi="Trebuchet MS" w:cs="Arial"/>
                  <w:color w:val="000000"/>
                  <w:sz w:val="20"/>
                  <w:szCs w:val="20"/>
                  <w:lang w:bidi="th-TH"/>
                </w:rPr>
                <w:delText>EXTINTOR E PLACA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8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2D3269" w14:textId="6A0AEE28" w:rsidR="008601AF" w:rsidRPr="008601AF" w:rsidRDefault="008601AF" w:rsidP="003C2C2A">
            <w:pPr>
              <w:jc w:val="center"/>
              <w:rPr>
                <w:rFonts w:ascii="Trebuchet MS" w:hAnsi="Trebuchet MS" w:cs="Arial"/>
                <w:color w:val="000000"/>
                <w:sz w:val="20"/>
                <w:szCs w:val="20"/>
                <w:lang w:bidi="th-TH"/>
              </w:rPr>
            </w:pPr>
            <w:del w:id="13684" w:author="Philippe Hollanda - Oliveira Trust" w:date="2022-07-19T10:03:00Z">
              <w:r w:rsidRPr="008601AF" w:rsidDel="0016760B">
                <w:rPr>
                  <w:rFonts w:ascii="Trebuchet MS" w:hAnsi="Trebuchet MS" w:cs="Arial"/>
                  <w:color w:val="000000"/>
                  <w:sz w:val="20"/>
                  <w:szCs w:val="20"/>
                  <w:lang w:bidi="th-TH"/>
                </w:rPr>
                <w:delText>25/04/2022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8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F3DACE" w14:textId="644FF22F" w:rsidR="008601AF" w:rsidRPr="008601AF" w:rsidRDefault="008601AF" w:rsidP="003C2C2A">
            <w:pPr>
              <w:jc w:val="center"/>
              <w:rPr>
                <w:rFonts w:ascii="Trebuchet MS" w:hAnsi="Trebuchet MS" w:cs="Arial"/>
                <w:color w:val="000000"/>
                <w:sz w:val="20"/>
                <w:szCs w:val="20"/>
                <w:lang w:bidi="th-TH"/>
              </w:rPr>
            </w:pPr>
            <w:del w:id="13686" w:author="Philippe Hollanda - Oliveira Trust" w:date="2022-07-19T10:03:00Z">
              <w:r w:rsidRPr="008601AF" w:rsidDel="0016760B">
                <w:rPr>
                  <w:rFonts w:ascii="Trebuchet MS" w:hAnsi="Trebuchet MS" w:cs="Arial"/>
                  <w:color w:val="000000"/>
                  <w:sz w:val="20"/>
                  <w:szCs w:val="20"/>
                  <w:lang w:bidi="th-TH"/>
                </w:rPr>
                <w:delText>R$ 2.415,70</w:delText>
              </w:r>
            </w:del>
          </w:p>
        </w:tc>
      </w:tr>
      <w:tr w:rsidR="008601AF" w:rsidRPr="008601AF" w14:paraId="6B387961" w14:textId="77777777" w:rsidTr="0016760B">
        <w:tblPrEx>
          <w:tblW w:w="5000" w:type="pct"/>
          <w:tblCellMar>
            <w:left w:w="70" w:type="dxa"/>
            <w:right w:w="70" w:type="dxa"/>
          </w:tblCellMar>
          <w:tblPrExChange w:id="13687" w:author="Philippe Hollanda - Oliveira Trust" w:date="2022-07-19T10:03:00Z">
            <w:tblPrEx>
              <w:tblW w:w="5000" w:type="pct"/>
              <w:tblCellMar>
                <w:left w:w="70" w:type="dxa"/>
                <w:right w:w="70" w:type="dxa"/>
              </w:tblCellMar>
            </w:tblPrEx>
          </w:tblPrExChange>
        </w:tblPrEx>
        <w:trPr>
          <w:trHeight w:val="1785"/>
          <w:trPrChange w:id="1368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68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724A88" w14:textId="1AA6329C" w:rsidR="008601AF" w:rsidRPr="008601AF" w:rsidRDefault="008601AF" w:rsidP="003C2C2A">
            <w:pPr>
              <w:jc w:val="center"/>
              <w:rPr>
                <w:rFonts w:ascii="Trebuchet MS" w:hAnsi="Trebuchet MS" w:cs="Arial"/>
                <w:color w:val="000000"/>
                <w:sz w:val="20"/>
                <w:szCs w:val="20"/>
                <w:lang w:bidi="th-TH"/>
              </w:rPr>
            </w:pPr>
            <w:del w:id="13690" w:author="Philippe Hollanda - Oliveira Trust" w:date="2022-07-19T10:03:00Z">
              <w:r w:rsidRPr="008601AF" w:rsidDel="0016760B">
                <w:rPr>
                  <w:rFonts w:ascii="Trebuchet MS" w:hAnsi="Trebuchet MS" w:cs="Arial"/>
                  <w:color w:val="000000"/>
                  <w:sz w:val="20"/>
                  <w:szCs w:val="20"/>
                  <w:lang w:bidi="th-TH"/>
                </w:rPr>
                <w:delText>TUBO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9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A24DE1" w14:textId="3C36BAB9" w:rsidR="008601AF" w:rsidRPr="008601AF" w:rsidRDefault="008601AF" w:rsidP="003C2C2A">
            <w:pPr>
              <w:jc w:val="center"/>
              <w:rPr>
                <w:rFonts w:ascii="Trebuchet MS" w:hAnsi="Trebuchet MS" w:cs="Arial"/>
                <w:color w:val="000000"/>
                <w:sz w:val="20"/>
                <w:szCs w:val="20"/>
                <w:lang w:bidi="th-TH"/>
              </w:rPr>
            </w:pPr>
            <w:del w:id="13692" w:author="Philippe Hollanda - Oliveira Trust" w:date="2022-07-19T10:03:00Z">
              <w:r w:rsidRPr="008601AF" w:rsidDel="0016760B">
                <w:rPr>
                  <w:rFonts w:ascii="Trebuchet MS" w:hAnsi="Trebuchet MS" w:cs="Arial"/>
                  <w:color w:val="000000"/>
                  <w:sz w:val="20"/>
                  <w:szCs w:val="20"/>
                  <w:lang w:bidi="th-TH"/>
                </w:rPr>
                <w:delText>22/04/2022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69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9257A0" w14:textId="265C4102" w:rsidR="008601AF" w:rsidRPr="008601AF" w:rsidRDefault="008601AF" w:rsidP="003C2C2A">
            <w:pPr>
              <w:jc w:val="center"/>
              <w:rPr>
                <w:rFonts w:ascii="Trebuchet MS" w:hAnsi="Trebuchet MS" w:cs="Arial"/>
                <w:color w:val="000000"/>
                <w:sz w:val="20"/>
                <w:szCs w:val="20"/>
                <w:lang w:bidi="th-TH"/>
              </w:rPr>
            </w:pPr>
            <w:del w:id="13694" w:author="Philippe Hollanda - Oliveira Trust" w:date="2022-07-19T10:03:00Z">
              <w:r w:rsidRPr="008601AF" w:rsidDel="0016760B">
                <w:rPr>
                  <w:rFonts w:ascii="Trebuchet MS" w:hAnsi="Trebuchet MS" w:cs="Arial"/>
                  <w:color w:val="000000"/>
                  <w:sz w:val="20"/>
                  <w:szCs w:val="20"/>
                  <w:lang w:bidi="th-TH"/>
                </w:rPr>
                <w:delText>R$ 1.413,43</w:delText>
              </w:r>
            </w:del>
          </w:p>
        </w:tc>
      </w:tr>
      <w:tr w:rsidR="008601AF" w:rsidRPr="008601AF" w14:paraId="4EECDA51" w14:textId="77777777" w:rsidTr="0016760B">
        <w:tblPrEx>
          <w:tblW w:w="5000" w:type="pct"/>
          <w:tblCellMar>
            <w:left w:w="70" w:type="dxa"/>
            <w:right w:w="70" w:type="dxa"/>
          </w:tblCellMar>
          <w:tblPrExChange w:id="13695" w:author="Philippe Hollanda - Oliveira Trust" w:date="2022-07-19T10:03:00Z">
            <w:tblPrEx>
              <w:tblW w:w="5000" w:type="pct"/>
              <w:tblCellMar>
                <w:left w:w="70" w:type="dxa"/>
                <w:right w:w="70" w:type="dxa"/>
              </w:tblCellMar>
            </w:tblPrEx>
          </w:tblPrExChange>
        </w:tblPrEx>
        <w:trPr>
          <w:trHeight w:val="1785"/>
          <w:trPrChange w:id="1369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69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9564E3" w14:textId="163609B0" w:rsidR="008601AF" w:rsidRPr="008601AF" w:rsidRDefault="008601AF" w:rsidP="003C2C2A">
            <w:pPr>
              <w:jc w:val="center"/>
              <w:rPr>
                <w:rFonts w:ascii="Trebuchet MS" w:hAnsi="Trebuchet MS" w:cs="Arial"/>
                <w:color w:val="000000"/>
                <w:sz w:val="20"/>
                <w:szCs w:val="20"/>
                <w:lang w:bidi="th-TH"/>
              </w:rPr>
            </w:pPr>
            <w:del w:id="13698" w:author="Philippe Hollanda - Oliveira Trust" w:date="2022-07-19T10:03:00Z">
              <w:r w:rsidRPr="008601AF" w:rsidDel="0016760B">
                <w:rPr>
                  <w:rFonts w:ascii="Trebuchet MS" w:hAnsi="Trebuchet MS" w:cs="Arial"/>
                  <w:color w:val="000000"/>
                  <w:sz w:val="20"/>
                  <w:szCs w:val="20"/>
                  <w:lang w:bidi="th-TH"/>
                </w:rPr>
                <w:delText xml:space="preserve">MANG 1/2 2500MM TERMINAIS R/90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69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E4C52F9" w14:textId="435E5D82" w:rsidR="008601AF" w:rsidRPr="008601AF" w:rsidRDefault="008601AF" w:rsidP="003C2C2A">
            <w:pPr>
              <w:jc w:val="center"/>
              <w:rPr>
                <w:rFonts w:ascii="Trebuchet MS" w:hAnsi="Trebuchet MS" w:cs="Arial"/>
                <w:color w:val="000000"/>
                <w:sz w:val="20"/>
                <w:szCs w:val="20"/>
                <w:lang w:bidi="th-TH"/>
              </w:rPr>
            </w:pPr>
            <w:del w:id="13700" w:author="Philippe Hollanda - Oliveira Trust" w:date="2022-07-19T10:03:00Z">
              <w:r w:rsidRPr="008601AF" w:rsidDel="0016760B">
                <w:rPr>
                  <w:rFonts w:ascii="Trebuchet MS" w:hAnsi="Trebuchet MS" w:cs="Arial"/>
                  <w:color w:val="000000"/>
                  <w:sz w:val="20"/>
                  <w:szCs w:val="20"/>
                  <w:lang w:bidi="th-TH"/>
                </w:rPr>
                <w:delText>16/05/2022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0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17F3B2" w14:textId="74F0579F" w:rsidR="008601AF" w:rsidRPr="008601AF" w:rsidRDefault="008601AF" w:rsidP="003C2C2A">
            <w:pPr>
              <w:jc w:val="center"/>
              <w:rPr>
                <w:rFonts w:ascii="Trebuchet MS" w:hAnsi="Trebuchet MS" w:cs="Arial"/>
                <w:color w:val="000000"/>
                <w:sz w:val="20"/>
                <w:szCs w:val="20"/>
                <w:lang w:bidi="th-TH"/>
              </w:rPr>
            </w:pPr>
            <w:del w:id="13702" w:author="Philippe Hollanda - Oliveira Trust" w:date="2022-07-19T10:03:00Z">
              <w:r w:rsidRPr="008601AF" w:rsidDel="0016760B">
                <w:rPr>
                  <w:rFonts w:ascii="Trebuchet MS" w:hAnsi="Trebuchet MS" w:cs="Arial"/>
                  <w:color w:val="000000"/>
                  <w:sz w:val="20"/>
                  <w:szCs w:val="20"/>
                  <w:lang w:bidi="th-TH"/>
                </w:rPr>
                <w:delText>R$ 449,90</w:delText>
              </w:r>
            </w:del>
          </w:p>
        </w:tc>
      </w:tr>
      <w:tr w:rsidR="008601AF" w:rsidRPr="008601AF" w14:paraId="4C66D81D" w14:textId="77777777" w:rsidTr="0016760B">
        <w:tblPrEx>
          <w:tblW w:w="5000" w:type="pct"/>
          <w:tblCellMar>
            <w:left w:w="70" w:type="dxa"/>
            <w:right w:w="70" w:type="dxa"/>
          </w:tblCellMar>
          <w:tblPrExChange w:id="13703" w:author="Philippe Hollanda - Oliveira Trust" w:date="2022-07-19T10:03:00Z">
            <w:tblPrEx>
              <w:tblW w:w="5000" w:type="pct"/>
              <w:tblCellMar>
                <w:left w:w="70" w:type="dxa"/>
                <w:right w:w="70" w:type="dxa"/>
              </w:tblCellMar>
            </w:tblPrEx>
          </w:tblPrExChange>
        </w:tblPrEx>
        <w:trPr>
          <w:trHeight w:val="1785"/>
          <w:trPrChange w:id="1370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0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80296B" w14:textId="1FA6E2C8" w:rsidR="008601AF" w:rsidRPr="008601AF" w:rsidRDefault="008601AF" w:rsidP="003C2C2A">
            <w:pPr>
              <w:jc w:val="center"/>
              <w:rPr>
                <w:rFonts w:ascii="Trebuchet MS" w:hAnsi="Trebuchet MS" w:cs="Arial"/>
                <w:color w:val="000000"/>
                <w:sz w:val="20"/>
                <w:szCs w:val="20"/>
                <w:lang w:bidi="th-TH"/>
              </w:rPr>
            </w:pPr>
            <w:del w:id="13706" w:author="Philippe Hollanda - Oliveira Trust" w:date="2022-07-19T10:03:00Z">
              <w:r w:rsidRPr="008601AF" w:rsidDel="0016760B">
                <w:rPr>
                  <w:rFonts w:ascii="Trebuchet MS" w:hAnsi="Trebuchet MS" w:cs="Arial"/>
                  <w:color w:val="000000"/>
                  <w:sz w:val="20"/>
                  <w:szCs w:val="20"/>
                  <w:lang w:bidi="th-TH"/>
                </w:rPr>
                <w:lastRenderedPageBreak/>
                <w:delText>TUBO RETANGULAR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0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C1DF77" w14:textId="536332F6" w:rsidR="008601AF" w:rsidRPr="008601AF" w:rsidRDefault="008601AF" w:rsidP="003C2C2A">
            <w:pPr>
              <w:jc w:val="center"/>
              <w:rPr>
                <w:rFonts w:ascii="Trebuchet MS" w:hAnsi="Trebuchet MS" w:cs="Arial"/>
                <w:color w:val="000000"/>
                <w:sz w:val="20"/>
                <w:szCs w:val="20"/>
                <w:lang w:bidi="th-TH"/>
              </w:rPr>
            </w:pPr>
            <w:del w:id="13708" w:author="Philippe Hollanda - Oliveira Trust" w:date="2022-07-19T10:03:00Z">
              <w:r w:rsidRPr="008601AF" w:rsidDel="0016760B">
                <w:rPr>
                  <w:rFonts w:ascii="Trebuchet MS" w:hAnsi="Trebuchet MS" w:cs="Arial"/>
                  <w:color w:val="000000"/>
                  <w:sz w:val="20"/>
                  <w:szCs w:val="20"/>
                  <w:lang w:bidi="th-TH"/>
                </w:rPr>
                <w:delText>30/05/2022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0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A699CC" w14:textId="321E6707" w:rsidR="008601AF" w:rsidRPr="008601AF" w:rsidRDefault="008601AF" w:rsidP="003C2C2A">
            <w:pPr>
              <w:jc w:val="center"/>
              <w:rPr>
                <w:rFonts w:ascii="Trebuchet MS" w:hAnsi="Trebuchet MS" w:cs="Arial"/>
                <w:color w:val="000000"/>
                <w:sz w:val="20"/>
                <w:szCs w:val="20"/>
                <w:lang w:bidi="th-TH"/>
              </w:rPr>
            </w:pPr>
            <w:del w:id="13710" w:author="Philippe Hollanda - Oliveira Trust" w:date="2022-07-19T10:03:00Z">
              <w:r w:rsidRPr="008601AF" w:rsidDel="0016760B">
                <w:rPr>
                  <w:rFonts w:ascii="Trebuchet MS" w:hAnsi="Trebuchet MS" w:cs="Arial"/>
                  <w:color w:val="000000"/>
                  <w:sz w:val="20"/>
                  <w:szCs w:val="20"/>
                  <w:lang w:bidi="th-TH"/>
                </w:rPr>
                <w:delText>R$ 8.646,90</w:delText>
              </w:r>
            </w:del>
          </w:p>
        </w:tc>
      </w:tr>
      <w:tr w:rsidR="008601AF" w:rsidRPr="008601AF" w14:paraId="73B4566A" w14:textId="77777777" w:rsidTr="0016760B">
        <w:tblPrEx>
          <w:tblW w:w="5000" w:type="pct"/>
          <w:tblCellMar>
            <w:left w:w="70" w:type="dxa"/>
            <w:right w:w="70" w:type="dxa"/>
          </w:tblCellMar>
          <w:tblPrExChange w:id="13711" w:author="Philippe Hollanda - Oliveira Trust" w:date="2022-07-19T10:03:00Z">
            <w:tblPrEx>
              <w:tblW w:w="5000" w:type="pct"/>
              <w:tblCellMar>
                <w:left w:w="70" w:type="dxa"/>
                <w:right w:w="70" w:type="dxa"/>
              </w:tblCellMar>
            </w:tblPrEx>
          </w:tblPrExChange>
        </w:tblPrEx>
        <w:trPr>
          <w:trHeight w:val="1785"/>
          <w:trPrChange w:id="1371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1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7DA270" w14:textId="34529DE5" w:rsidR="008601AF" w:rsidRPr="008601AF" w:rsidRDefault="008601AF" w:rsidP="003C2C2A">
            <w:pPr>
              <w:jc w:val="center"/>
              <w:rPr>
                <w:rFonts w:ascii="Trebuchet MS" w:hAnsi="Trebuchet MS" w:cs="Arial"/>
                <w:color w:val="000000"/>
                <w:sz w:val="20"/>
                <w:szCs w:val="20"/>
                <w:lang w:bidi="th-TH"/>
              </w:rPr>
            </w:pPr>
            <w:del w:id="13714" w:author="Philippe Hollanda - Oliveira Trust" w:date="2022-07-19T10:03:00Z">
              <w:r w:rsidRPr="008601AF" w:rsidDel="0016760B">
                <w:rPr>
                  <w:rFonts w:ascii="Trebuchet MS" w:hAnsi="Trebuchet MS" w:cs="Arial"/>
                  <w:color w:val="000000"/>
                  <w:sz w:val="20"/>
                  <w:szCs w:val="20"/>
                  <w:lang w:bidi="th-TH"/>
                </w:rPr>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1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CD5B43" w14:textId="7F713030" w:rsidR="008601AF" w:rsidRPr="008601AF" w:rsidRDefault="008601AF" w:rsidP="003C2C2A">
            <w:pPr>
              <w:jc w:val="center"/>
              <w:rPr>
                <w:rFonts w:ascii="Trebuchet MS" w:hAnsi="Trebuchet MS" w:cs="Arial"/>
                <w:color w:val="000000"/>
                <w:sz w:val="20"/>
                <w:szCs w:val="20"/>
                <w:lang w:bidi="th-TH"/>
              </w:rPr>
            </w:pPr>
            <w:del w:id="13716"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1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32D222" w14:textId="6056DD35" w:rsidR="008601AF" w:rsidRPr="008601AF" w:rsidRDefault="008601AF" w:rsidP="003C2C2A">
            <w:pPr>
              <w:jc w:val="center"/>
              <w:rPr>
                <w:rFonts w:ascii="Trebuchet MS" w:hAnsi="Trebuchet MS" w:cs="Arial"/>
                <w:color w:val="000000"/>
                <w:sz w:val="20"/>
                <w:szCs w:val="20"/>
                <w:lang w:bidi="th-TH"/>
              </w:rPr>
            </w:pPr>
            <w:del w:id="13718" w:author="Philippe Hollanda - Oliveira Trust" w:date="2022-07-19T10:03:00Z">
              <w:r w:rsidRPr="008601AF" w:rsidDel="0016760B">
                <w:rPr>
                  <w:rFonts w:ascii="Trebuchet MS" w:hAnsi="Trebuchet MS" w:cs="Arial"/>
                  <w:color w:val="000000"/>
                  <w:sz w:val="20"/>
                  <w:szCs w:val="20"/>
                  <w:lang w:bidi="th-TH"/>
                </w:rPr>
                <w:delText>R$ 1.556,20</w:delText>
              </w:r>
            </w:del>
          </w:p>
        </w:tc>
      </w:tr>
      <w:tr w:rsidR="008601AF" w:rsidRPr="008601AF" w14:paraId="52CA56F1" w14:textId="77777777" w:rsidTr="0016760B">
        <w:tblPrEx>
          <w:tblW w:w="5000" w:type="pct"/>
          <w:tblCellMar>
            <w:left w:w="70" w:type="dxa"/>
            <w:right w:w="70" w:type="dxa"/>
          </w:tblCellMar>
          <w:tblPrExChange w:id="13719" w:author="Philippe Hollanda - Oliveira Trust" w:date="2022-07-19T10:03:00Z">
            <w:tblPrEx>
              <w:tblW w:w="5000" w:type="pct"/>
              <w:tblCellMar>
                <w:left w:w="70" w:type="dxa"/>
                <w:right w:w="70" w:type="dxa"/>
              </w:tblCellMar>
            </w:tblPrEx>
          </w:tblPrExChange>
        </w:tblPrEx>
        <w:trPr>
          <w:trHeight w:val="1785"/>
          <w:trPrChange w:id="1372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2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640848" w14:textId="1D9D438F" w:rsidR="008601AF" w:rsidRPr="008601AF" w:rsidRDefault="008601AF" w:rsidP="003C2C2A">
            <w:pPr>
              <w:jc w:val="center"/>
              <w:rPr>
                <w:rFonts w:ascii="Trebuchet MS" w:hAnsi="Trebuchet MS" w:cs="Arial"/>
                <w:color w:val="000000"/>
                <w:sz w:val="20"/>
                <w:szCs w:val="20"/>
                <w:lang w:bidi="th-TH"/>
              </w:rPr>
            </w:pPr>
            <w:del w:id="13722" w:author="Philippe Hollanda - Oliveira Trust" w:date="2022-07-19T10:03:00Z">
              <w:r w:rsidRPr="008601AF" w:rsidDel="0016760B">
                <w:rPr>
                  <w:rFonts w:ascii="Trebuchet MS" w:hAnsi="Trebuchet MS" w:cs="Arial"/>
                  <w:color w:val="000000"/>
                  <w:sz w:val="20"/>
                  <w:szCs w:val="20"/>
                  <w:lang w:bidi="th-TH"/>
                </w:rPr>
                <w:delText>TIJOLO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9EA206" w14:textId="2FA9BBFA" w:rsidR="008601AF" w:rsidRPr="008601AF" w:rsidRDefault="008601AF" w:rsidP="003C2C2A">
            <w:pPr>
              <w:jc w:val="center"/>
              <w:rPr>
                <w:rFonts w:ascii="Trebuchet MS" w:hAnsi="Trebuchet MS" w:cs="Arial"/>
                <w:color w:val="000000"/>
                <w:sz w:val="20"/>
                <w:szCs w:val="20"/>
                <w:lang w:bidi="th-TH"/>
              </w:rPr>
            </w:pPr>
            <w:del w:id="13724"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BAA149" w14:textId="608028CA" w:rsidR="008601AF" w:rsidRPr="008601AF" w:rsidRDefault="008601AF" w:rsidP="003C2C2A">
            <w:pPr>
              <w:rPr>
                <w:rFonts w:ascii="Trebuchet MS" w:hAnsi="Trebuchet MS" w:cs="Arial"/>
                <w:color w:val="000000"/>
                <w:sz w:val="20"/>
                <w:szCs w:val="20"/>
                <w:lang w:bidi="th-TH"/>
              </w:rPr>
            </w:pPr>
            <w:del w:id="13726" w:author="Philippe Hollanda - Oliveira Trust" w:date="2022-07-19T10:03:00Z">
              <w:r w:rsidRPr="008601AF" w:rsidDel="0016760B">
                <w:rPr>
                  <w:rFonts w:ascii="Trebuchet MS" w:hAnsi="Trebuchet MS" w:cs="Arial"/>
                  <w:color w:val="000000"/>
                  <w:sz w:val="20"/>
                  <w:szCs w:val="20"/>
                  <w:lang w:bidi="th-TH"/>
                </w:rPr>
                <w:delText>R$ 5.533,00</w:delText>
              </w:r>
            </w:del>
          </w:p>
        </w:tc>
      </w:tr>
      <w:tr w:rsidR="008601AF" w:rsidRPr="008601AF" w14:paraId="365D918F" w14:textId="77777777" w:rsidTr="0016760B">
        <w:tblPrEx>
          <w:tblW w:w="5000" w:type="pct"/>
          <w:tblCellMar>
            <w:left w:w="70" w:type="dxa"/>
            <w:right w:w="70" w:type="dxa"/>
          </w:tblCellMar>
          <w:tblPrExChange w:id="13727" w:author="Philippe Hollanda - Oliveira Trust" w:date="2022-07-19T10:03:00Z">
            <w:tblPrEx>
              <w:tblW w:w="5000" w:type="pct"/>
              <w:tblCellMar>
                <w:left w:w="70" w:type="dxa"/>
                <w:right w:w="70" w:type="dxa"/>
              </w:tblCellMar>
            </w:tblPrEx>
          </w:tblPrExChange>
        </w:tblPrEx>
        <w:trPr>
          <w:trHeight w:val="1785"/>
          <w:trPrChange w:id="1372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2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764B32" w14:textId="53C6CC72" w:rsidR="008601AF" w:rsidRPr="008601AF" w:rsidRDefault="008601AF" w:rsidP="003C2C2A">
            <w:pPr>
              <w:jc w:val="center"/>
              <w:rPr>
                <w:rFonts w:ascii="Trebuchet MS" w:hAnsi="Trebuchet MS" w:cs="Arial"/>
                <w:color w:val="000000"/>
                <w:sz w:val="20"/>
                <w:szCs w:val="20"/>
                <w:lang w:bidi="th-TH"/>
              </w:rPr>
            </w:pPr>
            <w:del w:id="13730" w:author="Philippe Hollanda - Oliveira Trust" w:date="2022-07-19T10:03:00Z">
              <w:r w:rsidRPr="008601AF" w:rsidDel="0016760B">
                <w:rPr>
                  <w:rFonts w:ascii="Trebuchet MS" w:hAnsi="Trebuchet MS" w:cs="Arial"/>
                  <w:color w:val="000000"/>
                  <w:sz w:val="20"/>
                  <w:szCs w:val="20"/>
                  <w:lang w:bidi="th-TH"/>
                </w:rPr>
                <w:delText>TIJOLO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3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2F895E" w14:textId="60AFCFE1" w:rsidR="008601AF" w:rsidRPr="008601AF" w:rsidRDefault="008601AF" w:rsidP="003C2C2A">
            <w:pPr>
              <w:jc w:val="center"/>
              <w:rPr>
                <w:rFonts w:ascii="Trebuchet MS" w:hAnsi="Trebuchet MS" w:cs="Arial"/>
                <w:color w:val="000000"/>
                <w:sz w:val="20"/>
                <w:szCs w:val="20"/>
                <w:lang w:bidi="th-TH"/>
              </w:rPr>
            </w:pPr>
            <w:del w:id="13732"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3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B5AA92" w14:textId="35358158" w:rsidR="008601AF" w:rsidRPr="008601AF" w:rsidRDefault="008601AF" w:rsidP="003C2C2A">
            <w:pPr>
              <w:jc w:val="center"/>
              <w:rPr>
                <w:rFonts w:ascii="Trebuchet MS" w:hAnsi="Trebuchet MS" w:cs="Arial"/>
                <w:color w:val="000000"/>
                <w:sz w:val="20"/>
                <w:szCs w:val="20"/>
                <w:lang w:bidi="th-TH"/>
              </w:rPr>
            </w:pPr>
            <w:del w:id="13734" w:author="Philippe Hollanda - Oliveira Trust" w:date="2022-07-19T10:03:00Z">
              <w:r w:rsidRPr="008601AF" w:rsidDel="0016760B">
                <w:rPr>
                  <w:rFonts w:ascii="Trebuchet MS" w:hAnsi="Trebuchet MS" w:cs="Arial"/>
                  <w:color w:val="000000"/>
                  <w:sz w:val="20"/>
                  <w:szCs w:val="20"/>
                  <w:lang w:bidi="th-TH"/>
                </w:rPr>
                <w:delText>R$ 562,50</w:delText>
              </w:r>
            </w:del>
          </w:p>
        </w:tc>
      </w:tr>
      <w:tr w:rsidR="008601AF" w:rsidRPr="008601AF" w14:paraId="69EDFB3B" w14:textId="77777777" w:rsidTr="0016760B">
        <w:tblPrEx>
          <w:tblW w:w="5000" w:type="pct"/>
          <w:tblCellMar>
            <w:left w:w="70" w:type="dxa"/>
            <w:right w:w="70" w:type="dxa"/>
          </w:tblCellMar>
          <w:tblPrExChange w:id="13735" w:author="Philippe Hollanda - Oliveira Trust" w:date="2022-07-19T10:03:00Z">
            <w:tblPrEx>
              <w:tblW w:w="5000" w:type="pct"/>
              <w:tblCellMar>
                <w:left w:w="70" w:type="dxa"/>
                <w:right w:w="70" w:type="dxa"/>
              </w:tblCellMar>
            </w:tblPrEx>
          </w:tblPrExChange>
        </w:tblPrEx>
        <w:trPr>
          <w:trHeight w:val="1785"/>
          <w:trPrChange w:id="1373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3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A5F1B7" w14:textId="12EB97C9" w:rsidR="008601AF" w:rsidRPr="008601AF" w:rsidRDefault="008601AF" w:rsidP="003C2C2A">
            <w:pPr>
              <w:jc w:val="center"/>
              <w:rPr>
                <w:rFonts w:ascii="Trebuchet MS" w:hAnsi="Trebuchet MS" w:cs="Arial"/>
                <w:color w:val="000000"/>
                <w:sz w:val="20"/>
                <w:szCs w:val="20"/>
                <w:lang w:bidi="th-TH"/>
              </w:rPr>
            </w:pPr>
            <w:del w:id="13738" w:author="Philippe Hollanda - Oliveira Trust" w:date="2022-07-19T10:03:00Z">
              <w:r w:rsidRPr="008601AF" w:rsidDel="0016760B">
                <w:rPr>
                  <w:rFonts w:ascii="Trebuchet MS" w:hAnsi="Trebuchet MS" w:cs="Arial"/>
                  <w:color w:val="000000"/>
                  <w:sz w:val="20"/>
                  <w:szCs w:val="20"/>
                  <w:lang w:bidi="th-TH"/>
                </w:rPr>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3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36E05A" w14:textId="25539799" w:rsidR="008601AF" w:rsidRPr="008601AF" w:rsidRDefault="008601AF" w:rsidP="003C2C2A">
            <w:pPr>
              <w:jc w:val="center"/>
              <w:rPr>
                <w:rFonts w:ascii="Trebuchet MS" w:hAnsi="Trebuchet MS" w:cs="Arial"/>
                <w:color w:val="000000"/>
                <w:sz w:val="20"/>
                <w:szCs w:val="20"/>
                <w:lang w:bidi="th-TH"/>
              </w:rPr>
            </w:pPr>
            <w:del w:id="13740"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4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49EBF5" w14:textId="0C9E05DD" w:rsidR="008601AF" w:rsidRPr="008601AF" w:rsidRDefault="008601AF" w:rsidP="003C2C2A">
            <w:pPr>
              <w:jc w:val="center"/>
              <w:rPr>
                <w:rFonts w:ascii="Trebuchet MS" w:hAnsi="Trebuchet MS" w:cs="Arial"/>
                <w:color w:val="000000"/>
                <w:sz w:val="20"/>
                <w:szCs w:val="20"/>
                <w:lang w:bidi="th-TH"/>
              </w:rPr>
            </w:pPr>
            <w:del w:id="13742" w:author="Philippe Hollanda - Oliveira Trust" w:date="2022-07-19T10:03:00Z">
              <w:r w:rsidRPr="008601AF" w:rsidDel="0016760B">
                <w:rPr>
                  <w:rFonts w:ascii="Trebuchet MS" w:hAnsi="Trebuchet MS" w:cs="Arial"/>
                  <w:color w:val="000000"/>
                  <w:sz w:val="20"/>
                  <w:szCs w:val="20"/>
                  <w:lang w:bidi="th-TH"/>
                </w:rPr>
                <w:delText>R$ 1.281,27</w:delText>
              </w:r>
            </w:del>
          </w:p>
        </w:tc>
      </w:tr>
      <w:tr w:rsidR="008601AF" w:rsidRPr="008601AF" w14:paraId="70E13654" w14:textId="77777777" w:rsidTr="0016760B">
        <w:tblPrEx>
          <w:tblW w:w="5000" w:type="pct"/>
          <w:tblCellMar>
            <w:left w:w="70" w:type="dxa"/>
            <w:right w:w="70" w:type="dxa"/>
          </w:tblCellMar>
          <w:tblPrExChange w:id="13743" w:author="Philippe Hollanda - Oliveira Trust" w:date="2022-07-19T10:03:00Z">
            <w:tblPrEx>
              <w:tblW w:w="5000" w:type="pct"/>
              <w:tblCellMar>
                <w:left w:w="70" w:type="dxa"/>
                <w:right w:w="70" w:type="dxa"/>
              </w:tblCellMar>
            </w:tblPrEx>
          </w:tblPrExChange>
        </w:tblPrEx>
        <w:trPr>
          <w:trHeight w:val="1785"/>
          <w:trPrChange w:id="1374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4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CBEF8E" w14:textId="665B4AFD" w:rsidR="008601AF" w:rsidRPr="008601AF" w:rsidRDefault="008601AF" w:rsidP="003C2C2A">
            <w:pPr>
              <w:jc w:val="center"/>
              <w:rPr>
                <w:rFonts w:ascii="Trebuchet MS" w:hAnsi="Trebuchet MS" w:cs="Arial"/>
                <w:color w:val="000000"/>
                <w:sz w:val="20"/>
                <w:szCs w:val="20"/>
                <w:lang w:bidi="th-TH"/>
              </w:rPr>
            </w:pPr>
            <w:del w:id="13746" w:author="Philippe Hollanda - Oliveira Trust" w:date="2022-07-19T10:03:00Z">
              <w:r w:rsidRPr="008601AF" w:rsidDel="0016760B">
                <w:rPr>
                  <w:rFonts w:ascii="Trebuchet MS" w:hAnsi="Trebuchet MS" w:cs="Arial"/>
                  <w:color w:val="000000"/>
                  <w:sz w:val="20"/>
                  <w:szCs w:val="20"/>
                  <w:lang w:bidi="th-TH"/>
                </w:rPr>
                <w:lastRenderedPageBreak/>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4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B214B8" w14:textId="47461332" w:rsidR="008601AF" w:rsidRPr="008601AF" w:rsidRDefault="008601AF" w:rsidP="003C2C2A">
            <w:pPr>
              <w:jc w:val="center"/>
              <w:rPr>
                <w:rFonts w:ascii="Trebuchet MS" w:hAnsi="Trebuchet MS" w:cs="Arial"/>
                <w:color w:val="000000"/>
                <w:sz w:val="20"/>
                <w:szCs w:val="20"/>
                <w:lang w:bidi="th-TH"/>
              </w:rPr>
            </w:pPr>
            <w:del w:id="13748" w:author="Philippe Hollanda - Oliveira Trust" w:date="2022-07-19T10:03:00Z">
              <w:r w:rsidRPr="008601AF" w:rsidDel="0016760B">
                <w:rPr>
                  <w:rFonts w:ascii="Trebuchet MS" w:hAnsi="Trebuchet MS" w:cs="Arial"/>
                  <w:color w:val="000000"/>
                  <w:sz w:val="20"/>
                  <w:szCs w:val="20"/>
                  <w:lang w:bidi="th-TH"/>
                </w:rPr>
                <w:delText>09/02/2022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4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D1B387" w14:textId="732AAD45" w:rsidR="008601AF" w:rsidRPr="008601AF" w:rsidRDefault="008601AF" w:rsidP="003C2C2A">
            <w:pPr>
              <w:jc w:val="center"/>
              <w:rPr>
                <w:rFonts w:ascii="Trebuchet MS" w:hAnsi="Trebuchet MS" w:cs="Arial"/>
                <w:color w:val="000000"/>
                <w:sz w:val="20"/>
                <w:szCs w:val="20"/>
                <w:lang w:bidi="th-TH"/>
              </w:rPr>
            </w:pPr>
            <w:del w:id="13750" w:author="Philippe Hollanda - Oliveira Trust" w:date="2022-07-19T10:03:00Z">
              <w:r w:rsidRPr="008601AF" w:rsidDel="0016760B">
                <w:rPr>
                  <w:rFonts w:ascii="Trebuchet MS" w:hAnsi="Trebuchet MS" w:cs="Arial"/>
                  <w:color w:val="000000"/>
                  <w:sz w:val="20"/>
                  <w:szCs w:val="20"/>
                  <w:lang w:bidi="th-TH"/>
                </w:rPr>
                <w:delText>R$ 780,00</w:delText>
              </w:r>
            </w:del>
          </w:p>
        </w:tc>
      </w:tr>
      <w:tr w:rsidR="008601AF" w:rsidRPr="008601AF" w14:paraId="09A36381" w14:textId="77777777" w:rsidTr="0016760B">
        <w:tblPrEx>
          <w:tblW w:w="5000" w:type="pct"/>
          <w:tblCellMar>
            <w:left w:w="70" w:type="dxa"/>
            <w:right w:w="70" w:type="dxa"/>
          </w:tblCellMar>
          <w:tblPrExChange w:id="13751" w:author="Philippe Hollanda - Oliveira Trust" w:date="2022-07-19T10:03:00Z">
            <w:tblPrEx>
              <w:tblW w:w="5000" w:type="pct"/>
              <w:tblCellMar>
                <w:left w:w="70" w:type="dxa"/>
                <w:right w:w="70" w:type="dxa"/>
              </w:tblCellMar>
            </w:tblPrEx>
          </w:tblPrExChange>
        </w:tblPrEx>
        <w:trPr>
          <w:trHeight w:val="1785"/>
          <w:trPrChange w:id="1375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5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EE3120" w14:textId="28B35F10" w:rsidR="008601AF" w:rsidRPr="008601AF" w:rsidRDefault="008601AF" w:rsidP="003C2C2A">
            <w:pPr>
              <w:jc w:val="center"/>
              <w:rPr>
                <w:rFonts w:ascii="Trebuchet MS" w:hAnsi="Trebuchet MS" w:cs="Arial"/>
                <w:color w:val="000000"/>
                <w:sz w:val="20"/>
                <w:szCs w:val="20"/>
                <w:lang w:bidi="th-TH"/>
              </w:rPr>
            </w:pPr>
            <w:del w:id="13754" w:author="Philippe Hollanda - Oliveira Trust" w:date="2022-07-19T10:03:00Z">
              <w:r w:rsidRPr="008601AF" w:rsidDel="0016760B">
                <w:rPr>
                  <w:rFonts w:ascii="Trebuchet MS" w:hAnsi="Trebuchet MS" w:cs="Arial"/>
                  <w:color w:val="000000"/>
                  <w:sz w:val="20"/>
                  <w:szCs w:val="20"/>
                  <w:lang w:bidi="th-TH"/>
                </w:rPr>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5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DF4ECC" w14:textId="03BDF02B" w:rsidR="008601AF" w:rsidRPr="008601AF" w:rsidRDefault="008601AF" w:rsidP="003C2C2A">
            <w:pPr>
              <w:jc w:val="center"/>
              <w:rPr>
                <w:rFonts w:ascii="Trebuchet MS" w:hAnsi="Trebuchet MS" w:cs="Arial"/>
                <w:color w:val="000000"/>
                <w:sz w:val="20"/>
                <w:szCs w:val="20"/>
                <w:lang w:bidi="th-TH"/>
              </w:rPr>
            </w:pPr>
            <w:del w:id="13756" w:author="Philippe Hollanda - Oliveira Trust" w:date="2022-07-19T10:03:00Z">
              <w:r w:rsidRPr="008601AF" w:rsidDel="0016760B">
                <w:rPr>
                  <w:rFonts w:ascii="Trebuchet MS" w:hAnsi="Trebuchet MS" w:cs="Arial"/>
                  <w:color w:val="000000"/>
                  <w:sz w:val="20"/>
                  <w:szCs w:val="20"/>
                  <w:lang w:bidi="th-TH"/>
                </w:rPr>
                <w:delText>14/02/2022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5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DECE77" w14:textId="5758C658" w:rsidR="008601AF" w:rsidRPr="008601AF" w:rsidRDefault="008601AF" w:rsidP="003C2C2A">
            <w:pPr>
              <w:jc w:val="center"/>
              <w:rPr>
                <w:rFonts w:ascii="Trebuchet MS" w:hAnsi="Trebuchet MS" w:cs="Arial"/>
                <w:color w:val="000000"/>
                <w:sz w:val="20"/>
                <w:szCs w:val="20"/>
                <w:lang w:bidi="th-TH"/>
              </w:rPr>
            </w:pPr>
            <w:del w:id="13758" w:author="Philippe Hollanda - Oliveira Trust" w:date="2022-07-19T10:03:00Z">
              <w:r w:rsidRPr="008601AF" w:rsidDel="0016760B">
                <w:rPr>
                  <w:rFonts w:ascii="Trebuchet MS" w:hAnsi="Trebuchet MS" w:cs="Arial"/>
                  <w:color w:val="000000"/>
                  <w:sz w:val="20"/>
                  <w:szCs w:val="20"/>
                  <w:lang w:bidi="th-TH"/>
                </w:rPr>
                <w:delText>R$ 585,00</w:delText>
              </w:r>
            </w:del>
          </w:p>
        </w:tc>
      </w:tr>
      <w:tr w:rsidR="008601AF" w:rsidRPr="008601AF" w14:paraId="0B254B16" w14:textId="77777777" w:rsidTr="0016760B">
        <w:tblPrEx>
          <w:tblW w:w="5000" w:type="pct"/>
          <w:tblCellMar>
            <w:left w:w="70" w:type="dxa"/>
            <w:right w:w="70" w:type="dxa"/>
          </w:tblCellMar>
          <w:tblPrExChange w:id="13759" w:author="Philippe Hollanda - Oliveira Trust" w:date="2022-07-19T10:03:00Z">
            <w:tblPrEx>
              <w:tblW w:w="5000" w:type="pct"/>
              <w:tblCellMar>
                <w:left w:w="70" w:type="dxa"/>
                <w:right w:w="70" w:type="dxa"/>
              </w:tblCellMar>
            </w:tblPrEx>
          </w:tblPrExChange>
        </w:tblPrEx>
        <w:trPr>
          <w:trHeight w:val="1785"/>
          <w:trPrChange w:id="1376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6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2D0F26" w14:textId="426A180E" w:rsidR="008601AF" w:rsidRPr="008601AF" w:rsidRDefault="008601AF" w:rsidP="003C2C2A">
            <w:pPr>
              <w:jc w:val="center"/>
              <w:rPr>
                <w:rFonts w:ascii="Trebuchet MS" w:hAnsi="Trebuchet MS" w:cs="Arial"/>
                <w:color w:val="000000"/>
                <w:sz w:val="20"/>
                <w:szCs w:val="20"/>
                <w:lang w:bidi="th-TH"/>
              </w:rPr>
            </w:pPr>
            <w:del w:id="13762" w:author="Philippe Hollanda - Oliveira Trust" w:date="2022-07-19T10:03:00Z">
              <w:r w:rsidRPr="008601AF" w:rsidDel="0016760B">
                <w:rPr>
                  <w:rFonts w:ascii="Trebuchet MS" w:hAnsi="Trebuchet MS" w:cs="Arial"/>
                  <w:color w:val="000000"/>
                  <w:sz w:val="20"/>
                  <w:szCs w:val="20"/>
                  <w:lang w:bidi="th-TH"/>
                </w:rPr>
                <w:delText>TINTA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6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AB02FD" w14:textId="75B1D5F5" w:rsidR="008601AF" w:rsidRPr="008601AF" w:rsidRDefault="008601AF" w:rsidP="003C2C2A">
            <w:pPr>
              <w:jc w:val="center"/>
              <w:rPr>
                <w:rFonts w:ascii="Trebuchet MS" w:hAnsi="Trebuchet MS" w:cs="Arial"/>
                <w:color w:val="000000"/>
                <w:sz w:val="20"/>
                <w:szCs w:val="20"/>
                <w:lang w:bidi="th-TH"/>
              </w:rPr>
            </w:pPr>
            <w:del w:id="13764"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6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9E8A1E" w14:textId="0452C08F" w:rsidR="008601AF" w:rsidRPr="008601AF" w:rsidRDefault="008601AF" w:rsidP="003C2C2A">
            <w:pPr>
              <w:jc w:val="center"/>
              <w:rPr>
                <w:rFonts w:ascii="Trebuchet MS" w:hAnsi="Trebuchet MS" w:cs="Arial"/>
                <w:color w:val="000000"/>
                <w:sz w:val="20"/>
                <w:szCs w:val="20"/>
                <w:lang w:bidi="th-TH"/>
              </w:rPr>
            </w:pPr>
            <w:del w:id="13766" w:author="Philippe Hollanda - Oliveira Trust" w:date="2022-07-19T10:03:00Z">
              <w:r w:rsidRPr="008601AF" w:rsidDel="0016760B">
                <w:rPr>
                  <w:rFonts w:ascii="Trebuchet MS" w:hAnsi="Trebuchet MS" w:cs="Arial"/>
                  <w:color w:val="000000"/>
                  <w:sz w:val="20"/>
                  <w:szCs w:val="20"/>
                  <w:lang w:bidi="th-TH"/>
                </w:rPr>
                <w:delText>R$ 1.755,00</w:delText>
              </w:r>
            </w:del>
          </w:p>
        </w:tc>
      </w:tr>
      <w:tr w:rsidR="008601AF" w:rsidRPr="008601AF" w14:paraId="44D87F51" w14:textId="77777777" w:rsidTr="0016760B">
        <w:tblPrEx>
          <w:tblW w:w="5000" w:type="pct"/>
          <w:tblCellMar>
            <w:left w:w="70" w:type="dxa"/>
            <w:right w:w="70" w:type="dxa"/>
          </w:tblCellMar>
          <w:tblPrExChange w:id="13767" w:author="Philippe Hollanda - Oliveira Trust" w:date="2022-07-19T10:03:00Z">
            <w:tblPrEx>
              <w:tblW w:w="5000" w:type="pct"/>
              <w:tblCellMar>
                <w:left w:w="70" w:type="dxa"/>
                <w:right w:w="70" w:type="dxa"/>
              </w:tblCellMar>
            </w:tblPrEx>
          </w:tblPrExChange>
        </w:tblPrEx>
        <w:trPr>
          <w:trHeight w:val="1785"/>
          <w:trPrChange w:id="1376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6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BE4896" w14:textId="5C85E61E" w:rsidR="008601AF" w:rsidRPr="008601AF" w:rsidRDefault="008601AF" w:rsidP="003C2C2A">
            <w:pPr>
              <w:jc w:val="center"/>
              <w:rPr>
                <w:rFonts w:ascii="Trebuchet MS" w:hAnsi="Trebuchet MS" w:cs="Arial"/>
                <w:color w:val="000000"/>
                <w:sz w:val="20"/>
                <w:szCs w:val="20"/>
                <w:lang w:bidi="th-TH"/>
              </w:rPr>
            </w:pPr>
            <w:del w:id="13770" w:author="Philippe Hollanda - Oliveira Trust" w:date="2022-07-19T10:03:00Z">
              <w:r w:rsidRPr="008601AF" w:rsidDel="0016760B">
                <w:rPr>
                  <w:rFonts w:ascii="Trebuchet MS" w:hAnsi="Trebuchet MS" w:cs="Arial"/>
                  <w:color w:val="000000"/>
                  <w:sz w:val="20"/>
                  <w:szCs w:val="20"/>
                  <w:lang w:bidi="th-TH"/>
                </w:rPr>
                <w:delText>METALON</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7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F361CF" w14:textId="0B01BB94" w:rsidR="008601AF" w:rsidRPr="008601AF" w:rsidRDefault="008601AF" w:rsidP="003C2C2A">
            <w:pPr>
              <w:jc w:val="center"/>
              <w:rPr>
                <w:rFonts w:ascii="Trebuchet MS" w:hAnsi="Trebuchet MS" w:cs="Arial"/>
                <w:color w:val="000000"/>
                <w:sz w:val="20"/>
                <w:szCs w:val="20"/>
                <w:lang w:bidi="th-TH"/>
              </w:rPr>
            </w:pPr>
            <w:del w:id="13772"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7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FC0855" w14:textId="7B29BB42" w:rsidR="008601AF" w:rsidRPr="008601AF" w:rsidRDefault="008601AF" w:rsidP="003C2C2A">
            <w:pPr>
              <w:jc w:val="center"/>
              <w:rPr>
                <w:rFonts w:ascii="Trebuchet MS" w:hAnsi="Trebuchet MS" w:cs="Arial"/>
                <w:color w:val="000000"/>
                <w:sz w:val="20"/>
                <w:szCs w:val="20"/>
                <w:lang w:bidi="th-TH"/>
              </w:rPr>
            </w:pPr>
            <w:del w:id="13774" w:author="Philippe Hollanda - Oliveira Trust" w:date="2022-07-19T10:03:00Z">
              <w:r w:rsidRPr="008601AF" w:rsidDel="0016760B">
                <w:rPr>
                  <w:rFonts w:ascii="Trebuchet MS" w:hAnsi="Trebuchet MS" w:cs="Arial"/>
                  <w:color w:val="000000"/>
                  <w:sz w:val="20"/>
                  <w:szCs w:val="20"/>
                  <w:lang w:bidi="th-TH"/>
                </w:rPr>
                <w:delText>R$ 2.850,00</w:delText>
              </w:r>
            </w:del>
          </w:p>
        </w:tc>
      </w:tr>
      <w:tr w:rsidR="008601AF" w:rsidRPr="008601AF" w14:paraId="181685DF" w14:textId="77777777" w:rsidTr="0016760B">
        <w:tblPrEx>
          <w:tblW w:w="5000" w:type="pct"/>
          <w:tblCellMar>
            <w:left w:w="70" w:type="dxa"/>
            <w:right w:w="70" w:type="dxa"/>
          </w:tblCellMar>
          <w:tblPrExChange w:id="13775" w:author="Philippe Hollanda - Oliveira Trust" w:date="2022-07-19T10:03:00Z">
            <w:tblPrEx>
              <w:tblW w:w="5000" w:type="pct"/>
              <w:tblCellMar>
                <w:left w:w="70" w:type="dxa"/>
                <w:right w:w="70" w:type="dxa"/>
              </w:tblCellMar>
            </w:tblPrEx>
          </w:tblPrExChange>
        </w:tblPrEx>
        <w:trPr>
          <w:trHeight w:val="1785"/>
          <w:trPrChange w:id="1377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77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99297B" w14:textId="7DA03804" w:rsidR="008601AF" w:rsidRPr="008601AF" w:rsidRDefault="008601AF" w:rsidP="003C2C2A">
            <w:pPr>
              <w:jc w:val="center"/>
              <w:rPr>
                <w:rFonts w:ascii="Trebuchet MS" w:hAnsi="Trebuchet MS" w:cs="Arial"/>
                <w:color w:val="000000"/>
                <w:sz w:val="20"/>
                <w:szCs w:val="20"/>
                <w:lang w:bidi="th-TH"/>
              </w:rPr>
            </w:pPr>
            <w:del w:id="13778" w:author="Philippe Hollanda - Oliveira Trust" w:date="2022-07-19T10:03:00Z">
              <w:r w:rsidRPr="008601AF" w:rsidDel="0016760B">
                <w:rPr>
                  <w:rFonts w:ascii="Trebuchet MS" w:hAnsi="Trebuchet MS" w:cs="Arial"/>
                  <w:color w:val="000000"/>
                  <w:sz w:val="20"/>
                  <w:szCs w:val="20"/>
                  <w:lang w:bidi="th-TH"/>
                </w:rPr>
                <w:delText>LUMINÁRIA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7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D93278" w14:textId="22359BA1" w:rsidR="008601AF" w:rsidRPr="008601AF" w:rsidRDefault="008601AF" w:rsidP="003C2C2A">
            <w:pPr>
              <w:jc w:val="center"/>
              <w:rPr>
                <w:rFonts w:ascii="Trebuchet MS" w:hAnsi="Trebuchet MS" w:cs="Arial"/>
                <w:color w:val="000000"/>
                <w:sz w:val="20"/>
                <w:szCs w:val="20"/>
                <w:lang w:bidi="th-TH"/>
              </w:rPr>
            </w:pPr>
            <w:del w:id="13780" w:author="Philippe Hollanda - Oliveira Trust" w:date="2022-07-19T10:03:00Z">
              <w:r w:rsidRPr="008601AF" w:rsidDel="0016760B">
                <w:rPr>
                  <w:rFonts w:ascii="Trebuchet MS" w:hAnsi="Trebuchet MS" w:cs="Arial"/>
                  <w:color w:val="000000"/>
                  <w:sz w:val="20"/>
                  <w:szCs w:val="20"/>
                  <w:lang w:bidi="th-TH"/>
                </w:rPr>
                <w:delText>13/04/2022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8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71F6D0" w14:textId="17DA066F" w:rsidR="008601AF" w:rsidRPr="008601AF" w:rsidRDefault="008601AF" w:rsidP="003C2C2A">
            <w:pPr>
              <w:jc w:val="center"/>
              <w:rPr>
                <w:rFonts w:ascii="Trebuchet MS" w:hAnsi="Trebuchet MS" w:cs="Arial"/>
                <w:color w:val="000000"/>
                <w:sz w:val="20"/>
                <w:szCs w:val="20"/>
                <w:lang w:bidi="th-TH"/>
              </w:rPr>
            </w:pPr>
            <w:del w:id="13782" w:author="Philippe Hollanda - Oliveira Trust" w:date="2022-07-19T10:03:00Z">
              <w:r w:rsidRPr="008601AF" w:rsidDel="0016760B">
                <w:rPr>
                  <w:rFonts w:ascii="Trebuchet MS" w:hAnsi="Trebuchet MS" w:cs="Arial"/>
                  <w:color w:val="000000"/>
                  <w:sz w:val="20"/>
                  <w:szCs w:val="20"/>
                  <w:lang w:bidi="th-TH"/>
                </w:rPr>
                <w:delText>R$ 3.246,00</w:delText>
              </w:r>
            </w:del>
          </w:p>
        </w:tc>
      </w:tr>
      <w:tr w:rsidR="008601AF" w:rsidRPr="008601AF" w14:paraId="014934BC" w14:textId="77777777" w:rsidTr="0016760B">
        <w:tblPrEx>
          <w:tblW w:w="5000" w:type="pct"/>
          <w:tblCellMar>
            <w:left w:w="70" w:type="dxa"/>
            <w:right w:w="70" w:type="dxa"/>
          </w:tblCellMar>
          <w:tblPrExChange w:id="13783" w:author="Philippe Hollanda - Oliveira Trust" w:date="2022-07-19T10:03:00Z">
            <w:tblPrEx>
              <w:tblW w:w="5000" w:type="pct"/>
              <w:tblCellMar>
                <w:left w:w="70" w:type="dxa"/>
                <w:right w:w="70" w:type="dxa"/>
              </w:tblCellMar>
            </w:tblPrEx>
          </w:tblPrExChange>
        </w:tblPrEx>
        <w:trPr>
          <w:trHeight w:val="1785"/>
          <w:trPrChange w:id="13784"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785"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1A7CAD" w14:textId="69FACB45" w:rsidR="008601AF" w:rsidRPr="008601AF" w:rsidRDefault="008601AF" w:rsidP="003C2C2A">
            <w:pPr>
              <w:jc w:val="center"/>
              <w:rPr>
                <w:rFonts w:ascii="Trebuchet MS" w:hAnsi="Trebuchet MS" w:cs="Arial"/>
                <w:color w:val="000000"/>
                <w:sz w:val="20"/>
                <w:szCs w:val="20"/>
                <w:lang w:bidi="th-TH"/>
              </w:rPr>
            </w:pPr>
            <w:del w:id="13786"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8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2DC953" w14:textId="26F39729" w:rsidR="008601AF" w:rsidRPr="008601AF" w:rsidRDefault="008601AF" w:rsidP="003C2C2A">
            <w:pPr>
              <w:jc w:val="center"/>
              <w:rPr>
                <w:rFonts w:ascii="Trebuchet MS" w:hAnsi="Trebuchet MS" w:cs="Arial"/>
                <w:color w:val="000000"/>
                <w:sz w:val="20"/>
                <w:szCs w:val="20"/>
                <w:lang w:bidi="th-TH"/>
              </w:rPr>
            </w:pPr>
            <w:del w:id="13788" w:author="Philippe Hollanda - Oliveira Trust" w:date="2022-07-19T10:03:00Z">
              <w:r w:rsidRPr="008601AF" w:rsidDel="0016760B">
                <w:rPr>
                  <w:rFonts w:ascii="Trebuchet MS" w:hAnsi="Trebuchet MS" w:cs="Arial"/>
                  <w:color w:val="000000"/>
                  <w:sz w:val="20"/>
                  <w:szCs w:val="20"/>
                  <w:lang w:bidi="th-TH"/>
                </w:rPr>
                <w:delText>17/02/2022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8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912BC6" w14:textId="0691EB11" w:rsidR="008601AF" w:rsidRPr="008601AF" w:rsidRDefault="008601AF" w:rsidP="003C2C2A">
            <w:pPr>
              <w:jc w:val="center"/>
              <w:rPr>
                <w:rFonts w:ascii="Trebuchet MS" w:hAnsi="Trebuchet MS" w:cs="Arial"/>
                <w:color w:val="000000"/>
                <w:sz w:val="20"/>
                <w:szCs w:val="20"/>
                <w:lang w:bidi="th-TH"/>
              </w:rPr>
            </w:pPr>
            <w:del w:id="13790" w:author="Philippe Hollanda - Oliveira Trust" w:date="2022-07-19T10:03:00Z">
              <w:r w:rsidRPr="008601AF" w:rsidDel="0016760B">
                <w:rPr>
                  <w:rFonts w:ascii="Trebuchet MS" w:hAnsi="Trebuchet MS" w:cs="Arial"/>
                  <w:color w:val="000000"/>
                  <w:sz w:val="20"/>
                  <w:szCs w:val="20"/>
                  <w:lang w:bidi="th-TH"/>
                </w:rPr>
                <w:delText>R$ 1.344,38</w:delText>
              </w:r>
            </w:del>
          </w:p>
        </w:tc>
      </w:tr>
      <w:tr w:rsidR="008601AF" w:rsidRPr="008601AF" w14:paraId="13847436" w14:textId="77777777" w:rsidTr="0016760B">
        <w:tblPrEx>
          <w:tblW w:w="5000" w:type="pct"/>
          <w:tblCellMar>
            <w:left w:w="70" w:type="dxa"/>
            <w:right w:w="70" w:type="dxa"/>
          </w:tblCellMar>
          <w:tblPrExChange w:id="13791" w:author="Philippe Hollanda - Oliveira Trust" w:date="2022-07-19T10:03:00Z">
            <w:tblPrEx>
              <w:tblW w:w="5000" w:type="pct"/>
              <w:tblCellMar>
                <w:left w:w="70" w:type="dxa"/>
                <w:right w:w="70" w:type="dxa"/>
              </w:tblCellMar>
            </w:tblPrEx>
          </w:tblPrExChange>
        </w:tblPrEx>
        <w:trPr>
          <w:trHeight w:val="1785"/>
          <w:trPrChange w:id="13792"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793"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7078AFB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79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F8F743" w14:textId="3AB77896" w:rsidR="008601AF" w:rsidRPr="008601AF" w:rsidRDefault="008601AF" w:rsidP="003C2C2A">
            <w:pPr>
              <w:jc w:val="center"/>
              <w:rPr>
                <w:rFonts w:ascii="Trebuchet MS" w:hAnsi="Trebuchet MS" w:cs="Arial"/>
                <w:color w:val="000000"/>
                <w:sz w:val="20"/>
                <w:szCs w:val="20"/>
                <w:lang w:bidi="th-TH"/>
              </w:rPr>
            </w:pPr>
            <w:del w:id="13795" w:author="Philippe Hollanda - Oliveira Trust" w:date="2022-07-19T10:03:00Z">
              <w:r w:rsidRPr="008601AF" w:rsidDel="0016760B">
                <w:rPr>
                  <w:rFonts w:ascii="Trebuchet MS" w:hAnsi="Trebuchet MS" w:cs="Arial"/>
                  <w:color w:val="000000"/>
                  <w:sz w:val="20"/>
                  <w:szCs w:val="20"/>
                  <w:lang w:bidi="th-TH"/>
                </w:rPr>
                <w:delText>04/03/2022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79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32A22D" w14:textId="55550BED" w:rsidR="008601AF" w:rsidRPr="008601AF" w:rsidRDefault="008601AF" w:rsidP="003C2C2A">
            <w:pPr>
              <w:jc w:val="center"/>
              <w:rPr>
                <w:rFonts w:ascii="Trebuchet MS" w:hAnsi="Trebuchet MS" w:cs="Arial"/>
                <w:color w:val="000000"/>
                <w:sz w:val="20"/>
                <w:szCs w:val="20"/>
                <w:lang w:bidi="th-TH"/>
              </w:rPr>
            </w:pPr>
            <w:del w:id="13797" w:author="Philippe Hollanda - Oliveira Trust" w:date="2022-07-19T10:03:00Z">
              <w:r w:rsidRPr="008601AF" w:rsidDel="0016760B">
                <w:rPr>
                  <w:rFonts w:ascii="Trebuchet MS" w:hAnsi="Trebuchet MS" w:cs="Arial"/>
                  <w:color w:val="000000"/>
                  <w:sz w:val="20"/>
                  <w:szCs w:val="20"/>
                  <w:lang w:bidi="th-TH"/>
                </w:rPr>
                <w:delText>R$ 1.344,37</w:delText>
              </w:r>
            </w:del>
          </w:p>
        </w:tc>
      </w:tr>
      <w:tr w:rsidR="008601AF" w:rsidRPr="008601AF" w14:paraId="6A5D8ED9" w14:textId="77777777" w:rsidTr="0016760B">
        <w:tblPrEx>
          <w:tblW w:w="5000" w:type="pct"/>
          <w:tblCellMar>
            <w:left w:w="70" w:type="dxa"/>
            <w:right w:w="70" w:type="dxa"/>
          </w:tblCellMar>
          <w:tblPrExChange w:id="13798" w:author="Philippe Hollanda - Oliveira Trust" w:date="2022-07-19T10:03:00Z">
            <w:tblPrEx>
              <w:tblW w:w="5000" w:type="pct"/>
              <w:tblCellMar>
                <w:left w:w="70" w:type="dxa"/>
                <w:right w:w="70" w:type="dxa"/>
              </w:tblCellMar>
            </w:tblPrEx>
          </w:tblPrExChange>
        </w:tblPrEx>
        <w:trPr>
          <w:trHeight w:val="1785"/>
          <w:trPrChange w:id="13799"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800"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6B099E" w14:textId="572D271B" w:rsidR="008601AF" w:rsidRPr="008601AF" w:rsidRDefault="008601AF" w:rsidP="003C2C2A">
            <w:pPr>
              <w:jc w:val="center"/>
              <w:rPr>
                <w:rFonts w:ascii="Trebuchet MS" w:hAnsi="Trebuchet MS" w:cs="Arial"/>
                <w:color w:val="000000"/>
                <w:sz w:val="20"/>
                <w:szCs w:val="20"/>
                <w:lang w:bidi="th-TH"/>
              </w:rPr>
            </w:pPr>
            <w:del w:id="13801" w:author="Philippe Hollanda - Oliveira Trust" w:date="2022-07-19T10:03:00Z">
              <w:r w:rsidRPr="008601AF" w:rsidDel="0016760B">
                <w:rPr>
                  <w:rFonts w:ascii="Trebuchet MS" w:hAnsi="Trebuchet MS" w:cs="Arial"/>
                  <w:color w:val="000000"/>
                  <w:sz w:val="20"/>
                  <w:szCs w:val="20"/>
                  <w:lang w:bidi="th-TH"/>
                </w:rPr>
                <w:delText xml:space="preserve">PROPULSORA PNEUMATICA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0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5CCF9C" w14:textId="49F856F7" w:rsidR="008601AF" w:rsidRPr="008601AF" w:rsidRDefault="008601AF" w:rsidP="003C2C2A">
            <w:pPr>
              <w:jc w:val="center"/>
              <w:rPr>
                <w:rFonts w:ascii="Trebuchet MS" w:hAnsi="Trebuchet MS" w:cs="Arial"/>
                <w:color w:val="000000"/>
                <w:sz w:val="20"/>
                <w:szCs w:val="20"/>
                <w:lang w:bidi="th-TH"/>
              </w:rPr>
            </w:pPr>
            <w:del w:id="13803" w:author="Philippe Hollanda - Oliveira Trust" w:date="2022-07-19T10:03:00Z">
              <w:r w:rsidRPr="008601AF" w:rsidDel="0016760B">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0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956C03" w14:textId="2B99E524" w:rsidR="008601AF" w:rsidRPr="008601AF" w:rsidRDefault="008601AF" w:rsidP="003C2C2A">
            <w:pPr>
              <w:jc w:val="center"/>
              <w:rPr>
                <w:rFonts w:ascii="Trebuchet MS" w:hAnsi="Trebuchet MS" w:cs="Arial"/>
                <w:color w:val="000000"/>
                <w:sz w:val="20"/>
                <w:szCs w:val="20"/>
                <w:lang w:bidi="th-TH"/>
              </w:rPr>
            </w:pPr>
            <w:del w:id="13805" w:author="Philippe Hollanda - Oliveira Trust" w:date="2022-07-19T10:03:00Z">
              <w:r w:rsidRPr="008601AF" w:rsidDel="0016760B">
                <w:rPr>
                  <w:rFonts w:ascii="Trebuchet MS" w:hAnsi="Trebuchet MS" w:cs="Arial"/>
                  <w:color w:val="000000"/>
                  <w:sz w:val="20"/>
                  <w:szCs w:val="20"/>
                  <w:lang w:bidi="th-TH"/>
                </w:rPr>
                <w:delText>R$ 1.859,16</w:delText>
              </w:r>
            </w:del>
          </w:p>
        </w:tc>
      </w:tr>
      <w:tr w:rsidR="008601AF" w:rsidRPr="008601AF" w14:paraId="092B5128" w14:textId="77777777" w:rsidTr="0016760B">
        <w:tblPrEx>
          <w:tblW w:w="5000" w:type="pct"/>
          <w:tblCellMar>
            <w:left w:w="70" w:type="dxa"/>
            <w:right w:w="70" w:type="dxa"/>
          </w:tblCellMar>
          <w:tblPrExChange w:id="13806" w:author="Philippe Hollanda - Oliveira Trust" w:date="2022-07-19T10:03:00Z">
            <w:tblPrEx>
              <w:tblW w:w="5000" w:type="pct"/>
              <w:tblCellMar>
                <w:left w:w="70" w:type="dxa"/>
                <w:right w:w="70" w:type="dxa"/>
              </w:tblCellMar>
            </w:tblPrEx>
          </w:tblPrExChange>
        </w:tblPrEx>
        <w:trPr>
          <w:trHeight w:val="1785"/>
          <w:trPrChange w:id="13807"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808"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23DF9E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A9731B" w14:textId="57E3AFAB" w:rsidR="008601AF" w:rsidRPr="008601AF" w:rsidRDefault="008601AF" w:rsidP="003C2C2A">
            <w:pPr>
              <w:jc w:val="center"/>
              <w:rPr>
                <w:rFonts w:ascii="Trebuchet MS" w:hAnsi="Trebuchet MS" w:cs="Arial"/>
                <w:color w:val="000000"/>
                <w:sz w:val="20"/>
                <w:szCs w:val="20"/>
                <w:lang w:bidi="th-TH"/>
              </w:rPr>
            </w:pPr>
            <w:del w:id="13810" w:author="Philippe Hollanda - Oliveira Trust" w:date="2022-07-19T10:03:00Z">
              <w:r w:rsidRPr="008601AF" w:rsidDel="0016760B">
                <w:rPr>
                  <w:rFonts w:ascii="Trebuchet MS" w:hAnsi="Trebuchet MS" w:cs="Arial"/>
                  <w:color w:val="000000"/>
                  <w:sz w:val="20"/>
                  <w:szCs w:val="20"/>
                  <w:lang w:bidi="th-TH"/>
                </w:rPr>
                <w:delText>22/02/2022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B19845" w14:textId="7A422DCB" w:rsidR="008601AF" w:rsidRPr="008601AF" w:rsidRDefault="008601AF" w:rsidP="003C2C2A">
            <w:pPr>
              <w:jc w:val="center"/>
              <w:rPr>
                <w:rFonts w:ascii="Trebuchet MS" w:hAnsi="Trebuchet MS" w:cs="Arial"/>
                <w:color w:val="000000"/>
                <w:sz w:val="20"/>
                <w:szCs w:val="20"/>
                <w:lang w:bidi="th-TH"/>
              </w:rPr>
            </w:pPr>
            <w:del w:id="13812" w:author="Philippe Hollanda - Oliveira Trust" w:date="2022-07-19T10:03:00Z">
              <w:r w:rsidRPr="008601AF" w:rsidDel="0016760B">
                <w:rPr>
                  <w:rFonts w:ascii="Trebuchet MS" w:hAnsi="Trebuchet MS" w:cs="Arial"/>
                  <w:color w:val="000000"/>
                  <w:sz w:val="20"/>
                  <w:szCs w:val="20"/>
                  <w:lang w:bidi="th-TH"/>
                </w:rPr>
                <w:delText>R$ 1.859,16</w:delText>
              </w:r>
            </w:del>
          </w:p>
        </w:tc>
      </w:tr>
      <w:tr w:rsidR="008601AF" w:rsidRPr="008601AF" w14:paraId="2FCF9C22" w14:textId="77777777" w:rsidTr="0016760B">
        <w:tblPrEx>
          <w:tblW w:w="5000" w:type="pct"/>
          <w:tblCellMar>
            <w:left w:w="70" w:type="dxa"/>
            <w:right w:w="70" w:type="dxa"/>
          </w:tblCellMar>
          <w:tblPrExChange w:id="13813" w:author="Philippe Hollanda - Oliveira Trust" w:date="2022-07-19T10:03:00Z">
            <w:tblPrEx>
              <w:tblW w:w="5000" w:type="pct"/>
              <w:tblCellMar>
                <w:left w:w="70" w:type="dxa"/>
                <w:right w:w="70" w:type="dxa"/>
              </w:tblCellMar>
            </w:tblPrEx>
          </w:tblPrExChange>
        </w:tblPrEx>
        <w:trPr>
          <w:trHeight w:val="1785"/>
          <w:trPrChange w:id="13814"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815"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DD526F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4413B0" w14:textId="5A43FD96" w:rsidR="008601AF" w:rsidRPr="008601AF" w:rsidRDefault="008601AF" w:rsidP="003C2C2A">
            <w:pPr>
              <w:jc w:val="center"/>
              <w:rPr>
                <w:rFonts w:ascii="Trebuchet MS" w:hAnsi="Trebuchet MS" w:cs="Arial"/>
                <w:color w:val="000000"/>
                <w:sz w:val="20"/>
                <w:szCs w:val="20"/>
                <w:lang w:bidi="th-TH"/>
              </w:rPr>
            </w:pPr>
            <w:del w:id="13817" w:author="Philippe Hollanda - Oliveira Trust" w:date="2022-07-19T10:03:00Z">
              <w:r w:rsidRPr="008601AF" w:rsidDel="0016760B">
                <w:rPr>
                  <w:rFonts w:ascii="Trebuchet MS" w:hAnsi="Trebuchet MS" w:cs="Arial"/>
                  <w:color w:val="000000"/>
                  <w:sz w:val="20"/>
                  <w:szCs w:val="20"/>
                  <w:lang w:bidi="th-TH"/>
                </w:rPr>
                <w:delText>24/03/2022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B437DB" w14:textId="54D714C0" w:rsidR="008601AF" w:rsidRPr="008601AF" w:rsidRDefault="008601AF" w:rsidP="003C2C2A">
            <w:pPr>
              <w:jc w:val="center"/>
              <w:rPr>
                <w:rFonts w:ascii="Trebuchet MS" w:hAnsi="Trebuchet MS" w:cs="Arial"/>
                <w:color w:val="000000"/>
                <w:sz w:val="20"/>
                <w:szCs w:val="20"/>
                <w:lang w:bidi="th-TH"/>
              </w:rPr>
            </w:pPr>
            <w:del w:id="13819" w:author="Philippe Hollanda - Oliveira Trust" w:date="2022-07-19T10:03:00Z">
              <w:r w:rsidRPr="008601AF" w:rsidDel="0016760B">
                <w:rPr>
                  <w:rFonts w:ascii="Trebuchet MS" w:hAnsi="Trebuchet MS" w:cs="Arial"/>
                  <w:color w:val="000000"/>
                  <w:sz w:val="20"/>
                  <w:szCs w:val="20"/>
                  <w:lang w:bidi="th-TH"/>
                </w:rPr>
                <w:delText>R$ 1.859,16</w:delText>
              </w:r>
            </w:del>
          </w:p>
        </w:tc>
      </w:tr>
      <w:tr w:rsidR="008601AF" w:rsidRPr="008601AF" w14:paraId="387AF06B" w14:textId="77777777" w:rsidTr="0016760B">
        <w:tblPrEx>
          <w:tblW w:w="5000" w:type="pct"/>
          <w:tblCellMar>
            <w:left w:w="70" w:type="dxa"/>
            <w:right w:w="70" w:type="dxa"/>
          </w:tblCellMar>
          <w:tblPrExChange w:id="13820" w:author="Philippe Hollanda - Oliveira Trust" w:date="2022-07-19T10:03:00Z">
            <w:tblPrEx>
              <w:tblW w:w="5000" w:type="pct"/>
              <w:tblCellMar>
                <w:left w:w="70" w:type="dxa"/>
                <w:right w:w="70" w:type="dxa"/>
              </w:tblCellMar>
            </w:tblPrEx>
          </w:tblPrExChange>
        </w:tblPrEx>
        <w:trPr>
          <w:trHeight w:val="1785"/>
          <w:trPrChange w:id="13821"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822"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AA59A7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22D5F0" w14:textId="0E43417F" w:rsidR="008601AF" w:rsidRPr="008601AF" w:rsidRDefault="008601AF" w:rsidP="003C2C2A">
            <w:pPr>
              <w:jc w:val="center"/>
              <w:rPr>
                <w:rFonts w:ascii="Trebuchet MS" w:hAnsi="Trebuchet MS" w:cs="Arial"/>
                <w:color w:val="000000"/>
                <w:sz w:val="20"/>
                <w:szCs w:val="20"/>
                <w:lang w:bidi="th-TH"/>
              </w:rPr>
            </w:pPr>
            <w:del w:id="13824" w:author="Philippe Hollanda - Oliveira Trust" w:date="2022-07-19T10:03:00Z">
              <w:r w:rsidRPr="008601AF" w:rsidDel="0016760B">
                <w:rPr>
                  <w:rFonts w:ascii="Trebuchet MS" w:hAnsi="Trebuchet MS" w:cs="Arial"/>
                  <w:color w:val="000000"/>
                  <w:sz w:val="20"/>
                  <w:szCs w:val="20"/>
                  <w:lang w:bidi="th-TH"/>
                </w:rPr>
                <w:delText>25/04/2022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763FD1" w14:textId="7D645CA6" w:rsidR="008601AF" w:rsidRPr="008601AF" w:rsidRDefault="008601AF" w:rsidP="003C2C2A">
            <w:pPr>
              <w:jc w:val="center"/>
              <w:rPr>
                <w:rFonts w:ascii="Trebuchet MS" w:hAnsi="Trebuchet MS" w:cs="Arial"/>
                <w:color w:val="000000"/>
                <w:sz w:val="20"/>
                <w:szCs w:val="20"/>
                <w:lang w:bidi="th-TH"/>
              </w:rPr>
            </w:pPr>
            <w:del w:id="13826" w:author="Philippe Hollanda - Oliveira Trust" w:date="2022-07-19T10:03:00Z">
              <w:r w:rsidRPr="008601AF" w:rsidDel="0016760B">
                <w:rPr>
                  <w:rFonts w:ascii="Trebuchet MS" w:hAnsi="Trebuchet MS" w:cs="Arial"/>
                  <w:color w:val="000000"/>
                  <w:sz w:val="20"/>
                  <w:szCs w:val="20"/>
                  <w:lang w:bidi="th-TH"/>
                </w:rPr>
                <w:delText>R$ 1.859,18</w:delText>
              </w:r>
            </w:del>
          </w:p>
        </w:tc>
      </w:tr>
      <w:tr w:rsidR="008601AF" w:rsidRPr="008601AF" w14:paraId="5DC78058" w14:textId="77777777" w:rsidTr="0016760B">
        <w:tblPrEx>
          <w:tblW w:w="5000" w:type="pct"/>
          <w:tblCellMar>
            <w:left w:w="70" w:type="dxa"/>
            <w:right w:w="70" w:type="dxa"/>
          </w:tblCellMar>
          <w:tblPrExChange w:id="13827" w:author="Philippe Hollanda - Oliveira Trust" w:date="2022-07-19T10:03:00Z">
            <w:tblPrEx>
              <w:tblW w:w="5000" w:type="pct"/>
              <w:tblCellMar>
                <w:left w:w="70" w:type="dxa"/>
                <w:right w:w="70" w:type="dxa"/>
              </w:tblCellMar>
            </w:tblPrEx>
          </w:tblPrExChange>
        </w:tblPrEx>
        <w:trPr>
          <w:trHeight w:val="1785"/>
          <w:trPrChange w:id="13828"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829"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661B40" w14:textId="73973C54" w:rsidR="008601AF" w:rsidRPr="008601AF" w:rsidRDefault="008601AF" w:rsidP="003C2C2A">
            <w:pPr>
              <w:jc w:val="center"/>
              <w:rPr>
                <w:rFonts w:ascii="Trebuchet MS" w:hAnsi="Trebuchet MS" w:cs="Arial"/>
                <w:color w:val="000000"/>
                <w:sz w:val="20"/>
                <w:szCs w:val="20"/>
                <w:lang w:bidi="th-TH"/>
              </w:rPr>
            </w:pPr>
            <w:del w:id="13830"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3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30530B" w14:textId="04B6CB05" w:rsidR="008601AF" w:rsidRPr="008601AF" w:rsidRDefault="008601AF" w:rsidP="003C2C2A">
            <w:pPr>
              <w:jc w:val="center"/>
              <w:rPr>
                <w:rFonts w:ascii="Trebuchet MS" w:hAnsi="Trebuchet MS" w:cs="Arial"/>
                <w:color w:val="000000"/>
                <w:sz w:val="20"/>
                <w:szCs w:val="20"/>
                <w:lang w:bidi="th-TH"/>
              </w:rPr>
            </w:pPr>
            <w:del w:id="13832"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3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EEC34F" w14:textId="45345BE9" w:rsidR="008601AF" w:rsidRPr="008601AF" w:rsidRDefault="008601AF" w:rsidP="003C2C2A">
            <w:pPr>
              <w:jc w:val="center"/>
              <w:rPr>
                <w:rFonts w:ascii="Trebuchet MS" w:hAnsi="Trebuchet MS" w:cs="Arial"/>
                <w:color w:val="000000"/>
                <w:sz w:val="20"/>
                <w:szCs w:val="20"/>
                <w:lang w:bidi="th-TH"/>
              </w:rPr>
            </w:pPr>
            <w:del w:id="13834" w:author="Philippe Hollanda - Oliveira Trust" w:date="2022-07-19T10:03:00Z">
              <w:r w:rsidRPr="008601AF" w:rsidDel="0016760B">
                <w:rPr>
                  <w:rFonts w:ascii="Trebuchet MS" w:hAnsi="Trebuchet MS" w:cs="Arial"/>
                  <w:color w:val="000000"/>
                  <w:sz w:val="20"/>
                  <w:szCs w:val="20"/>
                  <w:lang w:bidi="th-TH"/>
                </w:rPr>
                <w:delText>R$ 2.062,73</w:delText>
              </w:r>
            </w:del>
          </w:p>
        </w:tc>
      </w:tr>
      <w:tr w:rsidR="008601AF" w:rsidRPr="008601AF" w14:paraId="21B1B8F1" w14:textId="77777777" w:rsidTr="0016760B">
        <w:tblPrEx>
          <w:tblW w:w="5000" w:type="pct"/>
          <w:tblCellMar>
            <w:left w:w="70" w:type="dxa"/>
            <w:right w:w="70" w:type="dxa"/>
          </w:tblCellMar>
          <w:tblPrExChange w:id="13835" w:author="Philippe Hollanda - Oliveira Trust" w:date="2022-07-19T10:03:00Z">
            <w:tblPrEx>
              <w:tblW w:w="5000" w:type="pct"/>
              <w:tblCellMar>
                <w:left w:w="70" w:type="dxa"/>
                <w:right w:w="70" w:type="dxa"/>
              </w:tblCellMar>
            </w:tblPrEx>
          </w:tblPrExChange>
        </w:tblPrEx>
        <w:trPr>
          <w:trHeight w:val="1785"/>
          <w:trPrChange w:id="1383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83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993973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3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1D24B9" w14:textId="6D7CD61B" w:rsidR="008601AF" w:rsidRPr="008601AF" w:rsidRDefault="008601AF" w:rsidP="003C2C2A">
            <w:pPr>
              <w:jc w:val="center"/>
              <w:rPr>
                <w:rFonts w:ascii="Trebuchet MS" w:hAnsi="Trebuchet MS" w:cs="Arial"/>
                <w:color w:val="000000"/>
                <w:sz w:val="20"/>
                <w:szCs w:val="20"/>
                <w:lang w:bidi="th-TH"/>
              </w:rPr>
            </w:pPr>
            <w:del w:id="13839"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4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169DD4" w14:textId="0BF26797" w:rsidR="008601AF" w:rsidRPr="008601AF" w:rsidRDefault="008601AF" w:rsidP="003C2C2A">
            <w:pPr>
              <w:jc w:val="center"/>
              <w:rPr>
                <w:rFonts w:ascii="Trebuchet MS" w:hAnsi="Trebuchet MS" w:cs="Arial"/>
                <w:color w:val="000000"/>
                <w:sz w:val="20"/>
                <w:szCs w:val="20"/>
                <w:lang w:bidi="th-TH"/>
              </w:rPr>
            </w:pPr>
            <w:del w:id="13841" w:author="Philippe Hollanda - Oliveira Trust" w:date="2022-07-19T10:03:00Z">
              <w:r w:rsidRPr="008601AF" w:rsidDel="0016760B">
                <w:rPr>
                  <w:rFonts w:ascii="Trebuchet MS" w:hAnsi="Trebuchet MS" w:cs="Arial"/>
                  <w:color w:val="000000"/>
                  <w:sz w:val="20"/>
                  <w:szCs w:val="20"/>
                  <w:lang w:bidi="th-TH"/>
                </w:rPr>
                <w:delText>R$ 2.062,73</w:delText>
              </w:r>
            </w:del>
          </w:p>
        </w:tc>
      </w:tr>
      <w:tr w:rsidR="008601AF" w:rsidRPr="008601AF" w14:paraId="785395D2" w14:textId="77777777" w:rsidTr="0016760B">
        <w:tblPrEx>
          <w:tblW w:w="5000" w:type="pct"/>
          <w:tblCellMar>
            <w:left w:w="70" w:type="dxa"/>
            <w:right w:w="70" w:type="dxa"/>
          </w:tblCellMar>
          <w:tblPrExChange w:id="13842" w:author="Philippe Hollanda - Oliveira Trust" w:date="2022-07-19T10:03:00Z">
            <w:tblPrEx>
              <w:tblW w:w="5000" w:type="pct"/>
              <w:tblCellMar>
                <w:left w:w="70" w:type="dxa"/>
                <w:right w:w="70" w:type="dxa"/>
              </w:tblCellMar>
            </w:tblPrEx>
          </w:tblPrExChange>
        </w:tblPrEx>
        <w:trPr>
          <w:trHeight w:val="1785"/>
          <w:trPrChange w:id="1384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84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10B0D2" w14:textId="08CB5DA5" w:rsidR="008601AF" w:rsidRPr="008601AF" w:rsidRDefault="008601AF" w:rsidP="003C2C2A">
            <w:pPr>
              <w:jc w:val="center"/>
              <w:rPr>
                <w:rFonts w:ascii="Trebuchet MS" w:hAnsi="Trebuchet MS" w:cs="Arial"/>
                <w:color w:val="000000"/>
                <w:sz w:val="20"/>
                <w:szCs w:val="20"/>
                <w:lang w:bidi="th-TH"/>
              </w:rPr>
            </w:pPr>
            <w:del w:id="13845"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4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D5C35C4" w14:textId="43114686" w:rsidR="008601AF" w:rsidRPr="008601AF" w:rsidRDefault="008601AF" w:rsidP="003C2C2A">
            <w:pPr>
              <w:jc w:val="center"/>
              <w:rPr>
                <w:rFonts w:ascii="Trebuchet MS" w:hAnsi="Trebuchet MS" w:cs="Arial"/>
                <w:color w:val="000000"/>
                <w:sz w:val="20"/>
                <w:szCs w:val="20"/>
                <w:lang w:bidi="th-TH"/>
              </w:rPr>
            </w:pPr>
            <w:del w:id="13847"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4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877300" w14:textId="692ECA3C" w:rsidR="008601AF" w:rsidRPr="008601AF" w:rsidRDefault="008601AF" w:rsidP="003C2C2A">
            <w:pPr>
              <w:jc w:val="center"/>
              <w:rPr>
                <w:rFonts w:ascii="Trebuchet MS" w:hAnsi="Trebuchet MS" w:cs="Arial"/>
                <w:color w:val="000000"/>
                <w:sz w:val="20"/>
                <w:szCs w:val="20"/>
                <w:lang w:bidi="th-TH"/>
              </w:rPr>
            </w:pPr>
            <w:del w:id="13849" w:author="Philippe Hollanda - Oliveira Trust" w:date="2022-07-19T10:03:00Z">
              <w:r w:rsidRPr="008601AF" w:rsidDel="0016760B">
                <w:rPr>
                  <w:rFonts w:ascii="Trebuchet MS" w:hAnsi="Trebuchet MS" w:cs="Arial"/>
                  <w:color w:val="000000"/>
                  <w:sz w:val="20"/>
                  <w:szCs w:val="20"/>
                  <w:lang w:bidi="th-TH"/>
                </w:rPr>
                <w:delText>R$ 904,12</w:delText>
              </w:r>
            </w:del>
          </w:p>
        </w:tc>
      </w:tr>
      <w:tr w:rsidR="008601AF" w:rsidRPr="008601AF" w14:paraId="509BDE06" w14:textId="77777777" w:rsidTr="0016760B">
        <w:tblPrEx>
          <w:tblW w:w="5000" w:type="pct"/>
          <w:tblCellMar>
            <w:left w:w="70" w:type="dxa"/>
            <w:right w:w="70" w:type="dxa"/>
          </w:tblCellMar>
          <w:tblPrExChange w:id="13850" w:author="Philippe Hollanda - Oliveira Trust" w:date="2022-07-19T10:03:00Z">
            <w:tblPrEx>
              <w:tblW w:w="5000" w:type="pct"/>
              <w:tblCellMar>
                <w:left w:w="70" w:type="dxa"/>
                <w:right w:w="70" w:type="dxa"/>
              </w:tblCellMar>
            </w:tblPrEx>
          </w:tblPrExChange>
        </w:tblPrEx>
        <w:trPr>
          <w:trHeight w:val="1785"/>
          <w:trPrChange w:id="13851"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852"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A79CCA" w14:textId="1185A53E" w:rsidR="008601AF" w:rsidRPr="008601AF" w:rsidRDefault="008601AF" w:rsidP="003C2C2A">
            <w:pPr>
              <w:jc w:val="center"/>
              <w:rPr>
                <w:rFonts w:ascii="Trebuchet MS" w:hAnsi="Trebuchet MS" w:cs="Arial"/>
                <w:color w:val="000000"/>
                <w:sz w:val="20"/>
                <w:szCs w:val="20"/>
                <w:lang w:bidi="th-TH"/>
              </w:rPr>
            </w:pPr>
            <w:del w:id="13853"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5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36C2D4" w14:textId="772996A8" w:rsidR="008601AF" w:rsidRPr="008601AF" w:rsidRDefault="008601AF" w:rsidP="003C2C2A">
            <w:pPr>
              <w:jc w:val="center"/>
              <w:rPr>
                <w:rFonts w:ascii="Trebuchet MS" w:hAnsi="Trebuchet MS" w:cs="Arial"/>
                <w:color w:val="000000"/>
                <w:sz w:val="20"/>
                <w:szCs w:val="20"/>
                <w:lang w:bidi="th-TH"/>
              </w:rPr>
            </w:pPr>
            <w:del w:id="13855" w:author="Philippe Hollanda - Oliveira Trust" w:date="2022-07-19T10:03:00Z">
              <w:r w:rsidRPr="008601AF" w:rsidDel="0016760B">
                <w:rPr>
                  <w:rFonts w:ascii="Trebuchet MS" w:hAnsi="Trebuchet MS" w:cs="Arial"/>
                  <w:color w:val="000000"/>
                  <w:sz w:val="20"/>
                  <w:szCs w:val="20"/>
                  <w:lang w:bidi="th-TH"/>
                </w:rPr>
                <w:delText>24/01/2022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5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DD29DD" w14:textId="7CD44A0C" w:rsidR="008601AF" w:rsidRPr="008601AF" w:rsidRDefault="008601AF" w:rsidP="003C2C2A">
            <w:pPr>
              <w:jc w:val="center"/>
              <w:rPr>
                <w:rFonts w:ascii="Trebuchet MS" w:hAnsi="Trebuchet MS" w:cs="Arial"/>
                <w:color w:val="000000"/>
                <w:sz w:val="20"/>
                <w:szCs w:val="20"/>
                <w:lang w:bidi="th-TH"/>
              </w:rPr>
            </w:pPr>
            <w:del w:id="13857" w:author="Philippe Hollanda - Oliveira Trust" w:date="2022-07-19T10:03:00Z">
              <w:r w:rsidRPr="008601AF" w:rsidDel="0016760B">
                <w:rPr>
                  <w:rFonts w:ascii="Trebuchet MS" w:hAnsi="Trebuchet MS" w:cs="Arial"/>
                  <w:color w:val="000000"/>
                  <w:sz w:val="20"/>
                  <w:szCs w:val="20"/>
                  <w:lang w:bidi="th-TH"/>
                </w:rPr>
                <w:delText>R$ 4.052,05</w:delText>
              </w:r>
            </w:del>
          </w:p>
        </w:tc>
      </w:tr>
      <w:tr w:rsidR="008601AF" w:rsidRPr="008601AF" w14:paraId="2915CE41" w14:textId="77777777" w:rsidTr="0016760B">
        <w:tblPrEx>
          <w:tblW w:w="5000" w:type="pct"/>
          <w:tblCellMar>
            <w:left w:w="70" w:type="dxa"/>
            <w:right w:w="70" w:type="dxa"/>
          </w:tblCellMar>
          <w:tblPrExChange w:id="13858" w:author="Philippe Hollanda - Oliveira Trust" w:date="2022-07-19T10:03:00Z">
            <w:tblPrEx>
              <w:tblW w:w="5000" w:type="pct"/>
              <w:tblCellMar>
                <w:left w:w="70" w:type="dxa"/>
                <w:right w:w="70" w:type="dxa"/>
              </w:tblCellMar>
            </w:tblPrEx>
          </w:tblPrExChange>
        </w:tblPrEx>
        <w:trPr>
          <w:trHeight w:val="1785"/>
          <w:trPrChange w:id="13859"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860"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6A164C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A2C1AF" w14:textId="3EF9139A" w:rsidR="008601AF" w:rsidRPr="008601AF" w:rsidRDefault="008601AF" w:rsidP="003C2C2A">
            <w:pPr>
              <w:jc w:val="center"/>
              <w:rPr>
                <w:rFonts w:ascii="Trebuchet MS" w:hAnsi="Trebuchet MS" w:cs="Arial"/>
                <w:color w:val="000000"/>
                <w:sz w:val="20"/>
                <w:szCs w:val="20"/>
                <w:lang w:bidi="th-TH"/>
              </w:rPr>
            </w:pPr>
            <w:del w:id="13862" w:author="Philippe Hollanda - Oliveira Trust" w:date="2022-07-19T10:03:00Z">
              <w:r w:rsidRPr="008601AF" w:rsidDel="0016760B">
                <w:rPr>
                  <w:rFonts w:ascii="Trebuchet MS" w:hAnsi="Trebuchet MS" w:cs="Arial"/>
                  <w:color w:val="000000"/>
                  <w:sz w:val="20"/>
                  <w:szCs w:val="20"/>
                  <w:lang w:bidi="th-TH"/>
                </w:rPr>
                <w:delText>22/02/2022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ED4FA9" w14:textId="4F20F8E4" w:rsidR="008601AF" w:rsidRPr="008601AF" w:rsidRDefault="008601AF" w:rsidP="003C2C2A">
            <w:pPr>
              <w:jc w:val="center"/>
              <w:rPr>
                <w:rFonts w:ascii="Trebuchet MS" w:hAnsi="Trebuchet MS" w:cs="Arial"/>
                <w:color w:val="000000"/>
                <w:sz w:val="20"/>
                <w:szCs w:val="20"/>
                <w:lang w:bidi="th-TH"/>
              </w:rPr>
            </w:pPr>
            <w:del w:id="13864" w:author="Philippe Hollanda - Oliveira Trust" w:date="2022-07-19T10:03:00Z">
              <w:r w:rsidRPr="008601AF" w:rsidDel="0016760B">
                <w:rPr>
                  <w:rFonts w:ascii="Trebuchet MS" w:hAnsi="Trebuchet MS" w:cs="Arial"/>
                  <w:color w:val="000000"/>
                  <w:sz w:val="20"/>
                  <w:szCs w:val="20"/>
                  <w:lang w:bidi="th-TH"/>
                </w:rPr>
                <w:delText>R$ 4.052,05</w:delText>
              </w:r>
            </w:del>
          </w:p>
        </w:tc>
      </w:tr>
      <w:tr w:rsidR="008601AF" w:rsidRPr="008601AF" w14:paraId="071E9B21" w14:textId="77777777" w:rsidTr="0016760B">
        <w:tblPrEx>
          <w:tblW w:w="5000" w:type="pct"/>
          <w:tblCellMar>
            <w:left w:w="70" w:type="dxa"/>
            <w:right w:w="70" w:type="dxa"/>
          </w:tblCellMar>
          <w:tblPrExChange w:id="13865" w:author="Philippe Hollanda - Oliveira Trust" w:date="2022-07-19T10:03:00Z">
            <w:tblPrEx>
              <w:tblW w:w="5000" w:type="pct"/>
              <w:tblCellMar>
                <w:left w:w="70" w:type="dxa"/>
                <w:right w:w="70" w:type="dxa"/>
              </w:tblCellMar>
            </w:tblPrEx>
          </w:tblPrExChange>
        </w:tblPrEx>
        <w:trPr>
          <w:trHeight w:val="1785"/>
          <w:trPrChange w:id="1386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86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4964E8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4EA239" w14:textId="4CE3415D" w:rsidR="008601AF" w:rsidRPr="008601AF" w:rsidRDefault="008601AF" w:rsidP="003C2C2A">
            <w:pPr>
              <w:jc w:val="center"/>
              <w:rPr>
                <w:rFonts w:ascii="Trebuchet MS" w:hAnsi="Trebuchet MS" w:cs="Arial"/>
                <w:color w:val="000000"/>
                <w:sz w:val="20"/>
                <w:szCs w:val="20"/>
                <w:lang w:bidi="th-TH"/>
              </w:rPr>
            </w:pPr>
            <w:del w:id="13869" w:author="Philippe Hollanda - Oliveira Trust" w:date="2022-07-19T10:03:00Z">
              <w:r w:rsidRPr="008601AF" w:rsidDel="0016760B">
                <w:rPr>
                  <w:rFonts w:ascii="Trebuchet MS" w:hAnsi="Trebuchet MS" w:cs="Arial"/>
                  <w:color w:val="000000"/>
                  <w:sz w:val="20"/>
                  <w:szCs w:val="20"/>
                  <w:lang w:bidi="th-TH"/>
                </w:rPr>
                <w:delText>24/03/2022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B24C1C" w14:textId="7471CD70" w:rsidR="008601AF" w:rsidRPr="008601AF" w:rsidRDefault="008601AF" w:rsidP="003C2C2A">
            <w:pPr>
              <w:jc w:val="center"/>
              <w:rPr>
                <w:rFonts w:ascii="Trebuchet MS" w:hAnsi="Trebuchet MS" w:cs="Arial"/>
                <w:color w:val="000000"/>
                <w:sz w:val="20"/>
                <w:szCs w:val="20"/>
                <w:lang w:bidi="th-TH"/>
              </w:rPr>
            </w:pPr>
            <w:del w:id="13871" w:author="Philippe Hollanda - Oliveira Trust" w:date="2022-07-19T10:03:00Z">
              <w:r w:rsidRPr="008601AF" w:rsidDel="0016760B">
                <w:rPr>
                  <w:rFonts w:ascii="Trebuchet MS" w:hAnsi="Trebuchet MS" w:cs="Arial"/>
                  <w:color w:val="000000"/>
                  <w:sz w:val="20"/>
                  <w:szCs w:val="20"/>
                  <w:lang w:bidi="th-TH"/>
                </w:rPr>
                <w:delText>R$ 4.052,05</w:delText>
              </w:r>
            </w:del>
          </w:p>
        </w:tc>
      </w:tr>
      <w:tr w:rsidR="008601AF" w:rsidRPr="008601AF" w14:paraId="1BC3FAAF" w14:textId="77777777" w:rsidTr="0016760B">
        <w:tblPrEx>
          <w:tblW w:w="5000" w:type="pct"/>
          <w:tblCellMar>
            <w:left w:w="70" w:type="dxa"/>
            <w:right w:w="70" w:type="dxa"/>
          </w:tblCellMar>
          <w:tblPrExChange w:id="13872" w:author="Philippe Hollanda - Oliveira Trust" w:date="2022-07-19T10:03:00Z">
            <w:tblPrEx>
              <w:tblW w:w="5000" w:type="pct"/>
              <w:tblCellMar>
                <w:left w:w="70" w:type="dxa"/>
                <w:right w:w="70" w:type="dxa"/>
              </w:tblCellMar>
            </w:tblPrEx>
          </w:tblPrExChange>
        </w:tblPrEx>
        <w:trPr>
          <w:trHeight w:val="1785"/>
          <w:trPrChange w:id="13873"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874"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C31E30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7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DE8909" w14:textId="1517B7A8" w:rsidR="008601AF" w:rsidRPr="008601AF" w:rsidRDefault="008601AF" w:rsidP="003C2C2A">
            <w:pPr>
              <w:jc w:val="center"/>
              <w:rPr>
                <w:rFonts w:ascii="Trebuchet MS" w:hAnsi="Trebuchet MS" w:cs="Arial"/>
                <w:color w:val="000000"/>
                <w:sz w:val="20"/>
                <w:szCs w:val="20"/>
                <w:lang w:bidi="th-TH"/>
              </w:rPr>
            </w:pPr>
            <w:del w:id="13876" w:author="Philippe Hollanda - Oliveira Trust" w:date="2022-07-19T10:03:00Z">
              <w:r w:rsidRPr="008601AF" w:rsidDel="0016760B">
                <w:rPr>
                  <w:rFonts w:ascii="Trebuchet MS" w:hAnsi="Trebuchet MS" w:cs="Arial"/>
                  <w:color w:val="000000"/>
                  <w:sz w:val="20"/>
                  <w:szCs w:val="20"/>
                  <w:lang w:bidi="th-TH"/>
                </w:rPr>
                <w:delText>25/04/2022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7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3BF8C8" w14:textId="454F7A68" w:rsidR="008601AF" w:rsidRPr="008601AF" w:rsidRDefault="008601AF" w:rsidP="003C2C2A">
            <w:pPr>
              <w:jc w:val="center"/>
              <w:rPr>
                <w:rFonts w:ascii="Trebuchet MS" w:hAnsi="Trebuchet MS" w:cs="Arial"/>
                <w:color w:val="000000"/>
                <w:sz w:val="20"/>
                <w:szCs w:val="20"/>
                <w:lang w:bidi="th-TH"/>
              </w:rPr>
            </w:pPr>
            <w:del w:id="13878" w:author="Philippe Hollanda - Oliveira Trust" w:date="2022-07-19T10:03:00Z">
              <w:r w:rsidRPr="008601AF" w:rsidDel="0016760B">
                <w:rPr>
                  <w:rFonts w:ascii="Trebuchet MS" w:hAnsi="Trebuchet MS" w:cs="Arial"/>
                  <w:color w:val="000000"/>
                  <w:sz w:val="20"/>
                  <w:szCs w:val="20"/>
                  <w:lang w:bidi="th-TH"/>
                </w:rPr>
                <w:delText>R$ 4.052,05</w:delText>
              </w:r>
            </w:del>
          </w:p>
        </w:tc>
      </w:tr>
      <w:tr w:rsidR="008601AF" w:rsidRPr="008601AF" w14:paraId="2DB59116" w14:textId="77777777" w:rsidTr="0016760B">
        <w:tblPrEx>
          <w:tblW w:w="5000" w:type="pct"/>
          <w:tblCellMar>
            <w:left w:w="70" w:type="dxa"/>
            <w:right w:w="70" w:type="dxa"/>
          </w:tblCellMar>
          <w:tblPrExChange w:id="13879" w:author="Philippe Hollanda - Oliveira Trust" w:date="2022-07-19T10:03:00Z">
            <w:tblPrEx>
              <w:tblW w:w="5000" w:type="pct"/>
              <w:tblCellMar>
                <w:left w:w="70" w:type="dxa"/>
                <w:right w:w="70" w:type="dxa"/>
              </w:tblCellMar>
            </w:tblPrEx>
          </w:tblPrExChange>
        </w:tblPrEx>
        <w:trPr>
          <w:trHeight w:val="1785"/>
          <w:trPrChange w:id="1388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88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74BFE0" w14:textId="6170766E" w:rsidR="008601AF" w:rsidRPr="008601AF" w:rsidRDefault="008601AF" w:rsidP="003C2C2A">
            <w:pPr>
              <w:jc w:val="center"/>
              <w:rPr>
                <w:rFonts w:ascii="Trebuchet MS" w:hAnsi="Trebuchet MS" w:cs="Arial"/>
                <w:color w:val="000000"/>
                <w:sz w:val="20"/>
                <w:szCs w:val="20"/>
                <w:lang w:bidi="th-TH"/>
              </w:rPr>
            </w:pPr>
            <w:del w:id="13882" w:author="Philippe Hollanda - Oliveira Trust" w:date="2022-07-19T10:03:00Z">
              <w:r w:rsidRPr="008601AF" w:rsidDel="0016760B">
                <w:rPr>
                  <w:rFonts w:ascii="Trebuchet MS" w:hAnsi="Trebuchet MS" w:cs="Arial"/>
                  <w:color w:val="000000"/>
                  <w:sz w:val="20"/>
                  <w:szCs w:val="20"/>
                  <w:lang w:bidi="th-TH"/>
                </w:rPr>
                <w:delText>MOTOFREIO E DUPLEX</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8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F1C5F9" w14:textId="224F90BD" w:rsidR="008601AF" w:rsidRPr="008601AF" w:rsidRDefault="008601AF" w:rsidP="003C2C2A">
            <w:pPr>
              <w:jc w:val="center"/>
              <w:rPr>
                <w:rFonts w:ascii="Trebuchet MS" w:hAnsi="Trebuchet MS" w:cs="Arial"/>
                <w:color w:val="000000"/>
                <w:sz w:val="20"/>
                <w:szCs w:val="20"/>
                <w:lang w:bidi="th-TH"/>
              </w:rPr>
            </w:pPr>
            <w:del w:id="13884" w:author="Philippe Hollanda - Oliveira Trust" w:date="2022-07-19T10:03:00Z">
              <w:r w:rsidRPr="008601AF" w:rsidDel="0016760B">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8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344B3E0" w14:textId="3579F242" w:rsidR="008601AF" w:rsidRPr="008601AF" w:rsidRDefault="008601AF" w:rsidP="003C2C2A">
            <w:pPr>
              <w:jc w:val="center"/>
              <w:rPr>
                <w:rFonts w:ascii="Trebuchet MS" w:hAnsi="Trebuchet MS" w:cs="Arial"/>
                <w:color w:val="000000"/>
                <w:sz w:val="20"/>
                <w:szCs w:val="20"/>
                <w:lang w:bidi="th-TH"/>
              </w:rPr>
            </w:pPr>
            <w:del w:id="13886" w:author="Philippe Hollanda - Oliveira Trust" w:date="2022-07-19T10:03:00Z">
              <w:r w:rsidRPr="008601AF" w:rsidDel="0016760B">
                <w:rPr>
                  <w:rFonts w:ascii="Trebuchet MS" w:hAnsi="Trebuchet MS" w:cs="Arial"/>
                  <w:color w:val="000000"/>
                  <w:sz w:val="20"/>
                  <w:szCs w:val="20"/>
                  <w:lang w:bidi="th-TH"/>
                </w:rPr>
                <w:delText>R$ 23.600,00</w:delText>
              </w:r>
            </w:del>
          </w:p>
        </w:tc>
      </w:tr>
      <w:tr w:rsidR="008601AF" w:rsidRPr="008601AF" w14:paraId="2AF19AE8" w14:textId="77777777" w:rsidTr="0016760B">
        <w:tblPrEx>
          <w:tblW w:w="5000" w:type="pct"/>
          <w:tblCellMar>
            <w:left w:w="70" w:type="dxa"/>
            <w:right w:w="70" w:type="dxa"/>
          </w:tblCellMar>
          <w:tblPrExChange w:id="13887" w:author="Philippe Hollanda - Oliveira Trust" w:date="2022-07-19T10:03:00Z">
            <w:tblPrEx>
              <w:tblW w:w="5000" w:type="pct"/>
              <w:tblCellMar>
                <w:left w:w="70" w:type="dxa"/>
                <w:right w:w="70" w:type="dxa"/>
              </w:tblCellMar>
            </w:tblPrEx>
          </w:tblPrExChange>
        </w:tblPrEx>
        <w:trPr>
          <w:trHeight w:val="1785"/>
          <w:trPrChange w:id="13888"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3889"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8BC472" w14:textId="30FE49AD" w:rsidR="008601AF" w:rsidRPr="008601AF" w:rsidRDefault="008601AF" w:rsidP="003C2C2A">
            <w:pPr>
              <w:jc w:val="center"/>
              <w:rPr>
                <w:rFonts w:ascii="Trebuchet MS" w:hAnsi="Trebuchet MS" w:cs="Arial"/>
                <w:color w:val="000000"/>
                <w:sz w:val="20"/>
                <w:szCs w:val="20"/>
                <w:lang w:bidi="th-TH"/>
              </w:rPr>
            </w:pPr>
            <w:del w:id="13890" w:author="Philippe Hollanda - Oliveira Trust" w:date="2022-07-19T10:03:00Z">
              <w:r w:rsidRPr="008601AF" w:rsidDel="0016760B">
                <w:rPr>
                  <w:rFonts w:ascii="Trebuchet MS" w:hAnsi="Trebuchet MS" w:cs="Arial"/>
                  <w:color w:val="000000"/>
                  <w:sz w:val="20"/>
                  <w:szCs w:val="20"/>
                  <w:lang w:bidi="th-TH"/>
                </w:rPr>
                <w:delText xml:space="preserve">PAINEL ORGANIZADOR E ÁRMARIO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9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FC1FE1" w14:textId="62494C3A" w:rsidR="008601AF" w:rsidRPr="008601AF" w:rsidRDefault="008601AF" w:rsidP="003C2C2A">
            <w:pPr>
              <w:jc w:val="center"/>
              <w:rPr>
                <w:rFonts w:ascii="Trebuchet MS" w:hAnsi="Trebuchet MS" w:cs="Arial"/>
                <w:color w:val="000000"/>
                <w:sz w:val="20"/>
                <w:szCs w:val="20"/>
                <w:lang w:bidi="th-TH"/>
              </w:rPr>
            </w:pPr>
            <w:del w:id="13892"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89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05FEC1A" w14:textId="327C36A6" w:rsidR="008601AF" w:rsidRPr="008601AF" w:rsidRDefault="008601AF" w:rsidP="003C2C2A">
            <w:pPr>
              <w:jc w:val="center"/>
              <w:rPr>
                <w:rFonts w:ascii="Trebuchet MS" w:hAnsi="Trebuchet MS" w:cs="Arial"/>
                <w:color w:val="000000"/>
                <w:sz w:val="20"/>
                <w:szCs w:val="20"/>
                <w:lang w:bidi="th-TH"/>
              </w:rPr>
            </w:pPr>
            <w:del w:id="13894" w:author="Philippe Hollanda - Oliveira Trust" w:date="2022-07-19T10:03:00Z">
              <w:r w:rsidRPr="008601AF" w:rsidDel="0016760B">
                <w:rPr>
                  <w:rFonts w:ascii="Trebuchet MS" w:hAnsi="Trebuchet MS" w:cs="Arial"/>
                  <w:color w:val="000000"/>
                  <w:sz w:val="20"/>
                  <w:szCs w:val="20"/>
                  <w:lang w:bidi="th-TH"/>
                </w:rPr>
                <w:delText>R$ 8.221,00</w:delText>
              </w:r>
            </w:del>
          </w:p>
        </w:tc>
      </w:tr>
      <w:tr w:rsidR="008601AF" w:rsidRPr="008601AF" w14:paraId="2E23AA37" w14:textId="77777777" w:rsidTr="0016760B">
        <w:tblPrEx>
          <w:tblW w:w="5000" w:type="pct"/>
          <w:tblCellMar>
            <w:left w:w="70" w:type="dxa"/>
            <w:right w:w="70" w:type="dxa"/>
          </w:tblCellMar>
          <w:tblPrExChange w:id="13895" w:author="Philippe Hollanda - Oliveira Trust" w:date="2022-07-19T10:03:00Z">
            <w:tblPrEx>
              <w:tblW w:w="5000" w:type="pct"/>
              <w:tblCellMar>
                <w:left w:w="70" w:type="dxa"/>
                <w:right w:w="70" w:type="dxa"/>
              </w:tblCellMar>
            </w:tblPrEx>
          </w:tblPrExChange>
        </w:tblPrEx>
        <w:trPr>
          <w:trHeight w:val="1785"/>
          <w:trPrChange w:id="13896"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897"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11D07AB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89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FFABED" w14:textId="64920C15" w:rsidR="008601AF" w:rsidRPr="008601AF" w:rsidRDefault="008601AF" w:rsidP="003C2C2A">
            <w:pPr>
              <w:jc w:val="center"/>
              <w:rPr>
                <w:rFonts w:ascii="Trebuchet MS" w:hAnsi="Trebuchet MS" w:cs="Arial"/>
                <w:color w:val="000000"/>
                <w:sz w:val="20"/>
                <w:szCs w:val="20"/>
                <w:lang w:bidi="th-TH"/>
              </w:rPr>
            </w:pPr>
            <w:del w:id="13899" w:author="Philippe Hollanda - Oliveira Trust" w:date="2022-07-19T10:03:00Z">
              <w:r w:rsidRPr="008601AF" w:rsidDel="0016760B">
                <w:rPr>
                  <w:rFonts w:ascii="Trebuchet MS" w:hAnsi="Trebuchet MS" w:cs="Arial"/>
                  <w:color w:val="000000"/>
                  <w:sz w:val="20"/>
                  <w:szCs w:val="20"/>
                  <w:lang w:bidi="th-TH"/>
                </w:rPr>
                <w:delText>02/05/2022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0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734B7C" w14:textId="265D4E50" w:rsidR="008601AF" w:rsidRPr="008601AF" w:rsidRDefault="008601AF" w:rsidP="003C2C2A">
            <w:pPr>
              <w:jc w:val="center"/>
              <w:rPr>
                <w:rFonts w:ascii="Trebuchet MS" w:hAnsi="Trebuchet MS" w:cs="Arial"/>
                <w:color w:val="000000"/>
                <w:sz w:val="20"/>
                <w:szCs w:val="20"/>
                <w:lang w:bidi="th-TH"/>
              </w:rPr>
            </w:pPr>
            <w:del w:id="13901" w:author="Philippe Hollanda - Oliveira Trust" w:date="2022-07-19T10:03:00Z">
              <w:r w:rsidRPr="008601AF" w:rsidDel="0016760B">
                <w:rPr>
                  <w:rFonts w:ascii="Trebuchet MS" w:hAnsi="Trebuchet MS" w:cs="Arial"/>
                  <w:color w:val="000000"/>
                  <w:sz w:val="20"/>
                  <w:szCs w:val="20"/>
                  <w:lang w:bidi="th-TH"/>
                </w:rPr>
                <w:delText>R$ 8.221,00</w:delText>
              </w:r>
            </w:del>
          </w:p>
        </w:tc>
      </w:tr>
      <w:tr w:rsidR="008601AF" w:rsidRPr="008601AF" w14:paraId="57826104" w14:textId="77777777" w:rsidTr="0016760B">
        <w:tblPrEx>
          <w:tblW w:w="5000" w:type="pct"/>
          <w:tblCellMar>
            <w:left w:w="70" w:type="dxa"/>
            <w:right w:w="70" w:type="dxa"/>
          </w:tblCellMar>
          <w:tblPrExChange w:id="13902" w:author="Philippe Hollanda - Oliveira Trust" w:date="2022-07-19T10:03:00Z">
            <w:tblPrEx>
              <w:tblW w:w="5000" w:type="pct"/>
              <w:tblCellMar>
                <w:left w:w="70" w:type="dxa"/>
                <w:right w:w="70" w:type="dxa"/>
              </w:tblCellMar>
            </w:tblPrEx>
          </w:tblPrExChange>
        </w:tblPrEx>
        <w:trPr>
          <w:trHeight w:val="1785"/>
          <w:trPrChange w:id="13903"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3904"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945D57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1B6675" w14:textId="0EA02D23" w:rsidR="008601AF" w:rsidRPr="008601AF" w:rsidRDefault="008601AF" w:rsidP="003C2C2A">
            <w:pPr>
              <w:jc w:val="center"/>
              <w:rPr>
                <w:rFonts w:ascii="Trebuchet MS" w:hAnsi="Trebuchet MS" w:cs="Arial"/>
                <w:color w:val="000000"/>
                <w:sz w:val="20"/>
                <w:szCs w:val="20"/>
                <w:lang w:bidi="th-TH"/>
              </w:rPr>
            </w:pPr>
            <w:del w:id="13906" w:author="Philippe Hollanda - Oliveira Trust" w:date="2022-07-19T10:03:00Z">
              <w:r w:rsidRPr="008601AF" w:rsidDel="0016760B">
                <w:rPr>
                  <w:rFonts w:ascii="Trebuchet MS" w:hAnsi="Trebuchet MS" w:cs="Arial"/>
                  <w:color w:val="000000"/>
                  <w:sz w:val="20"/>
                  <w:szCs w:val="20"/>
                  <w:lang w:bidi="th-TH"/>
                </w:rPr>
                <w:delText>16/05/2022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369F18" w14:textId="51E6643C" w:rsidR="008601AF" w:rsidRPr="008601AF" w:rsidRDefault="008601AF" w:rsidP="003C2C2A">
            <w:pPr>
              <w:jc w:val="center"/>
              <w:rPr>
                <w:rFonts w:ascii="Trebuchet MS" w:hAnsi="Trebuchet MS" w:cs="Arial"/>
                <w:color w:val="000000"/>
                <w:sz w:val="20"/>
                <w:szCs w:val="20"/>
                <w:lang w:bidi="th-TH"/>
              </w:rPr>
            </w:pPr>
            <w:del w:id="13908" w:author="Philippe Hollanda - Oliveira Trust" w:date="2022-07-19T10:03:00Z">
              <w:r w:rsidRPr="008601AF" w:rsidDel="0016760B">
                <w:rPr>
                  <w:rFonts w:ascii="Trebuchet MS" w:hAnsi="Trebuchet MS" w:cs="Arial"/>
                  <w:color w:val="000000"/>
                  <w:sz w:val="20"/>
                  <w:szCs w:val="20"/>
                  <w:lang w:bidi="th-TH"/>
                </w:rPr>
                <w:delText>R$ 8.221,70</w:delText>
              </w:r>
            </w:del>
          </w:p>
        </w:tc>
      </w:tr>
      <w:tr w:rsidR="008601AF" w:rsidRPr="008601AF" w14:paraId="5E42D3AA" w14:textId="77777777" w:rsidTr="0016760B">
        <w:tblPrEx>
          <w:tblW w:w="5000" w:type="pct"/>
          <w:tblCellMar>
            <w:left w:w="70" w:type="dxa"/>
            <w:right w:w="70" w:type="dxa"/>
          </w:tblCellMar>
          <w:tblPrExChange w:id="13909" w:author="Philippe Hollanda - Oliveira Trust" w:date="2022-07-19T10:03:00Z">
            <w:tblPrEx>
              <w:tblW w:w="5000" w:type="pct"/>
              <w:tblCellMar>
                <w:left w:w="70" w:type="dxa"/>
                <w:right w:w="70" w:type="dxa"/>
              </w:tblCellMar>
            </w:tblPrEx>
          </w:tblPrExChange>
        </w:tblPrEx>
        <w:trPr>
          <w:trHeight w:val="1785"/>
          <w:trPrChange w:id="139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D0B5B0" w14:textId="1EB4B1D7" w:rsidR="008601AF" w:rsidRPr="008601AF" w:rsidRDefault="008601AF" w:rsidP="003C2C2A">
            <w:pPr>
              <w:jc w:val="center"/>
              <w:rPr>
                <w:rFonts w:ascii="Trebuchet MS" w:hAnsi="Trebuchet MS" w:cs="Arial"/>
                <w:color w:val="000000"/>
                <w:sz w:val="20"/>
                <w:szCs w:val="20"/>
                <w:lang w:bidi="th-TH"/>
              </w:rPr>
            </w:pPr>
            <w:del w:id="13912" w:author="Philippe Hollanda - Oliveira Trust" w:date="2022-07-19T10:03:00Z">
              <w:r w:rsidRPr="008601AF" w:rsidDel="0016760B">
                <w:rPr>
                  <w:rFonts w:ascii="Trebuchet MS" w:hAnsi="Trebuchet MS" w:cs="Arial"/>
                  <w:color w:val="000000"/>
                  <w:sz w:val="20"/>
                  <w:szCs w:val="20"/>
                  <w:lang w:bidi="th-TH"/>
                </w:rPr>
                <w:delText>PLACAS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D6F59B" w14:textId="6CEB6CAA" w:rsidR="008601AF" w:rsidRPr="008601AF" w:rsidRDefault="008601AF" w:rsidP="003C2C2A">
            <w:pPr>
              <w:jc w:val="center"/>
              <w:rPr>
                <w:rFonts w:ascii="Trebuchet MS" w:hAnsi="Trebuchet MS" w:cs="Arial"/>
                <w:color w:val="000000"/>
                <w:sz w:val="20"/>
                <w:szCs w:val="20"/>
                <w:lang w:bidi="th-TH"/>
              </w:rPr>
            </w:pPr>
            <w:del w:id="13914" w:author="Philippe Hollanda - Oliveira Trust" w:date="2022-07-19T10:03:00Z">
              <w:r w:rsidRPr="008601AF" w:rsidDel="0016760B">
                <w:rPr>
                  <w:rFonts w:ascii="Trebuchet MS" w:hAnsi="Trebuchet MS" w:cs="Arial"/>
                  <w:color w:val="000000"/>
                  <w:sz w:val="20"/>
                  <w:szCs w:val="20"/>
                  <w:lang w:bidi="th-TH"/>
                </w:rPr>
                <w:delText>24/03/2022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991EE4" w14:textId="31F05B4D" w:rsidR="008601AF" w:rsidRPr="008601AF" w:rsidRDefault="008601AF" w:rsidP="003C2C2A">
            <w:pPr>
              <w:jc w:val="center"/>
              <w:rPr>
                <w:rFonts w:ascii="Trebuchet MS" w:hAnsi="Trebuchet MS" w:cs="Arial"/>
                <w:color w:val="000000"/>
                <w:sz w:val="20"/>
                <w:szCs w:val="20"/>
                <w:lang w:bidi="th-TH"/>
              </w:rPr>
            </w:pPr>
            <w:del w:id="13916" w:author="Philippe Hollanda - Oliveira Trust" w:date="2022-07-19T10:03:00Z">
              <w:r w:rsidRPr="008601AF" w:rsidDel="0016760B">
                <w:rPr>
                  <w:rFonts w:ascii="Trebuchet MS" w:hAnsi="Trebuchet MS" w:cs="Arial"/>
                  <w:color w:val="000000"/>
                  <w:sz w:val="20"/>
                  <w:szCs w:val="20"/>
                  <w:lang w:bidi="th-TH"/>
                </w:rPr>
                <w:delText>R$ 49.410,00</w:delText>
              </w:r>
            </w:del>
          </w:p>
        </w:tc>
      </w:tr>
      <w:tr w:rsidR="008601AF" w:rsidRPr="008601AF" w14:paraId="415E6B19" w14:textId="77777777" w:rsidTr="0016760B">
        <w:tblPrEx>
          <w:tblW w:w="5000" w:type="pct"/>
          <w:tblCellMar>
            <w:left w:w="70" w:type="dxa"/>
            <w:right w:w="70" w:type="dxa"/>
          </w:tblCellMar>
          <w:tblPrExChange w:id="13917" w:author="Philippe Hollanda - Oliveira Trust" w:date="2022-07-19T10:03:00Z">
            <w:tblPrEx>
              <w:tblW w:w="5000" w:type="pct"/>
              <w:tblCellMar>
                <w:left w:w="70" w:type="dxa"/>
                <w:right w:w="70" w:type="dxa"/>
              </w:tblCellMar>
            </w:tblPrEx>
          </w:tblPrExChange>
        </w:tblPrEx>
        <w:trPr>
          <w:trHeight w:val="1785"/>
          <w:trPrChange w:id="139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BEFB7F" w14:textId="6A39BE40" w:rsidR="008601AF" w:rsidRPr="008601AF" w:rsidRDefault="008601AF" w:rsidP="003C2C2A">
            <w:pPr>
              <w:jc w:val="center"/>
              <w:rPr>
                <w:rFonts w:ascii="Trebuchet MS" w:hAnsi="Trebuchet MS" w:cs="Arial"/>
                <w:color w:val="000000"/>
                <w:sz w:val="20"/>
                <w:szCs w:val="20"/>
                <w:lang w:bidi="th-TH"/>
              </w:rPr>
            </w:pPr>
            <w:del w:id="13920" w:author="Philippe Hollanda - Oliveira Trust" w:date="2022-07-19T10:03:00Z">
              <w:r w:rsidRPr="008601AF" w:rsidDel="0016760B">
                <w:rPr>
                  <w:rFonts w:ascii="Trebuchet MS" w:hAnsi="Trebuchet MS" w:cs="Arial"/>
                  <w:color w:val="000000"/>
                  <w:sz w:val="20"/>
                  <w:szCs w:val="20"/>
                  <w:lang w:bidi="th-TH"/>
                </w:rPr>
                <w:delText xml:space="preserve">PINTURA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C30FB3" w14:textId="3B774909" w:rsidR="008601AF" w:rsidRPr="008601AF" w:rsidRDefault="008601AF" w:rsidP="003C2C2A">
            <w:pPr>
              <w:jc w:val="center"/>
              <w:rPr>
                <w:rFonts w:ascii="Trebuchet MS" w:hAnsi="Trebuchet MS" w:cs="Arial"/>
                <w:color w:val="000000"/>
                <w:sz w:val="20"/>
                <w:szCs w:val="20"/>
                <w:lang w:bidi="th-TH"/>
              </w:rPr>
            </w:pPr>
            <w:del w:id="13922" w:author="Philippe Hollanda - Oliveira Trust" w:date="2022-07-19T10:03:00Z">
              <w:r w:rsidRPr="008601AF" w:rsidDel="0016760B">
                <w:rPr>
                  <w:rFonts w:ascii="Trebuchet MS" w:hAnsi="Trebuchet MS" w:cs="Arial"/>
                  <w:color w:val="000000"/>
                  <w:sz w:val="20"/>
                  <w:szCs w:val="20"/>
                  <w:lang w:bidi="th-TH"/>
                </w:rPr>
                <w:delText>07/01/2022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3E3AB0" w14:textId="15175728" w:rsidR="008601AF" w:rsidRPr="008601AF" w:rsidRDefault="008601AF" w:rsidP="003C2C2A">
            <w:pPr>
              <w:jc w:val="center"/>
              <w:rPr>
                <w:rFonts w:ascii="Trebuchet MS" w:hAnsi="Trebuchet MS" w:cs="Arial"/>
                <w:color w:val="000000"/>
                <w:sz w:val="20"/>
                <w:szCs w:val="20"/>
                <w:lang w:bidi="th-TH"/>
              </w:rPr>
            </w:pPr>
            <w:del w:id="13924" w:author="Philippe Hollanda - Oliveira Trust" w:date="2022-07-19T10:03:00Z">
              <w:r w:rsidRPr="008601AF" w:rsidDel="0016760B">
                <w:rPr>
                  <w:rFonts w:ascii="Trebuchet MS" w:hAnsi="Trebuchet MS" w:cs="Arial"/>
                  <w:color w:val="000000"/>
                  <w:sz w:val="20"/>
                  <w:szCs w:val="20"/>
                  <w:lang w:bidi="th-TH"/>
                </w:rPr>
                <w:delText>R$ 5.000,00</w:delText>
              </w:r>
            </w:del>
          </w:p>
        </w:tc>
      </w:tr>
      <w:tr w:rsidR="008601AF" w:rsidRPr="008601AF" w14:paraId="4919359B" w14:textId="77777777" w:rsidTr="0016760B">
        <w:tblPrEx>
          <w:tblW w:w="5000" w:type="pct"/>
          <w:tblCellMar>
            <w:left w:w="70" w:type="dxa"/>
            <w:right w:w="70" w:type="dxa"/>
          </w:tblCellMar>
          <w:tblPrExChange w:id="13925" w:author="Philippe Hollanda - Oliveira Trust" w:date="2022-07-19T10:03:00Z">
            <w:tblPrEx>
              <w:tblW w:w="5000" w:type="pct"/>
              <w:tblCellMar>
                <w:left w:w="70" w:type="dxa"/>
                <w:right w:w="70" w:type="dxa"/>
              </w:tblCellMar>
            </w:tblPrEx>
          </w:tblPrExChange>
        </w:tblPrEx>
        <w:trPr>
          <w:trHeight w:val="1785"/>
          <w:trPrChange w:id="139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3F6CFB" w14:textId="1EA964C7" w:rsidR="008601AF" w:rsidRPr="008601AF" w:rsidRDefault="008601AF" w:rsidP="003C2C2A">
            <w:pPr>
              <w:jc w:val="center"/>
              <w:rPr>
                <w:rFonts w:ascii="Trebuchet MS" w:hAnsi="Trebuchet MS" w:cs="Arial"/>
                <w:color w:val="000000"/>
                <w:sz w:val="20"/>
                <w:szCs w:val="20"/>
                <w:lang w:bidi="th-TH"/>
              </w:rPr>
            </w:pPr>
            <w:del w:id="13928" w:author="Philippe Hollanda - Oliveira Trust" w:date="2022-07-19T10:03:00Z">
              <w:r w:rsidRPr="008601AF" w:rsidDel="0016760B">
                <w:rPr>
                  <w:rFonts w:ascii="Trebuchet MS" w:hAnsi="Trebuchet MS" w:cs="Arial"/>
                  <w:color w:val="000000"/>
                  <w:sz w:val="20"/>
                  <w:szCs w:val="20"/>
                  <w:lang w:bidi="th-TH"/>
                </w:rPr>
                <w:delText>EXECUCAO DE DRYWALL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44BD4A" w14:textId="1584B1E5" w:rsidR="008601AF" w:rsidRPr="008601AF" w:rsidRDefault="008601AF" w:rsidP="003C2C2A">
            <w:pPr>
              <w:jc w:val="center"/>
              <w:rPr>
                <w:rFonts w:ascii="Trebuchet MS" w:hAnsi="Trebuchet MS" w:cs="Arial"/>
                <w:color w:val="000000"/>
                <w:sz w:val="20"/>
                <w:szCs w:val="20"/>
                <w:lang w:bidi="th-TH"/>
              </w:rPr>
            </w:pPr>
            <w:del w:id="13930"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1E8D22" w14:textId="4444913D" w:rsidR="008601AF" w:rsidRPr="008601AF" w:rsidRDefault="008601AF" w:rsidP="003C2C2A">
            <w:pPr>
              <w:jc w:val="center"/>
              <w:rPr>
                <w:rFonts w:ascii="Trebuchet MS" w:hAnsi="Trebuchet MS" w:cs="Arial"/>
                <w:color w:val="000000"/>
                <w:sz w:val="20"/>
                <w:szCs w:val="20"/>
                <w:lang w:bidi="th-TH"/>
              </w:rPr>
            </w:pPr>
            <w:del w:id="13932" w:author="Philippe Hollanda - Oliveira Trust" w:date="2022-07-19T10:03:00Z">
              <w:r w:rsidRPr="008601AF" w:rsidDel="0016760B">
                <w:rPr>
                  <w:rFonts w:ascii="Trebuchet MS" w:hAnsi="Trebuchet MS" w:cs="Arial"/>
                  <w:color w:val="000000"/>
                  <w:sz w:val="20"/>
                  <w:szCs w:val="20"/>
                  <w:lang w:bidi="th-TH"/>
                </w:rPr>
                <w:delText>R$ 79.127,06</w:delText>
              </w:r>
            </w:del>
          </w:p>
        </w:tc>
      </w:tr>
      <w:tr w:rsidR="008601AF" w:rsidRPr="008601AF" w14:paraId="1E3638FF" w14:textId="77777777" w:rsidTr="0016760B">
        <w:tblPrEx>
          <w:tblW w:w="5000" w:type="pct"/>
          <w:tblCellMar>
            <w:left w:w="70" w:type="dxa"/>
            <w:right w:w="70" w:type="dxa"/>
          </w:tblCellMar>
          <w:tblPrExChange w:id="13933" w:author="Philippe Hollanda - Oliveira Trust" w:date="2022-07-19T10:03:00Z">
            <w:tblPrEx>
              <w:tblW w:w="5000" w:type="pct"/>
              <w:tblCellMar>
                <w:left w:w="70" w:type="dxa"/>
                <w:right w:w="70" w:type="dxa"/>
              </w:tblCellMar>
            </w:tblPrEx>
          </w:tblPrExChange>
        </w:tblPrEx>
        <w:trPr>
          <w:trHeight w:val="1785"/>
          <w:trPrChange w:id="139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2A567F" w14:textId="543E4FA5" w:rsidR="008601AF" w:rsidRPr="008601AF" w:rsidRDefault="008601AF" w:rsidP="003C2C2A">
            <w:pPr>
              <w:jc w:val="center"/>
              <w:rPr>
                <w:rFonts w:ascii="Trebuchet MS" w:hAnsi="Trebuchet MS" w:cs="Arial"/>
                <w:color w:val="000000"/>
                <w:sz w:val="20"/>
                <w:szCs w:val="20"/>
                <w:lang w:bidi="th-TH"/>
              </w:rPr>
            </w:pPr>
            <w:del w:id="13936" w:author="Philippe Hollanda - Oliveira Trust" w:date="2022-07-19T10:03:00Z">
              <w:r w:rsidRPr="008601AF" w:rsidDel="0016760B">
                <w:rPr>
                  <w:rFonts w:ascii="Trebuchet MS" w:hAnsi="Trebuchet MS" w:cs="Arial"/>
                  <w:color w:val="000000"/>
                  <w:sz w:val="20"/>
                  <w:szCs w:val="20"/>
                  <w:lang w:bidi="th-TH"/>
                </w:rPr>
                <w:lastRenderedPageBreak/>
                <w:delText>SERVIÇO DE PINTURA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452226" w14:textId="07C96542" w:rsidR="008601AF" w:rsidRPr="008601AF" w:rsidRDefault="008601AF" w:rsidP="003C2C2A">
            <w:pPr>
              <w:jc w:val="center"/>
              <w:rPr>
                <w:rFonts w:ascii="Trebuchet MS" w:hAnsi="Trebuchet MS" w:cs="Arial"/>
                <w:color w:val="000000"/>
                <w:sz w:val="20"/>
                <w:szCs w:val="20"/>
                <w:lang w:bidi="th-TH"/>
              </w:rPr>
            </w:pPr>
            <w:del w:id="13938"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3BE7BF" w14:textId="638BDDD0" w:rsidR="008601AF" w:rsidRPr="008601AF" w:rsidRDefault="008601AF" w:rsidP="003C2C2A">
            <w:pPr>
              <w:jc w:val="center"/>
              <w:rPr>
                <w:rFonts w:ascii="Trebuchet MS" w:hAnsi="Trebuchet MS" w:cs="Arial"/>
                <w:color w:val="000000"/>
                <w:sz w:val="20"/>
                <w:szCs w:val="20"/>
                <w:lang w:bidi="th-TH"/>
              </w:rPr>
            </w:pPr>
            <w:del w:id="13940" w:author="Philippe Hollanda - Oliveira Trust" w:date="2022-07-19T10:03:00Z">
              <w:r w:rsidRPr="008601AF" w:rsidDel="0016760B">
                <w:rPr>
                  <w:rFonts w:ascii="Trebuchet MS" w:hAnsi="Trebuchet MS" w:cs="Arial"/>
                  <w:color w:val="000000"/>
                  <w:sz w:val="20"/>
                  <w:szCs w:val="20"/>
                  <w:lang w:bidi="th-TH"/>
                </w:rPr>
                <w:delText>R$ 15.000,00</w:delText>
              </w:r>
            </w:del>
          </w:p>
        </w:tc>
      </w:tr>
      <w:tr w:rsidR="008601AF" w:rsidRPr="008601AF" w14:paraId="50CA0C23" w14:textId="77777777" w:rsidTr="0016760B">
        <w:tblPrEx>
          <w:tblW w:w="5000" w:type="pct"/>
          <w:tblCellMar>
            <w:left w:w="70" w:type="dxa"/>
            <w:right w:w="70" w:type="dxa"/>
          </w:tblCellMar>
          <w:tblPrExChange w:id="13941" w:author="Philippe Hollanda - Oliveira Trust" w:date="2022-07-19T10:03:00Z">
            <w:tblPrEx>
              <w:tblW w:w="5000" w:type="pct"/>
              <w:tblCellMar>
                <w:left w:w="70" w:type="dxa"/>
                <w:right w:w="70" w:type="dxa"/>
              </w:tblCellMar>
            </w:tblPrEx>
          </w:tblPrExChange>
        </w:tblPrEx>
        <w:trPr>
          <w:trHeight w:val="1785"/>
          <w:trPrChange w:id="139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35415E" w14:textId="08395969" w:rsidR="008601AF" w:rsidRPr="008601AF" w:rsidRDefault="008601AF" w:rsidP="003C2C2A">
            <w:pPr>
              <w:jc w:val="center"/>
              <w:rPr>
                <w:rFonts w:ascii="Trebuchet MS" w:hAnsi="Trebuchet MS" w:cs="Arial"/>
                <w:color w:val="000000"/>
                <w:sz w:val="20"/>
                <w:szCs w:val="20"/>
                <w:lang w:bidi="th-TH"/>
              </w:rPr>
            </w:pPr>
            <w:del w:id="13944" w:author="Philippe Hollanda - Oliveira Trust" w:date="2022-07-19T10:03:00Z">
              <w:r w:rsidRPr="008601AF" w:rsidDel="0016760B">
                <w:rPr>
                  <w:rFonts w:ascii="Trebuchet MS" w:hAnsi="Trebuchet MS" w:cs="Arial"/>
                  <w:color w:val="000000"/>
                  <w:sz w:val="20"/>
                  <w:szCs w:val="20"/>
                  <w:lang w:bidi="th-TH"/>
                </w:rPr>
                <w:delText>SISTEMA DE AR COMPRIMIDO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196581" w14:textId="232CC975" w:rsidR="008601AF" w:rsidRPr="008601AF" w:rsidRDefault="008601AF" w:rsidP="003C2C2A">
            <w:pPr>
              <w:jc w:val="center"/>
              <w:rPr>
                <w:rFonts w:ascii="Trebuchet MS" w:hAnsi="Trebuchet MS" w:cs="Arial"/>
                <w:color w:val="000000"/>
                <w:sz w:val="20"/>
                <w:szCs w:val="20"/>
                <w:lang w:bidi="th-TH"/>
              </w:rPr>
            </w:pPr>
            <w:del w:id="13946" w:author="Philippe Hollanda - Oliveira Trust" w:date="2022-07-19T10:03:00Z">
              <w:r w:rsidRPr="008601AF" w:rsidDel="0016760B">
                <w:rPr>
                  <w:rFonts w:ascii="Trebuchet MS" w:hAnsi="Trebuchet MS" w:cs="Arial"/>
                  <w:color w:val="000000"/>
                  <w:sz w:val="20"/>
                  <w:szCs w:val="20"/>
                  <w:lang w:bidi="th-TH"/>
                </w:rPr>
                <w:delText>13/01/2022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57BBBC" w14:textId="75824F65" w:rsidR="008601AF" w:rsidRPr="008601AF" w:rsidRDefault="008601AF" w:rsidP="003C2C2A">
            <w:pPr>
              <w:jc w:val="center"/>
              <w:rPr>
                <w:rFonts w:ascii="Trebuchet MS" w:hAnsi="Trebuchet MS" w:cs="Arial"/>
                <w:color w:val="000000"/>
                <w:sz w:val="20"/>
                <w:szCs w:val="20"/>
                <w:lang w:bidi="th-TH"/>
              </w:rPr>
            </w:pPr>
            <w:del w:id="13948" w:author="Philippe Hollanda - Oliveira Trust" w:date="2022-07-19T10:03:00Z">
              <w:r w:rsidRPr="008601AF" w:rsidDel="0016760B">
                <w:rPr>
                  <w:rFonts w:ascii="Trebuchet MS" w:hAnsi="Trebuchet MS" w:cs="Arial"/>
                  <w:color w:val="000000"/>
                  <w:sz w:val="20"/>
                  <w:szCs w:val="20"/>
                  <w:lang w:bidi="th-TH"/>
                </w:rPr>
                <w:delText>R$ 22.000,00</w:delText>
              </w:r>
            </w:del>
          </w:p>
        </w:tc>
      </w:tr>
      <w:tr w:rsidR="008601AF" w:rsidRPr="008601AF" w14:paraId="4798CB8E" w14:textId="77777777" w:rsidTr="0016760B">
        <w:tblPrEx>
          <w:tblW w:w="5000" w:type="pct"/>
          <w:tblCellMar>
            <w:left w:w="70" w:type="dxa"/>
            <w:right w:w="70" w:type="dxa"/>
          </w:tblCellMar>
          <w:tblPrExChange w:id="13949" w:author="Philippe Hollanda - Oliveira Trust" w:date="2022-07-19T10:03:00Z">
            <w:tblPrEx>
              <w:tblW w:w="5000" w:type="pct"/>
              <w:tblCellMar>
                <w:left w:w="70" w:type="dxa"/>
                <w:right w:w="70" w:type="dxa"/>
              </w:tblCellMar>
            </w:tblPrEx>
          </w:tblPrExChange>
        </w:tblPrEx>
        <w:trPr>
          <w:trHeight w:val="1785"/>
          <w:trPrChange w:id="139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4089AE" w14:textId="401EBA9B" w:rsidR="008601AF" w:rsidRPr="008601AF" w:rsidRDefault="008601AF" w:rsidP="003C2C2A">
            <w:pPr>
              <w:jc w:val="center"/>
              <w:rPr>
                <w:rFonts w:ascii="Trebuchet MS" w:hAnsi="Trebuchet MS" w:cs="Arial"/>
                <w:color w:val="000000"/>
                <w:sz w:val="20"/>
                <w:szCs w:val="20"/>
                <w:lang w:bidi="th-TH"/>
              </w:rPr>
            </w:pPr>
            <w:del w:id="13952" w:author="Philippe Hollanda - Oliveira Trust" w:date="2022-07-19T10:03:00Z">
              <w:r w:rsidRPr="008601AF" w:rsidDel="0016760B">
                <w:rPr>
                  <w:rFonts w:ascii="Trebuchet MS" w:hAnsi="Trebuchet MS" w:cs="Arial"/>
                  <w:color w:val="000000"/>
                  <w:sz w:val="20"/>
                  <w:szCs w:val="20"/>
                  <w:lang w:bidi="th-TH"/>
                </w:rPr>
                <w:delText>SERVIÇO DE MONTAGEM DE CONCRETO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EED8CA" w14:textId="5FB1B94D" w:rsidR="008601AF" w:rsidRPr="008601AF" w:rsidRDefault="008601AF" w:rsidP="003C2C2A">
            <w:pPr>
              <w:jc w:val="center"/>
              <w:rPr>
                <w:rFonts w:ascii="Trebuchet MS" w:hAnsi="Trebuchet MS" w:cs="Arial"/>
                <w:color w:val="000000"/>
                <w:sz w:val="20"/>
                <w:szCs w:val="20"/>
                <w:lang w:bidi="th-TH"/>
              </w:rPr>
            </w:pPr>
            <w:del w:id="13954" w:author="Philippe Hollanda - Oliveira Trust" w:date="2022-07-19T10:03:00Z">
              <w:r w:rsidRPr="008601AF" w:rsidDel="0016760B">
                <w:rPr>
                  <w:rFonts w:ascii="Trebuchet MS" w:hAnsi="Trebuchet MS" w:cs="Arial"/>
                  <w:color w:val="000000"/>
                  <w:sz w:val="20"/>
                  <w:szCs w:val="20"/>
                  <w:lang w:bidi="th-TH"/>
                </w:rPr>
                <w:delText>26/01/2022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FF8B88" w14:textId="1B27C4B3" w:rsidR="008601AF" w:rsidRPr="008601AF" w:rsidRDefault="008601AF" w:rsidP="003C2C2A">
            <w:pPr>
              <w:jc w:val="center"/>
              <w:rPr>
                <w:rFonts w:ascii="Trebuchet MS" w:hAnsi="Trebuchet MS" w:cs="Arial"/>
                <w:color w:val="000000"/>
                <w:sz w:val="20"/>
                <w:szCs w:val="20"/>
                <w:lang w:bidi="th-TH"/>
              </w:rPr>
            </w:pPr>
            <w:del w:id="13956" w:author="Philippe Hollanda - Oliveira Trust" w:date="2022-07-19T10:03:00Z">
              <w:r w:rsidRPr="008601AF" w:rsidDel="0016760B">
                <w:rPr>
                  <w:rFonts w:ascii="Trebuchet MS" w:hAnsi="Trebuchet MS" w:cs="Arial"/>
                  <w:color w:val="000000"/>
                  <w:sz w:val="20"/>
                  <w:szCs w:val="20"/>
                  <w:lang w:bidi="th-TH"/>
                </w:rPr>
                <w:delText>R$ 304,00</w:delText>
              </w:r>
            </w:del>
          </w:p>
        </w:tc>
      </w:tr>
      <w:tr w:rsidR="008601AF" w:rsidRPr="008601AF" w14:paraId="51760B72" w14:textId="77777777" w:rsidTr="0016760B">
        <w:tblPrEx>
          <w:tblW w:w="5000" w:type="pct"/>
          <w:tblCellMar>
            <w:left w:w="70" w:type="dxa"/>
            <w:right w:w="70" w:type="dxa"/>
          </w:tblCellMar>
          <w:tblPrExChange w:id="13957" w:author="Philippe Hollanda - Oliveira Trust" w:date="2022-07-19T10:03:00Z">
            <w:tblPrEx>
              <w:tblW w:w="5000" w:type="pct"/>
              <w:tblCellMar>
                <w:left w:w="70" w:type="dxa"/>
                <w:right w:w="70" w:type="dxa"/>
              </w:tblCellMar>
            </w:tblPrEx>
          </w:tblPrExChange>
        </w:tblPrEx>
        <w:trPr>
          <w:trHeight w:val="1785"/>
          <w:trPrChange w:id="139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C5D6AF" w14:textId="010A031D" w:rsidR="008601AF" w:rsidRPr="008601AF" w:rsidRDefault="008601AF" w:rsidP="003C2C2A">
            <w:pPr>
              <w:jc w:val="center"/>
              <w:rPr>
                <w:rFonts w:ascii="Trebuchet MS" w:hAnsi="Trebuchet MS" w:cs="Arial"/>
                <w:color w:val="000000"/>
                <w:sz w:val="20"/>
                <w:szCs w:val="20"/>
                <w:lang w:bidi="th-TH"/>
              </w:rPr>
            </w:pPr>
            <w:del w:id="13960" w:author="Philippe Hollanda - Oliveira Trust" w:date="2022-07-19T10:03:00Z">
              <w:r w:rsidRPr="008601AF" w:rsidDel="0016760B">
                <w:rPr>
                  <w:rFonts w:ascii="Trebuchet MS" w:hAnsi="Trebuchet MS" w:cs="Arial"/>
                  <w:color w:val="000000"/>
                  <w:sz w:val="20"/>
                  <w:szCs w:val="20"/>
                  <w:lang w:bidi="th-TH"/>
                </w:rPr>
                <w:delText>MARTELO DEMOLIDOR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C9D814" w14:textId="1DE8A4E1" w:rsidR="008601AF" w:rsidRPr="008601AF" w:rsidRDefault="008601AF" w:rsidP="003C2C2A">
            <w:pPr>
              <w:jc w:val="center"/>
              <w:rPr>
                <w:rFonts w:ascii="Trebuchet MS" w:hAnsi="Trebuchet MS" w:cs="Arial"/>
                <w:color w:val="000000"/>
                <w:sz w:val="20"/>
                <w:szCs w:val="20"/>
                <w:lang w:bidi="th-TH"/>
              </w:rPr>
            </w:pPr>
            <w:del w:id="13962" w:author="Philippe Hollanda - Oliveira Trust" w:date="2022-07-19T10:03:00Z">
              <w:r w:rsidRPr="008601AF" w:rsidDel="0016760B">
                <w:rPr>
                  <w:rFonts w:ascii="Trebuchet MS" w:hAnsi="Trebuchet MS" w:cs="Arial"/>
                  <w:color w:val="000000"/>
                  <w:sz w:val="20"/>
                  <w:szCs w:val="20"/>
                  <w:lang w:bidi="th-TH"/>
                </w:rPr>
                <w:delText>03/02/2022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7375AB" w14:textId="75E99AE8" w:rsidR="008601AF" w:rsidRPr="008601AF" w:rsidRDefault="008601AF" w:rsidP="003C2C2A">
            <w:pPr>
              <w:jc w:val="center"/>
              <w:rPr>
                <w:rFonts w:ascii="Trebuchet MS" w:hAnsi="Trebuchet MS" w:cs="Arial"/>
                <w:color w:val="000000"/>
                <w:sz w:val="20"/>
                <w:szCs w:val="20"/>
                <w:lang w:bidi="th-TH"/>
              </w:rPr>
            </w:pPr>
            <w:del w:id="13964"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38E490EB" w14:textId="77777777" w:rsidTr="0016760B">
        <w:tblPrEx>
          <w:tblW w:w="5000" w:type="pct"/>
          <w:tblCellMar>
            <w:left w:w="70" w:type="dxa"/>
            <w:right w:w="70" w:type="dxa"/>
          </w:tblCellMar>
          <w:tblPrExChange w:id="13965" w:author="Philippe Hollanda - Oliveira Trust" w:date="2022-07-19T10:03:00Z">
            <w:tblPrEx>
              <w:tblW w:w="5000" w:type="pct"/>
              <w:tblCellMar>
                <w:left w:w="70" w:type="dxa"/>
                <w:right w:w="70" w:type="dxa"/>
              </w:tblCellMar>
            </w:tblPrEx>
          </w:tblPrExChange>
        </w:tblPrEx>
        <w:trPr>
          <w:trHeight w:val="1785"/>
          <w:trPrChange w:id="139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A1E4AA" w14:textId="449785D5" w:rsidR="008601AF" w:rsidRPr="008601AF" w:rsidRDefault="008601AF" w:rsidP="003C2C2A">
            <w:pPr>
              <w:jc w:val="center"/>
              <w:rPr>
                <w:rFonts w:ascii="Trebuchet MS" w:hAnsi="Trebuchet MS" w:cs="Arial"/>
                <w:color w:val="000000"/>
                <w:sz w:val="20"/>
                <w:szCs w:val="20"/>
                <w:lang w:bidi="th-TH"/>
              </w:rPr>
            </w:pPr>
            <w:del w:id="13968" w:author="Philippe Hollanda - Oliveira Trust" w:date="2022-07-19T10:03:00Z">
              <w:r w:rsidRPr="008601AF" w:rsidDel="0016760B">
                <w:rPr>
                  <w:rFonts w:ascii="Trebuchet MS" w:hAnsi="Trebuchet MS" w:cs="Arial"/>
                  <w:color w:val="000000"/>
                  <w:sz w:val="20"/>
                  <w:szCs w:val="20"/>
                  <w:lang w:bidi="th-TH"/>
                </w:rPr>
                <w:delText xml:space="preserve">SERRA MÁRMORE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CE15D7" w14:textId="6B700C5F" w:rsidR="008601AF" w:rsidRPr="008601AF" w:rsidRDefault="008601AF" w:rsidP="003C2C2A">
            <w:pPr>
              <w:jc w:val="center"/>
              <w:rPr>
                <w:rFonts w:ascii="Trebuchet MS" w:hAnsi="Trebuchet MS" w:cs="Arial"/>
                <w:color w:val="000000"/>
                <w:sz w:val="20"/>
                <w:szCs w:val="20"/>
                <w:lang w:bidi="th-TH"/>
              </w:rPr>
            </w:pPr>
            <w:del w:id="13970"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28A8E8" w14:textId="78262BED" w:rsidR="008601AF" w:rsidRPr="008601AF" w:rsidRDefault="008601AF" w:rsidP="003C2C2A">
            <w:pPr>
              <w:jc w:val="center"/>
              <w:rPr>
                <w:rFonts w:ascii="Trebuchet MS" w:hAnsi="Trebuchet MS" w:cs="Arial"/>
                <w:color w:val="000000"/>
                <w:sz w:val="20"/>
                <w:szCs w:val="20"/>
                <w:lang w:bidi="th-TH"/>
              </w:rPr>
            </w:pPr>
            <w:del w:id="13972" w:author="Philippe Hollanda - Oliveira Trust" w:date="2022-07-19T10:03:00Z">
              <w:r w:rsidRPr="008601AF" w:rsidDel="0016760B">
                <w:rPr>
                  <w:rFonts w:ascii="Trebuchet MS" w:hAnsi="Trebuchet MS" w:cs="Arial"/>
                  <w:color w:val="000000"/>
                  <w:sz w:val="20"/>
                  <w:szCs w:val="20"/>
                  <w:lang w:bidi="th-TH"/>
                </w:rPr>
                <w:delText>R$ 113,00</w:delText>
              </w:r>
            </w:del>
          </w:p>
        </w:tc>
      </w:tr>
      <w:tr w:rsidR="008601AF" w:rsidRPr="008601AF" w14:paraId="796851A7" w14:textId="77777777" w:rsidTr="0016760B">
        <w:tblPrEx>
          <w:tblW w:w="5000" w:type="pct"/>
          <w:tblCellMar>
            <w:left w:w="70" w:type="dxa"/>
            <w:right w:w="70" w:type="dxa"/>
          </w:tblCellMar>
          <w:tblPrExChange w:id="13973" w:author="Philippe Hollanda - Oliveira Trust" w:date="2022-07-19T10:03:00Z">
            <w:tblPrEx>
              <w:tblW w:w="5000" w:type="pct"/>
              <w:tblCellMar>
                <w:left w:w="70" w:type="dxa"/>
                <w:right w:w="70" w:type="dxa"/>
              </w:tblCellMar>
            </w:tblPrEx>
          </w:tblPrExChange>
        </w:tblPrEx>
        <w:trPr>
          <w:trHeight w:val="1785"/>
          <w:trPrChange w:id="139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984989" w14:textId="3E6EA5F8" w:rsidR="008601AF" w:rsidRPr="008601AF" w:rsidRDefault="008601AF" w:rsidP="003C2C2A">
            <w:pPr>
              <w:jc w:val="center"/>
              <w:rPr>
                <w:rFonts w:ascii="Trebuchet MS" w:hAnsi="Trebuchet MS" w:cs="Arial"/>
                <w:color w:val="000000"/>
                <w:sz w:val="20"/>
                <w:szCs w:val="20"/>
                <w:lang w:bidi="th-TH"/>
              </w:rPr>
            </w:pPr>
            <w:del w:id="13976" w:author="Philippe Hollanda - Oliveira Trust" w:date="2022-07-19T10:03:00Z">
              <w:r w:rsidRPr="008601AF" w:rsidDel="0016760B">
                <w:rPr>
                  <w:rFonts w:ascii="Trebuchet MS" w:hAnsi="Trebuchet MS" w:cs="Arial"/>
                  <w:color w:val="000000"/>
                  <w:sz w:val="20"/>
                  <w:szCs w:val="20"/>
                  <w:lang w:bidi="th-TH"/>
                </w:rPr>
                <w:lastRenderedPageBreak/>
                <w:delText>LAVADORA ALTA PRESSÃO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49CF27" w14:textId="12D632FC" w:rsidR="008601AF" w:rsidRPr="008601AF" w:rsidRDefault="008601AF" w:rsidP="003C2C2A">
            <w:pPr>
              <w:jc w:val="center"/>
              <w:rPr>
                <w:rFonts w:ascii="Trebuchet MS" w:hAnsi="Trebuchet MS" w:cs="Arial"/>
                <w:color w:val="000000"/>
                <w:sz w:val="20"/>
                <w:szCs w:val="20"/>
                <w:lang w:bidi="th-TH"/>
              </w:rPr>
            </w:pPr>
            <w:del w:id="13978"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9D08D2" w14:textId="03F616D2" w:rsidR="008601AF" w:rsidRPr="008601AF" w:rsidRDefault="008601AF" w:rsidP="003C2C2A">
            <w:pPr>
              <w:jc w:val="center"/>
              <w:rPr>
                <w:rFonts w:ascii="Trebuchet MS" w:hAnsi="Trebuchet MS" w:cs="Arial"/>
                <w:color w:val="000000"/>
                <w:sz w:val="20"/>
                <w:szCs w:val="20"/>
                <w:lang w:bidi="th-TH"/>
              </w:rPr>
            </w:pPr>
            <w:del w:id="13980" w:author="Philippe Hollanda - Oliveira Trust" w:date="2022-07-19T10:03:00Z">
              <w:r w:rsidRPr="008601AF" w:rsidDel="0016760B">
                <w:rPr>
                  <w:rFonts w:ascii="Trebuchet MS" w:hAnsi="Trebuchet MS" w:cs="Arial"/>
                  <w:color w:val="000000"/>
                  <w:sz w:val="20"/>
                  <w:szCs w:val="20"/>
                  <w:lang w:bidi="th-TH"/>
                </w:rPr>
                <w:delText>R$ 600,00</w:delText>
              </w:r>
            </w:del>
          </w:p>
        </w:tc>
      </w:tr>
      <w:tr w:rsidR="008601AF" w:rsidRPr="008601AF" w14:paraId="3BB73481" w14:textId="77777777" w:rsidTr="0016760B">
        <w:tblPrEx>
          <w:tblW w:w="5000" w:type="pct"/>
          <w:tblCellMar>
            <w:left w:w="70" w:type="dxa"/>
            <w:right w:w="70" w:type="dxa"/>
          </w:tblCellMar>
          <w:tblPrExChange w:id="13981" w:author="Philippe Hollanda - Oliveira Trust" w:date="2022-07-19T10:03:00Z">
            <w:tblPrEx>
              <w:tblW w:w="5000" w:type="pct"/>
              <w:tblCellMar>
                <w:left w:w="70" w:type="dxa"/>
                <w:right w:w="70" w:type="dxa"/>
              </w:tblCellMar>
            </w:tblPrEx>
          </w:tblPrExChange>
        </w:tblPrEx>
        <w:trPr>
          <w:trHeight w:val="1785"/>
          <w:trPrChange w:id="139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116D0E" w14:textId="55C1BE19" w:rsidR="008601AF" w:rsidRPr="008601AF" w:rsidRDefault="008601AF" w:rsidP="003C2C2A">
            <w:pPr>
              <w:jc w:val="center"/>
              <w:rPr>
                <w:rFonts w:ascii="Trebuchet MS" w:hAnsi="Trebuchet MS" w:cs="Arial"/>
                <w:color w:val="000000"/>
                <w:sz w:val="20"/>
                <w:szCs w:val="20"/>
                <w:lang w:bidi="th-TH"/>
              </w:rPr>
            </w:pPr>
            <w:del w:id="13984" w:author="Philippe Hollanda - Oliveira Trust" w:date="2022-07-19T10:03:00Z">
              <w:r w:rsidRPr="008601AF" w:rsidDel="0016760B">
                <w:rPr>
                  <w:rFonts w:ascii="Trebuchet MS" w:hAnsi="Trebuchet MS" w:cs="Arial"/>
                  <w:color w:val="000000"/>
                  <w:sz w:val="20"/>
                  <w:szCs w:val="20"/>
                  <w:lang w:bidi="th-TH"/>
                </w:rPr>
                <w:delText>SERVIÇO DE LIMPEZA E CONSERVAÇÃO PÓS OBRA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916F73" w14:textId="3733B55F" w:rsidR="008601AF" w:rsidRPr="008601AF" w:rsidRDefault="008601AF" w:rsidP="003C2C2A">
            <w:pPr>
              <w:jc w:val="center"/>
              <w:rPr>
                <w:rFonts w:ascii="Trebuchet MS" w:hAnsi="Trebuchet MS" w:cs="Arial"/>
                <w:color w:val="000000"/>
                <w:sz w:val="20"/>
                <w:szCs w:val="20"/>
                <w:lang w:bidi="th-TH"/>
              </w:rPr>
            </w:pPr>
            <w:del w:id="13986" w:author="Philippe Hollanda - Oliveira Trust" w:date="2022-07-19T10:03:00Z">
              <w:r w:rsidRPr="008601AF" w:rsidDel="0016760B">
                <w:rPr>
                  <w:rFonts w:ascii="Trebuchet MS" w:hAnsi="Trebuchet MS" w:cs="Arial"/>
                  <w:color w:val="000000"/>
                  <w:sz w:val="20"/>
                  <w:szCs w:val="20"/>
                  <w:lang w:bidi="th-TH"/>
                </w:rPr>
                <w:delText>24/01/2022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6D85EA" w14:textId="35E1EC51" w:rsidR="008601AF" w:rsidRPr="008601AF" w:rsidRDefault="008601AF" w:rsidP="003C2C2A">
            <w:pPr>
              <w:jc w:val="center"/>
              <w:rPr>
                <w:rFonts w:ascii="Trebuchet MS" w:hAnsi="Trebuchet MS" w:cs="Arial"/>
                <w:color w:val="000000"/>
                <w:sz w:val="20"/>
                <w:szCs w:val="20"/>
                <w:lang w:bidi="th-TH"/>
              </w:rPr>
            </w:pPr>
            <w:del w:id="13988" w:author="Philippe Hollanda - Oliveira Trust" w:date="2022-07-19T10:03:00Z">
              <w:r w:rsidRPr="008601AF" w:rsidDel="0016760B">
                <w:rPr>
                  <w:rFonts w:ascii="Trebuchet MS" w:hAnsi="Trebuchet MS" w:cs="Arial"/>
                  <w:color w:val="000000"/>
                  <w:sz w:val="20"/>
                  <w:szCs w:val="20"/>
                  <w:lang w:bidi="th-TH"/>
                </w:rPr>
                <w:delText>R$ 1.925,00</w:delText>
              </w:r>
            </w:del>
          </w:p>
        </w:tc>
      </w:tr>
      <w:tr w:rsidR="008601AF" w:rsidRPr="008601AF" w14:paraId="5010E791" w14:textId="77777777" w:rsidTr="0016760B">
        <w:tblPrEx>
          <w:tblW w:w="5000" w:type="pct"/>
          <w:tblCellMar>
            <w:left w:w="70" w:type="dxa"/>
            <w:right w:w="70" w:type="dxa"/>
          </w:tblCellMar>
          <w:tblPrExChange w:id="13989" w:author="Philippe Hollanda - Oliveira Trust" w:date="2022-07-19T10:03:00Z">
            <w:tblPrEx>
              <w:tblW w:w="5000" w:type="pct"/>
              <w:tblCellMar>
                <w:left w:w="70" w:type="dxa"/>
                <w:right w:w="70" w:type="dxa"/>
              </w:tblCellMar>
            </w:tblPrEx>
          </w:tblPrExChange>
        </w:tblPrEx>
        <w:trPr>
          <w:trHeight w:val="1785"/>
          <w:trPrChange w:id="139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66122D" w14:textId="52ED2C06" w:rsidR="008601AF" w:rsidRPr="008601AF" w:rsidRDefault="008601AF" w:rsidP="003C2C2A">
            <w:pPr>
              <w:jc w:val="center"/>
              <w:rPr>
                <w:rFonts w:ascii="Trebuchet MS" w:hAnsi="Trebuchet MS" w:cs="Arial"/>
                <w:color w:val="000000"/>
                <w:sz w:val="20"/>
                <w:szCs w:val="20"/>
                <w:lang w:bidi="th-TH"/>
              </w:rPr>
            </w:pPr>
            <w:del w:id="13992" w:author="Philippe Hollanda - Oliveira Trust" w:date="2022-07-19T10:03:00Z">
              <w:r w:rsidRPr="008601AF" w:rsidDel="0016760B">
                <w:rPr>
                  <w:rFonts w:ascii="Trebuchet MS" w:hAnsi="Trebuchet MS" w:cs="Arial"/>
                  <w:color w:val="000000"/>
                  <w:sz w:val="20"/>
                  <w:szCs w:val="20"/>
                  <w:lang w:bidi="th-TH"/>
                </w:rPr>
                <w:delText>SERVIÇO DE LIMPEZA E CONSERVAÇÃO PÓS OBRA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39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D435F8" w14:textId="0A78AF63" w:rsidR="008601AF" w:rsidRPr="008601AF" w:rsidRDefault="008601AF" w:rsidP="003C2C2A">
            <w:pPr>
              <w:jc w:val="center"/>
              <w:rPr>
                <w:rFonts w:ascii="Trebuchet MS" w:hAnsi="Trebuchet MS" w:cs="Arial"/>
                <w:color w:val="000000"/>
                <w:sz w:val="20"/>
                <w:szCs w:val="20"/>
                <w:lang w:bidi="th-TH"/>
              </w:rPr>
            </w:pPr>
            <w:del w:id="13994" w:author="Philippe Hollanda - Oliveira Trust" w:date="2022-07-19T10:03:00Z">
              <w:r w:rsidRPr="008601AF" w:rsidDel="0016760B">
                <w:rPr>
                  <w:rFonts w:ascii="Trebuchet MS" w:hAnsi="Trebuchet MS" w:cs="Arial"/>
                  <w:color w:val="000000"/>
                  <w:sz w:val="20"/>
                  <w:szCs w:val="20"/>
                  <w:lang w:bidi="th-TH"/>
                </w:rPr>
                <w:delText>24/01/2022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39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273B0A" w14:textId="04A6B4F4" w:rsidR="008601AF" w:rsidRPr="008601AF" w:rsidRDefault="008601AF" w:rsidP="003C2C2A">
            <w:pPr>
              <w:jc w:val="center"/>
              <w:rPr>
                <w:rFonts w:ascii="Trebuchet MS" w:hAnsi="Trebuchet MS" w:cs="Arial"/>
                <w:color w:val="000000"/>
                <w:sz w:val="20"/>
                <w:szCs w:val="20"/>
                <w:lang w:bidi="th-TH"/>
              </w:rPr>
            </w:pPr>
            <w:del w:id="13996" w:author="Philippe Hollanda - Oliveira Trust" w:date="2022-07-19T10:03:00Z">
              <w:r w:rsidRPr="008601AF" w:rsidDel="0016760B">
                <w:rPr>
                  <w:rFonts w:ascii="Trebuchet MS" w:hAnsi="Trebuchet MS" w:cs="Arial"/>
                  <w:color w:val="000000"/>
                  <w:sz w:val="20"/>
                  <w:szCs w:val="20"/>
                  <w:lang w:bidi="th-TH"/>
                </w:rPr>
                <w:delText>R$ 4.900,00</w:delText>
              </w:r>
            </w:del>
          </w:p>
        </w:tc>
      </w:tr>
      <w:tr w:rsidR="008601AF" w:rsidRPr="008601AF" w14:paraId="210DCA9E" w14:textId="77777777" w:rsidTr="0016760B">
        <w:tblPrEx>
          <w:tblW w:w="5000" w:type="pct"/>
          <w:tblCellMar>
            <w:left w:w="70" w:type="dxa"/>
            <w:right w:w="70" w:type="dxa"/>
          </w:tblCellMar>
          <w:tblPrExChange w:id="13997" w:author="Philippe Hollanda - Oliveira Trust" w:date="2022-07-19T10:03:00Z">
            <w:tblPrEx>
              <w:tblW w:w="5000" w:type="pct"/>
              <w:tblCellMar>
                <w:left w:w="70" w:type="dxa"/>
                <w:right w:w="70" w:type="dxa"/>
              </w:tblCellMar>
            </w:tblPrEx>
          </w:tblPrExChange>
        </w:tblPrEx>
        <w:trPr>
          <w:trHeight w:val="1785"/>
          <w:trPrChange w:id="139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39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9085F6" w14:textId="1E2B3C0F" w:rsidR="008601AF" w:rsidRPr="008601AF" w:rsidRDefault="008601AF" w:rsidP="003C2C2A">
            <w:pPr>
              <w:jc w:val="center"/>
              <w:rPr>
                <w:rFonts w:ascii="Trebuchet MS" w:hAnsi="Trebuchet MS" w:cs="Arial"/>
                <w:color w:val="000000"/>
                <w:sz w:val="20"/>
                <w:szCs w:val="20"/>
                <w:lang w:bidi="th-TH"/>
              </w:rPr>
            </w:pPr>
            <w:del w:id="14000" w:author="Philippe Hollanda - Oliveira Trust" w:date="2022-07-19T10:03:00Z">
              <w:r w:rsidRPr="008601AF" w:rsidDel="0016760B">
                <w:rPr>
                  <w:rFonts w:ascii="Trebuchet MS" w:hAnsi="Trebuchet MS" w:cs="Arial"/>
                  <w:color w:val="000000"/>
                  <w:sz w:val="20"/>
                  <w:szCs w:val="20"/>
                  <w:lang w:bidi="th-TH"/>
                </w:rPr>
                <w:delText>LOCAÇÃO DE SERRA CLIPPER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6FF181" w14:textId="068457DC" w:rsidR="008601AF" w:rsidRPr="008601AF" w:rsidRDefault="008601AF" w:rsidP="003C2C2A">
            <w:pPr>
              <w:jc w:val="center"/>
              <w:rPr>
                <w:rFonts w:ascii="Trebuchet MS" w:hAnsi="Trebuchet MS" w:cs="Arial"/>
                <w:color w:val="000000"/>
                <w:sz w:val="20"/>
                <w:szCs w:val="20"/>
                <w:lang w:bidi="th-TH"/>
              </w:rPr>
            </w:pPr>
            <w:del w:id="14002" w:author="Philippe Hollanda - Oliveira Trust" w:date="2022-07-19T10:03:00Z">
              <w:r w:rsidRPr="008601AF" w:rsidDel="0016760B">
                <w:rPr>
                  <w:rFonts w:ascii="Trebuchet MS" w:hAnsi="Trebuchet MS" w:cs="Arial"/>
                  <w:color w:val="000000"/>
                  <w:sz w:val="20"/>
                  <w:szCs w:val="20"/>
                  <w:lang w:bidi="th-TH"/>
                </w:rPr>
                <w:delText>03/02/2022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90B21D" w14:textId="6FBED1D2" w:rsidR="008601AF" w:rsidRPr="008601AF" w:rsidRDefault="008601AF" w:rsidP="003C2C2A">
            <w:pPr>
              <w:jc w:val="center"/>
              <w:rPr>
                <w:rFonts w:ascii="Trebuchet MS" w:hAnsi="Trebuchet MS" w:cs="Arial"/>
                <w:color w:val="000000"/>
                <w:sz w:val="20"/>
                <w:szCs w:val="20"/>
                <w:lang w:bidi="th-TH"/>
              </w:rPr>
            </w:pPr>
            <w:del w:id="14004" w:author="Philippe Hollanda - Oliveira Trust" w:date="2022-07-19T10:03:00Z">
              <w:r w:rsidRPr="008601AF" w:rsidDel="0016760B">
                <w:rPr>
                  <w:rFonts w:ascii="Trebuchet MS" w:hAnsi="Trebuchet MS" w:cs="Arial"/>
                  <w:color w:val="000000"/>
                  <w:sz w:val="20"/>
                  <w:szCs w:val="20"/>
                  <w:lang w:bidi="th-TH"/>
                </w:rPr>
                <w:delText>R$ 120,00</w:delText>
              </w:r>
            </w:del>
          </w:p>
        </w:tc>
      </w:tr>
      <w:tr w:rsidR="008601AF" w:rsidRPr="008601AF" w14:paraId="4968769F" w14:textId="77777777" w:rsidTr="0016760B">
        <w:tblPrEx>
          <w:tblW w:w="5000" w:type="pct"/>
          <w:tblCellMar>
            <w:left w:w="70" w:type="dxa"/>
            <w:right w:w="70" w:type="dxa"/>
          </w:tblCellMar>
          <w:tblPrExChange w:id="14005" w:author="Philippe Hollanda - Oliveira Trust" w:date="2022-07-19T10:03:00Z">
            <w:tblPrEx>
              <w:tblW w:w="5000" w:type="pct"/>
              <w:tblCellMar>
                <w:left w:w="70" w:type="dxa"/>
                <w:right w:w="70" w:type="dxa"/>
              </w:tblCellMar>
            </w:tblPrEx>
          </w:tblPrExChange>
        </w:tblPrEx>
        <w:trPr>
          <w:trHeight w:val="1785"/>
          <w:trPrChange w:id="140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22DF33" w14:textId="42F40FB0" w:rsidR="008601AF" w:rsidRPr="008601AF" w:rsidRDefault="008601AF" w:rsidP="003C2C2A">
            <w:pPr>
              <w:jc w:val="center"/>
              <w:rPr>
                <w:rFonts w:ascii="Trebuchet MS" w:hAnsi="Trebuchet MS" w:cs="Arial"/>
                <w:color w:val="000000"/>
                <w:sz w:val="20"/>
                <w:szCs w:val="20"/>
                <w:lang w:bidi="th-TH"/>
              </w:rPr>
            </w:pPr>
            <w:del w:id="14008" w:author="Philippe Hollanda - Oliveira Trust" w:date="2022-07-19T10:03:00Z">
              <w:r w:rsidRPr="008601AF" w:rsidDel="0016760B">
                <w:rPr>
                  <w:rFonts w:ascii="Trebuchet MS" w:hAnsi="Trebuchet MS" w:cs="Arial"/>
                  <w:color w:val="000000"/>
                  <w:sz w:val="20"/>
                  <w:szCs w:val="20"/>
                  <w:lang w:bidi="th-TH"/>
                </w:rPr>
                <w:delText>TALHEIRAS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D96C2A" w14:textId="0AED0C0D" w:rsidR="008601AF" w:rsidRPr="008601AF" w:rsidRDefault="008601AF" w:rsidP="003C2C2A">
            <w:pPr>
              <w:jc w:val="center"/>
              <w:rPr>
                <w:rFonts w:ascii="Trebuchet MS" w:hAnsi="Trebuchet MS" w:cs="Arial"/>
                <w:color w:val="000000"/>
                <w:sz w:val="20"/>
                <w:szCs w:val="20"/>
                <w:lang w:bidi="th-TH"/>
              </w:rPr>
            </w:pPr>
            <w:del w:id="14010"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17496B" w14:textId="7BABDA92" w:rsidR="008601AF" w:rsidRPr="008601AF" w:rsidRDefault="008601AF" w:rsidP="003C2C2A">
            <w:pPr>
              <w:jc w:val="center"/>
              <w:rPr>
                <w:rFonts w:ascii="Trebuchet MS" w:hAnsi="Trebuchet MS" w:cs="Arial"/>
                <w:color w:val="000000"/>
                <w:sz w:val="20"/>
                <w:szCs w:val="20"/>
                <w:lang w:bidi="th-TH"/>
              </w:rPr>
            </w:pPr>
            <w:del w:id="14012" w:author="Philippe Hollanda - Oliveira Trust" w:date="2022-07-19T10:03:00Z">
              <w:r w:rsidRPr="008601AF" w:rsidDel="0016760B">
                <w:rPr>
                  <w:rFonts w:ascii="Trebuchet MS" w:hAnsi="Trebuchet MS" w:cs="Arial"/>
                  <w:color w:val="000000"/>
                  <w:sz w:val="20"/>
                  <w:szCs w:val="20"/>
                  <w:lang w:bidi="th-TH"/>
                </w:rPr>
                <w:delText>R$ 160,00</w:delText>
              </w:r>
            </w:del>
          </w:p>
        </w:tc>
      </w:tr>
      <w:tr w:rsidR="008601AF" w:rsidRPr="008601AF" w14:paraId="19129EB7" w14:textId="77777777" w:rsidTr="0016760B">
        <w:tblPrEx>
          <w:tblW w:w="5000" w:type="pct"/>
          <w:tblCellMar>
            <w:left w:w="70" w:type="dxa"/>
            <w:right w:w="70" w:type="dxa"/>
          </w:tblCellMar>
          <w:tblPrExChange w:id="14013" w:author="Philippe Hollanda - Oliveira Trust" w:date="2022-07-19T10:03:00Z">
            <w:tblPrEx>
              <w:tblW w:w="5000" w:type="pct"/>
              <w:tblCellMar>
                <w:left w:w="70" w:type="dxa"/>
                <w:right w:w="70" w:type="dxa"/>
              </w:tblCellMar>
            </w:tblPrEx>
          </w:tblPrExChange>
        </w:tblPrEx>
        <w:trPr>
          <w:trHeight w:val="1785"/>
          <w:trPrChange w:id="140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9B890E" w14:textId="4C5A8318" w:rsidR="008601AF" w:rsidRPr="008601AF" w:rsidRDefault="008601AF" w:rsidP="003C2C2A">
            <w:pPr>
              <w:jc w:val="center"/>
              <w:rPr>
                <w:rFonts w:ascii="Trebuchet MS" w:hAnsi="Trebuchet MS" w:cs="Arial"/>
                <w:color w:val="000000"/>
                <w:sz w:val="20"/>
                <w:szCs w:val="20"/>
                <w:lang w:bidi="th-TH"/>
              </w:rPr>
            </w:pPr>
            <w:del w:id="14016" w:author="Philippe Hollanda - Oliveira Trust" w:date="2022-07-19T10:03:00Z">
              <w:r w:rsidRPr="008601AF" w:rsidDel="0016760B">
                <w:rPr>
                  <w:rFonts w:ascii="Trebuchet MS" w:hAnsi="Trebuchet MS" w:cs="Arial"/>
                  <w:color w:val="000000"/>
                  <w:sz w:val="20"/>
                  <w:szCs w:val="20"/>
                  <w:lang w:bidi="th-TH"/>
                </w:rPr>
                <w:lastRenderedPageBreak/>
                <w:delText>BOMBA LAMEIRA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E5A904" w14:textId="3999623D" w:rsidR="008601AF" w:rsidRPr="008601AF" w:rsidRDefault="008601AF" w:rsidP="003C2C2A">
            <w:pPr>
              <w:jc w:val="center"/>
              <w:rPr>
                <w:rFonts w:ascii="Trebuchet MS" w:hAnsi="Trebuchet MS" w:cs="Arial"/>
                <w:color w:val="000000"/>
                <w:sz w:val="20"/>
                <w:szCs w:val="20"/>
                <w:lang w:bidi="th-TH"/>
              </w:rPr>
            </w:pPr>
            <w:del w:id="14018" w:author="Philippe Hollanda - Oliveira Trust" w:date="2022-07-19T10:03:00Z">
              <w:r w:rsidRPr="008601AF" w:rsidDel="0016760B">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91CA81" w14:textId="280A98EC" w:rsidR="008601AF" w:rsidRPr="008601AF" w:rsidRDefault="008601AF" w:rsidP="003C2C2A">
            <w:pPr>
              <w:jc w:val="center"/>
              <w:rPr>
                <w:rFonts w:ascii="Trebuchet MS" w:hAnsi="Trebuchet MS" w:cs="Arial"/>
                <w:color w:val="000000"/>
                <w:sz w:val="20"/>
                <w:szCs w:val="20"/>
                <w:lang w:bidi="th-TH"/>
              </w:rPr>
            </w:pPr>
            <w:del w:id="14020" w:author="Philippe Hollanda - Oliveira Trust" w:date="2022-07-19T10:03:00Z">
              <w:r w:rsidRPr="008601AF" w:rsidDel="0016760B">
                <w:rPr>
                  <w:rFonts w:ascii="Trebuchet MS" w:hAnsi="Trebuchet MS" w:cs="Arial"/>
                  <w:color w:val="000000"/>
                  <w:sz w:val="20"/>
                  <w:szCs w:val="20"/>
                  <w:lang w:bidi="th-TH"/>
                </w:rPr>
                <w:delText>R$ 385,00</w:delText>
              </w:r>
            </w:del>
          </w:p>
        </w:tc>
      </w:tr>
      <w:tr w:rsidR="008601AF" w:rsidRPr="008601AF" w14:paraId="38B22FA7" w14:textId="77777777" w:rsidTr="0016760B">
        <w:tblPrEx>
          <w:tblW w:w="5000" w:type="pct"/>
          <w:tblCellMar>
            <w:left w:w="70" w:type="dxa"/>
            <w:right w:w="70" w:type="dxa"/>
          </w:tblCellMar>
          <w:tblPrExChange w:id="14021" w:author="Philippe Hollanda - Oliveira Trust" w:date="2022-07-19T10:03:00Z">
            <w:tblPrEx>
              <w:tblW w:w="5000" w:type="pct"/>
              <w:tblCellMar>
                <w:left w:w="70" w:type="dxa"/>
                <w:right w:w="70" w:type="dxa"/>
              </w:tblCellMar>
            </w:tblPrEx>
          </w:tblPrExChange>
        </w:tblPrEx>
        <w:trPr>
          <w:trHeight w:val="1785"/>
          <w:trPrChange w:id="140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5FA2E0" w14:textId="3027AEC0" w:rsidR="008601AF" w:rsidRPr="008601AF" w:rsidRDefault="008601AF" w:rsidP="003C2C2A">
            <w:pPr>
              <w:jc w:val="center"/>
              <w:rPr>
                <w:rFonts w:ascii="Trebuchet MS" w:hAnsi="Trebuchet MS" w:cs="Arial"/>
                <w:color w:val="000000"/>
                <w:sz w:val="20"/>
                <w:szCs w:val="20"/>
                <w:lang w:bidi="th-TH"/>
              </w:rPr>
            </w:pPr>
            <w:del w:id="14024" w:author="Philippe Hollanda - Oliveira Trust" w:date="2022-07-19T10:03:00Z">
              <w:r w:rsidRPr="008601AF" w:rsidDel="0016760B">
                <w:rPr>
                  <w:rFonts w:ascii="Trebuchet MS" w:hAnsi="Trebuchet MS" w:cs="Arial"/>
                  <w:color w:val="000000"/>
                  <w:sz w:val="20"/>
                  <w:szCs w:val="20"/>
                  <w:lang w:bidi="th-TH"/>
                </w:rPr>
                <w:delText>1 FURADEIRA IMPACTO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F867C2" w14:textId="64707D60" w:rsidR="008601AF" w:rsidRPr="008601AF" w:rsidRDefault="008601AF" w:rsidP="003C2C2A">
            <w:pPr>
              <w:jc w:val="center"/>
              <w:rPr>
                <w:rFonts w:ascii="Trebuchet MS" w:hAnsi="Trebuchet MS" w:cs="Arial"/>
                <w:color w:val="000000"/>
                <w:sz w:val="20"/>
                <w:szCs w:val="20"/>
                <w:lang w:bidi="th-TH"/>
              </w:rPr>
            </w:pPr>
            <w:del w:id="14026" w:author="Philippe Hollanda - Oliveira Trust" w:date="2022-07-19T10:03:00Z">
              <w:r w:rsidRPr="008601AF" w:rsidDel="0016760B">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B14508" w14:textId="47640DC1" w:rsidR="008601AF" w:rsidRPr="008601AF" w:rsidRDefault="008601AF" w:rsidP="003C2C2A">
            <w:pPr>
              <w:jc w:val="center"/>
              <w:rPr>
                <w:rFonts w:ascii="Trebuchet MS" w:hAnsi="Trebuchet MS" w:cs="Arial"/>
                <w:color w:val="000000"/>
                <w:sz w:val="20"/>
                <w:szCs w:val="20"/>
                <w:lang w:bidi="th-TH"/>
              </w:rPr>
            </w:pPr>
            <w:del w:id="14028"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49D8223A" w14:textId="77777777" w:rsidTr="0016760B">
        <w:tblPrEx>
          <w:tblW w:w="5000" w:type="pct"/>
          <w:tblCellMar>
            <w:left w:w="70" w:type="dxa"/>
            <w:right w:w="70" w:type="dxa"/>
          </w:tblCellMar>
          <w:tblPrExChange w:id="14029" w:author="Philippe Hollanda - Oliveira Trust" w:date="2022-07-19T10:03:00Z">
            <w:tblPrEx>
              <w:tblW w:w="5000" w:type="pct"/>
              <w:tblCellMar>
                <w:left w:w="70" w:type="dxa"/>
                <w:right w:w="70" w:type="dxa"/>
              </w:tblCellMar>
            </w:tblPrEx>
          </w:tblPrExChange>
        </w:tblPrEx>
        <w:trPr>
          <w:trHeight w:val="1785"/>
          <w:trPrChange w:id="140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DAFB4D" w14:textId="44313003" w:rsidR="008601AF" w:rsidRPr="008601AF" w:rsidRDefault="008601AF" w:rsidP="003C2C2A">
            <w:pPr>
              <w:jc w:val="center"/>
              <w:rPr>
                <w:rFonts w:ascii="Trebuchet MS" w:hAnsi="Trebuchet MS" w:cs="Arial"/>
                <w:color w:val="000000"/>
                <w:sz w:val="20"/>
                <w:szCs w:val="20"/>
                <w:lang w:bidi="th-TH"/>
              </w:rPr>
            </w:pPr>
            <w:del w:id="14032"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E78673" w14:textId="108E7528" w:rsidR="008601AF" w:rsidRPr="008601AF" w:rsidRDefault="008601AF" w:rsidP="003C2C2A">
            <w:pPr>
              <w:jc w:val="center"/>
              <w:rPr>
                <w:rFonts w:ascii="Trebuchet MS" w:hAnsi="Trebuchet MS" w:cs="Arial"/>
                <w:color w:val="000000"/>
                <w:sz w:val="20"/>
                <w:szCs w:val="20"/>
                <w:lang w:bidi="th-TH"/>
              </w:rPr>
            </w:pPr>
            <w:del w:id="14034" w:author="Philippe Hollanda - Oliveira Trust" w:date="2022-07-19T10:03:00Z">
              <w:r w:rsidRPr="008601AF" w:rsidDel="0016760B">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1DBC94" w14:textId="7D67C21B" w:rsidR="008601AF" w:rsidRPr="008601AF" w:rsidRDefault="008601AF" w:rsidP="003C2C2A">
            <w:pPr>
              <w:jc w:val="center"/>
              <w:rPr>
                <w:rFonts w:ascii="Trebuchet MS" w:hAnsi="Trebuchet MS" w:cs="Arial"/>
                <w:color w:val="000000"/>
                <w:sz w:val="20"/>
                <w:szCs w:val="20"/>
                <w:lang w:bidi="th-TH"/>
              </w:rPr>
            </w:pPr>
            <w:del w:id="14036"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6ADA8181" w14:textId="77777777" w:rsidTr="0016760B">
        <w:tblPrEx>
          <w:tblW w:w="5000" w:type="pct"/>
          <w:tblCellMar>
            <w:left w:w="70" w:type="dxa"/>
            <w:right w:w="70" w:type="dxa"/>
          </w:tblCellMar>
          <w:tblPrExChange w:id="14037" w:author="Philippe Hollanda - Oliveira Trust" w:date="2022-07-19T10:03:00Z">
            <w:tblPrEx>
              <w:tblW w:w="5000" w:type="pct"/>
              <w:tblCellMar>
                <w:left w:w="70" w:type="dxa"/>
                <w:right w:w="70" w:type="dxa"/>
              </w:tblCellMar>
            </w:tblPrEx>
          </w:tblPrExChange>
        </w:tblPrEx>
        <w:trPr>
          <w:trHeight w:val="1785"/>
          <w:trPrChange w:id="140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A5E836" w14:textId="39B64287" w:rsidR="008601AF" w:rsidRPr="008601AF" w:rsidRDefault="008601AF" w:rsidP="003C2C2A">
            <w:pPr>
              <w:jc w:val="center"/>
              <w:rPr>
                <w:rFonts w:ascii="Trebuchet MS" w:hAnsi="Trebuchet MS" w:cs="Arial"/>
                <w:color w:val="000000"/>
                <w:sz w:val="20"/>
                <w:szCs w:val="20"/>
                <w:lang w:bidi="th-TH"/>
              </w:rPr>
            </w:pPr>
            <w:del w:id="14040" w:author="Philippe Hollanda - Oliveira Trust" w:date="2022-07-19T10:03:00Z">
              <w:r w:rsidRPr="008601AF" w:rsidDel="0016760B">
                <w:rPr>
                  <w:rFonts w:ascii="Trebuchet MS" w:hAnsi="Trebuchet MS" w:cs="Arial"/>
                  <w:color w:val="000000"/>
                  <w:sz w:val="20"/>
                  <w:szCs w:val="20"/>
                  <w:lang w:bidi="th-TH"/>
                </w:rPr>
                <w:delText>SERVIÇO DE INSTALAÇÃO DE PORTA DE VIDRO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CA21A2" w14:textId="109B87D2" w:rsidR="008601AF" w:rsidRPr="008601AF" w:rsidRDefault="008601AF" w:rsidP="003C2C2A">
            <w:pPr>
              <w:jc w:val="center"/>
              <w:rPr>
                <w:rFonts w:ascii="Trebuchet MS" w:hAnsi="Trebuchet MS" w:cs="Arial"/>
                <w:color w:val="000000"/>
                <w:sz w:val="20"/>
                <w:szCs w:val="20"/>
                <w:lang w:bidi="th-TH"/>
              </w:rPr>
            </w:pPr>
            <w:del w:id="14042" w:author="Philippe Hollanda - Oliveira Trust" w:date="2022-07-19T10:03:00Z">
              <w:r w:rsidRPr="008601AF" w:rsidDel="0016760B">
                <w:rPr>
                  <w:rFonts w:ascii="Trebuchet MS" w:hAnsi="Trebuchet MS" w:cs="Arial"/>
                  <w:color w:val="000000"/>
                  <w:sz w:val="20"/>
                  <w:szCs w:val="20"/>
                  <w:lang w:bidi="th-TH"/>
                </w:rPr>
                <w:delText>21/01/2022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78F84C" w14:textId="2E0BAA93" w:rsidR="008601AF" w:rsidRPr="008601AF" w:rsidRDefault="008601AF" w:rsidP="003C2C2A">
            <w:pPr>
              <w:jc w:val="center"/>
              <w:rPr>
                <w:rFonts w:ascii="Trebuchet MS" w:hAnsi="Trebuchet MS" w:cs="Arial"/>
                <w:color w:val="000000"/>
                <w:sz w:val="20"/>
                <w:szCs w:val="20"/>
                <w:lang w:bidi="th-TH"/>
              </w:rPr>
            </w:pPr>
            <w:del w:id="14044" w:author="Philippe Hollanda - Oliveira Trust" w:date="2022-07-19T10:03:00Z">
              <w:r w:rsidRPr="008601AF" w:rsidDel="0016760B">
                <w:rPr>
                  <w:rFonts w:ascii="Trebuchet MS" w:hAnsi="Trebuchet MS" w:cs="Arial"/>
                  <w:color w:val="000000"/>
                  <w:sz w:val="20"/>
                  <w:szCs w:val="20"/>
                  <w:lang w:bidi="th-TH"/>
                </w:rPr>
                <w:delText>R$ 2.040,16</w:delText>
              </w:r>
            </w:del>
          </w:p>
        </w:tc>
      </w:tr>
      <w:tr w:rsidR="008601AF" w:rsidRPr="008601AF" w14:paraId="0FD6BDA7" w14:textId="77777777" w:rsidTr="0016760B">
        <w:tblPrEx>
          <w:tblW w:w="5000" w:type="pct"/>
          <w:tblCellMar>
            <w:left w:w="70" w:type="dxa"/>
            <w:right w:w="70" w:type="dxa"/>
          </w:tblCellMar>
          <w:tblPrExChange w:id="14045" w:author="Philippe Hollanda - Oliveira Trust" w:date="2022-07-19T10:03:00Z">
            <w:tblPrEx>
              <w:tblW w:w="5000" w:type="pct"/>
              <w:tblCellMar>
                <w:left w:w="70" w:type="dxa"/>
                <w:right w:w="70" w:type="dxa"/>
              </w:tblCellMar>
            </w:tblPrEx>
          </w:tblPrExChange>
        </w:tblPrEx>
        <w:trPr>
          <w:trHeight w:val="1785"/>
          <w:trPrChange w:id="140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A7227B" w14:textId="2ADE9D44" w:rsidR="008601AF" w:rsidRPr="008601AF" w:rsidRDefault="008601AF" w:rsidP="003C2C2A">
            <w:pPr>
              <w:jc w:val="center"/>
              <w:rPr>
                <w:rFonts w:ascii="Trebuchet MS" w:hAnsi="Trebuchet MS" w:cs="Arial"/>
                <w:color w:val="000000"/>
                <w:sz w:val="20"/>
                <w:szCs w:val="20"/>
                <w:lang w:bidi="th-TH"/>
              </w:rPr>
            </w:pPr>
            <w:del w:id="14048" w:author="Philippe Hollanda - Oliveira Trust" w:date="2022-07-19T10:03:00Z">
              <w:r w:rsidRPr="008601AF" w:rsidDel="0016760B">
                <w:rPr>
                  <w:rFonts w:ascii="Trebuchet MS" w:hAnsi="Trebuchet MS" w:cs="Arial"/>
                  <w:color w:val="000000"/>
                  <w:sz w:val="20"/>
                  <w:szCs w:val="20"/>
                  <w:lang w:bidi="th-TH"/>
                </w:rPr>
                <w:delText>EXECUCAO DE DRYWALL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E2A2D3" w14:textId="7DBF3198" w:rsidR="008601AF" w:rsidRPr="008601AF" w:rsidRDefault="008601AF" w:rsidP="003C2C2A">
            <w:pPr>
              <w:jc w:val="center"/>
              <w:rPr>
                <w:rFonts w:ascii="Trebuchet MS" w:hAnsi="Trebuchet MS" w:cs="Arial"/>
                <w:color w:val="000000"/>
                <w:sz w:val="20"/>
                <w:szCs w:val="20"/>
                <w:lang w:bidi="th-TH"/>
              </w:rPr>
            </w:pPr>
            <w:del w:id="14050" w:author="Philippe Hollanda - Oliveira Trust" w:date="2022-07-19T10:03:00Z">
              <w:r w:rsidRPr="008601AF" w:rsidDel="0016760B">
                <w:rPr>
                  <w:rFonts w:ascii="Trebuchet MS" w:hAnsi="Trebuchet MS" w:cs="Arial"/>
                  <w:color w:val="000000"/>
                  <w:sz w:val="20"/>
                  <w:szCs w:val="20"/>
                  <w:lang w:bidi="th-TH"/>
                </w:rPr>
                <w:delText>24/02/2022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8D3FD5" w14:textId="20231A93" w:rsidR="008601AF" w:rsidRPr="008601AF" w:rsidRDefault="008601AF" w:rsidP="003C2C2A">
            <w:pPr>
              <w:jc w:val="center"/>
              <w:rPr>
                <w:rFonts w:ascii="Trebuchet MS" w:hAnsi="Trebuchet MS" w:cs="Arial"/>
                <w:color w:val="000000"/>
                <w:sz w:val="20"/>
                <w:szCs w:val="20"/>
                <w:lang w:bidi="th-TH"/>
              </w:rPr>
            </w:pPr>
            <w:del w:id="14052" w:author="Philippe Hollanda - Oliveira Trust" w:date="2022-07-19T10:03:00Z">
              <w:r w:rsidRPr="008601AF" w:rsidDel="0016760B">
                <w:rPr>
                  <w:rFonts w:ascii="Trebuchet MS" w:hAnsi="Trebuchet MS" w:cs="Arial"/>
                  <w:color w:val="000000"/>
                  <w:sz w:val="20"/>
                  <w:szCs w:val="20"/>
                  <w:lang w:bidi="th-TH"/>
                </w:rPr>
                <w:delText>R$ 39.959,48</w:delText>
              </w:r>
            </w:del>
          </w:p>
        </w:tc>
      </w:tr>
      <w:tr w:rsidR="008601AF" w:rsidRPr="008601AF" w14:paraId="36F2C7F3" w14:textId="77777777" w:rsidTr="0016760B">
        <w:tblPrEx>
          <w:tblW w:w="5000" w:type="pct"/>
          <w:tblCellMar>
            <w:left w:w="70" w:type="dxa"/>
            <w:right w:w="70" w:type="dxa"/>
          </w:tblCellMar>
          <w:tblPrExChange w:id="14053" w:author="Philippe Hollanda - Oliveira Trust" w:date="2022-07-19T10:03:00Z">
            <w:tblPrEx>
              <w:tblW w:w="5000" w:type="pct"/>
              <w:tblCellMar>
                <w:left w:w="70" w:type="dxa"/>
                <w:right w:w="70" w:type="dxa"/>
              </w:tblCellMar>
            </w:tblPrEx>
          </w:tblPrExChange>
        </w:tblPrEx>
        <w:trPr>
          <w:trHeight w:val="1785"/>
          <w:trPrChange w:id="140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365907" w14:textId="68F1E386" w:rsidR="008601AF" w:rsidRPr="008601AF" w:rsidRDefault="008601AF" w:rsidP="003C2C2A">
            <w:pPr>
              <w:jc w:val="center"/>
              <w:rPr>
                <w:rFonts w:ascii="Trebuchet MS" w:hAnsi="Trebuchet MS" w:cs="Arial"/>
                <w:color w:val="000000"/>
                <w:sz w:val="20"/>
                <w:szCs w:val="20"/>
                <w:lang w:bidi="th-TH"/>
              </w:rPr>
            </w:pPr>
            <w:del w:id="14056" w:author="Philippe Hollanda - Oliveira Trust" w:date="2022-07-19T10:03:00Z">
              <w:r w:rsidRPr="008601AF" w:rsidDel="0016760B">
                <w:rPr>
                  <w:rFonts w:ascii="Trebuchet MS" w:hAnsi="Trebuchet MS" w:cs="Arial"/>
                  <w:color w:val="000000"/>
                  <w:sz w:val="20"/>
                  <w:szCs w:val="20"/>
                  <w:lang w:bidi="th-TH"/>
                </w:rPr>
                <w:lastRenderedPageBreak/>
                <w:delText>BETONEIRA MENEGOTTI</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024593" w14:textId="7F3680A3" w:rsidR="008601AF" w:rsidRPr="008601AF" w:rsidRDefault="008601AF" w:rsidP="003C2C2A">
            <w:pPr>
              <w:jc w:val="center"/>
              <w:rPr>
                <w:rFonts w:ascii="Trebuchet MS" w:hAnsi="Trebuchet MS" w:cs="Arial"/>
                <w:color w:val="000000"/>
                <w:sz w:val="20"/>
                <w:szCs w:val="20"/>
                <w:lang w:bidi="th-TH"/>
              </w:rPr>
            </w:pPr>
            <w:del w:id="14058" w:author="Philippe Hollanda - Oliveira Trust" w:date="2022-07-19T10:03:00Z">
              <w:r w:rsidRPr="008601AF" w:rsidDel="0016760B">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33DEAF" w14:textId="3943F5B9" w:rsidR="008601AF" w:rsidRPr="008601AF" w:rsidRDefault="008601AF" w:rsidP="003C2C2A">
            <w:pPr>
              <w:jc w:val="center"/>
              <w:rPr>
                <w:rFonts w:ascii="Trebuchet MS" w:hAnsi="Trebuchet MS" w:cs="Arial"/>
                <w:color w:val="000000"/>
                <w:sz w:val="20"/>
                <w:szCs w:val="20"/>
                <w:lang w:bidi="th-TH"/>
              </w:rPr>
            </w:pPr>
            <w:del w:id="14060" w:author="Philippe Hollanda - Oliveira Trust" w:date="2022-07-19T10:03:00Z">
              <w:r w:rsidRPr="008601AF" w:rsidDel="0016760B">
                <w:rPr>
                  <w:rFonts w:ascii="Trebuchet MS" w:hAnsi="Trebuchet MS" w:cs="Arial"/>
                  <w:color w:val="000000"/>
                  <w:sz w:val="20"/>
                  <w:szCs w:val="20"/>
                  <w:lang w:bidi="th-TH"/>
                </w:rPr>
                <w:delText>R$ 247,00</w:delText>
              </w:r>
            </w:del>
          </w:p>
        </w:tc>
      </w:tr>
      <w:tr w:rsidR="008601AF" w:rsidRPr="008601AF" w14:paraId="7D3A89D2" w14:textId="77777777" w:rsidTr="0016760B">
        <w:tblPrEx>
          <w:tblW w:w="5000" w:type="pct"/>
          <w:tblCellMar>
            <w:left w:w="70" w:type="dxa"/>
            <w:right w:w="70" w:type="dxa"/>
          </w:tblCellMar>
          <w:tblPrExChange w:id="14061" w:author="Philippe Hollanda - Oliveira Trust" w:date="2022-07-19T10:03:00Z">
            <w:tblPrEx>
              <w:tblW w:w="5000" w:type="pct"/>
              <w:tblCellMar>
                <w:left w:w="70" w:type="dxa"/>
                <w:right w:w="70" w:type="dxa"/>
              </w:tblCellMar>
            </w:tblPrEx>
          </w:tblPrExChange>
        </w:tblPrEx>
        <w:trPr>
          <w:trHeight w:val="1785"/>
          <w:trPrChange w:id="140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ED9018" w14:textId="279A738D" w:rsidR="008601AF" w:rsidRPr="008601AF" w:rsidRDefault="008601AF" w:rsidP="003C2C2A">
            <w:pPr>
              <w:jc w:val="center"/>
              <w:rPr>
                <w:rFonts w:ascii="Trebuchet MS" w:hAnsi="Trebuchet MS" w:cs="Arial"/>
                <w:color w:val="000000"/>
                <w:sz w:val="20"/>
                <w:szCs w:val="20"/>
                <w:lang w:bidi="th-TH"/>
              </w:rPr>
            </w:pPr>
            <w:del w:id="14064"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BDA1E4" w14:textId="35993B31" w:rsidR="008601AF" w:rsidRPr="008601AF" w:rsidRDefault="008601AF" w:rsidP="003C2C2A">
            <w:pPr>
              <w:jc w:val="center"/>
              <w:rPr>
                <w:rFonts w:ascii="Trebuchet MS" w:hAnsi="Trebuchet MS" w:cs="Arial"/>
                <w:color w:val="000000"/>
                <w:sz w:val="20"/>
                <w:szCs w:val="20"/>
                <w:lang w:bidi="th-TH"/>
              </w:rPr>
            </w:pPr>
            <w:del w:id="14066" w:author="Philippe Hollanda - Oliveira Trust" w:date="2022-07-19T10:03:00Z">
              <w:r w:rsidRPr="008601AF" w:rsidDel="0016760B">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F87202" w14:textId="22B284B1" w:rsidR="008601AF" w:rsidRPr="008601AF" w:rsidRDefault="008601AF" w:rsidP="003C2C2A">
            <w:pPr>
              <w:jc w:val="center"/>
              <w:rPr>
                <w:rFonts w:ascii="Trebuchet MS" w:hAnsi="Trebuchet MS" w:cs="Arial"/>
                <w:color w:val="000000"/>
                <w:sz w:val="20"/>
                <w:szCs w:val="20"/>
                <w:lang w:bidi="th-TH"/>
              </w:rPr>
            </w:pPr>
            <w:del w:id="14068" w:author="Philippe Hollanda - Oliveira Trust" w:date="2022-07-19T10:03:00Z">
              <w:r w:rsidRPr="008601AF" w:rsidDel="0016760B">
                <w:rPr>
                  <w:rFonts w:ascii="Trebuchet MS" w:hAnsi="Trebuchet MS" w:cs="Arial"/>
                  <w:color w:val="000000"/>
                  <w:sz w:val="20"/>
                  <w:szCs w:val="20"/>
                  <w:lang w:bidi="th-TH"/>
                </w:rPr>
                <w:delText>R$ 297,75</w:delText>
              </w:r>
            </w:del>
          </w:p>
        </w:tc>
      </w:tr>
      <w:tr w:rsidR="008601AF" w:rsidRPr="008601AF" w14:paraId="0B62F4DF" w14:textId="77777777" w:rsidTr="0016760B">
        <w:tblPrEx>
          <w:tblW w:w="5000" w:type="pct"/>
          <w:tblCellMar>
            <w:left w:w="70" w:type="dxa"/>
            <w:right w:w="70" w:type="dxa"/>
          </w:tblCellMar>
          <w:tblPrExChange w:id="14069" w:author="Philippe Hollanda - Oliveira Trust" w:date="2022-07-19T10:03:00Z">
            <w:tblPrEx>
              <w:tblW w:w="5000" w:type="pct"/>
              <w:tblCellMar>
                <w:left w:w="70" w:type="dxa"/>
                <w:right w:w="70" w:type="dxa"/>
              </w:tblCellMar>
            </w:tblPrEx>
          </w:tblPrExChange>
        </w:tblPrEx>
        <w:trPr>
          <w:trHeight w:val="1785"/>
          <w:trPrChange w:id="140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C627FD" w14:textId="3D8C42A3" w:rsidR="008601AF" w:rsidRPr="008601AF" w:rsidRDefault="008601AF" w:rsidP="003C2C2A">
            <w:pPr>
              <w:jc w:val="center"/>
              <w:rPr>
                <w:rFonts w:ascii="Trebuchet MS" w:hAnsi="Trebuchet MS" w:cs="Arial"/>
                <w:color w:val="000000"/>
                <w:sz w:val="20"/>
                <w:szCs w:val="20"/>
                <w:lang w:bidi="th-TH"/>
              </w:rPr>
            </w:pPr>
            <w:del w:id="14072" w:author="Philippe Hollanda - Oliveira Trust" w:date="2022-07-19T10:03:00Z">
              <w:r w:rsidRPr="008601AF" w:rsidDel="0016760B">
                <w:rPr>
                  <w:rFonts w:ascii="Trebuchet MS" w:hAnsi="Trebuchet MS" w:cs="Arial"/>
                  <w:color w:val="000000"/>
                  <w:sz w:val="20"/>
                  <w:szCs w:val="20"/>
                  <w:lang w:bidi="th-TH"/>
                </w:rPr>
                <w:delText>LOCAÇÃO DE TRANSFORMADORES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F8E190" w14:textId="6AA45636" w:rsidR="008601AF" w:rsidRPr="008601AF" w:rsidRDefault="008601AF" w:rsidP="003C2C2A">
            <w:pPr>
              <w:jc w:val="center"/>
              <w:rPr>
                <w:rFonts w:ascii="Trebuchet MS" w:hAnsi="Trebuchet MS" w:cs="Arial"/>
                <w:color w:val="000000"/>
                <w:sz w:val="20"/>
                <w:szCs w:val="20"/>
                <w:lang w:bidi="th-TH"/>
              </w:rPr>
            </w:pPr>
            <w:del w:id="14074" w:author="Philippe Hollanda - Oliveira Trust" w:date="2022-07-19T10:03:00Z">
              <w:r w:rsidRPr="008601AF" w:rsidDel="0016760B">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F2242F" w14:textId="6B4FACC8" w:rsidR="008601AF" w:rsidRPr="008601AF" w:rsidRDefault="008601AF" w:rsidP="003C2C2A">
            <w:pPr>
              <w:jc w:val="center"/>
              <w:rPr>
                <w:rFonts w:ascii="Trebuchet MS" w:hAnsi="Trebuchet MS" w:cs="Arial"/>
                <w:color w:val="000000"/>
                <w:sz w:val="20"/>
                <w:szCs w:val="20"/>
                <w:lang w:bidi="th-TH"/>
              </w:rPr>
            </w:pPr>
            <w:del w:id="14076" w:author="Philippe Hollanda - Oliveira Trust" w:date="2022-07-19T10:03:00Z">
              <w:r w:rsidRPr="008601AF" w:rsidDel="0016760B">
                <w:rPr>
                  <w:rFonts w:ascii="Trebuchet MS" w:hAnsi="Trebuchet MS" w:cs="Arial"/>
                  <w:color w:val="000000"/>
                  <w:sz w:val="20"/>
                  <w:szCs w:val="20"/>
                  <w:lang w:bidi="th-TH"/>
                </w:rPr>
                <w:delText>R$ 1.000,00</w:delText>
              </w:r>
            </w:del>
          </w:p>
        </w:tc>
      </w:tr>
      <w:tr w:rsidR="008601AF" w:rsidRPr="008601AF" w14:paraId="5A9D1DAE" w14:textId="77777777" w:rsidTr="0016760B">
        <w:tblPrEx>
          <w:tblW w:w="5000" w:type="pct"/>
          <w:tblCellMar>
            <w:left w:w="70" w:type="dxa"/>
            <w:right w:w="70" w:type="dxa"/>
          </w:tblCellMar>
          <w:tblPrExChange w:id="14077" w:author="Philippe Hollanda - Oliveira Trust" w:date="2022-07-19T10:03:00Z">
            <w:tblPrEx>
              <w:tblW w:w="5000" w:type="pct"/>
              <w:tblCellMar>
                <w:left w:w="70" w:type="dxa"/>
                <w:right w:w="70" w:type="dxa"/>
              </w:tblCellMar>
            </w:tblPrEx>
          </w:tblPrExChange>
        </w:tblPrEx>
        <w:trPr>
          <w:trHeight w:val="1785"/>
          <w:trPrChange w:id="140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58C1A9" w14:textId="74BCC4CA" w:rsidR="008601AF" w:rsidRPr="008601AF" w:rsidRDefault="008601AF" w:rsidP="003C2C2A">
            <w:pPr>
              <w:jc w:val="center"/>
              <w:rPr>
                <w:rFonts w:ascii="Trebuchet MS" w:hAnsi="Trebuchet MS" w:cs="Arial"/>
                <w:color w:val="000000"/>
                <w:sz w:val="20"/>
                <w:szCs w:val="20"/>
                <w:lang w:bidi="th-TH"/>
              </w:rPr>
            </w:pPr>
            <w:del w:id="14080" w:author="Philippe Hollanda - Oliveira Trust" w:date="2022-07-19T10:03:00Z">
              <w:r w:rsidRPr="008601AF" w:rsidDel="0016760B">
                <w:rPr>
                  <w:rFonts w:ascii="Trebuchet MS" w:hAnsi="Trebuchet MS" w:cs="Arial"/>
                  <w:color w:val="000000"/>
                  <w:sz w:val="20"/>
                  <w:szCs w:val="20"/>
                  <w:lang w:bidi="th-TH"/>
                </w:rPr>
                <w:delText>LOCAÇÃO DE CONTAINERS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0A6881" w14:textId="1FA414C0" w:rsidR="008601AF" w:rsidRPr="008601AF" w:rsidRDefault="008601AF" w:rsidP="003C2C2A">
            <w:pPr>
              <w:jc w:val="center"/>
              <w:rPr>
                <w:rFonts w:ascii="Trebuchet MS" w:hAnsi="Trebuchet MS" w:cs="Arial"/>
                <w:color w:val="000000"/>
                <w:sz w:val="20"/>
                <w:szCs w:val="20"/>
                <w:lang w:bidi="th-TH"/>
              </w:rPr>
            </w:pPr>
            <w:del w:id="14082" w:author="Philippe Hollanda - Oliveira Trust" w:date="2022-07-19T10:03:00Z">
              <w:r w:rsidRPr="008601AF" w:rsidDel="0016760B">
                <w:rPr>
                  <w:rFonts w:ascii="Trebuchet MS" w:hAnsi="Trebuchet MS" w:cs="Arial"/>
                  <w:color w:val="000000"/>
                  <w:sz w:val="20"/>
                  <w:szCs w:val="20"/>
                  <w:lang w:bidi="th-TH"/>
                </w:rPr>
                <w:delText>10/02/2022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57FD4C" w14:textId="48E54C11" w:rsidR="008601AF" w:rsidRPr="008601AF" w:rsidRDefault="008601AF" w:rsidP="003C2C2A">
            <w:pPr>
              <w:jc w:val="center"/>
              <w:rPr>
                <w:rFonts w:ascii="Trebuchet MS" w:hAnsi="Trebuchet MS" w:cs="Arial"/>
                <w:color w:val="000000"/>
                <w:sz w:val="20"/>
                <w:szCs w:val="20"/>
                <w:lang w:bidi="th-TH"/>
              </w:rPr>
            </w:pPr>
            <w:del w:id="14084" w:author="Philippe Hollanda - Oliveira Trust" w:date="2022-07-19T10:03:00Z">
              <w:r w:rsidRPr="008601AF" w:rsidDel="0016760B">
                <w:rPr>
                  <w:rFonts w:ascii="Trebuchet MS" w:hAnsi="Trebuchet MS" w:cs="Arial"/>
                  <w:color w:val="000000"/>
                  <w:sz w:val="20"/>
                  <w:szCs w:val="20"/>
                  <w:lang w:bidi="th-TH"/>
                </w:rPr>
                <w:delText>R$ 1.690,00</w:delText>
              </w:r>
            </w:del>
          </w:p>
        </w:tc>
      </w:tr>
      <w:tr w:rsidR="008601AF" w:rsidRPr="008601AF" w14:paraId="1D76896A" w14:textId="77777777" w:rsidTr="0016760B">
        <w:tblPrEx>
          <w:tblW w:w="5000" w:type="pct"/>
          <w:tblCellMar>
            <w:left w:w="70" w:type="dxa"/>
            <w:right w:w="70" w:type="dxa"/>
          </w:tblCellMar>
          <w:tblPrExChange w:id="14085" w:author="Philippe Hollanda - Oliveira Trust" w:date="2022-07-19T10:03:00Z">
            <w:tblPrEx>
              <w:tblW w:w="5000" w:type="pct"/>
              <w:tblCellMar>
                <w:left w:w="70" w:type="dxa"/>
                <w:right w:w="70" w:type="dxa"/>
              </w:tblCellMar>
            </w:tblPrEx>
          </w:tblPrExChange>
        </w:tblPrEx>
        <w:trPr>
          <w:trHeight w:val="1785"/>
          <w:trPrChange w:id="140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888A94" w14:textId="0D9EC216" w:rsidR="008601AF" w:rsidRPr="008601AF" w:rsidRDefault="008601AF" w:rsidP="003C2C2A">
            <w:pPr>
              <w:jc w:val="center"/>
              <w:rPr>
                <w:rFonts w:ascii="Trebuchet MS" w:hAnsi="Trebuchet MS" w:cs="Arial"/>
                <w:color w:val="000000"/>
                <w:sz w:val="20"/>
                <w:szCs w:val="20"/>
                <w:lang w:bidi="th-TH"/>
              </w:rPr>
            </w:pPr>
            <w:del w:id="14088" w:author="Philippe Hollanda - Oliveira Trust" w:date="2022-07-19T10:03:00Z">
              <w:r w:rsidRPr="008601AF" w:rsidDel="0016760B">
                <w:rPr>
                  <w:rFonts w:ascii="Trebuchet MS" w:hAnsi="Trebuchet MS" w:cs="Arial"/>
                  <w:color w:val="000000"/>
                  <w:sz w:val="20"/>
                  <w:szCs w:val="20"/>
                  <w:lang w:bidi="th-TH"/>
                </w:rPr>
                <w:delText>LOCAÇÃO DE TRANSFORMADORES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393EF6" w14:textId="27C6B872" w:rsidR="008601AF" w:rsidRPr="008601AF" w:rsidRDefault="008601AF" w:rsidP="003C2C2A">
            <w:pPr>
              <w:jc w:val="center"/>
              <w:rPr>
                <w:rFonts w:ascii="Trebuchet MS" w:hAnsi="Trebuchet MS" w:cs="Arial"/>
                <w:color w:val="000000"/>
                <w:sz w:val="20"/>
                <w:szCs w:val="20"/>
                <w:lang w:bidi="th-TH"/>
              </w:rPr>
            </w:pPr>
            <w:del w:id="14090" w:author="Philippe Hollanda - Oliveira Trust" w:date="2022-07-19T10:03:00Z">
              <w:r w:rsidRPr="008601AF" w:rsidDel="0016760B">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312C1F" w14:textId="08D67EAF" w:rsidR="008601AF" w:rsidRPr="008601AF" w:rsidRDefault="008601AF" w:rsidP="003C2C2A">
            <w:pPr>
              <w:jc w:val="center"/>
              <w:rPr>
                <w:rFonts w:ascii="Trebuchet MS" w:hAnsi="Trebuchet MS" w:cs="Arial"/>
                <w:color w:val="000000"/>
                <w:sz w:val="20"/>
                <w:szCs w:val="20"/>
                <w:lang w:bidi="th-TH"/>
              </w:rPr>
            </w:pPr>
            <w:del w:id="14092" w:author="Philippe Hollanda - Oliveira Trust" w:date="2022-07-19T10:03:00Z">
              <w:r w:rsidRPr="008601AF" w:rsidDel="0016760B">
                <w:rPr>
                  <w:rFonts w:ascii="Trebuchet MS" w:hAnsi="Trebuchet MS" w:cs="Arial"/>
                  <w:color w:val="000000"/>
                  <w:sz w:val="20"/>
                  <w:szCs w:val="20"/>
                  <w:lang w:bidi="th-TH"/>
                </w:rPr>
                <w:delText>R$ 1.500,00</w:delText>
              </w:r>
            </w:del>
          </w:p>
        </w:tc>
      </w:tr>
      <w:tr w:rsidR="008601AF" w:rsidRPr="008601AF" w14:paraId="326F94CF" w14:textId="77777777" w:rsidTr="0016760B">
        <w:tblPrEx>
          <w:tblW w:w="5000" w:type="pct"/>
          <w:tblCellMar>
            <w:left w:w="70" w:type="dxa"/>
            <w:right w:w="70" w:type="dxa"/>
          </w:tblCellMar>
          <w:tblPrExChange w:id="14093" w:author="Philippe Hollanda - Oliveira Trust" w:date="2022-07-19T10:03:00Z">
            <w:tblPrEx>
              <w:tblW w:w="5000" w:type="pct"/>
              <w:tblCellMar>
                <w:left w:w="70" w:type="dxa"/>
                <w:right w:w="70" w:type="dxa"/>
              </w:tblCellMar>
            </w:tblPrEx>
          </w:tblPrExChange>
        </w:tblPrEx>
        <w:trPr>
          <w:trHeight w:val="1785"/>
          <w:trPrChange w:id="140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0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826D90" w14:textId="08F349E2" w:rsidR="008601AF" w:rsidRPr="008601AF" w:rsidRDefault="008601AF" w:rsidP="003C2C2A">
            <w:pPr>
              <w:jc w:val="center"/>
              <w:rPr>
                <w:rFonts w:ascii="Trebuchet MS" w:hAnsi="Trebuchet MS" w:cs="Arial"/>
                <w:color w:val="000000"/>
                <w:sz w:val="20"/>
                <w:szCs w:val="20"/>
                <w:lang w:bidi="th-TH"/>
              </w:rPr>
            </w:pPr>
            <w:del w:id="14096" w:author="Philippe Hollanda - Oliveira Trust" w:date="2022-07-19T10:03:00Z">
              <w:r w:rsidRPr="008601AF" w:rsidDel="0016760B">
                <w:rPr>
                  <w:rFonts w:ascii="Trebuchet MS" w:hAnsi="Trebuchet MS" w:cs="Arial"/>
                  <w:color w:val="000000"/>
                  <w:sz w:val="20"/>
                  <w:szCs w:val="20"/>
                  <w:lang w:bidi="th-TH"/>
                </w:rPr>
                <w:lastRenderedPageBreak/>
                <w:delText>SERVIÇO DE FISCALIZAÇÃO DA OBRA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0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B22726" w14:textId="761E7173" w:rsidR="008601AF" w:rsidRPr="008601AF" w:rsidRDefault="008601AF" w:rsidP="003C2C2A">
            <w:pPr>
              <w:jc w:val="center"/>
              <w:rPr>
                <w:rFonts w:ascii="Trebuchet MS" w:hAnsi="Trebuchet MS" w:cs="Arial"/>
                <w:color w:val="000000"/>
                <w:sz w:val="20"/>
                <w:szCs w:val="20"/>
                <w:lang w:bidi="th-TH"/>
              </w:rPr>
            </w:pPr>
            <w:del w:id="14098" w:author="Philippe Hollanda - Oliveira Trust" w:date="2022-07-19T10:03:00Z">
              <w:r w:rsidRPr="008601AF" w:rsidDel="0016760B">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0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949D9D" w14:textId="1E888336" w:rsidR="008601AF" w:rsidRPr="008601AF" w:rsidRDefault="008601AF" w:rsidP="003C2C2A">
            <w:pPr>
              <w:jc w:val="center"/>
              <w:rPr>
                <w:rFonts w:ascii="Trebuchet MS" w:hAnsi="Trebuchet MS" w:cs="Arial"/>
                <w:color w:val="000000"/>
                <w:sz w:val="20"/>
                <w:szCs w:val="20"/>
                <w:lang w:bidi="th-TH"/>
              </w:rPr>
            </w:pPr>
            <w:del w:id="14100"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22EAACC0" w14:textId="77777777" w:rsidTr="0016760B">
        <w:tblPrEx>
          <w:tblW w:w="5000" w:type="pct"/>
          <w:tblCellMar>
            <w:left w:w="70" w:type="dxa"/>
            <w:right w:w="70" w:type="dxa"/>
          </w:tblCellMar>
          <w:tblPrExChange w:id="14101" w:author="Philippe Hollanda - Oliveira Trust" w:date="2022-07-19T10:03:00Z">
            <w:tblPrEx>
              <w:tblW w:w="5000" w:type="pct"/>
              <w:tblCellMar>
                <w:left w:w="70" w:type="dxa"/>
                <w:right w:w="70" w:type="dxa"/>
              </w:tblCellMar>
            </w:tblPrEx>
          </w:tblPrExChange>
        </w:tblPrEx>
        <w:trPr>
          <w:trHeight w:val="1785"/>
          <w:trPrChange w:id="141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AC9DF1" w14:textId="490C0910" w:rsidR="008601AF" w:rsidRPr="008601AF" w:rsidRDefault="008601AF" w:rsidP="003C2C2A">
            <w:pPr>
              <w:jc w:val="center"/>
              <w:rPr>
                <w:rFonts w:ascii="Trebuchet MS" w:hAnsi="Trebuchet MS" w:cs="Arial"/>
                <w:color w:val="000000"/>
                <w:sz w:val="20"/>
                <w:szCs w:val="20"/>
                <w:lang w:bidi="th-TH"/>
              </w:rPr>
            </w:pPr>
            <w:del w:id="14104" w:author="Philippe Hollanda - Oliveira Trust" w:date="2022-07-19T10:03:00Z">
              <w:r w:rsidRPr="008601AF" w:rsidDel="0016760B">
                <w:rPr>
                  <w:rFonts w:ascii="Trebuchet MS" w:hAnsi="Trebuchet MS" w:cs="Arial"/>
                  <w:color w:val="000000"/>
                  <w:sz w:val="20"/>
                  <w:szCs w:val="20"/>
                  <w:lang w:bidi="th-TH"/>
                </w:rPr>
                <w:delText>SERVICOS DE INSTALACAO DAS ESQUADRIAS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341119" w14:textId="7F4EFF81" w:rsidR="008601AF" w:rsidRPr="008601AF" w:rsidRDefault="008601AF" w:rsidP="003C2C2A">
            <w:pPr>
              <w:jc w:val="center"/>
              <w:rPr>
                <w:rFonts w:ascii="Trebuchet MS" w:hAnsi="Trebuchet MS" w:cs="Arial"/>
                <w:color w:val="000000"/>
                <w:sz w:val="20"/>
                <w:szCs w:val="20"/>
                <w:lang w:bidi="th-TH"/>
              </w:rPr>
            </w:pPr>
            <w:del w:id="14106" w:author="Philippe Hollanda - Oliveira Trust" w:date="2022-07-19T10:03:00Z">
              <w:r w:rsidRPr="008601AF" w:rsidDel="0016760B">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80D150" w14:textId="78661560" w:rsidR="008601AF" w:rsidRPr="008601AF" w:rsidRDefault="008601AF" w:rsidP="003C2C2A">
            <w:pPr>
              <w:jc w:val="center"/>
              <w:rPr>
                <w:rFonts w:ascii="Trebuchet MS" w:hAnsi="Trebuchet MS" w:cs="Arial"/>
                <w:color w:val="000000"/>
                <w:sz w:val="20"/>
                <w:szCs w:val="20"/>
                <w:lang w:bidi="th-TH"/>
              </w:rPr>
            </w:pPr>
            <w:del w:id="14108" w:author="Philippe Hollanda - Oliveira Trust" w:date="2022-07-19T10:03:00Z">
              <w:r w:rsidRPr="008601AF" w:rsidDel="0016760B">
                <w:rPr>
                  <w:rFonts w:ascii="Trebuchet MS" w:hAnsi="Trebuchet MS" w:cs="Arial"/>
                  <w:color w:val="000000"/>
                  <w:sz w:val="20"/>
                  <w:szCs w:val="20"/>
                  <w:lang w:bidi="th-TH"/>
                </w:rPr>
                <w:delText>R$ 22.886,65</w:delText>
              </w:r>
            </w:del>
          </w:p>
        </w:tc>
      </w:tr>
      <w:tr w:rsidR="008601AF" w:rsidRPr="008601AF" w14:paraId="6D7D36B3" w14:textId="77777777" w:rsidTr="0016760B">
        <w:tblPrEx>
          <w:tblW w:w="5000" w:type="pct"/>
          <w:tblCellMar>
            <w:left w:w="70" w:type="dxa"/>
            <w:right w:w="70" w:type="dxa"/>
          </w:tblCellMar>
          <w:tblPrExChange w:id="14109" w:author="Philippe Hollanda - Oliveira Trust" w:date="2022-07-19T10:03:00Z">
            <w:tblPrEx>
              <w:tblW w:w="5000" w:type="pct"/>
              <w:tblCellMar>
                <w:left w:w="70" w:type="dxa"/>
                <w:right w:w="70" w:type="dxa"/>
              </w:tblCellMar>
            </w:tblPrEx>
          </w:tblPrExChange>
        </w:tblPrEx>
        <w:trPr>
          <w:trHeight w:val="1785"/>
          <w:trPrChange w:id="141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F20E8E" w14:textId="6A49793E" w:rsidR="008601AF" w:rsidRPr="008601AF" w:rsidRDefault="008601AF" w:rsidP="003C2C2A">
            <w:pPr>
              <w:jc w:val="center"/>
              <w:rPr>
                <w:rFonts w:ascii="Trebuchet MS" w:hAnsi="Trebuchet MS" w:cs="Arial"/>
                <w:color w:val="000000"/>
                <w:sz w:val="20"/>
                <w:szCs w:val="20"/>
                <w:lang w:bidi="th-TH"/>
              </w:rPr>
            </w:pPr>
            <w:del w:id="14112" w:author="Philippe Hollanda - Oliveira Trust" w:date="2022-07-19T10:03:00Z">
              <w:r w:rsidRPr="008601AF" w:rsidDel="0016760B">
                <w:rPr>
                  <w:rFonts w:ascii="Trebuchet MS" w:hAnsi="Trebuchet MS" w:cs="Arial"/>
                  <w:color w:val="000000"/>
                  <w:sz w:val="20"/>
                  <w:szCs w:val="20"/>
                  <w:lang w:bidi="th-TH"/>
                </w:rPr>
                <w:delText>SERVIÇO DE FISCALIZAÇÃO DA OBRA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252F09" w14:textId="278667D1" w:rsidR="008601AF" w:rsidRPr="008601AF" w:rsidRDefault="008601AF" w:rsidP="003C2C2A">
            <w:pPr>
              <w:jc w:val="center"/>
              <w:rPr>
                <w:rFonts w:ascii="Trebuchet MS" w:hAnsi="Trebuchet MS" w:cs="Arial"/>
                <w:color w:val="000000"/>
                <w:sz w:val="20"/>
                <w:szCs w:val="20"/>
                <w:lang w:bidi="th-TH"/>
              </w:rPr>
            </w:pPr>
            <w:del w:id="14114" w:author="Philippe Hollanda - Oliveira Trust" w:date="2022-07-19T10:03:00Z">
              <w:r w:rsidRPr="008601AF" w:rsidDel="0016760B">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8A30C1" w14:textId="6DC48746" w:rsidR="008601AF" w:rsidRPr="008601AF" w:rsidRDefault="008601AF" w:rsidP="003C2C2A">
            <w:pPr>
              <w:jc w:val="center"/>
              <w:rPr>
                <w:rFonts w:ascii="Trebuchet MS" w:hAnsi="Trebuchet MS" w:cs="Arial"/>
                <w:color w:val="000000"/>
                <w:sz w:val="20"/>
                <w:szCs w:val="20"/>
                <w:lang w:bidi="th-TH"/>
              </w:rPr>
            </w:pPr>
            <w:del w:id="14116"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3F0DD076" w14:textId="77777777" w:rsidTr="0016760B">
        <w:tblPrEx>
          <w:tblW w:w="5000" w:type="pct"/>
          <w:tblCellMar>
            <w:left w:w="70" w:type="dxa"/>
            <w:right w:w="70" w:type="dxa"/>
          </w:tblCellMar>
          <w:tblPrExChange w:id="14117" w:author="Philippe Hollanda - Oliveira Trust" w:date="2022-07-19T10:03:00Z">
            <w:tblPrEx>
              <w:tblW w:w="5000" w:type="pct"/>
              <w:tblCellMar>
                <w:left w:w="70" w:type="dxa"/>
                <w:right w:w="70" w:type="dxa"/>
              </w:tblCellMar>
            </w:tblPrEx>
          </w:tblPrExChange>
        </w:tblPrEx>
        <w:trPr>
          <w:trHeight w:val="1785"/>
          <w:trPrChange w:id="141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A86204" w14:textId="477EDD8A" w:rsidR="008601AF" w:rsidRPr="008601AF" w:rsidRDefault="008601AF" w:rsidP="003C2C2A">
            <w:pPr>
              <w:jc w:val="center"/>
              <w:rPr>
                <w:rFonts w:ascii="Trebuchet MS" w:hAnsi="Trebuchet MS" w:cs="Arial"/>
                <w:color w:val="000000"/>
                <w:sz w:val="20"/>
                <w:szCs w:val="20"/>
                <w:lang w:bidi="th-TH"/>
              </w:rPr>
            </w:pPr>
            <w:del w:id="14120" w:author="Philippe Hollanda - Oliveira Trust" w:date="2022-07-19T10:03:00Z">
              <w:r w:rsidRPr="008601AF" w:rsidDel="0016760B">
                <w:rPr>
                  <w:rFonts w:ascii="Trebuchet MS" w:hAnsi="Trebuchet MS" w:cs="Arial"/>
                  <w:color w:val="000000"/>
                  <w:sz w:val="20"/>
                  <w:szCs w:val="20"/>
                  <w:lang w:bidi="th-TH"/>
                </w:rPr>
                <w:delText>SERVICO DE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C5305D" w14:textId="35C7A7D8" w:rsidR="008601AF" w:rsidRPr="008601AF" w:rsidRDefault="008601AF" w:rsidP="003C2C2A">
            <w:pPr>
              <w:jc w:val="center"/>
              <w:rPr>
                <w:rFonts w:ascii="Trebuchet MS" w:hAnsi="Trebuchet MS" w:cs="Arial"/>
                <w:color w:val="000000"/>
                <w:sz w:val="20"/>
                <w:szCs w:val="20"/>
                <w:lang w:bidi="th-TH"/>
              </w:rPr>
            </w:pPr>
            <w:del w:id="14122" w:author="Philippe Hollanda - Oliveira Trust" w:date="2022-07-19T10:03:00Z">
              <w:r w:rsidRPr="008601AF" w:rsidDel="0016760B">
                <w:rPr>
                  <w:rFonts w:ascii="Trebuchet MS" w:hAnsi="Trebuchet MS" w:cs="Arial"/>
                  <w:color w:val="000000"/>
                  <w:sz w:val="20"/>
                  <w:szCs w:val="20"/>
                  <w:lang w:bidi="th-TH"/>
                </w:rPr>
                <w:delText>17/02/2022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DD0B78" w14:textId="1FBD21D5" w:rsidR="008601AF" w:rsidRPr="008601AF" w:rsidRDefault="008601AF" w:rsidP="003C2C2A">
            <w:pPr>
              <w:jc w:val="center"/>
              <w:rPr>
                <w:rFonts w:ascii="Trebuchet MS" w:hAnsi="Trebuchet MS" w:cs="Arial"/>
                <w:color w:val="000000"/>
                <w:sz w:val="20"/>
                <w:szCs w:val="20"/>
                <w:lang w:bidi="th-TH"/>
              </w:rPr>
            </w:pPr>
            <w:del w:id="14124" w:author="Philippe Hollanda - Oliveira Trust" w:date="2022-07-19T10:03:00Z">
              <w:r w:rsidRPr="008601AF" w:rsidDel="0016760B">
                <w:rPr>
                  <w:rFonts w:ascii="Trebuchet MS" w:hAnsi="Trebuchet MS" w:cs="Arial"/>
                  <w:color w:val="000000"/>
                  <w:sz w:val="20"/>
                  <w:szCs w:val="20"/>
                  <w:lang w:bidi="th-TH"/>
                </w:rPr>
                <w:delText>R$ 2.240,00</w:delText>
              </w:r>
            </w:del>
          </w:p>
        </w:tc>
      </w:tr>
      <w:tr w:rsidR="008601AF" w:rsidRPr="008601AF" w14:paraId="792ACFC2" w14:textId="77777777" w:rsidTr="0016760B">
        <w:tblPrEx>
          <w:tblW w:w="5000" w:type="pct"/>
          <w:tblCellMar>
            <w:left w:w="70" w:type="dxa"/>
            <w:right w:w="70" w:type="dxa"/>
          </w:tblCellMar>
          <w:tblPrExChange w:id="14125" w:author="Philippe Hollanda - Oliveira Trust" w:date="2022-07-19T10:03:00Z">
            <w:tblPrEx>
              <w:tblW w:w="5000" w:type="pct"/>
              <w:tblCellMar>
                <w:left w:w="70" w:type="dxa"/>
                <w:right w:w="70" w:type="dxa"/>
              </w:tblCellMar>
            </w:tblPrEx>
          </w:tblPrExChange>
        </w:tblPrEx>
        <w:trPr>
          <w:trHeight w:val="1785"/>
          <w:trPrChange w:id="141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031EDB" w14:textId="6D664487" w:rsidR="008601AF" w:rsidRPr="008601AF" w:rsidRDefault="008601AF" w:rsidP="003C2C2A">
            <w:pPr>
              <w:jc w:val="center"/>
              <w:rPr>
                <w:rFonts w:ascii="Trebuchet MS" w:hAnsi="Trebuchet MS" w:cs="Arial"/>
                <w:color w:val="000000"/>
                <w:sz w:val="20"/>
                <w:szCs w:val="20"/>
                <w:lang w:bidi="th-TH"/>
              </w:rPr>
            </w:pPr>
            <w:del w:id="14128" w:author="Philippe Hollanda - Oliveira Trust" w:date="2022-07-19T10:03:00Z">
              <w:r w:rsidRPr="008601AF" w:rsidDel="0016760B">
                <w:rPr>
                  <w:rFonts w:ascii="Trebuchet MS" w:hAnsi="Trebuchet MS" w:cs="Arial"/>
                  <w:color w:val="000000"/>
                  <w:sz w:val="20"/>
                  <w:szCs w:val="20"/>
                  <w:lang w:bidi="th-TH"/>
                </w:rPr>
                <w:delText xml:space="preserve">LOCAÇÃO DE EQUIPAMENTO PARA INSTALAÇÃO ELÉTRICA E HUDRÁULICA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C35ED2" w14:textId="1E097F53" w:rsidR="008601AF" w:rsidRPr="008601AF" w:rsidRDefault="008601AF" w:rsidP="003C2C2A">
            <w:pPr>
              <w:jc w:val="center"/>
              <w:rPr>
                <w:rFonts w:ascii="Trebuchet MS" w:hAnsi="Trebuchet MS" w:cs="Arial"/>
                <w:color w:val="000000"/>
                <w:sz w:val="20"/>
                <w:szCs w:val="20"/>
                <w:lang w:bidi="th-TH"/>
              </w:rPr>
            </w:pPr>
            <w:del w:id="14130" w:author="Philippe Hollanda - Oliveira Trust" w:date="2022-07-19T10:03:00Z">
              <w:r w:rsidRPr="008601AF" w:rsidDel="0016760B">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197F05" w14:textId="6905C954" w:rsidR="008601AF" w:rsidRPr="008601AF" w:rsidRDefault="008601AF" w:rsidP="003C2C2A">
            <w:pPr>
              <w:jc w:val="center"/>
              <w:rPr>
                <w:rFonts w:ascii="Trebuchet MS" w:hAnsi="Trebuchet MS" w:cs="Arial"/>
                <w:color w:val="000000"/>
                <w:sz w:val="20"/>
                <w:szCs w:val="20"/>
                <w:lang w:bidi="th-TH"/>
              </w:rPr>
            </w:pPr>
            <w:del w:id="14132" w:author="Philippe Hollanda - Oliveira Trust" w:date="2022-07-19T10:03:00Z">
              <w:r w:rsidRPr="008601AF" w:rsidDel="0016760B">
                <w:rPr>
                  <w:rFonts w:ascii="Trebuchet MS" w:hAnsi="Trebuchet MS" w:cs="Arial"/>
                  <w:color w:val="000000"/>
                  <w:sz w:val="20"/>
                  <w:szCs w:val="20"/>
                  <w:lang w:bidi="th-TH"/>
                </w:rPr>
                <w:delText>R$ 995,95</w:delText>
              </w:r>
            </w:del>
          </w:p>
        </w:tc>
      </w:tr>
      <w:tr w:rsidR="008601AF" w:rsidRPr="008601AF" w14:paraId="76385D1D" w14:textId="77777777" w:rsidTr="0016760B">
        <w:tblPrEx>
          <w:tblW w:w="5000" w:type="pct"/>
          <w:tblCellMar>
            <w:left w:w="70" w:type="dxa"/>
            <w:right w:w="70" w:type="dxa"/>
          </w:tblCellMar>
          <w:tblPrExChange w:id="14133" w:author="Philippe Hollanda - Oliveira Trust" w:date="2022-07-19T10:03:00Z">
            <w:tblPrEx>
              <w:tblW w:w="5000" w:type="pct"/>
              <w:tblCellMar>
                <w:left w:w="70" w:type="dxa"/>
                <w:right w:w="70" w:type="dxa"/>
              </w:tblCellMar>
            </w:tblPrEx>
          </w:tblPrExChange>
        </w:tblPrEx>
        <w:trPr>
          <w:trHeight w:val="1785"/>
          <w:trPrChange w:id="141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7149DF" w14:textId="46BA5ECF" w:rsidR="008601AF" w:rsidRPr="008601AF" w:rsidRDefault="008601AF" w:rsidP="003C2C2A">
            <w:pPr>
              <w:jc w:val="center"/>
              <w:rPr>
                <w:rFonts w:ascii="Trebuchet MS" w:hAnsi="Trebuchet MS" w:cs="Arial"/>
                <w:color w:val="000000"/>
                <w:sz w:val="20"/>
                <w:szCs w:val="20"/>
                <w:lang w:bidi="th-TH"/>
              </w:rPr>
            </w:pPr>
            <w:del w:id="14136" w:author="Philippe Hollanda - Oliveira Trust" w:date="2022-07-19T10:03:00Z">
              <w:r w:rsidRPr="008601AF" w:rsidDel="0016760B">
                <w:rPr>
                  <w:rFonts w:ascii="Trebuchet MS" w:hAnsi="Trebuchet MS" w:cs="Arial"/>
                  <w:color w:val="000000"/>
                  <w:sz w:val="20"/>
                  <w:szCs w:val="20"/>
                  <w:lang w:bidi="th-TH"/>
                </w:rPr>
                <w:lastRenderedPageBreak/>
                <w:delText>SERVIÇO DE INTERFONE E FECHADURA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2BEEB7" w14:textId="04B24980" w:rsidR="008601AF" w:rsidRPr="008601AF" w:rsidRDefault="008601AF" w:rsidP="003C2C2A">
            <w:pPr>
              <w:jc w:val="center"/>
              <w:rPr>
                <w:rFonts w:ascii="Trebuchet MS" w:hAnsi="Trebuchet MS" w:cs="Arial"/>
                <w:color w:val="000000"/>
                <w:sz w:val="20"/>
                <w:szCs w:val="20"/>
                <w:lang w:bidi="th-TH"/>
              </w:rPr>
            </w:pPr>
            <w:del w:id="14138"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71C251" w14:textId="075FE3C9" w:rsidR="008601AF" w:rsidRPr="008601AF" w:rsidRDefault="008601AF" w:rsidP="003C2C2A">
            <w:pPr>
              <w:jc w:val="center"/>
              <w:rPr>
                <w:rFonts w:ascii="Trebuchet MS" w:hAnsi="Trebuchet MS" w:cs="Arial"/>
                <w:color w:val="000000"/>
                <w:sz w:val="20"/>
                <w:szCs w:val="20"/>
                <w:lang w:bidi="th-TH"/>
              </w:rPr>
            </w:pPr>
            <w:del w:id="14140" w:author="Philippe Hollanda - Oliveira Trust" w:date="2022-07-19T10:03:00Z">
              <w:r w:rsidRPr="008601AF" w:rsidDel="0016760B">
                <w:rPr>
                  <w:rFonts w:ascii="Trebuchet MS" w:hAnsi="Trebuchet MS" w:cs="Arial"/>
                  <w:color w:val="000000"/>
                  <w:sz w:val="20"/>
                  <w:szCs w:val="20"/>
                  <w:lang w:bidi="th-TH"/>
                </w:rPr>
                <w:delText>R$ 1.757,17</w:delText>
              </w:r>
            </w:del>
          </w:p>
        </w:tc>
      </w:tr>
      <w:tr w:rsidR="008601AF" w:rsidRPr="008601AF" w14:paraId="2BEDB732" w14:textId="77777777" w:rsidTr="0016760B">
        <w:tblPrEx>
          <w:tblW w:w="5000" w:type="pct"/>
          <w:tblCellMar>
            <w:left w:w="70" w:type="dxa"/>
            <w:right w:w="70" w:type="dxa"/>
          </w:tblCellMar>
          <w:tblPrExChange w:id="14141" w:author="Philippe Hollanda - Oliveira Trust" w:date="2022-07-19T10:03:00Z">
            <w:tblPrEx>
              <w:tblW w:w="5000" w:type="pct"/>
              <w:tblCellMar>
                <w:left w:w="70" w:type="dxa"/>
                <w:right w:w="70" w:type="dxa"/>
              </w:tblCellMar>
            </w:tblPrEx>
          </w:tblPrExChange>
        </w:tblPrEx>
        <w:trPr>
          <w:trHeight w:val="1785"/>
          <w:trPrChange w:id="141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590A82" w14:textId="08D46863" w:rsidR="008601AF" w:rsidRPr="008601AF" w:rsidRDefault="008601AF" w:rsidP="003C2C2A">
            <w:pPr>
              <w:jc w:val="center"/>
              <w:rPr>
                <w:rFonts w:ascii="Trebuchet MS" w:hAnsi="Trebuchet MS" w:cs="Arial"/>
                <w:color w:val="000000"/>
                <w:sz w:val="20"/>
                <w:szCs w:val="20"/>
                <w:lang w:bidi="th-TH"/>
              </w:rPr>
            </w:pPr>
            <w:del w:id="14144" w:author="Philippe Hollanda - Oliveira Trust" w:date="2022-07-19T10:03:00Z">
              <w:r w:rsidRPr="008601AF" w:rsidDel="0016760B">
                <w:rPr>
                  <w:rFonts w:ascii="Trebuchet MS" w:hAnsi="Trebuchet MS" w:cs="Arial"/>
                  <w:color w:val="000000"/>
                  <w:sz w:val="20"/>
                  <w:szCs w:val="20"/>
                  <w:lang w:bidi="th-TH"/>
                </w:rPr>
                <w:delText xml:space="preserve">CAÇAMBAS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F5097F" w14:textId="3EC0E315" w:rsidR="008601AF" w:rsidRPr="008601AF" w:rsidRDefault="008601AF" w:rsidP="003C2C2A">
            <w:pPr>
              <w:jc w:val="center"/>
              <w:rPr>
                <w:rFonts w:ascii="Trebuchet MS" w:hAnsi="Trebuchet MS" w:cs="Arial"/>
                <w:color w:val="000000"/>
                <w:sz w:val="20"/>
                <w:szCs w:val="20"/>
                <w:lang w:bidi="th-TH"/>
              </w:rPr>
            </w:pPr>
            <w:del w:id="14146" w:author="Philippe Hollanda - Oliveira Trust" w:date="2022-07-19T10:03:00Z">
              <w:r w:rsidRPr="008601AF" w:rsidDel="0016760B">
                <w:rPr>
                  <w:rFonts w:ascii="Trebuchet MS" w:hAnsi="Trebuchet MS" w:cs="Arial"/>
                  <w:color w:val="000000"/>
                  <w:sz w:val="20"/>
                  <w:szCs w:val="20"/>
                  <w:lang w:bidi="th-TH"/>
                </w:rPr>
                <w:delText>10/02/2022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7A391C" w14:textId="76D40496" w:rsidR="008601AF" w:rsidRPr="008601AF" w:rsidRDefault="008601AF" w:rsidP="003C2C2A">
            <w:pPr>
              <w:jc w:val="center"/>
              <w:rPr>
                <w:rFonts w:ascii="Trebuchet MS" w:hAnsi="Trebuchet MS" w:cs="Arial"/>
                <w:color w:val="000000"/>
                <w:sz w:val="20"/>
                <w:szCs w:val="20"/>
                <w:lang w:bidi="th-TH"/>
              </w:rPr>
            </w:pPr>
            <w:del w:id="14148" w:author="Philippe Hollanda - Oliveira Trust" w:date="2022-07-19T10:03:00Z">
              <w:r w:rsidRPr="008601AF" w:rsidDel="0016760B">
                <w:rPr>
                  <w:rFonts w:ascii="Trebuchet MS" w:hAnsi="Trebuchet MS" w:cs="Arial"/>
                  <w:color w:val="000000"/>
                  <w:sz w:val="20"/>
                  <w:szCs w:val="20"/>
                  <w:lang w:bidi="th-TH"/>
                </w:rPr>
                <w:delText>R$ 1.800,00</w:delText>
              </w:r>
            </w:del>
          </w:p>
        </w:tc>
      </w:tr>
      <w:tr w:rsidR="008601AF" w:rsidRPr="008601AF" w14:paraId="2BA8E1E3" w14:textId="77777777" w:rsidTr="0016760B">
        <w:tblPrEx>
          <w:tblW w:w="5000" w:type="pct"/>
          <w:tblCellMar>
            <w:left w:w="70" w:type="dxa"/>
            <w:right w:w="70" w:type="dxa"/>
          </w:tblCellMar>
          <w:tblPrExChange w:id="14149" w:author="Philippe Hollanda - Oliveira Trust" w:date="2022-07-19T10:03:00Z">
            <w:tblPrEx>
              <w:tblW w:w="5000" w:type="pct"/>
              <w:tblCellMar>
                <w:left w:w="70" w:type="dxa"/>
                <w:right w:w="70" w:type="dxa"/>
              </w:tblCellMar>
            </w:tblPrEx>
          </w:tblPrExChange>
        </w:tblPrEx>
        <w:trPr>
          <w:trHeight w:val="1785"/>
          <w:trPrChange w:id="141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99D2B4" w14:textId="57BE65D3" w:rsidR="008601AF" w:rsidRPr="008601AF" w:rsidRDefault="008601AF" w:rsidP="003C2C2A">
            <w:pPr>
              <w:jc w:val="center"/>
              <w:rPr>
                <w:rFonts w:ascii="Trebuchet MS" w:hAnsi="Trebuchet MS" w:cs="Arial"/>
                <w:color w:val="000000"/>
                <w:sz w:val="20"/>
                <w:szCs w:val="20"/>
                <w:lang w:bidi="th-TH"/>
              </w:rPr>
            </w:pPr>
            <w:del w:id="14152" w:author="Philippe Hollanda - Oliveira Trust" w:date="2022-07-19T10:03:00Z">
              <w:r w:rsidRPr="008601AF" w:rsidDel="0016760B">
                <w:rPr>
                  <w:rFonts w:ascii="Trebuchet MS" w:hAnsi="Trebuchet MS" w:cs="Arial"/>
                  <w:color w:val="000000"/>
                  <w:sz w:val="20"/>
                  <w:szCs w:val="20"/>
                  <w:lang w:bidi="th-TH"/>
                </w:rPr>
                <w:delText>SERVIÇO DE INSTALAÇÃO DE PLACAS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351F8D" w14:textId="5FEE65A5" w:rsidR="008601AF" w:rsidRPr="008601AF" w:rsidRDefault="008601AF" w:rsidP="003C2C2A">
            <w:pPr>
              <w:jc w:val="center"/>
              <w:rPr>
                <w:rFonts w:ascii="Trebuchet MS" w:hAnsi="Trebuchet MS" w:cs="Arial"/>
                <w:color w:val="000000"/>
                <w:sz w:val="20"/>
                <w:szCs w:val="20"/>
                <w:lang w:bidi="th-TH"/>
              </w:rPr>
            </w:pPr>
            <w:del w:id="14154"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084E18" w14:textId="57B54394" w:rsidR="008601AF" w:rsidRPr="008601AF" w:rsidRDefault="008601AF" w:rsidP="003C2C2A">
            <w:pPr>
              <w:jc w:val="center"/>
              <w:rPr>
                <w:rFonts w:ascii="Trebuchet MS" w:hAnsi="Trebuchet MS" w:cs="Arial"/>
                <w:color w:val="000000"/>
                <w:sz w:val="20"/>
                <w:szCs w:val="20"/>
                <w:lang w:bidi="th-TH"/>
              </w:rPr>
            </w:pPr>
            <w:del w:id="14156" w:author="Philippe Hollanda - Oliveira Trust" w:date="2022-07-19T10:03:00Z">
              <w:r w:rsidRPr="008601AF" w:rsidDel="0016760B">
                <w:rPr>
                  <w:rFonts w:ascii="Trebuchet MS" w:hAnsi="Trebuchet MS" w:cs="Arial"/>
                  <w:color w:val="000000"/>
                  <w:sz w:val="20"/>
                  <w:szCs w:val="20"/>
                  <w:lang w:bidi="th-TH"/>
                </w:rPr>
                <w:delText>R$ 5.654,64</w:delText>
              </w:r>
            </w:del>
          </w:p>
        </w:tc>
      </w:tr>
      <w:tr w:rsidR="008601AF" w:rsidRPr="008601AF" w14:paraId="32DA3F5E" w14:textId="77777777" w:rsidTr="0016760B">
        <w:tblPrEx>
          <w:tblW w:w="5000" w:type="pct"/>
          <w:tblCellMar>
            <w:left w:w="70" w:type="dxa"/>
            <w:right w:w="70" w:type="dxa"/>
          </w:tblCellMar>
          <w:tblPrExChange w:id="14157" w:author="Philippe Hollanda - Oliveira Trust" w:date="2022-07-19T10:03:00Z">
            <w:tblPrEx>
              <w:tblW w:w="5000" w:type="pct"/>
              <w:tblCellMar>
                <w:left w:w="70" w:type="dxa"/>
                <w:right w:w="70" w:type="dxa"/>
              </w:tblCellMar>
            </w:tblPrEx>
          </w:tblPrExChange>
        </w:tblPrEx>
        <w:trPr>
          <w:trHeight w:val="1785"/>
          <w:trPrChange w:id="141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EE7BFD" w14:textId="7869EFB4" w:rsidR="008601AF" w:rsidRPr="008601AF" w:rsidRDefault="008601AF" w:rsidP="003C2C2A">
            <w:pPr>
              <w:jc w:val="center"/>
              <w:rPr>
                <w:rFonts w:ascii="Trebuchet MS" w:hAnsi="Trebuchet MS" w:cs="Arial"/>
                <w:color w:val="000000"/>
                <w:sz w:val="20"/>
                <w:szCs w:val="20"/>
                <w:lang w:bidi="th-TH"/>
              </w:rPr>
            </w:pPr>
            <w:del w:id="14160" w:author="Philippe Hollanda - Oliveira Trust" w:date="2022-07-19T10:03:00Z">
              <w:r w:rsidRPr="008601AF" w:rsidDel="0016760B">
                <w:rPr>
                  <w:rFonts w:ascii="Trebuchet MS" w:hAnsi="Trebuchet MS" w:cs="Arial"/>
                  <w:color w:val="000000"/>
                  <w:sz w:val="20"/>
                  <w:szCs w:val="20"/>
                  <w:lang w:bidi="th-TH"/>
                </w:rPr>
                <w:delText>LOCAÇÃO DO CONTAINER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174711" w14:textId="63849FB0" w:rsidR="008601AF" w:rsidRPr="008601AF" w:rsidRDefault="008601AF" w:rsidP="003C2C2A">
            <w:pPr>
              <w:jc w:val="center"/>
              <w:rPr>
                <w:rFonts w:ascii="Trebuchet MS" w:hAnsi="Trebuchet MS" w:cs="Arial"/>
                <w:color w:val="000000"/>
                <w:sz w:val="20"/>
                <w:szCs w:val="20"/>
                <w:lang w:bidi="th-TH"/>
              </w:rPr>
            </w:pPr>
            <w:del w:id="14162" w:author="Philippe Hollanda - Oliveira Trust" w:date="2022-07-19T10:03:00Z">
              <w:r w:rsidRPr="008601AF" w:rsidDel="0016760B">
                <w:rPr>
                  <w:rFonts w:ascii="Trebuchet MS" w:hAnsi="Trebuchet MS" w:cs="Arial"/>
                  <w:color w:val="000000"/>
                  <w:sz w:val="20"/>
                  <w:szCs w:val="20"/>
                  <w:lang w:bidi="th-TH"/>
                </w:rPr>
                <w:delText>08/02/2022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0E2CD1" w14:textId="3E55254C" w:rsidR="008601AF" w:rsidRPr="008601AF" w:rsidRDefault="008601AF" w:rsidP="003C2C2A">
            <w:pPr>
              <w:jc w:val="center"/>
              <w:rPr>
                <w:rFonts w:ascii="Trebuchet MS" w:hAnsi="Trebuchet MS" w:cs="Arial"/>
                <w:color w:val="000000"/>
                <w:sz w:val="20"/>
                <w:szCs w:val="20"/>
                <w:lang w:bidi="th-TH"/>
              </w:rPr>
            </w:pPr>
            <w:del w:id="14164" w:author="Philippe Hollanda - Oliveira Trust" w:date="2022-07-19T10:03:00Z">
              <w:r w:rsidRPr="008601AF" w:rsidDel="0016760B">
                <w:rPr>
                  <w:rFonts w:ascii="Trebuchet MS" w:hAnsi="Trebuchet MS" w:cs="Arial"/>
                  <w:color w:val="000000"/>
                  <w:sz w:val="20"/>
                  <w:szCs w:val="20"/>
                  <w:lang w:bidi="th-TH"/>
                </w:rPr>
                <w:delText>R$ 750,00</w:delText>
              </w:r>
            </w:del>
          </w:p>
        </w:tc>
      </w:tr>
      <w:tr w:rsidR="008601AF" w:rsidRPr="008601AF" w14:paraId="4CD7A2F3" w14:textId="77777777" w:rsidTr="0016760B">
        <w:tblPrEx>
          <w:tblW w:w="5000" w:type="pct"/>
          <w:tblCellMar>
            <w:left w:w="70" w:type="dxa"/>
            <w:right w:w="70" w:type="dxa"/>
          </w:tblCellMar>
          <w:tblPrExChange w:id="14165" w:author="Philippe Hollanda - Oliveira Trust" w:date="2022-07-19T10:03:00Z">
            <w:tblPrEx>
              <w:tblW w:w="5000" w:type="pct"/>
              <w:tblCellMar>
                <w:left w:w="70" w:type="dxa"/>
                <w:right w:w="70" w:type="dxa"/>
              </w:tblCellMar>
            </w:tblPrEx>
          </w:tblPrExChange>
        </w:tblPrEx>
        <w:trPr>
          <w:trHeight w:val="1785"/>
          <w:trPrChange w:id="141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BDD322" w14:textId="7DC94CC5" w:rsidR="008601AF" w:rsidRPr="008601AF" w:rsidRDefault="008601AF" w:rsidP="003C2C2A">
            <w:pPr>
              <w:jc w:val="center"/>
              <w:rPr>
                <w:rFonts w:ascii="Trebuchet MS" w:hAnsi="Trebuchet MS" w:cs="Arial"/>
                <w:color w:val="000000"/>
                <w:sz w:val="20"/>
                <w:szCs w:val="20"/>
                <w:lang w:bidi="th-TH"/>
              </w:rPr>
            </w:pPr>
            <w:del w:id="14168" w:author="Philippe Hollanda - Oliveira Trust" w:date="2022-07-19T10:03:00Z">
              <w:r w:rsidRPr="008601AF" w:rsidDel="0016760B">
                <w:rPr>
                  <w:rFonts w:ascii="Trebuchet MS" w:hAnsi="Trebuchet MS" w:cs="Arial"/>
                  <w:color w:val="000000"/>
                  <w:sz w:val="20"/>
                  <w:szCs w:val="20"/>
                  <w:lang w:bidi="th-TH"/>
                </w:rPr>
                <w:delText>LOCACAO DE ANDAIME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59C554" w14:textId="77F143F7" w:rsidR="008601AF" w:rsidRPr="008601AF" w:rsidRDefault="008601AF" w:rsidP="003C2C2A">
            <w:pPr>
              <w:jc w:val="center"/>
              <w:rPr>
                <w:rFonts w:ascii="Trebuchet MS" w:hAnsi="Trebuchet MS" w:cs="Arial"/>
                <w:color w:val="000000"/>
                <w:sz w:val="20"/>
                <w:szCs w:val="20"/>
                <w:lang w:bidi="th-TH"/>
              </w:rPr>
            </w:pPr>
            <w:del w:id="14170" w:author="Philippe Hollanda - Oliveira Trust" w:date="2022-07-19T10:03:00Z">
              <w:r w:rsidRPr="008601AF" w:rsidDel="0016760B">
                <w:rPr>
                  <w:rFonts w:ascii="Trebuchet MS" w:hAnsi="Trebuchet MS" w:cs="Arial"/>
                  <w:color w:val="000000"/>
                  <w:sz w:val="20"/>
                  <w:szCs w:val="20"/>
                  <w:lang w:bidi="th-TH"/>
                </w:rPr>
                <w:delText>21/02/2022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F3D24D" w14:textId="131DC3E8" w:rsidR="008601AF" w:rsidRPr="008601AF" w:rsidRDefault="008601AF" w:rsidP="003C2C2A">
            <w:pPr>
              <w:jc w:val="center"/>
              <w:rPr>
                <w:rFonts w:ascii="Trebuchet MS" w:hAnsi="Trebuchet MS" w:cs="Arial"/>
                <w:color w:val="000000"/>
                <w:sz w:val="20"/>
                <w:szCs w:val="20"/>
                <w:lang w:bidi="th-TH"/>
              </w:rPr>
            </w:pPr>
            <w:del w:id="14172" w:author="Philippe Hollanda - Oliveira Trust" w:date="2022-07-19T10:03:00Z">
              <w:r w:rsidRPr="008601AF" w:rsidDel="0016760B">
                <w:rPr>
                  <w:rFonts w:ascii="Trebuchet MS" w:hAnsi="Trebuchet MS" w:cs="Arial"/>
                  <w:color w:val="000000"/>
                  <w:sz w:val="20"/>
                  <w:szCs w:val="20"/>
                  <w:lang w:bidi="th-TH"/>
                </w:rPr>
                <w:delText>R$ 1.285,17</w:delText>
              </w:r>
            </w:del>
          </w:p>
        </w:tc>
      </w:tr>
      <w:tr w:rsidR="008601AF" w:rsidRPr="008601AF" w14:paraId="78C21741" w14:textId="77777777" w:rsidTr="0016760B">
        <w:tblPrEx>
          <w:tblW w:w="5000" w:type="pct"/>
          <w:tblCellMar>
            <w:left w:w="70" w:type="dxa"/>
            <w:right w:w="70" w:type="dxa"/>
          </w:tblCellMar>
          <w:tblPrExChange w:id="14173" w:author="Philippe Hollanda - Oliveira Trust" w:date="2022-07-19T10:03:00Z">
            <w:tblPrEx>
              <w:tblW w:w="5000" w:type="pct"/>
              <w:tblCellMar>
                <w:left w:w="70" w:type="dxa"/>
                <w:right w:w="70" w:type="dxa"/>
              </w:tblCellMar>
            </w:tblPrEx>
          </w:tblPrExChange>
        </w:tblPrEx>
        <w:trPr>
          <w:trHeight w:val="1785"/>
          <w:trPrChange w:id="141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931FFE" w14:textId="2E5C3799" w:rsidR="008601AF" w:rsidRPr="008601AF" w:rsidRDefault="008601AF" w:rsidP="003C2C2A">
            <w:pPr>
              <w:jc w:val="center"/>
              <w:rPr>
                <w:rFonts w:ascii="Trebuchet MS" w:hAnsi="Trebuchet MS" w:cs="Arial"/>
                <w:color w:val="000000"/>
                <w:sz w:val="20"/>
                <w:szCs w:val="20"/>
                <w:lang w:bidi="th-TH"/>
              </w:rPr>
            </w:pPr>
            <w:del w:id="14176" w:author="Philippe Hollanda - Oliveira Trust" w:date="2022-07-19T10:03:00Z">
              <w:r w:rsidRPr="008601AF" w:rsidDel="0016760B">
                <w:rPr>
                  <w:rFonts w:ascii="Trebuchet MS" w:hAnsi="Trebuchet MS" w:cs="Arial"/>
                  <w:color w:val="000000"/>
                  <w:sz w:val="20"/>
                  <w:szCs w:val="20"/>
                  <w:lang w:bidi="th-TH"/>
                </w:rPr>
                <w:lastRenderedPageBreak/>
                <w:delText>LOCAÇÃO DE BENTONEIRA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3F1357" w14:textId="5A69F801" w:rsidR="008601AF" w:rsidRPr="008601AF" w:rsidRDefault="008601AF" w:rsidP="003C2C2A">
            <w:pPr>
              <w:jc w:val="center"/>
              <w:rPr>
                <w:rFonts w:ascii="Trebuchet MS" w:hAnsi="Trebuchet MS" w:cs="Arial"/>
                <w:color w:val="000000"/>
                <w:sz w:val="20"/>
                <w:szCs w:val="20"/>
                <w:lang w:bidi="th-TH"/>
              </w:rPr>
            </w:pPr>
            <w:del w:id="14178" w:author="Philippe Hollanda - Oliveira Trust" w:date="2022-07-19T10:03:00Z">
              <w:r w:rsidRPr="008601AF" w:rsidDel="0016760B">
                <w:rPr>
                  <w:rFonts w:ascii="Trebuchet MS" w:hAnsi="Trebuchet MS" w:cs="Arial"/>
                  <w:color w:val="000000"/>
                  <w:sz w:val="20"/>
                  <w:szCs w:val="20"/>
                  <w:lang w:bidi="th-TH"/>
                </w:rPr>
                <w:delText>14/02/2022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D5AFB2" w14:textId="2E930D17" w:rsidR="008601AF" w:rsidRPr="008601AF" w:rsidRDefault="008601AF" w:rsidP="003C2C2A">
            <w:pPr>
              <w:jc w:val="center"/>
              <w:rPr>
                <w:rFonts w:ascii="Trebuchet MS" w:hAnsi="Trebuchet MS" w:cs="Arial"/>
                <w:color w:val="000000"/>
                <w:sz w:val="20"/>
                <w:szCs w:val="20"/>
                <w:lang w:bidi="th-TH"/>
              </w:rPr>
            </w:pPr>
            <w:del w:id="14180" w:author="Philippe Hollanda - Oliveira Trust" w:date="2022-07-19T10:03:00Z">
              <w:r w:rsidRPr="008601AF" w:rsidDel="0016760B">
                <w:rPr>
                  <w:rFonts w:ascii="Trebuchet MS" w:hAnsi="Trebuchet MS" w:cs="Arial"/>
                  <w:color w:val="000000"/>
                  <w:sz w:val="20"/>
                  <w:szCs w:val="20"/>
                  <w:lang w:bidi="th-TH"/>
                </w:rPr>
                <w:delText>R$ 82,33</w:delText>
              </w:r>
            </w:del>
          </w:p>
        </w:tc>
      </w:tr>
      <w:tr w:rsidR="008601AF" w:rsidRPr="008601AF" w14:paraId="10D4CAF3" w14:textId="77777777" w:rsidTr="0016760B">
        <w:tblPrEx>
          <w:tblW w:w="5000" w:type="pct"/>
          <w:tblCellMar>
            <w:left w:w="70" w:type="dxa"/>
            <w:right w:w="70" w:type="dxa"/>
          </w:tblCellMar>
          <w:tblPrExChange w:id="14181" w:author="Philippe Hollanda - Oliveira Trust" w:date="2022-07-19T10:03:00Z">
            <w:tblPrEx>
              <w:tblW w:w="5000" w:type="pct"/>
              <w:tblCellMar>
                <w:left w:w="70" w:type="dxa"/>
                <w:right w:w="70" w:type="dxa"/>
              </w:tblCellMar>
            </w:tblPrEx>
          </w:tblPrExChange>
        </w:tblPrEx>
        <w:trPr>
          <w:trHeight w:val="1785"/>
          <w:trPrChange w:id="141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02FF6A" w14:textId="79A59992" w:rsidR="008601AF" w:rsidRPr="008601AF" w:rsidRDefault="008601AF" w:rsidP="003C2C2A">
            <w:pPr>
              <w:jc w:val="center"/>
              <w:rPr>
                <w:rFonts w:ascii="Trebuchet MS" w:hAnsi="Trebuchet MS" w:cs="Arial"/>
                <w:color w:val="000000"/>
                <w:sz w:val="20"/>
                <w:szCs w:val="20"/>
                <w:lang w:bidi="th-TH"/>
              </w:rPr>
            </w:pPr>
            <w:del w:id="14184" w:author="Philippe Hollanda - Oliveira Trust" w:date="2022-07-19T10:03:00Z">
              <w:r w:rsidRPr="008601AF" w:rsidDel="0016760B">
                <w:rPr>
                  <w:rFonts w:ascii="Trebuchet MS" w:hAnsi="Trebuchet MS" w:cs="Arial"/>
                  <w:color w:val="000000"/>
                  <w:sz w:val="20"/>
                  <w:szCs w:val="20"/>
                  <w:lang w:bidi="th-TH"/>
                </w:rPr>
                <w:delText>RESERVATÓRIO METÁLICO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0D6771" w14:textId="4A0D41E4" w:rsidR="008601AF" w:rsidRPr="008601AF" w:rsidRDefault="008601AF" w:rsidP="003C2C2A">
            <w:pPr>
              <w:jc w:val="center"/>
              <w:rPr>
                <w:rFonts w:ascii="Trebuchet MS" w:hAnsi="Trebuchet MS" w:cs="Arial"/>
                <w:color w:val="000000"/>
                <w:sz w:val="20"/>
                <w:szCs w:val="20"/>
                <w:lang w:bidi="th-TH"/>
              </w:rPr>
            </w:pPr>
            <w:del w:id="14186" w:author="Philippe Hollanda - Oliveira Trust" w:date="2022-07-19T10:03:00Z">
              <w:r w:rsidRPr="008601AF" w:rsidDel="0016760B">
                <w:rPr>
                  <w:rFonts w:ascii="Trebuchet MS" w:hAnsi="Trebuchet MS" w:cs="Arial"/>
                  <w:color w:val="000000"/>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461D0A" w14:textId="22CDBE61" w:rsidR="008601AF" w:rsidRPr="008601AF" w:rsidRDefault="008601AF" w:rsidP="003C2C2A">
            <w:pPr>
              <w:jc w:val="center"/>
              <w:rPr>
                <w:rFonts w:ascii="Trebuchet MS" w:hAnsi="Trebuchet MS" w:cs="Arial"/>
                <w:color w:val="000000"/>
                <w:sz w:val="20"/>
                <w:szCs w:val="20"/>
                <w:lang w:bidi="th-TH"/>
              </w:rPr>
            </w:pPr>
            <w:del w:id="14188" w:author="Philippe Hollanda - Oliveira Trust" w:date="2022-07-19T10:03:00Z">
              <w:r w:rsidRPr="008601AF" w:rsidDel="0016760B">
                <w:rPr>
                  <w:rFonts w:ascii="Trebuchet MS" w:hAnsi="Trebuchet MS" w:cs="Arial"/>
                  <w:color w:val="000000"/>
                  <w:sz w:val="20"/>
                  <w:szCs w:val="20"/>
                  <w:lang w:bidi="th-TH"/>
                </w:rPr>
                <w:delText>R$ 16.250,00</w:delText>
              </w:r>
            </w:del>
          </w:p>
        </w:tc>
      </w:tr>
      <w:tr w:rsidR="008601AF" w:rsidRPr="008601AF" w14:paraId="4797B89E" w14:textId="77777777" w:rsidTr="0016760B">
        <w:tblPrEx>
          <w:tblW w:w="5000" w:type="pct"/>
          <w:tblCellMar>
            <w:left w:w="70" w:type="dxa"/>
            <w:right w:w="70" w:type="dxa"/>
          </w:tblCellMar>
          <w:tblPrExChange w:id="14189" w:author="Philippe Hollanda - Oliveira Trust" w:date="2022-07-19T10:03:00Z">
            <w:tblPrEx>
              <w:tblW w:w="5000" w:type="pct"/>
              <w:tblCellMar>
                <w:left w:w="70" w:type="dxa"/>
                <w:right w:w="70" w:type="dxa"/>
              </w:tblCellMar>
            </w:tblPrEx>
          </w:tblPrExChange>
        </w:tblPrEx>
        <w:trPr>
          <w:trHeight w:val="1785"/>
          <w:trPrChange w:id="141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7A763D" w14:textId="7C7BE5C7" w:rsidR="008601AF" w:rsidRPr="008601AF" w:rsidRDefault="008601AF" w:rsidP="003C2C2A">
            <w:pPr>
              <w:jc w:val="center"/>
              <w:rPr>
                <w:rFonts w:ascii="Trebuchet MS" w:hAnsi="Trebuchet MS" w:cs="Arial"/>
                <w:color w:val="000000"/>
                <w:sz w:val="20"/>
                <w:szCs w:val="20"/>
                <w:lang w:bidi="th-TH"/>
              </w:rPr>
            </w:pPr>
            <w:del w:id="14192" w:author="Philippe Hollanda - Oliveira Trust" w:date="2022-07-19T10:03:00Z">
              <w:r w:rsidRPr="008601AF" w:rsidDel="0016760B">
                <w:rPr>
                  <w:rFonts w:ascii="Trebuchet MS" w:hAnsi="Trebuchet MS" w:cs="Arial"/>
                  <w:color w:val="000000"/>
                  <w:sz w:val="20"/>
                  <w:szCs w:val="20"/>
                  <w:lang w:bidi="th-TH"/>
                </w:rPr>
                <w:delText xml:space="preserve">SERVICOS DE INSTALACAO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1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16D136" w14:textId="111C0F19" w:rsidR="008601AF" w:rsidRPr="008601AF" w:rsidRDefault="008601AF" w:rsidP="003C2C2A">
            <w:pPr>
              <w:jc w:val="center"/>
              <w:rPr>
                <w:rFonts w:ascii="Trebuchet MS" w:hAnsi="Trebuchet MS" w:cs="Arial"/>
                <w:color w:val="000000"/>
                <w:sz w:val="20"/>
                <w:szCs w:val="20"/>
                <w:lang w:bidi="th-TH"/>
              </w:rPr>
            </w:pPr>
            <w:del w:id="14194" w:author="Philippe Hollanda - Oliveira Trust" w:date="2022-07-19T10:03:00Z">
              <w:r w:rsidRPr="008601AF" w:rsidDel="0016760B">
                <w:rPr>
                  <w:rFonts w:ascii="Trebuchet MS" w:hAnsi="Trebuchet MS" w:cs="Arial"/>
                  <w:color w:val="000000"/>
                  <w:sz w:val="20"/>
                  <w:szCs w:val="20"/>
                  <w:lang w:bidi="th-TH"/>
                </w:rPr>
                <w:delText>27/09/2021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1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64D04B" w14:textId="61017CC2" w:rsidR="008601AF" w:rsidRPr="008601AF" w:rsidRDefault="008601AF" w:rsidP="003C2C2A">
            <w:pPr>
              <w:jc w:val="center"/>
              <w:rPr>
                <w:rFonts w:ascii="Trebuchet MS" w:hAnsi="Trebuchet MS" w:cs="Arial"/>
                <w:color w:val="000000"/>
                <w:sz w:val="20"/>
                <w:szCs w:val="20"/>
                <w:lang w:bidi="th-TH"/>
              </w:rPr>
            </w:pPr>
            <w:del w:id="14196" w:author="Philippe Hollanda - Oliveira Trust" w:date="2022-07-19T10:03:00Z">
              <w:r w:rsidRPr="008601AF" w:rsidDel="0016760B">
                <w:rPr>
                  <w:rFonts w:ascii="Trebuchet MS" w:hAnsi="Trebuchet MS" w:cs="Arial"/>
                  <w:color w:val="000000"/>
                  <w:sz w:val="20"/>
                  <w:szCs w:val="20"/>
                  <w:lang w:bidi="th-TH"/>
                </w:rPr>
                <w:delText>R$ 1.163,08</w:delText>
              </w:r>
            </w:del>
          </w:p>
        </w:tc>
      </w:tr>
      <w:tr w:rsidR="008601AF" w:rsidRPr="008601AF" w14:paraId="24226E01" w14:textId="77777777" w:rsidTr="0016760B">
        <w:tblPrEx>
          <w:tblW w:w="5000" w:type="pct"/>
          <w:tblCellMar>
            <w:left w:w="70" w:type="dxa"/>
            <w:right w:w="70" w:type="dxa"/>
          </w:tblCellMar>
          <w:tblPrExChange w:id="14197" w:author="Philippe Hollanda - Oliveira Trust" w:date="2022-07-19T10:03:00Z">
            <w:tblPrEx>
              <w:tblW w:w="5000" w:type="pct"/>
              <w:tblCellMar>
                <w:left w:w="70" w:type="dxa"/>
                <w:right w:w="70" w:type="dxa"/>
              </w:tblCellMar>
            </w:tblPrEx>
          </w:tblPrExChange>
        </w:tblPrEx>
        <w:trPr>
          <w:trHeight w:val="1785"/>
          <w:trPrChange w:id="141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1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926A67" w14:textId="02B53FE0" w:rsidR="008601AF" w:rsidRPr="008601AF" w:rsidRDefault="008601AF" w:rsidP="003C2C2A">
            <w:pPr>
              <w:jc w:val="center"/>
              <w:rPr>
                <w:rFonts w:ascii="Trebuchet MS" w:hAnsi="Trebuchet MS" w:cs="Arial"/>
                <w:color w:val="000000"/>
                <w:sz w:val="20"/>
                <w:szCs w:val="20"/>
                <w:lang w:bidi="th-TH"/>
              </w:rPr>
            </w:pPr>
            <w:del w:id="14200" w:author="Philippe Hollanda - Oliveira Trust" w:date="2022-07-19T10:03:00Z">
              <w:r w:rsidRPr="008601AF" w:rsidDel="0016760B">
                <w:rPr>
                  <w:rFonts w:ascii="Trebuchet MS" w:hAnsi="Trebuchet MS" w:cs="Arial"/>
                  <w:color w:val="000000"/>
                  <w:sz w:val="20"/>
                  <w:szCs w:val="20"/>
                  <w:lang w:bidi="th-TH"/>
                </w:rPr>
                <w:delText>FUROS NA PAREDE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08C58F" w14:textId="671A9AE5" w:rsidR="008601AF" w:rsidRPr="008601AF" w:rsidRDefault="008601AF" w:rsidP="003C2C2A">
            <w:pPr>
              <w:jc w:val="center"/>
              <w:rPr>
                <w:rFonts w:ascii="Trebuchet MS" w:hAnsi="Trebuchet MS" w:cs="Arial"/>
                <w:color w:val="000000"/>
                <w:sz w:val="20"/>
                <w:szCs w:val="20"/>
                <w:lang w:bidi="th-TH"/>
              </w:rPr>
            </w:pPr>
            <w:del w:id="14202"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8FFE79" w14:textId="382B103C" w:rsidR="008601AF" w:rsidRPr="008601AF" w:rsidRDefault="008601AF" w:rsidP="003C2C2A">
            <w:pPr>
              <w:jc w:val="center"/>
              <w:rPr>
                <w:rFonts w:ascii="Trebuchet MS" w:hAnsi="Trebuchet MS" w:cs="Arial"/>
                <w:color w:val="000000"/>
                <w:sz w:val="20"/>
                <w:szCs w:val="20"/>
                <w:lang w:bidi="th-TH"/>
              </w:rPr>
            </w:pPr>
            <w:del w:id="14204"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7241C627" w14:textId="77777777" w:rsidTr="0016760B">
        <w:tblPrEx>
          <w:tblW w:w="5000" w:type="pct"/>
          <w:tblCellMar>
            <w:left w:w="70" w:type="dxa"/>
            <w:right w:w="70" w:type="dxa"/>
          </w:tblCellMar>
          <w:tblPrExChange w:id="14205" w:author="Philippe Hollanda - Oliveira Trust" w:date="2022-07-19T10:03:00Z">
            <w:tblPrEx>
              <w:tblW w:w="5000" w:type="pct"/>
              <w:tblCellMar>
                <w:left w:w="70" w:type="dxa"/>
                <w:right w:w="70" w:type="dxa"/>
              </w:tblCellMar>
            </w:tblPrEx>
          </w:tblPrExChange>
        </w:tblPrEx>
        <w:trPr>
          <w:trHeight w:val="1785"/>
          <w:trPrChange w:id="142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E2F48E" w14:textId="2D9AD21F" w:rsidR="008601AF" w:rsidRPr="008601AF" w:rsidRDefault="008601AF" w:rsidP="003C2C2A">
            <w:pPr>
              <w:jc w:val="center"/>
              <w:rPr>
                <w:rFonts w:ascii="Trebuchet MS" w:hAnsi="Trebuchet MS" w:cs="Arial"/>
                <w:color w:val="000000"/>
                <w:sz w:val="20"/>
                <w:szCs w:val="20"/>
                <w:lang w:bidi="th-TH"/>
              </w:rPr>
            </w:pPr>
            <w:del w:id="14208" w:author="Philippe Hollanda - Oliveira Trust" w:date="2022-07-19T10:03:00Z">
              <w:r w:rsidRPr="008601AF" w:rsidDel="0016760B">
                <w:rPr>
                  <w:rFonts w:ascii="Trebuchet MS" w:hAnsi="Trebuchet MS" w:cs="Arial"/>
                  <w:color w:val="000000"/>
                  <w:sz w:val="20"/>
                  <w:szCs w:val="20"/>
                  <w:lang w:bidi="th-TH"/>
                </w:rPr>
                <w:delText>PISO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CCBD69" w14:textId="4B559751" w:rsidR="008601AF" w:rsidRPr="008601AF" w:rsidRDefault="008601AF" w:rsidP="003C2C2A">
            <w:pPr>
              <w:jc w:val="center"/>
              <w:rPr>
                <w:rFonts w:ascii="Trebuchet MS" w:hAnsi="Trebuchet MS" w:cs="Arial"/>
                <w:color w:val="000000"/>
                <w:sz w:val="20"/>
                <w:szCs w:val="20"/>
                <w:lang w:bidi="th-TH"/>
              </w:rPr>
            </w:pPr>
            <w:del w:id="14210" w:author="Philippe Hollanda - Oliveira Trust" w:date="2022-07-19T10:03:00Z">
              <w:r w:rsidRPr="008601AF" w:rsidDel="0016760B">
                <w:rPr>
                  <w:rFonts w:ascii="Trebuchet MS" w:hAnsi="Trebuchet MS" w:cs="Arial"/>
                  <w:color w:val="000000"/>
                  <w:sz w:val="20"/>
                  <w:szCs w:val="20"/>
                  <w:lang w:bidi="th-TH"/>
                </w:rPr>
                <w:delText>27/09/2021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8B261C" w14:textId="7E603170" w:rsidR="008601AF" w:rsidRPr="008601AF" w:rsidRDefault="008601AF" w:rsidP="003C2C2A">
            <w:pPr>
              <w:jc w:val="center"/>
              <w:rPr>
                <w:rFonts w:ascii="Trebuchet MS" w:hAnsi="Trebuchet MS" w:cs="Arial"/>
                <w:color w:val="000000"/>
                <w:sz w:val="20"/>
                <w:szCs w:val="20"/>
                <w:lang w:bidi="th-TH"/>
              </w:rPr>
            </w:pPr>
            <w:del w:id="14212" w:author="Philippe Hollanda - Oliveira Trust" w:date="2022-07-19T10:03:00Z">
              <w:r w:rsidRPr="008601AF" w:rsidDel="0016760B">
                <w:rPr>
                  <w:rFonts w:ascii="Trebuchet MS" w:hAnsi="Trebuchet MS" w:cs="Arial"/>
                  <w:color w:val="000000"/>
                  <w:sz w:val="20"/>
                  <w:szCs w:val="20"/>
                  <w:lang w:bidi="th-TH"/>
                </w:rPr>
                <w:delText>R$ 12.019,99</w:delText>
              </w:r>
            </w:del>
          </w:p>
        </w:tc>
      </w:tr>
      <w:tr w:rsidR="008601AF" w:rsidRPr="008601AF" w14:paraId="0275F942" w14:textId="77777777" w:rsidTr="0016760B">
        <w:tblPrEx>
          <w:tblW w:w="5000" w:type="pct"/>
          <w:tblCellMar>
            <w:left w:w="70" w:type="dxa"/>
            <w:right w:w="70" w:type="dxa"/>
          </w:tblCellMar>
          <w:tblPrExChange w:id="14213" w:author="Philippe Hollanda - Oliveira Trust" w:date="2022-07-19T10:03:00Z">
            <w:tblPrEx>
              <w:tblW w:w="5000" w:type="pct"/>
              <w:tblCellMar>
                <w:left w:w="70" w:type="dxa"/>
                <w:right w:w="70" w:type="dxa"/>
              </w:tblCellMar>
            </w:tblPrEx>
          </w:tblPrExChange>
        </w:tblPrEx>
        <w:trPr>
          <w:trHeight w:val="1785"/>
          <w:trPrChange w:id="142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5BB908" w14:textId="14C2E44E" w:rsidR="008601AF" w:rsidRPr="008601AF" w:rsidRDefault="008601AF" w:rsidP="003C2C2A">
            <w:pPr>
              <w:jc w:val="center"/>
              <w:rPr>
                <w:rFonts w:ascii="Trebuchet MS" w:hAnsi="Trebuchet MS" w:cs="Arial"/>
                <w:color w:val="000000"/>
                <w:sz w:val="20"/>
                <w:szCs w:val="20"/>
                <w:lang w:bidi="th-TH"/>
              </w:rPr>
            </w:pPr>
            <w:del w:id="14216" w:author="Philippe Hollanda - Oliveira Trust" w:date="2022-07-19T10:03:00Z">
              <w:r w:rsidRPr="008601AF" w:rsidDel="0016760B">
                <w:rPr>
                  <w:rFonts w:ascii="Trebuchet MS" w:hAnsi="Trebuchet MS" w:cs="Arial"/>
                  <w:color w:val="000000"/>
                  <w:sz w:val="20"/>
                  <w:szCs w:val="20"/>
                  <w:lang w:bidi="th-TH"/>
                </w:rPr>
                <w:lastRenderedPageBreak/>
                <w:delText>SERVIÇO DE TRANSPORTE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D65347" w14:textId="5240A33B" w:rsidR="008601AF" w:rsidRPr="008601AF" w:rsidRDefault="008601AF" w:rsidP="003C2C2A">
            <w:pPr>
              <w:jc w:val="center"/>
              <w:rPr>
                <w:rFonts w:ascii="Trebuchet MS" w:hAnsi="Trebuchet MS" w:cs="Arial"/>
                <w:color w:val="000000"/>
                <w:sz w:val="20"/>
                <w:szCs w:val="20"/>
                <w:lang w:bidi="th-TH"/>
              </w:rPr>
            </w:pPr>
            <w:del w:id="14218" w:author="Philippe Hollanda - Oliveira Trust" w:date="2022-07-19T10:03:00Z">
              <w:r w:rsidRPr="008601AF" w:rsidDel="0016760B">
                <w:rPr>
                  <w:rFonts w:ascii="Trebuchet MS" w:hAnsi="Trebuchet MS" w:cs="Arial"/>
                  <w:color w:val="000000"/>
                  <w:sz w:val="20"/>
                  <w:szCs w:val="20"/>
                  <w:lang w:bidi="th-TH"/>
                </w:rPr>
                <w:delText>24/09/2021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45AFCB" w14:textId="277BC4FB" w:rsidR="008601AF" w:rsidRPr="008601AF" w:rsidRDefault="008601AF" w:rsidP="003C2C2A">
            <w:pPr>
              <w:jc w:val="center"/>
              <w:rPr>
                <w:rFonts w:ascii="Trebuchet MS" w:hAnsi="Trebuchet MS" w:cs="Arial"/>
                <w:color w:val="000000"/>
                <w:sz w:val="20"/>
                <w:szCs w:val="20"/>
                <w:lang w:bidi="th-TH"/>
              </w:rPr>
            </w:pPr>
            <w:del w:id="14220" w:author="Philippe Hollanda - Oliveira Trust" w:date="2022-07-19T10:03:00Z">
              <w:r w:rsidRPr="008601AF" w:rsidDel="0016760B">
                <w:rPr>
                  <w:rFonts w:ascii="Trebuchet MS" w:hAnsi="Trebuchet MS" w:cs="Arial"/>
                  <w:color w:val="000000"/>
                  <w:sz w:val="20"/>
                  <w:szCs w:val="20"/>
                  <w:lang w:bidi="th-TH"/>
                </w:rPr>
                <w:delText>R$ 199,36</w:delText>
              </w:r>
            </w:del>
          </w:p>
        </w:tc>
      </w:tr>
      <w:tr w:rsidR="008601AF" w:rsidRPr="008601AF" w14:paraId="4B1BE289" w14:textId="77777777" w:rsidTr="0016760B">
        <w:tblPrEx>
          <w:tblW w:w="5000" w:type="pct"/>
          <w:tblCellMar>
            <w:left w:w="70" w:type="dxa"/>
            <w:right w:w="70" w:type="dxa"/>
          </w:tblCellMar>
          <w:tblPrExChange w:id="14221" w:author="Philippe Hollanda - Oliveira Trust" w:date="2022-07-19T10:03:00Z">
            <w:tblPrEx>
              <w:tblW w:w="5000" w:type="pct"/>
              <w:tblCellMar>
                <w:left w:w="70" w:type="dxa"/>
                <w:right w:w="70" w:type="dxa"/>
              </w:tblCellMar>
            </w:tblPrEx>
          </w:tblPrExChange>
        </w:tblPrEx>
        <w:trPr>
          <w:trHeight w:val="1785"/>
          <w:trPrChange w:id="142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E80BDB" w14:textId="0E57DA39" w:rsidR="008601AF" w:rsidRPr="008601AF" w:rsidRDefault="008601AF" w:rsidP="003C2C2A">
            <w:pPr>
              <w:jc w:val="center"/>
              <w:rPr>
                <w:rFonts w:ascii="Trebuchet MS" w:hAnsi="Trebuchet MS" w:cs="Arial"/>
                <w:color w:val="000000"/>
                <w:sz w:val="20"/>
                <w:szCs w:val="20"/>
                <w:lang w:bidi="th-TH"/>
              </w:rPr>
            </w:pPr>
            <w:del w:id="14224" w:author="Philippe Hollanda - Oliveira Trust" w:date="2022-07-19T10:03:00Z">
              <w:r w:rsidRPr="008601AF" w:rsidDel="0016760B">
                <w:rPr>
                  <w:rFonts w:ascii="Trebuchet MS" w:hAnsi="Trebuchet MS" w:cs="Arial"/>
                  <w:color w:val="000000"/>
                  <w:sz w:val="20"/>
                  <w:szCs w:val="20"/>
                  <w:lang w:bidi="th-TH"/>
                </w:rPr>
                <w:delText>SERVIÇO DE PAVIMENTAÇÕES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1B90DA" w14:textId="5DFEADA1" w:rsidR="008601AF" w:rsidRPr="008601AF" w:rsidRDefault="008601AF" w:rsidP="003C2C2A">
            <w:pPr>
              <w:jc w:val="center"/>
              <w:rPr>
                <w:rFonts w:ascii="Trebuchet MS" w:hAnsi="Trebuchet MS" w:cs="Arial"/>
                <w:color w:val="000000"/>
                <w:sz w:val="20"/>
                <w:szCs w:val="20"/>
                <w:lang w:bidi="th-TH"/>
              </w:rPr>
            </w:pPr>
            <w:del w:id="14226" w:author="Philippe Hollanda - Oliveira Trust" w:date="2022-07-19T10:03:00Z">
              <w:r w:rsidRPr="008601AF" w:rsidDel="0016760B">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90BFD4" w14:textId="13BD3DF5" w:rsidR="008601AF" w:rsidRPr="008601AF" w:rsidRDefault="008601AF" w:rsidP="003C2C2A">
            <w:pPr>
              <w:jc w:val="center"/>
              <w:rPr>
                <w:rFonts w:ascii="Trebuchet MS" w:hAnsi="Trebuchet MS" w:cs="Arial"/>
                <w:color w:val="000000"/>
                <w:sz w:val="20"/>
                <w:szCs w:val="20"/>
                <w:lang w:bidi="th-TH"/>
              </w:rPr>
            </w:pPr>
            <w:del w:id="14228" w:author="Philippe Hollanda - Oliveira Trust" w:date="2022-07-19T10:03:00Z">
              <w:r w:rsidRPr="008601AF" w:rsidDel="0016760B">
                <w:rPr>
                  <w:rFonts w:ascii="Trebuchet MS" w:hAnsi="Trebuchet MS" w:cs="Arial"/>
                  <w:color w:val="000000"/>
                  <w:sz w:val="20"/>
                  <w:szCs w:val="20"/>
                  <w:lang w:bidi="th-TH"/>
                </w:rPr>
                <w:delText>R$ 905,77</w:delText>
              </w:r>
            </w:del>
          </w:p>
        </w:tc>
      </w:tr>
      <w:tr w:rsidR="008601AF" w:rsidRPr="008601AF" w14:paraId="15314741" w14:textId="77777777" w:rsidTr="0016760B">
        <w:tblPrEx>
          <w:tblW w:w="5000" w:type="pct"/>
          <w:tblCellMar>
            <w:left w:w="70" w:type="dxa"/>
            <w:right w:w="70" w:type="dxa"/>
          </w:tblCellMar>
          <w:tblPrExChange w:id="14229" w:author="Philippe Hollanda - Oliveira Trust" w:date="2022-07-19T10:03:00Z">
            <w:tblPrEx>
              <w:tblW w:w="5000" w:type="pct"/>
              <w:tblCellMar>
                <w:left w:w="70" w:type="dxa"/>
                <w:right w:w="70" w:type="dxa"/>
              </w:tblCellMar>
            </w:tblPrEx>
          </w:tblPrExChange>
        </w:tblPrEx>
        <w:trPr>
          <w:trHeight w:val="1785"/>
          <w:trPrChange w:id="142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CE764B" w14:textId="08A6CEE6" w:rsidR="008601AF" w:rsidRPr="008601AF" w:rsidRDefault="008601AF" w:rsidP="003C2C2A">
            <w:pPr>
              <w:jc w:val="center"/>
              <w:rPr>
                <w:rFonts w:ascii="Trebuchet MS" w:hAnsi="Trebuchet MS" w:cs="Arial"/>
                <w:color w:val="000000"/>
                <w:sz w:val="20"/>
                <w:szCs w:val="20"/>
                <w:lang w:bidi="th-TH"/>
              </w:rPr>
            </w:pPr>
            <w:del w:id="14232"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9CCA87" w14:textId="60C88BC4" w:rsidR="008601AF" w:rsidRPr="008601AF" w:rsidRDefault="008601AF" w:rsidP="003C2C2A">
            <w:pPr>
              <w:jc w:val="center"/>
              <w:rPr>
                <w:rFonts w:ascii="Trebuchet MS" w:hAnsi="Trebuchet MS" w:cs="Arial"/>
                <w:color w:val="000000"/>
                <w:sz w:val="20"/>
                <w:szCs w:val="20"/>
                <w:lang w:bidi="th-TH"/>
              </w:rPr>
            </w:pPr>
            <w:del w:id="14234" w:author="Philippe Hollanda - Oliveira Trust" w:date="2022-07-19T10:03:00Z">
              <w:r w:rsidRPr="008601AF" w:rsidDel="0016760B">
                <w:rPr>
                  <w:rFonts w:ascii="Trebuchet MS" w:hAnsi="Trebuchet MS" w:cs="Arial"/>
                  <w:color w:val="000000"/>
                  <w:sz w:val="20"/>
                  <w:szCs w:val="20"/>
                  <w:lang w:bidi="th-TH"/>
                </w:rPr>
                <w:delText>30/09/2021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126820" w14:textId="5B5B834A" w:rsidR="008601AF" w:rsidRPr="008601AF" w:rsidRDefault="008601AF" w:rsidP="003C2C2A">
            <w:pPr>
              <w:jc w:val="center"/>
              <w:rPr>
                <w:rFonts w:ascii="Trebuchet MS" w:hAnsi="Trebuchet MS" w:cs="Arial"/>
                <w:color w:val="000000"/>
                <w:sz w:val="20"/>
                <w:szCs w:val="20"/>
                <w:lang w:bidi="th-TH"/>
              </w:rPr>
            </w:pPr>
            <w:del w:id="14236" w:author="Philippe Hollanda - Oliveira Trust" w:date="2022-07-19T10:03:00Z">
              <w:r w:rsidRPr="008601AF" w:rsidDel="0016760B">
                <w:rPr>
                  <w:rFonts w:ascii="Trebuchet MS" w:hAnsi="Trebuchet MS" w:cs="Arial"/>
                  <w:color w:val="000000"/>
                  <w:sz w:val="20"/>
                  <w:szCs w:val="20"/>
                  <w:lang w:bidi="th-TH"/>
                </w:rPr>
                <w:delText>R$ 290,00</w:delText>
              </w:r>
            </w:del>
          </w:p>
        </w:tc>
      </w:tr>
      <w:tr w:rsidR="008601AF" w:rsidRPr="008601AF" w14:paraId="2EAC7FAA" w14:textId="77777777" w:rsidTr="0016760B">
        <w:tblPrEx>
          <w:tblW w:w="5000" w:type="pct"/>
          <w:tblCellMar>
            <w:left w:w="70" w:type="dxa"/>
            <w:right w:w="70" w:type="dxa"/>
          </w:tblCellMar>
          <w:tblPrExChange w:id="14237" w:author="Philippe Hollanda - Oliveira Trust" w:date="2022-07-19T10:03:00Z">
            <w:tblPrEx>
              <w:tblW w:w="5000" w:type="pct"/>
              <w:tblCellMar>
                <w:left w:w="70" w:type="dxa"/>
                <w:right w:w="70" w:type="dxa"/>
              </w:tblCellMar>
            </w:tblPrEx>
          </w:tblPrExChange>
        </w:tblPrEx>
        <w:trPr>
          <w:trHeight w:val="1785"/>
          <w:trPrChange w:id="142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8741DC" w14:textId="6433F9A9" w:rsidR="008601AF" w:rsidRPr="008601AF" w:rsidRDefault="008601AF" w:rsidP="003C2C2A">
            <w:pPr>
              <w:jc w:val="center"/>
              <w:rPr>
                <w:rFonts w:ascii="Trebuchet MS" w:hAnsi="Trebuchet MS" w:cs="Arial"/>
                <w:color w:val="000000"/>
                <w:sz w:val="20"/>
                <w:szCs w:val="20"/>
                <w:lang w:bidi="th-TH"/>
              </w:rPr>
            </w:pPr>
            <w:del w:id="14240" w:author="Philippe Hollanda - Oliveira Trust" w:date="2022-07-19T10:03:00Z">
              <w:r w:rsidRPr="008601AF" w:rsidDel="0016760B">
                <w:rPr>
                  <w:rFonts w:ascii="Trebuchet MS" w:hAnsi="Trebuchet MS" w:cs="Arial"/>
                  <w:color w:val="000000"/>
                  <w:sz w:val="20"/>
                  <w:szCs w:val="20"/>
                  <w:lang w:bidi="th-TH"/>
                </w:rPr>
                <w:delText>LOCAÇÃO DE MÁQUINA DE SOLDA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F66612" w14:textId="1FB4552A" w:rsidR="008601AF" w:rsidRPr="008601AF" w:rsidRDefault="008601AF" w:rsidP="003C2C2A">
            <w:pPr>
              <w:jc w:val="center"/>
              <w:rPr>
                <w:rFonts w:ascii="Trebuchet MS" w:hAnsi="Trebuchet MS" w:cs="Arial"/>
                <w:color w:val="000000"/>
                <w:sz w:val="20"/>
                <w:szCs w:val="20"/>
                <w:lang w:bidi="th-TH"/>
              </w:rPr>
            </w:pPr>
            <w:del w:id="14242" w:author="Philippe Hollanda - Oliveira Trust" w:date="2022-07-19T10:03:00Z">
              <w:r w:rsidRPr="008601AF" w:rsidDel="0016760B">
                <w:rPr>
                  <w:rFonts w:ascii="Trebuchet MS" w:hAnsi="Trebuchet MS" w:cs="Arial"/>
                  <w:color w:val="000000"/>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B68F84" w14:textId="025C083A" w:rsidR="008601AF" w:rsidRPr="008601AF" w:rsidRDefault="008601AF" w:rsidP="003C2C2A">
            <w:pPr>
              <w:jc w:val="center"/>
              <w:rPr>
                <w:rFonts w:ascii="Trebuchet MS" w:hAnsi="Trebuchet MS" w:cs="Arial"/>
                <w:color w:val="000000"/>
                <w:sz w:val="20"/>
                <w:szCs w:val="20"/>
                <w:lang w:bidi="th-TH"/>
              </w:rPr>
            </w:pPr>
            <w:del w:id="14244" w:author="Philippe Hollanda - Oliveira Trust" w:date="2022-07-19T10:03:00Z">
              <w:r w:rsidRPr="008601AF" w:rsidDel="0016760B">
                <w:rPr>
                  <w:rFonts w:ascii="Trebuchet MS" w:hAnsi="Trebuchet MS" w:cs="Arial"/>
                  <w:color w:val="000000"/>
                  <w:sz w:val="20"/>
                  <w:szCs w:val="20"/>
                  <w:lang w:bidi="th-TH"/>
                </w:rPr>
                <w:delText>R$ 297,75</w:delText>
              </w:r>
            </w:del>
          </w:p>
        </w:tc>
      </w:tr>
      <w:tr w:rsidR="008601AF" w:rsidRPr="008601AF" w14:paraId="64CA375F" w14:textId="77777777" w:rsidTr="0016760B">
        <w:tblPrEx>
          <w:tblW w:w="5000" w:type="pct"/>
          <w:tblCellMar>
            <w:left w:w="70" w:type="dxa"/>
            <w:right w:w="70" w:type="dxa"/>
          </w:tblCellMar>
          <w:tblPrExChange w:id="14245" w:author="Philippe Hollanda - Oliveira Trust" w:date="2022-07-19T10:03:00Z">
            <w:tblPrEx>
              <w:tblW w:w="5000" w:type="pct"/>
              <w:tblCellMar>
                <w:left w:w="70" w:type="dxa"/>
                <w:right w:w="70" w:type="dxa"/>
              </w:tblCellMar>
            </w:tblPrEx>
          </w:tblPrExChange>
        </w:tblPrEx>
        <w:trPr>
          <w:trHeight w:val="1785"/>
          <w:trPrChange w:id="142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AA65E4" w14:textId="3D84DCDD" w:rsidR="008601AF" w:rsidRPr="008601AF" w:rsidRDefault="008601AF" w:rsidP="003C2C2A">
            <w:pPr>
              <w:jc w:val="center"/>
              <w:rPr>
                <w:rFonts w:ascii="Trebuchet MS" w:hAnsi="Trebuchet MS" w:cs="Arial"/>
                <w:color w:val="000000"/>
                <w:sz w:val="20"/>
                <w:szCs w:val="20"/>
                <w:lang w:bidi="th-TH"/>
              </w:rPr>
            </w:pPr>
            <w:del w:id="14248" w:author="Philippe Hollanda - Oliveira Trust" w:date="2022-07-19T10:03:00Z">
              <w:r w:rsidRPr="008601AF" w:rsidDel="0016760B">
                <w:rPr>
                  <w:rFonts w:ascii="Trebuchet MS" w:hAnsi="Trebuchet MS" w:cs="Arial"/>
                  <w:color w:val="000000"/>
                  <w:sz w:val="20"/>
                  <w:szCs w:val="20"/>
                  <w:lang w:bidi="th-TH"/>
                </w:rPr>
                <w:delText>SERVIÇO DE TRANSPORTE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139A17" w14:textId="769E99F2" w:rsidR="008601AF" w:rsidRPr="008601AF" w:rsidRDefault="008601AF" w:rsidP="003C2C2A">
            <w:pPr>
              <w:jc w:val="center"/>
              <w:rPr>
                <w:rFonts w:ascii="Trebuchet MS" w:hAnsi="Trebuchet MS" w:cs="Arial"/>
                <w:color w:val="000000"/>
                <w:sz w:val="20"/>
                <w:szCs w:val="20"/>
                <w:lang w:bidi="th-TH"/>
              </w:rPr>
            </w:pPr>
            <w:del w:id="14250" w:author="Philippe Hollanda - Oliveira Trust" w:date="2022-07-19T10:03:00Z">
              <w:r w:rsidRPr="008601AF" w:rsidDel="0016760B">
                <w:rPr>
                  <w:rFonts w:ascii="Trebuchet MS" w:hAnsi="Trebuchet MS" w:cs="Arial"/>
                  <w:color w:val="000000"/>
                  <w:sz w:val="20"/>
                  <w:szCs w:val="20"/>
                  <w:lang w:bidi="th-TH"/>
                </w:rPr>
                <w:delText>29/09/2021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0B6263" w14:textId="38FDAB3A" w:rsidR="008601AF" w:rsidRPr="008601AF" w:rsidRDefault="008601AF" w:rsidP="003C2C2A">
            <w:pPr>
              <w:jc w:val="center"/>
              <w:rPr>
                <w:rFonts w:ascii="Trebuchet MS" w:hAnsi="Trebuchet MS" w:cs="Arial"/>
                <w:color w:val="000000"/>
                <w:sz w:val="20"/>
                <w:szCs w:val="20"/>
                <w:lang w:bidi="th-TH"/>
              </w:rPr>
            </w:pPr>
            <w:del w:id="14252" w:author="Philippe Hollanda - Oliveira Trust" w:date="2022-07-19T10:03:00Z">
              <w:r w:rsidRPr="008601AF" w:rsidDel="0016760B">
                <w:rPr>
                  <w:rFonts w:ascii="Trebuchet MS" w:hAnsi="Trebuchet MS" w:cs="Arial"/>
                  <w:color w:val="000000"/>
                  <w:sz w:val="20"/>
                  <w:szCs w:val="20"/>
                  <w:lang w:bidi="th-TH"/>
                </w:rPr>
                <w:delText>R$ 198,75</w:delText>
              </w:r>
            </w:del>
          </w:p>
        </w:tc>
      </w:tr>
      <w:tr w:rsidR="008601AF" w:rsidRPr="008601AF" w14:paraId="5F5D7D41" w14:textId="77777777" w:rsidTr="0016760B">
        <w:tblPrEx>
          <w:tblW w:w="5000" w:type="pct"/>
          <w:tblCellMar>
            <w:left w:w="70" w:type="dxa"/>
            <w:right w:w="70" w:type="dxa"/>
          </w:tblCellMar>
          <w:tblPrExChange w:id="14253" w:author="Philippe Hollanda - Oliveira Trust" w:date="2022-07-19T10:03:00Z">
            <w:tblPrEx>
              <w:tblW w:w="5000" w:type="pct"/>
              <w:tblCellMar>
                <w:left w:w="70" w:type="dxa"/>
                <w:right w:w="70" w:type="dxa"/>
              </w:tblCellMar>
            </w:tblPrEx>
          </w:tblPrExChange>
        </w:tblPrEx>
        <w:trPr>
          <w:trHeight w:val="1785"/>
          <w:trPrChange w:id="142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BB1553" w14:textId="424CFD37" w:rsidR="008601AF" w:rsidRPr="008601AF" w:rsidRDefault="008601AF" w:rsidP="003C2C2A">
            <w:pPr>
              <w:jc w:val="center"/>
              <w:rPr>
                <w:rFonts w:ascii="Trebuchet MS" w:hAnsi="Trebuchet MS" w:cs="Arial"/>
                <w:color w:val="000000"/>
                <w:sz w:val="20"/>
                <w:szCs w:val="20"/>
                <w:lang w:bidi="th-TH"/>
              </w:rPr>
            </w:pPr>
            <w:del w:id="14256" w:author="Philippe Hollanda - Oliveira Trust" w:date="2022-07-19T10:03:00Z">
              <w:r w:rsidRPr="008601AF" w:rsidDel="0016760B">
                <w:rPr>
                  <w:rFonts w:ascii="Trebuchet MS" w:hAnsi="Trebuchet MS" w:cs="Arial"/>
                  <w:color w:val="000000"/>
                  <w:sz w:val="20"/>
                  <w:szCs w:val="20"/>
                  <w:lang w:bidi="th-TH"/>
                </w:rPr>
                <w:lastRenderedPageBreak/>
                <w:delText>REPARAÇÃO, CONSERVAÇÃO E REFORMA DE EDIFÍCIOS, ESTRADAS, PONTES E CONGENERES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2DD483" w14:textId="5493B9D5" w:rsidR="008601AF" w:rsidRPr="008601AF" w:rsidRDefault="008601AF" w:rsidP="003C2C2A">
            <w:pPr>
              <w:jc w:val="center"/>
              <w:rPr>
                <w:rFonts w:ascii="Trebuchet MS" w:hAnsi="Trebuchet MS" w:cs="Arial"/>
                <w:color w:val="000000"/>
                <w:sz w:val="20"/>
                <w:szCs w:val="20"/>
                <w:lang w:bidi="th-TH"/>
              </w:rPr>
            </w:pPr>
            <w:del w:id="14258" w:author="Philippe Hollanda - Oliveira Trust" w:date="2022-07-19T10:03:00Z">
              <w:r w:rsidRPr="008601AF" w:rsidDel="0016760B">
                <w:rPr>
                  <w:rFonts w:ascii="Trebuchet MS" w:hAnsi="Trebuchet MS" w:cs="Arial"/>
                  <w:color w:val="000000"/>
                  <w:sz w:val="20"/>
                  <w:szCs w:val="20"/>
                  <w:lang w:bidi="th-TH"/>
                </w:rPr>
                <w:delText>15/10/2021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3E8ABF" w14:textId="2D19DF2E" w:rsidR="008601AF" w:rsidRPr="008601AF" w:rsidRDefault="008601AF" w:rsidP="003C2C2A">
            <w:pPr>
              <w:jc w:val="center"/>
              <w:rPr>
                <w:rFonts w:ascii="Trebuchet MS" w:hAnsi="Trebuchet MS" w:cs="Arial"/>
                <w:color w:val="000000"/>
                <w:sz w:val="20"/>
                <w:szCs w:val="20"/>
                <w:lang w:bidi="th-TH"/>
              </w:rPr>
            </w:pPr>
            <w:del w:id="14260" w:author="Philippe Hollanda - Oliveira Trust" w:date="2022-07-19T10:03:00Z">
              <w:r w:rsidRPr="008601AF" w:rsidDel="0016760B">
                <w:rPr>
                  <w:rFonts w:ascii="Trebuchet MS" w:hAnsi="Trebuchet MS" w:cs="Arial"/>
                  <w:color w:val="000000"/>
                  <w:sz w:val="20"/>
                  <w:szCs w:val="20"/>
                  <w:lang w:bidi="th-TH"/>
                </w:rPr>
                <w:delText>R$ 34.593,81</w:delText>
              </w:r>
            </w:del>
          </w:p>
        </w:tc>
      </w:tr>
      <w:tr w:rsidR="008601AF" w:rsidRPr="008601AF" w14:paraId="3E23DB74" w14:textId="77777777" w:rsidTr="0016760B">
        <w:tblPrEx>
          <w:tblW w:w="5000" w:type="pct"/>
          <w:tblCellMar>
            <w:left w:w="70" w:type="dxa"/>
            <w:right w:w="70" w:type="dxa"/>
          </w:tblCellMar>
          <w:tblPrExChange w:id="14261" w:author="Philippe Hollanda - Oliveira Trust" w:date="2022-07-19T10:03:00Z">
            <w:tblPrEx>
              <w:tblW w:w="5000" w:type="pct"/>
              <w:tblCellMar>
                <w:left w:w="70" w:type="dxa"/>
                <w:right w:w="70" w:type="dxa"/>
              </w:tblCellMar>
            </w:tblPrEx>
          </w:tblPrExChange>
        </w:tblPrEx>
        <w:trPr>
          <w:trHeight w:val="1785"/>
          <w:trPrChange w:id="142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9B057A" w14:textId="253E66CE" w:rsidR="008601AF" w:rsidRPr="008601AF" w:rsidRDefault="008601AF" w:rsidP="003C2C2A">
            <w:pPr>
              <w:jc w:val="center"/>
              <w:rPr>
                <w:rFonts w:ascii="Trebuchet MS" w:hAnsi="Trebuchet MS" w:cs="Arial"/>
                <w:color w:val="000000"/>
                <w:sz w:val="20"/>
                <w:szCs w:val="20"/>
                <w:lang w:bidi="th-TH"/>
              </w:rPr>
            </w:pPr>
            <w:del w:id="14264" w:author="Philippe Hollanda - Oliveira Trust" w:date="2022-07-19T10:03:00Z">
              <w:r w:rsidRPr="008601AF" w:rsidDel="0016760B">
                <w:rPr>
                  <w:rFonts w:ascii="Trebuchet MS" w:hAnsi="Trebuchet MS" w:cs="Arial"/>
                  <w:color w:val="000000"/>
                  <w:sz w:val="20"/>
                  <w:szCs w:val="20"/>
                  <w:lang w:bidi="th-TH"/>
                </w:rPr>
                <w:delText>INSTALAÇÃO DE AR CONDICIONADO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2DCB25" w14:textId="3BC8E678" w:rsidR="008601AF" w:rsidRPr="008601AF" w:rsidRDefault="008601AF" w:rsidP="003C2C2A">
            <w:pPr>
              <w:jc w:val="center"/>
              <w:rPr>
                <w:rFonts w:ascii="Trebuchet MS" w:hAnsi="Trebuchet MS" w:cs="Arial"/>
                <w:color w:val="000000"/>
                <w:sz w:val="20"/>
                <w:szCs w:val="20"/>
                <w:lang w:bidi="th-TH"/>
              </w:rPr>
            </w:pPr>
            <w:del w:id="14266" w:author="Philippe Hollanda - Oliveira Trust" w:date="2022-07-19T10:03:00Z">
              <w:r w:rsidRPr="008601AF" w:rsidDel="0016760B">
                <w:rPr>
                  <w:rFonts w:ascii="Trebuchet MS" w:hAnsi="Trebuchet MS" w:cs="Arial"/>
                  <w:color w:val="000000"/>
                  <w:sz w:val="20"/>
                  <w:szCs w:val="20"/>
                  <w:lang w:bidi="th-TH"/>
                </w:rPr>
                <w:delText>01/10/2021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D742A0" w14:textId="1E9B02D8" w:rsidR="008601AF" w:rsidRPr="008601AF" w:rsidRDefault="008601AF" w:rsidP="003C2C2A">
            <w:pPr>
              <w:jc w:val="center"/>
              <w:rPr>
                <w:rFonts w:ascii="Trebuchet MS" w:hAnsi="Trebuchet MS" w:cs="Arial"/>
                <w:color w:val="000000"/>
                <w:sz w:val="20"/>
                <w:szCs w:val="20"/>
                <w:lang w:bidi="th-TH"/>
              </w:rPr>
            </w:pPr>
            <w:del w:id="14268" w:author="Philippe Hollanda - Oliveira Trust" w:date="2022-07-19T10:03:00Z">
              <w:r w:rsidRPr="008601AF" w:rsidDel="0016760B">
                <w:rPr>
                  <w:rFonts w:ascii="Trebuchet MS" w:hAnsi="Trebuchet MS" w:cs="Arial"/>
                  <w:color w:val="000000"/>
                  <w:sz w:val="20"/>
                  <w:szCs w:val="20"/>
                  <w:lang w:bidi="th-TH"/>
                </w:rPr>
                <w:delText>R$ 120.000,00</w:delText>
              </w:r>
            </w:del>
          </w:p>
        </w:tc>
      </w:tr>
      <w:tr w:rsidR="008601AF" w:rsidRPr="008601AF" w14:paraId="4EE55045" w14:textId="77777777" w:rsidTr="0016760B">
        <w:tblPrEx>
          <w:tblW w:w="5000" w:type="pct"/>
          <w:tblCellMar>
            <w:left w:w="70" w:type="dxa"/>
            <w:right w:w="70" w:type="dxa"/>
          </w:tblCellMar>
          <w:tblPrExChange w:id="14269" w:author="Philippe Hollanda - Oliveira Trust" w:date="2022-07-19T10:03:00Z">
            <w:tblPrEx>
              <w:tblW w:w="5000" w:type="pct"/>
              <w:tblCellMar>
                <w:left w:w="70" w:type="dxa"/>
                <w:right w:w="70" w:type="dxa"/>
              </w:tblCellMar>
            </w:tblPrEx>
          </w:tblPrExChange>
        </w:tblPrEx>
        <w:trPr>
          <w:trHeight w:val="1785"/>
          <w:trPrChange w:id="142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A6B721" w14:textId="0AFAFDE5" w:rsidR="008601AF" w:rsidRPr="008601AF" w:rsidRDefault="008601AF" w:rsidP="003C2C2A">
            <w:pPr>
              <w:jc w:val="center"/>
              <w:rPr>
                <w:rFonts w:ascii="Trebuchet MS" w:hAnsi="Trebuchet MS" w:cs="Arial"/>
                <w:color w:val="000000"/>
                <w:sz w:val="20"/>
                <w:szCs w:val="20"/>
                <w:lang w:bidi="th-TH"/>
              </w:rPr>
            </w:pPr>
            <w:del w:id="14272" w:author="Philippe Hollanda - Oliveira Trust" w:date="2022-07-19T10:03:00Z">
              <w:r w:rsidRPr="008601AF" w:rsidDel="0016760B">
                <w:rPr>
                  <w:rFonts w:ascii="Trebuchet MS" w:hAnsi="Trebuchet MS" w:cs="Arial"/>
                  <w:color w:val="000000"/>
                  <w:sz w:val="20"/>
                  <w:szCs w:val="20"/>
                  <w:lang w:bidi="th-TH"/>
                </w:rPr>
                <w:delText>SERVIÇO DE FISCALIZAÇÃO DA OBRA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CC1321" w14:textId="606B2F1B" w:rsidR="008601AF" w:rsidRPr="008601AF" w:rsidRDefault="008601AF" w:rsidP="003C2C2A">
            <w:pPr>
              <w:jc w:val="center"/>
              <w:rPr>
                <w:rFonts w:ascii="Trebuchet MS" w:hAnsi="Trebuchet MS" w:cs="Arial"/>
                <w:color w:val="000000"/>
                <w:sz w:val="20"/>
                <w:szCs w:val="20"/>
                <w:lang w:bidi="th-TH"/>
              </w:rPr>
            </w:pPr>
            <w:del w:id="14274"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069DED" w14:textId="65FAC52D" w:rsidR="008601AF" w:rsidRPr="008601AF" w:rsidRDefault="008601AF" w:rsidP="003C2C2A">
            <w:pPr>
              <w:jc w:val="center"/>
              <w:rPr>
                <w:rFonts w:ascii="Trebuchet MS" w:hAnsi="Trebuchet MS" w:cs="Arial"/>
                <w:color w:val="000000"/>
                <w:sz w:val="20"/>
                <w:szCs w:val="20"/>
                <w:lang w:bidi="th-TH"/>
              </w:rPr>
            </w:pPr>
            <w:del w:id="14276" w:author="Philippe Hollanda - Oliveira Trust" w:date="2022-07-19T10:03:00Z">
              <w:r w:rsidRPr="008601AF" w:rsidDel="0016760B">
                <w:rPr>
                  <w:rFonts w:ascii="Trebuchet MS" w:hAnsi="Trebuchet MS" w:cs="Arial"/>
                  <w:color w:val="000000"/>
                  <w:sz w:val="20"/>
                  <w:szCs w:val="20"/>
                  <w:lang w:bidi="th-TH"/>
                </w:rPr>
                <w:delText>R$ 109.579,85</w:delText>
              </w:r>
            </w:del>
          </w:p>
        </w:tc>
      </w:tr>
      <w:tr w:rsidR="008601AF" w:rsidRPr="008601AF" w14:paraId="1FD63692" w14:textId="77777777" w:rsidTr="0016760B">
        <w:tblPrEx>
          <w:tblW w:w="5000" w:type="pct"/>
          <w:tblCellMar>
            <w:left w:w="70" w:type="dxa"/>
            <w:right w:w="70" w:type="dxa"/>
          </w:tblCellMar>
          <w:tblPrExChange w:id="14277" w:author="Philippe Hollanda - Oliveira Trust" w:date="2022-07-19T10:03:00Z">
            <w:tblPrEx>
              <w:tblW w:w="5000" w:type="pct"/>
              <w:tblCellMar>
                <w:left w:w="70" w:type="dxa"/>
                <w:right w:w="70" w:type="dxa"/>
              </w:tblCellMar>
            </w:tblPrEx>
          </w:tblPrExChange>
        </w:tblPrEx>
        <w:trPr>
          <w:trHeight w:val="1785"/>
          <w:trPrChange w:id="142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454DFB" w14:textId="58FEFC0D" w:rsidR="008601AF" w:rsidRPr="008601AF" w:rsidRDefault="008601AF" w:rsidP="003C2C2A">
            <w:pPr>
              <w:jc w:val="center"/>
              <w:rPr>
                <w:rFonts w:ascii="Trebuchet MS" w:hAnsi="Trebuchet MS" w:cs="Arial"/>
                <w:color w:val="000000"/>
                <w:sz w:val="20"/>
                <w:szCs w:val="20"/>
                <w:lang w:bidi="th-TH"/>
              </w:rPr>
            </w:pPr>
            <w:del w:id="1428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CD6F59" w14:textId="278F498F" w:rsidR="008601AF" w:rsidRPr="008601AF" w:rsidRDefault="008601AF" w:rsidP="003C2C2A">
            <w:pPr>
              <w:jc w:val="center"/>
              <w:rPr>
                <w:rFonts w:ascii="Trebuchet MS" w:hAnsi="Trebuchet MS" w:cs="Arial"/>
                <w:color w:val="000000"/>
                <w:sz w:val="20"/>
                <w:szCs w:val="20"/>
                <w:lang w:bidi="th-TH"/>
              </w:rPr>
            </w:pPr>
            <w:del w:id="14282"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358905" w14:textId="59EB00EC" w:rsidR="008601AF" w:rsidRPr="008601AF" w:rsidRDefault="008601AF" w:rsidP="003C2C2A">
            <w:pPr>
              <w:jc w:val="center"/>
              <w:rPr>
                <w:rFonts w:ascii="Trebuchet MS" w:hAnsi="Trebuchet MS" w:cs="Arial"/>
                <w:color w:val="000000"/>
                <w:sz w:val="20"/>
                <w:szCs w:val="20"/>
                <w:lang w:bidi="th-TH"/>
              </w:rPr>
            </w:pPr>
            <w:del w:id="14284" w:author="Philippe Hollanda - Oliveira Trust" w:date="2022-07-19T10:03:00Z">
              <w:r w:rsidRPr="008601AF" w:rsidDel="0016760B">
                <w:rPr>
                  <w:rFonts w:ascii="Trebuchet MS" w:hAnsi="Trebuchet MS" w:cs="Arial"/>
                  <w:color w:val="000000"/>
                  <w:sz w:val="20"/>
                  <w:szCs w:val="20"/>
                  <w:lang w:bidi="th-TH"/>
                </w:rPr>
                <w:delText>R$ 264.756,51</w:delText>
              </w:r>
            </w:del>
          </w:p>
        </w:tc>
      </w:tr>
      <w:tr w:rsidR="008601AF" w:rsidRPr="008601AF" w14:paraId="6D50D72E" w14:textId="77777777" w:rsidTr="0016760B">
        <w:tblPrEx>
          <w:tblW w:w="5000" w:type="pct"/>
          <w:tblCellMar>
            <w:left w:w="70" w:type="dxa"/>
            <w:right w:w="70" w:type="dxa"/>
          </w:tblCellMar>
          <w:tblPrExChange w:id="14285" w:author="Philippe Hollanda - Oliveira Trust" w:date="2022-07-19T10:03:00Z">
            <w:tblPrEx>
              <w:tblW w:w="5000" w:type="pct"/>
              <w:tblCellMar>
                <w:left w:w="70" w:type="dxa"/>
                <w:right w:w="70" w:type="dxa"/>
              </w:tblCellMar>
            </w:tblPrEx>
          </w:tblPrExChange>
        </w:tblPrEx>
        <w:trPr>
          <w:trHeight w:val="1785"/>
          <w:trPrChange w:id="142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F849E4" w14:textId="228B15A4" w:rsidR="008601AF" w:rsidRPr="008601AF" w:rsidRDefault="008601AF" w:rsidP="003C2C2A">
            <w:pPr>
              <w:jc w:val="center"/>
              <w:rPr>
                <w:rFonts w:ascii="Trebuchet MS" w:hAnsi="Trebuchet MS" w:cs="Arial"/>
                <w:color w:val="000000"/>
                <w:sz w:val="20"/>
                <w:szCs w:val="20"/>
                <w:lang w:bidi="th-TH"/>
              </w:rPr>
            </w:pPr>
            <w:del w:id="1428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379B47" w14:textId="4646BB45" w:rsidR="008601AF" w:rsidRPr="008601AF" w:rsidRDefault="008601AF" w:rsidP="003C2C2A">
            <w:pPr>
              <w:jc w:val="center"/>
              <w:rPr>
                <w:rFonts w:ascii="Trebuchet MS" w:hAnsi="Trebuchet MS" w:cs="Arial"/>
                <w:color w:val="000000"/>
                <w:sz w:val="20"/>
                <w:szCs w:val="20"/>
                <w:lang w:bidi="th-TH"/>
              </w:rPr>
            </w:pPr>
            <w:del w:id="14290"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4CB88C" w14:textId="49185A23" w:rsidR="008601AF" w:rsidRPr="008601AF" w:rsidRDefault="008601AF" w:rsidP="003C2C2A">
            <w:pPr>
              <w:jc w:val="center"/>
              <w:rPr>
                <w:rFonts w:ascii="Trebuchet MS" w:hAnsi="Trebuchet MS" w:cs="Arial"/>
                <w:color w:val="000000"/>
                <w:sz w:val="20"/>
                <w:szCs w:val="20"/>
                <w:lang w:bidi="th-TH"/>
              </w:rPr>
            </w:pPr>
            <w:del w:id="14292" w:author="Philippe Hollanda - Oliveira Trust" w:date="2022-07-19T10:03:00Z">
              <w:r w:rsidRPr="008601AF" w:rsidDel="0016760B">
                <w:rPr>
                  <w:rFonts w:ascii="Trebuchet MS" w:hAnsi="Trebuchet MS" w:cs="Arial"/>
                  <w:color w:val="000000"/>
                  <w:sz w:val="20"/>
                  <w:szCs w:val="20"/>
                  <w:lang w:bidi="th-TH"/>
                </w:rPr>
                <w:delText>R$ 28.217,00</w:delText>
              </w:r>
            </w:del>
          </w:p>
        </w:tc>
      </w:tr>
      <w:tr w:rsidR="008601AF" w:rsidRPr="008601AF" w14:paraId="2FA95E5A" w14:textId="77777777" w:rsidTr="0016760B">
        <w:tblPrEx>
          <w:tblW w:w="5000" w:type="pct"/>
          <w:tblCellMar>
            <w:left w:w="70" w:type="dxa"/>
            <w:right w:w="70" w:type="dxa"/>
          </w:tblCellMar>
          <w:tblPrExChange w:id="14293" w:author="Philippe Hollanda - Oliveira Trust" w:date="2022-07-19T10:03:00Z">
            <w:tblPrEx>
              <w:tblW w:w="5000" w:type="pct"/>
              <w:tblCellMar>
                <w:left w:w="70" w:type="dxa"/>
                <w:right w:w="70" w:type="dxa"/>
              </w:tblCellMar>
            </w:tblPrEx>
          </w:tblPrExChange>
        </w:tblPrEx>
        <w:trPr>
          <w:trHeight w:val="1785"/>
          <w:trPrChange w:id="142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2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5BF785" w14:textId="1C332F5B" w:rsidR="008601AF" w:rsidRPr="008601AF" w:rsidRDefault="008601AF" w:rsidP="003C2C2A">
            <w:pPr>
              <w:jc w:val="center"/>
              <w:rPr>
                <w:rFonts w:ascii="Trebuchet MS" w:hAnsi="Trebuchet MS" w:cs="Arial"/>
                <w:color w:val="000000"/>
                <w:sz w:val="20"/>
                <w:szCs w:val="20"/>
                <w:lang w:bidi="th-TH"/>
              </w:rPr>
            </w:pPr>
            <w:del w:id="14296"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2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33943D" w14:textId="7E083701" w:rsidR="008601AF" w:rsidRPr="008601AF" w:rsidRDefault="008601AF" w:rsidP="003C2C2A">
            <w:pPr>
              <w:jc w:val="center"/>
              <w:rPr>
                <w:rFonts w:ascii="Trebuchet MS" w:hAnsi="Trebuchet MS" w:cs="Arial"/>
                <w:color w:val="000000"/>
                <w:sz w:val="20"/>
                <w:szCs w:val="20"/>
                <w:lang w:bidi="th-TH"/>
              </w:rPr>
            </w:pPr>
            <w:del w:id="14298"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2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CAC9B7" w14:textId="4CCA0AAC" w:rsidR="008601AF" w:rsidRPr="008601AF" w:rsidRDefault="008601AF" w:rsidP="003C2C2A">
            <w:pPr>
              <w:jc w:val="center"/>
              <w:rPr>
                <w:rFonts w:ascii="Trebuchet MS" w:hAnsi="Trebuchet MS" w:cs="Arial"/>
                <w:color w:val="000000"/>
                <w:sz w:val="20"/>
                <w:szCs w:val="20"/>
                <w:lang w:bidi="th-TH"/>
              </w:rPr>
            </w:pPr>
            <w:del w:id="14300" w:author="Philippe Hollanda - Oliveira Trust" w:date="2022-07-19T10:03:00Z">
              <w:r w:rsidRPr="008601AF" w:rsidDel="0016760B">
                <w:rPr>
                  <w:rFonts w:ascii="Trebuchet MS" w:hAnsi="Trebuchet MS" w:cs="Arial"/>
                  <w:color w:val="000000"/>
                  <w:sz w:val="20"/>
                  <w:szCs w:val="20"/>
                  <w:lang w:bidi="th-TH"/>
                </w:rPr>
                <w:delText>R$ 1.500,00</w:delText>
              </w:r>
            </w:del>
          </w:p>
        </w:tc>
      </w:tr>
      <w:tr w:rsidR="008601AF" w:rsidRPr="008601AF" w14:paraId="7DAE7A84" w14:textId="77777777" w:rsidTr="0016760B">
        <w:tblPrEx>
          <w:tblW w:w="5000" w:type="pct"/>
          <w:tblCellMar>
            <w:left w:w="70" w:type="dxa"/>
            <w:right w:w="70" w:type="dxa"/>
          </w:tblCellMar>
          <w:tblPrExChange w:id="14301" w:author="Philippe Hollanda - Oliveira Trust" w:date="2022-07-19T10:03:00Z">
            <w:tblPrEx>
              <w:tblW w:w="5000" w:type="pct"/>
              <w:tblCellMar>
                <w:left w:w="70" w:type="dxa"/>
                <w:right w:w="70" w:type="dxa"/>
              </w:tblCellMar>
            </w:tblPrEx>
          </w:tblPrExChange>
        </w:tblPrEx>
        <w:trPr>
          <w:trHeight w:val="1785"/>
          <w:trPrChange w:id="143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95799E" w14:textId="1220E8EB" w:rsidR="008601AF" w:rsidRPr="008601AF" w:rsidRDefault="008601AF" w:rsidP="003C2C2A">
            <w:pPr>
              <w:jc w:val="center"/>
              <w:rPr>
                <w:rFonts w:ascii="Trebuchet MS" w:hAnsi="Trebuchet MS" w:cs="Arial"/>
                <w:color w:val="000000"/>
                <w:sz w:val="20"/>
                <w:szCs w:val="20"/>
                <w:lang w:bidi="th-TH"/>
              </w:rPr>
            </w:pPr>
            <w:del w:id="1430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674A7B" w14:textId="19093AC9" w:rsidR="008601AF" w:rsidRPr="008601AF" w:rsidRDefault="008601AF" w:rsidP="003C2C2A">
            <w:pPr>
              <w:jc w:val="center"/>
              <w:rPr>
                <w:rFonts w:ascii="Trebuchet MS" w:hAnsi="Trebuchet MS" w:cs="Arial"/>
                <w:color w:val="000000"/>
                <w:sz w:val="20"/>
                <w:szCs w:val="20"/>
                <w:lang w:bidi="th-TH"/>
              </w:rPr>
            </w:pPr>
            <w:del w:id="14306"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A157B5" w14:textId="5C8FF079" w:rsidR="008601AF" w:rsidRPr="008601AF" w:rsidRDefault="008601AF" w:rsidP="003C2C2A">
            <w:pPr>
              <w:jc w:val="center"/>
              <w:rPr>
                <w:rFonts w:ascii="Trebuchet MS" w:hAnsi="Trebuchet MS" w:cs="Arial"/>
                <w:color w:val="000000"/>
                <w:sz w:val="20"/>
                <w:szCs w:val="20"/>
                <w:lang w:bidi="th-TH"/>
              </w:rPr>
            </w:pPr>
            <w:del w:id="14308" w:author="Philippe Hollanda - Oliveira Trust" w:date="2022-07-19T10:03:00Z">
              <w:r w:rsidRPr="008601AF" w:rsidDel="0016760B">
                <w:rPr>
                  <w:rFonts w:ascii="Trebuchet MS" w:hAnsi="Trebuchet MS" w:cs="Arial"/>
                  <w:color w:val="000000"/>
                  <w:sz w:val="20"/>
                  <w:szCs w:val="20"/>
                  <w:lang w:bidi="th-TH"/>
                </w:rPr>
                <w:delText>R$ 595,60</w:delText>
              </w:r>
            </w:del>
          </w:p>
        </w:tc>
      </w:tr>
      <w:tr w:rsidR="008601AF" w:rsidRPr="008601AF" w14:paraId="728CD629" w14:textId="77777777" w:rsidTr="0016760B">
        <w:tblPrEx>
          <w:tblW w:w="5000" w:type="pct"/>
          <w:tblCellMar>
            <w:left w:w="70" w:type="dxa"/>
            <w:right w:w="70" w:type="dxa"/>
          </w:tblCellMar>
          <w:tblPrExChange w:id="14309" w:author="Philippe Hollanda - Oliveira Trust" w:date="2022-07-19T10:03:00Z">
            <w:tblPrEx>
              <w:tblW w:w="5000" w:type="pct"/>
              <w:tblCellMar>
                <w:left w:w="70" w:type="dxa"/>
                <w:right w:w="70" w:type="dxa"/>
              </w:tblCellMar>
            </w:tblPrEx>
          </w:tblPrExChange>
        </w:tblPrEx>
        <w:trPr>
          <w:trHeight w:val="1785"/>
          <w:trPrChange w:id="143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9F09E6" w14:textId="6E98660B" w:rsidR="008601AF" w:rsidRPr="008601AF" w:rsidRDefault="008601AF" w:rsidP="003C2C2A">
            <w:pPr>
              <w:jc w:val="center"/>
              <w:rPr>
                <w:rFonts w:ascii="Trebuchet MS" w:hAnsi="Trebuchet MS" w:cs="Arial"/>
                <w:color w:val="000000"/>
                <w:sz w:val="20"/>
                <w:szCs w:val="20"/>
                <w:lang w:bidi="th-TH"/>
              </w:rPr>
            </w:pPr>
            <w:del w:id="1431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4B7E6A" w14:textId="3A551F23" w:rsidR="008601AF" w:rsidRPr="008601AF" w:rsidRDefault="008601AF" w:rsidP="003C2C2A">
            <w:pPr>
              <w:jc w:val="center"/>
              <w:rPr>
                <w:rFonts w:ascii="Trebuchet MS" w:hAnsi="Trebuchet MS" w:cs="Arial"/>
                <w:color w:val="000000"/>
                <w:sz w:val="20"/>
                <w:szCs w:val="20"/>
                <w:lang w:bidi="th-TH"/>
              </w:rPr>
            </w:pPr>
            <w:del w:id="14314" w:author="Philippe Hollanda - Oliveira Trust" w:date="2022-07-19T10:03:00Z">
              <w:r w:rsidRPr="008601AF" w:rsidDel="0016760B">
                <w:rPr>
                  <w:rFonts w:ascii="Trebuchet MS" w:hAnsi="Trebuchet MS" w:cs="Arial"/>
                  <w:color w:val="000000"/>
                  <w:sz w:val="20"/>
                  <w:szCs w:val="20"/>
                  <w:lang w:bidi="th-TH"/>
                </w:rPr>
                <w:delText>05/10/2021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3D9BBF" w14:textId="1394462E" w:rsidR="008601AF" w:rsidRPr="008601AF" w:rsidRDefault="008601AF" w:rsidP="003C2C2A">
            <w:pPr>
              <w:jc w:val="center"/>
              <w:rPr>
                <w:rFonts w:ascii="Trebuchet MS" w:hAnsi="Trebuchet MS" w:cs="Arial"/>
                <w:color w:val="000000"/>
                <w:sz w:val="20"/>
                <w:szCs w:val="20"/>
                <w:lang w:bidi="th-TH"/>
              </w:rPr>
            </w:pPr>
            <w:del w:id="14316" w:author="Philippe Hollanda - Oliveira Trust" w:date="2022-07-19T10:03:00Z">
              <w:r w:rsidRPr="008601AF" w:rsidDel="0016760B">
                <w:rPr>
                  <w:rFonts w:ascii="Trebuchet MS" w:hAnsi="Trebuchet MS" w:cs="Arial"/>
                  <w:color w:val="000000"/>
                  <w:sz w:val="20"/>
                  <w:szCs w:val="20"/>
                  <w:lang w:bidi="th-TH"/>
                </w:rPr>
                <w:delText>R$ 5.597,00</w:delText>
              </w:r>
            </w:del>
          </w:p>
        </w:tc>
      </w:tr>
      <w:tr w:rsidR="008601AF" w:rsidRPr="008601AF" w14:paraId="2EEF96AF" w14:textId="77777777" w:rsidTr="0016760B">
        <w:tblPrEx>
          <w:tblW w:w="5000" w:type="pct"/>
          <w:tblCellMar>
            <w:left w:w="70" w:type="dxa"/>
            <w:right w:w="70" w:type="dxa"/>
          </w:tblCellMar>
          <w:tblPrExChange w:id="14317" w:author="Philippe Hollanda - Oliveira Trust" w:date="2022-07-19T10:03:00Z">
            <w:tblPrEx>
              <w:tblW w:w="5000" w:type="pct"/>
              <w:tblCellMar>
                <w:left w:w="70" w:type="dxa"/>
                <w:right w:w="70" w:type="dxa"/>
              </w:tblCellMar>
            </w:tblPrEx>
          </w:tblPrExChange>
        </w:tblPrEx>
        <w:trPr>
          <w:trHeight w:val="1785"/>
          <w:trPrChange w:id="143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00D2B1" w14:textId="72799180" w:rsidR="008601AF" w:rsidRPr="008601AF" w:rsidRDefault="008601AF" w:rsidP="003C2C2A">
            <w:pPr>
              <w:jc w:val="center"/>
              <w:rPr>
                <w:rFonts w:ascii="Trebuchet MS" w:hAnsi="Trebuchet MS" w:cs="Arial"/>
                <w:color w:val="000000"/>
                <w:sz w:val="20"/>
                <w:szCs w:val="20"/>
                <w:lang w:bidi="th-TH"/>
              </w:rPr>
            </w:pPr>
            <w:del w:id="1432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9F8413" w14:textId="0A802E36" w:rsidR="008601AF" w:rsidRPr="008601AF" w:rsidRDefault="008601AF" w:rsidP="003C2C2A">
            <w:pPr>
              <w:jc w:val="center"/>
              <w:rPr>
                <w:rFonts w:ascii="Trebuchet MS" w:hAnsi="Trebuchet MS" w:cs="Arial"/>
                <w:color w:val="000000"/>
                <w:sz w:val="20"/>
                <w:szCs w:val="20"/>
                <w:lang w:bidi="th-TH"/>
              </w:rPr>
            </w:pPr>
            <w:del w:id="14322" w:author="Philippe Hollanda - Oliveira Trust" w:date="2022-07-19T10:03:00Z">
              <w:r w:rsidRPr="008601AF" w:rsidDel="0016760B">
                <w:rPr>
                  <w:rFonts w:ascii="Trebuchet MS" w:hAnsi="Trebuchet MS" w:cs="Arial"/>
                  <w:color w:val="000000"/>
                  <w:sz w:val="20"/>
                  <w:szCs w:val="20"/>
                  <w:lang w:bidi="th-TH"/>
                </w:rPr>
                <w:delText>05/10/2021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9ABA73" w14:textId="678F9626" w:rsidR="008601AF" w:rsidRPr="008601AF" w:rsidRDefault="008601AF" w:rsidP="003C2C2A">
            <w:pPr>
              <w:jc w:val="center"/>
              <w:rPr>
                <w:rFonts w:ascii="Trebuchet MS" w:hAnsi="Trebuchet MS" w:cs="Arial"/>
                <w:color w:val="000000"/>
                <w:sz w:val="20"/>
                <w:szCs w:val="20"/>
                <w:lang w:bidi="th-TH"/>
              </w:rPr>
            </w:pPr>
            <w:del w:id="14324" w:author="Philippe Hollanda - Oliveira Trust" w:date="2022-07-19T10:03:00Z">
              <w:r w:rsidRPr="008601AF" w:rsidDel="0016760B">
                <w:rPr>
                  <w:rFonts w:ascii="Trebuchet MS" w:hAnsi="Trebuchet MS" w:cs="Arial"/>
                  <w:color w:val="000000"/>
                  <w:sz w:val="20"/>
                  <w:szCs w:val="20"/>
                  <w:lang w:bidi="th-TH"/>
                </w:rPr>
                <w:delText>R$ 2.263,00</w:delText>
              </w:r>
            </w:del>
          </w:p>
        </w:tc>
      </w:tr>
      <w:tr w:rsidR="008601AF" w:rsidRPr="008601AF" w14:paraId="172E974D" w14:textId="77777777" w:rsidTr="0016760B">
        <w:tblPrEx>
          <w:tblW w:w="5000" w:type="pct"/>
          <w:tblCellMar>
            <w:left w:w="70" w:type="dxa"/>
            <w:right w:w="70" w:type="dxa"/>
          </w:tblCellMar>
          <w:tblPrExChange w:id="14325" w:author="Philippe Hollanda - Oliveira Trust" w:date="2022-07-19T10:03:00Z">
            <w:tblPrEx>
              <w:tblW w:w="5000" w:type="pct"/>
              <w:tblCellMar>
                <w:left w:w="70" w:type="dxa"/>
                <w:right w:w="70" w:type="dxa"/>
              </w:tblCellMar>
            </w:tblPrEx>
          </w:tblPrExChange>
        </w:tblPrEx>
        <w:trPr>
          <w:trHeight w:val="1785"/>
          <w:trPrChange w:id="143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74874C" w14:textId="015602FF" w:rsidR="008601AF" w:rsidRPr="008601AF" w:rsidRDefault="008601AF" w:rsidP="003C2C2A">
            <w:pPr>
              <w:jc w:val="center"/>
              <w:rPr>
                <w:rFonts w:ascii="Trebuchet MS" w:hAnsi="Trebuchet MS" w:cs="Arial"/>
                <w:color w:val="000000"/>
                <w:sz w:val="20"/>
                <w:szCs w:val="20"/>
                <w:lang w:bidi="th-TH"/>
              </w:rPr>
            </w:pPr>
            <w:del w:id="1432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7752A3" w14:textId="587AFD58" w:rsidR="008601AF" w:rsidRPr="008601AF" w:rsidRDefault="008601AF" w:rsidP="003C2C2A">
            <w:pPr>
              <w:jc w:val="center"/>
              <w:rPr>
                <w:rFonts w:ascii="Trebuchet MS" w:hAnsi="Trebuchet MS" w:cs="Arial"/>
                <w:color w:val="000000"/>
                <w:sz w:val="20"/>
                <w:szCs w:val="20"/>
                <w:lang w:bidi="th-TH"/>
              </w:rPr>
            </w:pPr>
            <w:del w:id="14330" w:author="Philippe Hollanda - Oliveira Trust" w:date="2022-07-19T10:03:00Z">
              <w:r w:rsidRPr="008601AF" w:rsidDel="0016760B">
                <w:rPr>
                  <w:rFonts w:ascii="Trebuchet MS" w:hAnsi="Trebuchet MS" w:cs="Arial"/>
                  <w:color w:val="000000"/>
                  <w:sz w:val="20"/>
                  <w:szCs w:val="20"/>
                  <w:lang w:bidi="th-TH"/>
                </w:rPr>
                <w:delText>05/10/2021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AA23DD" w14:textId="0AAE36DA" w:rsidR="008601AF" w:rsidRPr="008601AF" w:rsidRDefault="008601AF" w:rsidP="003C2C2A">
            <w:pPr>
              <w:jc w:val="center"/>
              <w:rPr>
                <w:rFonts w:ascii="Trebuchet MS" w:hAnsi="Trebuchet MS" w:cs="Arial"/>
                <w:color w:val="000000"/>
                <w:sz w:val="20"/>
                <w:szCs w:val="20"/>
                <w:lang w:bidi="th-TH"/>
              </w:rPr>
            </w:pPr>
            <w:del w:id="14332" w:author="Philippe Hollanda - Oliveira Trust" w:date="2022-07-19T10:03:00Z">
              <w:r w:rsidRPr="008601AF" w:rsidDel="0016760B">
                <w:rPr>
                  <w:rFonts w:ascii="Trebuchet MS" w:hAnsi="Trebuchet MS" w:cs="Arial"/>
                  <w:color w:val="000000"/>
                  <w:sz w:val="20"/>
                  <w:szCs w:val="20"/>
                  <w:lang w:bidi="th-TH"/>
                </w:rPr>
                <w:delText>R$ 2.318,28</w:delText>
              </w:r>
            </w:del>
          </w:p>
        </w:tc>
      </w:tr>
      <w:tr w:rsidR="008601AF" w:rsidRPr="008601AF" w14:paraId="0E1E805B" w14:textId="77777777" w:rsidTr="0016760B">
        <w:tblPrEx>
          <w:tblW w:w="5000" w:type="pct"/>
          <w:tblCellMar>
            <w:left w:w="70" w:type="dxa"/>
            <w:right w:w="70" w:type="dxa"/>
          </w:tblCellMar>
          <w:tblPrExChange w:id="14333" w:author="Philippe Hollanda - Oliveira Trust" w:date="2022-07-19T10:03:00Z">
            <w:tblPrEx>
              <w:tblW w:w="5000" w:type="pct"/>
              <w:tblCellMar>
                <w:left w:w="70" w:type="dxa"/>
                <w:right w:w="70" w:type="dxa"/>
              </w:tblCellMar>
            </w:tblPrEx>
          </w:tblPrExChange>
        </w:tblPrEx>
        <w:trPr>
          <w:trHeight w:val="1785"/>
          <w:trPrChange w:id="143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6F196B" w14:textId="1F8D68E8" w:rsidR="008601AF" w:rsidRPr="008601AF" w:rsidRDefault="008601AF" w:rsidP="003C2C2A">
            <w:pPr>
              <w:jc w:val="center"/>
              <w:rPr>
                <w:rFonts w:ascii="Trebuchet MS" w:hAnsi="Trebuchet MS" w:cs="Arial"/>
                <w:color w:val="000000"/>
                <w:sz w:val="20"/>
                <w:szCs w:val="20"/>
                <w:lang w:bidi="th-TH"/>
              </w:rPr>
            </w:pPr>
            <w:del w:id="14336"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2F23C4" w14:textId="156D5CCA" w:rsidR="008601AF" w:rsidRPr="008601AF" w:rsidRDefault="008601AF" w:rsidP="003C2C2A">
            <w:pPr>
              <w:jc w:val="center"/>
              <w:rPr>
                <w:rFonts w:ascii="Trebuchet MS" w:hAnsi="Trebuchet MS" w:cs="Arial"/>
                <w:color w:val="000000"/>
                <w:sz w:val="20"/>
                <w:szCs w:val="20"/>
                <w:lang w:bidi="th-TH"/>
              </w:rPr>
            </w:pPr>
            <w:del w:id="14338" w:author="Philippe Hollanda - Oliveira Trust" w:date="2022-07-19T10:03:00Z">
              <w:r w:rsidRPr="008601AF" w:rsidDel="0016760B">
                <w:rPr>
                  <w:rFonts w:ascii="Trebuchet MS" w:hAnsi="Trebuchet MS" w:cs="Arial"/>
                  <w:color w:val="000000"/>
                  <w:sz w:val="20"/>
                  <w:szCs w:val="20"/>
                  <w:lang w:bidi="th-TH"/>
                </w:rPr>
                <w:delText>05/10/2021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7C06D3" w14:textId="5BBDA4EF" w:rsidR="008601AF" w:rsidRPr="008601AF" w:rsidRDefault="008601AF" w:rsidP="003C2C2A">
            <w:pPr>
              <w:jc w:val="center"/>
              <w:rPr>
                <w:rFonts w:ascii="Trebuchet MS" w:hAnsi="Trebuchet MS" w:cs="Arial"/>
                <w:color w:val="000000"/>
                <w:sz w:val="20"/>
                <w:szCs w:val="20"/>
                <w:lang w:bidi="th-TH"/>
              </w:rPr>
            </w:pPr>
            <w:del w:id="14340" w:author="Philippe Hollanda - Oliveira Trust" w:date="2022-07-19T10:03:00Z">
              <w:r w:rsidRPr="008601AF" w:rsidDel="0016760B">
                <w:rPr>
                  <w:rFonts w:ascii="Trebuchet MS" w:hAnsi="Trebuchet MS" w:cs="Arial"/>
                  <w:color w:val="000000"/>
                  <w:sz w:val="20"/>
                  <w:szCs w:val="20"/>
                  <w:lang w:bidi="th-TH"/>
                </w:rPr>
                <w:delText>R$ 14.155,05</w:delText>
              </w:r>
            </w:del>
          </w:p>
        </w:tc>
      </w:tr>
      <w:tr w:rsidR="008601AF" w:rsidRPr="008601AF" w14:paraId="4C81C52D" w14:textId="77777777" w:rsidTr="0016760B">
        <w:tblPrEx>
          <w:tblW w:w="5000" w:type="pct"/>
          <w:tblCellMar>
            <w:left w:w="70" w:type="dxa"/>
            <w:right w:w="70" w:type="dxa"/>
          </w:tblCellMar>
          <w:tblPrExChange w:id="14341" w:author="Philippe Hollanda - Oliveira Trust" w:date="2022-07-19T10:03:00Z">
            <w:tblPrEx>
              <w:tblW w:w="5000" w:type="pct"/>
              <w:tblCellMar>
                <w:left w:w="70" w:type="dxa"/>
                <w:right w:w="70" w:type="dxa"/>
              </w:tblCellMar>
            </w:tblPrEx>
          </w:tblPrExChange>
        </w:tblPrEx>
        <w:trPr>
          <w:trHeight w:val="1785"/>
          <w:trPrChange w:id="143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2EE346" w14:textId="0E28FEDA" w:rsidR="008601AF" w:rsidRPr="008601AF" w:rsidRDefault="008601AF" w:rsidP="003C2C2A">
            <w:pPr>
              <w:jc w:val="center"/>
              <w:rPr>
                <w:rFonts w:ascii="Trebuchet MS" w:hAnsi="Trebuchet MS" w:cs="Arial"/>
                <w:color w:val="000000"/>
                <w:sz w:val="20"/>
                <w:szCs w:val="20"/>
                <w:lang w:bidi="th-TH"/>
              </w:rPr>
            </w:pPr>
            <w:del w:id="1434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D1CCF4" w14:textId="4E4D7FB4" w:rsidR="008601AF" w:rsidRPr="008601AF" w:rsidRDefault="008601AF" w:rsidP="003C2C2A">
            <w:pPr>
              <w:jc w:val="center"/>
              <w:rPr>
                <w:rFonts w:ascii="Trebuchet MS" w:hAnsi="Trebuchet MS" w:cs="Arial"/>
                <w:color w:val="000000"/>
                <w:sz w:val="20"/>
                <w:szCs w:val="20"/>
                <w:lang w:bidi="th-TH"/>
              </w:rPr>
            </w:pPr>
            <w:del w:id="14346" w:author="Philippe Hollanda - Oliveira Trust" w:date="2022-07-19T10:03:00Z">
              <w:r w:rsidRPr="008601AF" w:rsidDel="0016760B">
                <w:rPr>
                  <w:rFonts w:ascii="Trebuchet MS" w:hAnsi="Trebuchet MS" w:cs="Arial"/>
                  <w:color w:val="000000"/>
                  <w:sz w:val="20"/>
                  <w:szCs w:val="20"/>
                  <w:lang w:bidi="th-TH"/>
                </w:rPr>
                <w:delText>05/10/2021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B0B0F7" w14:textId="0EFE569D" w:rsidR="008601AF" w:rsidRPr="008601AF" w:rsidRDefault="008601AF" w:rsidP="003C2C2A">
            <w:pPr>
              <w:jc w:val="center"/>
              <w:rPr>
                <w:rFonts w:ascii="Trebuchet MS" w:hAnsi="Trebuchet MS" w:cs="Arial"/>
                <w:color w:val="000000"/>
                <w:sz w:val="20"/>
                <w:szCs w:val="20"/>
                <w:lang w:bidi="th-TH"/>
              </w:rPr>
            </w:pPr>
            <w:del w:id="14348" w:author="Philippe Hollanda - Oliveira Trust" w:date="2022-07-19T10:03:00Z">
              <w:r w:rsidRPr="008601AF" w:rsidDel="0016760B">
                <w:rPr>
                  <w:rFonts w:ascii="Trebuchet MS" w:hAnsi="Trebuchet MS" w:cs="Arial"/>
                  <w:color w:val="000000"/>
                  <w:sz w:val="20"/>
                  <w:szCs w:val="20"/>
                  <w:lang w:bidi="th-TH"/>
                </w:rPr>
                <w:delText>R$ 861,38</w:delText>
              </w:r>
            </w:del>
          </w:p>
        </w:tc>
      </w:tr>
      <w:tr w:rsidR="008601AF" w:rsidRPr="008601AF" w14:paraId="14E4A792" w14:textId="77777777" w:rsidTr="0016760B">
        <w:tblPrEx>
          <w:tblW w:w="5000" w:type="pct"/>
          <w:tblCellMar>
            <w:left w:w="70" w:type="dxa"/>
            <w:right w:w="70" w:type="dxa"/>
          </w:tblCellMar>
          <w:tblPrExChange w:id="14349" w:author="Philippe Hollanda - Oliveira Trust" w:date="2022-07-19T10:03:00Z">
            <w:tblPrEx>
              <w:tblW w:w="5000" w:type="pct"/>
              <w:tblCellMar>
                <w:left w:w="70" w:type="dxa"/>
                <w:right w:w="70" w:type="dxa"/>
              </w:tblCellMar>
            </w:tblPrEx>
          </w:tblPrExChange>
        </w:tblPrEx>
        <w:trPr>
          <w:trHeight w:val="1785"/>
          <w:trPrChange w:id="143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763A32" w14:textId="4F412A12" w:rsidR="008601AF" w:rsidRPr="008601AF" w:rsidRDefault="008601AF" w:rsidP="003C2C2A">
            <w:pPr>
              <w:jc w:val="center"/>
              <w:rPr>
                <w:rFonts w:ascii="Trebuchet MS" w:hAnsi="Trebuchet MS" w:cs="Arial"/>
                <w:color w:val="000000"/>
                <w:sz w:val="20"/>
                <w:szCs w:val="20"/>
                <w:lang w:bidi="th-TH"/>
              </w:rPr>
            </w:pPr>
            <w:del w:id="14352"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A36AC1" w14:textId="186E01A1" w:rsidR="008601AF" w:rsidRPr="008601AF" w:rsidRDefault="008601AF" w:rsidP="003C2C2A">
            <w:pPr>
              <w:jc w:val="center"/>
              <w:rPr>
                <w:rFonts w:ascii="Trebuchet MS" w:hAnsi="Trebuchet MS" w:cs="Arial"/>
                <w:color w:val="000000"/>
                <w:sz w:val="20"/>
                <w:szCs w:val="20"/>
                <w:lang w:bidi="th-TH"/>
              </w:rPr>
            </w:pPr>
            <w:del w:id="14354" w:author="Philippe Hollanda - Oliveira Trust" w:date="2022-07-19T10:03:00Z">
              <w:r w:rsidRPr="008601AF" w:rsidDel="0016760B">
                <w:rPr>
                  <w:rFonts w:ascii="Trebuchet MS" w:hAnsi="Trebuchet MS" w:cs="Arial"/>
                  <w:color w:val="000000"/>
                  <w:sz w:val="20"/>
                  <w:szCs w:val="20"/>
                  <w:lang w:bidi="th-TH"/>
                </w:rPr>
                <w:delText>08/10/2021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4338BF" w14:textId="55C5983B" w:rsidR="008601AF" w:rsidRPr="008601AF" w:rsidRDefault="008601AF" w:rsidP="003C2C2A">
            <w:pPr>
              <w:jc w:val="center"/>
              <w:rPr>
                <w:rFonts w:ascii="Trebuchet MS" w:hAnsi="Trebuchet MS" w:cs="Arial"/>
                <w:color w:val="000000"/>
                <w:sz w:val="20"/>
                <w:szCs w:val="20"/>
                <w:lang w:bidi="th-TH"/>
              </w:rPr>
            </w:pPr>
            <w:del w:id="14356" w:author="Philippe Hollanda - Oliveira Trust" w:date="2022-07-19T10:03:00Z">
              <w:r w:rsidRPr="008601AF" w:rsidDel="0016760B">
                <w:rPr>
                  <w:rFonts w:ascii="Trebuchet MS" w:hAnsi="Trebuchet MS" w:cs="Arial"/>
                  <w:color w:val="000000"/>
                  <w:sz w:val="20"/>
                  <w:szCs w:val="20"/>
                  <w:lang w:bidi="th-TH"/>
                </w:rPr>
                <w:delText>R$ 2.800,00</w:delText>
              </w:r>
            </w:del>
          </w:p>
        </w:tc>
      </w:tr>
      <w:tr w:rsidR="008601AF" w:rsidRPr="008601AF" w14:paraId="0E3DB3E4" w14:textId="77777777" w:rsidTr="0016760B">
        <w:tblPrEx>
          <w:tblW w:w="5000" w:type="pct"/>
          <w:tblCellMar>
            <w:left w:w="70" w:type="dxa"/>
            <w:right w:w="70" w:type="dxa"/>
          </w:tblCellMar>
          <w:tblPrExChange w:id="14357" w:author="Philippe Hollanda - Oliveira Trust" w:date="2022-07-19T10:03:00Z">
            <w:tblPrEx>
              <w:tblW w:w="5000" w:type="pct"/>
              <w:tblCellMar>
                <w:left w:w="70" w:type="dxa"/>
                <w:right w:w="70" w:type="dxa"/>
              </w:tblCellMar>
            </w:tblPrEx>
          </w:tblPrExChange>
        </w:tblPrEx>
        <w:trPr>
          <w:trHeight w:val="1785"/>
          <w:trPrChange w:id="143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FD37A6" w14:textId="10DC55C6" w:rsidR="008601AF" w:rsidRPr="008601AF" w:rsidRDefault="008601AF" w:rsidP="003C2C2A">
            <w:pPr>
              <w:jc w:val="center"/>
              <w:rPr>
                <w:rFonts w:ascii="Trebuchet MS" w:hAnsi="Trebuchet MS" w:cs="Arial"/>
                <w:color w:val="000000"/>
                <w:sz w:val="20"/>
                <w:szCs w:val="20"/>
                <w:lang w:bidi="th-TH"/>
              </w:rPr>
            </w:pPr>
            <w:del w:id="14360" w:author="Philippe Hollanda - Oliveira Trust" w:date="2022-07-19T10:03:00Z">
              <w:r w:rsidRPr="008601AF" w:rsidDel="0016760B">
                <w:rPr>
                  <w:rFonts w:ascii="Trebuchet MS" w:hAnsi="Trebuchet MS" w:cs="Arial"/>
                  <w:color w:val="000000"/>
                  <w:sz w:val="20"/>
                  <w:szCs w:val="20"/>
                  <w:lang w:bidi="th-TH"/>
                </w:rPr>
                <w:delText>CARPINTARIA E SERRALHERIA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4CAA34" w14:textId="6B254BDD" w:rsidR="008601AF" w:rsidRPr="008601AF" w:rsidRDefault="008601AF" w:rsidP="003C2C2A">
            <w:pPr>
              <w:jc w:val="center"/>
              <w:rPr>
                <w:rFonts w:ascii="Trebuchet MS" w:hAnsi="Trebuchet MS" w:cs="Arial"/>
                <w:color w:val="000000"/>
                <w:sz w:val="20"/>
                <w:szCs w:val="20"/>
                <w:lang w:bidi="th-TH"/>
              </w:rPr>
            </w:pPr>
            <w:del w:id="14362"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2A7100" w14:textId="11F7D14E" w:rsidR="008601AF" w:rsidRPr="008601AF" w:rsidRDefault="008601AF" w:rsidP="003C2C2A">
            <w:pPr>
              <w:jc w:val="center"/>
              <w:rPr>
                <w:rFonts w:ascii="Trebuchet MS" w:hAnsi="Trebuchet MS" w:cs="Arial"/>
                <w:color w:val="000000"/>
                <w:sz w:val="20"/>
                <w:szCs w:val="20"/>
                <w:lang w:bidi="th-TH"/>
              </w:rPr>
            </w:pPr>
            <w:del w:id="14364" w:author="Philippe Hollanda - Oliveira Trust" w:date="2022-07-19T10:03:00Z">
              <w:r w:rsidRPr="008601AF" w:rsidDel="0016760B">
                <w:rPr>
                  <w:rFonts w:ascii="Trebuchet MS" w:hAnsi="Trebuchet MS" w:cs="Arial"/>
                  <w:color w:val="000000"/>
                  <w:sz w:val="20"/>
                  <w:szCs w:val="20"/>
                  <w:lang w:bidi="th-TH"/>
                </w:rPr>
                <w:delText>R$ 30.000,00</w:delText>
              </w:r>
            </w:del>
          </w:p>
        </w:tc>
      </w:tr>
      <w:tr w:rsidR="008601AF" w:rsidRPr="008601AF" w14:paraId="3A532EBE" w14:textId="77777777" w:rsidTr="0016760B">
        <w:tblPrEx>
          <w:tblW w:w="5000" w:type="pct"/>
          <w:tblCellMar>
            <w:left w:w="70" w:type="dxa"/>
            <w:right w:w="70" w:type="dxa"/>
          </w:tblCellMar>
          <w:tblPrExChange w:id="14365" w:author="Philippe Hollanda - Oliveira Trust" w:date="2022-07-19T10:03:00Z">
            <w:tblPrEx>
              <w:tblW w:w="5000" w:type="pct"/>
              <w:tblCellMar>
                <w:left w:w="70" w:type="dxa"/>
                <w:right w:w="70" w:type="dxa"/>
              </w:tblCellMar>
            </w:tblPrEx>
          </w:tblPrExChange>
        </w:tblPrEx>
        <w:trPr>
          <w:trHeight w:val="1785"/>
          <w:trPrChange w:id="143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2AEFB8" w14:textId="69D7724E" w:rsidR="008601AF" w:rsidRPr="008601AF" w:rsidRDefault="008601AF" w:rsidP="003C2C2A">
            <w:pPr>
              <w:jc w:val="center"/>
              <w:rPr>
                <w:rFonts w:ascii="Trebuchet MS" w:hAnsi="Trebuchet MS" w:cs="Arial"/>
                <w:color w:val="000000"/>
                <w:sz w:val="20"/>
                <w:szCs w:val="20"/>
                <w:lang w:bidi="th-TH"/>
              </w:rPr>
            </w:pPr>
            <w:del w:id="1436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3B5809" w14:textId="16CDA248" w:rsidR="008601AF" w:rsidRPr="008601AF" w:rsidRDefault="008601AF" w:rsidP="003C2C2A">
            <w:pPr>
              <w:jc w:val="center"/>
              <w:rPr>
                <w:rFonts w:ascii="Trebuchet MS" w:hAnsi="Trebuchet MS" w:cs="Arial"/>
                <w:color w:val="000000"/>
                <w:sz w:val="20"/>
                <w:szCs w:val="20"/>
                <w:lang w:bidi="th-TH"/>
              </w:rPr>
            </w:pPr>
            <w:del w:id="14370"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AD2438" w14:textId="6FD34366" w:rsidR="008601AF" w:rsidRPr="008601AF" w:rsidRDefault="008601AF" w:rsidP="003C2C2A">
            <w:pPr>
              <w:jc w:val="center"/>
              <w:rPr>
                <w:rFonts w:ascii="Trebuchet MS" w:hAnsi="Trebuchet MS" w:cs="Arial"/>
                <w:color w:val="000000"/>
                <w:sz w:val="20"/>
                <w:szCs w:val="20"/>
                <w:lang w:bidi="th-TH"/>
              </w:rPr>
            </w:pPr>
            <w:del w:id="14372" w:author="Philippe Hollanda - Oliveira Trust" w:date="2022-07-19T10:03:00Z">
              <w:r w:rsidRPr="008601AF" w:rsidDel="0016760B">
                <w:rPr>
                  <w:rFonts w:ascii="Trebuchet MS" w:hAnsi="Trebuchet MS" w:cs="Arial"/>
                  <w:color w:val="000000"/>
                  <w:sz w:val="20"/>
                  <w:szCs w:val="20"/>
                  <w:lang w:bidi="th-TH"/>
                </w:rPr>
                <w:delText>R$ 17.216,64</w:delText>
              </w:r>
            </w:del>
          </w:p>
        </w:tc>
      </w:tr>
      <w:tr w:rsidR="008601AF" w:rsidRPr="008601AF" w14:paraId="4A9D6289" w14:textId="77777777" w:rsidTr="0016760B">
        <w:tblPrEx>
          <w:tblW w:w="5000" w:type="pct"/>
          <w:tblCellMar>
            <w:left w:w="70" w:type="dxa"/>
            <w:right w:w="70" w:type="dxa"/>
          </w:tblCellMar>
          <w:tblPrExChange w:id="14373" w:author="Philippe Hollanda - Oliveira Trust" w:date="2022-07-19T10:03:00Z">
            <w:tblPrEx>
              <w:tblW w:w="5000" w:type="pct"/>
              <w:tblCellMar>
                <w:left w:w="70" w:type="dxa"/>
                <w:right w:w="70" w:type="dxa"/>
              </w:tblCellMar>
            </w:tblPrEx>
          </w:tblPrExChange>
        </w:tblPrEx>
        <w:trPr>
          <w:trHeight w:val="1785"/>
          <w:trPrChange w:id="143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3503EB" w14:textId="0C7E09F4" w:rsidR="008601AF" w:rsidRPr="008601AF" w:rsidRDefault="008601AF" w:rsidP="003C2C2A">
            <w:pPr>
              <w:jc w:val="center"/>
              <w:rPr>
                <w:rFonts w:ascii="Trebuchet MS" w:hAnsi="Trebuchet MS" w:cs="Arial"/>
                <w:color w:val="000000"/>
                <w:sz w:val="20"/>
                <w:szCs w:val="20"/>
                <w:lang w:bidi="th-TH"/>
              </w:rPr>
            </w:pPr>
            <w:del w:id="14376" w:author="Philippe Hollanda - Oliveira Trust" w:date="2022-07-19T10:03:00Z">
              <w:r w:rsidRPr="008601AF" w:rsidDel="0016760B">
                <w:rPr>
                  <w:rFonts w:ascii="Trebuchet MS" w:hAnsi="Trebuchet MS" w:cs="Arial"/>
                  <w:color w:val="000000"/>
                  <w:sz w:val="20"/>
                  <w:szCs w:val="20"/>
                  <w:lang w:bidi="th-TH"/>
                </w:rPr>
                <w:lastRenderedPageBreak/>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E4207F" w14:textId="51643625" w:rsidR="008601AF" w:rsidRPr="008601AF" w:rsidRDefault="008601AF" w:rsidP="003C2C2A">
            <w:pPr>
              <w:jc w:val="center"/>
              <w:rPr>
                <w:rFonts w:ascii="Trebuchet MS" w:hAnsi="Trebuchet MS" w:cs="Arial"/>
                <w:color w:val="000000"/>
                <w:sz w:val="20"/>
                <w:szCs w:val="20"/>
                <w:lang w:bidi="th-TH"/>
              </w:rPr>
            </w:pPr>
            <w:del w:id="14378" w:author="Philippe Hollanda - Oliveira Trust" w:date="2022-07-19T10:03:00Z">
              <w:r w:rsidRPr="008601AF" w:rsidDel="0016760B">
                <w:rPr>
                  <w:rFonts w:ascii="Trebuchet MS" w:hAnsi="Trebuchet MS" w:cs="Arial"/>
                  <w:color w:val="000000"/>
                  <w:sz w:val="20"/>
                  <w:szCs w:val="20"/>
                  <w:lang w:bidi="th-TH"/>
                </w:rPr>
                <w:delText>06/10/2021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BF5E9B" w14:textId="0949057D" w:rsidR="008601AF" w:rsidRPr="008601AF" w:rsidRDefault="008601AF" w:rsidP="003C2C2A">
            <w:pPr>
              <w:jc w:val="center"/>
              <w:rPr>
                <w:rFonts w:ascii="Trebuchet MS" w:hAnsi="Trebuchet MS" w:cs="Arial"/>
                <w:color w:val="000000"/>
                <w:sz w:val="20"/>
                <w:szCs w:val="20"/>
                <w:lang w:bidi="th-TH"/>
              </w:rPr>
            </w:pPr>
            <w:del w:id="14380" w:author="Philippe Hollanda - Oliveira Trust" w:date="2022-07-19T10:03:00Z">
              <w:r w:rsidRPr="008601AF" w:rsidDel="0016760B">
                <w:rPr>
                  <w:rFonts w:ascii="Trebuchet MS" w:hAnsi="Trebuchet MS" w:cs="Arial"/>
                  <w:color w:val="000000"/>
                  <w:sz w:val="20"/>
                  <w:szCs w:val="20"/>
                  <w:lang w:bidi="th-TH"/>
                </w:rPr>
                <w:delText>R$ 201,35</w:delText>
              </w:r>
            </w:del>
          </w:p>
        </w:tc>
      </w:tr>
      <w:tr w:rsidR="008601AF" w:rsidRPr="008601AF" w14:paraId="297B859D" w14:textId="77777777" w:rsidTr="0016760B">
        <w:tblPrEx>
          <w:tblW w:w="5000" w:type="pct"/>
          <w:tblCellMar>
            <w:left w:w="70" w:type="dxa"/>
            <w:right w:w="70" w:type="dxa"/>
          </w:tblCellMar>
          <w:tblPrExChange w:id="14381" w:author="Philippe Hollanda - Oliveira Trust" w:date="2022-07-19T10:03:00Z">
            <w:tblPrEx>
              <w:tblW w:w="5000" w:type="pct"/>
              <w:tblCellMar>
                <w:left w:w="70" w:type="dxa"/>
                <w:right w:w="70" w:type="dxa"/>
              </w:tblCellMar>
            </w:tblPrEx>
          </w:tblPrExChange>
        </w:tblPrEx>
        <w:trPr>
          <w:trHeight w:val="1785"/>
          <w:trPrChange w:id="143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D9EFC6" w14:textId="2171D452" w:rsidR="008601AF" w:rsidRPr="008601AF" w:rsidRDefault="008601AF" w:rsidP="003C2C2A">
            <w:pPr>
              <w:jc w:val="center"/>
              <w:rPr>
                <w:rFonts w:ascii="Trebuchet MS" w:hAnsi="Trebuchet MS" w:cs="Arial"/>
                <w:color w:val="000000"/>
                <w:sz w:val="20"/>
                <w:szCs w:val="20"/>
                <w:lang w:bidi="th-TH"/>
              </w:rPr>
            </w:pPr>
            <w:del w:id="1438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D035C7" w14:textId="5E6418AC" w:rsidR="008601AF" w:rsidRPr="008601AF" w:rsidRDefault="008601AF" w:rsidP="003C2C2A">
            <w:pPr>
              <w:jc w:val="center"/>
              <w:rPr>
                <w:rFonts w:ascii="Trebuchet MS" w:hAnsi="Trebuchet MS" w:cs="Arial"/>
                <w:color w:val="000000"/>
                <w:sz w:val="20"/>
                <w:szCs w:val="20"/>
                <w:lang w:bidi="th-TH"/>
              </w:rPr>
            </w:pPr>
            <w:del w:id="14386" w:author="Philippe Hollanda - Oliveira Trust" w:date="2022-07-19T10:03:00Z">
              <w:r w:rsidRPr="008601AF" w:rsidDel="0016760B">
                <w:rPr>
                  <w:rFonts w:ascii="Trebuchet MS" w:hAnsi="Trebuchet MS" w:cs="Arial"/>
                  <w:color w:val="000000"/>
                  <w:sz w:val="20"/>
                  <w:szCs w:val="20"/>
                  <w:lang w:bidi="th-TH"/>
                </w:rPr>
                <w:delText>15/10/2021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7ABEBA2" w14:textId="5A508751" w:rsidR="008601AF" w:rsidRPr="008601AF" w:rsidRDefault="008601AF" w:rsidP="003C2C2A">
            <w:pPr>
              <w:jc w:val="center"/>
              <w:rPr>
                <w:rFonts w:ascii="Trebuchet MS" w:hAnsi="Trebuchet MS" w:cs="Arial"/>
                <w:color w:val="000000"/>
                <w:sz w:val="20"/>
                <w:szCs w:val="20"/>
                <w:lang w:bidi="th-TH"/>
              </w:rPr>
            </w:pPr>
            <w:del w:id="14388" w:author="Philippe Hollanda - Oliveira Trust" w:date="2022-07-19T10:03:00Z">
              <w:r w:rsidRPr="008601AF" w:rsidDel="0016760B">
                <w:rPr>
                  <w:rFonts w:ascii="Trebuchet MS" w:hAnsi="Trebuchet MS" w:cs="Arial"/>
                  <w:color w:val="000000"/>
                  <w:sz w:val="20"/>
                  <w:szCs w:val="20"/>
                  <w:lang w:bidi="th-TH"/>
                </w:rPr>
                <w:delText>R$ 1.552,69</w:delText>
              </w:r>
            </w:del>
          </w:p>
        </w:tc>
      </w:tr>
      <w:tr w:rsidR="008601AF" w:rsidRPr="008601AF" w14:paraId="20CA525C" w14:textId="77777777" w:rsidTr="0016760B">
        <w:tblPrEx>
          <w:tblW w:w="5000" w:type="pct"/>
          <w:tblCellMar>
            <w:left w:w="70" w:type="dxa"/>
            <w:right w:w="70" w:type="dxa"/>
          </w:tblCellMar>
          <w:tblPrExChange w:id="14389" w:author="Philippe Hollanda - Oliveira Trust" w:date="2022-07-19T10:03:00Z">
            <w:tblPrEx>
              <w:tblW w:w="5000" w:type="pct"/>
              <w:tblCellMar>
                <w:left w:w="70" w:type="dxa"/>
                <w:right w:w="70" w:type="dxa"/>
              </w:tblCellMar>
            </w:tblPrEx>
          </w:tblPrExChange>
        </w:tblPrEx>
        <w:trPr>
          <w:trHeight w:val="1785"/>
          <w:trPrChange w:id="143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C190C3" w14:textId="07BCC879" w:rsidR="008601AF" w:rsidRPr="008601AF" w:rsidRDefault="008601AF" w:rsidP="003C2C2A">
            <w:pPr>
              <w:jc w:val="center"/>
              <w:rPr>
                <w:rFonts w:ascii="Trebuchet MS" w:hAnsi="Trebuchet MS" w:cs="Arial"/>
                <w:color w:val="000000"/>
                <w:sz w:val="20"/>
                <w:szCs w:val="20"/>
                <w:lang w:bidi="th-TH"/>
              </w:rPr>
            </w:pPr>
            <w:del w:id="1439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3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DB2935" w14:textId="256AA807" w:rsidR="008601AF" w:rsidRPr="008601AF" w:rsidRDefault="008601AF" w:rsidP="003C2C2A">
            <w:pPr>
              <w:jc w:val="center"/>
              <w:rPr>
                <w:rFonts w:ascii="Trebuchet MS" w:hAnsi="Trebuchet MS" w:cs="Arial"/>
                <w:color w:val="000000"/>
                <w:sz w:val="20"/>
                <w:szCs w:val="20"/>
                <w:lang w:bidi="th-TH"/>
              </w:rPr>
            </w:pPr>
            <w:del w:id="14394"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3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0C8C214" w14:textId="26EB2156" w:rsidR="008601AF" w:rsidRPr="008601AF" w:rsidRDefault="008601AF" w:rsidP="003C2C2A">
            <w:pPr>
              <w:jc w:val="center"/>
              <w:rPr>
                <w:rFonts w:ascii="Trebuchet MS" w:hAnsi="Trebuchet MS" w:cs="Arial"/>
                <w:color w:val="000000"/>
                <w:sz w:val="20"/>
                <w:szCs w:val="20"/>
                <w:lang w:bidi="th-TH"/>
              </w:rPr>
            </w:pPr>
            <w:del w:id="14396" w:author="Philippe Hollanda - Oliveira Trust" w:date="2022-07-19T10:03:00Z">
              <w:r w:rsidRPr="008601AF" w:rsidDel="0016760B">
                <w:rPr>
                  <w:rFonts w:ascii="Trebuchet MS" w:hAnsi="Trebuchet MS" w:cs="Arial"/>
                  <w:color w:val="000000"/>
                  <w:sz w:val="20"/>
                  <w:szCs w:val="20"/>
                  <w:lang w:bidi="th-TH"/>
                </w:rPr>
                <w:delText>R$ 1.350,00</w:delText>
              </w:r>
            </w:del>
          </w:p>
        </w:tc>
      </w:tr>
      <w:tr w:rsidR="008601AF" w:rsidRPr="008601AF" w14:paraId="03899B0E" w14:textId="77777777" w:rsidTr="0016760B">
        <w:tblPrEx>
          <w:tblW w:w="5000" w:type="pct"/>
          <w:tblCellMar>
            <w:left w:w="70" w:type="dxa"/>
            <w:right w:w="70" w:type="dxa"/>
          </w:tblCellMar>
          <w:tblPrExChange w:id="14397" w:author="Philippe Hollanda - Oliveira Trust" w:date="2022-07-19T10:03:00Z">
            <w:tblPrEx>
              <w:tblW w:w="5000" w:type="pct"/>
              <w:tblCellMar>
                <w:left w:w="70" w:type="dxa"/>
                <w:right w:w="70" w:type="dxa"/>
              </w:tblCellMar>
            </w:tblPrEx>
          </w:tblPrExChange>
        </w:tblPrEx>
        <w:trPr>
          <w:trHeight w:val="1785"/>
          <w:trPrChange w:id="143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3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C645C7" w14:textId="2509ECFE" w:rsidR="008601AF" w:rsidRPr="008601AF" w:rsidRDefault="008601AF" w:rsidP="003C2C2A">
            <w:pPr>
              <w:jc w:val="center"/>
              <w:rPr>
                <w:rFonts w:ascii="Trebuchet MS" w:hAnsi="Trebuchet MS" w:cs="Arial"/>
                <w:color w:val="000000"/>
                <w:sz w:val="20"/>
                <w:szCs w:val="20"/>
                <w:lang w:bidi="th-TH"/>
              </w:rPr>
            </w:pPr>
            <w:del w:id="1440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D6F992B" w14:textId="331AC525" w:rsidR="008601AF" w:rsidRPr="008601AF" w:rsidRDefault="008601AF" w:rsidP="003C2C2A">
            <w:pPr>
              <w:jc w:val="center"/>
              <w:rPr>
                <w:rFonts w:ascii="Trebuchet MS" w:hAnsi="Trebuchet MS" w:cs="Arial"/>
                <w:color w:val="000000"/>
                <w:sz w:val="20"/>
                <w:szCs w:val="20"/>
                <w:lang w:bidi="th-TH"/>
              </w:rPr>
            </w:pPr>
            <w:del w:id="14402" w:author="Philippe Hollanda - Oliveira Trust" w:date="2022-07-19T10:03:00Z">
              <w:r w:rsidRPr="008601AF" w:rsidDel="0016760B">
                <w:rPr>
                  <w:rFonts w:ascii="Trebuchet MS" w:hAnsi="Trebuchet MS" w:cs="Arial"/>
                  <w:color w:val="000000"/>
                  <w:sz w:val="20"/>
                  <w:szCs w:val="20"/>
                  <w:lang w:bidi="th-TH"/>
                </w:rPr>
                <w:delText>26/10/2021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53D11A" w14:textId="706378B6" w:rsidR="008601AF" w:rsidRPr="008601AF" w:rsidRDefault="008601AF" w:rsidP="003C2C2A">
            <w:pPr>
              <w:jc w:val="center"/>
              <w:rPr>
                <w:rFonts w:ascii="Trebuchet MS" w:hAnsi="Trebuchet MS" w:cs="Arial"/>
                <w:color w:val="000000"/>
                <w:sz w:val="20"/>
                <w:szCs w:val="20"/>
                <w:lang w:bidi="th-TH"/>
              </w:rPr>
            </w:pPr>
            <w:del w:id="14404" w:author="Philippe Hollanda - Oliveira Trust" w:date="2022-07-19T10:03:00Z">
              <w:r w:rsidRPr="008601AF" w:rsidDel="0016760B">
                <w:rPr>
                  <w:rFonts w:ascii="Trebuchet MS" w:hAnsi="Trebuchet MS" w:cs="Arial"/>
                  <w:color w:val="000000"/>
                  <w:sz w:val="20"/>
                  <w:szCs w:val="20"/>
                  <w:lang w:bidi="th-TH"/>
                </w:rPr>
                <w:delText>R$ 391,00</w:delText>
              </w:r>
            </w:del>
          </w:p>
        </w:tc>
      </w:tr>
      <w:tr w:rsidR="008601AF" w:rsidRPr="008601AF" w14:paraId="7929D66C" w14:textId="77777777" w:rsidTr="0016760B">
        <w:tblPrEx>
          <w:tblW w:w="5000" w:type="pct"/>
          <w:tblCellMar>
            <w:left w:w="70" w:type="dxa"/>
            <w:right w:w="70" w:type="dxa"/>
          </w:tblCellMar>
          <w:tblPrExChange w:id="14405" w:author="Philippe Hollanda - Oliveira Trust" w:date="2022-07-19T10:03:00Z">
            <w:tblPrEx>
              <w:tblW w:w="5000" w:type="pct"/>
              <w:tblCellMar>
                <w:left w:w="70" w:type="dxa"/>
                <w:right w:w="70" w:type="dxa"/>
              </w:tblCellMar>
            </w:tblPrEx>
          </w:tblPrExChange>
        </w:tblPrEx>
        <w:trPr>
          <w:trHeight w:val="1785"/>
          <w:trPrChange w:id="144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0E1BF0" w14:textId="56A505BA" w:rsidR="008601AF" w:rsidRPr="008601AF" w:rsidRDefault="008601AF" w:rsidP="003C2C2A">
            <w:pPr>
              <w:jc w:val="center"/>
              <w:rPr>
                <w:rFonts w:ascii="Trebuchet MS" w:hAnsi="Trebuchet MS" w:cs="Arial"/>
                <w:color w:val="000000"/>
                <w:sz w:val="20"/>
                <w:szCs w:val="20"/>
                <w:lang w:bidi="th-TH"/>
              </w:rPr>
            </w:pPr>
            <w:del w:id="14408"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529457" w14:textId="0316C8F8" w:rsidR="008601AF" w:rsidRPr="008601AF" w:rsidRDefault="008601AF" w:rsidP="003C2C2A">
            <w:pPr>
              <w:jc w:val="center"/>
              <w:rPr>
                <w:rFonts w:ascii="Trebuchet MS" w:hAnsi="Trebuchet MS" w:cs="Arial"/>
                <w:color w:val="000000"/>
                <w:sz w:val="20"/>
                <w:szCs w:val="20"/>
                <w:lang w:bidi="th-TH"/>
              </w:rPr>
            </w:pPr>
            <w:del w:id="14410" w:author="Philippe Hollanda - Oliveira Trust" w:date="2022-07-19T10:03:00Z">
              <w:r w:rsidRPr="008601AF" w:rsidDel="0016760B">
                <w:rPr>
                  <w:rFonts w:ascii="Trebuchet MS" w:hAnsi="Trebuchet MS" w:cs="Arial"/>
                  <w:color w:val="000000"/>
                  <w:sz w:val="20"/>
                  <w:szCs w:val="20"/>
                  <w:lang w:bidi="th-TH"/>
                </w:rPr>
                <w:delText>07/10/2021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119263" w14:textId="08D589DE" w:rsidR="008601AF" w:rsidRPr="008601AF" w:rsidRDefault="008601AF" w:rsidP="003C2C2A">
            <w:pPr>
              <w:jc w:val="center"/>
              <w:rPr>
                <w:rFonts w:ascii="Trebuchet MS" w:hAnsi="Trebuchet MS" w:cs="Arial"/>
                <w:color w:val="000000"/>
                <w:sz w:val="20"/>
                <w:szCs w:val="20"/>
                <w:lang w:bidi="th-TH"/>
              </w:rPr>
            </w:pPr>
            <w:del w:id="14412"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1B7AFAEE" w14:textId="77777777" w:rsidTr="0016760B">
        <w:tblPrEx>
          <w:tblW w:w="5000" w:type="pct"/>
          <w:tblCellMar>
            <w:left w:w="70" w:type="dxa"/>
            <w:right w:w="70" w:type="dxa"/>
          </w:tblCellMar>
          <w:tblPrExChange w:id="14413" w:author="Philippe Hollanda - Oliveira Trust" w:date="2022-07-19T10:03:00Z">
            <w:tblPrEx>
              <w:tblW w:w="5000" w:type="pct"/>
              <w:tblCellMar>
                <w:left w:w="70" w:type="dxa"/>
                <w:right w:w="70" w:type="dxa"/>
              </w:tblCellMar>
            </w:tblPrEx>
          </w:tblPrExChange>
        </w:tblPrEx>
        <w:trPr>
          <w:trHeight w:val="1785"/>
          <w:trPrChange w:id="144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13F42E" w14:textId="059AD349" w:rsidR="008601AF" w:rsidRPr="008601AF" w:rsidRDefault="008601AF" w:rsidP="003C2C2A">
            <w:pPr>
              <w:jc w:val="center"/>
              <w:rPr>
                <w:rFonts w:ascii="Trebuchet MS" w:hAnsi="Trebuchet MS" w:cs="Arial"/>
                <w:color w:val="000000"/>
                <w:sz w:val="20"/>
                <w:szCs w:val="20"/>
                <w:lang w:bidi="th-TH"/>
              </w:rPr>
            </w:pPr>
            <w:del w:id="14416"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8B67CB" w14:textId="1AB3FA6C" w:rsidR="008601AF" w:rsidRPr="008601AF" w:rsidRDefault="008601AF" w:rsidP="003C2C2A">
            <w:pPr>
              <w:jc w:val="center"/>
              <w:rPr>
                <w:rFonts w:ascii="Trebuchet MS" w:hAnsi="Trebuchet MS" w:cs="Arial"/>
                <w:color w:val="000000"/>
                <w:sz w:val="20"/>
                <w:szCs w:val="20"/>
                <w:lang w:bidi="th-TH"/>
              </w:rPr>
            </w:pPr>
            <w:del w:id="14418" w:author="Philippe Hollanda - Oliveira Trust" w:date="2022-07-19T10:03:00Z">
              <w:r w:rsidRPr="008601AF" w:rsidDel="0016760B">
                <w:rPr>
                  <w:rFonts w:ascii="Trebuchet MS" w:hAnsi="Trebuchet MS" w:cs="Arial"/>
                  <w:color w:val="000000"/>
                  <w:sz w:val="20"/>
                  <w:szCs w:val="20"/>
                  <w:lang w:bidi="th-TH"/>
                </w:rPr>
                <w:delText>07/10/2021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19C3D7" w14:textId="13D98445" w:rsidR="008601AF" w:rsidRPr="008601AF" w:rsidRDefault="008601AF" w:rsidP="003C2C2A">
            <w:pPr>
              <w:jc w:val="center"/>
              <w:rPr>
                <w:rFonts w:ascii="Trebuchet MS" w:hAnsi="Trebuchet MS" w:cs="Arial"/>
                <w:color w:val="000000"/>
                <w:sz w:val="20"/>
                <w:szCs w:val="20"/>
                <w:lang w:bidi="th-TH"/>
              </w:rPr>
            </w:pPr>
            <w:del w:id="14420"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04BC1309" w14:textId="77777777" w:rsidTr="0016760B">
        <w:tblPrEx>
          <w:tblW w:w="5000" w:type="pct"/>
          <w:tblCellMar>
            <w:left w:w="70" w:type="dxa"/>
            <w:right w:w="70" w:type="dxa"/>
          </w:tblCellMar>
          <w:tblPrExChange w:id="14421" w:author="Philippe Hollanda - Oliveira Trust" w:date="2022-07-19T10:03:00Z">
            <w:tblPrEx>
              <w:tblW w:w="5000" w:type="pct"/>
              <w:tblCellMar>
                <w:left w:w="70" w:type="dxa"/>
                <w:right w:w="70" w:type="dxa"/>
              </w:tblCellMar>
            </w:tblPrEx>
          </w:tblPrExChange>
        </w:tblPrEx>
        <w:trPr>
          <w:trHeight w:val="1785"/>
          <w:trPrChange w:id="144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F93E9F" w14:textId="0B02C5E3" w:rsidR="008601AF" w:rsidRPr="008601AF" w:rsidRDefault="008601AF" w:rsidP="003C2C2A">
            <w:pPr>
              <w:jc w:val="center"/>
              <w:rPr>
                <w:rFonts w:ascii="Trebuchet MS" w:hAnsi="Trebuchet MS" w:cs="Arial"/>
                <w:color w:val="000000"/>
                <w:sz w:val="20"/>
                <w:szCs w:val="20"/>
                <w:lang w:bidi="th-TH"/>
              </w:rPr>
            </w:pPr>
            <w:del w:id="1442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E44284" w14:textId="15B9912A" w:rsidR="008601AF" w:rsidRPr="008601AF" w:rsidRDefault="008601AF" w:rsidP="003C2C2A">
            <w:pPr>
              <w:jc w:val="center"/>
              <w:rPr>
                <w:rFonts w:ascii="Trebuchet MS" w:hAnsi="Trebuchet MS" w:cs="Arial"/>
                <w:color w:val="000000"/>
                <w:sz w:val="20"/>
                <w:szCs w:val="20"/>
                <w:lang w:bidi="th-TH"/>
              </w:rPr>
            </w:pPr>
            <w:del w:id="14426" w:author="Philippe Hollanda - Oliveira Trust" w:date="2022-07-19T10:03:00Z">
              <w:r w:rsidRPr="008601AF" w:rsidDel="0016760B">
                <w:rPr>
                  <w:rFonts w:ascii="Trebuchet MS" w:hAnsi="Trebuchet MS" w:cs="Arial"/>
                  <w:color w:val="000000"/>
                  <w:sz w:val="20"/>
                  <w:szCs w:val="20"/>
                  <w:lang w:bidi="th-TH"/>
                </w:rPr>
                <w:delText>22/10/2021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D872E2" w14:textId="1FA84707" w:rsidR="008601AF" w:rsidRPr="008601AF" w:rsidRDefault="008601AF" w:rsidP="003C2C2A">
            <w:pPr>
              <w:jc w:val="center"/>
              <w:rPr>
                <w:rFonts w:ascii="Trebuchet MS" w:hAnsi="Trebuchet MS" w:cs="Arial"/>
                <w:color w:val="000000"/>
                <w:sz w:val="20"/>
                <w:szCs w:val="20"/>
                <w:lang w:bidi="th-TH"/>
              </w:rPr>
            </w:pPr>
            <w:del w:id="14428" w:author="Philippe Hollanda - Oliveira Trust" w:date="2022-07-19T10:03:00Z">
              <w:r w:rsidRPr="008601AF" w:rsidDel="0016760B">
                <w:rPr>
                  <w:rFonts w:ascii="Trebuchet MS" w:hAnsi="Trebuchet MS" w:cs="Arial"/>
                  <w:color w:val="000000"/>
                  <w:sz w:val="20"/>
                  <w:szCs w:val="20"/>
                  <w:lang w:bidi="th-TH"/>
                </w:rPr>
                <w:delText>R$ 160,00</w:delText>
              </w:r>
            </w:del>
          </w:p>
        </w:tc>
      </w:tr>
      <w:tr w:rsidR="008601AF" w:rsidRPr="008601AF" w14:paraId="572C9105" w14:textId="77777777" w:rsidTr="0016760B">
        <w:tblPrEx>
          <w:tblW w:w="5000" w:type="pct"/>
          <w:tblCellMar>
            <w:left w:w="70" w:type="dxa"/>
            <w:right w:w="70" w:type="dxa"/>
          </w:tblCellMar>
          <w:tblPrExChange w:id="14429" w:author="Philippe Hollanda - Oliveira Trust" w:date="2022-07-19T10:03:00Z">
            <w:tblPrEx>
              <w:tblW w:w="5000" w:type="pct"/>
              <w:tblCellMar>
                <w:left w:w="70" w:type="dxa"/>
                <w:right w:w="70" w:type="dxa"/>
              </w:tblCellMar>
            </w:tblPrEx>
          </w:tblPrExChange>
        </w:tblPrEx>
        <w:trPr>
          <w:trHeight w:val="1785"/>
          <w:trPrChange w:id="144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32E5F5" w14:textId="7E62CD09" w:rsidR="008601AF" w:rsidRPr="008601AF" w:rsidRDefault="008601AF" w:rsidP="003C2C2A">
            <w:pPr>
              <w:jc w:val="center"/>
              <w:rPr>
                <w:rFonts w:ascii="Trebuchet MS" w:hAnsi="Trebuchet MS" w:cs="Arial"/>
                <w:color w:val="000000"/>
                <w:sz w:val="20"/>
                <w:szCs w:val="20"/>
                <w:lang w:bidi="th-TH"/>
              </w:rPr>
            </w:pPr>
            <w:del w:id="1443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ACCFDB" w14:textId="16F98B54" w:rsidR="008601AF" w:rsidRPr="008601AF" w:rsidRDefault="008601AF" w:rsidP="003C2C2A">
            <w:pPr>
              <w:jc w:val="center"/>
              <w:rPr>
                <w:rFonts w:ascii="Trebuchet MS" w:hAnsi="Trebuchet MS" w:cs="Arial"/>
                <w:color w:val="000000"/>
                <w:sz w:val="20"/>
                <w:szCs w:val="20"/>
                <w:lang w:bidi="th-TH"/>
              </w:rPr>
            </w:pPr>
            <w:del w:id="14434" w:author="Philippe Hollanda - Oliveira Trust" w:date="2022-07-19T10:03:00Z">
              <w:r w:rsidRPr="008601AF" w:rsidDel="0016760B">
                <w:rPr>
                  <w:rFonts w:ascii="Trebuchet MS" w:hAnsi="Trebuchet MS" w:cs="Arial"/>
                  <w:color w:val="000000"/>
                  <w:sz w:val="20"/>
                  <w:szCs w:val="20"/>
                  <w:lang w:bidi="th-TH"/>
                </w:rPr>
                <w:delText>22/10/2021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AED4F6" w14:textId="046E4FD7" w:rsidR="008601AF" w:rsidRPr="008601AF" w:rsidRDefault="008601AF" w:rsidP="003C2C2A">
            <w:pPr>
              <w:jc w:val="center"/>
              <w:rPr>
                <w:rFonts w:ascii="Trebuchet MS" w:hAnsi="Trebuchet MS" w:cs="Arial"/>
                <w:color w:val="000000"/>
                <w:sz w:val="20"/>
                <w:szCs w:val="20"/>
                <w:lang w:bidi="th-TH"/>
              </w:rPr>
            </w:pPr>
            <w:del w:id="14436" w:author="Philippe Hollanda - Oliveira Trust" w:date="2022-07-19T10:03:00Z">
              <w:r w:rsidRPr="008601AF" w:rsidDel="0016760B">
                <w:rPr>
                  <w:rFonts w:ascii="Trebuchet MS" w:hAnsi="Trebuchet MS" w:cs="Arial"/>
                  <w:color w:val="000000"/>
                  <w:sz w:val="20"/>
                  <w:szCs w:val="20"/>
                  <w:lang w:bidi="th-TH"/>
                </w:rPr>
                <w:delText>R$ 144,50</w:delText>
              </w:r>
            </w:del>
          </w:p>
        </w:tc>
      </w:tr>
      <w:tr w:rsidR="008601AF" w:rsidRPr="008601AF" w14:paraId="3091D34D" w14:textId="77777777" w:rsidTr="0016760B">
        <w:tblPrEx>
          <w:tblW w:w="5000" w:type="pct"/>
          <w:tblCellMar>
            <w:left w:w="70" w:type="dxa"/>
            <w:right w:w="70" w:type="dxa"/>
          </w:tblCellMar>
          <w:tblPrExChange w:id="14437" w:author="Philippe Hollanda - Oliveira Trust" w:date="2022-07-19T10:03:00Z">
            <w:tblPrEx>
              <w:tblW w:w="5000" w:type="pct"/>
              <w:tblCellMar>
                <w:left w:w="70" w:type="dxa"/>
                <w:right w:w="70" w:type="dxa"/>
              </w:tblCellMar>
            </w:tblPrEx>
          </w:tblPrExChange>
        </w:tblPrEx>
        <w:trPr>
          <w:trHeight w:val="1785"/>
          <w:trPrChange w:id="144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C45ABC" w14:textId="3E948383" w:rsidR="008601AF" w:rsidRPr="008601AF" w:rsidRDefault="008601AF" w:rsidP="003C2C2A">
            <w:pPr>
              <w:jc w:val="center"/>
              <w:rPr>
                <w:rFonts w:ascii="Trebuchet MS" w:hAnsi="Trebuchet MS" w:cs="Arial"/>
                <w:color w:val="000000"/>
                <w:sz w:val="20"/>
                <w:szCs w:val="20"/>
                <w:lang w:bidi="th-TH"/>
              </w:rPr>
            </w:pPr>
            <w:del w:id="1444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D9CA0A" w14:textId="2E243867" w:rsidR="008601AF" w:rsidRPr="008601AF" w:rsidRDefault="008601AF" w:rsidP="003C2C2A">
            <w:pPr>
              <w:jc w:val="center"/>
              <w:rPr>
                <w:rFonts w:ascii="Trebuchet MS" w:hAnsi="Trebuchet MS" w:cs="Arial"/>
                <w:color w:val="000000"/>
                <w:sz w:val="20"/>
                <w:szCs w:val="20"/>
                <w:lang w:bidi="th-TH"/>
              </w:rPr>
            </w:pPr>
            <w:del w:id="14442" w:author="Philippe Hollanda - Oliveira Trust" w:date="2022-07-19T10:03:00Z">
              <w:r w:rsidRPr="008601AF" w:rsidDel="0016760B">
                <w:rPr>
                  <w:rFonts w:ascii="Trebuchet MS" w:hAnsi="Trebuchet MS" w:cs="Arial"/>
                  <w:color w:val="000000"/>
                  <w:sz w:val="20"/>
                  <w:szCs w:val="20"/>
                  <w:lang w:bidi="th-TH"/>
                </w:rPr>
                <w:delText>13/10/2021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28E97B" w14:textId="2F60C2F7" w:rsidR="008601AF" w:rsidRPr="008601AF" w:rsidRDefault="008601AF" w:rsidP="003C2C2A">
            <w:pPr>
              <w:jc w:val="center"/>
              <w:rPr>
                <w:rFonts w:ascii="Trebuchet MS" w:hAnsi="Trebuchet MS" w:cs="Arial"/>
                <w:color w:val="000000"/>
                <w:sz w:val="20"/>
                <w:szCs w:val="20"/>
                <w:lang w:bidi="th-TH"/>
              </w:rPr>
            </w:pPr>
            <w:del w:id="14444" w:author="Philippe Hollanda - Oliveira Trust" w:date="2022-07-19T10:03:00Z">
              <w:r w:rsidRPr="008601AF" w:rsidDel="0016760B">
                <w:rPr>
                  <w:rFonts w:ascii="Trebuchet MS" w:hAnsi="Trebuchet MS" w:cs="Arial"/>
                  <w:color w:val="000000"/>
                  <w:sz w:val="20"/>
                  <w:szCs w:val="20"/>
                  <w:lang w:bidi="th-TH"/>
                </w:rPr>
                <w:delText>R$ 247,00</w:delText>
              </w:r>
            </w:del>
          </w:p>
        </w:tc>
      </w:tr>
      <w:tr w:rsidR="008601AF" w:rsidRPr="008601AF" w14:paraId="71E1AFF2" w14:textId="77777777" w:rsidTr="0016760B">
        <w:tblPrEx>
          <w:tblW w:w="5000" w:type="pct"/>
          <w:tblCellMar>
            <w:left w:w="70" w:type="dxa"/>
            <w:right w:w="70" w:type="dxa"/>
          </w:tblCellMar>
          <w:tblPrExChange w:id="14445" w:author="Philippe Hollanda - Oliveira Trust" w:date="2022-07-19T10:03:00Z">
            <w:tblPrEx>
              <w:tblW w:w="5000" w:type="pct"/>
              <w:tblCellMar>
                <w:left w:w="70" w:type="dxa"/>
                <w:right w:w="70" w:type="dxa"/>
              </w:tblCellMar>
            </w:tblPrEx>
          </w:tblPrExChange>
        </w:tblPrEx>
        <w:trPr>
          <w:trHeight w:val="1785"/>
          <w:trPrChange w:id="144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63EC9D" w14:textId="111D9165" w:rsidR="008601AF" w:rsidRPr="008601AF" w:rsidRDefault="008601AF" w:rsidP="003C2C2A">
            <w:pPr>
              <w:jc w:val="center"/>
              <w:rPr>
                <w:rFonts w:ascii="Trebuchet MS" w:hAnsi="Trebuchet MS" w:cs="Arial"/>
                <w:color w:val="000000"/>
                <w:sz w:val="20"/>
                <w:szCs w:val="20"/>
                <w:lang w:bidi="th-TH"/>
              </w:rPr>
            </w:pPr>
            <w:del w:id="1444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79335A" w14:textId="4AA0AD1A" w:rsidR="008601AF" w:rsidRPr="008601AF" w:rsidRDefault="008601AF" w:rsidP="003C2C2A">
            <w:pPr>
              <w:jc w:val="center"/>
              <w:rPr>
                <w:rFonts w:ascii="Trebuchet MS" w:hAnsi="Trebuchet MS" w:cs="Arial"/>
                <w:color w:val="000000"/>
                <w:sz w:val="20"/>
                <w:szCs w:val="20"/>
                <w:lang w:bidi="th-TH"/>
              </w:rPr>
            </w:pPr>
            <w:del w:id="14450" w:author="Philippe Hollanda - Oliveira Trust" w:date="2022-07-19T10:03:00Z">
              <w:r w:rsidRPr="008601AF" w:rsidDel="0016760B">
                <w:rPr>
                  <w:rFonts w:ascii="Trebuchet MS" w:hAnsi="Trebuchet MS" w:cs="Arial"/>
                  <w:color w:val="000000"/>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B3E840" w14:textId="628605FD" w:rsidR="008601AF" w:rsidRPr="008601AF" w:rsidRDefault="008601AF" w:rsidP="003C2C2A">
            <w:pPr>
              <w:jc w:val="center"/>
              <w:rPr>
                <w:rFonts w:ascii="Trebuchet MS" w:hAnsi="Trebuchet MS" w:cs="Arial"/>
                <w:color w:val="000000"/>
                <w:sz w:val="20"/>
                <w:szCs w:val="20"/>
                <w:lang w:bidi="th-TH"/>
              </w:rPr>
            </w:pPr>
            <w:del w:id="14452" w:author="Philippe Hollanda - Oliveira Trust" w:date="2022-07-19T10:03:00Z">
              <w:r w:rsidRPr="008601AF" w:rsidDel="0016760B">
                <w:rPr>
                  <w:rFonts w:ascii="Trebuchet MS" w:hAnsi="Trebuchet MS" w:cs="Arial"/>
                  <w:color w:val="000000"/>
                  <w:sz w:val="20"/>
                  <w:szCs w:val="20"/>
                  <w:lang w:bidi="th-TH"/>
                </w:rPr>
                <w:delText>R$ 370,00</w:delText>
              </w:r>
            </w:del>
          </w:p>
        </w:tc>
      </w:tr>
      <w:tr w:rsidR="008601AF" w:rsidRPr="008601AF" w14:paraId="18D0E855" w14:textId="77777777" w:rsidTr="0016760B">
        <w:tblPrEx>
          <w:tblW w:w="5000" w:type="pct"/>
          <w:tblCellMar>
            <w:left w:w="70" w:type="dxa"/>
            <w:right w:w="70" w:type="dxa"/>
          </w:tblCellMar>
          <w:tblPrExChange w:id="14453" w:author="Philippe Hollanda - Oliveira Trust" w:date="2022-07-19T10:03:00Z">
            <w:tblPrEx>
              <w:tblW w:w="5000" w:type="pct"/>
              <w:tblCellMar>
                <w:left w:w="70" w:type="dxa"/>
                <w:right w:w="70" w:type="dxa"/>
              </w:tblCellMar>
            </w:tblPrEx>
          </w:tblPrExChange>
        </w:tblPrEx>
        <w:trPr>
          <w:trHeight w:val="1785"/>
          <w:trPrChange w:id="144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27C8CD" w14:textId="0B786A60" w:rsidR="008601AF" w:rsidRPr="008601AF" w:rsidRDefault="008601AF" w:rsidP="003C2C2A">
            <w:pPr>
              <w:jc w:val="center"/>
              <w:rPr>
                <w:rFonts w:ascii="Trebuchet MS" w:hAnsi="Trebuchet MS" w:cs="Arial"/>
                <w:color w:val="000000"/>
                <w:sz w:val="20"/>
                <w:szCs w:val="20"/>
                <w:lang w:bidi="th-TH"/>
              </w:rPr>
            </w:pPr>
            <w:del w:id="14456"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4F6445" w14:textId="09A7F541" w:rsidR="008601AF" w:rsidRPr="008601AF" w:rsidRDefault="008601AF" w:rsidP="003C2C2A">
            <w:pPr>
              <w:jc w:val="center"/>
              <w:rPr>
                <w:rFonts w:ascii="Trebuchet MS" w:hAnsi="Trebuchet MS" w:cs="Arial"/>
                <w:color w:val="000000"/>
                <w:sz w:val="20"/>
                <w:szCs w:val="20"/>
                <w:lang w:bidi="th-TH"/>
              </w:rPr>
            </w:pPr>
            <w:del w:id="14458" w:author="Philippe Hollanda - Oliveira Trust" w:date="2022-07-19T10:03:00Z">
              <w:r w:rsidRPr="008601AF" w:rsidDel="0016760B">
                <w:rPr>
                  <w:rFonts w:ascii="Trebuchet MS" w:hAnsi="Trebuchet MS" w:cs="Arial"/>
                  <w:color w:val="000000"/>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C69862" w14:textId="365F8617" w:rsidR="008601AF" w:rsidRPr="008601AF" w:rsidRDefault="008601AF" w:rsidP="003C2C2A">
            <w:pPr>
              <w:jc w:val="center"/>
              <w:rPr>
                <w:rFonts w:ascii="Trebuchet MS" w:hAnsi="Trebuchet MS" w:cs="Arial"/>
                <w:color w:val="000000"/>
                <w:sz w:val="20"/>
                <w:szCs w:val="20"/>
                <w:lang w:bidi="th-TH"/>
              </w:rPr>
            </w:pPr>
            <w:del w:id="14460" w:author="Philippe Hollanda - Oliveira Trust" w:date="2022-07-19T10:03:00Z">
              <w:r w:rsidRPr="008601AF" w:rsidDel="0016760B">
                <w:rPr>
                  <w:rFonts w:ascii="Trebuchet MS" w:hAnsi="Trebuchet MS" w:cs="Arial"/>
                  <w:color w:val="000000"/>
                  <w:sz w:val="20"/>
                  <w:szCs w:val="20"/>
                  <w:lang w:bidi="th-TH"/>
                </w:rPr>
                <w:delText>R$ 290,00</w:delText>
              </w:r>
            </w:del>
          </w:p>
        </w:tc>
      </w:tr>
      <w:tr w:rsidR="008601AF" w:rsidRPr="008601AF" w14:paraId="55E3F3DD" w14:textId="77777777" w:rsidTr="0016760B">
        <w:tblPrEx>
          <w:tblW w:w="5000" w:type="pct"/>
          <w:tblCellMar>
            <w:left w:w="70" w:type="dxa"/>
            <w:right w:w="70" w:type="dxa"/>
          </w:tblCellMar>
          <w:tblPrExChange w:id="14461" w:author="Philippe Hollanda - Oliveira Trust" w:date="2022-07-19T10:03:00Z">
            <w:tblPrEx>
              <w:tblW w:w="5000" w:type="pct"/>
              <w:tblCellMar>
                <w:left w:w="70" w:type="dxa"/>
                <w:right w:w="70" w:type="dxa"/>
              </w:tblCellMar>
            </w:tblPrEx>
          </w:tblPrExChange>
        </w:tblPrEx>
        <w:trPr>
          <w:trHeight w:val="1785"/>
          <w:trPrChange w:id="144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6DBAC1" w14:textId="71EA2929" w:rsidR="008601AF" w:rsidRPr="008601AF" w:rsidRDefault="008601AF" w:rsidP="003C2C2A">
            <w:pPr>
              <w:jc w:val="center"/>
              <w:rPr>
                <w:rFonts w:ascii="Trebuchet MS" w:hAnsi="Trebuchet MS" w:cs="Arial"/>
                <w:color w:val="000000"/>
                <w:sz w:val="20"/>
                <w:szCs w:val="20"/>
                <w:lang w:bidi="th-TH"/>
              </w:rPr>
            </w:pPr>
            <w:del w:id="1446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A24898" w14:textId="77758131" w:rsidR="008601AF" w:rsidRPr="008601AF" w:rsidRDefault="008601AF" w:rsidP="003C2C2A">
            <w:pPr>
              <w:jc w:val="center"/>
              <w:rPr>
                <w:rFonts w:ascii="Trebuchet MS" w:hAnsi="Trebuchet MS" w:cs="Arial"/>
                <w:color w:val="000000"/>
                <w:sz w:val="20"/>
                <w:szCs w:val="20"/>
                <w:lang w:bidi="th-TH"/>
              </w:rPr>
            </w:pPr>
            <w:del w:id="14466"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C7B7D3" w14:textId="25959B5A" w:rsidR="008601AF" w:rsidRPr="008601AF" w:rsidRDefault="008601AF" w:rsidP="003C2C2A">
            <w:pPr>
              <w:jc w:val="center"/>
              <w:rPr>
                <w:rFonts w:ascii="Trebuchet MS" w:hAnsi="Trebuchet MS" w:cs="Arial"/>
                <w:color w:val="000000"/>
                <w:sz w:val="20"/>
                <w:szCs w:val="20"/>
                <w:lang w:bidi="th-TH"/>
              </w:rPr>
            </w:pPr>
            <w:del w:id="14468"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1649FF6A" w14:textId="77777777" w:rsidTr="0016760B">
        <w:tblPrEx>
          <w:tblW w:w="5000" w:type="pct"/>
          <w:tblCellMar>
            <w:left w:w="70" w:type="dxa"/>
            <w:right w:w="70" w:type="dxa"/>
          </w:tblCellMar>
          <w:tblPrExChange w:id="14469" w:author="Philippe Hollanda - Oliveira Trust" w:date="2022-07-19T10:03:00Z">
            <w:tblPrEx>
              <w:tblW w:w="5000" w:type="pct"/>
              <w:tblCellMar>
                <w:left w:w="70" w:type="dxa"/>
                <w:right w:w="70" w:type="dxa"/>
              </w:tblCellMar>
            </w:tblPrEx>
          </w:tblPrExChange>
        </w:tblPrEx>
        <w:trPr>
          <w:trHeight w:val="1785"/>
          <w:trPrChange w:id="144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0F59CD" w14:textId="2A2BD658" w:rsidR="008601AF" w:rsidRPr="008601AF" w:rsidRDefault="008601AF" w:rsidP="003C2C2A">
            <w:pPr>
              <w:jc w:val="center"/>
              <w:rPr>
                <w:rFonts w:ascii="Trebuchet MS" w:hAnsi="Trebuchet MS" w:cs="Arial"/>
                <w:color w:val="000000"/>
                <w:sz w:val="20"/>
                <w:szCs w:val="20"/>
                <w:lang w:bidi="th-TH"/>
              </w:rPr>
            </w:pPr>
            <w:del w:id="1447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F4D241" w14:textId="31266CE2" w:rsidR="008601AF" w:rsidRPr="008601AF" w:rsidRDefault="008601AF" w:rsidP="003C2C2A">
            <w:pPr>
              <w:jc w:val="center"/>
              <w:rPr>
                <w:rFonts w:ascii="Trebuchet MS" w:hAnsi="Trebuchet MS" w:cs="Arial"/>
                <w:color w:val="000000"/>
                <w:sz w:val="20"/>
                <w:szCs w:val="20"/>
                <w:lang w:bidi="th-TH"/>
              </w:rPr>
            </w:pPr>
            <w:del w:id="14474"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32FE13" w14:textId="3F3A0D8B" w:rsidR="008601AF" w:rsidRPr="008601AF" w:rsidRDefault="008601AF" w:rsidP="003C2C2A">
            <w:pPr>
              <w:jc w:val="center"/>
              <w:rPr>
                <w:rFonts w:ascii="Trebuchet MS" w:hAnsi="Trebuchet MS" w:cs="Arial"/>
                <w:color w:val="000000"/>
                <w:sz w:val="20"/>
                <w:szCs w:val="20"/>
                <w:lang w:bidi="th-TH"/>
              </w:rPr>
            </w:pPr>
            <w:del w:id="14476"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2A77B3A8" w14:textId="77777777" w:rsidTr="0016760B">
        <w:tblPrEx>
          <w:tblW w:w="5000" w:type="pct"/>
          <w:tblCellMar>
            <w:left w:w="70" w:type="dxa"/>
            <w:right w:w="70" w:type="dxa"/>
          </w:tblCellMar>
          <w:tblPrExChange w:id="14477" w:author="Philippe Hollanda - Oliveira Trust" w:date="2022-07-19T10:03:00Z">
            <w:tblPrEx>
              <w:tblW w:w="5000" w:type="pct"/>
              <w:tblCellMar>
                <w:left w:w="70" w:type="dxa"/>
                <w:right w:w="70" w:type="dxa"/>
              </w:tblCellMar>
            </w:tblPrEx>
          </w:tblPrExChange>
        </w:tblPrEx>
        <w:trPr>
          <w:trHeight w:val="1785"/>
          <w:trPrChange w:id="144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D83730" w14:textId="11D5DE85" w:rsidR="008601AF" w:rsidRPr="008601AF" w:rsidRDefault="008601AF" w:rsidP="003C2C2A">
            <w:pPr>
              <w:jc w:val="center"/>
              <w:rPr>
                <w:rFonts w:ascii="Trebuchet MS" w:hAnsi="Trebuchet MS" w:cs="Arial"/>
                <w:color w:val="000000"/>
                <w:sz w:val="20"/>
                <w:szCs w:val="20"/>
                <w:lang w:bidi="th-TH"/>
              </w:rPr>
            </w:pPr>
            <w:del w:id="1448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C9F053" w14:textId="74999F48" w:rsidR="008601AF" w:rsidRPr="008601AF" w:rsidRDefault="008601AF" w:rsidP="003C2C2A">
            <w:pPr>
              <w:jc w:val="center"/>
              <w:rPr>
                <w:rFonts w:ascii="Trebuchet MS" w:hAnsi="Trebuchet MS" w:cs="Arial"/>
                <w:color w:val="000000"/>
                <w:sz w:val="20"/>
                <w:szCs w:val="20"/>
                <w:lang w:bidi="th-TH"/>
              </w:rPr>
            </w:pPr>
            <w:del w:id="14482"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15695C" w14:textId="6ECAC94E" w:rsidR="008601AF" w:rsidRPr="008601AF" w:rsidRDefault="008601AF" w:rsidP="003C2C2A">
            <w:pPr>
              <w:jc w:val="center"/>
              <w:rPr>
                <w:rFonts w:ascii="Trebuchet MS" w:hAnsi="Trebuchet MS" w:cs="Arial"/>
                <w:color w:val="000000"/>
                <w:sz w:val="20"/>
                <w:szCs w:val="20"/>
                <w:lang w:bidi="th-TH"/>
              </w:rPr>
            </w:pPr>
            <w:del w:id="14484"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50CA67EC" w14:textId="77777777" w:rsidTr="0016760B">
        <w:tblPrEx>
          <w:tblW w:w="5000" w:type="pct"/>
          <w:tblCellMar>
            <w:left w:w="70" w:type="dxa"/>
            <w:right w:w="70" w:type="dxa"/>
          </w:tblCellMar>
          <w:tblPrExChange w:id="14485" w:author="Philippe Hollanda - Oliveira Trust" w:date="2022-07-19T10:03:00Z">
            <w:tblPrEx>
              <w:tblW w:w="5000" w:type="pct"/>
              <w:tblCellMar>
                <w:left w:w="70" w:type="dxa"/>
                <w:right w:w="70" w:type="dxa"/>
              </w:tblCellMar>
            </w:tblPrEx>
          </w:tblPrExChange>
        </w:tblPrEx>
        <w:trPr>
          <w:trHeight w:val="1785"/>
          <w:trPrChange w:id="144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340793" w14:textId="30B0BD7E" w:rsidR="008601AF" w:rsidRPr="008601AF" w:rsidRDefault="008601AF" w:rsidP="003C2C2A">
            <w:pPr>
              <w:jc w:val="center"/>
              <w:rPr>
                <w:rFonts w:ascii="Trebuchet MS" w:hAnsi="Trebuchet MS" w:cs="Arial"/>
                <w:color w:val="000000"/>
                <w:sz w:val="20"/>
                <w:szCs w:val="20"/>
                <w:lang w:bidi="th-TH"/>
              </w:rPr>
            </w:pPr>
            <w:del w:id="1448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13808C" w14:textId="54613811" w:rsidR="008601AF" w:rsidRPr="008601AF" w:rsidRDefault="008601AF" w:rsidP="003C2C2A">
            <w:pPr>
              <w:jc w:val="center"/>
              <w:rPr>
                <w:rFonts w:ascii="Trebuchet MS" w:hAnsi="Trebuchet MS" w:cs="Arial"/>
                <w:color w:val="000000"/>
                <w:sz w:val="20"/>
                <w:szCs w:val="20"/>
                <w:lang w:bidi="th-TH"/>
              </w:rPr>
            </w:pPr>
            <w:del w:id="14490"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375525" w14:textId="54C63EBA" w:rsidR="008601AF" w:rsidRPr="008601AF" w:rsidRDefault="008601AF" w:rsidP="003C2C2A">
            <w:pPr>
              <w:jc w:val="center"/>
              <w:rPr>
                <w:rFonts w:ascii="Trebuchet MS" w:hAnsi="Trebuchet MS" w:cs="Arial"/>
                <w:color w:val="000000"/>
                <w:sz w:val="20"/>
                <w:szCs w:val="20"/>
                <w:lang w:bidi="th-TH"/>
              </w:rPr>
            </w:pPr>
            <w:del w:id="14492"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44D87205" w14:textId="77777777" w:rsidTr="0016760B">
        <w:tblPrEx>
          <w:tblW w:w="5000" w:type="pct"/>
          <w:tblCellMar>
            <w:left w:w="70" w:type="dxa"/>
            <w:right w:w="70" w:type="dxa"/>
          </w:tblCellMar>
          <w:tblPrExChange w:id="14493" w:author="Philippe Hollanda - Oliveira Trust" w:date="2022-07-19T10:03:00Z">
            <w:tblPrEx>
              <w:tblW w:w="5000" w:type="pct"/>
              <w:tblCellMar>
                <w:left w:w="70" w:type="dxa"/>
                <w:right w:w="70" w:type="dxa"/>
              </w:tblCellMar>
            </w:tblPrEx>
          </w:tblPrExChange>
        </w:tblPrEx>
        <w:trPr>
          <w:trHeight w:val="1785"/>
          <w:trPrChange w:id="144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4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01AFC4" w14:textId="1449E043" w:rsidR="008601AF" w:rsidRPr="008601AF" w:rsidRDefault="008601AF" w:rsidP="003C2C2A">
            <w:pPr>
              <w:jc w:val="center"/>
              <w:rPr>
                <w:rFonts w:ascii="Trebuchet MS" w:hAnsi="Trebuchet MS" w:cs="Arial"/>
                <w:color w:val="000000"/>
                <w:sz w:val="20"/>
                <w:szCs w:val="20"/>
                <w:lang w:bidi="th-TH"/>
              </w:rPr>
            </w:pPr>
            <w:del w:id="14496"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4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C09C50" w14:textId="61F1CCC7" w:rsidR="008601AF" w:rsidRPr="008601AF" w:rsidRDefault="008601AF" w:rsidP="003C2C2A">
            <w:pPr>
              <w:jc w:val="center"/>
              <w:rPr>
                <w:rFonts w:ascii="Trebuchet MS" w:hAnsi="Trebuchet MS" w:cs="Arial"/>
                <w:color w:val="000000"/>
                <w:sz w:val="20"/>
                <w:szCs w:val="20"/>
                <w:lang w:bidi="th-TH"/>
              </w:rPr>
            </w:pPr>
            <w:del w:id="14498"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4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39860E" w14:textId="07625209" w:rsidR="008601AF" w:rsidRPr="008601AF" w:rsidRDefault="008601AF" w:rsidP="003C2C2A">
            <w:pPr>
              <w:jc w:val="center"/>
              <w:rPr>
                <w:rFonts w:ascii="Trebuchet MS" w:hAnsi="Trebuchet MS" w:cs="Arial"/>
                <w:color w:val="000000"/>
                <w:sz w:val="20"/>
                <w:szCs w:val="20"/>
                <w:lang w:bidi="th-TH"/>
              </w:rPr>
            </w:pPr>
            <w:del w:id="14500" w:author="Philippe Hollanda - Oliveira Trust" w:date="2022-07-19T10:03:00Z">
              <w:r w:rsidRPr="008601AF" w:rsidDel="0016760B">
                <w:rPr>
                  <w:rFonts w:ascii="Trebuchet MS" w:hAnsi="Trebuchet MS" w:cs="Arial"/>
                  <w:color w:val="000000"/>
                  <w:sz w:val="20"/>
                  <w:szCs w:val="20"/>
                  <w:lang w:bidi="th-TH"/>
                </w:rPr>
                <w:delText>R$ 1.600,00</w:delText>
              </w:r>
            </w:del>
          </w:p>
        </w:tc>
      </w:tr>
      <w:tr w:rsidR="008601AF" w:rsidRPr="008601AF" w14:paraId="14C06633" w14:textId="77777777" w:rsidTr="0016760B">
        <w:tblPrEx>
          <w:tblW w:w="5000" w:type="pct"/>
          <w:tblCellMar>
            <w:left w:w="70" w:type="dxa"/>
            <w:right w:w="70" w:type="dxa"/>
          </w:tblCellMar>
          <w:tblPrExChange w:id="14501" w:author="Philippe Hollanda - Oliveira Trust" w:date="2022-07-19T10:03:00Z">
            <w:tblPrEx>
              <w:tblW w:w="5000" w:type="pct"/>
              <w:tblCellMar>
                <w:left w:w="70" w:type="dxa"/>
                <w:right w:w="70" w:type="dxa"/>
              </w:tblCellMar>
            </w:tblPrEx>
          </w:tblPrExChange>
        </w:tblPrEx>
        <w:trPr>
          <w:trHeight w:val="1785"/>
          <w:trPrChange w:id="145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9B06BA" w14:textId="11FB95A2" w:rsidR="008601AF" w:rsidRPr="008601AF" w:rsidRDefault="008601AF" w:rsidP="003C2C2A">
            <w:pPr>
              <w:jc w:val="center"/>
              <w:rPr>
                <w:rFonts w:ascii="Trebuchet MS" w:hAnsi="Trebuchet MS" w:cs="Arial"/>
                <w:color w:val="000000"/>
                <w:sz w:val="20"/>
                <w:szCs w:val="20"/>
                <w:lang w:bidi="th-TH"/>
              </w:rPr>
            </w:pPr>
            <w:del w:id="1450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5DF066" w14:textId="6C72FA5C" w:rsidR="008601AF" w:rsidRPr="008601AF" w:rsidRDefault="008601AF" w:rsidP="003C2C2A">
            <w:pPr>
              <w:jc w:val="center"/>
              <w:rPr>
                <w:rFonts w:ascii="Trebuchet MS" w:hAnsi="Trebuchet MS" w:cs="Arial"/>
                <w:color w:val="000000"/>
                <w:sz w:val="20"/>
                <w:szCs w:val="20"/>
                <w:lang w:bidi="th-TH"/>
              </w:rPr>
            </w:pPr>
            <w:del w:id="14506"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DC694D" w14:textId="712D2861" w:rsidR="008601AF" w:rsidRPr="008601AF" w:rsidRDefault="008601AF" w:rsidP="003C2C2A">
            <w:pPr>
              <w:jc w:val="center"/>
              <w:rPr>
                <w:rFonts w:ascii="Trebuchet MS" w:hAnsi="Trebuchet MS" w:cs="Arial"/>
                <w:color w:val="000000"/>
                <w:sz w:val="20"/>
                <w:szCs w:val="20"/>
                <w:lang w:bidi="th-TH"/>
              </w:rPr>
            </w:pPr>
            <w:del w:id="14508" w:author="Philippe Hollanda - Oliveira Trust" w:date="2022-07-19T10:03:00Z">
              <w:r w:rsidRPr="008601AF" w:rsidDel="0016760B">
                <w:rPr>
                  <w:rFonts w:ascii="Trebuchet MS" w:hAnsi="Trebuchet MS" w:cs="Arial"/>
                  <w:color w:val="000000"/>
                  <w:sz w:val="20"/>
                  <w:szCs w:val="20"/>
                  <w:lang w:bidi="th-TH"/>
                </w:rPr>
                <w:delText>R$ 240,00</w:delText>
              </w:r>
            </w:del>
          </w:p>
        </w:tc>
      </w:tr>
      <w:tr w:rsidR="008601AF" w:rsidRPr="008601AF" w14:paraId="144B040A" w14:textId="77777777" w:rsidTr="0016760B">
        <w:tblPrEx>
          <w:tblW w:w="5000" w:type="pct"/>
          <w:tblCellMar>
            <w:left w:w="70" w:type="dxa"/>
            <w:right w:w="70" w:type="dxa"/>
          </w:tblCellMar>
          <w:tblPrExChange w:id="14509" w:author="Philippe Hollanda - Oliveira Trust" w:date="2022-07-19T10:03:00Z">
            <w:tblPrEx>
              <w:tblW w:w="5000" w:type="pct"/>
              <w:tblCellMar>
                <w:left w:w="70" w:type="dxa"/>
                <w:right w:w="70" w:type="dxa"/>
              </w:tblCellMar>
            </w:tblPrEx>
          </w:tblPrExChange>
        </w:tblPrEx>
        <w:trPr>
          <w:trHeight w:val="1785"/>
          <w:trPrChange w:id="145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1D60FC" w14:textId="6CF99F8B" w:rsidR="008601AF" w:rsidRPr="008601AF" w:rsidRDefault="008601AF" w:rsidP="003C2C2A">
            <w:pPr>
              <w:jc w:val="center"/>
              <w:rPr>
                <w:rFonts w:ascii="Trebuchet MS" w:hAnsi="Trebuchet MS" w:cs="Arial"/>
                <w:color w:val="000000"/>
                <w:sz w:val="20"/>
                <w:szCs w:val="20"/>
                <w:lang w:bidi="th-TH"/>
              </w:rPr>
            </w:pPr>
            <w:del w:id="1451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1E6EB3" w14:textId="7CA8A61D" w:rsidR="008601AF" w:rsidRPr="008601AF" w:rsidRDefault="008601AF" w:rsidP="003C2C2A">
            <w:pPr>
              <w:jc w:val="center"/>
              <w:rPr>
                <w:rFonts w:ascii="Trebuchet MS" w:hAnsi="Trebuchet MS" w:cs="Arial"/>
                <w:color w:val="000000"/>
                <w:sz w:val="20"/>
                <w:szCs w:val="20"/>
                <w:lang w:bidi="th-TH"/>
              </w:rPr>
            </w:pPr>
            <w:del w:id="14514"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89A9FC" w14:textId="7BA82537" w:rsidR="008601AF" w:rsidRPr="008601AF" w:rsidRDefault="008601AF" w:rsidP="003C2C2A">
            <w:pPr>
              <w:jc w:val="center"/>
              <w:rPr>
                <w:rFonts w:ascii="Trebuchet MS" w:hAnsi="Trebuchet MS" w:cs="Arial"/>
                <w:color w:val="000000"/>
                <w:sz w:val="20"/>
                <w:szCs w:val="20"/>
                <w:lang w:bidi="th-TH"/>
              </w:rPr>
            </w:pPr>
            <w:del w:id="14516" w:author="Philippe Hollanda - Oliveira Trust" w:date="2022-07-19T10:03:00Z">
              <w:r w:rsidRPr="008601AF" w:rsidDel="0016760B">
                <w:rPr>
                  <w:rFonts w:ascii="Trebuchet MS" w:hAnsi="Trebuchet MS" w:cs="Arial"/>
                  <w:color w:val="000000"/>
                  <w:sz w:val="20"/>
                  <w:szCs w:val="20"/>
                  <w:lang w:bidi="th-TH"/>
                </w:rPr>
                <w:delText>R$ 90,00</w:delText>
              </w:r>
            </w:del>
          </w:p>
        </w:tc>
      </w:tr>
      <w:tr w:rsidR="008601AF" w:rsidRPr="008601AF" w14:paraId="373998A4" w14:textId="77777777" w:rsidTr="0016760B">
        <w:tblPrEx>
          <w:tblW w:w="5000" w:type="pct"/>
          <w:tblCellMar>
            <w:left w:w="70" w:type="dxa"/>
            <w:right w:w="70" w:type="dxa"/>
          </w:tblCellMar>
          <w:tblPrExChange w:id="14517" w:author="Philippe Hollanda - Oliveira Trust" w:date="2022-07-19T10:03:00Z">
            <w:tblPrEx>
              <w:tblW w:w="5000" w:type="pct"/>
              <w:tblCellMar>
                <w:left w:w="70" w:type="dxa"/>
                <w:right w:w="70" w:type="dxa"/>
              </w:tblCellMar>
            </w:tblPrEx>
          </w:tblPrExChange>
        </w:tblPrEx>
        <w:trPr>
          <w:trHeight w:val="1785"/>
          <w:trPrChange w:id="145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E69ECB" w14:textId="6D9D70D1" w:rsidR="008601AF" w:rsidRPr="008601AF" w:rsidRDefault="008601AF" w:rsidP="003C2C2A">
            <w:pPr>
              <w:jc w:val="center"/>
              <w:rPr>
                <w:rFonts w:ascii="Trebuchet MS" w:hAnsi="Trebuchet MS" w:cs="Arial"/>
                <w:color w:val="000000"/>
                <w:sz w:val="20"/>
                <w:szCs w:val="20"/>
                <w:lang w:bidi="th-TH"/>
              </w:rPr>
            </w:pPr>
            <w:del w:id="1452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669D33" w14:textId="73902AB5" w:rsidR="008601AF" w:rsidRPr="008601AF" w:rsidRDefault="008601AF" w:rsidP="003C2C2A">
            <w:pPr>
              <w:jc w:val="center"/>
              <w:rPr>
                <w:rFonts w:ascii="Trebuchet MS" w:hAnsi="Trebuchet MS" w:cs="Arial"/>
                <w:color w:val="000000"/>
                <w:sz w:val="20"/>
                <w:szCs w:val="20"/>
                <w:lang w:bidi="th-TH"/>
              </w:rPr>
            </w:pPr>
            <w:del w:id="14522"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A983FF" w14:textId="3F6A7ED3" w:rsidR="008601AF" w:rsidRPr="008601AF" w:rsidRDefault="008601AF" w:rsidP="003C2C2A">
            <w:pPr>
              <w:jc w:val="center"/>
              <w:rPr>
                <w:rFonts w:ascii="Trebuchet MS" w:hAnsi="Trebuchet MS" w:cs="Arial"/>
                <w:color w:val="000000"/>
                <w:sz w:val="20"/>
                <w:szCs w:val="20"/>
                <w:lang w:bidi="th-TH"/>
              </w:rPr>
            </w:pPr>
            <w:del w:id="14524"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64A18C3C" w14:textId="77777777" w:rsidTr="0016760B">
        <w:tblPrEx>
          <w:tblW w:w="5000" w:type="pct"/>
          <w:tblCellMar>
            <w:left w:w="70" w:type="dxa"/>
            <w:right w:w="70" w:type="dxa"/>
          </w:tblCellMar>
          <w:tblPrExChange w:id="14525" w:author="Philippe Hollanda - Oliveira Trust" w:date="2022-07-19T10:03:00Z">
            <w:tblPrEx>
              <w:tblW w:w="5000" w:type="pct"/>
              <w:tblCellMar>
                <w:left w:w="70" w:type="dxa"/>
                <w:right w:w="70" w:type="dxa"/>
              </w:tblCellMar>
            </w:tblPrEx>
          </w:tblPrExChange>
        </w:tblPrEx>
        <w:trPr>
          <w:trHeight w:val="1785"/>
          <w:trPrChange w:id="145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A19E99" w14:textId="0ADB4286" w:rsidR="008601AF" w:rsidRPr="008601AF" w:rsidRDefault="008601AF" w:rsidP="003C2C2A">
            <w:pPr>
              <w:jc w:val="center"/>
              <w:rPr>
                <w:rFonts w:ascii="Trebuchet MS" w:hAnsi="Trebuchet MS" w:cs="Arial"/>
                <w:color w:val="000000"/>
                <w:sz w:val="20"/>
                <w:szCs w:val="20"/>
                <w:lang w:bidi="th-TH"/>
              </w:rPr>
            </w:pPr>
            <w:del w:id="1452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4E3750" w14:textId="67AD9FE0" w:rsidR="008601AF" w:rsidRPr="008601AF" w:rsidRDefault="008601AF" w:rsidP="003C2C2A">
            <w:pPr>
              <w:jc w:val="center"/>
              <w:rPr>
                <w:rFonts w:ascii="Trebuchet MS" w:hAnsi="Trebuchet MS" w:cs="Arial"/>
                <w:color w:val="000000"/>
                <w:sz w:val="20"/>
                <w:szCs w:val="20"/>
                <w:lang w:bidi="th-TH"/>
              </w:rPr>
            </w:pPr>
            <w:del w:id="14530"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ACC8D6" w14:textId="4BFDEE59" w:rsidR="008601AF" w:rsidRPr="008601AF" w:rsidRDefault="008601AF" w:rsidP="003C2C2A">
            <w:pPr>
              <w:jc w:val="center"/>
              <w:rPr>
                <w:rFonts w:ascii="Trebuchet MS" w:hAnsi="Trebuchet MS" w:cs="Arial"/>
                <w:color w:val="000000"/>
                <w:sz w:val="20"/>
                <w:szCs w:val="20"/>
                <w:lang w:bidi="th-TH"/>
              </w:rPr>
            </w:pPr>
            <w:del w:id="14532" w:author="Philippe Hollanda - Oliveira Trust" w:date="2022-07-19T10:03:00Z">
              <w:r w:rsidRPr="008601AF" w:rsidDel="0016760B">
                <w:rPr>
                  <w:rFonts w:ascii="Trebuchet MS" w:hAnsi="Trebuchet MS" w:cs="Arial"/>
                  <w:color w:val="000000"/>
                  <w:sz w:val="20"/>
                  <w:szCs w:val="20"/>
                  <w:lang w:bidi="th-TH"/>
                </w:rPr>
                <w:delText>R$ 760,00</w:delText>
              </w:r>
            </w:del>
          </w:p>
        </w:tc>
      </w:tr>
      <w:tr w:rsidR="008601AF" w:rsidRPr="008601AF" w14:paraId="762C4C54" w14:textId="77777777" w:rsidTr="0016760B">
        <w:tblPrEx>
          <w:tblW w:w="5000" w:type="pct"/>
          <w:tblCellMar>
            <w:left w:w="70" w:type="dxa"/>
            <w:right w:w="70" w:type="dxa"/>
          </w:tblCellMar>
          <w:tblPrExChange w:id="14533" w:author="Philippe Hollanda - Oliveira Trust" w:date="2022-07-19T10:03:00Z">
            <w:tblPrEx>
              <w:tblW w:w="5000" w:type="pct"/>
              <w:tblCellMar>
                <w:left w:w="70" w:type="dxa"/>
                <w:right w:w="70" w:type="dxa"/>
              </w:tblCellMar>
            </w:tblPrEx>
          </w:tblPrExChange>
        </w:tblPrEx>
        <w:trPr>
          <w:trHeight w:val="1785"/>
          <w:trPrChange w:id="145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8DD97A" w14:textId="71AE019F" w:rsidR="008601AF" w:rsidRPr="008601AF" w:rsidRDefault="008601AF" w:rsidP="003C2C2A">
            <w:pPr>
              <w:jc w:val="center"/>
              <w:rPr>
                <w:rFonts w:ascii="Trebuchet MS" w:hAnsi="Trebuchet MS" w:cs="Arial"/>
                <w:color w:val="000000"/>
                <w:sz w:val="20"/>
                <w:szCs w:val="20"/>
                <w:lang w:bidi="th-TH"/>
              </w:rPr>
            </w:pPr>
            <w:del w:id="14536"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DCE493" w14:textId="779D896D" w:rsidR="008601AF" w:rsidRPr="008601AF" w:rsidRDefault="008601AF" w:rsidP="003C2C2A">
            <w:pPr>
              <w:jc w:val="center"/>
              <w:rPr>
                <w:rFonts w:ascii="Trebuchet MS" w:hAnsi="Trebuchet MS" w:cs="Arial"/>
                <w:color w:val="000000"/>
                <w:sz w:val="20"/>
                <w:szCs w:val="20"/>
                <w:lang w:bidi="th-TH"/>
              </w:rPr>
            </w:pPr>
            <w:del w:id="14538"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39D1A3" w14:textId="1893C29C" w:rsidR="008601AF" w:rsidRPr="008601AF" w:rsidRDefault="008601AF" w:rsidP="003C2C2A">
            <w:pPr>
              <w:jc w:val="center"/>
              <w:rPr>
                <w:rFonts w:ascii="Trebuchet MS" w:hAnsi="Trebuchet MS" w:cs="Arial"/>
                <w:color w:val="000000"/>
                <w:sz w:val="20"/>
                <w:szCs w:val="20"/>
                <w:lang w:bidi="th-TH"/>
              </w:rPr>
            </w:pPr>
            <w:del w:id="14540" w:author="Philippe Hollanda - Oliveira Trust" w:date="2022-07-19T10:03:00Z">
              <w:r w:rsidRPr="008601AF" w:rsidDel="0016760B">
                <w:rPr>
                  <w:rFonts w:ascii="Trebuchet MS" w:hAnsi="Trebuchet MS" w:cs="Arial"/>
                  <w:color w:val="000000"/>
                  <w:sz w:val="20"/>
                  <w:szCs w:val="20"/>
                  <w:lang w:bidi="th-TH"/>
                </w:rPr>
                <w:delText>R$ 315,00</w:delText>
              </w:r>
            </w:del>
          </w:p>
        </w:tc>
      </w:tr>
      <w:tr w:rsidR="008601AF" w:rsidRPr="008601AF" w14:paraId="7C39D79C" w14:textId="77777777" w:rsidTr="0016760B">
        <w:tblPrEx>
          <w:tblW w:w="5000" w:type="pct"/>
          <w:tblCellMar>
            <w:left w:w="70" w:type="dxa"/>
            <w:right w:w="70" w:type="dxa"/>
          </w:tblCellMar>
          <w:tblPrExChange w:id="14541" w:author="Philippe Hollanda - Oliveira Trust" w:date="2022-07-19T10:03:00Z">
            <w:tblPrEx>
              <w:tblW w:w="5000" w:type="pct"/>
              <w:tblCellMar>
                <w:left w:w="70" w:type="dxa"/>
                <w:right w:w="70" w:type="dxa"/>
              </w:tblCellMar>
            </w:tblPrEx>
          </w:tblPrExChange>
        </w:tblPrEx>
        <w:trPr>
          <w:trHeight w:val="1785"/>
          <w:trPrChange w:id="145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7924DC" w14:textId="609AEF3C" w:rsidR="008601AF" w:rsidRPr="008601AF" w:rsidRDefault="008601AF" w:rsidP="003C2C2A">
            <w:pPr>
              <w:jc w:val="center"/>
              <w:rPr>
                <w:rFonts w:ascii="Trebuchet MS" w:hAnsi="Trebuchet MS" w:cs="Arial"/>
                <w:color w:val="000000"/>
                <w:sz w:val="20"/>
                <w:szCs w:val="20"/>
                <w:lang w:bidi="th-TH"/>
              </w:rPr>
            </w:pPr>
            <w:del w:id="1454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87C697" w14:textId="64DBD583" w:rsidR="008601AF" w:rsidRPr="008601AF" w:rsidRDefault="008601AF" w:rsidP="003C2C2A">
            <w:pPr>
              <w:jc w:val="center"/>
              <w:rPr>
                <w:rFonts w:ascii="Trebuchet MS" w:hAnsi="Trebuchet MS" w:cs="Arial"/>
                <w:color w:val="000000"/>
                <w:sz w:val="20"/>
                <w:szCs w:val="20"/>
                <w:lang w:bidi="th-TH"/>
              </w:rPr>
            </w:pPr>
            <w:del w:id="14546"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DA714F" w14:textId="3B8127AC" w:rsidR="008601AF" w:rsidRPr="008601AF" w:rsidRDefault="008601AF" w:rsidP="003C2C2A">
            <w:pPr>
              <w:jc w:val="center"/>
              <w:rPr>
                <w:rFonts w:ascii="Trebuchet MS" w:hAnsi="Trebuchet MS" w:cs="Arial"/>
                <w:color w:val="000000"/>
                <w:sz w:val="20"/>
                <w:szCs w:val="20"/>
                <w:lang w:bidi="th-TH"/>
              </w:rPr>
            </w:pPr>
            <w:del w:id="14548"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0C2C2A8F" w14:textId="77777777" w:rsidTr="0016760B">
        <w:tblPrEx>
          <w:tblW w:w="5000" w:type="pct"/>
          <w:tblCellMar>
            <w:left w:w="70" w:type="dxa"/>
            <w:right w:w="70" w:type="dxa"/>
          </w:tblCellMar>
          <w:tblPrExChange w:id="14549" w:author="Philippe Hollanda - Oliveira Trust" w:date="2022-07-19T10:03:00Z">
            <w:tblPrEx>
              <w:tblW w:w="5000" w:type="pct"/>
              <w:tblCellMar>
                <w:left w:w="70" w:type="dxa"/>
                <w:right w:w="70" w:type="dxa"/>
              </w:tblCellMar>
            </w:tblPrEx>
          </w:tblPrExChange>
        </w:tblPrEx>
        <w:trPr>
          <w:trHeight w:val="1785"/>
          <w:trPrChange w:id="145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117BCC" w14:textId="47E61CA5" w:rsidR="008601AF" w:rsidRPr="008601AF" w:rsidRDefault="008601AF" w:rsidP="003C2C2A">
            <w:pPr>
              <w:jc w:val="center"/>
              <w:rPr>
                <w:rFonts w:ascii="Trebuchet MS" w:hAnsi="Trebuchet MS" w:cs="Arial"/>
                <w:color w:val="000000"/>
                <w:sz w:val="20"/>
                <w:szCs w:val="20"/>
                <w:lang w:bidi="th-TH"/>
              </w:rPr>
            </w:pPr>
            <w:del w:id="1455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C73254" w14:textId="3F44A7CC" w:rsidR="008601AF" w:rsidRPr="008601AF" w:rsidRDefault="008601AF" w:rsidP="003C2C2A">
            <w:pPr>
              <w:jc w:val="center"/>
              <w:rPr>
                <w:rFonts w:ascii="Trebuchet MS" w:hAnsi="Trebuchet MS" w:cs="Arial"/>
                <w:color w:val="000000"/>
                <w:sz w:val="20"/>
                <w:szCs w:val="20"/>
                <w:lang w:bidi="th-TH"/>
              </w:rPr>
            </w:pPr>
            <w:del w:id="14554" w:author="Philippe Hollanda - Oliveira Trust" w:date="2022-07-19T10:03:00Z">
              <w:r w:rsidRPr="008601AF" w:rsidDel="0016760B">
                <w:rPr>
                  <w:rFonts w:ascii="Trebuchet MS" w:hAnsi="Trebuchet MS" w:cs="Arial"/>
                  <w:color w:val="000000"/>
                  <w:sz w:val="20"/>
                  <w:szCs w:val="20"/>
                  <w:lang w:bidi="th-TH"/>
                </w:rPr>
                <w:delText>29/10/2021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E2859A" w14:textId="32D8B92C" w:rsidR="008601AF" w:rsidRPr="008601AF" w:rsidRDefault="008601AF" w:rsidP="003C2C2A">
            <w:pPr>
              <w:jc w:val="center"/>
              <w:rPr>
                <w:rFonts w:ascii="Trebuchet MS" w:hAnsi="Trebuchet MS" w:cs="Arial"/>
                <w:color w:val="000000"/>
                <w:sz w:val="20"/>
                <w:szCs w:val="20"/>
                <w:lang w:bidi="th-TH"/>
              </w:rPr>
            </w:pPr>
            <w:del w:id="14556"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75B34A2A" w14:textId="77777777" w:rsidTr="0016760B">
        <w:tblPrEx>
          <w:tblW w:w="5000" w:type="pct"/>
          <w:tblCellMar>
            <w:left w:w="70" w:type="dxa"/>
            <w:right w:w="70" w:type="dxa"/>
          </w:tblCellMar>
          <w:tblPrExChange w:id="14557" w:author="Philippe Hollanda - Oliveira Trust" w:date="2022-07-19T10:03:00Z">
            <w:tblPrEx>
              <w:tblW w:w="5000" w:type="pct"/>
              <w:tblCellMar>
                <w:left w:w="70" w:type="dxa"/>
                <w:right w:w="70" w:type="dxa"/>
              </w:tblCellMar>
            </w:tblPrEx>
          </w:tblPrExChange>
        </w:tblPrEx>
        <w:trPr>
          <w:trHeight w:val="1785"/>
          <w:trPrChange w:id="145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69599D" w14:textId="7E08C020" w:rsidR="008601AF" w:rsidRPr="008601AF" w:rsidRDefault="008601AF" w:rsidP="003C2C2A">
            <w:pPr>
              <w:jc w:val="center"/>
              <w:rPr>
                <w:rFonts w:ascii="Trebuchet MS" w:hAnsi="Trebuchet MS" w:cs="Arial"/>
                <w:color w:val="000000"/>
                <w:sz w:val="20"/>
                <w:szCs w:val="20"/>
                <w:lang w:bidi="th-TH"/>
              </w:rPr>
            </w:pPr>
            <w:del w:id="14560"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9F8F37" w14:textId="43A2685B" w:rsidR="008601AF" w:rsidRPr="008601AF" w:rsidRDefault="008601AF" w:rsidP="003C2C2A">
            <w:pPr>
              <w:jc w:val="center"/>
              <w:rPr>
                <w:rFonts w:ascii="Trebuchet MS" w:hAnsi="Trebuchet MS" w:cs="Arial"/>
                <w:color w:val="000000"/>
                <w:sz w:val="20"/>
                <w:szCs w:val="20"/>
                <w:lang w:bidi="th-TH"/>
              </w:rPr>
            </w:pPr>
            <w:del w:id="14562" w:author="Philippe Hollanda - Oliveira Trust" w:date="2022-07-19T10:03:00Z">
              <w:r w:rsidRPr="008601AF" w:rsidDel="0016760B">
                <w:rPr>
                  <w:rFonts w:ascii="Trebuchet MS" w:hAnsi="Trebuchet MS" w:cs="Arial"/>
                  <w:color w:val="000000"/>
                  <w:sz w:val="20"/>
                  <w:szCs w:val="20"/>
                  <w:lang w:bidi="th-TH"/>
                </w:rPr>
                <w:delText>21/10/2021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45E6C7" w14:textId="61E5B01E" w:rsidR="008601AF" w:rsidRPr="008601AF" w:rsidRDefault="008601AF" w:rsidP="003C2C2A">
            <w:pPr>
              <w:jc w:val="center"/>
              <w:rPr>
                <w:rFonts w:ascii="Trebuchet MS" w:hAnsi="Trebuchet MS" w:cs="Arial"/>
                <w:color w:val="000000"/>
                <w:sz w:val="20"/>
                <w:szCs w:val="20"/>
                <w:lang w:bidi="th-TH"/>
              </w:rPr>
            </w:pPr>
            <w:del w:id="14564" w:author="Philippe Hollanda - Oliveira Trust" w:date="2022-07-19T10:03:00Z">
              <w:r w:rsidRPr="008601AF" w:rsidDel="0016760B">
                <w:rPr>
                  <w:rFonts w:ascii="Trebuchet MS" w:hAnsi="Trebuchet MS" w:cs="Arial"/>
                  <w:color w:val="000000"/>
                  <w:sz w:val="20"/>
                  <w:szCs w:val="20"/>
                  <w:lang w:bidi="th-TH"/>
                </w:rPr>
                <w:delText>R$ 218,11</w:delText>
              </w:r>
            </w:del>
          </w:p>
        </w:tc>
      </w:tr>
      <w:tr w:rsidR="008601AF" w:rsidRPr="008601AF" w14:paraId="63C15B4A" w14:textId="77777777" w:rsidTr="0016760B">
        <w:tblPrEx>
          <w:tblW w:w="5000" w:type="pct"/>
          <w:tblCellMar>
            <w:left w:w="70" w:type="dxa"/>
            <w:right w:w="70" w:type="dxa"/>
          </w:tblCellMar>
          <w:tblPrExChange w:id="14565" w:author="Philippe Hollanda - Oliveira Trust" w:date="2022-07-19T10:03:00Z">
            <w:tblPrEx>
              <w:tblW w:w="5000" w:type="pct"/>
              <w:tblCellMar>
                <w:left w:w="70" w:type="dxa"/>
                <w:right w:w="70" w:type="dxa"/>
              </w:tblCellMar>
            </w:tblPrEx>
          </w:tblPrExChange>
        </w:tblPrEx>
        <w:trPr>
          <w:trHeight w:val="1785"/>
          <w:trPrChange w:id="145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312058" w14:textId="6E12223C" w:rsidR="008601AF" w:rsidRPr="008601AF" w:rsidRDefault="008601AF" w:rsidP="003C2C2A">
            <w:pPr>
              <w:jc w:val="center"/>
              <w:rPr>
                <w:rFonts w:ascii="Trebuchet MS" w:hAnsi="Trebuchet MS" w:cs="Arial"/>
                <w:color w:val="000000"/>
                <w:sz w:val="20"/>
                <w:szCs w:val="20"/>
                <w:lang w:bidi="th-TH"/>
              </w:rPr>
            </w:pPr>
            <w:del w:id="1456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B2D02C" w14:textId="3E58C1DD" w:rsidR="008601AF" w:rsidRPr="008601AF" w:rsidRDefault="008601AF" w:rsidP="003C2C2A">
            <w:pPr>
              <w:jc w:val="center"/>
              <w:rPr>
                <w:rFonts w:ascii="Trebuchet MS" w:hAnsi="Trebuchet MS" w:cs="Arial"/>
                <w:color w:val="000000"/>
                <w:sz w:val="20"/>
                <w:szCs w:val="20"/>
                <w:lang w:bidi="th-TH"/>
              </w:rPr>
            </w:pPr>
            <w:del w:id="14570"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E8F9BB" w14:textId="30BF84DC" w:rsidR="008601AF" w:rsidRPr="008601AF" w:rsidRDefault="008601AF" w:rsidP="003C2C2A">
            <w:pPr>
              <w:jc w:val="center"/>
              <w:rPr>
                <w:rFonts w:ascii="Trebuchet MS" w:hAnsi="Trebuchet MS" w:cs="Arial"/>
                <w:color w:val="000000"/>
                <w:sz w:val="20"/>
                <w:szCs w:val="20"/>
                <w:lang w:bidi="th-TH"/>
              </w:rPr>
            </w:pPr>
            <w:del w:id="14572" w:author="Philippe Hollanda - Oliveira Trust" w:date="2022-07-19T10:03:00Z">
              <w:r w:rsidRPr="008601AF" w:rsidDel="0016760B">
                <w:rPr>
                  <w:rFonts w:ascii="Trebuchet MS" w:hAnsi="Trebuchet MS" w:cs="Arial"/>
                  <w:color w:val="000000"/>
                  <w:sz w:val="20"/>
                  <w:szCs w:val="20"/>
                  <w:lang w:bidi="th-TH"/>
                </w:rPr>
                <w:delText>R$ 10.000,00</w:delText>
              </w:r>
            </w:del>
          </w:p>
        </w:tc>
      </w:tr>
      <w:tr w:rsidR="008601AF" w:rsidRPr="008601AF" w14:paraId="2D47FFEE" w14:textId="77777777" w:rsidTr="0016760B">
        <w:tblPrEx>
          <w:tblW w:w="5000" w:type="pct"/>
          <w:tblCellMar>
            <w:left w:w="70" w:type="dxa"/>
            <w:right w:w="70" w:type="dxa"/>
          </w:tblCellMar>
          <w:tblPrExChange w:id="14573" w:author="Philippe Hollanda - Oliveira Trust" w:date="2022-07-19T10:03:00Z">
            <w:tblPrEx>
              <w:tblW w:w="5000" w:type="pct"/>
              <w:tblCellMar>
                <w:left w:w="70" w:type="dxa"/>
                <w:right w:w="70" w:type="dxa"/>
              </w:tblCellMar>
            </w:tblPrEx>
          </w:tblPrExChange>
        </w:tblPrEx>
        <w:trPr>
          <w:trHeight w:val="1785"/>
          <w:trPrChange w:id="145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D81681" w14:textId="47965894" w:rsidR="008601AF" w:rsidRPr="008601AF" w:rsidRDefault="008601AF" w:rsidP="003C2C2A">
            <w:pPr>
              <w:jc w:val="center"/>
              <w:rPr>
                <w:rFonts w:ascii="Trebuchet MS" w:hAnsi="Trebuchet MS" w:cs="Arial"/>
                <w:color w:val="000000"/>
                <w:sz w:val="20"/>
                <w:szCs w:val="20"/>
                <w:lang w:bidi="th-TH"/>
              </w:rPr>
            </w:pPr>
            <w:del w:id="14576" w:author="Philippe Hollanda - Oliveira Trust" w:date="2022-07-19T10:03:00Z">
              <w:r w:rsidRPr="008601AF" w:rsidDel="0016760B">
                <w:rPr>
                  <w:rFonts w:ascii="Trebuchet MS" w:hAnsi="Trebuchet MS" w:cs="Arial"/>
                  <w:color w:val="000000"/>
                  <w:sz w:val="20"/>
                  <w:szCs w:val="20"/>
                  <w:lang w:bidi="th-TH"/>
                </w:rPr>
                <w:lastRenderedPageBreak/>
                <w:delText>CARPINTARIA E SERRALHERIA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E4068F" w14:textId="60A225F0" w:rsidR="008601AF" w:rsidRPr="008601AF" w:rsidRDefault="008601AF" w:rsidP="003C2C2A">
            <w:pPr>
              <w:jc w:val="center"/>
              <w:rPr>
                <w:rFonts w:ascii="Trebuchet MS" w:hAnsi="Trebuchet MS" w:cs="Arial"/>
                <w:color w:val="000000"/>
                <w:sz w:val="20"/>
                <w:szCs w:val="20"/>
                <w:lang w:bidi="th-TH"/>
              </w:rPr>
            </w:pPr>
            <w:del w:id="14578"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DCA8E3" w14:textId="48B847AA" w:rsidR="008601AF" w:rsidRPr="008601AF" w:rsidRDefault="008601AF" w:rsidP="003C2C2A">
            <w:pPr>
              <w:jc w:val="center"/>
              <w:rPr>
                <w:rFonts w:ascii="Trebuchet MS" w:hAnsi="Trebuchet MS" w:cs="Arial"/>
                <w:color w:val="000000"/>
                <w:sz w:val="20"/>
                <w:szCs w:val="20"/>
                <w:lang w:bidi="th-TH"/>
              </w:rPr>
            </w:pPr>
            <w:del w:id="14580" w:author="Philippe Hollanda - Oliveira Trust" w:date="2022-07-19T10:03:00Z">
              <w:r w:rsidRPr="008601AF" w:rsidDel="0016760B">
                <w:rPr>
                  <w:rFonts w:ascii="Trebuchet MS" w:hAnsi="Trebuchet MS" w:cs="Arial"/>
                  <w:color w:val="000000"/>
                  <w:sz w:val="20"/>
                  <w:szCs w:val="20"/>
                  <w:lang w:bidi="th-TH"/>
                </w:rPr>
                <w:delText>R$ 2.000,00</w:delText>
              </w:r>
            </w:del>
          </w:p>
        </w:tc>
      </w:tr>
      <w:tr w:rsidR="008601AF" w:rsidRPr="008601AF" w14:paraId="249CBEC7" w14:textId="77777777" w:rsidTr="0016760B">
        <w:tblPrEx>
          <w:tblW w:w="5000" w:type="pct"/>
          <w:tblCellMar>
            <w:left w:w="70" w:type="dxa"/>
            <w:right w:w="70" w:type="dxa"/>
          </w:tblCellMar>
          <w:tblPrExChange w:id="14581" w:author="Philippe Hollanda - Oliveira Trust" w:date="2022-07-19T10:03:00Z">
            <w:tblPrEx>
              <w:tblW w:w="5000" w:type="pct"/>
              <w:tblCellMar>
                <w:left w:w="70" w:type="dxa"/>
                <w:right w:w="70" w:type="dxa"/>
              </w:tblCellMar>
            </w:tblPrEx>
          </w:tblPrExChange>
        </w:tblPrEx>
        <w:trPr>
          <w:trHeight w:val="1785"/>
          <w:trPrChange w:id="145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3223DB" w14:textId="3E140139" w:rsidR="008601AF" w:rsidRPr="008601AF" w:rsidRDefault="008601AF" w:rsidP="003C2C2A">
            <w:pPr>
              <w:jc w:val="center"/>
              <w:rPr>
                <w:rFonts w:ascii="Trebuchet MS" w:hAnsi="Trebuchet MS" w:cs="Arial"/>
                <w:color w:val="000000"/>
                <w:sz w:val="20"/>
                <w:szCs w:val="20"/>
                <w:lang w:bidi="th-TH"/>
              </w:rPr>
            </w:pPr>
            <w:del w:id="14584"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964C98" w14:textId="08911077" w:rsidR="008601AF" w:rsidRPr="008601AF" w:rsidRDefault="008601AF" w:rsidP="003C2C2A">
            <w:pPr>
              <w:jc w:val="center"/>
              <w:rPr>
                <w:rFonts w:ascii="Trebuchet MS" w:hAnsi="Trebuchet MS" w:cs="Arial"/>
                <w:color w:val="000000"/>
                <w:sz w:val="20"/>
                <w:szCs w:val="20"/>
                <w:lang w:bidi="th-TH"/>
              </w:rPr>
            </w:pPr>
            <w:del w:id="14586" w:author="Philippe Hollanda - Oliveira Trust" w:date="2022-07-19T10:03:00Z">
              <w:r w:rsidRPr="008601AF" w:rsidDel="0016760B">
                <w:rPr>
                  <w:rFonts w:ascii="Trebuchet MS" w:hAnsi="Trebuchet MS" w:cs="Arial"/>
                  <w:color w:val="000000"/>
                  <w:sz w:val="20"/>
                  <w:szCs w:val="20"/>
                  <w:lang w:bidi="th-TH"/>
                </w:rPr>
                <w:delText>20/10/2021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053A5D" w14:textId="6DD11149" w:rsidR="008601AF" w:rsidRPr="008601AF" w:rsidRDefault="008601AF" w:rsidP="003C2C2A">
            <w:pPr>
              <w:jc w:val="center"/>
              <w:rPr>
                <w:rFonts w:ascii="Trebuchet MS" w:hAnsi="Trebuchet MS" w:cs="Arial"/>
                <w:color w:val="000000"/>
                <w:sz w:val="20"/>
                <w:szCs w:val="20"/>
                <w:lang w:bidi="th-TH"/>
              </w:rPr>
            </w:pPr>
            <w:del w:id="14588" w:author="Philippe Hollanda - Oliveira Trust" w:date="2022-07-19T10:03:00Z">
              <w:r w:rsidRPr="008601AF" w:rsidDel="0016760B">
                <w:rPr>
                  <w:rFonts w:ascii="Trebuchet MS" w:hAnsi="Trebuchet MS" w:cs="Arial"/>
                  <w:color w:val="000000"/>
                  <w:sz w:val="20"/>
                  <w:szCs w:val="20"/>
                  <w:lang w:bidi="th-TH"/>
                </w:rPr>
                <w:delText>R$ 341,88</w:delText>
              </w:r>
            </w:del>
          </w:p>
        </w:tc>
      </w:tr>
      <w:tr w:rsidR="008601AF" w:rsidRPr="008601AF" w14:paraId="6CDD1742" w14:textId="77777777" w:rsidTr="0016760B">
        <w:tblPrEx>
          <w:tblW w:w="5000" w:type="pct"/>
          <w:tblCellMar>
            <w:left w:w="70" w:type="dxa"/>
            <w:right w:w="70" w:type="dxa"/>
          </w:tblCellMar>
          <w:tblPrExChange w:id="14589" w:author="Philippe Hollanda - Oliveira Trust" w:date="2022-07-19T10:03:00Z">
            <w:tblPrEx>
              <w:tblW w:w="5000" w:type="pct"/>
              <w:tblCellMar>
                <w:left w:w="70" w:type="dxa"/>
                <w:right w:w="70" w:type="dxa"/>
              </w:tblCellMar>
            </w:tblPrEx>
          </w:tblPrExChange>
        </w:tblPrEx>
        <w:trPr>
          <w:trHeight w:val="1785"/>
          <w:trPrChange w:id="145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4FAC97" w14:textId="08D3C193" w:rsidR="008601AF" w:rsidRPr="008601AF" w:rsidRDefault="008601AF" w:rsidP="003C2C2A">
            <w:pPr>
              <w:jc w:val="center"/>
              <w:rPr>
                <w:rFonts w:ascii="Trebuchet MS" w:hAnsi="Trebuchet MS" w:cs="Arial"/>
                <w:color w:val="000000"/>
                <w:sz w:val="20"/>
                <w:szCs w:val="20"/>
                <w:lang w:bidi="th-TH"/>
              </w:rPr>
            </w:pPr>
            <w:del w:id="1459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5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9CDD99" w14:textId="5EC6B9D3" w:rsidR="008601AF" w:rsidRPr="008601AF" w:rsidRDefault="008601AF" w:rsidP="003C2C2A">
            <w:pPr>
              <w:jc w:val="center"/>
              <w:rPr>
                <w:rFonts w:ascii="Trebuchet MS" w:hAnsi="Trebuchet MS" w:cs="Arial"/>
                <w:color w:val="000000"/>
                <w:sz w:val="20"/>
                <w:szCs w:val="20"/>
                <w:lang w:bidi="th-TH"/>
              </w:rPr>
            </w:pPr>
            <w:del w:id="14594" w:author="Philippe Hollanda - Oliveira Trust" w:date="2022-07-19T10:03:00Z">
              <w:r w:rsidRPr="008601AF" w:rsidDel="0016760B">
                <w:rPr>
                  <w:rFonts w:ascii="Trebuchet MS" w:hAnsi="Trebuchet MS" w:cs="Arial"/>
                  <w:color w:val="000000"/>
                  <w:sz w:val="20"/>
                  <w:szCs w:val="20"/>
                  <w:lang w:bidi="th-TH"/>
                </w:rPr>
                <w:delText>18/10/2021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5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EDE7A9" w14:textId="207FB81B" w:rsidR="008601AF" w:rsidRPr="008601AF" w:rsidRDefault="008601AF" w:rsidP="003C2C2A">
            <w:pPr>
              <w:jc w:val="center"/>
              <w:rPr>
                <w:rFonts w:ascii="Trebuchet MS" w:hAnsi="Trebuchet MS" w:cs="Arial"/>
                <w:color w:val="000000"/>
                <w:sz w:val="20"/>
                <w:szCs w:val="20"/>
                <w:lang w:bidi="th-TH"/>
              </w:rPr>
            </w:pPr>
            <w:del w:id="14596" w:author="Philippe Hollanda - Oliveira Trust" w:date="2022-07-19T10:03:00Z">
              <w:r w:rsidRPr="008601AF" w:rsidDel="0016760B">
                <w:rPr>
                  <w:rFonts w:ascii="Trebuchet MS" w:hAnsi="Trebuchet MS" w:cs="Arial"/>
                  <w:color w:val="000000"/>
                  <w:sz w:val="20"/>
                  <w:szCs w:val="20"/>
                  <w:lang w:bidi="th-TH"/>
                </w:rPr>
                <w:delText>R$ 980,00</w:delText>
              </w:r>
            </w:del>
          </w:p>
        </w:tc>
      </w:tr>
      <w:tr w:rsidR="008601AF" w:rsidRPr="008601AF" w14:paraId="533395A5" w14:textId="77777777" w:rsidTr="0016760B">
        <w:tblPrEx>
          <w:tblW w:w="5000" w:type="pct"/>
          <w:tblCellMar>
            <w:left w:w="70" w:type="dxa"/>
            <w:right w:w="70" w:type="dxa"/>
          </w:tblCellMar>
          <w:tblPrExChange w:id="14597" w:author="Philippe Hollanda - Oliveira Trust" w:date="2022-07-19T10:03:00Z">
            <w:tblPrEx>
              <w:tblW w:w="5000" w:type="pct"/>
              <w:tblCellMar>
                <w:left w:w="70" w:type="dxa"/>
                <w:right w:w="70" w:type="dxa"/>
              </w:tblCellMar>
            </w:tblPrEx>
          </w:tblPrExChange>
        </w:tblPrEx>
        <w:trPr>
          <w:trHeight w:val="1785"/>
          <w:trPrChange w:id="145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5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D22926" w14:textId="3C980567" w:rsidR="008601AF" w:rsidRPr="008601AF" w:rsidRDefault="008601AF" w:rsidP="003C2C2A">
            <w:pPr>
              <w:jc w:val="center"/>
              <w:rPr>
                <w:rFonts w:ascii="Trebuchet MS" w:hAnsi="Trebuchet MS" w:cs="Arial"/>
                <w:color w:val="000000"/>
                <w:sz w:val="20"/>
                <w:szCs w:val="20"/>
                <w:lang w:bidi="th-TH"/>
              </w:rPr>
            </w:pPr>
            <w:del w:id="14600" w:author="Philippe Hollanda - Oliveira Trust" w:date="2022-07-19T10:03:00Z">
              <w:r w:rsidRPr="008601AF" w:rsidDel="0016760B">
                <w:rPr>
                  <w:rFonts w:ascii="Trebuchet MS" w:hAnsi="Trebuchet MS" w:cs="Arial"/>
                  <w:color w:val="000000"/>
                  <w:sz w:val="20"/>
                  <w:szCs w:val="20"/>
                  <w:lang w:bidi="th-TH"/>
                </w:rPr>
                <w:delText>SERVIÇO RESTAURAÇÃO, RECONDICIONAMENTO, PINTURA, LAVAGEM, GALVANOPLASTIA DE OBJETOS QUAISQUER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817F7B" w14:textId="63D6A580" w:rsidR="008601AF" w:rsidRPr="008601AF" w:rsidRDefault="008601AF" w:rsidP="003C2C2A">
            <w:pPr>
              <w:jc w:val="center"/>
              <w:rPr>
                <w:rFonts w:ascii="Trebuchet MS" w:hAnsi="Trebuchet MS" w:cs="Arial"/>
                <w:color w:val="000000"/>
                <w:sz w:val="20"/>
                <w:szCs w:val="20"/>
                <w:lang w:bidi="th-TH"/>
              </w:rPr>
            </w:pPr>
            <w:del w:id="14602"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046215" w14:textId="3EB5E9C9" w:rsidR="008601AF" w:rsidRPr="008601AF" w:rsidRDefault="008601AF" w:rsidP="003C2C2A">
            <w:pPr>
              <w:jc w:val="center"/>
              <w:rPr>
                <w:rFonts w:ascii="Trebuchet MS" w:hAnsi="Trebuchet MS" w:cs="Arial"/>
                <w:color w:val="000000"/>
                <w:sz w:val="20"/>
                <w:szCs w:val="20"/>
                <w:lang w:bidi="th-TH"/>
              </w:rPr>
            </w:pPr>
            <w:del w:id="14604" w:author="Philippe Hollanda - Oliveira Trust" w:date="2022-07-19T10:03:00Z">
              <w:r w:rsidRPr="008601AF" w:rsidDel="0016760B">
                <w:rPr>
                  <w:rFonts w:ascii="Trebuchet MS" w:hAnsi="Trebuchet MS" w:cs="Arial"/>
                  <w:color w:val="000000"/>
                  <w:sz w:val="20"/>
                  <w:szCs w:val="20"/>
                  <w:lang w:bidi="th-TH"/>
                </w:rPr>
                <w:delText>R$ 1.100,00</w:delText>
              </w:r>
            </w:del>
          </w:p>
        </w:tc>
      </w:tr>
      <w:tr w:rsidR="008601AF" w:rsidRPr="008601AF" w14:paraId="292EB997" w14:textId="77777777" w:rsidTr="0016760B">
        <w:tblPrEx>
          <w:tblW w:w="5000" w:type="pct"/>
          <w:tblCellMar>
            <w:left w:w="70" w:type="dxa"/>
            <w:right w:w="70" w:type="dxa"/>
          </w:tblCellMar>
          <w:tblPrExChange w:id="14605" w:author="Philippe Hollanda - Oliveira Trust" w:date="2022-07-19T10:03:00Z">
            <w:tblPrEx>
              <w:tblW w:w="5000" w:type="pct"/>
              <w:tblCellMar>
                <w:left w:w="70" w:type="dxa"/>
                <w:right w:w="70" w:type="dxa"/>
              </w:tblCellMar>
            </w:tblPrEx>
          </w:tblPrExChange>
        </w:tblPrEx>
        <w:trPr>
          <w:trHeight w:val="1785"/>
          <w:trPrChange w:id="146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00C8DC" w14:textId="69A482F1" w:rsidR="008601AF" w:rsidRPr="008601AF" w:rsidRDefault="008601AF" w:rsidP="003C2C2A">
            <w:pPr>
              <w:jc w:val="center"/>
              <w:rPr>
                <w:rFonts w:ascii="Trebuchet MS" w:hAnsi="Trebuchet MS" w:cs="Arial"/>
                <w:color w:val="000000"/>
                <w:sz w:val="20"/>
                <w:szCs w:val="20"/>
                <w:lang w:bidi="th-TH"/>
              </w:rPr>
            </w:pPr>
            <w:del w:id="1460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268BAC" w14:textId="316E2595" w:rsidR="008601AF" w:rsidRPr="008601AF" w:rsidRDefault="008601AF" w:rsidP="003C2C2A">
            <w:pPr>
              <w:jc w:val="center"/>
              <w:rPr>
                <w:rFonts w:ascii="Trebuchet MS" w:hAnsi="Trebuchet MS" w:cs="Arial"/>
                <w:color w:val="000000"/>
                <w:sz w:val="20"/>
                <w:szCs w:val="20"/>
                <w:lang w:bidi="th-TH"/>
              </w:rPr>
            </w:pPr>
            <w:del w:id="14610"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C900C1" w14:textId="2F141B75" w:rsidR="008601AF" w:rsidRPr="008601AF" w:rsidRDefault="008601AF" w:rsidP="003C2C2A">
            <w:pPr>
              <w:jc w:val="center"/>
              <w:rPr>
                <w:rFonts w:ascii="Trebuchet MS" w:hAnsi="Trebuchet MS" w:cs="Arial"/>
                <w:color w:val="000000"/>
                <w:sz w:val="20"/>
                <w:szCs w:val="20"/>
                <w:lang w:bidi="th-TH"/>
              </w:rPr>
            </w:pPr>
            <w:del w:id="14612" w:author="Philippe Hollanda - Oliveira Trust" w:date="2022-07-19T10:03:00Z">
              <w:r w:rsidRPr="008601AF" w:rsidDel="0016760B">
                <w:rPr>
                  <w:rFonts w:ascii="Trebuchet MS" w:hAnsi="Trebuchet MS" w:cs="Arial"/>
                  <w:color w:val="000000"/>
                  <w:sz w:val="20"/>
                  <w:szCs w:val="20"/>
                  <w:lang w:bidi="th-TH"/>
                </w:rPr>
                <w:delText>R$ 2.340,00</w:delText>
              </w:r>
            </w:del>
          </w:p>
        </w:tc>
      </w:tr>
      <w:tr w:rsidR="008601AF" w:rsidRPr="008601AF" w14:paraId="63FE5284" w14:textId="77777777" w:rsidTr="0016760B">
        <w:tblPrEx>
          <w:tblW w:w="5000" w:type="pct"/>
          <w:tblCellMar>
            <w:left w:w="70" w:type="dxa"/>
            <w:right w:w="70" w:type="dxa"/>
          </w:tblCellMar>
          <w:tblPrExChange w:id="14613" w:author="Philippe Hollanda - Oliveira Trust" w:date="2022-07-19T10:03:00Z">
            <w:tblPrEx>
              <w:tblW w:w="5000" w:type="pct"/>
              <w:tblCellMar>
                <w:left w:w="70" w:type="dxa"/>
                <w:right w:w="70" w:type="dxa"/>
              </w:tblCellMar>
            </w:tblPrEx>
          </w:tblPrExChange>
        </w:tblPrEx>
        <w:trPr>
          <w:trHeight w:val="1785"/>
          <w:trPrChange w:id="146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92A8A8" w14:textId="5780EA9C" w:rsidR="008601AF" w:rsidRPr="008601AF" w:rsidRDefault="008601AF" w:rsidP="003C2C2A">
            <w:pPr>
              <w:jc w:val="center"/>
              <w:rPr>
                <w:rFonts w:ascii="Trebuchet MS" w:hAnsi="Trebuchet MS" w:cs="Arial"/>
                <w:color w:val="000000"/>
                <w:sz w:val="20"/>
                <w:szCs w:val="20"/>
                <w:lang w:bidi="th-TH"/>
              </w:rPr>
            </w:pPr>
            <w:del w:id="14616"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55CDD7F" w14:textId="299BC27C" w:rsidR="008601AF" w:rsidRPr="008601AF" w:rsidRDefault="008601AF" w:rsidP="003C2C2A">
            <w:pPr>
              <w:jc w:val="center"/>
              <w:rPr>
                <w:rFonts w:ascii="Trebuchet MS" w:hAnsi="Trebuchet MS" w:cs="Arial"/>
                <w:color w:val="000000"/>
                <w:sz w:val="20"/>
                <w:szCs w:val="20"/>
                <w:lang w:bidi="th-TH"/>
              </w:rPr>
            </w:pPr>
            <w:del w:id="14618" w:author="Philippe Hollanda - Oliveira Trust" w:date="2022-07-19T10:03:00Z">
              <w:r w:rsidRPr="008601AF" w:rsidDel="0016760B">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AA07EA" w14:textId="67405222" w:rsidR="008601AF" w:rsidRPr="008601AF" w:rsidRDefault="008601AF" w:rsidP="003C2C2A">
            <w:pPr>
              <w:jc w:val="center"/>
              <w:rPr>
                <w:rFonts w:ascii="Trebuchet MS" w:hAnsi="Trebuchet MS" w:cs="Arial"/>
                <w:color w:val="000000"/>
                <w:sz w:val="20"/>
                <w:szCs w:val="20"/>
                <w:lang w:bidi="th-TH"/>
              </w:rPr>
            </w:pPr>
            <w:del w:id="14620" w:author="Philippe Hollanda - Oliveira Trust" w:date="2022-07-19T10:03:00Z">
              <w:r w:rsidRPr="008601AF" w:rsidDel="0016760B">
                <w:rPr>
                  <w:rFonts w:ascii="Trebuchet MS" w:hAnsi="Trebuchet MS" w:cs="Arial"/>
                  <w:color w:val="000000"/>
                  <w:sz w:val="20"/>
                  <w:szCs w:val="20"/>
                  <w:lang w:bidi="th-TH"/>
                </w:rPr>
                <w:delText>R$ 240,00</w:delText>
              </w:r>
            </w:del>
          </w:p>
        </w:tc>
      </w:tr>
      <w:tr w:rsidR="008601AF" w:rsidRPr="008601AF" w14:paraId="26035E53" w14:textId="77777777" w:rsidTr="0016760B">
        <w:tblPrEx>
          <w:tblW w:w="5000" w:type="pct"/>
          <w:tblCellMar>
            <w:left w:w="70" w:type="dxa"/>
            <w:right w:w="70" w:type="dxa"/>
          </w:tblCellMar>
          <w:tblPrExChange w:id="14621" w:author="Philippe Hollanda - Oliveira Trust" w:date="2022-07-19T10:03:00Z">
            <w:tblPrEx>
              <w:tblW w:w="5000" w:type="pct"/>
              <w:tblCellMar>
                <w:left w:w="70" w:type="dxa"/>
                <w:right w:w="70" w:type="dxa"/>
              </w:tblCellMar>
            </w:tblPrEx>
          </w:tblPrExChange>
        </w:tblPrEx>
        <w:trPr>
          <w:trHeight w:val="1785"/>
          <w:trPrChange w:id="146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B0847B" w14:textId="249754B3" w:rsidR="008601AF" w:rsidRPr="008601AF" w:rsidRDefault="008601AF" w:rsidP="003C2C2A">
            <w:pPr>
              <w:jc w:val="center"/>
              <w:rPr>
                <w:rFonts w:ascii="Trebuchet MS" w:hAnsi="Trebuchet MS" w:cs="Arial"/>
                <w:color w:val="000000"/>
                <w:sz w:val="20"/>
                <w:szCs w:val="20"/>
                <w:lang w:bidi="th-TH"/>
              </w:rPr>
            </w:pPr>
            <w:del w:id="1462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D741D8" w14:textId="4EAB8197" w:rsidR="008601AF" w:rsidRPr="008601AF" w:rsidRDefault="008601AF" w:rsidP="003C2C2A">
            <w:pPr>
              <w:jc w:val="center"/>
              <w:rPr>
                <w:rFonts w:ascii="Trebuchet MS" w:hAnsi="Trebuchet MS" w:cs="Arial"/>
                <w:color w:val="000000"/>
                <w:sz w:val="20"/>
                <w:szCs w:val="20"/>
                <w:lang w:bidi="th-TH"/>
              </w:rPr>
            </w:pPr>
            <w:del w:id="14626"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05C92C" w14:textId="07B53B2A" w:rsidR="008601AF" w:rsidRPr="008601AF" w:rsidRDefault="008601AF" w:rsidP="003C2C2A">
            <w:pPr>
              <w:jc w:val="center"/>
              <w:rPr>
                <w:rFonts w:ascii="Trebuchet MS" w:hAnsi="Trebuchet MS" w:cs="Arial"/>
                <w:color w:val="000000"/>
                <w:sz w:val="20"/>
                <w:szCs w:val="20"/>
                <w:lang w:bidi="th-TH"/>
              </w:rPr>
            </w:pPr>
            <w:del w:id="14628" w:author="Philippe Hollanda - Oliveira Trust" w:date="2022-07-19T10:03:00Z">
              <w:r w:rsidRPr="008601AF" w:rsidDel="0016760B">
                <w:rPr>
                  <w:rFonts w:ascii="Trebuchet MS" w:hAnsi="Trebuchet MS" w:cs="Arial"/>
                  <w:color w:val="000000"/>
                  <w:sz w:val="20"/>
                  <w:szCs w:val="20"/>
                  <w:lang w:bidi="th-TH"/>
                </w:rPr>
                <w:delText>R$ 40,00</w:delText>
              </w:r>
            </w:del>
          </w:p>
        </w:tc>
      </w:tr>
      <w:tr w:rsidR="008601AF" w:rsidRPr="008601AF" w14:paraId="22641C4D" w14:textId="77777777" w:rsidTr="0016760B">
        <w:tblPrEx>
          <w:tblW w:w="5000" w:type="pct"/>
          <w:tblCellMar>
            <w:left w:w="70" w:type="dxa"/>
            <w:right w:w="70" w:type="dxa"/>
          </w:tblCellMar>
          <w:tblPrExChange w:id="14629" w:author="Philippe Hollanda - Oliveira Trust" w:date="2022-07-19T10:03:00Z">
            <w:tblPrEx>
              <w:tblW w:w="5000" w:type="pct"/>
              <w:tblCellMar>
                <w:left w:w="70" w:type="dxa"/>
                <w:right w:w="70" w:type="dxa"/>
              </w:tblCellMar>
            </w:tblPrEx>
          </w:tblPrExChange>
        </w:tblPrEx>
        <w:trPr>
          <w:trHeight w:val="1785"/>
          <w:trPrChange w:id="146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46589D" w14:textId="656E79F7" w:rsidR="008601AF" w:rsidRPr="008601AF" w:rsidRDefault="008601AF" w:rsidP="003C2C2A">
            <w:pPr>
              <w:jc w:val="center"/>
              <w:rPr>
                <w:rFonts w:ascii="Trebuchet MS" w:hAnsi="Trebuchet MS" w:cs="Arial"/>
                <w:color w:val="000000"/>
                <w:sz w:val="20"/>
                <w:szCs w:val="20"/>
                <w:lang w:bidi="th-TH"/>
              </w:rPr>
            </w:pPr>
            <w:del w:id="1463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C25D4C" w14:textId="79344600" w:rsidR="008601AF" w:rsidRPr="008601AF" w:rsidRDefault="008601AF" w:rsidP="003C2C2A">
            <w:pPr>
              <w:jc w:val="center"/>
              <w:rPr>
                <w:rFonts w:ascii="Trebuchet MS" w:hAnsi="Trebuchet MS" w:cs="Arial"/>
                <w:color w:val="000000"/>
                <w:sz w:val="20"/>
                <w:szCs w:val="20"/>
                <w:lang w:bidi="th-TH"/>
              </w:rPr>
            </w:pPr>
            <w:del w:id="14634"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81F36A" w14:textId="5C991E82" w:rsidR="008601AF" w:rsidRPr="008601AF" w:rsidRDefault="008601AF" w:rsidP="003C2C2A">
            <w:pPr>
              <w:jc w:val="center"/>
              <w:rPr>
                <w:rFonts w:ascii="Trebuchet MS" w:hAnsi="Trebuchet MS" w:cs="Arial"/>
                <w:color w:val="000000"/>
                <w:sz w:val="20"/>
                <w:szCs w:val="20"/>
                <w:lang w:bidi="th-TH"/>
              </w:rPr>
            </w:pPr>
            <w:del w:id="14636"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0031BEFB" w14:textId="77777777" w:rsidTr="0016760B">
        <w:tblPrEx>
          <w:tblW w:w="5000" w:type="pct"/>
          <w:tblCellMar>
            <w:left w:w="70" w:type="dxa"/>
            <w:right w:w="70" w:type="dxa"/>
          </w:tblCellMar>
          <w:tblPrExChange w:id="14637" w:author="Philippe Hollanda - Oliveira Trust" w:date="2022-07-19T10:03:00Z">
            <w:tblPrEx>
              <w:tblW w:w="5000" w:type="pct"/>
              <w:tblCellMar>
                <w:left w:w="70" w:type="dxa"/>
                <w:right w:w="70" w:type="dxa"/>
              </w:tblCellMar>
            </w:tblPrEx>
          </w:tblPrExChange>
        </w:tblPrEx>
        <w:trPr>
          <w:trHeight w:val="1785"/>
          <w:trPrChange w:id="146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9E73EF" w14:textId="62173273" w:rsidR="008601AF" w:rsidRPr="008601AF" w:rsidRDefault="008601AF" w:rsidP="003C2C2A">
            <w:pPr>
              <w:jc w:val="center"/>
              <w:rPr>
                <w:rFonts w:ascii="Trebuchet MS" w:hAnsi="Trebuchet MS" w:cs="Arial"/>
                <w:color w:val="000000"/>
                <w:sz w:val="20"/>
                <w:szCs w:val="20"/>
                <w:lang w:bidi="th-TH"/>
              </w:rPr>
            </w:pPr>
            <w:del w:id="1464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D2A058" w14:textId="5EE06889" w:rsidR="008601AF" w:rsidRPr="008601AF" w:rsidRDefault="008601AF" w:rsidP="003C2C2A">
            <w:pPr>
              <w:jc w:val="center"/>
              <w:rPr>
                <w:rFonts w:ascii="Trebuchet MS" w:hAnsi="Trebuchet MS" w:cs="Arial"/>
                <w:color w:val="000000"/>
                <w:sz w:val="20"/>
                <w:szCs w:val="20"/>
                <w:lang w:bidi="th-TH"/>
              </w:rPr>
            </w:pPr>
            <w:del w:id="14642"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5E2802" w14:textId="5A49DE42" w:rsidR="008601AF" w:rsidRPr="008601AF" w:rsidRDefault="008601AF" w:rsidP="003C2C2A">
            <w:pPr>
              <w:jc w:val="center"/>
              <w:rPr>
                <w:rFonts w:ascii="Trebuchet MS" w:hAnsi="Trebuchet MS" w:cs="Arial"/>
                <w:color w:val="000000"/>
                <w:sz w:val="20"/>
                <w:szCs w:val="20"/>
                <w:lang w:bidi="th-TH"/>
              </w:rPr>
            </w:pPr>
            <w:del w:id="14644" w:author="Philippe Hollanda - Oliveira Trust" w:date="2022-07-19T10:03:00Z">
              <w:r w:rsidRPr="008601AF" w:rsidDel="0016760B">
                <w:rPr>
                  <w:rFonts w:ascii="Trebuchet MS" w:hAnsi="Trebuchet MS" w:cs="Arial"/>
                  <w:color w:val="000000"/>
                  <w:sz w:val="20"/>
                  <w:szCs w:val="20"/>
                  <w:lang w:bidi="th-TH"/>
                </w:rPr>
                <w:delText>R$ 385,00</w:delText>
              </w:r>
            </w:del>
          </w:p>
        </w:tc>
      </w:tr>
      <w:tr w:rsidR="008601AF" w:rsidRPr="008601AF" w14:paraId="267F9717" w14:textId="77777777" w:rsidTr="0016760B">
        <w:tblPrEx>
          <w:tblW w:w="5000" w:type="pct"/>
          <w:tblCellMar>
            <w:left w:w="70" w:type="dxa"/>
            <w:right w:w="70" w:type="dxa"/>
          </w:tblCellMar>
          <w:tblPrExChange w:id="14645" w:author="Philippe Hollanda - Oliveira Trust" w:date="2022-07-19T10:03:00Z">
            <w:tblPrEx>
              <w:tblW w:w="5000" w:type="pct"/>
              <w:tblCellMar>
                <w:left w:w="70" w:type="dxa"/>
                <w:right w:w="70" w:type="dxa"/>
              </w:tblCellMar>
            </w:tblPrEx>
          </w:tblPrExChange>
        </w:tblPrEx>
        <w:trPr>
          <w:trHeight w:val="1785"/>
          <w:trPrChange w:id="146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784607" w14:textId="79E3E392" w:rsidR="008601AF" w:rsidRPr="008601AF" w:rsidRDefault="008601AF" w:rsidP="003C2C2A">
            <w:pPr>
              <w:jc w:val="center"/>
              <w:rPr>
                <w:rFonts w:ascii="Trebuchet MS" w:hAnsi="Trebuchet MS" w:cs="Arial"/>
                <w:color w:val="000000"/>
                <w:sz w:val="20"/>
                <w:szCs w:val="20"/>
                <w:lang w:bidi="th-TH"/>
              </w:rPr>
            </w:pPr>
            <w:del w:id="1464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233FC8" w14:textId="5F953374" w:rsidR="008601AF" w:rsidRPr="008601AF" w:rsidRDefault="008601AF" w:rsidP="003C2C2A">
            <w:pPr>
              <w:jc w:val="center"/>
              <w:rPr>
                <w:rFonts w:ascii="Trebuchet MS" w:hAnsi="Trebuchet MS" w:cs="Arial"/>
                <w:color w:val="000000"/>
                <w:sz w:val="20"/>
                <w:szCs w:val="20"/>
                <w:lang w:bidi="th-TH"/>
              </w:rPr>
            </w:pPr>
            <w:del w:id="14650"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529735" w14:textId="2EF74816" w:rsidR="008601AF" w:rsidRPr="008601AF" w:rsidRDefault="008601AF" w:rsidP="003C2C2A">
            <w:pPr>
              <w:jc w:val="center"/>
              <w:rPr>
                <w:rFonts w:ascii="Trebuchet MS" w:hAnsi="Trebuchet MS" w:cs="Arial"/>
                <w:color w:val="000000"/>
                <w:sz w:val="20"/>
                <w:szCs w:val="20"/>
                <w:lang w:bidi="th-TH"/>
              </w:rPr>
            </w:pPr>
            <w:del w:id="14652" w:author="Philippe Hollanda - Oliveira Trust" w:date="2022-07-19T10:03:00Z">
              <w:r w:rsidRPr="008601AF" w:rsidDel="0016760B">
                <w:rPr>
                  <w:rFonts w:ascii="Trebuchet MS" w:hAnsi="Trebuchet MS" w:cs="Arial"/>
                  <w:color w:val="000000"/>
                  <w:sz w:val="20"/>
                  <w:szCs w:val="20"/>
                  <w:lang w:bidi="th-TH"/>
                </w:rPr>
                <w:delText>R$ 315,00</w:delText>
              </w:r>
            </w:del>
          </w:p>
        </w:tc>
      </w:tr>
      <w:tr w:rsidR="008601AF" w:rsidRPr="008601AF" w14:paraId="2AE12CC7" w14:textId="77777777" w:rsidTr="0016760B">
        <w:tblPrEx>
          <w:tblW w:w="5000" w:type="pct"/>
          <w:tblCellMar>
            <w:left w:w="70" w:type="dxa"/>
            <w:right w:w="70" w:type="dxa"/>
          </w:tblCellMar>
          <w:tblPrExChange w:id="14653" w:author="Philippe Hollanda - Oliveira Trust" w:date="2022-07-19T10:03:00Z">
            <w:tblPrEx>
              <w:tblW w:w="5000" w:type="pct"/>
              <w:tblCellMar>
                <w:left w:w="70" w:type="dxa"/>
                <w:right w:w="70" w:type="dxa"/>
              </w:tblCellMar>
            </w:tblPrEx>
          </w:tblPrExChange>
        </w:tblPrEx>
        <w:trPr>
          <w:trHeight w:val="1785"/>
          <w:trPrChange w:id="146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D41A50" w14:textId="5D2DDA05" w:rsidR="008601AF" w:rsidRPr="008601AF" w:rsidRDefault="008601AF" w:rsidP="003C2C2A">
            <w:pPr>
              <w:jc w:val="center"/>
              <w:rPr>
                <w:rFonts w:ascii="Trebuchet MS" w:hAnsi="Trebuchet MS" w:cs="Arial"/>
                <w:color w:val="000000"/>
                <w:sz w:val="20"/>
                <w:szCs w:val="20"/>
                <w:lang w:bidi="th-TH"/>
              </w:rPr>
            </w:pPr>
            <w:del w:id="14656"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021114" w14:textId="7286E175" w:rsidR="008601AF" w:rsidRPr="008601AF" w:rsidRDefault="008601AF" w:rsidP="003C2C2A">
            <w:pPr>
              <w:jc w:val="center"/>
              <w:rPr>
                <w:rFonts w:ascii="Trebuchet MS" w:hAnsi="Trebuchet MS" w:cs="Arial"/>
                <w:color w:val="000000"/>
                <w:sz w:val="20"/>
                <w:szCs w:val="20"/>
                <w:lang w:bidi="th-TH"/>
              </w:rPr>
            </w:pPr>
            <w:del w:id="14658"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5617F0" w14:textId="369E5099" w:rsidR="008601AF" w:rsidRPr="008601AF" w:rsidRDefault="008601AF" w:rsidP="003C2C2A">
            <w:pPr>
              <w:jc w:val="center"/>
              <w:rPr>
                <w:rFonts w:ascii="Trebuchet MS" w:hAnsi="Trebuchet MS" w:cs="Arial"/>
                <w:color w:val="000000"/>
                <w:sz w:val="20"/>
                <w:szCs w:val="20"/>
                <w:lang w:bidi="th-TH"/>
              </w:rPr>
            </w:pPr>
            <w:del w:id="14660" w:author="Philippe Hollanda - Oliveira Trust" w:date="2022-07-19T10:03:00Z">
              <w:r w:rsidRPr="008601AF" w:rsidDel="0016760B">
                <w:rPr>
                  <w:rFonts w:ascii="Trebuchet MS" w:hAnsi="Trebuchet MS" w:cs="Arial"/>
                  <w:color w:val="000000"/>
                  <w:sz w:val="20"/>
                  <w:szCs w:val="20"/>
                  <w:lang w:bidi="th-TH"/>
                </w:rPr>
                <w:delText>R$ 180,00</w:delText>
              </w:r>
            </w:del>
          </w:p>
        </w:tc>
      </w:tr>
      <w:tr w:rsidR="008601AF" w:rsidRPr="008601AF" w14:paraId="29887B1B" w14:textId="77777777" w:rsidTr="0016760B">
        <w:tblPrEx>
          <w:tblW w:w="5000" w:type="pct"/>
          <w:tblCellMar>
            <w:left w:w="70" w:type="dxa"/>
            <w:right w:w="70" w:type="dxa"/>
          </w:tblCellMar>
          <w:tblPrExChange w:id="14661" w:author="Philippe Hollanda - Oliveira Trust" w:date="2022-07-19T10:03:00Z">
            <w:tblPrEx>
              <w:tblW w:w="5000" w:type="pct"/>
              <w:tblCellMar>
                <w:left w:w="70" w:type="dxa"/>
                <w:right w:w="70" w:type="dxa"/>
              </w:tblCellMar>
            </w:tblPrEx>
          </w:tblPrExChange>
        </w:tblPrEx>
        <w:trPr>
          <w:trHeight w:val="1785"/>
          <w:trPrChange w:id="146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7F98ED" w14:textId="2753B974" w:rsidR="008601AF" w:rsidRPr="008601AF" w:rsidRDefault="008601AF" w:rsidP="003C2C2A">
            <w:pPr>
              <w:jc w:val="center"/>
              <w:rPr>
                <w:rFonts w:ascii="Trebuchet MS" w:hAnsi="Trebuchet MS" w:cs="Arial"/>
                <w:color w:val="000000"/>
                <w:sz w:val="20"/>
                <w:szCs w:val="20"/>
                <w:lang w:bidi="th-TH"/>
              </w:rPr>
            </w:pPr>
            <w:del w:id="1466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1A6C48" w14:textId="1CC75D51" w:rsidR="008601AF" w:rsidRPr="008601AF" w:rsidRDefault="008601AF" w:rsidP="003C2C2A">
            <w:pPr>
              <w:jc w:val="center"/>
              <w:rPr>
                <w:rFonts w:ascii="Trebuchet MS" w:hAnsi="Trebuchet MS" w:cs="Arial"/>
                <w:color w:val="000000"/>
                <w:sz w:val="20"/>
                <w:szCs w:val="20"/>
                <w:lang w:bidi="th-TH"/>
              </w:rPr>
            </w:pPr>
            <w:del w:id="14666"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B8B1C3" w14:textId="4311CBE1" w:rsidR="008601AF" w:rsidRPr="008601AF" w:rsidRDefault="008601AF" w:rsidP="003C2C2A">
            <w:pPr>
              <w:jc w:val="center"/>
              <w:rPr>
                <w:rFonts w:ascii="Trebuchet MS" w:hAnsi="Trebuchet MS" w:cs="Arial"/>
                <w:color w:val="000000"/>
                <w:sz w:val="20"/>
                <w:szCs w:val="20"/>
                <w:lang w:bidi="th-TH"/>
              </w:rPr>
            </w:pPr>
            <w:del w:id="14668"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7DE036AC" w14:textId="77777777" w:rsidTr="0016760B">
        <w:tblPrEx>
          <w:tblW w:w="5000" w:type="pct"/>
          <w:tblCellMar>
            <w:left w:w="70" w:type="dxa"/>
            <w:right w:w="70" w:type="dxa"/>
          </w:tblCellMar>
          <w:tblPrExChange w:id="14669" w:author="Philippe Hollanda - Oliveira Trust" w:date="2022-07-19T10:03:00Z">
            <w:tblPrEx>
              <w:tblW w:w="5000" w:type="pct"/>
              <w:tblCellMar>
                <w:left w:w="70" w:type="dxa"/>
                <w:right w:w="70" w:type="dxa"/>
              </w:tblCellMar>
            </w:tblPrEx>
          </w:tblPrExChange>
        </w:tblPrEx>
        <w:trPr>
          <w:trHeight w:val="1785"/>
          <w:trPrChange w:id="146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E7788C" w14:textId="73C7A841" w:rsidR="008601AF" w:rsidRPr="008601AF" w:rsidRDefault="008601AF" w:rsidP="003C2C2A">
            <w:pPr>
              <w:jc w:val="center"/>
              <w:rPr>
                <w:rFonts w:ascii="Trebuchet MS" w:hAnsi="Trebuchet MS" w:cs="Arial"/>
                <w:color w:val="000000"/>
                <w:sz w:val="20"/>
                <w:szCs w:val="20"/>
                <w:lang w:bidi="th-TH"/>
              </w:rPr>
            </w:pPr>
            <w:del w:id="1467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08867A" w14:textId="27AEB0F6" w:rsidR="008601AF" w:rsidRPr="008601AF" w:rsidRDefault="008601AF" w:rsidP="003C2C2A">
            <w:pPr>
              <w:jc w:val="center"/>
              <w:rPr>
                <w:rFonts w:ascii="Trebuchet MS" w:hAnsi="Trebuchet MS" w:cs="Arial"/>
                <w:color w:val="000000"/>
                <w:sz w:val="20"/>
                <w:szCs w:val="20"/>
                <w:lang w:bidi="th-TH"/>
              </w:rPr>
            </w:pPr>
            <w:del w:id="14674"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1BB449" w14:textId="51FE667D" w:rsidR="008601AF" w:rsidRPr="008601AF" w:rsidRDefault="008601AF" w:rsidP="003C2C2A">
            <w:pPr>
              <w:jc w:val="center"/>
              <w:rPr>
                <w:rFonts w:ascii="Trebuchet MS" w:hAnsi="Trebuchet MS" w:cs="Arial"/>
                <w:color w:val="000000"/>
                <w:sz w:val="20"/>
                <w:szCs w:val="20"/>
                <w:lang w:bidi="th-TH"/>
              </w:rPr>
            </w:pPr>
            <w:del w:id="14676"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051D9811" w14:textId="77777777" w:rsidTr="0016760B">
        <w:tblPrEx>
          <w:tblW w:w="5000" w:type="pct"/>
          <w:tblCellMar>
            <w:left w:w="70" w:type="dxa"/>
            <w:right w:w="70" w:type="dxa"/>
          </w:tblCellMar>
          <w:tblPrExChange w:id="14677" w:author="Philippe Hollanda - Oliveira Trust" w:date="2022-07-19T10:03:00Z">
            <w:tblPrEx>
              <w:tblW w:w="5000" w:type="pct"/>
              <w:tblCellMar>
                <w:left w:w="70" w:type="dxa"/>
                <w:right w:w="70" w:type="dxa"/>
              </w:tblCellMar>
            </w:tblPrEx>
          </w:tblPrExChange>
        </w:tblPrEx>
        <w:trPr>
          <w:trHeight w:val="1785"/>
          <w:trPrChange w:id="146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9E62E4" w14:textId="0E904A7A" w:rsidR="008601AF" w:rsidRPr="008601AF" w:rsidRDefault="008601AF" w:rsidP="003C2C2A">
            <w:pPr>
              <w:jc w:val="center"/>
              <w:rPr>
                <w:rFonts w:ascii="Trebuchet MS" w:hAnsi="Trebuchet MS" w:cs="Arial"/>
                <w:color w:val="000000"/>
                <w:sz w:val="20"/>
                <w:szCs w:val="20"/>
                <w:lang w:bidi="th-TH"/>
              </w:rPr>
            </w:pPr>
            <w:del w:id="1468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4488C9" w14:textId="756DC0F4" w:rsidR="008601AF" w:rsidRPr="008601AF" w:rsidRDefault="008601AF" w:rsidP="003C2C2A">
            <w:pPr>
              <w:jc w:val="center"/>
              <w:rPr>
                <w:rFonts w:ascii="Trebuchet MS" w:hAnsi="Trebuchet MS" w:cs="Arial"/>
                <w:color w:val="000000"/>
                <w:sz w:val="20"/>
                <w:szCs w:val="20"/>
                <w:lang w:bidi="th-TH"/>
              </w:rPr>
            </w:pPr>
            <w:del w:id="14682"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407D8E" w14:textId="4D8EAC1D" w:rsidR="008601AF" w:rsidRPr="008601AF" w:rsidRDefault="008601AF" w:rsidP="003C2C2A">
            <w:pPr>
              <w:jc w:val="center"/>
              <w:rPr>
                <w:rFonts w:ascii="Trebuchet MS" w:hAnsi="Trebuchet MS" w:cs="Arial"/>
                <w:color w:val="000000"/>
                <w:sz w:val="20"/>
                <w:szCs w:val="20"/>
                <w:lang w:bidi="th-TH"/>
              </w:rPr>
            </w:pPr>
            <w:del w:id="14684"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229D49FF" w14:textId="77777777" w:rsidTr="0016760B">
        <w:tblPrEx>
          <w:tblW w:w="5000" w:type="pct"/>
          <w:tblCellMar>
            <w:left w:w="70" w:type="dxa"/>
            <w:right w:w="70" w:type="dxa"/>
          </w:tblCellMar>
          <w:tblPrExChange w:id="14685" w:author="Philippe Hollanda - Oliveira Trust" w:date="2022-07-19T10:03:00Z">
            <w:tblPrEx>
              <w:tblW w:w="5000" w:type="pct"/>
              <w:tblCellMar>
                <w:left w:w="70" w:type="dxa"/>
                <w:right w:w="70" w:type="dxa"/>
              </w:tblCellMar>
            </w:tblPrEx>
          </w:tblPrExChange>
        </w:tblPrEx>
        <w:trPr>
          <w:trHeight w:val="1785"/>
          <w:trPrChange w:id="146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5F71BB" w14:textId="6465C25D" w:rsidR="008601AF" w:rsidRPr="008601AF" w:rsidRDefault="008601AF" w:rsidP="003C2C2A">
            <w:pPr>
              <w:jc w:val="center"/>
              <w:rPr>
                <w:rFonts w:ascii="Trebuchet MS" w:hAnsi="Trebuchet MS" w:cs="Arial"/>
                <w:color w:val="000000"/>
                <w:sz w:val="20"/>
                <w:szCs w:val="20"/>
                <w:lang w:bidi="th-TH"/>
              </w:rPr>
            </w:pPr>
            <w:del w:id="14688"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9AFD8E" w14:textId="3CA01581" w:rsidR="008601AF" w:rsidRPr="008601AF" w:rsidRDefault="008601AF" w:rsidP="003C2C2A">
            <w:pPr>
              <w:jc w:val="center"/>
              <w:rPr>
                <w:rFonts w:ascii="Trebuchet MS" w:hAnsi="Trebuchet MS" w:cs="Arial"/>
                <w:color w:val="000000"/>
                <w:sz w:val="20"/>
                <w:szCs w:val="20"/>
                <w:lang w:bidi="th-TH"/>
              </w:rPr>
            </w:pPr>
            <w:del w:id="14690"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FE1CA3" w14:textId="5085EB48" w:rsidR="008601AF" w:rsidRPr="008601AF" w:rsidRDefault="008601AF" w:rsidP="003C2C2A">
            <w:pPr>
              <w:jc w:val="center"/>
              <w:rPr>
                <w:rFonts w:ascii="Trebuchet MS" w:hAnsi="Trebuchet MS" w:cs="Arial"/>
                <w:color w:val="000000"/>
                <w:sz w:val="20"/>
                <w:szCs w:val="20"/>
                <w:lang w:bidi="th-TH"/>
              </w:rPr>
            </w:pPr>
            <w:del w:id="14692" w:author="Philippe Hollanda - Oliveira Trust" w:date="2022-07-19T10:03:00Z">
              <w:r w:rsidRPr="008601AF" w:rsidDel="0016760B">
                <w:rPr>
                  <w:rFonts w:ascii="Trebuchet MS" w:hAnsi="Trebuchet MS" w:cs="Arial"/>
                  <w:color w:val="000000"/>
                  <w:sz w:val="20"/>
                  <w:szCs w:val="20"/>
                  <w:lang w:bidi="th-TH"/>
                </w:rPr>
                <w:delText>R$ 1.240,00</w:delText>
              </w:r>
            </w:del>
          </w:p>
        </w:tc>
      </w:tr>
      <w:tr w:rsidR="008601AF" w:rsidRPr="008601AF" w14:paraId="449CD8EB" w14:textId="77777777" w:rsidTr="0016760B">
        <w:tblPrEx>
          <w:tblW w:w="5000" w:type="pct"/>
          <w:tblCellMar>
            <w:left w:w="70" w:type="dxa"/>
            <w:right w:w="70" w:type="dxa"/>
          </w:tblCellMar>
          <w:tblPrExChange w:id="14693" w:author="Philippe Hollanda - Oliveira Trust" w:date="2022-07-19T10:03:00Z">
            <w:tblPrEx>
              <w:tblW w:w="5000" w:type="pct"/>
              <w:tblCellMar>
                <w:left w:w="70" w:type="dxa"/>
                <w:right w:w="70" w:type="dxa"/>
              </w:tblCellMar>
            </w:tblPrEx>
          </w:tblPrExChange>
        </w:tblPrEx>
        <w:trPr>
          <w:trHeight w:val="1785"/>
          <w:trPrChange w:id="146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6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2C78A2" w14:textId="22AE8CF9" w:rsidR="008601AF" w:rsidRPr="008601AF" w:rsidRDefault="008601AF" w:rsidP="003C2C2A">
            <w:pPr>
              <w:jc w:val="center"/>
              <w:rPr>
                <w:rFonts w:ascii="Trebuchet MS" w:hAnsi="Trebuchet MS" w:cs="Arial"/>
                <w:color w:val="000000"/>
                <w:sz w:val="20"/>
                <w:szCs w:val="20"/>
                <w:lang w:bidi="th-TH"/>
              </w:rPr>
            </w:pPr>
            <w:del w:id="14696"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6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1C8CC8" w14:textId="2272E4AB" w:rsidR="008601AF" w:rsidRPr="008601AF" w:rsidRDefault="008601AF" w:rsidP="003C2C2A">
            <w:pPr>
              <w:jc w:val="center"/>
              <w:rPr>
                <w:rFonts w:ascii="Trebuchet MS" w:hAnsi="Trebuchet MS" w:cs="Arial"/>
                <w:color w:val="000000"/>
                <w:sz w:val="20"/>
                <w:szCs w:val="20"/>
                <w:lang w:bidi="th-TH"/>
              </w:rPr>
            </w:pPr>
            <w:del w:id="14698" w:author="Philippe Hollanda - Oliveira Trust" w:date="2022-07-19T10:03:00Z">
              <w:r w:rsidRPr="008601AF" w:rsidDel="0016760B">
                <w:rPr>
                  <w:rFonts w:ascii="Trebuchet MS" w:hAnsi="Trebuchet MS" w:cs="Arial"/>
                  <w:color w:val="000000"/>
                  <w:sz w:val="20"/>
                  <w:szCs w:val="20"/>
                  <w:lang w:bidi="th-TH"/>
                </w:rPr>
                <w:delText>27/10/2021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6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51BBC1" w14:textId="2EDE5515" w:rsidR="008601AF" w:rsidRPr="008601AF" w:rsidRDefault="008601AF" w:rsidP="003C2C2A">
            <w:pPr>
              <w:jc w:val="center"/>
              <w:rPr>
                <w:rFonts w:ascii="Trebuchet MS" w:hAnsi="Trebuchet MS" w:cs="Arial"/>
                <w:color w:val="000000"/>
                <w:sz w:val="20"/>
                <w:szCs w:val="20"/>
                <w:lang w:bidi="th-TH"/>
              </w:rPr>
            </w:pPr>
            <w:del w:id="14700" w:author="Philippe Hollanda - Oliveira Trust" w:date="2022-07-19T10:03:00Z">
              <w:r w:rsidRPr="008601AF" w:rsidDel="0016760B">
                <w:rPr>
                  <w:rFonts w:ascii="Trebuchet MS" w:hAnsi="Trebuchet MS" w:cs="Arial"/>
                  <w:color w:val="000000"/>
                  <w:sz w:val="20"/>
                  <w:szCs w:val="20"/>
                  <w:lang w:bidi="th-TH"/>
                </w:rPr>
                <w:delText>R$ 1.163,08</w:delText>
              </w:r>
            </w:del>
          </w:p>
        </w:tc>
      </w:tr>
      <w:tr w:rsidR="008601AF" w:rsidRPr="008601AF" w14:paraId="1A72574D" w14:textId="77777777" w:rsidTr="0016760B">
        <w:tblPrEx>
          <w:tblW w:w="5000" w:type="pct"/>
          <w:tblCellMar>
            <w:left w:w="70" w:type="dxa"/>
            <w:right w:w="70" w:type="dxa"/>
          </w:tblCellMar>
          <w:tblPrExChange w:id="14701" w:author="Philippe Hollanda - Oliveira Trust" w:date="2022-07-19T10:03:00Z">
            <w:tblPrEx>
              <w:tblW w:w="5000" w:type="pct"/>
              <w:tblCellMar>
                <w:left w:w="70" w:type="dxa"/>
                <w:right w:w="70" w:type="dxa"/>
              </w:tblCellMar>
            </w:tblPrEx>
          </w:tblPrExChange>
        </w:tblPrEx>
        <w:trPr>
          <w:trHeight w:val="1785"/>
          <w:trPrChange w:id="147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3A884F" w14:textId="7E7C86DB" w:rsidR="008601AF" w:rsidRPr="008601AF" w:rsidRDefault="008601AF" w:rsidP="003C2C2A">
            <w:pPr>
              <w:jc w:val="center"/>
              <w:rPr>
                <w:rFonts w:ascii="Trebuchet MS" w:hAnsi="Trebuchet MS" w:cs="Arial"/>
                <w:color w:val="000000"/>
                <w:sz w:val="20"/>
                <w:szCs w:val="20"/>
                <w:lang w:bidi="th-TH"/>
              </w:rPr>
            </w:pPr>
            <w:del w:id="1470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8C2FD7" w14:textId="769CF554" w:rsidR="008601AF" w:rsidRPr="008601AF" w:rsidRDefault="008601AF" w:rsidP="003C2C2A">
            <w:pPr>
              <w:jc w:val="center"/>
              <w:rPr>
                <w:rFonts w:ascii="Trebuchet MS" w:hAnsi="Trebuchet MS" w:cs="Arial"/>
                <w:color w:val="000000"/>
                <w:sz w:val="20"/>
                <w:szCs w:val="20"/>
                <w:lang w:bidi="th-TH"/>
              </w:rPr>
            </w:pPr>
            <w:del w:id="14706"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142F95" w14:textId="1D62E94D" w:rsidR="008601AF" w:rsidRPr="008601AF" w:rsidRDefault="008601AF" w:rsidP="003C2C2A">
            <w:pPr>
              <w:jc w:val="center"/>
              <w:rPr>
                <w:rFonts w:ascii="Trebuchet MS" w:hAnsi="Trebuchet MS" w:cs="Arial"/>
                <w:color w:val="000000"/>
                <w:sz w:val="20"/>
                <w:szCs w:val="20"/>
                <w:lang w:bidi="th-TH"/>
              </w:rPr>
            </w:pPr>
            <w:del w:id="14708" w:author="Philippe Hollanda - Oliveira Trust" w:date="2022-07-19T10:03:00Z">
              <w:r w:rsidRPr="008601AF" w:rsidDel="0016760B">
                <w:rPr>
                  <w:rFonts w:ascii="Trebuchet MS" w:hAnsi="Trebuchet MS" w:cs="Arial"/>
                  <w:color w:val="000000"/>
                  <w:sz w:val="20"/>
                  <w:szCs w:val="20"/>
                  <w:lang w:bidi="th-TH"/>
                </w:rPr>
                <w:delText>R$ 3.990,00</w:delText>
              </w:r>
            </w:del>
          </w:p>
        </w:tc>
      </w:tr>
      <w:tr w:rsidR="008601AF" w:rsidRPr="008601AF" w14:paraId="41F9D521" w14:textId="77777777" w:rsidTr="0016760B">
        <w:tblPrEx>
          <w:tblW w:w="5000" w:type="pct"/>
          <w:tblCellMar>
            <w:left w:w="70" w:type="dxa"/>
            <w:right w:w="70" w:type="dxa"/>
          </w:tblCellMar>
          <w:tblPrExChange w:id="14709" w:author="Philippe Hollanda - Oliveira Trust" w:date="2022-07-19T10:03:00Z">
            <w:tblPrEx>
              <w:tblW w:w="5000" w:type="pct"/>
              <w:tblCellMar>
                <w:left w:w="70" w:type="dxa"/>
                <w:right w:w="70" w:type="dxa"/>
              </w:tblCellMar>
            </w:tblPrEx>
          </w:tblPrExChange>
        </w:tblPrEx>
        <w:trPr>
          <w:trHeight w:val="1785"/>
          <w:trPrChange w:id="147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8BD53A" w14:textId="48492839" w:rsidR="008601AF" w:rsidRPr="008601AF" w:rsidRDefault="008601AF" w:rsidP="003C2C2A">
            <w:pPr>
              <w:jc w:val="center"/>
              <w:rPr>
                <w:rFonts w:ascii="Trebuchet MS" w:hAnsi="Trebuchet MS" w:cs="Arial"/>
                <w:color w:val="000000"/>
                <w:sz w:val="20"/>
                <w:szCs w:val="20"/>
                <w:lang w:bidi="th-TH"/>
              </w:rPr>
            </w:pPr>
            <w:del w:id="1471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7FEB03" w14:textId="001532C4" w:rsidR="008601AF" w:rsidRPr="008601AF" w:rsidRDefault="008601AF" w:rsidP="003C2C2A">
            <w:pPr>
              <w:jc w:val="center"/>
              <w:rPr>
                <w:rFonts w:ascii="Trebuchet MS" w:hAnsi="Trebuchet MS" w:cs="Arial"/>
                <w:color w:val="000000"/>
                <w:sz w:val="20"/>
                <w:szCs w:val="20"/>
                <w:lang w:bidi="th-TH"/>
              </w:rPr>
            </w:pPr>
            <w:del w:id="14714"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679CDF" w14:textId="0A4E7CC4" w:rsidR="008601AF" w:rsidRPr="008601AF" w:rsidRDefault="008601AF" w:rsidP="003C2C2A">
            <w:pPr>
              <w:jc w:val="center"/>
              <w:rPr>
                <w:rFonts w:ascii="Trebuchet MS" w:hAnsi="Trebuchet MS" w:cs="Arial"/>
                <w:color w:val="000000"/>
                <w:sz w:val="20"/>
                <w:szCs w:val="20"/>
                <w:lang w:bidi="th-TH"/>
              </w:rPr>
            </w:pPr>
            <w:del w:id="14716" w:author="Philippe Hollanda - Oliveira Trust" w:date="2022-07-19T10:03:00Z">
              <w:r w:rsidRPr="008601AF" w:rsidDel="0016760B">
                <w:rPr>
                  <w:rFonts w:ascii="Trebuchet MS" w:hAnsi="Trebuchet MS" w:cs="Arial"/>
                  <w:color w:val="000000"/>
                  <w:sz w:val="20"/>
                  <w:szCs w:val="20"/>
                  <w:lang w:bidi="th-TH"/>
                </w:rPr>
                <w:delText>R$ 3.565,00</w:delText>
              </w:r>
            </w:del>
          </w:p>
        </w:tc>
      </w:tr>
      <w:tr w:rsidR="008601AF" w:rsidRPr="008601AF" w14:paraId="71126025" w14:textId="77777777" w:rsidTr="0016760B">
        <w:tblPrEx>
          <w:tblW w:w="5000" w:type="pct"/>
          <w:tblCellMar>
            <w:left w:w="70" w:type="dxa"/>
            <w:right w:w="70" w:type="dxa"/>
          </w:tblCellMar>
          <w:tblPrExChange w:id="14717" w:author="Philippe Hollanda - Oliveira Trust" w:date="2022-07-19T10:03:00Z">
            <w:tblPrEx>
              <w:tblW w:w="5000" w:type="pct"/>
              <w:tblCellMar>
                <w:left w:w="70" w:type="dxa"/>
                <w:right w:w="70" w:type="dxa"/>
              </w:tblCellMar>
            </w:tblPrEx>
          </w:tblPrExChange>
        </w:tblPrEx>
        <w:trPr>
          <w:trHeight w:val="1785"/>
          <w:trPrChange w:id="147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721CB8" w14:textId="2CD2771E" w:rsidR="008601AF" w:rsidRPr="008601AF" w:rsidRDefault="008601AF" w:rsidP="003C2C2A">
            <w:pPr>
              <w:jc w:val="center"/>
              <w:rPr>
                <w:rFonts w:ascii="Trebuchet MS" w:hAnsi="Trebuchet MS" w:cs="Arial"/>
                <w:color w:val="000000"/>
                <w:sz w:val="20"/>
                <w:szCs w:val="20"/>
                <w:lang w:bidi="th-TH"/>
              </w:rPr>
            </w:pPr>
            <w:del w:id="1472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CC48E7E" w14:textId="3BDCC8FA" w:rsidR="008601AF" w:rsidRPr="008601AF" w:rsidRDefault="008601AF" w:rsidP="003C2C2A">
            <w:pPr>
              <w:jc w:val="center"/>
              <w:rPr>
                <w:rFonts w:ascii="Trebuchet MS" w:hAnsi="Trebuchet MS" w:cs="Arial"/>
                <w:color w:val="000000"/>
                <w:sz w:val="20"/>
                <w:szCs w:val="20"/>
                <w:lang w:bidi="th-TH"/>
              </w:rPr>
            </w:pPr>
            <w:del w:id="14722"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9B54D5" w14:textId="3998F431" w:rsidR="008601AF" w:rsidRPr="008601AF" w:rsidRDefault="008601AF" w:rsidP="003C2C2A">
            <w:pPr>
              <w:jc w:val="center"/>
              <w:rPr>
                <w:rFonts w:ascii="Trebuchet MS" w:hAnsi="Trebuchet MS" w:cs="Arial"/>
                <w:color w:val="000000"/>
                <w:sz w:val="20"/>
                <w:szCs w:val="20"/>
                <w:lang w:bidi="th-TH"/>
              </w:rPr>
            </w:pPr>
            <w:del w:id="14724" w:author="Philippe Hollanda - Oliveira Trust" w:date="2022-07-19T10:03:00Z">
              <w:r w:rsidRPr="008601AF" w:rsidDel="0016760B">
                <w:rPr>
                  <w:rFonts w:ascii="Trebuchet MS" w:hAnsi="Trebuchet MS" w:cs="Arial"/>
                  <w:color w:val="000000"/>
                  <w:sz w:val="20"/>
                  <w:szCs w:val="20"/>
                  <w:lang w:bidi="th-TH"/>
                </w:rPr>
                <w:delText>R$ 288,00</w:delText>
              </w:r>
            </w:del>
          </w:p>
        </w:tc>
      </w:tr>
      <w:tr w:rsidR="008601AF" w:rsidRPr="008601AF" w14:paraId="3AF90C54" w14:textId="77777777" w:rsidTr="0016760B">
        <w:tblPrEx>
          <w:tblW w:w="5000" w:type="pct"/>
          <w:tblCellMar>
            <w:left w:w="70" w:type="dxa"/>
            <w:right w:w="70" w:type="dxa"/>
          </w:tblCellMar>
          <w:tblPrExChange w:id="14725" w:author="Philippe Hollanda - Oliveira Trust" w:date="2022-07-19T10:03:00Z">
            <w:tblPrEx>
              <w:tblW w:w="5000" w:type="pct"/>
              <w:tblCellMar>
                <w:left w:w="70" w:type="dxa"/>
                <w:right w:w="70" w:type="dxa"/>
              </w:tblCellMar>
            </w:tblPrEx>
          </w:tblPrExChange>
        </w:tblPrEx>
        <w:trPr>
          <w:trHeight w:val="1785"/>
          <w:trPrChange w:id="147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FF5371" w14:textId="03A802A6" w:rsidR="008601AF" w:rsidRPr="008601AF" w:rsidRDefault="008601AF" w:rsidP="003C2C2A">
            <w:pPr>
              <w:jc w:val="center"/>
              <w:rPr>
                <w:rFonts w:ascii="Trebuchet MS" w:hAnsi="Trebuchet MS" w:cs="Arial"/>
                <w:color w:val="000000"/>
                <w:sz w:val="20"/>
                <w:szCs w:val="20"/>
                <w:lang w:bidi="th-TH"/>
              </w:rPr>
            </w:pPr>
            <w:del w:id="1472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30F463" w14:textId="5FE5883A" w:rsidR="008601AF" w:rsidRPr="008601AF" w:rsidRDefault="008601AF" w:rsidP="003C2C2A">
            <w:pPr>
              <w:jc w:val="center"/>
              <w:rPr>
                <w:rFonts w:ascii="Trebuchet MS" w:hAnsi="Trebuchet MS" w:cs="Arial"/>
                <w:color w:val="000000"/>
                <w:sz w:val="20"/>
                <w:szCs w:val="20"/>
                <w:lang w:bidi="th-TH"/>
              </w:rPr>
            </w:pPr>
            <w:del w:id="14730"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1C47BE" w14:textId="2130958A" w:rsidR="008601AF" w:rsidRPr="008601AF" w:rsidRDefault="008601AF" w:rsidP="003C2C2A">
            <w:pPr>
              <w:jc w:val="center"/>
              <w:rPr>
                <w:rFonts w:ascii="Trebuchet MS" w:hAnsi="Trebuchet MS" w:cs="Arial"/>
                <w:color w:val="000000"/>
                <w:sz w:val="20"/>
                <w:szCs w:val="20"/>
                <w:lang w:bidi="th-TH"/>
              </w:rPr>
            </w:pPr>
            <w:del w:id="14732" w:author="Philippe Hollanda - Oliveira Trust" w:date="2022-07-19T10:03:00Z">
              <w:r w:rsidRPr="008601AF" w:rsidDel="0016760B">
                <w:rPr>
                  <w:rFonts w:ascii="Trebuchet MS" w:hAnsi="Trebuchet MS" w:cs="Arial"/>
                  <w:color w:val="000000"/>
                  <w:sz w:val="20"/>
                  <w:szCs w:val="20"/>
                  <w:lang w:bidi="th-TH"/>
                </w:rPr>
                <w:delText>R$ 12.096,00</w:delText>
              </w:r>
            </w:del>
          </w:p>
        </w:tc>
      </w:tr>
      <w:tr w:rsidR="008601AF" w:rsidRPr="008601AF" w14:paraId="53D79EA6" w14:textId="77777777" w:rsidTr="0016760B">
        <w:tblPrEx>
          <w:tblW w:w="5000" w:type="pct"/>
          <w:tblCellMar>
            <w:left w:w="70" w:type="dxa"/>
            <w:right w:w="70" w:type="dxa"/>
          </w:tblCellMar>
          <w:tblPrExChange w:id="14733" w:author="Philippe Hollanda - Oliveira Trust" w:date="2022-07-19T10:03:00Z">
            <w:tblPrEx>
              <w:tblW w:w="5000" w:type="pct"/>
              <w:tblCellMar>
                <w:left w:w="70" w:type="dxa"/>
                <w:right w:w="70" w:type="dxa"/>
              </w:tblCellMar>
            </w:tblPrEx>
          </w:tblPrExChange>
        </w:tblPrEx>
        <w:trPr>
          <w:trHeight w:val="1785"/>
          <w:trPrChange w:id="147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5AD737" w14:textId="74DFCCBB" w:rsidR="008601AF" w:rsidRPr="008601AF" w:rsidRDefault="008601AF" w:rsidP="003C2C2A">
            <w:pPr>
              <w:jc w:val="center"/>
              <w:rPr>
                <w:rFonts w:ascii="Trebuchet MS" w:hAnsi="Trebuchet MS" w:cs="Arial"/>
                <w:color w:val="000000"/>
                <w:sz w:val="20"/>
                <w:szCs w:val="20"/>
                <w:lang w:bidi="th-TH"/>
              </w:rPr>
            </w:pPr>
            <w:del w:id="14736"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FF5DFA" w14:textId="71A227DA" w:rsidR="008601AF" w:rsidRPr="008601AF" w:rsidRDefault="008601AF" w:rsidP="003C2C2A">
            <w:pPr>
              <w:jc w:val="center"/>
              <w:rPr>
                <w:rFonts w:ascii="Trebuchet MS" w:hAnsi="Trebuchet MS" w:cs="Arial"/>
                <w:color w:val="000000"/>
                <w:sz w:val="20"/>
                <w:szCs w:val="20"/>
                <w:lang w:bidi="th-TH"/>
              </w:rPr>
            </w:pPr>
            <w:del w:id="14738"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C5298C" w14:textId="5F7A4B28" w:rsidR="008601AF" w:rsidRPr="008601AF" w:rsidRDefault="008601AF" w:rsidP="003C2C2A">
            <w:pPr>
              <w:jc w:val="center"/>
              <w:rPr>
                <w:rFonts w:ascii="Trebuchet MS" w:hAnsi="Trebuchet MS" w:cs="Arial"/>
                <w:color w:val="000000"/>
                <w:sz w:val="20"/>
                <w:szCs w:val="20"/>
                <w:lang w:bidi="th-TH"/>
              </w:rPr>
            </w:pPr>
            <w:del w:id="14740" w:author="Philippe Hollanda - Oliveira Trust" w:date="2022-07-19T10:03:00Z">
              <w:r w:rsidRPr="008601AF" w:rsidDel="0016760B">
                <w:rPr>
                  <w:rFonts w:ascii="Trebuchet MS" w:hAnsi="Trebuchet MS" w:cs="Arial"/>
                  <w:color w:val="000000"/>
                  <w:sz w:val="20"/>
                  <w:szCs w:val="20"/>
                  <w:lang w:bidi="th-TH"/>
                </w:rPr>
                <w:delText>R$ 3.000,00</w:delText>
              </w:r>
            </w:del>
          </w:p>
        </w:tc>
      </w:tr>
      <w:tr w:rsidR="008601AF" w:rsidRPr="008601AF" w14:paraId="5E3A3AB3" w14:textId="77777777" w:rsidTr="0016760B">
        <w:tblPrEx>
          <w:tblW w:w="5000" w:type="pct"/>
          <w:tblCellMar>
            <w:left w:w="70" w:type="dxa"/>
            <w:right w:w="70" w:type="dxa"/>
          </w:tblCellMar>
          <w:tblPrExChange w:id="14741" w:author="Philippe Hollanda - Oliveira Trust" w:date="2022-07-19T10:03:00Z">
            <w:tblPrEx>
              <w:tblW w:w="5000" w:type="pct"/>
              <w:tblCellMar>
                <w:left w:w="70" w:type="dxa"/>
                <w:right w:w="70" w:type="dxa"/>
              </w:tblCellMar>
            </w:tblPrEx>
          </w:tblPrExChange>
        </w:tblPrEx>
        <w:trPr>
          <w:trHeight w:val="1785"/>
          <w:trPrChange w:id="147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EE2864" w14:textId="47E7E5AB" w:rsidR="008601AF" w:rsidRPr="008601AF" w:rsidRDefault="008601AF" w:rsidP="003C2C2A">
            <w:pPr>
              <w:jc w:val="center"/>
              <w:rPr>
                <w:rFonts w:ascii="Trebuchet MS" w:hAnsi="Trebuchet MS" w:cs="Arial"/>
                <w:color w:val="000000"/>
                <w:sz w:val="20"/>
                <w:szCs w:val="20"/>
                <w:lang w:bidi="th-TH"/>
              </w:rPr>
            </w:pPr>
            <w:del w:id="14744"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902EE2" w14:textId="3D8194E2" w:rsidR="008601AF" w:rsidRPr="008601AF" w:rsidRDefault="008601AF" w:rsidP="003C2C2A">
            <w:pPr>
              <w:jc w:val="center"/>
              <w:rPr>
                <w:rFonts w:ascii="Trebuchet MS" w:hAnsi="Trebuchet MS" w:cs="Arial"/>
                <w:color w:val="000000"/>
                <w:sz w:val="20"/>
                <w:szCs w:val="20"/>
                <w:lang w:bidi="th-TH"/>
              </w:rPr>
            </w:pPr>
            <w:del w:id="14746" w:author="Philippe Hollanda - Oliveira Trust" w:date="2022-07-19T10:03:00Z">
              <w:r w:rsidRPr="008601AF" w:rsidDel="0016760B">
                <w:rPr>
                  <w:rFonts w:ascii="Trebuchet MS" w:hAnsi="Trebuchet MS" w:cs="Arial"/>
                  <w:color w:val="000000"/>
                  <w:sz w:val="20"/>
                  <w:szCs w:val="20"/>
                  <w:lang w:bidi="th-TH"/>
                </w:rPr>
                <w:delText>27/10/2021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639AE6" w14:textId="48BE098F" w:rsidR="008601AF" w:rsidRPr="008601AF" w:rsidRDefault="008601AF" w:rsidP="003C2C2A">
            <w:pPr>
              <w:jc w:val="center"/>
              <w:rPr>
                <w:rFonts w:ascii="Trebuchet MS" w:hAnsi="Trebuchet MS" w:cs="Arial"/>
                <w:color w:val="000000"/>
                <w:sz w:val="20"/>
                <w:szCs w:val="20"/>
                <w:lang w:bidi="th-TH"/>
              </w:rPr>
            </w:pPr>
            <w:del w:id="14748" w:author="Philippe Hollanda - Oliveira Trust" w:date="2022-07-19T10:03:00Z">
              <w:r w:rsidRPr="008601AF" w:rsidDel="0016760B">
                <w:rPr>
                  <w:rFonts w:ascii="Trebuchet MS" w:hAnsi="Trebuchet MS" w:cs="Arial"/>
                  <w:color w:val="000000"/>
                  <w:sz w:val="20"/>
                  <w:szCs w:val="20"/>
                  <w:lang w:bidi="th-TH"/>
                </w:rPr>
                <w:delText>R$ 108.495,46</w:delText>
              </w:r>
            </w:del>
          </w:p>
        </w:tc>
      </w:tr>
      <w:tr w:rsidR="008601AF" w:rsidRPr="008601AF" w14:paraId="1544403A" w14:textId="77777777" w:rsidTr="0016760B">
        <w:tblPrEx>
          <w:tblW w:w="5000" w:type="pct"/>
          <w:tblCellMar>
            <w:left w:w="70" w:type="dxa"/>
            <w:right w:w="70" w:type="dxa"/>
          </w:tblCellMar>
          <w:tblPrExChange w:id="14749" w:author="Philippe Hollanda - Oliveira Trust" w:date="2022-07-19T10:03:00Z">
            <w:tblPrEx>
              <w:tblW w:w="5000" w:type="pct"/>
              <w:tblCellMar>
                <w:left w:w="70" w:type="dxa"/>
                <w:right w:w="70" w:type="dxa"/>
              </w:tblCellMar>
            </w:tblPrEx>
          </w:tblPrExChange>
        </w:tblPrEx>
        <w:trPr>
          <w:trHeight w:val="1785"/>
          <w:trPrChange w:id="147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EADA5D" w14:textId="781FDDE8" w:rsidR="008601AF" w:rsidRPr="008601AF" w:rsidRDefault="008601AF" w:rsidP="003C2C2A">
            <w:pPr>
              <w:jc w:val="center"/>
              <w:rPr>
                <w:rFonts w:ascii="Trebuchet MS" w:hAnsi="Trebuchet MS" w:cs="Arial"/>
                <w:color w:val="000000"/>
                <w:sz w:val="20"/>
                <w:szCs w:val="20"/>
                <w:lang w:bidi="th-TH"/>
              </w:rPr>
            </w:pPr>
            <w:del w:id="1475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C80CDC" w14:textId="30D86177" w:rsidR="008601AF" w:rsidRPr="008601AF" w:rsidRDefault="008601AF" w:rsidP="003C2C2A">
            <w:pPr>
              <w:jc w:val="center"/>
              <w:rPr>
                <w:rFonts w:ascii="Trebuchet MS" w:hAnsi="Trebuchet MS" w:cs="Arial"/>
                <w:color w:val="000000"/>
                <w:sz w:val="20"/>
                <w:szCs w:val="20"/>
                <w:lang w:bidi="th-TH"/>
              </w:rPr>
            </w:pPr>
            <w:del w:id="14754" w:author="Philippe Hollanda - Oliveira Trust" w:date="2022-07-19T10:03:00Z">
              <w:r w:rsidRPr="008601AF" w:rsidDel="0016760B">
                <w:rPr>
                  <w:rFonts w:ascii="Trebuchet MS" w:hAnsi="Trebuchet MS" w:cs="Arial"/>
                  <w:color w:val="000000"/>
                  <w:sz w:val="20"/>
                  <w:szCs w:val="20"/>
                  <w:lang w:bidi="th-TH"/>
                </w:rPr>
                <w:delText>27/10/2021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A21D20" w14:textId="2662A172" w:rsidR="008601AF" w:rsidRPr="008601AF" w:rsidRDefault="008601AF" w:rsidP="003C2C2A">
            <w:pPr>
              <w:jc w:val="center"/>
              <w:rPr>
                <w:rFonts w:ascii="Trebuchet MS" w:hAnsi="Trebuchet MS" w:cs="Arial"/>
                <w:color w:val="000000"/>
                <w:sz w:val="20"/>
                <w:szCs w:val="20"/>
                <w:lang w:bidi="th-TH"/>
              </w:rPr>
            </w:pPr>
            <w:del w:id="14756" w:author="Philippe Hollanda - Oliveira Trust" w:date="2022-07-19T10:03:00Z">
              <w:r w:rsidRPr="008601AF" w:rsidDel="0016760B">
                <w:rPr>
                  <w:rFonts w:ascii="Trebuchet MS" w:hAnsi="Trebuchet MS" w:cs="Arial"/>
                  <w:color w:val="000000"/>
                  <w:sz w:val="20"/>
                  <w:szCs w:val="20"/>
                  <w:lang w:bidi="th-TH"/>
                </w:rPr>
                <w:delText>R$ 251.585,49</w:delText>
              </w:r>
            </w:del>
          </w:p>
        </w:tc>
      </w:tr>
      <w:tr w:rsidR="008601AF" w:rsidRPr="008601AF" w14:paraId="40FD411E" w14:textId="77777777" w:rsidTr="0016760B">
        <w:tblPrEx>
          <w:tblW w:w="5000" w:type="pct"/>
          <w:tblCellMar>
            <w:left w:w="70" w:type="dxa"/>
            <w:right w:w="70" w:type="dxa"/>
          </w:tblCellMar>
          <w:tblPrExChange w:id="14757" w:author="Philippe Hollanda - Oliveira Trust" w:date="2022-07-19T10:03:00Z">
            <w:tblPrEx>
              <w:tblW w:w="5000" w:type="pct"/>
              <w:tblCellMar>
                <w:left w:w="70" w:type="dxa"/>
                <w:right w:w="70" w:type="dxa"/>
              </w:tblCellMar>
            </w:tblPrEx>
          </w:tblPrExChange>
        </w:tblPrEx>
        <w:trPr>
          <w:trHeight w:val="1785"/>
          <w:trPrChange w:id="147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609E40" w14:textId="1ABC9194" w:rsidR="008601AF" w:rsidRPr="008601AF" w:rsidRDefault="008601AF" w:rsidP="003C2C2A">
            <w:pPr>
              <w:jc w:val="center"/>
              <w:rPr>
                <w:rFonts w:ascii="Trebuchet MS" w:hAnsi="Trebuchet MS" w:cs="Arial"/>
                <w:color w:val="000000"/>
                <w:sz w:val="20"/>
                <w:szCs w:val="20"/>
                <w:lang w:bidi="th-TH"/>
              </w:rPr>
            </w:pPr>
            <w:del w:id="1476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A3EB64" w14:textId="49A003BF" w:rsidR="008601AF" w:rsidRPr="008601AF" w:rsidRDefault="008601AF" w:rsidP="003C2C2A">
            <w:pPr>
              <w:jc w:val="center"/>
              <w:rPr>
                <w:rFonts w:ascii="Trebuchet MS" w:hAnsi="Trebuchet MS" w:cs="Arial"/>
                <w:color w:val="000000"/>
                <w:sz w:val="20"/>
                <w:szCs w:val="20"/>
                <w:lang w:bidi="th-TH"/>
              </w:rPr>
            </w:pPr>
            <w:del w:id="14762" w:author="Philippe Hollanda - Oliveira Trust" w:date="2022-07-19T10:03:00Z">
              <w:r w:rsidRPr="008601AF" w:rsidDel="0016760B">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8A5C21" w14:textId="7990F8A6" w:rsidR="008601AF" w:rsidRPr="008601AF" w:rsidRDefault="008601AF" w:rsidP="003C2C2A">
            <w:pPr>
              <w:jc w:val="center"/>
              <w:rPr>
                <w:rFonts w:ascii="Trebuchet MS" w:hAnsi="Trebuchet MS" w:cs="Arial"/>
                <w:color w:val="000000"/>
                <w:sz w:val="20"/>
                <w:szCs w:val="20"/>
                <w:lang w:bidi="th-TH"/>
              </w:rPr>
            </w:pPr>
            <w:del w:id="14764" w:author="Philippe Hollanda - Oliveira Trust" w:date="2022-07-19T10:03:00Z">
              <w:r w:rsidRPr="008601AF" w:rsidDel="0016760B">
                <w:rPr>
                  <w:rFonts w:ascii="Trebuchet MS" w:hAnsi="Trebuchet MS" w:cs="Arial"/>
                  <w:color w:val="000000"/>
                  <w:sz w:val="20"/>
                  <w:szCs w:val="20"/>
                  <w:lang w:bidi="th-TH"/>
                </w:rPr>
                <w:delText>R$ 1.765,30</w:delText>
              </w:r>
            </w:del>
          </w:p>
        </w:tc>
      </w:tr>
      <w:tr w:rsidR="008601AF" w:rsidRPr="008601AF" w14:paraId="0E39D0BD" w14:textId="77777777" w:rsidTr="0016760B">
        <w:tblPrEx>
          <w:tblW w:w="5000" w:type="pct"/>
          <w:tblCellMar>
            <w:left w:w="70" w:type="dxa"/>
            <w:right w:w="70" w:type="dxa"/>
          </w:tblCellMar>
          <w:tblPrExChange w:id="14765" w:author="Philippe Hollanda - Oliveira Trust" w:date="2022-07-19T10:03:00Z">
            <w:tblPrEx>
              <w:tblW w:w="5000" w:type="pct"/>
              <w:tblCellMar>
                <w:left w:w="70" w:type="dxa"/>
                <w:right w:w="70" w:type="dxa"/>
              </w:tblCellMar>
            </w:tblPrEx>
          </w:tblPrExChange>
        </w:tblPrEx>
        <w:trPr>
          <w:trHeight w:val="1785"/>
          <w:trPrChange w:id="147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B801BA" w14:textId="7FB50061" w:rsidR="008601AF" w:rsidRPr="008601AF" w:rsidRDefault="008601AF" w:rsidP="003C2C2A">
            <w:pPr>
              <w:jc w:val="center"/>
              <w:rPr>
                <w:rFonts w:ascii="Trebuchet MS" w:hAnsi="Trebuchet MS" w:cs="Arial"/>
                <w:color w:val="000000"/>
                <w:sz w:val="20"/>
                <w:szCs w:val="20"/>
                <w:lang w:bidi="th-TH"/>
              </w:rPr>
            </w:pPr>
            <w:del w:id="1476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2710A5" w14:textId="08960E73" w:rsidR="008601AF" w:rsidRPr="008601AF" w:rsidRDefault="008601AF" w:rsidP="003C2C2A">
            <w:pPr>
              <w:jc w:val="center"/>
              <w:rPr>
                <w:rFonts w:ascii="Trebuchet MS" w:hAnsi="Trebuchet MS" w:cs="Arial"/>
                <w:color w:val="000000"/>
                <w:sz w:val="20"/>
                <w:szCs w:val="20"/>
                <w:lang w:bidi="th-TH"/>
              </w:rPr>
            </w:pPr>
            <w:del w:id="14770"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B635C6" w14:textId="4F29906A" w:rsidR="008601AF" w:rsidRPr="008601AF" w:rsidRDefault="008601AF" w:rsidP="003C2C2A">
            <w:pPr>
              <w:jc w:val="center"/>
              <w:rPr>
                <w:rFonts w:ascii="Trebuchet MS" w:hAnsi="Trebuchet MS" w:cs="Arial"/>
                <w:color w:val="000000"/>
                <w:sz w:val="20"/>
                <w:szCs w:val="20"/>
                <w:lang w:bidi="th-TH"/>
              </w:rPr>
            </w:pPr>
            <w:del w:id="14772" w:author="Philippe Hollanda - Oliveira Trust" w:date="2022-07-19T10:03:00Z">
              <w:r w:rsidRPr="008601AF" w:rsidDel="0016760B">
                <w:rPr>
                  <w:rFonts w:ascii="Trebuchet MS" w:hAnsi="Trebuchet MS" w:cs="Arial"/>
                  <w:color w:val="000000"/>
                  <w:sz w:val="20"/>
                  <w:szCs w:val="20"/>
                  <w:lang w:bidi="th-TH"/>
                </w:rPr>
                <w:delText>R$ 1.980,00</w:delText>
              </w:r>
            </w:del>
          </w:p>
        </w:tc>
      </w:tr>
      <w:tr w:rsidR="008601AF" w:rsidRPr="008601AF" w14:paraId="2128BC9C" w14:textId="77777777" w:rsidTr="0016760B">
        <w:tblPrEx>
          <w:tblW w:w="5000" w:type="pct"/>
          <w:tblCellMar>
            <w:left w:w="70" w:type="dxa"/>
            <w:right w:w="70" w:type="dxa"/>
          </w:tblCellMar>
          <w:tblPrExChange w:id="14773" w:author="Philippe Hollanda - Oliveira Trust" w:date="2022-07-19T10:03:00Z">
            <w:tblPrEx>
              <w:tblW w:w="5000" w:type="pct"/>
              <w:tblCellMar>
                <w:left w:w="70" w:type="dxa"/>
                <w:right w:w="70" w:type="dxa"/>
              </w:tblCellMar>
            </w:tblPrEx>
          </w:tblPrExChange>
        </w:tblPrEx>
        <w:trPr>
          <w:trHeight w:val="1785"/>
          <w:trPrChange w:id="147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099409" w14:textId="4B06A08F" w:rsidR="008601AF" w:rsidRPr="008601AF" w:rsidRDefault="008601AF" w:rsidP="003C2C2A">
            <w:pPr>
              <w:jc w:val="center"/>
              <w:rPr>
                <w:rFonts w:ascii="Trebuchet MS" w:hAnsi="Trebuchet MS" w:cs="Arial"/>
                <w:color w:val="000000"/>
                <w:sz w:val="20"/>
                <w:szCs w:val="20"/>
                <w:lang w:bidi="th-TH"/>
              </w:rPr>
            </w:pPr>
            <w:del w:id="14776"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811203" w14:textId="7074C717" w:rsidR="008601AF" w:rsidRPr="008601AF" w:rsidRDefault="008601AF" w:rsidP="003C2C2A">
            <w:pPr>
              <w:jc w:val="center"/>
              <w:rPr>
                <w:rFonts w:ascii="Trebuchet MS" w:hAnsi="Trebuchet MS" w:cs="Arial"/>
                <w:color w:val="000000"/>
                <w:sz w:val="20"/>
                <w:szCs w:val="20"/>
                <w:lang w:bidi="th-TH"/>
              </w:rPr>
            </w:pPr>
            <w:del w:id="14778"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9CB06B" w14:textId="5DDC88B1" w:rsidR="008601AF" w:rsidRPr="008601AF" w:rsidRDefault="008601AF" w:rsidP="003C2C2A">
            <w:pPr>
              <w:jc w:val="center"/>
              <w:rPr>
                <w:rFonts w:ascii="Trebuchet MS" w:hAnsi="Trebuchet MS" w:cs="Arial"/>
                <w:color w:val="000000"/>
                <w:sz w:val="20"/>
                <w:szCs w:val="20"/>
                <w:lang w:bidi="th-TH"/>
              </w:rPr>
            </w:pPr>
            <w:del w:id="14780"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3DD7616E" w14:textId="77777777" w:rsidTr="0016760B">
        <w:tblPrEx>
          <w:tblW w:w="5000" w:type="pct"/>
          <w:tblCellMar>
            <w:left w:w="70" w:type="dxa"/>
            <w:right w:w="70" w:type="dxa"/>
          </w:tblCellMar>
          <w:tblPrExChange w:id="14781" w:author="Philippe Hollanda - Oliveira Trust" w:date="2022-07-19T10:03:00Z">
            <w:tblPrEx>
              <w:tblW w:w="5000" w:type="pct"/>
              <w:tblCellMar>
                <w:left w:w="70" w:type="dxa"/>
                <w:right w:w="70" w:type="dxa"/>
              </w:tblCellMar>
            </w:tblPrEx>
          </w:tblPrExChange>
        </w:tblPrEx>
        <w:trPr>
          <w:trHeight w:val="1785"/>
          <w:trPrChange w:id="147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D867F1" w14:textId="735405A4" w:rsidR="008601AF" w:rsidRPr="008601AF" w:rsidRDefault="008601AF" w:rsidP="003C2C2A">
            <w:pPr>
              <w:jc w:val="center"/>
              <w:rPr>
                <w:rFonts w:ascii="Trebuchet MS" w:hAnsi="Trebuchet MS" w:cs="Arial"/>
                <w:color w:val="000000"/>
                <w:sz w:val="20"/>
                <w:szCs w:val="20"/>
                <w:lang w:bidi="th-TH"/>
              </w:rPr>
            </w:pPr>
            <w:del w:id="14784" w:author="Philippe Hollanda - Oliveira Trust" w:date="2022-07-19T10:03:00Z">
              <w:r w:rsidRPr="008601AF" w:rsidDel="0016760B">
                <w:rPr>
                  <w:rFonts w:ascii="Trebuchet MS" w:hAnsi="Trebuchet MS" w:cs="Arial"/>
                  <w:color w:val="000000"/>
                  <w:sz w:val="20"/>
                  <w:szCs w:val="20"/>
                  <w:lang w:bidi="th-TH"/>
                </w:rPr>
                <w:delText>TRANSPORTE DE CARGAS - CARGA E DESCARGA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185607" w14:textId="3C50E177" w:rsidR="008601AF" w:rsidRPr="008601AF" w:rsidRDefault="008601AF" w:rsidP="003C2C2A">
            <w:pPr>
              <w:jc w:val="center"/>
              <w:rPr>
                <w:rFonts w:ascii="Trebuchet MS" w:hAnsi="Trebuchet MS" w:cs="Arial"/>
                <w:color w:val="000000"/>
                <w:sz w:val="20"/>
                <w:szCs w:val="20"/>
                <w:lang w:bidi="th-TH"/>
              </w:rPr>
            </w:pPr>
            <w:del w:id="14786"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7A91D57" w14:textId="584A7AAB" w:rsidR="008601AF" w:rsidRPr="008601AF" w:rsidRDefault="008601AF" w:rsidP="003C2C2A">
            <w:pPr>
              <w:jc w:val="center"/>
              <w:rPr>
                <w:rFonts w:ascii="Trebuchet MS" w:hAnsi="Trebuchet MS" w:cs="Arial"/>
                <w:color w:val="000000"/>
                <w:sz w:val="20"/>
                <w:szCs w:val="20"/>
                <w:lang w:bidi="th-TH"/>
              </w:rPr>
            </w:pPr>
            <w:del w:id="14788" w:author="Philippe Hollanda - Oliveira Trust" w:date="2022-07-19T10:03:00Z">
              <w:r w:rsidRPr="008601AF" w:rsidDel="0016760B">
                <w:rPr>
                  <w:rFonts w:ascii="Trebuchet MS" w:hAnsi="Trebuchet MS" w:cs="Arial"/>
                  <w:color w:val="000000"/>
                  <w:sz w:val="20"/>
                  <w:szCs w:val="20"/>
                  <w:lang w:bidi="th-TH"/>
                </w:rPr>
                <w:delText>R$ 6.115,00</w:delText>
              </w:r>
            </w:del>
          </w:p>
        </w:tc>
      </w:tr>
      <w:tr w:rsidR="008601AF" w:rsidRPr="008601AF" w14:paraId="72BA0A86" w14:textId="77777777" w:rsidTr="0016760B">
        <w:tblPrEx>
          <w:tblW w:w="5000" w:type="pct"/>
          <w:tblCellMar>
            <w:left w:w="70" w:type="dxa"/>
            <w:right w:w="70" w:type="dxa"/>
          </w:tblCellMar>
          <w:tblPrExChange w:id="14789" w:author="Philippe Hollanda - Oliveira Trust" w:date="2022-07-19T10:03:00Z">
            <w:tblPrEx>
              <w:tblW w:w="5000" w:type="pct"/>
              <w:tblCellMar>
                <w:left w:w="70" w:type="dxa"/>
                <w:right w:w="70" w:type="dxa"/>
              </w:tblCellMar>
            </w:tblPrEx>
          </w:tblPrExChange>
        </w:tblPrEx>
        <w:trPr>
          <w:trHeight w:val="1785"/>
          <w:trPrChange w:id="147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C1961A" w14:textId="4BCD51D7" w:rsidR="008601AF" w:rsidRPr="008601AF" w:rsidRDefault="008601AF" w:rsidP="003C2C2A">
            <w:pPr>
              <w:jc w:val="center"/>
              <w:rPr>
                <w:rFonts w:ascii="Trebuchet MS" w:hAnsi="Trebuchet MS" w:cs="Arial"/>
                <w:color w:val="000000"/>
                <w:sz w:val="20"/>
                <w:szCs w:val="20"/>
                <w:lang w:bidi="th-TH"/>
              </w:rPr>
            </w:pPr>
            <w:del w:id="14792"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7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A80E74" w14:textId="586C3F82" w:rsidR="008601AF" w:rsidRPr="008601AF" w:rsidRDefault="008601AF" w:rsidP="003C2C2A">
            <w:pPr>
              <w:jc w:val="center"/>
              <w:rPr>
                <w:rFonts w:ascii="Trebuchet MS" w:hAnsi="Trebuchet MS" w:cs="Arial"/>
                <w:color w:val="000000"/>
                <w:sz w:val="20"/>
                <w:szCs w:val="20"/>
                <w:lang w:bidi="th-TH"/>
              </w:rPr>
            </w:pPr>
            <w:del w:id="14794"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7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3F5C06" w14:textId="79695198" w:rsidR="008601AF" w:rsidRPr="008601AF" w:rsidRDefault="008601AF" w:rsidP="003C2C2A">
            <w:pPr>
              <w:jc w:val="center"/>
              <w:rPr>
                <w:rFonts w:ascii="Trebuchet MS" w:hAnsi="Trebuchet MS" w:cs="Arial"/>
                <w:color w:val="000000"/>
                <w:sz w:val="20"/>
                <w:szCs w:val="20"/>
                <w:lang w:bidi="th-TH"/>
              </w:rPr>
            </w:pPr>
            <w:del w:id="14796"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08969DBC" w14:textId="77777777" w:rsidTr="0016760B">
        <w:tblPrEx>
          <w:tblW w:w="5000" w:type="pct"/>
          <w:tblCellMar>
            <w:left w:w="70" w:type="dxa"/>
            <w:right w:w="70" w:type="dxa"/>
          </w:tblCellMar>
          <w:tblPrExChange w:id="14797" w:author="Philippe Hollanda - Oliveira Trust" w:date="2022-07-19T10:03:00Z">
            <w:tblPrEx>
              <w:tblW w:w="5000" w:type="pct"/>
              <w:tblCellMar>
                <w:left w:w="70" w:type="dxa"/>
                <w:right w:w="70" w:type="dxa"/>
              </w:tblCellMar>
            </w:tblPrEx>
          </w:tblPrExChange>
        </w:tblPrEx>
        <w:trPr>
          <w:trHeight w:val="1785"/>
          <w:trPrChange w:id="147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7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32A74B" w14:textId="158B61B0" w:rsidR="008601AF" w:rsidRPr="008601AF" w:rsidRDefault="008601AF" w:rsidP="003C2C2A">
            <w:pPr>
              <w:jc w:val="center"/>
              <w:rPr>
                <w:rFonts w:ascii="Trebuchet MS" w:hAnsi="Trebuchet MS" w:cs="Arial"/>
                <w:color w:val="000000"/>
                <w:sz w:val="20"/>
                <w:szCs w:val="20"/>
                <w:lang w:bidi="th-TH"/>
              </w:rPr>
            </w:pPr>
            <w:del w:id="14800"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48E8C0" w14:textId="34A7699C" w:rsidR="008601AF" w:rsidRPr="008601AF" w:rsidRDefault="008601AF" w:rsidP="003C2C2A">
            <w:pPr>
              <w:jc w:val="center"/>
              <w:rPr>
                <w:rFonts w:ascii="Trebuchet MS" w:hAnsi="Trebuchet MS" w:cs="Arial"/>
                <w:color w:val="000000"/>
                <w:sz w:val="20"/>
                <w:szCs w:val="20"/>
                <w:lang w:bidi="th-TH"/>
              </w:rPr>
            </w:pPr>
            <w:del w:id="14802"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15D4EF" w14:textId="1EC9895D" w:rsidR="008601AF" w:rsidRPr="008601AF" w:rsidRDefault="008601AF" w:rsidP="003C2C2A">
            <w:pPr>
              <w:jc w:val="center"/>
              <w:rPr>
                <w:rFonts w:ascii="Trebuchet MS" w:hAnsi="Trebuchet MS" w:cs="Arial"/>
                <w:color w:val="000000"/>
                <w:sz w:val="20"/>
                <w:szCs w:val="20"/>
                <w:lang w:bidi="th-TH"/>
              </w:rPr>
            </w:pPr>
            <w:del w:id="14804" w:author="Philippe Hollanda - Oliveira Trust" w:date="2022-07-19T10:03:00Z">
              <w:r w:rsidRPr="008601AF" w:rsidDel="0016760B">
                <w:rPr>
                  <w:rFonts w:ascii="Trebuchet MS" w:hAnsi="Trebuchet MS" w:cs="Arial"/>
                  <w:color w:val="000000"/>
                  <w:sz w:val="20"/>
                  <w:szCs w:val="20"/>
                  <w:lang w:bidi="th-TH"/>
                </w:rPr>
                <w:delText>R$ 215,05</w:delText>
              </w:r>
            </w:del>
          </w:p>
        </w:tc>
      </w:tr>
      <w:tr w:rsidR="008601AF" w:rsidRPr="008601AF" w14:paraId="03E12C19" w14:textId="77777777" w:rsidTr="0016760B">
        <w:tblPrEx>
          <w:tblW w:w="5000" w:type="pct"/>
          <w:tblCellMar>
            <w:left w:w="70" w:type="dxa"/>
            <w:right w:w="70" w:type="dxa"/>
          </w:tblCellMar>
          <w:tblPrExChange w:id="14805" w:author="Philippe Hollanda - Oliveira Trust" w:date="2022-07-19T10:03:00Z">
            <w:tblPrEx>
              <w:tblW w:w="5000" w:type="pct"/>
              <w:tblCellMar>
                <w:left w:w="70" w:type="dxa"/>
                <w:right w:w="70" w:type="dxa"/>
              </w:tblCellMar>
            </w:tblPrEx>
          </w:tblPrExChange>
        </w:tblPrEx>
        <w:trPr>
          <w:trHeight w:val="1785"/>
          <w:trPrChange w:id="148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2DDEA9" w14:textId="04A3636D" w:rsidR="008601AF" w:rsidRPr="008601AF" w:rsidRDefault="008601AF" w:rsidP="003C2C2A">
            <w:pPr>
              <w:jc w:val="center"/>
              <w:rPr>
                <w:rFonts w:ascii="Trebuchet MS" w:hAnsi="Trebuchet MS" w:cs="Arial"/>
                <w:color w:val="000000"/>
                <w:sz w:val="20"/>
                <w:szCs w:val="20"/>
                <w:lang w:bidi="th-TH"/>
              </w:rPr>
            </w:pPr>
            <w:del w:id="14808"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C3B710" w14:textId="757D408E" w:rsidR="008601AF" w:rsidRPr="008601AF" w:rsidRDefault="008601AF" w:rsidP="003C2C2A">
            <w:pPr>
              <w:jc w:val="center"/>
              <w:rPr>
                <w:rFonts w:ascii="Trebuchet MS" w:hAnsi="Trebuchet MS" w:cs="Arial"/>
                <w:color w:val="000000"/>
                <w:sz w:val="20"/>
                <w:szCs w:val="20"/>
                <w:lang w:bidi="th-TH"/>
              </w:rPr>
            </w:pPr>
            <w:del w:id="14810"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52A718" w14:textId="1F2F5283" w:rsidR="008601AF" w:rsidRPr="008601AF" w:rsidRDefault="008601AF" w:rsidP="003C2C2A">
            <w:pPr>
              <w:jc w:val="center"/>
              <w:rPr>
                <w:rFonts w:ascii="Trebuchet MS" w:hAnsi="Trebuchet MS" w:cs="Arial"/>
                <w:color w:val="000000"/>
                <w:sz w:val="20"/>
                <w:szCs w:val="20"/>
                <w:lang w:bidi="th-TH"/>
              </w:rPr>
            </w:pPr>
            <w:del w:id="14812" w:author="Philippe Hollanda - Oliveira Trust" w:date="2022-07-19T10:03:00Z">
              <w:r w:rsidRPr="008601AF" w:rsidDel="0016760B">
                <w:rPr>
                  <w:rFonts w:ascii="Trebuchet MS" w:hAnsi="Trebuchet MS" w:cs="Arial"/>
                  <w:color w:val="000000"/>
                  <w:sz w:val="20"/>
                  <w:szCs w:val="20"/>
                  <w:lang w:bidi="th-TH"/>
                </w:rPr>
                <w:delText>R$ 220,83</w:delText>
              </w:r>
            </w:del>
          </w:p>
        </w:tc>
      </w:tr>
      <w:tr w:rsidR="008601AF" w:rsidRPr="008601AF" w14:paraId="45480EFA" w14:textId="77777777" w:rsidTr="0016760B">
        <w:tblPrEx>
          <w:tblW w:w="5000" w:type="pct"/>
          <w:tblCellMar>
            <w:left w:w="70" w:type="dxa"/>
            <w:right w:w="70" w:type="dxa"/>
          </w:tblCellMar>
          <w:tblPrExChange w:id="14813" w:author="Philippe Hollanda - Oliveira Trust" w:date="2022-07-19T10:03:00Z">
            <w:tblPrEx>
              <w:tblW w:w="5000" w:type="pct"/>
              <w:tblCellMar>
                <w:left w:w="70" w:type="dxa"/>
                <w:right w:w="70" w:type="dxa"/>
              </w:tblCellMar>
            </w:tblPrEx>
          </w:tblPrExChange>
        </w:tblPrEx>
        <w:trPr>
          <w:trHeight w:val="1785"/>
          <w:trPrChange w:id="148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656F87" w14:textId="616B571F" w:rsidR="008601AF" w:rsidRPr="008601AF" w:rsidRDefault="008601AF" w:rsidP="003C2C2A">
            <w:pPr>
              <w:jc w:val="center"/>
              <w:rPr>
                <w:rFonts w:ascii="Trebuchet MS" w:hAnsi="Trebuchet MS" w:cs="Arial"/>
                <w:color w:val="000000"/>
                <w:sz w:val="20"/>
                <w:szCs w:val="20"/>
                <w:lang w:bidi="th-TH"/>
              </w:rPr>
            </w:pPr>
            <w:del w:id="14816" w:author="Philippe Hollanda - Oliveira Trust" w:date="2022-07-19T10:03:00Z">
              <w:r w:rsidRPr="008601AF" w:rsidDel="0016760B">
                <w:rPr>
                  <w:rFonts w:ascii="Trebuchet MS" w:hAnsi="Trebuchet MS" w:cs="Arial"/>
                  <w:color w:val="000000"/>
                  <w:sz w:val="20"/>
                  <w:szCs w:val="20"/>
                  <w:lang w:bidi="th-TH"/>
                </w:rPr>
                <w:lastRenderedPageBreak/>
                <w:delText>REPARAÇÃO, CONSERVAÇÃO E REFORMA DE EDIFÍCIOS, ESTRADAS, PONTES E CONGENERES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7493F0" w14:textId="66B8FA68" w:rsidR="008601AF" w:rsidRPr="008601AF" w:rsidRDefault="008601AF" w:rsidP="003C2C2A">
            <w:pPr>
              <w:jc w:val="center"/>
              <w:rPr>
                <w:rFonts w:ascii="Trebuchet MS" w:hAnsi="Trebuchet MS" w:cs="Arial"/>
                <w:color w:val="000000"/>
                <w:sz w:val="20"/>
                <w:szCs w:val="20"/>
                <w:lang w:bidi="th-TH"/>
              </w:rPr>
            </w:pPr>
            <w:del w:id="14818" w:author="Philippe Hollanda - Oliveira Trust" w:date="2022-07-19T10:03:00Z">
              <w:r w:rsidRPr="008601AF" w:rsidDel="0016760B">
                <w:rPr>
                  <w:rFonts w:ascii="Trebuchet MS" w:hAnsi="Trebuchet MS" w:cs="Arial"/>
                  <w:color w:val="000000"/>
                  <w:sz w:val="20"/>
                  <w:szCs w:val="20"/>
                  <w:lang w:bidi="th-TH"/>
                </w:rPr>
                <w:delText>28/10/2021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5C4ECE" w14:textId="0B2A0971" w:rsidR="008601AF" w:rsidRPr="008601AF" w:rsidRDefault="008601AF" w:rsidP="003C2C2A">
            <w:pPr>
              <w:jc w:val="center"/>
              <w:rPr>
                <w:rFonts w:ascii="Trebuchet MS" w:hAnsi="Trebuchet MS" w:cs="Arial"/>
                <w:color w:val="000000"/>
                <w:sz w:val="20"/>
                <w:szCs w:val="20"/>
                <w:lang w:bidi="th-TH"/>
              </w:rPr>
            </w:pPr>
            <w:del w:id="14820" w:author="Philippe Hollanda - Oliveira Trust" w:date="2022-07-19T10:03:00Z">
              <w:r w:rsidRPr="008601AF" w:rsidDel="0016760B">
                <w:rPr>
                  <w:rFonts w:ascii="Trebuchet MS" w:hAnsi="Trebuchet MS" w:cs="Arial"/>
                  <w:color w:val="000000"/>
                  <w:sz w:val="20"/>
                  <w:szCs w:val="20"/>
                  <w:lang w:bidi="th-TH"/>
                </w:rPr>
                <w:delText>R$ 21.336,00</w:delText>
              </w:r>
            </w:del>
          </w:p>
        </w:tc>
      </w:tr>
      <w:tr w:rsidR="008601AF" w:rsidRPr="008601AF" w14:paraId="2CB6225C" w14:textId="77777777" w:rsidTr="0016760B">
        <w:tblPrEx>
          <w:tblW w:w="5000" w:type="pct"/>
          <w:tblCellMar>
            <w:left w:w="70" w:type="dxa"/>
            <w:right w:w="70" w:type="dxa"/>
          </w:tblCellMar>
          <w:tblPrExChange w:id="14821" w:author="Philippe Hollanda - Oliveira Trust" w:date="2022-07-19T10:03:00Z">
            <w:tblPrEx>
              <w:tblW w:w="5000" w:type="pct"/>
              <w:tblCellMar>
                <w:left w:w="70" w:type="dxa"/>
                <w:right w:w="70" w:type="dxa"/>
              </w:tblCellMar>
            </w:tblPrEx>
          </w:tblPrExChange>
        </w:tblPrEx>
        <w:trPr>
          <w:trHeight w:val="1785"/>
          <w:trPrChange w:id="148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735400" w14:textId="4524A5E6" w:rsidR="008601AF" w:rsidRPr="008601AF" w:rsidRDefault="008601AF" w:rsidP="003C2C2A">
            <w:pPr>
              <w:jc w:val="center"/>
              <w:rPr>
                <w:rFonts w:ascii="Trebuchet MS" w:hAnsi="Trebuchet MS" w:cs="Arial"/>
                <w:color w:val="000000"/>
                <w:sz w:val="20"/>
                <w:szCs w:val="20"/>
                <w:lang w:bidi="th-TH"/>
              </w:rPr>
            </w:pPr>
            <w:del w:id="1482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6A7344" w14:textId="340F2C56" w:rsidR="008601AF" w:rsidRPr="008601AF" w:rsidRDefault="008601AF" w:rsidP="003C2C2A">
            <w:pPr>
              <w:jc w:val="center"/>
              <w:rPr>
                <w:rFonts w:ascii="Trebuchet MS" w:hAnsi="Trebuchet MS" w:cs="Arial"/>
                <w:color w:val="000000"/>
                <w:sz w:val="20"/>
                <w:szCs w:val="20"/>
                <w:lang w:bidi="th-TH"/>
              </w:rPr>
            </w:pPr>
            <w:del w:id="14826"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D4EDDE" w14:textId="6DFA3D51" w:rsidR="008601AF" w:rsidRPr="008601AF" w:rsidRDefault="008601AF" w:rsidP="003C2C2A">
            <w:pPr>
              <w:jc w:val="center"/>
              <w:rPr>
                <w:rFonts w:ascii="Trebuchet MS" w:hAnsi="Trebuchet MS" w:cs="Arial"/>
                <w:color w:val="000000"/>
                <w:sz w:val="20"/>
                <w:szCs w:val="20"/>
                <w:lang w:bidi="th-TH"/>
              </w:rPr>
            </w:pPr>
            <w:del w:id="14828" w:author="Philippe Hollanda - Oliveira Trust" w:date="2022-07-19T10:03:00Z">
              <w:r w:rsidRPr="008601AF" w:rsidDel="0016760B">
                <w:rPr>
                  <w:rFonts w:ascii="Trebuchet MS" w:hAnsi="Trebuchet MS" w:cs="Arial"/>
                  <w:color w:val="000000"/>
                  <w:sz w:val="20"/>
                  <w:szCs w:val="20"/>
                  <w:lang w:bidi="th-TH"/>
                </w:rPr>
                <w:delText>R$ 302.076,98</w:delText>
              </w:r>
            </w:del>
          </w:p>
        </w:tc>
      </w:tr>
      <w:tr w:rsidR="008601AF" w:rsidRPr="008601AF" w14:paraId="0A5DA8B2" w14:textId="77777777" w:rsidTr="0016760B">
        <w:tblPrEx>
          <w:tblW w:w="5000" w:type="pct"/>
          <w:tblCellMar>
            <w:left w:w="70" w:type="dxa"/>
            <w:right w:w="70" w:type="dxa"/>
          </w:tblCellMar>
          <w:tblPrExChange w:id="14829" w:author="Philippe Hollanda - Oliveira Trust" w:date="2022-07-19T10:03:00Z">
            <w:tblPrEx>
              <w:tblW w:w="5000" w:type="pct"/>
              <w:tblCellMar>
                <w:left w:w="70" w:type="dxa"/>
                <w:right w:w="70" w:type="dxa"/>
              </w:tblCellMar>
            </w:tblPrEx>
          </w:tblPrExChange>
        </w:tblPrEx>
        <w:trPr>
          <w:trHeight w:val="1785"/>
          <w:trPrChange w:id="148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50EC8D" w14:textId="5E0F7D61" w:rsidR="008601AF" w:rsidRPr="008601AF" w:rsidRDefault="008601AF" w:rsidP="003C2C2A">
            <w:pPr>
              <w:jc w:val="center"/>
              <w:rPr>
                <w:rFonts w:ascii="Trebuchet MS" w:hAnsi="Trebuchet MS" w:cs="Arial"/>
                <w:color w:val="000000"/>
                <w:sz w:val="20"/>
                <w:szCs w:val="20"/>
                <w:lang w:bidi="th-TH"/>
              </w:rPr>
            </w:pPr>
            <w:del w:id="14832"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8FC1DA" w14:textId="758F7B59" w:rsidR="008601AF" w:rsidRPr="008601AF" w:rsidRDefault="008601AF" w:rsidP="003C2C2A">
            <w:pPr>
              <w:jc w:val="center"/>
              <w:rPr>
                <w:rFonts w:ascii="Trebuchet MS" w:hAnsi="Trebuchet MS" w:cs="Arial"/>
                <w:color w:val="000000"/>
                <w:sz w:val="20"/>
                <w:szCs w:val="20"/>
                <w:lang w:bidi="th-TH"/>
              </w:rPr>
            </w:pPr>
            <w:del w:id="14834"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0C9FDD" w14:textId="29FD4D69" w:rsidR="008601AF" w:rsidRPr="008601AF" w:rsidRDefault="008601AF" w:rsidP="003C2C2A">
            <w:pPr>
              <w:jc w:val="center"/>
              <w:rPr>
                <w:rFonts w:ascii="Trebuchet MS" w:hAnsi="Trebuchet MS" w:cs="Arial"/>
                <w:color w:val="000000"/>
                <w:sz w:val="20"/>
                <w:szCs w:val="20"/>
                <w:lang w:bidi="th-TH"/>
              </w:rPr>
            </w:pPr>
            <w:del w:id="14836" w:author="Philippe Hollanda - Oliveira Trust" w:date="2022-07-19T10:03:00Z">
              <w:r w:rsidRPr="008601AF" w:rsidDel="0016760B">
                <w:rPr>
                  <w:rFonts w:ascii="Trebuchet MS" w:hAnsi="Trebuchet MS" w:cs="Arial"/>
                  <w:color w:val="000000"/>
                  <w:sz w:val="20"/>
                  <w:szCs w:val="20"/>
                  <w:lang w:bidi="th-TH"/>
                </w:rPr>
                <w:delText>R$ 121.085,65</w:delText>
              </w:r>
            </w:del>
          </w:p>
        </w:tc>
      </w:tr>
      <w:tr w:rsidR="008601AF" w:rsidRPr="008601AF" w14:paraId="6294FF33" w14:textId="77777777" w:rsidTr="0016760B">
        <w:tblPrEx>
          <w:tblW w:w="5000" w:type="pct"/>
          <w:tblCellMar>
            <w:left w:w="70" w:type="dxa"/>
            <w:right w:w="70" w:type="dxa"/>
          </w:tblCellMar>
          <w:tblPrExChange w:id="14837" w:author="Philippe Hollanda - Oliveira Trust" w:date="2022-07-19T10:03:00Z">
            <w:tblPrEx>
              <w:tblW w:w="5000" w:type="pct"/>
              <w:tblCellMar>
                <w:left w:w="70" w:type="dxa"/>
                <w:right w:w="70" w:type="dxa"/>
              </w:tblCellMar>
            </w:tblPrEx>
          </w:tblPrExChange>
        </w:tblPrEx>
        <w:trPr>
          <w:trHeight w:val="1785"/>
          <w:trPrChange w:id="148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1D6C1C" w14:textId="32E3EAD1" w:rsidR="008601AF" w:rsidRPr="008601AF" w:rsidRDefault="008601AF" w:rsidP="003C2C2A">
            <w:pPr>
              <w:jc w:val="center"/>
              <w:rPr>
                <w:rFonts w:ascii="Trebuchet MS" w:hAnsi="Trebuchet MS" w:cs="Arial"/>
                <w:color w:val="000000"/>
                <w:sz w:val="20"/>
                <w:szCs w:val="20"/>
                <w:lang w:bidi="th-TH"/>
              </w:rPr>
            </w:pPr>
            <w:del w:id="1484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C957E5" w14:textId="11F303C2" w:rsidR="008601AF" w:rsidRPr="008601AF" w:rsidRDefault="008601AF" w:rsidP="003C2C2A">
            <w:pPr>
              <w:jc w:val="center"/>
              <w:rPr>
                <w:rFonts w:ascii="Trebuchet MS" w:hAnsi="Trebuchet MS" w:cs="Arial"/>
                <w:color w:val="000000"/>
                <w:sz w:val="20"/>
                <w:szCs w:val="20"/>
                <w:lang w:bidi="th-TH"/>
              </w:rPr>
            </w:pPr>
            <w:del w:id="14842"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3DD158" w14:textId="1349D166" w:rsidR="008601AF" w:rsidRPr="008601AF" w:rsidRDefault="008601AF" w:rsidP="003C2C2A">
            <w:pPr>
              <w:jc w:val="center"/>
              <w:rPr>
                <w:rFonts w:ascii="Trebuchet MS" w:hAnsi="Trebuchet MS" w:cs="Arial"/>
                <w:color w:val="000000"/>
                <w:sz w:val="20"/>
                <w:szCs w:val="20"/>
                <w:lang w:bidi="th-TH"/>
              </w:rPr>
            </w:pPr>
            <w:del w:id="14844" w:author="Philippe Hollanda - Oliveira Trust" w:date="2022-07-19T10:03:00Z">
              <w:r w:rsidRPr="008601AF" w:rsidDel="0016760B">
                <w:rPr>
                  <w:rFonts w:ascii="Trebuchet MS" w:hAnsi="Trebuchet MS" w:cs="Arial"/>
                  <w:color w:val="000000"/>
                  <w:sz w:val="20"/>
                  <w:szCs w:val="20"/>
                  <w:lang w:bidi="th-TH"/>
                </w:rPr>
                <w:delText>R$ 65,00</w:delText>
              </w:r>
            </w:del>
          </w:p>
        </w:tc>
      </w:tr>
      <w:tr w:rsidR="008601AF" w:rsidRPr="008601AF" w14:paraId="1AFD5006" w14:textId="77777777" w:rsidTr="0016760B">
        <w:tblPrEx>
          <w:tblW w:w="5000" w:type="pct"/>
          <w:tblCellMar>
            <w:left w:w="70" w:type="dxa"/>
            <w:right w:w="70" w:type="dxa"/>
          </w:tblCellMar>
          <w:tblPrExChange w:id="14845" w:author="Philippe Hollanda - Oliveira Trust" w:date="2022-07-19T10:03:00Z">
            <w:tblPrEx>
              <w:tblW w:w="5000" w:type="pct"/>
              <w:tblCellMar>
                <w:left w:w="70" w:type="dxa"/>
                <w:right w:w="70" w:type="dxa"/>
              </w:tblCellMar>
            </w:tblPrEx>
          </w:tblPrExChange>
        </w:tblPrEx>
        <w:trPr>
          <w:trHeight w:val="1785"/>
          <w:trPrChange w:id="148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0F2664" w14:textId="48812207" w:rsidR="008601AF" w:rsidRPr="008601AF" w:rsidRDefault="008601AF" w:rsidP="003C2C2A">
            <w:pPr>
              <w:jc w:val="center"/>
              <w:rPr>
                <w:rFonts w:ascii="Trebuchet MS" w:hAnsi="Trebuchet MS" w:cs="Arial"/>
                <w:color w:val="000000"/>
                <w:sz w:val="20"/>
                <w:szCs w:val="20"/>
                <w:lang w:bidi="th-TH"/>
              </w:rPr>
            </w:pPr>
            <w:del w:id="14848"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407C28" w14:textId="53CBB239" w:rsidR="008601AF" w:rsidRPr="008601AF" w:rsidRDefault="008601AF" w:rsidP="003C2C2A">
            <w:pPr>
              <w:jc w:val="center"/>
              <w:rPr>
                <w:rFonts w:ascii="Trebuchet MS" w:hAnsi="Trebuchet MS" w:cs="Arial"/>
                <w:color w:val="000000"/>
                <w:sz w:val="20"/>
                <w:szCs w:val="20"/>
                <w:lang w:bidi="th-TH"/>
              </w:rPr>
            </w:pPr>
            <w:del w:id="14850" w:author="Philippe Hollanda - Oliveira Trust" w:date="2022-07-19T10:03:00Z">
              <w:r w:rsidRPr="008601AF" w:rsidDel="0016760B">
                <w:rPr>
                  <w:rFonts w:ascii="Trebuchet MS" w:hAnsi="Trebuchet MS" w:cs="Arial"/>
                  <w:color w:val="000000"/>
                  <w:sz w:val="20"/>
                  <w:szCs w:val="20"/>
                  <w:lang w:bidi="th-TH"/>
                </w:rPr>
                <w:delText>04/11/2021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E7DC5B" w14:textId="6CB41663" w:rsidR="008601AF" w:rsidRPr="008601AF" w:rsidRDefault="008601AF" w:rsidP="003C2C2A">
            <w:pPr>
              <w:jc w:val="center"/>
              <w:rPr>
                <w:rFonts w:ascii="Trebuchet MS" w:hAnsi="Trebuchet MS" w:cs="Arial"/>
                <w:color w:val="000000"/>
                <w:sz w:val="20"/>
                <w:szCs w:val="20"/>
                <w:lang w:bidi="th-TH"/>
              </w:rPr>
            </w:pPr>
            <w:del w:id="14852" w:author="Philippe Hollanda - Oliveira Trust" w:date="2022-07-19T10:03:00Z">
              <w:r w:rsidRPr="008601AF" w:rsidDel="0016760B">
                <w:rPr>
                  <w:rFonts w:ascii="Trebuchet MS" w:hAnsi="Trebuchet MS" w:cs="Arial"/>
                  <w:color w:val="000000"/>
                  <w:sz w:val="20"/>
                  <w:szCs w:val="20"/>
                  <w:lang w:bidi="th-TH"/>
                </w:rPr>
                <w:delText>R$ 220,32</w:delText>
              </w:r>
            </w:del>
          </w:p>
        </w:tc>
      </w:tr>
      <w:tr w:rsidR="008601AF" w:rsidRPr="008601AF" w14:paraId="259444F8" w14:textId="77777777" w:rsidTr="0016760B">
        <w:tblPrEx>
          <w:tblW w:w="5000" w:type="pct"/>
          <w:tblCellMar>
            <w:left w:w="70" w:type="dxa"/>
            <w:right w:w="70" w:type="dxa"/>
          </w:tblCellMar>
          <w:tblPrExChange w:id="14853" w:author="Philippe Hollanda - Oliveira Trust" w:date="2022-07-19T10:03:00Z">
            <w:tblPrEx>
              <w:tblW w:w="5000" w:type="pct"/>
              <w:tblCellMar>
                <w:left w:w="70" w:type="dxa"/>
                <w:right w:w="70" w:type="dxa"/>
              </w:tblCellMar>
            </w:tblPrEx>
          </w:tblPrExChange>
        </w:tblPrEx>
        <w:trPr>
          <w:trHeight w:val="1785"/>
          <w:trPrChange w:id="148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F3BC2B" w14:textId="7AF5590D" w:rsidR="008601AF" w:rsidRPr="008601AF" w:rsidRDefault="008601AF" w:rsidP="003C2C2A">
            <w:pPr>
              <w:jc w:val="center"/>
              <w:rPr>
                <w:rFonts w:ascii="Trebuchet MS" w:hAnsi="Trebuchet MS" w:cs="Arial"/>
                <w:color w:val="000000"/>
                <w:sz w:val="20"/>
                <w:szCs w:val="20"/>
                <w:lang w:bidi="th-TH"/>
              </w:rPr>
            </w:pPr>
            <w:del w:id="14856"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8663C2" w14:textId="20DDE05F" w:rsidR="008601AF" w:rsidRPr="008601AF" w:rsidRDefault="008601AF" w:rsidP="003C2C2A">
            <w:pPr>
              <w:jc w:val="center"/>
              <w:rPr>
                <w:rFonts w:ascii="Trebuchet MS" w:hAnsi="Trebuchet MS" w:cs="Arial"/>
                <w:color w:val="000000"/>
                <w:sz w:val="20"/>
                <w:szCs w:val="20"/>
                <w:lang w:bidi="th-TH"/>
              </w:rPr>
            </w:pPr>
            <w:del w:id="14858" w:author="Philippe Hollanda - Oliveira Trust" w:date="2022-07-19T10:03:00Z">
              <w:r w:rsidRPr="008601AF" w:rsidDel="0016760B">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ADF4C7" w14:textId="1D0340E9" w:rsidR="008601AF" w:rsidRPr="008601AF" w:rsidRDefault="008601AF" w:rsidP="003C2C2A">
            <w:pPr>
              <w:jc w:val="center"/>
              <w:rPr>
                <w:rFonts w:ascii="Trebuchet MS" w:hAnsi="Trebuchet MS" w:cs="Arial"/>
                <w:color w:val="000000"/>
                <w:sz w:val="20"/>
                <w:szCs w:val="20"/>
                <w:lang w:bidi="th-TH"/>
              </w:rPr>
            </w:pPr>
            <w:del w:id="14860" w:author="Philippe Hollanda - Oliveira Trust" w:date="2022-07-19T10:03:00Z">
              <w:r w:rsidRPr="008601AF" w:rsidDel="0016760B">
                <w:rPr>
                  <w:rFonts w:ascii="Trebuchet MS" w:hAnsi="Trebuchet MS" w:cs="Arial"/>
                  <w:color w:val="000000"/>
                  <w:sz w:val="20"/>
                  <w:szCs w:val="20"/>
                  <w:lang w:bidi="th-TH"/>
                </w:rPr>
                <w:delText>R$ 297,75</w:delText>
              </w:r>
            </w:del>
          </w:p>
        </w:tc>
      </w:tr>
      <w:tr w:rsidR="008601AF" w:rsidRPr="008601AF" w14:paraId="644A0E79" w14:textId="77777777" w:rsidTr="0016760B">
        <w:tblPrEx>
          <w:tblW w:w="5000" w:type="pct"/>
          <w:tblCellMar>
            <w:left w:w="70" w:type="dxa"/>
            <w:right w:w="70" w:type="dxa"/>
          </w:tblCellMar>
          <w:tblPrExChange w:id="14861" w:author="Philippe Hollanda - Oliveira Trust" w:date="2022-07-19T10:03:00Z">
            <w:tblPrEx>
              <w:tblW w:w="5000" w:type="pct"/>
              <w:tblCellMar>
                <w:left w:w="70" w:type="dxa"/>
                <w:right w:w="70" w:type="dxa"/>
              </w:tblCellMar>
            </w:tblPrEx>
          </w:tblPrExChange>
        </w:tblPrEx>
        <w:trPr>
          <w:trHeight w:val="1785"/>
          <w:trPrChange w:id="148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26AD4B" w14:textId="3C113BF3" w:rsidR="008601AF" w:rsidRPr="008601AF" w:rsidRDefault="008601AF" w:rsidP="003C2C2A">
            <w:pPr>
              <w:jc w:val="center"/>
              <w:rPr>
                <w:rFonts w:ascii="Trebuchet MS" w:hAnsi="Trebuchet MS" w:cs="Arial"/>
                <w:color w:val="000000"/>
                <w:sz w:val="20"/>
                <w:szCs w:val="20"/>
                <w:lang w:bidi="th-TH"/>
              </w:rPr>
            </w:pPr>
            <w:del w:id="1486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D2EFDD" w14:textId="3A89305D" w:rsidR="008601AF" w:rsidRPr="008601AF" w:rsidRDefault="008601AF" w:rsidP="003C2C2A">
            <w:pPr>
              <w:jc w:val="center"/>
              <w:rPr>
                <w:rFonts w:ascii="Trebuchet MS" w:hAnsi="Trebuchet MS" w:cs="Arial"/>
                <w:color w:val="000000"/>
                <w:sz w:val="20"/>
                <w:szCs w:val="20"/>
                <w:lang w:bidi="th-TH"/>
              </w:rPr>
            </w:pPr>
            <w:del w:id="14866"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48AE0E" w14:textId="31663EEF" w:rsidR="008601AF" w:rsidRPr="008601AF" w:rsidRDefault="008601AF" w:rsidP="003C2C2A">
            <w:pPr>
              <w:jc w:val="center"/>
              <w:rPr>
                <w:rFonts w:ascii="Trebuchet MS" w:hAnsi="Trebuchet MS" w:cs="Arial"/>
                <w:color w:val="000000"/>
                <w:sz w:val="20"/>
                <w:szCs w:val="20"/>
                <w:lang w:bidi="th-TH"/>
              </w:rPr>
            </w:pPr>
            <w:del w:id="14868" w:author="Philippe Hollanda - Oliveira Trust" w:date="2022-07-19T10:03:00Z">
              <w:r w:rsidRPr="008601AF" w:rsidDel="0016760B">
                <w:rPr>
                  <w:rFonts w:ascii="Trebuchet MS" w:hAnsi="Trebuchet MS" w:cs="Arial"/>
                  <w:color w:val="000000"/>
                  <w:sz w:val="20"/>
                  <w:szCs w:val="20"/>
                  <w:lang w:bidi="th-TH"/>
                </w:rPr>
                <w:delText>R$ 445,00</w:delText>
              </w:r>
            </w:del>
          </w:p>
        </w:tc>
      </w:tr>
      <w:tr w:rsidR="008601AF" w:rsidRPr="008601AF" w14:paraId="7FAE1A01" w14:textId="77777777" w:rsidTr="0016760B">
        <w:tblPrEx>
          <w:tblW w:w="5000" w:type="pct"/>
          <w:tblCellMar>
            <w:left w:w="70" w:type="dxa"/>
            <w:right w:w="70" w:type="dxa"/>
          </w:tblCellMar>
          <w:tblPrExChange w:id="14869" w:author="Philippe Hollanda - Oliveira Trust" w:date="2022-07-19T10:03:00Z">
            <w:tblPrEx>
              <w:tblW w:w="5000" w:type="pct"/>
              <w:tblCellMar>
                <w:left w:w="70" w:type="dxa"/>
                <w:right w:w="70" w:type="dxa"/>
              </w:tblCellMar>
            </w:tblPrEx>
          </w:tblPrExChange>
        </w:tblPrEx>
        <w:trPr>
          <w:trHeight w:val="1785"/>
          <w:trPrChange w:id="148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1A2B6D" w14:textId="5CA61202" w:rsidR="008601AF" w:rsidRPr="008601AF" w:rsidRDefault="008601AF" w:rsidP="003C2C2A">
            <w:pPr>
              <w:jc w:val="center"/>
              <w:rPr>
                <w:rFonts w:ascii="Trebuchet MS" w:hAnsi="Trebuchet MS" w:cs="Arial"/>
                <w:color w:val="000000"/>
                <w:sz w:val="20"/>
                <w:szCs w:val="20"/>
                <w:lang w:bidi="th-TH"/>
              </w:rPr>
            </w:pPr>
            <w:del w:id="1487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00A48D" w14:textId="2FCCBE1C" w:rsidR="008601AF" w:rsidRPr="008601AF" w:rsidRDefault="008601AF" w:rsidP="003C2C2A">
            <w:pPr>
              <w:jc w:val="center"/>
              <w:rPr>
                <w:rFonts w:ascii="Trebuchet MS" w:hAnsi="Trebuchet MS" w:cs="Arial"/>
                <w:color w:val="000000"/>
                <w:sz w:val="20"/>
                <w:szCs w:val="20"/>
                <w:lang w:bidi="th-TH"/>
              </w:rPr>
            </w:pPr>
            <w:del w:id="14874"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B598A8" w14:textId="7C359CC9" w:rsidR="008601AF" w:rsidRPr="008601AF" w:rsidRDefault="008601AF" w:rsidP="003C2C2A">
            <w:pPr>
              <w:jc w:val="center"/>
              <w:rPr>
                <w:rFonts w:ascii="Trebuchet MS" w:hAnsi="Trebuchet MS" w:cs="Arial"/>
                <w:color w:val="000000"/>
                <w:sz w:val="20"/>
                <w:szCs w:val="20"/>
                <w:lang w:bidi="th-TH"/>
              </w:rPr>
            </w:pPr>
            <w:del w:id="14876" w:author="Philippe Hollanda - Oliveira Trust" w:date="2022-07-19T10:03:00Z">
              <w:r w:rsidRPr="008601AF" w:rsidDel="0016760B">
                <w:rPr>
                  <w:rFonts w:ascii="Trebuchet MS" w:hAnsi="Trebuchet MS" w:cs="Arial"/>
                  <w:color w:val="000000"/>
                  <w:sz w:val="20"/>
                  <w:szCs w:val="20"/>
                  <w:lang w:bidi="th-TH"/>
                </w:rPr>
                <w:delText>R$ 579,00</w:delText>
              </w:r>
            </w:del>
          </w:p>
        </w:tc>
      </w:tr>
      <w:tr w:rsidR="008601AF" w:rsidRPr="008601AF" w14:paraId="4BB045FE" w14:textId="77777777" w:rsidTr="0016760B">
        <w:tblPrEx>
          <w:tblW w:w="5000" w:type="pct"/>
          <w:tblCellMar>
            <w:left w:w="70" w:type="dxa"/>
            <w:right w:w="70" w:type="dxa"/>
          </w:tblCellMar>
          <w:tblPrExChange w:id="14877" w:author="Philippe Hollanda - Oliveira Trust" w:date="2022-07-19T10:03:00Z">
            <w:tblPrEx>
              <w:tblW w:w="5000" w:type="pct"/>
              <w:tblCellMar>
                <w:left w:w="70" w:type="dxa"/>
                <w:right w:w="70" w:type="dxa"/>
              </w:tblCellMar>
            </w:tblPrEx>
          </w:tblPrExChange>
        </w:tblPrEx>
        <w:trPr>
          <w:trHeight w:val="1785"/>
          <w:trPrChange w:id="148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288250" w14:textId="5FF6EDA8" w:rsidR="008601AF" w:rsidRPr="008601AF" w:rsidRDefault="008601AF" w:rsidP="003C2C2A">
            <w:pPr>
              <w:jc w:val="center"/>
              <w:rPr>
                <w:rFonts w:ascii="Trebuchet MS" w:hAnsi="Trebuchet MS" w:cs="Arial"/>
                <w:color w:val="000000"/>
                <w:sz w:val="20"/>
                <w:szCs w:val="20"/>
                <w:lang w:bidi="th-TH"/>
              </w:rPr>
            </w:pPr>
            <w:del w:id="1488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1C0AE9" w14:textId="2EC1E83B" w:rsidR="008601AF" w:rsidRPr="008601AF" w:rsidRDefault="008601AF" w:rsidP="003C2C2A">
            <w:pPr>
              <w:jc w:val="center"/>
              <w:rPr>
                <w:rFonts w:ascii="Trebuchet MS" w:hAnsi="Trebuchet MS" w:cs="Arial"/>
                <w:color w:val="000000"/>
                <w:sz w:val="20"/>
                <w:szCs w:val="20"/>
                <w:lang w:bidi="th-TH"/>
              </w:rPr>
            </w:pPr>
            <w:del w:id="14882" w:author="Philippe Hollanda - Oliveira Trust" w:date="2022-07-19T10:03:00Z">
              <w:r w:rsidRPr="008601AF" w:rsidDel="0016760B">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DB49EF" w14:textId="6A0DCEC2" w:rsidR="008601AF" w:rsidRPr="008601AF" w:rsidRDefault="008601AF" w:rsidP="003C2C2A">
            <w:pPr>
              <w:jc w:val="center"/>
              <w:rPr>
                <w:rFonts w:ascii="Trebuchet MS" w:hAnsi="Trebuchet MS" w:cs="Arial"/>
                <w:color w:val="000000"/>
                <w:sz w:val="20"/>
                <w:szCs w:val="20"/>
                <w:lang w:bidi="th-TH"/>
              </w:rPr>
            </w:pPr>
            <w:del w:id="14884" w:author="Philippe Hollanda - Oliveira Trust" w:date="2022-07-19T10:03:00Z">
              <w:r w:rsidRPr="008601AF" w:rsidDel="0016760B">
                <w:rPr>
                  <w:rFonts w:ascii="Trebuchet MS" w:hAnsi="Trebuchet MS" w:cs="Arial"/>
                  <w:color w:val="000000"/>
                  <w:sz w:val="20"/>
                  <w:szCs w:val="20"/>
                  <w:lang w:bidi="th-TH"/>
                </w:rPr>
                <w:delText>R$ 96,00</w:delText>
              </w:r>
            </w:del>
          </w:p>
        </w:tc>
      </w:tr>
      <w:tr w:rsidR="008601AF" w:rsidRPr="008601AF" w14:paraId="3FD35273" w14:textId="77777777" w:rsidTr="0016760B">
        <w:tblPrEx>
          <w:tblW w:w="5000" w:type="pct"/>
          <w:tblCellMar>
            <w:left w:w="70" w:type="dxa"/>
            <w:right w:w="70" w:type="dxa"/>
          </w:tblCellMar>
          <w:tblPrExChange w:id="14885" w:author="Philippe Hollanda - Oliveira Trust" w:date="2022-07-19T10:03:00Z">
            <w:tblPrEx>
              <w:tblW w:w="5000" w:type="pct"/>
              <w:tblCellMar>
                <w:left w:w="70" w:type="dxa"/>
                <w:right w:w="70" w:type="dxa"/>
              </w:tblCellMar>
            </w:tblPrEx>
          </w:tblPrExChange>
        </w:tblPrEx>
        <w:trPr>
          <w:trHeight w:val="1785"/>
          <w:trPrChange w:id="148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79F7E4" w14:textId="663C3A89" w:rsidR="008601AF" w:rsidRPr="008601AF" w:rsidRDefault="008601AF" w:rsidP="003C2C2A">
            <w:pPr>
              <w:jc w:val="center"/>
              <w:rPr>
                <w:rFonts w:ascii="Trebuchet MS" w:hAnsi="Trebuchet MS" w:cs="Arial"/>
                <w:color w:val="000000"/>
                <w:sz w:val="20"/>
                <w:szCs w:val="20"/>
                <w:lang w:bidi="th-TH"/>
              </w:rPr>
            </w:pPr>
            <w:del w:id="1488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27BEC5" w14:textId="195ED5C9" w:rsidR="008601AF" w:rsidRPr="008601AF" w:rsidRDefault="008601AF" w:rsidP="003C2C2A">
            <w:pPr>
              <w:jc w:val="center"/>
              <w:rPr>
                <w:rFonts w:ascii="Trebuchet MS" w:hAnsi="Trebuchet MS" w:cs="Arial"/>
                <w:color w:val="000000"/>
                <w:sz w:val="20"/>
                <w:szCs w:val="20"/>
                <w:lang w:bidi="th-TH"/>
              </w:rPr>
            </w:pPr>
            <w:del w:id="14890" w:author="Philippe Hollanda - Oliveira Trust" w:date="2022-07-19T10:03:00Z">
              <w:r w:rsidRPr="008601AF" w:rsidDel="0016760B">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CE5659" w14:textId="1F083826" w:rsidR="008601AF" w:rsidRPr="008601AF" w:rsidRDefault="008601AF" w:rsidP="003C2C2A">
            <w:pPr>
              <w:jc w:val="center"/>
              <w:rPr>
                <w:rFonts w:ascii="Trebuchet MS" w:hAnsi="Trebuchet MS" w:cs="Arial"/>
                <w:color w:val="000000"/>
                <w:sz w:val="20"/>
                <w:szCs w:val="20"/>
                <w:lang w:bidi="th-TH"/>
              </w:rPr>
            </w:pPr>
            <w:del w:id="14892" w:author="Philippe Hollanda - Oliveira Trust" w:date="2022-07-19T10:03:00Z">
              <w:r w:rsidRPr="008601AF" w:rsidDel="0016760B">
                <w:rPr>
                  <w:rFonts w:ascii="Trebuchet MS" w:hAnsi="Trebuchet MS" w:cs="Arial"/>
                  <w:color w:val="000000"/>
                  <w:sz w:val="20"/>
                  <w:szCs w:val="20"/>
                  <w:lang w:bidi="th-TH"/>
                </w:rPr>
                <w:delText>R$ 340,00</w:delText>
              </w:r>
            </w:del>
          </w:p>
        </w:tc>
      </w:tr>
      <w:tr w:rsidR="008601AF" w:rsidRPr="008601AF" w14:paraId="344DAE18" w14:textId="77777777" w:rsidTr="0016760B">
        <w:tblPrEx>
          <w:tblW w:w="5000" w:type="pct"/>
          <w:tblCellMar>
            <w:left w:w="70" w:type="dxa"/>
            <w:right w:w="70" w:type="dxa"/>
          </w:tblCellMar>
          <w:tblPrExChange w:id="14893" w:author="Philippe Hollanda - Oliveira Trust" w:date="2022-07-19T10:03:00Z">
            <w:tblPrEx>
              <w:tblW w:w="5000" w:type="pct"/>
              <w:tblCellMar>
                <w:left w:w="70" w:type="dxa"/>
                <w:right w:w="70" w:type="dxa"/>
              </w:tblCellMar>
            </w:tblPrEx>
          </w:tblPrExChange>
        </w:tblPrEx>
        <w:trPr>
          <w:trHeight w:val="1785"/>
          <w:trPrChange w:id="148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8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0ECF82" w14:textId="7947E823" w:rsidR="008601AF" w:rsidRPr="008601AF" w:rsidRDefault="008601AF" w:rsidP="003C2C2A">
            <w:pPr>
              <w:jc w:val="center"/>
              <w:rPr>
                <w:rFonts w:ascii="Trebuchet MS" w:hAnsi="Trebuchet MS" w:cs="Arial"/>
                <w:color w:val="000000"/>
                <w:sz w:val="20"/>
                <w:szCs w:val="20"/>
                <w:lang w:bidi="th-TH"/>
              </w:rPr>
            </w:pPr>
            <w:del w:id="14896"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8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3B7DE0" w14:textId="71B9A04F" w:rsidR="008601AF" w:rsidRPr="008601AF" w:rsidRDefault="008601AF" w:rsidP="003C2C2A">
            <w:pPr>
              <w:jc w:val="center"/>
              <w:rPr>
                <w:rFonts w:ascii="Trebuchet MS" w:hAnsi="Trebuchet MS" w:cs="Arial"/>
                <w:color w:val="000000"/>
                <w:sz w:val="20"/>
                <w:szCs w:val="20"/>
                <w:lang w:bidi="th-TH"/>
              </w:rPr>
            </w:pPr>
            <w:del w:id="14898" w:author="Philippe Hollanda - Oliveira Trust" w:date="2022-07-19T10:03:00Z">
              <w:r w:rsidRPr="008601AF" w:rsidDel="0016760B">
                <w:rPr>
                  <w:rFonts w:ascii="Trebuchet MS" w:hAnsi="Trebuchet MS" w:cs="Arial"/>
                  <w:color w:val="000000"/>
                  <w:sz w:val="20"/>
                  <w:szCs w:val="20"/>
                  <w:lang w:bidi="th-TH"/>
                </w:rPr>
                <w:delText>16/11/2021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8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58D76F" w14:textId="2F9E94A7" w:rsidR="008601AF" w:rsidRPr="008601AF" w:rsidRDefault="008601AF" w:rsidP="003C2C2A">
            <w:pPr>
              <w:jc w:val="center"/>
              <w:rPr>
                <w:rFonts w:ascii="Trebuchet MS" w:hAnsi="Trebuchet MS" w:cs="Arial"/>
                <w:color w:val="000000"/>
                <w:sz w:val="20"/>
                <w:szCs w:val="20"/>
                <w:lang w:bidi="th-TH"/>
              </w:rPr>
            </w:pPr>
            <w:del w:id="14900" w:author="Philippe Hollanda - Oliveira Trust" w:date="2022-07-19T10:03:00Z">
              <w:r w:rsidRPr="008601AF" w:rsidDel="0016760B">
                <w:rPr>
                  <w:rFonts w:ascii="Trebuchet MS" w:hAnsi="Trebuchet MS" w:cs="Arial"/>
                  <w:color w:val="000000"/>
                  <w:sz w:val="20"/>
                  <w:szCs w:val="20"/>
                  <w:lang w:bidi="th-TH"/>
                </w:rPr>
                <w:delText>R$ 2.506,24</w:delText>
              </w:r>
            </w:del>
          </w:p>
        </w:tc>
      </w:tr>
      <w:tr w:rsidR="008601AF" w:rsidRPr="008601AF" w14:paraId="62000CE6" w14:textId="77777777" w:rsidTr="0016760B">
        <w:tblPrEx>
          <w:tblW w:w="5000" w:type="pct"/>
          <w:tblCellMar>
            <w:left w:w="70" w:type="dxa"/>
            <w:right w:w="70" w:type="dxa"/>
          </w:tblCellMar>
          <w:tblPrExChange w:id="14901" w:author="Philippe Hollanda - Oliveira Trust" w:date="2022-07-19T10:03:00Z">
            <w:tblPrEx>
              <w:tblW w:w="5000" w:type="pct"/>
              <w:tblCellMar>
                <w:left w:w="70" w:type="dxa"/>
                <w:right w:w="70" w:type="dxa"/>
              </w:tblCellMar>
            </w:tblPrEx>
          </w:tblPrExChange>
        </w:tblPrEx>
        <w:trPr>
          <w:trHeight w:val="1785"/>
          <w:trPrChange w:id="149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1C905C" w14:textId="14B481D2" w:rsidR="008601AF" w:rsidRPr="008601AF" w:rsidRDefault="008601AF" w:rsidP="003C2C2A">
            <w:pPr>
              <w:jc w:val="center"/>
              <w:rPr>
                <w:rFonts w:ascii="Trebuchet MS" w:hAnsi="Trebuchet MS" w:cs="Arial"/>
                <w:color w:val="000000"/>
                <w:sz w:val="20"/>
                <w:szCs w:val="20"/>
                <w:lang w:bidi="th-TH"/>
              </w:rPr>
            </w:pPr>
            <w:del w:id="1490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9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DAD165" w14:textId="0DCD369B" w:rsidR="008601AF" w:rsidRPr="008601AF" w:rsidRDefault="008601AF" w:rsidP="003C2C2A">
            <w:pPr>
              <w:jc w:val="center"/>
              <w:rPr>
                <w:rFonts w:ascii="Trebuchet MS" w:hAnsi="Trebuchet MS" w:cs="Arial"/>
                <w:color w:val="000000"/>
                <w:sz w:val="20"/>
                <w:szCs w:val="20"/>
                <w:lang w:bidi="th-TH"/>
              </w:rPr>
            </w:pPr>
            <w:del w:id="14906"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9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9FDD77" w14:textId="56A18737" w:rsidR="008601AF" w:rsidRPr="008601AF" w:rsidRDefault="008601AF" w:rsidP="003C2C2A">
            <w:pPr>
              <w:jc w:val="center"/>
              <w:rPr>
                <w:rFonts w:ascii="Trebuchet MS" w:hAnsi="Trebuchet MS" w:cs="Arial"/>
                <w:color w:val="000000"/>
                <w:sz w:val="20"/>
                <w:szCs w:val="20"/>
                <w:lang w:bidi="th-TH"/>
              </w:rPr>
            </w:pPr>
            <w:del w:id="14908" w:author="Philippe Hollanda - Oliveira Trust" w:date="2022-07-19T10:03:00Z">
              <w:r w:rsidRPr="008601AF" w:rsidDel="0016760B">
                <w:rPr>
                  <w:rFonts w:ascii="Trebuchet MS" w:hAnsi="Trebuchet MS" w:cs="Arial"/>
                  <w:color w:val="000000"/>
                  <w:sz w:val="20"/>
                  <w:szCs w:val="20"/>
                  <w:lang w:bidi="th-TH"/>
                </w:rPr>
                <w:delText>R$ 4.600,00</w:delText>
              </w:r>
            </w:del>
          </w:p>
        </w:tc>
      </w:tr>
      <w:tr w:rsidR="008601AF" w:rsidRPr="008601AF" w14:paraId="10534441" w14:textId="77777777" w:rsidTr="0016760B">
        <w:tblPrEx>
          <w:tblW w:w="5000" w:type="pct"/>
          <w:tblCellMar>
            <w:left w:w="70" w:type="dxa"/>
            <w:right w:w="70" w:type="dxa"/>
          </w:tblCellMar>
          <w:tblPrExChange w:id="14909" w:author="Philippe Hollanda - Oliveira Trust" w:date="2022-07-19T10:03:00Z">
            <w:tblPrEx>
              <w:tblW w:w="5000" w:type="pct"/>
              <w:tblCellMar>
                <w:left w:w="70" w:type="dxa"/>
                <w:right w:w="70" w:type="dxa"/>
              </w:tblCellMar>
            </w:tblPrEx>
          </w:tblPrExChange>
        </w:tblPrEx>
        <w:trPr>
          <w:trHeight w:val="1785"/>
          <w:trPrChange w:id="149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FBB856" w14:textId="36EE538F" w:rsidR="008601AF" w:rsidRPr="008601AF" w:rsidRDefault="008601AF" w:rsidP="003C2C2A">
            <w:pPr>
              <w:jc w:val="center"/>
              <w:rPr>
                <w:rFonts w:ascii="Trebuchet MS" w:hAnsi="Trebuchet MS" w:cs="Arial"/>
                <w:color w:val="000000"/>
                <w:sz w:val="20"/>
                <w:szCs w:val="20"/>
                <w:lang w:bidi="th-TH"/>
              </w:rPr>
            </w:pPr>
            <w:del w:id="14912" w:author="Philippe Hollanda - Oliveira Trust" w:date="2022-07-19T10:03:00Z">
              <w:r w:rsidRPr="008601AF" w:rsidDel="0016760B">
                <w:rPr>
                  <w:rFonts w:ascii="Trebuchet MS" w:hAnsi="Trebuchet MS" w:cs="Arial"/>
                  <w:color w:val="000000"/>
                  <w:sz w:val="20"/>
                  <w:szCs w:val="20"/>
                  <w:lang w:bidi="th-TH"/>
                </w:rPr>
                <w:delText>CARPINTARIA E SERRALHERIA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9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DB7A7B" w14:textId="502BAF3B" w:rsidR="008601AF" w:rsidRPr="008601AF" w:rsidRDefault="008601AF" w:rsidP="003C2C2A">
            <w:pPr>
              <w:jc w:val="center"/>
              <w:rPr>
                <w:rFonts w:ascii="Trebuchet MS" w:hAnsi="Trebuchet MS" w:cs="Arial"/>
                <w:color w:val="000000"/>
                <w:sz w:val="20"/>
                <w:szCs w:val="20"/>
                <w:lang w:bidi="th-TH"/>
              </w:rPr>
            </w:pPr>
            <w:del w:id="14914" w:author="Philippe Hollanda - Oliveira Trust" w:date="2022-07-19T10:03:00Z">
              <w:r w:rsidRPr="008601AF" w:rsidDel="0016760B">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9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F6A637" w14:textId="6BE520E4" w:rsidR="008601AF" w:rsidRPr="008601AF" w:rsidRDefault="008601AF" w:rsidP="003C2C2A">
            <w:pPr>
              <w:jc w:val="center"/>
              <w:rPr>
                <w:rFonts w:ascii="Trebuchet MS" w:hAnsi="Trebuchet MS" w:cs="Arial"/>
                <w:color w:val="000000"/>
                <w:sz w:val="20"/>
                <w:szCs w:val="20"/>
                <w:lang w:bidi="th-TH"/>
              </w:rPr>
            </w:pPr>
            <w:del w:id="14916" w:author="Philippe Hollanda - Oliveira Trust" w:date="2022-07-19T10:03:00Z">
              <w:r w:rsidRPr="008601AF" w:rsidDel="0016760B">
                <w:rPr>
                  <w:rFonts w:ascii="Trebuchet MS" w:hAnsi="Trebuchet MS" w:cs="Arial"/>
                  <w:color w:val="000000"/>
                  <w:sz w:val="20"/>
                  <w:szCs w:val="20"/>
                  <w:lang w:bidi="th-TH"/>
                </w:rPr>
                <w:delText>R$ 24.000,00</w:delText>
              </w:r>
            </w:del>
          </w:p>
        </w:tc>
      </w:tr>
      <w:tr w:rsidR="008601AF" w:rsidRPr="008601AF" w14:paraId="3C2907D5" w14:textId="77777777" w:rsidTr="0016760B">
        <w:tblPrEx>
          <w:tblW w:w="5000" w:type="pct"/>
          <w:tblCellMar>
            <w:left w:w="70" w:type="dxa"/>
            <w:right w:w="70" w:type="dxa"/>
          </w:tblCellMar>
          <w:tblPrExChange w:id="14917" w:author="Philippe Hollanda - Oliveira Trust" w:date="2022-07-19T10:03:00Z">
            <w:tblPrEx>
              <w:tblW w:w="5000" w:type="pct"/>
              <w:tblCellMar>
                <w:left w:w="70" w:type="dxa"/>
                <w:right w:w="70" w:type="dxa"/>
              </w:tblCellMar>
            </w:tblPrEx>
          </w:tblPrExChange>
        </w:tblPrEx>
        <w:trPr>
          <w:trHeight w:val="1785"/>
          <w:trPrChange w:id="149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6E34E6" w14:textId="5A40B4FE" w:rsidR="008601AF" w:rsidRPr="008601AF" w:rsidRDefault="008601AF" w:rsidP="003C2C2A">
            <w:pPr>
              <w:jc w:val="center"/>
              <w:rPr>
                <w:rFonts w:ascii="Trebuchet MS" w:hAnsi="Trebuchet MS" w:cs="Arial"/>
                <w:color w:val="000000"/>
                <w:sz w:val="20"/>
                <w:szCs w:val="20"/>
                <w:lang w:bidi="th-TH"/>
              </w:rPr>
            </w:pPr>
            <w:del w:id="14920" w:author="Philippe Hollanda - Oliveira Trust" w:date="2022-07-19T10:03:00Z">
              <w:r w:rsidRPr="008601AF" w:rsidDel="0016760B">
                <w:rPr>
                  <w:rFonts w:ascii="Trebuchet MS" w:hAnsi="Trebuchet MS" w:cs="Arial"/>
                  <w:color w:val="000000"/>
                  <w:sz w:val="20"/>
                  <w:szCs w:val="20"/>
                  <w:lang w:bidi="th-TH"/>
                </w:rPr>
                <w:delText>REPARAÇÃO, CONSERVAÇÃO E REFORMA DE EDIFÍCIOS, ESTRADAS, PONTES E CONGENERES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49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F039BD" w14:textId="0DA63789" w:rsidR="008601AF" w:rsidRPr="008601AF" w:rsidRDefault="008601AF" w:rsidP="003C2C2A">
            <w:pPr>
              <w:jc w:val="center"/>
              <w:rPr>
                <w:rFonts w:ascii="Trebuchet MS" w:hAnsi="Trebuchet MS" w:cs="Arial"/>
                <w:color w:val="000000"/>
                <w:sz w:val="20"/>
                <w:szCs w:val="20"/>
                <w:lang w:bidi="th-TH"/>
              </w:rPr>
            </w:pPr>
            <w:del w:id="14922" w:author="Philippe Hollanda - Oliveira Trust" w:date="2022-07-19T10:03:00Z">
              <w:r w:rsidRPr="008601AF" w:rsidDel="0016760B">
                <w:rPr>
                  <w:rFonts w:ascii="Trebuchet MS" w:hAnsi="Trebuchet MS" w:cs="Arial"/>
                  <w:color w:val="000000"/>
                  <w:sz w:val="20"/>
                  <w:szCs w:val="20"/>
                  <w:lang w:bidi="th-TH"/>
                </w:rPr>
                <w:delText>22/11/2021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49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E3EDDD" w14:textId="700868B7" w:rsidR="008601AF" w:rsidRPr="008601AF" w:rsidRDefault="008601AF" w:rsidP="003C2C2A">
            <w:pPr>
              <w:jc w:val="center"/>
              <w:rPr>
                <w:rFonts w:ascii="Trebuchet MS" w:hAnsi="Trebuchet MS" w:cs="Arial"/>
                <w:color w:val="000000"/>
                <w:sz w:val="20"/>
                <w:szCs w:val="20"/>
                <w:lang w:bidi="th-TH"/>
              </w:rPr>
            </w:pPr>
            <w:del w:id="14924" w:author="Philippe Hollanda - Oliveira Trust" w:date="2022-07-19T10:03:00Z">
              <w:r w:rsidRPr="008601AF" w:rsidDel="0016760B">
                <w:rPr>
                  <w:rFonts w:ascii="Trebuchet MS" w:hAnsi="Trebuchet MS" w:cs="Arial"/>
                  <w:color w:val="000000"/>
                  <w:sz w:val="20"/>
                  <w:szCs w:val="20"/>
                  <w:lang w:bidi="th-TH"/>
                </w:rPr>
                <w:delText>R$ 27.631,86</w:delText>
              </w:r>
            </w:del>
          </w:p>
        </w:tc>
      </w:tr>
      <w:tr w:rsidR="008601AF" w:rsidRPr="008601AF" w14:paraId="41D6D811" w14:textId="77777777" w:rsidTr="0016760B">
        <w:tblPrEx>
          <w:tblW w:w="5000" w:type="pct"/>
          <w:tblCellMar>
            <w:left w:w="70" w:type="dxa"/>
            <w:right w:w="70" w:type="dxa"/>
          </w:tblCellMar>
          <w:tblPrExChange w:id="14925" w:author="Philippe Hollanda - Oliveira Trust" w:date="2022-07-19T10:03:00Z">
            <w:tblPrEx>
              <w:tblW w:w="5000" w:type="pct"/>
              <w:tblCellMar>
                <w:left w:w="70" w:type="dxa"/>
                <w:right w:w="70" w:type="dxa"/>
              </w:tblCellMar>
            </w:tblPrEx>
          </w:tblPrExChange>
        </w:tblPrEx>
        <w:trPr>
          <w:trHeight w:val="1785"/>
          <w:trPrChange w:id="149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1E5A56" w14:textId="12AC04FC" w:rsidR="008601AF" w:rsidRPr="008601AF" w:rsidRDefault="008601AF" w:rsidP="003C2C2A">
            <w:pPr>
              <w:jc w:val="center"/>
              <w:rPr>
                <w:rFonts w:ascii="Trebuchet MS" w:hAnsi="Trebuchet MS" w:cs="Arial"/>
                <w:color w:val="000000"/>
                <w:sz w:val="20"/>
                <w:szCs w:val="20"/>
                <w:lang w:bidi="th-TH"/>
              </w:rPr>
            </w:pPr>
            <w:del w:id="14928"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49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07C548E" w14:textId="78C402CA" w:rsidR="008601AF" w:rsidRPr="008601AF" w:rsidRDefault="008601AF" w:rsidP="003C2C2A">
            <w:pPr>
              <w:jc w:val="center"/>
              <w:rPr>
                <w:rFonts w:ascii="Trebuchet MS" w:hAnsi="Trebuchet MS" w:cs="Arial"/>
                <w:color w:val="000000"/>
                <w:sz w:val="20"/>
                <w:szCs w:val="20"/>
                <w:lang w:bidi="th-TH"/>
              </w:rPr>
            </w:pPr>
            <w:del w:id="14930"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49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CC4B816" w14:textId="7F6C4C9C" w:rsidR="008601AF" w:rsidRPr="008601AF" w:rsidRDefault="008601AF" w:rsidP="003C2C2A">
            <w:pPr>
              <w:jc w:val="center"/>
              <w:rPr>
                <w:rFonts w:ascii="Trebuchet MS" w:hAnsi="Trebuchet MS" w:cs="Arial"/>
                <w:color w:val="000000"/>
                <w:sz w:val="20"/>
                <w:szCs w:val="20"/>
                <w:lang w:bidi="th-TH"/>
              </w:rPr>
            </w:pPr>
            <w:del w:id="14932" w:author="Philippe Hollanda - Oliveira Trust" w:date="2022-07-19T10:03:00Z">
              <w:r w:rsidRPr="008601AF" w:rsidDel="0016760B">
                <w:rPr>
                  <w:rFonts w:ascii="Trebuchet MS" w:hAnsi="Trebuchet MS" w:cs="Arial"/>
                  <w:color w:val="000000"/>
                  <w:sz w:val="20"/>
                  <w:szCs w:val="20"/>
                  <w:lang w:bidi="th-TH"/>
                </w:rPr>
                <w:delText>R$ 2.724,80</w:delText>
              </w:r>
            </w:del>
          </w:p>
        </w:tc>
      </w:tr>
      <w:tr w:rsidR="008601AF" w:rsidRPr="008601AF" w14:paraId="71723A9E" w14:textId="77777777" w:rsidTr="0016760B">
        <w:tblPrEx>
          <w:tblW w:w="5000" w:type="pct"/>
          <w:tblCellMar>
            <w:left w:w="70" w:type="dxa"/>
            <w:right w:w="70" w:type="dxa"/>
          </w:tblCellMar>
          <w:tblPrExChange w:id="14933" w:author="Philippe Hollanda - Oliveira Trust" w:date="2022-07-19T10:03:00Z">
            <w:tblPrEx>
              <w:tblW w:w="5000" w:type="pct"/>
              <w:tblCellMar>
                <w:left w:w="70" w:type="dxa"/>
                <w:right w:w="70" w:type="dxa"/>
              </w:tblCellMar>
            </w:tblPrEx>
          </w:tblPrExChange>
        </w:tblPrEx>
        <w:trPr>
          <w:trHeight w:val="1785"/>
          <w:trPrChange w:id="149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2BE73B" w14:textId="1F95622C" w:rsidR="008601AF" w:rsidRPr="008601AF" w:rsidRDefault="008601AF" w:rsidP="003C2C2A">
            <w:pPr>
              <w:jc w:val="center"/>
              <w:rPr>
                <w:rFonts w:ascii="Trebuchet MS" w:hAnsi="Trebuchet MS" w:cs="Arial"/>
                <w:color w:val="000000"/>
                <w:sz w:val="20"/>
                <w:szCs w:val="20"/>
                <w:lang w:bidi="th-TH"/>
              </w:rPr>
            </w:pPr>
            <w:del w:id="14936"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49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3152A138" w14:textId="1D4C9FA6" w:rsidR="008601AF" w:rsidRPr="008601AF" w:rsidRDefault="008601AF" w:rsidP="003C2C2A">
            <w:pPr>
              <w:jc w:val="center"/>
              <w:rPr>
                <w:rFonts w:ascii="Trebuchet MS" w:hAnsi="Trebuchet MS" w:cs="Arial"/>
                <w:color w:val="000000"/>
                <w:sz w:val="20"/>
                <w:szCs w:val="20"/>
                <w:lang w:bidi="th-TH"/>
              </w:rPr>
            </w:pPr>
            <w:del w:id="14938"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49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49FFB291" w14:textId="6C47E5ED" w:rsidR="008601AF" w:rsidRPr="008601AF" w:rsidRDefault="008601AF" w:rsidP="003C2C2A">
            <w:pPr>
              <w:jc w:val="center"/>
              <w:rPr>
                <w:rFonts w:ascii="Trebuchet MS" w:hAnsi="Trebuchet MS" w:cs="Arial"/>
                <w:color w:val="000000"/>
                <w:sz w:val="20"/>
                <w:szCs w:val="20"/>
                <w:lang w:bidi="th-TH"/>
              </w:rPr>
            </w:pPr>
            <w:del w:id="14940" w:author="Philippe Hollanda - Oliveira Trust" w:date="2022-07-19T10:03:00Z">
              <w:r w:rsidRPr="008601AF" w:rsidDel="0016760B">
                <w:rPr>
                  <w:rFonts w:ascii="Trebuchet MS" w:hAnsi="Trebuchet MS" w:cs="Arial"/>
                  <w:color w:val="000000"/>
                  <w:sz w:val="20"/>
                  <w:szCs w:val="20"/>
                  <w:lang w:bidi="th-TH"/>
                </w:rPr>
                <w:delText>R$ 455,80</w:delText>
              </w:r>
            </w:del>
          </w:p>
        </w:tc>
      </w:tr>
      <w:tr w:rsidR="008601AF" w:rsidRPr="008601AF" w14:paraId="2C21890F" w14:textId="77777777" w:rsidTr="0016760B">
        <w:tblPrEx>
          <w:tblW w:w="5000" w:type="pct"/>
          <w:tblCellMar>
            <w:left w:w="70" w:type="dxa"/>
            <w:right w:w="70" w:type="dxa"/>
          </w:tblCellMar>
          <w:tblPrExChange w:id="14941" w:author="Philippe Hollanda - Oliveira Trust" w:date="2022-07-19T10:03:00Z">
            <w:tblPrEx>
              <w:tblW w:w="5000" w:type="pct"/>
              <w:tblCellMar>
                <w:left w:w="70" w:type="dxa"/>
                <w:right w:w="70" w:type="dxa"/>
              </w:tblCellMar>
            </w:tblPrEx>
          </w:tblPrExChange>
        </w:tblPrEx>
        <w:trPr>
          <w:trHeight w:val="1785"/>
          <w:trPrChange w:id="149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3FA65A" w14:textId="7C0BCC53" w:rsidR="008601AF" w:rsidRPr="008601AF" w:rsidRDefault="008601AF" w:rsidP="003C2C2A">
            <w:pPr>
              <w:jc w:val="center"/>
              <w:rPr>
                <w:rFonts w:ascii="Trebuchet MS" w:hAnsi="Trebuchet MS" w:cs="Arial"/>
                <w:color w:val="000000"/>
                <w:sz w:val="20"/>
                <w:szCs w:val="20"/>
                <w:lang w:bidi="th-TH"/>
              </w:rPr>
            </w:pPr>
            <w:del w:id="14944"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49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2DD945A" w14:textId="042E374A" w:rsidR="008601AF" w:rsidRPr="008601AF" w:rsidRDefault="008601AF" w:rsidP="003C2C2A">
            <w:pPr>
              <w:jc w:val="center"/>
              <w:rPr>
                <w:rFonts w:ascii="Trebuchet MS" w:hAnsi="Trebuchet MS" w:cs="Arial"/>
                <w:color w:val="000000"/>
                <w:sz w:val="20"/>
                <w:szCs w:val="20"/>
                <w:lang w:bidi="th-TH"/>
              </w:rPr>
            </w:pPr>
            <w:del w:id="14946"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49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59910960" w14:textId="40E3F4AC" w:rsidR="008601AF" w:rsidRPr="008601AF" w:rsidRDefault="008601AF" w:rsidP="003C2C2A">
            <w:pPr>
              <w:jc w:val="center"/>
              <w:rPr>
                <w:rFonts w:ascii="Trebuchet MS" w:hAnsi="Trebuchet MS" w:cs="Arial"/>
                <w:color w:val="000000"/>
                <w:sz w:val="20"/>
                <w:szCs w:val="20"/>
                <w:lang w:bidi="th-TH"/>
              </w:rPr>
            </w:pPr>
            <w:del w:id="14948" w:author="Philippe Hollanda - Oliveira Trust" w:date="2022-07-19T10:03:00Z">
              <w:r w:rsidRPr="008601AF" w:rsidDel="0016760B">
                <w:rPr>
                  <w:rFonts w:ascii="Trebuchet MS" w:hAnsi="Trebuchet MS" w:cs="Arial"/>
                  <w:color w:val="000000"/>
                  <w:sz w:val="20"/>
                  <w:szCs w:val="20"/>
                  <w:lang w:bidi="th-TH"/>
                </w:rPr>
                <w:delText>R$ 353,00</w:delText>
              </w:r>
            </w:del>
          </w:p>
        </w:tc>
      </w:tr>
      <w:tr w:rsidR="008601AF" w:rsidRPr="008601AF" w14:paraId="66D24842" w14:textId="77777777" w:rsidTr="0016760B">
        <w:tblPrEx>
          <w:tblW w:w="5000" w:type="pct"/>
          <w:tblCellMar>
            <w:left w:w="70" w:type="dxa"/>
            <w:right w:w="70" w:type="dxa"/>
          </w:tblCellMar>
          <w:tblPrExChange w:id="14949" w:author="Philippe Hollanda - Oliveira Trust" w:date="2022-07-19T10:03:00Z">
            <w:tblPrEx>
              <w:tblW w:w="5000" w:type="pct"/>
              <w:tblCellMar>
                <w:left w:w="70" w:type="dxa"/>
                <w:right w:w="70" w:type="dxa"/>
              </w:tblCellMar>
            </w:tblPrEx>
          </w:tblPrExChange>
        </w:tblPrEx>
        <w:trPr>
          <w:trHeight w:val="1785"/>
          <w:trPrChange w:id="149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93CE7B" w14:textId="2227F934" w:rsidR="008601AF" w:rsidRPr="008601AF" w:rsidRDefault="008601AF" w:rsidP="003C2C2A">
            <w:pPr>
              <w:jc w:val="center"/>
              <w:rPr>
                <w:rFonts w:ascii="Trebuchet MS" w:hAnsi="Trebuchet MS" w:cs="Arial"/>
                <w:color w:val="000000"/>
                <w:sz w:val="20"/>
                <w:szCs w:val="20"/>
                <w:lang w:bidi="th-TH"/>
              </w:rPr>
            </w:pPr>
            <w:del w:id="14952" w:author="Philippe Hollanda - Oliveira Trust" w:date="2022-07-19T10:03:00Z">
              <w:r w:rsidRPr="008601AF" w:rsidDel="0016760B">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49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A6509D8" w14:textId="06FFE605" w:rsidR="008601AF" w:rsidRPr="008601AF" w:rsidRDefault="008601AF" w:rsidP="003C2C2A">
            <w:pPr>
              <w:jc w:val="center"/>
              <w:rPr>
                <w:rFonts w:ascii="Trebuchet MS" w:hAnsi="Trebuchet MS" w:cs="Arial"/>
                <w:color w:val="000000"/>
                <w:sz w:val="20"/>
                <w:szCs w:val="20"/>
                <w:lang w:bidi="th-TH"/>
              </w:rPr>
            </w:pPr>
            <w:del w:id="14954" w:author="Philippe Hollanda - Oliveira Trust" w:date="2022-07-19T10:03:00Z">
              <w:r w:rsidRPr="008601AF" w:rsidDel="0016760B">
                <w:rPr>
                  <w:rFonts w:ascii="Trebuchet MS" w:hAnsi="Trebuchet MS" w:cs="Arial"/>
                  <w:color w:val="000000"/>
                  <w:sz w:val="20"/>
                  <w:szCs w:val="20"/>
                  <w:lang w:bidi="th-TH"/>
                </w:rPr>
                <w:delText>07/04/2022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49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137700C" w14:textId="6BAA8010" w:rsidR="008601AF" w:rsidRPr="008601AF" w:rsidRDefault="008601AF" w:rsidP="003C2C2A">
            <w:pPr>
              <w:jc w:val="center"/>
              <w:rPr>
                <w:rFonts w:ascii="Trebuchet MS" w:hAnsi="Trebuchet MS" w:cs="Arial"/>
                <w:color w:val="000000"/>
                <w:sz w:val="20"/>
                <w:szCs w:val="20"/>
                <w:lang w:bidi="th-TH"/>
              </w:rPr>
            </w:pPr>
            <w:del w:id="14956" w:author="Philippe Hollanda - Oliveira Trust" w:date="2022-07-19T10:03:00Z">
              <w:r w:rsidRPr="008601AF" w:rsidDel="0016760B">
                <w:rPr>
                  <w:rFonts w:ascii="Trebuchet MS" w:hAnsi="Trebuchet MS" w:cs="Arial"/>
                  <w:color w:val="000000"/>
                  <w:sz w:val="20"/>
                  <w:szCs w:val="20"/>
                  <w:lang w:bidi="th-TH"/>
                </w:rPr>
                <w:delText>R$ 13.239,87</w:delText>
              </w:r>
            </w:del>
          </w:p>
        </w:tc>
      </w:tr>
      <w:tr w:rsidR="008601AF" w:rsidRPr="008601AF" w14:paraId="09BEB8B4" w14:textId="77777777" w:rsidTr="0016760B">
        <w:tblPrEx>
          <w:tblW w:w="5000" w:type="pct"/>
          <w:tblCellMar>
            <w:left w:w="70" w:type="dxa"/>
            <w:right w:w="70" w:type="dxa"/>
          </w:tblCellMar>
          <w:tblPrExChange w:id="14957" w:author="Philippe Hollanda - Oliveira Trust" w:date="2022-07-19T10:03:00Z">
            <w:tblPrEx>
              <w:tblW w:w="5000" w:type="pct"/>
              <w:tblCellMar>
                <w:left w:w="70" w:type="dxa"/>
                <w:right w:w="70" w:type="dxa"/>
              </w:tblCellMar>
            </w:tblPrEx>
          </w:tblPrExChange>
        </w:tblPrEx>
        <w:trPr>
          <w:trHeight w:val="1785"/>
          <w:trPrChange w:id="149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2B0C41" w14:textId="268A8DF3" w:rsidR="008601AF" w:rsidRPr="008601AF" w:rsidRDefault="008601AF" w:rsidP="003C2C2A">
            <w:pPr>
              <w:jc w:val="center"/>
              <w:rPr>
                <w:rFonts w:ascii="Trebuchet MS" w:hAnsi="Trebuchet MS" w:cs="Arial"/>
                <w:color w:val="000000"/>
                <w:sz w:val="20"/>
                <w:szCs w:val="20"/>
                <w:lang w:bidi="th-TH"/>
              </w:rPr>
            </w:pPr>
            <w:del w:id="14960" w:author="Philippe Hollanda - Oliveira Trust" w:date="2022-07-19T10:03:00Z">
              <w:r w:rsidRPr="008601AF" w:rsidDel="0016760B">
                <w:rPr>
                  <w:rFonts w:ascii="Trebuchet MS" w:hAnsi="Trebuchet MS" w:cs="Arial"/>
                  <w:color w:val="000000"/>
                  <w:sz w:val="20"/>
                  <w:szCs w:val="20"/>
                  <w:lang w:bidi="th-TH"/>
                </w:rPr>
                <w:delText>MALOTE BLINDADO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49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A81F242" w14:textId="7297043D" w:rsidR="008601AF" w:rsidRPr="008601AF" w:rsidRDefault="008601AF" w:rsidP="003C2C2A">
            <w:pPr>
              <w:jc w:val="center"/>
              <w:rPr>
                <w:rFonts w:ascii="Trebuchet MS" w:hAnsi="Trebuchet MS" w:cs="Arial"/>
                <w:color w:val="000000"/>
                <w:sz w:val="20"/>
                <w:szCs w:val="20"/>
                <w:lang w:bidi="th-TH"/>
              </w:rPr>
            </w:pPr>
            <w:del w:id="14962"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4963" w:author="Philippe Hollanda - Oliveira Trust" w:date="2022-07-19T10:03:00Z">
              <w:tcPr>
                <w:tcW w:w="149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377CE2" w14:textId="18724392" w:rsidR="008601AF" w:rsidRPr="008601AF" w:rsidRDefault="008601AF" w:rsidP="003C2C2A">
            <w:pPr>
              <w:jc w:val="center"/>
              <w:rPr>
                <w:rFonts w:ascii="Trebuchet MS" w:hAnsi="Trebuchet MS" w:cs="Arial"/>
                <w:color w:val="000000"/>
                <w:sz w:val="20"/>
                <w:szCs w:val="20"/>
                <w:lang w:bidi="th-TH"/>
              </w:rPr>
            </w:pPr>
            <w:del w:id="14964" w:author="Philippe Hollanda - Oliveira Trust" w:date="2022-07-19T10:03:00Z">
              <w:r w:rsidRPr="008601AF" w:rsidDel="0016760B">
                <w:rPr>
                  <w:rFonts w:ascii="Trebuchet MS" w:hAnsi="Trebuchet MS" w:cs="Arial"/>
                  <w:color w:val="000000"/>
                  <w:sz w:val="20"/>
                  <w:szCs w:val="20"/>
                  <w:lang w:bidi="th-TH"/>
                </w:rPr>
                <w:delText>R$ 5.400,00</w:delText>
              </w:r>
            </w:del>
          </w:p>
        </w:tc>
      </w:tr>
      <w:tr w:rsidR="008601AF" w:rsidRPr="008601AF" w14:paraId="024CEBFA" w14:textId="77777777" w:rsidTr="0016760B">
        <w:tblPrEx>
          <w:tblW w:w="5000" w:type="pct"/>
          <w:tblCellMar>
            <w:left w:w="70" w:type="dxa"/>
            <w:right w:w="70" w:type="dxa"/>
          </w:tblCellMar>
          <w:tblPrExChange w:id="14965" w:author="Philippe Hollanda - Oliveira Trust" w:date="2022-07-19T10:03:00Z">
            <w:tblPrEx>
              <w:tblW w:w="5000" w:type="pct"/>
              <w:tblCellMar>
                <w:left w:w="70" w:type="dxa"/>
                <w:right w:w="70" w:type="dxa"/>
              </w:tblCellMar>
            </w:tblPrEx>
          </w:tblPrExChange>
        </w:tblPrEx>
        <w:trPr>
          <w:trHeight w:val="1785"/>
          <w:trPrChange w:id="149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C0999E" w14:textId="094A5818" w:rsidR="008601AF" w:rsidRPr="008601AF" w:rsidRDefault="008601AF" w:rsidP="003C2C2A">
            <w:pPr>
              <w:jc w:val="center"/>
              <w:rPr>
                <w:rFonts w:ascii="Trebuchet MS" w:hAnsi="Trebuchet MS" w:cs="Arial"/>
                <w:color w:val="000000"/>
                <w:sz w:val="20"/>
                <w:szCs w:val="20"/>
                <w:lang w:bidi="th-TH"/>
              </w:rPr>
            </w:pPr>
            <w:del w:id="14968" w:author="Philippe Hollanda - Oliveira Trust" w:date="2022-07-19T10:03:00Z">
              <w:r w:rsidRPr="008601AF" w:rsidDel="0016760B">
                <w:rPr>
                  <w:rFonts w:ascii="Trebuchet MS" w:hAnsi="Trebuchet MS" w:cs="Arial"/>
                  <w:color w:val="000000"/>
                  <w:sz w:val="20"/>
                  <w:szCs w:val="20"/>
                  <w:lang w:bidi="th-TH"/>
                </w:rPr>
                <w:delText> </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49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BD24680" w14:textId="2C746B6F" w:rsidR="008601AF" w:rsidRPr="008601AF" w:rsidRDefault="008601AF" w:rsidP="003C2C2A">
            <w:pPr>
              <w:jc w:val="center"/>
              <w:rPr>
                <w:rFonts w:ascii="Trebuchet MS" w:hAnsi="Trebuchet MS" w:cs="Arial"/>
                <w:color w:val="000000"/>
                <w:sz w:val="20"/>
                <w:szCs w:val="20"/>
                <w:lang w:bidi="th-TH"/>
              </w:rPr>
            </w:pPr>
            <w:del w:id="14970" w:author="Philippe Hollanda - Oliveira Trust" w:date="2022-07-19T10:03:00Z">
              <w:r w:rsidRPr="008601AF" w:rsidDel="0016760B">
                <w:rPr>
                  <w:rFonts w:ascii="Trebuchet MS" w:hAnsi="Trebuchet MS" w:cs="Arial"/>
                  <w:color w:val="000000"/>
                  <w:sz w:val="20"/>
                  <w:szCs w:val="20"/>
                  <w:lang w:bidi="th-TH"/>
                </w:rPr>
                <w:delText>20/04/2022</w:delText>
              </w:r>
            </w:del>
          </w:p>
        </w:tc>
        <w:tc>
          <w:tcPr>
            <w:tcW w:w="1490" w:type="pct"/>
            <w:vMerge/>
            <w:tcBorders>
              <w:top w:val="single" w:sz="4" w:space="0" w:color="auto"/>
              <w:left w:val="single" w:sz="4" w:space="0" w:color="auto"/>
              <w:bottom w:val="single" w:sz="4" w:space="0" w:color="auto"/>
              <w:right w:val="single" w:sz="4" w:space="0" w:color="auto"/>
            </w:tcBorders>
            <w:vAlign w:val="center"/>
            <w:tcPrChange w:id="14971" w:author="Philippe Hollanda - Oliveira Trust" w:date="2022-07-19T10:03:00Z">
              <w:tcPr>
                <w:tcW w:w="1490" w:type="pct"/>
                <w:vMerge/>
                <w:tcBorders>
                  <w:top w:val="single" w:sz="4" w:space="0" w:color="auto"/>
                  <w:left w:val="single" w:sz="4" w:space="0" w:color="auto"/>
                  <w:bottom w:val="single" w:sz="4" w:space="0" w:color="auto"/>
                  <w:right w:val="single" w:sz="4" w:space="0" w:color="auto"/>
                </w:tcBorders>
                <w:vAlign w:val="center"/>
              </w:tcPr>
            </w:tcPrChange>
          </w:tcPr>
          <w:p w14:paraId="6CE758F7" w14:textId="77777777" w:rsidR="008601AF" w:rsidRPr="008601AF" w:rsidRDefault="008601AF" w:rsidP="003C2C2A">
            <w:pPr>
              <w:rPr>
                <w:rFonts w:ascii="Trebuchet MS" w:hAnsi="Trebuchet MS" w:cs="Arial"/>
                <w:color w:val="000000"/>
                <w:sz w:val="20"/>
                <w:szCs w:val="20"/>
                <w:lang w:bidi="th-TH"/>
              </w:rPr>
            </w:pPr>
          </w:p>
        </w:tc>
      </w:tr>
      <w:tr w:rsidR="008601AF" w:rsidRPr="008601AF" w14:paraId="5E230CEC" w14:textId="77777777" w:rsidTr="0016760B">
        <w:tblPrEx>
          <w:tblW w:w="5000" w:type="pct"/>
          <w:tblCellMar>
            <w:left w:w="70" w:type="dxa"/>
            <w:right w:w="70" w:type="dxa"/>
          </w:tblCellMar>
          <w:tblPrExChange w:id="14972" w:author="Philippe Hollanda - Oliveira Trust" w:date="2022-07-19T10:03:00Z">
            <w:tblPrEx>
              <w:tblW w:w="5000" w:type="pct"/>
              <w:tblCellMar>
                <w:left w:w="70" w:type="dxa"/>
                <w:right w:w="70" w:type="dxa"/>
              </w:tblCellMar>
            </w:tblPrEx>
          </w:tblPrExChange>
        </w:tblPrEx>
        <w:trPr>
          <w:trHeight w:val="1785"/>
          <w:trPrChange w:id="149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058D31" w14:textId="303EFB1C" w:rsidR="008601AF" w:rsidRPr="008601AF" w:rsidRDefault="008601AF" w:rsidP="003C2C2A">
            <w:pPr>
              <w:jc w:val="center"/>
              <w:rPr>
                <w:rFonts w:ascii="Trebuchet MS" w:hAnsi="Trebuchet MS" w:cs="Arial"/>
                <w:color w:val="000000"/>
                <w:sz w:val="20"/>
                <w:szCs w:val="20"/>
                <w:lang w:bidi="th-TH"/>
              </w:rPr>
            </w:pPr>
            <w:del w:id="14975"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49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C06738F" w14:textId="33932D56" w:rsidR="008601AF" w:rsidRPr="008601AF" w:rsidRDefault="008601AF" w:rsidP="003C2C2A">
            <w:pPr>
              <w:jc w:val="center"/>
              <w:rPr>
                <w:rFonts w:ascii="Trebuchet MS" w:hAnsi="Trebuchet MS" w:cs="Arial"/>
                <w:color w:val="000000"/>
                <w:sz w:val="20"/>
                <w:szCs w:val="20"/>
                <w:lang w:bidi="th-TH"/>
              </w:rPr>
            </w:pPr>
            <w:del w:id="14977"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49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E8C0EDC" w14:textId="0422513C" w:rsidR="008601AF" w:rsidRPr="008601AF" w:rsidRDefault="008601AF" w:rsidP="003C2C2A">
            <w:pPr>
              <w:jc w:val="center"/>
              <w:rPr>
                <w:rFonts w:ascii="Trebuchet MS" w:hAnsi="Trebuchet MS" w:cs="Arial"/>
                <w:color w:val="000000"/>
                <w:sz w:val="20"/>
                <w:szCs w:val="20"/>
                <w:lang w:bidi="th-TH"/>
              </w:rPr>
            </w:pPr>
            <w:del w:id="14979" w:author="Philippe Hollanda - Oliveira Trust" w:date="2022-07-19T10:03:00Z">
              <w:r w:rsidRPr="008601AF" w:rsidDel="0016760B">
                <w:rPr>
                  <w:rFonts w:ascii="Trebuchet MS" w:hAnsi="Trebuchet MS" w:cs="Arial"/>
                  <w:color w:val="000000"/>
                  <w:sz w:val="20"/>
                  <w:szCs w:val="20"/>
                  <w:lang w:bidi="th-TH"/>
                </w:rPr>
                <w:delText>R$ 2.710,00</w:delText>
              </w:r>
            </w:del>
          </w:p>
        </w:tc>
      </w:tr>
      <w:tr w:rsidR="008601AF" w:rsidRPr="008601AF" w14:paraId="02E0A821" w14:textId="77777777" w:rsidTr="0016760B">
        <w:tblPrEx>
          <w:tblW w:w="5000" w:type="pct"/>
          <w:tblCellMar>
            <w:left w:w="70" w:type="dxa"/>
            <w:right w:w="70" w:type="dxa"/>
          </w:tblCellMar>
          <w:tblPrExChange w:id="14980" w:author="Philippe Hollanda - Oliveira Trust" w:date="2022-07-19T10:03:00Z">
            <w:tblPrEx>
              <w:tblW w:w="5000" w:type="pct"/>
              <w:tblCellMar>
                <w:left w:w="70" w:type="dxa"/>
                <w:right w:w="70" w:type="dxa"/>
              </w:tblCellMar>
            </w:tblPrEx>
          </w:tblPrExChange>
        </w:tblPrEx>
        <w:trPr>
          <w:trHeight w:val="1785"/>
          <w:trPrChange w:id="149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B3B572" w14:textId="1CA74917" w:rsidR="008601AF" w:rsidRPr="008601AF" w:rsidRDefault="008601AF" w:rsidP="003C2C2A">
            <w:pPr>
              <w:jc w:val="center"/>
              <w:rPr>
                <w:rFonts w:ascii="Trebuchet MS" w:hAnsi="Trebuchet MS" w:cs="Arial"/>
                <w:color w:val="000000"/>
                <w:sz w:val="20"/>
                <w:szCs w:val="20"/>
                <w:lang w:bidi="th-TH"/>
              </w:rPr>
            </w:pPr>
            <w:del w:id="14983"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49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644859E" w14:textId="1A507BBA" w:rsidR="008601AF" w:rsidRPr="008601AF" w:rsidRDefault="008601AF" w:rsidP="003C2C2A">
            <w:pPr>
              <w:jc w:val="center"/>
              <w:rPr>
                <w:rFonts w:ascii="Trebuchet MS" w:hAnsi="Trebuchet MS" w:cs="Arial"/>
                <w:color w:val="000000"/>
                <w:sz w:val="20"/>
                <w:szCs w:val="20"/>
                <w:lang w:bidi="th-TH"/>
              </w:rPr>
            </w:pPr>
            <w:del w:id="14985"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49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6DC6E8DF" w14:textId="7B3423DB" w:rsidR="008601AF" w:rsidRPr="008601AF" w:rsidRDefault="008601AF" w:rsidP="003C2C2A">
            <w:pPr>
              <w:jc w:val="center"/>
              <w:rPr>
                <w:rFonts w:ascii="Trebuchet MS" w:hAnsi="Trebuchet MS" w:cs="Arial"/>
                <w:color w:val="000000"/>
                <w:sz w:val="20"/>
                <w:szCs w:val="20"/>
                <w:lang w:bidi="th-TH"/>
              </w:rPr>
            </w:pPr>
            <w:del w:id="14987" w:author="Philippe Hollanda - Oliveira Trust" w:date="2022-07-19T10:03:00Z">
              <w:r w:rsidRPr="008601AF" w:rsidDel="0016760B">
                <w:rPr>
                  <w:rFonts w:ascii="Trebuchet MS" w:hAnsi="Trebuchet MS" w:cs="Arial"/>
                  <w:color w:val="000000"/>
                  <w:sz w:val="20"/>
                  <w:szCs w:val="20"/>
                  <w:lang w:bidi="th-TH"/>
                </w:rPr>
                <w:delText>R$ 11.508,00</w:delText>
              </w:r>
            </w:del>
          </w:p>
        </w:tc>
      </w:tr>
      <w:tr w:rsidR="008601AF" w:rsidRPr="008601AF" w14:paraId="3E06E55C" w14:textId="77777777" w:rsidTr="0016760B">
        <w:tblPrEx>
          <w:tblW w:w="5000" w:type="pct"/>
          <w:tblCellMar>
            <w:left w:w="70" w:type="dxa"/>
            <w:right w:w="70" w:type="dxa"/>
          </w:tblCellMar>
          <w:tblPrExChange w:id="14988" w:author="Philippe Hollanda - Oliveira Trust" w:date="2022-07-19T10:03:00Z">
            <w:tblPrEx>
              <w:tblW w:w="5000" w:type="pct"/>
              <w:tblCellMar>
                <w:left w:w="70" w:type="dxa"/>
                <w:right w:w="70" w:type="dxa"/>
              </w:tblCellMar>
            </w:tblPrEx>
          </w:tblPrExChange>
        </w:tblPrEx>
        <w:trPr>
          <w:trHeight w:val="1785"/>
          <w:trPrChange w:id="149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9EA9DD" w14:textId="46F458E5" w:rsidR="008601AF" w:rsidRPr="008601AF" w:rsidRDefault="008601AF" w:rsidP="003C2C2A">
            <w:pPr>
              <w:jc w:val="center"/>
              <w:rPr>
                <w:rFonts w:ascii="Trebuchet MS" w:hAnsi="Trebuchet MS" w:cs="Arial"/>
                <w:color w:val="000000"/>
                <w:sz w:val="20"/>
                <w:szCs w:val="20"/>
                <w:lang w:bidi="th-TH"/>
              </w:rPr>
            </w:pPr>
            <w:del w:id="14991"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49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4E7861E" w14:textId="51B92604" w:rsidR="008601AF" w:rsidRPr="008601AF" w:rsidRDefault="008601AF" w:rsidP="003C2C2A">
            <w:pPr>
              <w:jc w:val="center"/>
              <w:rPr>
                <w:rFonts w:ascii="Trebuchet MS" w:hAnsi="Trebuchet MS" w:cs="Arial"/>
                <w:color w:val="000000"/>
                <w:sz w:val="20"/>
                <w:szCs w:val="20"/>
                <w:lang w:bidi="th-TH"/>
              </w:rPr>
            </w:pPr>
            <w:del w:id="14993"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49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4110D6A2" w14:textId="58ABCBE0" w:rsidR="008601AF" w:rsidRPr="008601AF" w:rsidRDefault="008601AF" w:rsidP="003C2C2A">
            <w:pPr>
              <w:jc w:val="center"/>
              <w:rPr>
                <w:rFonts w:ascii="Trebuchet MS" w:hAnsi="Trebuchet MS" w:cs="Arial"/>
                <w:color w:val="000000"/>
                <w:sz w:val="20"/>
                <w:szCs w:val="20"/>
                <w:lang w:bidi="th-TH"/>
              </w:rPr>
            </w:pPr>
            <w:del w:id="14995" w:author="Philippe Hollanda - Oliveira Trust" w:date="2022-07-19T10:03:00Z">
              <w:r w:rsidRPr="008601AF" w:rsidDel="0016760B">
                <w:rPr>
                  <w:rFonts w:ascii="Trebuchet MS" w:hAnsi="Trebuchet MS" w:cs="Arial"/>
                  <w:color w:val="000000"/>
                  <w:sz w:val="20"/>
                  <w:szCs w:val="20"/>
                  <w:lang w:bidi="th-TH"/>
                </w:rPr>
                <w:delText>R$ 32.800,00</w:delText>
              </w:r>
            </w:del>
          </w:p>
        </w:tc>
      </w:tr>
      <w:tr w:rsidR="008601AF" w:rsidRPr="008601AF" w14:paraId="1C14340B" w14:textId="77777777" w:rsidTr="0016760B">
        <w:tblPrEx>
          <w:tblW w:w="5000" w:type="pct"/>
          <w:tblCellMar>
            <w:left w:w="70" w:type="dxa"/>
            <w:right w:w="70" w:type="dxa"/>
          </w:tblCellMar>
          <w:tblPrExChange w:id="14996" w:author="Philippe Hollanda - Oliveira Trust" w:date="2022-07-19T10:03:00Z">
            <w:tblPrEx>
              <w:tblW w:w="5000" w:type="pct"/>
              <w:tblCellMar>
                <w:left w:w="70" w:type="dxa"/>
                <w:right w:w="70" w:type="dxa"/>
              </w:tblCellMar>
            </w:tblPrEx>
          </w:tblPrExChange>
        </w:tblPrEx>
        <w:trPr>
          <w:trHeight w:val="1785"/>
          <w:trPrChange w:id="149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49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99D277" w14:textId="6FACC9EF" w:rsidR="008601AF" w:rsidRPr="008601AF" w:rsidRDefault="008601AF" w:rsidP="003C2C2A">
            <w:pPr>
              <w:jc w:val="center"/>
              <w:rPr>
                <w:rFonts w:ascii="Trebuchet MS" w:hAnsi="Trebuchet MS" w:cs="Arial"/>
                <w:color w:val="000000"/>
                <w:sz w:val="20"/>
                <w:szCs w:val="20"/>
                <w:lang w:bidi="th-TH"/>
              </w:rPr>
            </w:pPr>
            <w:del w:id="14999"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D2BE31E" w14:textId="3E697B52" w:rsidR="008601AF" w:rsidRPr="008601AF" w:rsidRDefault="008601AF" w:rsidP="003C2C2A">
            <w:pPr>
              <w:jc w:val="center"/>
              <w:rPr>
                <w:rFonts w:ascii="Trebuchet MS" w:hAnsi="Trebuchet MS" w:cs="Arial"/>
                <w:color w:val="000000"/>
                <w:sz w:val="20"/>
                <w:szCs w:val="20"/>
                <w:lang w:bidi="th-TH"/>
              </w:rPr>
            </w:pPr>
            <w:del w:id="15001" w:author="Philippe Hollanda - Oliveira Trust" w:date="2022-07-19T10:03:00Z">
              <w:r w:rsidRPr="008601AF" w:rsidDel="0016760B">
                <w:rPr>
                  <w:rFonts w:ascii="Trebuchet MS" w:hAnsi="Trebuchet MS" w:cs="Arial"/>
                  <w:color w:val="000000"/>
                  <w:sz w:val="20"/>
                  <w:szCs w:val="20"/>
                  <w:lang w:bidi="th-TH"/>
                </w:rPr>
                <w:delText>02/02/2022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67B4BF1A" w14:textId="2703232F" w:rsidR="008601AF" w:rsidRPr="008601AF" w:rsidRDefault="008601AF" w:rsidP="003C2C2A">
            <w:pPr>
              <w:jc w:val="center"/>
              <w:rPr>
                <w:rFonts w:ascii="Trebuchet MS" w:hAnsi="Trebuchet MS" w:cs="Arial"/>
                <w:color w:val="000000"/>
                <w:sz w:val="20"/>
                <w:szCs w:val="20"/>
                <w:lang w:bidi="th-TH"/>
              </w:rPr>
            </w:pPr>
            <w:del w:id="15003" w:author="Philippe Hollanda - Oliveira Trust" w:date="2022-07-19T10:03:00Z">
              <w:r w:rsidRPr="008601AF" w:rsidDel="0016760B">
                <w:rPr>
                  <w:rFonts w:ascii="Trebuchet MS" w:hAnsi="Trebuchet MS" w:cs="Arial"/>
                  <w:color w:val="000000"/>
                  <w:sz w:val="20"/>
                  <w:szCs w:val="20"/>
                  <w:lang w:bidi="th-TH"/>
                </w:rPr>
                <w:delText>R$ 1.408,00</w:delText>
              </w:r>
            </w:del>
          </w:p>
        </w:tc>
      </w:tr>
      <w:tr w:rsidR="008601AF" w:rsidRPr="008601AF" w14:paraId="0F170DC0" w14:textId="77777777" w:rsidTr="0016760B">
        <w:tblPrEx>
          <w:tblW w:w="5000" w:type="pct"/>
          <w:tblCellMar>
            <w:left w:w="70" w:type="dxa"/>
            <w:right w:w="70" w:type="dxa"/>
          </w:tblCellMar>
          <w:tblPrExChange w:id="15004" w:author="Philippe Hollanda - Oliveira Trust" w:date="2022-07-19T10:03:00Z">
            <w:tblPrEx>
              <w:tblW w:w="5000" w:type="pct"/>
              <w:tblCellMar>
                <w:left w:w="70" w:type="dxa"/>
                <w:right w:w="70" w:type="dxa"/>
              </w:tblCellMar>
            </w:tblPrEx>
          </w:tblPrExChange>
        </w:tblPrEx>
        <w:trPr>
          <w:trHeight w:val="1785"/>
          <w:trPrChange w:id="150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1D5D8A" w14:textId="313F88F7" w:rsidR="008601AF" w:rsidRPr="008601AF" w:rsidRDefault="008601AF" w:rsidP="003C2C2A">
            <w:pPr>
              <w:jc w:val="center"/>
              <w:rPr>
                <w:rFonts w:ascii="Trebuchet MS" w:hAnsi="Trebuchet MS" w:cs="Arial"/>
                <w:color w:val="000000"/>
                <w:sz w:val="20"/>
                <w:szCs w:val="20"/>
                <w:lang w:bidi="th-TH"/>
              </w:rPr>
            </w:pPr>
            <w:del w:id="15007"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79A6547" w14:textId="6F3DCF1D" w:rsidR="008601AF" w:rsidRPr="008601AF" w:rsidRDefault="008601AF" w:rsidP="003C2C2A">
            <w:pPr>
              <w:jc w:val="center"/>
              <w:rPr>
                <w:rFonts w:ascii="Trebuchet MS" w:hAnsi="Trebuchet MS" w:cs="Arial"/>
                <w:color w:val="000000"/>
                <w:sz w:val="20"/>
                <w:szCs w:val="20"/>
                <w:lang w:bidi="th-TH"/>
              </w:rPr>
            </w:pPr>
            <w:del w:id="15009" w:author="Philippe Hollanda - Oliveira Trust" w:date="2022-07-19T10:03:00Z">
              <w:r w:rsidRPr="008601AF" w:rsidDel="0016760B">
                <w:rPr>
                  <w:rFonts w:ascii="Trebuchet MS" w:hAnsi="Trebuchet MS" w:cs="Arial"/>
                  <w:color w:val="000000"/>
                  <w:sz w:val="20"/>
                  <w:szCs w:val="20"/>
                  <w:lang w:bidi="th-TH"/>
                </w:rPr>
                <w:delText>01/02/2022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592C2F15" w14:textId="52CBCB29" w:rsidR="008601AF" w:rsidRPr="008601AF" w:rsidRDefault="008601AF" w:rsidP="003C2C2A">
            <w:pPr>
              <w:jc w:val="center"/>
              <w:rPr>
                <w:rFonts w:ascii="Trebuchet MS" w:hAnsi="Trebuchet MS" w:cs="Arial"/>
                <w:color w:val="000000"/>
                <w:sz w:val="20"/>
                <w:szCs w:val="20"/>
                <w:lang w:bidi="th-TH"/>
              </w:rPr>
            </w:pPr>
            <w:del w:id="15011" w:author="Philippe Hollanda - Oliveira Trust" w:date="2022-07-19T10:03:00Z">
              <w:r w:rsidRPr="008601AF" w:rsidDel="0016760B">
                <w:rPr>
                  <w:rFonts w:ascii="Trebuchet MS" w:hAnsi="Trebuchet MS" w:cs="Arial"/>
                  <w:color w:val="000000"/>
                  <w:sz w:val="20"/>
                  <w:szCs w:val="20"/>
                  <w:lang w:bidi="th-TH"/>
                </w:rPr>
                <w:delText>R$ 7.325,00</w:delText>
              </w:r>
            </w:del>
          </w:p>
        </w:tc>
      </w:tr>
      <w:tr w:rsidR="008601AF" w:rsidRPr="008601AF" w14:paraId="6403C16C" w14:textId="77777777" w:rsidTr="0016760B">
        <w:tblPrEx>
          <w:tblW w:w="5000" w:type="pct"/>
          <w:tblCellMar>
            <w:left w:w="70" w:type="dxa"/>
            <w:right w:w="70" w:type="dxa"/>
          </w:tblCellMar>
          <w:tblPrExChange w:id="15012" w:author="Philippe Hollanda - Oliveira Trust" w:date="2022-07-19T10:03:00Z">
            <w:tblPrEx>
              <w:tblW w:w="5000" w:type="pct"/>
              <w:tblCellMar>
                <w:left w:w="70" w:type="dxa"/>
                <w:right w:w="70" w:type="dxa"/>
              </w:tblCellMar>
            </w:tblPrEx>
          </w:tblPrExChange>
        </w:tblPrEx>
        <w:trPr>
          <w:trHeight w:val="1785"/>
          <w:trPrChange w:id="150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773F6B" w14:textId="5CE2DAB8" w:rsidR="008601AF" w:rsidRPr="008601AF" w:rsidRDefault="008601AF" w:rsidP="003C2C2A">
            <w:pPr>
              <w:jc w:val="center"/>
              <w:rPr>
                <w:rFonts w:ascii="Trebuchet MS" w:hAnsi="Trebuchet MS" w:cs="Arial"/>
                <w:color w:val="000000"/>
                <w:sz w:val="20"/>
                <w:szCs w:val="20"/>
                <w:lang w:bidi="th-TH"/>
              </w:rPr>
            </w:pPr>
            <w:del w:id="15015" w:author="Philippe Hollanda - Oliveira Trust" w:date="2022-07-19T10:03:00Z">
              <w:r w:rsidRPr="008601AF" w:rsidDel="0016760B">
                <w:rPr>
                  <w:rFonts w:ascii="Trebuchet MS" w:hAnsi="Trebuchet MS" w:cs="Arial"/>
                  <w:color w:val="000000"/>
                  <w:sz w:val="20"/>
                  <w:szCs w:val="20"/>
                  <w:lang w:bidi="th-TH"/>
                </w:rPr>
                <w:lastRenderedPageBreak/>
                <w:delText>MATERIAL ELÉTRICO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33C895FB" w14:textId="6DBF3F0D" w:rsidR="008601AF" w:rsidRPr="008601AF" w:rsidRDefault="008601AF" w:rsidP="003C2C2A">
            <w:pPr>
              <w:jc w:val="center"/>
              <w:rPr>
                <w:rFonts w:ascii="Trebuchet MS" w:hAnsi="Trebuchet MS" w:cs="Arial"/>
                <w:color w:val="000000"/>
                <w:sz w:val="20"/>
                <w:szCs w:val="20"/>
                <w:lang w:bidi="th-TH"/>
              </w:rPr>
            </w:pPr>
            <w:del w:id="15017" w:author="Philippe Hollanda - Oliveira Trust" w:date="2022-07-19T10:03:00Z">
              <w:r w:rsidRPr="008601AF" w:rsidDel="0016760B">
                <w:rPr>
                  <w:rFonts w:ascii="Trebuchet MS" w:hAnsi="Trebuchet MS" w:cs="Arial"/>
                  <w:color w:val="000000"/>
                  <w:sz w:val="20"/>
                  <w:szCs w:val="20"/>
                  <w:lang w:bidi="th-TH"/>
                </w:rPr>
                <w:delText>19/01/2022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312E9B2C" w14:textId="6D764844" w:rsidR="008601AF" w:rsidRPr="008601AF" w:rsidRDefault="008601AF" w:rsidP="003C2C2A">
            <w:pPr>
              <w:jc w:val="center"/>
              <w:rPr>
                <w:rFonts w:ascii="Trebuchet MS" w:hAnsi="Trebuchet MS" w:cs="Arial"/>
                <w:color w:val="000000"/>
                <w:sz w:val="20"/>
                <w:szCs w:val="20"/>
                <w:lang w:bidi="th-TH"/>
              </w:rPr>
            </w:pPr>
            <w:del w:id="15019" w:author="Philippe Hollanda - Oliveira Trust" w:date="2022-07-19T10:03:00Z">
              <w:r w:rsidRPr="008601AF" w:rsidDel="0016760B">
                <w:rPr>
                  <w:rFonts w:ascii="Trebuchet MS" w:hAnsi="Trebuchet MS" w:cs="Arial"/>
                  <w:color w:val="000000"/>
                  <w:sz w:val="20"/>
                  <w:szCs w:val="20"/>
                  <w:lang w:bidi="th-TH"/>
                </w:rPr>
                <w:delText>R$ 38.270,00</w:delText>
              </w:r>
            </w:del>
          </w:p>
        </w:tc>
      </w:tr>
      <w:tr w:rsidR="008601AF" w:rsidRPr="008601AF" w14:paraId="4AE33AC8" w14:textId="77777777" w:rsidTr="0016760B">
        <w:tblPrEx>
          <w:tblW w:w="5000" w:type="pct"/>
          <w:tblCellMar>
            <w:left w:w="70" w:type="dxa"/>
            <w:right w:w="70" w:type="dxa"/>
          </w:tblCellMar>
          <w:tblPrExChange w:id="15020" w:author="Philippe Hollanda - Oliveira Trust" w:date="2022-07-19T10:03:00Z">
            <w:tblPrEx>
              <w:tblW w:w="5000" w:type="pct"/>
              <w:tblCellMar>
                <w:left w:w="70" w:type="dxa"/>
                <w:right w:w="70" w:type="dxa"/>
              </w:tblCellMar>
            </w:tblPrEx>
          </w:tblPrExChange>
        </w:tblPrEx>
        <w:trPr>
          <w:trHeight w:val="1785"/>
          <w:trPrChange w:id="150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202F49" w14:textId="0D6E081A" w:rsidR="008601AF" w:rsidRPr="008601AF" w:rsidRDefault="008601AF" w:rsidP="003C2C2A">
            <w:pPr>
              <w:jc w:val="center"/>
              <w:rPr>
                <w:rFonts w:ascii="Trebuchet MS" w:hAnsi="Trebuchet MS" w:cs="Arial"/>
                <w:color w:val="000000"/>
                <w:sz w:val="20"/>
                <w:szCs w:val="20"/>
                <w:lang w:bidi="th-TH"/>
              </w:rPr>
            </w:pPr>
            <w:del w:id="15023" w:author="Philippe Hollanda - Oliveira Trust" w:date="2022-07-19T10:03:00Z">
              <w:r w:rsidRPr="008601AF" w:rsidDel="0016760B">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0C308AC" w14:textId="0A4ED5D5" w:rsidR="008601AF" w:rsidRPr="008601AF" w:rsidRDefault="008601AF" w:rsidP="003C2C2A">
            <w:pPr>
              <w:jc w:val="center"/>
              <w:rPr>
                <w:rFonts w:ascii="Trebuchet MS" w:hAnsi="Trebuchet MS" w:cs="Arial"/>
                <w:color w:val="000000"/>
                <w:sz w:val="20"/>
                <w:szCs w:val="20"/>
                <w:lang w:bidi="th-TH"/>
              </w:rPr>
            </w:pPr>
            <w:del w:id="15025" w:author="Philippe Hollanda - Oliveira Trust" w:date="2022-07-19T10:03:00Z">
              <w:r w:rsidRPr="008601AF" w:rsidDel="0016760B">
                <w:rPr>
                  <w:rFonts w:ascii="Trebuchet MS" w:hAnsi="Trebuchet MS" w:cs="Arial"/>
                  <w:color w:val="000000"/>
                  <w:sz w:val="20"/>
                  <w:szCs w:val="20"/>
                  <w:lang w:bidi="th-TH"/>
                </w:rPr>
                <w:delText>09/02/2022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530596C" w14:textId="05EDAE92" w:rsidR="008601AF" w:rsidRPr="008601AF" w:rsidRDefault="008601AF" w:rsidP="003C2C2A">
            <w:pPr>
              <w:jc w:val="center"/>
              <w:rPr>
                <w:rFonts w:ascii="Trebuchet MS" w:hAnsi="Trebuchet MS" w:cs="Arial"/>
                <w:color w:val="000000"/>
                <w:sz w:val="20"/>
                <w:szCs w:val="20"/>
                <w:lang w:bidi="th-TH"/>
              </w:rPr>
            </w:pPr>
            <w:del w:id="15027" w:author="Philippe Hollanda - Oliveira Trust" w:date="2022-07-19T10:03:00Z">
              <w:r w:rsidRPr="008601AF" w:rsidDel="0016760B">
                <w:rPr>
                  <w:rFonts w:ascii="Trebuchet MS" w:hAnsi="Trebuchet MS" w:cs="Arial"/>
                  <w:color w:val="000000"/>
                  <w:sz w:val="20"/>
                  <w:szCs w:val="20"/>
                  <w:lang w:bidi="th-TH"/>
                </w:rPr>
                <w:delText>R$ 11.953,13</w:delText>
              </w:r>
            </w:del>
          </w:p>
        </w:tc>
      </w:tr>
      <w:tr w:rsidR="008601AF" w:rsidRPr="008601AF" w14:paraId="20C1826A" w14:textId="77777777" w:rsidTr="0016760B">
        <w:tblPrEx>
          <w:tblW w:w="5000" w:type="pct"/>
          <w:tblCellMar>
            <w:left w:w="70" w:type="dxa"/>
            <w:right w:w="70" w:type="dxa"/>
          </w:tblCellMar>
          <w:tblPrExChange w:id="15028" w:author="Philippe Hollanda - Oliveira Trust" w:date="2022-07-19T10:03:00Z">
            <w:tblPrEx>
              <w:tblW w:w="5000" w:type="pct"/>
              <w:tblCellMar>
                <w:left w:w="70" w:type="dxa"/>
                <w:right w:w="70" w:type="dxa"/>
              </w:tblCellMar>
            </w:tblPrEx>
          </w:tblPrExChange>
        </w:tblPrEx>
        <w:trPr>
          <w:trHeight w:val="1785"/>
          <w:trPrChange w:id="150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52ED7E" w14:textId="1981C92F" w:rsidR="008601AF" w:rsidRPr="008601AF" w:rsidRDefault="008601AF" w:rsidP="003C2C2A">
            <w:pPr>
              <w:jc w:val="center"/>
              <w:rPr>
                <w:rFonts w:ascii="Trebuchet MS" w:hAnsi="Trebuchet MS" w:cs="Arial"/>
                <w:color w:val="000000"/>
                <w:sz w:val="20"/>
                <w:szCs w:val="20"/>
                <w:lang w:bidi="th-TH"/>
              </w:rPr>
            </w:pPr>
            <w:del w:id="15031"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2A6D9E4B" w14:textId="24BD9ECC" w:rsidR="008601AF" w:rsidRPr="008601AF" w:rsidRDefault="008601AF" w:rsidP="003C2C2A">
            <w:pPr>
              <w:jc w:val="center"/>
              <w:rPr>
                <w:rFonts w:ascii="Trebuchet MS" w:hAnsi="Trebuchet MS" w:cs="Arial"/>
                <w:color w:val="000000"/>
                <w:sz w:val="20"/>
                <w:szCs w:val="20"/>
                <w:lang w:bidi="th-TH"/>
              </w:rPr>
            </w:pPr>
            <w:del w:id="15033" w:author="Philippe Hollanda - Oliveira Trust" w:date="2022-07-19T10:03:00Z">
              <w:r w:rsidRPr="008601AF" w:rsidDel="0016760B">
                <w:rPr>
                  <w:rFonts w:ascii="Trebuchet MS" w:hAnsi="Trebuchet MS" w:cs="Arial"/>
                  <w:color w:val="000000"/>
                  <w:sz w:val="20"/>
                  <w:szCs w:val="20"/>
                  <w:lang w:bidi="th-TH"/>
                </w:rPr>
                <w:delText>10/02/2022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4A5E5A78" w14:textId="51397801" w:rsidR="008601AF" w:rsidRPr="008601AF" w:rsidRDefault="008601AF" w:rsidP="003C2C2A">
            <w:pPr>
              <w:jc w:val="center"/>
              <w:rPr>
                <w:rFonts w:ascii="Trebuchet MS" w:hAnsi="Trebuchet MS" w:cs="Arial"/>
                <w:color w:val="000000"/>
                <w:sz w:val="20"/>
                <w:szCs w:val="20"/>
                <w:lang w:bidi="th-TH"/>
              </w:rPr>
            </w:pPr>
            <w:del w:id="15035" w:author="Philippe Hollanda - Oliveira Trust" w:date="2022-07-19T10:03:00Z">
              <w:r w:rsidRPr="008601AF" w:rsidDel="0016760B">
                <w:rPr>
                  <w:rFonts w:ascii="Trebuchet MS" w:hAnsi="Trebuchet MS" w:cs="Arial"/>
                  <w:color w:val="000000"/>
                  <w:sz w:val="20"/>
                  <w:szCs w:val="20"/>
                  <w:lang w:bidi="th-TH"/>
                </w:rPr>
                <w:delText>R$ 1.365,00</w:delText>
              </w:r>
            </w:del>
          </w:p>
        </w:tc>
      </w:tr>
      <w:tr w:rsidR="008601AF" w:rsidRPr="008601AF" w14:paraId="0D192B9A" w14:textId="77777777" w:rsidTr="0016760B">
        <w:tblPrEx>
          <w:tblW w:w="5000" w:type="pct"/>
          <w:tblCellMar>
            <w:left w:w="70" w:type="dxa"/>
            <w:right w:w="70" w:type="dxa"/>
          </w:tblCellMar>
          <w:tblPrExChange w:id="15036" w:author="Philippe Hollanda - Oliveira Trust" w:date="2022-07-19T10:03:00Z">
            <w:tblPrEx>
              <w:tblW w:w="5000" w:type="pct"/>
              <w:tblCellMar>
                <w:left w:w="70" w:type="dxa"/>
                <w:right w:w="70" w:type="dxa"/>
              </w:tblCellMar>
            </w:tblPrEx>
          </w:tblPrExChange>
        </w:tblPrEx>
        <w:trPr>
          <w:trHeight w:val="1785"/>
          <w:trPrChange w:id="150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B4E7A9" w14:textId="2F2485A0" w:rsidR="008601AF" w:rsidRPr="008601AF" w:rsidRDefault="008601AF" w:rsidP="003C2C2A">
            <w:pPr>
              <w:jc w:val="center"/>
              <w:rPr>
                <w:rFonts w:ascii="Trebuchet MS" w:hAnsi="Trebuchet MS" w:cs="Arial"/>
                <w:color w:val="000000"/>
                <w:sz w:val="20"/>
                <w:szCs w:val="20"/>
                <w:lang w:bidi="th-TH"/>
              </w:rPr>
            </w:pPr>
            <w:del w:id="15039" w:author="Philippe Hollanda - Oliveira Trust" w:date="2022-07-19T10:03:00Z">
              <w:r w:rsidRPr="008601AF" w:rsidDel="0016760B">
                <w:rPr>
                  <w:rFonts w:ascii="Trebuchet MS" w:hAnsi="Trebuchet MS" w:cs="Arial"/>
                  <w:color w:val="000000"/>
                  <w:sz w:val="20"/>
                  <w:szCs w:val="20"/>
                  <w:lang w:bidi="th-TH"/>
                </w:rPr>
                <w:delText>MATERIAL DE INFRAESTRUTURA E INFORMÁTICA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9281F5A" w14:textId="31E16676" w:rsidR="008601AF" w:rsidRPr="008601AF" w:rsidRDefault="008601AF" w:rsidP="003C2C2A">
            <w:pPr>
              <w:jc w:val="center"/>
              <w:rPr>
                <w:rFonts w:ascii="Trebuchet MS" w:hAnsi="Trebuchet MS" w:cs="Arial"/>
                <w:color w:val="000000"/>
                <w:sz w:val="20"/>
                <w:szCs w:val="20"/>
                <w:lang w:bidi="th-TH"/>
              </w:rPr>
            </w:pPr>
            <w:del w:id="15041" w:author="Philippe Hollanda - Oliveira Trust" w:date="2022-07-19T10:03:00Z">
              <w:r w:rsidRPr="008601AF" w:rsidDel="0016760B">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3479B2F" w14:textId="230FD815" w:rsidR="008601AF" w:rsidRPr="008601AF" w:rsidRDefault="008601AF" w:rsidP="003C2C2A">
            <w:pPr>
              <w:jc w:val="center"/>
              <w:rPr>
                <w:rFonts w:ascii="Trebuchet MS" w:hAnsi="Trebuchet MS" w:cs="Arial"/>
                <w:color w:val="000000"/>
                <w:sz w:val="20"/>
                <w:szCs w:val="20"/>
                <w:lang w:bidi="th-TH"/>
              </w:rPr>
            </w:pPr>
            <w:del w:id="15043" w:author="Philippe Hollanda - Oliveira Trust" w:date="2022-07-19T10:03:00Z">
              <w:r w:rsidRPr="008601AF" w:rsidDel="0016760B">
                <w:rPr>
                  <w:rFonts w:ascii="Trebuchet MS" w:hAnsi="Trebuchet MS" w:cs="Arial"/>
                  <w:color w:val="000000"/>
                  <w:sz w:val="20"/>
                  <w:szCs w:val="20"/>
                  <w:lang w:bidi="th-TH"/>
                </w:rPr>
                <w:delText>R$ 1.313,25</w:delText>
              </w:r>
            </w:del>
          </w:p>
        </w:tc>
      </w:tr>
      <w:tr w:rsidR="008601AF" w:rsidRPr="008601AF" w14:paraId="784D74C6" w14:textId="77777777" w:rsidTr="0016760B">
        <w:tblPrEx>
          <w:tblW w:w="5000" w:type="pct"/>
          <w:tblCellMar>
            <w:left w:w="70" w:type="dxa"/>
            <w:right w:w="70" w:type="dxa"/>
          </w:tblCellMar>
          <w:tblPrExChange w:id="15044" w:author="Philippe Hollanda - Oliveira Trust" w:date="2022-07-19T10:03:00Z">
            <w:tblPrEx>
              <w:tblW w:w="5000" w:type="pct"/>
              <w:tblCellMar>
                <w:left w:w="70" w:type="dxa"/>
                <w:right w:w="70" w:type="dxa"/>
              </w:tblCellMar>
            </w:tblPrEx>
          </w:tblPrExChange>
        </w:tblPrEx>
        <w:trPr>
          <w:trHeight w:val="1785"/>
          <w:trPrChange w:id="150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AA580A" w14:textId="1AD926E8" w:rsidR="008601AF" w:rsidRPr="008601AF" w:rsidRDefault="008601AF" w:rsidP="003C2C2A">
            <w:pPr>
              <w:jc w:val="center"/>
              <w:rPr>
                <w:rFonts w:ascii="Trebuchet MS" w:hAnsi="Trebuchet MS" w:cs="Arial"/>
                <w:color w:val="000000"/>
                <w:sz w:val="20"/>
                <w:szCs w:val="20"/>
                <w:lang w:bidi="th-TH"/>
              </w:rPr>
            </w:pPr>
            <w:del w:id="15047" w:author="Philippe Hollanda - Oliveira Trust" w:date="2022-07-19T10:03:00Z">
              <w:r w:rsidRPr="008601AF" w:rsidDel="0016760B">
                <w:rPr>
                  <w:rFonts w:ascii="Trebuchet MS" w:hAnsi="Trebuchet MS" w:cs="Arial"/>
                  <w:color w:val="000000"/>
                  <w:sz w:val="20"/>
                  <w:szCs w:val="20"/>
                  <w:lang w:bidi="th-TH"/>
                </w:rPr>
                <w:delText> </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370027BD" w14:textId="202732EB" w:rsidR="008601AF" w:rsidRPr="008601AF" w:rsidRDefault="008601AF" w:rsidP="003C2C2A">
            <w:pPr>
              <w:jc w:val="center"/>
              <w:rPr>
                <w:rFonts w:ascii="Trebuchet MS" w:hAnsi="Trebuchet MS" w:cs="Arial"/>
                <w:color w:val="000000"/>
                <w:sz w:val="20"/>
                <w:szCs w:val="20"/>
                <w:lang w:bidi="th-TH"/>
              </w:rPr>
            </w:pPr>
            <w:del w:id="15049" w:author="Philippe Hollanda - Oliveira Trust" w:date="2022-07-19T10:03:00Z">
              <w:r w:rsidRPr="008601AF" w:rsidDel="0016760B">
                <w:rPr>
                  <w:rFonts w:ascii="Trebuchet MS" w:hAnsi="Trebuchet MS" w:cs="Arial"/>
                  <w:color w:val="000000"/>
                  <w:sz w:val="20"/>
                  <w:szCs w:val="20"/>
                  <w:lang w:bidi="th-TH"/>
                </w:rPr>
                <w:delText>18/02/2022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C0148AA" w14:textId="27270CEA" w:rsidR="008601AF" w:rsidRPr="008601AF" w:rsidRDefault="008601AF" w:rsidP="003C2C2A">
            <w:pPr>
              <w:jc w:val="center"/>
              <w:rPr>
                <w:rFonts w:ascii="Trebuchet MS" w:hAnsi="Trebuchet MS" w:cs="Arial"/>
                <w:color w:val="000000"/>
                <w:sz w:val="20"/>
                <w:szCs w:val="20"/>
                <w:lang w:bidi="th-TH"/>
              </w:rPr>
            </w:pPr>
            <w:del w:id="15051" w:author="Philippe Hollanda - Oliveira Trust" w:date="2022-07-19T10:03:00Z">
              <w:r w:rsidRPr="008601AF" w:rsidDel="0016760B">
                <w:rPr>
                  <w:rFonts w:ascii="Trebuchet MS" w:hAnsi="Trebuchet MS" w:cs="Arial"/>
                  <w:color w:val="000000"/>
                  <w:sz w:val="20"/>
                  <w:szCs w:val="20"/>
                  <w:lang w:bidi="th-TH"/>
                </w:rPr>
                <w:delText>R$ 1.313,24</w:delText>
              </w:r>
            </w:del>
          </w:p>
        </w:tc>
      </w:tr>
      <w:tr w:rsidR="008601AF" w:rsidRPr="008601AF" w14:paraId="2F0AA0EC" w14:textId="77777777" w:rsidTr="0016760B">
        <w:tblPrEx>
          <w:tblW w:w="5000" w:type="pct"/>
          <w:tblCellMar>
            <w:left w:w="70" w:type="dxa"/>
            <w:right w:w="70" w:type="dxa"/>
          </w:tblCellMar>
          <w:tblPrExChange w:id="15052" w:author="Philippe Hollanda - Oliveira Trust" w:date="2022-07-19T10:03:00Z">
            <w:tblPrEx>
              <w:tblW w:w="5000" w:type="pct"/>
              <w:tblCellMar>
                <w:left w:w="70" w:type="dxa"/>
                <w:right w:w="70" w:type="dxa"/>
              </w:tblCellMar>
            </w:tblPrEx>
          </w:tblPrExChange>
        </w:tblPrEx>
        <w:trPr>
          <w:trHeight w:val="1785"/>
          <w:trPrChange w:id="150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85DA06" w14:textId="6A66ACB4" w:rsidR="008601AF" w:rsidRPr="008601AF" w:rsidRDefault="008601AF" w:rsidP="003C2C2A">
            <w:pPr>
              <w:jc w:val="center"/>
              <w:rPr>
                <w:rFonts w:ascii="Trebuchet MS" w:hAnsi="Trebuchet MS" w:cs="Arial"/>
                <w:color w:val="000000"/>
                <w:sz w:val="20"/>
                <w:szCs w:val="20"/>
                <w:lang w:bidi="th-TH"/>
              </w:rPr>
            </w:pPr>
            <w:del w:id="15055" w:author="Philippe Hollanda - Oliveira Trust" w:date="2022-07-19T10:03:00Z">
              <w:r w:rsidRPr="008601AF" w:rsidDel="0016760B">
                <w:rPr>
                  <w:rFonts w:ascii="Trebuchet MS" w:hAnsi="Trebuchet MS" w:cs="Arial"/>
                  <w:color w:val="000000"/>
                  <w:sz w:val="20"/>
                  <w:szCs w:val="20"/>
                  <w:lang w:bidi="th-TH"/>
                </w:rPr>
                <w:lastRenderedPageBreak/>
                <w:delText> </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009E908" w14:textId="49DACFE7" w:rsidR="008601AF" w:rsidRPr="008601AF" w:rsidRDefault="008601AF" w:rsidP="003C2C2A">
            <w:pPr>
              <w:jc w:val="center"/>
              <w:rPr>
                <w:rFonts w:ascii="Trebuchet MS" w:hAnsi="Trebuchet MS" w:cs="Arial"/>
                <w:color w:val="000000"/>
                <w:sz w:val="20"/>
                <w:szCs w:val="20"/>
                <w:lang w:bidi="th-TH"/>
              </w:rPr>
            </w:pPr>
            <w:del w:id="15057" w:author="Philippe Hollanda - Oliveira Trust" w:date="2022-07-19T10:03:00Z">
              <w:r w:rsidRPr="008601AF" w:rsidDel="0016760B">
                <w:rPr>
                  <w:rFonts w:ascii="Trebuchet MS" w:hAnsi="Trebuchet MS" w:cs="Arial"/>
                  <w:color w:val="000000"/>
                  <w:sz w:val="20"/>
                  <w:szCs w:val="20"/>
                  <w:lang w:bidi="th-TH"/>
                </w:rPr>
                <w:delText>21/03/2022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73D8B03" w14:textId="17B65B57" w:rsidR="008601AF" w:rsidRPr="008601AF" w:rsidRDefault="008601AF" w:rsidP="003C2C2A">
            <w:pPr>
              <w:jc w:val="center"/>
              <w:rPr>
                <w:rFonts w:ascii="Trebuchet MS" w:hAnsi="Trebuchet MS" w:cs="Arial"/>
                <w:color w:val="000000"/>
                <w:sz w:val="20"/>
                <w:szCs w:val="20"/>
                <w:lang w:bidi="th-TH"/>
              </w:rPr>
            </w:pPr>
            <w:del w:id="15059" w:author="Philippe Hollanda - Oliveira Trust" w:date="2022-07-19T10:03:00Z">
              <w:r w:rsidRPr="008601AF" w:rsidDel="0016760B">
                <w:rPr>
                  <w:rFonts w:ascii="Trebuchet MS" w:hAnsi="Trebuchet MS" w:cs="Arial"/>
                  <w:color w:val="000000"/>
                  <w:sz w:val="20"/>
                  <w:szCs w:val="20"/>
                  <w:lang w:bidi="th-TH"/>
                </w:rPr>
                <w:delText>R$ 1.647,75</w:delText>
              </w:r>
            </w:del>
          </w:p>
        </w:tc>
      </w:tr>
      <w:tr w:rsidR="008601AF" w:rsidRPr="008601AF" w14:paraId="25D126AF" w14:textId="77777777" w:rsidTr="0016760B">
        <w:tblPrEx>
          <w:tblW w:w="5000" w:type="pct"/>
          <w:tblCellMar>
            <w:left w:w="70" w:type="dxa"/>
            <w:right w:w="70" w:type="dxa"/>
          </w:tblCellMar>
          <w:tblPrExChange w:id="15060" w:author="Philippe Hollanda - Oliveira Trust" w:date="2022-07-19T10:03:00Z">
            <w:tblPrEx>
              <w:tblW w:w="5000" w:type="pct"/>
              <w:tblCellMar>
                <w:left w:w="70" w:type="dxa"/>
                <w:right w:w="70" w:type="dxa"/>
              </w:tblCellMar>
            </w:tblPrEx>
          </w:tblPrExChange>
        </w:tblPrEx>
        <w:trPr>
          <w:trHeight w:val="1785"/>
          <w:trPrChange w:id="150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5CC5305" w14:textId="4B3C46BC" w:rsidR="008601AF" w:rsidRPr="008601AF" w:rsidRDefault="008601AF" w:rsidP="003C2C2A">
            <w:pPr>
              <w:jc w:val="center"/>
              <w:rPr>
                <w:rFonts w:ascii="Trebuchet MS" w:hAnsi="Trebuchet MS" w:cs="Arial"/>
                <w:color w:val="000000"/>
                <w:sz w:val="20"/>
                <w:szCs w:val="20"/>
                <w:lang w:bidi="th-TH"/>
              </w:rPr>
            </w:pPr>
            <w:del w:id="15063" w:author="Philippe Hollanda - Oliveira Trust" w:date="2022-07-19T10:03:00Z">
              <w:r w:rsidRPr="008601AF" w:rsidDel="0016760B">
                <w:rPr>
                  <w:rFonts w:ascii="Trebuchet MS" w:hAnsi="Trebuchet MS" w:cs="Arial"/>
                  <w:color w:val="000000"/>
                  <w:sz w:val="20"/>
                  <w:szCs w:val="20"/>
                  <w:lang w:bidi="th-TH"/>
                </w:rPr>
                <w:delText>CHAPA DE ALUMÍNIO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A99D3E9" w14:textId="10669A5B" w:rsidR="008601AF" w:rsidRPr="008601AF" w:rsidRDefault="008601AF" w:rsidP="003C2C2A">
            <w:pPr>
              <w:jc w:val="center"/>
              <w:rPr>
                <w:rFonts w:ascii="Trebuchet MS" w:hAnsi="Trebuchet MS" w:cs="Arial"/>
                <w:color w:val="000000"/>
                <w:sz w:val="20"/>
                <w:szCs w:val="20"/>
                <w:lang w:bidi="th-TH"/>
              </w:rPr>
            </w:pPr>
            <w:del w:id="15065" w:author="Philippe Hollanda - Oliveira Trust" w:date="2022-07-19T10:03:00Z">
              <w:r w:rsidRPr="008601AF" w:rsidDel="0016760B">
                <w:rPr>
                  <w:rFonts w:ascii="Trebuchet MS" w:hAnsi="Trebuchet MS" w:cs="Arial"/>
                  <w:color w:val="000000"/>
                  <w:sz w:val="20"/>
                  <w:szCs w:val="20"/>
                  <w:lang w:bidi="th-TH"/>
                </w:rPr>
                <w:delText>11/02/2022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A637D78" w14:textId="7FFC62C8" w:rsidR="008601AF" w:rsidRPr="008601AF" w:rsidRDefault="008601AF" w:rsidP="003C2C2A">
            <w:pPr>
              <w:jc w:val="center"/>
              <w:rPr>
                <w:rFonts w:ascii="Trebuchet MS" w:hAnsi="Trebuchet MS" w:cs="Arial"/>
                <w:color w:val="000000"/>
                <w:sz w:val="20"/>
                <w:szCs w:val="20"/>
                <w:lang w:bidi="th-TH"/>
              </w:rPr>
            </w:pPr>
            <w:del w:id="15067" w:author="Philippe Hollanda - Oliveira Trust" w:date="2022-07-19T10:03:00Z">
              <w:r w:rsidRPr="008601AF" w:rsidDel="0016760B">
                <w:rPr>
                  <w:rFonts w:ascii="Trebuchet MS" w:hAnsi="Trebuchet MS" w:cs="Arial"/>
                  <w:color w:val="000000"/>
                  <w:sz w:val="20"/>
                  <w:szCs w:val="20"/>
                  <w:lang w:bidi="th-TH"/>
                </w:rPr>
                <w:delText>R$ 3.950,00</w:delText>
              </w:r>
            </w:del>
          </w:p>
        </w:tc>
      </w:tr>
      <w:tr w:rsidR="008601AF" w:rsidRPr="008601AF" w14:paraId="687C4058" w14:textId="77777777" w:rsidTr="0016760B">
        <w:tblPrEx>
          <w:tblW w:w="5000" w:type="pct"/>
          <w:tblCellMar>
            <w:left w:w="70" w:type="dxa"/>
            <w:right w:w="70" w:type="dxa"/>
          </w:tblCellMar>
          <w:tblPrExChange w:id="15068" w:author="Philippe Hollanda - Oliveira Trust" w:date="2022-07-19T10:03:00Z">
            <w:tblPrEx>
              <w:tblW w:w="5000" w:type="pct"/>
              <w:tblCellMar>
                <w:left w:w="70" w:type="dxa"/>
                <w:right w:w="70" w:type="dxa"/>
              </w:tblCellMar>
            </w:tblPrEx>
          </w:tblPrExChange>
        </w:tblPrEx>
        <w:trPr>
          <w:trHeight w:val="1785"/>
          <w:trPrChange w:id="150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C5C2FE" w14:textId="4CC92969" w:rsidR="008601AF" w:rsidRPr="008601AF" w:rsidRDefault="008601AF" w:rsidP="003C2C2A">
            <w:pPr>
              <w:jc w:val="center"/>
              <w:rPr>
                <w:rFonts w:ascii="Trebuchet MS" w:hAnsi="Trebuchet MS" w:cs="Arial"/>
                <w:color w:val="000000"/>
                <w:sz w:val="20"/>
                <w:szCs w:val="20"/>
                <w:lang w:bidi="th-TH"/>
              </w:rPr>
            </w:pPr>
            <w:del w:id="15071" w:author="Philippe Hollanda - Oliveira Trust" w:date="2022-07-19T10:03:00Z">
              <w:r w:rsidRPr="008601AF" w:rsidDel="0016760B">
                <w:rPr>
                  <w:rFonts w:ascii="Trebuchet MS" w:hAnsi="Trebuchet MS" w:cs="Arial"/>
                  <w:color w:val="000000"/>
                  <w:sz w:val="20"/>
                  <w:szCs w:val="20"/>
                  <w:lang w:bidi="th-TH"/>
                </w:rPr>
                <w:delText>RECEPTOR WIFI VIEWPRESS</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34D665B0" w14:textId="5E53B810" w:rsidR="008601AF" w:rsidRPr="008601AF" w:rsidRDefault="008601AF" w:rsidP="003C2C2A">
            <w:pPr>
              <w:jc w:val="center"/>
              <w:rPr>
                <w:rFonts w:ascii="Trebuchet MS" w:hAnsi="Trebuchet MS" w:cs="Arial"/>
                <w:color w:val="000000"/>
                <w:sz w:val="20"/>
                <w:szCs w:val="20"/>
                <w:lang w:bidi="th-TH"/>
              </w:rPr>
            </w:pPr>
            <w:del w:id="15073"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007DB7E" w14:textId="6272848B" w:rsidR="008601AF" w:rsidRPr="008601AF" w:rsidRDefault="008601AF" w:rsidP="003C2C2A">
            <w:pPr>
              <w:jc w:val="center"/>
              <w:rPr>
                <w:rFonts w:ascii="Trebuchet MS" w:hAnsi="Trebuchet MS" w:cs="Arial"/>
                <w:color w:val="000000"/>
                <w:sz w:val="20"/>
                <w:szCs w:val="20"/>
                <w:lang w:bidi="th-TH"/>
              </w:rPr>
            </w:pPr>
            <w:del w:id="15075" w:author="Philippe Hollanda - Oliveira Trust" w:date="2022-07-19T10:03:00Z">
              <w:r w:rsidRPr="008601AF" w:rsidDel="0016760B">
                <w:rPr>
                  <w:rFonts w:ascii="Trebuchet MS" w:hAnsi="Trebuchet MS" w:cs="Arial"/>
                  <w:color w:val="000000"/>
                  <w:sz w:val="20"/>
                  <w:szCs w:val="20"/>
                  <w:lang w:bidi="th-TH"/>
                </w:rPr>
                <w:delText>R$ 439,95</w:delText>
              </w:r>
            </w:del>
          </w:p>
        </w:tc>
      </w:tr>
      <w:tr w:rsidR="008601AF" w:rsidRPr="008601AF" w14:paraId="3DDF3953" w14:textId="77777777" w:rsidTr="0016760B">
        <w:tblPrEx>
          <w:tblW w:w="5000" w:type="pct"/>
          <w:tblCellMar>
            <w:left w:w="70" w:type="dxa"/>
            <w:right w:w="70" w:type="dxa"/>
          </w:tblCellMar>
          <w:tblPrExChange w:id="15076" w:author="Philippe Hollanda - Oliveira Trust" w:date="2022-07-19T10:03:00Z">
            <w:tblPrEx>
              <w:tblW w:w="5000" w:type="pct"/>
              <w:tblCellMar>
                <w:left w:w="70" w:type="dxa"/>
                <w:right w:w="70" w:type="dxa"/>
              </w:tblCellMar>
            </w:tblPrEx>
          </w:tblPrExChange>
        </w:tblPrEx>
        <w:trPr>
          <w:trHeight w:val="1785"/>
          <w:trPrChange w:id="150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BD6C6E" w14:textId="50E069EB" w:rsidR="008601AF" w:rsidRPr="008601AF" w:rsidRDefault="008601AF" w:rsidP="003C2C2A">
            <w:pPr>
              <w:jc w:val="center"/>
              <w:rPr>
                <w:rFonts w:ascii="Trebuchet MS" w:hAnsi="Trebuchet MS" w:cs="Arial"/>
                <w:color w:val="000000"/>
                <w:sz w:val="20"/>
                <w:szCs w:val="20"/>
                <w:lang w:bidi="th-TH"/>
              </w:rPr>
            </w:pPr>
            <w:del w:id="15079"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AF5601F" w14:textId="15F77216" w:rsidR="008601AF" w:rsidRPr="008601AF" w:rsidRDefault="008601AF" w:rsidP="003C2C2A">
            <w:pPr>
              <w:jc w:val="center"/>
              <w:rPr>
                <w:rFonts w:ascii="Trebuchet MS" w:hAnsi="Trebuchet MS" w:cs="Arial"/>
                <w:color w:val="000000"/>
                <w:sz w:val="20"/>
                <w:szCs w:val="20"/>
                <w:lang w:bidi="th-TH"/>
              </w:rPr>
            </w:pPr>
            <w:del w:id="15081" w:author="Philippe Hollanda - Oliveira Trust" w:date="2022-07-19T10:03:00Z">
              <w:r w:rsidRPr="008601AF" w:rsidDel="0016760B">
                <w:rPr>
                  <w:rFonts w:ascii="Trebuchet MS" w:hAnsi="Trebuchet MS" w:cs="Arial"/>
                  <w:color w:val="000000"/>
                  <w:sz w:val="20"/>
                  <w:szCs w:val="20"/>
                  <w:lang w:bidi="th-TH"/>
                </w:rPr>
                <w:delText>14/02/2022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2756CE5" w14:textId="5C4674B0" w:rsidR="008601AF" w:rsidRPr="008601AF" w:rsidRDefault="008601AF" w:rsidP="003C2C2A">
            <w:pPr>
              <w:jc w:val="center"/>
              <w:rPr>
                <w:rFonts w:ascii="Trebuchet MS" w:hAnsi="Trebuchet MS" w:cs="Arial"/>
                <w:color w:val="000000"/>
                <w:sz w:val="20"/>
                <w:szCs w:val="20"/>
                <w:lang w:bidi="th-TH"/>
              </w:rPr>
            </w:pPr>
            <w:del w:id="15083" w:author="Philippe Hollanda - Oliveira Trust" w:date="2022-07-19T10:03:00Z">
              <w:r w:rsidRPr="008601AF" w:rsidDel="0016760B">
                <w:rPr>
                  <w:rFonts w:ascii="Trebuchet MS" w:hAnsi="Trebuchet MS" w:cs="Arial"/>
                  <w:color w:val="000000"/>
                  <w:sz w:val="20"/>
                  <w:szCs w:val="20"/>
                  <w:lang w:bidi="th-TH"/>
                </w:rPr>
                <w:delText>R$ 2.927,88</w:delText>
              </w:r>
            </w:del>
          </w:p>
        </w:tc>
      </w:tr>
      <w:tr w:rsidR="008601AF" w:rsidRPr="008601AF" w14:paraId="5FEA7524" w14:textId="77777777" w:rsidTr="0016760B">
        <w:tblPrEx>
          <w:tblW w:w="5000" w:type="pct"/>
          <w:tblCellMar>
            <w:left w:w="70" w:type="dxa"/>
            <w:right w:w="70" w:type="dxa"/>
          </w:tblCellMar>
          <w:tblPrExChange w:id="15084" w:author="Philippe Hollanda - Oliveira Trust" w:date="2022-07-19T10:03:00Z">
            <w:tblPrEx>
              <w:tblW w:w="5000" w:type="pct"/>
              <w:tblCellMar>
                <w:left w:w="70" w:type="dxa"/>
                <w:right w:w="70" w:type="dxa"/>
              </w:tblCellMar>
            </w:tblPrEx>
          </w:tblPrExChange>
        </w:tblPrEx>
        <w:trPr>
          <w:trHeight w:val="1785"/>
          <w:trPrChange w:id="150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A6FE78" w14:textId="5EA6EC29" w:rsidR="008601AF" w:rsidRPr="008601AF" w:rsidRDefault="008601AF" w:rsidP="003C2C2A">
            <w:pPr>
              <w:jc w:val="center"/>
              <w:rPr>
                <w:rFonts w:ascii="Trebuchet MS" w:hAnsi="Trebuchet MS" w:cs="Arial"/>
                <w:color w:val="000000"/>
                <w:sz w:val="20"/>
                <w:szCs w:val="20"/>
                <w:lang w:bidi="th-TH"/>
              </w:rPr>
            </w:pPr>
            <w:del w:id="15087" w:author="Philippe Hollanda - Oliveira Trust" w:date="2022-07-19T10:03:00Z">
              <w:r w:rsidRPr="008601AF" w:rsidDel="0016760B">
                <w:rPr>
                  <w:rFonts w:ascii="Trebuchet MS" w:hAnsi="Trebuchet MS" w:cs="Arial"/>
                  <w:color w:val="000000"/>
                  <w:sz w:val="20"/>
                  <w:szCs w:val="20"/>
                  <w:lang w:bidi="th-TH"/>
                </w:rPr>
                <w:delText>PERFIL DE ALUMÍNIO TUBULAR PINTADO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C7D08DA" w14:textId="22136F70" w:rsidR="008601AF" w:rsidRPr="008601AF" w:rsidRDefault="008601AF" w:rsidP="003C2C2A">
            <w:pPr>
              <w:jc w:val="center"/>
              <w:rPr>
                <w:rFonts w:ascii="Trebuchet MS" w:hAnsi="Trebuchet MS" w:cs="Arial"/>
                <w:color w:val="000000"/>
                <w:sz w:val="20"/>
                <w:szCs w:val="20"/>
                <w:lang w:bidi="th-TH"/>
              </w:rPr>
            </w:pPr>
            <w:del w:id="15089" w:author="Philippe Hollanda - Oliveira Trust" w:date="2022-07-19T10:03:00Z">
              <w:r w:rsidRPr="008601AF" w:rsidDel="0016760B">
                <w:rPr>
                  <w:rFonts w:ascii="Trebuchet MS" w:hAnsi="Trebuchet MS" w:cs="Arial"/>
                  <w:color w:val="000000"/>
                  <w:sz w:val="20"/>
                  <w:szCs w:val="20"/>
                  <w:lang w:bidi="th-TH"/>
                </w:rPr>
                <w:delText>31/01/2022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3C96313" w14:textId="4C4C317D" w:rsidR="008601AF" w:rsidRPr="008601AF" w:rsidRDefault="008601AF" w:rsidP="003C2C2A">
            <w:pPr>
              <w:jc w:val="center"/>
              <w:rPr>
                <w:rFonts w:ascii="Trebuchet MS" w:hAnsi="Trebuchet MS" w:cs="Arial"/>
                <w:color w:val="000000"/>
                <w:sz w:val="20"/>
                <w:szCs w:val="20"/>
                <w:lang w:bidi="th-TH"/>
              </w:rPr>
            </w:pPr>
            <w:del w:id="15091" w:author="Philippe Hollanda - Oliveira Trust" w:date="2022-07-19T10:03:00Z">
              <w:r w:rsidRPr="008601AF" w:rsidDel="0016760B">
                <w:rPr>
                  <w:rFonts w:ascii="Trebuchet MS" w:hAnsi="Trebuchet MS" w:cs="Arial"/>
                  <w:color w:val="000000"/>
                  <w:sz w:val="20"/>
                  <w:szCs w:val="20"/>
                  <w:lang w:bidi="th-TH"/>
                </w:rPr>
                <w:delText>R$ 91.546,52</w:delText>
              </w:r>
            </w:del>
          </w:p>
        </w:tc>
      </w:tr>
      <w:tr w:rsidR="008601AF" w:rsidRPr="008601AF" w14:paraId="12E5BFC8" w14:textId="77777777" w:rsidTr="0016760B">
        <w:tblPrEx>
          <w:tblW w:w="5000" w:type="pct"/>
          <w:tblCellMar>
            <w:left w:w="70" w:type="dxa"/>
            <w:right w:w="70" w:type="dxa"/>
          </w:tblCellMar>
          <w:tblPrExChange w:id="15092" w:author="Philippe Hollanda - Oliveira Trust" w:date="2022-07-19T10:03:00Z">
            <w:tblPrEx>
              <w:tblW w:w="5000" w:type="pct"/>
              <w:tblCellMar>
                <w:left w:w="70" w:type="dxa"/>
                <w:right w:w="70" w:type="dxa"/>
              </w:tblCellMar>
            </w:tblPrEx>
          </w:tblPrExChange>
        </w:tblPrEx>
        <w:trPr>
          <w:trHeight w:val="1785"/>
          <w:trPrChange w:id="150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0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9CCA7B" w14:textId="354355E4" w:rsidR="008601AF" w:rsidRPr="008601AF" w:rsidRDefault="008601AF" w:rsidP="003C2C2A">
            <w:pPr>
              <w:jc w:val="center"/>
              <w:rPr>
                <w:rFonts w:ascii="Trebuchet MS" w:hAnsi="Trebuchet MS" w:cs="Arial"/>
                <w:color w:val="000000"/>
                <w:sz w:val="20"/>
                <w:szCs w:val="20"/>
                <w:lang w:bidi="th-TH"/>
              </w:rPr>
            </w:pPr>
            <w:del w:id="15095"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0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A10B9CF" w14:textId="64874A89" w:rsidR="008601AF" w:rsidRPr="008601AF" w:rsidRDefault="008601AF" w:rsidP="003C2C2A">
            <w:pPr>
              <w:jc w:val="center"/>
              <w:rPr>
                <w:rFonts w:ascii="Trebuchet MS" w:hAnsi="Trebuchet MS" w:cs="Arial"/>
                <w:color w:val="000000"/>
                <w:sz w:val="20"/>
                <w:szCs w:val="20"/>
                <w:lang w:bidi="th-TH"/>
              </w:rPr>
            </w:pPr>
            <w:del w:id="15097" w:author="Philippe Hollanda - Oliveira Trust" w:date="2022-07-19T10:03:00Z">
              <w:r w:rsidRPr="008601AF" w:rsidDel="0016760B">
                <w:rPr>
                  <w:rFonts w:ascii="Trebuchet MS" w:hAnsi="Trebuchet MS" w:cs="Arial"/>
                  <w:color w:val="000000"/>
                  <w:sz w:val="20"/>
                  <w:szCs w:val="20"/>
                  <w:lang w:bidi="th-TH"/>
                </w:rPr>
                <w:delText>11/02/2022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0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4EB50DF8" w14:textId="44BEBDE1" w:rsidR="008601AF" w:rsidRPr="008601AF" w:rsidRDefault="008601AF" w:rsidP="003C2C2A">
            <w:pPr>
              <w:jc w:val="center"/>
              <w:rPr>
                <w:rFonts w:ascii="Trebuchet MS" w:hAnsi="Trebuchet MS" w:cs="Arial"/>
                <w:color w:val="000000"/>
                <w:sz w:val="20"/>
                <w:szCs w:val="20"/>
                <w:lang w:bidi="th-TH"/>
              </w:rPr>
            </w:pPr>
            <w:del w:id="15099" w:author="Philippe Hollanda - Oliveira Trust" w:date="2022-07-19T10:03:00Z">
              <w:r w:rsidRPr="008601AF" w:rsidDel="0016760B">
                <w:rPr>
                  <w:rFonts w:ascii="Trebuchet MS" w:hAnsi="Trebuchet MS" w:cs="Arial"/>
                  <w:color w:val="000000"/>
                  <w:sz w:val="20"/>
                  <w:szCs w:val="20"/>
                  <w:lang w:bidi="th-TH"/>
                </w:rPr>
                <w:delText>R$ 1.774,90</w:delText>
              </w:r>
            </w:del>
          </w:p>
        </w:tc>
      </w:tr>
      <w:tr w:rsidR="008601AF" w:rsidRPr="008601AF" w14:paraId="7627AED6" w14:textId="77777777" w:rsidTr="0016760B">
        <w:tblPrEx>
          <w:tblW w:w="5000" w:type="pct"/>
          <w:tblCellMar>
            <w:left w:w="70" w:type="dxa"/>
            <w:right w:w="70" w:type="dxa"/>
          </w:tblCellMar>
          <w:tblPrExChange w:id="15100" w:author="Philippe Hollanda - Oliveira Trust" w:date="2022-07-19T10:03:00Z">
            <w:tblPrEx>
              <w:tblW w:w="5000" w:type="pct"/>
              <w:tblCellMar>
                <w:left w:w="70" w:type="dxa"/>
                <w:right w:w="70" w:type="dxa"/>
              </w:tblCellMar>
            </w:tblPrEx>
          </w:tblPrExChange>
        </w:tblPrEx>
        <w:trPr>
          <w:trHeight w:val="1785"/>
          <w:trPrChange w:id="151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FB2996" w14:textId="1B9FDF33" w:rsidR="008601AF" w:rsidRPr="008601AF" w:rsidRDefault="008601AF" w:rsidP="003C2C2A">
            <w:pPr>
              <w:jc w:val="center"/>
              <w:rPr>
                <w:rFonts w:ascii="Trebuchet MS" w:hAnsi="Trebuchet MS" w:cs="Arial"/>
                <w:color w:val="000000"/>
                <w:sz w:val="20"/>
                <w:szCs w:val="20"/>
                <w:lang w:bidi="th-TH"/>
              </w:rPr>
            </w:pPr>
            <w:del w:id="15103" w:author="Philippe Hollanda - Oliveira Trust" w:date="2022-07-19T10:03:00Z">
              <w:r w:rsidRPr="008601AF" w:rsidDel="0016760B">
                <w:rPr>
                  <w:rFonts w:ascii="Trebuchet MS" w:hAnsi="Trebuchet MS" w:cs="Arial"/>
                  <w:color w:val="000000"/>
                  <w:sz w:val="20"/>
                  <w:szCs w:val="20"/>
                  <w:lang w:bidi="th-TH"/>
                </w:rPr>
                <w:delText>TORNEIRA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8770F5F" w14:textId="690FBBAE" w:rsidR="008601AF" w:rsidRPr="008601AF" w:rsidRDefault="008601AF" w:rsidP="003C2C2A">
            <w:pPr>
              <w:jc w:val="center"/>
              <w:rPr>
                <w:rFonts w:ascii="Trebuchet MS" w:hAnsi="Trebuchet MS" w:cs="Arial"/>
                <w:color w:val="000000"/>
                <w:sz w:val="20"/>
                <w:szCs w:val="20"/>
                <w:lang w:bidi="th-TH"/>
              </w:rPr>
            </w:pPr>
            <w:del w:id="15105" w:author="Philippe Hollanda - Oliveira Trust" w:date="2022-07-19T10:03:00Z">
              <w:r w:rsidRPr="008601AF" w:rsidDel="0016760B">
                <w:rPr>
                  <w:rFonts w:ascii="Trebuchet MS" w:hAnsi="Trebuchet MS" w:cs="Arial"/>
                  <w:color w:val="000000"/>
                  <w:sz w:val="20"/>
                  <w:szCs w:val="20"/>
                  <w:lang w:bidi="th-TH"/>
                </w:rPr>
                <w:delText>11/02/2022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A958BFA" w14:textId="7342E9C9" w:rsidR="008601AF" w:rsidRPr="008601AF" w:rsidRDefault="008601AF" w:rsidP="003C2C2A">
            <w:pPr>
              <w:jc w:val="center"/>
              <w:rPr>
                <w:rFonts w:ascii="Trebuchet MS" w:hAnsi="Trebuchet MS" w:cs="Arial"/>
                <w:color w:val="000000"/>
                <w:sz w:val="20"/>
                <w:szCs w:val="20"/>
                <w:lang w:bidi="th-TH"/>
              </w:rPr>
            </w:pPr>
            <w:del w:id="15107" w:author="Philippe Hollanda - Oliveira Trust" w:date="2022-07-19T10:03:00Z">
              <w:r w:rsidRPr="008601AF" w:rsidDel="0016760B">
                <w:rPr>
                  <w:rFonts w:ascii="Trebuchet MS" w:hAnsi="Trebuchet MS" w:cs="Arial"/>
                  <w:color w:val="000000"/>
                  <w:sz w:val="20"/>
                  <w:szCs w:val="20"/>
                  <w:lang w:bidi="th-TH"/>
                </w:rPr>
                <w:delText>R$ 73,60</w:delText>
              </w:r>
            </w:del>
          </w:p>
        </w:tc>
      </w:tr>
      <w:tr w:rsidR="008601AF" w:rsidRPr="008601AF" w14:paraId="65D43AEB" w14:textId="77777777" w:rsidTr="0016760B">
        <w:tblPrEx>
          <w:tblW w:w="5000" w:type="pct"/>
          <w:tblCellMar>
            <w:left w:w="70" w:type="dxa"/>
            <w:right w:w="70" w:type="dxa"/>
          </w:tblCellMar>
          <w:tblPrExChange w:id="15108" w:author="Philippe Hollanda - Oliveira Trust" w:date="2022-07-19T10:03:00Z">
            <w:tblPrEx>
              <w:tblW w:w="5000" w:type="pct"/>
              <w:tblCellMar>
                <w:left w:w="70" w:type="dxa"/>
                <w:right w:w="70" w:type="dxa"/>
              </w:tblCellMar>
            </w:tblPrEx>
          </w:tblPrExChange>
        </w:tblPrEx>
        <w:trPr>
          <w:trHeight w:val="1785"/>
          <w:trPrChange w:id="151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6B50B5" w14:textId="4972D85F" w:rsidR="008601AF" w:rsidRPr="008601AF" w:rsidRDefault="008601AF" w:rsidP="003C2C2A">
            <w:pPr>
              <w:jc w:val="center"/>
              <w:rPr>
                <w:rFonts w:ascii="Trebuchet MS" w:hAnsi="Trebuchet MS" w:cs="Arial"/>
                <w:color w:val="000000"/>
                <w:sz w:val="20"/>
                <w:szCs w:val="20"/>
                <w:lang w:bidi="th-TH"/>
              </w:rPr>
            </w:pPr>
            <w:del w:id="15111" w:author="Philippe Hollanda - Oliveira Trust" w:date="2022-07-19T10:03:00Z">
              <w:r w:rsidRPr="008601AF" w:rsidDel="0016760B">
                <w:rPr>
                  <w:rFonts w:ascii="Trebuchet MS" w:hAnsi="Trebuchet MS" w:cs="Arial"/>
                  <w:color w:val="000000"/>
                  <w:sz w:val="20"/>
                  <w:szCs w:val="20"/>
                  <w:lang w:bidi="th-TH"/>
                </w:rPr>
                <w:delText>MATERIAL DE INFRAESTRUTURA E INFORMÁTICA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F043175" w14:textId="120E4B7E" w:rsidR="008601AF" w:rsidRPr="008601AF" w:rsidRDefault="008601AF" w:rsidP="003C2C2A">
            <w:pPr>
              <w:jc w:val="center"/>
              <w:rPr>
                <w:rFonts w:ascii="Trebuchet MS" w:hAnsi="Trebuchet MS" w:cs="Arial"/>
                <w:color w:val="000000"/>
                <w:sz w:val="20"/>
                <w:szCs w:val="20"/>
                <w:lang w:bidi="th-TH"/>
              </w:rPr>
            </w:pPr>
            <w:del w:id="15113" w:author="Philippe Hollanda - Oliveira Trust" w:date="2022-07-19T10:03:00Z">
              <w:r w:rsidRPr="008601AF" w:rsidDel="0016760B">
                <w:rPr>
                  <w:rFonts w:ascii="Trebuchet MS" w:hAnsi="Trebuchet MS" w:cs="Arial"/>
                  <w:color w:val="000000"/>
                  <w:sz w:val="20"/>
                  <w:szCs w:val="20"/>
                  <w:lang w:bidi="th-TH"/>
                </w:rPr>
                <w:delText>22/02/2022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EEA192A" w14:textId="5F426AF6" w:rsidR="008601AF" w:rsidRPr="008601AF" w:rsidRDefault="008601AF" w:rsidP="003C2C2A">
            <w:pPr>
              <w:jc w:val="center"/>
              <w:rPr>
                <w:rFonts w:ascii="Trebuchet MS" w:hAnsi="Trebuchet MS" w:cs="Arial"/>
                <w:color w:val="000000"/>
                <w:sz w:val="20"/>
                <w:szCs w:val="20"/>
                <w:lang w:bidi="th-TH"/>
              </w:rPr>
            </w:pPr>
            <w:del w:id="15115" w:author="Philippe Hollanda - Oliveira Trust" w:date="2022-07-19T10:03:00Z">
              <w:r w:rsidRPr="008601AF" w:rsidDel="0016760B">
                <w:rPr>
                  <w:rFonts w:ascii="Trebuchet MS" w:hAnsi="Trebuchet MS" w:cs="Arial"/>
                  <w:color w:val="000000"/>
                  <w:sz w:val="20"/>
                  <w:szCs w:val="20"/>
                  <w:lang w:bidi="th-TH"/>
                </w:rPr>
                <w:delText>R$ 1.008,61</w:delText>
              </w:r>
            </w:del>
          </w:p>
        </w:tc>
      </w:tr>
      <w:tr w:rsidR="008601AF" w:rsidRPr="008601AF" w14:paraId="16810D2B" w14:textId="77777777" w:rsidTr="0016760B">
        <w:tblPrEx>
          <w:tblW w:w="5000" w:type="pct"/>
          <w:tblCellMar>
            <w:left w:w="70" w:type="dxa"/>
            <w:right w:w="70" w:type="dxa"/>
          </w:tblCellMar>
          <w:tblPrExChange w:id="15116" w:author="Philippe Hollanda - Oliveira Trust" w:date="2022-07-19T10:03:00Z">
            <w:tblPrEx>
              <w:tblW w:w="5000" w:type="pct"/>
              <w:tblCellMar>
                <w:left w:w="70" w:type="dxa"/>
                <w:right w:w="70" w:type="dxa"/>
              </w:tblCellMar>
            </w:tblPrEx>
          </w:tblPrExChange>
        </w:tblPrEx>
        <w:trPr>
          <w:trHeight w:val="1785"/>
          <w:trPrChange w:id="151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E54155" w14:textId="21629C01" w:rsidR="008601AF" w:rsidRPr="008601AF" w:rsidRDefault="008601AF" w:rsidP="003C2C2A">
            <w:pPr>
              <w:jc w:val="center"/>
              <w:rPr>
                <w:rFonts w:ascii="Trebuchet MS" w:hAnsi="Trebuchet MS" w:cs="Arial"/>
                <w:color w:val="000000"/>
                <w:sz w:val="20"/>
                <w:szCs w:val="20"/>
                <w:lang w:bidi="th-TH"/>
              </w:rPr>
            </w:pPr>
            <w:del w:id="15119"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B082C4E" w14:textId="1491331D" w:rsidR="008601AF" w:rsidRPr="008601AF" w:rsidRDefault="008601AF" w:rsidP="003C2C2A">
            <w:pPr>
              <w:jc w:val="center"/>
              <w:rPr>
                <w:rFonts w:ascii="Trebuchet MS" w:hAnsi="Trebuchet MS" w:cs="Arial"/>
                <w:color w:val="000000"/>
                <w:sz w:val="20"/>
                <w:szCs w:val="20"/>
                <w:lang w:bidi="th-TH"/>
              </w:rPr>
            </w:pPr>
            <w:del w:id="15121"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53985851" w14:textId="55E385CF" w:rsidR="008601AF" w:rsidRPr="008601AF" w:rsidRDefault="008601AF" w:rsidP="003C2C2A">
            <w:pPr>
              <w:jc w:val="center"/>
              <w:rPr>
                <w:rFonts w:ascii="Trebuchet MS" w:hAnsi="Trebuchet MS" w:cs="Arial"/>
                <w:color w:val="000000"/>
                <w:sz w:val="20"/>
                <w:szCs w:val="20"/>
                <w:lang w:bidi="th-TH"/>
              </w:rPr>
            </w:pPr>
            <w:del w:id="15123" w:author="Philippe Hollanda - Oliveira Trust" w:date="2022-07-19T10:03:00Z">
              <w:r w:rsidRPr="008601AF" w:rsidDel="0016760B">
                <w:rPr>
                  <w:rFonts w:ascii="Trebuchet MS" w:hAnsi="Trebuchet MS" w:cs="Arial"/>
                  <w:color w:val="000000"/>
                  <w:sz w:val="20"/>
                  <w:szCs w:val="20"/>
                  <w:lang w:bidi="th-TH"/>
                </w:rPr>
                <w:delText>R$ 2.657,50</w:delText>
              </w:r>
            </w:del>
          </w:p>
        </w:tc>
      </w:tr>
      <w:tr w:rsidR="008601AF" w:rsidRPr="008601AF" w14:paraId="4F3745FF" w14:textId="77777777" w:rsidTr="0016760B">
        <w:tblPrEx>
          <w:tblW w:w="5000" w:type="pct"/>
          <w:tblCellMar>
            <w:left w:w="70" w:type="dxa"/>
            <w:right w:w="70" w:type="dxa"/>
          </w:tblCellMar>
          <w:tblPrExChange w:id="15124" w:author="Philippe Hollanda - Oliveira Trust" w:date="2022-07-19T10:03:00Z">
            <w:tblPrEx>
              <w:tblW w:w="5000" w:type="pct"/>
              <w:tblCellMar>
                <w:left w:w="70" w:type="dxa"/>
                <w:right w:w="70" w:type="dxa"/>
              </w:tblCellMar>
            </w:tblPrEx>
          </w:tblPrExChange>
        </w:tblPrEx>
        <w:trPr>
          <w:trHeight w:val="1785"/>
          <w:trPrChange w:id="151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E2FA1E" w14:textId="5B330AFD" w:rsidR="008601AF" w:rsidRPr="008601AF" w:rsidRDefault="008601AF" w:rsidP="003C2C2A">
            <w:pPr>
              <w:jc w:val="center"/>
              <w:rPr>
                <w:rFonts w:ascii="Trebuchet MS" w:hAnsi="Trebuchet MS" w:cs="Arial"/>
                <w:color w:val="000000"/>
                <w:sz w:val="20"/>
                <w:szCs w:val="20"/>
                <w:lang w:bidi="th-TH"/>
              </w:rPr>
            </w:pPr>
            <w:del w:id="15127"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71A24662" w14:textId="4201D41C" w:rsidR="008601AF" w:rsidRPr="008601AF" w:rsidRDefault="008601AF" w:rsidP="003C2C2A">
            <w:pPr>
              <w:jc w:val="center"/>
              <w:rPr>
                <w:rFonts w:ascii="Trebuchet MS" w:hAnsi="Trebuchet MS" w:cs="Arial"/>
                <w:color w:val="000000"/>
                <w:sz w:val="20"/>
                <w:szCs w:val="20"/>
                <w:lang w:bidi="th-TH"/>
              </w:rPr>
            </w:pPr>
            <w:del w:id="15129" w:author="Philippe Hollanda - Oliveira Trust" w:date="2022-07-19T10:03:00Z">
              <w:r w:rsidRPr="008601AF" w:rsidDel="0016760B">
                <w:rPr>
                  <w:rFonts w:ascii="Trebuchet MS" w:hAnsi="Trebuchet MS" w:cs="Arial"/>
                  <w:color w:val="000000"/>
                  <w:sz w:val="20"/>
                  <w:szCs w:val="20"/>
                  <w:lang w:bidi="th-TH"/>
                </w:rPr>
                <w:delText>16/02/2022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973169C" w14:textId="5F079C3E" w:rsidR="008601AF" w:rsidRPr="008601AF" w:rsidRDefault="008601AF" w:rsidP="003C2C2A">
            <w:pPr>
              <w:jc w:val="center"/>
              <w:rPr>
                <w:rFonts w:ascii="Trebuchet MS" w:hAnsi="Trebuchet MS" w:cs="Arial"/>
                <w:color w:val="000000"/>
                <w:sz w:val="20"/>
                <w:szCs w:val="20"/>
                <w:lang w:bidi="th-TH"/>
              </w:rPr>
            </w:pPr>
            <w:del w:id="15131" w:author="Philippe Hollanda - Oliveira Trust" w:date="2022-07-19T10:03:00Z">
              <w:r w:rsidRPr="008601AF" w:rsidDel="0016760B">
                <w:rPr>
                  <w:rFonts w:ascii="Trebuchet MS" w:hAnsi="Trebuchet MS" w:cs="Arial"/>
                  <w:color w:val="000000"/>
                  <w:sz w:val="20"/>
                  <w:szCs w:val="20"/>
                  <w:lang w:bidi="th-TH"/>
                </w:rPr>
                <w:delText>R$ 160,00</w:delText>
              </w:r>
            </w:del>
          </w:p>
        </w:tc>
      </w:tr>
      <w:tr w:rsidR="008601AF" w:rsidRPr="008601AF" w14:paraId="4A69E545" w14:textId="77777777" w:rsidTr="0016760B">
        <w:tblPrEx>
          <w:tblW w:w="5000" w:type="pct"/>
          <w:tblCellMar>
            <w:left w:w="70" w:type="dxa"/>
            <w:right w:w="70" w:type="dxa"/>
          </w:tblCellMar>
          <w:tblPrExChange w:id="15132" w:author="Philippe Hollanda - Oliveira Trust" w:date="2022-07-19T10:03:00Z">
            <w:tblPrEx>
              <w:tblW w:w="5000" w:type="pct"/>
              <w:tblCellMar>
                <w:left w:w="70" w:type="dxa"/>
                <w:right w:w="70" w:type="dxa"/>
              </w:tblCellMar>
            </w:tblPrEx>
          </w:tblPrExChange>
        </w:tblPrEx>
        <w:trPr>
          <w:trHeight w:val="1785"/>
          <w:trPrChange w:id="151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853410" w14:textId="7C2EE612" w:rsidR="008601AF" w:rsidRPr="008601AF" w:rsidRDefault="008601AF" w:rsidP="003C2C2A">
            <w:pPr>
              <w:jc w:val="center"/>
              <w:rPr>
                <w:rFonts w:ascii="Trebuchet MS" w:hAnsi="Trebuchet MS" w:cs="Arial"/>
                <w:color w:val="000000"/>
                <w:sz w:val="20"/>
                <w:szCs w:val="20"/>
                <w:lang w:bidi="th-TH"/>
              </w:rPr>
            </w:pPr>
            <w:del w:id="15135" w:author="Philippe Hollanda - Oliveira Trust" w:date="2022-07-19T10:03:00Z">
              <w:r w:rsidRPr="008601AF" w:rsidDel="0016760B">
                <w:rPr>
                  <w:rFonts w:ascii="Trebuchet MS" w:hAnsi="Trebuchet MS" w:cs="Arial"/>
                  <w:color w:val="000000"/>
                  <w:sz w:val="20"/>
                  <w:szCs w:val="20"/>
                  <w:lang w:bidi="th-TH"/>
                </w:rPr>
                <w:lastRenderedPageBreak/>
                <w:delText>TINTA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F2AF6EC" w14:textId="488D9F8E" w:rsidR="008601AF" w:rsidRPr="008601AF" w:rsidRDefault="008601AF" w:rsidP="003C2C2A">
            <w:pPr>
              <w:jc w:val="center"/>
              <w:rPr>
                <w:rFonts w:ascii="Trebuchet MS" w:hAnsi="Trebuchet MS" w:cs="Arial"/>
                <w:color w:val="000000"/>
                <w:sz w:val="20"/>
                <w:szCs w:val="20"/>
                <w:lang w:bidi="th-TH"/>
              </w:rPr>
            </w:pPr>
            <w:del w:id="15137" w:author="Philippe Hollanda - Oliveira Trust" w:date="2022-07-19T10:03:00Z">
              <w:r w:rsidRPr="008601AF" w:rsidDel="0016760B">
                <w:rPr>
                  <w:rFonts w:ascii="Trebuchet MS" w:hAnsi="Trebuchet MS" w:cs="Arial"/>
                  <w:color w:val="000000"/>
                  <w:sz w:val="20"/>
                  <w:szCs w:val="20"/>
                  <w:lang w:bidi="th-TH"/>
                </w:rPr>
                <w:delText>18/02/2022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E4F7C8B" w14:textId="50397D6D" w:rsidR="008601AF" w:rsidRPr="008601AF" w:rsidRDefault="008601AF" w:rsidP="003C2C2A">
            <w:pPr>
              <w:jc w:val="center"/>
              <w:rPr>
                <w:rFonts w:ascii="Trebuchet MS" w:hAnsi="Trebuchet MS" w:cs="Arial"/>
                <w:color w:val="000000"/>
                <w:sz w:val="20"/>
                <w:szCs w:val="20"/>
                <w:lang w:bidi="th-TH"/>
              </w:rPr>
            </w:pPr>
            <w:del w:id="15139" w:author="Philippe Hollanda - Oliveira Trust" w:date="2022-07-19T10:03:00Z">
              <w:r w:rsidRPr="008601AF" w:rsidDel="0016760B">
                <w:rPr>
                  <w:rFonts w:ascii="Trebuchet MS" w:hAnsi="Trebuchet MS" w:cs="Arial"/>
                  <w:color w:val="000000"/>
                  <w:sz w:val="20"/>
                  <w:szCs w:val="20"/>
                  <w:lang w:bidi="th-TH"/>
                </w:rPr>
                <w:delText>R$ 903,75</w:delText>
              </w:r>
            </w:del>
          </w:p>
        </w:tc>
      </w:tr>
      <w:tr w:rsidR="008601AF" w:rsidRPr="008601AF" w14:paraId="46601758" w14:textId="77777777" w:rsidTr="0016760B">
        <w:tblPrEx>
          <w:tblW w:w="5000" w:type="pct"/>
          <w:tblCellMar>
            <w:left w:w="70" w:type="dxa"/>
            <w:right w:w="70" w:type="dxa"/>
          </w:tblCellMar>
          <w:tblPrExChange w:id="15140" w:author="Philippe Hollanda - Oliveira Trust" w:date="2022-07-19T10:03:00Z">
            <w:tblPrEx>
              <w:tblW w:w="5000" w:type="pct"/>
              <w:tblCellMar>
                <w:left w:w="70" w:type="dxa"/>
                <w:right w:w="70" w:type="dxa"/>
              </w:tblCellMar>
            </w:tblPrEx>
          </w:tblPrExChange>
        </w:tblPrEx>
        <w:trPr>
          <w:trHeight w:val="1785"/>
          <w:trPrChange w:id="151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8D5CCF" w14:textId="0FF2BE31" w:rsidR="008601AF" w:rsidRPr="008601AF" w:rsidRDefault="008601AF" w:rsidP="003C2C2A">
            <w:pPr>
              <w:jc w:val="center"/>
              <w:rPr>
                <w:rFonts w:ascii="Trebuchet MS" w:hAnsi="Trebuchet MS" w:cs="Arial"/>
                <w:color w:val="000000"/>
                <w:sz w:val="20"/>
                <w:szCs w:val="20"/>
                <w:lang w:bidi="th-TH"/>
              </w:rPr>
            </w:pPr>
            <w:del w:id="15143" w:author="Philippe Hollanda - Oliveira Trust" w:date="2022-07-19T10:03:00Z">
              <w:r w:rsidRPr="008601AF" w:rsidDel="0016760B">
                <w:rPr>
                  <w:rFonts w:ascii="Trebuchet MS" w:hAnsi="Trebuchet MS" w:cs="Arial"/>
                  <w:color w:val="000000"/>
                  <w:sz w:val="20"/>
                  <w:szCs w:val="20"/>
                  <w:lang w:bidi="th-TH"/>
                </w:rPr>
                <w:delText>LADRILHO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92E5BBF" w14:textId="7DAA790C" w:rsidR="008601AF" w:rsidRPr="008601AF" w:rsidRDefault="008601AF" w:rsidP="003C2C2A">
            <w:pPr>
              <w:jc w:val="center"/>
              <w:rPr>
                <w:rFonts w:ascii="Trebuchet MS" w:hAnsi="Trebuchet MS" w:cs="Arial"/>
                <w:color w:val="000000"/>
                <w:sz w:val="20"/>
                <w:szCs w:val="20"/>
                <w:lang w:bidi="th-TH"/>
              </w:rPr>
            </w:pPr>
            <w:del w:id="15145" w:author="Philippe Hollanda - Oliveira Trust" w:date="2022-07-19T10:03:00Z">
              <w:r w:rsidRPr="008601AF" w:rsidDel="0016760B">
                <w:rPr>
                  <w:rFonts w:ascii="Trebuchet MS" w:hAnsi="Trebuchet MS" w:cs="Arial"/>
                  <w:color w:val="000000"/>
                  <w:sz w:val="20"/>
                  <w:szCs w:val="20"/>
                  <w:lang w:bidi="th-TH"/>
                </w:rPr>
                <w:delText>24/02/2022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62829377" w14:textId="2E3D386D" w:rsidR="008601AF" w:rsidRPr="008601AF" w:rsidRDefault="008601AF" w:rsidP="003C2C2A">
            <w:pPr>
              <w:jc w:val="center"/>
              <w:rPr>
                <w:rFonts w:ascii="Trebuchet MS" w:hAnsi="Trebuchet MS" w:cs="Arial"/>
                <w:color w:val="000000"/>
                <w:sz w:val="20"/>
                <w:szCs w:val="20"/>
                <w:lang w:bidi="th-TH"/>
              </w:rPr>
            </w:pPr>
            <w:del w:id="15147" w:author="Philippe Hollanda - Oliveira Trust" w:date="2022-07-19T10:03:00Z">
              <w:r w:rsidRPr="008601AF" w:rsidDel="0016760B">
                <w:rPr>
                  <w:rFonts w:ascii="Trebuchet MS" w:hAnsi="Trebuchet MS" w:cs="Arial"/>
                  <w:color w:val="000000"/>
                  <w:sz w:val="20"/>
                  <w:szCs w:val="20"/>
                  <w:lang w:bidi="th-TH"/>
                </w:rPr>
                <w:delText>R$ 1.558,00</w:delText>
              </w:r>
            </w:del>
          </w:p>
        </w:tc>
      </w:tr>
      <w:tr w:rsidR="008601AF" w:rsidRPr="008601AF" w14:paraId="299B9E69" w14:textId="77777777" w:rsidTr="0016760B">
        <w:tblPrEx>
          <w:tblW w:w="5000" w:type="pct"/>
          <w:tblCellMar>
            <w:left w:w="70" w:type="dxa"/>
            <w:right w:w="70" w:type="dxa"/>
          </w:tblCellMar>
          <w:tblPrExChange w:id="15148" w:author="Philippe Hollanda - Oliveira Trust" w:date="2022-07-19T10:03:00Z">
            <w:tblPrEx>
              <w:tblW w:w="5000" w:type="pct"/>
              <w:tblCellMar>
                <w:left w:w="70" w:type="dxa"/>
                <w:right w:w="70" w:type="dxa"/>
              </w:tblCellMar>
            </w:tblPrEx>
          </w:tblPrExChange>
        </w:tblPrEx>
        <w:trPr>
          <w:trHeight w:val="1785"/>
          <w:trPrChange w:id="151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6C6003" w14:textId="5EF63E38" w:rsidR="008601AF" w:rsidRPr="008601AF" w:rsidRDefault="008601AF" w:rsidP="003C2C2A">
            <w:pPr>
              <w:jc w:val="center"/>
              <w:rPr>
                <w:rFonts w:ascii="Trebuchet MS" w:hAnsi="Trebuchet MS" w:cs="Arial"/>
                <w:color w:val="000000"/>
                <w:sz w:val="20"/>
                <w:szCs w:val="20"/>
                <w:lang w:bidi="th-TH"/>
              </w:rPr>
            </w:pPr>
            <w:del w:id="15151"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2BAC3326" w14:textId="6C6AF998" w:rsidR="008601AF" w:rsidRPr="008601AF" w:rsidRDefault="008601AF" w:rsidP="003C2C2A">
            <w:pPr>
              <w:jc w:val="center"/>
              <w:rPr>
                <w:rFonts w:ascii="Trebuchet MS" w:hAnsi="Trebuchet MS" w:cs="Arial"/>
                <w:color w:val="000000"/>
                <w:sz w:val="20"/>
                <w:szCs w:val="20"/>
                <w:lang w:bidi="th-TH"/>
              </w:rPr>
            </w:pPr>
            <w:del w:id="15153"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8330D8D" w14:textId="6E7728F4" w:rsidR="008601AF" w:rsidRPr="008601AF" w:rsidRDefault="008601AF" w:rsidP="003C2C2A">
            <w:pPr>
              <w:jc w:val="center"/>
              <w:rPr>
                <w:rFonts w:ascii="Trebuchet MS" w:hAnsi="Trebuchet MS" w:cs="Arial"/>
                <w:color w:val="000000"/>
                <w:sz w:val="20"/>
                <w:szCs w:val="20"/>
                <w:lang w:bidi="th-TH"/>
              </w:rPr>
            </w:pPr>
            <w:del w:id="15155" w:author="Philippe Hollanda - Oliveira Trust" w:date="2022-07-19T10:03:00Z">
              <w:r w:rsidRPr="008601AF" w:rsidDel="0016760B">
                <w:rPr>
                  <w:rFonts w:ascii="Trebuchet MS" w:hAnsi="Trebuchet MS" w:cs="Arial"/>
                  <w:color w:val="000000"/>
                  <w:sz w:val="20"/>
                  <w:szCs w:val="20"/>
                  <w:lang w:bidi="th-TH"/>
                </w:rPr>
                <w:delText>R$ 875,00</w:delText>
              </w:r>
            </w:del>
          </w:p>
        </w:tc>
      </w:tr>
      <w:tr w:rsidR="008601AF" w:rsidRPr="008601AF" w14:paraId="4C519E1F" w14:textId="77777777" w:rsidTr="0016760B">
        <w:tblPrEx>
          <w:tblW w:w="5000" w:type="pct"/>
          <w:tblCellMar>
            <w:left w:w="70" w:type="dxa"/>
            <w:right w:w="70" w:type="dxa"/>
          </w:tblCellMar>
          <w:tblPrExChange w:id="15156" w:author="Philippe Hollanda - Oliveira Trust" w:date="2022-07-19T10:03:00Z">
            <w:tblPrEx>
              <w:tblW w:w="5000" w:type="pct"/>
              <w:tblCellMar>
                <w:left w:w="70" w:type="dxa"/>
                <w:right w:w="70" w:type="dxa"/>
              </w:tblCellMar>
            </w:tblPrEx>
          </w:tblPrExChange>
        </w:tblPrEx>
        <w:trPr>
          <w:trHeight w:val="1785"/>
          <w:trPrChange w:id="151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18E0DC" w14:textId="2AA2B878" w:rsidR="008601AF" w:rsidRPr="008601AF" w:rsidRDefault="008601AF" w:rsidP="003C2C2A">
            <w:pPr>
              <w:jc w:val="center"/>
              <w:rPr>
                <w:rFonts w:ascii="Trebuchet MS" w:hAnsi="Trebuchet MS" w:cs="Arial"/>
                <w:color w:val="000000"/>
                <w:sz w:val="20"/>
                <w:szCs w:val="20"/>
                <w:lang w:bidi="th-TH"/>
              </w:rPr>
            </w:pPr>
            <w:del w:id="15159" w:author="Philippe Hollanda - Oliveira Trust" w:date="2022-07-19T10:03:00Z">
              <w:r w:rsidRPr="008601AF" w:rsidDel="0016760B">
                <w:rPr>
                  <w:rFonts w:ascii="Trebuchet MS" w:hAnsi="Trebuchet MS" w:cs="Arial"/>
                  <w:color w:val="000000"/>
                  <w:sz w:val="20"/>
                  <w:szCs w:val="20"/>
                  <w:lang w:bidi="th-TH"/>
                </w:rPr>
                <w:delText>CIMENTO E AREIA - 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F773309" w14:textId="36F686EB" w:rsidR="008601AF" w:rsidRPr="008601AF" w:rsidRDefault="008601AF" w:rsidP="003C2C2A">
            <w:pPr>
              <w:jc w:val="center"/>
              <w:rPr>
                <w:rFonts w:ascii="Trebuchet MS" w:hAnsi="Trebuchet MS" w:cs="Arial"/>
                <w:color w:val="000000"/>
                <w:sz w:val="20"/>
                <w:szCs w:val="20"/>
                <w:lang w:bidi="th-TH"/>
              </w:rPr>
            </w:pPr>
            <w:del w:id="15161"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3AEDB550" w14:textId="27BDC9E1" w:rsidR="008601AF" w:rsidRPr="008601AF" w:rsidRDefault="008601AF" w:rsidP="003C2C2A">
            <w:pPr>
              <w:jc w:val="center"/>
              <w:rPr>
                <w:rFonts w:ascii="Trebuchet MS" w:hAnsi="Trebuchet MS" w:cs="Arial"/>
                <w:color w:val="000000"/>
                <w:sz w:val="20"/>
                <w:szCs w:val="20"/>
                <w:lang w:bidi="th-TH"/>
              </w:rPr>
            </w:pPr>
            <w:del w:id="15163" w:author="Philippe Hollanda - Oliveira Trust" w:date="2022-07-19T10:03:00Z">
              <w:r w:rsidRPr="008601AF" w:rsidDel="0016760B">
                <w:rPr>
                  <w:rFonts w:ascii="Trebuchet MS" w:hAnsi="Trebuchet MS" w:cs="Arial"/>
                  <w:color w:val="000000"/>
                  <w:sz w:val="20"/>
                  <w:szCs w:val="20"/>
                  <w:lang w:bidi="th-TH"/>
                </w:rPr>
                <w:delText>R$ 6.129,90</w:delText>
              </w:r>
            </w:del>
          </w:p>
        </w:tc>
      </w:tr>
      <w:tr w:rsidR="008601AF" w:rsidRPr="008601AF" w14:paraId="019516EB" w14:textId="77777777" w:rsidTr="0016760B">
        <w:tblPrEx>
          <w:tblW w:w="5000" w:type="pct"/>
          <w:tblCellMar>
            <w:left w:w="70" w:type="dxa"/>
            <w:right w:w="70" w:type="dxa"/>
          </w:tblCellMar>
          <w:tblPrExChange w:id="15164" w:author="Philippe Hollanda - Oliveira Trust" w:date="2022-07-19T10:03:00Z">
            <w:tblPrEx>
              <w:tblW w:w="5000" w:type="pct"/>
              <w:tblCellMar>
                <w:left w:w="70" w:type="dxa"/>
                <w:right w:w="70" w:type="dxa"/>
              </w:tblCellMar>
            </w:tblPrEx>
          </w:tblPrExChange>
        </w:tblPrEx>
        <w:trPr>
          <w:trHeight w:val="1785"/>
          <w:trPrChange w:id="151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2BDFDA" w14:textId="496AF568" w:rsidR="008601AF" w:rsidRPr="008601AF" w:rsidRDefault="008601AF" w:rsidP="003C2C2A">
            <w:pPr>
              <w:jc w:val="center"/>
              <w:rPr>
                <w:rFonts w:ascii="Trebuchet MS" w:hAnsi="Trebuchet MS" w:cs="Arial"/>
                <w:color w:val="000000"/>
                <w:sz w:val="20"/>
                <w:szCs w:val="20"/>
                <w:lang w:bidi="th-TH"/>
              </w:rPr>
            </w:pPr>
            <w:del w:id="15167" w:author="Philippe Hollanda - Oliveira Trust" w:date="2022-07-19T10:03:00Z">
              <w:r w:rsidRPr="008601AF" w:rsidDel="0016760B">
                <w:rPr>
                  <w:rFonts w:ascii="Trebuchet MS" w:hAnsi="Trebuchet MS" w:cs="Arial"/>
                  <w:color w:val="000000"/>
                  <w:sz w:val="20"/>
                  <w:szCs w:val="20"/>
                  <w:lang w:bidi="th-TH"/>
                </w:rPr>
                <w:delText>MOLA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837B12C" w14:textId="6950521C" w:rsidR="008601AF" w:rsidRPr="008601AF" w:rsidRDefault="008601AF" w:rsidP="003C2C2A">
            <w:pPr>
              <w:jc w:val="center"/>
              <w:rPr>
                <w:rFonts w:ascii="Trebuchet MS" w:hAnsi="Trebuchet MS" w:cs="Arial"/>
                <w:color w:val="000000"/>
                <w:sz w:val="20"/>
                <w:szCs w:val="20"/>
                <w:lang w:bidi="th-TH"/>
              </w:rPr>
            </w:pPr>
            <w:del w:id="15169"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B94ABF1" w14:textId="3F8B97EE" w:rsidR="008601AF" w:rsidRPr="008601AF" w:rsidRDefault="008601AF" w:rsidP="003C2C2A">
            <w:pPr>
              <w:jc w:val="center"/>
              <w:rPr>
                <w:rFonts w:ascii="Trebuchet MS" w:hAnsi="Trebuchet MS" w:cs="Arial"/>
                <w:color w:val="000000"/>
                <w:sz w:val="20"/>
                <w:szCs w:val="20"/>
                <w:lang w:bidi="th-TH"/>
              </w:rPr>
            </w:pPr>
            <w:del w:id="15171" w:author="Philippe Hollanda - Oliveira Trust" w:date="2022-07-19T10:03:00Z">
              <w:r w:rsidRPr="008601AF" w:rsidDel="0016760B">
                <w:rPr>
                  <w:rFonts w:ascii="Trebuchet MS" w:hAnsi="Trebuchet MS" w:cs="Arial"/>
                  <w:color w:val="000000"/>
                  <w:sz w:val="20"/>
                  <w:szCs w:val="20"/>
                  <w:lang w:bidi="th-TH"/>
                </w:rPr>
                <w:delText>R$ 2.802,60</w:delText>
              </w:r>
            </w:del>
          </w:p>
        </w:tc>
      </w:tr>
      <w:tr w:rsidR="008601AF" w:rsidRPr="008601AF" w14:paraId="75AB8222" w14:textId="77777777" w:rsidTr="0016760B">
        <w:tblPrEx>
          <w:tblW w:w="5000" w:type="pct"/>
          <w:tblCellMar>
            <w:left w:w="70" w:type="dxa"/>
            <w:right w:w="70" w:type="dxa"/>
          </w:tblCellMar>
          <w:tblPrExChange w:id="15172" w:author="Philippe Hollanda - Oliveira Trust" w:date="2022-07-19T10:03:00Z">
            <w:tblPrEx>
              <w:tblW w:w="5000" w:type="pct"/>
              <w:tblCellMar>
                <w:left w:w="70" w:type="dxa"/>
                <w:right w:w="70" w:type="dxa"/>
              </w:tblCellMar>
            </w:tblPrEx>
          </w:tblPrExChange>
        </w:tblPrEx>
        <w:trPr>
          <w:trHeight w:val="1785"/>
          <w:trPrChange w:id="151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9CEB18" w14:textId="2AD6069F" w:rsidR="008601AF" w:rsidRPr="008601AF" w:rsidRDefault="008601AF" w:rsidP="003C2C2A">
            <w:pPr>
              <w:jc w:val="center"/>
              <w:rPr>
                <w:rFonts w:ascii="Trebuchet MS" w:hAnsi="Trebuchet MS" w:cs="Arial"/>
                <w:color w:val="000000"/>
                <w:sz w:val="20"/>
                <w:szCs w:val="20"/>
                <w:lang w:bidi="th-TH"/>
              </w:rPr>
            </w:pPr>
            <w:del w:id="15175" w:author="Philippe Hollanda - Oliveira Trust" w:date="2022-07-19T10:03:00Z">
              <w:r w:rsidRPr="008601AF" w:rsidDel="0016760B">
                <w:rPr>
                  <w:rFonts w:ascii="Trebuchet MS" w:hAnsi="Trebuchet MS" w:cs="Arial"/>
                  <w:color w:val="000000"/>
                  <w:sz w:val="20"/>
                  <w:szCs w:val="20"/>
                  <w:lang w:bidi="th-TH"/>
                </w:rPr>
                <w:lastRenderedPageBreak/>
                <w:delText>ESPELHO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1F3DAA0" w14:textId="13331C6C" w:rsidR="008601AF" w:rsidRPr="008601AF" w:rsidRDefault="008601AF" w:rsidP="003C2C2A">
            <w:pPr>
              <w:jc w:val="center"/>
              <w:rPr>
                <w:rFonts w:ascii="Trebuchet MS" w:hAnsi="Trebuchet MS" w:cs="Arial"/>
                <w:color w:val="000000"/>
                <w:sz w:val="20"/>
                <w:szCs w:val="20"/>
                <w:lang w:bidi="th-TH"/>
              </w:rPr>
            </w:pPr>
            <w:del w:id="15177" w:author="Philippe Hollanda - Oliveira Trust" w:date="2022-07-19T10:03:00Z">
              <w:r w:rsidRPr="008601AF" w:rsidDel="0016760B">
                <w:rPr>
                  <w:rFonts w:ascii="Trebuchet MS" w:hAnsi="Trebuchet MS" w:cs="Arial"/>
                  <w:color w:val="000000"/>
                  <w:sz w:val="20"/>
                  <w:szCs w:val="20"/>
                  <w:lang w:bidi="th-TH"/>
                </w:rPr>
                <w:delText>15/02/2022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3170871" w14:textId="27556C93" w:rsidR="008601AF" w:rsidRPr="008601AF" w:rsidRDefault="008601AF" w:rsidP="003C2C2A">
            <w:pPr>
              <w:jc w:val="center"/>
              <w:rPr>
                <w:rFonts w:ascii="Trebuchet MS" w:hAnsi="Trebuchet MS" w:cs="Arial"/>
                <w:color w:val="000000"/>
                <w:sz w:val="20"/>
                <w:szCs w:val="20"/>
                <w:lang w:bidi="th-TH"/>
              </w:rPr>
            </w:pPr>
            <w:del w:id="15179" w:author="Philippe Hollanda - Oliveira Trust" w:date="2022-07-19T10:03:00Z">
              <w:r w:rsidRPr="008601AF" w:rsidDel="0016760B">
                <w:rPr>
                  <w:rFonts w:ascii="Trebuchet MS" w:hAnsi="Trebuchet MS" w:cs="Arial"/>
                  <w:color w:val="000000"/>
                  <w:sz w:val="20"/>
                  <w:szCs w:val="20"/>
                  <w:lang w:bidi="th-TH"/>
                </w:rPr>
                <w:delText>R$ 8.130,00</w:delText>
              </w:r>
            </w:del>
          </w:p>
        </w:tc>
      </w:tr>
      <w:tr w:rsidR="008601AF" w:rsidRPr="008601AF" w14:paraId="68AB525D" w14:textId="77777777" w:rsidTr="0016760B">
        <w:tblPrEx>
          <w:tblW w:w="5000" w:type="pct"/>
          <w:tblCellMar>
            <w:left w:w="70" w:type="dxa"/>
            <w:right w:w="70" w:type="dxa"/>
          </w:tblCellMar>
          <w:tblPrExChange w:id="15180" w:author="Philippe Hollanda - Oliveira Trust" w:date="2022-07-19T10:03:00Z">
            <w:tblPrEx>
              <w:tblW w:w="5000" w:type="pct"/>
              <w:tblCellMar>
                <w:left w:w="70" w:type="dxa"/>
                <w:right w:w="70" w:type="dxa"/>
              </w:tblCellMar>
            </w:tblPrEx>
          </w:tblPrExChange>
        </w:tblPrEx>
        <w:trPr>
          <w:trHeight w:val="1785"/>
          <w:trPrChange w:id="151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AC3D33" w14:textId="2BA9DF55" w:rsidR="008601AF" w:rsidRPr="008601AF" w:rsidRDefault="008601AF" w:rsidP="003C2C2A">
            <w:pPr>
              <w:jc w:val="center"/>
              <w:rPr>
                <w:rFonts w:ascii="Trebuchet MS" w:hAnsi="Trebuchet MS" w:cs="Arial"/>
                <w:color w:val="000000"/>
                <w:sz w:val="20"/>
                <w:szCs w:val="20"/>
                <w:lang w:bidi="th-TH"/>
              </w:rPr>
            </w:pPr>
            <w:del w:id="15183" w:author="Philippe Hollanda - Oliveira Trust" w:date="2022-07-19T10:03:00Z">
              <w:r w:rsidRPr="008601AF" w:rsidDel="0016760B">
                <w:rPr>
                  <w:rFonts w:ascii="Trebuchet MS" w:hAnsi="Trebuchet MS" w:cs="Arial"/>
                  <w:color w:val="000000"/>
                  <w:sz w:val="20"/>
                  <w:szCs w:val="20"/>
                  <w:lang w:bidi="th-TH"/>
                </w:rPr>
                <w:delText>VALVULA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DB4A845" w14:textId="02D7CB96" w:rsidR="008601AF" w:rsidRPr="008601AF" w:rsidRDefault="008601AF" w:rsidP="003C2C2A">
            <w:pPr>
              <w:jc w:val="center"/>
              <w:rPr>
                <w:rFonts w:ascii="Trebuchet MS" w:hAnsi="Trebuchet MS" w:cs="Arial"/>
                <w:color w:val="000000"/>
                <w:sz w:val="20"/>
                <w:szCs w:val="20"/>
                <w:lang w:bidi="th-TH"/>
              </w:rPr>
            </w:pPr>
            <w:del w:id="15185" w:author="Philippe Hollanda - Oliveira Trust" w:date="2022-07-19T10:03:00Z">
              <w:r w:rsidRPr="008601AF" w:rsidDel="0016760B">
                <w:rPr>
                  <w:rFonts w:ascii="Trebuchet MS" w:hAnsi="Trebuchet MS" w:cs="Arial"/>
                  <w:color w:val="000000"/>
                  <w:sz w:val="20"/>
                  <w:szCs w:val="20"/>
                  <w:lang w:bidi="th-TH"/>
                </w:rPr>
                <w:delText>03/03/2022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36A81145" w14:textId="6FC8BBC1" w:rsidR="008601AF" w:rsidRPr="008601AF" w:rsidRDefault="008601AF" w:rsidP="003C2C2A">
            <w:pPr>
              <w:jc w:val="center"/>
              <w:rPr>
                <w:rFonts w:ascii="Trebuchet MS" w:hAnsi="Trebuchet MS" w:cs="Arial"/>
                <w:color w:val="000000"/>
                <w:sz w:val="20"/>
                <w:szCs w:val="20"/>
                <w:lang w:bidi="th-TH"/>
              </w:rPr>
            </w:pPr>
            <w:del w:id="15187" w:author="Philippe Hollanda - Oliveira Trust" w:date="2022-07-19T10:03:00Z">
              <w:r w:rsidRPr="008601AF" w:rsidDel="0016760B">
                <w:rPr>
                  <w:rFonts w:ascii="Trebuchet MS" w:hAnsi="Trebuchet MS" w:cs="Arial"/>
                  <w:color w:val="000000"/>
                  <w:sz w:val="20"/>
                  <w:szCs w:val="20"/>
                  <w:lang w:bidi="th-TH"/>
                </w:rPr>
                <w:delText>R$ 132,00</w:delText>
              </w:r>
            </w:del>
          </w:p>
        </w:tc>
      </w:tr>
      <w:tr w:rsidR="008601AF" w:rsidRPr="008601AF" w14:paraId="7B42C247" w14:textId="77777777" w:rsidTr="0016760B">
        <w:tblPrEx>
          <w:tblW w:w="5000" w:type="pct"/>
          <w:tblCellMar>
            <w:left w:w="70" w:type="dxa"/>
            <w:right w:w="70" w:type="dxa"/>
          </w:tblCellMar>
          <w:tblPrExChange w:id="15188" w:author="Philippe Hollanda - Oliveira Trust" w:date="2022-07-19T10:03:00Z">
            <w:tblPrEx>
              <w:tblW w:w="5000" w:type="pct"/>
              <w:tblCellMar>
                <w:left w:w="70" w:type="dxa"/>
                <w:right w:w="70" w:type="dxa"/>
              </w:tblCellMar>
            </w:tblPrEx>
          </w:tblPrExChange>
        </w:tblPrEx>
        <w:trPr>
          <w:trHeight w:val="1785"/>
          <w:trPrChange w:id="151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83B2DF" w14:textId="0D3A0FD7" w:rsidR="008601AF" w:rsidRPr="008601AF" w:rsidRDefault="008601AF" w:rsidP="003C2C2A">
            <w:pPr>
              <w:jc w:val="center"/>
              <w:rPr>
                <w:rFonts w:ascii="Trebuchet MS" w:hAnsi="Trebuchet MS" w:cs="Arial"/>
                <w:color w:val="000000"/>
                <w:sz w:val="20"/>
                <w:szCs w:val="20"/>
                <w:lang w:bidi="th-TH"/>
              </w:rPr>
            </w:pPr>
            <w:del w:id="15191" w:author="Philippe Hollanda - Oliveira Trust" w:date="2022-07-19T10:03:00Z">
              <w:r w:rsidRPr="008601AF" w:rsidDel="0016760B">
                <w:rPr>
                  <w:rFonts w:ascii="Trebuchet MS" w:hAnsi="Trebuchet MS" w:cs="Arial"/>
                  <w:color w:val="000000"/>
                  <w:sz w:val="20"/>
                  <w:szCs w:val="20"/>
                  <w:lang w:bidi="th-TH"/>
                </w:rPr>
                <w:delText xml:space="preserve">PNEU PNEUMÁTICO </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1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A71DCDE" w14:textId="512B827F" w:rsidR="008601AF" w:rsidRPr="008601AF" w:rsidRDefault="008601AF" w:rsidP="003C2C2A">
            <w:pPr>
              <w:jc w:val="center"/>
              <w:rPr>
                <w:rFonts w:ascii="Trebuchet MS" w:hAnsi="Trebuchet MS" w:cs="Arial"/>
                <w:color w:val="000000"/>
                <w:sz w:val="20"/>
                <w:szCs w:val="20"/>
                <w:lang w:bidi="th-TH"/>
              </w:rPr>
            </w:pPr>
            <w:del w:id="15193" w:author="Philippe Hollanda - Oliveira Trust" w:date="2022-07-19T10:03:00Z">
              <w:r w:rsidRPr="008601AF" w:rsidDel="0016760B">
                <w:rPr>
                  <w:rFonts w:ascii="Trebuchet MS" w:hAnsi="Trebuchet MS" w:cs="Arial"/>
                  <w:color w:val="000000"/>
                  <w:sz w:val="20"/>
                  <w:szCs w:val="20"/>
                  <w:lang w:bidi="th-TH"/>
                </w:rPr>
                <w:delText>03/03/2022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1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D3311E9" w14:textId="2EE98F4E" w:rsidR="008601AF" w:rsidRPr="008601AF" w:rsidRDefault="008601AF" w:rsidP="003C2C2A">
            <w:pPr>
              <w:jc w:val="center"/>
              <w:rPr>
                <w:rFonts w:ascii="Trebuchet MS" w:hAnsi="Trebuchet MS" w:cs="Arial"/>
                <w:color w:val="000000"/>
                <w:sz w:val="20"/>
                <w:szCs w:val="20"/>
                <w:lang w:bidi="th-TH"/>
              </w:rPr>
            </w:pPr>
            <w:del w:id="15195" w:author="Philippe Hollanda - Oliveira Trust" w:date="2022-07-19T10:03:00Z">
              <w:r w:rsidRPr="008601AF" w:rsidDel="0016760B">
                <w:rPr>
                  <w:rFonts w:ascii="Trebuchet MS" w:hAnsi="Trebuchet MS" w:cs="Arial"/>
                  <w:color w:val="000000"/>
                  <w:sz w:val="20"/>
                  <w:szCs w:val="20"/>
                  <w:lang w:bidi="th-TH"/>
                </w:rPr>
                <w:delText>R$ 1.128,00</w:delText>
              </w:r>
            </w:del>
          </w:p>
        </w:tc>
      </w:tr>
      <w:tr w:rsidR="008601AF" w:rsidRPr="008601AF" w14:paraId="6ED25676" w14:textId="77777777" w:rsidTr="0016760B">
        <w:tblPrEx>
          <w:tblW w:w="5000" w:type="pct"/>
          <w:tblCellMar>
            <w:left w:w="70" w:type="dxa"/>
            <w:right w:w="70" w:type="dxa"/>
          </w:tblCellMar>
          <w:tblPrExChange w:id="15196" w:author="Philippe Hollanda - Oliveira Trust" w:date="2022-07-19T10:03:00Z">
            <w:tblPrEx>
              <w:tblW w:w="5000" w:type="pct"/>
              <w:tblCellMar>
                <w:left w:w="70" w:type="dxa"/>
                <w:right w:w="70" w:type="dxa"/>
              </w:tblCellMar>
            </w:tblPrEx>
          </w:tblPrExChange>
        </w:tblPrEx>
        <w:trPr>
          <w:trHeight w:val="1785"/>
          <w:trPrChange w:id="151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1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240532" w14:textId="2EEE56A3" w:rsidR="008601AF" w:rsidRPr="008601AF" w:rsidRDefault="008601AF" w:rsidP="003C2C2A">
            <w:pPr>
              <w:jc w:val="center"/>
              <w:rPr>
                <w:rFonts w:ascii="Trebuchet MS" w:hAnsi="Trebuchet MS" w:cs="Arial"/>
                <w:color w:val="000000"/>
                <w:sz w:val="20"/>
                <w:szCs w:val="20"/>
                <w:lang w:bidi="th-TH"/>
              </w:rPr>
            </w:pPr>
            <w:del w:id="15199" w:author="Philippe Hollanda - Oliveira Trust" w:date="2022-07-19T10:03:00Z">
              <w:r w:rsidRPr="008601AF" w:rsidDel="0016760B">
                <w:rPr>
                  <w:rFonts w:ascii="Trebuchet MS" w:hAnsi="Trebuchet MS" w:cs="Arial"/>
                  <w:color w:val="000000"/>
                  <w:sz w:val="20"/>
                  <w:szCs w:val="20"/>
                  <w:lang w:bidi="th-TH"/>
                </w:rPr>
                <w:delText>PAISAGISMO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3FE81C1E" w14:textId="181313E1" w:rsidR="008601AF" w:rsidRPr="008601AF" w:rsidRDefault="008601AF" w:rsidP="003C2C2A">
            <w:pPr>
              <w:jc w:val="center"/>
              <w:rPr>
                <w:rFonts w:ascii="Trebuchet MS" w:hAnsi="Trebuchet MS" w:cs="Arial"/>
                <w:color w:val="000000"/>
                <w:sz w:val="20"/>
                <w:szCs w:val="20"/>
                <w:lang w:bidi="th-TH"/>
              </w:rPr>
            </w:pPr>
            <w:del w:id="15201" w:author="Philippe Hollanda - Oliveira Trust" w:date="2022-07-19T10:03:00Z">
              <w:r w:rsidRPr="008601AF" w:rsidDel="0016760B">
                <w:rPr>
                  <w:rFonts w:ascii="Trebuchet MS" w:hAnsi="Trebuchet MS" w:cs="Arial"/>
                  <w:color w:val="000000"/>
                  <w:sz w:val="20"/>
                  <w:szCs w:val="20"/>
                  <w:lang w:bidi="th-TH"/>
                </w:rPr>
                <w:delText>16/02/2022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468B7347" w14:textId="077E6C72" w:rsidR="008601AF" w:rsidRPr="008601AF" w:rsidRDefault="008601AF" w:rsidP="003C2C2A">
            <w:pPr>
              <w:jc w:val="center"/>
              <w:rPr>
                <w:rFonts w:ascii="Trebuchet MS" w:hAnsi="Trebuchet MS" w:cs="Arial"/>
                <w:color w:val="000000"/>
                <w:sz w:val="20"/>
                <w:szCs w:val="20"/>
                <w:lang w:bidi="th-TH"/>
              </w:rPr>
            </w:pPr>
            <w:del w:id="15203" w:author="Philippe Hollanda - Oliveira Trust" w:date="2022-07-19T10:03:00Z">
              <w:r w:rsidRPr="008601AF" w:rsidDel="0016760B">
                <w:rPr>
                  <w:rFonts w:ascii="Trebuchet MS" w:hAnsi="Trebuchet MS" w:cs="Arial"/>
                  <w:color w:val="000000"/>
                  <w:sz w:val="20"/>
                  <w:szCs w:val="20"/>
                  <w:lang w:bidi="th-TH"/>
                </w:rPr>
                <w:delText>R$ 28.279,00</w:delText>
              </w:r>
            </w:del>
          </w:p>
        </w:tc>
      </w:tr>
      <w:tr w:rsidR="008601AF" w:rsidRPr="008601AF" w14:paraId="7263BEEC" w14:textId="77777777" w:rsidTr="0016760B">
        <w:tblPrEx>
          <w:tblW w:w="5000" w:type="pct"/>
          <w:tblCellMar>
            <w:left w:w="70" w:type="dxa"/>
            <w:right w:w="70" w:type="dxa"/>
          </w:tblCellMar>
          <w:tblPrExChange w:id="15204" w:author="Philippe Hollanda - Oliveira Trust" w:date="2022-07-19T10:03:00Z">
            <w:tblPrEx>
              <w:tblW w:w="5000" w:type="pct"/>
              <w:tblCellMar>
                <w:left w:w="70" w:type="dxa"/>
                <w:right w:w="70" w:type="dxa"/>
              </w:tblCellMar>
            </w:tblPrEx>
          </w:tblPrExChange>
        </w:tblPrEx>
        <w:trPr>
          <w:trHeight w:val="1785"/>
          <w:trPrChange w:id="152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4BEDBF" w14:textId="0AFB4AA4" w:rsidR="008601AF" w:rsidRPr="008601AF" w:rsidRDefault="008601AF" w:rsidP="003C2C2A">
            <w:pPr>
              <w:jc w:val="center"/>
              <w:rPr>
                <w:rFonts w:ascii="Trebuchet MS" w:hAnsi="Trebuchet MS" w:cs="Arial"/>
                <w:color w:val="000000"/>
                <w:sz w:val="20"/>
                <w:szCs w:val="20"/>
                <w:lang w:bidi="th-TH"/>
              </w:rPr>
            </w:pPr>
            <w:del w:id="15207" w:author="Philippe Hollanda - Oliveira Trust" w:date="2022-07-19T10:03:00Z">
              <w:r w:rsidRPr="008601AF" w:rsidDel="0016760B">
                <w:rPr>
                  <w:rFonts w:ascii="Trebuchet MS" w:hAnsi="Trebuchet MS" w:cs="Arial"/>
                  <w:color w:val="000000"/>
                  <w:sz w:val="20"/>
                  <w:szCs w:val="20"/>
                  <w:lang w:bidi="th-TH"/>
                </w:rPr>
                <w:delText>CHAPA DE ALUMÍNIO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79EC7C0B" w14:textId="75E91C9B" w:rsidR="008601AF" w:rsidRPr="008601AF" w:rsidRDefault="008601AF" w:rsidP="003C2C2A">
            <w:pPr>
              <w:jc w:val="center"/>
              <w:rPr>
                <w:rFonts w:ascii="Trebuchet MS" w:hAnsi="Trebuchet MS" w:cs="Arial"/>
                <w:color w:val="000000"/>
                <w:sz w:val="20"/>
                <w:szCs w:val="20"/>
                <w:lang w:bidi="th-TH"/>
              </w:rPr>
            </w:pPr>
            <w:del w:id="15209"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05FB307" w14:textId="087E7207" w:rsidR="008601AF" w:rsidRPr="008601AF" w:rsidRDefault="008601AF" w:rsidP="003C2C2A">
            <w:pPr>
              <w:jc w:val="center"/>
              <w:rPr>
                <w:rFonts w:ascii="Trebuchet MS" w:hAnsi="Trebuchet MS" w:cs="Arial"/>
                <w:color w:val="000000"/>
                <w:sz w:val="20"/>
                <w:szCs w:val="20"/>
                <w:lang w:bidi="th-TH"/>
              </w:rPr>
            </w:pPr>
            <w:del w:id="15211" w:author="Philippe Hollanda - Oliveira Trust" w:date="2022-07-19T10:03:00Z">
              <w:r w:rsidRPr="008601AF" w:rsidDel="0016760B">
                <w:rPr>
                  <w:rFonts w:ascii="Trebuchet MS" w:hAnsi="Trebuchet MS" w:cs="Arial"/>
                  <w:color w:val="000000"/>
                  <w:sz w:val="20"/>
                  <w:szCs w:val="20"/>
                  <w:lang w:bidi="th-TH"/>
                </w:rPr>
                <w:delText>R$ 2.370,00</w:delText>
              </w:r>
            </w:del>
          </w:p>
        </w:tc>
      </w:tr>
      <w:tr w:rsidR="008601AF" w:rsidRPr="008601AF" w14:paraId="6CF43BCE" w14:textId="77777777" w:rsidTr="0016760B">
        <w:tblPrEx>
          <w:tblW w:w="5000" w:type="pct"/>
          <w:tblCellMar>
            <w:left w:w="70" w:type="dxa"/>
            <w:right w:w="70" w:type="dxa"/>
          </w:tblCellMar>
          <w:tblPrExChange w:id="15212" w:author="Philippe Hollanda - Oliveira Trust" w:date="2022-07-19T10:03:00Z">
            <w:tblPrEx>
              <w:tblW w:w="5000" w:type="pct"/>
              <w:tblCellMar>
                <w:left w:w="70" w:type="dxa"/>
                <w:right w:w="70" w:type="dxa"/>
              </w:tblCellMar>
            </w:tblPrEx>
          </w:tblPrExChange>
        </w:tblPrEx>
        <w:trPr>
          <w:trHeight w:val="1785"/>
          <w:trPrChange w:id="152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A06A74" w14:textId="3A87729F" w:rsidR="008601AF" w:rsidRPr="008601AF" w:rsidRDefault="008601AF" w:rsidP="003C2C2A">
            <w:pPr>
              <w:jc w:val="center"/>
              <w:rPr>
                <w:rFonts w:ascii="Trebuchet MS" w:hAnsi="Trebuchet MS" w:cs="Arial"/>
                <w:color w:val="000000"/>
                <w:sz w:val="20"/>
                <w:szCs w:val="20"/>
                <w:lang w:bidi="th-TH"/>
              </w:rPr>
            </w:pPr>
            <w:del w:id="15215" w:author="Philippe Hollanda - Oliveira Trust" w:date="2022-07-19T10:03:00Z">
              <w:r w:rsidRPr="008601AF" w:rsidDel="0016760B">
                <w:rPr>
                  <w:rFonts w:ascii="Trebuchet MS" w:hAnsi="Trebuchet MS" w:cs="Arial"/>
                  <w:color w:val="000000"/>
                  <w:sz w:val="20"/>
                  <w:szCs w:val="20"/>
                  <w:lang w:bidi="th-TH"/>
                </w:rPr>
                <w:lastRenderedPageBreak/>
                <w:delText>PLACA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020E2FE" w14:textId="5C54C146" w:rsidR="008601AF" w:rsidRPr="008601AF" w:rsidRDefault="008601AF" w:rsidP="003C2C2A">
            <w:pPr>
              <w:jc w:val="center"/>
              <w:rPr>
                <w:rFonts w:ascii="Trebuchet MS" w:hAnsi="Trebuchet MS" w:cs="Arial"/>
                <w:color w:val="000000"/>
                <w:sz w:val="20"/>
                <w:szCs w:val="20"/>
                <w:lang w:bidi="th-TH"/>
              </w:rPr>
            </w:pPr>
            <w:del w:id="15217" w:author="Philippe Hollanda - Oliveira Trust" w:date="2022-07-19T10:03:00Z">
              <w:r w:rsidRPr="008601AF" w:rsidDel="0016760B">
                <w:rPr>
                  <w:rFonts w:ascii="Trebuchet MS" w:hAnsi="Trebuchet MS" w:cs="Arial"/>
                  <w:color w:val="000000"/>
                  <w:sz w:val="20"/>
                  <w:szCs w:val="20"/>
                  <w:lang w:bidi="th-TH"/>
                </w:rPr>
                <w:delText>07/03/2022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68B1180B" w14:textId="656B3172" w:rsidR="008601AF" w:rsidRPr="008601AF" w:rsidRDefault="008601AF" w:rsidP="003C2C2A">
            <w:pPr>
              <w:jc w:val="center"/>
              <w:rPr>
                <w:rFonts w:ascii="Trebuchet MS" w:hAnsi="Trebuchet MS" w:cs="Arial"/>
                <w:color w:val="000000"/>
                <w:sz w:val="20"/>
                <w:szCs w:val="20"/>
                <w:lang w:bidi="th-TH"/>
              </w:rPr>
            </w:pPr>
            <w:del w:id="15219" w:author="Philippe Hollanda - Oliveira Trust" w:date="2022-07-19T10:03:00Z">
              <w:r w:rsidRPr="008601AF" w:rsidDel="0016760B">
                <w:rPr>
                  <w:rFonts w:ascii="Trebuchet MS" w:hAnsi="Trebuchet MS" w:cs="Arial"/>
                  <w:color w:val="000000"/>
                  <w:sz w:val="20"/>
                  <w:szCs w:val="20"/>
                  <w:lang w:bidi="th-TH"/>
                </w:rPr>
                <w:delText>R$ 220,90</w:delText>
              </w:r>
            </w:del>
          </w:p>
        </w:tc>
      </w:tr>
      <w:tr w:rsidR="008601AF" w:rsidRPr="008601AF" w14:paraId="1982DEBB" w14:textId="77777777" w:rsidTr="0016760B">
        <w:tblPrEx>
          <w:tblW w:w="5000" w:type="pct"/>
          <w:tblCellMar>
            <w:left w:w="70" w:type="dxa"/>
            <w:right w:w="70" w:type="dxa"/>
          </w:tblCellMar>
          <w:tblPrExChange w:id="15220" w:author="Philippe Hollanda - Oliveira Trust" w:date="2022-07-19T10:03:00Z">
            <w:tblPrEx>
              <w:tblW w:w="5000" w:type="pct"/>
              <w:tblCellMar>
                <w:left w:w="70" w:type="dxa"/>
                <w:right w:w="70" w:type="dxa"/>
              </w:tblCellMar>
            </w:tblPrEx>
          </w:tblPrExChange>
        </w:tblPrEx>
        <w:trPr>
          <w:trHeight w:val="1785"/>
          <w:trPrChange w:id="152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A7378F" w14:textId="15F88491" w:rsidR="008601AF" w:rsidRPr="008601AF" w:rsidRDefault="008601AF" w:rsidP="003C2C2A">
            <w:pPr>
              <w:jc w:val="center"/>
              <w:rPr>
                <w:rFonts w:ascii="Trebuchet MS" w:hAnsi="Trebuchet MS" w:cs="Arial"/>
                <w:color w:val="000000"/>
                <w:sz w:val="20"/>
                <w:szCs w:val="20"/>
                <w:lang w:bidi="th-TH"/>
              </w:rPr>
            </w:pPr>
            <w:del w:id="15223" w:author="Philippe Hollanda - Oliveira Trust" w:date="2022-07-19T10:03:00Z">
              <w:r w:rsidRPr="008601AF" w:rsidDel="0016760B">
                <w:rPr>
                  <w:rFonts w:ascii="Trebuchet MS" w:hAnsi="Trebuchet MS" w:cs="Arial"/>
                  <w:color w:val="000000"/>
                  <w:sz w:val="20"/>
                  <w:szCs w:val="20"/>
                  <w:lang w:bidi="th-TH"/>
                </w:rPr>
                <w:delText>GRADE- 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A0B4E2D" w14:textId="6973AE74" w:rsidR="008601AF" w:rsidRPr="008601AF" w:rsidRDefault="008601AF" w:rsidP="003C2C2A">
            <w:pPr>
              <w:jc w:val="center"/>
              <w:rPr>
                <w:rFonts w:ascii="Trebuchet MS" w:hAnsi="Trebuchet MS" w:cs="Arial"/>
                <w:color w:val="000000"/>
                <w:sz w:val="20"/>
                <w:szCs w:val="20"/>
                <w:lang w:bidi="th-TH"/>
              </w:rPr>
            </w:pPr>
            <w:del w:id="15225"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EC2FD78" w14:textId="79450F95" w:rsidR="008601AF" w:rsidRPr="008601AF" w:rsidRDefault="008601AF" w:rsidP="003C2C2A">
            <w:pPr>
              <w:jc w:val="center"/>
              <w:rPr>
                <w:rFonts w:ascii="Trebuchet MS" w:hAnsi="Trebuchet MS" w:cs="Arial"/>
                <w:color w:val="000000"/>
                <w:sz w:val="20"/>
                <w:szCs w:val="20"/>
                <w:lang w:bidi="th-TH"/>
              </w:rPr>
            </w:pPr>
            <w:del w:id="15227" w:author="Philippe Hollanda - Oliveira Trust" w:date="2022-07-19T10:03:00Z">
              <w:r w:rsidRPr="008601AF" w:rsidDel="0016760B">
                <w:rPr>
                  <w:rFonts w:ascii="Trebuchet MS" w:hAnsi="Trebuchet MS" w:cs="Arial"/>
                  <w:color w:val="000000"/>
                  <w:sz w:val="20"/>
                  <w:szCs w:val="20"/>
                  <w:lang w:bidi="th-TH"/>
                </w:rPr>
                <w:delText>R$ 18.594,25</w:delText>
              </w:r>
            </w:del>
          </w:p>
        </w:tc>
      </w:tr>
      <w:tr w:rsidR="008601AF" w:rsidRPr="008601AF" w14:paraId="2B73A8C3" w14:textId="77777777" w:rsidTr="0016760B">
        <w:tblPrEx>
          <w:tblW w:w="5000" w:type="pct"/>
          <w:tblCellMar>
            <w:left w:w="70" w:type="dxa"/>
            <w:right w:w="70" w:type="dxa"/>
          </w:tblCellMar>
          <w:tblPrExChange w:id="15228" w:author="Philippe Hollanda - Oliveira Trust" w:date="2022-07-19T10:03:00Z">
            <w:tblPrEx>
              <w:tblW w:w="5000" w:type="pct"/>
              <w:tblCellMar>
                <w:left w:w="70" w:type="dxa"/>
                <w:right w:w="70" w:type="dxa"/>
              </w:tblCellMar>
            </w:tblPrEx>
          </w:tblPrExChange>
        </w:tblPrEx>
        <w:trPr>
          <w:trHeight w:val="1785"/>
          <w:trPrChange w:id="152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A76268" w14:textId="44E23FDD" w:rsidR="008601AF" w:rsidRPr="008601AF" w:rsidRDefault="008601AF" w:rsidP="003C2C2A">
            <w:pPr>
              <w:jc w:val="center"/>
              <w:rPr>
                <w:rFonts w:ascii="Trebuchet MS" w:hAnsi="Trebuchet MS" w:cs="Arial"/>
                <w:color w:val="000000"/>
                <w:sz w:val="20"/>
                <w:szCs w:val="20"/>
                <w:lang w:bidi="th-TH"/>
              </w:rPr>
            </w:pPr>
            <w:del w:id="15231"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C770BA5" w14:textId="4787EED5" w:rsidR="008601AF" w:rsidRPr="008601AF" w:rsidRDefault="008601AF" w:rsidP="003C2C2A">
            <w:pPr>
              <w:jc w:val="center"/>
              <w:rPr>
                <w:rFonts w:ascii="Trebuchet MS" w:hAnsi="Trebuchet MS" w:cs="Arial"/>
                <w:color w:val="000000"/>
                <w:sz w:val="20"/>
                <w:szCs w:val="20"/>
                <w:lang w:bidi="th-TH"/>
              </w:rPr>
            </w:pPr>
            <w:del w:id="15233"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E0686F2" w14:textId="7A025BC8" w:rsidR="008601AF" w:rsidRPr="008601AF" w:rsidRDefault="008601AF" w:rsidP="003C2C2A">
            <w:pPr>
              <w:jc w:val="center"/>
              <w:rPr>
                <w:rFonts w:ascii="Trebuchet MS" w:hAnsi="Trebuchet MS" w:cs="Arial"/>
                <w:color w:val="000000"/>
                <w:sz w:val="20"/>
                <w:szCs w:val="20"/>
                <w:lang w:bidi="th-TH"/>
              </w:rPr>
            </w:pPr>
            <w:del w:id="15235" w:author="Philippe Hollanda - Oliveira Trust" w:date="2022-07-19T10:03:00Z">
              <w:r w:rsidRPr="008601AF" w:rsidDel="0016760B">
                <w:rPr>
                  <w:rFonts w:ascii="Trebuchet MS" w:hAnsi="Trebuchet MS" w:cs="Arial"/>
                  <w:color w:val="000000"/>
                  <w:sz w:val="20"/>
                  <w:szCs w:val="20"/>
                  <w:lang w:bidi="th-TH"/>
                </w:rPr>
                <w:delText>R$ 2.483,50</w:delText>
              </w:r>
            </w:del>
          </w:p>
        </w:tc>
      </w:tr>
      <w:tr w:rsidR="008601AF" w:rsidRPr="008601AF" w14:paraId="0A0F6CF2" w14:textId="77777777" w:rsidTr="0016760B">
        <w:tblPrEx>
          <w:tblW w:w="5000" w:type="pct"/>
          <w:tblCellMar>
            <w:left w:w="70" w:type="dxa"/>
            <w:right w:w="70" w:type="dxa"/>
          </w:tblCellMar>
          <w:tblPrExChange w:id="15236" w:author="Philippe Hollanda - Oliveira Trust" w:date="2022-07-19T10:03:00Z">
            <w:tblPrEx>
              <w:tblW w:w="5000" w:type="pct"/>
              <w:tblCellMar>
                <w:left w:w="70" w:type="dxa"/>
                <w:right w:w="70" w:type="dxa"/>
              </w:tblCellMar>
            </w:tblPrEx>
          </w:tblPrExChange>
        </w:tblPrEx>
        <w:trPr>
          <w:trHeight w:val="1785"/>
          <w:trPrChange w:id="152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1E192F" w14:textId="287F9044" w:rsidR="008601AF" w:rsidRPr="008601AF" w:rsidRDefault="008601AF" w:rsidP="003C2C2A">
            <w:pPr>
              <w:jc w:val="center"/>
              <w:rPr>
                <w:rFonts w:ascii="Trebuchet MS" w:hAnsi="Trebuchet MS" w:cs="Arial"/>
                <w:color w:val="000000"/>
                <w:sz w:val="20"/>
                <w:szCs w:val="20"/>
                <w:lang w:bidi="th-TH"/>
              </w:rPr>
            </w:pPr>
            <w:del w:id="15239"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0B8D979" w14:textId="6D030910" w:rsidR="008601AF" w:rsidRPr="008601AF" w:rsidRDefault="008601AF" w:rsidP="003C2C2A">
            <w:pPr>
              <w:jc w:val="center"/>
              <w:rPr>
                <w:rFonts w:ascii="Trebuchet MS" w:hAnsi="Trebuchet MS" w:cs="Arial"/>
                <w:color w:val="000000"/>
                <w:sz w:val="20"/>
                <w:szCs w:val="20"/>
                <w:lang w:bidi="th-TH"/>
              </w:rPr>
            </w:pPr>
            <w:del w:id="15241"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E7BAFAE" w14:textId="36B8DD00" w:rsidR="008601AF" w:rsidRPr="008601AF" w:rsidRDefault="008601AF" w:rsidP="003C2C2A">
            <w:pPr>
              <w:jc w:val="center"/>
              <w:rPr>
                <w:rFonts w:ascii="Trebuchet MS" w:hAnsi="Trebuchet MS" w:cs="Arial"/>
                <w:color w:val="000000"/>
                <w:sz w:val="20"/>
                <w:szCs w:val="20"/>
                <w:lang w:bidi="th-TH"/>
              </w:rPr>
            </w:pPr>
            <w:del w:id="15243" w:author="Philippe Hollanda - Oliveira Trust" w:date="2022-07-19T10:03:00Z">
              <w:r w:rsidRPr="008601AF" w:rsidDel="0016760B">
                <w:rPr>
                  <w:rFonts w:ascii="Trebuchet MS" w:hAnsi="Trebuchet MS" w:cs="Arial"/>
                  <w:color w:val="000000"/>
                  <w:sz w:val="20"/>
                  <w:szCs w:val="20"/>
                  <w:lang w:bidi="th-TH"/>
                </w:rPr>
                <w:delText>R$ 4.297,00</w:delText>
              </w:r>
            </w:del>
          </w:p>
        </w:tc>
      </w:tr>
      <w:tr w:rsidR="008601AF" w:rsidRPr="008601AF" w14:paraId="396A8D38" w14:textId="77777777" w:rsidTr="0016760B">
        <w:tblPrEx>
          <w:tblW w:w="5000" w:type="pct"/>
          <w:tblCellMar>
            <w:left w:w="70" w:type="dxa"/>
            <w:right w:w="70" w:type="dxa"/>
          </w:tblCellMar>
          <w:tblPrExChange w:id="15244" w:author="Philippe Hollanda - Oliveira Trust" w:date="2022-07-19T10:03:00Z">
            <w:tblPrEx>
              <w:tblW w:w="5000" w:type="pct"/>
              <w:tblCellMar>
                <w:left w:w="70" w:type="dxa"/>
                <w:right w:w="70" w:type="dxa"/>
              </w:tblCellMar>
            </w:tblPrEx>
          </w:tblPrExChange>
        </w:tblPrEx>
        <w:trPr>
          <w:trHeight w:val="1785"/>
          <w:trPrChange w:id="152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D34560" w14:textId="45B3AE12" w:rsidR="008601AF" w:rsidRPr="008601AF" w:rsidRDefault="008601AF" w:rsidP="003C2C2A">
            <w:pPr>
              <w:jc w:val="center"/>
              <w:rPr>
                <w:rFonts w:ascii="Trebuchet MS" w:hAnsi="Trebuchet MS" w:cs="Arial"/>
                <w:color w:val="000000"/>
                <w:sz w:val="20"/>
                <w:szCs w:val="20"/>
                <w:lang w:bidi="th-TH"/>
              </w:rPr>
            </w:pPr>
            <w:del w:id="15247"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201935F7" w14:textId="4723DBCA" w:rsidR="008601AF" w:rsidRPr="008601AF" w:rsidRDefault="008601AF" w:rsidP="003C2C2A">
            <w:pPr>
              <w:jc w:val="center"/>
              <w:rPr>
                <w:rFonts w:ascii="Trebuchet MS" w:hAnsi="Trebuchet MS" w:cs="Arial"/>
                <w:color w:val="000000"/>
                <w:sz w:val="20"/>
                <w:szCs w:val="20"/>
                <w:lang w:bidi="th-TH"/>
              </w:rPr>
            </w:pPr>
            <w:del w:id="15249"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2380027" w14:textId="40CE5872" w:rsidR="008601AF" w:rsidRPr="008601AF" w:rsidRDefault="008601AF" w:rsidP="003C2C2A">
            <w:pPr>
              <w:jc w:val="center"/>
              <w:rPr>
                <w:rFonts w:ascii="Trebuchet MS" w:hAnsi="Trebuchet MS" w:cs="Arial"/>
                <w:color w:val="000000"/>
                <w:sz w:val="20"/>
                <w:szCs w:val="20"/>
                <w:lang w:bidi="th-TH"/>
              </w:rPr>
            </w:pPr>
            <w:del w:id="15251" w:author="Philippe Hollanda - Oliveira Trust" w:date="2022-07-19T10:03:00Z">
              <w:r w:rsidRPr="008601AF" w:rsidDel="0016760B">
                <w:rPr>
                  <w:rFonts w:ascii="Trebuchet MS" w:hAnsi="Trebuchet MS" w:cs="Arial"/>
                  <w:color w:val="000000"/>
                  <w:sz w:val="20"/>
                  <w:szCs w:val="20"/>
                  <w:lang w:bidi="th-TH"/>
                </w:rPr>
                <w:delText>R$ 710,00</w:delText>
              </w:r>
            </w:del>
          </w:p>
        </w:tc>
      </w:tr>
      <w:tr w:rsidR="008601AF" w:rsidRPr="008601AF" w14:paraId="67425A96" w14:textId="77777777" w:rsidTr="0016760B">
        <w:tblPrEx>
          <w:tblW w:w="5000" w:type="pct"/>
          <w:tblCellMar>
            <w:left w:w="70" w:type="dxa"/>
            <w:right w:w="70" w:type="dxa"/>
          </w:tblCellMar>
          <w:tblPrExChange w:id="15252" w:author="Philippe Hollanda - Oliveira Trust" w:date="2022-07-19T10:03:00Z">
            <w:tblPrEx>
              <w:tblW w:w="5000" w:type="pct"/>
              <w:tblCellMar>
                <w:left w:w="70" w:type="dxa"/>
                <w:right w:w="70" w:type="dxa"/>
              </w:tblCellMar>
            </w:tblPrEx>
          </w:tblPrExChange>
        </w:tblPrEx>
        <w:trPr>
          <w:trHeight w:val="1785"/>
          <w:trPrChange w:id="152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B867E6" w14:textId="512E8A4F" w:rsidR="008601AF" w:rsidRPr="008601AF" w:rsidRDefault="008601AF" w:rsidP="003C2C2A">
            <w:pPr>
              <w:jc w:val="center"/>
              <w:rPr>
                <w:rFonts w:ascii="Trebuchet MS" w:hAnsi="Trebuchet MS" w:cs="Arial"/>
                <w:color w:val="000000"/>
                <w:sz w:val="20"/>
                <w:szCs w:val="20"/>
                <w:lang w:bidi="th-TH"/>
              </w:rPr>
            </w:pPr>
            <w:del w:id="15255" w:author="Philippe Hollanda - Oliveira Trust" w:date="2022-07-19T10:03:00Z">
              <w:r w:rsidRPr="008601AF" w:rsidDel="0016760B">
                <w:rPr>
                  <w:rFonts w:ascii="Trebuchet MS" w:hAnsi="Trebuchet MS" w:cs="Arial"/>
                  <w:color w:val="000000"/>
                  <w:sz w:val="20"/>
                  <w:szCs w:val="20"/>
                  <w:lang w:bidi="th-TH"/>
                </w:rPr>
                <w:lastRenderedPageBreak/>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876C923" w14:textId="748298D8" w:rsidR="008601AF" w:rsidRPr="008601AF" w:rsidRDefault="008601AF" w:rsidP="003C2C2A">
            <w:pPr>
              <w:jc w:val="center"/>
              <w:rPr>
                <w:rFonts w:ascii="Trebuchet MS" w:hAnsi="Trebuchet MS" w:cs="Arial"/>
                <w:color w:val="000000"/>
                <w:sz w:val="20"/>
                <w:szCs w:val="20"/>
                <w:lang w:bidi="th-TH"/>
              </w:rPr>
            </w:pPr>
            <w:del w:id="15257"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500EEA61" w14:textId="1929D2A4" w:rsidR="008601AF" w:rsidRPr="008601AF" w:rsidRDefault="008601AF" w:rsidP="003C2C2A">
            <w:pPr>
              <w:jc w:val="center"/>
              <w:rPr>
                <w:rFonts w:ascii="Trebuchet MS" w:hAnsi="Trebuchet MS" w:cs="Arial"/>
                <w:color w:val="000000"/>
                <w:sz w:val="20"/>
                <w:szCs w:val="20"/>
                <w:lang w:bidi="th-TH"/>
              </w:rPr>
            </w:pPr>
            <w:del w:id="15259" w:author="Philippe Hollanda - Oliveira Trust" w:date="2022-07-19T10:03:00Z">
              <w:r w:rsidRPr="008601AF" w:rsidDel="0016760B">
                <w:rPr>
                  <w:rFonts w:ascii="Trebuchet MS" w:hAnsi="Trebuchet MS" w:cs="Arial"/>
                  <w:color w:val="000000"/>
                  <w:sz w:val="20"/>
                  <w:szCs w:val="20"/>
                  <w:lang w:bidi="th-TH"/>
                </w:rPr>
                <w:delText>R$ 3.103,00</w:delText>
              </w:r>
            </w:del>
          </w:p>
        </w:tc>
      </w:tr>
      <w:tr w:rsidR="008601AF" w:rsidRPr="008601AF" w14:paraId="10C0F851" w14:textId="77777777" w:rsidTr="0016760B">
        <w:tblPrEx>
          <w:tblW w:w="5000" w:type="pct"/>
          <w:tblCellMar>
            <w:left w:w="70" w:type="dxa"/>
            <w:right w:w="70" w:type="dxa"/>
          </w:tblCellMar>
          <w:tblPrExChange w:id="15260" w:author="Philippe Hollanda - Oliveira Trust" w:date="2022-07-19T10:03:00Z">
            <w:tblPrEx>
              <w:tblW w:w="5000" w:type="pct"/>
              <w:tblCellMar>
                <w:left w:w="70" w:type="dxa"/>
                <w:right w:w="70" w:type="dxa"/>
              </w:tblCellMar>
            </w:tblPrEx>
          </w:tblPrExChange>
        </w:tblPrEx>
        <w:trPr>
          <w:trHeight w:val="1785"/>
          <w:trPrChange w:id="152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9A140A" w14:textId="4DEDAF49" w:rsidR="008601AF" w:rsidRPr="008601AF" w:rsidRDefault="008601AF" w:rsidP="003C2C2A">
            <w:pPr>
              <w:jc w:val="center"/>
              <w:rPr>
                <w:rFonts w:ascii="Trebuchet MS" w:hAnsi="Trebuchet MS" w:cs="Arial"/>
                <w:color w:val="000000"/>
                <w:sz w:val="20"/>
                <w:szCs w:val="20"/>
                <w:lang w:bidi="th-TH"/>
              </w:rPr>
            </w:pPr>
            <w:del w:id="15263" w:author="Philippe Hollanda - Oliveira Trust" w:date="2022-07-19T10:03:00Z">
              <w:r w:rsidRPr="008601AF" w:rsidDel="0016760B">
                <w:rPr>
                  <w:rFonts w:ascii="Trebuchet MS" w:hAnsi="Trebuchet MS" w:cs="Arial"/>
                  <w:color w:val="000000"/>
                  <w:sz w:val="20"/>
                  <w:szCs w:val="20"/>
                  <w:lang w:bidi="th-TH"/>
                </w:rPr>
                <w:delText>MARCO COM ALIZAR</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CFFC4E2" w14:textId="2B9D55B4" w:rsidR="008601AF" w:rsidRPr="008601AF" w:rsidRDefault="008601AF" w:rsidP="003C2C2A">
            <w:pPr>
              <w:jc w:val="center"/>
              <w:rPr>
                <w:rFonts w:ascii="Trebuchet MS" w:hAnsi="Trebuchet MS" w:cs="Arial"/>
                <w:color w:val="000000"/>
                <w:sz w:val="20"/>
                <w:szCs w:val="20"/>
                <w:lang w:bidi="th-TH"/>
              </w:rPr>
            </w:pPr>
            <w:del w:id="15265" w:author="Philippe Hollanda - Oliveira Trust" w:date="2022-07-19T10:03:00Z">
              <w:r w:rsidRPr="008601AF" w:rsidDel="0016760B">
                <w:rPr>
                  <w:rFonts w:ascii="Trebuchet MS" w:hAnsi="Trebuchet MS" w:cs="Arial"/>
                  <w:color w:val="000000"/>
                  <w:sz w:val="20"/>
                  <w:szCs w:val="20"/>
                  <w:lang w:bidi="th-TH"/>
                </w:rPr>
                <w:delText>03/03/2022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B30F8AE" w14:textId="017CCBA6" w:rsidR="008601AF" w:rsidRPr="008601AF" w:rsidRDefault="008601AF" w:rsidP="003C2C2A">
            <w:pPr>
              <w:jc w:val="center"/>
              <w:rPr>
                <w:rFonts w:ascii="Trebuchet MS" w:hAnsi="Trebuchet MS" w:cs="Arial"/>
                <w:color w:val="000000"/>
                <w:sz w:val="20"/>
                <w:szCs w:val="20"/>
                <w:lang w:bidi="th-TH"/>
              </w:rPr>
            </w:pPr>
            <w:del w:id="15267" w:author="Philippe Hollanda - Oliveira Trust" w:date="2022-07-19T10:03:00Z">
              <w:r w:rsidRPr="008601AF" w:rsidDel="0016760B">
                <w:rPr>
                  <w:rFonts w:ascii="Trebuchet MS" w:hAnsi="Trebuchet MS" w:cs="Arial"/>
                  <w:color w:val="000000"/>
                  <w:sz w:val="20"/>
                  <w:szCs w:val="20"/>
                  <w:lang w:bidi="th-TH"/>
                </w:rPr>
                <w:delText>R$ 5.250,00</w:delText>
              </w:r>
            </w:del>
          </w:p>
        </w:tc>
      </w:tr>
      <w:tr w:rsidR="008601AF" w:rsidRPr="008601AF" w14:paraId="7042A494" w14:textId="77777777" w:rsidTr="0016760B">
        <w:tblPrEx>
          <w:tblW w:w="5000" w:type="pct"/>
          <w:tblCellMar>
            <w:left w:w="70" w:type="dxa"/>
            <w:right w:w="70" w:type="dxa"/>
          </w:tblCellMar>
          <w:tblPrExChange w:id="15268" w:author="Philippe Hollanda - Oliveira Trust" w:date="2022-07-19T10:03:00Z">
            <w:tblPrEx>
              <w:tblW w:w="5000" w:type="pct"/>
              <w:tblCellMar>
                <w:left w:w="70" w:type="dxa"/>
                <w:right w:w="70" w:type="dxa"/>
              </w:tblCellMar>
            </w:tblPrEx>
          </w:tblPrExChange>
        </w:tblPrEx>
        <w:trPr>
          <w:trHeight w:val="1785"/>
          <w:trPrChange w:id="152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02EB61" w14:textId="26CB39A7" w:rsidR="008601AF" w:rsidRPr="008601AF" w:rsidRDefault="008601AF" w:rsidP="003C2C2A">
            <w:pPr>
              <w:jc w:val="center"/>
              <w:rPr>
                <w:rFonts w:ascii="Trebuchet MS" w:hAnsi="Trebuchet MS" w:cs="Arial"/>
                <w:color w:val="000000"/>
                <w:sz w:val="20"/>
                <w:szCs w:val="20"/>
                <w:lang w:bidi="th-TH"/>
              </w:rPr>
            </w:pPr>
            <w:del w:id="15271"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90CCBAB" w14:textId="361D8D87" w:rsidR="008601AF" w:rsidRPr="008601AF" w:rsidRDefault="008601AF" w:rsidP="003C2C2A">
            <w:pPr>
              <w:jc w:val="center"/>
              <w:rPr>
                <w:rFonts w:ascii="Trebuchet MS" w:hAnsi="Trebuchet MS" w:cs="Arial"/>
                <w:color w:val="000000"/>
                <w:sz w:val="20"/>
                <w:szCs w:val="20"/>
                <w:lang w:bidi="th-TH"/>
              </w:rPr>
            </w:pPr>
            <w:del w:id="15273" w:author="Philippe Hollanda - Oliveira Trust" w:date="2022-07-19T10:03:00Z">
              <w:r w:rsidRPr="008601AF" w:rsidDel="0016760B">
                <w:rPr>
                  <w:rFonts w:ascii="Trebuchet MS" w:hAnsi="Trebuchet MS" w:cs="Arial"/>
                  <w:color w:val="000000"/>
                  <w:sz w:val="20"/>
                  <w:szCs w:val="20"/>
                  <w:lang w:bidi="th-TH"/>
                </w:rPr>
                <w:delText>10/03/2022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AEE3A63" w14:textId="326A6125" w:rsidR="008601AF" w:rsidRPr="008601AF" w:rsidRDefault="008601AF" w:rsidP="003C2C2A">
            <w:pPr>
              <w:jc w:val="center"/>
              <w:rPr>
                <w:rFonts w:ascii="Trebuchet MS" w:hAnsi="Trebuchet MS" w:cs="Arial"/>
                <w:color w:val="000000"/>
                <w:sz w:val="20"/>
                <w:szCs w:val="20"/>
                <w:lang w:bidi="th-TH"/>
              </w:rPr>
            </w:pPr>
            <w:del w:id="15275" w:author="Philippe Hollanda - Oliveira Trust" w:date="2022-07-19T10:03:00Z">
              <w:r w:rsidRPr="008601AF" w:rsidDel="0016760B">
                <w:rPr>
                  <w:rFonts w:ascii="Trebuchet MS" w:hAnsi="Trebuchet MS" w:cs="Arial"/>
                  <w:color w:val="000000"/>
                  <w:sz w:val="20"/>
                  <w:szCs w:val="20"/>
                  <w:lang w:bidi="th-TH"/>
                </w:rPr>
                <w:delText>R$ 2.490,20</w:delText>
              </w:r>
            </w:del>
          </w:p>
        </w:tc>
      </w:tr>
      <w:tr w:rsidR="008601AF" w:rsidRPr="008601AF" w14:paraId="7A864FF7" w14:textId="77777777" w:rsidTr="0016760B">
        <w:tblPrEx>
          <w:tblW w:w="5000" w:type="pct"/>
          <w:tblCellMar>
            <w:left w:w="70" w:type="dxa"/>
            <w:right w:w="70" w:type="dxa"/>
          </w:tblCellMar>
          <w:tblPrExChange w:id="15276" w:author="Philippe Hollanda - Oliveira Trust" w:date="2022-07-19T10:03:00Z">
            <w:tblPrEx>
              <w:tblW w:w="5000" w:type="pct"/>
              <w:tblCellMar>
                <w:left w:w="70" w:type="dxa"/>
                <w:right w:w="70" w:type="dxa"/>
              </w:tblCellMar>
            </w:tblPrEx>
          </w:tblPrExChange>
        </w:tblPrEx>
        <w:trPr>
          <w:trHeight w:val="1785"/>
          <w:trPrChange w:id="152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B0BFF2" w14:textId="7841AC93" w:rsidR="008601AF" w:rsidRPr="008601AF" w:rsidRDefault="008601AF" w:rsidP="003C2C2A">
            <w:pPr>
              <w:jc w:val="center"/>
              <w:rPr>
                <w:rFonts w:ascii="Trebuchet MS" w:hAnsi="Trebuchet MS" w:cs="Arial"/>
                <w:color w:val="000000"/>
                <w:sz w:val="20"/>
                <w:szCs w:val="20"/>
                <w:lang w:bidi="th-TH"/>
              </w:rPr>
            </w:pPr>
            <w:del w:id="15279"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2C07C41" w14:textId="1B4EDED8" w:rsidR="008601AF" w:rsidRPr="008601AF" w:rsidRDefault="008601AF" w:rsidP="003C2C2A">
            <w:pPr>
              <w:jc w:val="center"/>
              <w:rPr>
                <w:rFonts w:ascii="Trebuchet MS" w:hAnsi="Trebuchet MS" w:cs="Arial"/>
                <w:color w:val="000000"/>
                <w:sz w:val="20"/>
                <w:szCs w:val="20"/>
                <w:lang w:bidi="th-TH"/>
              </w:rPr>
            </w:pPr>
            <w:del w:id="15281" w:author="Philippe Hollanda - Oliveira Trust" w:date="2022-07-19T10:03:00Z">
              <w:r w:rsidRPr="008601AF" w:rsidDel="0016760B">
                <w:rPr>
                  <w:rFonts w:ascii="Trebuchet MS" w:hAnsi="Trebuchet MS" w:cs="Arial"/>
                  <w:color w:val="000000"/>
                  <w:sz w:val="20"/>
                  <w:szCs w:val="20"/>
                  <w:lang w:bidi="th-TH"/>
                </w:rPr>
                <w:delText>11/03/2022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D6BC58C" w14:textId="5D6F8BB1" w:rsidR="008601AF" w:rsidRPr="008601AF" w:rsidRDefault="008601AF" w:rsidP="003C2C2A">
            <w:pPr>
              <w:jc w:val="center"/>
              <w:rPr>
                <w:rFonts w:ascii="Trebuchet MS" w:hAnsi="Trebuchet MS" w:cs="Arial"/>
                <w:color w:val="000000"/>
                <w:sz w:val="20"/>
                <w:szCs w:val="20"/>
                <w:lang w:bidi="th-TH"/>
              </w:rPr>
            </w:pPr>
            <w:del w:id="15283" w:author="Philippe Hollanda - Oliveira Trust" w:date="2022-07-19T10:03:00Z">
              <w:r w:rsidRPr="008601AF" w:rsidDel="0016760B">
                <w:rPr>
                  <w:rFonts w:ascii="Trebuchet MS" w:hAnsi="Trebuchet MS" w:cs="Arial"/>
                  <w:color w:val="000000"/>
                  <w:sz w:val="20"/>
                  <w:szCs w:val="20"/>
                  <w:lang w:bidi="th-TH"/>
                </w:rPr>
                <w:delText>R$ 1.690,45</w:delText>
              </w:r>
            </w:del>
          </w:p>
        </w:tc>
      </w:tr>
      <w:tr w:rsidR="008601AF" w:rsidRPr="008601AF" w14:paraId="10A461D4" w14:textId="77777777" w:rsidTr="0016760B">
        <w:tblPrEx>
          <w:tblW w:w="5000" w:type="pct"/>
          <w:tblCellMar>
            <w:left w:w="70" w:type="dxa"/>
            <w:right w:w="70" w:type="dxa"/>
          </w:tblCellMar>
          <w:tblPrExChange w:id="15284" w:author="Philippe Hollanda - Oliveira Trust" w:date="2022-07-19T10:03:00Z">
            <w:tblPrEx>
              <w:tblW w:w="5000" w:type="pct"/>
              <w:tblCellMar>
                <w:left w:w="70" w:type="dxa"/>
                <w:right w:w="70" w:type="dxa"/>
              </w:tblCellMar>
            </w:tblPrEx>
          </w:tblPrExChange>
        </w:tblPrEx>
        <w:trPr>
          <w:trHeight w:val="1785"/>
          <w:trPrChange w:id="152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B6BB35" w14:textId="3E1DEDB5" w:rsidR="008601AF" w:rsidRPr="008601AF" w:rsidRDefault="008601AF" w:rsidP="003C2C2A">
            <w:pPr>
              <w:jc w:val="center"/>
              <w:rPr>
                <w:rFonts w:ascii="Trebuchet MS" w:hAnsi="Trebuchet MS" w:cs="Arial"/>
                <w:color w:val="000000"/>
                <w:sz w:val="20"/>
                <w:szCs w:val="20"/>
                <w:lang w:bidi="th-TH"/>
              </w:rPr>
            </w:pPr>
            <w:del w:id="15287" w:author="Philippe Hollanda - Oliveira Trust" w:date="2022-07-19T10:03:00Z">
              <w:r w:rsidRPr="008601AF" w:rsidDel="0016760B">
                <w:rPr>
                  <w:rFonts w:ascii="Trebuchet MS" w:hAnsi="Trebuchet MS" w:cs="Arial"/>
                  <w:color w:val="000000"/>
                  <w:sz w:val="20"/>
                  <w:szCs w:val="20"/>
                  <w:lang w:bidi="th-TH"/>
                </w:rPr>
                <w:delText>MATERIAL DE INFRAESTRUTURA E INFORMÁTICA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36389920" w14:textId="637C999C" w:rsidR="008601AF" w:rsidRPr="008601AF" w:rsidRDefault="008601AF" w:rsidP="003C2C2A">
            <w:pPr>
              <w:jc w:val="center"/>
              <w:rPr>
                <w:rFonts w:ascii="Trebuchet MS" w:hAnsi="Trebuchet MS" w:cs="Arial"/>
                <w:color w:val="000000"/>
                <w:sz w:val="20"/>
                <w:szCs w:val="20"/>
                <w:lang w:bidi="th-TH"/>
              </w:rPr>
            </w:pPr>
            <w:del w:id="15289" w:author="Philippe Hollanda - Oliveira Trust" w:date="2022-07-19T10:03:00Z">
              <w:r w:rsidRPr="008601AF" w:rsidDel="0016760B">
                <w:rPr>
                  <w:rFonts w:ascii="Trebuchet MS" w:hAnsi="Trebuchet MS" w:cs="Arial"/>
                  <w:color w:val="000000"/>
                  <w:sz w:val="20"/>
                  <w:szCs w:val="20"/>
                  <w:lang w:bidi="th-TH"/>
                </w:rPr>
                <w:delText>20/01/2022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3457354C" w14:textId="0A86767F" w:rsidR="008601AF" w:rsidRPr="008601AF" w:rsidRDefault="008601AF" w:rsidP="003C2C2A">
            <w:pPr>
              <w:jc w:val="center"/>
              <w:rPr>
                <w:rFonts w:ascii="Trebuchet MS" w:hAnsi="Trebuchet MS" w:cs="Arial"/>
                <w:color w:val="000000"/>
                <w:sz w:val="20"/>
                <w:szCs w:val="20"/>
                <w:lang w:bidi="th-TH"/>
              </w:rPr>
            </w:pPr>
            <w:del w:id="15291" w:author="Philippe Hollanda - Oliveira Trust" w:date="2022-07-19T10:03:00Z">
              <w:r w:rsidRPr="008601AF" w:rsidDel="0016760B">
                <w:rPr>
                  <w:rFonts w:ascii="Trebuchet MS" w:hAnsi="Trebuchet MS" w:cs="Arial"/>
                  <w:color w:val="000000"/>
                  <w:sz w:val="20"/>
                  <w:szCs w:val="20"/>
                  <w:lang w:bidi="th-TH"/>
                </w:rPr>
                <w:delText>R$ 878,48</w:delText>
              </w:r>
            </w:del>
          </w:p>
        </w:tc>
      </w:tr>
      <w:tr w:rsidR="008601AF" w:rsidRPr="008601AF" w14:paraId="515E70A1" w14:textId="77777777" w:rsidTr="0016760B">
        <w:tblPrEx>
          <w:tblW w:w="5000" w:type="pct"/>
          <w:tblCellMar>
            <w:left w:w="70" w:type="dxa"/>
            <w:right w:w="70" w:type="dxa"/>
          </w:tblCellMar>
          <w:tblPrExChange w:id="15292" w:author="Philippe Hollanda - Oliveira Trust" w:date="2022-07-19T10:03:00Z">
            <w:tblPrEx>
              <w:tblW w:w="5000" w:type="pct"/>
              <w:tblCellMar>
                <w:left w:w="70" w:type="dxa"/>
                <w:right w:w="70" w:type="dxa"/>
              </w:tblCellMar>
            </w:tblPrEx>
          </w:tblPrExChange>
        </w:tblPrEx>
        <w:trPr>
          <w:trHeight w:val="1785"/>
          <w:trPrChange w:id="152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2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49C4DB" w14:textId="34FBE2E0" w:rsidR="008601AF" w:rsidRPr="008601AF" w:rsidRDefault="008601AF" w:rsidP="003C2C2A">
            <w:pPr>
              <w:jc w:val="center"/>
              <w:rPr>
                <w:rFonts w:ascii="Trebuchet MS" w:hAnsi="Trebuchet MS" w:cs="Arial"/>
                <w:color w:val="000000"/>
                <w:sz w:val="20"/>
                <w:szCs w:val="20"/>
                <w:lang w:bidi="th-TH"/>
              </w:rPr>
            </w:pPr>
            <w:del w:id="15295" w:author="Philippe Hollanda - Oliveira Trust" w:date="2022-07-19T10:03:00Z">
              <w:r w:rsidRPr="008601AF" w:rsidDel="0016760B">
                <w:rPr>
                  <w:rFonts w:ascii="Trebuchet MS" w:hAnsi="Trebuchet MS" w:cs="Arial"/>
                  <w:color w:val="000000"/>
                  <w:sz w:val="20"/>
                  <w:szCs w:val="20"/>
                  <w:lang w:bidi="th-TH"/>
                </w:rPr>
                <w:lastRenderedPageBreak/>
                <w:delText>MATERIAL DE INFRAESTRUTURA E INFORMÁTICA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2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211B9EF" w14:textId="1805E3AB" w:rsidR="008601AF" w:rsidRPr="008601AF" w:rsidRDefault="008601AF" w:rsidP="003C2C2A">
            <w:pPr>
              <w:jc w:val="center"/>
              <w:rPr>
                <w:rFonts w:ascii="Trebuchet MS" w:hAnsi="Trebuchet MS" w:cs="Arial"/>
                <w:color w:val="000000"/>
                <w:sz w:val="20"/>
                <w:szCs w:val="20"/>
                <w:lang w:bidi="th-TH"/>
              </w:rPr>
            </w:pPr>
            <w:del w:id="15297" w:author="Philippe Hollanda - Oliveira Trust" w:date="2022-07-19T10:03:00Z">
              <w:r w:rsidRPr="008601AF" w:rsidDel="0016760B">
                <w:rPr>
                  <w:rFonts w:ascii="Trebuchet MS" w:hAnsi="Trebuchet MS" w:cs="Arial"/>
                  <w:color w:val="000000"/>
                  <w:sz w:val="20"/>
                  <w:szCs w:val="20"/>
                  <w:lang w:bidi="th-TH"/>
                </w:rPr>
                <w:delText>20/01/2022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2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5D16DE63" w14:textId="1D351225" w:rsidR="008601AF" w:rsidRPr="008601AF" w:rsidRDefault="008601AF" w:rsidP="003C2C2A">
            <w:pPr>
              <w:jc w:val="center"/>
              <w:rPr>
                <w:rFonts w:ascii="Trebuchet MS" w:hAnsi="Trebuchet MS" w:cs="Arial"/>
                <w:color w:val="000000"/>
                <w:sz w:val="20"/>
                <w:szCs w:val="20"/>
                <w:lang w:bidi="th-TH"/>
              </w:rPr>
            </w:pPr>
            <w:del w:id="15299" w:author="Philippe Hollanda - Oliveira Trust" w:date="2022-07-19T10:03:00Z">
              <w:r w:rsidRPr="008601AF" w:rsidDel="0016760B">
                <w:rPr>
                  <w:rFonts w:ascii="Trebuchet MS" w:hAnsi="Trebuchet MS" w:cs="Arial"/>
                  <w:color w:val="000000"/>
                  <w:sz w:val="20"/>
                  <w:szCs w:val="20"/>
                  <w:lang w:bidi="th-TH"/>
                </w:rPr>
                <w:delText>R$ 831,91</w:delText>
              </w:r>
            </w:del>
          </w:p>
        </w:tc>
      </w:tr>
      <w:tr w:rsidR="008601AF" w:rsidRPr="008601AF" w14:paraId="388B6BFB" w14:textId="77777777" w:rsidTr="0016760B">
        <w:tblPrEx>
          <w:tblW w:w="5000" w:type="pct"/>
          <w:tblCellMar>
            <w:left w:w="70" w:type="dxa"/>
            <w:right w:w="70" w:type="dxa"/>
          </w:tblCellMar>
          <w:tblPrExChange w:id="15300" w:author="Philippe Hollanda - Oliveira Trust" w:date="2022-07-19T10:03:00Z">
            <w:tblPrEx>
              <w:tblW w:w="5000" w:type="pct"/>
              <w:tblCellMar>
                <w:left w:w="70" w:type="dxa"/>
                <w:right w:w="70" w:type="dxa"/>
              </w:tblCellMar>
            </w:tblPrEx>
          </w:tblPrExChange>
        </w:tblPrEx>
        <w:trPr>
          <w:trHeight w:val="1785"/>
          <w:trPrChange w:id="153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13A336" w14:textId="6A103A48" w:rsidR="008601AF" w:rsidRPr="008601AF" w:rsidRDefault="008601AF" w:rsidP="003C2C2A">
            <w:pPr>
              <w:jc w:val="center"/>
              <w:rPr>
                <w:rFonts w:ascii="Trebuchet MS" w:hAnsi="Trebuchet MS" w:cs="Arial"/>
                <w:color w:val="000000"/>
                <w:sz w:val="20"/>
                <w:szCs w:val="20"/>
                <w:lang w:bidi="th-TH"/>
              </w:rPr>
            </w:pPr>
            <w:del w:id="15303" w:author="Philippe Hollanda - Oliveira Trust" w:date="2022-07-19T10:03:00Z">
              <w:r w:rsidRPr="008601AF" w:rsidDel="0016760B">
                <w:rPr>
                  <w:rFonts w:ascii="Trebuchet MS" w:hAnsi="Trebuchet MS" w:cs="Arial"/>
                  <w:color w:val="000000"/>
                  <w:sz w:val="20"/>
                  <w:szCs w:val="20"/>
                  <w:lang w:bidi="th-TH"/>
                </w:rPr>
                <w:delText>BOMBA CENTRIFUGA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F69167A" w14:textId="0A5E9895" w:rsidR="008601AF" w:rsidRPr="008601AF" w:rsidRDefault="008601AF" w:rsidP="003C2C2A">
            <w:pPr>
              <w:jc w:val="center"/>
              <w:rPr>
                <w:rFonts w:ascii="Trebuchet MS" w:hAnsi="Trebuchet MS" w:cs="Arial"/>
                <w:color w:val="000000"/>
                <w:sz w:val="20"/>
                <w:szCs w:val="20"/>
                <w:lang w:bidi="th-TH"/>
              </w:rPr>
            </w:pPr>
            <w:del w:id="15305" w:author="Philippe Hollanda - Oliveira Trust" w:date="2022-07-19T10:03:00Z">
              <w:r w:rsidRPr="008601AF" w:rsidDel="0016760B">
                <w:rPr>
                  <w:rFonts w:ascii="Trebuchet MS" w:hAnsi="Trebuchet MS" w:cs="Arial"/>
                  <w:color w:val="000000"/>
                  <w:sz w:val="20"/>
                  <w:szCs w:val="20"/>
                  <w:lang w:bidi="th-TH"/>
                </w:rPr>
                <w:delText>11/03/2022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D900137" w14:textId="3E3B775A" w:rsidR="008601AF" w:rsidRPr="008601AF" w:rsidRDefault="008601AF" w:rsidP="003C2C2A">
            <w:pPr>
              <w:jc w:val="center"/>
              <w:rPr>
                <w:rFonts w:ascii="Trebuchet MS" w:hAnsi="Trebuchet MS" w:cs="Arial"/>
                <w:color w:val="000000"/>
                <w:sz w:val="20"/>
                <w:szCs w:val="20"/>
                <w:lang w:bidi="th-TH"/>
              </w:rPr>
            </w:pPr>
            <w:del w:id="15307" w:author="Philippe Hollanda - Oliveira Trust" w:date="2022-07-19T10:03:00Z">
              <w:r w:rsidRPr="008601AF" w:rsidDel="0016760B">
                <w:rPr>
                  <w:rFonts w:ascii="Trebuchet MS" w:hAnsi="Trebuchet MS" w:cs="Arial"/>
                  <w:color w:val="000000"/>
                  <w:sz w:val="20"/>
                  <w:szCs w:val="20"/>
                  <w:lang w:bidi="th-TH"/>
                </w:rPr>
                <w:delText>R$ 478,20</w:delText>
              </w:r>
            </w:del>
          </w:p>
        </w:tc>
      </w:tr>
      <w:tr w:rsidR="008601AF" w:rsidRPr="008601AF" w14:paraId="0B4BE69B" w14:textId="77777777" w:rsidTr="0016760B">
        <w:tblPrEx>
          <w:tblW w:w="5000" w:type="pct"/>
          <w:tblCellMar>
            <w:left w:w="70" w:type="dxa"/>
            <w:right w:w="70" w:type="dxa"/>
          </w:tblCellMar>
          <w:tblPrExChange w:id="15308" w:author="Philippe Hollanda - Oliveira Trust" w:date="2022-07-19T10:03:00Z">
            <w:tblPrEx>
              <w:tblW w:w="5000" w:type="pct"/>
              <w:tblCellMar>
                <w:left w:w="70" w:type="dxa"/>
                <w:right w:w="70" w:type="dxa"/>
              </w:tblCellMar>
            </w:tblPrEx>
          </w:tblPrExChange>
        </w:tblPrEx>
        <w:trPr>
          <w:trHeight w:val="1785"/>
          <w:trPrChange w:id="153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BA3D38" w14:textId="60C6533B" w:rsidR="008601AF" w:rsidRPr="008601AF" w:rsidRDefault="008601AF" w:rsidP="003C2C2A">
            <w:pPr>
              <w:jc w:val="center"/>
              <w:rPr>
                <w:rFonts w:ascii="Trebuchet MS" w:hAnsi="Trebuchet MS" w:cs="Arial"/>
                <w:color w:val="000000"/>
                <w:sz w:val="20"/>
                <w:szCs w:val="20"/>
                <w:lang w:bidi="th-TH"/>
              </w:rPr>
            </w:pPr>
            <w:del w:id="15311" w:author="Philippe Hollanda - Oliveira Trust" w:date="2022-07-19T10:03:00Z">
              <w:r w:rsidRPr="008601AF" w:rsidDel="0016760B">
                <w:rPr>
                  <w:rFonts w:ascii="Trebuchet MS" w:hAnsi="Trebuchet MS" w:cs="Arial"/>
                  <w:color w:val="000000"/>
                  <w:sz w:val="20"/>
                  <w:szCs w:val="20"/>
                  <w:lang w:bidi="th-TH"/>
                </w:rPr>
                <w:delText>CHAPA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ECB80A9" w14:textId="01A98E57" w:rsidR="008601AF" w:rsidRPr="008601AF" w:rsidRDefault="008601AF" w:rsidP="003C2C2A">
            <w:pPr>
              <w:jc w:val="center"/>
              <w:rPr>
                <w:rFonts w:ascii="Trebuchet MS" w:hAnsi="Trebuchet MS" w:cs="Arial"/>
                <w:color w:val="000000"/>
                <w:sz w:val="20"/>
                <w:szCs w:val="20"/>
                <w:lang w:bidi="th-TH"/>
              </w:rPr>
            </w:pPr>
            <w:del w:id="15313" w:author="Philippe Hollanda - Oliveira Trust" w:date="2022-07-19T10:03:00Z">
              <w:r w:rsidRPr="008601AF" w:rsidDel="0016760B">
                <w:rPr>
                  <w:rFonts w:ascii="Trebuchet MS" w:hAnsi="Trebuchet MS" w:cs="Arial"/>
                  <w:color w:val="000000"/>
                  <w:sz w:val="20"/>
                  <w:szCs w:val="20"/>
                  <w:lang w:bidi="th-TH"/>
                </w:rPr>
                <w:delText>08/03/2022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0139BC8" w14:textId="0B98D82B" w:rsidR="008601AF" w:rsidRPr="008601AF" w:rsidRDefault="008601AF" w:rsidP="003C2C2A">
            <w:pPr>
              <w:jc w:val="center"/>
              <w:rPr>
                <w:rFonts w:ascii="Trebuchet MS" w:hAnsi="Trebuchet MS" w:cs="Arial"/>
                <w:color w:val="000000"/>
                <w:sz w:val="20"/>
                <w:szCs w:val="20"/>
                <w:lang w:bidi="th-TH"/>
              </w:rPr>
            </w:pPr>
            <w:del w:id="15315" w:author="Philippe Hollanda - Oliveira Trust" w:date="2022-07-19T10:03:00Z">
              <w:r w:rsidRPr="008601AF" w:rsidDel="0016760B">
                <w:rPr>
                  <w:rFonts w:ascii="Trebuchet MS" w:hAnsi="Trebuchet MS" w:cs="Arial"/>
                  <w:color w:val="000000"/>
                  <w:sz w:val="20"/>
                  <w:szCs w:val="20"/>
                  <w:lang w:bidi="th-TH"/>
                </w:rPr>
                <w:delText>R$ 5.717,58</w:delText>
              </w:r>
            </w:del>
          </w:p>
        </w:tc>
      </w:tr>
      <w:tr w:rsidR="008601AF" w:rsidRPr="008601AF" w14:paraId="7A266AB2" w14:textId="77777777" w:rsidTr="0016760B">
        <w:tblPrEx>
          <w:tblW w:w="5000" w:type="pct"/>
          <w:tblCellMar>
            <w:left w:w="70" w:type="dxa"/>
            <w:right w:w="70" w:type="dxa"/>
          </w:tblCellMar>
          <w:tblPrExChange w:id="15316" w:author="Philippe Hollanda - Oliveira Trust" w:date="2022-07-19T10:03:00Z">
            <w:tblPrEx>
              <w:tblW w:w="5000" w:type="pct"/>
              <w:tblCellMar>
                <w:left w:w="70" w:type="dxa"/>
                <w:right w:w="70" w:type="dxa"/>
              </w:tblCellMar>
            </w:tblPrEx>
          </w:tblPrExChange>
        </w:tblPrEx>
        <w:trPr>
          <w:trHeight w:val="1785"/>
          <w:trPrChange w:id="153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DA7C75" w14:textId="2994AFA1" w:rsidR="008601AF" w:rsidRPr="008601AF" w:rsidRDefault="008601AF" w:rsidP="003C2C2A">
            <w:pPr>
              <w:jc w:val="center"/>
              <w:rPr>
                <w:rFonts w:ascii="Trebuchet MS" w:hAnsi="Trebuchet MS" w:cs="Arial"/>
                <w:color w:val="000000"/>
                <w:sz w:val="20"/>
                <w:szCs w:val="20"/>
                <w:lang w:bidi="th-TH"/>
              </w:rPr>
            </w:pPr>
            <w:del w:id="15319" w:author="Philippe Hollanda - Oliveira Trust" w:date="2022-07-19T10:03:00Z">
              <w:r w:rsidRPr="008601AF" w:rsidDel="0016760B">
                <w:rPr>
                  <w:rFonts w:ascii="Trebuchet MS" w:hAnsi="Trebuchet MS" w:cs="Arial"/>
                  <w:color w:val="000000"/>
                  <w:sz w:val="20"/>
                  <w:szCs w:val="20"/>
                  <w:lang w:bidi="th-TH"/>
                </w:rPr>
                <w:delText xml:space="preserve">TRINCHA E TINTA </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DE58C2F" w14:textId="7F1A289B" w:rsidR="008601AF" w:rsidRPr="008601AF" w:rsidRDefault="008601AF" w:rsidP="003C2C2A">
            <w:pPr>
              <w:jc w:val="center"/>
              <w:rPr>
                <w:rFonts w:ascii="Trebuchet MS" w:hAnsi="Trebuchet MS" w:cs="Arial"/>
                <w:color w:val="000000"/>
                <w:sz w:val="20"/>
                <w:szCs w:val="20"/>
                <w:lang w:bidi="th-TH"/>
              </w:rPr>
            </w:pPr>
            <w:del w:id="15321"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A3FBC44" w14:textId="3373DE0B" w:rsidR="008601AF" w:rsidRPr="008601AF" w:rsidRDefault="008601AF" w:rsidP="003C2C2A">
            <w:pPr>
              <w:jc w:val="center"/>
              <w:rPr>
                <w:rFonts w:ascii="Trebuchet MS" w:hAnsi="Trebuchet MS" w:cs="Arial"/>
                <w:color w:val="000000"/>
                <w:sz w:val="20"/>
                <w:szCs w:val="20"/>
                <w:lang w:bidi="th-TH"/>
              </w:rPr>
            </w:pPr>
            <w:del w:id="15323" w:author="Philippe Hollanda - Oliveira Trust" w:date="2022-07-19T10:03:00Z">
              <w:r w:rsidRPr="008601AF" w:rsidDel="0016760B">
                <w:rPr>
                  <w:rFonts w:ascii="Trebuchet MS" w:hAnsi="Trebuchet MS" w:cs="Arial"/>
                  <w:color w:val="000000"/>
                  <w:sz w:val="20"/>
                  <w:szCs w:val="20"/>
                  <w:lang w:bidi="th-TH"/>
                </w:rPr>
                <w:delText>R$ 254,00</w:delText>
              </w:r>
            </w:del>
          </w:p>
        </w:tc>
      </w:tr>
      <w:tr w:rsidR="008601AF" w:rsidRPr="008601AF" w14:paraId="4A9B9B54" w14:textId="77777777" w:rsidTr="0016760B">
        <w:tblPrEx>
          <w:tblW w:w="5000" w:type="pct"/>
          <w:tblCellMar>
            <w:left w:w="70" w:type="dxa"/>
            <w:right w:w="70" w:type="dxa"/>
          </w:tblCellMar>
          <w:tblPrExChange w:id="15324" w:author="Philippe Hollanda - Oliveira Trust" w:date="2022-07-19T10:03:00Z">
            <w:tblPrEx>
              <w:tblW w:w="5000" w:type="pct"/>
              <w:tblCellMar>
                <w:left w:w="70" w:type="dxa"/>
                <w:right w:w="70" w:type="dxa"/>
              </w:tblCellMar>
            </w:tblPrEx>
          </w:tblPrExChange>
        </w:tblPrEx>
        <w:trPr>
          <w:trHeight w:val="1785"/>
          <w:trPrChange w:id="153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D82161" w14:textId="032BD6F5" w:rsidR="008601AF" w:rsidRPr="008601AF" w:rsidRDefault="008601AF" w:rsidP="003C2C2A">
            <w:pPr>
              <w:jc w:val="center"/>
              <w:rPr>
                <w:rFonts w:ascii="Trebuchet MS" w:hAnsi="Trebuchet MS" w:cs="Arial"/>
                <w:color w:val="000000"/>
                <w:sz w:val="20"/>
                <w:szCs w:val="20"/>
                <w:lang w:bidi="th-TH"/>
              </w:rPr>
            </w:pPr>
            <w:del w:id="15327"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348563AD" w14:textId="70ABA026" w:rsidR="008601AF" w:rsidRPr="008601AF" w:rsidRDefault="008601AF" w:rsidP="003C2C2A">
            <w:pPr>
              <w:jc w:val="center"/>
              <w:rPr>
                <w:rFonts w:ascii="Trebuchet MS" w:hAnsi="Trebuchet MS" w:cs="Arial"/>
                <w:color w:val="000000"/>
                <w:sz w:val="20"/>
                <w:szCs w:val="20"/>
                <w:lang w:bidi="th-TH"/>
              </w:rPr>
            </w:pPr>
            <w:del w:id="15329" w:author="Philippe Hollanda - Oliveira Trust" w:date="2022-07-19T10:03:00Z">
              <w:r w:rsidRPr="008601AF" w:rsidDel="0016760B">
                <w:rPr>
                  <w:rFonts w:ascii="Trebuchet MS" w:hAnsi="Trebuchet MS" w:cs="Arial"/>
                  <w:color w:val="000000"/>
                  <w:sz w:val="20"/>
                  <w:szCs w:val="20"/>
                  <w:lang w:bidi="th-TH"/>
                </w:rPr>
                <w:delText>02/03/2022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C4DAABA" w14:textId="48228DED" w:rsidR="008601AF" w:rsidRPr="008601AF" w:rsidRDefault="008601AF" w:rsidP="003C2C2A">
            <w:pPr>
              <w:jc w:val="center"/>
              <w:rPr>
                <w:rFonts w:ascii="Trebuchet MS" w:hAnsi="Trebuchet MS" w:cs="Arial"/>
                <w:color w:val="000000"/>
                <w:sz w:val="20"/>
                <w:szCs w:val="20"/>
                <w:lang w:bidi="th-TH"/>
              </w:rPr>
            </w:pPr>
            <w:del w:id="15331" w:author="Philippe Hollanda - Oliveira Trust" w:date="2022-07-19T10:03:00Z">
              <w:r w:rsidRPr="008601AF" w:rsidDel="0016760B">
                <w:rPr>
                  <w:rFonts w:ascii="Trebuchet MS" w:hAnsi="Trebuchet MS" w:cs="Arial"/>
                  <w:color w:val="000000"/>
                  <w:sz w:val="20"/>
                  <w:szCs w:val="20"/>
                  <w:lang w:bidi="th-TH"/>
                </w:rPr>
                <w:delText>R$ 405,00</w:delText>
              </w:r>
            </w:del>
          </w:p>
        </w:tc>
      </w:tr>
      <w:tr w:rsidR="008601AF" w:rsidRPr="008601AF" w14:paraId="1C7E01D1" w14:textId="77777777" w:rsidTr="0016760B">
        <w:tblPrEx>
          <w:tblW w:w="5000" w:type="pct"/>
          <w:tblCellMar>
            <w:left w:w="70" w:type="dxa"/>
            <w:right w:w="70" w:type="dxa"/>
          </w:tblCellMar>
          <w:tblPrExChange w:id="15332" w:author="Philippe Hollanda - Oliveira Trust" w:date="2022-07-19T10:03:00Z">
            <w:tblPrEx>
              <w:tblW w:w="5000" w:type="pct"/>
              <w:tblCellMar>
                <w:left w:w="70" w:type="dxa"/>
                <w:right w:w="70" w:type="dxa"/>
              </w:tblCellMar>
            </w:tblPrEx>
          </w:tblPrExChange>
        </w:tblPrEx>
        <w:trPr>
          <w:trHeight w:val="1785"/>
          <w:trPrChange w:id="153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A2C5CC" w14:textId="19B313EB" w:rsidR="008601AF" w:rsidRPr="008601AF" w:rsidRDefault="008601AF" w:rsidP="003C2C2A">
            <w:pPr>
              <w:jc w:val="center"/>
              <w:rPr>
                <w:rFonts w:ascii="Trebuchet MS" w:hAnsi="Trebuchet MS" w:cs="Arial"/>
                <w:color w:val="000000"/>
                <w:sz w:val="20"/>
                <w:szCs w:val="20"/>
                <w:lang w:bidi="th-TH"/>
              </w:rPr>
            </w:pPr>
            <w:del w:id="15335" w:author="Philippe Hollanda - Oliveira Trust" w:date="2022-07-19T10:03:00Z">
              <w:r w:rsidRPr="008601AF" w:rsidDel="0016760B">
                <w:rPr>
                  <w:rFonts w:ascii="Trebuchet MS" w:hAnsi="Trebuchet MS" w:cs="Arial"/>
                  <w:color w:val="000000"/>
                  <w:sz w:val="20"/>
                  <w:szCs w:val="20"/>
                  <w:lang w:bidi="th-TH"/>
                </w:rPr>
                <w:lastRenderedPageBreak/>
                <w:delText>PORTEIRO ELETRÔNICO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58B0C9B" w14:textId="54F0171A" w:rsidR="008601AF" w:rsidRPr="008601AF" w:rsidRDefault="008601AF" w:rsidP="003C2C2A">
            <w:pPr>
              <w:jc w:val="center"/>
              <w:rPr>
                <w:rFonts w:ascii="Trebuchet MS" w:hAnsi="Trebuchet MS" w:cs="Arial"/>
                <w:color w:val="000000"/>
                <w:sz w:val="20"/>
                <w:szCs w:val="20"/>
                <w:lang w:bidi="th-TH"/>
              </w:rPr>
            </w:pPr>
            <w:del w:id="15337"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526F8CEB" w14:textId="43E21FF0" w:rsidR="008601AF" w:rsidRPr="008601AF" w:rsidRDefault="008601AF" w:rsidP="003C2C2A">
            <w:pPr>
              <w:jc w:val="center"/>
              <w:rPr>
                <w:rFonts w:ascii="Trebuchet MS" w:hAnsi="Trebuchet MS" w:cs="Arial"/>
                <w:color w:val="000000"/>
                <w:sz w:val="20"/>
                <w:szCs w:val="20"/>
                <w:lang w:bidi="th-TH"/>
              </w:rPr>
            </w:pPr>
            <w:del w:id="15339" w:author="Philippe Hollanda - Oliveira Trust" w:date="2022-07-19T10:03:00Z">
              <w:r w:rsidRPr="008601AF" w:rsidDel="0016760B">
                <w:rPr>
                  <w:rFonts w:ascii="Trebuchet MS" w:hAnsi="Trebuchet MS" w:cs="Arial"/>
                  <w:color w:val="000000"/>
                  <w:sz w:val="20"/>
                  <w:szCs w:val="20"/>
                  <w:lang w:bidi="th-TH"/>
                </w:rPr>
                <w:delText>R$ 720,28</w:delText>
              </w:r>
            </w:del>
          </w:p>
        </w:tc>
      </w:tr>
      <w:tr w:rsidR="008601AF" w:rsidRPr="008601AF" w14:paraId="7E1B0C41" w14:textId="77777777" w:rsidTr="0016760B">
        <w:tblPrEx>
          <w:tblW w:w="5000" w:type="pct"/>
          <w:tblCellMar>
            <w:left w:w="70" w:type="dxa"/>
            <w:right w:w="70" w:type="dxa"/>
          </w:tblCellMar>
          <w:tblPrExChange w:id="15340" w:author="Philippe Hollanda - Oliveira Trust" w:date="2022-07-19T10:03:00Z">
            <w:tblPrEx>
              <w:tblW w:w="5000" w:type="pct"/>
              <w:tblCellMar>
                <w:left w:w="70" w:type="dxa"/>
                <w:right w:w="70" w:type="dxa"/>
              </w:tblCellMar>
            </w:tblPrEx>
          </w:tblPrExChange>
        </w:tblPrEx>
        <w:trPr>
          <w:trHeight w:val="1785"/>
          <w:trPrChange w:id="153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187EBA" w14:textId="410A25CB" w:rsidR="008601AF" w:rsidRPr="008601AF" w:rsidRDefault="008601AF" w:rsidP="003C2C2A">
            <w:pPr>
              <w:jc w:val="center"/>
              <w:rPr>
                <w:rFonts w:ascii="Trebuchet MS" w:hAnsi="Trebuchet MS" w:cs="Arial"/>
                <w:color w:val="000000"/>
                <w:sz w:val="20"/>
                <w:szCs w:val="20"/>
                <w:lang w:bidi="th-TH"/>
              </w:rPr>
            </w:pPr>
            <w:del w:id="15343"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2BC26A35" w14:textId="29F1EC7C" w:rsidR="008601AF" w:rsidRPr="008601AF" w:rsidRDefault="008601AF" w:rsidP="003C2C2A">
            <w:pPr>
              <w:jc w:val="center"/>
              <w:rPr>
                <w:rFonts w:ascii="Trebuchet MS" w:hAnsi="Trebuchet MS" w:cs="Arial"/>
                <w:color w:val="000000"/>
                <w:sz w:val="20"/>
                <w:szCs w:val="20"/>
                <w:lang w:bidi="th-TH"/>
              </w:rPr>
            </w:pPr>
            <w:del w:id="15345"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5C71356A" w14:textId="060FDF30" w:rsidR="008601AF" w:rsidRPr="008601AF" w:rsidRDefault="008601AF" w:rsidP="003C2C2A">
            <w:pPr>
              <w:jc w:val="center"/>
              <w:rPr>
                <w:rFonts w:ascii="Trebuchet MS" w:hAnsi="Trebuchet MS" w:cs="Arial"/>
                <w:color w:val="000000"/>
                <w:sz w:val="20"/>
                <w:szCs w:val="20"/>
                <w:lang w:bidi="th-TH"/>
              </w:rPr>
            </w:pPr>
            <w:del w:id="15347" w:author="Philippe Hollanda - Oliveira Trust" w:date="2022-07-19T10:03:00Z">
              <w:r w:rsidRPr="008601AF" w:rsidDel="0016760B">
                <w:rPr>
                  <w:rFonts w:ascii="Trebuchet MS" w:hAnsi="Trebuchet MS" w:cs="Arial"/>
                  <w:color w:val="000000"/>
                  <w:sz w:val="20"/>
                  <w:szCs w:val="20"/>
                  <w:lang w:bidi="th-TH"/>
                </w:rPr>
                <w:delText>R$ 3.927,65</w:delText>
              </w:r>
            </w:del>
          </w:p>
        </w:tc>
      </w:tr>
      <w:tr w:rsidR="008601AF" w:rsidRPr="008601AF" w14:paraId="353CA78D" w14:textId="77777777" w:rsidTr="0016760B">
        <w:tblPrEx>
          <w:tblW w:w="5000" w:type="pct"/>
          <w:tblCellMar>
            <w:left w:w="70" w:type="dxa"/>
            <w:right w:w="70" w:type="dxa"/>
          </w:tblCellMar>
          <w:tblPrExChange w:id="15348" w:author="Philippe Hollanda - Oliveira Trust" w:date="2022-07-19T10:03:00Z">
            <w:tblPrEx>
              <w:tblW w:w="5000" w:type="pct"/>
              <w:tblCellMar>
                <w:left w:w="70" w:type="dxa"/>
                <w:right w:w="70" w:type="dxa"/>
              </w:tblCellMar>
            </w:tblPrEx>
          </w:tblPrExChange>
        </w:tblPrEx>
        <w:trPr>
          <w:trHeight w:val="1785"/>
          <w:trPrChange w:id="153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B21744" w14:textId="29B51C3F" w:rsidR="008601AF" w:rsidRPr="008601AF" w:rsidRDefault="008601AF" w:rsidP="003C2C2A">
            <w:pPr>
              <w:jc w:val="center"/>
              <w:rPr>
                <w:rFonts w:ascii="Trebuchet MS" w:hAnsi="Trebuchet MS" w:cs="Arial"/>
                <w:color w:val="000000"/>
                <w:sz w:val="20"/>
                <w:szCs w:val="20"/>
                <w:lang w:bidi="th-TH"/>
              </w:rPr>
            </w:pPr>
            <w:del w:id="15351" w:author="Philippe Hollanda - Oliveira Trust" w:date="2022-07-19T10:03:00Z">
              <w:r w:rsidRPr="008601AF" w:rsidDel="0016760B">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1337D12" w14:textId="0C22AF8B" w:rsidR="008601AF" w:rsidRPr="008601AF" w:rsidRDefault="008601AF" w:rsidP="003C2C2A">
            <w:pPr>
              <w:jc w:val="center"/>
              <w:rPr>
                <w:rFonts w:ascii="Trebuchet MS" w:hAnsi="Trebuchet MS" w:cs="Arial"/>
                <w:color w:val="000000"/>
                <w:sz w:val="20"/>
                <w:szCs w:val="20"/>
                <w:lang w:bidi="th-TH"/>
              </w:rPr>
            </w:pPr>
            <w:del w:id="15353" w:author="Philippe Hollanda - Oliveira Trust" w:date="2022-07-19T10:03:00Z">
              <w:r w:rsidRPr="008601AF" w:rsidDel="0016760B">
                <w:rPr>
                  <w:rFonts w:ascii="Trebuchet MS" w:hAnsi="Trebuchet MS" w:cs="Arial"/>
                  <w:color w:val="000000"/>
                  <w:sz w:val="20"/>
                  <w:szCs w:val="20"/>
                  <w:lang w:bidi="th-TH"/>
                </w:rPr>
                <w:delText>11/03/2022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6F51EEA2" w14:textId="3D58A0EE" w:rsidR="008601AF" w:rsidRPr="008601AF" w:rsidRDefault="008601AF" w:rsidP="003C2C2A">
            <w:pPr>
              <w:jc w:val="center"/>
              <w:rPr>
                <w:rFonts w:ascii="Trebuchet MS" w:hAnsi="Trebuchet MS" w:cs="Arial"/>
                <w:color w:val="000000"/>
                <w:sz w:val="20"/>
                <w:szCs w:val="20"/>
                <w:lang w:bidi="th-TH"/>
              </w:rPr>
            </w:pPr>
            <w:del w:id="15355" w:author="Philippe Hollanda - Oliveira Trust" w:date="2022-07-19T10:03:00Z">
              <w:r w:rsidRPr="008601AF" w:rsidDel="0016760B">
                <w:rPr>
                  <w:rFonts w:ascii="Trebuchet MS" w:hAnsi="Trebuchet MS" w:cs="Arial"/>
                  <w:color w:val="000000"/>
                  <w:sz w:val="20"/>
                  <w:szCs w:val="20"/>
                  <w:lang w:bidi="th-TH"/>
                </w:rPr>
                <w:delText>R$ 1.499,65</w:delText>
              </w:r>
            </w:del>
          </w:p>
        </w:tc>
      </w:tr>
      <w:tr w:rsidR="008601AF" w:rsidRPr="008601AF" w14:paraId="116F95F8" w14:textId="77777777" w:rsidTr="0016760B">
        <w:tblPrEx>
          <w:tblW w:w="5000" w:type="pct"/>
          <w:tblCellMar>
            <w:left w:w="70" w:type="dxa"/>
            <w:right w:w="70" w:type="dxa"/>
          </w:tblCellMar>
          <w:tblPrExChange w:id="15356" w:author="Philippe Hollanda - Oliveira Trust" w:date="2022-07-19T10:03:00Z">
            <w:tblPrEx>
              <w:tblW w:w="5000" w:type="pct"/>
              <w:tblCellMar>
                <w:left w:w="70" w:type="dxa"/>
                <w:right w:w="70" w:type="dxa"/>
              </w:tblCellMar>
            </w:tblPrEx>
          </w:tblPrExChange>
        </w:tblPrEx>
        <w:trPr>
          <w:trHeight w:val="1785"/>
          <w:trPrChange w:id="153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F498DF" w14:textId="43159DE9" w:rsidR="008601AF" w:rsidRPr="008601AF" w:rsidRDefault="008601AF" w:rsidP="003C2C2A">
            <w:pPr>
              <w:jc w:val="center"/>
              <w:rPr>
                <w:rFonts w:ascii="Trebuchet MS" w:hAnsi="Trebuchet MS" w:cs="Arial"/>
                <w:color w:val="000000"/>
                <w:sz w:val="20"/>
                <w:szCs w:val="20"/>
                <w:lang w:bidi="th-TH"/>
              </w:rPr>
            </w:pPr>
            <w:del w:id="15359" w:author="Philippe Hollanda - Oliveira Trust" w:date="2022-07-19T10:03:00Z">
              <w:r w:rsidRPr="008601AF" w:rsidDel="0016760B">
                <w:rPr>
                  <w:rFonts w:ascii="Trebuchet MS" w:hAnsi="Trebuchet MS" w:cs="Arial"/>
                  <w:color w:val="000000"/>
                  <w:sz w:val="20"/>
                  <w:szCs w:val="20"/>
                  <w:lang w:bidi="th-TH"/>
                </w:rPr>
                <w:delText>TINTA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2C999C3F" w14:textId="19649786" w:rsidR="008601AF" w:rsidRPr="008601AF" w:rsidRDefault="008601AF" w:rsidP="003C2C2A">
            <w:pPr>
              <w:jc w:val="center"/>
              <w:rPr>
                <w:rFonts w:ascii="Trebuchet MS" w:hAnsi="Trebuchet MS" w:cs="Arial"/>
                <w:color w:val="000000"/>
                <w:sz w:val="20"/>
                <w:szCs w:val="20"/>
                <w:lang w:bidi="th-TH"/>
              </w:rPr>
            </w:pPr>
            <w:del w:id="15361" w:author="Philippe Hollanda - Oliveira Trust" w:date="2022-07-19T10:03:00Z">
              <w:r w:rsidRPr="008601AF" w:rsidDel="0016760B">
                <w:rPr>
                  <w:rFonts w:ascii="Trebuchet MS" w:hAnsi="Trebuchet MS" w:cs="Arial"/>
                  <w:color w:val="000000"/>
                  <w:sz w:val="20"/>
                  <w:szCs w:val="20"/>
                  <w:lang w:bidi="th-TH"/>
                </w:rPr>
                <w:delText>16/03/2022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C0BF2D5" w14:textId="240971EF" w:rsidR="008601AF" w:rsidRPr="008601AF" w:rsidRDefault="008601AF" w:rsidP="003C2C2A">
            <w:pPr>
              <w:jc w:val="center"/>
              <w:rPr>
                <w:rFonts w:ascii="Trebuchet MS" w:hAnsi="Trebuchet MS" w:cs="Arial"/>
                <w:color w:val="000000"/>
                <w:sz w:val="20"/>
                <w:szCs w:val="20"/>
                <w:lang w:bidi="th-TH"/>
              </w:rPr>
            </w:pPr>
            <w:del w:id="15363" w:author="Philippe Hollanda - Oliveira Trust" w:date="2022-07-19T10:03:00Z">
              <w:r w:rsidRPr="008601AF" w:rsidDel="0016760B">
                <w:rPr>
                  <w:rFonts w:ascii="Trebuchet MS" w:hAnsi="Trebuchet MS" w:cs="Arial"/>
                  <w:color w:val="000000"/>
                  <w:sz w:val="20"/>
                  <w:szCs w:val="20"/>
                  <w:lang w:bidi="th-TH"/>
                </w:rPr>
                <w:delText>R$ 1.157,98</w:delText>
              </w:r>
            </w:del>
          </w:p>
        </w:tc>
      </w:tr>
      <w:tr w:rsidR="008601AF" w:rsidRPr="008601AF" w14:paraId="55466B91" w14:textId="77777777" w:rsidTr="0016760B">
        <w:tblPrEx>
          <w:tblW w:w="5000" w:type="pct"/>
          <w:tblCellMar>
            <w:left w:w="70" w:type="dxa"/>
            <w:right w:w="70" w:type="dxa"/>
          </w:tblCellMar>
          <w:tblPrExChange w:id="15364" w:author="Philippe Hollanda - Oliveira Trust" w:date="2022-07-19T10:03:00Z">
            <w:tblPrEx>
              <w:tblW w:w="5000" w:type="pct"/>
              <w:tblCellMar>
                <w:left w:w="70" w:type="dxa"/>
                <w:right w:w="70" w:type="dxa"/>
              </w:tblCellMar>
            </w:tblPrEx>
          </w:tblPrExChange>
        </w:tblPrEx>
        <w:trPr>
          <w:trHeight w:val="1785"/>
          <w:trPrChange w:id="153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D9149A" w14:textId="02A8B687" w:rsidR="008601AF" w:rsidRPr="008601AF" w:rsidRDefault="008601AF" w:rsidP="003C2C2A">
            <w:pPr>
              <w:jc w:val="center"/>
              <w:rPr>
                <w:rFonts w:ascii="Trebuchet MS" w:hAnsi="Trebuchet MS" w:cs="Arial"/>
                <w:color w:val="000000"/>
                <w:sz w:val="20"/>
                <w:szCs w:val="20"/>
                <w:lang w:bidi="th-TH"/>
              </w:rPr>
            </w:pPr>
            <w:del w:id="15367" w:author="Philippe Hollanda - Oliveira Trust" w:date="2022-07-19T10:03:00Z">
              <w:r w:rsidRPr="008601AF" w:rsidDel="0016760B">
                <w:rPr>
                  <w:rFonts w:ascii="Trebuchet MS" w:hAnsi="Trebuchet MS" w:cs="Arial"/>
                  <w:color w:val="000000"/>
                  <w:sz w:val="20"/>
                  <w:szCs w:val="20"/>
                  <w:lang w:bidi="th-TH"/>
                </w:rPr>
                <w:delText>MESA E ARMÁRIO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22F812B1" w14:textId="56DD3AEF" w:rsidR="008601AF" w:rsidRPr="008601AF" w:rsidRDefault="008601AF" w:rsidP="003C2C2A">
            <w:pPr>
              <w:jc w:val="center"/>
              <w:rPr>
                <w:rFonts w:ascii="Trebuchet MS" w:hAnsi="Trebuchet MS" w:cs="Arial"/>
                <w:color w:val="000000"/>
                <w:sz w:val="20"/>
                <w:szCs w:val="20"/>
                <w:lang w:bidi="th-TH"/>
              </w:rPr>
            </w:pPr>
            <w:del w:id="15369" w:author="Philippe Hollanda - Oliveira Trust" w:date="2022-07-19T10:03:00Z">
              <w:r w:rsidRPr="008601AF" w:rsidDel="0016760B">
                <w:rPr>
                  <w:rFonts w:ascii="Trebuchet MS" w:hAnsi="Trebuchet MS" w:cs="Arial"/>
                  <w:color w:val="000000"/>
                  <w:sz w:val="20"/>
                  <w:szCs w:val="20"/>
                  <w:lang w:bidi="th-TH"/>
                </w:rPr>
                <w:delText>23/03/2022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1F1D35D" w14:textId="2F57D042" w:rsidR="008601AF" w:rsidRPr="008601AF" w:rsidRDefault="008601AF" w:rsidP="003C2C2A">
            <w:pPr>
              <w:jc w:val="center"/>
              <w:rPr>
                <w:rFonts w:ascii="Trebuchet MS" w:hAnsi="Trebuchet MS" w:cs="Arial"/>
                <w:color w:val="000000"/>
                <w:sz w:val="20"/>
                <w:szCs w:val="20"/>
                <w:lang w:bidi="th-TH"/>
              </w:rPr>
            </w:pPr>
            <w:del w:id="15371" w:author="Philippe Hollanda - Oliveira Trust" w:date="2022-07-19T10:03:00Z">
              <w:r w:rsidRPr="008601AF" w:rsidDel="0016760B">
                <w:rPr>
                  <w:rFonts w:ascii="Trebuchet MS" w:hAnsi="Trebuchet MS" w:cs="Arial"/>
                  <w:color w:val="000000"/>
                  <w:sz w:val="20"/>
                  <w:szCs w:val="20"/>
                  <w:lang w:bidi="th-TH"/>
                </w:rPr>
                <w:delText>R$ 26.879,36</w:delText>
              </w:r>
            </w:del>
          </w:p>
        </w:tc>
      </w:tr>
      <w:tr w:rsidR="008601AF" w:rsidRPr="008601AF" w14:paraId="71E10CDC" w14:textId="77777777" w:rsidTr="0016760B">
        <w:tblPrEx>
          <w:tblW w:w="5000" w:type="pct"/>
          <w:tblCellMar>
            <w:left w:w="70" w:type="dxa"/>
            <w:right w:w="70" w:type="dxa"/>
          </w:tblCellMar>
          <w:tblPrExChange w:id="15372" w:author="Philippe Hollanda - Oliveira Trust" w:date="2022-07-19T10:03:00Z">
            <w:tblPrEx>
              <w:tblW w:w="5000" w:type="pct"/>
              <w:tblCellMar>
                <w:left w:w="70" w:type="dxa"/>
                <w:right w:w="70" w:type="dxa"/>
              </w:tblCellMar>
            </w:tblPrEx>
          </w:tblPrExChange>
        </w:tblPrEx>
        <w:trPr>
          <w:trHeight w:val="1785"/>
          <w:trPrChange w:id="153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997488" w14:textId="7FEE1342" w:rsidR="008601AF" w:rsidRPr="008601AF" w:rsidRDefault="008601AF" w:rsidP="003C2C2A">
            <w:pPr>
              <w:jc w:val="center"/>
              <w:rPr>
                <w:rFonts w:ascii="Trebuchet MS" w:hAnsi="Trebuchet MS" w:cs="Arial"/>
                <w:color w:val="000000"/>
                <w:sz w:val="20"/>
                <w:szCs w:val="20"/>
                <w:lang w:bidi="th-TH"/>
              </w:rPr>
            </w:pPr>
            <w:del w:id="15375" w:author="Philippe Hollanda - Oliveira Trust" w:date="2022-07-19T10:03:00Z">
              <w:r w:rsidRPr="008601AF" w:rsidDel="0016760B">
                <w:rPr>
                  <w:rFonts w:ascii="Trebuchet MS" w:hAnsi="Trebuchet MS" w:cs="Arial"/>
                  <w:color w:val="000000"/>
                  <w:sz w:val="20"/>
                  <w:szCs w:val="20"/>
                  <w:lang w:bidi="th-TH"/>
                </w:rPr>
                <w:lastRenderedPageBreak/>
                <w:delText>MATERIAL ELÉTRICO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F182EEA" w14:textId="499BFAB7" w:rsidR="008601AF" w:rsidRPr="008601AF" w:rsidRDefault="008601AF" w:rsidP="003C2C2A">
            <w:pPr>
              <w:jc w:val="center"/>
              <w:rPr>
                <w:rFonts w:ascii="Trebuchet MS" w:hAnsi="Trebuchet MS" w:cs="Arial"/>
                <w:color w:val="000000"/>
                <w:sz w:val="20"/>
                <w:szCs w:val="20"/>
                <w:lang w:bidi="th-TH"/>
              </w:rPr>
            </w:pPr>
            <w:del w:id="15377" w:author="Philippe Hollanda - Oliveira Trust" w:date="2022-07-19T10:03:00Z">
              <w:r w:rsidRPr="008601AF" w:rsidDel="0016760B">
                <w:rPr>
                  <w:rFonts w:ascii="Trebuchet MS" w:hAnsi="Trebuchet MS" w:cs="Arial"/>
                  <w:color w:val="000000"/>
                  <w:sz w:val="20"/>
                  <w:szCs w:val="20"/>
                  <w:lang w:bidi="th-TH"/>
                </w:rPr>
                <w:delText>16/03/2022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3DCCB8F9" w14:textId="1D6F1597" w:rsidR="008601AF" w:rsidRPr="008601AF" w:rsidRDefault="008601AF" w:rsidP="003C2C2A">
            <w:pPr>
              <w:jc w:val="center"/>
              <w:rPr>
                <w:rFonts w:ascii="Trebuchet MS" w:hAnsi="Trebuchet MS" w:cs="Arial"/>
                <w:color w:val="000000"/>
                <w:sz w:val="20"/>
                <w:szCs w:val="20"/>
                <w:lang w:bidi="th-TH"/>
              </w:rPr>
            </w:pPr>
            <w:del w:id="15379" w:author="Philippe Hollanda - Oliveira Trust" w:date="2022-07-19T10:03:00Z">
              <w:r w:rsidRPr="008601AF" w:rsidDel="0016760B">
                <w:rPr>
                  <w:rFonts w:ascii="Trebuchet MS" w:hAnsi="Trebuchet MS" w:cs="Arial"/>
                  <w:color w:val="000000"/>
                  <w:sz w:val="20"/>
                  <w:szCs w:val="20"/>
                  <w:lang w:bidi="th-TH"/>
                </w:rPr>
                <w:delText>R$ 116,00</w:delText>
              </w:r>
            </w:del>
          </w:p>
        </w:tc>
      </w:tr>
      <w:tr w:rsidR="008601AF" w:rsidRPr="008601AF" w14:paraId="4550CBAA" w14:textId="77777777" w:rsidTr="0016760B">
        <w:tblPrEx>
          <w:tblW w:w="5000" w:type="pct"/>
          <w:tblCellMar>
            <w:left w:w="70" w:type="dxa"/>
            <w:right w:w="70" w:type="dxa"/>
          </w:tblCellMar>
          <w:tblPrExChange w:id="15380" w:author="Philippe Hollanda - Oliveira Trust" w:date="2022-07-19T10:03:00Z">
            <w:tblPrEx>
              <w:tblW w:w="5000" w:type="pct"/>
              <w:tblCellMar>
                <w:left w:w="70" w:type="dxa"/>
                <w:right w:w="70" w:type="dxa"/>
              </w:tblCellMar>
            </w:tblPrEx>
          </w:tblPrExChange>
        </w:tblPrEx>
        <w:trPr>
          <w:trHeight w:val="1785"/>
          <w:trPrChange w:id="153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B73D0B" w14:textId="66A76AA4" w:rsidR="008601AF" w:rsidRPr="008601AF" w:rsidRDefault="008601AF" w:rsidP="003C2C2A">
            <w:pPr>
              <w:jc w:val="center"/>
              <w:rPr>
                <w:rFonts w:ascii="Trebuchet MS" w:hAnsi="Trebuchet MS" w:cs="Arial"/>
                <w:color w:val="000000"/>
                <w:sz w:val="20"/>
                <w:szCs w:val="20"/>
                <w:lang w:bidi="th-TH"/>
              </w:rPr>
            </w:pPr>
            <w:del w:id="15383" w:author="Philippe Hollanda - Oliveira Trust" w:date="2022-07-19T10:03:00Z">
              <w:r w:rsidRPr="008601AF" w:rsidDel="0016760B">
                <w:rPr>
                  <w:rFonts w:ascii="Trebuchet MS" w:hAnsi="Trebuchet MS" w:cs="Arial"/>
                  <w:color w:val="000000"/>
                  <w:sz w:val="20"/>
                  <w:szCs w:val="20"/>
                  <w:lang w:bidi="th-TH"/>
                </w:rPr>
                <w:delText>SIRENE</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4DADC934" w14:textId="3B55D3B4" w:rsidR="008601AF" w:rsidRPr="008601AF" w:rsidRDefault="008601AF" w:rsidP="003C2C2A">
            <w:pPr>
              <w:jc w:val="center"/>
              <w:rPr>
                <w:rFonts w:ascii="Trebuchet MS" w:hAnsi="Trebuchet MS" w:cs="Arial"/>
                <w:color w:val="000000"/>
                <w:sz w:val="20"/>
                <w:szCs w:val="20"/>
                <w:lang w:bidi="th-TH"/>
              </w:rPr>
            </w:pPr>
            <w:del w:id="15385" w:author="Philippe Hollanda - Oliveira Trust" w:date="2022-07-19T10:03:00Z">
              <w:r w:rsidRPr="008601AF" w:rsidDel="0016760B">
                <w:rPr>
                  <w:rFonts w:ascii="Trebuchet MS" w:hAnsi="Trebuchet MS" w:cs="Arial"/>
                  <w:color w:val="000000"/>
                  <w:sz w:val="20"/>
                  <w:szCs w:val="20"/>
                  <w:lang w:bidi="th-TH"/>
                </w:rPr>
                <w:delText>18/03/2022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F0CB38C" w14:textId="6B65CC27" w:rsidR="008601AF" w:rsidRPr="008601AF" w:rsidRDefault="008601AF" w:rsidP="003C2C2A">
            <w:pPr>
              <w:jc w:val="center"/>
              <w:rPr>
                <w:rFonts w:ascii="Trebuchet MS" w:hAnsi="Trebuchet MS" w:cs="Arial"/>
                <w:color w:val="000000"/>
                <w:sz w:val="20"/>
                <w:szCs w:val="20"/>
                <w:lang w:bidi="th-TH"/>
              </w:rPr>
            </w:pPr>
            <w:del w:id="15387" w:author="Philippe Hollanda - Oliveira Trust" w:date="2022-07-19T10:03:00Z">
              <w:r w:rsidRPr="008601AF" w:rsidDel="0016760B">
                <w:rPr>
                  <w:rFonts w:ascii="Trebuchet MS" w:hAnsi="Trebuchet MS" w:cs="Arial"/>
                  <w:color w:val="000000"/>
                  <w:sz w:val="20"/>
                  <w:szCs w:val="20"/>
                  <w:lang w:bidi="th-TH"/>
                </w:rPr>
                <w:delText>R$ 363,44</w:delText>
              </w:r>
            </w:del>
          </w:p>
        </w:tc>
      </w:tr>
      <w:tr w:rsidR="008601AF" w:rsidRPr="008601AF" w14:paraId="4D28A7DE" w14:textId="77777777" w:rsidTr="0016760B">
        <w:tblPrEx>
          <w:tblW w:w="5000" w:type="pct"/>
          <w:tblCellMar>
            <w:left w:w="70" w:type="dxa"/>
            <w:right w:w="70" w:type="dxa"/>
          </w:tblCellMar>
          <w:tblPrExChange w:id="15388" w:author="Philippe Hollanda - Oliveira Trust" w:date="2022-07-19T10:03:00Z">
            <w:tblPrEx>
              <w:tblW w:w="5000" w:type="pct"/>
              <w:tblCellMar>
                <w:left w:w="70" w:type="dxa"/>
                <w:right w:w="70" w:type="dxa"/>
              </w:tblCellMar>
            </w:tblPrEx>
          </w:tblPrExChange>
        </w:tblPrEx>
        <w:trPr>
          <w:trHeight w:val="1785"/>
          <w:trPrChange w:id="153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A20F60" w14:textId="03908C95" w:rsidR="008601AF" w:rsidRPr="008601AF" w:rsidRDefault="008601AF" w:rsidP="003C2C2A">
            <w:pPr>
              <w:jc w:val="center"/>
              <w:rPr>
                <w:rFonts w:ascii="Trebuchet MS" w:hAnsi="Trebuchet MS" w:cs="Arial"/>
                <w:color w:val="000000"/>
                <w:sz w:val="20"/>
                <w:szCs w:val="20"/>
                <w:lang w:bidi="th-TH"/>
              </w:rPr>
            </w:pPr>
            <w:del w:id="15391" w:author="Philippe Hollanda - Oliveira Trust" w:date="2022-07-19T10:03:00Z">
              <w:r w:rsidRPr="008601AF" w:rsidDel="0016760B">
                <w:rPr>
                  <w:rFonts w:ascii="Trebuchet MS" w:hAnsi="Trebuchet MS" w:cs="Arial"/>
                  <w:color w:val="000000"/>
                  <w:sz w:val="20"/>
                  <w:szCs w:val="20"/>
                  <w:lang w:bidi="th-TH"/>
                </w:rPr>
                <w:delText xml:space="preserve">REVESTIMENTO </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3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2F34AED1" w14:textId="54600AF0" w:rsidR="008601AF" w:rsidRPr="008601AF" w:rsidRDefault="008601AF" w:rsidP="003C2C2A">
            <w:pPr>
              <w:jc w:val="center"/>
              <w:rPr>
                <w:rFonts w:ascii="Trebuchet MS" w:hAnsi="Trebuchet MS" w:cs="Arial"/>
                <w:color w:val="000000"/>
                <w:sz w:val="20"/>
                <w:szCs w:val="20"/>
                <w:lang w:bidi="th-TH"/>
              </w:rPr>
            </w:pPr>
            <w:del w:id="15393"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3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132352B5" w14:textId="3FB31601" w:rsidR="008601AF" w:rsidRPr="008601AF" w:rsidRDefault="008601AF" w:rsidP="003C2C2A">
            <w:pPr>
              <w:jc w:val="center"/>
              <w:rPr>
                <w:rFonts w:ascii="Trebuchet MS" w:hAnsi="Trebuchet MS" w:cs="Arial"/>
                <w:color w:val="000000"/>
                <w:sz w:val="20"/>
                <w:szCs w:val="20"/>
                <w:lang w:bidi="th-TH"/>
              </w:rPr>
            </w:pPr>
            <w:del w:id="15395" w:author="Philippe Hollanda - Oliveira Trust" w:date="2022-07-19T10:03:00Z">
              <w:r w:rsidRPr="008601AF" w:rsidDel="0016760B">
                <w:rPr>
                  <w:rFonts w:ascii="Trebuchet MS" w:hAnsi="Trebuchet MS" w:cs="Arial"/>
                  <w:color w:val="000000"/>
                  <w:sz w:val="20"/>
                  <w:szCs w:val="20"/>
                  <w:lang w:bidi="th-TH"/>
                </w:rPr>
                <w:delText>R$ 1.396,50</w:delText>
              </w:r>
            </w:del>
          </w:p>
        </w:tc>
      </w:tr>
      <w:tr w:rsidR="008601AF" w:rsidRPr="008601AF" w14:paraId="6FD6DF43" w14:textId="77777777" w:rsidTr="0016760B">
        <w:tblPrEx>
          <w:tblW w:w="5000" w:type="pct"/>
          <w:tblCellMar>
            <w:left w:w="70" w:type="dxa"/>
            <w:right w:w="70" w:type="dxa"/>
          </w:tblCellMar>
          <w:tblPrExChange w:id="15396" w:author="Philippe Hollanda - Oliveira Trust" w:date="2022-07-19T10:03:00Z">
            <w:tblPrEx>
              <w:tblW w:w="5000" w:type="pct"/>
              <w:tblCellMar>
                <w:left w:w="70" w:type="dxa"/>
                <w:right w:w="70" w:type="dxa"/>
              </w:tblCellMar>
            </w:tblPrEx>
          </w:tblPrExChange>
        </w:tblPrEx>
        <w:trPr>
          <w:trHeight w:val="1785"/>
          <w:trPrChange w:id="153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3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BCDFBE" w14:textId="4948C7E1" w:rsidR="008601AF" w:rsidRPr="008601AF" w:rsidRDefault="008601AF" w:rsidP="003C2C2A">
            <w:pPr>
              <w:jc w:val="center"/>
              <w:rPr>
                <w:rFonts w:ascii="Trebuchet MS" w:hAnsi="Trebuchet MS" w:cs="Arial"/>
                <w:color w:val="000000"/>
                <w:sz w:val="20"/>
                <w:szCs w:val="20"/>
                <w:lang w:bidi="th-TH"/>
              </w:rPr>
            </w:pPr>
            <w:del w:id="15399" w:author="Philippe Hollanda - Oliveira Trust" w:date="2022-07-19T10:03:00Z">
              <w:r w:rsidRPr="008601AF" w:rsidDel="0016760B">
                <w:rPr>
                  <w:rFonts w:ascii="Trebuchet MS" w:hAnsi="Trebuchet MS" w:cs="Arial"/>
                  <w:color w:val="000000"/>
                  <w:sz w:val="20"/>
                  <w:szCs w:val="20"/>
                  <w:lang w:bidi="th-TH"/>
                </w:rPr>
                <w:delText>PERFIL DE ALUMÍNIO TUBULAR PINTADO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7E04BAD" w14:textId="202F1517" w:rsidR="008601AF" w:rsidRPr="008601AF" w:rsidRDefault="008601AF" w:rsidP="003C2C2A">
            <w:pPr>
              <w:jc w:val="center"/>
              <w:rPr>
                <w:rFonts w:ascii="Trebuchet MS" w:hAnsi="Trebuchet MS" w:cs="Arial"/>
                <w:color w:val="000000"/>
                <w:sz w:val="20"/>
                <w:szCs w:val="20"/>
                <w:lang w:bidi="th-TH"/>
              </w:rPr>
            </w:pPr>
            <w:del w:id="15401" w:author="Philippe Hollanda - Oliveira Trust" w:date="2022-07-19T10:03:00Z">
              <w:r w:rsidRPr="008601AF" w:rsidDel="0016760B">
                <w:rPr>
                  <w:rFonts w:ascii="Trebuchet MS" w:hAnsi="Trebuchet MS" w:cs="Arial"/>
                  <w:color w:val="000000"/>
                  <w:sz w:val="20"/>
                  <w:szCs w:val="20"/>
                  <w:lang w:bidi="th-TH"/>
                </w:rPr>
                <w:delText>08/03/2022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42C3E28C" w14:textId="5B6DD91D" w:rsidR="008601AF" w:rsidRPr="008601AF" w:rsidRDefault="008601AF" w:rsidP="003C2C2A">
            <w:pPr>
              <w:jc w:val="center"/>
              <w:rPr>
                <w:rFonts w:ascii="Trebuchet MS" w:hAnsi="Trebuchet MS" w:cs="Arial"/>
                <w:color w:val="000000"/>
                <w:sz w:val="20"/>
                <w:szCs w:val="20"/>
                <w:lang w:bidi="th-TH"/>
              </w:rPr>
            </w:pPr>
            <w:del w:id="15403" w:author="Philippe Hollanda - Oliveira Trust" w:date="2022-07-19T10:03:00Z">
              <w:r w:rsidRPr="008601AF" w:rsidDel="0016760B">
                <w:rPr>
                  <w:rFonts w:ascii="Trebuchet MS" w:hAnsi="Trebuchet MS" w:cs="Arial"/>
                  <w:color w:val="000000"/>
                  <w:sz w:val="20"/>
                  <w:szCs w:val="20"/>
                  <w:lang w:bidi="th-TH"/>
                </w:rPr>
                <w:delText>R$ 41.147,84</w:delText>
              </w:r>
            </w:del>
          </w:p>
        </w:tc>
      </w:tr>
      <w:tr w:rsidR="008601AF" w:rsidRPr="008601AF" w14:paraId="0B49E5D3" w14:textId="77777777" w:rsidTr="0016760B">
        <w:tblPrEx>
          <w:tblW w:w="5000" w:type="pct"/>
          <w:tblCellMar>
            <w:left w:w="70" w:type="dxa"/>
            <w:right w:w="70" w:type="dxa"/>
          </w:tblCellMar>
          <w:tblPrExChange w:id="15404" w:author="Philippe Hollanda - Oliveira Trust" w:date="2022-07-19T10:03:00Z">
            <w:tblPrEx>
              <w:tblW w:w="5000" w:type="pct"/>
              <w:tblCellMar>
                <w:left w:w="70" w:type="dxa"/>
                <w:right w:w="70" w:type="dxa"/>
              </w:tblCellMar>
            </w:tblPrEx>
          </w:tblPrExChange>
        </w:tblPrEx>
        <w:trPr>
          <w:trHeight w:val="1785"/>
          <w:trPrChange w:id="154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3FF558" w14:textId="2BAAE89A" w:rsidR="008601AF" w:rsidRPr="008601AF" w:rsidRDefault="008601AF" w:rsidP="003C2C2A">
            <w:pPr>
              <w:jc w:val="center"/>
              <w:rPr>
                <w:rFonts w:ascii="Trebuchet MS" w:hAnsi="Trebuchet MS" w:cs="Arial"/>
                <w:color w:val="000000"/>
                <w:sz w:val="20"/>
                <w:szCs w:val="20"/>
                <w:lang w:bidi="th-TH"/>
              </w:rPr>
            </w:pPr>
            <w:del w:id="15407" w:author="Philippe Hollanda - Oliveira Trust" w:date="2022-07-19T10:03:00Z">
              <w:r w:rsidRPr="008601AF" w:rsidDel="0016760B">
                <w:rPr>
                  <w:rFonts w:ascii="Trebuchet MS" w:hAnsi="Trebuchet MS" w:cs="Arial"/>
                  <w:color w:val="000000"/>
                  <w:sz w:val="20"/>
                  <w:szCs w:val="20"/>
                  <w:lang w:bidi="th-TH"/>
                </w:rPr>
                <w:delText>ESPELHO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2DB3E8F1" w14:textId="2488B595" w:rsidR="008601AF" w:rsidRPr="008601AF" w:rsidRDefault="008601AF" w:rsidP="003C2C2A">
            <w:pPr>
              <w:jc w:val="center"/>
              <w:rPr>
                <w:rFonts w:ascii="Trebuchet MS" w:hAnsi="Trebuchet MS" w:cs="Arial"/>
                <w:color w:val="000000"/>
                <w:sz w:val="20"/>
                <w:szCs w:val="20"/>
                <w:lang w:bidi="th-TH"/>
              </w:rPr>
            </w:pPr>
            <w:del w:id="15409"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69FC3353" w14:textId="0828E93E" w:rsidR="008601AF" w:rsidRPr="008601AF" w:rsidRDefault="008601AF" w:rsidP="003C2C2A">
            <w:pPr>
              <w:jc w:val="center"/>
              <w:rPr>
                <w:rFonts w:ascii="Trebuchet MS" w:hAnsi="Trebuchet MS" w:cs="Arial"/>
                <w:color w:val="000000"/>
                <w:sz w:val="20"/>
                <w:szCs w:val="20"/>
                <w:lang w:bidi="th-TH"/>
              </w:rPr>
            </w:pPr>
            <w:del w:id="15411" w:author="Philippe Hollanda - Oliveira Trust" w:date="2022-07-19T10:03:00Z">
              <w:r w:rsidRPr="008601AF" w:rsidDel="0016760B">
                <w:rPr>
                  <w:rFonts w:ascii="Trebuchet MS" w:hAnsi="Trebuchet MS" w:cs="Arial"/>
                  <w:color w:val="000000"/>
                  <w:sz w:val="20"/>
                  <w:szCs w:val="20"/>
                  <w:lang w:bidi="th-TH"/>
                </w:rPr>
                <w:delText>R$ 2.445,00</w:delText>
              </w:r>
            </w:del>
          </w:p>
        </w:tc>
      </w:tr>
      <w:tr w:rsidR="008601AF" w:rsidRPr="008601AF" w14:paraId="2C1800A6" w14:textId="77777777" w:rsidTr="0016760B">
        <w:tblPrEx>
          <w:tblW w:w="5000" w:type="pct"/>
          <w:tblCellMar>
            <w:left w:w="70" w:type="dxa"/>
            <w:right w:w="70" w:type="dxa"/>
          </w:tblCellMar>
          <w:tblPrExChange w:id="15412" w:author="Philippe Hollanda - Oliveira Trust" w:date="2022-07-19T10:03:00Z">
            <w:tblPrEx>
              <w:tblW w:w="5000" w:type="pct"/>
              <w:tblCellMar>
                <w:left w:w="70" w:type="dxa"/>
                <w:right w:w="70" w:type="dxa"/>
              </w:tblCellMar>
            </w:tblPrEx>
          </w:tblPrExChange>
        </w:tblPrEx>
        <w:trPr>
          <w:trHeight w:val="1785"/>
          <w:trPrChange w:id="154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028DFF" w14:textId="39470536" w:rsidR="008601AF" w:rsidRPr="008601AF" w:rsidRDefault="008601AF" w:rsidP="003C2C2A">
            <w:pPr>
              <w:jc w:val="center"/>
              <w:rPr>
                <w:rFonts w:ascii="Trebuchet MS" w:hAnsi="Trebuchet MS" w:cs="Arial"/>
                <w:color w:val="000000"/>
                <w:sz w:val="20"/>
                <w:szCs w:val="20"/>
                <w:lang w:bidi="th-TH"/>
              </w:rPr>
            </w:pPr>
            <w:del w:id="15415" w:author="Philippe Hollanda - Oliveira Trust" w:date="2022-07-19T10:03:00Z">
              <w:r w:rsidRPr="008601AF" w:rsidDel="0016760B">
                <w:rPr>
                  <w:rFonts w:ascii="Trebuchet MS" w:hAnsi="Trebuchet MS" w:cs="Arial"/>
                  <w:color w:val="000000"/>
                  <w:sz w:val="20"/>
                  <w:szCs w:val="20"/>
                  <w:lang w:bidi="th-TH"/>
                </w:rPr>
                <w:lastRenderedPageBreak/>
                <w:delText>TINTA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60E27E8" w14:textId="571E1CE3" w:rsidR="008601AF" w:rsidRPr="008601AF" w:rsidRDefault="008601AF" w:rsidP="003C2C2A">
            <w:pPr>
              <w:jc w:val="center"/>
              <w:rPr>
                <w:rFonts w:ascii="Trebuchet MS" w:hAnsi="Trebuchet MS" w:cs="Arial"/>
                <w:color w:val="000000"/>
                <w:sz w:val="20"/>
                <w:szCs w:val="20"/>
                <w:lang w:bidi="th-TH"/>
              </w:rPr>
            </w:pPr>
            <w:del w:id="15417" w:author="Philippe Hollanda - Oliveira Trust" w:date="2022-07-19T10:03:00Z">
              <w:r w:rsidRPr="008601AF" w:rsidDel="0016760B">
                <w:rPr>
                  <w:rFonts w:ascii="Trebuchet MS" w:hAnsi="Trebuchet MS" w:cs="Arial"/>
                  <w:color w:val="000000"/>
                  <w:sz w:val="20"/>
                  <w:szCs w:val="20"/>
                  <w:lang w:bidi="th-TH"/>
                </w:rPr>
                <w:delText>25/03/2022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81DD8ED" w14:textId="56AA1CC2" w:rsidR="008601AF" w:rsidRPr="008601AF" w:rsidRDefault="008601AF" w:rsidP="003C2C2A">
            <w:pPr>
              <w:jc w:val="center"/>
              <w:rPr>
                <w:rFonts w:ascii="Trebuchet MS" w:hAnsi="Trebuchet MS" w:cs="Arial"/>
                <w:color w:val="000000"/>
                <w:sz w:val="20"/>
                <w:szCs w:val="20"/>
                <w:lang w:bidi="th-TH"/>
              </w:rPr>
            </w:pPr>
            <w:del w:id="15419" w:author="Philippe Hollanda - Oliveira Trust" w:date="2022-07-19T10:03:00Z">
              <w:r w:rsidRPr="008601AF" w:rsidDel="0016760B">
                <w:rPr>
                  <w:rFonts w:ascii="Trebuchet MS" w:hAnsi="Trebuchet MS" w:cs="Arial"/>
                  <w:color w:val="000000"/>
                  <w:sz w:val="20"/>
                  <w:szCs w:val="20"/>
                  <w:lang w:bidi="th-TH"/>
                </w:rPr>
                <w:delText>R$ 1.477,91</w:delText>
              </w:r>
            </w:del>
          </w:p>
        </w:tc>
      </w:tr>
      <w:tr w:rsidR="008601AF" w:rsidRPr="008601AF" w14:paraId="3249602B" w14:textId="77777777" w:rsidTr="0016760B">
        <w:tblPrEx>
          <w:tblW w:w="5000" w:type="pct"/>
          <w:tblCellMar>
            <w:left w:w="70" w:type="dxa"/>
            <w:right w:w="70" w:type="dxa"/>
          </w:tblCellMar>
          <w:tblPrExChange w:id="15420" w:author="Philippe Hollanda - Oliveira Trust" w:date="2022-07-19T10:03:00Z">
            <w:tblPrEx>
              <w:tblW w:w="5000" w:type="pct"/>
              <w:tblCellMar>
                <w:left w:w="70" w:type="dxa"/>
                <w:right w:w="70" w:type="dxa"/>
              </w:tblCellMar>
            </w:tblPrEx>
          </w:tblPrExChange>
        </w:tblPrEx>
        <w:trPr>
          <w:trHeight w:val="1785"/>
          <w:trPrChange w:id="154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DDA038" w14:textId="3AA21169" w:rsidR="008601AF" w:rsidRPr="008601AF" w:rsidRDefault="008601AF" w:rsidP="003C2C2A">
            <w:pPr>
              <w:jc w:val="center"/>
              <w:rPr>
                <w:rFonts w:ascii="Trebuchet MS" w:hAnsi="Trebuchet MS" w:cs="Arial"/>
                <w:color w:val="000000"/>
                <w:sz w:val="20"/>
                <w:szCs w:val="20"/>
                <w:lang w:bidi="th-TH"/>
              </w:rPr>
            </w:pPr>
            <w:del w:id="15423"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4585BDC" w14:textId="2CB5198D" w:rsidR="008601AF" w:rsidRPr="008601AF" w:rsidRDefault="008601AF" w:rsidP="003C2C2A">
            <w:pPr>
              <w:jc w:val="center"/>
              <w:rPr>
                <w:rFonts w:ascii="Trebuchet MS" w:hAnsi="Trebuchet MS" w:cs="Arial"/>
                <w:color w:val="000000"/>
                <w:sz w:val="20"/>
                <w:szCs w:val="20"/>
                <w:lang w:bidi="th-TH"/>
              </w:rPr>
            </w:pPr>
            <w:del w:id="15425" w:author="Philippe Hollanda - Oliveira Trust" w:date="2022-07-19T10:03:00Z">
              <w:r w:rsidRPr="008601AF" w:rsidDel="0016760B">
                <w:rPr>
                  <w:rFonts w:ascii="Trebuchet MS" w:hAnsi="Trebuchet MS" w:cs="Arial"/>
                  <w:color w:val="000000"/>
                  <w:sz w:val="20"/>
                  <w:szCs w:val="20"/>
                  <w:lang w:bidi="th-TH"/>
                </w:rPr>
                <w:delText>23/03/2022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CC8E6C2" w14:textId="749FACCD" w:rsidR="008601AF" w:rsidRPr="008601AF" w:rsidRDefault="008601AF" w:rsidP="003C2C2A">
            <w:pPr>
              <w:jc w:val="center"/>
              <w:rPr>
                <w:rFonts w:ascii="Trebuchet MS" w:hAnsi="Trebuchet MS" w:cs="Arial"/>
                <w:color w:val="000000"/>
                <w:sz w:val="20"/>
                <w:szCs w:val="20"/>
                <w:lang w:bidi="th-TH"/>
              </w:rPr>
            </w:pPr>
            <w:del w:id="15427" w:author="Philippe Hollanda - Oliveira Trust" w:date="2022-07-19T10:03:00Z">
              <w:r w:rsidRPr="008601AF" w:rsidDel="0016760B">
                <w:rPr>
                  <w:rFonts w:ascii="Trebuchet MS" w:hAnsi="Trebuchet MS" w:cs="Arial"/>
                  <w:color w:val="000000"/>
                  <w:sz w:val="20"/>
                  <w:szCs w:val="20"/>
                  <w:lang w:bidi="th-TH"/>
                </w:rPr>
                <w:delText>R$ 3.915,60</w:delText>
              </w:r>
            </w:del>
          </w:p>
        </w:tc>
      </w:tr>
      <w:tr w:rsidR="008601AF" w:rsidRPr="008601AF" w14:paraId="3FE2260C" w14:textId="77777777" w:rsidTr="0016760B">
        <w:tblPrEx>
          <w:tblW w:w="5000" w:type="pct"/>
          <w:tblCellMar>
            <w:left w:w="70" w:type="dxa"/>
            <w:right w:w="70" w:type="dxa"/>
          </w:tblCellMar>
          <w:tblPrExChange w:id="15428" w:author="Philippe Hollanda - Oliveira Trust" w:date="2022-07-19T10:03:00Z">
            <w:tblPrEx>
              <w:tblW w:w="5000" w:type="pct"/>
              <w:tblCellMar>
                <w:left w:w="70" w:type="dxa"/>
                <w:right w:w="70" w:type="dxa"/>
              </w:tblCellMar>
            </w:tblPrEx>
          </w:tblPrExChange>
        </w:tblPrEx>
        <w:trPr>
          <w:trHeight w:val="1785"/>
          <w:trPrChange w:id="154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FB143C" w14:textId="5071AFA3" w:rsidR="008601AF" w:rsidRPr="008601AF" w:rsidRDefault="008601AF" w:rsidP="003C2C2A">
            <w:pPr>
              <w:jc w:val="center"/>
              <w:rPr>
                <w:rFonts w:ascii="Trebuchet MS" w:hAnsi="Trebuchet MS" w:cs="Arial"/>
                <w:color w:val="000000"/>
                <w:sz w:val="20"/>
                <w:szCs w:val="20"/>
                <w:lang w:bidi="th-TH"/>
              </w:rPr>
            </w:pPr>
            <w:del w:id="15431" w:author="Philippe Hollanda - Oliveira Trust" w:date="2022-07-19T10:03:00Z">
              <w:r w:rsidRPr="008601AF" w:rsidDel="0016760B">
                <w:rPr>
                  <w:rFonts w:ascii="Trebuchet MS" w:hAnsi="Trebuchet MS" w:cs="Arial"/>
                  <w:color w:val="000000"/>
                  <w:sz w:val="20"/>
                  <w:szCs w:val="20"/>
                  <w:lang w:bidi="th-TH"/>
                </w:rPr>
                <w:delText>VIDRO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24407A2" w14:textId="11D26B79" w:rsidR="008601AF" w:rsidRPr="008601AF" w:rsidRDefault="008601AF" w:rsidP="003C2C2A">
            <w:pPr>
              <w:jc w:val="center"/>
              <w:rPr>
                <w:rFonts w:ascii="Trebuchet MS" w:hAnsi="Trebuchet MS" w:cs="Arial"/>
                <w:color w:val="000000"/>
                <w:sz w:val="20"/>
                <w:szCs w:val="20"/>
                <w:lang w:bidi="th-TH"/>
              </w:rPr>
            </w:pPr>
            <w:del w:id="15433" w:author="Philippe Hollanda - Oliveira Trust" w:date="2022-07-19T10:03:00Z">
              <w:r w:rsidRPr="008601AF" w:rsidDel="0016760B">
                <w:rPr>
                  <w:rFonts w:ascii="Trebuchet MS" w:hAnsi="Trebuchet MS" w:cs="Arial"/>
                  <w:color w:val="000000"/>
                  <w:sz w:val="20"/>
                  <w:szCs w:val="20"/>
                  <w:lang w:bidi="th-TH"/>
                </w:rPr>
                <w:delText>04/04/2022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56E5906A" w14:textId="7682C527" w:rsidR="008601AF" w:rsidRPr="008601AF" w:rsidRDefault="008601AF" w:rsidP="003C2C2A">
            <w:pPr>
              <w:jc w:val="center"/>
              <w:rPr>
                <w:rFonts w:ascii="Trebuchet MS" w:hAnsi="Trebuchet MS" w:cs="Arial"/>
                <w:color w:val="000000"/>
                <w:sz w:val="20"/>
                <w:szCs w:val="20"/>
                <w:lang w:bidi="th-TH"/>
              </w:rPr>
            </w:pPr>
            <w:del w:id="15435" w:author="Philippe Hollanda - Oliveira Trust" w:date="2022-07-19T10:03:00Z">
              <w:r w:rsidRPr="008601AF" w:rsidDel="0016760B">
                <w:rPr>
                  <w:rFonts w:ascii="Trebuchet MS" w:hAnsi="Trebuchet MS" w:cs="Arial"/>
                  <w:color w:val="000000"/>
                  <w:sz w:val="20"/>
                  <w:szCs w:val="20"/>
                  <w:lang w:bidi="th-TH"/>
                </w:rPr>
                <w:delText>R$ 3.918,29</w:delText>
              </w:r>
            </w:del>
          </w:p>
        </w:tc>
      </w:tr>
      <w:tr w:rsidR="008601AF" w:rsidRPr="008601AF" w14:paraId="2BF8C1ED" w14:textId="77777777" w:rsidTr="0016760B">
        <w:tblPrEx>
          <w:tblW w:w="5000" w:type="pct"/>
          <w:tblCellMar>
            <w:left w:w="70" w:type="dxa"/>
            <w:right w:w="70" w:type="dxa"/>
          </w:tblCellMar>
          <w:tblPrExChange w:id="15436" w:author="Philippe Hollanda - Oliveira Trust" w:date="2022-07-19T10:03:00Z">
            <w:tblPrEx>
              <w:tblW w:w="5000" w:type="pct"/>
              <w:tblCellMar>
                <w:left w:w="70" w:type="dxa"/>
                <w:right w:w="70" w:type="dxa"/>
              </w:tblCellMar>
            </w:tblPrEx>
          </w:tblPrExChange>
        </w:tblPrEx>
        <w:trPr>
          <w:trHeight w:val="1785"/>
          <w:trPrChange w:id="154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DA77A5" w14:textId="55C56CCA" w:rsidR="008601AF" w:rsidRPr="008601AF" w:rsidRDefault="008601AF" w:rsidP="003C2C2A">
            <w:pPr>
              <w:jc w:val="center"/>
              <w:rPr>
                <w:rFonts w:ascii="Trebuchet MS" w:hAnsi="Trebuchet MS" w:cs="Arial"/>
                <w:color w:val="000000"/>
                <w:sz w:val="20"/>
                <w:szCs w:val="20"/>
                <w:lang w:bidi="th-TH"/>
              </w:rPr>
            </w:pPr>
            <w:del w:id="15439" w:author="Philippe Hollanda - Oliveira Trust" w:date="2022-07-19T10:03:00Z">
              <w:r w:rsidRPr="008601AF" w:rsidDel="0016760B">
                <w:rPr>
                  <w:rFonts w:ascii="Trebuchet MS" w:hAnsi="Trebuchet MS" w:cs="Arial"/>
                  <w:color w:val="000000"/>
                  <w:sz w:val="20"/>
                  <w:szCs w:val="20"/>
                  <w:lang w:bidi="th-TH"/>
                </w:rPr>
                <w:delText> </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52CD441" w14:textId="2987B207" w:rsidR="008601AF" w:rsidRPr="008601AF" w:rsidRDefault="008601AF" w:rsidP="003C2C2A">
            <w:pPr>
              <w:jc w:val="center"/>
              <w:rPr>
                <w:rFonts w:ascii="Trebuchet MS" w:hAnsi="Trebuchet MS" w:cs="Arial"/>
                <w:color w:val="000000"/>
                <w:sz w:val="20"/>
                <w:szCs w:val="20"/>
                <w:lang w:bidi="th-TH"/>
              </w:rPr>
            </w:pPr>
            <w:del w:id="15441" w:author="Philippe Hollanda - Oliveira Trust" w:date="2022-07-19T10:03:00Z">
              <w:r w:rsidRPr="008601AF" w:rsidDel="0016760B">
                <w:rPr>
                  <w:rFonts w:ascii="Trebuchet MS" w:hAnsi="Trebuchet MS" w:cs="Arial"/>
                  <w:color w:val="000000"/>
                  <w:sz w:val="20"/>
                  <w:szCs w:val="20"/>
                  <w:lang w:bidi="th-TH"/>
                </w:rPr>
                <w:delText>15/03/2022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3D776E2" w14:textId="346BE046" w:rsidR="008601AF" w:rsidRPr="008601AF" w:rsidRDefault="008601AF" w:rsidP="003C2C2A">
            <w:pPr>
              <w:jc w:val="center"/>
              <w:rPr>
                <w:rFonts w:ascii="Trebuchet MS" w:hAnsi="Trebuchet MS" w:cs="Arial"/>
                <w:color w:val="000000"/>
                <w:sz w:val="20"/>
                <w:szCs w:val="20"/>
                <w:lang w:bidi="th-TH"/>
              </w:rPr>
            </w:pPr>
            <w:del w:id="15443" w:author="Philippe Hollanda - Oliveira Trust" w:date="2022-07-19T10:03:00Z">
              <w:r w:rsidRPr="008601AF" w:rsidDel="0016760B">
                <w:rPr>
                  <w:rFonts w:ascii="Trebuchet MS" w:hAnsi="Trebuchet MS" w:cs="Arial"/>
                  <w:color w:val="000000"/>
                  <w:sz w:val="20"/>
                  <w:szCs w:val="20"/>
                  <w:lang w:bidi="th-TH"/>
                </w:rPr>
                <w:delText>R$ 3.918,30</w:delText>
              </w:r>
            </w:del>
          </w:p>
        </w:tc>
      </w:tr>
      <w:tr w:rsidR="008601AF" w:rsidRPr="008601AF" w14:paraId="12A130ED" w14:textId="77777777" w:rsidTr="0016760B">
        <w:tblPrEx>
          <w:tblW w:w="5000" w:type="pct"/>
          <w:tblCellMar>
            <w:left w:w="70" w:type="dxa"/>
            <w:right w:w="70" w:type="dxa"/>
          </w:tblCellMar>
          <w:tblPrExChange w:id="15444" w:author="Philippe Hollanda - Oliveira Trust" w:date="2022-07-19T10:03:00Z">
            <w:tblPrEx>
              <w:tblW w:w="5000" w:type="pct"/>
              <w:tblCellMar>
                <w:left w:w="70" w:type="dxa"/>
                <w:right w:w="70" w:type="dxa"/>
              </w:tblCellMar>
            </w:tblPrEx>
          </w:tblPrExChange>
        </w:tblPrEx>
        <w:trPr>
          <w:trHeight w:val="1785"/>
          <w:trPrChange w:id="154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346476" w14:textId="5602CD33" w:rsidR="008601AF" w:rsidRPr="008601AF" w:rsidRDefault="008601AF" w:rsidP="003C2C2A">
            <w:pPr>
              <w:jc w:val="center"/>
              <w:rPr>
                <w:rFonts w:ascii="Trebuchet MS" w:hAnsi="Trebuchet MS" w:cs="Arial"/>
                <w:color w:val="000000"/>
                <w:sz w:val="20"/>
                <w:szCs w:val="20"/>
                <w:lang w:bidi="th-TH"/>
              </w:rPr>
            </w:pPr>
            <w:del w:id="15447" w:author="Philippe Hollanda - Oliveira Trust" w:date="2022-07-19T10:03:00Z">
              <w:r w:rsidRPr="008601AF" w:rsidDel="0016760B">
                <w:rPr>
                  <w:rFonts w:ascii="Trebuchet MS" w:hAnsi="Trebuchet MS" w:cs="Arial"/>
                  <w:color w:val="000000"/>
                  <w:sz w:val="20"/>
                  <w:szCs w:val="20"/>
                  <w:lang w:bidi="th-TH"/>
                </w:rPr>
                <w:delText>MATERIAL DE CONSTRUÇÃO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51FEC1A8" w14:textId="1002C9C2" w:rsidR="008601AF" w:rsidRPr="008601AF" w:rsidRDefault="008601AF" w:rsidP="003C2C2A">
            <w:pPr>
              <w:jc w:val="center"/>
              <w:rPr>
                <w:rFonts w:ascii="Trebuchet MS" w:hAnsi="Trebuchet MS" w:cs="Arial"/>
                <w:color w:val="000000"/>
                <w:sz w:val="20"/>
                <w:szCs w:val="20"/>
                <w:lang w:bidi="th-TH"/>
              </w:rPr>
            </w:pPr>
            <w:del w:id="15449" w:author="Philippe Hollanda - Oliveira Trust" w:date="2022-07-19T10:03:00Z">
              <w:r w:rsidRPr="008601AF" w:rsidDel="0016760B">
                <w:rPr>
                  <w:rFonts w:ascii="Trebuchet MS" w:hAnsi="Trebuchet MS" w:cs="Arial"/>
                  <w:color w:val="000000"/>
                  <w:sz w:val="20"/>
                  <w:szCs w:val="20"/>
                  <w:lang w:bidi="th-TH"/>
                </w:rPr>
                <w:delText>31/03/2022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35582C1D" w14:textId="11EB6EB5" w:rsidR="008601AF" w:rsidRPr="008601AF" w:rsidRDefault="008601AF" w:rsidP="003C2C2A">
            <w:pPr>
              <w:jc w:val="center"/>
              <w:rPr>
                <w:rFonts w:ascii="Trebuchet MS" w:hAnsi="Trebuchet MS" w:cs="Arial"/>
                <w:color w:val="000000"/>
                <w:sz w:val="20"/>
                <w:szCs w:val="20"/>
                <w:lang w:bidi="th-TH"/>
              </w:rPr>
            </w:pPr>
            <w:del w:id="15451" w:author="Philippe Hollanda - Oliveira Trust" w:date="2022-07-19T10:03:00Z">
              <w:r w:rsidRPr="008601AF" w:rsidDel="0016760B">
                <w:rPr>
                  <w:rFonts w:ascii="Trebuchet MS" w:hAnsi="Trebuchet MS" w:cs="Arial"/>
                  <w:color w:val="000000"/>
                  <w:sz w:val="20"/>
                  <w:szCs w:val="20"/>
                  <w:lang w:bidi="th-TH"/>
                </w:rPr>
                <w:delText>R$ 9.702,00</w:delText>
              </w:r>
            </w:del>
          </w:p>
        </w:tc>
      </w:tr>
      <w:tr w:rsidR="008601AF" w:rsidRPr="008601AF" w14:paraId="0CF0659F" w14:textId="77777777" w:rsidTr="0016760B">
        <w:tblPrEx>
          <w:tblW w:w="5000" w:type="pct"/>
          <w:tblCellMar>
            <w:left w:w="70" w:type="dxa"/>
            <w:right w:w="70" w:type="dxa"/>
          </w:tblCellMar>
          <w:tblPrExChange w:id="15452" w:author="Philippe Hollanda - Oliveira Trust" w:date="2022-07-19T10:03:00Z">
            <w:tblPrEx>
              <w:tblW w:w="5000" w:type="pct"/>
              <w:tblCellMar>
                <w:left w:w="70" w:type="dxa"/>
                <w:right w:w="70" w:type="dxa"/>
              </w:tblCellMar>
            </w:tblPrEx>
          </w:tblPrExChange>
        </w:tblPrEx>
        <w:trPr>
          <w:trHeight w:val="1785"/>
          <w:trPrChange w:id="154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DEA626" w14:textId="4CD73873" w:rsidR="008601AF" w:rsidRPr="008601AF" w:rsidRDefault="008601AF" w:rsidP="003C2C2A">
            <w:pPr>
              <w:jc w:val="center"/>
              <w:rPr>
                <w:rFonts w:ascii="Trebuchet MS" w:hAnsi="Trebuchet MS" w:cs="Arial"/>
                <w:color w:val="000000"/>
                <w:sz w:val="20"/>
                <w:szCs w:val="20"/>
                <w:lang w:bidi="th-TH"/>
              </w:rPr>
            </w:pPr>
            <w:del w:id="15455" w:author="Philippe Hollanda - Oliveira Trust" w:date="2022-07-19T10:03:00Z">
              <w:r w:rsidRPr="008601AF" w:rsidDel="0016760B">
                <w:rPr>
                  <w:rFonts w:ascii="Trebuchet MS" w:hAnsi="Trebuchet MS" w:cs="Arial"/>
                  <w:color w:val="000000"/>
                  <w:sz w:val="20"/>
                  <w:szCs w:val="20"/>
                  <w:lang w:bidi="th-TH"/>
                </w:rPr>
                <w:lastRenderedPageBreak/>
                <w:delText>SENSOR</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1498E689" w14:textId="0A28732D" w:rsidR="008601AF" w:rsidRPr="008601AF" w:rsidRDefault="008601AF" w:rsidP="003C2C2A">
            <w:pPr>
              <w:jc w:val="center"/>
              <w:rPr>
                <w:rFonts w:ascii="Trebuchet MS" w:hAnsi="Trebuchet MS" w:cs="Arial"/>
                <w:color w:val="000000"/>
                <w:sz w:val="20"/>
                <w:szCs w:val="20"/>
                <w:lang w:bidi="th-TH"/>
              </w:rPr>
            </w:pPr>
            <w:del w:id="15457" w:author="Philippe Hollanda - Oliveira Trust" w:date="2022-07-19T10:03:00Z">
              <w:r w:rsidRPr="008601AF" w:rsidDel="0016760B">
                <w:rPr>
                  <w:rFonts w:ascii="Trebuchet MS" w:hAnsi="Trebuchet MS" w:cs="Arial"/>
                  <w:color w:val="000000"/>
                  <w:sz w:val="20"/>
                  <w:szCs w:val="20"/>
                  <w:lang w:bidi="th-TH"/>
                </w:rPr>
                <w:delText>22/03/2022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48D0CA5E" w14:textId="4487006F" w:rsidR="008601AF" w:rsidRPr="008601AF" w:rsidRDefault="008601AF" w:rsidP="003C2C2A">
            <w:pPr>
              <w:jc w:val="center"/>
              <w:rPr>
                <w:rFonts w:ascii="Trebuchet MS" w:hAnsi="Trebuchet MS" w:cs="Arial"/>
                <w:color w:val="000000"/>
                <w:sz w:val="20"/>
                <w:szCs w:val="20"/>
                <w:lang w:bidi="th-TH"/>
              </w:rPr>
            </w:pPr>
            <w:del w:id="15459" w:author="Philippe Hollanda - Oliveira Trust" w:date="2022-07-19T10:03:00Z">
              <w:r w:rsidRPr="008601AF" w:rsidDel="0016760B">
                <w:rPr>
                  <w:rFonts w:ascii="Trebuchet MS" w:hAnsi="Trebuchet MS" w:cs="Arial"/>
                  <w:color w:val="000000"/>
                  <w:sz w:val="20"/>
                  <w:szCs w:val="20"/>
                  <w:lang w:bidi="th-TH"/>
                </w:rPr>
                <w:delText>R$ 2.742,13</w:delText>
              </w:r>
            </w:del>
          </w:p>
        </w:tc>
      </w:tr>
      <w:tr w:rsidR="008601AF" w:rsidRPr="008601AF" w14:paraId="204353CC" w14:textId="77777777" w:rsidTr="0016760B">
        <w:tblPrEx>
          <w:tblW w:w="5000" w:type="pct"/>
          <w:tblCellMar>
            <w:left w:w="70" w:type="dxa"/>
            <w:right w:w="70" w:type="dxa"/>
          </w:tblCellMar>
          <w:tblPrExChange w:id="15460" w:author="Philippe Hollanda - Oliveira Trust" w:date="2022-07-19T10:03:00Z">
            <w:tblPrEx>
              <w:tblW w:w="5000" w:type="pct"/>
              <w:tblCellMar>
                <w:left w:w="70" w:type="dxa"/>
                <w:right w:w="70" w:type="dxa"/>
              </w:tblCellMar>
            </w:tblPrEx>
          </w:tblPrExChange>
        </w:tblPrEx>
        <w:trPr>
          <w:trHeight w:val="1785"/>
          <w:trPrChange w:id="154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7746B2" w14:textId="24319EB6" w:rsidR="008601AF" w:rsidRPr="008601AF" w:rsidRDefault="008601AF" w:rsidP="003C2C2A">
            <w:pPr>
              <w:jc w:val="center"/>
              <w:rPr>
                <w:rFonts w:ascii="Trebuchet MS" w:hAnsi="Trebuchet MS" w:cs="Arial"/>
                <w:color w:val="000000"/>
                <w:sz w:val="20"/>
                <w:szCs w:val="20"/>
                <w:lang w:bidi="th-TH"/>
              </w:rPr>
            </w:pPr>
            <w:del w:id="15463" w:author="Philippe Hollanda - Oliveira Trust" w:date="2022-07-19T10:03:00Z">
              <w:r w:rsidRPr="008601AF" w:rsidDel="0016760B">
                <w:rPr>
                  <w:rFonts w:ascii="Trebuchet MS" w:hAnsi="Trebuchet MS" w:cs="Arial"/>
                  <w:color w:val="000000"/>
                  <w:sz w:val="20"/>
                  <w:szCs w:val="20"/>
                  <w:lang w:bidi="th-TH"/>
                </w:rPr>
                <w:delText>DUTO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3E014DF" w14:textId="6CD0E016" w:rsidR="008601AF" w:rsidRPr="008601AF" w:rsidRDefault="008601AF" w:rsidP="003C2C2A">
            <w:pPr>
              <w:jc w:val="center"/>
              <w:rPr>
                <w:rFonts w:ascii="Trebuchet MS" w:hAnsi="Trebuchet MS" w:cs="Arial"/>
                <w:color w:val="000000"/>
                <w:sz w:val="20"/>
                <w:szCs w:val="20"/>
                <w:lang w:bidi="th-TH"/>
              </w:rPr>
            </w:pPr>
            <w:del w:id="15465"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68D92BE" w14:textId="779D68F8" w:rsidR="008601AF" w:rsidRPr="008601AF" w:rsidRDefault="008601AF" w:rsidP="003C2C2A">
            <w:pPr>
              <w:jc w:val="center"/>
              <w:rPr>
                <w:rFonts w:ascii="Trebuchet MS" w:hAnsi="Trebuchet MS" w:cs="Arial"/>
                <w:color w:val="000000"/>
                <w:sz w:val="20"/>
                <w:szCs w:val="20"/>
                <w:lang w:bidi="th-TH"/>
              </w:rPr>
            </w:pPr>
            <w:del w:id="15467" w:author="Philippe Hollanda - Oliveira Trust" w:date="2022-07-19T10:03:00Z">
              <w:r w:rsidRPr="008601AF" w:rsidDel="0016760B">
                <w:rPr>
                  <w:rFonts w:ascii="Trebuchet MS" w:hAnsi="Trebuchet MS" w:cs="Arial"/>
                  <w:color w:val="000000"/>
                  <w:sz w:val="20"/>
                  <w:szCs w:val="20"/>
                  <w:lang w:bidi="th-TH"/>
                </w:rPr>
                <w:delText>R$ 29.451,00</w:delText>
              </w:r>
            </w:del>
          </w:p>
        </w:tc>
      </w:tr>
      <w:tr w:rsidR="008601AF" w:rsidRPr="008601AF" w14:paraId="31CA3E7A" w14:textId="77777777" w:rsidTr="0016760B">
        <w:tblPrEx>
          <w:tblW w:w="5000" w:type="pct"/>
          <w:tblCellMar>
            <w:left w:w="70" w:type="dxa"/>
            <w:right w:w="70" w:type="dxa"/>
          </w:tblCellMar>
          <w:tblPrExChange w:id="15468" w:author="Philippe Hollanda - Oliveira Trust" w:date="2022-07-19T10:03:00Z">
            <w:tblPrEx>
              <w:tblW w:w="5000" w:type="pct"/>
              <w:tblCellMar>
                <w:left w:w="70" w:type="dxa"/>
                <w:right w:w="70" w:type="dxa"/>
              </w:tblCellMar>
            </w:tblPrEx>
          </w:tblPrExChange>
        </w:tblPrEx>
        <w:trPr>
          <w:trHeight w:val="1785"/>
          <w:trPrChange w:id="154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F28B9B" w14:textId="3B80ADF8" w:rsidR="008601AF" w:rsidRPr="008601AF" w:rsidRDefault="008601AF" w:rsidP="003C2C2A">
            <w:pPr>
              <w:jc w:val="center"/>
              <w:rPr>
                <w:rFonts w:ascii="Trebuchet MS" w:hAnsi="Trebuchet MS" w:cs="Arial"/>
                <w:color w:val="000000"/>
                <w:sz w:val="20"/>
                <w:szCs w:val="20"/>
                <w:lang w:bidi="th-TH"/>
              </w:rPr>
            </w:pPr>
            <w:del w:id="15471" w:author="Philippe Hollanda - Oliveira Trust" w:date="2022-07-19T10:03:00Z">
              <w:r w:rsidRPr="008601AF" w:rsidDel="0016760B">
                <w:rPr>
                  <w:rFonts w:ascii="Trebuchet MS" w:hAnsi="Trebuchet MS" w:cs="Arial"/>
                  <w:color w:val="000000"/>
                  <w:sz w:val="20"/>
                  <w:szCs w:val="20"/>
                  <w:lang w:bidi="th-TH"/>
                </w:rPr>
                <w:delText>OLHO DE GATO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0E2929F" w14:textId="56C415AF" w:rsidR="008601AF" w:rsidRPr="008601AF" w:rsidRDefault="008601AF" w:rsidP="003C2C2A">
            <w:pPr>
              <w:jc w:val="center"/>
              <w:rPr>
                <w:rFonts w:ascii="Trebuchet MS" w:hAnsi="Trebuchet MS" w:cs="Arial"/>
                <w:color w:val="000000"/>
                <w:sz w:val="20"/>
                <w:szCs w:val="20"/>
                <w:lang w:bidi="th-TH"/>
              </w:rPr>
            </w:pPr>
            <w:del w:id="15473" w:author="Philippe Hollanda - Oliveira Trust" w:date="2022-07-19T10:03:00Z">
              <w:r w:rsidRPr="008601AF" w:rsidDel="0016760B">
                <w:rPr>
                  <w:rFonts w:ascii="Trebuchet MS" w:hAnsi="Trebuchet MS" w:cs="Arial"/>
                  <w:color w:val="000000"/>
                  <w:sz w:val="20"/>
                  <w:szCs w:val="20"/>
                  <w:lang w:bidi="th-TH"/>
                </w:rPr>
                <w:delText>25/03/2022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6F1FCB61" w14:textId="1EA26331" w:rsidR="008601AF" w:rsidRPr="008601AF" w:rsidRDefault="008601AF" w:rsidP="003C2C2A">
            <w:pPr>
              <w:jc w:val="center"/>
              <w:rPr>
                <w:rFonts w:ascii="Trebuchet MS" w:hAnsi="Trebuchet MS" w:cs="Arial"/>
                <w:color w:val="000000"/>
                <w:sz w:val="20"/>
                <w:szCs w:val="20"/>
                <w:lang w:bidi="th-TH"/>
              </w:rPr>
            </w:pPr>
            <w:del w:id="15475" w:author="Philippe Hollanda - Oliveira Trust" w:date="2022-07-19T10:03:00Z">
              <w:r w:rsidRPr="008601AF" w:rsidDel="0016760B">
                <w:rPr>
                  <w:rFonts w:ascii="Trebuchet MS" w:hAnsi="Trebuchet MS" w:cs="Arial"/>
                  <w:color w:val="000000"/>
                  <w:sz w:val="20"/>
                  <w:szCs w:val="20"/>
                  <w:lang w:bidi="th-TH"/>
                </w:rPr>
                <w:delText>R$ 2.883,00</w:delText>
              </w:r>
            </w:del>
          </w:p>
        </w:tc>
      </w:tr>
      <w:tr w:rsidR="008601AF" w:rsidRPr="008601AF" w14:paraId="1D47A649" w14:textId="77777777" w:rsidTr="0016760B">
        <w:tblPrEx>
          <w:tblW w:w="5000" w:type="pct"/>
          <w:tblCellMar>
            <w:left w:w="70" w:type="dxa"/>
            <w:right w:w="70" w:type="dxa"/>
          </w:tblCellMar>
          <w:tblPrExChange w:id="15476" w:author="Philippe Hollanda - Oliveira Trust" w:date="2022-07-19T10:03:00Z">
            <w:tblPrEx>
              <w:tblW w:w="5000" w:type="pct"/>
              <w:tblCellMar>
                <w:left w:w="70" w:type="dxa"/>
                <w:right w:w="70" w:type="dxa"/>
              </w:tblCellMar>
            </w:tblPrEx>
          </w:tblPrExChange>
        </w:tblPrEx>
        <w:trPr>
          <w:trHeight w:val="1785"/>
          <w:trPrChange w:id="154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CB9A13" w14:textId="1C5EA03C" w:rsidR="008601AF" w:rsidRPr="008601AF" w:rsidRDefault="008601AF" w:rsidP="003C2C2A">
            <w:pPr>
              <w:jc w:val="center"/>
              <w:rPr>
                <w:rFonts w:ascii="Trebuchet MS" w:hAnsi="Trebuchet MS" w:cs="Arial"/>
                <w:color w:val="000000"/>
                <w:sz w:val="20"/>
                <w:szCs w:val="20"/>
                <w:lang w:bidi="th-TH"/>
              </w:rPr>
            </w:pPr>
            <w:del w:id="15479" w:author="Philippe Hollanda - Oliveira Trust" w:date="2022-07-19T10:03:00Z">
              <w:r w:rsidRPr="008601AF" w:rsidDel="0016760B">
                <w:rPr>
                  <w:rFonts w:ascii="Trebuchet MS" w:hAnsi="Trebuchet MS" w:cs="Arial"/>
                  <w:color w:val="000000"/>
                  <w:sz w:val="20"/>
                  <w:szCs w:val="20"/>
                  <w:lang w:bidi="th-TH"/>
                </w:rPr>
                <w:delText>PORTEIRO ELETRONICO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3BE296E1" w14:textId="3482E381" w:rsidR="008601AF" w:rsidRPr="008601AF" w:rsidRDefault="008601AF" w:rsidP="003C2C2A">
            <w:pPr>
              <w:jc w:val="center"/>
              <w:rPr>
                <w:rFonts w:ascii="Trebuchet MS" w:hAnsi="Trebuchet MS" w:cs="Arial"/>
                <w:color w:val="000000"/>
                <w:sz w:val="20"/>
                <w:szCs w:val="20"/>
                <w:lang w:bidi="th-TH"/>
              </w:rPr>
            </w:pPr>
            <w:del w:id="15481" w:author="Philippe Hollanda - Oliveira Trust" w:date="2022-07-19T10:03:00Z">
              <w:r w:rsidRPr="008601AF" w:rsidDel="0016760B">
                <w:rPr>
                  <w:rFonts w:ascii="Trebuchet MS" w:hAnsi="Trebuchet MS" w:cs="Arial"/>
                  <w:color w:val="000000"/>
                  <w:sz w:val="20"/>
                  <w:szCs w:val="20"/>
                  <w:lang w:bidi="th-TH"/>
                </w:rPr>
                <w:delText>07/04/2022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EC3169E" w14:textId="529EE34D" w:rsidR="008601AF" w:rsidRPr="008601AF" w:rsidRDefault="008601AF" w:rsidP="003C2C2A">
            <w:pPr>
              <w:jc w:val="center"/>
              <w:rPr>
                <w:rFonts w:ascii="Trebuchet MS" w:hAnsi="Trebuchet MS" w:cs="Arial"/>
                <w:color w:val="000000"/>
                <w:sz w:val="20"/>
                <w:szCs w:val="20"/>
                <w:lang w:bidi="th-TH"/>
              </w:rPr>
            </w:pPr>
            <w:del w:id="15483" w:author="Philippe Hollanda - Oliveira Trust" w:date="2022-07-19T10:03:00Z">
              <w:r w:rsidRPr="008601AF" w:rsidDel="0016760B">
                <w:rPr>
                  <w:rFonts w:ascii="Trebuchet MS" w:hAnsi="Trebuchet MS" w:cs="Arial"/>
                  <w:color w:val="000000"/>
                  <w:sz w:val="20"/>
                  <w:szCs w:val="20"/>
                  <w:lang w:bidi="th-TH"/>
                </w:rPr>
                <w:delText>R$ 229,90</w:delText>
              </w:r>
            </w:del>
          </w:p>
        </w:tc>
      </w:tr>
      <w:tr w:rsidR="008601AF" w:rsidRPr="008601AF" w14:paraId="3786A23A" w14:textId="77777777" w:rsidTr="0016760B">
        <w:tblPrEx>
          <w:tblW w:w="5000" w:type="pct"/>
          <w:tblCellMar>
            <w:left w:w="70" w:type="dxa"/>
            <w:right w:w="70" w:type="dxa"/>
          </w:tblCellMar>
          <w:tblPrExChange w:id="15484" w:author="Philippe Hollanda - Oliveira Trust" w:date="2022-07-19T10:03:00Z">
            <w:tblPrEx>
              <w:tblW w:w="5000" w:type="pct"/>
              <w:tblCellMar>
                <w:left w:w="70" w:type="dxa"/>
                <w:right w:w="70" w:type="dxa"/>
              </w:tblCellMar>
            </w:tblPrEx>
          </w:tblPrExChange>
        </w:tblPrEx>
        <w:trPr>
          <w:trHeight w:val="1785"/>
          <w:trPrChange w:id="154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C2EDCC" w14:textId="68143950" w:rsidR="008601AF" w:rsidRPr="008601AF" w:rsidRDefault="008601AF" w:rsidP="003C2C2A">
            <w:pPr>
              <w:jc w:val="center"/>
              <w:rPr>
                <w:rFonts w:ascii="Trebuchet MS" w:hAnsi="Trebuchet MS" w:cs="Arial"/>
                <w:color w:val="000000"/>
                <w:sz w:val="20"/>
                <w:szCs w:val="20"/>
                <w:lang w:bidi="th-TH"/>
              </w:rPr>
            </w:pPr>
            <w:del w:id="15487" w:author="Philippe Hollanda - Oliveira Trust" w:date="2022-07-19T10:03:00Z">
              <w:r w:rsidRPr="008601AF" w:rsidDel="0016760B">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31299C8D" w14:textId="2FB2592F" w:rsidR="008601AF" w:rsidRPr="008601AF" w:rsidRDefault="008601AF" w:rsidP="003C2C2A">
            <w:pPr>
              <w:jc w:val="center"/>
              <w:rPr>
                <w:rFonts w:ascii="Trebuchet MS" w:hAnsi="Trebuchet MS" w:cs="Arial"/>
                <w:color w:val="000000"/>
                <w:sz w:val="20"/>
                <w:szCs w:val="20"/>
                <w:lang w:bidi="th-TH"/>
              </w:rPr>
            </w:pPr>
            <w:del w:id="15489" w:author="Philippe Hollanda - Oliveira Trust" w:date="2022-07-19T10:03:00Z">
              <w:r w:rsidRPr="008601AF" w:rsidDel="0016760B">
                <w:rPr>
                  <w:rFonts w:ascii="Trebuchet MS" w:hAnsi="Trebuchet MS" w:cs="Arial"/>
                  <w:color w:val="000000"/>
                  <w:sz w:val="20"/>
                  <w:szCs w:val="20"/>
                  <w:lang w:bidi="th-TH"/>
                </w:rPr>
                <w:delText>07/04/2022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2467A737" w14:textId="7535E580" w:rsidR="008601AF" w:rsidRPr="008601AF" w:rsidRDefault="008601AF" w:rsidP="003C2C2A">
            <w:pPr>
              <w:jc w:val="center"/>
              <w:rPr>
                <w:rFonts w:ascii="Trebuchet MS" w:hAnsi="Trebuchet MS" w:cs="Arial"/>
                <w:color w:val="000000"/>
                <w:sz w:val="20"/>
                <w:szCs w:val="20"/>
                <w:lang w:bidi="th-TH"/>
              </w:rPr>
            </w:pPr>
            <w:del w:id="15491" w:author="Philippe Hollanda - Oliveira Trust" w:date="2022-07-19T10:03:00Z">
              <w:r w:rsidRPr="008601AF" w:rsidDel="0016760B">
                <w:rPr>
                  <w:rFonts w:ascii="Trebuchet MS" w:hAnsi="Trebuchet MS" w:cs="Arial"/>
                  <w:color w:val="000000"/>
                  <w:sz w:val="20"/>
                  <w:szCs w:val="20"/>
                  <w:lang w:bidi="th-TH"/>
                </w:rPr>
                <w:delText>R$ 1.348,35</w:delText>
              </w:r>
            </w:del>
          </w:p>
        </w:tc>
      </w:tr>
      <w:tr w:rsidR="008601AF" w:rsidRPr="008601AF" w14:paraId="5DADE4B4" w14:textId="77777777" w:rsidTr="0016760B">
        <w:tblPrEx>
          <w:tblW w:w="5000" w:type="pct"/>
          <w:tblCellMar>
            <w:left w:w="70" w:type="dxa"/>
            <w:right w:w="70" w:type="dxa"/>
          </w:tblCellMar>
          <w:tblPrExChange w:id="15492" w:author="Philippe Hollanda - Oliveira Trust" w:date="2022-07-19T10:03:00Z">
            <w:tblPrEx>
              <w:tblW w:w="5000" w:type="pct"/>
              <w:tblCellMar>
                <w:left w:w="70" w:type="dxa"/>
                <w:right w:w="70" w:type="dxa"/>
              </w:tblCellMar>
            </w:tblPrEx>
          </w:tblPrExChange>
        </w:tblPrEx>
        <w:trPr>
          <w:trHeight w:val="1785"/>
          <w:trPrChange w:id="154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4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0A5C38" w14:textId="454CABA0" w:rsidR="008601AF" w:rsidRPr="008601AF" w:rsidRDefault="008601AF" w:rsidP="003C2C2A">
            <w:pPr>
              <w:jc w:val="center"/>
              <w:rPr>
                <w:rFonts w:ascii="Trebuchet MS" w:hAnsi="Trebuchet MS" w:cs="Arial"/>
                <w:color w:val="000000"/>
                <w:sz w:val="20"/>
                <w:szCs w:val="20"/>
                <w:lang w:bidi="th-TH"/>
              </w:rPr>
            </w:pPr>
            <w:del w:id="15495" w:author="Philippe Hollanda - Oliveira Trust" w:date="2022-07-19T10:03:00Z">
              <w:r w:rsidRPr="008601AF" w:rsidDel="0016760B">
                <w:rPr>
                  <w:rFonts w:ascii="Trebuchet MS" w:hAnsi="Trebuchet MS" w:cs="Arial"/>
                  <w:color w:val="000000"/>
                  <w:sz w:val="20"/>
                  <w:szCs w:val="20"/>
                  <w:lang w:bidi="th-TH"/>
                </w:rPr>
                <w:lastRenderedPageBreak/>
                <w:delText>MATERIAL ELÉTRICO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4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7F809F51" w14:textId="51DA7879" w:rsidR="008601AF" w:rsidRPr="008601AF" w:rsidRDefault="008601AF" w:rsidP="003C2C2A">
            <w:pPr>
              <w:jc w:val="center"/>
              <w:rPr>
                <w:rFonts w:ascii="Trebuchet MS" w:hAnsi="Trebuchet MS" w:cs="Arial"/>
                <w:color w:val="000000"/>
                <w:sz w:val="20"/>
                <w:szCs w:val="20"/>
                <w:lang w:bidi="th-TH"/>
              </w:rPr>
            </w:pPr>
            <w:del w:id="15497" w:author="Philippe Hollanda - Oliveira Trust" w:date="2022-07-19T10:03:00Z">
              <w:r w:rsidRPr="008601AF" w:rsidDel="0016760B">
                <w:rPr>
                  <w:rFonts w:ascii="Trebuchet MS" w:hAnsi="Trebuchet MS" w:cs="Arial"/>
                  <w:color w:val="000000"/>
                  <w:sz w:val="20"/>
                  <w:szCs w:val="20"/>
                  <w:lang w:bidi="th-TH"/>
                </w:rPr>
                <w:delText>07/04/2022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4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46CD181" w14:textId="6AE798B6" w:rsidR="008601AF" w:rsidRPr="008601AF" w:rsidRDefault="008601AF" w:rsidP="003C2C2A">
            <w:pPr>
              <w:jc w:val="center"/>
              <w:rPr>
                <w:rFonts w:ascii="Trebuchet MS" w:hAnsi="Trebuchet MS" w:cs="Arial"/>
                <w:color w:val="000000"/>
                <w:sz w:val="20"/>
                <w:szCs w:val="20"/>
                <w:lang w:bidi="th-TH"/>
              </w:rPr>
            </w:pPr>
            <w:del w:id="15499" w:author="Philippe Hollanda - Oliveira Trust" w:date="2022-07-19T10:03:00Z">
              <w:r w:rsidRPr="008601AF" w:rsidDel="0016760B">
                <w:rPr>
                  <w:rFonts w:ascii="Trebuchet MS" w:hAnsi="Trebuchet MS" w:cs="Arial"/>
                  <w:color w:val="000000"/>
                  <w:sz w:val="20"/>
                  <w:szCs w:val="20"/>
                  <w:lang w:bidi="th-TH"/>
                </w:rPr>
                <w:delText>R$ 13.239,87</w:delText>
              </w:r>
            </w:del>
          </w:p>
        </w:tc>
      </w:tr>
      <w:tr w:rsidR="008601AF" w:rsidRPr="008601AF" w14:paraId="57F7B7C1" w14:textId="77777777" w:rsidTr="0016760B">
        <w:tblPrEx>
          <w:tblW w:w="5000" w:type="pct"/>
          <w:tblCellMar>
            <w:left w:w="70" w:type="dxa"/>
            <w:right w:w="70" w:type="dxa"/>
          </w:tblCellMar>
          <w:tblPrExChange w:id="15500" w:author="Philippe Hollanda - Oliveira Trust" w:date="2022-07-19T10:03:00Z">
            <w:tblPrEx>
              <w:tblW w:w="5000" w:type="pct"/>
              <w:tblCellMar>
                <w:left w:w="70" w:type="dxa"/>
                <w:right w:w="70" w:type="dxa"/>
              </w:tblCellMar>
            </w:tblPrEx>
          </w:tblPrExChange>
        </w:tblPrEx>
        <w:trPr>
          <w:trHeight w:val="1785"/>
          <w:trPrChange w:id="155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2BB8FC" w14:textId="7E131F10" w:rsidR="008601AF" w:rsidRPr="008601AF" w:rsidRDefault="008601AF" w:rsidP="003C2C2A">
            <w:pPr>
              <w:jc w:val="center"/>
              <w:rPr>
                <w:rFonts w:ascii="Trebuchet MS" w:hAnsi="Trebuchet MS" w:cs="Arial"/>
                <w:color w:val="000000"/>
                <w:sz w:val="20"/>
                <w:szCs w:val="20"/>
                <w:lang w:bidi="th-TH"/>
              </w:rPr>
            </w:pPr>
            <w:del w:id="15503" w:author="Philippe Hollanda - Oliveira Trust" w:date="2022-07-19T10:03:00Z">
              <w:r w:rsidRPr="008601AF" w:rsidDel="0016760B">
                <w:rPr>
                  <w:rFonts w:ascii="Trebuchet MS" w:hAnsi="Trebuchet MS" w:cs="Arial"/>
                  <w:color w:val="000000"/>
                  <w:sz w:val="20"/>
                  <w:szCs w:val="20"/>
                  <w:lang w:bidi="th-TH"/>
                </w:rPr>
                <w:delText xml:space="preserve">PLACA E EXTINTOR </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5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6F649574" w14:textId="04BDBD48" w:rsidR="008601AF" w:rsidRPr="008601AF" w:rsidRDefault="008601AF" w:rsidP="003C2C2A">
            <w:pPr>
              <w:jc w:val="center"/>
              <w:rPr>
                <w:rFonts w:ascii="Trebuchet MS" w:hAnsi="Trebuchet MS" w:cs="Arial"/>
                <w:color w:val="000000"/>
                <w:sz w:val="20"/>
                <w:szCs w:val="20"/>
                <w:lang w:bidi="th-TH"/>
              </w:rPr>
            </w:pPr>
            <w:del w:id="15505" w:author="Philippe Hollanda - Oliveira Trust" w:date="2022-07-19T10:03:00Z">
              <w:r w:rsidRPr="008601AF" w:rsidDel="0016760B">
                <w:rPr>
                  <w:rFonts w:ascii="Trebuchet MS" w:hAnsi="Trebuchet MS" w:cs="Arial"/>
                  <w:color w:val="000000"/>
                  <w:sz w:val="20"/>
                  <w:szCs w:val="20"/>
                  <w:lang w:bidi="th-TH"/>
                </w:rPr>
                <w:delText>07/04/2022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5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00C6715D" w14:textId="2960E1A8" w:rsidR="008601AF" w:rsidRPr="008601AF" w:rsidRDefault="008601AF" w:rsidP="003C2C2A">
            <w:pPr>
              <w:jc w:val="center"/>
              <w:rPr>
                <w:rFonts w:ascii="Trebuchet MS" w:hAnsi="Trebuchet MS" w:cs="Arial"/>
                <w:color w:val="000000"/>
                <w:sz w:val="20"/>
                <w:szCs w:val="20"/>
                <w:lang w:bidi="th-TH"/>
              </w:rPr>
            </w:pPr>
            <w:del w:id="15507" w:author="Philippe Hollanda - Oliveira Trust" w:date="2022-07-19T10:03:00Z">
              <w:r w:rsidRPr="008601AF" w:rsidDel="0016760B">
                <w:rPr>
                  <w:rFonts w:ascii="Trebuchet MS" w:hAnsi="Trebuchet MS" w:cs="Arial"/>
                  <w:color w:val="000000"/>
                  <w:sz w:val="20"/>
                  <w:szCs w:val="20"/>
                  <w:lang w:bidi="th-TH"/>
                </w:rPr>
                <w:delText>R$ 2.152,20</w:delText>
              </w:r>
            </w:del>
          </w:p>
        </w:tc>
      </w:tr>
      <w:tr w:rsidR="008601AF" w:rsidRPr="008601AF" w14:paraId="0A3F9492" w14:textId="77777777" w:rsidTr="0016760B">
        <w:tblPrEx>
          <w:tblW w:w="5000" w:type="pct"/>
          <w:tblCellMar>
            <w:left w:w="70" w:type="dxa"/>
            <w:right w:w="70" w:type="dxa"/>
          </w:tblCellMar>
          <w:tblPrExChange w:id="15508" w:author="Philippe Hollanda - Oliveira Trust" w:date="2022-07-19T10:03:00Z">
            <w:tblPrEx>
              <w:tblW w:w="5000" w:type="pct"/>
              <w:tblCellMar>
                <w:left w:w="70" w:type="dxa"/>
                <w:right w:w="70" w:type="dxa"/>
              </w:tblCellMar>
            </w:tblPrEx>
          </w:tblPrExChange>
        </w:tblPrEx>
        <w:trPr>
          <w:trHeight w:val="1785"/>
          <w:trPrChange w:id="155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513F14" w14:textId="6528C827" w:rsidR="008601AF" w:rsidRPr="008601AF" w:rsidRDefault="008601AF" w:rsidP="003C2C2A">
            <w:pPr>
              <w:jc w:val="center"/>
              <w:rPr>
                <w:rFonts w:ascii="Trebuchet MS" w:hAnsi="Trebuchet MS" w:cs="Arial"/>
                <w:color w:val="000000"/>
                <w:sz w:val="20"/>
                <w:szCs w:val="20"/>
                <w:lang w:bidi="th-TH"/>
              </w:rPr>
            </w:pPr>
            <w:del w:id="15511" w:author="Philippe Hollanda - Oliveira Trust" w:date="2022-07-19T10:03:00Z">
              <w:r w:rsidRPr="008601AF" w:rsidDel="0016760B">
                <w:rPr>
                  <w:rFonts w:ascii="Trebuchet MS" w:hAnsi="Trebuchet MS" w:cs="Arial"/>
                  <w:color w:val="000000"/>
                  <w:sz w:val="20"/>
                  <w:szCs w:val="20"/>
                  <w:lang w:bidi="th-TH"/>
                </w:rPr>
                <w:delText>GRELHA</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5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28EDD103" w14:textId="7179B52F" w:rsidR="008601AF" w:rsidRPr="008601AF" w:rsidRDefault="008601AF" w:rsidP="003C2C2A">
            <w:pPr>
              <w:jc w:val="center"/>
              <w:rPr>
                <w:rFonts w:ascii="Trebuchet MS" w:hAnsi="Trebuchet MS" w:cs="Arial"/>
                <w:color w:val="000000"/>
                <w:sz w:val="20"/>
                <w:szCs w:val="20"/>
                <w:lang w:bidi="th-TH"/>
              </w:rPr>
            </w:pPr>
            <w:del w:id="15513" w:author="Philippe Hollanda - Oliveira Trust" w:date="2022-07-19T10:03:00Z">
              <w:r w:rsidRPr="008601AF" w:rsidDel="0016760B">
                <w:rPr>
                  <w:rFonts w:ascii="Trebuchet MS" w:hAnsi="Trebuchet MS" w:cs="Arial"/>
                  <w:color w:val="000000"/>
                  <w:sz w:val="20"/>
                  <w:szCs w:val="20"/>
                  <w:lang w:bidi="th-TH"/>
                </w:rPr>
                <w:delText>30/03/2022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5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46782566" w14:textId="3E9B9396" w:rsidR="008601AF" w:rsidRPr="008601AF" w:rsidRDefault="008601AF" w:rsidP="003C2C2A">
            <w:pPr>
              <w:jc w:val="center"/>
              <w:rPr>
                <w:rFonts w:ascii="Trebuchet MS" w:hAnsi="Trebuchet MS" w:cs="Arial"/>
                <w:color w:val="000000"/>
                <w:sz w:val="20"/>
                <w:szCs w:val="20"/>
                <w:lang w:bidi="th-TH"/>
              </w:rPr>
            </w:pPr>
            <w:del w:id="15515" w:author="Philippe Hollanda - Oliveira Trust" w:date="2022-07-19T10:03:00Z">
              <w:r w:rsidRPr="008601AF" w:rsidDel="0016760B">
                <w:rPr>
                  <w:rFonts w:ascii="Trebuchet MS" w:hAnsi="Trebuchet MS" w:cs="Arial"/>
                  <w:color w:val="000000"/>
                  <w:sz w:val="20"/>
                  <w:szCs w:val="20"/>
                  <w:lang w:bidi="th-TH"/>
                </w:rPr>
                <w:delText>R$ 775,00</w:delText>
              </w:r>
            </w:del>
          </w:p>
        </w:tc>
      </w:tr>
      <w:tr w:rsidR="008601AF" w:rsidRPr="008601AF" w14:paraId="3584C1FB" w14:textId="77777777" w:rsidTr="0016760B">
        <w:tblPrEx>
          <w:tblW w:w="5000" w:type="pct"/>
          <w:tblCellMar>
            <w:left w:w="70" w:type="dxa"/>
            <w:right w:w="70" w:type="dxa"/>
          </w:tblCellMar>
          <w:tblPrExChange w:id="15516" w:author="Philippe Hollanda - Oliveira Trust" w:date="2022-07-19T10:03:00Z">
            <w:tblPrEx>
              <w:tblW w:w="5000" w:type="pct"/>
              <w:tblCellMar>
                <w:left w:w="70" w:type="dxa"/>
                <w:right w:w="70" w:type="dxa"/>
              </w:tblCellMar>
            </w:tblPrEx>
          </w:tblPrExChange>
        </w:tblPrEx>
        <w:trPr>
          <w:trHeight w:val="1785"/>
          <w:trPrChange w:id="155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3368B3" w14:textId="2CB075D6" w:rsidR="008601AF" w:rsidRPr="008601AF" w:rsidRDefault="008601AF" w:rsidP="003C2C2A">
            <w:pPr>
              <w:jc w:val="center"/>
              <w:rPr>
                <w:rFonts w:ascii="Trebuchet MS" w:hAnsi="Trebuchet MS" w:cs="Arial"/>
                <w:color w:val="000000"/>
                <w:sz w:val="20"/>
                <w:szCs w:val="20"/>
                <w:lang w:bidi="th-TH"/>
              </w:rPr>
            </w:pPr>
            <w:del w:id="15519" w:author="Philippe Hollanda - Oliveira Trust" w:date="2022-07-19T10:03:00Z">
              <w:r w:rsidRPr="008601AF" w:rsidDel="0016760B">
                <w:rPr>
                  <w:rFonts w:ascii="Trebuchet MS" w:hAnsi="Trebuchet MS" w:cs="Arial"/>
                  <w:color w:val="000000"/>
                  <w:sz w:val="20"/>
                  <w:szCs w:val="20"/>
                  <w:lang w:bidi="th-TH"/>
                </w:rPr>
                <w:delText>MATERIAL ELÉTRICO</w:delText>
              </w:r>
            </w:del>
          </w:p>
        </w:tc>
        <w:tc>
          <w:tcPr>
            <w:tcW w:w="924" w:type="pct"/>
            <w:tcBorders>
              <w:top w:val="single" w:sz="4" w:space="0" w:color="auto"/>
              <w:left w:val="nil"/>
              <w:bottom w:val="single" w:sz="4" w:space="0" w:color="auto"/>
              <w:right w:val="single" w:sz="4" w:space="0" w:color="auto"/>
            </w:tcBorders>
            <w:shd w:val="clear" w:color="auto" w:fill="auto"/>
            <w:vAlign w:val="center"/>
            <w:tcPrChange w:id="155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vAlign w:val="center"/>
              </w:tcPr>
            </w:tcPrChange>
          </w:tcPr>
          <w:p w14:paraId="034475B2" w14:textId="7C859BA1" w:rsidR="008601AF" w:rsidRPr="008601AF" w:rsidRDefault="008601AF" w:rsidP="003C2C2A">
            <w:pPr>
              <w:jc w:val="center"/>
              <w:rPr>
                <w:rFonts w:ascii="Trebuchet MS" w:hAnsi="Trebuchet MS" w:cs="Arial"/>
                <w:color w:val="000000"/>
                <w:sz w:val="20"/>
                <w:szCs w:val="20"/>
                <w:lang w:bidi="th-TH"/>
              </w:rPr>
            </w:pPr>
            <w:del w:id="15521" w:author="Philippe Hollanda - Oliveira Trust" w:date="2022-07-19T10:03:00Z">
              <w:r w:rsidRPr="008601AF" w:rsidDel="0016760B">
                <w:rPr>
                  <w:rFonts w:ascii="Trebuchet MS" w:hAnsi="Trebuchet MS" w:cs="Arial"/>
                  <w:color w:val="000000"/>
                  <w:sz w:val="20"/>
                  <w:szCs w:val="20"/>
                  <w:lang w:bidi="th-TH"/>
                </w:rPr>
                <w:delText>08/04/2022</w:delText>
              </w:r>
            </w:del>
          </w:p>
        </w:tc>
        <w:tc>
          <w:tcPr>
            <w:tcW w:w="1490" w:type="pct"/>
            <w:tcBorders>
              <w:top w:val="single" w:sz="4" w:space="0" w:color="auto"/>
              <w:left w:val="nil"/>
              <w:bottom w:val="single" w:sz="4" w:space="0" w:color="auto"/>
              <w:right w:val="single" w:sz="4" w:space="0" w:color="auto"/>
            </w:tcBorders>
            <w:shd w:val="clear" w:color="auto" w:fill="auto"/>
            <w:vAlign w:val="center"/>
            <w:tcPrChange w:id="155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vAlign w:val="center"/>
              </w:tcPr>
            </w:tcPrChange>
          </w:tcPr>
          <w:p w14:paraId="7463D8E5" w14:textId="68937893" w:rsidR="008601AF" w:rsidRPr="008601AF" w:rsidRDefault="008601AF" w:rsidP="003C2C2A">
            <w:pPr>
              <w:jc w:val="center"/>
              <w:rPr>
                <w:rFonts w:ascii="Trebuchet MS" w:hAnsi="Trebuchet MS" w:cs="Arial"/>
                <w:color w:val="000000"/>
                <w:sz w:val="20"/>
                <w:szCs w:val="20"/>
                <w:lang w:bidi="th-TH"/>
              </w:rPr>
            </w:pPr>
            <w:del w:id="15523" w:author="Philippe Hollanda - Oliveira Trust" w:date="2022-07-19T10:03:00Z">
              <w:r w:rsidRPr="008601AF" w:rsidDel="0016760B">
                <w:rPr>
                  <w:rFonts w:ascii="Trebuchet MS" w:hAnsi="Trebuchet MS" w:cs="Arial"/>
                  <w:color w:val="000000"/>
                  <w:sz w:val="20"/>
                  <w:szCs w:val="20"/>
                  <w:lang w:bidi="th-TH"/>
                </w:rPr>
                <w:delText>R$ 6.065,18</w:delText>
              </w:r>
            </w:del>
          </w:p>
        </w:tc>
      </w:tr>
      <w:tr w:rsidR="008601AF" w:rsidRPr="008601AF" w14:paraId="7D819226" w14:textId="77777777" w:rsidTr="0016760B">
        <w:tblPrEx>
          <w:tblW w:w="5000" w:type="pct"/>
          <w:tblCellMar>
            <w:left w:w="70" w:type="dxa"/>
            <w:right w:w="70" w:type="dxa"/>
          </w:tblCellMar>
          <w:tblPrExChange w:id="15524" w:author="Philippe Hollanda - Oliveira Trust" w:date="2022-07-19T10:03:00Z">
            <w:tblPrEx>
              <w:tblW w:w="5000" w:type="pct"/>
              <w:tblCellMar>
                <w:left w:w="70" w:type="dxa"/>
                <w:right w:w="70" w:type="dxa"/>
              </w:tblCellMar>
            </w:tblPrEx>
          </w:tblPrExChange>
        </w:tblPrEx>
        <w:trPr>
          <w:trHeight w:val="1785"/>
          <w:trPrChange w:id="155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127D3F" w14:textId="647CCC93" w:rsidR="008601AF" w:rsidRPr="008601AF" w:rsidRDefault="008601AF" w:rsidP="003C2C2A">
            <w:pPr>
              <w:jc w:val="center"/>
              <w:rPr>
                <w:rFonts w:ascii="Trebuchet MS" w:hAnsi="Trebuchet MS" w:cs="Arial"/>
                <w:color w:val="000000"/>
                <w:sz w:val="20"/>
                <w:szCs w:val="20"/>
                <w:lang w:bidi="th-TH"/>
              </w:rPr>
            </w:pPr>
            <w:del w:id="15527"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5BA32A" w14:textId="4B71B6C0" w:rsidR="008601AF" w:rsidRPr="008601AF" w:rsidRDefault="008601AF" w:rsidP="003C2C2A">
            <w:pPr>
              <w:jc w:val="center"/>
              <w:rPr>
                <w:rFonts w:ascii="Trebuchet MS" w:hAnsi="Trebuchet MS" w:cs="Arial"/>
                <w:color w:val="000000"/>
                <w:sz w:val="20"/>
                <w:szCs w:val="20"/>
                <w:lang w:bidi="th-TH"/>
              </w:rPr>
            </w:pPr>
            <w:del w:id="15529"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8F74D3" w14:textId="08A56072" w:rsidR="008601AF" w:rsidRPr="008601AF" w:rsidRDefault="008601AF" w:rsidP="003C2C2A">
            <w:pPr>
              <w:jc w:val="center"/>
              <w:rPr>
                <w:rFonts w:ascii="Trebuchet MS" w:hAnsi="Trebuchet MS" w:cs="Arial"/>
                <w:color w:val="000000"/>
                <w:sz w:val="20"/>
                <w:szCs w:val="20"/>
                <w:lang w:bidi="th-TH"/>
              </w:rPr>
            </w:pPr>
            <w:del w:id="15531" w:author="Philippe Hollanda - Oliveira Trust" w:date="2022-07-19T10:03:00Z">
              <w:r w:rsidRPr="008601AF" w:rsidDel="0016760B">
                <w:rPr>
                  <w:rFonts w:ascii="Trebuchet MS" w:hAnsi="Trebuchet MS" w:cs="Arial"/>
                  <w:color w:val="000000"/>
                  <w:sz w:val="20"/>
                  <w:szCs w:val="20"/>
                  <w:lang w:bidi="th-TH"/>
                </w:rPr>
                <w:delText>R$ 2.300,00</w:delText>
              </w:r>
            </w:del>
          </w:p>
        </w:tc>
      </w:tr>
      <w:tr w:rsidR="008601AF" w:rsidRPr="008601AF" w14:paraId="492A8A84" w14:textId="77777777" w:rsidTr="0016760B">
        <w:tblPrEx>
          <w:tblW w:w="5000" w:type="pct"/>
          <w:tblCellMar>
            <w:left w:w="70" w:type="dxa"/>
            <w:right w:w="70" w:type="dxa"/>
          </w:tblCellMar>
          <w:tblPrExChange w:id="15532" w:author="Philippe Hollanda - Oliveira Trust" w:date="2022-07-19T10:03:00Z">
            <w:tblPrEx>
              <w:tblW w:w="5000" w:type="pct"/>
              <w:tblCellMar>
                <w:left w:w="70" w:type="dxa"/>
                <w:right w:w="70" w:type="dxa"/>
              </w:tblCellMar>
            </w:tblPrEx>
          </w:tblPrExChange>
        </w:tblPrEx>
        <w:trPr>
          <w:trHeight w:val="1785"/>
          <w:trPrChange w:id="155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D0B14A" w14:textId="2BCE901B" w:rsidR="008601AF" w:rsidRPr="008601AF" w:rsidRDefault="008601AF" w:rsidP="003C2C2A">
            <w:pPr>
              <w:jc w:val="center"/>
              <w:rPr>
                <w:rFonts w:ascii="Trebuchet MS" w:hAnsi="Trebuchet MS" w:cs="Arial"/>
                <w:color w:val="000000"/>
                <w:sz w:val="20"/>
                <w:szCs w:val="20"/>
                <w:lang w:bidi="th-TH"/>
              </w:rPr>
            </w:pPr>
            <w:del w:id="15535" w:author="Philippe Hollanda - Oliveira Trust" w:date="2022-07-19T10:03:00Z">
              <w:r w:rsidRPr="008601AF" w:rsidDel="0016760B">
                <w:rPr>
                  <w:rFonts w:ascii="Trebuchet MS" w:hAnsi="Trebuchet MS" w:cs="Arial"/>
                  <w:color w:val="000000"/>
                  <w:sz w:val="20"/>
                  <w:szCs w:val="20"/>
                  <w:lang w:bidi="th-TH"/>
                </w:rPr>
                <w:lastRenderedPageBreak/>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2E5CE4" w14:textId="61699D90" w:rsidR="008601AF" w:rsidRPr="008601AF" w:rsidRDefault="008601AF" w:rsidP="003C2C2A">
            <w:pPr>
              <w:jc w:val="center"/>
              <w:rPr>
                <w:rFonts w:ascii="Trebuchet MS" w:hAnsi="Trebuchet MS" w:cs="Arial"/>
                <w:color w:val="000000"/>
                <w:sz w:val="20"/>
                <w:szCs w:val="20"/>
                <w:lang w:bidi="th-TH"/>
              </w:rPr>
            </w:pPr>
            <w:del w:id="15537" w:author="Philippe Hollanda - Oliveira Trust" w:date="2022-07-19T10:03:00Z">
              <w:r w:rsidRPr="008601AF" w:rsidDel="0016760B">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AE7E28" w14:textId="22C101AA" w:rsidR="008601AF" w:rsidRPr="008601AF" w:rsidRDefault="008601AF" w:rsidP="003C2C2A">
            <w:pPr>
              <w:jc w:val="center"/>
              <w:rPr>
                <w:rFonts w:ascii="Trebuchet MS" w:hAnsi="Trebuchet MS" w:cs="Arial"/>
                <w:color w:val="000000"/>
                <w:sz w:val="20"/>
                <w:szCs w:val="20"/>
                <w:lang w:bidi="th-TH"/>
              </w:rPr>
            </w:pPr>
            <w:del w:id="15539" w:author="Philippe Hollanda - Oliveira Trust" w:date="2022-07-19T10:03:00Z">
              <w:r w:rsidRPr="008601AF" w:rsidDel="0016760B">
                <w:rPr>
                  <w:rFonts w:ascii="Trebuchet MS" w:hAnsi="Trebuchet MS" w:cs="Arial"/>
                  <w:color w:val="000000"/>
                  <w:sz w:val="20"/>
                  <w:szCs w:val="20"/>
                  <w:lang w:bidi="th-TH"/>
                </w:rPr>
                <w:delText>R$ 4.500,00</w:delText>
              </w:r>
            </w:del>
          </w:p>
        </w:tc>
      </w:tr>
      <w:tr w:rsidR="008601AF" w:rsidRPr="008601AF" w14:paraId="08B8F01D" w14:textId="77777777" w:rsidTr="0016760B">
        <w:tblPrEx>
          <w:tblW w:w="5000" w:type="pct"/>
          <w:tblCellMar>
            <w:left w:w="70" w:type="dxa"/>
            <w:right w:w="70" w:type="dxa"/>
          </w:tblCellMar>
          <w:tblPrExChange w:id="15540" w:author="Philippe Hollanda - Oliveira Trust" w:date="2022-07-19T10:03:00Z">
            <w:tblPrEx>
              <w:tblW w:w="5000" w:type="pct"/>
              <w:tblCellMar>
                <w:left w:w="70" w:type="dxa"/>
                <w:right w:w="70" w:type="dxa"/>
              </w:tblCellMar>
            </w:tblPrEx>
          </w:tblPrExChange>
        </w:tblPrEx>
        <w:trPr>
          <w:trHeight w:val="1785"/>
          <w:trPrChange w:id="155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10B676" w14:textId="51B55AE2" w:rsidR="008601AF" w:rsidRPr="008601AF" w:rsidRDefault="008601AF" w:rsidP="003C2C2A">
            <w:pPr>
              <w:jc w:val="center"/>
              <w:rPr>
                <w:rFonts w:ascii="Trebuchet MS" w:hAnsi="Trebuchet MS" w:cs="Arial"/>
                <w:color w:val="000000"/>
                <w:sz w:val="20"/>
                <w:szCs w:val="20"/>
                <w:lang w:bidi="th-TH"/>
              </w:rPr>
            </w:pPr>
            <w:del w:id="15543"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346B71" w14:textId="4398A316" w:rsidR="008601AF" w:rsidRPr="008601AF" w:rsidRDefault="008601AF" w:rsidP="003C2C2A">
            <w:pPr>
              <w:jc w:val="center"/>
              <w:rPr>
                <w:rFonts w:ascii="Trebuchet MS" w:hAnsi="Trebuchet MS" w:cs="Arial"/>
                <w:color w:val="000000"/>
                <w:sz w:val="20"/>
                <w:szCs w:val="20"/>
                <w:lang w:bidi="th-TH"/>
              </w:rPr>
            </w:pPr>
            <w:del w:id="15545" w:author="Philippe Hollanda - Oliveira Trust" w:date="2022-07-19T10:03:00Z">
              <w:r w:rsidRPr="008601AF" w:rsidDel="0016760B">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0A85BA" w14:textId="2E7B19C7" w:rsidR="008601AF" w:rsidRPr="008601AF" w:rsidRDefault="008601AF" w:rsidP="003C2C2A">
            <w:pPr>
              <w:jc w:val="center"/>
              <w:rPr>
                <w:rFonts w:ascii="Trebuchet MS" w:hAnsi="Trebuchet MS" w:cs="Arial"/>
                <w:color w:val="000000"/>
                <w:sz w:val="20"/>
                <w:szCs w:val="20"/>
                <w:lang w:bidi="th-TH"/>
              </w:rPr>
            </w:pPr>
            <w:del w:id="15547" w:author="Philippe Hollanda - Oliveira Trust" w:date="2022-07-19T10:03:00Z">
              <w:r w:rsidRPr="008601AF" w:rsidDel="0016760B">
                <w:rPr>
                  <w:rFonts w:ascii="Trebuchet MS" w:hAnsi="Trebuchet MS" w:cs="Arial"/>
                  <w:color w:val="000000"/>
                  <w:sz w:val="20"/>
                  <w:szCs w:val="20"/>
                  <w:lang w:bidi="th-TH"/>
                </w:rPr>
                <w:delText>R$ 1.700,00</w:delText>
              </w:r>
            </w:del>
          </w:p>
        </w:tc>
      </w:tr>
      <w:tr w:rsidR="008601AF" w:rsidRPr="008601AF" w14:paraId="75AEC2E6" w14:textId="77777777" w:rsidTr="0016760B">
        <w:tblPrEx>
          <w:tblW w:w="5000" w:type="pct"/>
          <w:tblCellMar>
            <w:left w:w="70" w:type="dxa"/>
            <w:right w:w="70" w:type="dxa"/>
          </w:tblCellMar>
          <w:tblPrExChange w:id="15548" w:author="Philippe Hollanda - Oliveira Trust" w:date="2022-07-19T10:03:00Z">
            <w:tblPrEx>
              <w:tblW w:w="5000" w:type="pct"/>
              <w:tblCellMar>
                <w:left w:w="70" w:type="dxa"/>
                <w:right w:w="70" w:type="dxa"/>
              </w:tblCellMar>
            </w:tblPrEx>
          </w:tblPrExChange>
        </w:tblPrEx>
        <w:trPr>
          <w:trHeight w:val="1785"/>
          <w:trPrChange w:id="155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E03D36" w14:textId="490D4E7D" w:rsidR="008601AF" w:rsidRPr="008601AF" w:rsidRDefault="008601AF" w:rsidP="003C2C2A">
            <w:pPr>
              <w:jc w:val="center"/>
              <w:rPr>
                <w:rFonts w:ascii="Trebuchet MS" w:hAnsi="Trebuchet MS" w:cs="Arial"/>
                <w:color w:val="000000"/>
                <w:sz w:val="20"/>
                <w:szCs w:val="20"/>
                <w:lang w:bidi="th-TH"/>
              </w:rPr>
            </w:pPr>
            <w:del w:id="15551"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990EB1" w14:textId="1B87EFF5" w:rsidR="008601AF" w:rsidRPr="008601AF" w:rsidRDefault="008601AF" w:rsidP="003C2C2A">
            <w:pPr>
              <w:jc w:val="center"/>
              <w:rPr>
                <w:rFonts w:ascii="Trebuchet MS" w:hAnsi="Trebuchet MS" w:cs="Arial"/>
                <w:color w:val="000000"/>
                <w:sz w:val="20"/>
                <w:szCs w:val="20"/>
                <w:lang w:bidi="th-TH"/>
              </w:rPr>
            </w:pPr>
            <w:del w:id="15553" w:author="Philippe Hollanda - Oliveira Trust" w:date="2022-07-19T10:03:00Z">
              <w:r w:rsidRPr="008601AF" w:rsidDel="0016760B">
                <w:rPr>
                  <w:rFonts w:ascii="Trebuchet MS" w:hAnsi="Trebuchet MS" w:cs="Arial"/>
                  <w:color w:val="000000"/>
                  <w:sz w:val="20"/>
                  <w:szCs w:val="20"/>
                  <w:lang w:bidi="th-TH"/>
                </w:rPr>
                <w:delText>17/06/2021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D5807C" w14:textId="356C6C6A" w:rsidR="008601AF" w:rsidRPr="008601AF" w:rsidRDefault="008601AF" w:rsidP="003C2C2A">
            <w:pPr>
              <w:jc w:val="center"/>
              <w:rPr>
                <w:rFonts w:ascii="Trebuchet MS" w:hAnsi="Trebuchet MS" w:cs="Arial"/>
                <w:color w:val="000000"/>
                <w:sz w:val="20"/>
                <w:szCs w:val="20"/>
                <w:lang w:bidi="th-TH"/>
              </w:rPr>
            </w:pPr>
            <w:del w:id="15555" w:author="Philippe Hollanda - Oliveira Trust" w:date="2022-07-19T10:03:00Z">
              <w:r w:rsidRPr="008601AF" w:rsidDel="0016760B">
                <w:rPr>
                  <w:rFonts w:ascii="Trebuchet MS" w:hAnsi="Trebuchet MS" w:cs="Arial"/>
                  <w:color w:val="000000"/>
                  <w:sz w:val="20"/>
                  <w:szCs w:val="20"/>
                  <w:lang w:bidi="th-TH"/>
                </w:rPr>
                <w:delText>R$ 1.530,00</w:delText>
              </w:r>
            </w:del>
          </w:p>
        </w:tc>
      </w:tr>
      <w:tr w:rsidR="008601AF" w:rsidRPr="008601AF" w14:paraId="679B3F4F" w14:textId="77777777" w:rsidTr="0016760B">
        <w:tblPrEx>
          <w:tblW w:w="5000" w:type="pct"/>
          <w:tblCellMar>
            <w:left w:w="70" w:type="dxa"/>
            <w:right w:w="70" w:type="dxa"/>
          </w:tblCellMar>
          <w:tblPrExChange w:id="15556" w:author="Philippe Hollanda - Oliveira Trust" w:date="2022-07-19T10:03:00Z">
            <w:tblPrEx>
              <w:tblW w:w="5000" w:type="pct"/>
              <w:tblCellMar>
                <w:left w:w="70" w:type="dxa"/>
                <w:right w:w="70" w:type="dxa"/>
              </w:tblCellMar>
            </w:tblPrEx>
          </w:tblPrExChange>
        </w:tblPrEx>
        <w:trPr>
          <w:trHeight w:val="1785"/>
          <w:trPrChange w:id="155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77F80D" w14:textId="7883A507" w:rsidR="008601AF" w:rsidRPr="008601AF" w:rsidRDefault="008601AF" w:rsidP="003C2C2A">
            <w:pPr>
              <w:jc w:val="center"/>
              <w:rPr>
                <w:rFonts w:ascii="Trebuchet MS" w:hAnsi="Trebuchet MS" w:cs="Arial"/>
                <w:color w:val="000000"/>
                <w:sz w:val="20"/>
                <w:szCs w:val="20"/>
                <w:lang w:bidi="th-TH"/>
              </w:rPr>
            </w:pPr>
            <w:del w:id="15559"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73E65C" w14:textId="05D286A2" w:rsidR="008601AF" w:rsidRPr="008601AF" w:rsidRDefault="008601AF" w:rsidP="003C2C2A">
            <w:pPr>
              <w:jc w:val="center"/>
              <w:rPr>
                <w:rFonts w:ascii="Trebuchet MS" w:hAnsi="Trebuchet MS" w:cs="Arial"/>
                <w:color w:val="000000"/>
                <w:sz w:val="20"/>
                <w:szCs w:val="20"/>
                <w:lang w:bidi="th-TH"/>
              </w:rPr>
            </w:pPr>
            <w:del w:id="15561" w:author="Philippe Hollanda - Oliveira Trust" w:date="2022-07-19T10:03:00Z">
              <w:r w:rsidRPr="008601AF" w:rsidDel="0016760B">
                <w:rPr>
                  <w:rFonts w:ascii="Trebuchet MS" w:hAnsi="Trebuchet MS" w:cs="Arial"/>
                  <w:color w:val="000000"/>
                  <w:sz w:val="20"/>
                  <w:szCs w:val="20"/>
                  <w:lang w:bidi="th-TH"/>
                </w:rPr>
                <w:delText>30/06/2021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5936E1" w14:textId="1E88EC00" w:rsidR="008601AF" w:rsidRPr="008601AF" w:rsidRDefault="008601AF" w:rsidP="003C2C2A">
            <w:pPr>
              <w:jc w:val="center"/>
              <w:rPr>
                <w:rFonts w:ascii="Trebuchet MS" w:hAnsi="Trebuchet MS" w:cs="Arial"/>
                <w:color w:val="000000"/>
                <w:sz w:val="20"/>
                <w:szCs w:val="20"/>
                <w:lang w:bidi="th-TH"/>
              </w:rPr>
            </w:pPr>
            <w:del w:id="15563" w:author="Philippe Hollanda - Oliveira Trust" w:date="2022-07-19T10:03:00Z">
              <w:r w:rsidRPr="008601AF" w:rsidDel="0016760B">
                <w:rPr>
                  <w:rFonts w:ascii="Trebuchet MS" w:hAnsi="Trebuchet MS" w:cs="Arial"/>
                  <w:color w:val="000000"/>
                  <w:sz w:val="20"/>
                  <w:szCs w:val="20"/>
                  <w:lang w:bidi="th-TH"/>
                </w:rPr>
                <w:delText>R$ 274,12</w:delText>
              </w:r>
            </w:del>
          </w:p>
        </w:tc>
      </w:tr>
      <w:tr w:rsidR="008601AF" w:rsidRPr="008601AF" w14:paraId="329B5E04" w14:textId="77777777" w:rsidTr="0016760B">
        <w:tblPrEx>
          <w:tblW w:w="5000" w:type="pct"/>
          <w:tblCellMar>
            <w:left w:w="70" w:type="dxa"/>
            <w:right w:w="70" w:type="dxa"/>
          </w:tblCellMar>
          <w:tblPrExChange w:id="15564" w:author="Philippe Hollanda - Oliveira Trust" w:date="2022-07-19T10:03:00Z">
            <w:tblPrEx>
              <w:tblW w:w="5000" w:type="pct"/>
              <w:tblCellMar>
                <w:left w:w="70" w:type="dxa"/>
                <w:right w:w="70" w:type="dxa"/>
              </w:tblCellMar>
            </w:tblPrEx>
          </w:tblPrExChange>
        </w:tblPrEx>
        <w:trPr>
          <w:trHeight w:val="1785"/>
          <w:trPrChange w:id="155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D8B747" w14:textId="28651C23" w:rsidR="008601AF" w:rsidRPr="008601AF" w:rsidRDefault="008601AF" w:rsidP="003C2C2A">
            <w:pPr>
              <w:jc w:val="center"/>
              <w:rPr>
                <w:rFonts w:ascii="Trebuchet MS" w:hAnsi="Trebuchet MS" w:cs="Arial"/>
                <w:color w:val="000000"/>
                <w:sz w:val="20"/>
                <w:szCs w:val="20"/>
                <w:lang w:bidi="th-TH"/>
              </w:rPr>
            </w:pPr>
            <w:del w:id="15567"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FC091E" w14:textId="6F0B87C9" w:rsidR="008601AF" w:rsidRPr="008601AF" w:rsidRDefault="008601AF" w:rsidP="003C2C2A">
            <w:pPr>
              <w:jc w:val="center"/>
              <w:rPr>
                <w:rFonts w:ascii="Trebuchet MS" w:hAnsi="Trebuchet MS" w:cs="Arial"/>
                <w:color w:val="000000"/>
                <w:sz w:val="20"/>
                <w:szCs w:val="20"/>
                <w:lang w:bidi="th-TH"/>
              </w:rPr>
            </w:pPr>
            <w:del w:id="15569" w:author="Philippe Hollanda - Oliveira Trust" w:date="2022-07-19T10:03:00Z">
              <w:r w:rsidRPr="008601AF" w:rsidDel="0016760B">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F69412" w14:textId="6D5EF5E0" w:rsidR="008601AF" w:rsidRPr="008601AF" w:rsidRDefault="008601AF" w:rsidP="003C2C2A">
            <w:pPr>
              <w:jc w:val="center"/>
              <w:rPr>
                <w:rFonts w:ascii="Trebuchet MS" w:hAnsi="Trebuchet MS" w:cs="Arial"/>
                <w:color w:val="000000"/>
                <w:sz w:val="20"/>
                <w:szCs w:val="20"/>
                <w:lang w:bidi="th-TH"/>
              </w:rPr>
            </w:pPr>
            <w:del w:id="15571" w:author="Philippe Hollanda - Oliveira Trust" w:date="2022-07-19T10:03:00Z">
              <w:r w:rsidRPr="008601AF" w:rsidDel="0016760B">
                <w:rPr>
                  <w:rFonts w:ascii="Trebuchet MS" w:hAnsi="Trebuchet MS" w:cs="Arial"/>
                  <w:color w:val="000000"/>
                  <w:sz w:val="20"/>
                  <w:szCs w:val="20"/>
                  <w:lang w:bidi="th-TH"/>
                </w:rPr>
                <w:delText>R$ 2.000,00</w:delText>
              </w:r>
            </w:del>
          </w:p>
        </w:tc>
      </w:tr>
      <w:tr w:rsidR="008601AF" w:rsidRPr="008601AF" w14:paraId="7CBD6252" w14:textId="77777777" w:rsidTr="0016760B">
        <w:tblPrEx>
          <w:tblW w:w="5000" w:type="pct"/>
          <w:tblCellMar>
            <w:left w:w="70" w:type="dxa"/>
            <w:right w:w="70" w:type="dxa"/>
          </w:tblCellMar>
          <w:tblPrExChange w:id="15572" w:author="Philippe Hollanda - Oliveira Trust" w:date="2022-07-19T10:03:00Z">
            <w:tblPrEx>
              <w:tblW w:w="5000" w:type="pct"/>
              <w:tblCellMar>
                <w:left w:w="70" w:type="dxa"/>
                <w:right w:w="70" w:type="dxa"/>
              </w:tblCellMar>
            </w:tblPrEx>
          </w:tblPrExChange>
        </w:tblPrEx>
        <w:trPr>
          <w:trHeight w:val="1785"/>
          <w:trPrChange w:id="155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729373" w14:textId="245A1A7C" w:rsidR="008601AF" w:rsidRPr="008601AF" w:rsidRDefault="008601AF" w:rsidP="003C2C2A">
            <w:pPr>
              <w:jc w:val="center"/>
              <w:rPr>
                <w:rFonts w:ascii="Trebuchet MS" w:hAnsi="Trebuchet MS" w:cs="Arial"/>
                <w:color w:val="000000"/>
                <w:sz w:val="20"/>
                <w:szCs w:val="20"/>
                <w:lang w:bidi="th-TH"/>
              </w:rPr>
            </w:pPr>
            <w:del w:id="15575" w:author="Philippe Hollanda - Oliveira Trust" w:date="2022-07-19T10:03:00Z">
              <w:r w:rsidRPr="008601AF" w:rsidDel="0016760B">
                <w:rPr>
                  <w:rFonts w:ascii="Trebuchet MS" w:hAnsi="Trebuchet MS" w:cs="Arial"/>
                  <w:color w:val="000000"/>
                  <w:sz w:val="20"/>
                  <w:szCs w:val="20"/>
                  <w:lang w:bidi="th-TH"/>
                </w:rPr>
                <w:lastRenderedPageBreak/>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8F6E00" w14:textId="5F42E50D" w:rsidR="008601AF" w:rsidRPr="008601AF" w:rsidRDefault="008601AF" w:rsidP="003C2C2A">
            <w:pPr>
              <w:jc w:val="center"/>
              <w:rPr>
                <w:rFonts w:ascii="Trebuchet MS" w:hAnsi="Trebuchet MS" w:cs="Arial"/>
                <w:color w:val="000000"/>
                <w:sz w:val="20"/>
                <w:szCs w:val="20"/>
                <w:lang w:bidi="th-TH"/>
              </w:rPr>
            </w:pPr>
            <w:del w:id="15577" w:author="Philippe Hollanda - Oliveira Trust" w:date="2022-07-19T10:03:00Z">
              <w:r w:rsidRPr="008601AF" w:rsidDel="0016760B">
                <w:rPr>
                  <w:rFonts w:ascii="Trebuchet MS" w:hAnsi="Trebuchet MS" w:cs="Arial"/>
                  <w:color w:val="000000"/>
                  <w:sz w:val="20"/>
                  <w:szCs w:val="20"/>
                  <w:lang w:bidi="th-TH"/>
                </w:rPr>
                <w:delText>22/07/2021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7C044A" w14:textId="49F536C4" w:rsidR="008601AF" w:rsidRPr="008601AF" w:rsidRDefault="008601AF" w:rsidP="003C2C2A">
            <w:pPr>
              <w:jc w:val="center"/>
              <w:rPr>
                <w:rFonts w:ascii="Trebuchet MS" w:hAnsi="Trebuchet MS" w:cs="Arial"/>
                <w:color w:val="000000"/>
                <w:sz w:val="20"/>
                <w:szCs w:val="20"/>
                <w:lang w:bidi="th-TH"/>
              </w:rPr>
            </w:pPr>
            <w:del w:id="15579" w:author="Philippe Hollanda - Oliveira Trust" w:date="2022-07-19T10:03:00Z">
              <w:r w:rsidRPr="008601AF" w:rsidDel="0016760B">
                <w:rPr>
                  <w:rFonts w:ascii="Trebuchet MS" w:hAnsi="Trebuchet MS" w:cs="Arial"/>
                  <w:color w:val="000000"/>
                  <w:sz w:val="20"/>
                  <w:szCs w:val="20"/>
                  <w:lang w:bidi="th-TH"/>
                </w:rPr>
                <w:delText>R$ 1.800,00</w:delText>
              </w:r>
            </w:del>
          </w:p>
        </w:tc>
      </w:tr>
      <w:tr w:rsidR="008601AF" w:rsidRPr="008601AF" w14:paraId="7E8BE0B4" w14:textId="77777777" w:rsidTr="0016760B">
        <w:tblPrEx>
          <w:tblW w:w="5000" w:type="pct"/>
          <w:tblCellMar>
            <w:left w:w="70" w:type="dxa"/>
            <w:right w:w="70" w:type="dxa"/>
          </w:tblCellMar>
          <w:tblPrExChange w:id="15580" w:author="Philippe Hollanda - Oliveira Trust" w:date="2022-07-19T10:03:00Z">
            <w:tblPrEx>
              <w:tblW w:w="5000" w:type="pct"/>
              <w:tblCellMar>
                <w:left w:w="70" w:type="dxa"/>
                <w:right w:w="70" w:type="dxa"/>
              </w:tblCellMar>
            </w:tblPrEx>
          </w:tblPrExChange>
        </w:tblPrEx>
        <w:trPr>
          <w:trHeight w:val="1785"/>
          <w:trPrChange w:id="155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71E305" w14:textId="10C89DAF" w:rsidR="008601AF" w:rsidRPr="008601AF" w:rsidRDefault="008601AF" w:rsidP="003C2C2A">
            <w:pPr>
              <w:jc w:val="center"/>
              <w:rPr>
                <w:rFonts w:ascii="Trebuchet MS" w:hAnsi="Trebuchet MS" w:cs="Arial"/>
                <w:color w:val="000000"/>
                <w:sz w:val="20"/>
                <w:szCs w:val="20"/>
                <w:lang w:bidi="th-TH"/>
              </w:rPr>
            </w:pPr>
            <w:del w:id="15583"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1EFAC8" w14:textId="154B9CBC" w:rsidR="008601AF" w:rsidRPr="008601AF" w:rsidRDefault="008601AF" w:rsidP="003C2C2A">
            <w:pPr>
              <w:jc w:val="center"/>
              <w:rPr>
                <w:rFonts w:ascii="Trebuchet MS" w:hAnsi="Trebuchet MS" w:cs="Arial"/>
                <w:color w:val="000000"/>
                <w:sz w:val="20"/>
                <w:szCs w:val="20"/>
                <w:lang w:bidi="th-TH"/>
              </w:rPr>
            </w:pPr>
            <w:del w:id="15585" w:author="Philippe Hollanda - Oliveira Trust" w:date="2022-07-19T10:03:00Z">
              <w:r w:rsidRPr="008601AF" w:rsidDel="0016760B">
                <w:rPr>
                  <w:rFonts w:ascii="Trebuchet MS" w:hAnsi="Trebuchet MS" w:cs="Arial"/>
                  <w:color w:val="000000"/>
                  <w:sz w:val="20"/>
                  <w:szCs w:val="20"/>
                  <w:lang w:bidi="th-TH"/>
                </w:rPr>
                <w:delText>19/07/2021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877478" w14:textId="2FB6DD11" w:rsidR="008601AF" w:rsidRPr="008601AF" w:rsidRDefault="008601AF" w:rsidP="003C2C2A">
            <w:pPr>
              <w:jc w:val="center"/>
              <w:rPr>
                <w:rFonts w:ascii="Trebuchet MS" w:hAnsi="Trebuchet MS" w:cs="Arial"/>
                <w:color w:val="000000"/>
                <w:sz w:val="20"/>
                <w:szCs w:val="20"/>
                <w:lang w:bidi="th-TH"/>
              </w:rPr>
            </w:pPr>
            <w:del w:id="15587" w:author="Philippe Hollanda - Oliveira Trust" w:date="2022-07-19T10:03:00Z">
              <w:r w:rsidRPr="008601AF" w:rsidDel="0016760B">
                <w:rPr>
                  <w:rFonts w:ascii="Trebuchet MS" w:hAnsi="Trebuchet MS" w:cs="Arial"/>
                  <w:color w:val="000000"/>
                  <w:sz w:val="20"/>
                  <w:szCs w:val="20"/>
                  <w:lang w:bidi="th-TH"/>
                </w:rPr>
                <w:delText>R$ 187,00</w:delText>
              </w:r>
            </w:del>
          </w:p>
        </w:tc>
      </w:tr>
      <w:tr w:rsidR="008601AF" w:rsidRPr="008601AF" w14:paraId="0400FB8E" w14:textId="77777777" w:rsidTr="0016760B">
        <w:tblPrEx>
          <w:tblW w:w="5000" w:type="pct"/>
          <w:tblCellMar>
            <w:left w:w="70" w:type="dxa"/>
            <w:right w:w="70" w:type="dxa"/>
          </w:tblCellMar>
          <w:tblPrExChange w:id="15588" w:author="Philippe Hollanda - Oliveira Trust" w:date="2022-07-19T10:03:00Z">
            <w:tblPrEx>
              <w:tblW w:w="5000" w:type="pct"/>
              <w:tblCellMar>
                <w:left w:w="70" w:type="dxa"/>
                <w:right w:w="70" w:type="dxa"/>
              </w:tblCellMar>
            </w:tblPrEx>
          </w:tblPrExChange>
        </w:tblPrEx>
        <w:trPr>
          <w:trHeight w:val="1785"/>
          <w:trPrChange w:id="155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3853AC" w14:textId="67BB86ED" w:rsidR="008601AF" w:rsidRPr="008601AF" w:rsidRDefault="008601AF" w:rsidP="003C2C2A">
            <w:pPr>
              <w:jc w:val="center"/>
              <w:rPr>
                <w:rFonts w:ascii="Trebuchet MS" w:hAnsi="Trebuchet MS" w:cs="Arial"/>
                <w:color w:val="000000"/>
                <w:sz w:val="20"/>
                <w:szCs w:val="20"/>
                <w:lang w:bidi="th-TH"/>
              </w:rPr>
            </w:pPr>
            <w:del w:id="15591"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5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EED81C" w14:textId="2CF25534" w:rsidR="008601AF" w:rsidRPr="008601AF" w:rsidRDefault="008601AF" w:rsidP="003C2C2A">
            <w:pPr>
              <w:jc w:val="center"/>
              <w:rPr>
                <w:rFonts w:ascii="Trebuchet MS" w:hAnsi="Trebuchet MS" w:cs="Arial"/>
                <w:color w:val="000000"/>
                <w:sz w:val="20"/>
                <w:szCs w:val="20"/>
                <w:lang w:bidi="th-TH"/>
              </w:rPr>
            </w:pPr>
            <w:del w:id="15593" w:author="Philippe Hollanda - Oliveira Trust" w:date="2022-07-19T10:03:00Z">
              <w:r w:rsidRPr="008601AF" w:rsidDel="0016760B">
                <w:rPr>
                  <w:rFonts w:ascii="Trebuchet MS" w:hAnsi="Trebuchet MS" w:cs="Arial"/>
                  <w:color w:val="000000"/>
                  <w:sz w:val="20"/>
                  <w:szCs w:val="20"/>
                  <w:lang w:bidi="th-TH"/>
                </w:rPr>
                <w:delText>19/07/2021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5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E56FDB" w14:textId="7B55FDB0" w:rsidR="008601AF" w:rsidRPr="008601AF" w:rsidRDefault="008601AF" w:rsidP="003C2C2A">
            <w:pPr>
              <w:jc w:val="center"/>
              <w:rPr>
                <w:rFonts w:ascii="Trebuchet MS" w:hAnsi="Trebuchet MS" w:cs="Arial"/>
                <w:color w:val="000000"/>
                <w:sz w:val="20"/>
                <w:szCs w:val="20"/>
                <w:lang w:bidi="th-TH"/>
              </w:rPr>
            </w:pPr>
            <w:del w:id="15595" w:author="Philippe Hollanda - Oliveira Trust" w:date="2022-07-19T10:03:00Z">
              <w:r w:rsidRPr="008601AF" w:rsidDel="0016760B">
                <w:rPr>
                  <w:rFonts w:ascii="Trebuchet MS" w:hAnsi="Trebuchet MS" w:cs="Arial"/>
                  <w:color w:val="000000"/>
                  <w:sz w:val="20"/>
                  <w:szCs w:val="20"/>
                  <w:lang w:bidi="th-TH"/>
                </w:rPr>
                <w:delText>R$ 2.200,00</w:delText>
              </w:r>
            </w:del>
          </w:p>
        </w:tc>
      </w:tr>
      <w:tr w:rsidR="008601AF" w:rsidRPr="008601AF" w14:paraId="5F5F11F3" w14:textId="77777777" w:rsidTr="0016760B">
        <w:tblPrEx>
          <w:tblW w:w="5000" w:type="pct"/>
          <w:tblCellMar>
            <w:left w:w="70" w:type="dxa"/>
            <w:right w:w="70" w:type="dxa"/>
          </w:tblCellMar>
          <w:tblPrExChange w:id="15596" w:author="Philippe Hollanda - Oliveira Trust" w:date="2022-07-19T10:03:00Z">
            <w:tblPrEx>
              <w:tblW w:w="5000" w:type="pct"/>
              <w:tblCellMar>
                <w:left w:w="70" w:type="dxa"/>
                <w:right w:w="70" w:type="dxa"/>
              </w:tblCellMar>
            </w:tblPrEx>
          </w:tblPrExChange>
        </w:tblPrEx>
        <w:trPr>
          <w:trHeight w:val="1785"/>
          <w:trPrChange w:id="155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5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BF25A4" w14:textId="0F36F380" w:rsidR="008601AF" w:rsidRPr="008601AF" w:rsidRDefault="008601AF" w:rsidP="003C2C2A">
            <w:pPr>
              <w:jc w:val="center"/>
              <w:rPr>
                <w:rFonts w:ascii="Trebuchet MS" w:hAnsi="Trebuchet MS" w:cs="Arial"/>
                <w:color w:val="000000"/>
                <w:sz w:val="20"/>
                <w:szCs w:val="20"/>
                <w:lang w:bidi="th-TH"/>
              </w:rPr>
            </w:pPr>
            <w:del w:id="15599"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13E11E" w14:textId="0BB739F4" w:rsidR="008601AF" w:rsidRPr="008601AF" w:rsidRDefault="008601AF" w:rsidP="003C2C2A">
            <w:pPr>
              <w:jc w:val="center"/>
              <w:rPr>
                <w:rFonts w:ascii="Trebuchet MS" w:hAnsi="Trebuchet MS" w:cs="Arial"/>
                <w:color w:val="000000"/>
                <w:sz w:val="20"/>
                <w:szCs w:val="20"/>
                <w:lang w:bidi="th-TH"/>
              </w:rPr>
            </w:pPr>
            <w:del w:id="15601" w:author="Philippe Hollanda - Oliveira Trust" w:date="2022-07-19T10:03:00Z">
              <w:r w:rsidRPr="008601AF" w:rsidDel="0016760B">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AFFBE4" w14:textId="2034268A" w:rsidR="008601AF" w:rsidRPr="008601AF" w:rsidRDefault="008601AF" w:rsidP="003C2C2A">
            <w:pPr>
              <w:jc w:val="center"/>
              <w:rPr>
                <w:rFonts w:ascii="Trebuchet MS" w:hAnsi="Trebuchet MS" w:cs="Arial"/>
                <w:color w:val="000000"/>
                <w:sz w:val="20"/>
                <w:szCs w:val="20"/>
                <w:lang w:bidi="th-TH"/>
              </w:rPr>
            </w:pPr>
            <w:del w:id="15603" w:author="Philippe Hollanda - Oliveira Trust" w:date="2022-07-19T10:03:00Z">
              <w:r w:rsidRPr="008601AF" w:rsidDel="0016760B">
                <w:rPr>
                  <w:rFonts w:ascii="Trebuchet MS" w:hAnsi="Trebuchet MS" w:cs="Arial"/>
                  <w:color w:val="000000"/>
                  <w:sz w:val="20"/>
                  <w:szCs w:val="20"/>
                  <w:lang w:bidi="th-TH"/>
                </w:rPr>
                <w:delText>R$ 1.525,00</w:delText>
              </w:r>
            </w:del>
          </w:p>
        </w:tc>
      </w:tr>
      <w:tr w:rsidR="008601AF" w:rsidRPr="008601AF" w14:paraId="76FCB641" w14:textId="77777777" w:rsidTr="0016760B">
        <w:tblPrEx>
          <w:tblW w:w="5000" w:type="pct"/>
          <w:tblCellMar>
            <w:left w:w="70" w:type="dxa"/>
            <w:right w:w="70" w:type="dxa"/>
          </w:tblCellMar>
          <w:tblPrExChange w:id="15604" w:author="Philippe Hollanda - Oliveira Trust" w:date="2022-07-19T10:03:00Z">
            <w:tblPrEx>
              <w:tblW w:w="5000" w:type="pct"/>
              <w:tblCellMar>
                <w:left w:w="70" w:type="dxa"/>
                <w:right w:w="70" w:type="dxa"/>
              </w:tblCellMar>
            </w:tblPrEx>
          </w:tblPrExChange>
        </w:tblPrEx>
        <w:trPr>
          <w:trHeight w:val="1785"/>
          <w:trPrChange w:id="156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4072FD" w14:textId="593E09FA" w:rsidR="008601AF" w:rsidRPr="008601AF" w:rsidRDefault="008601AF" w:rsidP="003C2C2A">
            <w:pPr>
              <w:jc w:val="center"/>
              <w:rPr>
                <w:rFonts w:ascii="Trebuchet MS" w:hAnsi="Trebuchet MS" w:cs="Arial"/>
                <w:color w:val="000000"/>
                <w:sz w:val="20"/>
                <w:szCs w:val="20"/>
                <w:lang w:bidi="th-TH"/>
              </w:rPr>
            </w:pPr>
            <w:del w:id="15607"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883A57" w14:textId="02AA45A2" w:rsidR="008601AF" w:rsidRPr="008601AF" w:rsidRDefault="008601AF" w:rsidP="003C2C2A">
            <w:pPr>
              <w:jc w:val="center"/>
              <w:rPr>
                <w:rFonts w:ascii="Trebuchet MS" w:hAnsi="Trebuchet MS" w:cs="Arial"/>
                <w:color w:val="000000"/>
                <w:sz w:val="20"/>
                <w:szCs w:val="20"/>
                <w:lang w:bidi="th-TH"/>
              </w:rPr>
            </w:pPr>
            <w:del w:id="15609" w:author="Philippe Hollanda - Oliveira Trust" w:date="2022-07-19T10:03:00Z">
              <w:r w:rsidRPr="008601AF" w:rsidDel="0016760B">
                <w:rPr>
                  <w:rFonts w:ascii="Trebuchet MS" w:hAnsi="Trebuchet MS" w:cs="Arial"/>
                  <w:color w:val="000000"/>
                  <w:sz w:val="20"/>
                  <w:szCs w:val="20"/>
                  <w:lang w:bidi="th-TH"/>
                </w:rPr>
                <w:delText>17/08/2021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32DAB2" w14:textId="4A282F45" w:rsidR="008601AF" w:rsidRPr="008601AF" w:rsidRDefault="008601AF" w:rsidP="003C2C2A">
            <w:pPr>
              <w:jc w:val="center"/>
              <w:rPr>
                <w:rFonts w:ascii="Trebuchet MS" w:hAnsi="Trebuchet MS" w:cs="Arial"/>
                <w:color w:val="000000"/>
                <w:sz w:val="20"/>
                <w:szCs w:val="20"/>
                <w:lang w:bidi="th-TH"/>
              </w:rPr>
            </w:pPr>
            <w:del w:id="15611" w:author="Philippe Hollanda - Oliveira Trust" w:date="2022-07-19T10:03:00Z">
              <w:r w:rsidRPr="008601AF" w:rsidDel="0016760B">
                <w:rPr>
                  <w:rFonts w:ascii="Trebuchet MS" w:hAnsi="Trebuchet MS" w:cs="Arial"/>
                  <w:color w:val="000000"/>
                  <w:sz w:val="20"/>
                  <w:szCs w:val="20"/>
                  <w:lang w:bidi="th-TH"/>
                </w:rPr>
                <w:delText>R$ 1.650,00</w:delText>
              </w:r>
            </w:del>
          </w:p>
        </w:tc>
      </w:tr>
      <w:tr w:rsidR="008601AF" w:rsidRPr="008601AF" w14:paraId="14A999F3" w14:textId="77777777" w:rsidTr="0016760B">
        <w:tblPrEx>
          <w:tblW w:w="5000" w:type="pct"/>
          <w:tblCellMar>
            <w:left w:w="70" w:type="dxa"/>
            <w:right w:w="70" w:type="dxa"/>
          </w:tblCellMar>
          <w:tblPrExChange w:id="15612" w:author="Philippe Hollanda - Oliveira Trust" w:date="2022-07-19T10:03:00Z">
            <w:tblPrEx>
              <w:tblW w:w="5000" w:type="pct"/>
              <w:tblCellMar>
                <w:left w:w="70" w:type="dxa"/>
                <w:right w:w="70" w:type="dxa"/>
              </w:tblCellMar>
            </w:tblPrEx>
          </w:tblPrExChange>
        </w:tblPrEx>
        <w:trPr>
          <w:trHeight w:val="1785"/>
          <w:trPrChange w:id="156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E8C26A" w14:textId="1B8DE8E4" w:rsidR="008601AF" w:rsidRPr="008601AF" w:rsidRDefault="008601AF" w:rsidP="003C2C2A">
            <w:pPr>
              <w:jc w:val="center"/>
              <w:rPr>
                <w:rFonts w:ascii="Trebuchet MS" w:hAnsi="Trebuchet MS" w:cs="Arial"/>
                <w:color w:val="000000"/>
                <w:sz w:val="20"/>
                <w:szCs w:val="20"/>
                <w:lang w:bidi="th-TH"/>
              </w:rPr>
            </w:pPr>
            <w:del w:id="15615" w:author="Philippe Hollanda - Oliveira Trust" w:date="2022-07-19T10:03:00Z">
              <w:r w:rsidRPr="008601AF" w:rsidDel="0016760B">
                <w:rPr>
                  <w:rFonts w:ascii="Trebuchet MS" w:hAnsi="Trebuchet MS" w:cs="Arial"/>
                  <w:color w:val="000000"/>
                  <w:sz w:val="20"/>
                  <w:szCs w:val="20"/>
                  <w:lang w:bidi="th-TH"/>
                </w:rPr>
                <w:lastRenderedPageBreak/>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773E71" w14:textId="0CA11ACD" w:rsidR="008601AF" w:rsidRPr="008601AF" w:rsidRDefault="008601AF" w:rsidP="003C2C2A">
            <w:pPr>
              <w:jc w:val="center"/>
              <w:rPr>
                <w:rFonts w:ascii="Trebuchet MS" w:hAnsi="Trebuchet MS" w:cs="Arial"/>
                <w:color w:val="000000"/>
                <w:sz w:val="20"/>
                <w:szCs w:val="20"/>
                <w:lang w:bidi="th-TH"/>
              </w:rPr>
            </w:pPr>
            <w:del w:id="15617"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A33809" w14:textId="3C11A985" w:rsidR="008601AF" w:rsidRPr="008601AF" w:rsidRDefault="008601AF" w:rsidP="003C2C2A">
            <w:pPr>
              <w:jc w:val="center"/>
              <w:rPr>
                <w:rFonts w:ascii="Trebuchet MS" w:hAnsi="Trebuchet MS" w:cs="Arial"/>
                <w:color w:val="000000"/>
                <w:sz w:val="20"/>
                <w:szCs w:val="20"/>
                <w:lang w:bidi="th-TH"/>
              </w:rPr>
            </w:pPr>
            <w:del w:id="15619" w:author="Philippe Hollanda - Oliveira Trust" w:date="2022-07-19T10:03:00Z">
              <w:r w:rsidRPr="008601AF" w:rsidDel="0016760B">
                <w:rPr>
                  <w:rFonts w:ascii="Trebuchet MS" w:hAnsi="Trebuchet MS" w:cs="Arial"/>
                  <w:color w:val="000000"/>
                  <w:sz w:val="20"/>
                  <w:szCs w:val="20"/>
                  <w:lang w:bidi="th-TH"/>
                </w:rPr>
                <w:delText>R$ 13.500,00</w:delText>
              </w:r>
            </w:del>
          </w:p>
        </w:tc>
      </w:tr>
      <w:tr w:rsidR="008601AF" w:rsidRPr="008601AF" w14:paraId="679DB79E" w14:textId="77777777" w:rsidTr="0016760B">
        <w:tblPrEx>
          <w:tblW w:w="5000" w:type="pct"/>
          <w:tblCellMar>
            <w:left w:w="70" w:type="dxa"/>
            <w:right w:w="70" w:type="dxa"/>
          </w:tblCellMar>
          <w:tblPrExChange w:id="15620" w:author="Philippe Hollanda - Oliveira Trust" w:date="2022-07-19T10:03:00Z">
            <w:tblPrEx>
              <w:tblW w:w="5000" w:type="pct"/>
              <w:tblCellMar>
                <w:left w:w="70" w:type="dxa"/>
                <w:right w:w="70" w:type="dxa"/>
              </w:tblCellMar>
            </w:tblPrEx>
          </w:tblPrExChange>
        </w:tblPrEx>
        <w:trPr>
          <w:trHeight w:val="1785"/>
          <w:trPrChange w:id="156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83A93D" w14:textId="6A2726F3" w:rsidR="008601AF" w:rsidRPr="008601AF" w:rsidRDefault="008601AF" w:rsidP="003C2C2A">
            <w:pPr>
              <w:jc w:val="center"/>
              <w:rPr>
                <w:rFonts w:ascii="Trebuchet MS" w:hAnsi="Trebuchet MS" w:cs="Arial"/>
                <w:color w:val="000000"/>
                <w:sz w:val="20"/>
                <w:szCs w:val="20"/>
                <w:lang w:bidi="th-TH"/>
              </w:rPr>
            </w:pPr>
            <w:del w:id="15623"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005835" w14:textId="70899BB3" w:rsidR="008601AF" w:rsidRPr="008601AF" w:rsidRDefault="008601AF" w:rsidP="003C2C2A">
            <w:pPr>
              <w:jc w:val="center"/>
              <w:rPr>
                <w:rFonts w:ascii="Trebuchet MS" w:hAnsi="Trebuchet MS" w:cs="Arial"/>
                <w:color w:val="000000"/>
                <w:sz w:val="20"/>
                <w:szCs w:val="20"/>
                <w:lang w:bidi="th-TH"/>
              </w:rPr>
            </w:pPr>
            <w:del w:id="15625" w:author="Philippe Hollanda - Oliveira Trust" w:date="2022-07-19T10:03:00Z">
              <w:r w:rsidRPr="008601AF" w:rsidDel="0016760B">
                <w:rPr>
                  <w:rFonts w:ascii="Trebuchet MS" w:hAnsi="Trebuchet MS" w:cs="Arial"/>
                  <w:color w:val="000000"/>
                  <w:sz w:val="20"/>
                  <w:szCs w:val="20"/>
                  <w:lang w:bidi="th-TH"/>
                </w:rPr>
                <w:delText>15/09/2021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44DB4C" w14:textId="2E2C3212" w:rsidR="008601AF" w:rsidRPr="008601AF" w:rsidRDefault="008601AF" w:rsidP="003C2C2A">
            <w:pPr>
              <w:jc w:val="center"/>
              <w:rPr>
                <w:rFonts w:ascii="Trebuchet MS" w:hAnsi="Trebuchet MS" w:cs="Arial"/>
                <w:color w:val="000000"/>
                <w:sz w:val="20"/>
                <w:szCs w:val="20"/>
                <w:lang w:bidi="th-TH"/>
              </w:rPr>
            </w:pPr>
            <w:del w:id="15627" w:author="Philippe Hollanda - Oliveira Trust" w:date="2022-07-19T10:03:00Z">
              <w:r w:rsidRPr="008601AF" w:rsidDel="0016760B">
                <w:rPr>
                  <w:rFonts w:ascii="Trebuchet MS" w:hAnsi="Trebuchet MS" w:cs="Arial"/>
                  <w:color w:val="000000"/>
                  <w:sz w:val="20"/>
                  <w:szCs w:val="20"/>
                  <w:lang w:bidi="th-TH"/>
                </w:rPr>
                <w:delText>R$ 280,00</w:delText>
              </w:r>
            </w:del>
          </w:p>
        </w:tc>
      </w:tr>
      <w:tr w:rsidR="008601AF" w:rsidRPr="008601AF" w14:paraId="12A09D02" w14:textId="77777777" w:rsidTr="0016760B">
        <w:tblPrEx>
          <w:tblW w:w="5000" w:type="pct"/>
          <w:tblCellMar>
            <w:left w:w="70" w:type="dxa"/>
            <w:right w:w="70" w:type="dxa"/>
          </w:tblCellMar>
          <w:tblPrExChange w:id="15628" w:author="Philippe Hollanda - Oliveira Trust" w:date="2022-07-19T10:03:00Z">
            <w:tblPrEx>
              <w:tblW w:w="5000" w:type="pct"/>
              <w:tblCellMar>
                <w:left w:w="70" w:type="dxa"/>
                <w:right w:w="70" w:type="dxa"/>
              </w:tblCellMar>
            </w:tblPrEx>
          </w:tblPrExChange>
        </w:tblPrEx>
        <w:trPr>
          <w:trHeight w:val="1785"/>
          <w:trPrChange w:id="156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9A0D67" w14:textId="22A48F76" w:rsidR="008601AF" w:rsidRPr="008601AF" w:rsidRDefault="008601AF" w:rsidP="003C2C2A">
            <w:pPr>
              <w:jc w:val="center"/>
              <w:rPr>
                <w:rFonts w:ascii="Trebuchet MS" w:hAnsi="Trebuchet MS" w:cs="Arial"/>
                <w:color w:val="000000"/>
                <w:sz w:val="20"/>
                <w:szCs w:val="20"/>
                <w:lang w:bidi="th-TH"/>
              </w:rPr>
            </w:pPr>
            <w:del w:id="15631"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900FC90" w14:textId="6732CB0D" w:rsidR="008601AF" w:rsidRPr="008601AF" w:rsidRDefault="008601AF" w:rsidP="003C2C2A">
            <w:pPr>
              <w:jc w:val="center"/>
              <w:rPr>
                <w:rFonts w:ascii="Trebuchet MS" w:hAnsi="Trebuchet MS" w:cs="Arial"/>
                <w:color w:val="000000"/>
                <w:sz w:val="20"/>
                <w:szCs w:val="20"/>
                <w:lang w:bidi="th-TH"/>
              </w:rPr>
            </w:pPr>
            <w:del w:id="15633"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E5F979" w14:textId="7B0E1B1B" w:rsidR="008601AF" w:rsidRPr="008601AF" w:rsidRDefault="008601AF" w:rsidP="003C2C2A">
            <w:pPr>
              <w:jc w:val="center"/>
              <w:rPr>
                <w:rFonts w:ascii="Trebuchet MS" w:hAnsi="Trebuchet MS" w:cs="Arial"/>
                <w:color w:val="000000"/>
                <w:sz w:val="20"/>
                <w:szCs w:val="20"/>
                <w:lang w:bidi="th-TH"/>
              </w:rPr>
            </w:pPr>
            <w:del w:id="15635" w:author="Philippe Hollanda - Oliveira Trust" w:date="2022-07-19T10:03:00Z">
              <w:r w:rsidRPr="008601AF" w:rsidDel="0016760B">
                <w:rPr>
                  <w:rFonts w:ascii="Trebuchet MS" w:hAnsi="Trebuchet MS" w:cs="Arial"/>
                  <w:color w:val="000000"/>
                  <w:sz w:val="20"/>
                  <w:szCs w:val="20"/>
                  <w:lang w:bidi="th-TH"/>
                </w:rPr>
                <w:delText>R$ 3.600,00</w:delText>
              </w:r>
            </w:del>
          </w:p>
        </w:tc>
      </w:tr>
      <w:tr w:rsidR="008601AF" w:rsidRPr="008601AF" w14:paraId="4C2F2528" w14:textId="77777777" w:rsidTr="0016760B">
        <w:tblPrEx>
          <w:tblW w:w="5000" w:type="pct"/>
          <w:tblCellMar>
            <w:left w:w="70" w:type="dxa"/>
            <w:right w:w="70" w:type="dxa"/>
          </w:tblCellMar>
          <w:tblPrExChange w:id="15636" w:author="Philippe Hollanda - Oliveira Trust" w:date="2022-07-19T10:03:00Z">
            <w:tblPrEx>
              <w:tblW w:w="5000" w:type="pct"/>
              <w:tblCellMar>
                <w:left w:w="70" w:type="dxa"/>
                <w:right w:w="70" w:type="dxa"/>
              </w:tblCellMar>
            </w:tblPrEx>
          </w:tblPrExChange>
        </w:tblPrEx>
        <w:trPr>
          <w:trHeight w:val="1785"/>
          <w:trPrChange w:id="156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B4078E" w14:textId="039CBFF6" w:rsidR="008601AF" w:rsidRPr="008601AF" w:rsidRDefault="008601AF" w:rsidP="003C2C2A">
            <w:pPr>
              <w:jc w:val="center"/>
              <w:rPr>
                <w:rFonts w:ascii="Trebuchet MS" w:hAnsi="Trebuchet MS" w:cs="Arial"/>
                <w:color w:val="000000"/>
                <w:sz w:val="20"/>
                <w:szCs w:val="20"/>
                <w:lang w:bidi="th-TH"/>
              </w:rPr>
            </w:pPr>
            <w:del w:id="15639"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92A469" w14:textId="5ACCF340" w:rsidR="008601AF" w:rsidRPr="008601AF" w:rsidRDefault="008601AF" w:rsidP="003C2C2A">
            <w:pPr>
              <w:jc w:val="center"/>
              <w:rPr>
                <w:rFonts w:ascii="Trebuchet MS" w:hAnsi="Trebuchet MS" w:cs="Arial"/>
                <w:color w:val="000000"/>
                <w:sz w:val="20"/>
                <w:szCs w:val="20"/>
                <w:lang w:bidi="th-TH"/>
              </w:rPr>
            </w:pPr>
            <w:del w:id="15641"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BA111C" w14:textId="1E205E43" w:rsidR="008601AF" w:rsidRPr="008601AF" w:rsidRDefault="008601AF" w:rsidP="003C2C2A">
            <w:pPr>
              <w:jc w:val="center"/>
              <w:rPr>
                <w:rFonts w:ascii="Trebuchet MS" w:hAnsi="Trebuchet MS" w:cs="Arial"/>
                <w:color w:val="000000"/>
                <w:sz w:val="20"/>
                <w:szCs w:val="20"/>
                <w:lang w:bidi="th-TH"/>
              </w:rPr>
            </w:pPr>
            <w:del w:id="15643" w:author="Philippe Hollanda - Oliveira Trust" w:date="2022-07-19T10:03:00Z">
              <w:r w:rsidRPr="008601AF" w:rsidDel="0016760B">
                <w:rPr>
                  <w:rFonts w:ascii="Trebuchet MS" w:hAnsi="Trebuchet MS" w:cs="Arial"/>
                  <w:color w:val="000000"/>
                  <w:sz w:val="20"/>
                  <w:szCs w:val="20"/>
                  <w:lang w:bidi="th-TH"/>
                </w:rPr>
                <w:delText>R$ 1.130,00</w:delText>
              </w:r>
            </w:del>
          </w:p>
        </w:tc>
      </w:tr>
      <w:tr w:rsidR="008601AF" w:rsidRPr="008601AF" w14:paraId="60331E70" w14:textId="77777777" w:rsidTr="0016760B">
        <w:tblPrEx>
          <w:tblW w:w="5000" w:type="pct"/>
          <w:tblCellMar>
            <w:left w:w="70" w:type="dxa"/>
            <w:right w:w="70" w:type="dxa"/>
          </w:tblCellMar>
          <w:tblPrExChange w:id="15644" w:author="Philippe Hollanda - Oliveira Trust" w:date="2022-07-19T10:03:00Z">
            <w:tblPrEx>
              <w:tblW w:w="5000" w:type="pct"/>
              <w:tblCellMar>
                <w:left w:w="70" w:type="dxa"/>
                <w:right w:w="70" w:type="dxa"/>
              </w:tblCellMar>
            </w:tblPrEx>
          </w:tblPrExChange>
        </w:tblPrEx>
        <w:trPr>
          <w:trHeight w:val="1785"/>
          <w:trPrChange w:id="156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B13C08" w14:textId="0150B158" w:rsidR="008601AF" w:rsidRPr="008601AF" w:rsidRDefault="008601AF" w:rsidP="003C2C2A">
            <w:pPr>
              <w:jc w:val="center"/>
              <w:rPr>
                <w:rFonts w:ascii="Trebuchet MS" w:hAnsi="Trebuchet MS" w:cs="Arial"/>
                <w:color w:val="000000"/>
                <w:sz w:val="20"/>
                <w:szCs w:val="20"/>
                <w:lang w:bidi="th-TH"/>
              </w:rPr>
            </w:pPr>
            <w:del w:id="15647" w:author="Philippe Hollanda - Oliveira Trust" w:date="2022-07-19T10:03:00Z">
              <w:r w:rsidRPr="008601AF" w:rsidDel="0016760B">
                <w:rPr>
                  <w:rFonts w:ascii="Trebuchet MS" w:hAnsi="Trebuchet MS" w:cs="Arial"/>
                  <w:color w:val="000000"/>
                  <w:sz w:val="20"/>
                  <w:szCs w:val="20"/>
                  <w:lang w:bidi="th-TH"/>
                </w:rPr>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558EA33" w14:textId="66D48073" w:rsidR="008601AF" w:rsidRPr="008601AF" w:rsidRDefault="008601AF" w:rsidP="003C2C2A">
            <w:pPr>
              <w:jc w:val="center"/>
              <w:rPr>
                <w:rFonts w:ascii="Trebuchet MS" w:hAnsi="Trebuchet MS" w:cs="Arial"/>
                <w:color w:val="000000"/>
                <w:sz w:val="20"/>
                <w:szCs w:val="20"/>
                <w:lang w:bidi="th-TH"/>
              </w:rPr>
            </w:pPr>
            <w:del w:id="15649" w:author="Philippe Hollanda - Oliveira Trust" w:date="2022-07-19T10:03:00Z">
              <w:r w:rsidRPr="008601AF" w:rsidDel="0016760B">
                <w:rPr>
                  <w:rFonts w:ascii="Trebuchet MS" w:hAnsi="Trebuchet MS" w:cs="Arial"/>
                  <w:color w:val="000000"/>
                  <w:sz w:val="20"/>
                  <w:szCs w:val="20"/>
                  <w:lang w:bidi="th-TH"/>
                </w:rPr>
                <w:delText>25/10/2021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1DAAEC" w14:textId="2F7CEE73" w:rsidR="008601AF" w:rsidRPr="008601AF" w:rsidRDefault="008601AF" w:rsidP="003C2C2A">
            <w:pPr>
              <w:jc w:val="center"/>
              <w:rPr>
                <w:rFonts w:ascii="Trebuchet MS" w:hAnsi="Trebuchet MS" w:cs="Arial"/>
                <w:color w:val="000000"/>
                <w:sz w:val="20"/>
                <w:szCs w:val="20"/>
                <w:lang w:bidi="th-TH"/>
              </w:rPr>
            </w:pPr>
            <w:del w:id="15651" w:author="Philippe Hollanda - Oliveira Trust" w:date="2022-07-19T10:03:00Z">
              <w:r w:rsidRPr="008601AF" w:rsidDel="0016760B">
                <w:rPr>
                  <w:rFonts w:ascii="Trebuchet MS" w:hAnsi="Trebuchet MS" w:cs="Arial"/>
                  <w:color w:val="000000"/>
                  <w:sz w:val="20"/>
                  <w:szCs w:val="20"/>
                  <w:lang w:bidi="th-TH"/>
                </w:rPr>
                <w:delText>R$ 1.500,00</w:delText>
              </w:r>
            </w:del>
          </w:p>
        </w:tc>
      </w:tr>
      <w:tr w:rsidR="008601AF" w:rsidRPr="008601AF" w14:paraId="30A66E76" w14:textId="77777777" w:rsidTr="0016760B">
        <w:tblPrEx>
          <w:tblW w:w="5000" w:type="pct"/>
          <w:tblCellMar>
            <w:left w:w="70" w:type="dxa"/>
            <w:right w:w="70" w:type="dxa"/>
          </w:tblCellMar>
          <w:tblPrExChange w:id="15652" w:author="Philippe Hollanda - Oliveira Trust" w:date="2022-07-19T10:03:00Z">
            <w:tblPrEx>
              <w:tblW w:w="5000" w:type="pct"/>
              <w:tblCellMar>
                <w:left w:w="70" w:type="dxa"/>
                <w:right w:w="70" w:type="dxa"/>
              </w:tblCellMar>
            </w:tblPrEx>
          </w:tblPrExChange>
        </w:tblPrEx>
        <w:trPr>
          <w:trHeight w:val="1785"/>
          <w:trPrChange w:id="156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238E86" w14:textId="4F298E36" w:rsidR="008601AF" w:rsidRPr="008601AF" w:rsidRDefault="008601AF" w:rsidP="003C2C2A">
            <w:pPr>
              <w:jc w:val="center"/>
              <w:rPr>
                <w:rFonts w:ascii="Trebuchet MS" w:hAnsi="Trebuchet MS" w:cs="Arial"/>
                <w:color w:val="000000"/>
                <w:sz w:val="20"/>
                <w:szCs w:val="20"/>
                <w:lang w:bidi="th-TH"/>
              </w:rPr>
            </w:pPr>
            <w:del w:id="15655" w:author="Philippe Hollanda - Oliveira Trust" w:date="2022-07-19T10:03:00Z">
              <w:r w:rsidRPr="008601AF" w:rsidDel="0016760B">
                <w:rPr>
                  <w:rFonts w:ascii="Trebuchet MS" w:hAnsi="Trebuchet MS" w:cs="Arial"/>
                  <w:color w:val="000000"/>
                  <w:sz w:val="20"/>
                  <w:szCs w:val="20"/>
                  <w:lang w:bidi="th-TH"/>
                </w:rPr>
                <w:lastRenderedPageBreak/>
                <w:delText>FRETES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1F6A5F" w14:textId="7536B779" w:rsidR="008601AF" w:rsidRPr="008601AF" w:rsidRDefault="008601AF" w:rsidP="003C2C2A">
            <w:pPr>
              <w:jc w:val="center"/>
              <w:rPr>
                <w:rFonts w:ascii="Trebuchet MS" w:hAnsi="Trebuchet MS" w:cs="Arial"/>
                <w:color w:val="000000"/>
                <w:sz w:val="20"/>
                <w:szCs w:val="20"/>
                <w:lang w:bidi="th-TH"/>
              </w:rPr>
            </w:pPr>
            <w:del w:id="15657" w:author="Philippe Hollanda - Oliveira Trust" w:date="2022-07-19T10:03:00Z">
              <w:r w:rsidRPr="008601AF" w:rsidDel="0016760B">
                <w:rPr>
                  <w:rFonts w:ascii="Trebuchet MS" w:hAnsi="Trebuchet MS" w:cs="Arial"/>
                  <w:color w:val="000000"/>
                  <w:sz w:val="20"/>
                  <w:szCs w:val="20"/>
                  <w:lang w:bidi="th-TH"/>
                </w:rPr>
                <w:delText>07/12/2021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40811F" w14:textId="0FB03039" w:rsidR="008601AF" w:rsidRPr="008601AF" w:rsidRDefault="008601AF" w:rsidP="003C2C2A">
            <w:pPr>
              <w:jc w:val="center"/>
              <w:rPr>
                <w:rFonts w:ascii="Trebuchet MS" w:hAnsi="Trebuchet MS" w:cs="Arial"/>
                <w:color w:val="000000"/>
                <w:sz w:val="20"/>
                <w:szCs w:val="20"/>
                <w:lang w:bidi="th-TH"/>
              </w:rPr>
            </w:pPr>
            <w:del w:id="15659" w:author="Philippe Hollanda - Oliveira Trust" w:date="2022-07-19T10:03:00Z">
              <w:r w:rsidRPr="008601AF" w:rsidDel="0016760B">
                <w:rPr>
                  <w:rFonts w:ascii="Trebuchet MS" w:hAnsi="Trebuchet MS" w:cs="Arial"/>
                  <w:color w:val="000000"/>
                  <w:sz w:val="20"/>
                  <w:szCs w:val="20"/>
                  <w:lang w:bidi="th-TH"/>
                </w:rPr>
                <w:delText>R$ 800,00</w:delText>
              </w:r>
            </w:del>
          </w:p>
        </w:tc>
      </w:tr>
      <w:tr w:rsidR="008601AF" w:rsidRPr="008601AF" w14:paraId="13E92174" w14:textId="77777777" w:rsidTr="0016760B">
        <w:tblPrEx>
          <w:tblW w:w="5000" w:type="pct"/>
          <w:tblCellMar>
            <w:left w:w="70" w:type="dxa"/>
            <w:right w:w="70" w:type="dxa"/>
          </w:tblCellMar>
          <w:tblPrExChange w:id="15660" w:author="Philippe Hollanda - Oliveira Trust" w:date="2022-07-19T10:03:00Z">
            <w:tblPrEx>
              <w:tblW w:w="5000" w:type="pct"/>
              <w:tblCellMar>
                <w:left w:w="70" w:type="dxa"/>
                <w:right w:w="70" w:type="dxa"/>
              </w:tblCellMar>
            </w:tblPrEx>
          </w:tblPrExChange>
        </w:tblPrEx>
        <w:trPr>
          <w:trHeight w:val="1785"/>
          <w:trPrChange w:id="156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56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BE87A6F" w14:textId="3EBB09E5" w:rsidR="008601AF" w:rsidRPr="008601AF" w:rsidRDefault="008601AF" w:rsidP="003C2C2A">
            <w:pPr>
              <w:jc w:val="center"/>
              <w:rPr>
                <w:rFonts w:ascii="Trebuchet MS" w:hAnsi="Trebuchet MS" w:cs="Arial"/>
                <w:color w:val="000000"/>
                <w:sz w:val="20"/>
                <w:szCs w:val="20"/>
                <w:lang w:bidi="th-TH"/>
              </w:rPr>
            </w:pPr>
            <w:del w:id="15663" w:author="Philippe Hollanda - Oliveira Trust" w:date="2022-07-19T10:03:00Z">
              <w:r w:rsidRPr="008601AF" w:rsidDel="0016760B">
                <w:rPr>
                  <w:rFonts w:ascii="Trebuchet MS" w:hAnsi="Trebuchet MS" w:cs="Arial"/>
                  <w:color w:val="000000"/>
                  <w:sz w:val="20"/>
                  <w:szCs w:val="20"/>
                  <w:lang w:bidi="th-TH"/>
                </w:rPr>
                <w:delText xml:space="preserve">CIMENTO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0ADDECD" w14:textId="554121D0" w:rsidR="008601AF" w:rsidRPr="008601AF" w:rsidRDefault="008601AF" w:rsidP="003C2C2A">
            <w:pPr>
              <w:jc w:val="center"/>
              <w:rPr>
                <w:rFonts w:ascii="Trebuchet MS" w:hAnsi="Trebuchet MS" w:cs="Arial"/>
                <w:color w:val="000000"/>
                <w:sz w:val="20"/>
                <w:szCs w:val="20"/>
                <w:lang w:bidi="th-TH"/>
              </w:rPr>
            </w:pPr>
            <w:del w:id="15665" w:author="Philippe Hollanda - Oliveira Trust" w:date="2022-07-19T10:03:00Z">
              <w:r w:rsidRPr="008601AF" w:rsidDel="0016760B">
                <w:rPr>
                  <w:rFonts w:ascii="Trebuchet MS" w:hAnsi="Trebuchet MS" w:cs="Arial"/>
                  <w:color w:val="000000"/>
                  <w:sz w:val="20"/>
                  <w:szCs w:val="20"/>
                  <w:lang w:bidi="th-TH"/>
                </w:rPr>
                <w:delText>21/09/2021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49164B" w14:textId="08418968" w:rsidR="008601AF" w:rsidRPr="008601AF" w:rsidRDefault="008601AF" w:rsidP="003C2C2A">
            <w:pPr>
              <w:jc w:val="center"/>
              <w:rPr>
                <w:rFonts w:ascii="Trebuchet MS" w:hAnsi="Trebuchet MS" w:cs="Arial"/>
                <w:color w:val="000000"/>
                <w:sz w:val="20"/>
                <w:szCs w:val="20"/>
                <w:lang w:bidi="th-TH"/>
              </w:rPr>
            </w:pPr>
            <w:del w:id="15667" w:author="Philippe Hollanda - Oliveira Trust" w:date="2022-07-19T10:03:00Z">
              <w:r w:rsidRPr="008601AF" w:rsidDel="0016760B">
                <w:rPr>
                  <w:rFonts w:ascii="Trebuchet MS" w:hAnsi="Trebuchet MS" w:cs="Arial"/>
                  <w:color w:val="000000"/>
                  <w:sz w:val="20"/>
                  <w:szCs w:val="20"/>
                  <w:lang w:bidi="th-TH"/>
                </w:rPr>
                <w:delText>R$ 2.690,00</w:delText>
              </w:r>
            </w:del>
          </w:p>
        </w:tc>
      </w:tr>
      <w:tr w:rsidR="008601AF" w:rsidRPr="008601AF" w14:paraId="2C8AEF49" w14:textId="77777777" w:rsidTr="0016760B">
        <w:tblPrEx>
          <w:tblW w:w="5000" w:type="pct"/>
          <w:tblCellMar>
            <w:left w:w="70" w:type="dxa"/>
            <w:right w:w="70" w:type="dxa"/>
          </w:tblCellMar>
          <w:tblPrExChange w:id="15668" w:author="Philippe Hollanda - Oliveira Trust" w:date="2022-07-19T10:03:00Z">
            <w:tblPrEx>
              <w:tblW w:w="5000" w:type="pct"/>
              <w:tblCellMar>
                <w:left w:w="70" w:type="dxa"/>
                <w:right w:w="70" w:type="dxa"/>
              </w:tblCellMar>
            </w:tblPrEx>
          </w:tblPrExChange>
        </w:tblPrEx>
        <w:trPr>
          <w:trHeight w:val="1785"/>
          <w:trPrChange w:id="156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56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1B50953" w14:textId="426913E4" w:rsidR="008601AF" w:rsidRPr="008601AF" w:rsidRDefault="008601AF" w:rsidP="003C2C2A">
            <w:pPr>
              <w:jc w:val="center"/>
              <w:rPr>
                <w:rFonts w:ascii="Trebuchet MS" w:hAnsi="Trebuchet MS" w:cs="Arial"/>
                <w:color w:val="000000"/>
                <w:sz w:val="20"/>
                <w:szCs w:val="20"/>
                <w:lang w:bidi="th-TH"/>
              </w:rPr>
            </w:pPr>
            <w:del w:id="15671" w:author="Philippe Hollanda - Oliveira Trust" w:date="2022-07-19T10:03:00Z">
              <w:r w:rsidRPr="008601AF" w:rsidDel="0016760B">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33991B" w14:textId="08C9D7D1" w:rsidR="008601AF" w:rsidRPr="008601AF" w:rsidRDefault="008601AF" w:rsidP="003C2C2A">
            <w:pPr>
              <w:jc w:val="center"/>
              <w:rPr>
                <w:rFonts w:ascii="Trebuchet MS" w:hAnsi="Trebuchet MS" w:cs="Arial"/>
                <w:color w:val="000000"/>
                <w:sz w:val="20"/>
                <w:szCs w:val="20"/>
                <w:lang w:bidi="th-TH"/>
              </w:rPr>
            </w:pPr>
            <w:del w:id="15673"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8586A3" w14:textId="28776E29" w:rsidR="008601AF" w:rsidRPr="008601AF" w:rsidRDefault="008601AF" w:rsidP="003C2C2A">
            <w:pPr>
              <w:jc w:val="center"/>
              <w:rPr>
                <w:rFonts w:ascii="Trebuchet MS" w:hAnsi="Trebuchet MS" w:cs="Arial"/>
                <w:color w:val="000000"/>
                <w:sz w:val="20"/>
                <w:szCs w:val="20"/>
                <w:lang w:bidi="th-TH"/>
              </w:rPr>
            </w:pPr>
            <w:del w:id="15675" w:author="Philippe Hollanda - Oliveira Trust" w:date="2022-07-19T10:03:00Z">
              <w:r w:rsidRPr="008601AF" w:rsidDel="0016760B">
                <w:rPr>
                  <w:rFonts w:ascii="Trebuchet MS" w:hAnsi="Trebuchet MS" w:cs="Arial"/>
                  <w:color w:val="000000"/>
                  <w:sz w:val="20"/>
                  <w:szCs w:val="20"/>
                  <w:lang w:bidi="th-TH"/>
                </w:rPr>
                <w:delText>R$ 857,34</w:delText>
              </w:r>
            </w:del>
          </w:p>
        </w:tc>
      </w:tr>
      <w:tr w:rsidR="008601AF" w:rsidRPr="008601AF" w14:paraId="60BE39B7" w14:textId="77777777" w:rsidTr="0016760B">
        <w:tblPrEx>
          <w:tblW w:w="5000" w:type="pct"/>
          <w:tblCellMar>
            <w:left w:w="70" w:type="dxa"/>
            <w:right w:w="70" w:type="dxa"/>
          </w:tblCellMar>
          <w:tblPrExChange w:id="15676" w:author="Philippe Hollanda - Oliveira Trust" w:date="2022-07-19T10:03:00Z">
            <w:tblPrEx>
              <w:tblW w:w="5000" w:type="pct"/>
              <w:tblCellMar>
                <w:left w:w="70" w:type="dxa"/>
                <w:right w:w="70" w:type="dxa"/>
              </w:tblCellMar>
            </w:tblPrEx>
          </w:tblPrExChange>
        </w:tblPrEx>
        <w:trPr>
          <w:trHeight w:val="1785"/>
          <w:trPrChange w:id="156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56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90A95B7" w14:textId="25A803C0" w:rsidR="008601AF" w:rsidRPr="008601AF" w:rsidRDefault="008601AF" w:rsidP="003C2C2A">
            <w:pPr>
              <w:jc w:val="center"/>
              <w:rPr>
                <w:rFonts w:ascii="Trebuchet MS" w:hAnsi="Trebuchet MS" w:cs="Arial"/>
                <w:color w:val="000000"/>
                <w:sz w:val="20"/>
                <w:szCs w:val="20"/>
                <w:lang w:bidi="th-TH"/>
              </w:rPr>
            </w:pPr>
            <w:del w:id="15679" w:author="Philippe Hollanda - Oliveira Trust" w:date="2022-07-19T10:03:00Z">
              <w:r w:rsidRPr="008601AF" w:rsidDel="0016760B">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1E7149" w14:textId="5734F501" w:rsidR="008601AF" w:rsidRPr="008601AF" w:rsidRDefault="008601AF" w:rsidP="003C2C2A">
            <w:pPr>
              <w:jc w:val="center"/>
              <w:rPr>
                <w:rFonts w:ascii="Trebuchet MS" w:hAnsi="Trebuchet MS" w:cs="Arial"/>
                <w:color w:val="000000"/>
                <w:sz w:val="20"/>
                <w:szCs w:val="20"/>
                <w:lang w:bidi="th-TH"/>
              </w:rPr>
            </w:pPr>
            <w:del w:id="15681"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ECD542" w14:textId="542CD6B0" w:rsidR="008601AF" w:rsidRPr="008601AF" w:rsidRDefault="008601AF" w:rsidP="003C2C2A">
            <w:pPr>
              <w:jc w:val="center"/>
              <w:rPr>
                <w:rFonts w:ascii="Trebuchet MS" w:hAnsi="Trebuchet MS" w:cs="Arial"/>
                <w:color w:val="000000"/>
                <w:sz w:val="20"/>
                <w:szCs w:val="20"/>
                <w:lang w:bidi="th-TH"/>
              </w:rPr>
            </w:pPr>
            <w:del w:id="15683" w:author="Philippe Hollanda - Oliveira Trust" w:date="2022-07-19T10:03:00Z">
              <w:r w:rsidRPr="008601AF" w:rsidDel="0016760B">
                <w:rPr>
                  <w:rFonts w:ascii="Trebuchet MS" w:hAnsi="Trebuchet MS" w:cs="Arial"/>
                  <w:color w:val="000000"/>
                  <w:sz w:val="20"/>
                  <w:szCs w:val="20"/>
                  <w:lang w:bidi="th-TH"/>
                </w:rPr>
                <w:delText>R$ 796,95</w:delText>
              </w:r>
            </w:del>
          </w:p>
        </w:tc>
      </w:tr>
      <w:tr w:rsidR="008601AF" w:rsidRPr="008601AF" w14:paraId="401F93CC" w14:textId="77777777" w:rsidTr="0016760B">
        <w:tblPrEx>
          <w:tblW w:w="5000" w:type="pct"/>
          <w:tblCellMar>
            <w:left w:w="70" w:type="dxa"/>
            <w:right w:w="70" w:type="dxa"/>
          </w:tblCellMar>
          <w:tblPrExChange w:id="15684" w:author="Philippe Hollanda - Oliveira Trust" w:date="2022-07-19T10:03:00Z">
            <w:tblPrEx>
              <w:tblW w:w="5000" w:type="pct"/>
              <w:tblCellMar>
                <w:left w:w="70" w:type="dxa"/>
                <w:right w:w="70" w:type="dxa"/>
              </w:tblCellMar>
            </w:tblPrEx>
          </w:tblPrExChange>
        </w:tblPrEx>
        <w:trPr>
          <w:trHeight w:val="1785"/>
          <w:trPrChange w:id="156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B8FB2B" w14:textId="31648883" w:rsidR="008601AF" w:rsidRPr="008601AF" w:rsidRDefault="008601AF" w:rsidP="003C2C2A">
            <w:pPr>
              <w:jc w:val="center"/>
              <w:rPr>
                <w:rFonts w:ascii="Trebuchet MS" w:hAnsi="Trebuchet MS" w:cs="Arial"/>
                <w:color w:val="000000"/>
                <w:sz w:val="20"/>
                <w:szCs w:val="20"/>
                <w:lang w:bidi="th-TH"/>
              </w:rPr>
            </w:pPr>
            <w:del w:id="1568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888AB8" w14:textId="7EC6F2FB" w:rsidR="008601AF" w:rsidRPr="008601AF" w:rsidRDefault="008601AF" w:rsidP="003C2C2A">
            <w:pPr>
              <w:jc w:val="center"/>
              <w:rPr>
                <w:rFonts w:ascii="Trebuchet MS" w:hAnsi="Trebuchet MS" w:cs="Arial"/>
                <w:color w:val="000000"/>
                <w:sz w:val="20"/>
                <w:szCs w:val="20"/>
                <w:lang w:bidi="th-TH"/>
              </w:rPr>
            </w:pPr>
            <w:del w:id="15689" w:author="Philippe Hollanda - Oliveira Trust" w:date="2022-07-19T10:03:00Z">
              <w:r w:rsidRPr="008601AF" w:rsidDel="0016760B">
                <w:rPr>
                  <w:rFonts w:ascii="Trebuchet MS" w:hAnsi="Trebuchet MS" w:cs="Arial"/>
                  <w:color w:val="000000"/>
                  <w:sz w:val="20"/>
                  <w:szCs w:val="20"/>
                  <w:lang w:bidi="th-TH"/>
                </w:rPr>
                <w:delText>26/04/2021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3E967A" w14:textId="39A4B52B" w:rsidR="008601AF" w:rsidRPr="008601AF" w:rsidRDefault="008601AF" w:rsidP="003C2C2A">
            <w:pPr>
              <w:jc w:val="center"/>
              <w:rPr>
                <w:rFonts w:ascii="Trebuchet MS" w:hAnsi="Trebuchet MS" w:cs="Arial"/>
                <w:color w:val="000000"/>
                <w:sz w:val="20"/>
                <w:szCs w:val="20"/>
                <w:lang w:bidi="th-TH"/>
              </w:rPr>
            </w:pPr>
            <w:del w:id="15691" w:author="Philippe Hollanda - Oliveira Trust" w:date="2022-07-19T10:03:00Z">
              <w:r w:rsidRPr="008601AF" w:rsidDel="0016760B">
                <w:rPr>
                  <w:rFonts w:ascii="Trebuchet MS" w:hAnsi="Trebuchet MS" w:cs="Arial"/>
                  <w:color w:val="000000"/>
                  <w:sz w:val="20"/>
                  <w:szCs w:val="20"/>
                  <w:lang w:bidi="th-TH"/>
                </w:rPr>
                <w:delText>R$ 160,00</w:delText>
              </w:r>
            </w:del>
          </w:p>
        </w:tc>
      </w:tr>
      <w:tr w:rsidR="008601AF" w:rsidRPr="008601AF" w14:paraId="5F8BBF49" w14:textId="77777777" w:rsidTr="0016760B">
        <w:tblPrEx>
          <w:tblW w:w="5000" w:type="pct"/>
          <w:tblCellMar>
            <w:left w:w="70" w:type="dxa"/>
            <w:right w:w="70" w:type="dxa"/>
          </w:tblCellMar>
          <w:tblPrExChange w:id="15692" w:author="Philippe Hollanda - Oliveira Trust" w:date="2022-07-19T10:03:00Z">
            <w:tblPrEx>
              <w:tblW w:w="5000" w:type="pct"/>
              <w:tblCellMar>
                <w:left w:w="70" w:type="dxa"/>
                <w:right w:w="70" w:type="dxa"/>
              </w:tblCellMar>
            </w:tblPrEx>
          </w:tblPrExChange>
        </w:tblPrEx>
        <w:trPr>
          <w:trHeight w:val="1785"/>
          <w:trPrChange w:id="156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6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75CBE8" w14:textId="35CAAA34" w:rsidR="008601AF" w:rsidRPr="008601AF" w:rsidRDefault="008601AF" w:rsidP="003C2C2A">
            <w:pPr>
              <w:jc w:val="center"/>
              <w:rPr>
                <w:rFonts w:ascii="Trebuchet MS" w:hAnsi="Trebuchet MS" w:cs="Arial"/>
                <w:color w:val="000000"/>
                <w:sz w:val="20"/>
                <w:szCs w:val="20"/>
                <w:lang w:bidi="th-TH"/>
              </w:rPr>
            </w:pPr>
            <w:del w:id="15695"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6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1C521B" w14:textId="3DB9E4B5" w:rsidR="008601AF" w:rsidRPr="008601AF" w:rsidRDefault="008601AF" w:rsidP="003C2C2A">
            <w:pPr>
              <w:jc w:val="center"/>
              <w:rPr>
                <w:rFonts w:ascii="Trebuchet MS" w:hAnsi="Trebuchet MS" w:cs="Arial"/>
                <w:color w:val="000000"/>
                <w:sz w:val="20"/>
                <w:szCs w:val="20"/>
                <w:lang w:bidi="th-TH"/>
              </w:rPr>
            </w:pPr>
            <w:del w:id="15697" w:author="Philippe Hollanda - Oliveira Trust" w:date="2022-07-19T10:03:00Z">
              <w:r w:rsidRPr="008601AF" w:rsidDel="0016760B">
                <w:rPr>
                  <w:rFonts w:ascii="Trebuchet MS" w:hAnsi="Trebuchet MS" w:cs="Arial"/>
                  <w:color w:val="000000"/>
                  <w:sz w:val="20"/>
                  <w:szCs w:val="20"/>
                  <w:lang w:bidi="th-TH"/>
                </w:rPr>
                <w:delText>06/05/2021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6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86B2F2" w14:textId="78D5D0D8" w:rsidR="008601AF" w:rsidRPr="008601AF" w:rsidRDefault="008601AF" w:rsidP="003C2C2A">
            <w:pPr>
              <w:jc w:val="center"/>
              <w:rPr>
                <w:rFonts w:ascii="Trebuchet MS" w:hAnsi="Trebuchet MS" w:cs="Arial"/>
                <w:color w:val="000000"/>
                <w:sz w:val="20"/>
                <w:szCs w:val="20"/>
                <w:lang w:bidi="th-TH"/>
              </w:rPr>
            </w:pPr>
            <w:del w:id="15699"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6271F991" w14:textId="77777777" w:rsidTr="0016760B">
        <w:tblPrEx>
          <w:tblW w:w="5000" w:type="pct"/>
          <w:tblCellMar>
            <w:left w:w="70" w:type="dxa"/>
            <w:right w:w="70" w:type="dxa"/>
          </w:tblCellMar>
          <w:tblPrExChange w:id="15700" w:author="Philippe Hollanda - Oliveira Trust" w:date="2022-07-19T10:03:00Z">
            <w:tblPrEx>
              <w:tblW w:w="5000" w:type="pct"/>
              <w:tblCellMar>
                <w:left w:w="70" w:type="dxa"/>
                <w:right w:w="70" w:type="dxa"/>
              </w:tblCellMar>
            </w:tblPrEx>
          </w:tblPrExChange>
        </w:tblPrEx>
        <w:trPr>
          <w:trHeight w:val="1785"/>
          <w:trPrChange w:id="157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363767" w14:textId="62CD266B" w:rsidR="008601AF" w:rsidRPr="008601AF" w:rsidRDefault="008601AF" w:rsidP="003C2C2A">
            <w:pPr>
              <w:jc w:val="center"/>
              <w:rPr>
                <w:rFonts w:ascii="Trebuchet MS" w:hAnsi="Trebuchet MS" w:cs="Arial"/>
                <w:color w:val="000000"/>
                <w:sz w:val="20"/>
                <w:szCs w:val="20"/>
                <w:lang w:bidi="th-TH"/>
              </w:rPr>
            </w:pPr>
            <w:del w:id="15703"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DF822C4" w14:textId="34B01973" w:rsidR="008601AF" w:rsidRPr="008601AF" w:rsidRDefault="008601AF" w:rsidP="003C2C2A">
            <w:pPr>
              <w:jc w:val="center"/>
              <w:rPr>
                <w:rFonts w:ascii="Trebuchet MS" w:hAnsi="Trebuchet MS" w:cs="Arial"/>
                <w:color w:val="000000"/>
                <w:sz w:val="20"/>
                <w:szCs w:val="20"/>
                <w:lang w:bidi="th-TH"/>
              </w:rPr>
            </w:pPr>
            <w:del w:id="15705" w:author="Philippe Hollanda - Oliveira Trust" w:date="2022-07-19T10:03:00Z">
              <w:r w:rsidRPr="008601AF" w:rsidDel="0016760B">
                <w:rPr>
                  <w:rFonts w:ascii="Trebuchet MS" w:hAnsi="Trebuchet MS" w:cs="Arial"/>
                  <w:color w:val="000000"/>
                  <w:sz w:val="20"/>
                  <w:szCs w:val="20"/>
                  <w:lang w:bidi="th-TH"/>
                </w:rPr>
                <w:delText>06/05/2021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5A8376" w14:textId="3AF06DC6" w:rsidR="008601AF" w:rsidRPr="008601AF" w:rsidRDefault="008601AF" w:rsidP="003C2C2A">
            <w:pPr>
              <w:jc w:val="center"/>
              <w:rPr>
                <w:rFonts w:ascii="Trebuchet MS" w:hAnsi="Trebuchet MS" w:cs="Arial"/>
                <w:color w:val="000000"/>
                <w:sz w:val="20"/>
                <w:szCs w:val="20"/>
                <w:lang w:bidi="th-TH"/>
              </w:rPr>
            </w:pPr>
            <w:del w:id="15707"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0595CDA7" w14:textId="77777777" w:rsidTr="0016760B">
        <w:tblPrEx>
          <w:tblW w:w="5000" w:type="pct"/>
          <w:tblCellMar>
            <w:left w:w="70" w:type="dxa"/>
            <w:right w:w="70" w:type="dxa"/>
          </w:tblCellMar>
          <w:tblPrExChange w:id="15708" w:author="Philippe Hollanda - Oliveira Trust" w:date="2022-07-19T10:03:00Z">
            <w:tblPrEx>
              <w:tblW w:w="5000" w:type="pct"/>
              <w:tblCellMar>
                <w:left w:w="70" w:type="dxa"/>
                <w:right w:w="70" w:type="dxa"/>
              </w:tblCellMar>
            </w:tblPrEx>
          </w:tblPrExChange>
        </w:tblPrEx>
        <w:trPr>
          <w:trHeight w:val="1785"/>
          <w:trPrChange w:id="157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9801641" w14:textId="5D02F568" w:rsidR="008601AF" w:rsidRPr="008601AF" w:rsidRDefault="008601AF" w:rsidP="003C2C2A">
            <w:pPr>
              <w:jc w:val="center"/>
              <w:rPr>
                <w:rFonts w:ascii="Trebuchet MS" w:hAnsi="Trebuchet MS" w:cs="Arial"/>
                <w:color w:val="000000"/>
                <w:sz w:val="20"/>
                <w:szCs w:val="20"/>
                <w:lang w:bidi="th-TH"/>
              </w:rPr>
            </w:pPr>
            <w:del w:id="1571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E288A4" w14:textId="23DC7F0E" w:rsidR="008601AF" w:rsidRPr="008601AF" w:rsidRDefault="008601AF" w:rsidP="003C2C2A">
            <w:pPr>
              <w:jc w:val="center"/>
              <w:rPr>
                <w:rFonts w:ascii="Trebuchet MS" w:hAnsi="Trebuchet MS" w:cs="Arial"/>
                <w:color w:val="000000"/>
                <w:sz w:val="20"/>
                <w:szCs w:val="20"/>
                <w:lang w:bidi="th-TH"/>
              </w:rPr>
            </w:pPr>
            <w:del w:id="15713" w:author="Philippe Hollanda - Oliveira Trust" w:date="2022-07-19T10:03:00Z">
              <w:r w:rsidRPr="008601AF" w:rsidDel="0016760B">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A0CAED" w14:textId="7347C84F" w:rsidR="008601AF" w:rsidRPr="008601AF" w:rsidRDefault="008601AF" w:rsidP="003C2C2A">
            <w:pPr>
              <w:jc w:val="center"/>
              <w:rPr>
                <w:rFonts w:ascii="Trebuchet MS" w:hAnsi="Trebuchet MS" w:cs="Arial"/>
                <w:color w:val="000000"/>
                <w:sz w:val="20"/>
                <w:szCs w:val="20"/>
                <w:lang w:bidi="th-TH"/>
              </w:rPr>
            </w:pPr>
            <w:del w:id="15715" w:author="Philippe Hollanda - Oliveira Trust" w:date="2022-07-19T10:03:00Z">
              <w:r w:rsidRPr="008601AF" w:rsidDel="0016760B">
                <w:rPr>
                  <w:rFonts w:ascii="Trebuchet MS" w:hAnsi="Trebuchet MS" w:cs="Arial"/>
                  <w:color w:val="000000"/>
                  <w:sz w:val="20"/>
                  <w:szCs w:val="20"/>
                  <w:lang w:bidi="th-TH"/>
                </w:rPr>
                <w:delText>R$ 120,00</w:delText>
              </w:r>
            </w:del>
          </w:p>
        </w:tc>
      </w:tr>
      <w:tr w:rsidR="008601AF" w:rsidRPr="008601AF" w14:paraId="296226A5" w14:textId="77777777" w:rsidTr="0016760B">
        <w:tblPrEx>
          <w:tblW w:w="5000" w:type="pct"/>
          <w:tblCellMar>
            <w:left w:w="70" w:type="dxa"/>
            <w:right w:w="70" w:type="dxa"/>
          </w:tblCellMar>
          <w:tblPrExChange w:id="15716" w:author="Philippe Hollanda - Oliveira Trust" w:date="2022-07-19T10:03:00Z">
            <w:tblPrEx>
              <w:tblW w:w="5000" w:type="pct"/>
              <w:tblCellMar>
                <w:left w:w="70" w:type="dxa"/>
                <w:right w:w="70" w:type="dxa"/>
              </w:tblCellMar>
            </w:tblPrEx>
          </w:tblPrExChange>
        </w:tblPrEx>
        <w:trPr>
          <w:trHeight w:val="1785"/>
          <w:trPrChange w:id="157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FF3457" w14:textId="7D1E720A" w:rsidR="008601AF" w:rsidRPr="008601AF" w:rsidRDefault="008601AF" w:rsidP="003C2C2A">
            <w:pPr>
              <w:jc w:val="center"/>
              <w:rPr>
                <w:rFonts w:ascii="Trebuchet MS" w:hAnsi="Trebuchet MS" w:cs="Arial"/>
                <w:color w:val="000000"/>
                <w:sz w:val="20"/>
                <w:szCs w:val="20"/>
                <w:lang w:bidi="th-TH"/>
              </w:rPr>
            </w:pPr>
            <w:del w:id="1571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87E20A" w14:textId="2754D93B" w:rsidR="008601AF" w:rsidRPr="008601AF" w:rsidRDefault="008601AF" w:rsidP="003C2C2A">
            <w:pPr>
              <w:jc w:val="center"/>
              <w:rPr>
                <w:rFonts w:ascii="Trebuchet MS" w:hAnsi="Trebuchet MS" w:cs="Arial"/>
                <w:color w:val="000000"/>
                <w:sz w:val="20"/>
                <w:szCs w:val="20"/>
                <w:lang w:bidi="th-TH"/>
              </w:rPr>
            </w:pPr>
            <w:del w:id="15721" w:author="Philippe Hollanda - Oliveira Trust" w:date="2022-07-19T10:03:00Z">
              <w:r w:rsidRPr="008601AF" w:rsidDel="0016760B">
                <w:rPr>
                  <w:rFonts w:ascii="Trebuchet MS" w:hAnsi="Trebuchet MS" w:cs="Arial"/>
                  <w:color w:val="000000"/>
                  <w:sz w:val="20"/>
                  <w:szCs w:val="20"/>
                  <w:lang w:bidi="th-TH"/>
                </w:rPr>
                <w:delText>26/04/2021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F7A42E" w14:textId="558D6EE5" w:rsidR="008601AF" w:rsidRPr="008601AF" w:rsidRDefault="008601AF" w:rsidP="003C2C2A">
            <w:pPr>
              <w:jc w:val="center"/>
              <w:rPr>
                <w:rFonts w:ascii="Trebuchet MS" w:hAnsi="Trebuchet MS" w:cs="Arial"/>
                <w:color w:val="000000"/>
                <w:sz w:val="20"/>
                <w:szCs w:val="20"/>
                <w:lang w:bidi="th-TH"/>
              </w:rPr>
            </w:pPr>
            <w:del w:id="15723"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1CC37095" w14:textId="77777777" w:rsidTr="0016760B">
        <w:tblPrEx>
          <w:tblW w:w="5000" w:type="pct"/>
          <w:tblCellMar>
            <w:left w:w="70" w:type="dxa"/>
            <w:right w:w="70" w:type="dxa"/>
          </w:tblCellMar>
          <w:tblPrExChange w:id="15724" w:author="Philippe Hollanda - Oliveira Trust" w:date="2022-07-19T10:03:00Z">
            <w:tblPrEx>
              <w:tblW w:w="5000" w:type="pct"/>
              <w:tblCellMar>
                <w:left w:w="70" w:type="dxa"/>
                <w:right w:w="70" w:type="dxa"/>
              </w:tblCellMar>
            </w:tblPrEx>
          </w:tblPrExChange>
        </w:tblPrEx>
        <w:trPr>
          <w:trHeight w:val="1785"/>
          <w:trPrChange w:id="157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7148AE" w14:textId="19E1F439" w:rsidR="008601AF" w:rsidRPr="008601AF" w:rsidRDefault="008601AF" w:rsidP="003C2C2A">
            <w:pPr>
              <w:jc w:val="center"/>
              <w:rPr>
                <w:rFonts w:ascii="Trebuchet MS" w:hAnsi="Trebuchet MS" w:cs="Arial"/>
                <w:color w:val="000000"/>
                <w:sz w:val="20"/>
                <w:szCs w:val="20"/>
                <w:lang w:bidi="th-TH"/>
              </w:rPr>
            </w:pPr>
            <w:del w:id="1572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FE12A7" w14:textId="59E3F95B" w:rsidR="008601AF" w:rsidRPr="008601AF" w:rsidRDefault="008601AF" w:rsidP="003C2C2A">
            <w:pPr>
              <w:jc w:val="center"/>
              <w:rPr>
                <w:rFonts w:ascii="Trebuchet MS" w:hAnsi="Trebuchet MS" w:cs="Arial"/>
                <w:color w:val="000000"/>
                <w:sz w:val="20"/>
                <w:szCs w:val="20"/>
                <w:lang w:bidi="th-TH"/>
              </w:rPr>
            </w:pPr>
            <w:del w:id="15729" w:author="Philippe Hollanda - Oliveira Trust" w:date="2022-07-19T10:03:00Z">
              <w:r w:rsidRPr="008601AF" w:rsidDel="0016760B">
                <w:rPr>
                  <w:rFonts w:ascii="Trebuchet MS" w:hAnsi="Trebuchet MS" w:cs="Arial"/>
                  <w:color w:val="000000"/>
                  <w:sz w:val="20"/>
                  <w:szCs w:val="20"/>
                  <w:lang w:bidi="th-TH"/>
                </w:rPr>
                <w:delText>27/04/2021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1E6989" w14:textId="1409E006" w:rsidR="008601AF" w:rsidRPr="008601AF" w:rsidRDefault="008601AF" w:rsidP="003C2C2A">
            <w:pPr>
              <w:jc w:val="center"/>
              <w:rPr>
                <w:rFonts w:ascii="Trebuchet MS" w:hAnsi="Trebuchet MS" w:cs="Arial"/>
                <w:color w:val="000000"/>
                <w:sz w:val="20"/>
                <w:szCs w:val="20"/>
                <w:lang w:bidi="th-TH"/>
              </w:rPr>
            </w:pPr>
            <w:del w:id="15731" w:author="Philippe Hollanda - Oliveira Trust" w:date="2022-07-19T10:03:00Z">
              <w:r w:rsidRPr="008601AF" w:rsidDel="0016760B">
                <w:rPr>
                  <w:rFonts w:ascii="Trebuchet MS" w:hAnsi="Trebuchet MS" w:cs="Arial"/>
                  <w:color w:val="000000"/>
                  <w:sz w:val="20"/>
                  <w:szCs w:val="20"/>
                  <w:lang w:bidi="th-TH"/>
                </w:rPr>
                <w:delText>R$ 370,00</w:delText>
              </w:r>
            </w:del>
          </w:p>
        </w:tc>
      </w:tr>
      <w:tr w:rsidR="008601AF" w:rsidRPr="008601AF" w14:paraId="6BE6A192" w14:textId="77777777" w:rsidTr="0016760B">
        <w:tblPrEx>
          <w:tblW w:w="5000" w:type="pct"/>
          <w:tblCellMar>
            <w:left w:w="70" w:type="dxa"/>
            <w:right w:w="70" w:type="dxa"/>
          </w:tblCellMar>
          <w:tblPrExChange w:id="15732" w:author="Philippe Hollanda - Oliveira Trust" w:date="2022-07-19T10:03:00Z">
            <w:tblPrEx>
              <w:tblW w:w="5000" w:type="pct"/>
              <w:tblCellMar>
                <w:left w:w="70" w:type="dxa"/>
                <w:right w:w="70" w:type="dxa"/>
              </w:tblCellMar>
            </w:tblPrEx>
          </w:tblPrExChange>
        </w:tblPrEx>
        <w:trPr>
          <w:trHeight w:val="1785"/>
          <w:trPrChange w:id="157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C2C65E" w14:textId="6B625B60" w:rsidR="008601AF" w:rsidRPr="008601AF" w:rsidRDefault="008601AF" w:rsidP="003C2C2A">
            <w:pPr>
              <w:jc w:val="center"/>
              <w:rPr>
                <w:rFonts w:ascii="Trebuchet MS" w:hAnsi="Trebuchet MS" w:cs="Arial"/>
                <w:color w:val="000000"/>
                <w:sz w:val="20"/>
                <w:szCs w:val="20"/>
                <w:lang w:bidi="th-TH"/>
              </w:rPr>
            </w:pPr>
            <w:del w:id="1573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40CD81" w14:textId="4AF31B12" w:rsidR="008601AF" w:rsidRPr="008601AF" w:rsidRDefault="008601AF" w:rsidP="003C2C2A">
            <w:pPr>
              <w:jc w:val="center"/>
              <w:rPr>
                <w:rFonts w:ascii="Trebuchet MS" w:hAnsi="Trebuchet MS" w:cs="Arial"/>
                <w:color w:val="000000"/>
                <w:sz w:val="20"/>
                <w:szCs w:val="20"/>
                <w:lang w:bidi="th-TH"/>
              </w:rPr>
            </w:pPr>
            <w:del w:id="15737" w:author="Philippe Hollanda - Oliveira Trust" w:date="2022-07-19T10:03:00Z">
              <w:r w:rsidRPr="008601AF" w:rsidDel="0016760B">
                <w:rPr>
                  <w:rFonts w:ascii="Trebuchet MS" w:hAnsi="Trebuchet MS" w:cs="Arial"/>
                  <w:color w:val="000000"/>
                  <w:sz w:val="20"/>
                  <w:szCs w:val="20"/>
                  <w:lang w:bidi="th-TH"/>
                </w:rPr>
                <w:delText>26/04/2021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18A109" w14:textId="0C62F239" w:rsidR="008601AF" w:rsidRPr="008601AF" w:rsidRDefault="008601AF" w:rsidP="003C2C2A">
            <w:pPr>
              <w:jc w:val="center"/>
              <w:rPr>
                <w:rFonts w:ascii="Trebuchet MS" w:hAnsi="Trebuchet MS" w:cs="Arial"/>
                <w:color w:val="000000"/>
                <w:sz w:val="20"/>
                <w:szCs w:val="20"/>
                <w:lang w:bidi="th-TH"/>
              </w:rPr>
            </w:pPr>
            <w:del w:id="15739"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342223F9" w14:textId="77777777" w:rsidTr="0016760B">
        <w:tblPrEx>
          <w:tblW w:w="5000" w:type="pct"/>
          <w:tblCellMar>
            <w:left w:w="70" w:type="dxa"/>
            <w:right w:w="70" w:type="dxa"/>
          </w:tblCellMar>
          <w:tblPrExChange w:id="15740" w:author="Philippe Hollanda - Oliveira Trust" w:date="2022-07-19T10:03:00Z">
            <w:tblPrEx>
              <w:tblW w:w="5000" w:type="pct"/>
              <w:tblCellMar>
                <w:left w:w="70" w:type="dxa"/>
                <w:right w:w="70" w:type="dxa"/>
              </w:tblCellMar>
            </w:tblPrEx>
          </w:tblPrExChange>
        </w:tblPrEx>
        <w:trPr>
          <w:trHeight w:val="1785"/>
          <w:trPrChange w:id="157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D14CF0" w14:textId="23758C3D" w:rsidR="008601AF" w:rsidRPr="008601AF" w:rsidRDefault="008601AF" w:rsidP="003C2C2A">
            <w:pPr>
              <w:jc w:val="center"/>
              <w:rPr>
                <w:rFonts w:ascii="Trebuchet MS" w:hAnsi="Trebuchet MS" w:cs="Arial"/>
                <w:color w:val="000000"/>
                <w:sz w:val="20"/>
                <w:szCs w:val="20"/>
                <w:lang w:bidi="th-TH"/>
              </w:rPr>
            </w:pPr>
            <w:del w:id="1574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814012" w14:textId="55E3E92F" w:rsidR="008601AF" w:rsidRPr="008601AF" w:rsidRDefault="008601AF" w:rsidP="003C2C2A">
            <w:pPr>
              <w:jc w:val="center"/>
              <w:rPr>
                <w:rFonts w:ascii="Trebuchet MS" w:hAnsi="Trebuchet MS" w:cs="Arial"/>
                <w:color w:val="000000"/>
                <w:sz w:val="20"/>
                <w:szCs w:val="20"/>
                <w:lang w:bidi="th-TH"/>
              </w:rPr>
            </w:pPr>
            <w:del w:id="15745" w:author="Philippe Hollanda - Oliveira Trust" w:date="2022-07-19T10:03:00Z">
              <w:r w:rsidRPr="008601AF" w:rsidDel="0016760B">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83C4D0" w14:textId="375869E9" w:rsidR="008601AF" w:rsidRPr="008601AF" w:rsidRDefault="008601AF" w:rsidP="003C2C2A">
            <w:pPr>
              <w:jc w:val="center"/>
              <w:rPr>
                <w:rFonts w:ascii="Trebuchet MS" w:hAnsi="Trebuchet MS" w:cs="Arial"/>
                <w:color w:val="000000"/>
                <w:sz w:val="20"/>
                <w:szCs w:val="20"/>
                <w:lang w:bidi="th-TH"/>
              </w:rPr>
            </w:pPr>
            <w:del w:id="15747" w:author="Philippe Hollanda - Oliveira Trust" w:date="2022-07-19T10:03:00Z">
              <w:r w:rsidRPr="008601AF" w:rsidDel="0016760B">
                <w:rPr>
                  <w:rFonts w:ascii="Trebuchet MS" w:hAnsi="Trebuchet MS" w:cs="Arial"/>
                  <w:color w:val="000000"/>
                  <w:sz w:val="20"/>
                  <w:szCs w:val="20"/>
                  <w:lang w:bidi="th-TH"/>
                </w:rPr>
                <w:delText>R$ 350,00</w:delText>
              </w:r>
            </w:del>
          </w:p>
        </w:tc>
      </w:tr>
      <w:tr w:rsidR="008601AF" w:rsidRPr="008601AF" w14:paraId="160D0142" w14:textId="77777777" w:rsidTr="0016760B">
        <w:tblPrEx>
          <w:tblW w:w="5000" w:type="pct"/>
          <w:tblCellMar>
            <w:left w:w="70" w:type="dxa"/>
            <w:right w:w="70" w:type="dxa"/>
          </w:tblCellMar>
          <w:tblPrExChange w:id="15748" w:author="Philippe Hollanda - Oliveira Trust" w:date="2022-07-19T10:03:00Z">
            <w:tblPrEx>
              <w:tblW w:w="5000" w:type="pct"/>
              <w:tblCellMar>
                <w:left w:w="70" w:type="dxa"/>
                <w:right w:w="70" w:type="dxa"/>
              </w:tblCellMar>
            </w:tblPrEx>
          </w:tblPrExChange>
        </w:tblPrEx>
        <w:trPr>
          <w:trHeight w:val="1785"/>
          <w:trPrChange w:id="157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CADB14" w14:textId="65537374" w:rsidR="008601AF" w:rsidRPr="008601AF" w:rsidRDefault="008601AF" w:rsidP="003C2C2A">
            <w:pPr>
              <w:jc w:val="center"/>
              <w:rPr>
                <w:rFonts w:ascii="Trebuchet MS" w:hAnsi="Trebuchet MS" w:cs="Arial"/>
                <w:color w:val="000000"/>
                <w:sz w:val="20"/>
                <w:szCs w:val="20"/>
                <w:lang w:bidi="th-TH"/>
              </w:rPr>
            </w:pPr>
            <w:del w:id="1575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D435D04" w14:textId="460C6A36" w:rsidR="008601AF" w:rsidRPr="008601AF" w:rsidRDefault="008601AF" w:rsidP="003C2C2A">
            <w:pPr>
              <w:jc w:val="center"/>
              <w:rPr>
                <w:rFonts w:ascii="Trebuchet MS" w:hAnsi="Trebuchet MS" w:cs="Arial"/>
                <w:color w:val="000000"/>
                <w:sz w:val="20"/>
                <w:szCs w:val="20"/>
                <w:lang w:bidi="th-TH"/>
              </w:rPr>
            </w:pPr>
            <w:del w:id="15753" w:author="Philippe Hollanda - Oliveira Trust" w:date="2022-07-19T10:03:00Z">
              <w:r w:rsidRPr="008601AF" w:rsidDel="0016760B">
                <w:rPr>
                  <w:rFonts w:ascii="Trebuchet MS" w:hAnsi="Trebuchet MS" w:cs="Arial"/>
                  <w:color w:val="000000"/>
                  <w:sz w:val="20"/>
                  <w:szCs w:val="20"/>
                  <w:lang w:bidi="th-TH"/>
                </w:rPr>
                <w:delText>26/04/2021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5438A0" w14:textId="6F91C3AB" w:rsidR="008601AF" w:rsidRPr="008601AF" w:rsidRDefault="008601AF" w:rsidP="003C2C2A">
            <w:pPr>
              <w:jc w:val="center"/>
              <w:rPr>
                <w:rFonts w:ascii="Trebuchet MS" w:hAnsi="Trebuchet MS" w:cs="Arial"/>
                <w:color w:val="000000"/>
                <w:sz w:val="20"/>
                <w:szCs w:val="20"/>
                <w:lang w:bidi="th-TH"/>
              </w:rPr>
            </w:pPr>
            <w:del w:id="15755"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4E060C2C" w14:textId="77777777" w:rsidTr="0016760B">
        <w:tblPrEx>
          <w:tblW w:w="5000" w:type="pct"/>
          <w:tblCellMar>
            <w:left w:w="70" w:type="dxa"/>
            <w:right w:w="70" w:type="dxa"/>
          </w:tblCellMar>
          <w:tblPrExChange w:id="15756" w:author="Philippe Hollanda - Oliveira Trust" w:date="2022-07-19T10:03:00Z">
            <w:tblPrEx>
              <w:tblW w:w="5000" w:type="pct"/>
              <w:tblCellMar>
                <w:left w:w="70" w:type="dxa"/>
                <w:right w:w="70" w:type="dxa"/>
              </w:tblCellMar>
            </w:tblPrEx>
          </w:tblPrExChange>
        </w:tblPrEx>
        <w:trPr>
          <w:trHeight w:val="1785"/>
          <w:trPrChange w:id="157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F5FE1F" w14:textId="0E09A439" w:rsidR="008601AF" w:rsidRPr="008601AF" w:rsidRDefault="008601AF" w:rsidP="003C2C2A">
            <w:pPr>
              <w:jc w:val="center"/>
              <w:rPr>
                <w:rFonts w:ascii="Trebuchet MS" w:hAnsi="Trebuchet MS" w:cs="Arial"/>
                <w:color w:val="000000"/>
                <w:sz w:val="20"/>
                <w:szCs w:val="20"/>
                <w:lang w:bidi="th-TH"/>
              </w:rPr>
            </w:pPr>
            <w:del w:id="1575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22A720" w14:textId="2870E4E3" w:rsidR="008601AF" w:rsidRPr="008601AF" w:rsidRDefault="008601AF" w:rsidP="003C2C2A">
            <w:pPr>
              <w:jc w:val="center"/>
              <w:rPr>
                <w:rFonts w:ascii="Trebuchet MS" w:hAnsi="Trebuchet MS" w:cs="Arial"/>
                <w:color w:val="000000"/>
                <w:sz w:val="20"/>
                <w:szCs w:val="20"/>
                <w:lang w:bidi="th-TH"/>
              </w:rPr>
            </w:pPr>
            <w:del w:id="15761" w:author="Philippe Hollanda - Oliveira Trust" w:date="2022-07-19T10:03:00Z">
              <w:r w:rsidRPr="008601AF" w:rsidDel="0016760B">
                <w:rPr>
                  <w:rFonts w:ascii="Trebuchet MS" w:hAnsi="Trebuchet MS" w:cs="Arial"/>
                  <w:color w:val="000000"/>
                  <w:sz w:val="20"/>
                  <w:szCs w:val="20"/>
                  <w:lang w:bidi="th-TH"/>
                </w:rPr>
                <w:delText>26/04/2021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727BDA" w14:textId="6DE294BC" w:rsidR="008601AF" w:rsidRPr="008601AF" w:rsidRDefault="008601AF" w:rsidP="003C2C2A">
            <w:pPr>
              <w:jc w:val="center"/>
              <w:rPr>
                <w:rFonts w:ascii="Trebuchet MS" w:hAnsi="Trebuchet MS" w:cs="Arial"/>
                <w:color w:val="000000"/>
                <w:sz w:val="20"/>
                <w:szCs w:val="20"/>
                <w:lang w:bidi="th-TH"/>
              </w:rPr>
            </w:pPr>
            <w:del w:id="15763"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69B4D8BD" w14:textId="77777777" w:rsidTr="0016760B">
        <w:tblPrEx>
          <w:tblW w:w="5000" w:type="pct"/>
          <w:tblCellMar>
            <w:left w:w="70" w:type="dxa"/>
            <w:right w:w="70" w:type="dxa"/>
          </w:tblCellMar>
          <w:tblPrExChange w:id="15764" w:author="Philippe Hollanda - Oliveira Trust" w:date="2022-07-19T10:03:00Z">
            <w:tblPrEx>
              <w:tblW w:w="5000" w:type="pct"/>
              <w:tblCellMar>
                <w:left w:w="70" w:type="dxa"/>
                <w:right w:w="70" w:type="dxa"/>
              </w:tblCellMar>
            </w:tblPrEx>
          </w:tblPrExChange>
        </w:tblPrEx>
        <w:trPr>
          <w:trHeight w:val="1785"/>
          <w:trPrChange w:id="157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0DD3BE" w14:textId="61E9C100" w:rsidR="008601AF" w:rsidRPr="008601AF" w:rsidRDefault="008601AF" w:rsidP="003C2C2A">
            <w:pPr>
              <w:jc w:val="center"/>
              <w:rPr>
                <w:rFonts w:ascii="Trebuchet MS" w:hAnsi="Trebuchet MS" w:cs="Arial"/>
                <w:color w:val="000000"/>
                <w:sz w:val="20"/>
                <w:szCs w:val="20"/>
                <w:lang w:bidi="th-TH"/>
              </w:rPr>
            </w:pPr>
            <w:del w:id="1576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80FF1D" w14:textId="16915EAD" w:rsidR="008601AF" w:rsidRPr="008601AF" w:rsidRDefault="008601AF" w:rsidP="003C2C2A">
            <w:pPr>
              <w:jc w:val="center"/>
              <w:rPr>
                <w:rFonts w:ascii="Trebuchet MS" w:hAnsi="Trebuchet MS" w:cs="Arial"/>
                <w:color w:val="000000"/>
                <w:sz w:val="20"/>
                <w:szCs w:val="20"/>
                <w:lang w:bidi="th-TH"/>
              </w:rPr>
            </w:pPr>
            <w:del w:id="15769" w:author="Philippe Hollanda - Oliveira Trust" w:date="2022-07-19T10:03:00Z">
              <w:r w:rsidRPr="008601AF" w:rsidDel="0016760B">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C79BE8" w14:textId="22EDC453" w:rsidR="008601AF" w:rsidRPr="008601AF" w:rsidRDefault="008601AF" w:rsidP="003C2C2A">
            <w:pPr>
              <w:jc w:val="center"/>
              <w:rPr>
                <w:rFonts w:ascii="Trebuchet MS" w:hAnsi="Trebuchet MS" w:cs="Arial"/>
                <w:color w:val="000000"/>
                <w:sz w:val="20"/>
                <w:szCs w:val="20"/>
                <w:lang w:bidi="th-TH"/>
              </w:rPr>
            </w:pPr>
            <w:del w:id="15771" w:author="Philippe Hollanda - Oliveira Trust" w:date="2022-07-19T10:03:00Z">
              <w:r w:rsidRPr="008601AF" w:rsidDel="0016760B">
                <w:rPr>
                  <w:rFonts w:ascii="Trebuchet MS" w:hAnsi="Trebuchet MS" w:cs="Arial"/>
                  <w:color w:val="000000"/>
                  <w:sz w:val="20"/>
                  <w:szCs w:val="20"/>
                  <w:lang w:bidi="th-TH"/>
                </w:rPr>
                <w:delText>R$ 240,00</w:delText>
              </w:r>
            </w:del>
          </w:p>
        </w:tc>
      </w:tr>
      <w:tr w:rsidR="008601AF" w:rsidRPr="008601AF" w14:paraId="3D70B7E4" w14:textId="77777777" w:rsidTr="0016760B">
        <w:tblPrEx>
          <w:tblW w:w="5000" w:type="pct"/>
          <w:tblCellMar>
            <w:left w:w="70" w:type="dxa"/>
            <w:right w:w="70" w:type="dxa"/>
          </w:tblCellMar>
          <w:tblPrExChange w:id="15772" w:author="Philippe Hollanda - Oliveira Trust" w:date="2022-07-19T10:03:00Z">
            <w:tblPrEx>
              <w:tblW w:w="5000" w:type="pct"/>
              <w:tblCellMar>
                <w:left w:w="70" w:type="dxa"/>
                <w:right w:w="70" w:type="dxa"/>
              </w:tblCellMar>
            </w:tblPrEx>
          </w:tblPrExChange>
        </w:tblPrEx>
        <w:trPr>
          <w:trHeight w:val="1785"/>
          <w:trPrChange w:id="157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EBCA1D" w14:textId="52EDB4D3" w:rsidR="008601AF" w:rsidRPr="008601AF" w:rsidRDefault="008601AF" w:rsidP="003C2C2A">
            <w:pPr>
              <w:jc w:val="center"/>
              <w:rPr>
                <w:rFonts w:ascii="Trebuchet MS" w:hAnsi="Trebuchet MS" w:cs="Arial"/>
                <w:color w:val="000000"/>
                <w:sz w:val="20"/>
                <w:szCs w:val="20"/>
                <w:lang w:bidi="th-TH"/>
              </w:rPr>
            </w:pPr>
            <w:del w:id="1577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B59340" w14:textId="4F322CCE" w:rsidR="008601AF" w:rsidRPr="008601AF" w:rsidRDefault="008601AF" w:rsidP="003C2C2A">
            <w:pPr>
              <w:jc w:val="center"/>
              <w:rPr>
                <w:rFonts w:ascii="Trebuchet MS" w:hAnsi="Trebuchet MS" w:cs="Arial"/>
                <w:color w:val="000000"/>
                <w:sz w:val="20"/>
                <w:szCs w:val="20"/>
                <w:lang w:bidi="th-TH"/>
              </w:rPr>
            </w:pPr>
            <w:del w:id="15777" w:author="Philippe Hollanda - Oliveira Trust" w:date="2022-07-19T10:03:00Z">
              <w:r w:rsidRPr="008601AF" w:rsidDel="0016760B">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DEDA7C" w14:textId="5F9E1901" w:rsidR="008601AF" w:rsidRPr="008601AF" w:rsidRDefault="008601AF" w:rsidP="003C2C2A">
            <w:pPr>
              <w:jc w:val="center"/>
              <w:rPr>
                <w:rFonts w:ascii="Trebuchet MS" w:hAnsi="Trebuchet MS" w:cs="Arial"/>
                <w:color w:val="000000"/>
                <w:sz w:val="20"/>
                <w:szCs w:val="20"/>
                <w:lang w:bidi="th-TH"/>
              </w:rPr>
            </w:pPr>
            <w:del w:id="15779" w:author="Philippe Hollanda - Oliveira Trust" w:date="2022-07-19T10:03:00Z">
              <w:r w:rsidRPr="008601AF" w:rsidDel="0016760B">
                <w:rPr>
                  <w:rFonts w:ascii="Trebuchet MS" w:hAnsi="Trebuchet MS" w:cs="Arial"/>
                  <w:color w:val="000000"/>
                  <w:sz w:val="20"/>
                  <w:szCs w:val="20"/>
                  <w:lang w:bidi="th-TH"/>
                </w:rPr>
                <w:delText>R$ 290,00</w:delText>
              </w:r>
            </w:del>
          </w:p>
        </w:tc>
      </w:tr>
      <w:tr w:rsidR="008601AF" w:rsidRPr="008601AF" w14:paraId="62C54360" w14:textId="77777777" w:rsidTr="0016760B">
        <w:tblPrEx>
          <w:tblW w:w="5000" w:type="pct"/>
          <w:tblCellMar>
            <w:left w:w="70" w:type="dxa"/>
            <w:right w:w="70" w:type="dxa"/>
          </w:tblCellMar>
          <w:tblPrExChange w:id="15780" w:author="Philippe Hollanda - Oliveira Trust" w:date="2022-07-19T10:03:00Z">
            <w:tblPrEx>
              <w:tblW w:w="5000" w:type="pct"/>
              <w:tblCellMar>
                <w:left w:w="70" w:type="dxa"/>
                <w:right w:w="70" w:type="dxa"/>
              </w:tblCellMar>
            </w:tblPrEx>
          </w:tblPrExChange>
        </w:tblPrEx>
        <w:trPr>
          <w:trHeight w:val="1785"/>
          <w:trPrChange w:id="157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4B6E6F" w14:textId="37288B63" w:rsidR="008601AF" w:rsidRPr="008601AF" w:rsidRDefault="008601AF" w:rsidP="003C2C2A">
            <w:pPr>
              <w:jc w:val="center"/>
              <w:rPr>
                <w:rFonts w:ascii="Trebuchet MS" w:hAnsi="Trebuchet MS" w:cs="Arial"/>
                <w:color w:val="000000"/>
                <w:sz w:val="20"/>
                <w:szCs w:val="20"/>
                <w:lang w:bidi="th-TH"/>
              </w:rPr>
            </w:pPr>
            <w:del w:id="1578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D87289" w14:textId="7B7AF57C" w:rsidR="008601AF" w:rsidRPr="008601AF" w:rsidRDefault="008601AF" w:rsidP="003C2C2A">
            <w:pPr>
              <w:jc w:val="center"/>
              <w:rPr>
                <w:rFonts w:ascii="Trebuchet MS" w:hAnsi="Trebuchet MS" w:cs="Arial"/>
                <w:color w:val="000000"/>
                <w:sz w:val="20"/>
                <w:szCs w:val="20"/>
                <w:lang w:bidi="th-TH"/>
              </w:rPr>
            </w:pPr>
            <w:del w:id="15785" w:author="Philippe Hollanda - Oliveira Trust" w:date="2022-07-19T10:03:00Z">
              <w:r w:rsidRPr="008601AF" w:rsidDel="0016760B">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AEE649" w14:textId="043EE244" w:rsidR="008601AF" w:rsidRPr="008601AF" w:rsidRDefault="008601AF" w:rsidP="003C2C2A">
            <w:pPr>
              <w:jc w:val="center"/>
              <w:rPr>
                <w:rFonts w:ascii="Trebuchet MS" w:hAnsi="Trebuchet MS" w:cs="Arial"/>
                <w:color w:val="000000"/>
                <w:sz w:val="20"/>
                <w:szCs w:val="20"/>
                <w:lang w:bidi="th-TH"/>
              </w:rPr>
            </w:pPr>
            <w:del w:id="15787" w:author="Philippe Hollanda - Oliveira Trust" w:date="2022-07-19T10:03:00Z">
              <w:r w:rsidRPr="008601AF" w:rsidDel="0016760B">
                <w:rPr>
                  <w:rFonts w:ascii="Trebuchet MS" w:hAnsi="Trebuchet MS" w:cs="Arial"/>
                  <w:color w:val="000000"/>
                  <w:sz w:val="20"/>
                  <w:szCs w:val="20"/>
                  <w:lang w:bidi="th-TH"/>
                </w:rPr>
                <w:delText>R$ 6.802,66</w:delText>
              </w:r>
            </w:del>
          </w:p>
        </w:tc>
      </w:tr>
      <w:tr w:rsidR="008601AF" w:rsidRPr="008601AF" w14:paraId="4392E67D" w14:textId="77777777" w:rsidTr="0016760B">
        <w:tblPrEx>
          <w:tblW w:w="5000" w:type="pct"/>
          <w:tblCellMar>
            <w:left w:w="70" w:type="dxa"/>
            <w:right w:w="70" w:type="dxa"/>
          </w:tblCellMar>
          <w:tblPrExChange w:id="15788" w:author="Philippe Hollanda - Oliveira Trust" w:date="2022-07-19T10:03:00Z">
            <w:tblPrEx>
              <w:tblW w:w="5000" w:type="pct"/>
              <w:tblCellMar>
                <w:left w:w="70" w:type="dxa"/>
                <w:right w:w="70" w:type="dxa"/>
              </w:tblCellMar>
            </w:tblPrEx>
          </w:tblPrExChange>
        </w:tblPrEx>
        <w:trPr>
          <w:trHeight w:val="1785"/>
          <w:trPrChange w:id="157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B6B74E" w14:textId="746D913A" w:rsidR="008601AF" w:rsidRPr="008601AF" w:rsidRDefault="008601AF" w:rsidP="003C2C2A">
            <w:pPr>
              <w:jc w:val="center"/>
              <w:rPr>
                <w:rFonts w:ascii="Trebuchet MS" w:hAnsi="Trebuchet MS" w:cs="Arial"/>
                <w:color w:val="000000"/>
                <w:sz w:val="20"/>
                <w:szCs w:val="20"/>
                <w:lang w:bidi="th-TH"/>
              </w:rPr>
            </w:pPr>
            <w:del w:id="15791"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7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A307B9" w14:textId="7F838AB7" w:rsidR="008601AF" w:rsidRPr="008601AF" w:rsidRDefault="008601AF" w:rsidP="003C2C2A">
            <w:pPr>
              <w:jc w:val="center"/>
              <w:rPr>
                <w:rFonts w:ascii="Trebuchet MS" w:hAnsi="Trebuchet MS" w:cs="Arial"/>
                <w:color w:val="000000"/>
                <w:sz w:val="20"/>
                <w:szCs w:val="20"/>
                <w:lang w:bidi="th-TH"/>
              </w:rPr>
            </w:pPr>
            <w:del w:id="15793" w:author="Philippe Hollanda - Oliveira Trust" w:date="2022-07-19T10:03:00Z">
              <w:r w:rsidRPr="008601AF" w:rsidDel="0016760B">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7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6C1C9F" w14:textId="297819D3" w:rsidR="008601AF" w:rsidRPr="008601AF" w:rsidRDefault="008601AF" w:rsidP="003C2C2A">
            <w:pPr>
              <w:jc w:val="center"/>
              <w:rPr>
                <w:rFonts w:ascii="Trebuchet MS" w:hAnsi="Trebuchet MS" w:cs="Arial"/>
                <w:color w:val="000000"/>
                <w:sz w:val="20"/>
                <w:szCs w:val="20"/>
                <w:lang w:bidi="th-TH"/>
              </w:rPr>
            </w:pPr>
            <w:del w:id="15795" w:author="Philippe Hollanda - Oliveira Trust" w:date="2022-07-19T10:03:00Z">
              <w:r w:rsidRPr="008601AF" w:rsidDel="0016760B">
                <w:rPr>
                  <w:rFonts w:ascii="Trebuchet MS" w:hAnsi="Trebuchet MS" w:cs="Arial"/>
                  <w:color w:val="000000"/>
                  <w:sz w:val="20"/>
                  <w:szCs w:val="20"/>
                  <w:lang w:bidi="th-TH"/>
                </w:rPr>
                <w:delText>R$ 106.512,17</w:delText>
              </w:r>
            </w:del>
          </w:p>
        </w:tc>
      </w:tr>
      <w:tr w:rsidR="008601AF" w:rsidRPr="008601AF" w14:paraId="4867AED6" w14:textId="77777777" w:rsidTr="0016760B">
        <w:tblPrEx>
          <w:tblW w:w="5000" w:type="pct"/>
          <w:tblCellMar>
            <w:left w:w="70" w:type="dxa"/>
            <w:right w:w="70" w:type="dxa"/>
          </w:tblCellMar>
          <w:tblPrExChange w:id="15796" w:author="Philippe Hollanda - Oliveira Trust" w:date="2022-07-19T10:03:00Z">
            <w:tblPrEx>
              <w:tblW w:w="5000" w:type="pct"/>
              <w:tblCellMar>
                <w:left w:w="70" w:type="dxa"/>
                <w:right w:w="70" w:type="dxa"/>
              </w:tblCellMar>
            </w:tblPrEx>
          </w:tblPrExChange>
        </w:tblPrEx>
        <w:trPr>
          <w:trHeight w:val="1785"/>
          <w:trPrChange w:id="157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7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A12472" w14:textId="6072ADAC" w:rsidR="008601AF" w:rsidRPr="008601AF" w:rsidRDefault="008601AF" w:rsidP="003C2C2A">
            <w:pPr>
              <w:jc w:val="center"/>
              <w:rPr>
                <w:rFonts w:ascii="Trebuchet MS" w:hAnsi="Trebuchet MS" w:cs="Arial"/>
                <w:color w:val="000000"/>
                <w:sz w:val="20"/>
                <w:szCs w:val="20"/>
                <w:lang w:bidi="th-TH"/>
              </w:rPr>
            </w:pPr>
            <w:del w:id="15799"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001DDA" w14:textId="271EB782" w:rsidR="008601AF" w:rsidRPr="008601AF" w:rsidRDefault="008601AF" w:rsidP="003C2C2A">
            <w:pPr>
              <w:jc w:val="center"/>
              <w:rPr>
                <w:rFonts w:ascii="Trebuchet MS" w:hAnsi="Trebuchet MS" w:cs="Arial"/>
                <w:color w:val="000000"/>
                <w:sz w:val="20"/>
                <w:szCs w:val="20"/>
                <w:lang w:bidi="th-TH"/>
              </w:rPr>
            </w:pPr>
            <w:del w:id="15801" w:author="Philippe Hollanda - Oliveira Trust" w:date="2022-07-19T10:03:00Z">
              <w:r w:rsidRPr="008601AF" w:rsidDel="0016760B">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861887" w14:textId="2A695CED" w:rsidR="008601AF" w:rsidRPr="008601AF" w:rsidRDefault="008601AF" w:rsidP="003C2C2A">
            <w:pPr>
              <w:jc w:val="center"/>
              <w:rPr>
                <w:rFonts w:ascii="Trebuchet MS" w:hAnsi="Trebuchet MS" w:cs="Arial"/>
                <w:color w:val="000000"/>
                <w:sz w:val="20"/>
                <w:szCs w:val="20"/>
                <w:lang w:bidi="th-TH"/>
              </w:rPr>
            </w:pPr>
            <w:del w:id="15803" w:author="Philippe Hollanda - Oliveira Trust" w:date="2022-07-19T10:03:00Z">
              <w:r w:rsidRPr="008601AF" w:rsidDel="0016760B">
                <w:rPr>
                  <w:rFonts w:ascii="Trebuchet MS" w:hAnsi="Trebuchet MS" w:cs="Arial"/>
                  <w:color w:val="000000"/>
                  <w:sz w:val="20"/>
                  <w:szCs w:val="20"/>
                  <w:lang w:bidi="th-TH"/>
                </w:rPr>
                <w:delText>R$ 110.772,70</w:delText>
              </w:r>
            </w:del>
          </w:p>
        </w:tc>
      </w:tr>
      <w:tr w:rsidR="008601AF" w:rsidRPr="008601AF" w14:paraId="5BD0263D" w14:textId="77777777" w:rsidTr="0016760B">
        <w:tblPrEx>
          <w:tblW w:w="5000" w:type="pct"/>
          <w:tblCellMar>
            <w:left w:w="70" w:type="dxa"/>
            <w:right w:w="70" w:type="dxa"/>
          </w:tblCellMar>
          <w:tblPrExChange w:id="15804" w:author="Philippe Hollanda - Oliveira Trust" w:date="2022-07-19T10:03:00Z">
            <w:tblPrEx>
              <w:tblW w:w="5000" w:type="pct"/>
              <w:tblCellMar>
                <w:left w:w="70" w:type="dxa"/>
                <w:right w:w="70" w:type="dxa"/>
              </w:tblCellMar>
            </w:tblPrEx>
          </w:tblPrExChange>
        </w:tblPrEx>
        <w:trPr>
          <w:trHeight w:val="1785"/>
          <w:trPrChange w:id="158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AB1FA2" w14:textId="4B27C6DD" w:rsidR="008601AF" w:rsidRPr="008601AF" w:rsidRDefault="008601AF" w:rsidP="003C2C2A">
            <w:pPr>
              <w:jc w:val="center"/>
              <w:rPr>
                <w:rFonts w:ascii="Trebuchet MS" w:hAnsi="Trebuchet MS" w:cs="Arial"/>
                <w:color w:val="000000"/>
                <w:sz w:val="20"/>
                <w:szCs w:val="20"/>
                <w:lang w:bidi="th-TH"/>
              </w:rPr>
            </w:pPr>
            <w:del w:id="1580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E96629" w14:textId="2D059B69" w:rsidR="008601AF" w:rsidRPr="008601AF" w:rsidRDefault="008601AF" w:rsidP="003C2C2A">
            <w:pPr>
              <w:jc w:val="center"/>
              <w:rPr>
                <w:rFonts w:ascii="Trebuchet MS" w:hAnsi="Trebuchet MS" w:cs="Arial"/>
                <w:color w:val="000000"/>
                <w:sz w:val="20"/>
                <w:szCs w:val="20"/>
                <w:lang w:bidi="th-TH"/>
              </w:rPr>
            </w:pPr>
            <w:del w:id="15809" w:author="Philippe Hollanda - Oliveira Trust" w:date="2022-07-19T10:03:00Z">
              <w:r w:rsidRPr="008601AF" w:rsidDel="0016760B">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012AB5" w14:textId="2A7D8936" w:rsidR="008601AF" w:rsidRPr="008601AF" w:rsidRDefault="008601AF" w:rsidP="003C2C2A">
            <w:pPr>
              <w:jc w:val="center"/>
              <w:rPr>
                <w:rFonts w:ascii="Trebuchet MS" w:hAnsi="Trebuchet MS" w:cs="Arial"/>
                <w:color w:val="000000"/>
                <w:sz w:val="20"/>
                <w:szCs w:val="20"/>
                <w:lang w:bidi="th-TH"/>
              </w:rPr>
            </w:pPr>
            <w:del w:id="15811" w:author="Philippe Hollanda - Oliveira Trust" w:date="2022-07-19T10:03:00Z">
              <w:r w:rsidRPr="008601AF" w:rsidDel="0016760B">
                <w:rPr>
                  <w:rFonts w:ascii="Trebuchet MS" w:hAnsi="Trebuchet MS" w:cs="Arial"/>
                  <w:color w:val="000000"/>
                  <w:sz w:val="20"/>
                  <w:szCs w:val="20"/>
                  <w:lang w:bidi="th-TH"/>
                </w:rPr>
                <w:delText>R$ 150.399,01</w:delText>
              </w:r>
            </w:del>
          </w:p>
        </w:tc>
      </w:tr>
      <w:tr w:rsidR="008601AF" w:rsidRPr="008601AF" w14:paraId="7B3F59A0" w14:textId="77777777" w:rsidTr="0016760B">
        <w:tblPrEx>
          <w:tblW w:w="5000" w:type="pct"/>
          <w:tblCellMar>
            <w:left w:w="70" w:type="dxa"/>
            <w:right w:w="70" w:type="dxa"/>
          </w:tblCellMar>
          <w:tblPrExChange w:id="15812" w:author="Philippe Hollanda - Oliveira Trust" w:date="2022-07-19T10:03:00Z">
            <w:tblPrEx>
              <w:tblW w:w="5000" w:type="pct"/>
              <w:tblCellMar>
                <w:left w:w="70" w:type="dxa"/>
                <w:right w:w="70" w:type="dxa"/>
              </w:tblCellMar>
            </w:tblPrEx>
          </w:tblPrExChange>
        </w:tblPrEx>
        <w:trPr>
          <w:trHeight w:val="1785"/>
          <w:trPrChange w:id="158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57CCBF" w14:textId="5DF57218" w:rsidR="008601AF" w:rsidRPr="008601AF" w:rsidRDefault="008601AF" w:rsidP="003C2C2A">
            <w:pPr>
              <w:jc w:val="center"/>
              <w:rPr>
                <w:rFonts w:ascii="Trebuchet MS" w:hAnsi="Trebuchet MS" w:cs="Arial"/>
                <w:color w:val="000000"/>
                <w:sz w:val="20"/>
                <w:szCs w:val="20"/>
                <w:lang w:bidi="th-TH"/>
              </w:rPr>
            </w:pPr>
            <w:del w:id="15815"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56AC61" w14:textId="65A71AAF" w:rsidR="008601AF" w:rsidRPr="008601AF" w:rsidRDefault="008601AF" w:rsidP="003C2C2A">
            <w:pPr>
              <w:jc w:val="center"/>
              <w:rPr>
                <w:rFonts w:ascii="Trebuchet MS" w:hAnsi="Trebuchet MS" w:cs="Arial"/>
                <w:color w:val="000000"/>
                <w:sz w:val="20"/>
                <w:szCs w:val="20"/>
                <w:lang w:bidi="th-TH"/>
              </w:rPr>
            </w:pPr>
            <w:del w:id="15817" w:author="Philippe Hollanda - Oliveira Trust" w:date="2022-07-19T10:03:00Z">
              <w:r w:rsidRPr="008601AF" w:rsidDel="0016760B">
                <w:rPr>
                  <w:rFonts w:ascii="Trebuchet MS" w:hAnsi="Trebuchet MS" w:cs="Arial"/>
                  <w:color w:val="000000"/>
                  <w:sz w:val="20"/>
                  <w:szCs w:val="20"/>
                  <w:lang w:bidi="th-TH"/>
                </w:rPr>
                <w:delText>20/05/2021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1FDBC7" w14:textId="5004DD35" w:rsidR="008601AF" w:rsidRPr="008601AF" w:rsidRDefault="008601AF" w:rsidP="003C2C2A">
            <w:pPr>
              <w:jc w:val="center"/>
              <w:rPr>
                <w:rFonts w:ascii="Trebuchet MS" w:hAnsi="Trebuchet MS" w:cs="Arial"/>
                <w:color w:val="000000"/>
                <w:sz w:val="20"/>
                <w:szCs w:val="20"/>
                <w:lang w:bidi="th-TH"/>
              </w:rPr>
            </w:pPr>
            <w:del w:id="15819" w:author="Philippe Hollanda - Oliveira Trust" w:date="2022-07-19T10:03:00Z">
              <w:r w:rsidRPr="008601AF" w:rsidDel="0016760B">
                <w:rPr>
                  <w:rFonts w:ascii="Trebuchet MS" w:hAnsi="Trebuchet MS" w:cs="Arial"/>
                  <w:color w:val="000000"/>
                  <w:sz w:val="20"/>
                  <w:szCs w:val="20"/>
                  <w:lang w:bidi="th-TH"/>
                </w:rPr>
                <w:delText>R$ 6.384,00</w:delText>
              </w:r>
            </w:del>
          </w:p>
        </w:tc>
      </w:tr>
      <w:tr w:rsidR="008601AF" w:rsidRPr="008601AF" w14:paraId="4CFB1487" w14:textId="77777777" w:rsidTr="0016760B">
        <w:tblPrEx>
          <w:tblW w:w="5000" w:type="pct"/>
          <w:tblCellMar>
            <w:left w:w="70" w:type="dxa"/>
            <w:right w:w="70" w:type="dxa"/>
          </w:tblCellMar>
          <w:tblPrExChange w:id="15820" w:author="Philippe Hollanda - Oliveira Trust" w:date="2022-07-19T10:03:00Z">
            <w:tblPrEx>
              <w:tblW w:w="5000" w:type="pct"/>
              <w:tblCellMar>
                <w:left w:w="70" w:type="dxa"/>
                <w:right w:w="70" w:type="dxa"/>
              </w:tblCellMar>
            </w:tblPrEx>
          </w:tblPrExChange>
        </w:tblPrEx>
        <w:trPr>
          <w:trHeight w:val="1785"/>
          <w:trPrChange w:id="158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5E4463" w14:textId="4F422EFD" w:rsidR="008601AF" w:rsidRPr="008601AF" w:rsidRDefault="008601AF" w:rsidP="003C2C2A">
            <w:pPr>
              <w:jc w:val="center"/>
              <w:rPr>
                <w:rFonts w:ascii="Trebuchet MS" w:hAnsi="Trebuchet MS" w:cs="Arial"/>
                <w:color w:val="000000"/>
                <w:sz w:val="20"/>
                <w:szCs w:val="20"/>
                <w:lang w:bidi="th-TH"/>
              </w:rPr>
            </w:pPr>
            <w:del w:id="1582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726E24" w14:textId="6D1B66C3" w:rsidR="008601AF" w:rsidRPr="008601AF" w:rsidRDefault="008601AF" w:rsidP="003C2C2A">
            <w:pPr>
              <w:jc w:val="center"/>
              <w:rPr>
                <w:rFonts w:ascii="Trebuchet MS" w:hAnsi="Trebuchet MS" w:cs="Arial"/>
                <w:color w:val="000000"/>
                <w:sz w:val="20"/>
                <w:szCs w:val="20"/>
                <w:lang w:bidi="th-TH"/>
              </w:rPr>
            </w:pPr>
            <w:del w:id="15825" w:author="Philippe Hollanda - Oliveira Trust" w:date="2022-07-19T10:03:00Z">
              <w:r w:rsidRPr="008601AF" w:rsidDel="0016760B">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F855A9" w14:textId="2C26F1EA" w:rsidR="008601AF" w:rsidRPr="008601AF" w:rsidRDefault="008601AF" w:rsidP="003C2C2A">
            <w:pPr>
              <w:jc w:val="center"/>
              <w:rPr>
                <w:rFonts w:ascii="Trebuchet MS" w:hAnsi="Trebuchet MS" w:cs="Arial"/>
                <w:color w:val="000000"/>
                <w:sz w:val="20"/>
                <w:szCs w:val="20"/>
                <w:lang w:bidi="th-TH"/>
              </w:rPr>
            </w:pPr>
            <w:del w:id="15827" w:author="Philippe Hollanda - Oliveira Trust" w:date="2022-07-19T10:03:00Z">
              <w:r w:rsidRPr="008601AF" w:rsidDel="0016760B">
                <w:rPr>
                  <w:rFonts w:ascii="Trebuchet MS" w:hAnsi="Trebuchet MS" w:cs="Arial"/>
                  <w:color w:val="000000"/>
                  <w:sz w:val="20"/>
                  <w:szCs w:val="20"/>
                  <w:lang w:bidi="th-TH"/>
                </w:rPr>
                <w:delText>R$ 900,00</w:delText>
              </w:r>
            </w:del>
          </w:p>
        </w:tc>
      </w:tr>
      <w:tr w:rsidR="008601AF" w:rsidRPr="008601AF" w14:paraId="2E4BBCAE" w14:textId="77777777" w:rsidTr="0016760B">
        <w:tblPrEx>
          <w:tblW w:w="5000" w:type="pct"/>
          <w:tblCellMar>
            <w:left w:w="70" w:type="dxa"/>
            <w:right w:w="70" w:type="dxa"/>
          </w:tblCellMar>
          <w:tblPrExChange w:id="15828" w:author="Philippe Hollanda - Oliveira Trust" w:date="2022-07-19T10:03:00Z">
            <w:tblPrEx>
              <w:tblW w:w="5000" w:type="pct"/>
              <w:tblCellMar>
                <w:left w:w="70" w:type="dxa"/>
                <w:right w:w="70" w:type="dxa"/>
              </w:tblCellMar>
            </w:tblPrEx>
          </w:tblPrExChange>
        </w:tblPrEx>
        <w:trPr>
          <w:trHeight w:val="1785"/>
          <w:trPrChange w:id="158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4F5A9B" w14:textId="75E67981" w:rsidR="008601AF" w:rsidRPr="008601AF" w:rsidRDefault="008601AF" w:rsidP="003C2C2A">
            <w:pPr>
              <w:jc w:val="center"/>
              <w:rPr>
                <w:rFonts w:ascii="Trebuchet MS" w:hAnsi="Trebuchet MS" w:cs="Arial"/>
                <w:color w:val="000000"/>
                <w:sz w:val="20"/>
                <w:szCs w:val="20"/>
                <w:lang w:bidi="th-TH"/>
              </w:rPr>
            </w:pPr>
            <w:del w:id="15831" w:author="Philippe Hollanda - Oliveira Trust" w:date="2022-07-19T10:03:00Z">
              <w:r w:rsidRPr="008601AF" w:rsidDel="0016760B">
                <w:rPr>
                  <w:rFonts w:ascii="Trebuchet MS" w:hAnsi="Trebuchet MS" w:cs="Arial"/>
                  <w:color w:val="000000"/>
                  <w:sz w:val="20"/>
                  <w:szCs w:val="20"/>
                  <w:lang w:bidi="th-TH"/>
                </w:rPr>
                <w:delText>SERVIÇO DE TRANSPORTE - FRETE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53C4CD" w14:textId="71416C59" w:rsidR="008601AF" w:rsidRPr="008601AF" w:rsidRDefault="008601AF" w:rsidP="003C2C2A">
            <w:pPr>
              <w:jc w:val="center"/>
              <w:rPr>
                <w:rFonts w:ascii="Trebuchet MS" w:hAnsi="Trebuchet MS" w:cs="Arial"/>
                <w:color w:val="000000"/>
                <w:sz w:val="20"/>
                <w:szCs w:val="20"/>
                <w:lang w:bidi="th-TH"/>
              </w:rPr>
            </w:pPr>
            <w:del w:id="15833" w:author="Philippe Hollanda - Oliveira Trust" w:date="2022-07-19T10:03:00Z">
              <w:r w:rsidRPr="008601AF" w:rsidDel="0016760B">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B1B3CF" w14:textId="39118C55" w:rsidR="008601AF" w:rsidRPr="008601AF" w:rsidRDefault="008601AF" w:rsidP="003C2C2A">
            <w:pPr>
              <w:jc w:val="center"/>
              <w:rPr>
                <w:rFonts w:ascii="Trebuchet MS" w:hAnsi="Trebuchet MS" w:cs="Arial"/>
                <w:color w:val="000000"/>
                <w:sz w:val="20"/>
                <w:szCs w:val="20"/>
                <w:lang w:bidi="th-TH"/>
              </w:rPr>
            </w:pPr>
            <w:del w:id="15835" w:author="Philippe Hollanda - Oliveira Trust" w:date="2022-07-19T10:03:00Z">
              <w:r w:rsidRPr="008601AF" w:rsidDel="0016760B">
                <w:rPr>
                  <w:rFonts w:ascii="Trebuchet MS" w:hAnsi="Trebuchet MS" w:cs="Arial"/>
                  <w:color w:val="000000"/>
                  <w:sz w:val="20"/>
                  <w:szCs w:val="20"/>
                  <w:lang w:bidi="th-TH"/>
                </w:rPr>
                <w:delText>R$ 237,17</w:delText>
              </w:r>
            </w:del>
          </w:p>
        </w:tc>
      </w:tr>
      <w:tr w:rsidR="008601AF" w:rsidRPr="008601AF" w14:paraId="6148BF2D" w14:textId="77777777" w:rsidTr="0016760B">
        <w:tblPrEx>
          <w:tblW w:w="5000" w:type="pct"/>
          <w:tblCellMar>
            <w:left w:w="70" w:type="dxa"/>
            <w:right w:w="70" w:type="dxa"/>
          </w:tblCellMar>
          <w:tblPrExChange w:id="15836" w:author="Philippe Hollanda - Oliveira Trust" w:date="2022-07-19T10:03:00Z">
            <w:tblPrEx>
              <w:tblW w:w="5000" w:type="pct"/>
              <w:tblCellMar>
                <w:left w:w="70" w:type="dxa"/>
                <w:right w:w="70" w:type="dxa"/>
              </w:tblCellMar>
            </w:tblPrEx>
          </w:tblPrExChange>
        </w:tblPrEx>
        <w:trPr>
          <w:trHeight w:val="1785"/>
          <w:trPrChange w:id="158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9226B2" w14:textId="19CCC651" w:rsidR="008601AF" w:rsidRPr="008601AF" w:rsidRDefault="008601AF" w:rsidP="003C2C2A">
            <w:pPr>
              <w:jc w:val="center"/>
              <w:rPr>
                <w:rFonts w:ascii="Trebuchet MS" w:hAnsi="Trebuchet MS" w:cs="Arial"/>
                <w:color w:val="000000"/>
                <w:sz w:val="20"/>
                <w:szCs w:val="20"/>
                <w:lang w:bidi="th-TH"/>
              </w:rPr>
            </w:pPr>
            <w:del w:id="15839" w:author="Philippe Hollanda - Oliveira Trust" w:date="2022-07-19T10:03:00Z">
              <w:r w:rsidRPr="008601AF" w:rsidDel="0016760B">
                <w:rPr>
                  <w:rFonts w:ascii="Trebuchet MS" w:hAnsi="Trebuchet MS" w:cs="Arial"/>
                  <w:color w:val="000000"/>
                  <w:sz w:val="20"/>
                  <w:szCs w:val="20"/>
                  <w:lang w:bidi="th-TH"/>
                </w:rPr>
                <w:delText>BRITA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3E33914" w14:textId="436877E8" w:rsidR="008601AF" w:rsidRPr="008601AF" w:rsidRDefault="008601AF" w:rsidP="003C2C2A">
            <w:pPr>
              <w:jc w:val="center"/>
              <w:rPr>
                <w:rFonts w:ascii="Trebuchet MS" w:hAnsi="Trebuchet MS" w:cs="Arial"/>
                <w:color w:val="000000"/>
                <w:sz w:val="20"/>
                <w:szCs w:val="20"/>
                <w:lang w:bidi="th-TH"/>
              </w:rPr>
            </w:pPr>
            <w:del w:id="15841" w:author="Philippe Hollanda - Oliveira Trust" w:date="2022-07-19T10:03:00Z">
              <w:r w:rsidRPr="008601AF" w:rsidDel="0016760B">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1199DD" w14:textId="25D04EB7" w:rsidR="008601AF" w:rsidRPr="008601AF" w:rsidRDefault="008601AF" w:rsidP="003C2C2A">
            <w:pPr>
              <w:jc w:val="center"/>
              <w:rPr>
                <w:rFonts w:ascii="Trebuchet MS" w:hAnsi="Trebuchet MS" w:cs="Arial"/>
                <w:color w:val="000000"/>
                <w:sz w:val="20"/>
                <w:szCs w:val="20"/>
                <w:lang w:bidi="th-TH"/>
              </w:rPr>
            </w:pPr>
            <w:del w:id="15843" w:author="Philippe Hollanda - Oliveira Trust" w:date="2022-07-19T10:03:00Z">
              <w:r w:rsidRPr="008601AF" w:rsidDel="0016760B">
                <w:rPr>
                  <w:rFonts w:ascii="Trebuchet MS" w:hAnsi="Trebuchet MS" w:cs="Arial"/>
                  <w:color w:val="000000"/>
                  <w:sz w:val="20"/>
                  <w:szCs w:val="20"/>
                  <w:lang w:bidi="th-TH"/>
                </w:rPr>
                <w:delText>R$ 479,65</w:delText>
              </w:r>
            </w:del>
          </w:p>
        </w:tc>
      </w:tr>
      <w:tr w:rsidR="008601AF" w:rsidRPr="008601AF" w14:paraId="4055B097" w14:textId="77777777" w:rsidTr="0016760B">
        <w:tblPrEx>
          <w:tblW w:w="5000" w:type="pct"/>
          <w:tblCellMar>
            <w:left w:w="70" w:type="dxa"/>
            <w:right w:w="70" w:type="dxa"/>
          </w:tblCellMar>
          <w:tblPrExChange w:id="15844" w:author="Philippe Hollanda - Oliveira Trust" w:date="2022-07-19T10:03:00Z">
            <w:tblPrEx>
              <w:tblW w:w="5000" w:type="pct"/>
              <w:tblCellMar>
                <w:left w:w="70" w:type="dxa"/>
                <w:right w:w="70" w:type="dxa"/>
              </w:tblCellMar>
            </w:tblPrEx>
          </w:tblPrExChange>
        </w:tblPrEx>
        <w:trPr>
          <w:trHeight w:val="1785"/>
          <w:trPrChange w:id="158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DAFFFC" w14:textId="3799E064" w:rsidR="008601AF" w:rsidRPr="008601AF" w:rsidRDefault="008601AF" w:rsidP="003C2C2A">
            <w:pPr>
              <w:jc w:val="center"/>
              <w:rPr>
                <w:rFonts w:ascii="Trebuchet MS" w:hAnsi="Trebuchet MS" w:cs="Arial"/>
                <w:color w:val="000000"/>
                <w:sz w:val="20"/>
                <w:szCs w:val="20"/>
                <w:lang w:bidi="th-TH"/>
              </w:rPr>
            </w:pPr>
            <w:del w:id="15847"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9B29D4" w14:textId="4E0E16A8" w:rsidR="008601AF" w:rsidRPr="008601AF" w:rsidRDefault="008601AF" w:rsidP="003C2C2A">
            <w:pPr>
              <w:jc w:val="center"/>
              <w:rPr>
                <w:rFonts w:ascii="Trebuchet MS" w:hAnsi="Trebuchet MS" w:cs="Arial"/>
                <w:color w:val="000000"/>
                <w:sz w:val="20"/>
                <w:szCs w:val="20"/>
                <w:lang w:bidi="th-TH"/>
              </w:rPr>
            </w:pPr>
            <w:del w:id="15849" w:author="Philippe Hollanda - Oliveira Trust" w:date="2022-07-19T10:03:00Z">
              <w:r w:rsidRPr="008601AF" w:rsidDel="0016760B">
                <w:rPr>
                  <w:rFonts w:ascii="Trebuchet MS" w:hAnsi="Trebuchet MS" w:cs="Arial"/>
                  <w:color w:val="000000"/>
                  <w:sz w:val="20"/>
                  <w:szCs w:val="20"/>
                  <w:lang w:bidi="th-TH"/>
                </w:rPr>
                <w:delText>06/05/2021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A0AE90" w14:textId="5FE0CC65" w:rsidR="008601AF" w:rsidRPr="008601AF" w:rsidRDefault="008601AF" w:rsidP="003C2C2A">
            <w:pPr>
              <w:jc w:val="center"/>
              <w:rPr>
                <w:rFonts w:ascii="Trebuchet MS" w:hAnsi="Trebuchet MS" w:cs="Arial"/>
                <w:color w:val="000000"/>
                <w:sz w:val="20"/>
                <w:szCs w:val="20"/>
                <w:lang w:bidi="th-TH"/>
              </w:rPr>
            </w:pPr>
            <w:del w:id="15851" w:author="Philippe Hollanda - Oliveira Trust" w:date="2022-07-19T10:03:00Z">
              <w:r w:rsidRPr="008601AF" w:rsidDel="0016760B">
                <w:rPr>
                  <w:rFonts w:ascii="Trebuchet MS" w:hAnsi="Trebuchet MS" w:cs="Arial"/>
                  <w:color w:val="000000"/>
                  <w:sz w:val="20"/>
                  <w:szCs w:val="20"/>
                  <w:lang w:bidi="th-TH"/>
                </w:rPr>
                <w:delText>R$ 8.400,00</w:delText>
              </w:r>
            </w:del>
          </w:p>
        </w:tc>
      </w:tr>
      <w:tr w:rsidR="008601AF" w:rsidRPr="008601AF" w14:paraId="27F6AACB" w14:textId="77777777" w:rsidTr="0016760B">
        <w:tblPrEx>
          <w:tblW w:w="5000" w:type="pct"/>
          <w:tblCellMar>
            <w:left w:w="70" w:type="dxa"/>
            <w:right w:w="70" w:type="dxa"/>
          </w:tblCellMar>
          <w:tblPrExChange w:id="15852" w:author="Philippe Hollanda - Oliveira Trust" w:date="2022-07-19T10:03:00Z">
            <w:tblPrEx>
              <w:tblW w:w="5000" w:type="pct"/>
              <w:tblCellMar>
                <w:left w:w="70" w:type="dxa"/>
                <w:right w:w="70" w:type="dxa"/>
              </w:tblCellMar>
            </w:tblPrEx>
          </w:tblPrExChange>
        </w:tblPrEx>
        <w:trPr>
          <w:trHeight w:val="1785"/>
          <w:trPrChange w:id="158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64685F" w14:textId="1CE00241" w:rsidR="008601AF" w:rsidRPr="008601AF" w:rsidRDefault="008601AF" w:rsidP="003C2C2A">
            <w:pPr>
              <w:jc w:val="center"/>
              <w:rPr>
                <w:rFonts w:ascii="Trebuchet MS" w:hAnsi="Trebuchet MS" w:cs="Arial"/>
                <w:color w:val="000000"/>
                <w:sz w:val="20"/>
                <w:szCs w:val="20"/>
                <w:lang w:bidi="th-TH"/>
              </w:rPr>
            </w:pPr>
            <w:del w:id="1585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04E458" w14:textId="75000580" w:rsidR="008601AF" w:rsidRPr="008601AF" w:rsidRDefault="008601AF" w:rsidP="003C2C2A">
            <w:pPr>
              <w:jc w:val="center"/>
              <w:rPr>
                <w:rFonts w:ascii="Trebuchet MS" w:hAnsi="Trebuchet MS" w:cs="Arial"/>
                <w:color w:val="000000"/>
                <w:sz w:val="20"/>
                <w:szCs w:val="20"/>
                <w:lang w:bidi="th-TH"/>
              </w:rPr>
            </w:pPr>
            <w:del w:id="15857" w:author="Philippe Hollanda - Oliveira Trust" w:date="2022-07-19T10:03:00Z">
              <w:r w:rsidRPr="008601AF" w:rsidDel="0016760B">
                <w:rPr>
                  <w:rFonts w:ascii="Trebuchet MS" w:hAnsi="Trebuchet MS" w:cs="Arial"/>
                  <w:color w:val="000000"/>
                  <w:sz w:val="20"/>
                  <w:szCs w:val="20"/>
                  <w:lang w:bidi="th-TH"/>
                </w:rPr>
                <w:delText>05/05/2021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B8EA05" w14:textId="25422130" w:rsidR="008601AF" w:rsidRPr="008601AF" w:rsidRDefault="008601AF" w:rsidP="003C2C2A">
            <w:pPr>
              <w:jc w:val="center"/>
              <w:rPr>
                <w:rFonts w:ascii="Trebuchet MS" w:hAnsi="Trebuchet MS" w:cs="Arial"/>
                <w:color w:val="000000"/>
                <w:sz w:val="20"/>
                <w:szCs w:val="20"/>
                <w:lang w:bidi="th-TH"/>
              </w:rPr>
            </w:pPr>
            <w:del w:id="15859" w:author="Philippe Hollanda - Oliveira Trust" w:date="2022-07-19T10:03:00Z">
              <w:r w:rsidRPr="008601AF" w:rsidDel="0016760B">
                <w:rPr>
                  <w:rFonts w:ascii="Trebuchet MS" w:hAnsi="Trebuchet MS" w:cs="Arial"/>
                  <w:color w:val="000000"/>
                  <w:sz w:val="20"/>
                  <w:szCs w:val="20"/>
                  <w:lang w:bidi="th-TH"/>
                </w:rPr>
                <w:delText>R$ 290,00</w:delText>
              </w:r>
            </w:del>
          </w:p>
        </w:tc>
      </w:tr>
      <w:tr w:rsidR="008601AF" w:rsidRPr="008601AF" w14:paraId="3D33EB64" w14:textId="77777777" w:rsidTr="0016760B">
        <w:tblPrEx>
          <w:tblW w:w="5000" w:type="pct"/>
          <w:tblCellMar>
            <w:left w:w="70" w:type="dxa"/>
            <w:right w:w="70" w:type="dxa"/>
          </w:tblCellMar>
          <w:tblPrExChange w:id="15860" w:author="Philippe Hollanda - Oliveira Trust" w:date="2022-07-19T10:03:00Z">
            <w:tblPrEx>
              <w:tblW w:w="5000" w:type="pct"/>
              <w:tblCellMar>
                <w:left w:w="70" w:type="dxa"/>
                <w:right w:w="70" w:type="dxa"/>
              </w:tblCellMar>
            </w:tblPrEx>
          </w:tblPrExChange>
        </w:tblPrEx>
        <w:trPr>
          <w:trHeight w:val="1785"/>
          <w:trPrChange w:id="158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02F394" w14:textId="7616EAE6" w:rsidR="008601AF" w:rsidRPr="008601AF" w:rsidRDefault="008601AF" w:rsidP="003C2C2A">
            <w:pPr>
              <w:jc w:val="center"/>
              <w:rPr>
                <w:rFonts w:ascii="Trebuchet MS" w:hAnsi="Trebuchet MS" w:cs="Arial"/>
                <w:color w:val="000000"/>
                <w:sz w:val="20"/>
                <w:szCs w:val="20"/>
                <w:lang w:bidi="th-TH"/>
              </w:rPr>
            </w:pPr>
            <w:del w:id="1586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4759B2" w14:textId="5225255B" w:rsidR="008601AF" w:rsidRPr="008601AF" w:rsidRDefault="008601AF" w:rsidP="003C2C2A">
            <w:pPr>
              <w:jc w:val="center"/>
              <w:rPr>
                <w:rFonts w:ascii="Trebuchet MS" w:hAnsi="Trebuchet MS" w:cs="Arial"/>
                <w:color w:val="000000"/>
                <w:sz w:val="20"/>
                <w:szCs w:val="20"/>
                <w:lang w:bidi="th-TH"/>
              </w:rPr>
            </w:pPr>
            <w:del w:id="15865" w:author="Philippe Hollanda - Oliveira Trust" w:date="2022-07-19T10:03:00Z">
              <w:r w:rsidRPr="008601AF" w:rsidDel="0016760B">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48CED8" w14:textId="58C329BD" w:rsidR="008601AF" w:rsidRPr="008601AF" w:rsidRDefault="008601AF" w:rsidP="003C2C2A">
            <w:pPr>
              <w:jc w:val="center"/>
              <w:rPr>
                <w:rFonts w:ascii="Trebuchet MS" w:hAnsi="Trebuchet MS" w:cs="Arial"/>
                <w:color w:val="000000"/>
                <w:sz w:val="20"/>
                <w:szCs w:val="20"/>
                <w:lang w:bidi="th-TH"/>
              </w:rPr>
            </w:pPr>
            <w:del w:id="15867" w:author="Philippe Hollanda - Oliveira Trust" w:date="2022-07-19T10:03:00Z">
              <w:r w:rsidRPr="008601AF" w:rsidDel="0016760B">
                <w:rPr>
                  <w:rFonts w:ascii="Trebuchet MS" w:hAnsi="Trebuchet MS" w:cs="Arial"/>
                  <w:color w:val="000000"/>
                  <w:sz w:val="20"/>
                  <w:szCs w:val="20"/>
                  <w:lang w:bidi="th-TH"/>
                </w:rPr>
                <w:delText>R$ 6.945,75</w:delText>
              </w:r>
            </w:del>
          </w:p>
        </w:tc>
      </w:tr>
      <w:tr w:rsidR="008601AF" w:rsidRPr="008601AF" w14:paraId="522DBC3E" w14:textId="77777777" w:rsidTr="0016760B">
        <w:tblPrEx>
          <w:tblW w:w="5000" w:type="pct"/>
          <w:tblCellMar>
            <w:left w:w="70" w:type="dxa"/>
            <w:right w:w="70" w:type="dxa"/>
          </w:tblCellMar>
          <w:tblPrExChange w:id="15868" w:author="Philippe Hollanda - Oliveira Trust" w:date="2022-07-19T10:03:00Z">
            <w:tblPrEx>
              <w:tblW w:w="5000" w:type="pct"/>
              <w:tblCellMar>
                <w:left w:w="70" w:type="dxa"/>
                <w:right w:w="70" w:type="dxa"/>
              </w:tblCellMar>
            </w:tblPrEx>
          </w:tblPrExChange>
        </w:tblPrEx>
        <w:trPr>
          <w:trHeight w:val="1785"/>
          <w:trPrChange w:id="158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DA3AA4" w14:textId="6726C8B9" w:rsidR="008601AF" w:rsidRPr="008601AF" w:rsidRDefault="008601AF" w:rsidP="003C2C2A">
            <w:pPr>
              <w:jc w:val="center"/>
              <w:rPr>
                <w:rFonts w:ascii="Trebuchet MS" w:hAnsi="Trebuchet MS" w:cs="Arial"/>
                <w:color w:val="000000"/>
                <w:sz w:val="20"/>
                <w:szCs w:val="20"/>
                <w:lang w:bidi="th-TH"/>
              </w:rPr>
            </w:pPr>
            <w:del w:id="1587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085ADA" w14:textId="3D1198FC" w:rsidR="008601AF" w:rsidRPr="008601AF" w:rsidRDefault="008601AF" w:rsidP="003C2C2A">
            <w:pPr>
              <w:jc w:val="center"/>
              <w:rPr>
                <w:rFonts w:ascii="Trebuchet MS" w:hAnsi="Trebuchet MS" w:cs="Arial"/>
                <w:color w:val="000000"/>
                <w:sz w:val="20"/>
                <w:szCs w:val="20"/>
                <w:lang w:bidi="th-TH"/>
              </w:rPr>
            </w:pPr>
            <w:del w:id="15873" w:author="Philippe Hollanda - Oliveira Trust" w:date="2022-07-19T10:03:00Z">
              <w:r w:rsidRPr="008601AF" w:rsidDel="0016760B">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923CA8" w14:textId="683E6766" w:rsidR="008601AF" w:rsidRPr="008601AF" w:rsidRDefault="008601AF" w:rsidP="003C2C2A">
            <w:pPr>
              <w:jc w:val="center"/>
              <w:rPr>
                <w:rFonts w:ascii="Trebuchet MS" w:hAnsi="Trebuchet MS" w:cs="Arial"/>
                <w:color w:val="000000"/>
                <w:sz w:val="20"/>
                <w:szCs w:val="20"/>
                <w:lang w:bidi="th-TH"/>
              </w:rPr>
            </w:pPr>
            <w:del w:id="15875" w:author="Philippe Hollanda - Oliveira Trust" w:date="2022-07-19T10:03:00Z">
              <w:r w:rsidRPr="008601AF" w:rsidDel="0016760B">
                <w:rPr>
                  <w:rFonts w:ascii="Trebuchet MS" w:hAnsi="Trebuchet MS" w:cs="Arial"/>
                  <w:color w:val="000000"/>
                  <w:sz w:val="20"/>
                  <w:szCs w:val="20"/>
                  <w:lang w:bidi="th-TH"/>
                </w:rPr>
                <w:delText>R$ 800,00</w:delText>
              </w:r>
            </w:del>
          </w:p>
        </w:tc>
      </w:tr>
      <w:tr w:rsidR="008601AF" w:rsidRPr="008601AF" w14:paraId="09371E53" w14:textId="77777777" w:rsidTr="0016760B">
        <w:tblPrEx>
          <w:tblW w:w="5000" w:type="pct"/>
          <w:tblCellMar>
            <w:left w:w="70" w:type="dxa"/>
            <w:right w:w="70" w:type="dxa"/>
          </w:tblCellMar>
          <w:tblPrExChange w:id="15876" w:author="Philippe Hollanda - Oliveira Trust" w:date="2022-07-19T10:03:00Z">
            <w:tblPrEx>
              <w:tblW w:w="5000" w:type="pct"/>
              <w:tblCellMar>
                <w:left w:w="70" w:type="dxa"/>
                <w:right w:w="70" w:type="dxa"/>
              </w:tblCellMar>
            </w:tblPrEx>
          </w:tblPrExChange>
        </w:tblPrEx>
        <w:trPr>
          <w:trHeight w:val="1785"/>
          <w:trPrChange w:id="158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9B6DBE" w14:textId="07DCCC45" w:rsidR="008601AF" w:rsidRPr="008601AF" w:rsidRDefault="008601AF" w:rsidP="003C2C2A">
            <w:pPr>
              <w:jc w:val="center"/>
              <w:rPr>
                <w:rFonts w:ascii="Trebuchet MS" w:hAnsi="Trebuchet MS" w:cs="Arial"/>
                <w:color w:val="000000"/>
                <w:sz w:val="20"/>
                <w:szCs w:val="20"/>
                <w:lang w:bidi="th-TH"/>
              </w:rPr>
            </w:pPr>
            <w:del w:id="1587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8CDD5FC" w14:textId="563D4715" w:rsidR="008601AF" w:rsidRPr="008601AF" w:rsidRDefault="008601AF" w:rsidP="003C2C2A">
            <w:pPr>
              <w:jc w:val="center"/>
              <w:rPr>
                <w:rFonts w:ascii="Trebuchet MS" w:hAnsi="Trebuchet MS" w:cs="Arial"/>
                <w:color w:val="000000"/>
                <w:sz w:val="20"/>
                <w:szCs w:val="20"/>
                <w:lang w:bidi="th-TH"/>
              </w:rPr>
            </w:pPr>
            <w:del w:id="15881" w:author="Philippe Hollanda - Oliveira Trust" w:date="2022-07-19T10:03:00Z">
              <w:r w:rsidRPr="008601AF" w:rsidDel="0016760B">
                <w:rPr>
                  <w:rFonts w:ascii="Trebuchet MS" w:hAnsi="Trebuchet MS" w:cs="Arial"/>
                  <w:color w:val="000000"/>
                  <w:sz w:val="20"/>
                  <w:szCs w:val="20"/>
                  <w:lang w:bidi="th-TH"/>
                </w:rPr>
                <w:delText>13/05/2021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96F4B9" w14:textId="55EF3E7E" w:rsidR="008601AF" w:rsidRPr="008601AF" w:rsidRDefault="008601AF" w:rsidP="003C2C2A">
            <w:pPr>
              <w:jc w:val="center"/>
              <w:rPr>
                <w:rFonts w:ascii="Trebuchet MS" w:hAnsi="Trebuchet MS" w:cs="Arial"/>
                <w:color w:val="000000"/>
                <w:sz w:val="20"/>
                <w:szCs w:val="20"/>
                <w:lang w:bidi="th-TH"/>
              </w:rPr>
            </w:pPr>
            <w:del w:id="15883"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59B873E0" w14:textId="77777777" w:rsidTr="0016760B">
        <w:tblPrEx>
          <w:tblW w:w="5000" w:type="pct"/>
          <w:tblCellMar>
            <w:left w:w="70" w:type="dxa"/>
            <w:right w:w="70" w:type="dxa"/>
          </w:tblCellMar>
          <w:tblPrExChange w:id="15884" w:author="Philippe Hollanda - Oliveira Trust" w:date="2022-07-19T10:03:00Z">
            <w:tblPrEx>
              <w:tblW w:w="5000" w:type="pct"/>
              <w:tblCellMar>
                <w:left w:w="70" w:type="dxa"/>
                <w:right w:w="70" w:type="dxa"/>
              </w:tblCellMar>
            </w:tblPrEx>
          </w:tblPrExChange>
        </w:tblPrEx>
        <w:trPr>
          <w:trHeight w:val="1785"/>
          <w:trPrChange w:id="158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9303B6" w14:textId="4BBA74CF" w:rsidR="008601AF" w:rsidRPr="008601AF" w:rsidRDefault="008601AF" w:rsidP="003C2C2A">
            <w:pPr>
              <w:jc w:val="center"/>
              <w:rPr>
                <w:rFonts w:ascii="Trebuchet MS" w:hAnsi="Trebuchet MS" w:cs="Arial"/>
                <w:color w:val="000000"/>
                <w:sz w:val="20"/>
                <w:szCs w:val="20"/>
                <w:lang w:bidi="th-TH"/>
              </w:rPr>
            </w:pPr>
            <w:del w:id="1588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022160" w14:textId="41CC0A78" w:rsidR="008601AF" w:rsidRPr="008601AF" w:rsidRDefault="008601AF" w:rsidP="003C2C2A">
            <w:pPr>
              <w:jc w:val="center"/>
              <w:rPr>
                <w:rFonts w:ascii="Trebuchet MS" w:hAnsi="Trebuchet MS" w:cs="Arial"/>
                <w:color w:val="000000"/>
                <w:sz w:val="20"/>
                <w:szCs w:val="20"/>
                <w:lang w:bidi="th-TH"/>
              </w:rPr>
            </w:pPr>
            <w:del w:id="15889" w:author="Philippe Hollanda - Oliveira Trust" w:date="2022-07-19T10:03:00Z">
              <w:r w:rsidRPr="008601AF" w:rsidDel="0016760B">
                <w:rPr>
                  <w:rFonts w:ascii="Trebuchet MS" w:hAnsi="Trebuchet MS" w:cs="Arial"/>
                  <w:color w:val="000000"/>
                  <w:sz w:val="20"/>
                  <w:szCs w:val="20"/>
                  <w:lang w:bidi="th-TH"/>
                </w:rPr>
                <w:delText>13/05/2021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C74BEC" w14:textId="3C952C2A" w:rsidR="008601AF" w:rsidRPr="008601AF" w:rsidRDefault="008601AF" w:rsidP="003C2C2A">
            <w:pPr>
              <w:jc w:val="center"/>
              <w:rPr>
                <w:rFonts w:ascii="Trebuchet MS" w:hAnsi="Trebuchet MS" w:cs="Arial"/>
                <w:color w:val="000000"/>
                <w:sz w:val="20"/>
                <w:szCs w:val="20"/>
                <w:lang w:bidi="th-TH"/>
              </w:rPr>
            </w:pPr>
            <w:del w:id="15891"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0CE3F86E" w14:textId="77777777" w:rsidTr="0016760B">
        <w:tblPrEx>
          <w:tblW w:w="5000" w:type="pct"/>
          <w:tblCellMar>
            <w:left w:w="70" w:type="dxa"/>
            <w:right w:w="70" w:type="dxa"/>
          </w:tblCellMar>
          <w:tblPrExChange w:id="15892" w:author="Philippe Hollanda - Oliveira Trust" w:date="2022-07-19T10:03:00Z">
            <w:tblPrEx>
              <w:tblW w:w="5000" w:type="pct"/>
              <w:tblCellMar>
                <w:left w:w="70" w:type="dxa"/>
                <w:right w:w="70" w:type="dxa"/>
              </w:tblCellMar>
            </w:tblPrEx>
          </w:tblPrExChange>
        </w:tblPrEx>
        <w:trPr>
          <w:trHeight w:val="1785"/>
          <w:trPrChange w:id="158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8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423BBC" w14:textId="2F2E51AC" w:rsidR="008601AF" w:rsidRPr="008601AF" w:rsidRDefault="008601AF" w:rsidP="003C2C2A">
            <w:pPr>
              <w:jc w:val="center"/>
              <w:rPr>
                <w:rFonts w:ascii="Trebuchet MS" w:hAnsi="Trebuchet MS" w:cs="Arial"/>
                <w:color w:val="000000"/>
                <w:sz w:val="20"/>
                <w:szCs w:val="20"/>
                <w:lang w:bidi="th-TH"/>
              </w:rPr>
            </w:pPr>
            <w:del w:id="15895" w:author="Philippe Hollanda - Oliveira Trust" w:date="2022-07-19T10:03:00Z">
              <w:r w:rsidRPr="008601AF" w:rsidDel="0016760B">
                <w:rPr>
                  <w:rFonts w:ascii="Trebuchet MS" w:hAnsi="Trebuchet MS" w:cs="Arial"/>
                  <w:color w:val="000000"/>
                  <w:sz w:val="20"/>
                  <w:szCs w:val="20"/>
                  <w:lang w:bidi="th-TH"/>
                </w:rPr>
                <w:lastRenderedPageBreak/>
                <w:delText>CARPINTARIA E SERRALHERIA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8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FA493A" w14:textId="2899CBDB" w:rsidR="008601AF" w:rsidRPr="008601AF" w:rsidRDefault="008601AF" w:rsidP="003C2C2A">
            <w:pPr>
              <w:jc w:val="center"/>
              <w:rPr>
                <w:rFonts w:ascii="Trebuchet MS" w:hAnsi="Trebuchet MS" w:cs="Arial"/>
                <w:color w:val="000000"/>
                <w:sz w:val="20"/>
                <w:szCs w:val="20"/>
                <w:lang w:bidi="th-TH"/>
              </w:rPr>
            </w:pPr>
            <w:del w:id="15897" w:author="Philippe Hollanda - Oliveira Trust" w:date="2022-07-19T10:03:00Z">
              <w:r w:rsidRPr="008601AF" w:rsidDel="0016760B">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8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D81D2C" w14:textId="4B201386" w:rsidR="008601AF" w:rsidRPr="008601AF" w:rsidRDefault="008601AF" w:rsidP="003C2C2A">
            <w:pPr>
              <w:jc w:val="center"/>
              <w:rPr>
                <w:rFonts w:ascii="Trebuchet MS" w:hAnsi="Trebuchet MS" w:cs="Arial"/>
                <w:color w:val="000000"/>
                <w:sz w:val="20"/>
                <w:szCs w:val="20"/>
                <w:lang w:bidi="th-TH"/>
              </w:rPr>
            </w:pPr>
            <w:del w:id="15899" w:author="Philippe Hollanda - Oliveira Trust" w:date="2022-07-19T10:03:00Z">
              <w:r w:rsidRPr="008601AF" w:rsidDel="0016760B">
                <w:rPr>
                  <w:rFonts w:ascii="Trebuchet MS" w:hAnsi="Trebuchet MS" w:cs="Arial"/>
                  <w:color w:val="000000"/>
                  <w:sz w:val="20"/>
                  <w:szCs w:val="20"/>
                  <w:lang w:bidi="th-TH"/>
                </w:rPr>
                <w:delText>R$ 13.000,00</w:delText>
              </w:r>
            </w:del>
          </w:p>
        </w:tc>
      </w:tr>
      <w:tr w:rsidR="008601AF" w:rsidRPr="008601AF" w14:paraId="18240E28" w14:textId="77777777" w:rsidTr="0016760B">
        <w:tblPrEx>
          <w:tblW w:w="5000" w:type="pct"/>
          <w:tblCellMar>
            <w:left w:w="70" w:type="dxa"/>
            <w:right w:w="70" w:type="dxa"/>
          </w:tblCellMar>
          <w:tblPrExChange w:id="15900" w:author="Philippe Hollanda - Oliveira Trust" w:date="2022-07-19T10:03:00Z">
            <w:tblPrEx>
              <w:tblW w:w="5000" w:type="pct"/>
              <w:tblCellMar>
                <w:left w:w="70" w:type="dxa"/>
                <w:right w:w="70" w:type="dxa"/>
              </w:tblCellMar>
            </w:tblPrEx>
          </w:tblPrExChange>
        </w:tblPrEx>
        <w:trPr>
          <w:trHeight w:val="1785"/>
          <w:trPrChange w:id="159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BE4677" w14:textId="3EE79CAE" w:rsidR="008601AF" w:rsidRPr="008601AF" w:rsidRDefault="008601AF" w:rsidP="003C2C2A">
            <w:pPr>
              <w:jc w:val="center"/>
              <w:rPr>
                <w:rFonts w:ascii="Trebuchet MS" w:hAnsi="Trebuchet MS" w:cs="Arial"/>
                <w:color w:val="000000"/>
                <w:sz w:val="20"/>
                <w:szCs w:val="20"/>
                <w:lang w:bidi="th-TH"/>
              </w:rPr>
            </w:pPr>
            <w:del w:id="15903" w:author="Philippe Hollanda - Oliveira Trust" w:date="2022-07-19T10:03:00Z">
              <w:r w:rsidRPr="008601AF" w:rsidDel="0016760B">
                <w:rPr>
                  <w:rFonts w:ascii="Trebuchet MS" w:hAnsi="Trebuchet MS" w:cs="Arial"/>
                  <w:color w:val="000000"/>
                  <w:sz w:val="20"/>
                  <w:szCs w:val="20"/>
                  <w:lang w:bidi="th-TH"/>
                </w:rPr>
                <w:delText>SERVIÇO CONSERTO, LIMPEZA, MANUTENÇÃO, RESTAURAÇÃO, CARGA, RECARGA, MOTOR, MAQ. VEÍCULO  E EQUIP.</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A2070A" w14:textId="5F28E50A" w:rsidR="008601AF" w:rsidRPr="008601AF" w:rsidRDefault="008601AF" w:rsidP="003C2C2A">
            <w:pPr>
              <w:jc w:val="center"/>
              <w:rPr>
                <w:rFonts w:ascii="Trebuchet MS" w:hAnsi="Trebuchet MS" w:cs="Arial"/>
                <w:color w:val="000000"/>
                <w:sz w:val="20"/>
                <w:szCs w:val="20"/>
                <w:lang w:bidi="th-TH"/>
              </w:rPr>
            </w:pPr>
            <w:del w:id="15905" w:author="Philippe Hollanda - Oliveira Trust" w:date="2022-07-19T10:03:00Z">
              <w:r w:rsidRPr="008601AF" w:rsidDel="0016760B">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F4F33B" w14:textId="1F000768" w:rsidR="008601AF" w:rsidRPr="008601AF" w:rsidRDefault="008601AF" w:rsidP="003C2C2A">
            <w:pPr>
              <w:jc w:val="center"/>
              <w:rPr>
                <w:rFonts w:ascii="Trebuchet MS" w:hAnsi="Trebuchet MS" w:cs="Arial"/>
                <w:color w:val="000000"/>
                <w:sz w:val="20"/>
                <w:szCs w:val="20"/>
                <w:lang w:bidi="th-TH"/>
              </w:rPr>
            </w:pPr>
            <w:del w:id="15907" w:author="Philippe Hollanda - Oliveira Trust" w:date="2022-07-19T10:03:00Z">
              <w:r w:rsidRPr="008601AF" w:rsidDel="0016760B">
                <w:rPr>
                  <w:rFonts w:ascii="Trebuchet MS" w:hAnsi="Trebuchet MS" w:cs="Arial"/>
                  <w:color w:val="000000"/>
                  <w:sz w:val="20"/>
                  <w:szCs w:val="20"/>
                  <w:lang w:bidi="th-TH"/>
                </w:rPr>
                <w:delText>R$ 2.045,58</w:delText>
              </w:r>
            </w:del>
          </w:p>
        </w:tc>
      </w:tr>
      <w:tr w:rsidR="008601AF" w:rsidRPr="008601AF" w14:paraId="19CBD198" w14:textId="77777777" w:rsidTr="0016760B">
        <w:tblPrEx>
          <w:tblW w:w="5000" w:type="pct"/>
          <w:tblCellMar>
            <w:left w:w="70" w:type="dxa"/>
            <w:right w:w="70" w:type="dxa"/>
          </w:tblCellMar>
          <w:tblPrExChange w:id="15908" w:author="Philippe Hollanda - Oliveira Trust" w:date="2022-07-19T10:03:00Z">
            <w:tblPrEx>
              <w:tblW w:w="5000" w:type="pct"/>
              <w:tblCellMar>
                <w:left w:w="70" w:type="dxa"/>
                <w:right w:w="70" w:type="dxa"/>
              </w:tblCellMar>
            </w:tblPrEx>
          </w:tblPrExChange>
        </w:tblPrEx>
        <w:trPr>
          <w:trHeight w:val="1785"/>
          <w:trPrChange w:id="159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3FC157" w14:textId="525F7926" w:rsidR="008601AF" w:rsidRPr="008601AF" w:rsidRDefault="008601AF" w:rsidP="003C2C2A">
            <w:pPr>
              <w:jc w:val="center"/>
              <w:rPr>
                <w:rFonts w:ascii="Trebuchet MS" w:hAnsi="Trebuchet MS" w:cs="Arial"/>
                <w:color w:val="000000"/>
                <w:sz w:val="20"/>
                <w:szCs w:val="20"/>
                <w:lang w:bidi="th-TH"/>
              </w:rPr>
            </w:pPr>
            <w:del w:id="1591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E8F1E9" w14:textId="04F91E50" w:rsidR="008601AF" w:rsidRPr="008601AF" w:rsidRDefault="008601AF" w:rsidP="003C2C2A">
            <w:pPr>
              <w:jc w:val="center"/>
              <w:rPr>
                <w:rFonts w:ascii="Trebuchet MS" w:hAnsi="Trebuchet MS" w:cs="Arial"/>
                <w:color w:val="000000"/>
                <w:sz w:val="20"/>
                <w:szCs w:val="20"/>
                <w:lang w:bidi="th-TH"/>
              </w:rPr>
            </w:pPr>
            <w:del w:id="15913" w:author="Philippe Hollanda - Oliveira Trust" w:date="2022-07-19T10:03:00Z">
              <w:r w:rsidRPr="008601AF" w:rsidDel="0016760B">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95402E" w14:textId="56729634" w:rsidR="008601AF" w:rsidRPr="008601AF" w:rsidRDefault="008601AF" w:rsidP="003C2C2A">
            <w:pPr>
              <w:jc w:val="center"/>
              <w:rPr>
                <w:rFonts w:ascii="Trebuchet MS" w:hAnsi="Trebuchet MS" w:cs="Arial"/>
                <w:color w:val="000000"/>
                <w:sz w:val="20"/>
                <w:szCs w:val="20"/>
                <w:lang w:bidi="th-TH"/>
              </w:rPr>
            </w:pPr>
            <w:del w:id="15915" w:author="Philippe Hollanda - Oliveira Trust" w:date="2022-07-19T10:03:00Z">
              <w:r w:rsidRPr="008601AF" w:rsidDel="0016760B">
                <w:rPr>
                  <w:rFonts w:ascii="Trebuchet MS" w:hAnsi="Trebuchet MS" w:cs="Arial"/>
                  <w:color w:val="000000"/>
                  <w:sz w:val="20"/>
                  <w:szCs w:val="20"/>
                  <w:lang w:bidi="th-TH"/>
                </w:rPr>
                <w:delText>R$ 472,69</w:delText>
              </w:r>
            </w:del>
          </w:p>
        </w:tc>
      </w:tr>
      <w:tr w:rsidR="008601AF" w:rsidRPr="008601AF" w14:paraId="0A71156B" w14:textId="77777777" w:rsidTr="0016760B">
        <w:tblPrEx>
          <w:tblW w:w="5000" w:type="pct"/>
          <w:tblCellMar>
            <w:left w:w="70" w:type="dxa"/>
            <w:right w:w="70" w:type="dxa"/>
          </w:tblCellMar>
          <w:tblPrExChange w:id="15916" w:author="Philippe Hollanda - Oliveira Trust" w:date="2022-07-19T10:03:00Z">
            <w:tblPrEx>
              <w:tblW w:w="5000" w:type="pct"/>
              <w:tblCellMar>
                <w:left w:w="70" w:type="dxa"/>
                <w:right w:w="70" w:type="dxa"/>
              </w:tblCellMar>
            </w:tblPrEx>
          </w:tblPrExChange>
        </w:tblPrEx>
        <w:trPr>
          <w:trHeight w:val="1785"/>
          <w:trPrChange w:id="159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34867E" w14:textId="540B04A5" w:rsidR="008601AF" w:rsidRPr="008601AF" w:rsidRDefault="008601AF" w:rsidP="003C2C2A">
            <w:pPr>
              <w:jc w:val="center"/>
              <w:rPr>
                <w:rFonts w:ascii="Trebuchet MS" w:hAnsi="Trebuchet MS" w:cs="Arial"/>
                <w:color w:val="000000"/>
                <w:sz w:val="20"/>
                <w:szCs w:val="20"/>
                <w:lang w:bidi="th-TH"/>
              </w:rPr>
            </w:pPr>
            <w:del w:id="1591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18542E" w14:textId="22814399" w:rsidR="008601AF" w:rsidRPr="008601AF" w:rsidRDefault="008601AF" w:rsidP="003C2C2A">
            <w:pPr>
              <w:jc w:val="center"/>
              <w:rPr>
                <w:rFonts w:ascii="Trebuchet MS" w:hAnsi="Trebuchet MS" w:cs="Arial"/>
                <w:color w:val="000000"/>
                <w:sz w:val="20"/>
                <w:szCs w:val="20"/>
                <w:lang w:bidi="th-TH"/>
              </w:rPr>
            </w:pPr>
            <w:del w:id="15921" w:author="Philippe Hollanda - Oliveira Trust" w:date="2022-07-19T10:03:00Z">
              <w:r w:rsidRPr="008601AF" w:rsidDel="0016760B">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6262B1" w14:textId="33B7854A" w:rsidR="008601AF" w:rsidRPr="008601AF" w:rsidRDefault="008601AF" w:rsidP="003C2C2A">
            <w:pPr>
              <w:jc w:val="center"/>
              <w:rPr>
                <w:rFonts w:ascii="Trebuchet MS" w:hAnsi="Trebuchet MS" w:cs="Arial"/>
                <w:color w:val="000000"/>
                <w:sz w:val="20"/>
                <w:szCs w:val="20"/>
                <w:lang w:bidi="th-TH"/>
              </w:rPr>
            </w:pPr>
            <w:del w:id="15923" w:author="Philippe Hollanda - Oliveira Trust" w:date="2022-07-19T10:03:00Z">
              <w:r w:rsidRPr="008601AF" w:rsidDel="0016760B">
                <w:rPr>
                  <w:rFonts w:ascii="Trebuchet MS" w:hAnsi="Trebuchet MS" w:cs="Arial"/>
                  <w:color w:val="000000"/>
                  <w:sz w:val="20"/>
                  <w:szCs w:val="20"/>
                  <w:lang w:bidi="th-TH"/>
                </w:rPr>
                <w:delText>R$ 1.600,00</w:delText>
              </w:r>
            </w:del>
          </w:p>
        </w:tc>
      </w:tr>
      <w:tr w:rsidR="008601AF" w:rsidRPr="008601AF" w14:paraId="3E673C67" w14:textId="77777777" w:rsidTr="0016760B">
        <w:tblPrEx>
          <w:tblW w:w="5000" w:type="pct"/>
          <w:tblCellMar>
            <w:left w:w="70" w:type="dxa"/>
            <w:right w:w="70" w:type="dxa"/>
          </w:tblCellMar>
          <w:tblPrExChange w:id="15924" w:author="Philippe Hollanda - Oliveira Trust" w:date="2022-07-19T10:03:00Z">
            <w:tblPrEx>
              <w:tblW w:w="5000" w:type="pct"/>
              <w:tblCellMar>
                <w:left w:w="70" w:type="dxa"/>
                <w:right w:w="70" w:type="dxa"/>
              </w:tblCellMar>
            </w:tblPrEx>
          </w:tblPrExChange>
        </w:tblPrEx>
        <w:trPr>
          <w:trHeight w:val="1785"/>
          <w:trPrChange w:id="159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4F59AD" w14:textId="5EA16DF5" w:rsidR="008601AF" w:rsidRPr="008601AF" w:rsidRDefault="008601AF" w:rsidP="003C2C2A">
            <w:pPr>
              <w:jc w:val="center"/>
              <w:rPr>
                <w:rFonts w:ascii="Trebuchet MS" w:hAnsi="Trebuchet MS" w:cs="Arial"/>
                <w:color w:val="000000"/>
                <w:sz w:val="20"/>
                <w:szCs w:val="20"/>
                <w:lang w:bidi="th-TH"/>
              </w:rPr>
            </w:pPr>
            <w:del w:id="1592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301758" w14:textId="27FAE149" w:rsidR="008601AF" w:rsidRPr="008601AF" w:rsidRDefault="008601AF" w:rsidP="003C2C2A">
            <w:pPr>
              <w:jc w:val="center"/>
              <w:rPr>
                <w:rFonts w:ascii="Trebuchet MS" w:hAnsi="Trebuchet MS" w:cs="Arial"/>
                <w:color w:val="000000"/>
                <w:sz w:val="20"/>
                <w:szCs w:val="20"/>
                <w:lang w:bidi="th-TH"/>
              </w:rPr>
            </w:pPr>
            <w:del w:id="15929" w:author="Philippe Hollanda - Oliveira Trust" w:date="2022-07-19T10:03:00Z">
              <w:r w:rsidRPr="008601AF" w:rsidDel="0016760B">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FC481C" w14:textId="45BE1365" w:rsidR="008601AF" w:rsidRPr="008601AF" w:rsidRDefault="008601AF" w:rsidP="003C2C2A">
            <w:pPr>
              <w:jc w:val="center"/>
              <w:rPr>
                <w:rFonts w:ascii="Trebuchet MS" w:hAnsi="Trebuchet MS" w:cs="Arial"/>
                <w:color w:val="000000"/>
                <w:sz w:val="20"/>
                <w:szCs w:val="20"/>
                <w:lang w:bidi="th-TH"/>
              </w:rPr>
            </w:pPr>
            <w:del w:id="15931" w:author="Philippe Hollanda - Oliveira Trust" w:date="2022-07-19T10:03:00Z">
              <w:r w:rsidRPr="008601AF" w:rsidDel="0016760B">
                <w:rPr>
                  <w:rFonts w:ascii="Trebuchet MS" w:hAnsi="Trebuchet MS" w:cs="Arial"/>
                  <w:color w:val="000000"/>
                  <w:sz w:val="20"/>
                  <w:szCs w:val="20"/>
                  <w:lang w:bidi="th-TH"/>
                </w:rPr>
                <w:delText>R$ 197,20</w:delText>
              </w:r>
            </w:del>
          </w:p>
        </w:tc>
      </w:tr>
      <w:tr w:rsidR="008601AF" w:rsidRPr="008601AF" w14:paraId="48C13379" w14:textId="77777777" w:rsidTr="0016760B">
        <w:tblPrEx>
          <w:tblW w:w="5000" w:type="pct"/>
          <w:tblCellMar>
            <w:left w:w="70" w:type="dxa"/>
            <w:right w:w="70" w:type="dxa"/>
          </w:tblCellMar>
          <w:tblPrExChange w:id="15932" w:author="Philippe Hollanda - Oliveira Trust" w:date="2022-07-19T10:03:00Z">
            <w:tblPrEx>
              <w:tblW w:w="5000" w:type="pct"/>
              <w:tblCellMar>
                <w:left w:w="70" w:type="dxa"/>
                <w:right w:w="70" w:type="dxa"/>
              </w:tblCellMar>
            </w:tblPrEx>
          </w:tblPrExChange>
        </w:tblPrEx>
        <w:trPr>
          <w:trHeight w:val="1785"/>
          <w:trPrChange w:id="159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851A48" w14:textId="63DA8BCF" w:rsidR="008601AF" w:rsidRPr="008601AF" w:rsidRDefault="008601AF" w:rsidP="003C2C2A">
            <w:pPr>
              <w:jc w:val="center"/>
              <w:rPr>
                <w:rFonts w:ascii="Trebuchet MS" w:hAnsi="Trebuchet MS" w:cs="Arial"/>
                <w:color w:val="000000"/>
                <w:sz w:val="20"/>
                <w:szCs w:val="20"/>
                <w:lang w:bidi="th-TH"/>
              </w:rPr>
            </w:pPr>
            <w:del w:id="1593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4DEDFC" w14:textId="25FC872D" w:rsidR="008601AF" w:rsidRPr="008601AF" w:rsidRDefault="008601AF" w:rsidP="003C2C2A">
            <w:pPr>
              <w:jc w:val="center"/>
              <w:rPr>
                <w:rFonts w:ascii="Trebuchet MS" w:hAnsi="Trebuchet MS" w:cs="Arial"/>
                <w:color w:val="000000"/>
                <w:sz w:val="20"/>
                <w:szCs w:val="20"/>
                <w:lang w:bidi="th-TH"/>
              </w:rPr>
            </w:pPr>
            <w:del w:id="15937" w:author="Philippe Hollanda - Oliveira Trust" w:date="2022-07-19T10:03:00Z">
              <w:r w:rsidRPr="008601AF" w:rsidDel="0016760B">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AFAE5F" w14:textId="720431EF" w:rsidR="008601AF" w:rsidRPr="008601AF" w:rsidRDefault="008601AF" w:rsidP="003C2C2A">
            <w:pPr>
              <w:jc w:val="center"/>
              <w:rPr>
                <w:rFonts w:ascii="Trebuchet MS" w:hAnsi="Trebuchet MS" w:cs="Arial"/>
                <w:color w:val="000000"/>
                <w:sz w:val="20"/>
                <w:szCs w:val="20"/>
                <w:lang w:bidi="th-TH"/>
              </w:rPr>
            </w:pPr>
            <w:del w:id="15939" w:author="Philippe Hollanda - Oliveira Trust" w:date="2022-07-19T10:03:00Z">
              <w:r w:rsidRPr="008601AF" w:rsidDel="0016760B">
                <w:rPr>
                  <w:rFonts w:ascii="Trebuchet MS" w:hAnsi="Trebuchet MS" w:cs="Arial"/>
                  <w:color w:val="000000"/>
                  <w:sz w:val="20"/>
                  <w:szCs w:val="20"/>
                  <w:lang w:bidi="th-TH"/>
                </w:rPr>
                <w:delText>R$ 3.239,76</w:delText>
              </w:r>
            </w:del>
          </w:p>
        </w:tc>
      </w:tr>
      <w:tr w:rsidR="008601AF" w:rsidRPr="008601AF" w14:paraId="5B848BAB" w14:textId="77777777" w:rsidTr="0016760B">
        <w:tblPrEx>
          <w:tblW w:w="5000" w:type="pct"/>
          <w:tblCellMar>
            <w:left w:w="70" w:type="dxa"/>
            <w:right w:w="70" w:type="dxa"/>
          </w:tblCellMar>
          <w:tblPrExChange w:id="15940" w:author="Philippe Hollanda - Oliveira Trust" w:date="2022-07-19T10:03:00Z">
            <w:tblPrEx>
              <w:tblW w:w="5000" w:type="pct"/>
              <w:tblCellMar>
                <w:left w:w="70" w:type="dxa"/>
                <w:right w:w="70" w:type="dxa"/>
              </w:tblCellMar>
            </w:tblPrEx>
          </w:tblPrExChange>
        </w:tblPrEx>
        <w:trPr>
          <w:trHeight w:val="1785"/>
          <w:trPrChange w:id="159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E0954E" w14:textId="07755DC3" w:rsidR="008601AF" w:rsidRPr="008601AF" w:rsidRDefault="008601AF" w:rsidP="003C2C2A">
            <w:pPr>
              <w:jc w:val="center"/>
              <w:rPr>
                <w:rFonts w:ascii="Trebuchet MS" w:hAnsi="Trebuchet MS" w:cs="Arial"/>
                <w:color w:val="000000"/>
                <w:sz w:val="20"/>
                <w:szCs w:val="20"/>
                <w:lang w:bidi="th-TH"/>
              </w:rPr>
            </w:pPr>
            <w:del w:id="15943"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CC9DD6" w14:textId="71F80FAC" w:rsidR="008601AF" w:rsidRPr="008601AF" w:rsidRDefault="008601AF" w:rsidP="003C2C2A">
            <w:pPr>
              <w:jc w:val="center"/>
              <w:rPr>
                <w:rFonts w:ascii="Trebuchet MS" w:hAnsi="Trebuchet MS" w:cs="Arial"/>
                <w:color w:val="000000"/>
                <w:sz w:val="20"/>
                <w:szCs w:val="20"/>
                <w:lang w:bidi="th-TH"/>
              </w:rPr>
            </w:pPr>
            <w:del w:id="15945" w:author="Philippe Hollanda - Oliveira Trust" w:date="2022-07-19T10:03:00Z">
              <w:r w:rsidRPr="008601AF" w:rsidDel="0016760B">
                <w:rPr>
                  <w:rFonts w:ascii="Trebuchet MS" w:hAnsi="Trebuchet MS" w:cs="Arial"/>
                  <w:color w:val="000000"/>
                  <w:sz w:val="20"/>
                  <w:szCs w:val="20"/>
                  <w:lang w:bidi="th-TH"/>
                </w:rPr>
                <w:delText>25/05/2021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4D0060B" w14:textId="52326275" w:rsidR="008601AF" w:rsidRPr="008601AF" w:rsidRDefault="008601AF" w:rsidP="003C2C2A">
            <w:pPr>
              <w:jc w:val="center"/>
              <w:rPr>
                <w:rFonts w:ascii="Trebuchet MS" w:hAnsi="Trebuchet MS" w:cs="Arial"/>
                <w:color w:val="000000"/>
                <w:sz w:val="20"/>
                <w:szCs w:val="20"/>
                <w:lang w:bidi="th-TH"/>
              </w:rPr>
            </w:pPr>
            <w:del w:id="15947" w:author="Philippe Hollanda - Oliveira Trust" w:date="2022-07-19T10:03:00Z">
              <w:r w:rsidRPr="008601AF" w:rsidDel="0016760B">
                <w:rPr>
                  <w:rFonts w:ascii="Trebuchet MS" w:hAnsi="Trebuchet MS" w:cs="Arial"/>
                  <w:color w:val="000000"/>
                  <w:sz w:val="20"/>
                  <w:szCs w:val="20"/>
                  <w:lang w:bidi="th-TH"/>
                </w:rPr>
                <w:delText>R$ 3.500,00</w:delText>
              </w:r>
            </w:del>
          </w:p>
        </w:tc>
      </w:tr>
      <w:tr w:rsidR="008601AF" w:rsidRPr="008601AF" w14:paraId="20D7B426" w14:textId="77777777" w:rsidTr="0016760B">
        <w:tblPrEx>
          <w:tblW w:w="5000" w:type="pct"/>
          <w:tblCellMar>
            <w:left w:w="70" w:type="dxa"/>
            <w:right w:w="70" w:type="dxa"/>
          </w:tblCellMar>
          <w:tblPrExChange w:id="15948" w:author="Philippe Hollanda - Oliveira Trust" w:date="2022-07-19T10:03:00Z">
            <w:tblPrEx>
              <w:tblW w:w="5000" w:type="pct"/>
              <w:tblCellMar>
                <w:left w:w="70" w:type="dxa"/>
                <w:right w:w="70" w:type="dxa"/>
              </w:tblCellMar>
            </w:tblPrEx>
          </w:tblPrExChange>
        </w:tblPrEx>
        <w:trPr>
          <w:trHeight w:val="1785"/>
          <w:trPrChange w:id="159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EEF764" w14:textId="5020A056" w:rsidR="008601AF" w:rsidRPr="008601AF" w:rsidRDefault="008601AF" w:rsidP="003C2C2A">
            <w:pPr>
              <w:jc w:val="center"/>
              <w:rPr>
                <w:rFonts w:ascii="Trebuchet MS" w:hAnsi="Trebuchet MS" w:cs="Arial"/>
                <w:color w:val="000000"/>
                <w:sz w:val="20"/>
                <w:szCs w:val="20"/>
                <w:lang w:bidi="th-TH"/>
              </w:rPr>
            </w:pPr>
            <w:del w:id="15951"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9569C2" w14:textId="1769C7BF" w:rsidR="008601AF" w:rsidRPr="008601AF" w:rsidRDefault="008601AF" w:rsidP="003C2C2A">
            <w:pPr>
              <w:jc w:val="center"/>
              <w:rPr>
                <w:rFonts w:ascii="Trebuchet MS" w:hAnsi="Trebuchet MS" w:cs="Arial"/>
                <w:color w:val="000000"/>
                <w:sz w:val="20"/>
                <w:szCs w:val="20"/>
                <w:lang w:bidi="th-TH"/>
              </w:rPr>
            </w:pPr>
            <w:del w:id="15953" w:author="Philippe Hollanda - Oliveira Trust" w:date="2022-07-19T10:03:00Z">
              <w:r w:rsidRPr="008601AF" w:rsidDel="0016760B">
                <w:rPr>
                  <w:rFonts w:ascii="Trebuchet MS" w:hAnsi="Trebuchet MS" w:cs="Arial"/>
                  <w:color w:val="000000"/>
                  <w:sz w:val="20"/>
                  <w:szCs w:val="20"/>
                  <w:lang w:bidi="th-TH"/>
                </w:rPr>
                <w:delText>20/05/2021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06F452" w14:textId="3C9ABDA2" w:rsidR="008601AF" w:rsidRPr="008601AF" w:rsidRDefault="008601AF" w:rsidP="003C2C2A">
            <w:pPr>
              <w:jc w:val="center"/>
              <w:rPr>
                <w:rFonts w:ascii="Trebuchet MS" w:hAnsi="Trebuchet MS" w:cs="Arial"/>
                <w:color w:val="000000"/>
                <w:sz w:val="20"/>
                <w:szCs w:val="20"/>
                <w:lang w:bidi="th-TH"/>
              </w:rPr>
            </w:pPr>
            <w:del w:id="15955" w:author="Philippe Hollanda - Oliveira Trust" w:date="2022-07-19T10:03:00Z">
              <w:r w:rsidRPr="008601AF" w:rsidDel="0016760B">
                <w:rPr>
                  <w:rFonts w:ascii="Trebuchet MS" w:hAnsi="Trebuchet MS" w:cs="Arial"/>
                  <w:color w:val="000000"/>
                  <w:sz w:val="20"/>
                  <w:szCs w:val="20"/>
                  <w:lang w:bidi="th-TH"/>
                </w:rPr>
                <w:delText>R$ 41.000,00</w:delText>
              </w:r>
            </w:del>
          </w:p>
        </w:tc>
      </w:tr>
      <w:tr w:rsidR="008601AF" w:rsidRPr="008601AF" w14:paraId="63155433" w14:textId="77777777" w:rsidTr="0016760B">
        <w:tblPrEx>
          <w:tblW w:w="5000" w:type="pct"/>
          <w:tblCellMar>
            <w:left w:w="70" w:type="dxa"/>
            <w:right w:w="70" w:type="dxa"/>
          </w:tblCellMar>
          <w:tblPrExChange w:id="15956" w:author="Philippe Hollanda - Oliveira Trust" w:date="2022-07-19T10:03:00Z">
            <w:tblPrEx>
              <w:tblW w:w="5000" w:type="pct"/>
              <w:tblCellMar>
                <w:left w:w="70" w:type="dxa"/>
                <w:right w:w="70" w:type="dxa"/>
              </w:tblCellMar>
            </w:tblPrEx>
          </w:tblPrExChange>
        </w:tblPrEx>
        <w:trPr>
          <w:trHeight w:val="1785"/>
          <w:trPrChange w:id="159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26DECA" w14:textId="48224F9C" w:rsidR="008601AF" w:rsidRPr="008601AF" w:rsidRDefault="008601AF" w:rsidP="003C2C2A">
            <w:pPr>
              <w:jc w:val="center"/>
              <w:rPr>
                <w:rFonts w:ascii="Trebuchet MS" w:hAnsi="Trebuchet MS" w:cs="Arial"/>
                <w:color w:val="000000"/>
                <w:sz w:val="20"/>
                <w:szCs w:val="20"/>
                <w:lang w:bidi="th-TH"/>
              </w:rPr>
            </w:pPr>
            <w:del w:id="15959"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3D9BB7" w14:textId="23F34ECA" w:rsidR="008601AF" w:rsidRPr="008601AF" w:rsidRDefault="008601AF" w:rsidP="003C2C2A">
            <w:pPr>
              <w:jc w:val="center"/>
              <w:rPr>
                <w:rFonts w:ascii="Trebuchet MS" w:hAnsi="Trebuchet MS" w:cs="Arial"/>
                <w:color w:val="000000"/>
                <w:sz w:val="20"/>
                <w:szCs w:val="20"/>
                <w:lang w:bidi="th-TH"/>
              </w:rPr>
            </w:pPr>
            <w:del w:id="15961" w:author="Philippe Hollanda - Oliveira Trust" w:date="2022-07-19T10:03:00Z">
              <w:r w:rsidRPr="008601AF" w:rsidDel="0016760B">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A8B7506" w14:textId="0EB3D4B1" w:rsidR="008601AF" w:rsidRPr="008601AF" w:rsidRDefault="008601AF" w:rsidP="003C2C2A">
            <w:pPr>
              <w:jc w:val="center"/>
              <w:rPr>
                <w:rFonts w:ascii="Trebuchet MS" w:hAnsi="Trebuchet MS" w:cs="Arial"/>
                <w:color w:val="000000"/>
                <w:sz w:val="20"/>
                <w:szCs w:val="20"/>
                <w:lang w:bidi="th-TH"/>
              </w:rPr>
            </w:pPr>
            <w:del w:id="15963" w:author="Philippe Hollanda - Oliveira Trust" w:date="2022-07-19T10:03:00Z">
              <w:r w:rsidRPr="008601AF" w:rsidDel="0016760B">
                <w:rPr>
                  <w:rFonts w:ascii="Trebuchet MS" w:hAnsi="Trebuchet MS" w:cs="Arial"/>
                  <w:color w:val="000000"/>
                  <w:sz w:val="20"/>
                  <w:szCs w:val="20"/>
                  <w:lang w:bidi="th-TH"/>
                </w:rPr>
                <w:delText>R$ 1.670,00</w:delText>
              </w:r>
            </w:del>
          </w:p>
        </w:tc>
      </w:tr>
      <w:tr w:rsidR="008601AF" w:rsidRPr="008601AF" w14:paraId="4DCEC53E" w14:textId="77777777" w:rsidTr="0016760B">
        <w:tblPrEx>
          <w:tblW w:w="5000" w:type="pct"/>
          <w:tblCellMar>
            <w:left w:w="70" w:type="dxa"/>
            <w:right w:w="70" w:type="dxa"/>
          </w:tblCellMar>
          <w:tblPrExChange w:id="15964" w:author="Philippe Hollanda - Oliveira Trust" w:date="2022-07-19T10:03:00Z">
            <w:tblPrEx>
              <w:tblW w:w="5000" w:type="pct"/>
              <w:tblCellMar>
                <w:left w:w="70" w:type="dxa"/>
                <w:right w:w="70" w:type="dxa"/>
              </w:tblCellMar>
            </w:tblPrEx>
          </w:tblPrExChange>
        </w:tblPrEx>
        <w:trPr>
          <w:trHeight w:val="1785"/>
          <w:trPrChange w:id="159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4C0D62" w14:textId="7CC3C7EC" w:rsidR="008601AF" w:rsidRPr="008601AF" w:rsidRDefault="008601AF" w:rsidP="003C2C2A">
            <w:pPr>
              <w:jc w:val="center"/>
              <w:rPr>
                <w:rFonts w:ascii="Trebuchet MS" w:hAnsi="Trebuchet MS" w:cs="Arial"/>
                <w:color w:val="000000"/>
                <w:sz w:val="20"/>
                <w:szCs w:val="20"/>
                <w:lang w:bidi="th-TH"/>
              </w:rPr>
            </w:pPr>
            <w:del w:id="1596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AA2ECF" w14:textId="3DE10684" w:rsidR="008601AF" w:rsidRPr="008601AF" w:rsidRDefault="008601AF" w:rsidP="003C2C2A">
            <w:pPr>
              <w:jc w:val="center"/>
              <w:rPr>
                <w:rFonts w:ascii="Trebuchet MS" w:hAnsi="Trebuchet MS" w:cs="Arial"/>
                <w:color w:val="000000"/>
                <w:sz w:val="20"/>
                <w:szCs w:val="20"/>
                <w:lang w:bidi="th-TH"/>
              </w:rPr>
            </w:pPr>
            <w:del w:id="15969" w:author="Philippe Hollanda - Oliveira Trust" w:date="2022-07-19T10:03:00Z">
              <w:r w:rsidRPr="008601AF" w:rsidDel="0016760B">
                <w:rPr>
                  <w:rFonts w:ascii="Trebuchet MS" w:hAnsi="Trebuchet MS" w:cs="Arial"/>
                  <w:color w:val="000000"/>
                  <w:sz w:val="20"/>
                  <w:szCs w:val="20"/>
                  <w:lang w:bidi="th-TH"/>
                </w:rPr>
                <w:delText>20/05/2021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D29C9A" w14:textId="6754DE4C" w:rsidR="008601AF" w:rsidRPr="008601AF" w:rsidRDefault="008601AF" w:rsidP="003C2C2A">
            <w:pPr>
              <w:jc w:val="center"/>
              <w:rPr>
                <w:rFonts w:ascii="Trebuchet MS" w:hAnsi="Trebuchet MS" w:cs="Arial"/>
                <w:color w:val="000000"/>
                <w:sz w:val="20"/>
                <w:szCs w:val="20"/>
                <w:lang w:bidi="th-TH"/>
              </w:rPr>
            </w:pPr>
            <w:del w:id="15971" w:author="Philippe Hollanda - Oliveira Trust" w:date="2022-07-19T10:03:00Z">
              <w:r w:rsidRPr="008601AF" w:rsidDel="0016760B">
                <w:rPr>
                  <w:rFonts w:ascii="Trebuchet MS" w:hAnsi="Trebuchet MS" w:cs="Arial"/>
                  <w:color w:val="000000"/>
                  <w:sz w:val="20"/>
                  <w:szCs w:val="20"/>
                  <w:lang w:bidi="th-TH"/>
                </w:rPr>
                <w:delText>R$ 5.382,16</w:delText>
              </w:r>
            </w:del>
          </w:p>
        </w:tc>
      </w:tr>
      <w:tr w:rsidR="008601AF" w:rsidRPr="008601AF" w14:paraId="4333FD17" w14:textId="77777777" w:rsidTr="0016760B">
        <w:tblPrEx>
          <w:tblW w:w="5000" w:type="pct"/>
          <w:tblCellMar>
            <w:left w:w="70" w:type="dxa"/>
            <w:right w:w="70" w:type="dxa"/>
          </w:tblCellMar>
          <w:tblPrExChange w:id="15972" w:author="Philippe Hollanda - Oliveira Trust" w:date="2022-07-19T10:03:00Z">
            <w:tblPrEx>
              <w:tblW w:w="5000" w:type="pct"/>
              <w:tblCellMar>
                <w:left w:w="70" w:type="dxa"/>
                <w:right w:w="70" w:type="dxa"/>
              </w:tblCellMar>
            </w:tblPrEx>
          </w:tblPrExChange>
        </w:tblPrEx>
        <w:trPr>
          <w:trHeight w:val="1785"/>
          <w:trPrChange w:id="159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71BAC3" w14:textId="2E5DDD39" w:rsidR="008601AF" w:rsidRPr="008601AF" w:rsidRDefault="008601AF" w:rsidP="003C2C2A">
            <w:pPr>
              <w:jc w:val="center"/>
              <w:rPr>
                <w:rFonts w:ascii="Trebuchet MS" w:hAnsi="Trebuchet MS" w:cs="Arial"/>
                <w:color w:val="000000"/>
                <w:sz w:val="20"/>
                <w:szCs w:val="20"/>
                <w:lang w:bidi="th-TH"/>
              </w:rPr>
            </w:pPr>
            <w:del w:id="1597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167924" w14:textId="208F23D1" w:rsidR="008601AF" w:rsidRPr="008601AF" w:rsidRDefault="008601AF" w:rsidP="003C2C2A">
            <w:pPr>
              <w:jc w:val="center"/>
              <w:rPr>
                <w:rFonts w:ascii="Trebuchet MS" w:hAnsi="Trebuchet MS" w:cs="Arial"/>
                <w:color w:val="000000"/>
                <w:sz w:val="20"/>
                <w:szCs w:val="20"/>
                <w:lang w:bidi="th-TH"/>
              </w:rPr>
            </w:pPr>
            <w:del w:id="15977" w:author="Philippe Hollanda - Oliveira Trust" w:date="2022-07-19T10:03:00Z">
              <w:r w:rsidRPr="008601AF" w:rsidDel="0016760B">
                <w:rPr>
                  <w:rFonts w:ascii="Trebuchet MS" w:hAnsi="Trebuchet MS" w:cs="Arial"/>
                  <w:color w:val="000000"/>
                  <w:sz w:val="20"/>
                  <w:szCs w:val="20"/>
                  <w:lang w:bidi="th-TH"/>
                </w:rPr>
                <w:delText>21/05/2021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326405" w14:textId="7DD99DFE" w:rsidR="008601AF" w:rsidRPr="008601AF" w:rsidRDefault="008601AF" w:rsidP="003C2C2A">
            <w:pPr>
              <w:jc w:val="center"/>
              <w:rPr>
                <w:rFonts w:ascii="Trebuchet MS" w:hAnsi="Trebuchet MS" w:cs="Arial"/>
                <w:color w:val="000000"/>
                <w:sz w:val="20"/>
                <w:szCs w:val="20"/>
                <w:lang w:bidi="th-TH"/>
              </w:rPr>
            </w:pPr>
            <w:del w:id="15979" w:author="Philippe Hollanda - Oliveira Trust" w:date="2022-07-19T10:03:00Z">
              <w:r w:rsidRPr="008601AF" w:rsidDel="0016760B">
                <w:rPr>
                  <w:rFonts w:ascii="Trebuchet MS" w:hAnsi="Trebuchet MS" w:cs="Arial"/>
                  <w:color w:val="000000"/>
                  <w:sz w:val="20"/>
                  <w:szCs w:val="20"/>
                  <w:lang w:bidi="th-TH"/>
                </w:rPr>
                <w:delText>R$ 370,00</w:delText>
              </w:r>
            </w:del>
          </w:p>
        </w:tc>
      </w:tr>
      <w:tr w:rsidR="008601AF" w:rsidRPr="008601AF" w14:paraId="00C53ADF" w14:textId="77777777" w:rsidTr="0016760B">
        <w:tblPrEx>
          <w:tblW w:w="5000" w:type="pct"/>
          <w:tblCellMar>
            <w:left w:w="70" w:type="dxa"/>
            <w:right w:w="70" w:type="dxa"/>
          </w:tblCellMar>
          <w:tblPrExChange w:id="15980" w:author="Philippe Hollanda - Oliveira Trust" w:date="2022-07-19T10:03:00Z">
            <w:tblPrEx>
              <w:tblW w:w="5000" w:type="pct"/>
              <w:tblCellMar>
                <w:left w:w="70" w:type="dxa"/>
                <w:right w:w="70" w:type="dxa"/>
              </w:tblCellMar>
            </w:tblPrEx>
          </w:tblPrExChange>
        </w:tblPrEx>
        <w:trPr>
          <w:trHeight w:val="1785"/>
          <w:trPrChange w:id="159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813D10" w14:textId="3AA89A6D" w:rsidR="008601AF" w:rsidRPr="008601AF" w:rsidRDefault="008601AF" w:rsidP="003C2C2A">
            <w:pPr>
              <w:jc w:val="center"/>
              <w:rPr>
                <w:rFonts w:ascii="Trebuchet MS" w:hAnsi="Trebuchet MS" w:cs="Arial"/>
                <w:color w:val="000000"/>
                <w:sz w:val="20"/>
                <w:szCs w:val="20"/>
                <w:lang w:bidi="th-TH"/>
              </w:rPr>
            </w:pPr>
            <w:del w:id="1598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106342" w14:textId="31D7B0DB" w:rsidR="008601AF" w:rsidRPr="008601AF" w:rsidRDefault="008601AF" w:rsidP="003C2C2A">
            <w:pPr>
              <w:jc w:val="center"/>
              <w:rPr>
                <w:rFonts w:ascii="Trebuchet MS" w:hAnsi="Trebuchet MS" w:cs="Arial"/>
                <w:color w:val="000000"/>
                <w:sz w:val="20"/>
                <w:szCs w:val="20"/>
                <w:lang w:bidi="th-TH"/>
              </w:rPr>
            </w:pPr>
            <w:del w:id="15985" w:author="Philippe Hollanda - Oliveira Trust" w:date="2022-07-19T10:03:00Z">
              <w:r w:rsidRPr="008601AF" w:rsidDel="0016760B">
                <w:rPr>
                  <w:rFonts w:ascii="Trebuchet MS" w:hAnsi="Trebuchet MS" w:cs="Arial"/>
                  <w:color w:val="000000"/>
                  <w:sz w:val="20"/>
                  <w:szCs w:val="20"/>
                  <w:lang w:bidi="th-TH"/>
                </w:rPr>
                <w:delText>21/05/2021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BCA9A7" w14:textId="61FC9471" w:rsidR="008601AF" w:rsidRPr="008601AF" w:rsidRDefault="008601AF" w:rsidP="003C2C2A">
            <w:pPr>
              <w:jc w:val="center"/>
              <w:rPr>
                <w:rFonts w:ascii="Trebuchet MS" w:hAnsi="Trebuchet MS" w:cs="Arial"/>
                <w:color w:val="000000"/>
                <w:sz w:val="20"/>
                <w:szCs w:val="20"/>
                <w:lang w:bidi="th-TH"/>
              </w:rPr>
            </w:pPr>
            <w:del w:id="15987" w:author="Philippe Hollanda - Oliveira Trust" w:date="2022-07-19T10:03:00Z">
              <w:r w:rsidRPr="008601AF" w:rsidDel="0016760B">
                <w:rPr>
                  <w:rFonts w:ascii="Trebuchet MS" w:hAnsi="Trebuchet MS" w:cs="Arial"/>
                  <w:color w:val="000000"/>
                  <w:sz w:val="20"/>
                  <w:szCs w:val="20"/>
                  <w:lang w:bidi="th-TH"/>
                </w:rPr>
                <w:delText>R$ 290,00</w:delText>
              </w:r>
            </w:del>
          </w:p>
        </w:tc>
      </w:tr>
      <w:tr w:rsidR="008601AF" w:rsidRPr="008601AF" w14:paraId="161B218C" w14:textId="77777777" w:rsidTr="0016760B">
        <w:tblPrEx>
          <w:tblW w:w="5000" w:type="pct"/>
          <w:tblCellMar>
            <w:left w:w="70" w:type="dxa"/>
            <w:right w:w="70" w:type="dxa"/>
          </w:tblCellMar>
          <w:tblPrExChange w:id="15988" w:author="Philippe Hollanda - Oliveira Trust" w:date="2022-07-19T10:03:00Z">
            <w:tblPrEx>
              <w:tblW w:w="5000" w:type="pct"/>
              <w:tblCellMar>
                <w:left w:w="70" w:type="dxa"/>
                <w:right w:w="70" w:type="dxa"/>
              </w:tblCellMar>
            </w:tblPrEx>
          </w:tblPrExChange>
        </w:tblPrEx>
        <w:trPr>
          <w:trHeight w:val="1785"/>
          <w:trPrChange w:id="159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703044" w14:textId="6711E1F4" w:rsidR="008601AF" w:rsidRPr="008601AF" w:rsidRDefault="008601AF" w:rsidP="003C2C2A">
            <w:pPr>
              <w:jc w:val="center"/>
              <w:rPr>
                <w:rFonts w:ascii="Trebuchet MS" w:hAnsi="Trebuchet MS" w:cs="Arial"/>
                <w:color w:val="000000"/>
                <w:sz w:val="20"/>
                <w:szCs w:val="20"/>
                <w:lang w:bidi="th-TH"/>
              </w:rPr>
            </w:pPr>
            <w:del w:id="1599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59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F85D78" w14:textId="34777D62" w:rsidR="008601AF" w:rsidRPr="008601AF" w:rsidRDefault="008601AF" w:rsidP="003C2C2A">
            <w:pPr>
              <w:jc w:val="center"/>
              <w:rPr>
                <w:rFonts w:ascii="Trebuchet MS" w:hAnsi="Trebuchet MS" w:cs="Arial"/>
                <w:color w:val="000000"/>
                <w:sz w:val="20"/>
                <w:szCs w:val="20"/>
                <w:lang w:bidi="th-TH"/>
              </w:rPr>
            </w:pPr>
            <w:del w:id="15993" w:author="Philippe Hollanda - Oliveira Trust" w:date="2022-07-19T10:03:00Z">
              <w:r w:rsidRPr="008601AF" w:rsidDel="0016760B">
                <w:rPr>
                  <w:rFonts w:ascii="Trebuchet MS" w:hAnsi="Trebuchet MS" w:cs="Arial"/>
                  <w:color w:val="000000"/>
                  <w:sz w:val="20"/>
                  <w:szCs w:val="20"/>
                  <w:lang w:bidi="th-TH"/>
                </w:rPr>
                <w:delText>31/05/2021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59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26B5DA" w14:textId="71390B68" w:rsidR="008601AF" w:rsidRPr="008601AF" w:rsidRDefault="008601AF" w:rsidP="003C2C2A">
            <w:pPr>
              <w:jc w:val="center"/>
              <w:rPr>
                <w:rFonts w:ascii="Trebuchet MS" w:hAnsi="Trebuchet MS" w:cs="Arial"/>
                <w:color w:val="000000"/>
                <w:sz w:val="20"/>
                <w:szCs w:val="20"/>
                <w:lang w:bidi="th-TH"/>
              </w:rPr>
            </w:pPr>
            <w:del w:id="15995" w:author="Philippe Hollanda - Oliveira Trust" w:date="2022-07-19T10:03:00Z">
              <w:r w:rsidRPr="008601AF" w:rsidDel="0016760B">
                <w:rPr>
                  <w:rFonts w:ascii="Trebuchet MS" w:hAnsi="Trebuchet MS" w:cs="Arial"/>
                  <w:color w:val="000000"/>
                  <w:sz w:val="20"/>
                  <w:szCs w:val="20"/>
                  <w:lang w:bidi="th-TH"/>
                </w:rPr>
                <w:delText>R$ 391,00</w:delText>
              </w:r>
            </w:del>
          </w:p>
        </w:tc>
      </w:tr>
      <w:tr w:rsidR="008601AF" w:rsidRPr="008601AF" w14:paraId="276C666C" w14:textId="77777777" w:rsidTr="0016760B">
        <w:tblPrEx>
          <w:tblW w:w="5000" w:type="pct"/>
          <w:tblCellMar>
            <w:left w:w="70" w:type="dxa"/>
            <w:right w:w="70" w:type="dxa"/>
          </w:tblCellMar>
          <w:tblPrExChange w:id="15996" w:author="Philippe Hollanda - Oliveira Trust" w:date="2022-07-19T10:03:00Z">
            <w:tblPrEx>
              <w:tblW w:w="5000" w:type="pct"/>
              <w:tblCellMar>
                <w:left w:w="70" w:type="dxa"/>
                <w:right w:w="70" w:type="dxa"/>
              </w:tblCellMar>
            </w:tblPrEx>
          </w:tblPrExChange>
        </w:tblPrEx>
        <w:trPr>
          <w:trHeight w:val="1785"/>
          <w:trPrChange w:id="159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59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E2B7ED" w14:textId="6AED9EC5" w:rsidR="008601AF" w:rsidRPr="008601AF" w:rsidRDefault="008601AF" w:rsidP="003C2C2A">
            <w:pPr>
              <w:jc w:val="center"/>
              <w:rPr>
                <w:rFonts w:ascii="Trebuchet MS" w:hAnsi="Trebuchet MS" w:cs="Arial"/>
                <w:color w:val="000000"/>
                <w:sz w:val="20"/>
                <w:szCs w:val="20"/>
                <w:lang w:bidi="th-TH"/>
              </w:rPr>
            </w:pPr>
            <w:del w:id="15999"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B6BE2F" w14:textId="55B554A6" w:rsidR="008601AF" w:rsidRPr="008601AF" w:rsidRDefault="008601AF" w:rsidP="003C2C2A">
            <w:pPr>
              <w:jc w:val="center"/>
              <w:rPr>
                <w:rFonts w:ascii="Trebuchet MS" w:hAnsi="Trebuchet MS" w:cs="Arial"/>
                <w:color w:val="000000"/>
                <w:sz w:val="20"/>
                <w:szCs w:val="20"/>
                <w:lang w:bidi="th-TH"/>
              </w:rPr>
            </w:pPr>
            <w:del w:id="16001" w:author="Philippe Hollanda - Oliveira Trust" w:date="2022-07-19T10:03:00Z">
              <w:r w:rsidRPr="008601AF" w:rsidDel="0016760B">
                <w:rPr>
                  <w:rFonts w:ascii="Trebuchet MS" w:hAnsi="Trebuchet MS" w:cs="Arial"/>
                  <w:color w:val="000000"/>
                  <w:sz w:val="20"/>
                  <w:szCs w:val="20"/>
                  <w:lang w:bidi="th-TH"/>
                </w:rPr>
                <w:delText>20/05/2021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AB0F07" w14:textId="3416472D" w:rsidR="008601AF" w:rsidRPr="008601AF" w:rsidRDefault="008601AF" w:rsidP="003C2C2A">
            <w:pPr>
              <w:jc w:val="center"/>
              <w:rPr>
                <w:rFonts w:ascii="Trebuchet MS" w:hAnsi="Trebuchet MS" w:cs="Arial"/>
                <w:color w:val="000000"/>
                <w:sz w:val="20"/>
                <w:szCs w:val="20"/>
                <w:lang w:bidi="th-TH"/>
              </w:rPr>
            </w:pPr>
            <w:del w:id="16003" w:author="Philippe Hollanda - Oliveira Trust" w:date="2022-07-19T10:03:00Z">
              <w:r w:rsidRPr="008601AF" w:rsidDel="0016760B">
                <w:rPr>
                  <w:rFonts w:ascii="Trebuchet MS" w:hAnsi="Trebuchet MS" w:cs="Arial"/>
                  <w:color w:val="000000"/>
                  <w:sz w:val="20"/>
                  <w:szCs w:val="20"/>
                  <w:lang w:bidi="th-TH"/>
                </w:rPr>
                <w:delText>R$ 3.600,00</w:delText>
              </w:r>
            </w:del>
          </w:p>
        </w:tc>
      </w:tr>
      <w:tr w:rsidR="008601AF" w:rsidRPr="008601AF" w14:paraId="799E681C" w14:textId="77777777" w:rsidTr="0016760B">
        <w:tblPrEx>
          <w:tblW w:w="5000" w:type="pct"/>
          <w:tblCellMar>
            <w:left w:w="70" w:type="dxa"/>
            <w:right w:w="70" w:type="dxa"/>
          </w:tblCellMar>
          <w:tblPrExChange w:id="16004" w:author="Philippe Hollanda - Oliveira Trust" w:date="2022-07-19T10:03:00Z">
            <w:tblPrEx>
              <w:tblW w:w="5000" w:type="pct"/>
              <w:tblCellMar>
                <w:left w:w="70" w:type="dxa"/>
                <w:right w:w="70" w:type="dxa"/>
              </w:tblCellMar>
            </w:tblPrEx>
          </w:tblPrExChange>
        </w:tblPrEx>
        <w:trPr>
          <w:trHeight w:val="1785"/>
          <w:trPrChange w:id="160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A1FFD9" w14:textId="28471456" w:rsidR="008601AF" w:rsidRPr="008601AF" w:rsidRDefault="008601AF" w:rsidP="003C2C2A">
            <w:pPr>
              <w:jc w:val="center"/>
              <w:rPr>
                <w:rFonts w:ascii="Trebuchet MS" w:hAnsi="Trebuchet MS" w:cs="Arial"/>
                <w:color w:val="000000"/>
                <w:sz w:val="20"/>
                <w:szCs w:val="20"/>
                <w:lang w:bidi="th-TH"/>
              </w:rPr>
            </w:pPr>
            <w:del w:id="1600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E0EDAA" w14:textId="0C6F6374" w:rsidR="008601AF" w:rsidRPr="008601AF" w:rsidRDefault="008601AF" w:rsidP="003C2C2A">
            <w:pPr>
              <w:jc w:val="center"/>
              <w:rPr>
                <w:rFonts w:ascii="Trebuchet MS" w:hAnsi="Trebuchet MS" w:cs="Arial"/>
                <w:color w:val="000000"/>
                <w:sz w:val="20"/>
                <w:szCs w:val="20"/>
                <w:lang w:bidi="th-TH"/>
              </w:rPr>
            </w:pPr>
            <w:del w:id="16009" w:author="Philippe Hollanda - Oliveira Trust" w:date="2022-07-19T10:03:00Z">
              <w:r w:rsidRPr="008601AF" w:rsidDel="0016760B">
                <w:rPr>
                  <w:rFonts w:ascii="Trebuchet MS" w:hAnsi="Trebuchet MS" w:cs="Arial"/>
                  <w:color w:val="000000"/>
                  <w:sz w:val="20"/>
                  <w:szCs w:val="20"/>
                  <w:lang w:bidi="th-TH"/>
                </w:rPr>
                <w:delText>19/05/2021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10A77B0" w14:textId="38F0E434" w:rsidR="008601AF" w:rsidRPr="008601AF" w:rsidRDefault="008601AF" w:rsidP="003C2C2A">
            <w:pPr>
              <w:jc w:val="center"/>
              <w:rPr>
                <w:rFonts w:ascii="Trebuchet MS" w:hAnsi="Trebuchet MS" w:cs="Arial"/>
                <w:color w:val="000000"/>
                <w:sz w:val="20"/>
                <w:szCs w:val="20"/>
                <w:lang w:bidi="th-TH"/>
              </w:rPr>
            </w:pPr>
            <w:del w:id="16011" w:author="Philippe Hollanda - Oliveira Trust" w:date="2022-07-19T10:03:00Z">
              <w:r w:rsidRPr="008601AF" w:rsidDel="0016760B">
                <w:rPr>
                  <w:rFonts w:ascii="Trebuchet MS" w:hAnsi="Trebuchet MS" w:cs="Arial"/>
                  <w:color w:val="000000"/>
                  <w:sz w:val="20"/>
                  <w:szCs w:val="20"/>
                  <w:lang w:bidi="th-TH"/>
                </w:rPr>
                <w:delText>R$ 980,00</w:delText>
              </w:r>
            </w:del>
          </w:p>
        </w:tc>
      </w:tr>
      <w:tr w:rsidR="008601AF" w:rsidRPr="008601AF" w14:paraId="5E25F2B1" w14:textId="77777777" w:rsidTr="0016760B">
        <w:tblPrEx>
          <w:tblW w:w="5000" w:type="pct"/>
          <w:tblCellMar>
            <w:left w:w="70" w:type="dxa"/>
            <w:right w:w="70" w:type="dxa"/>
          </w:tblCellMar>
          <w:tblPrExChange w:id="16012" w:author="Philippe Hollanda - Oliveira Trust" w:date="2022-07-19T10:03:00Z">
            <w:tblPrEx>
              <w:tblW w:w="5000" w:type="pct"/>
              <w:tblCellMar>
                <w:left w:w="70" w:type="dxa"/>
                <w:right w:w="70" w:type="dxa"/>
              </w:tblCellMar>
            </w:tblPrEx>
          </w:tblPrExChange>
        </w:tblPrEx>
        <w:trPr>
          <w:trHeight w:val="1785"/>
          <w:trPrChange w:id="160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0CFDD2" w14:textId="435A2F92" w:rsidR="008601AF" w:rsidRPr="008601AF" w:rsidRDefault="008601AF" w:rsidP="003C2C2A">
            <w:pPr>
              <w:jc w:val="center"/>
              <w:rPr>
                <w:rFonts w:ascii="Trebuchet MS" w:hAnsi="Trebuchet MS" w:cs="Arial"/>
                <w:color w:val="000000"/>
                <w:sz w:val="20"/>
                <w:szCs w:val="20"/>
                <w:lang w:bidi="th-TH"/>
              </w:rPr>
            </w:pPr>
            <w:del w:id="16015"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7240AD" w14:textId="4824B5AB" w:rsidR="008601AF" w:rsidRPr="008601AF" w:rsidRDefault="008601AF" w:rsidP="003C2C2A">
            <w:pPr>
              <w:jc w:val="center"/>
              <w:rPr>
                <w:rFonts w:ascii="Trebuchet MS" w:hAnsi="Trebuchet MS" w:cs="Arial"/>
                <w:color w:val="000000"/>
                <w:sz w:val="20"/>
                <w:szCs w:val="20"/>
                <w:lang w:bidi="th-TH"/>
              </w:rPr>
            </w:pPr>
            <w:del w:id="16017" w:author="Philippe Hollanda - Oliveira Trust" w:date="2022-07-19T10:03:00Z">
              <w:r w:rsidRPr="008601AF" w:rsidDel="0016760B">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27E916" w14:textId="49E3EDC0" w:rsidR="008601AF" w:rsidRPr="008601AF" w:rsidRDefault="008601AF" w:rsidP="003C2C2A">
            <w:pPr>
              <w:jc w:val="center"/>
              <w:rPr>
                <w:rFonts w:ascii="Trebuchet MS" w:hAnsi="Trebuchet MS" w:cs="Arial"/>
                <w:color w:val="000000"/>
                <w:sz w:val="20"/>
                <w:szCs w:val="20"/>
                <w:lang w:bidi="th-TH"/>
              </w:rPr>
            </w:pPr>
            <w:del w:id="16019" w:author="Philippe Hollanda - Oliveira Trust" w:date="2022-07-19T10:03:00Z">
              <w:r w:rsidRPr="008601AF" w:rsidDel="0016760B">
                <w:rPr>
                  <w:rFonts w:ascii="Trebuchet MS" w:hAnsi="Trebuchet MS" w:cs="Arial"/>
                  <w:color w:val="000000"/>
                  <w:sz w:val="20"/>
                  <w:szCs w:val="20"/>
                  <w:lang w:bidi="th-TH"/>
                </w:rPr>
                <w:delText>R$ 4.838,40</w:delText>
              </w:r>
            </w:del>
          </w:p>
        </w:tc>
      </w:tr>
      <w:tr w:rsidR="008601AF" w:rsidRPr="008601AF" w14:paraId="352D09C5" w14:textId="77777777" w:rsidTr="0016760B">
        <w:tblPrEx>
          <w:tblW w:w="5000" w:type="pct"/>
          <w:tblCellMar>
            <w:left w:w="70" w:type="dxa"/>
            <w:right w:w="70" w:type="dxa"/>
          </w:tblCellMar>
          <w:tblPrExChange w:id="16020" w:author="Philippe Hollanda - Oliveira Trust" w:date="2022-07-19T10:03:00Z">
            <w:tblPrEx>
              <w:tblW w:w="5000" w:type="pct"/>
              <w:tblCellMar>
                <w:left w:w="70" w:type="dxa"/>
                <w:right w:w="70" w:type="dxa"/>
              </w:tblCellMar>
            </w:tblPrEx>
          </w:tblPrExChange>
        </w:tblPrEx>
        <w:trPr>
          <w:trHeight w:val="1785"/>
          <w:trPrChange w:id="160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DC5A3F" w14:textId="5072F3A9" w:rsidR="008601AF" w:rsidRPr="008601AF" w:rsidRDefault="008601AF" w:rsidP="003C2C2A">
            <w:pPr>
              <w:jc w:val="center"/>
              <w:rPr>
                <w:rFonts w:ascii="Trebuchet MS" w:hAnsi="Trebuchet MS" w:cs="Arial"/>
                <w:color w:val="000000"/>
                <w:sz w:val="20"/>
                <w:szCs w:val="20"/>
                <w:lang w:bidi="th-TH"/>
              </w:rPr>
            </w:pPr>
            <w:del w:id="1602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7F1CF2" w14:textId="26EF96A5" w:rsidR="008601AF" w:rsidRPr="008601AF" w:rsidRDefault="008601AF" w:rsidP="003C2C2A">
            <w:pPr>
              <w:jc w:val="center"/>
              <w:rPr>
                <w:rFonts w:ascii="Trebuchet MS" w:hAnsi="Trebuchet MS" w:cs="Arial"/>
                <w:color w:val="000000"/>
                <w:sz w:val="20"/>
                <w:szCs w:val="20"/>
                <w:lang w:bidi="th-TH"/>
              </w:rPr>
            </w:pPr>
            <w:del w:id="16025" w:author="Philippe Hollanda - Oliveira Trust" w:date="2022-07-19T10:03:00Z">
              <w:r w:rsidRPr="008601AF" w:rsidDel="0016760B">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8645B5" w14:textId="75DFD4B2" w:rsidR="008601AF" w:rsidRPr="008601AF" w:rsidRDefault="008601AF" w:rsidP="003C2C2A">
            <w:pPr>
              <w:jc w:val="center"/>
              <w:rPr>
                <w:rFonts w:ascii="Trebuchet MS" w:hAnsi="Trebuchet MS" w:cs="Arial"/>
                <w:color w:val="000000"/>
                <w:sz w:val="20"/>
                <w:szCs w:val="20"/>
                <w:lang w:bidi="th-TH"/>
              </w:rPr>
            </w:pPr>
            <w:del w:id="16027" w:author="Philippe Hollanda - Oliveira Trust" w:date="2022-07-19T10:03:00Z">
              <w:r w:rsidRPr="008601AF" w:rsidDel="0016760B">
                <w:rPr>
                  <w:rFonts w:ascii="Trebuchet MS" w:hAnsi="Trebuchet MS" w:cs="Arial"/>
                  <w:color w:val="000000"/>
                  <w:sz w:val="20"/>
                  <w:szCs w:val="20"/>
                  <w:lang w:bidi="th-TH"/>
                </w:rPr>
                <w:delText>R$ 407,00</w:delText>
              </w:r>
            </w:del>
          </w:p>
        </w:tc>
      </w:tr>
      <w:tr w:rsidR="008601AF" w:rsidRPr="008601AF" w14:paraId="3F73DBCF" w14:textId="77777777" w:rsidTr="0016760B">
        <w:tblPrEx>
          <w:tblW w:w="5000" w:type="pct"/>
          <w:tblCellMar>
            <w:left w:w="70" w:type="dxa"/>
            <w:right w:w="70" w:type="dxa"/>
          </w:tblCellMar>
          <w:tblPrExChange w:id="16028" w:author="Philippe Hollanda - Oliveira Trust" w:date="2022-07-19T10:03:00Z">
            <w:tblPrEx>
              <w:tblW w:w="5000" w:type="pct"/>
              <w:tblCellMar>
                <w:left w:w="70" w:type="dxa"/>
                <w:right w:w="70" w:type="dxa"/>
              </w:tblCellMar>
            </w:tblPrEx>
          </w:tblPrExChange>
        </w:tblPrEx>
        <w:trPr>
          <w:trHeight w:val="1785"/>
          <w:trPrChange w:id="160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DC9C51" w14:textId="2852E2FF" w:rsidR="008601AF" w:rsidRPr="008601AF" w:rsidRDefault="008601AF" w:rsidP="003C2C2A">
            <w:pPr>
              <w:jc w:val="center"/>
              <w:rPr>
                <w:rFonts w:ascii="Trebuchet MS" w:hAnsi="Trebuchet MS" w:cs="Arial"/>
                <w:color w:val="000000"/>
                <w:sz w:val="20"/>
                <w:szCs w:val="20"/>
                <w:lang w:bidi="th-TH"/>
              </w:rPr>
            </w:pPr>
            <w:del w:id="1603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65896B" w14:textId="75F3E2DB" w:rsidR="008601AF" w:rsidRPr="008601AF" w:rsidRDefault="008601AF" w:rsidP="003C2C2A">
            <w:pPr>
              <w:jc w:val="center"/>
              <w:rPr>
                <w:rFonts w:ascii="Trebuchet MS" w:hAnsi="Trebuchet MS" w:cs="Arial"/>
                <w:color w:val="000000"/>
                <w:sz w:val="20"/>
                <w:szCs w:val="20"/>
                <w:lang w:bidi="th-TH"/>
              </w:rPr>
            </w:pPr>
            <w:del w:id="16033" w:author="Philippe Hollanda - Oliveira Trust" w:date="2022-07-19T10:03:00Z">
              <w:r w:rsidRPr="008601AF" w:rsidDel="0016760B">
                <w:rPr>
                  <w:rFonts w:ascii="Trebuchet MS" w:hAnsi="Trebuchet MS" w:cs="Arial"/>
                  <w:color w:val="000000"/>
                  <w:sz w:val="20"/>
                  <w:szCs w:val="20"/>
                  <w:lang w:bidi="th-TH"/>
                </w:rPr>
                <w:delText>17/05/2021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755BE57" w14:textId="64FA6B51" w:rsidR="008601AF" w:rsidRPr="008601AF" w:rsidRDefault="008601AF" w:rsidP="003C2C2A">
            <w:pPr>
              <w:jc w:val="center"/>
              <w:rPr>
                <w:rFonts w:ascii="Trebuchet MS" w:hAnsi="Trebuchet MS" w:cs="Arial"/>
                <w:color w:val="000000"/>
                <w:sz w:val="20"/>
                <w:szCs w:val="20"/>
                <w:lang w:bidi="th-TH"/>
              </w:rPr>
            </w:pPr>
            <w:del w:id="16035" w:author="Philippe Hollanda - Oliveira Trust" w:date="2022-07-19T10:03:00Z">
              <w:r w:rsidRPr="008601AF" w:rsidDel="0016760B">
                <w:rPr>
                  <w:rFonts w:ascii="Trebuchet MS" w:hAnsi="Trebuchet MS" w:cs="Arial"/>
                  <w:color w:val="000000"/>
                  <w:sz w:val="20"/>
                  <w:szCs w:val="20"/>
                  <w:lang w:bidi="th-TH"/>
                </w:rPr>
                <w:delText>R$ 391,00</w:delText>
              </w:r>
            </w:del>
          </w:p>
        </w:tc>
      </w:tr>
      <w:tr w:rsidR="008601AF" w:rsidRPr="008601AF" w14:paraId="71C9A59C" w14:textId="77777777" w:rsidTr="0016760B">
        <w:tblPrEx>
          <w:tblW w:w="5000" w:type="pct"/>
          <w:tblCellMar>
            <w:left w:w="70" w:type="dxa"/>
            <w:right w:w="70" w:type="dxa"/>
          </w:tblCellMar>
          <w:tblPrExChange w:id="16036" w:author="Philippe Hollanda - Oliveira Trust" w:date="2022-07-19T10:03:00Z">
            <w:tblPrEx>
              <w:tblW w:w="5000" w:type="pct"/>
              <w:tblCellMar>
                <w:left w:w="70" w:type="dxa"/>
                <w:right w:w="70" w:type="dxa"/>
              </w:tblCellMar>
            </w:tblPrEx>
          </w:tblPrExChange>
        </w:tblPrEx>
        <w:trPr>
          <w:trHeight w:val="1785"/>
          <w:trPrChange w:id="160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C4639F" w14:textId="38615A78" w:rsidR="008601AF" w:rsidRPr="008601AF" w:rsidRDefault="008601AF" w:rsidP="003C2C2A">
            <w:pPr>
              <w:jc w:val="center"/>
              <w:rPr>
                <w:rFonts w:ascii="Trebuchet MS" w:hAnsi="Trebuchet MS" w:cs="Arial"/>
                <w:color w:val="000000"/>
                <w:sz w:val="20"/>
                <w:szCs w:val="20"/>
                <w:lang w:bidi="th-TH"/>
              </w:rPr>
            </w:pPr>
            <w:del w:id="1603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2EB948" w14:textId="0652FA84" w:rsidR="008601AF" w:rsidRPr="008601AF" w:rsidRDefault="008601AF" w:rsidP="003C2C2A">
            <w:pPr>
              <w:jc w:val="center"/>
              <w:rPr>
                <w:rFonts w:ascii="Trebuchet MS" w:hAnsi="Trebuchet MS" w:cs="Arial"/>
                <w:color w:val="000000"/>
                <w:sz w:val="20"/>
                <w:szCs w:val="20"/>
                <w:lang w:bidi="th-TH"/>
              </w:rPr>
            </w:pPr>
            <w:del w:id="16041" w:author="Philippe Hollanda - Oliveira Trust" w:date="2022-07-19T10:03:00Z">
              <w:r w:rsidRPr="008601AF" w:rsidDel="0016760B">
                <w:rPr>
                  <w:rFonts w:ascii="Trebuchet MS" w:hAnsi="Trebuchet MS" w:cs="Arial"/>
                  <w:color w:val="000000"/>
                  <w:sz w:val="20"/>
                  <w:szCs w:val="20"/>
                  <w:lang w:bidi="th-TH"/>
                </w:rPr>
                <w:delText>28/05/2021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86D5ED" w14:textId="0EDB18CC" w:rsidR="008601AF" w:rsidRPr="008601AF" w:rsidRDefault="008601AF" w:rsidP="003C2C2A">
            <w:pPr>
              <w:jc w:val="center"/>
              <w:rPr>
                <w:rFonts w:ascii="Trebuchet MS" w:hAnsi="Trebuchet MS" w:cs="Arial"/>
                <w:color w:val="000000"/>
                <w:sz w:val="20"/>
                <w:szCs w:val="20"/>
                <w:lang w:bidi="th-TH"/>
              </w:rPr>
            </w:pPr>
            <w:del w:id="16043" w:author="Philippe Hollanda - Oliveira Trust" w:date="2022-07-19T10:03:00Z">
              <w:r w:rsidRPr="008601AF" w:rsidDel="0016760B">
                <w:rPr>
                  <w:rFonts w:ascii="Trebuchet MS" w:hAnsi="Trebuchet MS" w:cs="Arial"/>
                  <w:color w:val="000000"/>
                  <w:sz w:val="20"/>
                  <w:szCs w:val="20"/>
                  <w:lang w:bidi="th-TH"/>
                </w:rPr>
                <w:delText>R$ 22.500,00</w:delText>
              </w:r>
            </w:del>
          </w:p>
        </w:tc>
      </w:tr>
      <w:tr w:rsidR="008601AF" w:rsidRPr="008601AF" w14:paraId="477F65EA" w14:textId="77777777" w:rsidTr="0016760B">
        <w:tblPrEx>
          <w:tblW w:w="5000" w:type="pct"/>
          <w:tblCellMar>
            <w:left w:w="70" w:type="dxa"/>
            <w:right w:w="70" w:type="dxa"/>
          </w:tblCellMar>
          <w:tblPrExChange w:id="16044" w:author="Philippe Hollanda - Oliveira Trust" w:date="2022-07-19T10:03:00Z">
            <w:tblPrEx>
              <w:tblW w:w="5000" w:type="pct"/>
              <w:tblCellMar>
                <w:left w:w="70" w:type="dxa"/>
                <w:right w:w="70" w:type="dxa"/>
              </w:tblCellMar>
            </w:tblPrEx>
          </w:tblPrExChange>
        </w:tblPrEx>
        <w:trPr>
          <w:trHeight w:val="1785"/>
          <w:trPrChange w:id="160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E33A92" w14:textId="2C1A3208" w:rsidR="008601AF" w:rsidRPr="008601AF" w:rsidRDefault="008601AF" w:rsidP="003C2C2A">
            <w:pPr>
              <w:jc w:val="center"/>
              <w:rPr>
                <w:rFonts w:ascii="Trebuchet MS" w:hAnsi="Trebuchet MS" w:cs="Arial"/>
                <w:color w:val="000000"/>
                <w:sz w:val="20"/>
                <w:szCs w:val="20"/>
                <w:lang w:bidi="th-TH"/>
              </w:rPr>
            </w:pPr>
            <w:del w:id="1604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4AD845" w14:textId="4F528737" w:rsidR="008601AF" w:rsidRPr="008601AF" w:rsidRDefault="008601AF" w:rsidP="003C2C2A">
            <w:pPr>
              <w:jc w:val="center"/>
              <w:rPr>
                <w:rFonts w:ascii="Trebuchet MS" w:hAnsi="Trebuchet MS" w:cs="Arial"/>
                <w:color w:val="000000"/>
                <w:sz w:val="20"/>
                <w:szCs w:val="20"/>
                <w:lang w:bidi="th-TH"/>
              </w:rPr>
            </w:pPr>
            <w:del w:id="16049" w:author="Philippe Hollanda - Oliveira Trust" w:date="2022-07-19T10:03:00Z">
              <w:r w:rsidRPr="008601AF" w:rsidDel="0016760B">
                <w:rPr>
                  <w:rFonts w:ascii="Trebuchet MS" w:hAnsi="Trebuchet MS" w:cs="Arial"/>
                  <w:color w:val="000000"/>
                  <w:sz w:val="20"/>
                  <w:szCs w:val="20"/>
                  <w:lang w:bidi="th-TH"/>
                </w:rPr>
                <w:delText>31/05/2021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5791C0" w14:textId="09D87022" w:rsidR="008601AF" w:rsidRPr="008601AF" w:rsidRDefault="008601AF" w:rsidP="003C2C2A">
            <w:pPr>
              <w:jc w:val="center"/>
              <w:rPr>
                <w:rFonts w:ascii="Trebuchet MS" w:hAnsi="Trebuchet MS" w:cs="Arial"/>
                <w:color w:val="000000"/>
                <w:sz w:val="20"/>
                <w:szCs w:val="20"/>
                <w:lang w:bidi="th-TH"/>
              </w:rPr>
            </w:pPr>
            <w:del w:id="16051" w:author="Philippe Hollanda - Oliveira Trust" w:date="2022-07-19T10:03:00Z">
              <w:r w:rsidRPr="008601AF" w:rsidDel="0016760B">
                <w:rPr>
                  <w:rFonts w:ascii="Trebuchet MS" w:hAnsi="Trebuchet MS" w:cs="Arial"/>
                  <w:color w:val="000000"/>
                  <w:sz w:val="20"/>
                  <w:szCs w:val="20"/>
                  <w:lang w:bidi="th-TH"/>
                </w:rPr>
                <w:delText>R$ 297,75</w:delText>
              </w:r>
            </w:del>
          </w:p>
        </w:tc>
      </w:tr>
      <w:tr w:rsidR="008601AF" w:rsidRPr="008601AF" w14:paraId="011B41E7" w14:textId="77777777" w:rsidTr="0016760B">
        <w:tblPrEx>
          <w:tblW w:w="5000" w:type="pct"/>
          <w:tblCellMar>
            <w:left w:w="70" w:type="dxa"/>
            <w:right w:w="70" w:type="dxa"/>
          </w:tblCellMar>
          <w:tblPrExChange w:id="16052" w:author="Philippe Hollanda - Oliveira Trust" w:date="2022-07-19T10:03:00Z">
            <w:tblPrEx>
              <w:tblW w:w="5000" w:type="pct"/>
              <w:tblCellMar>
                <w:left w:w="70" w:type="dxa"/>
                <w:right w:w="70" w:type="dxa"/>
              </w:tblCellMar>
            </w:tblPrEx>
          </w:tblPrExChange>
        </w:tblPrEx>
        <w:trPr>
          <w:trHeight w:val="1785"/>
          <w:trPrChange w:id="160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75A2E3" w14:textId="467D92DD" w:rsidR="008601AF" w:rsidRPr="008601AF" w:rsidRDefault="008601AF" w:rsidP="003C2C2A">
            <w:pPr>
              <w:jc w:val="center"/>
              <w:rPr>
                <w:rFonts w:ascii="Trebuchet MS" w:hAnsi="Trebuchet MS" w:cs="Arial"/>
                <w:color w:val="000000"/>
                <w:sz w:val="20"/>
                <w:szCs w:val="20"/>
                <w:lang w:bidi="th-TH"/>
              </w:rPr>
            </w:pPr>
            <w:del w:id="1605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F6D959" w14:textId="4892E590" w:rsidR="008601AF" w:rsidRPr="008601AF" w:rsidRDefault="008601AF" w:rsidP="003C2C2A">
            <w:pPr>
              <w:jc w:val="center"/>
              <w:rPr>
                <w:rFonts w:ascii="Trebuchet MS" w:hAnsi="Trebuchet MS" w:cs="Arial"/>
                <w:color w:val="000000"/>
                <w:sz w:val="20"/>
                <w:szCs w:val="20"/>
                <w:lang w:bidi="th-TH"/>
              </w:rPr>
            </w:pPr>
            <w:del w:id="16057" w:author="Philippe Hollanda - Oliveira Trust" w:date="2022-07-19T10:03:00Z">
              <w:r w:rsidRPr="008601AF" w:rsidDel="0016760B">
                <w:rPr>
                  <w:rFonts w:ascii="Trebuchet MS" w:hAnsi="Trebuchet MS" w:cs="Arial"/>
                  <w:color w:val="000000"/>
                  <w:sz w:val="20"/>
                  <w:szCs w:val="20"/>
                  <w:lang w:bidi="th-TH"/>
                </w:rPr>
                <w:delText>26/05/2021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FD00FA" w14:textId="03FE29B6" w:rsidR="008601AF" w:rsidRPr="008601AF" w:rsidRDefault="008601AF" w:rsidP="003C2C2A">
            <w:pPr>
              <w:jc w:val="center"/>
              <w:rPr>
                <w:rFonts w:ascii="Trebuchet MS" w:hAnsi="Trebuchet MS" w:cs="Arial"/>
                <w:color w:val="000000"/>
                <w:sz w:val="20"/>
                <w:szCs w:val="20"/>
                <w:lang w:bidi="th-TH"/>
              </w:rPr>
            </w:pPr>
            <w:del w:id="16059"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2EA8A83E" w14:textId="77777777" w:rsidTr="0016760B">
        <w:tblPrEx>
          <w:tblW w:w="5000" w:type="pct"/>
          <w:tblCellMar>
            <w:left w:w="70" w:type="dxa"/>
            <w:right w:w="70" w:type="dxa"/>
          </w:tblCellMar>
          <w:tblPrExChange w:id="16060" w:author="Philippe Hollanda - Oliveira Trust" w:date="2022-07-19T10:03:00Z">
            <w:tblPrEx>
              <w:tblW w:w="5000" w:type="pct"/>
              <w:tblCellMar>
                <w:left w:w="70" w:type="dxa"/>
                <w:right w:w="70" w:type="dxa"/>
              </w:tblCellMar>
            </w:tblPrEx>
          </w:tblPrExChange>
        </w:tblPrEx>
        <w:trPr>
          <w:trHeight w:val="1785"/>
          <w:trPrChange w:id="160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BBEE8C" w14:textId="3F396E1C" w:rsidR="008601AF" w:rsidRPr="008601AF" w:rsidRDefault="008601AF" w:rsidP="003C2C2A">
            <w:pPr>
              <w:jc w:val="center"/>
              <w:rPr>
                <w:rFonts w:ascii="Trebuchet MS" w:hAnsi="Trebuchet MS" w:cs="Arial"/>
                <w:color w:val="000000"/>
                <w:sz w:val="20"/>
                <w:szCs w:val="20"/>
                <w:lang w:bidi="th-TH"/>
              </w:rPr>
            </w:pPr>
            <w:del w:id="1606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BB2A1A" w14:textId="48F3776D" w:rsidR="008601AF" w:rsidRPr="008601AF" w:rsidRDefault="008601AF" w:rsidP="003C2C2A">
            <w:pPr>
              <w:jc w:val="center"/>
              <w:rPr>
                <w:rFonts w:ascii="Trebuchet MS" w:hAnsi="Trebuchet MS" w:cs="Arial"/>
                <w:color w:val="000000"/>
                <w:sz w:val="20"/>
                <w:szCs w:val="20"/>
                <w:lang w:bidi="th-TH"/>
              </w:rPr>
            </w:pPr>
            <w:del w:id="16065" w:author="Philippe Hollanda - Oliveira Trust" w:date="2022-07-19T10:03:00Z">
              <w:r w:rsidRPr="008601AF" w:rsidDel="0016760B">
                <w:rPr>
                  <w:rFonts w:ascii="Trebuchet MS" w:hAnsi="Trebuchet MS" w:cs="Arial"/>
                  <w:color w:val="000000"/>
                  <w:sz w:val="20"/>
                  <w:szCs w:val="20"/>
                  <w:lang w:bidi="th-TH"/>
                </w:rPr>
                <w:delText>26/05/2021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4B2A76" w14:textId="5A78020C" w:rsidR="008601AF" w:rsidRPr="008601AF" w:rsidRDefault="008601AF" w:rsidP="003C2C2A">
            <w:pPr>
              <w:jc w:val="center"/>
              <w:rPr>
                <w:rFonts w:ascii="Trebuchet MS" w:hAnsi="Trebuchet MS" w:cs="Arial"/>
                <w:color w:val="000000"/>
                <w:sz w:val="20"/>
                <w:szCs w:val="20"/>
                <w:lang w:bidi="th-TH"/>
              </w:rPr>
            </w:pPr>
            <w:del w:id="16067"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61CDA1BA" w14:textId="77777777" w:rsidTr="0016760B">
        <w:tblPrEx>
          <w:tblW w:w="5000" w:type="pct"/>
          <w:tblCellMar>
            <w:left w:w="70" w:type="dxa"/>
            <w:right w:w="70" w:type="dxa"/>
          </w:tblCellMar>
          <w:tblPrExChange w:id="16068" w:author="Philippe Hollanda - Oliveira Trust" w:date="2022-07-19T10:03:00Z">
            <w:tblPrEx>
              <w:tblW w:w="5000" w:type="pct"/>
              <w:tblCellMar>
                <w:left w:w="70" w:type="dxa"/>
                <w:right w:w="70" w:type="dxa"/>
              </w:tblCellMar>
            </w:tblPrEx>
          </w:tblPrExChange>
        </w:tblPrEx>
        <w:trPr>
          <w:trHeight w:val="1785"/>
          <w:trPrChange w:id="160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4B0EEB" w14:textId="095F29BA" w:rsidR="008601AF" w:rsidRPr="008601AF" w:rsidRDefault="008601AF" w:rsidP="003C2C2A">
            <w:pPr>
              <w:jc w:val="center"/>
              <w:rPr>
                <w:rFonts w:ascii="Trebuchet MS" w:hAnsi="Trebuchet MS" w:cs="Arial"/>
                <w:color w:val="000000"/>
                <w:sz w:val="20"/>
                <w:szCs w:val="20"/>
                <w:lang w:bidi="th-TH"/>
              </w:rPr>
            </w:pPr>
            <w:del w:id="16071"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881048" w14:textId="12881375" w:rsidR="008601AF" w:rsidRPr="008601AF" w:rsidRDefault="008601AF" w:rsidP="003C2C2A">
            <w:pPr>
              <w:jc w:val="center"/>
              <w:rPr>
                <w:rFonts w:ascii="Trebuchet MS" w:hAnsi="Trebuchet MS" w:cs="Arial"/>
                <w:color w:val="000000"/>
                <w:sz w:val="20"/>
                <w:szCs w:val="20"/>
                <w:lang w:bidi="th-TH"/>
              </w:rPr>
            </w:pPr>
            <w:del w:id="16073" w:author="Philippe Hollanda - Oliveira Trust" w:date="2022-07-19T10:03:00Z">
              <w:r w:rsidRPr="008601AF" w:rsidDel="0016760B">
                <w:rPr>
                  <w:rFonts w:ascii="Trebuchet MS" w:hAnsi="Trebuchet MS" w:cs="Arial"/>
                  <w:color w:val="000000"/>
                  <w:sz w:val="20"/>
                  <w:szCs w:val="20"/>
                  <w:lang w:bidi="th-TH"/>
                </w:rPr>
                <w:delText>25/05/2021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E57BDD" w14:textId="1941F606" w:rsidR="008601AF" w:rsidRPr="008601AF" w:rsidRDefault="008601AF" w:rsidP="003C2C2A">
            <w:pPr>
              <w:jc w:val="center"/>
              <w:rPr>
                <w:rFonts w:ascii="Trebuchet MS" w:hAnsi="Trebuchet MS" w:cs="Arial"/>
                <w:color w:val="000000"/>
                <w:sz w:val="20"/>
                <w:szCs w:val="20"/>
                <w:lang w:bidi="th-TH"/>
              </w:rPr>
            </w:pPr>
            <w:del w:id="16075" w:author="Philippe Hollanda - Oliveira Trust" w:date="2022-07-19T10:03:00Z">
              <w:r w:rsidRPr="008601AF" w:rsidDel="0016760B">
                <w:rPr>
                  <w:rFonts w:ascii="Trebuchet MS" w:hAnsi="Trebuchet MS" w:cs="Arial"/>
                  <w:color w:val="000000"/>
                  <w:sz w:val="20"/>
                  <w:szCs w:val="20"/>
                  <w:lang w:bidi="th-TH"/>
                </w:rPr>
                <w:delText>R$ 15.000,00</w:delText>
              </w:r>
            </w:del>
          </w:p>
        </w:tc>
      </w:tr>
      <w:tr w:rsidR="008601AF" w:rsidRPr="008601AF" w14:paraId="4E3B0D41" w14:textId="77777777" w:rsidTr="0016760B">
        <w:tblPrEx>
          <w:tblW w:w="5000" w:type="pct"/>
          <w:tblCellMar>
            <w:left w:w="70" w:type="dxa"/>
            <w:right w:w="70" w:type="dxa"/>
          </w:tblCellMar>
          <w:tblPrExChange w:id="16076" w:author="Philippe Hollanda - Oliveira Trust" w:date="2022-07-19T10:03:00Z">
            <w:tblPrEx>
              <w:tblW w:w="5000" w:type="pct"/>
              <w:tblCellMar>
                <w:left w:w="70" w:type="dxa"/>
                <w:right w:w="70" w:type="dxa"/>
              </w:tblCellMar>
            </w:tblPrEx>
          </w:tblPrExChange>
        </w:tblPrEx>
        <w:trPr>
          <w:trHeight w:val="1785"/>
          <w:trPrChange w:id="160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C2519C" w14:textId="1A1234C1" w:rsidR="008601AF" w:rsidRPr="008601AF" w:rsidRDefault="008601AF" w:rsidP="003C2C2A">
            <w:pPr>
              <w:jc w:val="center"/>
              <w:rPr>
                <w:rFonts w:ascii="Trebuchet MS" w:hAnsi="Trebuchet MS" w:cs="Arial"/>
                <w:color w:val="000000"/>
                <w:sz w:val="20"/>
                <w:szCs w:val="20"/>
                <w:lang w:bidi="th-TH"/>
              </w:rPr>
            </w:pPr>
            <w:del w:id="1607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C19CDF" w14:textId="33608D1C" w:rsidR="008601AF" w:rsidRPr="008601AF" w:rsidRDefault="008601AF" w:rsidP="003C2C2A">
            <w:pPr>
              <w:jc w:val="center"/>
              <w:rPr>
                <w:rFonts w:ascii="Trebuchet MS" w:hAnsi="Trebuchet MS" w:cs="Arial"/>
                <w:color w:val="000000"/>
                <w:sz w:val="20"/>
                <w:szCs w:val="20"/>
                <w:lang w:bidi="th-TH"/>
              </w:rPr>
            </w:pPr>
            <w:del w:id="16081" w:author="Philippe Hollanda - Oliveira Trust" w:date="2022-07-19T10:03:00Z">
              <w:r w:rsidRPr="008601AF" w:rsidDel="0016760B">
                <w:rPr>
                  <w:rFonts w:ascii="Trebuchet MS" w:hAnsi="Trebuchet MS" w:cs="Arial"/>
                  <w:color w:val="000000"/>
                  <w:sz w:val="20"/>
                  <w:szCs w:val="20"/>
                  <w:lang w:bidi="th-TH"/>
                </w:rPr>
                <w:delText>27/05/2021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ABF0A0" w14:textId="22D07D38" w:rsidR="008601AF" w:rsidRPr="008601AF" w:rsidRDefault="008601AF" w:rsidP="003C2C2A">
            <w:pPr>
              <w:jc w:val="center"/>
              <w:rPr>
                <w:rFonts w:ascii="Trebuchet MS" w:hAnsi="Trebuchet MS" w:cs="Arial"/>
                <w:color w:val="000000"/>
                <w:sz w:val="20"/>
                <w:szCs w:val="20"/>
                <w:lang w:bidi="th-TH"/>
              </w:rPr>
            </w:pPr>
            <w:del w:id="16083" w:author="Philippe Hollanda - Oliveira Trust" w:date="2022-07-19T10:03:00Z">
              <w:r w:rsidRPr="008601AF" w:rsidDel="0016760B">
                <w:rPr>
                  <w:rFonts w:ascii="Trebuchet MS" w:hAnsi="Trebuchet MS" w:cs="Arial"/>
                  <w:color w:val="000000"/>
                  <w:sz w:val="20"/>
                  <w:szCs w:val="20"/>
                  <w:lang w:bidi="th-TH"/>
                </w:rPr>
                <w:delText>R$ 15.525,00</w:delText>
              </w:r>
            </w:del>
          </w:p>
        </w:tc>
      </w:tr>
      <w:tr w:rsidR="008601AF" w:rsidRPr="008601AF" w14:paraId="15633E1C" w14:textId="77777777" w:rsidTr="0016760B">
        <w:tblPrEx>
          <w:tblW w:w="5000" w:type="pct"/>
          <w:tblCellMar>
            <w:left w:w="70" w:type="dxa"/>
            <w:right w:w="70" w:type="dxa"/>
          </w:tblCellMar>
          <w:tblPrExChange w:id="16084" w:author="Philippe Hollanda - Oliveira Trust" w:date="2022-07-19T10:03:00Z">
            <w:tblPrEx>
              <w:tblW w:w="5000" w:type="pct"/>
              <w:tblCellMar>
                <w:left w:w="70" w:type="dxa"/>
                <w:right w:w="70" w:type="dxa"/>
              </w:tblCellMar>
            </w:tblPrEx>
          </w:tblPrExChange>
        </w:tblPrEx>
        <w:trPr>
          <w:trHeight w:val="1785"/>
          <w:trPrChange w:id="160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A785C5E" w14:textId="583BF0A8" w:rsidR="008601AF" w:rsidRPr="008601AF" w:rsidRDefault="008601AF" w:rsidP="003C2C2A">
            <w:pPr>
              <w:jc w:val="center"/>
              <w:rPr>
                <w:rFonts w:ascii="Trebuchet MS" w:hAnsi="Trebuchet MS" w:cs="Arial"/>
                <w:color w:val="000000"/>
                <w:sz w:val="20"/>
                <w:szCs w:val="20"/>
                <w:lang w:bidi="th-TH"/>
              </w:rPr>
            </w:pPr>
            <w:del w:id="1608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7C4F41" w14:textId="5DAD30F4" w:rsidR="008601AF" w:rsidRPr="008601AF" w:rsidRDefault="008601AF" w:rsidP="003C2C2A">
            <w:pPr>
              <w:jc w:val="center"/>
              <w:rPr>
                <w:rFonts w:ascii="Trebuchet MS" w:hAnsi="Trebuchet MS" w:cs="Arial"/>
                <w:color w:val="000000"/>
                <w:sz w:val="20"/>
                <w:szCs w:val="20"/>
                <w:lang w:bidi="th-TH"/>
              </w:rPr>
            </w:pPr>
            <w:del w:id="16089" w:author="Philippe Hollanda - Oliveira Trust" w:date="2022-07-19T10:03:00Z">
              <w:r w:rsidRPr="008601AF" w:rsidDel="0016760B">
                <w:rPr>
                  <w:rFonts w:ascii="Trebuchet MS" w:hAnsi="Trebuchet MS" w:cs="Arial"/>
                  <w:color w:val="000000"/>
                  <w:sz w:val="20"/>
                  <w:szCs w:val="20"/>
                  <w:lang w:bidi="th-TH"/>
                </w:rPr>
                <w:delText>25/05/2021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F92091" w14:textId="477E91D3" w:rsidR="008601AF" w:rsidRPr="008601AF" w:rsidRDefault="008601AF" w:rsidP="003C2C2A">
            <w:pPr>
              <w:jc w:val="center"/>
              <w:rPr>
                <w:rFonts w:ascii="Trebuchet MS" w:hAnsi="Trebuchet MS" w:cs="Arial"/>
                <w:color w:val="000000"/>
                <w:sz w:val="20"/>
                <w:szCs w:val="20"/>
                <w:lang w:bidi="th-TH"/>
              </w:rPr>
            </w:pPr>
            <w:del w:id="16091" w:author="Philippe Hollanda - Oliveira Trust" w:date="2022-07-19T10:03:00Z">
              <w:r w:rsidRPr="008601AF" w:rsidDel="0016760B">
                <w:rPr>
                  <w:rFonts w:ascii="Trebuchet MS" w:hAnsi="Trebuchet MS" w:cs="Arial"/>
                  <w:color w:val="000000"/>
                  <w:sz w:val="20"/>
                  <w:szCs w:val="20"/>
                  <w:lang w:bidi="th-TH"/>
                </w:rPr>
                <w:delText>R$ 1.500,00</w:delText>
              </w:r>
            </w:del>
          </w:p>
        </w:tc>
      </w:tr>
      <w:tr w:rsidR="008601AF" w:rsidRPr="008601AF" w14:paraId="035EF9B3" w14:textId="77777777" w:rsidTr="0016760B">
        <w:tblPrEx>
          <w:tblW w:w="5000" w:type="pct"/>
          <w:tblCellMar>
            <w:left w:w="70" w:type="dxa"/>
            <w:right w:w="70" w:type="dxa"/>
          </w:tblCellMar>
          <w:tblPrExChange w:id="16092" w:author="Philippe Hollanda - Oliveira Trust" w:date="2022-07-19T10:03:00Z">
            <w:tblPrEx>
              <w:tblW w:w="5000" w:type="pct"/>
              <w:tblCellMar>
                <w:left w:w="70" w:type="dxa"/>
                <w:right w:w="70" w:type="dxa"/>
              </w:tblCellMar>
            </w:tblPrEx>
          </w:tblPrExChange>
        </w:tblPrEx>
        <w:trPr>
          <w:trHeight w:val="1785"/>
          <w:trPrChange w:id="160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0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526D13" w14:textId="79A65405" w:rsidR="008601AF" w:rsidRPr="008601AF" w:rsidRDefault="008601AF" w:rsidP="003C2C2A">
            <w:pPr>
              <w:jc w:val="center"/>
              <w:rPr>
                <w:rFonts w:ascii="Trebuchet MS" w:hAnsi="Trebuchet MS" w:cs="Arial"/>
                <w:color w:val="000000"/>
                <w:sz w:val="20"/>
                <w:szCs w:val="20"/>
                <w:lang w:bidi="th-TH"/>
              </w:rPr>
            </w:pPr>
            <w:del w:id="16095"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0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2F2E85" w14:textId="374F5616" w:rsidR="008601AF" w:rsidRPr="008601AF" w:rsidRDefault="008601AF" w:rsidP="003C2C2A">
            <w:pPr>
              <w:jc w:val="center"/>
              <w:rPr>
                <w:rFonts w:ascii="Trebuchet MS" w:hAnsi="Trebuchet MS" w:cs="Arial"/>
                <w:color w:val="000000"/>
                <w:sz w:val="20"/>
                <w:szCs w:val="20"/>
                <w:lang w:bidi="th-TH"/>
              </w:rPr>
            </w:pPr>
            <w:del w:id="16097" w:author="Philippe Hollanda - Oliveira Trust" w:date="2022-07-19T10:03:00Z">
              <w:r w:rsidRPr="008601AF" w:rsidDel="0016760B">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0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187C21" w14:textId="0E8C4C14" w:rsidR="008601AF" w:rsidRPr="008601AF" w:rsidRDefault="008601AF" w:rsidP="003C2C2A">
            <w:pPr>
              <w:jc w:val="center"/>
              <w:rPr>
                <w:rFonts w:ascii="Trebuchet MS" w:hAnsi="Trebuchet MS" w:cs="Arial"/>
                <w:color w:val="000000"/>
                <w:sz w:val="20"/>
                <w:szCs w:val="20"/>
                <w:lang w:bidi="th-TH"/>
              </w:rPr>
            </w:pPr>
            <w:del w:id="16099" w:author="Philippe Hollanda - Oliveira Trust" w:date="2022-07-19T10:03:00Z">
              <w:r w:rsidRPr="008601AF" w:rsidDel="0016760B">
                <w:rPr>
                  <w:rFonts w:ascii="Trebuchet MS" w:hAnsi="Trebuchet MS" w:cs="Arial"/>
                  <w:color w:val="000000"/>
                  <w:sz w:val="20"/>
                  <w:szCs w:val="20"/>
                  <w:lang w:bidi="th-TH"/>
                </w:rPr>
                <w:delText>R$ 2.432,00</w:delText>
              </w:r>
            </w:del>
          </w:p>
        </w:tc>
      </w:tr>
      <w:tr w:rsidR="008601AF" w:rsidRPr="008601AF" w14:paraId="0217F170" w14:textId="77777777" w:rsidTr="0016760B">
        <w:tblPrEx>
          <w:tblW w:w="5000" w:type="pct"/>
          <w:tblCellMar>
            <w:left w:w="70" w:type="dxa"/>
            <w:right w:w="70" w:type="dxa"/>
          </w:tblCellMar>
          <w:tblPrExChange w:id="16100" w:author="Philippe Hollanda - Oliveira Trust" w:date="2022-07-19T10:03:00Z">
            <w:tblPrEx>
              <w:tblW w:w="5000" w:type="pct"/>
              <w:tblCellMar>
                <w:left w:w="70" w:type="dxa"/>
                <w:right w:w="70" w:type="dxa"/>
              </w:tblCellMar>
            </w:tblPrEx>
          </w:tblPrExChange>
        </w:tblPrEx>
        <w:trPr>
          <w:trHeight w:val="1785"/>
          <w:trPrChange w:id="161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9DF73B" w14:textId="41175BEC" w:rsidR="008601AF" w:rsidRPr="008601AF" w:rsidRDefault="008601AF" w:rsidP="003C2C2A">
            <w:pPr>
              <w:jc w:val="center"/>
              <w:rPr>
                <w:rFonts w:ascii="Trebuchet MS" w:hAnsi="Trebuchet MS" w:cs="Arial"/>
                <w:color w:val="000000"/>
                <w:sz w:val="20"/>
                <w:szCs w:val="20"/>
                <w:lang w:bidi="th-TH"/>
              </w:rPr>
            </w:pPr>
            <w:del w:id="1610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227CE8" w14:textId="720EE941" w:rsidR="008601AF" w:rsidRPr="008601AF" w:rsidRDefault="008601AF" w:rsidP="003C2C2A">
            <w:pPr>
              <w:jc w:val="center"/>
              <w:rPr>
                <w:rFonts w:ascii="Trebuchet MS" w:hAnsi="Trebuchet MS" w:cs="Arial"/>
                <w:color w:val="000000"/>
                <w:sz w:val="20"/>
                <w:szCs w:val="20"/>
                <w:lang w:bidi="th-TH"/>
              </w:rPr>
            </w:pPr>
            <w:del w:id="16105" w:author="Philippe Hollanda - Oliveira Trust" w:date="2022-07-19T10:03:00Z">
              <w:r w:rsidRPr="008601AF" w:rsidDel="0016760B">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1EAE78" w14:textId="7CF22F56" w:rsidR="008601AF" w:rsidRPr="008601AF" w:rsidRDefault="008601AF" w:rsidP="003C2C2A">
            <w:pPr>
              <w:jc w:val="center"/>
              <w:rPr>
                <w:rFonts w:ascii="Trebuchet MS" w:hAnsi="Trebuchet MS" w:cs="Arial"/>
                <w:color w:val="000000"/>
                <w:sz w:val="20"/>
                <w:szCs w:val="20"/>
                <w:lang w:bidi="th-TH"/>
              </w:rPr>
            </w:pPr>
            <w:del w:id="16107" w:author="Philippe Hollanda - Oliveira Trust" w:date="2022-07-19T10:03:00Z">
              <w:r w:rsidRPr="008601AF" w:rsidDel="0016760B">
                <w:rPr>
                  <w:rFonts w:ascii="Trebuchet MS" w:hAnsi="Trebuchet MS" w:cs="Arial"/>
                  <w:color w:val="000000"/>
                  <w:sz w:val="20"/>
                  <w:szCs w:val="20"/>
                  <w:lang w:bidi="th-TH"/>
                </w:rPr>
                <w:delText>R$ 160,00</w:delText>
              </w:r>
            </w:del>
          </w:p>
        </w:tc>
      </w:tr>
      <w:tr w:rsidR="008601AF" w:rsidRPr="008601AF" w14:paraId="1760B886" w14:textId="77777777" w:rsidTr="0016760B">
        <w:tblPrEx>
          <w:tblW w:w="5000" w:type="pct"/>
          <w:tblCellMar>
            <w:left w:w="70" w:type="dxa"/>
            <w:right w:w="70" w:type="dxa"/>
          </w:tblCellMar>
          <w:tblPrExChange w:id="16108" w:author="Philippe Hollanda - Oliveira Trust" w:date="2022-07-19T10:03:00Z">
            <w:tblPrEx>
              <w:tblW w:w="5000" w:type="pct"/>
              <w:tblCellMar>
                <w:left w:w="70" w:type="dxa"/>
                <w:right w:w="70" w:type="dxa"/>
              </w:tblCellMar>
            </w:tblPrEx>
          </w:tblPrExChange>
        </w:tblPrEx>
        <w:trPr>
          <w:trHeight w:val="1785"/>
          <w:trPrChange w:id="161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95FFDF" w14:textId="5DF208EB" w:rsidR="008601AF" w:rsidRPr="008601AF" w:rsidRDefault="008601AF" w:rsidP="003C2C2A">
            <w:pPr>
              <w:jc w:val="center"/>
              <w:rPr>
                <w:rFonts w:ascii="Trebuchet MS" w:hAnsi="Trebuchet MS" w:cs="Arial"/>
                <w:color w:val="000000"/>
                <w:sz w:val="20"/>
                <w:szCs w:val="20"/>
                <w:lang w:bidi="th-TH"/>
              </w:rPr>
            </w:pPr>
            <w:del w:id="1611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85F1F7" w14:textId="62C941E6" w:rsidR="008601AF" w:rsidRPr="008601AF" w:rsidRDefault="008601AF" w:rsidP="003C2C2A">
            <w:pPr>
              <w:jc w:val="center"/>
              <w:rPr>
                <w:rFonts w:ascii="Trebuchet MS" w:hAnsi="Trebuchet MS" w:cs="Arial"/>
                <w:color w:val="000000"/>
                <w:sz w:val="20"/>
                <w:szCs w:val="20"/>
                <w:lang w:bidi="th-TH"/>
              </w:rPr>
            </w:pPr>
            <w:del w:id="16113" w:author="Philippe Hollanda - Oliveira Trust" w:date="2022-07-19T10:03:00Z">
              <w:r w:rsidRPr="008601AF" w:rsidDel="0016760B">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A08D7C" w14:textId="382E4992" w:rsidR="008601AF" w:rsidRPr="008601AF" w:rsidRDefault="008601AF" w:rsidP="003C2C2A">
            <w:pPr>
              <w:jc w:val="center"/>
              <w:rPr>
                <w:rFonts w:ascii="Trebuchet MS" w:hAnsi="Trebuchet MS" w:cs="Arial"/>
                <w:color w:val="000000"/>
                <w:sz w:val="20"/>
                <w:szCs w:val="20"/>
                <w:lang w:bidi="th-TH"/>
              </w:rPr>
            </w:pPr>
            <w:del w:id="16115" w:author="Philippe Hollanda - Oliveira Trust" w:date="2022-07-19T10:03:00Z">
              <w:r w:rsidRPr="008601AF" w:rsidDel="0016760B">
                <w:rPr>
                  <w:rFonts w:ascii="Trebuchet MS" w:hAnsi="Trebuchet MS" w:cs="Arial"/>
                  <w:color w:val="000000"/>
                  <w:sz w:val="20"/>
                  <w:szCs w:val="20"/>
                  <w:lang w:bidi="th-TH"/>
                </w:rPr>
                <w:delText>R$ 210,00</w:delText>
              </w:r>
            </w:del>
          </w:p>
        </w:tc>
      </w:tr>
      <w:tr w:rsidR="008601AF" w:rsidRPr="008601AF" w14:paraId="0F2757D0" w14:textId="77777777" w:rsidTr="0016760B">
        <w:tblPrEx>
          <w:tblW w:w="5000" w:type="pct"/>
          <w:tblCellMar>
            <w:left w:w="70" w:type="dxa"/>
            <w:right w:w="70" w:type="dxa"/>
          </w:tblCellMar>
          <w:tblPrExChange w:id="16116" w:author="Philippe Hollanda - Oliveira Trust" w:date="2022-07-19T10:03:00Z">
            <w:tblPrEx>
              <w:tblW w:w="5000" w:type="pct"/>
              <w:tblCellMar>
                <w:left w:w="70" w:type="dxa"/>
                <w:right w:w="70" w:type="dxa"/>
              </w:tblCellMar>
            </w:tblPrEx>
          </w:tblPrExChange>
        </w:tblPrEx>
        <w:trPr>
          <w:trHeight w:val="1785"/>
          <w:trPrChange w:id="161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93A46C" w14:textId="4B4C62C7" w:rsidR="008601AF" w:rsidRPr="008601AF" w:rsidRDefault="008601AF" w:rsidP="003C2C2A">
            <w:pPr>
              <w:jc w:val="center"/>
              <w:rPr>
                <w:rFonts w:ascii="Trebuchet MS" w:hAnsi="Trebuchet MS" w:cs="Arial"/>
                <w:color w:val="000000"/>
                <w:sz w:val="20"/>
                <w:szCs w:val="20"/>
                <w:lang w:bidi="th-TH"/>
              </w:rPr>
            </w:pPr>
            <w:del w:id="1611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17C8D4" w14:textId="0982B879" w:rsidR="008601AF" w:rsidRPr="008601AF" w:rsidRDefault="008601AF" w:rsidP="003C2C2A">
            <w:pPr>
              <w:jc w:val="center"/>
              <w:rPr>
                <w:rFonts w:ascii="Trebuchet MS" w:hAnsi="Trebuchet MS" w:cs="Arial"/>
                <w:color w:val="000000"/>
                <w:sz w:val="20"/>
                <w:szCs w:val="20"/>
                <w:lang w:bidi="th-TH"/>
              </w:rPr>
            </w:pPr>
            <w:del w:id="16121" w:author="Philippe Hollanda - Oliveira Trust" w:date="2022-07-19T10:03:00Z">
              <w:r w:rsidRPr="008601AF" w:rsidDel="0016760B">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806820" w14:textId="294CFC95" w:rsidR="008601AF" w:rsidRPr="008601AF" w:rsidRDefault="008601AF" w:rsidP="003C2C2A">
            <w:pPr>
              <w:jc w:val="center"/>
              <w:rPr>
                <w:rFonts w:ascii="Trebuchet MS" w:hAnsi="Trebuchet MS" w:cs="Arial"/>
                <w:color w:val="000000"/>
                <w:sz w:val="20"/>
                <w:szCs w:val="20"/>
                <w:lang w:bidi="th-TH"/>
              </w:rPr>
            </w:pPr>
            <w:del w:id="16123" w:author="Philippe Hollanda - Oliveira Trust" w:date="2022-07-19T10:03:00Z">
              <w:r w:rsidRPr="008601AF" w:rsidDel="0016760B">
                <w:rPr>
                  <w:rFonts w:ascii="Trebuchet MS" w:hAnsi="Trebuchet MS" w:cs="Arial"/>
                  <w:color w:val="000000"/>
                  <w:sz w:val="20"/>
                  <w:szCs w:val="20"/>
                  <w:lang w:bidi="th-TH"/>
                </w:rPr>
                <w:delText>R$ 480,00</w:delText>
              </w:r>
            </w:del>
          </w:p>
        </w:tc>
      </w:tr>
      <w:tr w:rsidR="008601AF" w:rsidRPr="008601AF" w14:paraId="735C6C35" w14:textId="77777777" w:rsidTr="0016760B">
        <w:tblPrEx>
          <w:tblW w:w="5000" w:type="pct"/>
          <w:tblCellMar>
            <w:left w:w="70" w:type="dxa"/>
            <w:right w:w="70" w:type="dxa"/>
          </w:tblCellMar>
          <w:tblPrExChange w:id="16124" w:author="Philippe Hollanda - Oliveira Trust" w:date="2022-07-19T10:03:00Z">
            <w:tblPrEx>
              <w:tblW w:w="5000" w:type="pct"/>
              <w:tblCellMar>
                <w:left w:w="70" w:type="dxa"/>
                <w:right w:w="70" w:type="dxa"/>
              </w:tblCellMar>
            </w:tblPrEx>
          </w:tblPrExChange>
        </w:tblPrEx>
        <w:trPr>
          <w:trHeight w:val="1785"/>
          <w:trPrChange w:id="161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608546" w14:textId="50CD6F5C" w:rsidR="008601AF" w:rsidRPr="008601AF" w:rsidRDefault="008601AF" w:rsidP="003C2C2A">
            <w:pPr>
              <w:jc w:val="center"/>
              <w:rPr>
                <w:rFonts w:ascii="Trebuchet MS" w:hAnsi="Trebuchet MS" w:cs="Arial"/>
                <w:color w:val="000000"/>
                <w:sz w:val="20"/>
                <w:szCs w:val="20"/>
                <w:lang w:bidi="th-TH"/>
              </w:rPr>
            </w:pPr>
            <w:del w:id="1612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E5CFE8" w14:textId="7352F6A8" w:rsidR="008601AF" w:rsidRPr="008601AF" w:rsidRDefault="008601AF" w:rsidP="003C2C2A">
            <w:pPr>
              <w:jc w:val="center"/>
              <w:rPr>
                <w:rFonts w:ascii="Trebuchet MS" w:hAnsi="Trebuchet MS" w:cs="Arial"/>
                <w:color w:val="000000"/>
                <w:sz w:val="20"/>
                <w:szCs w:val="20"/>
                <w:lang w:bidi="th-TH"/>
              </w:rPr>
            </w:pPr>
            <w:del w:id="16129" w:author="Philippe Hollanda - Oliveira Trust" w:date="2022-07-19T10:03:00Z">
              <w:r w:rsidRPr="008601AF" w:rsidDel="0016760B">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65CC54" w14:textId="4C765977" w:rsidR="008601AF" w:rsidRPr="008601AF" w:rsidRDefault="008601AF" w:rsidP="003C2C2A">
            <w:pPr>
              <w:jc w:val="center"/>
              <w:rPr>
                <w:rFonts w:ascii="Trebuchet MS" w:hAnsi="Trebuchet MS" w:cs="Arial"/>
                <w:color w:val="000000"/>
                <w:sz w:val="20"/>
                <w:szCs w:val="20"/>
                <w:lang w:bidi="th-TH"/>
              </w:rPr>
            </w:pPr>
            <w:del w:id="16131"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1EF90296" w14:textId="77777777" w:rsidTr="0016760B">
        <w:tblPrEx>
          <w:tblW w:w="5000" w:type="pct"/>
          <w:tblCellMar>
            <w:left w:w="70" w:type="dxa"/>
            <w:right w:w="70" w:type="dxa"/>
          </w:tblCellMar>
          <w:tblPrExChange w:id="16132" w:author="Philippe Hollanda - Oliveira Trust" w:date="2022-07-19T10:03:00Z">
            <w:tblPrEx>
              <w:tblW w:w="5000" w:type="pct"/>
              <w:tblCellMar>
                <w:left w:w="70" w:type="dxa"/>
                <w:right w:w="70" w:type="dxa"/>
              </w:tblCellMar>
            </w:tblPrEx>
          </w:tblPrExChange>
        </w:tblPrEx>
        <w:trPr>
          <w:trHeight w:val="1785"/>
          <w:trPrChange w:id="161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B02836" w14:textId="34CDB262" w:rsidR="008601AF" w:rsidRPr="008601AF" w:rsidRDefault="008601AF" w:rsidP="003C2C2A">
            <w:pPr>
              <w:jc w:val="center"/>
              <w:rPr>
                <w:rFonts w:ascii="Trebuchet MS" w:hAnsi="Trebuchet MS" w:cs="Arial"/>
                <w:color w:val="000000"/>
                <w:sz w:val="20"/>
                <w:szCs w:val="20"/>
                <w:lang w:bidi="th-TH"/>
              </w:rPr>
            </w:pPr>
            <w:del w:id="16135"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037C4D" w14:textId="56772B87" w:rsidR="008601AF" w:rsidRPr="008601AF" w:rsidRDefault="008601AF" w:rsidP="003C2C2A">
            <w:pPr>
              <w:jc w:val="center"/>
              <w:rPr>
                <w:rFonts w:ascii="Trebuchet MS" w:hAnsi="Trebuchet MS" w:cs="Arial"/>
                <w:color w:val="000000"/>
                <w:sz w:val="20"/>
                <w:szCs w:val="20"/>
                <w:lang w:bidi="th-TH"/>
              </w:rPr>
            </w:pPr>
            <w:del w:id="16137" w:author="Philippe Hollanda - Oliveira Trust" w:date="2022-07-19T10:03:00Z">
              <w:r w:rsidRPr="008601AF" w:rsidDel="0016760B">
                <w:rPr>
                  <w:rFonts w:ascii="Trebuchet MS" w:hAnsi="Trebuchet MS" w:cs="Arial"/>
                  <w:color w:val="000000"/>
                  <w:sz w:val="20"/>
                  <w:szCs w:val="20"/>
                  <w:lang w:bidi="th-TH"/>
                </w:rPr>
                <w:delText>01/06/2021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C48A43" w14:textId="7435FEA6" w:rsidR="008601AF" w:rsidRPr="008601AF" w:rsidRDefault="008601AF" w:rsidP="003C2C2A">
            <w:pPr>
              <w:jc w:val="center"/>
              <w:rPr>
                <w:rFonts w:ascii="Trebuchet MS" w:hAnsi="Trebuchet MS" w:cs="Arial"/>
                <w:color w:val="000000"/>
                <w:sz w:val="20"/>
                <w:szCs w:val="20"/>
                <w:lang w:bidi="th-TH"/>
              </w:rPr>
            </w:pPr>
            <w:del w:id="16139" w:author="Philippe Hollanda - Oliveira Trust" w:date="2022-07-19T10:03:00Z">
              <w:r w:rsidRPr="008601AF" w:rsidDel="0016760B">
                <w:rPr>
                  <w:rFonts w:ascii="Trebuchet MS" w:hAnsi="Trebuchet MS" w:cs="Arial"/>
                  <w:color w:val="000000"/>
                  <w:sz w:val="20"/>
                  <w:szCs w:val="20"/>
                  <w:lang w:bidi="th-TH"/>
                </w:rPr>
                <w:delText>R$ 9.500,00</w:delText>
              </w:r>
            </w:del>
          </w:p>
        </w:tc>
      </w:tr>
      <w:tr w:rsidR="008601AF" w:rsidRPr="008601AF" w14:paraId="09B67A8B" w14:textId="77777777" w:rsidTr="0016760B">
        <w:tblPrEx>
          <w:tblW w:w="5000" w:type="pct"/>
          <w:tblCellMar>
            <w:left w:w="70" w:type="dxa"/>
            <w:right w:w="70" w:type="dxa"/>
          </w:tblCellMar>
          <w:tblPrExChange w:id="16140" w:author="Philippe Hollanda - Oliveira Trust" w:date="2022-07-19T10:03:00Z">
            <w:tblPrEx>
              <w:tblW w:w="5000" w:type="pct"/>
              <w:tblCellMar>
                <w:left w:w="70" w:type="dxa"/>
                <w:right w:w="70" w:type="dxa"/>
              </w:tblCellMar>
            </w:tblPrEx>
          </w:tblPrExChange>
        </w:tblPrEx>
        <w:trPr>
          <w:trHeight w:val="1785"/>
          <w:trPrChange w:id="161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E4EA97" w14:textId="185344D4" w:rsidR="008601AF" w:rsidRPr="008601AF" w:rsidRDefault="008601AF" w:rsidP="003C2C2A">
            <w:pPr>
              <w:jc w:val="center"/>
              <w:rPr>
                <w:rFonts w:ascii="Trebuchet MS" w:hAnsi="Trebuchet MS" w:cs="Arial"/>
                <w:color w:val="000000"/>
                <w:sz w:val="20"/>
                <w:szCs w:val="20"/>
                <w:lang w:bidi="th-TH"/>
              </w:rPr>
            </w:pPr>
            <w:del w:id="1614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08823D" w14:textId="2C0A0AF6" w:rsidR="008601AF" w:rsidRPr="008601AF" w:rsidRDefault="008601AF" w:rsidP="003C2C2A">
            <w:pPr>
              <w:jc w:val="center"/>
              <w:rPr>
                <w:rFonts w:ascii="Trebuchet MS" w:hAnsi="Trebuchet MS" w:cs="Arial"/>
                <w:color w:val="000000"/>
                <w:sz w:val="20"/>
                <w:szCs w:val="20"/>
                <w:lang w:bidi="th-TH"/>
              </w:rPr>
            </w:pPr>
            <w:del w:id="16145" w:author="Philippe Hollanda - Oliveira Trust" w:date="2022-07-19T10:03:00Z">
              <w:r w:rsidRPr="008601AF" w:rsidDel="0016760B">
                <w:rPr>
                  <w:rFonts w:ascii="Trebuchet MS" w:hAnsi="Trebuchet MS" w:cs="Arial"/>
                  <w:color w:val="000000"/>
                  <w:sz w:val="20"/>
                  <w:szCs w:val="20"/>
                  <w:lang w:bidi="th-TH"/>
                </w:rPr>
                <w:delText>01/06/2021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7940C5" w14:textId="2B425D82" w:rsidR="008601AF" w:rsidRPr="008601AF" w:rsidRDefault="008601AF" w:rsidP="003C2C2A">
            <w:pPr>
              <w:jc w:val="center"/>
              <w:rPr>
                <w:rFonts w:ascii="Trebuchet MS" w:hAnsi="Trebuchet MS" w:cs="Arial"/>
                <w:color w:val="000000"/>
                <w:sz w:val="20"/>
                <w:szCs w:val="20"/>
                <w:lang w:bidi="th-TH"/>
              </w:rPr>
            </w:pPr>
            <w:del w:id="16147" w:author="Philippe Hollanda - Oliveira Trust" w:date="2022-07-19T10:03:00Z">
              <w:r w:rsidRPr="008601AF" w:rsidDel="0016760B">
                <w:rPr>
                  <w:rFonts w:ascii="Trebuchet MS" w:hAnsi="Trebuchet MS" w:cs="Arial"/>
                  <w:color w:val="000000"/>
                  <w:sz w:val="20"/>
                  <w:szCs w:val="20"/>
                  <w:lang w:bidi="th-TH"/>
                </w:rPr>
                <w:delText>R$ 27.144,60</w:delText>
              </w:r>
            </w:del>
          </w:p>
        </w:tc>
      </w:tr>
      <w:tr w:rsidR="008601AF" w:rsidRPr="008601AF" w14:paraId="2C71610F" w14:textId="77777777" w:rsidTr="0016760B">
        <w:tblPrEx>
          <w:tblW w:w="5000" w:type="pct"/>
          <w:tblCellMar>
            <w:left w:w="70" w:type="dxa"/>
            <w:right w:w="70" w:type="dxa"/>
          </w:tblCellMar>
          <w:tblPrExChange w:id="16148" w:author="Philippe Hollanda - Oliveira Trust" w:date="2022-07-19T10:03:00Z">
            <w:tblPrEx>
              <w:tblW w:w="5000" w:type="pct"/>
              <w:tblCellMar>
                <w:left w:w="70" w:type="dxa"/>
                <w:right w:w="70" w:type="dxa"/>
              </w:tblCellMar>
            </w:tblPrEx>
          </w:tblPrExChange>
        </w:tblPrEx>
        <w:trPr>
          <w:trHeight w:val="1785"/>
          <w:trPrChange w:id="161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87EA15" w14:textId="6F192A7B" w:rsidR="008601AF" w:rsidRPr="008601AF" w:rsidRDefault="008601AF" w:rsidP="003C2C2A">
            <w:pPr>
              <w:jc w:val="center"/>
              <w:rPr>
                <w:rFonts w:ascii="Trebuchet MS" w:hAnsi="Trebuchet MS" w:cs="Arial"/>
                <w:color w:val="000000"/>
                <w:sz w:val="20"/>
                <w:szCs w:val="20"/>
                <w:lang w:bidi="th-TH"/>
              </w:rPr>
            </w:pPr>
            <w:del w:id="16151"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2BFB53" w14:textId="64DC363A" w:rsidR="008601AF" w:rsidRPr="008601AF" w:rsidRDefault="008601AF" w:rsidP="003C2C2A">
            <w:pPr>
              <w:jc w:val="center"/>
              <w:rPr>
                <w:rFonts w:ascii="Trebuchet MS" w:hAnsi="Trebuchet MS" w:cs="Arial"/>
                <w:color w:val="000000"/>
                <w:sz w:val="20"/>
                <w:szCs w:val="20"/>
                <w:lang w:bidi="th-TH"/>
              </w:rPr>
            </w:pPr>
            <w:del w:id="16153" w:author="Philippe Hollanda - Oliveira Trust" w:date="2022-07-19T10:03:00Z">
              <w:r w:rsidRPr="008601AF" w:rsidDel="0016760B">
                <w:rPr>
                  <w:rFonts w:ascii="Trebuchet MS" w:hAnsi="Trebuchet MS" w:cs="Arial"/>
                  <w:color w:val="000000"/>
                  <w:sz w:val="20"/>
                  <w:szCs w:val="20"/>
                  <w:lang w:bidi="th-TH"/>
                </w:rPr>
                <w:delText>01/06/2021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5574DF" w14:textId="4D843B1A" w:rsidR="008601AF" w:rsidRPr="008601AF" w:rsidRDefault="008601AF" w:rsidP="003C2C2A">
            <w:pPr>
              <w:jc w:val="center"/>
              <w:rPr>
                <w:rFonts w:ascii="Trebuchet MS" w:hAnsi="Trebuchet MS" w:cs="Arial"/>
                <w:color w:val="000000"/>
                <w:sz w:val="20"/>
                <w:szCs w:val="20"/>
                <w:lang w:bidi="th-TH"/>
              </w:rPr>
            </w:pPr>
            <w:del w:id="16155" w:author="Philippe Hollanda - Oliveira Trust" w:date="2022-07-19T10:03:00Z">
              <w:r w:rsidRPr="008601AF" w:rsidDel="0016760B">
                <w:rPr>
                  <w:rFonts w:ascii="Trebuchet MS" w:hAnsi="Trebuchet MS" w:cs="Arial"/>
                  <w:color w:val="000000"/>
                  <w:sz w:val="20"/>
                  <w:szCs w:val="20"/>
                  <w:lang w:bidi="th-TH"/>
                </w:rPr>
                <w:delText>R$ 1.031,27</w:delText>
              </w:r>
            </w:del>
          </w:p>
        </w:tc>
      </w:tr>
      <w:tr w:rsidR="008601AF" w:rsidRPr="008601AF" w14:paraId="5103204C" w14:textId="77777777" w:rsidTr="0016760B">
        <w:tblPrEx>
          <w:tblW w:w="5000" w:type="pct"/>
          <w:tblCellMar>
            <w:left w:w="70" w:type="dxa"/>
            <w:right w:w="70" w:type="dxa"/>
          </w:tblCellMar>
          <w:tblPrExChange w:id="16156" w:author="Philippe Hollanda - Oliveira Trust" w:date="2022-07-19T10:03:00Z">
            <w:tblPrEx>
              <w:tblW w:w="5000" w:type="pct"/>
              <w:tblCellMar>
                <w:left w:w="70" w:type="dxa"/>
                <w:right w:w="70" w:type="dxa"/>
              </w:tblCellMar>
            </w:tblPrEx>
          </w:tblPrExChange>
        </w:tblPrEx>
        <w:trPr>
          <w:trHeight w:val="1785"/>
          <w:trPrChange w:id="161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A55252" w14:textId="12F18448" w:rsidR="008601AF" w:rsidRPr="008601AF" w:rsidRDefault="008601AF" w:rsidP="003C2C2A">
            <w:pPr>
              <w:jc w:val="center"/>
              <w:rPr>
                <w:rFonts w:ascii="Trebuchet MS" w:hAnsi="Trebuchet MS" w:cs="Arial"/>
                <w:color w:val="000000"/>
                <w:sz w:val="20"/>
                <w:szCs w:val="20"/>
                <w:lang w:bidi="th-TH"/>
              </w:rPr>
            </w:pPr>
            <w:del w:id="16159"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53CD69" w14:textId="42676098" w:rsidR="008601AF" w:rsidRPr="008601AF" w:rsidRDefault="008601AF" w:rsidP="003C2C2A">
            <w:pPr>
              <w:jc w:val="center"/>
              <w:rPr>
                <w:rFonts w:ascii="Trebuchet MS" w:hAnsi="Trebuchet MS" w:cs="Arial"/>
                <w:color w:val="000000"/>
                <w:sz w:val="20"/>
                <w:szCs w:val="20"/>
                <w:lang w:bidi="th-TH"/>
              </w:rPr>
            </w:pPr>
            <w:del w:id="16161" w:author="Philippe Hollanda - Oliveira Trust" w:date="2022-07-19T10:03:00Z">
              <w:r w:rsidRPr="008601AF" w:rsidDel="0016760B">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FC02C6" w14:textId="337FA19A" w:rsidR="008601AF" w:rsidRPr="008601AF" w:rsidRDefault="008601AF" w:rsidP="003C2C2A">
            <w:pPr>
              <w:jc w:val="center"/>
              <w:rPr>
                <w:rFonts w:ascii="Trebuchet MS" w:hAnsi="Trebuchet MS" w:cs="Arial"/>
                <w:color w:val="000000"/>
                <w:sz w:val="20"/>
                <w:szCs w:val="20"/>
                <w:lang w:bidi="th-TH"/>
              </w:rPr>
            </w:pPr>
            <w:del w:id="16163" w:author="Philippe Hollanda - Oliveira Trust" w:date="2022-07-19T10:03:00Z">
              <w:r w:rsidRPr="008601AF" w:rsidDel="0016760B">
                <w:rPr>
                  <w:rFonts w:ascii="Trebuchet MS" w:hAnsi="Trebuchet MS" w:cs="Arial"/>
                  <w:color w:val="000000"/>
                  <w:sz w:val="20"/>
                  <w:szCs w:val="20"/>
                  <w:lang w:bidi="th-TH"/>
                </w:rPr>
                <w:delText>R$ 12.000,00</w:delText>
              </w:r>
            </w:del>
          </w:p>
        </w:tc>
      </w:tr>
      <w:tr w:rsidR="008601AF" w:rsidRPr="008601AF" w14:paraId="05E52A6D" w14:textId="77777777" w:rsidTr="0016760B">
        <w:tblPrEx>
          <w:tblW w:w="5000" w:type="pct"/>
          <w:tblCellMar>
            <w:left w:w="70" w:type="dxa"/>
            <w:right w:w="70" w:type="dxa"/>
          </w:tblCellMar>
          <w:tblPrExChange w:id="16164" w:author="Philippe Hollanda - Oliveira Trust" w:date="2022-07-19T10:03:00Z">
            <w:tblPrEx>
              <w:tblW w:w="5000" w:type="pct"/>
              <w:tblCellMar>
                <w:left w:w="70" w:type="dxa"/>
                <w:right w:w="70" w:type="dxa"/>
              </w:tblCellMar>
            </w:tblPrEx>
          </w:tblPrExChange>
        </w:tblPrEx>
        <w:trPr>
          <w:trHeight w:val="1785"/>
          <w:trPrChange w:id="161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FAF08D" w14:textId="70CFE1CF" w:rsidR="008601AF" w:rsidRPr="008601AF" w:rsidRDefault="008601AF" w:rsidP="003C2C2A">
            <w:pPr>
              <w:jc w:val="center"/>
              <w:rPr>
                <w:rFonts w:ascii="Trebuchet MS" w:hAnsi="Trebuchet MS" w:cs="Arial"/>
                <w:color w:val="000000"/>
                <w:sz w:val="20"/>
                <w:szCs w:val="20"/>
                <w:lang w:bidi="th-TH"/>
              </w:rPr>
            </w:pPr>
            <w:del w:id="16167"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EB5578" w14:textId="1CBFBDF4" w:rsidR="008601AF" w:rsidRPr="008601AF" w:rsidRDefault="008601AF" w:rsidP="003C2C2A">
            <w:pPr>
              <w:jc w:val="center"/>
              <w:rPr>
                <w:rFonts w:ascii="Trebuchet MS" w:hAnsi="Trebuchet MS" w:cs="Arial"/>
                <w:color w:val="000000"/>
                <w:sz w:val="20"/>
                <w:szCs w:val="20"/>
                <w:lang w:bidi="th-TH"/>
              </w:rPr>
            </w:pPr>
            <w:del w:id="16169" w:author="Philippe Hollanda - Oliveira Trust" w:date="2022-07-19T10:03:00Z">
              <w:r w:rsidRPr="008601AF" w:rsidDel="0016760B">
                <w:rPr>
                  <w:rFonts w:ascii="Trebuchet MS" w:hAnsi="Trebuchet MS" w:cs="Arial"/>
                  <w:color w:val="000000"/>
                  <w:sz w:val="20"/>
                  <w:szCs w:val="20"/>
                  <w:lang w:bidi="th-TH"/>
                </w:rPr>
                <w:delText>04/06/2021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3ACD5C" w14:textId="566C888F" w:rsidR="008601AF" w:rsidRPr="008601AF" w:rsidRDefault="008601AF" w:rsidP="003C2C2A">
            <w:pPr>
              <w:jc w:val="center"/>
              <w:rPr>
                <w:rFonts w:ascii="Trebuchet MS" w:hAnsi="Trebuchet MS" w:cs="Arial"/>
                <w:color w:val="000000"/>
                <w:sz w:val="20"/>
                <w:szCs w:val="20"/>
                <w:lang w:bidi="th-TH"/>
              </w:rPr>
            </w:pPr>
            <w:del w:id="16171" w:author="Philippe Hollanda - Oliveira Trust" w:date="2022-07-19T10:03:00Z">
              <w:r w:rsidRPr="008601AF" w:rsidDel="0016760B">
                <w:rPr>
                  <w:rFonts w:ascii="Trebuchet MS" w:hAnsi="Trebuchet MS" w:cs="Arial"/>
                  <w:color w:val="000000"/>
                  <w:sz w:val="20"/>
                  <w:szCs w:val="20"/>
                  <w:lang w:bidi="th-TH"/>
                </w:rPr>
                <w:delText>R$ 23.000,00</w:delText>
              </w:r>
            </w:del>
          </w:p>
        </w:tc>
      </w:tr>
      <w:tr w:rsidR="008601AF" w:rsidRPr="008601AF" w14:paraId="755E5736" w14:textId="77777777" w:rsidTr="0016760B">
        <w:tblPrEx>
          <w:tblW w:w="5000" w:type="pct"/>
          <w:tblCellMar>
            <w:left w:w="70" w:type="dxa"/>
            <w:right w:w="70" w:type="dxa"/>
          </w:tblCellMar>
          <w:tblPrExChange w:id="16172" w:author="Philippe Hollanda - Oliveira Trust" w:date="2022-07-19T10:03:00Z">
            <w:tblPrEx>
              <w:tblW w:w="5000" w:type="pct"/>
              <w:tblCellMar>
                <w:left w:w="70" w:type="dxa"/>
                <w:right w:w="70" w:type="dxa"/>
              </w:tblCellMar>
            </w:tblPrEx>
          </w:tblPrExChange>
        </w:tblPrEx>
        <w:trPr>
          <w:trHeight w:val="1785"/>
          <w:trPrChange w:id="161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994F92" w14:textId="7C27E8B3" w:rsidR="008601AF" w:rsidRPr="008601AF" w:rsidRDefault="008601AF" w:rsidP="003C2C2A">
            <w:pPr>
              <w:jc w:val="center"/>
              <w:rPr>
                <w:rFonts w:ascii="Trebuchet MS" w:hAnsi="Trebuchet MS" w:cs="Arial"/>
                <w:color w:val="000000"/>
                <w:sz w:val="20"/>
                <w:szCs w:val="20"/>
                <w:lang w:bidi="th-TH"/>
              </w:rPr>
            </w:pPr>
            <w:del w:id="1617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8E61D0" w14:textId="6B8C305A" w:rsidR="008601AF" w:rsidRPr="008601AF" w:rsidRDefault="008601AF" w:rsidP="003C2C2A">
            <w:pPr>
              <w:jc w:val="center"/>
              <w:rPr>
                <w:rFonts w:ascii="Trebuchet MS" w:hAnsi="Trebuchet MS" w:cs="Arial"/>
                <w:color w:val="000000"/>
                <w:sz w:val="20"/>
                <w:szCs w:val="20"/>
                <w:lang w:bidi="th-TH"/>
              </w:rPr>
            </w:pPr>
            <w:del w:id="16177" w:author="Philippe Hollanda - Oliveira Trust" w:date="2022-07-19T10:03:00Z">
              <w:r w:rsidRPr="008601AF" w:rsidDel="0016760B">
                <w:rPr>
                  <w:rFonts w:ascii="Trebuchet MS" w:hAnsi="Trebuchet MS" w:cs="Arial"/>
                  <w:color w:val="000000"/>
                  <w:sz w:val="20"/>
                  <w:szCs w:val="20"/>
                  <w:lang w:bidi="th-TH"/>
                </w:rPr>
                <w:delText>24/05/2021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4B573B" w14:textId="7216B0DE" w:rsidR="008601AF" w:rsidRPr="008601AF" w:rsidRDefault="008601AF" w:rsidP="003C2C2A">
            <w:pPr>
              <w:jc w:val="center"/>
              <w:rPr>
                <w:rFonts w:ascii="Trebuchet MS" w:hAnsi="Trebuchet MS" w:cs="Arial"/>
                <w:color w:val="000000"/>
                <w:sz w:val="20"/>
                <w:szCs w:val="20"/>
                <w:lang w:bidi="th-TH"/>
              </w:rPr>
            </w:pPr>
            <w:del w:id="16179" w:author="Philippe Hollanda - Oliveira Trust" w:date="2022-07-19T10:03:00Z">
              <w:r w:rsidRPr="008601AF" w:rsidDel="0016760B">
                <w:rPr>
                  <w:rFonts w:ascii="Trebuchet MS" w:hAnsi="Trebuchet MS" w:cs="Arial"/>
                  <w:color w:val="000000"/>
                  <w:sz w:val="20"/>
                  <w:szCs w:val="20"/>
                  <w:lang w:bidi="th-TH"/>
                </w:rPr>
                <w:delText>R$ 350,00</w:delText>
              </w:r>
            </w:del>
          </w:p>
        </w:tc>
      </w:tr>
      <w:tr w:rsidR="008601AF" w:rsidRPr="008601AF" w14:paraId="667B91B8" w14:textId="77777777" w:rsidTr="0016760B">
        <w:tblPrEx>
          <w:tblW w:w="5000" w:type="pct"/>
          <w:tblCellMar>
            <w:left w:w="70" w:type="dxa"/>
            <w:right w:w="70" w:type="dxa"/>
          </w:tblCellMar>
          <w:tblPrExChange w:id="16180" w:author="Philippe Hollanda - Oliveira Trust" w:date="2022-07-19T10:03:00Z">
            <w:tblPrEx>
              <w:tblW w:w="5000" w:type="pct"/>
              <w:tblCellMar>
                <w:left w:w="70" w:type="dxa"/>
                <w:right w:w="70" w:type="dxa"/>
              </w:tblCellMar>
            </w:tblPrEx>
          </w:tblPrExChange>
        </w:tblPrEx>
        <w:trPr>
          <w:trHeight w:val="1785"/>
          <w:trPrChange w:id="161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449838" w14:textId="33324A80" w:rsidR="008601AF" w:rsidRPr="008601AF" w:rsidRDefault="008601AF" w:rsidP="003C2C2A">
            <w:pPr>
              <w:jc w:val="center"/>
              <w:rPr>
                <w:rFonts w:ascii="Trebuchet MS" w:hAnsi="Trebuchet MS" w:cs="Arial"/>
                <w:color w:val="000000"/>
                <w:sz w:val="20"/>
                <w:szCs w:val="20"/>
                <w:lang w:bidi="th-TH"/>
              </w:rPr>
            </w:pPr>
            <w:del w:id="1618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9081DF" w14:textId="69491187" w:rsidR="008601AF" w:rsidRPr="008601AF" w:rsidRDefault="008601AF" w:rsidP="003C2C2A">
            <w:pPr>
              <w:jc w:val="center"/>
              <w:rPr>
                <w:rFonts w:ascii="Trebuchet MS" w:hAnsi="Trebuchet MS" w:cs="Arial"/>
                <w:color w:val="000000"/>
                <w:sz w:val="20"/>
                <w:szCs w:val="20"/>
                <w:lang w:bidi="th-TH"/>
              </w:rPr>
            </w:pPr>
            <w:del w:id="16185"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D32692" w14:textId="22170C8C" w:rsidR="008601AF" w:rsidRPr="008601AF" w:rsidRDefault="008601AF" w:rsidP="003C2C2A">
            <w:pPr>
              <w:jc w:val="center"/>
              <w:rPr>
                <w:rFonts w:ascii="Trebuchet MS" w:hAnsi="Trebuchet MS" w:cs="Arial"/>
                <w:color w:val="000000"/>
                <w:sz w:val="20"/>
                <w:szCs w:val="20"/>
                <w:lang w:bidi="th-TH"/>
              </w:rPr>
            </w:pPr>
            <w:del w:id="16187"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3204DAEF" w14:textId="77777777" w:rsidTr="0016760B">
        <w:tblPrEx>
          <w:tblW w:w="5000" w:type="pct"/>
          <w:tblCellMar>
            <w:left w:w="70" w:type="dxa"/>
            <w:right w:w="70" w:type="dxa"/>
          </w:tblCellMar>
          <w:tblPrExChange w:id="16188" w:author="Philippe Hollanda - Oliveira Trust" w:date="2022-07-19T10:03:00Z">
            <w:tblPrEx>
              <w:tblW w:w="5000" w:type="pct"/>
              <w:tblCellMar>
                <w:left w:w="70" w:type="dxa"/>
                <w:right w:w="70" w:type="dxa"/>
              </w:tblCellMar>
            </w:tblPrEx>
          </w:tblPrExChange>
        </w:tblPrEx>
        <w:trPr>
          <w:trHeight w:val="1785"/>
          <w:trPrChange w:id="161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D922227" w14:textId="7A2F1C54" w:rsidR="008601AF" w:rsidRPr="008601AF" w:rsidRDefault="008601AF" w:rsidP="003C2C2A">
            <w:pPr>
              <w:jc w:val="center"/>
              <w:rPr>
                <w:rFonts w:ascii="Trebuchet MS" w:hAnsi="Trebuchet MS" w:cs="Arial"/>
                <w:color w:val="000000"/>
                <w:sz w:val="20"/>
                <w:szCs w:val="20"/>
                <w:lang w:bidi="th-TH"/>
              </w:rPr>
            </w:pPr>
            <w:del w:id="16191" w:author="Philippe Hollanda - Oliveira Trust" w:date="2022-07-19T10:03:00Z">
              <w:r w:rsidRPr="008601AF" w:rsidDel="0016760B">
                <w:rPr>
                  <w:rFonts w:ascii="Trebuchet MS" w:hAnsi="Trebuchet MS" w:cs="Arial"/>
                  <w:color w:val="000000"/>
                  <w:sz w:val="20"/>
                  <w:szCs w:val="20"/>
                  <w:lang w:bidi="th-TH"/>
                </w:rPr>
                <w:delText>CARPINTARIA E SERRALHERIA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1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34F1A2" w14:textId="3E2DB2BF" w:rsidR="008601AF" w:rsidRPr="008601AF" w:rsidRDefault="008601AF" w:rsidP="003C2C2A">
            <w:pPr>
              <w:jc w:val="center"/>
              <w:rPr>
                <w:rFonts w:ascii="Trebuchet MS" w:hAnsi="Trebuchet MS" w:cs="Arial"/>
                <w:color w:val="000000"/>
                <w:sz w:val="20"/>
                <w:szCs w:val="20"/>
                <w:lang w:bidi="th-TH"/>
              </w:rPr>
            </w:pPr>
            <w:del w:id="16193" w:author="Philippe Hollanda - Oliveira Trust" w:date="2022-07-19T10:03:00Z">
              <w:r w:rsidRPr="008601AF" w:rsidDel="0016760B">
                <w:rPr>
                  <w:rFonts w:ascii="Trebuchet MS" w:hAnsi="Trebuchet MS" w:cs="Arial"/>
                  <w:color w:val="000000"/>
                  <w:sz w:val="20"/>
                  <w:szCs w:val="20"/>
                  <w:lang w:bidi="th-TH"/>
                </w:rPr>
                <w:delText>27/05/2021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1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26A7EC" w14:textId="2B60DDE7" w:rsidR="008601AF" w:rsidRPr="008601AF" w:rsidRDefault="008601AF" w:rsidP="003C2C2A">
            <w:pPr>
              <w:jc w:val="center"/>
              <w:rPr>
                <w:rFonts w:ascii="Trebuchet MS" w:hAnsi="Trebuchet MS" w:cs="Arial"/>
                <w:color w:val="000000"/>
                <w:sz w:val="20"/>
                <w:szCs w:val="20"/>
                <w:lang w:bidi="th-TH"/>
              </w:rPr>
            </w:pPr>
            <w:del w:id="16195" w:author="Philippe Hollanda - Oliveira Trust" w:date="2022-07-19T10:03:00Z">
              <w:r w:rsidRPr="008601AF" w:rsidDel="0016760B">
                <w:rPr>
                  <w:rFonts w:ascii="Trebuchet MS" w:hAnsi="Trebuchet MS" w:cs="Arial"/>
                  <w:color w:val="000000"/>
                  <w:sz w:val="20"/>
                  <w:szCs w:val="20"/>
                  <w:lang w:bidi="th-TH"/>
                </w:rPr>
                <w:delText>R$ 27.000,00</w:delText>
              </w:r>
            </w:del>
          </w:p>
        </w:tc>
      </w:tr>
      <w:tr w:rsidR="008601AF" w:rsidRPr="008601AF" w14:paraId="2D477DF2" w14:textId="77777777" w:rsidTr="0016760B">
        <w:tblPrEx>
          <w:tblW w:w="5000" w:type="pct"/>
          <w:tblCellMar>
            <w:left w:w="70" w:type="dxa"/>
            <w:right w:w="70" w:type="dxa"/>
          </w:tblCellMar>
          <w:tblPrExChange w:id="16196" w:author="Philippe Hollanda - Oliveira Trust" w:date="2022-07-19T10:03:00Z">
            <w:tblPrEx>
              <w:tblW w:w="5000" w:type="pct"/>
              <w:tblCellMar>
                <w:left w:w="70" w:type="dxa"/>
                <w:right w:w="70" w:type="dxa"/>
              </w:tblCellMar>
            </w:tblPrEx>
          </w:tblPrExChange>
        </w:tblPrEx>
        <w:trPr>
          <w:trHeight w:val="1785"/>
          <w:trPrChange w:id="161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1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4FC043" w14:textId="46FEB4C1" w:rsidR="008601AF" w:rsidRPr="008601AF" w:rsidRDefault="008601AF" w:rsidP="003C2C2A">
            <w:pPr>
              <w:jc w:val="center"/>
              <w:rPr>
                <w:rFonts w:ascii="Trebuchet MS" w:hAnsi="Trebuchet MS" w:cs="Arial"/>
                <w:color w:val="000000"/>
                <w:sz w:val="20"/>
                <w:szCs w:val="20"/>
                <w:lang w:bidi="th-TH"/>
              </w:rPr>
            </w:pPr>
            <w:del w:id="1619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8FC872" w14:textId="5AD0F99F" w:rsidR="008601AF" w:rsidRPr="008601AF" w:rsidRDefault="008601AF" w:rsidP="003C2C2A">
            <w:pPr>
              <w:jc w:val="center"/>
              <w:rPr>
                <w:rFonts w:ascii="Trebuchet MS" w:hAnsi="Trebuchet MS" w:cs="Arial"/>
                <w:color w:val="000000"/>
                <w:sz w:val="20"/>
                <w:szCs w:val="20"/>
                <w:lang w:bidi="th-TH"/>
              </w:rPr>
            </w:pPr>
            <w:del w:id="16201" w:author="Philippe Hollanda - Oliveira Trust" w:date="2022-07-19T10:03:00Z">
              <w:r w:rsidRPr="008601AF" w:rsidDel="0016760B">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098BDC" w14:textId="7C5EC5A3" w:rsidR="008601AF" w:rsidRPr="008601AF" w:rsidRDefault="008601AF" w:rsidP="003C2C2A">
            <w:pPr>
              <w:jc w:val="center"/>
              <w:rPr>
                <w:rFonts w:ascii="Trebuchet MS" w:hAnsi="Trebuchet MS" w:cs="Arial"/>
                <w:color w:val="000000"/>
                <w:sz w:val="20"/>
                <w:szCs w:val="20"/>
                <w:lang w:bidi="th-TH"/>
              </w:rPr>
            </w:pPr>
            <w:del w:id="16203" w:author="Philippe Hollanda - Oliveira Trust" w:date="2022-07-19T10:03:00Z">
              <w:r w:rsidRPr="008601AF" w:rsidDel="0016760B">
                <w:rPr>
                  <w:rFonts w:ascii="Trebuchet MS" w:hAnsi="Trebuchet MS" w:cs="Arial"/>
                  <w:color w:val="000000"/>
                  <w:sz w:val="20"/>
                  <w:szCs w:val="20"/>
                  <w:lang w:bidi="th-TH"/>
                </w:rPr>
                <w:delText>R$ 160.837,27</w:delText>
              </w:r>
            </w:del>
          </w:p>
        </w:tc>
      </w:tr>
      <w:tr w:rsidR="008601AF" w:rsidRPr="008601AF" w14:paraId="2E5F9ECF" w14:textId="77777777" w:rsidTr="0016760B">
        <w:tblPrEx>
          <w:tblW w:w="5000" w:type="pct"/>
          <w:tblCellMar>
            <w:left w:w="70" w:type="dxa"/>
            <w:right w:w="70" w:type="dxa"/>
          </w:tblCellMar>
          <w:tblPrExChange w:id="16204" w:author="Philippe Hollanda - Oliveira Trust" w:date="2022-07-19T10:03:00Z">
            <w:tblPrEx>
              <w:tblW w:w="5000" w:type="pct"/>
              <w:tblCellMar>
                <w:left w:w="70" w:type="dxa"/>
                <w:right w:w="70" w:type="dxa"/>
              </w:tblCellMar>
            </w:tblPrEx>
          </w:tblPrExChange>
        </w:tblPrEx>
        <w:trPr>
          <w:trHeight w:val="1785"/>
          <w:trPrChange w:id="162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B76CAE" w14:textId="70782F6B" w:rsidR="008601AF" w:rsidRPr="008601AF" w:rsidRDefault="008601AF" w:rsidP="003C2C2A">
            <w:pPr>
              <w:jc w:val="center"/>
              <w:rPr>
                <w:rFonts w:ascii="Trebuchet MS" w:hAnsi="Trebuchet MS" w:cs="Arial"/>
                <w:color w:val="000000"/>
                <w:sz w:val="20"/>
                <w:szCs w:val="20"/>
                <w:lang w:bidi="th-TH"/>
              </w:rPr>
            </w:pPr>
            <w:del w:id="16207"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D118CA" w14:textId="414789A4" w:rsidR="008601AF" w:rsidRPr="008601AF" w:rsidRDefault="008601AF" w:rsidP="003C2C2A">
            <w:pPr>
              <w:jc w:val="center"/>
              <w:rPr>
                <w:rFonts w:ascii="Trebuchet MS" w:hAnsi="Trebuchet MS" w:cs="Arial"/>
                <w:color w:val="000000"/>
                <w:sz w:val="20"/>
                <w:szCs w:val="20"/>
                <w:lang w:bidi="th-TH"/>
              </w:rPr>
            </w:pPr>
            <w:del w:id="16209" w:author="Philippe Hollanda - Oliveira Trust" w:date="2022-07-19T10:03:00Z">
              <w:r w:rsidRPr="008601AF" w:rsidDel="0016760B">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B0E575" w14:textId="3469289B" w:rsidR="008601AF" w:rsidRPr="008601AF" w:rsidRDefault="008601AF" w:rsidP="003C2C2A">
            <w:pPr>
              <w:jc w:val="center"/>
              <w:rPr>
                <w:rFonts w:ascii="Trebuchet MS" w:hAnsi="Trebuchet MS" w:cs="Arial"/>
                <w:color w:val="000000"/>
                <w:sz w:val="20"/>
                <w:szCs w:val="20"/>
                <w:lang w:bidi="th-TH"/>
              </w:rPr>
            </w:pPr>
            <w:del w:id="16211" w:author="Philippe Hollanda - Oliveira Trust" w:date="2022-07-19T10:03:00Z">
              <w:r w:rsidRPr="008601AF" w:rsidDel="0016760B">
                <w:rPr>
                  <w:rFonts w:ascii="Trebuchet MS" w:hAnsi="Trebuchet MS" w:cs="Arial"/>
                  <w:color w:val="000000"/>
                  <w:sz w:val="20"/>
                  <w:szCs w:val="20"/>
                  <w:lang w:bidi="th-TH"/>
                </w:rPr>
                <w:delText>R$ 60.976,84</w:delText>
              </w:r>
            </w:del>
          </w:p>
        </w:tc>
      </w:tr>
      <w:tr w:rsidR="008601AF" w:rsidRPr="008601AF" w14:paraId="3DC4B900" w14:textId="77777777" w:rsidTr="0016760B">
        <w:tblPrEx>
          <w:tblW w:w="5000" w:type="pct"/>
          <w:tblCellMar>
            <w:left w:w="70" w:type="dxa"/>
            <w:right w:w="70" w:type="dxa"/>
          </w:tblCellMar>
          <w:tblPrExChange w:id="16212" w:author="Philippe Hollanda - Oliveira Trust" w:date="2022-07-19T10:03:00Z">
            <w:tblPrEx>
              <w:tblW w:w="5000" w:type="pct"/>
              <w:tblCellMar>
                <w:left w:w="70" w:type="dxa"/>
                <w:right w:w="70" w:type="dxa"/>
              </w:tblCellMar>
            </w:tblPrEx>
          </w:tblPrExChange>
        </w:tblPrEx>
        <w:trPr>
          <w:trHeight w:val="1785"/>
          <w:trPrChange w:id="162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5C34DB" w14:textId="7E340751" w:rsidR="008601AF" w:rsidRPr="008601AF" w:rsidRDefault="008601AF" w:rsidP="003C2C2A">
            <w:pPr>
              <w:jc w:val="center"/>
              <w:rPr>
                <w:rFonts w:ascii="Trebuchet MS" w:hAnsi="Trebuchet MS" w:cs="Arial"/>
                <w:color w:val="000000"/>
                <w:sz w:val="20"/>
                <w:szCs w:val="20"/>
                <w:lang w:bidi="th-TH"/>
              </w:rPr>
            </w:pPr>
            <w:del w:id="1621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647E3D" w14:textId="5B419668" w:rsidR="008601AF" w:rsidRPr="008601AF" w:rsidRDefault="008601AF" w:rsidP="003C2C2A">
            <w:pPr>
              <w:jc w:val="center"/>
              <w:rPr>
                <w:rFonts w:ascii="Trebuchet MS" w:hAnsi="Trebuchet MS" w:cs="Arial"/>
                <w:color w:val="000000"/>
                <w:sz w:val="20"/>
                <w:szCs w:val="20"/>
                <w:lang w:bidi="th-TH"/>
              </w:rPr>
            </w:pPr>
            <w:del w:id="16217" w:author="Philippe Hollanda - Oliveira Trust" w:date="2022-07-19T10:03:00Z">
              <w:r w:rsidRPr="008601AF" w:rsidDel="0016760B">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34BCB57" w14:textId="4DC009B7" w:rsidR="008601AF" w:rsidRPr="008601AF" w:rsidRDefault="008601AF" w:rsidP="003C2C2A">
            <w:pPr>
              <w:jc w:val="center"/>
              <w:rPr>
                <w:rFonts w:ascii="Trebuchet MS" w:hAnsi="Trebuchet MS" w:cs="Arial"/>
                <w:color w:val="000000"/>
                <w:sz w:val="20"/>
                <w:szCs w:val="20"/>
                <w:lang w:bidi="th-TH"/>
              </w:rPr>
            </w:pPr>
            <w:del w:id="16219"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2D9605D6" w14:textId="77777777" w:rsidTr="0016760B">
        <w:tblPrEx>
          <w:tblW w:w="5000" w:type="pct"/>
          <w:tblCellMar>
            <w:left w:w="70" w:type="dxa"/>
            <w:right w:w="70" w:type="dxa"/>
          </w:tblCellMar>
          <w:tblPrExChange w:id="16220" w:author="Philippe Hollanda - Oliveira Trust" w:date="2022-07-19T10:03:00Z">
            <w:tblPrEx>
              <w:tblW w:w="5000" w:type="pct"/>
              <w:tblCellMar>
                <w:left w:w="70" w:type="dxa"/>
                <w:right w:w="70" w:type="dxa"/>
              </w:tblCellMar>
            </w:tblPrEx>
          </w:tblPrExChange>
        </w:tblPrEx>
        <w:trPr>
          <w:trHeight w:val="1785"/>
          <w:trPrChange w:id="162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F9FA29" w14:textId="487B3FF6" w:rsidR="008601AF" w:rsidRPr="008601AF" w:rsidRDefault="008601AF" w:rsidP="003C2C2A">
            <w:pPr>
              <w:jc w:val="center"/>
              <w:rPr>
                <w:rFonts w:ascii="Trebuchet MS" w:hAnsi="Trebuchet MS" w:cs="Arial"/>
                <w:color w:val="000000"/>
                <w:sz w:val="20"/>
                <w:szCs w:val="20"/>
                <w:lang w:bidi="th-TH"/>
              </w:rPr>
            </w:pPr>
            <w:del w:id="1622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FEC379" w14:textId="68016249" w:rsidR="008601AF" w:rsidRPr="008601AF" w:rsidRDefault="008601AF" w:rsidP="003C2C2A">
            <w:pPr>
              <w:jc w:val="center"/>
              <w:rPr>
                <w:rFonts w:ascii="Trebuchet MS" w:hAnsi="Trebuchet MS" w:cs="Arial"/>
                <w:color w:val="000000"/>
                <w:sz w:val="20"/>
                <w:szCs w:val="20"/>
                <w:lang w:bidi="th-TH"/>
              </w:rPr>
            </w:pPr>
            <w:del w:id="16225" w:author="Philippe Hollanda - Oliveira Trust" w:date="2022-07-19T10:03:00Z">
              <w:r w:rsidRPr="008601AF" w:rsidDel="0016760B">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9DC4DC" w14:textId="2D09B214" w:rsidR="008601AF" w:rsidRPr="008601AF" w:rsidRDefault="008601AF" w:rsidP="003C2C2A">
            <w:pPr>
              <w:jc w:val="center"/>
              <w:rPr>
                <w:rFonts w:ascii="Trebuchet MS" w:hAnsi="Trebuchet MS" w:cs="Arial"/>
                <w:color w:val="000000"/>
                <w:sz w:val="20"/>
                <w:szCs w:val="20"/>
                <w:lang w:bidi="th-TH"/>
              </w:rPr>
            </w:pPr>
            <w:del w:id="16227"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1CA70F16" w14:textId="77777777" w:rsidTr="0016760B">
        <w:tblPrEx>
          <w:tblW w:w="5000" w:type="pct"/>
          <w:tblCellMar>
            <w:left w:w="70" w:type="dxa"/>
            <w:right w:w="70" w:type="dxa"/>
          </w:tblCellMar>
          <w:tblPrExChange w:id="16228" w:author="Philippe Hollanda - Oliveira Trust" w:date="2022-07-19T10:03:00Z">
            <w:tblPrEx>
              <w:tblW w:w="5000" w:type="pct"/>
              <w:tblCellMar>
                <w:left w:w="70" w:type="dxa"/>
                <w:right w:w="70" w:type="dxa"/>
              </w:tblCellMar>
            </w:tblPrEx>
          </w:tblPrExChange>
        </w:tblPrEx>
        <w:trPr>
          <w:trHeight w:val="1785"/>
          <w:trPrChange w:id="162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6ABB61" w14:textId="5B6DAFFA" w:rsidR="008601AF" w:rsidRPr="008601AF" w:rsidRDefault="008601AF" w:rsidP="003C2C2A">
            <w:pPr>
              <w:jc w:val="center"/>
              <w:rPr>
                <w:rFonts w:ascii="Trebuchet MS" w:hAnsi="Trebuchet MS" w:cs="Arial"/>
                <w:color w:val="000000"/>
                <w:sz w:val="20"/>
                <w:szCs w:val="20"/>
                <w:lang w:bidi="th-TH"/>
              </w:rPr>
            </w:pPr>
            <w:del w:id="1623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CA373DE" w14:textId="46FFB91F" w:rsidR="008601AF" w:rsidRPr="008601AF" w:rsidRDefault="008601AF" w:rsidP="003C2C2A">
            <w:pPr>
              <w:jc w:val="center"/>
              <w:rPr>
                <w:rFonts w:ascii="Trebuchet MS" w:hAnsi="Trebuchet MS" w:cs="Arial"/>
                <w:color w:val="000000"/>
                <w:sz w:val="20"/>
                <w:szCs w:val="20"/>
                <w:lang w:bidi="th-TH"/>
              </w:rPr>
            </w:pPr>
            <w:del w:id="16233" w:author="Philippe Hollanda - Oliveira Trust" w:date="2022-07-19T10:03:00Z">
              <w:r w:rsidRPr="008601AF" w:rsidDel="0016760B">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A100C3" w14:textId="3B51AA51" w:rsidR="008601AF" w:rsidRPr="008601AF" w:rsidRDefault="008601AF" w:rsidP="003C2C2A">
            <w:pPr>
              <w:jc w:val="center"/>
              <w:rPr>
                <w:rFonts w:ascii="Trebuchet MS" w:hAnsi="Trebuchet MS" w:cs="Arial"/>
                <w:color w:val="000000"/>
                <w:sz w:val="20"/>
                <w:szCs w:val="20"/>
                <w:lang w:bidi="th-TH"/>
              </w:rPr>
            </w:pPr>
            <w:del w:id="16235"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7BD62F0A" w14:textId="77777777" w:rsidTr="0016760B">
        <w:tblPrEx>
          <w:tblW w:w="5000" w:type="pct"/>
          <w:tblCellMar>
            <w:left w:w="70" w:type="dxa"/>
            <w:right w:w="70" w:type="dxa"/>
          </w:tblCellMar>
          <w:tblPrExChange w:id="16236" w:author="Philippe Hollanda - Oliveira Trust" w:date="2022-07-19T10:03:00Z">
            <w:tblPrEx>
              <w:tblW w:w="5000" w:type="pct"/>
              <w:tblCellMar>
                <w:left w:w="70" w:type="dxa"/>
                <w:right w:w="70" w:type="dxa"/>
              </w:tblCellMar>
            </w:tblPrEx>
          </w:tblPrExChange>
        </w:tblPrEx>
        <w:trPr>
          <w:trHeight w:val="1785"/>
          <w:trPrChange w:id="162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FA7517" w14:textId="480ED4F5" w:rsidR="008601AF" w:rsidRPr="008601AF" w:rsidRDefault="008601AF" w:rsidP="003C2C2A">
            <w:pPr>
              <w:jc w:val="center"/>
              <w:rPr>
                <w:rFonts w:ascii="Trebuchet MS" w:hAnsi="Trebuchet MS" w:cs="Arial"/>
                <w:color w:val="000000"/>
                <w:sz w:val="20"/>
                <w:szCs w:val="20"/>
                <w:lang w:bidi="th-TH"/>
              </w:rPr>
            </w:pPr>
            <w:del w:id="1623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6AD2BD" w14:textId="4D33674D" w:rsidR="008601AF" w:rsidRPr="008601AF" w:rsidRDefault="008601AF" w:rsidP="003C2C2A">
            <w:pPr>
              <w:jc w:val="center"/>
              <w:rPr>
                <w:rFonts w:ascii="Trebuchet MS" w:hAnsi="Trebuchet MS" w:cs="Arial"/>
                <w:color w:val="000000"/>
                <w:sz w:val="20"/>
                <w:szCs w:val="20"/>
                <w:lang w:bidi="th-TH"/>
              </w:rPr>
            </w:pPr>
            <w:del w:id="16241" w:author="Philippe Hollanda - Oliveira Trust" w:date="2022-07-19T10:03:00Z">
              <w:r w:rsidRPr="008601AF" w:rsidDel="0016760B">
                <w:rPr>
                  <w:rFonts w:ascii="Trebuchet MS" w:hAnsi="Trebuchet MS" w:cs="Arial"/>
                  <w:color w:val="000000"/>
                  <w:sz w:val="20"/>
                  <w:szCs w:val="20"/>
                  <w:lang w:bidi="th-TH"/>
                </w:rPr>
                <w:delText>01/06/2021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237F44" w14:textId="1A05023C" w:rsidR="008601AF" w:rsidRPr="008601AF" w:rsidRDefault="008601AF" w:rsidP="003C2C2A">
            <w:pPr>
              <w:jc w:val="center"/>
              <w:rPr>
                <w:rFonts w:ascii="Trebuchet MS" w:hAnsi="Trebuchet MS" w:cs="Arial"/>
                <w:color w:val="000000"/>
                <w:sz w:val="20"/>
                <w:szCs w:val="20"/>
                <w:lang w:bidi="th-TH"/>
              </w:rPr>
            </w:pPr>
            <w:del w:id="16243" w:author="Philippe Hollanda - Oliveira Trust" w:date="2022-07-19T10:03:00Z">
              <w:r w:rsidRPr="008601AF" w:rsidDel="0016760B">
                <w:rPr>
                  <w:rFonts w:ascii="Trebuchet MS" w:hAnsi="Trebuchet MS" w:cs="Arial"/>
                  <w:color w:val="000000"/>
                  <w:sz w:val="20"/>
                  <w:szCs w:val="20"/>
                  <w:lang w:bidi="th-TH"/>
                </w:rPr>
                <w:delText>R$ 946,68</w:delText>
              </w:r>
            </w:del>
          </w:p>
        </w:tc>
      </w:tr>
      <w:tr w:rsidR="008601AF" w:rsidRPr="008601AF" w14:paraId="4680117D" w14:textId="77777777" w:rsidTr="0016760B">
        <w:tblPrEx>
          <w:tblW w:w="5000" w:type="pct"/>
          <w:tblCellMar>
            <w:left w:w="70" w:type="dxa"/>
            <w:right w:w="70" w:type="dxa"/>
          </w:tblCellMar>
          <w:tblPrExChange w:id="16244" w:author="Philippe Hollanda - Oliveira Trust" w:date="2022-07-19T10:03:00Z">
            <w:tblPrEx>
              <w:tblW w:w="5000" w:type="pct"/>
              <w:tblCellMar>
                <w:left w:w="70" w:type="dxa"/>
                <w:right w:w="70" w:type="dxa"/>
              </w:tblCellMar>
            </w:tblPrEx>
          </w:tblPrExChange>
        </w:tblPrEx>
        <w:trPr>
          <w:trHeight w:val="1785"/>
          <w:trPrChange w:id="162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D77C94" w14:textId="13EB765E" w:rsidR="008601AF" w:rsidRPr="008601AF" w:rsidRDefault="008601AF" w:rsidP="003C2C2A">
            <w:pPr>
              <w:jc w:val="center"/>
              <w:rPr>
                <w:rFonts w:ascii="Trebuchet MS" w:hAnsi="Trebuchet MS" w:cs="Arial"/>
                <w:color w:val="000000"/>
                <w:sz w:val="20"/>
                <w:szCs w:val="20"/>
                <w:lang w:bidi="th-TH"/>
              </w:rPr>
            </w:pPr>
            <w:del w:id="1624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D333F8" w14:textId="07E26939" w:rsidR="008601AF" w:rsidRPr="008601AF" w:rsidRDefault="008601AF" w:rsidP="003C2C2A">
            <w:pPr>
              <w:jc w:val="center"/>
              <w:rPr>
                <w:rFonts w:ascii="Trebuchet MS" w:hAnsi="Trebuchet MS" w:cs="Arial"/>
                <w:color w:val="000000"/>
                <w:sz w:val="20"/>
                <w:szCs w:val="20"/>
                <w:lang w:bidi="th-TH"/>
              </w:rPr>
            </w:pPr>
            <w:del w:id="16249" w:author="Philippe Hollanda - Oliveira Trust" w:date="2022-07-19T10:03:00Z">
              <w:r w:rsidRPr="008601AF" w:rsidDel="0016760B">
                <w:rPr>
                  <w:rFonts w:ascii="Trebuchet MS" w:hAnsi="Trebuchet MS" w:cs="Arial"/>
                  <w:color w:val="000000"/>
                  <w:sz w:val="20"/>
                  <w:szCs w:val="20"/>
                  <w:lang w:bidi="th-TH"/>
                </w:rPr>
                <w:delText>01/06/2021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7DBB1C" w14:textId="7C0C88A0" w:rsidR="008601AF" w:rsidRPr="008601AF" w:rsidRDefault="008601AF" w:rsidP="003C2C2A">
            <w:pPr>
              <w:jc w:val="center"/>
              <w:rPr>
                <w:rFonts w:ascii="Trebuchet MS" w:hAnsi="Trebuchet MS" w:cs="Arial"/>
                <w:color w:val="000000"/>
                <w:sz w:val="20"/>
                <w:szCs w:val="20"/>
                <w:lang w:bidi="th-TH"/>
              </w:rPr>
            </w:pPr>
            <w:del w:id="16251" w:author="Philippe Hollanda - Oliveira Trust" w:date="2022-07-19T10:03:00Z">
              <w:r w:rsidRPr="008601AF" w:rsidDel="0016760B">
                <w:rPr>
                  <w:rFonts w:ascii="Trebuchet MS" w:hAnsi="Trebuchet MS" w:cs="Arial"/>
                  <w:color w:val="000000"/>
                  <w:sz w:val="20"/>
                  <w:szCs w:val="20"/>
                  <w:lang w:bidi="th-TH"/>
                </w:rPr>
                <w:delText>R$ 11.229,00</w:delText>
              </w:r>
            </w:del>
          </w:p>
        </w:tc>
      </w:tr>
      <w:tr w:rsidR="008601AF" w:rsidRPr="008601AF" w14:paraId="1B2AD3D9" w14:textId="77777777" w:rsidTr="0016760B">
        <w:tblPrEx>
          <w:tblW w:w="5000" w:type="pct"/>
          <w:tblCellMar>
            <w:left w:w="70" w:type="dxa"/>
            <w:right w:w="70" w:type="dxa"/>
          </w:tblCellMar>
          <w:tblPrExChange w:id="16252" w:author="Philippe Hollanda - Oliveira Trust" w:date="2022-07-19T10:03:00Z">
            <w:tblPrEx>
              <w:tblW w:w="5000" w:type="pct"/>
              <w:tblCellMar>
                <w:left w:w="70" w:type="dxa"/>
                <w:right w:w="70" w:type="dxa"/>
              </w:tblCellMar>
            </w:tblPrEx>
          </w:tblPrExChange>
        </w:tblPrEx>
        <w:trPr>
          <w:trHeight w:val="1785"/>
          <w:trPrChange w:id="162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2BCCF7" w14:textId="5F50176D" w:rsidR="008601AF" w:rsidRPr="008601AF" w:rsidRDefault="008601AF" w:rsidP="003C2C2A">
            <w:pPr>
              <w:jc w:val="center"/>
              <w:rPr>
                <w:rFonts w:ascii="Trebuchet MS" w:hAnsi="Trebuchet MS" w:cs="Arial"/>
                <w:color w:val="000000"/>
                <w:sz w:val="20"/>
                <w:szCs w:val="20"/>
                <w:lang w:bidi="th-TH"/>
              </w:rPr>
            </w:pPr>
            <w:del w:id="1625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62F06E" w14:textId="735A03C8" w:rsidR="008601AF" w:rsidRPr="008601AF" w:rsidRDefault="008601AF" w:rsidP="003C2C2A">
            <w:pPr>
              <w:jc w:val="center"/>
              <w:rPr>
                <w:rFonts w:ascii="Trebuchet MS" w:hAnsi="Trebuchet MS" w:cs="Arial"/>
                <w:color w:val="000000"/>
                <w:sz w:val="20"/>
                <w:szCs w:val="20"/>
                <w:lang w:bidi="th-TH"/>
              </w:rPr>
            </w:pPr>
            <w:del w:id="16257" w:author="Philippe Hollanda - Oliveira Trust" w:date="2022-07-19T10:03:00Z">
              <w:r w:rsidRPr="008601AF" w:rsidDel="0016760B">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AE777E" w14:textId="4B28B2A3" w:rsidR="008601AF" w:rsidRPr="008601AF" w:rsidRDefault="008601AF" w:rsidP="003C2C2A">
            <w:pPr>
              <w:jc w:val="center"/>
              <w:rPr>
                <w:rFonts w:ascii="Trebuchet MS" w:hAnsi="Trebuchet MS" w:cs="Arial"/>
                <w:color w:val="000000"/>
                <w:sz w:val="20"/>
                <w:szCs w:val="20"/>
                <w:lang w:bidi="th-TH"/>
              </w:rPr>
            </w:pPr>
            <w:del w:id="16259"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6E3A74A8" w14:textId="77777777" w:rsidTr="0016760B">
        <w:tblPrEx>
          <w:tblW w:w="5000" w:type="pct"/>
          <w:tblCellMar>
            <w:left w:w="70" w:type="dxa"/>
            <w:right w:w="70" w:type="dxa"/>
          </w:tblCellMar>
          <w:tblPrExChange w:id="16260" w:author="Philippe Hollanda - Oliveira Trust" w:date="2022-07-19T10:03:00Z">
            <w:tblPrEx>
              <w:tblW w:w="5000" w:type="pct"/>
              <w:tblCellMar>
                <w:left w:w="70" w:type="dxa"/>
                <w:right w:w="70" w:type="dxa"/>
              </w:tblCellMar>
            </w:tblPrEx>
          </w:tblPrExChange>
        </w:tblPrEx>
        <w:trPr>
          <w:trHeight w:val="1785"/>
          <w:trPrChange w:id="162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0DF2B7" w14:textId="6E910F60" w:rsidR="008601AF" w:rsidRPr="008601AF" w:rsidRDefault="008601AF" w:rsidP="003C2C2A">
            <w:pPr>
              <w:jc w:val="center"/>
              <w:rPr>
                <w:rFonts w:ascii="Trebuchet MS" w:hAnsi="Trebuchet MS" w:cs="Arial"/>
                <w:color w:val="000000"/>
                <w:sz w:val="20"/>
                <w:szCs w:val="20"/>
                <w:lang w:bidi="th-TH"/>
              </w:rPr>
            </w:pPr>
            <w:del w:id="1626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2529E1" w14:textId="6A523390" w:rsidR="008601AF" w:rsidRPr="008601AF" w:rsidRDefault="008601AF" w:rsidP="003C2C2A">
            <w:pPr>
              <w:jc w:val="center"/>
              <w:rPr>
                <w:rFonts w:ascii="Trebuchet MS" w:hAnsi="Trebuchet MS" w:cs="Arial"/>
                <w:color w:val="000000"/>
                <w:sz w:val="20"/>
                <w:szCs w:val="20"/>
                <w:lang w:bidi="th-TH"/>
              </w:rPr>
            </w:pPr>
            <w:del w:id="16265"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C45696" w14:textId="1E9F8F89" w:rsidR="008601AF" w:rsidRPr="008601AF" w:rsidRDefault="008601AF" w:rsidP="003C2C2A">
            <w:pPr>
              <w:jc w:val="center"/>
              <w:rPr>
                <w:rFonts w:ascii="Trebuchet MS" w:hAnsi="Trebuchet MS" w:cs="Arial"/>
                <w:color w:val="000000"/>
                <w:sz w:val="20"/>
                <w:szCs w:val="20"/>
                <w:lang w:bidi="th-TH"/>
              </w:rPr>
            </w:pPr>
            <w:del w:id="16267" w:author="Philippe Hollanda - Oliveira Trust" w:date="2022-07-19T10:03:00Z">
              <w:r w:rsidRPr="008601AF" w:rsidDel="0016760B">
                <w:rPr>
                  <w:rFonts w:ascii="Trebuchet MS" w:hAnsi="Trebuchet MS" w:cs="Arial"/>
                  <w:color w:val="000000"/>
                  <w:sz w:val="20"/>
                  <w:szCs w:val="20"/>
                  <w:lang w:bidi="th-TH"/>
                </w:rPr>
                <w:delText>R$ 90,00</w:delText>
              </w:r>
            </w:del>
          </w:p>
        </w:tc>
      </w:tr>
      <w:tr w:rsidR="008601AF" w:rsidRPr="008601AF" w14:paraId="37E5A6C1" w14:textId="77777777" w:rsidTr="0016760B">
        <w:tblPrEx>
          <w:tblW w:w="5000" w:type="pct"/>
          <w:tblCellMar>
            <w:left w:w="70" w:type="dxa"/>
            <w:right w:w="70" w:type="dxa"/>
          </w:tblCellMar>
          <w:tblPrExChange w:id="16268" w:author="Philippe Hollanda - Oliveira Trust" w:date="2022-07-19T10:03:00Z">
            <w:tblPrEx>
              <w:tblW w:w="5000" w:type="pct"/>
              <w:tblCellMar>
                <w:left w:w="70" w:type="dxa"/>
                <w:right w:w="70" w:type="dxa"/>
              </w:tblCellMar>
            </w:tblPrEx>
          </w:tblPrExChange>
        </w:tblPrEx>
        <w:trPr>
          <w:trHeight w:val="1785"/>
          <w:trPrChange w:id="162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9A4BC3" w14:textId="24032455" w:rsidR="008601AF" w:rsidRPr="008601AF" w:rsidRDefault="008601AF" w:rsidP="003C2C2A">
            <w:pPr>
              <w:jc w:val="center"/>
              <w:rPr>
                <w:rFonts w:ascii="Trebuchet MS" w:hAnsi="Trebuchet MS" w:cs="Arial"/>
                <w:color w:val="000000"/>
                <w:sz w:val="20"/>
                <w:szCs w:val="20"/>
                <w:lang w:bidi="th-TH"/>
              </w:rPr>
            </w:pPr>
            <w:del w:id="1627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159660F" w14:textId="1A00993B" w:rsidR="008601AF" w:rsidRPr="008601AF" w:rsidRDefault="008601AF" w:rsidP="003C2C2A">
            <w:pPr>
              <w:jc w:val="center"/>
              <w:rPr>
                <w:rFonts w:ascii="Trebuchet MS" w:hAnsi="Trebuchet MS" w:cs="Arial"/>
                <w:color w:val="000000"/>
                <w:sz w:val="20"/>
                <w:szCs w:val="20"/>
                <w:lang w:bidi="th-TH"/>
              </w:rPr>
            </w:pPr>
            <w:del w:id="16273"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DAD2EB5" w14:textId="4E07BD93" w:rsidR="008601AF" w:rsidRPr="008601AF" w:rsidRDefault="008601AF" w:rsidP="003C2C2A">
            <w:pPr>
              <w:jc w:val="center"/>
              <w:rPr>
                <w:rFonts w:ascii="Trebuchet MS" w:hAnsi="Trebuchet MS" w:cs="Arial"/>
                <w:color w:val="000000"/>
                <w:sz w:val="20"/>
                <w:szCs w:val="20"/>
                <w:lang w:bidi="th-TH"/>
              </w:rPr>
            </w:pPr>
            <w:del w:id="16275"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1D5B9AA4" w14:textId="77777777" w:rsidTr="0016760B">
        <w:tblPrEx>
          <w:tblW w:w="5000" w:type="pct"/>
          <w:tblCellMar>
            <w:left w:w="70" w:type="dxa"/>
            <w:right w:w="70" w:type="dxa"/>
          </w:tblCellMar>
          <w:tblPrExChange w:id="16276" w:author="Philippe Hollanda - Oliveira Trust" w:date="2022-07-19T10:03:00Z">
            <w:tblPrEx>
              <w:tblW w:w="5000" w:type="pct"/>
              <w:tblCellMar>
                <w:left w:w="70" w:type="dxa"/>
                <w:right w:w="70" w:type="dxa"/>
              </w:tblCellMar>
            </w:tblPrEx>
          </w:tblPrExChange>
        </w:tblPrEx>
        <w:trPr>
          <w:trHeight w:val="1785"/>
          <w:trPrChange w:id="162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3AFB28" w14:textId="76CC5F1C" w:rsidR="008601AF" w:rsidRPr="008601AF" w:rsidRDefault="008601AF" w:rsidP="003C2C2A">
            <w:pPr>
              <w:jc w:val="center"/>
              <w:rPr>
                <w:rFonts w:ascii="Trebuchet MS" w:hAnsi="Trebuchet MS" w:cs="Arial"/>
                <w:color w:val="000000"/>
                <w:sz w:val="20"/>
                <w:szCs w:val="20"/>
                <w:lang w:bidi="th-TH"/>
              </w:rPr>
            </w:pPr>
            <w:del w:id="1627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C1D41E" w14:textId="30E9075E" w:rsidR="008601AF" w:rsidRPr="008601AF" w:rsidRDefault="008601AF" w:rsidP="003C2C2A">
            <w:pPr>
              <w:jc w:val="center"/>
              <w:rPr>
                <w:rFonts w:ascii="Trebuchet MS" w:hAnsi="Trebuchet MS" w:cs="Arial"/>
                <w:color w:val="000000"/>
                <w:sz w:val="20"/>
                <w:szCs w:val="20"/>
                <w:lang w:bidi="th-TH"/>
              </w:rPr>
            </w:pPr>
            <w:del w:id="16281"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F371A5" w14:textId="279597B0" w:rsidR="008601AF" w:rsidRPr="008601AF" w:rsidRDefault="008601AF" w:rsidP="003C2C2A">
            <w:pPr>
              <w:jc w:val="center"/>
              <w:rPr>
                <w:rFonts w:ascii="Trebuchet MS" w:hAnsi="Trebuchet MS" w:cs="Arial"/>
                <w:color w:val="000000"/>
                <w:sz w:val="20"/>
                <w:szCs w:val="20"/>
                <w:lang w:bidi="th-TH"/>
              </w:rPr>
            </w:pPr>
            <w:del w:id="16283" w:author="Philippe Hollanda - Oliveira Trust" w:date="2022-07-19T10:03:00Z">
              <w:r w:rsidRPr="008601AF" w:rsidDel="0016760B">
                <w:rPr>
                  <w:rFonts w:ascii="Trebuchet MS" w:hAnsi="Trebuchet MS" w:cs="Arial"/>
                  <w:color w:val="000000"/>
                  <w:sz w:val="20"/>
                  <w:szCs w:val="20"/>
                  <w:lang w:bidi="th-TH"/>
                </w:rPr>
                <w:delText>R$ 80,00</w:delText>
              </w:r>
            </w:del>
          </w:p>
        </w:tc>
      </w:tr>
      <w:tr w:rsidR="008601AF" w:rsidRPr="008601AF" w14:paraId="134E0DB9" w14:textId="77777777" w:rsidTr="0016760B">
        <w:tblPrEx>
          <w:tblW w:w="5000" w:type="pct"/>
          <w:tblCellMar>
            <w:left w:w="70" w:type="dxa"/>
            <w:right w:w="70" w:type="dxa"/>
          </w:tblCellMar>
          <w:tblPrExChange w:id="16284" w:author="Philippe Hollanda - Oliveira Trust" w:date="2022-07-19T10:03:00Z">
            <w:tblPrEx>
              <w:tblW w:w="5000" w:type="pct"/>
              <w:tblCellMar>
                <w:left w:w="70" w:type="dxa"/>
                <w:right w:w="70" w:type="dxa"/>
              </w:tblCellMar>
            </w:tblPrEx>
          </w:tblPrExChange>
        </w:tblPrEx>
        <w:trPr>
          <w:trHeight w:val="1785"/>
          <w:trPrChange w:id="162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4834EE" w14:textId="57E97EDA" w:rsidR="008601AF" w:rsidRPr="008601AF" w:rsidRDefault="008601AF" w:rsidP="003C2C2A">
            <w:pPr>
              <w:jc w:val="center"/>
              <w:rPr>
                <w:rFonts w:ascii="Trebuchet MS" w:hAnsi="Trebuchet MS" w:cs="Arial"/>
                <w:color w:val="000000"/>
                <w:sz w:val="20"/>
                <w:szCs w:val="20"/>
                <w:lang w:bidi="th-TH"/>
              </w:rPr>
            </w:pPr>
            <w:del w:id="1628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32386E0" w14:textId="089F0758" w:rsidR="008601AF" w:rsidRPr="008601AF" w:rsidRDefault="008601AF" w:rsidP="003C2C2A">
            <w:pPr>
              <w:jc w:val="center"/>
              <w:rPr>
                <w:rFonts w:ascii="Trebuchet MS" w:hAnsi="Trebuchet MS" w:cs="Arial"/>
                <w:color w:val="000000"/>
                <w:sz w:val="20"/>
                <w:szCs w:val="20"/>
                <w:lang w:bidi="th-TH"/>
              </w:rPr>
            </w:pPr>
            <w:del w:id="16289"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4F9EEE1" w14:textId="1969BDB2" w:rsidR="008601AF" w:rsidRPr="008601AF" w:rsidRDefault="008601AF" w:rsidP="003C2C2A">
            <w:pPr>
              <w:jc w:val="center"/>
              <w:rPr>
                <w:rFonts w:ascii="Trebuchet MS" w:hAnsi="Trebuchet MS" w:cs="Arial"/>
                <w:color w:val="000000"/>
                <w:sz w:val="20"/>
                <w:szCs w:val="20"/>
                <w:lang w:bidi="th-TH"/>
              </w:rPr>
            </w:pPr>
            <w:del w:id="16291"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041A06F0" w14:textId="77777777" w:rsidTr="0016760B">
        <w:tblPrEx>
          <w:tblW w:w="5000" w:type="pct"/>
          <w:tblCellMar>
            <w:left w:w="70" w:type="dxa"/>
            <w:right w:w="70" w:type="dxa"/>
          </w:tblCellMar>
          <w:tblPrExChange w:id="16292" w:author="Philippe Hollanda - Oliveira Trust" w:date="2022-07-19T10:03:00Z">
            <w:tblPrEx>
              <w:tblW w:w="5000" w:type="pct"/>
              <w:tblCellMar>
                <w:left w:w="70" w:type="dxa"/>
                <w:right w:w="70" w:type="dxa"/>
              </w:tblCellMar>
            </w:tblPrEx>
          </w:tblPrExChange>
        </w:tblPrEx>
        <w:trPr>
          <w:trHeight w:val="1785"/>
          <w:trPrChange w:id="162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2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713FD5" w14:textId="342F9594" w:rsidR="008601AF" w:rsidRPr="008601AF" w:rsidRDefault="008601AF" w:rsidP="003C2C2A">
            <w:pPr>
              <w:jc w:val="center"/>
              <w:rPr>
                <w:rFonts w:ascii="Trebuchet MS" w:hAnsi="Trebuchet MS" w:cs="Arial"/>
                <w:color w:val="000000"/>
                <w:sz w:val="20"/>
                <w:szCs w:val="20"/>
                <w:lang w:bidi="th-TH"/>
              </w:rPr>
            </w:pPr>
            <w:del w:id="16295"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2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AAAF1C" w14:textId="29F10470" w:rsidR="008601AF" w:rsidRPr="008601AF" w:rsidRDefault="008601AF" w:rsidP="003C2C2A">
            <w:pPr>
              <w:jc w:val="center"/>
              <w:rPr>
                <w:rFonts w:ascii="Trebuchet MS" w:hAnsi="Trebuchet MS" w:cs="Arial"/>
                <w:color w:val="000000"/>
                <w:sz w:val="20"/>
                <w:szCs w:val="20"/>
                <w:lang w:bidi="th-TH"/>
              </w:rPr>
            </w:pPr>
            <w:del w:id="16297" w:author="Philippe Hollanda - Oliveira Trust" w:date="2022-07-19T10:03:00Z">
              <w:r w:rsidRPr="008601AF" w:rsidDel="0016760B">
                <w:rPr>
                  <w:rFonts w:ascii="Trebuchet MS" w:hAnsi="Trebuchet MS" w:cs="Arial"/>
                  <w:color w:val="000000"/>
                  <w:sz w:val="20"/>
                  <w:szCs w:val="20"/>
                  <w:lang w:bidi="th-TH"/>
                </w:rPr>
                <w:delText>09/06/2021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2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0CB21E" w14:textId="33B460C4" w:rsidR="008601AF" w:rsidRPr="008601AF" w:rsidRDefault="008601AF" w:rsidP="003C2C2A">
            <w:pPr>
              <w:jc w:val="center"/>
              <w:rPr>
                <w:rFonts w:ascii="Trebuchet MS" w:hAnsi="Trebuchet MS" w:cs="Arial"/>
                <w:color w:val="000000"/>
                <w:sz w:val="20"/>
                <w:szCs w:val="20"/>
                <w:lang w:bidi="th-TH"/>
              </w:rPr>
            </w:pPr>
            <w:del w:id="16299" w:author="Philippe Hollanda - Oliveira Trust" w:date="2022-07-19T10:03:00Z">
              <w:r w:rsidRPr="008601AF" w:rsidDel="0016760B">
                <w:rPr>
                  <w:rFonts w:ascii="Trebuchet MS" w:hAnsi="Trebuchet MS" w:cs="Arial"/>
                  <w:color w:val="000000"/>
                  <w:sz w:val="20"/>
                  <w:szCs w:val="20"/>
                  <w:lang w:bidi="th-TH"/>
                </w:rPr>
                <w:delText>R$ 500,00</w:delText>
              </w:r>
            </w:del>
          </w:p>
        </w:tc>
      </w:tr>
      <w:tr w:rsidR="008601AF" w:rsidRPr="008601AF" w14:paraId="51FC9288" w14:textId="77777777" w:rsidTr="0016760B">
        <w:tblPrEx>
          <w:tblW w:w="5000" w:type="pct"/>
          <w:tblCellMar>
            <w:left w:w="70" w:type="dxa"/>
            <w:right w:w="70" w:type="dxa"/>
          </w:tblCellMar>
          <w:tblPrExChange w:id="16300" w:author="Philippe Hollanda - Oliveira Trust" w:date="2022-07-19T10:03:00Z">
            <w:tblPrEx>
              <w:tblW w:w="5000" w:type="pct"/>
              <w:tblCellMar>
                <w:left w:w="70" w:type="dxa"/>
                <w:right w:w="70" w:type="dxa"/>
              </w:tblCellMar>
            </w:tblPrEx>
          </w:tblPrExChange>
        </w:tblPrEx>
        <w:trPr>
          <w:trHeight w:val="1785"/>
          <w:trPrChange w:id="163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88D716" w14:textId="4A9458EB" w:rsidR="008601AF" w:rsidRPr="008601AF" w:rsidRDefault="008601AF" w:rsidP="003C2C2A">
            <w:pPr>
              <w:jc w:val="center"/>
              <w:rPr>
                <w:rFonts w:ascii="Trebuchet MS" w:hAnsi="Trebuchet MS" w:cs="Arial"/>
                <w:color w:val="000000"/>
                <w:sz w:val="20"/>
                <w:szCs w:val="20"/>
                <w:lang w:bidi="th-TH"/>
              </w:rPr>
            </w:pPr>
            <w:del w:id="1630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B06626" w14:textId="6F55D334" w:rsidR="008601AF" w:rsidRPr="008601AF" w:rsidRDefault="008601AF" w:rsidP="003C2C2A">
            <w:pPr>
              <w:jc w:val="center"/>
              <w:rPr>
                <w:rFonts w:ascii="Trebuchet MS" w:hAnsi="Trebuchet MS" w:cs="Arial"/>
                <w:color w:val="000000"/>
                <w:sz w:val="20"/>
                <w:szCs w:val="20"/>
                <w:lang w:bidi="th-TH"/>
              </w:rPr>
            </w:pPr>
            <w:del w:id="16305"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4B7CB9" w14:textId="208A290E" w:rsidR="008601AF" w:rsidRPr="008601AF" w:rsidRDefault="008601AF" w:rsidP="003C2C2A">
            <w:pPr>
              <w:jc w:val="center"/>
              <w:rPr>
                <w:rFonts w:ascii="Trebuchet MS" w:hAnsi="Trebuchet MS" w:cs="Arial"/>
                <w:color w:val="000000"/>
                <w:sz w:val="20"/>
                <w:szCs w:val="20"/>
                <w:lang w:bidi="th-TH"/>
              </w:rPr>
            </w:pPr>
            <w:del w:id="16307" w:author="Philippe Hollanda - Oliveira Trust" w:date="2022-07-19T10:03:00Z">
              <w:r w:rsidRPr="008601AF" w:rsidDel="0016760B">
                <w:rPr>
                  <w:rFonts w:ascii="Trebuchet MS" w:hAnsi="Trebuchet MS" w:cs="Arial"/>
                  <w:color w:val="000000"/>
                  <w:sz w:val="20"/>
                  <w:szCs w:val="20"/>
                  <w:lang w:bidi="th-TH"/>
                </w:rPr>
                <w:delText>R$ 400,00</w:delText>
              </w:r>
            </w:del>
          </w:p>
        </w:tc>
      </w:tr>
      <w:tr w:rsidR="008601AF" w:rsidRPr="008601AF" w14:paraId="68237CDF" w14:textId="77777777" w:rsidTr="0016760B">
        <w:tblPrEx>
          <w:tblW w:w="5000" w:type="pct"/>
          <w:tblCellMar>
            <w:left w:w="70" w:type="dxa"/>
            <w:right w:w="70" w:type="dxa"/>
          </w:tblCellMar>
          <w:tblPrExChange w:id="16308" w:author="Philippe Hollanda - Oliveira Trust" w:date="2022-07-19T10:03:00Z">
            <w:tblPrEx>
              <w:tblW w:w="5000" w:type="pct"/>
              <w:tblCellMar>
                <w:left w:w="70" w:type="dxa"/>
                <w:right w:w="70" w:type="dxa"/>
              </w:tblCellMar>
            </w:tblPrEx>
          </w:tblPrExChange>
        </w:tblPrEx>
        <w:trPr>
          <w:trHeight w:val="1785"/>
          <w:trPrChange w:id="163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8E56A0" w14:textId="081B5BD5" w:rsidR="008601AF" w:rsidRPr="008601AF" w:rsidRDefault="008601AF" w:rsidP="003C2C2A">
            <w:pPr>
              <w:jc w:val="center"/>
              <w:rPr>
                <w:rFonts w:ascii="Trebuchet MS" w:hAnsi="Trebuchet MS" w:cs="Arial"/>
                <w:color w:val="000000"/>
                <w:sz w:val="20"/>
                <w:szCs w:val="20"/>
                <w:lang w:bidi="th-TH"/>
              </w:rPr>
            </w:pPr>
            <w:del w:id="1631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9E358E" w14:textId="581DBE53" w:rsidR="008601AF" w:rsidRPr="008601AF" w:rsidRDefault="008601AF" w:rsidP="003C2C2A">
            <w:pPr>
              <w:jc w:val="center"/>
              <w:rPr>
                <w:rFonts w:ascii="Trebuchet MS" w:hAnsi="Trebuchet MS" w:cs="Arial"/>
                <w:color w:val="000000"/>
                <w:sz w:val="20"/>
                <w:szCs w:val="20"/>
                <w:lang w:bidi="th-TH"/>
              </w:rPr>
            </w:pPr>
            <w:del w:id="16313"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7964F9" w14:textId="3823FFEB" w:rsidR="008601AF" w:rsidRPr="008601AF" w:rsidRDefault="008601AF" w:rsidP="003C2C2A">
            <w:pPr>
              <w:jc w:val="center"/>
              <w:rPr>
                <w:rFonts w:ascii="Trebuchet MS" w:hAnsi="Trebuchet MS" w:cs="Arial"/>
                <w:color w:val="000000"/>
                <w:sz w:val="20"/>
                <w:szCs w:val="20"/>
                <w:lang w:bidi="th-TH"/>
              </w:rPr>
            </w:pPr>
            <w:del w:id="16315" w:author="Philippe Hollanda - Oliveira Trust" w:date="2022-07-19T10:03:00Z">
              <w:r w:rsidRPr="008601AF" w:rsidDel="0016760B">
                <w:rPr>
                  <w:rFonts w:ascii="Trebuchet MS" w:hAnsi="Trebuchet MS" w:cs="Arial"/>
                  <w:color w:val="000000"/>
                  <w:sz w:val="20"/>
                  <w:szCs w:val="20"/>
                  <w:lang w:bidi="th-TH"/>
                </w:rPr>
                <w:delText>R$ 240,00</w:delText>
              </w:r>
            </w:del>
          </w:p>
        </w:tc>
      </w:tr>
      <w:tr w:rsidR="008601AF" w:rsidRPr="008601AF" w14:paraId="7EAF02BB" w14:textId="77777777" w:rsidTr="0016760B">
        <w:tblPrEx>
          <w:tblW w:w="5000" w:type="pct"/>
          <w:tblCellMar>
            <w:left w:w="70" w:type="dxa"/>
            <w:right w:w="70" w:type="dxa"/>
          </w:tblCellMar>
          <w:tblPrExChange w:id="16316" w:author="Philippe Hollanda - Oliveira Trust" w:date="2022-07-19T10:03:00Z">
            <w:tblPrEx>
              <w:tblW w:w="5000" w:type="pct"/>
              <w:tblCellMar>
                <w:left w:w="70" w:type="dxa"/>
                <w:right w:w="70" w:type="dxa"/>
              </w:tblCellMar>
            </w:tblPrEx>
          </w:tblPrExChange>
        </w:tblPrEx>
        <w:trPr>
          <w:trHeight w:val="1785"/>
          <w:trPrChange w:id="163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7A5DBD" w14:textId="34A7BB99" w:rsidR="008601AF" w:rsidRPr="008601AF" w:rsidRDefault="008601AF" w:rsidP="003C2C2A">
            <w:pPr>
              <w:jc w:val="center"/>
              <w:rPr>
                <w:rFonts w:ascii="Trebuchet MS" w:hAnsi="Trebuchet MS" w:cs="Arial"/>
                <w:color w:val="000000"/>
                <w:sz w:val="20"/>
                <w:szCs w:val="20"/>
                <w:lang w:bidi="th-TH"/>
              </w:rPr>
            </w:pPr>
            <w:del w:id="1631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6AF69F" w14:textId="114C3C08" w:rsidR="008601AF" w:rsidRPr="008601AF" w:rsidRDefault="008601AF" w:rsidP="003C2C2A">
            <w:pPr>
              <w:jc w:val="center"/>
              <w:rPr>
                <w:rFonts w:ascii="Trebuchet MS" w:hAnsi="Trebuchet MS" w:cs="Arial"/>
                <w:color w:val="000000"/>
                <w:sz w:val="20"/>
                <w:szCs w:val="20"/>
                <w:lang w:bidi="th-TH"/>
              </w:rPr>
            </w:pPr>
            <w:del w:id="16321" w:author="Philippe Hollanda - Oliveira Trust" w:date="2022-07-19T10:03:00Z">
              <w:r w:rsidRPr="008601AF" w:rsidDel="0016760B">
                <w:rPr>
                  <w:rFonts w:ascii="Trebuchet MS" w:hAnsi="Trebuchet MS" w:cs="Arial"/>
                  <w:color w:val="000000"/>
                  <w:sz w:val="20"/>
                  <w:szCs w:val="20"/>
                  <w:lang w:bidi="th-TH"/>
                </w:rPr>
                <w:delText>31/05/2021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841F3C" w14:textId="1C9EC084" w:rsidR="008601AF" w:rsidRPr="008601AF" w:rsidRDefault="008601AF" w:rsidP="003C2C2A">
            <w:pPr>
              <w:jc w:val="center"/>
              <w:rPr>
                <w:rFonts w:ascii="Trebuchet MS" w:hAnsi="Trebuchet MS" w:cs="Arial"/>
                <w:color w:val="000000"/>
                <w:sz w:val="20"/>
                <w:szCs w:val="20"/>
                <w:lang w:bidi="th-TH"/>
              </w:rPr>
            </w:pPr>
            <w:del w:id="16323" w:author="Philippe Hollanda - Oliveira Trust" w:date="2022-07-19T10:03:00Z">
              <w:r w:rsidRPr="008601AF" w:rsidDel="0016760B">
                <w:rPr>
                  <w:rFonts w:ascii="Trebuchet MS" w:hAnsi="Trebuchet MS" w:cs="Arial"/>
                  <w:color w:val="000000"/>
                  <w:sz w:val="20"/>
                  <w:szCs w:val="20"/>
                  <w:lang w:bidi="th-TH"/>
                </w:rPr>
                <w:delText>R$ 2.160,00</w:delText>
              </w:r>
            </w:del>
          </w:p>
        </w:tc>
      </w:tr>
      <w:tr w:rsidR="008601AF" w:rsidRPr="008601AF" w14:paraId="1ABAADF5" w14:textId="77777777" w:rsidTr="0016760B">
        <w:tblPrEx>
          <w:tblW w:w="5000" w:type="pct"/>
          <w:tblCellMar>
            <w:left w:w="70" w:type="dxa"/>
            <w:right w:w="70" w:type="dxa"/>
          </w:tblCellMar>
          <w:tblPrExChange w:id="16324" w:author="Philippe Hollanda - Oliveira Trust" w:date="2022-07-19T10:03:00Z">
            <w:tblPrEx>
              <w:tblW w:w="5000" w:type="pct"/>
              <w:tblCellMar>
                <w:left w:w="70" w:type="dxa"/>
                <w:right w:w="70" w:type="dxa"/>
              </w:tblCellMar>
            </w:tblPrEx>
          </w:tblPrExChange>
        </w:tblPrEx>
        <w:trPr>
          <w:trHeight w:val="1785"/>
          <w:trPrChange w:id="163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08BA25" w14:textId="7289D92A" w:rsidR="008601AF" w:rsidRPr="008601AF" w:rsidRDefault="008601AF" w:rsidP="003C2C2A">
            <w:pPr>
              <w:jc w:val="center"/>
              <w:rPr>
                <w:rFonts w:ascii="Trebuchet MS" w:hAnsi="Trebuchet MS" w:cs="Arial"/>
                <w:color w:val="000000"/>
                <w:sz w:val="20"/>
                <w:szCs w:val="20"/>
                <w:lang w:bidi="th-TH"/>
              </w:rPr>
            </w:pPr>
            <w:del w:id="1632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D9DACF" w14:textId="7924D65E" w:rsidR="008601AF" w:rsidRPr="008601AF" w:rsidRDefault="008601AF" w:rsidP="003C2C2A">
            <w:pPr>
              <w:jc w:val="center"/>
              <w:rPr>
                <w:rFonts w:ascii="Trebuchet MS" w:hAnsi="Trebuchet MS" w:cs="Arial"/>
                <w:color w:val="000000"/>
                <w:sz w:val="20"/>
                <w:szCs w:val="20"/>
                <w:lang w:bidi="th-TH"/>
              </w:rPr>
            </w:pPr>
            <w:del w:id="16329" w:author="Philippe Hollanda - Oliveira Trust" w:date="2022-07-19T10:03:00Z">
              <w:r w:rsidRPr="008601AF" w:rsidDel="0016760B">
                <w:rPr>
                  <w:rFonts w:ascii="Trebuchet MS" w:hAnsi="Trebuchet MS" w:cs="Arial"/>
                  <w:color w:val="000000"/>
                  <w:sz w:val="20"/>
                  <w:szCs w:val="20"/>
                  <w:lang w:bidi="th-TH"/>
                </w:rPr>
                <w:delText>31/05/2021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AC07FA" w14:textId="21D4BB5E" w:rsidR="008601AF" w:rsidRPr="008601AF" w:rsidRDefault="008601AF" w:rsidP="003C2C2A">
            <w:pPr>
              <w:jc w:val="center"/>
              <w:rPr>
                <w:rFonts w:ascii="Trebuchet MS" w:hAnsi="Trebuchet MS" w:cs="Arial"/>
                <w:color w:val="000000"/>
                <w:sz w:val="20"/>
                <w:szCs w:val="20"/>
                <w:lang w:bidi="th-TH"/>
              </w:rPr>
            </w:pPr>
            <w:del w:id="16331" w:author="Philippe Hollanda - Oliveira Trust" w:date="2022-07-19T10:03:00Z">
              <w:r w:rsidRPr="008601AF" w:rsidDel="0016760B">
                <w:rPr>
                  <w:rFonts w:ascii="Trebuchet MS" w:hAnsi="Trebuchet MS" w:cs="Arial"/>
                  <w:color w:val="000000"/>
                  <w:sz w:val="20"/>
                  <w:szCs w:val="20"/>
                  <w:lang w:bidi="th-TH"/>
                </w:rPr>
                <w:delText>R$ 583,33</w:delText>
              </w:r>
            </w:del>
          </w:p>
        </w:tc>
      </w:tr>
      <w:tr w:rsidR="008601AF" w:rsidRPr="008601AF" w14:paraId="77A17394" w14:textId="77777777" w:rsidTr="0016760B">
        <w:tblPrEx>
          <w:tblW w:w="5000" w:type="pct"/>
          <w:tblCellMar>
            <w:left w:w="70" w:type="dxa"/>
            <w:right w:w="70" w:type="dxa"/>
          </w:tblCellMar>
          <w:tblPrExChange w:id="16332" w:author="Philippe Hollanda - Oliveira Trust" w:date="2022-07-19T10:03:00Z">
            <w:tblPrEx>
              <w:tblW w:w="5000" w:type="pct"/>
              <w:tblCellMar>
                <w:left w:w="70" w:type="dxa"/>
                <w:right w:w="70" w:type="dxa"/>
              </w:tblCellMar>
            </w:tblPrEx>
          </w:tblPrExChange>
        </w:tblPrEx>
        <w:trPr>
          <w:trHeight w:val="1785"/>
          <w:trPrChange w:id="163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B042F5" w14:textId="629832EE" w:rsidR="008601AF" w:rsidRPr="008601AF" w:rsidRDefault="008601AF" w:rsidP="003C2C2A">
            <w:pPr>
              <w:jc w:val="center"/>
              <w:rPr>
                <w:rFonts w:ascii="Trebuchet MS" w:hAnsi="Trebuchet MS" w:cs="Arial"/>
                <w:color w:val="000000"/>
                <w:sz w:val="20"/>
                <w:szCs w:val="20"/>
                <w:lang w:bidi="th-TH"/>
              </w:rPr>
            </w:pPr>
            <w:del w:id="16335"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057843" w14:textId="674BD0DA" w:rsidR="008601AF" w:rsidRPr="008601AF" w:rsidRDefault="008601AF" w:rsidP="003C2C2A">
            <w:pPr>
              <w:jc w:val="center"/>
              <w:rPr>
                <w:rFonts w:ascii="Trebuchet MS" w:hAnsi="Trebuchet MS" w:cs="Arial"/>
                <w:color w:val="000000"/>
                <w:sz w:val="20"/>
                <w:szCs w:val="20"/>
                <w:lang w:bidi="th-TH"/>
              </w:rPr>
            </w:pPr>
            <w:del w:id="16337" w:author="Philippe Hollanda - Oliveira Trust" w:date="2022-07-19T10:03:00Z">
              <w:r w:rsidRPr="008601AF" w:rsidDel="0016760B">
                <w:rPr>
                  <w:rFonts w:ascii="Trebuchet MS" w:hAnsi="Trebuchet MS" w:cs="Arial"/>
                  <w:color w:val="000000"/>
                  <w:sz w:val="20"/>
                  <w:szCs w:val="20"/>
                  <w:lang w:bidi="th-TH"/>
                </w:rPr>
                <w:delText>06/07/2021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3E37236" w14:textId="2D5D1718" w:rsidR="008601AF" w:rsidRPr="008601AF" w:rsidRDefault="008601AF" w:rsidP="003C2C2A">
            <w:pPr>
              <w:jc w:val="center"/>
              <w:rPr>
                <w:rFonts w:ascii="Trebuchet MS" w:hAnsi="Trebuchet MS" w:cs="Arial"/>
                <w:color w:val="000000"/>
                <w:sz w:val="20"/>
                <w:szCs w:val="20"/>
                <w:lang w:bidi="th-TH"/>
              </w:rPr>
            </w:pPr>
            <w:del w:id="16339" w:author="Philippe Hollanda - Oliveira Trust" w:date="2022-07-19T10:03:00Z">
              <w:r w:rsidRPr="008601AF" w:rsidDel="0016760B">
                <w:rPr>
                  <w:rFonts w:ascii="Trebuchet MS" w:hAnsi="Trebuchet MS" w:cs="Arial"/>
                  <w:color w:val="000000"/>
                  <w:sz w:val="20"/>
                  <w:szCs w:val="20"/>
                  <w:lang w:bidi="th-TH"/>
                </w:rPr>
                <w:delText>R$ 474,00</w:delText>
              </w:r>
            </w:del>
          </w:p>
        </w:tc>
      </w:tr>
      <w:tr w:rsidR="008601AF" w:rsidRPr="008601AF" w14:paraId="1FDDAB21" w14:textId="77777777" w:rsidTr="0016760B">
        <w:tblPrEx>
          <w:tblW w:w="5000" w:type="pct"/>
          <w:tblCellMar>
            <w:left w:w="70" w:type="dxa"/>
            <w:right w:w="70" w:type="dxa"/>
          </w:tblCellMar>
          <w:tblPrExChange w:id="16340" w:author="Philippe Hollanda - Oliveira Trust" w:date="2022-07-19T10:03:00Z">
            <w:tblPrEx>
              <w:tblW w:w="5000" w:type="pct"/>
              <w:tblCellMar>
                <w:left w:w="70" w:type="dxa"/>
                <w:right w:w="70" w:type="dxa"/>
              </w:tblCellMar>
            </w:tblPrEx>
          </w:tblPrExChange>
        </w:tblPrEx>
        <w:trPr>
          <w:trHeight w:val="1785"/>
          <w:trPrChange w:id="163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DBFF9D" w14:textId="79F0ADAD" w:rsidR="008601AF" w:rsidRPr="008601AF" w:rsidRDefault="008601AF" w:rsidP="003C2C2A">
            <w:pPr>
              <w:jc w:val="center"/>
              <w:rPr>
                <w:rFonts w:ascii="Trebuchet MS" w:hAnsi="Trebuchet MS" w:cs="Arial"/>
                <w:color w:val="000000"/>
                <w:sz w:val="20"/>
                <w:szCs w:val="20"/>
                <w:lang w:bidi="th-TH"/>
              </w:rPr>
            </w:pPr>
            <w:del w:id="1634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E9CD7B" w14:textId="453AC051" w:rsidR="008601AF" w:rsidRPr="008601AF" w:rsidRDefault="008601AF" w:rsidP="003C2C2A">
            <w:pPr>
              <w:jc w:val="center"/>
              <w:rPr>
                <w:rFonts w:ascii="Trebuchet MS" w:hAnsi="Trebuchet MS" w:cs="Arial"/>
                <w:color w:val="000000"/>
                <w:sz w:val="20"/>
                <w:szCs w:val="20"/>
                <w:lang w:bidi="th-TH"/>
              </w:rPr>
            </w:pPr>
            <w:del w:id="16345"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7C97F0" w14:textId="03E6B858" w:rsidR="008601AF" w:rsidRPr="008601AF" w:rsidRDefault="008601AF" w:rsidP="003C2C2A">
            <w:pPr>
              <w:jc w:val="center"/>
              <w:rPr>
                <w:rFonts w:ascii="Trebuchet MS" w:hAnsi="Trebuchet MS" w:cs="Arial"/>
                <w:color w:val="000000"/>
                <w:sz w:val="20"/>
                <w:szCs w:val="20"/>
                <w:lang w:bidi="th-TH"/>
              </w:rPr>
            </w:pPr>
            <w:del w:id="16347" w:author="Philippe Hollanda - Oliveira Trust" w:date="2022-07-19T10:03:00Z">
              <w:r w:rsidRPr="008601AF" w:rsidDel="0016760B">
                <w:rPr>
                  <w:rFonts w:ascii="Trebuchet MS" w:hAnsi="Trebuchet MS" w:cs="Arial"/>
                  <w:color w:val="000000"/>
                  <w:sz w:val="20"/>
                  <w:szCs w:val="20"/>
                  <w:lang w:bidi="th-TH"/>
                </w:rPr>
                <w:delText>R$ 1.615,69</w:delText>
              </w:r>
            </w:del>
          </w:p>
        </w:tc>
      </w:tr>
      <w:tr w:rsidR="008601AF" w:rsidRPr="008601AF" w14:paraId="315A78FC" w14:textId="77777777" w:rsidTr="0016760B">
        <w:tblPrEx>
          <w:tblW w:w="5000" w:type="pct"/>
          <w:tblCellMar>
            <w:left w:w="70" w:type="dxa"/>
            <w:right w:w="70" w:type="dxa"/>
          </w:tblCellMar>
          <w:tblPrExChange w:id="16348" w:author="Philippe Hollanda - Oliveira Trust" w:date="2022-07-19T10:03:00Z">
            <w:tblPrEx>
              <w:tblW w:w="5000" w:type="pct"/>
              <w:tblCellMar>
                <w:left w:w="70" w:type="dxa"/>
                <w:right w:w="70" w:type="dxa"/>
              </w:tblCellMar>
            </w:tblPrEx>
          </w:tblPrExChange>
        </w:tblPrEx>
        <w:trPr>
          <w:trHeight w:val="1785"/>
          <w:trPrChange w:id="163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FADBC5" w14:textId="4CCEA37E" w:rsidR="008601AF" w:rsidRPr="008601AF" w:rsidRDefault="008601AF" w:rsidP="003C2C2A">
            <w:pPr>
              <w:jc w:val="center"/>
              <w:rPr>
                <w:rFonts w:ascii="Trebuchet MS" w:hAnsi="Trebuchet MS" w:cs="Arial"/>
                <w:color w:val="000000"/>
                <w:sz w:val="20"/>
                <w:szCs w:val="20"/>
                <w:lang w:bidi="th-TH"/>
              </w:rPr>
            </w:pPr>
            <w:del w:id="1635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CDD2AE" w14:textId="401A5228" w:rsidR="008601AF" w:rsidRPr="008601AF" w:rsidRDefault="008601AF" w:rsidP="003C2C2A">
            <w:pPr>
              <w:jc w:val="center"/>
              <w:rPr>
                <w:rFonts w:ascii="Trebuchet MS" w:hAnsi="Trebuchet MS" w:cs="Arial"/>
                <w:color w:val="000000"/>
                <w:sz w:val="20"/>
                <w:szCs w:val="20"/>
                <w:lang w:bidi="th-TH"/>
              </w:rPr>
            </w:pPr>
            <w:del w:id="16353"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184D4E" w14:textId="2143C647" w:rsidR="008601AF" w:rsidRPr="008601AF" w:rsidRDefault="008601AF" w:rsidP="003C2C2A">
            <w:pPr>
              <w:jc w:val="center"/>
              <w:rPr>
                <w:rFonts w:ascii="Trebuchet MS" w:hAnsi="Trebuchet MS" w:cs="Arial"/>
                <w:color w:val="000000"/>
                <w:sz w:val="20"/>
                <w:szCs w:val="20"/>
                <w:lang w:bidi="th-TH"/>
              </w:rPr>
            </w:pPr>
            <w:del w:id="16355" w:author="Philippe Hollanda - Oliveira Trust" w:date="2022-07-19T10:03:00Z">
              <w:r w:rsidRPr="008601AF" w:rsidDel="0016760B">
                <w:rPr>
                  <w:rFonts w:ascii="Trebuchet MS" w:hAnsi="Trebuchet MS" w:cs="Arial"/>
                  <w:color w:val="000000"/>
                  <w:sz w:val="20"/>
                  <w:szCs w:val="20"/>
                  <w:lang w:bidi="th-TH"/>
                </w:rPr>
                <w:delText>R$ 1.600,00</w:delText>
              </w:r>
            </w:del>
          </w:p>
        </w:tc>
      </w:tr>
      <w:tr w:rsidR="008601AF" w:rsidRPr="008601AF" w14:paraId="04B0F721" w14:textId="77777777" w:rsidTr="0016760B">
        <w:tblPrEx>
          <w:tblW w:w="5000" w:type="pct"/>
          <w:tblCellMar>
            <w:left w:w="70" w:type="dxa"/>
            <w:right w:w="70" w:type="dxa"/>
          </w:tblCellMar>
          <w:tblPrExChange w:id="16356" w:author="Philippe Hollanda - Oliveira Trust" w:date="2022-07-19T10:03:00Z">
            <w:tblPrEx>
              <w:tblW w:w="5000" w:type="pct"/>
              <w:tblCellMar>
                <w:left w:w="70" w:type="dxa"/>
                <w:right w:w="70" w:type="dxa"/>
              </w:tblCellMar>
            </w:tblPrEx>
          </w:tblPrExChange>
        </w:tblPrEx>
        <w:trPr>
          <w:trHeight w:val="1785"/>
          <w:trPrChange w:id="163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E0389B" w14:textId="3ED6527F" w:rsidR="008601AF" w:rsidRPr="008601AF" w:rsidRDefault="008601AF" w:rsidP="003C2C2A">
            <w:pPr>
              <w:jc w:val="center"/>
              <w:rPr>
                <w:rFonts w:ascii="Trebuchet MS" w:hAnsi="Trebuchet MS" w:cs="Arial"/>
                <w:color w:val="000000"/>
                <w:sz w:val="20"/>
                <w:szCs w:val="20"/>
                <w:lang w:bidi="th-TH"/>
              </w:rPr>
            </w:pPr>
            <w:del w:id="1635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2E88314" w14:textId="27F360D3" w:rsidR="008601AF" w:rsidRPr="008601AF" w:rsidRDefault="008601AF" w:rsidP="003C2C2A">
            <w:pPr>
              <w:jc w:val="center"/>
              <w:rPr>
                <w:rFonts w:ascii="Trebuchet MS" w:hAnsi="Trebuchet MS" w:cs="Arial"/>
                <w:color w:val="000000"/>
                <w:sz w:val="20"/>
                <w:szCs w:val="20"/>
                <w:lang w:bidi="th-TH"/>
              </w:rPr>
            </w:pPr>
            <w:del w:id="16361" w:author="Philippe Hollanda - Oliveira Trust" w:date="2022-07-19T10:03:00Z">
              <w:r w:rsidRPr="008601AF" w:rsidDel="0016760B">
                <w:rPr>
                  <w:rFonts w:ascii="Trebuchet MS" w:hAnsi="Trebuchet MS" w:cs="Arial"/>
                  <w:color w:val="000000"/>
                  <w:sz w:val="20"/>
                  <w:szCs w:val="20"/>
                  <w:lang w:bidi="th-TH"/>
                </w:rPr>
                <w:delText>10/06/2021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F957F9" w14:textId="2E63063F" w:rsidR="008601AF" w:rsidRPr="008601AF" w:rsidRDefault="008601AF" w:rsidP="003C2C2A">
            <w:pPr>
              <w:jc w:val="center"/>
              <w:rPr>
                <w:rFonts w:ascii="Trebuchet MS" w:hAnsi="Trebuchet MS" w:cs="Arial"/>
                <w:color w:val="000000"/>
                <w:sz w:val="20"/>
                <w:szCs w:val="20"/>
                <w:lang w:bidi="th-TH"/>
              </w:rPr>
            </w:pPr>
            <w:del w:id="16363" w:author="Philippe Hollanda - Oliveira Trust" w:date="2022-07-19T10:03:00Z">
              <w:r w:rsidRPr="008601AF" w:rsidDel="0016760B">
                <w:rPr>
                  <w:rFonts w:ascii="Trebuchet MS" w:hAnsi="Trebuchet MS" w:cs="Arial"/>
                  <w:color w:val="000000"/>
                  <w:sz w:val="20"/>
                  <w:szCs w:val="20"/>
                  <w:lang w:bidi="th-TH"/>
                </w:rPr>
                <w:delText>R$ 13.798,12</w:delText>
              </w:r>
            </w:del>
          </w:p>
        </w:tc>
      </w:tr>
      <w:tr w:rsidR="008601AF" w:rsidRPr="008601AF" w14:paraId="3B566A21" w14:textId="77777777" w:rsidTr="0016760B">
        <w:tblPrEx>
          <w:tblW w:w="5000" w:type="pct"/>
          <w:tblCellMar>
            <w:left w:w="70" w:type="dxa"/>
            <w:right w:w="70" w:type="dxa"/>
          </w:tblCellMar>
          <w:tblPrExChange w:id="16364" w:author="Philippe Hollanda - Oliveira Trust" w:date="2022-07-19T10:03:00Z">
            <w:tblPrEx>
              <w:tblW w:w="5000" w:type="pct"/>
              <w:tblCellMar>
                <w:left w:w="70" w:type="dxa"/>
                <w:right w:w="70" w:type="dxa"/>
              </w:tblCellMar>
            </w:tblPrEx>
          </w:tblPrExChange>
        </w:tblPrEx>
        <w:trPr>
          <w:trHeight w:val="1785"/>
          <w:trPrChange w:id="163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055048" w14:textId="558055D7" w:rsidR="008601AF" w:rsidRPr="008601AF" w:rsidRDefault="008601AF" w:rsidP="003C2C2A">
            <w:pPr>
              <w:jc w:val="center"/>
              <w:rPr>
                <w:rFonts w:ascii="Trebuchet MS" w:hAnsi="Trebuchet MS" w:cs="Arial"/>
                <w:color w:val="000000"/>
                <w:sz w:val="20"/>
                <w:szCs w:val="20"/>
                <w:lang w:bidi="th-TH"/>
              </w:rPr>
            </w:pPr>
            <w:del w:id="16367"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AE5A2D7" w14:textId="7175F68C" w:rsidR="008601AF" w:rsidRPr="008601AF" w:rsidRDefault="008601AF" w:rsidP="003C2C2A">
            <w:pPr>
              <w:jc w:val="center"/>
              <w:rPr>
                <w:rFonts w:ascii="Trebuchet MS" w:hAnsi="Trebuchet MS" w:cs="Arial"/>
                <w:color w:val="000000"/>
                <w:sz w:val="20"/>
                <w:szCs w:val="20"/>
                <w:lang w:bidi="th-TH"/>
              </w:rPr>
            </w:pPr>
            <w:del w:id="16369" w:author="Philippe Hollanda - Oliveira Trust" w:date="2022-07-19T10:03:00Z">
              <w:r w:rsidRPr="008601AF" w:rsidDel="0016760B">
                <w:rPr>
                  <w:rFonts w:ascii="Trebuchet MS" w:hAnsi="Trebuchet MS" w:cs="Arial"/>
                  <w:color w:val="000000"/>
                  <w:sz w:val="20"/>
                  <w:szCs w:val="20"/>
                  <w:lang w:bidi="th-TH"/>
                </w:rPr>
                <w:delText>10/06/2021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A4CCED" w14:textId="3F27B5CB" w:rsidR="008601AF" w:rsidRPr="008601AF" w:rsidRDefault="008601AF" w:rsidP="003C2C2A">
            <w:pPr>
              <w:jc w:val="center"/>
              <w:rPr>
                <w:rFonts w:ascii="Trebuchet MS" w:hAnsi="Trebuchet MS" w:cs="Arial"/>
                <w:color w:val="000000"/>
                <w:sz w:val="20"/>
                <w:szCs w:val="20"/>
                <w:lang w:bidi="th-TH"/>
              </w:rPr>
            </w:pPr>
            <w:del w:id="16371" w:author="Philippe Hollanda - Oliveira Trust" w:date="2022-07-19T10:03:00Z">
              <w:r w:rsidRPr="008601AF" w:rsidDel="0016760B">
                <w:rPr>
                  <w:rFonts w:ascii="Trebuchet MS" w:hAnsi="Trebuchet MS" w:cs="Arial"/>
                  <w:color w:val="000000"/>
                  <w:sz w:val="20"/>
                  <w:szCs w:val="20"/>
                  <w:lang w:bidi="th-TH"/>
                </w:rPr>
                <w:delText>R$ 4.200,00</w:delText>
              </w:r>
            </w:del>
          </w:p>
        </w:tc>
      </w:tr>
      <w:tr w:rsidR="008601AF" w:rsidRPr="008601AF" w14:paraId="1C71A885" w14:textId="77777777" w:rsidTr="0016760B">
        <w:tblPrEx>
          <w:tblW w:w="5000" w:type="pct"/>
          <w:tblCellMar>
            <w:left w:w="70" w:type="dxa"/>
            <w:right w:w="70" w:type="dxa"/>
          </w:tblCellMar>
          <w:tblPrExChange w:id="16372" w:author="Philippe Hollanda - Oliveira Trust" w:date="2022-07-19T10:03:00Z">
            <w:tblPrEx>
              <w:tblW w:w="5000" w:type="pct"/>
              <w:tblCellMar>
                <w:left w:w="70" w:type="dxa"/>
                <w:right w:w="70" w:type="dxa"/>
              </w:tblCellMar>
            </w:tblPrEx>
          </w:tblPrExChange>
        </w:tblPrEx>
        <w:trPr>
          <w:trHeight w:val="1785"/>
          <w:trPrChange w:id="163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323925" w14:textId="1EEE47F9" w:rsidR="008601AF" w:rsidRPr="008601AF" w:rsidRDefault="008601AF" w:rsidP="003C2C2A">
            <w:pPr>
              <w:jc w:val="center"/>
              <w:rPr>
                <w:rFonts w:ascii="Trebuchet MS" w:hAnsi="Trebuchet MS" w:cs="Arial"/>
                <w:color w:val="000000"/>
                <w:sz w:val="20"/>
                <w:szCs w:val="20"/>
                <w:lang w:bidi="th-TH"/>
              </w:rPr>
            </w:pPr>
            <w:del w:id="16375"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C73363" w14:textId="61A20031" w:rsidR="008601AF" w:rsidRPr="008601AF" w:rsidRDefault="008601AF" w:rsidP="003C2C2A">
            <w:pPr>
              <w:jc w:val="center"/>
              <w:rPr>
                <w:rFonts w:ascii="Trebuchet MS" w:hAnsi="Trebuchet MS" w:cs="Arial"/>
                <w:color w:val="000000"/>
                <w:sz w:val="20"/>
                <w:szCs w:val="20"/>
                <w:lang w:bidi="th-TH"/>
              </w:rPr>
            </w:pPr>
            <w:del w:id="16377" w:author="Philippe Hollanda - Oliveira Trust" w:date="2022-07-19T10:03:00Z">
              <w:r w:rsidRPr="008601AF" w:rsidDel="0016760B">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0B02A8" w14:textId="76778123" w:rsidR="008601AF" w:rsidRPr="008601AF" w:rsidRDefault="008601AF" w:rsidP="003C2C2A">
            <w:pPr>
              <w:jc w:val="center"/>
              <w:rPr>
                <w:rFonts w:ascii="Trebuchet MS" w:hAnsi="Trebuchet MS" w:cs="Arial"/>
                <w:color w:val="000000"/>
                <w:sz w:val="20"/>
                <w:szCs w:val="20"/>
                <w:lang w:bidi="th-TH"/>
              </w:rPr>
            </w:pPr>
            <w:del w:id="16379" w:author="Philippe Hollanda - Oliveira Trust" w:date="2022-07-19T10:03:00Z">
              <w:r w:rsidRPr="008601AF" w:rsidDel="0016760B">
                <w:rPr>
                  <w:rFonts w:ascii="Trebuchet MS" w:hAnsi="Trebuchet MS" w:cs="Arial"/>
                  <w:color w:val="000000"/>
                  <w:sz w:val="20"/>
                  <w:szCs w:val="20"/>
                  <w:lang w:bidi="th-TH"/>
                </w:rPr>
                <w:delText>R$ 2.270,40</w:delText>
              </w:r>
            </w:del>
          </w:p>
        </w:tc>
      </w:tr>
      <w:tr w:rsidR="008601AF" w:rsidRPr="008601AF" w14:paraId="26FB12D6" w14:textId="77777777" w:rsidTr="0016760B">
        <w:tblPrEx>
          <w:tblW w:w="5000" w:type="pct"/>
          <w:tblCellMar>
            <w:left w:w="70" w:type="dxa"/>
            <w:right w:w="70" w:type="dxa"/>
          </w:tblCellMar>
          <w:tblPrExChange w:id="16380" w:author="Philippe Hollanda - Oliveira Trust" w:date="2022-07-19T10:03:00Z">
            <w:tblPrEx>
              <w:tblW w:w="5000" w:type="pct"/>
              <w:tblCellMar>
                <w:left w:w="70" w:type="dxa"/>
                <w:right w:w="70" w:type="dxa"/>
              </w:tblCellMar>
            </w:tblPrEx>
          </w:tblPrExChange>
        </w:tblPrEx>
        <w:trPr>
          <w:trHeight w:val="1785"/>
          <w:trPrChange w:id="163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5AC6B7" w14:textId="789DB039" w:rsidR="008601AF" w:rsidRPr="008601AF" w:rsidRDefault="008601AF" w:rsidP="003C2C2A">
            <w:pPr>
              <w:jc w:val="center"/>
              <w:rPr>
                <w:rFonts w:ascii="Trebuchet MS" w:hAnsi="Trebuchet MS" w:cs="Arial"/>
                <w:color w:val="000000"/>
                <w:sz w:val="20"/>
                <w:szCs w:val="20"/>
                <w:lang w:bidi="th-TH"/>
              </w:rPr>
            </w:pPr>
            <w:del w:id="16383" w:author="Philippe Hollanda - Oliveira Trust" w:date="2022-07-19T10:03:00Z">
              <w:r w:rsidRPr="008601AF" w:rsidDel="0016760B">
                <w:rPr>
                  <w:rFonts w:ascii="Trebuchet MS" w:hAnsi="Trebuchet MS" w:cs="Arial"/>
                  <w:color w:val="000000"/>
                  <w:sz w:val="20"/>
                  <w:szCs w:val="20"/>
                  <w:lang w:bidi="th-TH"/>
                </w:rPr>
                <w:delText>PINTURA, RESTAURAR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86307F" w14:textId="14D2DE0F" w:rsidR="008601AF" w:rsidRPr="008601AF" w:rsidRDefault="008601AF" w:rsidP="003C2C2A">
            <w:pPr>
              <w:jc w:val="center"/>
              <w:rPr>
                <w:rFonts w:ascii="Trebuchet MS" w:hAnsi="Trebuchet MS" w:cs="Arial"/>
                <w:color w:val="000000"/>
                <w:sz w:val="20"/>
                <w:szCs w:val="20"/>
                <w:lang w:bidi="th-TH"/>
              </w:rPr>
            </w:pPr>
            <w:del w:id="16385"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FF660E" w14:textId="364BCBB6" w:rsidR="008601AF" w:rsidRPr="008601AF" w:rsidRDefault="008601AF" w:rsidP="003C2C2A">
            <w:pPr>
              <w:jc w:val="center"/>
              <w:rPr>
                <w:rFonts w:ascii="Trebuchet MS" w:hAnsi="Trebuchet MS" w:cs="Arial"/>
                <w:color w:val="000000"/>
                <w:sz w:val="20"/>
                <w:szCs w:val="20"/>
                <w:lang w:bidi="th-TH"/>
              </w:rPr>
            </w:pPr>
            <w:del w:id="16387" w:author="Philippe Hollanda - Oliveira Trust" w:date="2022-07-19T10:03:00Z">
              <w:r w:rsidRPr="008601AF" w:rsidDel="0016760B">
                <w:rPr>
                  <w:rFonts w:ascii="Trebuchet MS" w:hAnsi="Trebuchet MS" w:cs="Arial"/>
                  <w:color w:val="000000"/>
                  <w:sz w:val="20"/>
                  <w:szCs w:val="20"/>
                  <w:lang w:bidi="th-TH"/>
                </w:rPr>
                <w:delText>R$ 25.000,00</w:delText>
              </w:r>
            </w:del>
          </w:p>
        </w:tc>
      </w:tr>
      <w:tr w:rsidR="008601AF" w:rsidRPr="008601AF" w14:paraId="73811CC7" w14:textId="77777777" w:rsidTr="0016760B">
        <w:tblPrEx>
          <w:tblW w:w="5000" w:type="pct"/>
          <w:tblCellMar>
            <w:left w:w="70" w:type="dxa"/>
            <w:right w:w="70" w:type="dxa"/>
          </w:tblCellMar>
          <w:tblPrExChange w:id="16388" w:author="Philippe Hollanda - Oliveira Trust" w:date="2022-07-19T10:03:00Z">
            <w:tblPrEx>
              <w:tblW w:w="5000" w:type="pct"/>
              <w:tblCellMar>
                <w:left w:w="70" w:type="dxa"/>
                <w:right w:w="70" w:type="dxa"/>
              </w:tblCellMar>
            </w:tblPrEx>
          </w:tblPrExChange>
        </w:tblPrEx>
        <w:trPr>
          <w:trHeight w:val="1785"/>
          <w:trPrChange w:id="163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0E5704" w14:textId="79C9AF28" w:rsidR="008601AF" w:rsidRPr="008601AF" w:rsidRDefault="008601AF" w:rsidP="003C2C2A">
            <w:pPr>
              <w:jc w:val="center"/>
              <w:rPr>
                <w:rFonts w:ascii="Trebuchet MS" w:hAnsi="Trebuchet MS" w:cs="Arial"/>
                <w:color w:val="000000"/>
                <w:sz w:val="20"/>
                <w:szCs w:val="20"/>
                <w:lang w:bidi="th-TH"/>
              </w:rPr>
            </w:pPr>
            <w:del w:id="16391"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3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2CDB92" w14:textId="14D63C08" w:rsidR="008601AF" w:rsidRPr="008601AF" w:rsidRDefault="008601AF" w:rsidP="003C2C2A">
            <w:pPr>
              <w:jc w:val="center"/>
              <w:rPr>
                <w:rFonts w:ascii="Trebuchet MS" w:hAnsi="Trebuchet MS" w:cs="Arial"/>
                <w:color w:val="000000"/>
                <w:sz w:val="20"/>
                <w:szCs w:val="20"/>
                <w:lang w:bidi="th-TH"/>
              </w:rPr>
            </w:pPr>
            <w:del w:id="16393" w:author="Philippe Hollanda - Oliveira Trust" w:date="2022-07-19T10:03:00Z">
              <w:r w:rsidRPr="008601AF" w:rsidDel="0016760B">
                <w:rPr>
                  <w:rFonts w:ascii="Trebuchet MS" w:hAnsi="Trebuchet MS" w:cs="Arial"/>
                  <w:color w:val="000000"/>
                  <w:sz w:val="20"/>
                  <w:szCs w:val="20"/>
                  <w:lang w:bidi="th-TH"/>
                </w:rPr>
                <w:delText>10/02/2021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3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F01C7A" w14:textId="547E858C" w:rsidR="008601AF" w:rsidRPr="008601AF" w:rsidRDefault="008601AF" w:rsidP="003C2C2A">
            <w:pPr>
              <w:jc w:val="center"/>
              <w:rPr>
                <w:rFonts w:ascii="Trebuchet MS" w:hAnsi="Trebuchet MS" w:cs="Arial"/>
                <w:color w:val="000000"/>
                <w:sz w:val="20"/>
                <w:szCs w:val="20"/>
                <w:lang w:bidi="th-TH"/>
              </w:rPr>
            </w:pPr>
            <w:del w:id="16395" w:author="Philippe Hollanda - Oliveira Trust" w:date="2022-07-19T10:03:00Z">
              <w:r w:rsidRPr="008601AF" w:rsidDel="0016760B">
                <w:rPr>
                  <w:rFonts w:ascii="Trebuchet MS" w:hAnsi="Trebuchet MS" w:cs="Arial"/>
                  <w:color w:val="000000"/>
                  <w:sz w:val="20"/>
                  <w:szCs w:val="20"/>
                  <w:lang w:bidi="th-TH"/>
                </w:rPr>
                <w:delText>R$ 1.856,00</w:delText>
              </w:r>
            </w:del>
          </w:p>
        </w:tc>
      </w:tr>
      <w:tr w:rsidR="008601AF" w:rsidRPr="008601AF" w14:paraId="535E316F" w14:textId="77777777" w:rsidTr="0016760B">
        <w:tblPrEx>
          <w:tblW w:w="5000" w:type="pct"/>
          <w:tblCellMar>
            <w:left w:w="70" w:type="dxa"/>
            <w:right w:w="70" w:type="dxa"/>
          </w:tblCellMar>
          <w:tblPrExChange w:id="16396" w:author="Philippe Hollanda - Oliveira Trust" w:date="2022-07-19T10:03:00Z">
            <w:tblPrEx>
              <w:tblW w:w="5000" w:type="pct"/>
              <w:tblCellMar>
                <w:left w:w="70" w:type="dxa"/>
                <w:right w:w="70" w:type="dxa"/>
              </w:tblCellMar>
            </w:tblPrEx>
          </w:tblPrExChange>
        </w:tblPrEx>
        <w:trPr>
          <w:trHeight w:val="1785"/>
          <w:trPrChange w:id="163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3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3A01CC" w14:textId="5B71AEAA" w:rsidR="008601AF" w:rsidRPr="008601AF" w:rsidRDefault="008601AF" w:rsidP="003C2C2A">
            <w:pPr>
              <w:jc w:val="center"/>
              <w:rPr>
                <w:rFonts w:ascii="Trebuchet MS" w:hAnsi="Trebuchet MS" w:cs="Arial"/>
                <w:color w:val="000000"/>
                <w:sz w:val="20"/>
                <w:szCs w:val="20"/>
                <w:lang w:bidi="th-TH"/>
              </w:rPr>
            </w:pPr>
            <w:del w:id="1639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63B11F" w14:textId="592E2C98" w:rsidR="008601AF" w:rsidRPr="008601AF" w:rsidRDefault="008601AF" w:rsidP="003C2C2A">
            <w:pPr>
              <w:jc w:val="center"/>
              <w:rPr>
                <w:rFonts w:ascii="Trebuchet MS" w:hAnsi="Trebuchet MS" w:cs="Arial"/>
                <w:color w:val="000000"/>
                <w:sz w:val="20"/>
                <w:szCs w:val="20"/>
                <w:lang w:bidi="th-TH"/>
              </w:rPr>
            </w:pPr>
            <w:del w:id="16401" w:author="Philippe Hollanda - Oliveira Trust" w:date="2022-07-19T10:03:00Z">
              <w:r w:rsidRPr="008601AF" w:rsidDel="0016760B">
                <w:rPr>
                  <w:rFonts w:ascii="Trebuchet MS" w:hAnsi="Trebuchet MS" w:cs="Arial"/>
                  <w:color w:val="000000"/>
                  <w:sz w:val="20"/>
                  <w:szCs w:val="20"/>
                  <w:lang w:bidi="th-TH"/>
                </w:rPr>
                <w:delText>01/04/2021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A8ECD12" w14:textId="495190D6" w:rsidR="008601AF" w:rsidRPr="008601AF" w:rsidRDefault="008601AF" w:rsidP="003C2C2A">
            <w:pPr>
              <w:jc w:val="center"/>
              <w:rPr>
                <w:rFonts w:ascii="Trebuchet MS" w:hAnsi="Trebuchet MS" w:cs="Arial"/>
                <w:color w:val="000000"/>
                <w:sz w:val="20"/>
                <w:szCs w:val="20"/>
                <w:lang w:bidi="th-TH"/>
              </w:rPr>
            </w:pPr>
            <w:del w:id="16403" w:author="Philippe Hollanda - Oliveira Trust" w:date="2022-07-19T10:03:00Z">
              <w:r w:rsidRPr="008601AF" w:rsidDel="0016760B">
                <w:rPr>
                  <w:rFonts w:ascii="Trebuchet MS" w:hAnsi="Trebuchet MS" w:cs="Arial"/>
                  <w:color w:val="000000"/>
                  <w:sz w:val="20"/>
                  <w:szCs w:val="20"/>
                  <w:lang w:bidi="th-TH"/>
                </w:rPr>
                <w:delText>R$ 2.366,40</w:delText>
              </w:r>
            </w:del>
          </w:p>
        </w:tc>
      </w:tr>
      <w:tr w:rsidR="008601AF" w:rsidRPr="008601AF" w14:paraId="359BB710" w14:textId="77777777" w:rsidTr="0016760B">
        <w:tblPrEx>
          <w:tblW w:w="5000" w:type="pct"/>
          <w:tblCellMar>
            <w:left w:w="70" w:type="dxa"/>
            <w:right w:w="70" w:type="dxa"/>
          </w:tblCellMar>
          <w:tblPrExChange w:id="16404" w:author="Philippe Hollanda - Oliveira Trust" w:date="2022-07-19T10:03:00Z">
            <w:tblPrEx>
              <w:tblW w:w="5000" w:type="pct"/>
              <w:tblCellMar>
                <w:left w:w="70" w:type="dxa"/>
                <w:right w:w="70" w:type="dxa"/>
              </w:tblCellMar>
            </w:tblPrEx>
          </w:tblPrExChange>
        </w:tblPrEx>
        <w:trPr>
          <w:trHeight w:val="1785"/>
          <w:trPrChange w:id="164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9B5FF1" w14:textId="254C44A9" w:rsidR="008601AF" w:rsidRPr="008601AF" w:rsidRDefault="008601AF" w:rsidP="003C2C2A">
            <w:pPr>
              <w:jc w:val="center"/>
              <w:rPr>
                <w:rFonts w:ascii="Trebuchet MS" w:hAnsi="Trebuchet MS" w:cs="Arial"/>
                <w:color w:val="000000"/>
                <w:sz w:val="20"/>
                <w:szCs w:val="20"/>
                <w:lang w:bidi="th-TH"/>
              </w:rPr>
            </w:pPr>
            <w:del w:id="1640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BC7A9D" w14:textId="36D124F5" w:rsidR="008601AF" w:rsidRPr="008601AF" w:rsidRDefault="008601AF" w:rsidP="003C2C2A">
            <w:pPr>
              <w:jc w:val="center"/>
              <w:rPr>
                <w:rFonts w:ascii="Trebuchet MS" w:hAnsi="Trebuchet MS" w:cs="Arial"/>
                <w:color w:val="000000"/>
                <w:sz w:val="20"/>
                <w:szCs w:val="20"/>
                <w:lang w:bidi="th-TH"/>
              </w:rPr>
            </w:pPr>
            <w:del w:id="16409" w:author="Philippe Hollanda - Oliveira Trust" w:date="2022-07-19T10:03:00Z">
              <w:r w:rsidRPr="008601AF" w:rsidDel="0016760B">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B8BF9C" w14:textId="33469BBB" w:rsidR="008601AF" w:rsidRPr="008601AF" w:rsidRDefault="008601AF" w:rsidP="003C2C2A">
            <w:pPr>
              <w:jc w:val="center"/>
              <w:rPr>
                <w:rFonts w:ascii="Trebuchet MS" w:hAnsi="Trebuchet MS" w:cs="Arial"/>
                <w:color w:val="000000"/>
                <w:sz w:val="20"/>
                <w:szCs w:val="20"/>
                <w:lang w:bidi="th-TH"/>
              </w:rPr>
            </w:pPr>
            <w:del w:id="16411" w:author="Philippe Hollanda - Oliveira Trust" w:date="2022-07-19T10:03:00Z">
              <w:r w:rsidRPr="008601AF" w:rsidDel="0016760B">
                <w:rPr>
                  <w:rFonts w:ascii="Trebuchet MS" w:hAnsi="Trebuchet MS" w:cs="Arial"/>
                  <w:color w:val="000000"/>
                  <w:sz w:val="20"/>
                  <w:szCs w:val="20"/>
                  <w:lang w:bidi="th-TH"/>
                </w:rPr>
                <w:delText>R$ 1.800,00</w:delText>
              </w:r>
            </w:del>
          </w:p>
        </w:tc>
      </w:tr>
      <w:tr w:rsidR="008601AF" w:rsidRPr="008601AF" w14:paraId="0EDE7C7A" w14:textId="77777777" w:rsidTr="0016760B">
        <w:tblPrEx>
          <w:tblW w:w="5000" w:type="pct"/>
          <w:tblCellMar>
            <w:left w:w="70" w:type="dxa"/>
            <w:right w:w="70" w:type="dxa"/>
          </w:tblCellMar>
          <w:tblPrExChange w:id="16412" w:author="Philippe Hollanda - Oliveira Trust" w:date="2022-07-19T10:03:00Z">
            <w:tblPrEx>
              <w:tblW w:w="5000" w:type="pct"/>
              <w:tblCellMar>
                <w:left w:w="70" w:type="dxa"/>
                <w:right w:w="70" w:type="dxa"/>
              </w:tblCellMar>
            </w:tblPrEx>
          </w:tblPrExChange>
        </w:tblPrEx>
        <w:trPr>
          <w:trHeight w:val="1785"/>
          <w:trPrChange w:id="164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CAB02A" w14:textId="3F9D6D91" w:rsidR="008601AF" w:rsidRPr="008601AF" w:rsidRDefault="008601AF" w:rsidP="003C2C2A">
            <w:pPr>
              <w:jc w:val="center"/>
              <w:rPr>
                <w:rFonts w:ascii="Trebuchet MS" w:hAnsi="Trebuchet MS" w:cs="Arial"/>
                <w:color w:val="000000"/>
                <w:sz w:val="20"/>
                <w:szCs w:val="20"/>
                <w:lang w:bidi="th-TH"/>
              </w:rPr>
            </w:pPr>
            <w:del w:id="16415"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D4FC72" w14:textId="725EF301" w:rsidR="008601AF" w:rsidRPr="008601AF" w:rsidRDefault="008601AF" w:rsidP="003C2C2A">
            <w:pPr>
              <w:jc w:val="center"/>
              <w:rPr>
                <w:rFonts w:ascii="Trebuchet MS" w:hAnsi="Trebuchet MS" w:cs="Arial"/>
                <w:color w:val="000000"/>
                <w:sz w:val="20"/>
                <w:szCs w:val="20"/>
                <w:lang w:bidi="th-TH"/>
              </w:rPr>
            </w:pPr>
            <w:del w:id="16417" w:author="Philippe Hollanda - Oliveira Trust" w:date="2022-07-19T10:03:00Z">
              <w:r w:rsidRPr="008601AF" w:rsidDel="0016760B">
                <w:rPr>
                  <w:rFonts w:ascii="Trebuchet MS" w:hAnsi="Trebuchet MS" w:cs="Arial"/>
                  <w:color w:val="000000"/>
                  <w:sz w:val="20"/>
                  <w:szCs w:val="20"/>
                  <w:lang w:bidi="th-TH"/>
                </w:rPr>
                <w:delText>20/07/2021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E57C4D" w14:textId="79F2CAE7" w:rsidR="008601AF" w:rsidRPr="008601AF" w:rsidRDefault="008601AF" w:rsidP="003C2C2A">
            <w:pPr>
              <w:jc w:val="center"/>
              <w:rPr>
                <w:rFonts w:ascii="Trebuchet MS" w:hAnsi="Trebuchet MS" w:cs="Arial"/>
                <w:color w:val="000000"/>
                <w:sz w:val="20"/>
                <w:szCs w:val="20"/>
                <w:lang w:bidi="th-TH"/>
              </w:rPr>
            </w:pPr>
            <w:del w:id="16419" w:author="Philippe Hollanda - Oliveira Trust" w:date="2022-07-19T10:03:00Z">
              <w:r w:rsidRPr="008601AF" w:rsidDel="0016760B">
                <w:rPr>
                  <w:rFonts w:ascii="Trebuchet MS" w:hAnsi="Trebuchet MS" w:cs="Arial"/>
                  <w:color w:val="000000"/>
                  <w:sz w:val="20"/>
                  <w:szCs w:val="20"/>
                  <w:lang w:bidi="th-TH"/>
                </w:rPr>
                <w:delText>R$ 1.140,00</w:delText>
              </w:r>
            </w:del>
          </w:p>
        </w:tc>
      </w:tr>
      <w:tr w:rsidR="008601AF" w:rsidRPr="008601AF" w14:paraId="051874E0" w14:textId="77777777" w:rsidTr="0016760B">
        <w:tblPrEx>
          <w:tblW w:w="5000" w:type="pct"/>
          <w:tblCellMar>
            <w:left w:w="70" w:type="dxa"/>
            <w:right w:w="70" w:type="dxa"/>
          </w:tblCellMar>
          <w:tblPrExChange w:id="16420" w:author="Philippe Hollanda - Oliveira Trust" w:date="2022-07-19T10:03:00Z">
            <w:tblPrEx>
              <w:tblW w:w="5000" w:type="pct"/>
              <w:tblCellMar>
                <w:left w:w="70" w:type="dxa"/>
                <w:right w:w="70" w:type="dxa"/>
              </w:tblCellMar>
            </w:tblPrEx>
          </w:tblPrExChange>
        </w:tblPrEx>
        <w:trPr>
          <w:trHeight w:val="1785"/>
          <w:trPrChange w:id="164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5A1A62" w14:textId="1AA31153" w:rsidR="008601AF" w:rsidRPr="008601AF" w:rsidRDefault="008601AF" w:rsidP="003C2C2A">
            <w:pPr>
              <w:jc w:val="center"/>
              <w:rPr>
                <w:rFonts w:ascii="Trebuchet MS" w:hAnsi="Trebuchet MS" w:cs="Arial"/>
                <w:color w:val="000000"/>
                <w:sz w:val="20"/>
                <w:szCs w:val="20"/>
                <w:lang w:bidi="th-TH"/>
              </w:rPr>
            </w:pPr>
            <w:del w:id="1642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B2CEB6" w14:textId="16858098" w:rsidR="008601AF" w:rsidRPr="008601AF" w:rsidRDefault="008601AF" w:rsidP="003C2C2A">
            <w:pPr>
              <w:jc w:val="center"/>
              <w:rPr>
                <w:rFonts w:ascii="Trebuchet MS" w:hAnsi="Trebuchet MS" w:cs="Arial"/>
                <w:color w:val="000000"/>
                <w:sz w:val="20"/>
                <w:szCs w:val="20"/>
                <w:lang w:bidi="th-TH"/>
              </w:rPr>
            </w:pPr>
            <w:del w:id="16425" w:author="Philippe Hollanda - Oliveira Trust" w:date="2022-07-19T10:03:00Z">
              <w:r w:rsidRPr="008601AF" w:rsidDel="0016760B">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DB0DCED" w14:textId="1581256D" w:rsidR="008601AF" w:rsidRPr="008601AF" w:rsidRDefault="008601AF" w:rsidP="003C2C2A">
            <w:pPr>
              <w:jc w:val="center"/>
              <w:rPr>
                <w:rFonts w:ascii="Trebuchet MS" w:hAnsi="Trebuchet MS" w:cs="Arial"/>
                <w:color w:val="000000"/>
                <w:sz w:val="20"/>
                <w:szCs w:val="20"/>
                <w:lang w:bidi="th-TH"/>
              </w:rPr>
            </w:pPr>
            <w:del w:id="16427" w:author="Philippe Hollanda - Oliveira Trust" w:date="2022-07-19T10:03:00Z">
              <w:r w:rsidRPr="008601AF" w:rsidDel="0016760B">
                <w:rPr>
                  <w:rFonts w:ascii="Trebuchet MS" w:hAnsi="Trebuchet MS" w:cs="Arial"/>
                  <w:color w:val="000000"/>
                  <w:sz w:val="20"/>
                  <w:szCs w:val="20"/>
                  <w:lang w:bidi="th-TH"/>
                </w:rPr>
                <w:delText>R$ 2.125,00</w:delText>
              </w:r>
            </w:del>
          </w:p>
        </w:tc>
      </w:tr>
      <w:tr w:rsidR="008601AF" w:rsidRPr="008601AF" w14:paraId="1AEA4A26" w14:textId="77777777" w:rsidTr="0016760B">
        <w:tblPrEx>
          <w:tblW w:w="5000" w:type="pct"/>
          <w:tblCellMar>
            <w:left w:w="70" w:type="dxa"/>
            <w:right w:w="70" w:type="dxa"/>
          </w:tblCellMar>
          <w:tblPrExChange w:id="16428" w:author="Philippe Hollanda - Oliveira Trust" w:date="2022-07-19T10:03:00Z">
            <w:tblPrEx>
              <w:tblW w:w="5000" w:type="pct"/>
              <w:tblCellMar>
                <w:left w:w="70" w:type="dxa"/>
                <w:right w:w="70" w:type="dxa"/>
              </w:tblCellMar>
            </w:tblPrEx>
          </w:tblPrExChange>
        </w:tblPrEx>
        <w:trPr>
          <w:trHeight w:val="1785"/>
          <w:trPrChange w:id="164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4863C2" w14:textId="23418954" w:rsidR="008601AF" w:rsidRPr="008601AF" w:rsidRDefault="008601AF" w:rsidP="003C2C2A">
            <w:pPr>
              <w:jc w:val="center"/>
              <w:rPr>
                <w:rFonts w:ascii="Trebuchet MS" w:hAnsi="Trebuchet MS" w:cs="Arial"/>
                <w:color w:val="000000"/>
                <w:sz w:val="20"/>
                <w:szCs w:val="20"/>
                <w:lang w:bidi="th-TH"/>
              </w:rPr>
            </w:pPr>
            <w:del w:id="16431"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27CDA9" w14:textId="2EBFB79D" w:rsidR="008601AF" w:rsidRPr="008601AF" w:rsidRDefault="008601AF" w:rsidP="003C2C2A">
            <w:pPr>
              <w:jc w:val="center"/>
              <w:rPr>
                <w:rFonts w:ascii="Trebuchet MS" w:hAnsi="Trebuchet MS" w:cs="Arial"/>
                <w:color w:val="000000"/>
                <w:sz w:val="20"/>
                <w:szCs w:val="20"/>
                <w:lang w:bidi="th-TH"/>
              </w:rPr>
            </w:pPr>
            <w:del w:id="16433" w:author="Philippe Hollanda - Oliveira Trust" w:date="2022-07-19T10:03:00Z">
              <w:r w:rsidRPr="008601AF" w:rsidDel="0016760B">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09B178" w14:textId="7CDC6947" w:rsidR="008601AF" w:rsidRPr="008601AF" w:rsidRDefault="008601AF" w:rsidP="003C2C2A">
            <w:pPr>
              <w:jc w:val="center"/>
              <w:rPr>
                <w:rFonts w:ascii="Trebuchet MS" w:hAnsi="Trebuchet MS" w:cs="Arial"/>
                <w:color w:val="000000"/>
                <w:sz w:val="20"/>
                <w:szCs w:val="20"/>
                <w:lang w:bidi="th-TH"/>
              </w:rPr>
            </w:pPr>
            <w:del w:id="16435" w:author="Philippe Hollanda - Oliveira Trust" w:date="2022-07-19T10:03:00Z">
              <w:r w:rsidRPr="008601AF" w:rsidDel="0016760B">
                <w:rPr>
                  <w:rFonts w:ascii="Trebuchet MS" w:hAnsi="Trebuchet MS" w:cs="Arial"/>
                  <w:color w:val="000000"/>
                  <w:sz w:val="20"/>
                  <w:szCs w:val="20"/>
                  <w:lang w:bidi="th-TH"/>
                </w:rPr>
                <w:delText>R$ 2.208,00</w:delText>
              </w:r>
            </w:del>
          </w:p>
        </w:tc>
      </w:tr>
      <w:tr w:rsidR="008601AF" w:rsidRPr="008601AF" w14:paraId="76FF4629" w14:textId="77777777" w:rsidTr="0016760B">
        <w:tblPrEx>
          <w:tblW w:w="5000" w:type="pct"/>
          <w:tblCellMar>
            <w:left w:w="70" w:type="dxa"/>
            <w:right w:w="70" w:type="dxa"/>
          </w:tblCellMar>
          <w:tblPrExChange w:id="16436" w:author="Philippe Hollanda - Oliveira Trust" w:date="2022-07-19T10:03:00Z">
            <w:tblPrEx>
              <w:tblW w:w="5000" w:type="pct"/>
              <w:tblCellMar>
                <w:left w:w="70" w:type="dxa"/>
                <w:right w:w="70" w:type="dxa"/>
              </w:tblCellMar>
            </w:tblPrEx>
          </w:tblPrExChange>
        </w:tblPrEx>
        <w:trPr>
          <w:trHeight w:val="1785"/>
          <w:trPrChange w:id="164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2B4988" w14:textId="42CA8227" w:rsidR="008601AF" w:rsidRPr="008601AF" w:rsidRDefault="008601AF" w:rsidP="003C2C2A">
            <w:pPr>
              <w:jc w:val="center"/>
              <w:rPr>
                <w:rFonts w:ascii="Trebuchet MS" w:hAnsi="Trebuchet MS" w:cs="Arial"/>
                <w:color w:val="000000"/>
                <w:sz w:val="20"/>
                <w:szCs w:val="20"/>
                <w:lang w:bidi="th-TH"/>
              </w:rPr>
            </w:pPr>
            <w:del w:id="1643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CB0A2F2" w14:textId="7DAF2279" w:rsidR="008601AF" w:rsidRPr="008601AF" w:rsidRDefault="008601AF" w:rsidP="003C2C2A">
            <w:pPr>
              <w:jc w:val="center"/>
              <w:rPr>
                <w:rFonts w:ascii="Trebuchet MS" w:hAnsi="Trebuchet MS" w:cs="Arial"/>
                <w:color w:val="000000"/>
                <w:sz w:val="20"/>
                <w:szCs w:val="20"/>
                <w:lang w:bidi="th-TH"/>
              </w:rPr>
            </w:pPr>
            <w:del w:id="16441" w:author="Philippe Hollanda - Oliveira Trust" w:date="2022-07-19T10:03:00Z">
              <w:r w:rsidRPr="008601AF" w:rsidDel="0016760B">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681521" w14:textId="243E1B6E" w:rsidR="008601AF" w:rsidRPr="008601AF" w:rsidRDefault="008601AF" w:rsidP="003C2C2A">
            <w:pPr>
              <w:jc w:val="center"/>
              <w:rPr>
                <w:rFonts w:ascii="Trebuchet MS" w:hAnsi="Trebuchet MS" w:cs="Arial"/>
                <w:color w:val="000000"/>
                <w:sz w:val="20"/>
                <w:szCs w:val="20"/>
                <w:lang w:bidi="th-TH"/>
              </w:rPr>
            </w:pPr>
            <w:del w:id="16443" w:author="Philippe Hollanda - Oliveira Trust" w:date="2022-07-19T10:03:00Z">
              <w:r w:rsidRPr="008601AF" w:rsidDel="0016760B">
                <w:rPr>
                  <w:rFonts w:ascii="Trebuchet MS" w:hAnsi="Trebuchet MS" w:cs="Arial"/>
                  <w:color w:val="000000"/>
                  <w:sz w:val="20"/>
                  <w:szCs w:val="20"/>
                  <w:lang w:bidi="th-TH"/>
                </w:rPr>
                <w:delText>R$ 822,00</w:delText>
              </w:r>
            </w:del>
          </w:p>
        </w:tc>
      </w:tr>
      <w:tr w:rsidR="008601AF" w:rsidRPr="008601AF" w14:paraId="70802D27" w14:textId="77777777" w:rsidTr="0016760B">
        <w:tblPrEx>
          <w:tblW w:w="5000" w:type="pct"/>
          <w:tblCellMar>
            <w:left w:w="70" w:type="dxa"/>
            <w:right w:w="70" w:type="dxa"/>
          </w:tblCellMar>
          <w:tblPrExChange w:id="16444" w:author="Philippe Hollanda - Oliveira Trust" w:date="2022-07-19T10:03:00Z">
            <w:tblPrEx>
              <w:tblW w:w="5000" w:type="pct"/>
              <w:tblCellMar>
                <w:left w:w="70" w:type="dxa"/>
                <w:right w:w="70" w:type="dxa"/>
              </w:tblCellMar>
            </w:tblPrEx>
          </w:tblPrExChange>
        </w:tblPrEx>
        <w:trPr>
          <w:trHeight w:val="1785"/>
          <w:trPrChange w:id="164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33956C" w14:textId="0D0C2AAB" w:rsidR="008601AF" w:rsidRPr="008601AF" w:rsidRDefault="008601AF" w:rsidP="003C2C2A">
            <w:pPr>
              <w:jc w:val="center"/>
              <w:rPr>
                <w:rFonts w:ascii="Trebuchet MS" w:hAnsi="Trebuchet MS" w:cs="Arial"/>
                <w:color w:val="000000"/>
                <w:sz w:val="20"/>
                <w:szCs w:val="20"/>
                <w:lang w:bidi="th-TH"/>
              </w:rPr>
            </w:pPr>
            <w:del w:id="1644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7F813E4" w14:textId="2A154531" w:rsidR="008601AF" w:rsidRPr="008601AF" w:rsidRDefault="008601AF" w:rsidP="003C2C2A">
            <w:pPr>
              <w:jc w:val="center"/>
              <w:rPr>
                <w:rFonts w:ascii="Trebuchet MS" w:hAnsi="Trebuchet MS" w:cs="Arial"/>
                <w:color w:val="000000"/>
                <w:sz w:val="20"/>
                <w:szCs w:val="20"/>
                <w:lang w:bidi="th-TH"/>
              </w:rPr>
            </w:pPr>
            <w:del w:id="16449" w:author="Philippe Hollanda - Oliveira Trust" w:date="2022-07-19T10:03:00Z">
              <w:r w:rsidRPr="008601AF" w:rsidDel="0016760B">
                <w:rPr>
                  <w:rFonts w:ascii="Trebuchet MS" w:hAnsi="Trebuchet MS" w:cs="Arial"/>
                  <w:color w:val="000000"/>
                  <w:sz w:val="20"/>
                  <w:szCs w:val="20"/>
                  <w:lang w:bidi="th-TH"/>
                </w:rPr>
                <w:delText>01/09/2021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2012DB" w14:textId="6DEFF84B" w:rsidR="008601AF" w:rsidRPr="008601AF" w:rsidRDefault="008601AF" w:rsidP="003C2C2A">
            <w:pPr>
              <w:jc w:val="center"/>
              <w:rPr>
                <w:rFonts w:ascii="Trebuchet MS" w:hAnsi="Trebuchet MS" w:cs="Arial"/>
                <w:color w:val="000000"/>
                <w:sz w:val="20"/>
                <w:szCs w:val="20"/>
                <w:lang w:bidi="th-TH"/>
              </w:rPr>
            </w:pPr>
            <w:del w:id="16451" w:author="Philippe Hollanda - Oliveira Trust" w:date="2022-07-19T10:03:00Z">
              <w:r w:rsidRPr="008601AF" w:rsidDel="0016760B">
                <w:rPr>
                  <w:rFonts w:ascii="Trebuchet MS" w:hAnsi="Trebuchet MS" w:cs="Arial"/>
                  <w:color w:val="000000"/>
                  <w:sz w:val="20"/>
                  <w:szCs w:val="20"/>
                  <w:lang w:bidi="th-TH"/>
                </w:rPr>
                <w:delText>R$ 2.125,00</w:delText>
              </w:r>
            </w:del>
          </w:p>
        </w:tc>
      </w:tr>
      <w:tr w:rsidR="008601AF" w:rsidRPr="008601AF" w14:paraId="251F74C5" w14:textId="77777777" w:rsidTr="0016760B">
        <w:tblPrEx>
          <w:tblW w:w="5000" w:type="pct"/>
          <w:tblCellMar>
            <w:left w:w="70" w:type="dxa"/>
            <w:right w:w="70" w:type="dxa"/>
          </w:tblCellMar>
          <w:tblPrExChange w:id="16452" w:author="Philippe Hollanda - Oliveira Trust" w:date="2022-07-19T10:03:00Z">
            <w:tblPrEx>
              <w:tblW w:w="5000" w:type="pct"/>
              <w:tblCellMar>
                <w:left w:w="70" w:type="dxa"/>
                <w:right w:w="70" w:type="dxa"/>
              </w:tblCellMar>
            </w:tblPrEx>
          </w:tblPrExChange>
        </w:tblPrEx>
        <w:trPr>
          <w:trHeight w:val="1785"/>
          <w:trPrChange w:id="164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5129F5" w14:textId="73997C82" w:rsidR="008601AF" w:rsidRPr="008601AF" w:rsidRDefault="008601AF" w:rsidP="003C2C2A">
            <w:pPr>
              <w:jc w:val="center"/>
              <w:rPr>
                <w:rFonts w:ascii="Trebuchet MS" w:hAnsi="Trebuchet MS" w:cs="Arial"/>
                <w:color w:val="000000"/>
                <w:sz w:val="20"/>
                <w:szCs w:val="20"/>
                <w:lang w:bidi="th-TH"/>
              </w:rPr>
            </w:pPr>
            <w:del w:id="16455"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4C347FD" w14:textId="35FF96A1" w:rsidR="008601AF" w:rsidRPr="008601AF" w:rsidRDefault="008601AF" w:rsidP="003C2C2A">
            <w:pPr>
              <w:jc w:val="center"/>
              <w:rPr>
                <w:rFonts w:ascii="Trebuchet MS" w:hAnsi="Trebuchet MS" w:cs="Arial"/>
                <w:color w:val="000000"/>
                <w:sz w:val="20"/>
                <w:szCs w:val="20"/>
                <w:lang w:bidi="th-TH"/>
              </w:rPr>
            </w:pPr>
            <w:del w:id="16457" w:author="Philippe Hollanda - Oliveira Trust" w:date="2022-07-19T10:03:00Z">
              <w:r w:rsidRPr="008601AF" w:rsidDel="0016760B">
                <w:rPr>
                  <w:rFonts w:ascii="Trebuchet MS" w:hAnsi="Trebuchet MS" w:cs="Arial"/>
                  <w:color w:val="000000"/>
                  <w:sz w:val="20"/>
                  <w:szCs w:val="20"/>
                  <w:lang w:bidi="th-TH"/>
                </w:rPr>
                <w:delText>01/09/2021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AD804B" w14:textId="26CD88A3" w:rsidR="008601AF" w:rsidRPr="008601AF" w:rsidRDefault="008601AF" w:rsidP="003C2C2A">
            <w:pPr>
              <w:jc w:val="center"/>
              <w:rPr>
                <w:rFonts w:ascii="Trebuchet MS" w:hAnsi="Trebuchet MS" w:cs="Arial"/>
                <w:color w:val="000000"/>
                <w:sz w:val="20"/>
                <w:szCs w:val="20"/>
                <w:lang w:bidi="th-TH"/>
              </w:rPr>
            </w:pPr>
            <w:del w:id="16459" w:author="Philippe Hollanda - Oliveira Trust" w:date="2022-07-19T10:03:00Z">
              <w:r w:rsidRPr="008601AF" w:rsidDel="0016760B">
                <w:rPr>
                  <w:rFonts w:ascii="Trebuchet MS" w:hAnsi="Trebuchet MS" w:cs="Arial"/>
                  <w:color w:val="000000"/>
                  <w:sz w:val="20"/>
                  <w:szCs w:val="20"/>
                  <w:lang w:bidi="th-TH"/>
                </w:rPr>
                <w:delText>R$ 1.074,00</w:delText>
              </w:r>
            </w:del>
          </w:p>
        </w:tc>
      </w:tr>
      <w:tr w:rsidR="008601AF" w:rsidRPr="008601AF" w14:paraId="46E732A9" w14:textId="77777777" w:rsidTr="0016760B">
        <w:tblPrEx>
          <w:tblW w:w="5000" w:type="pct"/>
          <w:tblCellMar>
            <w:left w:w="70" w:type="dxa"/>
            <w:right w:w="70" w:type="dxa"/>
          </w:tblCellMar>
          <w:tblPrExChange w:id="16460" w:author="Philippe Hollanda - Oliveira Trust" w:date="2022-07-19T10:03:00Z">
            <w:tblPrEx>
              <w:tblW w:w="5000" w:type="pct"/>
              <w:tblCellMar>
                <w:left w:w="70" w:type="dxa"/>
                <w:right w:w="70" w:type="dxa"/>
              </w:tblCellMar>
            </w:tblPrEx>
          </w:tblPrExChange>
        </w:tblPrEx>
        <w:trPr>
          <w:trHeight w:val="1785"/>
          <w:trPrChange w:id="16461"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6462"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CF73E5" w14:textId="76EFD934" w:rsidR="008601AF" w:rsidRPr="008601AF" w:rsidRDefault="008601AF" w:rsidP="003C2C2A">
            <w:pPr>
              <w:jc w:val="center"/>
              <w:rPr>
                <w:rFonts w:ascii="Trebuchet MS" w:hAnsi="Trebuchet MS" w:cs="Arial"/>
                <w:color w:val="000000"/>
                <w:sz w:val="20"/>
                <w:szCs w:val="20"/>
                <w:lang w:bidi="th-TH"/>
              </w:rPr>
            </w:pPr>
            <w:del w:id="16463" w:author="Philippe Hollanda - Oliveira Trust" w:date="2022-07-19T10:03:00Z">
              <w:r w:rsidRPr="008601AF" w:rsidDel="0016760B">
                <w:rPr>
                  <w:rFonts w:ascii="Trebuchet MS" w:hAnsi="Trebuchet MS" w:cs="Arial"/>
                  <w:color w:val="000000"/>
                  <w:sz w:val="20"/>
                  <w:szCs w:val="20"/>
                  <w:lang w:bidi="th-TH"/>
                </w:rPr>
                <w:delText>INSTALAÇÃO E MONTAGEM DE APARELHOS, MÁQUINAS 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9DF93A" w14:textId="5D6E98FC" w:rsidR="008601AF" w:rsidRPr="008601AF" w:rsidRDefault="008601AF" w:rsidP="003C2C2A">
            <w:pPr>
              <w:jc w:val="center"/>
              <w:rPr>
                <w:rFonts w:ascii="Trebuchet MS" w:hAnsi="Trebuchet MS" w:cs="Arial"/>
                <w:color w:val="000000"/>
                <w:sz w:val="20"/>
                <w:szCs w:val="20"/>
                <w:lang w:bidi="th-TH"/>
              </w:rPr>
            </w:pPr>
            <w:del w:id="16465" w:author="Philippe Hollanda - Oliveira Trust" w:date="2022-07-19T10:03:00Z">
              <w:r w:rsidRPr="008601AF" w:rsidDel="0016760B">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6EE229" w14:textId="624A74C5" w:rsidR="008601AF" w:rsidRPr="008601AF" w:rsidRDefault="008601AF" w:rsidP="003C2C2A">
            <w:pPr>
              <w:jc w:val="center"/>
              <w:rPr>
                <w:rFonts w:ascii="Trebuchet MS" w:hAnsi="Trebuchet MS" w:cs="Arial"/>
                <w:color w:val="000000"/>
                <w:sz w:val="20"/>
                <w:szCs w:val="20"/>
                <w:lang w:bidi="th-TH"/>
              </w:rPr>
            </w:pPr>
            <w:del w:id="16467" w:author="Philippe Hollanda - Oliveira Trust" w:date="2022-07-19T10:03:00Z">
              <w:r w:rsidRPr="008601AF" w:rsidDel="0016760B">
                <w:rPr>
                  <w:rFonts w:ascii="Trebuchet MS" w:hAnsi="Trebuchet MS" w:cs="Arial"/>
                  <w:color w:val="000000"/>
                  <w:sz w:val="20"/>
                  <w:szCs w:val="20"/>
                  <w:lang w:bidi="th-TH"/>
                </w:rPr>
                <w:delText>R$ 772,61</w:delText>
              </w:r>
            </w:del>
          </w:p>
        </w:tc>
      </w:tr>
      <w:tr w:rsidR="008601AF" w:rsidRPr="008601AF" w14:paraId="08D639DC" w14:textId="77777777" w:rsidTr="0016760B">
        <w:tblPrEx>
          <w:tblW w:w="5000" w:type="pct"/>
          <w:tblCellMar>
            <w:left w:w="70" w:type="dxa"/>
            <w:right w:w="70" w:type="dxa"/>
          </w:tblCellMar>
          <w:tblPrExChange w:id="16468" w:author="Philippe Hollanda - Oliveira Trust" w:date="2022-07-19T10:03:00Z">
            <w:tblPrEx>
              <w:tblW w:w="5000" w:type="pct"/>
              <w:tblCellMar>
                <w:left w:w="70" w:type="dxa"/>
                <w:right w:w="70" w:type="dxa"/>
              </w:tblCellMar>
            </w:tblPrEx>
          </w:tblPrExChange>
        </w:tblPrEx>
        <w:trPr>
          <w:trHeight w:val="1785"/>
          <w:trPrChange w:id="16469"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6470"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E8F493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7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9F8E2A7" w14:textId="6491471A" w:rsidR="008601AF" w:rsidRPr="008601AF" w:rsidRDefault="008601AF" w:rsidP="003C2C2A">
            <w:pPr>
              <w:jc w:val="center"/>
              <w:rPr>
                <w:rFonts w:ascii="Trebuchet MS" w:hAnsi="Trebuchet MS" w:cs="Arial"/>
                <w:color w:val="000000"/>
                <w:sz w:val="20"/>
                <w:szCs w:val="20"/>
                <w:lang w:bidi="th-TH"/>
              </w:rPr>
            </w:pPr>
            <w:del w:id="16472"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7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1BFD6D" w14:textId="6A6CA20A" w:rsidR="008601AF" w:rsidRPr="008601AF" w:rsidRDefault="008601AF" w:rsidP="003C2C2A">
            <w:pPr>
              <w:jc w:val="center"/>
              <w:rPr>
                <w:rFonts w:ascii="Trebuchet MS" w:hAnsi="Trebuchet MS" w:cs="Arial"/>
                <w:color w:val="000000"/>
                <w:sz w:val="20"/>
                <w:szCs w:val="20"/>
                <w:lang w:bidi="th-TH"/>
              </w:rPr>
            </w:pPr>
            <w:del w:id="16474" w:author="Philippe Hollanda - Oliveira Trust" w:date="2022-07-19T10:03:00Z">
              <w:r w:rsidRPr="008601AF" w:rsidDel="0016760B">
                <w:rPr>
                  <w:rFonts w:ascii="Trebuchet MS" w:hAnsi="Trebuchet MS" w:cs="Arial"/>
                  <w:color w:val="000000"/>
                  <w:sz w:val="20"/>
                  <w:szCs w:val="20"/>
                  <w:lang w:bidi="th-TH"/>
                </w:rPr>
                <w:delText>R$ 772,60</w:delText>
              </w:r>
            </w:del>
          </w:p>
        </w:tc>
      </w:tr>
      <w:tr w:rsidR="008601AF" w:rsidRPr="008601AF" w14:paraId="5076D8E9" w14:textId="77777777" w:rsidTr="0016760B">
        <w:tblPrEx>
          <w:tblW w:w="5000" w:type="pct"/>
          <w:tblCellMar>
            <w:left w:w="70" w:type="dxa"/>
            <w:right w:w="70" w:type="dxa"/>
          </w:tblCellMar>
          <w:tblPrExChange w:id="16475" w:author="Philippe Hollanda - Oliveira Trust" w:date="2022-07-19T10:03:00Z">
            <w:tblPrEx>
              <w:tblW w:w="5000" w:type="pct"/>
              <w:tblCellMar>
                <w:left w:w="70" w:type="dxa"/>
                <w:right w:w="70" w:type="dxa"/>
              </w:tblCellMar>
            </w:tblPrEx>
          </w:tblPrExChange>
        </w:tblPrEx>
        <w:trPr>
          <w:trHeight w:val="1785"/>
          <w:trPrChange w:id="1647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7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7658C2" w14:textId="72D16E28" w:rsidR="008601AF" w:rsidRPr="008601AF" w:rsidRDefault="008601AF" w:rsidP="003C2C2A">
            <w:pPr>
              <w:jc w:val="center"/>
              <w:rPr>
                <w:rFonts w:ascii="Trebuchet MS" w:hAnsi="Trebuchet MS" w:cs="Arial"/>
                <w:color w:val="000000"/>
                <w:sz w:val="20"/>
                <w:szCs w:val="20"/>
                <w:lang w:bidi="th-TH"/>
              </w:rPr>
            </w:pPr>
            <w:del w:id="16478" w:author="Philippe Hollanda - Oliveira Trust" w:date="2022-07-19T10:03:00Z">
              <w:r w:rsidRPr="008601AF" w:rsidDel="0016760B">
                <w:rPr>
                  <w:rFonts w:ascii="Trebuchet MS" w:hAnsi="Trebuchet MS" w:cs="Arial"/>
                  <w:color w:val="000000"/>
                  <w:sz w:val="20"/>
                  <w:szCs w:val="20"/>
                  <w:lang w:bidi="th-TH"/>
                </w:rPr>
                <w:delText>INSTALAÇÃO E MONTAGEM DE APARELHOS, MÁQUINAS 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7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37C7EB" w14:textId="360EDA17" w:rsidR="008601AF" w:rsidRPr="008601AF" w:rsidRDefault="008601AF" w:rsidP="003C2C2A">
            <w:pPr>
              <w:jc w:val="center"/>
              <w:rPr>
                <w:rFonts w:ascii="Trebuchet MS" w:hAnsi="Trebuchet MS" w:cs="Arial"/>
                <w:color w:val="000000"/>
                <w:sz w:val="20"/>
                <w:szCs w:val="20"/>
                <w:lang w:bidi="th-TH"/>
              </w:rPr>
            </w:pPr>
            <w:del w:id="16480" w:author="Philippe Hollanda - Oliveira Trust" w:date="2022-07-19T10:03:00Z">
              <w:r w:rsidRPr="008601AF" w:rsidDel="0016760B">
                <w:rPr>
                  <w:rFonts w:ascii="Trebuchet MS" w:hAnsi="Trebuchet MS" w:cs="Arial"/>
                  <w:color w:val="000000"/>
                  <w:sz w:val="20"/>
                  <w:szCs w:val="20"/>
                  <w:lang w:bidi="th-TH"/>
                </w:rPr>
                <w:delText>10/01/2022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8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FD5A1C" w14:textId="1F2DAB3C" w:rsidR="008601AF" w:rsidRPr="008601AF" w:rsidRDefault="008601AF" w:rsidP="003C2C2A">
            <w:pPr>
              <w:jc w:val="center"/>
              <w:rPr>
                <w:rFonts w:ascii="Trebuchet MS" w:hAnsi="Trebuchet MS" w:cs="Arial"/>
                <w:color w:val="000000"/>
                <w:sz w:val="20"/>
                <w:szCs w:val="20"/>
                <w:lang w:bidi="th-TH"/>
              </w:rPr>
            </w:pPr>
            <w:del w:id="16482" w:author="Philippe Hollanda - Oliveira Trust" w:date="2022-07-19T10:03:00Z">
              <w:r w:rsidRPr="008601AF" w:rsidDel="0016760B">
                <w:rPr>
                  <w:rFonts w:ascii="Trebuchet MS" w:hAnsi="Trebuchet MS" w:cs="Arial"/>
                  <w:color w:val="000000"/>
                  <w:sz w:val="20"/>
                  <w:szCs w:val="20"/>
                  <w:lang w:bidi="th-TH"/>
                </w:rPr>
                <w:delText>R$ 3.273,87</w:delText>
              </w:r>
            </w:del>
          </w:p>
        </w:tc>
      </w:tr>
      <w:tr w:rsidR="008601AF" w:rsidRPr="008601AF" w14:paraId="6D26A99D" w14:textId="77777777" w:rsidTr="0016760B">
        <w:tblPrEx>
          <w:tblW w:w="5000" w:type="pct"/>
          <w:tblCellMar>
            <w:left w:w="70" w:type="dxa"/>
            <w:right w:w="70" w:type="dxa"/>
          </w:tblCellMar>
          <w:tblPrExChange w:id="16483" w:author="Philippe Hollanda - Oliveira Trust" w:date="2022-07-19T10:03:00Z">
            <w:tblPrEx>
              <w:tblW w:w="5000" w:type="pct"/>
              <w:tblCellMar>
                <w:left w:w="70" w:type="dxa"/>
                <w:right w:w="70" w:type="dxa"/>
              </w:tblCellMar>
            </w:tblPrEx>
          </w:tblPrExChange>
        </w:tblPrEx>
        <w:trPr>
          <w:trHeight w:val="1785"/>
          <w:trPrChange w:id="1648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8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6C3C55" w14:textId="5846B72F" w:rsidR="008601AF" w:rsidRPr="008601AF" w:rsidRDefault="008601AF" w:rsidP="003C2C2A">
            <w:pPr>
              <w:jc w:val="center"/>
              <w:rPr>
                <w:rFonts w:ascii="Trebuchet MS" w:hAnsi="Trebuchet MS" w:cs="Arial"/>
                <w:color w:val="000000"/>
                <w:sz w:val="20"/>
                <w:szCs w:val="20"/>
                <w:lang w:bidi="th-TH"/>
              </w:rPr>
            </w:pPr>
            <w:del w:id="16486" w:author="Philippe Hollanda - Oliveira Trust" w:date="2022-07-19T10:03:00Z">
              <w:r w:rsidRPr="008601AF" w:rsidDel="0016760B">
                <w:rPr>
                  <w:rFonts w:ascii="Trebuchet MS" w:hAnsi="Trebuchet MS" w:cs="Arial"/>
                  <w:color w:val="000000"/>
                  <w:sz w:val="20"/>
                  <w:szCs w:val="20"/>
                  <w:lang w:bidi="th-TH"/>
                </w:rPr>
                <w:delText>INSTALAÇÃO E MONTAGEM DE APARELHOS, MÁQUINAS 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8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5372FB" w14:textId="18ED0788" w:rsidR="008601AF" w:rsidRPr="008601AF" w:rsidRDefault="008601AF" w:rsidP="003C2C2A">
            <w:pPr>
              <w:jc w:val="center"/>
              <w:rPr>
                <w:rFonts w:ascii="Trebuchet MS" w:hAnsi="Trebuchet MS" w:cs="Arial"/>
                <w:color w:val="000000"/>
                <w:sz w:val="20"/>
                <w:szCs w:val="20"/>
                <w:lang w:bidi="th-TH"/>
              </w:rPr>
            </w:pPr>
            <w:del w:id="16488"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8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6EC275" w14:textId="677BF182" w:rsidR="008601AF" w:rsidRPr="008601AF" w:rsidRDefault="008601AF" w:rsidP="003C2C2A">
            <w:pPr>
              <w:jc w:val="center"/>
              <w:rPr>
                <w:rFonts w:ascii="Trebuchet MS" w:hAnsi="Trebuchet MS" w:cs="Arial"/>
                <w:color w:val="000000"/>
                <w:sz w:val="20"/>
                <w:szCs w:val="20"/>
                <w:lang w:bidi="th-TH"/>
              </w:rPr>
            </w:pPr>
            <w:del w:id="16490" w:author="Philippe Hollanda - Oliveira Trust" w:date="2022-07-19T10:03:00Z">
              <w:r w:rsidRPr="008601AF" w:rsidDel="0016760B">
                <w:rPr>
                  <w:rFonts w:ascii="Trebuchet MS" w:hAnsi="Trebuchet MS" w:cs="Arial"/>
                  <w:color w:val="000000"/>
                  <w:sz w:val="20"/>
                  <w:szCs w:val="20"/>
                  <w:lang w:bidi="th-TH"/>
                </w:rPr>
                <w:delText>R$ 64.320,23</w:delText>
              </w:r>
            </w:del>
          </w:p>
        </w:tc>
      </w:tr>
      <w:tr w:rsidR="008601AF" w:rsidRPr="008601AF" w14:paraId="3DA5577E" w14:textId="77777777" w:rsidTr="0016760B">
        <w:tblPrEx>
          <w:tblW w:w="5000" w:type="pct"/>
          <w:tblCellMar>
            <w:left w:w="70" w:type="dxa"/>
            <w:right w:w="70" w:type="dxa"/>
          </w:tblCellMar>
          <w:tblPrExChange w:id="16491" w:author="Philippe Hollanda - Oliveira Trust" w:date="2022-07-19T10:03:00Z">
            <w:tblPrEx>
              <w:tblW w:w="5000" w:type="pct"/>
              <w:tblCellMar>
                <w:left w:w="70" w:type="dxa"/>
                <w:right w:w="70" w:type="dxa"/>
              </w:tblCellMar>
            </w:tblPrEx>
          </w:tblPrExChange>
        </w:tblPrEx>
        <w:trPr>
          <w:trHeight w:val="1785"/>
          <w:trPrChange w:id="1649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49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45E531" w14:textId="1D725A14" w:rsidR="008601AF" w:rsidRPr="008601AF" w:rsidRDefault="008601AF" w:rsidP="003C2C2A">
            <w:pPr>
              <w:jc w:val="center"/>
              <w:rPr>
                <w:rFonts w:ascii="Trebuchet MS" w:hAnsi="Trebuchet MS" w:cs="Arial"/>
                <w:color w:val="000000"/>
                <w:sz w:val="20"/>
                <w:szCs w:val="20"/>
                <w:lang w:bidi="th-TH"/>
              </w:rPr>
            </w:pPr>
            <w:del w:id="16494" w:author="Philippe Hollanda - Oliveira Trust" w:date="2022-07-19T10:03:00Z">
              <w:r w:rsidRPr="008601AF" w:rsidDel="0016760B">
                <w:rPr>
                  <w:rFonts w:ascii="Trebuchet MS" w:hAnsi="Trebuchet MS" w:cs="Arial"/>
                  <w:color w:val="000000"/>
                  <w:sz w:val="20"/>
                  <w:szCs w:val="20"/>
                  <w:lang w:bidi="th-TH"/>
                </w:rPr>
                <w:lastRenderedPageBreak/>
                <w:delText>INSTALAÇÃO E MONTAGEM DE APARELHOS, MÁQUINAS 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49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767E10" w14:textId="747A9350" w:rsidR="008601AF" w:rsidRPr="008601AF" w:rsidRDefault="008601AF" w:rsidP="003C2C2A">
            <w:pPr>
              <w:jc w:val="center"/>
              <w:rPr>
                <w:rFonts w:ascii="Trebuchet MS" w:hAnsi="Trebuchet MS" w:cs="Arial"/>
                <w:color w:val="000000"/>
                <w:sz w:val="20"/>
                <w:szCs w:val="20"/>
                <w:lang w:bidi="th-TH"/>
              </w:rPr>
            </w:pPr>
            <w:del w:id="16496"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49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CF0FFE" w14:textId="2BEE6A8E" w:rsidR="008601AF" w:rsidRPr="008601AF" w:rsidRDefault="008601AF" w:rsidP="003C2C2A">
            <w:pPr>
              <w:jc w:val="center"/>
              <w:rPr>
                <w:rFonts w:ascii="Trebuchet MS" w:hAnsi="Trebuchet MS" w:cs="Arial"/>
                <w:color w:val="000000"/>
                <w:sz w:val="20"/>
                <w:szCs w:val="20"/>
                <w:lang w:bidi="th-TH"/>
              </w:rPr>
            </w:pPr>
            <w:del w:id="16498" w:author="Philippe Hollanda - Oliveira Trust" w:date="2022-07-19T10:03:00Z">
              <w:r w:rsidRPr="008601AF" w:rsidDel="0016760B">
                <w:rPr>
                  <w:rFonts w:ascii="Trebuchet MS" w:hAnsi="Trebuchet MS" w:cs="Arial"/>
                  <w:color w:val="000000"/>
                  <w:sz w:val="20"/>
                  <w:szCs w:val="20"/>
                  <w:lang w:bidi="th-TH"/>
                </w:rPr>
                <w:delText>R$ 64.320,23</w:delText>
              </w:r>
            </w:del>
          </w:p>
        </w:tc>
      </w:tr>
      <w:tr w:rsidR="008601AF" w:rsidRPr="008601AF" w14:paraId="75CCE5B2" w14:textId="77777777" w:rsidTr="0016760B">
        <w:tblPrEx>
          <w:tblW w:w="5000" w:type="pct"/>
          <w:tblCellMar>
            <w:left w:w="70" w:type="dxa"/>
            <w:right w:w="70" w:type="dxa"/>
          </w:tblCellMar>
          <w:tblPrExChange w:id="16499" w:author="Philippe Hollanda - Oliveira Trust" w:date="2022-07-19T10:03:00Z">
            <w:tblPrEx>
              <w:tblW w:w="5000" w:type="pct"/>
              <w:tblCellMar>
                <w:left w:w="70" w:type="dxa"/>
                <w:right w:w="70" w:type="dxa"/>
              </w:tblCellMar>
            </w:tblPrEx>
          </w:tblPrExChange>
        </w:tblPrEx>
        <w:trPr>
          <w:trHeight w:val="1785"/>
          <w:trPrChange w:id="1650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50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1A5CE9" w14:textId="49861F3E" w:rsidR="008601AF" w:rsidRPr="008601AF" w:rsidRDefault="008601AF" w:rsidP="003C2C2A">
            <w:pPr>
              <w:jc w:val="center"/>
              <w:rPr>
                <w:rFonts w:ascii="Trebuchet MS" w:hAnsi="Trebuchet MS" w:cs="Arial"/>
                <w:color w:val="000000"/>
                <w:sz w:val="20"/>
                <w:szCs w:val="20"/>
                <w:lang w:bidi="th-TH"/>
              </w:rPr>
            </w:pPr>
            <w:del w:id="16502" w:author="Philippe Hollanda - Oliveira Trust" w:date="2022-07-19T10:03:00Z">
              <w:r w:rsidRPr="008601AF" w:rsidDel="0016760B">
                <w:rPr>
                  <w:rFonts w:ascii="Trebuchet MS" w:hAnsi="Trebuchet MS" w:cs="Arial"/>
                  <w:color w:val="000000"/>
                  <w:sz w:val="20"/>
                  <w:szCs w:val="20"/>
                  <w:lang w:bidi="th-TH"/>
                </w:rPr>
                <w:delText>INSTALAÇÃO E MONTAGEM DE APARELHOS, MÁQUINAS 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0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6B0BD9" w14:textId="76021901" w:rsidR="008601AF" w:rsidRPr="008601AF" w:rsidRDefault="008601AF" w:rsidP="003C2C2A">
            <w:pPr>
              <w:jc w:val="center"/>
              <w:rPr>
                <w:rFonts w:ascii="Trebuchet MS" w:hAnsi="Trebuchet MS" w:cs="Arial"/>
                <w:color w:val="000000"/>
                <w:sz w:val="20"/>
                <w:szCs w:val="20"/>
                <w:lang w:bidi="th-TH"/>
              </w:rPr>
            </w:pPr>
            <w:del w:id="16504" w:author="Philippe Hollanda - Oliveira Trust" w:date="2022-07-19T10:03:00Z">
              <w:r w:rsidRPr="008601AF" w:rsidDel="0016760B">
                <w:rPr>
                  <w:rFonts w:ascii="Trebuchet MS" w:hAnsi="Trebuchet MS" w:cs="Arial"/>
                  <w:color w:val="000000"/>
                  <w:sz w:val="20"/>
                  <w:szCs w:val="20"/>
                  <w:lang w:bidi="th-TH"/>
                </w:rPr>
                <w:delText>15/12/2021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0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B235F5" w14:textId="46F6680A" w:rsidR="008601AF" w:rsidRPr="008601AF" w:rsidRDefault="008601AF" w:rsidP="003C2C2A">
            <w:pPr>
              <w:jc w:val="center"/>
              <w:rPr>
                <w:rFonts w:ascii="Trebuchet MS" w:hAnsi="Trebuchet MS" w:cs="Arial"/>
                <w:color w:val="000000"/>
                <w:sz w:val="20"/>
                <w:szCs w:val="20"/>
                <w:lang w:bidi="th-TH"/>
              </w:rPr>
            </w:pPr>
            <w:del w:id="16506" w:author="Philippe Hollanda - Oliveira Trust" w:date="2022-07-19T10:03:00Z">
              <w:r w:rsidRPr="008601AF" w:rsidDel="0016760B">
                <w:rPr>
                  <w:rFonts w:ascii="Trebuchet MS" w:hAnsi="Trebuchet MS" w:cs="Arial"/>
                  <w:color w:val="000000"/>
                  <w:sz w:val="20"/>
                  <w:szCs w:val="20"/>
                  <w:lang w:bidi="th-TH"/>
                </w:rPr>
                <w:delText>R$ 64.320,23</w:delText>
              </w:r>
            </w:del>
          </w:p>
        </w:tc>
      </w:tr>
      <w:tr w:rsidR="008601AF" w:rsidRPr="008601AF" w14:paraId="66BEE2DD" w14:textId="77777777" w:rsidTr="0016760B">
        <w:tblPrEx>
          <w:tblW w:w="5000" w:type="pct"/>
          <w:tblCellMar>
            <w:left w:w="70" w:type="dxa"/>
            <w:right w:w="70" w:type="dxa"/>
          </w:tblCellMar>
          <w:tblPrExChange w:id="16507" w:author="Philippe Hollanda - Oliveira Trust" w:date="2022-07-19T10:03:00Z">
            <w:tblPrEx>
              <w:tblW w:w="5000" w:type="pct"/>
              <w:tblCellMar>
                <w:left w:w="70" w:type="dxa"/>
                <w:right w:w="70" w:type="dxa"/>
              </w:tblCellMar>
            </w:tblPrEx>
          </w:tblPrExChange>
        </w:tblPrEx>
        <w:trPr>
          <w:trHeight w:val="1785"/>
          <w:trPrChange w:id="1650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50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94DADE" w14:textId="1870AAAE" w:rsidR="008601AF" w:rsidRPr="008601AF" w:rsidRDefault="008601AF" w:rsidP="003C2C2A">
            <w:pPr>
              <w:jc w:val="center"/>
              <w:rPr>
                <w:rFonts w:ascii="Trebuchet MS" w:hAnsi="Trebuchet MS" w:cs="Arial"/>
                <w:color w:val="000000"/>
                <w:sz w:val="20"/>
                <w:szCs w:val="20"/>
                <w:lang w:bidi="th-TH"/>
              </w:rPr>
            </w:pPr>
            <w:del w:id="16510" w:author="Philippe Hollanda - Oliveira Trust" w:date="2022-07-19T10:03:00Z">
              <w:r w:rsidRPr="008601AF" w:rsidDel="0016760B">
                <w:rPr>
                  <w:rFonts w:ascii="Trebuchet MS" w:hAnsi="Trebuchet MS" w:cs="Arial"/>
                  <w:color w:val="000000"/>
                  <w:sz w:val="20"/>
                  <w:szCs w:val="20"/>
                  <w:lang w:bidi="th-TH"/>
                </w:rPr>
                <w:delText>DIVISORIA RETRATIL ARKFLEX</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1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9D6491" w14:textId="1C6CE3ED" w:rsidR="008601AF" w:rsidRPr="008601AF" w:rsidRDefault="008601AF" w:rsidP="003C2C2A">
            <w:pPr>
              <w:jc w:val="center"/>
              <w:rPr>
                <w:rFonts w:ascii="Trebuchet MS" w:hAnsi="Trebuchet MS" w:cs="Arial"/>
                <w:color w:val="000000"/>
                <w:sz w:val="20"/>
                <w:szCs w:val="20"/>
                <w:lang w:bidi="th-TH"/>
              </w:rPr>
            </w:pPr>
            <w:del w:id="16512" w:author="Philippe Hollanda - Oliveira Trust" w:date="2022-07-19T10:03:00Z">
              <w:r w:rsidRPr="008601AF" w:rsidDel="0016760B">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1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27FA6D" w14:textId="39696C4F" w:rsidR="008601AF" w:rsidRPr="008601AF" w:rsidRDefault="008601AF" w:rsidP="003C2C2A">
            <w:pPr>
              <w:jc w:val="center"/>
              <w:rPr>
                <w:rFonts w:ascii="Trebuchet MS" w:hAnsi="Trebuchet MS" w:cs="Arial"/>
                <w:color w:val="000000"/>
                <w:sz w:val="20"/>
                <w:szCs w:val="20"/>
                <w:lang w:bidi="th-TH"/>
              </w:rPr>
            </w:pPr>
            <w:del w:id="16514" w:author="Philippe Hollanda - Oliveira Trust" w:date="2022-07-19T10:03:00Z">
              <w:r w:rsidRPr="008601AF" w:rsidDel="0016760B">
                <w:rPr>
                  <w:rFonts w:ascii="Trebuchet MS" w:hAnsi="Trebuchet MS" w:cs="Arial"/>
                  <w:color w:val="000000"/>
                  <w:sz w:val="20"/>
                  <w:szCs w:val="20"/>
                  <w:lang w:bidi="th-TH"/>
                </w:rPr>
                <w:delText>R$ 40.000,00</w:delText>
              </w:r>
            </w:del>
          </w:p>
        </w:tc>
      </w:tr>
      <w:tr w:rsidR="008601AF" w:rsidRPr="008601AF" w14:paraId="31814C96" w14:textId="77777777" w:rsidTr="0016760B">
        <w:tblPrEx>
          <w:tblW w:w="5000" w:type="pct"/>
          <w:tblCellMar>
            <w:left w:w="70" w:type="dxa"/>
            <w:right w:w="70" w:type="dxa"/>
          </w:tblCellMar>
          <w:tblPrExChange w:id="16515" w:author="Philippe Hollanda - Oliveira Trust" w:date="2022-07-19T10:03:00Z">
            <w:tblPrEx>
              <w:tblW w:w="5000" w:type="pct"/>
              <w:tblCellMar>
                <w:left w:w="70" w:type="dxa"/>
                <w:right w:w="70" w:type="dxa"/>
              </w:tblCellMar>
            </w:tblPrEx>
          </w:tblPrExChange>
        </w:tblPrEx>
        <w:trPr>
          <w:trHeight w:val="1785"/>
          <w:trPrChange w:id="16516"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6517"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122C20" w14:textId="746C31ED" w:rsidR="008601AF" w:rsidRPr="008601AF" w:rsidRDefault="008601AF" w:rsidP="003C2C2A">
            <w:pPr>
              <w:jc w:val="center"/>
              <w:rPr>
                <w:rFonts w:ascii="Trebuchet MS" w:hAnsi="Trebuchet MS" w:cs="Arial"/>
                <w:color w:val="000000"/>
                <w:sz w:val="20"/>
                <w:szCs w:val="20"/>
                <w:lang w:bidi="th-TH"/>
              </w:rPr>
            </w:pPr>
            <w:del w:id="16518" w:author="Philippe Hollanda - Oliveira Trust" w:date="2022-07-19T10:03:00Z">
              <w:r w:rsidRPr="008601AF" w:rsidDel="0016760B">
                <w:rPr>
                  <w:rFonts w:ascii="Trebuchet MS" w:hAnsi="Trebuchet MS" w:cs="Arial"/>
                  <w:color w:val="000000"/>
                  <w:sz w:val="20"/>
                  <w:szCs w:val="20"/>
                  <w:lang w:bidi="th-TH"/>
                </w:rPr>
                <w:delText>CADEIRA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1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339A6D" w14:textId="6F8FA2FA" w:rsidR="008601AF" w:rsidRPr="008601AF" w:rsidRDefault="008601AF" w:rsidP="003C2C2A">
            <w:pPr>
              <w:jc w:val="center"/>
              <w:rPr>
                <w:rFonts w:ascii="Trebuchet MS" w:hAnsi="Trebuchet MS" w:cs="Arial"/>
                <w:color w:val="000000"/>
                <w:sz w:val="20"/>
                <w:szCs w:val="20"/>
                <w:lang w:bidi="th-TH"/>
              </w:rPr>
            </w:pPr>
            <w:del w:id="16520" w:author="Philippe Hollanda - Oliveira Trust" w:date="2022-07-19T10:03:00Z">
              <w:r w:rsidRPr="008601AF" w:rsidDel="0016760B">
                <w:rPr>
                  <w:rFonts w:ascii="Trebuchet MS" w:hAnsi="Trebuchet MS" w:cs="Arial"/>
                  <w:color w:val="000000"/>
                  <w:sz w:val="20"/>
                  <w:szCs w:val="20"/>
                  <w:lang w:bidi="th-TH"/>
                </w:rPr>
                <w:delText>06/12/2021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2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B7F00F" w14:textId="355095CD" w:rsidR="008601AF" w:rsidRPr="008601AF" w:rsidRDefault="008601AF" w:rsidP="003C2C2A">
            <w:pPr>
              <w:jc w:val="center"/>
              <w:rPr>
                <w:rFonts w:ascii="Trebuchet MS" w:hAnsi="Trebuchet MS" w:cs="Arial"/>
                <w:color w:val="000000"/>
                <w:sz w:val="20"/>
                <w:szCs w:val="20"/>
                <w:lang w:bidi="th-TH"/>
              </w:rPr>
            </w:pPr>
            <w:del w:id="16522" w:author="Philippe Hollanda - Oliveira Trust" w:date="2022-07-19T10:03:00Z">
              <w:r w:rsidRPr="008601AF" w:rsidDel="0016760B">
                <w:rPr>
                  <w:rFonts w:ascii="Trebuchet MS" w:hAnsi="Trebuchet MS" w:cs="Arial"/>
                  <w:color w:val="000000"/>
                  <w:sz w:val="20"/>
                  <w:szCs w:val="20"/>
                  <w:lang w:bidi="th-TH"/>
                </w:rPr>
                <w:delText>R$ 1.796,39</w:delText>
              </w:r>
            </w:del>
          </w:p>
        </w:tc>
      </w:tr>
      <w:tr w:rsidR="008601AF" w:rsidRPr="008601AF" w14:paraId="7142EE58" w14:textId="77777777" w:rsidTr="0016760B">
        <w:tblPrEx>
          <w:tblW w:w="5000" w:type="pct"/>
          <w:tblCellMar>
            <w:left w:w="70" w:type="dxa"/>
            <w:right w:w="70" w:type="dxa"/>
          </w:tblCellMar>
          <w:tblPrExChange w:id="16523" w:author="Philippe Hollanda - Oliveira Trust" w:date="2022-07-19T10:03:00Z">
            <w:tblPrEx>
              <w:tblW w:w="5000" w:type="pct"/>
              <w:tblCellMar>
                <w:left w:w="70" w:type="dxa"/>
                <w:right w:w="70" w:type="dxa"/>
              </w:tblCellMar>
            </w:tblPrEx>
          </w:tblPrExChange>
        </w:tblPrEx>
        <w:trPr>
          <w:trHeight w:val="1785"/>
          <w:trPrChange w:id="16524"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6525"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863E7D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2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C2ED2A" w14:textId="0405F00A" w:rsidR="008601AF" w:rsidRPr="008601AF" w:rsidRDefault="008601AF" w:rsidP="003C2C2A">
            <w:pPr>
              <w:jc w:val="center"/>
              <w:rPr>
                <w:rFonts w:ascii="Trebuchet MS" w:hAnsi="Trebuchet MS" w:cs="Arial"/>
                <w:color w:val="000000"/>
                <w:sz w:val="20"/>
                <w:szCs w:val="20"/>
                <w:lang w:bidi="th-TH"/>
              </w:rPr>
            </w:pPr>
            <w:del w:id="16527" w:author="Philippe Hollanda - Oliveira Trust" w:date="2022-07-19T10:03:00Z">
              <w:r w:rsidRPr="008601AF" w:rsidDel="0016760B">
                <w:rPr>
                  <w:rFonts w:ascii="Trebuchet MS" w:hAnsi="Trebuchet MS" w:cs="Arial"/>
                  <w:color w:val="000000"/>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2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1142F8" w14:textId="75C43A85" w:rsidR="008601AF" w:rsidRPr="008601AF" w:rsidRDefault="008601AF" w:rsidP="003C2C2A">
            <w:pPr>
              <w:jc w:val="center"/>
              <w:rPr>
                <w:rFonts w:ascii="Trebuchet MS" w:hAnsi="Trebuchet MS" w:cs="Arial"/>
                <w:color w:val="000000"/>
                <w:sz w:val="20"/>
                <w:szCs w:val="20"/>
                <w:lang w:bidi="th-TH"/>
              </w:rPr>
            </w:pPr>
            <w:del w:id="16529" w:author="Philippe Hollanda - Oliveira Trust" w:date="2022-07-19T10:03:00Z">
              <w:r w:rsidRPr="008601AF" w:rsidDel="0016760B">
                <w:rPr>
                  <w:rFonts w:ascii="Trebuchet MS" w:hAnsi="Trebuchet MS" w:cs="Arial"/>
                  <w:color w:val="000000"/>
                  <w:sz w:val="20"/>
                  <w:szCs w:val="20"/>
                  <w:lang w:bidi="th-TH"/>
                </w:rPr>
                <w:delText>R$ 1.796,39</w:delText>
              </w:r>
            </w:del>
          </w:p>
        </w:tc>
      </w:tr>
      <w:tr w:rsidR="008601AF" w:rsidRPr="008601AF" w14:paraId="236E9EDA" w14:textId="77777777" w:rsidTr="0016760B">
        <w:tblPrEx>
          <w:tblW w:w="5000" w:type="pct"/>
          <w:tblCellMar>
            <w:left w:w="70" w:type="dxa"/>
            <w:right w:w="70" w:type="dxa"/>
          </w:tblCellMar>
          <w:tblPrExChange w:id="16530" w:author="Philippe Hollanda - Oliveira Trust" w:date="2022-07-19T10:03:00Z">
            <w:tblPrEx>
              <w:tblW w:w="5000" w:type="pct"/>
              <w:tblCellMar>
                <w:left w:w="70" w:type="dxa"/>
                <w:right w:w="70" w:type="dxa"/>
              </w:tblCellMar>
            </w:tblPrEx>
          </w:tblPrExChange>
        </w:tblPrEx>
        <w:trPr>
          <w:trHeight w:val="1785"/>
          <w:trPrChange w:id="1653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53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BEA666" w14:textId="5D03A3A1" w:rsidR="008601AF" w:rsidRPr="008601AF" w:rsidRDefault="008601AF" w:rsidP="003C2C2A">
            <w:pPr>
              <w:jc w:val="center"/>
              <w:rPr>
                <w:rFonts w:ascii="Trebuchet MS" w:hAnsi="Trebuchet MS" w:cs="Arial"/>
                <w:color w:val="000000"/>
                <w:sz w:val="20"/>
                <w:szCs w:val="20"/>
                <w:lang w:bidi="th-TH"/>
              </w:rPr>
            </w:pPr>
            <w:del w:id="16533" w:author="Philippe Hollanda - Oliveira Trust" w:date="2022-07-19T10:03:00Z">
              <w:r w:rsidRPr="008601AF" w:rsidDel="0016760B">
                <w:rPr>
                  <w:rFonts w:ascii="Trebuchet MS" w:hAnsi="Trebuchet MS" w:cs="Arial"/>
                  <w:color w:val="000000"/>
                  <w:sz w:val="20"/>
                  <w:szCs w:val="20"/>
                  <w:lang w:bidi="th-TH"/>
                </w:rPr>
                <w:lastRenderedPageBreak/>
                <w:delText>ICMS COMPLEMENTAR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3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02576B" w14:textId="24A8063A" w:rsidR="008601AF" w:rsidRPr="008601AF" w:rsidRDefault="008601AF" w:rsidP="003C2C2A">
            <w:pPr>
              <w:jc w:val="center"/>
              <w:rPr>
                <w:rFonts w:ascii="Trebuchet MS" w:hAnsi="Trebuchet MS" w:cs="Arial"/>
                <w:color w:val="000000"/>
                <w:sz w:val="20"/>
                <w:szCs w:val="20"/>
                <w:lang w:bidi="th-TH"/>
              </w:rPr>
            </w:pPr>
            <w:del w:id="16535" w:author="Philippe Hollanda - Oliveira Trust" w:date="2022-07-19T10:03:00Z">
              <w:r w:rsidRPr="008601AF" w:rsidDel="0016760B">
                <w:rPr>
                  <w:rFonts w:ascii="Trebuchet MS" w:hAnsi="Trebuchet MS" w:cs="Arial"/>
                  <w:color w:val="000000"/>
                  <w:sz w:val="20"/>
                  <w:szCs w:val="20"/>
                  <w:lang w:bidi="th-TH"/>
                </w:rPr>
                <w:delText>04/10/2021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3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4E07ED6" w14:textId="72D65C83" w:rsidR="008601AF" w:rsidRPr="008601AF" w:rsidRDefault="008601AF" w:rsidP="003C2C2A">
            <w:pPr>
              <w:jc w:val="center"/>
              <w:rPr>
                <w:rFonts w:ascii="Trebuchet MS" w:hAnsi="Trebuchet MS" w:cs="Arial"/>
                <w:color w:val="000000"/>
                <w:sz w:val="20"/>
                <w:szCs w:val="20"/>
                <w:lang w:bidi="th-TH"/>
              </w:rPr>
            </w:pPr>
            <w:del w:id="16537" w:author="Philippe Hollanda - Oliveira Trust" w:date="2022-07-19T10:03:00Z">
              <w:r w:rsidRPr="008601AF" w:rsidDel="0016760B">
                <w:rPr>
                  <w:rFonts w:ascii="Trebuchet MS" w:hAnsi="Trebuchet MS" w:cs="Arial"/>
                  <w:color w:val="000000"/>
                  <w:sz w:val="20"/>
                  <w:szCs w:val="20"/>
                  <w:lang w:bidi="th-TH"/>
                </w:rPr>
                <w:delText>R$ 2,59</w:delText>
              </w:r>
            </w:del>
          </w:p>
        </w:tc>
      </w:tr>
      <w:tr w:rsidR="008601AF" w:rsidRPr="008601AF" w14:paraId="1333EA19" w14:textId="77777777" w:rsidTr="0016760B">
        <w:tblPrEx>
          <w:tblW w:w="5000" w:type="pct"/>
          <w:tblCellMar>
            <w:left w:w="70" w:type="dxa"/>
            <w:right w:w="70" w:type="dxa"/>
          </w:tblCellMar>
          <w:tblPrExChange w:id="16538" w:author="Philippe Hollanda - Oliveira Trust" w:date="2022-07-19T10:03:00Z">
            <w:tblPrEx>
              <w:tblW w:w="5000" w:type="pct"/>
              <w:tblCellMar>
                <w:left w:w="70" w:type="dxa"/>
                <w:right w:w="70" w:type="dxa"/>
              </w:tblCellMar>
            </w:tblPrEx>
          </w:tblPrExChange>
        </w:tblPrEx>
        <w:trPr>
          <w:trHeight w:val="1785"/>
          <w:trPrChange w:id="16539"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6540"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D0D321" w14:textId="3B17E6A4" w:rsidR="008601AF" w:rsidRPr="008601AF" w:rsidRDefault="008601AF" w:rsidP="003C2C2A">
            <w:pPr>
              <w:jc w:val="center"/>
              <w:rPr>
                <w:rFonts w:ascii="Trebuchet MS" w:hAnsi="Trebuchet MS" w:cs="Arial"/>
                <w:color w:val="000000"/>
                <w:sz w:val="20"/>
                <w:szCs w:val="20"/>
                <w:lang w:bidi="th-TH"/>
              </w:rPr>
            </w:pPr>
            <w:del w:id="16541" w:author="Philippe Hollanda - Oliveira Trust" w:date="2022-07-19T10:03:00Z">
              <w:r w:rsidRPr="008601AF" w:rsidDel="0016760B">
                <w:rPr>
                  <w:rFonts w:ascii="Trebuchet MS" w:hAnsi="Trebuchet MS" w:cs="Arial"/>
                  <w:color w:val="000000"/>
                  <w:sz w:val="20"/>
                  <w:szCs w:val="20"/>
                  <w:lang w:bidi="th-TH"/>
                </w:rPr>
                <w:delText>ICMS COMPLEMENTAR</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4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409333" w14:textId="49FE47DE" w:rsidR="008601AF" w:rsidRPr="008601AF" w:rsidRDefault="008601AF" w:rsidP="003C2C2A">
            <w:pPr>
              <w:jc w:val="center"/>
              <w:rPr>
                <w:rFonts w:ascii="Trebuchet MS" w:hAnsi="Trebuchet MS" w:cs="Arial"/>
                <w:color w:val="000000"/>
                <w:sz w:val="20"/>
                <w:szCs w:val="20"/>
                <w:lang w:bidi="th-TH"/>
              </w:rPr>
            </w:pPr>
            <w:del w:id="16543" w:author="Philippe Hollanda - Oliveira Trust" w:date="2022-07-19T10:03:00Z">
              <w:r w:rsidRPr="008601AF" w:rsidDel="0016760B">
                <w:rPr>
                  <w:rFonts w:ascii="Trebuchet MS" w:hAnsi="Trebuchet MS" w:cs="Arial"/>
                  <w:color w:val="000000"/>
                  <w:sz w:val="20"/>
                  <w:szCs w:val="20"/>
                  <w:lang w:bidi="th-TH"/>
                </w:rPr>
                <w:delText>13/10/2021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4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5BC8D2" w14:textId="6FA9390B" w:rsidR="008601AF" w:rsidRPr="008601AF" w:rsidRDefault="008601AF" w:rsidP="003C2C2A">
            <w:pPr>
              <w:jc w:val="center"/>
              <w:rPr>
                <w:rFonts w:ascii="Trebuchet MS" w:hAnsi="Trebuchet MS" w:cs="Arial"/>
                <w:color w:val="000000"/>
                <w:sz w:val="20"/>
                <w:szCs w:val="20"/>
                <w:lang w:bidi="th-TH"/>
              </w:rPr>
            </w:pPr>
            <w:del w:id="16545" w:author="Philippe Hollanda - Oliveira Trust" w:date="2022-07-19T10:03:00Z">
              <w:r w:rsidRPr="008601AF" w:rsidDel="0016760B">
                <w:rPr>
                  <w:rFonts w:ascii="Trebuchet MS" w:hAnsi="Trebuchet MS" w:cs="Arial"/>
                  <w:color w:val="000000"/>
                  <w:sz w:val="20"/>
                  <w:szCs w:val="20"/>
                  <w:lang w:bidi="th-TH"/>
                </w:rPr>
                <w:delText>R$ 72,27</w:delText>
              </w:r>
            </w:del>
          </w:p>
        </w:tc>
      </w:tr>
      <w:tr w:rsidR="008601AF" w:rsidRPr="008601AF" w14:paraId="1992C1AD" w14:textId="77777777" w:rsidTr="0016760B">
        <w:tblPrEx>
          <w:tblW w:w="5000" w:type="pct"/>
          <w:tblCellMar>
            <w:left w:w="70" w:type="dxa"/>
            <w:right w:w="70" w:type="dxa"/>
          </w:tblCellMar>
          <w:tblPrExChange w:id="16546" w:author="Philippe Hollanda - Oliveira Trust" w:date="2022-07-19T10:03:00Z">
            <w:tblPrEx>
              <w:tblW w:w="5000" w:type="pct"/>
              <w:tblCellMar>
                <w:left w:w="70" w:type="dxa"/>
                <w:right w:w="70" w:type="dxa"/>
              </w:tblCellMar>
            </w:tblPrEx>
          </w:tblPrExChange>
        </w:tblPrEx>
        <w:trPr>
          <w:trHeight w:val="1785"/>
          <w:trPrChange w:id="16547"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6548"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49A8715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10C92E" w14:textId="29CB712D" w:rsidR="008601AF" w:rsidRPr="008601AF" w:rsidRDefault="008601AF" w:rsidP="003C2C2A">
            <w:pPr>
              <w:jc w:val="center"/>
              <w:rPr>
                <w:rFonts w:ascii="Trebuchet MS" w:hAnsi="Trebuchet MS" w:cs="Arial"/>
                <w:color w:val="000000"/>
                <w:sz w:val="20"/>
                <w:szCs w:val="20"/>
                <w:lang w:bidi="th-TH"/>
              </w:rPr>
            </w:pPr>
            <w:del w:id="16550" w:author="Philippe Hollanda - Oliveira Trust" w:date="2022-07-19T10:03:00Z">
              <w:r w:rsidRPr="008601AF" w:rsidDel="0016760B">
                <w:rPr>
                  <w:rFonts w:ascii="Trebuchet MS" w:hAnsi="Trebuchet MS" w:cs="Arial"/>
                  <w:color w:val="000000"/>
                  <w:sz w:val="20"/>
                  <w:szCs w:val="20"/>
                  <w:lang w:bidi="th-TH"/>
                </w:rPr>
                <w:delText>11/10/2021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02DADA" w14:textId="1EF7F700" w:rsidR="008601AF" w:rsidRPr="008601AF" w:rsidRDefault="008601AF" w:rsidP="003C2C2A">
            <w:pPr>
              <w:jc w:val="center"/>
              <w:rPr>
                <w:rFonts w:ascii="Trebuchet MS" w:hAnsi="Trebuchet MS" w:cs="Arial"/>
                <w:color w:val="000000"/>
                <w:sz w:val="20"/>
                <w:szCs w:val="20"/>
                <w:lang w:bidi="th-TH"/>
              </w:rPr>
            </w:pPr>
            <w:del w:id="16552" w:author="Philippe Hollanda - Oliveira Trust" w:date="2022-07-19T10:03:00Z">
              <w:r w:rsidRPr="008601AF" w:rsidDel="0016760B">
                <w:rPr>
                  <w:rFonts w:ascii="Trebuchet MS" w:hAnsi="Trebuchet MS" w:cs="Arial"/>
                  <w:color w:val="000000"/>
                  <w:sz w:val="20"/>
                  <w:szCs w:val="20"/>
                  <w:lang w:bidi="th-TH"/>
                </w:rPr>
                <w:delText>R$ 72,27</w:delText>
              </w:r>
            </w:del>
          </w:p>
        </w:tc>
      </w:tr>
      <w:tr w:rsidR="008601AF" w:rsidRPr="008601AF" w14:paraId="7397D271" w14:textId="77777777" w:rsidTr="0016760B">
        <w:tblPrEx>
          <w:tblW w:w="5000" w:type="pct"/>
          <w:tblCellMar>
            <w:left w:w="70" w:type="dxa"/>
            <w:right w:w="70" w:type="dxa"/>
          </w:tblCellMar>
          <w:tblPrExChange w:id="16553" w:author="Philippe Hollanda - Oliveira Trust" w:date="2022-07-19T10:03:00Z">
            <w:tblPrEx>
              <w:tblW w:w="5000" w:type="pct"/>
              <w:tblCellMar>
                <w:left w:w="70" w:type="dxa"/>
                <w:right w:w="70" w:type="dxa"/>
              </w:tblCellMar>
            </w:tblPrEx>
          </w:tblPrExChange>
        </w:tblPrEx>
        <w:trPr>
          <w:trHeight w:val="1785"/>
          <w:trPrChange w:id="16554"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6555"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2E1CD39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EDA46B" w14:textId="52BEFB5B" w:rsidR="008601AF" w:rsidRPr="008601AF" w:rsidRDefault="008601AF" w:rsidP="003C2C2A">
            <w:pPr>
              <w:jc w:val="center"/>
              <w:rPr>
                <w:rFonts w:ascii="Trebuchet MS" w:hAnsi="Trebuchet MS" w:cs="Arial"/>
                <w:color w:val="000000"/>
                <w:sz w:val="20"/>
                <w:szCs w:val="20"/>
                <w:lang w:bidi="th-TH"/>
              </w:rPr>
            </w:pPr>
            <w:del w:id="16557"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C95392" w14:textId="280B40BB" w:rsidR="008601AF" w:rsidRPr="008601AF" w:rsidRDefault="008601AF" w:rsidP="003C2C2A">
            <w:pPr>
              <w:jc w:val="center"/>
              <w:rPr>
                <w:rFonts w:ascii="Trebuchet MS" w:hAnsi="Trebuchet MS" w:cs="Arial"/>
                <w:color w:val="000000"/>
                <w:sz w:val="20"/>
                <w:szCs w:val="20"/>
                <w:lang w:bidi="th-TH"/>
              </w:rPr>
            </w:pPr>
            <w:del w:id="16559" w:author="Philippe Hollanda - Oliveira Trust" w:date="2022-07-19T10:03:00Z">
              <w:r w:rsidRPr="008601AF" w:rsidDel="0016760B">
                <w:rPr>
                  <w:rFonts w:ascii="Trebuchet MS" w:hAnsi="Trebuchet MS" w:cs="Arial"/>
                  <w:color w:val="000000"/>
                  <w:sz w:val="20"/>
                  <w:szCs w:val="20"/>
                  <w:lang w:bidi="th-TH"/>
                </w:rPr>
                <w:delText>R$ 72,27</w:delText>
              </w:r>
            </w:del>
          </w:p>
        </w:tc>
      </w:tr>
      <w:tr w:rsidR="008601AF" w:rsidRPr="008601AF" w14:paraId="0A67F061" w14:textId="77777777" w:rsidTr="0016760B">
        <w:tblPrEx>
          <w:tblW w:w="5000" w:type="pct"/>
          <w:tblCellMar>
            <w:left w:w="70" w:type="dxa"/>
            <w:right w:w="70" w:type="dxa"/>
          </w:tblCellMar>
          <w:tblPrExChange w:id="16560" w:author="Philippe Hollanda - Oliveira Trust" w:date="2022-07-19T10:03:00Z">
            <w:tblPrEx>
              <w:tblW w:w="5000" w:type="pct"/>
              <w:tblCellMar>
                <w:left w:w="70" w:type="dxa"/>
                <w:right w:w="70" w:type="dxa"/>
              </w:tblCellMar>
            </w:tblPrEx>
          </w:tblPrExChange>
        </w:tblPrEx>
        <w:trPr>
          <w:trHeight w:val="1785"/>
          <w:trPrChange w:id="165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5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71210E" w14:textId="7A0D47EB" w:rsidR="008601AF" w:rsidRPr="008601AF" w:rsidRDefault="008601AF" w:rsidP="003C2C2A">
            <w:pPr>
              <w:jc w:val="center"/>
              <w:rPr>
                <w:rFonts w:ascii="Trebuchet MS" w:hAnsi="Trebuchet MS" w:cs="Arial"/>
                <w:color w:val="000000"/>
                <w:sz w:val="20"/>
                <w:szCs w:val="20"/>
                <w:lang w:bidi="th-TH"/>
              </w:rPr>
            </w:pPr>
            <w:del w:id="16563" w:author="Philippe Hollanda - Oliveira Trust" w:date="2022-07-19T10:03:00Z">
              <w:r w:rsidRPr="008601AF" w:rsidDel="0016760B">
                <w:rPr>
                  <w:rFonts w:ascii="Trebuchet MS" w:hAnsi="Trebuchet MS" w:cs="Arial"/>
                  <w:color w:val="000000"/>
                  <w:sz w:val="20"/>
                  <w:szCs w:val="20"/>
                  <w:lang w:bidi="th-TH"/>
                </w:rPr>
                <w:delText>AÇO CA50 12,50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0DCE0E" w14:textId="2166A67A" w:rsidR="008601AF" w:rsidRPr="008601AF" w:rsidRDefault="008601AF" w:rsidP="003C2C2A">
            <w:pPr>
              <w:jc w:val="center"/>
              <w:rPr>
                <w:rFonts w:ascii="Trebuchet MS" w:hAnsi="Trebuchet MS" w:cs="Arial"/>
                <w:color w:val="000000"/>
                <w:sz w:val="20"/>
                <w:szCs w:val="20"/>
                <w:lang w:bidi="th-TH"/>
              </w:rPr>
            </w:pPr>
            <w:del w:id="16565" w:author="Philippe Hollanda - Oliveira Trust" w:date="2022-07-19T10:03:00Z">
              <w:r w:rsidRPr="008601AF" w:rsidDel="0016760B">
                <w:rPr>
                  <w:rFonts w:ascii="Trebuchet MS" w:hAnsi="Trebuchet MS" w:cs="Arial"/>
                  <w:color w:val="000000"/>
                  <w:sz w:val="20"/>
                  <w:szCs w:val="20"/>
                  <w:lang w:bidi="th-TH"/>
                </w:rPr>
                <w:delText>26/01/2021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A6E339" w14:textId="03BDBF75" w:rsidR="008601AF" w:rsidRPr="008601AF" w:rsidRDefault="008601AF" w:rsidP="003C2C2A">
            <w:pPr>
              <w:jc w:val="center"/>
              <w:rPr>
                <w:rFonts w:ascii="Trebuchet MS" w:hAnsi="Trebuchet MS" w:cs="Arial"/>
                <w:color w:val="000000"/>
                <w:sz w:val="20"/>
                <w:szCs w:val="20"/>
                <w:lang w:bidi="th-TH"/>
              </w:rPr>
            </w:pPr>
            <w:del w:id="16567" w:author="Philippe Hollanda - Oliveira Trust" w:date="2022-07-19T10:03:00Z">
              <w:r w:rsidRPr="008601AF" w:rsidDel="0016760B">
                <w:rPr>
                  <w:rFonts w:ascii="Trebuchet MS" w:hAnsi="Trebuchet MS" w:cs="Arial"/>
                  <w:color w:val="000000"/>
                  <w:sz w:val="20"/>
                  <w:szCs w:val="20"/>
                  <w:lang w:bidi="th-TH"/>
                </w:rPr>
                <w:delText>R$ 22.538,92</w:delText>
              </w:r>
            </w:del>
          </w:p>
        </w:tc>
      </w:tr>
      <w:tr w:rsidR="008601AF" w:rsidRPr="008601AF" w14:paraId="729DC0B9" w14:textId="77777777" w:rsidTr="0016760B">
        <w:tblPrEx>
          <w:tblW w:w="5000" w:type="pct"/>
          <w:tblCellMar>
            <w:left w:w="70" w:type="dxa"/>
            <w:right w:w="70" w:type="dxa"/>
          </w:tblCellMar>
          <w:tblPrExChange w:id="16568" w:author="Philippe Hollanda - Oliveira Trust" w:date="2022-07-19T10:03:00Z">
            <w:tblPrEx>
              <w:tblW w:w="5000" w:type="pct"/>
              <w:tblCellMar>
                <w:left w:w="70" w:type="dxa"/>
                <w:right w:w="70" w:type="dxa"/>
              </w:tblCellMar>
            </w:tblPrEx>
          </w:tblPrExChange>
        </w:tblPrEx>
        <w:trPr>
          <w:trHeight w:val="1785"/>
          <w:trPrChange w:id="165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5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7D7794" w14:textId="2ACA1763" w:rsidR="008601AF" w:rsidRPr="008601AF" w:rsidRDefault="008601AF" w:rsidP="003C2C2A">
            <w:pPr>
              <w:jc w:val="center"/>
              <w:rPr>
                <w:rFonts w:ascii="Trebuchet MS" w:hAnsi="Trebuchet MS" w:cs="Arial"/>
                <w:color w:val="000000"/>
                <w:sz w:val="20"/>
                <w:szCs w:val="20"/>
                <w:lang w:bidi="th-TH"/>
              </w:rPr>
            </w:pPr>
            <w:del w:id="16571" w:author="Philippe Hollanda - Oliveira Trust" w:date="2022-07-19T10:03:00Z">
              <w:r w:rsidRPr="008601AF" w:rsidDel="0016760B">
                <w:rPr>
                  <w:rFonts w:ascii="Trebuchet MS" w:hAnsi="Trebuchet MS" w:cs="Arial"/>
                  <w:color w:val="000000"/>
                  <w:sz w:val="20"/>
                  <w:szCs w:val="20"/>
                  <w:lang w:bidi="th-TH"/>
                </w:rPr>
                <w:lastRenderedPageBreak/>
                <w:delText>AÇO CA50 8,0 MM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614766" w14:textId="4012C2DB" w:rsidR="008601AF" w:rsidRPr="008601AF" w:rsidRDefault="008601AF" w:rsidP="003C2C2A">
            <w:pPr>
              <w:jc w:val="center"/>
              <w:rPr>
                <w:rFonts w:ascii="Trebuchet MS" w:hAnsi="Trebuchet MS" w:cs="Arial"/>
                <w:color w:val="000000"/>
                <w:sz w:val="20"/>
                <w:szCs w:val="20"/>
                <w:lang w:bidi="th-TH"/>
              </w:rPr>
            </w:pPr>
            <w:del w:id="16573" w:author="Philippe Hollanda - Oliveira Trust" w:date="2022-07-19T10:03:00Z">
              <w:r w:rsidRPr="008601AF" w:rsidDel="0016760B">
                <w:rPr>
                  <w:rFonts w:ascii="Trebuchet MS" w:hAnsi="Trebuchet MS" w:cs="Arial"/>
                  <w:color w:val="000000"/>
                  <w:sz w:val="20"/>
                  <w:szCs w:val="20"/>
                  <w:lang w:bidi="th-TH"/>
                </w:rPr>
                <w:delText>26/01/2021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FCFDB4" w14:textId="6A8D0C03" w:rsidR="008601AF" w:rsidRPr="008601AF" w:rsidRDefault="008601AF" w:rsidP="003C2C2A">
            <w:pPr>
              <w:jc w:val="center"/>
              <w:rPr>
                <w:rFonts w:ascii="Trebuchet MS" w:hAnsi="Trebuchet MS" w:cs="Arial"/>
                <w:color w:val="000000"/>
                <w:sz w:val="20"/>
                <w:szCs w:val="20"/>
                <w:lang w:bidi="th-TH"/>
              </w:rPr>
            </w:pPr>
            <w:del w:id="16575" w:author="Philippe Hollanda - Oliveira Trust" w:date="2022-07-19T10:03:00Z">
              <w:r w:rsidRPr="008601AF" w:rsidDel="0016760B">
                <w:rPr>
                  <w:rFonts w:ascii="Trebuchet MS" w:hAnsi="Trebuchet MS" w:cs="Arial"/>
                  <w:color w:val="000000"/>
                  <w:sz w:val="20"/>
                  <w:szCs w:val="20"/>
                  <w:lang w:bidi="th-TH"/>
                </w:rPr>
                <w:delText>R$ 5.035,99</w:delText>
              </w:r>
            </w:del>
          </w:p>
        </w:tc>
      </w:tr>
      <w:tr w:rsidR="008601AF" w:rsidRPr="008601AF" w14:paraId="40F605CA" w14:textId="77777777" w:rsidTr="0016760B">
        <w:tblPrEx>
          <w:tblW w:w="5000" w:type="pct"/>
          <w:tblCellMar>
            <w:left w:w="70" w:type="dxa"/>
            <w:right w:w="70" w:type="dxa"/>
          </w:tblCellMar>
          <w:tblPrExChange w:id="16576" w:author="Philippe Hollanda - Oliveira Trust" w:date="2022-07-19T10:03:00Z">
            <w:tblPrEx>
              <w:tblW w:w="5000" w:type="pct"/>
              <w:tblCellMar>
                <w:left w:w="70" w:type="dxa"/>
                <w:right w:w="70" w:type="dxa"/>
              </w:tblCellMar>
            </w:tblPrEx>
          </w:tblPrExChange>
        </w:tblPrEx>
        <w:trPr>
          <w:trHeight w:val="1785"/>
          <w:trPrChange w:id="165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5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F76D59" w14:textId="4BAB10AD" w:rsidR="008601AF" w:rsidRPr="008601AF" w:rsidRDefault="008601AF" w:rsidP="003C2C2A">
            <w:pPr>
              <w:jc w:val="center"/>
              <w:rPr>
                <w:rFonts w:ascii="Trebuchet MS" w:hAnsi="Trebuchet MS" w:cs="Arial"/>
                <w:color w:val="000000"/>
                <w:sz w:val="20"/>
                <w:szCs w:val="20"/>
                <w:lang w:bidi="th-TH"/>
              </w:rPr>
            </w:pPr>
            <w:del w:id="16579" w:author="Philippe Hollanda - Oliveira Trust" w:date="2022-07-19T10:03:00Z">
              <w:r w:rsidRPr="008601AF" w:rsidDel="0016760B">
                <w:rPr>
                  <w:rFonts w:ascii="Trebuchet MS" w:hAnsi="Trebuchet MS" w:cs="Arial"/>
                  <w:color w:val="000000"/>
                  <w:sz w:val="20"/>
                  <w:szCs w:val="20"/>
                  <w:lang w:bidi="th-TH"/>
                </w:rPr>
                <w:delText xml:space="preserve">ARAME RECOZIDO 18BWG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2AB7CA" w14:textId="03D2DE69" w:rsidR="008601AF" w:rsidRPr="008601AF" w:rsidRDefault="008601AF" w:rsidP="003C2C2A">
            <w:pPr>
              <w:jc w:val="center"/>
              <w:rPr>
                <w:rFonts w:ascii="Trebuchet MS" w:hAnsi="Trebuchet MS" w:cs="Arial"/>
                <w:color w:val="000000"/>
                <w:sz w:val="20"/>
                <w:szCs w:val="20"/>
                <w:lang w:bidi="th-TH"/>
              </w:rPr>
            </w:pPr>
            <w:del w:id="16581" w:author="Philippe Hollanda - Oliveira Trust" w:date="2022-07-19T10:03:00Z">
              <w:r w:rsidRPr="008601AF" w:rsidDel="0016760B">
                <w:rPr>
                  <w:rFonts w:ascii="Trebuchet MS" w:hAnsi="Trebuchet MS" w:cs="Arial"/>
                  <w:color w:val="000000"/>
                  <w:sz w:val="20"/>
                  <w:szCs w:val="20"/>
                  <w:lang w:bidi="th-TH"/>
                </w:rPr>
                <w:delText>26/01/2021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D98CA8" w14:textId="25F003EA" w:rsidR="008601AF" w:rsidRPr="008601AF" w:rsidRDefault="008601AF" w:rsidP="003C2C2A">
            <w:pPr>
              <w:jc w:val="center"/>
              <w:rPr>
                <w:rFonts w:ascii="Trebuchet MS" w:hAnsi="Trebuchet MS" w:cs="Arial"/>
                <w:color w:val="000000"/>
                <w:sz w:val="20"/>
                <w:szCs w:val="20"/>
                <w:lang w:bidi="th-TH"/>
              </w:rPr>
            </w:pPr>
            <w:del w:id="16583" w:author="Philippe Hollanda - Oliveira Trust" w:date="2022-07-19T10:03:00Z">
              <w:r w:rsidRPr="008601AF" w:rsidDel="0016760B">
                <w:rPr>
                  <w:rFonts w:ascii="Trebuchet MS" w:hAnsi="Trebuchet MS" w:cs="Arial"/>
                  <w:color w:val="000000"/>
                  <w:sz w:val="20"/>
                  <w:szCs w:val="20"/>
                  <w:lang w:bidi="th-TH"/>
                </w:rPr>
                <w:delText>R$ 1.074,70</w:delText>
              </w:r>
            </w:del>
          </w:p>
        </w:tc>
      </w:tr>
      <w:tr w:rsidR="008601AF" w:rsidRPr="008601AF" w14:paraId="5ECE99E9" w14:textId="77777777" w:rsidTr="0016760B">
        <w:tblPrEx>
          <w:tblW w:w="5000" w:type="pct"/>
          <w:tblCellMar>
            <w:left w:w="70" w:type="dxa"/>
            <w:right w:w="70" w:type="dxa"/>
          </w:tblCellMar>
          <w:tblPrExChange w:id="16584" w:author="Philippe Hollanda - Oliveira Trust" w:date="2022-07-19T10:03:00Z">
            <w:tblPrEx>
              <w:tblW w:w="5000" w:type="pct"/>
              <w:tblCellMar>
                <w:left w:w="70" w:type="dxa"/>
                <w:right w:w="70" w:type="dxa"/>
              </w:tblCellMar>
            </w:tblPrEx>
          </w:tblPrExChange>
        </w:tblPrEx>
        <w:trPr>
          <w:trHeight w:val="1785"/>
          <w:trPrChange w:id="165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5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48DA7E" w14:textId="65C93265" w:rsidR="008601AF" w:rsidRPr="008601AF" w:rsidRDefault="008601AF" w:rsidP="003C2C2A">
            <w:pPr>
              <w:jc w:val="center"/>
              <w:rPr>
                <w:rFonts w:ascii="Trebuchet MS" w:hAnsi="Trebuchet MS" w:cs="Arial"/>
                <w:color w:val="000000"/>
                <w:sz w:val="20"/>
                <w:szCs w:val="20"/>
                <w:lang w:bidi="th-TH"/>
              </w:rPr>
            </w:pPr>
            <w:del w:id="16587" w:author="Philippe Hollanda - Oliveira Trust" w:date="2022-07-19T10:03:00Z">
              <w:r w:rsidRPr="008601AF" w:rsidDel="0016760B">
                <w:rPr>
                  <w:rFonts w:ascii="Trebuchet MS" w:hAnsi="Trebuchet MS" w:cs="Arial"/>
                  <w:color w:val="000000"/>
                  <w:sz w:val="20"/>
                  <w:szCs w:val="20"/>
                  <w:lang w:bidi="th-TH"/>
                </w:rPr>
                <w:delText>PAINEL Q503</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F2F1E2" w14:textId="5C989CEE" w:rsidR="008601AF" w:rsidRPr="008601AF" w:rsidRDefault="008601AF" w:rsidP="003C2C2A">
            <w:pPr>
              <w:jc w:val="center"/>
              <w:rPr>
                <w:rFonts w:ascii="Trebuchet MS" w:hAnsi="Trebuchet MS" w:cs="Arial"/>
                <w:color w:val="000000"/>
                <w:sz w:val="20"/>
                <w:szCs w:val="20"/>
                <w:lang w:bidi="th-TH"/>
              </w:rPr>
            </w:pPr>
            <w:del w:id="16589" w:author="Philippe Hollanda - Oliveira Trust" w:date="2022-07-19T10:03:00Z">
              <w:r w:rsidRPr="008601AF" w:rsidDel="0016760B">
                <w:rPr>
                  <w:rFonts w:ascii="Trebuchet MS" w:hAnsi="Trebuchet MS" w:cs="Arial"/>
                  <w:color w:val="000000"/>
                  <w:sz w:val="20"/>
                  <w:szCs w:val="20"/>
                  <w:lang w:bidi="th-TH"/>
                </w:rPr>
                <w:delText>26/01/2021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5364A57" w14:textId="7CAB8EF7" w:rsidR="008601AF" w:rsidRPr="008601AF" w:rsidRDefault="008601AF" w:rsidP="003C2C2A">
            <w:pPr>
              <w:jc w:val="center"/>
              <w:rPr>
                <w:rFonts w:ascii="Trebuchet MS" w:hAnsi="Trebuchet MS" w:cs="Arial"/>
                <w:color w:val="000000"/>
                <w:sz w:val="20"/>
                <w:szCs w:val="20"/>
                <w:lang w:bidi="th-TH"/>
              </w:rPr>
            </w:pPr>
            <w:del w:id="16591" w:author="Philippe Hollanda - Oliveira Trust" w:date="2022-07-19T10:03:00Z">
              <w:r w:rsidRPr="008601AF" w:rsidDel="0016760B">
                <w:rPr>
                  <w:rFonts w:ascii="Trebuchet MS" w:hAnsi="Trebuchet MS" w:cs="Arial"/>
                  <w:color w:val="000000"/>
                  <w:sz w:val="20"/>
                  <w:szCs w:val="20"/>
                  <w:lang w:bidi="th-TH"/>
                </w:rPr>
                <w:delText>R$ 31.662,74</w:delText>
              </w:r>
            </w:del>
          </w:p>
        </w:tc>
      </w:tr>
      <w:tr w:rsidR="008601AF" w:rsidRPr="008601AF" w14:paraId="44CB9562" w14:textId="77777777" w:rsidTr="0016760B">
        <w:tblPrEx>
          <w:tblW w:w="5000" w:type="pct"/>
          <w:tblCellMar>
            <w:left w:w="70" w:type="dxa"/>
            <w:right w:w="70" w:type="dxa"/>
          </w:tblCellMar>
          <w:tblPrExChange w:id="16592" w:author="Philippe Hollanda - Oliveira Trust" w:date="2022-07-19T10:03:00Z">
            <w:tblPrEx>
              <w:tblW w:w="5000" w:type="pct"/>
              <w:tblCellMar>
                <w:left w:w="70" w:type="dxa"/>
                <w:right w:w="70" w:type="dxa"/>
              </w:tblCellMar>
            </w:tblPrEx>
          </w:tblPrExChange>
        </w:tblPrEx>
        <w:trPr>
          <w:trHeight w:val="1785"/>
          <w:trPrChange w:id="165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5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F3633A" w14:textId="48A71ADB" w:rsidR="008601AF" w:rsidRPr="008601AF" w:rsidRDefault="008601AF" w:rsidP="003C2C2A">
            <w:pPr>
              <w:jc w:val="center"/>
              <w:rPr>
                <w:rFonts w:ascii="Trebuchet MS" w:hAnsi="Trebuchet MS" w:cs="Arial"/>
                <w:color w:val="000000"/>
                <w:sz w:val="20"/>
                <w:szCs w:val="20"/>
                <w:lang w:bidi="th-TH"/>
              </w:rPr>
            </w:pPr>
            <w:del w:id="16595" w:author="Philippe Hollanda - Oliveira Trust" w:date="2022-07-19T10:03:00Z">
              <w:r w:rsidRPr="008601AF" w:rsidDel="0016760B">
                <w:rPr>
                  <w:rFonts w:ascii="Trebuchet MS" w:hAnsi="Trebuchet MS" w:cs="Arial"/>
                  <w:color w:val="000000"/>
                  <w:sz w:val="20"/>
                  <w:szCs w:val="20"/>
                  <w:lang w:bidi="th-TH"/>
                </w:rPr>
                <w:delText xml:space="preserve">ARAME RECOZIDO 18BWG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5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326AE8" w14:textId="639AE745" w:rsidR="008601AF" w:rsidRPr="008601AF" w:rsidRDefault="008601AF" w:rsidP="003C2C2A">
            <w:pPr>
              <w:jc w:val="center"/>
              <w:rPr>
                <w:rFonts w:ascii="Trebuchet MS" w:hAnsi="Trebuchet MS" w:cs="Arial"/>
                <w:color w:val="000000"/>
                <w:sz w:val="20"/>
                <w:szCs w:val="20"/>
                <w:lang w:bidi="th-TH"/>
              </w:rPr>
            </w:pPr>
            <w:del w:id="16597" w:author="Philippe Hollanda - Oliveira Trust" w:date="2022-07-19T10:03:00Z">
              <w:r w:rsidRPr="008601AF" w:rsidDel="0016760B">
                <w:rPr>
                  <w:rFonts w:ascii="Trebuchet MS" w:hAnsi="Trebuchet MS" w:cs="Arial"/>
                  <w:color w:val="000000"/>
                  <w:sz w:val="20"/>
                  <w:szCs w:val="20"/>
                  <w:lang w:bidi="th-TH"/>
                </w:rPr>
                <w:delText>26/01/2021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5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3C2105" w14:textId="729F4805" w:rsidR="008601AF" w:rsidRPr="008601AF" w:rsidRDefault="008601AF" w:rsidP="003C2C2A">
            <w:pPr>
              <w:jc w:val="center"/>
              <w:rPr>
                <w:rFonts w:ascii="Trebuchet MS" w:hAnsi="Trebuchet MS" w:cs="Arial"/>
                <w:color w:val="000000"/>
                <w:sz w:val="20"/>
                <w:szCs w:val="20"/>
                <w:lang w:bidi="th-TH"/>
              </w:rPr>
            </w:pPr>
            <w:del w:id="16599" w:author="Philippe Hollanda - Oliveira Trust" w:date="2022-07-19T10:03:00Z">
              <w:r w:rsidRPr="008601AF" w:rsidDel="0016760B">
                <w:rPr>
                  <w:rFonts w:ascii="Trebuchet MS" w:hAnsi="Trebuchet MS" w:cs="Arial"/>
                  <w:color w:val="000000"/>
                  <w:sz w:val="20"/>
                  <w:szCs w:val="20"/>
                  <w:lang w:bidi="th-TH"/>
                </w:rPr>
                <w:delText>R$ 727,38</w:delText>
              </w:r>
            </w:del>
          </w:p>
        </w:tc>
      </w:tr>
      <w:tr w:rsidR="008601AF" w:rsidRPr="008601AF" w14:paraId="2C799895" w14:textId="77777777" w:rsidTr="0016760B">
        <w:tblPrEx>
          <w:tblW w:w="5000" w:type="pct"/>
          <w:tblCellMar>
            <w:left w:w="70" w:type="dxa"/>
            <w:right w:w="70" w:type="dxa"/>
          </w:tblCellMar>
          <w:tblPrExChange w:id="16600" w:author="Philippe Hollanda - Oliveira Trust" w:date="2022-07-19T10:03:00Z">
            <w:tblPrEx>
              <w:tblW w:w="5000" w:type="pct"/>
              <w:tblCellMar>
                <w:left w:w="70" w:type="dxa"/>
                <w:right w:w="70" w:type="dxa"/>
              </w:tblCellMar>
            </w:tblPrEx>
          </w:tblPrExChange>
        </w:tblPrEx>
        <w:trPr>
          <w:trHeight w:val="1785"/>
          <w:trPrChange w:id="166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2E9EE7" w14:textId="0149A44C" w:rsidR="008601AF" w:rsidRPr="008601AF" w:rsidRDefault="008601AF" w:rsidP="003C2C2A">
            <w:pPr>
              <w:jc w:val="center"/>
              <w:rPr>
                <w:rFonts w:ascii="Trebuchet MS" w:hAnsi="Trebuchet MS" w:cs="Arial"/>
                <w:color w:val="000000"/>
                <w:sz w:val="20"/>
                <w:szCs w:val="20"/>
                <w:lang w:bidi="th-TH"/>
              </w:rPr>
            </w:pPr>
            <w:del w:id="16603" w:author="Philippe Hollanda - Oliveira Trust" w:date="2022-07-19T10:03:00Z">
              <w:r w:rsidRPr="008601AF" w:rsidDel="0016760B">
                <w:rPr>
                  <w:rFonts w:ascii="Trebuchet MS" w:hAnsi="Trebuchet MS" w:cs="Arial"/>
                  <w:color w:val="000000"/>
                  <w:sz w:val="20"/>
                  <w:szCs w:val="20"/>
                  <w:lang w:bidi="th-TH"/>
                </w:rPr>
                <w:delText xml:space="preserve">ARAME RECOZIDO 18BWG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92D6A5" w14:textId="12E1F390" w:rsidR="008601AF" w:rsidRPr="008601AF" w:rsidRDefault="008601AF" w:rsidP="003C2C2A">
            <w:pPr>
              <w:jc w:val="center"/>
              <w:rPr>
                <w:rFonts w:ascii="Trebuchet MS" w:hAnsi="Trebuchet MS" w:cs="Arial"/>
                <w:color w:val="000000"/>
                <w:sz w:val="20"/>
                <w:szCs w:val="20"/>
                <w:lang w:bidi="th-TH"/>
              </w:rPr>
            </w:pPr>
            <w:del w:id="16605" w:author="Philippe Hollanda - Oliveira Trust" w:date="2022-07-19T10:03:00Z">
              <w:r w:rsidRPr="008601AF" w:rsidDel="0016760B">
                <w:rPr>
                  <w:rFonts w:ascii="Trebuchet MS" w:hAnsi="Trebuchet MS" w:cs="Arial"/>
                  <w:color w:val="000000"/>
                  <w:sz w:val="20"/>
                  <w:szCs w:val="20"/>
                  <w:lang w:bidi="th-TH"/>
                </w:rPr>
                <w:delText>26/01/2021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411970" w14:textId="4DBE26C3" w:rsidR="008601AF" w:rsidRPr="008601AF" w:rsidRDefault="008601AF" w:rsidP="003C2C2A">
            <w:pPr>
              <w:jc w:val="center"/>
              <w:rPr>
                <w:rFonts w:ascii="Trebuchet MS" w:hAnsi="Trebuchet MS" w:cs="Arial"/>
                <w:color w:val="000000"/>
                <w:sz w:val="20"/>
                <w:szCs w:val="20"/>
                <w:lang w:bidi="th-TH"/>
              </w:rPr>
            </w:pPr>
            <w:del w:id="16607" w:author="Philippe Hollanda - Oliveira Trust" w:date="2022-07-19T10:03:00Z">
              <w:r w:rsidRPr="008601AF" w:rsidDel="0016760B">
                <w:rPr>
                  <w:rFonts w:ascii="Trebuchet MS" w:hAnsi="Trebuchet MS" w:cs="Arial"/>
                  <w:color w:val="000000"/>
                  <w:sz w:val="20"/>
                  <w:szCs w:val="20"/>
                  <w:lang w:bidi="th-TH"/>
                </w:rPr>
                <w:delText>R$ 727,38</w:delText>
              </w:r>
            </w:del>
          </w:p>
        </w:tc>
      </w:tr>
      <w:tr w:rsidR="008601AF" w:rsidRPr="008601AF" w14:paraId="136F0185" w14:textId="77777777" w:rsidTr="0016760B">
        <w:tblPrEx>
          <w:tblW w:w="5000" w:type="pct"/>
          <w:tblCellMar>
            <w:left w:w="70" w:type="dxa"/>
            <w:right w:w="70" w:type="dxa"/>
          </w:tblCellMar>
          <w:tblPrExChange w:id="16608" w:author="Philippe Hollanda - Oliveira Trust" w:date="2022-07-19T10:03:00Z">
            <w:tblPrEx>
              <w:tblW w:w="5000" w:type="pct"/>
              <w:tblCellMar>
                <w:left w:w="70" w:type="dxa"/>
                <w:right w:w="70" w:type="dxa"/>
              </w:tblCellMar>
            </w:tblPrEx>
          </w:tblPrExChange>
        </w:tblPrEx>
        <w:trPr>
          <w:trHeight w:val="1785"/>
          <w:trPrChange w:id="166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DF5D20" w14:textId="2F36CB3D" w:rsidR="008601AF" w:rsidRPr="008601AF" w:rsidRDefault="008601AF" w:rsidP="003C2C2A">
            <w:pPr>
              <w:jc w:val="center"/>
              <w:rPr>
                <w:rFonts w:ascii="Trebuchet MS" w:hAnsi="Trebuchet MS" w:cs="Arial"/>
                <w:color w:val="000000"/>
                <w:sz w:val="20"/>
                <w:szCs w:val="20"/>
                <w:lang w:bidi="th-TH"/>
              </w:rPr>
            </w:pPr>
            <w:del w:id="16611" w:author="Philippe Hollanda - Oliveira Trust" w:date="2022-07-19T10:03:00Z">
              <w:r w:rsidRPr="008601AF" w:rsidDel="0016760B">
                <w:rPr>
                  <w:rFonts w:ascii="Trebuchet MS" w:hAnsi="Trebuchet MS" w:cs="Arial"/>
                  <w:color w:val="000000"/>
                  <w:sz w:val="20"/>
                  <w:szCs w:val="20"/>
                  <w:lang w:bidi="th-TH"/>
                </w:rPr>
                <w:lastRenderedPageBreak/>
                <w:delText>PAINEL Q335</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047C07" w14:textId="42A78219" w:rsidR="008601AF" w:rsidRPr="008601AF" w:rsidRDefault="008601AF" w:rsidP="003C2C2A">
            <w:pPr>
              <w:jc w:val="center"/>
              <w:rPr>
                <w:rFonts w:ascii="Trebuchet MS" w:hAnsi="Trebuchet MS" w:cs="Arial"/>
                <w:color w:val="000000"/>
                <w:sz w:val="20"/>
                <w:szCs w:val="20"/>
                <w:lang w:bidi="th-TH"/>
              </w:rPr>
            </w:pPr>
            <w:del w:id="16613" w:author="Philippe Hollanda - Oliveira Trust" w:date="2022-07-19T10:03:00Z">
              <w:r w:rsidRPr="008601AF" w:rsidDel="0016760B">
                <w:rPr>
                  <w:rFonts w:ascii="Trebuchet MS" w:hAnsi="Trebuchet MS" w:cs="Arial"/>
                  <w:color w:val="000000"/>
                  <w:sz w:val="20"/>
                  <w:szCs w:val="20"/>
                  <w:lang w:bidi="th-TH"/>
                </w:rPr>
                <w:delText>26/01/2021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16E57F" w14:textId="0130A7F1" w:rsidR="008601AF" w:rsidRPr="008601AF" w:rsidRDefault="008601AF" w:rsidP="003C2C2A">
            <w:pPr>
              <w:jc w:val="center"/>
              <w:rPr>
                <w:rFonts w:ascii="Trebuchet MS" w:hAnsi="Trebuchet MS" w:cs="Arial"/>
                <w:color w:val="000000"/>
                <w:sz w:val="20"/>
                <w:szCs w:val="20"/>
                <w:lang w:bidi="th-TH"/>
              </w:rPr>
            </w:pPr>
            <w:del w:id="16615" w:author="Philippe Hollanda - Oliveira Trust" w:date="2022-07-19T10:03:00Z">
              <w:r w:rsidRPr="008601AF" w:rsidDel="0016760B">
                <w:rPr>
                  <w:rFonts w:ascii="Trebuchet MS" w:hAnsi="Trebuchet MS" w:cs="Arial"/>
                  <w:color w:val="000000"/>
                  <w:sz w:val="20"/>
                  <w:szCs w:val="20"/>
                  <w:lang w:bidi="th-TH"/>
                </w:rPr>
                <w:delText>R$ 2.167,12</w:delText>
              </w:r>
            </w:del>
          </w:p>
        </w:tc>
      </w:tr>
      <w:tr w:rsidR="008601AF" w:rsidRPr="008601AF" w14:paraId="72815DD2" w14:textId="77777777" w:rsidTr="0016760B">
        <w:tblPrEx>
          <w:tblW w:w="5000" w:type="pct"/>
          <w:tblCellMar>
            <w:left w:w="70" w:type="dxa"/>
            <w:right w:w="70" w:type="dxa"/>
          </w:tblCellMar>
          <w:tblPrExChange w:id="16616" w:author="Philippe Hollanda - Oliveira Trust" w:date="2022-07-19T10:03:00Z">
            <w:tblPrEx>
              <w:tblW w:w="5000" w:type="pct"/>
              <w:tblCellMar>
                <w:left w:w="70" w:type="dxa"/>
                <w:right w:w="70" w:type="dxa"/>
              </w:tblCellMar>
            </w:tblPrEx>
          </w:tblPrExChange>
        </w:tblPrEx>
        <w:trPr>
          <w:trHeight w:val="1785"/>
          <w:trPrChange w:id="166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9A10A1" w14:textId="662FD5F0" w:rsidR="008601AF" w:rsidRPr="008601AF" w:rsidRDefault="008601AF" w:rsidP="003C2C2A">
            <w:pPr>
              <w:jc w:val="center"/>
              <w:rPr>
                <w:rFonts w:ascii="Trebuchet MS" w:hAnsi="Trebuchet MS" w:cs="Arial"/>
                <w:color w:val="000000"/>
                <w:sz w:val="20"/>
                <w:szCs w:val="20"/>
                <w:lang w:bidi="th-TH"/>
              </w:rPr>
            </w:pPr>
            <w:del w:id="16619" w:author="Philippe Hollanda - Oliveira Trust" w:date="2022-07-19T10:03:00Z">
              <w:r w:rsidRPr="008601AF" w:rsidDel="0016760B">
                <w:rPr>
                  <w:rFonts w:ascii="Trebuchet MS" w:hAnsi="Trebuchet MS" w:cs="Arial"/>
                  <w:color w:val="000000"/>
                  <w:sz w:val="20"/>
                  <w:szCs w:val="20"/>
                  <w:lang w:bidi="th-TH"/>
                </w:rPr>
                <w:delText>PAINEL Q396</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7CA4A3" w14:textId="3109F604" w:rsidR="008601AF" w:rsidRPr="008601AF" w:rsidRDefault="008601AF" w:rsidP="003C2C2A">
            <w:pPr>
              <w:jc w:val="center"/>
              <w:rPr>
                <w:rFonts w:ascii="Trebuchet MS" w:hAnsi="Trebuchet MS" w:cs="Arial"/>
                <w:color w:val="000000"/>
                <w:sz w:val="20"/>
                <w:szCs w:val="20"/>
                <w:lang w:bidi="th-TH"/>
              </w:rPr>
            </w:pPr>
            <w:del w:id="16621" w:author="Philippe Hollanda - Oliveira Trust" w:date="2022-07-19T10:03:00Z">
              <w:r w:rsidRPr="008601AF" w:rsidDel="0016760B">
                <w:rPr>
                  <w:rFonts w:ascii="Trebuchet MS" w:hAnsi="Trebuchet MS" w:cs="Arial"/>
                  <w:color w:val="000000"/>
                  <w:sz w:val="20"/>
                  <w:szCs w:val="20"/>
                  <w:lang w:bidi="th-TH"/>
                </w:rPr>
                <w:delText>26/01/2021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9C4EB3D" w14:textId="641FBFB2" w:rsidR="008601AF" w:rsidRPr="008601AF" w:rsidRDefault="008601AF" w:rsidP="003C2C2A">
            <w:pPr>
              <w:jc w:val="center"/>
              <w:rPr>
                <w:rFonts w:ascii="Trebuchet MS" w:hAnsi="Trebuchet MS" w:cs="Arial"/>
                <w:color w:val="000000"/>
                <w:sz w:val="20"/>
                <w:szCs w:val="20"/>
                <w:lang w:bidi="th-TH"/>
              </w:rPr>
            </w:pPr>
            <w:del w:id="16623" w:author="Philippe Hollanda - Oliveira Trust" w:date="2022-07-19T10:03:00Z">
              <w:r w:rsidRPr="008601AF" w:rsidDel="0016760B">
                <w:rPr>
                  <w:rFonts w:ascii="Trebuchet MS" w:hAnsi="Trebuchet MS" w:cs="Arial"/>
                  <w:color w:val="000000"/>
                  <w:sz w:val="20"/>
                  <w:szCs w:val="20"/>
                  <w:lang w:bidi="th-TH"/>
                </w:rPr>
                <w:delText>R$ 44.766,44</w:delText>
              </w:r>
            </w:del>
          </w:p>
        </w:tc>
      </w:tr>
      <w:tr w:rsidR="008601AF" w:rsidRPr="008601AF" w14:paraId="7F8BE6A5" w14:textId="77777777" w:rsidTr="0016760B">
        <w:tblPrEx>
          <w:tblW w:w="5000" w:type="pct"/>
          <w:tblCellMar>
            <w:left w:w="70" w:type="dxa"/>
            <w:right w:w="70" w:type="dxa"/>
          </w:tblCellMar>
          <w:tblPrExChange w:id="16624" w:author="Philippe Hollanda - Oliveira Trust" w:date="2022-07-19T10:03:00Z">
            <w:tblPrEx>
              <w:tblW w:w="5000" w:type="pct"/>
              <w:tblCellMar>
                <w:left w:w="70" w:type="dxa"/>
                <w:right w:w="70" w:type="dxa"/>
              </w:tblCellMar>
            </w:tblPrEx>
          </w:tblPrExChange>
        </w:tblPrEx>
        <w:trPr>
          <w:trHeight w:val="1785"/>
          <w:trPrChange w:id="166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F9393F" w14:textId="01EB56A4" w:rsidR="008601AF" w:rsidRPr="008601AF" w:rsidRDefault="008601AF" w:rsidP="003C2C2A">
            <w:pPr>
              <w:jc w:val="center"/>
              <w:rPr>
                <w:rFonts w:ascii="Trebuchet MS" w:hAnsi="Trebuchet MS" w:cs="Arial"/>
                <w:color w:val="000000"/>
                <w:sz w:val="20"/>
                <w:szCs w:val="20"/>
                <w:lang w:bidi="th-TH"/>
              </w:rPr>
            </w:pPr>
            <w:del w:id="16627" w:author="Philippe Hollanda - Oliveira Trust" w:date="2022-07-19T10:03:00Z">
              <w:r w:rsidRPr="008601AF" w:rsidDel="0016760B">
                <w:rPr>
                  <w:rFonts w:ascii="Trebuchet MS" w:hAnsi="Trebuchet MS" w:cs="Arial"/>
                  <w:color w:val="000000"/>
                  <w:sz w:val="20"/>
                  <w:szCs w:val="20"/>
                  <w:lang w:bidi="th-TH"/>
                </w:rPr>
                <w:delText>AÇO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161EBF" w14:textId="31E6E4FC" w:rsidR="008601AF" w:rsidRPr="008601AF" w:rsidRDefault="008601AF" w:rsidP="003C2C2A">
            <w:pPr>
              <w:jc w:val="center"/>
              <w:rPr>
                <w:rFonts w:ascii="Trebuchet MS" w:hAnsi="Trebuchet MS" w:cs="Arial"/>
                <w:color w:val="000000"/>
                <w:sz w:val="20"/>
                <w:szCs w:val="20"/>
                <w:lang w:bidi="th-TH"/>
              </w:rPr>
            </w:pPr>
            <w:del w:id="16629" w:author="Philippe Hollanda - Oliveira Trust" w:date="2022-07-19T10:03:00Z">
              <w:r w:rsidRPr="008601AF" w:rsidDel="0016760B">
                <w:rPr>
                  <w:rFonts w:ascii="Trebuchet MS" w:hAnsi="Trebuchet MS" w:cs="Arial"/>
                  <w:color w:val="000000"/>
                  <w:sz w:val="20"/>
                  <w:szCs w:val="20"/>
                  <w:lang w:bidi="th-TH"/>
                </w:rPr>
                <w:delText>04/01/2021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A65EB3" w14:textId="542F33E6" w:rsidR="008601AF" w:rsidRPr="008601AF" w:rsidRDefault="008601AF" w:rsidP="003C2C2A">
            <w:pPr>
              <w:jc w:val="center"/>
              <w:rPr>
                <w:rFonts w:ascii="Trebuchet MS" w:hAnsi="Trebuchet MS" w:cs="Arial"/>
                <w:color w:val="000000"/>
                <w:sz w:val="20"/>
                <w:szCs w:val="20"/>
                <w:lang w:bidi="th-TH"/>
              </w:rPr>
            </w:pPr>
            <w:del w:id="16631" w:author="Philippe Hollanda - Oliveira Trust" w:date="2022-07-19T10:03:00Z">
              <w:r w:rsidRPr="008601AF" w:rsidDel="0016760B">
                <w:rPr>
                  <w:rFonts w:ascii="Trebuchet MS" w:hAnsi="Trebuchet MS" w:cs="Arial"/>
                  <w:color w:val="000000"/>
                  <w:sz w:val="20"/>
                  <w:szCs w:val="20"/>
                  <w:lang w:bidi="th-TH"/>
                </w:rPr>
                <w:delText>R$ 6.540,92</w:delText>
              </w:r>
            </w:del>
          </w:p>
        </w:tc>
      </w:tr>
      <w:tr w:rsidR="008601AF" w:rsidRPr="008601AF" w14:paraId="65839B72" w14:textId="77777777" w:rsidTr="0016760B">
        <w:tblPrEx>
          <w:tblW w:w="5000" w:type="pct"/>
          <w:tblCellMar>
            <w:left w:w="70" w:type="dxa"/>
            <w:right w:w="70" w:type="dxa"/>
          </w:tblCellMar>
          <w:tblPrExChange w:id="16632" w:author="Philippe Hollanda - Oliveira Trust" w:date="2022-07-19T10:03:00Z">
            <w:tblPrEx>
              <w:tblW w:w="5000" w:type="pct"/>
              <w:tblCellMar>
                <w:left w:w="70" w:type="dxa"/>
                <w:right w:w="70" w:type="dxa"/>
              </w:tblCellMar>
            </w:tblPrEx>
          </w:tblPrExChange>
        </w:tblPrEx>
        <w:trPr>
          <w:trHeight w:val="1785"/>
          <w:trPrChange w:id="166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1C3E41" w14:textId="4F890926" w:rsidR="008601AF" w:rsidRPr="008601AF" w:rsidRDefault="008601AF" w:rsidP="003C2C2A">
            <w:pPr>
              <w:jc w:val="center"/>
              <w:rPr>
                <w:rFonts w:ascii="Trebuchet MS" w:hAnsi="Trebuchet MS" w:cs="Arial"/>
                <w:color w:val="000000"/>
                <w:sz w:val="20"/>
                <w:szCs w:val="20"/>
                <w:lang w:bidi="th-TH"/>
              </w:rPr>
            </w:pPr>
            <w:del w:id="1663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8D1643" w14:textId="6A11FFA3" w:rsidR="008601AF" w:rsidRPr="008601AF" w:rsidRDefault="008601AF" w:rsidP="003C2C2A">
            <w:pPr>
              <w:jc w:val="center"/>
              <w:rPr>
                <w:rFonts w:ascii="Trebuchet MS" w:hAnsi="Trebuchet MS" w:cs="Arial"/>
                <w:color w:val="000000"/>
                <w:sz w:val="20"/>
                <w:szCs w:val="20"/>
                <w:lang w:bidi="th-TH"/>
              </w:rPr>
            </w:pPr>
            <w:del w:id="16637"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A9BC93B" w14:textId="3C6782CE" w:rsidR="008601AF" w:rsidRPr="008601AF" w:rsidRDefault="008601AF" w:rsidP="003C2C2A">
            <w:pPr>
              <w:jc w:val="center"/>
              <w:rPr>
                <w:rFonts w:ascii="Trebuchet MS" w:hAnsi="Trebuchet MS" w:cs="Arial"/>
                <w:color w:val="000000"/>
                <w:sz w:val="20"/>
                <w:szCs w:val="20"/>
                <w:lang w:bidi="th-TH"/>
              </w:rPr>
            </w:pPr>
            <w:del w:id="16639" w:author="Philippe Hollanda - Oliveira Trust" w:date="2022-07-19T10:03:00Z">
              <w:r w:rsidRPr="008601AF" w:rsidDel="0016760B">
                <w:rPr>
                  <w:rFonts w:ascii="Trebuchet MS" w:hAnsi="Trebuchet MS" w:cs="Arial"/>
                  <w:color w:val="000000"/>
                  <w:sz w:val="20"/>
                  <w:szCs w:val="20"/>
                  <w:lang w:bidi="th-TH"/>
                </w:rPr>
                <w:delText xml:space="preserve"> R$                      11.760,00 </w:delText>
              </w:r>
            </w:del>
          </w:p>
        </w:tc>
      </w:tr>
      <w:tr w:rsidR="008601AF" w:rsidRPr="008601AF" w14:paraId="360519E6" w14:textId="77777777" w:rsidTr="0016760B">
        <w:tblPrEx>
          <w:tblW w:w="5000" w:type="pct"/>
          <w:tblCellMar>
            <w:left w:w="70" w:type="dxa"/>
            <w:right w:w="70" w:type="dxa"/>
          </w:tblCellMar>
          <w:tblPrExChange w:id="16640" w:author="Philippe Hollanda - Oliveira Trust" w:date="2022-07-19T10:03:00Z">
            <w:tblPrEx>
              <w:tblW w:w="5000" w:type="pct"/>
              <w:tblCellMar>
                <w:left w:w="70" w:type="dxa"/>
                <w:right w:w="70" w:type="dxa"/>
              </w:tblCellMar>
            </w:tblPrEx>
          </w:tblPrExChange>
        </w:tblPrEx>
        <w:trPr>
          <w:trHeight w:val="1785"/>
          <w:trPrChange w:id="166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EF5B67" w14:textId="44F4C206" w:rsidR="008601AF" w:rsidRPr="008601AF" w:rsidRDefault="008601AF" w:rsidP="003C2C2A">
            <w:pPr>
              <w:jc w:val="center"/>
              <w:rPr>
                <w:rFonts w:ascii="Trebuchet MS" w:hAnsi="Trebuchet MS" w:cs="Arial"/>
                <w:color w:val="000000"/>
                <w:sz w:val="20"/>
                <w:szCs w:val="20"/>
                <w:lang w:bidi="th-TH"/>
              </w:rPr>
            </w:pPr>
            <w:del w:id="1664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9242FA" w14:textId="07B8507F" w:rsidR="008601AF" w:rsidRPr="008601AF" w:rsidRDefault="008601AF" w:rsidP="003C2C2A">
            <w:pPr>
              <w:jc w:val="center"/>
              <w:rPr>
                <w:rFonts w:ascii="Trebuchet MS" w:hAnsi="Trebuchet MS" w:cs="Arial"/>
                <w:color w:val="000000"/>
                <w:sz w:val="20"/>
                <w:szCs w:val="20"/>
                <w:lang w:bidi="th-TH"/>
              </w:rPr>
            </w:pPr>
            <w:del w:id="16645"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205261" w14:textId="5730D716" w:rsidR="008601AF" w:rsidRPr="008601AF" w:rsidRDefault="008601AF" w:rsidP="003C2C2A">
            <w:pPr>
              <w:jc w:val="center"/>
              <w:rPr>
                <w:rFonts w:ascii="Trebuchet MS" w:hAnsi="Trebuchet MS" w:cs="Arial"/>
                <w:color w:val="000000"/>
                <w:sz w:val="20"/>
                <w:szCs w:val="20"/>
                <w:lang w:bidi="th-TH"/>
              </w:rPr>
            </w:pPr>
            <w:del w:id="16647" w:author="Philippe Hollanda - Oliveira Trust" w:date="2022-07-19T10:03:00Z">
              <w:r w:rsidRPr="008601AF" w:rsidDel="0016760B">
                <w:rPr>
                  <w:rFonts w:ascii="Trebuchet MS" w:hAnsi="Trebuchet MS" w:cs="Arial"/>
                  <w:color w:val="000000"/>
                  <w:sz w:val="20"/>
                  <w:szCs w:val="20"/>
                  <w:lang w:bidi="th-TH"/>
                </w:rPr>
                <w:delText xml:space="preserve"> R$                           150,00 </w:delText>
              </w:r>
            </w:del>
          </w:p>
        </w:tc>
      </w:tr>
      <w:tr w:rsidR="008601AF" w:rsidRPr="008601AF" w14:paraId="3B5CA96F" w14:textId="77777777" w:rsidTr="0016760B">
        <w:tblPrEx>
          <w:tblW w:w="5000" w:type="pct"/>
          <w:tblCellMar>
            <w:left w:w="70" w:type="dxa"/>
            <w:right w:w="70" w:type="dxa"/>
          </w:tblCellMar>
          <w:tblPrExChange w:id="16648" w:author="Philippe Hollanda - Oliveira Trust" w:date="2022-07-19T10:03:00Z">
            <w:tblPrEx>
              <w:tblW w:w="5000" w:type="pct"/>
              <w:tblCellMar>
                <w:left w:w="70" w:type="dxa"/>
                <w:right w:w="70" w:type="dxa"/>
              </w:tblCellMar>
            </w:tblPrEx>
          </w:tblPrExChange>
        </w:tblPrEx>
        <w:trPr>
          <w:trHeight w:val="1785"/>
          <w:trPrChange w:id="166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BF4B0B" w14:textId="7646C3C9" w:rsidR="008601AF" w:rsidRPr="008601AF" w:rsidRDefault="008601AF" w:rsidP="003C2C2A">
            <w:pPr>
              <w:jc w:val="center"/>
              <w:rPr>
                <w:rFonts w:ascii="Trebuchet MS" w:hAnsi="Trebuchet MS" w:cs="Arial"/>
                <w:color w:val="000000"/>
                <w:sz w:val="20"/>
                <w:szCs w:val="20"/>
                <w:lang w:bidi="th-TH"/>
              </w:rPr>
            </w:pPr>
            <w:del w:id="1665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AED191" w14:textId="0C496224" w:rsidR="008601AF" w:rsidRPr="008601AF" w:rsidRDefault="008601AF" w:rsidP="003C2C2A">
            <w:pPr>
              <w:jc w:val="center"/>
              <w:rPr>
                <w:rFonts w:ascii="Trebuchet MS" w:hAnsi="Trebuchet MS" w:cs="Arial"/>
                <w:color w:val="000000"/>
                <w:sz w:val="20"/>
                <w:szCs w:val="20"/>
                <w:lang w:bidi="th-TH"/>
              </w:rPr>
            </w:pPr>
            <w:del w:id="16653"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AA8928" w14:textId="7CC42842" w:rsidR="008601AF" w:rsidRPr="008601AF" w:rsidRDefault="008601AF" w:rsidP="003C2C2A">
            <w:pPr>
              <w:jc w:val="center"/>
              <w:rPr>
                <w:rFonts w:ascii="Trebuchet MS" w:hAnsi="Trebuchet MS" w:cs="Arial"/>
                <w:color w:val="000000"/>
                <w:sz w:val="20"/>
                <w:szCs w:val="20"/>
                <w:lang w:bidi="th-TH"/>
              </w:rPr>
            </w:pPr>
            <w:del w:id="16655" w:author="Philippe Hollanda - Oliveira Trust" w:date="2022-07-19T10:03:00Z">
              <w:r w:rsidRPr="008601AF" w:rsidDel="0016760B">
                <w:rPr>
                  <w:rFonts w:ascii="Trebuchet MS" w:hAnsi="Trebuchet MS" w:cs="Arial"/>
                  <w:color w:val="000000"/>
                  <w:sz w:val="20"/>
                  <w:szCs w:val="20"/>
                  <w:lang w:bidi="th-TH"/>
                </w:rPr>
                <w:delText xml:space="preserve"> R$                        1.050,00 </w:delText>
              </w:r>
            </w:del>
          </w:p>
        </w:tc>
      </w:tr>
      <w:tr w:rsidR="008601AF" w:rsidRPr="008601AF" w14:paraId="48CF347B" w14:textId="77777777" w:rsidTr="0016760B">
        <w:tblPrEx>
          <w:tblW w:w="5000" w:type="pct"/>
          <w:tblCellMar>
            <w:left w:w="70" w:type="dxa"/>
            <w:right w:w="70" w:type="dxa"/>
          </w:tblCellMar>
          <w:tblPrExChange w:id="16656" w:author="Philippe Hollanda - Oliveira Trust" w:date="2022-07-19T10:03:00Z">
            <w:tblPrEx>
              <w:tblW w:w="5000" w:type="pct"/>
              <w:tblCellMar>
                <w:left w:w="70" w:type="dxa"/>
                <w:right w:w="70" w:type="dxa"/>
              </w:tblCellMar>
            </w:tblPrEx>
          </w:tblPrExChange>
        </w:tblPrEx>
        <w:trPr>
          <w:trHeight w:val="1785"/>
          <w:trPrChange w:id="166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DCE25C" w14:textId="7F24B5A5" w:rsidR="008601AF" w:rsidRPr="008601AF" w:rsidRDefault="008601AF" w:rsidP="003C2C2A">
            <w:pPr>
              <w:jc w:val="center"/>
              <w:rPr>
                <w:rFonts w:ascii="Trebuchet MS" w:hAnsi="Trebuchet MS" w:cs="Arial"/>
                <w:color w:val="000000"/>
                <w:sz w:val="20"/>
                <w:szCs w:val="20"/>
                <w:lang w:bidi="th-TH"/>
              </w:rPr>
            </w:pPr>
            <w:del w:id="1665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E4D7DC" w14:textId="765EB737" w:rsidR="008601AF" w:rsidRPr="008601AF" w:rsidRDefault="008601AF" w:rsidP="003C2C2A">
            <w:pPr>
              <w:jc w:val="center"/>
              <w:rPr>
                <w:rFonts w:ascii="Trebuchet MS" w:hAnsi="Trebuchet MS" w:cs="Arial"/>
                <w:color w:val="000000"/>
                <w:sz w:val="20"/>
                <w:szCs w:val="20"/>
                <w:lang w:bidi="th-TH"/>
              </w:rPr>
            </w:pPr>
            <w:del w:id="16661" w:author="Philippe Hollanda - Oliveira Trust" w:date="2022-07-19T10:03:00Z">
              <w:r w:rsidRPr="008601AF" w:rsidDel="0016760B">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39F741" w14:textId="13D1E584" w:rsidR="008601AF" w:rsidRPr="008601AF" w:rsidRDefault="008601AF" w:rsidP="003C2C2A">
            <w:pPr>
              <w:jc w:val="center"/>
              <w:rPr>
                <w:rFonts w:ascii="Trebuchet MS" w:hAnsi="Trebuchet MS" w:cs="Arial"/>
                <w:color w:val="000000"/>
                <w:sz w:val="20"/>
                <w:szCs w:val="20"/>
                <w:lang w:bidi="th-TH"/>
              </w:rPr>
            </w:pPr>
            <w:del w:id="16663" w:author="Philippe Hollanda - Oliveira Trust" w:date="2022-07-19T10:03:00Z">
              <w:r w:rsidRPr="008601AF" w:rsidDel="0016760B">
                <w:rPr>
                  <w:rFonts w:ascii="Trebuchet MS" w:hAnsi="Trebuchet MS" w:cs="Arial"/>
                  <w:color w:val="000000"/>
                  <w:sz w:val="20"/>
                  <w:szCs w:val="20"/>
                  <w:lang w:bidi="th-TH"/>
                </w:rPr>
                <w:delText xml:space="preserve"> R$                        4.576,00 </w:delText>
              </w:r>
            </w:del>
          </w:p>
        </w:tc>
      </w:tr>
      <w:tr w:rsidR="008601AF" w:rsidRPr="008601AF" w14:paraId="08F2C7CE" w14:textId="77777777" w:rsidTr="0016760B">
        <w:tblPrEx>
          <w:tblW w:w="5000" w:type="pct"/>
          <w:tblCellMar>
            <w:left w:w="70" w:type="dxa"/>
            <w:right w:w="70" w:type="dxa"/>
          </w:tblCellMar>
          <w:tblPrExChange w:id="16664" w:author="Philippe Hollanda - Oliveira Trust" w:date="2022-07-19T10:03:00Z">
            <w:tblPrEx>
              <w:tblW w:w="5000" w:type="pct"/>
              <w:tblCellMar>
                <w:left w:w="70" w:type="dxa"/>
                <w:right w:w="70" w:type="dxa"/>
              </w:tblCellMar>
            </w:tblPrEx>
          </w:tblPrExChange>
        </w:tblPrEx>
        <w:trPr>
          <w:trHeight w:val="1785"/>
          <w:trPrChange w:id="166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1D318B" w14:textId="5A8A6183" w:rsidR="008601AF" w:rsidRPr="008601AF" w:rsidRDefault="008601AF" w:rsidP="003C2C2A">
            <w:pPr>
              <w:jc w:val="center"/>
              <w:rPr>
                <w:rFonts w:ascii="Trebuchet MS" w:hAnsi="Trebuchet MS" w:cs="Arial"/>
                <w:color w:val="000000"/>
                <w:sz w:val="20"/>
                <w:szCs w:val="20"/>
                <w:lang w:bidi="th-TH"/>
              </w:rPr>
            </w:pPr>
            <w:del w:id="16667"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0279B1" w14:textId="06C54F93" w:rsidR="008601AF" w:rsidRPr="008601AF" w:rsidRDefault="008601AF" w:rsidP="003C2C2A">
            <w:pPr>
              <w:jc w:val="center"/>
              <w:rPr>
                <w:rFonts w:ascii="Trebuchet MS" w:hAnsi="Trebuchet MS" w:cs="Arial"/>
                <w:color w:val="000000"/>
                <w:sz w:val="20"/>
                <w:szCs w:val="20"/>
                <w:lang w:bidi="th-TH"/>
              </w:rPr>
            </w:pPr>
            <w:del w:id="16669" w:author="Philippe Hollanda - Oliveira Trust" w:date="2022-07-19T10:03:00Z">
              <w:r w:rsidRPr="008601AF" w:rsidDel="0016760B">
                <w:rPr>
                  <w:rFonts w:ascii="Trebuchet MS" w:hAnsi="Trebuchet MS" w:cs="Arial"/>
                  <w:color w:val="000000"/>
                  <w:sz w:val="20"/>
                  <w:szCs w:val="20"/>
                  <w:lang w:bidi="th-TH"/>
                </w:rPr>
                <w:delText>19/03/2021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0326C2" w14:textId="3E5966B0" w:rsidR="008601AF" w:rsidRPr="008601AF" w:rsidRDefault="008601AF" w:rsidP="003C2C2A">
            <w:pPr>
              <w:jc w:val="center"/>
              <w:rPr>
                <w:rFonts w:ascii="Trebuchet MS" w:hAnsi="Trebuchet MS" w:cs="Arial"/>
                <w:color w:val="000000"/>
                <w:sz w:val="20"/>
                <w:szCs w:val="20"/>
                <w:lang w:bidi="th-TH"/>
              </w:rPr>
            </w:pPr>
            <w:del w:id="16671" w:author="Philippe Hollanda - Oliveira Trust" w:date="2022-07-19T10:03:00Z">
              <w:r w:rsidRPr="008601AF" w:rsidDel="0016760B">
                <w:rPr>
                  <w:rFonts w:ascii="Trebuchet MS" w:hAnsi="Trebuchet MS" w:cs="Arial"/>
                  <w:color w:val="000000"/>
                  <w:sz w:val="20"/>
                  <w:szCs w:val="20"/>
                  <w:lang w:bidi="th-TH"/>
                </w:rPr>
                <w:delText xml:space="preserve"> R$                           176,23 </w:delText>
              </w:r>
            </w:del>
          </w:p>
        </w:tc>
      </w:tr>
      <w:tr w:rsidR="008601AF" w:rsidRPr="008601AF" w14:paraId="4E78C073" w14:textId="77777777" w:rsidTr="0016760B">
        <w:tblPrEx>
          <w:tblW w:w="5000" w:type="pct"/>
          <w:tblCellMar>
            <w:left w:w="70" w:type="dxa"/>
            <w:right w:w="70" w:type="dxa"/>
          </w:tblCellMar>
          <w:tblPrExChange w:id="16672" w:author="Philippe Hollanda - Oliveira Trust" w:date="2022-07-19T10:03:00Z">
            <w:tblPrEx>
              <w:tblW w:w="5000" w:type="pct"/>
              <w:tblCellMar>
                <w:left w:w="70" w:type="dxa"/>
                <w:right w:w="70" w:type="dxa"/>
              </w:tblCellMar>
            </w:tblPrEx>
          </w:tblPrExChange>
        </w:tblPrEx>
        <w:trPr>
          <w:trHeight w:val="1785"/>
          <w:trPrChange w:id="166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E7EFE4" w14:textId="3C82BA95" w:rsidR="008601AF" w:rsidRPr="008601AF" w:rsidRDefault="008601AF" w:rsidP="003C2C2A">
            <w:pPr>
              <w:jc w:val="center"/>
              <w:rPr>
                <w:rFonts w:ascii="Trebuchet MS" w:hAnsi="Trebuchet MS" w:cs="Arial"/>
                <w:color w:val="000000"/>
                <w:sz w:val="20"/>
                <w:szCs w:val="20"/>
                <w:lang w:bidi="th-TH"/>
              </w:rPr>
            </w:pPr>
            <w:del w:id="1667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EAF7AA" w14:textId="3CFC778A" w:rsidR="008601AF" w:rsidRPr="008601AF" w:rsidRDefault="008601AF" w:rsidP="003C2C2A">
            <w:pPr>
              <w:jc w:val="center"/>
              <w:rPr>
                <w:rFonts w:ascii="Trebuchet MS" w:hAnsi="Trebuchet MS" w:cs="Arial"/>
                <w:color w:val="000000"/>
                <w:sz w:val="20"/>
                <w:szCs w:val="20"/>
                <w:lang w:bidi="th-TH"/>
              </w:rPr>
            </w:pPr>
            <w:del w:id="16677" w:author="Philippe Hollanda - Oliveira Trust" w:date="2022-07-19T10:03:00Z">
              <w:r w:rsidRPr="008601AF" w:rsidDel="0016760B">
                <w:rPr>
                  <w:rFonts w:ascii="Trebuchet MS" w:hAnsi="Trebuchet MS" w:cs="Arial"/>
                  <w:color w:val="000000"/>
                  <w:sz w:val="20"/>
                  <w:szCs w:val="20"/>
                  <w:lang w:bidi="th-TH"/>
                </w:rPr>
                <w:delText>15/03/2021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2BF592" w14:textId="6C20AF92" w:rsidR="008601AF" w:rsidRPr="008601AF" w:rsidRDefault="008601AF" w:rsidP="003C2C2A">
            <w:pPr>
              <w:jc w:val="center"/>
              <w:rPr>
                <w:rFonts w:ascii="Trebuchet MS" w:hAnsi="Trebuchet MS" w:cs="Arial"/>
                <w:color w:val="000000"/>
                <w:sz w:val="20"/>
                <w:szCs w:val="20"/>
                <w:lang w:bidi="th-TH"/>
              </w:rPr>
            </w:pPr>
            <w:del w:id="16679" w:author="Philippe Hollanda - Oliveira Trust" w:date="2022-07-19T10:03:00Z">
              <w:r w:rsidRPr="008601AF" w:rsidDel="0016760B">
                <w:rPr>
                  <w:rFonts w:ascii="Trebuchet MS" w:hAnsi="Trebuchet MS" w:cs="Arial"/>
                  <w:color w:val="000000"/>
                  <w:sz w:val="20"/>
                  <w:szCs w:val="20"/>
                  <w:lang w:bidi="th-TH"/>
                </w:rPr>
                <w:delText xml:space="preserve"> R$                        2.058,00 </w:delText>
              </w:r>
            </w:del>
          </w:p>
        </w:tc>
      </w:tr>
      <w:tr w:rsidR="008601AF" w:rsidRPr="008601AF" w14:paraId="5D7089F9" w14:textId="77777777" w:rsidTr="0016760B">
        <w:tblPrEx>
          <w:tblW w:w="5000" w:type="pct"/>
          <w:tblCellMar>
            <w:left w:w="70" w:type="dxa"/>
            <w:right w:w="70" w:type="dxa"/>
          </w:tblCellMar>
          <w:tblPrExChange w:id="16680" w:author="Philippe Hollanda - Oliveira Trust" w:date="2022-07-19T10:03:00Z">
            <w:tblPrEx>
              <w:tblW w:w="5000" w:type="pct"/>
              <w:tblCellMar>
                <w:left w:w="70" w:type="dxa"/>
                <w:right w:w="70" w:type="dxa"/>
              </w:tblCellMar>
            </w:tblPrEx>
          </w:tblPrExChange>
        </w:tblPrEx>
        <w:trPr>
          <w:trHeight w:val="1785"/>
          <w:trPrChange w:id="166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7BD086" w14:textId="1AE57BD5" w:rsidR="008601AF" w:rsidRPr="008601AF" w:rsidRDefault="008601AF" w:rsidP="003C2C2A">
            <w:pPr>
              <w:jc w:val="center"/>
              <w:rPr>
                <w:rFonts w:ascii="Trebuchet MS" w:hAnsi="Trebuchet MS" w:cs="Arial"/>
                <w:color w:val="000000"/>
                <w:sz w:val="20"/>
                <w:szCs w:val="20"/>
                <w:lang w:bidi="th-TH"/>
              </w:rPr>
            </w:pPr>
            <w:del w:id="1668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FB68DD" w14:textId="786A239F" w:rsidR="008601AF" w:rsidRPr="008601AF" w:rsidRDefault="008601AF" w:rsidP="003C2C2A">
            <w:pPr>
              <w:jc w:val="center"/>
              <w:rPr>
                <w:rFonts w:ascii="Trebuchet MS" w:hAnsi="Trebuchet MS" w:cs="Arial"/>
                <w:color w:val="000000"/>
                <w:sz w:val="20"/>
                <w:szCs w:val="20"/>
                <w:lang w:bidi="th-TH"/>
              </w:rPr>
            </w:pPr>
            <w:del w:id="16685" w:author="Philippe Hollanda - Oliveira Trust" w:date="2022-07-19T10:03:00Z">
              <w:r w:rsidRPr="008601AF" w:rsidDel="0016760B">
                <w:rPr>
                  <w:rFonts w:ascii="Trebuchet MS" w:hAnsi="Trebuchet MS" w:cs="Arial"/>
                  <w:color w:val="000000"/>
                  <w:sz w:val="20"/>
                  <w:szCs w:val="20"/>
                  <w:lang w:bidi="th-TH"/>
                </w:rPr>
                <w:delText>24/03/2021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F2CB5D" w14:textId="7E3CAA9C" w:rsidR="008601AF" w:rsidRPr="008601AF" w:rsidRDefault="008601AF" w:rsidP="003C2C2A">
            <w:pPr>
              <w:jc w:val="center"/>
              <w:rPr>
                <w:rFonts w:ascii="Trebuchet MS" w:hAnsi="Trebuchet MS" w:cs="Arial"/>
                <w:color w:val="000000"/>
                <w:sz w:val="20"/>
                <w:szCs w:val="20"/>
                <w:lang w:bidi="th-TH"/>
              </w:rPr>
            </w:pPr>
            <w:del w:id="16687"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0B7B5DF8" w14:textId="77777777" w:rsidTr="0016760B">
        <w:tblPrEx>
          <w:tblW w:w="5000" w:type="pct"/>
          <w:tblCellMar>
            <w:left w:w="70" w:type="dxa"/>
            <w:right w:w="70" w:type="dxa"/>
          </w:tblCellMar>
          <w:tblPrExChange w:id="16688" w:author="Philippe Hollanda - Oliveira Trust" w:date="2022-07-19T10:03:00Z">
            <w:tblPrEx>
              <w:tblW w:w="5000" w:type="pct"/>
              <w:tblCellMar>
                <w:left w:w="70" w:type="dxa"/>
                <w:right w:w="70" w:type="dxa"/>
              </w:tblCellMar>
            </w:tblPrEx>
          </w:tblPrExChange>
        </w:tblPrEx>
        <w:trPr>
          <w:trHeight w:val="1785"/>
          <w:trPrChange w:id="166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69F178" w14:textId="22DE0B5C" w:rsidR="008601AF" w:rsidRPr="008601AF" w:rsidRDefault="008601AF" w:rsidP="003C2C2A">
            <w:pPr>
              <w:jc w:val="center"/>
              <w:rPr>
                <w:rFonts w:ascii="Trebuchet MS" w:hAnsi="Trebuchet MS" w:cs="Arial"/>
                <w:color w:val="000000"/>
                <w:sz w:val="20"/>
                <w:szCs w:val="20"/>
                <w:lang w:bidi="th-TH"/>
              </w:rPr>
            </w:pPr>
            <w:del w:id="1669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6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616489" w14:textId="696355C3" w:rsidR="008601AF" w:rsidRPr="008601AF" w:rsidRDefault="008601AF" w:rsidP="003C2C2A">
            <w:pPr>
              <w:jc w:val="center"/>
              <w:rPr>
                <w:rFonts w:ascii="Trebuchet MS" w:hAnsi="Trebuchet MS" w:cs="Arial"/>
                <w:color w:val="000000"/>
                <w:sz w:val="20"/>
                <w:szCs w:val="20"/>
                <w:lang w:bidi="th-TH"/>
              </w:rPr>
            </w:pPr>
            <w:del w:id="16693" w:author="Philippe Hollanda - Oliveira Trust" w:date="2022-07-19T10:03:00Z">
              <w:r w:rsidRPr="008601AF" w:rsidDel="0016760B">
                <w:rPr>
                  <w:rFonts w:ascii="Trebuchet MS" w:hAnsi="Trebuchet MS" w:cs="Arial"/>
                  <w:color w:val="000000"/>
                  <w:sz w:val="20"/>
                  <w:szCs w:val="20"/>
                  <w:lang w:bidi="th-TH"/>
                </w:rPr>
                <w:delText>24/03/2021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6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5A8A5F" w14:textId="70CC5199" w:rsidR="008601AF" w:rsidRPr="008601AF" w:rsidRDefault="008601AF" w:rsidP="003C2C2A">
            <w:pPr>
              <w:jc w:val="center"/>
              <w:rPr>
                <w:rFonts w:ascii="Trebuchet MS" w:hAnsi="Trebuchet MS" w:cs="Arial"/>
                <w:color w:val="000000"/>
                <w:sz w:val="20"/>
                <w:szCs w:val="20"/>
                <w:lang w:bidi="th-TH"/>
              </w:rPr>
            </w:pPr>
            <w:del w:id="16695"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3E8C299D" w14:textId="77777777" w:rsidTr="0016760B">
        <w:tblPrEx>
          <w:tblW w:w="5000" w:type="pct"/>
          <w:tblCellMar>
            <w:left w:w="70" w:type="dxa"/>
            <w:right w:w="70" w:type="dxa"/>
          </w:tblCellMar>
          <w:tblPrExChange w:id="16696" w:author="Philippe Hollanda - Oliveira Trust" w:date="2022-07-19T10:03:00Z">
            <w:tblPrEx>
              <w:tblW w:w="5000" w:type="pct"/>
              <w:tblCellMar>
                <w:left w:w="70" w:type="dxa"/>
                <w:right w:w="70" w:type="dxa"/>
              </w:tblCellMar>
            </w:tblPrEx>
          </w:tblPrExChange>
        </w:tblPrEx>
        <w:trPr>
          <w:trHeight w:val="1785"/>
          <w:trPrChange w:id="166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6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6D0A586" w14:textId="2FDD1A5B" w:rsidR="008601AF" w:rsidRPr="008601AF" w:rsidRDefault="008601AF" w:rsidP="003C2C2A">
            <w:pPr>
              <w:jc w:val="center"/>
              <w:rPr>
                <w:rFonts w:ascii="Trebuchet MS" w:hAnsi="Trebuchet MS" w:cs="Arial"/>
                <w:color w:val="000000"/>
                <w:sz w:val="20"/>
                <w:szCs w:val="20"/>
                <w:lang w:bidi="th-TH"/>
              </w:rPr>
            </w:pPr>
            <w:del w:id="1669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6AC285" w14:textId="66BD0BF0" w:rsidR="008601AF" w:rsidRPr="008601AF" w:rsidRDefault="008601AF" w:rsidP="003C2C2A">
            <w:pPr>
              <w:jc w:val="center"/>
              <w:rPr>
                <w:rFonts w:ascii="Trebuchet MS" w:hAnsi="Trebuchet MS" w:cs="Arial"/>
                <w:color w:val="000000"/>
                <w:sz w:val="20"/>
                <w:szCs w:val="20"/>
                <w:lang w:bidi="th-TH"/>
              </w:rPr>
            </w:pPr>
            <w:del w:id="16701" w:author="Philippe Hollanda - Oliveira Trust" w:date="2022-07-19T10:03:00Z">
              <w:r w:rsidRPr="008601AF" w:rsidDel="0016760B">
                <w:rPr>
                  <w:rFonts w:ascii="Trebuchet MS" w:hAnsi="Trebuchet MS" w:cs="Arial"/>
                  <w:color w:val="000000"/>
                  <w:sz w:val="20"/>
                  <w:szCs w:val="20"/>
                  <w:lang w:bidi="th-TH"/>
                </w:rPr>
                <w:delText>01/04/2021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B55509" w14:textId="3B668304" w:rsidR="008601AF" w:rsidRPr="008601AF" w:rsidRDefault="008601AF" w:rsidP="003C2C2A">
            <w:pPr>
              <w:jc w:val="center"/>
              <w:rPr>
                <w:rFonts w:ascii="Trebuchet MS" w:hAnsi="Trebuchet MS" w:cs="Arial"/>
                <w:color w:val="000000"/>
                <w:sz w:val="20"/>
                <w:szCs w:val="20"/>
                <w:lang w:bidi="th-TH"/>
              </w:rPr>
            </w:pPr>
            <w:del w:id="16703" w:author="Philippe Hollanda - Oliveira Trust" w:date="2022-07-19T10:03:00Z">
              <w:r w:rsidRPr="008601AF" w:rsidDel="0016760B">
                <w:rPr>
                  <w:rFonts w:ascii="Trebuchet MS" w:hAnsi="Trebuchet MS" w:cs="Arial"/>
                  <w:color w:val="000000"/>
                  <w:sz w:val="20"/>
                  <w:szCs w:val="20"/>
                  <w:lang w:bidi="th-TH"/>
                </w:rPr>
                <w:delText xml:space="preserve"> R$                        4.984,50 </w:delText>
              </w:r>
            </w:del>
          </w:p>
        </w:tc>
      </w:tr>
      <w:tr w:rsidR="008601AF" w:rsidRPr="008601AF" w14:paraId="2C997076" w14:textId="77777777" w:rsidTr="0016760B">
        <w:tblPrEx>
          <w:tblW w:w="5000" w:type="pct"/>
          <w:tblCellMar>
            <w:left w:w="70" w:type="dxa"/>
            <w:right w:w="70" w:type="dxa"/>
          </w:tblCellMar>
          <w:tblPrExChange w:id="16704" w:author="Philippe Hollanda - Oliveira Trust" w:date="2022-07-19T10:03:00Z">
            <w:tblPrEx>
              <w:tblW w:w="5000" w:type="pct"/>
              <w:tblCellMar>
                <w:left w:w="70" w:type="dxa"/>
                <w:right w:w="70" w:type="dxa"/>
              </w:tblCellMar>
            </w:tblPrEx>
          </w:tblPrExChange>
        </w:tblPrEx>
        <w:trPr>
          <w:trHeight w:val="1785"/>
          <w:trPrChange w:id="167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2542BB" w14:textId="7EF7BA44" w:rsidR="008601AF" w:rsidRPr="008601AF" w:rsidRDefault="008601AF" w:rsidP="003C2C2A">
            <w:pPr>
              <w:jc w:val="center"/>
              <w:rPr>
                <w:rFonts w:ascii="Trebuchet MS" w:hAnsi="Trebuchet MS" w:cs="Arial"/>
                <w:color w:val="000000"/>
                <w:sz w:val="20"/>
                <w:szCs w:val="20"/>
                <w:lang w:bidi="th-TH"/>
              </w:rPr>
            </w:pPr>
            <w:del w:id="16707"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7DB97B" w14:textId="188344EB" w:rsidR="008601AF" w:rsidRPr="008601AF" w:rsidRDefault="008601AF" w:rsidP="003C2C2A">
            <w:pPr>
              <w:jc w:val="center"/>
              <w:rPr>
                <w:rFonts w:ascii="Trebuchet MS" w:hAnsi="Trebuchet MS" w:cs="Arial"/>
                <w:color w:val="000000"/>
                <w:sz w:val="20"/>
                <w:szCs w:val="20"/>
                <w:lang w:bidi="th-TH"/>
              </w:rPr>
            </w:pPr>
            <w:del w:id="16709" w:author="Philippe Hollanda - Oliveira Trust" w:date="2022-07-19T10:03:00Z">
              <w:r w:rsidRPr="008601AF" w:rsidDel="0016760B">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4416A58" w14:textId="5048EB9A" w:rsidR="008601AF" w:rsidRPr="008601AF" w:rsidRDefault="008601AF" w:rsidP="003C2C2A">
            <w:pPr>
              <w:jc w:val="center"/>
              <w:rPr>
                <w:rFonts w:ascii="Trebuchet MS" w:hAnsi="Trebuchet MS" w:cs="Arial"/>
                <w:color w:val="000000"/>
                <w:sz w:val="20"/>
                <w:szCs w:val="20"/>
                <w:lang w:bidi="th-TH"/>
              </w:rPr>
            </w:pPr>
            <w:del w:id="16711" w:author="Philippe Hollanda - Oliveira Trust" w:date="2022-07-19T10:03:00Z">
              <w:r w:rsidRPr="008601AF" w:rsidDel="0016760B">
                <w:rPr>
                  <w:rFonts w:ascii="Trebuchet MS" w:hAnsi="Trebuchet MS" w:cs="Arial"/>
                  <w:color w:val="000000"/>
                  <w:sz w:val="20"/>
                  <w:szCs w:val="20"/>
                  <w:lang w:bidi="th-TH"/>
                </w:rPr>
                <w:delText xml:space="preserve"> R$                        1.416,00 </w:delText>
              </w:r>
            </w:del>
          </w:p>
        </w:tc>
      </w:tr>
      <w:tr w:rsidR="008601AF" w:rsidRPr="008601AF" w14:paraId="26FCAA03" w14:textId="77777777" w:rsidTr="0016760B">
        <w:tblPrEx>
          <w:tblW w:w="5000" w:type="pct"/>
          <w:tblCellMar>
            <w:left w:w="70" w:type="dxa"/>
            <w:right w:w="70" w:type="dxa"/>
          </w:tblCellMar>
          <w:tblPrExChange w:id="16712" w:author="Philippe Hollanda - Oliveira Trust" w:date="2022-07-19T10:03:00Z">
            <w:tblPrEx>
              <w:tblW w:w="5000" w:type="pct"/>
              <w:tblCellMar>
                <w:left w:w="70" w:type="dxa"/>
                <w:right w:w="70" w:type="dxa"/>
              </w:tblCellMar>
            </w:tblPrEx>
          </w:tblPrExChange>
        </w:tblPrEx>
        <w:trPr>
          <w:trHeight w:val="1785"/>
          <w:trPrChange w:id="167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7C2514" w14:textId="1512880E" w:rsidR="008601AF" w:rsidRPr="008601AF" w:rsidRDefault="008601AF" w:rsidP="003C2C2A">
            <w:pPr>
              <w:jc w:val="center"/>
              <w:rPr>
                <w:rFonts w:ascii="Trebuchet MS" w:hAnsi="Trebuchet MS" w:cs="Arial"/>
                <w:color w:val="000000"/>
                <w:sz w:val="20"/>
                <w:szCs w:val="20"/>
                <w:lang w:bidi="th-TH"/>
              </w:rPr>
            </w:pPr>
            <w:del w:id="1671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A72B4F" w14:textId="4018DE3C" w:rsidR="008601AF" w:rsidRPr="008601AF" w:rsidRDefault="008601AF" w:rsidP="003C2C2A">
            <w:pPr>
              <w:jc w:val="center"/>
              <w:rPr>
                <w:rFonts w:ascii="Trebuchet MS" w:hAnsi="Trebuchet MS" w:cs="Arial"/>
                <w:color w:val="000000"/>
                <w:sz w:val="20"/>
                <w:szCs w:val="20"/>
                <w:lang w:bidi="th-TH"/>
              </w:rPr>
            </w:pPr>
            <w:del w:id="16717" w:author="Philippe Hollanda - Oliveira Trust" w:date="2022-07-19T10:03:00Z">
              <w:r w:rsidRPr="008601AF" w:rsidDel="0016760B">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3554A2" w14:textId="00B1CD2D" w:rsidR="008601AF" w:rsidRPr="008601AF" w:rsidRDefault="008601AF" w:rsidP="003C2C2A">
            <w:pPr>
              <w:jc w:val="center"/>
              <w:rPr>
                <w:rFonts w:ascii="Trebuchet MS" w:hAnsi="Trebuchet MS" w:cs="Arial"/>
                <w:color w:val="000000"/>
                <w:sz w:val="20"/>
                <w:szCs w:val="20"/>
                <w:lang w:bidi="th-TH"/>
              </w:rPr>
            </w:pPr>
            <w:del w:id="16719" w:author="Philippe Hollanda - Oliveira Trust" w:date="2022-07-19T10:03:00Z">
              <w:r w:rsidRPr="008601AF" w:rsidDel="0016760B">
                <w:rPr>
                  <w:rFonts w:ascii="Trebuchet MS" w:hAnsi="Trebuchet MS" w:cs="Arial"/>
                  <w:color w:val="000000"/>
                  <w:sz w:val="20"/>
                  <w:szCs w:val="20"/>
                  <w:lang w:bidi="th-TH"/>
                </w:rPr>
                <w:delText xml:space="preserve"> R$                           350,00 </w:delText>
              </w:r>
            </w:del>
          </w:p>
        </w:tc>
      </w:tr>
      <w:tr w:rsidR="008601AF" w:rsidRPr="008601AF" w14:paraId="7815B566" w14:textId="77777777" w:rsidTr="0016760B">
        <w:tblPrEx>
          <w:tblW w:w="5000" w:type="pct"/>
          <w:tblCellMar>
            <w:left w:w="70" w:type="dxa"/>
            <w:right w:w="70" w:type="dxa"/>
          </w:tblCellMar>
          <w:tblPrExChange w:id="16720" w:author="Philippe Hollanda - Oliveira Trust" w:date="2022-07-19T10:03:00Z">
            <w:tblPrEx>
              <w:tblW w:w="5000" w:type="pct"/>
              <w:tblCellMar>
                <w:left w:w="70" w:type="dxa"/>
                <w:right w:w="70" w:type="dxa"/>
              </w:tblCellMar>
            </w:tblPrEx>
          </w:tblPrExChange>
        </w:tblPrEx>
        <w:trPr>
          <w:trHeight w:val="1785"/>
          <w:trPrChange w:id="167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1302CA" w14:textId="158EDD3F" w:rsidR="008601AF" w:rsidRPr="008601AF" w:rsidRDefault="008601AF" w:rsidP="003C2C2A">
            <w:pPr>
              <w:jc w:val="center"/>
              <w:rPr>
                <w:rFonts w:ascii="Trebuchet MS" w:hAnsi="Trebuchet MS" w:cs="Arial"/>
                <w:color w:val="000000"/>
                <w:sz w:val="20"/>
                <w:szCs w:val="20"/>
                <w:lang w:bidi="th-TH"/>
              </w:rPr>
            </w:pPr>
            <w:del w:id="1672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5EE715" w14:textId="55AAD3DE" w:rsidR="008601AF" w:rsidRPr="008601AF" w:rsidRDefault="008601AF" w:rsidP="003C2C2A">
            <w:pPr>
              <w:jc w:val="center"/>
              <w:rPr>
                <w:rFonts w:ascii="Trebuchet MS" w:hAnsi="Trebuchet MS" w:cs="Arial"/>
                <w:sz w:val="20"/>
                <w:szCs w:val="20"/>
                <w:lang w:bidi="th-TH"/>
              </w:rPr>
            </w:pPr>
            <w:del w:id="16725" w:author="Philippe Hollanda - Oliveira Trust" w:date="2022-07-19T10:03:00Z">
              <w:r w:rsidRPr="008601AF" w:rsidDel="0016760B">
                <w:rPr>
                  <w:rFonts w:ascii="Trebuchet MS" w:hAnsi="Trebuchet MS" w:cs="Arial"/>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D3F973" w14:textId="02FA4161" w:rsidR="008601AF" w:rsidRPr="008601AF" w:rsidRDefault="008601AF" w:rsidP="003C2C2A">
            <w:pPr>
              <w:jc w:val="center"/>
              <w:rPr>
                <w:rFonts w:ascii="Trebuchet MS" w:hAnsi="Trebuchet MS" w:cs="Arial"/>
                <w:sz w:val="20"/>
                <w:szCs w:val="20"/>
                <w:lang w:bidi="th-TH"/>
              </w:rPr>
            </w:pPr>
            <w:del w:id="16727" w:author="Philippe Hollanda - Oliveira Trust" w:date="2022-07-19T10:03:00Z">
              <w:r w:rsidRPr="008601AF" w:rsidDel="0016760B">
                <w:rPr>
                  <w:rFonts w:ascii="Trebuchet MS" w:hAnsi="Trebuchet MS" w:cs="Arial"/>
                  <w:sz w:val="20"/>
                  <w:szCs w:val="20"/>
                  <w:lang w:bidi="th-TH"/>
                </w:rPr>
                <w:delText xml:space="preserve"> R$                      20.898,00 </w:delText>
              </w:r>
            </w:del>
          </w:p>
        </w:tc>
      </w:tr>
      <w:tr w:rsidR="008601AF" w:rsidRPr="008601AF" w14:paraId="051255A2" w14:textId="77777777" w:rsidTr="0016760B">
        <w:tblPrEx>
          <w:tblW w:w="5000" w:type="pct"/>
          <w:tblCellMar>
            <w:left w:w="70" w:type="dxa"/>
            <w:right w:w="70" w:type="dxa"/>
          </w:tblCellMar>
          <w:tblPrExChange w:id="16728" w:author="Philippe Hollanda - Oliveira Trust" w:date="2022-07-19T10:03:00Z">
            <w:tblPrEx>
              <w:tblW w:w="5000" w:type="pct"/>
              <w:tblCellMar>
                <w:left w:w="70" w:type="dxa"/>
                <w:right w:w="70" w:type="dxa"/>
              </w:tblCellMar>
            </w:tblPrEx>
          </w:tblPrExChange>
        </w:tblPrEx>
        <w:trPr>
          <w:trHeight w:val="1785"/>
          <w:trPrChange w:id="167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DCF75F" w14:textId="42380BC1" w:rsidR="008601AF" w:rsidRPr="008601AF" w:rsidRDefault="008601AF" w:rsidP="003C2C2A">
            <w:pPr>
              <w:jc w:val="center"/>
              <w:rPr>
                <w:rFonts w:ascii="Trebuchet MS" w:hAnsi="Trebuchet MS" w:cs="Arial"/>
                <w:color w:val="000000"/>
                <w:sz w:val="20"/>
                <w:szCs w:val="20"/>
                <w:lang w:bidi="th-TH"/>
              </w:rPr>
            </w:pPr>
            <w:del w:id="1673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0AF84F" w14:textId="04A17CA9" w:rsidR="008601AF" w:rsidRPr="008601AF" w:rsidRDefault="008601AF" w:rsidP="003C2C2A">
            <w:pPr>
              <w:jc w:val="center"/>
              <w:rPr>
                <w:rFonts w:ascii="Trebuchet MS" w:hAnsi="Trebuchet MS" w:cs="Arial"/>
                <w:color w:val="000000"/>
                <w:sz w:val="20"/>
                <w:szCs w:val="20"/>
                <w:lang w:bidi="th-TH"/>
              </w:rPr>
            </w:pPr>
            <w:del w:id="16733"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E4F831" w14:textId="24CA6C17" w:rsidR="008601AF" w:rsidRPr="008601AF" w:rsidRDefault="008601AF" w:rsidP="003C2C2A">
            <w:pPr>
              <w:jc w:val="center"/>
              <w:rPr>
                <w:rFonts w:ascii="Trebuchet MS" w:hAnsi="Trebuchet MS" w:cs="Arial"/>
                <w:color w:val="000000"/>
                <w:sz w:val="20"/>
                <w:szCs w:val="20"/>
                <w:lang w:bidi="th-TH"/>
              </w:rPr>
            </w:pPr>
            <w:del w:id="16735" w:author="Philippe Hollanda - Oliveira Trust" w:date="2022-07-19T10:03:00Z">
              <w:r w:rsidRPr="008601AF" w:rsidDel="0016760B">
                <w:rPr>
                  <w:rFonts w:ascii="Trebuchet MS" w:hAnsi="Trebuchet MS" w:cs="Arial"/>
                  <w:color w:val="000000"/>
                  <w:sz w:val="20"/>
                  <w:szCs w:val="20"/>
                  <w:lang w:bidi="th-TH"/>
                </w:rPr>
                <w:delText xml:space="preserve"> R$                        2.075,00 </w:delText>
              </w:r>
            </w:del>
          </w:p>
        </w:tc>
      </w:tr>
      <w:tr w:rsidR="008601AF" w:rsidRPr="008601AF" w14:paraId="2AEA04A1" w14:textId="77777777" w:rsidTr="0016760B">
        <w:tblPrEx>
          <w:tblW w:w="5000" w:type="pct"/>
          <w:tblCellMar>
            <w:left w:w="70" w:type="dxa"/>
            <w:right w:w="70" w:type="dxa"/>
          </w:tblCellMar>
          <w:tblPrExChange w:id="16736" w:author="Philippe Hollanda - Oliveira Trust" w:date="2022-07-19T10:03:00Z">
            <w:tblPrEx>
              <w:tblW w:w="5000" w:type="pct"/>
              <w:tblCellMar>
                <w:left w:w="70" w:type="dxa"/>
                <w:right w:w="70" w:type="dxa"/>
              </w:tblCellMar>
            </w:tblPrEx>
          </w:tblPrExChange>
        </w:tblPrEx>
        <w:trPr>
          <w:trHeight w:val="1785"/>
          <w:trPrChange w:id="167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6BD58F" w14:textId="7D694371" w:rsidR="008601AF" w:rsidRPr="008601AF" w:rsidRDefault="008601AF" w:rsidP="003C2C2A">
            <w:pPr>
              <w:jc w:val="center"/>
              <w:rPr>
                <w:rFonts w:ascii="Trebuchet MS" w:hAnsi="Trebuchet MS" w:cs="Arial"/>
                <w:color w:val="000000"/>
                <w:sz w:val="20"/>
                <w:szCs w:val="20"/>
                <w:lang w:bidi="th-TH"/>
              </w:rPr>
            </w:pPr>
            <w:del w:id="16739"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ECA125" w14:textId="3D09B55A" w:rsidR="008601AF" w:rsidRPr="008601AF" w:rsidRDefault="008601AF" w:rsidP="003C2C2A">
            <w:pPr>
              <w:jc w:val="center"/>
              <w:rPr>
                <w:rFonts w:ascii="Trebuchet MS" w:hAnsi="Trebuchet MS" w:cs="Arial"/>
                <w:color w:val="000000"/>
                <w:sz w:val="20"/>
                <w:szCs w:val="20"/>
                <w:lang w:bidi="th-TH"/>
              </w:rPr>
            </w:pPr>
            <w:del w:id="16741" w:author="Philippe Hollanda - Oliveira Trust" w:date="2022-07-19T10:03:00Z">
              <w:r w:rsidRPr="008601AF" w:rsidDel="0016760B">
                <w:rPr>
                  <w:rFonts w:ascii="Trebuchet MS" w:hAnsi="Trebuchet MS" w:cs="Arial"/>
                  <w:color w:val="000000"/>
                  <w:sz w:val="20"/>
                  <w:szCs w:val="20"/>
                  <w:lang w:bidi="th-TH"/>
                </w:rPr>
                <w:delText>01/04/2021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EEEC3F" w14:textId="7B27B2F7" w:rsidR="008601AF" w:rsidRPr="008601AF" w:rsidRDefault="008601AF" w:rsidP="003C2C2A">
            <w:pPr>
              <w:jc w:val="center"/>
              <w:rPr>
                <w:rFonts w:ascii="Trebuchet MS" w:hAnsi="Trebuchet MS" w:cs="Arial"/>
                <w:color w:val="000000"/>
                <w:sz w:val="20"/>
                <w:szCs w:val="20"/>
                <w:lang w:bidi="th-TH"/>
              </w:rPr>
            </w:pPr>
            <w:del w:id="16743" w:author="Philippe Hollanda - Oliveira Trust" w:date="2022-07-19T10:03:00Z">
              <w:r w:rsidRPr="008601AF" w:rsidDel="0016760B">
                <w:rPr>
                  <w:rFonts w:ascii="Trebuchet MS" w:hAnsi="Trebuchet MS" w:cs="Arial"/>
                  <w:color w:val="000000"/>
                  <w:sz w:val="20"/>
                  <w:szCs w:val="20"/>
                  <w:lang w:bidi="th-TH"/>
                </w:rPr>
                <w:delText xml:space="preserve"> R$                        2.380,00 </w:delText>
              </w:r>
            </w:del>
          </w:p>
        </w:tc>
      </w:tr>
      <w:tr w:rsidR="008601AF" w:rsidRPr="008601AF" w14:paraId="3CC3F417" w14:textId="77777777" w:rsidTr="0016760B">
        <w:tblPrEx>
          <w:tblW w:w="5000" w:type="pct"/>
          <w:tblCellMar>
            <w:left w:w="70" w:type="dxa"/>
            <w:right w:w="70" w:type="dxa"/>
          </w:tblCellMar>
          <w:tblPrExChange w:id="16744" w:author="Philippe Hollanda - Oliveira Trust" w:date="2022-07-19T10:03:00Z">
            <w:tblPrEx>
              <w:tblW w:w="5000" w:type="pct"/>
              <w:tblCellMar>
                <w:left w:w="70" w:type="dxa"/>
                <w:right w:w="70" w:type="dxa"/>
              </w:tblCellMar>
            </w:tblPrEx>
          </w:tblPrExChange>
        </w:tblPrEx>
        <w:trPr>
          <w:trHeight w:val="1785"/>
          <w:trPrChange w:id="167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C062DC" w14:textId="6F4FED9C" w:rsidR="008601AF" w:rsidRPr="008601AF" w:rsidRDefault="008601AF" w:rsidP="003C2C2A">
            <w:pPr>
              <w:jc w:val="center"/>
              <w:rPr>
                <w:rFonts w:ascii="Trebuchet MS" w:hAnsi="Trebuchet MS" w:cs="Arial"/>
                <w:color w:val="000000"/>
                <w:sz w:val="20"/>
                <w:szCs w:val="20"/>
                <w:lang w:bidi="th-TH"/>
              </w:rPr>
            </w:pPr>
            <w:del w:id="1674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9D91F9" w14:textId="0E6261D5" w:rsidR="008601AF" w:rsidRPr="008601AF" w:rsidRDefault="008601AF" w:rsidP="003C2C2A">
            <w:pPr>
              <w:jc w:val="center"/>
              <w:rPr>
                <w:rFonts w:ascii="Trebuchet MS" w:hAnsi="Trebuchet MS" w:cs="Arial"/>
                <w:color w:val="000000"/>
                <w:sz w:val="20"/>
                <w:szCs w:val="20"/>
                <w:lang w:bidi="th-TH"/>
              </w:rPr>
            </w:pPr>
            <w:del w:id="16749" w:author="Philippe Hollanda - Oliveira Trust" w:date="2022-07-19T10:03:00Z">
              <w:r w:rsidRPr="008601AF" w:rsidDel="0016760B">
                <w:rPr>
                  <w:rFonts w:ascii="Trebuchet MS" w:hAnsi="Trebuchet MS" w:cs="Arial"/>
                  <w:color w:val="000000"/>
                  <w:sz w:val="20"/>
                  <w:szCs w:val="20"/>
                  <w:lang w:bidi="th-TH"/>
                </w:rPr>
                <w:delText>22/03/2021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8F5E7A1" w14:textId="4A4D311F" w:rsidR="008601AF" w:rsidRPr="008601AF" w:rsidRDefault="008601AF" w:rsidP="003C2C2A">
            <w:pPr>
              <w:jc w:val="center"/>
              <w:rPr>
                <w:rFonts w:ascii="Trebuchet MS" w:hAnsi="Trebuchet MS" w:cs="Arial"/>
                <w:color w:val="000000"/>
                <w:sz w:val="20"/>
                <w:szCs w:val="20"/>
                <w:lang w:bidi="th-TH"/>
              </w:rPr>
            </w:pPr>
            <w:del w:id="16751" w:author="Philippe Hollanda - Oliveira Trust" w:date="2022-07-19T10:03:00Z">
              <w:r w:rsidRPr="008601AF" w:rsidDel="0016760B">
                <w:rPr>
                  <w:rFonts w:ascii="Trebuchet MS" w:hAnsi="Trebuchet MS" w:cs="Arial"/>
                  <w:color w:val="000000"/>
                  <w:sz w:val="20"/>
                  <w:szCs w:val="20"/>
                  <w:lang w:bidi="th-TH"/>
                </w:rPr>
                <w:delText xml:space="preserve"> R$                        4.576,00 </w:delText>
              </w:r>
            </w:del>
          </w:p>
        </w:tc>
      </w:tr>
      <w:tr w:rsidR="008601AF" w:rsidRPr="008601AF" w14:paraId="5BCD0FF7" w14:textId="77777777" w:rsidTr="0016760B">
        <w:tblPrEx>
          <w:tblW w:w="5000" w:type="pct"/>
          <w:tblCellMar>
            <w:left w:w="70" w:type="dxa"/>
            <w:right w:w="70" w:type="dxa"/>
          </w:tblCellMar>
          <w:tblPrExChange w:id="16752" w:author="Philippe Hollanda - Oliveira Trust" w:date="2022-07-19T10:03:00Z">
            <w:tblPrEx>
              <w:tblW w:w="5000" w:type="pct"/>
              <w:tblCellMar>
                <w:left w:w="70" w:type="dxa"/>
                <w:right w:w="70" w:type="dxa"/>
              </w:tblCellMar>
            </w:tblPrEx>
          </w:tblPrExChange>
        </w:tblPrEx>
        <w:trPr>
          <w:trHeight w:val="1785"/>
          <w:trPrChange w:id="167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77DFB6" w14:textId="2409B5D6" w:rsidR="008601AF" w:rsidRPr="008601AF" w:rsidRDefault="008601AF" w:rsidP="003C2C2A">
            <w:pPr>
              <w:jc w:val="center"/>
              <w:rPr>
                <w:rFonts w:ascii="Trebuchet MS" w:hAnsi="Trebuchet MS" w:cs="Arial"/>
                <w:color w:val="000000"/>
                <w:sz w:val="20"/>
                <w:szCs w:val="20"/>
                <w:lang w:bidi="th-TH"/>
              </w:rPr>
            </w:pPr>
            <w:del w:id="16755"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CE1C4A" w14:textId="176DE2FD" w:rsidR="008601AF" w:rsidRPr="008601AF" w:rsidRDefault="008601AF" w:rsidP="003C2C2A">
            <w:pPr>
              <w:jc w:val="center"/>
              <w:rPr>
                <w:rFonts w:ascii="Trebuchet MS" w:hAnsi="Trebuchet MS" w:cs="Arial"/>
                <w:color w:val="000000"/>
                <w:sz w:val="20"/>
                <w:szCs w:val="20"/>
                <w:lang w:bidi="th-TH"/>
              </w:rPr>
            </w:pPr>
            <w:del w:id="16757" w:author="Philippe Hollanda - Oliveira Trust" w:date="2022-07-19T10:03:00Z">
              <w:r w:rsidRPr="008601AF" w:rsidDel="0016760B">
                <w:rPr>
                  <w:rFonts w:ascii="Trebuchet MS" w:hAnsi="Trebuchet MS" w:cs="Arial"/>
                  <w:color w:val="000000"/>
                  <w:sz w:val="20"/>
                  <w:szCs w:val="20"/>
                  <w:lang w:bidi="th-TH"/>
                </w:rPr>
                <w:delText>01/04/2021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200E30" w14:textId="685B7394" w:rsidR="008601AF" w:rsidRPr="008601AF" w:rsidRDefault="008601AF" w:rsidP="003C2C2A">
            <w:pPr>
              <w:jc w:val="center"/>
              <w:rPr>
                <w:rFonts w:ascii="Trebuchet MS" w:hAnsi="Trebuchet MS" w:cs="Arial"/>
                <w:color w:val="000000"/>
                <w:sz w:val="20"/>
                <w:szCs w:val="20"/>
                <w:lang w:bidi="th-TH"/>
              </w:rPr>
            </w:pPr>
            <w:del w:id="16759" w:author="Philippe Hollanda - Oliveira Trust" w:date="2022-07-19T10:03:00Z">
              <w:r w:rsidRPr="008601AF" w:rsidDel="0016760B">
                <w:rPr>
                  <w:rFonts w:ascii="Trebuchet MS" w:hAnsi="Trebuchet MS" w:cs="Arial"/>
                  <w:color w:val="000000"/>
                  <w:sz w:val="20"/>
                  <w:szCs w:val="20"/>
                  <w:lang w:bidi="th-TH"/>
                </w:rPr>
                <w:delText xml:space="preserve"> R$                      12.000,00 </w:delText>
              </w:r>
            </w:del>
          </w:p>
        </w:tc>
      </w:tr>
      <w:tr w:rsidR="008601AF" w:rsidRPr="008601AF" w14:paraId="146DB46D" w14:textId="77777777" w:rsidTr="0016760B">
        <w:tblPrEx>
          <w:tblW w:w="5000" w:type="pct"/>
          <w:tblCellMar>
            <w:left w:w="70" w:type="dxa"/>
            <w:right w:w="70" w:type="dxa"/>
          </w:tblCellMar>
          <w:tblPrExChange w:id="16760" w:author="Philippe Hollanda - Oliveira Trust" w:date="2022-07-19T10:03:00Z">
            <w:tblPrEx>
              <w:tblW w:w="5000" w:type="pct"/>
              <w:tblCellMar>
                <w:left w:w="70" w:type="dxa"/>
                <w:right w:w="70" w:type="dxa"/>
              </w:tblCellMar>
            </w:tblPrEx>
          </w:tblPrExChange>
        </w:tblPrEx>
        <w:trPr>
          <w:trHeight w:val="1785"/>
          <w:trPrChange w:id="167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EA7056" w14:textId="55058EF1" w:rsidR="008601AF" w:rsidRPr="008601AF" w:rsidRDefault="008601AF" w:rsidP="003C2C2A">
            <w:pPr>
              <w:jc w:val="center"/>
              <w:rPr>
                <w:rFonts w:ascii="Trebuchet MS" w:hAnsi="Trebuchet MS" w:cs="Arial"/>
                <w:color w:val="000000"/>
                <w:sz w:val="20"/>
                <w:szCs w:val="20"/>
                <w:lang w:bidi="th-TH"/>
              </w:rPr>
            </w:pPr>
            <w:del w:id="16763"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E48BE1" w14:textId="22E20C7B" w:rsidR="008601AF" w:rsidRPr="008601AF" w:rsidRDefault="008601AF" w:rsidP="003C2C2A">
            <w:pPr>
              <w:jc w:val="center"/>
              <w:rPr>
                <w:rFonts w:ascii="Trebuchet MS" w:hAnsi="Trebuchet MS" w:cs="Arial"/>
                <w:color w:val="000000"/>
                <w:sz w:val="20"/>
                <w:szCs w:val="20"/>
                <w:lang w:bidi="th-TH"/>
              </w:rPr>
            </w:pPr>
            <w:del w:id="16765" w:author="Philippe Hollanda - Oliveira Trust" w:date="2022-07-19T10:03:00Z">
              <w:r w:rsidRPr="008601AF" w:rsidDel="0016760B">
                <w:rPr>
                  <w:rFonts w:ascii="Trebuchet MS" w:hAnsi="Trebuchet MS" w:cs="Arial"/>
                  <w:color w:val="000000"/>
                  <w:sz w:val="20"/>
                  <w:szCs w:val="20"/>
                  <w:lang w:bidi="th-TH"/>
                </w:rPr>
                <w:delText>01/04/2021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D6FB26" w14:textId="239193DB" w:rsidR="008601AF" w:rsidRPr="008601AF" w:rsidRDefault="008601AF" w:rsidP="003C2C2A">
            <w:pPr>
              <w:jc w:val="center"/>
              <w:rPr>
                <w:rFonts w:ascii="Trebuchet MS" w:hAnsi="Trebuchet MS" w:cs="Arial"/>
                <w:color w:val="000000"/>
                <w:sz w:val="20"/>
                <w:szCs w:val="20"/>
                <w:lang w:bidi="th-TH"/>
              </w:rPr>
            </w:pPr>
            <w:del w:id="16767" w:author="Philippe Hollanda - Oliveira Trust" w:date="2022-07-19T10:03:00Z">
              <w:r w:rsidRPr="008601AF" w:rsidDel="0016760B">
                <w:rPr>
                  <w:rFonts w:ascii="Trebuchet MS" w:hAnsi="Trebuchet MS" w:cs="Arial"/>
                  <w:color w:val="000000"/>
                  <w:sz w:val="20"/>
                  <w:szCs w:val="20"/>
                  <w:lang w:bidi="th-TH"/>
                </w:rPr>
                <w:delText xml:space="preserve"> R$                      23.000,00 </w:delText>
              </w:r>
            </w:del>
          </w:p>
        </w:tc>
      </w:tr>
      <w:tr w:rsidR="008601AF" w:rsidRPr="008601AF" w14:paraId="6CFC3EC7" w14:textId="77777777" w:rsidTr="0016760B">
        <w:tblPrEx>
          <w:tblW w:w="5000" w:type="pct"/>
          <w:tblCellMar>
            <w:left w:w="70" w:type="dxa"/>
            <w:right w:w="70" w:type="dxa"/>
          </w:tblCellMar>
          <w:tblPrExChange w:id="16768" w:author="Philippe Hollanda - Oliveira Trust" w:date="2022-07-19T10:03:00Z">
            <w:tblPrEx>
              <w:tblW w:w="5000" w:type="pct"/>
              <w:tblCellMar>
                <w:left w:w="70" w:type="dxa"/>
                <w:right w:w="70" w:type="dxa"/>
              </w:tblCellMar>
            </w:tblPrEx>
          </w:tblPrExChange>
        </w:tblPrEx>
        <w:trPr>
          <w:trHeight w:val="1785"/>
          <w:trPrChange w:id="167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AF8859" w14:textId="3DEF3FD3" w:rsidR="008601AF" w:rsidRPr="008601AF" w:rsidRDefault="008601AF" w:rsidP="003C2C2A">
            <w:pPr>
              <w:jc w:val="center"/>
              <w:rPr>
                <w:rFonts w:ascii="Trebuchet MS" w:hAnsi="Trebuchet MS" w:cs="Arial"/>
                <w:color w:val="000000"/>
                <w:sz w:val="20"/>
                <w:szCs w:val="20"/>
                <w:lang w:bidi="th-TH"/>
              </w:rPr>
            </w:pPr>
            <w:del w:id="1677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0E9481" w14:textId="1469E7D3" w:rsidR="008601AF" w:rsidRPr="008601AF" w:rsidRDefault="008601AF" w:rsidP="003C2C2A">
            <w:pPr>
              <w:jc w:val="center"/>
              <w:rPr>
                <w:rFonts w:ascii="Trebuchet MS" w:hAnsi="Trebuchet MS" w:cs="Arial"/>
                <w:color w:val="000000"/>
                <w:sz w:val="20"/>
                <w:szCs w:val="20"/>
                <w:lang w:bidi="th-TH"/>
              </w:rPr>
            </w:pPr>
            <w:del w:id="16773" w:author="Philippe Hollanda - Oliveira Trust" w:date="2022-07-19T10:03:00Z">
              <w:r w:rsidRPr="008601AF" w:rsidDel="0016760B">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63C7FD" w14:textId="51499F99" w:rsidR="008601AF" w:rsidRPr="008601AF" w:rsidRDefault="008601AF" w:rsidP="003C2C2A">
            <w:pPr>
              <w:jc w:val="center"/>
              <w:rPr>
                <w:rFonts w:ascii="Trebuchet MS" w:hAnsi="Trebuchet MS" w:cs="Arial"/>
                <w:color w:val="000000"/>
                <w:sz w:val="20"/>
                <w:szCs w:val="20"/>
                <w:lang w:bidi="th-TH"/>
              </w:rPr>
            </w:pPr>
            <w:del w:id="16775" w:author="Philippe Hollanda - Oliveira Trust" w:date="2022-07-19T10:03:00Z">
              <w:r w:rsidRPr="008601AF" w:rsidDel="0016760B">
                <w:rPr>
                  <w:rFonts w:ascii="Trebuchet MS" w:hAnsi="Trebuchet MS" w:cs="Arial"/>
                  <w:color w:val="000000"/>
                  <w:sz w:val="20"/>
                  <w:szCs w:val="20"/>
                  <w:lang w:bidi="th-TH"/>
                </w:rPr>
                <w:delText xml:space="preserve"> R$                           980,00 </w:delText>
              </w:r>
            </w:del>
          </w:p>
        </w:tc>
      </w:tr>
      <w:tr w:rsidR="008601AF" w:rsidRPr="008601AF" w14:paraId="430D46DD" w14:textId="77777777" w:rsidTr="0016760B">
        <w:tblPrEx>
          <w:tblW w:w="5000" w:type="pct"/>
          <w:tblCellMar>
            <w:left w:w="70" w:type="dxa"/>
            <w:right w:w="70" w:type="dxa"/>
          </w:tblCellMar>
          <w:tblPrExChange w:id="16776" w:author="Philippe Hollanda - Oliveira Trust" w:date="2022-07-19T10:03:00Z">
            <w:tblPrEx>
              <w:tblW w:w="5000" w:type="pct"/>
              <w:tblCellMar>
                <w:left w:w="70" w:type="dxa"/>
                <w:right w:w="70" w:type="dxa"/>
              </w:tblCellMar>
            </w:tblPrEx>
          </w:tblPrExChange>
        </w:tblPrEx>
        <w:trPr>
          <w:trHeight w:val="1785"/>
          <w:trPrChange w:id="167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013A87" w14:textId="58897C8B" w:rsidR="008601AF" w:rsidRPr="008601AF" w:rsidRDefault="008601AF" w:rsidP="003C2C2A">
            <w:pPr>
              <w:jc w:val="center"/>
              <w:rPr>
                <w:rFonts w:ascii="Trebuchet MS" w:hAnsi="Trebuchet MS" w:cs="Arial"/>
                <w:color w:val="000000"/>
                <w:sz w:val="20"/>
                <w:szCs w:val="20"/>
                <w:lang w:bidi="th-TH"/>
              </w:rPr>
            </w:pPr>
            <w:del w:id="1677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2F059D" w14:textId="5952CCD9" w:rsidR="008601AF" w:rsidRPr="008601AF" w:rsidRDefault="008601AF" w:rsidP="003C2C2A">
            <w:pPr>
              <w:jc w:val="center"/>
              <w:rPr>
                <w:rFonts w:ascii="Trebuchet MS" w:hAnsi="Trebuchet MS" w:cs="Arial"/>
                <w:color w:val="000000"/>
                <w:sz w:val="20"/>
                <w:szCs w:val="20"/>
                <w:lang w:bidi="th-TH"/>
              </w:rPr>
            </w:pPr>
            <w:del w:id="16781" w:author="Philippe Hollanda - Oliveira Trust" w:date="2022-07-19T10:03:00Z">
              <w:r w:rsidRPr="008601AF" w:rsidDel="0016760B">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F73732" w14:textId="1E706802" w:rsidR="008601AF" w:rsidRPr="008601AF" w:rsidRDefault="008601AF" w:rsidP="003C2C2A">
            <w:pPr>
              <w:jc w:val="center"/>
              <w:rPr>
                <w:rFonts w:ascii="Trebuchet MS" w:hAnsi="Trebuchet MS" w:cs="Arial"/>
                <w:color w:val="000000"/>
                <w:sz w:val="20"/>
                <w:szCs w:val="20"/>
                <w:lang w:bidi="th-TH"/>
              </w:rPr>
            </w:pPr>
            <w:del w:id="16783" w:author="Philippe Hollanda - Oliveira Trust" w:date="2022-07-19T10:03:00Z">
              <w:r w:rsidRPr="008601AF" w:rsidDel="0016760B">
                <w:rPr>
                  <w:rFonts w:ascii="Trebuchet MS" w:hAnsi="Trebuchet MS" w:cs="Arial"/>
                  <w:color w:val="000000"/>
                  <w:sz w:val="20"/>
                  <w:szCs w:val="20"/>
                  <w:lang w:bidi="th-TH"/>
                </w:rPr>
                <w:delText xml:space="preserve"> R$                           290,00 </w:delText>
              </w:r>
            </w:del>
          </w:p>
        </w:tc>
      </w:tr>
      <w:tr w:rsidR="008601AF" w:rsidRPr="008601AF" w14:paraId="01750FB0" w14:textId="77777777" w:rsidTr="0016760B">
        <w:tblPrEx>
          <w:tblW w:w="5000" w:type="pct"/>
          <w:tblCellMar>
            <w:left w:w="70" w:type="dxa"/>
            <w:right w:w="70" w:type="dxa"/>
          </w:tblCellMar>
          <w:tblPrExChange w:id="16784" w:author="Philippe Hollanda - Oliveira Trust" w:date="2022-07-19T10:03:00Z">
            <w:tblPrEx>
              <w:tblW w:w="5000" w:type="pct"/>
              <w:tblCellMar>
                <w:left w:w="70" w:type="dxa"/>
                <w:right w:w="70" w:type="dxa"/>
              </w:tblCellMar>
            </w:tblPrEx>
          </w:tblPrExChange>
        </w:tblPrEx>
        <w:trPr>
          <w:trHeight w:val="1785"/>
          <w:trPrChange w:id="167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6473FC" w14:textId="76EAD607" w:rsidR="008601AF" w:rsidRPr="008601AF" w:rsidRDefault="008601AF" w:rsidP="003C2C2A">
            <w:pPr>
              <w:jc w:val="center"/>
              <w:rPr>
                <w:rFonts w:ascii="Trebuchet MS" w:hAnsi="Trebuchet MS" w:cs="Arial"/>
                <w:color w:val="000000"/>
                <w:sz w:val="20"/>
                <w:szCs w:val="20"/>
                <w:lang w:bidi="th-TH"/>
              </w:rPr>
            </w:pPr>
            <w:del w:id="1678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C2735E" w14:textId="008B3131" w:rsidR="008601AF" w:rsidRPr="008601AF" w:rsidRDefault="008601AF" w:rsidP="003C2C2A">
            <w:pPr>
              <w:jc w:val="center"/>
              <w:rPr>
                <w:rFonts w:ascii="Trebuchet MS" w:hAnsi="Trebuchet MS" w:cs="Arial"/>
                <w:color w:val="000000"/>
                <w:sz w:val="20"/>
                <w:szCs w:val="20"/>
                <w:lang w:bidi="th-TH"/>
              </w:rPr>
            </w:pPr>
            <w:del w:id="16789" w:author="Philippe Hollanda - Oliveira Trust" w:date="2022-07-19T10:03:00Z">
              <w:r w:rsidRPr="008601AF" w:rsidDel="0016760B">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D0E1D8" w14:textId="2D7BC6ED" w:rsidR="008601AF" w:rsidRPr="008601AF" w:rsidRDefault="008601AF" w:rsidP="003C2C2A">
            <w:pPr>
              <w:jc w:val="center"/>
              <w:rPr>
                <w:rFonts w:ascii="Trebuchet MS" w:hAnsi="Trebuchet MS" w:cs="Arial"/>
                <w:color w:val="000000"/>
                <w:sz w:val="20"/>
                <w:szCs w:val="20"/>
                <w:lang w:bidi="th-TH"/>
              </w:rPr>
            </w:pPr>
            <w:del w:id="16791" w:author="Philippe Hollanda - Oliveira Trust" w:date="2022-07-19T10:03:00Z">
              <w:r w:rsidRPr="008601AF" w:rsidDel="0016760B">
                <w:rPr>
                  <w:rFonts w:ascii="Trebuchet MS" w:hAnsi="Trebuchet MS" w:cs="Arial"/>
                  <w:color w:val="000000"/>
                  <w:sz w:val="20"/>
                  <w:szCs w:val="20"/>
                  <w:lang w:bidi="th-TH"/>
                </w:rPr>
                <w:delText xml:space="preserve"> R$                           391,00 </w:delText>
              </w:r>
            </w:del>
          </w:p>
        </w:tc>
      </w:tr>
      <w:tr w:rsidR="008601AF" w:rsidRPr="008601AF" w14:paraId="3B10F470" w14:textId="77777777" w:rsidTr="0016760B">
        <w:tblPrEx>
          <w:tblW w:w="5000" w:type="pct"/>
          <w:tblCellMar>
            <w:left w:w="70" w:type="dxa"/>
            <w:right w:w="70" w:type="dxa"/>
          </w:tblCellMar>
          <w:tblPrExChange w:id="16792" w:author="Philippe Hollanda - Oliveira Trust" w:date="2022-07-19T10:03:00Z">
            <w:tblPrEx>
              <w:tblW w:w="5000" w:type="pct"/>
              <w:tblCellMar>
                <w:left w:w="70" w:type="dxa"/>
                <w:right w:w="70" w:type="dxa"/>
              </w:tblCellMar>
            </w:tblPrEx>
          </w:tblPrExChange>
        </w:tblPrEx>
        <w:trPr>
          <w:trHeight w:val="1785"/>
          <w:trPrChange w:id="167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7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E77BED" w14:textId="570932FD" w:rsidR="008601AF" w:rsidRPr="008601AF" w:rsidRDefault="008601AF" w:rsidP="003C2C2A">
            <w:pPr>
              <w:jc w:val="center"/>
              <w:rPr>
                <w:rFonts w:ascii="Trebuchet MS" w:hAnsi="Trebuchet MS" w:cs="Arial"/>
                <w:color w:val="000000"/>
                <w:sz w:val="20"/>
                <w:szCs w:val="20"/>
                <w:lang w:bidi="th-TH"/>
              </w:rPr>
            </w:pPr>
            <w:del w:id="1679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7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589F44A" w14:textId="699D6A70" w:rsidR="008601AF" w:rsidRPr="008601AF" w:rsidRDefault="008601AF" w:rsidP="003C2C2A">
            <w:pPr>
              <w:jc w:val="center"/>
              <w:rPr>
                <w:rFonts w:ascii="Trebuchet MS" w:hAnsi="Trebuchet MS" w:cs="Arial"/>
                <w:color w:val="000000"/>
                <w:sz w:val="20"/>
                <w:szCs w:val="20"/>
                <w:lang w:bidi="th-TH"/>
              </w:rPr>
            </w:pPr>
            <w:del w:id="16797" w:author="Philippe Hollanda - Oliveira Trust" w:date="2022-07-19T10:03:00Z">
              <w:r w:rsidRPr="008601AF" w:rsidDel="0016760B">
                <w:rPr>
                  <w:rFonts w:ascii="Trebuchet MS" w:hAnsi="Trebuchet MS" w:cs="Arial"/>
                  <w:color w:val="000000"/>
                  <w:sz w:val="20"/>
                  <w:szCs w:val="20"/>
                  <w:lang w:bidi="th-TH"/>
                </w:rPr>
                <w:delText>30/03/2021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7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6D7AE9" w14:textId="2A21B159" w:rsidR="008601AF" w:rsidRPr="008601AF" w:rsidRDefault="008601AF" w:rsidP="003C2C2A">
            <w:pPr>
              <w:jc w:val="center"/>
              <w:rPr>
                <w:rFonts w:ascii="Trebuchet MS" w:hAnsi="Trebuchet MS" w:cs="Arial"/>
                <w:color w:val="000000"/>
                <w:sz w:val="20"/>
                <w:szCs w:val="20"/>
                <w:lang w:bidi="th-TH"/>
              </w:rPr>
            </w:pPr>
            <w:del w:id="16799" w:author="Philippe Hollanda - Oliveira Trust" w:date="2022-07-19T10:03:00Z">
              <w:r w:rsidRPr="008601AF" w:rsidDel="0016760B">
                <w:rPr>
                  <w:rFonts w:ascii="Trebuchet MS" w:hAnsi="Trebuchet MS" w:cs="Arial"/>
                  <w:color w:val="000000"/>
                  <w:sz w:val="20"/>
                  <w:szCs w:val="20"/>
                  <w:lang w:bidi="th-TH"/>
                </w:rPr>
                <w:delText xml:space="preserve"> R$                           370,00 </w:delText>
              </w:r>
            </w:del>
          </w:p>
        </w:tc>
      </w:tr>
      <w:tr w:rsidR="008601AF" w:rsidRPr="008601AF" w14:paraId="32AFC19F" w14:textId="77777777" w:rsidTr="0016760B">
        <w:tblPrEx>
          <w:tblW w:w="5000" w:type="pct"/>
          <w:tblCellMar>
            <w:left w:w="70" w:type="dxa"/>
            <w:right w:w="70" w:type="dxa"/>
          </w:tblCellMar>
          <w:tblPrExChange w:id="16800" w:author="Philippe Hollanda - Oliveira Trust" w:date="2022-07-19T10:03:00Z">
            <w:tblPrEx>
              <w:tblW w:w="5000" w:type="pct"/>
              <w:tblCellMar>
                <w:left w:w="70" w:type="dxa"/>
                <w:right w:w="70" w:type="dxa"/>
              </w:tblCellMar>
            </w:tblPrEx>
          </w:tblPrExChange>
        </w:tblPrEx>
        <w:trPr>
          <w:trHeight w:val="1785"/>
          <w:trPrChange w:id="168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7E4B7A" w14:textId="19B1E160" w:rsidR="008601AF" w:rsidRPr="008601AF" w:rsidRDefault="008601AF" w:rsidP="003C2C2A">
            <w:pPr>
              <w:jc w:val="center"/>
              <w:rPr>
                <w:rFonts w:ascii="Trebuchet MS" w:hAnsi="Trebuchet MS" w:cs="Arial"/>
                <w:color w:val="000000"/>
                <w:sz w:val="20"/>
                <w:szCs w:val="20"/>
                <w:lang w:bidi="th-TH"/>
              </w:rPr>
            </w:pPr>
            <w:del w:id="16803"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22322E" w14:textId="72C8BAC4" w:rsidR="008601AF" w:rsidRPr="008601AF" w:rsidRDefault="008601AF" w:rsidP="003C2C2A">
            <w:pPr>
              <w:jc w:val="center"/>
              <w:rPr>
                <w:rFonts w:ascii="Trebuchet MS" w:hAnsi="Trebuchet MS" w:cs="Arial"/>
                <w:color w:val="000000"/>
                <w:sz w:val="20"/>
                <w:szCs w:val="20"/>
                <w:lang w:bidi="th-TH"/>
              </w:rPr>
            </w:pPr>
            <w:del w:id="16805"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EBE4A7" w14:textId="16F5E7C2" w:rsidR="008601AF" w:rsidRPr="008601AF" w:rsidRDefault="008601AF" w:rsidP="003C2C2A">
            <w:pPr>
              <w:jc w:val="center"/>
              <w:rPr>
                <w:rFonts w:ascii="Trebuchet MS" w:hAnsi="Trebuchet MS" w:cs="Arial"/>
                <w:color w:val="000000"/>
                <w:sz w:val="20"/>
                <w:szCs w:val="20"/>
                <w:lang w:bidi="th-TH"/>
              </w:rPr>
            </w:pPr>
            <w:del w:id="16807" w:author="Philippe Hollanda - Oliveira Trust" w:date="2022-07-19T10:03:00Z">
              <w:r w:rsidRPr="008601AF" w:rsidDel="0016760B">
                <w:rPr>
                  <w:rFonts w:ascii="Trebuchet MS" w:hAnsi="Trebuchet MS" w:cs="Arial"/>
                  <w:color w:val="000000"/>
                  <w:sz w:val="20"/>
                  <w:szCs w:val="20"/>
                  <w:lang w:bidi="th-TH"/>
                </w:rPr>
                <w:delText xml:space="preserve"> R$                           412,00 </w:delText>
              </w:r>
            </w:del>
          </w:p>
        </w:tc>
      </w:tr>
      <w:tr w:rsidR="008601AF" w:rsidRPr="008601AF" w14:paraId="3C9A347B" w14:textId="77777777" w:rsidTr="0016760B">
        <w:tblPrEx>
          <w:tblW w:w="5000" w:type="pct"/>
          <w:tblCellMar>
            <w:left w:w="70" w:type="dxa"/>
            <w:right w:w="70" w:type="dxa"/>
          </w:tblCellMar>
          <w:tblPrExChange w:id="16808" w:author="Philippe Hollanda - Oliveira Trust" w:date="2022-07-19T10:03:00Z">
            <w:tblPrEx>
              <w:tblW w:w="5000" w:type="pct"/>
              <w:tblCellMar>
                <w:left w:w="70" w:type="dxa"/>
                <w:right w:w="70" w:type="dxa"/>
              </w:tblCellMar>
            </w:tblPrEx>
          </w:tblPrExChange>
        </w:tblPrEx>
        <w:trPr>
          <w:trHeight w:val="1785"/>
          <w:trPrChange w:id="168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A3BA45" w14:textId="60739121" w:rsidR="008601AF" w:rsidRPr="008601AF" w:rsidRDefault="008601AF" w:rsidP="003C2C2A">
            <w:pPr>
              <w:jc w:val="center"/>
              <w:rPr>
                <w:rFonts w:ascii="Trebuchet MS" w:hAnsi="Trebuchet MS" w:cs="Arial"/>
                <w:color w:val="000000"/>
                <w:sz w:val="20"/>
                <w:szCs w:val="20"/>
                <w:lang w:bidi="th-TH"/>
              </w:rPr>
            </w:pPr>
            <w:del w:id="16811"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32DA3CF" w14:textId="57833ACC" w:rsidR="008601AF" w:rsidRPr="008601AF" w:rsidRDefault="008601AF" w:rsidP="003C2C2A">
            <w:pPr>
              <w:jc w:val="center"/>
              <w:rPr>
                <w:rFonts w:ascii="Trebuchet MS" w:hAnsi="Trebuchet MS" w:cs="Arial"/>
                <w:color w:val="000000"/>
                <w:sz w:val="20"/>
                <w:szCs w:val="20"/>
                <w:lang w:bidi="th-TH"/>
              </w:rPr>
            </w:pPr>
            <w:del w:id="16813" w:author="Philippe Hollanda - Oliveira Trust" w:date="2022-07-19T10:03:00Z">
              <w:r w:rsidRPr="008601AF" w:rsidDel="0016760B">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F225A0" w14:textId="581FD034" w:rsidR="008601AF" w:rsidRPr="008601AF" w:rsidRDefault="008601AF" w:rsidP="003C2C2A">
            <w:pPr>
              <w:jc w:val="center"/>
              <w:rPr>
                <w:rFonts w:ascii="Trebuchet MS" w:hAnsi="Trebuchet MS" w:cs="Arial"/>
                <w:color w:val="000000"/>
                <w:sz w:val="20"/>
                <w:szCs w:val="20"/>
                <w:lang w:bidi="th-TH"/>
              </w:rPr>
            </w:pPr>
            <w:del w:id="16815" w:author="Philippe Hollanda - Oliveira Trust" w:date="2022-07-19T10:03:00Z">
              <w:r w:rsidRPr="008601AF" w:rsidDel="0016760B">
                <w:rPr>
                  <w:rFonts w:ascii="Trebuchet MS" w:hAnsi="Trebuchet MS" w:cs="Arial"/>
                  <w:color w:val="000000"/>
                  <w:sz w:val="20"/>
                  <w:szCs w:val="20"/>
                  <w:lang w:bidi="th-TH"/>
                </w:rPr>
                <w:delText xml:space="preserve"> R$                            50,00 </w:delText>
              </w:r>
            </w:del>
          </w:p>
        </w:tc>
      </w:tr>
      <w:tr w:rsidR="008601AF" w:rsidRPr="008601AF" w14:paraId="3C2CFF2D" w14:textId="77777777" w:rsidTr="0016760B">
        <w:tblPrEx>
          <w:tblW w:w="5000" w:type="pct"/>
          <w:tblCellMar>
            <w:left w:w="70" w:type="dxa"/>
            <w:right w:w="70" w:type="dxa"/>
          </w:tblCellMar>
          <w:tblPrExChange w:id="16816" w:author="Philippe Hollanda - Oliveira Trust" w:date="2022-07-19T10:03:00Z">
            <w:tblPrEx>
              <w:tblW w:w="5000" w:type="pct"/>
              <w:tblCellMar>
                <w:left w:w="70" w:type="dxa"/>
                <w:right w:w="70" w:type="dxa"/>
              </w:tblCellMar>
            </w:tblPrEx>
          </w:tblPrExChange>
        </w:tblPrEx>
        <w:trPr>
          <w:trHeight w:val="1785"/>
          <w:trPrChange w:id="168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DC25DC" w14:textId="726DBD40" w:rsidR="008601AF" w:rsidRPr="008601AF" w:rsidRDefault="008601AF" w:rsidP="003C2C2A">
            <w:pPr>
              <w:jc w:val="center"/>
              <w:rPr>
                <w:rFonts w:ascii="Trebuchet MS" w:hAnsi="Trebuchet MS" w:cs="Arial"/>
                <w:color w:val="000000"/>
                <w:sz w:val="20"/>
                <w:szCs w:val="20"/>
                <w:lang w:bidi="th-TH"/>
              </w:rPr>
            </w:pPr>
            <w:del w:id="1681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A50DDC" w14:textId="5235BBAD" w:rsidR="008601AF" w:rsidRPr="008601AF" w:rsidRDefault="008601AF" w:rsidP="003C2C2A">
            <w:pPr>
              <w:jc w:val="center"/>
              <w:rPr>
                <w:rFonts w:ascii="Trebuchet MS" w:hAnsi="Trebuchet MS" w:cs="Arial"/>
                <w:color w:val="000000"/>
                <w:sz w:val="20"/>
                <w:szCs w:val="20"/>
                <w:lang w:bidi="th-TH"/>
              </w:rPr>
            </w:pPr>
            <w:del w:id="16821" w:author="Philippe Hollanda - Oliveira Trust" w:date="2022-07-19T10:03:00Z">
              <w:r w:rsidRPr="008601AF" w:rsidDel="0016760B">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1119FD2" w14:textId="4C9383D7" w:rsidR="008601AF" w:rsidRPr="008601AF" w:rsidRDefault="008601AF" w:rsidP="003C2C2A">
            <w:pPr>
              <w:jc w:val="center"/>
              <w:rPr>
                <w:rFonts w:ascii="Trebuchet MS" w:hAnsi="Trebuchet MS" w:cs="Arial"/>
                <w:color w:val="000000"/>
                <w:sz w:val="20"/>
                <w:szCs w:val="20"/>
                <w:lang w:bidi="th-TH"/>
              </w:rPr>
            </w:pPr>
            <w:del w:id="16823" w:author="Philippe Hollanda - Oliveira Trust" w:date="2022-07-19T10:03:00Z">
              <w:r w:rsidRPr="008601AF" w:rsidDel="0016760B">
                <w:rPr>
                  <w:rFonts w:ascii="Trebuchet MS" w:hAnsi="Trebuchet MS" w:cs="Arial"/>
                  <w:color w:val="000000"/>
                  <w:sz w:val="20"/>
                  <w:szCs w:val="20"/>
                  <w:lang w:bidi="th-TH"/>
                </w:rPr>
                <w:delText xml:space="preserve"> R$                           500,00 </w:delText>
              </w:r>
            </w:del>
          </w:p>
        </w:tc>
      </w:tr>
      <w:tr w:rsidR="008601AF" w:rsidRPr="008601AF" w14:paraId="1B2C5687" w14:textId="77777777" w:rsidTr="0016760B">
        <w:tblPrEx>
          <w:tblW w:w="5000" w:type="pct"/>
          <w:tblCellMar>
            <w:left w:w="70" w:type="dxa"/>
            <w:right w:w="70" w:type="dxa"/>
          </w:tblCellMar>
          <w:tblPrExChange w:id="16824" w:author="Philippe Hollanda - Oliveira Trust" w:date="2022-07-19T10:03:00Z">
            <w:tblPrEx>
              <w:tblW w:w="5000" w:type="pct"/>
              <w:tblCellMar>
                <w:left w:w="70" w:type="dxa"/>
                <w:right w:w="70" w:type="dxa"/>
              </w:tblCellMar>
            </w:tblPrEx>
          </w:tblPrExChange>
        </w:tblPrEx>
        <w:trPr>
          <w:trHeight w:val="1785"/>
          <w:trPrChange w:id="168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462A8E" w14:textId="49BDB56A" w:rsidR="008601AF" w:rsidRPr="008601AF" w:rsidRDefault="008601AF" w:rsidP="003C2C2A">
            <w:pPr>
              <w:jc w:val="center"/>
              <w:rPr>
                <w:rFonts w:ascii="Trebuchet MS" w:hAnsi="Trebuchet MS" w:cs="Arial"/>
                <w:color w:val="000000"/>
                <w:sz w:val="20"/>
                <w:szCs w:val="20"/>
                <w:lang w:bidi="th-TH"/>
              </w:rPr>
            </w:pPr>
            <w:del w:id="1682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FDB4ED3" w14:textId="1571CC77" w:rsidR="008601AF" w:rsidRPr="008601AF" w:rsidRDefault="008601AF" w:rsidP="003C2C2A">
            <w:pPr>
              <w:jc w:val="center"/>
              <w:rPr>
                <w:rFonts w:ascii="Trebuchet MS" w:hAnsi="Trebuchet MS" w:cs="Arial"/>
                <w:color w:val="000000"/>
                <w:sz w:val="20"/>
                <w:szCs w:val="20"/>
                <w:lang w:bidi="th-TH"/>
              </w:rPr>
            </w:pPr>
            <w:del w:id="16829" w:author="Philippe Hollanda - Oliveira Trust" w:date="2022-07-19T10:03:00Z">
              <w:r w:rsidRPr="008601AF" w:rsidDel="0016760B">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6BA1D5" w14:textId="2D32EB18" w:rsidR="008601AF" w:rsidRPr="008601AF" w:rsidRDefault="008601AF" w:rsidP="003C2C2A">
            <w:pPr>
              <w:jc w:val="center"/>
              <w:rPr>
                <w:rFonts w:ascii="Trebuchet MS" w:hAnsi="Trebuchet MS" w:cs="Arial"/>
                <w:color w:val="000000"/>
                <w:sz w:val="20"/>
                <w:szCs w:val="20"/>
                <w:lang w:bidi="th-TH"/>
              </w:rPr>
            </w:pPr>
            <w:del w:id="16831" w:author="Philippe Hollanda - Oliveira Trust" w:date="2022-07-19T10:03:00Z">
              <w:r w:rsidRPr="008601AF" w:rsidDel="0016760B">
                <w:rPr>
                  <w:rFonts w:ascii="Trebuchet MS" w:hAnsi="Trebuchet MS" w:cs="Arial"/>
                  <w:color w:val="000000"/>
                  <w:sz w:val="20"/>
                  <w:szCs w:val="20"/>
                  <w:lang w:bidi="th-TH"/>
                </w:rPr>
                <w:delText xml:space="preserve"> R$                      35.088,00 </w:delText>
              </w:r>
            </w:del>
          </w:p>
        </w:tc>
      </w:tr>
      <w:tr w:rsidR="008601AF" w:rsidRPr="008601AF" w14:paraId="4BF783D2" w14:textId="77777777" w:rsidTr="0016760B">
        <w:tblPrEx>
          <w:tblW w:w="5000" w:type="pct"/>
          <w:tblCellMar>
            <w:left w:w="70" w:type="dxa"/>
            <w:right w:w="70" w:type="dxa"/>
          </w:tblCellMar>
          <w:tblPrExChange w:id="16832" w:author="Philippe Hollanda - Oliveira Trust" w:date="2022-07-19T10:03:00Z">
            <w:tblPrEx>
              <w:tblW w:w="5000" w:type="pct"/>
              <w:tblCellMar>
                <w:left w:w="70" w:type="dxa"/>
                <w:right w:w="70" w:type="dxa"/>
              </w:tblCellMar>
            </w:tblPrEx>
          </w:tblPrExChange>
        </w:tblPrEx>
        <w:trPr>
          <w:trHeight w:val="1785"/>
          <w:trPrChange w:id="168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002D1F" w14:textId="0C37B85B" w:rsidR="008601AF" w:rsidRPr="008601AF" w:rsidRDefault="008601AF" w:rsidP="003C2C2A">
            <w:pPr>
              <w:jc w:val="center"/>
              <w:rPr>
                <w:rFonts w:ascii="Trebuchet MS" w:hAnsi="Trebuchet MS" w:cs="Arial"/>
                <w:color w:val="000000"/>
                <w:sz w:val="20"/>
                <w:szCs w:val="20"/>
                <w:lang w:bidi="th-TH"/>
              </w:rPr>
            </w:pPr>
            <w:del w:id="1683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CFBAF5" w14:textId="39B5BD9B" w:rsidR="008601AF" w:rsidRPr="008601AF" w:rsidRDefault="008601AF" w:rsidP="003C2C2A">
            <w:pPr>
              <w:jc w:val="center"/>
              <w:rPr>
                <w:rFonts w:ascii="Trebuchet MS" w:hAnsi="Trebuchet MS" w:cs="Arial"/>
                <w:color w:val="000000"/>
                <w:sz w:val="20"/>
                <w:szCs w:val="20"/>
                <w:lang w:bidi="th-TH"/>
              </w:rPr>
            </w:pPr>
            <w:del w:id="16837" w:author="Philippe Hollanda - Oliveira Trust" w:date="2022-07-19T10:03:00Z">
              <w:r w:rsidRPr="008601AF" w:rsidDel="0016760B">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44016E" w14:textId="0DE58897" w:rsidR="008601AF" w:rsidRPr="008601AF" w:rsidRDefault="008601AF" w:rsidP="003C2C2A">
            <w:pPr>
              <w:jc w:val="center"/>
              <w:rPr>
                <w:rFonts w:ascii="Trebuchet MS" w:hAnsi="Trebuchet MS" w:cs="Arial"/>
                <w:color w:val="000000"/>
                <w:sz w:val="20"/>
                <w:szCs w:val="20"/>
                <w:lang w:bidi="th-TH"/>
              </w:rPr>
            </w:pPr>
            <w:del w:id="16839" w:author="Philippe Hollanda - Oliveira Trust" w:date="2022-07-19T10:03:00Z">
              <w:r w:rsidRPr="008601AF" w:rsidDel="0016760B">
                <w:rPr>
                  <w:rFonts w:ascii="Trebuchet MS" w:hAnsi="Trebuchet MS" w:cs="Arial"/>
                  <w:color w:val="000000"/>
                  <w:sz w:val="20"/>
                  <w:szCs w:val="20"/>
                  <w:lang w:bidi="th-TH"/>
                </w:rPr>
                <w:delText xml:space="preserve"> R$                        3.500,00 </w:delText>
              </w:r>
            </w:del>
          </w:p>
        </w:tc>
      </w:tr>
      <w:tr w:rsidR="008601AF" w:rsidRPr="008601AF" w14:paraId="3F837173" w14:textId="77777777" w:rsidTr="0016760B">
        <w:tblPrEx>
          <w:tblW w:w="5000" w:type="pct"/>
          <w:tblCellMar>
            <w:left w:w="70" w:type="dxa"/>
            <w:right w:w="70" w:type="dxa"/>
          </w:tblCellMar>
          <w:tblPrExChange w:id="16840" w:author="Philippe Hollanda - Oliveira Trust" w:date="2022-07-19T10:03:00Z">
            <w:tblPrEx>
              <w:tblW w:w="5000" w:type="pct"/>
              <w:tblCellMar>
                <w:left w:w="70" w:type="dxa"/>
                <w:right w:w="70" w:type="dxa"/>
              </w:tblCellMar>
            </w:tblPrEx>
          </w:tblPrExChange>
        </w:tblPrEx>
        <w:trPr>
          <w:trHeight w:val="1785"/>
          <w:trPrChange w:id="168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88E53B" w14:textId="7A47905D" w:rsidR="008601AF" w:rsidRPr="008601AF" w:rsidRDefault="008601AF" w:rsidP="003C2C2A">
            <w:pPr>
              <w:jc w:val="center"/>
              <w:rPr>
                <w:rFonts w:ascii="Trebuchet MS" w:hAnsi="Trebuchet MS" w:cs="Arial"/>
                <w:color w:val="000000"/>
                <w:sz w:val="20"/>
                <w:szCs w:val="20"/>
                <w:lang w:bidi="th-TH"/>
              </w:rPr>
            </w:pPr>
            <w:del w:id="1684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BCEFDC6" w14:textId="5FFCA4B5" w:rsidR="008601AF" w:rsidRPr="008601AF" w:rsidRDefault="008601AF" w:rsidP="003C2C2A">
            <w:pPr>
              <w:jc w:val="center"/>
              <w:rPr>
                <w:rFonts w:ascii="Trebuchet MS" w:hAnsi="Trebuchet MS" w:cs="Arial"/>
                <w:color w:val="000000"/>
                <w:sz w:val="20"/>
                <w:szCs w:val="20"/>
                <w:lang w:bidi="th-TH"/>
              </w:rPr>
            </w:pPr>
            <w:del w:id="16845" w:author="Philippe Hollanda - Oliveira Trust" w:date="2022-07-19T10:03:00Z">
              <w:r w:rsidRPr="008601AF" w:rsidDel="0016760B">
                <w:rPr>
                  <w:rFonts w:ascii="Trebuchet MS" w:hAnsi="Trebuchet MS" w:cs="Arial"/>
                  <w:color w:val="000000"/>
                  <w:sz w:val="20"/>
                  <w:szCs w:val="20"/>
                  <w:lang w:bidi="th-TH"/>
                </w:rPr>
                <w:delText>29/03/2021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EEA59CA" w14:textId="50A834C1" w:rsidR="008601AF" w:rsidRPr="008601AF" w:rsidRDefault="008601AF" w:rsidP="003C2C2A">
            <w:pPr>
              <w:jc w:val="center"/>
              <w:rPr>
                <w:rFonts w:ascii="Trebuchet MS" w:hAnsi="Trebuchet MS" w:cs="Arial"/>
                <w:color w:val="000000"/>
                <w:sz w:val="20"/>
                <w:szCs w:val="20"/>
                <w:lang w:bidi="th-TH"/>
              </w:rPr>
            </w:pPr>
            <w:del w:id="16847" w:author="Philippe Hollanda - Oliveira Trust" w:date="2022-07-19T10:03:00Z">
              <w:r w:rsidRPr="008601AF" w:rsidDel="0016760B">
                <w:rPr>
                  <w:rFonts w:ascii="Trebuchet MS" w:hAnsi="Trebuchet MS" w:cs="Arial"/>
                  <w:color w:val="000000"/>
                  <w:sz w:val="20"/>
                  <w:szCs w:val="20"/>
                  <w:lang w:bidi="th-TH"/>
                </w:rPr>
                <w:delText xml:space="preserve"> R$                           950,00 </w:delText>
              </w:r>
            </w:del>
          </w:p>
        </w:tc>
      </w:tr>
      <w:tr w:rsidR="008601AF" w:rsidRPr="008601AF" w14:paraId="64C9FF94" w14:textId="77777777" w:rsidTr="0016760B">
        <w:tblPrEx>
          <w:tblW w:w="5000" w:type="pct"/>
          <w:tblCellMar>
            <w:left w:w="70" w:type="dxa"/>
            <w:right w:w="70" w:type="dxa"/>
          </w:tblCellMar>
          <w:tblPrExChange w:id="16848" w:author="Philippe Hollanda - Oliveira Trust" w:date="2022-07-19T10:03:00Z">
            <w:tblPrEx>
              <w:tblW w:w="5000" w:type="pct"/>
              <w:tblCellMar>
                <w:left w:w="70" w:type="dxa"/>
                <w:right w:w="70" w:type="dxa"/>
              </w:tblCellMar>
            </w:tblPrEx>
          </w:tblPrExChange>
        </w:tblPrEx>
        <w:trPr>
          <w:trHeight w:val="1785"/>
          <w:trPrChange w:id="168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A4252A" w14:textId="613C9A55" w:rsidR="008601AF" w:rsidRPr="008601AF" w:rsidRDefault="008601AF" w:rsidP="003C2C2A">
            <w:pPr>
              <w:jc w:val="center"/>
              <w:rPr>
                <w:rFonts w:ascii="Trebuchet MS" w:hAnsi="Trebuchet MS" w:cs="Arial"/>
                <w:color w:val="000000"/>
                <w:sz w:val="20"/>
                <w:szCs w:val="20"/>
                <w:lang w:bidi="th-TH"/>
              </w:rPr>
            </w:pPr>
            <w:del w:id="16851"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43294AD" w14:textId="38213F3F" w:rsidR="008601AF" w:rsidRPr="008601AF" w:rsidRDefault="008601AF" w:rsidP="003C2C2A">
            <w:pPr>
              <w:jc w:val="center"/>
              <w:rPr>
                <w:rFonts w:ascii="Trebuchet MS" w:hAnsi="Trebuchet MS" w:cs="Arial"/>
                <w:color w:val="000000"/>
                <w:sz w:val="20"/>
                <w:szCs w:val="20"/>
                <w:lang w:bidi="th-TH"/>
              </w:rPr>
            </w:pPr>
            <w:del w:id="16853"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7E7136" w14:textId="267A2D1C" w:rsidR="008601AF" w:rsidRPr="008601AF" w:rsidRDefault="008601AF" w:rsidP="003C2C2A">
            <w:pPr>
              <w:jc w:val="center"/>
              <w:rPr>
                <w:rFonts w:ascii="Trebuchet MS" w:hAnsi="Trebuchet MS" w:cs="Arial"/>
                <w:color w:val="000000"/>
                <w:sz w:val="20"/>
                <w:szCs w:val="20"/>
                <w:lang w:bidi="th-TH"/>
              </w:rPr>
            </w:pPr>
            <w:del w:id="16855" w:author="Philippe Hollanda - Oliveira Trust" w:date="2022-07-19T10:03:00Z">
              <w:r w:rsidRPr="008601AF" w:rsidDel="0016760B">
                <w:rPr>
                  <w:rFonts w:ascii="Trebuchet MS" w:hAnsi="Trebuchet MS" w:cs="Arial"/>
                  <w:color w:val="000000"/>
                  <w:sz w:val="20"/>
                  <w:szCs w:val="20"/>
                  <w:lang w:bidi="th-TH"/>
                </w:rPr>
                <w:delText xml:space="preserve"> R$                      46.885,12 </w:delText>
              </w:r>
            </w:del>
          </w:p>
        </w:tc>
      </w:tr>
      <w:tr w:rsidR="008601AF" w:rsidRPr="008601AF" w14:paraId="132ABDC1" w14:textId="77777777" w:rsidTr="0016760B">
        <w:tblPrEx>
          <w:tblW w:w="5000" w:type="pct"/>
          <w:tblCellMar>
            <w:left w:w="70" w:type="dxa"/>
            <w:right w:w="70" w:type="dxa"/>
          </w:tblCellMar>
          <w:tblPrExChange w:id="16856" w:author="Philippe Hollanda - Oliveira Trust" w:date="2022-07-19T10:03:00Z">
            <w:tblPrEx>
              <w:tblW w:w="5000" w:type="pct"/>
              <w:tblCellMar>
                <w:left w:w="70" w:type="dxa"/>
                <w:right w:w="70" w:type="dxa"/>
              </w:tblCellMar>
            </w:tblPrEx>
          </w:tblPrExChange>
        </w:tblPrEx>
        <w:trPr>
          <w:trHeight w:val="1785"/>
          <w:trPrChange w:id="168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5EBE3D" w14:textId="2A715DD4" w:rsidR="008601AF" w:rsidRPr="008601AF" w:rsidRDefault="008601AF" w:rsidP="003C2C2A">
            <w:pPr>
              <w:jc w:val="center"/>
              <w:rPr>
                <w:rFonts w:ascii="Trebuchet MS" w:hAnsi="Trebuchet MS" w:cs="Arial"/>
                <w:color w:val="000000"/>
                <w:sz w:val="20"/>
                <w:szCs w:val="20"/>
                <w:lang w:bidi="th-TH"/>
              </w:rPr>
            </w:pPr>
            <w:del w:id="1685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B4EC19" w14:textId="4076D90B" w:rsidR="008601AF" w:rsidRPr="008601AF" w:rsidRDefault="008601AF" w:rsidP="003C2C2A">
            <w:pPr>
              <w:jc w:val="center"/>
              <w:rPr>
                <w:rFonts w:ascii="Trebuchet MS" w:hAnsi="Trebuchet MS" w:cs="Arial"/>
                <w:color w:val="000000"/>
                <w:sz w:val="20"/>
                <w:szCs w:val="20"/>
                <w:lang w:bidi="th-TH"/>
              </w:rPr>
            </w:pPr>
            <w:del w:id="16861"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D24EEE" w14:textId="6CF9A689" w:rsidR="008601AF" w:rsidRPr="008601AF" w:rsidRDefault="008601AF" w:rsidP="003C2C2A">
            <w:pPr>
              <w:jc w:val="center"/>
              <w:rPr>
                <w:rFonts w:ascii="Trebuchet MS" w:hAnsi="Trebuchet MS" w:cs="Arial"/>
                <w:color w:val="000000"/>
                <w:sz w:val="20"/>
                <w:szCs w:val="20"/>
                <w:lang w:bidi="th-TH"/>
              </w:rPr>
            </w:pPr>
            <w:del w:id="16863" w:author="Philippe Hollanda - Oliveira Trust" w:date="2022-07-19T10:03:00Z">
              <w:r w:rsidRPr="008601AF" w:rsidDel="0016760B">
                <w:rPr>
                  <w:rFonts w:ascii="Trebuchet MS" w:hAnsi="Trebuchet MS" w:cs="Arial"/>
                  <w:color w:val="000000"/>
                  <w:sz w:val="20"/>
                  <w:szCs w:val="20"/>
                  <w:lang w:bidi="th-TH"/>
                </w:rPr>
                <w:delText xml:space="preserve"> R$                    133.814,18 </w:delText>
              </w:r>
            </w:del>
          </w:p>
        </w:tc>
      </w:tr>
      <w:tr w:rsidR="008601AF" w:rsidRPr="008601AF" w14:paraId="4EE4FAF9" w14:textId="77777777" w:rsidTr="0016760B">
        <w:tblPrEx>
          <w:tblW w:w="5000" w:type="pct"/>
          <w:tblCellMar>
            <w:left w:w="70" w:type="dxa"/>
            <w:right w:w="70" w:type="dxa"/>
          </w:tblCellMar>
          <w:tblPrExChange w:id="16864" w:author="Philippe Hollanda - Oliveira Trust" w:date="2022-07-19T10:03:00Z">
            <w:tblPrEx>
              <w:tblW w:w="5000" w:type="pct"/>
              <w:tblCellMar>
                <w:left w:w="70" w:type="dxa"/>
                <w:right w:w="70" w:type="dxa"/>
              </w:tblCellMar>
            </w:tblPrEx>
          </w:tblPrExChange>
        </w:tblPrEx>
        <w:trPr>
          <w:trHeight w:val="1785"/>
          <w:trPrChange w:id="168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BE5EEA" w14:textId="34D2AC1D" w:rsidR="008601AF" w:rsidRPr="008601AF" w:rsidRDefault="008601AF" w:rsidP="003C2C2A">
            <w:pPr>
              <w:jc w:val="center"/>
              <w:rPr>
                <w:rFonts w:ascii="Trebuchet MS" w:hAnsi="Trebuchet MS" w:cs="Arial"/>
                <w:color w:val="000000"/>
                <w:sz w:val="20"/>
                <w:szCs w:val="20"/>
                <w:lang w:bidi="th-TH"/>
              </w:rPr>
            </w:pPr>
            <w:del w:id="1686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4C33FD" w14:textId="7F1DC9C6" w:rsidR="008601AF" w:rsidRPr="008601AF" w:rsidRDefault="008601AF" w:rsidP="003C2C2A">
            <w:pPr>
              <w:jc w:val="center"/>
              <w:rPr>
                <w:rFonts w:ascii="Trebuchet MS" w:hAnsi="Trebuchet MS" w:cs="Arial"/>
                <w:color w:val="000000"/>
                <w:sz w:val="20"/>
                <w:szCs w:val="20"/>
                <w:lang w:bidi="th-TH"/>
              </w:rPr>
            </w:pPr>
            <w:del w:id="16869" w:author="Philippe Hollanda - Oliveira Trust" w:date="2022-07-19T10:03:00Z">
              <w:r w:rsidRPr="008601AF" w:rsidDel="0016760B">
                <w:rPr>
                  <w:rFonts w:ascii="Trebuchet MS" w:hAnsi="Trebuchet MS" w:cs="Arial"/>
                  <w:color w:val="000000"/>
                  <w:sz w:val="20"/>
                  <w:szCs w:val="20"/>
                  <w:lang w:bidi="th-TH"/>
                </w:rPr>
                <w:delText>07/04/2021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7349D9" w14:textId="5A2957E5" w:rsidR="008601AF" w:rsidRPr="008601AF" w:rsidRDefault="008601AF" w:rsidP="003C2C2A">
            <w:pPr>
              <w:jc w:val="center"/>
              <w:rPr>
                <w:rFonts w:ascii="Trebuchet MS" w:hAnsi="Trebuchet MS" w:cs="Arial"/>
                <w:color w:val="000000"/>
                <w:sz w:val="20"/>
                <w:szCs w:val="20"/>
                <w:lang w:bidi="th-TH"/>
              </w:rPr>
            </w:pPr>
            <w:del w:id="16871" w:author="Philippe Hollanda - Oliveira Trust" w:date="2022-07-19T10:03:00Z">
              <w:r w:rsidRPr="008601AF" w:rsidDel="0016760B">
                <w:rPr>
                  <w:rFonts w:ascii="Trebuchet MS" w:hAnsi="Trebuchet MS" w:cs="Arial"/>
                  <w:color w:val="000000"/>
                  <w:sz w:val="20"/>
                  <w:szCs w:val="20"/>
                  <w:lang w:bidi="th-TH"/>
                </w:rPr>
                <w:delText xml:space="preserve"> R$                           500,00 </w:delText>
              </w:r>
            </w:del>
          </w:p>
        </w:tc>
      </w:tr>
      <w:tr w:rsidR="008601AF" w:rsidRPr="008601AF" w14:paraId="19B205F4" w14:textId="77777777" w:rsidTr="0016760B">
        <w:tblPrEx>
          <w:tblW w:w="5000" w:type="pct"/>
          <w:tblCellMar>
            <w:left w:w="70" w:type="dxa"/>
            <w:right w:w="70" w:type="dxa"/>
          </w:tblCellMar>
          <w:tblPrExChange w:id="16872" w:author="Philippe Hollanda - Oliveira Trust" w:date="2022-07-19T10:03:00Z">
            <w:tblPrEx>
              <w:tblW w:w="5000" w:type="pct"/>
              <w:tblCellMar>
                <w:left w:w="70" w:type="dxa"/>
                <w:right w:w="70" w:type="dxa"/>
              </w:tblCellMar>
            </w:tblPrEx>
          </w:tblPrExChange>
        </w:tblPrEx>
        <w:trPr>
          <w:trHeight w:val="1785"/>
          <w:trPrChange w:id="168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7D06F0" w14:textId="32BA43AE" w:rsidR="008601AF" w:rsidRPr="008601AF" w:rsidRDefault="008601AF" w:rsidP="003C2C2A">
            <w:pPr>
              <w:jc w:val="center"/>
              <w:rPr>
                <w:rFonts w:ascii="Trebuchet MS" w:hAnsi="Trebuchet MS" w:cs="Arial"/>
                <w:color w:val="000000"/>
                <w:sz w:val="20"/>
                <w:szCs w:val="20"/>
                <w:lang w:bidi="th-TH"/>
              </w:rPr>
            </w:pPr>
            <w:del w:id="1687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7FEEEA" w14:textId="51F803E5" w:rsidR="008601AF" w:rsidRPr="008601AF" w:rsidRDefault="008601AF" w:rsidP="003C2C2A">
            <w:pPr>
              <w:jc w:val="center"/>
              <w:rPr>
                <w:rFonts w:ascii="Trebuchet MS" w:hAnsi="Trebuchet MS" w:cs="Arial"/>
                <w:color w:val="000000"/>
                <w:sz w:val="20"/>
                <w:szCs w:val="20"/>
                <w:lang w:bidi="th-TH"/>
              </w:rPr>
            </w:pPr>
            <w:del w:id="16877" w:author="Philippe Hollanda - Oliveira Trust" w:date="2022-07-19T10:03:00Z">
              <w:r w:rsidRPr="008601AF" w:rsidDel="0016760B">
                <w:rPr>
                  <w:rFonts w:ascii="Trebuchet MS" w:hAnsi="Trebuchet MS" w:cs="Arial"/>
                  <w:color w:val="000000"/>
                  <w:sz w:val="20"/>
                  <w:szCs w:val="20"/>
                  <w:lang w:bidi="th-TH"/>
                </w:rPr>
                <w:delText>15/04/2021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AFD7D05" w14:textId="11219FB1" w:rsidR="008601AF" w:rsidRPr="008601AF" w:rsidRDefault="008601AF" w:rsidP="003C2C2A">
            <w:pPr>
              <w:jc w:val="center"/>
              <w:rPr>
                <w:rFonts w:ascii="Trebuchet MS" w:hAnsi="Trebuchet MS" w:cs="Arial"/>
                <w:color w:val="000000"/>
                <w:sz w:val="20"/>
                <w:szCs w:val="20"/>
                <w:lang w:bidi="th-TH"/>
              </w:rPr>
            </w:pPr>
            <w:del w:id="16879" w:author="Philippe Hollanda - Oliveira Trust" w:date="2022-07-19T10:03:00Z">
              <w:r w:rsidRPr="008601AF" w:rsidDel="0016760B">
                <w:rPr>
                  <w:rFonts w:ascii="Trebuchet MS" w:hAnsi="Trebuchet MS" w:cs="Arial"/>
                  <w:color w:val="000000"/>
                  <w:sz w:val="20"/>
                  <w:szCs w:val="20"/>
                  <w:lang w:bidi="th-TH"/>
                </w:rPr>
                <w:delText xml:space="preserve"> R$                      22.450,00 </w:delText>
              </w:r>
            </w:del>
          </w:p>
        </w:tc>
      </w:tr>
      <w:tr w:rsidR="008601AF" w:rsidRPr="008601AF" w14:paraId="49AB664B" w14:textId="77777777" w:rsidTr="0016760B">
        <w:tblPrEx>
          <w:tblW w:w="5000" w:type="pct"/>
          <w:tblCellMar>
            <w:left w:w="70" w:type="dxa"/>
            <w:right w:w="70" w:type="dxa"/>
          </w:tblCellMar>
          <w:tblPrExChange w:id="16880" w:author="Philippe Hollanda - Oliveira Trust" w:date="2022-07-19T10:03:00Z">
            <w:tblPrEx>
              <w:tblW w:w="5000" w:type="pct"/>
              <w:tblCellMar>
                <w:left w:w="70" w:type="dxa"/>
                <w:right w:w="70" w:type="dxa"/>
              </w:tblCellMar>
            </w:tblPrEx>
          </w:tblPrExChange>
        </w:tblPrEx>
        <w:trPr>
          <w:trHeight w:val="1785"/>
          <w:trPrChange w:id="168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9B3316" w14:textId="6C8DAA37" w:rsidR="008601AF" w:rsidRPr="008601AF" w:rsidRDefault="008601AF" w:rsidP="003C2C2A">
            <w:pPr>
              <w:jc w:val="center"/>
              <w:rPr>
                <w:rFonts w:ascii="Trebuchet MS" w:hAnsi="Trebuchet MS" w:cs="Arial"/>
                <w:color w:val="000000"/>
                <w:sz w:val="20"/>
                <w:szCs w:val="20"/>
                <w:lang w:bidi="th-TH"/>
              </w:rPr>
            </w:pPr>
            <w:del w:id="1688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03BDD8" w14:textId="12D766C1" w:rsidR="008601AF" w:rsidRPr="008601AF" w:rsidRDefault="008601AF" w:rsidP="003C2C2A">
            <w:pPr>
              <w:jc w:val="center"/>
              <w:rPr>
                <w:rFonts w:ascii="Trebuchet MS" w:hAnsi="Trebuchet MS" w:cs="Arial"/>
                <w:color w:val="000000"/>
                <w:sz w:val="20"/>
                <w:szCs w:val="20"/>
                <w:lang w:bidi="th-TH"/>
              </w:rPr>
            </w:pPr>
            <w:del w:id="16885" w:author="Philippe Hollanda - Oliveira Trust" w:date="2022-07-19T10:03:00Z">
              <w:r w:rsidRPr="008601AF" w:rsidDel="0016760B">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96BBB1" w14:textId="2EC33BBC" w:rsidR="008601AF" w:rsidRPr="008601AF" w:rsidRDefault="008601AF" w:rsidP="003C2C2A">
            <w:pPr>
              <w:jc w:val="center"/>
              <w:rPr>
                <w:rFonts w:ascii="Trebuchet MS" w:hAnsi="Trebuchet MS" w:cs="Arial"/>
                <w:color w:val="000000"/>
                <w:sz w:val="20"/>
                <w:szCs w:val="20"/>
                <w:lang w:bidi="th-TH"/>
              </w:rPr>
            </w:pPr>
            <w:del w:id="16887" w:author="Philippe Hollanda - Oliveira Trust" w:date="2022-07-19T10:03:00Z">
              <w:r w:rsidRPr="008601AF" w:rsidDel="0016760B">
                <w:rPr>
                  <w:rFonts w:ascii="Trebuchet MS" w:hAnsi="Trebuchet MS" w:cs="Arial"/>
                  <w:color w:val="000000"/>
                  <w:sz w:val="20"/>
                  <w:szCs w:val="20"/>
                  <w:lang w:bidi="th-TH"/>
                </w:rPr>
                <w:delText xml:space="preserve"> R$                           400,00 </w:delText>
              </w:r>
            </w:del>
          </w:p>
        </w:tc>
      </w:tr>
      <w:tr w:rsidR="008601AF" w:rsidRPr="008601AF" w14:paraId="08AB5C1D" w14:textId="77777777" w:rsidTr="0016760B">
        <w:tblPrEx>
          <w:tblW w:w="5000" w:type="pct"/>
          <w:tblCellMar>
            <w:left w:w="70" w:type="dxa"/>
            <w:right w:w="70" w:type="dxa"/>
          </w:tblCellMar>
          <w:tblPrExChange w:id="16888" w:author="Philippe Hollanda - Oliveira Trust" w:date="2022-07-19T10:03:00Z">
            <w:tblPrEx>
              <w:tblW w:w="5000" w:type="pct"/>
              <w:tblCellMar>
                <w:left w:w="70" w:type="dxa"/>
                <w:right w:w="70" w:type="dxa"/>
              </w:tblCellMar>
            </w:tblPrEx>
          </w:tblPrExChange>
        </w:tblPrEx>
        <w:trPr>
          <w:trHeight w:val="1785"/>
          <w:trPrChange w:id="168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8021CA" w14:textId="2B375643" w:rsidR="008601AF" w:rsidRPr="008601AF" w:rsidRDefault="008601AF" w:rsidP="003C2C2A">
            <w:pPr>
              <w:jc w:val="center"/>
              <w:rPr>
                <w:rFonts w:ascii="Trebuchet MS" w:hAnsi="Trebuchet MS" w:cs="Arial"/>
                <w:color w:val="000000"/>
                <w:sz w:val="20"/>
                <w:szCs w:val="20"/>
                <w:lang w:bidi="th-TH"/>
              </w:rPr>
            </w:pPr>
            <w:del w:id="1689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8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9D145C" w14:textId="379D5E4C" w:rsidR="008601AF" w:rsidRPr="008601AF" w:rsidRDefault="008601AF" w:rsidP="003C2C2A">
            <w:pPr>
              <w:jc w:val="center"/>
              <w:rPr>
                <w:rFonts w:ascii="Trebuchet MS" w:hAnsi="Trebuchet MS" w:cs="Arial"/>
                <w:color w:val="000000"/>
                <w:sz w:val="20"/>
                <w:szCs w:val="20"/>
                <w:lang w:bidi="th-TH"/>
              </w:rPr>
            </w:pPr>
            <w:del w:id="16893" w:author="Philippe Hollanda - Oliveira Trust" w:date="2022-07-19T10:03:00Z">
              <w:r w:rsidRPr="008601AF" w:rsidDel="0016760B">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8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22B5F6" w14:textId="11C7F15A" w:rsidR="008601AF" w:rsidRPr="008601AF" w:rsidRDefault="008601AF" w:rsidP="003C2C2A">
            <w:pPr>
              <w:jc w:val="center"/>
              <w:rPr>
                <w:rFonts w:ascii="Trebuchet MS" w:hAnsi="Trebuchet MS" w:cs="Arial"/>
                <w:color w:val="000000"/>
                <w:sz w:val="20"/>
                <w:szCs w:val="20"/>
                <w:lang w:bidi="th-TH"/>
              </w:rPr>
            </w:pPr>
            <w:del w:id="16895" w:author="Philippe Hollanda - Oliveira Trust" w:date="2022-07-19T10:03:00Z">
              <w:r w:rsidRPr="008601AF" w:rsidDel="0016760B">
                <w:rPr>
                  <w:rFonts w:ascii="Trebuchet MS" w:hAnsi="Trebuchet MS" w:cs="Arial"/>
                  <w:color w:val="000000"/>
                  <w:sz w:val="20"/>
                  <w:szCs w:val="20"/>
                  <w:lang w:bidi="th-TH"/>
                </w:rPr>
                <w:delText xml:space="preserve"> R$                           420,00 </w:delText>
              </w:r>
            </w:del>
          </w:p>
        </w:tc>
      </w:tr>
      <w:tr w:rsidR="008601AF" w:rsidRPr="008601AF" w14:paraId="1ECCD59D" w14:textId="77777777" w:rsidTr="0016760B">
        <w:tblPrEx>
          <w:tblW w:w="5000" w:type="pct"/>
          <w:tblCellMar>
            <w:left w:w="70" w:type="dxa"/>
            <w:right w:w="70" w:type="dxa"/>
          </w:tblCellMar>
          <w:tblPrExChange w:id="16896" w:author="Philippe Hollanda - Oliveira Trust" w:date="2022-07-19T10:03:00Z">
            <w:tblPrEx>
              <w:tblW w:w="5000" w:type="pct"/>
              <w:tblCellMar>
                <w:left w:w="70" w:type="dxa"/>
                <w:right w:w="70" w:type="dxa"/>
              </w:tblCellMar>
            </w:tblPrEx>
          </w:tblPrExChange>
        </w:tblPrEx>
        <w:trPr>
          <w:trHeight w:val="1785"/>
          <w:trPrChange w:id="168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8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F976EC" w14:textId="0B45E12A" w:rsidR="008601AF" w:rsidRPr="008601AF" w:rsidRDefault="008601AF" w:rsidP="003C2C2A">
            <w:pPr>
              <w:jc w:val="center"/>
              <w:rPr>
                <w:rFonts w:ascii="Trebuchet MS" w:hAnsi="Trebuchet MS" w:cs="Arial"/>
                <w:color w:val="000000"/>
                <w:sz w:val="20"/>
                <w:szCs w:val="20"/>
                <w:lang w:bidi="th-TH"/>
              </w:rPr>
            </w:pPr>
            <w:del w:id="1689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5417A4" w14:textId="4A21BC69" w:rsidR="008601AF" w:rsidRPr="008601AF" w:rsidRDefault="008601AF" w:rsidP="003C2C2A">
            <w:pPr>
              <w:jc w:val="center"/>
              <w:rPr>
                <w:rFonts w:ascii="Trebuchet MS" w:hAnsi="Trebuchet MS" w:cs="Arial"/>
                <w:color w:val="000000"/>
                <w:sz w:val="20"/>
                <w:szCs w:val="20"/>
                <w:lang w:bidi="th-TH"/>
              </w:rPr>
            </w:pPr>
            <w:del w:id="16901" w:author="Philippe Hollanda - Oliveira Trust" w:date="2022-07-19T10:03:00Z">
              <w:r w:rsidRPr="008601AF" w:rsidDel="0016760B">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1BE27E" w14:textId="04F51B37" w:rsidR="008601AF" w:rsidRPr="008601AF" w:rsidRDefault="008601AF" w:rsidP="003C2C2A">
            <w:pPr>
              <w:jc w:val="center"/>
              <w:rPr>
                <w:rFonts w:ascii="Trebuchet MS" w:hAnsi="Trebuchet MS" w:cs="Arial"/>
                <w:color w:val="000000"/>
                <w:sz w:val="20"/>
                <w:szCs w:val="20"/>
                <w:lang w:bidi="th-TH"/>
              </w:rPr>
            </w:pPr>
            <w:del w:id="16903" w:author="Philippe Hollanda - Oliveira Trust" w:date="2022-07-19T10:03:00Z">
              <w:r w:rsidRPr="008601AF" w:rsidDel="0016760B">
                <w:rPr>
                  <w:rFonts w:ascii="Trebuchet MS" w:hAnsi="Trebuchet MS" w:cs="Arial"/>
                  <w:color w:val="000000"/>
                  <w:sz w:val="20"/>
                  <w:szCs w:val="20"/>
                  <w:lang w:bidi="th-TH"/>
                </w:rPr>
                <w:delText xml:space="preserve"> R$                           500,00 </w:delText>
              </w:r>
            </w:del>
          </w:p>
        </w:tc>
      </w:tr>
      <w:tr w:rsidR="008601AF" w:rsidRPr="008601AF" w14:paraId="69A0DEDF" w14:textId="77777777" w:rsidTr="0016760B">
        <w:tblPrEx>
          <w:tblW w:w="5000" w:type="pct"/>
          <w:tblCellMar>
            <w:left w:w="70" w:type="dxa"/>
            <w:right w:w="70" w:type="dxa"/>
          </w:tblCellMar>
          <w:tblPrExChange w:id="16904" w:author="Philippe Hollanda - Oliveira Trust" w:date="2022-07-19T10:03:00Z">
            <w:tblPrEx>
              <w:tblW w:w="5000" w:type="pct"/>
              <w:tblCellMar>
                <w:left w:w="70" w:type="dxa"/>
                <w:right w:w="70" w:type="dxa"/>
              </w:tblCellMar>
            </w:tblPrEx>
          </w:tblPrExChange>
        </w:tblPrEx>
        <w:trPr>
          <w:trHeight w:val="1785"/>
          <w:trPrChange w:id="169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2BB9B5" w14:textId="1584134B" w:rsidR="008601AF" w:rsidRPr="008601AF" w:rsidRDefault="008601AF" w:rsidP="003C2C2A">
            <w:pPr>
              <w:jc w:val="center"/>
              <w:rPr>
                <w:rFonts w:ascii="Trebuchet MS" w:hAnsi="Trebuchet MS" w:cs="Arial"/>
                <w:color w:val="000000"/>
                <w:sz w:val="20"/>
                <w:szCs w:val="20"/>
                <w:lang w:bidi="th-TH"/>
              </w:rPr>
            </w:pPr>
            <w:del w:id="1690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F802E25" w14:textId="11877AF0" w:rsidR="008601AF" w:rsidRPr="008601AF" w:rsidRDefault="008601AF" w:rsidP="003C2C2A">
            <w:pPr>
              <w:jc w:val="center"/>
              <w:rPr>
                <w:rFonts w:ascii="Trebuchet MS" w:hAnsi="Trebuchet MS" w:cs="Arial"/>
                <w:color w:val="000000"/>
                <w:sz w:val="20"/>
                <w:szCs w:val="20"/>
                <w:lang w:bidi="th-TH"/>
              </w:rPr>
            </w:pPr>
            <w:del w:id="16909" w:author="Philippe Hollanda - Oliveira Trust" w:date="2022-07-19T10:03:00Z">
              <w:r w:rsidRPr="008601AF" w:rsidDel="0016760B">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770FAA" w14:textId="12DBB3A5" w:rsidR="008601AF" w:rsidRPr="008601AF" w:rsidRDefault="008601AF" w:rsidP="003C2C2A">
            <w:pPr>
              <w:jc w:val="center"/>
              <w:rPr>
                <w:rFonts w:ascii="Trebuchet MS" w:hAnsi="Trebuchet MS" w:cs="Arial"/>
                <w:color w:val="000000"/>
                <w:sz w:val="20"/>
                <w:szCs w:val="20"/>
                <w:lang w:bidi="th-TH"/>
              </w:rPr>
            </w:pPr>
            <w:del w:id="16911" w:author="Philippe Hollanda - Oliveira Trust" w:date="2022-07-19T10:03:00Z">
              <w:r w:rsidRPr="008601AF" w:rsidDel="0016760B">
                <w:rPr>
                  <w:rFonts w:ascii="Trebuchet MS" w:hAnsi="Trebuchet MS" w:cs="Arial"/>
                  <w:color w:val="000000"/>
                  <w:sz w:val="20"/>
                  <w:szCs w:val="20"/>
                  <w:lang w:bidi="th-TH"/>
                </w:rPr>
                <w:delText xml:space="preserve"> R$                            80,00 </w:delText>
              </w:r>
            </w:del>
          </w:p>
        </w:tc>
      </w:tr>
      <w:tr w:rsidR="008601AF" w:rsidRPr="008601AF" w14:paraId="67AE9429" w14:textId="77777777" w:rsidTr="0016760B">
        <w:tblPrEx>
          <w:tblW w:w="5000" w:type="pct"/>
          <w:tblCellMar>
            <w:left w:w="70" w:type="dxa"/>
            <w:right w:w="70" w:type="dxa"/>
          </w:tblCellMar>
          <w:tblPrExChange w:id="16912" w:author="Philippe Hollanda - Oliveira Trust" w:date="2022-07-19T10:03:00Z">
            <w:tblPrEx>
              <w:tblW w:w="5000" w:type="pct"/>
              <w:tblCellMar>
                <w:left w:w="70" w:type="dxa"/>
                <w:right w:w="70" w:type="dxa"/>
              </w:tblCellMar>
            </w:tblPrEx>
          </w:tblPrExChange>
        </w:tblPrEx>
        <w:trPr>
          <w:trHeight w:val="1785"/>
          <w:trPrChange w:id="169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93035A" w14:textId="77BC0CEC" w:rsidR="008601AF" w:rsidRPr="008601AF" w:rsidRDefault="008601AF" w:rsidP="003C2C2A">
            <w:pPr>
              <w:jc w:val="center"/>
              <w:rPr>
                <w:rFonts w:ascii="Trebuchet MS" w:hAnsi="Trebuchet MS" w:cs="Arial"/>
                <w:color w:val="000000"/>
                <w:sz w:val="20"/>
                <w:szCs w:val="20"/>
                <w:lang w:bidi="th-TH"/>
              </w:rPr>
            </w:pPr>
            <w:del w:id="1691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1F47494" w14:textId="17E65B55" w:rsidR="008601AF" w:rsidRPr="008601AF" w:rsidRDefault="008601AF" w:rsidP="003C2C2A">
            <w:pPr>
              <w:jc w:val="center"/>
              <w:rPr>
                <w:rFonts w:ascii="Trebuchet MS" w:hAnsi="Trebuchet MS" w:cs="Arial"/>
                <w:color w:val="000000"/>
                <w:sz w:val="20"/>
                <w:szCs w:val="20"/>
                <w:lang w:bidi="th-TH"/>
              </w:rPr>
            </w:pPr>
            <w:del w:id="16917" w:author="Philippe Hollanda - Oliveira Trust" w:date="2022-07-19T10:03:00Z">
              <w:r w:rsidRPr="008601AF" w:rsidDel="0016760B">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29264A" w14:textId="06E4F061" w:rsidR="008601AF" w:rsidRPr="008601AF" w:rsidRDefault="008601AF" w:rsidP="003C2C2A">
            <w:pPr>
              <w:jc w:val="center"/>
              <w:rPr>
                <w:rFonts w:ascii="Trebuchet MS" w:hAnsi="Trebuchet MS" w:cs="Arial"/>
                <w:color w:val="000000"/>
                <w:sz w:val="20"/>
                <w:szCs w:val="20"/>
                <w:lang w:bidi="th-TH"/>
              </w:rPr>
            </w:pPr>
            <w:del w:id="16919" w:author="Philippe Hollanda - Oliveira Trust" w:date="2022-07-19T10:03:00Z">
              <w:r w:rsidRPr="008601AF" w:rsidDel="0016760B">
                <w:rPr>
                  <w:rFonts w:ascii="Trebuchet MS" w:hAnsi="Trebuchet MS" w:cs="Arial"/>
                  <w:color w:val="000000"/>
                  <w:sz w:val="20"/>
                  <w:szCs w:val="20"/>
                  <w:lang w:bidi="th-TH"/>
                </w:rPr>
                <w:delText xml:space="preserve"> R$                      53.380,20 </w:delText>
              </w:r>
            </w:del>
          </w:p>
        </w:tc>
      </w:tr>
      <w:tr w:rsidR="008601AF" w:rsidRPr="008601AF" w14:paraId="6B7C9924" w14:textId="77777777" w:rsidTr="0016760B">
        <w:tblPrEx>
          <w:tblW w:w="5000" w:type="pct"/>
          <w:tblCellMar>
            <w:left w:w="70" w:type="dxa"/>
            <w:right w:w="70" w:type="dxa"/>
          </w:tblCellMar>
          <w:tblPrExChange w:id="16920" w:author="Philippe Hollanda - Oliveira Trust" w:date="2022-07-19T10:03:00Z">
            <w:tblPrEx>
              <w:tblW w:w="5000" w:type="pct"/>
              <w:tblCellMar>
                <w:left w:w="70" w:type="dxa"/>
                <w:right w:w="70" w:type="dxa"/>
              </w:tblCellMar>
            </w:tblPrEx>
          </w:tblPrExChange>
        </w:tblPrEx>
        <w:trPr>
          <w:trHeight w:val="1785"/>
          <w:trPrChange w:id="169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76DA56" w14:textId="6283A5E3" w:rsidR="008601AF" w:rsidRPr="008601AF" w:rsidRDefault="008601AF" w:rsidP="003C2C2A">
            <w:pPr>
              <w:jc w:val="center"/>
              <w:rPr>
                <w:rFonts w:ascii="Trebuchet MS" w:hAnsi="Trebuchet MS" w:cs="Arial"/>
                <w:color w:val="000000"/>
                <w:sz w:val="20"/>
                <w:szCs w:val="20"/>
                <w:lang w:bidi="th-TH"/>
              </w:rPr>
            </w:pPr>
            <w:del w:id="1692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A2EF3A" w14:textId="71D06370" w:rsidR="008601AF" w:rsidRPr="008601AF" w:rsidRDefault="008601AF" w:rsidP="003C2C2A">
            <w:pPr>
              <w:jc w:val="center"/>
              <w:rPr>
                <w:rFonts w:ascii="Trebuchet MS" w:hAnsi="Trebuchet MS" w:cs="Arial"/>
                <w:color w:val="000000"/>
                <w:sz w:val="20"/>
                <w:szCs w:val="20"/>
                <w:lang w:bidi="th-TH"/>
              </w:rPr>
            </w:pPr>
            <w:del w:id="16925" w:author="Philippe Hollanda - Oliveira Trust" w:date="2022-07-19T10:03:00Z">
              <w:r w:rsidRPr="008601AF" w:rsidDel="0016760B">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C08A0A" w14:textId="0448A436" w:rsidR="008601AF" w:rsidRPr="008601AF" w:rsidRDefault="008601AF" w:rsidP="003C2C2A">
            <w:pPr>
              <w:jc w:val="center"/>
              <w:rPr>
                <w:rFonts w:ascii="Trebuchet MS" w:hAnsi="Trebuchet MS" w:cs="Arial"/>
                <w:color w:val="000000"/>
                <w:sz w:val="20"/>
                <w:szCs w:val="20"/>
                <w:lang w:bidi="th-TH"/>
              </w:rPr>
            </w:pPr>
            <w:del w:id="16927" w:author="Philippe Hollanda - Oliveira Trust" w:date="2022-07-19T10:03:00Z">
              <w:r w:rsidRPr="008601AF" w:rsidDel="0016760B">
                <w:rPr>
                  <w:rFonts w:ascii="Trebuchet MS" w:hAnsi="Trebuchet MS" w:cs="Arial"/>
                  <w:color w:val="000000"/>
                  <w:sz w:val="20"/>
                  <w:szCs w:val="20"/>
                  <w:lang w:bidi="th-TH"/>
                </w:rPr>
                <w:delText xml:space="preserve"> R$                        4.525,00 </w:delText>
              </w:r>
            </w:del>
          </w:p>
        </w:tc>
      </w:tr>
      <w:tr w:rsidR="008601AF" w:rsidRPr="008601AF" w14:paraId="2CA2ABB3" w14:textId="77777777" w:rsidTr="0016760B">
        <w:tblPrEx>
          <w:tblW w:w="5000" w:type="pct"/>
          <w:tblCellMar>
            <w:left w:w="70" w:type="dxa"/>
            <w:right w:w="70" w:type="dxa"/>
          </w:tblCellMar>
          <w:tblPrExChange w:id="16928" w:author="Philippe Hollanda - Oliveira Trust" w:date="2022-07-19T10:03:00Z">
            <w:tblPrEx>
              <w:tblW w:w="5000" w:type="pct"/>
              <w:tblCellMar>
                <w:left w:w="70" w:type="dxa"/>
                <w:right w:w="70" w:type="dxa"/>
              </w:tblCellMar>
            </w:tblPrEx>
          </w:tblPrExChange>
        </w:tblPrEx>
        <w:trPr>
          <w:trHeight w:val="1785"/>
          <w:trPrChange w:id="169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0BEF7E" w14:textId="112564D9" w:rsidR="008601AF" w:rsidRPr="008601AF" w:rsidRDefault="008601AF" w:rsidP="003C2C2A">
            <w:pPr>
              <w:jc w:val="center"/>
              <w:rPr>
                <w:rFonts w:ascii="Trebuchet MS" w:hAnsi="Trebuchet MS" w:cs="Arial"/>
                <w:color w:val="000000"/>
                <w:sz w:val="20"/>
                <w:szCs w:val="20"/>
                <w:lang w:bidi="th-TH"/>
              </w:rPr>
            </w:pPr>
            <w:del w:id="1693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EF8087" w14:textId="199C02D5" w:rsidR="008601AF" w:rsidRPr="008601AF" w:rsidRDefault="008601AF" w:rsidP="003C2C2A">
            <w:pPr>
              <w:jc w:val="center"/>
              <w:rPr>
                <w:rFonts w:ascii="Trebuchet MS" w:hAnsi="Trebuchet MS" w:cs="Arial"/>
                <w:color w:val="000000"/>
                <w:sz w:val="20"/>
                <w:szCs w:val="20"/>
                <w:lang w:bidi="th-TH"/>
              </w:rPr>
            </w:pPr>
            <w:del w:id="16933" w:author="Philippe Hollanda - Oliveira Trust" w:date="2022-07-19T10:03:00Z">
              <w:r w:rsidRPr="008601AF" w:rsidDel="0016760B">
                <w:rPr>
                  <w:rFonts w:ascii="Trebuchet MS" w:hAnsi="Trebuchet MS" w:cs="Arial"/>
                  <w:color w:val="000000"/>
                  <w:sz w:val="20"/>
                  <w:szCs w:val="20"/>
                  <w:lang w:bidi="th-TH"/>
                </w:rPr>
                <w:delText>05/04/2021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228706" w14:textId="6F7FEC60" w:rsidR="008601AF" w:rsidRPr="008601AF" w:rsidRDefault="008601AF" w:rsidP="003C2C2A">
            <w:pPr>
              <w:jc w:val="center"/>
              <w:rPr>
                <w:rFonts w:ascii="Trebuchet MS" w:hAnsi="Trebuchet MS" w:cs="Arial"/>
                <w:color w:val="000000"/>
                <w:sz w:val="20"/>
                <w:szCs w:val="20"/>
                <w:lang w:bidi="th-TH"/>
              </w:rPr>
            </w:pPr>
            <w:del w:id="16935" w:author="Philippe Hollanda - Oliveira Trust" w:date="2022-07-19T10:03:00Z">
              <w:r w:rsidRPr="008601AF" w:rsidDel="0016760B">
                <w:rPr>
                  <w:rFonts w:ascii="Trebuchet MS" w:hAnsi="Trebuchet MS" w:cs="Arial"/>
                  <w:color w:val="000000"/>
                  <w:sz w:val="20"/>
                  <w:szCs w:val="20"/>
                  <w:lang w:bidi="th-TH"/>
                </w:rPr>
                <w:delText xml:space="preserve"> R$                           472,69 </w:delText>
              </w:r>
            </w:del>
          </w:p>
        </w:tc>
      </w:tr>
      <w:tr w:rsidR="008601AF" w:rsidRPr="008601AF" w14:paraId="196E486A" w14:textId="77777777" w:rsidTr="0016760B">
        <w:tblPrEx>
          <w:tblW w:w="5000" w:type="pct"/>
          <w:tblCellMar>
            <w:left w:w="70" w:type="dxa"/>
            <w:right w:w="70" w:type="dxa"/>
          </w:tblCellMar>
          <w:tblPrExChange w:id="16936" w:author="Philippe Hollanda - Oliveira Trust" w:date="2022-07-19T10:03:00Z">
            <w:tblPrEx>
              <w:tblW w:w="5000" w:type="pct"/>
              <w:tblCellMar>
                <w:left w:w="70" w:type="dxa"/>
                <w:right w:w="70" w:type="dxa"/>
              </w:tblCellMar>
            </w:tblPrEx>
          </w:tblPrExChange>
        </w:tblPrEx>
        <w:trPr>
          <w:trHeight w:val="1785"/>
          <w:trPrChange w:id="169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A1C68B" w14:textId="69863051" w:rsidR="008601AF" w:rsidRPr="008601AF" w:rsidRDefault="008601AF" w:rsidP="003C2C2A">
            <w:pPr>
              <w:jc w:val="center"/>
              <w:rPr>
                <w:rFonts w:ascii="Trebuchet MS" w:hAnsi="Trebuchet MS" w:cs="Arial"/>
                <w:color w:val="000000"/>
                <w:sz w:val="20"/>
                <w:szCs w:val="20"/>
                <w:lang w:bidi="th-TH"/>
              </w:rPr>
            </w:pPr>
            <w:del w:id="1693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4ABE81" w14:textId="5D282E54" w:rsidR="008601AF" w:rsidRPr="008601AF" w:rsidRDefault="008601AF" w:rsidP="003C2C2A">
            <w:pPr>
              <w:jc w:val="center"/>
              <w:rPr>
                <w:rFonts w:ascii="Trebuchet MS" w:hAnsi="Trebuchet MS" w:cs="Arial"/>
                <w:color w:val="000000"/>
                <w:sz w:val="20"/>
                <w:szCs w:val="20"/>
                <w:lang w:bidi="th-TH"/>
              </w:rPr>
            </w:pPr>
            <w:del w:id="16941"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7B2605" w14:textId="629A8689" w:rsidR="008601AF" w:rsidRPr="008601AF" w:rsidRDefault="008601AF" w:rsidP="003C2C2A">
            <w:pPr>
              <w:jc w:val="center"/>
              <w:rPr>
                <w:rFonts w:ascii="Trebuchet MS" w:hAnsi="Trebuchet MS" w:cs="Arial"/>
                <w:color w:val="000000"/>
                <w:sz w:val="20"/>
                <w:szCs w:val="20"/>
                <w:lang w:bidi="th-TH"/>
              </w:rPr>
            </w:pPr>
            <w:del w:id="16943"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0C2CB5FD" w14:textId="77777777" w:rsidTr="0016760B">
        <w:tblPrEx>
          <w:tblW w:w="5000" w:type="pct"/>
          <w:tblCellMar>
            <w:left w:w="70" w:type="dxa"/>
            <w:right w:w="70" w:type="dxa"/>
          </w:tblCellMar>
          <w:tblPrExChange w:id="16944" w:author="Philippe Hollanda - Oliveira Trust" w:date="2022-07-19T10:03:00Z">
            <w:tblPrEx>
              <w:tblW w:w="5000" w:type="pct"/>
              <w:tblCellMar>
                <w:left w:w="70" w:type="dxa"/>
                <w:right w:w="70" w:type="dxa"/>
              </w:tblCellMar>
            </w:tblPrEx>
          </w:tblPrExChange>
        </w:tblPrEx>
        <w:trPr>
          <w:trHeight w:val="1785"/>
          <w:trPrChange w:id="169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DCBFA2" w14:textId="4B69BE58" w:rsidR="008601AF" w:rsidRPr="008601AF" w:rsidRDefault="008601AF" w:rsidP="003C2C2A">
            <w:pPr>
              <w:jc w:val="center"/>
              <w:rPr>
                <w:rFonts w:ascii="Trebuchet MS" w:hAnsi="Trebuchet MS" w:cs="Arial"/>
                <w:color w:val="000000"/>
                <w:sz w:val="20"/>
                <w:szCs w:val="20"/>
                <w:lang w:bidi="th-TH"/>
              </w:rPr>
            </w:pPr>
            <w:del w:id="1694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B07B5F" w14:textId="69F3DCC7" w:rsidR="008601AF" w:rsidRPr="008601AF" w:rsidRDefault="008601AF" w:rsidP="003C2C2A">
            <w:pPr>
              <w:jc w:val="center"/>
              <w:rPr>
                <w:rFonts w:ascii="Trebuchet MS" w:hAnsi="Trebuchet MS" w:cs="Arial"/>
                <w:color w:val="000000"/>
                <w:sz w:val="20"/>
                <w:szCs w:val="20"/>
                <w:lang w:bidi="th-TH"/>
              </w:rPr>
            </w:pPr>
            <w:del w:id="16949"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79DD55" w14:textId="5BF89187" w:rsidR="008601AF" w:rsidRPr="008601AF" w:rsidRDefault="008601AF" w:rsidP="003C2C2A">
            <w:pPr>
              <w:jc w:val="center"/>
              <w:rPr>
                <w:rFonts w:ascii="Trebuchet MS" w:hAnsi="Trebuchet MS" w:cs="Arial"/>
                <w:color w:val="000000"/>
                <w:sz w:val="20"/>
                <w:szCs w:val="20"/>
                <w:lang w:bidi="th-TH"/>
              </w:rPr>
            </w:pPr>
            <w:del w:id="16951" w:author="Philippe Hollanda - Oliveira Trust" w:date="2022-07-19T10:03:00Z">
              <w:r w:rsidRPr="008601AF" w:rsidDel="0016760B">
                <w:rPr>
                  <w:rFonts w:ascii="Trebuchet MS" w:hAnsi="Trebuchet MS" w:cs="Arial"/>
                  <w:color w:val="000000"/>
                  <w:sz w:val="20"/>
                  <w:szCs w:val="20"/>
                  <w:lang w:bidi="th-TH"/>
                </w:rPr>
                <w:delText xml:space="preserve"> R$                        1.630,00 </w:delText>
              </w:r>
            </w:del>
          </w:p>
        </w:tc>
      </w:tr>
      <w:tr w:rsidR="008601AF" w:rsidRPr="008601AF" w14:paraId="46056363" w14:textId="77777777" w:rsidTr="0016760B">
        <w:tblPrEx>
          <w:tblW w:w="5000" w:type="pct"/>
          <w:tblCellMar>
            <w:left w:w="70" w:type="dxa"/>
            <w:right w:w="70" w:type="dxa"/>
          </w:tblCellMar>
          <w:tblPrExChange w:id="16952" w:author="Philippe Hollanda - Oliveira Trust" w:date="2022-07-19T10:03:00Z">
            <w:tblPrEx>
              <w:tblW w:w="5000" w:type="pct"/>
              <w:tblCellMar>
                <w:left w:w="70" w:type="dxa"/>
                <w:right w:w="70" w:type="dxa"/>
              </w:tblCellMar>
            </w:tblPrEx>
          </w:tblPrExChange>
        </w:tblPrEx>
        <w:trPr>
          <w:trHeight w:val="1785"/>
          <w:trPrChange w:id="169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4E4F8D" w14:textId="5C258BAC" w:rsidR="008601AF" w:rsidRPr="008601AF" w:rsidRDefault="008601AF" w:rsidP="003C2C2A">
            <w:pPr>
              <w:jc w:val="center"/>
              <w:rPr>
                <w:rFonts w:ascii="Trebuchet MS" w:hAnsi="Trebuchet MS" w:cs="Arial"/>
                <w:color w:val="000000"/>
                <w:sz w:val="20"/>
                <w:szCs w:val="20"/>
                <w:lang w:bidi="th-TH"/>
              </w:rPr>
            </w:pPr>
            <w:del w:id="1695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4EA73F" w14:textId="5CB30DCE" w:rsidR="008601AF" w:rsidRPr="008601AF" w:rsidRDefault="008601AF" w:rsidP="003C2C2A">
            <w:pPr>
              <w:jc w:val="center"/>
              <w:rPr>
                <w:rFonts w:ascii="Trebuchet MS" w:hAnsi="Trebuchet MS" w:cs="Arial"/>
                <w:color w:val="000000"/>
                <w:sz w:val="20"/>
                <w:szCs w:val="20"/>
                <w:lang w:bidi="th-TH"/>
              </w:rPr>
            </w:pPr>
            <w:del w:id="16957"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72D940" w14:textId="32B82011" w:rsidR="008601AF" w:rsidRPr="008601AF" w:rsidRDefault="008601AF" w:rsidP="003C2C2A">
            <w:pPr>
              <w:jc w:val="center"/>
              <w:rPr>
                <w:rFonts w:ascii="Trebuchet MS" w:hAnsi="Trebuchet MS" w:cs="Arial"/>
                <w:color w:val="000000"/>
                <w:sz w:val="20"/>
                <w:szCs w:val="20"/>
                <w:lang w:bidi="th-TH"/>
              </w:rPr>
            </w:pPr>
            <w:del w:id="16959" w:author="Philippe Hollanda - Oliveira Trust" w:date="2022-07-19T10:03:00Z">
              <w:r w:rsidRPr="008601AF" w:rsidDel="0016760B">
                <w:rPr>
                  <w:rFonts w:ascii="Trebuchet MS" w:hAnsi="Trebuchet MS" w:cs="Arial"/>
                  <w:color w:val="000000"/>
                  <w:sz w:val="20"/>
                  <w:szCs w:val="20"/>
                  <w:lang w:bidi="th-TH"/>
                </w:rPr>
                <w:delText xml:space="preserve"> R$                           840,00 </w:delText>
              </w:r>
            </w:del>
          </w:p>
        </w:tc>
      </w:tr>
      <w:tr w:rsidR="008601AF" w:rsidRPr="008601AF" w14:paraId="06775A29" w14:textId="77777777" w:rsidTr="0016760B">
        <w:tblPrEx>
          <w:tblW w:w="5000" w:type="pct"/>
          <w:tblCellMar>
            <w:left w:w="70" w:type="dxa"/>
            <w:right w:w="70" w:type="dxa"/>
          </w:tblCellMar>
          <w:tblPrExChange w:id="16960" w:author="Philippe Hollanda - Oliveira Trust" w:date="2022-07-19T10:03:00Z">
            <w:tblPrEx>
              <w:tblW w:w="5000" w:type="pct"/>
              <w:tblCellMar>
                <w:left w:w="70" w:type="dxa"/>
                <w:right w:w="70" w:type="dxa"/>
              </w:tblCellMar>
            </w:tblPrEx>
          </w:tblPrExChange>
        </w:tblPrEx>
        <w:trPr>
          <w:trHeight w:val="1785"/>
          <w:trPrChange w:id="169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C29F9C" w14:textId="2BC6A50E" w:rsidR="008601AF" w:rsidRPr="008601AF" w:rsidRDefault="008601AF" w:rsidP="003C2C2A">
            <w:pPr>
              <w:jc w:val="center"/>
              <w:rPr>
                <w:rFonts w:ascii="Trebuchet MS" w:hAnsi="Trebuchet MS" w:cs="Arial"/>
                <w:color w:val="000000"/>
                <w:sz w:val="20"/>
                <w:szCs w:val="20"/>
                <w:lang w:bidi="th-TH"/>
              </w:rPr>
            </w:pPr>
            <w:del w:id="1696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0720AEC" w14:textId="7EAC0EC3" w:rsidR="008601AF" w:rsidRPr="008601AF" w:rsidRDefault="008601AF" w:rsidP="003C2C2A">
            <w:pPr>
              <w:jc w:val="center"/>
              <w:rPr>
                <w:rFonts w:ascii="Trebuchet MS" w:hAnsi="Trebuchet MS" w:cs="Arial"/>
                <w:color w:val="000000"/>
                <w:sz w:val="20"/>
                <w:szCs w:val="20"/>
                <w:lang w:bidi="th-TH"/>
              </w:rPr>
            </w:pPr>
            <w:del w:id="16965"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19E51E" w14:textId="276C3EA5" w:rsidR="008601AF" w:rsidRPr="008601AF" w:rsidRDefault="008601AF" w:rsidP="003C2C2A">
            <w:pPr>
              <w:jc w:val="center"/>
              <w:rPr>
                <w:rFonts w:ascii="Trebuchet MS" w:hAnsi="Trebuchet MS" w:cs="Arial"/>
                <w:color w:val="000000"/>
                <w:sz w:val="20"/>
                <w:szCs w:val="20"/>
                <w:lang w:bidi="th-TH"/>
              </w:rPr>
            </w:pPr>
            <w:del w:id="16967" w:author="Philippe Hollanda - Oliveira Trust" w:date="2022-07-19T10:03:00Z">
              <w:r w:rsidRPr="008601AF" w:rsidDel="0016760B">
                <w:rPr>
                  <w:rFonts w:ascii="Trebuchet MS" w:hAnsi="Trebuchet MS" w:cs="Arial"/>
                  <w:color w:val="000000"/>
                  <w:sz w:val="20"/>
                  <w:szCs w:val="20"/>
                  <w:lang w:bidi="th-TH"/>
                </w:rPr>
                <w:delText xml:space="preserve"> R$                        3.603,60 </w:delText>
              </w:r>
            </w:del>
          </w:p>
        </w:tc>
      </w:tr>
      <w:tr w:rsidR="008601AF" w:rsidRPr="008601AF" w14:paraId="5D8095AF" w14:textId="77777777" w:rsidTr="0016760B">
        <w:tblPrEx>
          <w:tblW w:w="5000" w:type="pct"/>
          <w:tblCellMar>
            <w:left w:w="70" w:type="dxa"/>
            <w:right w:w="70" w:type="dxa"/>
          </w:tblCellMar>
          <w:tblPrExChange w:id="16968" w:author="Philippe Hollanda - Oliveira Trust" w:date="2022-07-19T10:03:00Z">
            <w:tblPrEx>
              <w:tblW w:w="5000" w:type="pct"/>
              <w:tblCellMar>
                <w:left w:w="70" w:type="dxa"/>
                <w:right w:w="70" w:type="dxa"/>
              </w:tblCellMar>
            </w:tblPrEx>
          </w:tblPrExChange>
        </w:tblPrEx>
        <w:trPr>
          <w:trHeight w:val="1785"/>
          <w:trPrChange w:id="169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CA9B75" w14:textId="44229831" w:rsidR="008601AF" w:rsidRPr="008601AF" w:rsidRDefault="008601AF" w:rsidP="003C2C2A">
            <w:pPr>
              <w:jc w:val="center"/>
              <w:rPr>
                <w:rFonts w:ascii="Trebuchet MS" w:hAnsi="Trebuchet MS" w:cs="Arial"/>
                <w:color w:val="000000"/>
                <w:sz w:val="20"/>
                <w:szCs w:val="20"/>
                <w:lang w:bidi="th-TH"/>
              </w:rPr>
            </w:pPr>
            <w:del w:id="16971"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BA92B3" w14:textId="461F91A1" w:rsidR="008601AF" w:rsidRPr="008601AF" w:rsidRDefault="008601AF" w:rsidP="003C2C2A">
            <w:pPr>
              <w:jc w:val="center"/>
              <w:rPr>
                <w:rFonts w:ascii="Trebuchet MS" w:hAnsi="Trebuchet MS" w:cs="Arial"/>
                <w:color w:val="000000"/>
                <w:sz w:val="20"/>
                <w:szCs w:val="20"/>
                <w:lang w:bidi="th-TH"/>
              </w:rPr>
            </w:pPr>
            <w:del w:id="16973"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E9AA38A" w14:textId="7EB6CE91" w:rsidR="008601AF" w:rsidRPr="008601AF" w:rsidRDefault="008601AF" w:rsidP="003C2C2A">
            <w:pPr>
              <w:jc w:val="center"/>
              <w:rPr>
                <w:rFonts w:ascii="Trebuchet MS" w:hAnsi="Trebuchet MS" w:cs="Arial"/>
                <w:color w:val="000000"/>
                <w:sz w:val="20"/>
                <w:szCs w:val="20"/>
                <w:lang w:bidi="th-TH"/>
              </w:rPr>
            </w:pPr>
            <w:del w:id="16975" w:author="Philippe Hollanda - Oliveira Trust" w:date="2022-07-19T10:03:00Z">
              <w:r w:rsidRPr="008601AF" w:rsidDel="0016760B">
                <w:rPr>
                  <w:rFonts w:ascii="Trebuchet MS" w:hAnsi="Trebuchet MS" w:cs="Arial"/>
                  <w:color w:val="000000"/>
                  <w:sz w:val="20"/>
                  <w:szCs w:val="20"/>
                  <w:lang w:bidi="th-TH"/>
                </w:rPr>
                <w:delText xml:space="preserve"> R$                           166,67 </w:delText>
              </w:r>
            </w:del>
          </w:p>
        </w:tc>
      </w:tr>
      <w:tr w:rsidR="008601AF" w:rsidRPr="008601AF" w14:paraId="32B6DAAB" w14:textId="77777777" w:rsidTr="0016760B">
        <w:tblPrEx>
          <w:tblW w:w="5000" w:type="pct"/>
          <w:tblCellMar>
            <w:left w:w="70" w:type="dxa"/>
            <w:right w:w="70" w:type="dxa"/>
          </w:tblCellMar>
          <w:tblPrExChange w:id="16976" w:author="Philippe Hollanda - Oliveira Trust" w:date="2022-07-19T10:03:00Z">
            <w:tblPrEx>
              <w:tblW w:w="5000" w:type="pct"/>
              <w:tblCellMar>
                <w:left w:w="70" w:type="dxa"/>
                <w:right w:w="70" w:type="dxa"/>
              </w:tblCellMar>
            </w:tblPrEx>
          </w:tblPrExChange>
        </w:tblPrEx>
        <w:trPr>
          <w:trHeight w:val="1785"/>
          <w:trPrChange w:id="169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FB4F64" w14:textId="6B8AA59B" w:rsidR="008601AF" w:rsidRPr="008601AF" w:rsidRDefault="008601AF" w:rsidP="003C2C2A">
            <w:pPr>
              <w:jc w:val="center"/>
              <w:rPr>
                <w:rFonts w:ascii="Trebuchet MS" w:hAnsi="Trebuchet MS" w:cs="Arial"/>
                <w:color w:val="000000"/>
                <w:sz w:val="20"/>
                <w:szCs w:val="20"/>
                <w:lang w:bidi="th-TH"/>
              </w:rPr>
            </w:pPr>
            <w:del w:id="16979"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C21699F" w14:textId="7D98D75A" w:rsidR="008601AF" w:rsidRPr="008601AF" w:rsidRDefault="008601AF" w:rsidP="003C2C2A">
            <w:pPr>
              <w:jc w:val="center"/>
              <w:rPr>
                <w:rFonts w:ascii="Trebuchet MS" w:hAnsi="Trebuchet MS" w:cs="Arial"/>
                <w:color w:val="000000"/>
                <w:sz w:val="20"/>
                <w:szCs w:val="20"/>
                <w:lang w:bidi="th-TH"/>
              </w:rPr>
            </w:pPr>
            <w:del w:id="16981"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DDDEBD" w14:textId="62AF63E9" w:rsidR="008601AF" w:rsidRPr="008601AF" w:rsidRDefault="008601AF" w:rsidP="003C2C2A">
            <w:pPr>
              <w:jc w:val="center"/>
              <w:rPr>
                <w:rFonts w:ascii="Trebuchet MS" w:hAnsi="Trebuchet MS" w:cs="Arial"/>
                <w:color w:val="000000"/>
                <w:sz w:val="20"/>
                <w:szCs w:val="20"/>
                <w:lang w:bidi="th-TH"/>
              </w:rPr>
            </w:pPr>
            <w:del w:id="16983" w:author="Philippe Hollanda - Oliveira Trust" w:date="2022-07-19T10:03:00Z">
              <w:r w:rsidRPr="008601AF" w:rsidDel="0016760B">
                <w:rPr>
                  <w:rFonts w:ascii="Trebuchet MS" w:hAnsi="Trebuchet MS" w:cs="Arial"/>
                  <w:color w:val="000000"/>
                  <w:sz w:val="20"/>
                  <w:szCs w:val="20"/>
                  <w:lang w:bidi="th-TH"/>
                </w:rPr>
                <w:delText xml:space="preserve"> R$                        1.986,60 </w:delText>
              </w:r>
            </w:del>
          </w:p>
        </w:tc>
      </w:tr>
      <w:tr w:rsidR="008601AF" w:rsidRPr="008601AF" w14:paraId="78C35C6A" w14:textId="77777777" w:rsidTr="0016760B">
        <w:tblPrEx>
          <w:tblW w:w="5000" w:type="pct"/>
          <w:tblCellMar>
            <w:left w:w="70" w:type="dxa"/>
            <w:right w:w="70" w:type="dxa"/>
          </w:tblCellMar>
          <w:tblPrExChange w:id="16984" w:author="Philippe Hollanda - Oliveira Trust" w:date="2022-07-19T10:03:00Z">
            <w:tblPrEx>
              <w:tblW w:w="5000" w:type="pct"/>
              <w:tblCellMar>
                <w:left w:w="70" w:type="dxa"/>
                <w:right w:w="70" w:type="dxa"/>
              </w:tblCellMar>
            </w:tblPrEx>
          </w:tblPrExChange>
        </w:tblPrEx>
        <w:trPr>
          <w:trHeight w:val="1785"/>
          <w:trPrChange w:id="169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EF9C14" w14:textId="693CEBD9" w:rsidR="008601AF" w:rsidRPr="008601AF" w:rsidRDefault="008601AF" w:rsidP="003C2C2A">
            <w:pPr>
              <w:jc w:val="center"/>
              <w:rPr>
                <w:rFonts w:ascii="Trebuchet MS" w:hAnsi="Trebuchet MS" w:cs="Arial"/>
                <w:color w:val="000000"/>
                <w:sz w:val="20"/>
                <w:szCs w:val="20"/>
                <w:lang w:bidi="th-TH"/>
              </w:rPr>
            </w:pPr>
            <w:del w:id="1698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436975" w14:textId="3EC01045" w:rsidR="008601AF" w:rsidRPr="008601AF" w:rsidRDefault="008601AF" w:rsidP="003C2C2A">
            <w:pPr>
              <w:jc w:val="center"/>
              <w:rPr>
                <w:rFonts w:ascii="Trebuchet MS" w:hAnsi="Trebuchet MS" w:cs="Arial"/>
                <w:color w:val="000000"/>
                <w:sz w:val="20"/>
                <w:szCs w:val="20"/>
                <w:lang w:bidi="th-TH"/>
              </w:rPr>
            </w:pPr>
            <w:del w:id="16989"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F317E34" w14:textId="41002CB6" w:rsidR="008601AF" w:rsidRPr="008601AF" w:rsidRDefault="008601AF" w:rsidP="003C2C2A">
            <w:pPr>
              <w:jc w:val="center"/>
              <w:rPr>
                <w:rFonts w:ascii="Trebuchet MS" w:hAnsi="Trebuchet MS" w:cs="Arial"/>
                <w:color w:val="000000"/>
                <w:sz w:val="20"/>
                <w:szCs w:val="20"/>
                <w:lang w:bidi="th-TH"/>
              </w:rPr>
            </w:pPr>
            <w:del w:id="16991" w:author="Philippe Hollanda - Oliveira Trust" w:date="2022-07-19T10:03:00Z">
              <w:r w:rsidRPr="008601AF" w:rsidDel="0016760B">
                <w:rPr>
                  <w:rFonts w:ascii="Trebuchet MS" w:hAnsi="Trebuchet MS" w:cs="Arial"/>
                  <w:color w:val="000000"/>
                  <w:sz w:val="20"/>
                  <w:szCs w:val="20"/>
                  <w:lang w:bidi="th-TH"/>
                </w:rPr>
                <w:delText xml:space="preserve"> R$                           466,67 </w:delText>
              </w:r>
            </w:del>
          </w:p>
        </w:tc>
      </w:tr>
      <w:tr w:rsidR="008601AF" w:rsidRPr="008601AF" w14:paraId="10F848BA" w14:textId="77777777" w:rsidTr="0016760B">
        <w:tblPrEx>
          <w:tblW w:w="5000" w:type="pct"/>
          <w:tblCellMar>
            <w:left w:w="70" w:type="dxa"/>
            <w:right w:w="70" w:type="dxa"/>
          </w:tblCellMar>
          <w:tblPrExChange w:id="16992" w:author="Philippe Hollanda - Oliveira Trust" w:date="2022-07-19T10:03:00Z">
            <w:tblPrEx>
              <w:tblW w:w="5000" w:type="pct"/>
              <w:tblCellMar>
                <w:left w:w="70" w:type="dxa"/>
                <w:right w:w="70" w:type="dxa"/>
              </w:tblCellMar>
            </w:tblPrEx>
          </w:tblPrExChange>
        </w:tblPrEx>
        <w:trPr>
          <w:trHeight w:val="1785"/>
          <w:trPrChange w:id="169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69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BD524E" w14:textId="0D877728" w:rsidR="008601AF" w:rsidRPr="008601AF" w:rsidRDefault="008601AF" w:rsidP="003C2C2A">
            <w:pPr>
              <w:jc w:val="center"/>
              <w:rPr>
                <w:rFonts w:ascii="Trebuchet MS" w:hAnsi="Trebuchet MS" w:cs="Arial"/>
                <w:color w:val="000000"/>
                <w:sz w:val="20"/>
                <w:szCs w:val="20"/>
                <w:lang w:bidi="th-TH"/>
              </w:rPr>
            </w:pPr>
            <w:del w:id="1699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69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0B67A7" w14:textId="2A334FC1" w:rsidR="008601AF" w:rsidRPr="008601AF" w:rsidRDefault="008601AF" w:rsidP="003C2C2A">
            <w:pPr>
              <w:jc w:val="center"/>
              <w:rPr>
                <w:rFonts w:ascii="Trebuchet MS" w:hAnsi="Trebuchet MS" w:cs="Arial"/>
                <w:color w:val="000000"/>
                <w:sz w:val="20"/>
                <w:szCs w:val="20"/>
                <w:lang w:bidi="th-TH"/>
              </w:rPr>
            </w:pPr>
            <w:del w:id="16997"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69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947279" w14:textId="6130DA4B" w:rsidR="008601AF" w:rsidRPr="008601AF" w:rsidRDefault="008601AF" w:rsidP="003C2C2A">
            <w:pPr>
              <w:jc w:val="center"/>
              <w:rPr>
                <w:rFonts w:ascii="Trebuchet MS" w:hAnsi="Trebuchet MS" w:cs="Arial"/>
                <w:color w:val="000000"/>
                <w:sz w:val="20"/>
                <w:szCs w:val="20"/>
                <w:lang w:bidi="th-TH"/>
              </w:rPr>
            </w:pPr>
            <w:del w:id="16999" w:author="Philippe Hollanda - Oliveira Trust" w:date="2022-07-19T10:03:00Z">
              <w:r w:rsidRPr="008601AF" w:rsidDel="0016760B">
                <w:rPr>
                  <w:rFonts w:ascii="Trebuchet MS" w:hAnsi="Trebuchet MS" w:cs="Arial"/>
                  <w:color w:val="000000"/>
                  <w:sz w:val="20"/>
                  <w:szCs w:val="20"/>
                  <w:lang w:bidi="th-TH"/>
                </w:rPr>
                <w:delText xml:space="preserve"> R$                           360,00 </w:delText>
              </w:r>
            </w:del>
          </w:p>
        </w:tc>
      </w:tr>
      <w:tr w:rsidR="008601AF" w:rsidRPr="008601AF" w14:paraId="1FCE1314" w14:textId="77777777" w:rsidTr="0016760B">
        <w:tblPrEx>
          <w:tblW w:w="5000" w:type="pct"/>
          <w:tblCellMar>
            <w:left w:w="70" w:type="dxa"/>
            <w:right w:w="70" w:type="dxa"/>
          </w:tblCellMar>
          <w:tblPrExChange w:id="17000" w:author="Philippe Hollanda - Oliveira Trust" w:date="2022-07-19T10:03:00Z">
            <w:tblPrEx>
              <w:tblW w:w="5000" w:type="pct"/>
              <w:tblCellMar>
                <w:left w:w="70" w:type="dxa"/>
                <w:right w:w="70" w:type="dxa"/>
              </w:tblCellMar>
            </w:tblPrEx>
          </w:tblPrExChange>
        </w:tblPrEx>
        <w:trPr>
          <w:trHeight w:val="1785"/>
          <w:trPrChange w:id="170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0AC6F6" w14:textId="4245B380" w:rsidR="008601AF" w:rsidRPr="008601AF" w:rsidRDefault="008601AF" w:rsidP="003C2C2A">
            <w:pPr>
              <w:jc w:val="center"/>
              <w:rPr>
                <w:rFonts w:ascii="Trebuchet MS" w:hAnsi="Trebuchet MS" w:cs="Arial"/>
                <w:color w:val="000000"/>
                <w:sz w:val="20"/>
                <w:szCs w:val="20"/>
                <w:lang w:bidi="th-TH"/>
              </w:rPr>
            </w:pPr>
            <w:del w:id="1700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7F9878" w14:textId="24F0BB14" w:rsidR="008601AF" w:rsidRPr="008601AF" w:rsidRDefault="008601AF" w:rsidP="003C2C2A">
            <w:pPr>
              <w:jc w:val="center"/>
              <w:rPr>
                <w:rFonts w:ascii="Trebuchet MS" w:hAnsi="Trebuchet MS" w:cs="Arial"/>
                <w:color w:val="000000"/>
                <w:sz w:val="20"/>
                <w:szCs w:val="20"/>
                <w:lang w:bidi="th-TH"/>
              </w:rPr>
            </w:pPr>
            <w:del w:id="17005" w:author="Philippe Hollanda - Oliveira Trust" w:date="2022-07-19T10:03:00Z">
              <w:r w:rsidRPr="008601AF" w:rsidDel="0016760B">
                <w:rPr>
                  <w:rFonts w:ascii="Trebuchet MS" w:hAnsi="Trebuchet MS" w:cs="Arial"/>
                  <w:color w:val="000000"/>
                  <w:sz w:val="20"/>
                  <w:szCs w:val="20"/>
                  <w:lang w:bidi="th-TH"/>
                </w:rPr>
                <w:delText>13/04/2021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0909EA" w14:textId="20F2FD6B" w:rsidR="008601AF" w:rsidRPr="008601AF" w:rsidRDefault="008601AF" w:rsidP="003C2C2A">
            <w:pPr>
              <w:jc w:val="center"/>
              <w:rPr>
                <w:rFonts w:ascii="Trebuchet MS" w:hAnsi="Trebuchet MS" w:cs="Arial"/>
                <w:color w:val="000000"/>
                <w:sz w:val="20"/>
                <w:szCs w:val="20"/>
                <w:lang w:bidi="th-TH"/>
              </w:rPr>
            </w:pPr>
            <w:del w:id="17007" w:author="Philippe Hollanda - Oliveira Trust" w:date="2022-07-19T10:03:00Z">
              <w:r w:rsidRPr="008601AF" w:rsidDel="0016760B">
                <w:rPr>
                  <w:rFonts w:ascii="Trebuchet MS" w:hAnsi="Trebuchet MS" w:cs="Arial"/>
                  <w:color w:val="000000"/>
                  <w:sz w:val="20"/>
                  <w:szCs w:val="20"/>
                  <w:lang w:bidi="th-TH"/>
                </w:rPr>
                <w:delText xml:space="preserve"> R$                           500,00 </w:delText>
              </w:r>
            </w:del>
          </w:p>
        </w:tc>
      </w:tr>
      <w:tr w:rsidR="008601AF" w:rsidRPr="008601AF" w14:paraId="5B46A02A" w14:textId="77777777" w:rsidTr="0016760B">
        <w:tblPrEx>
          <w:tblW w:w="5000" w:type="pct"/>
          <w:tblCellMar>
            <w:left w:w="70" w:type="dxa"/>
            <w:right w:w="70" w:type="dxa"/>
          </w:tblCellMar>
          <w:tblPrExChange w:id="17008" w:author="Philippe Hollanda - Oliveira Trust" w:date="2022-07-19T10:03:00Z">
            <w:tblPrEx>
              <w:tblW w:w="5000" w:type="pct"/>
              <w:tblCellMar>
                <w:left w:w="70" w:type="dxa"/>
                <w:right w:w="70" w:type="dxa"/>
              </w:tblCellMar>
            </w:tblPrEx>
          </w:tblPrExChange>
        </w:tblPrEx>
        <w:trPr>
          <w:trHeight w:val="1785"/>
          <w:trPrChange w:id="170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BE9B2A" w14:textId="4D26145E" w:rsidR="008601AF" w:rsidRPr="008601AF" w:rsidRDefault="008601AF" w:rsidP="003C2C2A">
            <w:pPr>
              <w:jc w:val="center"/>
              <w:rPr>
                <w:rFonts w:ascii="Trebuchet MS" w:hAnsi="Trebuchet MS" w:cs="Arial"/>
                <w:color w:val="000000"/>
                <w:sz w:val="20"/>
                <w:szCs w:val="20"/>
                <w:lang w:bidi="th-TH"/>
              </w:rPr>
            </w:pPr>
            <w:del w:id="1701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537D3E" w14:textId="40DBD924" w:rsidR="008601AF" w:rsidRPr="008601AF" w:rsidRDefault="008601AF" w:rsidP="003C2C2A">
            <w:pPr>
              <w:jc w:val="center"/>
              <w:rPr>
                <w:rFonts w:ascii="Trebuchet MS" w:hAnsi="Trebuchet MS" w:cs="Arial"/>
                <w:color w:val="000000"/>
                <w:sz w:val="20"/>
                <w:szCs w:val="20"/>
                <w:lang w:bidi="th-TH"/>
              </w:rPr>
            </w:pPr>
            <w:del w:id="17013" w:author="Philippe Hollanda - Oliveira Trust" w:date="2022-07-19T10:03:00Z">
              <w:r w:rsidRPr="008601AF" w:rsidDel="0016760B">
                <w:rPr>
                  <w:rFonts w:ascii="Trebuchet MS" w:hAnsi="Trebuchet MS" w:cs="Arial"/>
                  <w:color w:val="000000"/>
                  <w:sz w:val="20"/>
                  <w:szCs w:val="20"/>
                  <w:lang w:bidi="th-TH"/>
                </w:rPr>
                <w:delText>12/04/2021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F864FA" w14:textId="0704090D" w:rsidR="008601AF" w:rsidRPr="008601AF" w:rsidRDefault="008601AF" w:rsidP="003C2C2A">
            <w:pPr>
              <w:jc w:val="center"/>
              <w:rPr>
                <w:rFonts w:ascii="Trebuchet MS" w:hAnsi="Trebuchet MS" w:cs="Arial"/>
                <w:color w:val="000000"/>
                <w:sz w:val="20"/>
                <w:szCs w:val="20"/>
                <w:lang w:bidi="th-TH"/>
              </w:rPr>
            </w:pPr>
            <w:del w:id="17015" w:author="Philippe Hollanda - Oliveira Trust" w:date="2022-07-19T10:03:00Z">
              <w:r w:rsidRPr="008601AF" w:rsidDel="0016760B">
                <w:rPr>
                  <w:rFonts w:ascii="Trebuchet MS" w:hAnsi="Trebuchet MS" w:cs="Arial"/>
                  <w:color w:val="000000"/>
                  <w:sz w:val="20"/>
                  <w:szCs w:val="20"/>
                  <w:lang w:bidi="th-TH"/>
                </w:rPr>
                <w:delText xml:space="preserve"> R$                           240,00 </w:delText>
              </w:r>
            </w:del>
          </w:p>
        </w:tc>
      </w:tr>
      <w:tr w:rsidR="008601AF" w:rsidRPr="008601AF" w14:paraId="452E4188" w14:textId="77777777" w:rsidTr="0016760B">
        <w:tblPrEx>
          <w:tblW w:w="5000" w:type="pct"/>
          <w:tblCellMar>
            <w:left w:w="70" w:type="dxa"/>
            <w:right w:w="70" w:type="dxa"/>
          </w:tblCellMar>
          <w:tblPrExChange w:id="17016" w:author="Philippe Hollanda - Oliveira Trust" w:date="2022-07-19T10:03:00Z">
            <w:tblPrEx>
              <w:tblW w:w="5000" w:type="pct"/>
              <w:tblCellMar>
                <w:left w:w="70" w:type="dxa"/>
                <w:right w:w="70" w:type="dxa"/>
              </w:tblCellMar>
            </w:tblPrEx>
          </w:tblPrExChange>
        </w:tblPrEx>
        <w:trPr>
          <w:trHeight w:val="1785"/>
          <w:trPrChange w:id="170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7B40D4" w14:textId="19F61869" w:rsidR="008601AF" w:rsidRPr="008601AF" w:rsidRDefault="008601AF" w:rsidP="003C2C2A">
            <w:pPr>
              <w:jc w:val="center"/>
              <w:rPr>
                <w:rFonts w:ascii="Trebuchet MS" w:hAnsi="Trebuchet MS" w:cs="Arial"/>
                <w:color w:val="000000"/>
                <w:sz w:val="20"/>
                <w:szCs w:val="20"/>
                <w:lang w:bidi="th-TH"/>
              </w:rPr>
            </w:pPr>
            <w:del w:id="1701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72C91F" w14:textId="0E6A2ABC" w:rsidR="008601AF" w:rsidRPr="008601AF" w:rsidRDefault="008601AF" w:rsidP="003C2C2A">
            <w:pPr>
              <w:jc w:val="center"/>
              <w:rPr>
                <w:rFonts w:ascii="Trebuchet MS" w:hAnsi="Trebuchet MS" w:cs="Arial"/>
                <w:color w:val="000000"/>
                <w:sz w:val="20"/>
                <w:szCs w:val="20"/>
                <w:lang w:bidi="th-TH"/>
              </w:rPr>
            </w:pPr>
            <w:del w:id="17021" w:author="Philippe Hollanda - Oliveira Trust" w:date="2022-07-19T10:03:00Z">
              <w:r w:rsidRPr="008601AF" w:rsidDel="0016760B">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9AAEBD" w14:textId="48E82F44" w:rsidR="008601AF" w:rsidRPr="008601AF" w:rsidRDefault="008601AF" w:rsidP="003C2C2A">
            <w:pPr>
              <w:jc w:val="center"/>
              <w:rPr>
                <w:rFonts w:ascii="Trebuchet MS" w:hAnsi="Trebuchet MS" w:cs="Arial"/>
                <w:color w:val="000000"/>
                <w:sz w:val="20"/>
                <w:szCs w:val="20"/>
                <w:lang w:bidi="th-TH"/>
              </w:rPr>
            </w:pPr>
            <w:del w:id="17023" w:author="Philippe Hollanda - Oliveira Trust" w:date="2022-07-19T10:03:00Z">
              <w:r w:rsidRPr="008601AF" w:rsidDel="0016760B">
                <w:rPr>
                  <w:rFonts w:ascii="Trebuchet MS" w:hAnsi="Trebuchet MS" w:cs="Arial"/>
                  <w:color w:val="000000"/>
                  <w:sz w:val="20"/>
                  <w:szCs w:val="20"/>
                  <w:lang w:bidi="th-TH"/>
                </w:rPr>
                <w:delText xml:space="preserve"> R$                        6.762,02 </w:delText>
              </w:r>
            </w:del>
          </w:p>
        </w:tc>
      </w:tr>
      <w:tr w:rsidR="008601AF" w:rsidRPr="008601AF" w14:paraId="70620ED6" w14:textId="77777777" w:rsidTr="0016760B">
        <w:tblPrEx>
          <w:tblW w:w="5000" w:type="pct"/>
          <w:tblCellMar>
            <w:left w:w="70" w:type="dxa"/>
            <w:right w:w="70" w:type="dxa"/>
          </w:tblCellMar>
          <w:tblPrExChange w:id="17024" w:author="Philippe Hollanda - Oliveira Trust" w:date="2022-07-19T10:03:00Z">
            <w:tblPrEx>
              <w:tblW w:w="5000" w:type="pct"/>
              <w:tblCellMar>
                <w:left w:w="70" w:type="dxa"/>
                <w:right w:w="70" w:type="dxa"/>
              </w:tblCellMar>
            </w:tblPrEx>
          </w:tblPrExChange>
        </w:tblPrEx>
        <w:trPr>
          <w:trHeight w:val="1785"/>
          <w:trPrChange w:id="170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94D314" w14:textId="244D6B20" w:rsidR="008601AF" w:rsidRPr="008601AF" w:rsidRDefault="008601AF" w:rsidP="003C2C2A">
            <w:pPr>
              <w:jc w:val="center"/>
              <w:rPr>
                <w:rFonts w:ascii="Trebuchet MS" w:hAnsi="Trebuchet MS" w:cs="Arial"/>
                <w:color w:val="000000"/>
                <w:sz w:val="20"/>
                <w:szCs w:val="20"/>
                <w:lang w:bidi="th-TH"/>
              </w:rPr>
            </w:pPr>
            <w:del w:id="17027"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72637B" w14:textId="275C8B01" w:rsidR="008601AF" w:rsidRPr="008601AF" w:rsidRDefault="008601AF" w:rsidP="003C2C2A">
            <w:pPr>
              <w:jc w:val="center"/>
              <w:rPr>
                <w:rFonts w:ascii="Trebuchet MS" w:hAnsi="Trebuchet MS" w:cs="Arial"/>
                <w:color w:val="000000"/>
                <w:sz w:val="20"/>
                <w:szCs w:val="20"/>
                <w:lang w:bidi="th-TH"/>
              </w:rPr>
            </w:pPr>
            <w:del w:id="17029" w:author="Philippe Hollanda - Oliveira Trust" w:date="2022-07-19T10:03:00Z">
              <w:r w:rsidRPr="008601AF" w:rsidDel="0016760B">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15F4EE1" w14:textId="11132AC5" w:rsidR="008601AF" w:rsidRPr="008601AF" w:rsidRDefault="008601AF" w:rsidP="003C2C2A">
            <w:pPr>
              <w:jc w:val="center"/>
              <w:rPr>
                <w:rFonts w:ascii="Trebuchet MS" w:hAnsi="Trebuchet MS" w:cs="Arial"/>
                <w:color w:val="000000"/>
                <w:sz w:val="20"/>
                <w:szCs w:val="20"/>
                <w:lang w:bidi="th-TH"/>
              </w:rPr>
            </w:pPr>
            <w:del w:id="17031" w:author="Philippe Hollanda - Oliveira Trust" w:date="2022-07-19T10:03:00Z">
              <w:r w:rsidRPr="008601AF" w:rsidDel="0016760B">
                <w:rPr>
                  <w:rFonts w:ascii="Trebuchet MS" w:hAnsi="Trebuchet MS" w:cs="Arial"/>
                  <w:color w:val="000000"/>
                  <w:sz w:val="20"/>
                  <w:szCs w:val="20"/>
                  <w:lang w:bidi="th-TH"/>
                </w:rPr>
                <w:delText xml:space="preserve"> R$                           179,10 </w:delText>
              </w:r>
            </w:del>
          </w:p>
        </w:tc>
      </w:tr>
      <w:tr w:rsidR="008601AF" w:rsidRPr="008601AF" w14:paraId="63BD59D8" w14:textId="77777777" w:rsidTr="0016760B">
        <w:tblPrEx>
          <w:tblW w:w="5000" w:type="pct"/>
          <w:tblCellMar>
            <w:left w:w="70" w:type="dxa"/>
            <w:right w:w="70" w:type="dxa"/>
          </w:tblCellMar>
          <w:tblPrExChange w:id="17032" w:author="Philippe Hollanda - Oliveira Trust" w:date="2022-07-19T10:03:00Z">
            <w:tblPrEx>
              <w:tblW w:w="5000" w:type="pct"/>
              <w:tblCellMar>
                <w:left w:w="70" w:type="dxa"/>
                <w:right w:w="70" w:type="dxa"/>
              </w:tblCellMar>
            </w:tblPrEx>
          </w:tblPrExChange>
        </w:tblPrEx>
        <w:trPr>
          <w:trHeight w:val="1785"/>
          <w:trPrChange w:id="170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E026BE" w14:textId="6B096146" w:rsidR="008601AF" w:rsidRPr="008601AF" w:rsidRDefault="008601AF" w:rsidP="003C2C2A">
            <w:pPr>
              <w:jc w:val="center"/>
              <w:rPr>
                <w:rFonts w:ascii="Trebuchet MS" w:hAnsi="Trebuchet MS" w:cs="Arial"/>
                <w:color w:val="000000"/>
                <w:sz w:val="20"/>
                <w:szCs w:val="20"/>
                <w:lang w:bidi="th-TH"/>
              </w:rPr>
            </w:pPr>
            <w:del w:id="1703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3B42BB" w14:textId="07ABF602" w:rsidR="008601AF" w:rsidRPr="008601AF" w:rsidRDefault="008601AF" w:rsidP="003C2C2A">
            <w:pPr>
              <w:jc w:val="center"/>
              <w:rPr>
                <w:rFonts w:ascii="Trebuchet MS" w:hAnsi="Trebuchet MS" w:cs="Arial"/>
                <w:color w:val="000000"/>
                <w:sz w:val="20"/>
                <w:szCs w:val="20"/>
                <w:lang w:bidi="th-TH"/>
              </w:rPr>
            </w:pPr>
            <w:del w:id="17037" w:author="Philippe Hollanda - Oliveira Trust" w:date="2022-07-19T10:03:00Z">
              <w:r w:rsidRPr="008601AF" w:rsidDel="0016760B">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7BD595" w14:textId="49136239" w:rsidR="008601AF" w:rsidRPr="008601AF" w:rsidRDefault="008601AF" w:rsidP="003C2C2A">
            <w:pPr>
              <w:jc w:val="center"/>
              <w:rPr>
                <w:rFonts w:ascii="Trebuchet MS" w:hAnsi="Trebuchet MS" w:cs="Arial"/>
                <w:color w:val="000000"/>
                <w:sz w:val="20"/>
                <w:szCs w:val="20"/>
                <w:lang w:bidi="th-TH"/>
              </w:rPr>
            </w:pPr>
            <w:del w:id="17039"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509B32DA" w14:textId="77777777" w:rsidTr="0016760B">
        <w:tblPrEx>
          <w:tblW w:w="5000" w:type="pct"/>
          <w:tblCellMar>
            <w:left w:w="70" w:type="dxa"/>
            <w:right w:w="70" w:type="dxa"/>
          </w:tblCellMar>
          <w:tblPrExChange w:id="17040" w:author="Philippe Hollanda - Oliveira Trust" w:date="2022-07-19T10:03:00Z">
            <w:tblPrEx>
              <w:tblW w:w="5000" w:type="pct"/>
              <w:tblCellMar>
                <w:left w:w="70" w:type="dxa"/>
                <w:right w:w="70" w:type="dxa"/>
              </w:tblCellMar>
            </w:tblPrEx>
          </w:tblPrExChange>
        </w:tblPrEx>
        <w:trPr>
          <w:trHeight w:val="1785"/>
          <w:trPrChange w:id="170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2C8D75" w14:textId="066A0B2D" w:rsidR="008601AF" w:rsidRPr="008601AF" w:rsidRDefault="008601AF" w:rsidP="003C2C2A">
            <w:pPr>
              <w:jc w:val="center"/>
              <w:rPr>
                <w:rFonts w:ascii="Trebuchet MS" w:hAnsi="Trebuchet MS" w:cs="Arial"/>
                <w:color w:val="000000"/>
                <w:sz w:val="20"/>
                <w:szCs w:val="20"/>
                <w:lang w:bidi="th-TH"/>
              </w:rPr>
            </w:pPr>
            <w:del w:id="1704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3BB81E" w14:textId="5B0C6ACC" w:rsidR="008601AF" w:rsidRPr="008601AF" w:rsidRDefault="008601AF" w:rsidP="003C2C2A">
            <w:pPr>
              <w:jc w:val="center"/>
              <w:rPr>
                <w:rFonts w:ascii="Trebuchet MS" w:hAnsi="Trebuchet MS" w:cs="Arial"/>
                <w:color w:val="000000"/>
                <w:sz w:val="20"/>
                <w:szCs w:val="20"/>
                <w:lang w:bidi="th-TH"/>
              </w:rPr>
            </w:pPr>
            <w:del w:id="17045" w:author="Philippe Hollanda - Oliveira Trust" w:date="2022-07-19T10:03:00Z">
              <w:r w:rsidRPr="008601AF" w:rsidDel="0016760B">
                <w:rPr>
                  <w:rFonts w:ascii="Trebuchet MS" w:hAnsi="Trebuchet MS" w:cs="Arial"/>
                  <w:color w:val="000000"/>
                  <w:sz w:val="20"/>
                  <w:szCs w:val="20"/>
                  <w:lang w:bidi="th-TH"/>
                </w:rPr>
                <w:delText>28/04/2021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131F0E" w14:textId="61E59D42" w:rsidR="008601AF" w:rsidRPr="008601AF" w:rsidRDefault="008601AF" w:rsidP="003C2C2A">
            <w:pPr>
              <w:jc w:val="center"/>
              <w:rPr>
                <w:rFonts w:ascii="Trebuchet MS" w:hAnsi="Trebuchet MS" w:cs="Arial"/>
                <w:color w:val="000000"/>
                <w:sz w:val="20"/>
                <w:szCs w:val="20"/>
                <w:lang w:bidi="th-TH"/>
              </w:rPr>
            </w:pPr>
            <w:del w:id="17047"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3E1B320F" w14:textId="77777777" w:rsidTr="0016760B">
        <w:tblPrEx>
          <w:tblW w:w="5000" w:type="pct"/>
          <w:tblCellMar>
            <w:left w:w="70" w:type="dxa"/>
            <w:right w:w="70" w:type="dxa"/>
          </w:tblCellMar>
          <w:tblPrExChange w:id="17048" w:author="Philippe Hollanda - Oliveira Trust" w:date="2022-07-19T10:03:00Z">
            <w:tblPrEx>
              <w:tblW w:w="5000" w:type="pct"/>
              <w:tblCellMar>
                <w:left w:w="70" w:type="dxa"/>
                <w:right w:w="70" w:type="dxa"/>
              </w:tblCellMar>
            </w:tblPrEx>
          </w:tblPrExChange>
        </w:tblPrEx>
        <w:trPr>
          <w:trHeight w:val="1785"/>
          <w:trPrChange w:id="170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FABC12" w14:textId="41AFE86D" w:rsidR="008601AF" w:rsidRPr="008601AF" w:rsidRDefault="008601AF" w:rsidP="003C2C2A">
            <w:pPr>
              <w:jc w:val="center"/>
              <w:rPr>
                <w:rFonts w:ascii="Trebuchet MS" w:hAnsi="Trebuchet MS" w:cs="Arial"/>
                <w:color w:val="000000"/>
                <w:sz w:val="20"/>
                <w:szCs w:val="20"/>
                <w:lang w:bidi="th-TH"/>
              </w:rPr>
            </w:pPr>
            <w:del w:id="17051"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0DE770" w14:textId="5A3F1906" w:rsidR="008601AF" w:rsidRPr="008601AF" w:rsidRDefault="008601AF" w:rsidP="003C2C2A">
            <w:pPr>
              <w:jc w:val="center"/>
              <w:rPr>
                <w:rFonts w:ascii="Trebuchet MS" w:hAnsi="Trebuchet MS" w:cs="Arial"/>
                <w:color w:val="000000"/>
                <w:sz w:val="20"/>
                <w:szCs w:val="20"/>
                <w:lang w:bidi="th-TH"/>
              </w:rPr>
            </w:pPr>
            <w:del w:id="17053" w:author="Philippe Hollanda - Oliveira Trust" w:date="2022-07-19T10:03:00Z">
              <w:r w:rsidRPr="008601AF" w:rsidDel="0016760B">
                <w:rPr>
                  <w:rFonts w:ascii="Trebuchet MS" w:hAnsi="Trebuchet MS" w:cs="Arial"/>
                  <w:color w:val="000000"/>
                  <w:sz w:val="20"/>
                  <w:szCs w:val="20"/>
                  <w:lang w:bidi="th-TH"/>
                </w:rPr>
                <w:delText>19/04/2021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7498EB" w14:textId="2D3B6283" w:rsidR="008601AF" w:rsidRPr="008601AF" w:rsidRDefault="008601AF" w:rsidP="003C2C2A">
            <w:pPr>
              <w:jc w:val="center"/>
              <w:rPr>
                <w:rFonts w:ascii="Trebuchet MS" w:hAnsi="Trebuchet MS" w:cs="Arial"/>
                <w:color w:val="000000"/>
                <w:sz w:val="20"/>
                <w:szCs w:val="20"/>
                <w:lang w:bidi="th-TH"/>
              </w:rPr>
            </w:pPr>
            <w:del w:id="17055" w:author="Philippe Hollanda - Oliveira Trust" w:date="2022-07-19T10:03:00Z">
              <w:r w:rsidRPr="008601AF" w:rsidDel="0016760B">
                <w:rPr>
                  <w:rFonts w:ascii="Trebuchet MS" w:hAnsi="Trebuchet MS" w:cs="Arial"/>
                  <w:color w:val="000000"/>
                  <w:sz w:val="20"/>
                  <w:szCs w:val="20"/>
                  <w:lang w:bidi="th-TH"/>
                </w:rPr>
                <w:delText xml:space="preserve"> R$                        4.804,80 </w:delText>
              </w:r>
            </w:del>
          </w:p>
        </w:tc>
      </w:tr>
      <w:tr w:rsidR="008601AF" w:rsidRPr="008601AF" w14:paraId="20ABD8C4" w14:textId="77777777" w:rsidTr="0016760B">
        <w:tblPrEx>
          <w:tblW w:w="5000" w:type="pct"/>
          <w:tblCellMar>
            <w:left w:w="70" w:type="dxa"/>
            <w:right w:w="70" w:type="dxa"/>
          </w:tblCellMar>
          <w:tblPrExChange w:id="17056" w:author="Philippe Hollanda - Oliveira Trust" w:date="2022-07-19T10:03:00Z">
            <w:tblPrEx>
              <w:tblW w:w="5000" w:type="pct"/>
              <w:tblCellMar>
                <w:left w:w="70" w:type="dxa"/>
                <w:right w:w="70" w:type="dxa"/>
              </w:tblCellMar>
            </w:tblPrEx>
          </w:tblPrExChange>
        </w:tblPrEx>
        <w:trPr>
          <w:trHeight w:val="1785"/>
          <w:trPrChange w:id="170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5C3640" w14:textId="225C7137" w:rsidR="008601AF" w:rsidRPr="008601AF" w:rsidRDefault="008601AF" w:rsidP="003C2C2A">
            <w:pPr>
              <w:jc w:val="center"/>
              <w:rPr>
                <w:rFonts w:ascii="Trebuchet MS" w:hAnsi="Trebuchet MS" w:cs="Arial"/>
                <w:color w:val="000000"/>
                <w:sz w:val="20"/>
                <w:szCs w:val="20"/>
                <w:lang w:bidi="th-TH"/>
              </w:rPr>
            </w:pPr>
            <w:del w:id="17059" w:author="Philippe Hollanda - Oliveira Trust" w:date="2022-07-19T10:03:00Z">
              <w:r w:rsidRPr="008601AF" w:rsidDel="0016760B">
                <w:rPr>
                  <w:rFonts w:ascii="Trebuchet MS" w:hAnsi="Trebuchet MS" w:cs="Arial"/>
                  <w:color w:val="000000"/>
                  <w:sz w:val="20"/>
                  <w:szCs w:val="20"/>
                  <w:lang w:bidi="th-TH"/>
                </w:rPr>
                <w:delText>CARPINTARIA E SERRALHERIA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09A160F" w14:textId="521FA07B" w:rsidR="008601AF" w:rsidRPr="008601AF" w:rsidRDefault="008601AF" w:rsidP="003C2C2A">
            <w:pPr>
              <w:jc w:val="center"/>
              <w:rPr>
                <w:rFonts w:ascii="Trebuchet MS" w:hAnsi="Trebuchet MS" w:cs="Arial"/>
                <w:color w:val="000000"/>
                <w:sz w:val="20"/>
                <w:szCs w:val="20"/>
                <w:lang w:bidi="th-TH"/>
              </w:rPr>
            </w:pPr>
            <w:del w:id="17061" w:author="Philippe Hollanda - Oliveira Trust" w:date="2022-07-19T10:03:00Z">
              <w:r w:rsidRPr="008601AF" w:rsidDel="0016760B">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24D0B00" w14:textId="147470FF" w:rsidR="008601AF" w:rsidRPr="008601AF" w:rsidRDefault="008601AF" w:rsidP="003C2C2A">
            <w:pPr>
              <w:jc w:val="center"/>
              <w:rPr>
                <w:rFonts w:ascii="Trebuchet MS" w:hAnsi="Trebuchet MS" w:cs="Arial"/>
                <w:color w:val="000000"/>
                <w:sz w:val="20"/>
                <w:szCs w:val="20"/>
                <w:lang w:bidi="th-TH"/>
              </w:rPr>
            </w:pPr>
            <w:del w:id="17063" w:author="Philippe Hollanda - Oliveira Trust" w:date="2022-07-19T10:03:00Z">
              <w:r w:rsidRPr="008601AF" w:rsidDel="0016760B">
                <w:rPr>
                  <w:rFonts w:ascii="Trebuchet MS" w:hAnsi="Trebuchet MS" w:cs="Arial"/>
                  <w:color w:val="000000"/>
                  <w:sz w:val="20"/>
                  <w:szCs w:val="20"/>
                  <w:lang w:bidi="th-TH"/>
                </w:rPr>
                <w:delText xml:space="preserve"> R$                      14.000,00 </w:delText>
              </w:r>
            </w:del>
          </w:p>
        </w:tc>
      </w:tr>
      <w:tr w:rsidR="008601AF" w:rsidRPr="008601AF" w14:paraId="189DFFDC" w14:textId="77777777" w:rsidTr="0016760B">
        <w:tblPrEx>
          <w:tblW w:w="5000" w:type="pct"/>
          <w:tblCellMar>
            <w:left w:w="70" w:type="dxa"/>
            <w:right w:w="70" w:type="dxa"/>
          </w:tblCellMar>
          <w:tblPrExChange w:id="17064" w:author="Philippe Hollanda - Oliveira Trust" w:date="2022-07-19T10:03:00Z">
            <w:tblPrEx>
              <w:tblW w:w="5000" w:type="pct"/>
              <w:tblCellMar>
                <w:left w:w="70" w:type="dxa"/>
                <w:right w:w="70" w:type="dxa"/>
              </w:tblCellMar>
            </w:tblPrEx>
          </w:tblPrExChange>
        </w:tblPrEx>
        <w:trPr>
          <w:trHeight w:val="1785"/>
          <w:trPrChange w:id="170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A7A1E7" w14:textId="20AA4DBE" w:rsidR="008601AF" w:rsidRPr="008601AF" w:rsidRDefault="008601AF" w:rsidP="003C2C2A">
            <w:pPr>
              <w:jc w:val="center"/>
              <w:rPr>
                <w:rFonts w:ascii="Trebuchet MS" w:hAnsi="Trebuchet MS" w:cs="Arial"/>
                <w:color w:val="000000"/>
                <w:sz w:val="20"/>
                <w:szCs w:val="20"/>
                <w:lang w:bidi="th-TH"/>
              </w:rPr>
            </w:pPr>
            <w:del w:id="1706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FB1ECA" w14:textId="1B6F8767" w:rsidR="008601AF" w:rsidRPr="008601AF" w:rsidRDefault="008601AF" w:rsidP="003C2C2A">
            <w:pPr>
              <w:jc w:val="center"/>
              <w:rPr>
                <w:rFonts w:ascii="Trebuchet MS" w:hAnsi="Trebuchet MS" w:cs="Arial"/>
                <w:color w:val="000000"/>
                <w:sz w:val="20"/>
                <w:szCs w:val="20"/>
                <w:lang w:bidi="th-TH"/>
              </w:rPr>
            </w:pPr>
            <w:del w:id="17069" w:author="Philippe Hollanda - Oliveira Trust" w:date="2022-07-19T10:03:00Z">
              <w:r w:rsidRPr="008601AF" w:rsidDel="0016760B">
                <w:rPr>
                  <w:rFonts w:ascii="Trebuchet MS" w:hAnsi="Trebuchet MS" w:cs="Arial"/>
                  <w:color w:val="000000"/>
                  <w:sz w:val="20"/>
                  <w:szCs w:val="20"/>
                  <w:lang w:bidi="th-TH"/>
                </w:rPr>
                <w:delText>19/04/2021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D91F9A" w14:textId="4F701F59" w:rsidR="008601AF" w:rsidRPr="008601AF" w:rsidRDefault="008601AF" w:rsidP="003C2C2A">
            <w:pPr>
              <w:jc w:val="center"/>
              <w:rPr>
                <w:rFonts w:ascii="Trebuchet MS" w:hAnsi="Trebuchet MS" w:cs="Arial"/>
                <w:color w:val="000000"/>
                <w:sz w:val="20"/>
                <w:szCs w:val="20"/>
                <w:lang w:bidi="th-TH"/>
              </w:rPr>
            </w:pPr>
            <w:del w:id="17071" w:author="Philippe Hollanda - Oliveira Trust" w:date="2022-07-19T10:03:00Z">
              <w:r w:rsidRPr="008601AF" w:rsidDel="0016760B">
                <w:rPr>
                  <w:rFonts w:ascii="Trebuchet MS" w:hAnsi="Trebuchet MS" w:cs="Arial"/>
                  <w:color w:val="000000"/>
                  <w:sz w:val="20"/>
                  <w:szCs w:val="20"/>
                  <w:lang w:bidi="th-TH"/>
                </w:rPr>
                <w:delText xml:space="preserve"> R$                        7.078,30 </w:delText>
              </w:r>
            </w:del>
          </w:p>
        </w:tc>
      </w:tr>
      <w:tr w:rsidR="008601AF" w:rsidRPr="008601AF" w14:paraId="4C75B174" w14:textId="77777777" w:rsidTr="0016760B">
        <w:tblPrEx>
          <w:tblW w:w="5000" w:type="pct"/>
          <w:tblCellMar>
            <w:left w:w="70" w:type="dxa"/>
            <w:right w:w="70" w:type="dxa"/>
          </w:tblCellMar>
          <w:tblPrExChange w:id="17072" w:author="Philippe Hollanda - Oliveira Trust" w:date="2022-07-19T10:03:00Z">
            <w:tblPrEx>
              <w:tblW w:w="5000" w:type="pct"/>
              <w:tblCellMar>
                <w:left w:w="70" w:type="dxa"/>
                <w:right w:w="70" w:type="dxa"/>
              </w:tblCellMar>
            </w:tblPrEx>
          </w:tblPrExChange>
        </w:tblPrEx>
        <w:trPr>
          <w:trHeight w:val="1785"/>
          <w:trPrChange w:id="170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6D5525" w14:textId="76CB2F3F" w:rsidR="008601AF" w:rsidRPr="008601AF" w:rsidRDefault="008601AF" w:rsidP="003C2C2A">
            <w:pPr>
              <w:jc w:val="center"/>
              <w:rPr>
                <w:rFonts w:ascii="Trebuchet MS" w:hAnsi="Trebuchet MS" w:cs="Arial"/>
                <w:color w:val="000000"/>
                <w:sz w:val="20"/>
                <w:szCs w:val="20"/>
                <w:lang w:bidi="th-TH"/>
              </w:rPr>
            </w:pPr>
            <w:del w:id="1707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682515" w14:textId="69157234" w:rsidR="008601AF" w:rsidRPr="008601AF" w:rsidRDefault="008601AF" w:rsidP="003C2C2A">
            <w:pPr>
              <w:jc w:val="center"/>
              <w:rPr>
                <w:rFonts w:ascii="Trebuchet MS" w:hAnsi="Trebuchet MS" w:cs="Arial"/>
                <w:color w:val="000000"/>
                <w:sz w:val="20"/>
                <w:szCs w:val="20"/>
                <w:lang w:bidi="th-TH"/>
              </w:rPr>
            </w:pPr>
            <w:del w:id="17077" w:author="Philippe Hollanda - Oliveira Trust" w:date="2022-07-19T10:03:00Z">
              <w:r w:rsidRPr="008601AF" w:rsidDel="0016760B">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F63A31F" w14:textId="407524E6" w:rsidR="008601AF" w:rsidRPr="008601AF" w:rsidRDefault="008601AF" w:rsidP="003C2C2A">
            <w:pPr>
              <w:jc w:val="center"/>
              <w:rPr>
                <w:rFonts w:ascii="Trebuchet MS" w:hAnsi="Trebuchet MS" w:cs="Arial"/>
                <w:color w:val="000000"/>
                <w:sz w:val="20"/>
                <w:szCs w:val="20"/>
                <w:lang w:bidi="th-TH"/>
              </w:rPr>
            </w:pPr>
            <w:del w:id="17079" w:author="Philippe Hollanda - Oliveira Trust" w:date="2022-07-19T10:03:00Z">
              <w:r w:rsidRPr="008601AF" w:rsidDel="0016760B">
                <w:rPr>
                  <w:rFonts w:ascii="Trebuchet MS" w:hAnsi="Trebuchet MS" w:cs="Arial"/>
                  <w:color w:val="000000"/>
                  <w:sz w:val="20"/>
                  <w:szCs w:val="20"/>
                  <w:lang w:bidi="th-TH"/>
                </w:rPr>
                <w:delText xml:space="preserve"> R$                      15.449,49 </w:delText>
              </w:r>
            </w:del>
          </w:p>
        </w:tc>
      </w:tr>
      <w:tr w:rsidR="008601AF" w:rsidRPr="008601AF" w14:paraId="0DFE4733" w14:textId="77777777" w:rsidTr="0016760B">
        <w:tblPrEx>
          <w:tblW w:w="5000" w:type="pct"/>
          <w:tblCellMar>
            <w:left w:w="70" w:type="dxa"/>
            <w:right w:w="70" w:type="dxa"/>
          </w:tblCellMar>
          <w:tblPrExChange w:id="17080" w:author="Philippe Hollanda - Oliveira Trust" w:date="2022-07-19T10:03:00Z">
            <w:tblPrEx>
              <w:tblW w:w="5000" w:type="pct"/>
              <w:tblCellMar>
                <w:left w:w="70" w:type="dxa"/>
                <w:right w:w="70" w:type="dxa"/>
              </w:tblCellMar>
            </w:tblPrEx>
          </w:tblPrExChange>
        </w:tblPrEx>
        <w:trPr>
          <w:trHeight w:val="1785"/>
          <w:trPrChange w:id="170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259D22" w14:textId="48989061" w:rsidR="008601AF" w:rsidRPr="008601AF" w:rsidRDefault="008601AF" w:rsidP="003C2C2A">
            <w:pPr>
              <w:jc w:val="center"/>
              <w:rPr>
                <w:rFonts w:ascii="Trebuchet MS" w:hAnsi="Trebuchet MS" w:cs="Arial"/>
                <w:color w:val="000000"/>
                <w:sz w:val="20"/>
                <w:szCs w:val="20"/>
                <w:lang w:bidi="th-TH"/>
              </w:rPr>
            </w:pPr>
            <w:del w:id="1708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00A1410" w14:textId="1D07B140" w:rsidR="008601AF" w:rsidRPr="008601AF" w:rsidRDefault="008601AF" w:rsidP="003C2C2A">
            <w:pPr>
              <w:jc w:val="center"/>
              <w:rPr>
                <w:rFonts w:ascii="Trebuchet MS" w:hAnsi="Trebuchet MS" w:cs="Arial"/>
                <w:color w:val="000000"/>
                <w:sz w:val="20"/>
                <w:szCs w:val="20"/>
                <w:lang w:bidi="th-TH"/>
              </w:rPr>
            </w:pPr>
            <w:del w:id="17085" w:author="Philippe Hollanda - Oliveira Trust" w:date="2022-07-19T10:03:00Z">
              <w:r w:rsidRPr="008601AF" w:rsidDel="0016760B">
                <w:rPr>
                  <w:rFonts w:ascii="Trebuchet MS" w:hAnsi="Trebuchet MS" w:cs="Arial"/>
                  <w:color w:val="000000"/>
                  <w:sz w:val="20"/>
                  <w:szCs w:val="20"/>
                  <w:lang w:bidi="th-TH"/>
                </w:rPr>
                <w:delText>19/04/2021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B0AD89" w14:textId="6BE0757A" w:rsidR="008601AF" w:rsidRPr="008601AF" w:rsidRDefault="008601AF" w:rsidP="003C2C2A">
            <w:pPr>
              <w:jc w:val="center"/>
              <w:rPr>
                <w:rFonts w:ascii="Trebuchet MS" w:hAnsi="Trebuchet MS" w:cs="Arial"/>
                <w:color w:val="000000"/>
                <w:sz w:val="20"/>
                <w:szCs w:val="20"/>
                <w:lang w:bidi="th-TH"/>
              </w:rPr>
            </w:pPr>
            <w:del w:id="17087" w:author="Philippe Hollanda - Oliveira Trust" w:date="2022-07-19T10:03:00Z">
              <w:r w:rsidRPr="008601AF" w:rsidDel="0016760B">
                <w:rPr>
                  <w:rFonts w:ascii="Trebuchet MS" w:hAnsi="Trebuchet MS" w:cs="Arial"/>
                  <w:color w:val="000000"/>
                  <w:sz w:val="20"/>
                  <w:szCs w:val="20"/>
                  <w:lang w:bidi="th-TH"/>
                </w:rPr>
                <w:delText xml:space="preserve"> R$                           991,67 </w:delText>
              </w:r>
            </w:del>
          </w:p>
        </w:tc>
      </w:tr>
      <w:tr w:rsidR="008601AF" w:rsidRPr="008601AF" w14:paraId="718721EB" w14:textId="77777777" w:rsidTr="0016760B">
        <w:tblPrEx>
          <w:tblW w:w="5000" w:type="pct"/>
          <w:tblCellMar>
            <w:left w:w="70" w:type="dxa"/>
            <w:right w:w="70" w:type="dxa"/>
          </w:tblCellMar>
          <w:tblPrExChange w:id="17088" w:author="Philippe Hollanda - Oliveira Trust" w:date="2022-07-19T10:03:00Z">
            <w:tblPrEx>
              <w:tblW w:w="5000" w:type="pct"/>
              <w:tblCellMar>
                <w:left w:w="70" w:type="dxa"/>
                <w:right w:w="70" w:type="dxa"/>
              </w:tblCellMar>
            </w:tblPrEx>
          </w:tblPrExChange>
        </w:tblPrEx>
        <w:trPr>
          <w:trHeight w:val="1785"/>
          <w:trPrChange w:id="170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FE2E9D" w14:textId="59D817BE" w:rsidR="008601AF" w:rsidRPr="008601AF" w:rsidRDefault="008601AF" w:rsidP="003C2C2A">
            <w:pPr>
              <w:jc w:val="center"/>
              <w:rPr>
                <w:rFonts w:ascii="Trebuchet MS" w:hAnsi="Trebuchet MS" w:cs="Arial"/>
                <w:color w:val="000000"/>
                <w:sz w:val="20"/>
                <w:szCs w:val="20"/>
                <w:lang w:bidi="th-TH"/>
              </w:rPr>
            </w:pPr>
            <w:del w:id="17091"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0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4F3AFE" w14:textId="19407BBF" w:rsidR="008601AF" w:rsidRPr="008601AF" w:rsidRDefault="008601AF" w:rsidP="003C2C2A">
            <w:pPr>
              <w:jc w:val="center"/>
              <w:rPr>
                <w:rFonts w:ascii="Trebuchet MS" w:hAnsi="Trebuchet MS" w:cs="Arial"/>
                <w:color w:val="000000"/>
                <w:sz w:val="20"/>
                <w:szCs w:val="20"/>
                <w:lang w:bidi="th-TH"/>
              </w:rPr>
            </w:pPr>
            <w:del w:id="17093" w:author="Philippe Hollanda - Oliveira Trust" w:date="2022-07-19T10:03:00Z">
              <w:r w:rsidRPr="008601AF" w:rsidDel="0016760B">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0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96E2CA" w14:textId="1FE7C36A" w:rsidR="008601AF" w:rsidRPr="008601AF" w:rsidRDefault="008601AF" w:rsidP="003C2C2A">
            <w:pPr>
              <w:jc w:val="center"/>
              <w:rPr>
                <w:rFonts w:ascii="Trebuchet MS" w:hAnsi="Trebuchet MS" w:cs="Arial"/>
                <w:color w:val="000000"/>
                <w:sz w:val="20"/>
                <w:szCs w:val="20"/>
                <w:lang w:bidi="th-TH"/>
              </w:rPr>
            </w:pPr>
            <w:del w:id="17095" w:author="Philippe Hollanda - Oliveira Trust" w:date="2022-07-19T10:03:00Z">
              <w:r w:rsidRPr="008601AF" w:rsidDel="0016760B">
                <w:rPr>
                  <w:rFonts w:ascii="Trebuchet MS" w:hAnsi="Trebuchet MS" w:cs="Arial"/>
                  <w:color w:val="000000"/>
                  <w:sz w:val="20"/>
                  <w:szCs w:val="20"/>
                  <w:lang w:bidi="th-TH"/>
                </w:rPr>
                <w:delText xml:space="preserve"> R$                      18.000,00 </w:delText>
              </w:r>
            </w:del>
          </w:p>
        </w:tc>
      </w:tr>
      <w:tr w:rsidR="008601AF" w:rsidRPr="008601AF" w14:paraId="046B4DEA" w14:textId="77777777" w:rsidTr="0016760B">
        <w:tblPrEx>
          <w:tblW w:w="5000" w:type="pct"/>
          <w:tblCellMar>
            <w:left w:w="70" w:type="dxa"/>
            <w:right w:w="70" w:type="dxa"/>
          </w:tblCellMar>
          <w:tblPrExChange w:id="17096" w:author="Philippe Hollanda - Oliveira Trust" w:date="2022-07-19T10:03:00Z">
            <w:tblPrEx>
              <w:tblW w:w="5000" w:type="pct"/>
              <w:tblCellMar>
                <w:left w:w="70" w:type="dxa"/>
                <w:right w:w="70" w:type="dxa"/>
              </w:tblCellMar>
            </w:tblPrEx>
          </w:tblPrExChange>
        </w:tblPrEx>
        <w:trPr>
          <w:trHeight w:val="1785"/>
          <w:trPrChange w:id="170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0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2D1999" w14:textId="540366DF" w:rsidR="008601AF" w:rsidRPr="008601AF" w:rsidRDefault="008601AF" w:rsidP="003C2C2A">
            <w:pPr>
              <w:jc w:val="center"/>
              <w:rPr>
                <w:rFonts w:ascii="Trebuchet MS" w:hAnsi="Trebuchet MS" w:cs="Arial"/>
                <w:color w:val="000000"/>
                <w:sz w:val="20"/>
                <w:szCs w:val="20"/>
                <w:lang w:bidi="th-TH"/>
              </w:rPr>
            </w:pPr>
            <w:del w:id="1709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3C02A3" w14:textId="010C6821" w:rsidR="008601AF" w:rsidRPr="008601AF" w:rsidRDefault="008601AF" w:rsidP="003C2C2A">
            <w:pPr>
              <w:jc w:val="center"/>
              <w:rPr>
                <w:rFonts w:ascii="Trebuchet MS" w:hAnsi="Trebuchet MS" w:cs="Arial"/>
                <w:color w:val="000000"/>
                <w:sz w:val="20"/>
                <w:szCs w:val="20"/>
                <w:lang w:bidi="th-TH"/>
              </w:rPr>
            </w:pPr>
            <w:del w:id="17101" w:author="Philippe Hollanda - Oliveira Trust" w:date="2022-07-19T10:03:00Z">
              <w:r w:rsidRPr="008601AF" w:rsidDel="0016760B">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3DEAF4" w14:textId="5701F477" w:rsidR="008601AF" w:rsidRPr="008601AF" w:rsidRDefault="008601AF" w:rsidP="003C2C2A">
            <w:pPr>
              <w:jc w:val="center"/>
              <w:rPr>
                <w:rFonts w:ascii="Trebuchet MS" w:hAnsi="Trebuchet MS" w:cs="Arial"/>
                <w:color w:val="000000"/>
                <w:sz w:val="20"/>
                <w:szCs w:val="20"/>
                <w:lang w:bidi="th-TH"/>
              </w:rPr>
            </w:pPr>
            <w:del w:id="17103" w:author="Philippe Hollanda - Oliveira Trust" w:date="2022-07-19T10:03:00Z">
              <w:r w:rsidRPr="008601AF" w:rsidDel="0016760B">
                <w:rPr>
                  <w:rFonts w:ascii="Trebuchet MS" w:hAnsi="Trebuchet MS" w:cs="Arial"/>
                  <w:color w:val="000000"/>
                  <w:sz w:val="20"/>
                  <w:szCs w:val="20"/>
                  <w:lang w:bidi="th-TH"/>
                </w:rPr>
                <w:delText xml:space="preserve"> R$                           290,00 </w:delText>
              </w:r>
            </w:del>
          </w:p>
        </w:tc>
      </w:tr>
      <w:tr w:rsidR="008601AF" w:rsidRPr="008601AF" w14:paraId="39361D91" w14:textId="77777777" w:rsidTr="0016760B">
        <w:tblPrEx>
          <w:tblW w:w="5000" w:type="pct"/>
          <w:tblCellMar>
            <w:left w:w="70" w:type="dxa"/>
            <w:right w:w="70" w:type="dxa"/>
          </w:tblCellMar>
          <w:tblPrExChange w:id="17104" w:author="Philippe Hollanda - Oliveira Trust" w:date="2022-07-19T10:03:00Z">
            <w:tblPrEx>
              <w:tblW w:w="5000" w:type="pct"/>
              <w:tblCellMar>
                <w:left w:w="70" w:type="dxa"/>
                <w:right w:w="70" w:type="dxa"/>
              </w:tblCellMar>
            </w:tblPrEx>
          </w:tblPrExChange>
        </w:tblPrEx>
        <w:trPr>
          <w:trHeight w:val="1785"/>
          <w:trPrChange w:id="171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98B11F" w14:textId="5454914B" w:rsidR="008601AF" w:rsidRPr="008601AF" w:rsidRDefault="008601AF" w:rsidP="003C2C2A">
            <w:pPr>
              <w:jc w:val="center"/>
              <w:rPr>
                <w:rFonts w:ascii="Trebuchet MS" w:hAnsi="Trebuchet MS" w:cs="Arial"/>
                <w:color w:val="000000"/>
                <w:sz w:val="20"/>
                <w:szCs w:val="20"/>
                <w:lang w:bidi="th-TH"/>
              </w:rPr>
            </w:pPr>
            <w:del w:id="17107"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CFC50F" w14:textId="6AEAFF64" w:rsidR="008601AF" w:rsidRPr="008601AF" w:rsidRDefault="008601AF" w:rsidP="003C2C2A">
            <w:pPr>
              <w:jc w:val="center"/>
              <w:rPr>
                <w:rFonts w:ascii="Trebuchet MS" w:hAnsi="Trebuchet MS" w:cs="Arial"/>
                <w:color w:val="000000"/>
                <w:sz w:val="20"/>
                <w:szCs w:val="20"/>
                <w:lang w:bidi="th-TH"/>
              </w:rPr>
            </w:pPr>
            <w:del w:id="17109" w:author="Philippe Hollanda - Oliveira Trust" w:date="2022-07-19T10:03:00Z">
              <w:r w:rsidRPr="008601AF" w:rsidDel="0016760B">
                <w:rPr>
                  <w:rFonts w:ascii="Trebuchet MS" w:hAnsi="Trebuchet MS" w:cs="Arial"/>
                  <w:color w:val="000000"/>
                  <w:sz w:val="20"/>
                  <w:szCs w:val="20"/>
                  <w:lang w:bidi="th-TH"/>
                </w:rPr>
                <w:delText>22/04/2021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C79F46" w14:textId="218E4B49" w:rsidR="008601AF" w:rsidRPr="008601AF" w:rsidRDefault="008601AF" w:rsidP="003C2C2A">
            <w:pPr>
              <w:jc w:val="center"/>
              <w:rPr>
                <w:rFonts w:ascii="Trebuchet MS" w:hAnsi="Trebuchet MS" w:cs="Arial"/>
                <w:color w:val="000000"/>
                <w:sz w:val="20"/>
                <w:szCs w:val="20"/>
                <w:lang w:bidi="th-TH"/>
              </w:rPr>
            </w:pPr>
            <w:del w:id="17111" w:author="Philippe Hollanda - Oliveira Trust" w:date="2022-07-19T10:03:00Z">
              <w:r w:rsidRPr="008601AF" w:rsidDel="0016760B">
                <w:rPr>
                  <w:rFonts w:ascii="Trebuchet MS" w:hAnsi="Trebuchet MS" w:cs="Arial"/>
                  <w:color w:val="000000"/>
                  <w:sz w:val="20"/>
                  <w:szCs w:val="20"/>
                  <w:lang w:bidi="th-TH"/>
                </w:rPr>
                <w:delText xml:space="preserve"> R$                           207,16 </w:delText>
              </w:r>
            </w:del>
          </w:p>
        </w:tc>
      </w:tr>
      <w:tr w:rsidR="008601AF" w:rsidRPr="008601AF" w14:paraId="20D96823" w14:textId="77777777" w:rsidTr="0016760B">
        <w:tblPrEx>
          <w:tblW w:w="5000" w:type="pct"/>
          <w:tblCellMar>
            <w:left w:w="70" w:type="dxa"/>
            <w:right w:w="70" w:type="dxa"/>
          </w:tblCellMar>
          <w:tblPrExChange w:id="17112" w:author="Philippe Hollanda - Oliveira Trust" w:date="2022-07-19T10:03:00Z">
            <w:tblPrEx>
              <w:tblW w:w="5000" w:type="pct"/>
              <w:tblCellMar>
                <w:left w:w="70" w:type="dxa"/>
                <w:right w:w="70" w:type="dxa"/>
              </w:tblCellMar>
            </w:tblPrEx>
          </w:tblPrExChange>
        </w:tblPrEx>
        <w:trPr>
          <w:trHeight w:val="1785"/>
          <w:trPrChange w:id="171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19150C" w14:textId="71317C9E" w:rsidR="008601AF" w:rsidRPr="008601AF" w:rsidRDefault="008601AF" w:rsidP="003C2C2A">
            <w:pPr>
              <w:jc w:val="center"/>
              <w:rPr>
                <w:rFonts w:ascii="Trebuchet MS" w:hAnsi="Trebuchet MS" w:cs="Arial"/>
                <w:color w:val="000000"/>
                <w:sz w:val="20"/>
                <w:szCs w:val="20"/>
                <w:lang w:bidi="th-TH"/>
              </w:rPr>
            </w:pPr>
            <w:del w:id="17115"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49513E" w14:textId="5C457F4C" w:rsidR="008601AF" w:rsidRPr="008601AF" w:rsidRDefault="008601AF" w:rsidP="003C2C2A">
            <w:pPr>
              <w:jc w:val="center"/>
              <w:rPr>
                <w:rFonts w:ascii="Trebuchet MS" w:hAnsi="Trebuchet MS" w:cs="Arial"/>
                <w:color w:val="000000"/>
                <w:sz w:val="20"/>
                <w:szCs w:val="20"/>
                <w:lang w:bidi="th-TH"/>
              </w:rPr>
            </w:pPr>
            <w:del w:id="17117" w:author="Philippe Hollanda - Oliveira Trust" w:date="2022-07-19T10:03:00Z">
              <w:r w:rsidRPr="008601AF" w:rsidDel="0016760B">
                <w:rPr>
                  <w:rFonts w:ascii="Trebuchet MS" w:hAnsi="Trebuchet MS" w:cs="Arial"/>
                  <w:color w:val="000000"/>
                  <w:sz w:val="20"/>
                  <w:szCs w:val="20"/>
                  <w:lang w:bidi="th-TH"/>
                </w:rPr>
                <w:delText>23/04/2021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BE6FF2" w14:textId="4B56CEB9" w:rsidR="008601AF" w:rsidRPr="008601AF" w:rsidRDefault="008601AF" w:rsidP="003C2C2A">
            <w:pPr>
              <w:jc w:val="center"/>
              <w:rPr>
                <w:rFonts w:ascii="Trebuchet MS" w:hAnsi="Trebuchet MS" w:cs="Arial"/>
                <w:color w:val="000000"/>
                <w:sz w:val="20"/>
                <w:szCs w:val="20"/>
                <w:lang w:bidi="th-TH"/>
              </w:rPr>
            </w:pPr>
            <w:del w:id="17119" w:author="Philippe Hollanda - Oliveira Trust" w:date="2022-07-19T10:03:00Z">
              <w:r w:rsidRPr="008601AF" w:rsidDel="0016760B">
                <w:rPr>
                  <w:rFonts w:ascii="Trebuchet MS" w:hAnsi="Trebuchet MS" w:cs="Arial"/>
                  <w:color w:val="000000"/>
                  <w:sz w:val="20"/>
                  <w:szCs w:val="20"/>
                  <w:lang w:bidi="th-TH"/>
                </w:rPr>
                <w:delText xml:space="preserve"> R$                           201,65 </w:delText>
              </w:r>
            </w:del>
          </w:p>
        </w:tc>
      </w:tr>
      <w:tr w:rsidR="008601AF" w:rsidRPr="008601AF" w14:paraId="049643D5" w14:textId="77777777" w:rsidTr="0016760B">
        <w:tblPrEx>
          <w:tblW w:w="5000" w:type="pct"/>
          <w:tblCellMar>
            <w:left w:w="70" w:type="dxa"/>
            <w:right w:w="70" w:type="dxa"/>
          </w:tblCellMar>
          <w:tblPrExChange w:id="17120" w:author="Philippe Hollanda - Oliveira Trust" w:date="2022-07-19T10:03:00Z">
            <w:tblPrEx>
              <w:tblW w:w="5000" w:type="pct"/>
              <w:tblCellMar>
                <w:left w:w="70" w:type="dxa"/>
                <w:right w:w="70" w:type="dxa"/>
              </w:tblCellMar>
            </w:tblPrEx>
          </w:tblPrExChange>
        </w:tblPrEx>
        <w:trPr>
          <w:trHeight w:val="1785"/>
          <w:trPrChange w:id="171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F7CDCA8" w14:textId="101B781D" w:rsidR="008601AF" w:rsidRPr="008601AF" w:rsidRDefault="008601AF" w:rsidP="003C2C2A">
            <w:pPr>
              <w:jc w:val="center"/>
              <w:rPr>
                <w:rFonts w:ascii="Trebuchet MS" w:hAnsi="Trebuchet MS" w:cs="Arial"/>
                <w:color w:val="000000"/>
                <w:sz w:val="20"/>
                <w:szCs w:val="20"/>
                <w:lang w:bidi="th-TH"/>
              </w:rPr>
            </w:pPr>
            <w:del w:id="17123"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429FFFD" w14:textId="5606B534" w:rsidR="008601AF" w:rsidRPr="008601AF" w:rsidRDefault="008601AF" w:rsidP="003C2C2A">
            <w:pPr>
              <w:jc w:val="center"/>
              <w:rPr>
                <w:rFonts w:ascii="Trebuchet MS" w:hAnsi="Trebuchet MS" w:cs="Arial"/>
                <w:color w:val="000000"/>
                <w:sz w:val="20"/>
                <w:szCs w:val="20"/>
                <w:lang w:bidi="th-TH"/>
              </w:rPr>
            </w:pPr>
            <w:del w:id="17125" w:author="Philippe Hollanda - Oliveira Trust" w:date="2022-07-19T10:03:00Z">
              <w:r w:rsidRPr="008601AF" w:rsidDel="0016760B">
                <w:rPr>
                  <w:rFonts w:ascii="Trebuchet MS" w:hAnsi="Trebuchet MS" w:cs="Arial"/>
                  <w:color w:val="000000"/>
                  <w:sz w:val="20"/>
                  <w:szCs w:val="20"/>
                  <w:lang w:bidi="th-TH"/>
                </w:rPr>
                <w:delText>23/04/2021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A4E300D" w14:textId="1286BCD3" w:rsidR="008601AF" w:rsidRPr="008601AF" w:rsidRDefault="008601AF" w:rsidP="003C2C2A">
            <w:pPr>
              <w:jc w:val="center"/>
              <w:rPr>
                <w:rFonts w:ascii="Trebuchet MS" w:hAnsi="Trebuchet MS" w:cs="Arial"/>
                <w:color w:val="000000"/>
                <w:sz w:val="20"/>
                <w:szCs w:val="20"/>
                <w:lang w:bidi="th-TH"/>
              </w:rPr>
            </w:pPr>
            <w:del w:id="17127" w:author="Philippe Hollanda - Oliveira Trust" w:date="2022-07-19T10:03:00Z">
              <w:r w:rsidRPr="008601AF" w:rsidDel="0016760B">
                <w:rPr>
                  <w:rFonts w:ascii="Trebuchet MS" w:hAnsi="Trebuchet MS" w:cs="Arial"/>
                  <w:color w:val="000000"/>
                  <w:sz w:val="20"/>
                  <w:szCs w:val="20"/>
                  <w:lang w:bidi="th-TH"/>
                </w:rPr>
                <w:delText xml:space="preserve"> R$                           204,71 </w:delText>
              </w:r>
            </w:del>
          </w:p>
        </w:tc>
      </w:tr>
      <w:tr w:rsidR="008601AF" w:rsidRPr="008601AF" w14:paraId="2E4B4B0E" w14:textId="77777777" w:rsidTr="0016760B">
        <w:tblPrEx>
          <w:tblW w:w="5000" w:type="pct"/>
          <w:tblCellMar>
            <w:left w:w="70" w:type="dxa"/>
            <w:right w:w="70" w:type="dxa"/>
          </w:tblCellMar>
          <w:tblPrExChange w:id="17128" w:author="Philippe Hollanda - Oliveira Trust" w:date="2022-07-19T10:03:00Z">
            <w:tblPrEx>
              <w:tblW w:w="5000" w:type="pct"/>
              <w:tblCellMar>
                <w:left w:w="70" w:type="dxa"/>
                <w:right w:w="70" w:type="dxa"/>
              </w:tblCellMar>
            </w:tblPrEx>
          </w:tblPrExChange>
        </w:tblPrEx>
        <w:trPr>
          <w:trHeight w:val="1785"/>
          <w:trPrChange w:id="171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B50571" w14:textId="541314BD" w:rsidR="008601AF" w:rsidRPr="008601AF" w:rsidRDefault="008601AF" w:rsidP="003C2C2A">
            <w:pPr>
              <w:jc w:val="center"/>
              <w:rPr>
                <w:rFonts w:ascii="Trebuchet MS" w:hAnsi="Trebuchet MS" w:cs="Arial"/>
                <w:color w:val="000000"/>
                <w:sz w:val="20"/>
                <w:szCs w:val="20"/>
                <w:lang w:bidi="th-TH"/>
              </w:rPr>
            </w:pPr>
            <w:del w:id="17131" w:author="Philippe Hollanda - Oliveira Trust" w:date="2022-07-19T10:03:00Z">
              <w:r w:rsidRPr="008601AF" w:rsidDel="0016760B">
                <w:rPr>
                  <w:rFonts w:ascii="Trebuchet MS" w:hAnsi="Trebuchet MS" w:cs="Arial"/>
                  <w:color w:val="000000"/>
                  <w:sz w:val="20"/>
                  <w:szCs w:val="20"/>
                  <w:lang w:bidi="th-TH"/>
                </w:rPr>
                <w:lastRenderedPageBreak/>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9E8955" w14:textId="6B7DCC4A" w:rsidR="008601AF" w:rsidRPr="008601AF" w:rsidRDefault="008601AF" w:rsidP="003C2C2A">
            <w:pPr>
              <w:jc w:val="center"/>
              <w:rPr>
                <w:rFonts w:ascii="Trebuchet MS" w:hAnsi="Trebuchet MS" w:cs="Arial"/>
                <w:color w:val="000000"/>
                <w:sz w:val="20"/>
                <w:szCs w:val="20"/>
                <w:lang w:bidi="th-TH"/>
              </w:rPr>
            </w:pPr>
            <w:del w:id="17133" w:author="Philippe Hollanda - Oliveira Trust" w:date="2022-07-19T10:03:00Z">
              <w:r w:rsidRPr="008601AF" w:rsidDel="0016760B">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074E15" w14:textId="08DB98B3" w:rsidR="008601AF" w:rsidRPr="008601AF" w:rsidRDefault="008601AF" w:rsidP="003C2C2A">
            <w:pPr>
              <w:jc w:val="center"/>
              <w:rPr>
                <w:rFonts w:ascii="Trebuchet MS" w:hAnsi="Trebuchet MS" w:cs="Arial"/>
                <w:color w:val="000000"/>
                <w:sz w:val="20"/>
                <w:szCs w:val="20"/>
                <w:lang w:bidi="th-TH"/>
              </w:rPr>
            </w:pPr>
            <w:del w:id="17135" w:author="Philippe Hollanda - Oliveira Trust" w:date="2022-07-19T10:03:00Z">
              <w:r w:rsidRPr="008601AF" w:rsidDel="0016760B">
                <w:rPr>
                  <w:rFonts w:ascii="Trebuchet MS" w:hAnsi="Trebuchet MS" w:cs="Arial"/>
                  <w:color w:val="000000"/>
                  <w:sz w:val="20"/>
                  <w:szCs w:val="20"/>
                  <w:lang w:bidi="th-TH"/>
                </w:rPr>
                <w:delText xml:space="preserve"> R$                        8.200,00 </w:delText>
              </w:r>
            </w:del>
          </w:p>
        </w:tc>
      </w:tr>
      <w:tr w:rsidR="008601AF" w:rsidRPr="008601AF" w14:paraId="4CE36D60" w14:textId="77777777" w:rsidTr="0016760B">
        <w:tblPrEx>
          <w:tblW w:w="5000" w:type="pct"/>
          <w:tblCellMar>
            <w:left w:w="70" w:type="dxa"/>
            <w:right w:w="70" w:type="dxa"/>
          </w:tblCellMar>
          <w:tblPrExChange w:id="17136" w:author="Philippe Hollanda - Oliveira Trust" w:date="2022-07-19T10:03:00Z">
            <w:tblPrEx>
              <w:tblW w:w="5000" w:type="pct"/>
              <w:tblCellMar>
                <w:left w:w="70" w:type="dxa"/>
                <w:right w:w="70" w:type="dxa"/>
              </w:tblCellMar>
            </w:tblPrEx>
          </w:tblPrExChange>
        </w:tblPrEx>
        <w:trPr>
          <w:trHeight w:val="1785"/>
          <w:trPrChange w:id="171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8B203F" w14:textId="0578855E" w:rsidR="008601AF" w:rsidRPr="008601AF" w:rsidRDefault="008601AF" w:rsidP="003C2C2A">
            <w:pPr>
              <w:jc w:val="center"/>
              <w:rPr>
                <w:rFonts w:ascii="Trebuchet MS" w:hAnsi="Trebuchet MS" w:cs="Arial"/>
                <w:color w:val="000000"/>
                <w:sz w:val="20"/>
                <w:szCs w:val="20"/>
                <w:lang w:bidi="th-TH"/>
              </w:rPr>
            </w:pPr>
            <w:del w:id="17139"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60C14B" w14:textId="1BA9212C" w:rsidR="008601AF" w:rsidRPr="008601AF" w:rsidRDefault="008601AF" w:rsidP="003C2C2A">
            <w:pPr>
              <w:jc w:val="center"/>
              <w:rPr>
                <w:rFonts w:ascii="Trebuchet MS" w:hAnsi="Trebuchet MS" w:cs="Arial"/>
                <w:color w:val="000000"/>
                <w:sz w:val="20"/>
                <w:szCs w:val="20"/>
                <w:lang w:bidi="th-TH"/>
              </w:rPr>
            </w:pPr>
            <w:del w:id="17141" w:author="Philippe Hollanda - Oliveira Trust" w:date="2022-07-19T10:03:00Z">
              <w:r w:rsidRPr="008601AF" w:rsidDel="0016760B">
                <w:rPr>
                  <w:rFonts w:ascii="Trebuchet MS" w:hAnsi="Trebuchet MS" w:cs="Arial"/>
                  <w:color w:val="000000"/>
                  <w:sz w:val="20"/>
                  <w:szCs w:val="20"/>
                  <w:lang w:bidi="th-TH"/>
                </w:rPr>
                <w:delText>20/04/2021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E41AC2" w14:textId="7B0F7930" w:rsidR="008601AF" w:rsidRPr="008601AF" w:rsidRDefault="008601AF" w:rsidP="003C2C2A">
            <w:pPr>
              <w:jc w:val="center"/>
              <w:rPr>
                <w:rFonts w:ascii="Trebuchet MS" w:hAnsi="Trebuchet MS" w:cs="Arial"/>
                <w:color w:val="000000"/>
                <w:sz w:val="20"/>
                <w:szCs w:val="20"/>
                <w:lang w:bidi="th-TH"/>
              </w:rPr>
            </w:pPr>
            <w:del w:id="17143" w:author="Philippe Hollanda - Oliveira Trust" w:date="2022-07-19T10:03:00Z">
              <w:r w:rsidRPr="008601AF" w:rsidDel="0016760B">
                <w:rPr>
                  <w:rFonts w:ascii="Trebuchet MS" w:hAnsi="Trebuchet MS" w:cs="Arial"/>
                  <w:color w:val="000000"/>
                  <w:sz w:val="20"/>
                  <w:szCs w:val="20"/>
                  <w:lang w:bidi="th-TH"/>
                </w:rPr>
                <w:delText xml:space="preserve"> R$                           600,00 </w:delText>
              </w:r>
            </w:del>
          </w:p>
        </w:tc>
      </w:tr>
      <w:tr w:rsidR="008601AF" w:rsidRPr="008601AF" w14:paraId="1FCFFEFF" w14:textId="77777777" w:rsidTr="0016760B">
        <w:tblPrEx>
          <w:tblW w:w="5000" w:type="pct"/>
          <w:tblCellMar>
            <w:left w:w="70" w:type="dxa"/>
            <w:right w:w="70" w:type="dxa"/>
          </w:tblCellMar>
          <w:tblPrExChange w:id="17144" w:author="Philippe Hollanda - Oliveira Trust" w:date="2022-07-19T10:03:00Z">
            <w:tblPrEx>
              <w:tblW w:w="5000" w:type="pct"/>
              <w:tblCellMar>
                <w:left w:w="70" w:type="dxa"/>
                <w:right w:w="70" w:type="dxa"/>
              </w:tblCellMar>
            </w:tblPrEx>
          </w:tblPrExChange>
        </w:tblPrEx>
        <w:trPr>
          <w:trHeight w:val="1785"/>
          <w:trPrChange w:id="171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E7E11A" w14:textId="00E5C568" w:rsidR="008601AF" w:rsidRPr="008601AF" w:rsidRDefault="008601AF" w:rsidP="003C2C2A">
            <w:pPr>
              <w:jc w:val="center"/>
              <w:rPr>
                <w:rFonts w:ascii="Trebuchet MS" w:hAnsi="Trebuchet MS" w:cs="Arial"/>
                <w:color w:val="000000"/>
                <w:sz w:val="20"/>
                <w:szCs w:val="20"/>
                <w:lang w:bidi="th-TH"/>
              </w:rPr>
            </w:pPr>
            <w:del w:id="1714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B38B7F" w14:textId="6D340D0E" w:rsidR="008601AF" w:rsidRPr="008601AF" w:rsidRDefault="008601AF" w:rsidP="003C2C2A">
            <w:pPr>
              <w:jc w:val="center"/>
              <w:rPr>
                <w:rFonts w:ascii="Trebuchet MS" w:hAnsi="Trebuchet MS" w:cs="Arial"/>
                <w:color w:val="000000"/>
                <w:sz w:val="20"/>
                <w:szCs w:val="20"/>
                <w:lang w:bidi="th-TH"/>
              </w:rPr>
            </w:pPr>
            <w:del w:id="17149" w:author="Philippe Hollanda - Oliveira Trust" w:date="2022-07-19T10:03:00Z">
              <w:r w:rsidRPr="008601AF" w:rsidDel="0016760B">
                <w:rPr>
                  <w:rFonts w:ascii="Trebuchet MS" w:hAnsi="Trebuchet MS" w:cs="Arial"/>
                  <w:color w:val="000000"/>
                  <w:sz w:val="20"/>
                  <w:szCs w:val="20"/>
                  <w:lang w:bidi="th-TH"/>
                </w:rPr>
                <w:delText>20/05/2021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7FB53F1" w14:textId="7BA111C8" w:rsidR="008601AF" w:rsidRPr="008601AF" w:rsidRDefault="008601AF" w:rsidP="003C2C2A">
            <w:pPr>
              <w:jc w:val="center"/>
              <w:rPr>
                <w:rFonts w:ascii="Trebuchet MS" w:hAnsi="Trebuchet MS" w:cs="Arial"/>
                <w:color w:val="000000"/>
                <w:sz w:val="20"/>
                <w:szCs w:val="20"/>
                <w:lang w:bidi="th-TH"/>
              </w:rPr>
            </w:pPr>
            <w:del w:id="17151" w:author="Philippe Hollanda - Oliveira Trust" w:date="2022-07-19T10:03:00Z">
              <w:r w:rsidRPr="008601AF" w:rsidDel="0016760B">
                <w:rPr>
                  <w:rFonts w:ascii="Trebuchet MS" w:hAnsi="Trebuchet MS" w:cs="Arial"/>
                  <w:color w:val="000000"/>
                  <w:sz w:val="20"/>
                  <w:szCs w:val="20"/>
                  <w:lang w:bidi="th-TH"/>
                </w:rPr>
                <w:delText xml:space="preserve"> R$                           279,50 </w:delText>
              </w:r>
            </w:del>
          </w:p>
        </w:tc>
      </w:tr>
      <w:tr w:rsidR="008601AF" w:rsidRPr="008601AF" w14:paraId="5AB6DABA" w14:textId="77777777" w:rsidTr="0016760B">
        <w:tblPrEx>
          <w:tblW w:w="5000" w:type="pct"/>
          <w:tblCellMar>
            <w:left w:w="70" w:type="dxa"/>
            <w:right w:w="70" w:type="dxa"/>
          </w:tblCellMar>
          <w:tblPrExChange w:id="17152" w:author="Philippe Hollanda - Oliveira Trust" w:date="2022-07-19T10:03:00Z">
            <w:tblPrEx>
              <w:tblW w:w="5000" w:type="pct"/>
              <w:tblCellMar>
                <w:left w:w="70" w:type="dxa"/>
                <w:right w:w="70" w:type="dxa"/>
              </w:tblCellMar>
            </w:tblPrEx>
          </w:tblPrExChange>
        </w:tblPrEx>
        <w:trPr>
          <w:trHeight w:val="1785"/>
          <w:trPrChange w:id="171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764A31" w14:textId="42C59C1C" w:rsidR="008601AF" w:rsidRPr="008601AF" w:rsidRDefault="008601AF" w:rsidP="003C2C2A">
            <w:pPr>
              <w:jc w:val="center"/>
              <w:rPr>
                <w:rFonts w:ascii="Trebuchet MS" w:hAnsi="Trebuchet MS" w:cs="Arial"/>
                <w:color w:val="000000"/>
                <w:sz w:val="20"/>
                <w:szCs w:val="20"/>
                <w:lang w:bidi="th-TH"/>
              </w:rPr>
            </w:pPr>
            <w:del w:id="17155"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08ED34" w14:textId="767105A6" w:rsidR="008601AF" w:rsidRPr="008601AF" w:rsidRDefault="008601AF" w:rsidP="003C2C2A">
            <w:pPr>
              <w:jc w:val="center"/>
              <w:rPr>
                <w:rFonts w:ascii="Trebuchet MS" w:hAnsi="Trebuchet MS" w:cs="Arial"/>
                <w:color w:val="000000"/>
                <w:sz w:val="20"/>
                <w:szCs w:val="20"/>
                <w:lang w:bidi="th-TH"/>
              </w:rPr>
            </w:pPr>
            <w:del w:id="17157" w:author="Philippe Hollanda - Oliveira Trust" w:date="2022-07-19T10:03:00Z">
              <w:r w:rsidRPr="008601AF" w:rsidDel="0016760B">
                <w:rPr>
                  <w:rFonts w:ascii="Trebuchet MS" w:hAnsi="Trebuchet MS" w:cs="Arial"/>
                  <w:color w:val="000000"/>
                  <w:sz w:val="20"/>
                  <w:szCs w:val="20"/>
                  <w:lang w:bidi="th-TH"/>
                </w:rPr>
                <w:delText>26/04/2021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80AE98" w14:textId="09D2C8E1" w:rsidR="008601AF" w:rsidRPr="008601AF" w:rsidRDefault="008601AF" w:rsidP="003C2C2A">
            <w:pPr>
              <w:jc w:val="center"/>
              <w:rPr>
                <w:rFonts w:ascii="Trebuchet MS" w:hAnsi="Trebuchet MS" w:cs="Arial"/>
                <w:color w:val="000000"/>
                <w:sz w:val="20"/>
                <w:szCs w:val="20"/>
                <w:lang w:bidi="th-TH"/>
              </w:rPr>
            </w:pPr>
            <w:del w:id="17159" w:author="Philippe Hollanda - Oliveira Trust" w:date="2022-07-19T10:03:00Z">
              <w:r w:rsidRPr="008601AF" w:rsidDel="0016760B">
                <w:rPr>
                  <w:rFonts w:ascii="Trebuchet MS" w:hAnsi="Trebuchet MS" w:cs="Arial"/>
                  <w:color w:val="000000"/>
                  <w:sz w:val="20"/>
                  <w:szCs w:val="20"/>
                  <w:lang w:bidi="th-TH"/>
                </w:rPr>
                <w:delText xml:space="preserve"> R$                        2.100,00 </w:delText>
              </w:r>
            </w:del>
          </w:p>
        </w:tc>
      </w:tr>
      <w:tr w:rsidR="008601AF" w:rsidRPr="008601AF" w14:paraId="564A2406" w14:textId="77777777" w:rsidTr="0016760B">
        <w:tblPrEx>
          <w:tblW w:w="5000" w:type="pct"/>
          <w:tblCellMar>
            <w:left w:w="70" w:type="dxa"/>
            <w:right w:w="70" w:type="dxa"/>
          </w:tblCellMar>
          <w:tblPrExChange w:id="17160" w:author="Philippe Hollanda - Oliveira Trust" w:date="2022-07-19T10:03:00Z">
            <w:tblPrEx>
              <w:tblW w:w="5000" w:type="pct"/>
              <w:tblCellMar>
                <w:left w:w="70" w:type="dxa"/>
                <w:right w:w="70" w:type="dxa"/>
              </w:tblCellMar>
            </w:tblPrEx>
          </w:tblPrExChange>
        </w:tblPrEx>
        <w:trPr>
          <w:trHeight w:val="1785"/>
          <w:trPrChange w:id="171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F205C9" w14:textId="229F704E" w:rsidR="008601AF" w:rsidRPr="008601AF" w:rsidRDefault="008601AF" w:rsidP="003C2C2A">
            <w:pPr>
              <w:jc w:val="center"/>
              <w:rPr>
                <w:rFonts w:ascii="Trebuchet MS" w:hAnsi="Trebuchet MS" w:cs="Arial"/>
                <w:color w:val="000000"/>
                <w:sz w:val="20"/>
                <w:szCs w:val="20"/>
                <w:lang w:bidi="th-TH"/>
              </w:rPr>
            </w:pPr>
            <w:del w:id="1716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D4BF4B" w14:textId="2BB38FC6" w:rsidR="008601AF" w:rsidRPr="008601AF" w:rsidRDefault="008601AF" w:rsidP="003C2C2A">
            <w:pPr>
              <w:jc w:val="center"/>
              <w:rPr>
                <w:rFonts w:ascii="Trebuchet MS" w:hAnsi="Trebuchet MS" w:cs="Arial"/>
                <w:color w:val="000000"/>
                <w:sz w:val="20"/>
                <w:szCs w:val="20"/>
                <w:lang w:bidi="th-TH"/>
              </w:rPr>
            </w:pPr>
            <w:del w:id="17165" w:author="Philippe Hollanda - Oliveira Trust" w:date="2022-07-19T10:03:00Z">
              <w:r w:rsidRPr="008601AF" w:rsidDel="0016760B">
                <w:rPr>
                  <w:rFonts w:ascii="Trebuchet MS" w:hAnsi="Trebuchet MS" w:cs="Arial"/>
                  <w:color w:val="000000"/>
                  <w:sz w:val="20"/>
                  <w:szCs w:val="20"/>
                  <w:lang w:bidi="th-TH"/>
                </w:rPr>
                <w:delText>04/05/2021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BB80D5" w14:textId="3202ACFF" w:rsidR="008601AF" w:rsidRPr="008601AF" w:rsidRDefault="008601AF" w:rsidP="003C2C2A">
            <w:pPr>
              <w:jc w:val="center"/>
              <w:rPr>
                <w:rFonts w:ascii="Trebuchet MS" w:hAnsi="Trebuchet MS" w:cs="Arial"/>
                <w:color w:val="000000"/>
                <w:sz w:val="20"/>
                <w:szCs w:val="20"/>
                <w:lang w:bidi="th-TH"/>
              </w:rPr>
            </w:pPr>
            <w:del w:id="17167" w:author="Philippe Hollanda - Oliveira Trust" w:date="2022-07-19T10:03:00Z">
              <w:r w:rsidRPr="008601AF" w:rsidDel="0016760B">
                <w:rPr>
                  <w:rFonts w:ascii="Trebuchet MS" w:hAnsi="Trebuchet MS" w:cs="Arial"/>
                  <w:color w:val="000000"/>
                  <w:sz w:val="20"/>
                  <w:szCs w:val="20"/>
                  <w:lang w:bidi="th-TH"/>
                </w:rPr>
                <w:delText xml:space="preserve"> R$                           149,40 </w:delText>
              </w:r>
            </w:del>
          </w:p>
        </w:tc>
      </w:tr>
      <w:tr w:rsidR="008601AF" w:rsidRPr="008601AF" w14:paraId="7F8168B0" w14:textId="77777777" w:rsidTr="0016760B">
        <w:tblPrEx>
          <w:tblW w:w="5000" w:type="pct"/>
          <w:tblCellMar>
            <w:left w:w="70" w:type="dxa"/>
            <w:right w:w="70" w:type="dxa"/>
          </w:tblCellMar>
          <w:tblPrExChange w:id="17168" w:author="Philippe Hollanda - Oliveira Trust" w:date="2022-07-19T10:03:00Z">
            <w:tblPrEx>
              <w:tblW w:w="5000" w:type="pct"/>
              <w:tblCellMar>
                <w:left w:w="70" w:type="dxa"/>
                <w:right w:w="70" w:type="dxa"/>
              </w:tblCellMar>
            </w:tblPrEx>
          </w:tblPrExChange>
        </w:tblPrEx>
        <w:trPr>
          <w:trHeight w:val="1785"/>
          <w:trPrChange w:id="171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54E04E" w14:textId="6B541888" w:rsidR="008601AF" w:rsidRPr="008601AF" w:rsidRDefault="008601AF" w:rsidP="003C2C2A">
            <w:pPr>
              <w:jc w:val="center"/>
              <w:rPr>
                <w:rFonts w:ascii="Trebuchet MS" w:hAnsi="Trebuchet MS" w:cs="Arial"/>
                <w:color w:val="000000"/>
                <w:sz w:val="20"/>
                <w:szCs w:val="20"/>
                <w:lang w:bidi="th-TH"/>
              </w:rPr>
            </w:pPr>
            <w:del w:id="1717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2E0047" w14:textId="081A12E9" w:rsidR="008601AF" w:rsidRPr="008601AF" w:rsidRDefault="008601AF" w:rsidP="003C2C2A">
            <w:pPr>
              <w:jc w:val="center"/>
              <w:rPr>
                <w:rFonts w:ascii="Trebuchet MS" w:hAnsi="Trebuchet MS" w:cs="Arial"/>
                <w:color w:val="000000"/>
                <w:sz w:val="20"/>
                <w:szCs w:val="20"/>
                <w:lang w:bidi="th-TH"/>
              </w:rPr>
            </w:pPr>
            <w:del w:id="17173" w:author="Philippe Hollanda - Oliveira Trust" w:date="2022-07-19T10:03:00Z">
              <w:r w:rsidRPr="008601AF" w:rsidDel="0016760B">
                <w:rPr>
                  <w:rFonts w:ascii="Trebuchet MS" w:hAnsi="Trebuchet MS" w:cs="Arial"/>
                  <w:color w:val="000000"/>
                  <w:sz w:val="20"/>
                  <w:szCs w:val="20"/>
                  <w:lang w:bidi="th-TH"/>
                </w:rPr>
                <w:delText>26/04/2021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CD8C06" w14:textId="59A41DDA" w:rsidR="008601AF" w:rsidRPr="008601AF" w:rsidRDefault="008601AF" w:rsidP="003C2C2A">
            <w:pPr>
              <w:jc w:val="center"/>
              <w:rPr>
                <w:rFonts w:ascii="Trebuchet MS" w:hAnsi="Trebuchet MS" w:cs="Arial"/>
                <w:color w:val="000000"/>
                <w:sz w:val="20"/>
                <w:szCs w:val="20"/>
                <w:lang w:bidi="th-TH"/>
              </w:rPr>
            </w:pPr>
            <w:del w:id="17175" w:author="Philippe Hollanda - Oliveira Trust" w:date="2022-07-19T10:03:00Z">
              <w:r w:rsidRPr="008601AF" w:rsidDel="0016760B">
                <w:rPr>
                  <w:rFonts w:ascii="Trebuchet MS" w:hAnsi="Trebuchet MS" w:cs="Arial"/>
                  <w:color w:val="000000"/>
                  <w:sz w:val="20"/>
                  <w:szCs w:val="20"/>
                  <w:lang w:bidi="th-TH"/>
                </w:rPr>
                <w:delText xml:space="preserve"> R$                           500,00 </w:delText>
              </w:r>
            </w:del>
          </w:p>
        </w:tc>
      </w:tr>
      <w:tr w:rsidR="008601AF" w:rsidRPr="008601AF" w14:paraId="0BF0D3E9" w14:textId="77777777" w:rsidTr="0016760B">
        <w:tblPrEx>
          <w:tblW w:w="5000" w:type="pct"/>
          <w:tblCellMar>
            <w:left w:w="70" w:type="dxa"/>
            <w:right w:w="70" w:type="dxa"/>
          </w:tblCellMar>
          <w:tblPrExChange w:id="17176" w:author="Philippe Hollanda - Oliveira Trust" w:date="2022-07-19T10:03:00Z">
            <w:tblPrEx>
              <w:tblW w:w="5000" w:type="pct"/>
              <w:tblCellMar>
                <w:left w:w="70" w:type="dxa"/>
                <w:right w:w="70" w:type="dxa"/>
              </w:tblCellMar>
            </w:tblPrEx>
          </w:tblPrExChange>
        </w:tblPrEx>
        <w:trPr>
          <w:trHeight w:val="1785"/>
          <w:trPrChange w:id="171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29A3614" w14:textId="05BBD1C7" w:rsidR="008601AF" w:rsidRPr="008601AF" w:rsidRDefault="008601AF" w:rsidP="003C2C2A">
            <w:pPr>
              <w:jc w:val="center"/>
              <w:rPr>
                <w:rFonts w:ascii="Trebuchet MS" w:hAnsi="Trebuchet MS" w:cs="Arial"/>
                <w:color w:val="000000"/>
                <w:sz w:val="20"/>
                <w:szCs w:val="20"/>
                <w:lang w:bidi="th-TH"/>
              </w:rPr>
            </w:pPr>
            <w:del w:id="1717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11966C6" w14:textId="2D71E71B" w:rsidR="008601AF" w:rsidRPr="008601AF" w:rsidRDefault="008601AF" w:rsidP="003C2C2A">
            <w:pPr>
              <w:jc w:val="center"/>
              <w:rPr>
                <w:rFonts w:ascii="Trebuchet MS" w:hAnsi="Trebuchet MS" w:cs="Arial"/>
                <w:color w:val="000000"/>
                <w:sz w:val="20"/>
                <w:szCs w:val="20"/>
                <w:lang w:bidi="th-TH"/>
              </w:rPr>
            </w:pPr>
            <w:del w:id="17181" w:author="Philippe Hollanda - Oliveira Trust" w:date="2022-07-19T10:03:00Z">
              <w:r w:rsidRPr="008601AF" w:rsidDel="0016760B">
                <w:rPr>
                  <w:rFonts w:ascii="Trebuchet MS" w:hAnsi="Trebuchet MS" w:cs="Arial"/>
                  <w:color w:val="000000"/>
                  <w:sz w:val="20"/>
                  <w:szCs w:val="20"/>
                  <w:lang w:bidi="th-TH"/>
                </w:rPr>
                <w:delText>26/04/2021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8874AD" w14:textId="143E19D6" w:rsidR="008601AF" w:rsidRPr="008601AF" w:rsidRDefault="008601AF" w:rsidP="003C2C2A">
            <w:pPr>
              <w:jc w:val="center"/>
              <w:rPr>
                <w:rFonts w:ascii="Trebuchet MS" w:hAnsi="Trebuchet MS" w:cs="Arial"/>
                <w:color w:val="000000"/>
                <w:sz w:val="20"/>
                <w:szCs w:val="20"/>
                <w:lang w:bidi="th-TH"/>
              </w:rPr>
            </w:pPr>
            <w:del w:id="17183" w:author="Philippe Hollanda - Oliveira Trust" w:date="2022-07-19T10:03:00Z">
              <w:r w:rsidRPr="008601AF" w:rsidDel="0016760B">
                <w:rPr>
                  <w:rFonts w:ascii="Trebuchet MS" w:hAnsi="Trebuchet MS" w:cs="Arial"/>
                  <w:color w:val="000000"/>
                  <w:sz w:val="20"/>
                  <w:szCs w:val="20"/>
                  <w:lang w:bidi="th-TH"/>
                </w:rPr>
                <w:delText xml:space="preserve"> R$                            80,00 </w:delText>
              </w:r>
            </w:del>
          </w:p>
        </w:tc>
      </w:tr>
      <w:tr w:rsidR="008601AF" w:rsidRPr="008601AF" w14:paraId="1D70F837" w14:textId="77777777" w:rsidTr="0016760B">
        <w:tblPrEx>
          <w:tblW w:w="5000" w:type="pct"/>
          <w:tblCellMar>
            <w:left w:w="70" w:type="dxa"/>
            <w:right w:w="70" w:type="dxa"/>
          </w:tblCellMar>
          <w:tblPrExChange w:id="17184" w:author="Philippe Hollanda - Oliveira Trust" w:date="2022-07-19T10:03:00Z">
            <w:tblPrEx>
              <w:tblW w:w="5000" w:type="pct"/>
              <w:tblCellMar>
                <w:left w:w="70" w:type="dxa"/>
                <w:right w:w="70" w:type="dxa"/>
              </w:tblCellMar>
            </w:tblPrEx>
          </w:tblPrExChange>
        </w:tblPrEx>
        <w:trPr>
          <w:trHeight w:val="1785"/>
          <w:trPrChange w:id="171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FE5AED" w14:textId="2024B1E3" w:rsidR="008601AF" w:rsidRPr="008601AF" w:rsidRDefault="008601AF" w:rsidP="003C2C2A">
            <w:pPr>
              <w:jc w:val="center"/>
              <w:rPr>
                <w:rFonts w:ascii="Trebuchet MS" w:hAnsi="Trebuchet MS" w:cs="Arial"/>
                <w:color w:val="000000"/>
                <w:sz w:val="20"/>
                <w:szCs w:val="20"/>
                <w:lang w:bidi="th-TH"/>
              </w:rPr>
            </w:pPr>
            <w:del w:id="1718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8F3024D" w14:textId="5F502191" w:rsidR="008601AF" w:rsidRPr="008601AF" w:rsidRDefault="008601AF" w:rsidP="003C2C2A">
            <w:pPr>
              <w:jc w:val="center"/>
              <w:rPr>
                <w:rFonts w:ascii="Trebuchet MS" w:hAnsi="Trebuchet MS" w:cs="Arial"/>
                <w:color w:val="000000"/>
                <w:sz w:val="20"/>
                <w:szCs w:val="20"/>
                <w:lang w:bidi="th-TH"/>
              </w:rPr>
            </w:pPr>
            <w:del w:id="17189" w:author="Philippe Hollanda - Oliveira Trust" w:date="2022-07-19T10:03:00Z">
              <w:r w:rsidRPr="008601AF" w:rsidDel="0016760B">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AC1366" w14:textId="116B600A" w:rsidR="008601AF" w:rsidRPr="008601AF" w:rsidRDefault="008601AF" w:rsidP="003C2C2A">
            <w:pPr>
              <w:jc w:val="center"/>
              <w:rPr>
                <w:rFonts w:ascii="Trebuchet MS" w:hAnsi="Trebuchet MS" w:cs="Arial"/>
                <w:color w:val="000000"/>
                <w:sz w:val="20"/>
                <w:szCs w:val="20"/>
                <w:lang w:bidi="th-TH"/>
              </w:rPr>
            </w:pPr>
            <w:del w:id="17191" w:author="Philippe Hollanda - Oliveira Trust" w:date="2022-07-19T10:03:00Z">
              <w:r w:rsidRPr="008601AF" w:rsidDel="0016760B">
                <w:rPr>
                  <w:rFonts w:ascii="Trebuchet MS" w:hAnsi="Trebuchet MS" w:cs="Arial"/>
                  <w:color w:val="000000"/>
                  <w:sz w:val="20"/>
                  <w:szCs w:val="20"/>
                  <w:lang w:bidi="th-TH"/>
                </w:rPr>
                <w:delText xml:space="preserve"> R$                           480,00 </w:delText>
              </w:r>
            </w:del>
          </w:p>
        </w:tc>
      </w:tr>
      <w:tr w:rsidR="008601AF" w:rsidRPr="008601AF" w14:paraId="2F71FA93" w14:textId="77777777" w:rsidTr="0016760B">
        <w:tblPrEx>
          <w:tblW w:w="5000" w:type="pct"/>
          <w:tblCellMar>
            <w:left w:w="70" w:type="dxa"/>
            <w:right w:w="70" w:type="dxa"/>
          </w:tblCellMar>
          <w:tblPrExChange w:id="17192" w:author="Philippe Hollanda - Oliveira Trust" w:date="2022-07-19T10:03:00Z">
            <w:tblPrEx>
              <w:tblW w:w="5000" w:type="pct"/>
              <w:tblCellMar>
                <w:left w:w="70" w:type="dxa"/>
                <w:right w:w="70" w:type="dxa"/>
              </w:tblCellMar>
            </w:tblPrEx>
          </w:tblPrExChange>
        </w:tblPrEx>
        <w:trPr>
          <w:trHeight w:val="1785"/>
          <w:trPrChange w:id="171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1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EF0663" w14:textId="39268AC6" w:rsidR="008601AF" w:rsidRPr="008601AF" w:rsidRDefault="008601AF" w:rsidP="003C2C2A">
            <w:pPr>
              <w:jc w:val="center"/>
              <w:rPr>
                <w:rFonts w:ascii="Trebuchet MS" w:hAnsi="Trebuchet MS" w:cs="Arial"/>
                <w:color w:val="000000"/>
                <w:sz w:val="20"/>
                <w:szCs w:val="20"/>
                <w:lang w:bidi="th-TH"/>
              </w:rPr>
            </w:pPr>
            <w:del w:id="1719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1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D4C47B" w14:textId="4E47F248" w:rsidR="008601AF" w:rsidRPr="008601AF" w:rsidRDefault="008601AF" w:rsidP="003C2C2A">
            <w:pPr>
              <w:jc w:val="center"/>
              <w:rPr>
                <w:rFonts w:ascii="Trebuchet MS" w:hAnsi="Trebuchet MS" w:cs="Arial"/>
                <w:sz w:val="20"/>
                <w:szCs w:val="20"/>
                <w:lang w:bidi="th-TH"/>
              </w:rPr>
            </w:pPr>
            <w:del w:id="17197" w:author="Philippe Hollanda - Oliveira Trust" w:date="2022-07-19T10:03:00Z">
              <w:r w:rsidRPr="008601AF" w:rsidDel="0016760B">
                <w:rPr>
                  <w:rFonts w:ascii="Trebuchet MS" w:hAnsi="Trebuchet MS" w:cs="Arial"/>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1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2826539" w14:textId="3AC90EC2" w:rsidR="008601AF" w:rsidRPr="008601AF" w:rsidRDefault="008601AF" w:rsidP="003C2C2A">
            <w:pPr>
              <w:jc w:val="center"/>
              <w:rPr>
                <w:rFonts w:ascii="Trebuchet MS" w:hAnsi="Trebuchet MS" w:cs="Arial"/>
                <w:sz w:val="20"/>
                <w:szCs w:val="20"/>
                <w:lang w:bidi="th-TH"/>
              </w:rPr>
            </w:pPr>
            <w:del w:id="17199" w:author="Philippe Hollanda - Oliveira Trust" w:date="2022-07-19T10:03:00Z">
              <w:r w:rsidRPr="008601AF" w:rsidDel="0016760B">
                <w:rPr>
                  <w:rFonts w:ascii="Trebuchet MS" w:hAnsi="Trebuchet MS" w:cs="Arial"/>
                  <w:sz w:val="20"/>
                  <w:szCs w:val="20"/>
                  <w:lang w:bidi="th-TH"/>
                </w:rPr>
                <w:delText xml:space="preserve"> R$                           210,00 </w:delText>
              </w:r>
            </w:del>
          </w:p>
        </w:tc>
      </w:tr>
      <w:tr w:rsidR="008601AF" w:rsidRPr="008601AF" w14:paraId="08745D29" w14:textId="77777777" w:rsidTr="0016760B">
        <w:tblPrEx>
          <w:tblW w:w="5000" w:type="pct"/>
          <w:tblCellMar>
            <w:left w:w="70" w:type="dxa"/>
            <w:right w:w="70" w:type="dxa"/>
          </w:tblCellMar>
          <w:tblPrExChange w:id="17200" w:author="Philippe Hollanda - Oliveira Trust" w:date="2022-07-19T10:03:00Z">
            <w:tblPrEx>
              <w:tblW w:w="5000" w:type="pct"/>
              <w:tblCellMar>
                <w:left w:w="70" w:type="dxa"/>
                <w:right w:w="70" w:type="dxa"/>
              </w:tblCellMar>
            </w:tblPrEx>
          </w:tblPrExChange>
        </w:tblPrEx>
        <w:trPr>
          <w:trHeight w:val="1785"/>
          <w:trPrChange w:id="172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A69C17" w14:textId="0238C0DE" w:rsidR="008601AF" w:rsidRPr="008601AF" w:rsidRDefault="008601AF" w:rsidP="003C2C2A">
            <w:pPr>
              <w:jc w:val="center"/>
              <w:rPr>
                <w:rFonts w:ascii="Trebuchet MS" w:hAnsi="Trebuchet MS" w:cs="Arial"/>
                <w:color w:val="000000"/>
                <w:sz w:val="20"/>
                <w:szCs w:val="20"/>
                <w:lang w:bidi="th-TH"/>
              </w:rPr>
            </w:pPr>
            <w:del w:id="1720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BEEB29" w14:textId="125C83CB" w:rsidR="008601AF" w:rsidRPr="008601AF" w:rsidRDefault="008601AF" w:rsidP="003C2C2A">
            <w:pPr>
              <w:jc w:val="center"/>
              <w:rPr>
                <w:rFonts w:ascii="Trebuchet MS" w:hAnsi="Trebuchet MS" w:cs="Arial"/>
                <w:color w:val="000000"/>
                <w:sz w:val="20"/>
                <w:szCs w:val="20"/>
                <w:lang w:bidi="th-TH"/>
              </w:rPr>
            </w:pPr>
            <w:del w:id="17205" w:author="Philippe Hollanda - Oliveira Trust" w:date="2022-07-19T10:03:00Z">
              <w:r w:rsidRPr="008601AF" w:rsidDel="0016760B">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503E57" w14:textId="16A6A6DF" w:rsidR="008601AF" w:rsidRPr="008601AF" w:rsidRDefault="008601AF" w:rsidP="003C2C2A">
            <w:pPr>
              <w:jc w:val="center"/>
              <w:rPr>
                <w:rFonts w:ascii="Trebuchet MS" w:hAnsi="Trebuchet MS" w:cs="Arial"/>
                <w:color w:val="000000"/>
                <w:sz w:val="20"/>
                <w:szCs w:val="20"/>
                <w:lang w:bidi="th-TH"/>
              </w:rPr>
            </w:pPr>
            <w:del w:id="17207" w:author="Philippe Hollanda - Oliveira Trust" w:date="2022-07-19T10:03:00Z">
              <w:r w:rsidRPr="008601AF" w:rsidDel="0016760B">
                <w:rPr>
                  <w:rFonts w:ascii="Trebuchet MS" w:hAnsi="Trebuchet MS" w:cs="Arial"/>
                  <w:color w:val="000000"/>
                  <w:sz w:val="20"/>
                  <w:szCs w:val="20"/>
                  <w:lang w:bidi="th-TH"/>
                </w:rPr>
                <w:delText xml:space="preserve"> R$                           300,00 </w:delText>
              </w:r>
            </w:del>
          </w:p>
        </w:tc>
      </w:tr>
      <w:tr w:rsidR="008601AF" w:rsidRPr="008601AF" w14:paraId="36042A20" w14:textId="77777777" w:rsidTr="0016760B">
        <w:tblPrEx>
          <w:tblW w:w="5000" w:type="pct"/>
          <w:tblCellMar>
            <w:left w:w="70" w:type="dxa"/>
            <w:right w:w="70" w:type="dxa"/>
          </w:tblCellMar>
          <w:tblPrExChange w:id="17208" w:author="Philippe Hollanda - Oliveira Trust" w:date="2022-07-19T10:03:00Z">
            <w:tblPrEx>
              <w:tblW w:w="5000" w:type="pct"/>
              <w:tblCellMar>
                <w:left w:w="70" w:type="dxa"/>
                <w:right w:w="70" w:type="dxa"/>
              </w:tblCellMar>
            </w:tblPrEx>
          </w:tblPrExChange>
        </w:tblPrEx>
        <w:trPr>
          <w:trHeight w:val="1785"/>
          <w:trPrChange w:id="1720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1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26A14B" w14:textId="60F4E682" w:rsidR="008601AF" w:rsidRPr="008601AF" w:rsidRDefault="008601AF" w:rsidP="003C2C2A">
            <w:pPr>
              <w:jc w:val="center"/>
              <w:rPr>
                <w:rFonts w:ascii="Trebuchet MS" w:hAnsi="Trebuchet MS" w:cs="Arial"/>
                <w:color w:val="000000"/>
                <w:sz w:val="20"/>
                <w:szCs w:val="20"/>
                <w:lang w:bidi="th-TH"/>
              </w:rPr>
            </w:pPr>
            <w:del w:id="1721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06AB50" w14:textId="2F79711B" w:rsidR="008601AF" w:rsidRPr="008601AF" w:rsidRDefault="008601AF" w:rsidP="003C2C2A">
            <w:pPr>
              <w:jc w:val="center"/>
              <w:rPr>
                <w:rFonts w:ascii="Trebuchet MS" w:hAnsi="Trebuchet MS" w:cs="Arial"/>
                <w:color w:val="000000"/>
                <w:sz w:val="20"/>
                <w:szCs w:val="20"/>
                <w:lang w:bidi="th-TH"/>
              </w:rPr>
            </w:pPr>
            <w:del w:id="17213" w:author="Philippe Hollanda - Oliveira Trust" w:date="2022-07-19T10:03:00Z">
              <w:r w:rsidRPr="008601AF" w:rsidDel="0016760B">
                <w:rPr>
                  <w:rFonts w:ascii="Trebuchet MS" w:hAnsi="Trebuchet MS" w:cs="Arial"/>
                  <w:color w:val="000000"/>
                  <w:sz w:val="20"/>
                  <w:szCs w:val="20"/>
                  <w:lang w:bidi="th-TH"/>
                </w:rPr>
                <w:delText>27/04/2021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6E6F9A7" w14:textId="564BA803" w:rsidR="008601AF" w:rsidRPr="008601AF" w:rsidRDefault="008601AF" w:rsidP="003C2C2A">
            <w:pPr>
              <w:jc w:val="center"/>
              <w:rPr>
                <w:rFonts w:ascii="Trebuchet MS" w:hAnsi="Trebuchet MS" w:cs="Arial"/>
                <w:color w:val="000000"/>
                <w:sz w:val="20"/>
                <w:szCs w:val="20"/>
                <w:lang w:bidi="th-TH"/>
              </w:rPr>
            </w:pPr>
            <w:del w:id="17215" w:author="Philippe Hollanda - Oliveira Trust" w:date="2022-07-19T10:03:00Z">
              <w:r w:rsidRPr="008601AF" w:rsidDel="0016760B">
                <w:rPr>
                  <w:rFonts w:ascii="Trebuchet MS" w:hAnsi="Trebuchet MS" w:cs="Arial"/>
                  <w:color w:val="000000"/>
                  <w:sz w:val="20"/>
                  <w:szCs w:val="20"/>
                  <w:lang w:bidi="th-TH"/>
                </w:rPr>
                <w:delText xml:space="preserve"> R$                           980,00 </w:delText>
              </w:r>
            </w:del>
          </w:p>
        </w:tc>
      </w:tr>
      <w:tr w:rsidR="008601AF" w:rsidRPr="008601AF" w14:paraId="1BBE512F" w14:textId="77777777" w:rsidTr="0016760B">
        <w:tblPrEx>
          <w:tblW w:w="5000" w:type="pct"/>
          <w:tblCellMar>
            <w:left w:w="70" w:type="dxa"/>
            <w:right w:w="70" w:type="dxa"/>
          </w:tblCellMar>
          <w:tblPrExChange w:id="17216" w:author="Philippe Hollanda - Oliveira Trust" w:date="2022-07-19T10:03:00Z">
            <w:tblPrEx>
              <w:tblW w:w="5000" w:type="pct"/>
              <w:tblCellMar>
                <w:left w:w="70" w:type="dxa"/>
                <w:right w:w="70" w:type="dxa"/>
              </w:tblCellMar>
            </w:tblPrEx>
          </w:tblPrExChange>
        </w:tblPrEx>
        <w:trPr>
          <w:trHeight w:val="1785"/>
          <w:trPrChange w:id="1721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1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D0D8C7" w14:textId="490EE7FE" w:rsidR="008601AF" w:rsidRPr="008601AF" w:rsidRDefault="008601AF" w:rsidP="003C2C2A">
            <w:pPr>
              <w:jc w:val="center"/>
              <w:rPr>
                <w:rFonts w:ascii="Trebuchet MS" w:hAnsi="Trebuchet MS" w:cs="Arial"/>
                <w:color w:val="000000"/>
                <w:sz w:val="20"/>
                <w:szCs w:val="20"/>
                <w:lang w:bidi="th-TH"/>
              </w:rPr>
            </w:pPr>
            <w:del w:id="1721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2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F192B40" w14:textId="4C969CEC" w:rsidR="008601AF" w:rsidRPr="008601AF" w:rsidRDefault="008601AF" w:rsidP="003C2C2A">
            <w:pPr>
              <w:jc w:val="center"/>
              <w:rPr>
                <w:rFonts w:ascii="Trebuchet MS" w:hAnsi="Trebuchet MS" w:cs="Arial"/>
                <w:color w:val="000000"/>
                <w:sz w:val="20"/>
                <w:szCs w:val="20"/>
                <w:lang w:bidi="th-TH"/>
              </w:rPr>
            </w:pPr>
            <w:del w:id="17221" w:author="Philippe Hollanda - Oliveira Trust" w:date="2022-07-19T10:03:00Z">
              <w:r w:rsidRPr="008601AF" w:rsidDel="0016760B">
                <w:rPr>
                  <w:rFonts w:ascii="Trebuchet MS" w:hAnsi="Trebuchet MS" w:cs="Arial"/>
                  <w:color w:val="000000"/>
                  <w:sz w:val="20"/>
                  <w:szCs w:val="20"/>
                  <w:lang w:bidi="th-TH"/>
                </w:rPr>
                <w:delText>10/05/2021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2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9D11BC" w14:textId="2E3BF0EE" w:rsidR="008601AF" w:rsidRPr="008601AF" w:rsidRDefault="008601AF" w:rsidP="003C2C2A">
            <w:pPr>
              <w:jc w:val="center"/>
              <w:rPr>
                <w:rFonts w:ascii="Trebuchet MS" w:hAnsi="Trebuchet MS" w:cs="Arial"/>
                <w:color w:val="000000"/>
                <w:sz w:val="20"/>
                <w:szCs w:val="20"/>
                <w:lang w:bidi="th-TH"/>
              </w:rPr>
            </w:pPr>
            <w:del w:id="17223" w:author="Philippe Hollanda - Oliveira Trust" w:date="2022-07-19T10:03:00Z">
              <w:r w:rsidRPr="008601AF" w:rsidDel="0016760B">
                <w:rPr>
                  <w:rFonts w:ascii="Trebuchet MS" w:hAnsi="Trebuchet MS" w:cs="Arial"/>
                  <w:color w:val="000000"/>
                  <w:sz w:val="20"/>
                  <w:szCs w:val="20"/>
                  <w:lang w:bidi="th-TH"/>
                </w:rPr>
                <w:delText xml:space="preserve"> R$                           420,00 </w:delText>
              </w:r>
            </w:del>
          </w:p>
        </w:tc>
      </w:tr>
      <w:tr w:rsidR="008601AF" w:rsidRPr="008601AF" w14:paraId="6D063DFA" w14:textId="77777777" w:rsidTr="0016760B">
        <w:tblPrEx>
          <w:tblW w:w="5000" w:type="pct"/>
          <w:tblCellMar>
            <w:left w:w="70" w:type="dxa"/>
            <w:right w:w="70" w:type="dxa"/>
          </w:tblCellMar>
          <w:tblPrExChange w:id="17224" w:author="Philippe Hollanda - Oliveira Trust" w:date="2022-07-19T10:03:00Z">
            <w:tblPrEx>
              <w:tblW w:w="5000" w:type="pct"/>
              <w:tblCellMar>
                <w:left w:w="70" w:type="dxa"/>
                <w:right w:w="70" w:type="dxa"/>
              </w:tblCellMar>
            </w:tblPrEx>
          </w:tblPrExChange>
        </w:tblPrEx>
        <w:trPr>
          <w:trHeight w:val="1785"/>
          <w:trPrChange w:id="1722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2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3D4386" w14:textId="1E020170" w:rsidR="008601AF" w:rsidRPr="008601AF" w:rsidRDefault="008601AF" w:rsidP="003C2C2A">
            <w:pPr>
              <w:jc w:val="center"/>
              <w:rPr>
                <w:rFonts w:ascii="Trebuchet MS" w:hAnsi="Trebuchet MS" w:cs="Arial"/>
                <w:color w:val="000000"/>
                <w:sz w:val="20"/>
                <w:szCs w:val="20"/>
                <w:lang w:bidi="th-TH"/>
              </w:rPr>
            </w:pPr>
            <w:del w:id="1722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2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546883" w14:textId="447029D7" w:rsidR="008601AF" w:rsidRPr="008601AF" w:rsidRDefault="008601AF" w:rsidP="003C2C2A">
            <w:pPr>
              <w:jc w:val="center"/>
              <w:rPr>
                <w:rFonts w:ascii="Trebuchet MS" w:hAnsi="Trebuchet MS" w:cs="Arial"/>
                <w:color w:val="000000"/>
                <w:sz w:val="20"/>
                <w:szCs w:val="20"/>
                <w:lang w:bidi="th-TH"/>
              </w:rPr>
            </w:pPr>
            <w:del w:id="17229" w:author="Philippe Hollanda - Oliveira Trust" w:date="2022-07-19T10:03:00Z">
              <w:r w:rsidRPr="008601AF" w:rsidDel="0016760B">
                <w:rPr>
                  <w:rFonts w:ascii="Trebuchet MS" w:hAnsi="Trebuchet MS" w:cs="Arial"/>
                  <w:color w:val="000000"/>
                  <w:sz w:val="20"/>
                  <w:szCs w:val="20"/>
                  <w:lang w:bidi="th-TH"/>
                </w:rPr>
                <w:delText>03/05/2021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3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D3A34BE" w14:textId="5BE6E871" w:rsidR="008601AF" w:rsidRPr="008601AF" w:rsidRDefault="008601AF" w:rsidP="003C2C2A">
            <w:pPr>
              <w:jc w:val="center"/>
              <w:rPr>
                <w:rFonts w:ascii="Trebuchet MS" w:hAnsi="Trebuchet MS" w:cs="Arial"/>
                <w:color w:val="000000"/>
                <w:sz w:val="20"/>
                <w:szCs w:val="20"/>
                <w:lang w:bidi="th-TH"/>
              </w:rPr>
            </w:pPr>
            <w:del w:id="17231" w:author="Philippe Hollanda - Oliveira Trust" w:date="2022-07-19T10:03:00Z">
              <w:r w:rsidRPr="008601AF" w:rsidDel="0016760B">
                <w:rPr>
                  <w:rFonts w:ascii="Trebuchet MS" w:hAnsi="Trebuchet MS" w:cs="Arial"/>
                  <w:color w:val="000000"/>
                  <w:sz w:val="20"/>
                  <w:szCs w:val="20"/>
                  <w:lang w:bidi="th-TH"/>
                </w:rPr>
                <w:delText xml:space="preserve"> R$                      15.000,00 </w:delText>
              </w:r>
            </w:del>
          </w:p>
        </w:tc>
      </w:tr>
      <w:tr w:rsidR="008601AF" w:rsidRPr="008601AF" w14:paraId="0F28FA7A" w14:textId="77777777" w:rsidTr="0016760B">
        <w:tblPrEx>
          <w:tblW w:w="5000" w:type="pct"/>
          <w:tblCellMar>
            <w:left w:w="70" w:type="dxa"/>
            <w:right w:w="70" w:type="dxa"/>
          </w:tblCellMar>
          <w:tblPrExChange w:id="17232" w:author="Philippe Hollanda - Oliveira Trust" w:date="2022-07-19T10:03:00Z">
            <w:tblPrEx>
              <w:tblW w:w="5000" w:type="pct"/>
              <w:tblCellMar>
                <w:left w:w="70" w:type="dxa"/>
                <w:right w:w="70" w:type="dxa"/>
              </w:tblCellMar>
            </w:tblPrEx>
          </w:tblPrExChange>
        </w:tblPrEx>
        <w:trPr>
          <w:trHeight w:val="1785"/>
          <w:trPrChange w:id="1723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tcPrChange w:id="1723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2384A1D3" w14:textId="2455FAB7" w:rsidR="008601AF" w:rsidRPr="008601AF" w:rsidRDefault="008601AF" w:rsidP="003C2C2A">
            <w:pPr>
              <w:jc w:val="center"/>
              <w:rPr>
                <w:rFonts w:ascii="Trebuchet MS" w:hAnsi="Trebuchet MS" w:cs="Arial"/>
                <w:color w:val="000000"/>
                <w:sz w:val="20"/>
                <w:szCs w:val="20"/>
                <w:lang w:bidi="th-TH"/>
              </w:rPr>
            </w:pPr>
            <w:del w:id="17235" w:author="Philippe Hollanda - Oliveira Trust" w:date="2022-07-19T10:03:00Z">
              <w:r w:rsidRPr="008601AF" w:rsidDel="0016760B">
                <w:rPr>
                  <w:rFonts w:ascii="Trebuchet MS" w:hAnsi="Trebuchet MS" w:cs="Arial"/>
                  <w:color w:val="000000"/>
                  <w:sz w:val="20"/>
                  <w:szCs w:val="20"/>
                  <w:lang w:bidi="th-TH"/>
                </w:rPr>
                <w:delText>ARMAZENAMENTO, DEPÓSITO, CARGA, DESCARGA,ARRUMAÇÃO BENS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3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40D4D3" w14:textId="1FC00394" w:rsidR="008601AF" w:rsidRPr="008601AF" w:rsidRDefault="008601AF" w:rsidP="003C2C2A">
            <w:pPr>
              <w:jc w:val="center"/>
              <w:rPr>
                <w:rFonts w:ascii="Trebuchet MS" w:hAnsi="Trebuchet MS" w:cs="Arial"/>
                <w:color w:val="000000"/>
                <w:sz w:val="20"/>
                <w:szCs w:val="20"/>
                <w:lang w:bidi="th-TH"/>
              </w:rPr>
            </w:pPr>
            <w:del w:id="17237" w:author="Philippe Hollanda - Oliveira Trust" w:date="2022-07-19T10:03:00Z">
              <w:r w:rsidRPr="008601AF" w:rsidDel="0016760B">
                <w:rPr>
                  <w:rFonts w:ascii="Trebuchet MS" w:hAnsi="Trebuchet MS" w:cs="Arial"/>
                  <w:color w:val="000000"/>
                  <w:sz w:val="20"/>
                  <w:szCs w:val="20"/>
                  <w:lang w:bidi="th-TH"/>
                </w:rPr>
                <w:delText>16/06/2021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3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316CD4" w14:textId="4DFDE17B" w:rsidR="008601AF" w:rsidRPr="008601AF" w:rsidRDefault="008601AF" w:rsidP="003C2C2A">
            <w:pPr>
              <w:jc w:val="center"/>
              <w:rPr>
                <w:rFonts w:ascii="Trebuchet MS" w:hAnsi="Trebuchet MS" w:cs="Arial"/>
                <w:color w:val="000000"/>
                <w:sz w:val="20"/>
                <w:szCs w:val="20"/>
                <w:lang w:bidi="th-TH"/>
              </w:rPr>
            </w:pPr>
            <w:del w:id="17239" w:author="Philippe Hollanda - Oliveira Trust" w:date="2022-07-19T10:03:00Z">
              <w:r w:rsidRPr="008601AF" w:rsidDel="0016760B">
                <w:rPr>
                  <w:rFonts w:ascii="Trebuchet MS" w:hAnsi="Trebuchet MS" w:cs="Arial"/>
                  <w:color w:val="000000"/>
                  <w:sz w:val="20"/>
                  <w:szCs w:val="20"/>
                  <w:lang w:bidi="th-TH"/>
                </w:rPr>
                <w:delText xml:space="preserve"> R$                           840,00 </w:delText>
              </w:r>
            </w:del>
          </w:p>
        </w:tc>
      </w:tr>
      <w:tr w:rsidR="008601AF" w:rsidRPr="008601AF" w14:paraId="320C6E69" w14:textId="77777777" w:rsidTr="0016760B">
        <w:tblPrEx>
          <w:tblW w:w="5000" w:type="pct"/>
          <w:tblCellMar>
            <w:left w:w="70" w:type="dxa"/>
            <w:right w:w="70" w:type="dxa"/>
          </w:tblCellMar>
          <w:tblPrExChange w:id="17240" w:author="Philippe Hollanda - Oliveira Trust" w:date="2022-07-19T10:03:00Z">
            <w:tblPrEx>
              <w:tblW w:w="5000" w:type="pct"/>
              <w:tblCellMar>
                <w:left w:w="70" w:type="dxa"/>
                <w:right w:w="70" w:type="dxa"/>
              </w:tblCellMar>
            </w:tblPrEx>
          </w:tblPrExChange>
        </w:tblPrEx>
        <w:trPr>
          <w:trHeight w:val="1785"/>
          <w:trPrChange w:id="1724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4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1DDEBB" w14:textId="25BBDB81" w:rsidR="008601AF" w:rsidRPr="008601AF" w:rsidRDefault="008601AF" w:rsidP="003C2C2A">
            <w:pPr>
              <w:jc w:val="center"/>
              <w:rPr>
                <w:rFonts w:ascii="Trebuchet MS" w:hAnsi="Trebuchet MS" w:cs="Arial"/>
                <w:color w:val="000000"/>
                <w:sz w:val="20"/>
                <w:szCs w:val="20"/>
                <w:lang w:bidi="th-TH"/>
              </w:rPr>
            </w:pPr>
            <w:del w:id="1724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4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F67F8E" w14:textId="78EFE1F1" w:rsidR="008601AF" w:rsidRPr="008601AF" w:rsidRDefault="008601AF" w:rsidP="003C2C2A">
            <w:pPr>
              <w:jc w:val="center"/>
              <w:rPr>
                <w:rFonts w:ascii="Trebuchet MS" w:hAnsi="Trebuchet MS" w:cs="Arial"/>
                <w:color w:val="000000"/>
                <w:sz w:val="20"/>
                <w:szCs w:val="20"/>
                <w:lang w:bidi="th-TH"/>
              </w:rPr>
            </w:pPr>
            <w:del w:id="17245" w:author="Philippe Hollanda - Oliveira Trust" w:date="2022-07-19T10:03:00Z">
              <w:r w:rsidRPr="008601AF" w:rsidDel="0016760B">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4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883957" w14:textId="11800FEE" w:rsidR="008601AF" w:rsidRPr="008601AF" w:rsidRDefault="008601AF" w:rsidP="003C2C2A">
            <w:pPr>
              <w:jc w:val="center"/>
              <w:rPr>
                <w:rFonts w:ascii="Trebuchet MS" w:hAnsi="Trebuchet MS" w:cs="Arial"/>
                <w:color w:val="000000"/>
                <w:sz w:val="20"/>
                <w:szCs w:val="20"/>
                <w:lang w:bidi="th-TH"/>
              </w:rPr>
            </w:pPr>
            <w:del w:id="17247" w:author="Philippe Hollanda - Oliveira Trust" w:date="2022-07-19T10:03:00Z">
              <w:r w:rsidRPr="008601AF" w:rsidDel="0016760B">
                <w:rPr>
                  <w:rFonts w:ascii="Trebuchet MS" w:hAnsi="Trebuchet MS" w:cs="Arial"/>
                  <w:color w:val="000000"/>
                  <w:sz w:val="20"/>
                  <w:szCs w:val="20"/>
                  <w:lang w:bidi="th-TH"/>
                </w:rPr>
                <w:delText xml:space="preserve"> R$                      11.229,00 </w:delText>
              </w:r>
            </w:del>
          </w:p>
        </w:tc>
      </w:tr>
      <w:tr w:rsidR="008601AF" w:rsidRPr="008601AF" w14:paraId="7EBAABC2" w14:textId="77777777" w:rsidTr="0016760B">
        <w:tblPrEx>
          <w:tblW w:w="5000" w:type="pct"/>
          <w:tblCellMar>
            <w:left w:w="70" w:type="dxa"/>
            <w:right w:w="70" w:type="dxa"/>
          </w:tblCellMar>
          <w:tblPrExChange w:id="17248" w:author="Philippe Hollanda - Oliveira Trust" w:date="2022-07-19T10:03:00Z">
            <w:tblPrEx>
              <w:tblW w:w="5000" w:type="pct"/>
              <w:tblCellMar>
                <w:left w:w="70" w:type="dxa"/>
                <w:right w:w="70" w:type="dxa"/>
              </w:tblCellMar>
            </w:tblPrEx>
          </w:tblPrExChange>
        </w:tblPrEx>
        <w:trPr>
          <w:trHeight w:val="1785"/>
          <w:trPrChange w:id="1724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5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F487A4" w14:textId="3E13D54A" w:rsidR="008601AF" w:rsidRPr="008601AF" w:rsidRDefault="008601AF" w:rsidP="003C2C2A">
            <w:pPr>
              <w:jc w:val="center"/>
              <w:rPr>
                <w:rFonts w:ascii="Trebuchet MS" w:hAnsi="Trebuchet MS" w:cs="Arial"/>
                <w:color w:val="000000"/>
                <w:sz w:val="20"/>
                <w:szCs w:val="20"/>
                <w:lang w:bidi="th-TH"/>
              </w:rPr>
            </w:pPr>
            <w:del w:id="1725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5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045BB8" w14:textId="7095CE2F" w:rsidR="008601AF" w:rsidRPr="008601AF" w:rsidRDefault="008601AF" w:rsidP="003C2C2A">
            <w:pPr>
              <w:jc w:val="center"/>
              <w:rPr>
                <w:rFonts w:ascii="Trebuchet MS" w:hAnsi="Trebuchet MS" w:cs="Arial"/>
                <w:color w:val="000000"/>
                <w:sz w:val="20"/>
                <w:szCs w:val="20"/>
                <w:lang w:bidi="th-TH"/>
              </w:rPr>
            </w:pPr>
            <w:del w:id="17253" w:author="Philippe Hollanda - Oliveira Trust" w:date="2022-07-19T10:03:00Z">
              <w:r w:rsidRPr="008601AF" w:rsidDel="0016760B">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5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3F8413" w14:textId="32E0AE91" w:rsidR="008601AF" w:rsidRPr="008601AF" w:rsidRDefault="008601AF" w:rsidP="003C2C2A">
            <w:pPr>
              <w:jc w:val="center"/>
              <w:rPr>
                <w:rFonts w:ascii="Trebuchet MS" w:hAnsi="Trebuchet MS" w:cs="Arial"/>
                <w:color w:val="000000"/>
                <w:sz w:val="20"/>
                <w:szCs w:val="20"/>
                <w:lang w:bidi="th-TH"/>
              </w:rPr>
            </w:pPr>
            <w:del w:id="17255" w:author="Philippe Hollanda - Oliveira Trust" w:date="2022-07-19T10:03:00Z">
              <w:r w:rsidRPr="008601AF" w:rsidDel="0016760B">
                <w:rPr>
                  <w:rFonts w:ascii="Trebuchet MS" w:hAnsi="Trebuchet MS" w:cs="Arial"/>
                  <w:color w:val="000000"/>
                  <w:sz w:val="20"/>
                  <w:szCs w:val="20"/>
                  <w:lang w:bidi="th-TH"/>
                </w:rPr>
                <w:delText xml:space="preserve"> R$                           290,00 </w:delText>
              </w:r>
            </w:del>
          </w:p>
        </w:tc>
      </w:tr>
      <w:tr w:rsidR="008601AF" w:rsidRPr="008601AF" w14:paraId="678449D5" w14:textId="77777777" w:rsidTr="0016760B">
        <w:tblPrEx>
          <w:tblW w:w="5000" w:type="pct"/>
          <w:tblCellMar>
            <w:left w:w="70" w:type="dxa"/>
            <w:right w:w="70" w:type="dxa"/>
          </w:tblCellMar>
          <w:tblPrExChange w:id="17256" w:author="Philippe Hollanda - Oliveira Trust" w:date="2022-07-19T10:03:00Z">
            <w:tblPrEx>
              <w:tblW w:w="5000" w:type="pct"/>
              <w:tblCellMar>
                <w:left w:w="70" w:type="dxa"/>
                <w:right w:w="70" w:type="dxa"/>
              </w:tblCellMar>
            </w:tblPrEx>
          </w:tblPrExChange>
        </w:tblPrEx>
        <w:trPr>
          <w:trHeight w:val="1785"/>
          <w:trPrChange w:id="1725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5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5C302E" w14:textId="74A9636F" w:rsidR="008601AF" w:rsidRPr="008601AF" w:rsidRDefault="008601AF" w:rsidP="003C2C2A">
            <w:pPr>
              <w:jc w:val="center"/>
              <w:rPr>
                <w:rFonts w:ascii="Trebuchet MS" w:hAnsi="Trebuchet MS" w:cs="Arial"/>
                <w:color w:val="000000"/>
                <w:sz w:val="20"/>
                <w:szCs w:val="20"/>
                <w:lang w:bidi="th-TH"/>
              </w:rPr>
            </w:pPr>
            <w:del w:id="1725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6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B1348C" w14:textId="4BBB89FC" w:rsidR="008601AF" w:rsidRPr="008601AF" w:rsidRDefault="008601AF" w:rsidP="003C2C2A">
            <w:pPr>
              <w:jc w:val="center"/>
              <w:rPr>
                <w:rFonts w:ascii="Trebuchet MS" w:hAnsi="Trebuchet MS" w:cs="Arial"/>
                <w:color w:val="000000"/>
                <w:sz w:val="20"/>
                <w:szCs w:val="20"/>
                <w:lang w:bidi="th-TH"/>
              </w:rPr>
            </w:pPr>
            <w:del w:id="17261" w:author="Philippe Hollanda - Oliveira Trust" w:date="2022-07-19T10:03:00Z">
              <w:r w:rsidRPr="008601AF" w:rsidDel="0016760B">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6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399E8D" w14:textId="19EA473C" w:rsidR="008601AF" w:rsidRPr="008601AF" w:rsidRDefault="008601AF" w:rsidP="003C2C2A">
            <w:pPr>
              <w:jc w:val="center"/>
              <w:rPr>
                <w:rFonts w:ascii="Trebuchet MS" w:hAnsi="Trebuchet MS" w:cs="Arial"/>
                <w:color w:val="000000"/>
                <w:sz w:val="20"/>
                <w:szCs w:val="20"/>
                <w:lang w:bidi="th-TH"/>
              </w:rPr>
            </w:pPr>
            <w:del w:id="17263" w:author="Philippe Hollanda - Oliveira Trust" w:date="2022-07-19T10:03:00Z">
              <w:r w:rsidRPr="008601AF" w:rsidDel="0016760B">
                <w:rPr>
                  <w:rFonts w:ascii="Trebuchet MS" w:hAnsi="Trebuchet MS" w:cs="Arial"/>
                  <w:color w:val="000000"/>
                  <w:sz w:val="20"/>
                  <w:szCs w:val="20"/>
                  <w:lang w:bidi="th-TH"/>
                </w:rPr>
                <w:delText xml:space="preserve"> R$                           370,00 </w:delText>
              </w:r>
            </w:del>
          </w:p>
        </w:tc>
      </w:tr>
      <w:tr w:rsidR="008601AF" w:rsidRPr="008601AF" w14:paraId="09B03060" w14:textId="77777777" w:rsidTr="0016760B">
        <w:tblPrEx>
          <w:tblW w:w="5000" w:type="pct"/>
          <w:tblCellMar>
            <w:left w:w="70" w:type="dxa"/>
            <w:right w:w="70" w:type="dxa"/>
          </w:tblCellMar>
          <w:tblPrExChange w:id="17264" w:author="Philippe Hollanda - Oliveira Trust" w:date="2022-07-19T10:03:00Z">
            <w:tblPrEx>
              <w:tblW w:w="5000" w:type="pct"/>
              <w:tblCellMar>
                <w:left w:w="70" w:type="dxa"/>
                <w:right w:w="70" w:type="dxa"/>
              </w:tblCellMar>
            </w:tblPrEx>
          </w:tblPrExChange>
        </w:tblPrEx>
        <w:trPr>
          <w:trHeight w:val="1785"/>
          <w:trPrChange w:id="1726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6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115C93" w14:textId="27DF3DB1" w:rsidR="008601AF" w:rsidRPr="008601AF" w:rsidRDefault="008601AF" w:rsidP="003C2C2A">
            <w:pPr>
              <w:jc w:val="center"/>
              <w:rPr>
                <w:rFonts w:ascii="Trebuchet MS" w:hAnsi="Trebuchet MS" w:cs="Arial"/>
                <w:color w:val="000000"/>
                <w:sz w:val="20"/>
                <w:szCs w:val="20"/>
                <w:lang w:bidi="th-TH"/>
              </w:rPr>
            </w:pPr>
            <w:del w:id="17267"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6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A195856" w14:textId="5B2CAE12" w:rsidR="008601AF" w:rsidRPr="008601AF" w:rsidRDefault="008601AF" w:rsidP="003C2C2A">
            <w:pPr>
              <w:jc w:val="center"/>
              <w:rPr>
                <w:rFonts w:ascii="Trebuchet MS" w:hAnsi="Trebuchet MS" w:cs="Arial"/>
                <w:color w:val="000000"/>
                <w:sz w:val="20"/>
                <w:szCs w:val="20"/>
                <w:lang w:bidi="th-TH"/>
              </w:rPr>
            </w:pPr>
            <w:del w:id="17269" w:author="Philippe Hollanda - Oliveira Trust" w:date="2022-07-19T10:03:00Z">
              <w:r w:rsidRPr="008601AF" w:rsidDel="0016760B">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7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5E820F" w14:textId="21587FD4" w:rsidR="008601AF" w:rsidRPr="008601AF" w:rsidRDefault="008601AF" w:rsidP="003C2C2A">
            <w:pPr>
              <w:jc w:val="center"/>
              <w:rPr>
                <w:rFonts w:ascii="Trebuchet MS" w:hAnsi="Trebuchet MS" w:cs="Arial"/>
                <w:color w:val="000000"/>
                <w:sz w:val="20"/>
                <w:szCs w:val="20"/>
                <w:lang w:bidi="th-TH"/>
              </w:rPr>
            </w:pPr>
            <w:del w:id="17271" w:author="Philippe Hollanda - Oliveira Trust" w:date="2022-07-19T10:03:00Z">
              <w:r w:rsidRPr="008601AF" w:rsidDel="0016760B">
                <w:rPr>
                  <w:rFonts w:ascii="Trebuchet MS" w:hAnsi="Trebuchet MS" w:cs="Arial"/>
                  <w:color w:val="000000"/>
                  <w:sz w:val="20"/>
                  <w:szCs w:val="20"/>
                  <w:lang w:bidi="th-TH"/>
                </w:rPr>
                <w:delText xml:space="preserve"> R$                           442,85 </w:delText>
              </w:r>
            </w:del>
          </w:p>
        </w:tc>
      </w:tr>
      <w:tr w:rsidR="008601AF" w:rsidRPr="008601AF" w14:paraId="68430A4F" w14:textId="77777777" w:rsidTr="0016760B">
        <w:tblPrEx>
          <w:tblW w:w="5000" w:type="pct"/>
          <w:tblCellMar>
            <w:left w:w="70" w:type="dxa"/>
            <w:right w:w="70" w:type="dxa"/>
          </w:tblCellMar>
          <w:tblPrExChange w:id="17272" w:author="Philippe Hollanda - Oliveira Trust" w:date="2022-07-19T10:03:00Z">
            <w:tblPrEx>
              <w:tblW w:w="5000" w:type="pct"/>
              <w:tblCellMar>
                <w:left w:w="70" w:type="dxa"/>
                <w:right w:w="70" w:type="dxa"/>
              </w:tblCellMar>
            </w:tblPrEx>
          </w:tblPrExChange>
        </w:tblPrEx>
        <w:trPr>
          <w:trHeight w:val="1785"/>
          <w:trPrChange w:id="1727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7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3C8BD2" w14:textId="588D4173" w:rsidR="008601AF" w:rsidRPr="008601AF" w:rsidRDefault="008601AF" w:rsidP="003C2C2A">
            <w:pPr>
              <w:jc w:val="center"/>
              <w:rPr>
                <w:rFonts w:ascii="Trebuchet MS" w:hAnsi="Trebuchet MS" w:cs="Arial"/>
                <w:color w:val="000000"/>
                <w:sz w:val="20"/>
                <w:szCs w:val="20"/>
                <w:lang w:bidi="th-TH"/>
              </w:rPr>
            </w:pPr>
            <w:del w:id="1727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7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CCD2EC" w14:textId="6CDF9613" w:rsidR="008601AF" w:rsidRPr="008601AF" w:rsidRDefault="008601AF" w:rsidP="003C2C2A">
            <w:pPr>
              <w:jc w:val="center"/>
              <w:rPr>
                <w:rFonts w:ascii="Trebuchet MS" w:hAnsi="Trebuchet MS" w:cs="Arial"/>
                <w:color w:val="000000"/>
                <w:sz w:val="20"/>
                <w:szCs w:val="20"/>
                <w:lang w:bidi="th-TH"/>
              </w:rPr>
            </w:pPr>
            <w:del w:id="17277" w:author="Philippe Hollanda - Oliveira Trust" w:date="2022-07-19T10:03:00Z">
              <w:r w:rsidRPr="008601AF" w:rsidDel="0016760B">
                <w:rPr>
                  <w:rFonts w:ascii="Trebuchet MS" w:hAnsi="Trebuchet MS" w:cs="Arial"/>
                  <w:color w:val="000000"/>
                  <w:sz w:val="20"/>
                  <w:szCs w:val="20"/>
                  <w:lang w:bidi="th-TH"/>
                </w:rPr>
                <w:delText>17/06/2021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7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C4AD8E" w14:textId="3A4E6759" w:rsidR="008601AF" w:rsidRPr="008601AF" w:rsidRDefault="008601AF" w:rsidP="003C2C2A">
            <w:pPr>
              <w:jc w:val="center"/>
              <w:rPr>
                <w:rFonts w:ascii="Trebuchet MS" w:hAnsi="Trebuchet MS" w:cs="Arial"/>
                <w:color w:val="000000"/>
                <w:sz w:val="20"/>
                <w:szCs w:val="20"/>
                <w:lang w:bidi="th-TH"/>
              </w:rPr>
            </w:pPr>
            <w:del w:id="17279" w:author="Philippe Hollanda - Oliveira Trust" w:date="2022-07-19T10:03:00Z">
              <w:r w:rsidRPr="008601AF" w:rsidDel="0016760B">
                <w:rPr>
                  <w:rFonts w:ascii="Trebuchet MS" w:hAnsi="Trebuchet MS" w:cs="Arial"/>
                  <w:color w:val="000000"/>
                  <w:sz w:val="20"/>
                  <w:szCs w:val="20"/>
                  <w:lang w:bidi="th-TH"/>
                </w:rPr>
                <w:delText xml:space="preserve"> R$                           980,00 </w:delText>
              </w:r>
            </w:del>
          </w:p>
        </w:tc>
      </w:tr>
      <w:tr w:rsidR="008601AF" w:rsidRPr="008601AF" w14:paraId="6B19D6DB" w14:textId="77777777" w:rsidTr="0016760B">
        <w:tblPrEx>
          <w:tblW w:w="5000" w:type="pct"/>
          <w:tblCellMar>
            <w:left w:w="70" w:type="dxa"/>
            <w:right w:w="70" w:type="dxa"/>
          </w:tblCellMar>
          <w:tblPrExChange w:id="17280" w:author="Philippe Hollanda - Oliveira Trust" w:date="2022-07-19T10:03:00Z">
            <w:tblPrEx>
              <w:tblW w:w="5000" w:type="pct"/>
              <w:tblCellMar>
                <w:left w:w="70" w:type="dxa"/>
                <w:right w:w="70" w:type="dxa"/>
              </w:tblCellMar>
            </w:tblPrEx>
          </w:tblPrExChange>
        </w:tblPrEx>
        <w:trPr>
          <w:trHeight w:val="1785"/>
          <w:trPrChange w:id="1728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8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EF5DDA" w14:textId="2FA45050" w:rsidR="008601AF" w:rsidRPr="008601AF" w:rsidRDefault="008601AF" w:rsidP="003C2C2A">
            <w:pPr>
              <w:jc w:val="center"/>
              <w:rPr>
                <w:rFonts w:ascii="Trebuchet MS" w:hAnsi="Trebuchet MS" w:cs="Arial"/>
                <w:color w:val="000000"/>
                <w:sz w:val="20"/>
                <w:szCs w:val="20"/>
                <w:lang w:bidi="th-TH"/>
              </w:rPr>
            </w:pPr>
            <w:del w:id="1728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8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FF05646" w14:textId="3CCA156A" w:rsidR="008601AF" w:rsidRPr="008601AF" w:rsidRDefault="008601AF" w:rsidP="003C2C2A">
            <w:pPr>
              <w:jc w:val="center"/>
              <w:rPr>
                <w:rFonts w:ascii="Trebuchet MS" w:hAnsi="Trebuchet MS" w:cs="Arial"/>
                <w:color w:val="000000"/>
                <w:sz w:val="20"/>
                <w:szCs w:val="20"/>
                <w:lang w:bidi="th-TH"/>
              </w:rPr>
            </w:pPr>
            <w:del w:id="17285" w:author="Philippe Hollanda - Oliveira Trust" w:date="2022-07-19T10:03:00Z">
              <w:r w:rsidRPr="008601AF" w:rsidDel="0016760B">
                <w:rPr>
                  <w:rFonts w:ascii="Trebuchet MS" w:hAnsi="Trebuchet MS" w:cs="Arial"/>
                  <w:color w:val="000000"/>
                  <w:sz w:val="20"/>
                  <w:szCs w:val="20"/>
                  <w:lang w:bidi="th-TH"/>
                </w:rPr>
                <w:delText>28/06/2021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8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2AB2CA" w14:textId="3E14BE02" w:rsidR="008601AF" w:rsidRPr="008601AF" w:rsidRDefault="008601AF" w:rsidP="003C2C2A">
            <w:pPr>
              <w:jc w:val="center"/>
              <w:rPr>
                <w:rFonts w:ascii="Trebuchet MS" w:hAnsi="Trebuchet MS" w:cs="Arial"/>
                <w:color w:val="000000"/>
                <w:sz w:val="20"/>
                <w:szCs w:val="20"/>
                <w:lang w:bidi="th-TH"/>
              </w:rPr>
            </w:pPr>
            <w:del w:id="17287" w:author="Philippe Hollanda - Oliveira Trust" w:date="2022-07-19T10:03:00Z">
              <w:r w:rsidRPr="008601AF" w:rsidDel="0016760B">
                <w:rPr>
                  <w:rFonts w:ascii="Trebuchet MS" w:hAnsi="Trebuchet MS" w:cs="Arial"/>
                  <w:color w:val="000000"/>
                  <w:sz w:val="20"/>
                  <w:szCs w:val="20"/>
                  <w:lang w:bidi="th-TH"/>
                </w:rPr>
                <w:delText xml:space="preserve"> R$                           247,00 </w:delText>
              </w:r>
            </w:del>
          </w:p>
        </w:tc>
      </w:tr>
      <w:tr w:rsidR="008601AF" w:rsidRPr="008601AF" w14:paraId="33E35C7C" w14:textId="77777777" w:rsidTr="0016760B">
        <w:tblPrEx>
          <w:tblW w:w="5000" w:type="pct"/>
          <w:tblCellMar>
            <w:left w:w="70" w:type="dxa"/>
            <w:right w:w="70" w:type="dxa"/>
          </w:tblCellMar>
          <w:tblPrExChange w:id="17288" w:author="Philippe Hollanda - Oliveira Trust" w:date="2022-07-19T10:03:00Z">
            <w:tblPrEx>
              <w:tblW w:w="5000" w:type="pct"/>
              <w:tblCellMar>
                <w:left w:w="70" w:type="dxa"/>
                <w:right w:w="70" w:type="dxa"/>
              </w:tblCellMar>
            </w:tblPrEx>
          </w:tblPrExChange>
        </w:tblPrEx>
        <w:trPr>
          <w:trHeight w:val="1785"/>
          <w:trPrChange w:id="1728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9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5489EA" w14:textId="0BCD1310" w:rsidR="008601AF" w:rsidRPr="008601AF" w:rsidRDefault="008601AF" w:rsidP="003C2C2A">
            <w:pPr>
              <w:jc w:val="center"/>
              <w:rPr>
                <w:rFonts w:ascii="Trebuchet MS" w:hAnsi="Trebuchet MS" w:cs="Arial"/>
                <w:color w:val="000000"/>
                <w:sz w:val="20"/>
                <w:szCs w:val="20"/>
                <w:lang w:bidi="th-TH"/>
              </w:rPr>
            </w:pPr>
            <w:del w:id="1729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29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3BC7AD" w14:textId="055793C8" w:rsidR="008601AF" w:rsidRPr="008601AF" w:rsidRDefault="008601AF" w:rsidP="003C2C2A">
            <w:pPr>
              <w:jc w:val="center"/>
              <w:rPr>
                <w:rFonts w:ascii="Trebuchet MS" w:hAnsi="Trebuchet MS" w:cs="Arial"/>
                <w:color w:val="000000"/>
                <w:sz w:val="20"/>
                <w:szCs w:val="20"/>
                <w:lang w:bidi="th-TH"/>
              </w:rPr>
            </w:pPr>
            <w:del w:id="17293" w:author="Philippe Hollanda - Oliveira Trust" w:date="2022-07-19T10:03:00Z">
              <w:r w:rsidRPr="008601AF" w:rsidDel="0016760B">
                <w:rPr>
                  <w:rFonts w:ascii="Trebuchet MS" w:hAnsi="Trebuchet MS" w:cs="Arial"/>
                  <w:color w:val="000000"/>
                  <w:sz w:val="20"/>
                  <w:szCs w:val="20"/>
                  <w:lang w:bidi="th-TH"/>
                </w:rPr>
                <w:delText>23/06/2021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29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F680060" w14:textId="4DA9C782" w:rsidR="008601AF" w:rsidRPr="008601AF" w:rsidRDefault="008601AF" w:rsidP="003C2C2A">
            <w:pPr>
              <w:jc w:val="center"/>
              <w:rPr>
                <w:rFonts w:ascii="Trebuchet MS" w:hAnsi="Trebuchet MS" w:cs="Arial"/>
                <w:color w:val="000000"/>
                <w:sz w:val="20"/>
                <w:szCs w:val="20"/>
                <w:lang w:bidi="th-TH"/>
              </w:rPr>
            </w:pPr>
            <w:del w:id="17295"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7F0B358D" w14:textId="77777777" w:rsidTr="0016760B">
        <w:tblPrEx>
          <w:tblW w:w="5000" w:type="pct"/>
          <w:tblCellMar>
            <w:left w:w="70" w:type="dxa"/>
            <w:right w:w="70" w:type="dxa"/>
          </w:tblCellMar>
          <w:tblPrExChange w:id="17296" w:author="Philippe Hollanda - Oliveira Trust" w:date="2022-07-19T10:03:00Z">
            <w:tblPrEx>
              <w:tblW w:w="5000" w:type="pct"/>
              <w:tblCellMar>
                <w:left w:w="70" w:type="dxa"/>
                <w:right w:w="70" w:type="dxa"/>
              </w:tblCellMar>
            </w:tblPrEx>
          </w:tblPrExChange>
        </w:tblPrEx>
        <w:trPr>
          <w:trHeight w:val="1785"/>
          <w:trPrChange w:id="1729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29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5FD352" w14:textId="21DADB10" w:rsidR="008601AF" w:rsidRPr="008601AF" w:rsidRDefault="008601AF" w:rsidP="003C2C2A">
            <w:pPr>
              <w:jc w:val="center"/>
              <w:rPr>
                <w:rFonts w:ascii="Trebuchet MS" w:hAnsi="Trebuchet MS" w:cs="Arial"/>
                <w:color w:val="000000"/>
                <w:sz w:val="20"/>
                <w:szCs w:val="20"/>
                <w:lang w:bidi="th-TH"/>
              </w:rPr>
            </w:pPr>
            <w:del w:id="17299"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0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3AB532" w14:textId="031042AF" w:rsidR="008601AF" w:rsidRPr="008601AF" w:rsidRDefault="008601AF" w:rsidP="003C2C2A">
            <w:pPr>
              <w:jc w:val="center"/>
              <w:rPr>
                <w:rFonts w:ascii="Trebuchet MS" w:hAnsi="Trebuchet MS" w:cs="Arial"/>
                <w:color w:val="000000"/>
                <w:sz w:val="20"/>
                <w:szCs w:val="20"/>
                <w:lang w:bidi="th-TH"/>
              </w:rPr>
            </w:pPr>
            <w:del w:id="17301" w:author="Philippe Hollanda - Oliveira Trust" w:date="2022-07-19T10:03:00Z">
              <w:r w:rsidRPr="008601AF" w:rsidDel="0016760B">
                <w:rPr>
                  <w:rFonts w:ascii="Trebuchet MS" w:hAnsi="Trebuchet MS" w:cs="Arial"/>
                  <w:color w:val="000000"/>
                  <w:sz w:val="20"/>
                  <w:szCs w:val="20"/>
                  <w:lang w:bidi="th-TH"/>
                </w:rPr>
                <w:delText>23/06/2021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0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6463925" w14:textId="5560F127" w:rsidR="008601AF" w:rsidRPr="008601AF" w:rsidRDefault="008601AF" w:rsidP="003C2C2A">
            <w:pPr>
              <w:jc w:val="center"/>
              <w:rPr>
                <w:rFonts w:ascii="Trebuchet MS" w:hAnsi="Trebuchet MS" w:cs="Arial"/>
                <w:color w:val="000000"/>
                <w:sz w:val="20"/>
                <w:szCs w:val="20"/>
                <w:lang w:bidi="th-TH"/>
              </w:rPr>
            </w:pPr>
            <w:del w:id="17303"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5B3F8FC2" w14:textId="77777777" w:rsidTr="0016760B">
        <w:tblPrEx>
          <w:tblW w:w="5000" w:type="pct"/>
          <w:tblCellMar>
            <w:left w:w="70" w:type="dxa"/>
            <w:right w:w="70" w:type="dxa"/>
          </w:tblCellMar>
          <w:tblPrExChange w:id="17304" w:author="Philippe Hollanda - Oliveira Trust" w:date="2022-07-19T10:03:00Z">
            <w:tblPrEx>
              <w:tblW w:w="5000" w:type="pct"/>
              <w:tblCellMar>
                <w:left w:w="70" w:type="dxa"/>
                <w:right w:w="70" w:type="dxa"/>
              </w:tblCellMar>
            </w:tblPrEx>
          </w:tblPrExChange>
        </w:tblPrEx>
        <w:trPr>
          <w:trHeight w:val="1785"/>
          <w:trPrChange w:id="1730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0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125ED3" w14:textId="036D3EB6" w:rsidR="008601AF" w:rsidRPr="008601AF" w:rsidRDefault="008601AF" w:rsidP="003C2C2A">
            <w:pPr>
              <w:jc w:val="center"/>
              <w:rPr>
                <w:rFonts w:ascii="Trebuchet MS" w:hAnsi="Trebuchet MS" w:cs="Arial"/>
                <w:color w:val="000000"/>
                <w:sz w:val="20"/>
                <w:szCs w:val="20"/>
                <w:lang w:bidi="th-TH"/>
              </w:rPr>
            </w:pPr>
            <w:del w:id="1730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0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7CCC78E" w14:textId="3EF97794" w:rsidR="008601AF" w:rsidRPr="008601AF" w:rsidRDefault="008601AF" w:rsidP="003C2C2A">
            <w:pPr>
              <w:jc w:val="center"/>
              <w:rPr>
                <w:rFonts w:ascii="Trebuchet MS" w:hAnsi="Trebuchet MS" w:cs="Arial"/>
                <w:color w:val="000000"/>
                <w:sz w:val="20"/>
                <w:szCs w:val="20"/>
                <w:lang w:bidi="th-TH"/>
              </w:rPr>
            </w:pPr>
            <w:del w:id="17309" w:author="Philippe Hollanda - Oliveira Trust" w:date="2022-07-19T10:03:00Z">
              <w:r w:rsidRPr="008601AF" w:rsidDel="0016760B">
                <w:rPr>
                  <w:rFonts w:ascii="Trebuchet MS" w:hAnsi="Trebuchet MS" w:cs="Arial"/>
                  <w:color w:val="000000"/>
                  <w:sz w:val="20"/>
                  <w:szCs w:val="20"/>
                  <w:lang w:bidi="th-TH"/>
                </w:rPr>
                <w:delText>14/06/2021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1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1052A7" w14:textId="6412C416" w:rsidR="008601AF" w:rsidRPr="008601AF" w:rsidRDefault="008601AF" w:rsidP="003C2C2A">
            <w:pPr>
              <w:jc w:val="center"/>
              <w:rPr>
                <w:rFonts w:ascii="Trebuchet MS" w:hAnsi="Trebuchet MS" w:cs="Arial"/>
                <w:color w:val="000000"/>
                <w:sz w:val="20"/>
                <w:szCs w:val="20"/>
                <w:lang w:bidi="th-TH"/>
              </w:rPr>
            </w:pPr>
            <w:del w:id="17311" w:author="Philippe Hollanda - Oliveira Trust" w:date="2022-07-19T10:03:00Z">
              <w:r w:rsidRPr="008601AF" w:rsidDel="0016760B">
                <w:rPr>
                  <w:rFonts w:ascii="Trebuchet MS" w:hAnsi="Trebuchet MS" w:cs="Arial"/>
                  <w:color w:val="000000"/>
                  <w:sz w:val="20"/>
                  <w:szCs w:val="20"/>
                  <w:lang w:bidi="th-TH"/>
                </w:rPr>
                <w:delText xml:space="preserve"> R$                        7.820,00 </w:delText>
              </w:r>
            </w:del>
          </w:p>
        </w:tc>
      </w:tr>
      <w:tr w:rsidR="008601AF" w:rsidRPr="008601AF" w14:paraId="3FDC7A2D" w14:textId="77777777" w:rsidTr="0016760B">
        <w:tblPrEx>
          <w:tblW w:w="5000" w:type="pct"/>
          <w:tblCellMar>
            <w:left w:w="70" w:type="dxa"/>
            <w:right w:w="70" w:type="dxa"/>
          </w:tblCellMar>
          <w:tblPrExChange w:id="17312" w:author="Philippe Hollanda - Oliveira Trust" w:date="2022-07-19T10:03:00Z">
            <w:tblPrEx>
              <w:tblW w:w="5000" w:type="pct"/>
              <w:tblCellMar>
                <w:left w:w="70" w:type="dxa"/>
                <w:right w:w="70" w:type="dxa"/>
              </w:tblCellMar>
            </w:tblPrEx>
          </w:tblPrExChange>
        </w:tblPrEx>
        <w:trPr>
          <w:trHeight w:val="1785"/>
          <w:trPrChange w:id="1731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1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07ADD12" w14:textId="41995615" w:rsidR="008601AF" w:rsidRPr="008601AF" w:rsidRDefault="008601AF" w:rsidP="003C2C2A">
            <w:pPr>
              <w:jc w:val="center"/>
              <w:rPr>
                <w:rFonts w:ascii="Trebuchet MS" w:hAnsi="Trebuchet MS" w:cs="Arial"/>
                <w:color w:val="000000"/>
                <w:sz w:val="20"/>
                <w:szCs w:val="20"/>
                <w:lang w:bidi="th-TH"/>
              </w:rPr>
            </w:pPr>
            <w:del w:id="1731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1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47FBBF9" w14:textId="0321C543" w:rsidR="008601AF" w:rsidRPr="008601AF" w:rsidRDefault="008601AF" w:rsidP="003C2C2A">
            <w:pPr>
              <w:jc w:val="center"/>
              <w:rPr>
                <w:rFonts w:ascii="Trebuchet MS" w:hAnsi="Trebuchet MS" w:cs="Arial"/>
                <w:color w:val="000000"/>
                <w:sz w:val="20"/>
                <w:szCs w:val="20"/>
                <w:lang w:bidi="th-TH"/>
              </w:rPr>
            </w:pPr>
            <w:del w:id="17317" w:author="Philippe Hollanda - Oliveira Trust" w:date="2022-07-19T10:03:00Z">
              <w:r w:rsidRPr="008601AF" w:rsidDel="0016760B">
                <w:rPr>
                  <w:rFonts w:ascii="Trebuchet MS" w:hAnsi="Trebuchet MS" w:cs="Arial"/>
                  <w:color w:val="000000"/>
                  <w:sz w:val="20"/>
                  <w:szCs w:val="20"/>
                  <w:lang w:bidi="th-TH"/>
                </w:rPr>
                <w:delText>25/06/2021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1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5B47C0" w14:textId="110B8CB5" w:rsidR="008601AF" w:rsidRPr="008601AF" w:rsidRDefault="008601AF" w:rsidP="003C2C2A">
            <w:pPr>
              <w:jc w:val="center"/>
              <w:rPr>
                <w:rFonts w:ascii="Trebuchet MS" w:hAnsi="Trebuchet MS" w:cs="Arial"/>
                <w:color w:val="000000"/>
                <w:sz w:val="20"/>
                <w:szCs w:val="20"/>
                <w:lang w:bidi="th-TH"/>
              </w:rPr>
            </w:pPr>
            <w:del w:id="17319" w:author="Philippe Hollanda - Oliveira Trust" w:date="2022-07-19T10:03:00Z">
              <w:r w:rsidRPr="008601AF" w:rsidDel="0016760B">
                <w:rPr>
                  <w:rFonts w:ascii="Trebuchet MS" w:hAnsi="Trebuchet MS" w:cs="Arial"/>
                  <w:color w:val="000000"/>
                  <w:sz w:val="20"/>
                  <w:szCs w:val="20"/>
                  <w:lang w:bidi="th-TH"/>
                </w:rPr>
                <w:delText xml:space="preserve"> R$                           350,00 </w:delText>
              </w:r>
            </w:del>
          </w:p>
        </w:tc>
      </w:tr>
      <w:tr w:rsidR="008601AF" w:rsidRPr="008601AF" w14:paraId="1B3911BB" w14:textId="77777777" w:rsidTr="0016760B">
        <w:tblPrEx>
          <w:tblW w:w="5000" w:type="pct"/>
          <w:tblCellMar>
            <w:left w:w="70" w:type="dxa"/>
            <w:right w:w="70" w:type="dxa"/>
          </w:tblCellMar>
          <w:tblPrExChange w:id="17320" w:author="Philippe Hollanda - Oliveira Trust" w:date="2022-07-19T10:03:00Z">
            <w:tblPrEx>
              <w:tblW w:w="5000" w:type="pct"/>
              <w:tblCellMar>
                <w:left w:w="70" w:type="dxa"/>
                <w:right w:w="70" w:type="dxa"/>
              </w:tblCellMar>
            </w:tblPrEx>
          </w:tblPrExChange>
        </w:tblPrEx>
        <w:trPr>
          <w:trHeight w:val="1785"/>
          <w:trPrChange w:id="1732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2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47D9A2" w14:textId="695EE9A5" w:rsidR="008601AF" w:rsidRPr="008601AF" w:rsidRDefault="008601AF" w:rsidP="003C2C2A">
            <w:pPr>
              <w:jc w:val="center"/>
              <w:rPr>
                <w:rFonts w:ascii="Trebuchet MS" w:hAnsi="Trebuchet MS" w:cs="Arial"/>
                <w:color w:val="000000"/>
                <w:sz w:val="20"/>
                <w:szCs w:val="20"/>
                <w:lang w:bidi="th-TH"/>
              </w:rPr>
            </w:pPr>
            <w:del w:id="1732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2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74C1B1" w14:textId="3200F25F" w:rsidR="008601AF" w:rsidRPr="008601AF" w:rsidRDefault="008601AF" w:rsidP="003C2C2A">
            <w:pPr>
              <w:jc w:val="center"/>
              <w:rPr>
                <w:rFonts w:ascii="Trebuchet MS" w:hAnsi="Trebuchet MS" w:cs="Arial"/>
                <w:color w:val="000000"/>
                <w:sz w:val="20"/>
                <w:szCs w:val="20"/>
                <w:lang w:bidi="th-TH"/>
              </w:rPr>
            </w:pPr>
            <w:del w:id="17325" w:author="Philippe Hollanda - Oliveira Trust" w:date="2022-07-19T10:03:00Z">
              <w:r w:rsidRPr="008601AF" w:rsidDel="0016760B">
                <w:rPr>
                  <w:rFonts w:ascii="Trebuchet MS" w:hAnsi="Trebuchet MS" w:cs="Arial"/>
                  <w:color w:val="000000"/>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2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3772B9" w14:textId="32884D0E" w:rsidR="008601AF" w:rsidRPr="008601AF" w:rsidRDefault="008601AF" w:rsidP="003C2C2A">
            <w:pPr>
              <w:jc w:val="center"/>
              <w:rPr>
                <w:rFonts w:ascii="Trebuchet MS" w:hAnsi="Trebuchet MS" w:cs="Arial"/>
                <w:color w:val="000000"/>
                <w:sz w:val="20"/>
                <w:szCs w:val="20"/>
                <w:lang w:bidi="th-TH"/>
              </w:rPr>
            </w:pPr>
            <w:del w:id="17327" w:author="Philippe Hollanda - Oliveira Trust" w:date="2022-07-19T10:03:00Z">
              <w:r w:rsidRPr="008601AF" w:rsidDel="0016760B">
                <w:rPr>
                  <w:rFonts w:ascii="Trebuchet MS" w:hAnsi="Trebuchet MS" w:cs="Arial"/>
                  <w:color w:val="000000"/>
                  <w:sz w:val="20"/>
                  <w:szCs w:val="20"/>
                  <w:lang w:bidi="th-TH"/>
                </w:rPr>
                <w:delText xml:space="preserve"> R$                        4.569,18 </w:delText>
              </w:r>
            </w:del>
          </w:p>
        </w:tc>
      </w:tr>
      <w:tr w:rsidR="008601AF" w:rsidRPr="008601AF" w14:paraId="3495CB36" w14:textId="77777777" w:rsidTr="0016760B">
        <w:tblPrEx>
          <w:tblW w:w="5000" w:type="pct"/>
          <w:tblCellMar>
            <w:left w:w="70" w:type="dxa"/>
            <w:right w:w="70" w:type="dxa"/>
          </w:tblCellMar>
          <w:tblPrExChange w:id="17328" w:author="Philippe Hollanda - Oliveira Trust" w:date="2022-07-19T10:03:00Z">
            <w:tblPrEx>
              <w:tblW w:w="5000" w:type="pct"/>
              <w:tblCellMar>
                <w:left w:w="70" w:type="dxa"/>
                <w:right w:w="70" w:type="dxa"/>
              </w:tblCellMar>
            </w:tblPrEx>
          </w:tblPrExChange>
        </w:tblPrEx>
        <w:trPr>
          <w:trHeight w:val="1785"/>
          <w:trPrChange w:id="1732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3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69E356" w14:textId="3829A012" w:rsidR="008601AF" w:rsidRPr="008601AF" w:rsidRDefault="008601AF" w:rsidP="003C2C2A">
            <w:pPr>
              <w:jc w:val="center"/>
              <w:rPr>
                <w:rFonts w:ascii="Trebuchet MS" w:hAnsi="Trebuchet MS" w:cs="Arial"/>
                <w:color w:val="000000"/>
                <w:sz w:val="20"/>
                <w:szCs w:val="20"/>
                <w:lang w:bidi="th-TH"/>
              </w:rPr>
            </w:pPr>
            <w:del w:id="1733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3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43411F" w14:textId="347CF0AB" w:rsidR="008601AF" w:rsidRPr="008601AF" w:rsidRDefault="008601AF" w:rsidP="003C2C2A">
            <w:pPr>
              <w:jc w:val="center"/>
              <w:rPr>
                <w:rFonts w:ascii="Trebuchet MS" w:hAnsi="Trebuchet MS" w:cs="Arial"/>
                <w:sz w:val="20"/>
                <w:szCs w:val="20"/>
                <w:lang w:bidi="th-TH"/>
              </w:rPr>
            </w:pPr>
            <w:del w:id="17333" w:author="Philippe Hollanda - Oliveira Trust" w:date="2022-07-19T10:03:00Z">
              <w:r w:rsidRPr="008601AF" w:rsidDel="0016760B">
                <w:rPr>
                  <w:rFonts w:ascii="Trebuchet MS" w:hAnsi="Trebuchet MS" w:cs="Arial"/>
                  <w:sz w:val="20"/>
                  <w:szCs w:val="20"/>
                  <w:lang w:bidi="th-TH"/>
                </w:rPr>
                <w:delText>21/06/2021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3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32604E0" w14:textId="7936558D" w:rsidR="008601AF" w:rsidRPr="008601AF" w:rsidRDefault="008601AF" w:rsidP="003C2C2A">
            <w:pPr>
              <w:jc w:val="center"/>
              <w:rPr>
                <w:rFonts w:ascii="Trebuchet MS" w:hAnsi="Trebuchet MS" w:cs="Arial"/>
                <w:sz w:val="20"/>
                <w:szCs w:val="20"/>
                <w:lang w:bidi="th-TH"/>
              </w:rPr>
            </w:pPr>
            <w:del w:id="17335" w:author="Philippe Hollanda - Oliveira Trust" w:date="2022-07-19T10:03:00Z">
              <w:r w:rsidRPr="008601AF" w:rsidDel="0016760B">
                <w:rPr>
                  <w:rFonts w:ascii="Trebuchet MS" w:hAnsi="Trebuchet MS" w:cs="Arial"/>
                  <w:sz w:val="20"/>
                  <w:szCs w:val="20"/>
                  <w:lang w:bidi="th-TH"/>
                </w:rPr>
                <w:delText xml:space="preserve"> R$                           920,00 </w:delText>
              </w:r>
            </w:del>
          </w:p>
        </w:tc>
      </w:tr>
      <w:tr w:rsidR="008601AF" w:rsidRPr="008601AF" w14:paraId="1C23CBD2" w14:textId="77777777" w:rsidTr="0016760B">
        <w:tblPrEx>
          <w:tblW w:w="5000" w:type="pct"/>
          <w:tblCellMar>
            <w:left w:w="70" w:type="dxa"/>
            <w:right w:w="70" w:type="dxa"/>
          </w:tblCellMar>
          <w:tblPrExChange w:id="17336" w:author="Philippe Hollanda - Oliveira Trust" w:date="2022-07-19T10:03:00Z">
            <w:tblPrEx>
              <w:tblW w:w="5000" w:type="pct"/>
              <w:tblCellMar>
                <w:left w:w="70" w:type="dxa"/>
                <w:right w:w="70" w:type="dxa"/>
              </w:tblCellMar>
            </w:tblPrEx>
          </w:tblPrExChange>
        </w:tblPrEx>
        <w:trPr>
          <w:trHeight w:val="1785"/>
          <w:trPrChange w:id="1733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3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A1952E" w14:textId="662E62A3" w:rsidR="008601AF" w:rsidRPr="008601AF" w:rsidRDefault="008601AF" w:rsidP="003C2C2A">
            <w:pPr>
              <w:jc w:val="center"/>
              <w:rPr>
                <w:rFonts w:ascii="Trebuchet MS" w:hAnsi="Trebuchet MS" w:cs="Arial"/>
                <w:color w:val="000000"/>
                <w:sz w:val="20"/>
                <w:szCs w:val="20"/>
                <w:lang w:bidi="th-TH"/>
              </w:rPr>
            </w:pPr>
            <w:del w:id="17339"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4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EE4F940" w14:textId="71410374" w:rsidR="008601AF" w:rsidRPr="008601AF" w:rsidRDefault="008601AF" w:rsidP="003C2C2A">
            <w:pPr>
              <w:jc w:val="center"/>
              <w:rPr>
                <w:rFonts w:ascii="Trebuchet MS" w:hAnsi="Trebuchet MS" w:cs="Arial"/>
                <w:color w:val="000000"/>
                <w:sz w:val="20"/>
                <w:szCs w:val="20"/>
                <w:lang w:bidi="th-TH"/>
              </w:rPr>
            </w:pPr>
            <w:del w:id="17341" w:author="Philippe Hollanda - Oliveira Trust" w:date="2022-07-19T10:03:00Z">
              <w:r w:rsidRPr="008601AF" w:rsidDel="0016760B">
                <w:rPr>
                  <w:rFonts w:ascii="Trebuchet MS" w:hAnsi="Trebuchet MS" w:cs="Arial"/>
                  <w:color w:val="000000"/>
                  <w:sz w:val="20"/>
                  <w:szCs w:val="20"/>
                  <w:lang w:bidi="th-TH"/>
                </w:rPr>
                <w:delText>06/07/2021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4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13AE9B0" w14:textId="2FEEA51D" w:rsidR="008601AF" w:rsidRPr="008601AF" w:rsidRDefault="008601AF" w:rsidP="003C2C2A">
            <w:pPr>
              <w:jc w:val="center"/>
              <w:rPr>
                <w:rFonts w:ascii="Trebuchet MS" w:hAnsi="Trebuchet MS" w:cs="Arial"/>
                <w:color w:val="000000"/>
                <w:sz w:val="20"/>
                <w:szCs w:val="20"/>
                <w:lang w:bidi="th-TH"/>
              </w:rPr>
            </w:pPr>
            <w:del w:id="17343" w:author="Philippe Hollanda - Oliveira Trust" w:date="2022-07-19T10:03:00Z">
              <w:r w:rsidRPr="008601AF" w:rsidDel="0016760B">
                <w:rPr>
                  <w:rFonts w:ascii="Trebuchet MS" w:hAnsi="Trebuchet MS" w:cs="Arial"/>
                  <w:color w:val="000000"/>
                  <w:sz w:val="20"/>
                  <w:szCs w:val="20"/>
                  <w:lang w:bidi="th-TH"/>
                </w:rPr>
                <w:delText xml:space="preserve"> R$                      12.000,00 </w:delText>
              </w:r>
            </w:del>
          </w:p>
        </w:tc>
      </w:tr>
      <w:tr w:rsidR="008601AF" w:rsidRPr="008601AF" w14:paraId="5FAA67CE" w14:textId="77777777" w:rsidTr="0016760B">
        <w:tblPrEx>
          <w:tblW w:w="5000" w:type="pct"/>
          <w:tblCellMar>
            <w:left w:w="70" w:type="dxa"/>
            <w:right w:w="70" w:type="dxa"/>
          </w:tblCellMar>
          <w:tblPrExChange w:id="17344" w:author="Philippe Hollanda - Oliveira Trust" w:date="2022-07-19T10:03:00Z">
            <w:tblPrEx>
              <w:tblW w:w="5000" w:type="pct"/>
              <w:tblCellMar>
                <w:left w:w="70" w:type="dxa"/>
                <w:right w:w="70" w:type="dxa"/>
              </w:tblCellMar>
            </w:tblPrEx>
          </w:tblPrExChange>
        </w:tblPrEx>
        <w:trPr>
          <w:trHeight w:val="1785"/>
          <w:trPrChange w:id="1734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4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4F0AB0" w14:textId="7DB8DEBC" w:rsidR="008601AF" w:rsidRPr="008601AF" w:rsidRDefault="008601AF" w:rsidP="003C2C2A">
            <w:pPr>
              <w:jc w:val="center"/>
              <w:rPr>
                <w:rFonts w:ascii="Trebuchet MS" w:hAnsi="Trebuchet MS" w:cs="Arial"/>
                <w:color w:val="000000"/>
                <w:sz w:val="20"/>
                <w:szCs w:val="20"/>
                <w:lang w:bidi="th-TH"/>
              </w:rPr>
            </w:pPr>
            <w:del w:id="17347"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4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59BBC9" w14:textId="1B387619" w:rsidR="008601AF" w:rsidRPr="008601AF" w:rsidRDefault="008601AF" w:rsidP="003C2C2A">
            <w:pPr>
              <w:jc w:val="center"/>
              <w:rPr>
                <w:rFonts w:ascii="Trebuchet MS" w:hAnsi="Trebuchet MS" w:cs="Arial"/>
                <w:color w:val="000000"/>
                <w:sz w:val="20"/>
                <w:szCs w:val="20"/>
                <w:lang w:bidi="th-TH"/>
              </w:rPr>
            </w:pPr>
            <w:del w:id="17349" w:author="Philippe Hollanda - Oliveira Trust" w:date="2022-07-19T10:03:00Z">
              <w:r w:rsidRPr="008601AF" w:rsidDel="0016760B">
                <w:rPr>
                  <w:rFonts w:ascii="Trebuchet MS" w:hAnsi="Trebuchet MS" w:cs="Arial"/>
                  <w:color w:val="000000"/>
                  <w:sz w:val="20"/>
                  <w:szCs w:val="20"/>
                  <w:lang w:bidi="th-TH"/>
                </w:rPr>
                <w:delText>06/07/2021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5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885CA31" w14:textId="1C8AFDD4" w:rsidR="008601AF" w:rsidRPr="008601AF" w:rsidRDefault="008601AF" w:rsidP="003C2C2A">
            <w:pPr>
              <w:jc w:val="center"/>
              <w:rPr>
                <w:rFonts w:ascii="Trebuchet MS" w:hAnsi="Trebuchet MS" w:cs="Arial"/>
                <w:color w:val="000000"/>
                <w:sz w:val="20"/>
                <w:szCs w:val="20"/>
                <w:lang w:bidi="th-TH"/>
              </w:rPr>
            </w:pPr>
            <w:del w:id="17351" w:author="Philippe Hollanda - Oliveira Trust" w:date="2022-07-19T10:03:00Z">
              <w:r w:rsidRPr="008601AF" w:rsidDel="0016760B">
                <w:rPr>
                  <w:rFonts w:ascii="Trebuchet MS" w:hAnsi="Trebuchet MS" w:cs="Arial"/>
                  <w:color w:val="000000"/>
                  <w:sz w:val="20"/>
                  <w:szCs w:val="20"/>
                  <w:lang w:bidi="th-TH"/>
                </w:rPr>
                <w:delText xml:space="preserve"> R$                      23.000,00 </w:delText>
              </w:r>
            </w:del>
          </w:p>
        </w:tc>
      </w:tr>
      <w:tr w:rsidR="008601AF" w:rsidRPr="008601AF" w14:paraId="5CF1ACB9" w14:textId="77777777" w:rsidTr="0016760B">
        <w:tblPrEx>
          <w:tblW w:w="5000" w:type="pct"/>
          <w:tblCellMar>
            <w:left w:w="70" w:type="dxa"/>
            <w:right w:w="70" w:type="dxa"/>
          </w:tblCellMar>
          <w:tblPrExChange w:id="17352" w:author="Philippe Hollanda - Oliveira Trust" w:date="2022-07-19T10:03:00Z">
            <w:tblPrEx>
              <w:tblW w:w="5000" w:type="pct"/>
              <w:tblCellMar>
                <w:left w:w="70" w:type="dxa"/>
                <w:right w:w="70" w:type="dxa"/>
              </w:tblCellMar>
            </w:tblPrEx>
          </w:tblPrExChange>
        </w:tblPrEx>
        <w:trPr>
          <w:trHeight w:val="1785"/>
          <w:trPrChange w:id="1735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5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5D37E8" w14:textId="7FA77DCB" w:rsidR="008601AF" w:rsidRPr="008601AF" w:rsidRDefault="008601AF" w:rsidP="003C2C2A">
            <w:pPr>
              <w:jc w:val="center"/>
              <w:rPr>
                <w:rFonts w:ascii="Trebuchet MS" w:hAnsi="Trebuchet MS" w:cs="Arial"/>
                <w:color w:val="000000"/>
                <w:sz w:val="20"/>
                <w:szCs w:val="20"/>
                <w:lang w:bidi="th-TH"/>
              </w:rPr>
            </w:pPr>
            <w:del w:id="1735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5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36929A" w14:textId="661CF31D" w:rsidR="008601AF" w:rsidRPr="008601AF" w:rsidRDefault="008601AF" w:rsidP="003C2C2A">
            <w:pPr>
              <w:jc w:val="center"/>
              <w:rPr>
                <w:rFonts w:ascii="Trebuchet MS" w:hAnsi="Trebuchet MS" w:cs="Arial"/>
                <w:color w:val="000000"/>
                <w:sz w:val="20"/>
                <w:szCs w:val="20"/>
                <w:lang w:bidi="th-TH"/>
              </w:rPr>
            </w:pPr>
            <w:del w:id="17357" w:author="Philippe Hollanda - Oliveira Trust" w:date="2022-07-19T10:03:00Z">
              <w:r w:rsidRPr="008601AF" w:rsidDel="0016760B">
                <w:rPr>
                  <w:rFonts w:ascii="Trebuchet MS" w:hAnsi="Trebuchet MS" w:cs="Arial"/>
                  <w:color w:val="000000"/>
                  <w:sz w:val="20"/>
                  <w:szCs w:val="20"/>
                  <w:lang w:bidi="th-TH"/>
                </w:rPr>
                <w:delText>28/06/2021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5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EA2F72F" w14:textId="3845BAD3" w:rsidR="008601AF" w:rsidRPr="008601AF" w:rsidRDefault="008601AF" w:rsidP="003C2C2A">
            <w:pPr>
              <w:jc w:val="center"/>
              <w:rPr>
                <w:rFonts w:ascii="Trebuchet MS" w:hAnsi="Trebuchet MS" w:cs="Arial"/>
                <w:color w:val="000000"/>
                <w:sz w:val="20"/>
                <w:szCs w:val="20"/>
                <w:lang w:bidi="th-TH"/>
              </w:rPr>
            </w:pPr>
            <w:del w:id="17359" w:author="Philippe Hollanda - Oliveira Trust" w:date="2022-07-19T10:03:00Z">
              <w:r w:rsidRPr="008601AF" w:rsidDel="0016760B">
                <w:rPr>
                  <w:rFonts w:ascii="Trebuchet MS" w:hAnsi="Trebuchet MS" w:cs="Arial"/>
                  <w:color w:val="000000"/>
                  <w:sz w:val="20"/>
                  <w:szCs w:val="20"/>
                  <w:lang w:bidi="th-TH"/>
                </w:rPr>
                <w:delText xml:space="preserve"> R$                           391,00 </w:delText>
              </w:r>
            </w:del>
          </w:p>
        </w:tc>
      </w:tr>
      <w:tr w:rsidR="008601AF" w:rsidRPr="008601AF" w14:paraId="089EDED7" w14:textId="77777777" w:rsidTr="0016760B">
        <w:tblPrEx>
          <w:tblW w:w="5000" w:type="pct"/>
          <w:tblCellMar>
            <w:left w:w="70" w:type="dxa"/>
            <w:right w:w="70" w:type="dxa"/>
          </w:tblCellMar>
          <w:tblPrExChange w:id="17360" w:author="Philippe Hollanda - Oliveira Trust" w:date="2022-07-19T10:03:00Z">
            <w:tblPrEx>
              <w:tblW w:w="5000" w:type="pct"/>
              <w:tblCellMar>
                <w:left w:w="70" w:type="dxa"/>
                <w:right w:w="70" w:type="dxa"/>
              </w:tblCellMar>
            </w:tblPrEx>
          </w:tblPrExChange>
        </w:tblPrEx>
        <w:trPr>
          <w:trHeight w:val="1785"/>
          <w:trPrChange w:id="1736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6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E7C2F91" w14:textId="77FEF64E" w:rsidR="008601AF" w:rsidRPr="008601AF" w:rsidRDefault="008601AF" w:rsidP="003C2C2A">
            <w:pPr>
              <w:jc w:val="center"/>
              <w:rPr>
                <w:rFonts w:ascii="Trebuchet MS" w:hAnsi="Trebuchet MS" w:cs="Arial"/>
                <w:color w:val="000000"/>
                <w:sz w:val="20"/>
                <w:szCs w:val="20"/>
                <w:lang w:bidi="th-TH"/>
              </w:rPr>
            </w:pPr>
            <w:del w:id="1736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6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3998E7" w14:textId="0DC920E0" w:rsidR="008601AF" w:rsidRPr="008601AF" w:rsidRDefault="008601AF" w:rsidP="003C2C2A">
            <w:pPr>
              <w:jc w:val="center"/>
              <w:rPr>
                <w:rFonts w:ascii="Trebuchet MS" w:hAnsi="Trebuchet MS" w:cs="Arial"/>
                <w:color w:val="000000"/>
                <w:sz w:val="20"/>
                <w:szCs w:val="20"/>
                <w:lang w:bidi="th-TH"/>
              </w:rPr>
            </w:pPr>
            <w:del w:id="17365" w:author="Philippe Hollanda - Oliveira Trust" w:date="2022-07-19T10:03:00Z">
              <w:r w:rsidRPr="008601AF" w:rsidDel="0016760B">
                <w:rPr>
                  <w:rFonts w:ascii="Trebuchet MS" w:hAnsi="Trebuchet MS" w:cs="Arial"/>
                  <w:color w:val="000000"/>
                  <w:sz w:val="20"/>
                  <w:szCs w:val="20"/>
                  <w:lang w:bidi="th-TH"/>
                </w:rPr>
                <w:delText>30/06/2021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6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ABBDD7" w14:textId="5791C1EA" w:rsidR="008601AF" w:rsidRPr="008601AF" w:rsidRDefault="008601AF" w:rsidP="003C2C2A">
            <w:pPr>
              <w:jc w:val="center"/>
              <w:rPr>
                <w:rFonts w:ascii="Trebuchet MS" w:hAnsi="Trebuchet MS" w:cs="Arial"/>
                <w:color w:val="000000"/>
                <w:sz w:val="20"/>
                <w:szCs w:val="20"/>
                <w:lang w:bidi="th-TH"/>
              </w:rPr>
            </w:pPr>
            <w:del w:id="17367" w:author="Philippe Hollanda - Oliveira Trust" w:date="2022-07-19T10:03:00Z">
              <w:r w:rsidRPr="008601AF" w:rsidDel="0016760B">
                <w:rPr>
                  <w:rFonts w:ascii="Trebuchet MS" w:hAnsi="Trebuchet MS" w:cs="Arial"/>
                  <w:color w:val="000000"/>
                  <w:sz w:val="20"/>
                  <w:szCs w:val="20"/>
                  <w:lang w:bidi="th-TH"/>
                </w:rPr>
                <w:delText xml:space="preserve"> R$                           297,75 </w:delText>
              </w:r>
            </w:del>
          </w:p>
        </w:tc>
      </w:tr>
      <w:tr w:rsidR="008601AF" w:rsidRPr="008601AF" w14:paraId="75554604" w14:textId="77777777" w:rsidTr="0016760B">
        <w:tblPrEx>
          <w:tblW w:w="5000" w:type="pct"/>
          <w:tblCellMar>
            <w:left w:w="70" w:type="dxa"/>
            <w:right w:w="70" w:type="dxa"/>
          </w:tblCellMar>
          <w:tblPrExChange w:id="17368" w:author="Philippe Hollanda - Oliveira Trust" w:date="2022-07-19T10:03:00Z">
            <w:tblPrEx>
              <w:tblW w:w="5000" w:type="pct"/>
              <w:tblCellMar>
                <w:left w:w="70" w:type="dxa"/>
                <w:right w:w="70" w:type="dxa"/>
              </w:tblCellMar>
            </w:tblPrEx>
          </w:tblPrExChange>
        </w:tblPrEx>
        <w:trPr>
          <w:trHeight w:val="1785"/>
          <w:trPrChange w:id="1736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7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D789A3" w14:textId="2917E2FA" w:rsidR="008601AF" w:rsidRPr="008601AF" w:rsidRDefault="008601AF" w:rsidP="003C2C2A">
            <w:pPr>
              <w:jc w:val="center"/>
              <w:rPr>
                <w:rFonts w:ascii="Trebuchet MS" w:hAnsi="Trebuchet MS" w:cs="Arial"/>
                <w:color w:val="000000"/>
                <w:sz w:val="20"/>
                <w:szCs w:val="20"/>
                <w:lang w:bidi="th-TH"/>
              </w:rPr>
            </w:pPr>
            <w:del w:id="17371"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7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C82082" w14:textId="1AA78EA4" w:rsidR="008601AF" w:rsidRPr="008601AF" w:rsidRDefault="008601AF" w:rsidP="003C2C2A">
            <w:pPr>
              <w:jc w:val="center"/>
              <w:rPr>
                <w:rFonts w:ascii="Trebuchet MS" w:hAnsi="Trebuchet MS" w:cs="Arial"/>
                <w:color w:val="000000"/>
                <w:sz w:val="20"/>
                <w:szCs w:val="20"/>
                <w:lang w:bidi="th-TH"/>
              </w:rPr>
            </w:pPr>
            <w:del w:id="17373" w:author="Philippe Hollanda - Oliveira Trust" w:date="2022-07-19T10:03:00Z">
              <w:r w:rsidRPr="008601AF" w:rsidDel="0016760B">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7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C940374" w14:textId="0B3C12BD" w:rsidR="008601AF" w:rsidRPr="008601AF" w:rsidRDefault="008601AF" w:rsidP="003C2C2A">
            <w:pPr>
              <w:jc w:val="center"/>
              <w:rPr>
                <w:rFonts w:ascii="Trebuchet MS" w:hAnsi="Trebuchet MS" w:cs="Arial"/>
                <w:color w:val="000000"/>
                <w:sz w:val="20"/>
                <w:szCs w:val="20"/>
                <w:lang w:bidi="th-TH"/>
              </w:rPr>
            </w:pPr>
            <w:del w:id="17375" w:author="Philippe Hollanda - Oliveira Trust" w:date="2022-07-19T10:03:00Z">
              <w:r w:rsidRPr="008601AF" w:rsidDel="0016760B">
                <w:rPr>
                  <w:rFonts w:ascii="Trebuchet MS" w:hAnsi="Trebuchet MS" w:cs="Arial"/>
                  <w:color w:val="000000"/>
                  <w:sz w:val="20"/>
                  <w:szCs w:val="20"/>
                  <w:lang w:bidi="th-TH"/>
                </w:rPr>
                <w:delText xml:space="preserve"> R$                           420,00 </w:delText>
              </w:r>
            </w:del>
          </w:p>
        </w:tc>
      </w:tr>
      <w:tr w:rsidR="008601AF" w:rsidRPr="008601AF" w14:paraId="17D4E9AC" w14:textId="77777777" w:rsidTr="0016760B">
        <w:tblPrEx>
          <w:tblW w:w="5000" w:type="pct"/>
          <w:tblCellMar>
            <w:left w:w="70" w:type="dxa"/>
            <w:right w:w="70" w:type="dxa"/>
          </w:tblCellMar>
          <w:tblPrExChange w:id="17376" w:author="Philippe Hollanda - Oliveira Trust" w:date="2022-07-19T10:03:00Z">
            <w:tblPrEx>
              <w:tblW w:w="5000" w:type="pct"/>
              <w:tblCellMar>
                <w:left w:w="70" w:type="dxa"/>
                <w:right w:w="70" w:type="dxa"/>
              </w:tblCellMar>
            </w:tblPrEx>
          </w:tblPrExChange>
        </w:tblPrEx>
        <w:trPr>
          <w:trHeight w:val="1785"/>
          <w:trPrChange w:id="1737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7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36BEF3A" w14:textId="276E3CE5" w:rsidR="008601AF" w:rsidRPr="008601AF" w:rsidRDefault="008601AF" w:rsidP="003C2C2A">
            <w:pPr>
              <w:jc w:val="center"/>
              <w:rPr>
                <w:rFonts w:ascii="Trebuchet MS" w:hAnsi="Trebuchet MS" w:cs="Arial"/>
                <w:color w:val="000000"/>
                <w:sz w:val="20"/>
                <w:szCs w:val="20"/>
                <w:lang w:bidi="th-TH"/>
              </w:rPr>
            </w:pPr>
            <w:del w:id="17379"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8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C573F0" w14:textId="72F1203A" w:rsidR="008601AF" w:rsidRPr="008601AF" w:rsidRDefault="008601AF" w:rsidP="003C2C2A">
            <w:pPr>
              <w:jc w:val="center"/>
              <w:rPr>
                <w:rFonts w:ascii="Trebuchet MS" w:hAnsi="Trebuchet MS" w:cs="Arial"/>
                <w:color w:val="000000"/>
                <w:sz w:val="20"/>
                <w:szCs w:val="20"/>
                <w:lang w:bidi="th-TH"/>
              </w:rPr>
            </w:pPr>
            <w:del w:id="17381" w:author="Philippe Hollanda - Oliveira Trust" w:date="2022-07-19T10:03:00Z">
              <w:r w:rsidRPr="008601AF" w:rsidDel="0016760B">
                <w:rPr>
                  <w:rFonts w:ascii="Trebuchet MS" w:hAnsi="Trebuchet MS" w:cs="Arial"/>
                  <w:color w:val="000000"/>
                  <w:sz w:val="20"/>
                  <w:szCs w:val="20"/>
                  <w:lang w:bidi="th-TH"/>
                </w:rPr>
                <w:delText>01/07/2021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8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FD9F4C" w14:textId="146B498B" w:rsidR="008601AF" w:rsidRPr="008601AF" w:rsidRDefault="008601AF" w:rsidP="003C2C2A">
            <w:pPr>
              <w:jc w:val="center"/>
              <w:rPr>
                <w:rFonts w:ascii="Trebuchet MS" w:hAnsi="Trebuchet MS" w:cs="Arial"/>
                <w:color w:val="000000"/>
                <w:sz w:val="20"/>
                <w:szCs w:val="20"/>
                <w:lang w:bidi="th-TH"/>
              </w:rPr>
            </w:pPr>
            <w:del w:id="17383" w:author="Philippe Hollanda - Oliveira Trust" w:date="2022-07-19T10:03:00Z">
              <w:r w:rsidRPr="008601AF" w:rsidDel="0016760B">
                <w:rPr>
                  <w:rFonts w:ascii="Trebuchet MS" w:hAnsi="Trebuchet MS" w:cs="Arial"/>
                  <w:color w:val="000000"/>
                  <w:sz w:val="20"/>
                  <w:szCs w:val="20"/>
                  <w:lang w:bidi="th-TH"/>
                </w:rPr>
                <w:delText xml:space="preserve"> R$                      15.556,00 </w:delText>
              </w:r>
            </w:del>
          </w:p>
        </w:tc>
      </w:tr>
      <w:tr w:rsidR="008601AF" w:rsidRPr="008601AF" w14:paraId="79483168" w14:textId="77777777" w:rsidTr="0016760B">
        <w:tblPrEx>
          <w:tblW w:w="5000" w:type="pct"/>
          <w:tblCellMar>
            <w:left w:w="70" w:type="dxa"/>
            <w:right w:w="70" w:type="dxa"/>
          </w:tblCellMar>
          <w:tblPrExChange w:id="17384" w:author="Philippe Hollanda - Oliveira Trust" w:date="2022-07-19T10:03:00Z">
            <w:tblPrEx>
              <w:tblW w:w="5000" w:type="pct"/>
              <w:tblCellMar>
                <w:left w:w="70" w:type="dxa"/>
                <w:right w:w="70" w:type="dxa"/>
              </w:tblCellMar>
            </w:tblPrEx>
          </w:tblPrExChange>
        </w:tblPrEx>
        <w:trPr>
          <w:trHeight w:val="1785"/>
          <w:trPrChange w:id="1738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8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1534C3" w14:textId="083F4EB0" w:rsidR="008601AF" w:rsidRPr="008601AF" w:rsidRDefault="008601AF" w:rsidP="003C2C2A">
            <w:pPr>
              <w:jc w:val="center"/>
              <w:rPr>
                <w:rFonts w:ascii="Trebuchet MS" w:hAnsi="Trebuchet MS" w:cs="Arial"/>
                <w:color w:val="000000"/>
                <w:sz w:val="20"/>
                <w:szCs w:val="20"/>
                <w:lang w:bidi="th-TH"/>
              </w:rPr>
            </w:pPr>
            <w:del w:id="1738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8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960F67" w14:textId="7CB6B4B4" w:rsidR="008601AF" w:rsidRPr="008601AF" w:rsidRDefault="008601AF" w:rsidP="003C2C2A">
            <w:pPr>
              <w:jc w:val="center"/>
              <w:rPr>
                <w:rFonts w:ascii="Trebuchet MS" w:hAnsi="Trebuchet MS" w:cs="Arial"/>
                <w:color w:val="000000"/>
                <w:sz w:val="20"/>
                <w:szCs w:val="20"/>
                <w:lang w:bidi="th-TH"/>
              </w:rPr>
            </w:pPr>
            <w:del w:id="17389" w:author="Philippe Hollanda - Oliveira Trust" w:date="2022-07-19T10:03:00Z">
              <w:r w:rsidRPr="008601AF" w:rsidDel="0016760B">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9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DD9D835" w14:textId="13DF6873" w:rsidR="008601AF" w:rsidRPr="008601AF" w:rsidRDefault="008601AF" w:rsidP="003C2C2A">
            <w:pPr>
              <w:jc w:val="center"/>
              <w:rPr>
                <w:rFonts w:ascii="Trebuchet MS" w:hAnsi="Trebuchet MS" w:cs="Arial"/>
                <w:color w:val="000000"/>
                <w:sz w:val="20"/>
                <w:szCs w:val="20"/>
                <w:lang w:bidi="th-TH"/>
              </w:rPr>
            </w:pPr>
            <w:del w:id="17391" w:author="Philippe Hollanda - Oliveira Trust" w:date="2022-07-19T10:03:00Z">
              <w:r w:rsidRPr="008601AF" w:rsidDel="0016760B">
                <w:rPr>
                  <w:rFonts w:ascii="Trebuchet MS" w:hAnsi="Trebuchet MS" w:cs="Arial"/>
                  <w:color w:val="000000"/>
                  <w:sz w:val="20"/>
                  <w:szCs w:val="20"/>
                  <w:lang w:bidi="th-TH"/>
                </w:rPr>
                <w:delText xml:space="preserve"> R$                           300,00 </w:delText>
              </w:r>
            </w:del>
          </w:p>
        </w:tc>
      </w:tr>
      <w:tr w:rsidR="008601AF" w:rsidRPr="008601AF" w14:paraId="269805FE" w14:textId="77777777" w:rsidTr="0016760B">
        <w:tblPrEx>
          <w:tblW w:w="5000" w:type="pct"/>
          <w:tblCellMar>
            <w:left w:w="70" w:type="dxa"/>
            <w:right w:w="70" w:type="dxa"/>
          </w:tblCellMar>
          <w:tblPrExChange w:id="17392" w:author="Philippe Hollanda - Oliveira Trust" w:date="2022-07-19T10:03:00Z">
            <w:tblPrEx>
              <w:tblW w:w="5000" w:type="pct"/>
              <w:tblCellMar>
                <w:left w:w="70" w:type="dxa"/>
                <w:right w:w="70" w:type="dxa"/>
              </w:tblCellMar>
            </w:tblPrEx>
          </w:tblPrExChange>
        </w:tblPrEx>
        <w:trPr>
          <w:trHeight w:val="1785"/>
          <w:trPrChange w:id="1739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39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9C5FE9" w14:textId="347E775F" w:rsidR="008601AF" w:rsidRPr="008601AF" w:rsidRDefault="008601AF" w:rsidP="003C2C2A">
            <w:pPr>
              <w:jc w:val="center"/>
              <w:rPr>
                <w:rFonts w:ascii="Trebuchet MS" w:hAnsi="Trebuchet MS" w:cs="Arial"/>
                <w:color w:val="000000"/>
                <w:sz w:val="20"/>
                <w:szCs w:val="20"/>
                <w:lang w:bidi="th-TH"/>
              </w:rPr>
            </w:pPr>
            <w:del w:id="1739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39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71854AC" w14:textId="2B59F0FA" w:rsidR="008601AF" w:rsidRPr="008601AF" w:rsidRDefault="008601AF" w:rsidP="003C2C2A">
            <w:pPr>
              <w:jc w:val="center"/>
              <w:rPr>
                <w:rFonts w:ascii="Trebuchet MS" w:hAnsi="Trebuchet MS" w:cs="Arial"/>
                <w:color w:val="000000"/>
                <w:sz w:val="20"/>
                <w:szCs w:val="20"/>
                <w:lang w:bidi="th-TH"/>
              </w:rPr>
            </w:pPr>
            <w:del w:id="17397" w:author="Philippe Hollanda - Oliveira Trust" w:date="2022-07-19T10:03:00Z">
              <w:r w:rsidRPr="008601AF" w:rsidDel="0016760B">
                <w:rPr>
                  <w:rFonts w:ascii="Trebuchet MS" w:hAnsi="Trebuchet MS" w:cs="Arial"/>
                  <w:color w:val="000000"/>
                  <w:sz w:val="20"/>
                  <w:szCs w:val="20"/>
                  <w:lang w:bidi="th-TH"/>
                </w:rPr>
                <w:delText>28/06/2021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39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751AF6" w14:textId="7FBA5B9F" w:rsidR="008601AF" w:rsidRPr="008601AF" w:rsidRDefault="008601AF" w:rsidP="003C2C2A">
            <w:pPr>
              <w:jc w:val="center"/>
              <w:rPr>
                <w:rFonts w:ascii="Trebuchet MS" w:hAnsi="Trebuchet MS" w:cs="Arial"/>
                <w:color w:val="000000"/>
                <w:sz w:val="20"/>
                <w:szCs w:val="20"/>
                <w:lang w:bidi="th-TH"/>
              </w:rPr>
            </w:pPr>
            <w:del w:id="17399" w:author="Philippe Hollanda - Oliveira Trust" w:date="2022-07-19T10:03:00Z">
              <w:r w:rsidRPr="008601AF" w:rsidDel="0016760B">
                <w:rPr>
                  <w:rFonts w:ascii="Trebuchet MS" w:hAnsi="Trebuchet MS" w:cs="Arial"/>
                  <w:color w:val="000000"/>
                  <w:sz w:val="20"/>
                  <w:szCs w:val="20"/>
                  <w:lang w:bidi="th-TH"/>
                </w:rPr>
                <w:delText xml:space="preserve"> R$                        2.937,33 </w:delText>
              </w:r>
            </w:del>
          </w:p>
        </w:tc>
      </w:tr>
      <w:tr w:rsidR="008601AF" w:rsidRPr="008601AF" w14:paraId="68F6DE8A" w14:textId="77777777" w:rsidTr="0016760B">
        <w:tblPrEx>
          <w:tblW w:w="5000" w:type="pct"/>
          <w:tblCellMar>
            <w:left w:w="70" w:type="dxa"/>
            <w:right w:w="70" w:type="dxa"/>
          </w:tblCellMar>
          <w:tblPrExChange w:id="17400" w:author="Philippe Hollanda - Oliveira Trust" w:date="2022-07-19T10:03:00Z">
            <w:tblPrEx>
              <w:tblW w:w="5000" w:type="pct"/>
              <w:tblCellMar>
                <w:left w:w="70" w:type="dxa"/>
                <w:right w:w="70" w:type="dxa"/>
              </w:tblCellMar>
            </w:tblPrEx>
          </w:tblPrExChange>
        </w:tblPrEx>
        <w:trPr>
          <w:trHeight w:val="1785"/>
          <w:trPrChange w:id="1740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0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2AA4B6" w14:textId="0F7DEDD6" w:rsidR="008601AF" w:rsidRPr="008601AF" w:rsidRDefault="008601AF" w:rsidP="003C2C2A">
            <w:pPr>
              <w:jc w:val="center"/>
              <w:rPr>
                <w:rFonts w:ascii="Trebuchet MS" w:hAnsi="Trebuchet MS" w:cs="Arial"/>
                <w:color w:val="000000"/>
                <w:sz w:val="20"/>
                <w:szCs w:val="20"/>
                <w:lang w:bidi="th-TH"/>
              </w:rPr>
            </w:pPr>
            <w:del w:id="1740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0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FD9FE0" w14:textId="53200C1F" w:rsidR="008601AF" w:rsidRPr="008601AF" w:rsidRDefault="008601AF" w:rsidP="003C2C2A">
            <w:pPr>
              <w:jc w:val="center"/>
              <w:rPr>
                <w:rFonts w:ascii="Trebuchet MS" w:hAnsi="Trebuchet MS" w:cs="Arial"/>
                <w:color w:val="000000"/>
                <w:sz w:val="20"/>
                <w:szCs w:val="20"/>
                <w:lang w:bidi="th-TH"/>
              </w:rPr>
            </w:pPr>
            <w:del w:id="17405" w:author="Philippe Hollanda - Oliveira Trust" w:date="2022-07-19T10:03:00Z">
              <w:r w:rsidRPr="008601AF" w:rsidDel="0016760B">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0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EB3255" w14:textId="72B6351A" w:rsidR="008601AF" w:rsidRPr="008601AF" w:rsidRDefault="008601AF" w:rsidP="003C2C2A">
            <w:pPr>
              <w:jc w:val="center"/>
              <w:rPr>
                <w:rFonts w:ascii="Trebuchet MS" w:hAnsi="Trebuchet MS" w:cs="Arial"/>
                <w:color w:val="000000"/>
                <w:sz w:val="20"/>
                <w:szCs w:val="20"/>
                <w:lang w:bidi="th-TH"/>
              </w:rPr>
            </w:pPr>
            <w:del w:id="17407" w:author="Philippe Hollanda - Oliveira Trust" w:date="2022-07-19T10:03:00Z">
              <w:r w:rsidRPr="008601AF" w:rsidDel="0016760B">
                <w:rPr>
                  <w:rFonts w:ascii="Trebuchet MS" w:hAnsi="Trebuchet MS" w:cs="Arial"/>
                  <w:color w:val="000000"/>
                  <w:sz w:val="20"/>
                  <w:szCs w:val="20"/>
                  <w:lang w:bidi="th-TH"/>
                </w:rPr>
                <w:delText xml:space="preserve"> R$                      63.606,31 </w:delText>
              </w:r>
            </w:del>
          </w:p>
        </w:tc>
      </w:tr>
      <w:tr w:rsidR="008601AF" w:rsidRPr="008601AF" w14:paraId="1A6081C8" w14:textId="77777777" w:rsidTr="0016760B">
        <w:tblPrEx>
          <w:tblW w:w="5000" w:type="pct"/>
          <w:tblCellMar>
            <w:left w:w="70" w:type="dxa"/>
            <w:right w:w="70" w:type="dxa"/>
          </w:tblCellMar>
          <w:tblPrExChange w:id="17408" w:author="Philippe Hollanda - Oliveira Trust" w:date="2022-07-19T10:03:00Z">
            <w:tblPrEx>
              <w:tblW w:w="5000" w:type="pct"/>
              <w:tblCellMar>
                <w:left w:w="70" w:type="dxa"/>
                <w:right w:w="70" w:type="dxa"/>
              </w:tblCellMar>
            </w:tblPrEx>
          </w:tblPrExChange>
        </w:tblPrEx>
        <w:trPr>
          <w:trHeight w:val="1785"/>
          <w:trPrChange w:id="17409"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7410"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C4310B" w14:textId="7DC325DF" w:rsidR="008601AF" w:rsidRPr="008601AF" w:rsidRDefault="008601AF" w:rsidP="003C2C2A">
            <w:pPr>
              <w:jc w:val="center"/>
              <w:rPr>
                <w:rFonts w:ascii="Trebuchet MS" w:hAnsi="Trebuchet MS" w:cs="Arial"/>
                <w:color w:val="000000"/>
                <w:sz w:val="20"/>
                <w:szCs w:val="20"/>
                <w:lang w:bidi="th-TH"/>
              </w:rPr>
            </w:pPr>
            <w:del w:id="17411" w:author="Philippe Hollanda - Oliveira Trust" w:date="2022-07-19T10:03:00Z">
              <w:r w:rsidRPr="008601AF" w:rsidDel="0016760B">
                <w:rPr>
                  <w:rFonts w:ascii="Trebuchet MS" w:hAnsi="Trebuchet MS" w:cs="Arial"/>
                  <w:color w:val="000000"/>
                  <w:sz w:val="20"/>
                  <w:szCs w:val="20"/>
                  <w:lang w:bidi="th-TH"/>
                </w:rPr>
                <w:lastRenderedPageBreak/>
                <w:delText>SERVIÇO DE INSTALAÇÃO, CALDERARIA, USINAGEM E SOLDA.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1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9A55D4" w14:textId="15912EF5" w:rsidR="008601AF" w:rsidRPr="008601AF" w:rsidRDefault="008601AF" w:rsidP="003C2C2A">
            <w:pPr>
              <w:jc w:val="center"/>
              <w:rPr>
                <w:rFonts w:ascii="Trebuchet MS" w:hAnsi="Trebuchet MS" w:cs="Arial"/>
                <w:color w:val="000000"/>
                <w:sz w:val="20"/>
                <w:szCs w:val="20"/>
                <w:lang w:bidi="th-TH"/>
              </w:rPr>
            </w:pPr>
            <w:del w:id="17413" w:author="Philippe Hollanda - Oliveira Trust" w:date="2022-07-19T10:03:00Z">
              <w:r w:rsidRPr="008601AF" w:rsidDel="0016760B">
                <w:rPr>
                  <w:rFonts w:ascii="Trebuchet MS" w:hAnsi="Trebuchet MS" w:cs="Arial"/>
                  <w:color w:val="000000"/>
                  <w:sz w:val="20"/>
                  <w:szCs w:val="20"/>
                  <w:lang w:bidi="th-TH"/>
                </w:rPr>
                <w:delText>08/07/2021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1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1DB6FE5" w14:textId="6D19E5C9" w:rsidR="008601AF" w:rsidRPr="008601AF" w:rsidRDefault="008601AF" w:rsidP="003C2C2A">
            <w:pPr>
              <w:jc w:val="center"/>
              <w:rPr>
                <w:rFonts w:ascii="Trebuchet MS" w:hAnsi="Trebuchet MS" w:cs="Arial"/>
                <w:color w:val="000000"/>
                <w:sz w:val="20"/>
                <w:szCs w:val="20"/>
                <w:lang w:bidi="th-TH"/>
              </w:rPr>
            </w:pPr>
            <w:del w:id="17415" w:author="Philippe Hollanda - Oliveira Trust" w:date="2022-07-19T10:03:00Z">
              <w:r w:rsidRPr="008601AF" w:rsidDel="0016760B">
                <w:rPr>
                  <w:rFonts w:ascii="Trebuchet MS" w:hAnsi="Trebuchet MS" w:cs="Arial"/>
                  <w:color w:val="000000"/>
                  <w:sz w:val="20"/>
                  <w:szCs w:val="20"/>
                  <w:lang w:bidi="th-TH"/>
                </w:rPr>
                <w:delText xml:space="preserve"> R$                      20.000,00 </w:delText>
              </w:r>
            </w:del>
          </w:p>
        </w:tc>
      </w:tr>
      <w:tr w:rsidR="008601AF" w:rsidRPr="008601AF" w14:paraId="4C3A7BAE" w14:textId="77777777" w:rsidTr="0016760B">
        <w:tblPrEx>
          <w:tblW w:w="5000" w:type="pct"/>
          <w:tblCellMar>
            <w:left w:w="70" w:type="dxa"/>
            <w:right w:w="70" w:type="dxa"/>
          </w:tblCellMar>
          <w:tblPrExChange w:id="17416" w:author="Philippe Hollanda - Oliveira Trust" w:date="2022-07-19T10:03:00Z">
            <w:tblPrEx>
              <w:tblW w:w="5000" w:type="pct"/>
              <w:tblCellMar>
                <w:left w:w="70" w:type="dxa"/>
                <w:right w:w="70" w:type="dxa"/>
              </w:tblCellMar>
            </w:tblPrEx>
          </w:tblPrExChange>
        </w:tblPrEx>
        <w:trPr>
          <w:trHeight w:val="1785"/>
          <w:trPrChange w:id="17417"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7418"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035F841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1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25C17B1" w14:textId="4996A4BA" w:rsidR="008601AF" w:rsidRPr="008601AF" w:rsidRDefault="008601AF" w:rsidP="003C2C2A">
            <w:pPr>
              <w:jc w:val="center"/>
              <w:rPr>
                <w:rFonts w:ascii="Trebuchet MS" w:hAnsi="Trebuchet MS" w:cs="Arial"/>
                <w:color w:val="000000"/>
                <w:sz w:val="20"/>
                <w:szCs w:val="20"/>
                <w:lang w:bidi="th-TH"/>
              </w:rPr>
            </w:pPr>
            <w:del w:id="17420" w:author="Philippe Hollanda - Oliveira Trust" w:date="2022-07-19T10:03:00Z">
              <w:r w:rsidRPr="008601AF" w:rsidDel="0016760B">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2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059BE6" w14:textId="4290D70B" w:rsidR="008601AF" w:rsidRPr="008601AF" w:rsidRDefault="008601AF" w:rsidP="003C2C2A">
            <w:pPr>
              <w:jc w:val="center"/>
              <w:rPr>
                <w:rFonts w:ascii="Trebuchet MS" w:hAnsi="Trebuchet MS" w:cs="Arial"/>
                <w:color w:val="000000"/>
                <w:sz w:val="20"/>
                <w:szCs w:val="20"/>
                <w:lang w:bidi="th-TH"/>
              </w:rPr>
            </w:pPr>
            <w:del w:id="17422" w:author="Philippe Hollanda - Oliveira Trust" w:date="2022-07-19T10:03:00Z">
              <w:r w:rsidRPr="008601AF" w:rsidDel="0016760B">
                <w:rPr>
                  <w:rFonts w:ascii="Trebuchet MS" w:hAnsi="Trebuchet MS" w:cs="Arial"/>
                  <w:color w:val="000000"/>
                  <w:sz w:val="20"/>
                  <w:szCs w:val="20"/>
                  <w:lang w:bidi="th-TH"/>
                </w:rPr>
                <w:delText xml:space="preserve"> R$                      20.000,00 </w:delText>
              </w:r>
            </w:del>
          </w:p>
        </w:tc>
      </w:tr>
      <w:tr w:rsidR="008601AF" w:rsidRPr="008601AF" w14:paraId="6E879756" w14:textId="77777777" w:rsidTr="0016760B">
        <w:tblPrEx>
          <w:tblW w:w="5000" w:type="pct"/>
          <w:tblCellMar>
            <w:left w:w="70" w:type="dxa"/>
            <w:right w:w="70" w:type="dxa"/>
          </w:tblCellMar>
          <w:tblPrExChange w:id="17423" w:author="Philippe Hollanda - Oliveira Trust" w:date="2022-07-19T10:03:00Z">
            <w:tblPrEx>
              <w:tblW w:w="5000" w:type="pct"/>
              <w:tblCellMar>
                <w:left w:w="70" w:type="dxa"/>
                <w:right w:w="70" w:type="dxa"/>
              </w:tblCellMar>
            </w:tblPrEx>
          </w:tblPrExChange>
        </w:tblPrEx>
        <w:trPr>
          <w:trHeight w:val="1785"/>
          <w:trPrChange w:id="1742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2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A7AABC" w14:textId="48D0CC8B" w:rsidR="008601AF" w:rsidRPr="008601AF" w:rsidRDefault="008601AF" w:rsidP="003C2C2A">
            <w:pPr>
              <w:jc w:val="center"/>
              <w:rPr>
                <w:rFonts w:ascii="Trebuchet MS" w:hAnsi="Trebuchet MS" w:cs="Arial"/>
                <w:color w:val="000000"/>
                <w:sz w:val="20"/>
                <w:szCs w:val="20"/>
                <w:lang w:bidi="th-TH"/>
              </w:rPr>
            </w:pPr>
            <w:del w:id="17426" w:author="Philippe Hollanda - Oliveira Trust" w:date="2022-07-19T10:03:00Z">
              <w:r w:rsidRPr="008601AF" w:rsidDel="0016760B">
                <w:rPr>
                  <w:rFonts w:ascii="Trebuchet MS" w:hAnsi="Trebuchet MS" w:cs="Arial"/>
                  <w:color w:val="000000"/>
                  <w:sz w:val="20"/>
                  <w:szCs w:val="20"/>
                  <w:lang w:bidi="th-TH"/>
                </w:rPr>
                <w:delText>ASSESSORIA E CONSULTORIA DE QUALQUER NATUREZA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2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4DD70D" w14:textId="5D5CB677" w:rsidR="008601AF" w:rsidRPr="008601AF" w:rsidRDefault="008601AF" w:rsidP="003C2C2A">
            <w:pPr>
              <w:jc w:val="center"/>
              <w:rPr>
                <w:rFonts w:ascii="Trebuchet MS" w:hAnsi="Trebuchet MS" w:cs="Arial"/>
                <w:color w:val="000000"/>
                <w:sz w:val="20"/>
                <w:szCs w:val="20"/>
                <w:lang w:bidi="th-TH"/>
              </w:rPr>
            </w:pPr>
            <w:del w:id="17428" w:author="Philippe Hollanda - Oliveira Trust" w:date="2022-07-19T10:03:00Z">
              <w:r w:rsidRPr="008601AF" w:rsidDel="0016760B">
                <w:rPr>
                  <w:rFonts w:ascii="Trebuchet MS" w:hAnsi="Trebuchet MS" w:cs="Arial"/>
                  <w:color w:val="000000"/>
                  <w:sz w:val="20"/>
                  <w:szCs w:val="20"/>
                  <w:lang w:bidi="th-TH"/>
                </w:rPr>
                <w:delText>20/07/2021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2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3FBECC" w14:textId="333A4458" w:rsidR="008601AF" w:rsidRPr="008601AF" w:rsidRDefault="008601AF" w:rsidP="003C2C2A">
            <w:pPr>
              <w:jc w:val="center"/>
              <w:rPr>
                <w:rFonts w:ascii="Trebuchet MS" w:hAnsi="Trebuchet MS" w:cs="Arial"/>
                <w:color w:val="000000"/>
                <w:sz w:val="20"/>
                <w:szCs w:val="20"/>
                <w:lang w:bidi="th-TH"/>
              </w:rPr>
            </w:pPr>
            <w:del w:id="17430" w:author="Philippe Hollanda - Oliveira Trust" w:date="2022-07-19T10:03:00Z">
              <w:r w:rsidRPr="008601AF" w:rsidDel="0016760B">
                <w:rPr>
                  <w:rFonts w:ascii="Trebuchet MS" w:hAnsi="Trebuchet MS" w:cs="Arial"/>
                  <w:color w:val="000000"/>
                  <w:sz w:val="20"/>
                  <w:szCs w:val="20"/>
                  <w:lang w:bidi="th-TH"/>
                </w:rPr>
                <w:delText xml:space="preserve"> R$                        2.600,00 </w:delText>
              </w:r>
            </w:del>
          </w:p>
        </w:tc>
      </w:tr>
      <w:tr w:rsidR="008601AF" w:rsidRPr="008601AF" w14:paraId="3C03F283" w14:textId="77777777" w:rsidTr="0016760B">
        <w:tblPrEx>
          <w:tblW w:w="5000" w:type="pct"/>
          <w:tblCellMar>
            <w:left w:w="70" w:type="dxa"/>
            <w:right w:w="70" w:type="dxa"/>
          </w:tblCellMar>
          <w:tblPrExChange w:id="17431" w:author="Philippe Hollanda - Oliveira Trust" w:date="2022-07-19T10:03:00Z">
            <w:tblPrEx>
              <w:tblW w:w="5000" w:type="pct"/>
              <w:tblCellMar>
                <w:left w:w="70" w:type="dxa"/>
                <w:right w:w="70" w:type="dxa"/>
              </w:tblCellMar>
            </w:tblPrEx>
          </w:tblPrExChange>
        </w:tblPrEx>
        <w:trPr>
          <w:trHeight w:val="1785"/>
          <w:trPrChange w:id="1743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3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C5A890" w14:textId="29371B89" w:rsidR="008601AF" w:rsidRPr="008601AF" w:rsidRDefault="008601AF" w:rsidP="003C2C2A">
            <w:pPr>
              <w:jc w:val="center"/>
              <w:rPr>
                <w:rFonts w:ascii="Trebuchet MS" w:hAnsi="Trebuchet MS" w:cs="Arial"/>
                <w:color w:val="000000"/>
                <w:sz w:val="20"/>
                <w:szCs w:val="20"/>
                <w:lang w:bidi="th-TH"/>
              </w:rPr>
            </w:pPr>
            <w:del w:id="17434"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3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E092EC" w14:textId="7FACF4C5" w:rsidR="008601AF" w:rsidRPr="008601AF" w:rsidRDefault="008601AF" w:rsidP="003C2C2A">
            <w:pPr>
              <w:jc w:val="center"/>
              <w:rPr>
                <w:rFonts w:ascii="Trebuchet MS" w:hAnsi="Trebuchet MS" w:cs="Arial"/>
                <w:color w:val="000000"/>
                <w:sz w:val="20"/>
                <w:szCs w:val="20"/>
                <w:lang w:bidi="th-TH"/>
              </w:rPr>
            </w:pPr>
            <w:del w:id="17436" w:author="Philippe Hollanda - Oliveira Trust" w:date="2022-07-19T10:03:00Z">
              <w:r w:rsidRPr="008601AF" w:rsidDel="0016760B">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3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71562D" w14:textId="0D43DE1F" w:rsidR="008601AF" w:rsidRPr="008601AF" w:rsidRDefault="008601AF" w:rsidP="003C2C2A">
            <w:pPr>
              <w:jc w:val="center"/>
              <w:rPr>
                <w:rFonts w:ascii="Trebuchet MS" w:hAnsi="Trebuchet MS" w:cs="Arial"/>
                <w:color w:val="000000"/>
                <w:sz w:val="20"/>
                <w:szCs w:val="20"/>
                <w:lang w:bidi="th-TH"/>
              </w:rPr>
            </w:pPr>
            <w:del w:id="17438" w:author="Philippe Hollanda - Oliveira Trust" w:date="2022-07-19T10:03:00Z">
              <w:r w:rsidRPr="008601AF" w:rsidDel="0016760B">
                <w:rPr>
                  <w:rFonts w:ascii="Trebuchet MS" w:hAnsi="Trebuchet MS" w:cs="Arial"/>
                  <w:color w:val="000000"/>
                  <w:sz w:val="20"/>
                  <w:szCs w:val="20"/>
                  <w:lang w:bidi="th-TH"/>
                </w:rPr>
                <w:delText xml:space="preserve"> R$                        1.600,00 </w:delText>
              </w:r>
            </w:del>
          </w:p>
        </w:tc>
      </w:tr>
      <w:tr w:rsidR="008601AF" w:rsidRPr="008601AF" w14:paraId="52245D3C" w14:textId="77777777" w:rsidTr="0016760B">
        <w:tblPrEx>
          <w:tblW w:w="5000" w:type="pct"/>
          <w:tblCellMar>
            <w:left w:w="70" w:type="dxa"/>
            <w:right w:w="70" w:type="dxa"/>
          </w:tblCellMar>
          <w:tblPrExChange w:id="17439" w:author="Philippe Hollanda - Oliveira Trust" w:date="2022-07-19T10:03:00Z">
            <w:tblPrEx>
              <w:tblW w:w="5000" w:type="pct"/>
              <w:tblCellMar>
                <w:left w:w="70" w:type="dxa"/>
                <w:right w:w="70" w:type="dxa"/>
              </w:tblCellMar>
            </w:tblPrEx>
          </w:tblPrExChange>
        </w:tblPrEx>
        <w:trPr>
          <w:trHeight w:val="1785"/>
          <w:trPrChange w:id="1744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4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7B5038" w14:textId="61E4D7D0" w:rsidR="008601AF" w:rsidRPr="008601AF" w:rsidRDefault="008601AF" w:rsidP="003C2C2A">
            <w:pPr>
              <w:jc w:val="center"/>
              <w:rPr>
                <w:rFonts w:ascii="Trebuchet MS" w:hAnsi="Trebuchet MS" w:cs="Arial"/>
                <w:color w:val="000000"/>
                <w:sz w:val="20"/>
                <w:szCs w:val="20"/>
                <w:lang w:bidi="th-TH"/>
              </w:rPr>
            </w:pPr>
            <w:del w:id="1744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4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C1833B" w14:textId="16B61232" w:rsidR="008601AF" w:rsidRPr="008601AF" w:rsidRDefault="008601AF" w:rsidP="003C2C2A">
            <w:pPr>
              <w:jc w:val="center"/>
              <w:rPr>
                <w:rFonts w:ascii="Trebuchet MS" w:hAnsi="Trebuchet MS" w:cs="Arial"/>
                <w:color w:val="000000"/>
                <w:sz w:val="20"/>
                <w:szCs w:val="20"/>
                <w:lang w:bidi="th-TH"/>
              </w:rPr>
            </w:pPr>
            <w:del w:id="17444" w:author="Philippe Hollanda - Oliveira Trust" w:date="2022-07-19T10:03:00Z">
              <w:r w:rsidRPr="008601AF" w:rsidDel="0016760B">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4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9D45743" w14:textId="422814E3" w:rsidR="008601AF" w:rsidRPr="008601AF" w:rsidRDefault="008601AF" w:rsidP="003C2C2A">
            <w:pPr>
              <w:jc w:val="center"/>
              <w:rPr>
                <w:rFonts w:ascii="Trebuchet MS" w:hAnsi="Trebuchet MS" w:cs="Arial"/>
                <w:color w:val="000000"/>
                <w:sz w:val="20"/>
                <w:szCs w:val="20"/>
                <w:lang w:bidi="th-TH"/>
              </w:rPr>
            </w:pPr>
            <w:del w:id="17446" w:author="Philippe Hollanda - Oliveira Trust" w:date="2022-07-19T10:03:00Z">
              <w:r w:rsidRPr="008601AF" w:rsidDel="0016760B">
                <w:rPr>
                  <w:rFonts w:ascii="Trebuchet MS" w:hAnsi="Trebuchet MS" w:cs="Arial"/>
                  <w:color w:val="000000"/>
                  <w:sz w:val="20"/>
                  <w:szCs w:val="20"/>
                  <w:lang w:bidi="th-TH"/>
                </w:rPr>
                <w:delText xml:space="preserve"> R$                           595,60 </w:delText>
              </w:r>
            </w:del>
          </w:p>
        </w:tc>
      </w:tr>
      <w:tr w:rsidR="008601AF" w:rsidRPr="008601AF" w14:paraId="716E8B2B" w14:textId="77777777" w:rsidTr="0016760B">
        <w:tblPrEx>
          <w:tblW w:w="5000" w:type="pct"/>
          <w:tblCellMar>
            <w:left w:w="70" w:type="dxa"/>
            <w:right w:w="70" w:type="dxa"/>
          </w:tblCellMar>
          <w:tblPrExChange w:id="17447" w:author="Philippe Hollanda - Oliveira Trust" w:date="2022-07-19T10:03:00Z">
            <w:tblPrEx>
              <w:tblW w:w="5000" w:type="pct"/>
              <w:tblCellMar>
                <w:left w:w="70" w:type="dxa"/>
                <w:right w:w="70" w:type="dxa"/>
              </w:tblCellMar>
            </w:tblPrEx>
          </w:tblPrExChange>
        </w:tblPrEx>
        <w:trPr>
          <w:trHeight w:val="1785"/>
          <w:trPrChange w:id="1744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4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19B3F7" w14:textId="227ED20C" w:rsidR="008601AF" w:rsidRPr="008601AF" w:rsidRDefault="008601AF" w:rsidP="003C2C2A">
            <w:pPr>
              <w:jc w:val="center"/>
              <w:rPr>
                <w:rFonts w:ascii="Trebuchet MS" w:hAnsi="Trebuchet MS" w:cs="Arial"/>
                <w:color w:val="000000"/>
                <w:sz w:val="20"/>
                <w:szCs w:val="20"/>
                <w:lang w:bidi="th-TH"/>
              </w:rPr>
            </w:pPr>
            <w:del w:id="17450"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5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19FD85" w14:textId="3BBB7B88" w:rsidR="008601AF" w:rsidRPr="008601AF" w:rsidRDefault="008601AF" w:rsidP="003C2C2A">
            <w:pPr>
              <w:jc w:val="center"/>
              <w:rPr>
                <w:rFonts w:ascii="Trebuchet MS" w:hAnsi="Trebuchet MS" w:cs="Arial"/>
                <w:color w:val="000000"/>
                <w:sz w:val="20"/>
                <w:szCs w:val="20"/>
                <w:lang w:bidi="th-TH"/>
              </w:rPr>
            </w:pPr>
            <w:del w:id="17452" w:author="Philippe Hollanda - Oliveira Trust" w:date="2022-07-19T10:03:00Z">
              <w:r w:rsidRPr="008601AF" w:rsidDel="0016760B">
                <w:rPr>
                  <w:rFonts w:ascii="Trebuchet MS" w:hAnsi="Trebuchet MS" w:cs="Arial"/>
                  <w:color w:val="000000"/>
                  <w:sz w:val="20"/>
                  <w:szCs w:val="20"/>
                  <w:lang w:bidi="th-TH"/>
                </w:rPr>
                <w:delText>07/07/2021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5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1FBBA6" w14:textId="233823A0" w:rsidR="008601AF" w:rsidRPr="008601AF" w:rsidRDefault="008601AF" w:rsidP="003C2C2A">
            <w:pPr>
              <w:jc w:val="center"/>
              <w:rPr>
                <w:rFonts w:ascii="Trebuchet MS" w:hAnsi="Trebuchet MS" w:cs="Arial"/>
                <w:color w:val="000000"/>
                <w:sz w:val="20"/>
                <w:szCs w:val="20"/>
                <w:lang w:bidi="th-TH"/>
              </w:rPr>
            </w:pPr>
            <w:del w:id="17454" w:author="Philippe Hollanda - Oliveira Trust" w:date="2022-07-19T10:03:00Z">
              <w:r w:rsidRPr="008601AF" w:rsidDel="0016760B">
                <w:rPr>
                  <w:rFonts w:ascii="Trebuchet MS" w:hAnsi="Trebuchet MS" w:cs="Arial"/>
                  <w:color w:val="000000"/>
                  <w:sz w:val="20"/>
                  <w:szCs w:val="20"/>
                  <w:lang w:bidi="th-TH"/>
                </w:rPr>
                <w:delText xml:space="preserve"> R$                           595,60 </w:delText>
              </w:r>
            </w:del>
          </w:p>
        </w:tc>
      </w:tr>
      <w:tr w:rsidR="008601AF" w:rsidRPr="008601AF" w14:paraId="72169916" w14:textId="77777777" w:rsidTr="0016760B">
        <w:tblPrEx>
          <w:tblW w:w="5000" w:type="pct"/>
          <w:tblCellMar>
            <w:left w:w="70" w:type="dxa"/>
            <w:right w:w="70" w:type="dxa"/>
          </w:tblCellMar>
          <w:tblPrExChange w:id="17455" w:author="Philippe Hollanda - Oliveira Trust" w:date="2022-07-19T10:03:00Z">
            <w:tblPrEx>
              <w:tblW w:w="5000" w:type="pct"/>
              <w:tblCellMar>
                <w:left w:w="70" w:type="dxa"/>
                <w:right w:w="70" w:type="dxa"/>
              </w:tblCellMar>
            </w:tblPrEx>
          </w:tblPrExChange>
        </w:tblPrEx>
        <w:trPr>
          <w:trHeight w:val="1785"/>
          <w:trPrChange w:id="1745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5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DDF5D8" w14:textId="064CD57E" w:rsidR="008601AF" w:rsidRPr="008601AF" w:rsidRDefault="008601AF" w:rsidP="003C2C2A">
            <w:pPr>
              <w:jc w:val="center"/>
              <w:rPr>
                <w:rFonts w:ascii="Trebuchet MS" w:hAnsi="Trebuchet MS" w:cs="Arial"/>
                <w:color w:val="000000"/>
                <w:sz w:val="20"/>
                <w:szCs w:val="20"/>
                <w:lang w:bidi="th-TH"/>
              </w:rPr>
            </w:pPr>
            <w:del w:id="1745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5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2D37CF" w14:textId="7B9460A7" w:rsidR="008601AF" w:rsidRPr="008601AF" w:rsidRDefault="008601AF" w:rsidP="003C2C2A">
            <w:pPr>
              <w:jc w:val="center"/>
              <w:rPr>
                <w:rFonts w:ascii="Trebuchet MS" w:hAnsi="Trebuchet MS" w:cs="Arial"/>
                <w:color w:val="000000"/>
                <w:sz w:val="20"/>
                <w:szCs w:val="20"/>
                <w:lang w:bidi="th-TH"/>
              </w:rPr>
            </w:pPr>
            <w:del w:id="17460" w:author="Philippe Hollanda - Oliveira Trust" w:date="2022-07-19T10:03:00Z">
              <w:r w:rsidRPr="008601AF" w:rsidDel="0016760B">
                <w:rPr>
                  <w:rFonts w:ascii="Trebuchet MS" w:hAnsi="Trebuchet MS" w:cs="Arial"/>
                  <w:color w:val="000000"/>
                  <w:sz w:val="20"/>
                  <w:szCs w:val="20"/>
                  <w:lang w:bidi="th-TH"/>
                </w:rPr>
                <w:delText>06/07/2021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6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FC2DFF4" w14:textId="764CCE54" w:rsidR="008601AF" w:rsidRPr="008601AF" w:rsidRDefault="008601AF" w:rsidP="003C2C2A">
            <w:pPr>
              <w:jc w:val="center"/>
              <w:rPr>
                <w:rFonts w:ascii="Trebuchet MS" w:hAnsi="Trebuchet MS" w:cs="Arial"/>
                <w:color w:val="000000"/>
                <w:sz w:val="20"/>
                <w:szCs w:val="20"/>
                <w:lang w:bidi="th-TH"/>
              </w:rPr>
            </w:pPr>
            <w:del w:id="17462" w:author="Philippe Hollanda - Oliveira Trust" w:date="2022-07-19T10:03:00Z">
              <w:r w:rsidRPr="008601AF" w:rsidDel="0016760B">
                <w:rPr>
                  <w:rFonts w:ascii="Trebuchet MS" w:hAnsi="Trebuchet MS" w:cs="Arial"/>
                  <w:color w:val="000000"/>
                  <w:sz w:val="20"/>
                  <w:szCs w:val="20"/>
                  <w:lang w:bidi="th-TH"/>
                </w:rPr>
                <w:delText xml:space="preserve"> R$                        4.767,29 </w:delText>
              </w:r>
            </w:del>
          </w:p>
        </w:tc>
      </w:tr>
      <w:tr w:rsidR="008601AF" w:rsidRPr="008601AF" w14:paraId="42CC87F7" w14:textId="77777777" w:rsidTr="0016760B">
        <w:tblPrEx>
          <w:tblW w:w="5000" w:type="pct"/>
          <w:tblCellMar>
            <w:left w:w="70" w:type="dxa"/>
            <w:right w:w="70" w:type="dxa"/>
          </w:tblCellMar>
          <w:tblPrExChange w:id="17463" w:author="Philippe Hollanda - Oliveira Trust" w:date="2022-07-19T10:03:00Z">
            <w:tblPrEx>
              <w:tblW w:w="5000" w:type="pct"/>
              <w:tblCellMar>
                <w:left w:w="70" w:type="dxa"/>
                <w:right w:w="70" w:type="dxa"/>
              </w:tblCellMar>
            </w:tblPrEx>
          </w:tblPrExChange>
        </w:tblPrEx>
        <w:trPr>
          <w:trHeight w:val="1785"/>
          <w:trPrChange w:id="1746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6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FBCE29" w14:textId="38F6B0CE" w:rsidR="008601AF" w:rsidRPr="008601AF" w:rsidRDefault="008601AF" w:rsidP="003C2C2A">
            <w:pPr>
              <w:jc w:val="center"/>
              <w:rPr>
                <w:rFonts w:ascii="Trebuchet MS" w:hAnsi="Trebuchet MS" w:cs="Arial"/>
                <w:color w:val="000000"/>
                <w:sz w:val="20"/>
                <w:szCs w:val="20"/>
                <w:lang w:bidi="th-TH"/>
              </w:rPr>
            </w:pPr>
            <w:del w:id="1746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6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20EDC3" w14:textId="3A3C5E34" w:rsidR="008601AF" w:rsidRPr="008601AF" w:rsidRDefault="008601AF" w:rsidP="003C2C2A">
            <w:pPr>
              <w:jc w:val="center"/>
              <w:rPr>
                <w:rFonts w:ascii="Trebuchet MS" w:hAnsi="Trebuchet MS" w:cs="Arial"/>
                <w:color w:val="000000"/>
                <w:sz w:val="20"/>
                <w:szCs w:val="20"/>
                <w:lang w:bidi="th-TH"/>
              </w:rPr>
            </w:pPr>
            <w:del w:id="17468" w:author="Philippe Hollanda - Oliveira Trust" w:date="2022-07-19T10:03:00Z">
              <w:r w:rsidRPr="008601AF" w:rsidDel="0016760B">
                <w:rPr>
                  <w:rFonts w:ascii="Trebuchet MS" w:hAnsi="Trebuchet MS" w:cs="Arial"/>
                  <w:color w:val="000000"/>
                  <w:sz w:val="20"/>
                  <w:szCs w:val="20"/>
                  <w:lang w:bidi="th-TH"/>
                </w:rPr>
                <w:delText>06/07/2021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6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44E16C7" w14:textId="4CA6E8C3" w:rsidR="008601AF" w:rsidRPr="008601AF" w:rsidRDefault="008601AF" w:rsidP="003C2C2A">
            <w:pPr>
              <w:jc w:val="center"/>
              <w:rPr>
                <w:rFonts w:ascii="Trebuchet MS" w:hAnsi="Trebuchet MS" w:cs="Arial"/>
                <w:color w:val="000000"/>
                <w:sz w:val="20"/>
                <w:szCs w:val="20"/>
                <w:lang w:bidi="th-TH"/>
              </w:rPr>
            </w:pPr>
            <w:del w:id="17470" w:author="Philippe Hollanda - Oliveira Trust" w:date="2022-07-19T10:03:00Z">
              <w:r w:rsidRPr="008601AF" w:rsidDel="0016760B">
                <w:rPr>
                  <w:rFonts w:ascii="Trebuchet MS" w:hAnsi="Trebuchet MS" w:cs="Arial"/>
                  <w:color w:val="000000"/>
                  <w:sz w:val="20"/>
                  <w:szCs w:val="20"/>
                  <w:lang w:bidi="th-TH"/>
                </w:rPr>
                <w:delText xml:space="preserve"> R$                      14.190,12 </w:delText>
              </w:r>
            </w:del>
          </w:p>
        </w:tc>
      </w:tr>
      <w:tr w:rsidR="008601AF" w:rsidRPr="008601AF" w14:paraId="389F4232" w14:textId="77777777" w:rsidTr="0016760B">
        <w:tblPrEx>
          <w:tblW w:w="5000" w:type="pct"/>
          <w:tblCellMar>
            <w:left w:w="70" w:type="dxa"/>
            <w:right w:w="70" w:type="dxa"/>
          </w:tblCellMar>
          <w:tblPrExChange w:id="17471" w:author="Philippe Hollanda - Oliveira Trust" w:date="2022-07-19T10:03:00Z">
            <w:tblPrEx>
              <w:tblW w:w="5000" w:type="pct"/>
              <w:tblCellMar>
                <w:left w:w="70" w:type="dxa"/>
                <w:right w:w="70" w:type="dxa"/>
              </w:tblCellMar>
            </w:tblPrEx>
          </w:tblPrExChange>
        </w:tblPrEx>
        <w:trPr>
          <w:trHeight w:val="1785"/>
          <w:trPrChange w:id="1747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7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88E6FF" w14:textId="285DE32C" w:rsidR="008601AF" w:rsidRPr="008601AF" w:rsidRDefault="008601AF" w:rsidP="003C2C2A">
            <w:pPr>
              <w:jc w:val="center"/>
              <w:rPr>
                <w:rFonts w:ascii="Trebuchet MS" w:hAnsi="Trebuchet MS" w:cs="Arial"/>
                <w:color w:val="000000"/>
                <w:sz w:val="20"/>
                <w:szCs w:val="20"/>
                <w:lang w:bidi="th-TH"/>
              </w:rPr>
            </w:pPr>
            <w:del w:id="1747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7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129D6E" w14:textId="209FAA88" w:rsidR="008601AF" w:rsidRPr="008601AF" w:rsidRDefault="008601AF" w:rsidP="003C2C2A">
            <w:pPr>
              <w:jc w:val="center"/>
              <w:rPr>
                <w:rFonts w:ascii="Trebuchet MS" w:hAnsi="Trebuchet MS" w:cs="Arial"/>
                <w:color w:val="000000"/>
                <w:sz w:val="20"/>
                <w:szCs w:val="20"/>
                <w:lang w:bidi="th-TH"/>
              </w:rPr>
            </w:pPr>
            <w:del w:id="17476" w:author="Philippe Hollanda - Oliveira Trust" w:date="2022-07-19T10:03:00Z">
              <w:r w:rsidRPr="008601AF" w:rsidDel="0016760B">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7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2E41CD" w14:textId="6AE9A65A" w:rsidR="008601AF" w:rsidRPr="008601AF" w:rsidRDefault="008601AF" w:rsidP="003C2C2A">
            <w:pPr>
              <w:jc w:val="center"/>
              <w:rPr>
                <w:rFonts w:ascii="Trebuchet MS" w:hAnsi="Trebuchet MS" w:cs="Arial"/>
                <w:color w:val="000000"/>
                <w:sz w:val="20"/>
                <w:szCs w:val="20"/>
                <w:lang w:bidi="th-TH"/>
              </w:rPr>
            </w:pPr>
            <w:del w:id="17478" w:author="Philippe Hollanda - Oliveira Trust" w:date="2022-07-19T10:03:00Z">
              <w:r w:rsidRPr="008601AF" w:rsidDel="0016760B">
                <w:rPr>
                  <w:rFonts w:ascii="Trebuchet MS" w:hAnsi="Trebuchet MS" w:cs="Arial"/>
                  <w:color w:val="000000"/>
                  <w:sz w:val="20"/>
                  <w:szCs w:val="20"/>
                  <w:lang w:bidi="th-TH"/>
                </w:rPr>
                <w:delText xml:space="preserve"> R$                        6.853,77 </w:delText>
              </w:r>
            </w:del>
          </w:p>
        </w:tc>
      </w:tr>
      <w:tr w:rsidR="008601AF" w:rsidRPr="008601AF" w14:paraId="01F37034" w14:textId="77777777" w:rsidTr="0016760B">
        <w:tblPrEx>
          <w:tblW w:w="5000" w:type="pct"/>
          <w:tblCellMar>
            <w:left w:w="70" w:type="dxa"/>
            <w:right w:w="70" w:type="dxa"/>
          </w:tblCellMar>
          <w:tblPrExChange w:id="17479" w:author="Philippe Hollanda - Oliveira Trust" w:date="2022-07-19T10:03:00Z">
            <w:tblPrEx>
              <w:tblW w:w="5000" w:type="pct"/>
              <w:tblCellMar>
                <w:left w:w="70" w:type="dxa"/>
                <w:right w:w="70" w:type="dxa"/>
              </w:tblCellMar>
            </w:tblPrEx>
          </w:tblPrExChange>
        </w:tblPrEx>
        <w:trPr>
          <w:trHeight w:val="1785"/>
          <w:trPrChange w:id="1748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8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BB4138" w14:textId="410C5F45" w:rsidR="008601AF" w:rsidRPr="008601AF" w:rsidRDefault="008601AF" w:rsidP="003C2C2A">
            <w:pPr>
              <w:jc w:val="center"/>
              <w:rPr>
                <w:rFonts w:ascii="Trebuchet MS" w:hAnsi="Trebuchet MS" w:cs="Arial"/>
                <w:color w:val="000000"/>
                <w:sz w:val="20"/>
                <w:szCs w:val="20"/>
                <w:lang w:bidi="th-TH"/>
              </w:rPr>
            </w:pPr>
            <w:del w:id="1748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8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C1DF01" w14:textId="30E0F464" w:rsidR="008601AF" w:rsidRPr="008601AF" w:rsidRDefault="008601AF" w:rsidP="003C2C2A">
            <w:pPr>
              <w:jc w:val="center"/>
              <w:rPr>
                <w:rFonts w:ascii="Trebuchet MS" w:hAnsi="Trebuchet MS" w:cs="Arial"/>
                <w:color w:val="000000"/>
                <w:sz w:val="20"/>
                <w:szCs w:val="20"/>
                <w:lang w:bidi="th-TH"/>
              </w:rPr>
            </w:pPr>
            <w:del w:id="17484" w:author="Philippe Hollanda - Oliveira Trust" w:date="2022-07-19T10:03:00Z">
              <w:r w:rsidRPr="008601AF" w:rsidDel="0016760B">
                <w:rPr>
                  <w:rFonts w:ascii="Trebuchet MS" w:hAnsi="Trebuchet MS" w:cs="Arial"/>
                  <w:color w:val="000000"/>
                  <w:sz w:val="20"/>
                  <w:szCs w:val="20"/>
                  <w:lang w:bidi="th-TH"/>
                </w:rPr>
                <w:delText>06/07/2021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8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950527" w14:textId="34E0D891" w:rsidR="008601AF" w:rsidRPr="008601AF" w:rsidRDefault="008601AF" w:rsidP="003C2C2A">
            <w:pPr>
              <w:jc w:val="center"/>
              <w:rPr>
                <w:rFonts w:ascii="Trebuchet MS" w:hAnsi="Trebuchet MS" w:cs="Arial"/>
                <w:color w:val="000000"/>
                <w:sz w:val="20"/>
                <w:szCs w:val="20"/>
                <w:lang w:bidi="th-TH"/>
              </w:rPr>
            </w:pPr>
            <w:del w:id="17486" w:author="Philippe Hollanda - Oliveira Trust" w:date="2022-07-19T10:03:00Z">
              <w:r w:rsidRPr="008601AF" w:rsidDel="0016760B">
                <w:rPr>
                  <w:rFonts w:ascii="Trebuchet MS" w:hAnsi="Trebuchet MS" w:cs="Arial"/>
                  <w:color w:val="000000"/>
                  <w:sz w:val="20"/>
                  <w:szCs w:val="20"/>
                  <w:lang w:bidi="th-TH"/>
                </w:rPr>
                <w:delText xml:space="preserve"> R$                        1.010,70 </w:delText>
              </w:r>
            </w:del>
          </w:p>
        </w:tc>
      </w:tr>
      <w:tr w:rsidR="008601AF" w:rsidRPr="008601AF" w14:paraId="46DA3FE1" w14:textId="77777777" w:rsidTr="0016760B">
        <w:tblPrEx>
          <w:tblW w:w="5000" w:type="pct"/>
          <w:tblCellMar>
            <w:left w:w="70" w:type="dxa"/>
            <w:right w:w="70" w:type="dxa"/>
          </w:tblCellMar>
          <w:tblPrExChange w:id="17487" w:author="Philippe Hollanda - Oliveira Trust" w:date="2022-07-19T10:03:00Z">
            <w:tblPrEx>
              <w:tblW w:w="5000" w:type="pct"/>
              <w:tblCellMar>
                <w:left w:w="70" w:type="dxa"/>
                <w:right w:w="70" w:type="dxa"/>
              </w:tblCellMar>
            </w:tblPrEx>
          </w:tblPrExChange>
        </w:tblPrEx>
        <w:trPr>
          <w:trHeight w:val="1785"/>
          <w:trPrChange w:id="1748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8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2435DB" w14:textId="57FD5368" w:rsidR="008601AF" w:rsidRPr="008601AF" w:rsidRDefault="008601AF" w:rsidP="003C2C2A">
            <w:pPr>
              <w:jc w:val="center"/>
              <w:rPr>
                <w:rFonts w:ascii="Trebuchet MS" w:hAnsi="Trebuchet MS" w:cs="Arial"/>
                <w:color w:val="000000"/>
                <w:sz w:val="20"/>
                <w:szCs w:val="20"/>
                <w:lang w:bidi="th-TH"/>
              </w:rPr>
            </w:pPr>
            <w:del w:id="17490" w:author="Philippe Hollanda - Oliveira Trust" w:date="2022-07-19T10:03:00Z">
              <w:r w:rsidRPr="008601AF" w:rsidDel="0016760B">
                <w:rPr>
                  <w:rFonts w:ascii="Trebuchet MS" w:hAnsi="Trebuchet MS" w:cs="Arial"/>
                  <w:color w:val="000000"/>
                  <w:sz w:val="20"/>
                  <w:szCs w:val="20"/>
                  <w:lang w:bidi="th-TH"/>
                </w:rPr>
                <w:lastRenderedPageBreak/>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9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3310E4" w14:textId="7728B8E2" w:rsidR="008601AF" w:rsidRPr="008601AF" w:rsidRDefault="008601AF" w:rsidP="003C2C2A">
            <w:pPr>
              <w:jc w:val="center"/>
              <w:rPr>
                <w:rFonts w:ascii="Trebuchet MS" w:hAnsi="Trebuchet MS" w:cs="Arial"/>
                <w:color w:val="000000"/>
                <w:sz w:val="20"/>
                <w:szCs w:val="20"/>
                <w:lang w:bidi="th-TH"/>
              </w:rPr>
            </w:pPr>
            <w:del w:id="17492" w:author="Philippe Hollanda - Oliveira Trust" w:date="2022-07-19T10:03:00Z">
              <w:r w:rsidRPr="008601AF" w:rsidDel="0016760B">
                <w:rPr>
                  <w:rFonts w:ascii="Trebuchet MS" w:hAnsi="Trebuchet MS" w:cs="Arial"/>
                  <w:color w:val="000000"/>
                  <w:sz w:val="20"/>
                  <w:szCs w:val="20"/>
                  <w:lang w:bidi="th-TH"/>
                </w:rPr>
                <w:delText>08/07/2021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49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1BCED2" w14:textId="12AFA3B9" w:rsidR="008601AF" w:rsidRPr="008601AF" w:rsidRDefault="008601AF" w:rsidP="003C2C2A">
            <w:pPr>
              <w:jc w:val="center"/>
              <w:rPr>
                <w:rFonts w:ascii="Trebuchet MS" w:hAnsi="Trebuchet MS" w:cs="Arial"/>
                <w:color w:val="000000"/>
                <w:sz w:val="20"/>
                <w:szCs w:val="20"/>
                <w:lang w:bidi="th-TH"/>
              </w:rPr>
            </w:pPr>
            <w:del w:id="17494" w:author="Philippe Hollanda - Oliveira Trust" w:date="2022-07-19T10:03:00Z">
              <w:r w:rsidRPr="008601AF" w:rsidDel="0016760B">
                <w:rPr>
                  <w:rFonts w:ascii="Trebuchet MS" w:hAnsi="Trebuchet MS" w:cs="Arial"/>
                  <w:color w:val="000000"/>
                  <w:sz w:val="20"/>
                  <w:szCs w:val="20"/>
                  <w:lang w:bidi="th-TH"/>
                </w:rPr>
                <w:delText xml:space="preserve"> R$                        4.200,00 </w:delText>
              </w:r>
            </w:del>
          </w:p>
        </w:tc>
      </w:tr>
      <w:tr w:rsidR="008601AF" w:rsidRPr="008601AF" w14:paraId="205F089D" w14:textId="77777777" w:rsidTr="0016760B">
        <w:tblPrEx>
          <w:tblW w:w="5000" w:type="pct"/>
          <w:tblCellMar>
            <w:left w:w="70" w:type="dxa"/>
            <w:right w:w="70" w:type="dxa"/>
          </w:tblCellMar>
          <w:tblPrExChange w:id="17495" w:author="Philippe Hollanda - Oliveira Trust" w:date="2022-07-19T10:03:00Z">
            <w:tblPrEx>
              <w:tblW w:w="5000" w:type="pct"/>
              <w:tblCellMar>
                <w:left w:w="70" w:type="dxa"/>
                <w:right w:w="70" w:type="dxa"/>
              </w:tblCellMar>
            </w:tblPrEx>
          </w:tblPrExChange>
        </w:tblPrEx>
        <w:trPr>
          <w:trHeight w:val="1785"/>
          <w:trPrChange w:id="1749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49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D182AA" w14:textId="30C0B2A2" w:rsidR="008601AF" w:rsidRPr="008601AF" w:rsidRDefault="008601AF" w:rsidP="003C2C2A">
            <w:pPr>
              <w:jc w:val="center"/>
              <w:rPr>
                <w:rFonts w:ascii="Trebuchet MS" w:hAnsi="Trebuchet MS" w:cs="Arial"/>
                <w:color w:val="000000"/>
                <w:sz w:val="20"/>
                <w:szCs w:val="20"/>
                <w:lang w:bidi="th-TH"/>
              </w:rPr>
            </w:pPr>
            <w:del w:id="1749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49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8E8B20" w14:textId="39D4B8C2" w:rsidR="008601AF" w:rsidRPr="008601AF" w:rsidRDefault="008601AF" w:rsidP="003C2C2A">
            <w:pPr>
              <w:jc w:val="center"/>
              <w:rPr>
                <w:rFonts w:ascii="Trebuchet MS" w:hAnsi="Trebuchet MS" w:cs="Arial"/>
                <w:color w:val="000000"/>
                <w:sz w:val="20"/>
                <w:szCs w:val="20"/>
                <w:lang w:bidi="th-TH"/>
              </w:rPr>
            </w:pPr>
            <w:del w:id="17500" w:author="Philippe Hollanda - Oliveira Trust" w:date="2022-07-19T10:03:00Z">
              <w:r w:rsidRPr="008601AF" w:rsidDel="0016760B">
                <w:rPr>
                  <w:rFonts w:ascii="Trebuchet MS" w:hAnsi="Trebuchet MS" w:cs="Arial"/>
                  <w:color w:val="000000"/>
                  <w:sz w:val="20"/>
                  <w:szCs w:val="20"/>
                  <w:lang w:bidi="th-TH"/>
                </w:rPr>
                <w:delText>06/07/2021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0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C7C1C85" w14:textId="2C75AF59" w:rsidR="008601AF" w:rsidRPr="008601AF" w:rsidRDefault="008601AF" w:rsidP="003C2C2A">
            <w:pPr>
              <w:jc w:val="center"/>
              <w:rPr>
                <w:rFonts w:ascii="Trebuchet MS" w:hAnsi="Trebuchet MS" w:cs="Arial"/>
                <w:color w:val="000000"/>
                <w:sz w:val="20"/>
                <w:szCs w:val="20"/>
                <w:lang w:bidi="th-TH"/>
              </w:rPr>
            </w:pPr>
            <w:del w:id="17502" w:author="Philippe Hollanda - Oliveira Trust" w:date="2022-07-19T10:03:00Z">
              <w:r w:rsidRPr="008601AF" w:rsidDel="0016760B">
                <w:rPr>
                  <w:rFonts w:ascii="Trebuchet MS" w:hAnsi="Trebuchet MS" w:cs="Arial"/>
                  <w:color w:val="000000"/>
                  <w:sz w:val="20"/>
                  <w:szCs w:val="20"/>
                  <w:lang w:bidi="th-TH"/>
                </w:rPr>
                <w:delText xml:space="preserve"> R$                        2.618,32 </w:delText>
              </w:r>
            </w:del>
          </w:p>
        </w:tc>
      </w:tr>
      <w:tr w:rsidR="008601AF" w:rsidRPr="008601AF" w14:paraId="2CA126D5" w14:textId="77777777" w:rsidTr="0016760B">
        <w:tblPrEx>
          <w:tblW w:w="5000" w:type="pct"/>
          <w:tblCellMar>
            <w:left w:w="70" w:type="dxa"/>
            <w:right w:w="70" w:type="dxa"/>
          </w:tblCellMar>
          <w:tblPrExChange w:id="17503" w:author="Philippe Hollanda - Oliveira Trust" w:date="2022-07-19T10:03:00Z">
            <w:tblPrEx>
              <w:tblW w:w="5000" w:type="pct"/>
              <w:tblCellMar>
                <w:left w:w="70" w:type="dxa"/>
                <w:right w:w="70" w:type="dxa"/>
              </w:tblCellMar>
            </w:tblPrEx>
          </w:tblPrExChange>
        </w:tblPrEx>
        <w:trPr>
          <w:trHeight w:val="1785"/>
          <w:trPrChange w:id="1750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0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DA30E5" w14:textId="73B96967" w:rsidR="008601AF" w:rsidRPr="008601AF" w:rsidRDefault="008601AF" w:rsidP="003C2C2A">
            <w:pPr>
              <w:jc w:val="center"/>
              <w:rPr>
                <w:rFonts w:ascii="Trebuchet MS" w:hAnsi="Trebuchet MS" w:cs="Arial"/>
                <w:color w:val="000000"/>
                <w:sz w:val="20"/>
                <w:szCs w:val="20"/>
                <w:lang w:bidi="th-TH"/>
              </w:rPr>
            </w:pPr>
            <w:del w:id="17506" w:author="Philippe Hollanda - Oliveira Trust" w:date="2022-07-19T10:03:00Z">
              <w:r w:rsidRPr="008601AF" w:rsidDel="0016760B">
                <w:rPr>
                  <w:rFonts w:ascii="Trebuchet MS" w:hAnsi="Trebuchet MS" w:cs="Arial"/>
                  <w:color w:val="000000"/>
                  <w:sz w:val="20"/>
                  <w:szCs w:val="20"/>
                  <w:lang w:bidi="th-TH"/>
                </w:rPr>
                <w:delText>CARPINTARIA E SERRALHERIA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0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92B46E" w14:textId="52A3DF46" w:rsidR="008601AF" w:rsidRPr="008601AF" w:rsidRDefault="008601AF" w:rsidP="003C2C2A">
            <w:pPr>
              <w:jc w:val="center"/>
              <w:rPr>
                <w:rFonts w:ascii="Trebuchet MS" w:hAnsi="Trebuchet MS" w:cs="Arial"/>
                <w:color w:val="000000"/>
                <w:sz w:val="20"/>
                <w:szCs w:val="20"/>
                <w:lang w:bidi="th-TH"/>
              </w:rPr>
            </w:pPr>
            <w:del w:id="17508" w:author="Philippe Hollanda - Oliveira Trust" w:date="2022-07-19T10:03:00Z">
              <w:r w:rsidRPr="008601AF" w:rsidDel="0016760B">
                <w:rPr>
                  <w:rFonts w:ascii="Trebuchet MS" w:hAnsi="Trebuchet MS" w:cs="Arial"/>
                  <w:color w:val="000000"/>
                  <w:sz w:val="20"/>
                  <w:szCs w:val="20"/>
                  <w:lang w:bidi="th-TH"/>
                </w:rPr>
                <w:delText>05/07/2021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0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20C7E3" w14:textId="6B91C79E" w:rsidR="008601AF" w:rsidRPr="008601AF" w:rsidRDefault="008601AF" w:rsidP="003C2C2A">
            <w:pPr>
              <w:jc w:val="center"/>
              <w:rPr>
                <w:rFonts w:ascii="Trebuchet MS" w:hAnsi="Trebuchet MS" w:cs="Arial"/>
                <w:color w:val="000000"/>
                <w:sz w:val="20"/>
                <w:szCs w:val="20"/>
                <w:lang w:bidi="th-TH"/>
              </w:rPr>
            </w:pPr>
            <w:del w:id="17510" w:author="Philippe Hollanda - Oliveira Trust" w:date="2022-07-19T10:03:00Z">
              <w:r w:rsidRPr="008601AF" w:rsidDel="0016760B">
                <w:rPr>
                  <w:rFonts w:ascii="Trebuchet MS" w:hAnsi="Trebuchet MS" w:cs="Arial"/>
                  <w:color w:val="000000"/>
                  <w:sz w:val="20"/>
                  <w:szCs w:val="20"/>
                  <w:lang w:bidi="th-TH"/>
                </w:rPr>
                <w:delText xml:space="preserve"> R$                      27.000,00 </w:delText>
              </w:r>
            </w:del>
          </w:p>
        </w:tc>
      </w:tr>
      <w:tr w:rsidR="008601AF" w:rsidRPr="008601AF" w14:paraId="2D89A647" w14:textId="77777777" w:rsidTr="0016760B">
        <w:tblPrEx>
          <w:tblW w:w="5000" w:type="pct"/>
          <w:tblCellMar>
            <w:left w:w="70" w:type="dxa"/>
            <w:right w:w="70" w:type="dxa"/>
          </w:tblCellMar>
          <w:tblPrExChange w:id="17511" w:author="Philippe Hollanda - Oliveira Trust" w:date="2022-07-19T10:03:00Z">
            <w:tblPrEx>
              <w:tblW w:w="5000" w:type="pct"/>
              <w:tblCellMar>
                <w:left w:w="70" w:type="dxa"/>
                <w:right w:w="70" w:type="dxa"/>
              </w:tblCellMar>
            </w:tblPrEx>
          </w:tblPrExChange>
        </w:tblPrEx>
        <w:trPr>
          <w:trHeight w:val="1785"/>
          <w:trPrChange w:id="1751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1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5B8B47" w14:textId="24682FE9" w:rsidR="008601AF" w:rsidRPr="008601AF" w:rsidRDefault="008601AF" w:rsidP="003C2C2A">
            <w:pPr>
              <w:jc w:val="center"/>
              <w:rPr>
                <w:rFonts w:ascii="Trebuchet MS" w:hAnsi="Trebuchet MS" w:cs="Arial"/>
                <w:color w:val="000000"/>
                <w:sz w:val="20"/>
                <w:szCs w:val="20"/>
                <w:lang w:bidi="th-TH"/>
              </w:rPr>
            </w:pPr>
            <w:del w:id="1751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1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BFAEAB9" w14:textId="400BEBF7" w:rsidR="008601AF" w:rsidRPr="008601AF" w:rsidRDefault="008601AF" w:rsidP="003C2C2A">
            <w:pPr>
              <w:jc w:val="center"/>
              <w:rPr>
                <w:rFonts w:ascii="Trebuchet MS" w:hAnsi="Trebuchet MS" w:cs="Arial"/>
                <w:color w:val="000000"/>
                <w:sz w:val="20"/>
                <w:szCs w:val="20"/>
                <w:lang w:bidi="th-TH"/>
              </w:rPr>
            </w:pPr>
            <w:del w:id="17516" w:author="Philippe Hollanda - Oliveira Trust" w:date="2022-07-19T10:03:00Z">
              <w:r w:rsidRPr="008601AF" w:rsidDel="0016760B">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1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0BA36E" w14:textId="2B0D809E" w:rsidR="008601AF" w:rsidRPr="008601AF" w:rsidRDefault="008601AF" w:rsidP="003C2C2A">
            <w:pPr>
              <w:jc w:val="center"/>
              <w:rPr>
                <w:rFonts w:ascii="Trebuchet MS" w:hAnsi="Trebuchet MS" w:cs="Arial"/>
                <w:color w:val="000000"/>
                <w:sz w:val="20"/>
                <w:szCs w:val="20"/>
                <w:lang w:bidi="th-TH"/>
              </w:rPr>
            </w:pPr>
            <w:del w:id="17518" w:author="Philippe Hollanda - Oliveira Trust" w:date="2022-07-19T10:03:00Z">
              <w:r w:rsidRPr="008601AF" w:rsidDel="0016760B">
                <w:rPr>
                  <w:rFonts w:ascii="Trebuchet MS" w:hAnsi="Trebuchet MS" w:cs="Arial"/>
                  <w:color w:val="000000"/>
                  <w:sz w:val="20"/>
                  <w:szCs w:val="20"/>
                  <w:lang w:bidi="th-TH"/>
                </w:rPr>
                <w:delText xml:space="preserve"> R$                      11.537,00 </w:delText>
              </w:r>
            </w:del>
          </w:p>
        </w:tc>
      </w:tr>
      <w:tr w:rsidR="008601AF" w:rsidRPr="008601AF" w14:paraId="2B04C685" w14:textId="77777777" w:rsidTr="0016760B">
        <w:tblPrEx>
          <w:tblW w:w="5000" w:type="pct"/>
          <w:tblCellMar>
            <w:left w:w="70" w:type="dxa"/>
            <w:right w:w="70" w:type="dxa"/>
          </w:tblCellMar>
          <w:tblPrExChange w:id="17519" w:author="Philippe Hollanda - Oliveira Trust" w:date="2022-07-19T10:03:00Z">
            <w:tblPrEx>
              <w:tblW w:w="5000" w:type="pct"/>
              <w:tblCellMar>
                <w:left w:w="70" w:type="dxa"/>
                <w:right w:w="70" w:type="dxa"/>
              </w:tblCellMar>
            </w:tblPrEx>
          </w:tblPrExChange>
        </w:tblPrEx>
        <w:trPr>
          <w:trHeight w:val="1785"/>
          <w:trPrChange w:id="1752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2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BCBA2D" w14:textId="127D8830" w:rsidR="008601AF" w:rsidRPr="008601AF" w:rsidRDefault="008601AF" w:rsidP="003C2C2A">
            <w:pPr>
              <w:jc w:val="center"/>
              <w:rPr>
                <w:rFonts w:ascii="Trebuchet MS" w:hAnsi="Trebuchet MS" w:cs="Arial"/>
                <w:color w:val="000000"/>
                <w:sz w:val="20"/>
                <w:szCs w:val="20"/>
                <w:lang w:bidi="th-TH"/>
              </w:rPr>
            </w:pPr>
            <w:del w:id="17522"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2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73F15A8" w14:textId="1ED5FDFD" w:rsidR="008601AF" w:rsidRPr="008601AF" w:rsidRDefault="008601AF" w:rsidP="003C2C2A">
            <w:pPr>
              <w:jc w:val="center"/>
              <w:rPr>
                <w:rFonts w:ascii="Trebuchet MS" w:hAnsi="Trebuchet MS" w:cs="Arial"/>
                <w:color w:val="000000"/>
                <w:sz w:val="20"/>
                <w:szCs w:val="20"/>
                <w:lang w:bidi="th-TH"/>
              </w:rPr>
            </w:pPr>
            <w:del w:id="17524" w:author="Philippe Hollanda - Oliveira Trust" w:date="2022-07-19T10:03:00Z">
              <w:r w:rsidRPr="008601AF" w:rsidDel="0016760B">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2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2EA88C" w14:textId="4C02B491" w:rsidR="008601AF" w:rsidRPr="008601AF" w:rsidRDefault="008601AF" w:rsidP="003C2C2A">
            <w:pPr>
              <w:jc w:val="center"/>
              <w:rPr>
                <w:rFonts w:ascii="Trebuchet MS" w:hAnsi="Trebuchet MS" w:cs="Arial"/>
                <w:color w:val="000000"/>
                <w:sz w:val="20"/>
                <w:szCs w:val="20"/>
                <w:lang w:bidi="th-TH"/>
              </w:rPr>
            </w:pPr>
            <w:del w:id="17526" w:author="Philippe Hollanda - Oliveira Trust" w:date="2022-07-19T10:03:00Z">
              <w:r w:rsidRPr="008601AF" w:rsidDel="0016760B">
                <w:rPr>
                  <w:rFonts w:ascii="Trebuchet MS" w:hAnsi="Trebuchet MS" w:cs="Arial"/>
                  <w:color w:val="000000"/>
                  <w:sz w:val="20"/>
                  <w:szCs w:val="20"/>
                  <w:lang w:bidi="th-TH"/>
                </w:rPr>
                <w:delText xml:space="preserve"> R$                        1.500,00 </w:delText>
              </w:r>
            </w:del>
          </w:p>
        </w:tc>
      </w:tr>
      <w:tr w:rsidR="008601AF" w:rsidRPr="008601AF" w14:paraId="42025C7C" w14:textId="77777777" w:rsidTr="0016760B">
        <w:tblPrEx>
          <w:tblW w:w="5000" w:type="pct"/>
          <w:tblCellMar>
            <w:left w:w="70" w:type="dxa"/>
            <w:right w:w="70" w:type="dxa"/>
          </w:tblCellMar>
          <w:tblPrExChange w:id="17527" w:author="Philippe Hollanda - Oliveira Trust" w:date="2022-07-19T10:03:00Z">
            <w:tblPrEx>
              <w:tblW w:w="5000" w:type="pct"/>
              <w:tblCellMar>
                <w:left w:w="70" w:type="dxa"/>
                <w:right w:w="70" w:type="dxa"/>
              </w:tblCellMar>
            </w:tblPrEx>
          </w:tblPrExChange>
        </w:tblPrEx>
        <w:trPr>
          <w:trHeight w:val="1785"/>
          <w:trPrChange w:id="1752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2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40B6FA" w14:textId="7A5EB879" w:rsidR="008601AF" w:rsidRPr="008601AF" w:rsidRDefault="008601AF" w:rsidP="003C2C2A">
            <w:pPr>
              <w:jc w:val="center"/>
              <w:rPr>
                <w:rFonts w:ascii="Trebuchet MS" w:hAnsi="Trebuchet MS" w:cs="Arial"/>
                <w:color w:val="000000"/>
                <w:sz w:val="20"/>
                <w:szCs w:val="20"/>
                <w:lang w:bidi="th-TH"/>
              </w:rPr>
            </w:pPr>
            <w:del w:id="17530" w:author="Philippe Hollanda - Oliveira Trust" w:date="2022-07-19T10:03:00Z">
              <w:r w:rsidRPr="008601AF" w:rsidDel="0016760B">
                <w:rPr>
                  <w:rFonts w:ascii="Trebuchet MS" w:hAnsi="Trebuchet MS" w:cs="Arial"/>
                  <w:color w:val="000000"/>
                  <w:sz w:val="20"/>
                  <w:szCs w:val="20"/>
                  <w:lang w:bidi="th-TH"/>
                </w:rPr>
                <w:lastRenderedPageBreak/>
                <w:delText>ASSESSORIA E CONSULTORIA DE QUALQUER NATUREZA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3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AB88CC7" w14:textId="101114FC" w:rsidR="008601AF" w:rsidRPr="008601AF" w:rsidRDefault="008601AF" w:rsidP="003C2C2A">
            <w:pPr>
              <w:jc w:val="center"/>
              <w:rPr>
                <w:rFonts w:ascii="Trebuchet MS" w:hAnsi="Trebuchet MS" w:cs="Arial"/>
                <w:color w:val="000000"/>
                <w:sz w:val="20"/>
                <w:szCs w:val="20"/>
                <w:lang w:bidi="th-TH"/>
              </w:rPr>
            </w:pPr>
            <w:del w:id="17532" w:author="Philippe Hollanda - Oliveira Trust" w:date="2022-07-19T10:03:00Z">
              <w:r w:rsidRPr="008601AF" w:rsidDel="0016760B">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3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4FDA726" w14:textId="74DE5288" w:rsidR="008601AF" w:rsidRPr="008601AF" w:rsidRDefault="008601AF" w:rsidP="003C2C2A">
            <w:pPr>
              <w:jc w:val="center"/>
              <w:rPr>
                <w:rFonts w:ascii="Trebuchet MS" w:hAnsi="Trebuchet MS" w:cs="Arial"/>
                <w:color w:val="000000"/>
                <w:sz w:val="20"/>
                <w:szCs w:val="20"/>
                <w:lang w:bidi="th-TH"/>
              </w:rPr>
            </w:pPr>
            <w:del w:id="17534" w:author="Philippe Hollanda - Oliveira Trust" w:date="2022-07-19T10:03:00Z">
              <w:r w:rsidRPr="008601AF" w:rsidDel="0016760B">
                <w:rPr>
                  <w:rFonts w:ascii="Trebuchet MS" w:hAnsi="Trebuchet MS" w:cs="Arial"/>
                  <w:color w:val="000000"/>
                  <w:sz w:val="20"/>
                  <w:szCs w:val="20"/>
                  <w:lang w:bidi="th-TH"/>
                </w:rPr>
                <w:delText xml:space="preserve"> R$                        1.300,00 </w:delText>
              </w:r>
            </w:del>
          </w:p>
        </w:tc>
      </w:tr>
      <w:tr w:rsidR="008601AF" w:rsidRPr="008601AF" w14:paraId="1A8DE77E" w14:textId="77777777" w:rsidTr="0016760B">
        <w:tblPrEx>
          <w:tblW w:w="5000" w:type="pct"/>
          <w:tblCellMar>
            <w:left w:w="70" w:type="dxa"/>
            <w:right w:w="70" w:type="dxa"/>
          </w:tblCellMar>
          <w:tblPrExChange w:id="17535" w:author="Philippe Hollanda - Oliveira Trust" w:date="2022-07-19T10:03:00Z">
            <w:tblPrEx>
              <w:tblW w:w="5000" w:type="pct"/>
              <w:tblCellMar>
                <w:left w:w="70" w:type="dxa"/>
                <w:right w:w="70" w:type="dxa"/>
              </w:tblCellMar>
            </w:tblPrEx>
          </w:tblPrExChange>
        </w:tblPrEx>
        <w:trPr>
          <w:trHeight w:val="1785"/>
          <w:trPrChange w:id="17536"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7537"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A2C84D" w14:textId="39F2EBD3" w:rsidR="008601AF" w:rsidRPr="008601AF" w:rsidRDefault="008601AF" w:rsidP="003C2C2A">
            <w:pPr>
              <w:jc w:val="center"/>
              <w:rPr>
                <w:rFonts w:ascii="Trebuchet MS" w:hAnsi="Trebuchet MS" w:cs="Arial"/>
                <w:color w:val="000000"/>
                <w:sz w:val="20"/>
                <w:szCs w:val="20"/>
                <w:lang w:bidi="th-TH"/>
              </w:rPr>
            </w:pPr>
            <w:del w:id="17538"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3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EB2835" w14:textId="5C68C24D" w:rsidR="008601AF" w:rsidRPr="008601AF" w:rsidRDefault="008601AF" w:rsidP="003C2C2A">
            <w:pPr>
              <w:jc w:val="center"/>
              <w:rPr>
                <w:rFonts w:ascii="Trebuchet MS" w:hAnsi="Trebuchet MS" w:cs="Arial"/>
                <w:color w:val="000000"/>
                <w:sz w:val="20"/>
                <w:szCs w:val="20"/>
                <w:lang w:bidi="th-TH"/>
              </w:rPr>
            </w:pPr>
            <w:del w:id="17540" w:author="Philippe Hollanda - Oliveira Trust" w:date="2022-07-19T10:03:00Z">
              <w:r w:rsidRPr="008601AF" w:rsidDel="0016760B">
                <w:rPr>
                  <w:rFonts w:ascii="Trebuchet MS" w:hAnsi="Trebuchet MS" w:cs="Arial"/>
                  <w:color w:val="000000"/>
                  <w:sz w:val="20"/>
                  <w:szCs w:val="20"/>
                  <w:lang w:bidi="th-TH"/>
                </w:rPr>
                <w:delText>01/12/2021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4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726B5F" w14:textId="1ED7EB40" w:rsidR="008601AF" w:rsidRPr="008601AF" w:rsidRDefault="008601AF" w:rsidP="003C2C2A">
            <w:pPr>
              <w:jc w:val="center"/>
              <w:rPr>
                <w:rFonts w:ascii="Trebuchet MS" w:hAnsi="Trebuchet MS" w:cs="Arial"/>
                <w:color w:val="000000"/>
                <w:sz w:val="20"/>
                <w:szCs w:val="20"/>
                <w:lang w:bidi="th-TH"/>
              </w:rPr>
            </w:pPr>
            <w:del w:id="17542" w:author="Philippe Hollanda - Oliveira Trust" w:date="2022-07-19T10:03:00Z">
              <w:r w:rsidRPr="008601AF" w:rsidDel="0016760B">
                <w:rPr>
                  <w:rFonts w:ascii="Trebuchet MS" w:hAnsi="Trebuchet MS" w:cs="Arial"/>
                  <w:color w:val="000000"/>
                  <w:sz w:val="20"/>
                  <w:szCs w:val="20"/>
                  <w:lang w:bidi="th-TH"/>
                </w:rPr>
                <w:delText xml:space="preserve"> R$                      23.000,00 </w:delText>
              </w:r>
            </w:del>
          </w:p>
        </w:tc>
      </w:tr>
      <w:tr w:rsidR="008601AF" w:rsidRPr="008601AF" w14:paraId="69F52FE8" w14:textId="77777777" w:rsidTr="0016760B">
        <w:tblPrEx>
          <w:tblW w:w="5000" w:type="pct"/>
          <w:tblCellMar>
            <w:left w:w="70" w:type="dxa"/>
            <w:right w:w="70" w:type="dxa"/>
          </w:tblCellMar>
          <w:tblPrExChange w:id="17543" w:author="Philippe Hollanda - Oliveira Trust" w:date="2022-07-19T10:03:00Z">
            <w:tblPrEx>
              <w:tblW w:w="5000" w:type="pct"/>
              <w:tblCellMar>
                <w:left w:w="70" w:type="dxa"/>
                <w:right w:w="70" w:type="dxa"/>
              </w:tblCellMar>
            </w:tblPrEx>
          </w:tblPrExChange>
        </w:tblPrEx>
        <w:trPr>
          <w:trHeight w:val="1785"/>
          <w:trPrChange w:id="17544"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7545"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50F6874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4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CB11CC5" w14:textId="3EE69EBE" w:rsidR="008601AF" w:rsidRPr="008601AF" w:rsidRDefault="008601AF" w:rsidP="003C2C2A">
            <w:pPr>
              <w:jc w:val="center"/>
              <w:rPr>
                <w:rFonts w:ascii="Trebuchet MS" w:hAnsi="Trebuchet MS" w:cs="Arial"/>
                <w:color w:val="000000"/>
                <w:sz w:val="20"/>
                <w:szCs w:val="20"/>
                <w:lang w:bidi="th-TH"/>
              </w:rPr>
            </w:pPr>
            <w:del w:id="17547" w:author="Philippe Hollanda - Oliveira Trust" w:date="2022-07-19T10:03:00Z">
              <w:r w:rsidRPr="008601AF" w:rsidDel="0016760B">
                <w:rPr>
                  <w:rFonts w:ascii="Trebuchet MS" w:hAnsi="Trebuchet MS" w:cs="Arial"/>
                  <w:color w:val="000000"/>
                  <w:sz w:val="20"/>
                  <w:szCs w:val="20"/>
                  <w:lang w:bidi="th-TH"/>
                </w:rPr>
                <w:delText>28/03/2022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4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1A960D8" w14:textId="374DCE0D" w:rsidR="008601AF" w:rsidRPr="008601AF" w:rsidRDefault="008601AF" w:rsidP="003C2C2A">
            <w:pPr>
              <w:jc w:val="center"/>
              <w:rPr>
                <w:rFonts w:ascii="Trebuchet MS" w:hAnsi="Trebuchet MS" w:cs="Arial"/>
                <w:color w:val="000000"/>
                <w:sz w:val="20"/>
                <w:szCs w:val="20"/>
                <w:lang w:bidi="th-TH"/>
              </w:rPr>
            </w:pPr>
            <w:del w:id="17549" w:author="Philippe Hollanda - Oliveira Trust" w:date="2022-07-19T10:03:00Z">
              <w:r w:rsidRPr="008601AF" w:rsidDel="0016760B">
                <w:rPr>
                  <w:rFonts w:ascii="Trebuchet MS" w:hAnsi="Trebuchet MS" w:cs="Arial"/>
                  <w:color w:val="000000"/>
                  <w:sz w:val="20"/>
                  <w:szCs w:val="20"/>
                  <w:lang w:bidi="th-TH"/>
                </w:rPr>
                <w:delText xml:space="preserve"> R$                      23.000,00 </w:delText>
              </w:r>
            </w:del>
          </w:p>
        </w:tc>
      </w:tr>
      <w:tr w:rsidR="008601AF" w:rsidRPr="008601AF" w14:paraId="7F7DF16D" w14:textId="77777777" w:rsidTr="0016760B">
        <w:tblPrEx>
          <w:tblW w:w="5000" w:type="pct"/>
          <w:tblCellMar>
            <w:left w:w="70" w:type="dxa"/>
            <w:right w:w="70" w:type="dxa"/>
          </w:tblCellMar>
          <w:tblPrExChange w:id="17550" w:author="Philippe Hollanda - Oliveira Trust" w:date="2022-07-19T10:03:00Z">
            <w:tblPrEx>
              <w:tblW w:w="5000" w:type="pct"/>
              <w:tblCellMar>
                <w:left w:w="70" w:type="dxa"/>
                <w:right w:w="70" w:type="dxa"/>
              </w:tblCellMar>
            </w:tblPrEx>
          </w:tblPrExChange>
        </w:tblPrEx>
        <w:trPr>
          <w:trHeight w:val="1785"/>
          <w:trPrChange w:id="1755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5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3BD7A1" w14:textId="542AEE12" w:rsidR="008601AF" w:rsidRPr="008601AF" w:rsidRDefault="008601AF" w:rsidP="003C2C2A">
            <w:pPr>
              <w:jc w:val="center"/>
              <w:rPr>
                <w:rFonts w:ascii="Trebuchet MS" w:hAnsi="Trebuchet MS" w:cs="Arial"/>
                <w:color w:val="000000"/>
                <w:sz w:val="20"/>
                <w:szCs w:val="20"/>
                <w:lang w:bidi="th-TH"/>
              </w:rPr>
            </w:pPr>
            <w:del w:id="1755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5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8CC4175" w14:textId="20576784" w:rsidR="008601AF" w:rsidRPr="008601AF" w:rsidRDefault="008601AF" w:rsidP="003C2C2A">
            <w:pPr>
              <w:jc w:val="center"/>
              <w:rPr>
                <w:rFonts w:ascii="Trebuchet MS" w:hAnsi="Trebuchet MS" w:cs="Arial"/>
                <w:color w:val="000000"/>
                <w:sz w:val="20"/>
                <w:szCs w:val="20"/>
                <w:lang w:bidi="th-TH"/>
              </w:rPr>
            </w:pPr>
            <w:del w:id="17555"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5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F81D04" w14:textId="3064A695" w:rsidR="008601AF" w:rsidRPr="008601AF" w:rsidRDefault="008601AF" w:rsidP="003C2C2A">
            <w:pPr>
              <w:jc w:val="center"/>
              <w:rPr>
                <w:rFonts w:ascii="Trebuchet MS" w:hAnsi="Trebuchet MS" w:cs="Arial"/>
                <w:color w:val="000000"/>
                <w:sz w:val="20"/>
                <w:szCs w:val="20"/>
                <w:lang w:bidi="th-TH"/>
              </w:rPr>
            </w:pPr>
            <w:del w:id="17557" w:author="Philippe Hollanda - Oliveira Trust" w:date="2022-07-19T10:03:00Z">
              <w:r w:rsidRPr="008601AF" w:rsidDel="0016760B">
                <w:rPr>
                  <w:rFonts w:ascii="Trebuchet MS" w:hAnsi="Trebuchet MS" w:cs="Arial"/>
                  <w:color w:val="000000"/>
                  <w:sz w:val="20"/>
                  <w:szCs w:val="20"/>
                  <w:lang w:bidi="th-TH"/>
                </w:rPr>
                <w:delText xml:space="preserve"> R$                            80,00 </w:delText>
              </w:r>
            </w:del>
          </w:p>
        </w:tc>
      </w:tr>
      <w:tr w:rsidR="008601AF" w:rsidRPr="008601AF" w14:paraId="4ABDE250" w14:textId="77777777" w:rsidTr="0016760B">
        <w:tblPrEx>
          <w:tblW w:w="5000" w:type="pct"/>
          <w:tblCellMar>
            <w:left w:w="70" w:type="dxa"/>
            <w:right w:w="70" w:type="dxa"/>
          </w:tblCellMar>
          <w:tblPrExChange w:id="17558" w:author="Philippe Hollanda - Oliveira Trust" w:date="2022-07-19T10:03:00Z">
            <w:tblPrEx>
              <w:tblW w:w="5000" w:type="pct"/>
              <w:tblCellMar>
                <w:left w:w="70" w:type="dxa"/>
                <w:right w:w="70" w:type="dxa"/>
              </w:tblCellMar>
            </w:tblPrEx>
          </w:tblPrExChange>
        </w:tblPrEx>
        <w:trPr>
          <w:trHeight w:val="1785"/>
          <w:trPrChange w:id="1755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6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A3CDAC" w14:textId="641BA06E" w:rsidR="008601AF" w:rsidRPr="008601AF" w:rsidRDefault="008601AF" w:rsidP="003C2C2A">
            <w:pPr>
              <w:jc w:val="center"/>
              <w:rPr>
                <w:rFonts w:ascii="Trebuchet MS" w:hAnsi="Trebuchet MS" w:cs="Arial"/>
                <w:color w:val="000000"/>
                <w:sz w:val="20"/>
                <w:szCs w:val="20"/>
                <w:lang w:bidi="th-TH"/>
              </w:rPr>
            </w:pPr>
            <w:del w:id="1756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6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01608B1" w14:textId="19C2E017" w:rsidR="008601AF" w:rsidRPr="008601AF" w:rsidRDefault="008601AF" w:rsidP="003C2C2A">
            <w:pPr>
              <w:jc w:val="center"/>
              <w:rPr>
                <w:rFonts w:ascii="Trebuchet MS" w:hAnsi="Trebuchet MS" w:cs="Arial"/>
                <w:color w:val="000000"/>
                <w:sz w:val="20"/>
                <w:szCs w:val="20"/>
                <w:lang w:bidi="th-TH"/>
              </w:rPr>
            </w:pPr>
            <w:del w:id="17563"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6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8583389" w14:textId="0DFC0E72" w:rsidR="008601AF" w:rsidRPr="008601AF" w:rsidRDefault="008601AF" w:rsidP="003C2C2A">
            <w:pPr>
              <w:jc w:val="center"/>
              <w:rPr>
                <w:rFonts w:ascii="Trebuchet MS" w:hAnsi="Trebuchet MS" w:cs="Arial"/>
                <w:color w:val="000000"/>
                <w:sz w:val="20"/>
                <w:szCs w:val="20"/>
                <w:lang w:bidi="th-TH"/>
              </w:rPr>
            </w:pPr>
            <w:del w:id="17565" w:author="Philippe Hollanda - Oliveira Trust" w:date="2022-07-19T10:03:00Z">
              <w:r w:rsidRPr="008601AF" w:rsidDel="0016760B">
                <w:rPr>
                  <w:rFonts w:ascii="Trebuchet MS" w:hAnsi="Trebuchet MS" w:cs="Arial"/>
                  <w:color w:val="000000"/>
                  <w:sz w:val="20"/>
                  <w:szCs w:val="20"/>
                  <w:lang w:bidi="th-TH"/>
                </w:rPr>
                <w:delText xml:space="preserve"> R$                           420,00 </w:delText>
              </w:r>
            </w:del>
          </w:p>
        </w:tc>
      </w:tr>
      <w:tr w:rsidR="008601AF" w:rsidRPr="008601AF" w14:paraId="62B22EEE" w14:textId="77777777" w:rsidTr="0016760B">
        <w:tblPrEx>
          <w:tblW w:w="5000" w:type="pct"/>
          <w:tblCellMar>
            <w:left w:w="70" w:type="dxa"/>
            <w:right w:w="70" w:type="dxa"/>
          </w:tblCellMar>
          <w:tblPrExChange w:id="17566" w:author="Philippe Hollanda - Oliveira Trust" w:date="2022-07-19T10:03:00Z">
            <w:tblPrEx>
              <w:tblW w:w="5000" w:type="pct"/>
              <w:tblCellMar>
                <w:left w:w="70" w:type="dxa"/>
                <w:right w:w="70" w:type="dxa"/>
              </w:tblCellMar>
            </w:tblPrEx>
          </w:tblPrExChange>
        </w:tblPrEx>
        <w:trPr>
          <w:trHeight w:val="1785"/>
          <w:trPrChange w:id="1756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6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A00534" w14:textId="28A778BE" w:rsidR="008601AF" w:rsidRPr="008601AF" w:rsidRDefault="008601AF" w:rsidP="003C2C2A">
            <w:pPr>
              <w:jc w:val="center"/>
              <w:rPr>
                <w:rFonts w:ascii="Trebuchet MS" w:hAnsi="Trebuchet MS" w:cs="Arial"/>
                <w:color w:val="000000"/>
                <w:sz w:val="20"/>
                <w:szCs w:val="20"/>
                <w:lang w:bidi="th-TH"/>
              </w:rPr>
            </w:pPr>
            <w:del w:id="17569"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7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F49C8B" w14:textId="2FCEB94D" w:rsidR="008601AF" w:rsidRPr="008601AF" w:rsidRDefault="008601AF" w:rsidP="003C2C2A">
            <w:pPr>
              <w:jc w:val="center"/>
              <w:rPr>
                <w:rFonts w:ascii="Trebuchet MS" w:hAnsi="Trebuchet MS" w:cs="Arial"/>
                <w:color w:val="000000"/>
                <w:sz w:val="20"/>
                <w:szCs w:val="20"/>
                <w:lang w:bidi="th-TH"/>
              </w:rPr>
            </w:pPr>
            <w:del w:id="17571"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7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2655B1" w14:textId="12E68025" w:rsidR="008601AF" w:rsidRPr="008601AF" w:rsidRDefault="008601AF" w:rsidP="003C2C2A">
            <w:pPr>
              <w:jc w:val="center"/>
              <w:rPr>
                <w:rFonts w:ascii="Trebuchet MS" w:hAnsi="Trebuchet MS" w:cs="Arial"/>
                <w:color w:val="000000"/>
                <w:sz w:val="20"/>
                <w:szCs w:val="20"/>
                <w:lang w:bidi="th-TH"/>
              </w:rPr>
            </w:pPr>
            <w:del w:id="17573" w:author="Philippe Hollanda - Oliveira Trust" w:date="2022-07-19T10:03:00Z">
              <w:r w:rsidRPr="008601AF" w:rsidDel="0016760B">
                <w:rPr>
                  <w:rFonts w:ascii="Trebuchet MS" w:hAnsi="Trebuchet MS" w:cs="Arial"/>
                  <w:color w:val="000000"/>
                  <w:sz w:val="20"/>
                  <w:szCs w:val="20"/>
                  <w:lang w:bidi="th-TH"/>
                </w:rPr>
                <w:delText xml:space="preserve"> R$                           240,00 </w:delText>
              </w:r>
            </w:del>
          </w:p>
        </w:tc>
      </w:tr>
      <w:tr w:rsidR="008601AF" w:rsidRPr="008601AF" w14:paraId="37E48A6C" w14:textId="77777777" w:rsidTr="0016760B">
        <w:tblPrEx>
          <w:tblW w:w="5000" w:type="pct"/>
          <w:tblCellMar>
            <w:left w:w="70" w:type="dxa"/>
            <w:right w:w="70" w:type="dxa"/>
          </w:tblCellMar>
          <w:tblPrExChange w:id="17574" w:author="Philippe Hollanda - Oliveira Trust" w:date="2022-07-19T10:03:00Z">
            <w:tblPrEx>
              <w:tblW w:w="5000" w:type="pct"/>
              <w:tblCellMar>
                <w:left w:w="70" w:type="dxa"/>
                <w:right w:w="70" w:type="dxa"/>
              </w:tblCellMar>
            </w:tblPrEx>
          </w:tblPrExChange>
        </w:tblPrEx>
        <w:trPr>
          <w:trHeight w:val="1785"/>
          <w:trPrChange w:id="1757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7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BF532D" w14:textId="40AFA0E1" w:rsidR="008601AF" w:rsidRPr="008601AF" w:rsidRDefault="008601AF" w:rsidP="003C2C2A">
            <w:pPr>
              <w:jc w:val="center"/>
              <w:rPr>
                <w:rFonts w:ascii="Trebuchet MS" w:hAnsi="Trebuchet MS" w:cs="Arial"/>
                <w:color w:val="000000"/>
                <w:sz w:val="20"/>
                <w:szCs w:val="20"/>
                <w:lang w:bidi="th-TH"/>
              </w:rPr>
            </w:pPr>
            <w:del w:id="1757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7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EE6C2B6" w14:textId="32B40EFC" w:rsidR="008601AF" w:rsidRPr="008601AF" w:rsidRDefault="008601AF" w:rsidP="003C2C2A">
            <w:pPr>
              <w:jc w:val="center"/>
              <w:rPr>
                <w:rFonts w:ascii="Trebuchet MS" w:hAnsi="Trebuchet MS" w:cs="Arial"/>
                <w:color w:val="000000"/>
                <w:sz w:val="20"/>
                <w:szCs w:val="20"/>
                <w:lang w:bidi="th-TH"/>
              </w:rPr>
            </w:pPr>
            <w:del w:id="17579"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8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C88008" w14:textId="3BCFEC96" w:rsidR="008601AF" w:rsidRPr="008601AF" w:rsidRDefault="008601AF" w:rsidP="003C2C2A">
            <w:pPr>
              <w:jc w:val="center"/>
              <w:rPr>
                <w:rFonts w:ascii="Trebuchet MS" w:hAnsi="Trebuchet MS" w:cs="Arial"/>
                <w:color w:val="000000"/>
                <w:sz w:val="20"/>
                <w:szCs w:val="20"/>
                <w:lang w:bidi="th-TH"/>
              </w:rPr>
            </w:pPr>
            <w:del w:id="17581" w:author="Philippe Hollanda - Oliveira Trust" w:date="2022-07-19T10:03:00Z">
              <w:r w:rsidRPr="008601AF" w:rsidDel="0016760B">
                <w:rPr>
                  <w:rFonts w:ascii="Trebuchet MS" w:hAnsi="Trebuchet MS" w:cs="Arial"/>
                  <w:color w:val="000000"/>
                  <w:sz w:val="20"/>
                  <w:szCs w:val="20"/>
                  <w:lang w:bidi="th-TH"/>
                </w:rPr>
                <w:delText xml:space="preserve"> R$                            90,00 </w:delText>
              </w:r>
            </w:del>
          </w:p>
        </w:tc>
      </w:tr>
      <w:tr w:rsidR="008601AF" w:rsidRPr="008601AF" w14:paraId="4871FB31" w14:textId="77777777" w:rsidTr="0016760B">
        <w:tblPrEx>
          <w:tblW w:w="5000" w:type="pct"/>
          <w:tblCellMar>
            <w:left w:w="70" w:type="dxa"/>
            <w:right w:w="70" w:type="dxa"/>
          </w:tblCellMar>
          <w:tblPrExChange w:id="17582" w:author="Philippe Hollanda - Oliveira Trust" w:date="2022-07-19T10:03:00Z">
            <w:tblPrEx>
              <w:tblW w:w="5000" w:type="pct"/>
              <w:tblCellMar>
                <w:left w:w="70" w:type="dxa"/>
                <w:right w:w="70" w:type="dxa"/>
              </w:tblCellMar>
            </w:tblPrEx>
          </w:tblPrExChange>
        </w:tblPrEx>
        <w:trPr>
          <w:trHeight w:val="1785"/>
          <w:trPrChange w:id="1758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8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9F3111" w14:textId="2DB8B274" w:rsidR="008601AF" w:rsidRPr="008601AF" w:rsidRDefault="008601AF" w:rsidP="003C2C2A">
            <w:pPr>
              <w:jc w:val="center"/>
              <w:rPr>
                <w:rFonts w:ascii="Trebuchet MS" w:hAnsi="Trebuchet MS" w:cs="Arial"/>
                <w:color w:val="000000"/>
                <w:sz w:val="20"/>
                <w:szCs w:val="20"/>
                <w:lang w:bidi="th-TH"/>
              </w:rPr>
            </w:pPr>
            <w:del w:id="1758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8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2A3F3A" w14:textId="3725519D" w:rsidR="008601AF" w:rsidRPr="008601AF" w:rsidRDefault="008601AF" w:rsidP="003C2C2A">
            <w:pPr>
              <w:jc w:val="center"/>
              <w:rPr>
                <w:rFonts w:ascii="Trebuchet MS" w:hAnsi="Trebuchet MS" w:cs="Arial"/>
                <w:color w:val="000000"/>
                <w:sz w:val="20"/>
                <w:szCs w:val="20"/>
                <w:lang w:bidi="th-TH"/>
              </w:rPr>
            </w:pPr>
            <w:del w:id="17587"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8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C87D0C" w14:textId="2CBBAE95" w:rsidR="008601AF" w:rsidRPr="008601AF" w:rsidRDefault="008601AF" w:rsidP="003C2C2A">
            <w:pPr>
              <w:jc w:val="center"/>
              <w:rPr>
                <w:rFonts w:ascii="Trebuchet MS" w:hAnsi="Trebuchet MS" w:cs="Arial"/>
                <w:color w:val="000000"/>
                <w:sz w:val="20"/>
                <w:szCs w:val="20"/>
                <w:lang w:bidi="th-TH"/>
              </w:rPr>
            </w:pPr>
            <w:del w:id="17589" w:author="Philippe Hollanda - Oliveira Trust" w:date="2022-07-19T10:03:00Z">
              <w:r w:rsidRPr="008601AF" w:rsidDel="0016760B">
                <w:rPr>
                  <w:rFonts w:ascii="Trebuchet MS" w:hAnsi="Trebuchet MS" w:cs="Arial"/>
                  <w:color w:val="000000"/>
                  <w:sz w:val="20"/>
                  <w:szCs w:val="20"/>
                  <w:lang w:bidi="th-TH"/>
                </w:rPr>
                <w:delText xml:space="preserve"> R$                           320,00 </w:delText>
              </w:r>
            </w:del>
          </w:p>
        </w:tc>
      </w:tr>
      <w:tr w:rsidR="008601AF" w:rsidRPr="008601AF" w14:paraId="07AF9CD1" w14:textId="77777777" w:rsidTr="0016760B">
        <w:tblPrEx>
          <w:tblW w:w="5000" w:type="pct"/>
          <w:tblCellMar>
            <w:left w:w="70" w:type="dxa"/>
            <w:right w:w="70" w:type="dxa"/>
          </w:tblCellMar>
          <w:tblPrExChange w:id="17590" w:author="Philippe Hollanda - Oliveira Trust" w:date="2022-07-19T10:03:00Z">
            <w:tblPrEx>
              <w:tblW w:w="5000" w:type="pct"/>
              <w:tblCellMar>
                <w:left w:w="70" w:type="dxa"/>
                <w:right w:w="70" w:type="dxa"/>
              </w:tblCellMar>
            </w:tblPrEx>
          </w:tblPrExChange>
        </w:tblPrEx>
        <w:trPr>
          <w:trHeight w:val="1785"/>
          <w:trPrChange w:id="1759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59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BE6BBA" w14:textId="142596C4" w:rsidR="008601AF" w:rsidRPr="008601AF" w:rsidRDefault="008601AF" w:rsidP="003C2C2A">
            <w:pPr>
              <w:jc w:val="center"/>
              <w:rPr>
                <w:rFonts w:ascii="Trebuchet MS" w:hAnsi="Trebuchet MS" w:cs="Arial"/>
                <w:color w:val="000000"/>
                <w:sz w:val="20"/>
                <w:szCs w:val="20"/>
                <w:lang w:bidi="th-TH"/>
              </w:rPr>
            </w:pPr>
            <w:del w:id="1759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59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37B21C" w14:textId="7D612DC3" w:rsidR="008601AF" w:rsidRPr="008601AF" w:rsidRDefault="008601AF" w:rsidP="003C2C2A">
            <w:pPr>
              <w:jc w:val="center"/>
              <w:rPr>
                <w:rFonts w:ascii="Trebuchet MS" w:hAnsi="Trebuchet MS" w:cs="Arial"/>
                <w:color w:val="000000"/>
                <w:sz w:val="20"/>
                <w:szCs w:val="20"/>
                <w:lang w:bidi="th-TH"/>
              </w:rPr>
            </w:pPr>
            <w:del w:id="17595"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59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6B8B975" w14:textId="21A2CB62" w:rsidR="008601AF" w:rsidRPr="008601AF" w:rsidRDefault="008601AF" w:rsidP="003C2C2A">
            <w:pPr>
              <w:jc w:val="center"/>
              <w:rPr>
                <w:rFonts w:ascii="Trebuchet MS" w:hAnsi="Trebuchet MS" w:cs="Arial"/>
                <w:color w:val="000000"/>
                <w:sz w:val="20"/>
                <w:szCs w:val="20"/>
                <w:lang w:bidi="th-TH"/>
              </w:rPr>
            </w:pPr>
            <w:del w:id="17597" w:author="Philippe Hollanda - Oliveira Trust" w:date="2022-07-19T10:03:00Z">
              <w:r w:rsidRPr="008601AF" w:rsidDel="0016760B">
                <w:rPr>
                  <w:rFonts w:ascii="Trebuchet MS" w:hAnsi="Trebuchet MS" w:cs="Arial"/>
                  <w:color w:val="000000"/>
                  <w:sz w:val="20"/>
                  <w:szCs w:val="20"/>
                  <w:lang w:bidi="th-TH"/>
                </w:rPr>
                <w:delText xml:space="preserve"> R$                           420,00 </w:delText>
              </w:r>
            </w:del>
          </w:p>
        </w:tc>
      </w:tr>
      <w:tr w:rsidR="008601AF" w:rsidRPr="008601AF" w14:paraId="47766F38" w14:textId="77777777" w:rsidTr="0016760B">
        <w:tblPrEx>
          <w:tblW w:w="5000" w:type="pct"/>
          <w:tblCellMar>
            <w:left w:w="70" w:type="dxa"/>
            <w:right w:w="70" w:type="dxa"/>
          </w:tblCellMar>
          <w:tblPrExChange w:id="17598" w:author="Philippe Hollanda - Oliveira Trust" w:date="2022-07-19T10:03:00Z">
            <w:tblPrEx>
              <w:tblW w:w="5000" w:type="pct"/>
              <w:tblCellMar>
                <w:left w:w="70" w:type="dxa"/>
                <w:right w:w="70" w:type="dxa"/>
              </w:tblCellMar>
            </w:tblPrEx>
          </w:tblPrExChange>
        </w:tblPrEx>
        <w:trPr>
          <w:trHeight w:val="1785"/>
          <w:trPrChange w:id="1759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0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1FB332" w14:textId="24673E60" w:rsidR="008601AF" w:rsidRPr="008601AF" w:rsidRDefault="008601AF" w:rsidP="003C2C2A">
            <w:pPr>
              <w:jc w:val="center"/>
              <w:rPr>
                <w:rFonts w:ascii="Trebuchet MS" w:hAnsi="Trebuchet MS" w:cs="Arial"/>
                <w:color w:val="000000"/>
                <w:sz w:val="20"/>
                <w:szCs w:val="20"/>
                <w:lang w:bidi="th-TH"/>
              </w:rPr>
            </w:pPr>
            <w:del w:id="1760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0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62A8AFD" w14:textId="34B5255D" w:rsidR="008601AF" w:rsidRPr="008601AF" w:rsidRDefault="008601AF" w:rsidP="003C2C2A">
            <w:pPr>
              <w:jc w:val="center"/>
              <w:rPr>
                <w:rFonts w:ascii="Trebuchet MS" w:hAnsi="Trebuchet MS" w:cs="Arial"/>
                <w:color w:val="000000"/>
                <w:sz w:val="20"/>
                <w:szCs w:val="20"/>
                <w:lang w:bidi="th-TH"/>
              </w:rPr>
            </w:pPr>
            <w:del w:id="17603"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0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22CF44" w14:textId="011599AD" w:rsidR="008601AF" w:rsidRPr="008601AF" w:rsidRDefault="008601AF" w:rsidP="003C2C2A">
            <w:pPr>
              <w:jc w:val="center"/>
              <w:rPr>
                <w:rFonts w:ascii="Trebuchet MS" w:hAnsi="Trebuchet MS" w:cs="Arial"/>
                <w:color w:val="000000"/>
                <w:sz w:val="20"/>
                <w:szCs w:val="20"/>
                <w:lang w:bidi="th-TH"/>
              </w:rPr>
            </w:pPr>
            <w:del w:id="17605" w:author="Philippe Hollanda - Oliveira Trust" w:date="2022-07-19T10:03:00Z">
              <w:r w:rsidRPr="008601AF" w:rsidDel="0016760B">
                <w:rPr>
                  <w:rFonts w:ascii="Trebuchet MS" w:hAnsi="Trebuchet MS" w:cs="Arial"/>
                  <w:color w:val="000000"/>
                  <w:sz w:val="20"/>
                  <w:szCs w:val="20"/>
                  <w:lang w:bidi="th-TH"/>
                </w:rPr>
                <w:delText xml:space="preserve"> R$                           300,00 </w:delText>
              </w:r>
            </w:del>
          </w:p>
        </w:tc>
      </w:tr>
      <w:tr w:rsidR="008601AF" w:rsidRPr="008601AF" w14:paraId="3AA5E04E" w14:textId="77777777" w:rsidTr="0016760B">
        <w:tblPrEx>
          <w:tblW w:w="5000" w:type="pct"/>
          <w:tblCellMar>
            <w:left w:w="70" w:type="dxa"/>
            <w:right w:w="70" w:type="dxa"/>
          </w:tblCellMar>
          <w:tblPrExChange w:id="17606" w:author="Philippe Hollanda - Oliveira Trust" w:date="2022-07-19T10:03:00Z">
            <w:tblPrEx>
              <w:tblW w:w="5000" w:type="pct"/>
              <w:tblCellMar>
                <w:left w:w="70" w:type="dxa"/>
                <w:right w:w="70" w:type="dxa"/>
              </w:tblCellMar>
            </w:tblPrEx>
          </w:tblPrExChange>
        </w:tblPrEx>
        <w:trPr>
          <w:trHeight w:val="1785"/>
          <w:trPrChange w:id="1760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0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959994" w14:textId="47FE8915" w:rsidR="008601AF" w:rsidRPr="008601AF" w:rsidRDefault="008601AF" w:rsidP="003C2C2A">
            <w:pPr>
              <w:jc w:val="center"/>
              <w:rPr>
                <w:rFonts w:ascii="Trebuchet MS" w:hAnsi="Trebuchet MS" w:cs="Arial"/>
                <w:color w:val="000000"/>
                <w:sz w:val="20"/>
                <w:szCs w:val="20"/>
                <w:lang w:bidi="th-TH"/>
              </w:rPr>
            </w:pPr>
            <w:del w:id="17609"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1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317B42" w14:textId="0A039F2F" w:rsidR="008601AF" w:rsidRPr="008601AF" w:rsidRDefault="008601AF" w:rsidP="003C2C2A">
            <w:pPr>
              <w:jc w:val="center"/>
              <w:rPr>
                <w:rFonts w:ascii="Trebuchet MS" w:hAnsi="Trebuchet MS" w:cs="Arial"/>
                <w:color w:val="000000"/>
                <w:sz w:val="20"/>
                <w:szCs w:val="20"/>
                <w:lang w:bidi="th-TH"/>
              </w:rPr>
            </w:pPr>
            <w:del w:id="17611"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1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529188" w14:textId="27D0A2D5" w:rsidR="008601AF" w:rsidRPr="008601AF" w:rsidRDefault="008601AF" w:rsidP="003C2C2A">
            <w:pPr>
              <w:jc w:val="center"/>
              <w:rPr>
                <w:rFonts w:ascii="Trebuchet MS" w:hAnsi="Trebuchet MS" w:cs="Arial"/>
                <w:color w:val="000000"/>
                <w:sz w:val="20"/>
                <w:szCs w:val="20"/>
                <w:lang w:bidi="th-TH"/>
              </w:rPr>
            </w:pPr>
            <w:del w:id="17613" w:author="Philippe Hollanda - Oliveira Trust" w:date="2022-07-19T10:03:00Z">
              <w:r w:rsidRPr="008601AF" w:rsidDel="0016760B">
                <w:rPr>
                  <w:rFonts w:ascii="Trebuchet MS" w:hAnsi="Trebuchet MS" w:cs="Arial"/>
                  <w:color w:val="000000"/>
                  <w:sz w:val="20"/>
                  <w:szCs w:val="20"/>
                  <w:lang w:bidi="th-TH"/>
                </w:rPr>
                <w:delText xml:space="preserve"> R$                           500,00 </w:delText>
              </w:r>
            </w:del>
          </w:p>
        </w:tc>
      </w:tr>
      <w:tr w:rsidR="008601AF" w:rsidRPr="008601AF" w14:paraId="12FF1605" w14:textId="77777777" w:rsidTr="0016760B">
        <w:tblPrEx>
          <w:tblW w:w="5000" w:type="pct"/>
          <w:tblCellMar>
            <w:left w:w="70" w:type="dxa"/>
            <w:right w:w="70" w:type="dxa"/>
          </w:tblCellMar>
          <w:tblPrExChange w:id="17614" w:author="Philippe Hollanda - Oliveira Trust" w:date="2022-07-19T10:03:00Z">
            <w:tblPrEx>
              <w:tblW w:w="5000" w:type="pct"/>
              <w:tblCellMar>
                <w:left w:w="70" w:type="dxa"/>
                <w:right w:w="70" w:type="dxa"/>
              </w:tblCellMar>
            </w:tblPrEx>
          </w:tblPrExChange>
        </w:tblPrEx>
        <w:trPr>
          <w:trHeight w:val="1785"/>
          <w:trPrChange w:id="1761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1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9AD845" w14:textId="0209D7AC" w:rsidR="008601AF" w:rsidRPr="008601AF" w:rsidRDefault="008601AF" w:rsidP="003C2C2A">
            <w:pPr>
              <w:jc w:val="center"/>
              <w:rPr>
                <w:rFonts w:ascii="Trebuchet MS" w:hAnsi="Trebuchet MS" w:cs="Arial"/>
                <w:color w:val="000000"/>
                <w:sz w:val="20"/>
                <w:szCs w:val="20"/>
                <w:lang w:bidi="th-TH"/>
              </w:rPr>
            </w:pPr>
            <w:del w:id="1761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1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6790EE" w14:textId="7624EFA1" w:rsidR="008601AF" w:rsidRPr="008601AF" w:rsidRDefault="008601AF" w:rsidP="003C2C2A">
            <w:pPr>
              <w:jc w:val="center"/>
              <w:rPr>
                <w:rFonts w:ascii="Trebuchet MS" w:hAnsi="Trebuchet MS" w:cs="Arial"/>
                <w:color w:val="000000"/>
                <w:sz w:val="20"/>
                <w:szCs w:val="20"/>
                <w:lang w:bidi="th-TH"/>
              </w:rPr>
            </w:pPr>
            <w:del w:id="17619"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2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B2FC757" w14:textId="0ADDB2E7" w:rsidR="008601AF" w:rsidRPr="008601AF" w:rsidRDefault="008601AF" w:rsidP="003C2C2A">
            <w:pPr>
              <w:jc w:val="center"/>
              <w:rPr>
                <w:rFonts w:ascii="Trebuchet MS" w:hAnsi="Trebuchet MS" w:cs="Arial"/>
                <w:color w:val="000000"/>
                <w:sz w:val="20"/>
                <w:szCs w:val="20"/>
                <w:lang w:bidi="th-TH"/>
              </w:rPr>
            </w:pPr>
            <w:del w:id="17621" w:author="Philippe Hollanda - Oliveira Trust" w:date="2022-07-19T10:03:00Z">
              <w:r w:rsidRPr="008601AF" w:rsidDel="0016760B">
                <w:rPr>
                  <w:rFonts w:ascii="Trebuchet MS" w:hAnsi="Trebuchet MS" w:cs="Arial"/>
                  <w:color w:val="000000"/>
                  <w:sz w:val="20"/>
                  <w:szCs w:val="20"/>
                  <w:lang w:bidi="th-TH"/>
                </w:rPr>
                <w:delText xml:space="preserve"> R$                           400,00 </w:delText>
              </w:r>
            </w:del>
          </w:p>
        </w:tc>
      </w:tr>
      <w:tr w:rsidR="008601AF" w:rsidRPr="008601AF" w14:paraId="14C6D57A" w14:textId="77777777" w:rsidTr="0016760B">
        <w:tblPrEx>
          <w:tblW w:w="5000" w:type="pct"/>
          <w:tblCellMar>
            <w:left w:w="70" w:type="dxa"/>
            <w:right w:w="70" w:type="dxa"/>
          </w:tblCellMar>
          <w:tblPrExChange w:id="17622" w:author="Philippe Hollanda - Oliveira Trust" w:date="2022-07-19T10:03:00Z">
            <w:tblPrEx>
              <w:tblW w:w="5000" w:type="pct"/>
              <w:tblCellMar>
                <w:left w:w="70" w:type="dxa"/>
                <w:right w:w="70" w:type="dxa"/>
              </w:tblCellMar>
            </w:tblPrEx>
          </w:tblPrExChange>
        </w:tblPrEx>
        <w:trPr>
          <w:trHeight w:val="1785"/>
          <w:trPrChange w:id="1762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2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FC873F" w14:textId="6A6D9B1D" w:rsidR="008601AF" w:rsidRPr="008601AF" w:rsidRDefault="008601AF" w:rsidP="003C2C2A">
            <w:pPr>
              <w:jc w:val="center"/>
              <w:rPr>
                <w:rFonts w:ascii="Trebuchet MS" w:hAnsi="Trebuchet MS" w:cs="Arial"/>
                <w:color w:val="000000"/>
                <w:sz w:val="20"/>
                <w:szCs w:val="20"/>
                <w:lang w:bidi="th-TH"/>
              </w:rPr>
            </w:pPr>
            <w:del w:id="1762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2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8DD5607" w14:textId="73C1BC9C" w:rsidR="008601AF" w:rsidRPr="008601AF" w:rsidRDefault="008601AF" w:rsidP="003C2C2A">
            <w:pPr>
              <w:jc w:val="center"/>
              <w:rPr>
                <w:rFonts w:ascii="Trebuchet MS" w:hAnsi="Trebuchet MS" w:cs="Arial"/>
                <w:color w:val="000000"/>
                <w:sz w:val="20"/>
                <w:szCs w:val="20"/>
                <w:lang w:bidi="th-TH"/>
              </w:rPr>
            </w:pPr>
            <w:del w:id="17627"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2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3A11B9" w14:textId="4EA38F6A" w:rsidR="008601AF" w:rsidRPr="008601AF" w:rsidRDefault="008601AF" w:rsidP="003C2C2A">
            <w:pPr>
              <w:jc w:val="center"/>
              <w:rPr>
                <w:rFonts w:ascii="Trebuchet MS" w:hAnsi="Trebuchet MS" w:cs="Arial"/>
                <w:color w:val="000000"/>
                <w:sz w:val="20"/>
                <w:szCs w:val="20"/>
                <w:lang w:bidi="th-TH"/>
              </w:rPr>
            </w:pPr>
            <w:del w:id="17629" w:author="Philippe Hollanda - Oliveira Trust" w:date="2022-07-19T10:03:00Z">
              <w:r w:rsidRPr="008601AF" w:rsidDel="0016760B">
                <w:rPr>
                  <w:rFonts w:ascii="Trebuchet MS" w:hAnsi="Trebuchet MS" w:cs="Arial"/>
                  <w:color w:val="000000"/>
                  <w:sz w:val="20"/>
                  <w:szCs w:val="20"/>
                  <w:lang w:bidi="th-TH"/>
                </w:rPr>
                <w:delText xml:space="preserve"> R$                           810,00 </w:delText>
              </w:r>
            </w:del>
          </w:p>
        </w:tc>
      </w:tr>
      <w:tr w:rsidR="008601AF" w:rsidRPr="008601AF" w14:paraId="2058D83C" w14:textId="77777777" w:rsidTr="0016760B">
        <w:tblPrEx>
          <w:tblW w:w="5000" w:type="pct"/>
          <w:tblCellMar>
            <w:left w:w="70" w:type="dxa"/>
            <w:right w:w="70" w:type="dxa"/>
          </w:tblCellMar>
          <w:tblPrExChange w:id="17630" w:author="Philippe Hollanda - Oliveira Trust" w:date="2022-07-19T10:03:00Z">
            <w:tblPrEx>
              <w:tblW w:w="5000" w:type="pct"/>
              <w:tblCellMar>
                <w:left w:w="70" w:type="dxa"/>
                <w:right w:w="70" w:type="dxa"/>
              </w:tblCellMar>
            </w:tblPrEx>
          </w:tblPrExChange>
        </w:tblPrEx>
        <w:trPr>
          <w:trHeight w:val="1785"/>
          <w:trPrChange w:id="1763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3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F8791F" w14:textId="64E72FB3" w:rsidR="008601AF" w:rsidRPr="008601AF" w:rsidRDefault="008601AF" w:rsidP="003C2C2A">
            <w:pPr>
              <w:jc w:val="center"/>
              <w:rPr>
                <w:rFonts w:ascii="Trebuchet MS" w:hAnsi="Trebuchet MS" w:cs="Arial"/>
                <w:color w:val="000000"/>
                <w:sz w:val="20"/>
                <w:szCs w:val="20"/>
                <w:lang w:bidi="th-TH"/>
              </w:rPr>
            </w:pPr>
            <w:del w:id="17633"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3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4B5EE6" w14:textId="22886068" w:rsidR="008601AF" w:rsidRPr="008601AF" w:rsidRDefault="008601AF" w:rsidP="003C2C2A">
            <w:pPr>
              <w:jc w:val="center"/>
              <w:rPr>
                <w:rFonts w:ascii="Trebuchet MS" w:hAnsi="Trebuchet MS" w:cs="Arial"/>
                <w:color w:val="000000"/>
                <w:sz w:val="20"/>
                <w:szCs w:val="20"/>
                <w:lang w:bidi="th-TH"/>
              </w:rPr>
            </w:pPr>
            <w:del w:id="17635" w:author="Philippe Hollanda - Oliveira Trust" w:date="2022-07-19T10:03:00Z">
              <w:r w:rsidRPr="008601AF" w:rsidDel="0016760B">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3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B845FB7" w14:textId="09E49DDA" w:rsidR="008601AF" w:rsidRPr="008601AF" w:rsidRDefault="008601AF" w:rsidP="003C2C2A">
            <w:pPr>
              <w:jc w:val="center"/>
              <w:rPr>
                <w:rFonts w:ascii="Trebuchet MS" w:hAnsi="Trebuchet MS" w:cs="Arial"/>
                <w:color w:val="000000"/>
                <w:sz w:val="20"/>
                <w:szCs w:val="20"/>
                <w:lang w:bidi="th-TH"/>
              </w:rPr>
            </w:pPr>
            <w:del w:id="17637" w:author="Philippe Hollanda - Oliveira Trust" w:date="2022-07-19T10:03:00Z">
              <w:r w:rsidRPr="008601AF" w:rsidDel="0016760B">
                <w:rPr>
                  <w:rFonts w:ascii="Trebuchet MS" w:hAnsi="Trebuchet MS" w:cs="Arial"/>
                  <w:color w:val="000000"/>
                  <w:sz w:val="20"/>
                  <w:szCs w:val="20"/>
                  <w:lang w:bidi="th-TH"/>
                </w:rPr>
                <w:delText xml:space="preserve"> R$                      62.915,67 </w:delText>
              </w:r>
            </w:del>
          </w:p>
        </w:tc>
      </w:tr>
      <w:tr w:rsidR="008601AF" w:rsidRPr="008601AF" w14:paraId="72B0B37A" w14:textId="77777777" w:rsidTr="0016760B">
        <w:tblPrEx>
          <w:tblW w:w="5000" w:type="pct"/>
          <w:tblCellMar>
            <w:left w:w="70" w:type="dxa"/>
            <w:right w:w="70" w:type="dxa"/>
          </w:tblCellMar>
          <w:tblPrExChange w:id="17638" w:author="Philippe Hollanda - Oliveira Trust" w:date="2022-07-19T10:03:00Z">
            <w:tblPrEx>
              <w:tblW w:w="5000" w:type="pct"/>
              <w:tblCellMar>
                <w:left w:w="70" w:type="dxa"/>
                <w:right w:w="70" w:type="dxa"/>
              </w:tblCellMar>
            </w:tblPrEx>
          </w:tblPrExChange>
        </w:tblPrEx>
        <w:trPr>
          <w:trHeight w:val="1785"/>
          <w:trPrChange w:id="1763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4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6C26E1" w14:textId="35EEE551" w:rsidR="008601AF" w:rsidRPr="008601AF" w:rsidRDefault="008601AF" w:rsidP="003C2C2A">
            <w:pPr>
              <w:jc w:val="center"/>
              <w:rPr>
                <w:rFonts w:ascii="Trebuchet MS" w:hAnsi="Trebuchet MS" w:cs="Arial"/>
                <w:color w:val="000000"/>
                <w:sz w:val="20"/>
                <w:szCs w:val="20"/>
                <w:lang w:bidi="th-TH"/>
              </w:rPr>
            </w:pPr>
            <w:del w:id="17641"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4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1C383D" w14:textId="56AF3E4A" w:rsidR="008601AF" w:rsidRPr="008601AF" w:rsidRDefault="008601AF" w:rsidP="003C2C2A">
            <w:pPr>
              <w:jc w:val="center"/>
              <w:rPr>
                <w:rFonts w:ascii="Trebuchet MS" w:hAnsi="Trebuchet MS" w:cs="Arial"/>
                <w:color w:val="000000"/>
                <w:sz w:val="20"/>
                <w:szCs w:val="20"/>
                <w:lang w:bidi="th-TH"/>
              </w:rPr>
            </w:pPr>
            <w:del w:id="17643" w:author="Philippe Hollanda - Oliveira Trust" w:date="2022-07-19T10:03:00Z">
              <w:r w:rsidRPr="008601AF" w:rsidDel="0016760B">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4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A66656" w14:textId="141DCF88" w:rsidR="008601AF" w:rsidRPr="008601AF" w:rsidRDefault="008601AF" w:rsidP="003C2C2A">
            <w:pPr>
              <w:jc w:val="center"/>
              <w:rPr>
                <w:rFonts w:ascii="Trebuchet MS" w:hAnsi="Trebuchet MS" w:cs="Arial"/>
                <w:color w:val="000000"/>
                <w:sz w:val="20"/>
                <w:szCs w:val="20"/>
                <w:lang w:bidi="th-TH"/>
              </w:rPr>
            </w:pPr>
            <w:del w:id="17645" w:author="Philippe Hollanda - Oliveira Trust" w:date="2022-07-19T10:03:00Z">
              <w:r w:rsidRPr="008601AF" w:rsidDel="0016760B">
                <w:rPr>
                  <w:rFonts w:ascii="Trebuchet MS" w:hAnsi="Trebuchet MS" w:cs="Arial"/>
                  <w:color w:val="000000"/>
                  <w:sz w:val="20"/>
                  <w:szCs w:val="20"/>
                  <w:lang w:bidi="th-TH"/>
                </w:rPr>
                <w:delText xml:space="preserve"> R$                    185.404,19 </w:delText>
              </w:r>
            </w:del>
          </w:p>
        </w:tc>
      </w:tr>
      <w:tr w:rsidR="008601AF" w:rsidRPr="008601AF" w14:paraId="0FDFD660" w14:textId="77777777" w:rsidTr="0016760B">
        <w:tblPrEx>
          <w:tblW w:w="5000" w:type="pct"/>
          <w:tblCellMar>
            <w:left w:w="70" w:type="dxa"/>
            <w:right w:w="70" w:type="dxa"/>
          </w:tblCellMar>
          <w:tblPrExChange w:id="17646" w:author="Philippe Hollanda - Oliveira Trust" w:date="2022-07-19T10:03:00Z">
            <w:tblPrEx>
              <w:tblW w:w="5000" w:type="pct"/>
              <w:tblCellMar>
                <w:left w:w="70" w:type="dxa"/>
                <w:right w:w="70" w:type="dxa"/>
              </w:tblCellMar>
            </w:tblPrEx>
          </w:tblPrExChange>
        </w:tblPrEx>
        <w:trPr>
          <w:trHeight w:val="1785"/>
          <w:trPrChange w:id="1764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4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E23F09" w14:textId="60E60535" w:rsidR="008601AF" w:rsidRPr="008601AF" w:rsidRDefault="008601AF" w:rsidP="003C2C2A">
            <w:pPr>
              <w:jc w:val="center"/>
              <w:rPr>
                <w:rFonts w:ascii="Trebuchet MS" w:hAnsi="Trebuchet MS" w:cs="Arial"/>
                <w:color w:val="000000"/>
                <w:sz w:val="20"/>
                <w:szCs w:val="20"/>
                <w:lang w:bidi="th-TH"/>
              </w:rPr>
            </w:pPr>
            <w:del w:id="17649" w:author="Philippe Hollanda - Oliveira Trust" w:date="2022-07-19T10:03:00Z">
              <w:r w:rsidRPr="008601AF" w:rsidDel="0016760B">
                <w:rPr>
                  <w:rFonts w:ascii="Trebuchet MS" w:hAnsi="Trebuchet MS" w:cs="Arial"/>
                  <w:color w:val="000000"/>
                  <w:sz w:val="20"/>
                  <w:szCs w:val="20"/>
                  <w:lang w:bidi="th-TH"/>
                </w:rPr>
                <w:lastRenderedPageBreak/>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5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9935E1" w14:textId="382E3CFA" w:rsidR="008601AF" w:rsidRPr="008601AF" w:rsidRDefault="008601AF" w:rsidP="003C2C2A">
            <w:pPr>
              <w:jc w:val="center"/>
              <w:rPr>
                <w:rFonts w:ascii="Trebuchet MS" w:hAnsi="Trebuchet MS" w:cs="Arial"/>
                <w:color w:val="000000"/>
                <w:sz w:val="20"/>
                <w:szCs w:val="20"/>
                <w:lang w:bidi="th-TH"/>
              </w:rPr>
            </w:pPr>
            <w:del w:id="17651" w:author="Philippe Hollanda - Oliveira Trust" w:date="2022-07-19T10:03:00Z">
              <w:r w:rsidRPr="008601AF" w:rsidDel="0016760B">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5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B4CB17" w14:textId="28E01910" w:rsidR="008601AF" w:rsidRPr="008601AF" w:rsidRDefault="008601AF" w:rsidP="003C2C2A">
            <w:pPr>
              <w:jc w:val="center"/>
              <w:rPr>
                <w:rFonts w:ascii="Trebuchet MS" w:hAnsi="Trebuchet MS" w:cs="Arial"/>
                <w:color w:val="000000"/>
                <w:sz w:val="20"/>
                <w:szCs w:val="20"/>
                <w:lang w:bidi="th-TH"/>
              </w:rPr>
            </w:pPr>
            <w:del w:id="17653" w:author="Philippe Hollanda - Oliveira Trust" w:date="2022-07-19T10:03:00Z">
              <w:r w:rsidRPr="008601AF" w:rsidDel="0016760B">
                <w:rPr>
                  <w:rFonts w:ascii="Trebuchet MS" w:hAnsi="Trebuchet MS" w:cs="Arial"/>
                  <w:color w:val="000000"/>
                  <w:sz w:val="20"/>
                  <w:szCs w:val="20"/>
                  <w:lang w:bidi="th-TH"/>
                </w:rPr>
                <w:delText xml:space="preserve"> R$                        6.250,00 </w:delText>
              </w:r>
            </w:del>
          </w:p>
        </w:tc>
      </w:tr>
      <w:tr w:rsidR="008601AF" w:rsidRPr="008601AF" w14:paraId="677E71CF" w14:textId="77777777" w:rsidTr="0016760B">
        <w:tblPrEx>
          <w:tblW w:w="5000" w:type="pct"/>
          <w:tblCellMar>
            <w:left w:w="70" w:type="dxa"/>
            <w:right w:w="70" w:type="dxa"/>
          </w:tblCellMar>
          <w:tblPrExChange w:id="17654" w:author="Philippe Hollanda - Oliveira Trust" w:date="2022-07-19T10:03:00Z">
            <w:tblPrEx>
              <w:tblW w:w="5000" w:type="pct"/>
              <w:tblCellMar>
                <w:left w:w="70" w:type="dxa"/>
                <w:right w:w="70" w:type="dxa"/>
              </w:tblCellMar>
            </w:tblPrEx>
          </w:tblPrExChange>
        </w:tblPrEx>
        <w:trPr>
          <w:trHeight w:val="1785"/>
          <w:trPrChange w:id="1765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5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2FCA04" w14:textId="040CC370" w:rsidR="008601AF" w:rsidRPr="008601AF" w:rsidRDefault="008601AF" w:rsidP="003C2C2A">
            <w:pPr>
              <w:jc w:val="center"/>
              <w:rPr>
                <w:rFonts w:ascii="Trebuchet MS" w:hAnsi="Trebuchet MS" w:cs="Arial"/>
                <w:color w:val="000000"/>
                <w:sz w:val="20"/>
                <w:szCs w:val="20"/>
                <w:lang w:bidi="th-TH"/>
              </w:rPr>
            </w:pPr>
            <w:del w:id="17657" w:author="Philippe Hollanda - Oliveira Trust" w:date="2022-07-19T10:03:00Z">
              <w:r w:rsidRPr="008601AF" w:rsidDel="0016760B">
                <w:rPr>
                  <w:rFonts w:ascii="Trebuchet MS" w:hAnsi="Trebuchet MS" w:cs="Arial"/>
                  <w:color w:val="000000"/>
                  <w:sz w:val="20"/>
                  <w:szCs w:val="20"/>
                  <w:lang w:bidi="th-TH"/>
                </w:rPr>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5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65BB37" w14:textId="28A95ACA" w:rsidR="008601AF" w:rsidRPr="008601AF" w:rsidRDefault="008601AF" w:rsidP="003C2C2A">
            <w:pPr>
              <w:jc w:val="center"/>
              <w:rPr>
                <w:rFonts w:ascii="Trebuchet MS" w:hAnsi="Trebuchet MS" w:cs="Arial"/>
                <w:color w:val="000000"/>
                <w:sz w:val="20"/>
                <w:szCs w:val="20"/>
                <w:lang w:bidi="th-TH"/>
              </w:rPr>
            </w:pPr>
            <w:del w:id="17659" w:author="Philippe Hollanda - Oliveira Trust" w:date="2022-07-19T10:03:00Z">
              <w:r w:rsidRPr="008601AF" w:rsidDel="0016760B">
                <w:rPr>
                  <w:rFonts w:ascii="Trebuchet MS" w:hAnsi="Trebuchet MS" w:cs="Arial"/>
                  <w:color w:val="000000"/>
                  <w:sz w:val="20"/>
                  <w:szCs w:val="20"/>
                  <w:lang w:bidi="th-TH"/>
                </w:rPr>
                <w:delText>16/07/2021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6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CC1CED" w14:textId="7362998B" w:rsidR="008601AF" w:rsidRPr="008601AF" w:rsidRDefault="008601AF" w:rsidP="003C2C2A">
            <w:pPr>
              <w:jc w:val="center"/>
              <w:rPr>
                <w:rFonts w:ascii="Trebuchet MS" w:hAnsi="Trebuchet MS" w:cs="Arial"/>
                <w:color w:val="000000"/>
                <w:sz w:val="20"/>
                <w:szCs w:val="20"/>
                <w:lang w:bidi="th-TH"/>
              </w:rPr>
            </w:pPr>
            <w:del w:id="17661" w:author="Philippe Hollanda - Oliveira Trust" w:date="2022-07-19T10:03:00Z">
              <w:r w:rsidRPr="008601AF" w:rsidDel="0016760B">
                <w:rPr>
                  <w:rFonts w:ascii="Trebuchet MS" w:hAnsi="Trebuchet MS" w:cs="Arial"/>
                  <w:color w:val="000000"/>
                  <w:sz w:val="20"/>
                  <w:szCs w:val="20"/>
                  <w:lang w:bidi="th-TH"/>
                </w:rPr>
                <w:delText xml:space="preserve"> R$                        6.250,00 </w:delText>
              </w:r>
            </w:del>
          </w:p>
        </w:tc>
      </w:tr>
      <w:tr w:rsidR="008601AF" w:rsidRPr="008601AF" w14:paraId="67D676B0" w14:textId="77777777" w:rsidTr="0016760B">
        <w:tblPrEx>
          <w:tblW w:w="5000" w:type="pct"/>
          <w:tblCellMar>
            <w:left w:w="70" w:type="dxa"/>
            <w:right w:w="70" w:type="dxa"/>
          </w:tblCellMar>
          <w:tblPrExChange w:id="17662" w:author="Philippe Hollanda - Oliveira Trust" w:date="2022-07-19T10:03:00Z">
            <w:tblPrEx>
              <w:tblW w:w="5000" w:type="pct"/>
              <w:tblCellMar>
                <w:left w:w="70" w:type="dxa"/>
                <w:right w:w="70" w:type="dxa"/>
              </w:tblCellMar>
            </w:tblPrEx>
          </w:tblPrExChange>
        </w:tblPrEx>
        <w:trPr>
          <w:trHeight w:val="1785"/>
          <w:trPrChange w:id="1766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6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E0F780" w14:textId="2D03347B" w:rsidR="008601AF" w:rsidRPr="008601AF" w:rsidRDefault="008601AF" w:rsidP="003C2C2A">
            <w:pPr>
              <w:jc w:val="center"/>
              <w:rPr>
                <w:rFonts w:ascii="Trebuchet MS" w:hAnsi="Trebuchet MS" w:cs="Arial"/>
                <w:color w:val="000000"/>
                <w:sz w:val="20"/>
                <w:szCs w:val="20"/>
                <w:lang w:bidi="th-TH"/>
              </w:rPr>
            </w:pPr>
            <w:del w:id="1766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6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83D984" w14:textId="6E46CBBE" w:rsidR="008601AF" w:rsidRPr="008601AF" w:rsidRDefault="008601AF" w:rsidP="003C2C2A">
            <w:pPr>
              <w:jc w:val="center"/>
              <w:rPr>
                <w:rFonts w:ascii="Trebuchet MS" w:hAnsi="Trebuchet MS" w:cs="Arial"/>
                <w:color w:val="000000"/>
                <w:sz w:val="20"/>
                <w:szCs w:val="20"/>
                <w:lang w:bidi="th-TH"/>
              </w:rPr>
            </w:pPr>
            <w:del w:id="17667" w:author="Philippe Hollanda - Oliveira Trust" w:date="2022-07-19T10:03:00Z">
              <w:r w:rsidRPr="008601AF" w:rsidDel="0016760B">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6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23C8C13" w14:textId="78B2612C" w:rsidR="008601AF" w:rsidRPr="008601AF" w:rsidRDefault="008601AF" w:rsidP="003C2C2A">
            <w:pPr>
              <w:jc w:val="center"/>
              <w:rPr>
                <w:rFonts w:ascii="Trebuchet MS" w:hAnsi="Trebuchet MS" w:cs="Arial"/>
                <w:color w:val="000000"/>
                <w:sz w:val="20"/>
                <w:szCs w:val="20"/>
                <w:lang w:bidi="th-TH"/>
              </w:rPr>
            </w:pPr>
            <w:del w:id="17669" w:author="Philippe Hollanda - Oliveira Trust" w:date="2022-07-19T10:03:00Z">
              <w:r w:rsidRPr="008601AF" w:rsidDel="0016760B">
                <w:rPr>
                  <w:rFonts w:ascii="Trebuchet MS" w:hAnsi="Trebuchet MS" w:cs="Arial"/>
                  <w:color w:val="000000"/>
                  <w:sz w:val="20"/>
                  <w:szCs w:val="20"/>
                  <w:lang w:bidi="th-TH"/>
                </w:rPr>
                <w:delText xml:space="preserve"> R$                      52.284,00 </w:delText>
              </w:r>
            </w:del>
          </w:p>
        </w:tc>
      </w:tr>
      <w:tr w:rsidR="008601AF" w:rsidRPr="008601AF" w14:paraId="2F7038CD" w14:textId="77777777" w:rsidTr="0016760B">
        <w:tblPrEx>
          <w:tblW w:w="5000" w:type="pct"/>
          <w:tblCellMar>
            <w:left w:w="70" w:type="dxa"/>
            <w:right w:w="70" w:type="dxa"/>
          </w:tblCellMar>
          <w:tblPrExChange w:id="17670" w:author="Philippe Hollanda - Oliveira Trust" w:date="2022-07-19T10:03:00Z">
            <w:tblPrEx>
              <w:tblW w:w="5000" w:type="pct"/>
              <w:tblCellMar>
                <w:left w:w="70" w:type="dxa"/>
                <w:right w:w="70" w:type="dxa"/>
              </w:tblCellMar>
            </w:tblPrEx>
          </w:tblPrExChange>
        </w:tblPrEx>
        <w:trPr>
          <w:trHeight w:val="1785"/>
          <w:trPrChange w:id="1767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7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942A37" w14:textId="1457647D" w:rsidR="008601AF" w:rsidRPr="008601AF" w:rsidRDefault="008601AF" w:rsidP="003C2C2A">
            <w:pPr>
              <w:jc w:val="center"/>
              <w:rPr>
                <w:rFonts w:ascii="Trebuchet MS" w:hAnsi="Trebuchet MS" w:cs="Arial"/>
                <w:color w:val="000000"/>
                <w:sz w:val="20"/>
                <w:szCs w:val="20"/>
                <w:lang w:bidi="th-TH"/>
              </w:rPr>
            </w:pPr>
            <w:del w:id="1767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7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4243628" w14:textId="1966B5C1" w:rsidR="008601AF" w:rsidRPr="008601AF" w:rsidRDefault="008601AF" w:rsidP="003C2C2A">
            <w:pPr>
              <w:jc w:val="center"/>
              <w:rPr>
                <w:rFonts w:ascii="Trebuchet MS" w:hAnsi="Trebuchet MS" w:cs="Arial"/>
                <w:color w:val="000000"/>
                <w:sz w:val="20"/>
                <w:szCs w:val="20"/>
                <w:lang w:bidi="th-TH"/>
              </w:rPr>
            </w:pPr>
            <w:del w:id="17675" w:author="Philippe Hollanda - Oliveira Trust" w:date="2022-07-19T10:03:00Z">
              <w:r w:rsidRPr="008601AF" w:rsidDel="0016760B">
                <w:rPr>
                  <w:rFonts w:ascii="Trebuchet MS" w:hAnsi="Trebuchet MS" w:cs="Arial"/>
                  <w:color w:val="000000"/>
                  <w:sz w:val="20"/>
                  <w:szCs w:val="20"/>
                  <w:lang w:bidi="th-TH"/>
                </w:rPr>
                <w:delText>19/07/2021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7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3E5C85" w14:textId="6F012148" w:rsidR="008601AF" w:rsidRPr="008601AF" w:rsidRDefault="008601AF" w:rsidP="003C2C2A">
            <w:pPr>
              <w:jc w:val="center"/>
              <w:rPr>
                <w:rFonts w:ascii="Trebuchet MS" w:hAnsi="Trebuchet MS" w:cs="Arial"/>
                <w:color w:val="000000"/>
                <w:sz w:val="20"/>
                <w:szCs w:val="20"/>
                <w:lang w:bidi="th-TH"/>
              </w:rPr>
            </w:pPr>
            <w:del w:id="17677" w:author="Philippe Hollanda - Oliveira Trust" w:date="2022-07-19T10:03:00Z">
              <w:r w:rsidRPr="008601AF" w:rsidDel="0016760B">
                <w:rPr>
                  <w:rFonts w:ascii="Trebuchet MS" w:hAnsi="Trebuchet MS" w:cs="Arial"/>
                  <w:color w:val="000000"/>
                  <w:sz w:val="20"/>
                  <w:szCs w:val="20"/>
                  <w:lang w:bidi="th-TH"/>
                </w:rPr>
                <w:delText xml:space="preserve"> R$                           740,00 </w:delText>
              </w:r>
            </w:del>
          </w:p>
        </w:tc>
      </w:tr>
      <w:tr w:rsidR="008601AF" w:rsidRPr="008601AF" w14:paraId="772B746E" w14:textId="77777777" w:rsidTr="0016760B">
        <w:tblPrEx>
          <w:tblW w:w="5000" w:type="pct"/>
          <w:tblCellMar>
            <w:left w:w="70" w:type="dxa"/>
            <w:right w:w="70" w:type="dxa"/>
          </w:tblCellMar>
          <w:tblPrExChange w:id="17678" w:author="Philippe Hollanda - Oliveira Trust" w:date="2022-07-19T10:03:00Z">
            <w:tblPrEx>
              <w:tblW w:w="5000" w:type="pct"/>
              <w:tblCellMar>
                <w:left w:w="70" w:type="dxa"/>
                <w:right w:w="70" w:type="dxa"/>
              </w:tblCellMar>
            </w:tblPrEx>
          </w:tblPrExChange>
        </w:tblPrEx>
        <w:trPr>
          <w:trHeight w:val="1785"/>
          <w:trPrChange w:id="1767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8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3FEC42" w14:textId="5B4D612B" w:rsidR="008601AF" w:rsidRPr="008601AF" w:rsidRDefault="008601AF" w:rsidP="003C2C2A">
            <w:pPr>
              <w:jc w:val="center"/>
              <w:rPr>
                <w:rFonts w:ascii="Trebuchet MS" w:hAnsi="Trebuchet MS" w:cs="Arial"/>
                <w:color w:val="000000"/>
                <w:sz w:val="20"/>
                <w:szCs w:val="20"/>
                <w:lang w:bidi="th-TH"/>
              </w:rPr>
            </w:pPr>
            <w:del w:id="1768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8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2578D5F" w14:textId="3AB560BF" w:rsidR="008601AF" w:rsidRPr="008601AF" w:rsidRDefault="008601AF" w:rsidP="003C2C2A">
            <w:pPr>
              <w:jc w:val="center"/>
              <w:rPr>
                <w:rFonts w:ascii="Trebuchet MS" w:hAnsi="Trebuchet MS" w:cs="Arial"/>
                <w:color w:val="000000"/>
                <w:sz w:val="20"/>
                <w:szCs w:val="20"/>
                <w:lang w:bidi="th-TH"/>
              </w:rPr>
            </w:pPr>
            <w:del w:id="17683" w:author="Philippe Hollanda - Oliveira Trust" w:date="2022-07-19T10:03:00Z">
              <w:r w:rsidRPr="008601AF" w:rsidDel="0016760B">
                <w:rPr>
                  <w:rFonts w:ascii="Trebuchet MS" w:hAnsi="Trebuchet MS" w:cs="Arial"/>
                  <w:color w:val="000000"/>
                  <w:sz w:val="20"/>
                  <w:szCs w:val="20"/>
                  <w:lang w:bidi="th-TH"/>
                </w:rPr>
                <w:delText>15/07/2021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8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D756D9" w14:textId="77B6CBCD" w:rsidR="008601AF" w:rsidRPr="008601AF" w:rsidRDefault="008601AF" w:rsidP="003C2C2A">
            <w:pPr>
              <w:jc w:val="center"/>
              <w:rPr>
                <w:rFonts w:ascii="Trebuchet MS" w:hAnsi="Trebuchet MS" w:cs="Arial"/>
                <w:color w:val="000000"/>
                <w:sz w:val="20"/>
                <w:szCs w:val="20"/>
                <w:lang w:bidi="th-TH"/>
              </w:rPr>
            </w:pPr>
            <w:del w:id="17685" w:author="Philippe Hollanda - Oliveira Trust" w:date="2022-07-19T10:03:00Z">
              <w:r w:rsidRPr="008601AF" w:rsidDel="0016760B">
                <w:rPr>
                  <w:rFonts w:ascii="Trebuchet MS" w:hAnsi="Trebuchet MS" w:cs="Arial"/>
                  <w:color w:val="000000"/>
                  <w:sz w:val="20"/>
                  <w:szCs w:val="20"/>
                  <w:lang w:bidi="th-TH"/>
                </w:rPr>
                <w:delText xml:space="preserve"> R$                        3.579,49 </w:delText>
              </w:r>
            </w:del>
          </w:p>
        </w:tc>
      </w:tr>
      <w:tr w:rsidR="008601AF" w:rsidRPr="008601AF" w14:paraId="095B0FDD" w14:textId="77777777" w:rsidTr="0016760B">
        <w:tblPrEx>
          <w:tblW w:w="5000" w:type="pct"/>
          <w:tblCellMar>
            <w:left w:w="70" w:type="dxa"/>
            <w:right w:w="70" w:type="dxa"/>
          </w:tblCellMar>
          <w:tblPrExChange w:id="17686" w:author="Philippe Hollanda - Oliveira Trust" w:date="2022-07-19T10:03:00Z">
            <w:tblPrEx>
              <w:tblW w:w="5000" w:type="pct"/>
              <w:tblCellMar>
                <w:left w:w="70" w:type="dxa"/>
                <w:right w:w="70" w:type="dxa"/>
              </w:tblCellMar>
            </w:tblPrEx>
          </w:tblPrExChange>
        </w:tblPrEx>
        <w:trPr>
          <w:trHeight w:val="1785"/>
          <w:trPrChange w:id="1768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8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91EA99A" w14:textId="2CCC7F3A" w:rsidR="008601AF" w:rsidRPr="008601AF" w:rsidRDefault="008601AF" w:rsidP="003C2C2A">
            <w:pPr>
              <w:jc w:val="center"/>
              <w:rPr>
                <w:rFonts w:ascii="Trebuchet MS" w:hAnsi="Trebuchet MS" w:cs="Arial"/>
                <w:color w:val="000000"/>
                <w:sz w:val="20"/>
                <w:szCs w:val="20"/>
                <w:lang w:bidi="th-TH"/>
              </w:rPr>
            </w:pPr>
            <w:del w:id="17689"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9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5D6CB7" w14:textId="7DDD45D2" w:rsidR="008601AF" w:rsidRPr="008601AF" w:rsidRDefault="008601AF" w:rsidP="003C2C2A">
            <w:pPr>
              <w:jc w:val="center"/>
              <w:rPr>
                <w:rFonts w:ascii="Trebuchet MS" w:hAnsi="Trebuchet MS" w:cs="Arial"/>
                <w:color w:val="000000"/>
                <w:sz w:val="20"/>
                <w:szCs w:val="20"/>
                <w:lang w:bidi="th-TH"/>
              </w:rPr>
            </w:pPr>
            <w:del w:id="17691" w:author="Philippe Hollanda - Oliveira Trust" w:date="2022-07-19T10:03:00Z">
              <w:r w:rsidRPr="008601AF" w:rsidDel="0016760B">
                <w:rPr>
                  <w:rFonts w:ascii="Trebuchet MS" w:hAnsi="Trebuchet MS" w:cs="Arial"/>
                  <w:color w:val="000000"/>
                  <w:sz w:val="20"/>
                  <w:szCs w:val="20"/>
                  <w:lang w:bidi="th-TH"/>
                </w:rPr>
                <w:delText>20/07/2021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69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204DF3" w14:textId="42958A09" w:rsidR="008601AF" w:rsidRPr="008601AF" w:rsidRDefault="008601AF" w:rsidP="003C2C2A">
            <w:pPr>
              <w:jc w:val="center"/>
              <w:rPr>
                <w:rFonts w:ascii="Trebuchet MS" w:hAnsi="Trebuchet MS" w:cs="Arial"/>
                <w:color w:val="000000"/>
                <w:sz w:val="20"/>
                <w:szCs w:val="20"/>
                <w:lang w:bidi="th-TH"/>
              </w:rPr>
            </w:pPr>
            <w:del w:id="17693" w:author="Philippe Hollanda - Oliveira Trust" w:date="2022-07-19T10:03:00Z">
              <w:r w:rsidRPr="008601AF" w:rsidDel="0016760B">
                <w:rPr>
                  <w:rFonts w:ascii="Trebuchet MS" w:hAnsi="Trebuchet MS" w:cs="Arial"/>
                  <w:color w:val="000000"/>
                  <w:sz w:val="20"/>
                  <w:szCs w:val="20"/>
                  <w:lang w:bidi="th-TH"/>
                </w:rPr>
                <w:delText xml:space="preserve"> R$                           290,00 </w:delText>
              </w:r>
            </w:del>
          </w:p>
        </w:tc>
      </w:tr>
      <w:tr w:rsidR="008601AF" w:rsidRPr="008601AF" w14:paraId="09545284" w14:textId="77777777" w:rsidTr="0016760B">
        <w:tblPrEx>
          <w:tblW w:w="5000" w:type="pct"/>
          <w:tblCellMar>
            <w:left w:w="70" w:type="dxa"/>
            <w:right w:w="70" w:type="dxa"/>
          </w:tblCellMar>
          <w:tblPrExChange w:id="17694" w:author="Philippe Hollanda - Oliveira Trust" w:date="2022-07-19T10:03:00Z">
            <w:tblPrEx>
              <w:tblW w:w="5000" w:type="pct"/>
              <w:tblCellMar>
                <w:left w:w="70" w:type="dxa"/>
                <w:right w:w="70" w:type="dxa"/>
              </w:tblCellMar>
            </w:tblPrEx>
          </w:tblPrExChange>
        </w:tblPrEx>
        <w:trPr>
          <w:trHeight w:val="1785"/>
          <w:trPrChange w:id="1769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69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7C47B0" w14:textId="55264310" w:rsidR="008601AF" w:rsidRPr="008601AF" w:rsidRDefault="008601AF" w:rsidP="003C2C2A">
            <w:pPr>
              <w:jc w:val="center"/>
              <w:rPr>
                <w:rFonts w:ascii="Trebuchet MS" w:hAnsi="Trebuchet MS" w:cs="Arial"/>
                <w:color w:val="000000"/>
                <w:sz w:val="20"/>
                <w:szCs w:val="20"/>
                <w:lang w:bidi="th-TH"/>
              </w:rPr>
            </w:pPr>
            <w:del w:id="1769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69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D6F077" w14:textId="0B479B87" w:rsidR="008601AF" w:rsidRPr="008601AF" w:rsidRDefault="008601AF" w:rsidP="003C2C2A">
            <w:pPr>
              <w:jc w:val="center"/>
              <w:rPr>
                <w:rFonts w:ascii="Trebuchet MS" w:hAnsi="Trebuchet MS" w:cs="Arial"/>
                <w:color w:val="000000"/>
                <w:sz w:val="20"/>
                <w:szCs w:val="20"/>
                <w:lang w:bidi="th-TH"/>
              </w:rPr>
            </w:pPr>
            <w:del w:id="17699" w:author="Philippe Hollanda - Oliveira Trust" w:date="2022-07-19T10:03:00Z">
              <w:r w:rsidRPr="008601AF" w:rsidDel="0016760B">
                <w:rPr>
                  <w:rFonts w:ascii="Trebuchet MS" w:hAnsi="Trebuchet MS" w:cs="Arial"/>
                  <w:color w:val="000000"/>
                  <w:sz w:val="20"/>
                  <w:szCs w:val="20"/>
                  <w:lang w:bidi="th-TH"/>
                </w:rPr>
                <w:delText>20/07/2021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0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FD3BF07" w14:textId="3C39AA50" w:rsidR="008601AF" w:rsidRPr="008601AF" w:rsidRDefault="008601AF" w:rsidP="003C2C2A">
            <w:pPr>
              <w:jc w:val="center"/>
              <w:rPr>
                <w:rFonts w:ascii="Trebuchet MS" w:hAnsi="Trebuchet MS" w:cs="Arial"/>
                <w:color w:val="000000"/>
                <w:sz w:val="20"/>
                <w:szCs w:val="20"/>
                <w:lang w:bidi="th-TH"/>
              </w:rPr>
            </w:pPr>
            <w:del w:id="17701" w:author="Philippe Hollanda - Oliveira Trust" w:date="2022-07-19T10:03:00Z">
              <w:r w:rsidRPr="008601AF" w:rsidDel="0016760B">
                <w:rPr>
                  <w:rFonts w:ascii="Trebuchet MS" w:hAnsi="Trebuchet MS" w:cs="Arial"/>
                  <w:color w:val="000000"/>
                  <w:sz w:val="20"/>
                  <w:szCs w:val="20"/>
                  <w:lang w:bidi="th-TH"/>
                </w:rPr>
                <w:delText xml:space="preserve"> R$                           370,00 </w:delText>
              </w:r>
            </w:del>
          </w:p>
        </w:tc>
      </w:tr>
      <w:tr w:rsidR="008601AF" w:rsidRPr="008601AF" w14:paraId="0B80A6B9" w14:textId="77777777" w:rsidTr="0016760B">
        <w:tblPrEx>
          <w:tblW w:w="5000" w:type="pct"/>
          <w:tblCellMar>
            <w:left w:w="70" w:type="dxa"/>
            <w:right w:w="70" w:type="dxa"/>
          </w:tblCellMar>
          <w:tblPrExChange w:id="17702" w:author="Philippe Hollanda - Oliveira Trust" w:date="2022-07-19T10:03:00Z">
            <w:tblPrEx>
              <w:tblW w:w="5000" w:type="pct"/>
              <w:tblCellMar>
                <w:left w:w="70" w:type="dxa"/>
                <w:right w:w="70" w:type="dxa"/>
              </w:tblCellMar>
            </w:tblPrEx>
          </w:tblPrExChange>
        </w:tblPrEx>
        <w:trPr>
          <w:trHeight w:val="1785"/>
          <w:trPrChange w:id="1770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0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EE5A7D" w14:textId="44AA8634" w:rsidR="008601AF" w:rsidRPr="008601AF" w:rsidRDefault="008601AF" w:rsidP="003C2C2A">
            <w:pPr>
              <w:jc w:val="center"/>
              <w:rPr>
                <w:rFonts w:ascii="Trebuchet MS" w:hAnsi="Trebuchet MS" w:cs="Arial"/>
                <w:color w:val="000000"/>
                <w:sz w:val="20"/>
                <w:szCs w:val="20"/>
                <w:lang w:bidi="th-TH"/>
              </w:rPr>
            </w:pPr>
            <w:del w:id="1770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0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D121A4C" w14:textId="4BDBA735" w:rsidR="008601AF" w:rsidRPr="008601AF" w:rsidRDefault="008601AF" w:rsidP="003C2C2A">
            <w:pPr>
              <w:jc w:val="center"/>
              <w:rPr>
                <w:rFonts w:ascii="Trebuchet MS" w:hAnsi="Trebuchet MS" w:cs="Arial"/>
                <w:color w:val="000000"/>
                <w:sz w:val="20"/>
                <w:szCs w:val="20"/>
                <w:lang w:bidi="th-TH"/>
              </w:rPr>
            </w:pPr>
            <w:del w:id="17707" w:author="Philippe Hollanda - Oliveira Trust" w:date="2022-07-19T10:03:00Z">
              <w:r w:rsidRPr="008601AF" w:rsidDel="0016760B">
                <w:rPr>
                  <w:rFonts w:ascii="Trebuchet MS" w:hAnsi="Trebuchet MS" w:cs="Arial"/>
                  <w:color w:val="000000"/>
                  <w:sz w:val="20"/>
                  <w:szCs w:val="20"/>
                  <w:lang w:bidi="th-TH"/>
                </w:rPr>
                <w:delText>28/07/2021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0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878186" w14:textId="37E79F6B" w:rsidR="008601AF" w:rsidRPr="008601AF" w:rsidRDefault="008601AF" w:rsidP="003C2C2A">
            <w:pPr>
              <w:jc w:val="center"/>
              <w:rPr>
                <w:rFonts w:ascii="Trebuchet MS" w:hAnsi="Trebuchet MS" w:cs="Arial"/>
                <w:color w:val="000000"/>
                <w:sz w:val="20"/>
                <w:szCs w:val="20"/>
                <w:lang w:bidi="th-TH"/>
              </w:rPr>
            </w:pPr>
            <w:del w:id="17709" w:author="Philippe Hollanda - Oliveira Trust" w:date="2022-07-19T10:03:00Z">
              <w:r w:rsidRPr="008601AF" w:rsidDel="0016760B">
                <w:rPr>
                  <w:rFonts w:ascii="Trebuchet MS" w:hAnsi="Trebuchet MS" w:cs="Arial"/>
                  <w:color w:val="000000"/>
                  <w:sz w:val="20"/>
                  <w:szCs w:val="20"/>
                  <w:lang w:bidi="th-TH"/>
                </w:rPr>
                <w:delText xml:space="preserve"> R$                           391,00 </w:delText>
              </w:r>
            </w:del>
          </w:p>
        </w:tc>
      </w:tr>
      <w:tr w:rsidR="008601AF" w:rsidRPr="008601AF" w14:paraId="6A2AB83A" w14:textId="77777777" w:rsidTr="0016760B">
        <w:tblPrEx>
          <w:tblW w:w="5000" w:type="pct"/>
          <w:tblCellMar>
            <w:left w:w="70" w:type="dxa"/>
            <w:right w:w="70" w:type="dxa"/>
          </w:tblCellMar>
          <w:tblPrExChange w:id="17710" w:author="Philippe Hollanda - Oliveira Trust" w:date="2022-07-19T10:03:00Z">
            <w:tblPrEx>
              <w:tblW w:w="5000" w:type="pct"/>
              <w:tblCellMar>
                <w:left w:w="70" w:type="dxa"/>
                <w:right w:w="70" w:type="dxa"/>
              </w:tblCellMar>
            </w:tblPrEx>
          </w:tblPrExChange>
        </w:tblPrEx>
        <w:trPr>
          <w:trHeight w:val="1785"/>
          <w:trPrChange w:id="1771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1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88C280" w14:textId="651740A0" w:rsidR="008601AF" w:rsidRPr="008601AF" w:rsidRDefault="008601AF" w:rsidP="003C2C2A">
            <w:pPr>
              <w:jc w:val="center"/>
              <w:rPr>
                <w:rFonts w:ascii="Trebuchet MS" w:hAnsi="Trebuchet MS" w:cs="Arial"/>
                <w:color w:val="000000"/>
                <w:sz w:val="20"/>
                <w:szCs w:val="20"/>
                <w:lang w:bidi="th-TH"/>
              </w:rPr>
            </w:pPr>
            <w:del w:id="17713"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1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9AA3BF" w14:textId="49E5EC36" w:rsidR="008601AF" w:rsidRPr="008601AF" w:rsidRDefault="008601AF" w:rsidP="003C2C2A">
            <w:pPr>
              <w:jc w:val="center"/>
              <w:rPr>
                <w:rFonts w:ascii="Trebuchet MS" w:hAnsi="Trebuchet MS" w:cs="Arial"/>
                <w:color w:val="000000"/>
                <w:sz w:val="20"/>
                <w:szCs w:val="20"/>
                <w:lang w:bidi="th-TH"/>
              </w:rPr>
            </w:pPr>
            <w:del w:id="17715" w:author="Philippe Hollanda - Oliveira Trust" w:date="2022-07-19T10:03:00Z">
              <w:r w:rsidRPr="008601AF" w:rsidDel="0016760B">
                <w:rPr>
                  <w:rFonts w:ascii="Trebuchet MS" w:hAnsi="Trebuchet MS" w:cs="Arial"/>
                  <w:color w:val="000000"/>
                  <w:sz w:val="20"/>
                  <w:szCs w:val="20"/>
                  <w:lang w:bidi="th-TH"/>
                </w:rPr>
                <w:delText>21/07/2021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1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88BF97" w14:textId="5CEB4C96" w:rsidR="008601AF" w:rsidRPr="008601AF" w:rsidRDefault="008601AF" w:rsidP="003C2C2A">
            <w:pPr>
              <w:jc w:val="center"/>
              <w:rPr>
                <w:rFonts w:ascii="Trebuchet MS" w:hAnsi="Trebuchet MS" w:cs="Arial"/>
                <w:color w:val="000000"/>
                <w:sz w:val="20"/>
                <w:szCs w:val="20"/>
                <w:lang w:bidi="th-TH"/>
              </w:rPr>
            </w:pPr>
            <w:del w:id="17717" w:author="Philippe Hollanda - Oliveira Trust" w:date="2022-07-19T10:03:00Z">
              <w:r w:rsidRPr="008601AF" w:rsidDel="0016760B">
                <w:rPr>
                  <w:rFonts w:ascii="Trebuchet MS" w:hAnsi="Trebuchet MS" w:cs="Arial"/>
                  <w:color w:val="000000"/>
                  <w:sz w:val="20"/>
                  <w:szCs w:val="20"/>
                  <w:lang w:bidi="th-TH"/>
                </w:rPr>
                <w:delText xml:space="preserve"> R$                        3.200,00 </w:delText>
              </w:r>
            </w:del>
          </w:p>
        </w:tc>
      </w:tr>
      <w:tr w:rsidR="008601AF" w:rsidRPr="008601AF" w14:paraId="59A14685" w14:textId="77777777" w:rsidTr="0016760B">
        <w:tblPrEx>
          <w:tblW w:w="5000" w:type="pct"/>
          <w:tblCellMar>
            <w:left w:w="70" w:type="dxa"/>
            <w:right w:w="70" w:type="dxa"/>
          </w:tblCellMar>
          <w:tblPrExChange w:id="17718" w:author="Philippe Hollanda - Oliveira Trust" w:date="2022-07-19T10:03:00Z">
            <w:tblPrEx>
              <w:tblW w:w="5000" w:type="pct"/>
              <w:tblCellMar>
                <w:left w:w="70" w:type="dxa"/>
                <w:right w:w="70" w:type="dxa"/>
              </w:tblCellMar>
            </w:tblPrEx>
          </w:tblPrExChange>
        </w:tblPrEx>
        <w:trPr>
          <w:trHeight w:val="1785"/>
          <w:trPrChange w:id="1771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2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EA8801" w14:textId="04877FD9" w:rsidR="008601AF" w:rsidRPr="008601AF" w:rsidRDefault="008601AF" w:rsidP="003C2C2A">
            <w:pPr>
              <w:jc w:val="center"/>
              <w:rPr>
                <w:rFonts w:ascii="Trebuchet MS" w:hAnsi="Trebuchet MS" w:cs="Arial"/>
                <w:color w:val="000000"/>
                <w:sz w:val="20"/>
                <w:szCs w:val="20"/>
                <w:lang w:bidi="th-TH"/>
              </w:rPr>
            </w:pPr>
            <w:del w:id="1772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2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770364D" w14:textId="395171CC" w:rsidR="008601AF" w:rsidRPr="008601AF" w:rsidRDefault="008601AF" w:rsidP="003C2C2A">
            <w:pPr>
              <w:jc w:val="center"/>
              <w:rPr>
                <w:rFonts w:ascii="Trebuchet MS" w:hAnsi="Trebuchet MS" w:cs="Arial"/>
                <w:color w:val="000000"/>
                <w:sz w:val="20"/>
                <w:szCs w:val="20"/>
                <w:lang w:bidi="th-TH"/>
              </w:rPr>
            </w:pPr>
            <w:del w:id="17723" w:author="Philippe Hollanda - Oliveira Trust" w:date="2022-07-19T10:03:00Z">
              <w:r w:rsidRPr="008601AF" w:rsidDel="0016760B">
                <w:rPr>
                  <w:rFonts w:ascii="Trebuchet MS" w:hAnsi="Trebuchet MS" w:cs="Arial"/>
                  <w:color w:val="000000"/>
                  <w:sz w:val="20"/>
                  <w:szCs w:val="20"/>
                  <w:lang w:bidi="th-TH"/>
                </w:rPr>
                <w:delText>23/07/2021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2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6DFFAB3" w14:textId="48171A1C" w:rsidR="008601AF" w:rsidRPr="008601AF" w:rsidRDefault="008601AF" w:rsidP="003C2C2A">
            <w:pPr>
              <w:jc w:val="center"/>
              <w:rPr>
                <w:rFonts w:ascii="Trebuchet MS" w:hAnsi="Trebuchet MS" w:cs="Arial"/>
                <w:color w:val="000000"/>
                <w:sz w:val="20"/>
                <w:szCs w:val="20"/>
                <w:lang w:bidi="th-TH"/>
              </w:rPr>
            </w:pPr>
            <w:del w:id="17725" w:author="Philippe Hollanda - Oliveira Trust" w:date="2022-07-19T10:03:00Z">
              <w:r w:rsidRPr="008601AF" w:rsidDel="0016760B">
                <w:rPr>
                  <w:rFonts w:ascii="Trebuchet MS" w:hAnsi="Trebuchet MS" w:cs="Arial"/>
                  <w:color w:val="000000"/>
                  <w:sz w:val="20"/>
                  <w:szCs w:val="20"/>
                  <w:lang w:bidi="th-TH"/>
                </w:rPr>
                <w:delText xml:space="preserve"> R$                           350,00 </w:delText>
              </w:r>
            </w:del>
          </w:p>
        </w:tc>
      </w:tr>
      <w:tr w:rsidR="008601AF" w:rsidRPr="008601AF" w14:paraId="697F8E74" w14:textId="77777777" w:rsidTr="0016760B">
        <w:tblPrEx>
          <w:tblW w:w="5000" w:type="pct"/>
          <w:tblCellMar>
            <w:left w:w="70" w:type="dxa"/>
            <w:right w:w="70" w:type="dxa"/>
          </w:tblCellMar>
          <w:tblPrExChange w:id="17726" w:author="Philippe Hollanda - Oliveira Trust" w:date="2022-07-19T10:03:00Z">
            <w:tblPrEx>
              <w:tblW w:w="5000" w:type="pct"/>
              <w:tblCellMar>
                <w:left w:w="70" w:type="dxa"/>
                <w:right w:w="70" w:type="dxa"/>
              </w:tblCellMar>
            </w:tblPrEx>
          </w:tblPrExChange>
        </w:tblPrEx>
        <w:trPr>
          <w:trHeight w:val="1785"/>
          <w:trPrChange w:id="1772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2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1B3D93" w14:textId="07064301" w:rsidR="008601AF" w:rsidRPr="008601AF" w:rsidRDefault="008601AF" w:rsidP="003C2C2A">
            <w:pPr>
              <w:jc w:val="center"/>
              <w:rPr>
                <w:rFonts w:ascii="Trebuchet MS" w:hAnsi="Trebuchet MS" w:cs="Arial"/>
                <w:color w:val="000000"/>
                <w:sz w:val="20"/>
                <w:szCs w:val="20"/>
                <w:lang w:bidi="th-TH"/>
              </w:rPr>
            </w:pPr>
            <w:del w:id="17729"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3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160165" w14:textId="0618F89D" w:rsidR="008601AF" w:rsidRPr="008601AF" w:rsidRDefault="008601AF" w:rsidP="003C2C2A">
            <w:pPr>
              <w:jc w:val="center"/>
              <w:rPr>
                <w:rFonts w:ascii="Trebuchet MS" w:hAnsi="Trebuchet MS" w:cs="Arial"/>
                <w:color w:val="000000"/>
                <w:sz w:val="20"/>
                <w:szCs w:val="20"/>
                <w:lang w:bidi="th-TH"/>
              </w:rPr>
            </w:pPr>
            <w:del w:id="17731" w:author="Philippe Hollanda - Oliveira Trust" w:date="2022-07-19T10:03:00Z">
              <w:r w:rsidRPr="008601AF" w:rsidDel="0016760B">
                <w:rPr>
                  <w:rFonts w:ascii="Trebuchet MS" w:hAnsi="Trebuchet MS" w:cs="Arial"/>
                  <w:color w:val="000000"/>
                  <w:sz w:val="20"/>
                  <w:szCs w:val="20"/>
                  <w:lang w:bidi="th-TH"/>
                </w:rPr>
                <w:delText>19/07/2021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3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408D76" w14:textId="5D40480D" w:rsidR="008601AF" w:rsidRPr="008601AF" w:rsidRDefault="008601AF" w:rsidP="003C2C2A">
            <w:pPr>
              <w:jc w:val="center"/>
              <w:rPr>
                <w:rFonts w:ascii="Trebuchet MS" w:hAnsi="Trebuchet MS" w:cs="Arial"/>
                <w:color w:val="000000"/>
                <w:sz w:val="20"/>
                <w:szCs w:val="20"/>
                <w:lang w:bidi="th-TH"/>
              </w:rPr>
            </w:pPr>
            <w:del w:id="17733" w:author="Philippe Hollanda - Oliveira Trust" w:date="2022-07-19T10:03:00Z">
              <w:r w:rsidRPr="008601AF" w:rsidDel="0016760B">
                <w:rPr>
                  <w:rFonts w:ascii="Trebuchet MS" w:hAnsi="Trebuchet MS" w:cs="Arial"/>
                  <w:color w:val="000000"/>
                  <w:sz w:val="20"/>
                  <w:szCs w:val="20"/>
                  <w:lang w:bidi="th-TH"/>
                </w:rPr>
                <w:delText xml:space="preserve"> R$                           980,00 </w:delText>
              </w:r>
            </w:del>
          </w:p>
        </w:tc>
      </w:tr>
      <w:tr w:rsidR="008601AF" w:rsidRPr="008601AF" w14:paraId="7BF1D612" w14:textId="77777777" w:rsidTr="0016760B">
        <w:tblPrEx>
          <w:tblW w:w="5000" w:type="pct"/>
          <w:tblCellMar>
            <w:left w:w="70" w:type="dxa"/>
            <w:right w:w="70" w:type="dxa"/>
          </w:tblCellMar>
          <w:tblPrExChange w:id="17734" w:author="Philippe Hollanda - Oliveira Trust" w:date="2022-07-19T10:03:00Z">
            <w:tblPrEx>
              <w:tblW w:w="5000" w:type="pct"/>
              <w:tblCellMar>
                <w:left w:w="70" w:type="dxa"/>
                <w:right w:w="70" w:type="dxa"/>
              </w:tblCellMar>
            </w:tblPrEx>
          </w:tblPrExChange>
        </w:tblPrEx>
        <w:trPr>
          <w:trHeight w:val="1785"/>
          <w:trPrChange w:id="1773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3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88E6E2" w14:textId="6507562F" w:rsidR="008601AF" w:rsidRPr="008601AF" w:rsidRDefault="008601AF" w:rsidP="003C2C2A">
            <w:pPr>
              <w:jc w:val="center"/>
              <w:rPr>
                <w:rFonts w:ascii="Trebuchet MS" w:hAnsi="Trebuchet MS" w:cs="Arial"/>
                <w:color w:val="000000"/>
                <w:sz w:val="20"/>
                <w:szCs w:val="20"/>
                <w:lang w:bidi="th-TH"/>
              </w:rPr>
            </w:pPr>
            <w:del w:id="1773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3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0E57C5" w14:textId="78836D5C" w:rsidR="008601AF" w:rsidRPr="008601AF" w:rsidRDefault="008601AF" w:rsidP="003C2C2A">
            <w:pPr>
              <w:jc w:val="center"/>
              <w:rPr>
                <w:rFonts w:ascii="Trebuchet MS" w:hAnsi="Trebuchet MS" w:cs="Arial"/>
                <w:color w:val="000000"/>
                <w:sz w:val="20"/>
                <w:szCs w:val="20"/>
                <w:lang w:bidi="th-TH"/>
              </w:rPr>
            </w:pPr>
            <w:del w:id="17739" w:author="Philippe Hollanda - Oliveira Trust" w:date="2022-07-19T10:03:00Z">
              <w:r w:rsidRPr="008601AF" w:rsidDel="0016760B">
                <w:rPr>
                  <w:rFonts w:ascii="Trebuchet MS" w:hAnsi="Trebuchet MS" w:cs="Arial"/>
                  <w:color w:val="000000"/>
                  <w:sz w:val="20"/>
                  <w:szCs w:val="20"/>
                  <w:lang w:bidi="th-TH"/>
                </w:rPr>
                <w:delText>19/07/2021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4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94A2172" w14:textId="16453809" w:rsidR="008601AF" w:rsidRPr="008601AF" w:rsidRDefault="008601AF" w:rsidP="003C2C2A">
            <w:pPr>
              <w:jc w:val="center"/>
              <w:rPr>
                <w:rFonts w:ascii="Trebuchet MS" w:hAnsi="Trebuchet MS" w:cs="Arial"/>
                <w:color w:val="000000"/>
                <w:sz w:val="20"/>
                <w:szCs w:val="20"/>
                <w:lang w:bidi="th-TH"/>
              </w:rPr>
            </w:pPr>
            <w:del w:id="17741" w:author="Philippe Hollanda - Oliveira Trust" w:date="2022-07-19T10:03:00Z">
              <w:r w:rsidRPr="008601AF" w:rsidDel="0016760B">
                <w:rPr>
                  <w:rFonts w:ascii="Trebuchet MS" w:hAnsi="Trebuchet MS" w:cs="Arial"/>
                  <w:color w:val="000000"/>
                  <w:sz w:val="20"/>
                  <w:szCs w:val="20"/>
                  <w:lang w:bidi="th-TH"/>
                </w:rPr>
                <w:delText xml:space="preserve"> R$                           660,00 </w:delText>
              </w:r>
            </w:del>
          </w:p>
        </w:tc>
      </w:tr>
      <w:tr w:rsidR="008601AF" w:rsidRPr="008601AF" w14:paraId="1A182553" w14:textId="77777777" w:rsidTr="0016760B">
        <w:tblPrEx>
          <w:tblW w:w="5000" w:type="pct"/>
          <w:tblCellMar>
            <w:left w:w="70" w:type="dxa"/>
            <w:right w:w="70" w:type="dxa"/>
          </w:tblCellMar>
          <w:tblPrExChange w:id="17742" w:author="Philippe Hollanda - Oliveira Trust" w:date="2022-07-19T10:03:00Z">
            <w:tblPrEx>
              <w:tblW w:w="5000" w:type="pct"/>
              <w:tblCellMar>
                <w:left w:w="70" w:type="dxa"/>
                <w:right w:w="70" w:type="dxa"/>
              </w:tblCellMar>
            </w:tblPrEx>
          </w:tblPrExChange>
        </w:tblPrEx>
        <w:trPr>
          <w:trHeight w:val="1785"/>
          <w:trPrChange w:id="1774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4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AE7192" w14:textId="290990F5" w:rsidR="008601AF" w:rsidRPr="008601AF" w:rsidRDefault="008601AF" w:rsidP="003C2C2A">
            <w:pPr>
              <w:jc w:val="center"/>
              <w:rPr>
                <w:rFonts w:ascii="Trebuchet MS" w:hAnsi="Trebuchet MS" w:cs="Arial"/>
                <w:color w:val="000000"/>
                <w:sz w:val="20"/>
                <w:szCs w:val="20"/>
                <w:lang w:bidi="th-TH"/>
              </w:rPr>
            </w:pPr>
            <w:del w:id="1774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4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A47996C" w14:textId="502B5285" w:rsidR="008601AF" w:rsidRPr="008601AF" w:rsidRDefault="008601AF" w:rsidP="003C2C2A">
            <w:pPr>
              <w:jc w:val="center"/>
              <w:rPr>
                <w:rFonts w:ascii="Trebuchet MS" w:hAnsi="Trebuchet MS" w:cs="Arial"/>
                <w:color w:val="000000"/>
                <w:sz w:val="20"/>
                <w:szCs w:val="20"/>
                <w:lang w:bidi="th-TH"/>
              </w:rPr>
            </w:pPr>
            <w:del w:id="17747" w:author="Philippe Hollanda - Oliveira Trust" w:date="2022-07-19T10:03:00Z">
              <w:r w:rsidRPr="008601AF" w:rsidDel="0016760B">
                <w:rPr>
                  <w:rFonts w:ascii="Trebuchet MS" w:hAnsi="Trebuchet MS" w:cs="Arial"/>
                  <w:color w:val="000000"/>
                  <w:sz w:val="20"/>
                  <w:szCs w:val="20"/>
                  <w:lang w:bidi="th-TH"/>
                </w:rPr>
                <w:delText>27/07/2021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4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7D5A498" w14:textId="65823B57" w:rsidR="008601AF" w:rsidRPr="008601AF" w:rsidRDefault="008601AF" w:rsidP="003C2C2A">
            <w:pPr>
              <w:jc w:val="center"/>
              <w:rPr>
                <w:rFonts w:ascii="Trebuchet MS" w:hAnsi="Trebuchet MS" w:cs="Arial"/>
                <w:color w:val="000000"/>
                <w:sz w:val="20"/>
                <w:szCs w:val="20"/>
                <w:lang w:bidi="th-TH"/>
              </w:rPr>
            </w:pPr>
            <w:del w:id="17749"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4CDFFD74" w14:textId="77777777" w:rsidTr="0016760B">
        <w:tblPrEx>
          <w:tblW w:w="5000" w:type="pct"/>
          <w:tblCellMar>
            <w:left w:w="70" w:type="dxa"/>
            <w:right w:w="70" w:type="dxa"/>
          </w:tblCellMar>
          <w:tblPrExChange w:id="17750" w:author="Philippe Hollanda - Oliveira Trust" w:date="2022-07-19T10:03:00Z">
            <w:tblPrEx>
              <w:tblW w:w="5000" w:type="pct"/>
              <w:tblCellMar>
                <w:left w:w="70" w:type="dxa"/>
                <w:right w:w="70" w:type="dxa"/>
              </w:tblCellMar>
            </w:tblPrEx>
          </w:tblPrExChange>
        </w:tblPrEx>
        <w:trPr>
          <w:trHeight w:val="1785"/>
          <w:trPrChange w:id="1775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5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5CAD48" w14:textId="3FBF5336" w:rsidR="008601AF" w:rsidRPr="008601AF" w:rsidRDefault="008601AF" w:rsidP="003C2C2A">
            <w:pPr>
              <w:jc w:val="center"/>
              <w:rPr>
                <w:rFonts w:ascii="Trebuchet MS" w:hAnsi="Trebuchet MS" w:cs="Arial"/>
                <w:color w:val="000000"/>
                <w:sz w:val="20"/>
                <w:szCs w:val="20"/>
                <w:lang w:bidi="th-TH"/>
              </w:rPr>
            </w:pPr>
            <w:del w:id="1775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5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D706B9D" w14:textId="0EB13808" w:rsidR="008601AF" w:rsidRPr="008601AF" w:rsidRDefault="008601AF" w:rsidP="003C2C2A">
            <w:pPr>
              <w:jc w:val="center"/>
              <w:rPr>
                <w:rFonts w:ascii="Trebuchet MS" w:hAnsi="Trebuchet MS" w:cs="Arial"/>
                <w:color w:val="000000"/>
                <w:sz w:val="20"/>
                <w:szCs w:val="20"/>
                <w:lang w:bidi="th-TH"/>
              </w:rPr>
            </w:pPr>
            <w:del w:id="17755" w:author="Philippe Hollanda - Oliveira Trust" w:date="2022-07-19T10:03:00Z">
              <w:r w:rsidRPr="008601AF" w:rsidDel="0016760B">
                <w:rPr>
                  <w:rFonts w:ascii="Trebuchet MS" w:hAnsi="Trebuchet MS" w:cs="Arial"/>
                  <w:color w:val="000000"/>
                  <w:sz w:val="20"/>
                  <w:szCs w:val="20"/>
                  <w:lang w:bidi="th-TH"/>
                </w:rPr>
                <w:delText>27/07/2021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5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DD324F" w14:textId="6F0ADC45" w:rsidR="008601AF" w:rsidRPr="008601AF" w:rsidRDefault="008601AF" w:rsidP="003C2C2A">
            <w:pPr>
              <w:jc w:val="center"/>
              <w:rPr>
                <w:rFonts w:ascii="Trebuchet MS" w:hAnsi="Trebuchet MS" w:cs="Arial"/>
                <w:color w:val="000000"/>
                <w:sz w:val="20"/>
                <w:szCs w:val="20"/>
                <w:lang w:bidi="th-TH"/>
              </w:rPr>
            </w:pPr>
            <w:del w:id="17757"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0E579998" w14:textId="77777777" w:rsidTr="0016760B">
        <w:tblPrEx>
          <w:tblW w:w="5000" w:type="pct"/>
          <w:tblCellMar>
            <w:left w:w="70" w:type="dxa"/>
            <w:right w:w="70" w:type="dxa"/>
          </w:tblCellMar>
          <w:tblPrExChange w:id="17758" w:author="Philippe Hollanda - Oliveira Trust" w:date="2022-07-19T10:03:00Z">
            <w:tblPrEx>
              <w:tblW w:w="5000" w:type="pct"/>
              <w:tblCellMar>
                <w:left w:w="70" w:type="dxa"/>
                <w:right w:w="70" w:type="dxa"/>
              </w:tblCellMar>
            </w:tblPrEx>
          </w:tblPrExChange>
        </w:tblPrEx>
        <w:trPr>
          <w:trHeight w:val="1785"/>
          <w:trPrChange w:id="1775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6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0B359D" w14:textId="7D798B48" w:rsidR="008601AF" w:rsidRPr="008601AF" w:rsidRDefault="008601AF" w:rsidP="003C2C2A">
            <w:pPr>
              <w:jc w:val="center"/>
              <w:rPr>
                <w:rFonts w:ascii="Trebuchet MS" w:hAnsi="Trebuchet MS" w:cs="Arial"/>
                <w:color w:val="000000"/>
                <w:sz w:val="20"/>
                <w:szCs w:val="20"/>
                <w:lang w:bidi="th-TH"/>
              </w:rPr>
            </w:pPr>
            <w:del w:id="17761"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6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14A624" w14:textId="499FDF6C" w:rsidR="008601AF" w:rsidRPr="008601AF" w:rsidRDefault="008601AF" w:rsidP="003C2C2A">
            <w:pPr>
              <w:jc w:val="center"/>
              <w:rPr>
                <w:rFonts w:ascii="Trebuchet MS" w:hAnsi="Trebuchet MS" w:cs="Arial"/>
                <w:color w:val="000000"/>
                <w:sz w:val="20"/>
                <w:szCs w:val="20"/>
                <w:lang w:bidi="th-TH"/>
              </w:rPr>
            </w:pPr>
            <w:del w:id="17763" w:author="Philippe Hollanda - Oliveira Trust" w:date="2022-07-19T10:03:00Z">
              <w:r w:rsidRPr="008601AF" w:rsidDel="0016760B">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6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036B8AD" w14:textId="29E82353" w:rsidR="008601AF" w:rsidRPr="008601AF" w:rsidRDefault="008601AF" w:rsidP="003C2C2A">
            <w:pPr>
              <w:jc w:val="center"/>
              <w:rPr>
                <w:rFonts w:ascii="Trebuchet MS" w:hAnsi="Trebuchet MS" w:cs="Arial"/>
                <w:color w:val="000000"/>
                <w:sz w:val="20"/>
                <w:szCs w:val="20"/>
                <w:lang w:bidi="th-TH"/>
              </w:rPr>
            </w:pPr>
            <w:del w:id="17765" w:author="Philippe Hollanda - Oliveira Trust" w:date="2022-07-19T10:03:00Z">
              <w:r w:rsidRPr="008601AF" w:rsidDel="0016760B">
                <w:rPr>
                  <w:rFonts w:ascii="Trebuchet MS" w:hAnsi="Trebuchet MS" w:cs="Arial"/>
                  <w:color w:val="000000"/>
                  <w:sz w:val="20"/>
                  <w:szCs w:val="20"/>
                  <w:lang w:bidi="th-TH"/>
                </w:rPr>
                <w:delText xml:space="preserve"> R$                      12.000,00 </w:delText>
              </w:r>
            </w:del>
          </w:p>
        </w:tc>
      </w:tr>
      <w:tr w:rsidR="008601AF" w:rsidRPr="008601AF" w14:paraId="01FC774C" w14:textId="77777777" w:rsidTr="0016760B">
        <w:tblPrEx>
          <w:tblW w:w="5000" w:type="pct"/>
          <w:tblCellMar>
            <w:left w:w="70" w:type="dxa"/>
            <w:right w:w="70" w:type="dxa"/>
          </w:tblCellMar>
          <w:tblPrExChange w:id="17766" w:author="Philippe Hollanda - Oliveira Trust" w:date="2022-07-19T10:03:00Z">
            <w:tblPrEx>
              <w:tblW w:w="5000" w:type="pct"/>
              <w:tblCellMar>
                <w:left w:w="70" w:type="dxa"/>
                <w:right w:w="70" w:type="dxa"/>
              </w:tblCellMar>
            </w:tblPrEx>
          </w:tblPrExChange>
        </w:tblPrEx>
        <w:trPr>
          <w:trHeight w:val="1785"/>
          <w:trPrChange w:id="1776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6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AC2067" w14:textId="7EE65210" w:rsidR="008601AF" w:rsidRPr="008601AF" w:rsidRDefault="008601AF" w:rsidP="003C2C2A">
            <w:pPr>
              <w:jc w:val="center"/>
              <w:rPr>
                <w:rFonts w:ascii="Trebuchet MS" w:hAnsi="Trebuchet MS" w:cs="Arial"/>
                <w:color w:val="000000"/>
                <w:sz w:val="20"/>
                <w:szCs w:val="20"/>
                <w:lang w:bidi="th-TH"/>
              </w:rPr>
            </w:pPr>
            <w:del w:id="17769" w:author="Philippe Hollanda - Oliveira Trust" w:date="2022-07-19T10:03:00Z">
              <w:r w:rsidRPr="008601AF" w:rsidDel="0016760B">
                <w:rPr>
                  <w:rFonts w:ascii="Trebuchet MS" w:hAnsi="Trebuchet MS" w:cs="Arial"/>
                  <w:color w:val="000000"/>
                  <w:sz w:val="20"/>
                  <w:szCs w:val="20"/>
                  <w:lang w:bidi="th-TH"/>
                </w:rPr>
                <w:lastRenderedPageBreak/>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7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63F47F" w14:textId="71A26AC1" w:rsidR="008601AF" w:rsidRPr="008601AF" w:rsidRDefault="008601AF" w:rsidP="003C2C2A">
            <w:pPr>
              <w:jc w:val="center"/>
              <w:rPr>
                <w:rFonts w:ascii="Trebuchet MS" w:hAnsi="Trebuchet MS" w:cs="Arial"/>
                <w:color w:val="000000"/>
                <w:sz w:val="20"/>
                <w:szCs w:val="20"/>
                <w:lang w:bidi="th-TH"/>
              </w:rPr>
            </w:pPr>
            <w:del w:id="17771" w:author="Philippe Hollanda - Oliveira Trust" w:date="2022-07-19T10:03:00Z">
              <w:r w:rsidRPr="008601AF" w:rsidDel="0016760B">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7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A78740" w14:textId="3AE155B9" w:rsidR="008601AF" w:rsidRPr="008601AF" w:rsidRDefault="008601AF" w:rsidP="003C2C2A">
            <w:pPr>
              <w:jc w:val="center"/>
              <w:rPr>
                <w:rFonts w:ascii="Trebuchet MS" w:hAnsi="Trebuchet MS" w:cs="Arial"/>
                <w:color w:val="000000"/>
                <w:sz w:val="20"/>
                <w:szCs w:val="20"/>
                <w:lang w:bidi="th-TH"/>
              </w:rPr>
            </w:pPr>
            <w:del w:id="17773" w:author="Philippe Hollanda - Oliveira Trust" w:date="2022-07-19T10:03:00Z">
              <w:r w:rsidRPr="008601AF" w:rsidDel="0016760B">
                <w:rPr>
                  <w:rFonts w:ascii="Trebuchet MS" w:hAnsi="Trebuchet MS" w:cs="Arial"/>
                  <w:color w:val="000000"/>
                  <w:sz w:val="20"/>
                  <w:szCs w:val="20"/>
                  <w:lang w:bidi="th-TH"/>
                </w:rPr>
                <w:delText xml:space="preserve"> R$                      23.000,00 </w:delText>
              </w:r>
            </w:del>
          </w:p>
        </w:tc>
      </w:tr>
      <w:tr w:rsidR="008601AF" w:rsidRPr="008601AF" w14:paraId="66FF7F28" w14:textId="77777777" w:rsidTr="0016760B">
        <w:tblPrEx>
          <w:tblW w:w="5000" w:type="pct"/>
          <w:tblCellMar>
            <w:left w:w="70" w:type="dxa"/>
            <w:right w:w="70" w:type="dxa"/>
          </w:tblCellMar>
          <w:tblPrExChange w:id="17774" w:author="Philippe Hollanda - Oliveira Trust" w:date="2022-07-19T10:03:00Z">
            <w:tblPrEx>
              <w:tblW w:w="5000" w:type="pct"/>
              <w:tblCellMar>
                <w:left w:w="70" w:type="dxa"/>
                <w:right w:w="70" w:type="dxa"/>
              </w:tblCellMar>
            </w:tblPrEx>
          </w:tblPrExChange>
        </w:tblPrEx>
        <w:trPr>
          <w:trHeight w:val="1785"/>
          <w:trPrChange w:id="1777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7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79584E" w14:textId="10CD4265" w:rsidR="008601AF" w:rsidRPr="008601AF" w:rsidRDefault="008601AF" w:rsidP="003C2C2A">
            <w:pPr>
              <w:jc w:val="center"/>
              <w:rPr>
                <w:rFonts w:ascii="Trebuchet MS" w:hAnsi="Trebuchet MS" w:cs="Arial"/>
                <w:color w:val="000000"/>
                <w:sz w:val="20"/>
                <w:szCs w:val="20"/>
                <w:lang w:bidi="th-TH"/>
              </w:rPr>
            </w:pPr>
            <w:del w:id="17777"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7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33D7CEF" w14:textId="15F5C683" w:rsidR="008601AF" w:rsidRPr="008601AF" w:rsidRDefault="008601AF" w:rsidP="003C2C2A">
            <w:pPr>
              <w:jc w:val="center"/>
              <w:rPr>
                <w:rFonts w:ascii="Trebuchet MS" w:hAnsi="Trebuchet MS" w:cs="Arial"/>
                <w:color w:val="000000"/>
                <w:sz w:val="20"/>
                <w:szCs w:val="20"/>
                <w:lang w:bidi="th-TH"/>
              </w:rPr>
            </w:pPr>
            <w:del w:id="17779" w:author="Philippe Hollanda - Oliveira Trust" w:date="2022-07-19T10:03:00Z">
              <w:r w:rsidRPr="008601AF" w:rsidDel="0016760B">
                <w:rPr>
                  <w:rFonts w:ascii="Trebuchet MS" w:hAnsi="Trebuchet MS" w:cs="Arial"/>
                  <w:color w:val="000000"/>
                  <w:sz w:val="20"/>
                  <w:szCs w:val="20"/>
                  <w:lang w:bidi="th-TH"/>
                </w:rPr>
                <w:delText>04/08/2021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8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EEAA14" w14:textId="64E73C00" w:rsidR="008601AF" w:rsidRPr="008601AF" w:rsidRDefault="008601AF" w:rsidP="003C2C2A">
            <w:pPr>
              <w:jc w:val="center"/>
              <w:rPr>
                <w:rFonts w:ascii="Trebuchet MS" w:hAnsi="Trebuchet MS" w:cs="Arial"/>
                <w:color w:val="000000"/>
                <w:sz w:val="20"/>
                <w:szCs w:val="20"/>
                <w:lang w:bidi="th-TH"/>
              </w:rPr>
            </w:pPr>
            <w:del w:id="17781" w:author="Philippe Hollanda - Oliveira Trust" w:date="2022-07-19T10:03:00Z">
              <w:r w:rsidRPr="008601AF" w:rsidDel="0016760B">
                <w:rPr>
                  <w:rFonts w:ascii="Trebuchet MS" w:hAnsi="Trebuchet MS" w:cs="Arial"/>
                  <w:color w:val="000000"/>
                  <w:sz w:val="20"/>
                  <w:szCs w:val="20"/>
                  <w:lang w:bidi="th-TH"/>
                </w:rPr>
                <w:delText xml:space="preserve"> R$                           420,00 </w:delText>
              </w:r>
            </w:del>
          </w:p>
        </w:tc>
      </w:tr>
      <w:tr w:rsidR="008601AF" w:rsidRPr="008601AF" w14:paraId="5EF0002E" w14:textId="77777777" w:rsidTr="0016760B">
        <w:tblPrEx>
          <w:tblW w:w="5000" w:type="pct"/>
          <w:tblCellMar>
            <w:left w:w="70" w:type="dxa"/>
            <w:right w:w="70" w:type="dxa"/>
          </w:tblCellMar>
          <w:tblPrExChange w:id="17782" w:author="Philippe Hollanda - Oliveira Trust" w:date="2022-07-19T10:03:00Z">
            <w:tblPrEx>
              <w:tblW w:w="5000" w:type="pct"/>
              <w:tblCellMar>
                <w:left w:w="70" w:type="dxa"/>
                <w:right w:w="70" w:type="dxa"/>
              </w:tblCellMar>
            </w:tblPrEx>
          </w:tblPrExChange>
        </w:tblPrEx>
        <w:trPr>
          <w:trHeight w:val="1785"/>
          <w:trPrChange w:id="1778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8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BDFCB7" w14:textId="7BE9011B" w:rsidR="008601AF" w:rsidRPr="008601AF" w:rsidRDefault="008601AF" w:rsidP="003C2C2A">
            <w:pPr>
              <w:jc w:val="center"/>
              <w:rPr>
                <w:rFonts w:ascii="Trebuchet MS" w:hAnsi="Trebuchet MS" w:cs="Arial"/>
                <w:color w:val="000000"/>
                <w:sz w:val="20"/>
                <w:szCs w:val="20"/>
                <w:lang w:bidi="th-TH"/>
              </w:rPr>
            </w:pPr>
            <w:del w:id="1778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8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D94FADA" w14:textId="0FB70935" w:rsidR="008601AF" w:rsidRPr="008601AF" w:rsidRDefault="008601AF" w:rsidP="003C2C2A">
            <w:pPr>
              <w:jc w:val="center"/>
              <w:rPr>
                <w:rFonts w:ascii="Trebuchet MS" w:hAnsi="Trebuchet MS" w:cs="Arial"/>
                <w:color w:val="000000"/>
                <w:sz w:val="20"/>
                <w:szCs w:val="20"/>
                <w:lang w:bidi="th-TH"/>
              </w:rPr>
            </w:pPr>
            <w:del w:id="17787" w:author="Philippe Hollanda - Oliveira Trust" w:date="2022-07-19T10:03:00Z">
              <w:r w:rsidRPr="008601AF" w:rsidDel="0016760B">
                <w:rPr>
                  <w:rFonts w:ascii="Trebuchet MS" w:hAnsi="Trebuchet MS" w:cs="Arial"/>
                  <w:color w:val="000000"/>
                  <w:sz w:val="20"/>
                  <w:szCs w:val="20"/>
                  <w:lang w:bidi="th-TH"/>
                </w:rPr>
                <w:delText>04/08/2021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8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687F7F" w14:textId="2D78D603" w:rsidR="008601AF" w:rsidRPr="008601AF" w:rsidRDefault="008601AF" w:rsidP="003C2C2A">
            <w:pPr>
              <w:jc w:val="center"/>
              <w:rPr>
                <w:rFonts w:ascii="Trebuchet MS" w:hAnsi="Trebuchet MS" w:cs="Arial"/>
                <w:color w:val="000000"/>
                <w:sz w:val="20"/>
                <w:szCs w:val="20"/>
                <w:lang w:bidi="th-TH"/>
              </w:rPr>
            </w:pPr>
            <w:del w:id="17789" w:author="Philippe Hollanda - Oliveira Trust" w:date="2022-07-19T10:03:00Z">
              <w:r w:rsidRPr="008601AF" w:rsidDel="0016760B">
                <w:rPr>
                  <w:rFonts w:ascii="Trebuchet MS" w:hAnsi="Trebuchet MS" w:cs="Arial"/>
                  <w:color w:val="000000"/>
                  <w:sz w:val="20"/>
                  <w:szCs w:val="20"/>
                  <w:lang w:bidi="th-TH"/>
                </w:rPr>
                <w:delText xml:space="preserve"> R$                        1.600,00 </w:delText>
              </w:r>
            </w:del>
          </w:p>
        </w:tc>
      </w:tr>
      <w:tr w:rsidR="008601AF" w:rsidRPr="008601AF" w14:paraId="18531D30" w14:textId="77777777" w:rsidTr="0016760B">
        <w:tblPrEx>
          <w:tblW w:w="5000" w:type="pct"/>
          <w:tblCellMar>
            <w:left w:w="70" w:type="dxa"/>
            <w:right w:w="70" w:type="dxa"/>
          </w:tblCellMar>
          <w:tblPrExChange w:id="17790" w:author="Philippe Hollanda - Oliveira Trust" w:date="2022-07-19T10:03:00Z">
            <w:tblPrEx>
              <w:tblW w:w="5000" w:type="pct"/>
              <w:tblCellMar>
                <w:left w:w="70" w:type="dxa"/>
                <w:right w:w="70" w:type="dxa"/>
              </w:tblCellMar>
            </w:tblPrEx>
          </w:tblPrExChange>
        </w:tblPrEx>
        <w:trPr>
          <w:trHeight w:val="1785"/>
          <w:trPrChange w:id="1779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79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43C4C5" w14:textId="267C6342" w:rsidR="008601AF" w:rsidRPr="008601AF" w:rsidRDefault="008601AF" w:rsidP="003C2C2A">
            <w:pPr>
              <w:jc w:val="center"/>
              <w:rPr>
                <w:rFonts w:ascii="Trebuchet MS" w:hAnsi="Trebuchet MS" w:cs="Arial"/>
                <w:color w:val="000000"/>
                <w:sz w:val="20"/>
                <w:szCs w:val="20"/>
                <w:lang w:bidi="th-TH"/>
              </w:rPr>
            </w:pPr>
            <w:del w:id="1779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79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E08E2A" w14:textId="03992DBD" w:rsidR="008601AF" w:rsidRPr="008601AF" w:rsidRDefault="008601AF" w:rsidP="003C2C2A">
            <w:pPr>
              <w:jc w:val="center"/>
              <w:rPr>
                <w:rFonts w:ascii="Trebuchet MS" w:hAnsi="Trebuchet MS" w:cs="Arial"/>
                <w:color w:val="000000"/>
                <w:sz w:val="20"/>
                <w:szCs w:val="20"/>
                <w:lang w:bidi="th-TH"/>
              </w:rPr>
            </w:pPr>
            <w:del w:id="17795" w:author="Philippe Hollanda - Oliveira Trust" w:date="2022-07-19T10:03:00Z">
              <w:r w:rsidRPr="008601AF" w:rsidDel="0016760B">
                <w:rPr>
                  <w:rFonts w:ascii="Trebuchet MS" w:hAnsi="Trebuchet MS" w:cs="Arial"/>
                  <w:color w:val="000000"/>
                  <w:sz w:val="20"/>
                  <w:szCs w:val="20"/>
                  <w:lang w:bidi="th-TH"/>
                </w:rPr>
                <w:delText>04/08/2021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79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3BA9782" w14:textId="34DC5442" w:rsidR="008601AF" w:rsidRPr="008601AF" w:rsidRDefault="008601AF" w:rsidP="003C2C2A">
            <w:pPr>
              <w:jc w:val="center"/>
              <w:rPr>
                <w:rFonts w:ascii="Trebuchet MS" w:hAnsi="Trebuchet MS" w:cs="Arial"/>
                <w:color w:val="000000"/>
                <w:sz w:val="20"/>
                <w:szCs w:val="20"/>
                <w:lang w:bidi="th-TH"/>
              </w:rPr>
            </w:pPr>
            <w:del w:id="17797" w:author="Philippe Hollanda - Oliveira Trust" w:date="2022-07-19T10:03:00Z">
              <w:r w:rsidRPr="008601AF" w:rsidDel="0016760B">
                <w:rPr>
                  <w:rFonts w:ascii="Trebuchet MS" w:hAnsi="Trebuchet MS" w:cs="Arial"/>
                  <w:color w:val="000000"/>
                  <w:sz w:val="20"/>
                  <w:szCs w:val="20"/>
                  <w:lang w:bidi="th-TH"/>
                </w:rPr>
                <w:delText xml:space="preserve"> R$                            90,00 </w:delText>
              </w:r>
            </w:del>
          </w:p>
        </w:tc>
      </w:tr>
      <w:tr w:rsidR="008601AF" w:rsidRPr="008601AF" w14:paraId="10E16298" w14:textId="77777777" w:rsidTr="0016760B">
        <w:tblPrEx>
          <w:tblW w:w="5000" w:type="pct"/>
          <w:tblCellMar>
            <w:left w:w="70" w:type="dxa"/>
            <w:right w:w="70" w:type="dxa"/>
          </w:tblCellMar>
          <w:tblPrExChange w:id="17798" w:author="Philippe Hollanda - Oliveira Trust" w:date="2022-07-19T10:03:00Z">
            <w:tblPrEx>
              <w:tblW w:w="5000" w:type="pct"/>
              <w:tblCellMar>
                <w:left w:w="70" w:type="dxa"/>
                <w:right w:w="70" w:type="dxa"/>
              </w:tblCellMar>
            </w:tblPrEx>
          </w:tblPrExChange>
        </w:tblPrEx>
        <w:trPr>
          <w:trHeight w:val="1785"/>
          <w:trPrChange w:id="1779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0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936E70" w14:textId="042CAA71" w:rsidR="008601AF" w:rsidRPr="008601AF" w:rsidRDefault="008601AF" w:rsidP="003C2C2A">
            <w:pPr>
              <w:jc w:val="center"/>
              <w:rPr>
                <w:rFonts w:ascii="Trebuchet MS" w:hAnsi="Trebuchet MS" w:cs="Arial"/>
                <w:color w:val="000000"/>
                <w:sz w:val="20"/>
                <w:szCs w:val="20"/>
                <w:lang w:bidi="th-TH"/>
              </w:rPr>
            </w:pPr>
            <w:del w:id="1780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0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E009AC5" w14:textId="3AF5D657" w:rsidR="008601AF" w:rsidRPr="008601AF" w:rsidRDefault="008601AF" w:rsidP="003C2C2A">
            <w:pPr>
              <w:jc w:val="center"/>
              <w:rPr>
                <w:rFonts w:ascii="Trebuchet MS" w:hAnsi="Trebuchet MS" w:cs="Arial"/>
                <w:color w:val="000000"/>
                <w:sz w:val="20"/>
                <w:szCs w:val="20"/>
                <w:lang w:bidi="th-TH"/>
              </w:rPr>
            </w:pPr>
            <w:del w:id="17803" w:author="Philippe Hollanda - Oliveira Trust" w:date="2022-07-19T10:03:00Z">
              <w:r w:rsidRPr="008601AF" w:rsidDel="0016760B">
                <w:rPr>
                  <w:rFonts w:ascii="Trebuchet MS" w:hAnsi="Trebuchet MS" w:cs="Arial"/>
                  <w:color w:val="000000"/>
                  <w:sz w:val="20"/>
                  <w:szCs w:val="20"/>
                  <w:lang w:bidi="th-TH"/>
                </w:rPr>
                <w:delText>04/08/2021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0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3E80D5" w14:textId="0CF8AC47" w:rsidR="008601AF" w:rsidRPr="008601AF" w:rsidRDefault="008601AF" w:rsidP="003C2C2A">
            <w:pPr>
              <w:jc w:val="center"/>
              <w:rPr>
                <w:rFonts w:ascii="Trebuchet MS" w:hAnsi="Trebuchet MS" w:cs="Arial"/>
                <w:color w:val="000000"/>
                <w:sz w:val="20"/>
                <w:szCs w:val="20"/>
                <w:lang w:bidi="th-TH"/>
              </w:rPr>
            </w:pPr>
            <w:del w:id="17805" w:author="Philippe Hollanda - Oliveira Trust" w:date="2022-07-19T10:03:00Z">
              <w:r w:rsidRPr="008601AF" w:rsidDel="0016760B">
                <w:rPr>
                  <w:rFonts w:ascii="Trebuchet MS" w:hAnsi="Trebuchet MS" w:cs="Arial"/>
                  <w:color w:val="000000"/>
                  <w:sz w:val="20"/>
                  <w:szCs w:val="20"/>
                  <w:lang w:bidi="th-TH"/>
                </w:rPr>
                <w:delText xml:space="preserve"> R$                           320,00 </w:delText>
              </w:r>
            </w:del>
          </w:p>
        </w:tc>
      </w:tr>
      <w:tr w:rsidR="008601AF" w:rsidRPr="008601AF" w14:paraId="37AD7257" w14:textId="77777777" w:rsidTr="0016760B">
        <w:tblPrEx>
          <w:tblW w:w="5000" w:type="pct"/>
          <w:tblCellMar>
            <w:left w:w="70" w:type="dxa"/>
            <w:right w:w="70" w:type="dxa"/>
          </w:tblCellMar>
          <w:tblPrExChange w:id="17806" w:author="Philippe Hollanda - Oliveira Trust" w:date="2022-07-19T10:03:00Z">
            <w:tblPrEx>
              <w:tblW w:w="5000" w:type="pct"/>
              <w:tblCellMar>
                <w:left w:w="70" w:type="dxa"/>
                <w:right w:w="70" w:type="dxa"/>
              </w:tblCellMar>
            </w:tblPrEx>
          </w:tblPrExChange>
        </w:tblPrEx>
        <w:trPr>
          <w:trHeight w:val="1785"/>
          <w:trPrChange w:id="1780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0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901465" w14:textId="3DE90B29" w:rsidR="008601AF" w:rsidRPr="008601AF" w:rsidRDefault="008601AF" w:rsidP="003C2C2A">
            <w:pPr>
              <w:jc w:val="center"/>
              <w:rPr>
                <w:rFonts w:ascii="Trebuchet MS" w:hAnsi="Trebuchet MS" w:cs="Arial"/>
                <w:color w:val="000000"/>
                <w:sz w:val="20"/>
                <w:szCs w:val="20"/>
                <w:lang w:bidi="th-TH"/>
              </w:rPr>
            </w:pPr>
            <w:del w:id="17809" w:author="Philippe Hollanda - Oliveira Trust" w:date="2022-07-19T10:03:00Z">
              <w:r w:rsidRPr="008601AF" w:rsidDel="0016760B">
                <w:rPr>
                  <w:rFonts w:ascii="Trebuchet MS" w:hAnsi="Trebuchet MS" w:cs="Arial"/>
                  <w:color w:val="000000"/>
                  <w:sz w:val="20"/>
                  <w:szCs w:val="20"/>
                  <w:lang w:bidi="th-TH"/>
                </w:rPr>
                <w:lastRenderedPageBreak/>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1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F6B42DA" w14:textId="6F201C42" w:rsidR="008601AF" w:rsidRPr="008601AF" w:rsidRDefault="008601AF" w:rsidP="003C2C2A">
            <w:pPr>
              <w:jc w:val="center"/>
              <w:rPr>
                <w:rFonts w:ascii="Trebuchet MS" w:hAnsi="Trebuchet MS" w:cs="Arial"/>
                <w:color w:val="000000"/>
                <w:sz w:val="20"/>
                <w:szCs w:val="20"/>
                <w:lang w:bidi="th-TH"/>
              </w:rPr>
            </w:pPr>
            <w:del w:id="17811" w:author="Philippe Hollanda - Oliveira Trust" w:date="2022-07-19T10:03:00Z">
              <w:r w:rsidRPr="008601AF" w:rsidDel="0016760B">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1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F08F11" w14:textId="40935491" w:rsidR="008601AF" w:rsidRPr="008601AF" w:rsidRDefault="008601AF" w:rsidP="003C2C2A">
            <w:pPr>
              <w:jc w:val="center"/>
              <w:rPr>
                <w:rFonts w:ascii="Trebuchet MS" w:hAnsi="Trebuchet MS" w:cs="Arial"/>
                <w:color w:val="000000"/>
                <w:sz w:val="20"/>
                <w:szCs w:val="20"/>
                <w:lang w:bidi="th-TH"/>
              </w:rPr>
            </w:pPr>
            <w:del w:id="17813" w:author="Philippe Hollanda - Oliveira Trust" w:date="2022-07-19T10:03:00Z">
              <w:r w:rsidRPr="008601AF" w:rsidDel="0016760B">
                <w:rPr>
                  <w:rFonts w:ascii="Trebuchet MS" w:hAnsi="Trebuchet MS" w:cs="Arial"/>
                  <w:color w:val="000000"/>
                  <w:sz w:val="20"/>
                  <w:szCs w:val="20"/>
                  <w:lang w:bidi="th-TH"/>
                </w:rPr>
                <w:delText xml:space="preserve"> R$                           235,56 </w:delText>
              </w:r>
            </w:del>
          </w:p>
        </w:tc>
      </w:tr>
      <w:tr w:rsidR="008601AF" w:rsidRPr="008601AF" w14:paraId="1686F1B0" w14:textId="77777777" w:rsidTr="0016760B">
        <w:tblPrEx>
          <w:tblW w:w="5000" w:type="pct"/>
          <w:tblCellMar>
            <w:left w:w="70" w:type="dxa"/>
            <w:right w:w="70" w:type="dxa"/>
          </w:tblCellMar>
          <w:tblPrExChange w:id="17814" w:author="Philippe Hollanda - Oliveira Trust" w:date="2022-07-19T10:03:00Z">
            <w:tblPrEx>
              <w:tblW w:w="5000" w:type="pct"/>
              <w:tblCellMar>
                <w:left w:w="70" w:type="dxa"/>
                <w:right w:w="70" w:type="dxa"/>
              </w:tblCellMar>
            </w:tblPrEx>
          </w:tblPrExChange>
        </w:tblPrEx>
        <w:trPr>
          <w:trHeight w:val="1785"/>
          <w:trPrChange w:id="1781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1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08546A" w14:textId="21C4A888" w:rsidR="008601AF" w:rsidRPr="008601AF" w:rsidRDefault="008601AF" w:rsidP="003C2C2A">
            <w:pPr>
              <w:jc w:val="center"/>
              <w:rPr>
                <w:rFonts w:ascii="Trebuchet MS" w:hAnsi="Trebuchet MS" w:cs="Arial"/>
                <w:color w:val="000000"/>
                <w:sz w:val="20"/>
                <w:szCs w:val="20"/>
                <w:lang w:bidi="th-TH"/>
              </w:rPr>
            </w:pPr>
            <w:del w:id="17817" w:author="Philippe Hollanda - Oliveira Trust" w:date="2022-07-19T10:03:00Z">
              <w:r w:rsidRPr="008601AF" w:rsidDel="0016760B">
                <w:rPr>
                  <w:rFonts w:ascii="Trebuchet MS" w:hAnsi="Trebuchet MS" w:cs="Arial"/>
                  <w:color w:val="000000"/>
                  <w:sz w:val="20"/>
                  <w:szCs w:val="20"/>
                  <w:lang w:bidi="th-TH"/>
                </w:rPr>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1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9B3410" w14:textId="414F7EEA" w:rsidR="008601AF" w:rsidRPr="008601AF" w:rsidRDefault="008601AF" w:rsidP="003C2C2A">
            <w:pPr>
              <w:jc w:val="center"/>
              <w:rPr>
                <w:rFonts w:ascii="Trebuchet MS" w:hAnsi="Trebuchet MS" w:cs="Arial"/>
                <w:color w:val="000000"/>
                <w:sz w:val="20"/>
                <w:szCs w:val="20"/>
                <w:lang w:bidi="th-TH"/>
              </w:rPr>
            </w:pPr>
            <w:del w:id="17819" w:author="Philippe Hollanda - Oliveira Trust" w:date="2022-07-19T10:03:00Z">
              <w:r w:rsidRPr="008601AF" w:rsidDel="0016760B">
                <w:rPr>
                  <w:rFonts w:ascii="Trebuchet MS" w:hAnsi="Trebuchet MS" w:cs="Arial"/>
                  <w:color w:val="000000"/>
                  <w:sz w:val="20"/>
                  <w:szCs w:val="20"/>
                  <w:lang w:bidi="th-TH"/>
                </w:rPr>
                <w:delText>26/07/2021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2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328FD37" w14:textId="1EA88052" w:rsidR="008601AF" w:rsidRPr="008601AF" w:rsidRDefault="008601AF" w:rsidP="003C2C2A">
            <w:pPr>
              <w:jc w:val="center"/>
              <w:rPr>
                <w:rFonts w:ascii="Trebuchet MS" w:hAnsi="Trebuchet MS" w:cs="Arial"/>
                <w:color w:val="000000"/>
                <w:sz w:val="20"/>
                <w:szCs w:val="20"/>
                <w:lang w:bidi="th-TH"/>
              </w:rPr>
            </w:pPr>
            <w:del w:id="17821" w:author="Philippe Hollanda - Oliveira Trust" w:date="2022-07-19T10:03:00Z">
              <w:r w:rsidRPr="008601AF" w:rsidDel="0016760B">
                <w:rPr>
                  <w:rFonts w:ascii="Trebuchet MS" w:hAnsi="Trebuchet MS" w:cs="Arial"/>
                  <w:color w:val="000000"/>
                  <w:sz w:val="20"/>
                  <w:szCs w:val="20"/>
                  <w:lang w:bidi="th-TH"/>
                </w:rPr>
                <w:delText xml:space="preserve"> R$                      12.341,67 </w:delText>
              </w:r>
            </w:del>
          </w:p>
        </w:tc>
      </w:tr>
      <w:tr w:rsidR="008601AF" w:rsidRPr="008601AF" w14:paraId="4E36879B" w14:textId="77777777" w:rsidTr="0016760B">
        <w:tblPrEx>
          <w:tblW w:w="5000" w:type="pct"/>
          <w:tblCellMar>
            <w:left w:w="70" w:type="dxa"/>
            <w:right w:w="70" w:type="dxa"/>
          </w:tblCellMar>
          <w:tblPrExChange w:id="17822" w:author="Philippe Hollanda - Oliveira Trust" w:date="2022-07-19T10:03:00Z">
            <w:tblPrEx>
              <w:tblW w:w="5000" w:type="pct"/>
              <w:tblCellMar>
                <w:left w:w="70" w:type="dxa"/>
                <w:right w:w="70" w:type="dxa"/>
              </w:tblCellMar>
            </w:tblPrEx>
          </w:tblPrExChange>
        </w:tblPrEx>
        <w:trPr>
          <w:trHeight w:val="1785"/>
          <w:trPrChange w:id="1782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2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F2A415" w14:textId="29F27155" w:rsidR="008601AF" w:rsidRPr="008601AF" w:rsidRDefault="008601AF" w:rsidP="003C2C2A">
            <w:pPr>
              <w:jc w:val="center"/>
              <w:rPr>
                <w:rFonts w:ascii="Trebuchet MS" w:hAnsi="Trebuchet MS" w:cs="Arial"/>
                <w:color w:val="000000"/>
                <w:sz w:val="20"/>
                <w:szCs w:val="20"/>
                <w:lang w:bidi="th-TH"/>
              </w:rPr>
            </w:pPr>
            <w:del w:id="17825"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2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48DADD7" w14:textId="6E32B263" w:rsidR="008601AF" w:rsidRPr="008601AF" w:rsidRDefault="008601AF" w:rsidP="003C2C2A">
            <w:pPr>
              <w:jc w:val="center"/>
              <w:rPr>
                <w:rFonts w:ascii="Trebuchet MS" w:hAnsi="Trebuchet MS" w:cs="Arial"/>
                <w:color w:val="000000"/>
                <w:sz w:val="20"/>
                <w:szCs w:val="20"/>
                <w:lang w:bidi="th-TH"/>
              </w:rPr>
            </w:pPr>
            <w:del w:id="17827" w:author="Philippe Hollanda - Oliveira Trust" w:date="2022-07-19T10:03:00Z">
              <w:r w:rsidRPr="008601AF" w:rsidDel="0016760B">
                <w:rPr>
                  <w:rFonts w:ascii="Trebuchet MS" w:hAnsi="Trebuchet MS" w:cs="Arial"/>
                  <w:color w:val="000000"/>
                  <w:sz w:val="20"/>
                  <w:szCs w:val="20"/>
                  <w:lang w:bidi="th-TH"/>
                </w:rPr>
                <w:delText>04/08/2021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2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5306BF" w14:textId="108234DD" w:rsidR="008601AF" w:rsidRPr="008601AF" w:rsidRDefault="008601AF" w:rsidP="003C2C2A">
            <w:pPr>
              <w:jc w:val="center"/>
              <w:rPr>
                <w:rFonts w:ascii="Trebuchet MS" w:hAnsi="Trebuchet MS" w:cs="Arial"/>
                <w:color w:val="000000"/>
                <w:sz w:val="20"/>
                <w:szCs w:val="20"/>
                <w:lang w:bidi="th-TH"/>
              </w:rPr>
            </w:pPr>
            <w:del w:id="17829" w:author="Philippe Hollanda - Oliveira Trust" w:date="2022-07-19T10:03:00Z">
              <w:r w:rsidRPr="008601AF" w:rsidDel="0016760B">
                <w:rPr>
                  <w:rFonts w:ascii="Trebuchet MS" w:hAnsi="Trebuchet MS" w:cs="Arial"/>
                  <w:color w:val="000000"/>
                  <w:sz w:val="20"/>
                  <w:szCs w:val="20"/>
                  <w:lang w:bidi="th-TH"/>
                </w:rPr>
                <w:delText xml:space="preserve"> R$                           240,00 </w:delText>
              </w:r>
            </w:del>
          </w:p>
        </w:tc>
      </w:tr>
      <w:tr w:rsidR="008601AF" w:rsidRPr="008601AF" w14:paraId="7F582554" w14:textId="77777777" w:rsidTr="0016760B">
        <w:tblPrEx>
          <w:tblW w:w="5000" w:type="pct"/>
          <w:tblCellMar>
            <w:left w:w="70" w:type="dxa"/>
            <w:right w:w="70" w:type="dxa"/>
          </w:tblCellMar>
          <w:tblPrExChange w:id="17830" w:author="Philippe Hollanda - Oliveira Trust" w:date="2022-07-19T10:03:00Z">
            <w:tblPrEx>
              <w:tblW w:w="5000" w:type="pct"/>
              <w:tblCellMar>
                <w:left w:w="70" w:type="dxa"/>
                <w:right w:w="70" w:type="dxa"/>
              </w:tblCellMar>
            </w:tblPrEx>
          </w:tblPrExChange>
        </w:tblPrEx>
        <w:trPr>
          <w:trHeight w:val="1785"/>
          <w:trPrChange w:id="1783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3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FD2452" w14:textId="24BCB62F" w:rsidR="008601AF" w:rsidRPr="008601AF" w:rsidRDefault="008601AF" w:rsidP="003C2C2A">
            <w:pPr>
              <w:jc w:val="center"/>
              <w:rPr>
                <w:rFonts w:ascii="Trebuchet MS" w:hAnsi="Trebuchet MS" w:cs="Arial"/>
                <w:color w:val="000000"/>
                <w:sz w:val="20"/>
                <w:szCs w:val="20"/>
                <w:lang w:bidi="th-TH"/>
              </w:rPr>
            </w:pPr>
            <w:del w:id="17833" w:author="Philippe Hollanda - Oliveira Trust" w:date="2022-07-19T10:03:00Z">
              <w:r w:rsidRPr="008601AF" w:rsidDel="0016760B">
                <w:rPr>
                  <w:rFonts w:ascii="Trebuchet MS" w:hAnsi="Trebuchet MS" w:cs="Arial"/>
                  <w:color w:val="000000"/>
                  <w:sz w:val="20"/>
                  <w:szCs w:val="20"/>
                  <w:lang w:bidi="th-TH"/>
                </w:rPr>
                <w:delText>ENGENHARIA, AGRONOMIA, AGRIMENSURA, ARQUITETURA, GEOLOGIA, URBANISMO, PAISAGISMO E CONGÊNERES.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3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671D8E" w14:textId="7A7CE727" w:rsidR="008601AF" w:rsidRPr="008601AF" w:rsidRDefault="008601AF" w:rsidP="003C2C2A">
            <w:pPr>
              <w:jc w:val="center"/>
              <w:rPr>
                <w:rFonts w:ascii="Trebuchet MS" w:hAnsi="Trebuchet MS" w:cs="Arial"/>
                <w:color w:val="000000"/>
                <w:sz w:val="20"/>
                <w:szCs w:val="20"/>
                <w:lang w:bidi="th-TH"/>
              </w:rPr>
            </w:pPr>
            <w:del w:id="17835" w:author="Philippe Hollanda - Oliveira Trust" w:date="2022-07-19T10:03:00Z">
              <w:r w:rsidRPr="008601AF" w:rsidDel="0016760B">
                <w:rPr>
                  <w:rFonts w:ascii="Trebuchet MS" w:hAnsi="Trebuchet MS" w:cs="Arial"/>
                  <w:color w:val="000000"/>
                  <w:sz w:val="20"/>
                  <w:szCs w:val="20"/>
                  <w:lang w:bidi="th-TH"/>
                </w:rPr>
                <w:delText>26/07/2021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3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CE59A2B" w14:textId="54F29CF9" w:rsidR="008601AF" w:rsidRPr="008601AF" w:rsidRDefault="008601AF" w:rsidP="003C2C2A">
            <w:pPr>
              <w:jc w:val="center"/>
              <w:rPr>
                <w:rFonts w:ascii="Trebuchet MS" w:hAnsi="Trebuchet MS" w:cs="Arial"/>
                <w:color w:val="000000"/>
                <w:sz w:val="20"/>
                <w:szCs w:val="20"/>
                <w:lang w:bidi="th-TH"/>
              </w:rPr>
            </w:pPr>
            <w:del w:id="17837" w:author="Philippe Hollanda - Oliveira Trust" w:date="2022-07-19T10:03:00Z">
              <w:r w:rsidRPr="008601AF" w:rsidDel="0016760B">
                <w:rPr>
                  <w:rFonts w:ascii="Trebuchet MS" w:hAnsi="Trebuchet MS" w:cs="Arial"/>
                  <w:color w:val="000000"/>
                  <w:sz w:val="20"/>
                  <w:szCs w:val="20"/>
                  <w:lang w:bidi="th-TH"/>
                </w:rPr>
                <w:delText xml:space="preserve"> R$                        1.280,00 </w:delText>
              </w:r>
            </w:del>
          </w:p>
        </w:tc>
      </w:tr>
      <w:tr w:rsidR="008601AF" w:rsidRPr="008601AF" w14:paraId="3B8CF12A" w14:textId="77777777" w:rsidTr="0016760B">
        <w:tblPrEx>
          <w:tblW w:w="5000" w:type="pct"/>
          <w:tblCellMar>
            <w:left w:w="70" w:type="dxa"/>
            <w:right w:w="70" w:type="dxa"/>
          </w:tblCellMar>
          <w:tblPrExChange w:id="17838" w:author="Philippe Hollanda - Oliveira Trust" w:date="2022-07-19T10:03:00Z">
            <w:tblPrEx>
              <w:tblW w:w="5000" w:type="pct"/>
              <w:tblCellMar>
                <w:left w:w="70" w:type="dxa"/>
                <w:right w:w="70" w:type="dxa"/>
              </w:tblCellMar>
            </w:tblPrEx>
          </w:tblPrExChange>
        </w:tblPrEx>
        <w:trPr>
          <w:trHeight w:val="1785"/>
          <w:trPrChange w:id="1783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4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9D132E" w14:textId="2B9B8AD0" w:rsidR="008601AF" w:rsidRPr="008601AF" w:rsidRDefault="008601AF" w:rsidP="003C2C2A">
            <w:pPr>
              <w:jc w:val="center"/>
              <w:rPr>
                <w:rFonts w:ascii="Trebuchet MS" w:hAnsi="Trebuchet MS" w:cs="Arial"/>
                <w:color w:val="000000"/>
                <w:sz w:val="20"/>
                <w:szCs w:val="20"/>
                <w:lang w:bidi="th-TH"/>
              </w:rPr>
            </w:pPr>
            <w:del w:id="1784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4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BF5BBBA" w14:textId="58C22894" w:rsidR="008601AF" w:rsidRPr="008601AF" w:rsidRDefault="008601AF" w:rsidP="003C2C2A">
            <w:pPr>
              <w:jc w:val="center"/>
              <w:rPr>
                <w:rFonts w:ascii="Trebuchet MS" w:hAnsi="Trebuchet MS" w:cs="Arial"/>
                <w:color w:val="000000"/>
                <w:sz w:val="20"/>
                <w:szCs w:val="20"/>
                <w:lang w:bidi="th-TH"/>
              </w:rPr>
            </w:pPr>
            <w:del w:id="17843" w:author="Philippe Hollanda - Oliveira Trust" w:date="2022-07-19T10:03:00Z">
              <w:r w:rsidRPr="008601AF" w:rsidDel="0016760B">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4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D2FBDB0" w14:textId="76A5FC04" w:rsidR="008601AF" w:rsidRPr="008601AF" w:rsidRDefault="008601AF" w:rsidP="003C2C2A">
            <w:pPr>
              <w:jc w:val="center"/>
              <w:rPr>
                <w:rFonts w:ascii="Trebuchet MS" w:hAnsi="Trebuchet MS" w:cs="Arial"/>
                <w:color w:val="000000"/>
                <w:sz w:val="20"/>
                <w:szCs w:val="20"/>
                <w:lang w:bidi="th-TH"/>
              </w:rPr>
            </w:pPr>
            <w:del w:id="17845" w:author="Philippe Hollanda - Oliveira Trust" w:date="2022-07-19T10:03:00Z">
              <w:r w:rsidRPr="008601AF" w:rsidDel="0016760B">
                <w:rPr>
                  <w:rFonts w:ascii="Trebuchet MS" w:hAnsi="Trebuchet MS" w:cs="Arial"/>
                  <w:color w:val="000000"/>
                  <w:sz w:val="20"/>
                  <w:szCs w:val="20"/>
                  <w:lang w:bidi="th-TH"/>
                </w:rPr>
                <w:delText xml:space="preserve"> R$                            80,00 </w:delText>
              </w:r>
            </w:del>
          </w:p>
        </w:tc>
      </w:tr>
      <w:tr w:rsidR="008601AF" w:rsidRPr="008601AF" w14:paraId="4A990B02" w14:textId="77777777" w:rsidTr="0016760B">
        <w:tblPrEx>
          <w:tblW w:w="5000" w:type="pct"/>
          <w:tblCellMar>
            <w:left w:w="70" w:type="dxa"/>
            <w:right w:w="70" w:type="dxa"/>
          </w:tblCellMar>
          <w:tblPrExChange w:id="17846" w:author="Philippe Hollanda - Oliveira Trust" w:date="2022-07-19T10:03:00Z">
            <w:tblPrEx>
              <w:tblW w:w="5000" w:type="pct"/>
              <w:tblCellMar>
                <w:left w:w="70" w:type="dxa"/>
                <w:right w:w="70" w:type="dxa"/>
              </w:tblCellMar>
            </w:tblPrEx>
          </w:tblPrExChange>
        </w:tblPrEx>
        <w:trPr>
          <w:trHeight w:val="1785"/>
          <w:trPrChange w:id="1784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4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90CA523" w14:textId="061514A7" w:rsidR="008601AF" w:rsidRPr="008601AF" w:rsidRDefault="008601AF" w:rsidP="003C2C2A">
            <w:pPr>
              <w:jc w:val="center"/>
              <w:rPr>
                <w:rFonts w:ascii="Trebuchet MS" w:hAnsi="Trebuchet MS" w:cs="Arial"/>
                <w:color w:val="000000"/>
                <w:sz w:val="20"/>
                <w:szCs w:val="20"/>
                <w:lang w:bidi="th-TH"/>
              </w:rPr>
            </w:pPr>
            <w:del w:id="17849" w:author="Philippe Hollanda - Oliveira Trust" w:date="2022-07-19T10:03:00Z">
              <w:r w:rsidRPr="008601AF" w:rsidDel="0016760B">
                <w:rPr>
                  <w:rFonts w:ascii="Trebuchet MS" w:hAnsi="Trebuchet MS" w:cs="Arial"/>
                  <w:color w:val="000000"/>
                  <w:sz w:val="20"/>
                  <w:szCs w:val="20"/>
                  <w:lang w:bidi="th-TH"/>
                </w:rPr>
                <w:lastRenderedPageBreak/>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5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527F120" w14:textId="06084393" w:rsidR="008601AF" w:rsidRPr="008601AF" w:rsidRDefault="008601AF" w:rsidP="003C2C2A">
            <w:pPr>
              <w:jc w:val="center"/>
              <w:rPr>
                <w:rFonts w:ascii="Trebuchet MS" w:hAnsi="Trebuchet MS" w:cs="Arial"/>
                <w:color w:val="000000"/>
                <w:sz w:val="20"/>
                <w:szCs w:val="20"/>
                <w:lang w:bidi="th-TH"/>
              </w:rPr>
            </w:pPr>
            <w:del w:id="17851" w:author="Philippe Hollanda - Oliveira Trust" w:date="2022-07-19T10:03:00Z">
              <w:r w:rsidRPr="008601AF" w:rsidDel="0016760B">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5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5A486B" w14:textId="09290743" w:rsidR="008601AF" w:rsidRPr="008601AF" w:rsidRDefault="008601AF" w:rsidP="003C2C2A">
            <w:pPr>
              <w:jc w:val="center"/>
              <w:rPr>
                <w:rFonts w:ascii="Trebuchet MS" w:hAnsi="Trebuchet MS" w:cs="Arial"/>
                <w:color w:val="000000"/>
                <w:sz w:val="20"/>
                <w:szCs w:val="20"/>
                <w:lang w:bidi="th-TH"/>
              </w:rPr>
            </w:pPr>
            <w:del w:id="17853" w:author="Philippe Hollanda - Oliveira Trust" w:date="2022-07-19T10:03:00Z">
              <w:r w:rsidRPr="008601AF" w:rsidDel="0016760B">
                <w:rPr>
                  <w:rFonts w:ascii="Trebuchet MS" w:hAnsi="Trebuchet MS" w:cs="Arial"/>
                  <w:color w:val="000000"/>
                  <w:sz w:val="20"/>
                  <w:szCs w:val="20"/>
                  <w:lang w:bidi="th-TH"/>
                </w:rPr>
                <w:delText xml:space="preserve"> R$                        1.500,00 </w:delText>
              </w:r>
            </w:del>
          </w:p>
        </w:tc>
      </w:tr>
      <w:tr w:rsidR="008601AF" w:rsidRPr="008601AF" w14:paraId="76DB84A1" w14:textId="77777777" w:rsidTr="0016760B">
        <w:tblPrEx>
          <w:tblW w:w="5000" w:type="pct"/>
          <w:tblCellMar>
            <w:left w:w="70" w:type="dxa"/>
            <w:right w:w="70" w:type="dxa"/>
          </w:tblCellMar>
          <w:tblPrExChange w:id="17854" w:author="Philippe Hollanda - Oliveira Trust" w:date="2022-07-19T10:03:00Z">
            <w:tblPrEx>
              <w:tblW w:w="5000" w:type="pct"/>
              <w:tblCellMar>
                <w:left w:w="70" w:type="dxa"/>
                <w:right w:w="70" w:type="dxa"/>
              </w:tblCellMar>
            </w:tblPrEx>
          </w:tblPrExChange>
        </w:tblPrEx>
        <w:trPr>
          <w:trHeight w:val="1785"/>
          <w:trPrChange w:id="1785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5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483945" w14:textId="2D08F4A6" w:rsidR="008601AF" w:rsidRPr="008601AF" w:rsidRDefault="008601AF" w:rsidP="003C2C2A">
            <w:pPr>
              <w:jc w:val="center"/>
              <w:rPr>
                <w:rFonts w:ascii="Trebuchet MS" w:hAnsi="Trebuchet MS" w:cs="Arial"/>
                <w:color w:val="000000"/>
                <w:sz w:val="20"/>
                <w:szCs w:val="20"/>
                <w:lang w:bidi="th-TH"/>
              </w:rPr>
            </w:pPr>
            <w:del w:id="17857"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5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C9FB56" w14:textId="569F017D" w:rsidR="008601AF" w:rsidRPr="008601AF" w:rsidRDefault="008601AF" w:rsidP="003C2C2A">
            <w:pPr>
              <w:jc w:val="center"/>
              <w:rPr>
                <w:rFonts w:ascii="Trebuchet MS" w:hAnsi="Trebuchet MS" w:cs="Arial"/>
                <w:color w:val="000000"/>
                <w:sz w:val="20"/>
                <w:szCs w:val="20"/>
                <w:lang w:bidi="th-TH"/>
              </w:rPr>
            </w:pPr>
            <w:del w:id="17859" w:author="Philippe Hollanda - Oliveira Trust" w:date="2022-07-19T10:03:00Z">
              <w:r w:rsidRPr="008601AF" w:rsidDel="0016760B">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6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BBE20A" w14:textId="71C6119F" w:rsidR="008601AF" w:rsidRPr="008601AF" w:rsidRDefault="008601AF" w:rsidP="003C2C2A">
            <w:pPr>
              <w:jc w:val="center"/>
              <w:rPr>
                <w:rFonts w:ascii="Trebuchet MS" w:hAnsi="Trebuchet MS" w:cs="Arial"/>
                <w:color w:val="000000"/>
                <w:sz w:val="20"/>
                <w:szCs w:val="20"/>
                <w:lang w:bidi="th-TH"/>
              </w:rPr>
            </w:pPr>
            <w:del w:id="17861" w:author="Philippe Hollanda - Oliveira Trust" w:date="2022-07-19T10:03:00Z">
              <w:r w:rsidRPr="008601AF" w:rsidDel="0016760B">
                <w:rPr>
                  <w:rFonts w:ascii="Trebuchet MS" w:hAnsi="Trebuchet MS" w:cs="Arial"/>
                  <w:color w:val="000000"/>
                  <w:sz w:val="20"/>
                  <w:szCs w:val="20"/>
                  <w:lang w:bidi="th-TH"/>
                </w:rPr>
                <w:delText xml:space="preserve"> R$                      13.120,00 </w:delText>
              </w:r>
            </w:del>
          </w:p>
        </w:tc>
      </w:tr>
      <w:tr w:rsidR="008601AF" w:rsidRPr="008601AF" w14:paraId="54BA54DF" w14:textId="77777777" w:rsidTr="0016760B">
        <w:tblPrEx>
          <w:tblW w:w="5000" w:type="pct"/>
          <w:tblCellMar>
            <w:left w:w="70" w:type="dxa"/>
            <w:right w:w="70" w:type="dxa"/>
          </w:tblCellMar>
          <w:tblPrExChange w:id="17862" w:author="Philippe Hollanda - Oliveira Trust" w:date="2022-07-19T10:03:00Z">
            <w:tblPrEx>
              <w:tblW w:w="5000" w:type="pct"/>
              <w:tblCellMar>
                <w:left w:w="70" w:type="dxa"/>
                <w:right w:w="70" w:type="dxa"/>
              </w:tblCellMar>
            </w:tblPrEx>
          </w:tblPrExChange>
        </w:tblPrEx>
        <w:trPr>
          <w:trHeight w:val="1785"/>
          <w:trPrChange w:id="1786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6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7BFD03" w14:textId="48E5FD57" w:rsidR="008601AF" w:rsidRPr="008601AF" w:rsidRDefault="008601AF" w:rsidP="003C2C2A">
            <w:pPr>
              <w:jc w:val="center"/>
              <w:rPr>
                <w:rFonts w:ascii="Trebuchet MS" w:hAnsi="Trebuchet MS" w:cs="Arial"/>
                <w:color w:val="000000"/>
                <w:sz w:val="20"/>
                <w:szCs w:val="20"/>
                <w:lang w:bidi="th-TH"/>
              </w:rPr>
            </w:pPr>
            <w:del w:id="17865"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6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5A644EA" w14:textId="13413DA1" w:rsidR="008601AF" w:rsidRPr="008601AF" w:rsidRDefault="008601AF" w:rsidP="003C2C2A">
            <w:pPr>
              <w:jc w:val="center"/>
              <w:rPr>
                <w:rFonts w:ascii="Trebuchet MS" w:hAnsi="Trebuchet MS" w:cs="Arial"/>
                <w:color w:val="000000"/>
                <w:sz w:val="20"/>
                <w:szCs w:val="20"/>
                <w:lang w:bidi="th-TH"/>
              </w:rPr>
            </w:pPr>
            <w:del w:id="17867"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6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6AEA344" w14:textId="4B9E4EC8" w:rsidR="008601AF" w:rsidRPr="008601AF" w:rsidRDefault="008601AF" w:rsidP="003C2C2A">
            <w:pPr>
              <w:jc w:val="center"/>
              <w:rPr>
                <w:rFonts w:ascii="Trebuchet MS" w:hAnsi="Trebuchet MS" w:cs="Arial"/>
                <w:color w:val="000000"/>
                <w:sz w:val="20"/>
                <w:szCs w:val="20"/>
                <w:lang w:bidi="th-TH"/>
              </w:rPr>
            </w:pPr>
            <w:del w:id="17869" w:author="Philippe Hollanda - Oliveira Trust" w:date="2022-07-19T10:03:00Z">
              <w:r w:rsidRPr="008601AF" w:rsidDel="0016760B">
                <w:rPr>
                  <w:rFonts w:ascii="Trebuchet MS" w:hAnsi="Trebuchet MS" w:cs="Arial"/>
                  <w:color w:val="000000"/>
                  <w:sz w:val="20"/>
                  <w:szCs w:val="20"/>
                  <w:lang w:bidi="th-TH"/>
                </w:rPr>
                <w:delText xml:space="preserve"> R$                        3.280,00 </w:delText>
              </w:r>
            </w:del>
          </w:p>
        </w:tc>
      </w:tr>
      <w:tr w:rsidR="008601AF" w:rsidRPr="008601AF" w14:paraId="69BBCB60" w14:textId="77777777" w:rsidTr="0016760B">
        <w:tblPrEx>
          <w:tblW w:w="5000" w:type="pct"/>
          <w:tblCellMar>
            <w:left w:w="70" w:type="dxa"/>
            <w:right w:w="70" w:type="dxa"/>
          </w:tblCellMar>
          <w:tblPrExChange w:id="17870" w:author="Philippe Hollanda - Oliveira Trust" w:date="2022-07-19T10:03:00Z">
            <w:tblPrEx>
              <w:tblW w:w="5000" w:type="pct"/>
              <w:tblCellMar>
                <w:left w:w="70" w:type="dxa"/>
                <w:right w:w="70" w:type="dxa"/>
              </w:tblCellMar>
            </w:tblPrEx>
          </w:tblPrExChange>
        </w:tblPrEx>
        <w:trPr>
          <w:trHeight w:val="1785"/>
          <w:trPrChange w:id="1787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7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B56E1CE" w14:textId="145EB571" w:rsidR="008601AF" w:rsidRPr="008601AF" w:rsidRDefault="008601AF" w:rsidP="003C2C2A">
            <w:pPr>
              <w:jc w:val="center"/>
              <w:rPr>
                <w:rFonts w:ascii="Trebuchet MS" w:hAnsi="Trebuchet MS" w:cs="Arial"/>
                <w:color w:val="000000"/>
                <w:sz w:val="20"/>
                <w:szCs w:val="20"/>
                <w:lang w:bidi="th-TH"/>
              </w:rPr>
            </w:pPr>
            <w:del w:id="17873"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7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2159CE" w14:textId="14D39744" w:rsidR="008601AF" w:rsidRPr="008601AF" w:rsidRDefault="008601AF" w:rsidP="003C2C2A">
            <w:pPr>
              <w:jc w:val="center"/>
              <w:rPr>
                <w:rFonts w:ascii="Trebuchet MS" w:hAnsi="Trebuchet MS" w:cs="Arial"/>
                <w:color w:val="000000"/>
                <w:sz w:val="20"/>
                <w:szCs w:val="20"/>
                <w:lang w:bidi="th-TH"/>
              </w:rPr>
            </w:pPr>
            <w:del w:id="17875" w:author="Philippe Hollanda - Oliveira Trust" w:date="2022-07-19T10:03:00Z">
              <w:r w:rsidRPr="008601AF" w:rsidDel="0016760B">
                <w:rPr>
                  <w:rFonts w:ascii="Trebuchet MS" w:hAnsi="Trebuchet MS" w:cs="Arial"/>
                  <w:color w:val="000000"/>
                  <w:sz w:val="20"/>
                  <w:szCs w:val="20"/>
                  <w:lang w:bidi="th-TH"/>
                </w:rPr>
                <w:delText>20/08/2021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7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D7EEFA1" w14:textId="3A34C0C2" w:rsidR="008601AF" w:rsidRPr="008601AF" w:rsidRDefault="008601AF" w:rsidP="003C2C2A">
            <w:pPr>
              <w:jc w:val="center"/>
              <w:rPr>
                <w:rFonts w:ascii="Trebuchet MS" w:hAnsi="Trebuchet MS" w:cs="Arial"/>
                <w:color w:val="000000"/>
                <w:sz w:val="20"/>
                <w:szCs w:val="20"/>
                <w:lang w:bidi="th-TH"/>
              </w:rPr>
            </w:pPr>
            <w:del w:id="17877" w:author="Philippe Hollanda - Oliveira Trust" w:date="2022-07-19T10:03:00Z">
              <w:r w:rsidRPr="008601AF" w:rsidDel="0016760B">
                <w:rPr>
                  <w:rFonts w:ascii="Trebuchet MS" w:hAnsi="Trebuchet MS" w:cs="Arial"/>
                  <w:color w:val="000000"/>
                  <w:sz w:val="20"/>
                  <w:szCs w:val="20"/>
                  <w:lang w:bidi="th-TH"/>
                </w:rPr>
                <w:delText xml:space="preserve"> R$                        1.600,00 </w:delText>
              </w:r>
            </w:del>
          </w:p>
        </w:tc>
      </w:tr>
      <w:tr w:rsidR="008601AF" w:rsidRPr="008601AF" w14:paraId="0A6DDCB0" w14:textId="77777777" w:rsidTr="0016760B">
        <w:tblPrEx>
          <w:tblW w:w="5000" w:type="pct"/>
          <w:tblCellMar>
            <w:left w:w="70" w:type="dxa"/>
            <w:right w:w="70" w:type="dxa"/>
          </w:tblCellMar>
          <w:tblPrExChange w:id="17878" w:author="Philippe Hollanda - Oliveira Trust" w:date="2022-07-19T10:03:00Z">
            <w:tblPrEx>
              <w:tblW w:w="5000" w:type="pct"/>
              <w:tblCellMar>
                <w:left w:w="70" w:type="dxa"/>
                <w:right w:w="70" w:type="dxa"/>
              </w:tblCellMar>
            </w:tblPrEx>
          </w:tblPrExChange>
        </w:tblPrEx>
        <w:trPr>
          <w:trHeight w:val="1785"/>
          <w:trPrChange w:id="17879"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80"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76248C" w14:textId="4FAC8748" w:rsidR="008601AF" w:rsidRPr="008601AF" w:rsidRDefault="008601AF" w:rsidP="003C2C2A">
            <w:pPr>
              <w:jc w:val="center"/>
              <w:rPr>
                <w:rFonts w:ascii="Trebuchet MS" w:hAnsi="Trebuchet MS" w:cs="Arial"/>
                <w:color w:val="000000"/>
                <w:sz w:val="20"/>
                <w:szCs w:val="20"/>
                <w:lang w:bidi="th-TH"/>
              </w:rPr>
            </w:pPr>
            <w:del w:id="17881"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8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6506AC" w14:textId="50EDD834" w:rsidR="008601AF" w:rsidRPr="008601AF" w:rsidRDefault="008601AF" w:rsidP="003C2C2A">
            <w:pPr>
              <w:jc w:val="center"/>
              <w:rPr>
                <w:rFonts w:ascii="Trebuchet MS" w:hAnsi="Trebuchet MS" w:cs="Arial"/>
                <w:color w:val="000000"/>
                <w:sz w:val="20"/>
                <w:szCs w:val="20"/>
                <w:lang w:bidi="th-TH"/>
              </w:rPr>
            </w:pPr>
            <w:del w:id="17883" w:author="Philippe Hollanda - Oliveira Trust" w:date="2022-07-19T10:03:00Z">
              <w:r w:rsidRPr="008601AF" w:rsidDel="0016760B">
                <w:rPr>
                  <w:rFonts w:ascii="Trebuchet MS" w:hAnsi="Trebuchet MS" w:cs="Arial"/>
                  <w:color w:val="000000"/>
                  <w:sz w:val="20"/>
                  <w:szCs w:val="20"/>
                  <w:lang w:bidi="th-TH"/>
                </w:rPr>
                <w:delText>23/08/2021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8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5BDB8F7" w14:textId="10636A33" w:rsidR="008601AF" w:rsidRPr="008601AF" w:rsidRDefault="008601AF" w:rsidP="003C2C2A">
            <w:pPr>
              <w:jc w:val="center"/>
              <w:rPr>
                <w:rFonts w:ascii="Trebuchet MS" w:hAnsi="Trebuchet MS" w:cs="Arial"/>
                <w:color w:val="000000"/>
                <w:sz w:val="20"/>
                <w:szCs w:val="20"/>
                <w:lang w:bidi="th-TH"/>
              </w:rPr>
            </w:pPr>
            <w:del w:id="17885" w:author="Philippe Hollanda - Oliveira Trust" w:date="2022-07-19T10:03:00Z">
              <w:r w:rsidRPr="008601AF" w:rsidDel="0016760B">
                <w:rPr>
                  <w:rFonts w:ascii="Trebuchet MS" w:hAnsi="Trebuchet MS" w:cs="Arial"/>
                  <w:color w:val="000000"/>
                  <w:sz w:val="20"/>
                  <w:szCs w:val="20"/>
                  <w:lang w:bidi="th-TH"/>
                </w:rPr>
                <w:delText xml:space="preserve"> R$                           300,00 </w:delText>
              </w:r>
            </w:del>
          </w:p>
        </w:tc>
      </w:tr>
      <w:tr w:rsidR="008601AF" w:rsidRPr="008601AF" w14:paraId="7A76BFB5" w14:textId="77777777" w:rsidTr="0016760B">
        <w:tblPrEx>
          <w:tblW w:w="5000" w:type="pct"/>
          <w:tblCellMar>
            <w:left w:w="70" w:type="dxa"/>
            <w:right w:w="70" w:type="dxa"/>
          </w:tblCellMar>
          <w:tblPrExChange w:id="17886" w:author="Philippe Hollanda - Oliveira Trust" w:date="2022-07-19T10:03:00Z">
            <w:tblPrEx>
              <w:tblW w:w="5000" w:type="pct"/>
              <w:tblCellMar>
                <w:left w:w="70" w:type="dxa"/>
                <w:right w:w="70" w:type="dxa"/>
              </w:tblCellMar>
            </w:tblPrEx>
          </w:tblPrExChange>
        </w:tblPrEx>
        <w:trPr>
          <w:trHeight w:val="1785"/>
          <w:trPrChange w:id="17887"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88"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3B7F047" w14:textId="19BF3E2E" w:rsidR="008601AF" w:rsidRPr="008601AF" w:rsidRDefault="008601AF" w:rsidP="003C2C2A">
            <w:pPr>
              <w:jc w:val="center"/>
              <w:rPr>
                <w:rFonts w:ascii="Trebuchet MS" w:hAnsi="Trebuchet MS" w:cs="Arial"/>
                <w:color w:val="000000"/>
                <w:sz w:val="20"/>
                <w:szCs w:val="20"/>
                <w:lang w:bidi="th-TH"/>
              </w:rPr>
            </w:pPr>
            <w:del w:id="17889"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90"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89B14E" w14:textId="1EC57FA9" w:rsidR="008601AF" w:rsidRPr="008601AF" w:rsidRDefault="008601AF" w:rsidP="003C2C2A">
            <w:pPr>
              <w:jc w:val="center"/>
              <w:rPr>
                <w:rFonts w:ascii="Trebuchet MS" w:hAnsi="Trebuchet MS" w:cs="Arial"/>
                <w:color w:val="000000"/>
                <w:sz w:val="20"/>
                <w:szCs w:val="20"/>
                <w:lang w:bidi="th-TH"/>
              </w:rPr>
            </w:pPr>
            <w:del w:id="17891" w:author="Philippe Hollanda - Oliveira Trust" w:date="2022-07-19T10:03:00Z">
              <w:r w:rsidRPr="008601AF" w:rsidDel="0016760B">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892"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763CB2F" w14:textId="28CEC0C1" w:rsidR="008601AF" w:rsidRPr="008601AF" w:rsidRDefault="008601AF" w:rsidP="003C2C2A">
            <w:pPr>
              <w:jc w:val="center"/>
              <w:rPr>
                <w:rFonts w:ascii="Trebuchet MS" w:hAnsi="Trebuchet MS" w:cs="Arial"/>
                <w:color w:val="000000"/>
                <w:sz w:val="20"/>
                <w:szCs w:val="20"/>
                <w:lang w:bidi="th-TH"/>
              </w:rPr>
            </w:pPr>
            <w:del w:id="17893" w:author="Philippe Hollanda - Oliveira Trust" w:date="2022-07-19T10:03:00Z">
              <w:r w:rsidRPr="008601AF" w:rsidDel="0016760B">
                <w:rPr>
                  <w:rFonts w:ascii="Trebuchet MS" w:hAnsi="Trebuchet MS" w:cs="Arial"/>
                  <w:color w:val="000000"/>
                  <w:sz w:val="20"/>
                  <w:szCs w:val="20"/>
                  <w:lang w:bidi="th-TH"/>
                </w:rPr>
                <w:delText xml:space="preserve"> R$                           450,00 </w:delText>
              </w:r>
            </w:del>
          </w:p>
        </w:tc>
      </w:tr>
      <w:tr w:rsidR="008601AF" w:rsidRPr="008601AF" w14:paraId="42C1CE86" w14:textId="77777777" w:rsidTr="0016760B">
        <w:tblPrEx>
          <w:tblW w:w="5000" w:type="pct"/>
          <w:tblCellMar>
            <w:left w:w="70" w:type="dxa"/>
            <w:right w:w="70" w:type="dxa"/>
          </w:tblCellMar>
          <w:tblPrExChange w:id="17894" w:author="Philippe Hollanda - Oliveira Trust" w:date="2022-07-19T10:03:00Z">
            <w:tblPrEx>
              <w:tblW w:w="5000" w:type="pct"/>
              <w:tblCellMar>
                <w:left w:w="70" w:type="dxa"/>
                <w:right w:w="70" w:type="dxa"/>
              </w:tblCellMar>
            </w:tblPrEx>
          </w:tblPrExChange>
        </w:tblPrEx>
        <w:trPr>
          <w:trHeight w:val="1785"/>
          <w:trPrChange w:id="17895"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896"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8A589B3" w14:textId="24352BE8" w:rsidR="008601AF" w:rsidRPr="008601AF" w:rsidRDefault="008601AF" w:rsidP="003C2C2A">
            <w:pPr>
              <w:jc w:val="center"/>
              <w:rPr>
                <w:rFonts w:ascii="Trebuchet MS" w:hAnsi="Trebuchet MS" w:cs="Arial"/>
                <w:color w:val="000000"/>
                <w:sz w:val="20"/>
                <w:szCs w:val="20"/>
                <w:lang w:bidi="th-TH"/>
              </w:rPr>
            </w:pPr>
            <w:del w:id="17897"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898"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1A0771D" w14:textId="03C12856" w:rsidR="008601AF" w:rsidRPr="008601AF" w:rsidRDefault="008601AF" w:rsidP="003C2C2A">
            <w:pPr>
              <w:jc w:val="center"/>
              <w:rPr>
                <w:rFonts w:ascii="Trebuchet MS" w:hAnsi="Trebuchet MS" w:cs="Arial"/>
                <w:color w:val="000000"/>
                <w:sz w:val="20"/>
                <w:szCs w:val="20"/>
                <w:lang w:bidi="th-TH"/>
              </w:rPr>
            </w:pPr>
            <w:del w:id="17899" w:author="Philippe Hollanda - Oliveira Trust" w:date="2022-07-19T10:03:00Z">
              <w:r w:rsidRPr="008601AF" w:rsidDel="0016760B">
                <w:rPr>
                  <w:rFonts w:ascii="Trebuchet MS" w:hAnsi="Trebuchet MS" w:cs="Arial"/>
                  <w:color w:val="000000"/>
                  <w:sz w:val="20"/>
                  <w:szCs w:val="20"/>
                  <w:lang w:bidi="th-TH"/>
                </w:rPr>
                <w:delText>21/10/2021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00"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065A44" w14:textId="58C11EA3" w:rsidR="008601AF" w:rsidRPr="008601AF" w:rsidRDefault="008601AF" w:rsidP="003C2C2A">
            <w:pPr>
              <w:jc w:val="center"/>
              <w:rPr>
                <w:rFonts w:ascii="Trebuchet MS" w:hAnsi="Trebuchet MS" w:cs="Arial"/>
                <w:color w:val="000000"/>
                <w:sz w:val="20"/>
                <w:szCs w:val="20"/>
                <w:lang w:bidi="th-TH"/>
              </w:rPr>
            </w:pPr>
            <w:del w:id="17901" w:author="Philippe Hollanda - Oliveira Trust" w:date="2022-07-19T10:03:00Z">
              <w:r w:rsidRPr="008601AF" w:rsidDel="0016760B">
                <w:rPr>
                  <w:rFonts w:ascii="Trebuchet MS" w:hAnsi="Trebuchet MS" w:cs="Arial"/>
                  <w:color w:val="000000"/>
                  <w:sz w:val="20"/>
                  <w:szCs w:val="20"/>
                  <w:lang w:bidi="th-TH"/>
                </w:rPr>
                <w:delText xml:space="preserve"> R$                           218,11 </w:delText>
              </w:r>
            </w:del>
          </w:p>
        </w:tc>
      </w:tr>
      <w:tr w:rsidR="008601AF" w:rsidRPr="008601AF" w14:paraId="290511BD" w14:textId="77777777" w:rsidTr="0016760B">
        <w:tblPrEx>
          <w:tblW w:w="5000" w:type="pct"/>
          <w:tblCellMar>
            <w:left w:w="70" w:type="dxa"/>
            <w:right w:w="70" w:type="dxa"/>
          </w:tblCellMar>
          <w:tblPrExChange w:id="17902" w:author="Philippe Hollanda - Oliveira Trust" w:date="2022-07-19T10:03:00Z">
            <w:tblPrEx>
              <w:tblW w:w="5000" w:type="pct"/>
              <w:tblCellMar>
                <w:left w:w="70" w:type="dxa"/>
                <w:right w:w="70" w:type="dxa"/>
              </w:tblCellMar>
            </w:tblPrEx>
          </w:tblPrExChange>
        </w:tblPrEx>
        <w:trPr>
          <w:trHeight w:val="1785"/>
          <w:trPrChange w:id="17903"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04"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1CD322" w14:textId="4155B8E2" w:rsidR="008601AF" w:rsidRPr="008601AF" w:rsidRDefault="008601AF" w:rsidP="003C2C2A">
            <w:pPr>
              <w:jc w:val="center"/>
              <w:rPr>
                <w:rFonts w:ascii="Trebuchet MS" w:hAnsi="Trebuchet MS" w:cs="Arial"/>
                <w:color w:val="000000"/>
                <w:sz w:val="20"/>
                <w:szCs w:val="20"/>
                <w:lang w:bidi="th-TH"/>
              </w:rPr>
            </w:pPr>
            <w:del w:id="17905" w:author="Philippe Hollanda - Oliveira Trust" w:date="2022-07-19T10:03:00Z">
              <w:r w:rsidRPr="008601AF" w:rsidDel="0016760B">
                <w:rPr>
                  <w:rFonts w:ascii="Trebuchet MS" w:hAnsi="Trebuchet MS" w:cs="Arial"/>
                  <w:color w:val="000000"/>
                  <w:sz w:val="20"/>
                  <w:szCs w:val="20"/>
                  <w:lang w:bidi="th-TH"/>
                </w:rPr>
                <w:delText>ACOMPANHAMENTO E FISCALIZAÇÃO DA EXECUÇÃO DE OBRAS DE ENGENHARIA, ARQUITETURA E URBANISMO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06"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CDC7AC6" w14:textId="4EE85019" w:rsidR="008601AF" w:rsidRPr="008601AF" w:rsidRDefault="008601AF" w:rsidP="003C2C2A">
            <w:pPr>
              <w:jc w:val="center"/>
              <w:rPr>
                <w:rFonts w:ascii="Trebuchet MS" w:hAnsi="Trebuchet MS" w:cs="Arial"/>
                <w:sz w:val="20"/>
                <w:szCs w:val="20"/>
                <w:lang w:bidi="th-TH"/>
              </w:rPr>
            </w:pPr>
            <w:del w:id="17907" w:author="Philippe Hollanda - Oliveira Trust" w:date="2022-07-19T10:03:00Z">
              <w:r w:rsidRPr="008601AF" w:rsidDel="0016760B">
                <w:rPr>
                  <w:rFonts w:ascii="Trebuchet MS" w:hAnsi="Trebuchet MS" w:cs="Arial"/>
                  <w:sz w:val="20"/>
                  <w:szCs w:val="20"/>
                  <w:lang w:bidi="th-TH"/>
                </w:rPr>
                <w:delText>03/01/2022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08"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5EB2FC" w14:textId="26E233C2" w:rsidR="008601AF" w:rsidRPr="008601AF" w:rsidRDefault="008601AF" w:rsidP="003C2C2A">
            <w:pPr>
              <w:jc w:val="center"/>
              <w:rPr>
                <w:rFonts w:ascii="Trebuchet MS" w:hAnsi="Trebuchet MS" w:cs="Arial"/>
                <w:sz w:val="20"/>
                <w:szCs w:val="20"/>
                <w:lang w:bidi="th-TH"/>
              </w:rPr>
            </w:pPr>
            <w:del w:id="17909" w:author="Philippe Hollanda - Oliveira Trust" w:date="2022-07-19T10:03:00Z">
              <w:r w:rsidRPr="008601AF" w:rsidDel="0016760B">
                <w:rPr>
                  <w:rFonts w:ascii="Trebuchet MS" w:hAnsi="Trebuchet MS" w:cs="Arial"/>
                  <w:sz w:val="20"/>
                  <w:szCs w:val="20"/>
                  <w:lang w:bidi="th-TH"/>
                </w:rPr>
                <w:delText xml:space="preserve"> R$                      23.000,00 </w:delText>
              </w:r>
            </w:del>
          </w:p>
        </w:tc>
      </w:tr>
      <w:tr w:rsidR="008601AF" w:rsidRPr="008601AF" w14:paraId="389BFD79" w14:textId="77777777" w:rsidTr="0016760B">
        <w:tblPrEx>
          <w:tblW w:w="5000" w:type="pct"/>
          <w:tblCellMar>
            <w:left w:w="70" w:type="dxa"/>
            <w:right w:w="70" w:type="dxa"/>
          </w:tblCellMar>
          <w:tblPrExChange w:id="17910" w:author="Philippe Hollanda - Oliveira Trust" w:date="2022-07-19T10:03:00Z">
            <w:tblPrEx>
              <w:tblW w:w="5000" w:type="pct"/>
              <w:tblCellMar>
                <w:left w:w="70" w:type="dxa"/>
                <w:right w:w="70" w:type="dxa"/>
              </w:tblCellMar>
            </w:tblPrEx>
          </w:tblPrExChange>
        </w:tblPrEx>
        <w:trPr>
          <w:trHeight w:val="1785"/>
          <w:trPrChange w:id="17911"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12"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864F3C" w14:textId="258D5CF8" w:rsidR="008601AF" w:rsidRPr="008601AF" w:rsidRDefault="008601AF" w:rsidP="003C2C2A">
            <w:pPr>
              <w:jc w:val="center"/>
              <w:rPr>
                <w:rFonts w:ascii="Trebuchet MS" w:hAnsi="Trebuchet MS" w:cs="Arial"/>
                <w:color w:val="000000"/>
                <w:sz w:val="20"/>
                <w:szCs w:val="20"/>
                <w:lang w:bidi="th-TH"/>
              </w:rPr>
            </w:pPr>
            <w:del w:id="17913" w:author="Philippe Hollanda - Oliveira Trust" w:date="2022-07-19T10:03:00Z">
              <w:r w:rsidRPr="008601AF" w:rsidDel="0016760B">
                <w:rPr>
                  <w:rFonts w:ascii="Trebuchet MS" w:hAnsi="Trebuchet MS" w:cs="Arial"/>
                  <w:color w:val="000000"/>
                  <w:sz w:val="20"/>
                  <w:szCs w:val="20"/>
                  <w:lang w:bidi="th-TH"/>
                </w:rPr>
                <w:delText>ARMAZENAMENTO, DEPÓSITO, CARGA, DESCARGA,ARRUMAÇÃO BENS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14"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9A9264" w14:textId="11D4A367" w:rsidR="008601AF" w:rsidRPr="008601AF" w:rsidRDefault="008601AF" w:rsidP="003C2C2A">
            <w:pPr>
              <w:jc w:val="center"/>
              <w:rPr>
                <w:rFonts w:ascii="Trebuchet MS" w:hAnsi="Trebuchet MS" w:cs="Arial"/>
                <w:color w:val="000000"/>
                <w:sz w:val="20"/>
                <w:szCs w:val="20"/>
                <w:lang w:bidi="th-TH"/>
              </w:rPr>
            </w:pPr>
            <w:del w:id="17915" w:author="Philippe Hollanda - Oliveira Trust" w:date="2022-07-19T10:03:00Z">
              <w:r w:rsidRPr="008601AF" w:rsidDel="0016760B">
                <w:rPr>
                  <w:rFonts w:ascii="Trebuchet MS" w:hAnsi="Trebuchet MS" w:cs="Arial"/>
                  <w:color w:val="000000"/>
                  <w:sz w:val="20"/>
                  <w:szCs w:val="20"/>
                  <w:lang w:bidi="th-TH"/>
                </w:rPr>
                <w:delText>07/06/2021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16"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EEE38B" w14:textId="447684E2" w:rsidR="008601AF" w:rsidRPr="008601AF" w:rsidRDefault="008601AF" w:rsidP="003C2C2A">
            <w:pPr>
              <w:jc w:val="center"/>
              <w:rPr>
                <w:rFonts w:ascii="Trebuchet MS" w:hAnsi="Trebuchet MS" w:cs="Arial"/>
                <w:color w:val="000000"/>
                <w:sz w:val="20"/>
                <w:szCs w:val="20"/>
                <w:lang w:bidi="th-TH"/>
              </w:rPr>
            </w:pPr>
            <w:del w:id="17917" w:author="Philippe Hollanda - Oliveira Trust" w:date="2022-07-19T10:03:00Z">
              <w:r w:rsidRPr="008601AF" w:rsidDel="0016760B">
                <w:rPr>
                  <w:rFonts w:ascii="Trebuchet MS" w:hAnsi="Trebuchet MS" w:cs="Arial"/>
                  <w:color w:val="000000"/>
                  <w:sz w:val="20"/>
                  <w:szCs w:val="20"/>
                  <w:lang w:bidi="th-TH"/>
                </w:rPr>
                <w:delText xml:space="preserve"> R$                        4.680,00 </w:delText>
              </w:r>
            </w:del>
          </w:p>
        </w:tc>
      </w:tr>
      <w:tr w:rsidR="008601AF" w:rsidRPr="008601AF" w14:paraId="4A54D39A" w14:textId="77777777" w:rsidTr="0016760B">
        <w:tblPrEx>
          <w:tblW w:w="5000" w:type="pct"/>
          <w:tblCellMar>
            <w:left w:w="70" w:type="dxa"/>
            <w:right w:w="70" w:type="dxa"/>
          </w:tblCellMar>
          <w:tblPrExChange w:id="17918" w:author="Philippe Hollanda - Oliveira Trust" w:date="2022-07-19T10:03:00Z">
            <w:tblPrEx>
              <w:tblW w:w="5000" w:type="pct"/>
              <w:tblCellMar>
                <w:left w:w="70" w:type="dxa"/>
                <w:right w:w="70" w:type="dxa"/>
              </w:tblCellMar>
            </w:tblPrEx>
          </w:tblPrExChange>
        </w:tblPrEx>
        <w:trPr>
          <w:trHeight w:val="1785"/>
          <w:trPrChange w:id="17919" w:author="Philippe Hollanda - Oliveira Trust" w:date="2022-07-19T10:03:00Z">
            <w:trPr>
              <w:trHeight w:val="1785"/>
            </w:trPr>
          </w:trPrChange>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7920" w:author="Philippe Hollanda - Oliveira Trust" w:date="2022-07-19T10:03:00Z">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57EAB7" w14:textId="5B22BD63" w:rsidR="008601AF" w:rsidRPr="008601AF" w:rsidRDefault="008601AF" w:rsidP="003C2C2A">
            <w:pPr>
              <w:jc w:val="center"/>
              <w:rPr>
                <w:rFonts w:ascii="Trebuchet MS" w:hAnsi="Trebuchet MS" w:cs="Arial"/>
                <w:color w:val="000000"/>
                <w:sz w:val="20"/>
                <w:szCs w:val="20"/>
                <w:lang w:bidi="th-TH"/>
              </w:rPr>
            </w:pPr>
            <w:del w:id="17921" w:author="Philippe Hollanda - Oliveira Trust" w:date="2022-07-19T10:03:00Z">
              <w:r w:rsidRPr="008601AF" w:rsidDel="0016760B">
                <w:rPr>
                  <w:rFonts w:ascii="Trebuchet MS" w:hAnsi="Trebuchet MS" w:cs="Arial"/>
                  <w:color w:val="000000"/>
                  <w:sz w:val="20"/>
                  <w:szCs w:val="20"/>
                  <w:lang w:bidi="th-TH"/>
                </w:rPr>
                <w:delText>SERVIÇO CONSERTO, LIMPEZA, MANUTENÇÃO, RESTAURAÇÃO, CARGA, RECARGA, MOTOR, MAQ. VEÍCULO  E EQUIP.</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22"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ED44D90" w14:textId="61502831" w:rsidR="008601AF" w:rsidRPr="008601AF" w:rsidRDefault="008601AF" w:rsidP="003C2C2A">
            <w:pPr>
              <w:jc w:val="center"/>
              <w:rPr>
                <w:rFonts w:ascii="Trebuchet MS" w:hAnsi="Trebuchet MS" w:cs="Arial"/>
                <w:color w:val="000000"/>
                <w:sz w:val="20"/>
                <w:szCs w:val="20"/>
                <w:lang w:bidi="th-TH"/>
              </w:rPr>
            </w:pPr>
            <w:del w:id="17923" w:author="Philippe Hollanda - Oliveira Trust" w:date="2022-07-19T10:03:00Z">
              <w:r w:rsidRPr="008601AF" w:rsidDel="0016760B">
                <w:rPr>
                  <w:rFonts w:ascii="Trebuchet MS" w:hAnsi="Trebuchet MS" w:cs="Arial"/>
                  <w:color w:val="000000"/>
                  <w:sz w:val="20"/>
                  <w:szCs w:val="20"/>
                  <w:lang w:bidi="th-TH"/>
                </w:rPr>
                <w:delText>01/11/2021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24"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B07A68" w14:textId="3B345290" w:rsidR="008601AF" w:rsidRPr="008601AF" w:rsidRDefault="008601AF" w:rsidP="003C2C2A">
            <w:pPr>
              <w:jc w:val="center"/>
              <w:rPr>
                <w:rFonts w:ascii="Trebuchet MS" w:hAnsi="Trebuchet MS" w:cs="Arial"/>
                <w:color w:val="000000"/>
                <w:sz w:val="20"/>
                <w:szCs w:val="20"/>
                <w:lang w:bidi="th-TH"/>
              </w:rPr>
            </w:pPr>
            <w:del w:id="17925" w:author="Philippe Hollanda - Oliveira Trust" w:date="2022-07-19T10:03:00Z">
              <w:r w:rsidRPr="008601AF" w:rsidDel="0016760B">
                <w:rPr>
                  <w:rFonts w:ascii="Trebuchet MS" w:hAnsi="Trebuchet MS" w:cs="Arial"/>
                  <w:color w:val="000000"/>
                  <w:sz w:val="20"/>
                  <w:szCs w:val="20"/>
                  <w:lang w:bidi="th-TH"/>
                </w:rPr>
                <w:delText xml:space="preserve"> R$                      10.500,00 </w:delText>
              </w:r>
            </w:del>
          </w:p>
        </w:tc>
      </w:tr>
      <w:tr w:rsidR="008601AF" w:rsidRPr="008601AF" w14:paraId="0B974312" w14:textId="77777777" w:rsidTr="0016760B">
        <w:tblPrEx>
          <w:tblW w:w="5000" w:type="pct"/>
          <w:tblCellMar>
            <w:left w:w="70" w:type="dxa"/>
            <w:right w:w="70" w:type="dxa"/>
          </w:tblCellMar>
          <w:tblPrExChange w:id="17926" w:author="Philippe Hollanda - Oliveira Trust" w:date="2022-07-19T10:03:00Z">
            <w:tblPrEx>
              <w:tblW w:w="5000" w:type="pct"/>
              <w:tblCellMar>
                <w:left w:w="70" w:type="dxa"/>
                <w:right w:w="70" w:type="dxa"/>
              </w:tblCellMar>
            </w:tblPrEx>
          </w:tblPrExChange>
        </w:tblPrEx>
        <w:trPr>
          <w:trHeight w:val="1785"/>
          <w:trPrChange w:id="17927" w:author="Philippe Hollanda - Oliveira Trust" w:date="2022-07-19T10:03:00Z">
            <w:trPr>
              <w:trHeight w:val="1785"/>
            </w:trPr>
          </w:trPrChange>
        </w:trPr>
        <w:tc>
          <w:tcPr>
            <w:tcW w:w="2586" w:type="pct"/>
            <w:vMerge/>
            <w:tcBorders>
              <w:top w:val="single" w:sz="4" w:space="0" w:color="auto"/>
              <w:left w:val="single" w:sz="4" w:space="0" w:color="auto"/>
              <w:bottom w:val="single" w:sz="4" w:space="0" w:color="auto"/>
              <w:right w:val="single" w:sz="4" w:space="0" w:color="auto"/>
            </w:tcBorders>
            <w:vAlign w:val="center"/>
            <w:tcPrChange w:id="17928" w:author="Philippe Hollanda - Oliveira Trust" w:date="2022-07-19T10:03:00Z">
              <w:tcPr>
                <w:tcW w:w="2586" w:type="pct"/>
                <w:vMerge/>
                <w:tcBorders>
                  <w:top w:val="single" w:sz="4" w:space="0" w:color="auto"/>
                  <w:left w:val="single" w:sz="4" w:space="0" w:color="auto"/>
                  <w:bottom w:val="single" w:sz="4" w:space="0" w:color="auto"/>
                  <w:right w:val="single" w:sz="4" w:space="0" w:color="auto"/>
                </w:tcBorders>
                <w:vAlign w:val="center"/>
              </w:tcPr>
            </w:tcPrChange>
          </w:tcPr>
          <w:p w14:paraId="3346A36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F73B79" w14:textId="4643112C" w:rsidR="008601AF" w:rsidRPr="008601AF" w:rsidRDefault="008601AF" w:rsidP="003C2C2A">
            <w:pPr>
              <w:jc w:val="center"/>
              <w:rPr>
                <w:rFonts w:ascii="Trebuchet MS" w:hAnsi="Trebuchet MS" w:cs="Arial"/>
                <w:color w:val="000000"/>
                <w:sz w:val="20"/>
                <w:szCs w:val="20"/>
                <w:lang w:bidi="th-TH"/>
              </w:rPr>
            </w:pPr>
            <w:del w:id="17930" w:author="Philippe Hollanda - Oliveira Trust" w:date="2022-07-19T10:03:00Z">
              <w:r w:rsidRPr="008601AF" w:rsidDel="0016760B">
                <w:rPr>
                  <w:rFonts w:ascii="Trebuchet MS" w:hAnsi="Trebuchet MS" w:cs="Arial"/>
                  <w:color w:val="000000"/>
                  <w:sz w:val="20"/>
                  <w:szCs w:val="20"/>
                  <w:lang w:bidi="th-TH"/>
                </w:rPr>
                <w:delText>10/11/2021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2B16C5F" w14:textId="5EC853C8" w:rsidR="008601AF" w:rsidRPr="008601AF" w:rsidRDefault="008601AF" w:rsidP="003C2C2A">
            <w:pPr>
              <w:jc w:val="center"/>
              <w:rPr>
                <w:rFonts w:ascii="Trebuchet MS" w:hAnsi="Trebuchet MS" w:cs="Arial"/>
                <w:color w:val="000000"/>
                <w:sz w:val="20"/>
                <w:szCs w:val="20"/>
                <w:lang w:bidi="th-TH"/>
              </w:rPr>
            </w:pPr>
            <w:del w:id="17932" w:author="Philippe Hollanda - Oliveira Trust" w:date="2022-07-19T10:03:00Z">
              <w:r w:rsidRPr="008601AF" w:rsidDel="0016760B">
                <w:rPr>
                  <w:rFonts w:ascii="Trebuchet MS" w:hAnsi="Trebuchet MS" w:cs="Arial"/>
                  <w:color w:val="000000"/>
                  <w:sz w:val="20"/>
                  <w:szCs w:val="20"/>
                  <w:lang w:bidi="th-TH"/>
                </w:rPr>
                <w:delText xml:space="preserve"> R$                      10.500,00 </w:delText>
              </w:r>
            </w:del>
          </w:p>
        </w:tc>
      </w:tr>
      <w:tr w:rsidR="008601AF" w:rsidRPr="008601AF" w14:paraId="191520E7" w14:textId="77777777" w:rsidTr="0016760B">
        <w:tblPrEx>
          <w:tblW w:w="5000" w:type="pct"/>
          <w:tblCellMar>
            <w:left w:w="70" w:type="dxa"/>
            <w:right w:w="70" w:type="dxa"/>
          </w:tblCellMar>
          <w:tblPrExChange w:id="17933" w:author="Philippe Hollanda - Oliveira Trust" w:date="2022-07-19T10:03:00Z">
            <w:tblPrEx>
              <w:tblW w:w="5000" w:type="pct"/>
              <w:tblCellMar>
                <w:left w:w="70" w:type="dxa"/>
                <w:right w:w="70" w:type="dxa"/>
              </w:tblCellMar>
            </w:tblPrEx>
          </w:tblPrExChange>
        </w:tblPrEx>
        <w:trPr>
          <w:trHeight w:val="1785"/>
          <w:trPrChange w:id="179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F4B2C0" w14:textId="754DF0FB" w:rsidR="008601AF" w:rsidRPr="008601AF" w:rsidRDefault="008601AF" w:rsidP="003C2C2A">
            <w:pPr>
              <w:jc w:val="center"/>
              <w:rPr>
                <w:rFonts w:ascii="Trebuchet MS" w:hAnsi="Trebuchet MS" w:cs="Arial"/>
                <w:color w:val="000000"/>
                <w:sz w:val="20"/>
                <w:szCs w:val="20"/>
                <w:lang w:bidi="th-TH"/>
              </w:rPr>
            </w:pPr>
            <w:del w:id="1793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7A45D7" w14:textId="3248EA0A" w:rsidR="008601AF" w:rsidRPr="008601AF" w:rsidRDefault="008601AF" w:rsidP="003C2C2A">
            <w:pPr>
              <w:jc w:val="center"/>
              <w:rPr>
                <w:rFonts w:ascii="Trebuchet MS" w:hAnsi="Trebuchet MS" w:cs="Arial"/>
                <w:color w:val="000000"/>
                <w:sz w:val="20"/>
                <w:szCs w:val="20"/>
                <w:lang w:bidi="th-TH"/>
              </w:rPr>
            </w:pPr>
            <w:del w:id="17938"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D63DFE" w14:textId="15F6A5F2" w:rsidR="008601AF" w:rsidRPr="008601AF" w:rsidRDefault="008601AF" w:rsidP="003C2C2A">
            <w:pPr>
              <w:jc w:val="center"/>
              <w:rPr>
                <w:rFonts w:ascii="Trebuchet MS" w:hAnsi="Trebuchet MS" w:cs="Arial"/>
                <w:color w:val="000000"/>
                <w:sz w:val="20"/>
                <w:szCs w:val="20"/>
                <w:lang w:bidi="th-TH"/>
              </w:rPr>
            </w:pPr>
            <w:del w:id="17940" w:author="Philippe Hollanda - Oliveira Trust" w:date="2022-07-19T10:03:00Z">
              <w:r w:rsidRPr="008601AF" w:rsidDel="0016760B">
                <w:rPr>
                  <w:rFonts w:ascii="Trebuchet MS" w:hAnsi="Trebuchet MS" w:cs="Arial"/>
                  <w:color w:val="000000"/>
                  <w:sz w:val="20"/>
                  <w:szCs w:val="20"/>
                  <w:lang w:bidi="th-TH"/>
                </w:rPr>
                <w:delText xml:space="preserve"> R$                        1.540,00 </w:delText>
              </w:r>
            </w:del>
          </w:p>
        </w:tc>
      </w:tr>
      <w:tr w:rsidR="008601AF" w:rsidRPr="008601AF" w14:paraId="02F46046" w14:textId="77777777" w:rsidTr="0016760B">
        <w:tblPrEx>
          <w:tblW w:w="5000" w:type="pct"/>
          <w:tblCellMar>
            <w:left w:w="70" w:type="dxa"/>
            <w:right w:w="70" w:type="dxa"/>
          </w:tblCellMar>
          <w:tblPrExChange w:id="17941" w:author="Philippe Hollanda - Oliveira Trust" w:date="2022-07-19T10:03:00Z">
            <w:tblPrEx>
              <w:tblW w:w="5000" w:type="pct"/>
              <w:tblCellMar>
                <w:left w:w="70" w:type="dxa"/>
                <w:right w:w="70" w:type="dxa"/>
              </w:tblCellMar>
            </w:tblPrEx>
          </w:tblPrExChange>
        </w:tblPrEx>
        <w:trPr>
          <w:trHeight w:val="1785"/>
          <w:trPrChange w:id="179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9BF969" w14:textId="064C0945" w:rsidR="008601AF" w:rsidRPr="008601AF" w:rsidRDefault="008601AF" w:rsidP="003C2C2A">
            <w:pPr>
              <w:jc w:val="center"/>
              <w:rPr>
                <w:rFonts w:ascii="Trebuchet MS" w:hAnsi="Trebuchet MS" w:cs="Arial"/>
                <w:color w:val="000000"/>
                <w:sz w:val="20"/>
                <w:szCs w:val="20"/>
                <w:lang w:bidi="th-TH"/>
              </w:rPr>
            </w:pPr>
            <w:del w:id="17944" w:author="Philippe Hollanda - Oliveira Trust" w:date="2022-07-19T10:03:00Z">
              <w:r w:rsidRPr="008601AF" w:rsidDel="0016760B">
                <w:rPr>
                  <w:rFonts w:ascii="Trebuchet MS" w:hAnsi="Trebuchet MS" w:cs="Arial"/>
                  <w:color w:val="000000"/>
                  <w:sz w:val="20"/>
                  <w:szCs w:val="20"/>
                  <w:lang w:bidi="th-TH"/>
                </w:rPr>
                <w:delText>ARMAZENAMENTO, DEPÓSITO, CARGA, DESCARGA,ARRUMAÇÃO BENS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BC1387" w14:textId="33ACC69B" w:rsidR="008601AF" w:rsidRPr="008601AF" w:rsidRDefault="008601AF" w:rsidP="003C2C2A">
            <w:pPr>
              <w:jc w:val="center"/>
              <w:rPr>
                <w:rFonts w:ascii="Trebuchet MS" w:hAnsi="Trebuchet MS" w:cs="Arial"/>
                <w:color w:val="000000"/>
                <w:sz w:val="20"/>
                <w:szCs w:val="20"/>
                <w:lang w:bidi="th-TH"/>
              </w:rPr>
            </w:pPr>
            <w:del w:id="17946" w:author="Philippe Hollanda - Oliveira Trust" w:date="2022-07-19T10:03:00Z">
              <w:r w:rsidRPr="008601AF" w:rsidDel="0016760B">
                <w:rPr>
                  <w:rFonts w:ascii="Trebuchet MS" w:hAnsi="Trebuchet MS" w:cs="Arial"/>
                  <w:color w:val="000000"/>
                  <w:sz w:val="20"/>
                  <w:szCs w:val="20"/>
                  <w:lang w:bidi="th-TH"/>
                </w:rPr>
                <w:delText>11/06/2021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45E87A" w14:textId="4A22CA04" w:rsidR="008601AF" w:rsidRPr="008601AF" w:rsidRDefault="008601AF" w:rsidP="003C2C2A">
            <w:pPr>
              <w:jc w:val="center"/>
              <w:rPr>
                <w:rFonts w:ascii="Trebuchet MS" w:hAnsi="Trebuchet MS" w:cs="Arial"/>
                <w:color w:val="000000"/>
                <w:sz w:val="20"/>
                <w:szCs w:val="20"/>
                <w:lang w:bidi="th-TH"/>
              </w:rPr>
            </w:pPr>
            <w:del w:id="17948" w:author="Philippe Hollanda - Oliveira Trust" w:date="2022-07-19T10:03:00Z">
              <w:r w:rsidRPr="008601AF" w:rsidDel="0016760B">
                <w:rPr>
                  <w:rFonts w:ascii="Trebuchet MS" w:hAnsi="Trebuchet MS" w:cs="Arial"/>
                  <w:color w:val="000000"/>
                  <w:sz w:val="20"/>
                  <w:szCs w:val="20"/>
                  <w:lang w:bidi="th-TH"/>
                </w:rPr>
                <w:delText xml:space="preserve"> R$                           600,00 </w:delText>
              </w:r>
            </w:del>
          </w:p>
        </w:tc>
      </w:tr>
      <w:tr w:rsidR="008601AF" w:rsidRPr="008601AF" w14:paraId="2AB8E4C3" w14:textId="77777777" w:rsidTr="0016760B">
        <w:tblPrEx>
          <w:tblW w:w="5000" w:type="pct"/>
          <w:tblCellMar>
            <w:left w:w="70" w:type="dxa"/>
            <w:right w:w="70" w:type="dxa"/>
          </w:tblCellMar>
          <w:tblPrExChange w:id="17949" w:author="Philippe Hollanda - Oliveira Trust" w:date="2022-07-19T10:03:00Z">
            <w:tblPrEx>
              <w:tblW w:w="5000" w:type="pct"/>
              <w:tblCellMar>
                <w:left w:w="70" w:type="dxa"/>
                <w:right w:w="70" w:type="dxa"/>
              </w:tblCellMar>
            </w:tblPrEx>
          </w:tblPrExChange>
        </w:tblPrEx>
        <w:trPr>
          <w:trHeight w:val="1785"/>
          <w:trPrChange w:id="179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1E09A2" w14:textId="36AF45C7" w:rsidR="008601AF" w:rsidRPr="008601AF" w:rsidRDefault="008601AF" w:rsidP="003C2C2A">
            <w:pPr>
              <w:jc w:val="center"/>
              <w:rPr>
                <w:rFonts w:ascii="Trebuchet MS" w:hAnsi="Trebuchet MS" w:cs="Arial"/>
                <w:color w:val="000000"/>
                <w:sz w:val="20"/>
                <w:szCs w:val="20"/>
                <w:lang w:bidi="th-TH"/>
              </w:rPr>
            </w:pPr>
            <w:del w:id="17952" w:author="Philippe Hollanda - Oliveira Trust" w:date="2022-07-19T10:03:00Z">
              <w:r w:rsidRPr="008601AF" w:rsidDel="0016760B">
                <w:rPr>
                  <w:rFonts w:ascii="Trebuchet MS" w:hAnsi="Trebuchet MS" w:cs="Arial"/>
                  <w:color w:val="000000"/>
                  <w:sz w:val="20"/>
                  <w:szCs w:val="20"/>
                  <w:lang w:bidi="th-TH"/>
                </w:rPr>
                <w:delText>ARMAZENAMENTO, DEPÓSITO, CARGA, DESCARGA,ARRUMAÇÃO BENS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F649280" w14:textId="29939653" w:rsidR="008601AF" w:rsidRPr="008601AF" w:rsidRDefault="008601AF" w:rsidP="003C2C2A">
            <w:pPr>
              <w:jc w:val="center"/>
              <w:rPr>
                <w:rFonts w:ascii="Trebuchet MS" w:hAnsi="Trebuchet MS" w:cs="Arial"/>
                <w:color w:val="000000"/>
                <w:sz w:val="20"/>
                <w:szCs w:val="20"/>
                <w:lang w:bidi="th-TH"/>
              </w:rPr>
            </w:pPr>
            <w:del w:id="17954" w:author="Philippe Hollanda - Oliveira Trust" w:date="2022-07-19T10:03:00Z">
              <w:r w:rsidRPr="008601AF" w:rsidDel="0016760B">
                <w:rPr>
                  <w:rFonts w:ascii="Trebuchet MS" w:hAnsi="Trebuchet MS" w:cs="Arial"/>
                  <w:color w:val="000000"/>
                  <w:sz w:val="20"/>
                  <w:szCs w:val="20"/>
                  <w:lang w:bidi="th-TH"/>
                </w:rPr>
                <w:delText>12/07/2021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5512A4" w14:textId="2E0C5131" w:rsidR="008601AF" w:rsidRPr="008601AF" w:rsidRDefault="008601AF" w:rsidP="003C2C2A">
            <w:pPr>
              <w:jc w:val="center"/>
              <w:rPr>
                <w:rFonts w:ascii="Trebuchet MS" w:hAnsi="Trebuchet MS" w:cs="Arial"/>
                <w:color w:val="000000"/>
                <w:sz w:val="20"/>
                <w:szCs w:val="20"/>
                <w:lang w:bidi="th-TH"/>
              </w:rPr>
            </w:pPr>
            <w:del w:id="17956" w:author="Philippe Hollanda - Oliveira Trust" w:date="2022-07-19T10:03:00Z">
              <w:r w:rsidRPr="008601AF" w:rsidDel="0016760B">
                <w:rPr>
                  <w:rFonts w:ascii="Trebuchet MS" w:hAnsi="Trebuchet MS" w:cs="Arial"/>
                  <w:color w:val="000000"/>
                  <w:sz w:val="20"/>
                  <w:szCs w:val="20"/>
                  <w:lang w:bidi="th-TH"/>
                </w:rPr>
                <w:delText xml:space="preserve"> R$                        4.740,00 </w:delText>
              </w:r>
            </w:del>
          </w:p>
        </w:tc>
      </w:tr>
      <w:tr w:rsidR="008601AF" w:rsidRPr="008601AF" w14:paraId="2550DF2D" w14:textId="77777777" w:rsidTr="0016760B">
        <w:tblPrEx>
          <w:tblW w:w="5000" w:type="pct"/>
          <w:tblCellMar>
            <w:left w:w="70" w:type="dxa"/>
            <w:right w:w="70" w:type="dxa"/>
          </w:tblCellMar>
          <w:tblPrExChange w:id="17957" w:author="Philippe Hollanda - Oliveira Trust" w:date="2022-07-19T10:03:00Z">
            <w:tblPrEx>
              <w:tblW w:w="5000" w:type="pct"/>
              <w:tblCellMar>
                <w:left w:w="70" w:type="dxa"/>
                <w:right w:w="70" w:type="dxa"/>
              </w:tblCellMar>
            </w:tblPrEx>
          </w:tblPrExChange>
        </w:tblPrEx>
        <w:trPr>
          <w:trHeight w:val="1785"/>
          <w:trPrChange w:id="179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22CD5C0" w14:textId="56A74037" w:rsidR="008601AF" w:rsidRPr="008601AF" w:rsidRDefault="008601AF" w:rsidP="003C2C2A">
            <w:pPr>
              <w:jc w:val="center"/>
              <w:rPr>
                <w:rFonts w:ascii="Trebuchet MS" w:hAnsi="Trebuchet MS" w:cs="Arial"/>
                <w:color w:val="000000"/>
                <w:sz w:val="20"/>
                <w:szCs w:val="20"/>
                <w:lang w:bidi="th-TH"/>
              </w:rPr>
            </w:pPr>
            <w:del w:id="17960" w:author="Philippe Hollanda - Oliveira Trust" w:date="2022-07-19T10:03:00Z">
              <w:r w:rsidRPr="008601AF" w:rsidDel="0016760B">
                <w:rPr>
                  <w:rFonts w:ascii="Trebuchet MS" w:hAnsi="Trebuchet MS" w:cs="Arial"/>
                  <w:color w:val="000000"/>
                  <w:sz w:val="20"/>
                  <w:szCs w:val="20"/>
                  <w:lang w:bidi="th-TH"/>
                </w:rPr>
                <w:delText>LOCAÇÃO DE VEICULOS LEVES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D10D01C" w14:textId="1D6F6CA2" w:rsidR="008601AF" w:rsidRPr="008601AF" w:rsidRDefault="008601AF" w:rsidP="003C2C2A">
            <w:pPr>
              <w:jc w:val="center"/>
              <w:rPr>
                <w:rFonts w:ascii="Trebuchet MS" w:hAnsi="Trebuchet MS" w:cs="Arial"/>
                <w:color w:val="000000"/>
                <w:sz w:val="20"/>
                <w:szCs w:val="20"/>
                <w:lang w:bidi="th-TH"/>
              </w:rPr>
            </w:pPr>
            <w:del w:id="17962" w:author="Philippe Hollanda - Oliveira Trust" w:date="2022-07-19T10:03:00Z">
              <w:r w:rsidRPr="008601AF" w:rsidDel="0016760B">
                <w:rPr>
                  <w:rFonts w:ascii="Trebuchet MS" w:hAnsi="Trebuchet MS" w:cs="Arial"/>
                  <w:color w:val="000000"/>
                  <w:sz w:val="20"/>
                  <w:szCs w:val="20"/>
                  <w:lang w:bidi="th-TH"/>
                </w:rPr>
                <w:delText>07/01/2022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0CA633" w14:textId="7D14AE4B" w:rsidR="008601AF" w:rsidRPr="008601AF" w:rsidRDefault="008601AF" w:rsidP="003C2C2A">
            <w:pPr>
              <w:jc w:val="center"/>
              <w:rPr>
                <w:rFonts w:ascii="Trebuchet MS" w:hAnsi="Trebuchet MS" w:cs="Arial"/>
                <w:color w:val="000000"/>
                <w:sz w:val="20"/>
                <w:szCs w:val="20"/>
                <w:lang w:bidi="th-TH"/>
              </w:rPr>
            </w:pPr>
            <w:del w:id="17964" w:author="Philippe Hollanda - Oliveira Trust" w:date="2022-07-19T10:03:00Z">
              <w:r w:rsidRPr="008601AF" w:rsidDel="0016760B">
                <w:rPr>
                  <w:rFonts w:ascii="Trebuchet MS" w:hAnsi="Trebuchet MS" w:cs="Arial"/>
                  <w:color w:val="000000"/>
                  <w:sz w:val="20"/>
                  <w:szCs w:val="20"/>
                  <w:lang w:bidi="th-TH"/>
                </w:rPr>
                <w:delText xml:space="preserve"> R$                        1.690,00 </w:delText>
              </w:r>
            </w:del>
          </w:p>
        </w:tc>
      </w:tr>
      <w:tr w:rsidR="008601AF" w:rsidRPr="008601AF" w14:paraId="23F8230F" w14:textId="77777777" w:rsidTr="0016760B">
        <w:tblPrEx>
          <w:tblW w:w="5000" w:type="pct"/>
          <w:tblCellMar>
            <w:left w:w="70" w:type="dxa"/>
            <w:right w:w="70" w:type="dxa"/>
          </w:tblCellMar>
          <w:tblPrExChange w:id="17965" w:author="Philippe Hollanda - Oliveira Trust" w:date="2022-07-19T10:03:00Z">
            <w:tblPrEx>
              <w:tblW w:w="5000" w:type="pct"/>
              <w:tblCellMar>
                <w:left w:w="70" w:type="dxa"/>
                <w:right w:w="70" w:type="dxa"/>
              </w:tblCellMar>
            </w:tblPrEx>
          </w:tblPrExChange>
        </w:tblPrEx>
        <w:trPr>
          <w:trHeight w:val="1785"/>
          <w:trPrChange w:id="179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8E835C" w14:textId="14784602" w:rsidR="008601AF" w:rsidRPr="008601AF" w:rsidRDefault="008601AF" w:rsidP="003C2C2A">
            <w:pPr>
              <w:jc w:val="center"/>
              <w:rPr>
                <w:rFonts w:ascii="Trebuchet MS" w:hAnsi="Trebuchet MS" w:cs="Arial"/>
                <w:color w:val="000000"/>
                <w:sz w:val="20"/>
                <w:szCs w:val="20"/>
                <w:lang w:bidi="th-TH"/>
              </w:rPr>
            </w:pPr>
            <w:del w:id="17968" w:author="Philippe Hollanda - Oliveira Trust" w:date="2022-07-19T10:03:00Z">
              <w:r w:rsidRPr="008601AF" w:rsidDel="0016760B">
                <w:rPr>
                  <w:rFonts w:ascii="Trebuchet MS" w:hAnsi="Trebuchet MS" w:cs="Arial"/>
                  <w:color w:val="000000"/>
                  <w:sz w:val="20"/>
                  <w:szCs w:val="20"/>
                  <w:lang w:bidi="th-TH"/>
                </w:rPr>
                <w:lastRenderedPageBreak/>
                <w:delText>ARMAZENAMENTO, DEPÓSITO, CARGA, DESCARGA,ARRUMAÇÃO BENS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523B3C" w14:textId="5B34D265" w:rsidR="008601AF" w:rsidRPr="008601AF" w:rsidRDefault="008601AF" w:rsidP="003C2C2A">
            <w:pPr>
              <w:jc w:val="center"/>
              <w:rPr>
                <w:rFonts w:ascii="Trebuchet MS" w:hAnsi="Trebuchet MS" w:cs="Arial"/>
                <w:color w:val="000000"/>
                <w:sz w:val="20"/>
                <w:szCs w:val="20"/>
                <w:lang w:bidi="th-TH"/>
              </w:rPr>
            </w:pPr>
            <w:del w:id="17970" w:author="Philippe Hollanda - Oliveira Trust" w:date="2022-07-19T10:03:00Z">
              <w:r w:rsidRPr="008601AF" w:rsidDel="0016760B">
                <w:rPr>
                  <w:rFonts w:ascii="Trebuchet MS" w:hAnsi="Trebuchet MS" w:cs="Arial"/>
                  <w:color w:val="000000"/>
                  <w:sz w:val="20"/>
                  <w:szCs w:val="20"/>
                  <w:lang w:bidi="th-TH"/>
                </w:rPr>
                <w:delText>09/09/2021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B74C55" w14:textId="6957751D" w:rsidR="008601AF" w:rsidRPr="008601AF" w:rsidRDefault="008601AF" w:rsidP="003C2C2A">
            <w:pPr>
              <w:jc w:val="center"/>
              <w:rPr>
                <w:rFonts w:ascii="Trebuchet MS" w:hAnsi="Trebuchet MS" w:cs="Arial"/>
                <w:color w:val="000000"/>
                <w:sz w:val="20"/>
                <w:szCs w:val="20"/>
                <w:lang w:bidi="th-TH"/>
              </w:rPr>
            </w:pPr>
            <w:del w:id="17972" w:author="Philippe Hollanda - Oliveira Trust" w:date="2022-07-19T10:03:00Z">
              <w:r w:rsidRPr="008601AF" w:rsidDel="0016760B">
                <w:rPr>
                  <w:rFonts w:ascii="Trebuchet MS" w:hAnsi="Trebuchet MS" w:cs="Arial"/>
                  <w:color w:val="000000"/>
                  <w:sz w:val="20"/>
                  <w:szCs w:val="20"/>
                  <w:lang w:bidi="th-TH"/>
                </w:rPr>
                <w:delText xml:space="preserve"> R$                        7.759,25 </w:delText>
              </w:r>
            </w:del>
          </w:p>
        </w:tc>
      </w:tr>
      <w:tr w:rsidR="008601AF" w:rsidRPr="008601AF" w14:paraId="640DF642" w14:textId="77777777" w:rsidTr="0016760B">
        <w:tblPrEx>
          <w:tblW w:w="5000" w:type="pct"/>
          <w:tblCellMar>
            <w:left w:w="70" w:type="dxa"/>
            <w:right w:w="70" w:type="dxa"/>
          </w:tblCellMar>
          <w:tblPrExChange w:id="17973" w:author="Philippe Hollanda - Oliveira Trust" w:date="2022-07-19T10:03:00Z">
            <w:tblPrEx>
              <w:tblW w:w="5000" w:type="pct"/>
              <w:tblCellMar>
                <w:left w:w="70" w:type="dxa"/>
                <w:right w:w="70" w:type="dxa"/>
              </w:tblCellMar>
            </w:tblPrEx>
          </w:tblPrExChange>
        </w:tblPrEx>
        <w:trPr>
          <w:trHeight w:val="1785"/>
          <w:trPrChange w:id="179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65C98D" w14:textId="1EA2AAD7" w:rsidR="008601AF" w:rsidRPr="008601AF" w:rsidRDefault="008601AF" w:rsidP="003C2C2A">
            <w:pPr>
              <w:jc w:val="center"/>
              <w:rPr>
                <w:rFonts w:ascii="Trebuchet MS" w:hAnsi="Trebuchet MS" w:cs="Arial"/>
                <w:color w:val="000000"/>
                <w:sz w:val="20"/>
                <w:szCs w:val="20"/>
                <w:lang w:bidi="th-TH"/>
              </w:rPr>
            </w:pPr>
            <w:del w:id="1797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F1C432" w14:textId="77E1706B" w:rsidR="008601AF" w:rsidRPr="008601AF" w:rsidRDefault="008601AF" w:rsidP="003C2C2A">
            <w:pPr>
              <w:jc w:val="center"/>
              <w:rPr>
                <w:rFonts w:ascii="Trebuchet MS" w:hAnsi="Trebuchet MS" w:cs="Arial"/>
                <w:color w:val="000000"/>
                <w:sz w:val="20"/>
                <w:szCs w:val="20"/>
                <w:lang w:bidi="th-TH"/>
              </w:rPr>
            </w:pPr>
            <w:del w:id="17978" w:author="Philippe Hollanda - Oliveira Trust" w:date="2022-07-19T10:03:00Z">
              <w:r w:rsidRPr="008601AF" w:rsidDel="0016760B">
                <w:rPr>
                  <w:rFonts w:ascii="Trebuchet MS" w:hAnsi="Trebuchet MS" w:cs="Arial"/>
                  <w:color w:val="000000"/>
                  <w:sz w:val="20"/>
                  <w:szCs w:val="20"/>
                  <w:lang w:bidi="th-TH"/>
                </w:rPr>
                <w:delText>15/09/2021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007ED1" w14:textId="652281FB" w:rsidR="008601AF" w:rsidRPr="008601AF" w:rsidRDefault="008601AF" w:rsidP="003C2C2A">
            <w:pPr>
              <w:jc w:val="center"/>
              <w:rPr>
                <w:rFonts w:ascii="Trebuchet MS" w:hAnsi="Trebuchet MS" w:cs="Arial"/>
                <w:color w:val="000000"/>
                <w:sz w:val="20"/>
                <w:szCs w:val="20"/>
                <w:lang w:bidi="th-TH"/>
              </w:rPr>
            </w:pPr>
            <w:del w:id="17980" w:author="Philippe Hollanda - Oliveira Trust" w:date="2022-07-19T10:03:00Z">
              <w:r w:rsidRPr="008601AF" w:rsidDel="0016760B">
                <w:rPr>
                  <w:rFonts w:ascii="Trebuchet MS" w:hAnsi="Trebuchet MS" w:cs="Arial"/>
                  <w:color w:val="000000"/>
                  <w:sz w:val="20"/>
                  <w:szCs w:val="20"/>
                  <w:lang w:bidi="th-TH"/>
                </w:rPr>
                <w:delText>R$ 2.480,00</w:delText>
              </w:r>
            </w:del>
          </w:p>
        </w:tc>
      </w:tr>
      <w:tr w:rsidR="008601AF" w:rsidRPr="008601AF" w14:paraId="742F05DA" w14:textId="77777777" w:rsidTr="0016760B">
        <w:tblPrEx>
          <w:tblW w:w="5000" w:type="pct"/>
          <w:tblCellMar>
            <w:left w:w="70" w:type="dxa"/>
            <w:right w:w="70" w:type="dxa"/>
          </w:tblCellMar>
          <w:tblPrExChange w:id="17981" w:author="Philippe Hollanda - Oliveira Trust" w:date="2022-07-19T10:03:00Z">
            <w:tblPrEx>
              <w:tblW w:w="5000" w:type="pct"/>
              <w:tblCellMar>
                <w:left w:w="70" w:type="dxa"/>
                <w:right w:w="70" w:type="dxa"/>
              </w:tblCellMar>
            </w:tblPrEx>
          </w:tblPrExChange>
        </w:tblPrEx>
        <w:trPr>
          <w:trHeight w:val="1785"/>
          <w:trPrChange w:id="179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AD361F" w14:textId="7A3D9455" w:rsidR="008601AF" w:rsidRPr="008601AF" w:rsidRDefault="008601AF" w:rsidP="003C2C2A">
            <w:pPr>
              <w:jc w:val="center"/>
              <w:rPr>
                <w:rFonts w:ascii="Trebuchet MS" w:hAnsi="Trebuchet MS" w:cs="Arial"/>
                <w:color w:val="000000"/>
                <w:sz w:val="20"/>
                <w:szCs w:val="20"/>
                <w:lang w:bidi="th-TH"/>
              </w:rPr>
            </w:pPr>
            <w:del w:id="1798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E01E534" w14:textId="22282C70" w:rsidR="008601AF" w:rsidRPr="008601AF" w:rsidRDefault="008601AF" w:rsidP="003C2C2A">
            <w:pPr>
              <w:jc w:val="center"/>
              <w:rPr>
                <w:rFonts w:ascii="Trebuchet MS" w:hAnsi="Trebuchet MS" w:cs="Arial"/>
                <w:color w:val="000000"/>
                <w:sz w:val="20"/>
                <w:szCs w:val="20"/>
                <w:lang w:bidi="th-TH"/>
              </w:rPr>
            </w:pPr>
            <w:del w:id="17986" w:author="Philippe Hollanda - Oliveira Trust" w:date="2022-07-19T10:03:00Z">
              <w:r w:rsidRPr="008601AF" w:rsidDel="0016760B">
                <w:rPr>
                  <w:rFonts w:ascii="Trebuchet MS" w:hAnsi="Trebuchet MS" w:cs="Arial"/>
                  <w:color w:val="000000"/>
                  <w:sz w:val="20"/>
                  <w:szCs w:val="20"/>
                  <w:lang w:bidi="th-TH"/>
                </w:rPr>
                <w:delText>17/09/2021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C2E098" w14:textId="6180B838" w:rsidR="008601AF" w:rsidRPr="008601AF" w:rsidRDefault="008601AF" w:rsidP="003C2C2A">
            <w:pPr>
              <w:jc w:val="center"/>
              <w:rPr>
                <w:rFonts w:ascii="Trebuchet MS" w:hAnsi="Trebuchet MS" w:cs="Arial"/>
                <w:color w:val="000000"/>
                <w:sz w:val="20"/>
                <w:szCs w:val="20"/>
                <w:lang w:bidi="th-TH"/>
              </w:rPr>
            </w:pPr>
            <w:del w:id="17988" w:author="Philippe Hollanda - Oliveira Trust" w:date="2022-07-19T10:03:00Z">
              <w:r w:rsidRPr="008601AF" w:rsidDel="0016760B">
                <w:rPr>
                  <w:rFonts w:ascii="Trebuchet MS" w:hAnsi="Trebuchet MS" w:cs="Arial"/>
                  <w:color w:val="000000"/>
                  <w:sz w:val="20"/>
                  <w:szCs w:val="20"/>
                  <w:lang w:bidi="th-TH"/>
                </w:rPr>
                <w:delText>R$ 4.340,00</w:delText>
              </w:r>
            </w:del>
          </w:p>
        </w:tc>
      </w:tr>
      <w:tr w:rsidR="008601AF" w:rsidRPr="008601AF" w14:paraId="7A43E056" w14:textId="77777777" w:rsidTr="0016760B">
        <w:tblPrEx>
          <w:tblW w:w="5000" w:type="pct"/>
          <w:tblCellMar>
            <w:left w:w="70" w:type="dxa"/>
            <w:right w:w="70" w:type="dxa"/>
          </w:tblCellMar>
          <w:tblPrExChange w:id="17989" w:author="Philippe Hollanda - Oliveira Trust" w:date="2022-07-19T10:03:00Z">
            <w:tblPrEx>
              <w:tblW w:w="5000" w:type="pct"/>
              <w:tblCellMar>
                <w:left w:w="70" w:type="dxa"/>
                <w:right w:w="70" w:type="dxa"/>
              </w:tblCellMar>
            </w:tblPrEx>
          </w:tblPrExChange>
        </w:tblPrEx>
        <w:trPr>
          <w:trHeight w:val="1785"/>
          <w:trPrChange w:id="179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0065D8" w14:textId="4AE57583" w:rsidR="008601AF" w:rsidRPr="008601AF" w:rsidRDefault="008601AF" w:rsidP="003C2C2A">
            <w:pPr>
              <w:jc w:val="center"/>
              <w:rPr>
                <w:rFonts w:ascii="Trebuchet MS" w:hAnsi="Trebuchet MS" w:cs="Arial"/>
                <w:color w:val="000000"/>
                <w:sz w:val="20"/>
                <w:szCs w:val="20"/>
                <w:lang w:bidi="th-TH"/>
              </w:rPr>
            </w:pPr>
            <w:del w:id="1799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79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94FEDCD" w14:textId="22906EE4" w:rsidR="008601AF" w:rsidRPr="008601AF" w:rsidRDefault="008601AF" w:rsidP="003C2C2A">
            <w:pPr>
              <w:jc w:val="center"/>
              <w:rPr>
                <w:rFonts w:ascii="Trebuchet MS" w:hAnsi="Trebuchet MS" w:cs="Arial"/>
                <w:color w:val="000000"/>
                <w:sz w:val="20"/>
                <w:szCs w:val="20"/>
                <w:lang w:bidi="th-TH"/>
              </w:rPr>
            </w:pPr>
            <w:del w:id="17994" w:author="Philippe Hollanda - Oliveira Trust" w:date="2022-07-19T10:03:00Z">
              <w:r w:rsidRPr="008601AF" w:rsidDel="0016760B">
                <w:rPr>
                  <w:rFonts w:ascii="Trebuchet MS" w:hAnsi="Trebuchet MS" w:cs="Arial"/>
                  <w:color w:val="000000"/>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79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62C59D" w14:textId="2770844E" w:rsidR="008601AF" w:rsidRPr="008601AF" w:rsidRDefault="008601AF" w:rsidP="003C2C2A">
            <w:pPr>
              <w:jc w:val="center"/>
              <w:rPr>
                <w:rFonts w:ascii="Trebuchet MS" w:hAnsi="Trebuchet MS" w:cs="Arial"/>
                <w:color w:val="000000"/>
                <w:sz w:val="20"/>
                <w:szCs w:val="20"/>
                <w:lang w:bidi="th-TH"/>
              </w:rPr>
            </w:pPr>
            <w:del w:id="17996" w:author="Philippe Hollanda - Oliveira Trust" w:date="2022-07-19T10:03:00Z">
              <w:r w:rsidRPr="008601AF" w:rsidDel="0016760B">
                <w:rPr>
                  <w:rFonts w:ascii="Trebuchet MS" w:hAnsi="Trebuchet MS" w:cs="Arial"/>
                  <w:color w:val="000000"/>
                  <w:sz w:val="20"/>
                  <w:szCs w:val="20"/>
                  <w:lang w:bidi="th-TH"/>
                </w:rPr>
                <w:delText>R$ 8.323,50</w:delText>
              </w:r>
            </w:del>
          </w:p>
        </w:tc>
      </w:tr>
      <w:tr w:rsidR="008601AF" w:rsidRPr="008601AF" w14:paraId="65190A3A" w14:textId="77777777" w:rsidTr="0016760B">
        <w:tblPrEx>
          <w:tblW w:w="5000" w:type="pct"/>
          <w:tblCellMar>
            <w:left w:w="70" w:type="dxa"/>
            <w:right w:w="70" w:type="dxa"/>
          </w:tblCellMar>
          <w:tblPrExChange w:id="17997" w:author="Philippe Hollanda - Oliveira Trust" w:date="2022-07-19T10:03:00Z">
            <w:tblPrEx>
              <w:tblW w:w="5000" w:type="pct"/>
              <w:tblCellMar>
                <w:left w:w="70" w:type="dxa"/>
                <w:right w:w="70" w:type="dxa"/>
              </w:tblCellMar>
            </w:tblPrEx>
          </w:tblPrExChange>
        </w:tblPrEx>
        <w:trPr>
          <w:trHeight w:val="1785"/>
          <w:trPrChange w:id="179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79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024E50" w14:textId="77E27FBF" w:rsidR="008601AF" w:rsidRPr="008601AF" w:rsidRDefault="008601AF" w:rsidP="003C2C2A">
            <w:pPr>
              <w:jc w:val="center"/>
              <w:rPr>
                <w:rFonts w:ascii="Trebuchet MS" w:hAnsi="Trebuchet MS" w:cs="Arial"/>
                <w:color w:val="000000"/>
                <w:sz w:val="20"/>
                <w:szCs w:val="20"/>
                <w:lang w:bidi="th-TH"/>
              </w:rPr>
            </w:pPr>
            <w:del w:id="1800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8830B56" w14:textId="4703CD29" w:rsidR="008601AF" w:rsidRPr="008601AF" w:rsidRDefault="008601AF" w:rsidP="003C2C2A">
            <w:pPr>
              <w:jc w:val="center"/>
              <w:rPr>
                <w:rFonts w:ascii="Trebuchet MS" w:hAnsi="Trebuchet MS" w:cs="Arial"/>
                <w:color w:val="000000"/>
                <w:sz w:val="20"/>
                <w:szCs w:val="20"/>
                <w:lang w:bidi="th-TH"/>
              </w:rPr>
            </w:pPr>
            <w:del w:id="18002" w:author="Philippe Hollanda - Oliveira Trust" w:date="2022-07-19T10:03:00Z">
              <w:r w:rsidRPr="008601AF" w:rsidDel="0016760B">
                <w:rPr>
                  <w:rFonts w:ascii="Trebuchet MS" w:hAnsi="Trebuchet MS" w:cs="Arial"/>
                  <w:color w:val="000000"/>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656A588" w14:textId="5FD9F11D" w:rsidR="008601AF" w:rsidRPr="008601AF" w:rsidRDefault="008601AF" w:rsidP="003C2C2A">
            <w:pPr>
              <w:jc w:val="center"/>
              <w:rPr>
                <w:rFonts w:ascii="Trebuchet MS" w:hAnsi="Trebuchet MS" w:cs="Arial"/>
                <w:color w:val="000000"/>
                <w:sz w:val="20"/>
                <w:szCs w:val="20"/>
                <w:lang w:bidi="th-TH"/>
              </w:rPr>
            </w:pPr>
            <w:del w:id="18004" w:author="Philippe Hollanda - Oliveira Trust" w:date="2022-07-19T10:03:00Z">
              <w:r w:rsidRPr="008601AF" w:rsidDel="0016760B">
                <w:rPr>
                  <w:rFonts w:ascii="Trebuchet MS" w:hAnsi="Trebuchet MS" w:cs="Arial"/>
                  <w:color w:val="000000"/>
                  <w:sz w:val="20"/>
                  <w:szCs w:val="20"/>
                  <w:lang w:bidi="th-TH"/>
                </w:rPr>
                <w:delText>R$ 4.132,59</w:delText>
              </w:r>
            </w:del>
          </w:p>
        </w:tc>
      </w:tr>
      <w:tr w:rsidR="008601AF" w:rsidRPr="008601AF" w14:paraId="18D0D5C3" w14:textId="77777777" w:rsidTr="0016760B">
        <w:tblPrEx>
          <w:tblW w:w="5000" w:type="pct"/>
          <w:tblCellMar>
            <w:left w:w="70" w:type="dxa"/>
            <w:right w:w="70" w:type="dxa"/>
          </w:tblCellMar>
          <w:tblPrExChange w:id="18005" w:author="Philippe Hollanda - Oliveira Trust" w:date="2022-07-19T10:03:00Z">
            <w:tblPrEx>
              <w:tblW w:w="5000" w:type="pct"/>
              <w:tblCellMar>
                <w:left w:w="70" w:type="dxa"/>
                <w:right w:w="70" w:type="dxa"/>
              </w:tblCellMar>
            </w:tblPrEx>
          </w:tblPrExChange>
        </w:tblPrEx>
        <w:trPr>
          <w:trHeight w:val="1785"/>
          <w:trPrChange w:id="180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0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CAA3947" w14:textId="7C00D7D6" w:rsidR="008601AF" w:rsidRPr="008601AF" w:rsidRDefault="008601AF" w:rsidP="003C2C2A">
            <w:pPr>
              <w:jc w:val="center"/>
              <w:rPr>
                <w:rFonts w:ascii="Trebuchet MS" w:hAnsi="Trebuchet MS" w:cs="Arial"/>
                <w:color w:val="000000"/>
                <w:sz w:val="20"/>
                <w:szCs w:val="20"/>
                <w:lang w:bidi="th-TH"/>
              </w:rPr>
            </w:pPr>
            <w:del w:id="18008"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6402F9" w14:textId="41BC9DDC" w:rsidR="008601AF" w:rsidRPr="008601AF" w:rsidRDefault="008601AF" w:rsidP="003C2C2A">
            <w:pPr>
              <w:jc w:val="center"/>
              <w:rPr>
                <w:rFonts w:ascii="Trebuchet MS" w:hAnsi="Trebuchet MS" w:cs="Arial"/>
                <w:color w:val="000000"/>
                <w:sz w:val="20"/>
                <w:szCs w:val="20"/>
                <w:lang w:bidi="th-TH"/>
              </w:rPr>
            </w:pPr>
            <w:del w:id="18010" w:author="Philippe Hollanda - Oliveira Trust" w:date="2022-07-19T10:03:00Z">
              <w:r w:rsidRPr="008601AF" w:rsidDel="0016760B">
                <w:rPr>
                  <w:rFonts w:ascii="Trebuchet MS" w:hAnsi="Trebuchet MS" w:cs="Arial"/>
                  <w:color w:val="000000"/>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CD314C7" w14:textId="474BCB21" w:rsidR="008601AF" w:rsidRPr="008601AF" w:rsidRDefault="008601AF" w:rsidP="003C2C2A">
            <w:pPr>
              <w:jc w:val="center"/>
              <w:rPr>
                <w:rFonts w:ascii="Trebuchet MS" w:hAnsi="Trebuchet MS" w:cs="Arial"/>
                <w:color w:val="000000"/>
                <w:sz w:val="20"/>
                <w:szCs w:val="20"/>
                <w:lang w:bidi="th-TH"/>
              </w:rPr>
            </w:pPr>
            <w:del w:id="18012" w:author="Philippe Hollanda - Oliveira Trust" w:date="2022-07-19T10:03:00Z">
              <w:r w:rsidRPr="008601AF" w:rsidDel="0016760B">
                <w:rPr>
                  <w:rFonts w:ascii="Trebuchet MS" w:hAnsi="Trebuchet MS" w:cs="Arial"/>
                  <w:color w:val="000000"/>
                  <w:sz w:val="20"/>
                  <w:szCs w:val="20"/>
                  <w:lang w:bidi="th-TH"/>
                </w:rPr>
                <w:delText>R$ 8.033,00</w:delText>
              </w:r>
            </w:del>
          </w:p>
        </w:tc>
      </w:tr>
      <w:tr w:rsidR="008601AF" w:rsidRPr="008601AF" w14:paraId="1B9DE692" w14:textId="77777777" w:rsidTr="0016760B">
        <w:tblPrEx>
          <w:tblW w:w="5000" w:type="pct"/>
          <w:tblCellMar>
            <w:left w:w="70" w:type="dxa"/>
            <w:right w:w="70" w:type="dxa"/>
          </w:tblCellMar>
          <w:tblPrExChange w:id="18013" w:author="Philippe Hollanda - Oliveira Trust" w:date="2022-07-19T10:03:00Z">
            <w:tblPrEx>
              <w:tblW w:w="5000" w:type="pct"/>
              <w:tblCellMar>
                <w:left w:w="70" w:type="dxa"/>
                <w:right w:w="70" w:type="dxa"/>
              </w:tblCellMar>
            </w:tblPrEx>
          </w:tblPrExChange>
        </w:tblPrEx>
        <w:trPr>
          <w:trHeight w:val="1785"/>
          <w:trPrChange w:id="180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0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EA5478C" w14:textId="22B0F766" w:rsidR="008601AF" w:rsidRPr="008601AF" w:rsidRDefault="008601AF" w:rsidP="003C2C2A">
            <w:pPr>
              <w:jc w:val="center"/>
              <w:rPr>
                <w:rFonts w:ascii="Trebuchet MS" w:hAnsi="Trebuchet MS" w:cs="Arial"/>
                <w:color w:val="000000"/>
                <w:sz w:val="20"/>
                <w:szCs w:val="20"/>
                <w:lang w:bidi="th-TH"/>
              </w:rPr>
            </w:pPr>
            <w:del w:id="1801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5B6980E" w14:textId="0DC52552" w:rsidR="008601AF" w:rsidRPr="008601AF" w:rsidRDefault="008601AF" w:rsidP="003C2C2A">
            <w:pPr>
              <w:jc w:val="center"/>
              <w:rPr>
                <w:rFonts w:ascii="Trebuchet MS" w:hAnsi="Trebuchet MS" w:cs="Arial"/>
                <w:color w:val="000000"/>
                <w:sz w:val="20"/>
                <w:szCs w:val="20"/>
                <w:lang w:bidi="th-TH"/>
              </w:rPr>
            </w:pPr>
            <w:del w:id="18018" w:author="Philippe Hollanda - Oliveira Trust" w:date="2022-07-19T10:03:00Z">
              <w:r w:rsidRPr="008601AF" w:rsidDel="0016760B">
                <w:rPr>
                  <w:rFonts w:ascii="Trebuchet MS" w:hAnsi="Trebuchet MS" w:cs="Arial"/>
                  <w:color w:val="000000"/>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8F434E5" w14:textId="4765218E" w:rsidR="008601AF" w:rsidRPr="008601AF" w:rsidRDefault="008601AF" w:rsidP="003C2C2A">
            <w:pPr>
              <w:jc w:val="center"/>
              <w:rPr>
                <w:rFonts w:ascii="Trebuchet MS" w:hAnsi="Trebuchet MS" w:cs="Arial"/>
                <w:color w:val="000000"/>
                <w:sz w:val="20"/>
                <w:szCs w:val="20"/>
                <w:lang w:bidi="th-TH"/>
              </w:rPr>
            </w:pPr>
            <w:del w:id="18020" w:author="Philippe Hollanda - Oliveira Trust" w:date="2022-07-19T10:03:00Z">
              <w:r w:rsidRPr="008601AF" w:rsidDel="0016760B">
                <w:rPr>
                  <w:rFonts w:ascii="Trebuchet MS" w:hAnsi="Trebuchet MS" w:cs="Arial"/>
                  <w:color w:val="000000"/>
                  <w:sz w:val="20"/>
                  <w:szCs w:val="20"/>
                  <w:lang w:bidi="th-TH"/>
                </w:rPr>
                <w:delText>R$ 2.256,75</w:delText>
              </w:r>
            </w:del>
          </w:p>
        </w:tc>
      </w:tr>
      <w:tr w:rsidR="008601AF" w:rsidRPr="008601AF" w14:paraId="6E2480F8" w14:textId="77777777" w:rsidTr="0016760B">
        <w:tblPrEx>
          <w:tblW w:w="5000" w:type="pct"/>
          <w:tblCellMar>
            <w:left w:w="70" w:type="dxa"/>
            <w:right w:w="70" w:type="dxa"/>
          </w:tblCellMar>
          <w:tblPrExChange w:id="18021" w:author="Philippe Hollanda - Oliveira Trust" w:date="2022-07-19T10:03:00Z">
            <w:tblPrEx>
              <w:tblW w:w="5000" w:type="pct"/>
              <w:tblCellMar>
                <w:left w:w="70" w:type="dxa"/>
                <w:right w:w="70" w:type="dxa"/>
              </w:tblCellMar>
            </w:tblPrEx>
          </w:tblPrExChange>
        </w:tblPrEx>
        <w:trPr>
          <w:trHeight w:val="1785"/>
          <w:trPrChange w:id="180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0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A33D6B" w14:textId="3F073762" w:rsidR="008601AF" w:rsidRPr="008601AF" w:rsidRDefault="008601AF" w:rsidP="003C2C2A">
            <w:pPr>
              <w:jc w:val="center"/>
              <w:rPr>
                <w:rFonts w:ascii="Trebuchet MS" w:hAnsi="Trebuchet MS" w:cs="Arial"/>
                <w:color w:val="000000"/>
                <w:sz w:val="20"/>
                <w:szCs w:val="20"/>
                <w:lang w:bidi="th-TH"/>
              </w:rPr>
            </w:pPr>
            <w:del w:id="1802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77E532" w14:textId="4B6D66A2" w:rsidR="008601AF" w:rsidRPr="008601AF" w:rsidRDefault="008601AF" w:rsidP="003C2C2A">
            <w:pPr>
              <w:jc w:val="center"/>
              <w:rPr>
                <w:rFonts w:ascii="Trebuchet MS" w:hAnsi="Trebuchet MS" w:cs="Arial"/>
                <w:color w:val="000000"/>
                <w:sz w:val="20"/>
                <w:szCs w:val="20"/>
                <w:lang w:bidi="th-TH"/>
              </w:rPr>
            </w:pPr>
            <w:del w:id="18026" w:author="Philippe Hollanda - Oliveira Trust" w:date="2022-07-19T10:03:00Z">
              <w:r w:rsidRPr="008601AF" w:rsidDel="0016760B">
                <w:rPr>
                  <w:rFonts w:ascii="Trebuchet MS" w:hAnsi="Trebuchet MS" w:cs="Arial"/>
                  <w:color w:val="000000"/>
                  <w:sz w:val="20"/>
                  <w:szCs w:val="20"/>
                  <w:lang w:bidi="th-TH"/>
                </w:rPr>
                <w:delText>10/09/2021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AA09944" w14:textId="7A0FCE61" w:rsidR="008601AF" w:rsidRPr="008601AF" w:rsidRDefault="008601AF" w:rsidP="003C2C2A">
            <w:pPr>
              <w:jc w:val="center"/>
              <w:rPr>
                <w:rFonts w:ascii="Trebuchet MS" w:hAnsi="Trebuchet MS" w:cs="Arial"/>
                <w:color w:val="000000"/>
                <w:sz w:val="20"/>
                <w:szCs w:val="20"/>
                <w:lang w:bidi="th-TH"/>
              </w:rPr>
            </w:pPr>
            <w:del w:id="18028" w:author="Philippe Hollanda - Oliveira Trust" w:date="2022-07-19T10:03:00Z">
              <w:r w:rsidRPr="008601AF" w:rsidDel="0016760B">
                <w:rPr>
                  <w:rFonts w:ascii="Trebuchet MS" w:hAnsi="Trebuchet MS" w:cs="Arial"/>
                  <w:color w:val="000000"/>
                  <w:sz w:val="20"/>
                  <w:szCs w:val="20"/>
                  <w:lang w:bidi="th-TH"/>
                </w:rPr>
                <w:delText>R$ 9.109,42</w:delText>
              </w:r>
            </w:del>
          </w:p>
        </w:tc>
      </w:tr>
      <w:tr w:rsidR="008601AF" w:rsidRPr="008601AF" w14:paraId="53811169" w14:textId="77777777" w:rsidTr="0016760B">
        <w:tblPrEx>
          <w:tblW w:w="5000" w:type="pct"/>
          <w:tblCellMar>
            <w:left w:w="70" w:type="dxa"/>
            <w:right w:w="70" w:type="dxa"/>
          </w:tblCellMar>
          <w:tblPrExChange w:id="18029" w:author="Philippe Hollanda - Oliveira Trust" w:date="2022-07-19T10:03:00Z">
            <w:tblPrEx>
              <w:tblW w:w="5000" w:type="pct"/>
              <w:tblCellMar>
                <w:left w:w="70" w:type="dxa"/>
                <w:right w:w="70" w:type="dxa"/>
              </w:tblCellMar>
            </w:tblPrEx>
          </w:tblPrExChange>
        </w:tblPrEx>
        <w:trPr>
          <w:trHeight w:val="1785"/>
          <w:trPrChange w:id="180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0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749DF0" w14:textId="407C3B01" w:rsidR="008601AF" w:rsidRPr="008601AF" w:rsidRDefault="008601AF" w:rsidP="003C2C2A">
            <w:pPr>
              <w:jc w:val="center"/>
              <w:rPr>
                <w:rFonts w:ascii="Trebuchet MS" w:hAnsi="Trebuchet MS" w:cs="Arial"/>
                <w:color w:val="000000"/>
                <w:sz w:val="20"/>
                <w:szCs w:val="20"/>
                <w:lang w:bidi="th-TH"/>
              </w:rPr>
            </w:pPr>
            <w:del w:id="18032" w:author="Philippe Hollanda - Oliveira Trust" w:date="2022-07-19T10:03:00Z">
              <w:r w:rsidRPr="008601AF" w:rsidDel="0016760B">
                <w:rPr>
                  <w:rFonts w:ascii="Trebuchet MS" w:hAnsi="Trebuchet MS" w:cs="Arial"/>
                  <w:color w:val="000000"/>
                  <w:sz w:val="20"/>
                  <w:szCs w:val="20"/>
                  <w:lang w:bidi="th-TH"/>
                </w:rPr>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DBACC5" w14:textId="7442C493" w:rsidR="008601AF" w:rsidRPr="008601AF" w:rsidRDefault="008601AF" w:rsidP="003C2C2A">
            <w:pPr>
              <w:jc w:val="center"/>
              <w:rPr>
                <w:rFonts w:ascii="Trebuchet MS" w:hAnsi="Trebuchet MS" w:cs="Arial"/>
                <w:color w:val="000000"/>
                <w:sz w:val="20"/>
                <w:szCs w:val="20"/>
                <w:lang w:bidi="th-TH"/>
              </w:rPr>
            </w:pPr>
            <w:del w:id="18034" w:author="Philippe Hollanda - Oliveira Trust" w:date="2022-07-19T10:03:00Z">
              <w:r w:rsidRPr="008601AF" w:rsidDel="0016760B">
                <w:rPr>
                  <w:rFonts w:ascii="Trebuchet MS" w:hAnsi="Trebuchet MS" w:cs="Arial"/>
                  <w:color w:val="000000"/>
                  <w:sz w:val="20"/>
                  <w:szCs w:val="20"/>
                  <w:lang w:bidi="th-TH"/>
                </w:rPr>
                <w:delText>27/09/2021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B7FDE54" w14:textId="62E7DE29" w:rsidR="008601AF" w:rsidRPr="008601AF" w:rsidRDefault="008601AF" w:rsidP="003C2C2A">
            <w:pPr>
              <w:jc w:val="center"/>
              <w:rPr>
                <w:rFonts w:ascii="Trebuchet MS" w:hAnsi="Trebuchet MS" w:cs="Arial"/>
                <w:color w:val="000000"/>
                <w:sz w:val="20"/>
                <w:szCs w:val="20"/>
                <w:lang w:bidi="th-TH"/>
              </w:rPr>
            </w:pPr>
            <w:del w:id="18036" w:author="Philippe Hollanda - Oliveira Trust" w:date="2022-07-19T10:03:00Z">
              <w:r w:rsidRPr="008601AF" w:rsidDel="0016760B">
                <w:rPr>
                  <w:rFonts w:ascii="Trebuchet MS" w:hAnsi="Trebuchet MS" w:cs="Arial"/>
                  <w:color w:val="000000"/>
                  <w:sz w:val="20"/>
                  <w:szCs w:val="20"/>
                  <w:lang w:bidi="th-TH"/>
                </w:rPr>
                <w:delText>R$ 3.050,00</w:delText>
              </w:r>
            </w:del>
          </w:p>
        </w:tc>
      </w:tr>
      <w:tr w:rsidR="008601AF" w:rsidRPr="008601AF" w14:paraId="081EA5A4" w14:textId="77777777" w:rsidTr="0016760B">
        <w:tblPrEx>
          <w:tblW w:w="5000" w:type="pct"/>
          <w:tblCellMar>
            <w:left w:w="70" w:type="dxa"/>
            <w:right w:w="70" w:type="dxa"/>
          </w:tblCellMar>
          <w:tblPrExChange w:id="18037" w:author="Philippe Hollanda - Oliveira Trust" w:date="2022-07-19T10:03:00Z">
            <w:tblPrEx>
              <w:tblW w:w="5000" w:type="pct"/>
              <w:tblCellMar>
                <w:left w:w="70" w:type="dxa"/>
                <w:right w:w="70" w:type="dxa"/>
              </w:tblCellMar>
            </w:tblPrEx>
          </w:tblPrExChange>
        </w:tblPrEx>
        <w:trPr>
          <w:trHeight w:val="1785"/>
          <w:trPrChange w:id="180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0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85BB45" w14:textId="5FD0660B" w:rsidR="008601AF" w:rsidRPr="008601AF" w:rsidRDefault="008601AF" w:rsidP="003C2C2A">
            <w:pPr>
              <w:jc w:val="center"/>
              <w:rPr>
                <w:rFonts w:ascii="Trebuchet MS" w:hAnsi="Trebuchet MS" w:cs="Arial"/>
                <w:color w:val="000000"/>
                <w:sz w:val="20"/>
                <w:szCs w:val="20"/>
                <w:lang w:bidi="th-TH"/>
              </w:rPr>
            </w:pPr>
            <w:del w:id="18040"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6DFC8A" w14:textId="3CD55952" w:rsidR="008601AF" w:rsidRPr="008601AF" w:rsidRDefault="008601AF" w:rsidP="003C2C2A">
            <w:pPr>
              <w:jc w:val="center"/>
              <w:rPr>
                <w:rFonts w:ascii="Trebuchet MS" w:hAnsi="Trebuchet MS" w:cs="Arial"/>
                <w:color w:val="000000"/>
                <w:sz w:val="20"/>
                <w:szCs w:val="20"/>
                <w:lang w:bidi="th-TH"/>
              </w:rPr>
            </w:pPr>
            <w:del w:id="18042" w:author="Philippe Hollanda - Oliveira Trust" w:date="2022-07-19T10:03:00Z">
              <w:r w:rsidRPr="008601AF" w:rsidDel="0016760B">
                <w:rPr>
                  <w:rFonts w:ascii="Trebuchet MS" w:hAnsi="Trebuchet MS" w:cs="Arial"/>
                  <w:color w:val="000000"/>
                  <w:sz w:val="20"/>
                  <w:szCs w:val="20"/>
                  <w:lang w:bidi="th-TH"/>
                </w:rPr>
                <w:delText>06/09/2021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87E15FF" w14:textId="78F07C16" w:rsidR="008601AF" w:rsidRPr="008601AF" w:rsidRDefault="008601AF" w:rsidP="003C2C2A">
            <w:pPr>
              <w:jc w:val="center"/>
              <w:rPr>
                <w:rFonts w:ascii="Trebuchet MS" w:hAnsi="Trebuchet MS" w:cs="Arial"/>
                <w:color w:val="000000"/>
                <w:sz w:val="20"/>
                <w:szCs w:val="20"/>
                <w:lang w:bidi="th-TH"/>
              </w:rPr>
            </w:pPr>
            <w:del w:id="18044" w:author="Philippe Hollanda - Oliveira Trust" w:date="2022-07-19T10:03:00Z">
              <w:r w:rsidRPr="008601AF" w:rsidDel="0016760B">
                <w:rPr>
                  <w:rFonts w:ascii="Trebuchet MS" w:hAnsi="Trebuchet MS" w:cs="Arial"/>
                  <w:color w:val="000000"/>
                  <w:sz w:val="20"/>
                  <w:szCs w:val="20"/>
                  <w:lang w:bidi="th-TH"/>
                </w:rPr>
                <w:delText>R$ 5.200,00</w:delText>
              </w:r>
            </w:del>
          </w:p>
        </w:tc>
      </w:tr>
      <w:tr w:rsidR="008601AF" w:rsidRPr="008601AF" w14:paraId="5FC65CFF" w14:textId="77777777" w:rsidTr="0016760B">
        <w:tblPrEx>
          <w:tblW w:w="5000" w:type="pct"/>
          <w:tblCellMar>
            <w:left w:w="70" w:type="dxa"/>
            <w:right w:w="70" w:type="dxa"/>
          </w:tblCellMar>
          <w:tblPrExChange w:id="18045" w:author="Philippe Hollanda - Oliveira Trust" w:date="2022-07-19T10:03:00Z">
            <w:tblPrEx>
              <w:tblW w:w="5000" w:type="pct"/>
              <w:tblCellMar>
                <w:left w:w="70" w:type="dxa"/>
                <w:right w:w="70" w:type="dxa"/>
              </w:tblCellMar>
            </w:tblPrEx>
          </w:tblPrExChange>
        </w:tblPrEx>
        <w:trPr>
          <w:trHeight w:val="1785"/>
          <w:trPrChange w:id="180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0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1AC53B6E" w14:textId="5A42AC75" w:rsidR="008601AF" w:rsidRPr="008601AF" w:rsidRDefault="008601AF" w:rsidP="003C2C2A">
            <w:pPr>
              <w:jc w:val="center"/>
              <w:rPr>
                <w:rFonts w:ascii="Trebuchet MS" w:hAnsi="Trebuchet MS" w:cs="Arial"/>
                <w:color w:val="000000"/>
                <w:sz w:val="20"/>
                <w:szCs w:val="20"/>
                <w:lang w:bidi="th-TH"/>
              </w:rPr>
            </w:pPr>
            <w:del w:id="18048" w:author="Philippe Hollanda - Oliveira Trust" w:date="2022-07-19T10:03:00Z">
              <w:r w:rsidRPr="008601AF" w:rsidDel="0016760B">
                <w:rPr>
                  <w:rFonts w:ascii="Trebuchet MS" w:hAnsi="Trebuchet MS" w:cs="Arial"/>
                  <w:color w:val="000000"/>
                  <w:sz w:val="20"/>
                  <w:szCs w:val="20"/>
                  <w:lang w:bidi="th-TH"/>
                </w:rPr>
                <w:lastRenderedPageBreak/>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B859CF1" w14:textId="4A7A8B66" w:rsidR="008601AF" w:rsidRPr="008601AF" w:rsidRDefault="008601AF" w:rsidP="003C2C2A">
            <w:pPr>
              <w:jc w:val="center"/>
              <w:rPr>
                <w:rFonts w:ascii="Trebuchet MS" w:hAnsi="Trebuchet MS" w:cs="Arial"/>
                <w:color w:val="000000"/>
                <w:sz w:val="20"/>
                <w:szCs w:val="20"/>
                <w:lang w:bidi="th-TH"/>
              </w:rPr>
            </w:pPr>
            <w:del w:id="18050"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E282F1" w14:textId="58E7AA3B" w:rsidR="008601AF" w:rsidRPr="008601AF" w:rsidRDefault="008601AF" w:rsidP="003C2C2A">
            <w:pPr>
              <w:jc w:val="center"/>
              <w:rPr>
                <w:rFonts w:ascii="Trebuchet MS" w:hAnsi="Trebuchet MS" w:cs="Arial"/>
                <w:color w:val="000000"/>
                <w:sz w:val="20"/>
                <w:szCs w:val="20"/>
                <w:lang w:bidi="th-TH"/>
              </w:rPr>
            </w:pPr>
            <w:del w:id="18052" w:author="Philippe Hollanda - Oliveira Trust" w:date="2022-07-19T10:03:00Z">
              <w:r w:rsidRPr="008601AF" w:rsidDel="0016760B">
                <w:rPr>
                  <w:rFonts w:ascii="Trebuchet MS" w:hAnsi="Trebuchet MS" w:cs="Arial"/>
                  <w:color w:val="000000"/>
                  <w:sz w:val="20"/>
                  <w:szCs w:val="20"/>
                  <w:lang w:bidi="th-TH"/>
                </w:rPr>
                <w:delText>R$ 420,00</w:delText>
              </w:r>
            </w:del>
          </w:p>
        </w:tc>
      </w:tr>
      <w:tr w:rsidR="008601AF" w:rsidRPr="008601AF" w14:paraId="6277CE4B" w14:textId="77777777" w:rsidTr="0016760B">
        <w:tblPrEx>
          <w:tblW w:w="5000" w:type="pct"/>
          <w:tblCellMar>
            <w:left w:w="70" w:type="dxa"/>
            <w:right w:w="70" w:type="dxa"/>
          </w:tblCellMar>
          <w:tblPrExChange w:id="18053" w:author="Philippe Hollanda - Oliveira Trust" w:date="2022-07-19T10:03:00Z">
            <w:tblPrEx>
              <w:tblW w:w="5000" w:type="pct"/>
              <w:tblCellMar>
                <w:left w:w="70" w:type="dxa"/>
                <w:right w:w="70" w:type="dxa"/>
              </w:tblCellMar>
            </w:tblPrEx>
          </w:tblPrExChange>
        </w:tblPrEx>
        <w:trPr>
          <w:trHeight w:val="1785"/>
          <w:trPrChange w:id="180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0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7EA8FCE" w14:textId="24BC79AA" w:rsidR="008601AF" w:rsidRPr="008601AF" w:rsidRDefault="008601AF" w:rsidP="003C2C2A">
            <w:pPr>
              <w:jc w:val="center"/>
              <w:rPr>
                <w:rFonts w:ascii="Trebuchet MS" w:hAnsi="Trebuchet MS" w:cs="Arial"/>
                <w:color w:val="000000"/>
                <w:sz w:val="20"/>
                <w:szCs w:val="20"/>
                <w:lang w:bidi="th-TH"/>
              </w:rPr>
            </w:pPr>
            <w:del w:id="18056"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C9BC4A0" w14:textId="654F0D42" w:rsidR="008601AF" w:rsidRPr="008601AF" w:rsidRDefault="008601AF" w:rsidP="003C2C2A">
            <w:pPr>
              <w:jc w:val="center"/>
              <w:rPr>
                <w:rFonts w:ascii="Trebuchet MS" w:hAnsi="Trebuchet MS" w:cs="Arial"/>
                <w:color w:val="000000"/>
                <w:sz w:val="20"/>
                <w:szCs w:val="20"/>
                <w:lang w:bidi="th-TH"/>
              </w:rPr>
            </w:pPr>
            <w:del w:id="18058"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ED31274" w14:textId="4ADEEDA1" w:rsidR="008601AF" w:rsidRPr="008601AF" w:rsidRDefault="008601AF" w:rsidP="003C2C2A">
            <w:pPr>
              <w:jc w:val="center"/>
              <w:rPr>
                <w:rFonts w:ascii="Trebuchet MS" w:hAnsi="Trebuchet MS" w:cs="Arial"/>
                <w:color w:val="000000"/>
                <w:sz w:val="20"/>
                <w:szCs w:val="20"/>
                <w:lang w:bidi="th-TH"/>
              </w:rPr>
            </w:pPr>
            <w:del w:id="18060" w:author="Philippe Hollanda - Oliveira Trust" w:date="2022-07-19T10:03:00Z">
              <w:r w:rsidRPr="008601AF" w:rsidDel="0016760B">
                <w:rPr>
                  <w:rFonts w:ascii="Trebuchet MS" w:hAnsi="Trebuchet MS" w:cs="Arial"/>
                  <w:color w:val="000000"/>
                  <w:sz w:val="20"/>
                  <w:szCs w:val="20"/>
                  <w:lang w:bidi="th-TH"/>
                </w:rPr>
                <w:delText>R$ 300,00</w:delText>
              </w:r>
            </w:del>
          </w:p>
        </w:tc>
      </w:tr>
      <w:tr w:rsidR="008601AF" w:rsidRPr="008601AF" w14:paraId="59624F93" w14:textId="77777777" w:rsidTr="0016760B">
        <w:tblPrEx>
          <w:tblW w:w="5000" w:type="pct"/>
          <w:tblCellMar>
            <w:left w:w="70" w:type="dxa"/>
            <w:right w:w="70" w:type="dxa"/>
          </w:tblCellMar>
          <w:tblPrExChange w:id="18061" w:author="Philippe Hollanda - Oliveira Trust" w:date="2022-07-19T10:03:00Z">
            <w:tblPrEx>
              <w:tblW w:w="5000" w:type="pct"/>
              <w:tblCellMar>
                <w:left w:w="70" w:type="dxa"/>
                <w:right w:w="70" w:type="dxa"/>
              </w:tblCellMar>
            </w:tblPrEx>
          </w:tblPrExChange>
        </w:tblPrEx>
        <w:trPr>
          <w:trHeight w:val="1785"/>
          <w:trPrChange w:id="180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0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29321181" w14:textId="0245BD77" w:rsidR="008601AF" w:rsidRPr="008601AF" w:rsidRDefault="008601AF" w:rsidP="003C2C2A">
            <w:pPr>
              <w:jc w:val="center"/>
              <w:rPr>
                <w:rFonts w:ascii="Trebuchet MS" w:hAnsi="Trebuchet MS" w:cs="Arial"/>
                <w:color w:val="000000"/>
                <w:sz w:val="20"/>
                <w:szCs w:val="20"/>
                <w:lang w:bidi="th-TH"/>
              </w:rPr>
            </w:pPr>
            <w:del w:id="18064"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0D637D1" w14:textId="6AE8DBD0" w:rsidR="008601AF" w:rsidRPr="008601AF" w:rsidRDefault="008601AF" w:rsidP="003C2C2A">
            <w:pPr>
              <w:jc w:val="center"/>
              <w:rPr>
                <w:rFonts w:ascii="Trebuchet MS" w:hAnsi="Trebuchet MS" w:cs="Arial"/>
                <w:color w:val="000000"/>
                <w:sz w:val="20"/>
                <w:szCs w:val="20"/>
                <w:lang w:bidi="th-TH"/>
              </w:rPr>
            </w:pPr>
            <w:del w:id="18066"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27F803" w14:textId="6D943CAE" w:rsidR="008601AF" w:rsidRPr="008601AF" w:rsidRDefault="008601AF" w:rsidP="003C2C2A">
            <w:pPr>
              <w:jc w:val="center"/>
              <w:rPr>
                <w:rFonts w:ascii="Trebuchet MS" w:hAnsi="Trebuchet MS" w:cs="Arial"/>
                <w:color w:val="000000"/>
                <w:sz w:val="20"/>
                <w:szCs w:val="20"/>
                <w:lang w:bidi="th-TH"/>
              </w:rPr>
            </w:pPr>
            <w:del w:id="18068" w:author="Philippe Hollanda - Oliveira Trust" w:date="2022-07-19T10:03:00Z">
              <w:r w:rsidRPr="008601AF" w:rsidDel="0016760B">
                <w:rPr>
                  <w:rFonts w:ascii="Trebuchet MS" w:hAnsi="Trebuchet MS" w:cs="Arial"/>
                  <w:color w:val="000000"/>
                  <w:sz w:val="20"/>
                  <w:szCs w:val="20"/>
                  <w:lang w:bidi="th-TH"/>
                </w:rPr>
                <w:delText>R$ 760,00</w:delText>
              </w:r>
            </w:del>
          </w:p>
        </w:tc>
      </w:tr>
      <w:tr w:rsidR="008601AF" w:rsidRPr="008601AF" w14:paraId="2559FEE9" w14:textId="77777777" w:rsidTr="0016760B">
        <w:tblPrEx>
          <w:tblW w:w="5000" w:type="pct"/>
          <w:tblCellMar>
            <w:left w:w="70" w:type="dxa"/>
            <w:right w:w="70" w:type="dxa"/>
          </w:tblCellMar>
          <w:tblPrExChange w:id="18069" w:author="Philippe Hollanda - Oliveira Trust" w:date="2022-07-19T10:03:00Z">
            <w:tblPrEx>
              <w:tblW w:w="5000" w:type="pct"/>
              <w:tblCellMar>
                <w:left w:w="70" w:type="dxa"/>
                <w:right w:w="70" w:type="dxa"/>
              </w:tblCellMar>
            </w:tblPrEx>
          </w:tblPrExChange>
        </w:tblPrEx>
        <w:trPr>
          <w:trHeight w:val="1785"/>
          <w:trPrChange w:id="180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0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2B93A07E" w14:textId="6000C99F" w:rsidR="008601AF" w:rsidRPr="008601AF" w:rsidRDefault="008601AF" w:rsidP="003C2C2A">
            <w:pPr>
              <w:jc w:val="center"/>
              <w:rPr>
                <w:rFonts w:ascii="Trebuchet MS" w:hAnsi="Trebuchet MS" w:cs="Arial"/>
                <w:color w:val="000000"/>
                <w:sz w:val="20"/>
                <w:szCs w:val="20"/>
                <w:lang w:bidi="th-TH"/>
              </w:rPr>
            </w:pPr>
            <w:del w:id="18072"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80DB16" w14:textId="479CA8B4" w:rsidR="008601AF" w:rsidRPr="008601AF" w:rsidRDefault="008601AF" w:rsidP="003C2C2A">
            <w:pPr>
              <w:jc w:val="center"/>
              <w:rPr>
                <w:rFonts w:ascii="Trebuchet MS" w:hAnsi="Trebuchet MS" w:cs="Arial"/>
                <w:color w:val="000000"/>
                <w:sz w:val="20"/>
                <w:szCs w:val="20"/>
                <w:lang w:bidi="th-TH"/>
              </w:rPr>
            </w:pPr>
            <w:del w:id="18074"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F61C89D" w14:textId="48823E4B" w:rsidR="008601AF" w:rsidRPr="008601AF" w:rsidRDefault="008601AF" w:rsidP="003C2C2A">
            <w:pPr>
              <w:jc w:val="center"/>
              <w:rPr>
                <w:rFonts w:ascii="Trebuchet MS" w:hAnsi="Trebuchet MS" w:cs="Arial"/>
                <w:color w:val="000000"/>
                <w:sz w:val="20"/>
                <w:szCs w:val="20"/>
                <w:lang w:bidi="th-TH"/>
              </w:rPr>
            </w:pPr>
            <w:del w:id="18076" w:author="Philippe Hollanda - Oliveira Trust" w:date="2022-07-19T10:03:00Z">
              <w:r w:rsidRPr="008601AF" w:rsidDel="0016760B">
                <w:rPr>
                  <w:rFonts w:ascii="Trebuchet MS" w:hAnsi="Trebuchet MS" w:cs="Arial"/>
                  <w:color w:val="000000"/>
                  <w:sz w:val="20"/>
                  <w:szCs w:val="20"/>
                  <w:lang w:bidi="th-TH"/>
                </w:rPr>
                <w:delText>R$ 579,00</w:delText>
              </w:r>
            </w:del>
          </w:p>
        </w:tc>
      </w:tr>
      <w:tr w:rsidR="008601AF" w:rsidRPr="008601AF" w14:paraId="72D7C97E" w14:textId="77777777" w:rsidTr="0016760B">
        <w:tblPrEx>
          <w:tblW w:w="5000" w:type="pct"/>
          <w:tblCellMar>
            <w:left w:w="70" w:type="dxa"/>
            <w:right w:w="70" w:type="dxa"/>
          </w:tblCellMar>
          <w:tblPrExChange w:id="18077" w:author="Philippe Hollanda - Oliveira Trust" w:date="2022-07-19T10:03:00Z">
            <w:tblPrEx>
              <w:tblW w:w="5000" w:type="pct"/>
              <w:tblCellMar>
                <w:left w:w="70" w:type="dxa"/>
                <w:right w:w="70" w:type="dxa"/>
              </w:tblCellMar>
            </w:tblPrEx>
          </w:tblPrExChange>
        </w:tblPrEx>
        <w:trPr>
          <w:trHeight w:val="1785"/>
          <w:trPrChange w:id="180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0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0894FC40" w14:textId="500AFC1A" w:rsidR="008601AF" w:rsidRPr="008601AF" w:rsidRDefault="008601AF" w:rsidP="003C2C2A">
            <w:pPr>
              <w:jc w:val="center"/>
              <w:rPr>
                <w:rFonts w:ascii="Trebuchet MS" w:hAnsi="Trebuchet MS" w:cs="Arial"/>
                <w:color w:val="000000"/>
                <w:sz w:val="20"/>
                <w:szCs w:val="20"/>
                <w:lang w:bidi="th-TH"/>
              </w:rPr>
            </w:pPr>
            <w:del w:id="18080"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69DE14A" w14:textId="55BD08E4" w:rsidR="008601AF" w:rsidRPr="008601AF" w:rsidRDefault="008601AF" w:rsidP="003C2C2A">
            <w:pPr>
              <w:jc w:val="center"/>
              <w:rPr>
                <w:rFonts w:ascii="Trebuchet MS" w:hAnsi="Trebuchet MS" w:cs="Arial"/>
                <w:color w:val="000000"/>
                <w:sz w:val="20"/>
                <w:szCs w:val="20"/>
                <w:lang w:bidi="th-TH"/>
              </w:rPr>
            </w:pPr>
            <w:del w:id="18082" w:author="Philippe Hollanda - Oliveira Trust" w:date="2022-07-19T10:03:00Z">
              <w:r w:rsidRPr="008601AF" w:rsidDel="0016760B">
                <w:rPr>
                  <w:rFonts w:ascii="Trebuchet MS" w:hAnsi="Trebuchet MS" w:cs="Arial"/>
                  <w:color w:val="000000"/>
                  <w:sz w:val="20"/>
                  <w:szCs w:val="20"/>
                  <w:lang w:bidi="th-TH"/>
                </w:rPr>
                <w:delText>24/09/2021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D8BD03" w14:textId="1943B680" w:rsidR="008601AF" w:rsidRPr="008601AF" w:rsidRDefault="008601AF" w:rsidP="003C2C2A">
            <w:pPr>
              <w:jc w:val="center"/>
              <w:rPr>
                <w:rFonts w:ascii="Trebuchet MS" w:hAnsi="Trebuchet MS" w:cs="Arial"/>
                <w:color w:val="000000"/>
                <w:sz w:val="20"/>
                <w:szCs w:val="20"/>
                <w:lang w:bidi="th-TH"/>
              </w:rPr>
            </w:pPr>
            <w:del w:id="18084" w:author="Philippe Hollanda - Oliveira Trust" w:date="2022-07-19T10:03:00Z">
              <w:r w:rsidRPr="008601AF" w:rsidDel="0016760B">
                <w:rPr>
                  <w:rFonts w:ascii="Trebuchet MS" w:hAnsi="Trebuchet MS" w:cs="Arial"/>
                  <w:color w:val="000000"/>
                  <w:sz w:val="20"/>
                  <w:szCs w:val="20"/>
                  <w:lang w:bidi="th-TH"/>
                </w:rPr>
                <w:delText>R$ 247,00</w:delText>
              </w:r>
            </w:del>
          </w:p>
        </w:tc>
      </w:tr>
      <w:tr w:rsidR="008601AF" w:rsidRPr="008601AF" w14:paraId="2F34F29F" w14:textId="77777777" w:rsidTr="0016760B">
        <w:tblPrEx>
          <w:tblW w:w="5000" w:type="pct"/>
          <w:tblCellMar>
            <w:left w:w="70" w:type="dxa"/>
            <w:right w:w="70" w:type="dxa"/>
          </w:tblCellMar>
          <w:tblPrExChange w:id="18085" w:author="Philippe Hollanda - Oliveira Trust" w:date="2022-07-19T10:03:00Z">
            <w:tblPrEx>
              <w:tblW w:w="5000" w:type="pct"/>
              <w:tblCellMar>
                <w:left w:w="70" w:type="dxa"/>
                <w:right w:w="70" w:type="dxa"/>
              </w:tblCellMar>
            </w:tblPrEx>
          </w:tblPrExChange>
        </w:tblPrEx>
        <w:trPr>
          <w:trHeight w:val="1785"/>
          <w:trPrChange w:id="180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0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B59E9D3" w14:textId="2BA2FCB6" w:rsidR="008601AF" w:rsidRPr="008601AF" w:rsidRDefault="008601AF" w:rsidP="003C2C2A">
            <w:pPr>
              <w:jc w:val="center"/>
              <w:rPr>
                <w:rFonts w:ascii="Trebuchet MS" w:hAnsi="Trebuchet MS" w:cs="Arial"/>
                <w:color w:val="000000"/>
                <w:sz w:val="20"/>
                <w:szCs w:val="20"/>
                <w:lang w:bidi="th-TH"/>
              </w:rPr>
            </w:pPr>
            <w:del w:id="18088" w:author="Philippe Hollanda - Oliveira Trust" w:date="2022-07-19T10:03:00Z">
              <w:r w:rsidRPr="008601AF" w:rsidDel="0016760B">
                <w:rPr>
                  <w:rFonts w:ascii="Trebuchet MS" w:hAnsi="Trebuchet MS" w:cs="Arial"/>
                  <w:color w:val="000000"/>
                  <w:sz w:val="20"/>
                  <w:szCs w:val="20"/>
                  <w:lang w:bidi="th-TH"/>
                </w:rPr>
                <w:lastRenderedPageBreak/>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36C2895" w14:textId="6660D39C" w:rsidR="008601AF" w:rsidRPr="008601AF" w:rsidRDefault="008601AF" w:rsidP="003C2C2A">
            <w:pPr>
              <w:jc w:val="center"/>
              <w:rPr>
                <w:rFonts w:ascii="Trebuchet MS" w:hAnsi="Trebuchet MS" w:cs="Arial"/>
                <w:color w:val="000000"/>
                <w:sz w:val="20"/>
                <w:szCs w:val="20"/>
                <w:lang w:bidi="th-TH"/>
              </w:rPr>
            </w:pPr>
            <w:del w:id="18090" w:author="Philippe Hollanda - Oliveira Trust" w:date="2022-07-19T10:03:00Z">
              <w:r w:rsidRPr="008601AF" w:rsidDel="0016760B">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5DA94F" w14:textId="50765327" w:rsidR="008601AF" w:rsidRPr="008601AF" w:rsidRDefault="008601AF" w:rsidP="003C2C2A">
            <w:pPr>
              <w:jc w:val="center"/>
              <w:rPr>
                <w:rFonts w:ascii="Trebuchet MS" w:hAnsi="Trebuchet MS" w:cs="Arial"/>
                <w:color w:val="000000"/>
                <w:sz w:val="20"/>
                <w:szCs w:val="20"/>
                <w:lang w:bidi="th-TH"/>
              </w:rPr>
            </w:pPr>
            <w:del w:id="18092" w:author="Philippe Hollanda - Oliveira Trust" w:date="2022-07-19T10:03:00Z">
              <w:r w:rsidRPr="008601AF" w:rsidDel="0016760B">
                <w:rPr>
                  <w:rFonts w:ascii="Trebuchet MS" w:hAnsi="Trebuchet MS" w:cs="Arial"/>
                  <w:color w:val="000000"/>
                  <w:sz w:val="20"/>
                  <w:szCs w:val="20"/>
                  <w:lang w:bidi="th-TH"/>
                </w:rPr>
                <w:delText>R$ 297,75</w:delText>
              </w:r>
            </w:del>
          </w:p>
        </w:tc>
      </w:tr>
      <w:tr w:rsidR="008601AF" w:rsidRPr="008601AF" w14:paraId="5BCD6069" w14:textId="77777777" w:rsidTr="0016760B">
        <w:tblPrEx>
          <w:tblW w:w="5000" w:type="pct"/>
          <w:tblCellMar>
            <w:left w:w="70" w:type="dxa"/>
            <w:right w:w="70" w:type="dxa"/>
          </w:tblCellMar>
          <w:tblPrExChange w:id="18093" w:author="Philippe Hollanda - Oliveira Trust" w:date="2022-07-19T10:03:00Z">
            <w:tblPrEx>
              <w:tblW w:w="5000" w:type="pct"/>
              <w:tblCellMar>
                <w:left w:w="70" w:type="dxa"/>
                <w:right w:w="70" w:type="dxa"/>
              </w:tblCellMar>
            </w:tblPrEx>
          </w:tblPrExChange>
        </w:tblPrEx>
        <w:trPr>
          <w:trHeight w:val="1785"/>
          <w:trPrChange w:id="180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0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D4C9D13" w14:textId="20B8B4C4" w:rsidR="008601AF" w:rsidRPr="008601AF" w:rsidRDefault="008601AF" w:rsidP="003C2C2A">
            <w:pPr>
              <w:jc w:val="center"/>
              <w:rPr>
                <w:rFonts w:ascii="Trebuchet MS" w:hAnsi="Trebuchet MS" w:cs="Arial"/>
                <w:color w:val="000000"/>
                <w:sz w:val="20"/>
                <w:szCs w:val="20"/>
                <w:lang w:bidi="th-TH"/>
              </w:rPr>
            </w:pPr>
            <w:del w:id="18096"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0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F32972E" w14:textId="06CA7A0B" w:rsidR="008601AF" w:rsidRPr="008601AF" w:rsidRDefault="008601AF" w:rsidP="003C2C2A">
            <w:pPr>
              <w:jc w:val="center"/>
              <w:rPr>
                <w:rFonts w:ascii="Trebuchet MS" w:hAnsi="Trebuchet MS" w:cs="Arial"/>
                <w:color w:val="000000"/>
                <w:sz w:val="20"/>
                <w:szCs w:val="20"/>
                <w:lang w:bidi="th-TH"/>
              </w:rPr>
            </w:pPr>
            <w:del w:id="18098" w:author="Philippe Hollanda - Oliveira Trust" w:date="2022-07-19T10:03:00Z">
              <w:r w:rsidRPr="008601AF" w:rsidDel="0016760B">
                <w:rPr>
                  <w:rFonts w:ascii="Trebuchet MS" w:hAnsi="Trebuchet MS" w:cs="Arial"/>
                  <w:color w:val="000000"/>
                  <w:sz w:val="20"/>
                  <w:szCs w:val="20"/>
                  <w:lang w:bidi="th-TH"/>
                </w:rPr>
                <w:delText>09/09/2021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0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2DE78CE" w14:textId="26C5A151" w:rsidR="008601AF" w:rsidRPr="008601AF" w:rsidRDefault="008601AF" w:rsidP="003C2C2A">
            <w:pPr>
              <w:jc w:val="center"/>
              <w:rPr>
                <w:rFonts w:ascii="Trebuchet MS" w:hAnsi="Trebuchet MS" w:cs="Arial"/>
                <w:color w:val="000000"/>
                <w:sz w:val="20"/>
                <w:szCs w:val="20"/>
                <w:lang w:bidi="th-TH"/>
              </w:rPr>
            </w:pPr>
            <w:del w:id="18100" w:author="Philippe Hollanda - Oliveira Trust" w:date="2022-07-19T10:03:00Z">
              <w:r w:rsidRPr="008601AF" w:rsidDel="0016760B">
                <w:rPr>
                  <w:rFonts w:ascii="Trebuchet MS" w:hAnsi="Trebuchet MS" w:cs="Arial"/>
                  <w:color w:val="000000"/>
                  <w:sz w:val="20"/>
                  <w:szCs w:val="20"/>
                  <w:lang w:bidi="th-TH"/>
                </w:rPr>
                <w:delText>R$ 225,62</w:delText>
              </w:r>
            </w:del>
          </w:p>
        </w:tc>
      </w:tr>
      <w:tr w:rsidR="008601AF" w:rsidRPr="008601AF" w14:paraId="45C5C2A1" w14:textId="77777777" w:rsidTr="0016760B">
        <w:tblPrEx>
          <w:tblW w:w="5000" w:type="pct"/>
          <w:tblCellMar>
            <w:left w:w="70" w:type="dxa"/>
            <w:right w:w="70" w:type="dxa"/>
          </w:tblCellMar>
          <w:tblPrExChange w:id="18101" w:author="Philippe Hollanda - Oliveira Trust" w:date="2022-07-19T10:03:00Z">
            <w:tblPrEx>
              <w:tblW w:w="5000" w:type="pct"/>
              <w:tblCellMar>
                <w:left w:w="70" w:type="dxa"/>
                <w:right w:w="70" w:type="dxa"/>
              </w:tblCellMar>
            </w:tblPrEx>
          </w:tblPrExChange>
        </w:tblPrEx>
        <w:trPr>
          <w:trHeight w:val="1785"/>
          <w:trPrChange w:id="181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F8736F" w14:textId="5D9E4D3D" w:rsidR="008601AF" w:rsidRPr="008601AF" w:rsidRDefault="008601AF" w:rsidP="003C2C2A">
            <w:pPr>
              <w:jc w:val="center"/>
              <w:rPr>
                <w:rFonts w:ascii="Trebuchet MS" w:hAnsi="Trebuchet MS" w:cs="Arial"/>
                <w:color w:val="000000"/>
                <w:sz w:val="20"/>
                <w:szCs w:val="20"/>
                <w:lang w:bidi="th-TH"/>
              </w:rPr>
            </w:pPr>
            <w:del w:id="18104"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715A9F" w14:textId="13CDCE53" w:rsidR="008601AF" w:rsidRPr="008601AF" w:rsidRDefault="008601AF" w:rsidP="003C2C2A">
            <w:pPr>
              <w:jc w:val="center"/>
              <w:rPr>
                <w:rFonts w:ascii="Trebuchet MS" w:hAnsi="Trebuchet MS" w:cs="Arial"/>
                <w:color w:val="000000"/>
                <w:sz w:val="20"/>
                <w:szCs w:val="20"/>
                <w:lang w:bidi="th-TH"/>
              </w:rPr>
            </w:pPr>
            <w:del w:id="18106" w:author="Philippe Hollanda - Oliveira Trust" w:date="2022-07-19T10:03:00Z">
              <w:r w:rsidRPr="008601AF" w:rsidDel="0016760B">
                <w:rPr>
                  <w:rFonts w:ascii="Trebuchet MS" w:hAnsi="Trebuchet MS" w:cs="Arial"/>
                  <w:color w:val="000000"/>
                  <w:sz w:val="20"/>
                  <w:szCs w:val="20"/>
                  <w:lang w:bidi="th-TH"/>
                </w:rPr>
                <w:delText>09/09/2021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5AE2B73" w14:textId="68FB8297" w:rsidR="008601AF" w:rsidRPr="008601AF" w:rsidRDefault="008601AF" w:rsidP="003C2C2A">
            <w:pPr>
              <w:jc w:val="center"/>
              <w:rPr>
                <w:rFonts w:ascii="Trebuchet MS" w:hAnsi="Trebuchet MS" w:cs="Arial"/>
                <w:color w:val="000000"/>
                <w:sz w:val="20"/>
                <w:szCs w:val="20"/>
                <w:lang w:bidi="th-TH"/>
              </w:rPr>
            </w:pPr>
            <w:del w:id="18108" w:author="Philippe Hollanda - Oliveira Trust" w:date="2022-07-19T10:03:00Z">
              <w:r w:rsidRPr="008601AF" w:rsidDel="0016760B">
                <w:rPr>
                  <w:rFonts w:ascii="Trebuchet MS" w:hAnsi="Trebuchet MS" w:cs="Arial"/>
                  <w:color w:val="000000"/>
                  <w:sz w:val="20"/>
                  <w:szCs w:val="20"/>
                  <w:lang w:bidi="th-TH"/>
                </w:rPr>
                <w:delText>R$ 1.058,40</w:delText>
              </w:r>
            </w:del>
          </w:p>
        </w:tc>
      </w:tr>
      <w:tr w:rsidR="008601AF" w:rsidRPr="008601AF" w14:paraId="2CA5A7C5" w14:textId="77777777" w:rsidTr="0016760B">
        <w:tblPrEx>
          <w:tblW w:w="5000" w:type="pct"/>
          <w:tblCellMar>
            <w:left w:w="70" w:type="dxa"/>
            <w:right w:w="70" w:type="dxa"/>
          </w:tblCellMar>
          <w:tblPrExChange w:id="18109" w:author="Philippe Hollanda - Oliveira Trust" w:date="2022-07-19T10:03:00Z">
            <w:tblPrEx>
              <w:tblW w:w="5000" w:type="pct"/>
              <w:tblCellMar>
                <w:left w:w="70" w:type="dxa"/>
                <w:right w:w="70" w:type="dxa"/>
              </w:tblCellMar>
            </w:tblPrEx>
          </w:tblPrExChange>
        </w:tblPrEx>
        <w:trPr>
          <w:trHeight w:val="1785"/>
          <w:trPrChange w:id="181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C86AE3" w14:textId="7F1857CB" w:rsidR="008601AF" w:rsidRPr="008601AF" w:rsidRDefault="008601AF" w:rsidP="003C2C2A">
            <w:pPr>
              <w:jc w:val="center"/>
              <w:rPr>
                <w:rFonts w:ascii="Trebuchet MS" w:hAnsi="Trebuchet MS" w:cs="Arial"/>
                <w:color w:val="000000"/>
                <w:sz w:val="20"/>
                <w:szCs w:val="20"/>
                <w:lang w:bidi="th-TH"/>
              </w:rPr>
            </w:pPr>
            <w:del w:id="18112"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9B95C7B" w14:textId="09182A38" w:rsidR="008601AF" w:rsidRPr="008601AF" w:rsidRDefault="008601AF" w:rsidP="003C2C2A">
            <w:pPr>
              <w:jc w:val="center"/>
              <w:rPr>
                <w:rFonts w:ascii="Trebuchet MS" w:hAnsi="Trebuchet MS" w:cs="Arial"/>
                <w:color w:val="000000"/>
                <w:sz w:val="20"/>
                <w:szCs w:val="20"/>
                <w:lang w:bidi="th-TH"/>
              </w:rPr>
            </w:pPr>
            <w:del w:id="18114" w:author="Philippe Hollanda - Oliveira Trust" w:date="2022-07-19T10:03:00Z">
              <w:r w:rsidRPr="008601AF" w:rsidDel="0016760B">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1DC89A" w14:textId="1D05F86D" w:rsidR="008601AF" w:rsidRPr="008601AF" w:rsidRDefault="008601AF" w:rsidP="003C2C2A">
            <w:pPr>
              <w:jc w:val="center"/>
              <w:rPr>
                <w:rFonts w:ascii="Trebuchet MS" w:hAnsi="Trebuchet MS" w:cs="Arial"/>
                <w:color w:val="000000"/>
                <w:sz w:val="20"/>
                <w:szCs w:val="20"/>
                <w:lang w:bidi="th-TH"/>
              </w:rPr>
            </w:pPr>
            <w:del w:id="18116" w:author="Philippe Hollanda - Oliveira Trust" w:date="2022-07-19T10:03:00Z">
              <w:r w:rsidRPr="008601AF" w:rsidDel="0016760B">
                <w:rPr>
                  <w:rFonts w:ascii="Trebuchet MS" w:hAnsi="Trebuchet MS" w:cs="Arial"/>
                  <w:color w:val="000000"/>
                  <w:sz w:val="20"/>
                  <w:szCs w:val="20"/>
                  <w:lang w:bidi="th-TH"/>
                </w:rPr>
                <w:delText>R$ 239,05</w:delText>
              </w:r>
            </w:del>
          </w:p>
        </w:tc>
      </w:tr>
      <w:tr w:rsidR="008601AF" w:rsidRPr="008601AF" w14:paraId="5F315F5A" w14:textId="77777777" w:rsidTr="0016760B">
        <w:tblPrEx>
          <w:tblW w:w="5000" w:type="pct"/>
          <w:tblCellMar>
            <w:left w:w="70" w:type="dxa"/>
            <w:right w:w="70" w:type="dxa"/>
          </w:tblCellMar>
          <w:tblPrExChange w:id="18117" w:author="Philippe Hollanda - Oliveira Trust" w:date="2022-07-19T10:03:00Z">
            <w:tblPrEx>
              <w:tblW w:w="5000" w:type="pct"/>
              <w:tblCellMar>
                <w:left w:w="70" w:type="dxa"/>
                <w:right w:w="70" w:type="dxa"/>
              </w:tblCellMar>
            </w:tblPrEx>
          </w:tblPrExChange>
        </w:tblPrEx>
        <w:trPr>
          <w:trHeight w:val="1785"/>
          <w:trPrChange w:id="181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21F2A7" w14:textId="5EDF7719" w:rsidR="008601AF" w:rsidRPr="008601AF" w:rsidRDefault="008601AF" w:rsidP="003C2C2A">
            <w:pPr>
              <w:jc w:val="center"/>
              <w:rPr>
                <w:rFonts w:ascii="Trebuchet MS" w:hAnsi="Trebuchet MS" w:cs="Arial"/>
                <w:color w:val="000000"/>
                <w:sz w:val="20"/>
                <w:szCs w:val="20"/>
                <w:lang w:bidi="th-TH"/>
              </w:rPr>
            </w:pPr>
            <w:del w:id="18120"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366D273" w14:textId="1683F1C9" w:rsidR="008601AF" w:rsidRPr="008601AF" w:rsidRDefault="008601AF" w:rsidP="003C2C2A">
            <w:pPr>
              <w:jc w:val="center"/>
              <w:rPr>
                <w:rFonts w:ascii="Trebuchet MS" w:hAnsi="Trebuchet MS" w:cs="Arial"/>
                <w:color w:val="000000"/>
                <w:sz w:val="20"/>
                <w:szCs w:val="20"/>
                <w:lang w:bidi="th-TH"/>
              </w:rPr>
            </w:pPr>
            <w:del w:id="18122" w:author="Philippe Hollanda - Oliveira Trust" w:date="2022-07-19T10:03:00Z">
              <w:r w:rsidRPr="008601AF" w:rsidDel="0016760B">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A46132" w14:textId="63ED0273" w:rsidR="008601AF" w:rsidRPr="008601AF" w:rsidRDefault="008601AF" w:rsidP="003C2C2A">
            <w:pPr>
              <w:jc w:val="center"/>
              <w:rPr>
                <w:rFonts w:ascii="Trebuchet MS" w:hAnsi="Trebuchet MS" w:cs="Arial"/>
                <w:color w:val="000000"/>
                <w:sz w:val="20"/>
                <w:szCs w:val="20"/>
                <w:lang w:bidi="th-TH"/>
              </w:rPr>
            </w:pPr>
            <w:del w:id="18124" w:author="Philippe Hollanda - Oliveira Trust" w:date="2022-07-19T10:03:00Z">
              <w:r w:rsidRPr="008601AF" w:rsidDel="0016760B">
                <w:rPr>
                  <w:rFonts w:ascii="Trebuchet MS" w:hAnsi="Trebuchet MS" w:cs="Arial"/>
                  <w:color w:val="000000"/>
                  <w:sz w:val="20"/>
                  <w:szCs w:val="20"/>
                  <w:lang w:bidi="th-TH"/>
                </w:rPr>
                <w:delText>R$ 234,08</w:delText>
              </w:r>
            </w:del>
          </w:p>
        </w:tc>
      </w:tr>
      <w:tr w:rsidR="008601AF" w:rsidRPr="008601AF" w14:paraId="7987FF4F" w14:textId="77777777" w:rsidTr="0016760B">
        <w:tblPrEx>
          <w:tblW w:w="5000" w:type="pct"/>
          <w:tblCellMar>
            <w:left w:w="70" w:type="dxa"/>
            <w:right w:w="70" w:type="dxa"/>
          </w:tblCellMar>
          <w:tblPrExChange w:id="18125" w:author="Philippe Hollanda - Oliveira Trust" w:date="2022-07-19T10:03:00Z">
            <w:tblPrEx>
              <w:tblW w:w="5000" w:type="pct"/>
              <w:tblCellMar>
                <w:left w:w="70" w:type="dxa"/>
                <w:right w:w="70" w:type="dxa"/>
              </w:tblCellMar>
            </w:tblPrEx>
          </w:tblPrExChange>
        </w:tblPrEx>
        <w:trPr>
          <w:trHeight w:val="1785"/>
          <w:trPrChange w:id="181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23F5A3" w14:textId="6BB900F3" w:rsidR="008601AF" w:rsidRPr="008601AF" w:rsidRDefault="008601AF" w:rsidP="003C2C2A">
            <w:pPr>
              <w:jc w:val="center"/>
              <w:rPr>
                <w:rFonts w:ascii="Trebuchet MS" w:hAnsi="Trebuchet MS" w:cs="Arial"/>
                <w:color w:val="000000"/>
                <w:sz w:val="20"/>
                <w:szCs w:val="20"/>
                <w:lang w:bidi="th-TH"/>
              </w:rPr>
            </w:pPr>
            <w:del w:id="18128" w:author="Philippe Hollanda - Oliveira Trust" w:date="2022-07-19T10:03:00Z">
              <w:r w:rsidRPr="008601AF" w:rsidDel="0016760B">
                <w:rPr>
                  <w:rFonts w:ascii="Trebuchet MS" w:hAnsi="Trebuchet MS" w:cs="Arial"/>
                  <w:color w:val="000000"/>
                  <w:sz w:val="20"/>
                  <w:szCs w:val="20"/>
                  <w:lang w:bidi="th-TH"/>
                </w:rPr>
                <w:lastRenderedPageBreak/>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2931DF1" w14:textId="281C9626" w:rsidR="008601AF" w:rsidRPr="008601AF" w:rsidRDefault="008601AF" w:rsidP="003C2C2A">
            <w:pPr>
              <w:jc w:val="center"/>
              <w:rPr>
                <w:rFonts w:ascii="Trebuchet MS" w:hAnsi="Trebuchet MS" w:cs="Arial"/>
                <w:color w:val="000000"/>
                <w:sz w:val="20"/>
                <w:szCs w:val="20"/>
                <w:lang w:bidi="th-TH"/>
              </w:rPr>
            </w:pPr>
            <w:del w:id="18130" w:author="Philippe Hollanda - Oliveira Trust" w:date="2022-07-19T10:03:00Z">
              <w:r w:rsidRPr="008601AF" w:rsidDel="0016760B">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F09B71" w14:textId="3DE8D412" w:rsidR="008601AF" w:rsidRPr="008601AF" w:rsidRDefault="008601AF" w:rsidP="003C2C2A">
            <w:pPr>
              <w:jc w:val="center"/>
              <w:rPr>
                <w:rFonts w:ascii="Trebuchet MS" w:hAnsi="Trebuchet MS" w:cs="Arial"/>
                <w:color w:val="000000"/>
                <w:sz w:val="20"/>
                <w:szCs w:val="20"/>
                <w:lang w:bidi="th-TH"/>
              </w:rPr>
            </w:pPr>
            <w:del w:id="18132" w:author="Philippe Hollanda - Oliveira Trust" w:date="2022-07-19T10:03:00Z">
              <w:r w:rsidRPr="008601AF" w:rsidDel="0016760B">
                <w:rPr>
                  <w:rFonts w:ascii="Trebuchet MS" w:hAnsi="Trebuchet MS" w:cs="Arial"/>
                  <w:color w:val="000000"/>
                  <w:sz w:val="20"/>
                  <w:szCs w:val="20"/>
                  <w:lang w:bidi="th-TH"/>
                </w:rPr>
                <w:delText>R$ 1.121,40</w:delText>
              </w:r>
            </w:del>
          </w:p>
        </w:tc>
      </w:tr>
      <w:tr w:rsidR="008601AF" w:rsidRPr="008601AF" w14:paraId="47084E76" w14:textId="77777777" w:rsidTr="0016760B">
        <w:tblPrEx>
          <w:tblW w:w="5000" w:type="pct"/>
          <w:tblCellMar>
            <w:left w:w="70" w:type="dxa"/>
            <w:right w:w="70" w:type="dxa"/>
          </w:tblCellMar>
          <w:tblPrExChange w:id="18133" w:author="Philippe Hollanda - Oliveira Trust" w:date="2022-07-19T10:03:00Z">
            <w:tblPrEx>
              <w:tblW w:w="5000" w:type="pct"/>
              <w:tblCellMar>
                <w:left w:w="70" w:type="dxa"/>
                <w:right w:w="70" w:type="dxa"/>
              </w:tblCellMar>
            </w:tblPrEx>
          </w:tblPrExChange>
        </w:tblPrEx>
        <w:trPr>
          <w:trHeight w:val="1785"/>
          <w:trPrChange w:id="181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5A81EB" w14:textId="6011CE88" w:rsidR="008601AF" w:rsidRPr="008601AF" w:rsidRDefault="008601AF" w:rsidP="003C2C2A">
            <w:pPr>
              <w:jc w:val="center"/>
              <w:rPr>
                <w:rFonts w:ascii="Trebuchet MS" w:hAnsi="Trebuchet MS" w:cs="Arial"/>
                <w:color w:val="000000"/>
                <w:sz w:val="20"/>
                <w:szCs w:val="20"/>
                <w:lang w:bidi="th-TH"/>
              </w:rPr>
            </w:pPr>
            <w:del w:id="18136"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36F6E7" w14:textId="796EF541" w:rsidR="008601AF" w:rsidRPr="008601AF" w:rsidRDefault="008601AF" w:rsidP="003C2C2A">
            <w:pPr>
              <w:jc w:val="center"/>
              <w:rPr>
                <w:rFonts w:ascii="Trebuchet MS" w:hAnsi="Trebuchet MS" w:cs="Arial"/>
                <w:color w:val="000000"/>
                <w:sz w:val="20"/>
                <w:szCs w:val="20"/>
                <w:lang w:bidi="th-TH"/>
              </w:rPr>
            </w:pPr>
            <w:del w:id="18138" w:author="Philippe Hollanda - Oliveira Trust" w:date="2022-07-19T10:03:00Z">
              <w:r w:rsidRPr="008601AF" w:rsidDel="0016760B">
                <w:rPr>
                  <w:rFonts w:ascii="Trebuchet MS" w:hAnsi="Trebuchet MS" w:cs="Arial"/>
                  <w:color w:val="000000"/>
                  <w:sz w:val="20"/>
                  <w:szCs w:val="20"/>
                  <w:lang w:bidi="th-TH"/>
                </w:rPr>
                <w:delText>08/09/2021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FAAD05D" w14:textId="33665F9E" w:rsidR="008601AF" w:rsidRPr="008601AF" w:rsidRDefault="008601AF" w:rsidP="003C2C2A">
            <w:pPr>
              <w:jc w:val="center"/>
              <w:rPr>
                <w:rFonts w:ascii="Trebuchet MS" w:hAnsi="Trebuchet MS" w:cs="Arial"/>
                <w:color w:val="000000"/>
                <w:sz w:val="20"/>
                <w:szCs w:val="20"/>
                <w:lang w:bidi="th-TH"/>
              </w:rPr>
            </w:pPr>
            <w:del w:id="18140" w:author="Philippe Hollanda - Oliveira Trust" w:date="2022-07-19T10:03:00Z">
              <w:r w:rsidRPr="008601AF" w:rsidDel="0016760B">
                <w:rPr>
                  <w:rFonts w:ascii="Trebuchet MS" w:hAnsi="Trebuchet MS" w:cs="Arial"/>
                  <w:color w:val="000000"/>
                  <w:sz w:val="20"/>
                  <w:szCs w:val="20"/>
                  <w:lang w:bidi="th-TH"/>
                </w:rPr>
                <w:delText>R$ 1.150,38</w:delText>
              </w:r>
            </w:del>
          </w:p>
        </w:tc>
      </w:tr>
      <w:tr w:rsidR="008601AF" w:rsidRPr="008601AF" w14:paraId="22978058" w14:textId="77777777" w:rsidTr="0016760B">
        <w:tblPrEx>
          <w:tblW w:w="5000" w:type="pct"/>
          <w:tblCellMar>
            <w:left w:w="70" w:type="dxa"/>
            <w:right w:w="70" w:type="dxa"/>
          </w:tblCellMar>
          <w:tblPrExChange w:id="18141" w:author="Philippe Hollanda - Oliveira Trust" w:date="2022-07-19T10:03:00Z">
            <w:tblPrEx>
              <w:tblW w:w="5000" w:type="pct"/>
              <w:tblCellMar>
                <w:left w:w="70" w:type="dxa"/>
                <w:right w:w="70" w:type="dxa"/>
              </w:tblCellMar>
            </w:tblPrEx>
          </w:tblPrExChange>
        </w:tblPrEx>
        <w:trPr>
          <w:trHeight w:val="1785"/>
          <w:trPrChange w:id="181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1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24B6D412" w14:textId="1DE2AE15" w:rsidR="008601AF" w:rsidRPr="008601AF" w:rsidRDefault="008601AF" w:rsidP="003C2C2A">
            <w:pPr>
              <w:jc w:val="center"/>
              <w:rPr>
                <w:rFonts w:ascii="Trebuchet MS" w:hAnsi="Trebuchet MS" w:cs="Arial"/>
                <w:color w:val="000000"/>
                <w:sz w:val="20"/>
                <w:szCs w:val="20"/>
                <w:lang w:bidi="th-TH"/>
              </w:rPr>
            </w:pPr>
            <w:del w:id="18144"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F269CB" w14:textId="2BDB79F6" w:rsidR="008601AF" w:rsidRPr="008601AF" w:rsidRDefault="008601AF" w:rsidP="003C2C2A">
            <w:pPr>
              <w:jc w:val="center"/>
              <w:rPr>
                <w:rFonts w:ascii="Trebuchet MS" w:hAnsi="Trebuchet MS" w:cs="Arial"/>
                <w:color w:val="000000"/>
                <w:sz w:val="20"/>
                <w:szCs w:val="20"/>
                <w:lang w:bidi="th-TH"/>
              </w:rPr>
            </w:pPr>
            <w:del w:id="18146" w:author="Philippe Hollanda - Oliveira Trust" w:date="2022-07-19T10:03:00Z">
              <w:r w:rsidRPr="008601AF" w:rsidDel="0016760B">
                <w:rPr>
                  <w:rFonts w:ascii="Trebuchet MS" w:hAnsi="Trebuchet MS" w:cs="Arial"/>
                  <w:color w:val="000000"/>
                  <w:sz w:val="20"/>
                  <w:szCs w:val="20"/>
                  <w:lang w:bidi="th-TH"/>
                </w:rPr>
                <w:delText>24/09/2021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2D14D84" w14:textId="262D1DC3" w:rsidR="008601AF" w:rsidRPr="008601AF" w:rsidRDefault="008601AF" w:rsidP="003C2C2A">
            <w:pPr>
              <w:jc w:val="center"/>
              <w:rPr>
                <w:rFonts w:ascii="Trebuchet MS" w:hAnsi="Trebuchet MS" w:cs="Arial"/>
                <w:color w:val="000000"/>
                <w:sz w:val="20"/>
                <w:szCs w:val="20"/>
                <w:lang w:bidi="th-TH"/>
              </w:rPr>
            </w:pPr>
            <w:del w:id="18148" w:author="Philippe Hollanda - Oliveira Trust" w:date="2022-07-19T10:03:00Z">
              <w:r w:rsidRPr="008601AF" w:rsidDel="0016760B">
                <w:rPr>
                  <w:rFonts w:ascii="Trebuchet MS" w:hAnsi="Trebuchet MS" w:cs="Arial"/>
                  <w:color w:val="000000"/>
                  <w:sz w:val="20"/>
                  <w:szCs w:val="20"/>
                  <w:lang w:bidi="th-TH"/>
                </w:rPr>
                <w:delText>R$ 782,00</w:delText>
              </w:r>
            </w:del>
          </w:p>
        </w:tc>
      </w:tr>
      <w:tr w:rsidR="008601AF" w:rsidRPr="008601AF" w14:paraId="0078622D" w14:textId="77777777" w:rsidTr="0016760B">
        <w:tblPrEx>
          <w:tblW w:w="5000" w:type="pct"/>
          <w:tblCellMar>
            <w:left w:w="70" w:type="dxa"/>
            <w:right w:w="70" w:type="dxa"/>
          </w:tblCellMar>
          <w:tblPrExChange w:id="18149" w:author="Philippe Hollanda - Oliveira Trust" w:date="2022-07-19T10:03:00Z">
            <w:tblPrEx>
              <w:tblW w:w="5000" w:type="pct"/>
              <w:tblCellMar>
                <w:left w:w="70" w:type="dxa"/>
                <w:right w:w="70" w:type="dxa"/>
              </w:tblCellMar>
            </w:tblPrEx>
          </w:tblPrExChange>
        </w:tblPrEx>
        <w:trPr>
          <w:trHeight w:val="1785"/>
          <w:trPrChange w:id="181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1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29237D12" w14:textId="4046D5B4" w:rsidR="008601AF" w:rsidRPr="008601AF" w:rsidRDefault="008601AF" w:rsidP="003C2C2A">
            <w:pPr>
              <w:jc w:val="center"/>
              <w:rPr>
                <w:rFonts w:ascii="Trebuchet MS" w:hAnsi="Trebuchet MS" w:cs="Arial"/>
                <w:color w:val="000000"/>
                <w:sz w:val="20"/>
                <w:szCs w:val="20"/>
                <w:lang w:bidi="th-TH"/>
              </w:rPr>
            </w:pPr>
            <w:del w:id="18152"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181F1DB" w14:textId="6F5C3AC0" w:rsidR="008601AF" w:rsidRPr="008601AF" w:rsidRDefault="008601AF" w:rsidP="003C2C2A">
            <w:pPr>
              <w:jc w:val="center"/>
              <w:rPr>
                <w:rFonts w:ascii="Trebuchet MS" w:hAnsi="Trebuchet MS" w:cs="Arial"/>
                <w:color w:val="000000"/>
                <w:sz w:val="20"/>
                <w:szCs w:val="20"/>
                <w:lang w:bidi="th-TH"/>
              </w:rPr>
            </w:pPr>
            <w:del w:id="18154"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12841FE" w14:textId="1C3D1BB2" w:rsidR="008601AF" w:rsidRPr="008601AF" w:rsidRDefault="008601AF" w:rsidP="003C2C2A">
            <w:pPr>
              <w:jc w:val="center"/>
              <w:rPr>
                <w:rFonts w:ascii="Trebuchet MS" w:hAnsi="Trebuchet MS" w:cs="Arial"/>
                <w:color w:val="000000"/>
                <w:sz w:val="20"/>
                <w:szCs w:val="20"/>
                <w:lang w:bidi="th-TH"/>
              </w:rPr>
            </w:pPr>
            <w:del w:id="18156" w:author="Philippe Hollanda - Oliveira Trust" w:date="2022-07-19T10:03:00Z">
              <w:r w:rsidRPr="008601AF" w:rsidDel="0016760B">
                <w:rPr>
                  <w:rFonts w:ascii="Trebuchet MS" w:hAnsi="Trebuchet MS" w:cs="Arial"/>
                  <w:color w:val="000000"/>
                  <w:sz w:val="20"/>
                  <w:szCs w:val="20"/>
                  <w:lang w:bidi="th-TH"/>
                </w:rPr>
                <w:delText>R$ 370,00</w:delText>
              </w:r>
            </w:del>
          </w:p>
        </w:tc>
      </w:tr>
      <w:tr w:rsidR="008601AF" w:rsidRPr="008601AF" w14:paraId="033E8D62" w14:textId="77777777" w:rsidTr="0016760B">
        <w:tblPrEx>
          <w:tblW w:w="5000" w:type="pct"/>
          <w:tblCellMar>
            <w:left w:w="70" w:type="dxa"/>
            <w:right w:w="70" w:type="dxa"/>
          </w:tblCellMar>
          <w:tblPrExChange w:id="18157" w:author="Philippe Hollanda - Oliveira Trust" w:date="2022-07-19T10:03:00Z">
            <w:tblPrEx>
              <w:tblW w:w="5000" w:type="pct"/>
              <w:tblCellMar>
                <w:left w:w="70" w:type="dxa"/>
                <w:right w:w="70" w:type="dxa"/>
              </w:tblCellMar>
            </w:tblPrEx>
          </w:tblPrExChange>
        </w:tblPrEx>
        <w:trPr>
          <w:trHeight w:val="1785"/>
          <w:trPrChange w:id="181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1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255B14F8" w14:textId="69B7172C" w:rsidR="008601AF" w:rsidRPr="008601AF" w:rsidRDefault="008601AF" w:rsidP="003C2C2A">
            <w:pPr>
              <w:jc w:val="center"/>
              <w:rPr>
                <w:rFonts w:ascii="Trebuchet MS" w:hAnsi="Trebuchet MS" w:cs="Arial"/>
                <w:color w:val="000000"/>
                <w:sz w:val="20"/>
                <w:szCs w:val="20"/>
                <w:lang w:bidi="th-TH"/>
              </w:rPr>
            </w:pPr>
            <w:del w:id="18160"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402B0C" w14:textId="11B1B69B" w:rsidR="008601AF" w:rsidRPr="008601AF" w:rsidRDefault="008601AF" w:rsidP="003C2C2A">
            <w:pPr>
              <w:jc w:val="center"/>
              <w:rPr>
                <w:rFonts w:ascii="Trebuchet MS" w:hAnsi="Trebuchet MS" w:cs="Arial"/>
                <w:color w:val="000000"/>
                <w:sz w:val="20"/>
                <w:szCs w:val="20"/>
                <w:lang w:bidi="th-TH"/>
              </w:rPr>
            </w:pPr>
            <w:del w:id="18162" w:author="Philippe Hollanda - Oliveira Trust" w:date="2022-07-19T10:03:00Z">
              <w:r w:rsidRPr="008601AF" w:rsidDel="0016760B">
                <w:rPr>
                  <w:rFonts w:ascii="Trebuchet MS" w:hAnsi="Trebuchet MS" w:cs="Arial"/>
                  <w:color w:val="000000"/>
                  <w:sz w:val="20"/>
                  <w:szCs w:val="20"/>
                  <w:lang w:bidi="th-TH"/>
                </w:rPr>
                <w:delText>16/09/2021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2C03859" w14:textId="78814144" w:rsidR="008601AF" w:rsidRPr="008601AF" w:rsidRDefault="008601AF" w:rsidP="003C2C2A">
            <w:pPr>
              <w:jc w:val="center"/>
              <w:rPr>
                <w:rFonts w:ascii="Trebuchet MS" w:hAnsi="Trebuchet MS" w:cs="Arial"/>
                <w:color w:val="000000"/>
                <w:sz w:val="20"/>
                <w:szCs w:val="20"/>
                <w:lang w:bidi="th-TH"/>
              </w:rPr>
            </w:pPr>
            <w:del w:id="18164" w:author="Philippe Hollanda - Oliveira Trust" w:date="2022-07-19T10:03:00Z">
              <w:r w:rsidRPr="008601AF" w:rsidDel="0016760B">
                <w:rPr>
                  <w:rFonts w:ascii="Trebuchet MS" w:hAnsi="Trebuchet MS" w:cs="Arial"/>
                  <w:color w:val="000000"/>
                  <w:sz w:val="20"/>
                  <w:szCs w:val="20"/>
                  <w:lang w:bidi="th-TH"/>
                </w:rPr>
                <w:delText>R$ 980,00</w:delText>
              </w:r>
            </w:del>
          </w:p>
        </w:tc>
      </w:tr>
      <w:tr w:rsidR="008601AF" w:rsidRPr="008601AF" w14:paraId="3C6E473D" w14:textId="77777777" w:rsidTr="0016760B">
        <w:tblPrEx>
          <w:tblW w:w="5000" w:type="pct"/>
          <w:tblCellMar>
            <w:left w:w="70" w:type="dxa"/>
            <w:right w:w="70" w:type="dxa"/>
          </w:tblCellMar>
          <w:tblPrExChange w:id="18165" w:author="Philippe Hollanda - Oliveira Trust" w:date="2022-07-19T10:03:00Z">
            <w:tblPrEx>
              <w:tblW w:w="5000" w:type="pct"/>
              <w:tblCellMar>
                <w:left w:w="70" w:type="dxa"/>
                <w:right w:w="70" w:type="dxa"/>
              </w:tblCellMar>
            </w:tblPrEx>
          </w:tblPrExChange>
        </w:tblPrEx>
        <w:trPr>
          <w:trHeight w:val="1785"/>
          <w:trPrChange w:id="181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1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11C298B5" w14:textId="7FF01D58" w:rsidR="008601AF" w:rsidRPr="008601AF" w:rsidRDefault="008601AF" w:rsidP="003C2C2A">
            <w:pPr>
              <w:jc w:val="center"/>
              <w:rPr>
                <w:rFonts w:ascii="Trebuchet MS" w:hAnsi="Trebuchet MS" w:cs="Arial"/>
                <w:color w:val="000000"/>
                <w:sz w:val="20"/>
                <w:szCs w:val="20"/>
                <w:lang w:bidi="th-TH"/>
              </w:rPr>
            </w:pPr>
            <w:del w:id="18168" w:author="Philippe Hollanda - Oliveira Trust" w:date="2022-07-19T10:03:00Z">
              <w:r w:rsidRPr="008601AF" w:rsidDel="0016760B">
                <w:rPr>
                  <w:rFonts w:ascii="Trebuchet MS" w:hAnsi="Trebuchet MS" w:cs="Arial"/>
                  <w:color w:val="000000"/>
                  <w:sz w:val="20"/>
                  <w:szCs w:val="20"/>
                  <w:lang w:bidi="th-TH"/>
                </w:rPr>
                <w:lastRenderedPageBreak/>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16922C2" w14:textId="2C061213" w:rsidR="008601AF" w:rsidRPr="008601AF" w:rsidRDefault="008601AF" w:rsidP="003C2C2A">
            <w:pPr>
              <w:jc w:val="center"/>
              <w:rPr>
                <w:rFonts w:ascii="Trebuchet MS" w:hAnsi="Trebuchet MS" w:cs="Arial"/>
                <w:color w:val="000000"/>
                <w:sz w:val="20"/>
                <w:szCs w:val="20"/>
                <w:lang w:bidi="th-TH"/>
              </w:rPr>
            </w:pPr>
            <w:del w:id="18170" w:author="Philippe Hollanda - Oliveira Trust" w:date="2022-07-19T10:03:00Z">
              <w:r w:rsidRPr="008601AF" w:rsidDel="0016760B">
                <w:rPr>
                  <w:rFonts w:ascii="Trebuchet MS" w:hAnsi="Trebuchet MS" w:cs="Arial"/>
                  <w:color w:val="000000"/>
                  <w:sz w:val="20"/>
                  <w:szCs w:val="20"/>
                  <w:lang w:bidi="th-TH"/>
                </w:rPr>
                <w:delText>15/09/2021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967567F" w14:textId="3000DC09" w:rsidR="008601AF" w:rsidRPr="008601AF" w:rsidRDefault="008601AF" w:rsidP="003C2C2A">
            <w:pPr>
              <w:jc w:val="center"/>
              <w:rPr>
                <w:rFonts w:ascii="Trebuchet MS" w:hAnsi="Trebuchet MS" w:cs="Arial"/>
                <w:color w:val="000000"/>
                <w:sz w:val="20"/>
                <w:szCs w:val="20"/>
                <w:lang w:bidi="th-TH"/>
              </w:rPr>
            </w:pPr>
            <w:del w:id="18172" w:author="Philippe Hollanda - Oliveira Trust" w:date="2022-07-19T10:03:00Z">
              <w:r w:rsidRPr="008601AF" w:rsidDel="0016760B">
                <w:rPr>
                  <w:rFonts w:ascii="Trebuchet MS" w:hAnsi="Trebuchet MS" w:cs="Arial"/>
                  <w:color w:val="000000"/>
                  <w:sz w:val="20"/>
                  <w:szCs w:val="20"/>
                  <w:lang w:bidi="th-TH"/>
                </w:rPr>
                <w:delText>R$ 1.903,69</w:delText>
              </w:r>
            </w:del>
          </w:p>
        </w:tc>
      </w:tr>
      <w:tr w:rsidR="008601AF" w:rsidRPr="008601AF" w14:paraId="4295B506" w14:textId="77777777" w:rsidTr="0016760B">
        <w:tblPrEx>
          <w:tblW w:w="5000" w:type="pct"/>
          <w:tblCellMar>
            <w:left w:w="70" w:type="dxa"/>
            <w:right w:w="70" w:type="dxa"/>
          </w:tblCellMar>
          <w:tblPrExChange w:id="18173" w:author="Philippe Hollanda - Oliveira Trust" w:date="2022-07-19T10:03:00Z">
            <w:tblPrEx>
              <w:tblW w:w="5000" w:type="pct"/>
              <w:tblCellMar>
                <w:left w:w="70" w:type="dxa"/>
                <w:right w:w="70" w:type="dxa"/>
              </w:tblCellMar>
            </w:tblPrEx>
          </w:tblPrExChange>
        </w:tblPrEx>
        <w:trPr>
          <w:trHeight w:val="1785"/>
          <w:trPrChange w:id="181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DAFC7B9" w14:textId="1808763A" w:rsidR="008601AF" w:rsidRPr="008601AF" w:rsidRDefault="008601AF" w:rsidP="003C2C2A">
            <w:pPr>
              <w:jc w:val="center"/>
              <w:rPr>
                <w:rFonts w:ascii="Trebuchet MS" w:hAnsi="Trebuchet MS" w:cs="Arial"/>
                <w:color w:val="000000"/>
                <w:sz w:val="20"/>
                <w:szCs w:val="20"/>
                <w:lang w:bidi="th-TH"/>
              </w:rPr>
            </w:pPr>
            <w:del w:id="18176" w:author="Philippe Hollanda - Oliveira Trust" w:date="2022-07-19T10:03:00Z">
              <w:r w:rsidRPr="008601AF" w:rsidDel="0016760B">
                <w:rPr>
                  <w:rFonts w:ascii="Trebuchet MS" w:hAnsi="Trebuchet MS" w:cs="Arial"/>
                  <w:color w:val="000000"/>
                  <w:sz w:val="20"/>
                  <w:szCs w:val="20"/>
                  <w:lang w:bidi="th-TH"/>
                </w:rPr>
                <w:delText>COMPOSIÇÃO GRÁFICA, FOTOCOMPOSIÇÃO, CLICHERIA, ZINCOGRAFIA</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B8DF8E0" w14:textId="30CF33F1" w:rsidR="008601AF" w:rsidRPr="008601AF" w:rsidRDefault="008601AF" w:rsidP="003C2C2A">
            <w:pPr>
              <w:jc w:val="center"/>
              <w:rPr>
                <w:rFonts w:ascii="Trebuchet MS" w:hAnsi="Trebuchet MS" w:cs="Arial"/>
                <w:color w:val="000000"/>
                <w:sz w:val="20"/>
                <w:szCs w:val="20"/>
                <w:lang w:bidi="th-TH"/>
              </w:rPr>
            </w:pPr>
            <w:del w:id="18178"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09155CE" w14:textId="39A2ACE2" w:rsidR="008601AF" w:rsidRPr="008601AF" w:rsidRDefault="008601AF" w:rsidP="003C2C2A">
            <w:pPr>
              <w:jc w:val="center"/>
              <w:rPr>
                <w:rFonts w:ascii="Trebuchet MS" w:hAnsi="Trebuchet MS" w:cs="Arial"/>
                <w:color w:val="000000"/>
                <w:sz w:val="20"/>
                <w:szCs w:val="20"/>
                <w:lang w:bidi="th-TH"/>
              </w:rPr>
            </w:pPr>
            <w:del w:id="18180" w:author="Philippe Hollanda - Oliveira Trust" w:date="2022-07-19T10:03:00Z">
              <w:r w:rsidRPr="008601AF" w:rsidDel="0016760B">
                <w:rPr>
                  <w:rFonts w:ascii="Trebuchet MS" w:hAnsi="Trebuchet MS" w:cs="Arial"/>
                  <w:color w:val="000000"/>
                  <w:sz w:val="20"/>
                  <w:szCs w:val="20"/>
                  <w:lang w:bidi="th-TH"/>
                </w:rPr>
                <w:delText>R$ 279,50</w:delText>
              </w:r>
            </w:del>
          </w:p>
        </w:tc>
      </w:tr>
      <w:tr w:rsidR="008601AF" w:rsidRPr="008601AF" w14:paraId="64BE719E" w14:textId="77777777" w:rsidTr="0016760B">
        <w:tblPrEx>
          <w:tblW w:w="5000" w:type="pct"/>
          <w:tblCellMar>
            <w:left w:w="70" w:type="dxa"/>
            <w:right w:w="70" w:type="dxa"/>
          </w:tblCellMar>
          <w:tblPrExChange w:id="18181" w:author="Philippe Hollanda - Oliveira Trust" w:date="2022-07-19T10:03:00Z">
            <w:tblPrEx>
              <w:tblW w:w="5000" w:type="pct"/>
              <w:tblCellMar>
                <w:left w:w="70" w:type="dxa"/>
                <w:right w:w="70" w:type="dxa"/>
              </w:tblCellMar>
            </w:tblPrEx>
          </w:tblPrExChange>
        </w:tblPrEx>
        <w:trPr>
          <w:trHeight w:val="1785"/>
          <w:trPrChange w:id="181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4E8452" w14:textId="6603AD73" w:rsidR="008601AF" w:rsidRPr="008601AF" w:rsidRDefault="008601AF" w:rsidP="003C2C2A">
            <w:pPr>
              <w:jc w:val="center"/>
              <w:rPr>
                <w:rFonts w:ascii="Trebuchet MS" w:hAnsi="Trebuchet MS" w:cs="Arial"/>
                <w:color w:val="000000"/>
                <w:sz w:val="20"/>
                <w:szCs w:val="20"/>
                <w:lang w:bidi="th-TH"/>
              </w:rPr>
            </w:pPr>
            <w:del w:id="18184"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36E8CC" w14:textId="4670874F" w:rsidR="008601AF" w:rsidRPr="008601AF" w:rsidRDefault="008601AF" w:rsidP="003C2C2A">
            <w:pPr>
              <w:jc w:val="center"/>
              <w:rPr>
                <w:rFonts w:ascii="Trebuchet MS" w:hAnsi="Trebuchet MS" w:cs="Arial"/>
                <w:color w:val="000000"/>
                <w:sz w:val="20"/>
                <w:szCs w:val="20"/>
                <w:lang w:bidi="th-TH"/>
              </w:rPr>
            </w:pPr>
            <w:del w:id="18186"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8DBDFC" w14:textId="17AC4219" w:rsidR="008601AF" w:rsidRPr="008601AF" w:rsidRDefault="008601AF" w:rsidP="003C2C2A">
            <w:pPr>
              <w:jc w:val="center"/>
              <w:rPr>
                <w:rFonts w:ascii="Trebuchet MS" w:hAnsi="Trebuchet MS" w:cs="Arial"/>
                <w:color w:val="000000"/>
                <w:sz w:val="20"/>
                <w:szCs w:val="20"/>
                <w:lang w:bidi="th-TH"/>
              </w:rPr>
            </w:pPr>
            <w:del w:id="18188" w:author="Philippe Hollanda - Oliveira Trust" w:date="2022-07-19T10:03:00Z">
              <w:r w:rsidRPr="008601AF" w:rsidDel="0016760B">
                <w:rPr>
                  <w:rFonts w:ascii="Trebuchet MS" w:hAnsi="Trebuchet MS" w:cs="Arial"/>
                  <w:color w:val="000000"/>
                  <w:sz w:val="20"/>
                  <w:szCs w:val="20"/>
                  <w:lang w:bidi="th-TH"/>
                </w:rPr>
                <w:delText>R$ 4.800,00</w:delText>
              </w:r>
            </w:del>
          </w:p>
        </w:tc>
      </w:tr>
      <w:tr w:rsidR="008601AF" w:rsidRPr="008601AF" w14:paraId="2468C62D" w14:textId="77777777" w:rsidTr="0016760B">
        <w:tblPrEx>
          <w:tblW w:w="5000" w:type="pct"/>
          <w:tblCellMar>
            <w:left w:w="70" w:type="dxa"/>
            <w:right w:w="70" w:type="dxa"/>
          </w:tblCellMar>
          <w:tblPrExChange w:id="18189" w:author="Philippe Hollanda - Oliveira Trust" w:date="2022-07-19T10:03:00Z">
            <w:tblPrEx>
              <w:tblW w:w="5000" w:type="pct"/>
              <w:tblCellMar>
                <w:left w:w="70" w:type="dxa"/>
                <w:right w:w="70" w:type="dxa"/>
              </w:tblCellMar>
            </w:tblPrEx>
          </w:tblPrExChange>
        </w:tblPrEx>
        <w:trPr>
          <w:trHeight w:val="1785"/>
          <w:trPrChange w:id="181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19AB03" w14:textId="5D76CF2D" w:rsidR="008601AF" w:rsidRPr="008601AF" w:rsidRDefault="008601AF" w:rsidP="003C2C2A">
            <w:pPr>
              <w:jc w:val="center"/>
              <w:rPr>
                <w:rFonts w:ascii="Trebuchet MS" w:hAnsi="Trebuchet MS" w:cs="Arial"/>
                <w:color w:val="000000"/>
                <w:sz w:val="20"/>
                <w:szCs w:val="20"/>
                <w:lang w:bidi="th-TH"/>
              </w:rPr>
            </w:pPr>
            <w:del w:id="18192"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1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8C29284" w14:textId="5277EAC8" w:rsidR="008601AF" w:rsidRPr="008601AF" w:rsidRDefault="008601AF" w:rsidP="003C2C2A">
            <w:pPr>
              <w:jc w:val="center"/>
              <w:rPr>
                <w:rFonts w:ascii="Trebuchet MS" w:hAnsi="Trebuchet MS" w:cs="Arial"/>
                <w:color w:val="000000"/>
                <w:sz w:val="20"/>
                <w:szCs w:val="20"/>
                <w:lang w:bidi="th-TH"/>
              </w:rPr>
            </w:pPr>
            <w:del w:id="18194"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1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7BB8AF" w14:textId="3622071E" w:rsidR="008601AF" w:rsidRPr="008601AF" w:rsidRDefault="008601AF" w:rsidP="003C2C2A">
            <w:pPr>
              <w:jc w:val="center"/>
              <w:rPr>
                <w:rFonts w:ascii="Trebuchet MS" w:hAnsi="Trebuchet MS" w:cs="Arial"/>
                <w:color w:val="000000"/>
                <w:sz w:val="20"/>
                <w:szCs w:val="20"/>
                <w:lang w:bidi="th-TH"/>
              </w:rPr>
            </w:pPr>
            <w:del w:id="18196" w:author="Philippe Hollanda - Oliveira Trust" w:date="2022-07-19T10:03:00Z">
              <w:r w:rsidRPr="008601AF" w:rsidDel="0016760B">
                <w:rPr>
                  <w:rFonts w:ascii="Trebuchet MS" w:hAnsi="Trebuchet MS" w:cs="Arial"/>
                  <w:color w:val="000000"/>
                  <w:sz w:val="20"/>
                  <w:szCs w:val="20"/>
                  <w:lang w:bidi="th-TH"/>
                </w:rPr>
                <w:delText>R$ 237,04</w:delText>
              </w:r>
            </w:del>
          </w:p>
        </w:tc>
      </w:tr>
      <w:tr w:rsidR="008601AF" w:rsidRPr="008601AF" w14:paraId="44B207D9" w14:textId="77777777" w:rsidTr="0016760B">
        <w:tblPrEx>
          <w:tblW w:w="5000" w:type="pct"/>
          <w:tblCellMar>
            <w:left w:w="70" w:type="dxa"/>
            <w:right w:w="70" w:type="dxa"/>
          </w:tblCellMar>
          <w:tblPrExChange w:id="18197" w:author="Philippe Hollanda - Oliveira Trust" w:date="2022-07-19T10:03:00Z">
            <w:tblPrEx>
              <w:tblW w:w="5000" w:type="pct"/>
              <w:tblCellMar>
                <w:left w:w="70" w:type="dxa"/>
                <w:right w:w="70" w:type="dxa"/>
              </w:tblCellMar>
            </w:tblPrEx>
          </w:tblPrExChange>
        </w:tblPrEx>
        <w:trPr>
          <w:trHeight w:val="1785"/>
          <w:trPrChange w:id="181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1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2877374" w14:textId="2E055BB0" w:rsidR="008601AF" w:rsidRPr="008601AF" w:rsidRDefault="008601AF" w:rsidP="003C2C2A">
            <w:pPr>
              <w:jc w:val="center"/>
              <w:rPr>
                <w:rFonts w:ascii="Trebuchet MS" w:hAnsi="Trebuchet MS" w:cs="Arial"/>
                <w:color w:val="000000"/>
                <w:sz w:val="20"/>
                <w:szCs w:val="20"/>
                <w:lang w:bidi="th-TH"/>
              </w:rPr>
            </w:pPr>
            <w:del w:id="18200" w:author="Philippe Hollanda - Oliveira Trust" w:date="2022-07-19T10:03:00Z">
              <w:r w:rsidRPr="008601AF" w:rsidDel="0016760B">
                <w:rPr>
                  <w:rFonts w:ascii="Trebuchet MS" w:hAnsi="Trebuchet MS" w:cs="Arial"/>
                  <w:color w:val="000000"/>
                  <w:sz w:val="20"/>
                  <w:szCs w:val="20"/>
                  <w:lang w:bidi="th-TH"/>
                </w:rPr>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1651172" w14:textId="633CC95A" w:rsidR="008601AF" w:rsidRPr="008601AF" w:rsidRDefault="008601AF" w:rsidP="003C2C2A">
            <w:pPr>
              <w:jc w:val="center"/>
              <w:rPr>
                <w:rFonts w:ascii="Trebuchet MS" w:hAnsi="Trebuchet MS" w:cs="Arial"/>
                <w:color w:val="000000"/>
                <w:sz w:val="20"/>
                <w:szCs w:val="20"/>
                <w:lang w:bidi="th-TH"/>
              </w:rPr>
            </w:pPr>
            <w:del w:id="18202"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D5AEFE6" w14:textId="31F6C6FE" w:rsidR="008601AF" w:rsidRPr="008601AF" w:rsidRDefault="008601AF" w:rsidP="003C2C2A">
            <w:pPr>
              <w:jc w:val="center"/>
              <w:rPr>
                <w:rFonts w:ascii="Trebuchet MS" w:hAnsi="Trebuchet MS" w:cs="Arial"/>
                <w:color w:val="000000"/>
                <w:sz w:val="20"/>
                <w:szCs w:val="20"/>
                <w:lang w:bidi="th-TH"/>
              </w:rPr>
            </w:pPr>
            <w:del w:id="18204" w:author="Philippe Hollanda - Oliveira Trust" w:date="2022-07-19T10:03:00Z">
              <w:r w:rsidRPr="008601AF" w:rsidDel="0016760B">
                <w:rPr>
                  <w:rFonts w:ascii="Trebuchet MS" w:hAnsi="Trebuchet MS" w:cs="Arial"/>
                  <w:color w:val="000000"/>
                  <w:sz w:val="20"/>
                  <w:szCs w:val="20"/>
                  <w:lang w:bidi="th-TH"/>
                </w:rPr>
                <w:delText>R$ 1.147,25</w:delText>
              </w:r>
            </w:del>
          </w:p>
        </w:tc>
      </w:tr>
      <w:tr w:rsidR="008601AF" w:rsidRPr="008601AF" w14:paraId="2D8D6CA4" w14:textId="77777777" w:rsidTr="0016760B">
        <w:tblPrEx>
          <w:tblW w:w="5000" w:type="pct"/>
          <w:tblCellMar>
            <w:left w:w="70" w:type="dxa"/>
            <w:right w:w="70" w:type="dxa"/>
          </w:tblCellMar>
          <w:tblPrExChange w:id="18205" w:author="Philippe Hollanda - Oliveira Trust" w:date="2022-07-19T10:03:00Z">
            <w:tblPrEx>
              <w:tblW w:w="5000" w:type="pct"/>
              <w:tblCellMar>
                <w:left w:w="70" w:type="dxa"/>
                <w:right w:w="70" w:type="dxa"/>
              </w:tblCellMar>
            </w:tblPrEx>
          </w:tblPrExChange>
        </w:tblPrEx>
        <w:trPr>
          <w:trHeight w:val="1785"/>
          <w:trPrChange w:id="182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E3E522" w14:textId="504EADAE" w:rsidR="008601AF" w:rsidRPr="008601AF" w:rsidRDefault="008601AF" w:rsidP="003C2C2A">
            <w:pPr>
              <w:jc w:val="center"/>
              <w:rPr>
                <w:rFonts w:ascii="Trebuchet MS" w:hAnsi="Trebuchet MS" w:cs="Arial"/>
                <w:color w:val="000000"/>
                <w:sz w:val="20"/>
                <w:szCs w:val="20"/>
                <w:lang w:bidi="th-TH"/>
              </w:rPr>
            </w:pPr>
            <w:del w:id="18208" w:author="Philippe Hollanda - Oliveira Trust" w:date="2022-07-19T10:03:00Z">
              <w:r w:rsidRPr="008601AF" w:rsidDel="0016760B">
                <w:rPr>
                  <w:rFonts w:ascii="Trebuchet MS" w:hAnsi="Trebuchet MS" w:cs="Arial"/>
                  <w:color w:val="000000"/>
                  <w:sz w:val="20"/>
                  <w:szCs w:val="20"/>
                  <w:lang w:bidi="th-TH"/>
                </w:rPr>
                <w:lastRenderedPageBreak/>
                <w:delText>SERVIÇOS DE TRANSPORTE DE NATUREZA MUNICIPAL</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DA5504" w14:textId="41616439" w:rsidR="008601AF" w:rsidRPr="008601AF" w:rsidRDefault="008601AF" w:rsidP="003C2C2A">
            <w:pPr>
              <w:jc w:val="center"/>
              <w:rPr>
                <w:rFonts w:ascii="Trebuchet MS" w:hAnsi="Trebuchet MS" w:cs="Arial"/>
                <w:color w:val="000000"/>
                <w:sz w:val="20"/>
                <w:szCs w:val="20"/>
                <w:lang w:bidi="th-TH"/>
              </w:rPr>
            </w:pPr>
            <w:del w:id="18210" w:author="Philippe Hollanda - Oliveira Trust" w:date="2022-07-19T10:03:00Z">
              <w:r w:rsidRPr="008601AF" w:rsidDel="0016760B">
                <w:rPr>
                  <w:rFonts w:ascii="Trebuchet MS" w:hAnsi="Trebuchet MS" w:cs="Arial"/>
                  <w:color w:val="000000"/>
                  <w:sz w:val="20"/>
                  <w:szCs w:val="20"/>
                  <w:lang w:bidi="th-TH"/>
                </w:rPr>
                <w:delText>20/09/2021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BFC6A78" w14:textId="1E9B282F" w:rsidR="008601AF" w:rsidRPr="008601AF" w:rsidRDefault="008601AF" w:rsidP="003C2C2A">
            <w:pPr>
              <w:jc w:val="center"/>
              <w:rPr>
                <w:rFonts w:ascii="Trebuchet MS" w:hAnsi="Trebuchet MS" w:cs="Arial"/>
                <w:color w:val="000000"/>
                <w:sz w:val="20"/>
                <w:szCs w:val="20"/>
                <w:lang w:bidi="th-TH"/>
              </w:rPr>
            </w:pPr>
            <w:del w:id="18212" w:author="Philippe Hollanda - Oliveira Trust" w:date="2022-07-19T10:03:00Z">
              <w:r w:rsidRPr="008601AF" w:rsidDel="0016760B">
                <w:rPr>
                  <w:rFonts w:ascii="Trebuchet MS" w:hAnsi="Trebuchet MS" w:cs="Arial"/>
                  <w:color w:val="000000"/>
                  <w:sz w:val="20"/>
                  <w:szCs w:val="20"/>
                  <w:lang w:bidi="th-TH"/>
                </w:rPr>
                <w:delText>R$ 232,20</w:delText>
              </w:r>
            </w:del>
          </w:p>
        </w:tc>
      </w:tr>
      <w:tr w:rsidR="008601AF" w:rsidRPr="008601AF" w14:paraId="10146EBF" w14:textId="77777777" w:rsidTr="0016760B">
        <w:tblPrEx>
          <w:tblW w:w="5000" w:type="pct"/>
          <w:tblCellMar>
            <w:left w:w="70" w:type="dxa"/>
            <w:right w:w="70" w:type="dxa"/>
          </w:tblCellMar>
          <w:tblPrExChange w:id="18213" w:author="Philippe Hollanda - Oliveira Trust" w:date="2022-07-19T10:03:00Z">
            <w:tblPrEx>
              <w:tblW w:w="5000" w:type="pct"/>
              <w:tblCellMar>
                <w:left w:w="70" w:type="dxa"/>
                <w:right w:w="70" w:type="dxa"/>
              </w:tblCellMar>
            </w:tblPrEx>
          </w:tblPrExChange>
        </w:tblPrEx>
        <w:trPr>
          <w:trHeight w:val="1785"/>
          <w:trPrChange w:id="182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8D8A66" w14:textId="350EC8EF" w:rsidR="008601AF" w:rsidRPr="008601AF" w:rsidRDefault="008601AF" w:rsidP="003C2C2A">
            <w:pPr>
              <w:jc w:val="center"/>
              <w:rPr>
                <w:rFonts w:ascii="Trebuchet MS" w:hAnsi="Trebuchet MS" w:cs="Arial"/>
                <w:color w:val="000000"/>
                <w:sz w:val="20"/>
                <w:szCs w:val="20"/>
                <w:lang w:bidi="th-TH"/>
              </w:rPr>
            </w:pPr>
            <w:del w:id="1821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2033516" w14:textId="7874D4A5" w:rsidR="008601AF" w:rsidRPr="008601AF" w:rsidRDefault="008601AF" w:rsidP="003C2C2A">
            <w:pPr>
              <w:jc w:val="center"/>
              <w:rPr>
                <w:rFonts w:ascii="Trebuchet MS" w:hAnsi="Trebuchet MS" w:cs="Arial"/>
                <w:color w:val="000000"/>
                <w:sz w:val="20"/>
                <w:szCs w:val="20"/>
                <w:lang w:bidi="th-TH"/>
              </w:rPr>
            </w:pPr>
            <w:del w:id="18218" w:author="Philippe Hollanda - Oliveira Trust" w:date="2022-07-19T10:03:00Z">
              <w:r w:rsidRPr="008601AF" w:rsidDel="0016760B">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0185227" w14:textId="7569D748" w:rsidR="008601AF" w:rsidRPr="008601AF" w:rsidRDefault="008601AF" w:rsidP="003C2C2A">
            <w:pPr>
              <w:jc w:val="center"/>
              <w:rPr>
                <w:rFonts w:ascii="Trebuchet MS" w:hAnsi="Trebuchet MS" w:cs="Arial"/>
                <w:color w:val="000000"/>
                <w:sz w:val="20"/>
                <w:szCs w:val="20"/>
                <w:lang w:bidi="th-TH"/>
              </w:rPr>
            </w:pPr>
            <w:del w:id="18220" w:author="Philippe Hollanda - Oliveira Trust" w:date="2022-07-19T10:03:00Z">
              <w:r w:rsidRPr="008601AF" w:rsidDel="0016760B">
                <w:rPr>
                  <w:rFonts w:ascii="Trebuchet MS" w:hAnsi="Trebuchet MS" w:cs="Arial"/>
                  <w:color w:val="000000"/>
                  <w:sz w:val="20"/>
                  <w:szCs w:val="20"/>
                  <w:lang w:bidi="th-TH"/>
                </w:rPr>
                <w:delText>R$ 13.666,41</w:delText>
              </w:r>
            </w:del>
          </w:p>
        </w:tc>
      </w:tr>
      <w:tr w:rsidR="008601AF" w:rsidRPr="008601AF" w14:paraId="1AFD7205" w14:textId="77777777" w:rsidTr="0016760B">
        <w:tblPrEx>
          <w:tblW w:w="5000" w:type="pct"/>
          <w:tblCellMar>
            <w:left w:w="70" w:type="dxa"/>
            <w:right w:w="70" w:type="dxa"/>
          </w:tblCellMar>
          <w:tblPrExChange w:id="18221" w:author="Philippe Hollanda - Oliveira Trust" w:date="2022-07-19T10:03:00Z">
            <w:tblPrEx>
              <w:tblW w:w="5000" w:type="pct"/>
              <w:tblCellMar>
                <w:left w:w="70" w:type="dxa"/>
                <w:right w:w="70" w:type="dxa"/>
              </w:tblCellMar>
            </w:tblPrEx>
          </w:tblPrExChange>
        </w:tblPrEx>
        <w:trPr>
          <w:trHeight w:val="1785"/>
          <w:trPrChange w:id="182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E96149" w14:textId="6CC3E351" w:rsidR="008601AF" w:rsidRPr="008601AF" w:rsidRDefault="008601AF" w:rsidP="003C2C2A">
            <w:pPr>
              <w:jc w:val="center"/>
              <w:rPr>
                <w:rFonts w:ascii="Trebuchet MS" w:hAnsi="Trebuchet MS" w:cs="Arial"/>
                <w:color w:val="000000"/>
                <w:sz w:val="20"/>
                <w:szCs w:val="20"/>
                <w:lang w:bidi="th-TH"/>
              </w:rPr>
            </w:pPr>
            <w:del w:id="1822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6462DCB" w14:textId="7F02990C" w:rsidR="008601AF" w:rsidRPr="008601AF" w:rsidRDefault="008601AF" w:rsidP="003C2C2A">
            <w:pPr>
              <w:jc w:val="center"/>
              <w:rPr>
                <w:rFonts w:ascii="Trebuchet MS" w:hAnsi="Trebuchet MS" w:cs="Arial"/>
                <w:color w:val="000000"/>
                <w:sz w:val="20"/>
                <w:szCs w:val="20"/>
                <w:lang w:bidi="th-TH"/>
              </w:rPr>
            </w:pPr>
            <w:del w:id="18226" w:author="Philippe Hollanda - Oliveira Trust" w:date="2022-07-19T10:03:00Z">
              <w:r w:rsidRPr="008601AF" w:rsidDel="0016760B">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D57C3C0" w14:textId="133F5091" w:rsidR="008601AF" w:rsidRPr="008601AF" w:rsidRDefault="008601AF" w:rsidP="003C2C2A">
            <w:pPr>
              <w:jc w:val="center"/>
              <w:rPr>
                <w:rFonts w:ascii="Trebuchet MS" w:hAnsi="Trebuchet MS" w:cs="Arial"/>
                <w:color w:val="000000"/>
                <w:sz w:val="20"/>
                <w:szCs w:val="20"/>
                <w:lang w:bidi="th-TH"/>
              </w:rPr>
            </w:pPr>
            <w:del w:id="18228" w:author="Philippe Hollanda - Oliveira Trust" w:date="2022-07-19T10:03:00Z">
              <w:r w:rsidRPr="008601AF" w:rsidDel="0016760B">
                <w:rPr>
                  <w:rFonts w:ascii="Trebuchet MS" w:hAnsi="Trebuchet MS" w:cs="Arial"/>
                  <w:color w:val="000000"/>
                  <w:sz w:val="20"/>
                  <w:szCs w:val="20"/>
                  <w:lang w:bidi="th-TH"/>
                </w:rPr>
                <w:delText>R$ 601,20</w:delText>
              </w:r>
            </w:del>
          </w:p>
        </w:tc>
      </w:tr>
      <w:tr w:rsidR="008601AF" w:rsidRPr="008601AF" w14:paraId="56058F77" w14:textId="77777777" w:rsidTr="0016760B">
        <w:tblPrEx>
          <w:tblW w:w="5000" w:type="pct"/>
          <w:tblCellMar>
            <w:left w:w="70" w:type="dxa"/>
            <w:right w:w="70" w:type="dxa"/>
          </w:tblCellMar>
          <w:tblPrExChange w:id="18229" w:author="Philippe Hollanda - Oliveira Trust" w:date="2022-07-19T10:03:00Z">
            <w:tblPrEx>
              <w:tblW w:w="5000" w:type="pct"/>
              <w:tblCellMar>
                <w:left w:w="70" w:type="dxa"/>
                <w:right w:w="70" w:type="dxa"/>
              </w:tblCellMar>
            </w:tblPrEx>
          </w:tblPrExChange>
        </w:tblPrEx>
        <w:trPr>
          <w:trHeight w:val="1785"/>
          <w:trPrChange w:id="182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0BF86C" w14:textId="778586B9" w:rsidR="008601AF" w:rsidRPr="008601AF" w:rsidRDefault="008601AF" w:rsidP="003C2C2A">
            <w:pPr>
              <w:jc w:val="center"/>
              <w:rPr>
                <w:rFonts w:ascii="Trebuchet MS" w:hAnsi="Trebuchet MS" w:cs="Arial"/>
                <w:color w:val="000000"/>
                <w:sz w:val="20"/>
                <w:szCs w:val="20"/>
                <w:lang w:bidi="th-TH"/>
              </w:rPr>
            </w:pPr>
            <w:del w:id="1823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45E91A" w14:textId="0C536CE7" w:rsidR="008601AF" w:rsidRPr="008601AF" w:rsidRDefault="008601AF" w:rsidP="003C2C2A">
            <w:pPr>
              <w:jc w:val="center"/>
              <w:rPr>
                <w:rFonts w:ascii="Trebuchet MS" w:hAnsi="Trebuchet MS" w:cs="Arial"/>
                <w:color w:val="000000"/>
                <w:sz w:val="20"/>
                <w:szCs w:val="20"/>
                <w:lang w:bidi="th-TH"/>
              </w:rPr>
            </w:pPr>
            <w:del w:id="18234" w:author="Philippe Hollanda - Oliveira Trust" w:date="2022-07-19T10:03:00Z">
              <w:r w:rsidRPr="008601AF" w:rsidDel="0016760B">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0C682E" w14:textId="31F48307" w:rsidR="008601AF" w:rsidRPr="008601AF" w:rsidRDefault="008601AF" w:rsidP="003C2C2A">
            <w:pPr>
              <w:jc w:val="center"/>
              <w:rPr>
                <w:rFonts w:ascii="Trebuchet MS" w:hAnsi="Trebuchet MS" w:cs="Arial"/>
                <w:color w:val="000000"/>
                <w:sz w:val="20"/>
                <w:szCs w:val="20"/>
                <w:lang w:bidi="th-TH"/>
              </w:rPr>
            </w:pPr>
            <w:del w:id="18236" w:author="Philippe Hollanda - Oliveira Trust" w:date="2022-07-19T10:03:00Z">
              <w:r w:rsidRPr="008601AF" w:rsidDel="0016760B">
                <w:rPr>
                  <w:rFonts w:ascii="Trebuchet MS" w:hAnsi="Trebuchet MS" w:cs="Arial"/>
                  <w:color w:val="000000"/>
                  <w:sz w:val="20"/>
                  <w:szCs w:val="20"/>
                  <w:lang w:bidi="th-TH"/>
                </w:rPr>
                <w:delText>R$ 5.276,03</w:delText>
              </w:r>
            </w:del>
          </w:p>
        </w:tc>
      </w:tr>
      <w:tr w:rsidR="008601AF" w:rsidRPr="008601AF" w14:paraId="7F76A020" w14:textId="77777777" w:rsidTr="0016760B">
        <w:tblPrEx>
          <w:tblW w:w="5000" w:type="pct"/>
          <w:tblCellMar>
            <w:left w:w="70" w:type="dxa"/>
            <w:right w:w="70" w:type="dxa"/>
          </w:tblCellMar>
          <w:tblPrExChange w:id="18237" w:author="Philippe Hollanda - Oliveira Trust" w:date="2022-07-19T10:03:00Z">
            <w:tblPrEx>
              <w:tblW w:w="5000" w:type="pct"/>
              <w:tblCellMar>
                <w:left w:w="70" w:type="dxa"/>
                <w:right w:w="70" w:type="dxa"/>
              </w:tblCellMar>
            </w:tblPrEx>
          </w:tblPrExChange>
        </w:tblPrEx>
        <w:trPr>
          <w:trHeight w:val="1785"/>
          <w:trPrChange w:id="182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E5DB1A8" w14:textId="22F9E466" w:rsidR="008601AF" w:rsidRPr="008601AF" w:rsidRDefault="008601AF" w:rsidP="003C2C2A">
            <w:pPr>
              <w:jc w:val="center"/>
              <w:rPr>
                <w:rFonts w:ascii="Trebuchet MS" w:hAnsi="Trebuchet MS" w:cs="Arial"/>
                <w:color w:val="000000"/>
                <w:sz w:val="20"/>
                <w:szCs w:val="20"/>
                <w:lang w:bidi="th-TH"/>
              </w:rPr>
            </w:pPr>
            <w:del w:id="1824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B75434F" w14:textId="67F451FA" w:rsidR="008601AF" w:rsidRPr="008601AF" w:rsidRDefault="008601AF" w:rsidP="003C2C2A">
            <w:pPr>
              <w:jc w:val="center"/>
              <w:rPr>
                <w:rFonts w:ascii="Trebuchet MS" w:hAnsi="Trebuchet MS" w:cs="Arial"/>
                <w:color w:val="000000"/>
                <w:sz w:val="20"/>
                <w:szCs w:val="20"/>
                <w:lang w:bidi="th-TH"/>
              </w:rPr>
            </w:pPr>
            <w:del w:id="18242" w:author="Philippe Hollanda - Oliveira Trust" w:date="2022-07-19T10:03:00Z">
              <w:r w:rsidRPr="008601AF" w:rsidDel="0016760B">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CA42044" w14:textId="588E58DF" w:rsidR="008601AF" w:rsidRPr="008601AF" w:rsidRDefault="008601AF" w:rsidP="003C2C2A">
            <w:pPr>
              <w:jc w:val="center"/>
              <w:rPr>
                <w:rFonts w:ascii="Trebuchet MS" w:hAnsi="Trebuchet MS" w:cs="Arial"/>
                <w:color w:val="000000"/>
                <w:sz w:val="20"/>
                <w:szCs w:val="20"/>
                <w:lang w:bidi="th-TH"/>
              </w:rPr>
            </w:pPr>
            <w:del w:id="18244" w:author="Philippe Hollanda - Oliveira Trust" w:date="2022-07-19T10:03:00Z">
              <w:r w:rsidRPr="008601AF" w:rsidDel="0016760B">
                <w:rPr>
                  <w:rFonts w:ascii="Trebuchet MS" w:hAnsi="Trebuchet MS" w:cs="Arial"/>
                  <w:color w:val="000000"/>
                  <w:sz w:val="20"/>
                  <w:szCs w:val="20"/>
                  <w:lang w:bidi="th-TH"/>
                </w:rPr>
                <w:delText>R$ 13.729,17</w:delText>
              </w:r>
            </w:del>
          </w:p>
        </w:tc>
      </w:tr>
      <w:tr w:rsidR="008601AF" w:rsidRPr="008601AF" w14:paraId="62A4F0C7" w14:textId="77777777" w:rsidTr="0016760B">
        <w:tblPrEx>
          <w:tblW w:w="5000" w:type="pct"/>
          <w:tblCellMar>
            <w:left w:w="70" w:type="dxa"/>
            <w:right w:w="70" w:type="dxa"/>
          </w:tblCellMar>
          <w:tblPrExChange w:id="18245" w:author="Philippe Hollanda - Oliveira Trust" w:date="2022-07-19T10:03:00Z">
            <w:tblPrEx>
              <w:tblW w:w="5000" w:type="pct"/>
              <w:tblCellMar>
                <w:left w:w="70" w:type="dxa"/>
                <w:right w:w="70" w:type="dxa"/>
              </w:tblCellMar>
            </w:tblPrEx>
          </w:tblPrExChange>
        </w:tblPrEx>
        <w:trPr>
          <w:trHeight w:val="1785"/>
          <w:trPrChange w:id="182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E9DA26" w14:textId="6DFA1670" w:rsidR="008601AF" w:rsidRPr="008601AF" w:rsidRDefault="008601AF" w:rsidP="003C2C2A">
            <w:pPr>
              <w:jc w:val="center"/>
              <w:rPr>
                <w:rFonts w:ascii="Trebuchet MS" w:hAnsi="Trebuchet MS" w:cs="Arial"/>
                <w:color w:val="000000"/>
                <w:sz w:val="20"/>
                <w:szCs w:val="20"/>
                <w:lang w:bidi="th-TH"/>
              </w:rPr>
            </w:pPr>
            <w:del w:id="18248"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A629449" w14:textId="2F3B150A" w:rsidR="008601AF" w:rsidRPr="008601AF" w:rsidRDefault="008601AF" w:rsidP="003C2C2A">
            <w:pPr>
              <w:jc w:val="center"/>
              <w:rPr>
                <w:rFonts w:ascii="Trebuchet MS" w:hAnsi="Trebuchet MS" w:cs="Arial"/>
                <w:color w:val="000000"/>
                <w:sz w:val="20"/>
                <w:szCs w:val="20"/>
                <w:lang w:bidi="th-TH"/>
              </w:rPr>
            </w:pPr>
            <w:del w:id="18250" w:author="Philippe Hollanda - Oliveira Trust" w:date="2022-07-19T10:03:00Z">
              <w:r w:rsidRPr="008601AF" w:rsidDel="0016760B">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DF7C00" w14:textId="67BBEB34" w:rsidR="008601AF" w:rsidRPr="008601AF" w:rsidRDefault="008601AF" w:rsidP="003C2C2A">
            <w:pPr>
              <w:jc w:val="center"/>
              <w:rPr>
                <w:rFonts w:ascii="Trebuchet MS" w:hAnsi="Trebuchet MS" w:cs="Arial"/>
                <w:color w:val="000000"/>
                <w:sz w:val="20"/>
                <w:szCs w:val="20"/>
                <w:lang w:bidi="th-TH"/>
              </w:rPr>
            </w:pPr>
            <w:del w:id="18252" w:author="Philippe Hollanda - Oliveira Trust" w:date="2022-07-19T10:03:00Z">
              <w:r w:rsidRPr="008601AF" w:rsidDel="0016760B">
                <w:rPr>
                  <w:rFonts w:ascii="Trebuchet MS" w:hAnsi="Trebuchet MS" w:cs="Arial"/>
                  <w:color w:val="000000"/>
                  <w:sz w:val="20"/>
                  <w:szCs w:val="20"/>
                  <w:lang w:bidi="th-TH"/>
                </w:rPr>
                <w:delText>R$ 4.075,00</w:delText>
              </w:r>
            </w:del>
          </w:p>
        </w:tc>
      </w:tr>
      <w:tr w:rsidR="008601AF" w:rsidRPr="008601AF" w14:paraId="178B27F9" w14:textId="77777777" w:rsidTr="0016760B">
        <w:tblPrEx>
          <w:tblW w:w="5000" w:type="pct"/>
          <w:tblCellMar>
            <w:left w:w="70" w:type="dxa"/>
            <w:right w:w="70" w:type="dxa"/>
          </w:tblCellMar>
          <w:tblPrExChange w:id="18253" w:author="Philippe Hollanda - Oliveira Trust" w:date="2022-07-19T10:03:00Z">
            <w:tblPrEx>
              <w:tblW w:w="5000" w:type="pct"/>
              <w:tblCellMar>
                <w:left w:w="70" w:type="dxa"/>
                <w:right w:w="70" w:type="dxa"/>
              </w:tblCellMar>
            </w:tblPrEx>
          </w:tblPrExChange>
        </w:tblPrEx>
        <w:trPr>
          <w:trHeight w:val="1785"/>
          <w:trPrChange w:id="182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B5E7E5" w14:textId="461EFC62" w:rsidR="008601AF" w:rsidRPr="008601AF" w:rsidRDefault="008601AF" w:rsidP="003C2C2A">
            <w:pPr>
              <w:jc w:val="center"/>
              <w:rPr>
                <w:rFonts w:ascii="Trebuchet MS" w:hAnsi="Trebuchet MS" w:cs="Arial"/>
                <w:color w:val="000000"/>
                <w:sz w:val="20"/>
                <w:szCs w:val="20"/>
                <w:lang w:bidi="th-TH"/>
              </w:rPr>
            </w:pPr>
            <w:del w:id="1825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98E21B9" w14:textId="4604EDAE" w:rsidR="008601AF" w:rsidRPr="008601AF" w:rsidRDefault="008601AF" w:rsidP="003C2C2A">
            <w:pPr>
              <w:jc w:val="center"/>
              <w:rPr>
                <w:rFonts w:ascii="Trebuchet MS" w:hAnsi="Trebuchet MS" w:cs="Arial"/>
                <w:color w:val="000000"/>
                <w:sz w:val="20"/>
                <w:szCs w:val="20"/>
                <w:lang w:bidi="th-TH"/>
              </w:rPr>
            </w:pPr>
            <w:del w:id="18258" w:author="Philippe Hollanda - Oliveira Trust" w:date="2022-07-19T10:03:00Z">
              <w:r w:rsidRPr="008601AF" w:rsidDel="0016760B">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CB06E7A" w14:textId="2E3BC518" w:rsidR="008601AF" w:rsidRPr="008601AF" w:rsidRDefault="008601AF" w:rsidP="003C2C2A">
            <w:pPr>
              <w:jc w:val="center"/>
              <w:rPr>
                <w:rFonts w:ascii="Trebuchet MS" w:hAnsi="Trebuchet MS" w:cs="Arial"/>
                <w:color w:val="000000"/>
                <w:sz w:val="20"/>
                <w:szCs w:val="20"/>
                <w:lang w:bidi="th-TH"/>
              </w:rPr>
            </w:pPr>
            <w:del w:id="18260" w:author="Philippe Hollanda - Oliveira Trust" w:date="2022-07-19T10:03:00Z">
              <w:r w:rsidRPr="008601AF" w:rsidDel="0016760B">
                <w:rPr>
                  <w:rFonts w:ascii="Trebuchet MS" w:hAnsi="Trebuchet MS" w:cs="Arial"/>
                  <w:color w:val="000000"/>
                  <w:sz w:val="20"/>
                  <w:szCs w:val="20"/>
                  <w:lang w:bidi="th-TH"/>
                </w:rPr>
                <w:delText>R$ 7.200,00</w:delText>
              </w:r>
            </w:del>
          </w:p>
        </w:tc>
      </w:tr>
      <w:tr w:rsidR="008601AF" w:rsidRPr="008601AF" w14:paraId="3E65AA6F" w14:textId="77777777" w:rsidTr="0016760B">
        <w:tblPrEx>
          <w:tblW w:w="5000" w:type="pct"/>
          <w:tblCellMar>
            <w:left w:w="70" w:type="dxa"/>
            <w:right w:w="70" w:type="dxa"/>
          </w:tblCellMar>
          <w:tblPrExChange w:id="18261" w:author="Philippe Hollanda - Oliveira Trust" w:date="2022-07-19T10:03:00Z">
            <w:tblPrEx>
              <w:tblW w:w="5000" w:type="pct"/>
              <w:tblCellMar>
                <w:left w:w="70" w:type="dxa"/>
                <w:right w:w="70" w:type="dxa"/>
              </w:tblCellMar>
            </w:tblPrEx>
          </w:tblPrExChange>
        </w:tblPrEx>
        <w:trPr>
          <w:trHeight w:val="1785"/>
          <w:trPrChange w:id="182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89336E" w14:textId="60C517B2" w:rsidR="008601AF" w:rsidRPr="008601AF" w:rsidRDefault="008601AF" w:rsidP="003C2C2A">
            <w:pPr>
              <w:jc w:val="center"/>
              <w:rPr>
                <w:rFonts w:ascii="Trebuchet MS" w:hAnsi="Trebuchet MS" w:cs="Arial"/>
                <w:color w:val="000000"/>
                <w:sz w:val="20"/>
                <w:szCs w:val="20"/>
                <w:lang w:bidi="th-TH"/>
              </w:rPr>
            </w:pPr>
            <w:del w:id="1826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86D0BD" w14:textId="7EDF8A2F" w:rsidR="008601AF" w:rsidRPr="008601AF" w:rsidRDefault="008601AF" w:rsidP="003C2C2A">
            <w:pPr>
              <w:jc w:val="center"/>
              <w:rPr>
                <w:rFonts w:ascii="Trebuchet MS" w:hAnsi="Trebuchet MS" w:cs="Arial"/>
                <w:color w:val="000000"/>
                <w:sz w:val="20"/>
                <w:szCs w:val="20"/>
                <w:lang w:bidi="th-TH"/>
              </w:rPr>
            </w:pPr>
            <w:del w:id="18266" w:author="Philippe Hollanda - Oliveira Trust" w:date="2022-07-19T10:03:00Z">
              <w:r w:rsidRPr="008601AF" w:rsidDel="0016760B">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02AAF7" w14:textId="2DC52314" w:rsidR="008601AF" w:rsidRPr="008601AF" w:rsidRDefault="008601AF" w:rsidP="003C2C2A">
            <w:pPr>
              <w:jc w:val="center"/>
              <w:rPr>
                <w:rFonts w:ascii="Trebuchet MS" w:hAnsi="Trebuchet MS" w:cs="Arial"/>
                <w:color w:val="000000"/>
                <w:sz w:val="20"/>
                <w:szCs w:val="20"/>
                <w:lang w:bidi="th-TH"/>
              </w:rPr>
            </w:pPr>
            <w:del w:id="18268" w:author="Philippe Hollanda - Oliveira Trust" w:date="2022-07-19T10:03:00Z">
              <w:r w:rsidRPr="008601AF" w:rsidDel="0016760B">
                <w:rPr>
                  <w:rFonts w:ascii="Trebuchet MS" w:hAnsi="Trebuchet MS" w:cs="Arial"/>
                  <w:color w:val="000000"/>
                  <w:sz w:val="20"/>
                  <w:szCs w:val="20"/>
                  <w:lang w:bidi="th-TH"/>
                </w:rPr>
                <w:delText>R$ 17.230,20</w:delText>
              </w:r>
            </w:del>
          </w:p>
        </w:tc>
      </w:tr>
      <w:tr w:rsidR="008601AF" w:rsidRPr="008601AF" w14:paraId="20D94F66" w14:textId="77777777" w:rsidTr="0016760B">
        <w:tblPrEx>
          <w:tblW w:w="5000" w:type="pct"/>
          <w:tblCellMar>
            <w:left w:w="70" w:type="dxa"/>
            <w:right w:w="70" w:type="dxa"/>
          </w:tblCellMar>
          <w:tblPrExChange w:id="18269" w:author="Philippe Hollanda - Oliveira Trust" w:date="2022-07-19T10:03:00Z">
            <w:tblPrEx>
              <w:tblW w:w="5000" w:type="pct"/>
              <w:tblCellMar>
                <w:left w:w="70" w:type="dxa"/>
                <w:right w:w="70" w:type="dxa"/>
              </w:tblCellMar>
            </w:tblPrEx>
          </w:tblPrExChange>
        </w:tblPrEx>
        <w:trPr>
          <w:trHeight w:val="1785"/>
          <w:trPrChange w:id="182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2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4842F5" w14:textId="793FDCAB" w:rsidR="008601AF" w:rsidRPr="008601AF" w:rsidRDefault="008601AF" w:rsidP="003C2C2A">
            <w:pPr>
              <w:jc w:val="center"/>
              <w:rPr>
                <w:rFonts w:ascii="Trebuchet MS" w:hAnsi="Trebuchet MS" w:cs="Arial"/>
                <w:color w:val="000000"/>
                <w:sz w:val="20"/>
                <w:szCs w:val="20"/>
                <w:lang w:bidi="th-TH"/>
              </w:rPr>
            </w:pPr>
            <w:del w:id="1827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83D9AA7" w14:textId="7ED743FA" w:rsidR="008601AF" w:rsidRPr="008601AF" w:rsidRDefault="008601AF" w:rsidP="003C2C2A">
            <w:pPr>
              <w:jc w:val="center"/>
              <w:rPr>
                <w:rFonts w:ascii="Trebuchet MS" w:hAnsi="Trebuchet MS" w:cs="Arial"/>
                <w:color w:val="000000"/>
                <w:sz w:val="20"/>
                <w:szCs w:val="20"/>
                <w:lang w:bidi="th-TH"/>
              </w:rPr>
            </w:pPr>
            <w:del w:id="18274" w:author="Philippe Hollanda - Oliveira Trust" w:date="2022-07-19T10:03:00Z">
              <w:r w:rsidRPr="008601AF" w:rsidDel="0016760B">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E62D6DB" w14:textId="042AF3CA" w:rsidR="008601AF" w:rsidRPr="008601AF" w:rsidRDefault="008601AF" w:rsidP="003C2C2A">
            <w:pPr>
              <w:jc w:val="center"/>
              <w:rPr>
                <w:rFonts w:ascii="Trebuchet MS" w:hAnsi="Trebuchet MS" w:cs="Arial"/>
                <w:color w:val="000000"/>
                <w:sz w:val="20"/>
                <w:szCs w:val="20"/>
                <w:lang w:bidi="th-TH"/>
              </w:rPr>
            </w:pPr>
            <w:del w:id="18276" w:author="Philippe Hollanda - Oliveira Trust" w:date="2022-07-19T10:03:00Z">
              <w:r w:rsidRPr="008601AF" w:rsidDel="0016760B">
                <w:rPr>
                  <w:rFonts w:ascii="Trebuchet MS" w:hAnsi="Trebuchet MS" w:cs="Arial"/>
                  <w:color w:val="000000"/>
                  <w:sz w:val="20"/>
                  <w:szCs w:val="20"/>
                  <w:lang w:bidi="th-TH"/>
                </w:rPr>
                <w:delText>R$ 3.187,60</w:delText>
              </w:r>
            </w:del>
          </w:p>
        </w:tc>
      </w:tr>
      <w:tr w:rsidR="008601AF" w:rsidRPr="008601AF" w14:paraId="5EF777EE" w14:textId="77777777" w:rsidTr="0016760B">
        <w:tblPrEx>
          <w:tblW w:w="5000" w:type="pct"/>
          <w:tblCellMar>
            <w:left w:w="70" w:type="dxa"/>
            <w:right w:w="70" w:type="dxa"/>
          </w:tblCellMar>
          <w:tblPrExChange w:id="18277" w:author="Philippe Hollanda - Oliveira Trust" w:date="2022-07-19T10:03:00Z">
            <w:tblPrEx>
              <w:tblW w:w="5000" w:type="pct"/>
              <w:tblCellMar>
                <w:left w:w="70" w:type="dxa"/>
                <w:right w:w="70" w:type="dxa"/>
              </w:tblCellMar>
            </w:tblPrEx>
          </w:tblPrExChange>
        </w:tblPrEx>
        <w:trPr>
          <w:trHeight w:val="1785"/>
          <w:trPrChange w:id="182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2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4BC7CC9A" w14:textId="325453BC" w:rsidR="008601AF" w:rsidRPr="008601AF" w:rsidRDefault="008601AF" w:rsidP="003C2C2A">
            <w:pPr>
              <w:jc w:val="center"/>
              <w:rPr>
                <w:rFonts w:ascii="Trebuchet MS" w:hAnsi="Trebuchet MS" w:cs="Arial"/>
                <w:color w:val="000000"/>
                <w:sz w:val="20"/>
                <w:szCs w:val="20"/>
                <w:lang w:bidi="th-TH"/>
              </w:rPr>
            </w:pPr>
            <w:del w:id="18280"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B0113E6" w14:textId="2D15A47E" w:rsidR="008601AF" w:rsidRPr="008601AF" w:rsidRDefault="008601AF" w:rsidP="003C2C2A">
            <w:pPr>
              <w:jc w:val="center"/>
              <w:rPr>
                <w:rFonts w:ascii="Trebuchet MS" w:hAnsi="Trebuchet MS" w:cs="Arial"/>
                <w:color w:val="000000"/>
                <w:sz w:val="20"/>
                <w:szCs w:val="20"/>
                <w:lang w:bidi="th-TH"/>
              </w:rPr>
            </w:pPr>
            <w:del w:id="18282" w:author="Philippe Hollanda - Oliveira Trust" w:date="2022-07-19T10:03:00Z">
              <w:r w:rsidRPr="008601AF" w:rsidDel="0016760B">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365443D" w14:textId="220175EC" w:rsidR="008601AF" w:rsidRPr="008601AF" w:rsidRDefault="008601AF" w:rsidP="003C2C2A">
            <w:pPr>
              <w:jc w:val="center"/>
              <w:rPr>
                <w:rFonts w:ascii="Trebuchet MS" w:hAnsi="Trebuchet MS" w:cs="Arial"/>
                <w:color w:val="000000"/>
                <w:sz w:val="20"/>
                <w:szCs w:val="20"/>
                <w:lang w:bidi="th-TH"/>
              </w:rPr>
            </w:pPr>
            <w:del w:id="18284" w:author="Philippe Hollanda - Oliveira Trust" w:date="2022-07-19T10:03:00Z">
              <w:r w:rsidRPr="008601AF" w:rsidDel="0016760B">
                <w:rPr>
                  <w:rFonts w:ascii="Trebuchet MS" w:hAnsi="Trebuchet MS" w:cs="Arial"/>
                  <w:color w:val="000000"/>
                  <w:sz w:val="20"/>
                  <w:szCs w:val="20"/>
                  <w:lang w:bidi="th-TH"/>
                </w:rPr>
                <w:delText>R$ 1.437,50</w:delText>
              </w:r>
            </w:del>
          </w:p>
        </w:tc>
      </w:tr>
      <w:tr w:rsidR="008601AF" w:rsidRPr="008601AF" w14:paraId="003EA1BB" w14:textId="77777777" w:rsidTr="0016760B">
        <w:tblPrEx>
          <w:tblW w:w="5000" w:type="pct"/>
          <w:tblCellMar>
            <w:left w:w="70" w:type="dxa"/>
            <w:right w:w="70" w:type="dxa"/>
          </w:tblCellMar>
          <w:tblPrExChange w:id="18285" w:author="Philippe Hollanda - Oliveira Trust" w:date="2022-07-19T10:03:00Z">
            <w:tblPrEx>
              <w:tblW w:w="5000" w:type="pct"/>
              <w:tblCellMar>
                <w:left w:w="70" w:type="dxa"/>
                <w:right w:w="70" w:type="dxa"/>
              </w:tblCellMar>
            </w:tblPrEx>
          </w:tblPrExChange>
        </w:tblPrEx>
        <w:trPr>
          <w:trHeight w:val="1785"/>
          <w:trPrChange w:id="182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2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6C0BFE6" w14:textId="5FD1ACD1" w:rsidR="008601AF" w:rsidRPr="008601AF" w:rsidRDefault="008601AF" w:rsidP="003C2C2A">
            <w:pPr>
              <w:jc w:val="center"/>
              <w:rPr>
                <w:rFonts w:ascii="Trebuchet MS" w:hAnsi="Trebuchet MS" w:cs="Arial"/>
                <w:color w:val="000000"/>
                <w:sz w:val="20"/>
                <w:szCs w:val="20"/>
                <w:lang w:bidi="th-TH"/>
              </w:rPr>
            </w:pPr>
            <w:del w:id="18288" w:author="Philippe Hollanda - Oliveira Trust" w:date="2022-07-19T10:03:00Z">
              <w:r w:rsidRPr="008601AF" w:rsidDel="0016760B">
                <w:rPr>
                  <w:rFonts w:ascii="Trebuchet MS" w:hAnsi="Trebuchet MS" w:cs="Arial"/>
                  <w:color w:val="000000"/>
                  <w:sz w:val="20"/>
                  <w:szCs w:val="20"/>
                  <w:lang w:bidi="th-TH"/>
                </w:rPr>
                <w:lastRenderedPageBreak/>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B8EBD9C" w14:textId="4111B821" w:rsidR="008601AF" w:rsidRPr="008601AF" w:rsidRDefault="008601AF" w:rsidP="003C2C2A">
            <w:pPr>
              <w:jc w:val="center"/>
              <w:rPr>
                <w:rFonts w:ascii="Trebuchet MS" w:hAnsi="Trebuchet MS" w:cs="Arial"/>
                <w:color w:val="000000"/>
                <w:sz w:val="20"/>
                <w:szCs w:val="20"/>
                <w:lang w:bidi="th-TH"/>
              </w:rPr>
            </w:pPr>
            <w:del w:id="18290" w:author="Philippe Hollanda - Oliveira Trust" w:date="2022-07-19T10:03:00Z">
              <w:r w:rsidRPr="008601AF" w:rsidDel="0016760B">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E0CE874" w14:textId="681D2498" w:rsidR="008601AF" w:rsidRPr="008601AF" w:rsidRDefault="008601AF" w:rsidP="003C2C2A">
            <w:pPr>
              <w:jc w:val="center"/>
              <w:rPr>
                <w:rFonts w:ascii="Trebuchet MS" w:hAnsi="Trebuchet MS" w:cs="Arial"/>
                <w:color w:val="000000"/>
                <w:sz w:val="20"/>
                <w:szCs w:val="20"/>
                <w:lang w:bidi="th-TH"/>
              </w:rPr>
            </w:pPr>
            <w:del w:id="18292" w:author="Philippe Hollanda - Oliveira Trust" w:date="2022-07-19T10:03:00Z">
              <w:r w:rsidRPr="008601AF" w:rsidDel="0016760B">
                <w:rPr>
                  <w:rFonts w:ascii="Trebuchet MS" w:hAnsi="Trebuchet MS" w:cs="Arial"/>
                  <w:color w:val="000000"/>
                  <w:sz w:val="20"/>
                  <w:szCs w:val="20"/>
                  <w:lang w:bidi="th-TH"/>
                </w:rPr>
                <w:delText>R$ 450,00</w:delText>
              </w:r>
            </w:del>
          </w:p>
        </w:tc>
      </w:tr>
      <w:tr w:rsidR="008601AF" w:rsidRPr="008601AF" w14:paraId="48EDF047" w14:textId="77777777" w:rsidTr="0016760B">
        <w:tblPrEx>
          <w:tblW w:w="5000" w:type="pct"/>
          <w:tblCellMar>
            <w:left w:w="70" w:type="dxa"/>
            <w:right w:w="70" w:type="dxa"/>
          </w:tblCellMar>
          <w:tblPrExChange w:id="18293" w:author="Philippe Hollanda - Oliveira Trust" w:date="2022-07-19T10:03:00Z">
            <w:tblPrEx>
              <w:tblW w:w="5000" w:type="pct"/>
              <w:tblCellMar>
                <w:left w:w="70" w:type="dxa"/>
                <w:right w:w="70" w:type="dxa"/>
              </w:tblCellMar>
            </w:tblPrEx>
          </w:tblPrExChange>
        </w:tblPrEx>
        <w:trPr>
          <w:trHeight w:val="1785"/>
          <w:trPrChange w:id="182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2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DCF3282" w14:textId="00C4A714" w:rsidR="008601AF" w:rsidRPr="008601AF" w:rsidRDefault="008601AF" w:rsidP="003C2C2A">
            <w:pPr>
              <w:jc w:val="center"/>
              <w:rPr>
                <w:rFonts w:ascii="Trebuchet MS" w:hAnsi="Trebuchet MS" w:cs="Arial"/>
                <w:color w:val="000000"/>
                <w:sz w:val="20"/>
                <w:szCs w:val="20"/>
                <w:lang w:bidi="th-TH"/>
              </w:rPr>
            </w:pPr>
            <w:del w:id="18296"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2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0D1B28C" w14:textId="678F5534" w:rsidR="008601AF" w:rsidRPr="008601AF" w:rsidRDefault="008601AF" w:rsidP="003C2C2A">
            <w:pPr>
              <w:jc w:val="center"/>
              <w:rPr>
                <w:rFonts w:ascii="Trebuchet MS" w:hAnsi="Trebuchet MS" w:cs="Arial"/>
                <w:color w:val="000000"/>
                <w:sz w:val="20"/>
                <w:szCs w:val="20"/>
                <w:lang w:bidi="th-TH"/>
              </w:rPr>
            </w:pPr>
            <w:del w:id="18298" w:author="Philippe Hollanda - Oliveira Trust" w:date="2022-07-19T10:03:00Z">
              <w:r w:rsidRPr="008601AF" w:rsidDel="0016760B">
                <w:rPr>
                  <w:rFonts w:ascii="Trebuchet MS" w:hAnsi="Trebuchet MS" w:cs="Arial"/>
                  <w:color w:val="000000"/>
                  <w:sz w:val="20"/>
                  <w:szCs w:val="20"/>
                  <w:lang w:bidi="th-TH"/>
                </w:rPr>
                <w:delText>30/07/2021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2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7BB5663" w14:textId="09DFBE2C" w:rsidR="008601AF" w:rsidRPr="008601AF" w:rsidRDefault="008601AF" w:rsidP="003C2C2A">
            <w:pPr>
              <w:jc w:val="center"/>
              <w:rPr>
                <w:rFonts w:ascii="Trebuchet MS" w:hAnsi="Trebuchet MS" w:cs="Arial"/>
                <w:color w:val="000000"/>
                <w:sz w:val="20"/>
                <w:szCs w:val="20"/>
                <w:lang w:bidi="th-TH"/>
              </w:rPr>
            </w:pPr>
            <w:del w:id="18300" w:author="Philippe Hollanda - Oliveira Trust" w:date="2022-07-19T10:03:00Z">
              <w:r w:rsidRPr="008601AF" w:rsidDel="0016760B">
                <w:rPr>
                  <w:rFonts w:ascii="Trebuchet MS" w:hAnsi="Trebuchet MS" w:cs="Arial"/>
                  <w:color w:val="000000"/>
                  <w:sz w:val="20"/>
                  <w:szCs w:val="20"/>
                  <w:lang w:bidi="th-TH"/>
                </w:rPr>
                <w:delText>R$ 16.074,24</w:delText>
              </w:r>
            </w:del>
          </w:p>
        </w:tc>
      </w:tr>
      <w:tr w:rsidR="008601AF" w:rsidRPr="008601AF" w14:paraId="30C2D8DF" w14:textId="77777777" w:rsidTr="0016760B">
        <w:tblPrEx>
          <w:tblW w:w="5000" w:type="pct"/>
          <w:tblCellMar>
            <w:left w:w="70" w:type="dxa"/>
            <w:right w:w="70" w:type="dxa"/>
          </w:tblCellMar>
          <w:tblPrExChange w:id="18301" w:author="Philippe Hollanda - Oliveira Trust" w:date="2022-07-19T10:03:00Z">
            <w:tblPrEx>
              <w:tblW w:w="5000" w:type="pct"/>
              <w:tblCellMar>
                <w:left w:w="70" w:type="dxa"/>
                <w:right w:w="70" w:type="dxa"/>
              </w:tblCellMar>
            </w:tblPrEx>
          </w:tblPrExChange>
        </w:tblPrEx>
        <w:trPr>
          <w:trHeight w:val="1785"/>
          <w:trPrChange w:id="183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3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B27A53D" w14:textId="76C354B7" w:rsidR="008601AF" w:rsidRPr="008601AF" w:rsidRDefault="008601AF" w:rsidP="003C2C2A">
            <w:pPr>
              <w:jc w:val="center"/>
              <w:rPr>
                <w:rFonts w:ascii="Trebuchet MS" w:hAnsi="Trebuchet MS" w:cs="Arial"/>
                <w:color w:val="000000"/>
                <w:sz w:val="20"/>
                <w:szCs w:val="20"/>
                <w:lang w:bidi="th-TH"/>
              </w:rPr>
            </w:pPr>
            <w:del w:id="18304"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FB0001" w14:textId="1B4665FD" w:rsidR="008601AF" w:rsidRPr="008601AF" w:rsidRDefault="008601AF" w:rsidP="003C2C2A">
            <w:pPr>
              <w:jc w:val="center"/>
              <w:rPr>
                <w:rFonts w:ascii="Trebuchet MS" w:hAnsi="Trebuchet MS" w:cs="Arial"/>
                <w:color w:val="000000"/>
                <w:sz w:val="20"/>
                <w:szCs w:val="20"/>
                <w:lang w:bidi="th-TH"/>
              </w:rPr>
            </w:pPr>
            <w:del w:id="18306" w:author="Philippe Hollanda - Oliveira Trust" w:date="2022-07-19T10:03:00Z">
              <w:r w:rsidRPr="008601AF" w:rsidDel="0016760B">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A3C2777" w14:textId="24C7AD0C" w:rsidR="008601AF" w:rsidRPr="008601AF" w:rsidRDefault="008601AF" w:rsidP="003C2C2A">
            <w:pPr>
              <w:jc w:val="center"/>
              <w:rPr>
                <w:rFonts w:ascii="Trebuchet MS" w:hAnsi="Trebuchet MS" w:cs="Arial"/>
                <w:color w:val="000000"/>
                <w:sz w:val="20"/>
                <w:szCs w:val="20"/>
                <w:lang w:bidi="th-TH"/>
              </w:rPr>
            </w:pPr>
            <w:del w:id="18308" w:author="Philippe Hollanda - Oliveira Trust" w:date="2022-07-19T10:03:00Z">
              <w:r w:rsidRPr="008601AF" w:rsidDel="0016760B">
                <w:rPr>
                  <w:rFonts w:ascii="Trebuchet MS" w:hAnsi="Trebuchet MS" w:cs="Arial"/>
                  <w:color w:val="000000"/>
                  <w:sz w:val="20"/>
                  <w:szCs w:val="20"/>
                  <w:lang w:bidi="th-TH"/>
                </w:rPr>
                <w:delText>R$ 150,00</w:delText>
              </w:r>
            </w:del>
          </w:p>
        </w:tc>
      </w:tr>
      <w:tr w:rsidR="008601AF" w:rsidRPr="008601AF" w14:paraId="66581F7D" w14:textId="77777777" w:rsidTr="0016760B">
        <w:tblPrEx>
          <w:tblW w:w="5000" w:type="pct"/>
          <w:tblCellMar>
            <w:left w:w="70" w:type="dxa"/>
            <w:right w:w="70" w:type="dxa"/>
          </w:tblCellMar>
          <w:tblPrExChange w:id="18309" w:author="Philippe Hollanda - Oliveira Trust" w:date="2022-07-19T10:03:00Z">
            <w:tblPrEx>
              <w:tblW w:w="5000" w:type="pct"/>
              <w:tblCellMar>
                <w:left w:w="70" w:type="dxa"/>
                <w:right w:w="70" w:type="dxa"/>
              </w:tblCellMar>
            </w:tblPrEx>
          </w:tblPrExChange>
        </w:tblPrEx>
        <w:trPr>
          <w:trHeight w:val="1785"/>
          <w:trPrChange w:id="183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3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3E06B848" w14:textId="5388E479" w:rsidR="008601AF" w:rsidRPr="008601AF" w:rsidRDefault="008601AF" w:rsidP="003C2C2A">
            <w:pPr>
              <w:jc w:val="center"/>
              <w:rPr>
                <w:rFonts w:ascii="Trebuchet MS" w:hAnsi="Trebuchet MS" w:cs="Arial"/>
                <w:color w:val="000000"/>
                <w:sz w:val="20"/>
                <w:szCs w:val="20"/>
                <w:lang w:bidi="th-TH"/>
              </w:rPr>
            </w:pPr>
            <w:del w:id="18312"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2D870C2" w14:textId="1727237B" w:rsidR="008601AF" w:rsidRPr="008601AF" w:rsidRDefault="008601AF" w:rsidP="003C2C2A">
            <w:pPr>
              <w:jc w:val="center"/>
              <w:rPr>
                <w:rFonts w:ascii="Trebuchet MS" w:hAnsi="Trebuchet MS" w:cs="Arial"/>
                <w:color w:val="000000"/>
                <w:sz w:val="20"/>
                <w:szCs w:val="20"/>
                <w:lang w:bidi="th-TH"/>
              </w:rPr>
            </w:pPr>
            <w:del w:id="18314" w:author="Philippe Hollanda - Oliveira Trust" w:date="2022-07-19T10:03:00Z">
              <w:r w:rsidRPr="008601AF" w:rsidDel="0016760B">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46A8AB5" w14:textId="3E95E2B6" w:rsidR="008601AF" w:rsidRPr="008601AF" w:rsidRDefault="008601AF" w:rsidP="003C2C2A">
            <w:pPr>
              <w:jc w:val="center"/>
              <w:rPr>
                <w:rFonts w:ascii="Trebuchet MS" w:hAnsi="Trebuchet MS" w:cs="Arial"/>
                <w:color w:val="000000"/>
                <w:sz w:val="20"/>
                <w:szCs w:val="20"/>
                <w:lang w:bidi="th-TH"/>
              </w:rPr>
            </w:pPr>
            <w:del w:id="18316" w:author="Philippe Hollanda - Oliveira Trust" w:date="2022-07-19T10:03:00Z">
              <w:r w:rsidRPr="008601AF" w:rsidDel="0016760B">
                <w:rPr>
                  <w:rFonts w:ascii="Trebuchet MS" w:hAnsi="Trebuchet MS" w:cs="Arial"/>
                  <w:color w:val="000000"/>
                  <w:sz w:val="20"/>
                  <w:szCs w:val="20"/>
                  <w:lang w:bidi="th-TH"/>
                </w:rPr>
                <w:delText>R$ 5.255,04</w:delText>
              </w:r>
            </w:del>
          </w:p>
        </w:tc>
      </w:tr>
      <w:tr w:rsidR="008601AF" w:rsidRPr="008601AF" w14:paraId="7908BCFA" w14:textId="77777777" w:rsidTr="0016760B">
        <w:tblPrEx>
          <w:tblW w:w="5000" w:type="pct"/>
          <w:tblCellMar>
            <w:left w:w="70" w:type="dxa"/>
            <w:right w:w="70" w:type="dxa"/>
          </w:tblCellMar>
          <w:tblPrExChange w:id="18317" w:author="Philippe Hollanda - Oliveira Trust" w:date="2022-07-19T10:03:00Z">
            <w:tblPrEx>
              <w:tblW w:w="5000" w:type="pct"/>
              <w:tblCellMar>
                <w:left w:w="70" w:type="dxa"/>
                <w:right w:w="70" w:type="dxa"/>
              </w:tblCellMar>
            </w:tblPrEx>
          </w:tblPrExChange>
        </w:tblPrEx>
        <w:trPr>
          <w:trHeight w:val="1785"/>
          <w:trPrChange w:id="183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3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DBCE12A" w14:textId="3C4FD005" w:rsidR="008601AF" w:rsidRPr="008601AF" w:rsidRDefault="008601AF" w:rsidP="003C2C2A">
            <w:pPr>
              <w:jc w:val="center"/>
              <w:rPr>
                <w:rFonts w:ascii="Trebuchet MS" w:hAnsi="Trebuchet MS" w:cs="Arial"/>
                <w:color w:val="000000"/>
                <w:sz w:val="20"/>
                <w:szCs w:val="20"/>
                <w:lang w:bidi="th-TH"/>
              </w:rPr>
            </w:pPr>
            <w:del w:id="18320"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16F189" w14:textId="52B9C88E" w:rsidR="008601AF" w:rsidRPr="008601AF" w:rsidRDefault="008601AF" w:rsidP="003C2C2A">
            <w:pPr>
              <w:jc w:val="center"/>
              <w:rPr>
                <w:rFonts w:ascii="Trebuchet MS" w:hAnsi="Trebuchet MS" w:cs="Arial"/>
                <w:color w:val="000000"/>
                <w:sz w:val="20"/>
                <w:szCs w:val="20"/>
                <w:lang w:bidi="th-TH"/>
              </w:rPr>
            </w:pPr>
            <w:del w:id="18322" w:author="Philippe Hollanda - Oliveira Trust" w:date="2022-07-19T10:03:00Z">
              <w:r w:rsidRPr="008601AF" w:rsidDel="0016760B">
                <w:rPr>
                  <w:rFonts w:ascii="Trebuchet MS" w:hAnsi="Trebuchet MS" w:cs="Arial"/>
                  <w:color w:val="000000"/>
                  <w:sz w:val="20"/>
                  <w:szCs w:val="20"/>
                  <w:lang w:bidi="th-TH"/>
                </w:rPr>
                <w:delText>02/08/2021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53CD01D" w14:textId="45B1D80A" w:rsidR="008601AF" w:rsidRPr="008601AF" w:rsidRDefault="008601AF" w:rsidP="003C2C2A">
            <w:pPr>
              <w:jc w:val="center"/>
              <w:rPr>
                <w:rFonts w:ascii="Trebuchet MS" w:hAnsi="Trebuchet MS" w:cs="Arial"/>
                <w:color w:val="000000"/>
                <w:sz w:val="20"/>
                <w:szCs w:val="20"/>
                <w:lang w:bidi="th-TH"/>
              </w:rPr>
            </w:pPr>
            <w:del w:id="18324" w:author="Philippe Hollanda - Oliveira Trust" w:date="2022-07-19T10:03:00Z">
              <w:r w:rsidRPr="008601AF" w:rsidDel="0016760B">
                <w:rPr>
                  <w:rFonts w:ascii="Trebuchet MS" w:hAnsi="Trebuchet MS" w:cs="Arial"/>
                  <w:color w:val="000000"/>
                  <w:sz w:val="20"/>
                  <w:szCs w:val="20"/>
                  <w:lang w:bidi="th-TH"/>
                </w:rPr>
                <w:delText>R$ 247,00</w:delText>
              </w:r>
            </w:del>
          </w:p>
        </w:tc>
      </w:tr>
      <w:tr w:rsidR="008601AF" w:rsidRPr="008601AF" w14:paraId="71FFE049" w14:textId="77777777" w:rsidTr="0016760B">
        <w:tblPrEx>
          <w:tblW w:w="5000" w:type="pct"/>
          <w:tblCellMar>
            <w:left w:w="70" w:type="dxa"/>
            <w:right w:w="70" w:type="dxa"/>
          </w:tblCellMar>
          <w:tblPrExChange w:id="18325" w:author="Philippe Hollanda - Oliveira Trust" w:date="2022-07-19T10:03:00Z">
            <w:tblPrEx>
              <w:tblW w:w="5000" w:type="pct"/>
              <w:tblCellMar>
                <w:left w:w="70" w:type="dxa"/>
                <w:right w:w="70" w:type="dxa"/>
              </w:tblCellMar>
            </w:tblPrEx>
          </w:tblPrExChange>
        </w:tblPrEx>
        <w:trPr>
          <w:trHeight w:val="1785"/>
          <w:trPrChange w:id="183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46B7DB" w14:textId="1C2BE493" w:rsidR="008601AF" w:rsidRPr="008601AF" w:rsidRDefault="008601AF" w:rsidP="003C2C2A">
            <w:pPr>
              <w:jc w:val="center"/>
              <w:rPr>
                <w:rFonts w:ascii="Trebuchet MS" w:hAnsi="Trebuchet MS" w:cs="Arial"/>
                <w:color w:val="000000"/>
                <w:sz w:val="20"/>
                <w:szCs w:val="20"/>
                <w:lang w:bidi="th-TH"/>
              </w:rPr>
            </w:pPr>
            <w:del w:id="18328" w:author="Philippe Hollanda - Oliveira Trust" w:date="2022-07-19T10:03:00Z">
              <w:r w:rsidRPr="008601AF" w:rsidDel="0016760B">
                <w:rPr>
                  <w:rFonts w:ascii="Trebuchet MS" w:hAnsi="Trebuchet MS" w:cs="Arial"/>
                  <w:color w:val="000000"/>
                  <w:sz w:val="20"/>
                  <w:szCs w:val="20"/>
                  <w:lang w:bidi="th-TH"/>
                </w:rPr>
                <w:lastRenderedPageBreak/>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7084246" w14:textId="69B692D5" w:rsidR="008601AF" w:rsidRPr="008601AF" w:rsidRDefault="008601AF" w:rsidP="003C2C2A">
            <w:pPr>
              <w:jc w:val="center"/>
              <w:rPr>
                <w:rFonts w:ascii="Trebuchet MS" w:hAnsi="Trebuchet MS" w:cs="Arial"/>
                <w:color w:val="000000"/>
                <w:sz w:val="20"/>
                <w:szCs w:val="20"/>
                <w:lang w:bidi="th-TH"/>
              </w:rPr>
            </w:pPr>
            <w:del w:id="18330" w:author="Philippe Hollanda - Oliveira Trust" w:date="2022-07-19T10:03:00Z">
              <w:r w:rsidRPr="008601AF" w:rsidDel="0016760B">
                <w:rPr>
                  <w:rFonts w:ascii="Trebuchet MS" w:hAnsi="Trebuchet MS" w:cs="Arial"/>
                  <w:color w:val="000000"/>
                  <w:sz w:val="20"/>
                  <w:szCs w:val="20"/>
                  <w:lang w:bidi="th-TH"/>
                </w:rPr>
                <w:delText>05/08/2021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2E3389E" w14:textId="5CEC20E3" w:rsidR="008601AF" w:rsidRPr="008601AF" w:rsidRDefault="008601AF" w:rsidP="003C2C2A">
            <w:pPr>
              <w:jc w:val="center"/>
              <w:rPr>
                <w:rFonts w:ascii="Trebuchet MS" w:hAnsi="Trebuchet MS" w:cs="Arial"/>
                <w:color w:val="000000"/>
                <w:sz w:val="20"/>
                <w:szCs w:val="20"/>
                <w:lang w:bidi="th-TH"/>
              </w:rPr>
            </w:pPr>
            <w:del w:id="18332" w:author="Philippe Hollanda - Oliveira Trust" w:date="2022-07-19T10:03:00Z">
              <w:r w:rsidRPr="008601AF" w:rsidDel="0016760B">
                <w:rPr>
                  <w:rFonts w:ascii="Trebuchet MS" w:hAnsi="Trebuchet MS" w:cs="Arial"/>
                  <w:color w:val="000000"/>
                  <w:sz w:val="20"/>
                  <w:szCs w:val="20"/>
                  <w:lang w:bidi="th-TH"/>
                </w:rPr>
                <w:delText>R$ 10.800,00</w:delText>
              </w:r>
            </w:del>
          </w:p>
        </w:tc>
      </w:tr>
      <w:tr w:rsidR="008601AF" w:rsidRPr="008601AF" w14:paraId="3FF6F00B" w14:textId="77777777" w:rsidTr="0016760B">
        <w:tblPrEx>
          <w:tblW w:w="5000" w:type="pct"/>
          <w:tblCellMar>
            <w:left w:w="70" w:type="dxa"/>
            <w:right w:w="70" w:type="dxa"/>
          </w:tblCellMar>
          <w:tblPrExChange w:id="18333" w:author="Philippe Hollanda - Oliveira Trust" w:date="2022-07-19T10:03:00Z">
            <w:tblPrEx>
              <w:tblW w:w="5000" w:type="pct"/>
              <w:tblCellMar>
                <w:left w:w="70" w:type="dxa"/>
                <w:right w:w="70" w:type="dxa"/>
              </w:tblCellMar>
            </w:tblPrEx>
          </w:tblPrExChange>
        </w:tblPrEx>
        <w:trPr>
          <w:trHeight w:val="1785"/>
          <w:trPrChange w:id="183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4C3707" w14:textId="3409517C" w:rsidR="008601AF" w:rsidRPr="008601AF" w:rsidRDefault="008601AF" w:rsidP="003C2C2A">
            <w:pPr>
              <w:jc w:val="center"/>
              <w:rPr>
                <w:rFonts w:ascii="Trebuchet MS" w:hAnsi="Trebuchet MS" w:cs="Arial"/>
                <w:color w:val="000000"/>
                <w:sz w:val="20"/>
                <w:szCs w:val="20"/>
                <w:lang w:bidi="th-TH"/>
              </w:rPr>
            </w:pPr>
            <w:del w:id="18336"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6E7A73E" w14:textId="43627AAF" w:rsidR="008601AF" w:rsidRPr="008601AF" w:rsidRDefault="008601AF" w:rsidP="003C2C2A">
            <w:pPr>
              <w:jc w:val="center"/>
              <w:rPr>
                <w:rFonts w:ascii="Trebuchet MS" w:hAnsi="Trebuchet MS" w:cs="Arial"/>
                <w:color w:val="000000"/>
                <w:sz w:val="20"/>
                <w:szCs w:val="20"/>
                <w:lang w:bidi="th-TH"/>
              </w:rPr>
            </w:pPr>
            <w:del w:id="18338" w:author="Philippe Hollanda - Oliveira Trust" w:date="2022-07-19T10:03:00Z">
              <w:r w:rsidRPr="008601AF" w:rsidDel="0016760B">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007A2A3" w14:textId="5AECA428" w:rsidR="008601AF" w:rsidRPr="008601AF" w:rsidRDefault="008601AF" w:rsidP="003C2C2A">
            <w:pPr>
              <w:jc w:val="center"/>
              <w:rPr>
                <w:rFonts w:ascii="Trebuchet MS" w:hAnsi="Trebuchet MS" w:cs="Arial"/>
                <w:color w:val="000000"/>
                <w:sz w:val="20"/>
                <w:szCs w:val="20"/>
                <w:lang w:bidi="th-TH"/>
              </w:rPr>
            </w:pPr>
            <w:del w:id="18340" w:author="Philippe Hollanda - Oliveira Trust" w:date="2022-07-19T10:03:00Z">
              <w:r w:rsidRPr="008601AF" w:rsidDel="0016760B">
                <w:rPr>
                  <w:rFonts w:ascii="Trebuchet MS" w:hAnsi="Trebuchet MS" w:cs="Arial"/>
                  <w:color w:val="000000"/>
                  <w:sz w:val="20"/>
                  <w:szCs w:val="20"/>
                  <w:lang w:bidi="th-TH"/>
                </w:rPr>
                <w:delText>R$ 1.360,00</w:delText>
              </w:r>
            </w:del>
          </w:p>
        </w:tc>
      </w:tr>
      <w:tr w:rsidR="008601AF" w:rsidRPr="008601AF" w14:paraId="6440B438" w14:textId="77777777" w:rsidTr="0016760B">
        <w:tblPrEx>
          <w:tblW w:w="5000" w:type="pct"/>
          <w:tblCellMar>
            <w:left w:w="70" w:type="dxa"/>
            <w:right w:w="70" w:type="dxa"/>
          </w:tblCellMar>
          <w:tblPrExChange w:id="18341" w:author="Philippe Hollanda - Oliveira Trust" w:date="2022-07-19T10:03:00Z">
            <w:tblPrEx>
              <w:tblW w:w="5000" w:type="pct"/>
              <w:tblCellMar>
                <w:left w:w="70" w:type="dxa"/>
                <w:right w:w="70" w:type="dxa"/>
              </w:tblCellMar>
            </w:tblPrEx>
          </w:tblPrExChange>
        </w:tblPrEx>
        <w:trPr>
          <w:trHeight w:val="1785"/>
          <w:trPrChange w:id="183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63A05A" w14:textId="52A9B0BC" w:rsidR="008601AF" w:rsidRPr="008601AF" w:rsidRDefault="008601AF" w:rsidP="003C2C2A">
            <w:pPr>
              <w:jc w:val="center"/>
              <w:rPr>
                <w:rFonts w:ascii="Trebuchet MS" w:hAnsi="Trebuchet MS" w:cs="Arial"/>
                <w:color w:val="000000"/>
                <w:sz w:val="20"/>
                <w:szCs w:val="20"/>
                <w:lang w:bidi="th-TH"/>
              </w:rPr>
            </w:pPr>
            <w:del w:id="18344"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C0B92C9" w14:textId="4800682F" w:rsidR="008601AF" w:rsidRPr="008601AF" w:rsidRDefault="008601AF" w:rsidP="003C2C2A">
            <w:pPr>
              <w:jc w:val="center"/>
              <w:rPr>
                <w:rFonts w:ascii="Trebuchet MS" w:hAnsi="Trebuchet MS" w:cs="Arial"/>
                <w:color w:val="000000"/>
                <w:sz w:val="20"/>
                <w:szCs w:val="20"/>
                <w:lang w:bidi="th-TH"/>
              </w:rPr>
            </w:pPr>
            <w:del w:id="18346" w:author="Philippe Hollanda - Oliveira Trust" w:date="2022-07-19T10:03:00Z">
              <w:r w:rsidRPr="008601AF" w:rsidDel="0016760B">
                <w:rPr>
                  <w:rFonts w:ascii="Trebuchet MS" w:hAnsi="Trebuchet MS" w:cs="Arial"/>
                  <w:color w:val="000000"/>
                  <w:sz w:val="20"/>
                  <w:szCs w:val="20"/>
                  <w:lang w:bidi="th-TH"/>
                </w:rPr>
                <w:delText>13/08/2021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30AE6AF" w14:textId="6487C794" w:rsidR="008601AF" w:rsidRPr="008601AF" w:rsidRDefault="008601AF" w:rsidP="003C2C2A">
            <w:pPr>
              <w:jc w:val="center"/>
              <w:rPr>
                <w:rFonts w:ascii="Trebuchet MS" w:hAnsi="Trebuchet MS" w:cs="Arial"/>
                <w:color w:val="000000"/>
                <w:sz w:val="20"/>
                <w:szCs w:val="20"/>
                <w:lang w:bidi="th-TH"/>
              </w:rPr>
            </w:pPr>
            <w:del w:id="18348" w:author="Philippe Hollanda - Oliveira Trust" w:date="2022-07-19T10:03:00Z">
              <w:r w:rsidRPr="008601AF" w:rsidDel="0016760B">
                <w:rPr>
                  <w:rFonts w:ascii="Trebuchet MS" w:hAnsi="Trebuchet MS" w:cs="Arial"/>
                  <w:color w:val="000000"/>
                  <w:sz w:val="20"/>
                  <w:szCs w:val="20"/>
                  <w:lang w:bidi="th-TH"/>
                </w:rPr>
                <w:delText>R$ 800,00</w:delText>
              </w:r>
            </w:del>
          </w:p>
        </w:tc>
      </w:tr>
      <w:tr w:rsidR="008601AF" w:rsidRPr="008601AF" w14:paraId="4BFCE5DB" w14:textId="77777777" w:rsidTr="0016760B">
        <w:tblPrEx>
          <w:tblW w:w="5000" w:type="pct"/>
          <w:tblCellMar>
            <w:left w:w="70" w:type="dxa"/>
            <w:right w:w="70" w:type="dxa"/>
          </w:tblCellMar>
          <w:tblPrExChange w:id="18349" w:author="Philippe Hollanda - Oliveira Trust" w:date="2022-07-19T10:03:00Z">
            <w:tblPrEx>
              <w:tblW w:w="5000" w:type="pct"/>
              <w:tblCellMar>
                <w:left w:w="70" w:type="dxa"/>
                <w:right w:w="70" w:type="dxa"/>
              </w:tblCellMar>
            </w:tblPrEx>
          </w:tblPrExChange>
        </w:tblPrEx>
        <w:trPr>
          <w:trHeight w:val="1785"/>
          <w:trPrChange w:id="183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14EB0B9" w14:textId="27A66683" w:rsidR="008601AF" w:rsidRPr="008601AF" w:rsidRDefault="008601AF" w:rsidP="003C2C2A">
            <w:pPr>
              <w:jc w:val="center"/>
              <w:rPr>
                <w:rFonts w:ascii="Trebuchet MS" w:hAnsi="Trebuchet MS" w:cs="Arial"/>
                <w:color w:val="000000"/>
                <w:sz w:val="20"/>
                <w:szCs w:val="20"/>
                <w:lang w:bidi="th-TH"/>
              </w:rPr>
            </w:pPr>
            <w:del w:id="1835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2DE5DA8" w14:textId="0E532B07" w:rsidR="008601AF" w:rsidRPr="008601AF" w:rsidRDefault="008601AF" w:rsidP="003C2C2A">
            <w:pPr>
              <w:jc w:val="center"/>
              <w:rPr>
                <w:rFonts w:ascii="Trebuchet MS" w:hAnsi="Trebuchet MS" w:cs="Arial"/>
                <w:color w:val="000000"/>
                <w:sz w:val="20"/>
                <w:szCs w:val="20"/>
                <w:lang w:bidi="th-TH"/>
              </w:rPr>
            </w:pPr>
            <w:del w:id="18354" w:author="Philippe Hollanda - Oliveira Trust" w:date="2022-07-19T10:03:00Z">
              <w:r w:rsidRPr="008601AF" w:rsidDel="0016760B">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7BBD592" w14:textId="52EDF815" w:rsidR="008601AF" w:rsidRPr="008601AF" w:rsidRDefault="008601AF" w:rsidP="003C2C2A">
            <w:pPr>
              <w:jc w:val="center"/>
              <w:rPr>
                <w:rFonts w:ascii="Trebuchet MS" w:hAnsi="Trebuchet MS" w:cs="Arial"/>
                <w:color w:val="000000"/>
                <w:sz w:val="20"/>
                <w:szCs w:val="20"/>
                <w:lang w:bidi="th-TH"/>
              </w:rPr>
            </w:pPr>
            <w:del w:id="18356" w:author="Philippe Hollanda - Oliveira Trust" w:date="2022-07-19T10:03:00Z">
              <w:r w:rsidRPr="008601AF" w:rsidDel="0016760B">
                <w:rPr>
                  <w:rFonts w:ascii="Trebuchet MS" w:hAnsi="Trebuchet MS" w:cs="Arial"/>
                  <w:color w:val="000000"/>
                  <w:sz w:val="20"/>
                  <w:szCs w:val="20"/>
                  <w:lang w:bidi="th-TH"/>
                </w:rPr>
                <w:delText>R$ 11.152,00</w:delText>
              </w:r>
            </w:del>
          </w:p>
        </w:tc>
      </w:tr>
      <w:tr w:rsidR="008601AF" w:rsidRPr="008601AF" w14:paraId="59D1076B" w14:textId="77777777" w:rsidTr="0016760B">
        <w:tblPrEx>
          <w:tblW w:w="5000" w:type="pct"/>
          <w:tblCellMar>
            <w:left w:w="70" w:type="dxa"/>
            <w:right w:w="70" w:type="dxa"/>
          </w:tblCellMar>
          <w:tblPrExChange w:id="18357" w:author="Philippe Hollanda - Oliveira Trust" w:date="2022-07-19T10:03:00Z">
            <w:tblPrEx>
              <w:tblW w:w="5000" w:type="pct"/>
              <w:tblCellMar>
                <w:left w:w="70" w:type="dxa"/>
                <w:right w:w="70" w:type="dxa"/>
              </w:tblCellMar>
            </w:tblPrEx>
          </w:tblPrExChange>
        </w:tblPrEx>
        <w:trPr>
          <w:trHeight w:val="1785"/>
          <w:trPrChange w:id="183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00AD5A8" w14:textId="6D9752F9" w:rsidR="008601AF" w:rsidRPr="008601AF" w:rsidRDefault="008601AF" w:rsidP="003C2C2A">
            <w:pPr>
              <w:jc w:val="center"/>
              <w:rPr>
                <w:rFonts w:ascii="Trebuchet MS" w:hAnsi="Trebuchet MS" w:cs="Arial"/>
                <w:color w:val="000000"/>
                <w:sz w:val="20"/>
                <w:szCs w:val="20"/>
                <w:lang w:bidi="th-TH"/>
              </w:rPr>
            </w:pPr>
            <w:del w:id="1836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AB3525D" w14:textId="5CD835DD" w:rsidR="008601AF" w:rsidRPr="008601AF" w:rsidRDefault="008601AF" w:rsidP="003C2C2A">
            <w:pPr>
              <w:jc w:val="center"/>
              <w:rPr>
                <w:rFonts w:ascii="Trebuchet MS" w:hAnsi="Trebuchet MS" w:cs="Arial"/>
                <w:color w:val="000000"/>
                <w:sz w:val="20"/>
                <w:szCs w:val="20"/>
                <w:lang w:bidi="th-TH"/>
              </w:rPr>
            </w:pPr>
            <w:del w:id="18362" w:author="Philippe Hollanda - Oliveira Trust" w:date="2022-07-19T10:03:00Z">
              <w:r w:rsidRPr="008601AF" w:rsidDel="0016760B">
                <w:rPr>
                  <w:rFonts w:ascii="Trebuchet MS" w:hAnsi="Trebuchet MS" w:cs="Arial"/>
                  <w:color w:val="000000"/>
                  <w:sz w:val="20"/>
                  <w:szCs w:val="20"/>
                  <w:lang w:bidi="th-TH"/>
                </w:rPr>
                <w:delText>12/08/2021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C6BACCD" w14:textId="35B7878E" w:rsidR="008601AF" w:rsidRPr="008601AF" w:rsidRDefault="008601AF" w:rsidP="003C2C2A">
            <w:pPr>
              <w:jc w:val="center"/>
              <w:rPr>
                <w:rFonts w:ascii="Trebuchet MS" w:hAnsi="Trebuchet MS" w:cs="Arial"/>
                <w:color w:val="000000"/>
                <w:sz w:val="20"/>
                <w:szCs w:val="20"/>
                <w:lang w:bidi="th-TH"/>
              </w:rPr>
            </w:pPr>
            <w:del w:id="18364" w:author="Philippe Hollanda - Oliveira Trust" w:date="2022-07-19T10:03:00Z">
              <w:r w:rsidRPr="008601AF" w:rsidDel="0016760B">
                <w:rPr>
                  <w:rFonts w:ascii="Trebuchet MS" w:hAnsi="Trebuchet MS" w:cs="Arial"/>
                  <w:color w:val="000000"/>
                  <w:sz w:val="20"/>
                  <w:szCs w:val="20"/>
                  <w:lang w:bidi="th-TH"/>
                </w:rPr>
                <w:delText>R$ 73,33</w:delText>
              </w:r>
            </w:del>
          </w:p>
        </w:tc>
      </w:tr>
      <w:tr w:rsidR="008601AF" w:rsidRPr="008601AF" w14:paraId="20F5C811" w14:textId="77777777" w:rsidTr="0016760B">
        <w:tblPrEx>
          <w:tblW w:w="5000" w:type="pct"/>
          <w:tblCellMar>
            <w:left w:w="70" w:type="dxa"/>
            <w:right w:w="70" w:type="dxa"/>
          </w:tblCellMar>
          <w:tblPrExChange w:id="18365" w:author="Philippe Hollanda - Oliveira Trust" w:date="2022-07-19T10:03:00Z">
            <w:tblPrEx>
              <w:tblW w:w="5000" w:type="pct"/>
              <w:tblCellMar>
                <w:left w:w="70" w:type="dxa"/>
                <w:right w:w="70" w:type="dxa"/>
              </w:tblCellMar>
            </w:tblPrEx>
          </w:tblPrExChange>
        </w:tblPrEx>
        <w:trPr>
          <w:trHeight w:val="1785"/>
          <w:trPrChange w:id="183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31670A2" w14:textId="01CE7A05" w:rsidR="008601AF" w:rsidRPr="008601AF" w:rsidRDefault="008601AF" w:rsidP="003C2C2A">
            <w:pPr>
              <w:jc w:val="center"/>
              <w:rPr>
                <w:rFonts w:ascii="Trebuchet MS" w:hAnsi="Trebuchet MS" w:cs="Arial"/>
                <w:color w:val="000000"/>
                <w:sz w:val="20"/>
                <w:szCs w:val="20"/>
                <w:lang w:bidi="th-TH"/>
              </w:rPr>
            </w:pPr>
            <w:del w:id="18368"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EBCBBF" w14:textId="6281BB5A" w:rsidR="008601AF" w:rsidRPr="008601AF" w:rsidRDefault="008601AF" w:rsidP="003C2C2A">
            <w:pPr>
              <w:jc w:val="center"/>
              <w:rPr>
                <w:rFonts w:ascii="Trebuchet MS" w:hAnsi="Trebuchet MS" w:cs="Arial"/>
                <w:color w:val="000000"/>
                <w:sz w:val="20"/>
                <w:szCs w:val="20"/>
                <w:lang w:bidi="th-TH"/>
              </w:rPr>
            </w:pPr>
            <w:del w:id="18370" w:author="Philippe Hollanda - Oliveira Trust" w:date="2022-07-19T10:03:00Z">
              <w:r w:rsidRPr="008601AF" w:rsidDel="0016760B">
                <w:rPr>
                  <w:rFonts w:ascii="Trebuchet MS" w:hAnsi="Trebuchet MS" w:cs="Arial"/>
                  <w:color w:val="000000"/>
                  <w:sz w:val="20"/>
                  <w:szCs w:val="20"/>
                  <w:lang w:bidi="th-TH"/>
                </w:rPr>
                <w:delText>13/08/2021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6F43082" w14:textId="615705AD" w:rsidR="008601AF" w:rsidRPr="008601AF" w:rsidRDefault="008601AF" w:rsidP="003C2C2A">
            <w:pPr>
              <w:jc w:val="center"/>
              <w:rPr>
                <w:rFonts w:ascii="Trebuchet MS" w:hAnsi="Trebuchet MS" w:cs="Arial"/>
                <w:color w:val="000000"/>
                <w:sz w:val="20"/>
                <w:szCs w:val="20"/>
                <w:lang w:bidi="th-TH"/>
              </w:rPr>
            </w:pPr>
            <w:del w:id="18372" w:author="Philippe Hollanda - Oliveira Trust" w:date="2022-07-19T10:03:00Z">
              <w:r w:rsidRPr="008601AF" w:rsidDel="0016760B">
                <w:rPr>
                  <w:rFonts w:ascii="Trebuchet MS" w:hAnsi="Trebuchet MS" w:cs="Arial"/>
                  <w:color w:val="000000"/>
                  <w:sz w:val="20"/>
                  <w:szCs w:val="20"/>
                  <w:lang w:bidi="th-TH"/>
                </w:rPr>
                <w:delText>R$ 2.624,00</w:delText>
              </w:r>
            </w:del>
          </w:p>
        </w:tc>
      </w:tr>
      <w:tr w:rsidR="008601AF" w:rsidRPr="008601AF" w14:paraId="3705AF56" w14:textId="77777777" w:rsidTr="0016760B">
        <w:tblPrEx>
          <w:tblW w:w="5000" w:type="pct"/>
          <w:tblCellMar>
            <w:left w:w="70" w:type="dxa"/>
            <w:right w:w="70" w:type="dxa"/>
          </w:tblCellMar>
          <w:tblPrExChange w:id="18373" w:author="Philippe Hollanda - Oliveira Trust" w:date="2022-07-19T10:03:00Z">
            <w:tblPrEx>
              <w:tblW w:w="5000" w:type="pct"/>
              <w:tblCellMar>
                <w:left w:w="70" w:type="dxa"/>
                <w:right w:w="70" w:type="dxa"/>
              </w:tblCellMar>
            </w:tblPrEx>
          </w:tblPrExChange>
        </w:tblPrEx>
        <w:trPr>
          <w:trHeight w:val="1785"/>
          <w:trPrChange w:id="183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08E9AE" w14:textId="227F216A" w:rsidR="008601AF" w:rsidRPr="008601AF" w:rsidRDefault="008601AF" w:rsidP="003C2C2A">
            <w:pPr>
              <w:jc w:val="center"/>
              <w:rPr>
                <w:rFonts w:ascii="Trebuchet MS" w:hAnsi="Trebuchet MS" w:cs="Arial"/>
                <w:color w:val="000000"/>
                <w:sz w:val="20"/>
                <w:szCs w:val="20"/>
                <w:lang w:bidi="th-TH"/>
              </w:rPr>
            </w:pPr>
            <w:del w:id="1837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0F95FD9" w14:textId="51396907" w:rsidR="008601AF" w:rsidRPr="008601AF" w:rsidRDefault="008601AF" w:rsidP="003C2C2A">
            <w:pPr>
              <w:jc w:val="center"/>
              <w:rPr>
                <w:rFonts w:ascii="Trebuchet MS" w:hAnsi="Trebuchet MS" w:cs="Arial"/>
                <w:color w:val="000000"/>
                <w:sz w:val="20"/>
                <w:szCs w:val="20"/>
                <w:lang w:bidi="th-TH"/>
              </w:rPr>
            </w:pPr>
            <w:del w:id="18378" w:author="Philippe Hollanda - Oliveira Trust" w:date="2022-07-19T10:03:00Z">
              <w:r w:rsidRPr="008601AF" w:rsidDel="0016760B">
                <w:rPr>
                  <w:rFonts w:ascii="Trebuchet MS" w:hAnsi="Trebuchet MS" w:cs="Arial"/>
                  <w:color w:val="000000"/>
                  <w:sz w:val="20"/>
                  <w:szCs w:val="20"/>
                  <w:lang w:bidi="th-TH"/>
                </w:rPr>
                <w:delText>16/08/2021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9DEE50B" w14:textId="692BD28D" w:rsidR="008601AF" w:rsidRPr="008601AF" w:rsidRDefault="008601AF" w:rsidP="003C2C2A">
            <w:pPr>
              <w:jc w:val="center"/>
              <w:rPr>
                <w:rFonts w:ascii="Trebuchet MS" w:hAnsi="Trebuchet MS" w:cs="Arial"/>
                <w:color w:val="000000"/>
                <w:sz w:val="20"/>
                <w:szCs w:val="20"/>
                <w:lang w:bidi="th-TH"/>
              </w:rPr>
            </w:pPr>
            <w:del w:id="18380" w:author="Philippe Hollanda - Oliveira Trust" w:date="2022-07-19T10:03:00Z">
              <w:r w:rsidRPr="008601AF" w:rsidDel="0016760B">
                <w:rPr>
                  <w:rFonts w:ascii="Trebuchet MS" w:hAnsi="Trebuchet MS" w:cs="Arial"/>
                  <w:color w:val="000000"/>
                  <w:sz w:val="20"/>
                  <w:szCs w:val="20"/>
                  <w:lang w:bidi="th-TH"/>
                </w:rPr>
                <w:delText>R$ 63,33</w:delText>
              </w:r>
            </w:del>
          </w:p>
        </w:tc>
      </w:tr>
      <w:tr w:rsidR="008601AF" w:rsidRPr="008601AF" w14:paraId="6751D3E6" w14:textId="77777777" w:rsidTr="0016760B">
        <w:tblPrEx>
          <w:tblW w:w="5000" w:type="pct"/>
          <w:tblCellMar>
            <w:left w:w="70" w:type="dxa"/>
            <w:right w:w="70" w:type="dxa"/>
          </w:tblCellMar>
          <w:tblPrExChange w:id="18381" w:author="Philippe Hollanda - Oliveira Trust" w:date="2022-07-19T10:03:00Z">
            <w:tblPrEx>
              <w:tblW w:w="5000" w:type="pct"/>
              <w:tblCellMar>
                <w:left w:w="70" w:type="dxa"/>
                <w:right w:w="70" w:type="dxa"/>
              </w:tblCellMar>
            </w:tblPrEx>
          </w:tblPrExChange>
        </w:tblPrEx>
        <w:trPr>
          <w:trHeight w:val="1785"/>
          <w:trPrChange w:id="183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3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02455FF" w14:textId="06F72022" w:rsidR="008601AF" w:rsidRPr="008601AF" w:rsidRDefault="008601AF" w:rsidP="003C2C2A">
            <w:pPr>
              <w:jc w:val="center"/>
              <w:rPr>
                <w:rFonts w:ascii="Trebuchet MS" w:hAnsi="Trebuchet MS" w:cs="Arial"/>
                <w:color w:val="000000"/>
                <w:sz w:val="20"/>
                <w:szCs w:val="20"/>
                <w:lang w:bidi="th-TH"/>
              </w:rPr>
            </w:pPr>
            <w:del w:id="1838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D041D16" w14:textId="43F772AD" w:rsidR="008601AF" w:rsidRPr="008601AF" w:rsidRDefault="008601AF" w:rsidP="003C2C2A">
            <w:pPr>
              <w:jc w:val="center"/>
              <w:rPr>
                <w:rFonts w:ascii="Trebuchet MS" w:hAnsi="Trebuchet MS" w:cs="Arial"/>
                <w:color w:val="000000"/>
                <w:sz w:val="20"/>
                <w:szCs w:val="20"/>
                <w:lang w:bidi="th-TH"/>
              </w:rPr>
            </w:pPr>
            <w:del w:id="18386" w:author="Philippe Hollanda - Oliveira Trust" w:date="2022-07-19T10:03:00Z">
              <w:r w:rsidRPr="008601AF" w:rsidDel="0016760B">
                <w:rPr>
                  <w:rFonts w:ascii="Trebuchet MS" w:hAnsi="Trebuchet MS" w:cs="Arial"/>
                  <w:color w:val="000000"/>
                  <w:sz w:val="20"/>
                  <w:szCs w:val="20"/>
                  <w:lang w:bidi="th-TH"/>
                </w:rPr>
                <w:delText>13/08/2021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1DC9BCC" w14:textId="02319A41" w:rsidR="008601AF" w:rsidRPr="008601AF" w:rsidRDefault="008601AF" w:rsidP="003C2C2A">
            <w:pPr>
              <w:jc w:val="center"/>
              <w:rPr>
                <w:rFonts w:ascii="Trebuchet MS" w:hAnsi="Trebuchet MS" w:cs="Arial"/>
                <w:color w:val="000000"/>
                <w:sz w:val="20"/>
                <w:szCs w:val="20"/>
                <w:lang w:bidi="th-TH"/>
              </w:rPr>
            </w:pPr>
            <w:del w:id="18388" w:author="Philippe Hollanda - Oliveira Trust" w:date="2022-07-19T10:03:00Z">
              <w:r w:rsidRPr="008601AF" w:rsidDel="0016760B">
                <w:rPr>
                  <w:rFonts w:ascii="Trebuchet MS" w:hAnsi="Trebuchet MS" w:cs="Arial"/>
                  <w:color w:val="000000"/>
                  <w:sz w:val="20"/>
                  <w:szCs w:val="20"/>
                  <w:lang w:bidi="th-TH"/>
                </w:rPr>
                <w:delText>R$ 3.280,00</w:delText>
              </w:r>
            </w:del>
          </w:p>
        </w:tc>
      </w:tr>
      <w:tr w:rsidR="008601AF" w:rsidRPr="008601AF" w14:paraId="1B5DDA0A" w14:textId="77777777" w:rsidTr="0016760B">
        <w:tblPrEx>
          <w:tblW w:w="5000" w:type="pct"/>
          <w:tblCellMar>
            <w:left w:w="70" w:type="dxa"/>
            <w:right w:w="70" w:type="dxa"/>
          </w:tblCellMar>
          <w:tblPrExChange w:id="18389" w:author="Philippe Hollanda - Oliveira Trust" w:date="2022-07-19T10:03:00Z">
            <w:tblPrEx>
              <w:tblW w:w="5000" w:type="pct"/>
              <w:tblCellMar>
                <w:left w:w="70" w:type="dxa"/>
                <w:right w:w="70" w:type="dxa"/>
              </w:tblCellMar>
            </w:tblPrEx>
          </w:tblPrExChange>
        </w:tblPrEx>
        <w:trPr>
          <w:trHeight w:val="1785"/>
          <w:trPrChange w:id="183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3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493B02E2" w14:textId="5DAA6EA9" w:rsidR="008601AF" w:rsidRPr="008601AF" w:rsidRDefault="008601AF" w:rsidP="003C2C2A">
            <w:pPr>
              <w:jc w:val="center"/>
              <w:rPr>
                <w:rFonts w:ascii="Trebuchet MS" w:hAnsi="Trebuchet MS" w:cs="Arial"/>
                <w:color w:val="000000"/>
                <w:sz w:val="20"/>
                <w:szCs w:val="20"/>
                <w:lang w:bidi="th-TH"/>
              </w:rPr>
            </w:pPr>
            <w:del w:id="18392"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3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EA7A41" w14:textId="60D4C585" w:rsidR="008601AF" w:rsidRPr="008601AF" w:rsidRDefault="008601AF" w:rsidP="003C2C2A">
            <w:pPr>
              <w:jc w:val="center"/>
              <w:rPr>
                <w:rFonts w:ascii="Trebuchet MS" w:hAnsi="Trebuchet MS" w:cs="Arial"/>
                <w:color w:val="000000"/>
                <w:sz w:val="20"/>
                <w:szCs w:val="20"/>
                <w:lang w:bidi="th-TH"/>
              </w:rPr>
            </w:pPr>
            <w:del w:id="18394" w:author="Philippe Hollanda - Oliveira Trust" w:date="2022-07-19T10:03:00Z">
              <w:r w:rsidRPr="008601AF" w:rsidDel="0016760B">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3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9610DDD" w14:textId="51987531" w:rsidR="008601AF" w:rsidRPr="008601AF" w:rsidRDefault="008601AF" w:rsidP="003C2C2A">
            <w:pPr>
              <w:jc w:val="center"/>
              <w:rPr>
                <w:rFonts w:ascii="Trebuchet MS" w:hAnsi="Trebuchet MS" w:cs="Arial"/>
                <w:color w:val="000000"/>
                <w:sz w:val="20"/>
                <w:szCs w:val="20"/>
                <w:lang w:bidi="th-TH"/>
              </w:rPr>
            </w:pPr>
            <w:del w:id="18396" w:author="Philippe Hollanda - Oliveira Trust" w:date="2022-07-19T10:03:00Z">
              <w:r w:rsidRPr="008601AF" w:rsidDel="0016760B">
                <w:rPr>
                  <w:rFonts w:ascii="Trebuchet MS" w:hAnsi="Trebuchet MS" w:cs="Arial"/>
                  <w:color w:val="000000"/>
                  <w:sz w:val="20"/>
                  <w:szCs w:val="20"/>
                  <w:lang w:bidi="th-TH"/>
                </w:rPr>
                <w:delText>R$ 595,60</w:delText>
              </w:r>
            </w:del>
          </w:p>
        </w:tc>
      </w:tr>
      <w:tr w:rsidR="008601AF" w:rsidRPr="008601AF" w14:paraId="046D7193" w14:textId="77777777" w:rsidTr="0016760B">
        <w:tblPrEx>
          <w:tblW w:w="5000" w:type="pct"/>
          <w:tblCellMar>
            <w:left w:w="70" w:type="dxa"/>
            <w:right w:w="70" w:type="dxa"/>
          </w:tblCellMar>
          <w:tblPrExChange w:id="18397" w:author="Philippe Hollanda - Oliveira Trust" w:date="2022-07-19T10:03:00Z">
            <w:tblPrEx>
              <w:tblW w:w="5000" w:type="pct"/>
              <w:tblCellMar>
                <w:left w:w="70" w:type="dxa"/>
                <w:right w:w="70" w:type="dxa"/>
              </w:tblCellMar>
            </w:tblPrEx>
          </w:tblPrExChange>
        </w:tblPrEx>
        <w:trPr>
          <w:trHeight w:val="1785"/>
          <w:trPrChange w:id="183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3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A8263C2" w14:textId="4EAE2393" w:rsidR="008601AF" w:rsidRPr="008601AF" w:rsidRDefault="008601AF" w:rsidP="003C2C2A">
            <w:pPr>
              <w:jc w:val="center"/>
              <w:rPr>
                <w:rFonts w:ascii="Trebuchet MS" w:hAnsi="Trebuchet MS" w:cs="Arial"/>
                <w:color w:val="000000"/>
                <w:sz w:val="20"/>
                <w:szCs w:val="20"/>
                <w:lang w:bidi="th-TH"/>
              </w:rPr>
            </w:pPr>
            <w:del w:id="18400" w:author="Philippe Hollanda - Oliveira Trust" w:date="2022-07-19T10:03:00Z">
              <w:r w:rsidRPr="008601AF" w:rsidDel="0016760B">
                <w:rPr>
                  <w:rFonts w:ascii="Trebuchet MS" w:hAnsi="Trebuchet MS" w:cs="Arial"/>
                  <w:color w:val="000000"/>
                  <w:sz w:val="20"/>
                  <w:szCs w:val="20"/>
                  <w:lang w:bidi="th-TH"/>
                </w:rPr>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739F72B" w14:textId="122FCBE7" w:rsidR="008601AF" w:rsidRPr="008601AF" w:rsidRDefault="008601AF" w:rsidP="003C2C2A">
            <w:pPr>
              <w:jc w:val="center"/>
              <w:rPr>
                <w:rFonts w:ascii="Trebuchet MS" w:hAnsi="Trebuchet MS" w:cs="Arial"/>
                <w:color w:val="000000"/>
                <w:sz w:val="20"/>
                <w:szCs w:val="20"/>
                <w:lang w:bidi="th-TH"/>
              </w:rPr>
            </w:pPr>
            <w:del w:id="18402" w:author="Philippe Hollanda - Oliveira Trust" w:date="2022-07-19T10:03:00Z">
              <w:r w:rsidRPr="008601AF" w:rsidDel="0016760B">
                <w:rPr>
                  <w:rFonts w:ascii="Trebuchet MS" w:hAnsi="Trebuchet MS" w:cs="Arial"/>
                  <w:color w:val="000000"/>
                  <w:sz w:val="20"/>
                  <w:szCs w:val="20"/>
                  <w:lang w:bidi="th-TH"/>
                </w:rPr>
                <w:delText>09/08/2021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5CC29D5" w14:textId="6E642016" w:rsidR="008601AF" w:rsidRPr="008601AF" w:rsidRDefault="008601AF" w:rsidP="003C2C2A">
            <w:pPr>
              <w:jc w:val="center"/>
              <w:rPr>
                <w:rFonts w:ascii="Trebuchet MS" w:hAnsi="Trebuchet MS" w:cs="Arial"/>
                <w:color w:val="000000"/>
                <w:sz w:val="20"/>
                <w:szCs w:val="20"/>
                <w:lang w:bidi="th-TH"/>
              </w:rPr>
            </w:pPr>
            <w:del w:id="18404" w:author="Philippe Hollanda - Oliveira Trust" w:date="2022-07-19T10:03:00Z">
              <w:r w:rsidRPr="008601AF" w:rsidDel="0016760B">
                <w:rPr>
                  <w:rFonts w:ascii="Trebuchet MS" w:hAnsi="Trebuchet MS" w:cs="Arial"/>
                  <w:color w:val="000000"/>
                  <w:sz w:val="20"/>
                  <w:szCs w:val="20"/>
                  <w:lang w:bidi="th-TH"/>
                </w:rPr>
                <w:delText>R$ 1.500,00</w:delText>
              </w:r>
            </w:del>
          </w:p>
        </w:tc>
      </w:tr>
      <w:tr w:rsidR="008601AF" w:rsidRPr="008601AF" w14:paraId="6D5FAB53" w14:textId="77777777" w:rsidTr="0016760B">
        <w:tblPrEx>
          <w:tblW w:w="5000" w:type="pct"/>
          <w:tblCellMar>
            <w:left w:w="70" w:type="dxa"/>
            <w:right w:w="70" w:type="dxa"/>
          </w:tblCellMar>
          <w:tblPrExChange w:id="18405" w:author="Philippe Hollanda - Oliveira Trust" w:date="2022-07-19T10:03:00Z">
            <w:tblPrEx>
              <w:tblW w:w="5000" w:type="pct"/>
              <w:tblCellMar>
                <w:left w:w="70" w:type="dxa"/>
                <w:right w:w="70" w:type="dxa"/>
              </w:tblCellMar>
            </w:tblPrEx>
          </w:tblPrExChange>
        </w:tblPrEx>
        <w:trPr>
          <w:trHeight w:val="1785"/>
          <w:trPrChange w:id="1840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Change w:id="1840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5AAD9C8" w14:textId="67F1A97B" w:rsidR="008601AF" w:rsidRPr="008601AF" w:rsidRDefault="008601AF" w:rsidP="003C2C2A">
            <w:pPr>
              <w:jc w:val="center"/>
              <w:rPr>
                <w:rFonts w:ascii="Trebuchet MS" w:hAnsi="Trebuchet MS" w:cs="Arial"/>
                <w:color w:val="000000"/>
                <w:sz w:val="20"/>
                <w:szCs w:val="20"/>
                <w:lang w:bidi="th-TH"/>
              </w:rPr>
            </w:pPr>
            <w:del w:id="18408" w:author="Philippe Hollanda - Oliveira Trust" w:date="2022-07-19T10:03:00Z">
              <w:r w:rsidRPr="008601AF" w:rsidDel="0016760B">
                <w:rPr>
                  <w:rFonts w:ascii="Trebuchet MS" w:hAnsi="Trebuchet MS" w:cs="Arial"/>
                  <w:color w:val="000000"/>
                  <w:sz w:val="20"/>
                  <w:szCs w:val="20"/>
                  <w:lang w:bidi="th-TH"/>
                </w:rPr>
                <w:lastRenderedPageBreak/>
                <w:delText>LOCAÇÃO DE EQUIPAMENTOS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0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71D581" w14:textId="195EE130" w:rsidR="008601AF" w:rsidRPr="008601AF" w:rsidRDefault="008601AF" w:rsidP="003C2C2A">
            <w:pPr>
              <w:jc w:val="center"/>
              <w:rPr>
                <w:rFonts w:ascii="Trebuchet MS" w:hAnsi="Trebuchet MS" w:cs="Arial"/>
                <w:color w:val="000000"/>
                <w:sz w:val="20"/>
                <w:szCs w:val="20"/>
                <w:lang w:bidi="th-TH"/>
              </w:rPr>
            </w:pPr>
            <w:del w:id="18410" w:author="Philippe Hollanda - Oliveira Trust" w:date="2022-07-19T10:03:00Z">
              <w:r w:rsidRPr="008601AF" w:rsidDel="0016760B">
                <w:rPr>
                  <w:rFonts w:ascii="Trebuchet MS" w:hAnsi="Trebuchet MS" w:cs="Arial"/>
                  <w:color w:val="000000"/>
                  <w:sz w:val="20"/>
                  <w:szCs w:val="20"/>
                  <w:lang w:bidi="th-TH"/>
                </w:rPr>
                <w:delText>11/08/2021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1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818757A" w14:textId="0997A342" w:rsidR="008601AF" w:rsidRPr="008601AF" w:rsidRDefault="008601AF" w:rsidP="003C2C2A">
            <w:pPr>
              <w:jc w:val="center"/>
              <w:rPr>
                <w:rFonts w:ascii="Trebuchet MS" w:hAnsi="Trebuchet MS" w:cs="Arial"/>
                <w:color w:val="000000"/>
                <w:sz w:val="20"/>
                <w:szCs w:val="20"/>
                <w:lang w:bidi="th-TH"/>
              </w:rPr>
            </w:pPr>
            <w:del w:id="18412" w:author="Philippe Hollanda - Oliveira Trust" w:date="2022-07-19T10:03:00Z">
              <w:r w:rsidRPr="008601AF" w:rsidDel="0016760B">
                <w:rPr>
                  <w:rFonts w:ascii="Trebuchet MS" w:hAnsi="Trebuchet MS" w:cs="Arial"/>
                  <w:color w:val="000000"/>
                  <w:sz w:val="20"/>
                  <w:szCs w:val="20"/>
                  <w:lang w:bidi="th-TH"/>
                </w:rPr>
                <w:delText>R$ 297,75</w:delText>
              </w:r>
            </w:del>
          </w:p>
        </w:tc>
      </w:tr>
      <w:tr w:rsidR="008601AF" w:rsidRPr="008601AF" w14:paraId="78701F47" w14:textId="77777777" w:rsidTr="0016760B">
        <w:tblPrEx>
          <w:tblW w:w="5000" w:type="pct"/>
          <w:tblCellMar>
            <w:left w:w="70" w:type="dxa"/>
            <w:right w:w="70" w:type="dxa"/>
          </w:tblCellMar>
          <w:tblPrExChange w:id="18413" w:author="Philippe Hollanda - Oliveira Trust" w:date="2022-07-19T10:03:00Z">
            <w:tblPrEx>
              <w:tblW w:w="5000" w:type="pct"/>
              <w:tblCellMar>
                <w:left w:w="70" w:type="dxa"/>
                <w:right w:w="70" w:type="dxa"/>
              </w:tblCellMar>
            </w:tblPrEx>
          </w:tblPrExChange>
        </w:tblPrEx>
        <w:trPr>
          <w:trHeight w:val="1785"/>
          <w:trPrChange w:id="1841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1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3C7F79" w14:textId="5D5DD9A6" w:rsidR="008601AF" w:rsidRPr="008601AF" w:rsidRDefault="008601AF" w:rsidP="003C2C2A">
            <w:pPr>
              <w:jc w:val="center"/>
              <w:rPr>
                <w:rFonts w:ascii="Trebuchet MS" w:hAnsi="Trebuchet MS" w:cs="Arial"/>
                <w:color w:val="000000"/>
                <w:sz w:val="20"/>
                <w:szCs w:val="20"/>
                <w:lang w:bidi="th-TH"/>
              </w:rPr>
            </w:pPr>
            <w:del w:id="1841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1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DF30339" w14:textId="3874368F" w:rsidR="008601AF" w:rsidRPr="008601AF" w:rsidRDefault="008601AF" w:rsidP="003C2C2A">
            <w:pPr>
              <w:jc w:val="center"/>
              <w:rPr>
                <w:rFonts w:ascii="Trebuchet MS" w:hAnsi="Trebuchet MS" w:cs="Arial"/>
                <w:color w:val="000000"/>
                <w:sz w:val="20"/>
                <w:szCs w:val="20"/>
                <w:lang w:bidi="th-TH"/>
              </w:rPr>
            </w:pPr>
            <w:del w:id="18418" w:author="Philippe Hollanda - Oliveira Trust" w:date="2022-07-19T10:03:00Z">
              <w:r w:rsidRPr="008601AF" w:rsidDel="0016760B">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1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ECF795F" w14:textId="3CFFB29E" w:rsidR="008601AF" w:rsidRPr="008601AF" w:rsidRDefault="008601AF" w:rsidP="003C2C2A">
            <w:pPr>
              <w:jc w:val="center"/>
              <w:rPr>
                <w:rFonts w:ascii="Trebuchet MS" w:hAnsi="Trebuchet MS" w:cs="Arial"/>
                <w:color w:val="000000"/>
                <w:sz w:val="20"/>
                <w:szCs w:val="20"/>
                <w:lang w:bidi="th-TH"/>
              </w:rPr>
            </w:pPr>
            <w:del w:id="18420" w:author="Philippe Hollanda - Oliveira Trust" w:date="2022-07-19T10:03:00Z">
              <w:r w:rsidRPr="008601AF" w:rsidDel="0016760B">
                <w:rPr>
                  <w:rFonts w:ascii="Trebuchet MS" w:hAnsi="Trebuchet MS" w:cs="Arial"/>
                  <w:color w:val="000000"/>
                  <w:sz w:val="20"/>
                  <w:szCs w:val="20"/>
                  <w:lang w:bidi="th-TH"/>
                </w:rPr>
                <w:delText>R$ 867,02</w:delText>
              </w:r>
            </w:del>
          </w:p>
        </w:tc>
      </w:tr>
      <w:tr w:rsidR="008601AF" w:rsidRPr="008601AF" w14:paraId="655156F5" w14:textId="77777777" w:rsidTr="0016760B">
        <w:tblPrEx>
          <w:tblW w:w="5000" w:type="pct"/>
          <w:tblCellMar>
            <w:left w:w="70" w:type="dxa"/>
            <w:right w:w="70" w:type="dxa"/>
          </w:tblCellMar>
          <w:tblPrExChange w:id="18421" w:author="Philippe Hollanda - Oliveira Trust" w:date="2022-07-19T10:03:00Z">
            <w:tblPrEx>
              <w:tblW w:w="5000" w:type="pct"/>
              <w:tblCellMar>
                <w:left w:w="70" w:type="dxa"/>
                <w:right w:w="70" w:type="dxa"/>
              </w:tblCellMar>
            </w:tblPrEx>
          </w:tblPrExChange>
        </w:tblPrEx>
        <w:trPr>
          <w:trHeight w:val="1785"/>
          <w:trPrChange w:id="1842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2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6CEB0C" w14:textId="7DEBC4B4" w:rsidR="008601AF" w:rsidRPr="008601AF" w:rsidRDefault="008601AF" w:rsidP="003C2C2A">
            <w:pPr>
              <w:jc w:val="center"/>
              <w:rPr>
                <w:rFonts w:ascii="Trebuchet MS" w:hAnsi="Trebuchet MS" w:cs="Arial"/>
                <w:color w:val="000000"/>
                <w:sz w:val="20"/>
                <w:szCs w:val="20"/>
                <w:lang w:bidi="th-TH"/>
              </w:rPr>
            </w:pPr>
            <w:del w:id="18424"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2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D81CF66" w14:textId="125B1831" w:rsidR="008601AF" w:rsidRPr="008601AF" w:rsidRDefault="008601AF" w:rsidP="003C2C2A">
            <w:pPr>
              <w:jc w:val="center"/>
              <w:rPr>
                <w:rFonts w:ascii="Trebuchet MS" w:hAnsi="Trebuchet MS" w:cs="Arial"/>
                <w:color w:val="000000"/>
                <w:sz w:val="20"/>
                <w:szCs w:val="20"/>
                <w:lang w:bidi="th-TH"/>
              </w:rPr>
            </w:pPr>
            <w:del w:id="18426" w:author="Philippe Hollanda - Oliveira Trust" w:date="2022-07-19T10:03:00Z">
              <w:r w:rsidRPr="008601AF" w:rsidDel="0016760B">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2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7FE640F" w14:textId="74739D01" w:rsidR="008601AF" w:rsidRPr="008601AF" w:rsidRDefault="008601AF" w:rsidP="003C2C2A">
            <w:pPr>
              <w:jc w:val="center"/>
              <w:rPr>
                <w:rFonts w:ascii="Trebuchet MS" w:hAnsi="Trebuchet MS" w:cs="Arial"/>
                <w:color w:val="000000"/>
                <w:sz w:val="20"/>
                <w:szCs w:val="20"/>
                <w:lang w:bidi="th-TH"/>
              </w:rPr>
            </w:pPr>
            <w:del w:id="18428" w:author="Philippe Hollanda - Oliveira Trust" w:date="2022-07-19T10:03:00Z">
              <w:r w:rsidRPr="008601AF" w:rsidDel="0016760B">
                <w:rPr>
                  <w:rFonts w:ascii="Trebuchet MS" w:hAnsi="Trebuchet MS" w:cs="Arial"/>
                  <w:color w:val="000000"/>
                  <w:sz w:val="20"/>
                  <w:szCs w:val="20"/>
                  <w:lang w:bidi="th-TH"/>
                </w:rPr>
                <w:delText>R$ 9.233,07</w:delText>
              </w:r>
            </w:del>
          </w:p>
        </w:tc>
      </w:tr>
      <w:tr w:rsidR="008601AF" w:rsidRPr="008601AF" w14:paraId="21CF7A06" w14:textId="77777777" w:rsidTr="0016760B">
        <w:tblPrEx>
          <w:tblW w:w="5000" w:type="pct"/>
          <w:tblCellMar>
            <w:left w:w="70" w:type="dxa"/>
            <w:right w:w="70" w:type="dxa"/>
          </w:tblCellMar>
          <w:tblPrExChange w:id="18429" w:author="Philippe Hollanda - Oliveira Trust" w:date="2022-07-19T10:03:00Z">
            <w:tblPrEx>
              <w:tblW w:w="5000" w:type="pct"/>
              <w:tblCellMar>
                <w:left w:w="70" w:type="dxa"/>
                <w:right w:w="70" w:type="dxa"/>
              </w:tblCellMar>
            </w:tblPrEx>
          </w:tblPrExChange>
        </w:tblPrEx>
        <w:trPr>
          <w:trHeight w:val="1785"/>
          <w:trPrChange w:id="1843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3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81E817" w14:textId="4245A6AC" w:rsidR="008601AF" w:rsidRPr="008601AF" w:rsidRDefault="008601AF" w:rsidP="003C2C2A">
            <w:pPr>
              <w:jc w:val="center"/>
              <w:rPr>
                <w:rFonts w:ascii="Trebuchet MS" w:hAnsi="Trebuchet MS" w:cs="Arial"/>
                <w:color w:val="000000"/>
                <w:sz w:val="20"/>
                <w:szCs w:val="20"/>
                <w:lang w:bidi="th-TH"/>
              </w:rPr>
            </w:pPr>
            <w:del w:id="1843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3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EB1BA8F" w14:textId="0ECF503B" w:rsidR="008601AF" w:rsidRPr="008601AF" w:rsidRDefault="008601AF" w:rsidP="003C2C2A">
            <w:pPr>
              <w:jc w:val="center"/>
              <w:rPr>
                <w:rFonts w:ascii="Trebuchet MS" w:hAnsi="Trebuchet MS" w:cs="Arial"/>
                <w:color w:val="000000"/>
                <w:sz w:val="20"/>
                <w:szCs w:val="20"/>
                <w:lang w:bidi="th-TH"/>
              </w:rPr>
            </w:pPr>
            <w:del w:id="18434" w:author="Philippe Hollanda - Oliveira Trust" w:date="2022-07-19T10:03:00Z">
              <w:r w:rsidRPr="008601AF" w:rsidDel="0016760B">
                <w:rPr>
                  <w:rFonts w:ascii="Trebuchet MS" w:hAnsi="Trebuchet MS" w:cs="Arial"/>
                  <w:color w:val="000000"/>
                  <w:sz w:val="20"/>
                  <w:szCs w:val="20"/>
                  <w:lang w:bidi="th-TH"/>
                </w:rPr>
                <w:delText>10/08/2021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3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4ED1B3" w14:textId="58E61C0F" w:rsidR="008601AF" w:rsidRPr="008601AF" w:rsidRDefault="008601AF" w:rsidP="003C2C2A">
            <w:pPr>
              <w:jc w:val="center"/>
              <w:rPr>
                <w:rFonts w:ascii="Trebuchet MS" w:hAnsi="Trebuchet MS" w:cs="Arial"/>
                <w:color w:val="000000"/>
                <w:sz w:val="20"/>
                <w:szCs w:val="20"/>
                <w:lang w:bidi="th-TH"/>
              </w:rPr>
            </w:pPr>
            <w:del w:id="18436" w:author="Philippe Hollanda - Oliveira Trust" w:date="2022-07-19T10:03:00Z">
              <w:r w:rsidRPr="008601AF" w:rsidDel="0016760B">
                <w:rPr>
                  <w:rFonts w:ascii="Trebuchet MS" w:hAnsi="Trebuchet MS" w:cs="Arial"/>
                  <w:color w:val="000000"/>
                  <w:sz w:val="20"/>
                  <w:szCs w:val="20"/>
                  <w:lang w:bidi="th-TH"/>
                </w:rPr>
                <w:delText>R$ 2.310,99</w:delText>
              </w:r>
            </w:del>
          </w:p>
        </w:tc>
      </w:tr>
      <w:tr w:rsidR="008601AF" w:rsidRPr="008601AF" w14:paraId="3B73B31E" w14:textId="77777777" w:rsidTr="0016760B">
        <w:tblPrEx>
          <w:tblW w:w="5000" w:type="pct"/>
          <w:tblCellMar>
            <w:left w:w="70" w:type="dxa"/>
            <w:right w:w="70" w:type="dxa"/>
          </w:tblCellMar>
          <w:tblPrExChange w:id="18437" w:author="Philippe Hollanda - Oliveira Trust" w:date="2022-07-19T10:03:00Z">
            <w:tblPrEx>
              <w:tblW w:w="5000" w:type="pct"/>
              <w:tblCellMar>
                <w:left w:w="70" w:type="dxa"/>
                <w:right w:w="70" w:type="dxa"/>
              </w:tblCellMar>
            </w:tblPrEx>
          </w:tblPrExChange>
        </w:tblPrEx>
        <w:trPr>
          <w:trHeight w:val="1785"/>
          <w:trPrChange w:id="1843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3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890249" w14:textId="226779FD" w:rsidR="008601AF" w:rsidRPr="008601AF" w:rsidRDefault="008601AF" w:rsidP="003C2C2A">
            <w:pPr>
              <w:jc w:val="center"/>
              <w:rPr>
                <w:rFonts w:ascii="Trebuchet MS" w:hAnsi="Trebuchet MS" w:cs="Arial"/>
                <w:color w:val="000000"/>
                <w:sz w:val="20"/>
                <w:szCs w:val="20"/>
                <w:lang w:bidi="th-TH"/>
              </w:rPr>
            </w:pPr>
            <w:del w:id="18440" w:author="Philippe Hollanda - Oliveira Trust" w:date="2022-07-19T10:03:00Z">
              <w:r w:rsidRPr="008601AF" w:rsidDel="0016760B">
                <w:rPr>
                  <w:rFonts w:ascii="Trebuchet MS" w:hAnsi="Trebuchet MS" w:cs="Arial"/>
                  <w:color w:val="000000"/>
                  <w:sz w:val="20"/>
                  <w:szCs w:val="20"/>
                  <w:lang w:bidi="th-TH"/>
                </w:rPr>
                <w:delText>TUBO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4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62976A6" w14:textId="03DF23A7" w:rsidR="008601AF" w:rsidRPr="008601AF" w:rsidRDefault="008601AF" w:rsidP="003C2C2A">
            <w:pPr>
              <w:jc w:val="center"/>
              <w:rPr>
                <w:rFonts w:ascii="Trebuchet MS" w:hAnsi="Trebuchet MS" w:cs="Arial"/>
                <w:color w:val="000000"/>
                <w:sz w:val="20"/>
                <w:szCs w:val="20"/>
                <w:lang w:bidi="th-TH"/>
              </w:rPr>
            </w:pPr>
            <w:del w:id="18442" w:author="Philippe Hollanda - Oliveira Trust" w:date="2022-07-19T10:03:00Z">
              <w:r w:rsidRPr="008601AF" w:rsidDel="0016760B">
                <w:rPr>
                  <w:rFonts w:ascii="Trebuchet MS" w:hAnsi="Trebuchet MS" w:cs="Arial"/>
                  <w:color w:val="000000"/>
                  <w:sz w:val="20"/>
                  <w:szCs w:val="20"/>
                  <w:lang w:bidi="th-TH"/>
                </w:rPr>
                <w:delText>30/05/2022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4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FB986C2" w14:textId="0517FA04" w:rsidR="008601AF" w:rsidRPr="008601AF" w:rsidRDefault="008601AF" w:rsidP="003C2C2A">
            <w:pPr>
              <w:jc w:val="center"/>
              <w:rPr>
                <w:rFonts w:ascii="Trebuchet MS" w:hAnsi="Trebuchet MS" w:cs="Arial"/>
                <w:color w:val="000000"/>
                <w:sz w:val="20"/>
                <w:szCs w:val="20"/>
                <w:lang w:bidi="th-TH"/>
              </w:rPr>
            </w:pPr>
            <w:del w:id="18444" w:author="Philippe Hollanda - Oliveira Trust" w:date="2022-07-19T10:03:00Z">
              <w:r w:rsidRPr="008601AF" w:rsidDel="0016760B">
                <w:rPr>
                  <w:rFonts w:ascii="Trebuchet MS" w:hAnsi="Trebuchet MS" w:cs="Arial"/>
                  <w:color w:val="000000"/>
                  <w:sz w:val="20"/>
                  <w:szCs w:val="20"/>
                  <w:lang w:bidi="th-TH"/>
                </w:rPr>
                <w:delText>R$ 18.353,10</w:delText>
              </w:r>
            </w:del>
          </w:p>
        </w:tc>
      </w:tr>
      <w:tr w:rsidR="008601AF" w:rsidRPr="008601AF" w14:paraId="4FFAF95F" w14:textId="77777777" w:rsidTr="0016760B">
        <w:tblPrEx>
          <w:tblW w:w="5000" w:type="pct"/>
          <w:tblCellMar>
            <w:left w:w="70" w:type="dxa"/>
            <w:right w:w="70" w:type="dxa"/>
          </w:tblCellMar>
          <w:tblPrExChange w:id="18445" w:author="Philippe Hollanda - Oliveira Trust" w:date="2022-07-19T10:03:00Z">
            <w:tblPrEx>
              <w:tblW w:w="5000" w:type="pct"/>
              <w:tblCellMar>
                <w:left w:w="70" w:type="dxa"/>
                <w:right w:w="70" w:type="dxa"/>
              </w:tblCellMar>
            </w:tblPrEx>
          </w:tblPrExChange>
        </w:tblPrEx>
        <w:trPr>
          <w:trHeight w:val="1785"/>
          <w:trPrChange w:id="1844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4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AB5C70" w14:textId="55435153" w:rsidR="008601AF" w:rsidRPr="008601AF" w:rsidRDefault="008601AF" w:rsidP="003C2C2A">
            <w:pPr>
              <w:jc w:val="center"/>
              <w:rPr>
                <w:rFonts w:ascii="Trebuchet MS" w:hAnsi="Trebuchet MS" w:cs="Arial"/>
                <w:color w:val="000000"/>
                <w:sz w:val="20"/>
                <w:szCs w:val="20"/>
                <w:lang w:bidi="th-TH"/>
              </w:rPr>
            </w:pPr>
            <w:del w:id="18448" w:author="Philippe Hollanda - Oliveira Trust" w:date="2022-07-19T10:03:00Z">
              <w:r w:rsidRPr="008601AF" w:rsidDel="0016760B">
                <w:rPr>
                  <w:rFonts w:ascii="Trebuchet MS" w:hAnsi="Trebuchet MS" w:cs="Arial"/>
                  <w:color w:val="000000"/>
                  <w:sz w:val="20"/>
                  <w:szCs w:val="20"/>
                  <w:lang w:bidi="th-TH"/>
                </w:rPr>
                <w:lastRenderedPageBreak/>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4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9062D06" w14:textId="2FA48306" w:rsidR="008601AF" w:rsidRPr="008601AF" w:rsidRDefault="008601AF" w:rsidP="003C2C2A">
            <w:pPr>
              <w:jc w:val="center"/>
              <w:rPr>
                <w:rFonts w:ascii="Trebuchet MS" w:hAnsi="Trebuchet MS" w:cs="Arial"/>
                <w:color w:val="000000"/>
                <w:sz w:val="20"/>
                <w:szCs w:val="20"/>
                <w:lang w:bidi="th-TH"/>
              </w:rPr>
            </w:pPr>
            <w:del w:id="18450" w:author="Philippe Hollanda - Oliveira Trust" w:date="2022-07-19T10:03:00Z">
              <w:r w:rsidRPr="008601AF" w:rsidDel="0016760B">
                <w:rPr>
                  <w:rFonts w:ascii="Trebuchet MS" w:hAnsi="Trebuchet MS" w:cs="Arial"/>
                  <w:color w:val="000000"/>
                  <w:sz w:val="20"/>
                  <w:szCs w:val="20"/>
                  <w:lang w:bidi="th-TH"/>
                </w:rPr>
                <w:delText>23/05/2022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5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CFA0E14" w14:textId="76BF9ADA" w:rsidR="008601AF" w:rsidRPr="008601AF" w:rsidRDefault="008601AF" w:rsidP="003C2C2A">
            <w:pPr>
              <w:jc w:val="center"/>
              <w:rPr>
                <w:rFonts w:ascii="Trebuchet MS" w:hAnsi="Trebuchet MS" w:cs="Arial"/>
                <w:color w:val="000000"/>
                <w:sz w:val="20"/>
                <w:szCs w:val="20"/>
                <w:lang w:bidi="th-TH"/>
              </w:rPr>
            </w:pPr>
            <w:del w:id="18452" w:author="Philippe Hollanda - Oliveira Trust" w:date="2022-07-19T10:03:00Z">
              <w:r w:rsidRPr="008601AF" w:rsidDel="0016760B">
                <w:rPr>
                  <w:rFonts w:ascii="Trebuchet MS" w:hAnsi="Trebuchet MS" w:cs="Arial"/>
                  <w:color w:val="000000"/>
                  <w:sz w:val="20"/>
                  <w:szCs w:val="20"/>
                  <w:lang w:bidi="th-TH"/>
                </w:rPr>
                <w:delText>R$ 22.982,58</w:delText>
              </w:r>
            </w:del>
          </w:p>
        </w:tc>
      </w:tr>
      <w:tr w:rsidR="008601AF" w:rsidRPr="008601AF" w14:paraId="6758A24B" w14:textId="77777777" w:rsidTr="0016760B">
        <w:tblPrEx>
          <w:tblW w:w="5000" w:type="pct"/>
          <w:tblCellMar>
            <w:left w:w="70" w:type="dxa"/>
            <w:right w:w="70" w:type="dxa"/>
          </w:tblCellMar>
          <w:tblPrExChange w:id="18453" w:author="Philippe Hollanda - Oliveira Trust" w:date="2022-07-19T10:03:00Z">
            <w:tblPrEx>
              <w:tblW w:w="5000" w:type="pct"/>
              <w:tblCellMar>
                <w:left w:w="70" w:type="dxa"/>
                <w:right w:w="70" w:type="dxa"/>
              </w:tblCellMar>
            </w:tblPrEx>
          </w:tblPrExChange>
        </w:tblPrEx>
        <w:trPr>
          <w:trHeight w:val="1785"/>
          <w:trPrChange w:id="1845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5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3D7EC3" w14:textId="16F1074A" w:rsidR="008601AF" w:rsidRPr="008601AF" w:rsidRDefault="008601AF" w:rsidP="003C2C2A">
            <w:pPr>
              <w:jc w:val="center"/>
              <w:rPr>
                <w:rFonts w:ascii="Trebuchet MS" w:hAnsi="Trebuchet MS" w:cs="Arial"/>
                <w:color w:val="000000"/>
                <w:sz w:val="20"/>
                <w:szCs w:val="20"/>
                <w:lang w:bidi="th-TH"/>
              </w:rPr>
            </w:pPr>
            <w:del w:id="18456"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5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434E318" w14:textId="47C6211C" w:rsidR="008601AF" w:rsidRPr="008601AF" w:rsidRDefault="008601AF" w:rsidP="003C2C2A">
            <w:pPr>
              <w:jc w:val="center"/>
              <w:rPr>
                <w:rFonts w:ascii="Trebuchet MS" w:hAnsi="Trebuchet MS" w:cs="Arial"/>
                <w:color w:val="000000"/>
                <w:sz w:val="20"/>
                <w:szCs w:val="20"/>
                <w:lang w:bidi="th-TH"/>
              </w:rPr>
            </w:pPr>
            <w:del w:id="18458" w:author="Philippe Hollanda - Oliveira Trust" w:date="2022-07-19T10:03:00Z">
              <w:r w:rsidRPr="008601AF" w:rsidDel="0016760B">
                <w:rPr>
                  <w:rFonts w:ascii="Trebuchet MS" w:hAnsi="Trebuchet MS" w:cs="Arial"/>
                  <w:color w:val="000000"/>
                  <w:sz w:val="20"/>
                  <w:szCs w:val="20"/>
                  <w:lang w:bidi="th-TH"/>
                </w:rPr>
                <w:delText>23/05/2022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5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F8EAE9" w14:textId="1293B652" w:rsidR="008601AF" w:rsidRPr="008601AF" w:rsidRDefault="008601AF" w:rsidP="003C2C2A">
            <w:pPr>
              <w:jc w:val="center"/>
              <w:rPr>
                <w:rFonts w:ascii="Trebuchet MS" w:hAnsi="Trebuchet MS" w:cs="Arial"/>
                <w:color w:val="000000"/>
                <w:sz w:val="20"/>
                <w:szCs w:val="20"/>
                <w:lang w:bidi="th-TH"/>
              </w:rPr>
            </w:pPr>
            <w:del w:id="18460" w:author="Philippe Hollanda - Oliveira Trust" w:date="2022-07-19T10:03:00Z">
              <w:r w:rsidRPr="008601AF" w:rsidDel="0016760B">
                <w:rPr>
                  <w:rFonts w:ascii="Trebuchet MS" w:hAnsi="Trebuchet MS" w:cs="Arial"/>
                  <w:color w:val="000000"/>
                  <w:sz w:val="20"/>
                  <w:szCs w:val="20"/>
                  <w:lang w:bidi="th-TH"/>
                </w:rPr>
                <w:delText>R$ 109.975,74</w:delText>
              </w:r>
            </w:del>
          </w:p>
        </w:tc>
      </w:tr>
      <w:tr w:rsidR="008601AF" w:rsidRPr="008601AF" w14:paraId="63B3E6C8" w14:textId="77777777" w:rsidTr="0016760B">
        <w:tblPrEx>
          <w:tblW w:w="5000" w:type="pct"/>
          <w:tblCellMar>
            <w:left w:w="70" w:type="dxa"/>
            <w:right w:w="70" w:type="dxa"/>
          </w:tblCellMar>
          <w:tblPrExChange w:id="18461" w:author="Philippe Hollanda - Oliveira Trust" w:date="2022-07-19T10:03:00Z">
            <w:tblPrEx>
              <w:tblW w:w="5000" w:type="pct"/>
              <w:tblCellMar>
                <w:left w:w="70" w:type="dxa"/>
                <w:right w:w="70" w:type="dxa"/>
              </w:tblCellMar>
            </w:tblPrEx>
          </w:tblPrExChange>
        </w:tblPrEx>
        <w:trPr>
          <w:trHeight w:val="1785"/>
          <w:trPrChange w:id="1846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6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56F32F" w14:textId="5D8A8BFE" w:rsidR="008601AF" w:rsidRPr="008601AF" w:rsidRDefault="008601AF" w:rsidP="003C2C2A">
            <w:pPr>
              <w:jc w:val="center"/>
              <w:rPr>
                <w:rFonts w:ascii="Trebuchet MS" w:hAnsi="Trebuchet MS" w:cs="Arial"/>
                <w:color w:val="000000"/>
                <w:sz w:val="20"/>
                <w:szCs w:val="20"/>
                <w:lang w:bidi="th-TH"/>
              </w:rPr>
            </w:pPr>
            <w:del w:id="18464" w:author="Philippe Hollanda - Oliveira Trust" w:date="2022-07-19T10:03:00Z">
              <w:r w:rsidRPr="008601AF" w:rsidDel="0016760B">
                <w:rPr>
                  <w:rFonts w:ascii="Trebuchet MS" w:hAnsi="Trebuchet MS" w:cs="Arial"/>
                  <w:color w:val="000000"/>
                  <w:sz w:val="20"/>
                  <w:szCs w:val="20"/>
                  <w:lang w:bidi="th-TH"/>
                </w:rPr>
                <w:delText>VARRIÇÃO, COLETA, REMOÇÃO, INCINERAÇÃO, TRATAMENTO, RECICLAGEM, SEPARAÇÃO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6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8BC270A" w14:textId="2CA553BF" w:rsidR="008601AF" w:rsidRPr="008601AF" w:rsidRDefault="008601AF" w:rsidP="003C2C2A">
            <w:pPr>
              <w:jc w:val="center"/>
              <w:rPr>
                <w:rFonts w:ascii="Trebuchet MS" w:hAnsi="Trebuchet MS" w:cs="Arial"/>
                <w:color w:val="000000"/>
                <w:sz w:val="20"/>
                <w:szCs w:val="20"/>
                <w:lang w:bidi="th-TH"/>
              </w:rPr>
            </w:pPr>
            <w:del w:id="18466" w:author="Philippe Hollanda - Oliveira Trust" w:date="2022-07-19T10:03:00Z">
              <w:r w:rsidRPr="008601AF" w:rsidDel="0016760B">
                <w:rPr>
                  <w:rFonts w:ascii="Trebuchet MS" w:hAnsi="Trebuchet MS" w:cs="Arial"/>
                  <w:color w:val="000000"/>
                  <w:sz w:val="20"/>
                  <w:szCs w:val="20"/>
                  <w:lang w:bidi="th-TH"/>
                </w:rPr>
                <w:delText>30/05/2022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6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532AA15" w14:textId="37B16CBD" w:rsidR="008601AF" w:rsidRPr="008601AF" w:rsidRDefault="008601AF" w:rsidP="003C2C2A">
            <w:pPr>
              <w:jc w:val="center"/>
              <w:rPr>
                <w:rFonts w:ascii="Trebuchet MS" w:hAnsi="Trebuchet MS" w:cs="Arial"/>
                <w:color w:val="000000"/>
                <w:sz w:val="20"/>
                <w:szCs w:val="20"/>
                <w:lang w:bidi="th-TH"/>
              </w:rPr>
            </w:pPr>
            <w:del w:id="18468" w:author="Philippe Hollanda - Oliveira Trust" w:date="2022-07-19T10:03:00Z">
              <w:r w:rsidRPr="008601AF" w:rsidDel="0016760B">
                <w:rPr>
                  <w:rFonts w:ascii="Trebuchet MS" w:hAnsi="Trebuchet MS" w:cs="Arial"/>
                  <w:color w:val="000000"/>
                  <w:sz w:val="20"/>
                  <w:szCs w:val="20"/>
                  <w:lang w:bidi="th-TH"/>
                </w:rPr>
                <w:delText>R$ 220,00</w:delText>
              </w:r>
            </w:del>
          </w:p>
        </w:tc>
      </w:tr>
      <w:tr w:rsidR="008601AF" w:rsidRPr="008601AF" w14:paraId="68CF7F6D" w14:textId="77777777" w:rsidTr="0016760B">
        <w:tblPrEx>
          <w:tblW w:w="5000" w:type="pct"/>
          <w:tblCellMar>
            <w:left w:w="70" w:type="dxa"/>
            <w:right w:w="70" w:type="dxa"/>
          </w:tblCellMar>
          <w:tblPrExChange w:id="18469" w:author="Philippe Hollanda - Oliveira Trust" w:date="2022-07-19T10:03:00Z">
            <w:tblPrEx>
              <w:tblW w:w="5000" w:type="pct"/>
              <w:tblCellMar>
                <w:left w:w="70" w:type="dxa"/>
                <w:right w:w="70" w:type="dxa"/>
              </w:tblCellMar>
            </w:tblPrEx>
          </w:tblPrExChange>
        </w:tblPrEx>
        <w:trPr>
          <w:trHeight w:val="1785"/>
          <w:trPrChange w:id="1847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7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A969DD" w14:textId="5B954E92" w:rsidR="008601AF" w:rsidRPr="008601AF" w:rsidRDefault="008601AF" w:rsidP="003C2C2A">
            <w:pPr>
              <w:jc w:val="center"/>
              <w:rPr>
                <w:rFonts w:ascii="Trebuchet MS" w:hAnsi="Trebuchet MS" w:cs="Arial"/>
                <w:color w:val="000000"/>
                <w:sz w:val="20"/>
                <w:szCs w:val="20"/>
                <w:lang w:bidi="th-TH"/>
              </w:rPr>
            </w:pPr>
            <w:del w:id="18472"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7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94F09A6" w14:textId="446115FC" w:rsidR="008601AF" w:rsidRPr="008601AF" w:rsidRDefault="008601AF" w:rsidP="003C2C2A">
            <w:pPr>
              <w:jc w:val="center"/>
              <w:rPr>
                <w:rFonts w:ascii="Trebuchet MS" w:hAnsi="Trebuchet MS" w:cs="Arial"/>
                <w:color w:val="000000"/>
                <w:sz w:val="20"/>
                <w:szCs w:val="20"/>
                <w:lang w:bidi="th-TH"/>
              </w:rPr>
            </w:pPr>
            <w:del w:id="18474" w:author="Philippe Hollanda - Oliveira Trust" w:date="2022-07-19T10:03:00Z">
              <w:r w:rsidRPr="008601AF" w:rsidDel="0016760B">
                <w:rPr>
                  <w:rFonts w:ascii="Trebuchet MS" w:hAnsi="Trebuchet MS" w:cs="Arial"/>
                  <w:color w:val="000000"/>
                  <w:sz w:val="20"/>
                  <w:szCs w:val="20"/>
                  <w:lang w:bidi="th-TH"/>
                </w:rPr>
                <w:delText>06/06/2022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7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831C7EC" w14:textId="7EF97DEE" w:rsidR="008601AF" w:rsidRPr="008601AF" w:rsidRDefault="008601AF" w:rsidP="003C2C2A">
            <w:pPr>
              <w:jc w:val="center"/>
              <w:rPr>
                <w:rFonts w:ascii="Trebuchet MS" w:hAnsi="Trebuchet MS" w:cs="Arial"/>
                <w:color w:val="000000"/>
                <w:sz w:val="20"/>
                <w:szCs w:val="20"/>
                <w:lang w:bidi="th-TH"/>
              </w:rPr>
            </w:pPr>
            <w:del w:id="18476" w:author="Philippe Hollanda - Oliveira Trust" w:date="2022-07-19T10:03:00Z">
              <w:r w:rsidRPr="008601AF" w:rsidDel="0016760B">
                <w:rPr>
                  <w:rFonts w:ascii="Trebuchet MS" w:hAnsi="Trebuchet MS" w:cs="Arial"/>
                  <w:color w:val="000000"/>
                  <w:sz w:val="20"/>
                  <w:szCs w:val="20"/>
                  <w:lang w:bidi="th-TH"/>
                </w:rPr>
                <w:delText>R$ 5.000,00</w:delText>
              </w:r>
            </w:del>
          </w:p>
        </w:tc>
      </w:tr>
      <w:tr w:rsidR="008601AF" w:rsidRPr="008601AF" w14:paraId="7CC69814" w14:textId="77777777" w:rsidTr="0016760B">
        <w:tblPrEx>
          <w:tblW w:w="5000" w:type="pct"/>
          <w:tblCellMar>
            <w:left w:w="70" w:type="dxa"/>
            <w:right w:w="70" w:type="dxa"/>
          </w:tblCellMar>
          <w:tblPrExChange w:id="18477" w:author="Philippe Hollanda - Oliveira Trust" w:date="2022-07-19T10:03:00Z">
            <w:tblPrEx>
              <w:tblW w:w="5000" w:type="pct"/>
              <w:tblCellMar>
                <w:left w:w="70" w:type="dxa"/>
                <w:right w:w="70" w:type="dxa"/>
              </w:tblCellMar>
            </w:tblPrEx>
          </w:tblPrExChange>
        </w:tblPrEx>
        <w:trPr>
          <w:trHeight w:val="1785"/>
          <w:trPrChange w:id="1847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7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B585881" w14:textId="10D17756" w:rsidR="008601AF" w:rsidRPr="008601AF" w:rsidRDefault="008601AF" w:rsidP="003C2C2A">
            <w:pPr>
              <w:jc w:val="center"/>
              <w:rPr>
                <w:rFonts w:ascii="Trebuchet MS" w:hAnsi="Trebuchet MS" w:cs="Arial"/>
                <w:color w:val="000000"/>
                <w:sz w:val="20"/>
                <w:szCs w:val="20"/>
                <w:lang w:bidi="th-TH"/>
              </w:rPr>
            </w:pPr>
            <w:del w:id="18480" w:author="Philippe Hollanda - Oliveira Trust" w:date="2022-07-19T10:03:00Z">
              <w:r w:rsidRPr="008601AF" w:rsidDel="0016760B">
                <w:rPr>
                  <w:rFonts w:ascii="Trebuchet MS" w:hAnsi="Trebuchet MS" w:cs="Arial"/>
                  <w:color w:val="000000"/>
                  <w:sz w:val="20"/>
                  <w:szCs w:val="20"/>
                  <w:lang w:bidi="th-TH"/>
                </w:rPr>
                <w:delText>EXECUÇÃO CONST CIVIL TERRAPLENAGEM PAVIMENTAÇÃO CONCRETAGEM</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8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74839E3" w14:textId="7357F7FC" w:rsidR="008601AF" w:rsidRPr="008601AF" w:rsidRDefault="008601AF" w:rsidP="003C2C2A">
            <w:pPr>
              <w:jc w:val="center"/>
              <w:rPr>
                <w:rFonts w:ascii="Trebuchet MS" w:hAnsi="Trebuchet MS" w:cs="Arial"/>
                <w:color w:val="000000"/>
                <w:sz w:val="20"/>
                <w:szCs w:val="20"/>
                <w:lang w:bidi="th-TH"/>
              </w:rPr>
            </w:pPr>
            <w:del w:id="18482" w:author="Philippe Hollanda - Oliveira Trust" w:date="2022-07-19T10:03:00Z">
              <w:r w:rsidRPr="008601AF" w:rsidDel="0016760B">
                <w:rPr>
                  <w:rFonts w:ascii="Trebuchet MS" w:hAnsi="Trebuchet MS" w:cs="Arial"/>
                  <w:color w:val="000000"/>
                  <w:sz w:val="20"/>
                  <w:szCs w:val="20"/>
                  <w:lang w:bidi="th-TH"/>
                </w:rPr>
                <w:delText>30/05/2022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8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8E17807" w14:textId="09F411B5" w:rsidR="008601AF" w:rsidRPr="008601AF" w:rsidRDefault="008601AF" w:rsidP="003C2C2A">
            <w:pPr>
              <w:jc w:val="center"/>
              <w:rPr>
                <w:rFonts w:ascii="Trebuchet MS" w:hAnsi="Trebuchet MS" w:cs="Arial"/>
                <w:color w:val="000000"/>
                <w:sz w:val="20"/>
                <w:szCs w:val="20"/>
                <w:lang w:bidi="th-TH"/>
              </w:rPr>
            </w:pPr>
            <w:del w:id="18484" w:author="Philippe Hollanda - Oliveira Trust" w:date="2022-07-19T10:03:00Z">
              <w:r w:rsidRPr="008601AF" w:rsidDel="0016760B">
                <w:rPr>
                  <w:rFonts w:ascii="Trebuchet MS" w:hAnsi="Trebuchet MS" w:cs="Arial"/>
                  <w:color w:val="000000"/>
                  <w:sz w:val="20"/>
                  <w:szCs w:val="20"/>
                  <w:lang w:bidi="th-TH"/>
                </w:rPr>
                <w:delText>R$ 34.868,43</w:delText>
              </w:r>
            </w:del>
          </w:p>
        </w:tc>
      </w:tr>
      <w:tr w:rsidR="008601AF" w:rsidRPr="008601AF" w14:paraId="5EDA8491" w14:textId="77777777" w:rsidTr="0016760B">
        <w:tblPrEx>
          <w:tblW w:w="5000" w:type="pct"/>
          <w:tblCellMar>
            <w:left w:w="70" w:type="dxa"/>
            <w:right w:w="70" w:type="dxa"/>
          </w:tblCellMar>
          <w:tblPrExChange w:id="18485" w:author="Philippe Hollanda - Oliveira Trust" w:date="2022-07-19T10:03:00Z">
            <w:tblPrEx>
              <w:tblW w:w="5000" w:type="pct"/>
              <w:tblCellMar>
                <w:left w:w="70" w:type="dxa"/>
                <w:right w:w="70" w:type="dxa"/>
              </w:tblCellMar>
            </w:tblPrEx>
          </w:tblPrExChange>
        </w:tblPrEx>
        <w:trPr>
          <w:trHeight w:val="1785"/>
          <w:trPrChange w:id="1848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8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C53B10" w14:textId="0707B148" w:rsidR="008601AF" w:rsidRPr="008601AF" w:rsidRDefault="008601AF" w:rsidP="003C2C2A">
            <w:pPr>
              <w:jc w:val="center"/>
              <w:rPr>
                <w:rFonts w:ascii="Trebuchet MS" w:hAnsi="Trebuchet MS" w:cs="Arial"/>
                <w:color w:val="000000"/>
                <w:sz w:val="20"/>
                <w:szCs w:val="20"/>
                <w:lang w:bidi="th-TH"/>
              </w:rPr>
            </w:pPr>
            <w:del w:id="18488" w:author="Philippe Hollanda - Oliveira Trust" w:date="2022-07-19T10:03:00Z">
              <w:r w:rsidRPr="008601AF" w:rsidDel="0016760B">
                <w:rPr>
                  <w:rFonts w:ascii="Trebuchet MS" w:hAnsi="Trebuchet MS" w:cs="Arial"/>
                  <w:color w:val="000000"/>
                  <w:sz w:val="20"/>
                  <w:szCs w:val="20"/>
                  <w:lang w:bidi="th-TH"/>
                </w:rPr>
                <w:lastRenderedPageBreak/>
                <w:delText>ELABORAÇÃO DE PLANOS DIRETORES, ESTUDOS DE VIABILIDADE, ESTUDOS ORGANIZACIONAIS E OUTROS</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8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E77C222" w14:textId="60E9DE72" w:rsidR="008601AF" w:rsidRPr="008601AF" w:rsidRDefault="008601AF" w:rsidP="003C2C2A">
            <w:pPr>
              <w:jc w:val="center"/>
              <w:rPr>
                <w:rFonts w:ascii="Trebuchet MS" w:hAnsi="Trebuchet MS" w:cs="Arial"/>
                <w:color w:val="000000"/>
                <w:sz w:val="20"/>
                <w:szCs w:val="20"/>
                <w:lang w:bidi="th-TH"/>
              </w:rPr>
            </w:pPr>
            <w:del w:id="18490" w:author="Philippe Hollanda - Oliveira Trust" w:date="2022-07-19T10:03:00Z">
              <w:r w:rsidRPr="008601AF" w:rsidDel="0016760B">
                <w:rPr>
                  <w:rFonts w:ascii="Trebuchet MS" w:hAnsi="Trebuchet MS" w:cs="Arial"/>
                  <w:color w:val="000000"/>
                  <w:sz w:val="20"/>
                  <w:szCs w:val="20"/>
                  <w:lang w:bidi="th-TH"/>
                </w:rPr>
                <w:delText>30/05/2022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9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35F6CB7" w14:textId="4EDBCA39" w:rsidR="008601AF" w:rsidRPr="008601AF" w:rsidRDefault="008601AF" w:rsidP="003C2C2A">
            <w:pPr>
              <w:jc w:val="center"/>
              <w:rPr>
                <w:rFonts w:ascii="Trebuchet MS" w:hAnsi="Trebuchet MS" w:cs="Arial"/>
                <w:color w:val="000000"/>
                <w:sz w:val="20"/>
                <w:szCs w:val="20"/>
                <w:lang w:bidi="th-TH"/>
              </w:rPr>
            </w:pPr>
            <w:del w:id="18492" w:author="Philippe Hollanda - Oliveira Trust" w:date="2022-07-19T10:03:00Z">
              <w:r w:rsidRPr="008601AF" w:rsidDel="0016760B">
                <w:rPr>
                  <w:rFonts w:ascii="Trebuchet MS" w:hAnsi="Trebuchet MS" w:cs="Arial"/>
                  <w:color w:val="000000"/>
                  <w:sz w:val="20"/>
                  <w:szCs w:val="20"/>
                  <w:lang w:bidi="th-TH"/>
                </w:rPr>
                <w:delText>R$ 1.500,00</w:delText>
              </w:r>
            </w:del>
          </w:p>
        </w:tc>
      </w:tr>
      <w:tr w:rsidR="008601AF" w:rsidRPr="008601AF" w14:paraId="6540FD19" w14:textId="77777777" w:rsidTr="0016760B">
        <w:tblPrEx>
          <w:tblW w:w="5000" w:type="pct"/>
          <w:tblCellMar>
            <w:left w:w="70" w:type="dxa"/>
            <w:right w:w="70" w:type="dxa"/>
          </w:tblCellMar>
          <w:tblPrExChange w:id="18493" w:author="Philippe Hollanda - Oliveira Trust" w:date="2022-07-19T10:03:00Z">
            <w:tblPrEx>
              <w:tblW w:w="5000" w:type="pct"/>
              <w:tblCellMar>
                <w:left w:w="70" w:type="dxa"/>
                <w:right w:w="70" w:type="dxa"/>
              </w:tblCellMar>
            </w:tblPrEx>
          </w:tblPrExChange>
        </w:tblPrEx>
        <w:trPr>
          <w:trHeight w:val="1785"/>
          <w:trPrChange w:id="1849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49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01C9196" w14:textId="47FE19B4" w:rsidR="008601AF" w:rsidRPr="008601AF" w:rsidRDefault="008601AF" w:rsidP="003C2C2A">
            <w:pPr>
              <w:jc w:val="center"/>
              <w:rPr>
                <w:rFonts w:ascii="Trebuchet MS" w:hAnsi="Trebuchet MS" w:cs="Arial"/>
                <w:color w:val="000000"/>
                <w:sz w:val="20"/>
                <w:szCs w:val="20"/>
                <w:lang w:bidi="th-TH"/>
              </w:rPr>
            </w:pPr>
            <w:del w:id="18496" w:author="Philippe Hollanda - Oliveira Trust" w:date="2022-07-19T10:03:00Z">
              <w:r w:rsidRPr="008601AF" w:rsidDel="0016760B">
                <w:rPr>
                  <w:rFonts w:ascii="Trebuchet MS" w:hAnsi="Trebuchet MS" w:cs="Arial"/>
                  <w:color w:val="000000"/>
                  <w:sz w:val="20"/>
                  <w:szCs w:val="20"/>
                  <w:lang w:bidi="th-TH"/>
                </w:rPr>
                <w:delText xml:space="preserve">Pagamento de 18 guias referente a certidão de metragem dos lotes e taxa para o projeto de demolição dos imóveis da Rua Prof.Pedro Coelho.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49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309D1FA" w14:textId="2F576D05" w:rsidR="008601AF" w:rsidRPr="008601AF" w:rsidRDefault="008601AF" w:rsidP="003C2C2A">
            <w:pPr>
              <w:jc w:val="center"/>
              <w:rPr>
                <w:rFonts w:ascii="Trebuchet MS" w:hAnsi="Trebuchet MS" w:cs="Arial"/>
                <w:color w:val="000000"/>
                <w:sz w:val="20"/>
                <w:szCs w:val="20"/>
                <w:lang w:bidi="th-TH"/>
              </w:rPr>
            </w:pPr>
            <w:del w:id="18498" w:author="Philippe Hollanda - Oliveira Trust" w:date="2022-07-19T10:03:00Z">
              <w:r w:rsidRPr="008601AF" w:rsidDel="0016760B">
                <w:rPr>
                  <w:rFonts w:ascii="Trebuchet MS" w:hAnsi="Trebuchet MS" w:cs="Arial"/>
                  <w:color w:val="000000"/>
                  <w:sz w:val="20"/>
                  <w:szCs w:val="20"/>
                  <w:lang w:bidi="th-TH"/>
                </w:rPr>
                <w:delText>28/02/2020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49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AC93D4A" w14:textId="4D28BFEB" w:rsidR="008601AF" w:rsidRPr="008601AF" w:rsidRDefault="008601AF" w:rsidP="003C2C2A">
            <w:pPr>
              <w:jc w:val="center"/>
              <w:rPr>
                <w:rFonts w:ascii="Trebuchet MS" w:hAnsi="Trebuchet MS" w:cs="Arial"/>
                <w:color w:val="000000"/>
                <w:sz w:val="20"/>
                <w:szCs w:val="20"/>
                <w:lang w:bidi="th-TH"/>
              </w:rPr>
            </w:pPr>
            <w:del w:id="18500" w:author="Philippe Hollanda - Oliveira Trust" w:date="2022-07-19T10:03:00Z">
              <w:r w:rsidRPr="008601AF" w:rsidDel="0016760B">
                <w:rPr>
                  <w:rFonts w:ascii="Trebuchet MS" w:hAnsi="Trebuchet MS" w:cs="Arial"/>
                  <w:color w:val="000000"/>
                  <w:sz w:val="20"/>
                  <w:szCs w:val="20"/>
                  <w:lang w:bidi="th-TH"/>
                </w:rPr>
                <w:delText>R$ 1.006,92</w:delText>
              </w:r>
            </w:del>
          </w:p>
        </w:tc>
      </w:tr>
      <w:tr w:rsidR="008601AF" w:rsidRPr="008601AF" w14:paraId="03725EC8" w14:textId="77777777" w:rsidTr="0016760B">
        <w:tblPrEx>
          <w:tblW w:w="5000" w:type="pct"/>
          <w:tblCellMar>
            <w:left w:w="70" w:type="dxa"/>
            <w:right w:w="70" w:type="dxa"/>
          </w:tblCellMar>
          <w:tblPrExChange w:id="18501" w:author="Philippe Hollanda - Oliveira Trust" w:date="2022-07-19T10:03:00Z">
            <w:tblPrEx>
              <w:tblW w:w="5000" w:type="pct"/>
              <w:tblCellMar>
                <w:left w:w="70" w:type="dxa"/>
                <w:right w:w="70" w:type="dxa"/>
              </w:tblCellMar>
            </w:tblPrEx>
          </w:tblPrExChange>
        </w:tblPrEx>
        <w:trPr>
          <w:trHeight w:val="1785"/>
          <w:trPrChange w:id="1850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0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3A9149" w14:textId="77051BFA" w:rsidR="008601AF" w:rsidRPr="008601AF" w:rsidRDefault="008601AF" w:rsidP="003C2C2A">
            <w:pPr>
              <w:jc w:val="center"/>
              <w:rPr>
                <w:rFonts w:ascii="Trebuchet MS" w:hAnsi="Trebuchet MS" w:cs="Arial"/>
                <w:color w:val="000000"/>
                <w:sz w:val="20"/>
                <w:szCs w:val="20"/>
                <w:lang w:bidi="th-TH"/>
              </w:rPr>
            </w:pPr>
            <w:del w:id="18504" w:author="Philippe Hollanda - Oliveira Trust" w:date="2022-07-19T10:03:00Z">
              <w:r w:rsidRPr="008601AF" w:rsidDel="0016760B">
                <w:rPr>
                  <w:rFonts w:ascii="Trebuchet MS" w:hAnsi="Trebuchet MS" w:cs="Arial"/>
                  <w:color w:val="000000"/>
                  <w:sz w:val="20"/>
                  <w:szCs w:val="20"/>
                  <w:lang w:bidi="th-TH"/>
                </w:rPr>
                <w:delText xml:space="preserve">Pagamento de taxas de vistoria e exame de demolição para processo de regularização da nova sede.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0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6E451E5" w14:textId="29909D31" w:rsidR="008601AF" w:rsidRPr="008601AF" w:rsidRDefault="008601AF" w:rsidP="003C2C2A">
            <w:pPr>
              <w:jc w:val="center"/>
              <w:rPr>
                <w:rFonts w:ascii="Trebuchet MS" w:hAnsi="Trebuchet MS" w:cs="Arial"/>
                <w:color w:val="000000"/>
                <w:sz w:val="20"/>
                <w:szCs w:val="20"/>
                <w:lang w:bidi="th-TH"/>
              </w:rPr>
            </w:pPr>
            <w:del w:id="18506" w:author="Philippe Hollanda - Oliveira Trust" w:date="2022-07-19T10:03:00Z">
              <w:r w:rsidRPr="008601AF" w:rsidDel="0016760B">
                <w:rPr>
                  <w:rFonts w:ascii="Trebuchet MS" w:hAnsi="Trebuchet MS" w:cs="Arial"/>
                  <w:color w:val="000000"/>
                  <w:sz w:val="20"/>
                  <w:szCs w:val="20"/>
                  <w:lang w:bidi="th-TH"/>
                </w:rPr>
                <w:delText>02/06/2020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0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02696C2" w14:textId="7A2CF3C4" w:rsidR="008601AF" w:rsidRPr="008601AF" w:rsidRDefault="008601AF" w:rsidP="003C2C2A">
            <w:pPr>
              <w:jc w:val="center"/>
              <w:rPr>
                <w:rFonts w:ascii="Trebuchet MS" w:hAnsi="Trebuchet MS" w:cs="Arial"/>
                <w:color w:val="000000"/>
                <w:sz w:val="20"/>
                <w:szCs w:val="20"/>
                <w:lang w:bidi="th-TH"/>
              </w:rPr>
            </w:pPr>
            <w:del w:id="18508" w:author="Philippe Hollanda - Oliveira Trust" w:date="2022-07-19T10:03:00Z">
              <w:r w:rsidRPr="008601AF" w:rsidDel="0016760B">
                <w:rPr>
                  <w:rFonts w:ascii="Trebuchet MS" w:hAnsi="Trebuchet MS" w:cs="Arial"/>
                  <w:color w:val="000000"/>
                  <w:sz w:val="20"/>
                  <w:szCs w:val="20"/>
                  <w:lang w:bidi="th-TH"/>
                </w:rPr>
                <w:delText>R$ 2.291,04</w:delText>
              </w:r>
            </w:del>
          </w:p>
        </w:tc>
      </w:tr>
      <w:tr w:rsidR="008601AF" w:rsidRPr="008601AF" w14:paraId="07622301" w14:textId="77777777" w:rsidTr="0016760B">
        <w:tblPrEx>
          <w:tblW w:w="5000" w:type="pct"/>
          <w:tblCellMar>
            <w:left w:w="70" w:type="dxa"/>
            <w:right w:w="70" w:type="dxa"/>
          </w:tblCellMar>
          <w:tblPrExChange w:id="18509" w:author="Philippe Hollanda - Oliveira Trust" w:date="2022-07-19T10:03:00Z">
            <w:tblPrEx>
              <w:tblW w:w="5000" w:type="pct"/>
              <w:tblCellMar>
                <w:left w:w="70" w:type="dxa"/>
                <w:right w:w="70" w:type="dxa"/>
              </w:tblCellMar>
            </w:tblPrEx>
          </w:tblPrExChange>
        </w:tblPrEx>
        <w:trPr>
          <w:trHeight w:val="1785"/>
          <w:trPrChange w:id="1851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1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5AACB03" w14:textId="4C0B1DAA" w:rsidR="008601AF" w:rsidRPr="008601AF" w:rsidRDefault="008601AF" w:rsidP="003C2C2A">
            <w:pPr>
              <w:jc w:val="center"/>
              <w:rPr>
                <w:rFonts w:ascii="Trebuchet MS" w:hAnsi="Trebuchet MS" w:cs="Arial"/>
                <w:color w:val="000000"/>
                <w:sz w:val="20"/>
                <w:szCs w:val="20"/>
                <w:lang w:bidi="th-TH"/>
              </w:rPr>
            </w:pPr>
            <w:del w:id="18512" w:author="Philippe Hollanda - Oliveira Trust" w:date="2022-07-19T10:03:00Z">
              <w:r w:rsidRPr="008601AF" w:rsidDel="0016760B">
                <w:rPr>
                  <w:rFonts w:ascii="Trebuchet MS" w:hAnsi="Trebuchet MS" w:cs="Arial"/>
                  <w:color w:val="000000"/>
                  <w:sz w:val="20"/>
                  <w:szCs w:val="20"/>
                  <w:lang w:bidi="th-TH"/>
                </w:rPr>
                <w:delText xml:space="preserve">Pagamento referente ao corpo de bombeiros para liberação da obra da nova Sede.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1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143B2050" w14:textId="5418874B" w:rsidR="008601AF" w:rsidRPr="008601AF" w:rsidRDefault="008601AF" w:rsidP="003C2C2A">
            <w:pPr>
              <w:jc w:val="center"/>
              <w:rPr>
                <w:rFonts w:ascii="Trebuchet MS" w:hAnsi="Trebuchet MS" w:cs="Arial"/>
                <w:color w:val="000000"/>
                <w:sz w:val="20"/>
                <w:szCs w:val="20"/>
                <w:lang w:bidi="th-TH"/>
              </w:rPr>
            </w:pPr>
            <w:del w:id="18514" w:author="Philippe Hollanda - Oliveira Trust" w:date="2022-07-19T10:03:00Z">
              <w:r w:rsidRPr="008601AF" w:rsidDel="0016760B">
                <w:rPr>
                  <w:rFonts w:ascii="Trebuchet MS" w:hAnsi="Trebuchet MS" w:cs="Arial"/>
                  <w:color w:val="000000"/>
                  <w:sz w:val="20"/>
                  <w:szCs w:val="20"/>
                  <w:lang w:bidi="th-TH"/>
                </w:rPr>
                <w:delText>08/09/2020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1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3B5357F5" w14:textId="1A0F32B2" w:rsidR="008601AF" w:rsidRPr="008601AF" w:rsidRDefault="008601AF" w:rsidP="003C2C2A">
            <w:pPr>
              <w:jc w:val="center"/>
              <w:rPr>
                <w:rFonts w:ascii="Trebuchet MS" w:hAnsi="Trebuchet MS" w:cs="Arial"/>
                <w:color w:val="000000"/>
                <w:sz w:val="20"/>
                <w:szCs w:val="20"/>
                <w:lang w:bidi="th-TH"/>
              </w:rPr>
            </w:pPr>
            <w:del w:id="18516" w:author="Philippe Hollanda - Oliveira Trust" w:date="2022-07-19T10:03:00Z">
              <w:r w:rsidRPr="008601AF" w:rsidDel="0016760B">
                <w:rPr>
                  <w:rFonts w:ascii="Trebuchet MS" w:hAnsi="Trebuchet MS" w:cs="Arial"/>
                  <w:color w:val="000000"/>
                  <w:sz w:val="20"/>
                  <w:szCs w:val="20"/>
                  <w:lang w:bidi="th-TH"/>
                </w:rPr>
                <w:delText>R$ 2.361,11</w:delText>
              </w:r>
            </w:del>
          </w:p>
        </w:tc>
      </w:tr>
      <w:tr w:rsidR="008601AF" w:rsidRPr="008601AF" w14:paraId="3FFABC80" w14:textId="77777777" w:rsidTr="0016760B">
        <w:tblPrEx>
          <w:tblW w:w="5000" w:type="pct"/>
          <w:tblCellMar>
            <w:left w:w="70" w:type="dxa"/>
            <w:right w:w="70" w:type="dxa"/>
          </w:tblCellMar>
          <w:tblPrExChange w:id="18517" w:author="Philippe Hollanda - Oliveira Trust" w:date="2022-07-19T10:03:00Z">
            <w:tblPrEx>
              <w:tblW w:w="5000" w:type="pct"/>
              <w:tblCellMar>
                <w:left w:w="70" w:type="dxa"/>
                <w:right w:w="70" w:type="dxa"/>
              </w:tblCellMar>
            </w:tblPrEx>
          </w:tblPrExChange>
        </w:tblPrEx>
        <w:trPr>
          <w:trHeight w:val="1785"/>
          <w:trPrChange w:id="1851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1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E59E66" w14:textId="06D059E4" w:rsidR="008601AF" w:rsidRPr="008601AF" w:rsidRDefault="008601AF" w:rsidP="003C2C2A">
            <w:pPr>
              <w:jc w:val="center"/>
              <w:rPr>
                <w:rFonts w:ascii="Trebuchet MS" w:hAnsi="Trebuchet MS" w:cs="Arial"/>
                <w:color w:val="000000"/>
                <w:sz w:val="20"/>
                <w:szCs w:val="20"/>
                <w:lang w:bidi="th-TH"/>
              </w:rPr>
            </w:pPr>
            <w:del w:id="18520" w:author="Philippe Hollanda - Oliveira Trust" w:date="2022-07-19T10:03:00Z">
              <w:r w:rsidRPr="008601AF" w:rsidDel="0016760B">
                <w:rPr>
                  <w:rFonts w:ascii="Trebuchet MS" w:hAnsi="Trebuchet MS" w:cs="Arial"/>
                  <w:color w:val="000000"/>
                  <w:sz w:val="20"/>
                  <w:szCs w:val="20"/>
                  <w:lang w:bidi="th-TH"/>
                </w:rPr>
                <w:delText>Seguro da obra  TRADIMAQ CONTAGEM - End - Rua Professor Pedro Coelho, 122 – Bairro: Inconfidentes – Contagem/MG</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2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5FAA25F" w14:textId="34EC2699" w:rsidR="008601AF" w:rsidRPr="008601AF" w:rsidRDefault="008601AF" w:rsidP="003C2C2A">
            <w:pPr>
              <w:jc w:val="center"/>
              <w:rPr>
                <w:rFonts w:ascii="Trebuchet MS" w:hAnsi="Trebuchet MS" w:cs="Arial"/>
                <w:color w:val="000000"/>
                <w:sz w:val="20"/>
                <w:szCs w:val="20"/>
                <w:lang w:bidi="th-TH"/>
              </w:rPr>
            </w:pPr>
            <w:del w:id="18522" w:author="Philippe Hollanda - Oliveira Trust" w:date="2022-07-19T10:03:00Z">
              <w:r w:rsidRPr="008601AF" w:rsidDel="0016760B">
                <w:rPr>
                  <w:rFonts w:ascii="Trebuchet MS" w:hAnsi="Trebuchet MS" w:cs="Arial"/>
                  <w:color w:val="000000"/>
                  <w:sz w:val="20"/>
                  <w:szCs w:val="20"/>
                  <w:lang w:bidi="th-TH"/>
                </w:rPr>
                <w:delText>04/12/2020</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2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33DEE4" w14:textId="617DDF4B" w:rsidR="008601AF" w:rsidRPr="008601AF" w:rsidRDefault="008601AF" w:rsidP="003C2C2A">
            <w:pPr>
              <w:jc w:val="center"/>
              <w:rPr>
                <w:rFonts w:ascii="Trebuchet MS" w:hAnsi="Trebuchet MS" w:cs="Arial"/>
                <w:color w:val="000000"/>
                <w:sz w:val="20"/>
                <w:szCs w:val="20"/>
                <w:lang w:bidi="th-TH"/>
              </w:rPr>
            </w:pPr>
            <w:del w:id="18524" w:author="Philippe Hollanda - Oliveira Trust" w:date="2022-07-19T10:03:00Z">
              <w:r w:rsidRPr="008601AF" w:rsidDel="0016760B">
                <w:rPr>
                  <w:rFonts w:ascii="Trebuchet MS" w:hAnsi="Trebuchet MS" w:cs="Arial"/>
                  <w:color w:val="000000"/>
                  <w:sz w:val="20"/>
                  <w:szCs w:val="20"/>
                  <w:lang w:bidi="th-TH"/>
                </w:rPr>
                <w:delText>R$ 6.866,50</w:delText>
              </w:r>
            </w:del>
          </w:p>
        </w:tc>
      </w:tr>
      <w:tr w:rsidR="008601AF" w:rsidRPr="008601AF" w14:paraId="1658FB54" w14:textId="77777777" w:rsidTr="0016760B">
        <w:tblPrEx>
          <w:tblW w:w="5000" w:type="pct"/>
          <w:tblCellMar>
            <w:left w:w="70" w:type="dxa"/>
            <w:right w:w="70" w:type="dxa"/>
          </w:tblCellMar>
          <w:tblPrExChange w:id="18525" w:author="Philippe Hollanda - Oliveira Trust" w:date="2022-07-19T10:03:00Z">
            <w:tblPrEx>
              <w:tblW w:w="5000" w:type="pct"/>
              <w:tblCellMar>
                <w:left w:w="70" w:type="dxa"/>
                <w:right w:w="70" w:type="dxa"/>
              </w:tblCellMar>
            </w:tblPrEx>
          </w:tblPrExChange>
        </w:tblPrEx>
        <w:trPr>
          <w:trHeight w:val="1785"/>
          <w:trPrChange w:id="1852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2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1E5517" w14:textId="4AC1E8C0" w:rsidR="008601AF" w:rsidRPr="008601AF" w:rsidRDefault="008601AF" w:rsidP="003C2C2A">
            <w:pPr>
              <w:jc w:val="center"/>
              <w:rPr>
                <w:rFonts w:ascii="Trebuchet MS" w:hAnsi="Trebuchet MS" w:cs="Arial"/>
                <w:color w:val="000000"/>
                <w:sz w:val="20"/>
                <w:szCs w:val="20"/>
                <w:lang w:bidi="th-TH"/>
              </w:rPr>
            </w:pPr>
            <w:del w:id="18528" w:author="Philippe Hollanda - Oliveira Trust" w:date="2022-07-19T10:03:00Z">
              <w:r w:rsidRPr="008601AF" w:rsidDel="0016760B">
                <w:rPr>
                  <w:rFonts w:ascii="Trebuchet MS" w:hAnsi="Trebuchet MS" w:cs="Arial"/>
                  <w:color w:val="000000"/>
                  <w:sz w:val="20"/>
                  <w:szCs w:val="20"/>
                  <w:lang w:bidi="th-TH"/>
                </w:rPr>
                <w:lastRenderedPageBreak/>
                <w:delText xml:space="preserve">Referente a taxa de vistoria da certidão de demolição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2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3B31DFC" w14:textId="0440F349" w:rsidR="008601AF" w:rsidRPr="008601AF" w:rsidRDefault="008601AF" w:rsidP="003C2C2A">
            <w:pPr>
              <w:jc w:val="center"/>
              <w:rPr>
                <w:rFonts w:ascii="Trebuchet MS" w:hAnsi="Trebuchet MS" w:cs="Arial"/>
                <w:color w:val="000000"/>
                <w:sz w:val="20"/>
                <w:szCs w:val="20"/>
                <w:lang w:bidi="th-TH"/>
              </w:rPr>
            </w:pPr>
            <w:del w:id="18530" w:author="Philippe Hollanda - Oliveira Trust" w:date="2022-07-19T10:03:00Z">
              <w:r w:rsidRPr="008601AF" w:rsidDel="0016760B">
                <w:rPr>
                  <w:rFonts w:ascii="Trebuchet MS" w:hAnsi="Trebuchet MS" w:cs="Arial"/>
                  <w:color w:val="000000"/>
                  <w:sz w:val="20"/>
                  <w:szCs w:val="20"/>
                  <w:lang w:bidi="th-TH"/>
                </w:rPr>
                <w:delText>18/01/2021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3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19922317" w14:textId="02153FE5" w:rsidR="008601AF" w:rsidRPr="008601AF" w:rsidRDefault="008601AF" w:rsidP="003C2C2A">
            <w:pPr>
              <w:jc w:val="center"/>
              <w:rPr>
                <w:rFonts w:ascii="Trebuchet MS" w:hAnsi="Trebuchet MS" w:cs="Arial"/>
                <w:color w:val="000000"/>
                <w:sz w:val="20"/>
                <w:szCs w:val="20"/>
                <w:lang w:bidi="th-TH"/>
              </w:rPr>
            </w:pPr>
            <w:del w:id="18532" w:author="Philippe Hollanda - Oliveira Trust" w:date="2022-07-19T10:03:00Z">
              <w:r w:rsidRPr="008601AF" w:rsidDel="0016760B">
                <w:rPr>
                  <w:rFonts w:ascii="Trebuchet MS" w:hAnsi="Trebuchet MS" w:cs="Arial"/>
                  <w:color w:val="000000"/>
                  <w:sz w:val="20"/>
                  <w:szCs w:val="20"/>
                  <w:lang w:bidi="th-TH"/>
                </w:rPr>
                <w:delText>R$ 1.207,75</w:delText>
              </w:r>
            </w:del>
          </w:p>
        </w:tc>
      </w:tr>
      <w:tr w:rsidR="008601AF" w:rsidRPr="008601AF" w14:paraId="2690B2C7" w14:textId="77777777" w:rsidTr="0016760B">
        <w:tblPrEx>
          <w:tblW w:w="5000" w:type="pct"/>
          <w:tblCellMar>
            <w:left w:w="70" w:type="dxa"/>
            <w:right w:w="70" w:type="dxa"/>
          </w:tblCellMar>
          <w:tblPrExChange w:id="18533" w:author="Philippe Hollanda - Oliveira Trust" w:date="2022-07-19T10:03:00Z">
            <w:tblPrEx>
              <w:tblW w:w="5000" w:type="pct"/>
              <w:tblCellMar>
                <w:left w:w="70" w:type="dxa"/>
                <w:right w:w="70" w:type="dxa"/>
              </w:tblCellMar>
            </w:tblPrEx>
          </w:tblPrExChange>
        </w:tblPrEx>
        <w:trPr>
          <w:trHeight w:val="1785"/>
          <w:trPrChange w:id="1853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3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EAE946A" w14:textId="2978C154" w:rsidR="008601AF" w:rsidRPr="008601AF" w:rsidRDefault="008601AF" w:rsidP="003C2C2A">
            <w:pPr>
              <w:jc w:val="center"/>
              <w:rPr>
                <w:rFonts w:ascii="Trebuchet MS" w:hAnsi="Trebuchet MS" w:cs="Arial"/>
                <w:color w:val="000000"/>
                <w:sz w:val="20"/>
                <w:szCs w:val="20"/>
                <w:lang w:bidi="th-TH"/>
              </w:rPr>
            </w:pPr>
            <w:del w:id="18536" w:author="Philippe Hollanda - Oliveira Trust" w:date="2022-07-19T10:03:00Z">
              <w:r w:rsidRPr="008601AF" w:rsidDel="0016760B">
                <w:rPr>
                  <w:rFonts w:ascii="Trebuchet MS" w:hAnsi="Trebuchet MS" w:cs="Arial"/>
                  <w:color w:val="000000"/>
                  <w:sz w:val="20"/>
                  <w:szCs w:val="20"/>
                  <w:lang w:bidi="th-TH"/>
                </w:rPr>
                <w:delText xml:space="preserve">Seguro da obra do pátio externo nova sede Rua 7. Vigência 11/01/2021 até 14/11/2021. Apólice 67-20-400.968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3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808A9D" w14:textId="190705A8" w:rsidR="008601AF" w:rsidRPr="008601AF" w:rsidRDefault="008601AF" w:rsidP="003C2C2A">
            <w:pPr>
              <w:jc w:val="center"/>
              <w:rPr>
                <w:rFonts w:ascii="Trebuchet MS" w:hAnsi="Trebuchet MS" w:cs="Arial"/>
                <w:color w:val="000000"/>
                <w:sz w:val="20"/>
                <w:szCs w:val="20"/>
                <w:lang w:bidi="th-TH"/>
              </w:rPr>
            </w:pPr>
            <w:del w:id="18538" w:author="Philippe Hollanda - Oliveira Trust" w:date="2022-07-19T10:03:00Z">
              <w:r w:rsidRPr="008601AF" w:rsidDel="0016760B">
                <w:rPr>
                  <w:rFonts w:ascii="Trebuchet MS" w:hAnsi="Trebuchet MS" w:cs="Arial"/>
                  <w:color w:val="000000"/>
                  <w:sz w:val="20"/>
                  <w:szCs w:val="20"/>
                  <w:lang w:bidi="th-TH"/>
                </w:rPr>
                <w:delText>01/03/2021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3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0527649" w14:textId="0C0AE52F" w:rsidR="008601AF" w:rsidRPr="008601AF" w:rsidRDefault="008601AF" w:rsidP="003C2C2A">
            <w:pPr>
              <w:jc w:val="center"/>
              <w:rPr>
                <w:rFonts w:ascii="Trebuchet MS" w:hAnsi="Trebuchet MS" w:cs="Arial"/>
                <w:color w:val="000000"/>
                <w:sz w:val="20"/>
                <w:szCs w:val="20"/>
                <w:lang w:bidi="th-TH"/>
              </w:rPr>
            </w:pPr>
            <w:del w:id="18540" w:author="Philippe Hollanda - Oliveira Trust" w:date="2022-07-19T10:03:00Z">
              <w:r w:rsidRPr="008601AF" w:rsidDel="0016760B">
                <w:rPr>
                  <w:rFonts w:ascii="Trebuchet MS" w:hAnsi="Trebuchet MS" w:cs="Arial"/>
                  <w:color w:val="000000"/>
                  <w:sz w:val="20"/>
                  <w:szCs w:val="20"/>
                  <w:lang w:bidi="th-TH"/>
                </w:rPr>
                <w:delText>R$ 1.097,37</w:delText>
              </w:r>
            </w:del>
          </w:p>
        </w:tc>
      </w:tr>
      <w:tr w:rsidR="008601AF" w:rsidRPr="008601AF" w14:paraId="49985681" w14:textId="77777777" w:rsidTr="0016760B">
        <w:tblPrEx>
          <w:tblW w:w="5000" w:type="pct"/>
          <w:tblCellMar>
            <w:left w:w="70" w:type="dxa"/>
            <w:right w:w="70" w:type="dxa"/>
          </w:tblCellMar>
          <w:tblPrExChange w:id="18541" w:author="Philippe Hollanda - Oliveira Trust" w:date="2022-07-19T10:03:00Z">
            <w:tblPrEx>
              <w:tblW w:w="5000" w:type="pct"/>
              <w:tblCellMar>
                <w:left w:w="70" w:type="dxa"/>
                <w:right w:w="70" w:type="dxa"/>
              </w:tblCellMar>
            </w:tblPrEx>
          </w:tblPrExChange>
        </w:tblPrEx>
        <w:trPr>
          <w:trHeight w:val="1785"/>
          <w:trPrChange w:id="1854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4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273145" w14:textId="2D605FF1" w:rsidR="008601AF" w:rsidRPr="008601AF" w:rsidRDefault="008601AF" w:rsidP="003C2C2A">
            <w:pPr>
              <w:jc w:val="center"/>
              <w:rPr>
                <w:rFonts w:ascii="Trebuchet MS" w:hAnsi="Trebuchet MS" w:cs="Arial"/>
                <w:color w:val="000000"/>
                <w:sz w:val="20"/>
                <w:szCs w:val="20"/>
                <w:lang w:bidi="th-TH"/>
              </w:rPr>
            </w:pPr>
            <w:del w:id="18544" w:author="Philippe Hollanda - Oliveira Trust" w:date="2022-07-19T10:03:00Z">
              <w:r w:rsidRPr="008601AF" w:rsidDel="0016760B">
                <w:rPr>
                  <w:rFonts w:ascii="Trebuchet MS" w:hAnsi="Trebuchet MS" w:cs="Arial"/>
                  <w:color w:val="000000"/>
                  <w:sz w:val="20"/>
                  <w:szCs w:val="20"/>
                  <w:lang w:bidi="th-TH"/>
                </w:rPr>
                <w:delText xml:space="preserve">Renovação do seguro da obra da nova sede da Tradimaq </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4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299E7A7" w14:textId="6CD7C9AA" w:rsidR="008601AF" w:rsidRPr="008601AF" w:rsidRDefault="008601AF" w:rsidP="003C2C2A">
            <w:pPr>
              <w:jc w:val="center"/>
              <w:rPr>
                <w:rFonts w:ascii="Trebuchet MS" w:hAnsi="Trebuchet MS" w:cs="Arial"/>
                <w:color w:val="000000"/>
                <w:sz w:val="20"/>
                <w:szCs w:val="20"/>
                <w:lang w:bidi="th-TH"/>
              </w:rPr>
            </w:pPr>
            <w:del w:id="18546" w:author="Philippe Hollanda - Oliveira Trust" w:date="2022-07-19T10:03:00Z">
              <w:r w:rsidRPr="008601AF" w:rsidDel="0016760B">
                <w:rPr>
                  <w:rFonts w:ascii="Trebuchet MS" w:hAnsi="Trebuchet MS" w:cs="Arial"/>
                  <w:color w:val="000000"/>
                  <w:sz w:val="20"/>
                  <w:szCs w:val="20"/>
                  <w:lang w:bidi="th-TH"/>
                </w:rPr>
                <w:delText>14/07/2021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4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558C55D" w14:textId="189D7D2C" w:rsidR="008601AF" w:rsidRPr="008601AF" w:rsidRDefault="008601AF" w:rsidP="003C2C2A">
            <w:pPr>
              <w:jc w:val="center"/>
              <w:rPr>
                <w:rFonts w:ascii="Trebuchet MS" w:hAnsi="Trebuchet MS" w:cs="Arial"/>
                <w:color w:val="000000"/>
                <w:sz w:val="20"/>
                <w:szCs w:val="20"/>
                <w:lang w:bidi="th-TH"/>
              </w:rPr>
            </w:pPr>
            <w:del w:id="18548" w:author="Philippe Hollanda - Oliveira Trust" w:date="2022-07-19T10:03:00Z">
              <w:r w:rsidRPr="008601AF" w:rsidDel="0016760B">
                <w:rPr>
                  <w:rFonts w:ascii="Trebuchet MS" w:hAnsi="Trebuchet MS" w:cs="Arial"/>
                  <w:color w:val="000000"/>
                  <w:sz w:val="20"/>
                  <w:szCs w:val="20"/>
                  <w:lang w:bidi="th-TH"/>
                </w:rPr>
                <w:delText>R$ 3.896,47</w:delText>
              </w:r>
            </w:del>
          </w:p>
        </w:tc>
      </w:tr>
      <w:tr w:rsidR="008601AF" w:rsidRPr="008601AF" w14:paraId="39A425C5" w14:textId="77777777" w:rsidTr="0016760B">
        <w:tblPrEx>
          <w:tblW w:w="5000" w:type="pct"/>
          <w:tblCellMar>
            <w:left w:w="70" w:type="dxa"/>
            <w:right w:w="70" w:type="dxa"/>
          </w:tblCellMar>
          <w:tblPrExChange w:id="18549" w:author="Philippe Hollanda - Oliveira Trust" w:date="2022-07-19T10:03:00Z">
            <w:tblPrEx>
              <w:tblW w:w="5000" w:type="pct"/>
              <w:tblCellMar>
                <w:left w:w="70" w:type="dxa"/>
                <w:right w:w="70" w:type="dxa"/>
              </w:tblCellMar>
            </w:tblPrEx>
          </w:tblPrExChange>
        </w:tblPrEx>
        <w:trPr>
          <w:trHeight w:val="1785"/>
          <w:trPrChange w:id="1855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5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3B64E8" w14:textId="3420F4F9" w:rsidR="008601AF" w:rsidRPr="008601AF" w:rsidRDefault="008601AF" w:rsidP="003C2C2A">
            <w:pPr>
              <w:jc w:val="center"/>
              <w:rPr>
                <w:rFonts w:ascii="Trebuchet MS" w:hAnsi="Trebuchet MS" w:cs="Arial"/>
                <w:color w:val="000000"/>
                <w:sz w:val="20"/>
                <w:szCs w:val="20"/>
                <w:lang w:bidi="th-TH"/>
              </w:rPr>
            </w:pPr>
            <w:del w:id="18552" w:author="Philippe Hollanda - Oliveira Trust" w:date="2022-07-19T10:03:00Z">
              <w:r w:rsidRPr="008601AF" w:rsidDel="0016760B">
                <w:rPr>
                  <w:rFonts w:ascii="Trebuchet MS" w:hAnsi="Trebuchet MS" w:cs="Arial"/>
                  <w:color w:val="000000"/>
                  <w:sz w:val="20"/>
                  <w:szCs w:val="20"/>
                  <w:lang w:bidi="th-TH"/>
                </w:rPr>
                <w:delText>Seguro da obra - Endosso 2 - TRADIMAQ CONTAGEM - End: Rua Professor Pedro Coelho, 122 – Bairro: Inconfidentes – Contagem/MG - Apólice: 50.007141</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5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259B1484" w14:textId="66017B28" w:rsidR="008601AF" w:rsidRPr="008601AF" w:rsidRDefault="008601AF" w:rsidP="003C2C2A">
            <w:pPr>
              <w:jc w:val="center"/>
              <w:rPr>
                <w:rFonts w:ascii="Trebuchet MS" w:hAnsi="Trebuchet MS" w:cs="Arial"/>
                <w:color w:val="000000"/>
                <w:sz w:val="20"/>
                <w:szCs w:val="20"/>
                <w:lang w:bidi="th-TH"/>
              </w:rPr>
            </w:pPr>
            <w:del w:id="18554" w:author="Philippe Hollanda - Oliveira Trust" w:date="2022-07-19T10:03:00Z">
              <w:r w:rsidRPr="008601AF" w:rsidDel="0016760B">
                <w:rPr>
                  <w:rFonts w:ascii="Trebuchet MS" w:hAnsi="Trebuchet MS" w:cs="Arial"/>
                  <w:color w:val="000000"/>
                  <w:sz w:val="20"/>
                  <w:szCs w:val="20"/>
                  <w:lang w:bidi="th-TH"/>
                </w:rPr>
                <w:delText>08/11/2021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5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96EC5B9" w14:textId="654D6AA7" w:rsidR="008601AF" w:rsidRPr="008601AF" w:rsidRDefault="008601AF" w:rsidP="003C2C2A">
            <w:pPr>
              <w:jc w:val="center"/>
              <w:rPr>
                <w:rFonts w:ascii="Trebuchet MS" w:hAnsi="Trebuchet MS" w:cs="Arial"/>
                <w:color w:val="000000"/>
                <w:sz w:val="20"/>
                <w:szCs w:val="20"/>
                <w:lang w:bidi="th-TH"/>
              </w:rPr>
            </w:pPr>
            <w:del w:id="18556" w:author="Philippe Hollanda - Oliveira Trust" w:date="2022-07-19T10:03:00Z">
              <w:r w:rsidRPr="008601AF" w:rsidDel="0016760B">
                <w:rPr>
                  <w:rFonts w:ascii="Trebuchet MS" w:hAnsi="Trebuchet MS" w:cs="Arial"/>
                  <w:color w:val="000000"/>
                  <w:sz w:val="20"/>
                  <w:szCs w:val="20"/>
                  <w:lang w:bidi="th-TH"/>
                </w:rPr>
                <w:delText>R$ 817,43</w:delText>
              </w:r>
            </w:del>
          </w:p>
        </w:tc>
      </w:tr>
      <w:tr w:rsidR="008601AF" w:rsidRPr="008601AF" w14:paraId="79C9E9FA" w14:textId="77777777" w:rsidTr="0016760B">
        <w:tblPrEx>
          <w:tblW w:w="5000" w:type="pct"/>
          <w:tblCellMar>
            <w:left w:w="70" w:type="dxa"/>
            <w:right w:w="70" w:type="dxa"/>
          </w:tblCellMar>
          <w:tblPrExChange w:id="18557" w:author="Philippe Hollanda - Oliveira Trust" w:date="2022-07-19T10:03:00Z">
            <w:tblPrEx>
              <w:tblW w:w="5000" w:type="pct"/>
              <w:tblCellMar>
                <w:left w:w="70" w:type="dxa"/>
                <w:right w:w="70" w:type="dxa"/>
              </w:tblCellMar>
            </w:tblPrEx>
          </w:tblPrExChange>
        </w:tblPrEx>
        <w:trPr>
          <w:trHeight w:val="1785"/>
          <w:trPrChange w:id="1855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5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49CF0E" w14:textId="52C39B93" w:rsidR="008601AF" w:rsidRPr="008601AF" w:rsidRDefault="008601AF" w:rsidP="003C2C2A">
            <w:pPr>
              <w:jc w:val="center"/>
              <w:rPr>
                <w:rFonts w:ascii="Trebuchet MS" w:hAnsi="Trebuchet MS" w:cs="Arial"/>
                <w:color w:val="000000"/>
                <w:sz w:val="20"/>
                <w:szCs w:val="20"/>
                <w:lang w:bidi="th-TH"/>
              </w:rPr>
            </w:pPr>
            <w:del w:id="18560" w:author="Philippe Hollanda - Oliveira Trust" w:date="2022-07-19T10:03:00Z">
              <w:r w:rsidRPr="008601AF" w:rsidDel="0016760B">
                <w:rPr>
                  <w:rFonts w:ascii="Trebuchet MS" w:hAnsi="Trebuchet MS" w:cs="Arial"/>
                  <w:color w:val="000000"/>
                  <w:sz w:val="20"/>
                  <w:szCs w:val="20"/>
                  <w:lang w:bidi="th-TH"/>
                </w:rPr>
                <w:delText>Seguro da obra - Endosso 3 - TRADIMAQ CONTAGEM - End: Rua Professor Pedro Coelho, 122 – Bairro: Inconfidentes – Contagem/MG - Apólice: 50.007141</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6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4F9939C8" w14:textId="3C0CD13B" w:rsidR="008601AF" w:rsidRPr="008601AF" w:rsidRDefault="008601AF" w:rsidP="003C2C2A">
            <w:pPr>
              <w:jc w:val="center"/>
              <w:rPr>
                <w:rFonts w:ascii="Trebuchet MS" w:hAnsi="Trebuchet MS" w:cs="Arial"/>
                <w:color w:val="000000"/>
                <w:sz w:val="20"/>
                <w:szCs w:val="20"/>
                <w:lang w:bidi="th-TH"/>
              </w:rPr>
            </w:pPr>
            <w:del w:id="18562" w:author="Philippe Hollanda - Oliveira Trust" w:date="2022-07-19T10:03:00Z">
              <w:r w:rsidRPr="008601AF" w:rsidDel="0016760B">
                <w:rPr>
                  <w:rFonts w:ascii="Trebuchet MS" w:hAnsi="Trebuchet MS" w:cs="Arial"/>
                  <w:color w:val="000000"/>
                  <w:sz w:val="20"/>
                  <w:szCs w:val="20"/>
                  <w:lang w:bidi="th-TH"/>
                </w:rPr>
                <w:delText>20/12/2021</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6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444A8480" w14:textId="6F62CAD9" w:rsidR="008601AF" w:rsidRPr="008601AF" w:rsidRDefault="008601AF" w:rsidP="003C2C2A">
            <w:pPr>
              <w:jc w:val="center"/>
              <w:rPr>
                <w:rFonts w:ascii="Trebuchet MS" w:hAnsi="Trebuchet MS" w:cs="Arial"/>
                <w:color w:val="000000"/>
                <w:sz w:val="20"/>
                <w:szCs w:val="20"/>
                <w:lang w:bidi="th-TH"/>
              </w:rPr>
            </w:pPr>
            <w:del w:id="18564" w:author="Philippe Hollanda - Oliveira Trust" w:date="2022-07-19T10:03:00Z">
              <w:r w:rsidRPr="008601AF" w:rsidDel="0016760B">
                <w:rPr>
                  <w:rFonts w:ascii="Trebuchet MS" w:hAnsi="Trebuchet MS" w:cs="Arial"/>
                  <w:color w:val="000000"/>
                  <w:sz w:val="20"/>
                  <w:szCs w:val="20"/>
                  <w:lang w:bidi="th-TH"/>
                </w:rPr>
                <w:delText>R$ 844,68</w:delText>
              </w:r>
            </w:del>
          </w:p>
        </w:tc>
      </w:tr>
      <w:tr w:rsidR="008601AF" w:rsidRPr="008601AF" w14:paraId="477A9F37" w14:textId="77777777" w:rsidTr="0016760B">
        <w:tblPrEx>
          <w:tblW w:w="5000" w:type="pct"/>
          <w:tblCellMar>
            <w:left w:w="70" w:type="dxa"/>
            <w:right w:w="70" w:type="dxa"/>
          </w:tblCellMar>
          <w:tblPrExChange w:id="18565" w:author="Philippe Hollanda - Oliveira Trust" w:date="2022-07-19T10:03:00Z">
            <w:tblPrEx>
              <w:tblW w:w="5000" w:type="pct"/>
              <w:tblCellMar>
                <w:left w:w="70" w:type="dxa"/>
                <w:right w:w="70" w:type="dxa"/>
              </w:tblCellMar>
            </w:tblPrEx>
          </w:tblPrExChange>
        </w:tblPrEx>
        <w:trPr>
          <w:trHeight w:val="1785"/>
          <w:trPrChange w:id="18566"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67"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2226F6" w14:textId="73D8668F" w:rsidR="008601AF" w:rsidRPr="008601AF" w:rsidRDefault="008601AF" w:rsidP="003C2C2A">
            <w:pPr>
              <w:jc w:val="center"/>
              <w:rPr>
                <w:rFonts w:ascii="Trebuchet MS" w:hAnsi="Trebuchet MS" w:cs="Arial"/>
                <w:color w:val="000000"/>
                <w:sz w:val="20"/>
                <w:szCs w:val="20"/>
                <w:lang w:bidi="th-TH"/>
              </w:rPr>
            </w:pPr>
            <w:del w:id="18568" w:author="Philippe Hollanda - Oliveira Trust" w:date="2022-07-19T10:03:00Z">
              <w:r w:rsidRPr="008601AF" w:rsidDel="0016760B">
                <w:rPr>
                  <w:rFonts w:ascii="Trebuchet MS" w:hAnsi="Trebuchet MS" w:cs="Arial"/>
                  <w:color w:val="000000"/>
                  <w:sz w:val="20"/>
                  <w:szCs w:val="20"/>
                  <w:lang w:bidi="th-TH"/>
                </w:rPr>
                <w:lastRenderedPageBreak/>
                <w:delText>Seguro da obra - Endosso 4 - TRADIMAQ CONTAGEM - End: Rua Professor Pedro Coelho, 122 – Bairro: Inconfidentes – Contagem/MG - Apólice: 50.007141</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69"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033D910D" w14:textId="2F989BC6" w:rsidR="008601AF" w:rsidRPr="008601AF" w:rsidRDefault="008601AF" w:rsidP="003C2C2A">
            <w:pPr>
              <w:jc w:val="center"/>
              <w:rPr>
                <w:rFonts w:ascii="Trebuchet MS" w:hAnsi="Trebuchet MS" w:cs="Arial"/>
                <w:color w:val="000000"/>
                <w:sz w:val="20"/>
                <w:szCs w:val="20"/>
                <w:lang w:bidi="th-TH"/>
              </w:rPr>
            </w:pPr>
            <w:del w:id="18570" w:author="Philippe Hollanda - Oliveira Trust" w:date="2022-07-19T10:03:00Z">
              <w:r w:rsidRPr="008601AF" w:rsidDel="0016760B">
                <w:rPr>
                  <w:rFonts w:ascii="Trebuchet MS" w:hAnsi="Trebuchet MS" w:cs="Arial"/>
                  <w:color w:val="000000"/>
                  <w:sz w:val="20"/>
                  <w:szCs w:val="20"/>
                  <w:lang w:bidi="th-TH"/>
                </w:rPr>
                <w:delText>17/01/2022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71"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6BF23F7D" w14:textId="353439C2" w:rsidR="008601AF" w:rsidRPr="008601AF" w:rsidRDefault="008601AF" w:rsidP="003C2C2A">
            <w:pPr>
              <w:jc w:val="center"/>
              <w:rPr>
                <w:rFonts w:ascii="Trebuchet MS" w:hAnsi="Trebuchet MS" w:cs="Arial"/>
                <w:color w:val="000000"/>
                <w:sz w:val="20"/>
                <w:szCs w:val="20"/>
                <w:lang w:bidi="th-TH"/>
              </w:rPr>
            </w:pPr>
            <w:del w:id="18572" w:author="Philippe Hollanda - Oliveira Trust" w:date="2022-07-19T10:03:00Z">
              <w:r w:rsidRPr="008601AF" w:rsidDel="0016760B">
                <w:rPr>
                  <w:rFonts w:ascii="Trebuchet MS" w:hAnsi="Trebuchet MS" w:cs="Arial"/>
                  <w:color w:val="000000"/>
                  <w:sz w:val="20"/>
                  <w:szCs w:val="20"/>
                  <w:lang w:bidi="th-TH"/>
                </w:rPr>
                <w:delText>R$ 871,94</w:delText>
              </w:r>
            </w:del>
          </w:p>
        </w:tc>
      </w:tr>
      <w:tr w:rsidR="008601AF" w:rsidRPr="008601AF" w14:paraId="54EBE113" w14:textId="77777777" w:rsidTr="0016760B">
        <w:tblPrEx>
          <w:tblW w:w="5000" w:type="pct"/>
          <w:tblCellMar>
            <w:left w:w="70" w:type="dxa"/>
            <w:right w:w="70" w:type="dxa"/>
          </w:tblCellMar>
          <w:tblPrExChange w:id="18573" w:author="Philippe Hollanda - Oliveira Trust" w:date="2022-07-19T10:03:00Z">
            <w:tblPrEx>
              <w:tblW w:w="5000" w:type="pct"/>
              <w:tblCellMar>
                <w:left w:w="70" w:type="dxa"/>
                <w:right w:w="70" w:type="dxa"/>
              </w:tblCellMar>
            </w:tblPrEx>
          </w:tblPrExChange>
        </w:tblPrEx>
        <w:trPr>
          <w:trHeight w:val="1785"/>
          <w:trPrChange w:id="18574"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75"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3AD4AD" w14:textId="786EE181" w:rsidR="008601AF" w:rsidRPr="008601AF" w:rsidRDefault="008601AF" w:rsidP="003C2C2A">
            <w:pPr>
              <w:jc w:val="center"/>
              <w:rPr>
                <w:rFonts w:ascii="Trebuchet MS" w:hAnsi="Trebuchet MS" w:cs="Arial"/>
                <w:color w:val="000000"/>
                <w:sz w:val="20"/>
                <w:szCs w:val="20"/>
                <w:lang w:bidi="th-TH"/>
              </w:rPr>
            </w:pPr>
            <w:del w:id="18576" w:author="Philippe Hollanda - Oliveira Trust" w:date="2022-07-19T10:03:00Z">
              <w:r w:rsidRPr="008601AF" w:rsidDel="0016760B">
                <w:rPr>
                  <w:rFonts w:ascii="Trebuchet MS" w:hAnsi="Trebuchet MS" w:cs="Arial"/>
                  <w:color w:val="000000"/>
                  <w:sz w:val="20"/>
                  <w:szCs w:val="20"/>
                  <w:lang w:bidi="th-TH"/>
                </w:rPr>
                <w:delText>Seguro da obra - Endosso 7 - TRADIMAQ CONTAGEM - End: Rua Professor Pedro Coelho, 122 – Bairro: Inconfidentes – Contagem/MG - Apólice: 50.007141</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77"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59FDC690" w14:textId="64F957AB" w:rsidR="008601AF" w:rsidRPr="008601AF" w:rsidRDefault="008601AF" w:rsidP="003C2C2A">
            <w:pPr>
              <w:jc w:val="center"/>
              <w:rPr>
                <w:rFonts w:ascii="Trebuchet MS" w:hAnsi="Trebuchet MS" w:cs="Arial"/>
                <w:color w:val="000000"/>
                <w:sz w:val="20"/>
                <w:szCs w:val="20"/>
                <w:lang w:bidi="th-TH"/>
              </w:rPr>
            </w:pPr>
            <w:del w:id="18578" w:author="Philippe Hollanda - Oliveira Trust" w:date="2022-07-19T10:03:00Z">
              <w:r w:rsidRPr="008601AF" w:rsidDel="0016760B">
                <w:rPr>
                  <w:rFonts w:ascii="Trebuchet MS" w:hAnsi="Trebuchet MS" w:cs="Arial"/>
                  <w:color w:val="000000"/>
                  <w:sz w:val="20"/>
                  <w:szCs w:val="20"/>
                  <w:lang w:bidi="th-TH"/>
                </w:rPr>
                <w:delText>07/02/2022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79"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77B77AB8" w14:textId="4FE37B2D" w:rsidR="008601AF" w:rsidRPr="008601AF" w:rsidRDefault="008601AF" w:rsidP="003C2C2A">
            <w:pPr>
              <w:jc w:val="center"/>
              <w:rPr>
                <w:rFonts w:ascii="Trebuchet MS" w:hAnsi="Trebuchet MS" w:cs="Arial"/>
                <w:color w:val="000000"/>
                <w:sz w:val="20"/>
                <w:szCs w:val="20"/>
                <w:lang w:bidi="th-TH"/>
              </w:rPr>
            </w:pPr>
            <w:del w:id="18580" w:author="Philippe Hollanda - Oliveira Trust" w:date="2022-07-19T10:03:00Z">
              <w:r w:rsidRPr="008601AF" w:rsidDel="0016760B">
                <w:rPr>
                  <w:rFonts w:ascii="Trebuchet MS" w:hAnsi="Trebuchet MS" w:cs="Arial"/>
                  <w:color w:val="000000"/>
                  <w:sz w:val="20"/>
                  <w:szCs w:val="20"/>
                  <w:lang w:bidi="th-TH"/>
                </w:rPr>
                <w:delText>R$ 817,44</w:delText>
              </w:r>
            </w:del>
          </w:p>
        </w:tc>
      </w:tr>
      <w:tr w:rsidR="008601AF" w:rsidRPr="008601AF" w14:paraId="4CE3EB29" w14:textId="77777777" w:rsidTr="0016760B">
        <w:tblPrEx>
          <w:tblW w:w="5000" w:type="pct"/>
          <w:tblCellMar>
            <w:left w:w="70" w:type="dxa"/>
            <w:right w:w="70" w:type="dxa"/>
          </w:tblCellMar>
          <w:tblPrExChange w:id="18581" w:author="Philippe Hollanda - Oliveira Trust" w:date="2022-07-19T10:03:00Z">
            <w:tblPrEx>
              <w:tblW w:w="5000" w:type="pct"/>
              <w:tblCellMar>
                <w:left w:w="70" w:type="dxa"/>
                <w:right w:w="70" w:type="dxa"/>
              </w:tblCellMar>
            </w:tblPrEx>
          </w:tblPrExChange>
        </w:tblPrEx>
        <w:trPr>
          <w:trHeight w:val="1785"/>
          <w:trPrChange w:id="18582"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83"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267608" w14:textId="32EB9BDC" w:rsidR="008601AF" w:rsidRPr="008601AF" w:rsidRDefault="008601AF" w:rsidP="003C2C2A">
            <w:pPr>
              <w:jc w:val="center"/>
              <w:rPr>
                <w:rFonts w:ascii="Trebuchet MS" w:hAnsi="Trebuchet MS" w:cs="Arial"/>
                <w:color w:val="000000"/>
                <w:sz w:val="20"/>
                <w:szCs w:val="20"/>
                <w:lang w:bidi="th-TH"/>
              </w:rPr>
            </w:pPr>
            <w:del w:id="18584" w:author="Philippe Hollanda - Oliveira Trust" w:date="2022-07-19T10:03:00Z">
              <w:r w:rsidRPr="008601AF" w:rsidDel="0016760B">
                <w:rPr>
                  <w:rFonts w:ascii="Trebuchet MS" w:hAnsi="Trebuchet MS" w:cs="Arial"/>
                  <w:color w:val="000000"/>
                  <w:sz w:val="20"/>
                  <w:szCs w:val="20"/>
                  <w:lang w:bidi="th-TH"/>
                </w:rPr>
                <w:delText>Taxa AVCB - Agendamento de Vistoria CBMG - Nova Sede</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85"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768B12D4" w14:textId="0BB4D211" w:rsidR="008601AF" w:rsidRPr="008601AF" w:rsidRDefault="008601AF" w:rsidP="003C2C2A">
            <w:pPr>
              <w:jc w:val="center"/>
              <w:rPr>
                <w:rFonts w:ascii="Trebuchet MS" w:hAnsi="Trebuchet MS" w:cs="Arial"/>
                <w:color w:val="000000"/>
                <w:sz w:val="20"/>
                <w:szCs w:val="20"/>
                <w:lang w:bidi="th-TH"/>
              </w:rPr>
            </w:pPr>
            <w:del w:id="18586" w:author="Philippe Hollanda - Oliveira Trust" w:date="2022-07-19T10:03:00Z">
              <w:r w:rsidRPr="008601AF" w:rsidDel="0016760B">
                <w:rPr>
                  <w:rFonts w:ascii="Trebuchet MS" w:hAnsi="Trebuchet MS" w:cs="Arial"/>
                  <w:color w:val="000000"/>
                  <w:sz w:val="20"/>
                  <w:szCs w:val="20"/>
                  <w:lang w:bidi="th-TH"/>
                </w:rPr>
                <w:delText>09/03/2022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87"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505E4E05" w14:textId="50CE0C25" w:rsidR="008601AF" w:rsidRPr="008601AF" w:rsidRDefault="008601AF" w:rsidP="003C2C2A">
            <w:pPr>
              <w:jc w:val="center"/>
              <w:rPr>
                <w:rFonts w:ascii="Trebuchet MS" w:hAnsi="Trebuchet MS" w:cs="Arial"/>
                <w:color w:val="000000"/>
                <w:sz w:val="20"/>
                <w:szCs w:val="20"/>
                <w:lang w:bidi="th-TH"/>
              </w:rPr>
            </w:pPr>
            <w:del w:id="18588" w:author="Philippe Hollanda - Oliveira Trust" w:date="2022-07-19T10:03:00Z">
              <w:r w:rsidRPr="008601AF" w:rsidDel="0016760B">
                <w:rPr>
                  <w:rFonts w:ascii="Trebuchet MS" w:hAnsi="Trebuchet MS" w:cs="Arial"/>
                  <w:color w:val="000000"/>
                  <w:sz w:val="20"/>
                  <w:szCs w:val="20"/>
                  <w:lang w:bidi="th-TH"/>
                </w:rPr>
                <w:delText>R$ 3.034,60</w:delText>
              </w:r>
            </w:del>
          </w:p>
        </w:tc>
      </w:tr>
      <w:tr w:rsidR="008601AF" w:rsidRPr="008601AF" w14:paraId="172514B8" w14:textId="77777777" w:rsidTr="0016760B">
        <w:tblPrEx>
          <w:tblW w:w="5000" w:type="pct"/>
          <w:tblCellMar>
            <w:left w:w="70" w:type="dxa"/>
            <w:right w:w="70" w:type="dxa"/>
          </w:tblCellMar>
          <w:tblPrExChange w:id="18589" w:author="Philippe Hollanda - Oliveira Trust" w:date="2022-07-19T10:03:00Z">
            <w:tblPrEx>
              <w:tblW w:w="5000" w:type="pct"/>
              <w:tblCellMar>
                <w:left w:w="70" w:type="dxa"/>
                <w:right w:w="70" w:type="dxa"/>
              </w:tblCellMar>
            </w:tblPrEx>
          </w:tblPrExChange>
        </w:tblPrEx>
        <w:trPr>
          <w:trHeight w:val="1785"/>
          <w:trPrChange w:id="18590"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91"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C15976" w14:textId="42668522" w:rsidR="008601AF" w:rsidRPr="008601AF" w:rsidRDefault="008601AF" w:rsidP="003C2C2A">
            <w:pPr>
              <w:jc w:val="center"/>
              <w:rPr>
                <w:rFonts w:ascii="Trebuchet MS" w:hAnsi="Trebuchet MS" w:cs="Arial"/>
                <w:color w:val="000000"/>
                <w:sz w:val="20"/>
                <w:szCs w:val="20"/>
                <w:lang w:bidi="th-TH"/>
              </w:rPr>
            </w:pPr>
            <w:del w:id="18592" w:author="Philippe Hollanda - Oliveira Trust" w:date="2022-07-19T10:03:00Z">
              <w:r w:rsidRPr="008601AF" w:rsidDel="0016760B">
                <w:rPr>
                  <w:rFonts w:ascii="Trebuchet MS" w:hAnsi="Trebuchet MS" w:cs="Arial"/>
                  <w:color w:val="000000"/>
                  <w:sz w:val="20"/>
                  <w:szCs w:val="20"/>
                  <w:lang w:bidi="th-TH"/>
                </w:rPr>
                <w:delText>Taxa Processo:02934/2022-03A - HABITE-SE - EXPEDIÇÃO DOCUMENTOS RELATIVOS EDIFICAÇÃO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593"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3A91EE57" w14:textId="58D36F6D" w:rsidR="008601AF" w:rsidRPr="008601AF" w:rsidRDefault="008601AF" w:rsidP="003C2C2A">
            <w:pPr>
              <w:jc w:val="center"/>
              <w:rPr>
                <w:rFonts w:ascii="Trebuchet MS" w:hAnsi="Trebuchet MS" w:cs="Arial"/>
                <w:color w:val="000000"/>
                <w:sz w:val="20"/>
                <w:szCs w:val="20"/>
                <w:lang w:bidi="th-TH"/>
              </w:rPr>
            </w:pPr>
            <w:del w:id="18594" w:author="Philippe Hollanda - Oliveira Trust" w:date="2022-07-19T10:03:00Z">
              <w:r w:rsidRPr="008601AF" w:rsidDel="0016760B">
                <w:rPr>
                  <w:rFonts w:ascii="Trebuchet MS" w:hAnsi="Trebuchet MS" w:cs="Arial"/>
                  <w:color w:val="000000"/>
                  <w:sz w:val="20"/>
                  <w:szCs w:val="20"/>
                  <w:lang w:bidi="th-TH"/>
                </w:rPr>
                <w:delText>17/05/2022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595"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0B715DB8" w14:textId="13C71DEB" w:rsidR="008601AF" w:rsidRPr="008601AF" w:rsidRDefault="008601AF" w:rsidP="003C2C2A">
            <w:pPr>
              <w:jc w:val="center"/>
              <w:rPr>
                <w:rFonts w:ascii="Trebuchet MS" w:hAnsi="Trebuchet MS" w:cs="Arial"/>
                <w:color w:val="000000"/>
                <w:sz w:val="20"/>
                <w:szCs w:val="20"/>
                <w:lang w:bidi="th-TH"/>
              </w:rPr>
            </w:pPr>
            <w:del w:id="18596" w:author="Philippe Hollanda - Oliveira Trust" w:date="2022-07-19T10:03:00Z">
              <w:r w:rsidRPr="008601AF" w:rsidDel="0016760B">
                <w:rPr>
                  <w:rFonts w:ascii="Trebuchet MS" w:hAnsi="Trebuchet MS" w:cs="Arial"/>
                  <w:color w:val="000000"/>
                  <w:sz w:val="20"/>
                  <w:szCs w:val="20"/>
                  <w:lang w:bidi="th-TH"/>
                </w:rPr>
                <w:delText>R$ 43,06</w:delText>
              </w:r>
            </w:del>
          </w:p>
        </w:tc>
      </w:tr>
      <w:tr w:rsidR="008601AF" w:rsidRPr="008601AF" w14:paraId="0F3C6137" w14:textId="77777777" w:rsidTr="0016760B">
        <w:tblPrEx>
          <w:tblW w:w="5000" w:type="pct"/>
          <w:tblCellMar>
            <w:left w:w="70" w:type="dxa"/>
            <w:right w:w="70" w:type="dxa"/>
          </w:tblCellMar>
          <w:tblPrExChange w:id="18597" w:author="Philippe Hollanda - Oliveira Trust" w:date="2022-07-19T10:03:00Z">
            <w:tblPrEx>
              <w:tblW w:w="5000" w:type="pct"/>
              <w:tblCellMar>
                <w:left w:w="70" w:type="dxa"/>
                <w:right w:w="70" w:type="dxa"/>
              </w:tblCellMar>
            </w:tblPrEx>
          </w:tblPrExChange>
        </w:tblPrEx>
        <w:trPr>
          <w:trHeight w:val="1785"/>
          <w:trPrChange w:id="18598" w:author="Philippe Hollanda - Oliveira Trust" w:date="2022-07-19T10:03:00Z">
            <w:trPr>
              <w:trHeight w:val="1785"/>
            </w:trPr>
          </w:trPrChange>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Change w:id="18599" w:author="Philippe Hollanda - Oliveira Trust" w:date="2022-07-19T10:03:00Z">
              <w:tcPr>
                <w:tcW w:w="258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4988527" w14:textId="0921054B" w:rsidR="008601AF" w:rsidRPr="008601AF" w:rsidRDefault="008601AF" w:rsidP="003C2C2A">
            <w:pPr>
              <w:jc w:val="center"/>
              <w:rPr>
                <w:rFonts w:ascii="Trebuchet MS" w:hAnsi="Trebuchet MS" w:cs="Arial"/>
                <w:color w:val="000000"/>
                <w:sz w:val="20"/>
                <w:szCs w:val="20"/>
                <w:lang w:bidi="th-TH"/>
              </w:rPr>
            </w:pPr>
            <w:del w:id="18600" w:author="Philippe Hollanda - Oliveira Trust" w:date="2022-07-19T10:03:00Z">
              <w:r w:rsidRPr="008601AF" w:rsidDel="0016760B">
                <w:rPr>
                  <w:rFonts w:ascii="Trebuchet MS" w:hAnsi="Trebuchet MS" w:cs="Arial"/>
                  <w:color w:val="000000"/>
                  <w:sz w:val="20"/>
                  <w:szCs w:val="20"/>
                  <w:lang w:bidi="th-TH"/>
                </w:rPr>
                <w:delText>Taxa Processo:02934/2022-03A - HABITE-SE - VISTORIAS PARA RENOV ALVARÁ CONSTRUÇÃO, DEMOLIÇÃO</w:delText>
              </w:r>
            </w:del>
          </w:p>
        </w:tc>
        <w:tc>
          <w:tcPr>
            <w:tcW w:w="924" w:type="pct"/>
            <w:tcBorders>
              <w:top w:val="single" w:sz="4" w:space="0" w:color="auto"/>
              <w:left w:val="nil"/>
              <w:bottom w:val="single" w:sz="4" w:space="0" w:color="auto"/>
              <w:right w:val="single" w:sz="4" w:space="0" w:color="auto"/>
            </w:tcBorders>
            <w:shd w:val="clear" w:color="auto" w:fill="auto"/>
            <w:noWrap/>
            <w:vAlign w:val="center"/>
            <w:tcPrChange w:id="18601" w:author="Philippe Hollanda - Oliveira Trust" w:date="2022-07-19T10:03:00Z">
              <w:tcPr>
                <w:tcW w:w="924" w:type="pct"/>
                <w:tcBorders>
                  <w:top w:val="single" w:sz="4" w:space="0" w:color="auto"/>
                  <w:left w:val="nil"/>
                  <w:bottom w:val="single" w:sz="4" w:space="0" w:color="auto"/>
                  <w:right w:val="single" w:sz="4" w:space="0" w:color="auto"/>
                </w:tcBorders>
                <w:shd w:val="clear" w:color="auto" w:fill="auto"/>
                <w:noWrap/>
                <w:vAlign w:val="center"/>
              </w:tcPr>
            </w:tcPrChange>
          </w:tcPr>
          <w:p w14:paraId="6A38E662" w14:textId="2A148AE0" w:rsidR="008601AF" w:rsidRPr="008601AF" w:rsidRDefault="008601AF" w:rsidP="003C2C2A">
            <w:pPr>
              <w:jc w:val="center"/>
              <w:rPr>
                <w:rFonts w:ascii="Trebuchet MS" w:hAnsi="Trebuchet MS" w:cs="Arial"/>
                <w:color w:val="000000"/>
                <w:sz w:val="20"/>
                <w:szCs w:val="20"/>
                <w:lang w:bidi="th-TH"/>
              </w:rPr>
            </w:pPr>
            <w:del w:id="18602" w:author="Philippe Hollanda - Oliveira Trust" w:date="2022-07-19T10:03:00Z">
              <w:r w:rsidRPr="008601AF" w:rsidDel="0016760B">
                <w:rPr>
                  <w:rFonts w:ascii="Trebuchet MS" w:hAnsi="Trebuchet MS" w:cs="Arial"/>
                  <w:color w:val="000000"/>
                  <w:sz w:val="20"/>
                  <w:szCs w:val="20"/>
                  <w:lang w:bidi="th-TH"/>
                </w:rPr>
                <w:delText>17/05/2022</w:delText>
              </w:r>
            </w:del>
          </w:p>
        </w:tc>
        <w:tc>
          <w:tcPr>
            <w:tcW w:w="1490" w:type="pct"/>
            <w:tcBorders>
              <w:top w:val="single" w:sz="4" w:space="0" w:color="auto"/>
              <w:left w:val="nil"/>
              <w:bottom w:val="single" w:sz="4" w:space="0" w:color="auto"/>
              <w:right w:val="single" w:sz="4" w:space="0" w:color="auto"/>
            </w:tcBorders>
            <w:shd w:val="clear" w:color="auto" w:fill="auto"/>
            <w:noWrap/>
            <w:vAlign w:val="center"/>
            <w:tcPrChange w:id="18603" w:author="Philippe Hollanda - Oliveira Trust" w:date="2022-07-19T10:03:00Z">
              <w:tcPr>
                <w:tcW w:w="1490" w:type="pct"/>
                <w:tcBorders>
                  <w:top w:val="single" w:sz="4" w:space="0" w:color="auto"/>
                  <w:left w:val="nil"/>
                  <w:bottom w:val="single" w:sz="4" w:space="0" w:color="auto"/>
                  <w:right w:val="single" w:sz="4" w:space="0" w:color="auto"/>
                </w:tcBorders>
                <w:shd w:val="clear" w:color="auto" w:fill="auto"/>
                <w:noWrap/>
                <w:vAlign w:val="center"/>
              </w:tcPr>
            </w:tcPrChange>
          </w:tcPr>
          <w:p w14:paraId="23EB26CE" w14:textId="720E4FB3" w:rsidR="008601AF" w:rsidRPr="008601AF" w:rsidRDefault="008601AF" w:rsidP="003C2C2A">
            <w:pPr>
              <w:jc w:val="center"/>
              <w:rPr>
                <w:rFonts w:ascii="Trebuchet MS" w:hAnsi="Trebuchet MS" w:cs="Arial"/>
                <w:color w:val="000000"/>
                <w:sz w:val="20"/>
                <w:szCs w:val="20"/>
                <w:lang w:bidi="th-TH"/>
              </w:rPr>
            </w:pPr>
            <w:del w:id="18604" w:author="Philippe Hollanda - Oliveira Trust" w:date="2022-07-19T10:03:00Z">
              <w:r w:rsidRPr="008601AF" w:rsidDel="0016760B">
                <w:rPr>
                  <w:rFonts w:ascii="Trebuchet MS" w:hAnsi="Trebuchet MS" w:cs="Arial"/>
                  <w:color w:val="000000"/>
                  <w:sz w:val="20"/>
                  <w:szCs w:val="20"/>
                  <w:lang w:bidi="th-TH"/>
                </w:rPr>
                <w:delText>R$ 2.787,82</w:delText>
              </w:r>
            </w:del>
          </w:p>
        </w:tc>
      </w:tr>
      <w:tr w:rsidR="0016760B" w:rsidRPr="008601AF" w14:paraId="20871AD0" w14:textId="77777777" w:rsidTr="003C2C2A">
        <w:trPr>
          <w:trHeight w:val="1785"/>
          <w:ins w:id="18605" w:author="Philippe Hollanda - Oliveira Trust" w:date="2022-07-19T09:57:00Z"/>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tcPr>
          <w:tbl>
            <w:tblPr>
              <w:tblW w:w="8499" w:type="dxa"/>
              <w:tblCellMar>
                <w:left w:w="70" w:type="dxa"/>
                <w:right w:w="70" w:type="dxa"/>
              </w:tblCellMar>
              <w:tblLook w:val="04A0" w:firstRow="1" w:lastRow="0" w:firstColumn="1" w:lastColumn="0" w:noHBand="0" w:noVBand="1"/>
            </w:tblPr>
            <w:tblGrid>
              <w:gridCol w:w="4486"/>
              <w:gridCol w:w="2324"/>
              <w:gridCol w:w="2324"/>
            </w:tblGrid>
            <w:tr w:rsidR="0016760B" w:rsidRPr="0016760B" w14:paraId="6D2EC9C7" w14:textId="77777777" w:rsidTr="0016760B">
              <w:trPr>
                <w:trHeight w:val="1785"/>
                <w:ins w:id="18606" w:author="Philippe Hollanda - Oliveira Trust" w:date="2022-07-19T09:57:00Z"/>
              </w:trPr>
              <w:tc>
                <w:tcPr>
                  <w:tcW w:w="3851" w:type="dxa"/>
                  <w:tcBorders>
                    <w:top w:val="single" w:sz="4" w:space="0" w:color="auto"/>
                    <w:left w:val="nil"/>
                    <w:bottom w:val="single" w:sz="4" w:space="0" w:color="auto"/>
                    <w:right w:val="single" w:sz="4" w:space="0" w:color="auto"/>
                  </w:tcBorders>
                  <w:shd w:val="clear" w:color="auto" w:fill="auto"/>
                  <w:vAlign w:val="center"/>
                  <w:hideMark/>
                </w:tcPr>
                <w:p w14:paraId="1AD6876E" w14:textId="77777777" w:rsidR="0016760B" w:rsidRPr="0016760B" w:rsidRDefault="0016760B" w:rsidP="0016760B">
                  <w:pPr>
                    <w:autoSpaceDE/>
                    <w:autoSpaceDN/>
                    <w:adjustRightInd/>
                    <w:jc w:val="center"/>
                    <w:rPr>
                      <w:ins w:id="18607" w:author="Philippe Hollanda - Oliveira Trust" w:date="2022-07-19T09:57:00Z"/>
                      <w:rFonts w:ascii="Arial" w:eastAsia="Times New Roman" w:hAnsi="Arial" w:cs="Arial"/>
                      <w:color w:val="000000"/>
                      <w:sz w:val="20"/>
                      <w:szCs w:val="20"/>
                      <w:lang w:eastAsia="pt-BR"/>
                    </w:rPr>
                  </w:pPr>
                  <w:ins w:id="18608"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single" w:sz="4" w:space="0" w:color="auto"/>
                    <w:left w:val="nil"/>
                    <w:bottom w:val="single" w:sz="4" w:space="0" w:color="auto"/>
                    <w:right w:val="single" w:sz="4" w:space="0" w:color="auto"/>
                  </w:tcBorders>
                  <w:shd w:val="clear" w:color="auto" w:fill="auto"/>
                  <w:noWrap/>
                  <w:vAlign w:val="center"/>
                  <w:hideMark/>
                </w:tcPr>
                <w:p w14:paraId="33165530" w14:textId="77777777" w:rsidR="0016760B" w:rsidRPr="0016760B" w:rsidRDefault="0016760B" w:rsidP="0016760B">
                  <w:pPr>
                    <w:autoSpaceDE/>
                    <w:autoSpaceDN/>
                    <w:adjustRightInd/>
                    <w:jc w:val="center"/>
                    <w:rPr>
                      <w:ins w:id="18609" w:author="Philippe Hollanda - Oliveira Trust" w:date="2022-07-19T09:57:00Z"/>
                      <w:rFonts w:ascii="Arial" w:eastAsia="Times New Roman" w:hAnsi="Arial" w:cs="Arial"/>
                      <w:color w:val="000000"/>
                      <w:sz w:val="20"/>
                      <w:szCs w:val="20"/>
                      <w:lang w:eastAsia="pt-BR"/>
                    </w:rPr>
                  </w:pPr>
                  <w:ins w:id="18610"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single" w:sz="4" w:space="0" w:color="auto"/>
                    <w:left w:val="nil"/>
                    <w:bottom w:val="single" w:sz="4" w:space="0" w:color="auto"/>
                    <w:right w:val="single" w:sz="4" w:space="0" w:color="auto"/>
                  </w:tcBorders>
                  <w:shd w:val="clear" w:color="auto" w:fill="auto"/>
                  <w:noWrap/>
                  <w:vAlign w:val="center"/>
                  <w:hideMark/>
                </w:tcPr>
                <w:p w14:paraId="7ACEDE30" w14:textId="77777777" w:rsidR="0016760B" w:rsidRPr="0016760B" w:rsidRDefault="0016760B" w:rsidP="0016760B">
                  <w:pPr>
                    <w:autoSpaceDE/>
                    <w:autoSpaceDN/>
                    <w:adjustRightInd/>
                    <w:jc w:val="center"/>
                    <w:rPr>
                      <w:ins w:id="18611" w:author="Philippe Hollanda - Oliveira Trust" w:date="2022-07-19T09:57:00Z"/>
                      <w:rFonts w:ascii="Arial" w:eastAsia="Times New Roman" w:hAnsi="Arial" w:cs="Arial"/>
                      <w:color w:val="000000"/>
                      <w:sz w:val="20"/>
                      <w:szCs w:val="20"/>
                      <w:lang w:eastAsia="pt-BR"/>
                    </w:rPr>
                  </w:pPr>
                  <w:ins w:id="18612" w:author="Philippe Hollanda - Oliveira Trust" w:date="2022-07-19T09:57:00Z">
                    <w:r w:rsidRPr="0016760B">
                      <w:rPr>
                        <w:rFonts w:ascii="Arial" w:eastAsia="Times New Roman" w:hAnsi="Arial" w:cs="Arial"/>
                        <w:color w:val="000000"/>
                        <w:sz w:val="20"/>
                        <w:szCs w:val="20"/>
                        <w:lang w:eastAsia="pt-BR"/>
                      </w:rPr>
                      <w:t>R$ 3.762,00</w:t>
                    </w:r>
                  </w:ins>
                </w:p>
              </w:tc>
            </w:tr>
            <w:tr w:rsidR="0016760B" w:rsidRPr="0016760B" w14:paraId="6D78BE9E" w14:textId="77777777" w:rsidTr="0016760B">
              <w:trPr>
                <w:trHeight w:val="1785"/>
                <w:ins w:id="1861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36FFB853" w14:textId="77777777" w:rsidR="0016760B" w:rsidRPr="0016760B" w:rsidRDefault="0016760B" w:rsidP="0016760B">
                  <w:pPr>
                    <w:autoSpaceDE/>
                    <w:autoSpaceDN/>
                    <w:adjustRightInd/>
                    <w:jc w:val="center"/>
                    <w:rPr>
                      <w:ins w:id="18614" w:author="Philippe Hollanda - Oliveira Trust" w:date="2022-07-19T09:57:00Z"/>
                      <w:rFonts w:ascii="Arial" w:eastAsia="Times New Roman" w:hAnsi="Arial" w:cs="Arial"/>
                      <w:color w:val="000000"/>
                      <w:sz w:val="20"/>
                      <w:szCs w:val="20"/>
                      <w:lang w:eastAsia="pt-BR"/>
                    </w:rPr>
                  </w:pPr>
                  <w:ins w:id="1861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B4F2AB0" w14:textId="77777777" w:rsidR="0016760B" w:rsidRPr="0016760B" w:rsidRDefault="0016760B" w:rsidP="0016760B">
                  <w:pPr>
                    <w:autoSpaceDE/>
                    <w:autoSpaceDN/>
                    <w:adjustRightInd/>
                    <w:jc w:val="center"/>
                    <w:rPr>
                      <w:ins w:id="18616" w:author="Philippe Hollanda - Oliveira Trust" w:date="2022-07-19T09:57:00Z"/>
                      <w:rFonts w:ascii="Arial" w:eastAsia="Times New Roman" w:hAnsi="Arial" w:cs="Arial"/>
                      <w:color w:val="000000"/>
                      <w:sz w:val="20"/>
                      <w:szCs w:val="20"/>
                      <w:lang w:eastAsia="pt-BR"/>
                    </w:rPr>
                  </w:pPr>
                  <w:ins w:id="18617" w:author="Philippe Hollanda - Oliveira Trust" w:date="2022-07-19T09:57:00Z">
                    <w:r w:rsidRPr="0016760B">
                      <w:rPr>
                        <w:rFonts w:ascii="Arial" w:eastAsia="Times New Roman" w:hAnsi="Arial" w:cs="Arial"/>
                        <w:color w:val="000000"/>
                        <w:sz w:val="20"/>
                        <w:szCs w:val="20"/>
                        <w:lang w:eastAsia="pt-BR"/>
                      </w:rPr>
                      <w:t>08/02/2021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254FF1" w14:textId="77777777" w:rsidR="0016760B" w:rsidRPr="0016760B" w:rsidRDefault="0016760B" w:rsidP="0016760B">
                  <w:pPr>
                    <w:autoSpaceDE/>
                    <w:autoSpaceDN/>
                    <w:adjustRightInd/>
                    <w:jc w:val="center"/>
                    <w:rPr>
                      <w:ins w:id="18618" w:author="Philippe Hollanda - Oliveira Trust" w:date="2022-07-19T09:57:00Z"/>
                      <w:rFonts w:ascii="Arial" w:eastAsia="Times New Roman" w:hAnsi="Arial" w:cs="Arial"/>
                      <w:color w:val="000000"/>
                      <w:sz w:val="20"/>
                      <w:szCs w:val="20"/>
                      <w:lang w:eastAsia="pt-BR"/>
                    </w:rPr>
                  </w:pPr>
                  <w:ins w:id="18619" w:author="Philippe Hollanda - Oliveira Trust" w:date="2022-07-19T09:57:00Z">
                    <w:r w:rsidRPr="0016760B">
                      <w:rPr>
                        <w:rFonts w:ascii="Arial" w:eastAsia="Times New Roman" w:hAnsi="Arial" w:cs="Arial"/>
                        <w:color w:val="000000"/>
                        <w:sz w:val="20"/>
                        <w:szCs w:val="20"/>
                        <w:lang w:eastAsia="pt-BR"/>
                      </w:rPr>
                      <w:t>R$ 4.195,49</w:t>
                    </w:r>
                  </w:ins>
                </w:p>
              </w:tc>
            </w:tr>
            <w:tr w:rsidR="0016760B" w:rsidRPr="0016760B" w14:paraId="5A1B860F" w14:textId="77777777" w:rsidTr="0016760B">
              <w:trPr>
                <w:trHeight w:val="1785"/>
                <w:ins w:id="1862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C35AD28" w14:textId="77777777" w:rsidR="0016760B" w:rsidRPr="0016760B" w:rsidRDefault="0016760B" w:rsidP="0016760B">
                  <w:pPr>
                    <w:autoSpaceDE/>
                    <w:autoSpaceDN/>
                    <w:adjustRightInd/>
                    <w:rPr>
                      <w:ins w:id="1862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240B7D0" w14:textId="77777777" w:rsidR="0016760B" w:rsidRPr="0016760B" w:rsidRDefault="0016760B" w:rsidP="0016760B">
                  <w:pPr>
                    <w:autoSpaceDE/>
                    <w:autoSpaceDN/>
                    <w:adjustRightInd/>
                    <w:jc w:val="center"/>
                    <w:rPr>
                      <w:ins w:id="18622" w:author="Philippe Hollanda - Oliveira Trust" w:date="2022-07-19T09:57:00Z"/>
                      <w:rFonts w:ascii="Arial" w:eastAsia="Times New Roman" w:hAnsi="Arial" w:cs="Arial"/>
                      <w:color w:val="000000"/>
                      <w:sz w:val="20"/>
                      <w:szCs w:val="20"/>
                      <w:lang w:eastAsia="pt-BR"/>
                    </w:rPr>
                  </w:pPr>
                  <w:ins w:id="18623"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D89010" w14:textId="77777777" w:rsidR="0016760B" w:rsidRPr="0016760B" w:rsidRDefault="0016760B" w:rsidP="0016760B">
                  <w:pPr>
                    <w:autoSpaceDE/>
                    <w:autoSpaceDN/>
                    <w:adjustRightInd/>
                    <w:jc w:val="center"/>
                    <w:rPr>
                      <w:ins w:id="18624" w:author="Philippe Hollanda - Oliveira Trust" w:date="2022-07-19T09:57:00Z"/>
                      <w:rFonts w:ascii="Arial" w:eastAsia="Times New Roman" w:hAnsi="Arial" w:cs="Arial"/>
                      <w:color w:val="000000"/>
                      <w:sz w:val="20"/>
                      <w:szCs w:val="20"/>
                      <w:lang w:eastAsia="pt-BR"/>
                    </w:rPr>
                  </w:pPr>
                  <w:ins w:id="18625" w:author="Philippe Hollanda - Oliveira Trust" w:date="2022-07-19T09:57:00Z">
                    <w:r w:rsidRPr="0016760B">
                      <w:rPr>
                        <w:rFonts w:ascii="Arial" w:eastAsia="Times New Roman" w:hAnsi="Arial" w:cs="Arial"/>
                        <w:color w:val="000000"/>
                        <w:sz w:val="20"/>
                        <w:szCs w:val="20"/>
                        <w:lang w:eastAsia="pt-BR"/>
                      </w:rPr>
                      <w:t>R$ 4.195,48</w:t>
                    </w:r>
                  </w:ins>
                </w:p>
              </w:tc>
            </w:tr>
            <w:tr w:rsidR="0016760B" w:rsidRPr="0016760B" w14:paraId="6797F7AD" w14:textId="77777777" w:rsidTr="0016760B">
              <w:trPr>
                <w:trHeight w:val="1785"/>
                <w:ins w:id="1862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CF2DBE4" w14:textId="77777777" w:rsidR="0016760B" w:rsidRPr="0016760B" w:rsidRDefault="0016760B" w:rsidP="0016760B">
                  <w:pPr>
                    <w:autoSpaceDE/>
                    <w:autoSpaceDN/>
                    <w:adjustRightInd/>
                    <w:rPr>
                      <w:ins w:id="1862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BEAAFFE" w14:textId="77777777" w:rsidR="0016760B" w:rsidRPr="0016760B" w:rsidRDefault="0016760B" w:rsidP="0016760B">
                  <w:pPr>
                    <w:autoSpaceDE/>
                    <w:autoSpaceDN/>
                    <w:adjustRightInd/>
                    <w:jc w:val="center"/>
                    <w:rPr>
                      <w:ins w:id="18628" w:author="Philippe Hollanda - Oliveira Trust" w:date="2022-07-19T09:57:00Z"/>
                      <w:rFonts w:ascii="Arial" w:eastAsia="Times New Roman" w:hAnsi="Arial" w:cs="Arial"/>
                      <w:color w:val="000000"/>
                      <w:sz w:val="20"/>
                      <w:szCs w:val="20"/>
                      <w:lang w:eastAsia="pt-BR"/>
                    </w:rPr>
                  </w:pPr>
                  <w:ins w:id="18629" w:author="Philippe Hollanda - Oliveira Trust" w:date="2022-07-19T09:57:00Z">
                    <w:r w:rsidRPr="0016760B">
                      <w:rPr>
                        <w:rFonts w:ascii="Arial" w:eastAsia="Times New Roman" w:hAnsi="Arial" w:cs="Arial"/>
                        <w:color w:val="000000"/>
                        <w:sz w:val="20"/>
                        <w:szCs w:val="20"/>
                        <w:lang w:eastAsia="pt-BR"/>
                      </w:rPr>
                      <w:t>09/03/2021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6E67FC" w14:textId="77777777" w:rsidR="0016760B" w:rsidRPr="0016760B" w:rsidRDefault="0016760B" w:rsidP="0016760B">
                  <w:pPr>
                    <w:autoSpaceDE/>
                    <w:autoSpaceDN/>
                    <w:adjustRightInd/>
                    <w:jc w:val="center"/>
                    <w:rPr>
                      <w:ins w:id="18630" w:author="Philippe Hollanda - Oliveira Trust" w:date="2022-07-19T09:57:00Z"/>
                      <w:rFonts w:ascii="Arial" w:eastAsia="Times New Roman" w:hAnsi="Arial" w:cs="Arial"/>
                      <w:color w:val="000000"/>
                      <w:sz w:val="20"/>
                      <w:szCs w:val="20"/>
                      <w:lang w:eastAsia="pt-BR"/>
                    </w:rPr>
                  </w:pPr>
                  <w:ins w:id="18631" w:author="Philippe Hollanda - Oliveira Trust" w:date="2022-07-19T09:57:00Z">
                    <w:r w:rsidRPr="0016760B">
                      <w:rPr>
                        <w:rFonts w:ascii="Arial" w:eastAsia="Times New Roman" w:hAnsi="Arial" w:cs="Arial"/>
                        <w:color w:val="000000"/>
                        <w:sz w:val="20"/>
                        <w:szCs w:val="20"/>
                        <w:lang w:eastAsia="pt-BR"/>
                      </w:rPr>
                      <w:t>R$ 4.195,48</w:t>
                    </w:r>
                  </w:ins>
                </w:p>
              </w:tc>
            </w:tr>
            <w:tr w:rsidR="0016760B" w:rsidRPr="0016760B" w14:paraId="1E97613D" w14:textId="77777777" w:rsidTr="0016760B">
              <w:trPr>
                <w:trHeight w:val="1785"/>
                <w:ins w:id="1863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C058C7A" w14:textId="77777777" w:rsidR="0016760B" w:rsidRPr="0016760B" w:rsidRDefault="0016760B" w:rsidP="0016760B">
                  <w:pPr>
                    <w:autoSpaceDE/>
                    <w:autoSpaceDN/>
                    <w:adjustRightInd/>
                    <w:jc w:val="center"/>
                    <w:rPr>
                      <w:ins w:id="18633" w:author="Philippe Hollanda - Oliveira Trust" w:date="2022-07-19T09:57:00Z"/>
                      <w:rFonts w:ascii="Arial" w:eastAsia="Times New Roman" w:hAnsi="Arial" w:cs="Arial"/>
                      <w:color w:val="000000"/>
                      <w:sz w:val="20"/>
                      <w:szCs w:val="20"/>
                      <w:lang w:eastAsia="pt-BR"/>
                    </w:rPr>
                  </w:pPr>
                  <w:ins w:id="1863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BEAFBFD" w14:textId="77777777" w:rsidR="0016760B" w:rsidRPr="0016760B" w:rsidRDefault="0016760B" w:rsidP="0016760B">
                  <w:pPr>
                    <w:autoSpaceDE/>
                    <w:autoSpaceDN/>
                    <w:adjustRightInd/>
                    <w:jc w:val="center"/>
                    <w:rPr>
                      <w:ins w:id="18635" w:author="Philippe Hollanda - Oliveira Trust" w:date="2022-07-19T09:57:00Z"/>
                      <w:rFonts w:ascii="Arial" w:eastAsia="Times New Roman" w:hAnsi="Arial" w:cs="Arial"/>
                      <w:color w:val="000000"/>
                      <w:sz w:val="20"/>
                      <w:szCs w:val="20"/>
                      <w:lang w:eastAsia="pt-BR"/>
                    </w:rPr>
                  </w:pPr>
                  <w:ins w:id="18636" w:author="Philippe Hollanda - Oliveira Trust" w:date="2022-07-19T09:57:00Z">
                    <w:r w:rsidRPr="0016760B">
                      <w:rPr>
                        <w:rFonts w:ascii="Arial" w:eastAsia="Times New Roman" w:hAnsi="Arial" w:cs="Arial"/>
                        <w:color w:val="000000"/>
                        <w:sz w:val="20"/>
                        <w:szCs w:val="20"/>
                        <w:lang w:eastAsia="pt-BR"/>
                      </w:rPr>
                      <w:t>08/02/2021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D1E051" w14:textId="77777777" w:rsidR="0016760B" w:rsidRPr="0016760B" w:rsidRDefault="0016760B" w:rsidP="0016760B">
                  <w:pPr>
                    <w:autoSpaceDE/>
                    <w:autoSpaceDN/>
                    <w:adjustRightInd/>
                    <w:jc w:val="center"/>
                    <w:rPr>
                      <w:ins w:id="18637" w:author="Philippe Hollanda - Oliveira Trust" w:date="2022-07-19T09:57:00Z"/>
                      <w:rFonts w:ascii="Arial" w:eastAsia="Times New Roman" w:hAnsi="Arial" w:cs="Arial"/>
                      <w:color w:val="000000"/>
                      <w:sz w:val="20"/>
                      <w:szCs w:val="20"/>
                      <w:lang w:eastAsia="pt-BR"/>
                    </w:rPr>
                  </w:pPr>
                  <w:ins w:id="18638" w:author="Philippe Hollanda - Oliveira Trust" w:date="2022-07-19T09:57:00Z">
                    <w:r w:rsidRPr="0016760B">
                      <w:rPr>
                        <w:rFonts w:ascii="Arial" w:eastAsia="Times New Roman" w:hAnsi="Arial" w:cs="Arial"/>
                        <w:color w:val="000000"/>
                        <w:sz w:val="20"/>
                        <w:szCs w:val="20"/>
                        <w:lang w:eastAsia="pt-BR"/>
                      </w:rPr>
                      <w:t>R$ 7.574,96</w:t>
                    </w:r>
                  </w:ins>
                </w:p>
              </w:tc>
            </w:tr>
            <w:tr w:rsidR="0016760B" w:rsidRPr="0016760B" w14:paraId="0A3A65C6" w14:textId="77777777" w:rsidTr="0016760B">
              <w:trPr>
                <w:trHeight w:val="1785"/>
                <w:ins w:id="1863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07A2486" w14:textId="77777777" w:rsidR="0016760B" w:rsidRPr="0016760B" w:rsidRDefault="0016760B" w:rsidP="0016760B">
                  <w:pPr>
                    <w:autoSpaceDE/>
                    <w:autoSpaceDN/>
                    <w:adjustRightInd/>
                    <w:rPr>
                      <w:ins w:id="1864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8D7E778" w14:textId="77777777" w:rsidR="0016760B" w:rsidRPr="0016760B" w:rsidRDefault="0016760B" w:rsidP="0016760B">
                  <w:pPr>
                    <w:autoSpaceDE/>
                    <w:autoSpaceDN/>
                    <w:adjustRightInd/>
                    <w:jc w:val="center"/>
                    <w:rPr>
                      <w:ins w:id="18641" w:author="Philippe Hollanda - Oliveira Trust" w:date="2022-07-19T09:57:00Z"/>
                      <w:rFonts w:ascii="Arial" w:eastAsia="Times New Roman" w:hAnsi="Arial" w:cs="Arial"/>
                      <w:color w:val="000000"/>
                      <w:sz w:val="20"/>
                      <w:szCs w:val="20"/>
                      <w:lang w:eastAsia="pt-BR"/>
                    </w:rPr>
                  </w:pPr>
                  <w:ins w:id="18642"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D7C8AC" w14:textId="77777777" w:rsidR="0016760B" w:rsidRPr="0016760B" w:rsidRDefault="0016760B" w:rsidP="0016760B">
                  <w:pPr>
                    <w:autoSpaceDE/>
                    <w:autoSpaceDN/>
                    <w:adjustRightInd/>
                    <w:jc w:val="center"/>
                    <w:rPr>
                      <w:ins w:id="18643" w:author="Philippe Hollanda - Oliveira Trust" w:date="2022-07-19T09:57:00Z"/>
                      <w:rFonts w:ascii="Arial" w:eastAsia="Times New Roman" w:hAnsi="Arial" w:cs="Arial"/>
                      <w:color w:val="000000"/>
                      <w:sz w:val="20"/>
                      <w:szCs w:val="20"/>
                      <w:lang w:eastAsia="pt-BR"/>
                    </w:rPr>
                  </w:pPr>
                  <w:ins w:id="18644" w:author="Philippe Hollanda - Oliveira Trust" w:date="2022-07-19T09:57:00Z">
                    <w:r w:rsidRPr="0016760B">
                      <w:rPr>
                        <w:rFonts w:ascii="Arial" w:eastAsia="Times New Roman" w:hAnsi="Arial" w:cs="Arial"/>
                        <w:color w:val="000000"/>
                        <w:sz w:val="20"/>
                        <w:szCs w:val="20"/>
                        <w:lang w:eastAsia="pt-BR"/>
                      </w:rPr>
                      <w:t>R$ 7.574,97</w:t>
                    </w:r>
                  </w:ins>
                </w:p>
              </w:tc>
            </w:tr>
            <w:tr w:rsidR="0016760B" w:rsidRPr="0016760B" w14:paraId="15D31F38" w14:textId="77777777" w:rsidTr="0016760B">
              <w:trPr>
                <w:trHeight w:val="1785"/>
                <w:ins w:id="1864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D5F16FF" w14:textId="77777777" w:rsidR="0016760B" w:rsidRPr="0016760B" w:rsidRDefault="0016760B" w:rsidP="0016760B">
                  <w:pPr>
                    <w:autoSpaceDE/>
                    <w:autoSpaceDN/>
                    <w:adjustRightInd/>
                    <w:rPr>
                      <w:ins w:id="1864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4022C13" w14:textId="77777777" w:rsidR="0016760B" w:rsidRPr="0016760B" w:rsidRDefault="0016760B" w:rsidP="0016760B">
                  <w:pPr>
                    <w:autoSpaceDE/>
                    <w:autoSpaceDN/>
                    <w:adjustRightInd/>
                    <w:jc w:val="center"/>
                    <w:rPr>
                      <w:ins w:id="18647" w:author="Philippe Hollanda - Oliveira Trust" w:date="2022-07-19T09:57:00Z"/>
                      <w:rFonts w:ascii="Arial" w:eastAsia="Times New Roman" w:hAnsi="Arial" w:cs="Arial"/>
                      <w:color w:val="000000"/>
                      <w:sz w:val="20"/>
                      <w:szCs w:val="20"/>
                      <w:lang w:eastAsia="pt-BR"/>
                    </w:rPr>
                  </w:pPr>
                  <w:ins w:id="18648" w:author="Philippe Hollanda - Oliveira Trust" w:date="2022-07-19T09:57:00Z">
                    <w:r w:rsidRPr="0016760B">
                      <w:rPr>
                        <w:rFonts w:ascii="Arial" w:eastAsia="Times New Roman" w:hAnsi="Arial" w:cs="Arial"/>
                        <w:color w:val="000000"/>
                        <w:sz w:val="20"/>
                        <w:szCs w:val="20"/>
                        <w:lang w:eastAsia="pt-BR"/>
                      </w:rPr>
                      <w:t>09/03/2021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619D0F" w14:textId="77777777" w:rsidR="0016760B" w:rsidRPr="0016760B" w:rsidRDefault="0016760B" w:rsidP="0016760B">
                  <w:pPr>
                    <w:autoSpaceDE/>
                    <w:autoSpaceDN/>
                    <w:adjustRightInd/>
                    <w:jc w:val="center"/>
                    <w:rPr>
                      <w:ins w:id="18649" w:author="Philippe Hollanda - Oliveira Trust" w:date="2022-07-19T09:57:00Z"/>
                      <w:rFonts w:ascii="Arial" w:eastAsia="Times New Roman" w:hAnsi="Arial" w:cs="Arial"/>
                      <w:color w:val="000000"/>
                      <w:sz w:val="20"/>
                      <w:szCs w:val="20"/>
                      <w:lang w:eastAsia="pt-BR"/>
                    </w:rPr>
                  </w:pPr>
                  <w:ins w:id="18650" w:author="Philippe Hollanda - Oliveira Trust" w:date="2022-07-19T09:57:00Z">
                    <w:r w:rsidRPr="0016760B">
                      <w:rPr>
                        <w:rFonts w:ascii="Arial" w:eastAsia="Times New Roman" w:hAnsi="Arial" w:cs="Arial"/>
                        <w:color w:val="000000"/>
                        <w:sz w:val="20"/>
                        <w:szCs w:val="20"/>
                        <w:lang w:eastAsia="pt-BR"/>
                      </w:rPr>
                      <w:t>R$ 7.574,97</w:t>
                    </w:r>
                  </w:ins>
                </w:p>
              </w:tc>
            </w:tr>
            <w:tr w:rsidR="0016760B" w:rsidRPr="0016760B" w14:paraId="32FC94FC" w14:textId="77777777" w:rsidTr="0016760B">
              <w:trPr>
                <w:trHeight w:val="1785"/>
                <w:ins w:id="18651"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F6167DB" w14:textId="77777777" w:rsidR="0016760B" w:rsidRPr="0016760B" w:rsidRDefault="0016760B" w:rsidP="0016760B">
                  <w:pPr>
                    <w:autoSpaceDE/>
                    <w:autoSpaceDN/>
                    <w:adjustRightInd/>
                    <w:jc w:val="center"/>
                    <w:rPr>
                      <w:ins w:id="18652" w:author="Philippe Hollanda - Oliveira Trust" w:date="2022-07-19T09:57:00Z"/>
                      <w:rFonts w:ascii="Arial" w:eastAsia="Times New Roman" w:hAnsi="Arial" w:cs="Arial"/>
                      <w:color w:val="000000"/>
                      <w:sz w:val="20"/>
                      <w:szCs w:val="20"/>
                      <w:lang w:eastAsia="pt-BR"/>
                    </w:rPr>
                  </w:pPr>
                  <w:ins w:id="1865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6DA2576" w14:textId="77777777" w:rsidR="0016760B" w:rsidRPr="0016760B" w:rsidRDefault="0016760B" w:rsidP="0016760B">
                  <w:pPr>
                    <w:autoSpaceDE/>
                    <w:autoSpaceDN/>
                    <w:adjustRightInd/>
                    <w:jc w:val="center"/>
                    <w:rPr>
                      <w:ins w:id="18654" w:author="Philippe Hollanda - Oliveira Trust" w:date="2022-07-19T09:57:00Z"/>
                      <w:rFonts w:ascii="Arial" w:eastAsia="Times New Roman" w:hAnsi="Arial" w:cs="Arial"/>
                      <w:color w:val="000000"/>
                      <w:sz w:val="20"/>
                      <w:szCs w:val="20"/>
                      <w:lang w:eastAsia="pt-BR"/>
                    </w:rPr>
                  </w:pPr>
                  <w:ins w:id="18655" w:author="Philippe Hollanda - Oliveira Trust" w:date="2022-07-19T09:57:00Z">
                    <w:r w:rsidRPr="0016760B">
                      <w:rPr>
                        <w:rFonts w:ascii="Arial" w:eastAsia="Times New Roman" w:hAnsi="Arial" w:cs="Arial"/>
                        <w:color w:val="000000"/>
                        <w:sz w:val="20"/>
                        <w:szCs w:val="20"/>
                        <w:lang w:eastAsia="pt-BR"/>
                      </w:rPr>
                      <w:t>08/02/2021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DBDEBB" w14:textId="77777777" w:rsidR="0016760B" w:rsidRPr="0016760B" w:rsidRDefault="0016760B" w:rsidP="0016760B">
                  <w:pPr>
                    <w:autoSpaceDE/>
                    <w:autoSpaceDN/>
                    <w:adjustRightInd/>
                    <w:jc w:val="center"/>
                    <w:rPr>
                      <w:ins w:id="18656" w:author="Philippe Hollanda - Oliveira Trust" w:date="2022-07-19T09:57:00Z"/>
                      <w:rFonts w:ascii="Arial" w:eastAsia="Times New Roman" w:hAnsi="Arial" w:cs="Arial"/>
                      <w:color w:val="000000"/>
                      <w:sz w:val="20"/>
                      <w:szCs w:val="20"/>
                      <w:lang w:eastAsia="pt-BR"/>
                    </w:rPr>
                  </w:pPr>
                  <w:ins w:id="18657" w:author="Philippe Hollanda - Oliveira Trust" w:date="2022-07-19T09:57:00Z">
                    <w:r w:rsidRPr="0016760B">
                      <w:rPr>
                        <w:rFonts w:ascii="Arial" w:eastAsia="Times New Roman" w:hAnsi="Arial" w:cs="Arial"/>
                        <w:color w:val="000000"/>
                        <w:sz w:val="20"/>
                        <w:szCs w:val="20"/>
                        <w:lang w:eastAsia="pt-BR"/>
                      </w:rPr>
                      <w:t>R$ 6.541,46</w:t>
                    </w:r>
                  </w:ins>
                </w:p>
              </w:tc>
            </w:tr>
            <w:tr w:rsidR="0016760B" w:rsidRPr="0016760B" w14:paraId="479AF754" w14:textId="77777777" w:rsidTr="0016760B">
              <w:trPr>
                <w:trHeight w:val="1785"/>
                <w:ins w:id="1865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EEC545A" w14:textId="77777777" w:rsidR="0016760B" w:rsidRPr="0016760B" w:rsidRDefault="0016760B" w:rsidP="0016760B">
                  <w:pPr>
                    <w:autoSpaceDE/>
                    <w:autoSpaceDN/>
                    <w:adjustRightInd/>
                    <w:rPr>
                      <w:ins w:id="1865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B6CBB23" w14:textId="77777777" w:rsidR="0016760B" w:rsidRPr="0016760B" w:rsidRDefault="0016760B" w:rsidP="0016760B">
                  <w:pPr>
                    <w:autoSpaceDE/>
                    <w:autoSpaceDN/>
                    <w:adjustRightInd/>
                    <w:jc w:val="center"/>
                    <w:rPr>
                      <w:ins w:id="18660" w:author="Philippe Hollanda - Oliveira Trust" w:date="2022-07-19T09:57:00Z"/>
                      <w:rFonts w:ascii="Arial" w:eastAsia="Times New Roman" w:hAnsi="Arial" w:cs="Arial"/>
                      <w:color w:val="000000"/>
                      <w:sz w:val="20"/>
                      <w:szCs w:val="20"/>
                      <w:lang w:eastAsia="pt-BR"/>
                    </w:rPr>
                  </w:pPr>
                  <w:ins w:id="18661"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5421A1" w14:textId="77777777" w:rsidR="0016760B" w:rsidRPr="0016760B" w:rsidRDefault="0016760B" w:rsidP="0016760B">
                  <w:pPr>
                    <w:autoSpaceDE/>
                    <w:autoSpaceDN/>
                    <w:adjustRightInd/>
                    <w:jc w:val="center"/>
                    <w:rPr>
                      <w:ins w:id="18662" w:author="Philippe Hollanda - Oliveira Trust" w:date="2022-07-19T09:57:00Z"/>
                      <w:rFonts w:ascii="Arial" w:eastAsia="Times New Roman" w:hAnsi="Arial" w:cs="Arial"/>
                      <w:color w:val="000000"/>
                      <w:sz w:val="20"/>
                      <w:szCs w:val="20"/>
                      <w:lang w:eastAsia="pt-BR"/>
                    </w:rPr>
                  </w:pPr>
                  <w:ins w:id="18663" w:author="Philippe Hollanda - Oliveira Trust" w:date="2022-07-19T09:57:00Z">
                    <w:r w:rsidRPr="0016760B">
                      <w:rPr>
                        <w:rFonts w:ascii="Arial" w:eastAsia="Times New Roman" w:hAnsi="Arial" w:cs="Arial"/>
                        <w:color w:val="000000"/>
                        <w:sz w:val="20"/>
                        <w:szCs w:val="20"/>
                        <w:lang w:eastAsia="pt-BR"/>
                      </w:rPr>
                      <w:t>R$ 6.541,47</w:t>
                    </w:r>
                  </w:ins>
                </w:p>
              </w:tc>
            </w:tr>
            <w:tr w:rsidR="0016760B" w:rsidRPr="0016760B" w14:paraId="63DB0646" w14:textId="77777777" w:rsidTr="0016760B">
              <w:trPr>
                <w:trHeight w:val="1785"/>
                <w:ins w:id="1866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F0F2331" w14:textId="77777777" w:rsidR="0016760B" w:rsidRPr="0016760B" w:rsidRDefault="0016760B" w:rsidP="0016760B">
                  <w:pPr>
                    <w:autoSpaceDE/>
                    <w:autoSpaceDN/>
                    <w:adjustRightInd/>
                    <w:rPr>
                      <w:ins w:id="1866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2C5C1D4" w14:textId="77777777" w:rsidR="0016760B" w:rsidRPr="0016760B" w:rsidRDefault="0016760B" w:rsidP="0016760B">
                  <w:pPr>
                    <w:autoSpaceDE/>
                    <w:autoSpaceDN/>
                    <w:adjustRightInd/>
                    <w:jc w:val="center"/>
                    <w:rPr>
                      <w:ins w:id="18666" w:author="Philippe Hollanda - Oliveira Trust" w:date="2022-07-19T09:57:00Z"/>
                      <w:rFonts w:ascii="Arial" w:eastAsia="Times New Roman" w:hAnsi="Arial" w:cs="Arial"/>
                      <w:color w:val="000000"/>
                      <w:sz w:val="20"/>
                      <w:szCs w:val="20"/>
                      <w:lang w:eastAsia="pt-BR"/>
                    </w:rPr>
                  </w:pPr>
                  <w:ins w:id="18667" w:author="Philippe Hollanda - Oliveira Trust" w:date="2022-07-19T09:57:00Z">
                    <w:r w:rsidRPr="0016760B">
                      <w:rPr>
                        <w:rFonts w:ascii="Arial" w:eastAsia="Times New Roman" w:hAnsi="Arial" w:cs="Arial"/>
                        <w:color w:val="000000"/>
                        <w:sz w:val="20"/>
                        <w:szCs w:val="20"/>
                        <w:lang w:eastAsia="pt-BR"/>
                      </w:rPr>
                      <w:t>09/03/2021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A9B03E" w14:textId="77777777" w:rsidR="0016760B" w:rsidRPr="0016760B" w:rsidRDefault="0016760B" w:rsidP="0016760B">
                  <w:pPr>
                    <w:autoSpaceDE/>
                    <w:autoSpaceDN/>
                    <w:adjustRightInd/>
                    <w:jc w:val="center"/>
                    <w:rPr>
                      <w:ins w:id="18668" w:author="Philippe Hollanda - Oliveira Trust" w:date="2022-07-19T09:57:00Z"/>
                      <w:rFonts w:ascii="Arial" w:eastAsia="Times New Roman" w:hAnsi="Arial" w:cs="Arial"/>
                      <w:color w:val="000000"/>
                      <w:sz w:val="20"/>
                      <w:szCs w:val="20"/>
                      <w:lang w:eastAsia="pt-BR"/>
                    </w:rPr>
                  </w:pPr>
                  <w:ins w:id="18669" w:author="Philippe Hollanda - Oliveira Trust" w:date="2022-07-19T09:57:00Z">
                    <w:r w:rsidRPr="0016760B">
                      <w:rPr>
                        <w:rFonts w:ascii="Arial" w:eastAsia="Times New Roman" w:hAnsi="Arial" w:cs="Arial"/>
                        <w:color w:val="000000"/>
                        <w:sz w:val="20"/>
                        <w:szCs w:val="20"/>
                        <w:lang w:eastAsia="pt-BR"/>
                      </w:rPr>
                      <w:t>R$ 6.541,47</w:t>
                    </w:r>
                  </w:ins>
                </w:p>
              </w:tc>
            </w:tr>
            <w:tr w:rsidR="0016760B" w:rsidRPr="0016760B" w14:paraId="5F633041" w14:textId="77777777" w:rsidTr="0016760B">
              <w:trPr>
                <w:trHeight w:val="1785"/>
                <w:ins w:id="186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8C9DC5" w14:textId="77777777" w:rsidR="0016760B" w:rsidRPr="0016760B" w:rsidRDefault="0016760B" w:rsidP="0016760B">
                  <w:pPr>
                    <w:autoSpaceDE/>
                    <w:autoSpaceDN/>
                    <w:adjustRightInd/>
                    <w:jc w:val="center"/>
                    <w:rPr>
                      <w:ins w:id="18671" w:author="Philippe Hollanda - Oliveira Trust" w:date="2022-07-19T09:57:00Z"/>
                      <w:rFonts w:ascii="Arial" w:eastAsia="Times New Roman" w:hAnsi="Arial" w:cs="Arial"/>
                      <w:color w:val="000000"/>
                      <w:sz w:val="20"/>
                      <w:szCs w:val="20"/>
                      <w:lang w:eastAsia="pt-BR"/>
                    </w:rPr>
                  </w:pPr>
                  <w:ins w:id="18672"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18D6F74" w14:textId="77777777" w:rsidR="0016760B" w:rsidRPr="0016760B" w:rsidRDefault="0016760B" w:rsidP="0016760B">
                  <w:pPr>
                    <w:autoSpaceDE/>
                    <w:autoSpaceDN/>
                    <w:adjustRightInd/>
                    <w:jc w:val="center"/>
                    <w:rPr>
                      <w:ins w:id="18673" w:author="Philippe Hollanda - Oliveira Trust" w:date="2022-07-19T09:57:00Z"/>
                      <w:rFonts w:ascii="Arial" w:eastAsia="Times New Roman" w:hAnsi="Arial" w:cs="Arial"/>
                      <w:color w:val="000000"/>
                      <w:sz w:val="20"/>
                      <w:szCs w:val="20"/>
                      <w:lang w:eastAsia="pt-BR"/>
                    </w:rPr>
                  </w:pPr>
                  <w:ins w:id="18674"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F9634C" w14:textId="77777777" w:rsidR="0016760B" w:rsidRPr="0016760B" w:rsidRDefault="0016760B" w:rsidP="0016760B">
                  <w:pPr>
                    <w:autoSpaceDE/>
                    <w:autoSpaceDN/>
                    <w:adjustRightInd/>
                    <w:jc w:val="center"/>
                    <w:rPr>
                      <w:ins w:id="18675" w:author="Philippe Hollanda - Oliveira Trust" w:date="2022-07-19T09:57:00Z"/>
                      <w:rFonts w:ascii="Arial" w:eastAsia="Times New Roman" w:hAnsi="Arial" w:cs="Arial"/>
                      <w:color w:val="000000"/>
                      <w:sz w:val="20"/>
                      <w:szCs w:val="20"/>
                      <w:lang w:eastAsia="pt-BR"/>
                    </w:rPr>
                  </w:pPr>
                  <w:ins w:id="18676" w:author="Philippe Hollanda - Oliveira Trust" w:date="2022-07-19T09:57:00Z">
                    <w:r w:rsidRPr="0016760B">
                      <w:rPr>
                        <w:rFonts w:ascii="Arial" w:eastAsia="Times New Roman" w:hAnsi="Arial" w:cs="Arial"/>
                        <w:color w:val="000000"/>
                        <w:sz w:val="20"/>
                        <w:szCs w:val="20"/>
                        <w:lang w:eastAsia="pt-BR"/>
                      </w:rPr>
                      <w:t>R$ 20.335,02</w:t>
                    </w:r>
                  </w:ins>
                </w:p>
              </w:tc>
            </w:tr>
            <w:tr w:rsidR="0016760B" w:rsidRPr="0016760B" w14:paraId="0A3C2B1B" w14:textId="77777777" w:rsidTr="0016760B">
              <w:trPr>
                <w:trHeight w:val="1785"/>
                <w:ins w:id="186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3F0431" w14:textId="77777777" w:rsidR="0016760B" w:rsidRPr="0016760B" w:rsidRDefault="0016760B" w:rsidP="0016760B">
                  <w:pPr>
                    <w:autoSpaceDE/>
                    <w:autoSpaceDN/>
                    <w:adjustRightInd/>
                    <w:jc w:val="center"/>
                    <w:rPr>
                      <w:ins w:id="18678" w:author="Philippe Hollanda - Oliveira Trust" w:date="2022-07-19T09:57:00Z"/>
                      <w:rFonts w:ascii="Arial" w:eastAsia="Times New Roman" w:hAnsi="Arial" w:cs="Arial"/>
                      <w:color w:val="000000"/>
                      <w:sz w:val="20"/>
                      <w:szCs w:val="20"/>
                      <w:lang w:eastAsia="pt-BR"/>
                    </w:rPr>
                  </w:pPr>
                  <w:ins w:id="18679"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3B90B467" w14:textId="77777777" w:rsidR="0016760B" w:rsidRPr="0016760B" w:rsidRDefault="0016760B" w:rsidP="0016760B">
                  <w:pPr>
                    <w:autoSpaceDE/>
                    <w:autoSpaceDN/>
                    <w:adjustRightInd/>
                    <w:jc w:val="center"/>
                    <w:rPr>
                      <w:ins w:id="18680" w:author="Philippe Hollanda - Oliveira Trust" w:date="2022-07-19T09:57:00Z"/>
                      <w:rFonts w:ascii="Arial" w:eastAsia="Times New Roman" w:hAnsi="Arial" w:cs="Arial"/>
                      <w:color w:val="000000"/>
                      <w:sz w:val="20"/>
                      <w:szCs w:val="20"/>
                      <w:lang w:eastAsia="pt-BR"/>
                    </w:rPr>
                  </w:pPr>
                  <w:ins w:id="18681"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659CC6" w14:textId="77777777" w:rsidR="0016760B" w:rsidRPr="0016760B" w:rsidRDefault="0016760B" w:rsidP="0016760B">
                  <w:pPr>
                    <w:autoSpaceDE/>
                    <w:autoSpaceDN/>
                    <w:adjustRightInd/>
                    <w:jc w:val="center"/>
                    <w:rPr>
                      <w:ins w:id="18682" w:author="Philippe Hollanda - Oliveira Trust" w:date="2022-07-19T09:57:00Z"/>
                      <w:rFonts w:ascii="Arial" w:eastAsia="Times New Roman" w:hAnsi="Arial" w:cs="Arial"/>
                      <w:color w:val="000000"/>
                      <w:sz w:val="20"/>
                      <w:szCs w:val="20"/>
                      <w:lang w:eastAsia="pt-BR"/>
                    </w:rPr>
                  </w:pPr>
                  <w:ins w:id="18683" w:author="Philippe Hollanda - Oliveira Trust" w:date="2022-07-19T09:57:00Z">
                    <w:r w:rsidRPr="0016760B">
                      <w:rPr>
                        <w:rFonts w:ascii="Arial" w:eastAsia="Times New Roman" w:hAnsi="Arial" w:cs="Arial"/>
                        <w:color w:val="000000"/>
                        <w:sz w:val="20"/>
                        <w:szCs w:val="20"/>
                        <w:lang w:eastAsia="pt-BR"/>
                      </w:rPr>
                      <w:t>R$ 7.263,10</w:t>
                    </w:r>
                  </w:ins>
                </w:p>
              </w:tc>
            </w:tr>
            <w:tr w:rsidR="0016760B" w:rsidRPr="0016760B" w14:paraId="78B453C3" w14:textId="77777777" w:rsidTr="0016760B">
              <w:trPr>
                <w:trHeight w:val="1785"/>
                <w:ins w:id="186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4E4FC0" w14:textId="77777777" w:rsidR="0016760B" w:rsidRPr="0016760B" w:rsidRDefault="0016760B" w:rsidP="0016760B">
                  <w:pPr>
                    <w:autoSpaceDE/>
                    <w:autoSpaceDN/>
                    <w:adjustRightInd/>
                    <w:jc w:val="center"/>
                    <w:rPr>
                      <w:ins w:id="18685" w:author="Philippe Hollanda - Oliveira Trust" w:date="2022-07-19T09:57:00Z"/>
                      <w:rFonts w:ascii="Arial" w:eastAsia="Times New Roman" w:hAnsi="Arial" w:cs="Arial"/>
                      <w:color w:val="000000"/>
                      <w:sz w:val="20"/>
                      <w:szCs w:val="20"/>
                      <w:lang w:eastAsia="pt-BR"/>
                    </w:rPr>
                  </w:pPr>
                  <w:ins w:id="18686"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74564147" w14:textId="77777777" w:rsidR="0016760B" w:rsidRPr="0016760B" w:rsidRDefault="0016760B" w:rsidP="0016760B">
                  <w:pPr>
                    <w:autoSpaceDE/>
                    <w:autoSpaceDN/>
                    <w:adjustRightInd/>
                    <w:jc w:val="center"/>
                    <w:rPr>
                      <w:ins w:id="18687" w:author="Philippe Hollanda - Oliveira Trust" w:date="2022-07-19T09:57:00Z"/>
                      <w:rFonts w:ascii="Arial" w:eastAsia="Times New Roman" w:hAnsi="Arial" w:cs="Arial"/>
                      <w:color w:val="000000"/>
                      <w:sz w:val="20"/>
                      <w:szCs w:val="20"/>
                      <w:lang w:eastAsia="pt-BR"/>
                    </w:rPr>
                  </w:pPr>
                  <w:ins w:id="18688" w:author="Philippe Hollanda - Oliveira Trust" w:date="2022-07-19T09:57:00Z">
                    <w:r w:rsidRPr="0016760B">
                      <w:rPr>
                        <w:rFonts w:ascii="Arial" w:eastAsia="Times New Roman" w:hAnsi="Arial" w:cs="Arial"/>
                        <w:color w:val="000000"/>
                        <w:sz w:val="20"/>
                        <w:szCs w:val="20"/>
                        <w:lang w:eastAsia="pt-BR"/>
                      </w:rPr>
                      <w:t>18/01/2021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133A67" w14:textId="77777777" w:rsidR="0016760B" w:rsidRPr="0016760B" w:rsidRDefault="0016760B" w:rsidP="0016760B">
                  <w:pPr>
                    <w:autoSpaceDE/>
                    <w:autoSpaceDN/>
                    <w:adjustRightInd/>
                    <w:jc w:val="center"/>
                    <w:rPr>
                      <w:ins w:id="18689" w:author="Philippe Hollanda - Oliveira Trust" w:date="2022-07-19T09:57:00Z"/>
                      <w:rFonts w:ascii="Arial" w:eastAsia="Times New Roman" w:hAnsi="Arial" w:cs="Arial"/>
                      <w:color w:val="000000"/>
                      <w:sz w:val="20"/>
                      <w:szCs w:val="20"/>
                      <w:lang w:eastAsia="pt-BR"/>
                    </w:rPr>
                  </w:pPr>
                  <w:ins w:id="18690" w:author="Philippe Hollanda - Oliveira Trust" w:date="2022-07-19T09:57:00Z">
                    <w:r w:rsidRPr="0016760B">
                      <w:rPr>
                        <w:rFonts w:ascii="Arial" w:eastAsia="Times New Roman" w:hAnsi="Arial" w:cs="Arial"/>
                        <w:color w:val="000000"/>
                        <w:sz w:val="20"/>
                        <w:szCs w:val="20"/>
                        <w:lang w:eastAsia="pt-BR"/>
                      </w:rPr>
                      <w:t>R$ 7.523,42</w:t>
                    </w:r>
                  </w:ins>
                </w:p>
              </w:tc>
            </w:tr>
            <w:tr w:rsidR="0016760B" w:rsidRPr="0016760B" w14:paraId="3B431077" w14:textId="77777777" w:rsidTr="0016760B">
              <w:trPr>
                <w:trHeight w:val="1785"/>
                <w:ins w:id="186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FE5195" w14:textId="77777777" w:rsidR="0016760B" w:rsidRPr="0016760B" w:rsidRDefault="0016760B" w:rsidP="0016760B">
                  <w:pPr>
                    <w:autoSpaceDE/>
                    <w:autoSpaceDN/>
                    <w:adjustRightInd/>
                    <w:jc w:val="center"/>
                    <w:rPr>
                      <w:ins w:id="18692" w:author="Philippe Hollanda - Oliveira Trust" w:date="2022-07-19T09:57:00Z"/>
                      <w:rFonts w:ascii="Arial" w:eastAsia="Times New Roman" w:hAnsi="Arial" w:cs="Arial"/>
                      <w:color w:val="000000"/>
                      <w:sz w:val="20"/>
                      <w:szCs w:val="20"/>
                      <w:lang w:eastAsia="pt-BR"/>
                    </w:rPr>
                  </w:pPr>
                  <w:ins w:id="1869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F8C90C8" w14:textId="77777777" w:rsidR="0016760B" w:rsidRPr="0016760B" w:rsidRDefault="0016760B" w:rsidP="0016760B">
                  <w:pPr>
                    <w:autoSpaceDE/>
                    <w:autoSpaceDN/>
                    <w:adjustRightInd/>
                    <w:jc w:val="center"/>
                    <w:rPr>
                      <w:ins w:id="18694" w:author="Philippe Hollanda - Oliveira Trust" w:date="2022-07-19T09:57:00Z"/>
                      <w:rFonts w:ascii="Arial" w:eastAsia="Times New Roman" w:hAnsi="Arial" w:cs="Arial"/>
                      <w:color w:val="000000"/>
                      <w:sz w:val="20"/>
                      <w:szCs w:val="20"/>
                      <w:lang w:eastAsia="pt-BR"/>
                    </w:rPr>
                  </w:pPr>
                  <w:ins w:id="18695" w:author="Philippe Hollanda - Oliveira Trust" w:date="2022-07-19T09:57:00Z">
                    <w:r w:rsidRPr="0016760B">
                      <w:rPr>
                        <w:rFonts w:ascii="Arial" w:eastAsia="Times New Roman" w:hAnsi="Arial" w:cs="Arial"/>
                        <w:color w:val="000000"/>
                        <w:sz w:val="20"/>
                        <w:szCs w:val="20"/>
                        <w:lang w:eastAsia="pt-BR"/>
                      </w:rPr>
                      <w:t>01/02/2021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9AFF5B" w14:textId="77777777" w:rsidR="0016760B" w:rsidRPr="0016760B" w:rsidRDefault="0016760B" w:rsidP="0016760B">
                  <w:pPr>
                    <w:autoSpaceDE/>
                    <w:autoSpaceDN/>
                    <w:adjustRightInd/>
                    <w:jc w:val="center"/>
                    <w:rPr>
                      <w:ins w:id="18696" w:author="Philippe Hollanda - Oliveira Trust" w:date="2022-07-19T09:57:00Z"/>
                      <w:rFonts w:ascii="Arial" w:eastAsia="Times New Roman" w:hAnsi="Arial" w:cs="Arial"/>
                      <w:color w:val="000000"/>
                      <w:sz w:val="20"/>
                      <w:szCs w:val="20"/>
                      <w:lang w:eastAsia="pt-BR"/>
                    </w:rPr>
                  </w:pPr>
                  <w:ins w:id="18697" w:author="Philippe Hollanda - Oliveira Trust" w:date="2022-07-19T09:57:00Z">
                    <w:r w:rsidRPr="0016760B">
                      <w:rPr>
                        <w:rFonts w:ascii="Arial" w:eastAsia="Times New Roman" w:hAnsi="Arial" w:cs="Arial"/>
                        <w:color w:val="000000"/>
                        <w:sz w:val="20"/>
                        <w:szCs w:val="20"/>
                        <w:lang w:eastAsia="pt-BR"/>
                      </w:rPr>
                      <w:t>R$ 726,00</w:t>
                    </w:r>
                  </w:ins>
                </w:p>
              </w:tc>
            </w:tr>
            <w:tr w:rsidR="0016760B" w:rsidRPr="0016760B" w14:paraId="2E49959C" w14:textId="77777777" w:rsidTr="0016760B">
              <w:trPr>
                <w:trHeight w:val="1785"/>
                <w:ins w:id="186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DB66DF" w14:textId="77777777" w:rsidR="0016760B" w:rsidRPr="0016760B" w:rsidRDefault="0016760B" w:rsidP="0016760B">
                  <w:pPr>
                    <w:autoSpaceDE/>
                    <w:autoSpaceDN/>
                    <w:adjustRightInd/>
                    <w:jc w:val="center"/>
                    <w:rPr>
                      <w:ins w:id="18699" w:author="Philippe Hollanda - Oliveira Trust" w:date="2022-07-19T09:57:00Z"/>
                      <w:rFonts w:ascii="Arial" w:eastAsia="Times New Roman" w:hAnsi="Arial" w:cs="Arial"/>
                      <w:color w:val="000000"/>
                      <w:sz w:val="20"/>
                      <w:szCs w:val="20"/>
                      <w:lang w:eastAsia="pt-BR"/>
                    </w:rPr>
                  </w:pPr>
                  <w:ins w:id="1870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A0630FB" w14:textId="77777777" w:rsidR="0016760B" w:rsidRPr="0016760B" w:rsidRDefault="0016760B" w:rsidP="0016760B">
                  <w:pPr>
                    <w:autoSpaceDE/>
                    <w:autoSpaceDN/>
                    <w:adjustRightInd/>
                    <w:jc w:val="center"/>
                    <w:rPr>
                      <w:ins w:id="18701" w:author="Philippe Hollanda - Oliveira Trust" w:date="2022-07-19T09:57:00Z"/>
                      <w:rFonts w:ascii="Arial" w:eastAsia="Times New Roman" w:hAnsi="Arial" w:cs="Arial"/>
                      <w:color w:val="000000"/>
                      <w:sz w:val="20"/>
                      <w:szCs w:val="20"/>
                      <w:lang w:eastAsia="pt-BR"/>
                    </w:rPr>
                  </w:pPr>
                  <w:ins w:id="18702" w:author="Philippe Hollanda - Oliveira Trust" w:date="2022-07-19T09:57:00Z">
                    <w:r w:rsidRPr="0016760B">
                      <w:rPr>
                        <w:rFonts w:ascii="Arial" w:eastAsia="Times New Roman" w:hAnsi="Arial" w:cs="Arial"/>
                        <w:color w:val="000000"/>
                        <w:sz w:val="20"/>
                        <w:szCs w:val="20"/>
                        <w:lang w:eastAsia="pt-BR"/>
                      </w:rPr>
                      <w:t>18/01/2021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920152" w14:textId="77777777" w:rsidR="0016760B" w:rsidRPr="0016760B" w:rsidRDefault="0016760B" w:rsidP="0016760B">
                  <w:pPr>
                    <w:autoSpaceDE/>
                    <w:autoSpaceDN/>
                    <w:adjustRightInd/>
                    <w:jc w:val="center"/>
                    <w:rPr>
                      <w:ins w:id="18703" w:author="Philippe Hollanda - Oliveira Trust" w:date="2022-07-19T09:57:00Z"/>
                      <w:rFonts w:ascii="Arial" w:eastAsia="Times New Roman" w:hAnsi="Arial" w:cs="Arial"/>
                      <w:color w:val="000000"/>
                      <w:sz w:val="20"/>
                      <w:szCs w:val="20"/>
                      <w:lang w:eastAsia="pt-BR"/>
                    </w:rPr>
                  </w:pPr>
                  <w:ins w:id="18704" w:author="Philippe Hollanda - Oliveira Trust" w:date="2022-07-19T09:57:00Z">
                    <w:r w:rsidRPr="0016760B">
                      <w:rPr>
                        <w:rFonts w:ascii="Arial" w:eastAsia="Times New Roman" w:hAnsi="Arial" w:cs="Arial"/>
                        <w:color w:val="000000"/>
                        <w:sz w:val="20"/>
                        <w:szCs w:val="20"/>
                        <w:lang w:eastAsia="pt-BR"/>
                      </w:rPr>
                      <w:t>R$ 85,50</w:t>
                    </w:r>
                  </w:ins>
                </w:p>
              </w:tc>
            </w:tr>
            <w:tr w:rsidR="0016760B" w:rsidRPr="0016760B" w14:paraId="39A2A875" w14:textId="77777777" w:rsidTr="0016760B">
              <w:trPr>
                <w:trHeight w:val="1785"/>
                <w:ins w:id="187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FD4DF3" w14:textId="77777777" w:rsidR="0016760B" w:rsidRPr="0016760B" w:rsidRDefault="0016760B" w:rsidP="0016760B">
                  <w:pPr>
                    <w:autoSpaceDE/>
                    <w:autoSpaceDN/>
                    <w:adjustRightInd/>
                    <w:jc w:val="center"/>
                    <w:rPr>
                      <w:ins w:id="18706" w:author="Philippe Hollanda - Oliveira Trust" w:date="2022-07-19T09:57:00Z"/>
                      <w:rFonts w:ascii="Arial" w:eastAsia="Times New Roman" w:hAnsi="Arial" w:cs="Arial"/>
                      <w:color w:val="000000"/>
                      <w:sz w:val="20"/>
                      <w:szCs w:val="20"/>
                      <w:lang w:eastAsia="pt-BR"/>
                    </w:rPr>
                  </w:pPr>
                  <w:ins w:id="18707"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BA439AC" w14:textId="77777777" w:rsidR="0016760B" w:rsidRPr="0016760B" w:rsidRDefault="0016760B" w:rsidP="0016760B">
                  <w:pPr>
                    <w:autoSpaceDE/>
                    <w:autoSpaceDN/>
                    <w:adjustRightInd/>
                    <w:jc w:val="center"/>
                    <w:rPr>
                      <w:ins w:id="18708" w:author="Philippe Hollanda - Oliveira Trust" w:date="2022-07-19T09:57:00Z"/>
                      <w:rFonts w:ascii="Arial" w:eastAsia="Times New Roman" w:hAnsi="Arial" w:cs="Arial"/>
                      <w:color w:val="000000"/>
                      <w:sz w:val="20"/>
                      <w:szCs w:val="20"/>
                      <w:lang w:eastAsia="pt-BR"/>
                    </w:rPr>
                  </w:pPr>
                  <w:ins w:id="18709" w:author="Philippe Hollanda - Oliveira Trust" w:date="2022-07-19T09:57:00Z">
                    <w:r w:rsidRPr="0016760B">
                      <w:rPr>
                        <w:rFonts w:ascii="Arial" w:eastAsia="Times New Roman" w:hAnsi="Arial" w:cs="Arial"/>
                        <w:color w:val="000000"/>
                        <w:sz w:val="20"/>
                        <w:szCs w:val="20"/>
                        <w:lang w:eastAsia="pt-BR"/>
                      </w:rPr>
                      <w:t>01/02/2021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453F85" w14:textId="77777777" w:rsidR="0016760B" w:rsidRPr="0016760B" w:rsidRDefault="0016760B" w:rsidP="0016760B">
                  <w:pPr>
                    <w:autoSpaceDE/>
                    <w:autoSpaceDN/>
                    <w:adjustRightInd/>
                    <w:jc w:val="center"/>
                    <w:rPr>
                      <w:ins w:id="18710" w:author="Philippe Hollanda - Oliveira Trust" w:date="2022-07-19T09:57:00Z"/>
                      <w:rFonts w:ascii="Arial" w:eastAsia="Times New Roman" w:hAnsi="Arial" w:cs="Arial"/>
                      <w:color w:val="000000"/>
                      <w:sz w:val="20"/>
                      <w:szCs w:val="20"/>
                      <w:lang w:eastAsia="pt-BR"/>
                    </w:rPr>
                  </w:pPr>
                  <w:ins w:id="18711" w:author="Philippe Hollanda - Oliveira Trust" w:date="2022-07-19T09:57:00Z">
                    <w:r w:rsidRPr="0016760B">
                      <w:rPr>
                        <w:rFonts w:ascii="Arial" w:eastAsia="Times New Roman" w:hAnsi="Arial" w:cs="Arial"/>
                        <w:color w:val="000000"/>
                        <w:sz w:val="20"/>
                        <w:szCs w:val="20"/>
                        <w:lang w:eastAsia="pt-BR"/>
                      </w:rPr>
                      <w:t>R$ 317,72</w:t>
                    </w:r>
                  </w:ins>
                </w:p>
              </w:tc>
            </w:tr>
            <w:tr w:rsidR="0016760B" w:rsidRPr="0016760B" w14:paraId="6B60D911" w14:textId="77777777" w:rsidTr="0016760B">
              <w:trPr>
                <w:trHeight w:val="1785"/>
                <w:ins w:id="187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2573DC" w14:textId="77777777" w:rsidR="0016760B" w:rsidRPr="0016760B" w:rsidRDefault="0016760B" w:rsidP="0016760B">
                  <w:pPr>
                    <w:autoSpaceDE/>
                    <w:autoSpaceDN/>
                    <w:adjustRightInd/>
                    <w:jc w:val="center"/>
                    <w:rPr>
                      <w:ins w:id="18713" w:author="Philippe Hollanda - Oliveira Trust" w:date="2022-07-19T09:57:00Z"/>
                      <w:rFonts w:ascii="Arial" w:eastAsia="Times New Roman" w:hAnsi="Arial" w:cs="Arial"/>
                      <w:color w:val="000000"/>
                      <w:sz w:val="20"/>
                      <w:szCs w:val="20"/>
                      <w:lang w:eastAsia="pt-BR"/>
                    </w:rPr>
                  </w:pPr>
                  <w:ins w:id="1871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7DA9338" w14:textId="77777777" w:rsidR="0016760B" w:rsidRPr="0016760B" w:rsidRDefault="0016760B" w:rsidP="0016760B">
                  <w:pPr>
                    <w:autoSpaceDE/>
                    <w:autoSpaceDN/>
                    <w:adjustRightInd/>
                    <w:jc w:val="center"/>
                    <w:rPr>
                      <w:ins w:id="18715" w:author="Philippe Hollanda - Oliveira Trust" w:date="2022-07-19T09:57:00Z"/>
                      <w:rFonts w:ascii="Arial" w:eastAsia="Times New Roman" w:hAnsi="Arial" w:cs="Arial"/>
                      <w:color w:val="000000"/>
                      <w:sz w:val="20"/>
                      <w:szCs w:val="20"/>
                      <w:lang w:eastAsia="pt-BR"/>
                    </w:rPr>
                  </w:pPr>
                  <w:ins w:id="18716" w:author="Philippe Hollanda - Oliveira Trust" w:date="2022-07-19T09:57:00Z">
                    <w:r w:rsidRPr="0016760B">
                      <w:rPr>
                        <w:rFonts w:ascii="Arial" w:eastAsia="Times New Roman" w:hAnsi="Arial" w:cs="Arial"/>
                        <w:color w:val="000000"/>
                        <w:sz w:val="20"/>
                        <w:szCs w:val="20"/>
                        <w:lang w:eastAsia="pt-BR"/>
                      </w:rPr>
                      <w:t>20/01/2021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4E8C16" w14:textId="77777777" w:rsidR="0016760B" w:rsidRPr="0016760B" w:rsidRDefault="0016760B" w:rsidP="0016760B">
                  <w:pPr>
                    <w:autoSpaceDE/>
                    <w:autoSpaceDN/>
                    <w:adjustRightInd/>
                    <w:jc w:val="center"/>
                    <w:rPr>
                      <w:ins w:id="18717" w:author="Philippe Hollanda - Oliveira Trust" w:date="2022-07-19T09:57:00Z"/>
                      <w:rFonts w:ascii="Arial" w:eastAsia="Times New Roman" w:hAnsi="Arial" w:cs="Arial"/>
                      <w:color w:val="000000"/>
                      <w:sz w:val="20"/>
                      <w:szCs w:val="20"/>
                      <w:lang w:eastAsia="pt-BR"/>
                    </w:rPr>
                  </w:pPr>
                  <w:ins w:id="18718" w:author="Philippe Hollanda - Oliveira Trust" w:date="2022-07-19T09:57:00Z">
                    <w:r w:rsidRPr="0016760B">
                      <w:rPr>
                        <w:rFonts w:ascii="Arial" w:eastAsia="Times New Roman" w:hAnsi="Arial" w:cs="Arial"/>
                        <w:color w:val="000000"/>
                        <w:sz w:val="20"/>
                        <w:szCs w:val="20"/>
                        <w:lang w:eastAsia="pt-BR"/>
                      </w:rPr>
                      <w:t>R$ 1.012,46</w:t>
                    </w:r>
                  </w:ins>
                </w:p>
              </w:tc>
            </w:tr>
            <w:tr w:rsidR="0016760B" w:rsidRPr="0016760B" w14:paraId="36298B96" w14:textId="77777777" w:rsidTr="0016760B">
              <w:trPr>
                <w:trHeight w:val="1785"/>
                <w:ins w:id="187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746067" w14:textId="77777777" w:rsidR="0016760B" w:rsidRPr="0016760B" w:rsidRDefault="0016760B" w:rsidP="0016760B">
                  <w:pPr>
                    <w:autoSpaceDE/>
                    <w:autoSpaceDN/>
                    <w:adjustRightInd/>
                    <w:jc w:val="center"/>
                    <w:rPr>
                      <w:ins w:id="18720" w:author="Philippe Hollanda - Oliveira Trust" w:date="2022-07-19T09:57:00Z"/>
                      <w:rFonts w:ascii="Arial" w:eastAsia="Times New Roman" w:hAnsi="Arial" w:cs="Arial"/>
                      <w:color w:val="000000"/>
                      <w:sz w:val="20"/>
                      <w:szCs w:val="20"/>
                      <w:lang w:eastAsia="pt-BR"/>
                    </w:rPr>
                  </w:pPr>
                  <w:ins w:id="1872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4A339BD" w14:textId="77777777" w:rsidR="0016760B" w:rsidRPr="0016760B" w:rsidRDefault="0016760B" w:rsidP="0016760B">
                  <w:pPr>
                    <w:autoSpaceDE/>
                    <w:autoSpaceDN/>
                    <w:adjustRightInd/>
                    <w:jc w:val="center"/>
                    <w:rPr>
                      <w:ins w:id="18722" w:author="Philippe Hollanda - Oliveira Trust" w:date="2022-07-19T09:57:00Z"/>
                      <w:rFonts w:ascii="Arial" w:eastAsia="Times New Roman" w:hAnsi="Arial" w:cs="Arial"/>
                      <w:color w:val="000000"/>
                      <w:sz w:val="20"/>
                      <w:szCs w:val="20"/>
                      <w:lang w:eastAsia="pt-BR"/>
                    </w:rPr>
                  </w:pPr>
                  <w:ins w:id="18723" w:author="Philippe Hollanda - Oliveira Trust" w:date="2022-07-19T09:57:00Z">
                    <w:r w:rsidRPr="0016760B">
                      <w:rPr>
                        <w:rFonts w:ascii="Arial" w:eastAsia="Times New Roman" w:hAnsi="Arial" w:cs="Arial"/>
                        <w:color w:val="000000"/>
                        <w:sz w:val="20"/>
                        <w:szCs w:val="20"/>
                        <w:lang w:eastAsia="pt-BR"/>
                      </w:rPr>
                      <w:t>20/01/2021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EAFE46" w14:textId="77777777" w:rsidR="0016760B" w:rsidRPr="0016760B" w:rsidRDefault="0016760B" w:rsidP="0016760B">
                  <w:pPr>
                    <w:autoSpaceDE/>
                    <w:autoSpaceDN/>
                    <w:adjustRightInd/>
                    <w:jc w:val="center"/>
                    <w:rPr>
                      <w:ins w:id="18724" w:author="Philippe Hollanda - Oliveira Trust" w:date="2022-07-19T09:57:00Z"/>
                      <w:rFonts w:ascii="Arial" w:eastAsia="Times New Roman" w:hAnsi="Arial" w:cs="Arial"/>
                      <w:color w:val="000000"/>
                      <w:sz w:val="20"/>
                      <w:szCs w:val="20"/>
                      <w:lang w:eastAsia="pt-BR"/>
                    </w:rPr>
                  </w:pPr>
                  <w:ins w:id="18725" w:author="Philippe Hollanda - Oliveira Trust" w:date="2022-07-19T09:57:00Z">
                    <w:r w:rsidRPr="0016760B">
                      <w:rPr>
                        <w:rFonts w:ascii="Arial" w:eastAsia="Times New Roman" w:hAnsi="Arial" w:cs="Arial"/>
                        <w:color w:val="000000"/>
                        <w:sz w:val="20"/>
                        <w:szCs w:val="20"/>
                        <w:lang w:eastAsia="pt-BR"/>
                      </w:rPr>
                      <w:t>R$ 827,01</w:t>
                    </w:r>
                  </w:ins>
                </w:p>
              </w:tc>
            </w:tr>
            <w:tr w:rsidR="0016760B" w:rsidRPr="0016760B" w14:paraId="3D70CBD1" w14:textId="77777777" w:rsidTr="0016760B">
              <w:trPr>
                <w:trHeight w:val="1785"/>
                <w:ins w:id="187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DCD042" w14:textId="77777777" w:rsidR="0016760B" w:rsidRPr="0016760B" w:rsidRDefault="0016760B" w:rsidP="0016760B">
                  <w:pPr>
                    <w:autoSpaceDE/>
                    <w:autoSpaceDN/>
                    <w:adjustRightInd/>
                    <w:jc w:val="center"/>
                    <w:rPr>
                      <w:ins w:id="18727" w:author="Philippe Hollanda - Oliveira Trust" w:date="2022-07-19T09:57:00Z"/>
                      <w:rFonts w:ascii="Arial" w:eastAsia="Times New Roman" w:hAnsi="Arial" w:cs="Arial"/>
                      <w:color w:val="000000"/>
                      <w:sz w:val="20"/>
                      <w:szCs w:val="20"/>
                      <w:lang w:eastAsia="pt-BR"/>
                    </w:rPr>
                  </w:pPr>
                  <w:ins w:id="1872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C2E5ADB" w14:textId="77777777" w:rsidR="0016760B" w:rsidRPr="0016760B" w:rsidRDefault="0016760B" w:rsidP="0016760B">
                  <w:pPr>
                    <w:autoSpaceDE/>
                    <w:autoSpaceDN/>
                    <w:adjustRightInd/>
                    <w:jc w:val="center"/>
                    <w:rPr>
                      <w:ins w:id="18729" w:author="Philippe Hollanda - Oliveira Trust" w:date="2022-07-19T09:57:00Z"/>
                      <w:rFonts w:ascii="Arial" w:eastAsia="Times New Roman" w:hAnsi="Arial" w:cs="Arial"/>
                      <w:color w:val="000000"/>
                      <w:sz w:val="20"/>
                      <w:szCs w:val="20"/>
                      <w:lang w:eastAsia="pt-BR"/>
                    </w:rPr>
                  </w:pPr>
                  <w:ins w:id="18730" w:author="Philippe Hollanda - Oliveira Trust" w:date="2022-07-19T09:57:00Z">
                    <w:r w:rsidRPr="0016760B">
                      <w:rPr>
                        <w:rFonts w:ascii="Arial" w:eastAsia="Times New Roman" w:hAnsi="Arial" w:cs="Arial"/>
                        <w:color w:val="000000"/>
                        <w:sz w:val="20"/>
                        <w:szCs w:val="20"/>
                        <w:lang w:eastAsia="pt-BR"/>
                      </w:rPr>
                      <w:t>05/02/2021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60462C" w14:textId="77777777" w:rsidR="0016760B" w:rsidRPr="0016760B" w:rsidRDefault="0016760B" w:rsidP="0016760B">
                  <w:pPr>
                    <w:autoSpaceDE/>
                    <w:autoSpaceDN/>
                    <w:adjustRightInd/>
                    <w:jc w:val="center"/>
                    <w:rPr>
                      <w:ins w:id="18731" w:author="Philippe Hollanda - Oliveira Trust" w:date="2022-07-19T09:57:00Z"/>
                      <w:rFonts w:ascii="Arial" w:eastAsia="Times New Roman" w:hAnsi="Arial" w:cs="Arial"/>
                      <w:color w:val="000000"/>
                      <w:sz w:val="20"/>
                      <w:szCs w:val="20"/>
                      <w:lang w:eastAsia="pt-BR"/>
                    </w:rPr>
                  </w:pPr>
                  <w:ins w:id="18732" w:author="Philippe Hollanda - Oliveira Trust" w:date="2022-07-19T09:57:00Z">
                    <w:r w:rsidRPr="0016760B">
                      <w:rPr>
                        <w:rFonts w:ascii="Arial" w:eastAsia="Times New Roman" w:hAnsi="Arial" w:cs="Arial"/>
                        <w:color w:val="000000"/>
                        <w:sz w:val="20"/>
                        <w:szCs w:val="20"/>
                        <w:lang w:eastAsia="pt-BR"/>
                      </w:rPr>
                      <w:t>R$ 3.171,20</w:t>
                    </w:r>
                  </w:ins>
                </w:p>
              </w:tc>
            </w:tr>
            <w:tr w:rsidR="0016760B" w:rsidRPr="0016760B" w14:paraId="75A84F70" w14:textId="77777777" w:rsidTr="0016760B">
              <w:trPr>
                <w:trHeight w:val="1785"/>
                <w:ins w:id="187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B47F5DB" w14:textId="77777777" w:rsidR="0016760B" w:rsidRPr="0016760B" w:rsidRDefault="0016760B" w:rsidP="0016760B">
                  <w:pPr>
                    <w:autoSpaceDE/>
                    <w:autoSpaceDN/>
                    <w:adjustRightInd/>
                    <w:jc w:val="center"/>
                    <w:rPr>
                      <w:ins w:id="18734" w:author="Philippe Hollanda - Oliveira Trust" w:date="2022-07-19T09:57:00Z"/>
                      <w:rFonts w:ascii="Arial" w:eastAsia="Times New Roman" w:hAnsi="Arial" w:cs="Arial"/>
                      <w:color w:val="000000"/>
                      <w:sz w:val="20"/>
                      <w:szCs w:val="20"/>
                      <w:lang w:eastAsia="pt-BR"/>
                    </w:rPr>
                  </w:pPr>
                  <w:ins w:id="1873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2AF9FBD" w14:textId="77777777" w:rsidR="0016760B" w:rsidRPr="0016760B" w:rsidRDefault="0016760B" w:rsidP="0016760B">
                  <w:pPr>
                    <w:autoSpaceDE/>
                    <w:autoSpaceDN/>
                    <w:adjustRightInd/>
                    <w:jc w:val="center"/>
                    <w:rPr>
                      <w:ins w:id="18736" w:author="Philippe Hollanda - Oliveira Trust" w:date="2022-07-19T09:57:00Z"/>
                      <w:rFonts w:ascii="Arial" w:eastAsia="Times New Roman" w:hAnsi="Arial" w:cs="Arial"/>
                      <w:color w:val="000000"/>
                      <w:sz w:val="20"/>
                      <w:szCs w:val="20"/>
                      <w:lang w:eastAsia="pt-BR"/>
                    </w:rPr>
                  </w:pPr>
                  <w:ins w:id="18737" w:author="Philippe Hollanda - Oliveira Trust" w:date="2022-07-19T09:57:00Z">
                    <w:r w:rsidRPr="0016760B">
                      <w:rPr>
                        <w:rFonts w:ascii="Arial" w:eastAsia="Times New Roman" w:hAnsi="Arial" w:cs="Arial"/>
                        <w:color w:val="000000"/>
                        <w:sz w:val="20"/>
                        <w:szCs w:val="20"/>
                        <w:lang w:eastAsia="pt-BR"/>
                      </w:rPr>
                      <w:t>11/02/2021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8FCC96" w14:textId="77777777" w:rsidR="0016760B" w:rsidRPr="0016760B" w:rsidRDefault="0016760B" w:rsidP="0016760B">
                  <w:pPr>
                    <w:autoSpaceDE/>
                    <w:autoSpaceDN/>
                    <w:adjustRightInd/>
                    <w:jc w:val="center"/>
                    <w:rPr>
                      <w:ins w:id="18738" w:author="Philippe Hollanda - Oliveira Trust" w:date="2022-07-19T09:57:00Z"/>
                      <w:rFonts w:ascii="Arial" w:eastAsia="Times New Roman" w:hAnsi="Arial" w:cs="Arial"/>
                      <w:color w:val="000000"/>
                      <w:sz w:val="20"/>
                      <w:szCs w:val="20"/>
                      <w:lang w:eastAsia="pt-BR"/>
                    </w:rPr>
                  </w:pPr>
                  <w:ins w:id="18739" w:author="Philippe Hollanda - Oliveira Trust" w:date="2022-07-19T09:57:00Z">
                    <w:r w:rsidRPr="0016760B">
                      <w:rPr>
                        <w:rFonts w:ascii="Arial" w:eastAsia="Times New Roman" w:hAnsi="Arial" w:cs="Arial"/>
                        <w:color w:val="000000"/>
                        <w:sz w:val="20"/>
                        <w:szCs w:val="20"/>
                        <w:lang w:eastAsia="pt-BR"/>
                      </w:rPr>
                      <w:t>R$ 11.914,43</w:t>
                    </w:r>
                  </w:ins>
                </w:p>
              </w:tc>
            </w:tr>
            <w:tr w:rsidR="0016760B" w:rsidRPr="0016760B" w14:paraId="1469E649" w14:textId="77777777" w:rsidTr="0016760B">
              <w:trPr>
                <w:trHeight w:val="1785"/>
                <w:ins w:id="187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FC6E54" w14:textId="77777777" w:rsidR="0016760B" w:rsidRPr="0016760B" w:rsidRDefault="0016760B" w:rsidP="0016760B">
                  <w:pPr>
                    <w:autoSpaceDE/>
                    <w:autoSpaceDN/>
                    <w:adjustRightInd/>
                    <w:jc w:val="center"/>
                    <w:rPr>
                      <w:ins w:id="18741" w:author="Philippe Hollanda - Oliveira Trust" w:date="2022-07-19T09:57:00Z"/>
                      <w:rFonts w:ascii="Arial" w:eastAsia="Times New Roman" w:hAnsi="Arial" w:cs="Arial"/>
                      <w:color w:val="000000"/>
                      <w:sz w:val="20"/>
                      <w:szCs w:val="20"/>
                      <w:lang w:eastAsia="pt-BR"/>
                    </w:rPr>
                  </w:pPr>
                  <w:ins w:id="18742"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321630E" w14:textId="77777777" w:rsidR="0016760B" w:rsidRPr="0016760B" w:rsidRDefault="0016760B" w:rsidP="0016760B">
                  <w:pPr>
                    <w:autoSpaceDE/>
                    <w:autoSpaceDN/>
                    <w:adjustRightInd/>
                    <w:jc w:val="center"/>
                    <w:rPr>
                      <w:ins w:id="18743" w:author="Philippe Hollanda - Oliveira Trust" w:date="2022-07-19T09:57:00Z"/>
                      <w:rFonts w:ascii="Arial" w:eastAsia="Times New Roman" w:hAnsi="Arial" w:cs="Arial"/>
                      <w:color w:val="000000"/>
                      <w:sz w:val="20"/>
                      <w:szCs w:val="20"/>
                      <w:lang w:eastAsia="pt-BR"/>
                    </w:rPr>
                  </w:pPr>
                  <w:ins w:id="18744" w:author="Philippe Hollanda - Oliveira Trust" w:date="2022-07-19T09:57:00Z">
                    <w:r w:rsidRPr="0016760B">
                      <w:rPr>
                        <w:rFonts w:ascii="Arial" w:eastAsia="Times New Roman" w:hAnsi="Arial" w:cs="Arial"/>
                        <w:color w:val="000000"/>
                        <w:sz w:val="20"/>
                        <w:szCs w:val="20"/>
                        <w:lang w:eastAsia="pt-BR"/>
                      </w:rPr>
                      <w:t>10/02/2021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E2086B" w14:textId="77777777" w:rsidR="0016760B" w:rsidRPr="0016760B" w:rsidRDefault="0016760B" w:rsidP="0016760B">
                  <w:pPr>
                    <w:autoSpaceDE/>
                    <w:autoSpaceDN/>
                    <w:adjustRightInd/>
                    <w:jc w:val="center"/>
                    <w:rPr>
                      <w:ins w:id="18745" w:author="Philippe Hollanda - Oliveira Trust" w:date="2022-07-19T09:57:00Z"/>
                      <w:rFonts w:ascii="Arial" w:eastAsia="Times New Roman" w:hAnsi="Arial" w:cs="Arial"/>
                      <w:color w:val="000000"/>
                      <w:sz w:val="20"/>
                      <w:szCs w:val="20"/>
                      <w:lang w:eastAsia="pt-BR"/>
                    </w:rPr>
                  </w:pPr>
                  <w:ins w:id="18746" w:author="Philippe Hollanda - Oliveira Trust" w:date="2022-07-19T09:57:00Z">
                    <w:r w:rsidRPr="0016760B">
                      <w:rPr>
                        <w:rFonts w:ascii="Arial" w:eastAsia="Times New Roman" w:hAnsi="Arial" w:cs="Arial"/>
                        <w:color w:val="000000"/>
                        <w:sz w:val="20"/>
                        <w:szCs w:val="20"/>
                        <w:lang w:eastAsia="pt-BR"/>
                      </w:rPr>
                      <w:t>R$ 181,00</w:t>
                    </w:r>
                  </w:ins>
                </w:p>
              </w:tc>
            </w:tr>
            <w:tr w:rsidR="0016760B" w:rsidRPr="0016760B" w14:paraId="24379F14" w14:textId="77777777" w:rsidTr="0016760B">
              <w:trPr>
                <w:trHeight w:val="1785"/>
                <w:ins w:id="187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B44A33" w14:textId="77777777" w:rsidR="0016760B" w:rsidRPr="0016760B" w:rsidRDefault="0016760B" w:rsidP="0016760B">
                  <w:pPr>
                    <w:autoSpaceDE/>
                    <w:autoSpaceDN/>
                    <w:adjustRightInd/>
                    <w:jc w:val="center"/>
                    <w:rPr>
                      <w:ins w:id="18748" w:author="Philippe Hollanda - Oliveira Trust" w:date="2022-07-19T09:57:00Z"/>
                      <w:rFonts w:ascii="Arial" w:eastAsia="Times New Roman" w:hAnsi="Arial" w:cs="Arial"/>
                      <w:color w:val="000000"/>
                      <w:sz w:val="20"/>
                      <w:szCs w:val="20"/>
                      <w:lang w:eastAsia="pt-BR"/>
                    </w:rPr>
                  </w:pPr>
                  <w:ins w:id="1874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88F4B89" w14:textId="77777777" w:rsidR="0016760B" w:rsidRPr="0016760B" w:rsidRDefault="0016760B" w:rsidP="0016760B">
                  <w:pPr>
                    <w:autoSpaceDE/>
                    <w:autoSpaceDN/>
                    <w:adjustRightInd/>
                    <w:jc w:val="center"/>
                    <w:rPr>
                      <w:ins w:id="18750" w:author="Philippe Hollanda - Oliveira Trust" w:date="2022-07-19T09:57:00Z"/>
                      <w:rFonts w:ascii="Arial" w:eastAsia="Times New Roman" w:hAnsi="Arial" w:cs="Arial"/>
                      <w:color w:val="000000"/>
                      <w:sz w:val="20"/>
                      <w:szCs w:val="20"/>
                      <w:lang w:eastAsia="pt-BR"/>
                    </w:rPr>
                  </w:pPr>
                  <w:ins w:id="18751" w:author="Philippe Hollanda - Oliveira Trust" w:date="2022-07-19T09:57:00Z">
                    <w:r w:rsidRPr="0016760B">
                      <w:rPr>
                        <w:rFonts w:ascii="Arial" w:eastAsia="Times New Roman" w:hAnsi="Arial" w:cs="Arial"/>
                        <w:color w:val="000000"/>
                        <w:sz w:val="20"/>
                        <w:szCs w:val="20"/>
                        <w:lang w:eastAsia="pt-BR"/>
                      </w:rPr>
                      <w:t>11/02/2021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51ABC6" w14:textId="77777777" w:rsidR="0016760B" w:rsidRPr="0016760B" w:rsidRDefault="0016760B" w:rsidP="0016760B">
                  <w:pPr>
                    <w:autoSpaceDE/>
                    <w:autoSpaceDN/>
                    <w:adjustRightInd/>
                    <w:jc w:val="center"/>
                    <w:rPr>
                      <w:ins w:id="18752" w:author="Philippe Hollanda - Oliveira Trust" w:date="2022-07-19T09:57:00Z"/>
                      <w:rFonts w:ascii="Arial" w:eastAsia="Times New Roman" w:hAnsi="Arial" w:cs="Arial"/>
                      <w:color w:val="000000"/>
                      <w:sz w:val="20"/>
                      <w:szCs w:val="20"/>
                      <w:lang w:eastAsia="pt-BR"/>
                    </w:rPr>
                  </w:pPr>
                  <w:ins w:id="18753" w:author="Philippe Hollanda - Oliveira Trust" w:date="2022-07-19T09:57:00Z">
                    <w:r w:rsidRPr="0016760B">
                      <w:rPr>
                        <w:rFonts w:ascii="Arial" w:eastAsia="Times New Roman" w:hAnsi="Arial" w:cs="Arial"/>
                        <w:color w:val="000000"/>
                        <w:sz w:val="20"/>
                        <w:szCs w:val="20"/>
                        <w:lang w:eastAsia="pt-BR"/>
                      </w:rPr>
                      <w:t>R$ 6.567,43</w:t>
                    </w:r>
                  </w:ins>
                </w:p>
              </w:tc>
            </w:tr>
            <w:tr w:rsidR="0016760B" w:rsidRPr="0016760B" w14:paraId="106D267D" w14:textId="77777777" w:rsidTr="0016760B">
              <w:trPr>
                <w:trHeight w:val="1785"/>
                <w:ins w:id="1875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4DE7512" w14:textId="77777777" w:rsidR="0016760B" w:rsidRPr="0016760B" w:rsidRDefault="0016760B" w:rsidP="0016760B">
                  <w:pPr>
                    <w:autoSpaceDE/>
                    <w:autoSpaceDN/>
                    <w:adjustRightInd/>
                    <w:jc w:val="center"/>
                    <w:rPr>
                      <w:ins w:id="18755" w:author="Philippe Hollanda - Oliveira Trust" w:date="2022-07-19T09:57:00Z"/>
                      <w:rFonts w:ascii="Arial" w:eastAsia="Times New Roman" w:hAnsi="Arial" w:cs="Arial"/>
                      <w:color w:val="000000"/>
                      <w:sz w:val="20"/>
                      <w:szCs w:val="20"/>
                      <w:lang w:eastAsia="pt-BR"/>
                    </w:rPr>
                  </w:pPr>
                  <w:ins w:id="1875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53DECDB" w14:textId="77777777" w:rsidR="0016760B" w:rsidRPr="0016760B" w:rsidRDefault="0016760B" w:rsidP="0016760B">
                  <w:pPr>
                    <w:autoSpaceDE/>
                    <w:autoSpaceDN/>
                    <w:adjustRightInd/>
                    <w:jc w:val="center"/>
                    <w:rPr>
                      <w:ins w:id="18757" w:author="Philippe Hollanda - Oliveira Trust" w:date="2022-07-19T09:57:00Z"/>
                      <w:rFonts w:ascii="Arial" w:eastAsia="Times New Roman" w:hAnsi="Arial" w:cs="Arial"/>
                      <w:color w:val="000000"/>
                      <w:sz w:val="20"/>
                      <w:szCs w:val="20"/>
                      <w:lang w:eastAsia="pt-BR"/>
                    </w:rPr>
                  </w:pPr>
                  <w:ins w:id="18758" w:author="Philippe Hollanda - Oliveira Trust" w:date="2022-07-19T09:57:00Z">
                    <w:r w:rsidRPr="0016760B">
                      <w:rPr>
                        <w:rFonts w:ascii="Arial" w:eastAsia="Times New Roman" w:hAnsi="Arial" w:cs="Arial"/>
                        <w:color w:val="000000"/>
                        <w:sz w:val="20"/>
                        <w:szCs w:val="20"/>
                        <w:lang w:eastAsia="pt-BR"/>
                      </w:rPr>
                      <w:t>19/02/2021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3B48C0A" w14:textId="77777777" w:rsidR="0016760B" w:rsidRPr="0016760B" w:rsidRDefault="0016760B" w:rsidP="0016760B">
                  <w:pPr>
                    <w:autoSpaceDE/>
                    <w:autoSpaceDN/>
                    <w:adjustRightInd/>
                    <w:jc w:val="center"/>
                    <w:rPr>
                      <w:ins w:id="18759" w:author="Philippe Hollanda - Oliveira Trust" w:date="2022-07-19T09:57:00Z"/>
                      <w:rFonts w:ascii="Arial" w:eastAsia="Times New Roman" w:hAnsi="Arial" w:cs="Arial"/>
                      <w:color w:val="000000"/>
                      <w:sz w:val="20"/>
                      <w:szCs w:val="20"/>
                      <w:lang w:eastAsia="pt-BR"/>
                    </w:rPr>
                  </w:pPr>
                  <w:ins w:id="18760" w:author="Philippe Hollanda - Oliveira Trust" w:date="2022-07-19T09:57:00Z">
                    <w:r w:rsidRPr="0016760B">
                      <w:rPr>
                        <w:rFonts w:ascii="Arial" w:eastAsia="Times New Roman" w:hAnsi="Arial" w:cs="Arial"/>
                        <w:color w:val="000000"/>
                        <w:sz w:val="20"/>
                        <w:szCs w:val="20"/>
                        <w:lang w:eastAsia="pt-BR"/>
                      </w:rPr>
                      <w:t>R$ 5.000,80</w:t>
                    </w:r>
                  </w:ins>
                </w:p>
              </w:tc>
            </w:tr>
            <w:tr w:rsidR="0016760B" w:rsidRPr="0016760B" w14:paraId="0FF863B0" w14:textId="77777777" w:rsidTr="0016760B">
              <w:trPr>
                <w:trHeight w:val="1785"/>
                <w:ins w:id="1876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66A4E7E" w14:textId="77777777" w:rsidR="0016760B" w:rsidRPr="0016760B" w:rsidRDefault="0016760B" w:rsidP="0016760B">
                  <w:pPr>
                    <w:autoSpaceDE/>
                    <w:autoSpaceDN/>
                    <w:adjustRightInd/>
                    <w:rPr>
                      <w:ins w:id="1876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75223BE" w14:textId="77777777" w:rsidR="0016760B" w:rsidRPr="0016760B" w:rsidRDefault="0016760B" w:rsidP="0016760B">
                  <w:pPr>
                    <w:autoSpaceDE/>
                    <w:autoSpaceDN/>
                    <w:adjustRightInd/>
                    <w:jc w:val="center"/>
                    <w:rPr>
                      <w:ins w:id="18763" w:author="Philippe Hollanda - Oliveira Trust" w:date="2022-07-19T09:57:00Z"/>
                      <w:rFonts w:ascii="Arial" w:eastAsia="Times New Roman" w:hAnsi="Arial" w:cs="Arial"/>
                      <w:color w:val="000000"/>
                      <w:sz w:val="20"/>
                      <w:szCs w:val="20"/>
                      <w:lang w:eastAsia="pt-BR"/>
                    </w:rPr>
                  </w:pPr>
                  <w:ins w:id="18764"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322669" w14:textId="77777777" w:rsidR="0016760B" w:rsidRPr="0016760B" w:rsidRDefault="0016760B" w:rsidP="0016760B">
                  <w:pPr>
                    <w:autoSpaceDE/>
                    <w:autoSpaceDN/>
                    <w:adjustRightInd/>
                    <w:jc w:val="center"/>
                    <w:rPr>
                      <w:ins w:id="18765" w:author="Philippe Hollanda - Oliveira Trust" w:date="2022-07-19T09:57:00Z"/>
                      <w:rFonts w:ascii="Arial" w:eastAsia="Times New Roman" w:hAnsi="Arial" w:cs="Arial"/>
                      <w:color w:val="000000"/>
                      <w:sz w:val="20"/>
                      <w:szCs w:val="20"/>
                      <w:lang w:eastAsia="pt-BR"/>
                    </w:rPr>
                  </w:pPr>
                  <w:ins w:id="18766" w:author="Philippe Hollanda - Oliveira Trust" w:date="2022-07-19T09:57:00Z">
                    <w:r w:rsidRPr="0016760B">
                      <w:rPr>
                        <w:rFonts w:ascii="Arial" w:eastAsia="Times New Roman" w:hAnsi="Arial" w:cs="Arial"/>
                        <w:color w:val="000000"/>
                        <w:sz w:val="20"/>
                        <w:szCs w:val="20"/>
                        <w:lang w:eastAsia="pt-BR"/>
                      </w:rPr>
                      <w:t>R$ 5.000,80</w:t>
                    </w:r>
                  </w:ins>
                </w:p>
              </w:tc>
            </w:tr>
            <w:tr w:rsidR="0016760B" w:rsidRPr="0016760B" w14:paraId="1D54F5F5" w14:textId="77777777" w:rsidTr="0016760B">
              <w:trPr>
                <w:trHeight w:val="1785"/>
                <w:ins w:id="1876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7150CBC" w14:textId="77777777" w:rsidR="0016760B" w:rsidRPr="0016760B" w:rsidRDefault="0016760B" w:rsidP="0016760B">
                  <w:pPr>
                    <w:autoSpaceDE/>
                    <w:autoSpaceDN/>
                    <w:adjustRightInd/>
                    <w:rPr>
                      <w:ins w:id="1876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D96722D" w14:textId="77777777" w:rsidR="0016760B" w:rsidRPr="0016760B" w:rsidRDefault="0016760B" w:rsidP="0016760B">
                  <w:pPr>
                    <w:autoSpaceDE/>
                    <w:autoSpaceDN/>
                    <w:adjustRightInd/>
                    <w:jc w:val="center"/>
                    <w:rPr>
                      <w:ins w:id="18769" w:author="Philippe Hollanda - Oliveira Trust" w:date="2022-07-19T09:57:00Z"/>
                      <w:rFonts w:ascii="Arial" w:eastAsia="Times New Roman" w:hAnsi="Arial" w:cs="Arial"/>
                      <w:color w:val="000000"/>
                      <w:sz w:val="20"/>
                      <w:szCs w:val="20"/>
                      <w:lang w:eastAsia="pt-BR"/>
                    </w:rPr>
                  </w:pPr>
                  <w:ins w:id="18770"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A6CEB6" w14:textId="77777777" w:rsidR="0016760B" w:rsidRPr="0016760B" w:rsidRDefault="0016760B" w:rsidP="0016760B">
                  <w:pPr>
                    <w:autoSpaceDE/>
                    <w:autoSpaceDN/>
                    <w:adjustRightInd/>
                    <w:jc w:val="center"/>
                    <w:rPr>
                      <w:ins w:id="18771" w:author="Philippe Hollanda - Oliveira Trust" w:date="2022-07-19T09:57:00Z"/>
                      <w:rFonts w:ascii="Arial" w:eastAsia="Times New Roman" w:hAnsi="Arial" w:cs="Arial"/>
                      <w:color w:val="000000"/>
                      <w:sz w:val="20"/>
                      <w:szCs w:val="20"/>
                      <w:lang w:eastAsia="pt-BR"/>
                    </w:rPr>
                  </w:pPr>
                  <w:ins w:id="18772" w:author="Philippe Hollanda - Oliveira Trust" w:date="2022-07-19T09:57:00Z">
                    <w:r w:rsidRPr="0016760B">
                      <w:rPr>
                        <w:rFonts w:ascii="Arial" w:eastAsia="Times New Roman" w:hAnsi="Arial" w:cs="Arial"/>
                        <w:color w:val="000000"/>
                        <w:sz w:val="20"/>
                        <w:szCs w:val="20"/>
                        <w:lang w:eastAsia="pt-BR"/>
                      </w:rPr>
                      <w:t>R$ 5.000,80</w:t>
                    </w:r>
                  </w:ins>
                </w:p>
              </w:tc>
            </w:tr>
            <w:tr w:rsidR="0016760B" w:rsidRPr="0016760B" w14:paraId="72C6AEB7" w14:textId="77777777" w:rsidTr="0016760B">
              <w:trPr>
                <w:trHeight w:val="1785"/>
                <w:ins w:id="1877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F6C89AD" w14:textId="77777777" w:rsidR="0016760B" w:rsidRPr="0016760B" w:rsidRDefault="0016760B" w:rsidP="0016760B">
                  <w:pPr>
                    <w:autoSpaceDE/>
                    <w:autoSpaceDN/>
                    <w:adjustRightInd/>
                    <w:jc w:val="center"/>
                    <w:rPr>
                      <w:ins w:id="18774" w:author="Philippe Hollanda - Oliveira Trust" w:date="2022-07-19T09:57:00Z"/>
                      <w:rFonts w:ascii="Arial" w:eastAsia="Times New Roman" w:hAnsi="Arial" w:cs="Arial"/>
                      <w:color w:val="000000"/>
                      <w:sz w:val="20"/>
                      <w:szCs w:val="20"/>
                      <w:lang w:eastAsia="pt-BR"/>
                    </w:rPr>
                  </w:pPr>
                  <w:ins w:id="18775"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1EA8B3C" w14:textId="77777777" w:rsidR="0016760B" w:rsidRPr="0016760B" w:rsidRDefault="0016760B" w:rsidP="0016760B">
                  <w:pPr>
                    <w:autoSpaceDE/>
                    <w:autoSpaceDN/>
                    <w:adjustRightInd/>
                    <w:jc w:val="center"/>
                    <w:rPr>
                      <w:ins w:id="18776" w:author="Philippe Hollanda - Oliveira Trust" w:date="2022-07-19T09:57:00Z"/>
                      <w:rFonts w:ascii="Arial" w:eastAsia="Times New Roman" w:hAnsi="Arial" w:cs="Arial"/>
                      <w:color w:val="000000"/>
                      <w:sz w:val="20"/>
                      <w:szCs w:val="20"/>
                      <w:lang w:eastAsia="pt-BR"/>
                    </w:rPr>
                  </w:pPr>
                  <w:ins w:id="18777" w:author="Philippe Hollanda - Oliveira Trust" w:date="2022-07-19T09:57:00Z">
                    <w:r w:rsidRPr="0016760B">
                      <w:rPr>
                        <w:rFonts w:ascii="Arial" w:eastAsia="Times New Roman" w:hAnsi="Arial" w:cs="Arial"/>
                        <w:color w:val="000000"/>
                        <w:sz w:val="20"/>
                        <w:szCs w:val="20"/>
                        <w:lang w:eastAsia="pt-BR"/>
                      </w:rPr>
                      <w:t>17/02/2021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EC7162" w14:textId="77777777" w:rsidR="0016760B" w:rsidRPr="0016760B" w:rsidRDefault="0016760B" w:rsidP="0016760B">
                  <w:pPr>
                    <w:autoSpaceDE/>
                    <w:autoSpaceDN/>
                    <w:adjustRightInd/>
                    <w:jc w:val="center"/>
                    <w:rPr>
                      <w:ins w:id="18778" w:author="Philippe Hollanda - Oliveira Trust" w:date="2022-07-19T09:57:00Z"/>
                      <w:rFonts w:ascii="Arial" w:eastAsia="Times New Roman" w:hAnsi="Arial" w:cs="Arial"/>
                      <w:color w:val="000000"/>
                      <w:sz w:val="20"/>
                      <w:szCs w:val="20"/>
                      <w:lang w:eastAsia="pt-BR"/>
                    </w:rPr>
                  </w:pPr>
                  <w:ins w:id="18779" w:author="Philippe Hollanda - Oliveira Trust" w:date="2022-07-19T09:57:00Z">
                    <w:r w:rsidRPr="0016760B">
                      <w:rPr>
                        <w:rFonts w:ascii="Arial" w:eastAsia="Times New Roman" w:hAnsi="Arial" w:cs="Arial"/>
                        <w:color w:val="000000"/>
                        <w:sz w:val="20"/>
                        <w:szCs w:val="20"/>
                        <w:lang w:eastAsia="pt-BR"/>
                      </w:rPr>
                      <w:t>R$ 6.016,02</w:t>
                    </w:r>
                  </w:ins>
                </w:p>
              </w:tc>
            </w:tr>
            <w:tr w:rsidR="0016760B" w:rsidRPr="0016760B" w14:paraId="2EBFE59A" w14:textId="77777777" w:rsidTr="0016760B">
              <w:trPr>
                <w:trHeight w:val="1785"/>
                <w:ins w:id="1878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B2994E5" w14:textId="77777777" w:rsidR="0016760B" w:rsidRPr="0016760B" w:rsidRDefault="0016760B" w:rsidP="0016760B">
                  <w:pPr>
                    <w:autoSpaceDE/>
                    <w:autoSpaceDN/>
                    <w:adjustRightInd/>
                    <w:rPr>
                      <w:ins w:id="1878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541FD1F" w14:textId="77777777" w:rsidR="0016760B" w:rsidRPr="0016760B" w:rsidRDefault="0016760B" w:rsidP="0016760B">
                  <w:pPr>
                    <w:autoSpaceDE/>
                    <w:autoSpaceDN/>
                    <w:adjustRightInd/>
                    <w:jc w:val="center"/>
                    <w:rPr>
                      <w:ins w:id="18782" w:author="Philippe Hollanda - Oliveira Trust" w:date="2022-07-19T09:57:00Z"/>
                      <w:rFonts w:ascii="Arial" w:eastAsia="Times New Roman" w:hAnsi="Arial" w:cs="Arial"/>
                      <w:color w:val="000000"/>
                      <w:sz w:val="20"/>
                      <w:szCs w:val="20"/>
                      <w:lang w:eastAsia="pt-BR"/>
                    </w:rPr>
                  </w:pPr>
                  <w:ins w:id="18783"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983F44" w14:textId="77777777" w:rsidR="0016760B" w:rsidRPr="0016760B" w:rsidRDefault="0016760B" w:rsidP="0016760B">
                  <w:pPr>
                    <w:autoSpaceDE/>
                    <w:autoSpaceDN/>
                    <w:adjustRightInd/>
                    <w:jc w:val="center"/>
                    <w:rPr>
                      <w:ins w:id="18784" w:author="Philippe Hollanda - Oliveira Trust" w:date="2022-07-19T09:57:00Z"/>
                      <w:rFonts w:ascii="Arial" w:eastAsia="Times New Roman" w:hAnsi="Arial" w:cs="Arial"/>
                      <w:color w:val="000000"/>
                      <w:sz w:val="20"/>
                      <w:szCs w:val="20"/>
                      <w:lang w:eastAsia="pt-BR"/>
                    </w:rPr>
                  </w:pPr>
                  <w:ins w:id="18785" w:author="Philippe Hollanda - Oliveira Trust" w:date="2022-07-19T09:57:00Z">
                    <w:r w:rsidRPr="0016760B">
                      <w:rPr>
                        <w:rFonts w:ascii="Arial" w:eastAsia="Times New Roman" w:hAnsi="Arial" w:cs="Arial"/>
                        <w:color w:val="000000"/>
                        <w:sz w:val="20"/>
                        <w:szCs w:val="20"/>
                        <w:lang w:eastAsia="pt-BR"/>
                      </w:rPr>
                      <w:t>R$ 6.016,02</w:t>
                    </w:r>
                  </w:ins>
                </w:p>
              </w:tc>
            </w:tr>
            <w:tr w:rsidR="0016760B" w:rsidRPr="0016760B" w14:paraId="43DEFD11" w14:textId="77777777" w:rsidTr="0016760B">
              <w:trPr>
                <w:trHeight w:val="1785"/>
                <w:ins w:id="1878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2D80CE1" w14:textId="77777777" w:rsidR="0016760B" w:rsidRPr="0016760B" w:rsidRDefault="0016760B" w:rsidP="0016760B">
                  <w:pPr>
                    <w:autoSpaceDE/>
                    <w:autoSpaceDN/>
                    <w:adjustRightInd/>
                    <w:rPr>
                      <w:ins w:id="1878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572D59B" w14:textId="77777777" w:rsidR="0016760B" w:rsidRPr="0016760B" w:rsidRDefault="0016760B" w:rsidP="0016760B">
                  <w:pPr>
                    <w:autoSpaceDE/>
                    <w:autoSpaceDN/>
                    <w:adjustRightInd/>
                    <w:jc w:val="center"/>
                    <w:rPr>
                      <w:ins w:id="18788" w:author="Philippe Hollanda - Oliveira Trust" w:date="2022-07-19T09:57:00Z"/>
                      <w:rFonts w:ascii="Arial" w:eastAsia="Times New Roman" w:hAnsi="Arial" w:cs="Arial"/>
                      <w:color w:val="000000"/>
                      <w:sz w:val="20"/>
                      <w:szCs w:val="20"/>
                      <w:lang w:eastAsia="pt-BR"/>
                    </w:rPr>
                  </w:pPr>
                  <w:ins w:id="18789"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7941D3" w14:textId="77777777" w:rsidR="0016760B" w:rsidRPr="0016760B" w:rsidRDefault="0016760B" w:rsidP="0016760B">
                  <w:pPr>
                    <w:autoSpaceDE/>
                    <w:autoSpaceDN/>
                    <w:adjustRightInd/>
                    <w:jc w:val="center"/>
                    <w:rPr>
                      <w:ins w:id="18790" w:author="Philippe Hollanda - Oliveira Trust" w:date="2022-07-19T09:57:00Z"/>
                      <w:rFonts w:ascii="Arial" w:eastAsia="Times New Roman" w:hAnsi="Arial" w:cs="Arial"/>
                      <w:color w:val="000000"/>
                      <w:sz w:val="20"/>
                      <w:szCs w:val="20"/>
                      <w:lang w:eastAsia="pt-BR"/>
                    </w:rPr>
                  </w:pPr>
                  <w:ins w:id="18791" w:author="Philippe Hollanda - Oliveira Trust" w:date="2022-07-19T09:57:00Z">
                    <w:r w:rsidRPr="0016760B">
                      <w:rPr>
                        <w:rFonts w:ascii="Arial" w:eastAsia="Times New Roman" w:hAnsi="Arial" w:cs="Arial"/>
                        <w:color w:val="000000"/>
                        <w:sz w:val="20"/>
                        <w:szCs w:val="20"/>
                        <w:lang w:eastAsia="pt-BR"/>
                      </w:rPr>
                      <w:t>R$ 6.016,03</w:t>
                    </w:r>
                  </w:ins>
                </w:p>
              </w:tc>
            </w:tr>
            <w:tr w:rsidR="0016760B" w:rsidRPr="0016760B" w14:paraId="19084A46" w14:textId="77777777" w:rsidTr="0016760B">
              <w:trPr>
                <w:trHeight w:val="1785"/>
                <w:ins w:id="187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9F3E9B" w14:textId="77777777" w:rsidR="0016760B" w:rsidRPr="0016760B" w:rsidRDefault="0016760B" w:rsidP="0016760B">
                  <w:pPr>
                    <w:autoSpaceDE/>
                    <w:autoSpaceDN/>
                    <w:adjustRightInd/>
                    <w:jc w:val="center"/>
                    <w:rPr>
                      <w:ins w:id="18793" w:author="Philippe Hollanda - Oliveira Trust" w:date="2022-07-19T09:57:00Z"/>
                      <w:rFonts w:ascii="Arial" w:eastAsia="Times New Roman" w:hAnsi="Arial" w:cs="Arial"/>
                      <w:sz w:val="20"/>
                      <w:szCs w:val="20"/>
                      <w:lang w:eastAsia="pt-BR"/>
                    </w:rPr>
                  </w:pPr>
                  <w:ins w:id="18794" w:author="Philippe Hollanda - Oliveira Trust" w:date="2022-07-19T09:57:00Z">
                    <w:r w:rsidRPr="0016760B">
                      <w:rPr>
                        <w:rFonts w:ascii="Arial" w:eastAsia="Times New Roman" w:hAnsi="Arial" w:cs="Arial"/>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4319A72" w14:textId="77777777" w:rsidR="0016760B" w:rsidRPr="0016760B" w:rsidRDefault="0016760B" w:rsidP="0016760B">
                  <w:pPr>
                    <w:autoSpaceDE/>
                    <w:autoSpaceDN/>
                    <w:adjustRightInd/>
                    <w:jc w:val="center"/>
                    <w:rPr>
                      <w:ins w:id="18795" w:author="Philippe Hollanda - Oliveira Trust" w:date="2022-07-19T09:57:00Z"/>
                      <w:rFonts w:ascii="Arial" w:eastAsia="Times New Roman" w:hAnsi="Arial" w:cs="Arial"/>
                      <w:color w:val="000000"/>
                      <w:sz w:val="20"/>
                      <w:szCs w:val="20"/>
                      <w:lang w:eastAsia="pt-BR"/>
                    </w:rPr>
                  </w:pPr>
                  <w:ins w:id="18796"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FEF4F5" w14:textId="77777777" w:rsidR="0016760B" w:rsidRPr="0016760B" w:rsidRDefault="0016760B" w:rsidP="0016760B">
                  <w:pPr>
                    <w:autoSpaceDE/>
                    <w:autoSpaceDN/>
                    <w:adjustRightInd/>
                    <w:jc w:val="center"/>
                    <w:rPr>
                      <w:ins w:id="18797" w:author="Philippe Hollanda - Oliveira Trust" w:date="2022-07-19T09:57:00Z"/>
                      <w:rFonts w:ascii="Arial" w:eastAsia="Times New Roman" w:hAnsi="Arial" w:cs="Arial"/>
                      <w:color w:val="000000"/>
                      <w:sz w:val="20"/>
                      <w:szCs w:val="20"/>
                      <w:lang w:eastAsia="pt-BR"/>
                    </w:rPr>
                  </w:pPr>
                  <w:ins w:id="18798" w:author="Philippe Hollanda - Oliveira Trust" w:date="2022-07-19T09:57:00Z">
                    <w:r w:rsidRPr="0016760B">
                      <w:rPr>
                        <w:rFonts w:ascii="Arial" w:eastAsia="Times New Roman" w:hAnsi="Arial" w:cs="Arial"/>
                        <w:color w:val="000000"/>
                        <w:sz w:val="20"/>
                        <w:szCs w:val="20"/>
                        <w:lang w:eastAsia="pt-BR"/>
                      </w:rPr>
                      <w:t>R$ 63.379,60</w:t>
                    </w:r>
                  </w:ins>
                </w:p>
              </w:tc>
            </w:tr>
            <w:tr w:rsidR="0016760B" w:rsidRPr="0016760B" w14:paraId="0BFDD673" w14:textId="77777777" w:rsidTr="0016760B">
              <w:trPr>
                <w:trHeight w:val="1785"/>
                <w:ins w:id="187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162F27" w14:textId="77777777" w:rsidR="0016760B" w:rsidRPr="0016760B" w:rsidRDefault="0016760B" w:rsidP="0016760B">
                  <w:pPr>
                    <w:autoSpaceDE/>
                    <w:autoSpaceDN/>
                    <w:adjustRightInd/>
                    <w:jc w:val="center"/>
                    <w:rPr>
                      <w:ins w:id="18800" w:author="Philippe Hollanda - Oliveira Trust" w:date="2022-07-19T09:57:00Z"/>
                      <w:rFonts w:ascii="Arial" w:eastAsia="Times New Roman" w:hAnsi="Arial" w:cs="Arial"/>
                      <w:sz w:val="20"/>
                      <w:szCs w:val="20"/>
                      <w:lang w:eastAsia="pt-BR"/>
                    </w:rPr>
                  </w:pPr>
                  <w:ins w:id="18801" w:author="Philippe Hollanda - Oliveira Trust" w:date="2022-07-19T09:57:00Z">
                    <w:r w:rsidRPr="0016760B">
                      <w:rPr>
                        <w:rFonts w:ascii="Arial" w:eastAsia="Times New Roman" w:hAnsi="Arial" w:cs="Arial"/>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41BCF32" w14:textId="77777777" w:rsidR="0016760B" w:rsidRPr="0016760B" w:rsidRDefault="0016760B" w:rsidP="0016760B">
                  <w:pPr>
                    <w:autoSpaceDE/>
                    <w:autoSpaceDN/>
                    <w:adjustRightInd/>
                    <w:jc w:val="center"/>
                    <w:rPr>
                      <w:ins w:id="18802" w:author="Philippe Hollanda - Oliveira Trust" w:date="2022-07-19T09:57:00Z"/>
                      <w:rFonts w:ascii="Arial" w:eastAsia="Times New Roman" w:hAnsi="Arial" w:cs="Arial"/>
                      <w:color w:val="000000"/>
                      <w:sz w:val="20"/>
                      <w:szCs w:val="20"/>
                      <w:lang w:eastAsia="pt-BR"/>
                    </w:rPr>
                  </w:pPr>
                  <w:ins w:id="18803" w:author="Philippe Hollanda - Oliveira Trust" w:date="2022-07-19T09:57:00Z">
                    <w:r w:rsidRPr="0016760B">
                      <w:rPr>
                        <w:rFonts w:ascii="Arial" w:eastAsia="Times New Roman" w:hAnsi="Arial" w:cs="Arial"/>
                        <w:color w:val="000000"/>
                        <w:sz w:val="20"/>
                        <w:szCs w:val="20"/>
                        <w:lang w:eastAsia="pt-BR"/>
                      </w:rPr>
                      <w:t>01/02/2021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E89DE3" w14:textId="77777777" w:rsidR="0016760B" w:rsidRPr="0016760B" w:rsidRDefault="0016760B" w:rsidP="0016760B">
                  <w:pPr>
                    <w:autoSpaceDE/>
                    <w:autoSpaceDN/>
                    <w:adjustRightInd/>
                    <w:jc w:val="center"/>
                    <w:rPr>
                      <w:ins w:id="18804" w:author="Philippe Hollanda - Oliveira Trust" w:date="2022-07-19T09:57:00Z"/>
                      <w:rFonts w:ascii="Arial" w:eastAsia="Times New Roman" w:hAnsi="Arial" w:cs="Arial"/>
                      <w:color w:val="000000"/>
                      <w:sz w:val="20"/>
                      <w:szCs w:val="20"/>
                      <w:lang w:eastAsia="pt-BR"/>
                    </w:rPr>
                  </w:pPr>
                  <w:ins w:id="18805" w:author="Philippe Hollanda - Oliveira Trust" w:date="2022-07-19T09:57:00Z">
                    <w:r w:rsidRPr="0016760B">
                      <w:rPr>
                        <w:rFonts w:ascii="Arial" w:eastAsia="Times New Roman" w:hAnsi="Arial" w:cs="Arial"/>
                        <w:color w:val="000000"/>
                        <w:sz w:val="20"/>
                        <w:szCs w:val="20"/>
                        <w:lang w:eastAsia="pt-BR"/>
                      </w:rPr>
                      <w:t>R$ 6.600,00</w:t>
                    </w:r>
                  </w:ins>
                </w:p>
              </w:tc>
            </w:tr>
            <w:tr w:rsidR="0016760B" w:rsidRPr="0016760B" w14:paraId="20113D5B" w14:textId="77777777" w:rsidTr="0016760B">
              <w:trPr>
                <w:trHeight w:val="1785"/>
                <w:ins w:id="1880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418AA1C" w14:textId="77777777" w:rsidR="0016760B" w:rsidRPr="0016760B" w:rsidRDefault="0016760B" w:rsidP="0016760B">
                  <w:pPr>
                    <w:autoSpaceDE/>
                    <w:autoSpaceDN/>
                    <w:adjustRightInd/>
                    <w:jc w:val="center"/>
                    <w:rPr>
                      <w:ins w:id="18807" w:author="Philippe Hollanda - Oliveira Trust" w:date="2022-07-19T09:57:00Z"/>
                      <w:rFonts w:ascii="Arial" w:eastAsia="Times New Roman" w:hAnsi="Arial" w:cs="Arial"/>
                      <w:color w:val="000000"/>
                      <w:sz w:val="20"/>
                      <w:szCs w:val="20"/>
                      <w:lang w:eastAsia="pt-BR"/>
                    </w:rPr>
                  </w:pPr>
                  <w:ins w:id="18808"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6142ADB7" w14:textId="77777777" w:rsidR="0016760B" w:rsidRPr="0016760B" w:rsidRDefault="0016760B" w:rsidP="0016760B">
                  <w:pPr>
                    <w:autoSpaceDE/>
                    <w:autoSpaceDN/>
                    <w:adjustRightInd/>
                    <w:jc w:val="center"/>
                    <w:rPr>
                      <w:ins w:id="18809" w:author="Philippe Hollanda - Oliveira Trust" w:date="2022-07-19T09:57:00Z"/>
                      <w:rFonts w:ascii="Arial" w:eastAsia="Times New Roman" w:hAnsi="Arial" w:cs="Arial"/>
                      <w:color w:val="000000"/>
                      <w:sz w:val="20"/>
                      <w:szCs w:val="20"/>
                      <w:lang w:eastAsia="pt-BR"/>
                    </w:rPr>
                  </w:pPr>
                  <w:ins w:id="18810"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0F3280" w14:textId="77777777" w:rsidR="0016760B" w:rsidRPr="0016760B" w:rsidRDefault="0016760B" w:rsidP="0016760B">
                  <w:pPr>
                    <w:autoSpaceDE/>
                    <w:autoSpaceDN/>
                    <w:adjustRightInd/>
                    <w:jc w:val="center"/>
                    <w:rPr>
                      <w:ins w:id="18811" w:author="Philippe Hollanda - Oliveira Trust" w:date="2022-07-19T09:57:00Z"/>
                      <w:rFonts w:ascii="Arial" w:eastAsia="Times New Roman" w:hAnsi="Arial" w:cs="Arial"/>
                      <w:color w:val="000000"/>
                      <w:sz w:val="20"/>
                      <w:szCs w:val="20"/>
                      <w:lang w:eastAsia="pt-BR"/>
                    </w:rPr>
                  </w:pPr>
                  <w:ins w:id="18812" w:author="Philippe Hollanda - Oliveira Trust" w:date="2022-07-19T09:57:00Z">
                    <w:r w:rsidRPr="0016760B">
                      <w:rPr>
                        <w:rFonts w:ascii="Arial" w:eastAsia="Times New Roman" w:hAnsi="Arial" w:cs="Arial"/>
                        <w:color w:val="000000"/>
                        <w:sz w:val="20"/>
                        <w:szCs w:val="20"/>
                        <w:lang w:eastAsia="pt-BR"/>
                      </w:rPr>
                      <w:t>R$ 42.487,50</w:t>
                    </w:r>
                  </w:ins>
                </w:p>
              </w:tc>
            </w:tr>
            <w:tr w:rsidR="0016760B" w:rsidRPr="0016760B" w14:paraId="265B13F8" w14:textId="77777777" w:rsidTr="0016760B">
              <w:trPr>
                <w:trHeight w:val="1785"/>
                <w:ins w:id="1881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06B9244" w14:textId="77777777" w:rsidR="0016760B" w:rsidRPr="0016760B" w:rsidRDefault="0016760B" w:rsidP="0016760B">
                  <w:pPr>
                    <w:autoSpaceDE/>
                    <w:autoSpaceDN/>
                    <w:adjustRightInd/>
                    <w:rPr>
                      <w:ins w:id="1881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9D71C1C" w14:textId="77777777" w:rsidR="0016760B" w:rsidRPr="0016760B" w:rsidRDefault="0016760B" w:rsidP="0016760B">
                  <w:pPr>
                    <w:autoSpaceDE/>
                    <w:autoSpaceDN/>
                    <w:adjustRightInd/>
                    <w:jc w:val="center"/>
                    <w:rPr>
                      <w:ins w:id="18815" w:author="Philippe Hollanda - Oliveira Trust" w:date="2022-07-19T09:57:00Z"/>
                      <w:rFonts w:ascii="Arial" w:eastAsia="Times New Roman" w:hAnsi="Arial" w:cs="Arial"/>
                      <w:color w:val="000000"/>
                      <w:sz w:val="20"/>
                      <w:szCs w:val="20"/>
                      <w:lang w:eastAsia="pt-BR"/>
                    </w:rPr>
                  </w:pPr>
                  <w:ins w:id="18816"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5E3D1B" w14:textId="77777777" w:rsidR="0016760B" w:rsidRPr="0016760B" w:rsidRDefault="0016760B" w:rsidP="0016760B">
                  <w:pPr>
                    <w:autoSpaceDE/>
                    <w:autoSpaceDN/>
                    <w:adjustRightInd/>
                    <w:jc w:val="center"/>
                    <w:rPr>
                      <w:ins w:id="18817" w:author="Philippe Hollanda - Oliveira Trust" w:date="2022-07-19T09:57:00Z"/>
                      <w:rFonts w:ascii="Arial" w:eastAsia="Times New Roman" w:hAnsi="Arial" w:cs="Arial"/>
                      <w:color w:val="000000"/>
                      <w:sz w:val="20"/>
                      <w:szCs w:val="20"/>
                      <w:lang w:eastAsia="pt-BR"/>
                    </w:rPr>
                  </w:pPr>
                  <w:ins w:id="18818" w:author="Philippe Hollanda - Oliveira Trust" w:date="2022-07-19T09:57:00Z">
                    <w:r w:rsidRPr="0016760B">
                      <w:rPr>
                        <w:rFonts w:ascii="Arial" w:eastAsia="Times New Roman" w:hAnsi="Arial" w:cs="Arial"/>
                        <w:color w:val="000000"/>
                        <w:sz w:val="20"/>
                        <w:szCs w:val="20"/>
                        <w:lang w:eastAsia="pt-BR"/>
                      </w:rPr>
                      <w:t>R$ 42.487,50</w:t>
                    </w:r>
                  </w:ins>
                </w:p>
              </w:tc>
            </w:tr>
            <w:tr w:rsidR="0016760B" w:rsidRPr="0016760B" w14:paraId="21EBC97F" w14:textId="77777777" w:rsidTr="0016760B">
              <w:trPr>
                <w:trHeight w:val="1785"/>
                <w:ins w:id="188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19DECC" w14:textId="77777777" w:rsidR="0016760B" w:rsidRPr="0016760B" w:rsidRDefault="0016760B" w:rsidP="0016760B">
                  <w:pPr>
                    <w:autoSpaceDE/>
                    <w:autoSpaceDN/>
                    <w:adjustRightInd/>
                    <w:jc w:val="center"/>
                    <w:rPr>
                      <w:ins w:id="18820" w:author="Philippe Hollanda - Oliveira Trust" w:date="2022-07-19T09:57:00Z"/>
                      <w:rFonts w:ascii="Arial" w:eastAsia="Times New Roman" w:hAnsi="Arial" w:cs="Arial"/>
                      <w:sz w:val="20"/>
                      <w:szCs w:val="20"/>
                      <w:lang w:eastAsia="pt-BR"/>
                    </w:rPr>
                  </w:pPr>
                  <w:ins w:id="18821" w:author="Philippe Hollanda - Oliveira Trust" w:date="2022-07-19T09:57:00Z">
                    <w:r w:rsidRPr="0016760B">
                      <w:rPr>
                        <w:rFonts w:ascii="Arial" w:eastAsia="Times New Roman" w:hAnsi="Arial" w:cs="Arial"/>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E84F972" w14:textId="77777777" w:rsidR="0016760B" w:rsidRPr="0016760B" w:rsidRDefault="0016760B" w:rsidP="0016760B">
                  <w:pPr>
                    <w:autoSpaceDE/>
                    <w:autoSpaceDN/>
                    <w:adjustRightInd/>
                    <w:jc w:val="center"/>
                    <w:rPr>
                      <w:ins w:id="18822" w:author="Philippe Hollanda - Oliveira Trust" w:date="2022-07-19T09:57:00Z"/>
                      <w:rFonts w:ascii="Arial" w:eastAsia="Times New Roman" w:hAnsi="Arial" w:cs="Arial"/>
                      <w:color w:val="000000"/>
                      <w:sz w:val="20"/>
                      <w:szCs w:val="20"/>
                      <w:lang w:eastAsia="pt-BR"/>
                    </w:rPr>
                  </w:pPr>
                  <w:ins w:id="18823" w:author="Philippe Hollanda - Oliveira Trust" w:date="2022-07-19T09:57:00Z">
                    <w:r w:rsidRPr="0016760B">
                      <w:rPr>
                        <w:rFonts w:ascii="Arial" w:eastAsia="Times New Roman" w:hAnsi="Arial" w:cs="Arial"/>
                        <w:color w:val="000000"/>
                        <w:sz w:val="20"/>
                        <w:szCs w:val="20"/>
                        <w:lang w:eastAsia="pt-BR"/>
                      </w:rPr>
                      <w:t>11/02/2021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62733C" w14:textId="77777777" w:rsidR="0016760B" w:rsidRPr="0016760B" w:rsidRDefault="0016760B" w:rsidP="0016760B">
                  <w:pPr>
                    <w:autoSpaceDE/>
                    <w:autoSpaceDN/>
                    <w:adjustRightInd/>
                    <w:jc w:val="center"/>
                    <w:rPr>
                      <w:ins w:id="18824" w:author="Philippe Hollanda - Oliveira Trust" w:date="2022-07-19T09:57:00Z"/>
                      <w:rFonts w:ascii="Arial" w:eastAsia="Times New Roman" w:hAnsi="Arial" w:cs="Arial"/>
                      <w:color w:val="000000"/>
                      <w:sz w:val="20"/>
                      <w:szCs w:val="20"/>
                      <w:lang w:eastAsia="pt-BR"/>
                    </w:rPr>
                  </w:pPr>
                  <w:ins w:id="18825" w:author="Philippe Hollanda - Oliveira Trust" w:date="2022-07-19T09:57:00Z">
                    <w:r w:rsidRPr="0016760B">
                      <w:rPr>
                        <w:rFonts w:ascii="Arial" w:eastAsia="Times New Roman" w:hAnsi="Arial" w:cs="Arial"/>
                        <w:color w:val="000000"/>
                        <w:sz w:val="20"/>
                        <w:szCs w:val="20"/>
                        <w:lang w:eastAsia="pt-BR"/>
                      </w:rPr>
                      <w:t>R$ 2.545,92</w:t>
                    </w:r>
                  </w:ins>
                </w:p>
              </w:tc>
            </w:tr>
            <w:tr w:rsidR="0016760B" w:rsidRPr="0016760B" w14:paraId="5F17ADC8" w14:textId="77777777" w:rsidTr="0016760B">
              <w:trPr>
                <w:trHeight w:val="1785"/>
                <w:ins w:id="188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9DDAFC" w14:textId="77777777" w:rsidR="0016760B" w:rsidRPr="0016760B" w:rsidRDefault="0016760B" w:rsidP="0016760B">
                  <w:pPr>
                    <w:autoSpaceDE/>
                    <w:autoSpaceDN/>
                    <w:adjustRightInd/>
                    <w:jc w:val="center"/>
                    <w:rPr>
                      <w:ins w:id="18827" w:author="Philippe Hollanda - Oliveira Trust" w:date="2022-07-19T09:57:00Z"/>
                      <w:rFonts w:ascii="Arial" w:eastAsia="Times New Roman" w:hAnsi="Arial" w:cs="Arial"/>
                      <w:sz w:val="20"/>
                      <w:szCs w:val="20"/>
                      <w:lang w:eastAsia="pt-BR"/>
                    </w:rPr>
                  </w:pPr>
                  <w:ins w:id="18828" w:author="Philippe Hollanda - Oliveira Trust" w:date="2022-07-19T09:57:00Z">
                    <w:r w:rsidRPr="0016760B">
                      <w:rPr>
                        <w:rFonts w:ascii="Arial" w:eastAsia="Times New Roman" w:hAnsi="Arial" w:cs="Arial"/>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BE6EB2F" w14:textId="77777777" w:rsidR="0016760B" w:rsidRPr="0016760B" w:rsidRDefault="0016760B" w:rsidP="0016760B">
                  <w:pPr>
                    <w:autoSpaceDE/>
                    <w:autoSpaceDN/>
                    <w:adjustRightInd/>
                    <w:jc w:val="center"/>
                    <w:rPr>
                      <w:ins w:id="18829" w:author="Philippe Hollanda - Oliveira Trust" w:date="2022-07-19T09:57:00Z"/>
                      <w:rFonts w:ascii="Arial" w:eastAsia="Times New Roman" w:hAnsi="Arial" w:cs="Arial"/>
                      <w:sz w:val="20"/>
                      <w:szCs w:val="20"/>
                      <w:lang w:eastAsia="pt-BR"/>
                    </w:rPr>
                  </w:pPr>
                  <w:ins w:id="18830" w:author="Philippe Hollanda - Oliveira Trust" w:date="2022-07-19T09:57:00Z">
                    <w:r w:rsidRPr="0016760B">
                      <w:rPr>
                        <w:rFonts w:ascii="Arial" w:eastAsia="Times New Roman" w:hAnsi="Arial" w:cs="Arial"/>
                        <w:sz w:val="20"/>
                        <w:szCs w:val="20"/>
                        <w:lang w:eastAsia="pt-BR"/>
                      </w:rPr>
                      <w:t>26/01/2021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4D94ACF" w14:textId="77777777" w:rsidR="0016760B" w:rsidRPr="0016760B" w:rsidRDefault="0016760B" w:rsidP="0016760B">
                  <w:pPr>
                    <w:autoSpaceDE/>
                    <w:autoSpaceDN/>
                    <w:adjustRightInd/>
                    <w:jc w:val="center"/>
                    <w:rPr>
                      <w:ins w:id="18831" w:author="Philippe Hollanda - Oliveira Trust" w:date="2022-07-19T09:57:00Z"/>
                      <w:rFonts w:ascii="Arial" w:eastAsia="Times New Roman" w:hAnsi="Arial" w:cs="Arial"/>
                      <w:sz w:val="20"/>
                      <w:szCs w:val="20"/>
                      <w:lang w:eastAsia="pt-BR"/>
                    </w:rPr>
                  </w:pPr>
                  <w:ins w:id="18832" w:author="Philippe Hollanda - Oliveira Trust" w:date="2022-07-19T09:57:00Z">
                    <w:r w:rsidRPr="0016760B">
                      <w:rPr>
                        <w:rFonts w:ascii="Arial" w:eastAsia="Times New Roman" w:hAnsi="Arial" w:cs="Arial"/>
                        <w:sz w:val="20"/>
                        <w:szCs w:val="20"/>
                        <w:lang w:eastAsia="pt-BR"/>
                      </w:rPr>
                      <w:t>R$ 65.069,72</w:t>
                    </w:r>
                  </w:ins>
                </w:p>
              </w:tc>
            </w:tr>
            <w:tr w:rsidR="0016760B" w:rsidRPr="0016760B" w14:paraId="402BB808" w14:textId="77777777" w:rsidTr="0016760B">
              <w:trPr>
                <w:trHeight w:val="1785"/>
                <w:ins w:id="188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72AF8B" w14:textId="77777777" w:rsidR="0016760B" w:rsidRPr="0016760B" w:rsidRDefault="0016760B" w:rsidP="0016760B">
                  <w:pPr>
                    <w:autoSpaceDE/>
                    <w:autoSpaceDN/>
                    <w:adjustRightInd/>
                    <w:jc w:val="center"/>
                    <w:rPr>
                      <w:ins w:id="18834" w:author="Philippe Hollanda - Oliveira Trust" w:date="2022-07-19T09:57:00Z"/>
                      <w:rFonts w:ascii="Arial" w:eastAsia="Times New Roman" w:hAnsi="Arial" w:cs="Arial"/>
                      <w:color w:val="000000"/>
                      <w:sz w:val="20"/>
                      <w:szCs w:val="20"/>
                      <w:lang w:eastAsia="pt-BR"/>
                    </w:rPr>
                  </w:pPr>
                  <w:ins w:id="1883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CC531D4" w14:textId="77777777" w:rsidR="0016760B" w:rsidRPr="0016760B" w:rsidRDefault="0016760B" w:rsidP="0016760B">
                  <w:pPr>
                    <w:autoSpaceDE/>
                    <w:autoSpaceDN/>
                    <w:adjustRightInd/>
                    <w:jc w:val="center"/>
                    <w:rPr>
                      <w:ins w:id="18836" w:author="Philippe Hollanda - Oliveira Trust" w:date="2022-07-19T09:57:00Z"/>
                      <w:rFonts w:ascii="Arial" w:eastAsia="Times New Roman" w:hAnsi="Arial" w:cs="Arial"/>
                      <w:color w:val="000000"/>
                      <w:sz w:val="20"/>
                      <w:szCs w:val="20"/>
                      <w:lang w:eastAsia="pt-BR"/>
                    </w:rPr>
                  </w:pPr>
                  <w:ins w:id="18837" w:author="Philippe Hollanda - Oliveira Trust" w:date="2022-07-19T09:57:00Z">
                    <w:r w:rsidRPr="0016760B">
                      <w:rPr>
                        <w:rFonts w:ascii="Arial" w:eastAsia="Times New Roman" w:hAnsi="Arial" w:cs="Arial"/>
                        <w:color w:val="000000"/>
                        <w:sz w:val="20"/>
                        <w:szCs w:val="20"/>
                        <w:lang w:eastAsia="pt-BR"/>
                      </w:rPr>
                      <w:t>19/02/2021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154CB0" w14:textId="77777777" w:rsidR="0016760B" w:rsidRPr="0016760B" w:rsidRDefault="0016760B" w:rsidP="0016760B">
                  <w:pPr>
                    <w:autoSpaceDE/>
                    <w:autoSpaceDN/>
                    <w:adjustRightInd/>
                    <w:jc w:val="center"/>
                    <w:rPr>
                      <w:ins w:id="18838" w:author="Philippe Hollanda - Oliveira Trust" w:date="2022-07-19T09:57:00Z"/>
                      <w:rFonts w:ascii="Arial" w:eastAsia="Times New Roman" w:hAnsi="Arial" w:cs="Arial"/>
                      <w:color w:val="000000"/>
                      <w:sz w:val="20"/>
                      <w:szCs w:val="20"/>
                      <w:lang w:eastAsia="pt-BR"/>
                    </w:rPr>
                  </w:pPr>
                  <w:ins w:id="18839" w:author="Philippe Hollanda - Oliveira Trust" w:date="2022-07-19T09:57:00Z">
                    <w:r w:rsidRPr="0016760B">
                      <w:rPr>
                        <w:rFonts w:ascii="Arial" w:eastAsia="Times New Roman" w:hAnsi="Arial" w:cs="Arial"/>
                        <w:color w:val="000000"/>
                        <w:sz w:val="20"/>
                        <w:szCs w:val="20"/>
                        <w:lang w:eastAsia="pt-BR"/>
                      </w:rPr>
                      <w:t>R$ 9.539,29</w:t>
                    </w:r>
                  </w:ins>
                </w:p>
              </w:tc>
            </w:tr>
            <w:tr w:rsidR="0016760B" w:rsidRPr="0016760B" w14:paraId="2412E9C0" w14:textId="77777777" w:rsidTr="0016760B">
              <w:trPr>
                <w:trHeight w:val="1785"/>
                <w:ins w:id="188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3FD84E" w14:textId="77777777" w:rsidR="0016760B" w:rsidRPr="0016760B" w:rsidRDefault="0016760B" w:rsidP="0016760B">
                  <w:pPr>
                    <w:autoSpaceDE/>
                    <w:autoSpaceDN/>
                    <w:adjustRightInd/>
                    <w:jc w:val="center"/>
                    <w:rPr>
                      <w:ins w:id="18841" w:author="Philippe Hollanda - Oliveira Trust" w:date="2022-07-19T09:57:00Z"/>
                      <w:rFonts w:ascii="Arial" w:eastAsia="Times New Roman" w:hAnsi="Arial" w:cs="Arial"/>
                      <w:color w:val="000000"/>
                      <w:sz w:val="20"/>
                      <w:szCs w:val="20"/>
                      <w:lang w:eastAsia="pt-BR"/>
                    </w:rPr>
                  </w:pPr>
                  <w:ins w:id="18842"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45A1A86" w14:textId="77777777" w:rsidR="0016760B" w:rsidRPr="0016760B" w:rsidRDefault="0016760B" w:rsidP="0016760B">
                  <w:pPr>
                    <w:autoSpaceDE/>
                    <w:autoSpaceDN/>
                    <w:adjustRightInd/>
                    <w:jc w:val="center"/>
                    <w:rPr>
                      <w:ins w:id="18843" w:author="Philippe Hollanda - Oliveira Trust" w:date="2022-07-19T09:57:00Z"/>
                      <w:rFonts w:ascii="Arial" w:eastAsia="Times New Roman" w:hAnsi="Arial" w:cs="Arial"/>
                      <w:color w:val="000000"/>
                      <w:sz w:val="20"/>
                      <w:szCs w:val="20"/>
                      <w:lang w:eastAsia="pt-BR"/>
                    </w:rPr>
                  </w:pPr>
                  <w:ins w:id="18844" w:author="Philippe Hollanda - Oliveira Trust" w:date="2022-07-19T09:57:00Z">
                    <w:r w:rsidRPr="0016760B">
                      <w:rPr>
                        <w:rFonts w:ascii="Arial" w:eastAsia="Times New Roman" w:hAnsi="Arial" w:cs="Arial"/>
                        <w:color w:val="000000"/>
                        <w:sz w:val="20"/>
                        <w:szCs w:val="20"/>
                        <w:lang w:eastAsia="pt-BR"/>
                      </w:rPr>
                      <w:t>12/02/2021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B87FFD" w14:textId="77777777" w:rsidR="0016760B" w:rsidRPr="0016760B" w:rsidRDefault="0016760B" w:rsidP="0016760B">
                  <w:pPr>
                    <w:autoSpaceDE/>
                    <w:autoSpaceDN/>
                    <w:adjustRightInd/>
                    <w:jc w:val="center"/>
                    <w:rPr>
                      <w:ins w:id="18845" w:author="Philippe Hollanda - Oliveira Trust" w:date="2022-07-19T09:57:00Z"/>
                      <w:rFonts w:ascii="Arial" w:eastAsia="Times New Roman" w:hAnsi="Arial" w:cs="Arial"/>
                      <w:color w:val="000000"/>
                      <w:sz w:val="20"/>
                      <w:szCs w:val="20"/>
                      <w:lang w:eastAsia="pt-BR"/>
                    </w:rPr>
                  </w:pPr>
                  <w:ins w:id="18846" w:author="Philippe Hollanda - Oliveira Trust" w:date="2022-07-19T09:57:00Z">
                    <w:r w:rsidRPr="0016760B">
                      <w:rPr>
                        <w:rFonts w:ascii="Arial" w:eastAsia="Times New Roman" w:hAnsi="Arial" w:cs="Arial"/>
                        <w:color w:val="000000"/>
                        <w:sz w:val="20"/>
                        <w:szCs w:val="20"/>
                        <w:lang w:eastAsia="pt-BR"/>
                      </w:rPr>
                      <w:t>R$ 220,00</w:t>
                    </w:r>
                  </w:ins>
                </w:p>
              </w:tc>
            </w:tr>
            <w:tr w:rsidR="0016760B" w:rsidRPr="0016760B" w14:paraId="6FBB9834" w14:textId="77777777" w:rsidTr="0016760B">
              <w:trPr>
                <w:trHeight w:val="1785"/>
                <w:ins w:id="188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9E2041" w14:textId="77777777" w:rsidR="0016760B" w:rsidRPr="0016760B" w:rsidRDefault="0016760B" w:rsidP="0016760B">
                  <w:pPr>
                    <w:autoSpaceDE/>
                    <w:autoSpaceDN/>
                    <w:adjustRightInd/>
                    <w:jc w:val="center"/>
                    <w:rPr>
                      <w:ins w:id="18848" w:author="Philippe Hollanda - Oliveira Trust" w:date="2022-07-19T09:57:00Z"/>
                      <w:rFonts w:ascii="Arial" w:eastAsia="Times New Roman" w:hAnsi="Arial" w:cs="Arial"/>
                      <w:color w:val="000000"/>
                      <w:sz w:val="20"/>
                      <w:szCs w:val="20"/>
                      <w:lang w:eastAsia="pt-BR"/>
                    </w:rPr>
                  </w:pPr>
                  <w:ins w:id="1884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1480540" w14:textId="77777777" w:rsidR="0016760B" w:rsidRPr="0016760B" w:rsidRDefault="0016760B" w:rsidP="0016760B">
                  <w:pPr>
                    <w:autoSpaceDE/>
                    <w:autoSpaceDN/>
                    <w:adjustRightInd/>
                    <w:jc w:val="center"/>
                    <w:rPr>
                      <w:ins w:id="18850" w:author="Philippe Hollanda - Oliveira Trust" w:date="2022-07-19T09:57:00Z"/>
                      <w:rFonts w:ascii="Arial" w:eastAsia="Times New Roman" w:hAnsi="Arial" w:cs="Arial"/>
                      <w:color w:val="000000"/>
                      <w:sz w:val="20"/>
                      <w:szCs w:val="20"/>
                      <w:lang w:eastAsia="pt-BR"/>
                    </w:rPr>
                  </w:pPr>
                  <w:ins w:id="18851" w:author="Philippe Hollanda - Oliveira Trust" w:date="2022-07-19T09:57:00Z">
                    <w:r w:rsidRPr="0016760B">
                      <w:rPr>
                        <w:rFonts w:ascii="Arial" w:eastAsia="Times New Roman" w:hAnsi="Arial" w:cs="Arial"/>
                        <w:color w:val="000000"/>
                        <w:sz w:val="20"/>
                        <w:szCs w:val="20"/>
                        <w:lang w:eastAsia="pt-BR"/>
                      </w:rPr>
                      <w:t>12/02/2021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FE4577" w14:textId="77777777" w:rsidR="0016760B" w:rsidRPr="0016760B" w:rsidRDefault="0016760B" w:rsidP="0016760B">
                  <w:pPr>
                    <w:autoSpaceDE/>
                    <w:autoSpaceDN/>
                    <w:adjustRightInd/>
                    <w:jc w:val="center"/>
                    <w:rPr>
                      <w:ins w:id="18852" w:author="Philippe Hollanda - Oliveira Trust" w:date="2022-07-19T09:57:00Z"/>
                      <w:rFonts w:ascii="Arial" w:eastAsia="Times New Roman" w:hAnsi="Arial" w:cs="Arial"/>
                      <w:color w:val="000000"/>
                      <w:sz w:val="20"/>
                      <w:szCs w:val="20"/>
                      <w:lang w:eastAsia="pt-BR"/>
                    </w:rPr>
                  </w:pPr>
                  <w:ins w:id="18853"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049B316A" w14:textId="77777777" w:rsidTr="0016760B">
              <w:trPr>
                <w:trHeight w:val="1785"/>
                <w:ins w:id="188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CB0905" w14:textId="77777777" w:rsidR="0016760B" w:rsidRPr="0016760B" w:rsidRDefault="0016760B" w:rsidP="0016760B">
                  <w:pPr>
                    <w:autoSpaceDE/>
                    <w:autoSpaceDN/>
                    <w:adjustRightInd/>
                    <w:jc w:val="center"/>
                    <w:rPr>
                      <w:ins w:id="18855" w:author="Philippe Hollanda - Oliveira Trust" w:date="2022-07-19T09:57:00Z"/>
                      <w:rFonts w:ascii="Arial" w:eastAsia="Times New Roman" w:hAnsi="Arial" w:cs="Arial"/>
                      <w:color w:val="000000"/>
                      <w:sz w:val="20"/>
                      <w:szCs w:val="20"/>
                      <w:lang w:eastAsia="pt-BR"/>
                    </w:rPr>
                  </w:pPr>
                  <w:ins w:id="1885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A25AE41" w14:textId="77777777" w:rsidR="0016760B" w:rsidRPr="0016760B" w:rsidRDefault="0016760B" w:rsidP="0016760B">
                  <w:pPr>
                    <w:autoSpaceDE/>
                    <w:autoSpaceDN/>
                    <w:adjustRightInd/>
                    <w:jc w:val="center"/>
                    <w:rPr>
                      <w:ins w:id="18857" w:author="Philippe Hollanda - Oliveira Trust" w:date="2022-07-19T09:57:00Z"/>
                      <w:rFonts w:ascii="Arial" w:eastAsia="Times New Roman" w:hAnsi="Arial" w:cs="Arial"/>
                      <w:color w:val="000000"/>
                      <w:sz w:val="20"/>
                      <w:szCs w:val="20"/>
                      <w:lang w:eastAsia="pt-BR"/>
                    </w:rPr>
                  </w:pPr>
                  <w:ins w:id="18858" w:author="Philippe Hollanda - Oliveira Trust" w:date="2022-07-19T09:57:00Z">
                    <w:r w:rsidRPr="0016760B">
                      <w:rPr>
                        <w:rFonts w:ascii="Arial" w:eastAsia="Times New Roman" w:hAnsi="Arial" w:cs="Arial"/>
                        <w:color w:val="000000"/>
                        <w:sz w:val="20"/>
                        <w:szCs w:val="20"/>
                        <w:lang w:eastAsia="pt-BR"/>
                      </w:rPr>
                      <w:t>12/02/2021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9AB840" w14:textId="77777777" w:rsidR="0016760B" w:rsidRPr="0016760B" w:rsidRDefault="0016760B" w:rsidP="0016760B">
                  <w:pPr>
                    <w:autoSpaceDE/>
                    <w:autoSpaceDN/>
                    <w:adjustRightInd/>
                    <w:jc w:val="center"/>
                    <w:rPr>
                      <w:ins w:id="18859" w:author="Philippe Hollanda - Oliveira Trust" w:date="2022-07-19T09:57:00Z"/>
                      <w:rFonts w:ascii="Arial" w:eastAsia="Times New Roman" w:hAnsi="Arial" w:cs="Arial"/>
                      <w:color w:val="000000"/>
                      <w:sz w:val="20"/>
                      <w:szCs w:val="20"/>
                      <w:lang w:eastAsia="pt-BR"/>
                    </w:rPr>
                  </w:pPr>
                  <w:ins w:id="18860" w:author="Philippe Hollanda - Oliveira Trust" w:date="2022-07-19T09:57:00Z">
                    <w:r w:rsidRPr="0016760B">
                      <w:rPr>
                        <w:rFonts w:ascii="Arial" w:eastAsia="Times New Roman" w:hAnsi="Arial" w:cs="Arial"/>
                        <w:color w:val="000000"/>
                        <w:sz w:val="20"/>
                        <w:szCs w:val="20"/>
                        <w:lang w:eastAsia="pt-BR"/>
                      </w:rPr>
                      <w:t>R$ 1.215,75</w:t>
                    </w:r>
                  </w:ins>
                </w:p>
              </w:tc>
            </w:tr>
            <w:tr w:rsidR="0016760B" w:rsidRPr="0016760B" w14:paraId="36007E32" w14:textId="77777777" w:rsidTr="0016760B">
              <w:trPr>
                <w:trHeight w:val="1785"/>
                <w:ins w:id="188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C371E5" w14:textId="77777777" w:rsidR="0016760B" w:rsidRPr="0016760B" w:rsidRDefault="0016760B" w:rsidP="0016760B">
                  <w:pPr>
                    <w:autoSpaceDE/>
                    <w:autoSpaceDN/>
                    <w:adjustRightInd/>
                    <w:jc w:val="center"/>
                    <w:rPr>
                      <w:ins w:id="18862" w:author="Philippe Hollanda - Oliveira Trust" w:date="2022-07-19T09:57:00Z"/>
                      <w:rFonts w:ascii="Arial" w:eastAsia="Times New Roman" w:hAnsi="Arial" w:cs="Arial"/>
                      <w:color w:val="000000"/>
                      <w:sz w:val="20"/>
                      <w:szCs w:val="20"/>
                      <w:lang w:eastAsia="pt-BR"/>
                    </w:rPr>
                  </w:pPr>
                  <w:ins w:id="1886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4F54C79" w14:textId="77777777" w:rsidR="0016760B" w:rsidRPr="0016760B" w:rsidRDefault="0016760B" w:rsidP="0016760B">
                  <w:pPr>
                    <w:autoSpaceDE/>
                    <w:autoSpaceDN/>
                    <w:adjustRightInd/>
                    <w:jc w:val="center"/>
                    <w:rPr>
                      <w:ins w:id="18864" w:author="Philippe Hollanda - Oliveira Trust" w:date="2022-07-19T09:57:00Z"/>
                      <w:rFonts w:ascii="Arial" w:eastAsia="Times New Roman" w:hAnsi="Arial" w:cs="Arial"/>
                      <w:color w:val="000000"/>
                      <w:sz w:val="20"/>
                      <w:szCs w:val="20"/>
                      <w:lang w:eastAsia="pt-BR"/>
                    </w:rPr>
                  </w:pPr>
                  <w:ins w:id="18865" w:author="Philippe Hollanda - Oliveira Trust" w:date="2022-07-19T09:57:00Z">
                    <w:r w:rsidRPr="0016760B">
                      <w:rPr>
                        <w:rFonts w:ascii="Arial" w:eastAsia="Times New Roman" w:hAnsi="Arial" w:cs="Arial"/>
                        <w:color w:val="000000"/>
                        <w:sz w:val="20"/>
                        <w:szCs w:val="20"/>
                        <w:lang w:eastAsia="pt-BR"/>
                      </w:rPr>
                      <w:t>02/02/2021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83BD44" w14:textId="77777777" w:rsidR="0016760B" w:rsidRPr="0016760B" w:rsidRDefault="0016760B" w:rsidP="0016760B">
                  <w:pPr>
                    <w:autoSpaceDE/>
                    <w:autoSpaceDN/>
                    <w:adjustRightInd/>
                    <w:jc w:val="center"/>
                    <w:rPr>
                      <w:ins w:id="18866" w:author="Philippe Hollanda - Oliveira Trust" w:date="2022-07-19T09:57:00Z"/>
                      <w:rFonts w:ascii="Arial" w:eastAsia="Times New Roman" w:hAnsi="Arial" w:cs="Arial"/>
                      <w:color w:val="000000"/>
                      <w:sz w:val="20"/>
                      <w:szCs w:val="20"/>
                      <w:lang w:eastAsia="pt-BR"/>
                    </w:rPr>
                  </w:pPr>
                  <w:ins w:id="18867" w:author="Philippe Hollanda - Oliveira Trust" w:date="2022-07-19T09:57:00Z">
                    <w:r w:rsidRPr="0016760B">
                      <w:rPr>
                        <w:rFonts w:ascii="Arial" w:eastAsia="Times New Roman" w:hAnsi="Arial" w:cs="Arial"/>
                        <w:color w:val="000000"/>
                        <w:sz w:val="20"/>
                        <w:szCs w:val="20"/>
                        <w:lang w:eastAsia="pt-BR"/>
                      </w:rPr>
                      <w:t>R$ 852,30</w:t>
                    </w:r>
                  </w:ins>
                </w:p>
              </w:tc>
            </w:tr>
            <w:tr w:rsidR="0016760B" w:rsidRPr="0016760B" w14:paraId="36C21ABA" w14:textId="77777777" w:rsidTr="0016760B">
              <w:trPr>
                <w:trHeight w:val="1785"/>
                <w:ins w:id="188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F60940" w14:textId="77777777" w:rsidR="0016760B" w:rsidRPr="0016760B" w:rsidRDefault="0016760B" w:rsidP="0016760B">
                  <w:pPr>
                    <w:autoSpaceDE/>
                    <w:autoSpaceDN/>
                    <w:adjustRightInd/>
                    <w:jc w:val="center"/>
                    <w:rPr>
                      <w:ins w:id="18869" w:author="Philippe Hollanda - Oliveira Trust" w:date="2022-07-19T09:57:00Z"/>
                      <w:rFonts w:ascii="Arial" w:eastAsia="Times New Roman" w:hAnsi="Arial" w:cs="Arial"/>
                      <w:color w:val="000000"/>
                      <w:sz w:val="20"/>
                      <w:szCs w:val="20"/>
                      <w:lang w:eastAsia="pt-BR"/>
                    </w:rPr>
                  </w:pPr>
                  <w:ins w:id="1887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8CDAD53" w14:textId="77777777" w:rsidR="0016760B" w:rsidRPr="0016760B" w:rsidRDefault="0016760B" w:rsidP="0016760B">
                  <w:pPr>
                    <w:autoSpaceDE/>
                    <w:autoSpaceDN/>
                    <w:adjustRightInd/>
                    <w:jc w:val="center"/>
                    <w:rPr>
                      <w:ins w:id="18871" w:author="Philippe Hollanda - Oliveira Trust" w:date="2022-07-19T09:57:00Z"/>
                      <w:rFonts w:ascii="Arial" w:eastAsia="Times New Roman" w:hAnsi="Arial" w:cs="Arial"/>
                      <w:color w:val="000000"/>
                      <w:sz w:val="20"/>
                      <w:szCs w:val="20"/>
                      <w:lang w:eastAsia="pt-BR"/>
                    </w:rPr>
                  </w:pPr>
                  <w:ins w:id="18872" w:author="Philippe Hollanda - Oliveira Trust" w:date="2022-07-19T09:57:00Z">
                    <w:r w:rsidRPr="0016760B">
                      <w:rPr>
                        <w:rFonts w:ascii="Arial" w:eastAsia="Times New Roman" w:hAnsi="Arial" w:cs="Arial"/>
                        <w:color w:val="000000"/>
                        <w:sz w:val="20"/>
                        <w:szCs w:val="20"/>
                        <w:lang w:eastAsia="pt-BR"/>
                      </w:rPr>
                      <w:t>02/02/2021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7F1129" w14:textId="77777777" w:rsidR="0016760B" w:rsidRPr="0016760B" w:rsidRDefault="0016760B" w:rsidP="0016760B">
                  <w:pPr>
                    <w:autoSpaceDE/>
                    <w:autoSpaceDN/>
                    <w:adjustRightInd/>
                    <w:jc w:val="center"/>
                    <w:rPr>
                      <w:ins w:id="18873" w:author="Philippe Hollanda - Oliveira Trust" w:date="2022-07-19T09:57:00Z"/>
                      <w:rFonts w:ascii="Arial" w:eastAsia="Times New Roman" w:hAnsi="Arial" w:cs="Arial"/>
                      <w:color w:val="000000"/>
                      <w:sz w:val="20"/>
                      <w:szCs w:val="20"/>
                      <w:lang w:eastAsia="pt-BR"/>
                    </w:rPr>
                  </w:pPr>
                  <w:ins w:id="18874" w:author="Philippe Hollanda - Oliveira Trust" w:date="2022-07-19T09:57:00Z">
                    <w:r w:rsidRPr="0016760B">
                      <w:rPr>
                        <w:rFonts w:ascii="Arial" w:eastAsia="Times New Roman" w:hAnsi="Arial" w:cs="Arial"/>
                        <w:color w:val="000000"/>
                        <w:sz w:val="20"/>
                        <w:szCs w:val="20"/>
                        <w:lang w:eastAsia="pt-BR"/>
                      </w:rPr>
                      <w:t>R$ 777,00</w:t>
                    </w:r>
                  </w:ins>
                </w:p>
              </w:tc>
            </w:tr>
            <w:tr w:rsidR="0016760B" w:rsidRPr="0016760B" w14:paraId="0953AE6D" w14:textId="77777777" w:rsidTr="0016760B">
              <w:trPr>
                <w:trHeight w:val="1785"/>
                <w:ins w:id="188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881A53" w14:textId="77777777" w:rsidR="0016760B" w:rsidRPr="0016760B" w:rsidRDefault="0016760B" w:rsidP="0016760B">
                  <w:pPr>
                    <w:autoSpaceDE/>
                    <w:autoSpaceDN/>
                    <w:adjustRightInd/>
                    <w:jc w:val="center"/>
                    <w:rPr>
                      <w:ins w:id="18876" w:author="Philippe Hollanda - Oliveira Trust" w:date="2022-07-19T09:57:00Z"/>
                      <w:rFonts w:ascii="Arial" w:eastAsia="Times New Roman" w:hAnsi="Arial" w:cs="Arial"/>
                      <w:color w:val="000000"/>
                      <w:sz w:val="20"/>
                      <w:szCs w:val="20"/>
                      <w:lang w:eastAsia="pt-BR"/>
                    </w:rPr>
                  </w:pPr>
                  <w:ins w:id="18877"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366CA4E" w14:textId="77777777" w:rsidR="0016760B" w:rsidRPr="0016760B" w:rsidRDefault="0016760B" w:rsidP="0016760B">
                  <w:pPr>
                    <w:autoSpaceDE/>
                    <w:autoSpaceDN/>
                    <w:adjustRightInd/>
                    <w:jc w:val="center"/>
                    <w:rPr>
                      <w:ins w:id="18878" w:author="Philippe Hollanda - Oliveira Trust" w:date="2022-07-19T09:57:00Z"/>
                      <w:rFonts w:ascii="Arial" w:eastAsia="Times New Roman" w:hAnsi="Arial" w:cs="Arial"/>
                      <w:color w:val="000000"/>
                      <w:sz w:val="20"/>
                      <w:szCs w:val="20"/>
                      <w:lang w:eastAsia="pt-BR"/>
                    </w:rPr>
                  </w:pPr>
                  <w:ins w:id="18879" w:author="Philippe Hollanda - Oliveira Trust" w:date="2022-07-19T09:57:00Z">
                    <w:r w:rsidRPr="0016760B">
                      <w:rPr>
                        <w:rFonts w:ascii="Arial" w:eastAsia="Times New Roman" w:hAnsi="Arial" w:cs="Arial"/>
                        <w:color w:val="000000"/>
                        <w:sz w:val="20"/>
                        <w:szCs w:val="20"/>
                        <w:lang w:eastAsia="pt-BR"/>
                      </w:rPr>
                      <w:t>02/02/2021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6BD83F" w14:textId="77777777" w:rsidR="0016760B" w:rsidRPr="0016760B" w:rsidRDefault="0016760B" w:rsidP="0016760B">
                  <w:pPr>
                    <w:autoSpaceDE/>
                    <w:autoSpaceDN/>
                    <w:adjustRightInd/>
                    <w:jc w:val="center"/>
                    <w:rPr>
                      <w:ins w:id="18880" w:author="Philippe Hollanda - Oliveira Trust" w:date="2022-07-19T09:57:00Z"/>
                      <w:rFonts w:ascii="Arial" w:eastAsia="Times New Roman" w:hAnsi="Arial" w:cs="Arial"/>
                      <w:color w:val="000000"/>
                      <w:sz w:val="20"/>
                      <w:szCs w:val="20"/>
                      <w:lang w:eastAsia="pt-BR"/>
                    </w:rPr>
                  </w:pPr>
                  <w:ins w:id="18881" w:author="Philippe Hollanda - Oliveira Trust" w:date="2022-07-19T09:57:00Z">
                    <w:r w:rsidRPr="0016760B">
                      <w:rPr>
                        <w:rFonts w:ascii="Arial" w:eastAsia="Times New Roman" w:hAnsi="Arial" w:cs="Arial"/>
                        <w:color w:val="000000"/>
                        <w:sz w:val="20"/>
                        <w:szCs w:val="20"/>
                        <w:lang w:eastAsia="pt-BR"/>
                      </w:rPr>
                      <w:t>R$ 171,72</w:t>
                    </w:r>
                  </w:ins>
                </w:p>
              </w:tc>
            </w:tr>
            <w:tr w:rsidR="0016760B" w:rsidRPr="0016760B" w14:paraId="110B218E" w14:textId="77777777" w:rsidTr="0016760B">
              <w:trPr>
                <w:trHeight w:val="1785"/>
                <w:ins w:id="188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572E4A" w14:textId="77777777" w:rsidR="0016760B" w:rsidRPr="0016760B" w:rsidRDefault="0016760B" w:rsidP="0016760B">
                  <w:pPr>
                    <w:autoSpaceDE/>
                    <w:autoSpaceDN/>
                    <w:adjustRightInd/>
                    <w:jc w:val="center"/>
                    <w:rPr>
                      <w:ins w:id="18883" w:author="Philippe Hollanda - Oliveira Trust" w:date="2022-07-19T09:57:00Z"/>
                      <w:rFonts w:ascii="Arial" w:eastAsia="Times New Roman" w:hAnsi="Arial" w:cs="Arial"/>
                      <w:color w:val="000000"/>
                      <w:sz w:val="20"/>
                      <w:szCs w:val="20"/>
                      <w:lang w:eastAsia="pt-BR"/>
                    </w:rPr>
                  </w:pPr>
                  <w:ins w:id="1888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D97AA8B" w14:textId="77777777" w:rsidR="0016760B" w:rsidRPr="0016760B" w:rsidRDefault="0016760B" w:rsidP="0016760B">
                  <w:pPr>
                    <w:autoSpaceDE/>
                    <w:autoSpaceDN/>
                    <w:adjustRightInd/>
                    <w:jc w:val="center"/>
                    <w:rPr>
                      <w:ins w:id="18885" w:author="Philippe Hollanda - Oliveira Trust" w:date="2022-07-19T09:57:00Z"/>
                      <w:rFonts w:ascii="Arial" w:eastAsia="Times New Roman" w:hAnsi="Arial" w:cs="Arial"/>
                      <w:color w:val="000000"/>
                      <w:sz w:val="20"/>
                      <w:szCs w:val="20"/>
                      <w:lang w:eastAsia="pt-BR"/>
                    </w:rPr>
                  </w:pPr>
                  <w:ins w:id="18886" w:author="Philippe Hollanda - Oliveira Trust" w:date="2022-07-19T09:57:00Z">
                    <w:r w:rsidRPr="0016760B">
                      <w:rPr>
                        <w:rFonts w:ascii="Arial" w:eastAsia="Times New Roman" w:hAnsi="Arial" w:cs="Arial"/>
                        <w:color w:val="000000"/>
                        <w:sz w:val="20"/>
                        <w:szCs w:val="20"/>
                        <w:lang w:eastAsia="pt-BR"/>
                      </w:rPr>
                      <w:t>03/02/2021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767249" w14:textId="77777777" w:rsidR="0016760B" w:rsidRPr="0016760B" w:rsidRDefault="0016760B" w:rsidP="0016760B">
                  <w:pPr>
                    <w:autoSpaceDE/>
                    <w:autoSpaceDN/>
                    <w:adjustRightInd/>
                    <w:jc w:val="center"/>
                    <w:rPr>
                      <w:ins w:id="18887" w:author="Philippe Hollanda - Oliveira Trust" w:date="2022-07-19T09:57:00Z"/>
                      <w:rFonts w:ascii="Arial" w:eastAsia="Times New Roman" w:hAnsi="Arial" w:cs="Arial"/>
                      <w:color w:val="000000"/>
                      <w:sz w:val="20"/>
                      <w:szCs w:val="20"/>
                      <w:lang w:eastAsia="pt-BR"/>
                    </w:rPr>
                  </w:pPr>
                  <w:ins w:id="18888" w:author="Philippe Hollanda - Oliveira Trust" w:date="2022-07-19T09:57:00Z">
                    <w:r w:rsidRPr="0016760B">
                      <w:rPr>
                        <w:rFonts w:ascii="Arial" w:eastAsia="Times New Roman" w:hAnsi="Arial" w:cs="Arial"/>
                        <w:color w:val="000000"/>
                        <w:sz w:val="20"/>
                        <w:szCs w:val="20"/>
                        <w:lang w:eastAsia="pt-BR"/>
                      </w:rPr>
                      <w:t>R$ 12.834,00</w:t>
                    </w:r>
                  </w:ins>
                </w:p>
              </w:tc>
            </w:tr>
            <w:tr w:rsidR="0016760B" w:rsidRPr="0016760B" w14:paraId="665DA7EE" w14:textId="77777777" w:rsidTr="0016760B">
              <w:trPr>
                <w:trHeight w:val="1785"/>
                <w:ins w:id="188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12FF8D" w14:textId="77777777" w:rsidR="0016760B" w:rsidRPr="0016760B" w:rsidRDefault="0016760B" w:rsidP="0016760B">
                  <w:pPr>
                    <w:autoSpaceDE/>
                    <w:autoSpaceDN/>
                    <w:adjustRightInd/>
                    <w:jc w:val="center"/>
                    <w:rPr>
                      <w:ins w:id="18890" w:author="Philippe Hollanda - Oliveira Trust" w:date="2022-07-19T09:57:00Z"/>
                      <w:rFonts w:ascii="Arial" w:eastAsia="Times New Roman" w:hAnsi="Arial" w:cs="Arial"/>
                      <w:color w:val="000000"/>
                      <w:sz w:val="20"/>
                      <w:szCs w:val="20"/>
                      <w:lang w:eastAsia="pt-BR"/>
                    </w:rPr>
                  </w:pPr>
                  <w:ins w:id="1889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AE2C28D" w14:textId="77777777" w:rsidR="0016760B" w:rsidRPr="0016760B" w:rsidRDefault="0016760B" w:rsidP="0016760B">
                  <w:pPr>
                    <w:autoSpaceDE/>
                    <w:autoSpaceDN/>
                    <w:adjustRightInd/>
                    <w:jc w:val="center"/>
                    <w:rPr>
                      <w:ins w:id="18892" w:author="Philippe Hollanda - Oliveira Trust" w:date="2022-07-19T09:57:00Z"/>
                      <w:rFonts w:ascii="Arial" w:eastAsia="Times New Roman" w:hAnsi="Arial" w:cs="Arial"/>
                      <w:color w:val="000000"/>
                      <w:sz w:val="20"/>
                      <w:szCs w:val="20"/>
                      <w:lang w:eastAsia="pt-BR"/>
                    </w:rPr>
                  </w:pPr>
                  <w:ins w:id="18893" w:author="Philippe Hollanda - Oliveira Trust" w:date="2022-07-19T09:57:00Z">
                    <w:r w:rsidRPr="0016760B">
                      <w:rPr>
                        <w:rFonts w:ascii="Arial" w:eastAsia="Times New Roman" w:hAnsi="Arial" w:cs="Arial"/>
                        <w:color w:val="000000"/>
                        <w:sz w:val="20"/>
                        <w:szCs w:val="20"/>
                        <w:lang w:eastAsia="pt-BR"/>
                      </w:rPr>
                      <w:t>03/02/2021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4E7EA7" w14:textId="77777777" w:rsidR="0016760B" w:rsidRPr="0016760B" w:rsidRDefault="0016760B" w:rsidP="0016760B">
                  <w:pPr>
                    <w:autoSpaceDE/>
                    <w:autoSpaceDN/>
                    <w:adjustRightInd/>
                    <w:jc w:val="center"/>
                    <w:rPr>
                      <w:ins w:id="18894" w:author="Philippe Hollanda - Oliveira Trust" w:date="2022-07-19T09:57:00Z"/>
                      <w:rFonts w:ascii="Arial" w:eastAsia="Times New Roman" w:hAnsi="Arial" w:cs="Arial"/>
                      <w:color w:val="000000"/>
                      <w:sz w:val="20"/>
                      <w:szCs w:val="20"/>
                      <w:lang w:eastAsia="pt-BR"/>
                    </w:rPr>
                  </w:pPr>
                  <w:ins w:id="18895" w:author="Philippe Hollanda - Oliveira Trust" w:date="2022-07-19T09:57:00Z">
                    <w:r w:rsidRPr="0016760B">
                      <w:rPr>
                        <w:rFonts w:ascii="Arial" w:eastAsia="Times New Roman" w:hAnsi="Arial" w:cs="Arial"/>
                        <w:color w:val="000000"/>
                        <w:sz w:val="20"/>
                        <w:szCs w:val="20"/>
                        <w:lang w:eastAsia="pt-BR"/>
                      </w:rPr>
                      <w:t>R$ 6.931,70</w:t>
                    </w:r>
                  </w:ins>
                </w:p>
              </w:tc>
            </w:tr>
            <w:tr w:rsidR="0016760B" w:rsidRPr="0016760B" w14:paraId="1FF788D8" w14:textId="77777777" w:rsidTr="0016760B">
              <w:trPr>
                <w:trHeight w:val="1785"/>
                <w:ins w:id="188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003871" w14:textId="77777777" w:rsidR="0016760B" w:rsidRPr="0016760B" w:rsidRDefault="0016760B" w:rsidP="0016760B">
                  <w:pPr>
                    <w:autoSpaceDE/>
                    <w:autoSpaceDN/>
                    <w:adjustRightInd/>
                    <w:jc w:val="center"/>
                    <w:rPr>
                      <w:ins w:id="18897" w:author="Philippe Hollanda - Oliveira Trust" w:date="2022-07-19T09:57:00Z"/>
                      <w:rFonts w:ascii="Arial" w:eastAsia="Times New Roman" w:hAnsi="Arial" w:cs="Arial"/>
                      <w:color w:val="000000"/>
                      <w:sz w:val="20"/>
                      <w:szCs w:val="20"/>
                      <w:lang w:eastAsia="pt-BR"/>
                    </w:rPr>
                  </w:pPr>
                  <w:ins w:id="1889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D821EDE" w14:textId="77777777" w:rsidR="0016760B" w:rsidRPr="0016760B" w:rsidRDefault="0016760B" w:rsidP="0016760B">
                  <w:pPr>
                    <w:autoSpaceDE/>
                    <w:autoSpaceDN/>
                    <w:adjustRightInd/>
                    <w:jc w:val="center"/>
                    <w:rPr>
                      <w:ins w:id="18899" w:author="Philippe Hollanda - Oliveira Trust" w:date="2022-07-19T09:57:00Z"/>
                      <w:rFonts w:ascii="Arial" w:eastAsia="Times New Roman" w:hAnsi="Arial" w:cs="Arial"/>
                      <w:color w:val="000000"/>
                      <w:sz w:val="20"/>
                      <w:szCs w:val="20"/>
                      <w:lang w:eastAsia="pt-BR"/>
                    </w:rPr>
                  </w:pPr>
                  <w:ins w:id="18900" w:author="Philippe Hollanda - Oliveira Trust" w:date="2022-07-19T09:57:00Z">
                    <w:r w:rsidRPr="0016760B">
                      <w:rPr>
                        <w:rFonts w:ascii="Arial" w:eastAsia="Times New Roman" w:hAnsi="Arial" w:cs="Arial"/>
                        <w:color w:val="000000"/>
                        <w:sz w:val="20"/>
                        <w:szCs w:val="20"/>
                        <w:lang w:eastAsia="pt-BR"/>
                      </w:rPr>
                      <w:t>03/02/2021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3E6FFFF" w14:textId="77777777" w:rsidR="0016760B" w:rsidRPr="0016760B" w:rsidRDefault="0016760B" w:rsidP="0016760B">
                  <w:pPr>
                    <w:autoSpaceDE/>
                    <w:autoSpaceDN/>
                    <w:adjustRightInd/>
                    <w:jc w:val="center"/>
                    <w:rPr>
                      <w:ins w:id="18901" w:author="Philippe Hollanda - Oliveira Trust" w:date="2022-07-19T09:57:00Z"/>
                      <w:rFonts w:ascii="Arial" w:eastAsia="Times New Roman" w:hAnsi="Arial" w:cs="Arial"/>
                      <w:color w:val="000000"/>
                      <w:sz w:val="20"/>
                      <w:szCs w:val="20"/>
                      <w:lang w:eastAsia="pt-BR"/>
                    </w:rPr>
                  </w:pPr>
                  <w:ins w:id="18902" w:author="Philippe Hollanda - Oliveira Trust" w:date="2022-07-19T09:57:00Z">
                    <w:r w:rsidRPr="0016760B">
                      <w:rPr>
                        <w:rFonts w:ascii="Arial" w:eastAsia="Times New Roman" w:hAnsi="Arial" w:cs="Arial"/>
                        <w:color w:val="000000"/>
                        <w:sz w:val="20"/>
                        <w:szCs w:val="20"/>
                        <w:lang w:eastAsia="pt-BR"/>
                      </w:rPr>
                      <w:t>R$ 7.812,65</w:t>
                    </w:r>
                  </w:ins>
                </w:p>
              </w:tc>
            </w:tr>
            <w:tr w:rsidR="0016760B" w:rsidRPr="0016760B" w14:paraId="43853A6A" w14:textId="77777777" w:rsidTr="0016760B">
              <w:trPr>
                <w:trHeight w:val="1785"/>
                <w:ins w:id="189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498A93" w14:textId="77777777" w:rsidR="0016760B" w:rsidRPr="0016760B" w:rsidRDefault="0016760B" w:rsidP="0016760B">
                  <w:pPr>
                    <w:autoSpaceDE/>
                    <w:autoSpaceDN/>
                    <w:adjustRightInd/>
                    <w:jc w:val="center"/>
                    <w:rPr>
                      <w:ins w:id="18904" w:author="Philippe Hollanda - Oliveira Trust" w:date="2022-07-19T09:57:00Z"/>
                      <w:rFonts w:ascii="Arial" w:eastAsia="Times New Roman" w:hAnsi="Arial" w:cs="Arial"/>
                      <w:color w:val="000000"/>
                      <w:sz w:val="20"/>
                      <w:szCs w:val="20"/>
                      <w:lang w:eastAsia="pt-BR"/>
                    </w:rPr>
                  </w:pPr>
                  <w:ins w:id="1890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E562DDF" w14:textId="77777777" w:rsidR="0016760B" w:rsidRPr="0016760B" w:rsidRDefault="0016760B" w:rsidP="0016760B">
                  <w:pPr>
                    <w:autoSpaceDE/>
                    <w:autoSpaceDN/>
                    <w:adjustRightInd/>
                    <w:jc w:val="center"/>
                    <w:rPr>
                      <w:ins w:id="18906" w:author="Philippe Hollanda - Oliveira Trust" w:date="2022-07-19T09:57:00Z"/>
                      <w:rFonts w:ascii="Arial" w:eastAsia="Times New Roman" w:hAnsi="Arial" w:cs="Arial"/>
                      <w:color w:val="000000"/>
                      <w:sz w:val="20"/>
                      <w:szCs w:val="20"/>
                      <w:lang w:eastAsia="pt-BR"/>
                    </w:rPr>
                  </w:pPr>
                  <w:ins w:id="18907" w:author="Philippe Hollanda - Oliveira Trust" w:date="2022-07-19T09:57:00Z">
                    <w:r w:rsidRPr="0016760B">
                      <w:rPr>
                        <w:rFonts w:ascii="Arial" w:eastAsia="Times New Roman" w:hAnsi="Arial" w:cs="Arial"/>
                        <w:color w:val="000000"/>
                        <w:sz w:val="20"/>
                        <w:szCs w:val="20"/>
                        <w:lang w:eastAsia="pt-BR"/>
                      </w:rPr>
                      <w:t>03/02/2021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2AC99C" w14:textId="77777777" w:rsidR="0016760B" w:rsidRPr="0016760B" w:rsidRDefault="0016760B" w:rsidP="0016760B">
                  <w:pPr>
                    <w:autoSpaceDE/>
                    <w:autoSpaceDN/>
                    <w:adjustRightInd/>
                    <w:jc w:val="center"/>
                    <w:rPr>
                      <w:ins w:id="18908" w:author="Philippe Hollanda - Oliveira Trust" w:date="2022-07-19T09:57:00Z"/>
                      <w:rFonts w:ascii="Arial" w:eastAsia="Times New Roman" w:hAnsi="Arial" w:cs="Arial"/>
                      <w:color w:val="000000"/>
                      <w:sz w:val="20"/>
                      <w:szCs w:val="20"/>
                      <w:lang w:eastAsia="pt-BR"/>
                    </w:rPr>
                  </w:pPr>
                  <w:ins w:id="18909" w:author="Philippe Hollanda - Oliveira Trust" w:date="2022-07-19T09:57:00Z">
                    <w:r w:rsidRPr="0016760B">
                      <w:rPr>
                        <w:rFonts w:ascii="Arial" w:eastAsia="Times New Roman" w:hAnsi="Arial" w:cs="Arial"/>
                        <w:color w:val="000000"/>
                        <w:sz w:val="20"/>
                        <w:szCs w:val="20"/>
                        <w:lang w:eastAsia="pt-BR"/>
                      </w:rPr>
                      <w:t>R$ 19.450,00</w:t>
                    </w:r>
                  </w:ins>
                </w:p>
              </w:tc>
            </w:tr>
            <w:tr w:rsidR="0016760B" w:rsidRPr="0016760B" w14:paraId="13D1A88F" w14:textId="77777777" w:rsidTr="0016760B">
              <w:trPr>
                <w:trHeight w:val="1785"/>
                <w:ins w:id="189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1EDF0E" w14:textId="77777777" w:rsidR="0016760B" w:rsidRPr="0016760B" w:rsidRDefault="0016760B" w:rsidP="0016760B">
                  <w:pPr>
                    <w:autoSpaceDE/>
                    <w:autoSpaceDN/>
                    <w:adjustRightInd/>
                    <w:jc w:val="center"/>
                    <w:rPr>
                      <w:ins w:id="18911" w:author="Philippe Hollanda - Oliveira Trust" w:date="2022-07-19T09:57:00Z"/>
                      <w:rFonts w:ascii="Arial" w:eastAsia="Times New Roman" w:hAnsi="Arial" w:cs="Arial"/>
                      <w:color w:val="000000"/>
                      <w:sz w:val="20"/>
                      <w:szCs w:val="20"/>
                      <w:lang w:eastAsia="pt-BR"/>
                    </w:rPr>
                  </w:pPr>
                  <w:ins w:id="18912"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060012A" w14:textId="77777777" w:rsidR="0016760B" w:rsidRPr="0016760B" w:rsidRDefault="0016760B" w:rsidP="0016760B">
                  <w:pPr>
                    <w:autoSpaceDE/>
                    <w:autoSpaceDN/>
                    <w:adjustRightInd/>
                    <w:jc w:val="center"/>
                    <w:rPr>
                      <w:ins w:id="18913" w:author="Philippe Hollanda - Oliveira Trust" w:date="2022-07-19T09:57:00Z"/>
                      <w:rFonts w:ascii="Arial" w:eastAsia="Times New Roman" w:hAnsi="Arial" w:cs="Arial"/>
                      <w:color w:val="000000"/>
                      <w:sz w:val="20"/>
                      <w:szCs w:val="20"/>
                      <w:lang w:eastAsia="pt-BR"/>
                    </w:rPr>
                  </w:pPr>
                  <w:ins w:id="18914" w:author="Philippe Hollanda - Oliveira Trust" w:date="2022-07-19T09:57:00Z">
                    <w:r w:rsidRPr="0016760B">
                      <w:rPr>
                        <w:rFonts w:ascii="Arial" w:eastAsia="Times New Roman" w:hAnsi="Arial" w:cs="Arial"/>
                        <w:color w:val="000000"/>
                        <w:sz w:val="20"/>
                        <w:szCs w:val="20"/>
                        <w:lang w:eastAsia="pt-BR"/>
                      </w:rPr>
                      <w:t>03/02/2021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19835E" w14:textId="77777777" w:rsidR="0016760B" w:rsidRPr="0016760B" w:rsidRDefault="0016760B" w:rsidP="0016760B">
                  <w:pPr>
                    <w:autoSpaceDE/>
                    <w:autoSpaceDN/>
                    <w:adjustRightInd/>
                    <w:jc w:val="center"/>
                    <w:rPr>
                      <w:ins w:id="18915" w:author="Philippe Hollanda - Oliveira Trust" w:date="2022-07-19T09:57:00Z"/>
                      <w:rFonts w:ascii="Arial" w:eastAsia="Times New Roman" w:hAnsi="Arial" w:cs="Arial"/>
                      <w:color w:val="000000"/>
                      <w:sz w:val="20"/>
                      <w:szCs w:val="20"/>
                      <w:lang w:eastAsia="pt-BR"/>
                    </w:rPr>
                  </w:pPr>
                  <w:ins w:id="18916" w:author="Philippe Hollanda - Oliveira Trust" w:date="2022-07-19T09:57:00Z">
                    <w:r w:rsidRPr="0016760B">
                      <w:rPr>
                        <w:rFonts w:ascii="Arial" w:eastAsia="Times New Roman" w:hAnsi="Arial" w:cs="Arial"/>
                        <w:color w:val="000000"/>
                        <w:sz w:val="20"/>
                        <w:szCs w:val="20"/>
                        <w:lang w:eastAsia="pt-BR"/>
                      </w:rPr>
                      <w:t>R$ 1.389,00</w:t>
                    </w:r>
                  </w:ins>
                </w:p>
              </w:tc>
            </w:tr>
            <w:tr w:rsidR="0016760B" w:rsidRPr="0016760B" w14:paraId="4B4F136E" w14:textId="77777777" w:rsidTr="0016760B">
              <w:trPr>
                <w:trHeight w:val="1785"/>
                <w:ins w:id="189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3C2FA4" w14:textId="77777777" w:rsidR="0016760B" w:rsidRPr="0016760B" w:rsidRDefault="0016760B" w:rsidP="0016760B">
                  <w:pPr>
                    <w:autoSpaceDE/>
                    <w:autoSpaceDN/>
                    <w:adjustRightInd/>
                    <w:jc w:val="center"/>
                    <w:rPr>
                      <w:ins w:id="18918" w:author="Philippe Hollanda - Oliveira Trust" w:date="2022-07-19T09:57:00Z"/>
                      <w:rFonts w:ascii="Arial" w:eastAsia="Times New Roman" w:hAnsi="Arial" w:cs="Arial"/>
                      <w:color w:val="000000"/>
                      <w:sz w:val="20"/>
                      <w:szCs w:val="20"/>
                      <w:lang w:eastAsia="pt-BR"/>
                    </w:rPr>
                  </w:pPr>
                  <w:ins w:id="1891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8FCA189" w14:textId="77777777" w:rsidR="0016760B" w:rsidRPr="0016760B" w:rsidRDefault="0016760B" w:rsidP="0016760B">
                  <w:pPr>
                    <w:autoSpaceDE/>
                    <w:autoSpaceDN/>
                    <w:adjustRightInd/>
                    <w:jc w:val="center"/>
                    <w:rPr>
                      <w:ins w:id="18920" w:author="Philippe Hollanda - Oliveira Trust" w:date="2022-07-19T09:57:00Z"/>
                      <w:rFonts w:ascii="Arial" w:eastAsia="Times New Roman" w:hAnsi="Arial" w:cs="Arial"/>
                      <w:color w:val="000000"/>
                      <w:sz w:val="20"/>
                      <w:szCs w:val="20"/>
                      <w:lang w:eastAsia="pt-BR"/>
                    </w:rPr>
                  </w:pPr>
                  <w:ins w:id="18921"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ECDE175" w14:textId="77777777" w:rsidR="0016760B" w:rsidRPr="0016760B" w:rsidRDefault="0016760B" w:rsidP="0016760B">
                  <w:pPr>
                    <w:autoSpaceDE/>
                    <w:autoSpaceDN/>
                    <w:adjustRightInd/>
                    <w:jc w:val="center"/>
                    <w:rPr>
                      <w:ins w:id="18922" w:author="Philippe Hollanda - Oliveira Trust" w:date="2022-07-19T09:57:00Z"/>
                      <w:rFonts w:ascii="Arial" w:eastAsia="Times New Roman" w:hAnsi="Arial" w:cs="Arial"/>
                      <w:color w:val="000000"/>
                      <w:sz w:val="20"/>
                      <w:szCs w:val="20"/>
                      <w:lang w:eastAsia="pt-BR"/>
                    </w:rPr>
                  </w:pPr>
                  <w:ins w:id="18923" w:author="Philippe Hollanda - Oliveira Trust" w:date="2022-07-19T09:57:00Z">
                    <w:r w:rsidRPr="0016760B">
                      <w:rPr>
                        <w:rFonts w:ascii="Arial" w:eastAsia="Times New Roman" w:hAnsi="Arial" w:cs="Arial"/>
                        <w:color w:val="000000"/>
                        <w:sz w:val="20"/>
                        <w:szCs w:val="20"/>
                        <w:lang w:eastAsia="pt-BR"/>
                      </w:rPr>
                      <w:t>R$ 500,55</w:t>
                    </w:r>
                  </w:ins>
                </w:p>
              </w:tc>
            </w:tr>
            <w:tr w:rsidR="0016760B" w:rsidRPr="0016760B" w14:paraId="2AA389F3" w14:textId="77777777" w:rsidTr="0016760B">
              <w:trPr>
                <w:trHeight w:val="1785"/>
                <w:ins w:id="189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A93934" w14:textId="77777777" w:rsidR="0016760B" w:rsidRPr="0016760B" w:rsidRDefault="0016760B" w:rsidP="0016760B">
                  <w:pPr>
                    <w:autoSpaceDE/>
                    <w:autoSpaceDN/>
                    <w:adjustRightInd/>
                    <w:jc w:val="center"/>
                    <w:rPr>
                      <w:ins w:id="18925" w:author="Philippe Hollanda - Oliveira Trust" w:date="2022-07-19T09:57:00Z"/>
                      <w:rFonts w:ascii="Arial" w:eastAsia="Times New Roman" w:hAnsi="Arial" w:cs="Arial"/>
                      <w:color w:val="000000"/>
                      <w:sz w:val="20"/>
                      <w:szCs w:val="20"/>
                      <w:lang w:eastAsia="pt-BR"/>
                    </w:rPr>
                  </w:pPr>
                  <w:ins w:id="1892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E045C59" w14:textId="77777777" w:rsidR="0016760B" w:rsidRPr="0016760B" w:rsidRDefault="0016760B" w:rsidP="0016760B">
                  <w:pPr>
                    <w:autoSpaceDE/>
                    <w:autoSpaceDN/>
                    <w:adjustRightInd/>
                    <w:jc w:val="center"/>
                    <w:rPr>
                      <w:ins w:id="18927" w:author="Philippe Hollanda - Oliveira Trust" w:date="2022-07-19T09:57:00Z"/>
                      <w:rFonts w:ascii="Arial" w:eastAsia="Times New Roman" w:hAnsi="Arial" w:cs="Arial"/>
                      <w:color w:val="000000"/>
                      <w:sz w:val="20"/>
                      <w:szCs w:val="20"/>
                      <w:lang w:eastAsia="pt-BR"/>
                    </w:rPr>
                  </w:pPr>
                  <w:ins w:id="18928"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57C815" w14:textId="77777777" w:rsidR="0016760B" w:rsidRPr="0016760B" w:rsidRDefault="0016760B" w:rsidP="0016760B">
                  <w:pPr>
                    <w:autoSpaceDE/>
                    <w:autoSpaceDN/>
                    <w:adjustRightInd/>
                    <w:jc w:val="center"/>
                    <w:rPr>
                      <w:ins w:id="18929" w:author="Philippe Hollanda - Oliveira Trust" w:date="2022-07-19T09:57:00Z"/>
                      <w:rFonts w:ascii="Arial" w:eastAsia="Times New Roman" w:hAnsi="Arial" w:cs="Arial"/>
                      <w:color w:val="000000"/>
                      <w:sz w:val="20"/>
                      <w:szCs w:val="20"/>
                      <w:lang w:eastAsia="pt-BR"/>
                    </w:rPr>
                  </w:pPr>
                  <w:ins w:id="18930" w:author="Philippe Hollanda - Oliveira Trust" w:date="2022-07-19T09:57:00Z">
                    <w:r w:rsidRPr="0016760B">
                      <w:rPr>
                        <w:rFonts w:ascii="Arial" w:eastAsia="Times New Roman" w:hAnsi="Arial" w:cs="Arial"/>
                        <w:color w:val="000000"/>
                        <w:sz w:val="20"/>
                        <w:szCs w:val="20"/>
                        <w:lang w:eastAsia="pt-BR"/>
                      </w:rPr>
                      <w:t>R$ 2.917,20</w:t>
                    </w:r>
                  </w:ins>
                </w:p>
              </w:tc>
            </w:tr>
            <w:tr w:rsidR="0016760B" w:rsidRPr="0016760B" w14:paraId="7FC5D847" w14:textId="77777777" w:rsidTr="0016760B">
              <w:trPr>
                <w:trHeight w:val="1785"/>
                <w:ins w:id="189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EFEB38" w14:textId="77777777" w:rsidR="0016760B" w:rsidRPr="0016760B" w:rsidRDefault="0016760B" w:rsidP="0016760B">
                  <w:pPr>
                    <w:autoSpaceDE/>
                    <w:autoSpaceDN/>
                    <w:adjustRightInd/>
                    <w:jc w:val="center"/>
                    <w:rPr>
                      <w:ins w:id="18932" w:author="Philippe Hollanda - Oliveira Trust" w:date="2022-07-19T09:57:00Z"/>
                      <w:rFonts w:ascii="Arial" w:eastAsia="Times New Roman" w:hAnsi="Arial" w:cs="Arial"/>
                      <w:color w:val="000000"/>
                      <w:sz w:val="20"/>
                      <w:szCs w:val="20"/>
                      <w:lang w:eastAsia="pt-BR"/>
                    </w:rPr>
                  </w:pPr>
                  <w:ins w:id="1893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51FA92C" w14:textId="77777777" w:rsidR="0016760B" w:rsidRPr="0016760B" w:rsidRDefault="0016760B" w:rsidP="0016760B">
                  <w:pPr>
                    <w:autoSpaceDE/>
                    <w:autoSpaceDN/>
                    <w:adjustRightInd/>
                    <w:jc w:val="center"/>
                    <w:rPr>
                      <w:ins w:id="18934" w:author="Philippe Hollanda - Oliveira Trust" w:date="2022-07-19T09:57:00Z"/>
                      <w:rFonts w:ascii="Arial" w:eastAsia="Times New Roman" w:hAnsi="Arial" w:cs="Arial"/>
                      <w:color w:val="000000"/>
                      <w:sz w:val="20"/>
                      <w:szCs w:val="20"/>
                      <w:lang w:eastAsia="pt-BR"/>
                    </w:rPr>
                  </w:pPr>
                  <w:ins w:id="18935" w:author="Philippe Hollanda - Oliveira Trust" w:date="2022-07-19T09:57:00Z">
                    <w:r w:rsidRPr="0016760B">
                      <w:rPr>
                        <w:rFonts w:ascii="Arial" w:eastAsia="Times New Roman" w:hAnsi="Arial" w:cs="Arial"/>
                        <w:color w:val="000000"/>
                        <w:sz w:val="20"/>
                        <w:szCs w:val="20"/>
                        <w:lang w:eastAsia="pt-BR"/>
                      </w:rPr>
                      <w:t>19/02/2021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A9D10E" w14:textId="77777777" w:rsidR="0016760B" w:rsidRPr="0016760B" w:rsidRDefault="0016760B" w:rsidP="0016760B">
                  <w:pPr>
                    <w:autoSpaceDE/>
                    <w:autoSpaceDN/>
                    <w:adjustRightInd/>
                    <w:jc w:val="center"/>
                    <w:rPr>
                      <w:ins w:id="18936" w:author="Philippe Hollanda - Oliveira Trust" w:date="2022-07-19T09:57:00Z"/>
                      <w:rFonts w:ascii="Arial" w:eastAsia="Times New Roman" w:hAnsi="Arial" w:cs="Arial"/>
                      <w:color w:val="000000"/>
                      <w:sz w:val="20"/>
                      <w:szCs w:val="20"/>
                      <w:lang w:eastAsia="pt-BR"/>
                    </w:rPr>
                  </w:pPr>
                  <w:ins w:id="18937" w:author="Philippe Hollanda - Oliveira Trust" w:date="2022-07-19T09:57:00Z">
                    <w:r w:rsidRPr="0016760B">
                      <w:rPr>
                        <w:rFonts w:ascii="Arial" w:eastAsia="Times New Roman" w:hAnsi="Arial" w:cs="Arial"/>
                        <w:color w:val="000000"/>
                        <w:sz w:val="20"/>
                        <w:szCs w:val="20"/>
                        <w:lang w:eastAsia="pt-BR"/>
                      </w:rPr>
                      <w:t>R$ 3.729,00</w:t>
                    </w:r>
                  </w:ins>
                </w:p>
              </w:tc>
            </w:tr>
            <w:tr w:rsidR="0016760B" w:rsidRPr="0016760B" w14:paraId="1602AA8D" w14:textId="77777777" w:rsidTr="0016760B">
              <w:trPr>
                <w:trHeight w:val="1785"/>
                <w:ins w:id="189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0725F5" w14:textId="77777777" w:rsidR="0016760B" w:rsidRPr="0016760B" w:rsidRDefault="0016760B" w:rsidP="0016760B">
                  <w:pPr>
                    <w:autoSpaceDE/>
                    <w:autoSpaceDN/>
                    <w:adjustRightInd/>
                    <w:jc w:val="center"/>
                    <w:rPr>
                      <w:ins w:id="18939" w:author="Philippe Hollanda - Oliveira Trust" w:date="2022-07-19T09:57:00Z"/>
                      <w:rFonts w:ascii="Arial" w:eastAsia="Times New Roman" w:hAnsi="Arial" w:cs="Arial"/>
                      <w:color w:val="000000"/>
                      <w:sz w:val="20"/>
                      <w:szCs w:val="20"/>
                      <w:lang w:eastAsia="pt-BR"/>
                    </w:rPr>
                  </w:pPr>
                  <w:ins w:id="1894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148261D" w14:textId="77777777" w:rsidR="0016760B" w:rsidRPr="0016760B" w:rsidRDefault="0016760B" w:rsidP="0016760B">
                  <w:pPr>
                    <w:autoSpaceDE/>
                    <w:autoSpaceDN/>
                    <w:adjustRightInd/>
                    <w:jc w:val="center"/>
                    <w:rPr>
                      <w:ins w:id="18941" w:author="Philippe Hollanda - Oliveira Trust" w:date="2022-07-19T09:57:00Z"/>
                      <w:rFonts w:ascii="Arial" w:eastAsia="Times New Roman" w:hAnsi="Arial" w:cs="Arial"/>
                      <w:color w:val="000000"/>
                      <w:sz w:val="20"/>
                      <w:szCs w:val="20"/>
                      <w:lang w:eastAsia="pt-BR"/>
                    </w:rPr>
                  </w:pPr>
                  <w:ins w:id="18942" w:author="Philippe Hollanda - Oliveira Trust" w:date="2022-07-19T09:57:00Z">
                    <w:r w:rsidRPr="0016760B">
                      <w:rPr>
                        <w:rFonts w:ascii="Arial" w:eastAsia="Times New Roman" w:hAnsi="Arial" w:cs="Arial"/>
                        <w:color w:val="000000"/>
                        <w:sz w:val="20"/>
                        <w:szCs w:val="20"/>
                        <w:lang w:eastAsia="pt-BR"/>
                      </w:rPr>
                      <w:t>19/02/2021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EACE8C" w14:textId="77777777" w:rsidR="0016760B" w:rsidRPr="0016760B" w:rsidRDefault="0016760B" w:rsidP="0016760B">
                  <w:pPr>
                    <w:autoSpaceDE/>
                    <w:autoSpaceDN/>
                    <w:adjustRightInd/>
                    <w:jc w:val="center"/>
                    <w:rPr>
                      <w:ins w:id="18943" w:author="Philippe Hollanda - Oliveira Trust" w:date="2022-07-19T09:57:00Z"/>
                      <w:rFonts w:ascii="Arial" w:eastAsia="Times New Roman" w:hAnsi="Arial" w:cs="Arial"/>
                      <w:color w:val="000000"/>
                      <w:sz w:val="20"/>
                      <w:szCs w:val="20"/>
                      <w:lang w:eastAsia="pt-BR"/>
                    </w:rPr>
                  </w:pPr>
                  <w:ins w:id="18944" w:author="Philippe Hollanda - Oliveira Trust" w:date="2022-07-19T09:57:00Z">
                    <w:r w:rsidRPr="0016760B">
                      <w:rPr>
                        <w:rFonts w:ascii="Arial" w:eastAsia="Times New Roman" w:hAnsi="Arial" w:cs="Arial"/>
                        <w:color w:val="000000"/>
                        <w:sz w:val="20"/>
                        <w:szCs w:val="20"/>
                        <w:lang w:eastAsia="pt-BR"/>
                      </w:rPr>
                      <w:t>R$ 765,00</w:t>
                    </w:r>
                  </w:ins>
                </w:p>
              </w:tc>
            </w:tr>
            <w:tr w:rsidR="0016760B" w:rsidRPr="0016760B" w14:paraId="0E69F020" w14:textId="77777777" w:rsidTr="0016760B">
              <w:trPr>
                <w:trHeight w:val="1785"/>
                <w:ins w:id="189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55B26B" w14:textId="77777777" w:rsidR="0016760B" w:rsidRPr="0016760B" w:rsidRDefault="0016760B" w:rsidP="0016760B">
                  <w:pPr>
                    <w:autoSpaceDE/>
                    <w:autoSpaceDN/>
                    <w:adjustRightInd/>
                    <w:jc w:val="center"/>
                    <w:rPr>
                      <w:ins w:id="18946" w:author="Philippe Hollanda - Oliveira Trust" w:date="2022-07-19T09:57:00Z"/>
                      <w:rFonts w:ascii="Arial" w:eastAsia="Times New Roman" w:hAnsi="Arial" w:cs="Arial"/>
                      <w:color w:val="000000"/>
                      <w:sz w:val="20"/>
                      <w:szCs w:val="20"/>
                      <w:lang w:eastAsia="pt-BR"/>
                    </w:rPr>
                  </w:pPr>
                  <w:ins w:id="18947"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5AAB2DA" w14:textId="77777777" w:rsidR="0016760B" w:rsidRPr="0016760B" w:rsidRDefault="0016760B" w:rsidP="0016760B">
                  <w:pPr>
                    <w:autoSpaceDE/>
                    <w:autoSpaceDN/>
                    <w:adjustRightInd/>
                    <w:jc w:val="center"/>
                    <w:rPr>
                      <w:ins w:id="18948" w:author="Philippe Hollanda - Oliveira Trust" w:date="2022-07-19T09:57:00Z"/>
                      <w:rFonts w:ascii="Arial" w:eastAsia="Times New Roman" w:hAnsi="Arial" w:cs="Arial"/>
                      <w:color w:val="000000"/>
                      <w:sz w:val="20"/>
                      <w:szCs w:val="20"/>
                      <w:lang w:eastAsia="pt-BR"/>
                    </w:rPr>
                  </w:pPr>
                  <w:ins w:id="18949" w:author="Philippe Hollanda - Oliveira Trust" w:date="2022-07-19T09:57:00Z">
                    <w:r w:rsidRPr="0016760B">
                      <w:rPr>
                        <w:rFonts w:ascii="Arial" w:eastAsia="Times New Roman" w:hAnsi="Arial" w:cs="Arial"/>
                        <w:color w:val="000000"/>
                        <w:sz w:val="20"/>
                        <w:szCs w:val="20"/>
                        <w:lang w:eastAsia="pt-BR"/>
                      </w:rPr>
                      <w:t>12/02/2021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9C11F6" w14:textId="77777777" w:rsidR="0016760B" w:rsidRPr="0016760B" w:rsidRDefault="0016760B" w:rsidP="0016760B">
                  <w:pPr>
                    <w:autoSpaceDE/>
                    <w:autoSpaceDN/>
                    <w:adjustRightInd/>
                    <w:jc w:val="center"/>
                    <w:rPr>
                      <w:ins w:id="18950" w:author="Philippe Hollanda - Oliveira Trust" w:date="2022-07-19T09:57:00Z"/>
                      <w:rFonts w:ascii="Arial" w:eastAsia="Times New Roman" w:hAnsi="Arial" w:cs="Arial"/>
                      <w:color w:val="000000"/>
                      <w:sz w:val="20"/>
                      <w:szCs w:val="20"/>
                      <w:lang w:eastAsia="pt-BR"/>
                    </w:rPr>
                  </w:pPr>
                  <w:ins w:id="18951" w:author="Philippe Hollanda - Oliveira Trust" w:date="2022-07-19T09:57:00Z">
                    <w:r w:rsidRPr="0016760B">
                      <w:rPr>
                        <w:rFonts w:ascii="Arial" w:eastAsia="Times New Roman" w:hAnsi="Arial" w:cs="Arial"/>
                        <w:color w:val="000000"/>
                        <w:sz w:val="20"/>
                        <w:szCs w:val="20"/>
                        <w:lang w:eastAsia="pt-BR"/>
                      </w:rPr>
                      <w:t>R$ 230,00</w:t>
                    </w:r>
                  </w:ins>
                </w:p>
              </w:tc>
            </w:tr>
            <w:tr w:rsidR="0016760B" w:rsidRPr="0016760B" w14:paraId="369EB4A3" w14:textId="77777777" w:rsidTr="0016760B">
              <w:trPr>
                <w:trHeight w:val="1785"/>
                <w:ins w:id="189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2DA25E" w14:textId="77777777" w:rsidR="0016760B" w:rsidRPr="0016760B" w:rsidRDefault="0016760B" w:rsidP="0016760B">
                  <w:pPr>
                    <w:autoSpaceDE/>
                    <w:autoSpaceDN/>
                    <w:adjustRightInd/>
                    <w:jc w:val="center"/>
                    <w:rPr>
                      <w:ins w:id="18953" w:author="Philippe Hollanda - Oliveira Trust" w:date="2022-07-19T09:57:00Z"/>
                      <w:rFonts w:ascii="Arial" w:eastAsia="Times New Roman" w:hAnsi="Arial" w:cs="Arial"/>
                      <w:color w:val="000000"/>
                      <w:sz w:val="20"/>
                      <w:szCs w:val="20"/>
                      <w:lang w:eastAsia="pt-BR"/>
                    </w:rPr>
                  </w:pPr>
                  <w:ins w:id="1895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EBAA01B" w14:textId="77777777" w:rsidR="0016760B" w:rsidRPr="0016760B" w:rsidRDefault="0016760B" w:rsidP="0016760B">
                  <w:pPr>
                    <w:autoSpaceDE/>
                    <w:autoSpaceDN/>
                    <w:adjustRightInd/>
                    <w:jc w:val="center"/>
                    <w:rPr>
                      <w:ins w:id="18955" w:author="Philippe Hollanda - Oliveira Trust" w:date="2022-07-19T09:57:00Z"/>
                      <w:rFonts w:ascii="Arial" w:eastAsia="Times New Roman" w:hAnsi="Arial" w:cs="Arial"/>
                      <w:color w:val="000000"/>
                      <w:sz w:val="20"/>
                      <w:szCs w:val="20"/>
                      <w:lang w:eastAsia="pt-BR"/>
                    </w:rPr>
                  </w:pPr>
                  <w:ins w:id="18956" w:author="Philippe Hollanda - Oliveira Trust" w:date="2022-07-19T09:57:00Z">
                    <w:r w:rsidRPr="0016760B">
                      <w:rPr>
                        <w:rFonts w:ascii="Arial" w:eastAsia="Times New Roman" w:hAnsi="Arial" w:cs="Arial"/>
                        <w:color w:val="000000"/>
                        <w:sz w:val="20"/>
                        <w:szCs w:val="20"/>
                        <w:lang w:eastAsia="pt-BR"/>
                      </w:rPr>
                      <w:t>12/02/2021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9CE8DF" w14:textId="77777777" w:rsidR="0016760B" w:rsidRPr="0016760B" w:rsidRDefault="0016760B" w:rsidP="0016760B">
                  <w:pPr>
                    <w:autoSpaceDE/>
                    <w:autoSpaceDN/>
                    <w:adjustRightInd/>
                    <w:jc w:val="center"/>
                    <w:rPr>
                      <w:ins w:id="18957" w:author="Philippe Hollanda - Oliveira Trust" w:date="2022-07-19T09:57:00Z"/>
                      <w:rFonts w:ascii="Arial" w:eastAsia="Times New Roman" w:hAnsi="Arial" w:cs="Arial"/>
                      <w:color w:val="000000"/>
                      <w:sz w:val="20"/>
                      <w:szCs w:val="20"/>
                      <w:lang w:eastAsia="pt-BR"/>
                    </w:rPr>
                  </w:pPr>
                  <w:ins w:id="18958" w:author="Philippe Hollanda - Oliveira Trust" w:date="2022-07-19T09:57:00Z">
                    <w:r w:rsidRPr="0016760B">
                      <w:rPr>
                        <w:rFonts w:ascii="Arial" w:eastAsia="Times New Roman" w:hAnsi="Arial" w:cs="Arial"/>
                        <w:color w:val="000000"/>
                        <w:sz w:val="20"/>
                        <w:szCs w:val="20"/>
                        <w:lang w:eastAsia="pt-BR"/>
                      </w:rPr>
                      <w:t>R$ 755,00</w:t>
                    </w:r>
                  </w:ins>
                </w:p>
              </w:tc>
            </w:tr>
            <w:tr w:rsidR="0016760B" w:rsidRPr="0016760B" w14:paraId="40E8677B" w14:textId="77777777" w:rsidTr="0016760B">
              <w:trPr>
                <w:trHeight w:val="1785"/>
                <w:ins w:id="189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84B459" w14:textId="77777777" w:rsidR="0016760B" w:rsidRPr="0016760B" w:rsidRDefault="0016760B" w:rsidP="0016760B">
                  <w:pPr>
                    <w:autoSpaceDE/>
                    <w:autoSpaceDN/>
                    <w:adjustRightInd/>
                    <w:jc w:val="center"/>
                    <w:rPr>
                      <w:ins w:id="18960" w:author="Philippe Hollanda - Oliveira Trust" w:date="2022-07-19T09:57:00Z"/>
                      <w:rFonts w:ascii="Arial" w:eastAsia="Times New Roman" w:hAnsi="Arial" w:cs="Arial"/>
                      <w:color w:val="000000"/>
                      <w:sz w:val="20"/>
                      <w:szCs w:val="20"/>
                      <w:lang w:eastAsia="pt-BR"/>
                    </w:rPr>
                  </w:pPr>
                  <w:ins w:id="1896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B0779B8" w14:textId="77777777" w:rsidR="0016760B" w:rsidRPr="0016760B" w:rsidRDefault="0016760B" w:rsidP="0016760B">
                  <w:pPr>
                    <w:autoSpaceDE/>
                    <w:autoSpaceDN/>
                    <w:adjustRightInd/>
                    <w:jc w:val="center"/>
                    <w:rPr>
                      <w:ins w:id="18962" w:author="Philippe Hollanda - Oliveira Trust" w:date="2022-07-19T09:57:00Z"/>
                      <w:rFonts w:ascii="Arial" w:eastAsia="Times New Roman" w:hAnsi="Arial" w:cs="Arial"/>
                      <w:color w:val="000000"/>
                      <w:sz w:val="20"/>
                      <w:szCs w:val="20"/>
                      <w:lang w:eastAsia="pt-BR"/>
                    </w:rPr>
                  </w:pPr>
                  <w:ins w:id="18963" w:author="Philippe Hollanda - Oliveira Trust" w:date="2022-07-19T09:57:00Z">
                    <w:r w:rsidRPr="0016760B">
                      <w:rPr>
                        <w:rFonts w:ascii="Arial" w:eastAsia="Times New Roman" w:hAnsi="Arial" w:cs="Arial"/>
                        <w:color w:val="000000"/>
                        <w:sz w:val="20"/>
                        <w:szCs w:val="20"/>
                        <w:lang w:eastAsia="pt-BR"/>
                      </w:rPr>
                      <w:t>12/02/2021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D57B4F" w14:textId="77777777" w:rsidR="0016760B" w:rsidRPr="0016760B" w:rsidRDefault="0016760B" w:rsidP="0016760B">
                  <w:pPr>
                    <w:autoSpaceDE/>
                    <w:autoSpaceDN/>
                    <w:adjustRightInd/>
                    <w:jc w:val="center"/>
                    <w:rPr>
                      <w:ins w:id="18964" w:author="Philippe Hollanda - Oliveira Trust" w:date="2022-07-19T09:57:00Z"/>
                      <w:rFonts w:ascii="Arial" w:eastAsia="Times New Roman" w:hAnsi="Arial" w:cs="Arial"/>
                      <w:color w:val="000000"/>
                      <w:sz w:val="20"/>
                      <w:szCs w:val="20"/>
                      <w:lang w:eastAsia="pt-BR"/>
                    </w:rPr>
                  </w:pPr>
                  <w:ins w:id="18965" w:author="Philippe Hollanda - Oliveira Trust" w:date="2022-07-19T09:57:00Z">
                    <w:r w:rsidRPr="0016760B">
                      <w:rPr>
                        <w:rFonts w:ascii="Arial" w:eastAsia="Times New Roman" w:hAnsi="Arial" w:cs="Arial"/>
                        <w:color w:val="000000"/>
                        <w:sz w:val="20"/>
                        <w:szCs w:val="20"/>
                        <w:lang w:eastAsia="pt-BR"/>
                      </w:rPr>
                      <w:t>R$ 2.700,00</w:t>
                    </w:r>
                  </w:ins>
                </w:p>
              </w:tc>
            </w:tr>
            <w:tr w:rsidR="0016760B" w:rsidRPr="0016760B" w14:paraId="015401A1" w14:textId="77777777" w:rsidTr="0016760B">
              <w:trPr>
                <w:trHeight w:val="1785"/>
                <w:ins w:id="189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D6B519" w14:textId="77777777" w:rsidR="0016760B" w:rsidRPr="0016760B" w:rsidRDefault="0016760B" w:rsidP="0016760B">
                  <w:pPr>
                    <w:autoSpaceDE/>
                    <w:autoSpaceDN/>
                    <w:adjustRightInd/>
                    <w:jc w:val="center"/>
                    <w:rPr>
                      <w:ins w:id="18967" w:author="Philippe Hollanda - Oliveira Trust" w:date="2022-07-19T09:57:00Z"/>
                      <w:rFonts w:ascii="Arial" w:eastAsia="Times New Roman" w:hAnsi="Arial" w:cs="Arial"/>
                      <w:color w:val="000000"/>
                      <w:sz w:val="20"/>
                      <w:szCs w:val="20"/>
                      <w:lang w:eastAsia="pt-BR"/>
                    </w:rPr>
                  </w:pPr>
                  <w:ins w:id="1896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DEE4AA2" w14:textId="77777777" w:rsidR="0016760B" w:rsidRPr="0016760B" w:rsidRDefault="0016760B" w:rsidP="0016760B">
                  <w:pPr>
                    <w:autoSpaceDE/>
                    <w:autoSpaceDN/>
                    <w:adjustRightInd/>
                    <w:jc w:val="center"/>
                    <w:rPr>
                      <w:ins w:id="18969" w:author="Philippe Hollanda - Oliveira Trust" w:date="2022-07-19T09:57:00Z"/>
                      <w:rFonts w:ascii="Arial" w:eastAsia="Times New Roman" w:hAnsi="Arial" w:cs="Arial"/>
                      <w:color w:val="000000"/>
                      <w:sz w:val="20"/>
                      <w:szCs w:val="20"/>
                      <w:lang w:eastAsia="pt-BR"/>
                    </w:rPr>
                  </w:pPr>
                  <w:ins w:id="18970"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B21ECA" w14:textId="77777777" w:rsidR="0016760B" w:rsidRPr="0016760B" w:rsidRDefault="0016760B" w:rsidP="0016760B">
                  <w:pPr>
                    <w:autoSpaceDE/>
                    <w:autoSpaceDN/>
                    <w:adjustRightInd/>
                    <w:jc w:val="center"/>
                    <w:rPr>
                      <w:ins w:id="18971" w:author="Philippe Hollanda - Oliveira Trust" w:date="2022-07-19T09:57:00Z"/>
                      <w:rFonts w:ascii="Arial" w:eastAsia="Times New Roman" w:hAnsi="Arial" w:cs="Arial"/>
                      <w:color w:val="000000"/>
                      <w:sz w:val="20"/>
                      <w:szCs w:val="20"/>
                      <w:lang w:eastAsia="pt-BR"/>
                    </w:rPr>
                  </w:pPr>
                  <w:ins w:id="18972" w:author="Philippe Hollanda - Oliveira Trust" w:date="2022-07-19T09:57:00Z">
                    <w:r w:rsidRPr="0016760B">
                      <w:rPr>
                        <w:rFonts w:ascii="Arial" w:eastAsia="Times New Roman" w:hAnsi="Arial" w:cs="Arial"/>
                        <w:color w:val="000000"/>
                        <w:sz w:val="20"/>
                        <w:szCs w:val="20"/>
                        <w:lang w:eastAsia="pt-BR"/>
                      </w:rPr>
                      <w:t>R$ 251,40</w:t>
                    </w:r>
                  </w:ins>
                </w:p>
              </w:tc>
            </w:tr>
            <w:tr w:rsidR="0016760B" w:rsidRPr="0016760B" w14:paraId="63375BA1" w14:textId="77777777" w:rsidTr="0016760B">
              <w:trPr>
                <w:trHeight w:val="1785"/>
                <w:ins w:id="189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CF3397" w14:textId="77777777" w:rsidR="0016760B" w:rsidRPr="0016760B" w:rsidRDefault="0016760B" w:rsidP="0016760B">
                  <w:pPr>
                    <w:autoSpaceDE/>
                    <w:autoSpaceDN/>
                    <w:adjustRightInd/>
                    <w:jc w:val="center"/>
                    <w:rPr>
                      <w:ins w:id="18974" w:author="Philippe Hollanda - Oliveira Trust" w:date="2022-07-19T09:57:00Z"/>
                      <w:rFonts w:ascii="Arial" w:eastAsia="Times New Roman" w:hAnsi="Arial" w:cs="Arial"/>
                      <w:color w:val="000000"/>
                      <w:sz w:val="20"/>
                      <w:szCs w:val="20"/>
                      <w:lang w:eastAsia="pt-BR"/>
                    </w:rPr>
                  </w:pPr>
                  <w:ins w:id="18975"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3DFAE0E1" w14:textId="77777777" w:rsidR="0016760B" w:rsidRPr="0016760B" w:rsidRDefault="0016760B" w:rsidP="0016760B">
                  <w:pPr>
                    <w:autoSpaceDE/>
                    <w:autoSpaceDN/>
                    <w:adjustRightInd/>
                    <w:jc w:val="center"/>
                    <w:rPr>
                      <w:ins w:id="18976" w:author="Philippe Hollanda - Oliveira Trust" w:date="2022-07-19T09:57:00Z"/>
                      <w:rFonts w:ascii="Arial" w:eastAsia="Times New Roman" w:hAnsi="Arial" w:cs="Arial"/>
                      <w:color w:val="000000"/>
                      <w:sz w:val="20"/>
                      <w:szCs w:val="20"/>
                      <w:lang w:eastAsia="pt-BR"/>
                    </w:rPr>
                  </w:pPr>
                  <w:ins w:id="18977" w:author="Philippe Hollanda - Oliveira Trust" w:date="2022-07-19T09:57:00Z">
                    <w:r w:rsidRPr="0016760B">
                      <w:rPr>
                        <w:rFonts w:ascii="Arial" w:eastAsia="Times New Roman" w:hAnsi="Arial" w:cs="Arial"/>
                        <w:color w:val="000000"/>
                        <w:sz w:val="20"/>
                        <w:szCs w:val="20"/>
                        <w:lang w:eastAsia="pt-BR"/>
                      </w:rPr>
                      <w:t>17/02/2021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91DF7B" w14:textId="77777777" w:rsidR="0016760B" w:rsidRPr="0016760B" w:rsidRDefault="0016760B" w:rsidP="0016760B">
                  <w:pPr>
                    <w:autoSpaceDE/>
                    <w:autoSpaceDN/>
                    <w:adjustRightInd/>
                    <w:jc w:val="center"/>
                    <w:rPr>
                      <w:ins w:id="18978" w:author="Philippe Hollanda - Oliveira Trust" w:date="2022-07-19T09:57:00Z"/>
                      <w:rFonts w:ascii="Arial" w:eastAsia="Times New Roman" w:hAnsi="Arial" w:cs="Arial"/>
                      <w:color w:val="000000"/>
                      <w:sz w:val="20"/>
                      <w:szCs w:val="20"/>
                      <w:lang w:eastAsia="pt-BR"/>
                    </w:rPr>
                  </w:pPr>
                  <w:ins w:id="18979" w:author="Philippe Hollanda - Oliveira Trust" w:date="2022-07-19T09:57:00Z">
                    <w:r w:rsidRPr="0016760B">
                      <w:rPr>
                        <w:rFonts w:ascii="Arial" w:eastAsia="Times New Roman" w:hAnsi="Arial" w:cs="Arial"/>
                        <w:color w:val="000000"/>
                        <w:sz w:val="20"/>
                        <w:szCs w:val="20"/>
                        <w:lang w:eastAsia="pt-BR"/>
                      </w:rPr>
                      <w:t>R$ 3.175,31</w:t>
                    </w:r>
                  </w:ins>
                </w:p>
              </w:tc>
            </w:tr>
            <w:tr w:rsidR="0016760B" w:rsidRPr="0016760B" w14:paraId="34B0C16E" w14:textId="77777777" w:rsidTr="0016760B">
              <w:trPr>
                <w:trHeight w:val="1785"/>
                <w:ins w:id="189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C3298C" w14:textId="77777777" w:rsidR="0016760B" w:rsidRPr="0016760B" w:rsidRDefault="0016760B" w:rsidP="0016760B">
                  <w:pPr>
                    <w:autoSpaceDE/>
                    <w:autoSpaceDN/>
                    <w:adjustRightInd/>
                    <w:jc w:val="center"/>
                    <w:rPr>
                      <w:ins w:id="18981" w:author="Philippe Hollanda - Oliveira Trust" w:date="2022-07-19T09:57:00Z"/>
                      <w:rFonts w:ascii="Arial" w:eastAsia="Times New Roman" w:hAnsi="Arial" w:cs="Arial"/>
                      <w:sz w:val="20"/>
                      <w:szCs w:val="20"/>
                      <w:lang w:eastAsia="pt-BR"/>
                    </w:rPr>
                  </w:pPr>
                  <w:ins w:id="18982" w:author="Philippe Hollanda - Oliveira Trust" w:date="2022-07-19T09:57:00Z">
                    <w:r w:rsidRPr="0016760B">
                      <w:rPr>
                        <w:rFonts w:ascii="Arial" w:eastAsia="Times New Roman" w:hAnsi="Arial" w:cs="Arial"/>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31DB594" w14:textId="77777777" w:rsidR="0016760B" w:rsidRPr="0016760B" w:rsidRDefault="0016760B" w:rsidP="0016760B">
                  <w:pPr>
                    <w:autoSpaceDE/>
                    <w:autoSpaceDN/>
                    <w:adjustRightInd/>
                    <w:jc w:val="center"/>
                    <w:rPr>
                      <w:ins w:id="18983" w:author="Philippe Hollanda - Oliveira Trust" w:date="2022-07-19T09:57:00Z"/>
                      <w:rFonts w:ascii="Arial" w:eastAsia="Times New Roman" w:hAnsi="Arial" w:cs="Arial"/>
                      <w:color w:val="000000"/>
                      <w:sz w:val="20"/>
                      <w:szCs w:val="20"/>
                      <w:lang w:eastAsia="pt-BR"/>
                    </w:rPr>
                  </w:pPr>
                  <w:ins w:id="18984" w:author="Philippe Hollanda - Oliveira Trust" w:date="2022-07-19T09:57:00Z">
                    <w:r w:rsidRPr="0016760B">
                      <w:rPr>
                        <w:rFonts w:ascii="Arial" w:eastAsia="Times New Roman" w:hAnsi="Arial" w:cs="Arial"/>
                        <w:color w:val="000000"/>
                        <w:sz w:val="20"/>
                        <w:szCs w:val="20"/>
                        <w:lang w:eastAsia="pt-BR"/>
                      </w:rPr>
                      <w:t>04/02/2021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CBC0D0" w14:textId="77777777" w:rsidR="0016760B" w:rsidRPr="0016760B" w:rsidRDefault="0016760B" w:rsidP="0016760B">
                  <w:pPr>
                    <w:autoSpaceDE/>
                    <w:autoSpaceDN/>
                    <w:adjustRightInd/>
                    <w:jc w:val="center"/>
                    <w:rPr>
                      <w:ins w:id="18985" w:author="Philippe Hollanda - Oliveira Trust" w:date="2022-07-19T09:57:00Z"/>
                      <w:rFonts w:ascii="Arial" w:eastAsia="Times New Roman" w:hAnsi="Arial" w:cs="Arial"/>
                      <w:color w:val="000000"/>
                      <w:sz w:val="20"/>
                      <w:szCs w:val="20"/>
                      <w:lang w:eastAsia="pt-BR"/>
                    </w:rPr>
                  </w:pPr>
                  <w:ins w:id="18986" w:author="Philippe Hollanda - Oliveira Trust" w:date="2022-07-19T09:57:00Z">
                    <w:r w:rsidRPr="0016760B">
                      <w:rPr>
                        <w:rFonts w:ascii="Arial" w:eastAsia="Times New Roman" w:hAnsi="Arial" w:cs="Arial"/>
                        <w:color w:val="000000"/>
                        <w:sz w:val="20"/>
                        <w:szCs w:val="20"/>
                        <w:lang w:eastAsia="pt-BR"/>
                      </w:rPr>
                      <w:t>R$ 63.311,84</w:t>
                    </w:r>
                  </w:ins>
                </w:p>
              </w:tc>
            </w:tr>
            <w:tr w:rsidR="0016760B" w:rsidRPr="0016760B" w14:paraId="6D25523A" w14:textId="77777777" w:rsidTr="0016760B">
              <w:trPr>
                <w:trHeight w:val="1785"/>
                <w:ins w:id="189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F978F1" w14:textId="77777777" w:rsidR="0016760B" w:rsidRPr="0016760B" w:rsidRDefault="0016760B" w:rsidP="0016760B">
                  <w:pPr>
                    <w:autoSpaceDE/>
                    <w:autoSpaceDN/>
                    <w:adjustRightInd/>
                    <w:jc w:val="center"/>
                    <w:rPr>
                      <w:ins w:id="18988" w:author="Philippe Hollanda - Oliveira Trust" w:date="2022-07-19T09:57:00Z"/>
                      <w:rFonts w:ascii="Arial" w:eastAsia="Times New Roman" w:hAnsi="Arial" w:cs="Arial"/>
                      <w:color w:val="000000"/>
                      <w:sz w:val="20"/>
                      <w:szCs w:val="20"/>
                      <w:lang w:eastAsia="pt-BR"/>
                    </w:rPr>
                  </w:pPr>
                  <w:ins w:id="18989"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2CA1A98B" w14:textId="77777777" w:rsidR="0016760B" w:rsidRPr="0016760B" w:rsidRDefault="0016760B" w:rsidP="0016760B">
                  <w:pPr>
                    <w:autoSpaceDE/>
                    <w:autoSpaceDN/>
                    <w:adjustRightInd/>
                    <w:jc w:val="center"/>
                    <w:rPr>
                      <w:ins w:id="18990" w:author="Philippe Hollanda - Oliveira Trust" w:date="2022-07-19T09:57:00Z"/>
                      <w:rFonts w:ascii="Arial" w:eastAsia="Times New Roman" w:hAnsi="Arial" w:cs="Arial"/>
                      <w:color w:val="000000"/>
                      <w:sz w:val="20"/>
                      <w:szCs w:val="20"/>
                      <w:lang w:eastAsia="pt-BR"/>
                    </w:rPr>
                  </w:pPr>
                  <w:ins w:id="18991" w:author="Philippe Hollanda - Oliveira Trust" w:date="2022-07-19T09:57:00Z">
                    <w:r w:rsidRPr="0016760B">
                      <w:rPr>
                        <w:rFonts w:ascii="Arial" w:eastAsia="Times New Roman" w:hAnsi="Arial" w:cs="Arial"/>
                        <w:color w:val="000000"/>
                        <w:sz w:val="20"/>
                        <w:szCs w:val="20"/>
                        <w:lang w:eastAsia="pt-BR"/>
                      </w:rPr>
                      <w:t>11/02/2021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F1F3DD" w14:textId="77777777" w:rsidR="0016760B" w:rsidRPr="0016760B" w:rsidRDefault="0016760B" w:rsidP="0016760B">
                  <w:pPr>
                    <w:autoSpaceDE/>
                    <w:autoSpaceDN/>
                    <w:adjustRightInd/>
                    <w:jc w:val="center"/>
                    <w:rPr>
                      <w:ins w:id="18992" w:author="Philippe Hollanda - Oliveira Trust" w:date="2022-07-19T09:57:00Z"/>
                      <w:rFonts w:ascii="Arial" w:eastAsia="Times New Roman" w:hAnsi="Arial" w:cs="Arial"/>
                      <w:color w:val="000000"/>
                      <w:sz w:val="20"/>
                      <w:szCs w:val="20"/>
                      <w:lang w:eastAsia="pt-BR"/>
                    </w:rPr>
                  </w:pPr>
                  <w:ins w:id="18993" w:author="Philippe Hollanda - Oliveira Trust" w:date="2022-07-19T09:57:00Z">
                    <w:r w:rsidRPr="0016760B">
                      <w:rPr>
                        <w:rFonts w:ascii="Arial" w:eastAsia="Times New Roman" w:hAnsi="Arial" w:cs="Arial"/>
                        <w:color w:val="000000"/>
                        <w:sz w:val="20"/>
                        <w:szCs w:val="20"/>
                        <w:lang w:eastAsia="pt-BR"/>
                      </w:rPr>
                      <w:t>R$ 1.480,91</w:t>
                    </w:r>
                  </w:ins>
                </w:p>
              </w:tc>
            </w:tr>
            <w:tr w:rsidR="0016760B" w:rsidRPr="0016760B" w14:paraId="349FA8CF" w14:textId="77777777" w:rsidTr="0016760B">
              <w:trPr>
                <w:trHeight w:val="1785"/>
                <w:ins w:id="189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D07F51" w14:textId="77777777" w:rsidR="0016760B" w:rsidRPr="0016760B" w:rsidRDefault="0016760B" w:rsidP="0016760B">
                  <w:pPr>
                    <w:autoSpaceDE/>
                    <w:autoSpaceDN/>
                    <w:adjustRightInd/>
                    <w:jc w:val="center"/>
                    <w:rPr>
                      <w:ins w:id="18995" w:author="Philippe Hollanda - Oliveira Trust" w:date="2022-07-19T09:57:00Z"/>
                      <w:rFonts w:ascii="Arial" w:eastAsia="Times New Roman" w:hAnsi="Arial" w:cs="Arial"/>
                      <w:color w:val="000000"/>
                      <w:sz w:val="20"/>
                      <w:szCs w:val="20"/>
                      <w:lang w:eastAsia="pt-BR"/>
                    </w:rPr>
                  </w:pPr>
                  <w:ins w:id="18996"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18B13732" w14:textId="77777777" w:rsidR="0016760B" w:rsidRPr="0016760B" w:rsidRDefault="0016760B" w:rsidP="0016760B">
                  <w:pPr>
                    <w:autoSpaceDE/>
                    <w:autoSpaceDN/>
                    <w:adjustRightInd/>
                    <w:jc w:val="center"/>
                    <w:rPr>
                      <w:ins w:id="18997" w:author="Philippe Hollanda - Oliveira Trust" w:date="2022-07-19T09:57:00Z"/>
                      <w:rFonts w:ascii="Arial" w:eastAsia="Times New Roman" w:hAnsi="Arial" w:cs="Arial"/>
                      <w:color w:val="000000"/>
                      <w:sz w:val="20"/>
                      <w:szCs w:val="20"/>
                      <w:lang w:eastAsia="pt-BR"/>
                    </w:rPr>
                  </w:pPr>
                  <w:ins w:id="18998" w:author="Philippe Hollanda - Oliveira Trust" w:date="2022-07-19T09:57:00Z">
                    <w:r w:rsidRPr="0016760B">
                      <w:rPr>
                        <w:rFonts w:ascii="Arial" w:eastAsia="Times New Roman" w:hAnsi="Arial" w:cs="Arial"/>
                        <w:color w:val="000000"/>
                        <w:sz w:val="20"/>
                        <w:szCs w:val="20"/>
                        <w:lang w:eastAsia="pt-BR"/>
                      </w:rPr>
                      <w:t>24/02/2021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9F3ACD" w14:textId="77777777" w:rsidR="0016760B" w:rsidRPr="0016760B" w:rsidRDefault="0016760B" w:rsidP="0016760B">
                  <w:pPr>
                    <w:autoSpaceDE/>
                    <w:autoSpaceDN/>
                    <w:adjustRightInd/>
                    <w:jc w:val="center"/>
                    <w:rPr>
                      <w:ins w:id="18999" w:author="Philippe Hollanda - Oliveira Trust" w:date="2022-07-19T09:57:00Z"/>
                      <w:rFonts w:ascii="Arial" w:eastAsia="Times New Roman" w:hAnsi="Arial" w:cs="Arial"/>
                      <w:color w:val="000000"/>
                      <w:sz w:val="20"/>
                      <w:szCs w:val="20"/>
                      <w:lang w:eastAsia="pt-BR"/>
                    </w:rPr>
                  </w:pPr>
                  <w:ins w:id="19000" w:author="Philippe Hollanda - Oliveira Trust" w:date="2022-07-19T09:57:00Z">
                    <w:r w:rsidRPr="0016760B">
                      <w:rPr>
                        <w:rFonts w:ascii="Arial" w:eastAsia="Times New Roman" w:hAnsi="Arial" w:cs="Arial"/>
                        <w:color w:val="000000"/>
                        <w:sz w:val="20"/>
                        <w:szCs w:val="20"/>
                        <w:lang w:eastAsia="pt-BR"/>
                      </w:rPr>
                      <w:t>R$ 10.245,21</w:t>
                    </w:r>
                  </w:ins>
                </w:p>
              </w:tc>
            </w:tr>
            <w:tr w:rsidR="0016760B" w:rsidRPr="0016760B" w14:paraId="117AFE06" w14:textId="77777777" w:rsidTr="0016760B">
              <w:trPr>
                <w:trHeight w:val="1785"/>
                <w:ins w:id="19001"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C1BDAF9" w14:textId="77777777" w:rsidR="0016760B" w:rsidRPr="0016760B" w:rsidRDefault="0016760B" w:rsidP="0016760B">
                  <w:pPr>
                    <w:autoSpaceDE/>
                    <w:autoSpaceDN/>
                    <w:adjustRightInd/>
                    <w:jc w:val="center"/>
                    <w:rPr>
                      <w:ins w:id="19002" w:author="Philippe Hollanda - Oliveira Trust" w:date="2022-07-19T09:57:00Z"/>
                      <w:rFonts w:ascii="Arial" w:eastAsia="Times New Roman" w:hAnsi="Arial" w:cs="Arial"/>
                      <w:color w:val="000000"/>
                      <w:sz w:val="20"/>
                      <w:szCs w:val="20"/>
                      <w:lang w:eastAsia="pt-BR"/>
                    </w:rPr>
                  </w:pPr>
                  <w:ins w:id="1900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3AC7121" w14:textId="77777777" w:rsidR="0016760B" w:rsidRPr="0016760B" w:rsidRDefault="0016760B" w:rsidP="0016760B">
                  <w:pPr>
                    <w:autoSpaceDE/>
                    <w:autoSpaceDN/>
                    <w:adjustRightInd/>
                    <w:jc w:val="center"/>
                    <w:rPr>
                      <w:ins w:id="19004" w:author="Philippe Hollanda - Oliveira Trust" w:date="2022-07-19T09:57:00Z"/>
                      <w:rFonts w:ascii="Arial" w:eastAsia="Times New Roman" w:hAnsi="Arial" w:cs="Arial"/>
                      <w:color w:val="000000"/>
                      <w:sz w:val="20"/>
                      <w:szCs w:val="20"/>
                      <w:lang w:eastAsia="pt-BR"/>
                    </w:rPr>
                  </w:pPr>
                  <w:ins w:id="19005" w:author="Philippe Hollanda - Oliveira Trust" w:date="2022-07-19T09:57:00Z">
                    <w:r w:rsidRPr="0016760B">
                      <w:rPr>
                        <w:rFonts w:ascii="Arial" w:eastAsia="Times New Roman" w:hAnsi="Arial" w:cs="Arial"/>
                        <w:color w:val="000000"/>
                        <w:sz w:val="20"/>
                        <w:szCs w:val="20"/>
                        <w:lang w:eastAsia="pt-BR"/>
                      </w:rPr>
                      <w:t>03/03/2021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7CBD68" w14:textId="77777777" w:rsidR="0016760B" w:rsidRPr="0016760B" w:rsidRDefault="0016760B" w:rsidP="0016760B">
                  <w:pPr>
                    <w:autoSpaceDE/>
                    <w:autoSpaceDN/>
                    <w:adjustRightInd/>
                    <w:jc w:val="center"/>
                    <w:rPr>
                      <w:ins w:id="19006" w:author="Philippe Hollanda - Oliveira Trust" w:date="2022-07-19T09:57:00Z"/>
                      <w:rFonts w:ascii="Arial" w:eastAsia="Times New Roman" w:hAnsi="Arial" w:cs="Arial"/>
                      <w:color w:val="000000"/>
                      <w:sz w:val="20"/>
                      <w:szCs w:val="20"/>
                      <w:lang w:eastAsia="pt-BR"/>
                    </w:rPr>
                  </w:pPr>
                  <w:ins w:id="19007" w:author="Philippe Hollanda - Oliveira Trust" w:date="2022-07-19T09:57:00Z">
                    <w:r w:rsidRPr="0016760B">
                      <w:rPr>
                        <w:rFonts w:ascii="Arial" w:eastAsia="Times New Roman" w:hAnsi="Arial" w:cs="Arial"/>
                        <w:color w:val="000000"/>
                        <w:sz w:val="20"/>
                        <w:szCs w:val="20"/>
                        <w:lang w:eastAsia="pt-BR"/>
                      </w:rPr>
                      <w:t>R$ 1.502,26</w:t>
                    </w:r>
                  </w:ins>
                </w:p>
              </w:tc>
            </w:tr>
            <w:tr w:rsidR="0016760B" w:rsidRPr="0016760B" w14:paraId="0710B997" w14:textId="77777777" w:rsidTr="0016760B">
              <w:trPr>
                <w:trHeight w:val="1785"/>
                <w:ins w:id="1900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66FEB58" w14:textId="77777777" w:rsidR="0016760B" w:rsidRPr="0016760B" w:rsidRDefault="0016760B" w:rsidP="0016760B">
                  <w:pPr>
                    <w:autoSpaceDE/>
                    <w:autoSpaceDN/>
                    <w:adjustRightInd/>
                    <w:rPr>
                      <w:ins w:id="1900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EA46D86" w14:textId="77777777" w:rsidR="0016760B" w:rsidRPr="0016760B" w:rsidRDefault="0016760B" w:rsidP="0016760B">
                  <w:pPr>
                    <w:autoSpaceDE/>
                    <w:autoSpaceDN/>
                    <w:adjustRightInd/>
                    <w:jc w:val="center"/>
                    <w:rPr>
                      <w:ins w:id="19010" w:author="Philippe Hollanda - Oliveira Trust" w:date="2022-07-19T09:57:00Z"/>
                      <w:rFonts w:ascii="Arial" w:eastAsia="Times New Roman" w:hAnsi="Arial" w:cs="Arial"/>
                      <w:color w:val="000000"/>
                      <w:sz w:val="20"/>
                      <w:szCs w:val="20"/>
                      <w:lang w:eastAsia="pt-BR"/>
                    </w:rPr>
                  </w:pPr>
                  <w:ins w:id="19011" w:author="Philippe Hollanda - Oliveira Trust" w:date="2022-07-19T09:57:00Z">
                    <w:r w:rsidRPr="0016760B">
                      <w:rPr>
                        <w:rFonts w:ascii="Arial" w:eastAsia="Times New Roman" w:hAnsi="Arial" w:cs="Arial"/>
                        <w:color w:val="000000"/>
                        <w:sz w:val="20"/>
                        <w:szCs w:val="20"/>
                        <w:lang w:eastAsia="pt-BR"/>
                      </w:rPr>
                      <w:t>18/03/2021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0AB6BA" w14:textId="77777777" w:rsidR="0016760B" w:rsidRPr="0016760B" w:rsidRDefault="0016760B" w:rsidP="0016760B">
                  <w:pPr>
                    <w:autoSpaceDE/>
                    <w:autoSpaceDN/>
                    <w:adjustRightInd/>
                    <w:jc w:val="center"/>
                    <w:rPr>
                      <w:ins w:id="19012" w:author="Philippe Hollanda - Oliveira Trust" w:date="2022-07-19T09:57:00Z"/>
                      <w:rFonts w:ascii="Arial" w:eastAsia="Times New Roman" w:hAnsi="Arial" w:cs="Arial"/>
                      <w:color w:val="000000"/>
                      <w:sz w:val="20"/>
                      <w:szCs w:val="20"/>
                      <w:lang w:eastAsia="pt-BR"/>
                    </w:rPr>
                  </w:pPr>
                  <w:ins w:id="19013" w:author="Philippe Hollanda - Oliveira Trust" w:date="2022-07-19T09:57:00Z">
                    <w:r w:rsidRPr="0016760B">
                      <w:rPr>
                        <w:rFonts w:ascii="Arial" w:eastAsia="Times New Roman" w:hAnsi="Arial" w:cs="Arial"/>
                        <w:color w:val="000000"/>
                        <w:sz w:val="20"/>
                        <w:szCs w:val="20"/>
                        <w:lang w:eastAsia="pt-BR"/>
                      </w:rPr>
                      <w:t>R$ 1.502,27</w:t>
                    </w:r>
                  </w:ins>
                </w:p>
              </w:tc>
            </w:tr>
            <w:tr w:rsidR="0016760B" w:rsidRPr="0016760B" w14:paraId="5750958F" w14:textId="77777777" w:rsidTr="0016760B">
              <w:trPr>
                <w:trHeight w:val="1785"/>
                <w:ins w:id="1901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7AC9C4A" w14:textId="77777777" w:rsidR="0016760B" w:rsidRPr="0016760B" w:rsidRDefault="0016760B" w:rsidP="0016760B">
                  <w:pPr>
                    <w:autoSpaceDE/>
                    <w:autoSpaceDN/>
                    <w:adjustRightInd/>
                    <w:rPr>
                      <w:ins w:id="1901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3F492D5" w14:textId="77777777" w:rsidR="0016760B" w:rsidRPr="0016760B" w:rsidRDefault="0016760B" w:rsidP="0016760B">
                  <w:pPr>
                    <w:autoSpaceDE/>
                    <w:autoSpaceDN/>
                    <w:adjustRightInd/>
                    <w:jc w:val="center"/>
                    <w:rPr>
                      <w:ins w:id="19016" w:author="Philippe Hollanda - Oliveira Trust" w:date="2022-07-19T09:57:00Z"/>
                      <w:rFonts w:ascii="Arial" w:eastAsia="Times New Roman" w:hAnsi="Arial" w:cs="Arial"/>
                      <w:color w:val="000000"/>
                      <w:sz w:val="20"/>
                      <w:szCs w:val="20"/>
                      <w:lang w:eastAsia="pt-BR"/>
                    </w:rPr>
                  </w:pPr>
                  <w:ins w:id="19017"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B1C7F2" w14:textId="77777777" w:rsidR="0016760B" w:rsidRPr="0016760B" w:rsidRDefault="0016760B" w:rsidP="0016760B">
                  <w:pPr>
                    <w:autoSpaceDE/>
                    <w:autoSpaceDN/>
                    <w:adjustRightInd/>
                    <w:jc w:val="center"/>
                    <w:rPr>
                      <w:ins w:id="19018" w:author="Philippe Hollanda - Oliveira Trust" w:date="2022-07-19T09:57:00Z"/>
                      <w:rFonts w:ascii="Arial" w:eastAsia="Times New Roman" w:hAnsi="Arial" w:cs="Arial"/>
                      <w:color w:val="000000"/>
                      <w:sz w:val="20"/>
                      <w:szCs w:val="20"/>
                      <w:lang w:eastAsia="pt-BR"/>
                    </w:rPr>
                  </w:pPr>
                  <w:ins w:id="19019" w:author="Philippe Hollanda - Oliveira Trust" w:date="2022-07-19T09:57:00Z">
                    <w:r w:rsidRPr="0016760B">
                      <w:rPr>
                        <w:rFonts w:ascii="Arial" w:eastAsia="Times New Roman" w:hAnsi="Arial" w:cs="Arial"/>
                        <w:color w:val="000000"/>
                        <w:sz w:val="20"/>
                        <w:szCs w:val="20"/>
                        <w:lang w:eastAsia="pt-BR"/>
                      </w:rPr>
                      <w:t>R$ 1.502,27</w:t>
                    </w:r>
                  </w:ins>
                </w:p>
              </w:tc>
            </w:tr>
            <w:tr w:rsidR="0016760B" w:rsidRPr="0016760B" w14:paraId="52C2E220" w14:textId="77777777" w:rsidTr="0016760B">
              <w:trPr>
                <w:trHeight w:val="1785"/>
                <w:ins w:id="19020"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9867886" w14:textId="77777777" w:rsidR="0016760B" w:rsidRPr="0016760B" w:rsidRDefault="0016760B" w:rsidP="0016760B">
                  <w:pPr>
                    <w:autoSpaceDE/>
                    <w:autoSpaceDN/>
                    <w:adjustRightInd/>
                    <w:jc w:val="center"/>
                    <w:rPr>
                      <w:ins w:id="19021" w:author="Philippe Hollanda - Oliveira Trust" w:date="2022-07-19T09:57:00Z"/>
                      <w:rFonts w:ascii="Arial" w:eastAsia="Times New Roman" w:hAnsi="Arial" w:cs="Arial"/>
                      <w:color w:val="000000"/>
                      <w:sz w:val="20"/>
                      <w:szCs w:val="20"/>
                      <w:lang w:eastAsia="pt-BR"/>
                    </w:rPr>
                  </w:pPr>
                  <w:ins w:id="1902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6CA83E5" w14:textId="77777777" w:rsidR="0016760B" w:rsidRPr="0016760B" w:rsidRDefault="0016760B" w:rsidP="0016760B">
                  <w:pPr>
                    <w:autoSpaceDE/>
                    <w:autoSpaceDN/>
                    <w:adjustRightInd/>
                    <w:jc w:val="center"/>
                    <w:rPr>
                      <w:ins w:id="19023" w:author="Philippe Hollanda - Oliveira Trust" w:date="2022-07-19T09:57:00Z"/>
                      <w:rFonts w:ascii="Arial" w:eastAsia="Times New Roman" w:hAnsi="Arial" w:cs="Arial"/>
                      <w:color w:val="000000"/>
                      <w:sz w:val="20"/>
                      <w:szCs w:val="20"/>
                      <w:lang w:eastAsia="pt-BR"/>
                    </w:rPr>
                  </w:pPr>
                  <w:ins w:id="19024" w:author="Philippe Hollanda - Oliveira Trust" w:date="2022-07-19T09:57:00Z">
                    <w:r w:rsidRPr="0016760B">
                      <w:rPr>
                        <w:rFonts w:ascii="Arial" w:eastAsia="Times New Roman" w:hAnsi="Arial" w:cs="Arial"/>
                        <w:color w:val="000000"/>
                        <w:sz w:val="20"/>
                        <w:szCs w:val="20"/>
                        <w:lang w:eastAsia="pt-BR"/>
                      </w:rPr>
                      <w:t>03/03/2021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32D283" w14:textId="77777777" w:rsidR="0016760B" w:rsidRPr="0016760B" w:rsidRDefault="0016760B" w:rsidP="0016760B">
                  <w:pPr>
                    <w:autoSpaceDE/>
                    <w:autoSpaceDN/>
                    <w:adjustRightInd/>
                    <w:jc w:val="center"/>
                    <w:rPr>
                      <w:ins w:id="19025" w:author="Philippe Hollanda - Oliveira Trust" w:date="2022-07-19T09:57:00Z"/>
                      <w:rFonts w:ascii="Arial" w:eastAsia="Times New Roman" w:hAnsi="Arial" w:cs="Arial"/>
                      <w:color w:val="000000"/>
                      <w:sz w:val="20"/>
                      <w:szCs w:val="20"/>
                      <w:lang w:eastAsia="pt-BR"/>
                    </w:rPr>
                  </w:pPr>
                  <w:ins w:id="19026" w:author="Philippe Hollanda - Oliveira Trust" w:date="2022-07-19T09:57:00Z">
                    <w:r w:rsidRPr="0016760B">
                      <w:rPr>
                        <w:rFonts w:ascii="Arial" w:eastAsia="Times New Roman" w:hAnsi="Arial" w:cs="Arial"/>
                        <w:color w:val="000000"/>
                        <w:sz w:val="20"/>
                        <w:szCs w:val="20"/>
                        <w:lang w:eastAsia="pt-BR"/>
                      </w:rPr>
                      <w:t>R$ 3.199,84</w:t>
                    </w:r>
                  </w:ins>
                </w:p>
              </w:tc>
            </w:tr>
            <w:tr w:rsidR="0016760B" w:rsidRPr="0016760B" w14:paraId="2E28F5D4" w14:textId="77777777" w:rsidTr="0016760B">
              <w:trPr>
                <w:trHeight w:val="1785"/>
                <w:ins w:id="1902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969CD1B" w14:textId="77777777" w:rsidR="0016760B" w:rsidRPr="0016760B" w:rsidRDefault="0016760B" w:rsidP="0016760B">
                  <w:pPr>
                    <w:autoSpaceDE/>
                    <w:autoSpaceDN/>
                    <w:adjustRightInd/>
                    <w:rPr>
                      <w:ins w:id="1902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AEE325E" w14:textId="77777777" w:rsidR="0016760B" w:rsidRPr="0016760B" w:rsidRDefault="0016760B" w:rsidP="0016760B">
                  <w:pPr>
                    <w:autoSpaceDE/>
                    <w:autoSpaceDN/>
                    <w:adjustRightInd/>
                    <w:jc w:val="center"/>
                    <w:rPr>
                      <w:ins w:id="19029" w:author="Philippe Hollanda - Oliveira Trust" w:date="2022-07-19T09:57:00Z"/>
                      <w:rFonts w:ascii="Arial" w:eastAsia="Times New Roman" w:hAnsi="Arial" w:cs="Arial"/>
                      <w:color w:val="000000"/>
                      <w:sz w:val="20"/>
                      <w:szCs w:val="20"/>
                      <w:lang w:eastAsia="pt-BR"/>
                    </w:rPr>
                  </w:pPr>
                  <w:ins w:id="19030" w:author="Philippe Hollanda - Oliveira Trust" w:date="2022-07-19T09:57:00Z">
                    <w:r w:rsidRPr="0016760B">
                      <w:rPr>
                        <w:rFonts w:ascii="Arial" w:eastAsia="Times New Roman" w:hAnsi="Arial" w:cs="Arial"/>
                        <w:color w:val="000000"/>
                        <w:sz w:val="20"/>
                        <w:szCs w:val="20"/>
                        <w:lang w:eastAsia="pt-BR"/>
                      </w:rPr>
                      <w:t>18/03/2021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0F0468" w14:textId="77777777" w:rsidR="0016760B" w:rsidRPr="0016760B" w:rsidRDefault="0016760B" w:rsidP="0016760B">
                  <w:pPr>
                    <w:autoSpaceDE/>
                    <w:autoSpaceDN/>
                    <w:adjustRightInd/>
                    <w:jc w:val="center"/>
                    <w:rPr>
                      <w:ins w:id="19031" w:author="Philippe Hollanda - Oliveira Trust" w:date="2022-07-19T09:57:00Z"/>
                      <w:rFonts w:ascii="Arial" w:eastAsia="Times New Roman" w:hAnsi="Arial" w:cs="Arial"/>
                      <w:color w:val="000000"/>
                      <w:sz w:val="20"/>
                      <w:szCs w:val="20"/>
                      <w:lang w:eastAsia="pt-BR"/>
                    </w:rPr>
                  </w:pPr>
                  <w:ins w:id="19032" w:author="Philippe Hollanda - Oliveira Trust" w:date="2022-07-19T09:57:00Z">
                    <w:r w:rsidRPr="0016760B">
                      <w:rPr>
                        <w:rFonts w:ascii="Arial" w:eastAsia="Times New Roman" w:hAnsi="Arial" w:cs="Arial"/>
                        <w:color w:val="000000"/>
                        <w:sz w:val="20"/>
                        <w:szCs w:val="20"/>
                        <w:lang w:eastAsia="pt-BR"/>
                      </w:rPr>
                      <w:t>R$ 3.199,83</w:t>
                    </w:r>
                  </w:ins>
                </w:p>
              </w:tc>
            </w:tr>
            <w:tr w:rsidR="0016760B" w:rsidRPr="0016760B" w14:paraId="3FF5EB52" w14:textId="77777777" w:rsidTr="0016760B">
              <w:trPr>
                <w:trHeight w:val="1785"/>
                <w:ins w:id="1903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46B9D28" w14:textId="77777777" w:rsidR="0016760B" w:rsidRPr="0016760B" w:rsidRDefault="0016760B" w:rsidP="0016760B">
                  <w:pPr>
                    <w:autoSpaceDE/>
                    <w:autoSpaceDN/>
                    <w:adjustRightInd/>
                    <w:rPr>
                      <w:ins w:id="1903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F78EAE2" w14:textId="77777777" w:rsidR="0016760B" w:rsidRPr="0016760B" w:rsidRDefault="0016760B" w:rsidP="0016760B">
                  <w:pPr>
                    <w:autoSpaceDE/>
                    <w:autoSpaceDN/>
                    <w:adjustRightInd/>
                    <w:jc w:val="center"/>
                    <w:rPr>
                      <w:ins w:id="19035" w:author="Philippe Hollanda - Oliveira Trust" w:date="2022-07-19T09:57:00Z"/>
                      <w:rFonts w:ascii="Arial" w:eastAsia="Times New Roman" w:hAnsi="Arial" w:cs="Arial"/>
                      <w:color w:val="000000"/>
                      <w:sz w:val="20"/>
                      <w:szCs w:val="20"/>
                      <w:lang w:eastAsia="pt-BR"/>
                    </w:rPr>
                  </w:pPr>
                  <w:ins w:id="19036"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D7DAE9" w14:textId="77777777" w:rsidR="0016760B" w:rsidRPr="0016760B" w:rsidRDefault="0016760B" w:rsidP="0016760B">
                  <w:pPr>
                    <w:autoSpaceDE/>
                    <w:autoSpaceDN/>
                    <w:adjustRightInd/>
                    <w:jc w:val="center"/>
                    <w:rPr>
                      <w:ins w:id="19037" w:author="Philippe Hollanda - Oliveira Trust" w:date="2022-07-19T09:57:00Z"/>
                      <w:rFonts w:ascii="Arial" w:eastAsia="Times New Roman" w:hAnsi="Arial" w:cs="Arial"/>
                      <w:color w:val="000000"/>
                      <w:sz w:val="20"/>
                      <w:szCs w:val="20"/>
                      <w:lang w:eastAsia="pt-BR"/>
                    </w:rPr>
                  </w:pPr>
                  <w:ins w:id="19038" w:author="Philippe Hollanda - Oliveira Trust" w:date="2022-07-19T09:57:00Z">
                    <w:r w:rsidRPr="0016760B">
                      <w:rPr>
                        <w:rFonts w:ascii="Arial" w:eastAsia="Times New Roman" w:hAnsi="Arial" w:cs="Arial"/>
                        <w:color w:val="000000"/>
                        <w:sz w:val="20"/>
                        <w:szCs w:val="20"/>
                        <w:lang w:eastAsia="pt-BR"/>
                      </w:rPr>
                      <w:t>R$ 3.199,83</w:t>
                    </w:r>
                  </w:ins>
                </w:p>
              </w:tc>
            </w:tr>
            <w:tr w:rsidR="0016760B" w:rsidRPr="0016760B" w14:paraId="203113F4" w14:textId="77777777" w:rsidTr="0016760B">
              <w:trPr>
                <w:trHeight w:val="1785"/>
                <w:ins w:id="1903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85177FD" w14:textId="77777777" w:rsidR="0016760B" w:rsidRPr="0016760B" w:rsidRDefault="0016760B" w:rsidP="0016760B">
                  <w:pPr>
                    <w:autoSpaceDE/>
                    <w:autoSpaceDN/>
                    <w:adjustRightInd/>
                    <w:jc w:val="center"/>
                    <w:rPr>
                      <w:ins w:id="19040" w:author="Philippe Hollanda - Oliveira Trust" w:date="2022-07-19T09:57:00Z"/>
                      <w:rFonts w:ascii="Arial" w:eastAsia="Times New Roman" w:hAnsi="Arial" w:cs="Arial"/>
                      <w:color w:val="000000"/>
                      <w:sz w:val="20"/>
                      <w:szCs w:val="20"/>
                      <w:lang w:eastAsia="pt-BR"/>
                    </w:rPr>
                  </w:pPr>
                  <w:ins w:id="1904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874FE86" w14:textId="77777777" w:rsidR="0016760B" w:rsidRPr="0016760B" w:rsidRDefault="0016760B" w:rsidP="0016760B">
                  <w:pPr>
                    <w:autoSpaceDE/>
                    <w:autoSpaceDN/>
                    <w:adjustRightInd/>
                    <w:jc w:val="center"/>
                    <w:rPr>
                      <w:ins w:id="19042" w:author="Philippe Hollanda - Oliveira Trust" w:date="2022-07-19T09:57:00Z"/>
                      <w:rFonts w:ascii="Arial" w:eastAsia="Times New Roman" w:hAnsi="Arial" w:cs="Arial"/>
                      <w:color w:val="000000"/>
                      <w:sz w:val="20"/>
                      <w:szCs w:val="20"/>
                      <w:lang w:eastAsia="pt-BR"/>
                    </w:rPr>
                  </w:pPr>
                  <w:ins w:id="19043"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553DCF" w14:textId="77777777" w:rsidR="0016760B" w:rsidRPr="0016760B" w:rsidRDefault="0016760B" w:rsidP="0016760B">
                  <w:pPr>
                    <w:autoSpaceDE/>
                    <w:autoSpaceDN/>
                    <w:adjustRightInd/>
                    <w:jc w:val="center"/>
                    <w:rPr>
                      <w:ins w:id="19044" w:author="Philippe Hollanda - Oliveira Trust" w:date="2022-07-19T09:57:00Z"/>
                      <w:rFonts w:ascii="Arial" w:eastAsia="Times New Roman" w:hAnsi="Arial" w:cs="Arial"/>
                      <w:color w:val="000000"/>
                      <w:sz w:val="20"/>
                      <w:szCs w:val="20"/>
                      <w:lang w:eastAsia="pt-BR"/>
                    </w:rPr>
                  </w:pPr>
                  <w:ins w:id="19045" w:author="Philippe Hollanda - Oliveira Trust" w:date="2022-07-19T09:57:00Z">
                    <w:r w:rsidRPr="0016760B">
                      <w:rPr>
                        <w:rFonts w:ascii="Arial" w:eastAsia="Times New Roman" w:hAnsi="Arial" w:cs="Arial"/>
                        <w:color w:val="000000"/>
                        <w:sz w:val="20"/>
                        <w:szCs w:val="20"/>
                        <w:lang w:eastAsia="pt-BR"/>
                      </w:rPr>
                      <w:t>R$ 6.001,46</w:t>
                    </w:r>
                  </w:ins>
                </w:p>
              </w:tc>
            </w:tr>
            <w:tr w:rsidR="0016760B" w:rsidRPr="0016760B" w14:paraId="36BDA89C" w14:textId="77777777" w:rsidTr="0016760B">
              <w:trPr>
                <w:trHeight w:val="1785"/>
                <w:ins w:id="1904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5D744BF" w14:textId="77777777" w:rsidR="0016760B" w:rsidRPr="0016760B" w:rsidRDefault="0016760B" w:rsidP="0016760B">
                  <w:pPr>
                    <w:autoSpaceDE/>
                    <w:autoSpaceDN/>
                    <w:adjustRightInd/>
                    <w:rPr>
                      <w:ins w:id="1904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E750356" w14:textId="77777777" w:rsidR="0016760B" w:rsidRPr="0016760B" w:rsidRDefault="0016760B" w:rsidP="0016760B">
                  <w:pPr>
                    <w:autoSpaceDE/>
                    <w:autoSpaceDN/>
                    <w:adjustRightInd/>
                    <w:jc w:val="center"/>
                    <w:rPr>
                      <w:ins w:id="19048" w:author="Philippe Hollanda - Oliveira Trust" w:date="2022-07-19T09:57:00Z"/>
                      <w:rFonts w:ascii="Arial" w:eastAsia="Times New Roman" w:hAnsi="Arial" w:cs="Arial"/>
                      <w:color w:val="000000"/>
                      <w:sz w:val="20"/>
                      <w:szCs w:val="20"/>
                      <w:lang w:eastAsia="pt-BR"/>
                    </w:rPr>
                  </w:pPr>
                  <w:ins w:id="19049"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0E0408" w14:textId="77777777" w:rsidR="0016760B" w:rsidRPr="0016760B" w:rsidRDefault="0016760B" w:rsidP="0016760B">
                  <w:pPr>
                    <w:autoSpaceDE/>
                    <w:autoSpaceDN/>
                    <w:adjustRightInd/>
                    <w:jc w:val="center"/>
                    <w:rPr>
                      <w:ins w:id="19050" w:author="Philippe Hollanda - Oliveira Trust" w:date="2022-07-19T09:57:00Z"/>
                      <w:rFonts w:ascii="Arial" w:eastAsia="Times New Roman" w:hAnsi="Arial" w:cs="Arial"/>
                      <w:color w:val="000000"/>
                      <w:sz w:val="20"/>
                      <w:szCs w:val="20"/>
                      <w:lang w:eastAsia="pt-BR"/>
                    </w:rPr>
                  </w:pPr>
                  <w:ins w:id="19051" w:author="Philippe Hollanda - Oliveira Trust" w:date="2022-07-19T09:57:00Z">
                    <w:r w:rsidRPr="0016760B">
                      <w:rPr>
                        <w:rFonts w:ascii="Arial" w:eastAsia="Times New Roman" w:hAnsi="Arial" w:cs="Arial"/>
                        <w:color w:val="000000"/>
                        <w:sz w:val="20"/>
                        <w:szCs w:val="20"/>
                        <w:lang w:eastAsia="pt-BR"/>
                      </w:rPr>
                      <w:t>R$ 6.001,47</w:t>
                    </w:r>
                  </w:ins>
                </w:p>
              </w:tc>
            </w:tr>
            <w:tr w:rsidR="0016760B" w:rsidRPr="0016760B" w14:paraId="3576D3F0" w14:textId="77777777" w:rsidTr="0016760B">
              <w:trPr>
                <w:trHeight w:val="1785"/>
                <w:ins w:id="1905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4FA2C42" w14:textId="77777777" w:rsidR="0016760B" w:rsidRPr="0016760B" w:rsidRDefault="0016760B" w:rsidP="0016760B">
                  <w:pPr>
                    <w:autoSpaceDE/>
                    <w:autoSpaceDN/>
                    <w:adjustRightInd/>
                    <w:rPr>
                      <w:ins w:id="1905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C80B3AC" w14:textId="77777777" w:rsidR="0016760B" w:rsidRPr="0016760B" w:rsidRDefault="0016760B" w:rsidP="0016760B">
                  <w:pPr>
                    <w:autoSpaceDE/>
                    <w:autoSpaceDN/>
                    <w:adjustRightInd/>
                    <w:jc w:val="center"/>
                    <w:rPr>
                      <w:ins w:id="19054" w:author="Philippe Hollanda - Oliveira Trust" w:date="2022-07-19T09:57:00Z"/>
                      <w:rFonts w:ascii="Arial" w:eastAsia="Times New Roman" w:hAnsi="Arial" w:cs="Arial"/>
                      <w:color w:val="000000"/>
                      <w:sz w:val="20"/>
                      <w:szCs w:val="20"/>
                      <w:lang w:eastAsia="pt-BR"/>
                    </w:rPr>
                  </w:pPr>
                  <w:ins w:id="19055"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79A333" w14:textId="77777777" w:rsidR="0016760B" w:rsidRPr="0016760B" w:rsidRDefault="0016760B" w:rsidP="0016760B">
                  <w:pPr>
                    <w:autoSpaceDE/>
                    <w:autoSpaceDN/>
                    <w:adjustRightInd/>
                    <w:jc w:val="center"/>
                    <w:rPr>
                      <w:ins w:id="19056" w:author="Philippe Hollanda - Oliveira Trust" w:date="2022-07-19T09:57:00Z"/>
                      <w:rFonts w:ascii="Arial" w:eastAsia="Times New Roman" w:hAnsi="Arial" w:cs="Arial"/>
                      <w:color w:val="000000"/>
                      <w:sz w:val="20"/>
                      <w:szCs w:val="20"/>
                      <w:lang w:eastAsia="pt-BR"/>
                    </w:rPr>
                  </w:pPr>
                  <w:ins w:id="19057" w:author="Philippe Hollanda - Oliveira Trust" w:date="2022-07-19T09:57:00Z">
                    <w:r w:rsidRPr="0016760B">
                      <w:rPr>
                        <w:rFonts w:ascii="Arial" w:eastAsia="Times New Roman" w:hAnsi="Arial" w:cs="Arial"/>
                        <w:color w:val="000000"/>
                        <w:sz w:val="20"/>
                        <w:szCs w:val="20"/>
                        <w:lang w:eastAsia="pt-BR"/>
                      </w:rPr>
                      <w:t>R$ 6.001,47</w:t>
                    </w:r>
                  </w:ins>
                </w:p>
              </w:tc>
            </w:tr>
            <w:tr w:rsidR="0016760B" w:rsidRPr="0016760B" w14:paraId="444E70FE" w14:textId="77777777" w:rsidTr="0016760B">
              <w:trPr>
                <w:trHeight w:val="1785"/>
                <w:ins w:id="190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AD740F" w14:textId="77777777" w:rsidR="0016760B" w:rsidRPr="0016760B" w:rsidRDefault="0016760B" w:rsidP="0016760B">
                  <w:pPr>
                    <w:autoSpaceDE/>
                    <w:autoSpaceDN/>
                    <w:adjustRightInd/>
                    <w:jc w:val="center"/>
                    <w:rPr>
                      <w:ins w:id="19059" w:author="Philippe Hollanda - Oliveira Trust" w:date="2022-07-19T09:57:00Z"/>
                      <w:rFonts w:ascii="Arial" w:eastAsia="Times New Roman" w:hAnsi="Arial" w:cs="Arial"/>
                      <w:color w:val="000000"/>
                      <w:sz w:val="20"/>
                      <w:szCs w:val="20"/>
                      <w:lang w:eastAsia="pt-BR"/>
                    </w:rPr>
                  </w:pPr>
                  <w:ins w:id="1906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B4A1D11" w14:textId="77777777" w:rsidR="0016760B" w:rsidRPr="0016760B" w:rsidRDefault="0016760B" w:rsidP="0016760B">
                  <w:pPr>
                    <w:autoSpaceDE/>
                    <w:autoSpaceDN/>
                    <w:adjustRightInd/>
                    <w:jc w:val="center"/>
                    <w:rPr>
                      <w:ins w:id="19061" w:author="Philippe Hollanda - Oliveira Trust" w:date="2022-07-19T09:57:00Z"/>
                      <w:rFonts w:ascii="Arial" w:eastAsia="Times New Roman" w:hAnsi="Arial" w:cs="Arial"/>
                      <w:color w:val="000000"/>
                      <w:sz w:val="20"/>
                      <w:szCs w:val="20"/>
                      <w:lang w:eastAsia="pt-BR"/>
                    </w:rPr>
                  </w:pPr>
                  <w:ins w:id="19062"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4A092A" w14:textId="77777777" w:rsidR="0016760B" w:rsidRPr="0016760B" w:rsidRDefault="0016760B" w:rsidP="0016760B">
                  <w:pPr>
                    <w:autoSpaceDE/>
                    <w:autoSpaceDN/>
                    <w:adjustRightInd/>
                    <w:jc w:val="center"/>
                    <w:rPr>
                      <w:ins w:id="19063" w:author="Philippe Hollanda - Oliveira Trust" w:date="2022-07-19T09:57:00Z"/>
                      <w:rFonts w:ascii="Arial" w:eastAsia="Times New Roman" w:hAnsi="Arial" w:cs="Arial"/>
                      <w:color w:val="000000"/>
                      <w:sz w:val="20"/>
                      <w:szCs w:val="20"/>
                      <w:lang w:eastAsia="pt-BR"/>
                    </w:rPr>
                  </w:pPr>
                  <w:ins w:id="19064" w:author="Philippe Hollanda - Oliveira Trust" w:date="2022-07-19T09:57:00Z">
                    <w:r w:rsidRPr="0016760B">
                      <w:rPr>
                        <w:rFonts w:ascii="Arial" w:eastAsia="Times New Roman" w:hAnsi="Arial" w:cs="Arial"/>
                        <w:color w:val="000000"/>
                        <w:sz w:val="20"/>
                        <w:szCs w:val="20"/>
                        <w:lang w:eastAsia="pt-BR"/>
                      </w:rPr>
                      <w:t>R$ 3.488,40</w:t>
                    </w:r>
                  </w:ins>
                </w:p>
              </w:tc>
            </w:tr>
            <w:tr w:rsidR="0016760B" w:rsidRPr="0016760B" w14:paraId="7A76620D" w14:textId="77777777" w:rsidTr="0016760B">
              <w:trPr>
                <w:trHeight w:val="1785"/>
                <w:ins w:id="190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5186DC" w14:textId="77777777" w:rsidR="0016760B" w:rsidRPr="0016760B" w:rsidRDefault="0016760B" w:rsidP="0016760B">
                  <w:pPr>
                    <w:autoSpaceDE/>
                    <w:autoSpaceDN/>
                    <w:adjustRightInd/>
                    <w:jc w:val="center"/>
                    <w:rPr>
                      <w:ins w:id="19066" w:author="Philippe Hollanda - Oliveira Trust" w:date="2022-07-19T09:57:00Z"/>
                      <w:rFonts w:ascii="Arial" w:eastAsia="Times New Roman" w:hAnsi="Arial" w:cs="Arial"/>
                      <w:color w:val="000000"/>
                      <w:sz w:val="20"/>
                      <w:szCs w:val="20"/>
                      <w:lang w:eastAsia="pt-BR"/>
                    </w:rPr>
                  </w:pPr>
                  <w:ins w:id="1906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2AF5D72" w14:textId="77777777" w:rsidR="0016760B" w:rsidRPr="0016760B" w:rsidRDefault="0016760B" w:rsidP="0016760B">
                  <w:pPr>
                    <w:autoSpaceDE/>
                    <w:autoSpaceDN/>
                    <w:adjustRightInd/>
                    <w:jc w:val="center"/>
                    <w:rPr>
                      <w:ins w:id="19068" w:author="Philippe Hollanda - Oliveira Trust" w:date="2022-07-19T09:57:00Z"/>
                      <w:rFonts w:ascii="Arial" w:eastAsia="Times New Roman" w:hAnsi="Arial" w:cs="Arial"/>
                      <w:color w:val="000000"/>
                      <w:sz w:val="20"/>
                      <w:szCs w:val="20"/>
                      <w:lang w:eastAsia="pt-BR"/>
                    </w:rPr>
                  </w:pPr>
                  <w:ins w:id="19069"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A0A8BE" w14:textId="77777777" w:rsidR="0016760B" w:rsidRPr="0016760B" w:rsidRDefault="0016760B" w:rsidP="0016760B">
                  <w:pPr>
                    <w:autoSpaceDE/>
                    <w:autoSpaceDN/>
                    <w:adjustRightInd/>
                    <w:jc w:val="center"/>
                    <w:rPr>
                      <w:ins w:id="19070" w:author="Philippe Hollanda - Oliveira Trust" w:date="2022-07-19T09:57:00Z"/>
                      <w:rFonts w:ascii="Arial" w:eastAsia="Times New Roman" w:hAnsi="Arial" w:cs="Arial"/>
                      <w:color w:val="000000"/>
                      <w:sz w:val="20"/>
                      <w:szCs w:val="20"/>
                      <w:lang w:eastAsia="pt-BR"/>
                    </w:rPr>
                  </w:pPr>
                  <w:ins w:id="19071" w:author="Philippe Hollanda - Oliveira Trust" w:date="2022-07-19T09:57:00Z">
                    <w:r w:rsidRPr="0016760B">
                      <w:rPr>
                        <w:rFonts w:ascii="Arial" w:eastAsia="Times New Roman" w:hAnsi="Arial" w:cs="Arial"/>
                        <w:color w:val="000000"/>
                        <w:sz w:val="20"/>
                        <w:szCs w:val="20"/>
                        <w:lang w:eastAsia="pt-BR"/>
                      </w:rPr>
                      <w:t>R$ 1.131,24</w:t>
                    </w:r>
                  </w:ins>
                </w:p>
              </w:tc>
            </w:tr>
            <w:tr w:rsidR="0016760B" w:rsidRPr="0016760B" w14:paraId="1480FF55" w14:textId="77777777" w:rsidTr="0016760B">
              <w:trPr>
                <w:trHeight w:val="1785"/>
                <w:ins w:id="190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9C958B" w14:textId="77777777" w:rsidR="0016760B" w:rsidRPr="0016760B" w:rsidRDefault="0016760B" w:rsidP="0016760B">
                  <w:pPr>
                    <w:autoSpaceDE/>
                    <w:autoSpaceDN/>
                    <w:adjustRightInd/>
                    <w:jc w:val="center"/>
                    <w:rPr>
                      <w:ins w:id="19073" w:author="Philippe Hollanda - Oliveira Trust" w:date="2022-07-19T09:57:00Z"/>
                      <w:rFonts w:ascii="Arial" w:eastAsia="Times New Roman" w:hAnsi="Arial" w:cs="Arial"/>
                      <w:color w:val="000000"/>
                      <w:sz w:val="20"/>
                      <w:szCs w:val="20"/>
                      <w:lang w:eastAsia="pt-BR"/>
                    </w:rPr>
                  </w:pPr>
                  <w:ins w:id="19074"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421C30C" w14:textId="77777777" w:rsidR="0016760B" w:rsidRPr="0016760B" w:rsidRDefault="0016760B" w:rsidP="0016760B">
                  <w:pPr>
                    <w:autoSpaceDE/>
                    <w:autoSpaceDN/>
                    <w:adjustRightInd/>
                    <w:jc w:val="center"/>
                    <w:rPr>
                      <w:ins w:id="19075" w:author="Philippe Hollanda - Oliveira Trust" w:date="2022-07-19T09:57:00Z"/>
                      <w:rFonts w:ascii="Arial" w:eastAsia="Times New Roman" w:hAnsi="Arial" w:cs="Arial"/>
                      <w:color w:val="000000"/>
                      <w:sz w:val="20"/>
                      <w:szCs w:val="20"/>
                      <w:lang w:eastAsia="pt-BR"/>
                    </w:rPr>
                  </w:pPr>
                  <w:ins w:id="19076" w:author="Philippe Hollanda - Oliveira Trust" w:date="2022-07-19T09:57:00Z">
                    <w:r w:rsidRPr="0016760B">
                      <w:rPr>
                        <w:rFonts w:ascii="Arial" w:eastAsia="Times New Roman" w:hAnsi="Arial" w:cs="Arial"/>
                        <w:color w:val="000000"/>
                        <w:sz w:val="20"/>
                        <w:szCs w:val="20"/>
                        <w:lang w:eastAsia="pt-BR"/>
                      </w:rPr>
                      <w:t>04/03/2021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447D20" w14:textId="77777777" w:rsidR="0016760B" w:rsidRPr="0016760B" w:rsidRDefault="0016760B" w:rsidP="0016760B">
                  <w:pPr>
                    <w:autoSpaceDE/>
                    <w:autoSpaceDN/>
                    <w:adjustRightInd/>
                    <w:jc w:val="center"/>
                    <w:rPr>
                      <w:ins w:id="19077" w:author="Philippe Hollanda - Oliveira Trust" w:date="2022-07-19T09:57:00Z"/>
                      <w:rFonts w:ascii="Arial" w:eastAsia="Times New Roman" w:hAnsi="Arial" w:cs="Arial"/>
                      <w:color w:val="000000"/>
                      <w:sz w:val="20"/>
                      <w:szCs w:val="20"/>
                      <w:lang w:eastAsia="pt-BR"/>
                    </w:rPr>
                  </w:pPr>
                  <w:ins w:id="19078" w:author="Philippe Hollanda - Oliveira Trust" w:date="2022-07-19T09:57:00Z">
                    <w:r w:rsidRPr="0016760B">
                      <w:rPr>
                        <w:rFonts w:ascii="Arial" w:eastAsia="Times New Roman" w:hAnsi="Arial" w:cs="Arial"/>
                        <w:color w:val="000000"/>
                        <w:sz w:val="20"/>
                        <w:szCs w:val="20"/>
                        <w:lang w:eastAsia="pt-BR"/>
                      </w:rPr>
                      <w:t>R$ 5.153,18</w:t>
                    </w:r>
                  </w:ins>
                </w:p>
              </w:tc>
            </w:tr>
            <w:tr w:rsidR="0016760B" w:rsidRPr="0016760B" w14:paraId="41F90E50" w14:textId="77777777" w:rsidTr="0016760B">
              <w:trPr>
                <w:trHeight w:val="1785"/>
                <w:ins w:id="190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D01707" w14:textId="77777777" w:rsidR="0016760B" w:rsidRPr="0016760B" w:rsidRDefault="0016760B" w:rsidP="0016760B">
                  <w:pPr>
                    <w:autoSpaceDE/>
                    <w:autoSpaceDN/>
                    <w:adjustRightInd/>
                    <w:jc w:val="center"/>
                    <w:rPr>
                      <w:ins w:id="19080" w:author="Philippe Hollanda - Oliveira Trust" w:date="2022-07-19T09:57:00Z"/>
                      <w:rFonts w:ascii="Arial" w:eastAsia="Times New Roman" w:hAnsi="Arial" w:cs="Arial"/>
                      <w:color w:val="000000"/>
                      <w:sz w:val="20"/>
                      <w:szCs w:val="20"/>
                      <w:lang w:eastAsia="pt-BR"/>
                    </w:rPr>
                  </w:pPr>
                  <w:ins w:id="19081"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1103565" w14:textId="77777777" w:rsidR="0016760B" w:rsidRPr="0016760B" w:rsidRDefault="0016760B" w:rsidP="0016760B">
                  <w:pPr>
                    <w:autoSpaceDE/>
                    <w:autoSpaceDN/>
                    <w:adjustRightInd/>
                    <w:jc w:val="center"/>
                    <w:rPr>
                      <w:ins w:id="19082" w:author="Philippe Hollanda - Oliveira Trust" w:date="2022-07-19T09:57:00Z"/>
                      <w:rFonts w:ascii="Arial" w:eastAsia="Times New Roman" w:hAnsi="Arial" w:cs="Arial"/>
                      <w:color w:val="000000"/>
                      <w:sz w:val="20"/>
                      <w:szCs w:val="20"/>
                      <w:lang w:eastAsia="pt-BR"/>
                    </w:rPr>
                  </w:pPr>
                  <w:ins w:id="19083" w:author="Philippe Hollanda - Oliveira Trust" w:date="2022-07-19T09:57:00Z">
                    <w:r w:rsidRPr="0016760B">
                      <w:rPr>
                        <w:rFonts w:ascii="Arial" w:eastAsia="Times New Roman" w:hAnsi="Arial" w:cs="Arial"/>
                        <w:color w:val="000000"/>
                        <w:sz w:val="20"/>
                        <w:szCs w:val="20"/>
                        <w:lang w:eastAsia="pt-BR"/>
                      </w:rPr>
                      <w:t>03/03/2021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DD32F6" w14:textId="77777777" w:rsidR="0016760B" w:rsidRPr="0016760B" w:rsidRDefault="0016760B" w:rsidP="0016760B">
                  <w:pPr>
                    <w:autoSpaceDE/>
                    <w:autoSpaceDN/>
                    <w:adjustRightInd/>
                    <w:jc w:val="center"/>
                    <w:rPr>
                      <w:ins w:id="19084" w:author="Philippe Hollanda - Oliveira Trust" w:date="2022-07-19T09:57:00Z"/>
                      <w:rFonts w:ascii="Arial" w:eastAsia="Times New Roman" w:hAnsi="Arial" w:cs="Arial"/>
                      <w:color w:val="000000"/>
                      <w:sz w:val="20"/>
                      <w:szCs w:val="20"/>
                      <w:lang w:eastAsia="pt-BR"/>
                    </w:rPr>
                  </w:pPr>
                  <w:ins w:id="19085" w:author="Philippe Hollanda - Oliveira Trust" w:date="2022-07-19T09:57:00Z">
                    <w:r w:rsidRPr="0016760B">
                      <w:rPr>
                        <w:rFonts w:ascii="Arial" w:eastAsia="Times New Roman" w:hAnsi="Arial" w:cs="Arial"/>
                        <w:color w:val="000000"/>
                        <w:sz w:val="20"/>
                        <w:szCs w:val="20"/>
                        <w:lang w:eastAsia="pt-BR"/>
                      </w:rPr>
                      <w:t>R$ 5.153,18</w:t>
                    </w:r>
                  </w:ins>
                </w:p>
              </w:tc>
            </w:tr>
            <w:tr w:rsidR="0016760B" w:rsidRPr="0016760B" w14:paraId="71C7424E" w14:textId="77777777" w:rsidTr="0016760B">
              <w:trPr>
                <w:trHeight w:val="1785"/>
                <w:ins w:id="1908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AA6F226" w14:textId="77777777" w:rsidR="0016760B" w:rsidRPr="0016760B" w:rsidRDefault="0016760B" w:rsidP="0016760B">
                  <w:pPr>
                    <w:autoSpaceDE/>
                    <w:autoSpaceDN/>
                    <w:adjustRightInd/>
                    <w:jc w:val="center"/>
                    <w:rPr>
                      <w:ins w:id="19087" w:author="Philippe Hollanda - Oliveira Trust" w:date="2022-07-19T09:57:00Z"/>
                      <w:rFonts w:ascii="Arial" w:eastAsia="Times New Roman" w:hAnsi="Arial" w:cs="Arial"/>
                      <w:color w:val="000000"/>
                      <w:sz w:val="20"/>
                      <w:szCs w:val="20"/>
                      <w:lang w:eastAsia="pt-BR"/>
                    </w:rPr>
                  </w:pPr>
                  <w:ins w:id="1908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1A4628A" w14:textId="77777777" w:rsidR="0016760B" w:rsidRPr="0016760B" w:rsidRDefault="0016760B" w:rsidP="0016760B">
                  <w:pPr>
                    <w:autoSpaceDE/>
                    <w:autoSpaceDN/>
                    <w:adjustRightInd/>
                    <w:jc w:val="center"/>
                    <w:rPr>
                      <w:ins w:id="19089" w:author="Philippe Hollanda - Oliveira Trust" w:date="2022-07-19T09:57:00Z"/>
                      <w:rFonts w:ascii="Arial" w:eastAsia="Times New Roman" w:hAnsi="Arial" w:cs="Arial"/>
                      <w:color w:val="000000"/>
                      <w:sz w:val="20"/>
                      <w:szCs w:val="20"/>
                      <w:lang w:eastAsia="pt-BR"/>
                    </w:rPr>
                  </w:pPr>
                  <w:ins w:id="19090"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650D97" w14:textId="77777777" w:rsidR="0016760B" w:rsidRPr="0016760B" w:rsidRDefault="0016760B" w:rsidP="0016760B">
                  <w:pPr>
                    <w:autoSpaceDE/>
                    <w:autoSpaceDN/>
                    <w:adjustRightInd/>
                    <w:jc w:val="center"/>
                    <w:rPr>
                      <w:ins w:id="19091" w:author="Philippe Hollanda - Oliveira Trust" w:date="2022-07-19T09:57:00Z"/>
                      <w:rFonts w:ascii="Arial" w:eastAsia="Times New Roman" w:hAnsi="Arial" w:cs="Arial"/>
                      <w:color w:val="000000"/>
                      <w:sz w:val="20"/>
                      <w:szCs w:val="20"/>
                      <w:lang w:eastAsia="pt-BR"/>
                    </w:rPr>
                  </w:pPr>
                  <w:ins w:id="19092" w:author="Philippe Hollanda - Oliveira Trust" w:date="2022-07-19T09:57:00Z">
                    <w:r w:rsidRPr="0016760B">
                      <w:rPr>
                        <w:rFonts w:ascii="Arial" w:eastAsia="Times New Roman" w:hAnsi="Arial" w:cs="Arial"/>
                        <w:color w:val="000000"/>
                        <w:sz w:val="20"/>
                        <w:szCs w:val="20"/>
                        <w:lang w:eastAsia="pt-BR"/>
                      </w:rPr>
                      <w:t>R$ 5.026,72</w:t>
                    </w:r>
                  </w:ins>
                </w:p>
              </w:tc>
            </w:tr>
            <w:tr w:rsidR="0016760B" w:rsidRPr="0016760B" w14:paraId="23CC97DD" w14:textId="77777777" w:rsidTr="0016760B">
              <w:trPr>
                <w:trHeight w:val="1785"/>
                <w:ins w:id="1909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4478C1F" w14:textId="77777777" w:rsidR="0016760B" w:rsidRPr="0016760B" w:rsidRDefault="0016760B" w:rsidP="0016760B">
                  <w:pPr>
                    <w:autoSpaceDE/>
                    <w:autoSpaceDN/>
                    <w:adjustRightInd/>
                    <w:rPr>
                      <w:ins w:id="1909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7D73663" w14:textId="77777777" w:rsidR="0016760B" w:rsidRPr="0016760B" w:rsidRDefault="0016760B" w:rsidP="0016760B">
                  <w:pPr>
                    <w:autoSpaceDE/>
                    <w:autoSpaceDN/>
                    <w:adjustRightInd/>
                    <w:jc w:val="center"/>
                    <w:rPr>
                      <w:ins w:id="19095" w:author="Philippe Hollanda - Oliveira Trust" w:date="2022-07-19T09:57:00Z"/>
                      <w:rFonts w:ascii="Arial" w:eastAsia="Times New Roman" w:hAnsi="Arial" w:cs="Arial"/>
                      <w:color w:val="000000"/>
                      <w:sz w:val="20"/>
                      <w:szCs w:val="20"/>
                      <w:lang w:eastAsia="pt-BR"/>
                    </w:rPr>
                  </w:pPr>
                  <w:ins w:id="19096"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4E457D" w14:textId="77777777" w:rsidR="0016760B" w:rsidRPr="0016760B" w:rsidRDefault="0016760B" w:rsidP="0016760B">
                  <w:pPr>
                    <w:autoSpaceDE/>
                    <w:autoSpaceDN/>
                    <w:adjustRightInd/>
                    <w:jc w:val="center"/>
                    <w:rPr>
                      <w:ins w:id="19097" w:author="Philippe Hollanda - Oliveira Trust" w:date="2022-07-19T09:57:00Z"/>
                      <w:rFonts w:ascii="Arial" w:eastAsia="Times New Roman" w:hAnsi="Arial" w:cs="Arial"/>
                      <w:color w:val="000000"/>
                      <w:sz w:val="20"/>
                      <w:szCs w:val="20"/>
                      <w:lang w:eastAsia="pt-BR"/>
                    </w:rPr>
                  </w:pPr>
                  <w:ins w:id="19098" w:author="Philippe Hollanda - Oliveira Trust" w:date="2022-07-19T09:57:00Z">
                    <w:r w:rsidRPr="0016760B">
                      <w:rPr>
                        <w:rFonts w:ascii="Arial" w:eastAsia="Times New Roman" w:hAnsi="Arial" w:cs="Arial"/>
                        <w:color w:val="000000"/>
                        <w:sz w:val="20"/>
                        <w:szCs w:val="20"/>
                        <w:lang w:eastAsia="pt-BR"/>
                      </w:rPr>
                      <w:t>R$ 5.026,72</w:t>
                    </w:r>
                  </w:ins>
                </w:p>
              </w:tc>
            </w:tr>
            <w:tr w:rsidR="0016760B" w:rsidRPr="0016760B" w14:paraId="20AD21F9" w14:textId="77777777" w:rsidTr="0016760B">
              <w:trPr>
                <w:trHeight w:val="1785"/>
                <w:ins w:id="1909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AEACFC0" w14:textId="77777777" w:rsidR="0016760B" w:rsidRPr="0016760B" w:rsidRDefault="0016760B" w:rsidP="0016760B">
                  <w:pPr>
                    <w:autoSpaceDE/>
                    <w:autoSpaceDN/>
                    <w:adjustRightInd/>
                    <w:rPr>
                      <w:ins w:id="1910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D30EA1E" w14:textId="77777777" w:rsidR="0016760B" w:rsidRPr="0016760B" w:rsidRDefault="0016760B" w:rsidP="0016760B">
                  <w:pPr>
                    <w:autoSpaceDE/>
                    <w:autoSpaceDN/>
                    <w:adjustRightInd/>
                    <w:jc w:val="center"/>
                    <w:rPr>
                      <w:ins w:id="19101" w:author="Philippe Hollanda - Oliveira Trust" w:date="2022-07-19T09:57:00Z"/>
                      <w:rFonts w:ascii="Arial" w:eastAsia="Times New Roman" w:hAnsi="Arial" w:cs="Arial"/>
                      <w:color w:val="000000"/>
                      <w:sz w:val="20"/>
                      <w:szCs w:val="20"/>
                      <w:lang w:eastAsia="pt-BR"/>
                    </w:rPr>
                  </w:pPr>
                  <w:ins w:id="19102"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9253FE" w14:textId="77777777" w:rsidR="0016760B" w:rsidRPr="0016760B" w:rsidRDefault="0016760B" w:rsidP="0016760B">
                  <w:pPr>
                    <w:autoSpaceDE/>
                    <w:autoSpaceDN/>
                    <w:adjustRightInd/>
                    <w:jc w:val="center"/>
                    <w:rPr>
                      <w:ins w:id="19103" w:author="Philippe Hollanda - Oliveira Trust" w:date="2022-07-19T09:57:00Z"/>
                      <w:rFonts w:ascii="Arial" w:eastAsia="Times New Roman" w:hAnsi="Arial" w:cs="Arial"/>
                      <w:color w:val="000000"/>
                      <w:sz w:val="20"/>
                      <w:szCs w:val="20"/>
                      <w:lang w:eastAsia="pt-BR"/>
                    </w:rPr>
                  </w:pPr>
                  <w:ins w:id="19104" w:author="Philippe Hollanda - Oliveira Trust" w:date="2022-07-19T09:57:00Z">
                    <w:r w:rsidRPr="0016760B">
                      <w:rPr>
                        <w:rFonts w:ascii="Arial" w:eastAsia="Times New Roman" w:hAnsi="Arial" w:cs="Arial"/>
                        <w:color w:val="000000"/>
                        <w:sz w:val="20"/>
                        <w:szCs w:val="20"/>
                        <w:lang w:eastAsia="pt-BR"/>
                      </w:rPr>
                      <w:t>R$ 5.026,72</w:t>
                    </w:r>
                  </w:ins>
                </w:p>
              </w:tc>
            </w:tr>
            <w:tr w:rsidR="0016760B" w:rsidRPr="0016760B" w14:paraId="2CFF3C66" w14:textId="77777777" w:rsidTr="0016760B">
              <w:trPr>
                <w:trHeight w:val="1785"/>
                <w:ins w:id="191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FD1A1C" w14:textId="77777777" w:rsidR="0016760B" w:rsidRPr="0016760B" w:rsidRDefault="0016760B" w:rsidP="0016760B">
                  <w:pPr>
                    <w:autoSpaceDE/>
                    <w:autoSpaceDN/>
                    <w:adjustRightInd/>
                    <w:jc w:val="center"/>
                    <w:rPr>
                      <w:ins w:id="19106" w:author="Philippe Hollanda - Oliveira Trust" w:date="2022-07-19T09:57:00Z"/>
                      <w:rFonts w:ascii="Arial" w:eastAsia="Times New Roman" w:hAnsi="Arial" w:cs="Arial"/>
                      <w:color w:val="000000"/>
                      <w:sz w:val="20"/>
                      <w:szCs w:val="20"/>
                      <w:lang w:eastAsia="pt-BR"/>
                    </w:rPr>
                  </w:pPr>
                  <w:ins w:id="1910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4DF770C" w14:textId="77777777" w:rsidR="0016760B" w:rsidRPr="0016760B" w:rsidRDefault="0016760B" w:rsidP="0016760B">
                  <w:pPr>
                    <w:autoSpaceDE/>
                    <w:autoSpaceDN/>
                    <w:adjustRightInd/>
                    <w:jc w:val="center"/>
                    <w:rPr>
                      <w:ins w:id="19108" w:author="Philippe Hollanda - Oliveira Trust" w:date="2022-07-19T09:57:00Z"/>
                      <w:rFonts w:ascii="Arial" w:eastAsia="Times New Roman" w:hAnsi="Arial" w:cs="Arial"/>
                      <w:color w:val="000000"/>
                      <w:sz w:val="20"/>
                      <w:szCs w:val="20"/>
                      <w:lang w:eastAsia="pt-BR"/>
                    </w:rPr>
                  </w:pPr>
                  <w:ins w:id="19109"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E6B6CB" w14:textId="77777777" w:rsidR="0016760B" w:rsidRPr="0016760B" w:rsidRDefault="0016760B" w:rsidP="0016760B">
                  <w:pPr>
                    <w:autoSpaceDE/>
                    <w:autoSpaceDN/>
                    <w:adjustRightInd/>
                    <w:jc w:val="center"/>
                    <w:rPr>
                      <w:ins w:id="19110" w:author="Philippe Hollanda - Oliveira Trust" w:date="2022-07-19T09:57:00Z"/>
                      <w:rFonts w:ascii="Arial" w:eastAsia="Times New Roman" w:hAnsi="Arial" w:cs="Arial"/>
                      <w:color w:val="000000"/>
                      <w:sz w:val="20"/>
                      <w:szCs w:val="20"/>
                      <w:lang w:eastAsia="pt-BR"/>
                    </w:rPr>
                  </w:pPr>
                  <w:ins w:id="19111" w:author="Philippe Hollanda - Oliveira Trust" w:date="2022-07-19T09:57:00Z">
                    <w:r w:rsidRPr="0016760B">
                      <w:rPr>
                        <w:rFonts w:ascii="Arial" w:eastAsia="Times New Roman" w:hAnsi="Arial" w:cs="Arial"/>
                        <w:color w:val="000000"/>
                        <w:sz w:val="20"/>
                        <w:szCs w:val="20"/>
                        <w:lang w:eastAsia="pt-BR"/>
                      </w:rPr>
                      <w:t>R$ 5.494,70</w:t>
                    </w:r>
                  </w:ins>
                </w:p>
              </w:tc>
            </w:tr>
            <w:tr w:rsidR="0016760B" w:rsidRPr="0016760B" w14:paraId="610DF82C" w14:textId="77777777" w:rsidTr="0016760B">
              <w:trPr>
                <w:trHeight w:val="1785"/>
                <w:ins w:id="191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BCE6CD" w14:textId="77777777" w:rsidR="0016760B" w:rsidRPr="0016760B" w:rsidRDefault="0016760B" w:rsidP="0016760B">
                  <w:pPr>
                    <w:autoSpaceDE/>
                    <w:autoSpaceDN/>
                    <w:adjustRightInd/>
                    <w:jc w:val="center"/>
                    <w:rPr>
                      <w:ins w:id="19113" w:author="Philippe Hollanda - Oliveira Trust" w:date="2022-07-19T09:57:00Z"/>
                      <w:rFonts w:ascii="Arial" w:eastAsia="Times New Roman" w:hAnsi="Arial" w:cs="Arial"/>
                      <w:color w:val="000000"/>
                      <w:sz w:val="20"/>
                      <w:szCs w:val="20"/>
                      <w:lang w:eastAsia="pt-BR"/>
                    </w:rPr>
                  </w:pPr>
                  <w:ins w:id="19114"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7EF26D5" w14:textId="77777777" w:rsidR="0016760B" w:rsidRPr="0016760B" w:rsidRDefault="0016760B" w:rsidP="0016760B">
                  <w:pPr>
                    <w:autoSpaceDE/>
                    <w:autoSpaceDN/>
                    <w:adjustRightInd/>
                    <w:jc w:val="center"/>
                    <w:rPr>
                      <w:ins w:id="19115" w:author="Philippe Hollanda - Oliveira Trust" w:date="2022-07-19T09:57:00Z"/>
                      <w:rFonts w:ascii="Arial" w:eastAsia="Times New Roman" w:hAnsi="Arial" w:cs="Arial"/>
                      <w:color w:val="000000"/>
                      <w:sz w:val="20"/>
                      <w:szCs w:val="20"/>
                      <w:lang w:eastAsia="pt-BR"/>
                    </w:rPr>
                  </w:pPr>
                  <w:ins w:id="19116"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B1837C" w14:textId="77777777" w:rsidR="0016760B" w:rsidRPr="0016760B" w:rsidRDefault="0016760B" w:rsidP="0016760B">
                  <w:pPr>
                    <w:autoSpaceDE/>
                    <w:autoSpaceDN/>
                    <w:adjustRightInd/>
                    <w:jc w:val="center"/>
                    <w:rPr>
                      <w:ins w:id="19117" w:author="Philippe Hollanda - Oliveira Trust" w:date="2022-07-19T09:57:00Z"/>
                      <w:rFonts w:ascii="Arial" w:eastAsia="Times New Roman" w:hAnsi="Arial" w:cs="Arial"/>
                      <w:color w:val="000000"/>
                      <w:sz w:val="20"/>
                      <w:szCs w:val="20"/>
                      <w:lang w:eastAsia="pt-BR"/>
                    </w:rPr>
                  </w:pPr>
                  <w:ins w:id="19118" w:author="Philippe Hollanda - Oliveira Trust" w:date="2022-07-19T09:57:00Z">
                    <w:r w:rsidRPr="0016760B">
                      <w:rPr>
                        <w:rFonts w:ascii="Arial" w:eastAsia="Times New Roman" w:hAnsi="Arial" w:cs="Arial"/>
                        <w:color w:val="000000"/>
                        <w:sz w:val="20"/>
                        <w:szCs w:val="20"/>
                        <w:lang w:eastAsia="pt-BR"/>
                      </w:rPr>
                      <w:t>R$ 714,00</w:t>
                    </w:r>
                  </w:ins>
                </w:p>
              </w:tc>
            </w:tr>
            <w:tr w:rsidR="0016760B" w:rsidRPr="0016760B" w14:paraId="3A113D3D" w14:textId="77777777" w:rsidTr="0016760B">
              <w:trPr>
                <w:trHeight w:val="1785"/>
                <w:ins w:id="1911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FF69ECD" w14:textId="77777777" w:rsidR="0016760B" w:rsidRPr="0016760B" w:rsidRDefault="0016760B" w:rsidP="0016760B">
                  <w:pPr>
                    <w:autoSpaceDE/>
                    <w:autoSpaceDN/>
                    <w:adjustRightInd/>
                    <w:jc w:val="center"/>
                    <w:rPr>
                      <w:ins w:id="19120" w:author="Philippe Hollanda - Oliveira Trust" w:date="2022-07-19T09:57:00Z"/>
                      <w:rFonts w:ascii="Arial" w:eastAsia="Times New Roman" w:hAnsi="Arial" w:cs="Arial"/>
                      <w:color w:val="000000"/>
                      <w:sz w:val="20"/>
                      <w:szCs w:val="20"/>
                      <w:lang w:eastAsia="pt-BR"/>
                    </w:rPr>
                  </w:pPr>
                  <w:ins w:id="1912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337111C" w14:textId="77777777" w:rsidR="0016760B" w:rsidRPr="0016760B" w:rsidRDefault="0016760B" w:rsidP="0016760B">
                  <w:pPr>
                    <w:autoSpaceDE/>
                    <w:autoSpaceDN/>
                    <w:adjustRightInd/>
                    <w:jc w:val="center"/>
                    <w:rPr>
                      <w:ins w:id="19122" w:author="Philippe Hollanda - Oliveira Trust" w:date="2022-07-19T09:57:00Z"/>
                      <w:rFonts w:ascii="Arial" w:eastAsia="Times New Roman" w:hAnsi="Arial" w:cs="Arial"/>
                      <w:color w:val="000000"/>
                      <w:sz w:val="20"/>
                      <w:szCs w:val="20"/>
                      <w:lang w:eastAsia="pt-BR"/>
                    </w:rPr>
                  </w:pPr>
                  <w:ins w:id="19123"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985C14" w14:textId="77777777" w:rsidR="0016760B" w:rsidRPr="0016760B" w:rsidRDefault="0016760B" w:rsidP="0016760B">
                  <w:pPr>
                    <w:autoSpaceDE/>
                    <w:autoSpaceDN/>
                    <w:adjustRightInd/>
                    <w:jc w:val="center"/>
                    <w:rPr>
                      <w:ins w:id="19124" w:author="Philippe Hollanda - Oliveira Trust" w:date="2022-07-19T09:57:00Z"/>
                      <w:rFonts w:ascii="Arial" w:eastAsia="Times New Roman" w:hAnsi="Arial" w:cs="Arial"/>
                      <w:color w:val="000000"/>
                      <w:sz w:val="20"/>
                      <w:szCs w:val="20"/>
                      <w:lang w:eastAsia="pt-BR"/>
                    </w:rPr>
                  </w:pPr>
                  <w:ins w:id="19125" w:author="Philippe Hollanda - Oliveira Trust" w:date="2022-07-19T09:57:00Z">
                    <w:r w:rsidRPr="0016760B">
                      <w:rPr>
                        <w:rFonts w:ascii="Arial" w:eastAsia="Times New Roman" w:hAnsi="Arial" w:cs="Arial"/>
                        <w:color w:val="000000"/>
                        <w:sz w:val="20"/>
                        <w:szCs w:val="20"/>
                        <w:lang w:eastAsia="pt-BR"/>
                      </w:rPr>
                      <w:t>R$ 6.283,40</w:t>
                    </w:r>
                  </w:ins>
                </w:p>
              </w:tc>
            </w:tr>
            <w:tr w:rsidR="0016760B" w:rsidRPr="0016760B" w14:paraId="7C2340FE" w14:textId="77777777" w:rsidTr="0016760B">
              <w:trPr>
                <w:trHeight w:val="1785"/>
                <w:ins w:id="1912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2671C0F" w14:textId="77777777" w:rsidR="0016760B" w:rsidRPr="0016760B" w:rsidRDefault="0016760B" w:rsidP="0016760B">
                  <w:pPr>
                    <w:autoSpaceDE/>
                    <w:autoSpaceDN/>
                    <w:adjustRightInd/>
                    <w:rPr>
                      <w:ins w:id="1912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8AC4F8F" w14:textId="77777777" w:rsidR="0016760B" w:rsidRPr="0016760B" w:rsidRDefault="0016760B" w:rsidP="0016760B">
                  <w:pPr>
                    <w:autoSpaceDE/>
                    <w:autoSpaceDN/>
                    <w:adjustRightInd/>
                    <w:jc w:val="center"/>
                    <w:rPr>
                      <w:ins w:id="19128" w:author="Philippe Hollanda - Oliveira Trust" w:date="2022-07-19T09:57:00Z"/>
                      <w:rFonts w:ascii="Arial" w:eastAsia="Times New Roman" w:hAnsi="Arial" w:cs="Arial"/>
                      <w:color w:val="000000"/>
                      <w:sz w:val="20"/>
                      <w:szCs w:val="20"/>
                      <w:lang w:eastAsia="pt-BR"/>
                    </w:rPr>
                  </w:pPr>
                  <w:ins w:id="19129"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74C7D6" w14:textId="77777777" w:rsidR="0016760B" w:rsidRPr="0016760B" w:rsidRDefault="0016760B" w:rsidP="0016760B">
                  <w:pPr>
                    <w:autoSpaceDE/>
                    <w:autoSpaceDN/>
                    <w:adjustRightInd/>
                    <w:jc w:val="center"/>
                    <w:rPr>
                      <w:ins w:id="19130" w:author="Philippe Hollanda - Oliveira Trust" w:date="2022-07-19T09:57:00Z"/>
                      <w:rFonts w:ascii="Arial" w:eastAsia="Times New Roman" w:hAnsi="Arial" w:cs="Arial"/>
                      <w:color w:val="000000"/>
                      <w:sz w:val="20"/>
                      <w:szCs w:val="20"/>
                      <w:lang w:eastAsia="pt-BR"/>
                    </w:rPr>
                  </w:pPr>
                  <w:ins w:id="19131" w:author="Philippe Hollanda - Oliveira Trust" w:date="2022-07-19T09:57:00Z">
                    <w:r w:rsidRPr="0016760B">
                      <w:rPr>
                        <w:rFonts w:ascii="Arial" w:eastAsia="Times New Roman" w:hAnsi="Arial" w:cs="Arial"/>
                        <w:color w:val="000000"/>
                        <w:sz w:val="20"/>
                        <w:szCs w:val="20"/>
                        <w:lang w:eastAsia="pt-BR"/>
                      </w:rPr>
                      <w:t>R$ 6.283,40</w:t>
                    </w:r>
                  </w:ins>
                </w:p>
              </w:tc>
            </w:tr>
            <w:tr w:rsidR="0016760B" w:rsidRPr="0016760B" w14:paraId="40C80B65" w14:textId="77777777" w:rsidTr="0016760B">
              <w:trPr>
                <w:trHeight w:val="1785"/>
                <w:ins w:id="1913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F8151D2" w14:textId="77777777" w:rsidR="0016760B" w:rsidRPr="0016760B" w:rsidRDefault="0016760B" w:rsidP="0016760B">
                  <w:pPr>
                    <w:autoSpaceDE/>
                    <w:autoSpaceDN/>
                    <w:adjustRightInd/>
                    <w:rPr>
                      <w:ins w:id="1913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F2CE7BD" w14:textId="77777777" w:rsidR="0016760B" w:rsidRPr="0016760B" w:rsidRDefault="0016760B" w:rsidP="0016760B">
                  <w:pPr>
                    <w:autoSpaceDE/>
                    <w:autoSpaceDN/>
                    <w:adjustRightInd/>
                    <w:jc w:val="center"/>
                    <w:rPr>
                      <w:ins w:id="19134" w:author="Philippe Hollanda - Oliveira Trust" w:date="2022-07-19T09:57:00Z"/>
                      <w:rFonts w:ascii="Arial" w:eastAsia="Times New Roman" w:hAnsi="Arial" w:cs="Arial"/>
                      <w:color w:val="000000"/>
                      <w:sz w:val="20"/>
                      <w:szCs w:val="20"/>
                      <w:lang w:eastAsia="pt-BR"/>
                    </w:rPr>
                  </w:pPr>
                  <w:ins w:id="19135"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C320A5" w14:textId="77777777" w:rsidR="0016760B" w:rsidRPr="0016760B" w:rsidRDefault="0016760B" w:rsidP="0016760B">
                  <w:pPr>
                    <w:autoSpaceDE/>
                    <w:autoSpaceDN/>
                    <w:adjustRightInd/>
                    <w:jc w:val="center"/>
                    <w:rPr>
                      <w:ins w:id="19136" w:author="Philippe Hollanda - Oliveira Trust" w:date="2022-07-19T09:57:00Z"/>
                      <w:rFonts w:ascii="Arial" w:eastAsia="Times New Roman" w:hAnsi="Arial" w:cs="Arial"/>
                      <w:color w:val="000000"/>
                      <w:sz w:val="20"/>
                      <w:szCs w:val="20"/>
                      <w:lang w:eastAsia="pt-BR"/>
                    </w:rPr>
                  </w:pPr>
                  <w:ins w:id="19137" w:author="Philippe Hollanda - Oliveira Trust" w:date="2022-07-19T09:57:00Z">
                    <w:r w:rsidRPr="0016760B">
                      <w:rPr>
                        <w:rFonts w:ascii="Arial" w:eastAsia="Times New Roman" w:hAnsi="Arial" w:cs="Arial"/>
                        <w:color w:val="000000"/>
                        <w:sz w:val="20"/>
                        <w:szCs w:val="20"/>
                        <w:lang w:eastAsia="pt-BR"/>
                      </w:rPr>
                      <w:t>R$ 6.283,40</w:t>
                    </w:r>
                  </w:ins>
                </w:p>
              </w:tc>
            </w:tr>
            <w:tr w:rsidR="0016760B" w:rsidRPr="0016760B" w14:paraId="38F69917" w14:textId="77777777" w:rsidTr="0016760B">
              <w:trPr>
                <w:trHeight w:val="1785"/>
                <w:ins w:id="191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69F709" w14:textId="77777777" w:rsidR="0016760B" w:rsidRPr="0016760B" w:rsidRDefault="0016760B" w:rsidP="0016760B">
                  <w:pPr>
                    <w:autoSpaceDE/>
                    <w:autoSpaceDN/>
                    <w:adjustRightInd/>
                    <w:jc w:val="center"/>
                    <w:rPr>
                      <w:ins w:id="19139" w:author="Philippe Hollanda - Oliveira Trust" w:date="2022-07-19T09:57:00Z"/>
                      <w:rFonts w:ascii="Arial" w:eastAsia="Times New Roman" w:hAnsi="Arial" w:cs="Arial"/>
                      <w:color w:val="000000"/>
                      <w:sz w:val="20"/>
                      <w:szCs w:val="20"/>
                      <w:lang w:eastAsia="pt-BR"/>
                    </w:rPr>
                  </w:pPr>
                  <w:ins w:id="1914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D36E9D6" w14:textId="77777777" w:rsidR="0016760B" w:rsidRPr="0016760B" w:rsidRDefault="0016760B" w:rsidP="0016760B">
                  <w:pPr>
                    <w:autoSpaceDE/>
                    <w:autoSpaceDN/>
                    <w:adjustRightInd/>
                    <w:jc w:val="center"/>
                    <w:rPr>
                      <w:ins w:id="19141" w:author="Philippe Hollanda - Oliveira Trust" w:date="2022-07-19T09:57:00Z"/>
                      <w:rFonts w:ascii="Arial" w:eastAsia="Times New Roman" w:hAnsi="Arial" w:cs="Arial"/>
                      <w:color w:val="000000"/>
                      <w:sz w:val="20"/>
                      <w:szCs w:val="20"/>
                      <w:lang w:eastAsia="pt-BR"/>
                    </w:rPr>
                  </w:pPr>
                  <w:ins w:id="19142"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B5A138" w14:textId="77777777" w:rsidR="0016760B" w:rsidRPr="0016760B" w:rsidRDefault="0016760B" w:rsidP="0016760B">
                  <w:pPr>
                    <w:autoSpaceDE/>
                    <w:autoSpaceDN/>
                    <w:adjustRightInd/>
                    <w:jc w:val="center"/>
                    <w:rPr>
                      <w:ins w:id="19143" w:author="Philippe Hollanda - Oliveira Trust" w:date="2022-07-19T09:57:00Z"/>
                      <w:rFonts w:ascii="Arial" w:eastAsia="Times New Roman" w:hAnsi="Arial" w:cs="Arial"/>
                      <w:color w:val="000000"/>
                      <w:sz w:val="20"/>
                      <w:szCs w:val="20"/>
                      <w:lang w:eastAsia="pt-BR"/>
                    </w:rPr>
                  </w:pPr>
                  <w:ins w:id="19144" w:author="Philippe Hollanda - Oliveira Trust" w:date="2022-07-19T09:57:00Z">
                    <w:r w:rsidRPr="0016760B">
                      <w:rPr>
                        <w:rFonts w:ascii="Arial" w:eastAsia="Times New Roman" w:hAnsi="Arial" w:cs="Arial"/>
                        <w:color w:val="000000"/>
                        <w:sz w:val="20"/>
                        <w:szCs w:val="20"/>
                        <w:lang w:eastAsia="pt-BR"/>
                      </w:rPr>
                      <w:t>R$ 253,00</w:t>
                    </w:r>
                  </w:ins>
                </w:p>
              </w:tc>
            </w:tr>
            <w:tr w:rsidR="0016760B" w:rsidRPr="0016760B" w14:paraId="0494402E" w14:textId="77777777" w:rsidTr="0016760B">
              <w:trPr>
                <w:trHeight w:val="1785"/>
                <w:ins w:id="1914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75BE696" w14:textId="77777777" w:rsidR="0016760B" w:rsidRPr="0016760B" w:rsidRDefault="0016760B" w:rsidP="0016760B">
                  <w:pPr>
                    <w:autoSpaceDE/>
                    <w:autoSpaceDN/>
                    <w:adjustRightInd/>
                    <w:jc w:val="center"/>
                    <w:rPr>
                      <w:ins w:id="19146" w:author="Philippe Hollanda - Oliveira Trust" w:date="2022-07-19T09:57:00Z"/>
                      <w:rFonts w:ascii="Arial" w:eastAsia="Times New Roman" w:hAnsi="Arial" w:cs="Arial"/>
                      <w:color w:val="000000"/>
                      <w:sz w:val="20"/>
                      <w:szCs w:val="20"/>
                      <w:lang w:eastAsia="pt-BR"/>
                    </w:rPr>
                  </w:pPr>
                  <w:ins w:id="19147"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BAA0386" w14:textId="77777777" w:rsidR="0016760B" w:rsidRPr="0016760B" w:rsidRDefault="0016760B" w:rsidP="0016760B">
                  <w:pPr>
                    <w:autoSpaceDE/>
                    <w:autoSpaceDN/>
                    <w:adjustRightInd/>
                    <w:jc w:val="center"/>
                    <w:rPr>
                      <w:ins w:id="19148" w:author="Philippe Hollanda - Oliveira Trust" w:date="2022-07-19T09:57:00Z"/>
                      <w:rFonts w:ascii="Arial" w:eastAsia="Times New Roman" w:hAnsi="Arial" w:cs="Arial"/>
                      <w:color w:val="000000"/>
                      <w:sz w:val="20"/>
                      <w:szCs w:val="20"/>
                      <w:lang w:eastAsia="pt-BR"/>
                    </w:rPr>
                  </w:pPr>
                  <w:ins w:id="19149"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560F42" w14:textId="77777777" w:rsidR="0016760B" w:rsidRPr="0016760B" w:rsidRDefault="0016760B" w:rsidP="0016760B">
                  <w:pPr>
                    <w:autoSpaceDE/>
                    <w:autoSpaceDN/>
                    <w:adjustRightInd/>
                    <w:jc w:val="center"/>
                    <w:rPr>
                      <w:ins w:id="19150" w:author="Philippe Hollanda - Oliveira Trust" w:date="2022-07-19T09:57:00Z"/>
                      <w:rFonts w:ascii="Arial" w:eastAsia="Times New Roman" w:hAnsi="Arial" w:cs="Arial"/>
                      <w:color w:val="000000"/>
                      <w:sz w:val="20"/>
                      <w:szCs w:val="20"/>
                      <w:lang w:eastAsia="pt-BR"/>
                    </w:rPr>
                  </w:pPr>
                  <w:ins w:id="19151" w:author="Philippe Hollanda - Oliveira Trust" w:date="2022-07-19T09:57:00Z">
                    <w:r w:rsidRPr="0016760B">
                      <w:rPr>
                        <w:rFonts w:ascii="Arial" w:eastAsia="Times New Roman" w:hAnsi="Arial" w:cs="Arial"/>
                        <w:color w:val="000000"/>
                        <w:sz w:val="20"/>
                        <w:szCs w:val="20"/>
                        <w:lang w:eastAsia="pt-BR"/>
                      </w:rPr>
                      <w:t>R$ 7.002,14</w:t>
                    </w:r>
                  </w:ins>
                </w:p>
              </w:tc>
            </w:tr>
            <w:tr w:rsidR="0016760B" w:rsidRPr="0016760B" w14:paraId="6660B6F8" w14:textId="77777777" w:rsidTr="0016760B">
              <w:trPr>
                <w:trHeight w:val="1785"/>
                <w:ins w:id="1915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66ED916" w14:textId="77777777" w:rsidR="0016760B" w:rsidRPr="0016760B" w:rsidRDefault="0016760B" w:rsidP="0016760B">
                  <w:pPr>
                    <w:autoSpaceDE/>
                    <w:autoSpaceDN/>
                    <w:adjustRightInd/>
                    <w:rPr>
                      <w:ins w:id="1915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58AF98F" w14:textId="77777777" w:rsidR="0016760B" w:rsidRPr="0016760B" w:rsidRDefault="0016760B" w:rsidP="0016760B">
                  <w:pPr>
                    <w:autoSpaceDE/>
                    <w:autoSpaceDN/>
                    <w:adjustRightInd/>
                    <w:jc w:val="center"/>
                    <w:rPr>
                      <w:ins w:id="19154" w:author="Philippe Hollanda - Oliveira Trust" w:date="2022-07-19T09:57:00Z"/>
                      <w:rFonts w:ascii="Arial" w:eastAsia="Times New Roman" w:hAnsi="Arial" w:cs="Arial"/>
                      <w:color w:val="000000"/>
                      <w:sz w:val="20"/>
                      <w:szCs w:val="20"/>
                      <w:lang w:eastAsia="pt-BR"/>
                    </w:rPr>
                  </w:pPr>
                  <w:ins w:id="19155"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94B13F" w14:textId="77777777" w:rsidR="0016760B" w:rsidRPr="0016760B" w:rsidRDefault="0016760B" w:rsidP="0016760B">
                  <w:pPr>
                    <w:autoSpaceDE/>
                    <w:autoSpaceDN/>
                    <w:adjustRightInd/>
                    <w:jc w:val="center"/>
                    <w:rPr>
                      <w:ins w:id="19156" w:author="Philippe Hollanda - Oliveira Trust" w:date="2022-07-19T09:57:00Z"/>
                      <w:rFonts w:ascii="Arial" w:eastAsia="Times New Roman" w:hAnsi="Arial" w:cs="Arial"/>
                      <w:color w:val="000000"/>
                      <w:sz w:val="20"/>
                      <w:szCs w:val="20"/>
                      <w:lang w:eastAsia="pt-BR"/>
                    </w:rPr>
                  </w:pPr>
                  <w:ins w:id="19157" w:author="Philippe Hollanda - Oliveira Trust" w:date="2022-07-19T09:57:00Z">
                    <w:r w:rsidRPr="0016760B">
                      <w:rPr>
                        <w:rFonts w:ascii="Arial" w:eastAsia="Times New Roman" w:hAnsi="Arial" w:cs="Arial"/>
                        <w:color w:val="000000"/>
                        <w:sz w:val="20"/>
                        <w:szCs w:val="20"/>
                        <w:lang w:eastAsia="pt-BR"/>
                      </w:rPr>
                      <w:t>R$ 7.002,13</w:t>
                    </w:r>
                  </w:ins>
                </w:p>
              </w:tc>
            </w:tr>
            <w:tr w:rsidR="0016760B" w:rsidRPr="0016760B" w14:paraId="227AD47F" w14:textId="77777777" w:rsidTr="0016760B">
              <w:trPr>
                <w:trHeight w:val="1785"/>
                <w:ins w:id="1915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7583651" w14:textId="77777777" w:rsidR="0016760B" w:rsidRPr="0016760B" w:rsidRDefault="0016760B" w:rsidP="0016760B">
                  <w:pPr>
                    <w:autoSpaceDE/>
                    <w:autoSpaceDN/>
                    <w:adjustRightInd/>
                    <w:rPr>
                      <w:ins w:id="1915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E287C51" w14:textId="77777777" w:rsidR="0016760B" w:rsidRPr="0016760B" w:rsidRDefault="0016760B" w:rsidP="0016760B">
                  <w:pPr>
                    <w:autoSpaceDE/>
                    <w:autoSpaceDN/>
                    <w:adjustRightInd/>
                    <w:jc w:val="center"/>
                    <w:rPr>
                      <w:ins w:id="19160" w:author="Philippe Hollanda - Oliveira Trust" w:date="2022-07-19T09:57:00Z"/>
                      <w:rFonts w:ascii="Arial" w:eastAsia="Times New Roman" w:hAnsi="Arial" w:cs="Arial"/>
                      <w:color w:val="000000"/>
                      <w:sz w:val="20"/>
                      <w:szCs w:val="20"/>
                      <w:lang w:eastAsia="pt-BR"/>
                    </w:rPr>
                  </w:pPr>
                  <w:ins w:id="19161"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3626C9" w14:textId="77777777" w:rsidR="0016760B" w:rsidRPr="0016760B" w:rsidRDefault="0016760B" w:rsidP="0016760B">
                  <w:pPr>
                    <w:autoSpaceDE/>
                    <w:autoSpaceDN/>
                    <w:adjustRightInd/>
                    <w:jc w:val="center"/>
                    <w:rPr>
                      <w:ins w:id="19162" w:author="Philippe Hollanda - Oliveira Trust" w:date="2022-07-19T09:57:00Z"/>
                      <w:rFonts w:ascii="Arial" w:eastAsia="Times New Roman" w:hAnsi="Arial" w:cs="Arial"/>
                      <w:color w:val="000000"/>
                      <w:sz w:val="20"/>
                      <w:szCs w:val="20"/>
                      <w:lang w:eastAsia="pt-BR"/>
                    </w:rPr>
                  </w:pPr>
                  <w:ins w:id="19163" w:author="Philippe Hollanda - Oliveira Trust" w:date="2022-07-19T09:57:00Z">
                    <w:r w:rsidRPr="0016760B">
                      <w:rPr>
                        <w:rFonts w:ascii="Arial" w:eastAsia="Times New Roman" w:hAnsi="Arial" w:cs="Arial"/>
                        <w:color w:val="000000"/>
                        <w:sz w:val="20"/>
                        <w:szCs w:val="20"/>
                        <w:lang w:eastAsia="pt-BR"/>
                      </w:rPr>
                      <w:t>R$ 7.002,13</w:t>
                    </w:r>
                  </w:ins>
                </w:p>
              </w:tc>
            </w:tr>
            <w:tr w:rsidR="0016760B" w:rsidRPr="0016760B" w14:paraId="4FB899AB" w14:textId="77777777" w:rsidTr="0016760B">
              <w:trPr>
                <w:trHeight w:val="1785"/>
                <w:ins w:id="191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36E021" w14:textId="77777777" w:rsidR="0016760B" w:rsidRPr="0016760B" w:rsidRDefault="0016760B" w:rsidP="0016760B">
                  <w:pPr>
                    <w:autoSpaceDE/>
                    <w:autoSpaceDN/>
                    <w:adjustRightInd/>
                    <w:jc w:val="center"/>
                    <w:rPr>
                      <w:ins w:id="19165" w:author="Philippe Hollanda - Oliveira Trust" w:date="2022-07-19T09:57:00Z"/>
                      <w:rFonts w:ascii="Arial" w:eastAsia="Times New Roman" w:hAnsi="Arial" w:cs="Arial"/>
                      <w:color w:val="000000"/>
                      <w:sz w:val="20"/>
                      <w:szCs w:val="20"/>
                      <w:lang w:eastAsia="pt-BR"/>
                    </w:rPr>
                  </w:pPr>
                  <w:ins w:id="1916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D414395" w14:textId="77777777" w:rsidR="0016760B" w:rsidRPr="0016760B" w:rsidRDefault="0016760B" w:rsidP="0016760B">
                  <w:pPr>
                    <w:autoSpaceDE/>
                    <w:autoSpaceDN/>
                    <w:adjustRightInd/>
                    <w:jc w:val="center"/>
                    <w:rPr>
                      <w:ins w:id="19167" w:author="Philippe Hollanda - Oliveira Trust" w:date="2022-07-19T09:57:00Z"/>
                      <w:rFonts w:ascii="Arial" w:eastAsia="Times New Roman" w:hAnsi="Arial" w:cs="Arial"/>
                      <w:color w:val="000000"/>
                      <w:sz w:val="20"/>
                      <w:szCs w:val="20"/>
                      <w:lang w:eastAsia="pt-BR"/>
                    </w:rPr>
                  </w:pPr>
                  <w:ins w:id="19168" w:author="Philippe Hollanda - Oliveira Trust" w:date="2022-07-19T09:57:00Z">
                    <w:r w:rsidRPr="0016760B">
                      <w:rPr>
                        <w:rFonts w:ascii="Arial" w:eastAsia="Times New Roman" w:hAnsi="Arial" w:cs="Arial"/>
                        <w:color w:val="000000"/>
                        <w:sz w:val="20"/>
                        <w:szCs w:val="20"/>
                        <w:lang w:eastAsia="pt-BR"/>
                      </w:rPr>
                      <w:t>17/02/2021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CA6CB0" w14:textId="77777777" w:rsidR="0016760B" w:rsidRPr="0016760B" w:rsidRDefault="0016760B" w:rsidP="0016760B">
                  <w:pPr>
                    <w:autoSpaceDE/>
                    <w:autoSpaceDN/>
                    <w:adjustRightInd/>
                    <w:jc w:val="center"/>
                    <w:rPr>
                      <w:ins w:id="19169" w:author="Philippe Hollanda - Oliveira Trust" w:date="2022-07-19T09:57:00Z"/>
                      <w:rFonts w:ascii="Arial" w:eastAsia="Times New Roman" w:hAnsi="Arial" w:cs="Arial"/>
                      <w:color w:val="000000"/>
                      <w:sz w:val="20"/>
                      <w:szCs w:val="20"/>
                      <w:lang w:eastAsia="pt-BR"/>
                    </w:rPr>
                  </w:pPr>
                  <w:ins w:id="19170" w:author="Philippe Hollanda - Oliveira Trust" w:date="2022-07-19T09:57:00Z">
                    <w:r w:rsidRPr="0016760B">
                      <w:rPr>
                        <w:rFonts w:ascii="Arial" w:eastAsia="Times New Roman" w:hAnsi="Arial" w:cs="Arial"/>
                        <w:color w:val="000000"/>
                        <w:sz w:val="20"/>
                        <w:szCs w:val="20"/>
                        <w:lang w:eastAsia="pt-BR"/>
                      </w:rPr>
                      <w:t>R$ 1.195,81</w:t>
                    </w:r>
                  </w:ins>
                </w:p>
              </w:tc>
            </w:tr>
            <w:tr w:rsidR="0016760B" w:rsidRPr="0016760B" w14:paraId="1F40E110" w14:textId="77777777" w:rsidTr="0016760B">
              <w:trPr>
                <w:trHeight w:val="1785"/>
                <w:ins w:id="191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EC072A" w14:textId="77777777" w:rsidR="0016760B" w:rsidRPr="0016760B" w:rsidRDefault="0016760B" w:rsidP="0016760B">
                  <w:pPr>
                    <w:autoSpaceDE/>
                    <w:autoSpaceDN/>
                    <w:adjustRightInd/>
                    <w:jc w:val="center"/>
                    <w:rPr>
                      <w:ins w:id="19172" w:author="Philippe Hollanda - Oliveira Trust" w:date="2022-07-19T09:57:00Z"/>
                      <w:rFonts w:ascii="Arial" w:eastAsia="Times New Roman" w:hAnsi="Arial" w:cs="Arial"/>
                      <w:color w:val="000000"/>
                      <w:sz w:val="20"/>
                      <w:szCs w:val="20"/>
                      <w:lang w:eastAsia="pt-BR"/>
                    </w:rPr>
                  </w:pPr>
                  <w:ins w:id="19173"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34DBD27D" w14:textId="77777777" w:rsidR="0016760B" w:rsidRPr="0016760B" w:rsidRDefault="0016760B" w:rsidP="0016760B">
                  <w:pPr>
                    <w:autoSpaceDE/>
                    <w:autoSpaceDN/>
                    <w:adjustRightInd/>
                    <w:jc w:val="center"/>
                    <w:rPr>
                      <w:ins w:id="19174" w:author="Philippe Hollanda - Oliveira Trust" w:date="2022-07-19T09:57:00Z"/>
                      <w:rFonts w:ascii="Arial" w:eastAsia="Times New Roman" w:hAnsi="Arial" w:cs="Arial"/>
                      <w:color w:val="000000"/>
                      <w:sz w:val="20"/>
                      <w:szCs w:val="20"/>
                      <w:lang w:eastAsia="pt-BR"/>
                    </w:rPr>
                  </w:pPr>
                  <w:ins w:id="19175" w:author="Philippe Hollanda - Oliveira Trust" w:date="2022-07-19T09:57:00Z">
                    <w:r w:rsidRPr="0016760B">
                      <w:rPr>
                        <w:rFonts w:ascii="Arial" w:eastAsia="Times New Roman" w:hAnsi="Arial" w:cs="Arial"/>
                        <w:color w:val="000000"/>
                        <w:sz w:val="20"/>
                        <w:szCs w:val="20"/>
                        <w:lang w:eastAsia="pt-BR"/>
                      </w:rPr>
                      <w:t>05/03/2021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26E58A" w14:textId="77777777" w:rsidR="0016760B" w:rsidRPr="0016760B" w:rsidRDefault="0016760B" w:rsidP="0016760B">
                  <w:pPr>
                    <w:autoSpaceDE/>
                    <w:autoSpaceDN/>
                    <w:adjustRightInd/>
                    <w:jc w:val="center"/>
                    <w:rPr>
                      <w:ins w:id="19176" w:author="Philippe Hollanda - Oliveira Trust" w:date="2022-07-19T09:57:00Z"/>
                      <w:rFonts w:ascii="Arial" w:eastAsia="Times New Roman" w:hAnsi="Arial" w:cs="Arial"/>
                      <w:color w:val="000000"/>
                      <w:sz w:val="20"/>
                      <w:szCs w:val="20"/>
                      <w:lang w:eastAsia="pt-BR"/>
                    </w:rPr>
                  </w:pPr>
                  <w:ins w:id="19177" w:author="Philippe Hollanda - Oliveira Trust" w:date="2022-07-19T09:57:00Z">
                    <w:r w:rsidRPr="0016760B">
                      <w:rPr>
                        <w:rFonts w:ascii="Arial" w:eastAsia="Times New Roman" w:hAnsi="Arial" w:cs="Arial"/>
                        <w:color w:val="000000"/>
                        <w:sz w:val="20"/>
                        <w:szCs w:val="20"/>
                        <w:lang w:eastAsia="pt-BR"/>
                      </w:rPr>
                      <w:t>R$ 65.430,59</w:t>
                    </w:r>
                  </w:ins>
                </w:p>
              </w:tc>
            </w:tr>
            <w:tr w:rsidR="0016760B" w:rsidRPr="0016760B" w14:paraId="02F237E1" w14:textId="77777777" w:rsidTr="0016760B">
              <w:trPr>
                <w:trHeight w:val="1785"/>
                <w:ins w:id="191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06D518" w14:textId="77777777" w:rsidR="0016760B" w:rsidRPr="0016760B" w:rsidRDefault="0016760B" w:rsidP="0016760B">
                  <w:pPr>
                    <w:autoSpaceDE/>
                    <w:autoSpaceDN/>
                    <w:adjustRightInd/>
                    <w:jc w:val="center"/>
                    <w:rPr>
                      <w:ins w:id="19179" w:author="Philippe Hollanda - Oliveira Trust" w:date="2022-07-19T09:57:00Z"/>
                      <w:rFonts w:ascii="Arial" w:eastAsia="Times New Roman" w:hAnsi="Arial" w:cs="Arial"/>
                      <w:color w:val="000000"/>
                      <w:sz w:val="20"/>
                      <w:szCs w:val="20"/>
                      <w:lang w:eastAsia="pt-BR"/>
                    </w:rPr>
                  </w:pPr>
                  <w:ins w:id="19180"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C29A89F" w14:textId="77777777" w:rsidR="0016760B" w:rsidRPr="0016760B" w:rsidRDefault="0016760B" w:rsidP="0016760B">
                  <w:pPr>
                    <w:autoSpaceDE/>
                    <w:autoSpaceDN/>
                    <w:adjustRightInd/>
                    <w:jc w:val="center"/>
                    <w:rPr>
                      <w:ins w:id="19181" w:author="Philippe Hollanda - Oliveira Trust" w:date="2022-07-19T09:57:00Z"/>
                      <w:rFonts w:ascii="Arial" w:eastAsia="Times New Roman" w:hAnsi="Arial" w:cs="Arial"/>
                      <w:color w:val="000000"/>
                      <w:sz w:val="20"/>
                      <w:szCs w:val="20"/>
                      <w:lang w:eastAsia="pt-BR"/>
                    </w:rPr>
                  </w:pPr>
                  <w:ins w:id="19182" w:author="Philippe Hollanda - Oliveira Trust" w:date="2022-07-19T09:57:00Z">
                    <w:r w:rsidRPr="0016760B">
                      <w:rPr>
                        <w:rFonts w:ascii="Arial" w:eastAsia="Times New Roman" w:hAnsi="Arial" w:cs="Arial"/>
                        <w:color w:val="000000"/>
                        <w:sz w:val="20"/>
                        <w:szCs w:val="20"/>
                        <w:lang w:eastAsia="pt-BR"/>
                      </w:rPr>
                      <w:t>17/02/2021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36D0B9" w14:textId="77777777" w:rsidR="0016760B" w:rsidRPr="0016760B" w:rsidRDefault="0016760B" w:rsidP="0016760B">
                  <w:pPr>
                    <w:autoSpaceDE/>
                    <w:autoSpaceDN/>
                    <w:adjustRightInd/>
                    <w:jc w:val="center"/>
                    <w:rPr>
                      <w:ins w:id="19183" w:author="Philippe Hollanda - Oliveira Trust" w:date="2022-07-19T09:57:00Z"/>
                      <w:rFonts w:ascii="Arial" w:eastAsia="Times New Roman" w:hAnsi="Arial" w:cs="Arial"/>
                      <w:color w:val="000000"/>
                      <w:sz w:val="20"/>
                      <w:szCs w:val="20"/>
                      <w:lang w:eastAsia="pt-BR"/>
                    </w:rPr>
                  </w:pPr>
                  <w:ins w:id="19184" w:author="Philippe Hollanda - Oliveira Trust" w:date="2022-07-19T09:57:00Z">
                    <w:r w:rsidRPr="0016760B">
                      <w:rPr>
                        <w:rFonts w:ascii="Arial" w:eastAsia="Times New Roman" w:hAnsi="Arial" w:cs="Arial"/>
                        <w:color w:val="000000"/>
                        <w:sz w:val="20"/>
                        <w:szCs w:val="20"/>
                        <w:lang w:eastAsia="pt-BR"/>
                      </w:rPr>
                      <w:t>R$ 29.000,00</w:t>
                    </w:r>
                  </w:ins>
                </w:p>
              </w:tc>
            </w:tr>
            <w:tr w:rsidR="0016760B" w:rsidRPr="0016760B" w14:paraId="31B91860" w14:textId="77777777" w:rsidTr="0016760B">
              <w:trPr>
                <w:trHeight w:val="1785"/>
                <w:ins w:id="191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567115" w14:textId="77777777" w:rsidR="0016760B" w:rsidRPr="0016760B" w:rsidRDefault="0016760B" w:rsidP="0016760B">
                  <w:pPr>
                    <w:autoSpaceDE/>
                    <w:autoSpaceDN/>
                    <w:adjustRightInd/>
                    <w:jc w:val="center"/>
                    <w:rPr>
                      <w:ins w:id="19186" w:author="Philippe Hollanda - Oliveira Trust" w:date="2022-07-19T09:57:00Z"/>
                      <w:rFonts w:ascii="Arial" w:eastAsia="Times New Roman" w:hAnsi="Arial" w:cs="Arial"/>
                      <w:color w:val="000000"/>
                      <w:sz w:val="20"/>
                      <w:szCs w:val="20"/>
                      <w:lang w:eastAsia="pt-BR"/>
                    </w:rPr>
                  </w:pPr>
                  <w:ins w:id="1918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C3CEAE8" w14:textId="77777777" w:rsidR="0016760B" w:rsidRPr="0016760B" w:rsidRDefault="0016760B" w:rsidP="0016760B">
                  <w:pPr>
                    <w:autoSpaceDE/>
                    <w:autoSpaceDN/>
                    <w:adjustRightInd/>
                    <w:jc w:val="center"/>
                    <w:rPr>
                      <w:ins w:id="19188" w:author="Philippe Hollanda - Oliveira Trust" w:date="2022-07-19T09:57:00Z"/>
                      <w:rFonts w:ascii="Arial" w:eastAsia="Times New Roman" w:hAnsi="Arial" w:cs="Arial"/>
                      <w:color w:val="000000"/>
                      <w:sz w:val="20"/>
                      <w:szCs w:val="20"/>
                      <w:lang w:eastAsia="pt-BR"/>
                    </w:rPr>
                  </w:pPr>
                  <w:ins w:id="19189" w:author="Philippe Hollanda - Oliveira Trust" w:date="2022-07-19T09:57:00Z">
                    <w:r w:rsidRPr="0016760B">
                      <w:rPr>
                        <w:rFonts w:ascii="Arial" w:eastAsia="Times New Roman" w:hAnsi="Arial" w:cs="Arial"/>
                        <w:color w:val="000000"/>
                        <w:sz w:val="20"/>
                        <w:szCs w:val="20"/>
                        <w:lang w:eastAsia="pt-BR"/>
                      </w:rPr>
                      <w:t>04/03/2021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0C7A36" w14:textId="77777777" w:rsidR="0016760B" w:rsidRPr="0016760B" w:rsidRDefault="0016760B" w:rsidP="0016760B">
                  <w:pPr>
                    <w:autoSpaceDE/>
                    <w:autoSpaceDN/>
                    <w:adjustRightInd/>
                    <w:jc w:val="center"/>
                    <w:rPr>
                      <w:ins w:id="19190" w:author="Philippe Hollanda - Oliveira Trust" w:date="2022-07-19T09:57:00Z"/>
                      <w:rFonts w:ascii="Arial" w:eastAsia="Times New Roman" w:hAnsi="Arial" w:cs="Arial"/>
                      <w:color w:val="000000"/>
                      <w:sz w:val="20"/>
                      <w:szCs w:val="20"/>
                      <w:lang w:eastAsia="pt-BR"/>
                    </w:rPr>
                  </w:pPr>
                  <w:ins w:id="19191" w:author="Philippe Hollanda - Oliveira Trust" w:date="2022-07-19T09:57:00Z">
                    <w:r w:rsidRPr="0016760B">
                      <w:rPr>
                        <w:rFonts w:ascii="Arial" w:eastAsia="Times New Roman" w:hAnsi="Arial" w:cs="Arial"/>
                        <w:color w:val="000000"/>
                        <w:sz w:val="20"/>
                        <w:szCs w:val="20"/>
                        <w:lang w:eastAsia="pt-BR"/>
                      </w:rPr>
                      <w:t>R$ 149,16</w:t>
                    </w:r>
                  </w:ins>
                </w:p>
              </w:tc>
            </w:tr>
            <w:tr w:rsidR="0016760B" w:rsidRPr="0016760B" w14:paraId="0094B70D" w14:textId="77777777" w:rsidTr="0016760B">
              <w:trPr>
                <w:trHeight w:val="1785"/>
                <w:ins w:id="191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E8DB8A" w14:textId="77777777" w:rsidR="0016760B" w:rsidRPr="0016760B" w:rsidRDefault="0016760B" w:rsidP="0016760B">
                  <w:pPr>
                    <w:autoSpaceDE/>
                    <w:autoSpaceDN/>
                    <w:adjustRightInd/>
                    <w:jc w:val="center"/>
                    <w:rPr>
                      <w:ins w:id="19193" w:author="Philippe Hollanda - Oliveira Trust" w:date="2022-07-19T09:57:00Z"/>
                      <w:rFonts w:ascii="Arial" w:eastAsia="Times New Roman" w:hAnsi="Arial" w:cs="Arial"/>
                      <w:color w:val="000000"/>
                      <w:sz w:val="20"/>
                      <w:szCs w:val="20"/>
                      <w:lang w:eastAsia="pt-BR"/>
                    </w:rPr>
                  </w:pPr>
                  <w:ins w:id="1919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43B0D9C" w14:textId="77777777" w:rsidR="0016760B" w:rsidRPr="0016760B" w:rsidRDefault="0016760B" w:rsidP="0016760B">
                  <w:pPr>
                    <w:autoSpaceDE/>
                    <w:autoSpaceDN/>
                    <w:adjustRightInd/>
                    <w:jc w:val="center"/>
                    <w:rPr>
                      <w:ins w:id="19195" w:author="Philippe Hollanda - Oliveira Trust" w:date="2022-07-19T09:57:00Z"/>
                      <w:rFonts w:ascii="Arial" w:eastAsia="Times New Roman" w:hAnsi="Arial" w:cs="Arial"/>
                      <w:color w:val="000000"/>
                      <w:sz w:val="20"/>
                      <w:szCs w:val="20"/>
                      <w:lang w:eastAsia="pt-BR"/>
                    </w:rPr>
                  </w:pPr>
                  <w:ins w:id="19196" w:author="Philippe Hollanda - Oliveira Trust" w:date="2022-07-19T09:57:00Z">
                    <w:r w:rsidRPr="0016760B">
                      <w:rPr>
                        <w:rFonts w:ascii="Arial" w:eastAsia="Times New Roman" w:hAnsi="Arial" w:cs="Arial"/>
                        <w:color w:val="000000"/>
                        <w:sz w:val="20"/>
                        <w:szCs w:val="20"/>
                        <w:lang w:eastAsia="pt-BR"/>
                      </w:rPr>
                      <w:t>02/03/2021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85D04C" w14:textId="77777777" w:rsidR="0016760B" w:rsidRPr="0016760B" w:rsidRDefault="0016760B" w:rsidP="0016760B">
                  <w:pPr>
                    <w:autoSpaceDE/>
                    <w:autoSpaceDN/>
                    <w:adjustRightInd/>
                    <w:jc w:val="center"/>
                    <w:rPr>
                      <w:ins w:id="19197" w:author="Philippe Hollanda - Oliveira Trust" w:date="2022-07-19T09:57:00Z"/>
                      <w:rFonts w:ascii="Arial" w:eastAsia="Times New Roman" w:hAnsi="Arial" w:cs="Arial"/>
                      <w:color w:val="000000"/>
                      <w:sz w:val="20"/>
                      <w:szCs w:val="20"/>
                      <w:lang w:eastAsia="pt-BR"/>
                    </w:rPr>
                  </w:pPr>
                  <w:ins w:id="19198" w:author="Philippe Hollanda - Oliveira Trust" w:date="2022-07-19T09:57:00Z">
                    <w:r w:rsidRPr="0016760B">
                      <w:rPr>
                        <w:rFonts w:ascii="Arial" w:eastAsia="Times New Roman" w:hAnsi="Arial" w:cs="Arial"/>
                        <w:color w:val="000000"/>
                        <w:sz w:val="20"/>
                        <w:szCs w:val="20"/>
                        <w:lang w:eastAsia="pt-BR"/>
                      </w:rPr>
                      <w:t>R$ 6.115,20</w:t>
                    </w:r>
                  </w:ins>
                </w:p>
              </w:tc>
            </w:tr>
            <w:tr w:rsidR="0016760B" w:rsidRPr="0016760B" w14:paraId="6C358F77" w14:textId="77777777" w:rsidTr="0016760B">
              <w:trPr>
                <w:trHeight w:val="1785"/>
                <w:ins w:id="1919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43F0D1E" w14:textId="77777777" w:rsidR="0016760B" w:rsidRPr="0016760B" w:rsidRDefault="0016760B" w:rsidP="0016760B">
                  <w:pPr>
                    <w:autoSpaceDE/>
                    <w:autoSpaceDN/>
                    <w:adjustRightInd/>
                    <w:jc w:val="center"/>
                    <w:rPr>
                      <w:ins w:id="19200" w:author="Philippe Hollanda - Oliveira Trust" w:date="2022-07-19T09:57:00Z"/>
                      <w:rFonts w:ascii="Arial" w:eastAsia="Times New Roman" w:hAnsi="Arial" w:cs="Arial"/>
                      <w:color w:val="000000"/>
                      <w:sz w:val="20"/>
                      <w:szCs w:val="20"/>
                      <w:lang w:eastAsia="pt-BR"/>
                    </w:rPr>
                  </w:pPr>
                  <w:ins w:id="1920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1E715DC" w14:textId="77777777" w:rsidR="0016760B" w:rsidRPr="0016760B" w:rsidRDefault="0016760B" w:rsidP="0016760B">
                  <w:pPr>
                    <w:autoSpaceDE/>
                    <w:autoSpaceDN/>
                    <w:adjustRightInd/>
                    <w:jc w:val="center"/>
                    <w:rPr>
                      <w:ins w:id="19202" w:author="Philippe Hollanda - Oliveira Trust" w:date="2022-07-19T09:57:00Z"/>
                      <w:rFonts w:ascii="Arial" w:eastAsia="Times New Roman" w:hAnsi="Arial" w:cs="Arial"/>
                      <w:color w:val="000000"/>
                      <w:sz w:val="20"/>
                      <w:szCs w:val="20"/>
                      <w:lang w:eastAsia="pt-BR"/>
                    </w:rPr>
                  </w:pPr>
                  <w:ins w:id="19203"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93E75AE" w14:textId="77777777" w:rsidR="0016760B" w:rsidRPr="0016760B" w:rsidRDefault="0016760B" w:rsidP="0016760B">
                  <w:pPr>
                    <w:autoSpaceDE/>
                    <w:autoSpaceDN/>
                    <w:adjustRightInd/>
                    <w:jc w:val="center"/>
                    <w:rPr>
                      <w:ins w:id="19204" w:author="Philippe Hollanda - Oliveira Trust" w:date="2022-07-19T09:57:00Z"/>
                      <w:rFonts w:ascii="Arial" w:eastAsia="Times New Roman" w:hAnsi="Arial" w:cs="Arial"/>
                      <w:color w:val="000000"/>
                      <w:sz w:val="20"/>
                      <w:szCs w:val="20"/>
                      <w:lang w:eastAsia="pt-BR"/>
                    </w:rPr>
                  </w:pPr>
                  <w:ins w:id="19205" w:author="Philippe Hollanda - Oliveira Trust" w:date="2022-07-19T09:57:00Z">
                    <w:r w:rsidRPr="0016760B">
                      <w:rPr>
                        <w:rFonts w:ascii="Arial" w:eastAsia="Times New Roman" w:hAnsi="Arial" w:cs="Arial"/>
                        <w:color w:val="000000"/>
                        <w:sz w:val="20"/>
                        <w:szCs w:val="20"/>
                        <w:lang w:eastAsia="pt-BR"/>
                      </w:rPr>
                      <w:t>R$ 47.715,63</w:t>
                    </w:r>
                  </w:ins>
                </w:p>
              </w:tc>
            </w:tr>
            <w:tr w:rsidR="0016760B" w:rsidRPr="0016760B" w14:paraId="752452F9" w14:textId="77777777" w:rsidTr="0016760B">
              <w:trPr>
                <w:trHeight w:val="1785"/>
                <w:ins w:id="1920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DCDC0CA" w14:textId="77777777" w:rsidR="0016760B" w:rsidRPr="0016760B" w:rsidRDefault="0016760B" w:rsidP="0016760B">
                  <w:pPr>
                    <w:autoSpaceDE/>
                    <w:autoSpaceDN/>
                    <w:adjustRightInd/>
                    <w:rPr>
                      <w:ins w:id="1920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969E943" w14:textId="77777777" w:rsidR="0016760B" w:rsidRPr="0016760B" w:rsidRDefault="0016760B" w:rsidP="0016760B">
                  <w:pPr>
                    <w:autoSpaceDE/>
                    <w:autoSpaceDN/>
                    <w:adjustRightInd/>
                    <w:jc w:val="center"/>
                    <w:rPr>
                      <w:ins w:id="19208" w:author="Philippe Hollanda - Oliveira Trust" w:date="2022-07-19T09:57:00Z"/>
                      <w:rFonts w:ascii="Arial" w:eastAsia="Times New Roman" w:hAnsi="Arial" w:cs="Arial"/>
                      <w:color w:val="000000"/>
                      <w:sz w:val="20"/>
                      <w:szCs w:val="20"/>
                      <w:lang w:eastAsia="pt-BR"/>
                    </w:rPr>
                  </w:pPr>
                  <w:ins w:id="19209"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268E0D" w14:textId="77777777" w:rsidR="0016760B" w:rsidRPr="0016760B" w:rsidRDefault="0016760B" w:rsidP="0016760B">
                  <w:pPr>
                    <w:autoSpaceDE/>
                    <w:autoSpaceDN/>
                    <w:adjustRightInd/>
                    <w:jc w:val="center"/>
                    <w:rPr>
                      <w:ins w:id="19210" w:author="Philippe Hollanda - Oliveira Trust" w:date="2022-07-19T09:57:00Z"/>
                      <w:rFonts w:ascii="Arial" w:eastAsia="Times New Roman" w:hAnsi="Arial" w:cs="Arial"/>
                      <w:color w:val="000000"/>
                      <w:sz w:val="20"/>
                      <w:szCs w:val="20"/>
                      <w:lang w:eastAsia="pt-BR"/>
                    </w:rPr>
                  </w:pPr>
                  <w:ins w:id="19211" w:author="Philippe Hollanda - Oliveira Trust" w:date="2022-07-19T09:57:00Z">
                    <w:r w:rsidRPr="0016760B">
                      <w:rPr>
                        <w:rFonts w:ascii="Arial" w:eastAsia="Times New Roman" w:hAnsi="Arial" w:cs="Arial"/>
                        <w:color w:val="000000"/>
                        <w:sz w:val="20"/>
                        <w:szCs w:val="20"/>
                        <w:lang w:eastAsia="pt-BR"/>
                      </w:rPr>
                      <w:t>R$ 47.715,63</w:t>
                    </w:r>
                  </w:ins>
                </w:p>
              </w:tc>
            </w:tr>
            <w:tr w:rsidR="0016760B" w:rsidRPr="0016760B" w14:paraId="7A8E8D70" w14:textId="77777777" w:rsidTr="0016760B">
              <w:trPr>
                <w:trHeight w:val="1785"/>
                <w:ins w:id="1921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D901AE3" w14:textId="77777777" w:rsidR="0016760B" w:rsidRPr="0016760B" w:rsidRDefault="0016760B" w:rsidP="0016760B">
                  <w:pPr>
                    <w:autoSpaceDE/>
                    <w:autoSpaceDN/>
                    <w:adjustRightInd/>
                    <w:rPr>
                      <w:ins w:id="1921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C6436D3" w14:textId="77777777" w:rsidR="0016760B" w:rsidRPr="0016760B" w:rsidRDefault="0016760B" w:rsidP="0016760B">
                  <w:pPr>
                    <w:autoSpaceDE/>
                    <w:autoSpaceDN/>
                    <w:adjustRightInd/>
                    <w:jc w:val="center"/>
                    <w:rPr>
                      <w:ins w:id="19214" w:author="Philippe Hollanda - Oliveira Trust" w:date="2022-07-19T09:57:00Z"/>
                      <w:rFonts w:ascii="Arial" w:eastAsia="Times New Roman" w:hAnsi="Arial" w:cs="Arial"/>
                      <w:color w:val="000000"/>
                      <w:sz w:val="20"/>
                      <w:szCs w:val="20"/>
                      <w:lang w:eastAsia="pt-BR"/>
                    </w:rPr>
                  </w:pPr>
                  <w:ins w:id="19215"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983DFA" w14:textId="77777777" w:rsidR="0016760B" w:rsidRPr="0016760B" w:rsidRDefault="0016760B" w:rsidP="0016760B">
                  <w:pPr>
                    <w:autoSpaceDE/>
                    <w:autoSpaceDN/>
                    <w:adjustRightInd/>
                    <w:jc w:val="center"/>
                    <w:rPr>
                      <w:ins w:id="19216" w:author="Philippe Hollanda - Oliveira Trust" w:date="2022-07-19T09:57:00Z"/>
                      <w:rFonts w:ascii="Arial" w:eastAsia="Times New Roman" w:hAnsi="Arial" w:cs="Arial"/>
                      <w:color w:val="000000"/>
                      <w:sz w:val="20"/>
                      <w:szCs w:val="20"/>
                      <w:lang w:eastAsia="pt-BR"/>
                    </w:rPr>
                  </w:pPr>
                  <w:ins w:id="19217" w:author="Philippe Hollanda - Oliveira Trust" w:date="2022-07-19T09:57:00Z">
                    <w:r w:rsidRPr="0016760B">
                      <w:rPr>
                        <w:rFonts w:ascii="Arial" w:eastAsia="Times New Roman" w:hAnsi="Arial" w:cs="Arial"/>
                        <w:color w:val="000000"/>
                        <w:sz w:val="20"/>
                        <w:szCs w:val="20"/>
                        <w:lang w:eastAsia="pt-BR"/>
                      </w:rPr>
                      <w:t>R$ 47.715,64</w:t>
                    </w:r>
                  </w:ins>
                </w:p>
              </w:tc>
            </w:tr>
            <w:tr w:rsidR="0016760B" w:rsidRPr="0016760B" w14:paraId="15A38DDF" w14:textId="77777777" w:rsidTr="0016760B">
              <w:trPr>
                <w:trHeight w:val="1785"/>
                <w:ins w:id="1921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9D4F7ED" w14:textId="77777777" w:rsidR="0016760B" w:rsidRPr="0016760B" w:rsidRDefault="0016760B" w:rsidP="0016760B">
                  <w:pPr>
                    <w:autoSpaceDE/>
                    <w:autoSpaceDN/>
                    <w:adjustRightInd/>
                    <w:jc w:val="center"/>
                    <w:rPr>
                      <w:ins w:id="19219" w:author="Philippe Hollanda - Oliveira Trust" w:date="2022-07-19T09:57:00Z"/>
                      <w:rFonts w:ascii="Arial" w:eastAsia="Times New Roman" w:hAnsi="Arial" w:cs="Arial"/>
                      <w:color w:val="000000"/>
                      <w:sz w:val="20"/>
                      <w:szCs w:val="20"/>
                      <w:lang w:eastAsia="pt-BR"/>
                    </w:rPr>
                  </w:pPr>
                  <w:ins w:id="1922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A380ADB" w14:textId="77777777" w:rsidR="0016760B" w:rsidRPr="0016760B" w:rsidRDefault="0016760B" w:rsidP="0016760B">
                  <w:pPr>
                    <w:autoSpaceDE/>
                    <w:autoSpaceDN/>
                    <w:adjustRightInd/>
                    <w:jc w:val="center"/>
                    <w:rPr>
                      <w:ins w:id="19221" w:author="Philippe Hollanda - Oliveira Trust" w:date="2022-07-19T09:57:00Z"/>
                      <w:rFonts w:ascii="Arial" w:eastAsia="Times New Roman" w:hAnsi="Arial" w:cs="Arial"/>
                      <w:color w:val="000000"/>
                      <w:sz w:val="20"/>
                      <w:szCs w:val="20"/>
                      <w:lang w:eastAsia="pt-BR"/>
                    </w:rPr>
                  </w:pPr>
                  <w:ins w:id="19222" w:author="Philippe Hollanda - Oliveira Trust" w:date="2022-07-19T09:57:00Z">
                    <w:r w:rsidRPr="0016760B">
                      <w:rPr>
                        <w:rFonts w:ascii="Arial" w:eastAsia="Times New Roman" w:hAnsi="Arial" w:cs="Arial"/>
                        <w:color w:val="000000"/>
                        <w:sz w:val="20"/>
                        <w:szCs w:val="20"/>
                        <w:lang w:eastAsia="pt-BR"/>
                      </w:rPr>
                      <w:t>17/02/2021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05192D" w14:textId="77777777" w:rsidR="0016760B" w:rsidRPr="0016760B" w:rsidRDefault="0016760B" w:rsidP="0016760B">
                  <w:pPr>
                    <w:autoSpaceDE/>
                    <w:autoSpaceDN/>
                    <w:adjustRightInd/>
                    <w:jc w:val="center"/>
                    <w:rPr>
                      <w:ins w:id="19223" w:author="Philippe Hollanda - Oliveira Trust" w:date="2022-07-19T09:57:00Z"/>
                      <w:rFonts w:ascii="Arial" w:eastAsia="Times New Roman" w:hAnsi="Arial" w:cs="Arial"/>
                      <w:color w:val="000000"/>
                      <w:sz w:val="20"/>
                      <w:szCs w:val="20"/>
                      <w:lang w:eastAsia="pt-BR"/>
                    </w:rPr>
                  </w:pPr>
                  <w:ins w:id="19224" w:author="Philippe Hollanda - Oliveira Trust" w:date="2022-07-19T09:57:00Z">
                    <w:r w:rsidRPr="0016760B">
                      <w:rPr>
                        <w:rFonts w:ascii="Arial" w:eastAsia="Times New Roman" w:hAnsi="Arial" w:cs="Arial"/>
                        <w:color w:val="000000"/>
                        <w:sz w:val="20"/>
                        <w:szCs w:val="20"/>
                        <w:lang w:eastAsia="pt-BR"/>
                      </w:rPr>
                      <w:t>R$ 8.846,05</w:t>
                    </w:r>
                  </w:ins>
                </w:p>
              </w:tc>
            </w:tr>
            <w:tr w:rsidR="0016760B" w:rsidRPr="0016760B" w14:paraId="11035AA6" w14:textId="77777777" w:rsidTr="0016760B">
              <w:trPr>
                <w:trHeight w:val="1785"/>
                <w:ins w:id="1922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E86522B" w14:textId="77777777" w:rsidR="0016760B" w:rsidRPr="0016760B" w:rsidRDefault="0016760B" w:rsidP="0016760B">
                  <w:pPr>
                    <w:autoSpaceDE/>
                    <w:autoSpaceDN/>
                    <w:adjustRightInd/>
                    <w:rPr>
                      <w:ins w:id="1922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20B1144" w14:textId="77777777" w:rsidR="0016760B" w:rsidRPr="0016760B" w:rsidRDefault="0016760B" w:rsidP="0016760B">
                  <w:pPr>
                    <w:autoSpaceDE/>
                    <w:autoSpaceDN/>
                    <w:adjustRightInd/>
                    <w:jc w:val="center"/>
                    <w:rPr>
                      <w:ins w:id="19227" w:author="Philippe Hollanda - Oliveira Trust" w:date="2022-07-19T09:57:00Z"/>
                      <w:rFonts w:ascii="Arial" w:eastAsia="Times New Roman" w:hAnsi="Arial" w:cs="Arial"/>
                      <w:color w:val="000000"/>
                      <w:sz w:val="20"/>
                      <w:szCs w:val="20"/>
                      <w:lang w:eastAsia="pt-BR"/>
                    </w:rPr>
                  </w:pPr>
                  <w:ins w:id="19228"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A228C8" w14:textId="77777777" w:rsidR="0016760B" w:rsidRPr="0016760B" w:rsidRDefault="0016760B" w:rsidP="0016760B">
                  <w:pPr>
                    <w:autoSpaceDE/>
                    <w:autoSpaceDN/>
                    <w:adjustRightInd/>
                    <w:jc w:val="center"/>
                    <w:rPr>
                      <w:ins w:id="19229" w:author="Philippe Hollanda - Oliveira Trust" w:date="2022-07-19T09:57:00Z"/>
                      <w:rFonts w:ascii="Arial" w:eastAsia="Times New Roman" w:hAnsi="Arial" w:cs="Arial"/>
                      <w:color w:val="000000"/>
                      <w:sz w:val="20"/>
                      <w:szCs w:val="20"/>
                      <w:lang w:eastAsia="pt-BR"/>
                    </w:rPr>
                  </w:pPr>
                  <w:ins w:id="19230" w:author="Philippe Hollanda - Oliveira Trust" w:date="2022-07-19T09:57:00Z">
                    <w:r w:rsidRPr="0016760B">
                      <w:rPr>
                        <w:rFonts w:ascii="Arial" w:eastAsia="Times New Roman" w:hAnsi="Arial" w:cs="Arial"/>
                        <w:color w:val="000000"/>
                        <w:sz w:val="20"/>
                        <w:szCs w:val="20"/>
                        <w:lang w:eastAsia="pt-BR"/>
                      </w:rPr>
                      <w:t>R$ 8.846,04</w:t>
                    </w:r>
                  </w:ins>
                </w:p>
              </w:tc>
            </w:tr>
            <w:tr w:rsidR="0016760B" w:rsidRPr="0016760B" w14:paraId="621BF81E" w14:textId="77777777" w:rsidTr="0016760B">
              <w:trPr>
                <w:trHeight w:val="1785"/>
                <w:ins w:id="1923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8B94B8D" w14:textId="77777777" w:rsidR="0016760B" w:rsidRPr="0016760B" w:rsidRDefault="0016760B" w:rsidP="0016760B">
                  <w:pPr>
                    <w:autoSpaceDE/>
                    <w:autoSpaceDN/>
                    <w:adjustRightInd/>
                    <w:rPr>
                      <w:ins w:id="1923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7943160" w14:textId="77777777" w:rsidR="0016760B" w:rsidRPr="0016760B" w:rsidRDefault="0016760B" w:rsidP="0016760B">
                  <w:pPr>
                    <w:autoSpaceDE/>
                    <w:autoSpaceDN/>
                    <w:adjustRightInd/>
                    <w:jc w:val="center"/>
                    <w:rPr>
                      <w:ins w:id="19233" w:author="Philippe Hollanda - Oliveira Trust" w:date="2022-07-19T09:57:00Z"/>
                      <w:rFonts w:ascii="Arial" w:eastAsia="Times New Roman" w:hAnsi="Arial" w:cs="Arial"/>
                      <w:color w:val="000000"/>
                      <w:sz w:val="20"/>
                      <w:szCs w:val="20"/>
                      <w:lang w:eastAsia="pt-BR"/>
                    </w:rPr>
                  </w:pPr>
                  <w:ins w:id="19234"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36D87C" w14:textId="77777777" w:rsidR="0016760B" w:rsidRPr="0016760B" w:rsidRDefault="0016760B" w:rsidP="0016760B">
                  <w:pPr>
                    <w:autoSpaceDE/>
                    <w:autoSpaceDN/>
                    <w:adjustRightInd/>
                    <w:jc w:val="center"/>
                    <w:rPr>
                      <w:ins w:id="19235" w:author="Philippe Hollanda - Oliveira Trust" w:date="2022-07-19T09:57:00Z"/>
                      <w:rFonts w:ascii="Arial" w:eastAsia="Times New Roman" w:hAnsi="Arial" w:cs="Arial"/>
                      <w:color w:val="000000"/>
                      <w:sz w:val="20"/>
                      <w:szCs w:val="20"/>
                      <w:lang w:eastAsia="pt-BR"/>
                    </w:rPr>
                  </w:pPr>
                  <w:ins w:id="19236" w:author="Philippe Hollanda - Oliveira Trust" w:date="2022-07-19T09:57:00Z">
                    <w:r w:rsidRPr="0016760B">
                      <w:rPr>
                        <w:rFonts w:ascii="Arial" w:eastAsia="Times New Roman" w:hAnsi="Arial" w:cs="Arial"/>
                        <w:color w:val="000000"/>
                        <w:sz w:val="20"/>
                        <w:szCs w:val="20"/>
                        <w:lang w:eastAsia="pt-BR"/>
                      </w:rPr>
                      <w:t>R$ 8.846,04</w:t>
                    </w:r>
                  </w:ins>
                </w:p>
              </w:tc>
            </w:tr>
            <w:tr w:rsidR="0016760B" w:rsidRPr="0016760B" w14:paraId="7D62A1E3" w14:textId="77777777" w:rsidTr="0016760B">
              <w:trPr>
                <w:trHeight w:val="1785"/>
                <w:ins w:id="19237"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60A8664" w14:textId="77777777" w:rsidR="0016760B" w:rsidRPr="0016760B" w:rsidRDefault="0016760B" w:rsidP="0016760B">
                  <w:pPr>
                    <w:autoSpaceDE/>
                    <w:autoSpaceDN/>
                    <w:adjustRightInd/>
                    <w:jc w:val="center"/>
                    <w:rPr>
                      <w:ins w:id="19238" w:author="Philippe Hollanda - Oliveira Trust" w:date="2022-07-19T09:57:00Z"/>
                      <w:rFonts w:ascii="Arial" w:eastAsia="Times New Roman" w:hAnsi="Arial" w:cs="Arial"/>
                      <w:color w:val="000000"/>
                      <w:sz w:val="20"/>
                      <w:szCs w:val="20"/>
                      <w:lang w:eastAsia="pt-BR"/>
                    </w:rPr>
                  </w:pPr>
                  <w:ins w:id="1923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CD28EF5" w14:textId="77777777" w:rsidR="0016760B" w:rsidRPr="0016760B" w:rsidRDefault="0016760B" w:rsidP="0016760B">
                  <w:pPr>
                    <w:autoSpaceDE/>
                    <w:autoSpaceDN/>
                    <w:adjustRightInd/>
                    <w:jc w:val="center"/>
                    <w:rPr>
                      <w:ins w:id="19240" w:author="Philippe Hollanda - Oliveira Trust" w:date="2022-07-19T09:57:00Z"/>
                      <w:rFonts w:ascii="Arial" w:eastAsia="Times New Roman" w:hAnsi="Arial" w:cs="Arial"/>
                      <w:color w:val="000000"/>
                      <w:sz w:val="20"/>
                      <w:szCs w:val="20"/>
                      <w:lang w:eastAsia="pt-BR"/>
                    </w:rPr>
                  </w:pPr>
                  <w:ins w:id="19241" w:author="Philippe Hollanda - Oliveira Trust" w:date="2022-07-19T09:57:00Z">
                    <w:r w:rsidRPr="0016760B">
                      <w:rPr>
                        <w:rFonts w:ascii="Arial" w:eastAsia="Times New Roman" w:hAnsi="Arial" w:cs="Arial"/>
                        <w:color w:val="000000"/>
                        <w:sz w:val="20"/>
                        <w:szCs w:val="20"/>
                        <w:lang w:eastAsia="pt-BR"/>
                      </w:rPr>
                      <w:t>12/03/2021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C324AB" w14:textId="77777777" w:rsidR="0016760B" w:rsidRPr="0016760B" w:rsidRDefault="0016760B" w:rsidP="0016760B">
                  <w:pPr>
                    <w:autoSpaceDE/>
                    <w:autoSpaceDN/>
                    <w:adjustRightInd/>
                    <w:jc w:val="center"/>
                    <w:rPr>
                      <w:ins w:id="19242" w:author="Philippe Hollanda - Oliveira Trust" w:date="2022-07-19T09:57:00Z"/>
                      <w:rFonts w:ascii="Arial" w:eastAsia="Times New Roman" w:hAnsi="Arial" w:cs="Arial"/>
                      <w:color w:val="000000"/>
                      <w:sz w:val="20"/>
                      <w:szCs w:val="20"/>
                      <w:lang w:eastAsia="pt-BR"/>
                    </w:rPr>
                  </w:pPr>
                  <w:ins w:id="19243" w:author="Philippe Hollanda - Oliveira Trust" w:date="2022-07-19T09:57:00Z">
                    <w:r w:rsidRPr="0016760B">
                      <w:rPr>
                        <w:rFonts w:ascii="Arial" w:eastAsia="Times New Roman" w:hAnsi="Arial" w:cs="Arial"/>
                        <w:color w:val="000000"/>
                        <w:sz w:val="20"/>
                        <w:szCs w:val="20"/>
                        <w:lang w:eastAsia="pt-BR"/>
                      </w:rPr>
                      <w:t>R$ 22.674,36</w:t>
                    </w:r>
                  </w:ins>
                </w:p>
              </w:tc>
            </w:tr>
            <w:tr w:rsidR="0016760B" w:rsidRPr="0016760B" w14:paraId="435AB0C8" w14:textId="77777777" w:rsidTr="0016760B">
              <w:trPr>
                <w:trHeight w:val="1785"/>
                <w:ins w:id="1924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BE985B6" w14:textId="77777777" w:rsidR="0016760B" w:rsidRPr="0016760B" w:rsidRDefault="0016760B" w:rsidP="0016760B">
                  <w:pPr>
                    <w:autoSpaceDE/>
                    <w:autoSpaceDN/>
                    <w:adjustRightInd/>
                    <w:rPr>
                      <w:ins w:id="1924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8BB87E2" w14:textId="77777777" w:rsidR="0016760B" w:rsidRPr="0016760B" w:rsidRDefault="0016760B" w:rsidP="0016760B">
                  <w:pPr>
                    <w:autoSpaceDE/>
                    <w:autoSpaceDN/>
                    <w:adjustRightInd/>
                    <w:jc w:val="center"/>
                    <w:rPr>
                      <w:ins w:id="19246" w:author="Philippe Hollanda - Oliveira Trust" w:date="2022-07-19T09:57:00Z"/>
                      <w:rFonts w:ascii="Arial" w:eastAsia="Times New Roman" w:hAnsi="Arial" w:cs="Arial"/>
                      <w:color w:val="000000"/>
                      <w:sz w:val="20"/>
                      <w:szCs w:val="20"/>
                      <w:lang w:eastAsia="pt-BR"/>
                    </w:rPr>
                  </w:pPr>
                  <w:ins w:id="19247"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58D11A" w14:textId="77777777" w:rsidR="0016760B" w:rsidRPr="0016760B" w:rsidRDefault="0016760B" w:rsidP="0016760B">
                  <w:pPr>
                    <w:autoSpaceDE/>
                    <w:autoSpaceDN/>
                    <w:adjustRightInd/>
                    <w:jc w:val="center"/>
                    <w:rPr>
                      <w:ins w:id="19248" w:author="Philippe Hollanda - Oliveira Trust" w:date="2022-07-19T09:57:00Z"/>
                      <w:rFonts w:ascii="Arial" w:eastAsia="Times New Roman" w:hAnsi="Arial" w:cs="Arial"/>
                      <w:color w:val="000000"/>
                      <w:sz w:val="20"/>
                      <w:szCs w:val="20"/>
                      <w:lang w:eastAsia="pt-BR"/>
                    </w:rPr>
                  </w:pPr>
                  <w:ins w:id="19249" w:author="Philippe Hollanda - Oliveira Trust" w:date="2022-07-19T09:57:00Z">
                    <w:r w:rsidRPr="0016760B">
                      <w:rPr>
                        <w:rFonts w:ascii="Arial" w:eastAsia="Times New Roman" w:hAnsi="Arial" w:cs="Arial"/>
                        <w:color w:val="000000"/>
                        <w:sz w:val="20"/>
                        <w:szCs w:val="20"/>
                        <w:lang w:eastAsia="pt-BR"/>
                      </w:rPr>
                      <w:t>R$ 22.674,37</w:t>
                    </w:r>
                  </w:ins>
                </w:p>
              </w:tc>
            </w:tr>
            <w:tr w:rsidR="0016760B" w:rsidRPr="0016760B" w14:paraId="2BFECF70" w14:textId="77777777" w:rsidTr="0016760B">
              <w:trPr>
                <w:trHeight w:val="1785"/>
                <w:ins w:id="1925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93CB66F" w14:textId="77777777" w:rsidR="0016760B" w:rsidRPr="0016760B" w:rsidRDefault="0016760B" w:rsidP="0016760B">
                  <w:pPr>
                    <w:autoSpaceDE/>
                    <w:autoSpaceDN/>
                    <w:adjustRightInd/>
                    <w:rPr>
                      <w:ins w:id="1925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92F88A0" w14:textId="77777777" w:rsidR="0016760B" w:rsidRPr="0016760B" w:rsidRDefault="0016760B" w:rsidP="0016760B">
                  <w:pPr>
                    <w:autoSpaceDE/>
                    <w:autoSpaceDN/>
                    <w:adjustRightInd/>
                    <w:jc w:val="center"/>
                    <w:rPr>
                      <w:ins w:id="19252" w:author="Philippe Hollanda - Oliveira Trust" w:date="2022-07-19T09:57:00Z"/>
                      <w:rFonts w:ascii="Arial" w:eastAsia="Times New Roman" w:hAnsi="Arial" w:cs="Arial"/>
                      <w:color w:val="000000"/>
                      <w:sz w:val="20"/>
                      <w:szCs w:val="20"/>
                      <w:lang w:eastAsia="pt-BR"/>
                    </w:rPr>
                  </w:pPr>
                  <w:ins w:id="19253"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996D31" w14:textId="77777777" w:rsidR="0016760B" w:rsidRPr="0016760B" w:rsidRDefault="0016760B" w:rsidP="0016760B">
                  <w:pPr>
                    <w:autoSpaceDE/>
                    <w:autoSpaceDN/>
                    <w:adjustRightInd/>
                    <w:jc w:val="center"/>
                    <w:rPr>
                      <w:ins w:id="19254" w:author="Philippe Hollanda - Oliveira Trust" w:date="2022-07-19T09:57:00Z"/>
                      <w:rFonts w:ascii="Arial" w:eastAsia="Times New Roman" w:hAnsi="Arial" w:cs="Arial"/>
                      <w:color w:val="000000"/>
                      <w:sz w:val="20"/>
                      <w:szCs w:val="20"/>
                      <w:lang w:eastAsia="pt-BR"/>
                    </w:rPr>
                  </w:pPr>
                  <w:ins w:id="19255" w:author="Philippe Hollanda - Oliveira Trust" w:date="2022-07-19T09:57:00Z">
                    <w:r w:rsidRPr="0016760B">
                      <w:rPr>
                        <w:rFonts w:ascii="Arial" w:eastAsia="Times New Roman" w:hAnsi="Arial" w:cs="Arial"/>
                        <w:color w:val="000000"/>
                        <w:sz w:val="20"/>
                        <w:szCs w:val="20"/>
                        <w:lang w:eastAsia="pt-BR"/>
                      </w:rPr>
                      <w:t>R$ 22.674,37</w:t>
                    </w:r>
                  </w:ins>
                </w:p>
              </w:tc>
            </w:tr>
            <w:tr w:rsidR="0016760B" w:rsidRPr="0016760B" w14:paraId="3D959234" w14:textId="77777777" w:rsidTr="0016760B">
              <w:trPr>
                <w:trHeight w:val="1785"/>
                <w:ins w:id="192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68BEF9" w14:textId="77777777" w:rsidR="0016760B" w:rsidRPr="0016760B" w:rsidRDefault="0016760B" w:rsidP="0016760B">
                  <w:pPr>
                    <w:autoSpaceDE/>
                    <w:autoSpaceDN/>
                    <w:adjustRightInd/>
                    <w:jc w:val="center"/>
                    <w:rPr>
                      <w:ins w:id="19257" w:author="Philippe Hollanda - Oliveira Trust" w:date="2022-07-19T09:57:00Z"/>
                      <w:rFonts w:ascii="Arial" w:eastAsia="Times New Roman" w:hAnsi="Arial" w:cs="Arial"/>
                      <w:color w:val="000000"/>
                      <w:sz w:val="20"/>
                      <w:szCs w:val="20"/>
                      <w:lang w:eastAsia="pt-BR"/>
                    </w:rPr>
                  </w:pPr>
                  <w:ins w:id="1925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27334A4" w14:textId="77777777" w:rsidR="0016760B" w:rsidRPr="0016760B" w:rsidRDefault="0016760B" w:rsidP="0016760B">
                  <w:pPr>
                    <w:autoSpaceDE/>
                    <w:autoSpaceDN/>
                    <w:adjustRightInd/>
                    <w:jc w:val="center"/>
                    <w:rPr>
                      <w:ins w:id="19259" w:author="Philippe Hollanda - Oliveira Trust" w:date="2022-07-19T09:57:00Z"/>
                      <w:rFonts w:ascii="Arial" w:eastAsia="Times New Roman" w:hAnsi="Arial" w:cs="Arial"/>
                      <w:color w:val="000000"/>
                      <w:sz w:val="20"/>
                      <w:szCs w:val="20"/>
                      <w:lang w:eastAsia="pt-BR"/>
                    </w:rPr>
                  </w:pPr>
                  <w:ins w:id="19260" w:author="Philippe Hollanda - Oliveira Trust" w:date="2022-07-19T09:57:00Z">
                    <w:r w:rsidRPr="0016760B">
                      <w:rPr>
                        <w:rFonts w:ascii="Arial" w:eastAsia="Times New Roman" w:hAnsi="Arial" w:cs="Arial"/>
                        <w:color w:val="000000"/>
                        <w:sz w:val="20"/>
                        <w:szCs w:val="20"/>
                        <w:lang w:eastAsia="pt-BR"/>
                      </w:rPr>
                      <w:t>05/03/2021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B75DC8" w14:textId="77777777" w:rsidR="0016760B" w:rsidRPr="0016760B" w:rsidRDefault="0016760B" w:rsidP="0016760B">
                  <w:pPr>
                    <w:autoSpaceDE/>
                    <w:autoSpaceDN/>
                    <w:adjustRightInd/>
                    <w:jc w:val="center"/>
                    <w:rPr>
                      <w:ins w:id="19261" w:author="Philippe Hollanda - Oliveira Trust" w:date="2022-07-19T09:57:00Z"/>
                      <w:rFonts w:ascii="Arial" w:eastAsia="Times New Roman" w:hAnsi="Arial" w:cs="Arial"/>
                      <w:color w:val="000000"/>
                      <w:sz w:val="20"/>
                      <w:szCs w:val="20"/>
                      <w:lang w:eastAsia="pt-BR"/>
                    </w:rPr>
                  </w:pPr>
                  <w:ins w:id="19262" w:author="Philippe Hollanda - Oliveira Trust" w:date="2022-07-19T09:57:00Z">
                    <w:r w:rsidRPr="0016760B">
                      <w:rPr>
                        <w:rFonts w:ascii="Arial" w:eastAsia="Times New Roman" w:hAnsi="Arial" w:cs="Arial"/>
                        <w:color w:val="000000"/>
                        <w:sz w:val="20"/>
                        <w:szCs w:val="20"/>
                        <w:lang w:eastAsia="pt-BR"/>
                      </w:rPr>
                      <w:t>R$ 925,00</w:t>
                    </w:r>
                  </w:ins>
                </w:p>
              </w:tc>
            </w:tr>
            <w:tr w:rsidR="0016760B" w:rsidRPr="0016760B" w14:paraId="7A80089F" w14:textId="77777777" w:rsidTr="0016760B">
              <w:trPr>
                <w:trHeight w:val="1785"/>
                <w:ins w:id="192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16B8D9" w14:textId="77777777" w:rsidR="0016760B" w:rsidRPr="0016760B" w:rsidRDefault="0016760B" w:rsidP="0016760B">
                  <w:pPr>
                    <w:autoSpaceDE/>
                    <w:autoSpaceDN/>
                    <w:adjustRightInd/>
                    <w:jc w:val="center"/>
                    <w:rPr>
                      <w:ins w:id="19264" w:author="Philippe Hollanda - Oliveira Trust" w:date="2022-07-19T09:57:00Z"/>
                      <w:rFonts w:ascii="Arial" w:eastAsia="Times New Roman" w:hAnsi="Arial" w:cs="Arial"/>
                      <w:color w:val="000000"/>
                      <w:sz w:val="20"/>
                      <w:szCs w:val="20"/>
                      <w:lang w:eastAsia="pt-BR"/>
                    </w:rPr>
                  </w:pPr>
                  <w:ins w:id="1926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8BE1C26" w14:textId="77777777" w:rsidR="0016760B" w:rsidRPr="0016760B" w:rsidRDefault="0016760B" w:rsidP="0016760B">
                  <w:pPr>
                    <w:autoSpaceDE/>
                    <w:autoSpaceDN/>
                    <w:adjustRightInd/>
                    <w:jc w:val="center"/>
                    <w:rPr>
                      <w:ins w:id="19266" w:author="Philippe Hollanda - Oliveira Trust" w:date="2022-07-19T09:57:00Z"/>
                      <w:rFonts w:ascii="Arial" w:eastAsia="Times New Roman" w:hAnsi="Arial" w:cs="Arial"/>
                      <w:color w:val="000000"/>
                      <w:sz w:val="20"/>
                      <w:szCs w:val="20"/>
                      <w:lang w:eastAsia="pt-BR"/>
                    </w:rPr>
                  </w:pPr>
                  <w:ins w:id="19267"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4AA3EF" w14:textId="77777777" w:rsidR="0016760B" w:rsidRPr="0016760B" w:rsidRDefault="0016760B" w:rsidP="0016760B">
                  <w:pPr>
                    <w:autoSpaceDE/>
                    <w:autoSpaceDN/>
                    <w:adjustRightInd/>
                    <w:jc w:val="center"/>
                    <w:rPr>
                      <w:ins w:id="19268" w:author="Philippe Hollanda - Oliveira Trust" w:date="2022-07-19T09:57:00Z"/>
                      <w:rFonts w:ascii="Arial" w:eastAsia="Times New Roman" w:hAnsi="Arial" w:cs="Arial"/>
                      <w:color w:val="000000"/>
                      <w:sz w:val="20"/>
                      <w:szCs w:val="20"/>
                      <w:lang w:eastAsia="pt-BR"/>
                    </w:rPr>
                  </w:pPr>
                  <w:ins w:id="19269" w:author="Philippe Hollanda - Oliveira Trust" w:date="2022-07-19T09:57:00Z">
                    <w:r w:rsidRPr="0016760B">
                      <w:rPr>
                        <w:rFonts w:ascii="Arial" w:eastAsia="Times New Roman" w:hAnsi="Arial" w:cs="Arial"/>
                        <w:color w:val="000000"/>
                        <w:sz w:val="20"/>
                        <w:szCs w:val="20"/>
                        <w:lang w:eastAsia="pt-BR"/>
                      </w:rPr>
                      <w:t>R$ 931,00</w:t>
                    </w:r>
                  </w:ins>
                </w:p>
              </w:tc>
            </w:tr>
            <w:tr w:rsidR="0016760B" w:rsidRPr="0016760B" w14:paraId="790F2274" w14:textId="77777777" w:rsidTr="0016760B">
              <w:trPr>
                <w:trHeight w:val="1785"/>
                <w:ins w:id="192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D7C542" w14:textId="77777777" w:rsidR="0016760B" w:rsidRPr="0016760B" w:rsidRDefault="0016760B" w:rsidP="0016760B">
                  <w:pPr>
                    <w:autoSpaceDE/>
                    <w:autoSpaceDN/>
                    <w:adjustRightInd/>
                    <w:jc w:val="center"/>
                    <w:rPr>
                      <w:ins w:id="19271" w:author="Philippe Hollanda - Oliveira Trust" w:date="2022-07-19T09:57:00Z"/>
                      <w:rFonts w:ascii="Arial" w:eastAsia="Times New Roman" w:hAnsi="Arial" w:cs="Arial"/>
                      <w:color w:val="000000"/>
                      <w:sz w:val="20"/>
                      <w:szCs w:val="20"/>
                      <w:lang w:eastAsia="pt-BR"/>
                    </w:rPr>
                  </w:pPr>
                  <w:ins w:id="1927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CB73471" w14:textId="77777777" w:rsidR="0016760B" w:rsidRPr="0016760B" w:rsidRDefault="0016760B" w:rsidP="0016760B">
                  <w:pPr>
                    <w:autoSpaceDE/>
                    <w:autoSpaceDN/>
                    <w:adjustRightInd/>
                    <w:jc w:val="center"/>
                    <w:rPr>
                      <w:ins w:id="19273" w:author="Philippe Hollanda - Oliveira Trust" w:date="2022-07-19T09:57:00Z"/>
                      <w:rFonts w:ascii="Arial" w:eastAsia="Times New Roman" w:hAnsi="Arial" w:cs="Arial"/>
                      <w:color w:val="000000"/>
                      <w:sz w:val="20"/>
                      <w:szCs w:val="20"/>
                      <w:lang w:eastAsia="pt-BR"/>
                    </w:rPr>
                  </w:pPr>
                  <w:ins w:id="19274"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63A71F" w14:textId="77777777" w:rsidR="0016760B" w:rsidRPr="0016760B" w:rsidRDefault="0016760B" w:rsidP="0016760B">
                  <w:pPr>
                    <w:autoSpaceDE/>
                    <w:autoSpaceDN/>
                    <w:adjustRightInd/>
                    <w:jc w:val="center"/>
                    <w:rPr>
                      <w:ins w:id="19275" w:author="Philippe Hollanda - Oliveira Trust" w:date="2022-07-19T09:57:00Z"/>
                      <w:rFonts w:ascii="Arial" w:eastAsia="Times New Roman" w:hAnsi="Arial" w:cs="Arial"/>
                      <w:color w:val="000000"/>
                      <w:sz w:val="20"/>
                      <w:szCs w:val="20"/>
                      <w:lang w:eastAsia="pt-BR"/>
                    </w:rPr>
                  </w:pPr>
                  <w:ins w:id="19276" w:author="Philippe Hollanda - Oliveira Trust" w:date="2022-07-19T09:57:00Z">
                    <w:r w:rsidRPr="0016760B">
                      <w:rPr>
                        <w:rFonts w:ascii="Arial" w:eastAsia="Times New Roman" w:hAnsi="Arial" w:cs="Arial"/>
                        <w:color w:val="000000"/>
                        <w:sz w:val="20"/>
                        <w:szCs w:val="20"/>
                        <w:lang w:eastAsia="pt-BR"/>
                      </w:rPr>
                      <w:t>R$ 1.075,20</w:t>
                    </w:r>
                  </w:ins>
                </w:p>
              </w:tc>
            </w:tr>
            <w:tr w:rsidR="0016760B" w:rsidRPr="0016760B" w14:paraId="2BD0544A" w14:textId="77777777" w:rsidTr="0016760B">
              <w:trPr>
                <w:trHeight w:val="1785"/>
                <w:ins w:id="192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A9C64F" w14:textId="77777777" w:rsidR="0016760B" w:rsidRPr="0016760B" w:rsidRDefault="0016760B" w:rsidP="0016760B">
                  <w:pPr>
                    <w:autoSpaceDE/>
                    <w:autoSpaceDN/>
                    <w:adjustRightInd/>
                    <w:jc w:val="center"/>
                    <w:rPr>
                      <w:ins w:id="19278" w:author="Philippe Hollanda - Oliveira Trust" w:date="2022-07-19T09:57:00Z"/>
                      <w:rFonts w:ascii="Arial" w:eastAsia="Times New Roman" w:hAnsi="Arial" w:cs="Arial"/>
                      <w:color w:val="000000"/>
                      <w:sz w:val="20"/>
                      <w:szCs w:val="20"/>
                      <w:lang w:eastAsia="pt-BR"/>
                    </w:rPr>
                  </w:pPr>
                  <w:ins w:id="19279"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0299C72" w14:textId="77777777" w:rsidR="0016760B" w:rsidRPr="0016760B" w:rsidRDefault="0016760B" w:rsidP="0016760B">
                  <w:pPr>
                    <w:autoSpaceDE/>
                    <w:autoSpaceDN/>
                    <w:adjustRightInd/>
                    <w:jc w:val="center"/>
                    <w:rPr>
                      <w:ins w:id="19280" w:author="Philippe Hollanda - Oliveira Trust" w:date="2022-07-19T09:57:00Z"/>
                      <w:rFonts w:ascii="Arial" w:eastAsia="Times New Roman" w:hAnsi="Arial" w:cs="Arial"/>
                      <w:color w:val="000000"/>
                      <w:sz w:val="20"/>
                      <w:szCs w:val="20"/>
                      <w:lang w:eastAsia="pt-BR"/>
                    </w:rPr>
                  </w:pPr>
                  <w:ins w:id="19281"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63696D" w14:textId="77777777" w:rsidR="0016760B" w:rsidRPr="0016760B" w:rsidRDefault="0016760B" w:rsidP="0016760B">
                  <w:pPr>
                    <w:autoSpaceDE/>
                    <w:autoSpaceDN/>
                    <w:adjustRightInd/>
                    <w:jc w:val="center"/>
                    <w:rPr>
                      <w:ins w:id="19282" w:author="Philippe Hollanda - Oliveira Trust" w:date="2022-07-19T09:57:00Z"/>
                      <w:rFonts w:ascii="Arial" w:eastAsia="Times New Roman" w:hAnsi="Arial" w:cs="Arial"/>
                      <w:color w:val="000000"/>
                      <w:sz w:val="20"/>
                      <w:szCs w:val="20"/>
                      <w:lang w:eastAsia="pt-BR"/>
                    </w:rPr>
                  </w:pPr>
                  <w:ins w:id="19283" w:author="Philippe Hollanda - Oliveira Trust" w:date="2022-07-19T09:57:00Z">
                    <w:r w:rsidRPr="0016760B">
                      <w:rPr>
                        <w:rFonts w:ascii="Arial" w:eastAsia="Times New Roman" w:hAnsi="Arial" w:cs="Arial"/>
                        <w:color w:val="000000"/>
                        <w:sz w:val="20"/>
                        <w:szCs w:val="20"/>
                        <w:lang w:eastAsia="pt-BR"/>
                      </w:rPr>
                      <w:t>R$ 212,89</w:t>
                    </w:r>
                  </w:ins>
                </w:p>
              </w:tc>
            </w:tr>
            <w:tr w:rsidR="0016760B" w:rsidRPr="0016760B" w14:paraId="70237F44" w14:textId="77777777" w:rsidTr="0016760B">
              <w:trPr>
                <w:trHeight w:val="1785"/>
                <w:ins w:id="192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3E5E9E" w14:textId="77777777" w:rsidR="0016760B" w:rsidRPr="0016760B" w:rsidRDefault="0016760B" w:rsidP="0016760B">
                  <w:pPr>
                    <w:autoSpaceDE/>
                    <w:autoSpaceDN/>
                    <w:adjustRightInd/>
                    <w:jc w:val="center"/>
                    <w:rPr>
                      <w:ins w:id="19285" w:author="Philippe Hollanda - Oliveira Trust" w:date="2022-07-19T09:57:00Z"/>
                      <w:rFonts w:ascii="Arial" w:eastAsia="Times New Roman" w:hAnsi="Arial" w:cs="Arial"/>
                      <w:color w:val="000000"/>
                      <w:sz w:val="20"/>
                      <w:szCs w:val="20"/>
                      <w:lang w:eastAsia="pt-BR"/>
                    </w:rPr>
                  </w:pPr>
                  <w:ins w:id="1928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DC0B507" w14:textId="77777777" w:rsidR="0016760B" w:rsidRPr="0016760B" w:rsidRDefault="0016760B" w:rsidP="0016760B">
                  <w:pPr>
                    <w:autoSpaceDE/>
                    <w:autoSpaceDN/>
                    <w:adjustRightInd/>
                    <w:jc w:val="center"/>
                    <w:rPr>
                      <w:ins w:id="19287" w:author="Philippe Hollanda - Oliveira Trust" w:date="2022-07-19T09:57:00Z"/>
                      <w:rFonts w:ascii="Arial" w:eastAsia="Times New Roman" w:hAnsi="Arial" w:cs="Arial"/>
                      <w:color w:val="000000"/>
                      <w:sz w:val="20"/>
                      <w:szCs w:val="20"/>
                      <w:lang w:eastAsia="pt-BR"/>
                    </w:rPr>
                  </w:pPr>
                  <w:ins w:id="19288" w:author="Philippe Hollanda - Oliveira Trust" w:date="2022-07-19T09:57:00Z">
                    <w:r w:rsidRPr="0016760B">
                      <w:rPr>
                        <w:rFonts w:ascii="Arial" w:eastAsia="Times New Roman" w:hAnsi="Arial" w:cs="Arial"/>
                        <w:color w:val="000000"/>
                        <w:sz w:val="20"/>
                        <w:szCs w:val="20"/>
                        <w:lang w:eastAsia="pt-BR"/>
                      </w:rPr>
                      <w:t>09/03/2021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4EDC175" w14:textId="77777777" w:rsidR="0016760B" w:rsidRPr="0016760B" w:rsidRDefault="0016760B" w:rsidP="0016760B">
                  <w:pPr>
                    <w:autoSpaceDE/>
                    <w:autoSpaceDN/>
                    <w:adjustRightInd/>
                    <w:jc w:val="center"/>
                    <w:rPr>
                      <w:ins w:id="19289" w:author="Philippe Hollanda - Oliveira Trust" w:date="2022-07-19T09:57:00Z"/>
                      <w:rFonts w:ascii="Arial" w:eastAsia="Times New Roman" w:hAnsi="Arial" w:cs="Arial"/>
                      <w:color w:val="000000"/>
                      <w:sz w:val="20"/>
                      <w:szCs w:val="20"/>
                      <w:lang w:eastAsia="pt-BR"/>
                    </w:rPr>
                  </w:pPr>
                  <w:ins w:id="19290" w:author="Philippe Hollanda - Oliveira Trust" w:date="2022-07-19T09:57:00Z">
                    <w:r w:rsidRPr="0016760B">
                      <w:rPr>
                        <w:rFonts w:ascii="Arial" w:eastAsia="Times New Roman" w:hAnsi="Arial" w:cs="Arial"/>
                        <w:color w:val="000000"/>
                        <w:sz w:val="20"/>
                        <w:szCs w:val="20"/>
                        <w:lang w:eastAsia="pt-BR"/>
                      </w:rPr>
                      <w:t>R$ 2.859,80</w:t>
                    </w:r>
                  </w:ins>
                </w:p>
              </w:tc>
            </w:tr>
            <w:tr w:rsidR="0016760B" w:rsidRPr="0016760B" w14:paraId="34314010" w14:textId="77777777" w:rsidTr="0016760B">
              <w:trPr>
                <w:trHeight w:val="1785"/>
                <w:ins w:id="192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D644C6" w14:textId="77777777" w:rsidR="0016760B" w:rsidRPr="0016760B" w:rsidRDefault="0016760B" w:rsidP="0016760B">
                  <w:pPr>
                    <w:autoSpaceDE/>
                    <w:autoSpaceDN/>
                    <w:adjustRightInd/>
                    <w:jc w:val="center"/>
                    <w:rPr>
                      <w:ins w:id="19292" w:author="Philippe Hollanda - Oliveira Trust" w:date="2022-07-19T09:57:00Z"/>
                      <w:rFonts w:ascii="Arial" w:eastAsia="Times New Roman" w:hAnsi="Arial" w:cs="Arial"/>
                      <w:color w:val="000000"/>
                      <w:sz w:val="20"/>
                      <w:szCs w:val="20"/>
                      <w:lang w:eastAsia="pt-BR"/>
                    </w:rPr>
                  </w:pPr>
                  <w:ins w:id="1929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3191726" w14:textId="77777777" w:rsidR="0016760B" w:rsidRPr="0016760B" w:rsidRDefault="0016760B" w:rsidP="0016760B">
                  <w:pPr>
                    <w:autoSpaceDE/>
                    <w:autoSpaceDN/>
                    <w:adjustRightInd/>
                    <w:jc w:val="center"/>
                    <w:rPr>
                      <w:ins w:id="19294" w:author="Philippe Hollanda - Oliveira Trust" w:date="2022-07-19T09:57:00Z"/>
                      <w:rFonts w:ascii="Arial" w:eastAsia="Times New Roman" w:hAnsi="Arial" w:cs="Arial"/>
                      <w:color w:val="000000"/>
                      <w:sz w:val="20"/>
                      <w:szCs w:val="20"/>
                      <w:lang w:eastAsia="pt-BR"/>
                    </w:rPr>
                  </w:pPr>
                  <w:ins w:id="19295"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9A07FC" w14:textId="77777777" w:rsidR="0016760B" w:rsidRPr="0016760B" w:rsidRDefault="0016760B" w:rsidP="0016760B">
                  <w:pPr>
                    <w:autoSpaceDE/>
                    <w:autoSpaceDN/>
                    <w:adjustRightInd/>
                    <w:jc w:val="center"/>
                    <w:rPr>
                      <w:ins w:id="19296" w:author="Philippe Hollanda - Oliveira Trust" w:date="2022-07-19T09:57:00Z"/>
                      <w:rFonts w:ascii="Arial" w:eastAsia="Times New Roman" w:hAnsi="Arial" w:cs="Arial"/>
                      <w:color w:val="000000"/>
                      <w:sz w:val="20"/>
                      <w:szCs w:val="20"/>
                      <w:lang w:eastAsia="pt-BR"/>
                    </w:rPr>
                  </w:pPr>
                  <w:ins w:id="19297" w:author="Philippe Hollanda - Oliveira Trust" w:date="2022-07-19T09:57:00Z">
                    <w:r w:rsidRPr="0016760B">
                      <w:rPr>
                        <w:rFonts w:ascii="Arial" w:eastAsia="Times New Roman" w:hAnsi="Arial" w:cs="Arial"/>
                        <w:color w:val="000000"/>
                        <w:sz w:val="20"/>
                        <w:szCs w:val="20"/>
                        <w:lang w:eastAsia="pt-BR"/>
                      </w:rPr>
                      <w:t>R$ 2.201,16</w:t>
                    </w:r>
                  </w:ins>
                </w:p>
              </w:tc>
            </w:tr>
            <w:tr w:rsidR="0016760B" w:rsidRPr="0016760B" w14:paraId="381FF520" w14:textId="77777777" w:rsidTr="0016760B">
              <w:trPr>
                <w:trHeight w:val="1785"/>
                <w:ins w:id="192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7386C5" w14:textId="77777777" w:rsidR="0016760B" w:rsidRPr="0016760B" w:rsidRDefault="0016760B" w:rsidP="0016760B">
                  <w:pPr>
                    <w:autoSpaceDE/>
                    <w:autoSpaceDN/>
                    <w:adjustRightInd/>
                    <w:jc w:val="center"/>
                    <w:rPr>
                      <w:ins w:id="19299" w:author="Philippe Hollanda - Oliveira Trust" w:date="2022-07-19T09:57:00Z"/>
                      <w:rFonts w:ascii="Arial" w:eastAsia="Times New Roman" w:hAnsi="Arial" w:cs="Arial"/>
                      <w:color w:val="000000"/>
                      <w:sz w:val="20"/>
                      <w:szCs w:val="20"/>
                      <w:lang w:eastAsia="pt-BR"/>
                    </w:rPr>
                  </w:pPr>
                  <w:ins w:id="19300"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4B060F0E" w14:textId="77777777" w:rsidR="0016760B" w:rsidRPr="0016760B" w:rsidRDefault="0016760B" w:rsidP="0016760B">
                  <w:pPr>
                    <w:autoSpaceDE/>
                    <w:autoSpaceDN/>
                    <w:adjustRightInd/>
                    <w:jc w:val="center"/>
                    <w:rPr>
                      <w:ins w:id="19301" w:author="Philippe Hollanda - Oliveira Trust" w:date="2022-07-19T09:57:00Z"/>
                      <w:rFonts w:ascii="Arial" w:eastAsia="Times New Roman" w:hAnsi="Arial" w:cs="Arial"/>
                      <w:color w:val="000000"/>
                      <w:sz w:val="20"/>
                      <w:szCs w:val="20"/>
                      <w:lang w:eastAsia="pt-BR"/>
                    </w:rPr>
                  </w:pPr>
                  <w:ins w:id="19302"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7C5D9C" w14:textId="77777777" w:rsidR="0016760B" w:rsidRPr="0016760B" w:rsidRDefault="0016760B" w:rsidP="0016760B">
                  <w:pPr>
                    <w:autoSpaceDE/>
                    <w:autoSpaceDN/>
                    <w:adjustRightInd/>
                    <w:jc w:val="center"/>
                    <w:rPr>
                      <w:ins w:id="19303" w:author="Philippe Hollanda - Oliveira Trust" w:date="2022-07-19T09:57:00Z"/>
                      <w:rFonts w:ascii="Arial" w:eastAsia="Times New Roman" w:hAnsi="Arial" w:cs="Arial"/>
                      <w:color w:val="000000"/>
                      <w:sz w:val="20"/>
                      <w:szCs w:val="20"/>
                      <w:lang w:eastAsia="pt-BR"/>
                    </w:rPr>
                  </w:pPr>
                  <w:ins w:id="19304" w:author="Philippe Hollanda - Oliveira Trust" w:date="2022-07-19T09:57:00Z">
                    <w:r w:rsidRPr="0016760B">
                      <w:rPr>
                        <w:rFonts w:ascii="Arial" w:eastAsia="Times New Roman" w:hAnsi="Arial" w:cs="Arial"/>
                        <w:color w:val="000000"/>
                        <w:sz w:val="20"/>
                        <w:szCs w:val="20"/>
                        <w:lang w:eastAsia="pt-BR"/>
                      </w:rPr>
                      <w:t>R$ 1.472,34</w:t>
                    </w:r>
                  </w:ins>
                </w:p>
              </w:tc>
            </w:tr>
            <w:tr w:rsidR="0016760B" w:rsidRPr="0016760B" w14:paraId="551F5ACD" w14:textId="77777777" w:rsidTr="0016760B">
              <w:trPr>
                <w:trHeight w:val="1785"/>
                <w:ins w:id="193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0BA318" w14:textId="77777777" w:rsidR="0016760B" w:rsidRPr="0016760B" w:rsidRDefault="0016760B" w:rsidP="0016760B">
                  <w:pPr>
                    <w:autoSpaceDE/>
                    <w:autoSpaceDN/>
                    <w:adjustRightInd/>
                    <w:jc w:val="center"/>
                    <w:rPr>
                      <w:ins w:id="19306" w:author="Philippe Hollanda - Oliveira Trust" w:date="2022-07-19T09:57:00Z"/>
                      <w:rFonts w:ascii="Arial" w:eastAsia="Times New Roman" w:hAnsi="Arial" w:cs="Arial"/>
                      <w:color w:val="000000"/>
                      <w:sz w:val="20"/>
                      <w:szCs w:val="20"/>
                      <w:lang w:eastAsia="pt-BR"/>
                    </w:rPr>
                  </w:pPr>
                  <w:ins w:id="19307"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27C9ABA" w14:textId="77777777" w:rsidR="0016760B" w:rsidRPr="0016760B" w:rsidRDefault="0016760B" w:rsidP="0016760B">
                  <w:pPr>
                    <w:autoSpaceDE/>
                    <w:autoSpaceDN/>
                    <w:adjustRightInd/>
                    <w:jc w:val="center"/>
                    <w:rPr>
                      <w:ins w:id="19308" w:author="Philippe Hollanda - Oliveira Trust" w:date="2022-07-19T09:57:00Z"/>
                      <w:rFonts w:ascii="Arial" w:eastAsia="Times New Roman" w:hAnsi="Arial" w:cs="Arial"/>
                      <w:color w:val="000000"/>
                      <w:sz w:val="20"/>
                      <w:szCs w:val="20"/>
                      <w:lang w:eastAsia="pt-BR"/>
                    </w:rPr>
                  </w:pPr>
                  <w:ins w:id="19309" w:author="Philippe Hollanda - Oliveira Trust" w:date="2022-07-19T09:57:00Z">
                    <w:r w:rsidRPr="0016760B">
                      <w:rPr>
                        <w:rFonts w:ascii="Arial" w:eastAsia="Times New Roman" w:hAnsi="Arial" w:cs="Arial"/>
                        <w:color w:val="000000"/>
                        <w:sz w:val="20"/>
                        <w:szCs w:val="20"/>
                        <w:lang w:eastAsia="pt-BR"/>
                      </w:rPr>
                      <w:t>02/03/2021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487E3B" w14:textId="77777777" w:rsidR="0016760B" w:rsidRPr="0016760B" w:rsidRDefault="0016760B" w:rsidP="0016760B">
                  <w:pPr>
                    <w:autoSpaceDE/>
                    <w:autoSpaceDN/>
                    <w:adjustRightInd/>
                    <w:jc w:val="center"/>
                    <w:rPr>
                      <w:ins w:id="19310" w:author="Philippe Hollanda - Oliveira Trust" w:date="2022-07-19T09:57:00Z"/>
                      <w:rFonts w:ascii="Arial" w:eastAsia="Times New Roman" w:hAnsi="Arial" w:cs="Arial"/>
                      <w:color w:val="000000"/>
                      <w:sz w:val="20"/>
                      <w:szCs w:val="20"/>
                      <w:lang w:eastAsia="pt-BR"/>
                    </w:rPr>
                  </w:pPr>
                  <w:ins w:id="19311" w:author="Philippe Hollanda - Oliveira Trust" w:date="2022-07-19T09:57:00Z">
                    <w:r w:rsidRPr="0016760B">
                      <w:rPr>
                        <w:rFonts w:ascii="Arial" w:eastAsia="Times New Roman" w:hAnsi="Arial" w:cs="Arial"/>
                        <w:color w:val="000000"/>
                        <w:sz w:val="20"/>
                        <w:szCs w:val="20"/>
                        <w:lang w:eastAsia="pt-BR"/>
                      </w:rPr>
                      <w:t>R$ 49.709,25</w:t>
                    </w:r>
                  </w:ins>
                </w:p>
              </w:tc>
            </w:tr>
            <w:tr w:rsidR="0016760B" w:rsidRPr="0016760B" w14:paraId="1C8F14BE" w14:textId="77777777" w:rsidTr="0016760B">
              <w:trPr>
                <w:trHeight w:val="1785"/>
                <w:ins w:id="193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EB523E" w14:textId="77777777" w:rsidR="0016760B" w:rsidRPr="0016760B" w:rsidRDefault="0016760B" w:rsidP="0016760B">
                  <w:pPr>
                    <w:autoSpaceDE/>
                    <w:autoSpaceDN/>
                    <w:adjustRightInd/>
                    <w:jc w:val="center"/>
                    <w:rPr>
                      <w:ins w:id="19313" w:author="Philippe Hollanda - Oliveira Trust" w:date="2022-07-19T09:57:00Z"/>
                      <w:rFonts w:ascii="Arial" w:eastAsia="Times New Roman" w:hAnsi="Arial" w:cs="Arial"/>
                      <w:color w:val="000000"/>
                      <w:sz w:val="20"/>
                      <w:szCs w:val="20"/>
                      <w:lang w:eastAsia="pt-BR"/>
                    </w:rPr>
                  </w:pPr>
                  <w:ins w:id="19314"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4BEF136" w14:textId="77777777" w:rsidR="0016760B" w:rsidRPr="0016760B" w:rsidRDefault="0016760B" w:rsidP="0016760B">
                  <w:pPr>
                    <w:autoSpaceDE/>
                    <w:autoSpaceDN/>
                    <w:adjustRightInd/>
                    <w:jc w:val="center"/>
                    <w:rPr>
                      <w:ins w:id="19315" w:author="Philippe Hollanda - Oliveira Trust" w:date="2022-07-19T09:57:00Z"/>
                      <w:rFonts w:ascii="Arial" w:eastAsia="Times New Roman" w:hAnsi="Arial" w:cs="Arial"/>
                      <w:color w:val="000000"/>
                      <w:sz w:val="20"/>
                      <w:szCs w:val="20"/>
                      <w:lang w:eastAsia="pt-BR"/>
                    </w:rPr>
                  </w:pPr>
                  <w:ins w:id="19316"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38728A" w14:textId="77777777" w:rsidR="0016760B" w:rsidRPr="0016760B" w:rsidRDefault="0016760B" w:rsidP="0016760B">
                  <w:pPr>
                    <w:autoSpaceDE/>
                    <w:autoSpaceDN/>
                    <w:adjustRightInd/>
                    <w:jc w:val="center"/>
                    <w:rPr>
                      <w:ins w:id="19317" w:author="Philippe Hollanda - Oliveira Trust" w:date="2022-07-19T09:57:00Z"/>
                      <w:rFonts w:ascii="Arial" w:eastAsia="Times New Roman" w:hAnsi="Arial" w:cs="Arial"/>
                      <w:color w:val="000000"/>
                      <w:sz w:val="20"/>
                      <w:szCs w:val="20"/>
                      <w:lang w:eastAsia="pt-BR"/>
                    </w:rPr>
                  </w:pPr>
                  <w:ins w:id="19318" w:author="Philippe Hollanda - Oliveira Trust" w:date="2022-07-19T09:57:00Z">
                    <w:r w:rsidRPr="0016760B">
                      <w:rPr>
                        <w:rFonts w:ascii="Arial" w:eastAsia="Times New Roman" w:hAnsi="Arial" w:cs="Arial"/>
                        <w:color w:val="000000"/>
                        <w:sz w:val="20"/>
                        <w:szCs w:val="20"/>
                        <w:lang w:eastAsia="pt-BR"/>
                      </w:rPr>
                      <w:t>R$ 880,00</w:t>
                    </w:r>
                  </w:ins>
                </w:p>
              </w:tc>
            </w:tr>
            <w:tr w:rsidR="0016760B" w:rsidRPr="0016760B" w14:paraId="0ED5B567" w14:textId="77777777" w:rsidTr="0016760B">
              <w:trPr>
                <w:trHeight w:val="1785"/>
                <w:ins w:id="193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1B7333" w14:textId="77777777" w:rsidR="0016760B" w:rsidRPr="0016760B" w:rsidRDefault="0016760B" w:rsidP="0016760B">
                  <w:pPr>
                    <w:autoSpaceDE/>
                    <w:autoSpaceDN/>
                    <w:adjustRightInd/>
                    <w:jc w:val="center"/>
                    <w:rPr>
                      <w:ins w:id="19320" w:author="Philippe Hollanda - Oliveira Trust" w:date="2022-07-19T09:57:00Z"/>
                      <w:rFonts w:ascii="Arial" w:eastAsia="Times New Roman" w:hAnsi="Arial" w:cs="Arial"/>
                      <w:color w:val="000000"/>
                      <w:sz w:val="20"/>
                      <w:szCs w:val="20"/>
                      <w:lang w:eastAsia="pt-BR"/>
                    </w:rPr>
                  </w:pPr>
                  <w:ins w:id="19321" w:author="Philippe Hollanda - Oliveira Trust" w:date="2022-07-19T09:57:00Z">
                    <w:r w:rsidRPr="0016760B">
                      <w:rPr>
                        <w:rFonts w:ascii="Arial" w:eastAsia="Times New Roman" w:hAnsi="Arial" w:cs="Arial"/>
                        <w:color w:val="000000"/>
                        <w:sz w:val="20"/>
                        <w:szCs w:val="20"/>
                        <w:lang w:eastAsia="pt-BR"/>
                      </w:rPr>
                      <w:t>PLÁSTICO</w:t>
                    </w:r>
                  </w:ins>
                </w:p>
              </w:tc>
              <w:tc>
                <w:tcPr>
                  <w:tcW w:w="2324" w:type="dxa"/>
                  <w:tcBorders>
                    <w:top w:val="nil"/>
                    <w:left w:val="nil"/>
                    <w:bottom w:val="single" w:sz="4" w:space="0" w:color="auto"/>
                    <w:right w:val="single" w:sz="4" w:space="0" w:color="auto"/>
                  </w:tcBorders>
                  <w:shd w:val="clear" w:color="auto" w:fill="auto"/>
                  <w:noWrap/>
                  <w:vAlign w:val="center"/>
                  <w:hideMark/>
                </w:tcPr>
                <w:p w14:paraId="101F2B85" w14:textId="77777777" w:rsidR="0016760B" w:rsidRPr="0016760B" w:rsidRDefault="0016760B" w:rsidP="0016760B">
                  <w:pPr>
                    <w:autoSpaceDE/>
                    <w:autoSpaceDN/>
                    <w:adjustRightInd/>
                    <w:jc w:val="center"/>
                    <w:rPr>
                      <w:ins w:id="19322" w:author="Philippe Hollanda - Oliveira Trust" w:date="2022-07-19T09:57:00Z"/>
                      <w:rFonts w:ascii="Arial" w:eastAsia="Times New Roman" w:hAnsi="Arial" w:cs="Arial"/>
                      <w:color w:val="000000"/>
                      <w:sz w:val="20"/>
                      <w:szCs w:val="20"/>
                      <w:lang w:eastAsia="pt-BR"/>
                    </w:rPr>
                  </w:pPr>
                  <w:ins w:id="19323" w:author="Philippe Hollanda - Oliveira Trust" w:date="2022-07-19T09:57:00Z">
                    <w:r w:rsidRPr="0016760B">
                      <w:rPr>
                        <w:rFonts w:ascii="Arial" w:eastAsia="Times New Roman" w:hAnsi="Arial" w:cs="Arial"/>
                        <w:color w:val="000000"/>
                        <w:sz w:val="20"/>
                        <w:szCs w:val="20"/>
                        <w:lang w:eastAsia="pt-BR"/>
                      </w:rPr>
                      <w:t>23/02/2021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D54571" w14:textId="77777777" w:rsidR="0016760B" w:rsidRPr="0016760B" w:rsidRDefault="0016760B" w:rsidP="0016760B">
                  <w:pPr>
                    <w:autoSpaceDE/>
                    <w:autoSpaceDN/>
                    <w:adjustRightInd/>
                    <w:jc w:val="center"/>
                    <w:rPr>
                      <w:ins w:id="19324" w:author="Philippe Hollanda - Oliveira Trust" w:date="2022-07-19T09:57:00Z"/>
                      <w:rFonts w:ascii="Arial" w:eastAsia="Times New Roman" w:hAnsi="Arial" w:cs="Arial"/>
                      <w:color w:val="000000"/>
                      <w:sz w:val="20"/>
                      <w:szCs w:val="20"/>
                      <w:lang w:eastAsia="pt-BR"/>
                    </w:rPr>
                  </w:pPr>
                  <w:ins w:id="19325" w:author="Philippe Hollanda - Oliveira Trust" w:date="2022-07-19T09:57:00Z">
                    <w:r w:rsidRPr="0016760B">
                      <w:rPr>
                        <w:rFonts w:ascii="Arial" w:eastAsia="Times New Roman" w:hAnsi="Arial" w:cs="Arial"/>
                        <w:color w:val="000000"/>
                        <w:sz w:val="20"/>
                        <w:szCs w:val="20"/>
                        <w:lang w:eastAsia="pt-BR"/>
                      </w:rPr>
                      <w:t>R$ 158,40</w:t>
                    </w:r>
                  </w:ins>
                </w:p>
              </w:tc>
            </w:tr>
            <w:tr w:rsidR="0016760B" w:rsidRPr="0016760B" w14:paraId="3A1C3923" w14:textId="77777777" w:rsidTr="0016760B">
              <w:trPr>
                <w:trHeight w:val="1785"/>
                <w:ins w:id="193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9CF07C" w14:textId="77777777" w:rsidR="0016760B" w:rsidRPr="0016760B" w:rsidRDefault="0016760B" w:rsidP="0016760B">
                  <w:pPr>
                    <w:autoSpaceDE/>
                    <w:autoSpaceDN/>
                    <w:adjustRightInd/>
                    <w:jc w:val="center"/>
                    <w:rPr>
                      <w:ins w:id="19327" w:author="Philippe Hollanda - Oliveira Trust" w:date="2022-07-19T09:57:00Z"/>
                      <w:rFonts w:ascii="Arial" w:eastAsia="Times New Roman" w:hAnsi="Arial" w:cs="Arial"/>
                      <w:color w:val="000000"/>
                      <w:sz w:val="20"/>
                      <w:szCs w:val="20"/>
                      <w:lang w:eastAsia="pt-BR"/>
                    </w:rPr>
                  </w:pPr>
                  <w:ins w:id="1932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AC28424" w14:textId="77777777" w:rsidR="0016760B" w:rsidRPr="0016760B" w:rsidRDefault="0016760B" w:rsidP="0016760B">
                  <w:pPr>
                    <w:autoSpaceDE/>
                    <w:autoSpaceDN/>
                    <w:adjustRightInd/>
                    <w:jc w:val="center"/>
                    <w:rPr>
                      <w:ins w:id="19329" w:author="Philippe Hollanda - Oliveira Trust" w:date="2022-07-19T09:57:00Z"/>
                      <w:rFonts w:ascii="Arial" w:eastAsia="Times New Roman" w:hAnsi="Arial" w:cs="Arial"/>
                      <w:color w:val="000000"/>
                      <w:sz w:val="20"/>
                      <w:szCs w:val="20"/>
                      <w:lang w:eastAsia="pt-BR"/>
                    </w:rPr>
                  </w:pPr>
                  <w:ins w:id="19330" w:author="Philippe Hollanda - Oliveira Trust" w:date="2022-07-19T09:57:00Z">
                    <w:r w:rsidRPr="0016760B">
                      <w:rPr>
                        <w:rFonts w:ascii="Arial" w:eastAsia="Times New Roman" w:hAnsi="Arial" w:cs="Arial"/>
                        <w:color w:val="000000"/>
                        <w:sz w:val="20"/>
                        <w:szCs w:val="20"/>
                        <w:lang w:eastAsia="pt-BR"/>
                      </w:rPr>
                      <w:t>12/03/2021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540A4F" w14:textId="77777777" w:rsidR="0016760B" w:rsidRPr="0016760B" w:rsidRDefault="0016760B" w:rsidP="0016760B">
                  <w:pPr>
                    <w:autoSpaceDE/>
                    <w:autoSpaceDN/>
                    <w:adjustRightInd/>
                    <w:jc w:val="center"/>
                    <w:rPr>
                      <w:ins w:id="19331" w:author="Philippe Hollanda - Oliveira Trust" w:date="2022-07-19T09:57:00Z"/>
                      <w:rFonts w:ascii="Arial" w:eastAsia="Times New Roman" w:hAnsi="Arial" w:cs="Arial"/>
                      <w:color w:val="000000"/>
                      <w:sz w:val="20"/>
                      <w:szCs w:val="20"/>
                      <w:lang w:eastAsia="pt-BR"/>
                    </w:rPr>
                  </w:pPr>
                  <w:ins w:id="19332" w:author="Philippe Hollanda - Oliveira Trust" w:date="2022-07-19T09:57:00Z">
                    <w:r w:rsidRPr="0016760B">
                      <w:rPr>
                        <w:rFonts w:ascii="Arial" w:eastAsia="Times New Roman" w:hAnsi="Arial" w:cs="Arial"/>
                        <w:color w:val="000000"/>
                        <w:sz w:val="20"/>
                        <w:szCs w:val="20"/>
                        <w:lang w:eastAsia="pt-BR"/>
                      </w:rPr>
                      <w:t>R$ 4.510,79</w:t>
                    </w:r>
                  </w:ins>
                </w:p>
              </w:tc>
            </w:tr>
            <w:tr w:rsidR="0016760B" w:rsidRPr="0016760B" w14:paraId="35EC0546" w14:textId="77777777" w:rsidTr="0016760B">
              <w:trPr>
                <w:trHeight w:val="1785"/>
                <w:ins w:id="193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C8D5A5" w14:textId="77777777" w:rsidR="0016760B" w:rsidRPr="0016760B" w:rsidRDefault="0016760B" w:rsidP="0016760B">
                  <w:pPr>
                    <w:autoSpaceDE/>
                    <w:autoSpaceDN/>
                    <w:adjustRightInd/>
                    <w:jc w:val="center"/>
                    <w:rPr>
                      <w:ins w:id="19334" w:author="Philippe Hollanda - Oliveira Trust" w:date="2022-07-19T09:57:00Z"/>
                      <w:rFonts w:ascii="Arial" w:eastAsia="Times New Roman" w:hAnsi="Arial" w:cs="Arial"/>
                      <w:color w:val="000000"/>
                      <w:sz w:val="20"/>
                      <w:szCs w:val="20"/>
                      <w:lang w:eastAsia="pt-BR"/>
                    </w:rPr>
                  </w:pPr>
                  <w:ins w:id="19335" w:author="Philippe Hollanda - Oliveira Trust" w:date="2022-07-19T09:57:00Z">
                    <w:r w:rsidRPr="0016760B">
                      <w:rPr>
                        <w:rFonts w:ascii="Arial" w:eastAsia="Times New Roman" w:hAnsi="Arial" w:cs="Arial"/>
                        <w:color w:val="000000"/>
                        <w:sz w:val="20"/>
                        <w:szCs w:val="20"/>
                        <w:lang w:eastAsia="pt-BR"/>
                      </w:rPr>
                      <w:t>COPO DESCARTÁVEL</w:t>
                    </w:r>
                  </w:ins>
                </w:p>
              </w:tc>
              <w:tc>
                <w:tcPr>
                  <w:tcW w:w="2324" w:type="dxa"/>
                  <w:tcBorders>
                    <w:top w:val="nil"/>
                    <w:left w:val="nil"/>
                    <w:bottom w:val="single" w:sz="4" w:space="0" w:color="auto"/>
                    <w:right w:val="single" w:sz="4" w:space="0" w:color="auto"/>
                  </w:tcBorders>
                  <w:shd w:val="clear" w:color="auto" w:fill="auto"/>
                  <w:noWrap/>
                  <w:vAlign w:val="center"/>
                  <w:hideMark/>
                </w:tcPr>
                <w:p w14:paraId="1EB9044B" w14:textId="77777777" w:rsidR="0016760B" w:rsidRPr="0016760B" w:rsidRDefault="0016760B" w:rsidP="0016760B">
                  <w:pPr>
                    <w:autoSpaceDE/>
                    <w:autoSpaceDN/>
                    <w:adjustRightInd/>
                    <w:jc w:val="center"/>
                    <w:rPr>
                      <w:ins w:id="19336" w:author="Philippe Hollanda - Oliveira Trust" w:date="2022-07-19T09:57:00Z"/>
                      <w:rFonts w:ascii="Arial" w:eastAsia="Times New Roman" w:hAnsi="Arial" w:cs="Arial"/>
                      <w:color w:val="000000"/>
                      <w:sz w:val="20"/>
                      <w:szCs w:val="20"/>
                      <w:lang w:eastAsia="pt-BR"/>
                    </w:rPr>
                  </w:pPr>
                  <w:ins w:id="19337" w:author="Philippe Hollanda - Oliveira Trust" w:date="2022-07-19T09:57:00Z">
                    <w:r w:rsidRPr="0016760B">
                      <w:rPr>
                        <w:rFonts w:ascii="Arial" w:eastAsia="Times New Roman" w:hAnsi="Arial" w:cs="Arial"/>
                        <w:color w:val="000000"/>
                        <w:sz w:val="20"/>
                        <w:szCs w:val="20"/>
                        <w:lang w:eastAsia="pt-BR"/>
                      </w:rPr>
                      <w:t>11/03/2021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E6738F" w14:textId="77777777" w:rsidR="0016760B" w:rsidRPr="0016760B" w:rsidRDefault="0016760B" w:rsidP="0016760B">
                  <w:pPr>
                    <w:autoSpaceDE/>
                    <w:autoSpaceDN/>
                    <w:adjustRightInd/>
                    <w:jc w:val="center"/>
                    <w:rPr>
                      <w:ins w:id="19338" w:author="Philippe Hollanda - Oliveira Trust" w:date="2022-07-19T09:57:00Z"/>
                      <w:rFonts w:ascii="Arial" w:eastAsia="Times New Roman" w:hAnsi="Arial" w:cs="Arial"/>
                      <w:color w:val="000000"/>
                      <w:sz w:val="20"/>
                      <w:szCs w:val="20"/>
                      <w:lang w:eastAsia="pt-BR"/>
                    </w:rPr>
                  </w:pPr>
                  <w:ins w:id="19339" w:author="Philippe Hollanda - Oliveira Trust" w:date="2022-07-19T09:57:00Z">
                    <w:r w:rsidRPr="0016760B">
                      <w:rPr>
                        <w:rFonts w:ascii="Arial" w:eastAsia="Times New Roman" w:hAnsi="Arial" w:cs="Arial"/>
                        <w:color w:val="000000"/>
                        <w:sz w:val="20"/>
                        <w:szCs w:val="20"/>
                        <w:lang w:eastAsia="pt-BR"/>
                      </w:rPr>
                      <w:t>R$ 153,80</w:t>
                    </w:r>
                  </w:ins>
                </w:p>
              </w:tc>
            </w:tr>
            <w:tr w:rsidR="0016760B" w:rsidRPr="0016760B" w14:paraId="0474CFC1" w14:textId="77777777" w:rsidTr="0016760B">
              <w:trPr>
                <w:trHeight w:val="1785"/>
                <w:ins w:id="193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931D7B" w14:textId="77777777" w:rsidR="0016760B" w:rsidRPr="0016760B" w:rsidRDefault="0016760B" w:rsidP="0016760B">
                  <w:pPr>
                    <w:autoSpaceDE/>
                    <w:autoSpaceDN/>
                    <w:adjustRightInd/>
                    <w:jc w:val="center"/>
                    <w:rPr>
                      <w:ins w:id="19341" w:author="Philippe Hollanda - Oliveira Trust" w:date="2022-07-19T09:57:00Z"/>
                      <w:rFonts w:ascii="Arial" w:eastAsia="Times New Roman" w:hAnsi="Arial" w:cs="Arial"/>
                      <w:color w:val="000000"/>
                      <w:sz w:val="20"/>
                      <w:szCs w:val="20"/>
                      <w:lang w:eastAsia="pt-BR"/>
                    </w:rPr>
                  </w:pPr>
                  <w:ins w:id="1934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8DEC35D" w14:textId="77777777" w:rsidR="0016760B" w:rsidRPr="0016760B" w:rsidRDefault="0016760B" w:rsidP="0016760B">
                  <w:pPr>
                    <w:autoSpaceDE/>
                    <w:autoSpaceDN/>
                    <w:adjustRightInd/>
                    <w:jc w:val="center"/>
                    <w:rPr>
                      <w:ins w:id="19343" w:author="Philippe Hollanda - Oliveira Trust" w:date="2022-07-19T09:57:00Z"/>
                      <w:rFonts w:ascii="Arial" w:eastAsia="Times New Roman" w:hAnsi="Arial" w:cs="Arial"/>
                      <w:color w:val="000000"/>
                      <w:sz w:val="20"/>
                      <w:szCs w:val="20"/>
                      <w:lang w:eastAsia="pt-BR"/>
                    </w:rPr>
                  </w:pPr>
                  <w:ins w:id="19344"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F98BCB" w14:textId="77777777" w:rsidR="0016760B" w:rsidRPr="0016760B" w:rsidRDefault="0016760B" w:rsidP="0016760B">
                  <w:pPr>
                    <w:autoSpaceDE/>
                    <w:autoSpaceDN/>
                    <w:adjustRightInd/>
                    <w:jc w:val="center"/>
                    <w:rPr>
                      <w:ins w:id="19345" w:author="Philippe Hollanda - Oliveira Trust" w:date="2022-07-19T09:57:00Z"/>
                      <w:rFonts w:ascii="Arial" w:eastAsia="Times New Roman" w:hAnsi="Arial" w:cs="Arial"/>
                      <w:color w:val="000000"/>
                      <w:sz w:val="20"/>
                      <w:szCs w:val="20"/>
                      <w:lang w:eastAsia="pt-BR"/>
                    </w:rPr>
                  </w:pPr>
                  <w:ins w:id="19346" w:author="Philippe Hollanda - Oliveira Trust" w:date="2022-07-19T09:57:00Z">
                    <w:r w:rsidRPr="0016760B">
                      <w:rPr>
                        <w:rFonts w:ascii="Arial" w:eastAsia="Times New Roman" w:hAnsi="Arial" w:cs="Arial"/>
                        <w:color w:val="000000"/>
                        <w:sz w:val="20"/>
                        <w:szCs w:val="20"/>
                        <w:lang w:eastAsia="pt-BR"/>
                      </w:rPr>
                      <w:t>R$ 1.495,05</w:t>
                    </w:r>
                  </w:ins>
                </w:p>
              </w:tc>
            </w:tr>
            <w:tr w:rsidR="0016760B" w:rsidRPr="0016760B" w14:paraId="081E8125" w14:textId="77777777" w:rsidTr="0016760B">
              <w:trPr>
                <w:trHeight w:val="1785"/>
                <w:ins w:id="193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52CCE6" w14:textId="77777777" w:rsidR="0016760B" w:rsidRPr="0016760B" w:rsidRDefault="0016760B" w:rsidP="0016760B">
                  <w:pPr>
                    <w:autoSpaceDE/>
                    <w:autoSpaceDN/>
                    <w:adjustRightInd/>
                    <w:jc w:val="center"/>
                    <w:rPr>
                      <w:ins w:id="19348" w:author="Philippe Hollanda - Oliveira Trust" w:date="2022-07-19T09:57:00Z"/>
                      <w:rFonts w:ascii="Arial" w:eastAsia="Times New Roman" w:hAnsi="Arial" w:cs="Arial"/>
                      <w:color w:val="000000"/>
                      <w:sz w:val="20"/>
                      <w:szCs w:val="20"/>
                      <w:lang w:eastAsia="pt-BR"/>
                    </w:rPr>
                  </w:pPr>
                  <w:ins w:id="19349"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38B465B" w14:textId="77777777" w:rsidR="0016760B" w:rsidRPr="0016760B" w:rsidRDefault="0016760B" w:rsidP="0016760B">
                  <w:pPr>
                    <w:autoSpaceDE/>
                    <w:autoSpaceDN/>
                    <w:adjustRightInd/>
                    <w:jc w:val="center"/>
                    <w:rPr>
                      <w:ins w:id="19350" w:author="Philippe Hollanda - Oliveira Trust" w:date="2022-07-19T09:57:00Z"/>
                      <w:rFonts w:ascii="Arial" w:eastAsia="Times New Roman" w:hAnsi="Arial" w:cs="Arial"/>
                      <w:color w:val="000000"/>
                      <w:sz w:val="20"/>
                      <w:szCs w:val="20"/>
                      <w:lang w:eastAsia="pt-BR"/>
                    </w:rPr>
                  </w:pPr>
                  <w:ins w:id="19351"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16F0BF" w14:textId="77777777" w:rsidR="0016760B" w:rsidRPr="0016760B" w:rsidRDefault="0016760B" w:rsidP="0016760B">
                  <w:pPr>
                    <w:autoSpaceDE/>
                    <w:autoSpaceDN/>
                    <w:adjustRightInd/>
                    <w:jc w:val="center"/>
                    <w:rPr>
                      <w:ins w:id="19352" w:author="Philippe Hollanda - Oliveira Trust" w:date="2022-07-19T09:57:00Z"/>
                      <w:rFonts w:ascii="Arial" w:eastAsia="Times New Roman" w:hAnsi="Arial" w:cs="Arial"/>
                      <w:color w:val="000000"/>
                      <w:sz w:val="20"/>
                      <w:szCs w:val="20"/>
                      <w:lang w:eastAsia="pt-BR"/>
                    </w:rPr>
                  </w:pPr>
                  <w:ins w:id="19353" w:author="Philippe Hollanda - Oliveira Trust" w:date="2022-07-19T09:57:00Z">
                    <w:r w:rsidRPr="0016760B">
                      <w:rPr>
                        <w:rFonts w:ascii="Arial" w:eastAsia="Times New Roman" w:hAnsi="Arial" w:cs="Arial"/>
                        <w:color w:val="000000"/>
                        <w:sz w:val="20"/>
                        <w:szCs w:val="20"/>
                        <w:lang w:eastAsia="pt-BR"/>
                      </w:rPr>
                      <w:t>R$ 1.562,40</w:t>
                    </w:r>
                  </w:ins>
                </w:p>
              </w:tc>
            </w:tr>
            <w:tr w:rsidR="0016760B" w:rsidRPr="0016760B" w14:paraId="7190B6A2" w14:textId="77777777" w:rsidTr="0016760B">
              <w:trPr>
                <w:trHeight w:val="1785"/>
                <w:ins w:id="193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4D0CEF" w14:textId="77777777" w:rsidR="0016760B" w:rsidRPr="0016760B" w:rsidRDefault="0016760B" w:rsidP="0016760B">
                  <w:pPr>
                    <w:autoSpaceDE/>
                    <w:autoSpaceDN/>
                    <w:adjustRightInd/>
                    <w:jc w:val="center"/>
                    <w:rPr>
                      <w:ins w:id="19355" w:author="Philippe Hollanda - Oliveira Trust" w:date="2022-07-19T09:57:00Z"/>
                      <w:rFonts w:ascii="Arial" w:eastAsia="Times New Roman" w:hAnsi="Arial" w:cs="Arial"/>
                      <w:color w:val="000000"/>
                      <w:sz w:val="20"/>
                      <w:szCs w:val="20"/>
                      <w:lang w:eastAsia="pt-BR"/>
                    </w:rPr>
                  </w:pPr>
                  <w:ins w:id="1935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7F5F1E8" w14:textId="77777777" w:rsidR="0016760B" w:rsidRPr="0016760B" w:rsidRDefault="0016760B" w:rsidP="0016760B">
                  <w:pPr>
                    <w:autoSpaceDE/>
                    <w:autoSpaceDN/>
                    <w:adjustRightInd/>
                    <w:jc w:val="center"/>
                    <w:rPr>
                      <w:ins w:id="19357" w:author="Philippe Hollanda - Oliveira Trust" w:date="2022-07-19T09:57:00Z"/>
                      <w:rFonts w:ascii="Arial" w:eastAsia="Times New Roman" w:hAnsi="Arial" w:cs="Arial"/>
                      <w:color w:val="000000"/>
                      <w:sz w:val="20"/>
                      <w:szCs w:val="20"/>
                      <w:lang w:eastAsia="pt-BR"/>
                    </w:rPr>
                  </w:pPr>
                  <w:ins w:id="19358"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4E3D41" w14:textId="77777777" w:rsidR="0016760B" w:rsidRPr="0016760B" w:rsidRDefault="0016760B" w:rsidP="0016760B">
                  <w:pPr>
                    <w:autoSpaceDE/>
                    <w:autoSpaceDN/>
                    <w:adjustRightInd/>
                    <w:jc w:val="center"/>
                    <w:rPr>
                      <w:ins w:id="19359" w:author="Philippe Hollanda - Oliveira Trust" w:date="2022-07-19T09:57:00Z"/>
                      <w:rFonts w:ascii="Arial" w:eastAsia="Times New Roman" w:hAnsi="Arial" w:cs="Arial"/>
                      <w:color w:val="000000"/>
                      <w:sz w:val="20"/>
                      <w:szCs w:val="20"/>
                      <w:lang w:eastAsia="pt-BR"/>
                    </w:rPr>
                  </w:pPr>
                  <w:ins w:id="19360" w:author="Philippe Hollanda - Oliveira Trust" w:date="2022-07-19T09:57:00Z">
                    <w:r w:rsidRPr="0016760B">
                      <w:rPr>
                        <w:rFonts w:ascii="Arial" w:eastAsia="Times New Roman" w:hAnsi="Arial" w:cs="Arial"/>
                        <w:color w:val="000000"/>
                        <w:sz w:val="20"/>
                        <w:szCs w:val="20"/>
                        <w:lang w:eastAsia="pt-BR"/>
                      </w:rPr>
                      <w:t>R$ 1.562,40</w:t>
                    </w:r>
                  </w:ins>
                </w:p>
              </w:tc>
            </w:tr>
            <w:tr w:rsidR="0016760B" w:rsidRPr="0016760B" w14:paraId="47684DF4" w14:textId="77777777" w:rsidTr="0016760B">
              <w:trPr>
                <w:trHeight w:val="1785"/>
                <w:ins w:id="193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BB64C1" w14:textId="77777777" w:rsidR="0016760B" w:rsidRPr="0016760B" w:rsidRDefault="0016760B" w:rsidP="0016760B">
                  <w:pPr>
                    <w:autoSpaceDE/>
                    <w:autoSpaceDN/>
                    <w:adjustRightInd/>
                    <w:jc w:val="center"/>
                    <w:rPr>
                      <w:ins w:id="19362" w:author="Philippe Hollanda - Oliveira Trust" w:date="2022-07-19T09:57:00Z"/>
                      <w:rFonts w:ascii="Arial" w:eastAsia="Times New Roman" w:hAnsi="Arial" w:cs="Arial"/>
                      <w:color w:val="000000"/>
                      <w:sz w:val="20"/>
                      <w:szCs w:val="20"/>
                      <w:lang w:eastAsia="pt-BR"/>
                    </w:rPr>
                  </w:pPr>
                  <w:ins w:id="1936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B151C5A" w14:textId="77777777" w:rsidR="0016760B" w:rsidRPr="0016760B" w:rsidRDefault="0016760B" w:rsidP="0016760B">
                  <w:pPr>
                    <w:autoSpaceDE/>
                    <w:autoSpaceDN/>
                    <w:adjustRightInd/>
                    <w:jc w:val="center"/>
                    <w:rPr>
                      <w:ins w:id="19364" w:author="Philippe Hollanda - Oliveira Trust" w:date="2022-07-19T09:57:00Z"/>
                      <w:rFonts w:ascii="Arial" w:eastAsia="Times New Roman" w:hAnsi="Arial" w:cs="Arial"/>
                      <w:color w:val="000000"/>
                      <w:sz w:val="20"/>
                      <w:szCs w:val="20"/>
                      <w:lang w:eastAsia="pt-BR"/>
                    </w:rPr>
                  </w:pPr>
                  <w:ins w:id="19365" w:author="Philippe Hollanda - Oliveira Trust" w:date="2022-07-19T09:57:00Z">
                    <w:r w:rsidRPr="0016760B">
                      <w:rPr>
                        <w:rFonts w:ascii="Arial" w:eastAsia="Times New Roman" w:hAnsi="Arial" w:cs="Arial"/>
                        <w:color w:val="000000"/>
                        <w:sz w:val="20"/>
                        <w:szCs w:val="20"/>
                        <w:lang w:eastAsia="pt-BR"/>
                      </w:rPr>
                      <w:t>05/03/2021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ED732E" w14:textId="77777777" w:rsidR="0016760B" w:rsidRPr="0016760B" w:rsidRDefault="0016760B" w:rsidP="0016760B">
                  <w:pPr>
                    <w:autoSpaceDE/>
                    <w:autoSpaceDN/>
                    <w:adjustRightInd/>
                    <w:jc w:val="center"/>
                    <w:rPr>
                      <w:ins w:id="19366" w:author="Philippe Hollanda - Oliveira Trust" w:date="2022-07-19T09:57:00Z"/>
                      <w:rFonts w:ascii="Arial" w:eastAsia="Times New Roman" w:hAnsi="Arial" w:cs="Arial"/>
                      <w:color w:val="000000"/>
                      <w:sz w:val="20"/>
                      <w:szCs w:val="20"/>
                      <w:lang w:eastAsia="pt-BR"/>
                    </w:rPr>
                  </w:pPr>
                  <w:ins w:id="19367" w:author="Philippe Hollanda - Oliveira Trust" w:date="2022-07-19T09:57:00Z">
                    <w:r w:rsidRPr="0016760B">
                      <w:rPr>
                        <w:rFonts w:ascii="Arial" w:eastAsia="Times New Roman" w:hAnsi="Arial" w:cs="Arial"/>
                        <w:color w:val="000000"/>
                        <w:sz w:val="20"/>
                        <w:szCs w:val="20"/>
                        <w:lang w:eastAsia="pt-BR"/>
                      </w:rPr>
                      <w:t>R$ 6.500,00</w:t>
                    </w:r>
                  </w:ins>
                </w:p>
              </w:tc>
            </w:tr>
            <w:tr w:rsidR="0016760B" w:rsidRPr="0016760B" w14:paraId="7454D603" w14:textId="77777777" w:rsidTr="0016760B">
              <w:trPr>
                <w:trHeight w:val="1785"/>
                <w:ins w:id="193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8363DC" w14:textId="77777777" w:rsidR="0016760B" w:rsidRPr="0016760B" w:rsidRDefault="0016760B" w:rsidP="0016760B">
                  <w:pPr>
                    <w:autoSpaceDE/>
                    <w:autoSpaceDN/>
                    <w:adjustRightInd/>
                    <w:jc w:val="center"/>
                    <w:rPr>
                      <w:ins w:id="19369" w:author="Philippe Hollanda - Oliveira Trust" w:date="2022-07-19T09:57:00Z"/>
                      <w:rFonts w:ascii="Arial" w:eastAsia="Times New Roman" w:hAnsi="Arial" w:cs="Arial"/>
                      <w:color w:val="000000"/>
                      <w:sz w:val="20"/>
                      <w:szCs w:val="20"/>
                      <w:lang w:eastAsia="pt-BR"/>
                    </w:rPr>
                  </w:pPr>
                  <w:ins w:id="19370" w:author="Philippe Hollanda - Oliveira Trust" w:date="2022-07-19T09:57:00Z">
                    <w:r w:rsidRPr="0016760B">
                      <w:rPr>
                        <w:rFonts w:ascii="Arial" w:eastAsia="Times New Roman" w:hAnsi="Arial" w:cs="Arial"/>
                        <w:color w:val="000000"/>
                        <w:sz w:val="20"/>
                        <w:szCs w:val="20"/>
                        <w:lang w:eastAsia="pt-BR"/>
                      </w:rPr>
                      <w:t>MOLDE PARA SOLDA</w:t>
                    </w:r>
                  </w:ins>
                </w:p>
              </w:tc>
              <w:tc>
                <w:tcPr>
                  <w:tcW w:w="2324" w:type="dxa"/>
                  <w:tcBorders>
                    <w:top w:val="nil"/>
                    <w:left w:val="nil"/>
                    <w:bottom w:val="single" w:sz="4" w:space="0" w:color="auto"/>
                    <w:right w:val="single" w:sz="4" w:space="0" w:color="auto"/>
                  </w:tcBorders>
                  <w:shd w:val="clear" w:color="auto" w:fill="auto"/>
                  <w:noWrap/>
                  <w:vAlign w:val="center"/>
                  <w:hideMark/>
                </w:tcPr>
                <w:p w14:paraId="569A96B5" w14:textId="77777777" w:rsidR="0016760B" w:rsidRPr="0016760B" w:rsidRDefault="0016760B" w:rsidP="0016760B">
                  <w:pPr>
                    <w:autoSpaceDE/>
                    <w:autoSpaceDN/>
                    <w:adjustRightInd/>
                    <w:jc w:val="center"/>
                    <w:rPr>
                      <w:ins w:id="19371" w:author="Philippe Hollanda - Oliveira Trust" w:date="2022-07-19T09:57:00Z"/>
                      <w:rFonts w:ascii="Arial" w:eastAsia="Times New Roman" w:hAnsi="Arial" w:cs="Arial"/>
                      <w:color w:val="000000"/>
                      <w:sz w:val="20"/>
                      <w:szCs w:val="20"/>
                      <w:lang w:eastAsia="pt-BR"/>
                    </w:rPr>
                  </w:pPr>
                  <w:ins w:id="19372" w:author="Philippe Hollanda - Oliveira Trust" w:date="2022-07-19T09:57:00Z">
                    <w:r w:rsidRPr="0016760B">
                      <w:rPr>
                        <w:rFonts w:ascii="Arial" w:eastAsia="Times New Roman" w:hAnsi="Arial" w:cs="Arial"/>
                        <w:color w:val="000000"/>
                        <w:sz w:val="20"/>
                        <w:szCs w:val="20"/>
                        <w:lang w:eastAsia="pt-BR"/>
                      </w:rPr>
                      <w:t>11/03/2021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9488E8" w14:textId="77777777" w:rsidR="0016760B" w:rsidRPr="0016760B" w:rsidRDefault="0016760B" w:rsidP="0016760B">
                  <w:pPr>
                    <w:autoSpaceDE/>
                    <w:autoSpaceDN/>
                    <w:adjustRightInd/>
                    <w:jc w:val="center"/>
                    <w:rPr>
                      <w:ins w:id="19373" w:author="Philippe Hollanda - Oliveira Trust" w:date="2022-07-19T09:57:00Z"/>
                      <w:rFonts w:ascii="Arial" w:eastAsia="Times New Roman" w:hAnsi="Arial" w:cs="Arial"/>
                      <w:color w:val="000000"/>
                      <w:sz w:val="20"/>
                      <w:szCs w:val="20"/>
                      <w:lang w:eastAsia="pt-BR"/>
                    </w:rPr>
                  </w:pPr>
                  <w:ins w:id="19374" w:author="Philippe Hollanda - Oliveira Trust" w:date="2022-07-19T09:57:00Z">
                    <w:r w:rsidRPr="0016760B">
                      <w:rPr>
                        <w:rFonts w:ascii="Arial" w:eastAsia="Times New Roman" w:hAnsi="Arial" w:cs="Arial"/>
                        <w:color w:val="000000"/>
                        <w:sz w:val="20"/>
                        <w:szCs w:val="20"/>
                        <w:lang w:eastAsia="pt-BR"/>
                      </w:rPr>
                      <w:t>R$ 3.579,44</w:t>
                    </w:r>
                  </w:ins>
                </w:p>
              </w:tc>
            </w:tr>
            <w:tr w:rsidR="0016760B" w:rsidRPr="0016760B" w14:paraId="6B3B8BFB" w14:textId="77777777" w:rsidTr="0016760B">
              <w:trPr>
                <w:trHeight w:val="1785"/>
                <w:ins w:id="193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A337F5" w14:textId="77777777" w:rsidR="0016760B" w:rsidRPr="0016760B" w:rsidRDefault="0016760B" w:rsidP="0016760B">
                  <w:pPr>
                    <w:autoSpaceDE/>
                    <w:autoSpaceDN/>
                    <w:adjustRightInd/>
                    <w:jc w:val="center"/>
                    <w:rPr>
                      <w:ins w:id="19376" w:author="Philippe Hollanda - Oliveira Trust" w:date="2022-07-19T09:57:00Z"/>
                      <w:rFonts w:ascii="Arial" w:eastAsia="Times New Roman" w:hAnsi="Arial" w:cs="Arial"/>
                      <w:color w:val="000000"/>
                      <w:sz w:val="20"/>
                      <w:szCs w:val="20"/>
                      <w:lang w:eastAsia="pt-BR"/>
                    </w:rPr>
                  </w:pPr>
                  <w:ins w:id="1937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1A6B069" w14:textId="77777777" w:rsidR="0016760B" w:rsidRPr="0016760B" w:rsidRDefault="0016760B" w:rsidP="0016760B">
                  <w:pPr>
                    <w:autoSpaceDE/>
                    <w:autoSpaceDN/>
                    <w:adjustRightInd/>
                    <w:jc w:val="center"/>
                    <w:rPr>
                      <w:ins w:id="19378" w:author="Philippe Hollanda - Oliveira Trust" w:date="2022-07-19T09:57:00Z"/>
                      <w:rFonts w:ascii="Arial" w:eastAsia="Times New Roman" w:hAnsi="Arial" w:cs="Arial"/>
                      <w:color w:val="000000"/>
                      <w:sz w:val="20"/>
                      <w:szCs w:val="20"/>
                      <w:lang w:eastAsia="pt-BR"/>
                    </w:rPr>
                  </w:pPr>
                  <w:ins w:id="19379" w:author="Philippe Hollanda - Oliveira Trust" w:date="2022-07-19T09:57:00Z">
                    <w:r w:rsidRPr="0016760B">
                      <w:rPr>
                        <w:rFonts w:ascii="Arial" w:eastAsia="Times New Roman" w:hAnsi="Arial" w:cs="Arial"/>
                        <w:color w:val="000000"/>
                        <w:sz w:val="20"/>
                        <w:szCs w:val="20"/>
                        <w:lang w:eastAsia="pt-BR"/>
                      </w:rPr>
                      <w:t>11/03/2021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CA701B" w14:textId="77777777" w:rsidR="0016760B" w:rsidRPr="0016760B" w:rsidRDefault="0016760B" w:rsidP="0016760B">
                  <w:pPr>
                    <w:autoSpaceDE/>
                    <w:autoSpaceDN/>
                    <w:adjustRightInd/>
                    <w:jc w:val="center"/>
                    <w:rPr>
                      <w:ins w:id="19380" w:author="Philippe Hollanda - Oliveira Trust" w:date="2022-07-19T09:57:00Z"/>
                      <w:rFonts w:ascii="Arial" w:eastAsia="Times New Roman" w:hAnsi="Arial" w:cs="Arial"/>
                      <w:color w:val="000000"/>
                      <w:sz w:val="20"/>
                      <w:szCs w:val="20"/>
                      <w:lang w:eastAsia="pt-BR"/>
                    </w:rPr>
                  </w:pPr>
                  <w:ins w:id="19381" w:author="Philippe Hollanda - Oliveira Trust" w:date="2022-07-19T09:57:00Z">
                    <w:r w:rsidRPr="0016760B">
                      <w:rPr>
                        <w:rFonts w:ascii="Arial" w:eastAsia="Times New Roman" w:hAnsi="Arial" w:cs="Arial"/>
                        <w:color w:val="000000"/>
                        <w:sz w:val="20"/>
                        <w:szCs w:val="20"/>
                        <w:lang w:eastAsia="pt-BR"/>
                      </w:rPr>
                      <w:t>R$ 3.605,80</w:t>
                    </w:r>
                  </w:ins>
                </w:p>
              </w:tc>
            </w:tr>
            <w:tr w:rsidR="0016760B" w:rsidRPr="0016760B" w14:paraId="54292883" w14:textId="77777777" w:rsidTr="0016760B">
              <w:trPr>
                <w:trHeight w:val="1785"/>
                <w:ins w:id="193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7603A8" w14:textId="77777777" w:rsidR="0016760B" w:rsidRPr="0016760B" w:rsidRDefault="0016760B" w:rsidP="0016760B">
                  <w:pPr>
                    <w:autoSpaceDE/>
                    <w:autoSpaceDN/>
                    <w:adjustRightInd/>
                    <w:jc w:val="center"/>
                    <w:rPr>
                      <w:ins w:id="19383" w:author="Philippe Hollanda - Oliveira Trust" w:date="2022-07-19T09:57:00Z"/>
                      <w:rFonts w:ascii="Arial" w:eastAsia="Times New Roman" w:hAnsi="Arial" w:cs="Arial"/>
                      <w:color w:val="000000"/>
                      <w:sz w:val="20"/>
                      <w:szCs w:val="20"/>
                      <w:lang w:eastAsia="pt-BR"/>
                    </w:rPr>
                  </w:pPr>
                  <w:ins w:id="19384"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8773E63" w14:textId="77777777" w:rsidR="0016760B" w:rsidRPr="0016760B" w:rsidRDefault="0016760B" w:rsidP="0016760B">
                  <w:pPr>
                    <w:autoSpaceDE/>
                    <w:autoSpaceDN/>
                    <w:adjustRightInd/>
                    <w:jc w:val="center"/>
                    <w:rPr>
                      <w:ins w:id="19385" w:author="Philippe Hollanda - Oliveira Trust" w:date="2022-07-19T09:57:00Z"/>
                      <w:rFonts w:ascii="Arial" w:eastAsia="Times New Roman" w:hAnsi="Arial" w:cs="Arial"/>
                      <w:color w:val="000000"/>
                      <w:sz w:val="20"/>
                      <w:szCs w:val="20"/>
                      <w:lang w:eastAsia="pt-BR"/>
                    </w:rPr>
                  </w:pPr>
                  <w:ins w:id="19386" w:author="Philippe Hollanda - Oliveira Trust" w:date="2022-07-19T09:57:00Z">
                    <w:r w:rsidRPr="0016760B">
                      <w:rPr>
                        <w:rFonts w:ascii="Arial" w:eastAsia="Times New Roman" w:hAnsi="Arial" w:cs="Arial"/>
                        <w:color w:val="000000"/>
                        <w:sz w:val="20"/>
                        <w:szCs w:val="20"/>
                        <w:lang w:eastAsia="pt-BR"/>
                      </w:rPr>
                      <w:t>17/03/2021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A14D8E" w14:textId="77777777" w:rsidR="0016760B" w:rsidRPr="0016760B" w:rsidRDefault="0016760B" w:rsidP="0016760B">
                  <w:pPr>
                    <w:autoSpaceDE/>
                    <w:autoSpaceDN/>
                    <w:adjustRightInd/>
                    <w:jc w:val="center"/>
                    <w:rPr>
                      <w:ins w:id="19387" w:author="Philippe Hollanda - Oliveira Trust" w:date="2022-07-19T09:57:00Z"/>
                      <w:rFonts w:ascii="Arial" w:eastAsia="Times New Roman" w:hAnsi="Arial" w:cs="Arial"/>
                      <w:color w:val="000000"/>
                      <w:sz w:val="20"/>
                      <w:szCs w:val="20"/>
                      <w:lang w:eastAsia="pt-BR"/>
                    </w:rPr>
                  </w:pPr>
                  <w:ins w:id="19388" w:author="Philippe Hollanda - Oliveira Trust" w:date="2022-07-19T09:57:00Z">
                    <w:r w:rsidRPr="0016760B">
                      <w:rPr>
                        <w:rFonts w:ascii="Arial" w:eastAsia="Times New Roman" w:hAnsi="Arial" w:cs="Arial"/>
                        <w:color w:val="000000"/>
                        <w:sz w:val="20"/>
                        <w:szCs w:val="20"/>
                        <w:lang w:eastAsia="pt-BR"/>
                      </w:rPr>
                      <w:t>R$ 925,00</w:t>
                    </w:r>
                  </w:ins>
                </w:p>
              </w:tc>
            </w:tr>
            <w:tr w:rsidR="0016760B" w:rsidRPr="0016760B" w14:paraId="7D0F3642" w14:textId="77777777" w:rsidTr="0016760B">
              <w:trPr>
                <w:trHeight w:val="1785"/>
                <w:ins w:id="193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040108" w14:textId="77777777" w:rsidR="0016760B" w:rsidRPr="0016760B" w:rsidRDefault="0016760B" w:rsidP="0016760B">
                  <w:pPr>
                    <w:autoSpaceDE/>
                    <w:autoSpaceDN/>
                    <w:adjustRightInd/>
                    <w:jc w:val="center"/>
                    <w:rPr>
                      <w:ins w:id="19390" w:author="Philippe Hollanda - Oliveira Trust" w:date="2022-07-19T09:57:00Z"/>
                      <w:rFonts w:ascii="Arial" w:eastAsia="Times New Roman" w:hAnsi="Arial" w:cs="Arial"/>
                      <w:color w:val="000000"/>
                      <w:sz w:val="20"/>
                      <w:szCs w:val="20"/>
                      <w:lang w:eastAsia="pt-BR"/>
                    </w:rPr>
                  </w:pPr>
                  <w:ins w:id="1939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6A868C6" w14:textId="77777777" w:rsidR="0016760B" w:rsidRPr="0016760B" w:rsidRDefault="0016760B" w:rsidP="0016760B">
                  <w:pPr>
                    <w:autoSpaceDE/>
                    <w:autoSpaceDN/>
                    <w:adjustRightInd/>
                    <w:jc w:val="center"/>
                    <w:rPr>
                      <w:ins w:id="19392" w:author="Philippe Hollanda - Oliveira Trust" w:date="2022-07-19T09:57:00Z"/>
                      <w:rFonts w:ascii="Arial" w:eastAsia="Times New Roman" w:hAnsi="Arial" w:cs="Arial"/>
                      <w:color w:val="000000"/>
                      <w:sz w:val="20"/>
                      <w:szCs w:val="20"/>
                      <w:lang w:eastAsia="pt-BR"/>
                    </w:rPr>
                  </w:pPr>
                  <w:ins w:id="19393" w:author="Philippe Hollanda - Oliveira Trust" w:date="2022-07-19T09:57:00Z">
                    <w:r w:rsidRPr="0016760B">
                      <w:rPr>
                        <w:rFonts w:ascii="Arial" w:eastAsia="Times New Roman" w:hAnsi="Arial" w:cs="Arial"/>
                        <w:color w:val="000000"/>
                        <w:sz w:val="20"/>
                        <w:szCs w:val="20"/>
                        <w:lang w:eastAsia="pt-BR"/>
                      </w:rPr>
                      <w:t>17/03/2021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C837BD" w14:textId="77777777" w:rsidR="0016760B" w:rsidRPr="0016760B" w:rsidRDefault="0016760B" w:rsidP="0016760B">
                  <w:pPr>
                    <w:autoSpaceDE/>
                    <w:autoSpaceDN/>
                    <w:adjustRightInd/>
                    <w:jc w:val="center"/>
                    <w:rPr>
                      <w:ins w:id="19394" w:author="Philippe Hollanda - Oliveira Trust" w:date="2022-07-19T09:57:00Z"/>
                      <w:rFonts w:ascii="Arial" w:eastAsia="Times New Roman" w:hAnsi="Arial" w:cs="Arial"/>
                      <w:color w:val="000000"/>
                      <w:sz w:val="20"/>
                      <w:szCs w:val="20"/>
                      <w:lang w:eastAsia="pt-BR"/>
                    </w:rPr>
                  </w:pPr>
                  <w:ins w:id="19395" w:author="Philippe Hollanda - Oliveira Trust" w:date="2022-07-19T09:57:00Z">
                    <w:r w:rsidRPr="0016760B">
                      <w:rPr>
                        <w:rFonts w:ascii="Arial" w:eastAsia="Times New Roman" w:hAnsi="Arial" w:cs="Arial"/>
                        <w:color w:val="000000"/>
                        <w:sz w:val="20"/>
                        <w:szCs w:val="20"/>
                        <w:lang w:eastAsia="pt-BR"/>
                      </w:rPr>
                      <w:t>R$ 746,10</w:t>
                    </w:r>
                  </w:ins>
                </w:p>
              </w:tc>
            </w:tr>
            <w:tr w:rsidR="0016760B" w:rsidRPr="0016760B" w14:paraId="0AA433C9" w14:textId="77777777" w:rsidTr="0016760B">
              <w:trPr>
                <w:trHeight w:val="1785"/>
                <w:ins w:id="193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A171B2" w14:textId="77777777" w:rsidR="0016760B" w:rsidRPr="0016760B" w:rsidRDefault="0016760B" w:rsidP="0016760B">
                  <w:pPr>
                    <w:autoSpaceDE/>
                    <w:autoSpaceDN/>
                    <w:adjustRightInd/>
                    <w:jc w:val="center"/>
                    <w:rPr>
                      <w:ins w:id="19397" w:author="Philippe Hollanda - Oliveira Trust" w:date="2022-07-19T09:57:00Z"/>
                      <w:rFonts w:ascii="Arial" w:eastAsia="Times New Roman" w:hAnsi="Arial" w:cs="Arial"/>
                      <w:color w:val="000000"/>
                      <w:sz w:val="20"/>
                      <w:szCs w:val="20"/>
                      <w:lang w:eastAsia="pt-BR"/>
                    </w:rPr>
                  </w:pPr>
                  <w:ins w:id="1939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B938CEA" w14:textId="77777777" w:rsidR="0016760B" w:rsidRPr="0016760B" w:rsidRDefault="0016760B" w:rsidP="0016760B">
                  <w:pPr>
                    <w:autoSpaceDE/>
                    <w:autoSpaceDN/>
                    <w:adjustRightInd/>
                    <w:jc w:val="center"/>
                    <w:rPr>
                      <w:ins w:id="19399" w:author="Philippe Hollanda - Oliveira Trust" w:date="2022-07-19T09:57:00Z"/>
                      <w:rFonts w:ascii="Arial" w:eastAsia="Times New Roman" w:hAnsi="Arial" w:cs="Arial"/>
                      <w:color w:val="000000"/>
                      <w:sz w:val="20"/>
                      <w:szCs w:val="20"/>
                      <w:lang w:eastAsia="pt-BR"/>
                    </w:rPr>
                  </w:pPr>
                  <w:ins w:id="19400"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9198EB" w14:textId="77777777" w:rsidR="0016760B" w:rsidRPr="0016760B" w:rsidRDefault="0016760B" w:rsidP="0016760B">
                  <w:pPr>
                    <w:autoSpaceDE/>
                    <w:autoSpaceDN/>
                    <w:adjustRightInd/>
                    <w:jc w:val="center"/>
                    <w:rPr>
                      <w:ins w:id="19401" w:author="Philippe Hollanda - Oliveira Trust" w:date="2022-07-19T09:57:00Z"/>
                      <w:rFonts w:ascii="Arial" w:eastAsia="Times New Roman" w:hAnsi="Arial" w:cs="Arial"/>
                      <w:color w:val="000000"/>
                      <w:sz w:val="20"/>
                      <w:szCs w:val="20"/>
                      <w:lang w:eastAsia="pt-BR"/>
                    </w:rPr>
                  </w:pPr>
                  <w:ins w:id="19402" w:author="Philippe Hollanda - Oliveira Trust" w:date="2022-07-19T09:57:00Z">
                    <w:r w:rsidRPr="0016760B">
                      <w:rPr>
                        <w:rFonts w:ascii="Arial" w:eastAsia="Times New Roman" w:hAnsi="Arial" w:cs="Arial"/>
                        <w:color w:val="000000"/>
                        <w:sz w:val="20"/>
                        <w:szCs w:val="20"/>
                        <w:lang w:eastAsia="pt-BR"/>
                      </w:rPr>
                      <w:t>R$ 568,80</w:t>
                    </w:r>
                  </w:ins>
                </w:p>
              </w:tc>
            </w:tr>
            <w:tr w:rsidR="0016760B" w:rsidRPr="0016760B" w14:paraId="53F83266" w14:textId="77777777" w:rsidTr="0016760B">
              <w:trPr>
                <w:trHeight w:val="1785"/>
                <w:ins w:id="194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8635346" w14:textId="77777777" w:rsidR="0016760B" w:rsidRPr="0016760B" w:rsidRDefault="0016760B" w:rsidP="0016760B">
                  <w:pPr>
                    <w:autoSpaceDE/>
                    <w:autoSpaceDN/>
                    <w:adjustRightInd/>
                    <w:jc w:val="center"/>
                    <w:rPr>
                      <w:ins w:id="19404" w:author="Philippe Hollanda - Oliveira Trust" w:date="2022-07-19T09:57:00Z"/>
                      <w:rFonts w:ascii="Arial" w:eastAsia="Times New Roman" w:hAnsi="Arial" w:cs="Arial"/>
                      <w:color w:val="000000"/>
                      <w:sz w:val="20"/>
                      <w:szCs w:val="20"/>
                      <w:lang w:eastAsia="pt-BR"/>
                    </w:rPr>
                  </w:pPr>
                  <w:ins w:id="1940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57E998A" w14:textId="77777777" w:rsidR="0016760B" w:rsidRPr="0016760B" w:rsidRDefault="0016760B" w:rsidP="0016760B">
                  <w:pPr>
                    <w:autoSpaceDE/>
                    <w:autoSpaceDN/>
                    <w:adjustRightInd/>
                    <w:jc w:val="center"/>
                    <w:rPr>
                      <w:ins w:id="19406" w:author="Philippe Hollanda - Oliveira Trust" w:date="2022-07-19T09:57:00Z"/>
                      <w:rFonts w:ascii="Arial" w:eastAsia="Times New Roman" w:hAnsi="Arial" w:cs="Arial"/>
                      <w:color w:val="000000"/>
                      <w:sz w:val="20"/>
                      <w:szCs w:val="20"/>
                      <w:lang w:eastAsia="pt-BR"/>
                    </w:rPr>
                  </w:pPr>
                  <w:ins w:id="19407"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D53FAB" w14:textId="77777777" w:rsidR="0016760B" w:rsidRPr="0016760B" w:rsidRDefault="0016760B" w:rsidP="0016760B">
                  <w:pPr>
                    <w:autoSpaceDE/>
                    <w:autoSpaceDN/>
                    <w:adjustRightInd/>
                    <w:jc w:val="center"/>
                    <w:rPr>
                      <w:ins w:id="19408" w:author="Philippe Hollanda - Oliveira Trust" w:date="2022-07-19T09:57:00Z"/>
                      <w:rFonts w:ascii="Arial" w:eastAsia="Times New Roman" w:hAnsi="Arial" w:cs="Arial"/>
                      <w:color w:val="000000"/>
                      <w:sz w:val="20"/>
                      <w:szCs w:val="20"/>
                      <w:lang w:eastAsia="pt-BR"/>
                    </w:rPr>
                  </w:pPr>
                  <w:ins w:id="19409" w:author="Philippe Hollanda - Oliveira Trust" w:date="2022-07-19T09:57:00Z">
                    <w:r w:rsidRPr="0016760B">
                      <w:rPr>
                        <w:rFonts w:ascii="Arial" w:eastAsia="Times New Roman" w:hAnsi="Arial" w:cs="Arial"/>
                        <w:color w:val="000000"/>
                        <w:sz w:val="20"/>
                        <w:szCs w:val="20"/>
                        <w:lang w:eastAsia="pt-BR"/>
                      </w:rPr>
                      <w:t>R$ 120,00</w:t>
                    </w:r>
                  </w:ins>
                </w:p>
              </w:tc>
            </w:tr>
            <w:tr w:rsidR="0016760B" w:rsidRPr="0016760B" w14:paraId="106433D1" w14:textId="77777777" w:rsidTr="0016760B">
              <w:trPr>
                <w:trHeight w:val="1785"/>
                <w:ins w:id="194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B2647E" w14:textId="77777777" w:rsidR="0016760B" w:rsidRPr="0016760B" w:rsidRDefault="0016760B" w:rsidP="0016760B">
                  <w:pPr>
                    <w:autoSpaceDE/>
                    <w:autoSpaceDN/>
                    <w:adjustRightInd/>
                    <w:jc w:val="center"/>
                    <w:rPr>
                      <w:ins w:id="19411" w:author="Philippe Hollanda - Oliveira Trust" w:date="2022-07-19T09:57:00Z"/>
                      <w:rFonts w:ascii="Arial" w:eastAsia="Times New Roman" w:hAnsi="Arial" w:cs="Arial"/>
                      <w:color w:val="000000"/>
                      <w:sz w:val="20"/>
                      <w:szCs w:val="20"/>
                      <w:lang w:eastAsia="pt-BR"/>
                    </w:rPr>
                  </w:pPr>
                  <w:ins w:id="1941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DC63621" w14:textId="77777777" w:rsidR="0016760B" w:rsidRPr="0016760B" w:rsidRDefault="0016760B" w:rsidP="0016760B">
                  <w:pPr>
                    <w:autoSpaceDE/>
                    <w:autoSpaceDN/>
                    <w:adjustRightInd/>
                    <w:jc w:val="center"/>
                    <w:rPr>
                      <w:ins w:id="19413" w:author="Philippe Hollanda - Oliveira Trust" w:date="2022-07-19T09:57:00Z"/>
                      <w:rFonts w:ascii="Arial" w:eastAsia="Times New Roman" w:hAnsi="Arial" w:cs="Arial"/>
                      <w:color w:val="000000"/>
                      <w:sz w:val="20"/>
                      <w:szCs w:val="20"/>
                      <w:lang w:eastAsia="pt-BR"/>
                    </w:rPr>
                  </w:pPr>
                  <w:ins w:id="19414"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17494F" w14:textId="77777777" w:rsidR="0016760B" w:rsidRPr="0016760B" w:rsidRDefault="0016760B" w:rsidP="0016760B">
                  <w:pPr>
                    <w:autoSpaceDE/>
                    <w:autoSpaceDN/>
                    <w:adjustRightInd/>
                    <w:jc w:val="center"/>
                    <w:rPr>
                      <w:ins w:id="19415" w:author="Philippe Hollanda - Oliveira Trust" w:date="2022-07-19T09:57:00Z"/>
                      <w:rFonts w:ascii="Arial" w:eastAsia="Times New Roman" w:hAnsi="Arial" w:cs="Arial"/>
                      <w:color w:val="000000"/>
                      <w:sz w:val="20"/>
                      <w:szCs w:val="20"/>
                      <w:lang w:eastAsia="pt-BR"/>
                    </w:rPr>
                  </w:pPr>
                  <w:ins w:id="19416" w:author="Philippe Hollanda - Oliveira Trust" w:date="2022-07-19T09:57:00Z">
                    <w:r w:rsidRPr="0016760B">
                      <w:rPr>
                        <w:rFonts w:ascii="Arial" w:eastAsia="Times New Roman" w:hAnsi="Arial" w:cs="Arial"/>
                        <w:color w:val="000000"/>
                        <w:sz w:val="20"/>
                        <w:szCs w:val="20"/>
                        <w:lang w:eastAsia="pt-BR"/>
                      </w:rPr>
                      <w:t>R$ 1.961,83</w:t>
                    </w:r>
                  </w:ins>
                </w:p>
              </w:tc>
            </w:tr>
            <w:tr w:rsidR="0016760B" w:rsidRPr="0016760B" w14:paraId="2180F0B2" w14:textId="77777777" w:rsidTr="0016760B">
              <w:trPr>
                <w:trHeight w:val="1785"/>
                <w:ins w:id="194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24A3C7" w14:textId="77777777" w:rsidR="0016760B" w:rsidRPr="0016760B" w:rsidRDefault="0016760B" w:rsidP="0016760B">
                  <w:pPr>
                    <w:autoSpaceDE/>
                    <w:autoSpaceDN/>
                    <w:adjustRightInd/>
                    <w:jc w:val="center"/>
                    <w:rPr>
                      <w:ins w:id="19418" w:author="Philippe Hollanda - Oliveira Trust" w:date="2022-07-19T09:57:00Z"/>
                      <w:rFonts w:ascii="Arial" w:eastAsia="Times New Roman" w:hAnsi="Arial" w:cs="Arial"/>
                      <w:color w:val="000000"/>
                      <w:sz w:val="20"/>
                      <w:szCs w:val="20"/>
                      <w:lang w:eastAsia="pt-BR"/>
                    </w:rPr>
                  </w:pPr>
                  <w:ins w:id="19419"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BABF4BD" w14:textId="77777777" w:rsidR="0016760B" w:rsidRPr="0016760B" w:rsidRDefault="0016760B" w:rsidP="0016760B">
                  <w:pPr>
                    <w:autoSpaceDE/>
                    <w:autoSpaceDN/>
                    <w:adjustRightInd/>
                    <w:jc w:val="center"/>
                    <w:rPr>
                      <w:ins w:id="19420" w:author="Philippe Hollanda - Oliveira Trust" w:date="2022-07-19T09:57:00Z"/>
                      <w:rFonts w:ascii="Arial" w:eastAsia="Times New Roman" w:hAnsi="Arial" w:cs="Arial"/>
                      <w:color w:val="000000"/>
                      <w:sz w:val="20"/>
                      <w:szCs w:val="20"/>
                      <w:lang w:eastAsia="pt-BR"/>
                    </w:rPr>
                  </w:pPr>
                  <w:ins w:id="19421"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D8E2C8" w14:textId="77777777" w:rsidR="0016760B" w:rsidRPr="0016760B" w:rsidRDefault="0016760B" w:rsidP="0016760B">
                  <w:pPr>
                    <w:autoSpaceDE/>
                    <w:autoSpaceDN/>
                    <w:adjustRightInd/>
                    <w:jc w:val="center"/>
                    <w:rPr>
                      <w:ins w:id="19422" w:author="Philippe Hollanda - Oliveira Trust" w:date="2022-07-19T09:57:00Z"/>
                      <w:rFonts w:ascii="Arial" w:eastAsia="Times New Roman" w:hAnsi="Arial" w:cs="Arial"/>
                      <w:color w:val="000000"/>
                      <w:sz w:val="20"/>
                      <w:szCs w:val="20"/>
                      <w:lang w:eastAsia="pt-BR"/>
                    </w:rPr>
                  </w:pPr>
                  <w:ins w:id="19423" w:author="Philippe Hollanda - Oliveira Trust" w:date="2022-07-19T09:57:00Z">
                    <w:r w:rsidRPr="0016760B">
                      <w:rPr>
                        <w:rFonts w:ascii="Arial" w:eastAsia="Times New Roman" w:hAnsi="Arial" w:cs="Arial"/>
                        <w:color w:val="000000"/>
                        <w:sz w:val="20"/>
                        <w:szCs w:val="20"/>
                        <w:lang w:eastAsia="pt-BR"/>
                      </w:rPr>
                      <w:t>R$ 1.115,40</w:t>
                    </w:r>
                  </w:ins>
                </w:p>
              </w:tc>
            </w:tr>
            <w:tr w:rsidR="0016760B" w:rsidRPr="0016760B" w14:paraId="044B980D" w14:textId="77777777" w:rsidTr="0016760B">
              <w:trPr>
                <w:trHeight w:val="1785"/>
                <w:ins w:id="194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9E8E90" w14:textId="77777777" w:rsidR="0016760B" w:rsidRPr="0016760B" w:rsidRDefault="0016760B" w:rsidP="0016760B">
                  <w:pPr>
                    <w:autoSpaceDE/>
                    <w:autoSpaceDN/>
                    <w:adjustRightInd/>
                    <w:jc w:val="center"/>
                    <w:rPr>
                      <w:ins w:id="19425" w:author="Philippe Hollanda - Oliveira Trust" w:date="2022-07-19T09:57:00Z"/>
                      <w:rFonts w:ascii="Arial" w:eastAsia="Times New Roman" w:hAnsi="Arial" w:cs="Arial"/>
                      <w:color w:val="000000"/>
                      <w:sz w:val="20"/>
                      <w:szCs w:val="20"/>
                      <w:lang w:eastAsia="pt-BR"/>
                    </w:rPr>
                  </w:pPr>
                  <w:ins w:id="19426"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FD02977" w14:textId="77777777" w:rsidR="0016760B" w:rsidRPr="0016760B" w:rsidRDefault="0016760B" w:rsidP="0016760B">
                  <w:pPr>
                    <w:autoSpaceDE/>
                    <w:autoSpaceDN/>
                    <w:adjustRightInd/>
                    <w:jc w:val="center"/>
                    <w:rPr>
                      <w:ins w:id="19427" w:author="Philippe Hollanda - Oliveira Trust" w:date="2022-07-19T09:57:00Z"/>
                      <w:rFonts w:ascii="Arial" w:eastAsia="Times New Roman" w:hAnsi="Arial" w:cs="Arial"/>
                      <w:color w:val="000000"/>
                      <w:sz w:val="20"/>
                      <w:szCs w:val="20"/>
                      <w:lang w:eastAsia="pt-BR"/>
                    </w:rPr>
                  </w:pPr>
                  <w:ins w:id="19428" w:author="Philippe Hollanda - Oliveira Trust" w:date="2022-07-19T09:57:00Z">
                    <w:r w:rsidRPr="0016760B">
                      <w:rPr>
                        <w:rFonts w:ascii="Arial" w:eastAsia="Times New Roman" w:hAnsi="Arial" w:cs="Arial"/>
                        <w:color w:val="000000"/>
                        <w:sz w:val="20"/>
                        <w:szCs w:val="20"/>
                        <w:lang w:eastAsia="pt-BR"/>
                      </w:rPr>
                      <w:t>17/03/2021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D39D6F" w14:textId="77777777" w:rsidR="0016760B" w:rsidRPr="0016760B" w:rsidRDefault="0016760B" w:rsidP="0016760B">
                  <w:pPr>
                    <w:autoSpaceDE/>
                    <w:autoSpaceDN/>
                    <w:adjustRightInd/>
                    <w:jc w:val="center"/>
                    <w:rPr>
                      <w:ins w:id="19429" w:author="Philippe Hollanda - Oliveira Trust" w:date="2022-07-19T09:57:00Z"/>
                      <w:rFonts w:ascii="Arial" w:eastAsia="Times New Roman" w:hAnsi="Arial" w:cs="Arial"/>
                      <w:color w:val="000000"/>
                      <w:sz w:val="20"/>
                      <w:szCs w:val="20"/>
                      <w:lang w:eastAsia="pt-BR"/>
                    </w:rPr>
                  </w:pPr>
                  <w:ins w:id="19430" w:author="Philippe Hollanda - Oliveira Trust" w:date="2022-07-19T09:57:00Z">
                    <w:r w:rsidRPr="0016760B">
                      <w:rPr>
                        <w:rFonts w:ascii="Arial" w:eastAsia="Times New Roman" w:hAnsi="Arial" w:cs="Arial"/>
                        <w:color w:val="000000"/>
                        <w:sz w:val="20"/>
                        <w:szCs w:val="20"/>
                        <w:lang w:eastAsia="pt-BR"/>
                      </w:rPr>
                      <w:t>R$ 19.444,30</w:t>
                    </w:r>
                  </w:ins>
                </w:p>
              </w:tc>
            </w:tr>
            <w:tr w:rsidR="0016760B" w:rsidRPr="0016760B" w14:paraId="3523ECFA" w14:textId="77777777" w:rsidTr="0016760B">
              <w:trPr>
                <w:trHeight w:val="1785"/>
                <w:ins w:id="194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14CD56" w14:textId="77777777" w:rsidR="0016760B" w:rsidRPr="0016760B" w:rsidRDefault="0016760B" w:rsidP="0016760B">
                  <w:pPr>
                    <w:autoSpaceDE/>
                    <w:autoSpaceDN/>
                    <w:adjustRightInd/>
                    <w:jc w:val="center"/>
                    <w:rPr>
                      <w:ins w:id="19432" w:author="Philippe Hollanda - Oliveira Trust" w:date="2022-07-19T09:57:00Z"/>
                      <w:rFonts w:ascii="Arial" w:eastAsia="Times New Roman" w:hAnsi="Arial" w:cs="Arial"/>
                      <w:color w:val="000000"/>
                      <w:sz w:val="20"/>
                      <w:szCs w:val="20"/>
                      <w:lang w:eastAsia="pt-BR"/>
                    </w:rPr>
                  </w:pPr>
                  <w:ins w:id="19433"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3016594C" w14:textId="77777777" w:rsidR="0016760B" w:rsidRPr="0016760B" w:rsidRDefault="0016760B" w:rsidP="0016760B">
                  <w:pPr>
                    <w:autoSpaceDE/>
                    <w:autoSpaceDN/>
                    <w:adjustRightInd/>
                    <w:jc w:val="center"/>
                    <w:rPr>
                      <w:ins w:id="19434" w:author="Philippe Hollanda - Oliveira Trust" w:date="2022-07-19T09:57:00Z"/>
                      <w:rFonts w:ascii="Arial" w:eastAsia="Times New Roman" w:hAnsi="Arial" w:cs="Arial"/>
                      <w:color w:val="000000"/>
                      <w:sz w:val="20"/>
                      <w:szCs w:val="20"/>
                      <w:lang w:eastAsia="pt-BR"/>
                    </w:rPr>
                  </w:pPr>
                  <w:ins w:id="19435"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6C9884" w14:textId="77777777" w:rsidR="0016760B" w:rsidRPr="0016760B" w:rsidRDefault="0016760B" w:rsidP="0016760B">
                  <w:pPr>
                    <w:autoSpaceDE/>
                    <w:autoSpaceDN/>
                    <w:adjustRightInd/>
                    <w:jc w:val="center"/>
                    <w:rPr>
                      <w:ins w:id="19436" w:author="Philippe Hollanda - Oliveira Trust" w:date="2022-07-19T09:57:00Z"/>
                      <w:rFonts w:ascii="Arial" w:eastAsia="Times New Roman" w:hAnsi="Arial" w:cs="Arial"/>
                      <w:color w:val="000000"/>
                      <w:sz w:val="20"/>
                      <w:szCs w:val="20"/>
                      <w:lang w:eastAsia="pt-BR"/>
                    </w:rPr>
                  </w:pPr>
                  <w:ins w:id="19437" w:author="Philippe Hollanda - Oliveira Trust" w:date="2022-07-19T09:57:00Z">
                    <w:r w:rsidRPr="0016760B">
                      <w:rPr>
                        <w:rFonts w:ascii="Arial" w:eastAsia="Times New Roman" w:hAnsi="Arial" w:cs="Arial"/>
                        <w:color w:val="000000"/>
                        <w:sz w:val="20"/>
                        <w:szCs w:val="20"/>
                        <w:lang w:eastAsia="pt-BR"/>
                      </w:rPr>
                      <w:t>R$ 1.587,60</w:t>
                    </w:r>
                  </w:ins>
                </w:p>
              </w:tc>
            </w:tr>
            <w:tr w:rsidR="0016760B" w:rsidRPr="0016760B" w14:paraId="36F128E4" w14:textId="77777777" w:rsidTr="0016760B">
              <w:trPr>
                <w:trHeight w:val="1785"/>
                <w:ins w:id="194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46F150" w14:textId="77777777" w:rsidR="0016760B" w:rsidRPr="0016760B" w:rsidRDefault="0016760B" w:rsidP="0016760B">
                  <w:pPr>
                    <w:autoSpaceDE/>
                    <w:autoSpaceDN/>
                    <w:adjustRightInd/>
                    <w:jc w:val="center"/>
                    <w:rPr>
                      <w:ins w:id="19439" w:author="Philippe Hollanda - Oliveira Trust" w:date="2022-07-19T09:57:00Z"/>
                      <w:rFonts w:ascii="Arial" w:eastAsia="Times New Roman" w:hAnsi="Arial" w:cs="Arial"/>
                      <w:color w:val="000000"/>
                      <w:sz w:val="20"/>
                      <w:szCs w:val="20"/>
                      <w:lang w:eastAsia="pt-BR"/>
                    </w:rPr>
                  </w:pPr>
                  <w:ins w:id="19440"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42A45045" w14:textId="77777777" w:rsidR="0016760B" w:rsidRPr="0016760B" w:rsidRDefault="0016760B" w:rsidP="0016760B">
                  <w:pPr>
                    <w:autoSpaceDE/>
                    <w:autoSpaceDN/>
                    <w:adjustRightInd/>
                    <w:jc w:val="center"/>
                    <w:rPr>
                      <w:ins w:id="19441" w:author="Philippe Hollanda - Oliveira Trust" w:date="2022-07-19T09:57:00Z"/>
                      <w:rFonts w:ascii="Arial" w:eastAsia="Times New Roman" w:hAnsi="Arial" w:cs="Arial"/>
                      <w:color w:val="000000"/>
                      <w:sz w:val="20"/>
                      <w:szCs w:val="20"/>
                      <w:lang w:eastAsia="pt-BR"/>
                    </w:rPr>
                  </w:pPr>
                  <w:ins w:id="19442"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A84879" w14:textId="77777777" w:rsidR="0016760B" w:rsidRPr="0016760B" w:rsidRDefault="0016760B" w:rsidP="0016760B">
                  <w:pPr>
                    <w:autoSpaceDE/>
                    <w:autoSpaceDN/>
                    <w:adjustRightInd/>
                    <w:jc w:val="center"/>
                    <w:rPr>
                      <w:ins w:id="19443" w:author="Philippe Hollanda - Oliveira Trust" w:date="2022-07-19T09:57:00Z"/>
                      <w:rFonts w:ascii="Arial" w:eastAsia="Times New Roman" w:hAnsi="Arial" w:cs="Arial"/>
                      <w:color w:val="000000"/>
                      <w:sz w:val="20"/>
                      <w:szCs w:val="20"/>
                      <w:lang w:eastAsia="pt-BR"/>
                    </w:rPr>
                  </w:pPr>
                  <w:ins w:id="19444" w:author="Philippe Hollanda - Oliveira Trust" w:date="2022-07-19T09:57:00Z">
                    <w:r w:rsidRPr="0016760B">
                      <w:rPr>
                        <w:rFonts w:ascii="Arial" w:eastAsia="Times New Roman" w:hAnsi="Arial" w:cs="Arial"/>
                        <w:color w:val="000000"/>
                        <w:sz w:val="20"/>
                        <w:szCs w:val="20"/>
                        <w:lang w:eastAsia="pt-BR"/>
                      </w:rPr>
                      <w:t>R$ 1.717,20</w:t>
                    </w:r>
                  </w:ins>
                </w:p>
              </w:tc>
            </w:tr>
            <w:tr w:rsidR="0016760B" w:rsidRPr="0016760B" w14:paraId="42D2D156" w14:textId="77777777" w:rsidTr="0016760B">
              <w:trPr>
                <w:trHeight w:val="1785"/>
                <w:ins w:id="194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BA91FC" w14:textId="77777777" w:rsidR="0016760B" w:rsidRPr="0016760B" w:rsidRDefault="0016760B" w:rsidP="0016760B">
                  <w:pPr>
                    <w:autoSpaceDE/>
                    <w:autoSpaceDN/>
                    <w:adjustRightInd/>
                    <w:jc w:val="center"/>
                    <w:rPr>
                      <w:ins w:id="19446" w:author="Philippe Hollanda - Oliveira Trust" w:date="2022-07-19T09:57:00Z"/>
                      <w:rFonts w:ascii="Arial" w:eastAsia="Times New Roman" w:hAnsi="Arial" w:cs="Arial"/>
                      <w:color w:val="000000"/>
                      <w:sz w:val="20"/>
                      <w:szCs w:val="20"/>
                      <w:lang w:eastAsia="pt-BR"/>
                    </w:rPr>
                  </w:pPr>
                  <w:ins w:id="19447" w:author="Philippe Hollanda - Oliveira Trust" w:date="2022-07-19T09:57:00Z">
                    <w:r w:rsidRPr="0016760B">
                      <w:rPr>
                        <w:rFonts w:ascii="Arial" w:eastAsia="Times New Roman" w:hAnsi="Arial" w:cs="Arial"/>
                        <w:color w:val="000000"/>
                        <w:sz w:val="20"/>
                        <w:szCs w:val="20"/>
                        <w:lang w:eastAsia="pt-BR"/>
                      </w:rPr>
                      <w:t>ARAME</w:t>
                    </w:r>
                  </w:ins>
                </w:p>
              </w:tc>
              <w:tc>
                <w:tcPr>
                  <w:tcW w:w="2324" w:type="dxa"/>
                  <w:tcBorders>
                    <w:top w:val="nil"/>
                    <w:left w:val="nil"/>
                    <w:bottom w:val="single" w:sz="4" w:space="0" w:color="auto"/>
                    <w:right w:val="single" w:sz="4" w:space="0" w:color="auto"/>
                  </w:tcBorders>
                  <w:shd w:val="clear" w:color="auto" w:fill="auto"/>
                  <w:noWrap/>
                  <w:vAlign w:val="center"/>
                  <w:hideMark/>
                </w:tcPr>
                <w:p w14:paraId="7C7F649C" w14:textId="77777777" w:rsidR="0016760B" w:rsidRPr="0016760B" w:rsidRDefault="0016760B" w:rsidP="0016760B">
                  <w:pPr>
                    <w:autoSpaceDE/>
                    <w:autoSpaceDN/>
                    <w:adjustRightInd/>
                    <w:jc w:val="center"/>
                    <w:rPr>
                      <w:ins w:id="19448" w:author="Philippe Hollanda - Oliveira Trust" w:date="2022-07-19T09:57:00Z"/>
                      <w:rFonts w:ascii="Arial" w:eastAsia="Times New Roman" w:hAnsi="Arial" w:cs="Arial"/>
                      <w:color w:val="000000"/>
                      <w:sz w:val="20"/>
                      <w:szCs w:val="20"/>
                      <w:lang w:eastAsia="pt-BR"/>
                    </w:rPr>
                  </w:pPr>
                  <w:ins w:id="19449"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439C60" w14:textId="77777777" w:rsidR="0016760B" w:rsidRPr="0016760B" w:rsidRDefault="0016760B" w:rsidP="0016760B">
                  <w:pPr>
                    <w:autoSpaceDE/>
                    <w:autoSpaceDN/>
                    <w:adjustRightInd/>
                    <w:jc w:val="center"/>
                    <w:rPr>
                      <w:ins w:id="19450" w:author="Philippe Hollanda - Oliveira Trust" w:date="2022-07-19T09:57:00Z"/>
                      <w:rFonts w:ascii="Arial" w:eastAsia="Times New Roman" w:hAnsi="Arial" w:cs="Arial"/>
                      <w:color w:val="000000"/>
                      <w:sz w:val="20"/>
                      <w:szCs w:val="20"/>
                      <w:lang w:eastAsia="pt-BR"/>
                    </w:rPr>
                  </w:pPr>
                  <w:ins w:id="19451" w:author="Philippe Hollanda - Oliveira Trust" w:date="2022-07-19T09:57:00Z">
                    <w:r w:rsidRPr="0016760B">
                      <w:rPr>
                        <w:rFonts w:ascii="Arial" w:eastAsia="Times New Roman" w:hAnsi="Arial" w:cs="Arial"/>
                        <w:color w:val="000000"/>
                        <w:sz w:val="20"/>
                        <w:szCs w:val="20"/>
                        <w:lang w:eastAsia="pt-BR"/>
                      </w:rPr>
                      <w:t>R$ 585,00</w:t>
                    </w:r>
                  </w:ins>
                </w:p>
              </w:tc>
            </w:tr>
            <w:tr w:rsidR="0016760B" w:rsidRPr="0016760B" w14:paraId="107F71FA" w14:textId="77777777" w:rsidTr="0016760B">
              <w:trPr>
                <w:trHeight w:val="1785"/>
                <w:ins w:id="194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B5AE81" w14:textId="77777777" w:rsidR="0016760B" w:rsidRPr="0016760B" w:rsidRDefault="0016760B" w:rsidP="0016760B">
                  <w:pPr>
                    <w:autoSpaceDE/>
                    <w:autoSpaceDN/>
                    <w:adjustRightInd/>
                    <w:jc w:val="center"/>
                    <w:rPr>
                      <w:ins w:id="19453" w:author="Philippe Hollanda - Oliveira Trust" w:date="2022-07-19T09:57:00Z"/>
                      <w:rFonts w:ascii="Arial" w:eastAsia="Times New Roman" w:hAnsi="Arial" w:cs="Arial"/>
                      <w:color w:val="000000"/>
                      <w:sz w:val="20"/>
                      <w:szCs w:val="20"/>
                      <w:lang w:eastAsia="pt-BR"/>
                    </w:rPr>
                  </w:pPr>
                  <w:ins w:id="19454"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0F451AB" w14:textId="77777777" w:rsidR="0016760B" w:rsidRPr="0016760B" w:rsidRDefault="0016760B" w:rsidP="0016760B">
                  <w:pPr>
                    <w:autoSpaceDE/>
                    <w:autoSpaceDN/>
                    <w:adjustRightInd/>
                    <w:jc w:val="center"/>
                    <w:rPr>
                      <w:ins w:id="19455" w:author="Philippe Hollanda - Oliveira Trust" w:date="2022-07-19T09:57:00Z"/>
                      <w:rFonts w:ascii="Arial" w:eastAsia="Times New Roman" w:hAnsi="Arial" w:cs="Arial"/>
                      <w:color w:val="000000"/>
                      <w:sz w:val="20"/>
                      <w:szCs w:val="20"/>
                      <w:lang w:eastAsia="pt-BR"/>
                    </w:rPr>
                  </w:pPr>
                  <w:ins w:id="19456"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EDFFE9" w14:textId="77777777" w:rsidR="0016760B" w:rsidRPr="0016760B" w:rsidRDefault="0016760B" w:rsidP="0016760B">
                  <w:pPr>
                    <w:autoSpaceDE/>
                    <w:autoSpaceDN/>
                    <w:adjustRightInd/>
                    <w:jc w:val="center"/>
                    <w:rPr>
                      <w:ins w:id="19457" w:author="Philippe Hollanda - Oliveira Trust" w:date="2022-07-19T09:57:00Z"/>
                      <w:rFonts w:ascii="Arial" w:eastAsia="Times New Roman" w:hAnsi="Arial" w:cs="Arial"/>
                      <w:color w:val="000000"/>
                      <w:sz w:val="20"/>
                      <w:szCs w:val="20"/>
                      <w:lang w:eastAsia="pt-BR"/>
                    </w:rPr>
                  </w:pPr>
                  <w:ins w:id="19458" w:author="Philippe Hollanda - Oliveira Trust" w:date="2022-07-19T09:57:00Z">
                    <w:r w:rsidRPr="0016760B">
                      <w:rPr>
                        <w:rFonts w:ascii="Arial" w:eastAsia="Times New Roman" w:hAnsi="Arial" w:cs="Arial"/>
                        <w:color w:val="000000"/>
                        <w:sz w:val="20"/>
                        <w:szCs w:val="20"/>
                        <w:lang w:eastAsia="pt-BR"/>
                      </w:rPr>
                      <w:t>R$ 1.653,49</w:t>
                    </w:r>
                  </w:ins>
                </w:p>
              </w:tc>
            </w:tr>
            <w:tr w:rsidR="0016760B" w:rsidRPr="0016760B" w14:paraId="48707697" w14:textId="77777777" w:rsidTr="0016760B">
              <w:trPr>
                <w:trHeight w:val="1785"/>
                <w:ins w:id="194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443F9E" w14:textId="77777777" w:rsidR="0016760B" w:rsidRPr="0016760B" w:rsidRDefault="0016760B" w:rsidP="0016760B">
                  <w:pPr>
                    <w:autoSpaceDE/>
                    <w:autoSpaceDN/>
                    <w:adjustRightInd/>
                    <w:jc w:val="center"/>
                    <w:rPr>
                      <w:ins w:id="19460" w:author="Philippe Hollanda - Oliveira Trust" w:date="2022-07-19T09:57:00Z"/>
                      <w:rFonts w:ascii="Arial" w:eastAsia="Times New Roman" w:hAnsi="Arial" w:cs="Arial"/>
                      <w:color w:val="000000"/>
                      <w:sz w:val="20"/>
                      <w:szCs w:val="20"/>
                      <w:lang w:eastAsia="pt-BR"/>
                    </w:rPr>
                  </w:pPr>
                  <w:ins w:id="1946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94941ED" w14:textId="77777777" w:rsidR="0016760B" w:rsidRPr="0016760B" w:rsidRDefault="0016760B" w:rsidP="0016760B">
                  <w:pPr>
                    <w:autoSpaceDE/>
                    <w:autoSpaceDN/>
                    <w:adjustRightInd/>
                    <w:jc w:val="center"/>
                    <w:rPr>
                      <w:ins w:id="19462" w:author="Philippe Hollanda - Oliveira Trust" w:date="2022-07-19T09:57:00Z"/>
                      <w:rFonts w:ascii="Arial" w:eastAsia="Times New Roman" w:hAnsi="Arial" w:cs="Arial"/>
                      <w:color w:val="000000"/>
                      <w:sz w:val="20"/>
                      <w:szCs w:val="20"/>
                      <w:lang w:eastAsia="pt-BR"/>
                    </w:rPr>
                  </w:pPr>
                  <w:ins w:id="19463" w:author="Philippe Hollanda - Oliveira Trust" w:date="2022-07-19T09:57:00Z">
                    <w:r w:rsidRPr="0016760B">
                      <w:rPr>
                        <w:rFonts w:ascii="Arial" w:eastAsia="Times New Roman" w:hAnsi="Arial" w:cs="Arial"/>
                        <w:color w:val="000000"/>
                        <w:sz w:val="20"/>
                        <w:szCs w:val="20"/>
                        <w:lang w:eastAsia="pt-BR"/>
                      </w:rPr>
                      <w:t>11/03/2021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72FD69" w14:textId="77777777" w:rsidR="0016760B" w:rsidRPr="0016760B" w:rsidRDefault="0016760B" w:rsidP="0016760B">
                  <w:pPr>
                    <w:autoSpaceDE/>
                    <w:autoSpaceDN/>
                    <w:adjustRightInd/>
                    <w:jc w:val="center"/>
                    <w:rPr>
                      <w:ins w:id="19464" w:author="Philippe Hollanda - Oliveira Trust" w:date="2022-07-19T09:57:00Z"/>
                      <w:rFonts w:ascii="Arial" w:eastAsia="Times New Roman" w:hAnsi="Arial" w:cs="Arial"/>
                      <w:color w:val="000000"/>
                      <w:sz w:val="20"/>
                      <w:szCs w:val="20"/>
                      <w:lang w:eastAsia="pt-BR"/>
                    </w:rPr>
                  </w:pPr>
                  <w:ins w:id="19465" w:author="Philippe Hollanda - Oliveira Trust" w:date="2022-07-19T09:57:00Z">
                    <w:r w:rsidRPr="0016760B">
                      <w:rPr>
                        <w:rFonts w:ascii="Arial" w:eastAsia="Times New Roman" w:hAnsi="Arial" w:cs="Arial"/>
                        <w:color w:val="000000"/>
                        <w:sz w:val="20"/>
                        <w:szCs w:val="20"/>
                        <w:lang w:eastAsia="pt-BR"/>
                      </w:rPr>
                      <w:t>R$ 730,00</w:t>
                    </w:r>
                  </w:ins>
                </w:p>
              </w:tc>
            </w:tr>
            <w:tr w:rsidR="0016760B" w:rsidRPr="0016760B" w14:paraId="1E65251B" w14:textId="77777777" w:rsidTr="0016760B">
              <w:trPr>
                <w:trHeight w:val="1785"/>
                <w:ins w:id="194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8269B5" w14:textId="77777777" w:rsidR="0016760B" w:rsidRPr="0016760B" w:rsidRDefault="0016760B" w:rsidP="0016760B">
                  <w:pPr>
                    <w:autoSpaceDE/>
                    <w:autoSpaceDN/>
                    <w:adjustRightInd/>
                    <w:jc w:val="center"/>
                    <w:rPr>
                      <w:ins w:id="19467" w:author="Philippe Hollanda - Oliveira Trust" w:date="2022-07-19T09:57:00Z"/>
                      <w:rFonts w:ascii="Arial" w:eastAsia="Times New Roman" w:hAnsi="Arial" w:cs="Arial"/>
                      <w:color w:val="000000"/>
                      <w:sz w:val="20"/>
                      <w:szCs w:val="20"/>
                      <w:lang w:eastAsia="pt-BR"/>
                    </w:rPr>
                  </w:pPr>
                  <w:ins w:id="19468"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2F1DF8FB" w14:textId="77777777" w:rsidR="0016760B" w:rsidRPr="0016760B" w:rsidRDefault="0016760B" w:rsidP="0016760B">
                  <w:pPr>
                    <w:autoSpaceDE/>
                    <w:autoSpaceDN/>
                    <w:adjustRightInd/>
                    <w:jc w:val="center"/>
                    <w:rPr>
                      <w:ins w:id="19469" w:author="Philippe Hollanda - Oliveira Trust" w:date="2022-07-19T09:57:00Z"/>
                      <w:rFonts w:ascii="Arial" w:eastAsia="Times New Roman" w:hAnsi="Arial" w:cs="Arial"/>
                      <w:color w:val="000000"/>
                      <w:sz w:val="20"/>
                      <w:szCs w:val="20"/>
                      <w:lang w:eastAsia="pt-BR"/>
                    </w:rPr>
                  </w:pPr>
                  <w:ins w:id="19470" w:author="Philippe Hollanda - Oliveira Trust" w:date="2022-07-19T09:57:00Z">
                    <w:r w:rsidRPr="0016760B">
                      <w:rPr>
                        <w:rFonts w:ascii="Arial" w:eastAsia="Times New Roman" w:hAnsi="Arial" w:cs="Arial"/>
                        <w:color w:val="000000"/>
                        <w:sz w:val="20"/>
                        <w:szCs w:val="20"/>
                        <w:lang w:eastAsia="pt-BR"/>
                      </w:rPr>
                      <w:t>19/03/2021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E57FD0" w14:textId="77777777" w:rsidR="0016760B" w:rsidRPr="0016760B" w:rsidRDefault="0016760B" w:rsidP="0016760B">
                  <w:pPr>
                    <w:autoSpaceDE/>
                    <w:autoSpaceDN/>
                    <w:adjustRightInd/>
                    <w:jc w:val="center"/>
                    <w:rPr>
                      <w:ins w:id="19471" w:author="Philippe Hollanda - Oliveira Trust" w:date="2022-07-19T09:57:00Z"/>
                      <w:rFonts w:ascii="Arial" w:eastAsia="Times New Roman" w:hAnsi="Arial" w:cs="Arial"/>
                      <w:color w:val="000000"/>
                      <w:sz w:val="20"/>
                      <w:szCs w:val="20"/>
                      <w:lang w:eastAsia="pt-BR"/>
                    </w:rPr>
                  </w:pPr>
                  <w:ins w:id="19472" w:author="Philippe Hollanda - Oliveira Trust" w:date="2022-07-19T09:57:00Z">
                    <w:r w:rsidRPr="0016760B">
                      <w:rPr>
                        <w:rFonts w:ascii="Arial" w:eastAsia="Times New Roman" w:hAnsi="Arial" w:cs="Arial"/>
                        <w:color w:val="000000"/>
                        <w:sz w:val="20"/>
                        <w:szCs w:val="20"/>
                        <w:lang w:eastAsia="pt-BR"/>
                      </w:rPr>
                      <w:t>R$ 40.882,08</w:t>
                    </w:r>
                  </w:ins>
                </w:p>
              </w:tc>
            </w:tr>
            <w:tr w:rsidR="0016760B" w:rsidRPr="0016760B" w14:paraId="68E6B78D" w14:textId="77777777" w:rsidTr="0016760B">
              <w:trPr>
                <w:trHeight w:val="1785"/>
                <w:ins w:id="194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4D4EC8" w14:textId="77777777" w:rsidR="0016760B" w:rsidRPr="0016760B" w:rsidRDefault="0016760B" w:rsidP="0016760B">
                  <w:pPr>
                    <w:autoSpaceDE/>
                    <w:autoSpaceDN/>
                    <w:adjustRightInd/>
                    <w:jc w:val="center"/>
                    <w:rPr>
                      <w:ins w:id="19474" w:author="Philippe Hollanda - Oliveira Trust" w:date="2022-07-19T09:57:00Z"/>
                      <w:rFonts w:ascii="Arial" w:eastAsia="Times New Roman" w:hAnsi="Arial" w:cs="Arial"/>
                      <w:color w:val="000000"/>
                      <w:sz w:val="20"/>
                      <w:szCs w:val="20"/>
                      <w:lang w:eastAsia="pt-BR"/>
                    </w:rPr>
                  </w:pPr>
                  <w:ins w:id="1947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5D41D8F" w14:textId="77777777" w:rsidR="0016760B" w:rsidRPr="0016760B" w:rsidRDefault="0016760B" w:rsidP="0016760B">
                  <w:pPr>
                    <w:autoSpaceDE/>
                    <w:autoSpaceDN/>
                    <w:adjustRightInd/>
                    <w:jc w:val="center"/>
                    <w:rPr>
                      <w:ins w:id="19476" w:author="Philippe Hollanda - Oliveira Trust" w:date="2022-07-19T09:57:00Z"/>
                      <w:rFonts w:ascii="Arial" w:eastAsia="Times New Roman" w:hAnsi="Arial" w:cs="Arial"/>
                      <w:color w:val="000000"/>
                      <w:sz w:val="20"/>
                      <w:szCs w:val="20"/>
                      <w:lang w:eastAsia="pt-BR"/>
                    </w:rPr>
                  </w:pPr>
                  <w:ins w:id="19477" w:author="Philippe Hollanda - Oliveira Trust" w:date="2022-07-19T09:57:00Z">
                    <w:r w:rsidRPr="0016760B">
                      <w:rPr>
                        <w:rFonts w:ascii="Arial" w:eastAsia="Times New Roman" w:hAnsi="Arial" w:cs="Arial"/>
                        <w:color w:val="000000"/>
                        <w:sz w:val="20"/>
                        <w:szCs w:val="20"/>
                        <w:lang w:eastAsia="pt-BR"/>
                      </w:rPr>
                      <w:t>11/03/2021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7EB4B2" w14:textId="77777777" w:rsidR="0016760B" w:rsidRPr="0016760B" w:rsidRDefault="0016760B" w:rsidP="0016760B">
                  <w:pPr>
                    <w:autoSpaceDE/>
                    <w:autoSpaceDN/>
                    <w:adjustRightInd/>
                    <w:jc w:val="center"/>
                    <w:rPr>
                      <w:ins w:id="19478" w:author="Philippe Hollanda - Oliveira Trust" w:date="2022-07-19T09:57:00Z"/>
                      <w:rFonts w:ascii="Arial" w:eastAsia="Times New Roman" w:hAnsi="Arial" w:cs="Arial"/>
                      <w:color w:val="000000"/>
                      <w:sz w:val="20"/>
                      <w:szCs w:val="20"/>
                      <w:lang w:eastAsia="pt-BR"/>
                    </w:rPr>
                  </w:pPr>
                  <w:ins w:id="19479" w:author="Philippe Hollanda - Oliveira Trust" w:date="2022-07-19T09:57:00Z">
                    <w:r w:rsidRPr="0016760B">
                      <w:rPr>
                        <w:rFonts w:ascii="Arial" w:eastAsia="Times New Roman" w:hAnsi="Arial" w:cs="Arial"/>
                        <w:color w:val="000000"/>
                        <w:sz w:val="20"/>
                        <w:szCs w:val="20"/>
                        <w:lang w:eastAsia="pt-BR"/>
                      </w:rPr>
                      <w:t>R$ 1.060,80</w:t>
                    </w:r>
                  </w:ins>
                </w:p>
              </w:tc>
            </w:tr>
            <w:tr w:rsidR="0016760B" w:rsidRPr="0016760B" w14:paraId="3A9A75F8" w14:textId="77777777" w:rsidTr="0016760B">
              <w:trPr>
                <w:trHeight w:val="1785"/>
                <w:ins w:id="194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1C8079" w14:textId="77777777" w:rsidR="0016760B" w:rsidRPr="0016760B" w:rsidRDefault="0016760B" w:rsidP="0016760B">
                  <w:pPr>
                    <w:autoSpaceDE/>
                    <w:autoSpaceDN/>
                    <w:adjustRightInd/>
                    <w:jc w:val="center"/>
                    <w:rPr>
                      <w:ins w:id="19481" w:author="Philippe Hollanda - Oliveira Trust" w:date="2022-07-19T09:57:00Z"/>
                      <w:rFonts w:ascii="Arial" w:eastAsia="Times New Roman" w:hAnsi="Arial" w:cs="Arial"/>
                      <w:color w:val="000000"/>
                      <w:sz w:val="20"/>
                      <w:szCs w:val="20"/>
                      <w:lang w:eastAsia="pt-BR"/>
                    </w:rPr>
                  </w:pPr>
                  <w:ins w:id="19482"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E79A382" w14:textId="77777777" w:rsidR="0016760B" w:rsidRPr="0016760B" w:rsidRDefault="0016760B" w:rsidP="0016760B">
                  <w:pPr>
                    <w:autoSpaceDE/>
                    <w:autoSpaceDN/>
                    <w:adjustRightInd/>
                    <w:jc w:val="center"/>
                    <w:rPr>
                      <w:ins w:id="19483" w:author="Philippe Hollanda - Oliveira Trust" w:date="2022-07-19T09:57:00Z"/>
                      <w:rFonts w:ascii="Arial" w:eastAsia="Times New Roman" w:hAnsi="Arial" w:cs="Arial"/>
                      <w:color w:val="000000"/>
                      <w:sz w:val="20"/>
                      <w:szCs w:val="20"/>
                      <w:lang w:eastAsia="pt-BR"/>
                    </w:rPr>
                  </w:pPr>
                  <w:ins w:id="19484" w:author="Philippe Hollanda - Oliveira Trust" w:date="2022-07-19T09:57:00Z">
                    <w:r w:rsidRPr="0016760B">
                      <w:rPr>
                        <w:rFonts w:ascii="Arial" w:eastAsia="Times New Roman" w:hAnsi="Arial" w:cs="Arial"/>
                        <w:color w:val="000000"/>
                        <w:sz w:val="20"/>
                        <w:szCs w:val="20"/>
                        <w:lang w:eastAsia="pt-BR"/>
                      </w:rPr>
                      <w:t>11/03/2021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828E50" w14:textId="77777777" w:rsidR="0016760B" w:rsidRPr="0016760B" w:rsidRDefault="0016760B" w:rsidP="0016760B">
                  <w:pPr>
                    <w:autoSpaceDE/>
                    <w:autoSpaceDN/>
                    <w:adjustRightInd/>
                    <w:jc w:val="center"/>
                    <w:rPr>
                      <w:ins w:id="19485" w:author="Philippe Hollanda - Oliveira Trust" w:date="2022-07-19T09:57:00Z"/>
                      <w:rFonts w:ascii="Arial" w:eastAsia="Times New Roman" w:hAnsi="Arial" w:cs="Arial"/>
                      <w:color w:val="000000"/>
                      <w:sz w:val="20"/>
                      <w:szCs w:val="20"/>
                      <w:lang w:eastAsia="pt-BR"/>
                    </w:rPr>
                  </w:pPr>
                  <w:ins w:id="19486" w:author="Philippe Hollanda - Oliveira Trust" w:date="2022-07-19T09:57:00Z">
                    <w:r w:rsidRPr="0016760B">
                      <w:rPr>
                        <w:rFonts w:ascii="Arial" w:eastAsia="Times New Roman" w:hAnsi="Arial" w:cs="Arial"/>
                        <w:color w:val="000000"/>
                        <w:sz w:val="20"/>
                        <w:szCs w:val="20"/>
                        <w:lang w:eastAsia="pt-BR"/>
                      </w:rPr>
                      <w:t>R$ 210,04</w:t>
                    </w:r>
                  </w:ins>
                </w:p>
              </w:tc>
            </w:tr>
            <w:tr w:rsidR="0016760B" w:rsidRPr="0016760B" w14:paraId="749DF3EF" w14:textId="77777777" w:rsidTr="0016760B">
              <w:trPr>
                <w:trHeight w:val="1785"/>
                <w:ins w:id="194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AC7BF1" w14:textId="77777777" w:rsidR="0016760B" w:rsidRPr="0016760B" w:rsidRDefault="0016760B" w:rsidP="0016760B">
                  <w:pPr>
                    <w:autoSpaceDE/>
                    <w:autoSpaceDN/>
                    <w:adjustRightInd/>
                    <w:jc w:val="center"/>
                    <w:rPr>
                      <w:ins w:id="19488" w:author="Philippe Hollanda - Oliveira Trust" w:date="2022-07-19T09:57:00Z"/>
                      <w:rFonts w:ascii="Arial" w:eastAsia="Times New Roman" w:hAnsi="Arial" w:cs="Arial"/>
                      <w:color w:val="000000"/>
                      <w:sz w:val="20"/>
                      <w:szCs w:val="20"/>
                      <w:lang w:eastAsia="pt-BR"/>
                    </w:rPr>
                  </w:pPr>
                  <w:ins w:id="19489"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E1BA604" w14:textId="77777777" w:rsidR="0016760B" w:rsidRPr="0016760B" w:rsidRDefault="0016760B" w:rsidP="0016760B">
                  <w:pPr>
                    <w:autoSpaceDE/>
                    <w:autoSpaceDN/>
                    <w:adjustRightInd/>
                    <w:jc w:val="center"/>
                    <w:rPr>
                      <w:ins w:id="19490" w:author="Philippe Hollanda - Oliveira Trust" w:date="2022-07-19T09:57:00Z"/>
                      <w:rFonts w:ascii="Arial" w:eastAsia="Times New Roman" w:hAnsi="Arial" w:cs="Arial"/>
                      <w:color w:val="000000"/>
                      <w:sz w:val="20"/>
                      <w:szCs w:val="20"/>
                      <w:lang w:eastAsia="pt-BR"/>
                    </w:rPr>
                  </w:pPr>
                  <w:ins w:id="19491" w:author="Philippe Hollanda - Oliveira Trust" w:date="2022-07-19T09:57:00Z">
                    <w:r w:rsidRPr="0016760B">
                      <w:rPr>
                        <w:rFonts w:ascii="Arial" w:eastAsia="Times New Roman" w:hAnsi="Arial" w:cs="Arial"/>
                        <w:color w:val="000000"/>
                        <w:sz w:val="20"/>
                        <w:szCs w:val="20"/>
                        <w:lang w:eastAsia="pt-BR"/>
                      </w:rPr>
                      <w:t>23/03/2021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BCBCA6" w14:textId="77777777" w:rsidR="0016760B" w:rsidRPr="0016760B" w:rsidRDefault="0016760B" w:rsidP="0016760B">
                  <w:pPr>
                    <w:autoSpaceDE/>
                    <w:autoSpaceDN/>
                    <w:adjustRightInd/>
                    <w:jc w:val="center"/>
                    <w:rPr>
                      <w:ins w:id="19492" w:author="Philippe Hollanda - Oliveira Trust" w:date="2022-07-19T09:57:00Z"/>
                      <w:rFonts w:ascii="Arial" w:eastAsia="Times New Roman" w:hAnsi="Arial" w:cs="Arial"/>
                      <w:color w:val="000000"/>
                      <w:sz w:val="20"/>
                      <w:szCs w:val="20"/>
                      <w:lang w:eastAsia="pt-BR"/>
                    </w:rPr>
                  </w:pPr>
                  <w:ins w:id="19493" w:author="Philippe Hollanda - Oliveira Trust" w:date="2022-07-19T09:57:00Z">
                    <w:r w:rsidRPr="0016760B">
                      <w:rPr>
                        <w:rFonts w:ascii="Arial" w:eastAsia="Times New Roman" w:hAnsi="Arial" w:cs="Arial"/>
                        <w:color w:val="000000"/>
                        <w:sz w:val="20"/>
                        <w:szCs w:val="20"/>
                        <w:lang w:eastAsia="pt-BR"/>
                      </w:rPr>
                      <w:t>R$ 59,89</w:t>
                    </w:r>
                  </w:ins>
                </w:p>
              </w:tc>
            </w:tr>
            <w:tr w:rsidR="0016760B" w:rsidRPr="0016760B" w14:paraId="5C8A3121" w14:textId="77777777" w:rsidTr="0016760B">
              <w:trPr>
                <w:trHeight w:val="1785"/>
                <w:ins w:id="194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A40A8A" w14:textId="77777777" w:rsidR="0016760B" w:rsidRPr="0016760B" w:rsidRDefault="0016760B" w:rsidP="0016760B">
                  <w:pPr>
                    <w:autoSpaceDE/>
                    <w:autoSpaceDN/>
                    <w:adjustRightInd/>
                    <w:jc w:val="center"/>
                    <w:rPr>
                      <w:ins w:id="19495" w:author="Philippe Hollanda - Oliveira Trust" w:date="2022-07-19T09:57:00Z"/>
                      <w:rFonts w:ascii="Arial" w:eastAsia="Times New Roman" w:hAnsi="Arial" w:cs="Arial"/>
                      <w:color w:val="000000"/>
                      <w:sz w:val="20"/>
                      <w:szCs w:val="20"/>
                      <w:lang w:eastAsia="pt-BR"/>
                    </w:rPr>
                  </w:pPr>
                  <w:ins w:id="1949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2352D92" w14:textId="77777777" w:rsidR="0016760B" w:rsidRPr="0016760B" w:rsidRDefault="0016760B" w:rsidP="0016760B">
                  <w:pPr>
                    <w:autoSpaceDE/>
                    <w:autoSpaceDN/>
                    <w:adjustRightInd/>
                    <w:jc w:val="center"/>
                    <w:rPr>
                      <w:ins w:id="19497" w:author="Philippe Hollanda - Oliveira Trust" w:date="2022-07-19T09:57:00Z"/>
                      <w:rFonts w:ascii="Arial" w:eastAsia="Times New Roman" w:hAnsi="Arial" w:cs="Arial"/>
                      <w:color w:val="000000"/>
                      <w:sz w:val="20"/>
                      <w:szCs w:val="20"/>
                      <w:lang w:eastAsia="pt-BR"/>
                    </w:rPr>
                  </w:pPr>
                  <w:ins w:id="19498" w:author="Philippe Hollanda - Oliveira Trust" w:date="2022-07-19T09:57:00Z">
                    <w:r w:rsidRPr="0016760B">
                      <w:rPr>
                        <w:rFonts w:ascii="Arial" w:eastAsia="Times New Roman" w:hAnsi="Arial" w:cs="Arial"/>
                        <w:color w:val="000000"/>
                        <w:sz w:val="20"/>
                        <w:szCs w:val="20"/>
                        <w:lang w:eastAsia="pt-BR"/>
                      </w:rPr>
                      <w:t>23/03/2021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2200EC" w14:textId="77777777" w:rsidR="0016760B" w:rsidRPr="0016760B" w:rsidRDefault="0016760B" w:rsidP="0016760B">
                  <w:pPr>
                    <w:autoSpaceDE/>
                    <w:autoSpaceDN/>
                    <w:adjustRightInd/>
                    <w:jc w:val="center"/>
                    <w:rPr>
                      <w:ins w:id="19499" w:author="Philippe Hollanda - Oliveira Trust" w:date="2022-07-19T09:57:00Z"/>
                      <w:rFonts w:ascii="Arial" w:eastAsia="Times New Roman" w:hAnsi="Arial" w:cs="Arial"/>
                      <w:color w:val="000000"/>
                      <w:sz w:val="20"/>
                      <w:szCs w:val="20"/>
                      <w:lang w:eastAsia="pt-BR"/>
                    </w:rPr>
                  </w:pPr>
                  <w:ins w:id="19500" w:author="Philippe Hollanda - Oliveira Trust" w:date="2022-07-19T09:57:00Z">
                    <w:r w:rsidRPr="0016760B">
                      <w:rPr>
                        <w:rFonts w:ascii="Arial" w:eastAsia="Times New Roman" w:hAnsi="Arial" w:cs="Arial"/>
                        <w:color w:val="000000"/>
                        <w:sz w:val="20"/>
                        <w:szCs w:val="20"/>
                        <w:lang w:eastAsia="pt-BR"/>
                      </w:rPr>
                      <w:t>R$ 5.596,25</w:t>
                    </w:r>
                  </w:ins>
                </w:p>
              </w:tc>
            </w:tr>
            <w:tr w:rsidR="0016760B" w:rsidRPr="0016760B" w14:paraId="135F78FB" w14:textId="77777777" w:rsidTr="0016760B">
              <w:trPr>
                <w:trHeight w:val="1785"/>
                <w:ins w:id="19501"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3C8B9F32" w14:textId="77777777" w:rsidR="0016760B" w:rsidRPr="0016760B" w:rsidRDefault="0016760B" w:rsidP="0016760B">
                  <w:pPr>
                    <w:autoSpaceDE/>
                    <w:autoSpaceDN/>
                    <w:adjustRightInd/>
                    <w:jc w:val="center"/>
                    <w:rPr>
                      <w:ins w:id="19502" w:author="Philippe Hollanda - Oliveira Trust" w:date="2022-07-19T09:57:00Z"/>
                      <w:rFonts w:ascii="Arial" w:eastAsia="Times New Roman" w:hAnsi="Arial" w:cs="Arial"/>
                      <w:color w:val="000000"/>
                      <w:sz w:val="20"/>
                      <w:szCs w:val="20"/>
                      <w:lang w:eastAsia="pt-BR"/>
                    </w:rPr>
                  </w:pPr>
                  <w:ins w:id="1950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36723B2" w14:textId="77777777" w:rsidR="0016760B" w:rsidRPr="0016760B" w:rsidRDefault="0016760B" w:rsidP="0016760B">
                  <w:pPr>
                    <w:autoSpaceDE/>
                    <w:autoSpaceDN/>
                    <w:adjustRightInd/>
                    <w:jc w:val="center"/>
                    <w:rPr>
                      <w:ins w:id="19504" w:author="Philippe Hollanda - Oliveira Trust" w:date="2022-07-19T09:57:00Z"/>
                      <w:rFonts w:ascii="Arial" w:eastAsia="Times New Roman" w:hAnsi="Arial" w:cs="Arial"/>
                      <w:color w:val="000000"/>
                      <w:sz w:val="20"/>
                      <w:szCs w:val="20"/>
                      <w:lang w:eastAsia="pt-BR"/>
                    </w:rPr>
                  </w:pPr>
                  <w:ins w:id="19505" w:author="Philippe Hollanda - Oliveira Trust" w:date="2022-07-19T09:57:00Z">
                    <w:r w:rsidRPr="0016760B">
                      <w:rPr>
                        <w:rFonts w:ascii="Arial" w:eastAsia="Times New Roman" w:hAnsi="Arial" w:cs="Arial"/>
                        <w:color w:val="000000"/>
                        <w:sz w:val="20"/>
                        <w:szCs w:val="20"/>
                        <w:lang w:eastAsia="pt-BR"/>
                      </w:rPr>
                      <w:t>23/03/2021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D13809" w14:textId="77777777" w:rsidR="0016760B" w:rsidRPr="0016760B" w:rsidRDefault="0016760B" w:rsidP="0016760B">
                  <w:pPr>
                    <w:autoSpaceDE/>
                    <w:autoSpaceDN/>
                    <w:adjustRightInd/>
                    <w:jc w:val="center"/>
                    <w:rPr>
                      <w:ins w:id="19506" w:author="Philippe Hollanda - Oliveira Trust" w:date="2022-07-19T09:57:00Z"/>
                      <w:rFonts w:ascii="Arial" w:eastAsia="Times New Roman" w:hAnsi="Arial" w:cs="Arial"/>
                      <w:color w:val="000000"/>
                      <w:sz w:val="20"/>
                      <w:szCs w:val="20"/>
                      <w:lang w:eastAsia="pt-BR"/>
                    </w:rPr>
                  </w:pPr>
                  <w:ins w:id="19507" w:author="Philippe Hollanda - Oliveira Trust" w:date="2022-07-19T09:57:00Z">
                    <w:r w:rsidRPr="0016760B">
                      <w:rPr>
                        <w:rFonts w:ascii="Arial" w:eastAsia="Times New Roman" w:hAnsi="Arial" w:cs="Arial"/>
                        <w:color w:val="000000"/>
                        <w:sz w:val="20"/>
                        <w:szCs w:val="20"/>
                        <w:lang w:eastAsia="pt-BR"/>
                      </w:rPr>
                      <w:t>R$ 20.157,27</w:t>
                    </w:r>
                  </w:ins>
                </w:p>
              </w:tc>
            </w:tr>
            <w:tr w:rsidR="0016760B" w:rsidRPr="0016760B" w14:paraId="2FC18D43" w14:textId="77777777" w:rsidTr="0016760B">
              <w:trPr>
                <w:trHeight w:val="1785"/>
                <w:ins w:id="1950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0B0E224" w14:textId="77777777" w:rsidR="0016760B" w:rsidRPr="0016760B" w:rsidRDefault="0016760B" w:rsidP="0016760B">
                  <w:pPr>
                    <w:autoSpaceDE/>
                    <w:autoSpaceDN/>
                    <w:adjustRightInd/>
                    <w:rPr>
                      <w:ins w:id="1950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CE05852" w14:textId="77777777" w:rsidR="0016760B" w:rsidRPr="0016760B" w:rsidRDefault="0016760B" w:rsidP="0016760B">
                  <w:pPr>
                    <w:autoSpaceDE/>
                    <w:autoSpaceDN/>
                    <w:adjustRightInd/>
                    <w:jc w:val="center"/>
                    <w:rPr>
                      <w:ins w:id="19510" w:author="Philippe Hollanda - Oliveira Trust" w:date="2022-07-19T09:57:00Z"/>
                      <w:rFonts w:ascii="Arial" w:eastAsia="Times New Roman" w:hAnsi="Arial" w:cs="Arial"/>
                      <w:color w:val="000000"/>
                      <w:sz w:val="20"/>
                      <w:szCs w:val="20"/>
                      <w:lang w:eastAsia="pt-BR"/>
                    </w:rPr>
                  </w:pPr>
                  <w:ins w:id="19511" w:author="Philippe Hollanda - Oliveira Trust" w:date="2022-07-19T09:57:00Z">
                    <w:r w:rsidRPr="0016760B">
                      <w:rPr>
                        <w:rFonts w:ascii="Arial" w:eastAsia="Times New Roman" w:hAnsi="Arial" w:cs="Arial"/>
                        <w:color w:val="000000"/>
                        <w:sz w:val="20"/>
                        <w:szCs w:val="20"/>
                        <w:lang w:eastAsia="pt-BR"/>
                      </w:rPr>
                      <w:t>06/04/2021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A90214" w14:textId="77777777" w:rsidR="0016760B" w:rsidRPr="0016760B" w:rsidRDefault="0016760B" w:rsidP="0016760B">
                  <w:pPr>
                    <w:autoSpaceDE/>
                    <w:autoSpaceDN/>
                    <w:adjustRightInd/>
                    <w:jc w:val="center"/>
                    <w:rPr>
                      <w:ins w:id="19512" w:author="Philippe Hollanda - Oliveira Trust" w:date="2022-07-19T09:57:00Z"/>
                      <w:rFonts w:ascii="Arial" w:eastAsia="Times New Roman" w:hAnsi="Arial" w:cs="Arial"/>
                      <w:color w:val="000000"/>
                      <w:sz w:val="20"/>
                      <w:szCs w:val="20"/>
                      <w:lang w:eastAsia="pt-BR"/>
                    </w:rPr>
                  </w:pPr>
                  <w:ins w:id="19513" w:author="Philippe Hollanda - Oliveira Trust" w:date="2022-07-19T09:57:00Z">
                    <w:r w:rsidRPr="0016760B">
                      <w:rPr>
                        <w:rFonts w:ascii="Arial" w:eastAsia="Times New Roman" w:hAnsi="Arial" w:cs="Arial"/>
                        <w:color w:val="000000"/>
                        <w:sz w:val="20"/>
                        <w:szCs w:val="20"/>
                        <w:lang w:eastAsia="pt-BR"/>
                      </w:rPr>
                      <w:t>R$ 20.157,27</w:t>
                    </w:r>
                  </w:ins>
                </w:p>
              </w:tc>
            </w:tr>
            <w:tr w:rsidR="0016760B" w:rsidRPr="0016760B" w14:paraId="736BA61B" w14:textId="77777777" w:rsidTr="0016760B">
              <w:trPr>
                <w:trHeight w:val="1785"/>
                <w:ins w:id="1951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F550E92" w14:textId="77777777" w:rsidR="0016760B" w:rsidRPr="0016760B" w:rsidRDefault="0016760B" w:rsidP="0016760B">
                  <w:pPr>
                    <w:autoSpaceDE/>
                    <w:autoSpaceDN/>
                    <w:adjustRightInd/>
                    <w:rPr>
                      <w:ins w:id="1951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D1CB899" w14:textId="77777777" w:rsidR="0016760B" w:rsidRPr="0016760B" w:rsidRDefault="0016760B" w:rsidP="0016760B">
                  <w:pPr>
                    <w:autoSpaceDE/>
                    <w:autoSpaceDN/>
                    <w:adjustRightInd/>
                    <w:jc w:val="center"/>
                    <w:rPr>
                      <w:ins w:id="19516" w:author="Philippe Hollanda - Oliveira Trust" w:date="2022-07-19T09:57:00Z"/>
                      <w:rFonts w:ascii="Arial" w:eastAsia="Times New Roman" w:hAnsi="Arial" w:cs="Arial"/>
                      <w:color w:val="000000"/>
                      <w:sz w:val="20"/>
                      <w:szCs w:val="20"/>
                      <w:lang w:eastAsia="pt-BR"/>
                    </w:rPr>
                  </w:pPr>
                  <w:ins w:id="19517"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E2C351" w14:textId="77777777" w:rsidR="0016760B" w:rsidRPr="0016760B" w:rsidRDefault="0016760B" w:rsidP="0016760B">
                  <w:pPr>
                    <w:autoSpaceDE/>
                    <w:autoSpaceDN/>
                    <w:adjustRightInd/>
                    <w:jc w:val="center"/>
                    <w:rPr>
                      <w:ins w:id="19518" w:author="Philippe Hollanda - Oliveira Trust" w:date="2022-07-19T09:57:00Z"/>
                      <w:rFonts w:ascii="Arial" w:eastAsia="Times New Roman" w:hAnsi="Arial" w:cs="Arial"/>
                      <w:color w:val="000000"/>
                      <w:sz w:val="20"/>
                      <w:szCs w:val="20"/>
                      <w:lang w:eastAsia="pt-BR"/>
                    </w:rPr>
                  </w:pPr>
                  <w:ins w:id="19519" w:author="Philippe Hollanda - Oliveira Trust" w:date="2022-07-19T09:57:00Z">
                    <w:r w:rsidRPr="0016760B">
                      <w:rPr>
                        <w:rFonts w:ascii="Arial" w:eastAsia="Times New Roman" w:hAnsi="Arial" w:cs="Arial"/>
                        <w:color w:val="000000"/>
                        <w:sz w:val="20"/>
                        <w:szCs w:val="20"/>
                        <w:lang w:eastAsia="pt-BR"/>
                      </w:rPr>
                      <w:t>R$ 20.157,27</w:t>
                    </w:r>
                  </w:ins>
                </w:p>
              </w:tc>
            </w:tr>
            <w:tr w:rsidR="0016760B" w:rsidRPr="0016760B" w14:paraId="01F5213E" w14:textId="77777777" w:rsidTr="0016760B">
              <w:trPr>
                <w:trHeight w:val="1785"/>
                <w:ins w:id="195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D0560C" w14:textId="77777777" w:rsidR="0016760B" w:rsidRPr="0016760B" w:rsidRDefault="0016760B" w:rsidP="0016760B">
                  <w:pPr>
                    <w:autoSpaceDE/>
                    <w:autoSpaceDN/>
                    <w:adjustRightInd/>
                    <w:jc w:val="center"/>
                    <w:rPr>
                      <w:ins w:id="19521" w:author="Philippe Hollanda - Oliveira Trust" w:date="2022-07-19T09:57:00Z"/>
                      <w:rFonts w:ascii="Arial" w:eastAsia="Times New Roman" w:hAnsi="Arial" w:cs="Arial"/>
                      <w:color w:val="000000"/>
                      <w:sz w:val="20"/>
                      <w:szCs w:val="20"/>
                      <w:lang w:eastAsia="pt-BR"/>
                    </w:rPr>
                  </w:pPr>
                  <w:ins w:id="19522" w:author="Philippe Hollanda - Oliveira Trust" w:date="2022-07-19T09:57:00Z">
                    <w:r w:rsidRPr="0016760B">
                      <w:rPr>
                        <w:rFonts w:ascii="Arial" w:eastAsia="Times New Roman" w:hAnsi="Arial" w:cs="Arial"/>
                        <w:color w:val="000000"/>
                        <w:sz w:val="20"/>
                        <w:szCs w:val="20"/>
                        <w:lang w:eastAsia="pt-BR"/>
                      </w:rPr>
                      <w:lastRenderedPageBreak/>
                      <w:t>PAINEL Q283</w:t>
                    </w:r>
                  </w:ins>
                </w:p>
              </w:tc>
              <w:tc>
                <w:tcPr>
                  <w:tcW w:w="2324" w:type="dxa"/>
                  <w:tcBorders>
                    <w:top w:val="nil"/>
                    <w:left w:val="nil"/>
                    <w:bottom w:val="single" w:sz="4" w:space="0" w:color="auto"/>
                    <w:right w:val="single" w:sz="4" w:space="0" w:color="auto"/>
                  </w:tcBorders>
                  <w:shd w:val="clear" w:color="auto" w:fill="auto"/>
                  <w:noWrap/>
                  <w:vAlign w:val="center"/>
                  <w:hideMark/>
                </w:tcPr>
                <w:p w14:paraId="6A81B4B1" w14:textId="77777777" w:rsidR="0016760B" w:rsidRPr="0016760B" w:rsidRDefault="0016760B" w:rsidP="0016760B">
                  <w:pPr>
                    <w:autoSpaceDE/>
                    <w:autoSpaceDN/>
                    <w:adjustRightInd/>
                    <w:jc w:val="center"/>
                    <w:rPr>
                      <w:ins w:id="19523" w:author="Philippe Hollanda - Oliveira Trust" w:date="2022-07-19T09:57:00Z"/>
                      <w:rFonts w:ascii="Arial" w:eastAsia="Times New Roman" w:hAnsi="Arial" w:cs="Arial"/>
                      <w:color w:val="000000"/>
                      <w:sz w:val="20"/>
                      <w:szCs w:val="20"/>
                      <w:lang w:eastAsia="pt-BR"/>
                    </w:rPr>
                  </w:pPr>
                  <w:ins w:id="19524" w:author="Philippe Hollanda - Oliveira Trust" w:date="2022-07-19T09:57:00Z">
                    <w:r w:rsidRPr="0016760B">
                      <w:rPr>
                        <w:rFonts w:ascii="Arial" w:eastAsia="Times New Roman" w:hAnsi="Arial" w:cs="Arial"/>
                        <w:color w:val="000000"/>
                        <w:sz w:val="20"/>
                        <w:szCs w:val="20"/>
                        <w:lang w:eastAsia="pt-BR"/>
                      </w:rPr>
                      <w:t>25/03/2021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FDDC32" w14:textId="77777777" w:rsidR="0016760B" w:rsidRPr="0016760B" w:rsidRDefault="0016760B" w:rsidP="0016760B">
                  <w:pPr>
                    <w:autoSpaceDE/>
                    <w:autoSpaceDN/>
                    <w:adjustRightInd/>
                    <w:jc w:val="center"/>
                    <w:rPr>
                      <w:ins w:id="19525" w:author="Philippe Hollanda - Oliveira Trust" w:date="2022-07-19T09:57:00Z"/>
                      <w:rFonts w:ascii="Arial" w:eastAsia="Times New Roman" w:hAnsi="Arial" w:cs="Arial"/>
                      <w:color w:val="000000"/>
                      <w:sz w:val="20"/>
                      <w:szCs w:val="20"/>
                      <w:lang w:eastAsia="pt-BR"/>
                    </w:rPr>
                  </w:pPr>
                  <w:ins w:id="19526" w:author="Philippe Hollanda - Oliveira Trust" w:date="2022-07-19T09:57:00Z">
                    <w:r w:rsidRPr="0016760B">
                      <w:rPr>
                        <w:rFonts w:ascii="Arial" w:eastAsia="Times New Roman" w:hAnsi="Arial" w:cs="Arial"/>
                        <w:color w:val="000000"/>
                        <w:sz w:val="20"/>
                        <w:szCs w:val="20"/>
                        <w:lang w:eastAsia="pt-BR"/>
                      </w:rPr>
                      <w:t>R$ 29.332,39</w:t>
                    </w:r>
                  </w:ins>
                </w:p>
              </w:tc>
            </w:tr>
            <w:tr w:rsidR="0016760B" w:rsidRPr="0016760B" w14:paraId="0079579A" w14:textId="77777777" w:rsidTr="0016760B">
              <w:trPr>
                <w:trHeight w:val="1785"/>
                <w:ins w:id="195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08E80B" w14:textId="77777777" w:rsidR="0016760B" w:rsidRPr="0016760B" w:rsidRDefault="0016760B" w:rsidP="0016760B">
                  <w:pPr>
                    <w:autoSpaceDE/>
                    <w:autoSpaceDN/>
                    <w:adjustRightInd/>
                    <w:jc w:val="center"/>
                    <w:rPr>
                      <w:ins w:id="19528" w:author="Philippe Hollanda - Oliveira Trust" w:date="2022-07-19T09:57:00Z"/>
                      <w:rFonts w:ascii="Arial" w:eastAsia="Times New Roman" w:hAnsi="Arial" w:cs="Arial"/>
                      <w:color w:val="000000"/>
                      <w:sz w:val="20"/>
                      <w:szCs w:val="20"/>
                      <w:lang w:eastAsia="pt-BR"/>
                    </w:rPr>
                  </w:pPr>
                  <w:ins w:id="19529"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54BAC165" w14:textId="77777777" w:rsidR="0016760B" w:rsidRPr="0016760B" w:rsidRDefault="0016760B" w:rsidP="0016760B">
                  <w:pPr>
                    <w:autoSpaceDE/>
                    <w:autoSpaceDN/>
                    <w:adjustRightInd/>
                    <w:jc w:val="center"/>
                    <w:rPr>
                      <w:ins w:id="19530" w:author="Philippe Hollanda - Oliveira Trust" w:date="2022-07-19T09:57:00Z"/>
                      <w:rFonts w:ascii="Arial" w:eastAsia="Times New Roman" w:hAnsi="Arial" w:cs="Arial"/>
                      <w:color w:val="000000"/>
                      <w:sz w:val="20"/>
                      <w:szCs w:val="20"/>
                      <w:lang w:eastAsia="pt-BR"/>
                    </w:rPr>
                  </w:pPr>
                  <w:ins w:id="19531" w:author="Philippe Hollanda - Oliveira Trust" w:date="2022-07-19T09:57:00Z">
                    <w:r w:rsidRPr="0016760B">
                      <w:rPr>
                        <w:rFonts w:ascii="Arial" w:eastAsia="Times New Roman" w:hAnsi="Arial" w:cs="Arial"/>
                        <w:color w:val="000000"/>
                        <w:sz w:val="20"/>
                        <w:szCs w:val="20"/>
                        <w:lang w:eastAsia="pt-BR"/>
                      </w:rPr>
                      <w:t>16/03/2021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9A108B" w14:textId="77777777" w:rsidR="0016760B" w:rsidRPr="0016760B" w:rsidRDefault="0016760B" w:rsidP="0016760B">
                  <w:pPr>
                    <w:autoSpaceDE/>
                    <w:autoSpaceDN/>
                    <w:adjustRightInd/>
                    <w:jc w:val="center"/>
                    <w:rPr>
                      <w:ins w:id="19532" w:author="Philippe Hollanda - Oliveira Trust" w:date="2022-07-19T09:57:00Z"/>
                      <w:rFonts w:ascii="Arial" w:eastAsia="Times New Roman" w:hAnsi="Arial" w:cs="Arial"/>
                      <w:color w:val="000000"/>
                      <w:sz w:val="20"/>
                      <w:szCs w:val="20"/>
                      <w:lang w:eastAsia="pt-BR"/>
                    </w:rPr>
                  </w:pPr>
                  <w:ins w:id="19533" w:author="Philippe Hollanda - Oliveira Trust" w:date="2022-07-19T09:57:00Z">
                    <w:r w:rsidRPr="0016760B">
                      <w:rPr>
                        <w:rFonts w:ascii="Arial" w:eastAsia="Times New Roman" w:hAnsi="Arial" w:cs="Arial"/>
                        <w:color w:val="000000"/>
                        <w:sz w:val="20"/>
                        <w:szCs w:val="20"/>
                        <w:lang w:eastAsia="pt-BR"/>
                      </w:rPr>
                      <w:t>R$ 1.922,87</w:t>
                    </w:r>
                  </w:ins>
                </w:p>
              </w:tc>
            </w:tr>
            <w:tr w:rsidR="0016760B" w:rsidRPr="0016760B" w14:paraId="09FDE75B" w14:textId="77777777" w:rsidTr="0016760B">
              <w:trPr>
                <w:trHeight w:val="1785"/>
                <w:ins w:id="195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225DC6" w14:textId="77777777" w:rsidR="0016760B" w:rsidRPr="0016760B" w:rsidRDefault="0016760B" w:rsidP="0016760B">
                  <w:pPr>
                    <w:autoSpaceDE/>
                    <w:autoSpaceDN/>
                    <w:adjustRightInd/>
                    <w:jc w:val="center"/>
                    <w:rPr>
                      <w:ins w:id="19535" w:author="Philippe Hollanda - Oliveira Trust" w:date="2022-07-19T09:57:00Z"/>
                      <w:rFonts w:ascii="Arial" w:eastAsia="Times New Roman" w:hAnsi="Arial" w:cs="Arial"/>
                      <w:color w:val="000000"/>
                      <w:sz w:val="20"/>
                      <w:szCs w:val="20"/>
                      <w:lang w:eastAsia="pt-BR"/>
                    </w:rPr>
                  </w:pPr>
                  <w:ins w:id="1953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37462ED" w14:textId="77777777" w:rsidR="0016760B" w:rsidRPr="0016760B" w:rsidRDefault="0016760B" w:rsidP="0016760B">
                  <w:pPr>
                    <w:autoSpaceDE/>
                    <w:autoSpaceDN/>
                    <w:adjustRightInd/>
                    <w:jc w:val="center"/>
                    <w:rPr>
                      <w:ins w:id="19537" w:author="Philippe Hollanda - Oliveira Trust" w:date="2022-07-19T09:57:00Z"/>
                      <w:rFonts w:ascii="Arial" w:eastAsia="Times New Roman" w:hAnsi="Arial" w:cs="Arial"/>
                      <w:color w:val="000000"/>
                      <w:sz w:val="20"/>
                      <w:szCs w:val="20"/>
                      <w:lang w:eastAsia="pt-BR"/>
                    </w:rPr>
                  </w:pPr>
                  <w:ins w:id="19538" w:author="Philippe Hollanda - Oliveira Trust" w:date="2022-07-19T09:57:00Z">
                    <w:r w:rsidRPr="0016760B">
                      <w:rPr>
                        <w:rFonts w:ascii="Arial" w:eastAsia="Times New Roman" w:hAnsi="Arial" w:cs="Arial"/>
                        <w:color w:val="000000"/>
                        <w:sz w:val="20"/>
                        <w:szCs w:val="20"/>
                        <w:lang w:eastAsia="pt-BR"/>
                      </w:rPr>
                      <w:t>01/04/2021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03F5EA" w14:textId="77777777" w:rsidR="0016760B" w:rsidRPr="0016760B" w:rsidRDefault="0016760B" w:rsidP="0016760B">
                  <w:pPr>
                    <w:autoSpaceDE/>
                    <w:autoSpaceDN/>
                    <w:adjustRightInd/>
                    <w:jc w:val="center"/>
                    <w:rPr>
                      <w:ins w:id="19539" w:author="Philippe Hollanda - Oliveira Trust" w:date="2022-07-19T09:57:00Z"/>
                      <w:rFonts w:ascii="Arial" w:eastAsia="Times New Roman" w:hAnsi="Arial" w:cs="Arial"/>
                      <w:color w:val="000000"/>
                      <w:sz w:val="20"/>
                      <w:szCs w:val="20"/>
                      <w:lang w:eastAsia="pt-BR"/>
                    </w:rPr>
                  </w:pPr>
                  <w:ins w:id="19540" w:author="Philippe Hollanda - Oliveira Trust" w:date="2022-07-19T09:57:00Z">
                    <w:r w:rsidRPr="0016760B">
                      <w:rPr>
                        <w:rFonts w:ascii="Arial" w:eastAsia="Times New Roman" w:hAnsi="Arial" w:cs="Arial"/>
                        <w:color w:val="000000"/>
                        <w:sz w:val="20"/>
                        <w:szCs w:val="20"/>
                        <w:lang w:eastAsia="pt-BR"/>
                      </w:rPr>
                      <w:t>R$ 1.325,00</w:t>
                    </w:r>
                  </w:ins>
                </w:p>
              </w:tc>
            </w:tr>
            <w:tr w:rsidR="0016760B" w:rsidRPr="0016760B" w14:paraId="24768F98" w14:textId="77777777" w:rsidTr="0016760B">
              <w:trPr>
                <w:trHeight w:val="1785"/>
                <w:ins w:id="195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A13D43" w14:textId="77777777" w:rsidR="0016760B" w:rsidRPr="0016760B" w:rsidRDefault="0016760B" w:rsidP="0016760B">
                  <w:pPr>
                    <w:autoSpaceDE/>
                    <w:autoSpaceDN/>
                    <w:adjustRightInd/>
                    <w:jc w:val="center"/>
                    <w:rPr>
                      <w:ins w:id="19542" w:author="Philippe Hollanda - Oliveira Trust" w:date="2022-07-19T09:57:00Z"/>
                      <w:rFonts w:ascii="Arial" w:eastAsia="Times New Roman" w:hAnsi="Arial" w:cs="Arial"/>
                      <w:color w:val="000000"/>
                      <w:sz w:val="20"/>
                      <w:szCs w:val="20"/>
                      <w:lang w:eastAsia="pt-BR"/>
                    </w:rPr>
                  </w:pPr>
                  <w:ins w:id="19543"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0B81DD1" w14:textId="77777777" w:rsidR="0016760B" w:rsidRPr="0016760B" w:rsidRDefault="0016760B" w:rsidP="0016760B">
                  <w:pPr>
                    <w:autoSpaceDE/>
                    <w:autoSpaceDN/>
                    <w:adjustRightInd/>
                    <w:jc w:val="center"/>
                    <w:rPr>
                      <w:ins w:id="19544" w:author="Philippe Hollanda - Oliveira Trust" w:date="2022-07-19T09:57:00Z"/>
                      <w:rFonts w:ascii="Arial" w:eastAsia="Times New Roman" w:hAnsi="Arial" w:cs="Arial"/>
                      <w:color w:val="000000"/>
                      <w:sz w:val="20"/>
                      <w:szCs w:val="20"/>
                      <w:lang w:eastAsia="pt-BR"/>
                    </w:rPr>
                  </w:pPr>
                  <w:ins w:id="19545"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5C92C0" w14:textId="77777777" w:rsidR="0016760B" w:rsidRPr="0016760B" w:rsidRDefault="0016760B" w:rsidP="0016760B">
                  <w:pPr>
                    <w:autoSpaceDE/>
                    <w:autoSpaceDN/>
                    <w:adjustRightInd/>
                    <w:jc w:val="center"/>
                    <w:rPr>
                      <w:ins w:id="19546" w:author="Philippe Hollanda - Oliveira Trust" w:date="2022-07-19T09:57:00Z"/>
                      <w:rFonts w:ascii="Arial" w:eastAsia="Times New Roman" w:hAnsi="Arial" w:cs="Arial"/>
                      <w:color w:val="000000"/>
                      <w:sz w:val="20"/>
                      <w:szCs w:val="20"/>
                      <w:lang w:eastAsia="pt-BR"/>
                    </w:rPr>
                  </w:pPr>
                  <w:ins w:id="19547" w:author="Philippe Hollanda - Oliveira Trust" w:date="2022-07-19T09:57:00Z">
                    <w:r w:rsidRPr="0016760B">
                      <w:rPr>
                        <w:rFonts w:ascii="Arial" w:eastAsia="Times New Roman" w:hAnsi="Arial" w:cs="Arial"/>
                        <w:color w:val="000000"/>
                        <w:sz w:val="20"/>
                        <w:szCs w:val="20"/>
                        <w:lang w:eastAsia="pt-BR"/>
                      </w:rPr>
                      <w:t>R$ 7.833,86</w:t>
                    </w:r>
                  </w:ins>
                </w:p>
              </w:tc>
            </w:tr>
            <w:tr w:rsidR="0016760B" w:rsidRPr="0016760B" w14:paraId="08101DFF" w14:textId="77777777" w:rsidTr="0016760B">
              <w:trPr>
                <w:trHeight w:val="1785"/>
                <w:ins w:id="195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6F6FE7" w14:textId="77777777" w:rsidR="0016760B" w:rsidRPr="0016760B" w:rsidRDefault="0016760B" w:rsidP="0016760B">
                  <w:pPr>
                    <w:autoSpaceDE/>
                    <w:autoSpaceDN/>
                    <w:adjustRightInd/>
                    <w:jc w:val="center"/>
                    <w:rPr>
                      <w:ins w:id="19549" w:author="Philippe Hollanda - Oliveira Trust" w:date="2022-07-19T09:57:00Z"/>
                      <w:rFonts w:ascii="Arial" w:eastAsia="Times New Roman" w:hAnsi="Arial" w:cs="Arial"/>
                      <w:color w:val="000000"/>
                      <w:sz w:val="20"/>
                      <w:szCs w:val="20"/>
                      <w:lang w:eastAsia="pt-BR"/>
                    </w:rPr>
                  </w:pPr>
                  <w:ins w:id="19550"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1524E386" w14:textId="77777777" w:rsidR="0016760B" w:rsidRPr="0016760B" w:rsidRDefault="0016760B" w:rsidP="0016760B">
                  <w:pPr>
                    <w:autoSpaceDE/>
                    <w:autoSpaceDN/>
                    <w:adjustRightInd/>
                    <w:jc w:val="center"/>
                    <w:rPr>
                      <w:ins w:id="19551" w:author="Philippe Hollanda - Oliveira Trust" w:date="2022-07-19T09:57:00Z"/>
                      <w:rFonts w:ascii="Arial" w:eastAsia="Times New Roman" w:hAnsi="Arial" w:cs="Arial"/>
                      <w:color w:val="000000"/>
                      <w:sz w:val="20"/>
                      <w:szCs w:val="20"/>
                      <w:lang w:eastAsia="pt-BR"/>
                    </w:rPr>
                  </w:pPr>
                  <w:ins w:id="19552" w:author="Philippe Hollanda - Oliveira Trust" w:date="2022-07-19T09:57:00Z">
                    <w:r w:rsidRPr="0016760B">
                      <w:rPr>
                        <w:rFonts w:ascii="Arial" w:eastAsia="Times New Roman" w:hAnsi="Arial" w:cs="Arial"/>
                        <w:color w:val="000000"/>
                        <w:sz w:val="20"/>
                        <w:szCs w:val="20"/>
                        <w:lang w:eastAsia="pt-BR"/>
                      </w:rPr>
                      <w:t>31/03/2021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394B72" w14:textId="77777777" w:rsidR="0016760B" w:rsidRPr="0016760B" w:rsidRDefault="0016760B" w:rsidP="0016760B">
                  <w:pPr>
                    <w:autoSpaceDE/>
                    <w:autoSpaceDN/>
                    <w:adjustRightInd/>
                    <w:jc w:val="center"/>
                    <w:rPr>
                      <w:ins w:id="19553" w:author="Philippe Hollanda - Oliveira Trust" w:date="2022-07-19T09:57:00Z"/>
                      <w:rFonts w:ascii="Arial" w:eastAsia="Times New Roman" w:hAnsi="Arial" w:cs="Arial"/>
                      <w:color w:val="000000"/>
                      <w:sz w:val="20"/>
                      <w:szCs w:val="20"/>
                      <w:lang w:eastAsia="pt-BR"/>
                    </w:rPr>
                  </w:pPr>
                  <w:ins w:id="19554" w:author="Philippe Hollanda - Oliveira Trust" w:date="2022-07-19T09:57:00Z">
                    <w:r w:rsidRPr="0016760B">
                      <w:rPr>
                        <w:rFonts w:ascii="Arial" w:eastAsia="Times New Roman" w:hAnsi="Arial" w:cs="Arial"/>
                        <w:color w:val="000000"/>
                        <w:sz w:val="20"/>
                        <w:szCs w:val="20"/>
                        <w:lang w:eastAsia="pt-BR"/>
                      </w:rPr>
                      <w:t>R$ 3.133,55</w:t>
                    </w:r>
                  </w:ins>
                </w:p>
              </w:tc>
            </w:tr>
            <w:tr w:rsidR="0016760B" w:rsidRPr="0016760B" w14:paraId="1A6FA9B2" w14:textId="77777777" w:rsidTr="0016760B">
              <w:trPr>
                <w:trHeight w:val="1785"/>
                <w:ins w:id="195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5B8159" w14:textId="77777777" w:rsidR="0016760B" w:rsidRPr="0016760B" w:rsidRDefault="0016760B" w:rsidP="0016760B">
                  <w:pPr>
                    <w:autoSpaceDE/>
                    <w:autoSpaceDN/>
                    <w:adjustRightInd/>
                    <w:jc w:val="center"/>
                    <w:rPr>
                      <w:ins w:id="19556" w:author="Philippe Hollanda - Oliveira Trust" w:date="2022-07-19T09:57:00Z"/>
                      <w:rFonts w:ascii="Arial" w:eastAsia="Times New Roman" w:hAnsi="Arial" w:cs="Arial"/>
                      <w:color w:val="000000"/>
                      <w:sz w:val="20"/>
                      <w:szCs w:val="20"/>
                      <w:lang w:eastAsia="pt-BR"/>
                    </w:rPr>
                  </w:pPr>
                  <w:ins w:id="19557"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A7E18A2" w14:textId="77777777" w:rsidR="0016760B" w:rsidRPr="0016760B" w:rsidRDefault="0016760B" w:rsidP="0016760B">
                  <w:pPr>
                    <w:autoSpaceDE/>
                    <w:autoSpaceDN/>
                    <w:adjustRightInd/>
                    <w:jc w:val="center"/>
                    <w:rPr>
                      <w:ins w:id="19558" w:author="Philippe Hollanda - Oliveira Trust" w:date="2022-07-19T09:57:00Z"/>
                      <w:rFonts w:ascii="Arial" w:eastAsia="Times New Roman" w:hAnsi="Arial" w:cs="Arial"/>
                      <w:color w:val="000000"/>
                      <w:sz w:val="20"/>
                      <w:szCs w:val="20"/>
                      <w:lang w:eastAsia="pt-BR"/>
                    </w:rPr>
                  </w:pPr>
                  <w:ins w:id="19559"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83EEE0" w14:textId="77777777" w:rsidR="0016760B" w:rsidRPr="0016760B" w:rsidRDefault="0016760B" w:rsidP="0016760B">
                  <w:pPr>
                    <w:autoSpaceDE/>
                    <w:autoSpaceDN/>
                    <w:adjustRightInd/>
                    <w:jc w:val="center"/>
                    <w:rPr>
                      <w:ins w:id="19560" w:author="Philippe Hollanda - Oliveira Trust" w:date="2022-07-19T09:57:00Z"/>
                      <w:rFonts w:ascii="Arial" w:eastAsia="Times New Roman" w:hAnsi="Arial" w:cs="Arial"/>
                      <w:color w:val="000000"/>
                      <w:sz w:val="20"/>
                      <w:szCs w:val="20"/>
                      <w:lang w:eastAsia="pt-BR"/>
                    </w:rPr>
                  </w:pPr>
                  <w:ins w:id="19561" w:author="Philippe Hollanda - Oliveira Trust" w:date="2022-07-19T09:57:00Z">
                    <w:r w:rsidRPr="0016760B">
                      <w:rPr>
                        <w:rFonts w:ascii="Arial" w:eastAsia="Times New Roman" w:hAnsi="Arial" w:cs="Arial"/>
                        <w:color w:val="000000"/>
                        <w:sz w:val="20"/>
                        <w:szCs w:val="20"/>
                        <w:lang w:eastAsia="pt-BR"/>
                      </w:rPr>
                      <w:t>R$ 150,00</w:t>
                    </w:r>
                  </w:ins>
                </w:p>
              </w:tc>
            </w:tr>
            <w:tr w:rsidR="0016760B" w:rsidRPr="0016760B" w14:paraId="3289E59C" w14:textId="77777777" w:rsidTr="0016760B">
              <w:trPr>
                <w:trHeight w:val="1785"/>
                <w:ins w:id="195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CDCC7C" w14:textId="77777777" w:rsidR="0016760B" w:rsidRPr="0016760B" w:rsidRDefault="0016760B" w:rsidP="0016760B">
                  <w:pPr>
                    <w:autoSpaceDE/>
                    <w:autoSpaceDN/>
                    <w:adjustRightInd/>
                    <w:jc w:val="center"/>
                    <w:rPr>
                      <w:ins w:id="19563" w:author="Philippe Hollanda - Oliveira Trust" w:date="2022-07-19T09:57:00Z"/>
                      <w:rFonts w:ascii="Arial" w:eastAsia="Times New Roman" w:hAnsi="Arial" w:cs="Arial"/>
                      <w:color w:val="000000"/>
                      <w:sz w:val="20"/>
                      <w:szCs w:val="20"/>
                      <w:lang w:eastAsia="pt-BR"/>
                    </w:rPr>
                  </w:pPr>
                  <w:ins w:id="1956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A2A9215" w14:textId="77777777" w:rsidR="0016760B" w:rsidRPr="0016760B" w:rsidRDefault="0016760B" w:rsidP="0016760B">
                  <w:pPr>
                    <w:autoSpaceDE/>
                    <w:autoSpaceDN/>
                    <w:adjustRightInd/>
                    <w:jc w:val="center"/>
                    <w:rPr>
                      <w:ins w:id="19565" w:author="Philippe Hollanda - Oliveira Trust" w:date="2022-07-19T09:57:00Z"/>
                      <w:rFonts w:ascii="Arial" w:eastAsia="Times New Roman" w:hAnsi="Arial" w:cs="Arial"/>
                      <w:color w:val="000000"/>
                      <w:sz w:val="20"/>
                      <w:szCs w:val="20"/>
                      <w:lang w:eastAsia="pt-BR"/>
                    </w:rPr>
                  </w:pPr>
                  <w:ins w:id="19566" w:author="Philippe Hollanda - Oliveira Trust" w:date="2022-07-19T09:57:00Z">
                    <w:r w:rsidRPr="0016760B">
                      <w:rPr>
                        <w:rFonts w:ascii="Arial" w:eastAsia="Times New Roman" w:hAnsi="Arial" w:cs="Arial"/>
                        <w:color w:val="000000"/>
                        <w:sz w:val="20"/>
                        <w:szCs w:val="20"/>
                        <w:lang w:eastAsia="pt-BR"/>
                      </w:rPr>
                      <w:t>17/03/2021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32EBB8" w14:textId="77777777" w:rsidR="0016760B" w:rsidRPr="0016760B" w:rsidRDefault="0016760B" w:rsidP="0016760B">
                  <w:pPr>
                    <w:autoSpaceDE/>
                    <w:autoSpaceDN/>
                    <w:adjustRightInd/>
                    <w:jc w:val="center"/>
                    <w:rPr>
                      <w:ins w:id="19567" w:author="Philippe Hollanda - Oliveira Trust" w:date="2022-07-19T09:57:00Z"/>
                      <w:rFonts w:ascii="Arial" w:eastAsia="Times New Roman" w:hAnsi="Arial" w:cs="Arial"/>
                      <w:color w:val="000000"/>
                      <w:sz w:val="20"/>
                      <w:szCs w:val="20"/>
                      <w:lang w:eastAsia="pt-BR"/>
                    </w:rPr>
                  </w:pPr>
                  <w:ins w:id="19568" w:author="Philippe Hollanda - Oliveira Trust" w:date="2022-07-19T09:57:00Z">
                    <w:r w:rsidRPr="0016760B">
                      <w:rPr>
                        <w:rFonts w:ascii="Arial" w:eastAsia="Times New Roman" w:hAnsi="Arial" w:cs="Arial"/>
                        <w:color w:val="000000"/>
                        <w:sz w:val="20"/>
                        <w:szCs w:val="20"/>
                        <w:lang w:eastAsia="pt-BR"/>
                      </w:rPr>
                      <w:t>R$ 802,80</w:t>
                    </w:r>
                  </w:ins>
                </w:p>
              </w:tc>
            </w:tr>
            <w:tr w:rsidR="0016760B" w:rsidRPr="0016760B" w14:paraId="01D66773" w14:textId="77777777" w:rsidTr="0016760B">
              <w:trPr>
                <w:trHeight w:val="1785"/>
                <w:ins w:id="195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3A5D92" w14:textId="77777777" w:rsidR="0016760B" w:rsidRPr="0016760B" w:rsidRDefault="0016760B" w:rsidP="0016760B">
                  <w:pPr>
                    <w:autoSpaceDE/>
                    <w:autoSpaceDN/>
                    <w:adjustRightInd/>
                    <w:jc w:val="center"/>
                    <w:rPr>
                      <w:ins w:id="19570" w:author="Philippe Hollanda - Oliveira Trust" w:date="2022-07-19T09:57:00Z"/>
                      <w:rFonts w:ascii="Arial" w:eastAsia="Times New Roman" w:hAnsi="Arial" w:cs="Arial"/>
                      <w:color w:val="000000"/>
                      <w:sz w:val="20"/>
                      <w:szCs w:val="20"/>
                      <w:lang w:eastAsia="pt-BR"/>
                    </w:rPr>
                  </w:pPr>
                  <w:ins w:id="19571"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D24AA51" w14:textId="77777777" w:rsidR="0016760B" w:rsidRPr="0016760B" w:rsidRDefault="0016760B" w:rsidP="0016760B">
                  <w:pPr>
                    <w:autoSpaceDE/>
                    <w:autoSpaceDN/>
                    <w:adjustRightInd/>
                    <w:jc w:val="center"/>
                    <w:rPr>
                      <w:ins w:id="19572" w:author="Philippe Hollanda - Oliveira Trust" w:date="2022-07-19T09:57:00Z"/>
                      <w:rFonts w:ascii="Arial" w:eastAsia="Times New Roman" w:hAnsi="Arial" w:cs="Arial"/>
                      <w:color w:val="000000"/>
                      <w:sz w:val="20"/>
                      <w:szCs w:val="20"/>
                      <w:lang w:eastAsia="pt-BR"/>
                    </w:rPr>
                  </w:pPr>
                  <w:ins w:id="19573" w:author="Philippe Hollanda - Oliveira Trust" w:date="2022-07-19T09:57:00Z">
                    <w:r w:rsidRPr="0016760B">
                      <w:rPr>
                        <w:rFonts w:ascii="Arial" w:eastAsia="Times New Roman" w:hAnsi="Arial" w:cs="Arial"/>
                        <w:color w:val="000000"/>
                        <w:sz w:val="20"/>
                        <w:szCs w:val="20"/>
                        <w:lang w:eastAsia="pt-BR"/>
                      </w:rPr>
                      <w:t>17/03/2021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A6BE10" w14:textId="77777777" w:rsidR="0016760B" w:rsidRPr="0016760B" w:rsidRDefault="0016760B" w:rsidP="0016760B">
                  <w:pPr>
                    <w:autoSpaceDE/>
                    <w:autoSpaceDN/>
                    <w:adjustRightInd/>
                    <w:jc w:val="center"/>
                    <w:rPr>
                      <w:ins w:id="19574" w:author="Philippe Hollanda - Oliveira Trust" w:date="2022-07-19T09:57:00Z"/>
                      <w:rFonts w:ascii="Arial" w:eastAsia="Times New Roman" w:hAnsi="Arial" w:cs="Arial"/>
                      <w:color w:val="000000"/>
                      <w:sz w:val="20"/>
                      <w:szCs w:val="20"/>
                      <w:lang w:eastAsia="pt-BR"/>
                    </w:rPr>
                  </w:pPr>
                  <w:ins w:id="19575" w:author="Philippe Hollanda - Oliveira Trust" w:date="2022-07-19T09:57:00Z">
                    <w:r w:rsidRPr="0016760B">
                      <w:rPr>
                        <w:rFonts w:ascii="Arial" w:eastAsia="Times New Roman" w:hAnsi="Arial" w:cs="Arial"/>
                        <w:color w:val="000000"/>
                        <w:sz w:val="20"/>
                        <w:szCs w:val="20"/>
                        <w:lang w:eastAsia="pt-BR"/>
                      </w:rPr>
                      <w:t>R$ 177,42</w:t>
                    </w:r>
                  </w:ins>
                </w:p>
              </w:tc>
            </w:tr>
            <w:tr w:rsidR="0016760B" w:rsidRPr="0016760B" w14:paraId="3E0FE128" w14:textId="77777777" w:rsidTr="0016760B">
              <w:trPr>
                <w:trHeight w:val="1785"/>
                <w:ins w:id="195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4B4F2B" w14:textId="77777777" w:rsidR="0016760B" w:rsidRPr="0016760B" w:rsidRDefault="0016760B" w:rsidP="0016760B">
                  <w:pPr>
                    <w:autoSpaceDE/>
                    <w:autoSpaceDN/>
                    <w:adjustRightInd/>
                    <w:jc w:val="center"/>
                    <w:rPr>
                      <w:ins w:id="19577" w:author="Philippe Hollanda - Oliveira Trust" w:date="2022-07-19T09:57:00Z"/>
                      <w:rFonts w:ascii="Arial" w:eastAsia="Times New Roman" w:hAnsi="Arial" w:cs="Arial"/>
                      <w:color w:val="000000"/>
                      <w:sz w:val="20"/>
                      <w:szCs w:val="20"/>
                      <w:lang w:eastAsia="pt-BR"/>
                    </w:rPr>
                  </w:pPr>
                  <w:ins w:id="1957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928D46D" w14:textId="77777777" w:rsidR="0016760B" w:rsidRPr="0016760B" w:rsidRDefault="0016760B" w:rsidP="0016760B">
                  <w:pPr>
                    <w:autoSpaceDE/>
                    <w:autoSpaceDN/>
                    <w:adjustRightInd/>
                    <w:jc w:val="center"/>
                    <w:rPr>
                      <w:ins w:id="19579" w:author="Philippe Hollanda - Oliveira Trust" w:date="2022-07-19T09:57:00Z"/>
                      <w:rFonts w:ascii="Arial" w:eastAsia="Times New Roman" w:hAnsi="Arial" w:cs="Arial"/>
                      <w:color w:val="000000"/>
                      <w:sz w:val="20"/>
                      <w:szCs w:val="20"/>
                      <w:lang w:eastAsia="pt-BR"/>
                    </w:rPr>
                  </w:pPr>
                  <w:ins w:id="19580"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6A4618" w14:textId="77777777" w:rsidR="0016760B" w:rsidRPr="0016760B" w:rsidRDefault="0016760B" w:rsidP="0016760B">
                  <w:pPr>
                    <w:autoSpaceDE/>
                    <w:autoSpaceDN/>
                    <w:adjustRightInd/>
                    <w:jc w:val="center"/>
                    <w:rPr>
                      <w:ins w:id="19581" w:author="Philippe Hollanda - Oliveira Trust" w:date="2022-07-19T09:57:00Z"/>
                      <w:rFonts w:ascii="Arial" w:eastAsia="Times New Roman" w:hAnsi="Arial" w:cs="Arial"/>
                      <w:color w:val="000000"/>
                      <w:sz w:val="20"/>
                      <w:szCs w:val="20"/>
                      <w:lang w:eastAsia="pt-BR"/>
                    </w:rPr>
                  </w:pPr>
                  <w:ins w:id="19582" w:author="Philippe Hollanda - Oliveira Trust" w:date="2022-07-19T09:57:00Z">
                    <w:r w:rsidRPr="0016760B">
                      <w:rPr>
                        <w:rFonts w:ascii="Arial" w:eastAsia="Times New Roman" w:hAnsi="Arial" w:cs="Arial"/>
                        <w:color w:val="000000"/>
                        <w:sz w:val="20"/>
                        <w:szCs w:val="20"/>
                        <w:lang w:eastAsia="pt-BR"/>
                      </w:rPr>
                      <w:t>R$ 965,00</w:t>
                    </w:r>
                  </w:ins>
                </w:p>
              </w:tc>
            </w:tr>
            <w:tr w:rsidR="0016760B" w:rsidRPr="0016760B" w14:paraId="250AFE67" w14:textId="77777777" w:rsidTr="0016760B">
              <w:trPr>
                <w:trHeight w:val="1785"/>
                <w:ins w:id="195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3D9E97" w14:textId="77777777" w:rsidR="0016760B" w:rsidRPr="0016760B" w:rsidRDefault="0016760B" w:rsidP="0016760B">
                  <w:pPr>
                    <w:autoSpaceDE/>
                    <w:autoSpaceDN/>
                    <w:adjustRightInd/>
                    <w:jc w:val="center"/>
                    <w:rPr>
                      <w:ins w:id="19584" w:author="Philippe Hollanda - Oliveira Trust" w:date="2022-07-19T09:57:00Z"/>
                      <w:rFonts w:ascii="Arial" w:eastAsia="Times New Roman" w:hAnsi="Arial" w:cs="Arial"/>
                      <w:color w:val="000000"/>
                      <w:sz w:val="20"/>
                      <w:szCs w:val="20"/>
                      <w:lang w:eastAsia="pt-BR"/>
                    </w:rPr>
                  </w:pPr>
                  <w:ins w:id="1958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0F9BF48" w14:textId="77777777" w:rsidR="0016760B" w:rsidRPr="0016760B" w:rsidRDefault="0016760B" w:rsidP="0016760B">
                  <w:pPr>
                    <w:autoSpaceDE/>
                    <w:autoSpaceDN/>
                    <w:adjustRightInd/>
                    <w:jc w:val="center"/>
                    <w:rPr>
                      <w:ins w:id="19586" w:author="Philippe Hollanda - Oliveira Trust" w:date="2022-07-19T09:57:00Z"/>
                      <w:rFonts w:ascii="Arial" w:eastAsia="Times New Roman" w:hAnsi="Arial" w:cs="Arial"/>
                      <w:color w:val="000000"/>
                      <w:sz w:val="20"/>
                      <w:szCs w:val="20"/>
                      <w:lang w:eastAsia="pt-BR"/>
                    </w:rPr>
                  </w:pPr>
                  <w:ins w:id="19587"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2BD804" w14:textId="77777777" w:rsidR="0016760B" w:rsidRPr="0016760B" w:rsidRDefault="0016760B" w:rsidP="0016760B">
                  <w:pPr>
                    <w:autoSpaceDE/>
                    <w:autoSpaceDN/>
                    <w:adjustRightInd/>
                    <w:jc w:val="center"/>
                    <w:rPr>
                      <w:ins w:id="19588" w:author="Philippe Hollanda - Oliveira Trust" w:date="2022-07-19T09:57:00Z"/>
                      <w:rFonts w:ascii="Arial" w:eastAsia="Times New Roman" w:hAnsi="Arial" w:cs="Arial"/>
                      <w:color w:val="000000"/>
                      <w:sz w:val="20"/>
                      <w:szCs w:val="20"/>
                      <w:lang w:eastAsia="pt-BR"/>
                    </w:rPr>
                  </w:pPr>
                  <w:ins w:id="19589" w:author="Philippe Hollanda - Oliveira Trust" w:date="2022-07-19T09:57:00Z">
                    <w:r w:rsidRPr="0016760B">
                      <w:rPr>
                        <w:rFonts w:ascii="Arial" w:eastAsia="Times New Roman" w:hAnsi="Arial" w:cs="Arial"/>
                        <w:color w:val="000000"/>
                        <w:sz w:val="20"/>
                        <w:szCs w:val="20"/>
                        <w:lang w:eastAsia="pt-BR"/>
                      </w:rPr>
                      <w:t>R$ 62,50</w:t>
                    </w:r>
                  </w:ins>
                </w:p>
              </w:tc>
            </w:tr>
            <w:tr w:rsidR="0016760B" w:rsidRPr="0016760B" w14:paraId="74001B05" w14:textId="77777777" w:rsidTr="0016760B">
              <w:trPr>
                <w:trHeight w:val="1785"/>
                <w:ins w:id="195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CE6CF1" w14:textId="77777777" w:rsidR="0016760B" w:rsidRPr="0016760B" w:rsidRDefault="0016760B" w:rsidP="0016760B">
                  <w:pPr>
                    <w:autoSpaceDE/>
                    <w:autoSpaceDN/>
                    <w:adjustRightInd/>
                    <w:jc w:val="center"/>
                    <w:rPr>
                      <w:ins w:id="19591" w:author="Philippe Hollanda - Oliveira Trust" w:date="2022-07-19T09:57:00Z"/>
                      <w:rFonts w:ascii="Arial" w:eastAsia="Times New Roman" w:hAnsi="Arial" w:cs="Arial"/>
                      <w:color w:val="000000"/>
                      <w:sz w:val="20"/>
                      <w:szCs w:val="20"/>
                      <w:lang w:eastAsia="pt-BR"/>
                    </w:rPr>
                  </w:pPr>
                  <w:ins w:id="19592"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73623E1" w14:textId="77777777" w:rsidR="0016760B" w:rsidRPr="0016760B" w:rsidRDefault="0016760B" w:rsidP="0016760B">
                  <w:pPr>
                    <w:autoSpaceDE/>
                    <w:autoSpaceDN/>
                    <w:adjustRightInd/>
                    <w:jc w:val="center"/>
                    <w:rPr>
                      <w:ins w:id="19593" w:author="Philippe Hollanda - Oliveira Trust" w:date="2022-07-19T09:57:00Z"/>
                      <w:rFonts w:ascii="Arial" w:eastAsia="Times New Roman" w:hAnsi="Arial" w:cs="Arial"/>
                      <w:color w:val="000000"/>
                      <w:sz w:val="20"/>
                      <w:szCs w:val="20"/>
                      <w:lang w:eastAsia="pt-BR"/>
                    </w:rPr>
                  </w:pPr>
                  <w:ins w:id="19594"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0B4FC5" w14:textId="77777777" w:rsidR="0016760B" w:rsidRPr="0016760B" w:rsidRDefault="0016760B" w:rsidP="0016760B">
                  <w:pPr>
                    <w:autoSpaceDE/>
                    <w:autoSpaceDN/>
                    <w:adjustRightInd/>
                    <w:jc w:val="center"/>
                    <w:rPr>
                      <w:ins w:id="19595" w:author="Philippe Hollanda - Oliveira Trust" w:date="2022-07-19T09:57:00Z"/>
                      <w:rFonts w:ascii="Arial" w:eastAsia="Times New Roman" w:hAnsi="Arial" w:cs="Arial"/>
                      <w:color w:val="000000"/>
                      <w:sz w:val="20"/>
                      <w:szCs w:val="20"/>
                      <w:lang w:eastAsia="pt-BR"/>
                    </w:rPr>
                  </w:pPr>
                  <w:ins w:id="19596" w:author="Philippe Hollanda - Oliveira Trust" w:date="2022-07-19T09:57:00Z">
                    <w:r w:rsidRPr="0016760B">
                      <w:rPr>
                        <w:rFonts w:ascii="Arial" w:eastAsia="Times New Roman" w:hAnsi="Arial" w:cs="Arial"/>
                        <w:color w:val="000000"/>
                        <w:sz w:val="20"/>
                        <w:szCs w:val="20"/>
                        <w:lang w:eastAsia="pt-BR"/>
                      </w:rPr>
                      <w:t>R$ 1.185,00</w:t>
                    </w:r>
                  </w:ins>
                </w:p>
              </w:tc>
            </w:tr>
            <w:tr w:rsidR="0016760B" w:rsidRPr="0016760B" w14:paraId="055256EF" w14:textId="77777777" w:rsidTr="0016760B">
              <w:trPr>
                <w:trHeight w:val="1785"/>
                <w:ins w:id="195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198295" w14:textId="77777777" w:rsidR="0016760B" w:rsidRPr="0016760B" w:rsidRDefault="0016760B" w:rsidP="0016760B">
                  <w:pPr>
                    <w:autoSpaceDE/>
                    <w:autoSpaceDN/>
                    <w:adjustRightInd/>
                    <w:jc w:val="center"/>
                    <w:rPr>
                      <w:ins w:id="19598" w:author="Philippe Hollanda - Oliveira Trust" w:date="2022-07-19T09:57:00Z"/>
                      <w:rFonts w:ascii="Arial" w:eastAsia="Times New Roman" w:hAnsi="Arial" w:cs="Arial"/>
                      <w:color w:val="000000"/>
                      <w:sz w:val="20"/>
                      <w:szCs w:val="20"/>
                      <w:lang w:eastAsia="pt-BR"/>
                    </w:rPr>
                  </w:pPr>
                  <w:ins w:id="1959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4B35A08" w14:textId="77777777" w:rsidR="0016760B" w:rsidRPr="0016760B" w:rsidRDefault="0016760B" w:rsidP="0016760B">
                  <w:pPr>
                    <w:autoSpaceDE/>
                    <w:autoSpaceDN/>
                    <w:adjustRightInd/>
                    <w:jc w:val="center"/>
                    <w:rPr>
                      <w:ins w:id="19600" w:author="Philippe Hollanda - Oliveira Trust" w:date="2022-07-19T09:57:00Z"/>
                      <w:rFonts w:ascii="Arial" w:eastAsia="Times New Roman" w:hAnsi="Arial" w:cs="Arial"/>
                      <w:color w:val="000000"/>
                      <w:sz w:val="20"/>
                      <w:szCs w:val="20"/>
                      <w:lang w:eastAsia="pt-BR"/>
                    </w:rPr>
                  </w:pPr>
                  <w:ins w:id="19601" w:author="Philippe Hollanda - Oliveira Trust" w:date="2022-07-19T09:57:00Z">
                    <w:r w:rsidRPr="0016760B">
                      <w:rPr>
                        <w:rFonts w:ascii="Arial" w:eastAsia="Times New Roman" w:hAnsi="Arial" w:cs="Arial"/>
                        <w:color w:val="000000"/>
                        <w:sz w:val="20"/>
                        <w:szCs w:val="20"/>
                        <w:lang w:eastAsia="pt-BR"/>
                      </w:rPr>
                      <w:t>19/03/2021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91BED2" w14:textId="77777777" w:rsidR="0016760B" w:rsidRPr="0016760B" w:rsidRDefault="0016760B" w:rsidP="0016760B">
                  <w:pPr>
                    <w:autoSpaceDE/>
                    <w:autoSpaceDN/>
                    <w:adjustRightInd/>
                    <w:jc w:val="center"/>
                    <w:rPr>
                      <w:ins w:id="19602" w:author="Philippe Hollanda - Oliveira Trust" w:date="2022-07-19T09:57:00Z"/>
                      <w:rFonts w:ascii="Arial" w:eastAsia="Times New Roman" w:hAnsi="Arial" w:cs="Arial"/>
                      <w:color w:val="000000"/>
                      <w:sz w:val="20"/>
                      <w:szCs w:val="20"/>
                      <w:lang w:eastAsia="pt-BR"/>
                    </w:rPr>
                  </w:pPr>
                  <w:ins w:id="19603" w:author="Philippe Hollanda - Oliveira Trust" w:date="2022-07-19T09:57:00Z">
                    <w:r w:rsidRPr="0016760B">
                      <w:rPr>
                        <w:rFonts w:ascii="Arial" w:eastAsia="Times New Roman" w:hAnsi="Arial" w:cs="Arial"/>
                        <w:color w:val="000000"/>
                        <w:sz w:val="20"/>
                        <w:szCs w:val="20"/>
                        <w:lang w:eastAsia="pt-BR"/>
                      </w:rPr>
                      <w:t>R$ 797,40</w:t>
                    </w:r>
                  </w:ins>
                </w:p>
              </w:tc>
            </w:tr>
            <w:tr w:rsidR="0016760B" w:rsidRPr="0016760B" w14:paraId="5C9612BC" w14:textId="77777777" w:rsidTr="0016760B">
              <w:trPr>
                <w:trHeight w:val="1785"/>
                <w:ins w:id="196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DDBDBB" w14:textId="77777777" w:rsidR="0016760B" w:rsidRPr="0016760B" w:rsidRDefault="0016760B" w:rsidP="0016760B">
                  <w:pPr>
                    <w:autoSpaceDE/>
                    <w:autoSpaceDN/>
                    <w:adjustRightInd/>
                    <w:jc w:val="center"/>
                    <w:rPr>
                      <w:ins w:id="19605" w:author="Philippe Hollanda - Oliveira Trust" w:date="2022-07-19T09:57:00Z"/>
                      <w:rFonts w:ascii="Arial" w:eastAsia="Times New Roman" w:hAnsi="Arial" w:cs="Arial"/>
                      <w:color w:val="000000"/>
                      <w:sz w:val="20"/>
                      <w:szCs w:val="20"/>
                      <w:lang w:eastAsia="pt-BR"/>
                    </w:rPr>
                  </w:pPr>
                  <w:ins w:id="1960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FC47D88" w14:textId="77777777" w:rsidR="0016760B" w:rsidRPr="0016760B" w:rsidRDefault="0016760B" w:rsidP="0016760B">
                  <w:pPr>
                    <w:autoSpaceDE/>
                    <w:autoSpaceDN/>
                    <w:adjustRightInd/>
                    <w:jc w:val="center"/>
                    <w:rPr>
                      <w:ins w:id="19607" w:author="Philippe Hollanda - Oliveira Trust" w:date="2022-07-19T09:57:00Z"/>
                      <w:rFonts w:ascii="Arial" w:eastAsia="Times New Roman" w:hAnsi="Arial" w:cs="Arial"/>
                      <w:color w:val="000000"/>
                      <w:sz w:val="20"/>
                      <w:szCs w:val="20"/>
                      <w:lang w:eastAsia="pt-BR"/>
                    </w:rPr>
                  </w:pPr>
                  <w:ins w:id="19608" w:author="Philippe Hollanda - Oliveira Trust" w:date="2022-07-19T09:57:00Z">
                    <w:r w:rsidRPr="0016760B">
                      <w:rPr>
                        <w:rFonts w:ascii="Arial" w:eastAsia="Times New Roman" w:hAnsi="Arial" w:cs="Arial"/>
                        <w:color w:val="000000"/>
                        <w:sz w:val="20"/>
                        <w:szCs w:val="20"/>
                        <w:lang w:eastAsia="pt-BR"/>
                      </w:rPr>
                      <w:t>19/03/2021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10B900" w14:textId="77777777" w:rsidR="0016760B" w:rsidRPr="0016760B" w:rsidRDefault="0016760B" w:rsidP="0016760B">
                  <w:pPr>
                    <w:autoSpaceDE/>
                    <w:autoSpaceDN/>
                    <w:adjustRightInd/>
                    <w:jc w:val="center"/>
                    <w:rPr>
                      <w:ins w:id="19609" w:author="Philippe Hollanda - Oliveira Trust" w:date="2022-07-19T09:57:00Z"/>
                      <w:rFonts w:ascii="Arial" w:eastAsia="Times New Roman" w:hAnsi="Arial" w:cs="Arial"/>
                      <w:color w:val="000000"/>
                      <w:sz w:val="20"/>
                      <w:szCs w:val="20"/>
                      <w:lang w:eastAsia="pt-BR"/>
                    </w:rPr>
                  </w:pPr>
                  <w:ins w:id="19610" w:author="Philippe Hollanda - Oliveira Trust" w:date="2022-07-19T09:57:00Z">
                    <w:r w:rsidRPr="0016760B">
                      <w:rPr>
                        <w:rFonts w:ascii="Arial" w:eastAsia="Times New Roman" w:hAnsi="Arial" w:cs="Arial"/>
                        <w:color w:val="000000"/>
                        <w:sz w:val="20"/>
                        <w:szCs w:val="20"/>
                        <w:lang w:eastAsia="pt-BR"/>
                      </w:rPr>
                      <w:t>R$ 176,23</w:t>
                    </w:r>
                  </w:ins>
                </w:p>
              </w:tc>
            </w:tr>
            <w:tr w:rsidR="0016760B" w:rsidRPr="0016760B" w14:paraId="5DDAAC69" w14:textId="77777777" w:rsidTr="0016760B">
              <w:trPr>
                <w:trHeight w:val="1785"/>
                <w:ins w:id="196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59990E" w14:textId="77777777" w:rsidR="0016760B" w:rsidRPr="0016760B" w:rsidRDefault="0016760B" w:rsidP="0016760B">
                  <w:pPr>
                    <w:autoSpaceDE/>
                    <w:autoSpaceDN/>
                    <w:adjustRightInd/>
                    <w:jc w:val="center"/>
                    <w:rPr>
                      <w:ins w:id="19612" w:author="Philippe Hollanda - Oliveira Trust" w:date="2022-07-19T09:57:00Z"/>
                      <w:rFonts w:ascii="Arial" w:eastAsia="Times New Roman" w:hAnsi="Arial" w:cs="Arial"/>
                      <w:color w:val="000000"/>
                      <w:sz w:val="20"/>
                      <w:szCs w:val="20"/>
                      <w:lang w:eastAsia="pt-BR"/>
                    </w:rPr>
                  </w:pPr>
                  <w:ins w:id="1961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C5170FE" w14:textId="77777777" w:rsidR="0016760B" w:rsidRPr="0016760B" w:rsidRDefault="0016760B" w:rsidP="0016760B">
                  <w:pPr>
                    <w:autoSpaceDE/>
                    <w:autoSpaceDN/>
                    <w:adjustRightInd/>
                    <w:jc w:val="center"/>
                    <w:rPr>
                      <w:ins w:id="19614" w:author="Philippe Hollanda - Oliveira Trust" w:date="2022-07-19T09:57:00Z"/>
                      <w:rFonts w:ascii="Arial" w:eastAsia="Times New Roman" w:hAnsi="Arial" w:cs="Arial"/>
                      <w:color w:val="000000"/>
                      <w:sz w:val="20"/>
                      <w:szCs w:val="20"/>
                      <w:lang w:eastAsia="pt-BR"/>
                    </w:rPr>
                  </w:pPr>
                  <w:ins w:id="19615"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68C858" w14:textId="77777777" w:rsidR="0016760B" w:rsidRPr="0016760B" w:rsidRDefault="0016760B" w:rsidP="0016760B">
                  <w:pPr>
                    <w:autoSpaceDE/>
                    <w:autoSpaceDN/>
                    <w:adjustRightInd/>
                    <w:jc w:val="center"/>
                    <w:rPr>
                      <w:ins w:id="19616" w:author="Philippe Hollanda - Oliveira Trust" w:date="2022-07-19T09:57:00Z"/>
                      <w:rFonts w:ascii="Arial" w:eastAsia="Times New Roman" w:hAnsi="Arial" w:cs="Arial"/>
                      <w:color w:val="000000"/>
                      <w:sz w:val="20"/>
                      <w:szCs w:val="20"/>
                      <w:lang w:eastAsia="pt-BR"/>
                    </w:rPr>
                  </w:pPr>
                  <w:ins w:id="19617" w:author="Philippe Hollanda - Oliveira Trust" w:date="2022-07-19T09:57:00Z">
                    <w:r w:rsidRPr="0016760B">
                      <w:rPr>
                        <w:rFonts w:ascii="Arial" w:eastAsia="Times New Roman" w:hAnsi="Arial" w:cs="Arial"/>
                        <w:color w:val="000000"/>
                        <w:sz w:val="20"/>
                        <w:szCs w:val="20"/>
                        <w:lang w:eastAsia="pt-BR"/>
                      </w:rPr>
                      <w:t>R$ 4.425,12</w:t>
                    </w:r>
                  </w:ins>
                </w:p>
              </w:tc>
            </w:tr>
            <w:tr w:rsidR="0016760B" w:rsidRPr="0016760B" w14:paraId="698D2F20" w14:textId="77777777" w:rsidTr="0016760B">
              <w:trPr>
                <w:trHeight w:val="1785"/>
                <w:ins w:id="196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152D2F" w14:textId="77777777" w:rsidR="0016760B" w:rsidRPr="0016760B" w:rsidRDefault="0016760B" w:rsidP="0016760B">
                  <w:pPr>
                    <w:autoSpaceDE/>
                    <w:autoSpaceDN/>
                    <w:adjustRightInd/>
                    <w:jc w:val="center"/>
                    <w:rPr>
                      <w:ins w:id="19619" w:author="Philippe Hollanda - Oliveira Trust" w:date="2022-07-19T09:57:00Z"/>
                      <w:rFonts w:ascii="Arial" w:eastAsia="Times New Roman" w:hAnsi="Arial" w:cs="Arial"/>
                      <w:color w:val="000000"/>
                      <w:sz w:val="20"/>
                      <w:szCs w:val="20"/>
                      <w:lang w:eastAsia="pt-BR"/>
                    </w:rPr>
                  </w:pPr>
                  <w:ins w:id="19620"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2C733346" w14:textId="77777777" w:rsidR="0016760B" w:rsidRPr="0016760B" w:rsidRDefault="0016760B" w:rsidP="0016760B">
                  <w:pPr>
                    <w:autoSpaceDE/>
                    <w:autoSpaceDN/>
                    <w:adjustRightInd/>
                    <w:jc w:val="center"/>
                    <w:rPr>
                      <w:ins w:id="19621" w:author="Philippe Hollanda - Oliveira Trust" w:date="2022-07-19T09:57:00Z"/>
                      <w:rFonts w:ascii="Arial" w:eastAsia="Times New Roman" w:hAnsi="Arial" w:cs="Arial"/>
                      <w:color w:val="000000"/>
                      <w:sz w:val="20"/>
                      <w:szCs w:val="20"/>
                      <w:lang w:eastAsia="pt-BR"/>
                    </w:rPr>
                  </w:pPr>
                  <w:ins w:id="19622"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82DE0B" w14:textId="77777777" w:rsidR="0016760B" w:rsidRPr="0016760B" w:rsidRDefault="0016760B" w:rsidP="0016760B">
                  <w:pPr>
                    <w:autoSpaceDE/>
                    <w:autoSpaceDN/>
                    <w:adjustRightInd/>
                    <w:jc w:val="center"/>
                    <w:rPr>
                      <w:ins w:id="19623" w:author="Philippe Hollanda - Oliveira Trust" w:date="2022-07-19T09:57:00Z"/>
                      <w:rFonts w:ascii="Arial" w:eastAsia="Times New Roman" w:hAnsi="Arial" w:cs="Arial"/>
                      <w:color w:val="000000"/>
                      <w:sz w:val="20"/>
                      <w:szCs w:val="20"/>
                      <w:lang w:eastAsia="pt-BR"/>
                    </w:rPr>
                  </w:pPr>
                  <w:ins w:id="19624" w:author="Philippe Hollanda - Oliveira Trust" w:date="2022-07-19T09:57:00Z">
                    <w:r w:rsidRPr="0016760B">
                      <w:rPr>
                        <w:rFonts w:ascii="Arial" w:eastAsia="Times New Roman" w:hAnsi="Arial" w:cs="Arial"/>
                        <w:color w:val="000000"/>
                        <w:sz w:val="20"/>
                        <w:szCs w:val="20"/>
                        <w:lang w:eastAsia="pt-BR"/>
                      </w:rPr>
                      <w:t>R$ 6.715,25</w:t>
                    </w:r>
                  </w:ins>
                </w:p>
              </w:tc>
            </w:tr>
            <w:tr w:rsidR="0016760B" w:rsidRPr="0016760B" w14:paraId="02719E2B" w14:textId="77777777" w:rsidTr="0016760B">
              <w:trPr>
                <w:trHeight w:val="1785"/>
                <w:ins w:id="196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55C460" w14:textId="77777777" w:rsidR="0016760B" w:rsidRPr="0016760B" w:rsidRDefault="0016760B" w:rsidP="0016760B">
                  <w:pPr>
                    <w:autoSpaceDE/>
                    <w:autoSpaceDN/>
                    <w:adjustRightInd/>
                    <w:jc w:val="center"/>
                    <w:rPr>
                      <w:ins w:id="19626" w:author="Philippe Hollanda - Oliveira Trust" w:date="2022-07-19T09:57:00Z"/>
                      <w:rFonts w:ascii="Arial" w:eastAsia="Times New Roman" w:hAnsi="Arial" w:cs="Arial"/>
                      <w:color w:val="000000"/>
                      <w:sz w:val="20"/>
                      <w:szCs w:val="20"/>
                      <w:lang w:eastAsia="pt-BR"/>
                    </w:rPr>
                  </w:pPr>
                  <w:ins w:id="19627" w:author="Philippe Hollanda - Oliveira Trust" w:date="2022-07-19T09:57:00Z">
                    <w:r w:rsidRPr="0016760B">
                      <w:rPr>
                        <w:rFonts w:ascii="Arial" w:eastAsia="Times New Roman" w:hAnsi="Arial" w:cs="Arial"/>
                        <w:color w:val="000000"/>
                        <w:sz w:val="20"/>
                        <w:szCs w:val="20"/>
                        <w:lang w:eastAsia="pt-BR"/>
                      </w:rPr>
                      <w:lastRenderedPageBreak/>
                      <w:t>ESPAÇADOR</w:t>
                    </w:r>
                  </w:ins>
                </w:p>
              </w:tc>
              <w:tc>
                <w:tcPr>
                  <w:tcW w:w="2324" w:type="dxa"/>
                  <w:tcBorders>
                    <w:top w:val="nil"/>
                    <w:left w:val="nil"/>
                    <w:bottom w:val="single" w:sz="4" w:space="0" w:color="auto"/>
                    <w:right w:val="single" w:sz="4" w:space="0" w:color="auto"/>
                  </w:tcBorders>
                  <w:shd w:val="clear" w:color="auto" w:fill="auto"/>
                  <w:noWrap/>
                  <w:vAlign w:val="center"/>
                  <w:hideMark/>
                </w:tcPr>
                <w:p w14:paraId="3D5B8A57" w14:textId="77777777" w:rsidR="0016760B" w:rsidRPr="0016760B" w:rsidRDefault="0016760B" w:rsidP="0016760B">
                  <w:pPr>
                    <w:autoSpaceDE/>
                    <w:autoSpaceDN/>
                    <w:adjustRightInd/>
                    <w:jc w:val="center"/>
                    <w:rPr>
                      <w:ins w:id="19628" w:author="Philippe Hollanda - Oliveira Trust" w:date="2022-07-19T09:57:00Z"/>
                      <w:rFonts w:ascii="Arial" w:eastAsia="Times New Roman" w:hAnsi="Arial" w:cs="Arial"/>
                      <w:color w:val="000000"/>
                      <w:sz w:val="20"/>
                      <w:szCs w:val="20"/>
                      <w:lang w:eastAsia="pt-BR"/>
                    </w:rPr>
                  </w:pPr>
                  <w:ins w:id="19629"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D701EB" w14:textId="77777777" w:rsidR="0016760B" w:rsidRPr="0016760B" w:rsidRDefault="0016760B" w:rsidP="0016760B">
                  <w:pPr>
                    <w:autoSpaceDE/>
                    <w:autoSpaceDN/>
                    <w:adjustRightInd/>
                    <w:jc w:val="center"/>
                    <w:rPr>
                      <w:ins w:id="19630" w:author="Philippe Hollanda - Oliveira Trust" w:date="2022-07-19T09:57:00Z"/>
                      <w:rFonts w:ascii="Arial" w:eastAsia="Times New Roman" w:hAnsi="Arial" w:cs="Arial"/>
                      <w:color w:val="000000"/>
                      <w:sz w:val="20"/>
                      <w:szCs w:val="20"/>
                      <w:lang w:eastAsia="pt-BR"/>
                    </w:rPr>
                  </w:pPr>
                  <w:ins w:id="19631" w:author="Philippe Hollanda - Oliveira Trust" w:date="2022-07-19T09:57:00Z">
                    <w:r w:rsidRPr="0016760B">
                      <w:rPr>
                        <w:rFonts w:ascii="Arial" w:eastAsia="Times New Roman" w:hAnsi="Arial" w:cs="Arial"/>
                        <w:color w:val="000000"/>
                        <w:sz w:val="20"/>
                        <w:szCs w:val="20"/>
                        <w:lang w:eastAsia="pt-BR"/>
                      </w:rPr>
                      <w:t>R$ 350,00</w:t>
                    </w:r>
                  </w:ins>
                </w:p>
              </w:tc>
            </w:tr>
            <w:tr w:rsidR="0016760B" w:rsidRPr="0016760B" w14:paraId="4CE03771" w14:textId="77777777" w:rsidTr="0016760B">
              <w:trPr>
                <w:trHeight w:val="1785"/>
                <w:ins w:id="196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CD8C98" w14:textId="77777777" w:rsidR="0016760B" w:rsidRPr="0016760B" w:rsidRDefault="0016760B" w:rsidP="0016760B">
                  <w:pPr>
                    <w:autoSpaceDE/>
                    <w:autoSpaceDN/>
                    <w:adjustRightInd/>
                    <w:jc w:val="center"/>
                    <w:rPr>
                      <w:ins w:id="19633" w:author="Philippe Hollanda - Oliveira Trust" w:date="2022-07-19T09:57:00Z"/>
                      <w:rFonts w:ascii="Arial" w:eastAsia="Times New Roman" w:hAnsi="Arial" w:cs="Arial"/>
                      <w:color w:val="000000"/>
                      <w:sz w:val="20"/>
                      <w:szCs w:val="20"/>
                      <w:lang w:eastAsia="pt-BR"/>
                    </w:rPr>
                  </w:pPr>
                  <w:ins w:id="19634"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77978D2B" w14:textId="77777777" w:rsidR="0016760B" w:rsidRPr="0016760B" w:rsidRDefault="0016760B" w:rsidP="0016760B">
                  <w:pPr>
                    <w:autoSpaceDE/>
                    <w:autoSpaceDN/>
                    <w:adjustRightInd/>
                    <w:jc w:val="center"/>
                    <w:rPr>
                      <w:ins w:id="19635" w:author="Philippe Hollanda - Oliveira Trust" w:date="2022-07-19T09:57:00Z"/>
                      <w:rFonts w:ascii="Arial" w:eastAsia="Times New Roman" w:hAnsi="Arial" w:cs="Arial"/>
                      <w:color w:val="000000"/>
                      <w:sz w:val="20"/>
                      <w:szCs w:val="20"/>
                      <w:lang w:eastAsia="pt-BR"/>
                    </w:rPr>
                  </w:pPr>
                  <w:ins w:id="19636"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0F9553" w14:textId="77777777" w:rsidR="0016760B" w:rsidRPr="0016760B" w:rsidRDefault="0016760B" w:rsidP="0016760B">
                  <w:pPr>
                    <w:autoSpaceDE/>
                    <w:autoSpaceDN/>
                    <w:adjustRightInd/>
                    <w:jc w:val="center"/>
                    <w:rPr>
                      <w:ins w:id="19637" w:author="Philippe Hollanda - Oliveira Trust" w:date="2022-07-19T09:57:00Z"/>
                      <w:rFonts w:ascii="Arial" w:eastAsia="Times New Roman" w:hAnsi="Arial" w:cs="Arial"/>
                      <w:color w:val="000000"/>
                      <w:sz w:val="20"/>
                      <w:szCs w:val="20"/>
                      <w:lang w:eastAsia="pt-BR"/>
                    </w:rPr>
                  </w:pPr>
                  <w:ins w:id="19638" w:author="Philippe Hollanda - Oliveira Trust" w:date="2022-07-19T09:57:00Z">
                    <w:r w:rsidRPr="0016760B">
                      <w:rPr>
                        <w:rFonts w:ascii="Arial" w:eastAsia="Times New Roman" w:hAnsi="Arial" w:cs="Arial"/>
                        <w:color w:val="000000"/>
                        <w:sz w:val="20"/>
                        <w:szCs w:val="20"/>
                        <w:lang w:eastAsia="pt-BR"/>
                      </w:rPr>
                      <w:t>R$ 7.263,10</w:t>
                    </w:r>
                  </w:ins>
                </w:p>
              </w:tc>
            </w:tr>
            <w:tr w:rsidR="0016760B" w:rsidRPr="0016760B" w14:paraId="0D150C33" w14:textId="77777777" w:rsidTr="0016760B">
              <w:trPr>
                <w:trHeight w:val="1785"/>
                <w:ins w:id="196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BBBCEC" w14:textId="77777777" w:rsidR="0016760B" w:rsidRPr="0016760B" w:rsidRDefault="0016760B" w:rsidP="0016760B">
                  <w:pPr>
                    <w:autoSpaceDE/>
                    <w:autoSpaceDN/>
                    <w:adjustRightInd/>
                    <w:jc w:val="center"/>
                    <w:rPr>
                      <w:ins w:id="19640" w:author="Philippe Hollanda - Oliveira Trust" w:date="2022-07-19T09:57:00Z"/>
                      <w:rFonts w:ascii="Arial" w:eastAsia="Times New Roman" w:hAnsi="Arial" w:cs="Arial"/>
                      <w:color w:val="000000"/>
                      <w:sz w:val="20"/>
                      <w:szCs w:val="20"/>
                      <w:lang w:eastAsia="pt-BR"/>
                    </w:rPr>
                  </w:pPr>
                  <w:ins w:id="19641" w:author="Philippe Hollanda - Oliveira Trust" w:date="2022-07-19T09:57:00Z">
                    <w:r w:rsidRPr="0016760B">
                      <w:rPr>
                        <w:rFonts w:ascii="Arial" w:eastAsia="Times New Roman" w:hAnsi="Arial" w:cs="Arial"/>
                        <w:color w:val="000000"/>
                        <w:sz w:val="20"/>
                        <w:szCs w:val="20"/>
                        <w:lang w:eastAsia="pt-BR"/>
                      </w:rPr>
                      <w:t>FERRAMENTAS</w:t>
                    </w:r>
                  </w:ins>
                </w:p>
              </w:tc>
              <w:tc>
                <w:tcPr>
                  <w:tcW w:w="2324" w:type="dxa"/>
                  <w:tcBorders>
                    <w:top w:val="nil"/>
                    <w:left w:val="nil"/>
                    <w:bottom w:val="single" w:sz="4" w:space="0" w:color="auto"/>
                    <w:right w:val="single" w:sz="4" w:space="0" w:color="auto"/>
                  </w:tcBorders>
                  <w:shd w:val="clear" w:color="auto" w:fill="auto"/>
                  <w:noWrap/>
                  <w:vAlign w:val="center"/>
                  <w:hideMark/>
                </w:tcPr>
                <w:p w14:paraId="4D4B7F87" w14:textId="77777777" w:rsidR="0016760B" w:rsidRPr="0016760B" w:rsidRDefault="0016760B" w:rsidP="0016760B">
                  <w:pPr>
                    <w:autoSpaceDE/>
                    <w:autoSpaceDN/>
                    <w:adjustRightInd/>
                    <w:jc w:val="center"/>
                    <w:rPr>
                      <w:ins w:id="19642" w:author="Philippe Hollanda - Oliveira Trust" w:date="2022-07-19T09:57:00Z"/>
                      <w:rFonts w:ascii="Arial" w:eastAsia="Times New Roman" w:hAnsi="Arial" w:cs="Arial"/>
                      <w:color w:val="000000"/>
                      <w:sz w:val="20"/>
                      <w:szCs w:val="20"/>
                      <w:lang w:eastAsia="pt-BR"/>
                    </w:rPr>
                  </w:pPr>
                  <w:ins w:id="19643" w:author="Philippe Hollanda - Oliveira Trust" w:date="2022-07-19T09:57:00Z">
                    <w:r w:rsidRPr="0016760B">
                      <w:rPr>
                        <w:rFonts w:ascii="Arial" w:eastAsia="Times New Roman" w:hAnsi="Arial" w:cs="Arial"/>
                        <w:color w:val="000000"/>
                        <w:sz w:val="20"/>
                        <w:szCs w:val="20"/>
                        <w:lang w:eastAsia="pt-BR"/>
                      </w:rPr>
                      <w:t>09/04/2021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68370E" w14:textId="77777777" w:rsidR="0016760B" w:rsidRPr="0016760B" w:rsidRDefault="0016760B" w:rsidP="0016760B">
                  <w:pPr>
                    <w:autoSpaceDE/>
                    <w:autoSpaceDN/>
                    <w:adjustRightInd/>
                    <w:jc w:val="center"/>
                    <w:rPr>
                      <w:ins w:id="19644" w:author="Philippe Hollanda - Oliveira Trust" w:date="2022-07-19T09:57:00Z"/>
                      <w:rFonts w:ascii="Arial" w:eastAsia="Times New Roman" w:hAnsi="Arial" w:cs="Arial"/>
                      <w:color w:val="000000"/>
                      <w:sz w:val="20"/>
                      <w:szCs w:val="20"/>
                      <w:lang w:eastAsia="pt-BR"/>
                    </w:rPr>
                  </w:pPr>
                  <w:ins w:id="19645" w:author="Philippe Hollanda - Oliveira Trust" w:date="2022-07-19T09:57:00Z">
                    <w:r w:rsidRPr="0016760B">
                      <w:rPr>
                        <w:rFonts w:ascii="Arial" w:eastAsia="Times New Roman" w:hAnsi="Arial" w:cs="Arial"/>
                        <w:color w:val="000000"/>
                        <w:sz w:val="20"/>
                        <w:szCs w:val="20"/>
                        <w:lang w:eastAsia="pt-BR"/>
                      </w:rPr>
                      <w:t>R$ 2.120,51</w:t>
                    </w:r>
                  </w:ins>
                </w:p>
              </w:tc>
            </w:tr>
            <w:tr w:rsidR="0016760B" w:rsidRPr="0016760B" w14:paraId="1C1BA922" w14:textId="77777777" w:rsidTr="0016760B">
              <w:trPr>
                <w:trHeight w:val="1785"/>
                <w:ins w:id="196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81BA85" w14:textId="77777777" w:rsidR="0016760B" w:rsidRPr="0016760B" w:rsidRDefault="0016760B" w:rsidP="0016760B">
                  <w:pPr>
                    <w:autoSpaceDE/>
                    <w:autoSpaceDN/>
                    <w:adjustRightInd/>
                    <w:jc w:val="center"/>
                    <w:rPr>
                      <w:ins w:id="19647" w:author="Philippe Hollanda - Oliveira Trust" w:date="2022-07-19T09:57:00Z"/>
                      <w:rFonts w:ascii="Arial" w:eastAsia="Times New Roman" w:hAnsi="Arial" w:cs="Arial"/>
                      <w:color w:val="000000"/>
                      <w:sz w:val="20"/>
                      <w:szCs w:val="20"/>
                      <w:lang w:eastAsia="pt-BR"/>
                    </w:rPr>
                  </w:pPr>
                  <w:ins w:id="19648"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3ADD70C9" w14:textId="77777777" w:rsidR="0016760B" w:rsidRPr="0016760B" w:rsidRDefault="0016760B" w:rsidP="0016760B">
                  <w:pPr>
                    <w:autoSpaceDE/>
                    <w:autoSpaceDN/>
                    <w:adjustRightInd/>
                    <w:jc w:val="center"/>
                    <w:rPr>
                      <w:ins w:id="19649" w:author="Philippe Hollanda - Oliveira Trust" w:date="2022-07-19T09:57:00Z"/>
                      <w:rFonts w:ascii="Arial" w:eastAsia="Times New Roman" w:hAnsi="Arial" w:cs="Arial"/>
                      <w:color w:val="000000"/>
                      <w:sz w:val="20"/>
                      <w:szCs w:val="20"/>
                      <w:lang w:eastAsia="pt-BR"/>
                    </w:rPr>
                  </w:pPr>
                  <w:ins w:id="19650"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3C9B38" w14:textId="77777777" w:rsidR="0016760B" w:rsidRPr="0016760B" w:rsidRDefault="0016760B" w:rsidP="0016760B">
                  <w:pPr>
                    <w:autoSpaceDE/>
                    <w:autoSpaceDN/>
                    <w:adjustRightInd/>
                    <w:jc w:val="center"/>
                    <w:rPr>
                      <w:ins w:id="19651" w:author="Philippe Hollanda - Oliveira Trust" w:date="2022-07-19T09:57:00Z"/>
                      <w:rFonts w:ascii="Arial" w:eastAsia="Times New Roman" w:hAnsi="Arial" w:cs="Arial"/>
                      <w:color w:val="000000"/>
                      <w:sz w:val="20"/>
                      <w:szCs w:val="20"/>
                      <w:lang w:eastAsia="pt-BR"/>
                    </w:rPr>
                  </w:pPr>
                  <w:ins w:id="19652" w:author="Philippe Hollanda - Oliveira Trust" w:date="2022-07-19T09:57:00Z">
                    <w:r w:rsidRPr="0016760B">
                      <w:rPr>
                        <w:rFonts w:ascii="Arial" w:eastAsia="Times New Roman" w:hAnsi="Arial" w:cs="Arial"/>
                        <w:color w:val="000000"/>
                        <w:sz w:val="20"/>
                        <w:szCs w:val="20"/>
                        <w:lang w:eastAsia="pt-BR"/>
                      </w:rPr>
                      <w:t>R$ 18.233,24</w:t>
                    </w:r>
                  </w:ins>
                </w:p>
              </w:tc>
            </w:tr>
            <w:tr w:rsidR="0016760B" w:rsidRPr="0016760B" w14:paraId="76600771" w14:textId="77777777" w:rsidTr="0016760B">
              <w:trPr>
                <w:trHeight w:val="1785"/>
                <w:ins w:id="196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344581" w14:textId="77777777" w:rsidR="0016760B" w:rsidRPr="0016760B" w:rsidRDefault="0016760B" w:rsidP="0016760B">
                  <w:pPr>
                    <w:autoSpaceDE/>
                    <w:autoSpaceDN/>
                    <w:adjustRightInd/>
                    <w:jc w:val="center"/>
                    <w:rPr>
                      <w:ins w:id="19654" w:author="Philippe Hollanda - Oliveira Trust" w:date="2022-07-19T09:57:00Z"/>
                      <w:rFonts w:ascii="Arial" w:eastAsia="Times New Roman" w:hAnsi="Arial" w:cs="Arial"/>
                      <w:color w:val="000000"/>
                      <w:sz w:val="20"/>
                      <w:szCs w:val="20"/>
                      <w:lang w:eastAsia="pt-BR"/>
                    </w:rPr>
                  </w:pPr>
                  <w:ins w:id="19655"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2C5B62FF" w14:textId="77777777" w:rsidR="0016760B" w:rsidRPr="0016760B" w:rsidRDefault="0016760B" w:rsidP="0016760B">
                  <w:pPr>
                    <w:autoSpaceDE/>
                    <w:autoSpaceDN/>
                    <w:adjustRightInd/>
                    <w:jc w:val="center"/>
                    <w:rPr>
                      <w:ins w:id="19656" w:author="Philippe Hollanda - Oliveira Trust" w:date="2022-07-19T09:57:00Z"/>
                      <w:rFonts w:ascii="Arial" w:eastAsia="Times New Roman" w:hAnsi="Arial" w:cs="Arial"/>
                      <w:color w:val="000000"/>
                      <w:sz w:val="20"/>
                      <w:szCs w:val="20"/>
                      <w:lang w:eastAsia="pt-BR"/>
                    </w:rPr>
                  </w:pPr>
                  <w:ins w:id="19657" w:author="Philippe Hollanda - Oliveira Trust" w:date="2022-07-19T09:57:00Z">
                    <w:r w:rsidRPr="0016760B">
                      <w:rPr>
                        <w:rFonts w:ascii="Arial" w:eastAsia="Times New Roman" w:hAnsi="Arial" w:cs="Arial"/>
                        <w:color w:val="000000"/>
                        <w:sz w:val="20"/>
                        <w:szCs w:val="20"/>
                        <w:lang w:eastAsia="pt-BR"/>
                      </w:rPr>
                      <w:t>06/04/2021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F1914D" w14:textId="77777777" w:rsidR="0016760B" w:rsidRPr="0016760B" w:rsidRDefault="0016760B" w:rsidP="0016760B">
                  <w:pPr>
                    <w:autoSpaceDE/>
                    <w:autoSpaceDN/>
                    <w:adjustRightInd/>
                    <w:jc w:val="center"/>
                    <w:rPr>
                      <w:ins w:id="19658" w:author="Philippe Hollanda - Oliveira Trust" w:date="2022-07-19T09:57:00Z"/>
                      <w:rFonts w:ascii="Arial" w:eastAsia="Times New Roman" w:hAnsi="Arial" w:cs="Arial"/>
                      <w:color w:val="000000"/>
                      <w:sz w:val="20"/>
                      <w:szCs w:val="20"/>
                      <w:lang w:eastAsia="pt-BR"/>
                    </w:rPr>
                  </w:pPr>
                  <w:ins w:id="19659" w:author="Philippe Hollanda - Oliveira Trust" w:date="2022-07-19T09:57:00Z">
                    <w:r w:rsidRPr="0016760B">
                      <w:rPr>
                        <w:rFonts w:ascii="Arial" w:eastAsia="Times New Roman" w:hAnsi="Arial" w:cs="Arial"/>
                        <w:color w:val="000000"/>
                        <w:sz w:val="20"/>
                        <w:szCs w:val="20"/>
                        <w:lang w:eastAsia="pt-BR"/>
                      </w:rPr>
                      <w:t>R$ 31.148,44</w:t>
                    </w:r>
                  </w:ins>
                </w:p>
              </w:tc>
            </w:tr>
            <w:tr w:rsidR="0016760B" w:rsidRPr="0016760B" w14:paraId="1F42F947" w14:textId="77777777" w:rsidTr="0016760B">
              <w:trPr>
                <w:trHeight w:val="1785"/>
                <w:ins w:id="196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0A7D66" w14:textId="77777777" w:rsidR="0016760B" w:rsidRPr="0016760B" w:rsidRDefault="0016760B" w:rsidP="0016760B">
                  <w:pPr>
                    <w:autoSpaceDE/>
                    <w:autoSpaceDN/>
                    <w:adjustRightInd/>
                    <w:jc w:val="center"/>
                    <w:rPr>
                      <w:ins w:id="19661" w:author="Philippe Hollanda - Oliveira Trust" w:date="2022-07-19T09:57:00Z"/>
                      <w:rFonts w:ascii="Arial" w:eastAsia="Times New Roman" w:hAnsi="Arial" w:cs="Arial"/>
                      <w:color w:val="000000"/>
                      <w:sz w:val="20"/>
                      <w:szCs w:val="20"/>
                      <w:lang w:eastAsia="pt-BR"/>
                    </w:rPr>
                  </w:pPr>
                  <w:ins w:id="19662"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6799BED" w14:textId="77777777" w:rsidR="0016760B" w:rsidRPr="0016760B" w:rsidRDefault="0016760B" w:rsidP="0016760B">
                  <w:pPr>
                    <w:autoSpaceDE/>
                    <w:autoSpaceDN/>
                    <w:adjustRightInd/>
                    <w:jc w:val="center"/>
                    <w:rPr>
                      <w:ins w:id="19663" w:author="Philippe Hollanda - Oliveira Trust" w:date="2022-07-19T09:57:00Z"/>
                      <w:rFonts w:ascii="Arial" w:eastAsia="Times New Roman" w:hAnsi="Arial" w:cs="Arial"/>
                      <w:color w:val="000000"/>
                      <w:sz w:val="20"/>
                      <w:szCs w:val="20"/>
                      <w:lang w:eastAsia="pt-BR"/>
                    </w:rPr>
                  </w:pPr>
                  <w:ins w:id="19664"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5FC630" w14:textId="77777777" w:rsidR="0016760B" w:rsidRPr="0016760B" w:rsidRDefault="0016760B" w:rsidP="0016760B">
                  <w:pPr>
                    <w:autoSpaceDE/>
                    <w:autoSpaceDN/>
                    <w:adjustRightInd/>
                    <w:jc w:val="center"/>
                    <w:rPr>
                      <w:ins w:id="19665" w:author="Philippe Hollanda - Oliveira Trust" w:date="2022-07-19T09:57:00Z"/>
                      <w:rFonts w:ascii="Arial" w:eastAsia="Times New Roman" w:hAnsi="Arial" w:cs="Arial"/>
                      <w:color w:val="000000"/>
                      <w:sz w:val="20"/>
                      <w:szCs w:val="20"/>
                      <w:lang w:eastAsia="pt-BR"/>
                    </w:rPr>
                  </w:pPr>
                  <w:ins w:id="19666" w:author="Philippe Hollanda - Oliveira Trust" w:date="2022-07-19T09:57:00Z">
                    <w:r w:rsidRPr="0016760B">
                      <w:rPr>
                        <w:rFonts w:ascii="Arial" w:eastAsia="Times New Roman" w:hAnsi="Arial" w:cs="Arial"/>
                        <w:color w:val="000000"/>
                        <w:sz w:val="20"/>
                        <w:szCs w:val="20"/>
                        <w:lang w:eastAsia="pt-BR"/>
                      </w:rPr>
                      <w:t>R$ 837,29</w:t>
                    </w:r>
                  </w:ins>
                </w:p>
              </w:tc>
            </w:tr>
            <w:tr w:rsidR="0016760B" w:rsidRPr="0016760B" w14:paraId="0CAD62AB" w14:textId="77777777" w:rsidTr="0016760B">
              <w:trPr>
                <w:trHeight w:val="1785"/>
                <w:ins w:id="19667"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761EA76" w14:textId="77777777" w:rsidR="0016760B" w:rsidRPr="0016760B" w:rsidRDefault="0016760B" w:rsidP="0016760B">
                  <w:pPr>
                    <w:autoSpaceDE/>
                    <w:autoSpaceDN/>
                    <w:adjustRightInd/>
                    <w:jc w:val="center"/>
                    <w:rPr>
                      <w:ins w:id="19668" w:author="Philippe Hollanda - Oliveira Trust" w:date="2022-07-19T09:57:00Z"/>
                      <w:rFonts w:ascii="Arial" w:eastAsia="Times New Roman" w:hAnsi="Arial" w:cs="Arial"/>
                      <w:color w:val="000000"/>
                      <w:sz w:val="20"/>
                      <w:szCs w:val="20"/>
                      <w:lang w:eastAsia="pt-BR"/>
                    </w:rPr>
                  </w:pPr>
                  <w:ins w:id="19669" w:author="Philippe Hollanda - Oliveira Trust" w:date="2022-07-19T09:57:00Z">
                    <w:r w:rsidRPr="0016760B">
                      <w:rPr>
                        <w:rFonts w:ascii="Arial" w:eastAsia="Times New Roman" w:hAnsi="Arial" w:cs="Arial"/>
                        <w:color w:val="000000"/>
                        <w:sz w:val="20"/>
                        <w:szCs w:val="20"/>
                        <w:lang w:eastAsia="pt-BR"/>
                      </w:rPr>
                      <w:t>SISTEMA DE AR</w:t>
                    </w:r>
                  </w:ins>
                </w:p>
              </w:tc>
              <w:tc>
                <w:tcPr>
                  <w:tcW w:w="2324" w:type="dxa"/>
                  <w:tcBorders>
                    <w:top w:val="nil"/>
                    <w:left w:val="nil"/>
                    <w:bottom w:val="single" w:sz="4" w:space="0" w:color="auto"/>
                    <w:right w:val="single" w:sz="4" w:space="0" w:color="auto"/>
                  </w:tcBorders>
                  <w:shd w:val="clear" w:color="auto" w:fill="auto"/>
                  <w:noWrap/>
                  <w:vAlign w:val="center"/>
                  <w:hideMark/>
                </w:tcPr>
                <w:p w14:paraId="326CB09F" w14:textId="77777777" w:rsidR="0016760B" w:rsidRPr="0016760B" w:rsidRDefault="0016760B" w:rsidP="0016760B">
                  <w:pPr>
                    <w:autoSpaceDE/>
                    <w:autoSpaceDN/>
                    <w:adjustRightInd/>
                    <w:jc w:val="center"/>
                    <w:rPr>
                      <w:ins w:id="19670" w:author="Philippe Hollanda - Oliveira Trust" w:date="2022-07-19T09:57:00Z"/>
                      <w:rFonts w:ascii="Arial" w:eastAsia="Times New Roman" w:hAnsi="Arial" w:cs="Arial"/>
                      <w:color w:val="000000"/>
                      <w:sz w:val="20"/>
                      <w:szCs w:val="20"/>
                      <w:lang w:eastAsia="pt-BR"/>
                    </w:rPr>
                  </w:pPr>
                  <w:ins w:id="19671" w:author="Philippe Hollanda - Oliveira Trust" w:date="2022-07-19T09:57:00Z">
                    <w:r w:rsidRPr="0016760B">
                      <w:rPr>
                        <w:rFonts w:ascii="Arial" w:eastAsia="Times New Roman" w:hAnsi="Arial" w:cs="Arial"/>
                        <w:color w:val="000000"/>
                        <w:sz w:val="20"/>
                        <w:szCs w:val="20"/>
                        <w:lang w:eastAsia="pt-BR"/>
                      </w:rPr>
                      <w:t>18/03/2021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C091FD" w14:textId="77777777" w:rsidR="0016760B" w:rsidRPr="0016760B" w:rsidRDefault="0016760B" w:rsidP="0016760B">
                  <w:pPr>
                    <w:autoSpaceDE/>
                    <w:autoSpaceDN/>
                    <w:adjustRightInd/>
                    <w:jc w:val="center"/>
                    <w:rPr>
                      <w:ins w:id="19672" w:author="Philippe Hollanda - Oliveira Trust" w:date="2022-07-19T09:57:00Z"/>
                      <w:rFonts w:ascii="Arial" w:eastAsia="Times New Roman" w:hAnsi="Arial" w:cs="Arial"/>
                      <w:color w:val="000000"/>
                      <w:sz w:val="20"/>
                      <w:szCs w:val="20"/>
                      <w:lang w:eastAsia="pt-BR"/>
                    </w:rPr>
                  </w:pPr>
                  <w:ins w:id="19673" w:author="Philippe Hollanda - Oliveira Trust" w:date="2022-07-19T09:57:00Z">
                    <w:r w:rsidRPr="0016760B">
                      <w:rPr>
                        <w:rFonts w:ascii="Arial" w:eastAsia="Times New Roman" w:hAnsi="Arial" w:cs="Arial"/>
                        <w:color w:val="000000"/>
                        <w:sz w:val="20"/>
                        <w:szCs w:val="20"/>
                        <w:lang w:eastAsia="pt-BR"/>
                      </w:rPr>
                      <w:t>R$ 78.470,01</w:t>
                    </w:r>
                  </w:ins>
                </w:p>
              </w:tc>
            </w:tr>
            <w:tr w:rsidR="0016760B" w:rsidRPr="0016760B" w14:paraId="5C2F51F2" w14:textId="77777777" w:rsidTr="0016760B">
              <w:trPr>
                <w:trHeight w:val="1785"/>
                <w:ins w:id="1967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2AEDFBB" w14:textId="77777777" w:rsidR="0016760B" w:rsidRPr="0016760B" w:rsidRDefault="0016760B" w:rsidP="0016760B">
                  <w:pPr>
                    <w:autoSpaceDE/>
                    <w:autoSpaceDN/>
                    <w:adjustRightInd/>
                    <w:rPr>
                      <w:ins w:id="1967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9CA102E" w14:textId="77777777" w:rsidR="0016760B" w:rsidRPr="0016760B" w:rsidRDefault="0016760B" w:rsidP="0016760B">
                  <w:pPr>
                    <w:autoSpaceDE/>
                    <w:autoSpaceDN/>
                    <w:adjustRightInd/>
                    <w:jc w:val="center"/>
                    <w:rPr>
                      <w:ins w:id="19676" w:author="Philippe Hollanda - Oliveira Trust" w:date="2022-07-19T09:57:00Z"/>
                      <w:rFonts w:ascii="Arial" w:eastAsia="Times New Roman" w:hAnsi="Arial" w:cs="Arial"/>
                      <w:color w:val="000000"/>
                      <w:sz w:val="20"/>
                      <w:szCs w:val="20"/>
                      <w:lang w:eastAsia="pt-BR"/>
                    </w:rPr>
                  </w:pPr>
                  <w:ins w:id="19677"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DB894F" w14:textId="77777777" w:rsidR="0016760B" w:rsidRPr="0016760B" w:rsidRDefault="0016760B" w:rsidP="0016760B">
                  <w:pPr>
                    <w:autoSpaceDE/>
                    <w:autoSpaceDN/>
                    <w:adjustRightInd/>
                    <w:jc w:val="center"/>
                    <w:rPr>
                      <w:ins w:id="19678" w:author="Philippe Hollanda - Oliveira Trust" w:date="2022-07-19T09:57:00Z"/>
                      <w:rFonts w:ascii="Arial" w:eastAsia="Times New Roman" w:hAnsi="Arial" w:cs="Arial"/>
                      <w:color w:val="000000"/>
                      <w:sz w:val="20"/>
                      <w:szCs w:val="20"/>
                      <w:lang w:eastAsia="pt-BR"/>
                    </w:rPr>
                  </w:pPr>
                  <w:ins w:id="19679" w:author="Philippe Hollanda - Oliveira Trust" w:date="2022-07-19T09:57:00Z">
                    <w:r w:rsidRPr="0016760B">
                      <w:rPr>
                        <w:rFonts w:ascii="Arial" w:eastAsia="Times New Roman" w:hAnsi="Arial" w:cs="Arial"/>
                        <w:color w:val="000000"/>
                        <w:sz w:val="20"/>
                        <w:szCs w:val="20"/>
                        <w:lang w:eastAsia="pt-BR"/>
                      </w:rPr>
                      <w:t>R$ 11.673,50</w:t>
                    </w:r>
                  </w:ins>
                </w:p>
              </w:tc>
            </w:tr>
            <w:tr w:rsidR="0016760B" w:rsidRPr="0016760B" w14:paraId="152E2E18" w14:textId="77777777" w:rsidTr="0016760B">
              <w:trPr>
                <w:trHeight w:val="1785"/>
                <w:ins w:id="1968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E679E3D" w14:textId="77777777" w:rsidR="0016760B" w:rsidRPr="0016760B" w:rsidRDefault="0016760B" w:rsidP="0016760B">
                  <w:pPr>
                    <w:autoSpaceDE/>
                    <w:autoSpaceDN/>
                    <w:adjustRightInd/>
                    <w:rPr>
                      <w:ins w:id="1968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82E3E2A" w14:textId="77777777" w:rsidR="0016760B" w:rsidRPr="0016760B" w:rsidRDefault="0016760B" w:rsidP="0016760B">
                  <w:pPr>
                    <w:autoSpaceDE/>
                    <w:autoSpaceDN/>
                    <w:adjustRightInd/>
                    <w:jc w:val="center"/>
                    <w:rPr>
                      <w:ins w:id="19682" w:author="Philippe Hollanda - Oliveira Trust" w:date="2022-07-19T09:57:00Z"/>
                      <w:rFonts w:ascii="Arial" w:eastAsia="Times New Roman" w:hAnsi="Arial" w:cs="Arial"/>
                      <w:color w:val="000000"/>
                      <w:sz w:val="20"/>
                      <w:szCs w:val="20"/>
                      <w:lang w:eastAsia="pt-BR"/>
                    </w:rPr>
                  </w:pPr>
                  <w:ins w:id="19683" w:author="Philippe Hollanda - Oliveira Trust" w:date="2022-07-19T09:57:00Z">
                    <w:r w:rsidRPr="0016760B">
                      <w:rPr>
                        <w:rFonts w:ascii="Arial" w:eastAsia="Times New Roman" w:hAnsi="Arial" w:cs="Arial"/>
                        <w:color w:val="000000"/>
                        <w:sz w:val="20"/>
                        <w:szCs w:val="20"/>
                        <w:lang w:eastAsia="pt-BR"/>
                      </w:rPr>
                      <w:t>13/04/2021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1386FB" w14:textId="77777777" w:rsidR="0016760B" w:rsidRPr="0016760B" w:rsidRDefault="0016760B" w:rsidP="0016760B">
                  <w:pPr>
                    <w:autoSpaceDE/>
                    <w:autoSpaceDN/>
                    <w:adjustRightInd/>
                    <w:jc w:val="center"/>
                    <w:rPr>
                      <w:ins w:id="19684" w:author="Philippe Hollanda - Oliveira Trust" w:date="2022-07-19T09:57:00Z"/>
                      <w:rFonts w:ascii="Arial" w:eastAsia="Times New Roman" w:hAnsi="Arial" w:cs="Arial"/>
                      <w:color w:val="000000"/>
                      <w:sz w:val="20"/>
                      <w:szCs w:val="20"/>
                      <w:lang w:eastAsia="pt-BR"/>
                    </w:rPr>
                  </w:pPr>
                  <w:ins w:id="19685" w:author="Philippe Hollanda - Oliveira Trust" w:date="2022-07-19T09:57:00Z">
                    <w:r w:rsidRPr="0016760B">
                      <w:rPr>
                        <w:rFonts w:ascii="Arial" w:eastAsia="Times New Roman" w:hAnsi="Arial" w:cs="Arial"/>
                        <w:color w:val="000000"/>
                        <w:sz w:val="20"/>
                        <w:szCs w:val="20"/>
                        <w:lang w:eastAsia="pt-BR"/>
                      </w:rPr>
                      <w:t>R$ 78.470,00</w:t>
                    </w:r>
                  </w:ins>
                </w:p>
              </w:tc>
            </w:tr>
            <w:tr w:rsidR="0016760B" w:rsidRPr="0016760B" w14:paraId="51ABBE3E" w14:textId="77777777" w:rsidTr="0016760B">
              <w:trPr>
                <w:trHeight w:val="1785"/>
                <w:ins w:id="1968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7AAF934" w14:textId="77777777" w:rsidR="0016760B" w:rsidRPr="0016760B" w:rsidRDefault="0016760B" w:rsidP="0016760B">
                  <w:pPr>
                    <w:autoSpaceDE/>
                    <w:autoSpaceDN/>
                    <w:adjustRightInd/>
                    <w:rPr>
                      <w:ins w:id="1968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527195A" w14:textId="77777777" w:rsidR="0016760B" w:rsidRPr="0016760B" w:rsidRDefault="0016760B" w:rsidP="0016760B">
                  <w:pPr>
                    <w:autoSpaceDE/>
                    <w:autoSpaceDN/>
                    <w:adjustRightInd/>
                    <w:jc w:val="center"/>
                    <w:rPr>
                      <w:ins w:id="19688" w:author="Philippe Hollanda - Oliveira Trust" w:date="2022-07-19T09:57:00Z"/>
                      <w:rFonts w:ascii="Arial" w:eastAsia="Times New Roman" w:hAnsi="Arial" w:cs="Arial"/>
                      <w:color w:val="000000"/>
                      <w:sz w:val="20"/>
                      <w:szCs w:val="20"/>
                      <w:lang w:eastAsia="pt-BR"/>
                    </w:rPr>
                  </w:pPr>
                  <w:ins w:id="19689"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048D41" w14:textId="77777777" w:rsidR="0016760B" w:rsidRPr="0016760B" w:rsidRDefault="0016760B" w:rsidP="0016760B">
                  <w:pPr>
                    <w:autoSpaceDE/>
                    <w:autoSpaceDN/>
                    <w:adjustRightInd/>
                    <w:jc w:val="center"/>
                    <w:rPr>
                      <w:ins w:id="19690" w:author="Philippe Hollanda - Oliveira Trust" w:date="2022-07-19T09:57:00Z"/>
                      <w:rFonts w:ascii="Arial" w:eastAsia="Times New Roman" w:hAnsi="Arial" w:cs="Arial"/>
                      <w:color w:val="000000"/>
                      <w:sz w:val="20"/>
                      <w:szCs w:val="20"/>
                      <w:lang w:eastAsia="pt-BR"/>
                    </w:rPr>
                  </w:pPr>
                  <w:ins w:id="19691" w:author="Philippe Hollanda - Oliveira Trust" w:date="2022-07-19T09:57:00Z">
                    <w:r w:rsidRPr="0016760B">
                      <w:rPr>
                        <w:rFonts w:ascii="Arial" w:eastAsia="Times New Roman" w:hAnsi="Arial" w:cs="Arial"/>
                        <w:color w:val="000000"/>
                        <w:sz w:val="20"/>
                        <w:szCs w:val="20"/>
                        <w:lang w:eastAsia="pt-BR"/>
                      </w:rPr>
                      <w:t>R$ 11.673,49</w:t>
                    </w:r>
                  </w:ins>
                </w:p>
              </w:tc>
            </w:tr>
            <w:tr w:rsidR="0016760B" w:rsidRPr="0016760B" w14:paraId="4C4BBACF" w14:textId="77777777" w:rsidTr="0016760B">
              <w:trPr>
                <w:trHeight w:val="1785"/>
                <w:ins w:id="1969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4AE433D" w14:textId="77777777" w:rsidR="0016760B" w:rsidRPr="0016760B" w:rsidRDefault="0016760B" w:rsidP="0016760B">
                  <w:pPr>
                    <w:autoSpaceDE/>
                    <w:autoSpaceDN/>
                    <w:adjustRightInd/>
                    <w:jc w:val="center"/>
                    <w:rPr>
                      <w:ins w:id="19693" w:author="Philippe Hollanda - Oliveira Trust" w:date="2022-07-19T09:57:00Z"/>
                      <w:rFonts w:ascii="Arial" w:eastAsia="Times New Roman" w:hAnsi="Arial" w:cs="Arial"/>
                      <w:color w:val="000000"/>
                      <w:sz w:val="20"/>
                      <w:szCs w:val="20"/>
                      <w:lang w:eastAsia="pt-BR"/>
                    </w:rPr>
                  </w:pPr>
                  <w:ins w:id="19694" w:author="Philippe Hollanda - Oliveira Trust" w:date="2022-07-19T09:57:00Z">
                    <w:r w:rsidRPr="0016760B">
                      <w:rPr>
                        <w:rFonts w:ascii="Arial" w:eastAsia="Times New Roman" w:hAnsi="Arial" w:cs="Arial"/>
                        <w:color w:val="000000"/>
                        <w:sz w:val="20"/>
                        <w:szCs w:val="20"/>
                        <w:lang w:eastAsia="pt-BR"/>
                      </w:rPr>
                      <w:lastRenderedPageBreak/>
                      <w:t>SISTEMA DE AR</w:t>
                    </w:r>
                  </w:ins>
                </w:p>
              </w:tc>
              <w:tc>
                <w:tcPr>
                  <w:tcW w:w="2324" w:type="dxa"/>
                  <w:tcBorders>
                    <w:top w:val="nil"/>
                    <w:left w:val="nil"/>
                    <w:bottom w:val="single" w:sz="4" w:space="0" w:color="auto"/>
                    <w:right w:val="single" w:sz="4" w:space="0" w:color="auto"/>
                  </w:tcBorders>
                  <w:shd w:val="clear" w:color="auto" w:fill="auto"/>
                  <w:noWrap/>
                  <w:vAlign w:val="center"/>
                  <w:hideMark/>
                </w:tcPr>
                <w:p w14:paraId="6C565885" w14:textId="77777777" w:rsidR="0016760B" w:rsidRPr="0016760B" w:rsidRDefault="0016760B" w:rsidP="0016760B">
                  <w:pPr>
                    <w:autoSpaceDE/>
                    <w:autoSpaceDN/>
                    <w:adjustRightInd/>
                    <w:jc w:val="center"/>
                    <w:rPr>
                      <w:ins w:id="19695" w:author="Philippe Hollanda - Oliveira Trust" w:date="2022-07-19T09:57:00Z"/>
                      <w:rFonts w:ascii="Arial" w:eastAsia="Times New Roman" w:hAnsi="Arial" w:cs="Arial"/>
                      <w:color w:val="000000"/>
                      <w:sz w:val="20"/>
                      <w:szCs w:val="20"/>
                      <w:lang w:eastAsia="pt-BR"/>
                    </w:rPr>
                  </w:pPr>
                  <w:ins w:id="19696" w:author="Philippe Hollanda - Oliveira Trust" w:date="2022-07-19T09:57:00Z">
                    <w:r w:rsidRPr="0016760B">
                      <w:rPr>
                        <w:rFonts w:ascii="Arial" w:eastAsia="Times New Roman" w:hAnsi="Arial" w:cs="Arial"/>
                        <w:color w:val="000000"/>
                        <w:sz w:val="20"/>
                        <w:szCs w:val="20"/>
                        <w:lang w:eastAsia="pt-BR"/>
                      </w:rPr>
                      <w:t>17/03/2021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8ECC98" w14:textId="77777777" w:rsidR="0016760B" w:rsidRPr="0016760B" w:rsidRDefault="0016760B" w:rsidP="0016760B">
                  <w:pPr>
                    <w:autoSpaceDE/>
                    <w:autoSpaceDN/>
                    <w:adjustRightInd/>
                    <w:jc w:val="center"/>
                    <w:rPr>
                      <w:ins w:id="19697" w:author="Philippe Hollanda - Oliveira Trust" w:date="2022-07-19T09:57:00Z"/>
                      <w:rFonts w:ascii="Arial" w:eastAsia="Times New Roman" w:hAnsi="Arial" w:cs="Arial"/>
                      <w:color w:val="000000"/>
                      <w:sz w:val="20"/>
                      <w:szCs w:val="20"/>
                      <w:lang w:eastAsia="pt-BR"/>
                    </w:rPr>
                  </w:pPr>
                  <w:ins w:id="19698" w:author="Philippe Hollanda - Oliveira Trust" w:date="2022-07-19T09:57:00Z">
                    <w:r w:rsidRPr="0016760B">
                      <w:rPr>
                        <w:rFonts w:ascii="Arial" w:eastAsia="Times New Roman" w:hAnsi="Arial" w:cs="Arial"/>
                        <w:color w:val="000000"/>
                        <w:sz w:val="20"/>
                        <w:szCs w:val="20"/>
                        <w:lang w:eastAsia="pt-BR"/>
                      </w:rPr>
                      <w:t>R$ 5.606,73</w:t>
                    </w:r>
                  </w:ins>
                </w:p>
              </w:tc>
            </w:tr>
            <w:tr w:rsidR="0016760B" w:rsidRPr="0016760B" w14:paraId="2DC173E0" w14:textId="77777777" w:rsidTr="0016760B">
              <w:trPr>
                <w:trHeight w:val="1785"/>
                <w:ins w:id="1969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04A7E01" w14:textId="77777777" w:rsidR="0016760B" w:rsidRPr="0016760B" w:rsidRDefault="0016760B" w:rsidP="0016760B">
                  <w:pPr>
                    <w:autoSpaceDE/>
                    <w:autoSpaceDN/>
                    <w:adjustRightInd/>
                    <w:rPr>
                      <w:ins w:id="1970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4D0A7EF" w14:textId="77777777" w:rsidR="0016760B" w:rsidRPr="0016760B" w:rsidRDefault="0016760B" w:rsidP="0016760B">
                  <w:pPr>
                    <w:autoSpaceDE/>
                    <w:autoSpaceDN/>
                    <w:adjustRightInd/>
                    <w:jc w:val="center"/>
                    <w:rPr>
                      <w:ins w:id="19701" w:author="Philippe Hollanda - Oliveira Trust" w:date="2022-07-19T09:57:00Z"/>
                      <w:rFonts w:ascii="Arial" w:eastAsia="Times New Roman" w:hAnsi="Arial" w:cs="Arial"/>
                      <w:color w:val="000000"/>
                      <w:sz w:val="20"/>
                      <w:szCs w:val="20"/>
                      <w:lang w:eastAsia="pt-BR"/>
                    </w:rPr>
                  </w:pPr>
                  <w:ins w:id="19702" w:author="Philippe Hollanda - Oliveira Trust" w:date="2022-07-19T09:57:00Z">
                    <w:r w:rsidRPr="0016760B">
                      <w:rPr>
                        <w:rFonts w:ascii="Arial" w:eastAsia="Times New Roman" w:hAnsi="Arial" w:cs="Arial"/>
                        <w:color w:val="000000"/>
                        <w:sz w:val="20"/>
                        <w:szCs w:val="20"/>
                        <w:lang w:eastAsia="pt-BR"/>
                      </w:rPr>
                      <w:t>14/04/2021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C73ED0" w14:textId="77777777" w:rsidR="0016760B" w:rsidRPr="0016760B" w:rsidRDefault="0016760B" w:rsidP="0016760B">
                  <w:pPr>
                    <w:autoSpaceDE/>
                    <w:autoSpaceDN/>
                    <w:adjustRightInd/>
                    <w:jc w:val="center"/>
                    <w:rPr>
                      <w:ins w:id="19703" w:author="Philippe Hollanda - Oliveira Trust" w:date="2022-07-19T09:57:00Z"/>
                      <w:rFonts w:ascii="Arial" w:eastAsia="Times New Roman" w:hAnsi="Arial" w:cs="Arial"/>
                      <w:color w:val="000000"/>
                      <w:sz w:val="20"/>
                      <w:szCs w:val="20"/>
                      <w:lang w:eastAsia="pt-BR"/>
                    </w:rPr>
                  </w:pPr>
                  <w:ins w:id="19704" w:author="Philippe Hollanda - Oliveira Trust" w:date="2022-07-19T09:57:00Z">
                    <w:r w:rsidRPr="0016760B">
                      <w:rPr>
                        <w:rFonts w:ascii="Arial" w:eastAsia="Times New Roman" w:hAnsi="Arial" w:cs="Arial"/>
                        <w:color w:val="000000"/>
                        <w:sz w:val="20"/>
                        <w:szCs w:val="20"/>
                        <w:lang w:eastAsia="pt-BR"/>
                      </w:rPr>
                      <w:t>R$ 5.606,73</w:t>
                    </w:r>
                  </w:ins>
                </w:p>
              </w:tc>
            </w:tr>
            <w:tr w:rsidR="0016760B" w:rsidRPr="0016760B" w14:paraId="018844CC" w14:textId="77777777" w:rsidTr="0016760B">
              <w:trPr>
                <w:trHeight w:val="1785"/>
                <w:ins w:id="197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8728B2" w14:textId="77777777" w:rsidR="0016760B" w:rsidRPr="0016760B" w:rsidRDefault="0016760B" w:rsidP="0016760B">
                  <w:pPr>
                    <w:autoSpaceDE/>
                    <w:autoSpaceDN/>
                    <w:adjustRightInd/>
                    <w:jc w:val="center"/>
                    <w:rPr>
                      <w:ins w:id="19706" w:author="Philippe Hollanda - Oliveira Trust" w:date="2022-07-19T09:57:00Z"/>
                      <w:rFonts w:ascii="Arial" w:eastAsia="Times New Roman" w:hAnsi="Arial" w:cs="Arial"/>
                      <w:color w:val="000000"/>
                      <w:sz w:val="20"/>
                      <w:szCs w:val="20"/>
                      <w:lang w:eastAsia="pt-BR"/>
                    </w:rPr>
                  </w:pPr>
                  <w:ins w:id="1970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9312A13" w14:textId="77777777" w:rsidR="0016760B" w:rsidRPr="0016760B" w:rsidRDefault="0016760B" w:rsidP="0016760B">
                  <w:pPr>
                    <w:autoSpaceDE/>
                    <w:autoSpaceDN/>
                    <w:adjustRightInd/>
                    <w:jc w:val="center"/>
                    <w:rPr>
                      <w:ins w:id="19708" w:author="Philippe Hollanda - Oliveira Trust" w:date="2022-07-19T09:57:00Z"/>
                      <w:rFonts w:ascii="Arial" w:eastAsia="Times New Roman" w:hAnsi="Arial" w:cs="Arial"/>
                      <w:color w:val="000000"/>
                      <w:sz w:val="20"/>
                      <w:szCs w:val="20"/>
                      <w:lang w:eastAsia="pt-BR"/>
                    </w:rPr>
                  </w:pPr>
                  <w:ins w:id="19709"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280D05" w14:textId="77777777" w:rsidR="0016760B" w:rsidRPr="0016760B" w:rsidRDefault="0016760B" w:rsidP="0016760B">
                  <w:pPr>
                    <w:autoSpaceDE/>
                    <w:autoSpaceDN/>
                    <w:adjustRightInd/>
                    <w:jc w:val="center"/>
                    <w:rPr>
                      <w:ins w:id="19710" w:author="Philippe Hollanda - Oliveira Trust" w:date="2022-07-19T09:57:00Z"/>
                      <w:rFonts w:ascii="Arial" w:eastAsia="Times New Roman" w:hAnsi="Arial" w:cs="Arial"/>
                      <w:color w:val="000000"/>
                      <w:sz w:val="20"/>
                      <w:szCs w:val="20"/>
                      <w:lang w:eastAsia="pt-BR"/>
                    </w:rPr>
                  </w:pPr>
                  <w:ins w:id="19711" w:author="Philippe Hollanda - Oliveira Trust" w:date="2022-07-19T09:57:00Z">
                    <w:r w:rsidRPr="0016760B">
                      <w:rPr>
                        <w:rFonts w:ascii="Arial" w:eastAsia="Times New Roman" w:hAnsi="Arial" w:cs="Arial"/>
                        <w:color w:val="000000"/>
                        <w:sz w:val="20"/>
                        <w:szCs w:val="20"/>
                        <w:lang w:eastAsia="pt-BR"/>
                      </w:rPr>
                      <w:t>R$ 1.465,00</w:t>
                    </w:r>
                  </w:ins>
                </w:p>
              </w:tc>
            </w:tr>
            <w:tr w:rsidR="0016760B" w:rsidRPr="0016760B" w14:paraId="5A5D8ACD" w14:textId="77777777" w:rsidTr="0016760B">
              <w:trPr>
                <w:trHeight w:val="1785"/>
                <w:ins w:id="197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C400A0" w14:textId="77777777" w:rsidR="0016760B" w:rsidRPr="0016760B" w:rsidRDefault="0016760B" w:rsidP="0016760B">
                  <w:pPr>
                    <w:autoSpaceDE/>
                    <w:autoSpaceDN/>
                    <w:adjustRightInd/>
                    <w:jc w:val="center"/>
                    <w:rPr>
                      <w:ins w:id="19713" w:author="Philippe Hollanda - Oliveira Trust" w:date="2022-07-19T09:57:00Z"/>
                      <w:rFonts w:ascii="Arial" w:eastAsia="Times New Roman" w:hAnsi="Arial" w:cs="Arial"/>
                      <w:color w:val="000000"/>
                      <w:sz w:val="20"/>
                      <w:szCs w:val="20"/>
                      <w:lang w:eastAsia="pt-BR"/>
                    </w:rPr>
                  </w:pPr>
                  <w:ins w:id="1971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158F502" w14:textId="77777777" w:rsidR="0016760B" w:rsidRPr="0016760B" w:rsidRDefault="0016760B" w:rsidP="0016760B">
                  <w:pPr>
                    <w:autoSpaceDE/>
                    <w:autoSpaceDN/>
                    <w:adjustRightInd/>
                    <w:jc w:val="center"/>
                    <w:rPr>
                      <w:ins w:id="19715" w:author="Philippe Hollanda - Oliveira Trust" w:date="2022-07-19T09:57:00Z"/>
                      <w:rFonts w:ascii="Arial" w:eastAsia="Times New Roman" w:hAnsi="Arial" w:cs="Arial"/>
                      <w:color w:val="000000"/>
                      <w:sz w:val="20"/>
                      <w:szCs w:val="20"/>
                      <w:lang w:eastAsia="pt-BR"/>
                    </w:rPr>
                  </w:pPr>
                  <w:ins w:id="19716"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BC2ED5" w14:textId="77777777" w:rsidR="0016760B" w:rsidRPr="0016760B" w:rsidRDefault="0016760B" w:rsidP="0016760B">
                  <w:pPr>
                    <w:autoSpaceDE/>
                    <w:autoSpaceDN/>
                    <w:adjustRightInd/>
                    <w:jc w:val="center"/>
                    <w:rPr>
                      <w:ins w:id="19717" w:author="Philippe Hollanda - Oliveira Trust" w:date="2022-07-19T09:57:00Z"/>
                      <w:rFonts w:ascii="Arial" w:eastAsia="Times New Roman" w:hAnsi="Arial" w:cs="Arial"/>
                      <w:color w:val="000000"/>
                      <w:sz w:val="20"/>
                      <w:szCs w:val="20"/>
                      <w:lang w:eastAsia="pt-BR"/>
                    </w:rPr>
                  </w:pPr>
                  <w:ins w:id="19718" w:author="Philippe Hollanda - Oliveira Trust" w:date="2022-07-19T09:57:00Z">
                    <w:r w:rsidRPr="0016760B">
                      <w:rPr>
                        <w:rFonts w:ascii="Arial" w:eastAsia="Times New Roman" w:hAnsi="Arial" w:cs="Arial"/>
                        <w:color w:val="000000"/>
                        <w:sz w:val="20"/>
                        <w:szCs w:val="20"/>
                        <w:lang w:eastAsia="pt-BR"/>
                      </w:rPr>
                      <w:t>R$ 1.194,79</w:t>
                    </w:r>
                  </w:ins>
                </w:p>
              </w:tc>
            </w:tr>
            <w:tr w:rsidR="0016760B" w:rsidRPr="0016760B" w14:paraId="2C34BC72" w14:textId="77777777" w:rsidTr="0016760B">
              <w:trPr>
                <w:trHeight w:val="1785"/>
                <w:ins w:id="197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A2CA31" w14:textId="77777777" w:rsidR="0016760B" w:rsidRPr="0016760B" w:rsidRDefault="0016760B" w:rsidP="0016760B">
                  <w:pPr>
                    <w:autoSpaceDE/>
                    <w:autoSpaceDN/>
                    <w:adjustRightInd/>
                    <w:jc w:val="center"/>
                    <w:rPr>
                      <w:ins w:id="19720" w:author="Philippe Hollanda - Oliveira Trust" w:date="2022-07-19T09:57:00Z"/>
                      <w:rFonts w:ascii="Arial" w:eastAsia="Times New Roman" w:hAnsi="Arial" w:cs="Arial"/>
                      <w:color w:val="000000"/>
                      <w:sz w:val="20"/>
                      <w:szCs w:val="20"/>
                      <w:lang w:eastAsia="pt-BR"/>
                    </w:rPr>
                  </w:pPr>
                  <w:ins w:id="19721" w:author="Philippe Hollanda - Oliveira Trust" w:date="2022-07-19T09:57:00Z">
                    <w:r w:rsidRPr="0016760B">
                      <w:rPr>
                        <w:rFonts w:ascii="Arial" w:eastAsia="Times New Roman" w:hAnsi="Arial" w:cs="Arial"/>
                        <w:color w:val="000000"/>
                        <w:sz w:val="20"/>
                        <w:szCs w:val="20"/>
                        <w:lang w:eastAsia="pt-BR"/>
                      </w:rPr>
                      <w:t>PAINEL DE SEGURANÇA</w:t>
                    </w:r>
                  </w:ins>
                </w:p>
              </w:tc>
              <w:tc>
                <w:tcPr>
                  <w:tcW w:w="2324" w:type="dxa"/>
                  <w:tcBorders>
                    <w:top w:val="nil"/>
                    <w:left w:val="nil"/>
                    <w:bottom w:val="single" w:sz="4" w:space="0" w:color="auto"/>
                    <w:right w:val="single" w:sz="4" w:space="0" w:color="auto"/>
                  </w:tcBorders>
                  <w:shd w:val="clear" w:color="auto" w:fill="auto"/>
                  <w:noWrap/>
                  <w:vAlign w:val="center"/>
                  <w:hideMark/>
                </w:tcPr>
                <w:p w14:paraId="6D338CF8" w14:textId="77777777" w:rsidR="0016760B" w:rsidRPr="0016760B" w:rsidRDefault="0016760B" w:rsidP="0016760B">
                  <w:pPr>
                    <w:autoSpaceDE/>
                    <w:autoSpaceDN/>
                    <w:adjustRightInd/>
                    <w:jc w:val="center"/>
                    <w:rPr>
                      <w:ins w:id="19722" w:author="Philippe Hollanda - Oliveira Trust" w:date="2022-07-19T09:57:00Z"/>
                      <w:rFonts w:ascii="Arial" w:eastAsia="Times New Roman" w:hAnsi="Arial" w:cs="Arial"/>
                      <w:color w:val="000000"/>
                      <w:sz w:val="20"/>
                      <w:szCs w:val="20"/>
                      <w:lang w:eastAsia="pt-BR"/>
                    </w:rPr>
                  </w:pPr>
                  <w:ins w:id="19723" w:author="Philippe Hollanda - Oliveira Trust" w:date="2022-07-19T09:57:00Z">
                    <w:r w:rsidRPr="0016760B">
                      <w:rPr>
                        <w:rFonts w:ascii="Arial" w:eastAsia="Times New Roman" w:hAnsi="Arial" w:cs="Arial"/>
                        <w:color w:val="000000"/>
                        <w:sz w:val="20"/>
                        <w:szCs w:val="20"/>
                        <w:lang w:eastAsia="pt-BR"/>
                      </w:rPr>
                      <w:t>08/04/2021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B3F7C2" w14:textId="77777777" w:rsidR="0016760B" w:rsidRPr="0016760B" w:rsidRDefault="0016760B" w:rsidP="0016760B">
                  <w:pPr>
                    <w:autoSpaceDE/>
                    <w:autoSpaceDN/>
                    <w:adjustRightInd/>
                    <w:jc w:val="center"/>
                    <w:rPr>
                      <w:ins w:id="19724" w:author="Philippe Hollanda - Oliveira Trust" w:date="2022-07-19T09:57:00Z"/>
                      <w:rFonts w:ascii="Arial" w:eastAsia="Times New Roman" w:hAnsi="Arial" w:cs="Arial"/>
                      <w:color w:val="000000"/>
                      <w:sz w:val="20"/>
                      <w:szCs w:val="20"/>
                      <w:lang w:eastAsia="pt-BR"/>
                    </w:rPr>
                  </w:pPr>
                  <w:ins w:id="19725" w:author="Philippe Hollanda - Oliveira Trust" w:date="2022-07-19T09:57:00Z">
                    <w:r w:rsidRPr="0016760B">
                      <w:rPr>
                        <w:rFonts w:ascii="Arial" w:eastAsia="Times New Roman" w:hAnsi="Arial" w:cs="Arial"/>
                        <w:color w:val="000000"/>
                        <w:sz w:val="20"/>
                        <w:szCs w:val="20"/>
                        <w:lang w:eastAsia="pt-BR"/>
                      </w:rPr>
                      <w:t>R$ 14.934,85</w:t>
                    </w:r>
                  </w:ins>
                </w:p>
              </w:tc>
            </w:tr>
            <w:tr w:rsidR="0016760B" w:rsidRPr="0016760B" w14:paraId="61BC0D16" w14:textId="77777777" w:rsidTr="0016760B">
              <w:trPr>
                <w:trHeight w:val="1785"/>
                <w:ins w:id="1972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E2E3BB3" w14:textId="77777777" w:rsidR="0016760B" w:rsidRPr="0016760B" w:rsidRDefault="0016760B" w:rsidP="0016760B">
                  <w:pPr>
                    <w:autoSpaceDE/>
                    <w:autoSpaceDN/>
                    <w:adjustRightInd/>
                    <w:jc w:val="center"/>
                    <w:rPr>
                      <w:ins w:id="19727" w:author="Philippe Hollanda - Oliveira Trust" w:date="2022-07-19T09:57:00Z"/>
                      <w:rFonts w:ascii="Arial" w:eastAsia="Times New Roman" w:hAnsi="Arial" w:cs="Arial"/>
                      <w:color w:val="000000"/>
                      <w:sz w:val="20"/>
                      <w:szCs w:val="20"/>
                      <w:lang w:eastAsia="pt-BR"/>
                    </w:rPr>
                  </w:pPr>
                  <w:ins w:id="19728"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EB53D82" w14:textId="77777777" w:rsidR="0016760B" w:rsidRPr="0016760B" w:rsidRDefault="0016760B" w:rsidP="0016760B">
                  <w:pPr>
                    <w:autoSpaceDE/>
                    <w:autoSpaceDN/>
                    <w:adjustRightInd/>
                    <w:jc w:val="center"/>
                    <w:rPr>
                      <w:ins w:id="19729" w:author="Philippe Hollanda - Oliveira Trust" w:date="2022-07-19T09:57:00Z"/>
                      <w:rFonts w:ascii="Arial" w:eastAsia="Times New Roman" w:hAnsi="Arial" w:cs="Arial"/>
                      <w:color w:val="000000"/>
                      <w:sz w:val="20"/>
                      <w:szCs w:val="20"/>
                      <w:lang w:eastAsia="pt-BR"/>
                    </w:rPr>
                  </w:pPr>
                  <w:ins w:id="19730" w:author="Philippe Hollanda - Oliveira Trust" w:date="2022-07-19T09:57:00Z">
                    <w:r w:rsidRPr="0016760B">
                      <w:rPr>
                        <w:rFonts w:ascii="Arial" w:eastAsia="Times New Roman" w:hAnsi="Arial" w:cs="Arial"/>
                        <w:color w:val="000000"/>
                        <w:sz w:val="20"/>
                        <w:szCs w:val="20"/>
                        <w:lang w:eastAsia="pt-BR"/>
                      </w:rPr>
                      <w:t>18/03/2021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058B41" w14:textId="77777777" w:rsidR="0016760B" w:rsidRPr="0016760B" w:rsidRDefault="0016760B" w:rsidP="0016760B">
                  <w:pPr>
                    <w:autoSpaceDE/>
                    <w:autoSpaceDN/>
                    <w:adjustRightInd/>
                    <w:jc w:val="center"/>
                    <w:rPr>
                      <w:ins w:id="19731" w:author="Philippe Hollanda - Oliveira Trust" w:date="2022-07-19T09:57:00Z"/>
                      <w:rFonts w:ascii="Arial" w:eastAsia="Times New Roman" w:hAnsi="Arial" w:cs="Arial"/>
                      <w:color w:val="000000"/>
                      <w:sz w:val="20"/>
                      <w:szCs w:val="20"/>
                      <w:lang w:eastAsia="pt-BR"/>
                    </w:rPr>
                  </w:pPr>
                  <w:ins w:id="19732" w:author="Philippe Hollanda - Oliveira Trust" w:date="2022-07-19T09:57:00Z">
                    <w:r w:rsidRPr="0016760B">
                      <w:rPr>
                        <w:rFonts w:ascii="Arial" w:eastAsia="Times New Roman" w:hAnsi="Arial" w:cs="Arial"/>
                        <w:color w:val="000000"/>
                        <w:sz w:val="20"/>
                        <w:szCs w:val="20"/>
                        <w:lang w:eastAsia="pt-BR"/>
                      </w:rPr>
                      <w:t>R$ 25.097,46</w:t>
                    </w:r>
                  </w:ins>
                </w:p>
              </w:tc>
            </w:tr>
            <w:tr w:rsidR="0016760B" w:rsidRPr="0016760B" w14:paraId="43E22647" w14:textId="77777777" w:rsidTr="0016760B">
              <w:trPr>
                <w:trHeight w:val="1785"/>
                <w:ins w:id="1973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64EE1FB" w14:textId="77777777" w:rsidR="0016760B" w:rsidRPr="0016760B" w:rsidRDefault="0016760B" w:rsidP="0016760B">
                  <w:pPr>
                    <w:autoSpaceDE/>
                    <w:autoSpaceDN/>
                    <w:adjustRightInd/>
                    <w:rPr>
                      <w:ins w:id="1973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B401D9F" w14:textId="77777777" w:rsidR="0016760B" w:rsidRPr="0016760B" w:rsidRDefault="0016760B" w:rsidP="0016760B">
                  <w:pPr>
                    <w:autoSpaceDE/>
                    <w:autoSpaceDN/>
                    <w:adjustRightInd/>
                    <w:jc w:val="center"/>
                    <w:rPr>
                      <w:ins w:id="19735" w:author="Philippe Hollanda - Oliveira Trust" w:date="2022-07-19T09:57:00Z"/>
                      <w:rFonts w:ascii="Arial" w:eastAsia="Times New Roman" w:hAnsi="Arial" w:cs="Arial"/>
                      <w:color w:val="000000"/>
                      <w:sz w:val="20"/>
                      <w:szCs w:val="20"/>
                      <w:lang w:eastAsia="pt-BR"/>
                    </w:rPr>
                  </w:pPr>
                  <w:ins w:id="19736"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BD2286" w14:textId="77777777" w:rsidR="0016760B" w:rsidRPr="0016760B" w:rsidRDefault="0016760B" w:rsidP="0016760B">
                  <w:pPr>
                    <w:autoSpaceDE/>
                    <w:autoSpaceDN/>
                    <w:adjustRightInd/>
                    <w:jc w:val="center"/>
                    <w:rPr>
                      <w:ins w:id="19737" w:author="Philippe Hollanda - Oliveira Trust" w:date="2022-07-19T09:57:00Z"/>
                      <w:rFonts w:ascii="Arial" w:eastAsia="Times New Roman" w:hAnsi="Arial" w:cs="Arial"/>
                      <w:color w:val="000000"/>
                      <w:sz w:val="20"/>
                      <w:szCs w:val="20"/>
                      <w:lang w:eastAsia="pt-BR"/>
                    </w:rPr>
                  </w:pPr>
                  <w:ins w:id="19738" w:author="Philippe Hollanda - Oliveira Trust" w:date="2022-07-19T09:57:00Z">
                    <w:r w:rsidRPr="0016760B">
                      <w:rPr>
                        <w:rFonts w:ascii="Arial" w:eastAsia="Times New Roman" w:hAnsi="Arial" w:cs="Arial"/>
                        <w:color w:val="000000"/>
                        <w:sz w:val="20"/>
                        <w:szCs w:val="20"/>
                        <w:lang w:eastAsia="pt-BR"/>
                      </w:rPr>
                      <w:t>R$ 25.097,47</w:t>
                    </w:r>
                  </w:ins>
                </w:p>
              </w:tc>
            </w:tr>
            <w:tr w:rsidR="0016760B" w:rsidRPr="0016760B" w14:paraId="0D3E8EA7" w14:textId="77777777" w:rsidTr="0016760B">
              <w:trPr>
                <w:trHeight w:val="1785"/>
                <w:ins w:id="1973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5E34317" w14:textId="77777777" w:rsidR="0016760B" w:rsidRPr="0016760B" w:rsidRDefault="0016760B" w:rsidP="0016760B">
                  <w:pPr>
                    <w:autoSpaceDE/>
                    <w:autoSpaceDN/>
                    <w:adjustRightInd/>
                    <w:jc w:val="center"/>
                    <w:rPr>
                      <w:ins w:id="19740" w:author="Philippe Hollanda - Oliveira Trust" w:date="2022-07-19T09:57:00Z"/>
                      <w:rFonts w:ascii="Arial" w:eastAsia="Times New Roman" w:hAnsi="Arial" w:cs="Arial"/>
                      <w:color w:val="000000"/>
                      <w:sz w:val="20"/>
                      <w:szCs w:val="20"/>
                      <w:lang w:eastAsia="pt-BR"/>
                    </w:rPr>
                  </w:pPr>
                  <w:ins w:id="1974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A91A645" w14:textId="77777777" w:rsidR="0016760B" w:rsidRPr="0016760B" w:rsidRDefault="0016760B" w:rsidP="0016760B">
                  <w:pPr>
                    <w:autoSpaceDE/>
                    <w:autoSpaceDN/>
                    <w:adjustRightInd/>
                    <w:jc w:val="center"/>
                    <w:rPr>
                      <w:ins w:id="19742" w:author="Philippe Hollanda - Oliveira Trust" w:date="2022-07-19T09:57:00Z"/>
                      <w:rFonts w:ascii="Arial" w:eastAsia="Times New Roman" w:hAnsi="Arial" w:cs="Arial"/>
                      <w:color w:val="000000"/>
                      <w:sz w:val="20"/>
                      <w:szCs w:val="20"/>
                      <w:lang w:eastAsia="pt-BR"/>
                    </w:rPr>
                  </w:pPr>
                  <w:ins w:id="19743" w:author="Philippe Hollanda - Oliveira Trust" w:date="2022-07-19T09:57:00Z">
                    <w:r w:rsidRPr="0016760B">
                      <w:rPr>
                        <w:rFonts w:ascii="Arial" w:eastAsia="Times New Roman" w:hAnsi="Arial" w:cs="Arial"/>
                        <w:color w:val="000000"/>
                        <w:sz w:val="20"/>
                        <w:szCs w:val="20"/>
                        <w:lang w:eastAsia="pt-BR"/>
                      </w:rPr>
                      <w:t>18/03/2021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0A46189" w14:textId="77777777" w:rsidR="0016760B" w:rsidRPr="0016760B" w:rsidRDefault="0016760B" w:rsidP="0016760B">
                  <w:pPr>
                    <w:autoSpaceDE/>
                    <w:autoSpaceDN/>
                    <w:adjustRightInd/>
                    <w:jc w:val="center"/>
                    <w:rPr>
                      <w:ins w:id="19744" w:author="Philippe Hollanda - Oliveira Trust" w:date="2022-07-19T09:57:00Z"/>
                      <w:rFonts w:ascii="Arial" w:eastAsia="Times New Roman" w:hAnsi="Arial" w:cs="Arial"/>
                      <w:color w:val="000000"/>
                      <w:sz w:val="20"/>
                      <w:szCs w:val="20"/>
                      <w:lang w:eastAsia="pt-BR"/>
                    </w:rPr>
                  </w:pPr>
                  <w:ins w:id="19745" w:author="Philippe Hollanda - Oliveira Trust" w:date="2022-07-19T09:57:00Z">
                    <w:r w:rsidRPr="0016760B">
                      <w:rPr>
                        <w:rFonts w:ascii="Arial" w:eastAsia="Times New Roman" w:hAnsi="Arial" w:cs="Arial"/>
                        <w:color w:val="000000"/>
                        <w:sz w:val="20"/>
                        <w:szCs w:val="20"/>
                        <w:lang w:eastAsia="pt-BR"/>
                      </w:rPr>
                      <w:t>R$ 25.454,45</w:t>
                    </w:r>
                  </w:ins>
                </w:p>
              </w:tc>
            </w:tr>
            <w:tr w:rsidR="0016760B" w:rsidRPr="0016760B" w14:paraId="5FF15E76" w14:textId="77777777" w:rsidTr="0016760B">
              <w:trPr>
                <w:trHeight w:val="1785"/>
                <w:ins w:id="1974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3F353E4" w14:textId="77777777" w:rsidR="0016760B" w:rsidRPr="0016760B" w:rsidRDefault="0016760B" w:rsidP="0016760B">
                  <w:pPr>
                    <w:autoSpaceDE/>
                    <w:autoSpaceDN/>
                    <w:adjustRightInd/>
                    <w:rPr>
                      <w:ins w:id="1974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8E626A6" w14:textId="77777777" w:rsidR="0016760B" w:rsidRPr="0016760B" w:rsidRDefault="0016760B" w:rsidP="0016760B">
                  <w:pPr>
                    <w:autoSpaceDE/>
                    <w:autoSpaceDN/>
                    <w:adjustRightInd/>
                    <w:jc w:val="center"/>
                    <w:rPr>
                      <w:ins w:id="19748" w:author="Philippe Hollanda - Oliveira Trust" w:date="2022-07-19T09:57:00Z"/>
                      <w:rFonts w:ascii="Arial" w:eastAsia="Times New Roman" w:hAnsi="Arial" w:cs="Arial"/>
                      <w:color w:val="000000"/>
                      <w:sz w:val="20"/>
                      <w:szCs w:val="20"/>
                      <w:lang w:eastAsia="pt-BR"/>
                    </w:rPr>
                  </w:pPr>
                  <w:ins w:id="19749"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657975" w14:textId="77777777" w:rsidR="0016760B" w:rsidRPr="0016760B" w:rsidRDefault="0016760B" w:rsidP="0016760B">
                  <w:pPr>
                    <w:autoSpaceDE/>
                    <w:autoSpaceDN/>
                    <w:adjustRightInd/>
                    <w:jc w:val="center"/>
                    <w:rPr>
                      <w:ins w:id="19750" w:author="Philippe Hollanda - Oliveira Trust" w:date="2022-07-19T09:57:00Z"/>
                      <w:rFonts w:ascii="Arial" w:eastAsia="Times New Roman" w:hAnsi="Arial" w:cs="Arial"/>
                      <w:color w:val="000000"/>
                      <w:sz w:val="20"/>
                      <w:szCs w:val="20"/>
                      <w:lang w:eastAsia="pt-BR"/>
                    </w:rPr>
                  </w:pPr>
                  <w:ins w:id="19751" w:author="Philippe Hollanda - Oliveira Trust" w:date="2022-07-19T09:57:00Z">
                    <w:r w:rsidRPr="0016760B">
                      <w:rPr>
                        <w:rFonts w:ascii="Arial" w:eastAsia="Times New Roman" w:hAnsi="Arial" w:cs="Arial"/>
                        <w:color w:val="000000"/>
                        <w:sz w:val="20"/>
                        <w:szCs w:val="20"/>
                        <w:lang w:eastAsia="pt-BR"/>
                      </w:rPr>
                      <w:t>R$ 25.454,45</w:t>
                    </w:r>
                  </w:ins>
                </w:p>
              </w:tc>
            </w:tr>
            <w:tr w:rsidR="0016760B" w:rsidRPr="0016760B" w14:paraId="5B30F198" w14:textId="77777777" w:rsidTr="0016760B">
              <w:trPr>
                <w:trHeight w:val="1785"/>
                <w:ins w:id="1975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9C1B05B" w14:textId="77777777" w:rsidR="0016760B" w:rsidRPr="0016760B" w:rsidRDefault="0016760B" w:rsidP="0016760B">
                  <w:pPr>
                    <w:autoSpaceDE/>
                    <w:autoSpaceDN/>
                    <w:adjustRightInd/>
                    <w:jc w:val="center"/>
                    <w:rPr>
                      <w:ins w:id="19753" w:author="Philippe Hollanda - Oliveira Trust" w:date="2022-07-19T09:57:00Z"/>
                      <w:rFonts w:ascii="Arial" w:eastAsia="Times New Roman" w:hAnsi="Arial" w:cs="Arial"/>
                      <w:color w:val="000000"/>
                      <w:sz w:val="20"/>
                      <w:szCs w:val="20"/>
                      <w:lang w:eastAsia="pt-BR"/>
                    </w:rPr>
                  </w:pPr>
                  <w:ins w:id="1975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6976495" w14:textId="77777777" w:rsidR="0016760B" w:rsidRPr="0016760B" w:rsidRDefault="0016760B" w:rsidP="0016760B">
                  <w:pPr>
                    <w:autoSpaceDE/>
                    <w:autoSpaceDN/>
                    <w:adjustRightInd/>
                    <w:jc w:val="center"/>
                    <w:rPr>
                      <w:ins w:id="19755" w:author="Philippe Hollanda - Oliveira Trust" w:date="2022-07-19T09:57:00Z"/>
                      <w:rFonts w:ascii="Arial" w:eastAsia="Times New Roman" w:hAnsi="Arial" w:cs="Arial"/>
                      <w:color w:val="000000"/>
                      <w:sz w:val="20"/>
                      <w:szCs w:val="20"/>
                      <w:lang w:eastAsia="pt-BR"/>
                    </w:rPr>
                  </w:pPr>
                  <w:ins w:id="19756" w:author="Philippe Hollanda - Oliveira Trust" w:date="2022-07-19T09:57:00Z">
                    <w:r w:rsidRPr="0016760B">
                      <w:rPr>
                        <w:rFonts w:ascii="Arial" w:eastAsia="Times New Roman" w:hAnsi="Arial" w:cs="Arial"/>
                        <w:color w:val="000000"/>
                        <w:sz w:val="20"/>
                        <w:szCs w:val="20"/>
                        <w:lang w:eastAsia="pt-BR"/>
                      </w:rPr>
                      <w:t>18/03/2021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FA7396" w14:textId="77777777" w:rsidR="0016760B" w:rsidRPr="0016760B" w:rsidRDefault="0016760B" w:rsidP="0016760B">
                  <w:pPr>
                    <w:autoSpaceDE/>
                    <w:autoSpaceDN/>
                    <w:adjustRightInd/>
                    <w:jc w:val="center"/>
                    <w:rPr>
                      <w:ins w:id="19757" w:author="Philippe Hollanda - Oliveira Trust" w:date="2022-07-19T09:57:00Z"/>
                      <w:rFonts w:ascii="Arial" w:eastAsia="Times New Roman" w:hAnsi="Arial" w:cs="Arial"/>
                      <w:color w:val="000000"/>
                      <w:sz w:val="20"/>
                      <w:szCs w:val="20"/>
                      <w:lang w:eastAsia="pt-BR"/>
                    </w:rPr>
                  </w:pPr>
                  <w:ins w:id="19758" w:author="Philippe Hollanda - Oliveira Trust" w:date="2022-07-19T09:57:00Z">
                    <w:r w:rsidRPr="0016760B">
                      <w:rPr>
                        <w:rFonts w:ascii="Arial" w:eastAsia="Times New Roman" w:hAnsi="Arial" w:cs="Arial"/>
                        <w:color w:val="000000"/>
                        <w:sz w:val="20"/>
                        <w:szCs w:val="20"/>
                        <w:lang w:eastAsia="pt-BR"/>
                      </w:rPr>
                      <w:t>R$ 19.320,37</w:t>
                    </w:r>
                  </w:ins>
                </w:p>
              </w:tc>
            </w:tr>
            <w:tr w:rsidR="0016760B" w:rsidRPr="0016760B" w14:paraId="7696398F" w14:textId="77777777" w:rsidTr="0016760B">
              <w:trPr>
                <w:trHeight w:val="1785"/>
                <w:ins w:id="1975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FB14595" w14:textId="77777777" w:rsidR="0016760B" w:rsidRPr="0016760B" w:rsidRDefault="0016760B" w:rsidP="0016760B">
                  <w:pPr>
                    <w:autoSpaceDE/>
                    <w:autoSpaceDN/>
                    <w:adjustRightInd/>
                    <w:rPr>
                      <w:ins w:id="1976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EC75E83" w14:textId="77777777" w:rsidR="0016760B" w:rsidRPr="0016760B" w:rsidRDefault="0016760B" w:rsidP="0016760B">
                  <w:pPr>
                    <w:autoSpaceDE/>
                    <w:autoSpaceDN/>
                    <w:adjustRightInd/>
                    <w:jc w:val="center"/>
                    <w:rPr>
                      <w:ins w:id="19761" w:author="Philippe Hollanda - Oliveira Trust" w:date="2022-07-19T09:57:00Z"/>
                      <w:rFonts w:ascii="Arial" w:eastAsia="Times New Roman" w:hAnsi="Arial" w:cs="Arial"/>
                      <w:color w:val="000000"/>
                      <w:sz w:val="20"/>
                      <w:szCs w:val="20"/>
                      <w:lang w:eastAsia="pt-BR"/>
                    </w:rPr>
                  </w:pPr>
                  <w:ins w:id="19762"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81AB52" w14:textId="77777777" w:rsidR="0016760B" w:rsidRPr="0016760B" w:rsidRDefault="0016760B" w:rsidP="0016760B">
                  <w:pPr>
                    <w:autoSpaceDE/>
                    <w:autoSpaceDN/>
                    <w:adjustRightInd/>
                    <w:jc w:val="center"/>
                    <w:rPr>
                      <w:ins w:id="19763" w:author="Philippe Hollanda - Oliveira Trust" w:date="2022-07-19T09:57:00Z"/>
                      <w:rFonts w:ascii="Arial" w:eastAsia="Times New Roman" w:hAnsi="Arial" w:cs="Arial"/>
                      <w:color w:val="000000"/>
                      <w:sz w:val="20"/>
                      <w:szCs w:val="20"/>
                      <w:lang w:eastAsia="pt-BR"/>
                    </w:rPr>
                  </w:pPr>
                  <w:ins w:id="19764" w:author="Philippe Hollanda - Oliveira Trust" w:date="2022-07-19T09:57:00Z">
                    <w:r w:rsidRPr="0016760B">
                      <w:rPr>
                        <w:rFonts w:ascii="Arial" w:eastAsia="Times New Roman" w:hAnsi="Arial" w:cs="Arial"/>
                        <w:color w:val="000000"/>
                        <w:sz w:val="20"/>
                        <w:szCs w:val="20"/>
                        <w:lang w:eastAsia="pt-BR"/>
                      </w:rPr>
                      <w:t>R$ 19.320,37</w:t>
                    </w:r>
                  </w:ins>
                </w:p>
              </w:tc>
            </w:tr>
            <w:tr w:rsidR="0016760B" w:rsidRPr="0016760B" w14:paraId="6EB2F940" w14:textId="77777777" w:rsidTr="0016760B">
              <w:trPr>
                <w:trHeight w:val="1785"/>
                <w:ins w:id="1976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C2B1BCE" w14:textId="77777777" w:rsidR="0016760B" w:rsidRPr="0016760B" w:rsidRDefault="0016760B" w:rsidP="0016760B">
                  <w:pPr>
                    <w:autoSpaceDE/>
                    <w:autoSpaceDN/>
                    <w:adjustRightInd/>
                    <w:jc w:val="center"/>
                    <w:rPr>
                      <w:ins w:id="19766" w:author="Philippe Hollanda - Oliveira Trust" w:date="2022-07-19T09:57:00Z"/>
                      <w:rFonts w:ascii="Arial" w:eastAsia="Times New Roman" w:hAnsi="Arial" w:cs="Arial"/>
                      <w:color w:val="000000"/>
                      <w:sz w:val="20"/>
                      <w:szCs w:val="20"/>
                      <w:lang w:eastAsia="pt-BR"/>
                    </w:rPr>
                  </w:pPr>
                  <w:ins w:id="1976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CD6AD97" w14:textId="77777777" w:rsidR="0016760B" w:rsidRPr="0016760B" w:rsidRDefault="0016760B" w:rsidP="0016760B">
                  <w:pPr>
                    <w:autoSpaceDE/>
                    <w:autoSpaceDN/>
                    <w:adjustRightInd/>
                    <w:jc w:val="center"/>
                    <w:rPr>
                      <w:ins w:id="19768" w:author="Philippe Hollanda - Oliveira Trust" w:date="2022-07-19T09:57:00Z"/>
                      <w:rFonts w:ascii="Arial" w:eastAsia="Times New Roman" w:hAnsi="Arial" w:cs="Arial"/>
                      <w:color w:val="000000"/>
                      <w:sz w:val="20"/>
                      <w:szCs w:val="20"/>
                      <w:lang w:eastAsia="pt-BR"/>
                    </w:rPr>
                  </w:pPr>
                  <w:ins w:id="19769" w:author="Philippe Hollanda - Oliveira Trust" w:date="2022-07-19T09:57:00Z">
                    <w:r w:rsidRPr="0016760B">
                      <w:rPr>
                        <w:rFonts w:ascii="Arial" w:eastAsia="Times New Roman" w:hAnsi="Arial" w:cs="Arial"/>
                        <w:color w:val="000000"/>
                        <w:sz w:val="20"/>
                        <w:szCs w:val="20"/>
                        <w:lang w:eastAsia="pt-BR"/>
                      </w:rPr>
                      <w:t>18/03/2021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CE4827" w14:textId="77777777" w:rsidR="0016760B" w:rsidRPr="0016760B" w:rsidRDefault="0016760B" w:rsidP="0016760B">
                  <w:pPr>
                    <w:autoSpaceDE/>
                    <w:autoSpaceDN/>
                    <w:adjustRightInd/>
                    <w:jc w:val="center"/>
                    <w:rPr>
                      <w:ins w:id="19770" w:author="Philippe Hollanda - Oliveira Trust" w:date="2022-07-19T09:57:00Z"/>
                      <w:rFonts w:ascii="Arial" w:eastAsia="Times New Roman" w:hAnsi="Arial" w:cs="Arial"/>
                      <w:color w:val="000000"/>
                      <w:sz w:val="20"/>
                      <w:szCs w:val="20"/>
                      <w:lang w:eastAsia="pt-BR"/>
                    </w:rPr>
                  </w:pPr>
                  <w:ins w:id="19771" w:author="Philippe Hollanda - Oliveira Trust" w:date="2022-07-19T09:57:00Z">
                    <w:r w:rsidRPr="0016760B">
                      <w:rPr>
                        <w:rFonts w:ascii="Arial" w:eastAsia="Times New Roman" w:hAnsi="Arial" w:cs="Arial"/>
                        <w:color w:val="000000"/>
                        <w:sz w:val="20"/>
                        <w:szCs w:val="20"/>
                        <w:lang w:eastAsia="pt-BR"/>
                      </w:rPr>
                      <w:t>R$ 22.078,49</w:t>
                    </w:r>
                  </w:ins>
                </w:p>
              </w:tc>
            </w:tr>
            <w:tr w:rsidR="0016760B" w:rsidRPr="0016760B" w14:paraId="21945318" w14:textId="77777777" w:rsidTr="0016760B">
              <w:trPr>
                <w:trHeight w:val="1785"/>
                <w:ins w:id="1977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310FA78" w14:textId="77777777" w:rsidR="0016760B" w:rsidRPr="0016760B" w:rsidRDefault="0016760B" w:rsidP="0016760B">
                  <w:pPr>
                    <w:autoSpaceDE/>
                    <w:autoSpaceDN/>
                    <w:adjustRightInd/>
                    <w:rPr>
                      <w:ins w:id="1977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D65AEEE" w14:textId="77777777" w:rsidR="0016760B" w:rsidRPr="0016760B" w:rsidRDefault="0016760B" w:rsidP="0016760B">
                  <w:pPr>
                    <w:autoSpaceDE/>
                    <w:autoSpaceDN/>
                    <w:adjustRightInd/>
                    <w:jc w:val="center"/>
                    <w:rPr>
                      <w:ins w:id="19774" w:author="Philippe Hollanda - Oliveira Trust" w:date="2022-07-19T09:57:00Z"/>
                      <w:rFonts w:ascii="Arial" w:eastAsia="Times New Roman" w:hAnsi="Arial" w:cs="Arial"/>
                      <w:color w:val="000000"/>
                      <w:sz w:val="20"/>
                      <w:szCs w:val="20"/>
                      <w:lang w:eastAsia="pt-BR"/>
                    </w:rPr>
                  </w:pPr>
                  <w:ins w:id="19775"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F49210" w14:textId="77777777" w:rsidR="0016760B" w:rsidRPr="0016760B" w:rsidRDefault="0016760B" w:rsidP="0016760B">
                  <w:pPr>
                    <w:autoSpaceDE/>
                    <w:autoSpaceDN/>
                    <w:adjustRightInd/>
                    <w:jc w:val="center"/>
                    <w:rPr>
                      <w:ins w:id="19776" w:author="Philippe Hollanda - Oliveira Trust" w:date="2022-07-19T09:57:00Z"/>
                      <w:rFonts w:ascii="Arial" w:eastAsia="Times New Roman" w:hAnsi="Arial" w:cs="Arial"/>
                      <w:color w:val="000000"/>
                      <w:sz w:val="20"/>
                      <w:szCs w:val="20"/>
                      <w:lang w:eastAsia="pt-BR"/>
                    </w:rPr>
                  </w:pPr>
                  <w:ins w:id="19777" w:author="Philippe Hollanda - Oliveira Trust" w:date="2022-07-19T09:57:00Z">
                    <w:r w:rsidRPr="0016760B">
                      <w:rPr>
                        <w:rFonts w:ascii="Arial" w:eastAsia="Times New Roman" w:hAnsi="Arial" w:cs="Arial"/>
                        <w:color w:val="000000"/>
                        <w:sz w:val="20"/>
                        <w:szCs w:val="20"/>
                        <w:lang w:eastAsia="pt-BR"/>
                      </w:rPr>
                      <w:t>R$ 22.078,49</w:t>
                    </w:r>
                  </w:ins>
                </w:p>
              </w:tc>
            </w:tr>
            <w:tr w:rsidR="0016760B" w:rsidRPr="0016760B" w14:paraId="2790A188" w14:textId="77777777" w:rsidTr="0016760B">
              <w:trPr>
                <w:trHeight w:val="1785"/>
                <w:ins w:id="197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448D0B" w14:textId="77777777" w:rsidR="0016760B" w:rsidRPr="0016760B" w:rsidRDefault="0016760B" w:rsidP="0016760B">
                  <w:pPr>
                    <w:autoSpaceDE/>
                    <w:autoSpaceDN/>
                    <w:adjustRightInd/>
                    <w:jc w:val="center"/>
                    <w:rPr>
                      <w:ins w:id="19779" w:author="Philippe Hollanda - Oliveira Trust" w:date="2022-07-19T09:57:00Z"/>
                      <w:rFonts w:ascii="Arial" w:eastAsia="Times New Roman" w:hAnsi="Arial" w:cs="Arial"/>
                      <w:color w:val="000000"/>
                      <w:sz w:val="20"/>
                      <w:szCs w:val="20"/>
                      <w:lang w:eastAsia="pt-BR"/>
                    </w:rPr>
                  </w:pPr>
                  <w:ins w:id="1978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AE3CA38" w14:textId="77777777" w:rsidR="0016760B" w:rsidRPr="0016760B" w:rsidRDefault="0016760B" w:rsidP="0016760B">
                  <w:pPr>
                    <w:autoSpaceDE/>
                    <w:autoSpaceDN/>
                    <w:adjustRightInd/>
                    <w:jc w:val="center"/>
                    <w:rPr>
                      <w:ins w:id="19781" w:author="Philippe Hollanda - Oliveira Trust" w:date="2022-07-19T09:57:00Z"/>
                      <w:rFonts w:ascii="Arial" w:eastAsia="Times New Roman" w:hAnsi="Arial" w:cs="Arial"/>
                      <w:color w:val="000000"/>
                      <w:sz w:val="20"/>
                      <w:szCs w:val="20"/>
                      <w:lang w:eastAsia="pt-BR"/>
                    </w:rPr>
                  </w:pPr>
                  <w:ins w:id="19782" w:author="Philippe Hollanda - Oliveira Trust" w:date="2022-07-19T09:57:00Z">
                    <w:r w:rsidRPr="0016760B">
                      <w:rPr>
                        <w:rFonts w:ascii="Arial" w:eastAsia="Times New Roman" w:hAnsi="Arial" w:cs="Arial"/>
                        <w:color w:val="000000"/>
                        <w:sz w:val="20"/>
                        <w:szCs w:val="20"/>
                        <w:lang w:eastAsia="pt-BR"/>
                      </w:rPr>
                      <w:t>26/03/2021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D19D68" w14:textId="77777777" w:rsidR="0016760B" w:rsidRPr="0016760B" w:rsidRDefault="0016760B" w:rsidP="0016760B">
                  <w:pPr>
                    <w:autoSpaceDE/>
                    <w:autoSpaceDN/>
                    <w:adjustRightInd/>
                    <w:jc w:val="center"/>
                    <w:rPr>
                      <w:ins w:id="19783" w:author="Philippe Hollanda - Oliveira Trust" w:date="2022-07-19T09:57:00Z"/>
                      <w:rFonts w:ascii="Arial" w:eastAsia="Times New Roman" w:hAnsi="Arial" w:cs="Arial"/>
                      <w:color w:val="000000"/>
                      <w:sz w:val="20"/>
                      <w:szCs w:val="20"/>
                      <w:lang w:eastAsia="pt-BR"/>
                    </w:rPr>
                  </w:pPr>
                  <w:ins w:id="19784" w:author="Philippe Hollanda - Oliveira Trust" w:date="2022-07-19T09:57:00Z">
                    <w:r w:rsidRPr="0016760B">
                      <w:rPr>
                        <w:rFonts w:ascii="Arial" w:eastAsia="Times New Roman" w:hAnsi="Arial" w:cs="Arial"/>
                        <w:color w:val="000000"/>
                        <w:sz w:val="20"/>
                        <w:szCs w:val="20"/>
                        <w:lang w:eastAsia="pt-BR"/>
                      </w:rPr>
                      <w:t>R$ 859,42</w:t>
                    </w:r>
                  </w:ins>
                </w:p>
              </w:tc>
            </w:tr>
            <w:tr w:rsidR="0016760B" w:rsidRPr="0016760B" w14:paraId="7F86692D" w14:textId="77777777" w:rsidTr="0016760B">
              <w:trPr>
                <w:trHeight w:val="1785"/>
                <w:ins w:id="197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91B6E5" w14:textId="77777777" w:rsidR="0016760B" w:rsidRPr="0016760B" w:rsidRDefault="0016760B" w:rsidP="0016760B">
                  <w:pPr>
                    <w:autoSpaceDE/>
                    <w:autoSpaceDN/>
                    <w:adjustRightInd/>
                    <w:jc w:val="center"/>
                    <w:rPr>
                      <w:ins w:id="19786" w:author="Philippe Hollanda - Oliveira Trust" w:date="2022-07-19T09:57:00Z"/>
                      <w:rFonts w:ascii="Arial" w:eastAsia="Times New Roman" w:hAnsi="Arial" w:cs="Arial"/>
                      <w:color w:val="000000"/>
                      <w:sz w:val="20"/>
                      <w:szCs w:val="20"/>
                      <w:lang w:eastAsia="pt-BR"/>
                    </w:rPr>
                  </w:pPr>
                  <w:ins w:id="1978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B225CE3" w14:textId="77777777" w:rsidR="0016760B" w:rsidRPr="0016760B" w:rsidRDefault="0016760B" w:rsidP="0016760B">
                  <w:pPr>
                    <w:autoSpaceDE/>
                    <w:autoSpaceDN/>
                    <w:adjustRightInd/>
                    <w:jc w:val="center"/>
                    <w:rPr>
                      <w:ins w:id="19788" w:author="Philippe Hollanda - Oliveira Trust" w:date="2022-07-19T09:57:00Z"/>
                      <w:rFonts w:ascii="Arial" w:eastAsia="Times New Roman" w:hAnsi="Arial" w:cs="Arial"/>
                      <w:color w:val="000000"/>
                      <w:sz w:val="20"/>
                      <w:szCs w:val="20"/>
                      <w:lang w:eastAsia="pt-BR"/>
                    </w:rPr>
                  </w:pPr>
                  <w:ins w:id="19789" w:author="Philippe Hollanda - Oliveira Trust" w:date="2022-07-19T09:57:00Z">
                    <w:r w:rsidRPr="0016760B">
                      <w:rPr>
                        <w:rFonts w:ascii="Arial" w:eastAsia="Times New Roman" w:hAnsi="Arial" w:cs="Arial"/>
                        <w:color w:val="000000"/>
                        <w:sz w:val="20"/>
                        <w:szCs w:val="20"/>
                        <w:lang w:eastAsia="pt-BR"/>
                      </w:rPr>
                      <w:t>09/04/2021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52474E" w14:textId="77777777" w:rsidR="0016760B" w:rsidRPr="0016760B" w:rsidRDefault="0016760B" w:rsidP="0016760B">
                  <w:pPr>
                    <w:autoSpaceDE/>
                    <w:autoSpaceDN/>
                    <w:adjustRightInd/>
                    <w:jc w:val="center"/>
                    <w:rPr>
                      <w:ins w:id="19790" w:author="Philippe Hollanda - Oliveira Trust" w:date="2022-07-19T09:57:00Z"/>
                      <w:rFonts w:ascii="Arial" w:eastAsia="Times New Roman" w:hAnsi="Arial" w:cs="Arial"/>
                      <w:color w:val="000000"/>
                      <w:sz w:val="20"/>
                      <w:szCs w:val="20"/>
                      <w:lang w:eastAsia="pt-BR"/>
                    </w:rPr>
                  </w:pPr>
                  <w:ins w:id="19791" w:author="Philippe Hollanda - Oliveira Trust" w:date="2022-07-19T09:57:00Z">
                    <w:r w:rsidRPr="0016760B">
                      <w:rPr>
                        <w:rFonts w:ascii="Arial" w:eastAsia="Times New Roman" w:hAnsi="Arial" w:cs="Arial"/>
                        <w:color w:val="000000"/>
                        <w:sz w:val="20"/>
                        <w:szCs w:val="20"/>
                        <w:lang w:eastAsia="pt-BR"/>
                      </w:rPr>
                      <w:t>R$ 2.020,65</w:t>
                    </w:r>
                  </w:ins>
                </w:p>
              </w:tc>
            </w:tr>
            <w:tr w:rsidR="0016760B" w:rsidRPr="0016760B" w14:paraId="156BFCDA" w14:textId="77777777" w:rsidTr="0016760B">
              <w:trPr>
                <w:trHeight w:val="1785"/>
                <w:ins w:id="197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7DEE7D" w14:textId="77777777" w:rsidR="0016760B" w:rsidRPr="0016760B" w:rsidRDefault="0016760B" w:rsidP="0016760B">
                  <w:pPr>
                    <w:autoSpaceDE/>
                    <w:autoSpaceDN/>
                    <w:adjustRightInd/>
                    <w:jc w:val="center"/>
                    <w:rPr>
                      <w:ins w:id="19793" w:author="Philippe Hollanda - Oliveira Trust" w:date="2022-07-19T09:57:00Z"/>
                      <w:rFonts w:ascii="Arial" w:eastAsia="Times New Roman" w:hAnsi="Arial" w:cs="Arial"/>
                      <w:color w:val="000000"/>
                      <w:sz w:val="20"/>
                      <w:szCs w:val="20"/>
                      <w:lang w:eastAsia="pt-BR"/>
                    </w:rPr>
                  </w:pPr>
                  <w:ins w:id="19794" w:author="Philippe Hollanda - Oliveira Trust" w:date="2022-07-19T09:57:00Z">
                    <w:r w:rsidRPr="0016760B">
                      <w:rPr>
                        <w:rFonts w:ascii="Arial" w:eastAsia="Times New Roman" w:hAnsi="Arial" w:cs="Arial"/>
                        <w:color w:val="000000"/>
                        <w:sz w:val="20"/>
                        <w:szCs w:val="20"/>
                        <w:lang w:eastAsia="pt-BR"/>
                      </w:rPr>
                      <w:lastRenderedPageBreak/>
                      <w:t>LAJE TRELIÇADA</w:t>
                    </w:r>
                  </w:ins>
                </w:p>
              </w:tc>
              <w:tc>
                <w:tcPr>
                  <w:tcW w:w="2324" w:type="dxa"/>
                  <w:tcBorders>
                    <w:top w:val="nil"/>
                    <w:left w:val="nil"/>
                    <w:bottom w:val="single" w:sz="4" w:space="0" w:color="auto"/>
                    <w:right w:val="single" w:sz="4" w:space="0" w:color="auto"/>
                  </w:tcBorders>
                  <w:shd w:val="clear" w:color="auto" w:fill="auto"/>
                  <w:noWrap/>
                  <w:vAlign w:val="center"/>
                  <w:hideMark/>
                </w:tcPr>
                <w:p w14:paraId="14331717" w14:textId="77777777" w:rsidR="0016760B" w:rsidRPr="0016760B" w:rsidRDefault="0016760B" w:rsidP="0016760B">
                  <w:pPr>
                    <w:autoSpaceDE/>
                    <w:autoSpaceDN/>
                    <w:adjustRightInd/>
                    <w:jc w:val="center"/>
                    <w:rPr>
                      <w:ins w:id="19795" w:author="Philippe Hollanda - Oliveira Trust" w:date="2022-07-19T09:57:00Z"/>
                      <w:rFonts w:ascii="Arial" w:eastAsia="Times New Roman" w:hAnsi="Arial" w:cs="Arial"/>
                      <w:color w:val="000000"/>
                      <w:sz w:val="20"/>
                      <w:szCs w:val="20"/>
                      <w:lang w:eastAsia="pt-BR"/>
                    </w:rPr>
                  </w:pPr>
                  <w:ins w:id="19796" w:author="Philippe Hollanda - Oliveira Trust" w:date="2022-07-19T09:57:00Z">
                    <w:r w:rsidRPr="0016760B">
                      <w:rPr>
                        <w:rFonts w:ascii="Arial" w:eastAsia="Times New Roman" w:hAnsi="Arial" w:cs="Arial"/>
                        <w:color w:val="000000"/>
                        <w:sz w:val="20"/>
                        <w:szCs w:val="20"/>
                        <w:lang w:eastAsia="pt-BR"/>
                      </w:rPr>
                      <w:t>08/04/2021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09937E" w14:textId="77777777" w:rsidR="0016760B" w:rsidRPr="0016760B" w:rsidRDefault="0016760B" w:rsidP="0016760B">
                  <w:pPr>
                    <w:autoSpaceDE/>
                    <w:autoSpaceDN/>
                    <w:adjustRightInd/>
                    <w:jc w:val="center"/>
                    <w:rPr>
                      <w:ins w:id="19797" w:author="Philippe Hollanda - Oliveira Trust" w:date="2022-07-19T09:57:00Z"/>
                      <w:rFonts w:ascii="Arial" w:eastAsia="Times New Roman" w:hAnsi="Arial" w:cs="Arial"/>
                      <w:color w:val="000000"/>
                      <w:sz w:val="20"/>
                      <w:szCs w:val="20"/>
                      <w:lang w:eastAsia="pt-BR"/>
                    </w:rPr>
                  </w:pPr>
                  <w:ins w:id="19798" w:author="Philippe Hollanda - Oliveira Trust" w:date="2022-07-19T09:57:00Z">
                    <w:r w:rsidRPr="0016760B">
                      <w:rPr>
                        <w:rFonts w:ascii="Arial" w:eastAsia="Times New Roman" w:hAnsi="Arial" w:cs="Arial"/>
                        <w:color w:val="000000"/>
                        <w:sz w:val="20"/>
                        <w:szCs w:val="20"/>
                        <w:lang w:eastAsia="pt-BR"/>
                      </w:rPr>
                      <w:t>R$ 466,64</w:t>
                    </w:r>
                  </w:ins>
                </w:p>
              </w:tc>
            </w:tr>
            <w:tr w:rsidR="0016760B" w:rsidRPr="0016760B" w14:paraId="6D0499C5" w14:textId="77777777" w:rsidTr="0016760B">
              <w:trPr>
                <w:trHeight w:val="1785"/>
                <w:ins w:id="197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CFF3E3" w14:textId="77777777" w:rsidR="0016760B" w:rsidRPr="0016760B" w:rsidRDefault="0016760B" w:rsidP="0016760B">
                  <w:pPr>
                    <w:autoSpaceDE/>
                    <w:autoSpaceDN/>
                    <w:adjustRightInd/>
                    <w:jc w:val="center"/>
                    <w:rPr>
                      <w:ins w:id="19800" w:author="Philippe Hollanda - Oliveira Trust" w:date="2022-07-19T09:57:00Z"/>
                      <w:rFonts w:ascii="Arial" w:eastAsia="Times New Roman" w:hAnsi="Arial" w:cs="Arial"/>
                      <w:color w:val="000000"/>
                      <w:sz w:val="20"/>
                      <w:szCs w:val="20"/>
                      <w:lang w:eastAsia="pt-BR"/>
                    </w:rPr>
                  </w:pPr>
                  <w:ins w:id="19801" w:author="Philippe Hollanda - Oliveira Trust" w:date="2022-07-19T09:57:00Z">
                    <w:r w:rsidRPr="0016760B">
                      <w:rPr>
                        <w:rFonts w:ascii="Arial" w:eastAsia="Times New Roman" w:hAnsi="Arial" w:cs="Arial"/>
                        <w:color w:val="000000"/>
                        <w:sz w:val="20"/>
                        <w:szCs w:val="20"/>
                        <w:lang w:eastAsia="pt-BR"/>
                      </w:rPr>
                      <w:t>BEBEDOURO</w:t>
                    </w:r>
                  </w:ins>
                </w:p>
              </w:tc>
              <w:tc>
                <w:tcPr>
                  <w:tcW w:w="2324" w:type="dxa"/>
                  <w:tcBorders>
                    <w:top w:val="nil"/>
                    <w:left w:val="nil"/>
                    <w:bottom w:val="single" w:sz="4" w:space="0" w:color="auto"/>
                    <w:right w:val="single" w:sz="4" w:space="0" w:color="auto"/>
                  </w:tcBorders>
                  <w:shd w:val="clear" w:color="auto" w:fill="auto"/>
                  <w:noWrap/>
                  <w:vAlign w:val="center"/>
                  <w:hideMark/>
                </w:tcPr>
                <w:p w14:paraId="46CC2A40" w14:textId="77777777" w:rsidR="0016760B" w:rsidRPr="0016760B" w:rsidRDefault="0016760B" w:rsidP="0016760B">
                  <w:pPr>
                    <w:autoSpaceDE/>
                    <w:autoSpaceDN/>
                    <w:adjustRightInd/>
                    <w:jc w:val="center"/>
                    <w:rPr>
                      <w:ins w:id="19802" w:author="Philippe Hollanda - Oliveira Trust" w:date="2022-07-19T09:57:00Z"/>
                      <w:rFonts w:ascii="Arial" w:eastAsia="Times New Roman" w:hAnsi="Arial" w:cs="Arial"/>
                      <w:color w:val="000000"/>
                      <w:sz w:val="20"/>
                      <w:szCs w:val="20"/>
                      <w:lang w:eastAsia="pt-BR"/>
                    </w:rPr>
                  </w:pPr>
                  <w:ins w:id="19803"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7DAA8D" w14:textId="77777777" w:rsidR="0016760B" w:rsidRPr="0016760B" w:rsidRDefault="0016760B" w:rsidP="0016760B">
                  <w:pPr>
                    <w:autoSpaceDE/>
                    <w:autoSpaceDN/>
                    <w:adjustRightInd/>
                    <w:jc w:val="center"/>
                    <w:rPr>
                      <w:ins w:id="19804" w:author="Philippe Hollanda - Oliveira Trust" w:date="2022-07-19T09:57:00Z"/>
                      <w:rFonts w:ascii="Arial" w:eastAsia="Times New Roman" w:hAnsi="Arial" w:cs="Arial"/>
                      <w:color w:val="000000"/>
                      <w:sz w:val="20"/>
                      <w:szCs w:val="20"/>
                      <w:lang w:eastAsia="pt-BR"/>
                    </w:rPr>
                  </w:pPr>
                  <w:ins w:id="19805" w:author="Philippe Hollanda - Oliveira Trust" w:date="2022-07-19T09:57:00Z">
                    <w:r w:rsidRPr="0016760B">
                      <w:rPr>
                        <w:rFonts w:ascii="Arial" w:eastAsia="Times New Roman" w:hAnsi="Arial" w:cs="Arial"/>
                        <w:color w:val="000000"/>
                        <w:sz w:val="20"/>
                        <w:szCs w:val="20"/>
                        <w:lang w:eastAsia="pt-BR"/>
                      </w:rPr>
                      <w:t>R$ 2.180,00</w:t>
                    </w:r>
                  </w:ins>
                </w:p>
              </w:tc>
            </w:tr>
            <w:tr w:rsidR="0016760B" w:rsidRPr="0016760B" w14:paraId="6F9E43DA" w14:textId="77777777" w:rsidTr="0016760B">
              <w:trPr>
                <w:trHeight w:val="1785"/>
                <w:ins w:id="198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8BFD65" w14:textId="77777777" w:rsidR="0016760B" w:rsidRPr="0016760B" w:rsidRDefault="0016760B" w:rsidP="0016760B">
                  <w:pPr>
                    <w:autoSpaceDE/>
                    <w:autoSpaceDN/>
                    <w:adjustRightInd/>
                    <w:jc w:val="center"/>
                    <w:rPr>
                      <w:ins w:id="19807" w:author="Philippe Hollanda - Oliveira Trust" w:date="2022-07-19T09:57:00Z"/>
                      <w:rFonts w:ascii="Arial" w:eastAsia="Times New Roman" w:hAnsi="Arial" w:cs="Arial"/>
                      <w:color w:val="000000"/>
                      <w:sz w:val="20"/>
                      <w:szCs w:val="20"/>
                      <w:lang w:eastAsia="pt-BR"/>
                    </w:rPr>
                  </w:pPr>
                  <w:ins w:id="19808" w:author="Philippe Hollanda - Oliveira Trust" w:date="2022-07-19T09:57:00Z">
                    <w:r w:rsidRPr="0016760B">
                      <w:rPr>
                        <w:rFonts w:ascii="Arial" w:eastAsia="Times New Roman" w:hAnsi="Arial" w:cs="Arial"/>
                        <w:color w:val="000000"/>
                        <w:sz w:val="20"/>
                        <w:szCs w:val="20"/>
                        <w:lang w:eastAsia="pt-BR"/>
                      </w:rPr>
                      <w:t>ARGAMASSA</w:t>
                    </w:r>
                  </w:ins>
                </w:p>
              </w:tc>
              <w:tc>
                <w:tcPr>
                  <w:tcW w:w="2324" w:type="dxa"/>
                  <w:tcBorders>
                    <w:top w:val="nil"/>
                    <w:left w:val="nil"/>
                    <w:bottom w:val="single" w:sz="4" w:space="0" w:color="auto"/>
                    <w:right w:val="single" w:sz="4" w:space="0" w:color="auto"/>
                  </w:tcBorders>
                  <w:shd w:val="clear" w:color="auto" w:fill="auto"/>
                  <w:noWrap/>
                  <w:vAlign w:val="center"/>
                  <w:hideMark/>
                </w:tcPr>
                <w:p w14:paraId="6984FC02" w14:textId="77777777" w:rsidR="0016760B" w:rsidRPr="0016760B" w:rsidRDefault="0016760B" w:rsidP="0016760B">
                  <w:pPr>
                    <w:autoSpaceDE/>
                    <w:autoSpaceDN/>
                    <w:adjustRightInd/>
                    <w:jc w:val="center"/>
                    <w:rPr>
                      <w:ins w:id="19809" w:author="Philippe Hollanda - Oliveira Trust" w:date="2022-07-19T09:57:00Z"/>
                      <w:rFonts w:ascii="Arial" w:eastAsia="Times New Roman" w:hAnsi="Arial" w:cs="Arial"/>
                      <w:color w:val="000000"/>
                      <w:sz w:val="20"/>
                      <w:szCs w:val="20"/>
                      <w:lang w:eastAsia="pt-BR"/>
                    </w:rPr>
                  </w:pPr>
                  <w:ins w:id="19810"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C4BD48" w14:textId="77777777" w:rsidR="0016760B" w:rsidRPr="0016760B" w:rsidRDefault="0016760B" w:rsidP="0016760B">
                  <w:pPr>
                    <w:autoSpaceDE/>
                    <w:autoSpaceDN/>
                    <w:adjustRightInd/>
                    <w:jc w:val="center"/>
                    <w:rPr>
                      <w:ins w:id="19811" w:author="Philippe Hollanda - Oliveira Trust" w:date="2022-07-19T09:57:00Z"/>
                      <w:rFonts w:ascii="Arial" w:eastAsia="Times New Roman" w:hAnsi="Arial" w:cs="Arial"/>
                      <w:color w:val="000000"/>
                      <w:sz w:val="20"/>
                      <w:szCs w:val="20"/>
                      <w:lang w:eastAsia="pt-BR"/>
                    </w:rPr>
                  </w:pPr>
                  <w:ins w:id="19812"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504520DD" w14:textId="77777777" w:rsidTr="0016760B">
              <w:trPr>
                <w:trHeight w:val="1785"/>
                <w:ins w:id="1981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59DF417" w14:textId="77777777" w:rsidR="0016760B" w:rsidRPr="0016760B" w:rsidRDefault="0016760B" w:rsidP="0016760B">
                  <w:pPr>
                    <w:autoSpaceDE/>
                    <w:autoSpaceDN/>
                    <w:adjustRightInd/>
                    <w:jc w:val="center"/>
                    <w:rPr>
                      <w:ins w:id="19814" w:author="Philippe Hollanda - Oliveira Trust" w:date="2022-07-19T09:57:00Z"/>
                      <w:rFonts w:ascii="Arial" w:eastAsia="Times New Roman" w:hAnsi="Arial" w:cs="Arial"/>
                      <w:color w:val="000000"/>
                      <w:sz w:val="20"/>
                      <w:szCs w:val="20"/>
                      <w:lang w:eastAsia="pt-BR"/>
                    </w:rPr>
                  </w:pPr>
                  <w:ins w:id="19815" w:author="Philippe Hollanda - Oliveira Trust" w:date="2022-07-19T09:57:00Z">
                    <w:r w:rsidRPr="0016760B">
                      <w:rPr>
                        <w:rFonts w:ascii="Arial" w:eastAsia="Times New Roman" w:hAnsi="Arial" w:cs="Arial"/>
                        <w:color w:val="000000"/>
                        <w:sz w:val="20"/>
                        <w:szCs w:val="20"/>
                        <w:lang w:eastAsia="pt-BR"/>
                      </w:rPr>
                      <w:t>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37A9CD6E" w14:textId="77777777" w:rsidR="0016760B" w:rsidRPr="0016760B" w:rsidRDefault="0016760B" w:rsidP="0016760B">
                  <w:pPr>
                    <w:autoSpaceDE/>
                    <w:autoSpaceDN/>
                    <w:adjustRightInd/>
                    <w:jc w:val="center"/>
                    <w:rPr>
                      <w:ins w:id="19816" w:author="Philippe Hollanda - Oliveira Trust" w:date="2022-07-19T09:57:00Z"/>
                      <w:rFonts w:ascii="Arial" w:eastAsia="Times New Roman" w:hAnsi="Arial" w:cs="Arial"/>
                      <w:color w:val="000000"/>
                      <w:sz w:val="20"/>
                      <w:szCs w:val="20"/>
                      <w:lang w:eastAsia="pt-BR"/>
                    </w:rPr>
                  </w:pPr>
                  <w:ins w:id="19817" w:author="Philippe Hollanda - Oliveira Trust" w:date="2022-07-19T09:57:00Z">
                    <w:r w:rsidRPr="0016760B">
                      <w:rPr>
                        <w:rFonts w:ascii="Arial" w:eastAsia="Times New Roman" w:hAnsi="Arial" w:cs="Arial"/>
                        <w:color w:val="000000"/>
                        <w:sz w:val="20"/>
                        <w:szCs w:val="20"/>
                        <w:lang w:eastAsia="pt-BR"/>
                      </w:rPr>
                      <w:t>07/04/2021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3ABBD9" w14:textId="77777777" w:rsidR="0016760B" w:rsidRPr="0016760B" w:rsidRDefault="0016760B" w:rsidP="0016760B">
                  <w:pPr>
                    <w:autoSpaceDE/>
                    <w:autoSpaceDN/>
                    <w:adjustRightInd/>
                    <w:jc w:val="center"/>
                    <w:rPr>
                      <w:ins w:id="19818" w:author="Philippe Hollanda - Oliveira Trust" w:date="2022-07-19T09:57:00Z"/>
                      <w:rFonts w:ascii="Arial" w:eastAsia="Times New Roman" w:hAnsi="Arial" w:cs="Arial"/>
                      <w:color w:val="000000"/>
                      <w:sz w:val="20"/>
                      <w:szCs w:val="20"/>
                      <w:lang w:eastAsia="pt-BR"/>
                    </w:rPr>
                  </w:pPr>
                  <w:ins w:id="19819" w:author="Philippe Hollanda - Oliveira Trust" w:date="2022-07-19T09:57:00Z">
                    <w:r w:rsidRPr="0016760B">
                      <w:rPr>
                        <w:rFonts w:ascii="Arial" w:eastAsia="Times New Roman" w:hAnsi="Arial" w:cs="Arial"/>
                        <w:color w:val="000000"/>
                        <w:sz w:val="20"/>
                        <w:szCs w:val="20"/>
                        <w:lang w:eastAsia="pt-BR"/>
                      </w:rPr>
                      <w:t>R$ 30.071,93</w:t>
                    </w:r>
                  </w:ins>
                </w:p>
              </w:tc>
            </w:tr>
            <w:tr w:rsidR="0016760B" w:rsidRPr="0016760B" w14:paraId="3AF1D576" w14:textId="77777777" w:rsidTr="0016760B">
              <w:trPr>
                <w:trHeight w:val="1785"/>
                <w:ins w:id="1982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70A9E7F" w14:textId="77777777" w:rsidR="0016760B" w:rsidRPr="0016760B" w:rsidRDefault="0016760B" w:rsidP="0016760B">
                  <w:pPr>
                    <w:autoSpaceDE/>
                    <w:autoSpaceDN/>
                    <w:adjustRightInd/>
                    <w:rPr>
                      <w:ins w:id="1982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D6F2A4E" w14:textId="77777777" w:rsidR="0016760B" w:rsidRPr="0016760B" w:rsidRDefault="0016760B" w:rsidP="0016760B">
                  <w:pPr>
                    <w:autoSpaceDE/>
                    <w:autoSpaceDN/>
                    <w:adjustRightInd/>
                    <w:jc w:val="center"/>
                    <w:rPr>
                      <w:ins w:id="19822" w:author="Philippe Hollanda - Oliveira Trust" w:date="2022-07-19T09:57:00Z"/>
                      <w:rFonts w:ascii="Arial" w:eastAsia="Times New Roman" w:hAnsi="Arial" w:cs="Arial"/>
                      <w:color w:val="000000"/>
                      <w:sz w:val="20"/>
                      <w:szCs w:val="20"/>
                      <w:lang w:eastAsia="pt-BR"/>
                    </w:rPr>
                  </w:pPr>
                  <w:ins w:id="19823" w:author="Philippe Hollanda - Oliveira Trust" w:date="2022-07-19T09:57:00Z">
                    <w:r w:rsidRPr="0016760B">
                      <w:rPr>
                        <w:rFonts w:ascii="Arial" w:eastAsia="Times New Roman" w:hAnsi="Arial" w:cs="Arial"/>
                        <w:color w:val="000000"/>
                        <w:sz w:val="20"/>
                        <w:szCs w:val="20"/>
                        <w:lang w:eastAsia="pt-BR"/>
                      </w:rPr>
                      <w:t>14/04/2021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B6C6B4" w14:textId="77777777" w:rsidR="0016760B" w:rsidRPr="0016760B" w:rsidRDefault="0016760B" w:rsidP="0016760B">
                  <w:pPr>
                    <w:autoSpaceDE/>
                    <w:autoSpaceDN/>
                    <w:adjustRightInd/>
                    <w:jc w:val="center"/>
                    <w:rPr>
                      <w:ins w:id="19824" w:author="Philippe Hollanda - Oliveira Trust" w:date="2022-07-19T09:57:00Z"/>
                      <w:rFonts w:ascii="Arial" w:eastAsia="Times New Roman" w:hAnsi="Arial" w:cs="Arial"/>
                      <w:color w:val="000000"/>
                      <w:sz w:val="20"/>
                      <w:szCs w:val="20"/>
                      <w:lang w:eastAsia="pt-BR"/>
                    </w:rPr>
                  </w:pPr>
                  <w:ins w:id="19825" w:author="Philippe Hollanda - Oliveira Trust" w:date="2022-07-19T09:57:00Z">
                    <w:r w:rsidRPr="0016760B">
                      <w:rPr>
                        <w:rFonts w:ascii="Arial" w:eastAsia="Times New Roman" w:hAnsi="Arial" w:cs="Arial"/>
                        <w:color w:val="000000"/>
                        <w:sz w:val="20"/>
                        <w:szCs w:val="20"/>
                        <w:lang w:eastAsia="pt-BR"/>
                      </w:rPr>
                      <w:t>R$ 30.071,93</w:t>
                    </w:r>
                  </w:ins>
                </w:p>
              </w:tc>
            </w:tr>
            <w:tr w:rsidR="0016760B" w:rsidRPr="0016760B" w14:paraId="524142B2" w14:textId="77777777" w:rsidTr="0016760B">
              <w:trPr>
                <w:trHeight w:val="1785"/>
                <w:ins w:id="1982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A96E343" w14:textId="77777777" w:rsidR="0016760B" w:rsidRPr="0016760B" w:rsidRDefault="0016760B" w:rsidP="0016760B">
                  <w:pPr>
                    <w:autoSpaceDE/>
                    <w:autoSpaceDN/>
                    <w:adjustRightInd/>
                    <w:rPr>
                      <w:ins w:id="1982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999618C" w14:textId="77777777" w:rsidR="0016760B" w:rsidRPr="0016760B" w:rsidRDefault="0016760B" w:rsidP="0016760B">
                  <w:pPr>
                    <w:autoSpaceDE/>
                    <w:autoSpaceDN/>
                    <w:adjustRightInd/>
                    <w:jc w:val="center"/>
                    <w:rPr>
                      <w:ins w:id="19828" w:author="Philippe Hollanda - Oliveira Trust" w:date="2022-07-19T09:57:00Z"/>
                      <w:rFonts w:ascii="Arial" w:eastAsia="Times New Roman" w:hAnsi="Arial" w:cs="Arial"/>
                      <w:color w:val="000000"/>
                      <w:sz w:val="20"/>
                      <w:szCs w:val="20"/>
                      <w:lang w:eastAsia="pt-BR"/>
                    </w:rPr>
                  </w:pPr>
                  <w:ins w:id="19829"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401A64" w14:textId="77777777" w:rsidR="0016760B" w:rsidRPr="0016760B" w:rsidRDefault="0016760B" w:rsidP="0016760B">
                  <w:pPr>
                    <w:autoSpaceDE/>
                    <w:autoSpaceDN/>
                    <w:adjustRightInd/>
                    <w:jc w:val="center"/>
                    <w:rPr>
                      <w:ins w:id="19830" w:author="Philippe Hollanda - Oliveira Trust" w:date="2022-07-19T09:57:00Z"/>
                      <w:rFonts w:ascii="Arial" w:eastAsia="Times New Roman" w:hAnsi="Arial" w:cs="Arial"/>
                      <w:color w:val="000000"/>
                      <w:sz w:val="20"/>
                      <w:szCs w:val="20"/>
                      <w:lang w:eastAsia="pt-BR"/>
                    </w:rPr>
                  </w:pPr>
                  <w:ins w:id="19831" w:author="Philippe Hollanda - Oliveira Trust" w:date="2022-07-19T09:57:00Z">
                    <w:r w:rsidRPr="0016760B">
                      <w:rPr>
                        <w:rFonts w:ascii="Arial" w:eastAsia="Times New Roman" w:hAnsi="Arial" w:cs="Arial"/>
                        <w:color w:val="000000"/>
                        <w:sz w:val="20"/>
                        <w:szCs w:val="20"/>
                        <w:lang w:eastAsia="pt-BR"/>
                      </w:rPr>
                      <w:t>R$ 30.071,94</w:t>
                    </w:r>
                  </w:ins>
                </w:p>
              </w:tc>
            </w:tr>
            <w:tr w:rsidR="0016760B" w:rsidRPr="0016760B" w14:paraId="4AAC1CDE" w14:textId="77777777" w:rsidTr="0016760B">
              <w:trPr>
                <w:trHeight w:val="1785"/>
                <w:ins w:id="198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A894BC" w14:textId="77777777" w:rsidR="0016760B" w:rsidRPr="0016760B" w:rsidRDefault="0016760B" w:rsidP="0016760B">
                  <w:pPr>
                    <w:autoSpaceDE/>
                    <w:autoSpaceDN/>
                    <w:adjustRightInd/>
                    <w:jc w:val="center"/>
                    <w:rPr>
                      <w:ins w:id="19833" w:author="Philippe Hollanda - Oliveira Trust" w:date="2022-07-19T09:57:00Z"/>
                      <w:rFonts w:ascii="Arial" w:eastAsia="Times New Roman" w:hAnsi="Arial" w:cs="Arial"/>
                      <w:color w:val="000000"/>
                      <w:sz w:val="20"/>
                      <w:szCs w:val="20"/>
                      <w:lang w:eastAsia="pt-BR"/>
                    </w:rPr>
                  </w:pPr>
                  <w:ins w:id="19834" w:author="Philippe Hollanda - Oliveira Trust" w:date="2022-07-19T09:57:00Z">
                    <w:r w:rsidRPr="0016760B">
                      <w:rPr>
                        <w:rFonts w:ascii="Arial" w:eastAsia="Times New Roman" w:hAnsi="Arial" w:cs="Arial"/>
                        <w:color w:val="000000"/>
                        <w:sz w:val="20"/>
                        <w:szCs w:val="20"/>
                        <w:lang w:eastAsia="pt-BR"/>
                      </w:rPr>
                      <w:t>MANILHA</w:t>
                    </w:r>
                  </w:ins>
                </w:p>
              </w:tc>
              <w:tc>
                <w:tcPr>
                  <w:tcW w:w="2324" w:type="dxa"/>
                  <w:tcBorders>
                    <w:top w:val="nil"/>
                    <w:left w:val="nil"/>
                    <w:bottom w:val="single" w:sz="4" w:space="0" w:color="auto"/>
                    <w:right w:val="single" w:sz="4" w:space="0" w:color="auto"/>
                  </w:tcBorders>
                  <w:shd w:val="clear" w:color="auto" w:fill="auto"/>
                  <w:noWrap/>
                  <w:vAlign w:val="center"/>
                  <w:hideMark/>
                </w:tcPr>
                <w:p w14:paraId="5A5EC39E" w14:textId="77777777" w:rsidR="0016760B" w:rsidRPr="0016760B" w:rsidRDefault="0016760B" w:rsidP="0016760B">
                  <w:pPr>
                    <w:autoSpaceDE/>
                    <w:autoSpaceDN/>
                    <w:adjustRightInd/>
                    <w:jc w:val="center"/>
                    <w:rPr>
                      <w:ins w:id="19835" w:author="Philippe Hollanda - Oliveira Trust" w:date="2022-07-19T09:57:00Z"/>
                      <w:rFonts w:ascii="Arial" w:eastAsia="Times New Roman" w:hAnsi="Arial" w:cs="Arial"/>
                      <w:color w:val="000000"/>
                      <w:sz w:val="20"/>
                      <w:szCs w:val="20"/>
                      <w:lang w:eastAsia="pt-BR"/>
                    </w:rPr>
                  </w:pPr>
                  <w:ins w:id="19836"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835DA4" w14:textId="77777777" w:rsidR="0016760B" w:rsidRPr="0016760B" w:rsidRDefault="0016760B" w:rsidP="0016760B">
                  <w:pPr>
                    <w:autoSpaceDE/>
                    <w:autoSpaceDN/>
                    <w:adjustRightInd/>
                    <w:jc w:val="center"/>
                    <w:rPr>
                      <w:ins w:id="19837" w:author="Philippe Hollanda - Oliveira Trust" w:date="2022-07-19T09:57:00Z"/>
                      <w:rFonts w:ascii="Arial" w:eastAsia="Times New Roman" w:hAnsi="Arial" w:cs="Arial"/>
                      <w:color w:val="000000"/>
                      <w:sz w:val="20"/>
                      <w:szCs w:val="20"/>
                      <w:lang w:eastAsia="pt-BR"/>
                    </w:rPr>
                  </w:pPr>
                  <w:ins w:id="19838" w:author="Philippe Hollanda - Oliveira Trust" w:date="2022-07-19T09:57:00Z">
                    <w:r w:rsidRPr="0016760B">
                      <w:rPr>
                        <w:rFonts w:ascii="Arial" w:eastAsia="Times New Roman" w:hAnsi="Arial" w:cs="Arial"/>
                        <w:color w:val="000000"/>
                        <w:sz w:val="20"/>
                        <w:szCs w:val="20"/>
                        <w:lang w:eastAsia="pt-BR"/>
                      </w:rPr>
                      <w:t>R$ 3.260,00</w:t>
                    </w:r>
                  </w:ins>
                </w:p>
              </w:tc>
            </w:tr>
            <w:tr w:rsidR="0016760B" w:rsidRPr="0016760B" w14:paraId="7F88317E" w14:textId="77777777" w:rsidTr="0016760B">
              <w:trPr>
                <w:trHeight w:val="1785"/>
                <w:ins w:id="198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DC44A5" w14:textId="77777777" w:rsidR="0016760B" w:rsidRPr="0016760B" w:rsidRDefault="0016760B" w:rsidP="0016760B">
                  <w:pPr>
                    <w:autoSpaceDE/>
                    <w:autoSpaceDN/>
                    <w:adjustRightInd/>
                    <w:jc w:val="center"/>
                    <w:rPr>
                      <w:ins w:id="19840" w:author="Philippe Hollanda - Oliveira Trust" w:date="2022-07-19T09:57:00Z"/>
                      <w:rFonts w:ascii="Arial" w:eastAsia="Times New Roman" w:hAnsi="Arial" w:cs="Arial"/>
                      <w:color w:val="000000"/>
                      <w:sz w:val="20"/>
                      <w:szCs w:val="20"/>
                      <w:lang w:eastAsia="pt-BR"/>
                    </w:rPr>
                  </w:pPr>
                  <w:ins w:id="19841" w:author="Philippe Hollanda - Oliveira Trust" w:date="2022-07-19T09:57:00Z">
                    <w:r w:rsidRPr="0016760B">
                      <w:rPr>
                        <w:rFonts w:ascii="Arial" w:eastAsia="Times New Roman" w:hAnsi="Arial" w:cs="Arial"/>
                        <w:color w:val="000000"/>
                        <w:sz w:val="20"/>
                        <w:szCs w:val="20"/>
                        <w:lang w:eastAsia="pt-BR"/>
                      </w:rPr>
                      <w:t>PREGO</w:t>
                    </w:r>
                  </w:ins>
                </w:p>
              </w:tc>
              <w:tc>
                <w:tcPr>
                  <w:tcW w:w="2324" w:type="dxa"/>
                  <w:tcBorders>
                    <w:top w:val="nil"/>
                    <w:left w:val="nil"/>
                    <w:bottom w:val="single" w:sz="4" w:space="0" w:color="auto"/>
                    <w:right w:val="single" w:sz="4" w:space="0" w:color="auto"/>
                  </w:tcBorders>
                  <w:shd w:val="clear" w:color="auto" w:fill="auto"/>
                  <w:noWrap/>
                  <w:vAlign w:val="center"/>
                  <w:hideMark/>
                </w:tcPr>
                <w:p w14:paraId="684244A2" w14:textId="77777777" w:rsidR="0016760B" w:rsidRPr="0016760B" w:rsidRDefault="0016760B" w:rsidP="0016760B">
                  <w:pPr>
                    <w:autoSpaceDE/>
                    <w:autoSpaceDN/>
                    <w:adjustRightInd/>
                    <w:jc w:val="center"/>
                    <w:rPr>
                      <w:ins w:id="19842" w:author="Philippe Hollanda - Oliveira Trust" w:date="2022-07-19T09:57:00Z"/>
                      <w:rFonts w:ascii="Arial" w:eastAsia="Times New Roman" w:hAnsi="Arial" w:cs="Arial"/>
                      <w:color w:val="000000"/>
                      <w:sz w:val="20"/>
                      <w:szCs w:val="20"/>
                      <w:lang w:eastAsia="pt-BR"/>
                    </w:rPr>
                  </w:pPr>
                  <w:ins w:id="19843" w:author="Philippe Hollanda - Oliveira Trust" w:date="2022-07-19T09:57:00Z">
                    <w:r w:rsidRPr="0016760B">
                      <w:rPr>
                        <w:rFonts w:ascii="Arial" w:eastAsia="Times New Roman" w:hAnsi="Arial" w:cs="Arial"/>
                        <w:color w:val="000000"/>
                        <w:sz w:val="20"/>
                        <w:szCs w:val="20"/>
                        <w:lang w:eastAsia="pt-BR"/>
                      </w:rPr>
                      <w:t>15/04/2021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4FDAC2" w14:textId="77777777" w:rsidR="0016760B" w:rsidRPr="0016760B" w:rsidRDefault="0016760B" w:rsidP="0016760B">
                  <w:pPr>
                    <w:autoSpaceDE/>
                    <w:autoSpaceDN/>
                    <w:adjustRightInd/>
                    <w:jc w:val="center"/>
                    <w:rPr>
                      <w:ins w:id="19844" w:author="Philippe Hollanda - Oliveira Trust" w:date="2022-07-19T09:57:00Z"/>
                      <w:rFonts w:ascii="Arial" w:eastAsia="Times New Roman" w:hAnsi="Arial" w:cs="Arial"/>
                      <w:color w:val="000000"/>
                      <w:sz w:val="20"/>
                      <w:szCs w:val="20"/>
                      <w:lang w:eastAsia="pt-BR"/>
                    </w:rPr>
                  </w:pPr>
                  <w:ins w:id="19845" w:author="Philippe Hollanda - Oliveira Trust" w:date="2022-07-19T09:57:00Z">
                    <w:r w:rsidRPr="0016760B">
                      <w:rPr>
                        <w:rFonts w:ascii="Arial" w:eastAsia="Times New Roman" w:hAnsi="Arial" w:cs="Arial"/>
                        <w:color w:val="000000"/>
                        <w:sz w:val="20"/>
                        <w:szCs w:val="20"/>
                        <w:lang w:eastAsia="pt-BR"/>
                      </w:rPr>
                      <w:t>R$ 90,00</w:t>
                    </w:r>
                  </w:ins>
                </w:p>
              </w:tc>
            </w:tr>
            <w:tr w:rsidR="0016760B" w:rsidRPr="0016760B" w14:paraId="0AABD839" w14:textId="77777777" w:rsidTr="0016760B">
              <w:trPr>
                <w:trHeight w:val="1785"/>
                <w:ins w:id="198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DFB9FE" w14:textId="77777777" w:rsidR="0016760B" w:rsidRPr="0016760B" w:rsidRDefault="0016760B" w:rsidP="0016760B">
                  <w:pPr>
                    <w:autoSpaceDE/>
                    <w:autoSpaceDN/>
                    <w:adjustRightInd/>
                    <w:jc w:val="center"/>
                    <w:rPr>
                      <w:ins w:id="19847" w:author="Philippe Hollanda - Oliveira Trust" w:date="2022-07-19T09:57:00Z"/>
                      <w:rFonts w:ascii="Arial" w:eastAsia="Times New Roman" w:hAnsi="Arial" w:cs="Arial"/>
                      <w:color w:val="000000"/>
                      <w:sz w:val="20"/>
                      <w:szCs w:val="20"/>
                      <w:lang w:eastAsia="pt-BR"/>
                    </w:rPr>
                  </w:pPr>
                  <w:ins w:id="19848"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6FEF0BA1" w14:textId="77777777" w:rsidR="0016760B" w:rsidRPr="0016760B" w:rsidRDefault="0016760B" w:rsidP="0016760B">
                  <w:pPr>
                    <w:autoSpaceDE/>
                    <w:autoSpaceDN/>
                    <w:adjustRightInd/>
                    <w:jc w:val="center"/>
                    <w:rPr>
                      <w:ins w:id="19849" w:author="Philippe Hollanda - Oliveira Trust" w:date="2022-07-19T09:57:00Z"/>
                      <w:rFonts w:ascii="Arial" w:eastAsia="Times New Roman" w:hAnsi="Arial" w:cs="Arial"/>
                      <w:color w:val="000000"/>
                      <w:sz w:val="20"/>
                      <w:szCs w:val="20"/>
                      <w:lang w:eastAsia="pt-BR"/>
                    </w:rPr>
                  </w:pPr>
                  <w:ins w:id="19850"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9E0ED5" w14:textId="77777777" w:rsidR="0016760B" w:rsidRPr="0016760B" w:rsidRDefault="0016760B" w:rsidP="0016760B">
                  <w:pPr>
                    <w:autoSpaceDE/>
                    <w:autoSpaceDN/>
                    <w:adjustRightInd/>
                    <w:jc w:val="center"/>
                    <w:rPr>
                      <w:ins w:id="19851" w:author="Philippe Hollanda - Oliveira Trust" w:date="2022-07-19T09:57:00Z"/>
                      <w:rFonts w:ascii="Arial" w:eastAsia="Times New Roman" w:hAnsi="Arial" w:cs="Arial"/>
                      <w:color w:val="000000"/>
                      <w:sz w:val="20"/>
                      <w:szCs w:val="20"/>
                      <w:lang w:eastAsia="pt-BR"/>
                    </w:rPr>
                  </w:pPr>
                  <w:ins w:id="19852" w:author="Philippe Hollanda - Oliveira Trust" w:date="2022-07-19T09:57:00Z">
                    <w:r w:rsidRPr="0016760B">
                      <w:rPr>
                        <w:rFonts w:ascii="Arial" w:eastAsia="Times New Roman" w:hAnsi="Arial" w:cs="Arial"/>
                        <w:color w:val="000000"/>
                        <w:sz w:val="20"/>
                        <w:szCs w:val="20"/>
                        <w:lang w:eastAsia="pt-BR"/>
                      </w:rPr>
                      <w:t>R$ 386,00</w:t>
                    </w:r>
                  </w:ins>
                </w:p>
              </w:tc>
            </w:tr>
            <w:tr w:rsidR="0016760B" w:rsidRPr="0016760B" w14:paraId="35B70887" w14:textId="77777777" w:rsidTr="0016760B">
              <w:trPr>
                <w:trHeight w:val="1785"/>
                <w:ins w:id="198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92CA2F" w14:textId="77777777" w:rsidR="0016760B" w:rsidRPr="0016760B" w:rsidRDefault="0016760B" w:rsidP="0016760B">
                  <w:pPr>
                    <w:autoSpaceDE/>
                    <w:autoSpaceDN/>
                    <w:adjustRightInd/>
                    <w:jc w:val="center"/>
                    <w:rPr>
                      <w:ins w:id="19854" w:author="Philippe Hollanda - Oliveira Trust" w:date="2022-07-19T09:57:00Z"/>
                      <w:rFonts w:ascii="Arial" w:eastAsia="Times New Roman" w:hAnsi="Arial" w:cs="Arial"/>
                      <w:color w:val="000000"/>
                      <w:sz w:val="20"/>
                      <w:szCs w:val="20"/>
                      <w:lang w:eastAsia="pt-BR"/>
                    </w:rPr>
                  </w:pPr>
                  <w:ins w:id="19855" w:author="Philippe Hollanda - Oliveira Trust" w:date="2022-07-19T09:57:00Z">
                    <w:r w:rsidRPr="0016760B">
                      <w:rPr>
                        <w:rFonts w:ascii="Arial" w:eastAsia="Times New Roman" w:hAnsi="Arial" w:cs="Arial"/>
                        <w:color w:val="000000"/>
                        <w:sz w:val="20"/>
                        <w:szCs w:val="20"/>
                        <w:lang w:eastAsia="pt-BR"/>
                      </w:rPr>
                      <w:t>ANEL</w:t>
                    </w:r>
                  </w:ins>
                </w:p>
              </w:tc>
              <w:tc>
                <w:tcPr>
                  <w:tcW w:w="2324" w:type="dxa"/>
                  <w:tcBorders>
                    <w:top w:val="nil"/>
                    <w:left w:val="nil"/>
                    <w:bottom w:val="single" w:sz="4" w:space="0" w:color="auto"/>
                    <w:right w:val="single" w:sz="4" w:space="0" w:color="auto"/>
                  </w:tcBorders>
                  <w:shd w:val="clear" w:color="auto" w:fill="auto"/>
                  <w:noWrap/>
                  <w:vAlign w:val="center"/>
                  <w:hideMark/>
                </w:tcPr>
                <w:p w14:paraId="03637838" w14:textId="77777777" w:rsidR="0016760B" w:rsidRPr="0016760B" w:rsidRDefault="0016760B" w:rsidP="0016760B">
                  <w:pPr>
                    <w:autoSpaceDE/>
                    <w:autoSpaceDN/>
                    <w:adjustRightInd/>
                    <w:jc w:val="center"/>
                    <w:rPr>
                      <w:ins w:id="19856" w:author="Philippe Hollanda - Oliveira Trust" w:date="2022-07-19T09:57:00Z"/>
                      <w:rFonts w:ascii="Arial" w:eastAsia="Times New Roman" w:hAnsi="Arial" w:cs="Arial"/>
                      <w:color w:val="000000"/>
                      <w:sz w:val="20"/>
                      <w:szCs w:val="20"/>
                      <w:lang w:eastAsia="pt-BR"/>
                    </w:rPr>
                  </w:pPr>
                  <w:ins w:id="19857" w:author="Philippe Hollanda - Oliveira Trust" w:date="2022-07-19T09:57:00Z">
                    <w:r w:rsidRPr="0016760B">
                      <w:rPr>
                        <w:rFonts w:ascii="Arial" w:eastAsia="Times New Roman" w:hAnsi="Arial" w:cs="Arial"/>
                        <w:color w:val="000000"/>
                        <w:sz w:val="20"/>
                        <w:szCs w:val="20"/>
                        <w:lang w:eastAsia="pt-BR"/>
                      </w:rPr>
                      <w:t>15/04/2021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07BBA9" w14:textId="77777777" w:rsidR="0016760B" w:rsidRPr="0016760B" w:rsidRDefault="0016760B" w:rsidP="0016760B">
                  <w:pPr>
                    <w:autoSpaceDE/>
                    <w:autoSpaceDN/>
                    <w:adjustRightInd/>
                    <w:jc w:val="center"/>
                    <w:rPr>
                      <w:ins w:id="19858" w:author="Philippe Hollanda - Oliveira Trust" w:date="2022-07-19T09:57:00Z"/>
                      <w:rFonts w:ascii="Arial" w:eastAsia="Times New Roman" w:hAnsi="Arial" w:cs="Arial"/>
                      <w:color w:val="000000"/>
                      <w:sz w:val="20"/>
                      <w:szCs w:val="20"/>
                      <w:lang w:eastAsia="pt-BR"/>
                    </w:rPr>
                  </w:pPr>
                  <w:ins w:id="19859" w:author="Philippe Hollanda - Oliveira Trust" w:date="2022-07-19T09:57:00Z">
                    <w:r w:rsidRPr="0016760B">
                      <w:rPr>
                        <w:rFonts w:ascii="Arial" w:eastAsia="Times New Roman" w:hAnsi="Arial" w:cs="Arial"/>
                        <w:color w:val="000000"/>
                        <w:sz w:val="20"/>
                        <w:szCs w:val="20"/>
                        <w:lang w:eastAsia="pt-BR"/>
                      </w:rPr>
                      <w:t>R$ 155,00</w:t>
                    </w:r>
                  </w:ins>
                </w:p>
              </w:tc>
            </w:tr>
            <w:tr w:rsidR="0016760B" w:rsidRPr="0016760B" w14:paraId="1D713DA4" w14:textId="77777777" w:rsidTr="0016760B">
              <w:trPr>
                <w:trHeight w:val="1785"/>
                <w:ins w:id="198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CEFD7B" w14:textId="77777777" w:rsidR="0016760B" w:rsidRPr="0016760B" w:rsidRDefault="0016760B" w:rsidP="0016760B">
                  <w:pPr>
                    <w:autoSpaceDE/>
                    <w:autoSpaceDN/>
                    <w:adjustRightInd/>
                    <w:jc w:val="center"/>
                    <w:rPr>
                      <w:ins w:id="19861" w:author="Philippe Hollanda - Oliveira Trust" w:date="2022-07-19T09:57:00Z"/>
                      <w:rFonts w:ascii="Arial" w:eastAsia="Times New Roman" w:hAnsi="Arial" w:cs="Arial"/>
                      <w:color w:val="000000"/>
                      <w:sz w:val="20"/>
                      <w:szCs w:val="20"/>
                      <w:lang w:eastAsia="pt-BR"/>
                    </w:rPr>
                  </w:pPr>
                  <w:ins w:id="19862"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4DF3ABE" w14:textId="77777777" w:rsidR="0016760B" w:rsidRPr="0016760B" w:rsidRDefault="0016760B" w:rsidP="0016760B">
                  <w:pPr>
                    <w:autoSpaceDE/>
                    <w:autoSpaceDN/>
                    <w:adjustRightInd/>
                    <w:jc w:val="center"/>
                    <w:rPr>
                      <w:ins w:id="19863" w:author="Philippe Hollanda - Oliveira Trust" w:date="2022-07-19T09:57:00Z"/>
                      <w:rFonts w:ascii="Arial" w:eastAsia="Times New Roman" w:hAnsi="Arial" w:cs="Arial"/>
                      <w:color w:val="000000"/>
                      <w:sz w:val="20"/>
                      <w:szCs w:val="20"/>
                      <w:lang w:eastAsia="pt-BR"/>
                    </w:rPr>
                  </w:pPr>
                  <w:ins w:id="19864" w:author="Philippe Hollanda - Oliveira Trust" w:date="2022-07-19T09:57:00Z">
                    <w:r w:rsidRPr="0016760B">
                      <w:rPr>
                        <w:rFonts w:ascii="Arial" w:eastAsia="Times New Roman" w:hAnsi="Arial" w:cs="Arial"/>
                        <w:color w:val="000000"/>
                        <w:sz w:val="20"/>
                        <w:szCs w:val="20"/>
                        <w:lang w:eastAsia="pt-BR"/>
                      </w:rPr>
                      <w:t>15/04/2021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DD4372" w14:textId="77777777" w:rsidR="0016760B" w:rsidRPr="0016760B" w:rsidRDefault="0016760B" w:rsidP="0016760B">
                  <w:pPr>
                    <w:autoSpaceDE/>
                    <w:autoSpaceDN/>
                    <w:adjustRightInd/>
                    <w:jc w:val="center"/>
                    <w:rPr>
                      <w:ins w:id="19865" w:author="Philippe Hollanda - Oliveira Trust" w:date="2022-07-19T09:57:00Z"/>
                      <w:rFonts w:ascii="Arial" w:eastAsia="Times New Roman" w:hAnsi="Arial" w:cs="Arial"/>
                      <w:color w:val="000000"/>
                      <w:sz w:val="20"/>
                      <w:szCs w:val="20"/>
                      <w:lang w:eastAsia="pt-BR"/>
                    </w:rPr>
                  </w:pPr>
                  <w:ins w:id="19866" w:author="Philippe Hollanda - Oliveira Trust" w:date="2022-07-19T09:57:00Z">
                    <w:r w:rsidRPr="0016760B">
                      <w:rPr>
                        <w:rFonts w:ascii="Arial" w:eastAsia="Times New Roman" w:hAnsi="Arial" w:cs="Arial"/>
                        <w:color w:val="000000"/>
                        <w:sz w:val="20"/>
                        <w:szCs w:val="20"/>
                        <w:lang w:eastAsia="pt-BR"/>
                      </w:rPr>
                      <w:t>R$ 3.898,00</w:t>
                    </w:r>
                  </w:ins>
                </w:p>
              </w:tc>
            </w:tr>
            <w:tr w:rsidR="0016760B" w:rsidRPr="0016760B" w14:paraId="43721154" w14:textId="77777777" w:rsidTr="0016760B">
              <w:trPr>
                <w:trHeight w:val="1785"/>
                <w:ins w:id="198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566C29" w14:textId="77777777" w:rsidR="0016760B" w:rsidRPr="0016760B" w:rsidRDefault="0016760B" w:rsidP="0016760B">
                  <w:pPr>
                    <w:autoSpaceDE/>
                    <w:autoSpaceDN/>
                    <w:adjustRightInd/>
                    <w:jc w:val="center"/>
                    <w:rPr>
                      <w:ins w:id="19868" w:author="Philippe Hollanda - Oliveira Trust" w:date="2022-07-19T09:57:00Z"/>
                      <w:rFonts w:ascii="Arial" w:eastAsia="Times New Roman" w:hAnsi="Arial" w:cs="Arial"/>
                      <w:color w:val="000000"/>
                      <w:sz w:val="20"/>
                      <w:szCs w:val="20"/>
                      <w:lang w:eastAsia="pt-BR"/>
                    </w:rPr>
                  </w:pPr>
                  <w:ins w:id="19869"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3A80217C" w14:textId="77777777" w:rsidR="0016760B" w:rsidRPr="0016760B" w:rsidRDefault="0016760B" w:rsidP="0016760B">
                  <w:pPr>
                    <w:autoSpaceDE/>
                    <w:autoSpaceDN/>
                    <w:adjustRightInd/>
                    <w:jc w:val="center"/>
                    <w:rPr>
                      <w:ins w:id="19870" w:author="Philippe Hollanda - Oliveira Trust" w:date="2022-07-19T09:57:00Z"/>
                      <w:rFonts w:ascii="Arial" w:eastAsia="Times New Roman" w:hAnsi="Arial" w:cs="Arial"/>
                      <w:color w:val="000000"/>
                      <w:sz w:val="20"/>
                      <w:szCs w:val="20"/>
                      <w:lang w:eastAsia="pt-BR"/>
                    </w:rPr>
                  </w:pPr>
                  <w:ins w:id="19871" w:author="Philippe Hollanda - Oliveira Trust" w:date="2022-07-19T09:57:00Z">
                    <w:r w:rsidRPr="0016760B">
                      <w:rPr>
                        <w:rFonts w:ascii="Arial" w:eastAsia="Times New Roman" w:hAnsi="Arial" w:cs="Arial"/>
                        <w:color w:val="000000"/>
                        <w:sz w:val="20"/>
                        <w:szCs w:val="20"/>
                        <w:lang w:eastAsia="pt-BR"/>
                      </w:rPr>
                      <w:t>15/04/2021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915B8D" w14:textId="77777777" w:rsidR="0016760B" w:rsidRPr="0016760B" w:rsidRDefault="0016760B" w:rsidP="0016760B">
                  <w:pPr>
                    <w:autoSpaceDE/>
                    <w:autoSpaceDN/>
                    <w:adjustRightInd/>
                    <w:jc w:val="center"/>
                    <w:rPr>
                      <w:ins w:id="19872" w:author="Philippe Hollanda - Oliveira Trust" w:date="2022-07-19T09:57:00Z"/>
                      <w:rFonts w:ascii="Arial" w:eastAsia="Times New Roman" w:hAnsi="Arial" w:cs="Arial"/>
                      <w:color w:val="000000"/>
                      <w:sz w:val="20"/>
                      <w:szCs w:val="20"/>
                      <w:lang w:eastAsia="pt-BR"/>
                    </w:rPr>
                  </w:pPr>
                  <w:ins w:id="19873" w:author="Philippe Hollanda - Oliveira Trust" w:date="2022-07-19T09:57:00Z">
                    <w:r w:rsidRPr="0016760B">
                      <w:rPr>
                        <w:rFonts w:ascii="Arial" w:eastAsia="Times New Roman" w:hAnsi="Arial" w:cs="Arial"/>
                        <w:color w:val="000000"/>
                        <w:sz w:val="20"/>
                        <w:szCs w:val="20"/>
                        <w:lang w:eastAsia="pt-BR"/>
                      </w:rPr>
                      <w:t>R$ 22.517,33</w:t>
                    </w:r>
                  </w:ins>
                </w:p>
              </w:tc>
            </w:tr>
            <w:tr w:rsidR="0016760B" w:rsidRPr="0016760B" w14:paraId="5F6C908D" w14:textId="77777777" w:rsidTr="0016760B">
              <w:trPr>
                <w:trHeight w:val="1785"/>
                <w:ins w:id="198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0FACF1" w14:textId="77777777" w:rsidR="0016760B" w:rsidRPr="0016760B" w:rsidRDefault="0016760B" w:rsidP="0016760B">
                  <w:pPr>
                    <w:autoSpaceDE/>
                    <w:autoSpaceDN/>
                    <w:adjustRightInd/>
                    <w:jc w:val="center"/>
                    <w:rPr>
                      <w:ins w:id="19875" w:author="Philippe Hollanda - Oliveira Trust" w:date="2022-07-19T09:57:00Z"/>
                      <w:rFonts w:ascii="Arial" w:eastAsia="Times New Roman" w:hAnsi="Arial" w:cs="Arial"/>
                      <w:color w:val="000000"/>
                      <w:sz w:val="20"/>
                      <w:szCs w:val="20"/>
                      <w:lang w:eastAsia="pt-BR"/>
                    </w:rPr>
                  </w:pPr>
                  <w:ins w:id="19876" w:author="Philippe Hollanda - Oliveira Trust" w:date="2022-07-19T09:57:00Z">
                    <w:r w:rsidRPr="0016760B">
                      <w:rPr>
                        <w:rFonts w:ascii="Arial" w:eastAsia="Times New Roman" w:hAnsi="Arial" w:cs="Arial"/>
                        <w:color w:val="000000"/>
                        <w:sz w:val="20"/>
                        <w:szCs w:val="20"/>
                        <w:lang w:eastAsia="pt-BR"/>
                      </w:rPr>
                      <w:t>ADITIVO</w:t>
                    </w:r>
                  </w:ins>
                </w:p>
              </w:tc>
              <w:tc>
                <w:tcPr>
                  <w:tcW w:w="2324" w:type="dxa"/>
                  <w:tcBorders>
                    <w:top w:val="nil"/>
                    <w:left w:val="nil"/>
                    <w:bottom w:val="single" w:sz="4" w:space="0" w:color="auto"/>
                    <w:right w:val="single" w:sz="4" w:space="0" w:color="auto"/>
                  </w:tcBorders>
                  <w:shd w:val="clear" w:color="auto" w:fill="auto"/>
                  <w:noWrap/>
                  <w:vAlign w:val="center"/>
                  <w:hideMark/>
                </w:tcPr>
                <w:p w14:paraId="166A62D5" w14:textId="77777777" w:rsidR="0016760B" w:rsidRPr="0016760B" w:rsidRDefault="0016760B" w:rsidP="0016760B">
                  <w:pPr>
                    <w:autoSpaceDE/>
                    <w:autoSpaceDN/>
                    <w:adjustRightInd/>
                    <w:jc w:val="center"/>
                    <w:rPr>
                      <w:ins w:id="19877" w:author="Philippe Hollanda - Oliveira Trust" w:date="2022-07-19T09:57:00Z"/>
                      <w:rFonts w:ascii="Arial" w:eastAsia="Times New Roman" w:hAnsi="Arial" w:cs="Arial"/>
                      <w:color w:val="000000"/>
                      <w:sz w:val="20"/>
                      <w:szCs w:val="20"/>
                      <w:lang w:eastAsia="pt-BR"/>
                    </w:rPr>
                  </w:pPr>
                  <w:ins w:id="19878"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5E5196" w14:textId="77777777" w:rsidR="0016760B" w:rsidRPr="0016760B" w:rsidRDefault="0016760B" w:rsidP="0016760B">
                  <w:pPr>
                    <w:autoSpaceDE/>
                    <w:autoSpaceDN/>
                    <w:adjustRightInd/>
                    <w:jc w:val="center"/>
                    <w:rPr>
                      <w:ins w:id="19879" w:author="Philippe Hollanda - Oliveira Trust" w:date="2022-07-19T09:57:00Z"/>
                      <w:rFonts w:ascii="Arial" w:eastAsia="Times New Roman" w:hAnsi="Arial" w:cs="Arial"/>
                      <w:color w:val="000000"/>
                      <w:sz w:val="20"/>
                      <w:szCs w:val="20"/>
                      <w:lang w:eastAsia="pt-BR"/>
                    </w:rPr>
                  </w:pPr>
                  <w:ins w:id="19880" w:author="Philippe Hollanda - Oliveira Trust" w:date="2022-07-19T09:57:00Z">
                    <w:r w:rsidRPr="0016760B">
                      <w:rPr>
                        <w:rFonts w:ascii="Arial" w:eastAsia="Times New Roman" w:hAnsi="Arial" w:cs="Arial"/>
                        <w:color w:val="000000"/>
                        <w:sz w:val="20"/>
                        <w:szCs w:val="20"/>
                        <w:lang w:eastAsia="pt-BR"/>
                      </w:rPr>
                      <w:t>R$ 330,00</w:t>
                    </w:r>
                  </w:ins>
                </w:p>
              </w:tc>
            </w:tr>
            <w:tr w:rsidR="0016760B" w:rsidRPr="0016760B" w14:paraId="3C03AAE0" w14:textId="77777777" w:rsidTr="0016760B">
              <w:trPr>
                <w:trHeight w:val="1785"/>
                <w:ins w:id="198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F25FBD" w14:textId="77777777" w:rsidR="0016760B" w:rsidRPr="0016760B" w:rsidRDefault="0016760B" w:rsidP="0016760B">
                  <w:pPr>
                    <w:autoSpaceDE/>
                    <w:autoSpaceDN/>
                    <w:adjustRightInd/>
                    <w:jc w:val="center"/>
                    <w:rPr>
                      <w:ins w:id="19882" w:author="Philippe Hollanda - Oliveira Trust" w:date="2022-07-19T09:57:00Z"/>
                      <w:rFonts w:ascii="Arial" w:eastAsia="Times New Roman" w:hAnsi="Arial" w:cs="Arial"/>
                      <w:color w:val="000000"/>
                      <w:sz w:val="20"/>
                      <w:szCs w:val="20"/>
                      <w:lang w:eastAsia="pt-BR"/>
                    </w:rPr>
                  </w:pPr>
                  <w:ins w:id="1988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74FD2CB" w14:textId="77777777" w:rsidR="0016760B" w:rsidRPr="0016760B" w:rsidRDefault="0016760B" w:rsidP="0016760B">
                  <w:pPr>
                    <w:autoSpaceDE/>
                    <w:autoSpaceDN/>
                    <w:adjustRightInd/>
                    <w:jc w:val="center"/>
                    <w:rPr>
                      <w:ins w:id="19884" w:author="Philippe Hollanda - Oliveira Trust" w:date="2022-07-19T09:57:00Z"/>
                      <w:rFonts w:ascii="Arial" w:eastAsia="Times New Roman" w:hAnsi="Arial" w:cs="Arial"/>
                      <w:color w:val="000000"/>
                      <w:sz w:val="20"/>
                      <w:szCs w:val="20"/>
                      <w:lang w:eastAsia="pt-BR"/>
                    </w:rPr>
                  </w:pPr>
                  <w:ins w:id="19885"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567643" w14:textId="77777777" w:rsidR="0016760B" w:rsidRPr="0016760B" w:rsidRDefault="0016760B" w:rsidP="0016760B">
                  <w:pPr>
                    <w:autoSpaceDE/>
                    <w:autoSpaceDN/>
                    <w:adjustRightInd/>
                    <w:jc w:val="center"/>
                    <w:rPr>
                      <w:ins w:id="19886" w:author="Philippe Hollanda - Oliveira Trust" w:date="2022-07-19T09:57:00Z"/>
                      <w:rFonts w:ascii="Arial" w:eastAsia="Times New Roman" w:hAnsi="Arial" w:cs="Arial"/>
                      <w:color w:val="000000"/>
                      <w:sz w:val="20"/>
                      <w:szCs w:val="20"/>
                      <w:lang w:eastAsia="pt-BR"/>
                    </w:rPr>
                  </w:pPr>
                  <w:ins w:id="19887" w:author="Philippe Hollanda - Oliveira Trust" w:date="2022-07-19T09:57:00Z">
                    <w:r w:rsidRPr="0016760B">
                      <w:rPr>
                        <w:rFonts w:ascii="Arial" w:eastAsia="Times New Roman" w:hAnsi="Arial" w:cs="Arial"/>
                        <w:color w:val="000000"/>
                        <w:sz w:val="20"/>
                        <w:szCs w:val="20"/>
                        <w:lang w:eastAsia="pt-BR"/>
                      </w:rPr>
                      <w:t>R$ 86.531,75</w:t>
                    </w:r>
                  </w:ins>
                </w:p>
              </w:tc>
            </w:tr>
            <w:tr w:rsidR="0016760B" w:rsidRPr="0016760B" w14:paraId="41E6743D" w14:textId="77777777" w:rsidTr="0016760B">
              <w:trPr>
                <w:trHeight w:val="1785"/>
                <w:ins w:id="1988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3BF389A" w14:textId="77777777" w:rsidR="0016760B" w:rsidRPr="0016760B" w:rsidRDefault="0016760B" w:rsidP="0016760B">
                  <w:pPr>
                    <w:autoSpaceDE/>
                    <w:autoSpaceDN/>
                    <w:adjustRightInd/>
                    <w:jc w:val="center"/>
                    <w:rPr>
                      <w:ins w:id="19889" w:author="Philippe Hollanda - Oliveira Trust" w:date="2022-07-19T09:57:00Z"/>
                      <w:rFonts w:ascii="Arial" w:eastAsia="Times New Roman" w:hAnsi="Arial" w:cs="Arial"/>
                      <w:color w:val="000000"/>
                      <w:sz w:val="20"/>
                      <w:szCs w:val="20"/>
                      <w:lang w:eastAsia="pt-BR"/>
                    </w:rPr>
                  </w:pPr>
                  <w:ins w:id="19890" w:author="Philippe Hollanda - Oliveira Trust" w:date="2022-07-19T09:57:00Z">
                    <w:r w:rsidRPr="0016760B">
                      <w:rPr>
                        <w:rFonts w:ascii="Arial" w:eastAsia="Times New Roman" w:hAnsi="Arial" w:cs="Arial"/>
                        <w:color w:val="000000"/>
                        <w:sz w:val="20"/>
                        <w:szCs w:val="20"/>
                        <w:lang w:eastAsia="pt-BR"/>
                      </w:rPr>
                      <w:t>GERADOR</w:t>
                    </w:r>
                  </w:ins>
                </w:p>
              </w:tc>
              <w:tc>
                <w:tcPr>
                  <w:tcW w:w="2324" w:type="dxa"/>
                  <w:tcBorders>
                    <w:top w:val="nil"/>
                    <w:left w:val="nil"/>
                    <w:bottom w:val="single" w:sz="4" w:space="0" w:color="auto"/>
                    <w:right w:val="single" w:sz="4" w:space="0" w:color="auto"/>
                  </w:tcBorders>
                  <w:shd w:val="clear" w:color="auto" w:fill="auto"/>
                  <w:noWrap/>
                  <w:vAlign w:val="center"/>
                  <w:hideMark/>
                </w:tcPr>
                <w:p w14:paraId="09EB5500" w14:textId="77777777" w:rsidR="0016760B" w:rsidRPr="0016760B" w:rsidRDefault="0016760B" w:rsidP="0016760B">
                  <w:pPr>
                    <w:autoSpaceDE/>
                    <w:autoSpaceDN/>
                    <w:adjustRightInd/>
                    <w:jc w:val="center"/>
                    <w:rPr>
                      <w:ins w:id="19891" w:author="Philippe Hollanda - Oliveira Trust" w:date="2022-07-19T09:57:00Z"/>
                      <w:rFonts w:ascii="Arial" w:eastAsia="Times New Roman" w:hAnsi="Arial" w:cs="Arial"/>
                      <w:color w:val="000000"/>
                      <w:sz w:val="20"/>
                      <w:szCs w:val="20"/>
                      <w:lang w:eastAsia="pt-BR"/>
                    </w:rPr>
                  </w:pPr>
                  <w:ins w:id="19892"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4288797" w14:textId="77777777" w:rsidR="0016760B" w:rsidRPr="0016760B" w:rsidRDefault="0016760B" w:rsidP="0016760B">
                  <w:pPr>
                    <w:autoSpaceDE/>
                    <w:autoSpaceDN/>
                    <w:adjustRightInd/>
                    <w:jc w:val="center"/>
                    <w:rPr>
                      <w:ins w:id="19893" w:author="Philippe Hollanda - Oliveira Trust" w:date="2022-07-19T09:57:00Z"/>
                      <w:rFonts w:ascii="Arial" w:eastAsia="Times New Roman" w:hAnsi="Arial" w:cs="Arial"/>
                      <w:color w:val="000000"/>
                      <w:sz w:val="20"/>
                      <w:szCs w:val="20"/>
                      <w:lang w:eastAsia="pt-BR"/>
                    </w:rPr>
                  </w:pPr>
                  <w:ins w:id="19894" w:author="Philippe Hollanda - Oliveira Trust" w:date="2022-07-19T09:57:00Z">
                    <w:r w:rsidRPr="0016760B">
                      <w:rPr>
                        <w:rFonts w:ascii="Arial" w:eastAsia="Times New Roman" w:hAnsi="Arial" w:cs="Arial"/>
                        <w:color w:val="000000"/>
                        <w:sz w:val="20"/>
                        <w:szCs w:val="20"/>
                        <w:lang w:eastAsia="pt-BR"/>
                      </w:rPr>
                      <w:t>R$ 30.498,17</w:t>
                    </w:r>
                  </w:ins>
                </w:p>
              </w:tc>
            </w:tr>
            <w:tr w:rsidR="0016760B" w:rsidRPr="0016760B" w14:paraId="642E0E0A" w14:textId="77777777" w:rsidTr="0016760B">
              <w:trPr>
                <w:trHeight w:val="1785"/>
                <w:ins w:id="1989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1060D78" w14:textId="77777777" w:rsidR="0016760B" w:rsidRPr="0016760B" w:rsidRDefault="0016760B" w:rsidP="0016760B">
                  <w:pPr>
                    <w:autoSpaceDE/>
                    <w:autoSpaceDN/>
                    <w:adjustRightInd/>
                    <w:rPr>
                      <w:ins w:id="1989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03F8F1C" w14:textId="77777777" w:rsidR="0016760B" w:rsidRPr="0016760B" w:rsidRDefault="0016760B" w:rsidP="0016760B">
                  <w:pPr>
                    <w:autoSpaceDE/>
                    <w:autoSpaceDN/>
                    <w:adjustRightInd/>
                    <w:jc w:val="center"/>
                    <w:rPr>
                      <w:ins w:id="19897" w:author="Philippe Hollanda - Oliveira Trust" w:date="2022-07-19T09:57:00Z"/>
                      <w:rFonts w:ascii="Arial" w:eastAsia="Times New Roman" w:hAnsi="Arial" w:cs="Arial"/>
                      <w:color w:val="000000"/>
                      <w:sz w:val="20"/>
                      <w:szCs w:val="20"/>
                      <w:lang w:eastAsia="pt-BR"/>
                    </w:rPr>
                  </w:pPr>
                  <w:ins w:id="19898" w:author="Philippe Hollanda - Oliveira Trust" w:date="2022-07-19T09:57:00Z">
                    <w:r w:rsidRPr="0016760B">
                      <w:rPr>
                        <w:rFonts w:ascii="Arial" w:eastAsia="Times New Roman" w:hAnsi="Arial" w:cs="Arial"/>
                        <w:color w:val="000000"/>
                        <w:sz w:val="20"/>
                        <w:szCs w:val="20"/>
                        <w:lang w:eastAsia="pt-BR"/>
                      </w:rPr>
                      <w:t>11/05/2021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61E8D5" w14:textId="77777777" w:rsidR="0016760B" w:rsidRPr="0016760B" w:rsidRDefault="0016760B" w:rsidP="0016760B">
                  <w:pPr>
                    <w:autoSpaceDE/>
                    <w:autoSpaceDN/>
                    <w:adjustRightInd/>
                    <w:jc w:val="center"/>
                    <w:rPr>
                      <w:ins w:id="19899" w:author="Philippe Hollanda - Oliveira Trust" w:date="2022-07-19T09:57:00Z"/>
                      <w:rFonts w:ascii="Arial" w:eastAsia="Times New Roman" w:hAnsi="Arial" w:cs="Arial"/>
                      <w:color w:val="000000"/>
                      <w:sz w:val="20"/>
                      <w:szCs w:val="20"/>
                      <w:lang w:eastAsia="pt-BR"/>
                    </w:rPr>
                  </w:pPr>
                  <w:ins w:id="19900" w:author="Philippe Hollanda - Oliveira Trust" w:date="2022-07-19T09:57:00Z">
                    <w:r w:rsidRPr="0016760B">
                      <w:rPr>
                        <w:rFonts w:ascii="Arial" w:eastAsia="Times New Roman" w:hAnsi="Arial" w:cs="Arial"/>
                        <w:color w:val="000000"/>
                        <w:sz w:val="20"/>
                        <w:szCs w:val="20"/>
                        <w:lang w:eastAsia="pt-BR"/>
                      </w:rPr>
                      <w:t>R$ 30.498,17</w:t>
                    </w:r>
                  </w:ins>
                </w:p>
              </w:tc>
            </w:tr>
            <w:tr w:rsidR="0016760B" w:rsidRPr="0016760B" w14:paraId="3D27E27A" w14:textId="77777777" w:rsidTr="0016760B">
              <w:trPr>
                <w:trHeight w:val="1785"/>
                <w:ins w:id="199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DD8D98" w14:textId="77777777" w:rsidR="0016760B" w:rsidRPr="0016760B" w:rsidRDefault="0016760B" w:rsidP="0016760B">
                  <w:pPr>
                    <w:autoSpaceDE/>
                    <w:autoSpaceDN/>
                    <w:adjustRightInd/>
                    <w:jc w:val="center"/>
                    <w:rPr>
                      <w:ins w:id="19902" w:author="Philippe Hollanda - Oliveira Trust" w:date="2022-07-19T09:57:00Z"/>
                      <w:rFonts w:ascii="Arial" w:eastAsia="Times New Roman" w:hAnsi="Arial" w:cs="Arial"/>
                      <w:color w:val="000000"/>
                      <w:sz w:val="20"/>
                      <w:szCs w:val="20"/>
                      <w:lang w:eastAsia="pt-BR"/>
                    </w:rPr>
                  </w:pPr>
                  <w:ins w:id="1990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F8DD2A4" w14:textId="77777777" w:rsidR="0016760B" w:rsidRPr="0016760B" w:rsidRDefault="0016760B" w:rsidP="0016760B">
                  <w:pPr>
                    <w:autoSpaceDE/>
                    <w:autoSpaceDN/>
                    <w:adjustRightInd/>
                    <w:jc w:val="center"/>
                    <w:rPr>
                      <w:ins w:id="19904" w:author="Philippe Hollanda - Oliveira Trust" w:date="2022-07-19T09:57:00Z"/>
                      <w:rFonts w:ascii="Arial" w:eastAsia="Times New Roman" w:hAnsi="Arial" w:cs="Arial"/>
                      <w:color w:val="000000"/>
                      <w:sz w:val="20"/>
                      <w:szCs w:val="20"/>
                      <w:lang w:eastAsia="pt-BR"/>
                    </w:rPr>
                  </w:pPr>
                  <w:ins w:id="19905"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D6AFEC" w14:textId="77777777" w:rsidR="0016760B" w:rsidRPr="0016760B" w:rsidRDefault="0016760B" w:rsidP="0016760B">
                  <w:pPr>
                    <w:autoSpaceDE/>
                    <w:autoSpaceDN/>
                    <w:adjustRightInd/>
                    <w:jc w:val="center"/>
                    <w:rPr>
                      <w:ins w:id="19906" w:author="Philippe Hollanda - Oliveira Trust" w:date="2022-07-19T09:57:00Z"/>
                      <w:rFonts w:ascii="Arial" w:eastAsia="Times New Roman" w:hAnsi="Arial" w:cs="Arial"/>
                      <w:color w:val="000000"/>
                      <w:sz w:val="20"/>
                      <w:szCs w:val="20"/>
                      <w:lang w:eastAsia="pt-BR"/>
                    </w:rPr>
                  </w:pPr>
                  <w:ins w:id="19907" w:author="Philippe Hollanda - Oliveira Trust" w:date="2022-07-19T09:57:00Z">
                    <w:r w:rsidRPr="0016760B">
                      <w:rPr>
                        <w:rFonts w:ascii="Arial" w:eastAsia="Times New Roman" w:hAnsi="Arial" w:cs="Arial"/>
                        <w:color w:val="000000"/>
                        <w:sz w:val="20"/>
                        <w:szCs w:val="20"/>
                        <w:lang w:eastAsia="pt-BR"/>
                      </w:rPr>
                      <w:t>R$ 10.991,41</w:t>
                    </w:r>
                  </w:ins>
                </w:p>
              </w:tc>
            </w:tr>
            <w:tr w:rsidR="0016760B" w:rsidRPr="0016760B" w14:paraId="3D36D4D3" w14:textId="77777777" w:rsidTr="0016760B">
              <w:trPr>
                <w:trHeight w:val="1785"/>
                <w:ins w:id="199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2831F8" w14:textId="77777777" w:rsidR="0016760B" w:rsidRPr="0016760B" w:rsidRDefault="0016760B" w:rsidP="0016760B">
                  <w:pPr>
                    <w:autoSpaceDE/>
                    <w:autoSpaceDN/>
                    <w:adjustRightInd/>
                    <w:jc w:val="center"/>
                    <w:rPr>
                      <w:ins w:id="19909" w:author="Philippe Hollanda - Oliveira Trust" w:date="2022-07-19T09:57:00Z"/>
                      <w:rFonts w:ascii="Arial" w:eastAsia="Times New Roman" w:hAnsi="Arial" w:cs="Arial"/>
                      <w:color w:val="000000"/>
                      <w:sz w:val="20"/>
                      <w:szCs w:val="20"/>
                      <w:lang w:eastAsia="pt-BR"/>
                    </w:rPr>
                  </w:pPr>
                  <w:ins w:id="19910" w:author="Philippe Hollanda - Oliveira Trust" w:date="2022-07-19T09:57:00Z">
                    <w:r w:rsidRPr="0016760B">
                      <w:rPr>
                        <w:rFonts w:ascii="Arial" w:eastAsia="Times New Roman" w:hAnsi="Arial" w:cs="Arial"/>
                        <w:color w:val="000000"/>
                        <w:sz w:val="20"/>
                        <w:szCs w:val="20"/>
                        <w:lang w:eastAsia="pt-BR"/>
                      </w:rPr>
                      <w:t>ARAME</w:t>
                    </w:r>
                  </w:ins>
                </w:p>
              </w:tc>
              <w:tc>
                <w:tcPr>
                  <w:tcW w:w="2324" w:type="dxa"/>
                  <w:tcBorders>
                    <w:top w:val="nil"/>
                    <w:left w:val="nil"/>
                    <w:bottom w:val="single" w:sz="4" w:space="0" w:color="auto"/>
                    <w:right w:val="single" w:sz="4" w:space="0" w:color="auto"/>
                  </w:tcBorders>
                  <w:shd w:val="clear" w:color="auto" w:fill="auto"/>
                  <w:noWrap/>
                  <w:vAlign w:val="center"/>
                  <w:hideMark/>
                </w:tcPr>
                <w:p w14:paraId="2711D428" w14:textId="77777777" w:rsidR="0016760B" w:rsidRPr="0016760B" w:rsidRDefault="0016760B" w:rsidP="0016760B">
                  <w:pPr>
                    <w:autoSpaceDE/>
                    <w:autoSpaceDN/>
                    <w:adjustRightInd/>
                    <w:jc w:val="center"/>
                    <w:rPr>
                      <w:ins w:id="19911" w:author="Philippe Hollanda - Oliveira Trust" w:date="2022-07-19T09:57:00Z"/>
                      <w:rFonts w:ascii="Arial" w:eastAsia="Times New Roman" w:hAnsi="Arial" w:cs="Arial"/>
                      <w:color w:val="000000"/>
                      <w:sz w:val="20"/>
                      <w:szCs w:val="20"/>
                      <w:lang w:eastAsia="pt-BR"/>
                    </w:rPr>
                  </w:pPr>
                  <w:ins w:id="19912" w:author="Philippe Hollanda - Oliveira Trust" w:date="2022-07-19T09:57:00Z">
                    <w:r w:rsidRPr="0016760B">
                      <w:rPr>
                        <w:rFonts w:ascii="Arial" w:eastAsia="Times New Roman" w:hAnsi="Arial" w:cs="Arial"/>
                        <w:color w:val="000000"/>
                        <w:sz w:val="20"/>
                        <w:szCs w:val="20"/>
                        <w:lang w:eastAsia="pt-BR"/>
                      </w:rPr>
                      <w:t>19/04/2021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04CCEF" w14:textId="77777777" w:rsidR="0016760B" w:rsidRPr="0016760B" w:rsidRDefault="0016760B" w:rsidP="0016760B">
                  <w:pPr>
                    <w:autoSpaceDE/>
                    <w:autoSpaceDN/>
                    <w:adjustRightInd/>
                    <w:jc w:val="center"/>
                    <w:rPr>
                      <w:ins w:id="19913" w:author="Philippe Hollanda - Oliveira Trust" w:date="2022-07-19T09:57:00Z"/>
                      <w:rFonts w:ascii="Arial" w:eastAsia="Times New Roman" w:hAnsi="Arial" w:cs="Arial"/>
                      <w:color w:val="000000"/>
                      <w:sz w:val="20"/>
                      <w:szCs w:val="20"/>
                      <w:lang w:eastAsia="pt-BR"/>
                    </w:rPr>
                  </w:pPr>
                  <w:ins w:id="19914" w:author="Philippe Hollanda - Oliveira Trust" w:date="2022-07-19T09:57:00Z">
                    <w:r w:rsidRPr="0016760B">
                      <w:rPr>
                        <w:rFonts w:ascii="Arial" w:eastAsia="Times New Roman" w:hAnsi="Arial" w:cs="Arial"/>
                        <w:color w:val="000000"/>
                        <w:sz w:val="20"/>
                        <w:szCs w:val="20"/>
                        <w:lang w:eastAsia="pt-BR"/>
                      </w:rPr>
                      <w:t>R$ 631,05</w:t>
                    </w:r>
                  </w:ins>
                </w:p>
              </w:tc>
            </w:tr>
            <w:tr w:rsidR="0016760B" w:rsidRPr="0016760B" w14:paraId="22FFA5F8" w14:textId="77777777" w:rsidTr="0016760B">
              <w:trPr>
                <w:trHeight w:val="1785"/>
                <w:ins w:id="199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8F80FC" w14:textId="77777777" w:rsidR="0016760B" w:rsidRPr="0016760B" w:rsidRDefault="0016760B" w:rsidP="0016760B">
                  <w:pPr>
                    <w:autoSpaceDE/>
                    <w:autoSpaceDN/>
                    <w:adjustRightInd/>
                    <w:jc w:val="center"/>
                    <w:rPr>
                      <w:ins w:id="19916" w:author="Philippe Hollanda - Oliveira Trust" w:date="2022-07-19T09:57:00Z"/>
                      <w:rFonts w:ascii="Arial" w:eastAsia="Times New Roman" w:hAnsi="Arial" w:cs="Arial"/>
                      <w:color w:val="000000"/>
                      <w:sz w:val="20"/>
                      <w:szCs w:val="20"/>
                      <w:lang w:eastAsia="pt-BR"/>
                    </w:rPr>
                  </w:pPr>
                  <w:ins w:id="1991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B5437AF" w14:textId="77777777" w:rsidR="0016760B" w:rsidRPr="0016760B" w:rsidRDefault="0016760B" w:rsidP="0016760B">
                  <w:pPr>
                    <w:autoSpaceDE/>
                    <w:autoSpaceDN/>
                    <w:adjustRightInd/>
                    <w:jc w:val="center"/>
                    <w:rPr>
                      <w:ins w:id="19918" w:author="Philippe Hollanda - Oliveira Trust" w:date="2022-07-19T09:57:00Z"/>
                      <w:rFonts w:ascii="Arial" w:eastAsia="Times New Roman" w:hAnsi="Arial" w:cs="Arial"/>
                      <w:color w:val="000000"/>
                      <w:sz w:val="20"/>
                      <w:szCs w:val="20"/>
                      <w:lang w:eastAsia="pt-BR"/>
                    </w:rPr>
                  </w:pPr>
                  <w:ins w:id="19919" w:author="Philippe Hollanda - Oliveira Trust" w:date="2022-07-19T09:57:00Z">
                    <w:r w:rsidRPr="0016760B">
                      <w:rPr>
                        <w:rFonts w:ascii="Arial" w:eastAsia="Times New Roman" w:hAnsi="Arial" w:cs="Arial"/>
                        <w:color w:val="000000"/>
                        <w:sz w:val="20"/>
                        <w:szCs w:val="20"/>
                        <w:lang w:eastAsia="pt-BR"/>
                      </w:rPr>
                      <w:t>16/04/2021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E92364" w14:textId="77777777" w:rsidR="0016760B" w:rsidRPr="0016760B" w:rsidRDefault="0016760B" w:rsidP="0016760B">
                  <w:pPr>
                    <w:autoSpaceDE/>
                    <w:autoSpaceDN/>
                    <w:adjustRightInd/>
                    <w:jc w:val="center"/>
                    <w:rPr>
                      <w:ins w:id="19920" w:author="Philippe Hollanda - Oliveira Trust" w:date="2022-07-19T09:57:00Z"/>
                      <w:rFonts w:ascii="Arial" w:eastAsia="Times New Roman" w:hAnsi="Arial" w:cs="Arial"/>
                      <w:color w:val="000000"/>
                      <w:sz w:val="20"/>
                      <w:szCs w:val="20"/>
                      <w:lang w:eastAsia="pt-BR"/>
                    </w:rPr>
                  </w:pPr>
                  <w:ins w:id="19921" w:author="Philippe Hollanda - Oliveira Trust" w:date="2022-07-19T09:57:00Z">
                    <w:r w:rsidRPr="0016760B">
                      <w:rPr>
                        <w:rFonts w:ascii="Arial" w:eastAsia="Times New Roman" w:hAnsi="Arial" w:cs="Arial"/>
                        <w:color w:val="000000"/>
                        <w:sz w:val="20"/>
                        <w:szCs w:val="20"/>
                        <w:lang w:eastAsia="pt-BR"/>
                      </w:rPr>
                      <w:t>R$ 1.168,89</w:t>
                    </w:r>
                  </w:ins>
                </w:p>
              </w:tc>
            </w:tr>
            <w:tr w:rsidR="0016760B" w:rsidRPr="0016760B" w14:paraId="6031F358" w14:textId="77777777" w:rsidTr="0016760B">
              <w:trPr>
                <w:trHeight w:val="1785"/>
                <w:ins w:id="199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8EF1A3" w14:textId="77777777" w:rsidR="0016760B" w:rsidRPr="0016760B" w:rsidRDefault="0016760B" w:rsidP="0016760B">
                  <w:pPr>
                    <w:autoSpaceDE/>
                    <w:autoSpaceDN/>
                    <w:adjustRightInd/>
                    <w:jc w:val="center"/>
                    <w:rPr>
                      <w:ins w:id="19923" w:author="Philippe Hollanda - Oliveira Trust" w:date="2022-07-19T09:57:00Z"/>
                      <w:rFonts w:ascii="Arial" w:eastAsia="Times New Roman" w:hAnsi="Arial" w:cs="Arial"/>
                      <w:color w:val="000000"/>
                      <w:sz w:val="20"/>
                      <w:szCs w:val="20"/>
                      <w:lang w:eastAsia="pt-BR"/>
                    </w:rPr>
                  </w:pPr>
                  <w:ins w:id="1992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AD8CC30" w14:textId="77777777" w:rsidR="0016760B" w:rsidRPr="0016760B" w:rsidRDefault="0016760B" w:rsidP="0016760B">
                  <w:pPr>
                    <w:autoSpaceDE/>
                    <w:autoSpaceDN/>
                    <w:adjustRightInd/>
                    <w:jc w:val="center"/>
                    <w:rPr>
                      <w:ins w:id="19925" w:author="Philippe Hollanda - Oliveira Trust" w:date="2022-07-19T09:57:00Z"/>
                      <w:rFonts w:ascii="Arial" w:eastAsia="Times New Roman" w:hAnsi="Arial" w:cs="Arial"/>
                      <w:color w:val="000000"/>
                      <w:sz w:val="20"/>
                      <w:szCs w:val="20"/>
                      <w:lang w:eastAsia="pt-BR"/>
                    </w:rPr>
                  </w:pPr>
                  <w:ins w:id="19926" w:author="Philippe Hollanda - Oliveira Trust" w:date="2022-07-19T09:57:00Z">
                    <w:r w:rsidRPr="0016760B">
                      <w:rPr>
                        <w:rFonts w:ascii="Arial" w:eastAsia="Times New Roman" w:hAnsi="Arial" w:cs="Arial"/>
                        <w:color w:val="000000"/>
                        <w:sz w:val="20"/>
                        <w:szCs w:val="20"/>
                        <w:lang w:eastAsia="pt-BR"/>
                      </w:rPr>
                      <w:t>16/04/2021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1E1C57" w14:textId="77777777" w:rsidR="0016760B" w:rsidRPr="0016760B" w:rsidRDefault="0016760B" w:rsidP="0016760B">
                  <w:pPr>
                    <w:autoSpaceDE/>
                    <w:autoSpaceDN/>
                    <w:adjustRightInd/>
                    <w:jc w:val="center"/>
                    <w:rPr>
                      <w:ins w:id="19927" w:author="Philippe Hollanda - Oliveira Trust" w:date="2022-07-19T09:57:00Z"/>
                      <w:rFonts w:ascii="Arial" w:eastAsia="Times New Roman" w:hAnsi="Arial" w:cs="Arial"/>
                      <w:color w:val="000000"/>
                      <w:sz w:val="20"/>
                      <w:szCs w:val="20"/>
                      <w:lang w:eastAsia="pt-BR"/>
                    </w:rPr>
                  </w:pPr>
                  <w:ins w:id="19928" w:author="Philippe Hollanda - Oliveira Trust" w:date="2022-07-19T09:57:00Z">
                    <w:r w:rsidRPr="0016760B">
                      <w:rPr>
                        <w:rFonts w:ascii="Arial" w:eastAsia="Times New Roman" w:hAnsi="Arial" w:cs="Arial"/>
                        <w:color w:val="000000"/>
                        <w:sz w:val="20"/>
                        <w:szCs w:val="20"/>
                        <w:lang w:eastAsia="pt-BR"/>
                      </w:rPr>
                      <w:t>R$ 575,00</w:t>
                    </w:r>
                  </w:ins>
                </w:p>
              </w:tc>
            </w:tr>
            <w:tr w:rsidR="0016760B" w:rsidRPr="0016760B" w14:paraId="6F140D22" w14:textId="77777777" w:rsidTr="0016760B">
              <w:trPr>
                <w:trHeight w:val="1785"/>
                <w:ins w:id="199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516A94" w14:textId="77777777" w:rsidR="0016760B" w:rsidRPr="0016760B" w:rsidRDefault="0016760B" w:rsidP="0016760B">
                  <w:pPr>
                    <w:autoSpaceDE/>
                    <w:autoSpaceDN/>
                    <w:adjustRightInd/>
                    <w:jc w:val="center"/>
                    <w:rPr>
                      <w:ins w:id="19930" w:author="Philippe Hollanda - Oliveira Trust" w:date="2022-07-19T09:57:00Z"/>
                      <w:rFonts w:ascii="Arial" w:eastAsia="Times New Roman" w:hAnsi="Arial" w:cs="Arial"/>
                      <w:color w:val="000000"/>
                      <w:sz w:val="20"/>
                      <w:szCs w:val="20"/>
                      <w:lang w:eastAsia="pt-BR"/>
                    </w:rPr>
                  </w:pPr>
                  <w:ins w:id="19931" w:author="Philippe Hollanda - Oliveira Trust" w:date="2022-07-19T09:57:00Z">
                    <w:r w:rsidRPr="0016760B">
                      <w:rPr>
                        <w:rFonts w:ascii="Arial" w:eastAsia="Times New Roman" w:hAnsi="Arial" w:cs="Arial"/>
                        <w:color w:val="000000"/>
                        <w:sz w:val="20"/>
                        <w:szCs w:val="20"/>
                        <w:lang w:eastAsia="pt-BR"/>
                      </w:rPr>
                      <w:lastRenderedPageBreak/>
                      <w:t>MANGUEIRA</w:t>
                    </w:r>
                  </w:ins>
                </w:p>
              </w:tc>
              <w:tc>
                <w:tcPr>
                  <w:tcW w:w="2324" w:type="dxa"/>
                  <w:tcBorders>
                    <w:top w:val="nil"/>
                    <w:left w:val="nil"/>
                    <w:bottom w:val="single" w:sz="4" w:space="0" w:color="auto"/>
                    <w:right w:val="single" w:sz="4" w:space="0" w:color="auto"/>
                  </w:tcBorders>
                  <w:shd w:val="clear" w:color="auto" w:fill="auto"/>
                  <w:noWrap/>
                  <w:vAlign w:val="center"/>
                  <w:hideMark/>
                </w:tcPr>
                <w:p w14:paraId="0972BA63" w14:textId="77777777" w:rsidR="0016760B" w:rsidRPr="0016760B" w:rsidRDefault="0016760B" w:rsidP="0016760B">
                  <w:pPr>
                    <w:autoSpaceDE/>
                    <w:autoSpaceDN/>
                    <w:adjustRightInd/>
                    <w:jc w:val="center"/>
                    <w:rPr>
                      <w:ins w:id="19932" w:author="Philippe Hollanda - Oliveira Trust" w:date="2022-07-19T09:57:00Z"/>
                      <w:rFonts w:ascii="Arial" w:eastAsia="Times New Roman" w:hAnsi="Arial" w:cs="Arial"/>
                      <w:color w:val="000000"/>
                      <w:sz w:val="20"/>
                      <w:szCs w:val="20"/>
                      <w:lang w:eastAsia="pt-BR"/>
                    </w:rPr>
                  </w:pPr>
                  <w:ins w:id="19933"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651CF1" w14:textId="77777777" w:rsidR="0016760B" w:rsidRPr="0016760B" w:rsidRDefault="0016760B" w:rsidP="0016760B">
                  <w:pPr>
                    <w:autoSpaceDE/>
                    <w:autoSpaceDN/>
                    <w:adjustRightInd/>
                    <w:jc w:val="center"/>
                    <w:rPr>
                      <w:ins w:id="19934" w:author="Philippe Hollanda - Oliveira Trust" w:date="2022-07-19T09:57:00Z"/>
                      <w:rFonts w:ascii="Arial" w:eastAsia="Times New Roman" w:hAnsi="Arial" w:cs="Arial"/>
                      <w:color w:val="000000"/>
                      <w:sz w:val="20"/>
                      <w:szCs w:val="20"/>
                      <w:lang w:eastAsia="pt-BR"/>
                    </w:rPr>
                  </w:pPr>
                  <w:ins w:id="19935" w:author="Philippe Hollanda - Oliveira Trust" w:date="2022-07-19T09:57:00Z">
                    <w:r w:rsidRPr="0016760B">
                      <w:rPr>
                        <w:rFonts w:ascii="Arial" w:eastAsia="Times New Roman" w:hAnsi="Arial" w:cs="Arial"/>
                        <w:color w:val="000000"/>
                        <w:sz w:val="20"/>
                        <w:szCs w:val="20"/>
                        <w:lang w:eastAsia="pt-BR"/>
                      </w:rPr>
                      <w:t>R$ 800,00</w:t>
                    </w:r>
                  </w:ins>
                </w:p>
              </w:tc>
            </w:tr>
            <w:tr w:rsidR="0016760B" w:rsidRPr="0016760B" w14:paraId="2631DC83" w14:textId="77777777" w:rsidTr="0016760B">
              <w:trPr>
                <w:trHeight w:val="1785"/>
                <w:ins w:id="199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48CB68" w14:textId="77777777" w:rsidR="0016760B" w:rsidRPr="0016760B" w:rsidRDefault="0016760B" w:rsidP="0016760B">
                  <w:pPr>
                    <w:autoSpaceDE/>
                    <w:autoSpaceDN/>
                    <w:adjustRightInd/>
                    <w:jc w:val="center"/>
                    <w:rPr>
                      <w:ins w:id="19937" w:author="Philippe Hollanda - Oliveira Trust" w:date="2022-07-19T09:57:00Z"/>
                      <w:rFonts w:ascii="Arial" w:eastAsia="Times New Roman" w:hAnsi="Arial" w:cs="Arial"/>
                      <w:color w:val="000000"/>
                      <w:sz w:val="20"/>
                      <w:szCs w:val="20"/>
                      <w:lang w:eastAsia="pt-BR"/>
                    </w:rPr>
                  </w:pPr>
                  <w:ins w:id="19938"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6B050F0" w14:textId="77777777" w:rsidR="0016760B" w:rsidRPr="0016760B" w:rsidRDefault="0016760B" w:rsidP="0016760B">
                  <w:pPr>
                    <w:autoSpaceDE/>
                    <w:autoSpaceDN/>
                    <w:adjustRightInd/>
                    <w:jc w:val="center"/>
                    <w:rPr>
                      <w:ins w:id="19939" w:author="Philippe Hollanda - Oliveira Trust" w:date="2022-07-19T09:57:00Z"/>
                      <w:rFonts w:ascii="Arial" w:eastAsia="Times New Roman" w:hAnsi="Arial" w:cs="Arial"/>
                      <w:color w:val="000000"/>
                      <w:sz w:val="20"/>
                      <w:szCs w:val="20"/>
                      <w:lang w:eastAsia="pt-BR"/>
                    </w:rPr>
                  </w:pPr>
                  <w:ins w:id="19940" w:author="Philippe Hollanda - Oliveira Trust" w:date="2022-07-19T09:57:00Z">
                    <w:r w:rsidRPr="0016760B">
                      <w:rPr>
                        <w:rFonts w:ascii="Arial" w:eastAsia="Times New Roman" w:hAnsi="Arial" w:cs="Arial"/>
                        <w:color w:val="000000"/>
                        <w:sz w:val="20"/>
                        <w:szCs w:val="20"/>
                        <w:lang w:eastAsia="pt-BR"/>
                      </w:rPr>
                      <w:t>19/04/2021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1DE047" w14:textId="77777777" w:rsidR="0016760B" w:rsidRPr="0016760B" w:rsidRDefault="0016760B" w:rsidP="0016760B">
                  <w:pPr>
                    <w:autoSpaceDE/>
                    <w:autoSpaceDN/>
                    <w:adjustRightInd/>
                    <w:jc w:val="center"/>
                    <w:rPr>
                      <w:ins w:id="19941" w:author="Philippe Hollanda - Oliveira Trust" w:date="2022-07-19T09:57:00Z"/>
                      <w:rFonts w:ascii="Arial" w:eastAsia="Times New Roman" w:hAnsi="Arial" w:cs="Arial"/>
                      <w:color w:val="000000"/>
                      <w:sz w:val="20"/>
                      <w:szCs w:val="20"/>
                      <w:lang w:eastAsia="pt-BR"/>
                    </w:rPr>
                  </w:pPr>
                  <w:ins w:id="19942" w:author="Philippe Hollanda - Oliveira Trust" w:date="2022-07-19T09:57:00Z">
                    <w:r w:rsidRPr="0016760B">
                      <w:rPr>
                        <w:rFonts w:ascii="Arial" w:eastAsia="Times New Roman" w:hAnsi="Arial" w:cs="Arial"/>
                        <w:color w:val="000000"/>
                        <w:sz w:val="20"/>
                        <w:szCs w:val="20"/>
                        <w:lang w:eastAsia="pt-BR"/>
                      </w:rPr>
                      <w:t>R$ 94.600,62</w:t>
                    </w:r>
                  </w:ins>
                </w:p>
              </w:tc>
            </w:tr>
            <w:tr w:rsidR="0016760B" w:rsidRPr="0016760B" w14:paraId="3109CF6C" w14:textId="77777777" w:rsidTr="0016760B">
              <w:trPr>
                <w:trHeight w:val="1785"/>
                <w:ins w:id="1994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1E54376" w14:textId="77777777" w:rsidR="0016760B" w:rsidRPr="0016760B" w:rsidRDefault="0016760B" w:rsidP="0016760B">
                  <w:pPr>
                    <w:autoSpaceDE/>
                    <w:autoSpaceDN/>
                    <w:adjustRightInd/>
                    <w:jc w:val="center"/>
                    <w:rPr>
                      <w:ins w:id="19944" w:author="Philippe Hollanda - Oliveira Trust" w:date="2022-07-19T09:57:00Z"/>
                      <w:rFonts w:ascii="Arial" w:eastAsia="Times New Roman" w:hAnsi="Arial" w:cs="Arial"/>
                      <w:color w:val="000000"/>
                      <w:sz w:val="20"/>
                      <w:szCs w:val="20"/>
                      <w:lang w:eastAsia="pt-BR"/>
                    </w:rPr>
                  </w:pPr>
                  <w:ins w:id="19945" w:author="Philippe Hollanda - Oliveira Trust" w:date="2022-07-19T09:57:00Z">
                    <w:r w:rsidRPr="0016760B">
                      <w:rPr>
                        <w:rFonts w:ascii="Arial" w:eastAsia="Times New Roman" w:hAnsi="Arial" w:cs="Arial"/>
                        <w:color w:val="000000"/>
                        <w:sz w:val="20"/>
                        <w:szCs w:val="20"/>
                        <w:lang w:eastAsia="pt-BR"/>
                      </w:rPr>
                      <w:t>VIGA</w:t>
                    </w:r>
                  </w:ins>
                </w:p>
              </w:tc>
              <w:tc>
                <w:tcPr>
                  <w:tcW w:w="2324" w:type="dxa"/>
                  <w:tcBorders>
                    <w:top w:val="nil"/>
                    <w:left w:val="nil"/>
                    <w:bottom w:val="single" w:sz="4" w:space="0" w:color="auto"/>
                    <w:right w:val="single" w:sz="4" w:space="0" w:color="auto"/>
                  </w:tcBorders>
                  <w:shd w:val="clear" w:color="auto" w:fill="auto"/>
                  <w:noWrap/>
                  <w:vAlign w:val="center"/>
                  <w:hideMark/>
                </w:tcPr>
                <w:p w14:paraId="3359F6B6" w14:textId="77777777" w:rsidR="0016760B" w:rsidRPr="0016760B" w:rsidRDefault="0016760B" w:rsidP="0016760B">
                  <w:pPr>
                    <w:autoSpaceDE/>
                    <w:autoSpaceDN/>
                    <w:adjustRightInd/>
                    <w:jc w:val="center"/>
                    <w:rPr>
                      <w:ins w:id="19946" w:author="Philippe Hollanda - Oliveira Trust" w:date="2022-07-19T09:57:00Z"/>
                      <w:rFonts w:ascii="Arial" w:eastAsia="Times New Roman" w:hAnsi="Arial" w:cs="Arial"/>
                      <w:color w:val="000000"/>
                      <w:sz w:val="20"/>
                      <w:szCs w:val="20"/>
                      <w:lang w:eastAsia="pt-BR"/>
                    </w:rPr>
                  </w:pPr>
                  <w:ins w:id="19947"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5A6CBA" w14:textId="77777777" w:rsidR="0016760B" w:rsidRPr="0016760B" w:rsidRDefault="0016760B" w:rsidP="0016760B">
                  <w:pPr>
                    <w:autoSpaceDE/>
                    <w:autoSpaceDN/>
                    <w:adjustRightInd/>
                    <w:jc w:val="center"/>
                    <w:rPr>
                      <w:ins w:id="19948" w:author="Philippe Hollanda - Oliveira Trust" w:date="2022-07-19T09:57:00Z"/>
                      <w:rFonts w:ascii="Arial" w:eastAsia="Times New Roman" w:hAnsi="Arial" w:cs="Arial"/>
                      <w:color w:val="000000"/>
                      <w:sz w:val="20"/>
                      <w:szCs w:val="20"/>
                      <w:lang w:eastAsia="pt-BR"/>
                    </w:rPr>
                  </w:pPr>
                  <w:ins w:id="19949" w:author="Philippe Hollanda - Oliveira Trust" w:date="2022-07-19T09:57:00Z">
                    <w:r w:rsidRPr="0016760B">
                      <w:rPr>
                        <w:rFonts w:ascii="Arial" w:eastAsia="Times New Roman" w:hAnsi="Arial" w:cs="Arial"/>
                        <w:color w:val="000000"/>
                        <w:sz w:val="20"/>
                        <w:szCs w:val="20"/>
                        <w:lang w:eastAsia="pt-BR"/>
                      </w:rPr>
                      <w:t>R$ 3.508,80</w:t>
                    </w:r>
                  </w:ins>
                </w:p>
              </w:tc>
            </w:tr>
            <w:tr w:rsidR="0016760B" w:rsidRPr="0016760B" w14:paraId="4448606A" w14:textId="77777777" w:rsidTr="0016760B">
              <w:trPr>
                <w:trHeight w:val="1785"/>
                <w:ins w:id="1995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0673062" w14:textId="77777777" w:rsidR="0016760B" w:rsidRPr="0016760B" w:rsidRDefault="0016760B" w:rsidP="0016760B">
                  <w:pPr>
                    <w:autoSpaceDE/>
                    <w:autoSpaceDN/>
                    <w:adjustRightInd/>
                    <w:rPr>
                      <w:ins w:id="1995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1B80ABF" w14:textId="77777777" w:rsidR="0016760B" w:rsidRPr="0016760B" w:rsidRDefault="0016760B" w:rsidP="0016760B">
                  <w:pPr>
                    <w:autoSpaceDE/>
                    <w:autoSpaceDN/>
                    <w:adjustRightInd/>
                    <w:jc w:val="center"/>
                    <w:rPr>
                      <w:ins w:id="19952" w:author="Philippe Hollanda - Oliveira Trust" w:date="2022-07-19T09:57:00Z"/>
                      <w:rFonts w:ascii="Arial" w:eastAsia="Times New Roman" w:hAnsi="Arial" w:cs="Arial"/>
                      <w:color w:val="000000"/>
                      <w:sz w:val="20"/>
                      <w:szCs w:val="20"/>
                      <w:lang w:eastAsia="pt-BR"/>
                    </w:rPr>
                  </w:pPr>
                  <w:ins w:id="19953" w:author="Philippe Hollanda - Oliveira Trust" w:date="2022-07-19T09:57:00Z">
                    <w:r w:rsidRPr="0016760B">
                      <w:rPr>
                        <w:rFonts w:ascii="Arial" w:eastAsia="Times New Roman" w:hAnsi="Arial" w:cs="Arial"/>
                        <w:color w:val="000000"/>
                        <w:sz w:val="20"/>
                        <w:szCs w:val="20"/>
                        <w:lang w:eastAsia="pt-BR"/>
                      </w:rPr>
                      <w:t>07/05/2021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8137D9" w14:textId="77777777" w:rsidR="0016760B" w:rsidRPr="0016760B" w:rsidRDefault="0016760B" w:rsidP="0016760B">
                  <w:pPr>
                    <w:autoSpaceDE/>
                    <w:autoSpaceDN/>
                    <w:adjustRightInd/>
                    <w:jc w:val="center"/>
                    <w:rPr>
                      <w:ins w:id="19954" w:author="Philippe Hollanda - Oliveira Trust" w:date="2022-07-19T09:57:00Z"/>
                      <w:rFonts w:ascii="Arial" w:eastAsia="Times New Roman" w:hAnsi="Arial" w:cs="Arial"/>
                      <w:color w:val="000000"/>
                      <w:sz w:val="20"/>
                      <w:szCs w:val="20"/>
                      <w:lang w:eastAsia="pt-BR"/>
                    </w:rPr>
                  </w:pPr>
                  <w:ins w:id="19955" w:author="Philippe Hollanda - Oliveira Trust" w:date="2022-07-19T09:57:00Z">
                    <w:r w:rsidRPr="0016760B">
                      <w:rPr>
                        <w:rFonts w:ascii="Arial" w:eastAsia="Times New Roman" w:hAnsi="Arial" w:cs="Arial"/>
                        <w:color w:val="000000"/>
                        <w:sz w:val="20"/>
                        <w:szCs w:val="20"/>
                        <w:lang w:eastAsia="pt-BR"/>
                      </w:rPr>
                      <w:t>R$ 3.508,80</w:t>
                    </w:r>
                  </w:ins>
                </w:p>
              </w:tc>
            </w:tr>
            <w:tr w:rsidR="0016760B" w:rsidRPr="0016760B" w14:paraId="7B856F53" w14:textId="77777777" w:rsidTr="0016760B">
              <w:trPr>
                <w:trHeight w:val="1785"/>
                <w:ins w:id="1995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7A7A185" w14:textId="77777777" w:rsidR="0016760B" w:rsidRPr="0016760B" w:rsidRDefault="0016760B" w:rsidP="0016760B">
                  <w:pPr>
                    <w:autoSpaceDE/>
                    <w:autoSpaceDN/>
                    <w:adjustRightInd/>
                    <w:rPr>
                      <w:ins w:id="1995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4EC2B14" w14:textId="77777777" w:rsidR="0016760B" w:rsidRPr="0016760B" w:rsidRDefault="0016760B" w:rsidP="0016760B">
                  <w:pPr>
                    <w:autoSpaceDE/>
                    <w:autoSpaceDN/>
                    <w:adjustRightInd/>
                    <w:jc w:val="center"/>
                    <w:rPr>
                      <w:ins w:id="19958" w:author="Philippe Hollanda - Oliveira Trust" w:date="2022-07-19T09:57:00Z"/>
                      <w:rFonts w:ascii="Arial" w:eastAsia="Times New Roman" w:hAnsi="Arial" w:cs="Arial"/>
                      <w:color w:val="000000"/>
                      <w:sz w:val="20"/>
                      <w:szCs w:val="20"/>
                      <w:lang w:eastAsia="pt-BR"/>
                    </w:rPr>
                  </w:pPr>
                  <w:ins w:id="19959"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3D8E35" w14:textId="77777777" w:rsidR="0016760B" w:rsidRPr="0016760B" w:rsidRDefault="0016760B" w:rsidP="0016760B">
                  <w:pPr>
                    <w:autoSpaceDE/>
                    <w:autoSpaceDN/>
                    <w:adjustRightInd/>
                    <w:jc w:val="center"/>
                    <w:rPr>
                      <w:ins w:id="19960" w:author="Philippe Hollanda - Oliveira Trust" w:date="2022-07-19T09:57:00Z"/>
                      <w:rFonts w:ascii="Arial" w:eastAsia="Times New Roman" w:hAnsi="Arial" w:cs="Arial"/>
                      <w:color w:val="000000"/>
                      <w:sz w:val="20"/>
                      <w:szCs w:val="20"/>
                      <w:lang w:eastAsia="pt-BR"/>
                    </w:rPr>
                  </w:pPr>
                  <w:ins w:id="19961" w:author="Philippe Hollanda - Oliveira Trust" w:date="2022-07-19T09:57:00Z">
                    <w:r w:rsidRPr="0016760B">
                      <w:rPr>
                        <w:rFonts w:ascii="Arial" w:eastAsia="Times New Roman" w:hAnsi="Arial" w:cs="Arial"/>
                        <w:color w:val="000000"/>
                        <w:sz w:val="20"/>
                        <w:szCs w:val="20"/>
                        <w:lang w:eastAsia="pt-BR"/>
                      </w:rPr>
                      <w:t>R$ 3.508,80</w:t>
                    </w:r>
                  </w:ins>
                </w:p>
              </w:tc>
            </w:tr>
            <w:tr w:rsidR="0016760B" w:rsidRPr="0016760B" w14:paraId="7CA91366" w14:textId="77777777" w:rsidTr="0016760B">
              <w:trPr>
                <w:trHeight w:val="1785"/>
                <w:ins w:id="199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0CCED2" w14:textId="77777777" w:rsidR="0016760B" w:rsidRPr="0016760B" w:rsidRDefault="0016760B" w:rsidP="0016760B">
                  <w:pPr>
                    <w:autoSpaceDE/>
                    <w:autoSpaceDN/>
                    <w:adjustRightInd/>
                    <w:jc w:val="center"/>
                    <w:rPr>
                      <w:ins w:id="19963" w:author="Philippe Hollanda - Oliveira Trust" w:date="2022-07-19T09:57:00Z"/>
                      <w:rFonts w:ascii="Arial" w:eastAsia="Times New Roman" w:hAnsi="Arial" w:cs="Arial"/>
                      <w:color w:val="000000"/>
                      <w:sz w:val="20"/>
                      <w:szCs w:val="20"/>
                      <w:lang w:eastAsia="pt-BR"/>
                    </w:rPr>
                  </w:pPr>
                  <w:ins w:id="19964" w:author="Philippe Hollanda - Oliveira Trust" w:date="2022-07-19T09:57:00Z">
                    <w:r w:rsidRPr="0016760B">
                      <w:rPr>
                        <w:rFonts w:ascii="Arial" w:eastAsia="Times New Roman" w:hAnsi="Arial" w:cs="Arial"/>
                        <w:color w:val="000000"/>
                        <w:sz w:val="20"/>
                        <w:szCs w:val="20"/>
                        <w:lang w:eastAsia="pt-BR"/>
                      </w:rPr>
                      <w:lastRenderedPageBreak/>
                      <w:t>TABUA</w:t>
                    </w:r>
                  </w:ins>
                </w:p>
              </w:tc>
              <w:tc>
                <w:tcPr>
                  <w:tcW w:w="2324" w:type="dxa"/>
                  <w:tcBorders>
                    <w:top w:val="nil"/>
                    <w:left w:val="nil"/>
                    <w:bottom w:val="single" w:sz="4" w:space="0" w:color="auto"/>
                    <w:right w:val="single" w:sz="4" w:space="0" w:color="auto"/>
                  </w:tcBorders>
                  <w:shd w:val="clear" w:color="auto" w:fill="auto"/>
                  <w:noWrap/>
                  <w:vAlign w:val="center"/>
                  <w:hideMark/>
                </w:tcPr>
                <w:p w14:paraId="0B6717F2" w14:textId="77777777" w:rsidR="0016760B" w:rsidRPr="0016760B" w:rsidRDefault="0016760B" w:rsidP="0016760B">
                  <w:pPr>
                    <w:autoSpaceDE/>
                    <w:autoSpaceDN/>
                    <w:adjustRightInd/>
                    <w:jc w:val="center"/>
                    <w:rPr>
                      <w:ins w:id="19965" w:author="Philippe Hollanda - Oliveira Trust" w:date="2022-07-19T09:57:00Z"/>
                      <w:rFonts w:ascii="Arial" w:eastAsia="Times New Roman" w:hAnsi="Arial" w:cs="Arial"/>
                      <w:color w:val="000000"/>
                      <w:sz w:val="20"/>
                      <w:szCs w:val="20"/>
                      <w:lang w:eastAsia="pt-BR"/>
                    </w:rPr>
                  </w:pPr>
                  <w:ins w:id="19966" w:author="Philippe Hollanda - Oliveira Trust" w:date="2022-07-19T09:57:00Z">
                    <w:r w:rsidRPr="0016760B">
                      <w:rPr>
                        <w:rFonts w:ascii="Arial" w:eastAsia="Times New Roman" w:hAnsi="Arial" w:cs="Arial"/>
                        <w:color w:val="000000"/>
                        <w:sz w:val="20"/>
                        <w:szCs w:val="20"/>
                        <w:lang w:eastAsia="pt-BR"/>
                      </w:rPr>
                      <w:t>13/04/2021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0E6799" w14:textId="77777777" w:rsidR="0016760B" w:rsidRPr="0016760B" w:rsidRDefault="0016760B" w:rsidP="0016760B">
                  <w:pPr>
                    <w:autoSpaceDE/>
                    <w:autoSpaceDN/>
                    <w:adjustRightInd/>
                    <w:jc w:val="center"/>
                    <w:rPr>
                      <w:ins w:id="19967" w:author="Philippe Hollanda - Oliveira Trust" w:date="2022-07-19T09:57:00Z"/>
                      <w:rFonts w:ascii="Arial" w:eastAsia="Times New Roman" w:hAnsi="Arial" w:cs="Arial"/>
                      <w:color w:val="000000"/>
                      <w:sz w:val="20"/>
                      <w:szCs w:val="20"/>
                      <w:lang w:eastAsia="pt-BR"/>
                    </w:rPr>
                  </w:pPr>
                  <w:ins w:id="19968" w:author="Philippe Hollanda - Oliveira Trust" w:date="2022-07-19T09:57:00Z">
                    <w:r w:rsidRPr="0016760B">
                      <w:rPr>
                        <w:rFonts w:ascii="Arial" w:eastAsia="Times New Roman" w:hAnsi="Arial" w:cs="Arial"/>
                        <w:color w:val="000000"/>
                        <w:sz w:val="20"/>
                        <w:szCs w:val="20"/>
                        <w:lang w:eastAsia="pt-BR"/>
                      </w:rPr>
                      <w:t>R$ 1.306,41</w:t>
                    </w:r>
                  </w:ins>
                </w:p>
              </w:tc>
            </w:tr>
            <w:tr w:rsidR="0016760B" w:rsidRPr="0016760B" w14:paraId="652681F9" w14:textId="77777777" w:rsidTr="0016760B">
              <w:trPr>
                <w:trHeight w:val="1785"/>
                <w:ins w:id="199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5A2072" w14:textId="77777777" w:rsidR="0016760B" w:rsidRPr="0016760B" w:rsidRDefault="0016760B" w:rsidP="0016760B">
                  <w:pPr>
                    <w:autoSpaceDE/>
                    <w:autoSpaceDN/>
                    <w:adjustRightInd/>
                    <w:jc w:val="center"/>
                    <w:rPr>
                      <w:ins w:id="19970" w:author="Philippe Hollanda - Oliveira Trust" w:date="2022-07-19T09:57:00Z"/>
                      <w:rFonts w:ascii="Arial" w:eastAsia="Times New Roman" w:hAnsi="Arial" w:cs="Arial"/>
                      <w:color w:val="000000"/>
                      <w:sz w:val="20"/>
                      <w:szCs w:val="20"/>
                      <w:lang w:eastAsia="pt-BR"/>
                    </w:rPr>
                  </w:pPr>
                  <w:ins w:id="19971"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059BA0F1" w14:textId="77777777" w:rsidR="0016760B" w:rsidRPr="0016760B" w:rsidRDefault="0016760B" w:rsidP="0016760B">
                  <w:pPr>
                    <w:autoSpaceDE/>
                    <w:autoSpaceDN/>
                    <w:adjustRightInd/>
                    <w:jc w:val="center"/>
                    <w:rPr>
                      <w:ins w:id="19972" w:author="Philippe Hollanda - Oliveira Trust" w:date="2022-07-19T09:57:00Z"/>
                      <w:rFonts w:ascii="Arial" w:eastAsia="Times New Roman" w:hAnsi="Arial" w:cs="Arial"/>
                      <w:color w:val="000000"/>
                      <w:sz w:val="20"/>
                      <w:szCs w:val="20"/>
                      <w:lang w:eastAsia="pt-BR"/>
                    </w:rPr>
                  </w:pPr>
                  <w:ins w:id="19973"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79E3D7" w14:textId="77777777" w:rsidR="0016760B" w:rsidRPr="0016760B" w:rsidRDefault="0016760B" w:rsidP="0016760B">
                  <w:pPr>
                    <w:autoSpaceDE/>
                    <w:autoSpaceDN/>
                    <w:adjustRightInd/>
                    <w:jc w:val="center"/>
                    <w:rPr>
                      <w:ins w:id="19974" w:author="Philippe Hollanda - Oliveira Trust" w:date="2022-07-19T09:57:00Z"/>
                      <w:rFonts w:ascii="Arial" w:eastAsia="Times New Roman" w:hAnsi="Arial" w:cs="Arial"/>
                      <w:color w:val="000000"/>
                      <w:sz w:val="20"/>
                      <w:szCs w:val="20"/>
                      <w:lang w:eastAsia="pt-BR"/>
                    </w:rPr>
                  </w:pPr>
                  <w:ins w:id="19975" w:author="Philippe Hollanda - Oliveira Trust" w:date="2022-07-19T09:57:00Z">
                    <w:r w:rsidRPr="0016760B">
                      <w:rPr>
                        <w:rFonts w:ascii="Arial" w:eastAsia="Times New Roman" w:hAnsi="Arial" w:cs="Arial"/>
                        <w:color w:val="000000"/>
                        <w:sz w:val="20"/>
                        <w:szCs w:val="20"/>
                        <w:lang w:eastAsia="pt-BR"/>
                      </w:rPr>
                      <w:t>R$ 1.745,28</w:t>
                    </w:r>
                  </w:ins>
                </w:p>
              </w:tc>
            </w:tr>
            <w:tr w:rsidR="0016760B" w:rsidRPr="0016760B" w14:paraId="14B53CF4" w14:textId="77777777" w:rsidTr="0016760B">
              <w:trPr>
                <w:trHeight w:val="1785"/>
                <w:ins w:id="199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55299E" w14:textId="77777777" w:rsidR="0016760B" w:rsidRPr="0016760B" w:rsidRDefault="0016760B" w:rsidP="0016760B">
                  <w:pPr>
                    <w:autoSpaceDE/>
                    <w:autoSpaceDN/>
                    <w:adjustRightInd/>
                    <w:jc w:val="center"/>
                    <w:rPr>
                      <w:ins w:id="19977" w:author="Philippe Hollanda - Oliveira Trust" w:date="2022-07-19T09:57:00Z"/>
                      <w:rFonts w:ascii="Arial" w:eastAsia="Times New Roman" w:hAnsi="Arial" w:cs="Arial"/>
                      <w:color w:val="000000"/>
                      <w:sz w:val="20"/>
                      <w:szCs w:val="20"/>
                      <w:lang w:eastAsia="pt-BR"/>
                    </w:rPr>
                  </w:pPr>
                  <w:ins w:id="19978"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0B2A450E" w14:textId="77777777" w:rsidR="0016760B" w:rsidRPr="0016760B" w:rsidRDefault="0016760B" w:rsidP="0016760B">
                  <w:pPr>
                    <w:autoSpaceDE/>
                    <w:autoSpaceDN/>
                    <w:adjustRightInd/>
                    <w:jc w:val="center"/>
                    <w:rPr>
                      <w:ins w:id="19979" w:author="Philippe Hollanda - Oliveira Trust" w:date="2022-07-19T09:57:00Z"/>
                      <w:rFonts w:ascii="Arial" w:eastAsia="Times New Roman" w:hAnsi="Arial" w:cs="Arial"/>
                      <w:color w:val="000000"/>
                      <w:sz w:val="20"/>
                      <w:szCs w:val="20"/>
                      <w:lang w:eastAsia="pt-BR"/>
                    </w:rPr>
                  </w:pPr>
                  <w:ins w:id="19980"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A7D578" w14:textId="77777777" w:rsidR="0016760B" w:rsidRPr="0016760B" w:rsidRDefault="0016760B" w:rsidP="0016760B">
                  <w:pPr>
                    <w:autoSpaceDE/>
                    <w:autoSpaceDN/>
                    <w:adjustRightInd/>
                    <w:jc w:val="center"/>
                    <w:rPr>
                      <w:ins w:id="19981" w:author="Philippe Hollanda - Oliveira Trust" w:date="2022-07-19T09:57:00Z"/>
                      <w:rFonts w:ascii="Arial" w:eastAsia="Times New Roman" w:hAnsi="Arial" w:cs="Arial"/>
                      <w:color w:val="000000"/>
                      <w:sz w:val="20"/>
                      <w:szCs w:val="20"/>
                      <w:lang w:eastAsia="pt-BR"/>
                    </w:rPr>
                  </w:pPr>
                  <w:ins w:id="19982" w:author="Philippe Hollanda - Oliveira Trust" w:date="2022-07-19T09:57:00Z">
                    <w:r w:rsidRPr="0016760B">
                      <w:rPr>
                        <w:rFonts w:ascii="Arial" w:eastAsia="Times New Roman" w:hAnsi="Arial" w:cs="Arial"/>
                        <w:color w:val="000000"/>
                        <w:sz w:val="20"/>
                        <w:szCs w:val="20"/>
                        <w:lang w:eastAsia="pt-BR"/>
                      </w:rPr>
                      <w:t>R$ 1.023,60</w:t>
                    </w:r>
                  </w:ins>
                </w:p>
              </w:tc>
            </w:tr>
            <w:tr w:rsidR="0016760B" w:rsidRPr="0016760B" w14:paraId="25CE39D4" w14:textId="77777777" w:rsidTr="0016760B">
              <w:trPr>
                <w:trHeight w:val="1785"/>
                <w:ins w:id="199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F026E6" w14:textId="77777777" w:rsidR="0016760B" w:rsidRPr="0016760B" w:rsidRDefault="0016760B" w:rsidP="0016760B">
                  <w:pPr>
                    <w:autoSpaceDE/>
                    <w:autoSpaceDN/>
                    <w:adjustRightInd/>
                    <w:jc w:val="center"/>
                    <w:rPr>
                      <w:ins w:id="19984" w:author="Philippe Hollanda - Oliveira Trust" w:date="2022-07-19T09:57:00Z"/>
                      <w:rFonts w:ascii="Arial" w:eastAsia="Times New Roman" w:hAnsi="Arial" w:cs="Arial"/>
                      <w:color w:val="000000"/>
                      <w:sz w:val="20"/>
                      <w:szCs w:val="20"/>
                      <w:lang w:eastAsia="pt-BR"/>
                    </w:rPr>
                  </w:pPr>
                  <w:ins w:id="1998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310F942" w14:textId="77777777" w:rsidR="0016760B" w:rsidRPr="0016760B" w:rsidRDefault="0016760B" w:rsidP="0016760B">
                  <w:pPr>
                    <w:autoSpaceDE/>
                    <w:autoSpaceDN/>
                    <w:adjustRightInd/>
                    <w:jc w:val="center"/>
                    <w:rPr>
                      <w:ins w:id="19986" w:author="Philippe Hollanda - Oliveira Trust" w:date="2022-07-19T09:57:00Z"/>
                      <w:rFonts w:ascii="Arial" w:eastAsia="Times New Roman" w:hAnsi="Arial" w:cs="Arial"/>
                      <w:color w:val="000000"/>
                      <w:sz w:val="20"/>
                      <w:szCs w:val="20"/>
                      <w:lang w:eastAsia="pt-BR"/>
                    </w:rPr>
                  </w:pPr>
                  <w:ins w:id="19987"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371930" w14:textId="77777777" w:rsidR="0016760B" w:rsidRPr="0016760B" w:rsidRDefault="0016760B" w:rsidP="0016760B">
                  <w:pPr>
                    <w:autoSpaceDE/>
                    <w:autoSpaceDN/>
                    <w:adjustRightInd/>
                    <w:jc w:val="center"/>
                    <w:rPr>
                      <w:ins w:id="19988" w:author="Philippe Hollanda - Oliveira Trust" w:date="2022-07-19T09:57:00Z"/>
                      <w:rFonts w:ascii="Arial" w:eastAsia="Times New Roman" w:hAnsi="Arial" w:cs="Arial"/>
                      <w:color w:val="000000"/>
                      <w:sz w:val="20"/>
                      <w:szCs w:val="20"/>
                      <w:lang w:eastAsia="pt-BR"/>
                    </w:rPr>
                  </w:pPr>
                  <w:ins w:id="19989" w:author="Philippe Hollanda - Oliveira Trust" w:date="2022-07-19T09:57:00Z">
                    <w:r w:rsidRPr="0016760B">
                      <w:rPr>
                        <w:rFonts w:ascii="Arial" w:eastAsia="Times New Roman" w:hAnsi="Arial" w:cs="Arial"/>
                        <w:color w:val="000000"/>
                        <w:sz w:val="20"/>
                        <w:szCs w:val="20"/>
                        <w:lang w:eastAsia="pt-BR"/>
                      </w:rPr>
                      <w:t>R$ 229,12</w:t>
                    </w:r>
                  </w:ins>
                </w:p>
              </w:tc>
            </w:tr>
            <w:tr w:rsidR="0016760B" w:rsidRPr="0016760B" w14:paraId="153DDA3C" w14:textId="77777777" w:rsidTr="0016760B">
              <w:trPr>
                <w:trHeight w:val="1785"/>
                <w:ins w:id="199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8D495D" w14:textId="77777777" w:rsidR="0016760B" w:rsidRPr="0016760B" w:rsidRDefault="0016760B" w:rsidP="0016760B">
                  <w:pPr>
                    <w:autoSpaceDE/>
                    <w:autoSpaceDN/>
                    <w:adjustRightInd/>
                    <w:jc w:val="center"/>
                    <w:rPr>
                      <w:ins w:id="19991" w:author="Philippe Hollanda - Oliveira Trust" w:date="2022-07-19T09:57:00Z"/>
                      <w:rFonts w:ascii="Arial" w:eastAsia="Times New Roman" w:hAnsi="Arial" w:cs="Arial"/>
                      <w:color w:val="000000"/>
                      <w:sz w:val="20"/>
                      <w:szCs w:val="20"/>
                      <w:lang w:eastAsia="pt-BR"/>
                    </w:rPr>
                  </w:pPr>
                  <w:ins w:id="19992"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0E445C57" w14:textId="77777777" w:rsidR="0016760B" w:rsidRPr="0016760B" w:rsidRDefault="0016760B" w:rsidP="0016760B">
                  <w:pPr>
                    <w:autoSpaceDE/>
                    <w:autoSpaceDN/>
                    <w:adjustRightInd/>
                    <w:jc w:val="center"/>
                    <w:rPr>
                      <w:ins w:id="19993" w:author="Philippe Hollanda - Oliveira Trust" w:date="2022-07-19T09:57:00Z"/>
                      <w:rFonts w:ascii="Arial" w:eastAsia="Times New Roman" w:hAnsi="Arial" w:cs="Arial"/>
                      <w:color w:val="000000"/>
                      <w:sz w:val="20"/>
                      <w:szCs w:val="20"/>
                      <w:lang w:eastAsia="pt-BR"/>
                    </w:rPr>
                  </w:pPr>
                  <w:ins w:id="19994"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972A47" w14:textId="77777777" w:rsidR="0016760B" w:rsidRPr="0016760B" w:rsidRDefault="0016760B" w:rsidP="0016760B">
                  <w:pPr>
                    <w:autoSpaceDE/>
                    <w:autoSpaceDN/>
                    <w:adjustRightInd/>
                    <w:jc w:val="center"/>
                    <w:rPr>
                      <w:ins w:id="19995" w:author="Philippe Hollanda - Oliveira Trust" w:date="2022-07-19T09:57:00Z"/>
                      <w:rFonts w:ascii="Arial" w:eastAsia="Times New Roman" w:hAnsi="Arial" w:cs="Arial"/>
                      <w:color w:val="000000"/>
                      <w:sz w:val="20"/>
                      <w:szCs w:val="20"/>
                      <w:lang w:eastAsia="pt-BR"/>
                    </w:rPr>
                  </w:pPr>
                  <w:ins w:id="19996" w:author="Philippe Hollanda - Oliveira Trust" w:date="2022-07-19T09:57:00Z">
                    <w:r w:rsidRPr="0016760B">
                      <w:rPr>
                        <w:rFonts w:ascii="Arial" w:eastAsia="Times New Roman" w:hAnsi="Arial" w:cs="Arial"/>
                        <w:color w:val="000000"/>
                        <w:sz w:val="20"/>
                        <w:szCs w:val="20"/>
                        <w:lang w:eastAsia="pt-BR"/>
                      </w:rPr>
                      <w:t>R$ 1.027,20</w:t>
                    </w:r>
                  </w:ins>
                </w:p>
              </w:tc>
            </w:tr>
            <w:tr w:rsidR="0016760B" w:rsidRPr="0016760B" w14:paraId="7CBB43DA" w14:textId="77777777" w:rsidTr="0016760B">
              <w:trPr>
                <w:trHeight w:val="1785"/>
                <w:ins w:id="199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E9EDC4" w14:textId="77777777" w:rsidR="0016760B" w:rsidRPr="0016760B" w:rsidRDefault="0016760B" w:rsidP="0016760B">
                  <w:pPr>
                    <w:autoSpaceDE/>
                    <w:autoSpaceDN/>
                    <w:adjustRightInd/>
                    <w:jc w:val="center"/>
                    <w:rPr>
                      <w:ins w:id="19998" w:author="Philippe Hollanda - Oliveira Trust" w:date="2022-07-19T09:57:00Z"/>
                      <w:rFonts w:ascii="Arial" w:eastAsia="Times New Roman" w:hAnsi="Arial" w:cs="Arial"/>
                      <w:color w:val="000000"/>
                      <w:sz w:val="20"/>
                      <w:szCs w:val="20"/>
                      <w:lang w:eastAsia="pt-BR"/>
                    </w:rPr>
                  </w:pPr>
                  <w:ins w:id="19999"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95333FF" w14:textId="77777777" w:rsidR="0016760B" w:rsidRPr="0016760B" w:rsidRDefault="0016760B" w:rsidP="0016760B">
                  <w:pPr>
                    <w:autoSpaceDE/>
                    <w:autoSpaceDN/>
                    <w:adjustRightInd/>
                    <w:jc w:val="center"/>
                    <w:rPr>
                      <w:ins w:id="20000" w:author="Philippe Hollanda - Oliveira Trust" w:date="2022-07-19T09:57:00Z"/>
                      <w:rFonts w:ascii="Arial" w:eastAsia="Times New Roman" w:hAnsi="Arial" w:cs="Arial"/>
                      <w:color w:val="000000"/>
                      <w:sz w:val="20"/>
                      <w:szCs w:val="20"/>
                      <w:lang w:eastAsia="pt-BR"/>
                    </w:rPr>
                  </w:pPr>
                  <w:ins w:id="20001"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FE9587" w14:textId="77777777" w:rsidR="0016760B" w:rsidRPr="0016760B" w:rsidRDefault="0016760B" w:rsidP="0016760B">
                  <w:pPr>
                    <w:autoSpaceDE/>
                    <w:autoSpaceDN/>
                    <w:adjustRightInd/>
                    <w:jc w:val="center"/>
                    <w:rPr>
                      <w:ins w:id="20002" w:author="Philippe Hollanda - Oliveira Trust" w:date="2022-07-19T09:57:00Z"/>
                      <w:rFonts w:ascii="Arial" w:eastAsia="Times New Roman" w:hAnsi="Arial" w:cs="Arial"/>
                      <w:color w:val="000000"/>
                      <w:sz w:val="20"/>
                      <w:szCs w:val="20"/>
                      <w:lang w:eastAsia="pt-BR"/>
                    </w:rPr>
                  </w:pPr>
                  <w:ins w:id="20003" w:author="Philippe Hollanda - Oliveira Trust" w:date="2022-07-19T09:57:00Z">
                    <w:r w:rsidRPr="0016760B">
                      <w:rPr>
                        <w:rFonts w:ascii="Arial" w:eastAsia="Times New Roman" w:hAnsi="Arial" w:cs="Arial"/>
                        <w:color w:val="000000"/>
                        <w:sz w:val="20"/>
                        <w:szCs w:val="20"/>
                        <w:lang w:eastAsia="pt-BR"/>
                      </w:rPr>
                      <w:t>R$ 229,92</w:t>
                    </w:r>
                  </w:ins>
                </w:p>
              </w:tc>
            </w:tr>
            <w:tr w:rsidR="0016760B" w:rsidRPr="0016760B" w14:paraId="2932B2AB" w14:textId="77777777" w:rsidTr="0016760B">
              <w:trPr>
                <w:trHeight w:val="1785"/>
                <w:ins w:id="200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2708B1" w14:textId="77777777" w:rsidR="0016760B" w:rsidRPr="0016760B" w:rsidRDefault="0016760B" w:rsidP="0016760B">
                  <w:pPr>
                    <w:autoSpaceDE/>
                    <w:autoSpaceDN/>
                    <w:adjustRightInd/>
                    <w:jc w:val="center"/>
                    <w:rPr>
                      <w:ins w:id="20005" w:author="Philippe Hollanda - Oliveira Trust" w:date="2022-07-19T09:57:00Z"/>
                      <w:rFonts w:ascii="Arial" w:eastAsia="Times New Roman" w:hAnsi="Arial" w:cs="Arial"/>
                      <w:color w:val="000000"/>
                      <w:sz w:val="20"/>
                      <w:szCs w:val="20"/>
                      <w:lang w:eastAsia="pt-BR"/>
                    </w:rPr>
                  </w:pPr>
                  <w:ins w:id="20006" w:author="Philippe Hollanda - Oliveira Trust" w:date="2022-07-19T09:57:00Z">
                    <w:r w:rsidRPr="0016760B">
                      <w:rPr>
                        <w:rFonts w:ascii="Arial" w:eastAsia="Times New Roman" w:hAnsi="Arial" w:cs="Arial"/>
                        <w:color w:val="000000"/>
                        <w:sz w:val="20"/>
                        <w:szCs w:val="20"/>
                        <w:lang w:eastAsia="pt-BR"/>
                      </w:rPr>
                      <w:t>AÇO / VERGALHÃO</w:t>
                    </w:r>
                  </w:ins>
                </w:p>
              </w:tc>
              <w:tc>
                <w:tcPr>
                  <w:tcW w:w="2324" w:type="dxa"/>
                  <w:tcBorders>
                    <w:top w:val="nil"/>
                    <w:left w:val="nil"/>
                    <w:bottom w:val="single" w:sz="4" w:space="0" w:color="auto"/>
                    <w:right w:val="single" w:sz="4" w:space="0" w:color="auto"/>
                  </w:tcBorders>
                  <w:shd w:val="clear" w:color="auto" w:fill="auto"/>
                  <w:noWrap/>
                  <w:vAlign w:val="center"/>
                  <w:hideMark/>
                </w:tcPr>
                <w:p w14:paraId="6F8549EF" w14:textId="77777777" w:rsidR="0016760B" w:rsidRPr="0016760B" w:rsidRDefault="0016760B" w:rsidP="0016760B">
                  <w:pPr>
                    <w:autoSpaceDE/>
                    <w:autoSpaceDN/>
                    <w:adjustRightInd/>
                    <w:jc w:val="center"/>
                    <w:rPr>
                      <w:ins w:id="20007" w:author="Philippe Hollanda - Oliveira Trust" w:date="2022-07-19T09:57:00Z"/>
                      <w:rFonts w:ascii="Arial" w:eastAsia="Times New Roman" w:hAnsi="Arial" w:cs="Arial"/>
                      <w:color w:val="000000"/>
                      <w:sz w:val="20"/>
                      <w:szCs w:val="20"/>
                      <w:lang w:eastAsia="pt-BR"/>
                    </w:rPr>
                  </w:pPr>
                  <w:ins w:id="20008"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725BA5" w14:textId="77777777" w:rsidR="0016760B" w:rsidRPr="0016760B" w:rsidRDefault="0016760B" w:rsidP="0016760B">
                  <w:pPr>
                    <w:autoSpaceDE/>
                    <w:autoSpaceDN/>
                    <w:adjustRightInd/>
                    <w:jc w:val="center"/>
                    <w:rPr>
                      <w:ins w:id="20009" w:author="Philippe Hollanda - Oliveira Trust" w:date="2022-07-19T09:57:00Z"/>
                      <w:rFonts w:ascii="Arial" w:eastAsia="Times New Roman" w:hAnsi="Arial" w:cs="Arial"/>
                      <w:color w:val="000000"/>
                      <w:sz w:val="20"/>
                      <w:szCs w:val="20"/>
                      <w:lang w:eastAsia="pt-BR"/>
                    </w:rPr>
                  </w:pPr>
                  <w:ins w:id="20010" w:author="Philippe Hollanda - Oliveira Trust" w:date="2022-07-19T09:57:00Z">
                    <w:r w:rsidRPr="0016760B">
                      <w:rPr>
                        <w:rFonts w:ascii="Arial" w:eastAsia="Times New Roman" w:hAnsi="Arial" w:cs="Arial"/>
                        <w:color w:val="000000"/>
                        <w:sz w:val="20"/>
                        <w:szCs w:val="20"/>
                        <w:lang w:eastAsia="pt-BR"/>
                      </w:rPr>
                      <w:t>R$ 9.945,08</w:t>
                    </w:r>
                  </w:ins>
                </w:p>
              </w:tc>
            </w:tr>
            <w:tr w:rsidR="0016760B" w:rsidRPr="0016760B" w14:paraId="1C5C0635" w14:textId="77777777" w:rsidTr="0016760B">
              <w:trPr>
                <w:trHeight w:val="1785"/>
                <w:ins w:id="200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FD08EA" w14:textId="77777777" w:rsidR="0016760B" w:rsidRPr="0016760B" w:rsidRDefault="0016760B" w:rsidP="0016760B">
                  <w:pPr>
                    <w:autoSpaceDE/>
                    <w:autoSpaceDN/>
                    <w:adjustRightInd/>
                    <w:jc w:val="center"/>
                    <w:rPr>
                      <w:ins w:id="20012" w:author="Philippe Hollanda - Oliveira Trust" w:date="2022-07-19T09:57:00Z"/>
                      <w:rFonts w:ascii="Arial" w:eastAsia="Times New Roman" w:hAnsi="Arial" w:cs="Arial"/>
                      <w:color w:val="000000"/>
                      <w:sz w:val="20"/>
                      <w:szCs w:val="20"/>
                      <w:lang w:eastAsia="pt-BR"/>
                    </w:rPr>
                  </w:pPr>
                  <w:ins w:id="20013" w:author="Philippe Hollanda - Oliveira Trust" w:date="2022-07-19T09:57:00Z">
                    <w:r w:rsidRPr="0016760B">
                      <w:rPr>
                        <w:rFonts w:ascii="Arial" w:eastAsia="Times New Roman" w:hAnsi="Arial" w:cs="Arial"/>
                        <w:color w:val="000000"/>
                        <w:sz w:val="20"/>
                        <w:szCs w:val="20"/>
                        <w:lang w:eastAsia="pt-BR"/>
                      </w:rPr>
                      <w:t>ARGAMASSA</w:t>
                    </w:r>
                  </w:ins>
                </w:p>
              </w:tc>
              <w:tc>
                <w:tcPr>
                  <w:tcW w:w="2324" w:type="dxa"/>
                  <w:tcBorders>
                    <w:top w:val="nil"/>
                    <w:left w:val="nil"/>
                    <w:bottom w:val="single" w:sz="4" w:space="0" w:color="auto"/>
                    <w:right w:val="single" w:sz="4" w:space="0" w:color="auto"/>
                  </w:tcBorders>
                  <w:shd w:val="clear" w:color="auto" w:fill="auto"/>
                  <w:noWrap/>
                  <w:vAlign w:val="center"/>
                  <w:hideMark/>
                </w:tcPr>
                <w:p w14:paraId="3E4BB4BA" w14:textId="77777777" w:rsidR="0016760B" w:rsidRPr="0016760B" w:rsidRDefault="0016760B" w:rsidP="0016760B">
                  <w:pPr>
                    <w:autoSpaceDE/>
                    <w:autoSpaceDN/>
                    <w:adjustRightInd/>
                    <w:jc w:val="center"/>
                    <w:rPr>
                      <w:ins w:id="20014" w:author="Philippe Hollanda - Oliveira Trust" w:date="2022-07-19T09:57:00Z"/>
                      <w:rFonts w:ascii="Arial" w:eastAsia="Times New Roman" w:hAnsi="Arial" w:cs="Arial"/>
                      <w:color w:val="000000"/>
                      <w:sz w:val="20"/>
                      <w:szCs w:val="20"/>
                      <w:lang w:eastAsia="pt-BR"/>
                    </w:rPr>
                  </w:pPr>
                  <w:ins w:id="20015"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961147D" w14:textId="77777777" w:rsidR="0016760B" w:rsidRPr="0016760B" w:rsidRDefault="0016760B" w:rsidP="0016760B">
                  <w:pPr>
                    <w:autoSpaceDE/>
                    <w:autoSpaceDN/>
                    <w:adjustRightInd/>
                    <w:jc w:val="center"/>
                    <w:rPr>
                      <w:ins w:id="20016" w:author="Philippe Hollanda - Oliveira Trust" w:date="2022-07-19T09:57:00Z"/>
                      <w:rFonts w:ascii="Arial" w:eastAsia="Times New Roman" w:hAnsi="Arial" w:cs="Arial"/>
                      <w:color w:val="000000"/>
                      <w:sz w:val="20"/>
                      <w:szCs w:val="20"/>
                      <w:lang w:eastAsia="pt-BR"/>
                    </w:rPr>
                  </w:pPr>
                  <w:ins w:id="20017" w:author="Philippe Hollanda - Oliveira Trust" w:date="2022-07-19T09:57:00Z">
                    <w:r w:rsidRPr="0016760B">
                      <w:rPr>
                        <w:rFonts w:ascii="Arial" w:eastAsia="Times New Roman" w:hAnsi="Arial" w:cs="Arial"/>
                        <w:color w:val="000000"/>
                        <w:sz w:val="20"/>
                        <w:szCs w:val="20"/>
                        <w:lang w:eastAsia="pt-BR"/>
                      </w:rPr>
                      <w:t>R$ 600,00</w:t>
                    </w:r>
                  </w:ins>
                </w:p>
              </w:tc>
            </w:tr>
            <w:tr w:rsidR="0016760B" w:rsidRPr="0016760B" w14:paraId="0FFE818D" w14:textId="77777777" w:rsidTr="0016760B">
              <w:trPr>
                <w:trHeight w:val="1785"/>
                <w:ins w:id="2001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1166F068" w14:textId="77777777" w:rsidR="0016760B" w:rsidRPr="0016760B" w:rsidRDefault="0016760B" w:rsidP="0016760B">
                  <w:pPr>
                    <w:autoSpaceDE/>
                    <w:autoSpaceDN/>
                    <w:adjustRightInd/>
                    <w:jc w:val="center"/>
                    <w:rPr>
                      <w:ins w:id="20019" w:author="Philippe Hollanda - Oliveira Trust" w:date="2022-07-19T09:57:00Z"/>
                      <w:rFonts w:ascii="Arial" w:eastAsia="Times New Roman" w:hAnsi="Arial" w:cs="Arial"/>
                      <w:color w:val="000000"/>
                      <w:sz w:val="20"/>
                      <w:szCs w:val="20"/>
                      <w:lang w:eastAsia="pt-BR"/>
                    </w:rPr>
                  </w:pPr>
                  <w:ins w:id="20020" w:author="Philippe Hollanda - Oliveira Trust" w:date="2022-07-19T09:57:00Z">
                    <w:r w:rsidRPr="0016760B">
                      <w:rPr>
                        <w:rFonts w:ascii="Arial" w:eastAsia="Times New Roman" w:hAnsi="Arial" w:cs="Arial"/>
                        <w:color w:val="000000"/>
                        <w:sz w:val="20"/>
                        <w:szCs w:val="20"/>
                        <w:lang w:eastAsia="pt-BR"/>
                      </w:rPr>
                      <w:t>TELHAS</w:t>
                    </w:r>
                  </w:ins>
                </w:p>
              </w:tc>
              <w:tc>
                <w:tcPr>
                  <w:tcW w:w="2324" w:type="dxa"/>
                  <w:tcBorders>
                    <w:top w:val="nil"/>
                    <w:left w:val="nil"/>
                    <w:bottom w:val="single" w:sz="4" w:space="0" w:color="auto"/>
                    <w:right w:val="single" w:sz="4" w:space="0" w:color="auto"/>
                  </w:tcBorders>
                  <w:shd w:val="clear" w:color="auto" w:fill="auto"/>
                  <w:noWrap/>
                  <w:vAlign w:val="center"/>
                  <w:hideMark/>
                </w:tcPr>
                <w:p w14:paraId="35216E65" w14:textId="77777777" w:rsidR="0016760B" w:rsidRPr="0016760B" w:rsidRDefault="0016760B" w:rsidP="0016760B">
                  <w:pPr>
                    <w:autoSpaceDE/>
                    <w:autoSpaceDN/>
                    <w:adjustRightInd/>
                    <w:jc w:val="center"/>
                    <w:rPr>
                      <w:ins w:id="20021" w:author="Philippe Hollanda - Oliveira Trust" w:date="2022-07-19T09:57:00Z"/>
                      <w:rFonts w:ascii="Arial" w:eastAsia="Times New Roman" w:hAnsi="Arial" w:cs="Arial"/>
                      <w:color w:val="000000"/>
                      <w:sz w:val="20"/>
                      <w:szCs w:val="20"/>
                      <w:lang w:eastAsia="pt-BR"/>
                    </w:rPr>
                  </w:pPr>
                  <w:ins w:id="20022" w:author="Philippe Hollanda - Oliveira Trust" w:date="2022-07-19T09:57:00Z">
                    <w:r w:rsidRPr="0016760B">
                      <w:rPr>
                        <w:rFonts w:ascii="Arial" w:eastAsia="Times New Roman" w:hAnsi="Arial" w:cs="Arial"/>
                        <w:color w:val="000000"/>
                        <w:sz w:val="20"/>
                        <w:szCs w:val="20"/>
                        <w:lang w:eastAsia="pt-BR"/>
                      </w:rPr>
                      <w:t>07/04/2021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94DD66" w14:textId="77777777" w:rsidR="0016760B" w:rsidRPr="0016760B" w:rsidRDefault="0016760B" w:rsidP="0016760B">
                  <w:pPr>
                    <w:autoSpaceDE/>
                    <w:autoSpaceDN/>
                    <w:adjustRightInd/>
                    <w:jc w:val="center"/>
                    <w:rPr>
                      <w:ins w:id="20023" w:author="Philippe Hollanda - Oliveira Trust" w:date="2022-07-19T09:57:00Z"/>
                      <w:rFonts w:ascii="Arial" w:eastAsia="Times New Roman" w:hAnsi="Arial" w:cs="Arial"/>
                      <w:color w:val="000000"/>
                      <w:sz w:val="20"/>
                      <w:szCs w:val="20"/>
                      <w:lang w:eastAsia="pt-BR"/>
                    </w:rPr>
                  </w:pPr>
                  <w:ins w:id="20024" w:author="Philippe Hollanda - Oliveira Trust" w:date="2022-07-19T09:57:00Z">
                    <w:r w:rsidRPr="0016760B">
                      <w:rPr>
                        <w:rFonts w:ascii="Arial" w:eastAsia="Times New Roman" w:hAnsi="Arial" w:cs="Arial"/>
                        <w:color w:val="000000"/>
                        <w:sz w:val="20"/>
                        <w:szCs w:val="20"/>
                        <w:lang w:eastAsia="pt-BR"/>
                      </w:rPr>
                      <w:t>R$ 24.576,32</w:t>
                    </w:r>
                  </w:ins>
                </w:p>
              </w:tc>
            </w:tr>
            <w:tr w:rsidR="0016760B" w:rsidRPr="0016760B" w14:paraId="6F26A94B" w14:textId="77777777" w:rsidTr="0016760B">
              <w:trPr>
                <w:trHeight w:val="1785"/>
                <w:ins w:id="2002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1BCBC7D" w14:textId="77777777" w:rsidR="0016760B" w:rsidRPr="0016760B" w:rsidRDefault="0016760B" w:rsidP="0016760B">
                  <w:pPr>
                    <w:autoSpaceDE/>
                    <w:autoSpaceDN/>
                    <w:adjustRightInd/>
                    <w:rPr>
                      <w:ins w:id="2002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097DF14" w14:textId="77777777" w:rsidR="0016760B" w:rsidRPr="0016760B" w:rsidRDefault="0016760B" w:rsidP="0016760B">
                  <w:pPr>
                    <w:autoSpaceDE/>
                    <w:autoSpaceDN/>
                    <w:adjustRightInd/>
                    <w:jc w:val="center"/>
                    <w:rPr>
                      <w:ins w:id="20027" w:author="Philippe Hollanda - Oliveira Trust" w:date="2022-07-19T09:57:00Z"/>
                      <w:rFonts w:ascii="Arial" w:eastAsia="Times New Roman" w:hAnsi="Arial" w:cs="Arial"/>
                      <w:color w:val="000000"/>
                      <w:sz w:val="20"/>
                      <w:szCs w:val="20"/>
                      <w:lang w:eastAsia="pt-BR"/>
                    </w:rPr>
                  </w:pPr>
                  <w:ins w:id="20028" w:author="Philippe Hollanda - Oliveira Trust" w:date="2022-07-19T09:57:00Z">
                    <w:r w:rsidRPr="0016760B">
                      <w:rPr>
                        <w:rFonts w:ascii="Arial" w:eastAsia="Times New Roman" w:hAnsi="Arial" w:cs="Arial"/>
                        <w:color w:val="000000"/>
                        <w:sz w:val="20"/>
                        <w:szCs w:val="20"/>
                        <w:lang w:eastAsia="pt-BR"/>
                      </w:rPr>
                      <w:t>06/04/2021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55C9AC" w14:textId="77777777" w:rsidR="0016760B" w:rsidRPr="0016760B" w:rsidRDefault="0016760B" w:rsidP="0016760B">
                  <w:pPr>
                    <w:autoSpaceDE/>
                    <w:autoSpaceDN/>
                    <w:adjustRightInd/>
                    <w:jc w:val="center"/>
                    <w:rPr>
                      <w:ins w:id="20029" w:author="Philippe Hollanda - Oliveira Trust" w:date="2022-07-19T09:57:00Z"/>
                      <w:rFonts w:ascii="Arial" w:eastAsia="Times New Roman" w:hAnsi="Arial" w:cs="Arial"/>
                      <w:color w:val="000000"/>
                      <w:sz w:val="20"/>
                      <w:szCs w:val="20"/>
                      <w:lang w:eastAsia="pt-BR"/>
                    </w:rPr>
                  </w:pPr>
                  <w:ins w:id="20030" w:author="Philippe Hollanda - Oliveira Trust" w:date="2022-07-19T09:57:00Z">
                    <w:r w:rsidRPr="0016760B">
                      <w:rPr>
                        <w:rFonts w:ascii="Arial" w:eastAsia="Times New Roman" w:hAnsi="Arial" w:cs="Arial"/>
                        <w:color w:val="000000"/>
                        <w:sz w:val="20"/>
                        <w:szCs w:val="20"/>
                        <w:lang w:eastAsia="pt-BR"/>
                      </w:rPr>
                      <w:t>R$ 24.576,32</w:t>
                    </w:r>
                  </w:ins>
                </w:p>
              </w:tc>
            </w:tr>
            <w:tr w:rsidR="0016760B" w:rsidRPr="0016760B" w14:paraId="54D8AD0E" w14:textId="77777777" w:rsidTr="0016760B">
              <w:trPr>
                <w:trHeight w:val="1785"/>
                <w:ins w:id="2003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9398BF8" w14:textId="77777777" w:rsidR="0016760B" w:rsidRPr="0016760B" w:rsidRDefault="0016760B" w:rsidP="0016760B">
                  <w:pPr>
                    <w:autoSpaceDE/>
                    <w:autoSpaceDN/>
                    <w:adjustRightInd/>
                    <w:rPr>
                      <w:ins w:id="2003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FBB8E52" w14:textId="77777777" w:rsidR="0016760B" w:rsidRPr="0016760B" w:rsidRDefault="0016760B" w:rsidP="0016760B">
                  <w:pPr>
                    <w:autoSpaceDE/>
                    <w:autoSpaceDN/>
                    <w:adjustRightInd/>
                    <w:jc w:val="center"/>
                    <w:rPr>
                      <w:ins w:id="20033" w:author="Philippe Hollanda - Oliveira Trust" w:date="2022-07-19T09:57:00Z"/>
                      <w:rFonts w:ascii="Arial" w:eastAsia="Times New Roman" w:hAnsi="Arial" w:cs="Arial"/>
                      <w:color w:val="000000"/>
                      <w:sz w:val="20"/>
                      <w:szCs w:val="20"/>
                      <w:lang w:eastAsia="pt-BR"/>
                    </w:rPr>
                  </w:pPr>
                  <w:ins w:id="20034"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4FC8D8" w14:textId="77777777" w:rsidR="0016760B" w:rsidRPr="0016760B" w:rsidRDefault="0016760B" w:rsidP="0016760B">
                  <w:pPr>
                    <w:autoSpaceDE/>
                    <w:autoSpaceDN/>
                    <w:adjustRightInd/>
                    <w:jc w:val="center"/>
                    <w:rPr>
                      <w:ins w:id="20035" w:author="Philippe Hollanda - Oliveira Trust" w:date="2022-07-19T09:57:00Z"/>
                      <w:rFonts w:ascii="Arial" w:eastAsia="Times New Roman" w:hAnsi="Arial" w:cs="Arial"/>
                      <w:color w:val="000000"/>
                      <w:sz w:val="20"/>
                      <w:szCs w:val="20"/>
                      <w:lang w:eastAsia="pt-BR"/>
                    </w:rPr>
                  </w:pPr>
                  <w:ins w:id="20036" w:author="Philippe Hollanda - Oliveira Trust" w:date="2022-07-19T09:57:00Z">
                    <w:r w:rsidRPr="0016760B">
                      <w:rPr>
                        <w:rFonts w:ascii="Arial" w:eastAsia="Times New Roman" w:hAnsi="Arial" w:cs="Arial"/>
                        <w:color w:val="000000"/>
                        <w:sz w:val="20"/>
                        <w:szCs w:val="20"/>
                        <w:lang w:eastAsia="pt-BR"/>
                      </w:rPr>
                      <w:t>R$ 24.576,31</w:t>
                    </w:r>
                  </w:ins>
                </w:p>
              </w:tc>
            </w:tr>
            <w:tr w:rsidR="0016760B" w:rsidRPr="0016760B" w14:paraId="0B43C7CE" w14:textId="77777777" w:rsidTr="0016760B">
              <w:trPr>
                <w:trHeight w:val="1785"/>
                <w:ins w:id="20037"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1773E0D5" w14:textId="77777777" w:rsidR="0016760B" w:rsidRPr="0016760B" w:rsidRDefault="0016760B" w:rsidP="0016760B">
                  <w:pPr>
                    <w:autoSpaceDE/>
                    <w:autoSpaceDN/>
                    <w:adjustRightInd/>
                    <w:jc w:val="center"/>
                    <w:rPr>
                      <w:ins w:id="20038" w:author="Philippe Hollanda - Oliveira Trust" w:date="2022-07-19T09:57:00Z"/>
                      <w:rFonts w:ascii="Arial" w:eastAsia="Times New Roman" w:hAnsi="Arial" w:cs="Arial"/>
                      <w:color w:val="000000"/>
                      <w:sz w:val="20"/>
                      <w:szCs w:val="20"/>
                      <w:lang w:eastAsia="pt-BR"/>
                    </w:rPr>
                  </w:pPr>
                  <w:ins w:id="20039" w:author="Philippe Hollanda - Oliveira Trust" w:date="2022-07-19T09:57:00Z">
                    <w:r w:rsidRPr="0016760B">
                      <w:rPr>
                        <w:rFonts w:ascii="Arial" w:eastAsia="Times New Roman" w:hAnsi="Arial" w:cs="Arial"/>
                        <w:color w:val="000000"/>
                        <w:sz w:val="20"/>
                        <w:szCs w:val="20"/>
                        <w:lang w:eastAsia="pt-BR"/>
                      </w:rPr>
                      <w:t>TELHAS</w:t>
                    </w:r>
                  </w:ins>
                </w:p>
              </w:tc>
              <w:tc>
                <w:tcPr>
                  <w:tcW w:w="2324" w:type="dxa"/>
                  <w:tcBorders>
                    <w:top w:val="nil"/>
                    <w:left w:val="nil"/>
                    <w:bottom w:val="single" w:sz="4" w:space="0" w:color="auto"/>
                    <w:right w:val="single" w:sz="4" w:space="0" w:color="auto"/>
                  </w:tcBorders>
                  <w:shd w:val="clear" w:color="auto" w:fill="auto"/>
                  <w:noWrap/>
                  <w:vAlign w:val="center"/>
                  <w:hideMark/>
                </w:tcPr>
                <w:p w14:paraId="538510B0" w14:textId="77777777" w:rsidR="0016760B" w:rsidRPr="0016760B" w:rsidRDefault="0016760B" w:rsidP="0016760B">
                  <w:pPr>
                    <w:autoSpaceDE/>
                    <w:autoSpaceDN/>
                    <w:adjustRightInd/>
                    <w:jc w:val="center"/>
                    <w:rPr>
                      <w:ins w:id="20040" w:author="Philippe Hollanda - Oliveira Trust" w:date="2022-07-19T09:57:00Z"/>
                      <w:rFonts w:ascii="Arial" w:eastAsia="Times New Roman" w:hAnsi="Arial" w:cs="Arial"/>
                      <w:color w:val="000000"/>
                      <w:sz w:val="20"/>
                      <w:szCs w:val="20"/>
                      <w:lang w:eastAsia="pt-BR"/>
                    </w:rPr>
                  </w:pPr>
                  <w:ins w:id="20041" w:author="Philippe Hollanda - Oliveira Trust" w:date="2022-07-19T09:57:00Z">
                    <w:r w:rsidRPr="0016760B">
                      <w:rPr>
                        <w:rFonts w:ascii="Arial" w:eastAsia="Times New Roman" w:hAnsi="Arial" w:cs="Arial"/>
                        <w:color w:val="000000"/>
                        <w:sz w:val="20"/>
                        <w:szCs w:val="20"/>
                        <w:lang w:eastAsia="pt-BR"/>
                      </w:rPr>
                      <w:t>06/04/2021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DE0A74" w14:textId="77777777" w:rsidR="0016760B" w:rsidRPr="0016760B" w:rsidRDefault="0016760B" w:rsidP="0016760B">
                  <w:pPr>
                    <w:autoSpaceDE/>
                    <w:autoSpaceDN/>
                    <w:adjustRightInd/>
                    <w:jc w:val="center"/>
                    <w:rPr>
                      <w:ins w:id="20042" w:author="Philippe Hollanda - Oliveira Trust" w:date="2022-07-19T09:57:00Z"/>
                      <w:rFonts w:ascii="Arial" w:eastAsia="Times New Roman" w:hAnsi="Arial" w:cs="Arial"/>
                      <w:color w:val="000000"/>
                      <w:sz w:val="20"/>
                      <w:szCs w:val="20"/>
                      <w:lang w:eastAsia="pt-BR"/>
                    </w:rPr>
                  </w:pPr>
                  <w:ins w:id="20043" w:author="Philippe Hollanda - Oliveira Trust" w:date="2022-07-19T09:57:00Z">
                    <w:r w:rsidRPr="0016760B">
                      <w:rPr>
                        <w:rFonts w:ascii="Arial" w:eastAsia="Times New Roman" w:hAnsi="Arial" w:cs="Arial"/>
                        <w:color w:val="000000"/>
                        <w:sz w:val="20"/>
                        <w:szCs w:val="20"/>
                        <w:lang w:eastAsia="pt-BR"/>
                      </w:rPr>
                      <w:t>R$ 12.908,51</w:t>
                    </w:r>
                  </w:ins>
                </w:p>
              </w:tc>
            </w:tr>
            <w:tr w:rsidR="0016760B" w:rsidRPr="0016760B" w14:paraId="3BF38065" w14:textId="77777777" w:rsidTr="0016760B">
              <w:trPr>
                <w:trHeight w:val="1785"/>
                <w:ins w:id="2004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254DE23" w14:textId="77777777" w:rsidR="0016760B" w:rsidRPr="0016760B" w:rsidRDefault="0016760B" w:rsidP="0016760B">
                  <w:pPr>
                    <w:autoSpaceDE/>
                    <w:autoSpaceDN/>
                    <w:adjustRightInd/>
                    <w:rPr>
                      <w:ins w:id="2004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CDAB650" w14:textId="77777777" w:rsidR="0016760B" w:rsidRPr="0016760B" w:rsidRDefault="0016760B" w:rsidP="0016760B">
                  <w:pPr>
                    <w:autoSpaceDE/>
                    <w:autoSpaceDN/>
                    <w:adjustRightInd/>
                    <w:jc w:val="center"/>
                    <w:rPr>
                      <w:ins w:id="20046" w:author="Philippe Hollanda - Oliveira Trust" w:date="2022-07-19T09:57:00Z"/>
                      <w:rFonts w:ascii="Arial" w:eastAsia="Times New Roman" w:hAnsi="Arial" w:cs="Arial"/>
                      <w:color w:val="000000"/>
                      <w:sz w:val="20"/>
                      <w:szCs w:val="20"/>
                      <w:lang w:eastAsia="pt-BR"/>
                    </w:rPr>
                  </w:pPr>
                  <w:ins w:id="20047" w:author="Philippe Hollanda - Oliveira Trust" w:date="2022-07-19T09:57:00Z">
                    <w:r w:rsidRPr="0016760B">
                      <w:rPr>
                        <w:rFonts w:ascii="Arial" w:eastAsia="Times New Roman" w:hAnsi="Arial" w:cs="Arial"/>
                        <w:color w:val="000000"/>
                        <w:sz w:val="20"/>
                        <w:szCs w:val="20"/>
                        <w:lang w:eastAsia="pt-BR"/>
                      </w:rPr>
                      <w:t>07/04/2021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90ED7B" w14:textId="77777777" w:rsidR="0016760B" w:rsidRPr="0016760B" w:rsidRDefault="0016760B" w:rsidP="0016760B">
                  <w:pPr>
                    <w:autoSpaceDE/>
                    <w:autoSpaceDN/>
                    <w:adjustRightInd/>
                    <w:jc w:val="center"/>
                    <w:rPr>
                      <w:ins w:id="20048" w:author="Philippe Hollanda - Oliveira Trust" w:date="2022-07-19T09:57:00Z"/>
                      <w:rFonts w:ascii="Arial" w:eastAsia="Times New Roman" w:hAnsi="Arial" w:cs="Arial"/>
                      <w:color w:val="000000"/>
                      <w:sz w:val="20"/>
                      <w:szCs w:val="20"/>
                      <w:lang w:eastAsia="pt-BR"/>
                    </w:rPr>
                  </w:pPr>
                  <w:ins w:id="20049" w:author="Philippe Hollanda - Oliveira Trust" w:date="2022-07-19T09:57:00Z">
                    <w:r w:rsidRPr="0016760B">
                      <w:rPr>
                        <w:rFonts w:ascii="Arial" w:eastAsia="Times New Roman" w:hAnsi="Arial" w:cs="Arial"/>
                        <w:color w:val="000000"/>
                        <w:sz w:val="20"/>
                        <w:szCs w:val="20"/>
                        <w:lang w:eastAsia="pt-BR"/>
                      </w:rPr>
                      <w:t>R$ 12.908,51</w:t>
                    </w:r>
                  </w:ins>
                </w:p>
              </w:tc>
            </w:tr>
            <w:tr w:rsidR="0016760B" w:rsidRPr="0016760B" w14:paraId="302AC367" w14:textId="77777777" w:rsidTr="0016760B">
              <w:trPr>
                <w:trHeight w:val="1785"/>
                <w:ins w:id="2005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7916E26" w14:textId="77777777" w:rsidR="0016760B" w:rsidRPr="0016760B" w:rsidRDefault="0016760B" w:rsidP="0016760B">
                  <w:pPr>
                    <w:autoSpaceDE/>
                    <w:autoSpaceDN/>
                    <w:adjustRightInd/>
                    <w:rPr>
                      <w:ins w:id="2005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13B57E8" w14:textId="77777777" w:rsidR="0016760B" w:rsidRPr="0016760B" w:rsidRDefault="0016760B" w:rsidP="0016760B">
                  <w:pPr>
                    <w:autoSpaceDE/>
                    <w:autoSpaceDN/>
                    <w:adjustRightInd/>
                    <w:jc w:val="center"/>
                    <w:rPr>
                      <w:ins w:id="20052" w:author="Philippe Hollanda - Oliveira Trust" w:date="2022-07-19T09:57:00Z"/>
                      <w:rFonts w:ascii="Arial" w:eastAsia="Times New Roman" w:hAnsi="Arial" w:cs="Arial"/>
                      <w:color w:val="000000"/>
                      <w:sz w:val="20"/>
                      <w:szCs w:val="20"/>
                      <w:lang w:eastAsia="pt-BR"/>
                    </w:rPr>
                  </w:pPr>
                  <w:ins w:id="20053"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A850A7" w14:textId="77777777" w:rsidR="0016760B" w:rsidRPr="0016760B" w:rsidRDefault="0016760B" w:rsidP="0016760B">
                  <w:pPr>
                    <w:autoSpaceDE/>
                    <w:autoSpaceDN/>
                    <w:adjustRightInd/>
                    <w:jc w:val="center"/>
                    <w:rPr>
                      <w:ins w:id="20054" w:author="Philippe Hollanda - Oliveira Trust" w:date="2022-07-19T09:57:00Z"/>
                      <w:rFonts w:ascii="Arial" w:eastAsia="Times New Roman" w:hAnsi="Arial" w:cs="Arial"/>
                      <w:color w:val="000000"/>
                      <w:sz w:val="20"/>
                      <w:szCs w:val="20"/>
                      <w:lang w:eastAsia="pt-BR"/>
                    </w:rPr>
                  </w:pPr>
                  <w:ins w:id="20055" w:author="Philippe Hollanda - Oliveira Trust" w:date="2022-07-19T09:57:00Z">
                    <w:r w:rsidRPr="0016760B">
                      <w:rPr>
                        <w:rFonts w:ascii="Arial" w:eastAsia="Times New Roman" w:hAnsi="Arial" w:cs="Arial"/>
                        <w:color w:val="000000"/>
                        <w:sz w:val="20"/>
                        <w:szCs w:val="20"/>
                        <w:lang w:eastAsia="pt-BR"/>
                      </w:rPr>
                      <w:t>R$ 12.908,52</w:t>
                    </w:r>
                  </w:ins>
                </w:p>
              </w:tc>
            </w:tr>
            <w:tr w:rsidR="0016760B" w:rsidRPr="0016760B" w14:paraId="252F6291" w14:textId="77777777" w:rsidTr="0016760B">
              <w:trPr>
                <w:trHeight w:val="1785"/>
                <w:ins w:id="200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970AC0" w14:textId="77777777" w:rsidR="0016760B" w:rsidRPr="0016760B" w:rsidRDefault="0016760B" w:rsidP="0016760B">
                  <w:pPr>
                    <w:autoSpaceDE/>
                    <w:autoSpaceDN/>
                    <w:adjustRightInd/>
                    <w:jc w:val="center"/>
                    <w:rPr>
                      <w:ins w:id="20057" w:author="Philippe Hollanda - Oliveira Trust" w:date="2022-07-19T09:57:00Z"/>
                      <w:rFonts w:ascii="Arial" w:eastAsia="Times New Roman" w:hAnsi="Arial" w:cs="Arial"/>
                      <w:color w:val="000000"/>
                      <w:sz w:val="20"/>
                      <w:szCs w:val="20"/>
                      <w:lang w:eastAsia="pt-BR"/>
                    </w:rPr>
                  </w:pPr>
                  <w:ins w:id="20058" w:author="Philippe Hollanda - Oliveira Trust" w:date="2022-07-19T09:57:00Z">
                    <w:r w:rsidRPr="0016760B">
                      <w:rPr>
                        <w:rFonts w:ascii="Arial" w:eastAsia="Times New Roman" w:hAnsi="Arial" w:cs="Arial"/>
                        <w:color w:val="000000"/>
                        <w:sz w:val="20"/>
                        <w:szCs w:val="20"/>
                        <w:lang w:eastAsia="pt-BR"/>
                      </w:rPr>
                      <w:t>QUADROS E PAINEIS ELÉTRICOS</w:t>
                    </w:r>
                  </w:ins>
                </w:p>
              </w:tc>
              <w:tc>
                <w:tcPr>
                  <w:tcW w:w="2324" w:type="dxa"/>
                  <w:tcBorders>
                    <w:top w:val="nil"/>
                    <w:left w:val="nil"/>
                    <w:bottom w:val="single" w:sz="4" w:space="0" w:color="auto"/>
                    <w:right w:val="single" w:sz="4" w:space="0" w:color="auto"/>
                  </w:tcBorders>
                  <w:shd w:val="clear" w:color="auto" w:fill="auto"/>
                  <w:noWrap/>
                  <w:vAlign w:val="center"/>
                  <w:hideMark/>
                </w:tcPr>
                <w:p w14:paraId="04845AC5" w14:textId="77777777" w:rsidR="0016760B" w:rsidRPr="0016760B" w:rsidRDefault="0016760B" w:rsidP="0016760B">
                  <w:pPr>
                    <w:autoSpaceDE/>
                    <w:autoSpaceDN/>
                    <w:adjustRightInd/>
                    <w:jc w:val="center"/>
                    <w:rPr>
                      <w:ins w:id="20059" w:author="Philippe Hollanda - Oliveira Trust" w:date="2022-07-19T09:57:00Z"/>
                      <w:rFonts w:ascii="Arial" w:eastAsia="Times New Roman" w:hAnsi="Arial" w:cs="Arial"/>
                      <w:color w:val="000000"/>
                      <w:sz w:val="20"/>
                      <w:szCs w:val="20"/>
                      <w:lang w:eastAsia="pt-BR"/>
                    </w:rPr>
                  </w:pPr>
                  <w:ins w:id="20060"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9AE426" w14:textId="77777777" w:rsidR="0016760B" w:rsidRPr="0016760B" w:rsidRDefault="0016760B" w:rsidP="0016760B">
                  <w:pPr>
                    <w:autoSpaceDE/>
                    <w:autoSpaceDN/>
                    <w:adjustRightInd/>
                    <w:jc w:val="center"/>
                    <w:rPr>
                      <w:ins w:id="20061" w:author="Philippe Hollanda - Oliveira Trust" w:date="2022-07-19T09:57:00Z"/>
                      <w:rFonts w:ascii="Arial" w:eastAsia="Times New Roman" w:hAnsi="Arial" w:cs="Arial"/>
                      <w:color w:val="000000"/>
                      <w:sz w:val="20"/>
                      <w:szCs w:val="20"/>
                      <w:lang w:eastAsia="pt-BR"/>
                    </w:rPr>
                  </w:pPr>
                  <w:ins w:id="20062" w:author="Philippe Hollanda - Oliveira Trust" w:date="2022-07-19T09:57:00Z">
                    <w:r w:rsidRPr="0016760B">
                      <w:rPr>
                        <w:rFonts w:ascii="Arial" w:eastAsia="Times New Roman" w:hAnsi="Arial" w:cs="Arial"/>
                        <w:color w:val="000000"/>
                        <w:sz w:val="20"/>
                        <w:szCs w:val="20"/>
                        <w:lang w:eastAsia="pt-BR"/>
                      </w:rPr>
                      <w:t>R$ 331.403,33</w:t>
                    </w:r>
                  </w:ins>
                </w:p>
              </w:tc>
            </w:tr>
            <w:tr w:rsidR="0016760B" w:rsidRPr="0016760B" w14:paraId="4D1D96CC" w14:textId="77777777" w:rsidTr="0016760B">
              <w:trPr>
                <w:trHeight w:val="1785"/>
                <w:ins w:id="200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E52992" w14:textId="77777777" w:rsidR="0016760B" w:rsidRPr="0016760B" w:rsidRDefault="0016760B" w:rsidP="0016760B">
                  <w:pPr>
                    <w:autoSpaceDE/>
                    <w:autoSpaceDN/>
                    <w:adjustRightInd/>
                    <w:jc w:val="center"/>
                    <w:rPr>
                      <w:ins w:id="20064" w:author="Philippe Hollanda - Oliveira Trust" w:date="2022-07-19T09:57:00Z"/>
                      <w:rFonts w:ascii="Arial" w:eastAsia="Times New Roman" w:hAnsi="Arial" w:cs="Arial"/>
                      <w:color w:val="000000"/>
                      <w:sz w:val="20"/>
                      <w:szCs w:val="20"/>
                      <w:lang w:eastAsia="pt-BR"/>
                    </w:rPr>
                  </w:pPr>
                  <w:ins w:id="20065"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63789829" w14:textId="77777777" w:rsidR="0016760B" w:rsidRPr="0016760B" w:rsidRDefault="0016760B" w:rsidP="0016760B">
                  <w:pPr>
                    <w:autoSpaceDE/>
                    <w:autoSpaceDN/>
                    <w:adjustRightInd/>
                    <w:jc w:val="center"/>
                    <w:rPr>
                      <w:ins w:id="20066" w:author="Philippe Hollanda - Oliveira Trust" w:date="2022-07-19T09:57:00Z"/>
                      <w:rFonts w:ascii="Arial" w:eastAsia="Times New Roman" w:hAnsi="Arial" w:cs="Arial"/>
                      <w:color w:val="000000"/>
                      <w:sz w:val="20"/>
                      <w:szCs w:val="20"/>
                      <w:lang w:eastAsia="pt-BR"/>
                    </w:rPr>
                  </w:pPr>
                  <w:ins w:id="20067"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47239BC" w14:textId="77777777" w:rsidR="0016760B" w:rsidRPr="0016760B" w:rsidRDefault="0016760B" w:rsidP="0016760B">
                  <w:pPr>
                    <w:autoSpaceDE/>
                    <w:autoSpaceDN/>
                    <w:adjustRightInd/>
                    <w:jc w:val="center"/>
                    <w:rPr>
                      <w:ins w:id="20068" w:author="Philippe Hollanda - Oliveira Trust" w:date="2022-07-19T09:57:00Z"/>
                      <w:rFonts w:ascii="Arial" w:eastAsia="Times New Roman" w:hAnsi="Arial" w:cs="Arial"/>
                      <w:color w:val="000000"/>
                      <w:sz w:val="20"/>
                      <w:szCs w:val="20"/>
                      <w:lang w:eastAsia="pt-BR"/>
                    </w:rPr>
                  </w:pPr>
                  <w:ins w:id="20069" w:author="Philippe Hollanda - Oliveira Trust" w:date="2022-07-19T09:57:00Z">
                    <w:r w:rsidRPr="0016760B">
                      <w:rPr>
                        <w:rFonts w:ascii="Arial" w:eastAsia="Times New Roman" w:hAnsi="Arial" w:cs="Arial"/>
                        <w:color w:val="000000"/>
                        <w:sz w:val="20"/>
                        <w:szCs w:val="20"/>
                        <w:lang w:eastAsia="pt-BR"/>
                      </w:rPr>
                      <w:t>R$ 7.976,97</w:t>
                    </w:r>
                  </w:ins>
                </w:p>
              </w:tc>
            </w:tr>
            <w:tr w:rsidR="0016760B" w:rsidRPr="0016760B" w14:paraId="3B0D3C50" w14:textId="77777777" w:rsidTr="0016760B">
              <w:trPr>
                <w:trHeight w:val="1785"/>
                <w:ins w:id="200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2EDE1D" w14:textId="77777777" w:rsidR="0016760B" w:rsidRPr="0016760B" w:rsidRDefault="0016760B" w:rsidP="0016760B">
                  <w:pPr>
                    <w:autoSpaceDE/>
                    <w:autoSpaceDN/>
                    <w:adjustRightInd/>
                    <w:jc w:val="center"/>
                    <w:rPr>
                      <w:ins w:id="20071" w:author="Philippe Hollanda - Oliveira Trust" w:date="2022-07-19T09:57:00Z"/>
                      <w:rFonts w:ascii="Arial" w:eastAsia="Times New Roman" w:hAnsi="Arial" w:cs="Arial"/>
                      <w:color w:val="000000"/>
                      <w:sz w:val="20"/>
                      <w:szCs w:val="20"/>
                      <w:lang w:eastAsia="pt-BR"/>
                    </w:rPr>
                  </w:pPr>
                  <w:ins w:id="20072"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80BB562" w14:textId="77777777" w:rsidR="0016760B" w:rsidRPr="0016760B" w:rsidRDefault="0016760B" w:rsidP="0016760B">
                  <w:pPr>
                    <w:autoSpaceDE/>
                    <w:autoSpaceDN/>
                    <w:adjustRightInd/>
                    <w:jc w:val="center"/>
                    <w:rPr>
                      <w:ins w:id="20073" w:author="Philippe Hollanda - Oliveira Trust" w:date="2022-07-19T09:57:00Z"/>
                      <w:rFonts w:ascii="Arial" w:eastAsia="Times New Roman" w:hAnsi="Arial" w:cs="Arial"/>
                      <w:color w:val="000000"/>
                      <w:sz w:val="20"/>
                      <w:szCs w:val="20"/>
                      <w:lang w:eastAsia="pt-BR"/>
                    </w:rPr>
                  </w:pPr>
                  <w:ins w:id="20074"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3A48F2" w14:textId="77777777" w:rsidR="0016760B" w:rsidRPr="0016760B" w:rsidRDefault="0016760B" w:rsidP="0016760B">
                  <w:pPr>
                    <w:autoSpaceDE/>
                    <w:autoSpaceDN/>
                    <w:adjustRightInd/>
                    <w:jc w:val="center"/>
                    <w:rPr>
                      <w:ins w:id="20075" w:author="Philippe Hollanda - Oliveira Trust" w:date="2022-07-19T09:57:00Z"/>
                      <w:rFonts w:ascii="Arial" w:eastAsia="Times New Roman" w:hAnsi="Arial" w:cs="Arial"/>
                      <w:color w:val="000000"/>
                      <w:sz w:val="20"/>
                      <w:szCs w:val="20"/>
                      <w:lang w:eastAsia="pt-BR"/>
                    </w:rPr>
                  </w:pPr>
                  <w:ins w:id="20076" w:author="Philippe Hollanda - Oliveira Trust" w:date="2022-07-19T09:57:00Z">
                    <w:r w:rsidRPr="0016760B">
                      <w:rPr>
                        <w:rFonts w:ascii="Arial" w:eastAsia="Times New Roman" w:hAnsi="Arial" w:cs="Arial"/>
                        <w:color w:val="000000"/>
                        <w:sz w:val="20"/>
                        <w:szCs w:val="20"/>
                        <w:lang w:eastAsia="pt-BR"/>
                      </w:rPr>
                      <w:t>R$ 588,56</w:t>
                    </w:r>
                  </w:ins>
                </w:p>
              </w:tc>
            </w:tr>
            <w:tr w:rsidR="0016760B" w:rsidRPr="0016760B" w14:paraId="1AB0E7C6" w14:textId="77777777" w:rsidTr="0016760B">
              <w:trPr>
                <w:trHeight w:val="1785"/>
                <w:ins w:id="200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CF9F16" w14:textId="77777777" w:rsidR="0016760B" w:rsidRPr="0016760B" w:rsidRDefault="0016760B" w:rsidP="0016760B">
                  <w:pPr>
                    <w:autoSpaceDE/>
                    <w:autoSpaceDN/>
                    <w:adjustRightInd/>
                    <w:jc w:val="center"/>
                    <w:rPr>
                      <w:ins w:id="20078" w:author="Philippe Hollanda - Oliveira Trust" w:date="2022-07-19T09:57:00Z"/>
                      <w:rFonts w:ascii="Arial" w:eastAsia="Times New Roman" w:hAnsi="Arial" w:cs="Arial"/>
                      <w:color w:val="000000"/>
                      <w:sz w:val="20"/>
                      <w:szCs w:val="20"/>
                      <w:lang w:eastAsia="pt-BR"/>
                    </w:rPr>
                  </w:pPr>
                  <w:ins w:id="20079"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0916B030" w14:textId="77777777" w:rsidR="0016760B" w:rsidRPr="0016760B" w:rsidRDefault="0016760B" w:rsidP="0016760B">
                  <w:pPr>
                    <w:autoSpaceDE/>
                    <w:autoSpaceDN/>
                    <w:adjustRightInd/>
                    <w:jc w:val="center"/>
                    <w:rPr>
                      <w:ins w:id="20080" w:author="Philippe Hollanda - Oliveira Trust" w:date="2022-07-19T09:57:00Z"/>
                      <w:rFonts w:ascii="Arial" w:eastAsia="Times New Roman" w:hAnsi="Arial" w:cs="Arial"/>
                      <w:color w:val="000000"/>
                      <w:sz w:val="20"/>
                      <w:szCs w:val="20"/>
                      <w:lang w:eastAsia="pt-BR"/>
                    </w:rPr>
                  </w:pPr>
                  <w:ins w:id="20081"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71E6D2" w14:textId="77777777" w:rsidR="0016760B" w:rsidRPr="0016760B" w:rsidRDefault="0016760B" w:rsidP="0016760B">
                  <w:pPr>
                    <w:autoSpaceDE/>
                    <w:autoSpaceDN/>
                    <w:adjustRightInd/>
                    <w:jc w:val="center"/>
                    <w:rPr>
                      <w:ins w:id="20082" w:author="Philippe Hollanda - Oliveira Trust" w:date="2022-07-19T09:57:00Z"/>
                      <w:rFonts w:ascii="Arial" w:eastAsia="Times New Roman" w:hAnsi="Arial" w:cs="Arial"/>
                      <w:color w:val="000000"/>
                      <w:sz w:val="20"/>
                      <w:szCs w:val="20"/>
                      <w:lang w:eastAsia="pt-BR"/>
                    </w:rPr>
                  </w:pPr>
                  <w:ins w:id="20083" w:author="Philippe Hollanda - Oliveira Trust" w:date="2022-07-19T09:57:00Z">
                    <w:r w:rsidRPr="0016760B">
                      <w:rPr>
                        <w:rFonts w:ascii="Arial" w:eastAsia="Times New Roman" w:hAnsi="Arial" w:cs="Arial"/>
                        <w:color w:val="000000"/>
                        <w:sz w:val="20"/>
                        <w:szCs w:val="20"/>
                        <w:lang w:eastAsia="pt-BR"/>
                      </w:rPr>
                      <w:t>R$ 592,20</w:t>
                    </w:r>
                  </w:ins>
                </w:p>
              </w:tc>
            </w:tr>
            <w:tr w:rsidR="0016760B" w:rsidRPr="0016760B" w14:paraId="659E6046" w14:textId="77777777" w:rsidTr="0016760B">
              <w:trPr>
                <w:trHeight w:val="1785"/>
                <w:ins w:id="200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B85679" w14:textId="77777777" w:rsidR="0016760B" w:rsidRPr="0016760B" w:rsidRDefault="0016760B" w:rsidP="0016760B">
                  <w:pPr>
                    <w:autoSpaceDE/>
                    <w:autoSpaceDN/>
                    <w:adjustRightInd/>
                    <w:jc w:val="center"/>
                    <w:rPr>
                      <w:ins w:id="20085" w:author="Philippe Hollanda - Oliveira Trust" w:date="2022-07-19T09:57:00Z"/>
                      <w:rFonts w:ascii="Arial" w:eastAsia="Times New Roman" w:hAnsi="Arial" w:cs="Arial"/>
                      <w:color w:val="000000"/>
                      <w:sz w:val="20"/>
                      <w:szCs w:val="20"/>
                      <w:lang w:eastAsia="pt-BR"/>
                    </w:rPr>
                  </w:pPr>
                  <w:ins w:id="20086" w:author="Philippe Hollanda - Oliveira Trust" w:date="2022-07-19T09:57:00Z">
                    <w:r w:rsidRPr="0016760B">
                      <w:rPr>
                        <w:rFonts w:ascii="Arial" w:eastAsia="Times New Roman" w:hAnsi="Arial" w:cs="Arial"/>
                        <w:color w:val="000000"/>
                        <w:sz w:val="20"/>
                        <w:szCs w:val="20"/>
                        <w:lang w:eastAsia="pt-BR"/>
                      </w:rPr>
                      <w:t xml:space="preserve">MEIO FIO </w:t>
                    </w:r>
                  </w:ins>
                </w:p>
              </w:tc>
              <w:tc>
                <w:tcPr>
                  <w:tcW w:w="2324" w:type="dxa"/>
                  <w:tcBorders>
                    <w:top w:val="nil"/>
                    <w:left w:val="nil"/>
                    <w:bottom w:val="single" w:sz="4" w:space="0" w:color="auto"/>
                    <w:right w:val="single" w:sz="4" w:space="0" w:color="auto"/>
                  </w:tcBorders>
                  <w:shd w:val="clear" w:color="auto" w:fill="auto"/>
                  <w:noWrap/>
                  <w:vAlign w:val="center"/>
                  <w:hideMark/>
                </w:tcPr>
                <w:p w14:paraId="2DDA14A2" w14:textId="77777777" w:rsidR="0016760B" w:rsidRPr="0016760B" w:rsidRDefault="0016760B" w:rsidP="0016760B">
                  <w:pPr>
                    <w:autoSpaceDE/>
                    <w:autoSpaceDN/>
                    <w:adjustRightInd/>
                    <w:jc w:val="center"/>
                    <w:rPr>
                      <w:ins w:id="20087" w:author="Philippe Hollanda - Oliveira Trust" w:date="2022-07-19T09:57:00Z"/>
                      <w:rFonts w:ascii="Arial" w:eastAsia="Times New Roman" w:hAnsi="Arial" w:cs="Arial"/>
                      <w:color w:val="000000"/>
                      <w:sz w:val="20"/>
                      <w:szCs w:val="20"/>
                      <w:lang w:eastAsia="pt-BR"/>
                    </w:rPr>
                  </w:pPr>
                  <w:ins w:id="20088" w:author="Philippe Hollanda - Oliveira Trust" w:date="2022-07-19T09:57:00Z">
                    <w:r w:rsidRPr="0016760B">
                      <w:rPr>
                        <w:rFonts w:ascii="Arial" w:eastAsia="Times New Roman" w:hAnsi="Arial" w:cs="Arial"/>
                        <w:color w:val="000000"/>
                        <w:sz w:val="20"/>
                        <w:szCs w:val="20"/>
                        <w:lang w:eastAsia="pt-BR"/>
                      </w:rPr>
                      <w:t>29/04/2021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5658EE" w14:textId="77777777" w:rsidR="0016760B" w:rsidRPr="0016760B" w:rsidRDefault="0016760B" w:rsidP="0016760B">
                  <w:pPr>
                    <w:autoSpaceDE/>
                    <w:autoSpaceDN/>
                    <w:adjustRightInd/>
                    <w:jc w:val="center"/>
                    <w:rPr>
                      <w:ins w:id="20089" w:author="Philippe Hollanda - Oliveira Trust" w:date="2022-07-19T09:57:00Z"/>
                      <w:rFonts w:ascii="Arial" w:eastAsia="Times New Roman" w:hAnsi="Arial" w:cs="Arial"/>
                      <w:color w:val="000000"/>
                      <w:sz w:val="20"/>
                      <w:szCs w:val="20"/>
                      <w:lang w:eastAsia="pt-BR"/>
                    </w:rPr>
                  </w:pPr>
                  <w:ins w:id="20090" w:author="Philippe Hollanda - Oliveira Trust" w:date="2022-07-19T09:57:00Z">
                    <w:r w:rsidRPr="0016760B">
                      <w:rPr>
                        <w:rFonts w:ascii="Arial" w:eastAsia="Times New Roman" w:hAnsi="Arial" w:cs="Arial"/>
                        <w:color w:val="000000"/>
                        <w:sz w:val="20"/>
                        <w:szCs w:val="20"/>
                        <w:lang w:eastAsia="pt-BR"/>
                      </w:rPr>
                      <w:t>R$ 1.100,00</w:t>
                    </w:r>
                  </w:ins>
                </w:p>
              </w:tc>
            </w:tr>
            <w:tr w:rsidR="0016760B" w:rsidRPr="0016760B" w14:paraId="13E0208F" w14:textId="77777777" w:rsidTr="0016760B">
              <w:trPr>
                <w:trHeight w:val="1785"/>
                <w:ins w:id="20091"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7E05804" w14:textId="77777777" w:rsidR="0016760B" w:rsidRPr="0016760B" w:rsidRDefault="0016760B" w:rsidP="0016760B">
                  <w:pPr>
                    <w:autoSpaceDE/>
                    <w:autoSpaceDN/>
                    <w:adjustRightInd/>
                    <w:jc w:val="center"/>
                    <w:rPr>
                      <w:ins w:id="20092" w:author="Philippe Hollanda - Oliveira Trust" w:date="2022-07-19T09:57:00Z"/>
                      <w:rFonts w:ascii="Arial" w:eastAsia="Times New Roman" w:hAnsi="Arial" w:cs="Arial"/>
                      <w:color w:val="000000"/>
                      <w:sz w:val="20"/>
                      <w:szCs w:val="20"/>
                      <w:lang w:eastAsia="pt-BR"/>
                    </w:rPr>
                  </w:pPr>
                  <w:ins w:id="2009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49D4B39" w14:textId="77777777" w:rsidR="0016760B" w:rsidRPr="0016760B" w:rsidRDefault="0016760B" w:rsidP="0016760B">
                  <w:pPr>
                    <w:autoSpaceDE/>
                    <w:autoSpaceDN/>
                    <w:adjustRightInd/>
                    <w:jc w:val="center"/>
                    <w:rPr>
                      <w:ins w:id="20094" w:author="Philippe Hollanda - Oliveira Trust" w:date="2022-07-19T09:57:00Z"/>
                      <w:rFonts w:ascii="Arial" w:eastAsia="Times New Roman" w:hAnsi="Arial" w:cs="Arial"/>
                      <w:color w:val="000000"/>
                      <w:sz w:val="20"/>
                      <w:szCs w:val="20"/>
                      <w:lang w:eastAsia="pt-BR"/>
                    </w:rPr>
                  </w:pPr>
                  <w:ins w:id="20095"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5BA545" w14:textId="77777777" w:rsidR="0016760B" w:rsidRPr="0016760B" w:rsidRDefault="0016760B" w:rsidP="0016760B">
                  <w:pPr>
                    <w:autoSpaceDE/>
                    <w:autoSpaceDN/>
                    <w:adjustRightInd/>
                    <w:jc w:val="center"/>
                    <w:rPr>
                      <w:ins w:id="20096" w:author="Philippe Hollanda - Oliveira Trust" w:date="2022-07-19T09:57:00Z"/>
                      <w:rFonts w:ascii="Arial" w:eastAsia="Times New Roman" w:hAnsi="Arial" w:cs="Arial"/>
                      <w:color w:val="000000"/>
                      <w:sz w:val="20"/>
                      <w:szCs w:val="20"/>
                      <w:lang w:eastAsia="pt-BR"/>
                    </w:rPr>
                  </w:pPr>
                  <w:ins w:id="20097" w:author="Philippe Hollanda - Oliveira Trust" w:date="2022-07-19T09:57:00Z">
                    <w:r w:rsidRPr="0016760B">
                      <w:rPr>
                        <w:rFonts w:ascii="Arial" w:eastAsia="Times New Roman" w:hAnsi="Arial" w:cs="Arial"/>
                        <w:color w:val="000000"/>
                        <w:sz w:val="20"/>
                        <w:szCs w:val="20"/>
                        <w:lang w:eastAsia="pt-BR"/>
                      </w:rPr>
                      <w:t>R$ 5.000,00</w:t>
                    </w:r>
                  </w:ins>
                </w:p>
              </w:tc>
            </w:tr>
            <w:tr w:rsidR="0016760B" w:rsidRPr="0016760B" w14:paraId="01A5309E" w14:textId="77777777" w:rsidTr="0016760B">
              <w:trPr>
                <w:trHeight w:val="1785"/>
                <w:ins w:id="2009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84DD549" w14:textId="77777777" w:rsidR="0016760B" w:rsidRPr="0016760B" w:rsidRDefault="0016760B" w:rsidP="0016760B">
                  <w:pPr>
                    <w:autoSpaceDE/>
                    <w:autoSpaceDN/>
                    <w:adjustRightInd/>
                    <w:rPr>
                      <w:ins w:id="2009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CFC01FF" w14:textId="77777777" w:rsidR="0016760B" w:rsidRPr="0016760B" w:rsidRDefault="0016760B" w:rsidP="0016760B">
                  <w:pPr>
                    <w:autoSpaceDE/>
                    <w:autoSpaceDN/>
                    <w:adjustRightInd/>
                    <w:jc w:val="center"/>
                    <w:rPr>
                      <w:ins w:id="20100" w:author="Philippe Hollanda - Oliveira Trust" w:date="2022-07-19T09:57:00Z"/>
                      <w:rFonts w:ascii="Arial" w:eastAsia="Times New Roman" w:hAnsi="Arial" w:cs="Arial"/>
                      <w:color w:val="000000"/>
                      <w:sz w:val="20"/>
                      <w:szCs w:val="20"/>
                      <w:lang w:eastAsia="pt-BR"/>
                    </w:rPr>
                  </w:pPr>
                  <w:ins w:id="20101" w:author="Philippe Hollanda - Oliveira Trust" w:date="2022-07-19T09:57:00Z">
                    <w:r w:rsidRPr="0016760B">
                      <w:rPr>
                        <w:rFonts w:ascii="Arial" w:eastAsia="Times New Roman" w:hAnsi="Arial" w:cs="Arial"/>
                        <w:color w:val="000000"/>
                        <w:sz w:val="20"/>
                        <w:szCs w:val="20"/>
                        <w:lang w:eastAsia="pt-BR"/>
                      </w:rPr>
                      <w:t>31/05/2021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E5817B" w14:textId="77777777" w:rsidR="0016760B" w:rsidRPr="0016760B" w:rsidRDefault="0016760B" w:rsidP="0016760B">
                  <w:pPr>
                    <w:autoSpaceDE/>
                    <w:autoSpaceDN/>
                    <w:adjustRightInd/>
                    <w:jc w:val="center"/>
                    <w:rPr>
                      <w:ins w:id="20102" w:author="Philippe Hollanda - Oliveira Trust" w:date="2022-07-19T09:57:00Z"/>
                      <w:rFonts w:ascii="Arial" w:eastAsia="Times New Roman" w:hAnsi="Arial" w:cs="Arial"/>
                      <w:color w:val="000000"/>
                      <w:sz w:val="20"/>
                      <w:szCs w:val="20"/>
                      <w:lang w:eastAsia="pt-BR"/>
                    </w:rPr>
                  </w:pPr>
                  <w:ins w:id="20103" w:author="Philippe Hollanda - Oliveira Trust" w:date="2022-07-19T09:57:00Z">
                    <w:r w:rsidRPr="0016760B">
                      <w:rPr>
                        <w:rFonts w:ascii="Arial" w:eastAsia="Times New Roman" w:hAnsi="Arial" w:cs="Arial"/>
                        <w:color w:val="000000"/>
                        <w:sz w:val="20"/>
                        <w:szCs w:val="20"/>
                        <w:lang w:eastAsia="pt-BR"/>
                      </w:rPr>
                      <w:t>R$ 5.000,00</w:t>
                    </w:r>
                  </w:ins>
                </w:p>
              </w:tc>
            </w:tr>
            <w:tr w:rsidR="0016760B" w:rsidRPr="0016760B" w14:paraId="48017A46" w14:textId="77777777" w:rsidTr="0016760B">
              <w:trPr>
                <w:trHeight w:val="1785"/>
                <w:ins w:id="201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946C449" w14:textId="77777777" w:rsidR="0016760B" w:rsidRPr="0016760B" w:rsidRDefault="0016760B" w:rsidP="0016760B">
                  <w:pPr>
                    <w:autoSpaceDE/>
                    <w:autoSpaceDN/>
                    <w:adjustRightInd/>
                    <w:jc w:val="center"/>
                    <w:rPr>
                      <w:ins w:id="20105" w:author="Philippe Hollanda - Oliveira Trust" w:date="2022-07-19T09:57:00Z"/>
                      <w:rFonts w:ascii="Arial" w:eastAsia="Times New Roman" w:hAnsi="Arial" w:cs="Arial"/>
                      <w:color w:val="000000"/>
                      <w:sz w:val="20"/>
                      <w:szCs w:val="20"/>
                      <w:lang w:eastAsia="pt-BR"/>
                    </w:rPr>
                  </w:pPr>
                  <w:ins w:id="20106" w:author="Philippe Hollanda - Oliveira Trust" w:date="2022-07-19T09:57:00Z">
                    <w:r w:rsidRPr="0016760B">
                      <w:rPr>
                        <w:rFonts w:ascii="Arial" w:eastAsia="Times New Roman" w:hAnsi="Arial" w:cs="Arial"/>
                        <w:color w:val="000000"/>
                        <w:sz w:val="20"/>
                        <w:szCs w:val="20"/>
                        <w:lang w:eastAsia="pt-BR"/>
                      </w:rPr>
                      <w:t>CARRINHO DE MÃO</w:t>
                    </w:r>
                  </w:ins>
                </w:p>
              </w:tc>
              <w:tc>
                <w:tcPr>
                  <w:tcW w:w="2324" w:type="dxa"/>
                  <w:tcBorders>
                    <w:top w:val="nil"/>
                    <w:left w:val="nil"/>
                    <w:bottom w:val="single" w:sz="4" w:space="0" w:color="auto"/>
                    <w:right w:val="single" w:sz="4" w:space="0" w:color="auto"/>
                  </w:tcBorders>
                  <w:shd w:val="clear" w:color="auto" w:fill="auto"/>
                  <w:noWrap/>
                  <w:vAlign w:val="center"/>
                  <w:hideMark/>
                </w:tcPr>
                <w:p w14:paraId="6AE508C6" w14:textId="77777777" w:rsidR="0016760B" w:rsidRPr="0016760B" w:rsidRDefault="0016760B" w:rsidP="0016760B">
                  <w:pPr>
                    <w:autoSpaceDE/>
                    <w:autoSpaceDN/>
                    <w:adjustRightInd/>
                    <w:jc w:val="center"/>
                    <w:rPr>
                      <w:ins w:id="20107" w:author="Philippe Hollanda - Oliveira Trust" w:date="2022-07-19T09:57:00Z"/>
                      <w:rFonts w:ascii="Arial" w:eastAsia="Times New Roman" w:hAnsi="Arial" w:cs="Arial"/>
                      <w:color w:val="000000"/>
                      <w:sz w:val="20"/>
                      <w:szCs w:val="20"/>
                      <w:lang w:eastAsia="pt-BR"/>
                    </w:rPr>
                  </w:pPr>
                  <w:ins w:id="20108" w:author="Philippe Hollanda - Oliveira Trust" w:date="2022-07-19T09:57:00Z">
                    <w:r w:rsidRPr="0016760B">
                      <w:rPr>
                        <w:rFonts w:ascii="Arial" w:eastAsia="Times New Roman" w:hAnsi="Arial" w:cs="Arial"/>
                        <w:color w:val="000000"/>
                        <w:sz w:val="20"/>
                        <w:szCs w:val="20"/>
                        <w:lang w:eastAsia="pt-BR"/>
                      </w:rPr>
                      <w:t>29/04/2021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8E7A94" w14:textId="77777777" w:rsidR="0016760B" w:rsidRPr="0016760B" w:rsidRDefault="0016760B" w:rsidP="0016760B">
                  <w:pPr>
                    <w:autoSpaceDE/>
                    <w:autoSpaceDN/>
                    <w:adjustRightInd/>
                    <w:jc w:val="center"/>
                    <w:rPr>
                      <w:ins w:id="20109" w:author="Philippe Hollanda - Oliveira Trust" w:date="2022-07-19T09:57:00Z"/>
                      <w:rFonts w:ascii="Arial" w:eastAsia="Times New Roman" w:hAnsi="Arial" w:cs="Arial"/>
                      <w:color w:val="000000"/>
                      <w:sz w:val="20"/>
                      <w:szCs w:val="20"/>
                      <w:lang w:eastAsia="pt-BR"/>
                    </w:rPr>
                  </w:pPr>
                  <w:ins w:id="20110" w:author="Philippe Hollanda - Oliveira Trust" w:date="2022-07-19T09:57:00Z">
                    <w:r w:rsidRPr="0016760B">
                      <w:rPr>
                        <w:rFonts w:ascii="Arial" w:eastAsia="Times New Roman" w:hAnsi="Arial" w:cs="Arial"/>
                        <w:color w:val="000000"/>
                        <w:sz w:val="20"/>
                        <w:szCs w:val="20"/>
                        <w:lang w:eastAsia="pt-BR"/>
                      </w:rPr>
                      <w:t>R$ 1.359,00</w:t>
                    </w:r>
                  </w:ins>
                </w:p>
              </w:tc>
            </w:tr>
            <w:tr w:rsidR="0016760B" w:rsidRPr="0016760B" w14:paraId="4A9CB011" w14:textId="77777777" w:rsidTr="0016760B">
              <w:trPr>
                <w:trHeight w:val="1785"/>
                <w:ins w:id="201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BCA8AA" w14:textId="77777777" w:rsidR="0016760B" w:rsidRPr="0016760B" w:rsidRDefault="0016760B" w:rsidP="0016760B">
                  <w:pPr>
                    <w:autoSpaceDE/>
                    <w:autoSpaceDN/>
                    <w:adjustRightInd/>
                    <w:jc w:val="center"/>
                    <w:rPr>
                      <w:ins w:id="20112" w:author="Philippe Hollanda - Oliveira Trust" w:date="2022-07-19T09:57:00Z"/>
                      <w:rFonts w:ascii="Arial" w:eastAsia="Times New Roman" w:hAnsi="Arial" w:cs="Arial"/>
                      <w:color w:val="000000"/>
                      <w:sz w:val="20"/>
                      <w:szCs w:val="20"/>
                      <w:lang w:eastAsia="pt-BR"/>
                    </w:rPr>
                  </w:pPr>
                  <w:ins w:id="2011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F9F8EC7" w14:textId="77777777" w:rsidR="0016760B" w:rsidRPr="0016760B" w:rsidRDefault="0016760B" w:rsidP="0016760B">
                  <w:pPr>
                    <w:autoSpaceDE/>
                    <w:autoSpaceDN/>
                    <w:adjustRightInd/>
                    <w:jc w:val="center"/>
                    <w:rPr>
                      <w:ins w:id="20114" w:author="Philippe Hollanda - Oliveira Trust" w:date="2022-07-19T09:57:00Z"/>
                      <w:rFonts w:ascii="Arial" w:eastAsia="Times New Roman" w:hAnsi="Arial" w:cs="Arial"/>
                      <w:color w:val="000000"/>
                      <w:sz w:val="20"/>
                      <w:szCs w:val="20"/>
                      <w:lang w:eastAsia="pt-BR"/>
                    </w:rPr>
                  </w:pPr>
                  <w:ins w:id="20115" w:author="Philippe Hollanda - Oliveira Trust" w:date="2022-07-19T09:57:00Z">
                    <w:r w:rsidRPr="0016760B">
                      <w:rPr>
                        <w:rFonts w:ascii="Arial" w:eastAsia="Times New Roman" w:hAnsi="Arial" w:cs="Arial"/>
                        <w:color w:val="000000"/>
                        <w:sz w:val="20"/>
                        <w:szCs w:val="20"/>
                        <w:lang w:eastAsia="pt-BR"/>
                      </w:rPr>
                      <w:t>07/05/2021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351612" w14:textId="77777777" w:rsidR="0016760B" w:rsidRPr="0016760B" w:rsidRDefault="0016760B" w:rsidP="0016760B">
                  <w:pPr>
                    <w:autoSpaceDE/>
                    <w:autoSpaceDN/>
                    <w:adjustRightInd/>
                    <w:jc w:val="center"/>
                    <w:rPr>
                      <w:ins w:id="20116" w:author="Philippe Hollanda - Oliveira Trust" w:date="2022-07-19T09:57:00Z"/>
                      <w:rFonts w:ascii="Arial" w:eastAsia="Times New Roman" w:hAnsi="Arial" w:cs="Arial"/>
                      <w:color w:val="000000"/>
                      <w:sz w:val="20"/>
                      <w:szCs w:val="20"/>
                      <w:lang w:eastAsia="pt-BR"/>
                    </w:rPr>
                  </w:pPr>
                  <w:ins w:id="20117" w:author="Philippe Hollanda - Oliveira Trust" w:date="2022-07-19T09:57:00Z">
                    <w:r w:rsidRPr="0016760B">
                      <w:rPr>
                        <w:rFonts w:ascii="Arial" w:eastAsia="Times New Roman" w:hAnsi="Arial" w:cs="Arial"/>
                        <w:color w:val="000000"/>
                        <w:sz w:val="20"/>
                        <w:szCs w:val="20"/>
                        <w:lang w:eastAsia="pt-BR"/>
                      </w:rPr>
                      <w:t>R$ 2.684,40</w:t>
                    </w:r>
                  </w:ins>
                </w:p>
              </w:tc>
            </w:tr>
            <w:tr w:rsidR="0016760B" w:rsidRPr="0016760B" w14:paraId="2713D9A5" w14:textId="77777777" w:rsidTr="0016760B">
              <w:trPr>
                <w:trHeight w:val="1785"/>
                <w:ins w:id="201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81B5C02" w14:textId="77777777" w:rsidR="0016760B" w:rsidRPr="0016760B" w:rsidRDefault="0016760B" w:rsidP="0016760B">
                  <w:pPr>
                    <w:autoSpaceDE/>
                    <w:autoSpaceDN/>
                    <w:adjustRightInd/>
                    <w:jc w:val="center"/>
                    <w:rPr>
                      <w:ins w:id="20119" w:author="Philippe Hollanda - Oliveira Trust" w:date="2022-07-19T09:57:00Z"/>
                      <w:rFonts w:ascii="Arial" w:eastAsia="Times New Roman" w:hAnsi="Arial" w:cs="Arial"/>
                      <w:color w:val="000000"/>
                      <w:sz w:val="20"/>
                      <w:szCs w:val="20"/>
                      <w:lang w:eastAsia="pt-BR"/>
                    </w:rPr>
                  </w:pPr>
                  <w:ins w:id="20120" w:author="Philippe Hollanda - Oliveira Trust" w:date="2022-07-19T09:57:00Z">
                    <w:r w:rsidRPr="0016760B">
                      <w:rPr>
                        <w:rFonts w:ascii="Arial" w:eastAsia="Times New Roman" w:hAnsi="Arial" w:cs="Arial"/>
                        <w:color w:val="000000"/>
                        <w:sz w:val="20"/>
                        <w:szCs w:val="20"/>
                        <w:lang w:eastAsia="pt-BR"/>
                      </w:rPr>
                      <w:t>TELA</w:t>
                    </w:r>
                  </w:ins>
                </w:p>
              </w:tc>
              <w:tc>
                <w:tcPr>
                  <w:tcW w:w="2324" w:type="dxa"/>
                  <w:tcBorders>
                    <w:top w:val="nil"/>
                    <w:left w:val="nil"/>
                    <w:bottom w:val="single" w:sz="4" w:space="0" w:color="auto"/>
                    <w:right w:val="single" w:sz="4" w:space="0" w:color="auto"/>
                  </w:tcBorders>
                  <w:shd w:val="clear" w:color="auto" w:fill="auto"/>
                  <w:noWrap/>
                  <w:vAlign w:val="center"/>
                  <w:hideMark/>
                </w:tcPr>
                <w:p w14:paraId="4CA59EC7" w14:textId="77777777" w:rsidR="0016760B" w:rsidRPr="0016760B" w:rsidRDefault="0016760B" w:rsidP="0016760B">
                  <w:pPr>
                    <w:autoSpaceDE/>
                    <w:autoSpaceDN/>
                    <w:adjustRightInd/>
                    <w:jc w:val="center"/>
                    <w:rPr>
                      <w:ins w:id="20121" w:author="Philippe Hollanda - Oliveira Trust" w:date="2022-07-19T09:57:00Z"/>
                      <w:rFonts w:ascii="Arial" w:eastAsia="Times New Roman" w:hAnsi="Arial" w:cs="Arial"/>
                      <w:color w:val="000000"/>
                      <w:sz w:val="20"/>
                      <w:szCs w:val="20"/>
                      <w:lang w:eastAsia="pt-BR"/>
                    </w:rPr>
                  </w:pPr>
                  <w:ins w:id="20122"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C9216C" w14:textId="77777777" w:rsidR="0016760B" w:rsidRPr="0016760B" w:rsidRDefault="0016760B" w:rsidP="0016760B">
                  <w:pPr>
                    <w:autoSpaceDE/>
                    <w:autoSpaceDN/>
                    <w:adjustRightInd/>
                    <w:jc w:val="center"/>
                    <w:rPr>
                      <w:ins w:id="20123" w:author="Philippe Hollanda - Oliveira Trust" w:date="2022-07-19T09:57:00Z"/>
                      <w:rFonts w:ascii="Arial" w:eastAsia="Times New Roman" w:hAnsi="Arial" w:cs="Arial"/>
                      <w:color w:val="000000"/>
                      <w:sz w:val="20"/>
                      <w:szCs w:val="20"/>
                      <w:lang w:eastAsia="pt-BR"/>
                    </w:rPr>
                  </w:pPr>
                  <w:ins w:id="20124" w:author="Philippe Hollanda - Oliveira Trust" w:date="2022-07-19T09:57:00Z">
                    <w:r w:rsidRPr="0016760B">
                      <w:rPr>
                        <w:rFonts w:ascii="Arial" w:eastAsia="Times New Roman" w:hAnsi="Arial" w:cs="Arial"/>
                        <w:color w:val="000000"/>
                        <w:sz w:val="20"/>
                        <w:szCs w:val="20"/>
                        <w:lang w:eastAsia="pt-BR"/>
                      </w:rPr>
                      <w:t>R$ 150,00</w:t>
                    </w:r>
                  </w:ins>
                </w:p>
              </w:tc>
            </w:tr>
            <w:tr w:rsidR="0016760B" w:rsidRPr="0016760B" w14:paraId="4F6C0765" w14:textId="77777777" w:rsidTr="0016760B">
              <w:trPr>
                <w:trHeight w:val="1785"/>
                <w:ins w:id="201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914544" w14:textId="77777777" w:rsidR="0016760B" w:rsidRPr="0016760B" w:rsidRDefault="0016760B" w:rsidP="0016760B">
                  <w:pPr>
                    <w:autoSpaceDE/>
                    <w:autoSpaceDN/>
                    <w:adjustRightInd/>
                    <w:jc w:val="center"/>
                    <w:rPr>
                      <w:ins w:id="20126" w:author="Philippe Hollanda - Oliveira Trust" w:date="2022-07-19T09:57:00Z"/>
                      <w:rFonts w:ascii="Arial" w:eastAsia="Times New Roman" w:hAnsi="Arial" w:cs="Arial"/>
                      <w:color w:val="000000"/>
                      <w:sz w:val="20"/>
                      <w:szCs w:val="20"/>
                      <w:lang w:eastAsia="pt-BR"/>
                    </w:rPr>
                  </w:pPr>
                  <w:ins w:id="2012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31B0FA1" w14:textId="77777777" w:rsidR="0016760B" w:rsidRPr="0016760B" w:rsidRDefault="0016760B" w:rsidP="0016760B">
                  <w:pPr>
                    <w:autoSpaceDE/>
                    <w:autoSpaceDN/>
                    <w:adjustRightInd/>
                    <w:jc w:val="center"/>
                    <w:rPr>
                      <w:ins w:id="20128" w:author="Philippe Hollanda - Oliveira Trust" w:date="2022-07-19T09:57:00Z"/>
                      <w:rFonts w:ascii="Arial" w:eastAsia="Times New Roman" w:hAnsi="Arial" w:cs="Arial"/>
                      <w:color w:val="000000"/>
                      <w:sz w:val="20"/>
                      <w:szCs w:val="20"/>
                      <w:lang w:eastAsia="pt-BR"/>
                    </w:rPr>
                  </w:pPr>
                  <w:ins w:id="20129"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3369BC" w14:textId="77777777" w:rsidR="0016760B" w:rsidRPr="0016760B" w:rsidRDefault="0016760B" w:rsidP="0016760B">
                  <w:pPr>
                    <w:autoSpaceDE/>
                    <w:autoSpaceDN/>
                    <w:adjustRightInd/>
                    <w:jc w:val="center"/>
                    <w:rPr>
                      <w:ins w:id="20130" w:author="Philippe Hollanda - Oliveira Trust" w:date="2022-07-19T09:57:00Z"/>
                      <w:rFonts w:ascii="Arial" w:eastAsia="Times New Roman" w:hAnsi="Arial" w:cs="Arial"/>
                      <w:color w:val="000000"/>
                      <w:sz w:val="20"/>
                      <w:szCs w:val="20"/>
                      <w:lang w:eastAsia="pt-BR"/>
                    </w:rPr>
                  </w:pPr>
                  <w:ins w:id="20131" w:author="Philippe Hollanda - Oliveira Trust" w:date="2022-07-19T09:57:00Z">
                    <w:r w:rsidRPr="0016760B">
                      <w:rPr>
                        <w:rFonts w:ascii="Arial" w:eastAsia="Times New Roman" w:hAnsi="Arial" w:cs="Arial"/>
                        <w:color w:val="000000"/>
                        <w:sz w:val="20"/>
                        <w:szCs w:val="20"/>
                        <w:lang w:eastAsia="pt-BR"/>
                      </w:rPr>
                      <w:t>R$ 614,00</w:t>
                    </w:r>
                  </w:ins>
                </w:p>
              </w:tc>
            </w:tr>
            <w:tr w:rsidR="0016760B" w:rsidRPr="0016760B" w14:paraId="15FCBB59" w14:textId="77777777" w:rsidTr="0016760B">
              <w:trPr>
                <w:trHeight w:val="1785"/>
                <w:ins w:id="201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648D13" w14:textId="77777777" w:rsidR="0016760B" w:rsidRPr="0016760B" w:rsidRDefault="0016760B" w:rsidP="0016760B">
                  <w:pPr>
                    <w:autoSpaceDE/>
                    <w:autoSpaceDN/>
                    <w:adjustRightInd/>
                    <w:jc w:val="center"/>
                    <w:rPr>
                      <w:ins w:id="20133" w:author="Philippe Hollanda - Oliveira Trust" w:date="2022-07-19T09:57:00Z"/>
                      <w:rFonts w:ascii="Arial" w:eastAsia="Times New Roman" w:hAnsi="Arial" w:cs="Arial"/>
                      <w:color w:val="000000"/>
                      <w:sz w:val="20"/>
                      <w:szCs w:val="20"/>
                      <w:lang w:eastAsia="pt-BR"/>
                    </w:rPr>
                  </w:pPr>
                  <w:ins w:id="20134" w:author="Philippe Hollanda - Oliveira Trust" w:date="2022-07-19T09:57:00Z">
                    <w:r w:rsidRPr="0016760B">
                      <w:rPr>
                        <w:rFonts w:ascii="Arial" w:eastAsia="Times New Roman" w:hAnsi="Arial" w:cs="Arial"/>
                        <w:color w:val="000000"/>
                        <w:sz w:val="20"/>
                        <w:szCs w:val="20"/>
                        <w:lang w:eastAsia="pt-BR"/>
                      </w:rPr>
                      <w:lastRenderedPageBreak/>
                      <w:t>MATERIAL DE LIMPEZA</w:t>
                    </w:r>
                  </w:ins>
                </w:p>
              </w:tc>
              <w:tc>
                <w:tcPr>
                  <w:tcW w:w="2324" w:type="dxa"/>
                  <w:tcBorders>
                    <w:top w:val="nil"/>
                    <w:left w:val="nil"/>
                    <w:bottom w:val="single" w:sz="4" w:space="0" w:color="auto"/>
                    <w:right w:val="single" w:sz="4" w:space="0" w:color="auto"/>
                  </w:tcBorders>
                  <w:shd w:val="clear" w:color="auto" w:fill="auto"/>
                  <w:noWrap/>
                  <w:vAlign w:val="center"/>
                  <w:hideMark/>
                </w:tcPr>
                <w:p w14:paraId="728502E4" w14:textId="77777777" w:rsidR="0016760B" w:rsidRPr="0016760B" w:rsidRDefault="0016760B" w:rsidP="0016760B">
                  <w:pPr>
                    <w:autoSpaceDE/>
                    <w:autoSpaceDN/>
                    <w:adjustRightInd/>
                    <w:jc w:val="center"/>
                    <w:rPr>
                      <w:ins w:id="20135" w:author="Philippe Hollanda - Oliveira Trust" w:date="2022-07-19T09:57:00Z"/>
                      <w:rFonts w:ascii="Arial" w:eastAsia="Times New Roman" w:hAnsi="Arial" w:cs="Arial"/>
                      <w:color w:val="000000"/>
                      <w:sz w:val="20"/>
                      <w:szCs w:val="20"/>
                      <w:lang w:eastAsia="pt-BR"/>
                    </w:rPr>
                  </w:pPr>
                  <w:ins w:id="20136"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CCE1BB" w14:textId="77777777" w:rsidR="0016760B" w:rsidRPr="0016760B" w:rsidRDefault="0016760B" w:rsidP="0016760B">
                  <w:pPr>
                    <w:autoSpaceDE/>
                    <w:autoSpaceDN/>
                    <w:adjustRightInd/>
                    <w:jc w:val="center"/>
                    <w:rPr>
                      <w:ins w:id="20137" w:author="Philippe Hollanda - Oliveira Trust" w:date="2022-07-19T09:57:00Z"/>
                      <w:rFonts w:ascii="Arial" w:eastAsia="Times New Roman" w:hAnsi="Arial" w:cs="Arial"/>
                      <w:color w:val="000000"/>
                      <w:sz w:val="20"/>
                      <w:szCs w:val="20"/>
                      <w:lang w:eastAsia="pt-BR"/>
                    </w:rPr>
                  </w:pPr>
                  <w:ins w:id="20138" w:author="Philippe Hollanda - Oliveira Trust" w:date="2022-07-19T09:57:00Z">
                    <w:r w:rsidRPr="0016760B">
                      <w:rPr>
                        <w:rFonts w:ascii="Arial" w:eastAsia="Times New Roman" w:hAnsi="Arial" w:cs="Arial"/>
                        <w:color w:val="000000"/>
                        <w:sz w:val="20"/>
                        <w:szCs w:val="20"/>
                        <w:lang w:eastAsia="pt-BR"/>
                      </w:rPr>
                      <w:t>R$ 837,20</w:t>
                    </w:r>
                  </w:ins>
                </w:p>
              </w:tc>
            </w:tr>
            <w:tr w:rsidR="0016760B" w:rsidRPr="0016760B" w14:paraId="56078519" w14:textId="77777777" w:rsidTr="0016760B">
              <w:trPr>
                <w:trHeight w:val="1785"/>
                <w:ins w:id="201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ABF4EA" w14:textId="77777777" w:rsidR="0016760B" w:rsidRPr="0016760B" w:rsidRDefault="0016760B" w:rsidP="0016760B">
                  <w:pPr>
                    <w:autoSpaceDE/>
                    <w:autoSpaceDN/>
                    <w:adjustRightInd/>
                    <w:jc w:val="center"/>
                    <w:rPr>
                      <w:ins w:id="20140" w:author="Philippe Hollanda - Oliveira Trust" w:date="2022-07-19T09:57:00Z"/>
                      <w:rFonts w:ascii="Arial" w:eastAsia="Times New Roman" w:hAnsi="Arial" w:cs="Arial"/>
                      <w:color w:val="000000"/>
                      <w:sz w:val="20"/>
                      <w:szCs w:val="20"/>
                      <w:lang w:eastAsia="pt-BR"/>
                    </w:rPr>
                  </w:pPr>
                  <w:ins w:id="2014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EDF7599" w14:textId="77777777" w:rsidR="0016760B" w:rsidRPr="0016760B" w:rsidRDefault="0016760B" w:rsidP="0016760B">
                  <w:pPr>
                    <w:autoSpaceDE/>
                    <w:autoSpaceDN/>
                    <w:adjustRightInd/>
                    <w:jc w:val="center"/>
                    <w:rPr>
                      <w:ins w:id="20142" w:author="Philippe Hollanda - Oliveira Trust" w:date="2022-07-19T09:57:00Z"/>
                      <w:rFonts w:ascii="Arial" w:eastAsia="Times New Roman" w:hAnsi="Arial" w:cs="Arial"/>
                      <w:color w:val="000000"/>
                      <w:sz w:val="20"/>
                      <w:szCs w:val="20"/>
                      <w:lang w:eastAsia="pt-BR"/>
                    </w:rPr>
                  </w:pPr>
                  <w:ins w:id="20143"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AF3816" w14:textId="77777777" w:rsidR="0016760B" w:rsidRPr="0016760B" w:rsidRDefault="0016760B" w:rsidP="0016760B">
                  <w:pPr>
                    <w:autoSpaceDE/>
                    <w:autoSpaceDN/>
                    <w:adjustRightInd/>
                    <w:jc w:val="center"/>
                    <w:rPr>
                      <w:ins w:id="20144" w:author="Philippe Hollanda - Oliveira Trust" w:date="2022-07-19T09:57:00Z"/>
                      <w:rFonts w:ascii="Arial" w:eastAsia="Times New Roman" w:hAnsi="Arial" w:cs="Arial"/>
                      <w:color w:val="000000"/>
                      <w:sz w:val="20"/>
                      <w:szCs w:val="20"/>
                      <w:lang w:eastAsia="pt-BR"/>
                    </w:rPr>
                  </w:pPr>
                  <w:ins w:id="20145" w:author="Philippe Hollanda - Oliveira Trust" w:date="2022-07-19T09:57:00Z">
                    <w:r w:rsidRPr="0016760B">
                      <w:rPr>
                        <w:rFonts w:ascii="Arial" w:eastAsia="Times New Roman" w:hAnsi="Arial" w:cs="Arial"/>
                        <w:color w:val="000000"/>
                        <w:sz w:val="20"/>
                        <w:szCs w:val="20"/>
                        <w:lang w:eastAsia="pt-BR"/>
                      </w:rPr>
                      <w:t>R$ 677,00</w:t>
                    </w:r>
                  </w:ins>
                </w:p>
              </w:tc>
            </w:tr>
            <w:tr w:rsidR="0016760B" w:rsidRPr="0016760B" w14:paraId="002A1721" w14:textId="77777777" w:rsidTr="0016760B">
              <w:trPr>
                <w:trHeight w:val="1785"/>
                <w:ins w:id="201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89F981" w14:textId="77777777" w:rsidR="0016760B" w:rsidRPr="0016760B" w:rsidRDefault="0016760B" w:rsidP="0016760B">
                  <w:pPr>
                    <w:autoSpaceDE/>
                    <w:autoSpaceDN/>
                    <w:adjustRightInd/>
                    <w:jc w:val="center"/>
                    <w:rPr>
                      <w:ins w:id="20147" w:author="Philippe Hollanda - Oliveira Trust" w:date="2022-07-19T09:57:00Z"/>
                      <w:rFonts w:ascii="Arial" w:eastAsia="Times New Roman" w:hAnsi="Arial" w:cs="Arial"/>
                      <w:color w:val="000000"/>
                      <w:sz w:val="20"/>
                      <w:szCs w:val="20"/>
                      <w:lang w:eastAsia="pt-BR"/>
                    </w:rPr>
                  </w:pPr>
                  <w:ins w:id="2014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D35B982" w14:textId="77777777" w:rsidR="0016760B" w:rsidRPr="0016760B" w:rsidRDefault="0016760B" w:rsidP="0016760B">
                  <w:pPr>
                    <w:autoSpaceDE/>
                    <w:autoSpaceDN/>
                    <w:adjustRightInd/>
                    <w:jc w:val="center"/>
                    <w:rPr>
                      <w:ins w:id="20149" w:author="Philippe Hollanda - Oliveira Trust" w:date="2022-07-19T09:57:00Z"/>
                      <w:rFonts w:ascii="Arial" w:eastAsia="Times New Roman" w:hAnsi="Arial" w:cs="Arial"/>
                      <w:color w:val="000000"/>
                      <w:sz w:val="20"/>
                      <w:szCs w:val="20"/>
                      <w:lang w:eastAsia="pt-BR"/>
                    </w:rPr>
                  </w:pPr>
                  <w:ins w:id="20150"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1A7C94" w14:textId="77777777" w:rsidR="0016760B" w:rsidRPr="0016760B" w:rsidRDefault="0016760B" w:rsidP="0016760B">
                  <w:pPr>
                    <w:autoSpaceDE/>
                    <w:autoSpaceDN/>
                    <w:adjustRightInd/>
                    <w:jc w:val="center"/>
                    <w:rPr>
                      <w:ins w:id="20151" w:author="Philippe Hollanda - Oliveira Trust" w:date="2022-07-19T09:57:00Z"/>
                      <w:rFonts w:ascii="Arial" w:eastAsia="Times New Roman" w:hAnsi="Arial" w:cs="Arial"/>
                      <w:color w:val="000000"/>
                      <w:sz w:val="20"/>
                      <w:szCs w:val="20"/>
                      <w:lang w:eastAsia="pt-BR"/>
                    </w:rPr>
                  </w:pPr>
                  <w:ins w:id="20152" w:author="Philippe Hollanda - Oliveira Trust" w:date="2022-07-19T09:57:00Z">
                    <w:r w:rsidRPr="0016760B">
                      <w:rPr>
                        <w:rFonts w:ascii="Arial" w:eastAsia="Times New Roman" w:hAnsi="Arial" w:cs="Arial"/>
                        <w:color w:val="000000"/>
                        <w:sz w:val="20"/>
                        <w:szCs w:val="20"/>
                        <w:lang w:eastAsia="pt-BR"/>
                      </w:rPr>
                      <w:t>R$ 207,16</w:t>
                    </w:r>
                  </w:ins>
                </w:p>
              </w:tc>
            </w:tr>
            <w:tr w:rsidR="0016760B" w:rsidRPr="0016760B" w14:paraId="33211ED4" w14:textId="77777777" w:rsidTr="0016760B">
              <w:trPr>
                <w:trHeight w:val="1785"/>
                <w:ins w:id="201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C60CE6" w14:textId="77777777" w:rsidR="0016760B" w:rsidRPr="0016760B" w:rsidRDefault="0016760B" w:rsidP="0016760B">
                  <w:pPr>
                    <w:autoSpaceDE/>
                    <w:autoSpaceDN/>
                    <w:adjustRightInd/>
                    <w:jc w:val="center"/>
                    <w:rPr>
                      <w:ins w:id="20154" w:author="Philippe Hollanda - Oliveira Trust" w:date="2022-07-19T09:57:00Z"/>
                      <w:rFonts w:ascii="Arial" w:eastAsia="Times New Roman" w:hAnsi="Arial" w:cs="Arial"/>
                      <w:color w:val="000000"/>
                      <w:sz w:val="20"/>
                      <w:szCs w:val="20"/>
                      <w:lang w:eastAsia="pt-BR"/>
                    </w:rPr>
                  </w:pPr>
                  <w:ins w:id="20155"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DE9D16F" w14:textId="77777777" w:rsidR="0016760B" w:rsidRPr="0016760B" w:rsidRDefault="0016760B" w:rsidP="0016760B">
                  <w:pPr>
                    <w:autoSpaceDE/>
                    <w:autoSpaceDN/>
                    <w:adjustRightInd/>
                    <w:jc w:val="center"/>
                    <w:rPr>
                      <w:ins w:id="20156" w:author="Philippe Hollanda - Oliveira Trust" w:date="2022-07-19T09:57:00Z"/>
                      <w:rFonts w:ascii="Arial" w:eastAsia="Times New Roman" w:hAnsi="Arial" w:cs="Arial"/>
                      <w:color w:val="000000"/>
                      <w:sz w:val="20"/>
                      <w:szCs w:val="20"/>
                      <w:lang w:eastAsia="pt-BR"/>
                    </w:rPr>
                  </w:pPr>
                  <w:ins w:id="20157"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147D8B" w14:textId="77777777" w:rsidR="0016760B" w:rsidRPr="0016760B" w:rsidRDefault="0016760B" w:rsidP="0016760B">
                  <w:pPr>
                    <w:autoSpaceDE/>
                    <w:autoSpaceDN/>
                    <w:adjustRightInd/>
                    <w:jc w:val="center"/>
                    <w:rPr>
                      <w:ins w:id="20158" w:author="Philippe Hollanda - Oliveira Trust" w:date="2022-07-19T09:57:00Z"/>
                      <w:rFonts w:ascii="Arial" w:eastAsia="Times New Roman" w:hAnsi="Arial" w:cs="Arial"/>
                      <w:color w:val="000000"/>
                      <w:sz w:val="20"/>
                      <w:szCs w:val="20"/>
                      <w:lang w:eastAsia="pt-BR"/>
                    </w:rPr>
                  </w:pPr>
                  <w:ins w:id="20159" w:author="Philippe Hollanda - Oliveira Trust" w:date="2022-07-19T09:57:00Z">
                    <w:r w:rsidRPr="0016760B">
                      <w:rPr>
                        <w:rFonts w:ascii="Arial" w:eastAsia="Times New Roman" w:hAnsi="Arial" w:cs="Arial"/>
                        <w:color w:val="000000"/>
                        <w:sz w:val="20"/>
                        <w:szCs w:val="20"/>
                        <w:lang w:eastAsia="pt-BR"/>
                      </w:rPr>
                      <w:t>R$ 254,76</w:t>
                    </w:r>
                  </w:ins>
                </w:p>
              </w:tc>
            </w:tr>
            <w:tr w:rsidR="0016760B" w:rsidRPr="0016760B" w14:paraId="6B5016CE" w14:textId="77777777" w:rsidTr="0016760B">
              <w:trPr>
                <w:trHeight w:val="1785"/>
                <w:ins w:id="201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A882FC" w14:textId="77777777" w:rsidR="0016760B" w:rsidRPr="0016760B" w:rsidRDefault="0016760B" w:rsidP="0016760B">
                  <w:pPr>
                    <w:autoSpaceDE/>
                    <w:autoSpaceDN/>
                    <w:adjustRightInd/>
                    <w:jc w:val="center"/>
                    <w:rPr>
                      <w:ins w:id="20161" w:author="Philippe Hollanda - Oliveira Trust" w:date="2022-07-19T09:57:00Z"/>
                      <w:rFonts w:ascii="Arial" w:eastAsia="Times New Roman" w:hAnsi="Arial" w:cs="Arial"/>
                      <w:color w:val="000000"/>
                      <w:sz w:val="20"/>
                      <w:szCs w:val="20"/>
                      <w:lang w:eastAsia="pt-BR"/>
                    </w:rPr>
                  </w:pPr>
                  <w:ins w:id="20162"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3B5BA77" w14:textId="77777777" w:rsidR="0016760B" w:rsidRPr="0016760B" w:rsidRDefault="0016760B" w:rsidP="0016760B">
                  <w:pPr>
                    <w:autoSpaceDE/>
                    <w:autoSpaceDN/>
                    <w:adjustRightInd/>
                    <w:jc w:val="center"/>
                    <w:rPr>
                      <w:ins w:id="20163" w:author="Philippe Hollanda - Oliveira Trust" w:date="2022-07-19T09:57:00Z"/>
                      <w:rFonts w:ascii="Arial" w:eastAsia="Times New Roman" w:hAnsi="Arial" w:cs="Arial"/>
                      <w:color w:val="000000"/>
                      <w:sz w:val="20"/>
                      <w:szCs w:val="20"/>
                      <w:lang w:eastAsia="pt-BR"/>
                    </w:rPr>
                  </w:pPr>
                  <w:ins w:id="20164"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BF348F" w14:textId="77777777" w:rsidR="0016760B" w:rsidRPr="0016760B" w:rsidRDefault="0016760B" w:rsidP="0016760B">
                  <w:pPr>
                    <w:autoSpaceDE/>
                    <w:autoSpaceDN/>
                    <w:adjustRightInd/>
                    <w:jc w:val="center"/>
                    <w:rPr>
                      <w:ins w:id="20165" w:author="Philippe Hollanda - Oliveira Trust" w:date="2022-07-19T09:57:00Z"/>
                      <w:rFonts w:ascii="Arial" w:eastAsia="Times New Roman" w:hAnsi="Arial" w:cs="Arial"/>
                      <w:color w:val="000000"/>
                      <w:sz w:val="20"/>
                      <w:szCs w:val="20"/>
                      <w:lang w:eastAsia="pt-BR"/>
                    </w:rPr>
                  </w:pPr>
                  <w:ins w:id="20166" w:author="Philippe Hollanda - Oliveira Trust" w:date="2022-07-19T09:57:00Z">
                    <w:r w:rsidRPr="0016760B">
                      <w:rPr>
                        <w:rFonts w:ascii="Arial" w:eastAsia="Times New Roman" w:hAnsi="Arial" w:cs="Arial"/>
                        <w:color w:val="000000"/>
                        <w:sz w:val="20"/>
                        <w:szCs w:val="20"/>
                        <w:lang w:eastAsia="pt-BR"/>
                      </w:rPr>
                      <w:t>R$ 235,21</w:t>
                    </w:r>
                  </w:ins>
                </w:p>
              </w:tc>
            </w:tr>
            <w:tr w:rsidR="0016760B" w:rsidRPr="0016760B" w14:paraId="694A78F1" w14:textId="77777777" w:rsidTr="0016760B">
              <w:trPr>
                <w:trHeight w:val="1785"/>
                <w:ins w:id="201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87DA43" w14:textId="77777777" w:rsidR="0016760B" w:rsidRPr="0016760B" w:rsidRDefault="0016760B" w:rsidP="0016760B">
                  <w:pPr>
                    <w:autoSpaceDE/>
                    <w:autoSpaceDN/>
                    <w:adjustRightInd/>
                    <w:jc w:val="center"/>
                    <w:rPr>
                      <w:ins w:id="20168" w:author="Philippe Hollanda - Oliveira Trust" w:date="2022-07-19T09:57:00Z"/>
                      <w:rFonts w:ascii="Arial" w:eastAsia="Times New Roman" w:hAnsi="Arial" w:cs="Arial"/>
                      <w:color w:val="000000"/>
                      <w:sz w:val="20"/>
                      <w:szCs w:val="20"/>
                      <w:lang w:eastAsia="pt-BR"/>
                    </w:rPr>
                  </w:pPr>
                  <w:ins w:id="20169"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8CD3F3D" w14:textId="77777777" w:rsidR="0016760B" w:rsidRPr="0016760B" w:rsidRDefault="0016760B" w:rsidP="0016760B">
                  <w:pPr>
                    <w:autoSpaceDE/>
                    <w:autoSpaceDN/>
                    <w:adjustRightInd/>
                    <w:jc w:val="center"/>
                    <w:rPr>
                      <w:ins w:id="20170" w:author="Philippe Hollanda - Oliveira Trust" w:date="2022-07-19T09:57:00Z"/>
                      <w:rFonts w:ascii="Arial" w:eastAsia="Times New Roman" w:hAnsi="Arial" w:cs="Arial"/>
                      <w:color w:val="000000"/>
                      <w:sz w:val="20"/>
                      <w:szCs w:val="20"/>
                      <w:lang w:eastAsia="pt-BR"/>
                    </w:rPr>
                  </w:pPr>
                  <w:ins w:id="20171"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FFED97" w14:textId="77777777" w:rsidR="0016760B" w:rsidRPr="0016760B" w:rsidRDefault="0016760B" w:rsidP="0016760B">
                  <w:pPr>
                    <w:autoSpaceDE/>
                    <w:autoSpaceDN/>
                    <w:adjustRightInd/>
                    <w:jc w:val="center"/>
                    <w:rPr>
                      <w:ins w:id="20172" w:author="Philippe Hollanda - Oliveira Trust" w:date="2022-07-19T09:57:00Z"/>
                      <w:rFonts w:ascii="Arial" w:eastAsia="Times New Roman" w:hAnsi="Arial" w:cs="Arial"/>
                      <w:color w:val="000000"/>
                      <w:sz w:val="20"/>
                      <w:szCs w:val="20"/>
                      <w:lang w:eastAsia="pt-BR"/>
                    </w:rPr>
                  </w:pPr>
                  <w:ins w:id="20173" w:author="Philippe Hollanda - Oliveira Trust" w:date="2022-07-19T09:57:00Z">
                    <w:r w:rsidRPr="0016760B">
                      <w:rPr>
                        <w:rFonts w:ascii="Arial" w:eastAsia="Times New Roman" w:hAnsi="Arial" w:cs="Arial"/>
                        <w:color w:val="000000"/>
                        <w:sz w:val="20"/>
                        <w:szCs w:val="20"/>
                        <w:lang w:eastAsia="pt-BR"/>
                      </w:rPr>
                      <w:t>R$ 243,90</w:t>
                    </w:r>
                  </w:ins>
                </w:p>
              </w:tc>
            </w:tr>
            <w:tr w:rsidR="0016760B" w:rsidRPr="0016760B" w14:paraId="58972A5C" w14:textId="77777777" w:rsidTr="0016760B">
              <w:trPr>
                <w:trHeight w:val="1785"/>
                <w:ins w:id="201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0EB381" w14:textId="77777777" w:rsidR="0016760B" w:rsidRPr="0016760B" w:rsidRDefault="0016760B" w:rsidP="0016760B">
                  <w:pPr>
                    <w:autoSpaceDE/>
                    <w:autoSpaceDN/>
                    <w:adjustRightInd/>
                    <w:jc w:val="center"/>
                    <w:rPr>
                      <w:ins w:id="20175" w:author="Philippe Hollanda - Oliveira Trust" w:date="2022-07-19T09:57:00Z"/>
                      <w:rFonts w:ascii="Arial" w:eastAsia="Times New Roman" w:hAnsi="Arial" w:cs="Arial"/>
                      <w:color w:val="000000"/>
                      <w:sz w:val="20"/>
                      <w:szCs w:val="20"/>
                      <w:lang w:eastAsia="pt-BR"/>
                    </w:rPr>
                  </w:pPr>
                  <w:ins w:id="20176"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40942A9" w14:textId="77777777" w:rsidR="0016760B" w:rsidRPr="0016760B" w:rsidRDefault="0016760B" w:rsidP="0016760B">
                  <w:pPr>
                    <w:autoSpaceDE/>
                    <w:autoSpaceDN/>
                    <w:adjustRightInd/>
                    <w:jc w:val="center"/>
                    <w:rPr>
                      <w:ins w:id="20177" w:author="Philippe Hollanda - Oliveira Trust" w:date="2022-07-19T09:57:00Z"/>
                      <w:rFonts w:ascii="Arial" w:eastAsia="Times New Roman" w:hAnsi="Arial" w:cs="Arial"/>
                      <w:color w:val="000000"/>
                      <w:sz w:val="20"/>
                      <w:szCs w:val="20"/>
                      <w:lang w:eastAsia="pt-BR"/>
                    </w:rPr>
                  </w:pPr>
                  <w:ins w:id="20178"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4F55B1" w14:textId="77777777" w:rsidR="0016760B" w:rsidRPr="0016760B" w:rsidRDefault="0016760B" w:rsidP="0016760B">
                  <w:pPr>
                    <w:autoSpaceDE/>
                    <w:autoSpaceDN/>
                    <w:adjustRightInd/>
                    <w:jc w:val="center"/>
                    <w:rPr>
                      <w:ins w:id="20179" w:author="Philippe Hollanda - Oliveira Trust" w:date="2022-07-19T09:57:00Z"/>
                      <w:rFonts w:ascii="Arial" w:eastAsia="Times New Roman" w:hAnsi="Arial" w:cs="Arial"/>
                      <w:color w:val="000000"/>
                      <w:sz w:val="20"/>
                      <w:szCs w:val="20"/>
                      <w:lang w:eastAsia="pt-BR"/>
                    </w:rPr>
                  </w:pPr>
                  <w:ins w:id="20180" w:author="Philippe Hollanda - Oliveira Trust" w:date="2022-07-19T09:57:00Z">
                    <w:r w:rsidRPr="0016760B">
                      <w:rPr>
                        <w:rFonts w:ascii="Arial" w:eastAsia="Times New Roman" w:hAnsi="Arial" w:cs="Arial"/>
                        <w:color w:val="000000"/>
                        <w:sz w:val="20"/>
                        <w:szCs w:val="20"/>
                        <w:lang w:eastAsia="pt-BR"/>
                      </w:rPr>
                      <w:t>R$ 251,23</w:t>
                    </w:r>
                  </w:ins>
                </w:p>
              </w:tc>
            </w:tr>
            <w:tr w:rsidR="0016760B" w:rsidRPr="0016760B" w14:paraId="068638EB" w14:textId="77777777" w:rsidTr="0016760B">
              <w:trPr>
                <w:trHeight w:val="1785"/>
                <w:ins w:id="201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40FB11" w14:textId="77777777" w:rsidR="0016760B" w:rsidRPr="0016760B" w:rsidRDefault="0016760B" w:rsidP="0016760B">
                  <w:pPr>
                    <w:autoSpaceDE/>
                    <w:autoSpaceDN/>
                    <w:adjustRightInd/>
                    <w:jc w:val="center"/>
                    <w:rPr>
                      <w:ins w:id="20182" w:author="Philippe Hollanda - Oliveira Trust" w:date="2022-07-19T09:57:00Z"/>
                      <w:rFonts w:ascii="Arial" w:eastAsia="Times New Roman" w:hAnsi="Arial" w:cs="Arial"/>
                      <w:color w:val="000000"/>
                      <w:sz w:val="20"/>
                      <w:szCs w:val="20"/>
                      <w:lang w:eastAsia="pt-BR"/>
                    </w:rPr>
                  </w:pPr>
                  <w:ins w:id="20183"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9EC8760" w14:textId="77777777" w:rsidR="0016760B" w:rsidRPr="0016760B" w:rsidRDefault="0016760B" w:rsidP="0016760B">
                  <w:pPr>
                    <w:autoSpaceDE/>
                    <w:autoSpaceDN/>
                    <w:adjustRightInd/>
                    <w:jc w:val="center"/>
                    <w:rPr>
                      <w:ins w:id="20184" w:author="Philippe Hollanda - Oliveira Trust" w:date="2022-07-19T09:57:00Z"/>
                      <w:rFonts w:ascii="Arial" w:eastAsia="Times New Roman" w:hAnsi="Arial" w:cs="Arial"/>
                      <w:color w:val="000000"/>
                      <w:sz w:val="20"/>
                      <w:szCs w:val="20"/>
                      <w:lang w:eastAsia="pt-BR"/>
                    </w:rPr>
                  </w:pPr>
                  <w:ins w:id="20185"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1263AA" w14:textId="77777777" w:rsidR="0016760B" w:rsidRPr="0016760B" w:rsidRDefault="0016760B" w:rsidP="0016760B">
                  <w:pPr>
                    <w:autoSpaceDE/>
                    <w:autoSpaceDN/>
                    <w:adjustRightInd/>
                    <w:jc w:val="center"/>
                    <w:rPr>
                      <w:ins w:id="20186" w:author="Philippe Hollanda - Oliveira Trust" w:date="2022-07-19T09:57:00Z"/>
                      <w:rFonts w:ascii="Arial" w:eastAsia="Times New Roman" w:hAnsi="Arial" w:cs="Arial"/>
                      <w:color w:val="000000"/>
                      <w:sz w:val="20"/>
                      <w:szCs w:val="20"/>
                      <w:lang w:eastAsia="pt-BR"/>
                    </w:rPr>
                  </w:pPr>
                  <w:ins w:id="20187" w:author="Philippe Hollanda - Oliveira Trust" w:date="2022-07-19T09:57:00Z">
                    <w:r w:rsidRPr="0016760B">
                      <w:rPr>
                        <w:rFonts w:ascii="Arial" w:eastAsia="Times New Roman" w:hAnsi="Arial" w:cs="Arial"/>
                        <w:color w:val="000000"/>
                        <w:sz w:val="20"/>
                        <w:szCs w:val="20"/>
                        <w:lang w:eastAsia="pt-BR"/>
                      </w:rPr>
                      <w:t>R$ 468,51</w:t>
                    </w:r>
                  </w:ins>
                </w:p>
              </w:tc>
            </w:tr>
            <w:tr w:rsidR="0016760B" w:rsidRPr="0016760B" w14:paraId="57543986" w14:textId="77777777" w:rsidTr="0016760B">
              <w:trPr>
                <w:trHeight w:val="1785"/>
                <w:ins w:id="201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423FC6" w14:textId="77777777" w:rsidR="0016760B" w:rsidRPr="0016760B" w:rsidRDefault="0016760B" w:rsidP="0016760B">
                  <w:pPr>
                    <w:autoSpaceDE/>
                    <w:autoSpaceDN/>
                    <w:adjustRightInd/>
                    <w:jc w:val="center"/>
                    <w:rPr>
                      <w:ins w:id="20189" w:author="Philippe Hollanda - Oliveira Trust" w:date="2022-07-19T09:57:00Z"/>
                      <w:rFonts w:ascii="Arial" w:eastAsia="Times New Roman" w:hAnsi="Arial" w:cs="Arial"/>
                      <w:color w:val="000000"/>
                      <w:sz w:val="20"/>
                      <w:szCs w:val="20"/>
                      <w:lang w:eastAsia="pt-BR"/>
                    </w:rPr>
                  </w:pPr>
                  <w:ins w:id="2019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69575CF" w14:textId="77777777" w:rsidR="0016760B" w:rsidRPr="0016760B" w:rsidRDefault="0016760B" w:rsidP="0016760B">
                  <w:pPr>
                    <w:autoSpaceDE/>
                    <w:autoSpaceDN/>
                    <w:adjustRightInd/>
                    <w:jc w:val="center"/>
                    <w:rPr>
                      <w:ins w:id="20191" w:author="Philippe Hollanda - Oliveira Trust" w:date="2022-07-19T09:57:00Z"/>
                      <w:rFonts w:ascii="Arial" w:eastAsia="Times New Roman" w:hAnsi="Arial" w:cs="Arial"/>
                      <w:color w:val="000000"/>
                      <w:sz w:val="20"/>
                      <w:szCs w:val="20"/>
                      <w:lang w:eastAsia="pt-BR"/>
                    </w:rPr>
                  </w:pPr>
                  <w:ins w:id="20192"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D548BB" w14:textId="77777777" w:rsidR="0016760B" w:rsidRPr="0016760B" w:rsidRDefault="0016760B" w:rsidP="0016760B">
                  <w:pPr>
                    <w:autoSpaceDE/>
                    <w:autoSpaceDN/>
                    <w:adjustRightInd/>
                    <w:jc w:val="center"/>
                    <w:rPr>
                      <w:ins w:id="20193" w:author="Philippe Hollanda - Oliveira Trust" w:date="2022-07-19T09:57:00Z"/>
                      <w:rFonts w:ascii="Arial" w:eastAsia="Times New Roman" w:hAnsi="Arial" w:cs="Arial"/>
                      <w:color w:val="000000"/>
                      <w:sz w:val="20"/>
                      <w:szCs w:val="20"/>
                      <w:lang w:eastAsia="pt-BR"/>
                    </w:rPr>
                  </w:pPr>
                  <w:ins w:id="20194" w:author="Philippe Hollanda - Oliveira Trust" w:date="2022-07-19T09:57:00Z">
                    <w:r w:rsidRPr="0016760B">
                      <w:rPr>
                        <w:rFonts w:ascii="Arial" w:eastAsia="Times New Roman" w:hAnsi="Arial" w:cs="Arial"/>
                        <w:color w:val="000000"/>
                        <w:sz w:val="20"/>
                        <w:szCs w:val="20"/>
                        <w:lang w:eastAsia="pt-BR"/>
                      </w:rPr>
                      <w:t>R$ 489,15</w:t>
                    </w:r>
                  </w:ins>
                </w:p>
              </w:tc>
            </w:tr>
            <w:tr w:rsidR="0016760B" w:rsidRPr="0016760B" w14:paraId="5B4A3E90" w14:textId="77777777" w:rsidTr="0016760B">
              <w:trPr>
                <w:trHeight w:val="1785"/>
                <w:ins w:id="201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2FB2CE" w14:textId="77777777" w:rsidR="0016760B" w:rsidRPr="0016760B" w:rsidRDefault="0016760B" w:rsidP="0016760B">
                  <w:pPr>
                    <w:autoSpaceDE/>
                    <w:autoSpaceDN/>
                    <w:adjustRightInd/>
                    <w:jc w:val="center"/>
                    <w:rPr>
                      <w:ins w:id="20196" w:author="Philippe Hollanda - Oliveira Trust" w:date="2022-07-19T09:57:00Z"/>
                      <w:rFonts w:ascii="Arial" w:eastAsia="Times New Roman" w:hAnsi="Arial" w:cs="Arial"/>
                      <w:color w:val="000000"/>
                      <w:sz w:val="20"/>
                      <w:szCs w:val="20"/>
                      <w:lang w:eastAsia="pt-BR"/>
                    </w:rPr>
                  </w:pPr>
                  <w:ins w:id="2019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1EB5C9C" w14:textId="77777777" w:rsidR="0016760B" w:rsidRPr="0016760B" w:rsidRDefault="0016760B" w:rsidP="0016760B">
                  <w:pPr>
                    <w:autoSpaceDE/>
                    <w:autoSpaceDN/>
                    <w:adjustRightInd/>
                    <w:jc w:val="center"/>
                    <w:rPr>
                      <w:ins w:id="20198" w:author="Philippe Hollanda - Oliveira Trust" w:date="2022-07-19T09:57:00Z"/>
                      <w:rFonts w:ascii="Arial" w:eastAsia="Times New Roman" w:hAnsi="Arial" w:cs="Arial"/>
                      <w:color w:val="000000"/>
                      <w:sz w:val="20"/>
                      <w:szCs w:val="20"/>
                      <w:lang w:eastAsia="pt-BR"/>
                    </w:rPr>
                  </w:pPr>
                  <w:ins w:id="20199"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4C82FE" w14:textId="77777777" w:rsidR="0016760B" w:rsidRPr="0016760B" w:rsidRDefault="0016760B" w:rsidP="0016760B">
                  <w:pPr>
                    <w:autoSpaceDE/>
                    <w:autoSpaceDN/>
                    <w:adjustRightInd/>
                    <w:jc w:val="center"/>
                    <w:rPr>
                      <w:ins w:id="20200" w:author="Philippe Hollanda - Oliveira Trust" w:date="2022-07-19T09:57:00Z"/>
                      <w:rFonts w:ascii="Arial" w:eastAsia="Times New Roman" w:hAnsi="Arial" w:cs="Arial"/>
                      <w:color w:val="000000"/>
                      <w:sz w:val="20"/>
                      <w:szCs w:val="20"/>
                      <w:lang w:eastAsia="pt-BR"/>
                    </w:rPr>
                  </w:pPr>
                  <w:ins w:id="20201" w:author="Philippe Hollanda - Oliveira Trust" w:date="2022-07-19T09:57:00Z">
                    <w:r w:rsidRPr="0016760B">
                      <w:rPr>
                        <w:rFonts w:ascii="Arial" w:eastAsia="Times New Roman" w:hAnsi="Arial" w:cs="Arial"/>
                        <w:color w:val="000000"/>
                        <w:sz w:val="20"/>
                        <w:szCs w:val="20"/>
                        <w:lang w:eastAsia="pt-BR"/>
                      </w:rPr>
                      <w:t>R$ 487,25</w:t>
                    </w:r>
                  </w:ins>
                </w:p>
              </w:tc>
            </w:tr>
            <w:tr w:rsidR="0016760B" w:rsidRPr="0016760B" w14:paraId="6A4C6EA0" w14:textId="77777777" w:rsidTr="0016760B">
              <w:trPr>
                <w:trHeight w:val="1785"/>
                <w:ins w:id="202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4EF08E" w14:textId="77777777" w:rsidR="0016760B" w:rsidRPr="0016760B" w:rsidRDefault="0016760B" w:rsidP="0016760B">
                  <w:pPr>
                    <w:autoSpaceDE/>
                    <w:autoSpaceDN/>
                    <w:adjustRightInd/>
                    <w:jc w:val="center"/>
                    <w:rPr>
                      <w:ins w:id="20203" w:author="Philippe Hollanda - Oliveira Trust" w:date="2022-07-19T09:57:00Z"/>
                      <w:rFonts w:ascii="Arial" w:eastAsia="Times New Roman" w:hAnsi="Arial" w:cs="Arial"/>
                      <w:color w:val="000000"/>
                      <w:sz w:val="20"/>
                      <w:szCs w:val="20"/>
                      <w:lang w:eastAsia="pt-BR"/>
                    </w:rPr>
                  </w:pPr>
                  <w:ins w:id="20204"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16F540C" w14:textId="77777777" w:rsidR="0016760B" w:rsidRPr="0016760B" w:rsidRDefault="0016760B" w:rsidP="0016760B">
                  <w:pPr>
                    <w:autoSpaceDE/>
                    <w:autoSpaceDN/>
                    <w:adjustRightInd/>
                    <w:jc w:val="center"/>
                    <w:rPr>
                      <w:ins w:id="20205" w:author="Philippe Hollanda - Oliveira Trust" w:date="2022-07-19T09:57:00Z"/>
                      <w:rFonts w:ascii="Arial" w:eastAsia="Times New Roman" w:hAnsi="Arial" w:cs="Arial"/>
                      <w:color w:val="000000"/>
                      <w:sz w:val="20"/>
                      <w:szCs w:val="20"/>
                      <w:lang w:eastAsia="pt-BR"/>
                    </w:rPr>
                  </w:pPr>
                  <w:ins w:id="20206"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F82FBE" w14:textId="77777777" w:rsidR="0016760B" w:rsidRPr="0016760B" w:rsidRDefault="0016760B" w:rsidP="0016760B">
                  <w:pPr>
                    <w:autoSpaceDE/>
                    <w:autoSpaceDN/>
                    <w:adjustRightInd/>
                    <w:jc w:val="center"/>
                    <w:rPr>
                      <w:ins w:id="20207" w:author="Philippe Hollanda - Oliveira Trust" w:date="2022-07-19T09:57:00Z"/>
                      <w:rFonts w:ascii="Arial" w:eastAsia="Times New Roman" w:hAnsi="Arial" w:cs="Arial"/>
                      <w:color w:val="000000"/>
                      <w:sz w:val="20"/>
                      <w:szCs w:val="20"/>
                      <w:lang w:eastAsia="pt-BR"/>
                    </w:rPr>
                  </w:pPr>
                  <w:ins w:id="20208" w:author="Philippe Hollanda - Oliveira Trust" w:date="2022-07-19T09:57:00Z">
                    <w:r w:rsidRPr="0016760B">
                      <w:rPr>
                        <w:rFonts w:ascii="Arial" w:eastAsia="Times New Roman" w:hAnsi="Arial" w:cs="Arial"/>
                        <w:color w:val="000000"/>
                        <w:sz w:val="20"/>
                        <w:szCs w:val="20"/>
                        <w:lang w:eastAsia="pt-BR"/>
                      </w:rPr>
                      <w:t>R$ 467,42</w:t>
                    </w:r>
                  </w:ins>
                </w:p>
              </w:tc>
            </w:tr>
            <w:tr w:rsidR="0016760B" w:rsidRPr="0016760B" w14:paraId="0F51D14D" w14:textId="77777777" w:rsidTr="0016760B">
              <w:trPr>
                <w:trHeight w:val="1785"/>
                <w:ins w:id="202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3CF1D4" w14:textId="77777777" w:rsidR="0016760B" w:rsidRPr="0016760B" w:rsidRDefault="0016760B" w:rsidP="0016760B">
                  <w:pPr>
                    <w:autoSpaceDE/>
                    <w:autoSpaceDN/>
                    <w:adjustRightInd/>
                    <w:jc w:val="center"/>
                    <w:rPr>
                      <w:ins w:id="20210" w:author="Philippe Hollanda - Oliveira Trust" w:date="2022-07-19T09:57:00Z"/>
                      <w:rFonts w:ascii="Arial" w:eastAsia="Times New Roman" w:hAnsi="Arial" w:cs="Arial"/>
                      <w:color w:val="000000"/>
                      <w:sz w:val="20"/>
                      <w:szCs w:val="20"/>
                      <w:lang w:eastAsia="pt-BR"/>
                    </w:rPr>
                  </w:pPr>
                  <w:ins w:id="2021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A161599" w14:textId="77777777" w:rsidR="0016760B" w:rsidRPr="0016760B" w:rsidRDefault="0016760B" w:rsidP="0016760B">
                  <w:pPr>
                    <w:autoSpaceDE/>
                    <w:autoSpaceDN/>
                    <w:adjustRightInd/>
                    <w:jc w:val="center"/>
                    <w:rPr>
                      <w:ins w:id="20212" w:author="Philippe Hollanda - Oliveira Trust" w:date="2022-07-19T09:57:00Z"/>
                      <w:rFonts w:ascii="Arial" w:eastAsia="Times New Roman" w:hAnsi="Arial" w:cs="Arial"/>
                      <w:color w:val="000000"/>
                      <w:sz w:val="20"/>
                      <w:szCs w:val="20"/>
                      <w:lang w:eastAsia="pt-BR"/>
                    </w:rPr>
                  </w:pPr>
                  <w:ins w:id="20213"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4788A3" w14:textId="77777777" w:rsidR="0016760B" w:rsidRPr="0016760B" w:rsidRDefault="0016760B" w:rsidP="0016760B">
                  <w:pPr>
                    <w:autoSpaceDE/>
                    <w:autoSpaceDN/>
                    <w:adjustRightInd/>
                    <w:jc w:val="center"/>
                    <w:rPr>
                      <w:ins w:id="20214" w:author="Philippe Hollanda - Oliveira Trust" w:date="2022-07-19T09:57:00Z"/>
                      <w:rFonts w:ascii="Arial" w:eastAsia="Times New Roman" w:hAnsi="Arial" w:cs="Arial"/>
                      <w:color w:val="000000"/>
                      <w:sz w:val="20"/>
                      <w:szCs w:val="20"/>
                      <w:lang w:eastAsia="pt-BR"/>
                    </w:rPr>
                  </w:pPr>
                  <w:ins w:id="20215" w:author="Philippe Hollanda - Oliveira Trust" w:date="2022-07-19T09:57:00Z">
                    <w:r w:rsidRPr="0016760B">
                      <w:rPr>
                        <w:rFonts w:ascii="Arial" w:eastAsia="Times New Roman" w:hAnsi="Arial" w:cs="Arial"/>
                        <w:color w:val="000000"/>
                        <w:sz w:val="20"/>
                        <w:szCs w:val="20"/>
                        <w:lang w:eastAsia="pt-BR"/>
                      </w:rPr>
                      <w:t>R$ 473,40</w:t>
                    </w:r>
                  </w:ins>
                </w:p>
              </w:tc>
            </w:tr>
            <w:tr w:rsidR="0016760B" w:rsidRPr="0016760B" w14:paraId="0D5352C3" w14:textId="77777777" w:rsidTr="0016760B">
              <w:trPr>
                <w:trHeight w:val="1785"/>
                <w:ins w:id="202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D722A8" w14:textId="77777777" w:rsidR="0016760B" w:rsidRPr="0016760B" w:rsidRDefault="0016760B" w:rsidP="0016760B">
                  <w:pPr>
                    <w:autoSpaceDE/>
                    <w:autoSpaceDN/>
                    <w:adjustRightInd/>
                    <w:jc w:val="center"/>
                    <w:rPr>
                      <w:ins w:id="20217" w:author="Philippe Hollanda - Oliveira Trust" w:date="2022-07-19T09:57:00Z"/>
                      <w:rFonts w:ascii="Arial" w:eastAsia="Times New Roman" w:hAnsi="Arial" w:cs="Arial"/>
                      <w:color w:val="000000"/>
                      <w:sz w:val="20"/>
                      <w:szCs w:val="20"/>
                      <w:lang w:eastAsia="pt-BR"/>
                    </w:rPr>
                  </w:pPr>
                  <w:ins w:id="20218"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8595CE6" w14:textId="77777777" w:rsidR="0016760B" w:rsidRPr="0016760B" w:rsidRDefault="0016760B" w:rsidP="0016760B">
                  <w:pPr>
                    <w:autoSpaceDE/>
                    <w:autoSpaceDN/>
                    <w:adjustRightInd/>
                    <w:jc w:val="center"/>
                    <w:rPr>
                      <w:ins w:id="20219" w:author="Philippe Hollanda - Oliveira Trust" w:date="2022-07-19T09:57:00Z"/>
                      <w:rFonts w:ascii="Arial" w:eastAsia="Times New Roman" w:hAnsi="Arial" w:cs="Arial"/>
                      <w:color w:val="000000"/>
                      <w:sz w:val="20"/>
                      <w:szCs w:val="20"/>
                      <w:lang w:eastAsia="pt-BR"/>
                    </w:rPr>
                  </w:pPr>
                  <w:ins w:id="20220"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4DC38A" w14:textId="77777777" w:rsidR="0016760B" w:rsidRPr="0016760B" w:rsidRDefault="0016760B" w:rsidP="0016760B">
                  <w:pPr>
                    <w:autoSpaceDE/>
                    <w:autoSpaceDN/>
                    <w:adjustRightInd/>
                    <w:jc w:val="center"/>
                    <w:rPr>
                      <w:ins w:id="20221" w:author="Philippe Hollanda - Oliveira Trust" w:date="2022-07-19T09:57:00Z"/>
                      <w:rFonts w:ascii="Arial" w:eastAsia="Times New Roman" w:hAnsi="Arial" w:cs="Arial"/>
                      <w:color w:val="000000"/>
                      <w:sz w:val="20"/>
                      <w:szCs w:val="20"/>
                      <w:lang w:eastAsia="pt-BR"/>
                    </w:rPr>
                  </w:pPr>
                  <w:ins w:id="20222" w:author="Philippe Hollanda - Oliveira Trust" w:date="2022-07-19T09:57:00Z">
                    <w:r w:rsidRPr="0016760B">
                      <w:rPr>
                        <w:rFonts w:ascii="Arial" w:eastAsia="Times New Roman" w:hAnsi="Arial" w:cs="Arial"/>
                        <w:color w:val="000000"/>
                        <w:sz w:val="20"/>
                        <w:szCs w:val="20"/>
                        <w:lang w:eastAsia="pt-BR"/>
                      </w:rPr>
                      <w:t>R$ 488,07</w:t>
                    </w:r>
                  </w:ins>
                </w:p>
              </w:tc>
            </w:tr>
            <w:tr w:rsidR="0016760B" w:rsidRPr="0016760B" w14:paraId="07D1E5D7" w14:textId="77777777" w:rsidTr="0016760B">
              <w:trPr>
                <w:trHeight w:val="1785"/>
                <w:ins w:id="202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9ABD35" w14:textId="77777777" w:rsidR="0016760B" w:rsidRPr="0016760B" w:rsidRDefault="0016760B" w:rsidP="0016760B">
                  <w:pPr>
                    <w:autoSpaceDE/>
                    <w:autoSpaceDN/>
                    <w:adjustRightInd/>
                    <w:jc w:val="center"/>
                    <w:rPr>
                      <w:ins w:id="20224" w:author="Philippe Hollanda - Oliveira Trust" w:date="2022-07-19T09:57:00Z"/>
                      <w:rFonts w:ascii="Arial" w:eastAsia="Times New Roman" w:hAnsi="Arial" w:cs="Arial"/>
                      <w:color w:val="000000"/>
                      <w:sz w:val="20"/>
                      <w:szCs w:val="20"/>
                      <w:lang w:eastAsia="pt-BR"/>
                    </w:rPr>
                  </w:pPr>
                  <w:ins w:id="20225"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B598733" w14:textId="77777777" w:rsidR="0016760B" w:rsidRPr="0016760B" w:rsidRDefault="0016760B" w:rsidP="0016760B">
                  <w:pPr>
                    <w:autoSpaceDE/>
                    <w:autoSpaceDN/>
                    <w:adjustRightInd/>
                    <w:jc w:val="center"/>
                    <w:rPr>
                      <w:ins w:id="20226" w:author="Philippe Hollanda - Oliveira Trust" w:date="2022-07-19T09:57:00Z"/>
                      <w:rFonts w:ascii="Arial" w:eastAsia="Times New Roman" w:hAnsi="Arial" w:cs="Arial"/>
                      <w:color w:val="000000"/>
                      <w:sz w:val="20"/>
                      <w:szCs w:val="20"/>
                      <w:lang w:eastAsia="pt-BR"/>
                    </w:rPr>
                  </w:pPr>
                  <w:ins w:id="20227"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A48D6A" w14:textId="77777777" w:rsidR="0016760B" w:rsidRPr="0016760B" w:rsidRDefault="0016760B" w:rsidP="0016760B">
                  <w:pPr>
                    <w:autoSpaceDE/>
                    <w:autoSpaceDN/>
                    <w:adjustRightInd/>
                    <w:jc w:val="center"/>
                    <w:rPr>
                      <w:ins w:id="20228" w:author="Philippe Hollanda - Oliveira Trust" w:date="2022-07-19T09:57:00Z"/>
                      <w:rFonts w:ascii="Arial" w:eastAsia="Times New Roman" w:hAnsi="Arial" w:cs="Arial"/>
                      <w:color w:val="000000"/>
                      <w:sz w:val="20"/>
                      <w:szCs w:val="20"/>
                      <w:lang w:eastAsia="pt-BR"/>
                    </w:rPr>
                  </w:pPr>
                  <w:ins w:id="20229" w:author="Philippe Hollanda - Oliveira Trust" w:date="2022-07-19T09:57:00Z">
                    <w:r w:rsidRPr="0016760B">
                      <w:rPr>
                        <w:rFonts w:ascii="Arial" w:eastAsia="Times New Roman" w:hAnsi="Arial" w:cs="Arial"/>
                        <w:color w:val="000000"/>
                        <w:sz w:val="20"/>
                        <w:szCs w:val="20"/>
                        <w:lang w:eastAsia="pt-BR"/>
                      </w:rPr>
                      <w:t>R$ 488,61</w:t>
                    </w:r>
                  </w:ins>
                </w:p>
              </w:tc>
            </w:tr>
            <w:tr w:rsidR="0016760B" w:rsidRPr="0016760B" w14:paraId="500645FA" w14:textId="77777777" w:rsidTr="0016760B">
              <w:trPr>
                <w:trHeight w:val="1980"/>
                <w:ins w:id="202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6B23C7" w14:textId="77777777" w:rsidR="0016760B" w:rsidRPr="0016760B" w:rsidRDefault="0016760B" w:rsidP="0016760B">
                  <w:pPr>
                    <w:autoSpaceDE/>
                    <w:autoSpaceDN/>
                    <w:adjustRightInd/>
                    <w:jc w:val="center"/>
                    <w:rPr>
                      <w:ins w:id="20231" w:author="Philippe Hollanda - Oliveira Trust" w:date="2022-07-19T09:57:00Z"/>
                      <w:rFonts w:ascii="Arial" w:eastAsia="Times New Roman" w:hAnsi="Arial" w:cs="Arial"/>
                      <w:color w:val="000000"/>
                      <w:sz w:val="20"/>
                      <w:szCs w:val="20"/>
                      <w:lang w:eastAsia="pt-BR"/>
                    </w:rPr>
                  </w:pPr>
                  <w:ins w:id="20232"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B484563" w14:textId="77777777" w:rsidR="0016760B" w:rsidRPr="0016760B" w:rsidRDefault="0016760B" w:rsidP="0016760B">
                  <w:pPr>
                    <w:autoSpaceDE/>
                    <w:autoSpaceDN/>
                    <w:adjustRightInd/>
                    <w:jc w:val="center"/>
                    <w:rPr>
                      <w:ins w:id="20233" w:author="Philippe Hollanda - Oliveira Trust" w:date="2022-07-19T09:57:00Z"/>
                      <w:rFonts w:ascii="Arial" w:eastAsia="Times New Roman" w:hAnsi="Arial" w:cs="Arial"/>
                      <w:color w:val="000000"/>
                      <w:sz w:val="20"/>
                      <w:szCs w:val="20"/>
                      <w:lang w:eastAsia="pt-BR"/>
                    </w:rPr>
                  </w:pPr>
                  <w:ins w:id="20234"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9AB45E" w14:textId="77777777" w:rsidR="0016760B" w:rsidRPr="0016760B" w:rsidRDefault="0016760B" w:rsidP="0016760B">
                  <w:pPr>
                    <w:autoSpaceDE/>
                    <w:autoSpaceDN/>
                    <w:adjustRightInd/>
                    <w:jc w:val="center"/>
                    <w:rPr>
                      <w:ins w:id="20235" w:author="Philippe Hollanda - Oliveira Trust" w:date="2022-07-19T09:57:00Z"/>
                      <w:rFonts w:ascii="Arial" w:eastAsia="Times New Roman" w:hAnsi="Arial" w:cs="Arial"/>
                      <w:color w:val="000000"/>
                      <w:sz w:val="20"/>
                      <w:szCs w:val="20"/>
                      <w:lang w:eastAsia="pt-BR"/>
                    </w:rPr>
                  </w:pPr>
                  <w:ins w:id="20236" w:author="Philippe Hollanda - Oliveira Trust" w:date="2022-07-19T09:57:00Z">
                    <w:r w:rsidRPr="0016760B">
                      <w:rPr>
                        <w:rFonts w:ascii="Arial" w:eastAsia="Times New Roman" w:hAnsi="Arial" w:cs="Arial"/>
                        <w:color w:val="000000"/>
                        <w:sz w:val="20"/>
                        <w:szCs w:val="20"/>
                        <w:lang w:eastAsia="pt-BR"/>
                      </w:rPr>
                      <w:t>R$ 175,19</w:t>
                    </w:r>
                  </w:ins>
                </w:p>
              </w:tc>
            </w:tr>
            <w:tr w:rsidR="0016760B" w:rsidRPr="0016760B" w14:paraId="5FEC593F" w14:textId="77777777" w:rsidTr="0016760B">
              <w:trPr>
                <w:trHeight w:val="1785"/>
                <w:ins w:id="202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B75AC5" w14:textId="77777777" w:rsidR="0016760B" w:rsidRPr="0016760B" w:rsidRDefault="0016760B" w:rsidP="0016760B">
                  <w:pPr>
                    <w:autoSpaceDE/>
                    <w:autoSpaceDN/>
                    <w:adjustRightInd/>
                    <w:jc w:val="center"/>
                    <w:rPr>
                      <w:ins w:id="20238" w:author="Philippe Hollanda - Oliveira Trust" w:date="2022-07-19T09:57:00Z"/>
                      <w:rFonts w:ascii="Arial" w:eastAsia="Times New Roman" w:hAnsi="Arial" w:cs="Arial"/>
                      <w:color w:val="000000"/>
                      <w:sz w:val="20"/>
                      <w:szCs w:val="20"/>
                      <w:lang w:eastAsia="pt-BR"/>
                    </w:rPr>
                  </w:pPr>
                  <w:ins w:id="20239"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421EDF6" w14:textId="77777777" w:rsidR="0016760B" w:rsidRPr="0016760B" w:rsidRDefault="0016760B" w:rsidP="0016760B">
                  <w:pPr>
                    <w:autoSpaceDE/>
                    <w:autoSpaceDN/>
                    <w:adjustRightInd/>
                    <w:jc w:val="center"/>
                    <w:rPr>
                      <w:ins w:id="20240" w:author="Philippe Hollanda - Oliveira Trust" w:date="2022-07-19T09:57:00Z"/>
                      <w:rFonts w:ascii="Arial" w:eastAsia="Times New Roman" w:hAnsi="Arial" w:cs="Arial"/>
                      <w:color w:val="000000"/>
                      <w:sz w:val="20"/>
                      <w:szCs w:val="20"/>
                      <w:lang w:eastAsia="pt-BR"/>
                    </w:rPr>
                  </w:pPr>
                  <w:ins w:id="20241"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B2F1A1" w14:textId="77777777" w:rsidR="0016760B" w:rsidRPr="0016760B" w:rsidRDefault="0016760B" w:rsidP="0016760B">
                  <w:pPr>
                    <w:autoSpaceDE/>
                    <w:autoSpaceDN/>
                    <w:adjustRightInd/>
                    <w:jc w:val="center"/>
                    <w:rPr>
                      <w:ins w:id="20242" w:author="Philippe Hollanda - Oliveira Trust" w:date="2022-07-19T09:57:00Z"/>
                      <w:rFonts w:ascii="Arial" w:eastAsia="Times New Roman" w:hAnsi="Arial" w:cs="Arial"/>
                      <w:color w:val="000000"/>
                      <w:sz w:val="20"/>
                      <w:szCs w:val="20"/>
                      <w:lang w:eastAsia="pt-BR"/>
                    </w:rPr>
                  </w:pPr>
                  <w:ins w:id="20243" w:author="Philippe Hollanda - Oliveira Trust" w:date="2022-07-19T09:57:00Z">
                    <w:r w:rsidRPr="0016760B">
                      <w:rPr>
                        <w:rFonts w:ascii="Arial" w:eastAsia="Times New Roman" w:hAnsi="Arial" w:cs="Arial"/>
                        <w:color w:val="000000"/>
                        <w:sz w:val="20"/>
                        <w:szCs w:val="20"/>
                        <w:lang w:eastAsia="pt-BR"/>
                      </w:rPr>
                      <w:t>R$ 189,76</w:t>
                    </w:r>
                  </w:ins>
                </w:p>
              </w:tc>
            </w:tr>
            <w:tr w:rsidR="0016760B" w:rsidRPr="0016760B" w14:paraId="22FC326C" w14:textId="77777777" w:rsidTr="0016760B">
              <w:trPr>
                <w:trHeight w:val="1785"/>
                <w:ins w:id="202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928A2BA" w14:textId="77777777" w:rsidR="0016760B" w:rsidRPr="0016760B" w:rsidRDefault="0016760B" w:rsidP="0016760B">
                  <w:pPr>
                    <w:autoSpaceDE/>
                    <w:autoSpaceDN/>
                    <w:adjustRightInd/>
                    <w:jc w:val="center"/>
                    <w:rPr>
                      <w:ins w:id="20245" w:author="Philippe Hollanda - Oliveira Trust" w:date="2022-07-19T09:57:00Z"/>
                      <w:rFonts w:ascii="Arial" w:eastAsia="Times New Roman" w:hAnsi="Arial" w:cs="Arial"/>
                      <w:color w:val="000000"/>
                      <w:sz w:val="20"/>
                      <w:szCs w:val="20"/>
                      <w:lang w:eastAsia="pt-BR"/>
                    </w:rPr>
                  </w:pPr>
                  <w:ins w:id="2024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76F76F11" w14:textId="77777777" w:rsidR="0016760B" w:rsidRPr="0016760B" w:rsidRDefault="0016760B" w:rsidP="0016760B">
                  <w:pPr>
                    <w:autoSpaceDE/>
                    <w:autoSpaceDN/>
                    <w:adjustRightInd/>
                    <w:jc w:val="center"/>
                    <w:rPr>
                      <w:ins w:id="20247" w:author="Philippe Hollanda - Oliveira Trust" w:date="2022-07-19T09:57:00Z"/>
                      <w:rFonts w:ascii="Arial" w:eastAsia="Times New Roman" w:hAnsi="Arial" w:cs="Arial"/>
                      <w:color w:val="000000"/>
                      <w:sz w:val="20"/>
                      <w:szCs w:val="20"/>
                      <w:lang w:eastAsia="pt-BR"/>
                    </w:rPr>
                  </w:pPr>
                  <w:ins w:id="20248"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6CD38B" w14:textId="77777777" w:rsidR="0016760B" w:rsidRPr="0016760B" w:rsidRDefault="0016760B" w:rsidP="0016760B">
                  <w:pPr>
                    <w:autoSpaceDE/>
                    <w:autoSpaceDN/>
                    <w:adjustRightInd/>
                    <w:jc w:val="center"/>
                    <w:rPr>
                      <w:ins w:id="20249" w:author="Philippe Hollanda - Oliveira Trust" w:date="2022-07-19T09:57:00Z"/>
                      <w:rFonts w:ascii="Arial" w:eastAsia="Times New Roman" w:hAnsi="Arial" w:cs="Arial"/>
                      <w:color w:val="000000"/>
                      <w:sz w:val="20"/>
                      <w:szCs w:val="20"/>
                      <w:lang w:eastAsia="pt-BR"/>
                    </w:rPr>
                  </w:pPr>
                  <w:ins w:id="20250" w:author="Philippe Hollanda - Oliveira Trust" w:date="2022-07-19T09:57:00Z">
                    <w:r w:rsidRPr="0016760B">
                      <w:rPr>
                        <w:rFonts w:ascii="Arial" w:eastAsia="Times New Roman" w:hAnsi="Arial" w:cs="Arial"/>
                        <w:color w:val="000000"/>
                        <w:sz w:val="20"/>
                        <w:szCs w:val="20"/>
                        <w:lang w:eastAsia="pt-BR"/>
                      </w:rPr>
                      <w:t>R$ 181,67</w:t>
                    </w:r>
                  </w:ins>
                </w:p>
              </w:tc>
            </w:tr>
            <w:tr w:rsidR="0016760B" w:rsidRPr="0016760B" w14:paraId="0BA389F6" w14:textId="77777777" w:rsidTr="0016760B">
              <w:trPr>
                <w:trHeight w:val="1785"/>
                <w:ins w:id="202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27122E" w14:textId="77777777" w:rsidR="0016760B" w:rsidRPr="0016760B" w:rsidRDefault="0016760B" w:rsidP="0016760B">
                  <w:pPr>
                    <w:autoSpaceDE/>
                    <w:autoSpaceDN/>
                    <w:adjustRightInd/>
                    <w:jc w:val="center"/>
                    <w:rPr>
                      <w:ins w:id="20252" w:author="Philippe Hollanda - Oliveira Trust" w:date="2022-07-19T09:57:00Z"/>
                      <w:rFonts w:ascii="Arial" w:eastAsia="Times New Roman" w:hAnsi="Arial" w:cs="Arial"/>
                      <w:color w:val="000000"/>
                      <w:sz w:val="20"/>
                      <w:szCs w:val="20"/>
                      <w:lang w:eastAsia="pt-BR"/>
                    </w:rPr>
                  </w:pPr>
                  <w:ins w:id="20253"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5F14A59" w14:textId="77777777" w:rsidR="0016760B" w:rsidRPr="0016760B" w:rsidRDefault="0016760B" w:rsidP="0016760B">
                  <w:pPr>
                    <w:autoSpaceDE/>
                    <w:autoSpaceDN/>
                    <w:adjustRightInd/>
                    <w:jc w:val="center"/>
                    <w:rPr>
                      <w:ins w:id="20254" w:author="Philippe Hollanda - Oliveira Trust" w:date="2022-07-19T09:57:00Z"/>
                      <w:rFonts w:ascii="Arial" w:eastAsia="Times New Roman" w:hAnsi="Arial" w:cs="Arial"/>
                      <w:color w:val="000000"/>
                      <w:sz w:val="20"/>
                      <w:szCs w:val="20"/>
                      <w:lang w:eastAsia="pt-BR"/>
                    </w:rPr>
                  </w:pPr>
                  <w:ins w:id="20255"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BE17CB" w14:textId="77777777" w:rsidR="0016760B" w:rsidRPr="0016760B" w:rsidRDefault="0016760B" w:rsidP="0016760B">
                  <w:pPr>
                    <w:autoSpaceDE/>
                    <w:autoSpaceDN/>
                    <w:adjustRightInd/>
                    <w:jc w:val="center"/>
                    <w:rPr>
                      <w:ins w:id="20256" w:author="Philippe Hollanda - Oliveira Trust" w:date="2022-07-19T09:57:00Z"/>
                      <w:rFonts w:ascii="Arial" w:eastAsia="Times New Roman" w:hAnsi="Arial" w:cs="Arial"/>
                      <w:color w:val="000000"/>
                      <w:sz w:val="20"/>
                      <w:szCs w:val="20"/>
                      <w:lang w:eastAsia="pt-BR"/>
                    </w:rPr>
                  </w:pPr>
                  <w:ins w:id="20257" w:author="Philippe Hollanda - Oliveira Trust" w:date="2022-07-19T09:57:00Z">
                    <w:r w:rsidRPr="0016760B">
                      <w:rPr>
                        <w:rFonts w:ascii="Arial" w:eastAsia="Times New Roman" w:hAnsi="Arial" w:cs="Arial"/>
                        <w:color w:val="000000"/>
                        <w:sz w:val="20"/>
                        <w:szCs w:val="20"/>
                        <w:lang w:eastAsia="pt-BR"/>
                      </w:rPr>
                      <w:t>R$ 187,13</w:t>
                    </w:r>
                  </w:ins>
                </w:p>
              </w:tc>
            </w:tr>
            <w:tr w:rsidR="0016760B" w:rsidRPr="0016760B" w14:paraId="1288B1E0" w14:textId="77777777" w:rsidTr="0016760B">
              <w:trPr>
                <w:trHeight w:val="1785"/>
                <w:ins w:id="202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F05339" w14:textId="77777777" w:rsidR="0016760B" w:rsidRPr="0016760B" w:rsidRDefault="0016760B" w:rsidP="0016760B">
                  <w:pPr>
                    <w:autoSpaceDE/>
                    <w:autoSpaceDN/>
                    <w:adjustRightInd/>
                    <w:jc w:val="center"/>
                    <w:rPr>
                      <w:ins w:id="20259" w:author="Philippe Hollanda - Oliveira Trust" w:date="2022-07-19T09:57:00Z"/>
                      <w:rFonts w:ascii="Arial" w:eastAsia="Times New Roman" w:hAnsi="Arial" w:cs="Arial"/>
                      <w:color w:val="000000"/>
                      <w:sz w:val="20"/>
                      <w:szCs w:val="20"/>
                      <w:lang w:eastAsia="pt-BR"/>
                    </w:rPr>
                  </w:pPr>
                  <w:ins w:id="20260"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DB575AA" w14:textId="77777777" w:rsidR="0016760B" w:rsidRPr="0016760B" w:rsidRDefault="0016760B" w:rsidP="0016760B">
                  <w:pPr>
                    <w:autoSpaceDE/>
                    <w:autoSpaceDN/>
                    <w:adjustRightInd/>
                    <w:jc w:val="center"/>
                    <w:rPr>
                      <w:ins w:id="20261" w:author="Philippe Hollanda - Oliveira Trust" w:date="2022-07-19T09:57:00Z"/>
                      <w:rFonts w:ascii="Arial" w:eastAsia="Times New Roman" w:hAnsi="Arial" w:cs="Arial"/>
                      <w:color w:val="000000"/>
                      <w:sz w:val="20"/>
                      <w:szCs w:val="20"/>
                      <w:lang w:eastAsia="pt-BR"/>
                    </w:rPr>
                  </w:pPr>
                  <w:ins w:id="20262"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6FF14B" w14:textId="77777777" w:rsidR="0016760B" w:rsidRPr="0016760B" w:rsidRDefault="0016760B" w:rsidP="0016760B">
                  <w:pPr>
                    <w:autoSpaceDE/>
                    <w:autoSpaceDN/>
                    <w:adjustRightInd/>
                    <w:jc w:val="center"/>
                    <w:rPr>
                      <w:ins w:id="20263" w:author="Philippe Hollanda - Oliveira Trust" w:date="2022-07-19T09:57:00Z"/>
                      <w:rFonts w:ascii="Arial" w:eastAsia="Times New Roman" w:hAnsi="Arial" w:cs="Arial"/>
                      <w:color w:val="000000"/>
                      <w:sz w:val="20"/>
                      <w:szCs w:val="20"/>
                      <w:lang w:eastAsia="pt-BR"/>
                    </w:rPr>
                  </w:pPr>
                  <w:ins w:id="20264" w:author="Philippe Hollanda - Oliveira Trust" w:date="2022-07-19T09:57:00Z">
                    <w:r w:rsidRPr="0016760B">
                      <w:rPr>
                        <w:rFonts w:ascii="Arial" w:eastAsia="Times New Roman" w:hAnsi="Arial" w:cs="Arial"/>
                        <w:color w:val="000000"/>
                        <w:sz w:val="20"/>
                        <w:szCs w:val="20"/>
                        <w:lang w:eastAsia="pt-BR"/>
                      </w:rPr>
                      <w:t>R$ 231,67</w:t>
                    </w:r>
                  </w:ins>
                </w:p>
              </w:tc>
            </w:tr>
            <w:tr w:rsidR="0016760B" w:rsidRPr="0016760B" w14:paraId="1D41EA8E" w14:textId="77777777" w:rsidTr="0016760B">
              <w:trPr>
                <w:trHeight w:val="1785"/>
                <w:ins w:id="202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1C99DF" w14:textId="77777777" w:rsidR="0016760B" w:rsidRPr="0016760B" w:rsidRDefault="0016760B" w:rsidP="0016760B">
                  <w:pPr>
                    <w:autoSpaceDE/>
                    <w:autoSpaceDN/>
                    <w:adjustRightInd/>
                    <w:jc w:val="center"/>
                    <w:rPr>
                      <w:ins w:id="20266" w:author="Philippe Hollanda - Oliveira Trust" w:date="2022-07-19T09:57:00Z"/>
                      <w:rFonts w:ascii="Arial" w:eastAsia="Times New Roman" w:hAnsi="Arial" w:cs="Arial"/>
                      <w:color w:val="000000"/>
                      <w:sz w:val="20"/>
                      <w:szCs w:val="20"/>
                      <w:lang w:eastAsia="pt-BR"/>
                    </w:rPr>
                  </w:pPr>
                  <w:ins w:id="20267"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147BC07" w14:textId="77777777" w:rsidR="0016760B" w:rsidRPr="0016760B" w:rsidRDefault="0016760B" w:rsidP="0016760B">
                  <w:pPr>
                    <w:autoSpaceDE/>
                    <w:autoSpaceDN/>
                    <w:adjustRightInd/>
                    <w:jc w:val="center"/>
                    <w:rPr>
                      <w:ins w:id="20268" w:author="Philippe Hollanda - Oliveira Trust" w:date="2022-07-19T09:57:00Z"/>
                      <w:rFonts w:ascii="Arial" w:eastAsia="Times New Roman" w:hAnsi="Arial" w:cs="Arial"/>
                      <w:color w:val="000000"/>
                      <w:sz w:val="20"/>
                      <w:szCs w:val="20"/>
                      <w:lang w:eastAsia="pt-BR"/>
                    </w:rPr>
                  </w:pPr>
                  <w:ins w:id="20269"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054557" w14:textId="77777777" w:rsidR="0016760B" w:rsidRPr="0016760B" w:rsidRDefault="0016760B" w:rsidP="0016760B">
                  <w:pPr>
                    <w:autoSpaceDE/>
                    <w:autoSpaceDN/>
                    <w:adjustRightInd/>
                    <w:jc w:val="center"/>
                    <w:rPr>
                      <w:ins w:id="20270" w:author="Philippe Hollanda - Oliveira Trust" w:date="2022-07-19T09:57:00Z"/>
                      <w:rFonts w:ascii="Arial" w:eastAsia="Times New Roman" w:hAnsi="Arial" w:cs="Arial"/>
                      <w:color w:val="000000"/>
                      <w:sz w:val="20"/>
                      <w:szCs w:val="20"/>
                      <w:lang w:eastAsia="pt-BR"/>
                    </w:rPr>
                  </w:pPr>
                  <w:ins w:id="20271" w:author="Philippe Hollanda - Oliveira Trust" w:date="2022-07-19T09:57:00Z">
                    <w:r w:rsidRPr="0016760B">
                      <w:rPr>
                        <w:rFonts w:ascii="Arial" w:eastAsia="Times New Roman" w:hAnsi="Arial" w:cs="Arial"/>
                        <w:color w:val="000000"/>
                        <w:sz w:val="20"/>
                        <w:szCs w:val="20"/>
                        <w:lang w:eastAsia="pt-BR"/>
                      </w:rPr>
                      <w:t>R$ 241,87</w:t>
                    </w:r>
                  </w:ins>
                </w:p>
              </w:tc>
            </w:tr>
            <w:tr w:rsidR="0016760B" w:rsidRPr="0016760B" w14:paraId="18D7B110" w14:textId="77777777" w:rsidTr="0016760B">
              <w:trPr>
                <w:trHeight w:val="1785"/>
                <w:ins w:id="202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D01C29" w14:textId="77777777" w:rsidR="0016760B" w:rsidRPr="0016760B" w:rsidRDefault="0016760B" w:rsidP="0016760B">
                  <w:pPr>
                    <w:autoSpaceDE/>
                    <w:autoSpaceDN/>
                    <w:adjustRightInd/>
                    <w:jc w:val="center"/>
                    <w:rPr>
                      <w:ins w:id="20273" w:author="Philippe Hollanda - Oliveira Trust" w:date="2022-07-19T09:57:00Z"/>
                      <w:rFonts w:ascii="Arial" w:eastAsia="Times New Roman" w:hAnsi="Arial" w:cs="Arial"/>
                      <w:color w:val="000000"/>
                      <w:sz w:val="20"/>
                      <w:szCs w:val="20"/>
                      <w:lang w:eastAsia="pt-BR"/>
                    </w:rPr>
                  </w:pPr>
                  <w:ins w:id="20274"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ED50AD1" w14:textId="77777777" w:rsidR="0016760B" w:rsidRPr="0016760B" w:rsidRDefault="0016760B" w:rsidP="0016760B">
                  <w:pPr>
                    <w:autoSpaceDE/>
                    <w:autoSpaceDN/>
                    <w:adjustRightInd/>
                    <w:jc w:val="center"/>
                    <w:rPr>
                      <w:ins w:id="20275" w:author="Philippe Hollanda - Oliveira Trust" w:date="2022-07-19T09:57:00Z"/>
                      <w:rFonts w:ascii="Arial" w:eastAsia="Times New Roman" w:hAnsi="Arial" w:cs="Arial"/>
                      <w:color w:val="000000"/>
                      <w:sz w:val="20"/>
                      <w:szCs w:val="20"/>
                      <w:lang w:eastAsia="pt-BR"/>
                    </w:rPr>
                  </w:pPr>
                  <w:ins w:id="20276"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0CB711" w14:textId="77777777" w:rsidR="0016760B" w:rsidRPr="0016760B" w:rsidRDefault="0016760B" w:rsidP="0016760B">
                  <w:pPr>
                    <w:autoSpaceDE/>
                    <w:autoSpaceDN/>
                    <w:adjustRightInd/>
                    <w:jc w:val="center"/>
                    <w:rPr>
                      <w:ins w:id="20277" w:author="Philippe Hollanda - Oliveira Trust" w:date="2022-07-19T09:57:00Z"/>
                      <w:rFonts w:ascii="Arial" w:eastAsia="Times New Roman" w:hAnsi="Arial" w:cs="Arial"/>
                      <w:color w:val="000000"/>
                      <w:sz w:val="20"/>
                      <w:szCs w:val="20"/>
                      <w:lang w:eastAsia="pt-BR"/>
                    </w:rPr>
                  </w:pPr>
                  <w:ins w:id="20278" w:author="Philippe Hollanda - Oliveira Trust" w:date="2022-07-19T09:57:00Z">
                    <w:r w:rsidRPr="0016760B">
                      <w:rPr>
                        <w:rFonts w:ascii="Arial" w:eastAsia="Times New Roman" w:hAnsi="Arial" w:cs="Arial"/>
                        <w:color w:val="000000"/>
                        <w:sz w:val="20"/>
                        <w:szCs w:val="20"/>
                        <w:lang w:eastAsia="pt-BR"/>
                      </w:rPr>
                      <w:t>R$ 240,93</w:t>
                    </w:r>
                  </w:ins>
                </w:p>
              </w:tc>
            </w:tr>
            <w:tr w:rsidR="0016760B" w:rsidRPr="0016760B" w14:paraId="348132CF" w14:textId="77777777" w:rsidTr="0016760B">
              <w:trPr>
                <w:trHeight w:val="1785"/>
                <w:ins w:id="202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B07AE5" w14:textId="77777777" w:rsidR="0016760B" w:rsidRPr="0016760B" w:rsidRDefault="0016760B" w:rsidP="0016760B">
                  <w:pPr>
                    <w:autoSpaceDE/>
                    <w:autoSpaceDN/>
                    <w:adjustRightInd/>
                    <w:jc w:val="center"/>
                    <w:rPr>
                      <w:ins w:id="20280" w:author="Philippe Hollanda - Oliveira Trust" w:date="2022-07-19T09:57:00Z"/>
                      <w:rFonts w:ascii="Arial" w:eastAsia="Times New Roman" w:hAnsi="Arial" w:cs="Arial"/>
                      <w:color w:val="000000"/>
                      <w:sz w:val="20"/>
                      <w:szCs w:val="20"/>
                      <w:lang w:eastAsia="pt-BR"/>
                    </w:rPr>
                  </w:pPr>
                  <w:ins w:id="20281"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7E6772FD" w14:textId="77777777" w:rsidR="0016760B" w:rsidRPr="0016760B" w:rsidRDefault="0016760B" w:rsidP="0016760B">
                  <w:pPr>
                    <w:autoSpaceDE/>
                    <w:autoSpaceDN/>
                    <w:adjustRightInd/>
                    <w:jc w:val="center"/>
                    <w:rPr>
                      <w:ins w:id="20282" w:author="Philippe Hollanda - Oliveira Trust" w:date="2022-07-19T09:57:00Z"/>
                      <w:rFonts w:ascii="Arial" w:eastAsia="Times New Roman" w:hAnsi="Arial" w:cs="Arial"/>
                      <w:color w:val="000000"/>
                      <w:sz w:val="20"/>
                      <w:szCs w:val="20"/>
                      <w:lang w:eastAsia="pt-BR"/>
                    </w:rPr>
                  </w:pPr>
                  <w:ins w:id="20283"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B33EE8" w14:textId="77777777" w:rsidR="0016760B" w:rsidRPr="0016760B" w:rsidRDefault="0016760B" w:rsidP="0016760B">
                  <w:pPr>
                    <w:autoSpaceDE/>
                    <w:autoSpaceDN/>
                    <w:adjustRightInd/>
                    <w:jc w:val="center"/>
                    <w:rPr>
                      <w:ins w:id="20284" w:author="Philippe Hollanda - Oliveira Trust" w:date="2022-07-19T09:57:00Z"/>
                      <w:rFonts w:ascii="Arial" w:eastAsia="Times New Roman" w:hAnsi="Arial" w:cs="Arial"/>
                      <w:color w:val="000000"/>
                      <w:sz w:val="20"/>
                      <w:szCs w:val="20"/>
                      <w:lang w:eastAsia="pt-BR"/>
                    </w:rPr>
                  </w:pPr>
                  <w:ins w:id="20285" w:author="Philippe Hollanda - Oliveira Trust" w:date="2022-07-19T09:57:00Z">
                    <w:r w:rsidRPr="0016760B">
                      <w:rPr>
                        <w:rFonts w:ascii="Arial" w:eastAsia="Times New Roman" w:hAnsi="Arial" w:cs="Arial"/>
                        <w:color w:val="000000"/>
                        <w:sz w:val="20"/>
                        <w:szCs w:val="20"/>
                        <w:lang w:eastAsia="pt-BR"/>
                      </w:rPr>
                      <w:t>R$ 231,13</w:t>
                    </w:r>
                  </w:ins>
                </w:p>
              </w:tc>
            </w:tr>
            <w:tr w:rsidR="0016760B" w:rsidRPr="0016760B" w14:paraId="01D02955" w14:textId="77777777" w:rsidTr="0016760B">
              <w:trPr>
                <w:trHeight w:val="1785"/>
                <w:ins w:id="202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86F196" w14:textId="77777777" w:rsidR="0016760B" w:rsidRPr="0016760B" w:rsidRDefault="0016760B" w:rsidP="0016760B">
                  <w:pPr>
                    <w:autoSpaceDE/>
                    <w:autoSpaceDN/>
                    <w:adjustRightInd/>
                    <w:jc w:val="center"/>
                    <w:rPr>
                      <w:ins w:id="20287" w:author="Philippe Hollanda - Oliveira Trust" w:date="2022-07-19T09:57:00Z"/>
                      <w:rFonts w:ascii="Arial" w:eastAsia="Times New Roman" w:hAnsi="Arial" w:cs="Arial"/>
                      <w:color w:val="000000"/>
                      <w:sz w:val="20"/>
                      <w:szCs w:val="20"/>
                      <w:lang w:eastAsia="pt-BR"/>
                    </w:rPr>
                  </w:pPr>
                  <w:ins w:id="2028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2EEDEC8" w14:textId="77777777" w:rsidR="0016760B" w:rsidRPr="0016760B" w:rsidRDefault="0016760B" w:rsidP="0016760B">
                  <w:pPr>
                    <w:autoSpaceDE/>
                    <w:autoSpaceDN/>
                    <w:adjustRightInd/>
                    <w:jc w:val="center"/>
                    <w:rPr>
                      <w:ins w:id="20289" w:author="Philippe Hollanda - Oliveira Trust" w:date="2022-07-19T09:57:00Z"/>
                      <w:rFonts w:ascii="Arial" w:eastAsia="Times New Roman" w:hAnsi="Arial" w:cs="Arial"/>
                      <w:color w:val="000000"/>
                      <w:sz w:val="20"/>
                      <w:szCs w:val="20"/>
                      <w:lang w:eastAsia="pt-BR"/>
                    </w:rPr>
                  </w:pPr>
                  <w:ins w:id="20290"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E58FF4" w14:textId="77777777" w:rsidR="0016760B" w:rsidRPr="0016760B" w:rsidRDefault="0016760B" w:rsidP="0016760B">
                  <w:pPr>
                    <w:autoSpaceDE/>
                    <w:autoSpaceDN/>
                    <w:adjustRightInd/>
                    <w:jc w:val="center"/>
                    <w:rPr>
                      <w:ins w:id="20291" w:author="Philippe Hollanda - Oliveira Trust" w:date="2022-07-19T09:57:00Z"/>
                      <w:rFonts w:ascii="Arial" w:eastAsia="Times New Roman" w:hAnsi="Arial" w:cs="Arial"/>
                      <w:color w:val="000000"/>
                      <w:sz w:val="20"/>
                      <w:szCs w:val="20"/>
                      <w:lang w:eastAsia="pt-BR"/>
                    </w:rPr>
                  </w:pPr>
                  <w:ins w:id="20292" w:author="Philippe Hollanda - Oliveira Trust" w:date="2022-07-19T09:57:00Z">
                    <w:r w:rsidRPr="0016760B">
                      <w:rPr>
                        <w:rFonts w:ascii="Arial" w:eastAsia="Times New Roman" w:hAnsi="Arial" w:cs="Arial"/>
                        <w:color w:val="000000"/>
                        <w:sz w:val="20"/>
                        <w:szCs w:val="20"/>
                        <w:lang w:eastAsia="pt-BR"/>
                      </w:rPr>
                      <w:t>R$ 234,08</w:t>
                    </w:r>
                  </w:ins>
                </w:p>
              </w:tc>
            </w:tr>
            <w:tr w:rsidR="0016760B" w:rsidRPr="0016760B" w14:paraId="7C699A53" w14:textId="77777777" w:rsidTr="0016760B">
              <w:trPr>
                <w:trHeight w:val="1785"/>
                <w:ins w:id="202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CE635E" w14:textId="77777777" w:rsidR="0016760B" w:rsidRPr="0016760B" w:rsidRDefault="0016760B" w:rsidP="0016760B">
                  <w:pPr>
                    <w:autoSpaceDE/>
                    <w:autoSpaceDN/>
                    <w:adjustRightInd/>
                    <w:jc w:val="center"/>
                    <w:rPr>
                      <w:ins w:id="20294" w:author="Philippe Hollanda - Oliveira Trust" w:date="2022-07-19T09:57:00Z"/>
                      <w:rFonts w:ascii="Arial" w:eastAsia="Times New Roman" w:hAnsi="Arial" w:cs="Arial"/>
                      <w:color w:val="000000"/>
                      <w:sz w:val="20"/>
                      <w:szCs w:val="20"/>
                      <w:lang w:eastAsia="pt-BR"/>
                    </w:rPr>
                  </w:pPr>
                  <w:ins w:id="2029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DC6E90B" w14:textId="77777777" w:rsidR="0016760B" w:rsidRPr="0016760B" w:rsidRDefault="0016760B" w:rsidP="0016760B">
                  <w:pPr>
                    <w:autoSpaceDE/>
                    <w:autoSpaceDN/>
                    <w:adjustRightInd/>
                    <w:jc w:val="center"/>
                    <w:rPr>
                      <w:ins w:id="20296" w:author="Philippe Hollanda - Oliveira Trust" w:date="2022-07-19T09:57:00Z"/>
                      <w:rFonts w:ascii="Arial" w:eastAsia="Times New Roman" w:hAnsi="Arial" w:cs="Arial"/>
                      <w:color w:val="000000"/>
                      <w:sz w:val="20"/>
                      <w:szCs w:val="20"/>
                      <w:lang w:eastAsia="pt-BR"/>
                    </w:rPr>
                  </w:pPr>
                  <w:ins w:id="20297"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E73F07" w14:textId="77777777" w:rsidR="0016760B" w:rsidRPr="0016760B" w:rsidRDefault="0016760B" w:rsidP="0016760B">
                  <w:pPr>
                    <w:autoSpaceDE/>
                    <w:autoSpaceDN/>
                    <w:adjustRightInd/>
                    <w:jc w:val="center"/>
                    <w:rPr>
                      <w:ins w:id="20298" w:author="Philippe Hollanda - Oliveira Trust" w:date="2022-07-19T09:57:00Z"/>
                      <w:rFonts w:ascii="Arial" w:eastAsia="Times New Roman" w:hAnsi="Arial" w:cs="Arial"/>
                      <w:color w:val="000000"/>
                      <w:sz w:val="20"/>
                      <w:szCs w:val="20"/>
                      <w:lang w:eastAsia="pt-BR"/>
                    </w:rPr>
                  </w:pPr>
                  <w:ins w:id="20299" w:author="Philippe Hollanda - Oliveira Trust" w:date="2022-07-19T09:57:00Z">
                    <w:r w:rsidRPr="0016760B">
                      <w:rPr>
                        <w:rFonts w:ascii="Arial" w:eastAsia="Times New Roman" w:hAnsi="Arial" w:cs="Arial"/>
                        <w:color w:val="000000"/>
                        <w:sz w:val="20"/>
                        <w:szCs w:val="20"/>
                        <w:lang w:eastAsia="pt-BR"/>
                      </w:rPr>
                      <w:t>R$ 241,34</w:t>
                    </w:r>
                  </w:ins>
                </w:p>
              </w:tc>
            </w:tr>
            <w:tr w:rsidR="0016760B" w:rsidRPr="0016760B" w14:paraId="3A22182C" w14:textId="77777777" w:rsidTr="0016760B">
              <w:trPr>
                <w:trHeight w:val="1785"/>
                <w:ins w:id="203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52577D" w14:textId="77777777" w:rsidR="0016760B" w:rsidRPr="0016760B" w:rsidRDefault="0016760B" w:rsidP="0016760B">
                  <w:pPr>
                    <w:autoSpaceDE/>
                    <w:autoSpaceDN/>
                    <w:adjustRightInd/>
                    <w:jc w:val="center"/>
                    <w:rPr>
                      <w:ins w:id="20301" w:author="Philippe Hollanda - Oliveira Trust" w:date="2022-07-19T09:57:00Z"/>
                      <w:rFonts w:ascii="Arial" w:eastAsia="Times New Roman" w:hAnsi="Arial" w:cs="Arial"/>
                      <w:color w:val="000000"/>
                      <w:sz w:val="20"/>
                      <w:szCs w:val="20"/>
                      <w:lang w:eastAsia="pt-BR"/>
                    </w:rPr>
                  </w:pPr>
                  <w:ins w:id="20302"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3F35890" w14:textId="77777777" w:rsidR="0016760B" w:rsidRPr="0016760B" w:rsidRDefault="0016760B" w:rsidP="0016760B">
                  <w:pPr>
                    <w:autoSpaceDE/>
                    <w:autoSpaceDN/>
                    <w:adjustRightInd/>
                    <w:jc w:val="center"/>
                    <w:rPr>
                      <w:ins w:id="20303" w:author="Philippe Hollanda - Oliveira Trust" w:date="2022-07-19T09:57:00Z"/>
                      <w:rFonts w:ascii="Arial" w:eastAsia="Times New Roman" w:hAnsi="Arial" w:cs="Arial"/>
                      <w:color w:val="000000"/>
                      <w:sz w:val="20"/>
                      <w:szCs w:val="20"/>
                      <w:lang w:eastAsia="pt-BR"/>
                    </w:rPr>
                  </w:pPr>
                  <w:ins w:id="20304"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99536B" w14:textId="77777777" w:rsidR="0016760B" w:rsidRPr="0016760B" w:rsidRDefault="0016760B" w:rsidP="0016760B">
                  <w:pPr>
                    <w:autoSpaceDE/>
                    <w:autoSpaceDN/>
                    <w:adjustRightInd/>
                    <w:jc w:val="center"/>
                    <w:rPr>
                      <w:ins w:id="20305" w:author="Philippe Hollanda - Oliveira Trust" w:date="2022-07-19T09:57:00Z"/>
                      <w:rFonts w:ascii="Arial" w:eastAsia="Times New Roman" w:hAnsi="Arial" w:cs="Arial"/>
                      <w:color w:val="000000"/>
                      <w:sz w:val="20"/>
                      <w:szCs w:val="20"/>
                      <w:lang w:eastAsia="pt-BR"/>
                    </w:rPr>
                  </w:pPr>
                  <w:ins w:id="20306" w:author="Philippe Hollanda - Oliveira Trust" w:date="2022-07-19T09:57:00Z">
                    <w:r w:rsidRPr="0016760B">
                      <w:rPr>
                        <w:rFonts w:ascii="Arial" w:eastAsia="Times New Roman" w:hAnsi="Arial" w:cs="Arial"/>
                        <w:color w:val="000000"/>
                        <w:sz w:val="20"/>
                        <w:szCs w:val="20"/>
                        <w:lang w:eastAsia="pt-BR"/>
                      </w:rPr>
                      <w:t>R$ 241,61</w:t>
                    </w:r>
                  </w:ins>
                </w:p>
              </w:tc>
            </w:tr>
            <w:tr w:rsidR="0016760B" w:rsidRPr="0016760B" w14:paraId="6908D47F" w14:textId="77777777" w:rsidTr="0016760B">
              <w:trPr>
                <w:trHeight w:val="1785"/>
                <w:ins w:id="203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0623D4" w14:textId="77777777" w:rsidR="0016760B" w:rsidRPr="0016760B" w:rsidRDefault="0016760B" w:rsidP="0016760B">
                  <w:pPr>
                    <w:autoSpaceDE/>
                    <w:autoSpaceDN/>
                    <w:adjustRightInd/>
                    <w:jc w:val="center"/>
                    <w:rPr>
                      <w:ins w:id="20308" w:author="Philippe Hollanda - Oliveira Trust" w:date="2022-07-19T09:57:00Z"/>
                      <w:rFonts w:ascii="Arial" w:eastAsia="Times New Roman" w:hAnsi="Arial" w:cs="Arial"/>
                      <w:color w:val="000000"/>
                      <w:sz w:val="20"/>
                      <w:szCs w:val="20"/>
                      <w:lang w:eastAsia="pt-BR"/>
                    </w:rPr>
                  </w:pPr>
                  <w:ins w:id="20309" w:author="Philippe Hollanda - Oliveira Trust" w:date="2022-07-19T09:57:00Z">
                    <w:r w:rsidRPr="0016760B">
                      <w:rPr>
                        <w:rFonts w:ascii="Arial" w:eastAsia="Times New Roman" w:hAnsi="Arial" w:cs="Arial"/>
                        <w:color w:val="000000"/>
                        <w:sz w:val="20"/>
                        <w:szCs w:val="20"/>
                        <w:lang w:eastAsia="pt-BR"/>
                      </w:rPr>
                      <w:lastRenderedPageBreak/>
                      <w:t>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0B995FAC" w14:textId="77777777" w:rsidR="0016760B" w:rsidRPr="0016760B" w:rsidRDefault="0016760B" w:rsidP="0016760B">
                  <w:pPr>
                    <w:autoSpaceDE/>
                    <w:autoSpaceDN/>
                    <w:adjustRightInd/>
                    <w:jc w:val="center"/>
                    <w:rPr>
                      <w:ins w:id="20310" w:author="Philippe Hollanda - Oliveira Trust" w:date="2022-07-19T09:57:00Z"/>
                      <w:rFonts w:ascii="Arial" w:eastAsia="Times New Roman" w:hAnsi="Arial" w:cs="Arial"/>
                      <w:color w:val="000000"/>
                      <w:sz w:val="20"/>
                      <w:szCs w:val="20"/>
                      <w:lang w:eastAsia="pt-BR"/>
                    </w:rPr>
                  </w:pPr>
                  <w:ins w:id="20311"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F8134B" w14:textId="77777777" w:rsidR="0016760B" w:rsidRPr="0016760B" w:rsidRDefault="0016760B" w:rsidP="0016760B">
                  <w:pPr>
                    <w:autoSpaceDE/>
                    <w:autoSpaceDN/>
                    <w:adjustRightInd/>
                    <w:jc w:val="center"/>
                    <w:rPr>
                      <w:ins w:id="20312" w:author="Philippe Hollanda - Oliveira Trust" w:date="2022-07-19T09:57:00Z"/>
                      <w:rFonts w:ascii="Arial" w:eastAsia="Times New Roman" w:hAnsi="Arial" w:cs="Arial"/>
                      <w:color w:val="000000"/>
                      <w:sz w:val="20"/>
                      <w:szCs w:val="20"/>
                      <w:lang w:eastAsia="pt-BR"/>
                    </w:rPr>
                  </w:pPr>
                  <w:ins w:id="20313" w:author="Philippe Hollanda - Oliveira Trust" w:date="2022-07-19T09:57:00Z">
                    <w:r w:rsidRPr="0016760B">
                      <w:rPr>
                        <w:rFonts w:ascii="Arial" w:eastAsia="Times New Roman" w:hAnsi="Arial" w:cs="Arial"/>
                        <w:color w:val="000000"/>
                        <w:sz w:val="20"/>
                        <w:szCs w:val="20"/>
                        <w:lang w:eastAsia="pt-BR"/>
                      </w:rPr>
                      <w:t>R$ 3.835,00</w:t>
                    </w:r>
                  </w:ins>
                </w:p>
              </w:tc>
            </w:tr>
            <w:tr w:rsidR="0016760B" w:rsidRPr="0016760B" w14:paraId="7DF3AEDD" w14:textId="77777777" w:rsidTr="0016760B">
              <w:trPr>
                <w:trHeight w:val="1785"/>
                <w:ins w:id="203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CD0B71" w14:textId="77777777" w:rsidR="0016760B" w:rsidRPr="0016760B" w:rsidRDefault="0016760B" w:rsidP="0016760B">
                  <w:pPr>
                    <w:autoSpaceDE/>
                    <w:autoSpaceDN/>
                    <w:adjustRightInd/>
                    <w:jc w:val="center"/>
                    <w:rPr>
                      <w:ins w:id="20315" w:author="Philippe Hollanda - Oliveira Trust" w:date="2022-07-19T09:57:00Z"/>
                      <w:rFonts w:ascii="Arial" w:eastAsia="Times New Roman" w:hAnsi="Arial" w:cs="Arial"/>
                      <w:color w:val="000000"/>
                      <w:sz w:val="20"/>
                      <w:szCs w:val="20"/>
                      <w:lang w:eastAsia="pt-BR"/>
                    </w:rPr>
                  </w:pPr>
                  <w:ins w:id="20316" w:author="Philippe Hollanda - Oliveira Trust" w:date="2022-07-19T09:57:00Z">
                    <w:r w:rsidRPr="0016760B">
                      <w:rPr>
                        <w:rFonts w:ascii="Arial" w:eastAsia="Times New Roman" w:hAnsi="Arial" w:cs="Arial"/>
                        <w:color w:val="000000"/>
                        <w:sz w:val="20"/>
                        <w:szCs w:val="20"/>
                        <w:lang w:eastAsia="pt-BR"/>
                      </w:rPr>
                      <w:t>TRILHO</w:t>
                    </w:r>
                  </w:ins>
                </w:p>
              </w:tc>
              <w:tc>
                <w:tcPr>
                  <w:tcW w:w="2324" w:type="dxa"/>
                  <w:tcBorders>
                    <w:top w:val="nil"/>
                    <w:left w:val="nil"/>
                    <w:bottom w:val="single" w:sz="4" w:space="0" w:color="auto"/>
                    <w:right w:val="single" w:sz="4" w:space="0" w:color="auto"/>
                  </w:tcBorders>
                  <w:shd w:val="clear" w:color="auto" w:fill="auto"/>
                  <w:noWrap/>
                  <w:vAlign w:val="center"/>
                  <w:hideMark/>
                </w:tcPr>
                <w:p w14:paraId="5F3CB8D4" w14:textId="77777777" w:rsidR="0016760B" w:rsidRPr="0016760B" w:rsidRDefault="0016760B" w:rsidP="0016760B">
                  <w:pPr>
                    <w:autoSpaceDE/>
                    <w:autoSpaceDN/>
                    <w:adjustRightInd/>
                    <w:jc w:val="center"/>
                    <w:rPr>
                      <w:ins w:id="20317" w:author="Philippe Hollanda - Oliveira Trust" w:date="2022-07-19T09:57:00Z"/>
                      <w:rFonts w:ascii="Arial" w:eastAsia="Times New Roman" w:hAnsi="Arial" w:cs="Arial"/>
                      <w:color w:val="000000"/>
                      <w:sz w:val="20"/>
                      <w:szCs w:val="20"/>
                      <w:lang w:eastAsia="pt-BR"/>
                    </w:rPr>
                  </w:pPr>
                  <w:ins w:id="20318" w:author="Philippe Hollanda - Oliveira Trust" w:date="2022-07-19T09:57:00Z">
                    <w:r w:rsidRPr="0016760B">
                      <w:rPr>
                        <w:rFonts w:ascii="Arial" w:eastAsia="Times New Roman" w:hAnsi="Arial" w:cs="Arial"/>
                        <w:color w:val="000000"/>
                        <w:sz w:val="20"/>
                        <w:szCs w:val="20"/>
                        <w:lang w:eastAsia="pt-BR"/>
                      </w:rPr>
                      <w:t>04/05/2021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8B817F" w14:textId="77777777" w:rsidR="0016760B" w:rsidRPr="0016760B" w:rsidRDefault="0016760B" w:rsidP="0016760B">
                  <w:pPr>
                    <w:autoSpaceDE/>
                    <w:autoSpaceDN/>
                    <w:adjustRightInd/>
                    <w:jc w:val="center"/>
                    <w:rPr>
                      <w:ins w:id="20319" w:author="Philippe Hollanda - Oliveira Trust" w:date="2022-07-19T09:57:00Z"/>
                      <w:rFonts w:ascii="Arial" w:eastAsia="Times New Roman" w:hAnsi="Arial" w:cs="Arial"/>
                      <w:color w:val="000000"/>
                      <w:sz w:val="20"/>
                      <w:szCs w:val="20"/>
                      <w:lang w:eastAsia="pt-BR"/>
                    </w:rPr>
                  </w:pPr>
                  <w:ins w:id="20320" w:author="Philippe Hollanda - Oliveira Trust" w:date="2022-07-19T09:57:00Z">
                    <w:r w:rsidRPr="0016760B">
                      <w:rPr>
                        <w:rFonts w:ascii="Arial" w:eastAsia="Times New Roman" w:hAnsi="Arial" w:cs="Arial"/>
                        <w:color w:val="000000"/>
                        <w:sz w:val="20"/>
                        <w:szCs w:val="20"/>
                        <w:lang w:eastAsia="pt-BR"/>
                      </w:rPr>
                      <w:t>R$ 26.800,00</w:t>
                    </w:r>
                  </w:ins>
                </w:p>
              </w:tc>
            </w:tr>
            <w:tr w:rsidR="0016760B" w:rsidRPr="0016760B" w14:paraId="2F9B5882" w14:textId="77777777" w:rsidTr="0016760B">
              <w:trPr>
                <w:trHeight w:val="1785"/>
                <w:ins w:id="203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8884A4D" w14:textId="77777777" w:rsidR="0016760B" w:rsidRPr="0016760B" w:rsidRDefault="0016760B" w:rsidP="0016760B">
                  <w:pPr>
                    <w:autoSpaceDE/>
                    <w:autoSpaceDN/>
                    <w:adjustRightInd/>
                    <w:jc w:val="center"/>
                    <w:rPr>
                      <w:ins w:id="20322" w:author="Philippe Hollanda - Oliveira Trust" w:date="2022-07-19T09:57:00Z"/>
                      <w:rFonts w:ascii="Arial" w:eastAsia="Times New Roman" w:hAnsi="Arial" w:cs="Arial"/>
                      <w:color w:val="000000"/>
                      <w:sz w:val="20"/>
                      <w:szCs w:val="20"/>
                      <w:lang w:eastAsia="pt-BR"/>
                    </w:rPr>
                  </w:pPr>
                  <w:ins w:id="2032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F9722BE" w14:textId="77777777" w:rsidR="0016760B" w:rsidRPr="0016760B" w:rsidRDefault="0016760B" w:rsidP="0016760B">
                  <w:pPr>
                    <w:autoSpaceDE/>
                    <w:autoSpaceDN/>
                    <w:adjustRightInd/>
                    <w:jc w:val="center"/>
                    <w:rPr>
                      <w:ins w:id="20324" w:author="Philippe Hollanda - Oliveira Trust" w:date="2022-07-19T09:57:00Z"/>
                      <w:rFonts w:ascii="Arial" w:eastAsia="Times New Roman" w:hAnsi="Arial" w:cs="Arial"/>
                      <w:color w:val="000000"/>
                      <w:sz w:val="20"/>
                      <w:szCs w:val="20"/>
                      <w:lang w:eastAsia="pt-BR"/>
                    </w:rPr>
                  </w:pPr>
                  <w:ins w:id="20325" w:author="Philippe Hollanda - Oliveira Trust" w:date="2022-07-19T09:57:00Z">
                    <w:r w:rsidRPr="0016760B">
                      <w:rPr>
                        <w:rFonts w:ascii="Arial" w:eastAsia="Times New Roman" w:hAnsi="Arial" w:cs="Arial"/>
                        <w:color w:val="000000"/>
                        <w:sz w:val="20"/>
                        <w:szCs w:val="20"/>
                        <w:lang w:eastAsia="pt-BR"/>
                      </w:rPr>
                      <w:t>14/05/2021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1CCAC3" w14:textId="77777777" w:rsidR="0016760B" w:rsidRPr="0016760B" w:rsidRDefault="0016760B" w:rsidP="0016760B">
                  <w:pPr>
                    <w:autoSpaceDE/>
                    <w:autoSpaceDN/>
                    <w:adjustRightInd/>
                    <w:jc w:val="center"/>
                    <w:rPr>
                      <w:ins w:id="20326" w:author="Philippe Hollanda - Oliveira Trust" w:date="2022-07-19T09:57:00Z"/>
                      <w:rFonts w:ascii="Arial" w:eastAsia="Times New Roman" w:hAnsi="Arial" w:cs="Arial"/>
                      <w:color w:val="000000"/>
                      <w:sz w:val="20"/>
                      <w:szCs w:val="20"/>
                      <w:lang w:eastAsia="pt-BR"/>
                    </w:rPr>
                  </w:pPr>
                  <w:ins w:id="20327" w:author="Philippe Hollanda - Oliveira Trust" w:date="2022-07-19T09:57:00Z">
                    <w:r w:rsidRPr="0016760B">
                      <w:rPr>
                        <w:rFonts w:ascii="Arial" w:eastAsia="Times New Roman" w:hAnsi="Arial" w:cs="Arial"/>
                        <w:color w:val="000000"/>
                        <w:sz w:val="20"/>
                        <w:szCs w:val="20"/>
                        <w:lang w:eastAsia="pt-BR"/>
                      </w:rPr>
                      <w:t>R$ 2.496,00</w:t>
                    </w:r>
                  </w:ins>
                </w:p>
              </w:tc>
            </w:tr>
            <w:tr w:rsidR="0016760B" w:rsidRPr="0016760B" w14:paraId="0AB71FF6" w14:textId="77777777" w:rsidTr="0016760B">
              <w:trPr>
                <w:trHeight w:val="1785"/>
                <w:ins w:id="203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9F3982" w14:textId="77777777" w:rsidR="0016760B" w:rsidRPr="0016760B" w:rsidRDefault="0016760B" w:rsidP="0016760B">
                  <w:pPr>
                    <w:autoSpaceDE/>
                    <w:autoSpaceDN/>
                    <w:adjustRightInd/>
                    <w:jc w:val="center"/>
                    <w:rPr>
                      <w:ins w:id="20329" w:author="Philippe Hollanda - Oliveira Trust" w:date="2022-07-19T09:57:00Z"/>
                      <w:rFonts w:ascii="Arial" w:eastAsia="Times New Roman" w:hAnsi="Arial" w:cs="Arial"/>
                      <w:color w:val="000000"/>
                      <w:sz w:val="20"/>
                      <w:szCs w:val="20"/>
                      <w:lang w:eastAsia="pt-BR"/>
                    </w:rPr>
                  </w:pPr>
                  <w:ins w:id="2033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86E1899" w14:textId="77777777" w:rsidR="0016760B" w:rsidRPr="0016760B" w:rsidRDefault="0016760B" w:rsidP="0016760B">
                  <w:pPr>
                    <w:autoSpaceDE/>
                    <w:autoSpaceDN/>
                    <w:adjustRightInd/>
                    <w:jc w:val="center"/>
                    <w:rPr>
                      <w:ins w:id="20331" w:author="Philippe Hollanda - Oliveira Trust" w:date="2022-07-19T09:57:00Z"/>
                      <w:rFonts w:ascii="Arial" w:eastAsia="Times New Roman" w:hAnsi="Arial" w:cs="Arial"/>
                      <w:color w:val="000000"/>
                      <w:sz w:val="20"/>
                      <w:szCs w:val="20"/>
                      <w:lang w:eastAsia="pt-BR"/>
                    </w:rPr>
                  </w:pPr>
                  <w:ins w:id="20332"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B2A6D6" w14:textId="77777777" w:rsidR="0016760B" w:rsidRPr="0016760B" w:rsidRDefault="0016760B" w:rsidP="0016760B">
                  <w:pPr>
                    <w:autoSpaceDE/>
                    <w:autoSpaceDN/>
                    <w:adjustRightInd/>
                    <w:jc w:val="center"/>
                    <w:rPr>
                      <w:ins w:id="20333" w:author="Philippe Hollanda - Oliveira Trust" w:date="2022-07-19T09:57:00Z"/>
                      <w:rFonts w:ascii="Arial" w:eastAsia="Times New Roman" w:hAnsi="Arial" w:cs="Arial"/>
                      <w:color w:val="000000"/>
                      <w:sz w:val="20"/>
                      <w:szCs w:val="20"/>
                      <w:lang w:eastAsia="pt-BR"/>
                    </w:rPr>
                  </w:pPr>
                  <w:ins w:id="20334" w:author="Philippe Hollanda - Oliveira Trust" w:date="2022-07-19T09:57:00Z">
                    <w:r w:rsidRPr="0016760B">
                      <w:rPr>
                        <w:rFonts w:ascii="Arial" w:eastAsia="Times New Roman" w:hAnsi="Arial" w:cs="Arial"/>
                        <w:color w:val="000000"/>
                        <w:sz w:val="20"/>
                        <w:szCs w:val="20"/>
                        <w:lang w:eastAsia="pt-BR"/>
                      </w:rPr>
                      <w:t>R$ 2.596,00</w:t>
                    </w:r>
                  </w:ins>
                </w:p>
              </w:tc>
            </w:tr>
            <w:tr w:rsidR="0016760B" w:rsidRPr="0016760B" w14:paraId="32558C26" w14:textId="77777777" w:rsidTr="0016760B">
              <w:trPr>
                <w:trHeight w:val="1785"/>
                <w:ins w:id="203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51C708" w14:textId="77777777" w:rsidR="0016760B" w:rsidRPr="0016760B" w:rsidRDefault="0016760B" w:rsidP="0016760B">
                  <w:pPr>
                    <w:autoSpaceDE/>
                    <w:autoSpaceDN/>
                    <w:adjustRightInd/>
                    <w:jc w:val="center"/>
                    <w:rPr>
                      <w:ins w:id="20336" w:author="Philippe Hollanda - Oliveira Trust" w:date="2022-07-19T09:57:00Z"/>
                      <w:rFonts w:ascii="Arial" w:eastAsia="Times New Roman" w:hAnsi="Arial" w:cs="Arial"/>
                      <w:color w:val="000000"/>
                      <w:sz w:val="20"/>
                      <w:szCs w:val="20"/>
                      <w:lang w:eastAsia="pt-BR"/>
                    </w:rPr>
                  </w:pPr>
                  <w:ins w:id="2033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24D4D42" w14:textId="77777777" w:rsidR="0016760B" w:rsidRPr="0016760B" w:rsidRDefault="0016760B" w:rsidP="0016760B">
                  <w:pPr>
                    <w:autoSpaceDE/>
                    <w:autoSpaceDN/>
                    <w:adjustRightInd/>
                    <w:jc w:val="center"/>
                    <w:rPr>
                      <w:ins w:id="20338" w:author="Philippe Hollanda - Oliveira Trust" w:date="2022-07-19T09:57:00Z"/>
                      <w:rFonts w:ascii="Arial" w:eastAsia="Times New Roman" w:hAnsi="Arial" w:cs="Arial"/>
                      <w:color w:val="000000"/>
                      <w:sz w:val="20"/>
                      <w:szCs w:val="20"/>
                      <w:lang w:eastAsia="pt-BR"/>
                    </w:rPr>
                  </w:pPr>
                  <w:ins w:id="20339"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999E2A" w14:textId="77777777" w:rsidR="0016760B" w:rsidRPr="0016760B" w:rsidRDefault="0016760B" w:rsidP="0016760B">
                  <w:pPr>
                    <w:autoSpaceDE/>
                    <w:autoSpaceDN/>
                    <w:adjustRightInd/>
                    <w:jc w:val="center"/>
                    <w:rPr>
                      <w:ins w:id="20340" w:author="Philippe Hollanda - Oliveira Trust" w:date="2022-07-19T09:57:00Z"/>
                      <w:rFonts w:ascii="Arial" w:eastAsia="Times New Roman" w:hAnsi="Arial" w:cs="Arial"/>
                      <w:color w:val="000000"/>
                      <w:sz w:val="20"/>
                      <w:szCs w:val="20"/>
                      <w:lang w:eastAsia="pt-BR"/>
                    </w:rPr>
                  </w:pPr>
                  <w:ins w:id="20341" w:author="Philippe Hollanda - Oliveira Trust" w:date="2022-07-19T09:57:00Z">
                    <w:r w:rsidRPr="0016760B">
                      <w:rPr>
                        <w:rFonts w:ascii="Arial" w:eastAsia="Times New Roman" w:hAnsi="Arial" w:cs="Arial"/>
                        <w:color w:val="000000"/>
                        <w:sz w:val="20"/>
                        <w:szCs w:val="20"/>
                        <w:lang w:eastAsia="pt-BR"/>
                      </w:rPr>
                      <w:t>R$ 477,47</w:t>
                    </w:r>
                  </w:ins>
                </w:p>
              </w:tc>
            </w:tr>
            <w:tr w:rsidR="0016760B" w:rsidRPr="0016760B" w14:paraId="478DB446" w14:textId="77777777" w:rsidTr="0016760B">
              <w:trPr>
                <w:trHeight w:val="1785"/>
                <w:ins w:id="203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EE4DF2" w14:textId="77777777" w:rsidR="0016760B" w:rsidRPr="0016760B" w:rsidRDefault="0016760B" w:rsidP="0016760B">
                  <w:pPr>
                    <w:autoSpaceDE/>
                    <w:autoSpaceDN/>
                    <w:adjustRightInd/>
                    <w:jc w:val="center"/>
                    <w:rPr>
                      <w:ins w:id="20343" w:author="Philippe Hollanda - Oliveira Trust" w:date="2022-07-19T09:57:00Z"/>
                      <w:rFonts w:ascii="Arial" w:eastAsia="Times New Roman" w:hAnsi="Arial" w:cs="Arial"/>
                      <w:color w:val="000000"/>
                      <w:sz w:val="20"/>
                      <w:szCs w:val="20"/>
                      <w:lang w:eastAsia="pt-BR"/>
                    </w:rPr>
                  </w:pPr>
                  <w:ins w:id="20344"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F3102F9" w14:textId="77777777" w:rsidR="0016760B" w:rsidRPr="0016760B" w:rsidRDefault="0016760B" w:rsidP="0016760B">
                  <w:pPr>
                    <w:autoSpaceDE/>
                    <w:autoSpaceDN/>
                    <w:adjustRightInd/>
                    <w:jc w:val="center"/>
                    <w:rPr>
                      <w:ins w:id="20345" w:author="Philippe Hollanda - Oliveira Trust" w:date="2022-07-19T09:57:00Z"/>
                      <w:rFonts w:ascii="Arial" w:eastAsia="Times New Roman" w:hAnsi="Arial" w:cs="Arial"/>
                      <w:color w:val="000000"/>
                      <w:sz w:val="20"/>
                      <w:szCs w:val="20"/>
                      <w:lang w:eastAsia="pt-BR"/>
                    </w:rPr>
                  </w:pPr>
                  <w:ins w:id="20346"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4BDDEE" w14:textId="77777777" w:rsidR="0016760B" w:rsidRPr="0016760B" w:rsidRDefault="0016760B" w:rsidP="0016760B">
                  <w:pPr>
                    <w:autoSpaceDE/>
                    <w:autoSpaceDN/>
                    <w:adjustRightInd/>
                    <w:jc w:val="center"/>
                    <w:rPr>
                      <w:ins w:id="20347" w:author="Philippe Hollanda - Oliveira Trust" w:date="2022-07-19T09:57:00Z"/>
                      <w:rFonts w:ascii="Arial" w:eastAsia="Times New Roman" w:hAnsi="Arial" w:cs="Arial"/>
                      <w:color w:val="000000"/>
                      <w:sz w:val="20"/>
                      <w:szCs w:val="20"/>
                      <w:lang w:eastAsia="pt-BR"/>
                    </w:rPr>
                  </w:pPr>
                  <w:ins w:id="20348" w:author="Philippe Hollanda - Oliveira Trust" w:date="2022-07-19T09:57:00Z">
                    <w:r w:rsidRPr="0016760B">
                      <w:rPr>
                        <w:rFonts w:ascii="Arial" w:eastAsia="Times New Roman" w:hAnsi="Arial" w:cs="Arial"/>
                        <w:color w:val="000000"/>
                        <w:sz w:val="20"/>
                        <w:szCs w:val="20"/>
                        <w:lang w:eastAsia="pt-BR"/>
                      </w:rPr>
                      <w:t>R$ 466,88</w:t>
                    </w:r>
                  </w:ins>
                </w:p>
              </w:tc>
            </w:tr>
            <w:tr w:rsidR="0016760B" w:rsidRPr="0016760B" w14:paraId="7AF9E851" w14:textId="77777777" w:rsidTr="0016760B">
              <w:trPr>
                <w:trHeight w:val="1785"/>
                <w:ins w:id="203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49BFD7" w14:textId="77777777" w:rsidR="0016760B" w:rsidRPr="0016760B" w:rsidRDefault="0016760B" w:rsidP="0016760B">
                  <w:pPr>
                    <w:autoSpaceDE/>
                    <w:autoSpaceDN/>
                    <w:adjustRightInd/>
                    <w:jc w:val="center"/>
                    <w:rPr>
                      <w:ins w:id="20350" w:author="Philippe Hollanda - Oliveira Trust" w:date="2022-07-19T09:57:00Z"/>
                      <w:rFonts w:ascii="Arial" w:eastAsia="Times New Roman" w:hAnsi="Arial" w:cs="Arial"/>
                      <w:color w:val="000000"/>
                      <w:sz w:val="20"/>
                      <w:szCs w:val="20"/>
                      <w:lang w:eastAsia="pt-BR"/>
                    </w:rPr>
                  </w:pPr>
                  <w:ins w:id="2035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02516FDA" w14:textId="77777777" w:rsidR="0016760B" w:rsidRPr="0016760B" w:rsidRDefault="0016760B" w:rsidP="0016760B">
                  <w:pPr>
                    <w:autoSpaceDE/>
                    <w:autoSpaceDN/>
                    <w:adjustRightInd/>
                    <w:jc w:val="center"/>
                    <w:rPr>
                      <w:ins w:id="20352" w:author="Philippe Hollanda - Oliveira Trust" w:date="2022-07-19T09:57:00Z"/>
                      <w:rFonts w:ascii="Arial" w:eastAsia="Times New Roman" w:hAnsi="Arial" w:cs="Arial"/>
                      <w:color w:val="000000"/>
                      <w:sz w:val="20"/>
                      <w:szCs w:val="20"/>
                      <w:lang w:eastAsia="pt-BR"/>
                    </w:rPr>
                  </w:pPr>
                  <w:ins w:id="20353"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3CC262" w14:textId="77777777" w:rsidR="0016760B" w:rsidRPr="0016760B" w:rsidRDefault="0016760B" w:rsidP="0016760B">
                  <w:pPr>
                    <w:autoSpaceDE/>
                    <w:autoSpaceDN/>
                    <w:adjustRightInd/>
                    <w:jc w:val="center"/>
                    <w:rPr>
                      <w:ins w:id="20354" w:author="Philippe Hollanda - Oliveira Trust" w:date="2022-07-19T09:57:00Z"/>
                      <w:rFonts w:ascii="Arial" w:eastAsia="Times New Roman" w:hAnsi="Arial" w:cs="Arial"/>
                      <w:color w:val="000000"/>
                      <w:sz w:val="20"/>
                      <w:szCs w:val="20"/>
                      <w:lang w:eastAsia="pt-BR"/>
                    </w:rPr>
                  </w:pPr>
                  <w:ins w:id="20355" w:author="Philippe Hollanda - Oliveira Trust" w:date="2022-07-19T09:57:00Z">
                    <w:r w:rsidRPr="0016760B">
                      <w:rPr>
                        <w:rFonts w:ascii="Arial" w:eastAsia="Times New Roman" w:hAnsi="Arial" w:cs="Arial"/>
                        <w:color w:val="000000"/>
                        <w:sz w:val="20"/>
                        <w:szCs w:val="20"/>
                        <w:lang w:eastAsia="pt-BR"/>
                      </w:rPr>
                      <w:t>R$ 477,47</w:t>
                    </w:r>
                  </w:ins>
                </w:p>
              </w:tc>
            </w:tr>
            <w:tr w:rsidR="0016760B" w:rsidRPr="0016760B" w14:paraId="6609AFC7" w14:textId="77777777" w:rsidTr="0016760B">
              <w:trPr>
                <w:trHeight w:val="1785"/>
                <w:ins w:id="203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525D88" w14:textId="77777777" w:rsidR="0016760B" w:rsidRPr="0016760B" w:rsidRDefault="0016760B" w:rsidP="0016760B">
                  <w:pPr>
                    <w:autoSpaceDE/>
                    <w:autoSpaceDN/>
                    <w:adjustRightInd/>
                    <w:jc w:val="center"/>
                    <w:rPr>
                      <w:ins w:id="20357" w:author="Philippe Hollanda - Oliveira Trust" w:date="2022-07-19T09:57:00Z"/>
                      <w:rFonts w:ascii="Arial" w:eastAsia="Times New Roman" w:hAnsi="Arial" w:cs="Arial"/>
                      <w:color w:val="000000"/>
                      <w:sz w:val="20"/>
                      <w:szCs w:val="20"/>
                      <w:lang w:eastAsia="pt-BR"/>
                    </w:rPr>
                  </w:pPr>
                  <w:ins w:id="20358"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2DB0D89" w14:textId="77777777" w:rsidR="0016760B" w:rsidRPr="0016760B" w:rsidRDefault="0016760B" w:rsidP="0016760B">
                  <w:pPr>
                    <w:autoSpaceDE/>
                    <w:autoSpaceDN/>
                    <w:adjustRightInd/>
                    <w:jc w:val="center"/>
                    <w:rPr>
                      <w:ins w:id="20359" w:author="Philippe Hollanda - Oliveira Trust" w:date="2022-07-19T09:57:00Z"/>
                      <w:rFonts w:ascii="Arial" w:eastAsia="Times New Roman" w:hAnsi="Arial" w:cs="Arial"/>
                      <w:color w:val="000000"/>
                      <w:sz w:val="20"/>
                      <w:szCs w:val="20"/>
                      <w:lang w:eastAsia="pt-BR"/>
                    </w:rPr>
                  </w:pPr>
                  <w:ins w:id="20360"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A32686" w14:textId="77777777" w:rsidR="0016760B" w:rsidRPr="0016760B" w:rsidRDefault="0016760B" w:rsidP="0016760B">
                  <w:pPr>
                    <w:autoSpaceDE/>
                    <w:autoSpaceDN/>
                    <w:adjustRightInd/>
                    <w:jc w:val="center"/>
                    <w:rPr>
                      <w:ins w:id="20361" w:author="Philippe Hollanda - Oliveira Trust" w:date="2022-07-19T09:57:00Z"/>
                      <w:rFonts w:ascii="Arial" w:eastAsia="Times New Roman" w:hAnsi="Arial" w:cs="Arial"/>
                      <w:color w:val="000000"/>
                      <w:sz w:val="20"/>
                      <w:szCs w:val="20"/>
                      <w:lang w:eastAsia="pt-BR"/>
                    </w:rPr>
                  </w:pPr>
                  <w:ins w:id="20362" w:author="Philippe Hollanda - Oliveira Trust" w:date="2022-07-19T09:57:00Z">
                    <w:r w:rsidRPr="0016760B">
                      <w:rPr>
                        <w:rFonts w:ascii="Arial" w:eastAsia="Times New Roman" w:hAnsi="Arial" w:cs="Arial"/>
                        <w:color w:val="000000"/>
                        <w:sz w:val="20"/>
                        <w:szCs w:val="20"/>
                        <w:lang w:eastAsia="pt-BR"/>
                      </w:rPr>
                      <w:t>R$ 486,44</w:t>
                    </w:r>
                  </w:ins>
                </w:p>
              </w:tc>
            </w:tr>
            <w:tr w:rsidR="0016760B" w:rsidRPr="0016760B" w14:paraId="3D71B58D" w14:textId="77777777" w:rsidTr="0016760B">
              <w:trPr>
                <w:trHeight w:val="1785"/>
                <w:ins w:id="203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A961FA" w14:textId="77777777" w:rsidR="0016760B" w:rsidRPr="0016760B" w:rsidRDefault="0016760B" w:rsidP="0016760B">
                  <w:pPr>
                    <w:autoSpaceDE/>
                    <w:autoSpaceDN/>
                    <w:adjustRightInd/>
                    <w:jc w:val="center"/>
                    <w:rPr>
                      <w:ins w:id="20364" w:author="Philippe Hollanda - Oliveira Trust" w:date="2022-07-19T09:57:00Z"/>
                      <w:rFonts w:ascii="Arial" w:eastAsia="Times New Roman" w:hAnsi="Arial" w:cs="Arial"/>
                      <w:color w:val="000000"/>
                      <w:sz w:val="20"/>
                      <w:szCs w:val="20"/>
                      <w:lang w:eastAsia="pt-BR"/>
                    </w:rPr>
                  </w:pPr>
                  <w:ins w:id="2036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92070E3" w14:textId="77777777" w:rsidR="0016760B" w:rsidRPr="0016760B" w:rsidRDefault="0016760B" w:rsidP="0016760B">
                  <w:pPr>
                    <w:autoSpaceDE/>
                    <w:autoSpaceDN/>
                    <w:adjustRightInd/>
                    <w:jc w:val="center"/>
                    <w:rPr>
                      <w:ins w:id="20366" w:author="Philippe Hollanda - Oliveira Trust" w:date="2022-07-19T09:57:00Z"/>
                      <w:rFonts w:ascii="Arial" w:eastAsia="Times New Roman" w:hAnsi="Arial" w:cs="Arial"/>
                      <w:color w:val="000000"/>
                      <w:sz w:val="20"/>
                      <w:szCs w:val="20"/>
                      <w:lang w:eastAsia="pt-BR"/>
                    </w:rPr>
                  </w:pPr>
                  <w:ins w:id="20367"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978FBA" w14:textId="77777777" w:rsidR="0016760B" w:rsidRPr="0016760B" w:rsidRDefault="0016760B" w:rsidP="0016760B">
                  <w:pPr>
                    <w:autoSpaceDE/>
                    <w:autoSpaceDN/>
                    <w:adjustRightInd/>
                    <w:jc w:val="center"/>
                    <w:rPr>
                      <w:ins w:id="20368" w:author="Philippe Hollanda - Oliveira Trust" w:date="2022-07-19T09:57:00Z"/>
                      <w:rFonts w:ascii="Arial" w:eastAsia="Times New Roman" w:hAnsi="Arial" w:cs="Arial"/>
                      <w:color w:val="000000"/>
                      <w:sz w:val="20"/>
                      <w:szCs w:val="20"/>
                      <w:lang w:eastAsia="pt-BR"/>
                    </w:rPr>
                  </w:pPr>
                  <w:ins w:id="20369" w:author="Philippe Hollanda - Oliveira Trust" w:date="2022-07-19T09:57:00Z">
                    <w:r w:rsidRPr="0016760B">
                      <w:rPr>
                        <w:rFonts w:ascii="Arial" w:eastAsia="Times New Roman" w:hAnsi="Arial" w:cs="Arial"/>
                        <w:color w:val="000000"/>
                        <w:sz w:val="20"/>
                        <w:szCs w:val="20"/>
                        <w:lang w:eastAsia="pt-BR"/>
                      </w:rPr>
                      <w:t>R$ 240,53</w:t>
                    </w:r>
                  </w:ins>
                </w:p>
              </w:tc>
            </w:tr>
            <w:tr w:rsidR="0016760B" w:rsidRPr="0016760B" w14:paraId="48C6F270" w14:textId="77777777" w:rsidTr="0016760B">
              <w:trPr>
                <w:trHeight w:val="1785"/>
                <w:ins w:id="203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4EBA0A" w14:textId="77777777" w:rsidR="0016760B" w:rsidRPr="0016760B" w:rsidRDefault="0016760B" w:rsidP="0016760B">
                  <w:pPr>
                    <w:autoSpaceDE/>
                    <w:autoSpaceDN/>
                    <w:adjustRightInd/>
                    <w:jc w:val="center"/>
                    <w:rPr>
                      <w:ins w:id="20371" w:author="Philippe Hollanda - Oliveira Trust" w:date="2022-07-19T09:57:00Z"/>
                      <w:rFonts w:ascii="Arial" w:eastAsia="Times New Roman" w:hAnsi="Arial" w:cs="Arial"/>
                      <w:color w:val="000000"/>
                      <w:sz w:val="20"/>
                      <w:szCs w:val="20"/>
                      <w:lang w:eastAsia="pt-BR"/>
                    </w:rPr>
                  </w:pPr>
                  <w:ins w:id="20372"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D43E6FA" w14:textId="77777777" w:rsidR="0016760B" w:rsidRPr="0016760B" w:rsidRDefault="0016760B" w:rsidP="0016760B">
                  <w:pPr>
                    <w:autoSpaceDE/>
                    <w:autoSpaceDN/>
                    <w:adjustRightInd/>
                    <w:jc w:val="center"/>
                    <w:rPr>
                      <w:ins w:id="20373" w:author="Philippe Hollanda - Oliveira Trust" w:date="2022-07-19T09:57:00Z"/>
                      <w:rFonts w:ascii="Arial" w:eastAsia="Times New Roman" w:hAnsi="Arial" w:cs="Arial"/>
                      <w:color w:val="000000"/>
                      <w:sz w:val="20"/>
                      <w:szCs w:val="20"/>
                      <w:lang w:eastAsia="pt-BR"/>
                    </w:rPr>
                  </w:pPr>
                  <w:ins w:id="20374"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00DA63" w14:textId="77777777" w:rsidR="0016760B" w:rsidRPr="0016760B" w:rsidRDefault="0016760B" w:rsidP="0016760B">
                  <w:pPr>
                    <w:autoSpaceDE/>
                    <w:autoSpaceDN/>
                    <w:adjustRightInd/>
                    <w:jc w:val="center"/>
                    <w:rPr>
                      <w:ins w:id="20375" w:author="Philippe Hollanda - Oliveira Trust" w:date="2022-07-19T09:57:00Z"/>
                      <w:rFonts w:ascii="Arial" w:eastAsia="Times New Roman" w:hAnsi="Arial" w:cs="Arial"/>
                      <w:color w:val="000000"/>
                      <w:sz w:val="20"/>
                      <w:szCs w:val="20"/>
                      <w:lang w:eastAsia="pt-BR"/>
                    </w:rPr>
                  </w:pPr>
                  <w:ins w:id="20376" w:author="Philippe Hollanda - Oliveira Trust" w:date="2022-07-19T09:57:00Z">
                    <w:r w:rsidRPr="0016760B">
                      <w:rPr>
                        <w:rFonts w:ascii="Arial" w:eastAsia="Times New Roman" w:hAnsi="Arial" w:cs="Arial"/>
                        <w:color w:val="000000"/>
                        <w:sz w:val="20"/>
                        <w:szCs w:val="20"/>
                        <w:lang w:eastAsia="pt-BR"/>
                      </w:rPr>
                      <w:t>R$ 236,10</w:t>
                    </w:r>
                  </w:ins>
                </w:p>
              </w:tc>
            </w:tr>
            <w:tr w:rsidR="0016760B" w:rsidRPr="0016760B" w14:paraId="43139E13" w14:textId="77777777" w:rsidTr="0016760B">
              <w:trPr>
                <w:trHeight w:val="1785"/>
                <w:ins w:id="203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4F90E0" w14:textId="77777777" w:rsidR="0016760B" w:rsidRPr="0016760B" w:rsidRDefault="0016760B" w:rsidP="0016760B">
                  <w:pPr>
                    <w:autoSpaceDE/>
                    <w:autoSpaceDN/>
                    <w:adjustRightInd/>
                    <w:jc w:val="center"/>
                    <w:rPr>
                      <w:ins w:id="20378" w:author="Philippe Hollanda - Oliveira Trust" w:date="2022-07-19T09:57:00Z"/>
                      <w:rFonts w:ascii="Arial" w:eastAsia="Times New Roman" w:hAnsi="Arial" w:cs="Arial"/>
                      <w:color w:val="000000"/>
                      <w:sz w:val="20"/>
                      <w:szCs w:val="20"/>
                      <w:lang w:eastAsia="pt-BR"/>
                    </w:rPr>
                  </w:pPr>
                  <w:ins w:id="20379"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E75A136" w14:textId="77777777" w:rsidR="0016760B" w:rsidRPr="0016760B" w:rsidRDefault="0016760B" w:rsidP="0016760B">
                  <w:pPr>
                    <w:autoSpaceDE/>
                    <w:autoSpaceDN/>
                    <w:adjustRightInd/>
                    <w:jc w:val="center"/>
                    <w:rPr>
                      <w:ins w:id="20380" w:author="Philippe Hollanda - Oliveira Trust" w:date="2022-07-19T09:57:00Z"/>
                      <w:rFonts w:ascii="Arial" w:eastAsia="Times New Roman" w:hAnsi="Arial" w:cs="Arial"/>
                      <w:color w:val="000000"/>
                      <w:sz w:val="20"/>
                      <w:szCs w:val="20"/>
                      <w:lang w:eastAsia="pt-BR"/>
                    </w:rPr>
                  </w:pPr>
                  <w:ins w:id="20381"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B68B88" w14:textId="77777777" w:rsidR="0016760B" w:rsidRPr="0016760B" w:rsidRDefault="0016760B" w:rsidP="0016760B">
                  <w:pPr>
                    <w:autoSpaceDE/>
                    <w:autoSpaceDN/>
                    <w:adjustRightInd/>
                    <w:jc w:val="center"/>
                    <w:rPr>
                      <w:ins w:id="20382" w:author="Philippe Hollanda - Oliveira Trust" w:date="2022-07-19T09:57:00Z"/>
                      <w:rFonts w:ascii="Arial" w:eastAsia="Times New Roman" w:hAnsi="Arial" w:cs="Arial"/>
                      <w:color w:val="000000"/>
                      <w:sz w:val="20"/>
                      <w:szCs w:val="20"/>
                      <w:lang w:eastAsia="pt-BR"/>
                    </w:rPr>
                  </w:pPr>
                  <w:ins w:id="20383" w:author="Philippe Hollanda - Oliveira Trust" w:date="2022-07-19T09:57:00Z">
                    <w:r w:rsidRPr="0016760B">
                      <w:rPr>
                        <w:rFonts w:ascii="Arial" w:eastAsia="Times New Roman" w:hAnsi="Arial" w:cs="Arial"/>
                        <w:color w:val="000000"/>
                        <w:sz w:val="20"/>
                        <w:szCs w:val="20"/>
                        <w:lang w:eastAsia="pt-BR"/>
                      </w:rPr>
                      <w:t>R$ 230,86</w:t>
                    </w:r>
                  </w:ins>
                </w:p>
              </w:tc>
            </w:tr>
            <w:tr w:rsidR="0016760B" w:rsidRPr="0016760B" w14:paraId="66826263" w14:textId="77777777" w:rsidTr="0016760B">
              <w:trPr>
                <w:trHeight w:val="1785"/>
                <w:ins w:id="203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A4052F" w14:textId="77777777" w:rsidR="0016760B" w:rsidRPr="0016760B" w:rsidRDefault="0016760B" w:rsidP="0016760B">
                  <w:pPr>
                    <w:autoSpaceDE/>
                    <w:autoSpaceDN/>
                    <w:adjustRightInd/>
                    <w:jc w:val="center"/>
                    <w:rPr>
                      <w:ins w:id="20385" w:author="Philippe Hollanda - Oliveira Trust" w:date="2022-07-19T09:57:00Z"/>
                      <w:rFonts w:ascii="Arial" w:eastAsia="Times New Roman" w:hAnsi="Arial" w:cs="Arial"/>
                      <w:color w:val="000000"/>
                      <w:sz w:val="20"/>
                      <w:szCs w:val="20"/>
                      <w:lang w:eastAsia="pt-BR"/>
                    </w:rPr>
                  </w:pPr>
                  <w:ins w:id="2038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967C473" w14:textId="77777777" w:rsidR="0016760B" w:rsidRPr="0016760B" w:rsidRDefault="0016760B" w:rsidP="0016760B">
                  <w:pPr>
                    <w:autoSpaceDE/>
                    <w:autoSpaceDN/>
                    <w:adjustRightInd/>
                    <w:jc w:val="center"/>
                    <w:rPr>
                      <w:ins w:id="20387" w:author="Philippe Hollanda - Oliveira Trust" w:date="2022-07-19T09:57:00Z"/>
                      <w:rFonts w:ascii="Arial" w:eastAsia="Times New Roman" w:hAnsi="Arial" w:cs="Arial"/>
                      <w:color w:val="000000"/>
                      <w:sz w:val="20"/>
                      <w:szCs w:val="20"/>
                      <w:lang w:eastAsia="pt-BR"/>
                    </w:rPr>
                  </w:pPr>
                  <w:ins w:id="20388"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E84A98" w14:textId="77777777" w:rsidR="0016760B" w:rsidRPr="0016760B" w:rsidRDefault="0016760B" w:rsidP="0016760B">
                  <w:pPr>
                    <w:autoSpaceDE/>
                    <w:autoSpaceDN/>
                    <w:adjustRightInd/>
                    <w:jc w:val="center"/>
                    <w:rPr>
                      <w:ins w:id="20389" w:author="Philippe Hollanda - Oliveira Trust" w:date="2022-07-19T09:57:00Z"/>
                      <w:rFonts w:ascii="Arial" w:eastAsia="Times New Roman" w:hAnsi="Arial" w:cs="Arial"/>
                      <w:color w:val="000000"/>
                      <w:sz w:val="20"/>
                      <w:szCs w:val="20"/>
                      <w:lang w:eastAsia="pt-BR"/>
                    </w:rPr>
                  </w:pPr>
                  <w:ins w:id="20390" w:author="Philippe Hollanda - Oliveira Trust" w:date="2022-07-19T09:57:00Z">
                    <w:r w:rsidRPr="0016760B">
                      <w:rPr>
                        <w:rFonts w:ascii="Arial" w:eastAsia="Times New Roman" w:hAnsi="Arial" w:cs="Arial"/>
                        <w:color w:val="000000"/>
                        <w:sz w:val="20"/>
                        <w:szCs w:val="20"/>
                        <w:lang w:eastAsia="pt-BR"/>
                      </w:rPr>
                      <w:t>R$ 236,10</w:t>
                    </w:r>
                  </w:ins>
                </w:p>
              </w:tc>
            </w:tr>
            <w:tr w:rsidR="0016760B" w:rsidRPr="0016760B" w14:paraId="5B0D8A0F" w14:textId="77777777" w:rsidTr="0016760B">
              <w:trPr>
                <w:trHeight w:val="1785"/>
                <w:ins w:id="203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056082" w14:textId="77777777" w:rsidR="0016760B" w:rsidRPr="0016760B" w:rsidRDefault="0016760B" w:rsidP="0016760B">
                  <w:pPr>
                    <w:autoSpaceDE/>
                    <w:autoSpaceDN/>
                    <w:adjustRightInd/>
                    <w:jc w:val="center"/>
                    <w:rPr>
                      <w:ins w:id="20392" w:author="Philippe Hollanda - Oliveira Trust" w:date="2022-07-19T09:57:00Z"/>
                      <w:rFonts w:ascii="Arial" w:eastAsia="Times New Roman" w:hAnsi="Arial" w:cs="Arial"/>
                      <w:color w:val="000000"/>
                      <w:sz w:val="20"/>
                      <w:szCs w:val="20"/>
                      <w:lang w:eastAsia="pt-BR"/>
                    </w:rPr>
                  </w:pPr>
                  <w:ins w:id="20393"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0542E52" w14:textId="77777777" w:rsidR="0016760B" w:rsidRPr="0016760B" w:rsidRDefault="0016760B" w:rsidP="0016760B">
                  <w:pPr>
                    <w:autoSpaceDE/>
                    <w:autoSpaceDN/>
                    <w:adjustRightInd/>
                    <w:jc w:val="center"/>
                    <w:rPr>
                      <w:ins w:id="20394" w:author="Philippe Hollanda - Oliveira Trust" w:date="2022-07-19T09:57:00Z"/>
                      <w:rFonts w:ascii="Arial" w:eastAsia="Times New Roman" w:hAnsi="Arial" w:cs="Arial"/>
                      <w:color w:val="000000"/>
                      <w:sz w:val="20"/>
                      <w:szCs w:val="20"/>
                      <w:lang w:eastAsia="pt-BR"/>
                    </w:rPr>
                  </w:pPr>
                  <w:ins w:id="20395"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81EA7C" w14:textId="77777777" w:rsidR="0016760B" w:rsidRPr="0016760B" w:rsidRDefault="0016760B" w:rsidP="0016760B">
                  <w:pPr>
                    <w:autoSpaceDE/>
                    <w:autoSpaceDN/>
                    <w:adjustRightInd/>
                    <w:jc w:val="center"/>
                    <w:rPr>
                      <w:ins w:id="20396" w:author="Philippe Hollanda - Oliveira Trust" w:date="2022-07-19T09:57:00Z"/>
                      <w:rFonts w:ascii="Arial" w:eastAsia="Times New Roman" w:hAnsi="Arial" w:cs="Arial"/>
                      <w:color w:val="000000"/>
                      <w:sz w:val="20"/>
                      <w:szCs w:val="20"/>
                      <w:lang w:eastAsia="pt-BR"/>
                    </w:rPr>
                  </w:pPr>
                  <w:ins w:id="20397" w:author="Philippe Hollanda - Oliveira Trust" w:date="2022-07-19T09:57:00Z">
                    <w:r w:rsidRPr="0016760B">
                      <w:rPr>
                        <w:rFonts w:ascii="Arial" w:eastAsia="Times New Roman" w:hAnsi="Arial" w:cs="Arial"/>
                        <w:color w:val="000000"/>
                        <w:sz w:val="20"/>
                        <w:szCs w:val="20"/>
                        <w:lang w:eastAsia="pt-BR"/>
                      </w:rPr>
                      <w:t>R$ 468,51</w:t>
                    </w:r>
                  </w:ins>
                </w:p>
              </w:tc>
            </w:tr>
            <w:tr w:rsidR="0016760B" w:rsidRPr="0016760B" w14:paraId="67B37901" w14:textId="77777777" w:rsidTr="0016760B">
              <w:trPr>
                <w:trHeight w:val="1785"/>
                <w:ins w:id="203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765AAF" w14:textId="77777777" w:rsidR="0016760B" w:rsidRPr="0016760B" w:rsidRDefault="0016760B" w:rsidP="0016760B">
                  <w:pPr>
                    <w:autoSpaceDE/>
                    <w:autoSpaceDN/>
                    <w:adjustRightInd/>
                    <w:jc w:val="center"/>
                    <w:rPr>
                      <w:ins w:id="20399" w:author="Philippe Hollanda - Oliveira Trust" w:date="2022-07-19T09:57:00Z"/>
                      <w:rFonts w:ascii="Arial" w:eastAsia="Times New Roman" w:hAnsi="Arial" w:cs="Arial"/>
                      <w:color w:val="000000"/>
                      <w:sz w:val="20"/>
                      <w:szCs w:val="20"/>
                      <w:lang w:eastAsia="pt-BR"/>
                    </w:rPr>
                  </w:pPr>
                  <w:ins w:id="2040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481C15E" w14:textId="77777777" w:rsidR="0016760B" w:rsidRPr="0016760B" w:rsidRDefault="0016760B" w:rsidP="0016760B">
                  <w:pPr>
                    <w:autoSpaceDE/>
                    <w:autoSpaceDN/>
                    <w:adjustRightInd/>
                    <w:jc w:val="center"/>
                    <w:rPr>
                      <w:ins w:id="20401" w:author="Philippe Hollanda - Oliveira Trust" w:date="2022-07-19T09:57:00Z"/>
                      <w:rFonts w:ascii="Arial" w:eastAsia="Times New Roman" w:hAnsi="Arial" w:cs="Arial"/>
                      <w:color w:val="000000"/>
                      <w:sz w:val="20"/>
                      <w:szCs w:val="20"/>
                      <w:lang w:eastAsia="pt-BR"/>
                    </w:rPr>
                  </w:pPr>
                  <w:ins w:id="20402"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E40C2A" w14:textId="77777777" w:rsidR="0016760B" w:rsidRPr="0016760B" w:rsidRDefault="0016760B" w:rsidP="0016760B">
                  <w:pPr>
                    <w:autoSpaceDE/>
                    <w:autoSpaceDN/>
                    <w:adjustRightInd/>
                    <w:jc w:val="center"/>
                    <w:rPr>
                      <w:ins w:id="20403" w:author="Philippe Hollanda - Oliveira Trust" w:date="2022-07-19T09:57:00Z"/>
                      <w:rFonts w:ascii="Arial" w:eastAsia="Times New Roman" w:hAnsi="Arial" w:cs="Arial"/>
                      <w:color w:val="000000"/>
                      <w:sz w:val="20"/>
                      <w:szCs w:val="20"/>
                      <w:lang w:eastAsia="pt-BR"/>
                    </w:rPr>
                  </w:pPr>
                  <w:ins w:id="20404" w:author="Philippe Hollanda - Oliveira Trust" w:date="2022-07-19T09:57:00Z">
                    <w:r w:rsidRPr="0016760B">
                      <w:rPr>
                        <w:rFonts w:ascii="Arial" w:eastAsia="Times New Roman" w:hAnsi="Arial" w:cs="Arial"/>
                        <w:color w:val="000000"/>
                        <w:sz w:val="20"/>
                        <w:szCs w:val="20"/>
                        <w:lang w:eastAsia="pt-BR"/>
                      </w:rPr>
                      <w:t>R$ 479,92</w:t>
                    </w:r>
                  </w:ins>
                </w:p>
              </w:tc>
            </w:tr>
            <w:tr w:rsidR="0016760B" w:rsidRPr="0016760B" w14:paraId="3E99C721" w14:textId="77777777" w:rsidTr="0016760B">
              <w:trPr>
                <w:trHeight w:val="1785"/>
                <w:ins w:id="204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35FBB8" w14:textId="77777777" w:rsidR="0016760B" w:rsidRPr="0016760B" w:rsidRDefault="0016760B" w:rsidP="0016760B">
                  <w:pPr>
                    <w:autoSpaceDE/>
                    <w:autoSpaceDN/>
                    <w:adjustRightInd/>
                    <w:jc w:val="center"/>
                    <w:rPr>
                      <w:ins w:id="20406" w:author="Philippe Hollanda - Oliveira Trust" w:date="2022-07-19T09:57:00Z"/>
                      <w:rFonts w:ascii="Arial" w:eastAsia="Times New Roman" w:hAnsi="Arial" w:cs="Arial"/>
                      <w:color w:val="000000"/>
                      <w:sz w:val="20"/>
                      <w:szCs w:val="20"/>
                      <w:lang w:eastAsia="pt-BR"/>
                    </w:rPr>
                  </w:pPr>
                  <w:ins w:id="2040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106B250" w14:textId="77777777" w:rsidR="0016760B" w:rsidRPr="0016760B" w:rsidRDefault="0016760B" w:rsidP="0016760B">
                  <w:pPr>
                    <w:autoSpaceDE/>
                    <w:autoSpaceDN/>
                    <w:adjustRightInd/>
                    <w:jc w:val="center"/>
                    <w:rPr>
                      <w:ins w:id="20408" w:author="Philippe Hollanda - Oliveira Trust" w:date="2022-07-19T09:57:00Z"/>
                      <w:rFonts w:ascii="Arial" w:eastAsia="Times New Roman" w:hAnsi="Arial" w:cs="Arial"/>
                      <w:color w:val="000000"/>
                      <w:sz w:val="20"/>
                      <w:szCs w:val="20"/>
                      <w:lang w:eastAsia="pt-BR"/>
                    </w:rPr>
                  </w:pPr>
                  <w:ins w:id="20409"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F37344" w14:textId="77777777" w:rsidR="0016760B" w:rsidRPr="0016760B" w:rsidRDefault="0016760B" w:rsidP="0016760B">
                  <w:pPr>
                    <w:autoSpaceDE/>
                    <w:autoSpaceDN/>
                    <w:adjustRightInd/>
                    <w:jc w:val="center"/>
                    <w:rPr>
                      <w:ins w:id="20410" w:author="Philippe Hollanda - Oliveira Trust" w:date="2022-07-19T09:57:00Z"/>
                      <w:rFonts w:ascii="Arial" w:eastAsia="Times New Roman" w:hAnsi="Arial" w:cs="Arial"/>
                      <w:color w:val="000000"/>
                      <w:sz w:val="20"/>
                      <w:szCs w:val="20"/>
                      <w:lang w:eastAsia="pt-BR"/>
                    </w:rPr>
                  </w:pPr>
                  <w:ins w:id="20411" w:author="Philippe Hollanda - Oliveira Trust" w:date="2022-07-19T09:57:00Z">
                    <w:r w:rsidRPr="0016760B">
                      <w:rPr>
                        <w:rFonts w:ascii="Arial" w:eastAsia="Times New Roman" w:hAnsi="Arial" w:cs="Arial"/>
                        <w:color w:val="000000"/>
                        <w:sz w:val="20"/>
                        <w:szCs w:val="20"/>
                        <w:lang w:eastAsia="pt-BR"/>
                      </w:rPr>
                      <w:t>R$ 485,89</w:t>
                    </w:r>
                  </w:ins>
                </w:p>
              </w:tc>
            </w:tr>
            <w:tr w:rsidR="0016760B" w:rsidRPr="0016760B" w14:paraId="04C25DE4" w14:textId="77777777" w:rsidTr="0016760B">
              <w:trPr>
                <w:trHeight w:val="1785"/>
                <w:ins w:id="204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790525" w14:textId="77777777" w:rsidR="0016760B" w:rsidRPr="0016760B" w:rsidRDefault="0016760B" w:rsidP="0016760B">
                  <w:pPr>
                    <w:autoSpaceDE/>
                    <w:autoSpaceDN/>
                    <w:adjustRightInd/>
                    <w:jc w:val="center"/>
                    <w:rPr>
                      <w:ins w:id="20413" w:author="Philippe Hollanda - Oliveira Trust" w:date="2022-07-19T09:57:00Z"/>
                      <w:rFonts w:ascii="Arial" w:eastAsia="Times New Roman" w:hAnsi="Arial" w:cs="Arial"/>
                      <w:color w:val="000000"/>
                      <w:sz w:val="20"/>
                      <w:szCs w:val="20"/>
                      <w:lang w:eastAsia="pt-BR"/>
                    </w:rPr>
                  </w:pPr>
                  <w:ins w:id="20414"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9C73336" w14:textId="77777777" w:rsidR="0016760B" w:rsidRPr="0016760B" w:rsidRDefault="0016760B" w:rsidP="0016760B">
                  <w:pPr>
                    <w:autoSpaceDE/>
                    <w:autoSpaceDN/>
                    <w:adjustRightInd/>
                    <w:jc w:val="center"/>
                    <w:rPr>
                      <w:ins w:id="20415" w:author="Philippe Hollanda - Oliveira Trust" w:date="2022-07-19T09:57:00Z"/>
                      <w:rFonts w:ascii="Arial" w:eastAsia="Times New Roman" w:hAnsi="Arial" w:cs="Arial"/>
                      <w:color w:val="000000"/>
                      <w:sz w:val="20"/>
                      <w:szCs w:val="20"/>
                      <w:lang w:eastAsia="pt-BR"/>
                    </w:rPr>
                  </w:pPr>
                  <w:ins w:id="20416"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045F22" w14:textId="77777777" w:rsidR="0016760B" w:rsidRPr="0016760B" w:rsidRDefault="0016760B" w:rsidP="0016760B">
                  <w:pPr>
                    <w:autoSpaceDE/>
                    <w:autoSpaceDN/>
                    <w:adjustRightInd/>
                    <w:jc w:val="center"/>
                    <w:rPr>
                      <w:ins w:id="20417" w:author="Philippe Hollanda - Oliveira Trust" w:date="2022-07-19T09:57:00Z"/>
                      <w:rFonts w:ascii="Arial" w:eastAsia="Times New Roman" w:hAnsi="Arial" w:cs="Arial"/>
                      <w:color w:val="000000"/>
                      <w:sz w:val="20"/>
                      <w:szCs w:val="20"/>
                      <w:lang w:eastAsia="pt-BR"/>
                    </w:rPr>
                  </w:pPr>
                  <w:ins w:id="20418" w:author="Philippe Hollanda - Oliveira Trust" w:date="2022-07-19T09:57:00Z">
                    <w:r w:rsidRPr="0016760B">
                      <w:rPr>
                        <w:rFonts w:ascii="Arial" w:eastAsia="Times New Roman" w:hAnsi="Arial" w:cs="Arial"/>
                        <w:color w:val="000000"/>
                        <w:sz w:val="20"/>
                        <w:szCs w:val="20"/>
                        <w:lang w:eastAsia="pt-BR"/>
                      </w:rPr>
                      <w:t>R$ 231,67</w:t>
                    </w:r>
                  </w:ins>
                </w:p>
              </w:tc>
            </w:tr>
            <w:tr w:rsidR="0016760B" w:rsidRPr="0016760B" w14:paraId="09770EF3" w14:textId="77777777" w:rsidTr="0016760B">
              <w:trPr>
                <w:trHeight w:val="1785"/>
                <w:ins w:id="204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98B2B2" w14:textId="77777777" w:rsidR="0016760B" w:rsidRPr="0016760B" w:rsidRDefault="0016760B" w:rsidP="0016760B">
                  <w:pPr>
                    <w:autoSpaceDE/>
                    <w:autoSpaceDN/>
                    <w:adjustRightInd/>
                    <w:jc w:val="center"/>
                    <w:rPr>
                      <w:ins w:id="20420" w:author="Philippe Hollanda - Oliveira Trust" w:date="2022-07-19T09:57:00Z"/>
                      <w:rFonts w:ascii="Arial" w:eastAsia="Times New Roman" w:hAnsi="Arial" w:cs="Arial"/>
                      <w:color w:val="000000"/>
                      <w:sz w:val="20"/>
                      <w:szCs w:val="20"/>
                      <w:lang w:eastAsia="pt-BR"/>
                    </w:rPr>
                  </w:pPr>
                  <w:ins w:id="20421"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00C195A" w14:textId="77777777" w:rsidR="0016760B" w:rsidRPr="0016760B" w:rsidRDefault="0016760B" w:rsidP="0016760B">
                  <w:pPr>
                    <w:autoSpaceDE/>
                    <w:autoSpaceDN/>
                    <w:adjustRightInd/>
                    <w:jc w:val="center"/>
                    <w:rPr>
                      <w:ins w:id="20422" w:author="Philippe Hollanda - Oliveira Trust" w:date="2022-07-19T09:57:00Z"/>
                      <w:rFonts w:ascii="Arial" w:eastAsia="Times New Roman" w:hAnsi="Arial" w:cs="Arial"/>
                      <w:color w:val="000000"/>
                      <w:sz w:val="20"/>
                      <w:szCs w:val="20"/>
                      <w:lang w:eastAsia="pt-BR"/>
                    </w:rPr>
                  </w:pPr>
                  <w:ins w:id="20423"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355E7F" w14:textId="77777777" w:rsidR="0016760B" w:rsidRPr="0016760B" w:rsidRDefault="0016760B" w:rsidP="0016760B">
                  <w:pPr>
                    <w:autoSpaceDE/>
                    <w:autoSpaceDN/>
                    <w:adjustRightInd/>
                    <w:jc w:val="center"/>
                    <w:rPr>
                      <w:ins w:id="20424" w:author="Philippe Hollanda - Oliveira Trust" w:date="2022-07-19T09:57:00Z"/>
                      <w:rFonts w:ascii="Arial" w:eastAsia="Times New Roman" w:hAnsi="Arial" w:cs="Arial"/>
                      <w:color w:val="000000"/>
                      <w:sz w:val="20"/>
                      <w:szCs w:val="20"/>
                      <w:lang w:eastAsia="pt-BR"/>
                    </w:rPr>
                  </w:pPr>
                  <w:ins w:id="20425" w:author="Philippe Hollanda - Oliveira Trust" w:date="2022-07-19T09:57:00Z">
                    <w:r w:rsidRPr="0016760B">
                      <w:rPr>
                        <w:rFonts w:ascii="Arial" w:eastAsia="Times New Roman" w:hAnsi="Arial" w:cs="Arial"/>
                        <w:color w:val="000000"/>
                        <w:sz w:val="20"/>
                        <w:szCs w:val="20"/>
                        <w:lang w:eastAsia="pt-BR"/>
                      </w:rPr>
                      <w:t>R$ 237,31</w:t>
                    </w:r>
                  </w:ins>
                </w:p>
              </w:tc>
            </w:tr>
            <w:tr w:rsidR="0016760B" w:rsidRPr="0016760B" w14:paraId="1365A51E" w14:textId="77777777" w:rsidTr="0016760B">
              <w:trPr>
                <w:trHeight w:val="1785"/>
                <w:ins w:id="204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852777" w14:textId="77777777" w:rsidR="0016760B" w:rsidRPr="0016760B" w:rsidRDefault="0016760B" w:rsidP="0016760B">
                  <w:pPr>
                    <w:autoSpaceDE/>
                    <w:autoSpaceDN/>
                    <w:adjustRightInd/>
                    <w:jc w:val="center"/>
                    <w:rPr>
                      <w:ins w:id="20427" w:author="Philippe Hollanda - Oliveira Trust" w:date="2022-07-19T09:57:00Z"/>
                      <w:rFonts w:ascii="Arial" w:eastAsia="Times New Roman" w:hAnsi="Arial" w:cs="Arial"/>
                      <w:color w:val="000000"/>
                      <w:sz w:val="20"/>
                      <w:szCs w:val="20"/>
                      <w:lang w:eastAsia="pt-BR"/>
                    </w:rPr>
                  </w:pPr>
                  <w:ins w:id="2042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0A47DA00" w14:textId="77777777" w:rsidR="0016760B" w:rsidRPr="0016760B" w:rsidRDefault="0016760B" w:rsidP="0016760B">
                  <w:pPr>
                    <w:autoSpaceDE/>
                    <w:autoSpaceDN/>
                    <w:adjustRightInd/>
                    <w:jc w:val="center"/>
                    <w:rPr>
                      <w:ins w:id="20429" w:author="Philippe Hollanda - Oliveira Trust" w:date="2022-07-19T09:57:00Z"/>
                      <w:rFonts w:ascii="Arial" w:eastAsia="Times New Roman" w:hAnsi="Arial" w:cs="Arial"/>
                      <w:color w:val="000000"/>
                      <w:sz w:val="20"/>
                      <w:szCs w:val="20"/>
                      <w:lang w:eastAsia="pt-BR"/>
                    </w:rPr>
                  </w:pPr>
                  <w:ins w:id="20430"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82D658" w14:textId="77777777" w:rsidR="0016760B" w:rsidRPr="0016760B" w:rsidRDefault="0016760B" w:rsidP="0016760B">
                  <w:pPr>
                    <w:autoSpaceDE/>
                    <w:autoSpaceDN/>
                    <w:adjustRightInd/>
                    <w:jc w:val="center"/>
                    <w:rPr>
                      <w:ins w:id="20431" w:author="Philippe Hollanda - Oliveira Trust" w:date="2022-07-19T09:57:00Z"/>
                      <w:rFonts w:ascii="Arial" w:eastAsia="Times New Roman" w:hAnsi="Arial" w:cs="Arial"/>
                      <w:color w:val="000000"/>
                      <w:sz w:val="20"/>
                      <w:szCs w:val="20"/>
                      <w:lang w:eastAsia="pt-BR"/>
                    </w:rPr>
                  </w:pPr>
                  <w:ins w:id="20432" w:author="Philippe Hollanda - Oliveira Trust" w:date="2022-07-19T09:57:00Z">
                    <w:r w:rsidRPr="0016760B">
                      <w:rPr>
                        <w:rFonts w:ascii="Arial" w:eastAsia="Times New Roman" w:hAnsi="Arial" w:cs="Arial"/>
                        <w:color w:val="000000"/>
                        <w:sz w:val="20"/>
                        <w:szCs w:val="20"/>
                        <w:lang w:eastAsia="pt-BR"/>
                      </w:rPr>
                      <w:t>R$ 240,26</w:t>
                    </w:r>
                  </w:ins>
                </w:p>
              </w:tc>
            </w:tr>
            <w:tr w:rsidR="0016760B" w:rsidRPr="0016760B" w14:paraId="55824221" w14:textId="77777777" w:rsidTr="0016760B">
              <w:trPr>
                <w:trHeight w:val="1785"/>
                <w:ins w:id="204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7C3DC0" w14:textId="77777777" w:rsidR="0016760B" w:rsidRPr="0016760B" w:rsidRDefault="0016760B" w:rsidP="0016760B">
                  <w:pPr>
                    <w:autoSpaceDE/>
                    <w:autoSpaceDN/>
                    <w:adjustRightInd/>
                    <w:jc w:val="center"/>
                    <w:rPr>
                      <w:ins w:id="20434" w:author="Philippe Hollanda - Oliveira Trust" w:date="2022-07-19T09:57:00Z"/>
                      <w:rFonts w:ascii="Arial" w:eastAsia="Times New Roman" w:hAnsi="Arial" w:cs="Arial"/>
                      <w:color w:val="000000"/>
                      <w:sz w:val="20"/>
                      <w:szCs w:val="20"/>
                      <w:lang w:eastAsia="pt-BR"/>
                    </w:rPr>
                  </w:pPr>
                  <w:ins w:id="20435"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6259C986" w14:textId="77777777" w:rsidR="0016760B" w:rsidRPr="0016760B" w:rsidRDefault="0016760B" w:rsidP="0016760B">
                  <w:pPr>
                    <w:autoSpaceDE/>
                    <w:autoSpaceDN/>
                    <w:adjustRightInd/>
                    <w:jc w:val="center"/>
                    <w:rPr>
                      <w:ins w:id="20436" w:author="Philippe Hollanda - Oliveira Trust" w:date="2022-07-19T09:57:00Z"/>
                      <w:rFonts w:ascii="Arial" w:eastAsia="Times New Roman" w:hAnsi="Arial" w:cs="Arial"/>
                      <w:color w:val="000000"/>
                      <w:sz w:val="20"/>
                      <w:szCs w:val="20"/>
                      <w:lang w:eastAsia="pt-BR"/>
                    </w:rPr>
                  </w:pPr>
                  <w:ins w:id="20437"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9508E0" w14:textId="77777777" w:rsidR="0016760B" w:rsidRPr="0016760B" w:rsidRDefault="0016760B" w:rsidP="0016760B">
                  <w:pPr>
                    <w:autoSpaceDE/>
                    <w:autoSpaceDN/>
                    <w:adjustRightInd/>
                    <w:jc w:val="center"/>
                    <w:rPr>
                      <w:ins w:id="20438" w:author="Philippe Hollanda - Oliveira Trust" w:date="2022-07-19T09:57:00Z"/>
                      <w:rFonts w:ascii="Arial" w:eastAsia="Times New Roman" w:hAnsi="Arial" w:cs="Arial"/>
                      <w:color w:val="000000"/>
                      <w:sz w:val="20"/>
                      <w:szCs w:val="20"/>
                      <w:lang w:eastAsia="pt-BR"/>
                    </w:rPr>
                  </w:pPr>
                  <w:ins w:id="20439" w:author="Philippe Hollanda - Oliveira Trust" w:date="2022-07-19T09:57:00Z">
                    <w:r w:rsidRPr="0016760B">
                      <w:rPr>
                        <w:rFonts w:ascii="Arial" w:eastAsia="Times New Roman" w:hAnsi="Arial" w:cs="Arial"/>
                        <w:color w:val="000000"/>
                        <w:sz w:val="20"/>
                        <w:szCs w:val="20"/>
                        <w:lang w:eastAsia="pt-BR"/>
                      </w:rPr>
                      <w:t>R$ 6.761,50</w:t>
                    </w:r>
                  </w:ins>
                </w:p>
              </w:tc>
            </w:tr>
            <w:tr w:rsidR="0016760B" w:rsidRPr="0016760B" w14:paraId="22559AF9" w14:textId="77777777" w:rsidTr="0016760B">
              <w:trPr>
                <w:trHeight w:val="1785"/>
                <w:ins w:id="204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2FD425" w14:textId="77777777" w:rsidR="0016760B" w:rsidRPr="0016760B" w:rsidRDefault="0016760B" w:rsidP="0016760B">
                  <w:pPr>
                    <w:autoSpaceDE/>
                    <w:autoSpaceDN/>
                    <w:adjustRightInd/>
                    <w:jc w:val="center"/>
                    <w:rPr>
                      <w:ins w:id="20441" w:author="Philippe Hollanda - Oliveira Trust" w:date="2022-07-19T09:57:00Z"/>
                      <w:rFonts w:ascii="Arial" w:eastAsia="Times New Roman" w:hAnsi="Arial" w:cs="Arial"/>
                      <w:color w:val="000000"/>
                      <w:sz w:val="20"/>
                      <w:szCs w:val="20"/>
                      <w:lang w:eastAsia="pt-BR"/>
                    </w:rPr>
                  </w:pPr>
                  <w:ins w:id="20442" w:author="Philippe Hollanda - Oliveira Trust" w:date="2022-07-19T09:57:00Z">
                    <w:r w:rsidRPr="0016760B">
                      <w:rPr>
                        <w:rFonts w:ascii="Arial" w:eastAsia="Times New Roman" w:hAnsi="Arial" w:cs="Arial"/>
                        <w:color w:val="000000"/>
                        <w:sz w:val="20"/>
                        <w:szCs w:val="20"/>
                        <w:lang w:eastAsia="pt-BR"/>
                      </w:rPr>
                      <w:t>COIFA</w:t>
                    </w:r>
                  </w:ins>
                </w:p>
              </w:tc>
              <w:tc>
                <w:tcPr>
                  <w:tcW w:w="2324" w:type="dxa"/>
                  <w:tcBorders>
                    <w:top w:val="nil"/>
                    <w:left w:val="nil"/>
                    <w:bottom w:val="single" w:sz="4" w:space="0" w:color="auto"/>
                    <w:right w:val="single" w:sz="4" w:space="0" w:color="auto"/>
                  </w:tcBorders>
                  <w:shd w:val="clear" w:color="auto" w:fill="auto"/>
                  <w:noWrap/>
                  <w:vAlign w:val="center"/>
                  <w:hideMark/>
                </w:tcPr>
                <w:p w14:paraId="22EA2EFD" w14:textId="77777777" w:rsidR="0016760B" w:rsidRPr="0016760B" w:rsidRDefault="0016760B" w:rsidP="0016760B">
                  <w:pPr>
                    <w:autoSpaceDE/>
                    <w:autoSpaceDN/>
                    <w:adjustRightInd/>
                    <w:jc w:val="center"/>
                    <w:rPr>
                      <w:ins w:id="20443" w:author="Philippe Hollanda - Oliveira Trust" w:date="2022-07-19T09:57:00Z"/>
                      <w:rFonts w:ascii="Arial" w:eastAsia="Times New Roman" w:hAnsi="Arial" w:cs="Arial"/>
                      <w:color w:val="000000"/>
                      <w:sz w:val="20"/>
                      <w:szCs w:val="20"/>
                      <w:lang w:eastAsia="pt-BR"/>
                    </w:rPr>
                  </w:pPr>
                  <w:ins w:id="20444" w:author="Philippe Hollanda - Oliveira Trust" w:date="2022-07-19T09:57:00Z">
                    <w:r w:rsidRPr="0016760B">
                      <w:rPr>
                        <w:rFonts w:ascii="Arial" w:eastAsia="Times New Roman" w:hAnsi="Arial" w:cs="Arial"/>
                        <w:color w:val="000000"/>
                        <w:sz w:val="20"/>
                        <w:szCs w:val="20"/>
                        <w:lang w:eastAsia="pt-BR"/>
                      </w:rPr>
                      <w:t>06/05/2021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196573" w14:textId="77777777" w:rsidR="0016760B" w:rsidRPr="0016760B" w:rsidRDefault="0016760B" w:rsidP="0016760B">
                  <w:pPr>
                    <w:autoSpaceDE/>
                    <w:autoSpaceDN/>
                    <w:adjustRightInd/>
                    <w:jc w:val="center"/>
                    <w:rPr>
                      <w:ins w:id="20445" w:author="Philippe Hollanda - Oliveira Trust" w:date="2022-07-19T09:57:00Z"/>
                      <w:rFonts w:ascii="Arial" w:eastAsia="Times New Roman" w:hAnsi="Arial" w:cs="Arial"/>
                      <w:color w:val="000000"/>
                      <w:sz w:val="20"/>
                      <w:szCs w:val="20"/>
                      <w:lang w:eastAsia="pt-BR"/>
                    </w:rPr>
                  </w:pPr>
                  <w:ins w:id="20446" w:author="Philippe Hollanda - Oliveira Trust" w:date="2022-07-19T09:57:00Z">
                    <w:r w:rsidRPr="0016760B">
                      <w:rPr>
                        <w:rFonts w:ascii="Arial" w:eastAsia="Times New Roman" w:hAnsi="Arial" w:cs="Arial"/>
                        <w:color w:val="000000"/>
                        <w:sz w:val="20"/>
                        <w:szCs w:val="20"/>
                        <w:lang w:eastAsia="pt-BR"/>
                      </w:rPr>
                      <w:t>R$ 19.210,00</w:t>
                    </w:r>
                  </w:ins>
                </w:p>
              </w:tc>
            </w:tr>
            <w:tr w:rsidR="0016760B" w:rsidRPr="0016760B" w14:paraId="090C6B30" w14:textId="77777777" w:rsidTr="0016760B">
              <w:trPr>
                <w:trHeight w:val="1785"/>
                <w:ins w:id="204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270867" w14:textId="77777777" w:rsidR="0016760B" w:rsidRPr="0016760B" w:rsidRDefault="0016760B" w:rsidP="0016760B">
                  <w:pPr>
                    <w:autoSpaceDE/>
                    <w:autoSpaceDN/>
                    <w:adjustRightInd/>
                    <w:jc w:val="center"/>
                    <w:rPr>
                      <w:ins w:id="20448" w:author="Philippe Hollanda - Oliveira Trust" w:date="2022-07-19T09:57:00Z"/>
                      <w:rFonts w:ascii="Arial" w:eastAsia="Times New Roman" w:hAnsi="Arial" w:cs="Arial"/>
                      <w:color w:val="000000"/>
                      <w:sz w:val="20"/>
                      <w:szCs w:val="20"/>
                      <w:lang w:eastAsia="pt-BR"/>
                    </w:rPr>
                  </w:pPr>
                  <w:ins w:id="20449" w:author="Philippe Hollanda - Oliveira Trust" w:date="2022-07-19T09:57:00Z">
                    <w:r w:rsidRPr="0016760B">
                      <w:rPr>
                        <w:rFonts w:ascii="Arial" w:eastAsia="Times New Roman" w:hAnsi="Arial" w:cs="Arial"/>
                        <w:color w:val="000000"/>
                        <w:sz w:val="20"/>
                        <w:szCs w:val="20"/>
                        <w:lang w:eastAsia="pt-BR"/>
                      </w:rPr>
                      <w:lastRenderedPageBreak/>
                      <w:t xml:space="preserve">MEIO FIO </w:t>
                    </w:r>
                  </w:ins>
                </w:p>
              </w:tc>
              <w:tc>
                <w:tcPr>
                  <w:tcW w:w="2324" w:type="dxa"/>
                  <w:tcBorders>
                    <w:top w:val="nil"/>
                    <w:left w:val="nil"/>
                    <w:bottom w:val="single" w:sz="4" w:space="0" w:color="auto"/>
                    <w:right w:val="single" w:sz="4" w:space="0" w:color="auto"/>
                  </w:tcBorders>
                  <w:shd w:val="clear" w:color="auto" w:fill="auto"/>
                  <w:noWrap/>
                  <w:vAlign w:val="center"/>
                  <w:hideMark/>
                </w:tcPr>
                <w:p w14:paraId="797A339D" w14:textId="77777777" w:rsidR="0016760B" w:rsidRPr="0016760B" w:rsidRDefault="0016760B" w:rsidP="0016760B">
                  <w:pPr>
                    <w:autoSpaceDE/>
                    <w:autoSpaceDN/>
                    <w:adjustRightInd/>
                    <w:jc w:val="center"/>
                    <w:rPr>
                      <w:ins w:id="20450" w:author="Philippe Hollanda - Oliveira Trust" w:date="2022-07-19T09:57:00Z"/>
                      <w:rFonts w:ascii="Arial" w:eastAsia="Times New Roman" w:hAnsi="Arial" w:cs="Arial"/>
                      <w:color w:val="000000"/>
                      <w:sz w:val="20"/>
                      <w:szCs w:val="20"/>
                      <w:lang w:eastAsia="pt-BR"/>
                    </w:rPr>
                  </w:pPr>
                  <w:ins w:id="20451" w:author="Philippe Hollanda - Oliveira Trust" w:date="2022-07-19T09:57:00Z">
                    <w:r w:rsidRPr="0016760B">
                      <w:rPr>
                        <w:rFonts w:ascii="Arial" w:eastAsia="Times New Roman" w:hAnsi="Arial" w:cs="Arial"/>
                        <w:color w:val="000000"/>
                        <w:sz w:val="20"/>
                        <w:szCs w:val="20"/>
                        <w:lang w:eastAsia="pt-BR"/>
                      </w:rPr>
                      <w:t>07/05/2021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1B0E9C" w14:textId="77777777" w:rsidR="0016760B" w:rsidRPr="0016760B" w:rsidRDefault="0016760B" w:rsidP="0016760B">
                  <w:pPr>
                    <w:autoSpaceDE/>
                    <w:autoSpaceDN/>
                    <w:adjustRightInd/>
                    <w:jc w:val="center"/>
                    <w:rPr>
                      <w:ins w:id="20452" w:author="Philippe Hollanda - Oliveira Trust" w:date="2022-07-19T09:57:00Z"/>
                      <w:rFonts w:ascii="Arial" w:eastAsia="Times New Roman" w:hAnsi="Arial" w:cs="Arial"/>
                      <w:color w:val="000000"/>
                      <w:sz w:val="20"/>
                      <w:szCs w:val="20"/>
                      <w:lang w:eastAsia="pt-BR"/>
                    </w:rPr>
                  </w:pPr>
                  <w:ins w:id="20453" w:author="Philippe Hollanda - Oliveira Trust" w:date="2022-07-19T09:57:00Z">
                    <w:r w:rsidRPr="0016760B">
                      <w:rPr>
                        <w:rFonts w:ascii="Arial" w:eastAsia="Times New Roman" w:hAnsi="Arial" w:cs="Arial"/>
                        <w:color w:val="000000"/>
                        <w:sz w:val="20"/>
                        <w:szCs w:val="20"/>
                        <w:lang w:eastAsia="pt-BR"/>
                      </w:rPr>
                      <w:t>R$ 1.828,25</w:t>
                    </w:r>
                  </w:ins>
                </w:p>
              </w:tc>
            </w:tr>
            <w:tr w:rsidR="0016760B" w:rsidRPr="0016760B" w14:paraId="49523E03" w14:textId="77777777" w:rsidTr="0016760B">
              <w:trPr>
                <w:trHeight w:val="1785"/>
                <w:ins w:id="204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78D539" w14:textId="77777777" w:rsidR="0016760B" w:rsidRPr="0016760B" w:rsidRDefault="0016760B" w:rsidP="0016760B">
                  <w:pPr>
                    <w:autoSpaceDE/>
                    <w:autoSpaceDN/>
                    <w:adjustRightInd/>
                    <w:jc w:val="center"/>
                    <w:rPr>
                      <w:ins w:id="20455" w:author="Philippe Hollanda - Oliveira Trust" w:date="2022-07-19T09:57:00Z"/>
                      <w:rFonts w:ascii="Arial" w:eastAsia="Times New Roman" w:hAnsi="Arial" w:cs="Arial"/>
                      <w:color w:val="000000"/>
                      <w:sz w:val="20"/>
                      <w:szCs w:val="20"/>
                      <w:lang w:eastAsia="pt-BR"/>
                    </w:rPr>
                  </w:pPr>
                  <w:ins w:id="20456"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0298BBCF" w14:textId="77777777" w:rsidR="0016760B" w:rsidRPr="0016760B" w:rsidRDefault="0016760B" w:rsidP="0016760B">
                  <w:pPr>
                    <w:autoSpaceDE/>
                    <w:autoSpaceDN/>
                    <w:adjustRightInd/>
                    <w:jc w:val="center"/>
                    <w:rPr>
                      <w:ins w:id="20457" w:author="Philippe Hollanda - Oliveira Trust" w:date="2022-07-19T09:57:00Z"/>
                      <w:rFonts w:ascii="Arial" w:eastAsia="Times New Roman" w:hAnsi="Arial" w:cs="Arial"/>
                      <w:color w:val="000000"/>
                      <w:sz w:val="20"/>
                      <w:szCs w:val="20"/>
                      <w:lang w:eastAsia="pt-BR"/>
                    </w:rPr>
                  </w:pPr>
                  <w:ins w:id="20458" w:author="Philippe Hollanda - Oliveira Trust" w:date="2022-07-19T09:57:00Z">
                    <w:r w:rsidRPr="0016760B">
                      <w:rPr>
                        <w:rFonts w:ascii="Arial" w:eastAsia="Times New Roman" w:hAnsi="Arial" w:cs="Arial"/>
                        <w:color w:val="000000"/>
                        <w:sz w:val="20"/>
                        <w:szCs w:val="20"/>
                        <w:lang w:eastAsia="pt-BR"/>
                      </w:rPr>
                      <w:t>06/05/2021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69AE58" w14:textId="77777777" w:rsidR="0016760B" w:rsidRPr="0016760B" w:rsidRDefault="0016760B" w:rsidP="0016760B">
                  <w:pPr>
                    <w:autoSpaceDE/>
                    <w:autoSpaceDN/>
                    <w:adjustRightInd/>
                    <w:jc w:val="center"/>
                    <w:rPr>
                      <w:ins w:id="20459" w:author="Philippe Hollanda - Oliveira Trust" w:date="2022-07-19T09:57:00Z"/>
                      <w:rFonts w:ascii="Arial" w:eastAsia="Times New Roman" w:hAnsi="Arial" w:cs="Arial"/>
                      <w:color w:val="000000"/>
                      <w:sz w:val="20"/>
                      <w:szCs w:val="20"/>
                      <w:lang w:eastAsia="pt-BR"/>
                    </w:rPr>
                  </w:pPr>
                  <w:ins w:id="20460" w:author="Philippe Hollanda - Oliveira Trust" w:date="2022-07-19T09:57:00Z">
                    <w:r w:rsidRPr="0016760B">
                      <w:rPr>
                        <w:rFonts w:ascii="Arial" w:eastAsia="Times New Roman" w:hAnsi="Arial" w:cs="Arial"/>
                        <w:color w:val="000000"/>
                        <w:sz w:val="20"/>
                        <w:szCs w:val="20"/>
                        <w:lang w:eastAsia="pt-BR"/>
                      </w:rPr>
                      <w:t>R$ 1.745,28</w:t>
                    </w:r>
                  </w:ins>
                </w:p>
              </w:tc>
            </w:tr>
            <w:tr w:rsidR="0016760B" w:rsidRPr="0016760B" w14:paraId="32F6AD2A" w14:textId="77777777" w:rsidTr="0016760B">
              <w:trPr>
                <w:trHeight w:val="1785"/>
                <w:ins w:id="204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21D3FA" w14:textId="77777777" w:rsidR="0016760B" w:rsidRPr="0016760B" w:rsidRDefault="0016760B" w:rsidP="0016760B">
                  <w:pPr>
                    <w:autoSpaceDE/>
                    <w:autoSpaceDN/>
                    <w:adjustRightInd/>
                    <w:jc w:val="center"/>
                    <w:rPr>
                      <w:ins w:id="20462" w:author="Philippe Hollanda - Oliveira Trust" w:date="2022-07-19T09:57:00Z"/>
                      <w:rFonts w:ascii="Arial" w:eastAsia="Times New Roman" w:hAnsi="Arial" w:cs="Arial"/>
                      <w:color w:val="000000"/>
                      <w:sz w:val="20"/>
                      <w:szCs w:val="20"/>
                      <w:lang w:eastAsia="pt-BR"/>
                    </w:rPr>
                  </w:pPr>
                  <w:ins w:id="20463" w:author="Philippe Hollanda - Oliveira Trust" w:date="2022-07-19T09:57:00Z">
                    <w:r w:rsidRPr="0016760B">
                      <w:rPr>
                        <w:rFonts w:ascii="Arial" w:eastAsia="Times New Roman" w:hAnsi="Arial" w:cs="Arial"/>
                        <w:color w:val="000000"/>
                        <w:sz w:val="20"/>
                        <w:szCs w:val="20"/>
                        <w:lang w:eastAsia="pt-BR"/>
                      </w:rPr>
                      <w:t>CIMENTO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3CE0452" w14:textId="77777777" w:rsidR="0016760B" w:rsidRPr="0016760B" w:rsidRDefault="0016760B" w:rsidP="0016760B">
                  <w:pPr>
                    <w:autoSpaceDE/>
                    <w:autoSpaceDN/>
                    <w:adjustRightInd/>
                    <w:jc w:val="center"/>
                    <w:rPr>
                      <w:ins w:id="20464" w:author="Philippe Hollanda - Oliveira Trust" w:date="2022-07-19T09:57:00Z"/>
                      <w:rFonts w:ascii="Arial" w:eastAsia="Times New Roman" w:hAnsi="Arial" w:cs="Arial"/>
                      <w:color w:val="000000"/>
                      <w:sz w:val="20"/>
                      <w:szCs w:val="20"/>
                      <w:lang w:eastAsia="pt-BR"/>
                    </w:rPr>
                  </w:pPr>
                  <w:ins w:id="20465" w:author="Philippe Hollanda - Oliveira Trust" w:date="2022-07-19T09:57:00Z">
                    <w:r w:rsidRPr="0016760B">
                      <w:rPr>
                        <w:rFonts w:ascii="Arial" w:eastAsia="Times New Roman" w:hAnsi="Arial" w:cs="Arial"/>
                        <w:color w:val="000000"/>
                        <w:sz w:val="20"/>
                        <w:szCs w:val="20"/>
                        <w:lang w:eastAsia="pt-BR"/>
                      </w:rPr>
                      <w:t>13/05/2021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88AA36" w14:textId="77777777" w:rsidR="0016760B" w:rsidRPr="0016760B" w:rsidRDefault="0016760B" w:rsidP="0016760B">
                  <w:pPr>
                    <w:autoSpaceDE/>
                    <w:autoSpaceDN/>
                    <w:adjustRightInd/>
                    <w:jc w:val="center"/>
                    <w:rPr>
                      <w:ins w:id="20466" w:author="Philippe Hollanda - Oliveira Trust" w:date="2022-07-19T09:57:00Z"/>
                      <w:rFonts w:ascii="Arial" w:eastAsia="Times New Roman" w:hAnsi="Arial" w:cs="Arial"/>
                      <w:color w:val="000000"/>
                      <w:sz w:val="20"/>
                      <w:szCs w:val="20"/>
                      <w:lang w:eastAsia="pt-BR"/>
                    </w:rPr>
                  </w:pPr>
                  <w:ins w:id="20467" w:author="Philippe Hollanda - Oliveira Trust" w:date="2022-07-19T09:57:00Z">
                    <w:r w:rsidRPr="0016760B">
                      <w:rPr>
                        <w:rFonts w:ascii="Arial" w:eastAsia="Times New Roman" w:hAnsi="Arial" w:cs="Arial"/>
                        <w:color w:val="000000"/>
                        <w:sz w:val="20"/>
                        <w:szCs w:val="20"/>
                        <w:lang w:eastAsia="pt-BR"/>
                      </w:rPr>
                      <w:t>R$ 1.395,00</w:t>
                    </w:r>
                  </w:ins>
                </w:p>
              </w:tc>
            </w:tr>
            <w:tr w:rsidR="0016760B" w:rsidRPr="0016760B" w14:paraId="724A3938" w14:textId="77777777" w:rsidTr="0016760B">
              <w:trPr>
                <w:trHeight w:val="1785"/>
                <w:ins w:id="204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5DEC0A" w14:textId="77777777" w:rsidR="0016760B" w:rsidRPr="0016760B" w:rsidRDefault="0016760B" w:rsidP="0016760B">
                  <w:pPr>
                    <w:autoSpaceDE/>
                    <w:autoSpaceDN/>
                    <w:adjustRightInd/>
                    <w:jc w:val="center"/>
                    <w:rPr>
                      <w:ins w:id="20469" w:author="Philippe Hollanda - Oliveira Trust" w:date="2022-07-19T09:57:00Z"/>
                      <w:rFonts w:ascii="Arial" w:eastAsia="Times New Roman" w:hAnsi="Arial" w:cs="Arial"/>
                      <w:color w:val="000000"/>
                      <w:sz w:val="20"/>
                      <w:szCs w:val="20"/>
                      <w:lang w:eastAsia="pt-BR"/>
                    </w:rPr>
                  </w:pPr>
                  <w:ins w:id="2047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A3515EB" w14:textId="77777777" w:rsidR="0016760B" w:rsidRPr="0016760B" w:rsidRDefault="0016760B" w:rsidP="0016760B">
                  <w:pPr>
                    <w:autoSpaceDE/>
                    <w:autoSpaceDN/>
                    <w:adjustRightInd/>
                    <w:jc w:val="center"/>
                    <w:rPr>
                      <w:ins w:id="20471" w:author="Philippe Hollanda - Oliveira Trust" w:date="2022-07-19T09:57:00Z"/>
                      <w:rFonts w:ascii="Arial" w:eastAsia="Times New Roman" w:hAnsi="Arial" w:cs="Arial"/>
                      <w:color w:val="000000"/>
                      <w:sz w:val="20"/>
                      <w:szCs w:val="20"/>
                      <w:lang w:eastAsia="pt-BR"/>
                    </w:rPr>
                  </w:pPr>
                  <w:ins w:id="20472" w:author="Philippe Hollanda - Oliveira Trust" w:date="2022-07-19T09:57:00Z">
                    <w:r w:rsidRPr="0016760B">
                      <w:rPr>
                        <w:rFonts w:ascii="Arial" w:eastAsia="Times New Roman" w:hAnsi="Arial" w:cs="Arial"/>
                        <w:color w:val="000000"/>
                        <w:sz w:val="20"/>
                        <w:szCs w:val="20"/>
                        <w:lang w:eastAsia="pt-BR"/>
                      </w:rPr>
                      <w:t>13/05/2021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96D3DA" w14:textId="77777777" w:rsidR="0016760B" w:rsidRPr="0016760B" w:rsidRDefault="0016760B" w:rsidP="0016760B">
                  <w:pPr>
                    <w:autoSpaceDE/>
                    <w:autoSpaceDN/>
                    <w:adjustRightInd/>
                    <w:jc w:val="center"/>
                    <w:rPr>
                      <w:ins w:id="20473" w:author="Philippe Hollanda - Oliveira Trust" w:date="2022-07-19T09:57:00Z"/>
                      <w:rFonts w:ascii="Arial" w:eastAsia="Times New Roman" w:hAnsi="Arial" w:cs="Arial"/>
                      <w:color w:val="000000"/>
                      <w:sz w:val="20"/>
                      <w:szCs w:val="20"/>
                      <w:lang w:eastAsia="pt-BR"/>
                    </w:rPr>
                  </w:pPr>
                  <w:ins w:id="20474" w:author="Philippe Hollanda - Oliveira Trust" w:date="2022-07-19T09:57:00Z">
                    <w:r w:rsidRPr="0016760B">
                      <w:rPr>
                        <w:rFonts w:ascii="Arial" w:eastAsia="Times New Roman" w:hAnsi="Arial" w:cs="Arial"/>
                        <w:color w:val="000000"/>
                        <w:sz w:val="20"/>
                        <w:szCs w:val="20"/>
                        <w:lang w:eastAsia="pt-BR"/>
                      </w:rPr>
                      <w:t>R$ 5.018,50</w:t>
                    </w:r>
                  </w:ins>
                </w:p>
              </w:tc>
            </w:tr>
            <w:tr w:rsidR="0016760B" w:rsidRPr="0016760B" w14:paraId="0F5AC5C6" w14:textId="77777777" w:rsidTr="0016760B">
              <w:trPr>
                <w:trHeight w:val="1785"/>
                <w:ins w:id="2047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482102F" w14:textId="77777777" w:rsidR="0016760B" w:rsidRPr="0016760B" w:rsidRDefault="0016760B" w:rsidP="0016760B">
                  <w:pPr>
                    <w:autoSpaceDE/>
                    <w:autoSpaceDN/>
                    <w:adjustRightInd/>
                    <w:jc w:val="center"/>
                    <w:rPr>
                      <w:ins w:id="20476" w:author="Philippe Hollanda - Oliveira Trust" w:date="2022-07-19T09:57:00Z"/>
                      <w:rFonts w:ascii="Arial" w:eastAsia="Times New Roman" w:hAnsi="Arial" w:cs="Arial"/>
                      <w:color w:val="000000"/>
                      <w:sz w:val="20"/>
                      <w:szCs w:val="20"/>
                      <w:lang w:eastAsia="pt-BR"/>
                    </w:rPr>
                  </w:pPr>
                  <w:ins w:id="20477" w:author="Philippe Hollanda - Oliveira Trust" w:date="2022-07-19T09:57:00Z">
                    <w:r w:rsidRPr="0016760B">
                      <w:rPr>
                        <w:rFonts w:ascii="Arial" w:eastAsia="Times New Roman" w:hAnsi="Arial" w:cs="Arial"/>
                        <w:color w:val="000000"/>
                        <w:sz w:val="20"/>
                        <w:szCs w:val="20"/>
                        <w:lang w:eastAsia="pt-BR"/>
                      </w:rPr>
                      <w:t>CHAPA</w:t>
                    </w:r>
                  </w:ins>
                </w:p>
              </w:tc>
              <w:tc>
                <w:tcPr>
                  <w:tcW w:w="2324" w:type="dxa"/>
                  <w:tcBorders>
                    <w:top w:val="nil"/>
                    <w:left w:val="nil"/>
                    <w:bottom w:val="single" w:sz="4" w:space="0" w:color="auto"/>
                    <w:right w:val="single" w:sz="4" w:space="0" w:color="auto"/>
                  </w:tcBorders>
                  <w:shd w:val="clear" w:color="auto" w:fill="auto"/>
                  <w:noWrap/>
                  <w:vAlign w:val="center"/>
                  <w:hideMark/>
                </w:tcPr>
                <w:p w14:paraId="2CB391D9" w14:textId="77777777" w:rsidR="0016760B" w:rsidRPr="0016760B" w:rsidRDefault="0016760B" w:rsidP="0016760B">
                  <w:pPr>
                    <w:autoSpaceDE/>
                    <w:autoSpaceDN/>
                    <w:adjustRightInd/>
                    <w:jc w:val="center"/>
                    <w:rPr>
                      <w:ins w:id="20478" w:author="Philippe Hollanda - Oliveira Trust" w:date="2022-07-19T09:57:00Z"/>
                      <w:rFonts w:ascii="Arial" w:eastAsia="Times New Roman" w:hAnsi="Arial" w:cs="Arial"/>
                      <w:color w:val="000000"/>
                      <w:sz w:val="20"/>
                      <w:szCs w:val="20"/>
                      <w:lang w:eastAsia="pt-BR"/>
                    </w:rPr>
                  </w:pPr>
                  <w:ins w:id="20479" w:author="Philippe Hollanda - Oliveira Trust" w:date="2022-07-19T09:57:00Z">
                    <w:r w:rsidRPr="0016760B">
                      <w:rPr>
                        <w:rFonts w:ascii="Arial" w:eastAsia="Times New Roman" w:hAnsi="Arial" w:cs="Arial"/>
                        <w:color w:val="000000"/>
                        <w:sz w:val="20"/>
                        <w:szCs w:val="20"/>
                        <w:lang w:eastAsia="pt-BR"/>
                      </w:rPr>
                      <w:t>12/05/2021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EF0333" w14:textId="77777777" w:rsidR="0016760B" w:rsidRPr="0016760B" w:rsidRDefault="0016760B" w:rsidP="0016760B">
                  <w:pPr>
                    <w:autoSpaceDE/>
                    <w:autoSpaceDN/>
                    <w:adjustRightInd/>
                    <w:jc w:val="center"/>
                    <w:rPr>
                      <w:ins w:id="20480" w:author="Philippe Hollanda - Oliveira Trust" w:date="2022-07-19T09:57:00Z"/>
                      <w:rFonts w:ascii="Arial" w:eastAsia="Times New Roman" w:hAnsi="Arial" w:cs="Arial"/>
                      <w:color w:val="000000"/>
                      <w:sz w:val="20"/>
                      <w:szCs w:val="20"/>
                      <w:lang w:eastAsia="pt-BR"/>
                    </w:rPr>
                  </w:pPr>
                  <w:ins w:id="20481" w:author="Philippe Hollanda - Oliveira Trust" w:date="2022-07-19T09:57:00Z">
                    <w:r w:rsidRPr="0016760B">
                      <w:rPr>
                        <w:rFonts w:ascii="Arial" w:eastAsia="Times New Roman" w:hAnsi="Arial" w:cs="Arial"/>
                        <w:color w:val="000000"/>
                        <w:sz w:val="20"/>
                        <w:szCs w:val="20"/>
                        <w:lang w:eastAsia="pt-BR"/>
                      </w:rPr>
                      <w:t>R$ 4.116,00</w:t>
                    </w:r>
                  </w:ins>
                </w:p>
              </w:tc>
            </w:tr>
            <w:tr w:rsidR="0016760B" w:rsidRPr="0016760B" w14:paraId="034CDB05" w14:textId="77777777" w:rsidTr="0016760B">
              <w:trPr>
                <w:trHeight w:val="1785"/>
                <w:ins w:id="2048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861F55A" w14:textId="77777777" w:rsidR="0016760B" w:rsidRPr="0016760B" w:rsidRDefault="0016760B" w:rsidP="0016760B">
                  <w:pPr>
                    <w:autoSpaceDE/>
                    <w:autoSpaceDN/>
                    <w:adjustRightInd/>
                    <w:rPr>
                      <w:ins w:id="2048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10E4EEB" w14:textId="77777777" w:rsidR="0016760B" w:rsidRPr="0016760B" w:rsidRDefault="0016760B" w:rsidP="0016760B">
                  <w:pPr>
                    <w:autoSpaceDE/>
                    <w:autoSpaceDN/>
                    <w:adjustRightInd/>
                    <w:jc w:val="center"/>
                    <w:rPr>
                      <w:ins w:id="20484" w:author="Philippe Hollanda - Oliveira Trust" w:date="2022-07-19T09:57:00Z"/>
                      <w:rFonts w:ascii="Arial" w:eastAsia="Times New Roman" w:hAnsi="Arial" w:cs="Arial"/>
                      <w:color w:val="000000"/>
                      <w:sz w:val="20"/>
                      <w:szCs w:val="20"/>
                      <w:lang w:eastAsia="pt-BR"/>
                    </w:rPr>
                  </w:pPr>
                  <w:ins w:id="20485"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F66351" w14:textId="77777777" w:rsidR="0016760B" w:rsidRPr="0016760B" w:rsidRDefault="0016760B" w:rsidP="0016760B">
                  <w:pPr>
                    <w:autoSpaceDE/>
                    <w:autoSpaceDN/>
                    <w:adjustRightInd/>
                    <w:jc w:val="center"/>
                    <w:rPr>
                      <w:ins w:id="20486" w:author="Philippe Hollanda - Oliveira Trust" w:date="2022-07-19T09:57:00Z"/>
                      <w:rFonts w:ascii="Arial" w:eastAsia="Times New Roman" w:hAnsi="Arial" w:cs="Arial"/>
                      <w:color w:val="000000"/>
                      <w:sz w:val="20"/>
                      <w:szCs w:val="20"/>
                      <w:lang w:eastAsia="pt-BR"/>
                    </w:rPr>
                  </w:pPr>
                  <w:ins w:id="20487" w:author="Philippe Hollanda - Oliveira Trust" w:date="2022-07-19T09:57:00Z">
                    <w:r w:rsidRPr="0016760B">
                      <w:rPr>
                        <w:rFonts w:ascii="Arial" w:eastAsia="Times New Roman" w:hAnsi="Arial" w:cs="Arial"/>
                        <w:color w:val="000000"/>
                        <w:sz w:val="20"/>
                        <w:szCs w:val="20"/>
                        <w:lang w:eastAsia="pt-BR"/>
                      </w:rPr>
                      <w:t>R$ 4.116,00</w:t>
                    </w:r>
                  </w:ins>
                </w:p>
              </w:tc>
            </w:tr>
            <w:tr w:rsidR="0016760B" w:rsidRPr="0016760B" w14:paraId="1CA60B29" w14:textId="77777777" w:rsidTr="0016760B">
              <w:trPr>
                <w:trHeight w:val="1785"/>
                <w:ins w:id="2048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67AF1F5" w14:textId="77777777" w:rsidR="0016760B" w:rsidRPr="0016760B" w:rsidRDefault="0016760B" w:rsidP="0016760B">
                  <w:pPr>
                    <w:autoSpaceDE/>
                    <w:autoSpaceDN/>
                    <w:adjustRightInd/>
                    <w:rPr>
                      <w:ins w:id="2048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5A1251E" w14:textId="77777777" w:rsidR="0016760B" w:rsidRPr="0016760B" w:rsidRDefault="0016760B" w:rsidP="0016760B">
                  <w:pPr>
                    <w:autoSpaceDE/>
                    <w:autoSpaceDN/>
                    <w:adjustRightInd/>
                    <w:jc w:val="center"/>
                    <w:rPr>
                      <w:ins w:id="20490" w:author="Philippe Hollanda - Oliveira Trust" w:date="2022-07-19T09:57:00Z"/>
                      <w:rFonts w:ascii="Arial" w:eastAsia="Times New Roman" w:hAnsi="Arial" w:cs="Arial"/>
                      <w:color w:val="000000"/>
                      <w:sz w:val="20"/>
                      <w:szCs w:val="20"/>
                      <w:lang w:eastAsia="pt-BR"/>
                    </w:rPr>
                  </w:pPr>
                  <w:ins w:id="20491" w:author="Philippe Hollanda - Oliveira Trust" w:date="2022-07-19T09:57:00Z">
                    <w:r w:rsidRPr="0016760B">
                      <w:rPr>
                        <w:rFonts w:ascii="Arial" w:eastAsia="Times New Roman" w:hAnsi="Arial" w:cs="Arial"/>
                        <w:color w:val="000000"/>
                        <w:sz w:val="20"/>
                        <w:szCs w:val="20"/>
                        <w:lang w:eastAsia="pt-BR"/>
                      </w:rPr>
                      <w:t>13/07/2021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19A39A" w14:textId="77777777" w:rsidR="0016760B" w:rsidRPr="0016760B" w:rsidRDefault="0016760B" w:rsidP="0016760B">
                  <w:pPr>
                    <w:autoSpaceDE/>
                    <w:autoSpaceDN/>
                    <w:adjustRightInd/>
                    <w:jc w:val="center"/>
                    <w:rPr>
                      <w:ins w:id="20492" w:author="Philippe Hollanda - Oliveira Trust" w:date="2022-07-19T09:57:00Z"/>
                      <w:rFonts w:ascii="Arial" w:eastAsia="Times New Roman" w:hAnsi="Arial" w:cs="Arial"/>
                      <w:color w:val="000000"/>
                      <w:sz w:val="20"/>
                      <w:szCs w:val="20"/>
                      <w:lang w:eastAsia="pt-BR"/>
                    </w:rPr>
                  </w:pPr>
                  <w:ins w:id="20493" w:author="Philippe Hollanda - Oliveira Trust" w:date="2022-07-19T09:57:00Z">
                    <w:r w:rsidRPr="0016760B">
                      <w:rPr>
                        <w:rFonts w:ascii="Arial" w:eastAsia="Times New Roman" w:hAnsi="Arial" w:cs="Arial"/>
                        <w:color w:val="000000"/>
                        <w:sz w:val="20"/>
                        <w:szCs w:val="20"/>
                        <w:lang w:eastAsia="pt-BR"/>
                      </w:rPr>
                      <w:t>R$ 4.116,00</w:t>
                    </w:r>
                  </w:ins>
                </w:p>
              </w:tc>
            </w:tr>
            <w:tr w:rsidR="0016760B" w:rsidRPr="0016760B" w14:paraId="57857D99" w14:textId="77777777" w:rsidTr="0016760B">
              <w:trPr>
                <w:trHeight w:val="1785"/>
                <w:ins w:id="204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06F0EC" w14:textId="77777777" w:rsidR="0016760B" w:rsidRPr="0016760B" w:rsidRDefault="0016760B" w:rsidP="0016760B">
                  <w:pPr>
                    <w:autoSpaceDE/>
                    <w:autoSpaceDN/>
                    <w:adjustRightInd/>
                    <w:jc w:val="center"/>
                    <w:rPr>
                      <w:ins w:id="20495" w:author="Philippe Hollanda - Oliveira Trust" w:date="2022-07-19T09:57:00Z"/>
                      <w:rFonts w:ascii="Arial" w:eastAsia="Times New Roman" w:hAnsi="Arial" w:cs="Arial"/>
                      <w:color w:val="000000"/>
                      <w:sz w:val="20"/>
                      <w:szCs w:val="20"/>
                      <w:lang w:eastAsia="pt-BR"/>
                    </w:rPr>
                  </w:pPr>
                  <w:ins w:id="20496"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0A555D16" w14:textId="77777777" w:rsidR="0016760B" w:rsidRPr="0016760B" w:rsidRDefault="0016760B" w:rsidP="0016760B">
                  <w:pPr>
                    <w:autoSpaceDE/>
                    <w:autoSpaceDN/>
                    <w:adjustRightInd/>
                    <w:jc w:val="center"/>
                    <w:rPr>
                      <w:ins w:id="20497" w:author="Philippe Hollanda - Oliveira Trust" w:date="2022-07-19T09:57:00Z"/>
                      <w:rFonts w:ascii="Arial" w:eastAsia="Times New Roman" w:hAnsi="Arial" w:cs="Arial"/>
                      <w:color w:val="000000"/>
                      <w:sz w:val="20"/>
                      <w:szCs w:val="20"/>
                      <w:lang w:eastAsia="pt-BR"/>
                    </w:rPr>
                  </w:pPr>
                  <w:ins w:id="20498" w:author="Philippe Hollanda - Oliveira Trust" w:date="2022-07-19T09:57:00Z">
                    <w:r w:rsidRPr="0016760B">
                      <w:rPr>
                        <w:rFonts w:ascii="Arial" w:eastAsia="Times New Roman" w:hAnsi="Arial" w:cs="Arial"/>
                        <w:color w:val="000000"/>
                        <w:sz w:val="20"/>
                        <w:szCs w:val="20"/>
                        <w:lang w:eastAsia="pt-BR"/>
                      </w:rPr>
                      <w:t>13/05/2021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E0D62F" w14:textId="77777777" w:rsidR="0016760B" w:rsidRPr="0016760B" w:rsidRDefault="0016760B" w:rsidP="0016760B">
                  <w:pPr>
                    <w:autoSpaceDE/>
                    <w:autoSpaceDN/>
                    <w:adjustRightInd/>
                    <w:jc w:val="center"/>
                    <w:rPr>
                      <w:ins w:id="20499" w:author="Philippe Hollanda - Oliveira Trust" w:date="2022-07-19T09:57:00Z"/>
                      <w:rFonts w:ascii="Arial" w:eastAsia="Times New Roman" w:hAnsi="Arial" w:cs="Arial"/>
                      <w:color w:val="000000"/>
                      <w:sz w:val="20"/>
                      <w:szCs w:val="20"/>
                      <w:lang w:eastAsia="pt-BR"/>
                    </w:rPr>
                  </w:pPr>
                  <w:ins w:id="20500" w:author="Philippe Hollanda - Oliveira Trust" w:date="2022-07-19T09:57:00Z">
                    <w:r w:rsidRPr="0016760B">
                      <w:rPr>
                        <w:rFonts w:ascii="Arial" w:eastAsia="Times New Roman" w:hAnsi="Arial" w:cs="Arial"/>
                        <w:color w:val="000000"/>
                        <w:sz w:val="20"/>
                        <w:szCs w:val="20"/>
                        <w:lang w:eastAsia="pt-BR"/>
                      </w:rPr>
                      <w:t>R$ 887,98</w:t>
                    </w:r>
                  </w:ins>
                </w:p>
              </w:tc>
            </w:tr>
            <w:tr w:rsidR="0016760B" w:rsidRPr="0016760B" w14:paraId="36577FFA" w14:textId="77777777" w:rsidTr="0016760B">
              <w:trPr>
                <w:trHeight w:val="1785"/>
                <w:ins w:id="205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303D16" w14:textId="77777777" w:rsidR="0016760B" w:rsidRPr="0016760B" w:rsidRDefault="0016760B" w:rsidP="0016760B">
                  <w:pPr>
                    <w:autoSpaceDE/>
                    <w:autoSpaceDN/>
                    <w:adjustRightInd/>
                    <w:jc w:val="center"/>
                    <w:rPr>
                      <w:ins w:id="20502" w:author="Philippe Hollanda - Oliveira Trust" w:date="2022-07-19T09:57:00Z"/>
                      <w:rFonts w:ascii="Arial" w:eastAsia="Times New Roman" w:hAnsi="Arial" w:cs="Arial"/>
                      <w:color w:val="000000"/>
                      <w:sz w:val="20"/>
                      <w:szCs w:val="20"/>
                      <w:lang w:eastAsia="pt-BR"/>
                    </w:rPr>
                  </w:pPr>
                  <w:ins w:id="2050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0A43B0D" w14:textId="77777777" w:rsidR="0016760B" w:rsidRPr="0016760B" w:rsidRDefault="0016760B" w:rsidP="0016760B">
                  <w:pPr>
                    <w:autoSpaceDE/>
                    <w:autoSpaceDN/>
                    <w:adjustRightInd/>
                    <w:jc w:val="center"/>
                    <w:rPr>
                      <w:ins w:id="20504" w:author="Philippe Hollanda - Oliveira Trust" w:date="2022-07-19T09:57:00Z"/>
                      <w:rFonts w:ascii="Arial" w:eastAsia="Times New Roman" w:hAnsi="Arial" w:cs="Arial"/>
                      <w:color w:val="000000"/>
                      <w:sz w:val="20"/>
                      <w:szCs w:val="20"/>
                      <w:lang w:eastAsia="pt-BR"/>
                    </w:rPr>
                  </w:pPr>
                  <w:ins w:id="20505" w:author="Philippe Hollanda - Oliveira Trust" w:date="2022-07-19T09:57:00Z">
                    <w:r w:rsidRPr="0016760B">
                      <w:rPr>
                        <w:rFonts w:ascii="Arial" w:eastAsia="Times New Roman" w:hAnsi="Arial" w:cs="Arial"/>
                        <w:color w:val="000000"/>
                        <w:sz w:val="20"/>
                        <w:szCs w:val="20"/>
                        <w:lang w:eastAsia="pt-BR"/>
                      </w:rPr>
                      <w:t>14/05/2021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7A3531" w14:textId="77777777" w:rsidR="0016760B" w:rsidRPr="0016760B" w:rsidRDefault="0016760B" w:rsidP="0016760B">
                  <w:pPr>
                    <w:autoSpaceDE/>
                    <w:autoSpaceDN/>
                    <w:adjustRightInd/>
                    <w:jc w:val="center"/>
                    <w:rPr>
                      <w:ins w:id="20506" w:author="Philippe Hollanda - Oliveira Trust" w:date="2022-07-19T09:57:00Z"/>
                      <w:rFonts w:ascii="Arial" w:eastAsia="Times New Roman" w:hAnsi="Arial" w:cs="Arial"/>
                      <w:color w:val="000000"/>
                      <w:sz w:val="20"/>
                      <w:szCs w:val="20"/>
                      <w:lang w:eastAsia="pt-BR"/>
                    </w:rPr>
                  </w:pPr>
                  <w:ins w:id="20507" w:author="Philippe Hollanda - Oliveira Trust" w:date="2022-07-19T09:57:00Z">
                    <w:r w:rsidRPr="0016760B">
                      <w:rPr>
                        <w:rFonts w:ascii="Arial" w:eastAsia="Times New Roman" w:hAnsi="Arial" w:cs="Arial"/>
                        <w:color w:val="000000"/>
                        <w:sz w:val="20"/>
                        <w:szCs w:val="20"/>
                        <w:lang w:eastAsia="pt-BR"/>
                      </w:rPr>
                      <w:t>R$ 838,47</w:t>
                    </w:r>
                  </w:ins>
                </w:p>
              </w:tc>
            </w:tr>
            <w:tr w:rsidR="0016760B" w:rsidRPr="0016760B" w14:paraId="4F2EA26B" w14:textId="77777777" w:rsidTr="0016760B">
              <w:trPr>
                <w:trHeight w:val="1785"/>
                <w:ins w:id="205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D5783B" w14:textId="77777777" w:rsidR="0016760B" w:rsidRPr="0016760B" w:rsidRDefault="0016760B" w:rsidP="0016760B">
                  <w:pPr>
                    <w:autoSpaceDE/>
                    <w:autoSpaceDN/>
                    <w:adjustRightInd/>
                    <w:jc w:val="center"/>
                    <w:rPr>
                      <w:ins w:id="20509" w:author="Philippe Hollanda - Oliveira Trust" w:date="2022-07-19T09:57:00Z"/>
                      <w:rFonts w:ascii="Arial" w:eastAsia="Times New Roman" w:hAnsi="Arial" w:cs="Arial"/>
                      <w:color w:val="000000"/>
                      <w:sz w:val="20"/>
                      <w:szCs w:val="20"/>
                      <w:lang w:eastAsia="pt-BR"/>
                    </w:rPr>
                  </w:pPr>
                  <w:ins w:id="20510" w:author="Philippe Hollanda - Oliveira Trust" w:date="2022-07-19T09:57:00Z">
                    <w:r w:rsidRPr="0016760B">
                      <w:rPr>
                        <w:rFonts w:ascii="Arial" w:eastAsia="Times New Roman" w:hAnsi="Arial" w:cs="Arial"/>
                        <w:color w:val="000000"/>
                        <w:sz w:val="20"/>
                        <w:szCs w:val="20"/>
                        <w:lang w:eastAsia="pt-BR"/>
                      </w:rPr>
                      <w:t>CIMENTO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972442D" w14:textId="77777777" w:rsidR="0016760B" w:rsidRPr="0016760B" w:rsidRDefault="0016760B" w:rsidP="0016760B">
                  <w:pPr>
                    <w:autoSpaceDE/>
                    <w:autoSpaceDN/>
                    <w:adjustRightInd/>
                    <w:jc w:val="center"/>
                    <w:rPr>
                      <w:ins w:id="20511" w:author="Philippe Hollanda - Oliveira Trust" w:date="2022-07-19T09:57:00Z"/>
                      <w:rFonts w:ascii="Arial" w:eastAsia="Times New Roman" w:hAnsi="Arial" w:cs="Arial"/>
                      <w:color w:val="000000"/>
                      <w:sz w:val="20"/>
                      <w:szCs w:val="20"/>
                      <w:lang w:eastAsia="pt-BR"/>
                    </w:rPr>
                  </w:pPr>
                  <w:ins w:id="20512" w:author="Philippe Hollanda - Oliveira Trust" w:date="2022-07-19T09:57:00Z">
                    <w:r w:rsidRPr="0016760B">
                      <w:rPr>
                        <w:rFonts w:ascii="Arial" w:eastAsia="Times New Roman" w:hAnsi="Arial" w:cs="Arial"/>
                        <w:color w:val="000000"/>
                        <w:sz w:val="20"/>
                        <w:szCs w:val="20"/>
                        <w:lang w:eastAsia="pt-BR"/>
                      </w:rPr>
                      <w:t>04/05/2021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AE5CE6" w14:textId="77777777" w:rsidR="0016760B" w:rsidRPr="0016760B" w:rsidRDefault="0016760B" w:rsidP="0016760B">
                  <w:pPr>
                    <w:autoSpaceDE/>
                    <w:autoSpaceDN/>
                    <w:adjustRightInd/>
                    <w:jc w:val="center"/>
                    <w:rPr>
                      <w:ins w:id="20513" w:author="Philippe Hollanda - Oliveira Trust" w:date="2022-07-19T09:57:00Z"/>
                      <w:rFonts w:ascii="Arial" w:eastAsia="Times New Roman" w:hAnsi="Arial" w:cs="Arial"/>
                      <w:color w:val="000000"/>
                      <w:sz w:val="20"/>
                      <w:szCs w:val="20"/>
                      <w:lang w:eastAsia="pt-BR"/>
                    </w:rPr>
                  </w:pPr>
                  <w:ins w:id="20514" w:author="Philippe Hollanda - Oliveira Trust" w:date="2022-07-19T09:57:00Z">
                    <w:r w:rsidRPr="0016760B">
                      <w:rPr>
                        <w:rFonts w:ascii="Arial" w:eastAsia="Times New Roman" w:hAnsi="Arial" w:cs="Arial"/>
                        <w:color w:val="000000"/>
                        <w:sz w:val="20"/>
                        <w:szCs w:val="20"/>
                        <w:lang w:eastAsia="pt-BR"/>
                      </w:rPr>
                      <w:t>R$ 3.525,00</w:t>
                    </w:r>
                  </w:ins>
                </w:p>
              </w:tc>
            </w:tr>
            <w:tr w:rsidR="0016760B" w:rsidRPr="0016760B" w14:paraId="18A1B452" w14:textId="77777777" w:rsidTr="0016760B">
              <w:trPr>
                <w:trHeight w:val="1785"/>
                <w:ins w:id="205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19CBEC" w14:textId="77777777" w:rsidR="0016760B" w:rsidRPr="0016760B" w:rsidRDefault="0016760B" w:rsidP="0016760B">
                  <w:pPr>
                    <w:autoSpaceDE/>
                    <w:autoSpaceDN/>
                    <w:adjustRightInd/>
                    <w:jc w:val="center"/>
                    <w:rPr>
                      <w:ins w:id="20516" w:author="Philippe Hollanda - Oliveira Trust" w:date="2022-07-19T09:57:00Z"/>
                      <w:rFonts w:ascii="Arial" w:eastAsia="Times New Roman" w:hAnsi="Arial" w:cs="Arial"/>
                      <w:color w:val="000000"/>
                      <w:sz w:val="20"/>
                      <w:szCs w:val="20"/>
                      <w:lang w:eastAsia="pt-BR"/>
                    </w:rPr>
                  </w:pPr>
                  <w:ins w:id="20517"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7B0E989" w14:textId="77777777" w:rsidR="0016760B" w:rsidRPr="0016760B" w:rsidRDefault="0016760B" w:rsidP="0016760B">
                  <w:pPr>
                    <w:autoSpaceDE/>
                    <w:autoSpaceDN/>
                    <w:adjustRightInd/>
                    <w:jc w:val="center"/>
                    <w:rPr>
                      <w:ins w:id="20518" w:author="Philippe Hollanda - Oliveira Trust" w:date="2022-07-19T09:57:00Z"/>
                      <w:rFonts w:ascii="Arial" w:eastAsia="Times New Roman" w:hAnsi="Arial" w:cs="Arial"/>
                      <w:color w:val="000000"/>
                      <w:sz w:val="20"/>
                      <w:szCs w:val="20"/>
                      <w:lang w:eastAsia="pt-BR"/>
                    </w:rPr>
                  </w:pPr>
                  <w:ins w:id="20519" w:author="Philippe Hollanda - Oliveira Trust" w:date="2022-07-19T09:57:00Z">
                    <w:r w:rsidRPr="0016760B">
                      <w:rPr>
                        <w:rFonts w:ascii="Arial" w:eastAsia="Times New Roman" w:hAnsi="Arial" w:cs="Arial"/>
                        <w:color w:val="000000"/>
                        <w:sz w:val="20"/>
                        <w:szCs w:val="20"/>
                        <w:lang w:eastAsia="pt-BR"/>
                      </w:rPr>
                      <w:t>14/05/2021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FC0D94" w14:textId="77777777" w:rsidR="0016760B" w:rsidRPr="0016760B" w:rsidRDefault="0016760B" w:rsidP="0016760B">
                  <w:pPr>
                    <w:autoSpaceDE/>
                    <w:autoSpaceDN/>
                    <w:adjustRightInd/>
                    <w:jc w:val="center"/>
                    <w:rPr>
                      <w:ins w:id="20520" w:author="Philippe Hollanda - Oliveira Trust" w:date="2022-07-19T09:57:00Z"/>
                      <w:rFonts w:ascii="Arial" w:eastAsia="Times New Roman" w:hAnsi="Arial" w:cs="Arial"/>
                      <w:color w:val="000000"/>
                      <w:sz w:val="20"/>
                      <w:szCs w:val="20"/>
                      <w:lang w:eastAsia="pt-BR"/>
                    </w:rPr>
                  </w:pPr>
                  <w:ins w:id="20521" w:author="Philippe Hollanda - Oliveira Trust" w:date="2022-07-19T09:57:00Z">
                    <w:r w:rsidRPr="0016760B">
                      <w:rPr>
                        <w:rFonts w:ascii="Arial" w:eastAsia="Times New Roman" w:hAnsi="Arial" w:cs="Arial"/>
                        <w:color w:val="000000"/>
                        <w:sz w:val="20"/>
                        <w:szCs w:val="20"/>
                        <w:lang w:eastAsia="pt-BR"/>
                      </w:rPr>
                      <w:t>R$ 1.015,42</w:t>
                    </w:r>
                  </w:ins>
                </w:p>
              </w:tc>
            </w:tr>
            <w:tr w:rsidR="0016760B" w:rsidRPr="0016760B" w14:paraId="7AB6F1B9" w14:textId="77777777" w:rsidTr="0016760B">
              <w:trPr>
                <w:trHeight w:val="1785"/>
                <w:ins w:id="2052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E8F6131" w14:textId="77777777" w:rsidR="0016760B" w:rsidRPr="0016760B" w:rsidRDefault="0016760B" w:rsidP="0016760B">
                  <w:pPr>
                    <w:autoSpaceDE/>
                    <w:autoSpaceDN/>
                    <w:adjustRightInd/>
                    <w:jc w:val="center"/>
                    <w:rPr>
                      <w:ins w:id="20523" w:author="Philippe Hollanda - Oliveira Trust" w:date="2022-07-19T09:57:00Z"/>
                      <w:rFonts w:ascii="Arial" w:eastAsia="Times New Roman" w:hAnsi="Arial" w:cs="Arial"/>
                      <w:color w:val="000000"/>
                      <w:sz w:val="20"/>
                      <w:szCs w:val="20"/>
                      <w:lang w:eastAsia="pt-BR"/>
                    </w:rPr>
                  </w:pPr>
                  <w:ins w:id="20524" w:author="Philippe Hollanda - Oliveira Trust" w:date="2022-07-19T09:57:00Z">
                    <w:r w:rsidRPr="0016760B">
                      <w:rPr>
                        <w:rFonts w:ascii="Arial" w:eastAsia="Times New Roman" w:hAnsi="Arial" w:cs="Arial"/>
                        <w:color w:val="000000"/>
                        <w:sz w:val="20"/>
                        <w:szCs w:val="20"/>
                        <w:lang w:eastAsia="pt-BR"/>
                      </w:rPr>
                      <w:t>TUBO - AR CONDICIONADO</w:t>
                    </w:r>
                  </w:ins>
                </w:p>
              </w:tc>
              <w:tc>
                <w:tcPr>
                  <w:tcW w:w="2324" w:type="dxa"/>
                  <w:tcBorders>
                    <w:top w:val="nil"/>
                    <w:left w:val="nil"/>
                    <w:bottom w:val="single" w:sz="4" w:space="0" w:color="auto"/>
                    <w:right w:val="single" w:sz="4" w:space="0" w:color="auto"/>
                  </w:tcBorders>
                  <w:shd w:val="clear" w:color="auto" w:fill="auto"/>
                  <w:noWrap/>
                  <w:vAlign w:val="center"/>
                  <w:hideMark/>
                </w:tcPr>
                <w:p w14:paraId="2D905F81" w14:textId="77777777" w:rsidR="0016760B" w:rsidRPr="0016760B" w:rsidRDefault="0016760B" w:rsidP="0016760B">
                  <w:pPr>
                    <w:autoSpaceDE/>
                    <w:autoSpaceDN/>
                    <w:adjustRightInd/>
                    <w:jc w:val="center"/>
                    <w:rPr>
                      <w:ins w:id="20525" w:author="Philippe Hollanda - Oliveira Trust" w:date="2022-07-19T09:57:00Z"/>
                      <w:rFonts w:ascii="Arial" w:eastAsia="Times New Roman" w:hAnsi="Arial" w:cs="Arial"/>
                      <w:color w:val="000000"/>
                      <w:sz w:val="20"/>
                      <w:szCs w:val="20"/>
                      <w:lang w:eastAsia="pt-BR"/>
                    </w:rPr>
                  </w:pPr>
                  <w:ins w:id="20526"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ACB560" w14:textId="77777777" w:rsidR="0016760B" w:rsidRPr="0016760B" w:rsidRDefault="0016760B" w:rsidP="0016760B">
                  <w:pPr>
                    <w:autoSpaceDE/>
                    <w:autoSpaceDN/>
                    <w:adjustRightInd/>
                    <w:jc w:val="center"/>
                    <w:rPr>
                      <w:ins w:id="20527" w:author="Philippe Hollanda - Oliveira Trust" w:date="2022-07-19T09:57:00Z"/>
                      <w:rFonts w:ascii="Arial" w:eastAsia="Times New Roman" w:hAnsi="Arial" w:cs="Arial"/>
                      <w:color w:val="000000"/>
                      <w:sz w:val="20"/>
                      <w:szCs w:val="20"/>
                      <w:lang w:eastAsia="pt-BR"/>
                    </w:rPr>
                  </w:pPr>
                  <w:ins w:id="20528" w:author="Philippe Hollanda - Oliveira Trust" w:date="2022-07-19T09:57:00Z">
                    <w:r w:rsidRPr="0016760B">
                      <w:rPr>
                        <w:rFonts w:ascii="Arial" w:eastAsia="Times New Roman" w:hAnsi="Arial" w:cs="Arial"/>
                        <w:color w:val="000000"/>
                        <w:sz w:val="20"/>
                        <w:szCs w:val="20"/>
                        <w:lang w:eastAsia="pt-BR"/>
                      </w:rPr>
                      <w:t>R$ 803,77</w:t>
                    </w:r>
                  </w:ins>
                </w:p>
              </w:tc>
            </w:tr>
            <w:tr w:rsidR="0016760B" w:rsidRPr="0016760B" w14:paraId="62344AD7" w14:textId="77777777" w:rsidTr="0016760B">
              <w:trPr>
                <w:trHeight w:val="1785"/>
                <w:ins w:id="2052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7643BD8" w14:textId="77777777" w:rsidR="0016760B" w:rsidRPr="0016760B" w:rsidRDefault="0016760B" w:rsidP="0016760B">
                  <w:pPr>
                    <w:autoSpaceDE/>
                    <w:autoSpaceDN/>
                    <w:adjustRightInd/>
                    <w:rPr>
                      <w:ins w:id="2053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B58AE34" w14:textId="77777777" w:rsidR="0016760B" w:rsidRPr="0016760B" w:rsidRDefault="0016760B" w:rsidP="0016760B">
                  <w:pPr>
                    <w:autoSpaceDE/>
                    <w:autoSpaceDN/>
                    <w:adjustRightInd/>
                    <w:jc w:val="center"/>
                    <w:rPr>
                      <w:ins w:id="20531" w:author="Philippe Hollanda - Oliveira Trust" w:date="2022-07-19T09:57:00Z"/>
                      <w:rFonts w:ascii="Arial" w:eastAsia="Times New Roman" w:hAnsi="Arial" w:cs="Arial"/>
                      <w:color w:val="000000"/>
                      <w:sz w:val="20"/>
                      <w:szCs w:val="20"/>
                      <w:lang w:eastAsia="pt-BR"/>
                    </w:rPr>
                  </w:pPr>
                  <w:ins w:id="20532"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1FC779" w14:textId="77777777" w:rsidR="0016760B" w:rsidRPr="0016760B" w:rsidRDefault="0016760B" w:rsidP="0016760B">
                  <w:pPr>
                    <w:autoSpaceDE/>
                    <w:autoSpaceDN/>
                    <w:adjustRightInd/>
                    <w:jc w:val="center"/>
                    <w:rPr>
                      <w:ins w:id="20533" w:author="Philippe Hollanda - Oliveira Trust" w:date="2022-07-19T09:57:00Z"/>
                      <w:rFonts w:ascii="Arial" w:eastAsia="Times New Roman" w:hAnsi="Arial" w:cs="Arial"/>
                      <w:color w:val="000000"/>
                      <w:sz w:val="20"/>
                      <w:szCs w:val="20"/>
                      <w:lang w:eastAsia="pt-BR"/>
                    </w:rPr>
                  </w:pPr>
                  <w:ins w:id="20534" w:author="Philippe Hollanda - Oliveira Trust" w:date="2022-07-19T09:57:00Z">
                    <w:r w:rsidRPr="0016760B">
                      <w:rPr>
                        <w:rFonts w:ascii="Arial" w:eastAsia="Times New Roman" w:hAnsi="Arial" w:cs="Arial"/>
                        <w:color w:val="000000"/>
                        <w:sz w:val="20"/>
                        <w:szCs w:val="20"/>
                        <w:lang w:eastAsia="pt-BR"/>
                      </w:rPr>
                      <w:t>R$ 803,76</w:t>
                    </w:r>
                  </w:ins>
                </w:p>
              </w:tc>
            </w:tr>
            <w:tr w:rsidR="0016760B" w:rsidRPr="0016760B" w14:paraId="1AEB9D2C" w14:textId="77777777" w:rsidTr="0016760B">
              <w:trPr>
                <w:trHeight w:val="1785"/>
                <w:ins w:id="205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280ACD" w14:textId="77777777" w:rsidR="0016760B" w:rsidRPr="0016760B" w:rsidRDefault="0016760B" w:rsidP="0016760B">
                  <w:pPr>
                    <w:autoSpaceDE/>
                    <w:autoSpaceDN/>
                    <w:adjustRightInd/>
                    <w:jc w:val="center"/>
                    <w:rPr>
                      <w:ins w:id="20536" w:author="Philippe Hollanda - Oliveira Trust" w:date="2022-07-19T09:57:00Z"/>
                      <w:rFonts w:ascii="Arial" w:eastAsia="Times New Roman" w:hAnsi="Arial" w:cs="Arial"/>
                      <w:color w:val="000000"/>
                      <w:sz w:val="20"/>
                      <w:szCs w:val="20"/>
                      <w:lang w:eastAsia="pt-BR"/>
                    </w:rPr>
                  </w:pPr>
                  <w:ins w:id="20537"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1A331525" w14:textId="77777777" w:rsidR="0016760B" w:rsidRPr="0016760B" w:rsidRDefault="0016760B" w:rsidP="0016760B">
                  <w:pPr>
                    <w:autoSpaceDE/>
                    <w:autoSpaceDN/>
                    <w:adjustRightInd/>
                    <w:jc w:val="center"/>
                    <w:rPr>
                      <w:ins w:id="20538" w:author="Philippe Hollanda - Oliveira Trust" w:date="2022-07-19T09:57:00Z"/>
                      <w:rFonts w:ascii="Arial" w:eastAsia="Times New Roman" w:hAnsi="Arial" w:cs="Arial"/>
                      <w:color w:val="000000"/>
                      <w:sz w:val="20"/>
                      <w:szCs w:val="20"/>
                      <w:lang w:eastAsia="pt-BR"/>
                    </w:rPr>
                  </w:pPr>
                  <w:ins w:id="20539" w:author="Philippe Hollanda - Oliveira Trust" w:date="2022-07-19T09:57:00Z">
                    <w:r w:rsidRPr="0016760B">
                      <w:rPr>
                        <w:rFonts w:ascii="Arial" w:eastAsia="Times New Roman" w:hAnsi="Arial" w:cs="Arial"/>
                        <w:color w:val="000000"/>
                        <w:sz w:val="20"/>
                        <w:szCs w:val="20"/>
                        <w:lang w:eastAsia="pt-BR"/>
                      </w:rPr>
                      <w:t>13/05/2021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BEE889" w14:textId="77777777" w:rsidR="0016760B" w:rsidRPr="0016760B" w:rsidRDefault="0016760B" w:rsidP="0016760B">
                  <w:pPr>
                    <w:autoSpaceDE/>
                    <w:autoSpaceDN/>
                    <w:adjustRightInd/>
                    <w:jc w:val="center"/>
                    <w:rPr>
                      <w:ins w:id="20540" w:author="Philippe Hollanda - Oliveira Trust" w:date="2022-07-19T09:57:00Z"/>
                      <w:rFonts w:ascii="Arial" w:eastAsia="Times New Roman" w:hAnsi="Arial" w:cs="Arial"/>
                      <w:color w:val="000000"/>
                      <w:sz w:val="20"/>
                      <w:szCs w:val="20"/>
                      <w:lang w:eastAsia="pt-BR"/>
                    </w:rPr>
                  </w:pPr>
                  <w:ins w:id="20541" w:author="Philippe Hollanda - Oliveira Trust" w:date="2022-07-19T09:57:00Z">
                    <w:r w:rsidRPr="0016760B">
                      <w:rPr>
                        <w:rFonts w:ascii="Arial" w:eastAsia="Times New Roman" w:hAnsi="Arial" w:cs="Arial"/>
                        <w:color w:val="000000"/>
                        <w:sz w:val="20"/>
                        <w:szCs w:val="20"/>
                        <w:lang w:eastAsia="pt-BR"/>
                      </w:rPr>
                      <w:t>R$ 2.354,60</w:t>
                    </w:r>
                  </w:ins>
                </w:p>
              </w:tc>
            </w:tr>
            <w:tr w:rsidR="0016760B" w:rsidRPr="0016760B" w14:paraId="412BE3CE" w14:textId="77777777" w:rsidTr="0016760B">
              <w:trPr>
                <w:trHeight w:val="1785"/>
                <w:ins w:id="205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F96CCF" w14:textId="77777777" w:rsidR="0016760B" w:rsidRPr="0016760B" w:rsidRDefault="0016760B" w:rsidP="0016760B">
                  <w:pPr>
                    <w:autoSpaceDE/>
                    <w:autoSpaceDN/>
                    <w:adjustRightInd/>
                    <w:jc w:val="center"/>
                    <w:rPr>
                      <w:ins w:id="20543" w:author="Philippe Hollanda - Oliveira Trust" w:date="2022-07-19T09:57:00Z"/>
                      <w:rFonts w:ascii="Arial" w:eastAsia="Times New Roman" w:hAnsi="Arial" w:cs="Arial"/>
                      <w:color w:val="000000"/>
                      <w:sz w:val="20"/>
                      <w:szCs w:val="20"/>
                      <w:lang w:eastAsia="pt-BR"/>
                    </w:rPr>
                  </w:pPr>
                  <w:ins w:id="20544"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0AD03A83" w14:textId="77777777" w:rsidR="0016760B" w:rsidRPr="0016760B" w:rsidRDefault="0016760B" w:rsidP="0016760B">
                  <w:pPr>
                    <w:autoSpaceDE/>
                    <w:autoSpaceDN/>
                    <w:adjustRightInd/>
                    <w:jc w:val="center"/>
                    <w:rPr>
                      <w:ins w:id="20545" w:author="Philippe Hollanda - Oliveira Trust" w:date="2022-07-19T09:57:00Z"/>
                      <w:rFonts w:ascii="Arial" w:eastAsia="Times New Roman" w:hAnsi="Arial" w:cs="Arial"/>
                      <w:color w:val="000000"/>
                      <w:sz w:val="20"/>
                      <w:szCs w:val="20"/>
                      <w:lang w:eastAsia="pt-BR"/>
                    </w:rPr>
                  </w:pPr>
                  <w:ins w:id="20546"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6169FC" w14:textId="77777777" w:rsidR="0016760B" w:rsidRPr="0016760B" w:rsidRDefault="0016760B" w:rsidP="0016760B">
                  <w:pPr>
                    <w:autoSpaceDE/>
                    <w:autoSpaceDN/>
                    <w:adjustRightInd/>
                    <w:jc w:val="center"/>
                    <w:rPr>
                      <w:ins w:id="20547" w:author="Philippe Hollanda - Oliveira Trust" w:date="2022-07-19T09:57:00Z"/>
                      <w:rFonts w:ascii="Arial" w:eastAsia="Times New Roman" w:hAnsi="Arial" w:cs="Arial"/>
                      <w:color w:val="000000"/>
                      <w:sz w:val="20"/>
                      <w:szCs w:val="20"/>
                      <w:lang w:eastAsia="pt-BR"/>
                    </w:rPr>
                  </w:pPr>
                  <w:ins w:id="20548" w:author="Philippe Hollanda - Oliveira Trust" w:date="2022-07-19T09:57:00Z">
                    <w:r w:rsidRPr="0016760B">
                      <w:rPr>
                        <w:rFonts w:ascii="Arial" w:eastAsia="Times New Roman" w:hAnsi="Arial" w:cs="Arial"/>
                        <w:color w:val="000000"/>
                        <w:sz w:val="20"/>
                        <w:szCs w:val="20"/>
                        <w:lang w:eastAsia="pt-BR"/>
                      </w:rPr>
                      <w:t>R$ 1.745,28</w:t>
                    </w:r>
                  </w:ins>
                </w:p>
              </w:tc>
            </w:tr>
            <w:tr w:rsidR="0016760B" w:rsidRPr="0016760B" w14:paraId="45A75D4C" w14:textId="77777777" w:rsidTr="0016760B">
              <w:trPr>
                <w:trHeight w:val="1785"/>
                <w:ins w:id="205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CF2808" w14:textId="77777777" w:rsidR="0016760B" w:rsidRPr="0016760B" w:rsidRDefault="0016760B" w:rsidP="0016760B">
                  <w:pPr>
                    <w:autoSpaceDE/>
                    <w:autoSpaceDN/>
                    <w:adjustRightInd/>
                    <w:jc w:val="center"/>
                    <w:rPr>
                      <w:ins w:id="20550" w:author="Philippe Hollanda - Oliveira Trust" w:date="2022-07-19T09:57:00Z"/>
                      <w:rFonts w:ascii="Arial" w:eastAsia="Times New Roman" w:hAnsi="Arial" w:cs="Arial"/>
                      <w:color w:val="000000"/>
                      <w:sz w:val="20"/>
                      <w:szCs w:val="20"/>
                      <w:lang w:eastAsia="pt-BR"/>
                    </w:rPr>
                  </w:pPr>
                  <w:ins w:id="20551" w:author="Philippe Hollanda - Oliveira Trust" w:date="2022-07-19T09:57:00Z">
                    <w:r w:rsidRPr="0016760B">
                      <w:rPr>
                        <w:rFonts w:ascii="Arial" w:eastAsia="Times New Roman" w:hAnsi="Arial" w:cs="Arial"/>
                        <w:color w:val="000000"/>
                        <w:sz w:val="20"/>
                        <w:szCs w:val="20"/>
                        <w:lang w:eastAsia="pt-BR"/>
                      </w:rPr>
                      <w:lastRenderedPageBreak/>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653F9EB5" w14:textId="77777777" w:rsidR="0016760B" w:rsidRPr="0016760B" w:rsidRDefault="0016760B" w:rsidP="0016760B">
                  <w:pPr>
                    <w:autoSpaceDE/>
                    <w:autoSpaceDN/>
                    <w:adjustRightInd/>
                    <w:jc w:val="center"/>
                    <w:rPr>
                      <w:ins w:id="20552" w:author="Philippe Hollanda - Oliveira Trust" w:date="2022-07-19T09:57:00Z"/>
                      <w:rFonts w:ascii="Arial" w:eastAsia="Times New Roman" w:hAnsi="Arial" w:cs="Arial"/>
                      <w:color w:val="000000"/>
                      <w:sz w:val="20"/>
                      <w:szCs w:val="20"/>
                      <w:lang w:eastAsia="pt-BR"/>
                    </w:rPr>
                  </w:pPr>
                  <w:ins w:id="20553"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B883DB" w14:textId="77777777" w:rsidR="0016760B" w:rsidRPr="0016760B" w:rsidRDefault="0016760B" w:rsidP="0016760B">
                  <w:pPr>
                    <w:autoSpaceDE/>
                    <w:autoSpaceDN/>
                    <w:adjustRightInd/>
                    <w:jc w:val="center"/>
                    <w:rPr>
                      <w:ins w:id="20554" w:author="Philippe Hollanda - Oliveira Trust" w:date="2022-07-19T09:57:00Z"/>
                      <w:rFonts w:ascii="Arial" w:eastAsia="Times New Roman" w:hAnsi="Arial" w:cs="Arial"/>
                      <w:color w:val="000000"/>
                      <w:sz w:val="20"/>
                      <w:szCs w:val="20"/>
                      <w:lang w:eastAsia="pt-BR"/>
                    </w:rPr>
                  </w:pPr>
                  <w:ins w:id="20555" w:author="Philippe Hollanda - Oliveira Trust" w:date="2022-07-19T09:57:00Z">
                    <w:r w:rsidRPr="0016760B">
                      <w:rPr>
                        <w:rFonts w:ascii="Arial" w:eastAsia="Times New Roman" w:hAnsi="Arial" w:cs="Arial"/>
                        <w:color w:val="000000"/>
                        <w:sz w:val="20"/>
                        <w:szCs w:val="20"/>
                        <w:lang w:eastAsia="pt-BR"/>
                      </w:rPr>
                      <w:t>R$ 1.745,28</w:t>
                    </w:r>
                  </w:ins>
                </w:p>
              </w:tc>
            </w:tr>
            <w:tr w:rsidR="0016760B" w:rsidRPr="0016760B" w14:paraId="24E69371" w14:textId="77777777" w:rsidTr="0016760B">
              <w:trPr>
                <w:trHeight w:val="1785"/>
                <w:ins w:id="205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B3064C" w14:textId="77777777" w:rsidR="0016760B" w:rsidRPr="0016760B" w:rsidRDefault="0016760B" w:rsidP="0016760B">
                  <w:pPr>
                    <w:autoSpaceDE/>
                    <w:autoSpaceDN/>
                    <w:adjustRightInd/>
                    <w:jc w:val="center"/>
                    <w:rPr>
                      <w:ins w:id="20557" w:author="Philippe Hollanda - Oliveira Trust" w:date="2022-07-19T09:57:00Z"/>
                      <w:rFonts w:ascii="Arial" w:eastAsia="Times New Roman" w:hAnsi="Arial" w:cs="Arial"/>
                      <w:color w:val="000000"/>
                      <w:sz w:val="20"/>
                      <w:szCs w:val="20"/>
                      <w:lang w:eastAsia="pt-BR"/>
                    </w:rPr>
                  </w:pPr>
                  <w:ins w:id="20558"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2F057BB6" w14:textId="77777777" w:rsidR="0016760B" w:rsidRPr="0016760B" w:rsidRDefault="0016760B" w:rsidP="0016760B">
                  <w:pPr>
                    <w:autoSpaceDE/>
                    <w:autoSpaceDN/>
                    <w:adjustRightInd/>
                    <w:jc w:val="center"/>
                    <w:rPr>
                      <w:ins w:id="20559" w:author="Philippe Hollanda - Oliveira Trust" w:date="2022-07-19T09:57:00Z"/>
                      <w:rFonts w:ascii="Arial" w:eastAsia="Times New Roman" w:hAnsi="Arial" w:cs="Arial"/>
                      <w:color w:val="000000"/>
                      <w:sz w:val="20"/>
                      <w:szCs w:val="20"/>
                      <w:lang w:eastAsia="pt-BR"/>
                    </w:rPr>
                  </w:pPr>
                  <w:ins w:id="20560" w:author="Philippe Hollanda - Oliveira Trust" w:date="2022-07-19T09:57:00Z">
                    <w:r w:rsidRPr="0016760B">
                      <w:rPr>
                        <w:rFonts w:ascii="Arial" w:eastAsia="Times New Roman" w:hAnsi="Arial" w:cs="Arial"/>
                        <w:color w:val="000000"/>
                        <w:sz w:val="20"/>
                        <w:szCs w:val="20"/>
                        <w:lang w:eastAsia="pt-BR"/>
                      </w:rPr>
                      <w:t>13/05/2021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67B064" w14:textId="77777777" w:rsidR="0016760B" w:rsidRPr="0016760B" w:rsidRDefault="0016760B" w:rsidP="0016760B">
                  <w:pPr>
                    <w:autoSpaceDE/>
                    <w:autoSpaceDN/>
                    <w:adjustRightInd/>
                    <w:jc w:val="center"/>
                    <w:rPr>
                      <w:ins w:id="20561" w:author="Philippe Hollanda - Oliveira Trust" w:date="2022-07-19T09:57:00Z"/>
                      <w:rFonts w:ascii="Arial" w:eastAsia="Times New Roman" w:hAnsi="Arial" w:cs="Arial"/>
                      <w:color w:val="000000"/>
                      <w:sz w:val="20"/>
                      <w:szCs w:val="20"/>
                      <w:lang w:eastAsia="pt-BR"/>
                    </w:rPr>
                  </w:pPr>
                  <w:ins w:id="20562" w:author="Philippe Hollanda - Oliveira Trust" w:date="2022-07-19T09:57:00Z">
                    <w:r w:rsidRPr="0016760B">
                      <w:rPr>
                        <w:rFonts w:ascii="Arial" w:eastAsia="Times New Roman" w:hAnsi="Arial" w:cs="Arial"/>
                        <w:color w:val="000000"/>
                        <w:sz w:val="20"/>
                        <w:szCs w:val="20"/>
                        <w:lang w:eastAsia="pt-BR"/>
                      </w:rPr>
                      <w:t>R$ 1.799,52</w:t>
                    </w:r>
                  </w:ins>
                </w:p>
              </w:tc>
            </w:tr>
            <w:tr w:rsidR="0016760B" w:rsidRPr="0016760B" w14:paraId="2ACD4301" w14:textId="77777777" w:rsidTr="0016760B">
              <w:trPr>
                <w:trHeight w:val="1785"/>
                <w:ins w:id="205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B328D9" w14:textId="77777777" w:rsidR="0016760B" w:rsidRPr="0016760B" w:rsidRDefault="0016760B" w:rsidP="0016760B">
                  <w:pPr>
                    <w:autoSpaceDE/>
                    <w:autoSpaceDN/>
                    <w:adjustRightInd/>
                    <w:jc w:val="center"/>
                    <w:rPr>
                      <w:ins w:id="20564" w:author="Philippe Hollanda - Oliveira Trust" w:date="2022-07-19T09:57:00Z"/>
                      <w:rFonts w:ascii="Arial" w:eastAsia="Times New Roman" w:hAnsi="Arial" w:cs="Arial"/>
                      <w:color w:val="000000"/>
                      <w:sz w:val="20"/>
                      <w:szCs w:val="20"/>
                      <w:lang w:eastAsia="pt-BR"/>
                    </w:rPr>
                  </w:pPr>
                  <w:ins w:id="20565" w:author="Philippe Hollanda - Oliveira Trust" w:date="2022-07-19T09:57:00Z">
                    <w:r w:rsidRPr="0016760B">
                      <w:rPr>
                        <w:rFonts w:ascii="Arial" w:eastAsia="Times New Roman" w:hAnsi="Arial" w:cs="Arial"/>
                        <w:color w:val="000000"/>
                        <w:sz w:val="20"/>
                        <w:szCs w:val="20"/>
                        <w:lang w:eastAsia="pt-BR"/>
                      </w:rPr>
                      <w:t>ADESIVO</w:t>
                    </w:r>
                  </w:ins>
                </w:p>
              </w:tc>
              <w:tc>
                <w:tcPr>
                  <w:tcW w:w="2324" w:type="dxa"/>
                  <w:tcBorders>
                    <w:top w:val="nil"/>
                    <w:left w:val="nil"/>
                    <w:bottom w:val="single" w:sz="4" w:space="0" w:color="auto"/>
                    <w:right w:val="single" w:sz="4" w:space="0" w:color="auto"/>
                  </w:tcBorders>
                  <w:shd w:val="clear" w:color="auto" w:fill="auto"/>
                  <w:noWrap/>
                  <w:vAlign w:val="center"/>
                  <w:hideMark/>
                </w:tcPr>
                <w:p w14:paraId="4032EA0B" w14:textId="77777777" w:rsidR="0016760B" w:rsidRPr="0016760B" w:rsidRDefault="0016760B" w:rsidP="0016760B">
                  <w:pPr>
                    <w:autoSpaceDE/>
                    <w:autoSpaceDN/>
                    <w:adjustRightInd/>
                    <w:jc w:val="center"/>
                    <w:rPr>
                      <w:ins w:id="20566" w:author="Philippe Hollanda - Oliveira Trust" w:date="2022-07-19T09:57:00Z"/>
                      <w:rFonts w:ascii="Arial" w:eastAsia="Times New Roman" w:hAnsi="Arial" w:cs="Arial"/>
                      <w:color w:val="000000"/>
                      <w:sz w:val="20"/>
                      <w:szCs w:val="20"/>
                      <w:lang w:eastAsia="pt-BR"/>
                    </w:rPr>
                  </w:pPr>
                  <w:ins w:id="20567"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498055" w14:textId="77777777" w:rsidR="0016760B" w:rsidRPr="0016760B" w:rsidRDefault="0016760B" w:rsidP="0016760B">
                  <w:pPr>
                    <w:autoSpaceDE/>
                    <w:autoSpaceDN/>
                    <w:adjustRightInd/>
                    <w:jc w:val="center"/>
                    <w:rPr>
                      <w:ins w:id="20568" w:author="Philippe Hollanda - Oliveira Trust" w:date="2022-07-19T09:57:00Z"/>
                      <w:rFonts w:ascii="Arial" w:eastAsia="Times New Roman" w:hAnsi="Arial" w:cs="Arial"/>
                      <w:color w:val="000000"/>
                      <w:sz w:val="20"/>
                      <w:szCs w:val="20"/>
                      <w:lang w:eastAsia="pt-BR"/>
                    </w:rPr>
                  </w:pPr>
                  <w:ins w:id="20569" w:author="Philippe Hollanda - Oliveira Trust" w:date="2022-07-19T09:57:00Z">
                    <w:r w:rsidRPr="0016760B">
                      <w:rPr>
                        <w:rFonts w:ascii="Arial" w:eastAsia="Times New Roman" w:hAnsi="Arial" w:cs="Arial"/>
                        <w:color w:val="000000"/>
                        <w:sz w:val="20"/>
                        <w:szCs w:val="20"/>
                        <w:lang w:eastAsia="pt-BR"/>
                      </w:rPr>
                      <w:t>R$ 424,30</w:t>
                    </w:r>
                  </w:ins>
                </w:p>
              </w:tc>
            </w:tr>
            <w:tr w:rsidR="0016760B" w:rsidRPr="0016760B" w14:paraId="5CD1B679" w14:textId="77777777" w:rsidTr="0016760B">
              <w:trPr>
                <w:trHeight w:val="1785"/>
                <w:ins w:id="205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90363C" w14:textId="77777777" w:rsidR="0016760B" w:rsidRPr="0016760B" w:rsidRDefault="0016760B" w:rsidP="0016760B">
                  <w:pPr>
                    <w:autoSpaceDE/>
                    <w:autoSpaceDN/>
                    <w:adjustRightInd/>
                    <w:jc w:val="center"/>
                    <w:rPr>
                      <w:ins w:id="20571" w:author="Philippe Hollanda - Oliveira Trust" w:date="2022-07-19T09:57:00Z"/>
                      <w:rFonts w:ascii="Arial" w:eastAsia="Times New Roman" w:hAnsi="Arial" w:cs="Arial"/>
                      <w:color w:val="000000"/>
                      <w:sz w:val="20"/>
                      <w:szCs w:val="20"/>
                      <w:lang w:eastAsia="pt-BR"/>
                    </w:rPr>
                  </w:pPr>
                  <w:ins w:id="20572"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7A7D7076" w14:textId="77777777" w:rsidR="0016760B" w:rsidRPr="0016760B" w:rsidRDefault="0016760B" w:rsidP="0016760B">
                  <w:pPr>
                    <w:autoSpaceDE/>
                    <w:autoSpaceDN/>
                    <w:adjustRightInd/>
                    <w:jc w:val="center"/>
                    <w:rPr>
                      <w:ins w:id="20573" w:author="Philippe Hollanda - Oliveira Trust" w:date="2022-07-19T09:57:00Z"/>
                      <w:rFonts w:ascii="Arial" w:eastAsia="Times New Roman" w:hAnsi="Arial" w:cs="Arial"/>
                      <w:color w:val="000000"/>
                      <w:sz w:val="20"/>
                      <w:szCs w:val="20"/>
                      <w:lang w:eastAsia="pt-BR"/>
                    </w:rPr>
                  </w:pPr>
                  <w:ins w:id="20574"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5068D0" w14:textId="77777777" w:rsidR="0016760B" w:rsidRPr="0016760B" w:rsidRDefault="0016760B" w:rsidP="0016760B">
                  <w:pPr>
                    <w:autoSpaceDE/>
                    <w:autoSpaceDN/>
                    <w:adjustRightInd/>
                    <w:jc w:val="center"/>
                    <w:rPr>
                      <w:ins w:id="20575" w:author="Philippe Hollanda - Oliveira Trust" w:date="2022-07-19T09:57:00Z"/>
                      <w:rFonts w:ascii="Arial" w:eastAsia="Times New Roman" w:hAnsi="Arial" w:cs="Arial"/>
                      <w:color w:val="000000"/>
                      <w:sz w:val="20"/>
                      <w:szCs w:val="20"/>
                      <w:lang w:eastAsia="pt-BR"/>
                    </w:rPr>
                  </w:pPr>
                  <w:ins w:id="20576" w:author="Philippe Hollanda - Oliveira Trust" w:date="2022-07-19T09:57:00Z">
                    <w:r w:rsidRPr="0016760B">
                      <w:rPr>
                        <w:rFonts w:ascii="Arial" w:eastAsia="Times New Roman" w:hAnsi="Arial" w:cs="Arial"/>
                        <w:color w:val="000000"/>
                        <w:sz w:val="20"/>
                        <w:szCs w:val="20"/>
                        <w:lang w:eastAsia="pt-BR"/>
                      </w:rPr>
                      <w:t>R$ 2.075,00</w:t>
                    </w:r>
                  </w:ins>
                </w:p>
              </w:tc>
            </w:tr>
            <w:tr w:rsidR="0016760B" w:rsidRPr="0016760B" w14:paraId="6D62E1BE" w14:textId="77777777" w:rsidTr="0016760B">
              <w:trPr>
                <w:trHeight w:val="1785"/>
                <w:ins w:id="205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5221A9" w14:textId="77777777" w:rsidR="0016760B" w:rsidRPr="0016760B" w:rsidRDefault="0016760B" w:rsidP="0016760B">
                  <w:pPr>
                    <w:autoSpaceDE/>
                    <w:autoSpaceDN/>
                    <w:adjustRightInd/>
                    <w:jc w:val="center"/>
                    <w:rPr>
                      <w:ins w:id="20578" w:author="Philippe Hollanda - Oliveira Trust" w:date="2022-07-19T09:57:00Z"/>
                      <w:rFonts w:ascii="Arial" w:eastAsia="Times New Roman" w:hAnsi="Arial" w:cs="Arial"/>
                      <w:color w:val="000000"/>
                      <w:sz w:val="20"/>
                      <w:szCs w:val="20"/>
                      <w:lang w:eastAsia="pt-BR"/>
                    </w:rPr>
                  </w:pPr>
                  <w:ins w:id="20579" w:author="Philippe Hollanda - Oliveira Trust" w:date="2022-07-19T09:57:00Z">
                    <w:r w:rsidRPr="0016760B">
                      <w:rPr>
                        <w:rFonts w:ascii="Arial" w:eastAsia="Times New Roman" w:hAnsi="Arial" w:cs="Arial"/>
                        <w:color w:val="000000"/>
                        <w:sz w:val="20"/>
                        <w:szCs w:val="20"/>
                        <w:lang w:eastAsia="pt-BR"/>
                      </w:rPr>
                      <w:t>PENEIRA</w:t>
                    </w:r>
                  </w:ins>
                </w:p>
              </w:tc>
              <w:tc>
                <w:tcPr>
                  <w:tcW w:w="2324" w:type="dxa"/>
                  <w:tcBorders>
                    <w:top w:val="nil"/>
                    <w:left w:val="nil"/>
                    <w:bottom w:val="single" w:sz="4" w:space="0" w:color="auto"/>
                    <w:right w:val="single" w:sz="4" w:space="0" w:color="auto"/>
                  </w:tcBorders>
                  <w:shd w:val="clear" w:color="auto" w:fill="auto"/>
                  <w:noWrap/>
                  <w:vAlign w:val="center"/>
                  <w:hideMark/>
                </w:tcPr>
                <w:p w14:paraId="0DE24B35" w14:textId="77777777" w:rsidR="0016760B" w:rsidRPr="0016760B" w:rsidRDefault="0016760B" w:rsidP="0016760B">
                  <w:pPr>
                    <w:autoSpaceDE/>
                    <w:autoSpaceDN/>
                    <w:adjustRightInd/>
                    <w:jc w:val="center"/>
                    <w:rPr>
                      <w:ins w:id="20580" w:author="Philippe Hollanda - Oliveira Trust" w:date="2022-07-19T09:57:00Z"/>
                      <w:rFonts w:ascii="Arial" w:eastAsia="Times New Roman" w:hAnsi="Arial" w:cs="Arial"/>
                      <w:color w:val="000000"/>
                      <w:sz w:val="20"/>
                      <w:szCs w:val="20"/>
                      <w:lang w:eastAsia="pt-BR"/>
                    </w:rPr>
                  </w:pPr>
                  <w:ins w:id="20581"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6BD8A4" w14:textId="77777777" w:rsidR="0016760B" w:rsidRPr="0016760B" w:rsidRDefault="0016760B" w:rsidP="0016760B">
                  <w:pPr>
                    <w:autoSpaceDE/>
                    <w:autoSpaceDN/>
                    <w:adjustRightInd/>
                    <w:jc w:val="center"/>
                    <w:rPr>
                      <w:ins w:id="20582" w:author="Philippe Hollanda - Oliveira Trust" w:date="2022-07-19T09:57:00Z"/>
                      <w:rFonts w:ascii="Arial" w:eastAsia="Times New Roman" w:hAnsi="Arial" w:cs="Arial"/>
                      <w:color w:val="000000"/>
                      <w:sz w:val="20"/>
                      <w:szCs w:val="20"/>
                      <w:lang w:eastAsia="pt-BR"/>
                    </w:rPr>
                  </w:pPr>
                  <w:ins w:id="20583" w:author="Philippe Hollanda - Oliveira Trust" w:date="2022-07-19T09:57:00Z">
                    <w:r w:rsidRPr="0016760B">
                      <w:rPr>
                        <w:rFonts w:ascii="Arial" w:eastAsia="Times New Roman" w:hAnsi="Arial" w:cs="Arial"/>
                        <w:color w:val="000000"/>
                        <w:sz w:val="20"/>
                        <w:szCs w:val="20"/>
                        <w:lang w:eastAsia="pt-BR"/>
                      </w:rPr>
                      <w:t>R$ 154,00</w:t>
                    </w:r>
                  </w:ins>
                </w:p>
              </w:tc>
            </w:tr>
            <w:tr w:rsidR="0016760B" w:rsidRPr="0016760B" w14:paraId="4CBCD8DD" w14:textId="77777777" w:rsidTr="0016760B">
              <w:trPr>
                <w:trHeight w:val="1785"/>
                <w:ins w:id="205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7B31E2" w14:textId="77777777" w:rsidR="0016760B" w:rsidRPr="0016760B" w:rsidRDefault="0016760B" w:rsidP="0016760B">
                  <w:pPr>
                    <w:autoSpaceDE/>
                    <w:autoSpaceDN/>
                    <w:adjustRightInd/>
                    <w:jc w:val="center"/>
                    <w:rPr>
                      <w:ins w:id="20585" w:author="Philippe Hollanda - Oliveira Trust" w:date="2022-07-19T09:57:00Z"/>
                      <w:rFonts w:ascii="Arial" w:eastAsia="Times New Roman" w:hAnsi="Arial" w:cs="Arial"/>
                      <w:color w:val="000000"/>
                      <w:sz w:val="20"/>
                      <w:szCs w:val="20"/>
                      <w:lang w:eastAsia="pt-BR"/>
                    </w:rPr>
                  </w:pPr>
                  <w:ins w:id="2058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2356851" w14:textId="77777777" w:rsidR="0016760B" w:rsidRPr="0016760B" w:rsidRDefault="0016760B" w:rsidP="0016760B">
                  <w:pPr>
                    <w:autoSpaceDE/>
                    <w:autoSpaceDN/>
                    <w:adjustRightInd/>
                    <w:jc w:val="center"/>
                    <w:rPr>
                      <w:ins w:id="20587" w:author="Philippe Hollanda - Oliveira Trust" w:date="2022-07-19T09:57:00Z"/>
                      <w:rFonts w:ascii="Arial" w:eastAsia="Times New Roman" w:hAnsi="Arial" w:cs="Arial"/>
                      <w:color w:val="000000"/>
                      <w:sz w:val="20"/>
                      <w:szCs w:val="20"/>
                      <w:lang w:eastAsia="pt-BR"/>
                    </w:rPr>
                  </w:pPr>
                  <w:ins w:id="20588"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EFD4A0" w14:textId="77777777" w:rsidR="0016760B" w:rsidRPr="0016760B" w:rsidRDefault="0016760B" w:rsidP="0016760B">
                  <w:pPr>
                    <w:autoSpaceDE/>
                    <w:autoSpaceDN/>
                    <w:adjustRightInd/>
                    <w:jc w:val="center"/>
                    <w:rPr>
                      <w:ins w:id="20589" w:author="Philippe Hollanda - Oliveira Trust" w:date="2022-07-19T09:57:00Z"/>
                      <w:rFonts w:ascii="Arial" w:eastAsia="Times New Roman" w:hAnsi="Arial" w:cs="Arial"/>
                      <w:color w:val="000000"/>
                      <w:sz w:val="20"/>
                      <w:szCs w:val="20"/>
                      <w:lang w:eastAsia="pt-BR"/>
                    </w:rPr>
                  </w:pPr>
                  <w:ins w:id="20590" w:author="Philippe Hollanda - Oliveira Trust" w:date="2022-07-19T09:57:00Z">
                    <w:r w:rsidRPr="0016760B">
                      <w:rPr>
                        <w:rFonts w:ascii="Arial" w:eastAsia="Times New Roman" w:hAnsi="Arial" w:cs="Arial"/>
                        <w:color w:val="000000"/>
                        <w:sz w:val="20"/>
                        <w:szCs w:val="20"/>
                        <w:lang w:eastAsia="pt-BR"/>
                      </w:rPr>
                      <w:t>R$ 107,20</w:t>
                    </w:r>
                  </w:ins>
                </w:p>
              </w:tc>
            </w:tr>
            <w:tr w:rsidR="0016760B" w:rsidRPr="0016760B" w14:paraId="334F18C7" w14:textId="77777777" w:rsidTr="0016760B">
              <w:trPr>
                <w:trHeight w:val="1785"/>
                <w:ins w:id="205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D86EDB" w14:textId="77777777" w:rsidR="0016760B" w:rsidRPr="0016760B" w:rsidRDefault="0016760B" w:rsidP="0016760B">
                  <w:pPr>
                    <w:autoSpaceDE/>
                    <w:autoSpaceDN/>
                    <w:adjustRightInd/>
                    <w:jc w:val="center"/>
                    <w:rPr>
                      <w:ins w:id="20592" w:author="Philippe Hollanda - Oliveira Trust" w:date="2022-07-19T09:57:00Z"/>
                      <w:rFonts w:ascii="Arial" w:eastAsia="Times New Roman" w:hAnsi="Arial" w:cs="Arial"/>
                      <w:color w:val="000000"/>
                      <w:sz w:val="20"/>
                      <w:szCs w:val="20"/>
                      <w:lang w:eastAsia="pt-BR"/>
                    </w:rPr>
                  </w:pPr>
                  <w:ins w:id="2059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1216F7F" w14:textId="77777777" w:rsidR="0016760B" w:rsidRPr="0016760B" w:rsidRDefault="0016760B" w:rsidP="0016760B">
                  <w:pPr>
                    <w:autoSpaceDE/>
                    <w:autoSpaceDN/>
                    <w:adjustRightInd/>
                    <w:jc w:val="center"/>
                    <w:rPr>
                      <w:ins w:id="20594" w:author="Philippe Hollanda - Oliveira Trust" w:date="2022-07-19T09:57:00Z"/>
                      <w:rFonts w:ascii="Arial" w:eastAsia="Times New Roman" w:hAnsi="Arial" w:cs="Arial"/>
                      <w:color w:val="000000"/>
                      <w:sz w:val="20"/>
                      <w:szCs w:val="20"/>
                      <w:lang w:eastAsia="pt-BR"/>
                    </w:rPr>
                  </w:pPr>
                  <w:ins w:id="20595" w:author="Philippe Hollanda - Oliveira Trust" w:date="2022-07-19T09:57:00Z">
                    <w:r w:rsidRPr="0016760B">
                      <w:rPr>
                        <w:rFonts w:ascii="Arial" w:eastAsia="Times New Roman" w:hAnsi="Arial" w:cs="Arial"/>
                        <w:color w:val="000000"/>
                        <w:sz w:val="20"/>
                        <w:szCs w:val="20"/>
                        <w:lang w:eastAsia="pt-BR"/>
                      </w:rPr>
                      <w:t>21/05/2021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BF2DDC" w14:textId="77777777" w:rsidR="0016760B" w:rsidRPr="0016760B" w:rsidRDefault="0016760B" w:rsidP="0016760B">
                  <w:pPr>
                    <w:autoSpaceDE/>
                    <w:autoSpaceDN/>
                    <w:adjustRightInd/>
                    <w:jc w:val="center"/>
                    <w:rPr>
                      <w:ins w:id="20596" w:author="Philippe Hollanda - Oliveira Trust" w:date="2022-07-19T09:57:00Z"/>
                      <w:rFonts w:ascii="Arial" w:eastAsia="Times New Roman" w:hAnsi="Arial" w:cs="Arial"/>
                      <w:color w:val="000000"/>
                      <w:sz w:val="20"/>
                      <w:szCs w:val="20"/>
                      <w:lang w:eastAsia="pt-BR"/>
                    </w:rPr>
                  </w:pPr>
                  <w:ins w:id="20597" w:author="Philippe Hollanda - Oliveira Trust" w:date="2022-07-19T09:57:00Z">
                    <w:r w:rsidRPr="0016760B">
                      <w:rPr>
                        <w:rFonts w:ascii="Arial" w:eastAsia="Times New Roman" w:hAnsi="Arial" w:cs="Arial"/>
                        <w:color w:val="000000"/>
                        <w:sz w:val="20"/>
                        <w:szCs w:val="20"/>
                        <w:lang w:eastAsia="pt-BR"/>
                      </w:rPr>
                      <w:t>R$ 1.207,00</w:t>
                    </w:r>
                  </w:ins>
                </w:p>
              </w:tc>
            </w:tr>
            <w:tr w:rsidR="0016760B" w:rsidRPr="0016760B" w14:paraId="2943A436" w14:textId="77777777" w:rsidTr="0016760B">
              <w:trPr>
                <w:trHeight w:val="1785"/>
                <w:ins w:id="205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766B8C" w14:textId="77777777" w:rsidR="0016760B" w:rsidRPr="0016760B" w:rsidRDefault="0016760B" w:rsidP="0016760B">
                  <w:pPr>
                    <w:autoSpaceDE/>
                    <w:autoSpaceDN/>
                    <w:adjustRightInd/>
                    <w:jc w:val="center"/>
                    <w:rPr>
                      <w:ins w:id="20599" w:author="Philippe Hollanda - Oliveira Trust" w:date="2022-07-19T09:57:00Z"/>
                      <w:rFonts w:ascii="Arial" w:eastAsia="Times New Roman" w:hAnsi="Arial" w:cs="Arial"/>
                      <w:color w:val="000000"/>
                      <w:sz w:val="20"/>
                      <w:szCs w:val="20"/>
                      <w:lang w:eastAsia="pt-BR"/>
                    </w:rPr>
                  </w:pPr>
                  <w:ins w:id="2060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608D138" w14:textId="77777777" w:rsidR="0016760B" w:rsidRPr="0016760B" w:rsidRDefault="0016760B" w:rsidP="0016760B">
                  <w:pPr>
                    <w:autoSpaceDE/>
                    <w:autoSpaceDN/>
                    <w:adjustRightInd/>
                    <w:jc w:val="center"/>
                    <w:rPr>
                      <w:ins w:id="20601" w:author="Philippe Hollanda - Oliveira Trust" w:date="2022-07-19T09:57:00Z"/>
                      <w:rFonts w:ascii="Arial" w:eastAsia="Times New Roman" w:hAnsi="Arial" w:cs="Arial"/>
                      <w:color w:val="000000"/>
                      <w:sz w:val="20"/>
                      <w:szCs w:val="20"/>
                      <w:lang w:eastAsia="pt-BR"/>
                    </w:rPr>
                  </w:pPr>
                  <w:ins w:id="20602" w:author="Philippe Hollanda - Oliveira Trust" w:date="2022-07-19T09:57:00Z">
                    <w:r w:rsidRPr="0016760B">
                      <w:rPr>
                        <w:rFonts w:ascii="Arial" w:eastAsia="Times New Roman" w:hAnsi="Arial" w:cs="Arial"/>
                        <w:color w:val="000000"/>
                        <w:sz w:val="20"/>
                        <w:szCs w:val="20"/>
                        <w:lang w:eastAsia="pt-BR"/>
                      </w:rPr>
                      <w:t>23/04/2021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4F38D1" w14:textId="77777777" w:rsidR="0016760B" w:rsidRPr="0016760B" w:rsidRDefault="0016760B" w:rsidP="0016760B">
                  <w:pPr>
                    <w:autoSpaceDE/>
                    <w:autoSpaceDN/>
                    <w:adjustRightInd/>
                    <w:jc w:val="center"/>
                    <w:rPr>
                      <w:ins w:id="20603" w:author="Philippe Hollanda - Oliveira Trust" w:date="2022-07-19T09:57:00Z"/>
                      <w:rFonts w:ascii="Arial" w:eastAsia="Times New Roman" w:hAnsi="Arial" w:cs="Arial"/>
                      <w:color w:val="000000"/>
                      <w:sz w:val="20"/>
                      <w:szCs w:val="20"/>
                      <w:lang w:eastAsia="pt-BR"/>
                    </w:rPr>
                  </w:pPr>
                  <w:ins w:id="20604" w:author="Philippe Hollanda - Oliveira Trust" w:date="2022-07-19T09:57:00Z">
                    <w:r w:rsidRPr="0016760B">
                      <w:rPr>
                        <w:rFonts w:ascii="Arial" w:eastAsia="Times New Roman" w:hAnsi="Arial" w:cs="Arial"/>
                        <w:color w:val="000000"/>
                        <w:sz w:val="20"/>
                        <w:szCs w:val="20"/>
                        <w:lang w:eastAsia="pt-BR"/>
                      </w:rPr>
                      <w:t>R$ 764,44</w:t>
                    </w:r>
                  </w:ins>
                </w:p>
              </w:tc>
            </w:tr>
            <w:tr w:rsidR="0016760B" w:rsidRPr="0016760B" w14:paraId="6B03047C" w14:textId="77777777" w:rsidTr="0016760B">
              <w:trPr>
                <w:trHeight w:val="1785"/>
                <w:ins w:id="206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FF6FE1" w14:textId="77777777" w:rsidR="0016760B" w:rsidRPr="0016760B" w:rsidRDefault="0016760B" w:rsidP="0016760B">
                  <w:pPr>
                    <w:autoSpaceDE/>
                    <w:autoSpaceDN/>
                    <w:adjustRightInd/>
                    <w:jc w:val="center"/>
                    <w:rPr>
                      <w:ins w:id="20606" w:author="Philippe Hollanda - Oliveira Trust" w:date="2022-07-19T09:57:00Z"/>
                      <w:rFonts w:ascii="Arial" w:eastAsia="Times New Roman" w:hAnsi="Arial" w:cs="Arial"/>
                      <w:color w:val="000000"/>
                      <w:sz w:val="20"/>
                      <w:szCs w:val="20"/>
                      <w:lang w:eastAsia="pt-BR"/>
                    </w:rPr>
                  </w:pPr>
                  <w:ins w:id="2060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C73D06C" w14:textId="77777777" w:rsidR="0016760B" w:rsidRPr="0016760B" w:rsidRDefault="0016760B" w:rsidP="0016760B">
                  <w:pPr>
                    <w:autoSpaceDE/>
                    <w:autoSpaceDN/>
                    <w:adjustRightInd/>
                    <w:jc w:val="center"/>
                    <w:rPr>
                      <w:ins w:id="20608" w:author="Philippe Hollanda - Oliveira Trust" w:date="2022-07-19T09:57:00Z"/>
                      <w:rFonts w:ascii="Arial" w:eastAsia="Times New Roman" w:hAnsi="Arial" w:cs="Arial"/>
                      <w:color w:val="000000"/>
                      <w:sz w:val="20"/>
                      <w:szCs w:val="20"/>
                      <w:lang w:eastAsia="pt-BR"/>
                    </w:rPr>
                  </w:pPr>
                  <w:ins w:id="20609" w:author="Philippe Hollanda - Oliveira Trust" w:date="2022-07-19T09:57:00Z">
                    <w:r w:rsidRPr="0016760B">
                      <w:rPr>
                        <w:rFonts w:ascii="Arial" w:eastAsia="Times New Roman" w:hAnsi="Arial" w:cs="Arial"/>
                        <w:color w:val="000000"/>
                        <w:sz w:val="20"/>
                        <w:szCs w:val="20"/>
                        <w:lang w:eastAsia="pt-BR"/>
                      </w:rPr>
                      <w:t>23/04/2021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0F963A" w14:textId="77777777" w:rsidR="0016760B" w:rsidRPr="0016760B" w:rsidRDefault="0016760B" w:rsidP="0016760B">
                  <w:pPr>
                    <w:autoSpaceDE/>
                    <w:autoSpaceDN/>
                    <w:adjustRightInd/>
                    <w:jc w:val="center"/>
                    <w:rPr>
                      <w:ins w:id="20610" w:author="Philippe Hollanda - Oliveira Trust" w:date="2022-07-19T09:57:00Z"/>
                      <w:rFonts w:ascii="Arial" w:eastAsia="Times New Roman" w:hAnsi="Arial" w:cs="Arial"/>
                      <w:color w:val="000000"/>
                      <w:sz w:val="20"/>
                      <w:szCs w:val="20"/>
                      <w:lang w:eastAsia="pt-BR"/>
                    </w:rPr>
                  </w:pPr>
                  <w:ins w:id="20611" w:author="Philippe Hollanda - Oliveira Trust" w:date="2022-07-19T09:57:00Z">
                    <w:r w:rsidRPr="0016760B">
                      <w:rPr>
                        <w:rFonts w:ascii="Arial" w:eastAsia="Times New Roman" w:hAnsi="Arial" w:cs="Arial"/>
                        <w:color w:val="000000"/>
                        <w:sz w:val="20"/>
                        <w:szCs w:val="20"/>
                        <w:lang w:eastAsia="pt-BR"/>
                      </w:rPr>
                      <w:t>R$ 776,04</w:t>
                    </w:r>
                  </w:ins>
                </w:p>
              </w:tc>
            </w:tr>
            <w:tr w:rsidR="0016760B" w:rsidRPr="0016760B" w14:paraId="073BFAEA" w14:textId="77777777" w:rsidTr="0016760B">
              <w:trPr>
                <w:trHeight w:val="1785"/>
                <w:ins w:id="206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D00BF2" w14:textId="77777777" w:rsidR="0016760B" w:rsidRPr="0016760B" w:rsidRDefault="0016760B" w:rsidP="0016760B">
                  <w:pPr>
                    <w:autoSpaceDE/>
                    <w:autoSpaceDN/>
                    <w:adjustRightInd/>
                    <w:jc w:val="center"/>
                    <w:rPr>
                      <w:ins w:id="20613" w:author="Philippe Hollanda - Oliveira Trust" w:date="2022-07-19T09:57:00Z"/>
                      <w:rFonts w:ascii="Arial" w:eastAsia="Times New Roman" w:hAnsi="Arial" w:cs="Arial"/>
                      <w:color w:val="000000"/>
                      <w:sz w:val="20"/>
                      <w:szCs w:val="20"/>
                      <w:lang w:eastAsia="pt-BR"/>
                    </w:rPr>
                  </w:pPr>
                  <w:ins w:id="20614"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1672957" w14:textId="77777777" w:rsidR="0016760B" w:rsidRPr="0016760B" w:rsidRDefault="0016760B" w:rsidP="0016760B">
                  <w:pPr>
                    <w:autoSpaceDE/>
                    <w:autoSpaceDN/>
                    <w:adjustRightInd/>
                    <w:jc w:val="center"/>
                    <w:rPr>
                      <w:ins w:id="20615" w:author="Philippe Hollanda - Oliveira Trust" w:date="2022-07-19T09:57:00Z"/>
                      <w:rFonts w:ascii="Arial" w:eastAsia="Times New Roman" w:hAnsi="Arial" w:cs="Arial"/>
                      <w:color w:val="000000"/>
                      <w:sz w:val="20"/>
                      <w:szCs w:val="20"/>
                      <w:lang w:eastAsia="pt-BR"/>
                    </w:rPr>
                  </w:pPr>
                  <w:ins w:id="20616" w:author="Philippe Hollanda - Oliveira Trust" w:date="2022-07-19T09:57:00Z">
                    <w:r w:rsidRPr="0016760B">
                      <w:rPr>
                        <w:rFonts w:ascii="Arial" w:eastAsia="Times New Roman" w:hAnsi="Arial" w:cs="Arial"/>
                        <w:color w:val="000000"/>
                        <w:sz w:val="20"/>
                        <w:szCs w:val="20"/>
                        <w:lang w:eastAsia="pt-BR"/>
                      </w:rPr>
                      <w:t>23/04/2021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A9D422" w14:textId="77777777" w:rsidR="0016760B" w:rsidRPr="0016760B" w:rsidRDefault="0016760B" w:rsidP="0016760B">
                  <w:pPr>
                    <w:autoSpaceDE/>
                    <w:autoSpaceDN/>
                    <w:adjustRightInd/>
                    <w:jc w:val="center"/>
                    <w:rPr>
                      <w:ins w:id="20617" w:author="Philippe Hollanda - Oliveira Trust" w:date="2022-07-19T09:57:00Z"/>
                      <w:rFonts w:ascii="Arial" w:eastAsia="Times New Roman" w:hAnsi="Arial" w:cs="Arial"/>
                      <w:color w:val="000000"/>
                      <w:sz w:val="20"/>
                      <w:szCs w:val="20"/>
                      <w:lang w:eastAsia="pt-BR"/>
                    </w:rPr>
                  </w:pPr>
                  <w:ins w:id="20618" w:author="Philippe Hollanda - Oliveira Trust" w:date="2022-07-19T09:57:00Z">
                    <w:r w:rsidRPr="0016760B">
                      <w:rPr>
                        <w:rFonts w:ascii="Arial" w:eastAsia="Times New Roman" w:hAnsi="Arial" w:cs="Arial"/>
                        <w:color w:val="000000"/>
                        <w:sz w:val="20"/>
                        <w:szCs w:val="20"/>
                        <w:lang w:eastAsia="pt-BR"/>
                      </w:rPr>
                      <w:t>R$ 201,65</w:t>
                    </w:r>
                  </w:ins>
                </w:p>
              </w:tc>
            </w:tr>
            <w:tr w:rsidR="0016760B" w:rsidRPr="0016760B" w14:paraId="408B03F3" w14:textId="77777777" w:rsidTr="0016760B">
              <w:trPr>
                <w:trHeight w:val="1785"/>
                <w:ins w:id="206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159F54" w14:textId="77777777" w:rsidR="0016760B" w:rsidRPr="0016760B" w:rsidRDefault="0016760B" w:rsidP="0016760B">
                  <w:pPr>
                    <w:autoSpaceDE/>
                    <w:autoSpaceDN/>
                    <w:adjustRightInd/>
                    <w:jc w:val="center"/>
                    <w:rPr>
                      <w:ins w:id="20620" w:author="Philippe Hollanda - Oliveira Trust" w:date="2022-07-19T09:57:00Z"/>
                      <w:rFonts w:ascii="Arial" w:eastAsia="Times New Roman" w:hAnsi="Arial" w:cs="Arial"/>
                      <w:color w:val="000000"/>
                      <w:sz w:val="20"/>
                      <w:szCs w:val="20"/>
                      <w:lang w:eastAsia="pt-BR"/>
                    </w:rPr>
                  </w:pPr>
                  <w:ins w:id="20621"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0F8E1576" w14:textId="77777777" w:rsidR="0016760B" w:rsidRPr="0016760B" w:rsidRDefault="0016760B" w:rsidP="0016760B">
                  <w:pPr>
                    <w:autoSpaceDE/>
                    <w:autoSpaceDN/>
                    <w:adjustRightInd/>
                    <w:jc w:val="center"/>
                    <w:rPr>
                      <w:ins w:id="20622" w:author="Philippe Hollanda - Oliveira Trust" w:date="2022-07-19T09:57:00Z"/>
                      <w:rFonts w:ascii="Arial" w:eastAsia="Times New Roman" w:hAnsi="Arial" w:cs="Arial"/>
                      <w:color w:val="000000"/>
                      <w:sz w:val="20"/>
                      <w:szCs w:val="20"/>
                      <w:lang w:eastAsia="pt-BR"/>
                    </w:rPr>
                  </w:pPr>
                  <w:ins w:id="20623" w:author="Philippe Hollanda - Oliveira Trust" w:date="2022-07-19T09:57:00Z">
                    <w:r w:rsidRPr="0016760B">
                      <w:rPr>
                        <w:rFonts w:ascii="Arial" w:eastAsia="Times New Roman" w:hAnsi="Arial" w:cs="Arial"/>
                        <w:color w:val="000000"/>
                        <w:sz w:val="20"/>
                        <w:szCs w:val="20"/>
                        <w:lang w:eastAsia="pt-BR"/>
                      </w:rPr>
                      <w:t>23/04/2021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DA0F55" w14:textId="77777777" w:rsidR="0016760B" w:rsidRPr="0016760B" w:rsidRDefault="0016760B" w:rsidP="0016760B">
                  <w:pPr>
                    <w:autoSpaceDE/>
                    <w:autoSpaceDN/>
                    <w:adjustRightInd/>
                    <w:jc w:val="center"/>
                    <w:rPr>
                      <w:ins w:id="20624" w:author="Philippe Hollanda - Oliveira Trust" w:date="2022-07-19T09:57:00Z"/>
                      <w:rFonts w:ascii="Arial" w:eastAsia="Times New Roman" w:hAnsi="Arial" w:cs="Arial"/>
                      <w:color w:val="000000"/>
                      <w:sz w:val="20"/>
                      <w:szCs w:val="20"/>
                      <w:lang w:eastAsia="pt-BR"/>
                    </w:rPr>
                  </w:pPr>
                  <w:ins w:id="20625" w:author="Philippe Hollanda - Oliveira Trust" w:date="2022-07-19T09:57:00Z">
                    <w:r w:rsidRPr="0016760B">
                      <w:rPr>
                        <w:rFonts w:ascii="Arial" w:eastAsia="Times New Roman" w:hAnsi="Arial" w:cs="Arial"/>
                        <w:color w:val="000000"/>
                        <w:sz w:val="20"/>
                        <w:szCs w:val="20"/>
                        <w:lang w:eastAsia="pt-BR"/>
                      </w:rPr>
                      <w:t>R$ 204,71</w:t>
                    </w:r>
                  </w:ins>
                </w:p>
              </w:tc>
            </w:tr>
            <w:tr w:rsidR="0016760B" w:rsidRPr="0016760B" w14:paraId="175F7E82" w14:textId="77777777" w:rsidTr="0016760B">
              <w:trPr>
                <w:trHeight w:val="1785"/>
                <w:ins w:id="206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23537A" w14:textId="77777777" w:rsidR="0016760B" w:rsidRPr="0016760B" w:rsidRDefault="0016760B" w:rsidP="0016760B">
                  <w:pPr>
                    <w:autoSpaceDE/>
                    <w:autoSpaceDN/>
                    <w:adjustRightInd/>
                    <w:jc w:val="center"/>
                    <w:rPr>
                      <w:ins w:id="20627" w:author="Philippe Hollanda - Oliveira Trust" w:date="2022-07-19T09:57:00Z"/>
                      <w:rFonts w:ascii="Arial" w:eastAsia="Times New Roman" w:hAnsi="Arial" w:cs="Arial"/>
                      <w:color w:val="000000"/>
                      <w:sz w:val="20"/>
                      <w:szCs w:val="20"/>
                      <w:lang w:eastAsia="pt-BR"/>
                    </w:rPr>
                  </w:pPr>
                  <w:ins w:id="20628"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6462CC3" w14:textId="77777777" w:rsidR="0016760B" w:rsidRPr="0016760B" w:rsidRDefault="0016760B" w:rsidP="0016760B">
                  <w:pPr>
                    <w:autoSpaceDE/>
                    <w:autoSpaceDN/>
                    <w:adjustRightInd/>
                    <w:jc w:val="center"/>
                    <w:rPr>
                      <w:ins w:id="20629" w:author="Philippe Hollanda - Oliveira Trust" w:date="2022-07-19T09:57:00Z"/>
                      <w:rFonts w:ascii="Arial" w:eastAsia="Times New Roman" w:hAnsi="Arial" w:cs="Arial"/>
                      <w:color w:val="000000"/>
                      <w:sz w:val="20"/>
                      <w:szCs w:val="20"/>
                      <w:lang w:eastAsia="pt-BR"/>
                    </w:rPr>
                  </w:pPr>
                  <w:ins w:id="20630" w:author="Philippe Hollanda - Oliveira Trust" w:date="2022-07-19T09:57:00Z">
                    <w:r w:rsidRPr="0016760B">
                      <w:rPr>
                        <w:rFonts w:ascii="Arial" w:eastAsia="Times New Roman" w:hAnsi="Arial" w:cs="Arial"/>
                        <w:color w:val="000000"/>
                        <w:sz w:val="20"/>
                        <w:szCs w:val="20"/>
                        <w:lang w:eastAsia="pt-BR"/>
                      </w:rPr>
                      <w:t>11/05/2021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300C94" w14:textId="77777777" w:rsidR="0016760B" w:rsidRPr="0016760B" w:rsidRDefault="0016760B" w:rsidP="0016760B">
                  <w:pPr>
                    <w:autoSpaceDE/>
                    <w:autoSpaceDN/>
                    <w:adjustRightInd/>
                    <w:jc w:val="center"/>
                    <w:rPr>
                      <w:ins w:id="20631" w:author="Philippe Hollanda - Oliveira Trust" w:date="2022-07-19T09:57:00Z"/>
                      <w:rFonts w:ascii="Arial" w:eastAsia="Times New Roman" w:hAnsi="Arial" w:cs="Arial"/>
                      <w:color w:val="000000"/>
                      <w:sz w:val="20"/>
                      <w:szCs w:val="20"/>
                      <w:lang w:eastAsia="pt-BR"/>
                    </w:rPr>
                  </w:pPr>
                  <w:ins w:id="20632" w:author="Philippe Hollanda - Oliveira Trust" w:date="2022-07-19T09:57:00Z">
                    <w:r w:rsidRPr="0016760B">
                      <w:rPr>
                        <w:rFonts w:ascii="Arial" w:eastAsia="Times New Roman" w:hAnsi="Arial" w:cs="Arial"/>
                        <w:color w:val="000000"/>
                        <w:sz w:val="20"/>
                        <w:szCs w:val="20"/>
                        <w:lang w:eastAsia="pt-BR"/>
                      </w:rPr>
                      <w:t>R$ 976,72</w:t>
                    </w:r>
                  </w:ins>
                </w:p>
              </w:tc>
            </w:tr>
            <w:tr w:rsidR="0016760B" w:rsidRPr="0016760B" w14:paraId="2AB602B6" w14:textId="77777777" w:rsidTr="0016760B">
              <w:trPr>
                <w:trHeight w:val="1785"/>
                <w:ins w:id="206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84F48D" w14:textId="77777777" w:rsidR="0016760B" w:rsidRPr="0016760B" w:rsidRDefault="0016760B" w:rsidP="0016760B">
                  <w:pPr>
                    <w:autoSpaceDE/>
                    <w:autoSpaceDN/>
                    <w:adjustRightInd/>
                    <w:jc w:val="center"/>
                    <w:rPr>
                      <w:ins w:id="20634" w:author="Philippe Hollanda - Oliveira Trust" w:date="2022-07-19T09:57:00Z"/>
                      <w:rFonts w:ascii="Arial" w:eastAsia="Times New Roman" w:hAnsi="Arial" w:cs="Arial"/>
                      <w:color w:val="000000"/>
                      <w:sz w:val="20"/>
                      <w:szCs w:val="20"/>
                      <w:lang w:eastAsia="pt-BR"/>
                    </w:rPr>
                  </w:pPr>
                  <w:ins w:id="2063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8A6AF53" w14:textId="77777777" w:rsidR="0016760B" w:rsidRPr="0016760B" w:rsidRDefault="0016760B" w:rsidP="0016760B">
                  <w:pPr>
                    <w:autoSpaceDE/>
                    <w:autoSpaceDN/>
                    <w:adjustRightInd/>
                    <w:jc w:val="center"/>
                    <w:rPr>
                      <w:ins w:id="20636" w:author="Philippe Hollanda - Oliveira Trust" w:date="2022-07-19T09:57:00Z"/>
                      <w:rFonts w:ascii="Arial" w:eastAsia="Times New Roman" w:hAnsi="Arial" w:cs="Arial"/>
                      <w:color w:val="000000"/>
                      <w:sz w:val="20"/>
                      <w:szCs w:val="20"/>
                      <w:lang w:eastAsia="pt-BR"/>
                    </w:rPr>
                  </w:pPr>
                  <w:ins w:id="20637" w:author="Philippe Hollanda - Oliveira Trust" w:date="2022-07-19T09:57:00Z">
                    <w:r w:rsidRPr="0016760B">
                      <w:rPr>
                        <w:rFonts w:ascii="Arial" w:eastAsia="Times New Roman" w:hAnsi="Arial" w:cs="Arial"/>
                        <w:color w:val="000000"/>
                        <w:sz w:val="20"/>
                        <w:szCs w:val="20"/>
                        <w:lang w:eastAsia="pt-BR"/>
                      </w:rPr>
                      <w:t>11/05/2021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A0BE6C" w14:textId="77777777" w:rsidR="0016760B" w:rsidRPr="0016760B" w:rsidRDefault="0016760B" w:rsidP="0016760B">
                  <w:pPr>
                    <w:autoSpaceDE/>
                    <w:autoSpaceDN/>
                    <w:adjustRightInd/>
                    <w:jc w:val="center"/>
                    <w:rPr>
                      <w:ins w:id="20638" w:author="Philippe Hollanda - Oliveira Trust" w:date="2022-07-19T09:57:00Z"/>
                      <w:rFonts w:ascii="Arial" w:eastAsia="Times New Roman" w:hAnsi="Arial" w:cs="Arial"/>
                      <w:color w:val="000000"/>
                      <w:sz w:val="20"/>
                      <w:szCs w:val="20"/>
                      <w:lang w:eastAsia="pt-BR"/>
                    </w:rPr>
                  </w:pPr>
                  <w:ins w:id="20639" w:author="Philippe Hollanda - Oliveira Trust" w:date="2022-07-19T09:57:00Z">
                    <w:r w:rsidRPr="0016760B">
                      <w:rPr>
                        <w:rFonts w:ascii="Arial" w:eastAsia="Times New Roman" w:hAnsi="Arial" w:cs="Arial"/>
                        <w:color w:val="000000"/>
                        <w:sz w:val="20"/>
                        <w:szCs w:val="20"/>
                        <w:lang w:eastAsia="pt-BR"/>
                      </w:rPr>
                      <w:t>R$ 226,16</w:t>
                    </w:r>
                  </w:ins>
                </w:p>
              </w:tc>
            </w:tr>
            <w:tr w:rsidR="0016760B" w:rsidRPr="0016760B" w14:paraId="2D3C7254" w14:textId="77777777" w:rsidTr="0016760B">
              <w:trPr>
                <w:trHeight w:val="2640"/>
                <w:ins w:id="206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92D2EA" w14:textId="77777777" w:rsidR="0016760B" w:rsidRPr="0016760B" w:rsidRDefault="0016760B" w:rsidP="0016760B">
                  <w:pPr>
                    <w:autoSpaceDE/>
                    <w:autoSpaceDN/>
                    <w:adjustRightInd/>
                    <w:jc w:val="center"/>
                    <w:rPr>
                      <w:ins w:id="20641" w:author="Philippe Hollanda - Oliveira Trust" w:date="2022-07-19T09:57:00Z"/>
                      <w:rFonts w:ascii="Arial" w:eastAsia="Times New Roman" w:hAnsi="Arial" w:cs="Arial"/>
                      <w:color w:val="000000"/>
                      <w:sz w:val="20"/>
                      <w:szCs w:val="20"/>
                      <w:lang w:eastAsia="pt-BR"/>
                    </w:rPr>
                  </w:pPr>
                  <w:ins w:id="20642"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2B229D5" w14:textId="77777777" w:rsidR="0016760B" w:rsidRPr="0016760B" w:rsidRDefault="0016760B" w:rsidP="0016760B">
                  <w:pPr>
                    <w:autoSpaceDE/>
                    <w:autoSpaceDN/>
                    <w:adjustRightInd/>
                    <w:jc w:val="center"/>
                    <w:rPr>
                      <w:ins w:id="20643" w:author="Philippe Hollanda - Oliveira Trust" w:date="2022-07-19T09:57:00Z"/>
                      <w:rFonts w:ascii="Arial" w:eastAsia="Times New Roman" w:hAnsi="Arial" w:cs="Arial"/>
                      <w:color w:val="000000"/>
                      <w:sz w:val="20"/>
                      <w:szCs w:val="20"/>
                      <w:lang w:eastAsia="pt-BR"/>
                    </w:rPr>
                  </w:pPr>
                  <w:ins w:id="20644"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FBAD84" w14:textId="77777777" w:rsidR="0016760B" w:rsidRPr="0016760B" w:rsidRDefault="0016760B" w:rsidP="0016760B">
                  <w:pPr>
                    <w:autoSpaceDE/>
                    <w:autoSpaceDN/>
                    <w:adjustRightInd/>
                    <w:jc w:val="center"/>
                    <w:rPr>
                      <w:ins w:id="20645" w:author="Philippe Hollanda - Oliveira Trust" w:date="2022-07-19T09:57:00Z"/>
                      <w:rFonts w:ascii="Arial" w:eastAsia="Times New Roman" w:hAnsi="Arial" w:cs="Arial"/>
                      <w:color w:val="000000"/>
                      <w:sz w:val="20"/>
                      <w:szCs w:val="20"/>
                      <w:lang w:eastAsia="pt-BR"/>
                    </w:rPr>
                  </w:pPr>
                  <w:ins w:id="20646" w:author="Philippe Hollanda - Oliveira Trust" w:date="2022-07-19T09:57:00Z">
                    <w:r w:rsidRPr="0016760B">
                      <w:rPr>
                        <w:rFonts w:ascii="Arial" w:eastAsia="Times New Roman" w:hAnsi="Arial" w:cs="Arial"/>
                        <w:color w:val="000000"/>
                        <w:sz w:val="20"/>
                        <w:szCs w:val="20"/>
                        <w:lang w:eastAsia="pt-BR"/>
                      </w:rPr>
                      <w:t>R$ 345,75</w:t>
                    </w:r>
                  </w:ins>
                </w:p>
              </w:tc>
            </w:tr>
            <w:tr w:rsidR="0016760B" w:rsidRPr="0016760B" w14:paraId="3DFD41BC" w14:textId="77777777" w:rsidTr="0016760B">
              <w:trPr>
                <w:trHeight w:val="1785"/>
                <w:ins w:id="206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FABE09" w14:textId="77777777" w:rsidR="0016760B" w:rsidRPr="0016760B" w:rsidRDefault="0016760B" w:rsidP="0016760B">
                  <w:pPr>
                    <w:autoSpaceDE/>
                    <w:autoSpaceDN/>
                    <w:adjustRightInd/>
                    <w:jc w:val="center"/>
                    <w:rPr>
                      <w:ins w:id="20648" w:author="Philippe Hollanda - Oliveira Trust" w:date="2022-07-19T09:57:00Z"/>
                      <w:rFonts w:ascii="Arial" w:eastAsia="Times New Roman" w:hAnsi="Arial" w:cs="Arial"/>
                      <w:color w:val="000000"/>
                      <w:sz w:val="20"/>
                      <w:szCs w:val="20"/>
                      <w:lang w:eastAsia="pt-BR"/>
                    </w:rPr>
                  </w:pPr>
                  <w:ins w:id="20649"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859179D" w14:textId="77777777" w:rsidR="0016760B" w:rsidRPr="0016760B" w:rsidRDefault="0016760B" w:rsidP="0016760B">
                  <w:pPr>
                    <w:autoSpaceDE/>
                    <w:autoSpaceDN/>
                    <w:adjustRightInd/>
                    <w:jc w:val="center"/>
                    <w:rPr>
                      <w:ins w:id="20650" w:author="Philippe Hollanda - Oliveira Trust" w:date="2022-07-19T09:57:00Z"/>
                      <w:rFonts w:ascii="Arial" w:eastAsia="Times New Roman" w:hAnsi="Arial" w:cs="Arial"/>
                      <w:color w:val="000000"/>
                      <w:sz w:val="20"/>
                      <w:szCs w:val="20"/>
                      <w:lang w:eastAsia="pt-BR"/>
                    </w:rPr>
                  </w:pPr>
                  <w:ins w:id="20651"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EBD2A8" w14:textId="77777777" w:rsidR="0016760B" w:rsidRPr="0016760B" w:rsidRDefault="0016760B" w:rsidP="0016760B">
                  <w:pPr>
                    <w:autoSpaceDE/>
                    <w:autoSpaceDN/>
                    <w:adjustRightInd/>
                    <w:jc w:val="center"/>
                    <w:rPr>
                      <w:ins w:id="20652" w:author="Philippe Hollanda - Oliveira Trust" w:date="2022-07-19T09:57:00Z"/>
                      <w:rFonts w:ascii="Arial" w:eastAsia="Times New Roman" w:hAnsi="Arial" w:cs="Arial"/>
                      <w:color w:val="000000"/>
                      <w:sz w:val="20"/>
                      <w:szCs w:val="20"/>
                      <w:lang w:eastAsia="pt-BR"/>
                    </w:rPr>
                  </w:pPr>
                  <w:ins w:id="20653" w:author="Philippe Hollanda - Oliveira Trust" w:date="2022-07-19T09:57:00Z">
                    <w:r w:rsidRPr="0016760B">
                      <w:rPr>
                        <w:rFonts w:ascii="Arial" w:eastAsia="Times New Roman" w:hAnsi="Arial" w:cs="Arial"/>
                        <w:color w:val="000000"/>
                        <w:sz w:val="20"/>
                        <w:szCs w:val="20"/>
                        <w:lang w:eastAsia="pt-BR"/>
                      </w:rPr>
                      <w:t>R$ 472,04</w:t>
                    </w:r>
                  </w:ins>
                </w:p>
              </w:tc>
            </w:tr>
            <w:tr w:rsidR="0016760B" w:rsidRPr="0016760B" w14:paraId="60231D38" w14:textId="77777777" w:rsidTr="0016760B">
              <w:trPr>
                <w:trHeight w:val="1785"/>
                <w:ins w:id="206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CFA6CF" w14:textId="77777777" w:rsidR="0016760B" w:rsidRPr="0016760B" w:rsidRDefault="0016760B" w:rsidP="0016760B">
                  <w:pPr>
                    <w:autoSpaceDE/>
                    <w:autoSpaceDN/>
                    <w:adjustRightInd/>
                    <w:jc w:val="center"/>
                    <w:rPr>
                      <w:ins w:id="20655" w:author="Philippe Hollanda - Oliveira Trust" w:date="2022-07-19T09:57:00Z"/>
                      <w:rFonts w:ascii="Arial" w:eastAsia="Times New Roman" w:hAnsi="Arial" w:cs="Arial"/>
                      <w:color w:val="000000"/>
                      <w:sz w:val="20"/>
                      <w:szCs w:val="20"/>
                      <w:lang w:eastAsia="pt-BR"/>
                    </w:rPr>
                  </w:pPr>
                  <w:ins w:id="20656"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43F210D" w14:textId="77777777" w:rsidR="0016760B" w:rsidRPr="0016760B" w:rsidRDefault="0016760B" w:rsidP="0016760B">
                  <w:pPr>
                    <w:autoSpaceDE/>
                    <w:autoSpaceDN/>
                    <w:adjustRightInd/>
                    <w:jc w:val="center"/>
                    <w:rPr>
                      <w:ins w:id="20657" w:author="Philippe Hollanda - Oliveira Trust" w:date="2022-07-19T09:57:00Z"/>
                      <w:rFonts w:ascii="Arial" w:eastAsia="Times New Roman" w:hAnsi="Arial" w:cs="Arial"/>
                      <w:color w:val="000000"/>
                      <w:sz w:val="20"/>
                      <w:szCs w:val="20"/>
                      <w:lang w:eastAsia="pt-BR"/>
                    </w:rPr>
                  </w:pPr>
                  <w:ins w:id="20658"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E3BEFE" w14:textId="77777777" w:rsidR="0016760B" w:rsidRPr="0016760B" w:rsidRDefault="0016760B" w:rsidP="0016760B">
                  <w:pPr>
                    <w:autoSpaceDE/>
                    <w:autoSpaceDN/>
                    <w:adjustRightInd/>
                    <w:jc w:val="center"/>
                    <w:rPr>
                      <w:ins w:id="20659" w:author="Philippe Hollanda - Oliveira Trust" w:date="2022-07-19T09:57:00Z"/>
                      <w:rFonts w:ascii="Arial" w:eastAsia="Times New Roman" w:hAnsi="Arial" w:cs="Arial"/>
                      <w:color w:val="000000"/>
                      <w:sz w:val="20"/>
                      <w:szCs w:val="20"/>
                      <w:lang w:eastAsia="pt-BR"/>
                    </w:rPr>
                  </w:pPr>
                  <w:ins w:id="20660" w:author="Philippe Hollanda - Oliveira Trust" w:date="2022-07-19T09:57:00Z">
                    <w:r w:rsidRPr="0016760B">
                      <w:rPr>
                        <w:rFonts w:ascii="Arial" w:eastAsia="Times New Roman" w:hAnsi="Arial" w:cs="Arial"/>
                        <w:color w:val="000000"/>
                        <w:sz w:val="20"/>
                        <w:szCs w:val="20"/>
                        <w:lang w:eastAsia="pt-BR"/>
                      </w:rPr>
                      <w:t>R$ 354,44</w:t>
                    </w:r>
                  </w:ins>
                </w:p>
              </w:tc>
            </w:tr>
            <w:tr w:rsidR="0016760B" w:rsidRPr="0016760B" w14:paraId="0F1CC5B7" w14:textId="77777777" w:rsidTr="0016760B">
              <w:trPr>
                <w:trHeight w:val="1785"/>
                <w:ins w:id="206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24CC6E" w14:textId="77777777" w:rsidR="0016760B" w:rsidRPr="0016760B" w:rsidRDefault="0016760B" w:rsidP="0016760B">
                  <w:pPr>
                    <w:autoSpaceDE/>
                    <w:autoSpaceDN/>
                    <w:adjustRightInd/>
                    <w:jc w:val="center"/>
                    <w:rPr>
                      <w:ins w:id="20662" w:author="Philippe Hollanda - Oliveira Trust" w:date="2022-07-19T09:57:00Z"/>
                      <w:rFonts w:ascii="Arial" w:eastAsia="Times New Roman" w:hAnsi="Arial" w:cs="Arial"/>
                      <w:color w:val="000000"/>
                      <w:sz w:val="20"/>
                      <w:szCs w:val="20"/>
                      <w:lang w:eastAsia="pt-BR"/>
                    </w:rPr>
                  </w:pPr>
                  <w:ins w:id="20663"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4C35EB2" w14:textId="77777777" w:rsidR="0016760B" w:rsidRPr="0016760B" w:rsidRDefault="0016760B" w:rsidP="0016760B">
                  <w:pPr>
                    <w:autoSpaceDE/>
                    <w:autoSpaceDN/>
                    <w:adjustRightInd/>
                    <w:jc w:val="center"/>
                    <w:rPr>
                      <w:ins w:id="20664" w:author="Philippe Hollanda - Oliveira Trust" w:date="2022-07-19T09:57:00Z"/>
                      <w:rFonts w:ascii="Arial" w:eastAsia="Times New Roman" w:hAnsi="Arial" w:cs="Arial"/>
                      <w:color w:val="000000"/>
                      <w:sz w:val="20"/>
                      <w:szCs w:val="20"/>
                      <w:lang w:eastAsia="pt-BR"/>
                    </w:rPr>
                  </w:pPr>
                  <w:ins w:id="20665"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14981F" w14:textId="77777777" w:rsidR="0016760B" w:rsidRPr="0016760B" w:rsidRDefault="0016760B" w:rsidP="0016760B">
                  <w:pPr>
                    <w:autoSpaceDE/>
                    <w:autoSpaceDN/>
                    <w:adjustRightInd/>
                    <w:jc w:val="center"/>
                    <w:rPr>
                      <w:ins w:id="20666" w:author="Philippe Hollanda - Oliveira Trust" w:date="2022-07-19T09:57:00Z"/>
                      <w:rFonts w:ascii="Arial" w:eastAsia="Times New Roman" w:hAnsi="Arial" w:cs="Arial"/>
                      <w:color w:val="000000"/>
                      <w:sz w:val="20"/>
                      <w:szCs w:val="20"/>
                      <w:lang w:eastAsia="pt-BR"/>
                    </w:rPr>
                  </w:pPr>
                  <w:ins w:id="20667" w:author="Philippe Hollanda - Oliveira Trust" w:date="2022-07-19T09:57:00Z">
                    <w:r w:rsidRPr="0016760B">
                      <w:rPr>
                        <w:rFonts w:ascii="Arial" w:eastAsia="Times New Roman" w:hAnsi="Arial" w:cs="Arial"/>
                        <w:color w:val="000000"/>
                        <w:sz w:val="20"/>
                        <w:szCs w:val="20"/>
                        <w:lang w:eastAsia="pt-BR"/>
                      </w:rPr>
                      <w:t>R$ 472,31</w:t>
                    </w:r>
                  </w:ins>
                </w:p>
              </w:tc>
            </w:tr>
            <w:tr w:rsidR="0016760B" w:rsidRPr="0016760B" w14:paraId="77CDEE48" w14:textId="77777777" w:rsidTr="0016760B">
              <w:trPr>
                <w:trHeight w:val="1785"/>
                <w:ins w:id="206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D9B90C" w14:textId="77777777" w:rsidR="0016760B" w:rsidRPr="0016760B" w:rsidRDefault="0016760B" w:rsidP="0016760B">
                  <w:pPr>
                    <w:autoSpaceDE/>
                    <w:autoSpaceDN/>
                    <w:adjustRightInd/>
                    <w:jc w:val="center"/>
                    <w:rPr>
                      <w:ins w:id="20669" w:author="Philippe Hollanda - Oliveira Trust" w:date="2022-07-19T09:57:00Z"/>
                      <w:rFonts w:ascii="Arial" w:eastAsia="Times New Roman" w:hAnsi="Arial" w:cs="Arial"/>
                      <w:color w:val="000000"/>
                      <w:sz w:val="20"/>
                      <w:szCs w:val="20"/>
                      <w:lang w:eastAsia="pt-BR"/>
                    </w:rPr>
                  </w:pPr>
                  <w:ins w:id="2067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049CEAB6" w14:textId="77777777" w:rsidR="0016760B" w:rsidRPr="0016760B" w:rsidRDefault="0016760B" w:rsidP="0016760B">
                  <w:pPr>
                    <w:autoSpaceDE/>
                    <w:autoSpaceDN/>
                    <w:adjustRightInd/>
                    <w:jc w:val="center"/>
                    <w:rPr>
                      <w:ins w:id="20671" w:author="Philippe Hollanda - Oliveira Trust" w:date="2022-07-19T09:57:00Z"/>
                      <w:rFonts w:ascii="Arial" w:eastAsia="Times New Roman" w:hAnsi="Arial" w:cs="Arial"/>
                      <w:color w:val="000000"/>
                      <w:sz w:val="20"/>
                      <w:szCs w:val="20"/>
                      <w:lang w:eastAsia="pt-BR"/>
                    </w:rPr>
                  </w:pPr>
                  <w:ins w:id="20672"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E50A6F" w14:textId="77777777" w:rsidR="0016760B" w:rsidRPr="0016760B" w:rsidRDefault="0016760B" w:rsidP="0016760B">
                  <w:pPr>
                    <w:autoSpaceDE/>
                    <w:autoSpaceDN/>
                    <w:adjustRightInd/>
                    <w:jc w:val="center"/>
                    <w:rPr>
                      <w:ins w:id="20673" w:author="Philippe Hollanda - Oliveira Trust" w:date="2022-07-19T09:57:00Z"/>
                      <w:rFonts w:ascii="Arial" w:eastAsia="Times New Roman" w:hAnsi="Arial" w:cs="Arial"/>
                      <w:color w:val="000000"/>
                      <w:sz w:val="20"/>
                      <w:szCs w:val="20"/>
                      <w:lang w:eastAsia="pt-BR"/>
                    </w:rPr>
                  </w:pPr>
                  <w:ins w:id="20674" w:author="Philippe Hollanda - Oliveira Trust" w:date="2022-07-19T09:57:00Z">
                    <w:r w:rsidRPr="0016760B">
                      <w:rPr>
                        <w:rFonts w:ascii="Arial" w:eastAsia="Times New Roman" w:hAnsi="Arial" w:cs="Arial"/>
                        <w:color w:val="000000"/>
                        <w:sz w:val="20"/>
                        <w:szCs w:val="20"/>
                        <w:lang w:eastAsia="pt-BR"/>
                      </w:rPr>
                      <w:t>R$ 481,28</w:t>
                    </w:r>
                  </w:ins>
                </w:p>
              </w:tc>
            </w:tr>
            <w:tr w:rsidR="0016760B" w:rsidRPr="0016760B" w14:paraId="0ACAAA18" w14:textId="77777777" w:rsidTr="0016760B">
              <w:trPr>
                <w:trHeight w:val="1785"/>
                <w:ins w:id="206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3B3592" w14:textId="77777777" w:rsidR="0016760B" w:rsidRPr="0016760B" w:rsidRDefault="0016760B" w:rsidP="0016760B">
                  <w:pPr>
                    <w:autoSpaceDE/>
                    <w:autoSpaceDN/>
                    <w:adjustRightInd/>
                    <w:jc w:val="center"/>
                    <w:rPr>
                      <w:ins w:id="20676" w:author="Philippe Hollanda - Oliveira Trust" w:date="2022-07-19T09:57:00Z"/>
                      <w:rFonts w:ascii="Arial" w:eastAsia="Times New Roman" w:hAnsi="Arial" w:cs="Arial"/>
                      <w:color w:val="000000"/>
                      <w:sz w:val="20"/>
                      <w:szCs w:val="20"/>
                      <w:lang w:eastAsia="pt-BR"/>
                    </w:rPr>
                  </w:pPr>
                  <w:ins w:id="2067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482EDCB" w14:textId="77777777" w:rsidR="0016760B" w:rsidRPr="0016760B" w:rsidRDefault="0016760B" w:rsidP="0016760B">
                  <w:pPr>
                    <w:autoSpaceDE/>
                    <w:autoSpaceDN/>
                    <w:adjustRightInd/>
                    <w:jc w:val="center"/>
                    <w:rPr>
                      <w:ins w:id="20678" w:author="Philippe Hollanda - Oliveira Trust" w:date="2022-07-19T09:57:00Z"/>
                      <w:rFonts w:ascii="Arial" w:eastAsia="Times New Roman" w:hAnsi="Arial" w:cs="Arial"/>
                      <w:color w:val="000000"/>
                      <w:sz w:val="20"/>
                      <w:szCs w:val="20"/>
                      <w:lang w:eastAsia="pt-BR"/>
                    </w:rPr>
                  </w:pPr>
                  <w:ins w:id="20679"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E950B9" w14:textId="77777777" w:rsidR="0016760B" w:rsidRPr="0016760B" w:rsidRDefault="0016760B" w:rsidP="0016760B">
                  <w:pPr>
                    <w:autoSpaceDE/>
                    <w:autoSpaceDN/>
                    <w:adjustRightInd/>
                    <w:jc w:val="center"/>
                    <w:rPr>
                      <w:ins w:id="20680" w:author="Philippe Hollanda - Oliveira Trust" w:date="2022-07-19T09:57:00Z"/>
                      <w:rFonts w:ascii="Arial" w:eastAsia="Times New Roman" w:hAnsi="Arial" w:cs="Arial"/>
                      <w:color w:val="000000"/>
                      <w:sz w:val="20"/>
                      <w:szCs w:val="20"/>
                      <w:lang w:eastAsia="pt-BR"/>
                    </w:rPr>
                  </w:pPr>
                  <w:ins w:id="20681" w:author="Philippe Hollanda - Oliveira Trust" w:date="2022-07-19T09:57:00Z">
                    <w:r w:rsidRPr="0016760B">
                      <w:rPr>
                        <w:rFonts w:ascii="Arial" w:eastAsia="Times New Roman" w:hAnsi="Arial" w:cs="Arial"/>
                        <w:color w:val="000000"/>
                        <w:sz w:val="20"/>
                        <w:szCs w:val="20"/>
                        <w:lang w:eastAsia="pt-BR"/>
                      </w:rPr>
                      <w:t>R$ 479,65</w:t>
                    </w:r>
                  </w:ins>
                </w:p>
              </w:tc>
            </w:tr>
            <w:tr w:rsidR="0016760B" w:rsidRPr="0016760B" w14:paraId="6DEC542E" w14:textId="77777777" w:rsidTr="0016760B">
              <w:trPr>
                <w:trHeight w:val="1785"/>
                <w:ins w:id="206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EC08E1" w14:textId="77777777" w:rsidR="0016760B" w:rsidRPr="0016760B" w:rsidRDefault="0016760B" w:rsidP="0016760B">
                  <w:pPr>
                    <w:autoSpaceDE/>
                    <w:autoSpaceDN/>
                    <w:adjustRightInd/>
                    <w:jc w:val="center"/>
                    <w:rPr>
                      <w:ins w:id="20683" w:author="Philippe Hollanda - Oliveira Trust" w:date="2022-07-19T09:57:00Z"/>
                      <w:rFonts w:ascii="Arial" w:eastAsia="Times New Roman" w:hAnsi="Arial" w:cs="Arial"/>
                      <w:color w:val="000000"/>
                      <w:sz w:val="20"/>
                      <w:szCs w:val="20"/>
                      <w:lang w:eastAsia="pt-BR"/>
                    </w:rPr>
                  </w:pPr>
                  <w:ins w:id="20684"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91D4F05" w14:textId="77777777" w:rsidR="0016760B" w:rsidRPr="0016760B" w:rsidRDefault="0016760B" w:rsidP="0016760B">
                  <w:pPr>
                    <w:autoSpaceDE/>
                    <w:autoSpaceDN/>
                    <w:adjustRightInd/>
                    <w:jc w:val="center"/>
                    <w:rPr>
                      <w:ins w:id="20685" w:author="Philippe Hollanda - Oliveira Trust" w:date="2022-07-19T09:57:00Z"/>
                      <w:rFonts w:ascii="Arial" w:eastAsia="Times New Roman" w:hAnsi="Arial" w:cs="Arial"/>
                      <w:color w:val="000000"/>
                      <w:sz w:val="20"/>
                      <w:szCs w:val="20"/>
                      <w:lang w:eastAsia="pt-BR"/>
                    </w:rPr>
                  </w:pPr>
                  <w:ins w:id="20686"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6D3DE6" w14:textId="77777777" w:rsidR="0016760B" w:rsidRPr="0016760B" w:rsidRDefault="0016760B" w:rsidP="0016760B">
                  <w:pPr>
                    <w:autoSpaceDE/>
                    <w:autoSpaceDN/>
                    <w:adjustRightInd/>
                    <w:jc w:val="center"/>
                    <w:rPr>
                      <w:ins w:id="20687" w:author="Philippe Hollanda - Oliveira Trust" w:date="2022-07-19T09:57:00Z"/>
                      <w:rFonts w:ascii="Arial" w:eastAsia="Times New Roman" w:hAnsi="Arial" w:cs="Arial"/>
                      <w:color w:val="000000"/>
                      <w:sz w:val="20"/>
                      <w:szCs w:val="20"/>
                      <w:lang w:eastAsia="pt-BR"/>
                    </w:rPr>
                  </w:pPr>
                  <w:ins w:id="20688" w:author="Philippe Hollanda - Oliveira Trust" w:date="2022-07-19T09:57:00Z">
                    <w:r w:rsidRPr="0016760B">
                      <w:rPr>
                        <w:rFonts w:ascii="Arial" w:eastAsia="Times New Roman" w:hAnsi="Arial" w:cs="Arial"/>
                        <w:color w:val="000000"/>
                        <w:sz w:val="20"/>
                        <w:szCs w:val="20"/>
                        <w:lang w:eastAsia="pt-BR"/>
                      </w:rPr>
                      <w:t>R$ 480,19</w:t>
                    </w:r>
                  </w:ins>
                </w:p>
              </w:tc>
            </w:tr>
            <w:tr w:rsidR="0016760B" w:rsidRPr="0016760B" w14:paraId="4655CFF8" w14:textId="77777777" w:rsidTr="0016760B">
              <w:trPr>
                <w:trHeight w:val="1785"/>
                <w:ins w:id="206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E664852" w14:textId="77777777" w:rsidR="0016760B" w:rsidRPr="0016760B" w:rsidRDefault="0016760B" w:rsidP="0016760B">
                  <w:pPr>
                    <w:autoSpaceDE/>
                    <w:autoSpaceDN/>
                    <w:adjustRightInd/>
                    <w:jc w:val="center"/>
                    <w:rPr>
                      <w:ins w:id="20690" w:author="Philippe Hollanda - Oliveira Trust" w:date="2022-07-19T09:57:00Z"/>
                      <w:rFonts w:ascii="Arial" w:eastAsia="Times New Roman" w:hAnsi="Arial" w:cs="Arial"/>
                      <w:color w:val="000000"/>
                      <w:sz w:val="20"/>
                      <w:szCs w:val="20"/>
                      <w:lang w:eastAsia="pt-BR"/>
                    </w:rPr>
                  </w:pPr>
                  <w:ins w:id="2069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4F142EF" w14:textId="77777777" w:rsidR="0016760B" w:rsidRPr="0016760B" w:rsidRDefault="0016760B" w:rsidP="0016760B">
                  <w:pPr>
                    <w:autoSpaceDE/>
                    <w:autoSpaceDN/>
                    <w:adjustRightInd/>
                    <w:jc w:val="center"/>
                    <w:rPr>
                      <w:ins w:id="20692" w:author="Philippe Hollanda - Oliveira Trust" w:date="2022-07-19T09:57:00Z"/>
                      <w:rFonts w:ascii="Arial" w:eastAsia="Times New Roman" w:hAnsi="Arial" w:cs="Arial"/>
                      <w:color w:val="000000"/>
                      <w:sz w:val="20"/>
                      <w:szCs w:val="20"/>
                      <w:lang w:eastAsia="pt-BR"/>
                    </w:rPr>
                  </w:pPr>
                  <w:ins w:id="20693"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A1C029" w14:textId="77777777" w:rsidR="0016760B" w:rsidRPr="0016760B" w:rsidRDefault="0016760B" w:rsidP="0016760B">
                  <w:pPr>
                    <w:autoSpaceDE/>
                    <w:autoSpaceDN/>
                    <w:adjustRightInd/>
                    <w:jc w:val="center"/>
                    <w:rPr>
                      <w:ins w:id="20694" w:author="Philippe Hollanda - Oliveira Trust" w:date="2022-07-19T09:57:00Z"/>
                      <w:rFonts w:ascii="Arial" w:eastAsia="Times New Roman" w:hAnsi="Arial" w:cs="Arial"/>
                      <w:color w:val="000000"/>
                      <w:sz w:val="20"/>
                      <w:szCs w:val="20"/>
                      <w:lang w:eastAsia="pt-BR"/>
                    </w:rPr>
                  </w:pPr>
                  <w:ins w:id="20695" w:author="Philippe Hollanda - Oliveira Trust" w:date="2022-07-19T09:57:00Z">
                    <w:r w:rsidRPr="0016760B">
                      <w:rPr>
                        <w:rFonts w:ascii="Arial" w:eastAsia="Times New Roman" w:hAnsi="Arial" w:cs="Arial"/>
                        <w:color w:val="000000"/>
                        <w:sz w:val="20"/>
                        <w:szCs w:val="20"/>
                        <w:lang w:eastAsia="pt-BR"/>
                      </w:rPr>
                      <w:t>R$ 487,52</w:t>
                    </w:r>
                  </w:ins>
                </w:p>
              </w:tc>
            </w:tr>
            <w:tr w:rsidR="0016760B" w:rsidRPr="0016760B" w14:paraId="5614290D" w14:textId="77777777" w:rsidTr="0016760B">
              <w:trPr>
                <w:trHeight w:val="1785"/>
                <w:ins w:id="206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182639" w14:textId="77777777" w:rsidR="0016760B" w:rsidRPr="0016760B" w:rsidRDefault="0016760B" w:rsidP="0016760B">
                  <w:pPr>
                    <w:autoSpaceDE/>
                    <w:autoSpaceDN/>
                    <w:adjustRightInd/>
                    <w:jc w:val="center"/>
                    <w:rPr>
                      <w:ins w:id="20697" w:author="Philippe Hollanda - Oliveira Trust" w:date="2022-07-19T09:57:00Z"/>
                      <w:rFonts w:ascii="Arial" w:eastAsia="Times New Roman" w:hAnsi="Arial" w:cs="Arial"/>
                      <w:color w:val="000000"/>
                      <w:sz w:val="20"/>
                      <w:szCs w:val="20"/>
                      <w:lang w:eastAsia="pt-BR"/>
                    </w:rPr>
                  </w:pPr>
                  <w:ins w:id="20698"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A7F3D55" w14:textId="77777777" w:rsidR="0016760B" w:rsidRPr="0016760B" w:rsidRDefault="0016760B" w:rsidP="0016760B">
                  <w:pPr>
                    <w:autoSpaceDE/>
                    <w:autoSpaceDN/>
                    <w:adjustRightInd/>
                    <w:jc w:val="center"/>
                    <w:rPr>
                      <w:ins w:id="20699" w:author="Philippe Hollanda - Oliveira Trust" w:date="2022-07-19T09:57:00Z"/>
                      <w:rFonts w:ascii="Arial" w:eastAsia="Times New Roman" w:hAnsi="Arial" w:cs="Arial"/>
                      <w:color w:val="000000"/>
                      <w:sz w:val="20"/>
                      <w:szCs w:val="20"/>
                      <w:lang w:eastAsia="pt-BR"/>
                    </w:rPr>
                  </w:pPr>
                  <w:ins w:id="20700"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60E3E9" w14:textId="77777777" w:rsidR="0016760B" w:rsidRPr="0016760B" w:rsidRDefault="0016760B" w:rsidP="0016760B">
                  <w:pPr>
                    <w:autoSpaceDE/>
                    <w:autoSpaceDN/>
                    <w:adjustRightInd/>
                    <w:jc w:val="center"/>
                    <w:rPr>
                      <w:ins w:id="20701" w:author="Philippe Hollanda - Oliveira Trust" w:date="2022-07-19T09:57:00Z"/>
                      <w:rFonts w:ascii="Arial" w:eastAsia="Times New Roman" w:hAnsi="Arial" w:cs="Arial"/>
                      <w:color w:val="000000"/>
                      <w:sz w:val="20"/>
                      <w:szCs w:val="20"/>
                      <w:lang w:eastAsia="pt-BR"/>
                    </w:rPr>
                  </w:pPr>
                  <w:ins w:id="20702" w:author="Philippe Hollanda - Oliveira Trust" w:date="2022-07-19T09:57:00Z">
                    <w:r w:rsidRPr="0016760B">
                      <w:rPr>
                        <w:rFonts w:ascii="Arial" w:eastAsia="Times New Roman" w:hAnsi="Arial" w:cs="Arial"/>
                        <w:color w:val="000000"/>
                        <w:sz w:val="20"/>
                        <w:szCs w:val="20"/>
                        <w:lang w:eastAsia="pt-BR"/>
                      </w:rPr>
                      <w:t>R$ 463,08</w:t>
                    </w:r>
                  </w:ins>
                </w:p>
              </w:tc>
            </w:tr>
            <w:tr w:rsidR="0016760B" w:rsidRPr="0016760B" w14:paraId="79B8CE28" w14:textId="77777777" w:rsidTr="0016760B">
              <w:trPr>
                <w:trHeight w:val="1785"/>
                <w:ins w:id="207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77B588" w14:textId="77777777" w:rsidR="0016760B" w:rsidRPr="0016760B" w:rsidRDefault="0016760B" w:rsidP="0016760B">
                  <w:pPr>
                    <w:autoSpaceDE/>
                    <w:autoSpaceDN/>
                    <w:adjustRightInd/>
                    <w:jc w:val="center"/>
                    <w:rPr>
                      <w:ins w:id="20704" w:author="Philippe Hollanda - Oliveira Trust" w:date="2022-07-19T09:57:00Z"/>
                      <w:rFonts w:ascii="Arial" w:eastAsia="Times New Roman" w:hAnsi="Arial" w:cs="Arial"/>
                      <w:color w:val="000000"/>
                      <w:sz w:val="20"/>
                      <w:szCs w:val="20"/>
                      <w:lang w:eastAsia="pt-BR"/>
                    </w:rPr>
                  </w:pPr>
                  <w:ins w:id="20705"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17C0C22" w14:textId="77777777" w:rsidR="0016760B" w:rsidRPr="0016760B" w:rsidRDefault="0016760B" w:rsidP="0016760B">
                  <w:pPr>
                    <w:autoSpaceDE/>
                    <w:autoSpaceDN/>
                    <w:adjustRightInd/>
                    <w:jc w:val="center"/>
                    <w:rPr>
                      <w:ins w:id="20706" w:author="Philippe Hollanda - Oliveira Trust" w:date="2022-07-19T09:57:00Z"/>
                      <w:rFonts w:ascii="Arial" w:eastAsia="Times New Roman" w:hAnsi="Arial" w:cs="Arial"/>
                      <w:color w:val="000000"/>
                      <w:sz w:val="20"/>
                      <w:szCs w:val="20"/>
                      <w:lang w:eastAsia="pt-BR"/>
                    </w:rPr>
                  </w:pPr>
                  <w:ins w:id="20707"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EA3323" w14:textId="77777777" w:rsidR="0016760B" w:rsidRPr="0016760B" w:rsidRDefault="0016760B" w:rsidP="0016760B">
                  <w:pPr>
                    <w:autoSpaceDE/>
                    <w:autoSpaceDN/>
                    <w:adjustRightInd/>
                    <w:jc w:val="center"/>
                    <w:rPr>
                      <w:ins w:id="20708" w:author="Philippe Hollanda - Oliveira Trust" w:date="2022-07-19T09:57:00Z"/>
                      <w:rFonts w:ascii="Arial" w:eastAsia="Times New Roman" w:hAnsi="Arial" w:cs="Arial"/>
                      <w:color w:val="000000"/>
                      <w:sz w:val="20"/>
                      <w:szCs w:val="20"/>
                      <w:lang w:eastAsia="pt-BR"/>
                    </w:rPr>
                  </w:pPr>
                  <w:ins w:id="20709" w:author="Philippe Hollanda - Oliveira Trust" w:date="2022-07-19T09:57:00Z">
                    <w:r w:rsidRPr="0016760B">
                      <w:rPr>
                        <w:rFonts w:ascii="Arial" w:eastAsia="Times New Roman" w:hAnsi="Arial" w:cs="Arial"/>
                        <w:color w:val="000000"/>
                        <w:sz w:val="20"/>
                        <w:szCs w:val="20"/>
                        <w:lang w:eastAsia="pt-BR"/>
                      </w:rPr>
                      <w:t>R$ 473,40</w:t>
                    </w:r>
                  </w:ins>
                </w:p>
              </w:tc>
            </w:tr>
            <w:tr w:rsidR="0016760B" w:rsidRPr="0016760B" w14:paraId="5D5EB53C" w14:textId="77777777" w:rsidTr="0016760B">
              <w:trPr>
                <w:trHeight w:val="1785"/>
                <w:ins w:id="207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C9CBE4" w14:textId="77777777" w:rsidR="0016760B" w:rsidRPr="0016760B" w:rsidRDefault="0016760B" w:rsidP="0016760B">
                  <w:pPr>
                    <w:autoSpaceDE/>
                    <w:autoSpaceDN/>
                    <w:adjustRightInd/>
                    <w:jc w:val="center"/>
                    <w:rPr>
                      <w:ins w:id="20711" w:author="Philippe Hollanda - Oliveira Trust" w:date="2022-07-19T09:57:00Z"/>
                      <w:rFonts w:ascii="Arial" w:eastAsia="Times New Roman" w:hAnsi="Arial" w:cs="Arial"/>
                      <w:color w:val="000000"/>
                      <w:sz w:val="20"/>
                      <w:szCs w:val="20"/>
                      <w:lang w:eastAsia="pt-BR"/>
                    </w:rPr>
                  </w:pPr>
                  <w:ins w:id="20712"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59FD14D" w14:textId="77777777" w:rsidR="0016760B" w:rsidRPr="0016760B" w:rsidRDefault="0016760B" w:rsidP="0016760B">
                  <w:pPr>
                    <w:autoSpaceDE/>
                    <w:autoSpaceDN/>
                    <w:adjustRightInd/>
                    <w:jc w:val="center"/>
                    <w:rPr>
                      <w:ins w:id="20713" w:author="Philippe Hollanda - Oliveira Trust" w:date="2022-07-19T09:57:00Z"/>
                      <w:rFonts w:ascii="Arial" w:eastAsia="Times New Roman" w:hAnsi="Arial" w:cs="Arial"/>
                      <w:color w:val="000000"/>
                      <w:sz w:val="20"/>
                      <w:szCs w:val="20"/>
                      <w:lang w:eastAsia="pt-BR"/>
                    </w:rPr>
                  </w:pPr>
                  <w:ins w:id="20714"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F2D7142" w14:textId="77777777" w:rsidR="0016760B" w:rsidRPr="0016760B" w:rsidRDefault="0016760B" w:rsidP="0016760B">
                  <w:pPr>
                    <w:autoSpaceDE/>
                    <w:autoSpaceDN/>
                    <w:adjustRightInd/>
                    <w:jc w:val="center"/>
                    <w:rPr>
                      <w:ins w:id="20715" w:author="Philippe Hollanda - Oliveira Trust" w:date="2022-07-19T09:57:00Z"/>
                      <w:rFonts w:ascii="Arial" w:eastAsia="Times New Roman" w:hAnsi="Arial" w:cs="Arial"/>
                      <w:color w:val="000000"/>
                      <w:sz w:val="20"/>
                      <w:szCs w:val="20"/>
                      <w:lang w:eastAsia="pt-BR"/>
                    </w:rPr>
                  </w:pPr>
                  <w:ins w:id="20716" w:author="Philippe Hollanda - Oliveira Trust" w:date="2022-07-19T09:57:00Z">
                    <w:r w:rsidRPr="0016760B">
                      <w:rPr>
                        <w:rFonts w:ascii="Arial" w:eastAsia="Times New Roman" w:hAnsi="Arial" w:cs="Arial"/>
                        <w:color w:val="000000"/>
                        <w:sz w:val="20"/>
                        <w:szCs w:val="20"/>
                        <w:lang w:eastAsia="pt-BR"/>
                      </w:rPr>
                      <w:t>R$ 481,82</w:t>
                    </w:r>
                  </w:ins>
                </w:p>
              </w:tc>
            </w:tr>
            <w:tr w:rsidR="0016760B" w:rsidRPr="0016760B" w14:paraId="63FFB00E" w14:textId="77777777" w:rsidTr="0016760B">
              <w:trPr>
                <w:trHeight w:val="1785"/>
                <w:ins w:id="207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5BAAD9" w14:textId="77777777" w:rsidR="0016760B" w:rsidRPr="0016760B" w:rsidRDefault="0016760B" w:rsidP="0016760B">
                  <w:pPr>
                    <w:autoSpaceDE/>
                    <w:autoSpaceDN/>
                    <w:adjustRightInd/>
                    <w:jc w:val="center"/>
                    <w:rPr>
                      <w:ins w:id="20718" w:author="Philippe Hollanda - Oliveira Trust" w:date="2022-07-19T09:57:00Z"/>
                      <w:rFonts w:ascii="Arial" w:eastAsia="Times New Roman" w:hAnsi="Arial" w:cs="Arial"/>
                      <w:color w:val="000000"/>
                      <w:sz w:val="20"/>
                      <w:szCs w:val="20"/>
                      <w:lang w:eastAsia="pt-BR"/>
                    </w:rPr>
                  </w:pPr>
                  <w:ins w:id="20719"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8B5F775" w14:textId="77777777" w:rsidR="0016760B" w:rsidRPr="0016760B" w:rsidRDefault="0016760B" w:rsidP="0016760B">
                  <w:pPr>
                    <w:autoSpaceDE/>
                    <w:autoSpaceDN/>
                    <w:adjustRightInd/>
                    <w:jc w:val="center"/>
                    <w:rPr>
                      <w:ins w:id="20720" w:author="Philippe Hollanda - Oliveira Trust" w:date="2022-07-19T09:57:00Z"/>
                      <w:rFonts w:ascii="Arial" w:eastAsia="Times New Roman" w:hAnsi="Arial" w:cs="Arial"/>
                      <w:color w:val="000000"/>
                      <w:sz w:val="20"/>
                      <w:szCs w:val="20"/>
                      <w:lang w:eastAsia="pt-BR"/>
                    </w:rPr>
                  </w:pPr>
                  <w:ins w:id="20721"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E33F48" w14:textId="77777777" w:rsidR="0016760B" w:rsidRPr="0016760B" w:rsidRDefault="0016760B" w:rsidP="0016760B">
                  <w:pPr>
                    <w:autoSpaceDE/>
                    <w:autoSpaceDN/>
                    <w:adjustRightInd/>
                    <w:jc w:val="center"/>
                    <w:rPr>
                      <w:ins w:id="20722" w:author="Philippe Hollanda - Oliveira Trust" w:date="2022-07-19T09:57:00Z"/>
                      <w:rFonts w:ascii="Arial" w:eastAsia="Times New Roman" w:hAnsi="Arial" w:cs="Arial"/>
                      <w:color w:val="000000"/>
                      <w:sz w:val="20"/>
                      <w:szCs w:val="20"/>
                      <w:lang w:eastAsia="pt-BR"/>
                    </w:rPr>
                  </w:pPr>
                  <w:ins w:id="20723" w:author="Philippe Hollanda - Oliveira Trust" w:date="2022-07-19T09:57:00Z">
                    <w:r w:rsidRPr="0016760B">
                      <w:rPr>
                        <w:rFonts w:ascii="Arial" w:eastAsia="Times New Roman" w:hAnsi="Arial" w:cs="Arial"/>
                        <w:color w:val="000000"/>
                        <w:sz w:val="20"/>
                        <w:szCs w:val="20"/>
                        <w:lang w:eastAsia="pt-BR"/>
                      </w:rPr>
                      <w:t>R$ 460,91</w:t>
                    </w:r>
                  </w:ins>
                </w:p>
              </w:tc>
            </w:tr>
            <w:tr w:rsidR="0016760B" w:rsidRPr="0016760B" w14:paraId="0E3B744C" w14:textId="77777777" w:rsidTr="0016760B">
              <w:trPr>
                <w:trHeight w:val="1785"/>
                <w:ins w:id="207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11EF83" w14:textId="77777777" w:rsidR="0016760B" w:rsidRPr="0016760B" w:rsidRDefault="0016760B" w:rsidP="0016760B">
                  <w:pPr>
                    <w:autoSpaceDE/>
                    <w:autoSpaceDN/>
                    <w:adjustRightInd/>
                    <w:jc w:val="center"/>
                    <w:rPr>
                      <w:ins w:id="20725" w:author="Philippe Hollanda - Oliveira Trust" w:date="2022-07-19T09:57:00Z"/>
                      <w:rFonts w:ascii="Arial" w:eastAsia="Times New Roman" w:hAnsi="Arial" w:cs="Arial"/>
                      <w:color w:val="000000"/>
                      <w:sz w:val="20"/>
                      <w:szCs w:val="20"/>
                      <w:lang w:eastAsia="pt-BR"/>
                    </w:rPr>
                  </w:pPr>
                  <w:ins w:id="20726"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21E5A0B" w14:textId="77777777" w:rsidR="0016760B" w:rsidRPr="0016760B" w:rsidRDefault="0016760B" w:rsidP="0016760B">
                  <w:pPr>
                    <w:autoSpaceDE/>
                    <w:autoSpaceDN/>
                    <w:adjustRightInd/>
                    <w:jc w:val="center"/>
                    <w:rPr>
                      <w:ins w:id="20727" w:author="Philippe Hollanda - Oliveira Trust" w:date="2022-07-19T09:57:00Z"/>
                      <w:rFonts w:ascii="Arial" w:eastAsia="Times New Roman" w:hAnsi="Arial" w:cs="Arial"/>
                      <w:color w:val="000000"/>
                      <w:sz w:val="20"/>
                      <w:szCs w:val="20"/>
                      <w:lang w:eastAsia="pt-BR"/>
                    </w:rPr>
                  </w:pPr>
                  <w:ins w:id="20728"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712F97" w14:textId="77777777" w:rsidR="0016760B" w:rsidRPr="0016760B" w:rsidRDefault="0016760B" w:rsidP="0016760B">
                  <w:pPr>
                    <w:autoSpaceDE/>
                    <w:autoSpaceDN/>
                    <w:adjustRightInd/>
                    <w:jc w:val="center"/>
                    <w:rPr>
                      <w:ins w:id="20729" w:author="Philippe Hollanda - Oliveira Trust" w:date="2022-07-19T09:57:00Z"/>
                      <w:rFonts w:ascii="Arial" w:eastAsia="Times New Roman" w:hAnsi="Arial" w:cs="Arial"/>
                      <w:color w:val="000000"/>
                      <w:sz w:val="20"/>
                      <w:szCs w:val="20"/>
                      <w:lang w:eastAsia="pt-BR"/>
                    </w:rPr>
                  </w:pPr>
                  <w:ins w:id="20730" w:author="Philippe Hollanda - Oliveira Trust" w:date="2022-07-19T09:57:00Z">
                    <w:r w:rsidRPr="0016760B">
                      <w:rPr>
                        <w:rFonts w:ascii="Arial" w:eastAsia="Times New Roman" w:hAnsi="Arial" w:cs="Arial"/>
                        <w:color w:val="000000"/>
                        <w:sz w:val="20"/>
                        <w:szCs w:val="20"/>
                        <w:lang w:eastAsia="pt-BR"/>
                      </w:rPr>
                      <w:t>R$ 358,24</w:t>
                    </w:r>
                  </w:ins>
                </w:p>
              </w:tc>
            </w:tr>
            <w:tr w:rsidR="0016760B" w:rsidRPr="0016760B" w14:paraId="2D3868EE" w14:textId="77777777" w:rsidTr="0016760B">
              <w:trPr>
                <w:trHeight w:val="1785"/>
                <w:ins w:id="207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E9432E" w14:textId="77777777" w:rsidR="0016760B" w:rsidRPr="0016760B" w:rsidRDefault="0016760B" w:rsidP="0016760B">
                  <w:pPr>
                    <w:autoSpaceDE/>
                    <w:autoSpaceDN/>
                    <w:adjustRightInd/>
                    <w:jc w:val="center"/>
                    <w:rPr>
                      <w:ins w:id="20732" w:author="Philippe Hollanda - Oliveira Trust" w:date="2022-07-19T09:57:00Z"/>
                      <w:rFonts w:ascii="Arial" w:eastAsia="Times New Roman" w:hAnsi="Arial" w:cs="Arial"/>
                      <w:color w:val="000000"/>
                      <w:sz w:val="20"/>
                      <w:szCs w:val="20"/>
                      <w:lang w:eastAsia="pt-BR"/>
                    </w:rPr>
                  </w:pPr>
                  <w:ins w:id="20733"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4C2FEB3" w14:textId="77777777" w:rsidR="0016760B" w:rsidRPr="0016760B" w:rsidRDefault="0016760B" w:rsidP="0016760B">
                  <w:pPr>
                    <w:autoSpaceDE/>
                    <w:autoSpaceDN/>
                    <w:adjustRightInd/>
                    <w:jc w:val="center"/>
                    <w:rPr>
                      <w:ins w:id="20734" w:author="Philippe Hollanda - Oliveira Trust" w:date="2022-07-19T09:57:00Z"/>
                      <w:rFonts w:ascii="Arial" w:eastAsia="Times New Roman" w:hAnsi="Arial" w:cs="Arial"/>
                      <w:color w:val="000000"/>
                      <w:sz w:val="20"/>
                      <w:szCs w:val="20"/>
                      <w:lang w:eastAsia="pt-BR"/>
                    </w:rPr>
                  </w:pPr>
                  <w:ins w:id="20735"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B1DB56" w14:textId="77777777" w:rsidR="0016760B" w:rsidRPr="0016760B" w:rsidRDefault="0016760B" w:rsidP="0016760B">
                  <w:pPr>
                    <w:autoSpaceDE/>
                    <w:autoSpaceDN/>
                    <w:adjustRightInd/>
                    <w:jc w:val="center"/>
                    <w:rPr>
                      <w:ins w:id="20736" w:author="Philippe Hollanda - Oliveira Trust" w:date="2022-07-19T09:57:00Z"/>
                      <w:rFonts w:ascii="Arial" w:eastAsia="Times New Roman" w:hAnsi="Arial" w:cs="Arial"/>
                      <w:color w:val="000000"/>
                      <w:sz w:val="20"/>
                      <w:szCs w:val="20"/>
                      <w:lang w:eastAsia="pt-BR"/>
                    </w:rPr>
                  </w:pPr>
                  <w:ins w:id="20737" w:author="Philippe Hollanda - Oliveira Trust" w:date="2022-07-19T09:57:00Z">
                    <w:r w:rsidRPr="0016760B">
                      <w:rPr>
                        <w:rFonts w:ascii="Arial" w:eastAsia="Times New Roman" w:hAnsi="Arial" w:cs="Arial"/>
                        <w:color w:val="000000"/>
                        <w:sz w:val="20"/>
                        <w:szCs w:val="20"/>
                        <w:lang w:eastAsia="pt-BR"/>
                      </w:rPr>
                      <w:t>R$ 475,84</w:t>
                    </w:r>
                  </w:ins>
                </w:p>
              </w:tc>
            </w:tr>
            <w:tr w:rsidR="0016760B" w:rsidRPr="0016760B" w14:paraId="2EEAC3FB" w14:textId="77777777" w:rsidTr="0016760B">
              <w:trPr>
                <w:trHeight w:val="1785"/>
                <w:ins w:id="207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1E4182" w14:textId="77777777" w:rsidR="0016760B" w:rsidRPr="0016760B" w:rsidRDefault="0016760B" w:rsidP="0016760B">
                  <w:pPr>
                    <w:autoSpaceDE/>
                    <w:autoSpaceDN/>
                    <w:adjustRightInd/>
                    <w:jc w:val="center"/>
                    <w:rPr>
                      <w:ins w:id="20739" w:author="Philippe Hollanda - Oliveira Trust" w:date="2022-07-19T09:57:00Z"/>
                      <w:rFonts w:ascii="Arial" w:eastAsia="Times New Roman" w:hAnsi="Arial" w:cs="Arial"/>
                      <w:color w:val="000000"/>
                      <w:sz w:val="20"/>
                      <w:szCs w:val="20"/>
                      <w:lang w:eastAsia="pt-BR"/>
                    </w:rPr>
                  </w:pPr>
                  <w:ins w:id="2074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BC40A44" w14:textId="77777777" w:rsidR="0016760B" w:rsidRPr="0016760B" w:rsidRDefault="0016760B" w:rsidP="0016760B">
                  <w:pPr>
                    <w:autoSpaceDE/>
                    <w:autoSpaceDN/>
                    <w:adjustRightInd/>
                    <w:jc w:val="center"/>
                    <w:rPr>
                      <w:ins w:id="20741" w:author="Philippe Hollanda - Oliveira Trust" w:date="2022-07-19T09:57:00Z"/>
                      <w:rFonts w:ascii="Arial" w:eastAsia="Times New Roman" w:hAnsi="Arial" w:cs="Arial"/>
                      <w:color w:val="000000"/>
                      <w:sz w:val="20"/>
                      <w:szCs w:val="20"/>
                      <w:lang w:eastAsia="pt-BR"/>
                    </w:rPr>
                  </w:pPr>
                  <w:ins w:id="20742"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CABE13" w14:textId="77777777" w:rsidR="0016760B" w:rsidRPr="0016760B" w:rsidRDefault="0016760B" w:rsidP="0016760B">
                  <w:pPr>
                    <w:autoSpaceDE/>
                    <w:autoSpaceDN/>
                    <w:adjustRightInd/>
                    <w:jc w:val="center"/>
                    <w:rPr>
                      <w:ins w:id="20743" w:author="Philippe Hollanda - Oliveira Trust" w:date="2022-07-19T09:57:00Z"/>
                      <w:rFonts w:ascii="Arial" w:eastAsia="Times New Roman" w:hAnsi="Arial" w:cs="Arial"/>
                      <w:color w:val="000000"/>
                      <w:sz w:val="20"/>
                      <w:szCs w:val="20"/>
                      <w:lang w:eastAsia="pt-BR"/>
                    </w:rPr>
                  </w:pPr>
                  <w:ins w:id="20744" w:author="Philippe Hollanda - Oliveira Trust" w:date="2022-07-19T09:57:00Z">
                    <w:r w:rsidRPr="0016760B">
                      <w:rPr>
                        <w:rFonts w:ascii="Arial" w:eastAsia="Times New Roman" w:hAnsi="Arial" w:cs="Arial"/>
                        <w:color w:val="000000"/>
                        <w:sz w:val="20"/>
                        <w:szCs w:val="20"/>
                        <w:lang w:eastAsia="pt-BR"/>
                      </w:rPr>
                      <w:t>R$ 488,07</w:t>
                    </w:r>
                  </w:ins>
                </w:p>
              </w:tc>
            </w:tr>
            <w:tr w:rsidR="0016760B" w:rsidRPr="0016760B" w14:paraId="074AA50A" w14:textId="77777777" w:rsidTr="0016760B">
              <w:trPr>
                <w:trHeight w:val="2640"/>
                <w:ins w:id="207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6D4F4B" w14:textId="77777777" w:rsidR="0016760B" w:rsidRPr="0016760B" w:rsidRDefault="0016760B" w:rsidP="0016760B">
                  <w:pPr>
                    <w:autoSpaceDE/>
                    <w:autoSpaceDN/>
                    <w:adjustRightInd/>
                    <w:jc w:val="center"/>
                    <w:rPr>
                      <w:ins w:id="20746" w:author="Philippe Hollanda - Oliveira Trust" w:date="2022-07-19T09:57:00Z"/>
                      <w:rFonts w:ascii="Arial" w:eastAsia="Times New Roman" w:hAnsi="Arial" w:cs="Arial"/>
                      <w:color w:val="000000"/>
                      <w:sz w:val="20"/>
                      <w:szCs w:val="20"/>
                      <w:lang w:eastAsia="pt-BR"/>
                    </w:rPr>
                  </w:pPr>
                  <w:ins w:id="20747"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F87EBA8" w14:textId="77777777" w:rsidR="0016760B" w:rsidRPr="0016760B" w:rsidRDefault="0016760B" w:rsidP="0016760B">
                  <w:pPr>
                    <w:autoSpaceDE/>
                    <w:autoSpaceDN/>
                    <w:adjustRightInd/>
                    <w:jc w:val="center"/>
                    <w:rPr>
                      <w:ins w:id="20748" w:author="Philippe Hollanda - Oliveira Trust" w:date="2022-07-19T09:57:00Z"/>
                      <w:rFonts w:ascii="Arial" w:eastAsia="Times New Roman" w:hAnsi="Arial" w:cs="Arial"/>
                      <w:color w:val="000000"/>
                      <w:sz w:val="20"/>
                      <w:szCs w:val="20"/>
                      <w:lang w:eastAsia="pt-BR"/>
                    </w:rPr>
                  </w:pPr>
                  <w:ins w:id="20749"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6845CD" w14:textId="77777777" w:rsidR="0016760B" w:rsidRPr="0016760B" w:rsidRDefault="0016760B" w:rsidP="0016760B">
                  <w:pPr>
                    <w:autoSpaceDE/>
                    <w:autoSpaceDN/>
                    <w:adjustRightInd/>
                    <w:jc w:val="center"/>
                    <w:rPr>
                      <w:ins w:id="20750" w:author="Philippe Hollanda - Oliveira Trust" w:date="2022-07-19T09:57:00Z"/>
                      <w:rFonts w:ascii="Arial" w:eastAsia="Times New Roman" w:hAnsi="Arial" w:cs="Arial"/>
                      <w:color w:val="000000"/>
                      <w:sz w:val="20"/>
                      <w:szCs w:val="20"/>
                      <w:lang w:eastAsia="pt-BR"/>
                    </w:rPr>
                  </w:pPr>
                  <w:ins w:id="20751" w:author="Philippe Hollanda - Oliveira Trust" w:date="2022-07-19T09:57:00Z">
                    <w:r w:rsidRPr="0016760B">
                      <w:rPr>
                        <w:rFonts w:ascii="Arial" w:eastAsia="Times New Roman" w:hAnsi="Arial" w:cs="Arial"/>
                        <w:color w:val="000000"/>
                        <w:sz w:val="20"/>
                        <w:szCs w:val="20"/>
                        <w:lang w:eastAsia="pt-BR"/>
                      </w:rPr>
                      <w:t>R$ 170,96</w:t>
                    </w:r>
                  </w:ins>
                </w:p>
              </w:tc>
            </w:tr>
            <w:tr w:rsidR="0016760B" w:rsidRPr="0016760B" w14:paraId="466C2C92" w14:textId="77777777" w:rsidTr="0016760B">
              <w:trPr>
                <w:trHeight w:val="2640"/>
                <w:ins w:id="207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AA22C2" w14:textId="77777777" w:rsidR="0016760B" w:rsidRPr="0016760B" w:rsidRDefault="0016760B" w:rsidP="0016760B">
                  <w:pPr>
                    <w:autoSpaceDE/>
                    <w:autoSpaceDN/>
                    <w:adjustRightInd/>
                    <w:jc w:val="center"/>
                    <w:rPr>
                      <w:ins w:id="20753" w:author="Philippe Hollanda - Oliveira Trust" w:date="2022-07-19T09:57:00Z"/>
                      <w:rFonts w:ascii="Arial" w:eastAsia="Times New Roman" w:hAnsi="Arial" w:cs="Arial"/>
                      <w:color w:val="000000"/>
                      <w:sz w:val="20"/>
                      <w:szCs w:val="20"/>
                      <w:lang w:eastAsia="pt-BR"/>
                    </w:rPr>
                  </w:pPr>
                  <w:ins w:id="20754"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7B045A2B" w14:textId="77777777" w:rsidR="0016760B" w:rsidRPr="0016760B" w:rsidRDefault="0016760B" w:rsidP="0016760B">
                  <w:pPr>
                    <w:autoSpaceDE/>
                    <w:autoSpaceDN/>
                    <w:adjustRightInd/>
                    <w:jc w:val="center"/>
                    <w:rPr>
                      <w:ins w:id="20755" w:author="Philippe Hollanda - Oliveira Trust" w:date="2022-07-19T09:57:00Z"/>
                      <w:rFonts w:ascii="Arial" w:eastAsia="Times New Roman" w:hAnsi="Arial" w:cs="Arial"/>
                      <w:color w:val="000000"/>
                      <w:sz w:val="20"/>
                      <w:szCs w:val="20"/>
                      <w:lang w:eastAsia="pt-BR"/>
                    </w:rPr>
                  </w:pPr>
                  <w:ins w:id="20756"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0420D3" w14:textId="77777777" w:rsidR="0016760B" w:rsidRPr="0016760B" w:rsidRDefault="0016760B" w:rsidP="0016760B">
                  <w:pPr>
                    <w:autoSpaceDE/>
                    <w:autoSpaceDN/>
                    <w:adjustRightInd/>
                    <w:jc w:val="center"/>
                    <w:rPr>
                      <w:ins w:id="20757" w:author="Philippe Hollanda - Oliveira Trust" w:date="2022-07-19T09:57:00Z"/>
                      <w:rFonts w:ascii="Arial" w:eastAsia="Times New Roman" w:hAnsi="Arial" w:cs="Arial"/>
                      <w:color w:val="000000"/>
                      <w:sz w:val="20"/>
                      <w:szCs w:val="20"/>
                      <w:lang w:eastAsia="pt-BR"/>
                    </w:rPr>
                  </w:pPr>
                  <w:ins w:id="20758" w:author="Philippe Hollanda - Oliveira Trust" w:date="2022-07-19T09:57:00Z">
                    <w:r w:rsidRPr="0016760B">
                      <w:rPr>
                        <w:rFonts w:ascii="Arial" w:eastAsia="Times New Roman" w:hAnsi="Arial" w:cs="Arial"/>
                        <w:color w:val="000000"/>
                        <w:sz w:val="20"/>
                        <w:szCs w:val="20"/>
                        <w:lang w:eastAsia="pt-BR"/>
                      </w:rPr>
                      <w:t>R$ 233,41</w:t>
                    </w:r>
                  </w:ins>
                </w:p>
              </w:tc>
            </w:tr>
            <w:tr w:rsidR="0016760B" w:rsidRPr="0016760B" w14:paraId="2EDCC6A9" w14:textId="77777777" w:rsidTr="0016760B">
              <w:trPr>
                <w:trHeight w:val="2640"/>
                <w:ins w:id="207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F6C8DC" w14:textId="77777777" w:rsidR="0016760B" w:rsidRPr="0016760B" w:rsidRDefault="0016760B" w:rsidP="0016760B">
                  <w:pPr>
                    <w:autoSpaceDE/>
                    <w:autoSpaceDN/>
                    <w:adjustRightInd/>
                    <w:jc w:val="center"/>
                    <w:rPr>
                      <w:ins w:id="20760" w:author="Philippe Hollanda - Oliveira Trust" w:date="2022-07-19T09:57:00Z"/>
                      <w:rFonts w:ascii="Arial" w:eastAsia="Times New Roman" w:hAnsi="Arial" w:cs="Arial"/>
                      <w:color w:val="000000"/>
                      <w:sz w:val="20"/>
                      <w:szCs w:val="20"/>
                      <w:lang w:eastAsia="pt-BR"/>
                    </w:rPr>
                  </w:pPr>
                  <w:ins w:id="20761"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C848860" w14:textId="77777777" w:rsidR="0016760B" w:rsidRPr="0016760B" w:rsidRDefault="0016760B" w:rsidP="0016760B">
                  <w:pPr>
                    <w:autoSpaceDE/>
                    <w:autoSpaceDN/>
                    <w:adjustRightInd/>
                    <w:jc w:val="center"/>
                    <w:rPr>
                      <w:ins w:id="20762" w:author="Philippe Hollanda - Oliveira Trust" w:date="2022-07-19T09:57:00Z"/>
                      <w:rFonts w:ascii="Arial" w:eastAsia="Times New Roman" w:hAnsi="Arial" w:cs="Arial"/>
                      <w:color w:val="000000"/>
                      <w:sz w:val="20"/>
                      <w:szCs w:val="20"/>
                      <w:lang w:eastAsia="pt-BR"/>
                    </w:rPr>
                  </w:pPr>
                  <w:ins w:id="20763"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70864C" w14:textId="77777777" w:rsidR="0016760B" w:rsidRPr="0016760B" w:rsidRDefault="0016760B" w:rsidP="0016760B">
                  <w:pPr>
                    <w:autoSpaceDE/>
                    <w:autoSpaceDN/>
                    <w:adjustRightInd/>
                    <w:jc w:val="center"/>
                    <w:rPr>
                      <w:ins w:id="20764" w:author="Philippe Hollanda - Oliveira Trust" w:date="2022-07-19T09:57:00Z"/>
                      <w:rFonts w:ascii="Arial" w:eastAsia="Times New Roman" w:hAnsi="Arial" w:cs="Arial"/>
                      <w:color w:val="000000"/>
                      <w:sz w:val="20"/>
                      <w:szCs w:val="20"/>
                      <w:lang w:eastAsia="pt-BR"/>
                    </w:rPr>
                  </w:pPr>
                  <w:ins w:id="20765" w:author="Philippe Hollanda - Oliveira Trust" w:date="2022-07-19T09:57:00Z">
                    <w:r w:rsidRPr="0016760B">
                      <w:rPr>
                        <w:rFonts w:ascii="Arial" w:eastAsia="Times New Roman" w:hAnsi="Arial" w:cs="Arial"/>
                        <w:color w:val="000000"/>
                        <w:sz w:val="20"/>
                        <w:szCs w:val="20"/>
                        <w:lang w:eastAsia="pt-BR"/>
                      </w:rPr>
                      <w:t>R$ 175,26</w:t>
                    </w:r>
                  </w:ins>
                </w:p>
              </w:tc>
            </w:tr>
            <w:tr w:rsidR="0016760B" w:rsidRPr="0016760B" w14:paraId="7ECEBA67" w14:textId="77777777" w:rsidTr="0016760B">
              <w:trPr>
                <w:trHeight w:val="2640"/>
                <w:ins w:id="207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BE0BF2" w14:textId="77777777" w:rsidR="0016760B" w:rsidRPr="0016760B" w:rsidRDefault="0016760B" w:rsidP="0016760B">
                  <w:pPr>
                    <w:autoSpaceDE/>
                    <w:autoSpaceDN/>
                    <w:adjustRightInd/>
                    <w:jc w:val="center"/>
                    <w:rPr>
                      <w:ins w:id="20767" w:author="Philippe Hollanda - Oliveira Trust" w:date="2022-07-19T09:57:00Z"/>
                      <w:rFonts w:ascii="Arial" w:eastAsia="Times New Roman" w:hAnsi="Arial" w:cs="Arial"/>
                      <w:color w:val="000000"/>
                      <w:sz w:val="20"/>
                      <w:szCs w:val="20"/>
                      <w:lang w:eastAsia="pt-BR"/>
                    </w:rPr>
                  </w:pPr>
                  <w:ins w:id="20768"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3DD38DA" w14:textId="77777777" w:rsidR="0016760B" w:rsidRPr="0016760B" w:rsidRDefault="0016760B" w:rsidP="0016760B">
                  <w:pPr>
                    <w:autoSpaceDE/>
                    <w:autoSpaceDN/>
                    <w:adjustRightInd/>
                    <w:jc w:val="center"/>
                    <w:rPr>
                      <w:ins w:id="20769" w:author="Philippe Hollanda - Oliveira Trust" w:date="2022-07-19T09:57:00Z"/>
                      <w:rFonts w:ascii="Arial" w:eastAsia="Times New Roman" w:hAnsi="Arial" w:cs="Arial"/>
                      <w:color w:val="000000"/>
                      <w:sz w:val="20"/>
                      <w:szCs w:val="20"/>
                      <w:lang w:eastAsia="pt-BR"/>
                    </w:rPr>
                  </w:pPr>
                  <w:ins w:id="20770"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DAD949" w14:textId="77777777" w:rsidR="0016760B" w:rsidRPr="0016760B" w:rsidRDefault="0016760B" w:rsidP="0016760B">
                  <w:pPr>
                    <w:autoSpaceDE/>
                    <w:autoSpaceDN/>
                    <w:adjustRightInd/>
                    <w:jc w:val="center"/>
                    <w:rPr>
                      <w:ins w:id="20771" w:author="Philippe Hollanda - Oliveira Trust" w:date="2022-07-19T09:57:00Z"/>
                      <w:rFonts w:ascii="Arial" w:eastAsia="Times New Roman" w:hAnsi="Arial" w:cs="Arial"/>
                      <w:color w:val="000000"/>
                      <w:sz w:val="20"/>
                      <w:szCs w:val="20"/>
                      <w:lang w:eastAsia="pt-BR"/>
                    </w:rPr>
                  </w:pPr>
                  <w:ins w:id="20772" w:author="Philippe Hollanda - Oliveira Trust" w:date="2022-07-19T09:57:00Z">
                    <w:r w:rsidRPr="0016760B">
                      <w:rPr>
                        <w:rFonts w:ascii="Arial" w:eastAsia="Times New Roman" w:hAnsi="Arial" w:cs="Arial"/>
                        <w:color w:val="000000"/>
                        <w:sz w:val="20"/>
                        <w:szCs w:val="20"/>
                        <w:lang w:eastAsia="pt-BR"/>
                      </w:rPr>
                      <w:t>R$ 233,55</w:t>
                    </w:r>
                  </w:ins>
                </w:p>
              </w:tc>
            </w:tr>
            <w:tr w:rsidR="0016760B" w:rsidRPr="0016760B" w14:paraId="49B88AE8" w14:textId="77777777" w:rsidTr="0016760B">
              <w:trPr>
                <w:trHeight w:val="2640"/>
                <w:ins w:id="207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D20F68" w14:textId="77777777" w:rsidR="0016760B" w:rsidRPr="0016760B" w:rsidRDefault="0016760B" w:rsidP="0016760B">
                  <w:pPr>
                    <w:autoSpaceDE/>
                    <w:autoSpaceDN/>
                    <w:adjustRightInd/>
                    <w:jc w:val="center"/>
                    <w:rPr>
                      <w:ins w:id="20774" w:author="Philippe Hollanda - Oliveira Trust" w:date="2022-07-19T09:57:00Z"/>
                      <w:rFonts w:ascii="Arial" w:eastAsia="Times New Roman" w:hAnsi="Arial" w:cs="Arial"/>
                      <w:color w:val="000000"/>
                      <w:sz w:val="20"/>
                      <w:szCs w:val="20"/>
                      <w:lang w:eastAsia="pt-BR"/>
                    </w:rPr>
                  </w:pPr>
                  <w:ins w:id="2077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4A5EAB7" w14:textId="77777777" w:rsidR="0016760B" w:rsidRPr="0016760B" w:rsidRDefault="0016760B" w:rsidP="0016760B">
                  <w:pPr>
                    <w:autoSpaceDE/>
                    <w:autoSpaceDN/>
                    <w:adjustRightInd/>
                    <w:jc w:val="center"/>
                    <w:rPr>
                      <w:ins w:id="20776" w:author="Philippe Hollanda - Oliveira Trust" w:date="2022-07-19T09:57:00Z"/>
                      <w:rFonts w:ascii="Arial" w:eastAsia="Times New Roman" w:hAnsi="Arial" w:cs="Arial"/>
                      <w:color w:val="000000"/>
                      <w:sz w:val="20"/>
                      <w:szCs w:val="20"/>
                      <w:lang w:eastAsia="pt-BR"/>
                    </w:rPr>
                  </w:pPr>
                  <w:ins w:id="20777"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2A3178" w14:textId="77777777" w:rsidR="0016760B" w:rsidRPr="0016760B" w:rsidRDefault="0016760B" w:rsidP="0016760B">
                  <w:pPr>
                    <w:autoSpaceDE/>
                    <w:autoSpaceDN/>
                    <w:adjustRightInd/>
                    <w:jc w:val="center"/>
                    <w:rPr>
                      <w:ins w:id="20778" w:author="Philippe Hollanda - Oliveira Trust" w:date="2022-07-19T09:57:00Z"/>
                      <w:rFonts w:ascii="Arial" w:eastAsia="Times New Roman" w:hAnsi="Arial" w:cs="Arial"/>
                      <w:color w:val="000000"/>
                      <w:sz w:val="20"/>
                      <w:szCs w:val="20"/>
                      <w:lang w:eastAsia="pt-BR"/>
                    </w:rPr>
                  </w:pPr>
                  <w:ins w:id="20779" w:author="Philippe Hollanda - Oliveira Trust" w:date="2022-07-19T09:57:00Z">
                    <w:r w:rsidRPr="0016760B">
                      <w:rPr>
                        <w:rFonts w:ascii="Arial" w:eastAsia="Times New Roman" w:hAnsi="Arial" w:cs="Arial"/>
                        <w:color w:val="000000"/>
                        <w:sz w:val="20"/>
                        <w:szCs w:val="20"/>
                        <w:lang w:eastAsia="pt-BR"/>
                      </w:rPr>
                      <w:t>R$ 237,98</w:t>
                    </w:r>
                  </w:ins>
                </w:p>
              </w:tc>
            </w:tr>
            <w:tr w:rsidR="0016760B" w:rsidRPr="0016760B" w14:paraId="65836A74" w14:textId="77777777" w:rsidTr="0016760B">
              <w:trPr>
                <w:trHeight w:val="2640"/>
                <w:ins w:id="207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B5B69B" w14:textId="77777777" w:rsidR="0016760B" w:rsidRPr="0016760B" w:rsidRDefault="0016760B" w:rsidP="0016760B">
                  <w:pPr>
                    <w:autoSpaceDE/>
                    <w:autoSpaceDN/>
                    <w:adjustRightInd/>
                    <w:jc w:val="center"/>
                    <w:rPr>
                      <w:ins w:id="20781" w:author="Philippe Hollanda - Oliveira Trust" w:date="2022-07-19T09:57:00Z"/>
                      <w:rFonts w:ascii="Arial" w:eastAsia="Times New Roman" w:hAnsi="Arial" w:cs="Arial"/>
                      <w:color w:val="000000"/>
                      <w:sz w:val="20"/>
                      <w:szCs w:val="20"/>
                      <w:lang w:eastAsia="pt-BR"/>
                    </w:rPr>
                  </w:pPr>
                  <w:ins w:id="20782"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12B275C" w14:textId="77777777" w:rsidR="0016760B" w:rsidRPr="0016760B" w:rsidRDefault="0016760B" w:rsidP="0016760B">
                  <w:pPr>
                    <w:autoSpaceDE/>
                    <w:autoSpaceDN/>
                    <w:adjustRightInd/>
                    <w:jc w:val="center"/>
                    <w:rPr>
                      <w:ins w:id="20783" w:author="Philippe Hollanda - Oliveira Trust" w:date="2022-07-19T09:57:00Z"/>
                      <w:rFonts w:ascii="Arial" w:eastAsia="Times New Roman" w:hAnsi="Arial" w:cs="Arial"/>
                      <w:color w:val="000000"/>
                      <w:sz w:val="20"/>
                      <w:szCs w:val="20"/>
                      <w:lang w:eastAsia="pt-BR"/>
                    </w:rPr>
                  </w:pPr>
                  <w:ins w:id="20784"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F91C01A" w14:textId="77777777" w:rsidR="0016760B" w:rsidRPr="0016760B" w:rsidRDefault="0016760B" w:rsidP="0016760B">
                  <w:pPr>
                    <w:autoSpaceDE/>
                    <w:autoSpaceDN/>
                    <w:adjustRightInd/>
                    <w:jc w:val="center"/>
                    <w:rPr>
                      <w:ins w:id="20785" w:author="Philippe Hollanda - Oliveira Trust" w:date="2022-07-19T09:57:00Z"/>
                      <w:rFonts w:ascii="Arial" w:eastAsia="Times New Roman" w:hAnsi="Arial" w:cs="Arial"/>
                      <w:color w:val="000000"/>
                      <w:sz w:val="20"/>
                      <w:szCs w:val="20"/>
                      <w:lang w:eastAsia="pt-BR"/>
                    </w:rPr>
                  </w:pPr>
                  <w:ins w:id="20786" w:author="Philippe Hollanda - Oliveira Trust" w:date="2022-07-19T09:57:00Z">
                    <w:r w:rsidRPr="0016760B">
                      <w:rPr>
                        <w:rFonts w:ascii="Arial" w:eastAsia="Times New Roman" w:hAnsi="Arial" w:cs="Arial"/>
                        <w:color w:val="000000"/>
                        <w:sz w:val="20"/>
                        <w:szCs w:val="20"/>
                        <w:lang w:eastAsia="pt-BR"/>
                      </w:rPr>
                      <w:t>R$ 237,17</w:t>
                    </w:r>
                  </w:ins>
                </w:p>
              </w:tc>
            </w:tr>
            <w:tr w:rsidR="0016760B" w:rsidRPr="0016760B" w14:paraId="1BDE9796" w14:textId="77777777" w:rsidTr="0016760B">
              <w:trPr>
                <w:trHeight w:val="2640"/>
                <w:ins w:id="207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97C924" w14:textId="77777777" w:rsidR="0016760B" w:rsidRPr="0016760B" w:rsidRDefault="0016760B" w:rsidP="0016760B">
                  <w:pPr>
                    <w:autoSpaceDE/>
                    <w:autoSpaceDN/>
                    <w:adjustRightInd/>
                    <w:jc w:val="center"/>
                    <w:rPr>
                      <w:ins w:id="20788" w:author="Philippe Hollanda - Oliveira Trust" w:date="2022-07-19T09:57:00Z"/>
                      <w:rFonts w:ascii="Arial" w:eastAsia="Times New Roman" w:hAnsi="Arial" w:cs="Arial"/>
                      <w:color w:val="000000"/>
                      <w:sz w:val="20"/>
                      <w:szCs w:val="20"/>
                      <w:lang w:eastAsia="pt-BR"/>
                    </w:rPr>
                  </w:pPr>
                  <w:ins w:id="20789"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30C6496" w14:textId="77777777" w:rsidR="0016760B" w:rsidRPr="0016760B" w:rsidRDefault="0016760B" w:rsidP="0016760B">
                  <w:pPr>
                    <w:autoSpaceDE/>
                    <w:autoSpaceDN/>
                    <w:adjustRightInd/>
                    <w:jc w:val="center"/>
                    <w:rPr>
                      <w:ins w:id="20790" w:author="Philippe Hollanda - Oliveira Trust" w:date="2022-07-19T09:57:00Z"/>
                      <w:rFonts w:ascii="Arial" w:eastAsia="Times New Roman" w:hAnsi="Arial" w:cs="Arial"/>
                      <w:color w:val="000000"/>
                      <w:sz w:val="20"/>
                      <w:szCs w:val="20"/>
                      <w:lang w:eastAsia="pt-BR"/>
                    </w:rPr>
                  </w:pPr>
                  <w:ins w:id="20791"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7BA7BB" w14:textId="77777777" w:rsidR="0016760B" w:rsidRPr="0016760B" w:rsidRDefault="0016760B" w:rsidP="0016760B">
                  <w:pPr>
                    <w:autoSpaceDE/>
                    <w:autoSpaceDN/>
                    <w:adjustRightInd/>
                    <w:jc w:val="center"/>
                    <w:rPr>
                      <w:ins w:id="20792" w:author="Philippe Hollanda - Oliveira Trust" w:date="2022-07-19T09:57:00Z"/>
                      <w:rFonts w:ascii="Arial" w:eastAsia="Times New Roman" w:hAnsi="Arial" w:cs="Arial"/>
                      <w:color w:val="000000"/>
                      <w:sz w:val="20"/>
                      <w:szCs w:val="20"/>
                      <w:lang w:eastAsia="pt-BR"/>
                    </w:rPr>
                  </w:pPr>
                  <w:ins w:id="20793" w:author="Philippe Hollanda - Oliveira Trust" w:date="2022-07-19T09:57:00Z">
                    <w:r w:rsidRPr="0016760B">
                      <w:rPr>
                        <w:rFonts w:ascii="Arial" w:eastAsia="Times New Roman" w:hAnsi="Arial" w:cs="Arial"/>
                        <w:color w:val="000000"/>
                        <w:sz w:val="20"/>
                        <w:szCs w:val="20"/>
                        <w:lang w:eastAsia="pt-BR"/>
                      </w:rPr>
                      <w:t>R$ 237,44</w:t>
                    </w:r>
                  </w:ins>
                </w:p>
              </w:tc>
            </w:tr>
            <w:tr w:rsidR="0016760B" w:rsidRPr="0016760B" w14:paraId="24092072" w14:textId="77777777" w:rsidTr="0016760B">
              <w:trPr>
                <w:trHeight w:val="2640"/>
                <w:ins w:id="207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6A297D" w14:textId="77777777" w:rsidR="0016760B" w:rsidRPr="0016760B" w:rsidRDefault="0016760B" w:rsidP="0016760B">
                  <w:pPr>
                    <w:autoSpaceDE/>
                    <w:autoSpaceDN/>
                    <w:adjustRightInd/>
                    <w:jc w:val="center"/>
                    <w:rPr>
                      <w:ins w:id="20795" w:author="Philippe Hollanda - Oliveira Trust" w:date="2022-07-19T09:57:00Z"/>
                      <w:rFonts w:ascii="Arial" w:eastAsia="Times New Roman" w:hAnsi="Arial" w:cs="Arial"/>
                      <w:color w:val="000000"/>
                      <w:sz w:val="20"/>
                      <w:szCs w:val="20"/>
                      <w:lang w:eastAsia="pt-BR"/>
                    </w:rPr>
                  </w:pPr>
                  <w:ins w:id="2079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4C66BA4" w14:textId="77777777" w:rsidR="0016760B" w:rsidRPr="0016760B" w:rsidRDefault="0016760B" w:rsidP="0016760B">
                  <w:pPr>
                    <w:autoSpaceDE/>
                    <w:autoSpaceDN/>
                    <w:adjustRightInd/>
                    <w:jc w:val="center"/>
                    <w:rPr>
                      <w:ins w:id="20797" w:author="Philippe Hollanda - Oliveira Trust" w:date="2022-07-19T09:57:00Z"/>
                      <w:rFonts w:ascii="Arial" w:eastAsia="Times New Roman" w:hAnsi="Arial" w:cs="Arial"/>
                      <w:color w:val="000000"/>
                      <w:sz w:val="20"/>
                      <w:szCs w:val="20"/>
                      <w:lang w:eastAsia="pt-BR"/>
                    </w:rPr>
                  </w:pPr>
                  <w:ins w:id="20798"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1C3425" w14:textId="77777777" w:rsidR="0016760B" w:rsidRPr="0016760B" w:rsidRDefault="0016760B" w:rsidP="0016760B">
                  <w:pPr>
                    <w:autoSpaceDE/>
                    <w:autoSpaceDN/>
                    <w:adjustRightInd/>
                    <w:jc w:val="center"/>
                    <w:rPr>
                      <w:ins w:id="20799" w:author="Philippe Hollanda - Oliveira Trust" w:date="2022-07-19T09:57:00Z"/>
                      <w:rFonts w:ascii="Arial" w:eastAsia="Times New Roman" w:hAnsi="Arial" w:cs="Arial"/>
                      <w:color w:val="000000"/>
                      <w:sz w:val="20"/>
                      <w:szCs w:val="20"/>
                      <w:lang w:eastAsia="pt-BR"/>
                    </w:rPr>
                  </w:pPr>
                  <w:ins w:id="20800" w:author="Philippe Hollanda - Oliveira Trust" w:date="2022-07-19T09:57:00Z">
                    <w:r w:rsidRPr="0016760B">
                      <w:rPr>
                        <w:rFonts w:ascii="Arial" w:eastAsia="Times New Roman" w:hAnsi="Arial" w:cs="Arial"/>
                        <w:color w:val="000000"/>
                        <w:sz w:val="20"/>
                        <w:szCs w:val="20"/>
                        <w:lang w:eastAsia="pt-BR"/>
                      </w:rPr>
                      <w:t>R$ 241,07</w:t>
                    </w:r>
                  </w:ins>
                </w:p>
              </w:tc>
            </w:tr>
            <w:tr w:rsidR="0016760B" w:rsidRPr="0016760B" w14:paraId="38FA9A61" w14:textId="77777777" w:rsidTr="0016760B">
              <w:trPr>
                <w:trHeight w:val="2640"/>
                <w:ins w:id="208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2E8750" w14:textId="77777777" w:rsidR="0016760B" w:rsidRPr="0016760B" w:rsidRDefault="0016760B" w:rsidP="0016760B">
                  <w:pPr>
                    <w:autoSpaceDE/>
                    <w:autoSpaceDN/>
                    <w:adjustRightInd/>
                    <w:jc w:val="center"/>
                    <w:rPr>
                      <w:ins w:id="20802" w:author="Philippe Hollanda - Oliveira Trust" w:date="2022-07-19T09:57:00Z"/>
                      <w:rFonts w:ascii="Arial" w:eastAsia="Times New Roman" w:hAnsi="Arial" w:cs="Arial"/>
                      <w:color w:val="000000"/>
                      <w:sz w:val="20"/>
                      <w:szCs w:val="20"/>
                      <w:lang w:eastAsia="pt-BR"/>
                    </w:rPr>
                  </w:pPr>
                  <w:ins w:id="20803"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D09CFFE" w14:textId="77777777" w:rsidR="0016760B" w:rsidRPr="0016760B" w:rsidRDefault="0016760B" w:rsidP="0016760B">
                  <w:pPr>
                    <w:autoSpaceDE/>
                    <w:autoSpaceDN/>
                    <w:adjustRightInd/>
                    <w:jc w:val="center"/>
                    <w:rPr>
                      <w:ins w:id="20804" w:author="Philippe Hollanda - Oliveira Trust" w:date="2022-07-19T09:57:00Z"/>
                      <w:rFonts w:ascii="Arial" w:eastAsia="Times New Roman" w:hAnsi="Arial" w:cs="Arial"/>
                      <w:color w:val="000000"/>
                      <w:sz w:val="20"/>
                      <w:szCs w:val="20"/>
                      <w:lang w:eastAsia="pt-BR"/>
                    </w:rPr>
                  </w:pPr>
                  <w:ins w:id="20805"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7D2B81" w14:textId="77777777" w:rsidR="0016760B" w:rsidRPr="0016760B" w:rsidRDefault="0016760B" w:rsidP="0016760B">
                  <w:pPr>
                    <w:autoSpaceDE/>
                    <w:autoSpaceDN/>
                    <w:adjustRightInd/>
                    <w:jc w:val="center"/>
                    <w:rPr>
                      <w:ins w:id="20806" w:author="Philippe Hollanda - Oliveira Trust" w:date="2022-07-19T09:57:00Z"/>
                      <w:rFonts w:ascii="Arial" w:eastAsia="Times New Roman" w:hAnsi="Arial" w:cs="Arial"/>
                      <w:color w:val="000000"/>
                      <w:sz w:val="20"/>
                      <w:szCs w:val="20"/>
                      <w:lang w:eastAsia="pt-BR"/>
                    </w:rPr>
                  </w:pPr>
                  <w:ins w:id="20807" w:author="Philippe Hollanda - Oliveira Trust" w:date="2022-07-19T09:57:00Z">
                    <w:r w:rsidRPr="0016760B">
                      <w:rPr>
                        <w:rFonts w:ascii="Arial" w:eastAsia="Times New Roman" w:hAnsi="Arial" w:cs="Arial"/>
                        <w:color w:val="000000"/>
                        <w:sz w:val="20"/>
                        <w:szCs w:val="20"/>
                        <w:lang w:eastAsia="pt-BR"/>
                      </w:rPr>
                      <w:t>R$ 228,98</w:t>
                    </w:r>
                  </w:ins>
                </w:p>
              </w:tc>
            </w:tr>
            <w:tr w:rsidR="0016760B" w:rsidRPr="0016760B" w14:paraId="41F96E64" w14:textId="77777777" w:rsidTr="0016760B">
              <w:trPr>
                <w:trHeight w:val="2640"/>
                <w:ins w:id="208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013CA8" w14:textId="77777777" w:rsidR="0016760B" w:rsidRPr="0016760B" w:rsidRDefault="0016760B" w:rsidP="0016760B">
                  <w:pPr>
                    <w:autoSpaceDE/>
                    <w:autoSpaceDN/>
                    <w:adjustRightInd/>
                    <w:jc w:val="center"/>
                    <w:rPr>
                      <w:ins w:id="20809" w:author="Philippe Hollanda - Oliveira Trust" w:date="2022-07-19T09:57:00Z"/>
                      <w:rFonts w:ascii="Arial" w:eastAsia="Times New Roman" w:hAnsi="Arial" w:cs="Arial"/>
                      <w:color w:val="000000"/>
                      <w:sz w:val="20"/>
                      <w:szCs w:val="20"/>
                      <w:lang w:eastAsia="pt-BR"/>
                    </w:rPr>
                  </w:pPr>
                  <w:ins w:id="20810"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7809C19" w14:textId="77777777" w:rsidR="0016760B" w:rsidRPr="0016760B" w:rsidRDefault="0016760B" w:rsidP="0016760B">
                  <w:pPr>
                    <w:autoSpaceDE/>
                    <w:autoSpaceDN/>
                    <w:adjustRightInd/>
                    <w:jc w:val="center"/>
                    <w:rPr>
                      <w:ins w:id="20811" w:author="Philippe Hollanda - Oliveira Trust" w:date="2022-07-19T09:57:00Z"/>
                      <w:rFonts w:ascii="Arial" w:eastAsia="Times New Roman" w:hAnsi="Arial" w:cs="Arial"/>
                      <w:color w:val="000000"/>
                      <w:sz w:val="20"/>
                      <w:szCs w:val="20"/>
                      <w:lang w:eastAsia="pt-BR"/>
                    </w:rPr>
                  </w:pPr>
                  <w:ins w:id="20812"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F1453A" w14:textId="77777777" w:rsidR="0016760B" w:rsidRPr="0016760B" w:rsidRDefault="0016760B" w:rsidP="0016760B">
                  <w:pPr>
                    <w:autoSpaceDE/>
                    <w:autoSpaceDN/>
                    <w:adjustRightInd/>
                    <w:jc w:val="center"/>
                    <w:rPr>
                      <w:ins w:id="20813" w:author="Philippe Hollanda - Oliveira Trust" w:date="2022-07-19T09:57:00Z"/>
                      <w:rFonts w:ascii="Arial" w:eastAsia="Times New Roman" w:hAnsi="Arial" w:cs="Arial"/>
                      <w:color w:val="000000"/>
                      <w:sz w:val="20"/>
                      <w:szCs w:val="20"/>
                      <w:lang w:eastAsia="pt-BR"/>
                    </w:rPr>
                  </w:pPr>
                  <w:ins w:id="20814" w:author="Philippe Hollanda - Oliveira Trust" w:date="2022-07-19T09:57:00Z">
                    <w:r w:rsidRPr="0016760B">
                      <w:rPr>
                        <w:rFonts w:ascii="Arial" w:eastAsia="Times New Roman" w:hAnsi="Arial" w:cs="Arial"/>
                        <w:color w:val="000000"/>
                        <w:sz w:val="20"/>
                        <w:szCs w:val="20"/>
                        <w:lang w:eastAsia="pt-BR"/>
                      </w:rPr>
                      <w:t>R$ 234,08</w:t>
                    </w:r>
                  </w:ins>
                </w:p>
              </w:tc>
            </w:tr>
            <w:tr w:rsidR="0016760B" w:rsidRPr="0016760B" w14:paraId="30EB7734" w14:textId="77777777" w:rsidTr="0016760B">
              <w:trPr>
                <w:trHeight w:val="2640"/>
                <w:ins w:id="208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0CC9E2" w14:textId="77777777" w:rsidR="0016760B" w:rsidRPr="0016760B" w:rsidRDefault="0016760B" w:rsidP="0016760B">
                  <w:pPr>
                    <w:autoSpaceDE/>
                    <w:autoSpaceDN/>
                    <w:adjustRightInd/>
                    <w:jc w:val="center"/>
                    <w:rPr>
                      <w:ins w:id="20816" w:author="Philippe Hollanda - Oliveira Trust" w:date="2022-07-19T09:57:00Z"/>
                      <w:rFonts w:ascii="Arial" w:eastAsia="Times New Roman" w:hAnsi="Arial" w:cs="Arial"/>
                      <w:color w:val="000000"/>
                      <w:sz w:val="20"/>
                      <w:szCs w:val="20"/>
                      <w:lang w:eastAsia="pt-BR"/>
                    </w:rPr>
                  </w:pPr>
                  <w:ins w:id="20817"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AA9B347" w14:textId="77777777" w:rsidR="0016760B" w:rsidRPr="0016760B" w:rsidRDefault="0016760B" w:rsidP="0016760B">
                  <w:pPr>
                    <w:autoSpaceDE/>
                    <w:autoSpaceDN/>
                    <w:adjustRightInd/>
                    <w:jc w:val="center"/>
                    <w:rPr>
                      <w:ins w:id="20818" w:author="Philippe Hollanda - Oliveira Trust" w:date="2022-07-19T09:57:00Z"/>
                      <w:rFonts w:ascii="Arial" w:eastAsia="Times New Roman" w:hAnsi="Arial" w:cs="Arial"/>
                      <w:color w:val="000000"/>
                      <w:sz w:val="20"/>
                      <w:szCs w:val="20"/>
                      <w:lang w:eastAsia="pt-BR"/>
                    </w:rPr>
                  </w:pPr>
                  <w:ins w:id="20819"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4F6BE7" w14:textId="77777777" w:rsidR="0016760B" w:rsidRPr="0016760B" w:rsidRDefault="0016760B" w:rsidP="0016760B">
                  <w:pPr>
                    <w:autoSpaceDE/>
                    <w:autoSpaceDN/>
                    <w:adjustRightInd/>
                    <w:jc w:val="center"/>
                    <w:rPr>
                      <w:ins w:id="20820" w:author="Philippe Hollanda - Oliveira Trust" w:date="2022-07-19T09:57:00Z"/>
                      <w:rFonts w:ascii="Arial" w:eastAsia="Times New Roman" w:hAnsi="Arial" w:cs="Arial"/>
                      <w:color w:val="000000"/>
                      <w:sz w:val="20"/>
                      <w:szCs w:val="20"/>
                      <w:lang w:eastAsia="pt-BR"/>
                    </w:rPr>
                  </w:pPr>
                  <w:ins w:id="20821" w:author="Philippe Hollanda - Oliveira Trust" w:date="2022-07-19T09:57:00Z">
                    <w:r w:rsidRPr="0016760B">
                      <w:rPr>
                        <w:rFonts w:ascii="Arial" w:eastAsia="Times New Roman" w:hAnsi="Arial" w:cs="Arial"/>
                        <w:color w:val="000000"/>
                        <w:sz w:val="20"/>
                        <w:szCs w:val="20"/>
                        <w:lang w:eastAsia="pt-BR"/>
                      </w:rPr>
                      <w:t>R$ 238,25</w:t>
                    </w:r>
                  </w:ins>
                </w:p>
              </w:tc>
            </w:tr>
            <w:tr w:rsidR="0016760B" w:rsidRPr="0016760B" w14:paraId="5FAA77DB" w14:textId="77777777" w:rsidTr="0016760B">
              <w:trPr>
                <w:trHeight w:val="2640"/>
                <w:ins w:id="208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48CA26" w14:textId="77777777" w:rsidR="0016760B" w:rsidRPr="0016760B" w:rsidRDefault="0016760B" w:rsidP="0016760B">
                  <w:pPr>
                    <w:autoSpaceDE/>
                    <w:autoSpaceDN/>
                    <w:adjustRightInd/>
                    <w:jc w:val="center"/>
                    <w:rPr>
                      <w:ins w:id="20823" w:author="Philippe Hollanda - Oliveira Trust" w:date="2022-07-19T09:57:00Z"/>
                      <w:rFonts w:ascii="Arial" w:eastAsia="Times New Roman" w:hAnsi="Arial" w:cs="Arial"/>
                      <w:color w:val="000000"/>
                      <w:sz w:val="20"/>
                      <w:szCs w:val="20"/>
                      <w:lang w:eastAsia="pt-BR"/>
                    </w:rPr>
                  </w:pPr>
                  <w:ins w:id="20824"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077FFFDB" w14:textId="77777777" w:rsidR="0016760B" w:rsidRPr="0016760B" w:rsidRDefault="0016760B" w:rsidP="0016760B">
                  <w:pPr>
                    <w:autoSpaceDE/>
                    <w:autoSpaceDN/>
                    <w:adjustRightInd/>
                    <w:jc w:val="center"/>
                    <w:rPr>
                      <w:ins w:id="20825" w:author="Philippe Hollanda - Oliveira Trust" w:date="2022-07-19T09:57:00Z"/>
                      <w:rFonts w:ascii="Arial" w:eastAsia="Times New Roman" w:hAnsi="Arial" w:cs="Arial"/>
                      <w:color w:val="000000"/>
                      <w:sz w:val="20"/>
                      <w:szCs w:val="20"/>
                      <w:lang w:eastAsia="pt-BR"/>
                    </w:rPr>
                  </w:pPr>
                  <w:ins w:id="20826"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872530" w14:textId="77777777" w:rsidR="0016760B" w:rsidRPr="0016760B" w:rsidRDefault="0016760B" w:rsidP="0016760B">
                  <w:pPr>
                    <w:autoSpaceDE/>
                    <w:autoSpaceDN/>
                    <w:adjustRightInd/>
                    <w:jc w:val="center"/>
                    <w:rPr>
                      <w:ins w:id="20827" w:author="Philippe Hollanda - Oliveira Trust" w:date="2022-07-19T09:57:00Z"/>
                      <w:rFonts w:ascii="Arial" w:eastAsia="Times New Roman" w:hAnsi="Arial" w:cs="Arial"/>
                      <w:color w:val="000000"/>
                      <w:sz w:val="20"/>
                      <w:szCs w:val="20"/>
                      <w:lang w:eastAsia="pt-BR"/>
                    </w:rPr>
                  </w:pPr>
                  <w:ins w:id="20828" w:author="Philippe Hollanda - Oliveira Trust" w:date="2022-07-19T09:57:00Z">
                    <w:r w:rsidRPr="0016760B">
                      <w:rPr>
                        <w:rFonts w:ascii="Arial" w:eastAsia="Times New Roman" w:hAnsi="Arial" w:cs="Arial"/>
                        <w:color w:val="000000"/>
                        <w:sz w:val="20"/>
                        <w:szCs w:val="20"/>
                        <w:lang w:eastAsia="pt-BR"/>
                      </w:rPr>
                      <w:t>R$ 227,91</w:t>
                    </w:r>
                  </w:ins>
                </w:p>
              </w:tc>
            </w:tr>
            <w:tr w:rsidR="0016760B" w:rsidRPr="0016760B" w14:paraId="1FD2B2E6" w14:textId="77777777" w:rsidTr="0016760B">
              <w:trPr>
                <w:trHeight w:val="2640"/>
                <w:ins w:id="208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C4E919" w14:textId="77777777" w:rsidR="0016760B" w:rsidRPr="0016760B" w:rsidRDefault="0016760B" w:rsidP="0016760B">
                  <w:pPr>
                    <w:autoSpaceDE/>
                    <w:autoSpaceDN/>
                    <w:adjustRightInd/>
                    <w:jc w:val="center"/>
                    <w:rPr>
                      <w:ins w:id="20830" w:author="Philippe Hollanda - Oliveira Trust" w:date="2022-07-19T09:57:00Z"/>
                      <w:rFonts w:ascii="Arial" w:eastAsia="Times New Roman" w:hAnsi="Arial" w:cs="Arial"/>
                      <w:color w:val="000000"/>
                      <w:sz w:val="20"/>
                      <w:szCs w:val="20"/>
                      <w:lang w:eastAsia="pt-BR"/>
                    </w:rPr>
                  </w:pPr>
                  <w:ins w:id="20831"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022F2413" w14:textId="77777777" w:rsidR="0016760B" w:rsidRPr="0016760B" w:rsidRDefault="0016760B" w:rsidP="0016760B">
                  <w:pPr>
                    <w:autoSpaceDE/>
                    <w:autoSpaceDN/>
                    <w:adjustRightInd/>
                    <w:jc w:val="center"/>
                    <w:rPr>
                      <w:ins w:id="20832" w:author="Philippe Hollanda - Oliveira Trust" w:date="2022-07-19T09:57:00Z"/>
                      <w:rFonts w:ascii="Arial" w:eastAsia="Times New Roman" w:hAnsi="Arial" w:cs="Arial"/>
                      <w:color w:val="000000"/>
                      <w:sz w:val="20"/>
                      <w:szCs w:val="20"/>
                      <w:lang w:eastAsia="pt-BR"/>
                    </w:rPr>
                  </w:pPr>
                  <w:ins w:id="20833"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87A506" w14:textId="77777777" w:rsidR="0016760B" w:rsidRPr="0016760B" w:rsidRDefault="0016760B" w:rsidP="0016760B">
                  <w:pPr>
                    <w:autoSpaceDE/>
                    <w:autoSpaceDN/>
                    <w:adjustRightInd/>
                    <w:jc w:val="center"/>
                    <w:rPr>
                      <w:ins w:id="20834" w:author="Philippe Hollanda - Oliveira Trust" w:date="2022-07-19T09:57:00Z"/>
                      <w:rFonts w:ascii="Arial" w:eastAsia="Times New Roman" w:hAnsi="Arial" w:cs="Arial"/>
                      <w:color w:val="000000"/>
                      <w:sz w:val="20"/>
                      <w:szCs w:val="20"/>
                      <w:lang w:eastAsia="pt-BR"/>
                    </w:rPr>
                  </w:pPr>
                  <w:ins w:id="20835" w:author="Philippe Hollanda - Oliveira Trust" w:date="2022-07-19T09:57:00Z">
                    <w:r w:rsidRPr="0016760B">
                      <w:rPr>
                        <w:rFonts w:ascii="Arial" w:eastAsia="Times New Roman" w:hAnsi="Arial" w:cs="Arial"/>
                        <w:color w:val="000000"/>
                        <w:sz w:val="20"/>
                        <w:szCs w:val="20"/>
                        <w:lang w:eastAsia="pt-BR"/>
                      </w:rPr>
                      <w:t>R$ 177,14</w:t>
                    </w:r>
                  </w:ins>
                </w:p>
              </w:tc>
            </w:tr>
            <w:tr w:rsidR="0016760B" w:rsidRPr="0016760B" w14:paraId="15EBED21" w14:textId="77777777" w:rsidTr="0016760B">
              <w:trPr>
                <w:trHeight w:val="2640"/>
                <w:ins w:id="208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25D241" w14:textId="77777777" w:rsidR="0016760B" w:rsidRPr="0016760B" w:rsidRDefault="0016760B" w:rsidP="0016760B">
                  <w:pPr>
                    <w:autoSpaceDE/>
                    <w:autoSpaceDN/>
                    <w:adjustRightInd/>
                    <w:jc w:val="center"/>
                    <w:rPr>
                      <w:ins w:id="20837" w:author="Philippe Hollanda - Oliveira Trust" w:date="2022-07-19T09:57:00Z"/>
                      <w:rFonts w:ascii="Arial" w:eastAsia="Times New Roman" w:hAnsi="Arial" w:cs="Arial"/>
                      <w:color w:val="000000"/>
                      <w:sz w:val="20"/>
                      <w:szCs w:val="20"/>
                      <w:lang w:eastAsia="pt-BR"/>
                    </w:rPr>
                  </w:pPr>
                  <w:ins w:id="2083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53000A5D" w14:textId="77777777" w:rsidR="0016760B" w:rsidRPr="0016760B" w:rsidRDefault="0016760B" w:rsidP="0016760B">
                  <w:pPr>
                    <w:autoSpaceDE/>
                    <w:autoSpaceDN/>
                    <w:adjustRightInd/>
                    <w:jc w:val="center"/>
                    <w:rPr>
                      <w:ins w:id="20839" w:author="Philippe Hollanda - Oliveira Trust" w:date="2022-07-19T09:57:00Z"/>
                      <w:rFonts w:ascii="Arial" w:eastAsia="Times New Roman" w:hAnsi="Arial" w:cs="Arial"/>
                      <w:color w:val="000000"/>
                      <w:sz w:val="20"/>
                      <w:szCs w:val="20"/>
                      <w:lang w:eastAsia="pt-BR"/>
                    </w:rPr>
                  </w:pPr>
                  <w:ins w:id="20840"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9A6A47" w14:textId="77777777" w:rsidR="0016760B" w:rsidRPr="0016760B" w:rsidRDefault="0016760B" w:rsidP="0016760B">
                  <w:pPr>
                    <w:autoSpaceDE/>
                    <w:autoSpaceDN/>
                    <w:adjustRightInd/>
                    <w:jc w:val="center"/>
                    <w:rPr>
                      <w:ins w:id="20841" w:author="Philippe Hollanda - Oliveira Trust" w:date="2022-07-19T09:57:00Z"/>
                      <w:rFonts w:ascii="Arial" w:eastAsia="Times New Roman" w:hAnsi="Arial" w:cs="Arial"/>
                      <w:color w:val="000000"/>
                      <w:sz w:val="20"/>
                      <w:szCs w:val="20"/>
                      <w:lang w:eastAsia="pt-BR"/>
                    </w:rPr>
                  </w:pPr>
                  <w:ins w:id="20842" w:author="Philippe Hollanda - Oliveira Trust" w:date="2022-07-19T09:57:00Z">
                    <w:r w:rsidRPr="0016760B">
                      <w:rPr>
                        <w:rFonts w:ascii="Arial" w:eastAsia="Times New Roman" w:hAnsi="Arial" w:cs="Arial"/>
                        <w:color w:val="000000"/>
                        <w:sz w:val="20"/>
                        <w:szCs w:val="20"/>
                        <w:lang w:eastAsia="pt-BR"/>
                      </w:rPr>
                      <w:t>R$ 235,29</w:t>
                    </w:r>
                  </w:ins>
                </w:p>
              </w:tc>
            </w:tr>
            <w:tr w:rsidR="0016760B" w:rsidRPr="0016760B" w14:paraId="09EA63D1" w14:textId="77777777" w:rsidTr="0016760B">
              <w:trPr>
                <w:trHeight w:val="2640"/>
                <w:ins w:id="208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F4BB78" w14:textId="77777777" w:rsidR="0016760B" w:rsidRPr="0016760B" w:rsidRDefault="0016760B" w:rsidP="0016760B">
                  <w:pPr>
                    <w:autoSpaceDE/>
                    <w:autoSpaceDN/>
                    <w:adjustRightInd/>
                    <w:jc w:val="center"/>
                    <w:rPr>
                      <w:ins w:id="20844" w:author="Philippe Hollanda - Oliveira Trust" w:date="2022-07-19T09:57:00Z"/>
                      <w:rFonts w:ascii="Arial" w:eastAsia="Times New Roman" w:hAnsi="Arial" w:cs="Arial"/>
                      <w:color w:val="000000"/>
                      <w:sz w:val="20"/>
                      <w:szCs w:val="20"/>
                      <w:lang w:eastAsia="pt-BR"/>
                    </w:rPr>
                  </w:pPr>
                  <w:ins w:id="2084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5C8B213" w14:textId="77777777" w:rsidR="0016760B" w:rsidRPr="0016760B" w:rsidRDefault="0016760B" w:rsidP="0016760B">
                  <w:pPr>
                    <w:autoSpaceDE/>
                    <w:autoSpaceDN/>
                    <w:adjustRightInd/>
                    <w:jc w:val="center"/>
                    <w:rPr>
                      <w:ins w:id="20846" w:author="Philippe Hollanda - Oliveira Trust" w:date="2022-07-19T09:57:00Z"/>
                      <w:rFonts w:ascii="Arial" w:eastAsia="Times New Roman" w:hAnsi="Arial" w:cs="Arial"/>
                      <w:color w:val="000000"/>
                      <w:sz w:val="20"/>
                      <w:szCs w:val="20"/>
                      <w:lang w:eastAsia="pt-BR"/>
                    </w:rPr>
                  </w:pPr>
                  <w:ins w:id="20847"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6467AE" w14:textId="77777777" w:rsidR="0016760B" w:rsidRPr="0016760B" w:rsidRDefault="0016760B" w:rsidP="0016760B">
                  <w:pPr>
                    <w:autoSpaceDE/>
                    <w:autoSpaceDN/>
                    <w:adjustRightInd/>
                    <w:jc w:val="center"/>
                    <w:rPr>
                      <w:ins w:id="20848" w:author="Philippe Hollanda - Oliveira Trust" w:date="2022-07-19T09:57:00Z"/>
                      <w:rFonts w:ascii="Arial" w:eastAsia="Times New Roman" w:hAnsi="Arial" w:cs="Arial"/>
                      <w:color w:val="000000"/>
                      <w:sz w:val="20"/>
                      <w:szCs w:val="20"/>
                      <w:lang w:eastAsia="pt-BR"/>
                    </w:rPr>
                  </w:pPr>
                  <w:ins w:id="20849" w:author="Philippe Hollanda - Oliveira Trust" w:date="2022-07-19T09:57:00Z">
                    <w:r w:rsidRPr="0016760B">
                      <w:rPr>
                        <w:rFonts w:ascii="Arial" w:eastAsia="Times New Roman" w:hAnsi="Arial" w:cs="Arial"/>
                        <w:color w:val="000000"/>
                        <w:sz w:val="20"/>
                        <w:szCs w:val="20"/>
                        <w:lang w:eastAsia="pt-BR"/>
                      </w:rPr>
                      <w:t>R$ 241,34</w:t>
                    </w:r>
                  </w:ins>
                </w:p>
              </w:tc>
            </w:tr>
            <w:tr w:rsidR="0016760B" w:rsidRPr="0016760B" w14:paraId="52D78F1B" w14:textId="77777777" w:rsidTr="0016760B">
              <w:trPr>
                <w:trHeight w:val="1785"/>
                <w:ins w:id="208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040818" w14:textId="77777777" w:rsidR="0016760B" w:rsidRPr="0016760B" w:rsidRDefault="0016760B" w:rsidP="0016760B">
                  <w:pPr>
                    <w:autoSpaceDE/>
                    <w:autoSpaceDN/>
                    <w:adjustRightInd/>
                    <w:jc w:val="center"/>
                    <w:rPr>
                      <w:ins w:id="20851" w:author="Philippe Hollanda - Oliveira Trust" w:date="2022-07-19T09:57:00Z"/>
                      <w:rFonts w:ascii="Arial" w:eastAsia="Times New Roman" w:hAnsi="Arial" w:cs="Arial"/>
                      <w:color w:val="000000"/>
                      <w:sz w:val="20"/>
                      <w:szCs w:val="20"/>
                      <w:lang w:eastAsia="pt-BR"/>
                    </w:rPr>
                  </w:pPr>
                  <w:ins w:id="20852"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5B738EA" w14:textId="77777777" w:rsidR="0016760B" w:rsidRPr="0016760B" w:rsidRDefault="0016760B" w:rsidP="0016760B">
                  <w:pPr>
                    <w:autoSpaceDE/>
                    <w:autoSpaceDN/>
                    <w:adjustRightInd/>
                    <w:jc w:val="center"/>
                    <w:rPr>
                      <w:ins w:id="20853" w:author="Philippe Hollanda - Oliveira Trust" w:date="2022-07-19T09:57:00Z"/>
                      <w:rFonts w:ascii="Arial" w:eastAsia="Times New Roman" w:hAnsi="Arial" w:cs="Arial"/>
                      <w:color w:val="000000"/>
                      <w:sz w:val="20"/>
                      <w:szCs w:val="20"/>
                      <w:lang w:eastAsia="pt-BR"/>
                    </w:rPr>
                  </w:pPr>
                  <w:ins w:id="20854"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0F4BB0" w14:textId="77777777" w:rsidR="0016760B" w:rsidRPr="0016760B" w:rsidRDefault="0016760B" w:rsidP="0016760B">
                  <w:pPr>
                    <w:autoSpaceDE/>
                    <w:autoSpaceDN/>
                    <w:adjustRightInd/>
                    <w:jc w:val="center"/>
                    <w:rPr>
                      <w:ins w:id="20855" w:author="Philippe Hollanda - Oliveira Trust" w:date="2022-07-19T09:57:00Z"/>
                      <w:rFonts w:ascii="Arial" w:eastAsia="Times New Roman" w:hAnsi="Arial" w:cs="Arial"/>
                      <w:color w:val="000000"/>
                      <w:sz w:val="20"/>
                      <w:szCs w:val="20"/>
                      <w:lang w:eastAsia="pt-BR"/>
                    </w:rPr>
                  </w:pPr>
                  <w:ins w:id="20856" w:author="Philippe Hollanda - Oliveira Trust" w:date="2022-07-19T09:57:00Z">
                    <w:r w:rsidRPr="0016760B">
                      <w:rPr>
                        <w:rFonts w:ascii="Arial" w:eastAsia="Times New Roman" w:hAnsi="Arial" w:cs="Arial"/>
                        <w:color w:val="000000"/>
                        <w:sz w:val="20"/>
                        <w:szCs w:val="20"/>
                        <w:lang w:eastAsia="pt-BR"/>
                      </w:rPr>
                      <w:t>R$ 485,08</w:t>
                    </w:r>
                  </w:ins>
                </w:p>
              </w:tc>
            </w:tr>
            <w:tr w:rsidR="0016760B" w:rsidRPr="0016760B" w14:paraId="4F70AE1F" w14:textId="77777777" w:rsidTr="0016760B">
              <w:trPr>
                <w:trHeight w:val="1785"/>
                <w:ins w:id="208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99D56D" w14:textId="77777777" w:rsidR="0016760B" w:rsidRPr="0016760B" w:rsidRDefault="0016760B" w:rsidP="0016760B">
                  <w:pPr>
                    <w:autoSpaceDE/>
                    <w:autoSpaceDN/>
                    <w:adjustRightInd/>
                    <w:jc w:val="center"/>
                    <w:rPr>
                      <w:ins w:id="20858" w:author="Philippe Hollanda - Oliveira Trust" w:date="2022-07-19T09:57:00Z"/>
                      <w:rFonts w:ascii="Arial" w:eastAsia="Times New Roman" w:hAnsi="Arial" w:cs="Arial"/>
                      <w:color w:val="000000"/>
                      <w:sz w:val="20"/>
                      <w:szCs w:val="20"/>
                      <w:lang w:eastAsia="pt-BR"/>
                    </w:rPr>
                  </w:pPr>
                  <w:ins w:id="20859"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29D8F89" w14:textId="77777777" w:rsidR="0016760B" w:rsidRPr="0016760B" w:rsidRDefault="0016760B" w:rsidP="0016760B">
                  <w:pPr>
                    <w:autoSpaceDE/>
                    <w:autoSpaceDN/>
                    <w:adjustRightInd/>
                    <w:jc w:val="center"/>
                    <w:rPr>
                      <w:ins w:id="20860" w:author="Philippe Hollanda - Oliveira Trust" w:date="2022-07-19T09:57:00Z"/>
                      <w:rFonts w:ascii="Arial" w:eastAsia="Times New Roman" w:hAnsi="Arial" w:cs="Arial"/>
                      <w:color w:val="000000"/>
                      <w:sz w:val="20"/>
                      <w:szCs w:val="20"/>
                      <w:lang w:eastAsia="pt-BR"/>
                    </w:rPr>
                  </w:pPr>
                  <w:ins w:id="20861"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986BEA" w14:textId="77777777" w:rsidR="0016760B" w:rsidRPr="0016760B" w:rsidRDefault="0016760B" w:rsidP="0016760B">
                  <w:pPr>
                    <w:autoSpaceDE/>
                    <w:autoSpaceDN/>
                    <w:adjustRightInd/>
                    <w:jc w:val="center"/>
                    <w:rPr>
                      <w:ins w:id="20862" w:author="Philippe Hollanda - Oliveira Trust" w:date="2022-07-19T09:57:00Z"/>
                      <w:rFonts w:ascii="Arial" w:eastAsia="Times New Roman" w:hAnsi="Arial" w:cs="Arial"/>
                      <w:color w:val="000000"/>
                      <w:sz w:val="20"/>
                      <w:szCs w:val="20"/>
                      <w:lang w:eastAsia="pt-BR"/>
                    </w:rPr>
                  </w:pPr>
                  <w:ins w:id="20863" w:author="Philippe Hollanda - Oliveira Trust" w:date="2022-07-19T09:57:00Z">
                    <w:r w:rsidRPr="0016760B">
                      <w:rPr>
                        <w:rFonts w:ascii="Arial" w:eastAsia="Times New Roman" w:hAnsi="Arial" w:cs="Arial"/>
                        <w:color w:val="000000"/>
                        <w:sz w:val="20"/>
                        <w:szCs w:val="20"/>
                        <w:lang w:eastAsia="pt-BR"/>
                      </w:rPr>
                      <w:t>R$ 61,92</w:t>
                    </w:r>
                  </w:ins>
                </w:p>
              </w:tc>
            </w:tr>
            <w:tr w:rsidR="0016760B" w:rsidRPr="0016760B" w14:paraId="2FDD6AAD" w14:textId="77777777" w:rsidTr="0016760B">
              <w:trPr>
                <w:trHeight w:val="1785"/>
                <w:ins w:id="208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D4CB5B" w14:textId="77777777" w:rsidR="0016760B" w:rsidRPr="0016760B" w:rsidRDefault="0016760B" w:rsidP="0016760B">
                  <w:pPr>
                    <w:autoSpaceDE/>
                    <w:autoSpaceDN/>
                    <w:adjustRightInd/>
                    <w:jc w:val="center"/>
                    <w:rPr>
                      <w:ins w:id="20865" w:author="Philippe Hollanda - Oliveira Trust" w:date="2022-07-19T09:57:00Z"/>
                      <w:rFonts w:ascii="Arial" w:eastAsia="Times New Roman" w:hAnsi="Arial" w:cs="Arial"/>
                      <w:color w:val="000000"/>
                      <w:sz w:val="20"/>
                      <w:szCs w:val="20"/>
                      <w:lang w:eastAsia="pt-BR"/>
                    </w:rPr>
                  </w:pPr>
                  <w:ins w:id="20866"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E8A3D2B" w14:textId="77777777" w:rsidR="0016760B" w:rsidRPr="0016760B" w:rsidRDefault="0016760B" w:rsidP="0016760B">
                  <w:pPr>
                    <w:autoSpaceDE/>
                    <w:autoSpaceDN/>
                    <w:adjustRightInd/>
                    <w:jc w:val="center"/>
                    <w:rPr>
                      <w:ins w:id="20867" w:author="Philippe Hollanda - Oliveira Trust" w:date="2022-07-19T09:57:00Z"/>
                      <w:rFonts w:ascii="Arial" w:eastAsia="Times New Roman" w:hAnsi="Arial" w:cs="Arial"/>
                      <w:color w:val="000000"/>
                      <w:sz w:val="20"/>
                      <w:szCs w:val="20"/>
                      <w:lang w:eastAsia="pt-BR"/>
                    </w:rPr>
                  </w:pPr>
                  <w:ins w:id="20868"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599607" w14:textId="77777777" w:rsidR="0016760B" w:rsidRPr="0016760B" w:rsidRDefault="0016760B" w:rsidP="0016760B">
                  <w:pPr>
                    <w:autoSpaceDE/>
                    <w:autoSpaceDN/>
                    <w:adjustRightInd/>
                    <w:jc w:val="center"/>
                    <w:rPr>
                      <w:ins w:id="20869" w:author="Philippe Hollanda - Oliveira Trust" w:date="2022-07-19T09:57:00Z"/>
                      <w:rFonts w:ascii="Arial" w:eastAsia="Times New Roman" w:hAnsi="Arial" w:cs="Arial"/>
                      <w:color w:val="000000"/>
                      <w:sz w:val="20"/>
                      <w:szCs w:val="20"/>
                      <w:lang w:eastAsia="pt-BR"/>
                    </w:rPr>
                  </w:pPr>
                  <w:ins w:id="20870" w:author="Philippe Hollanda - Oliveira Trust" w:date="2022-07-19T09:57:00Z">
                    <w:r w:rsidRPr="0016760B">
                      <w:rPr>
                        <w:rFonts w:ascii="Arial" w:eastAsia="Times New Roman" w:hAnsi="Arial" w:cs="Arial"/>
                        <w:color w:val="000000"/>
                        <w:sz w:val="20"/>
                        <w:szCs w:val="20"/>
                        <w:lang w:eastAsia="pt-BR"/>
                      </w:rPr>
                      <w:t>R$ 471,50</w:t>
                    </w:r>
                  </w:ins>
                </w:p>
              </w:tc>
            </w:tr>
            <w:tr w:rsidR="0016760B" w:rsidRPr="0016760B" w14:paraId="617D5BB3" w14:textId="77777777" w:rsidTr="0016760B">
              <w:trPr>
                <w:trHeight w:val="1785"/>
                <w:ins w:id="208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524A69" w14:textId="77777777" w:rsidR="0016760B" w:rsidRPr="0016760B" w:rsidRDefault="0016760B" w:rsidP="0016760B">
                  <w:pPr>
                    <w:autoSpaceDE/>
                    <w:autoSpaceDN/>
                    <w:adjustRightInd/>
                    <w:jc w:val="center"/>
                    <w:rPr>
                      <w:ins w:id="20872" w:author="Philippe Hollanda - Oliveira Trust" w:date="2022-07-19T09:57:00Z"/>
                      <w:rFonts w:ascii="Arial" w:eastAsia="Times New Roman" w:hAnsi="Arial" w:cs="Arial"/>
                      <w:color w:val="000000"/>
                      <w:sz w:val="20"/>
                      <w:szCs w:val="20"/>
                      <w:lang w:eastAsia="pt-BR"/>
                    </w:rPr>
                  </w:pPr>
                  <w:ins w:id="20873"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BFD76A2" w14:textId="77777777" w:rsidR="0016760B" w:rsidRPr="0016760B" w:rsidRDefault="0016760B" w:rsidP="0016760B">
                  <w:pPr>
                    <w:autoSpaceDE/>
                    <w:autoSpaceDN/>
                    <w:adjustRightInd/>
                    <w:jc w:val="center"/>
                    <w:rPr>
                      <w:ins w:id="20874" w:author="Philippe Hollanda - Oliveira Trust" w:date="2022-07-19T09:57:00Z"/>
                      <w:rFonts w:ascii="Arial" w:eastAsia="Times New Roman" w:hAnsi="Arial" w:cs="Arial"/>
                      <w:color w:val="000000"/>
                      <w:sz w:val="20"/>
                      <w:szCs w:val="20"/>
                      <w:lang w:eastAsia="pt-BR"/>
                    </w:rPr>
                  </w:pPr>
                  <w:ins w:id="20875"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BD128C" w14:textId="77777777" w:rsidR="0016760B" w:rsidRPr="0016760B" w:rsidRDefault="0016760B" w:rsidP="0016760B">
                  <w:pPr>
                    <w:autoSpaceDE/>
                    <w:autoSpaceDN/>
                    <w:adjustRightInd/>
                    <w:jc w:val="center"/>
                    <w:rPr>
                      <w:ins w:id="20876" w:author="Philippe Hollanda - Oliveira Trust" w:date="2022-07-19T09:57:00Z"/>
                      <w:rFonts w:ascii="Arial" w:eastAsia="Times New Roman" w:hAnsi="Arial" w:cs="Arial"/>
                      <w:color w:val="000000"/>
                      <w:sz w:val="20"/>
                      <w:szCs w:val="20"/>
                      <w:lang w:eastAsia="pt-BR"/>
                    </w:rPr>
                  </w:pPr>
                  <w:ins w:id="20877" w:author="Philippe Hollanda - Oliveira Trust" w:date="2022-07-19T09:57:00Z">
                    <w:r w:rsidRPr="0016760B">
                      <w:rPr>
                        <w:rFonts w:ascii="Arial" w:eastAsia="Times New Roman" w:hAnsi="Arial" w:cs="Arial"/>
                        <w:color w:val="000000"/>
                        <w:sz w:val="20"/>
                        <w:szCs w:val="20"/>
                        <w:lang w:eastAsia="pt-BR"/>
                      </w:rPr>
                      <w:t>R$ 468,24</w:t>
                    </w:r>
                  </w:ins>
                </w:p>
              </w:tc>
            </w:tr>
            <w:tr w:rsidR="0016760B" w:rsidRPr="0016760B" w14:paraId="1786FD14" w14:textId="77777777" w:rsidTr="0016760B">
              <w:trPr>
                <w:trHeight w:val="1785"/>
                <w:ins w:id="208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33CFE0" w14:textId="77777777" w:rsidR="0016760B" w:rsidRPr="0016760B" w:rsidRDefault="0016760B" w:rsidP="0016760B">
                  <w:pPr>
                    <w:autoSpaceDE/>
                    <w:autoSpaceDN/>
                    <w:adjustRightInd/>
                    <w:jc w:val="center"/>
                    <w:rPr>
                      <w:ins w:id="20879" w:author="Philippe Hollanda - Oliveira Trust" w:date="2022-07-19T09:57:00Z"/>
                      <w:rFonts w:ascii="Arial" w:eastAsia="Times New Roman" w:hAnsi="Arial" w:cs="Arial"/>
                      <w:color w:val="000000"/>
                      <w:sz w:val="20"/>
                      <w:szCs w:val="20"/>
                      <w:lang w:eastAsia="pt-BR"/>
                    </w:rPr>
                  </w:pPr>
                  <w:ins w:id="2088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BBA82CA" w14:textId="77777777" w:rsidR="0016760B" w:rsidRPr="0016760B" w:rsidRDefault="0016760B" w:rsidP="0016760B">
                  <w:pPr>
                    <w:autoSpaceDE/>
                    <w:autoSpaceDN/>
                    <w:adjustRightInd/>
                    <w:jc w:val="center"/>
                    <w:rPr>
                      <w:ins w:id="20881" w:author="Philippe Hollanda - Oliveira Trust" w:date="2022-07-19T09:57:00Z"/>
                      <w:rFonts w:ascii="Arial" w:eastAsia="Times New Roman" w:hAnsi="Arial" w:cs="Arial"/>
                      <w:color w:val="000000"/>
                      <w:sz w:val="20"/>
                      <w:szCs w:val="20"/>
                      <w:lang w:eastAsia="pt-BR"/>
                    </w:rPr>
                  </w:pPr>
                  <w:ins w:id="20882"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3864FD" w14:textId="77777777" w:rsidR="0016760B" w:rsidRPr="0016760B" w:rsidRDefault="0016760B" w:rsidP="0016760B">
                  <w:pPr>
                    <w:autoSpaceDE/>
                    <w:autoSpaceDN/>
                    <w:adjustRightInd/>
                    <w:jc w:val="center"/>
                    <w:rPr>
                      <w:ins w:id="20883" w:author="Philippe Hollanda - Oliveira Trust" w:date="2022-07-19T09:57:00Z"/>
                      <w:rFonts w:ascii="Arial" w:eastAsia="Times New Roman" w:hAnsi="Arial" w:cs="Arial"/>
                      <w:color w:val="000000"/>
                      <w:sz w:val="20"/>
                      <w:szCs w:val="20"/>
                      <w:lang w:eastAsia="pt-BR"/>
                    </w:rPr>
                  </w:pPr>
                  <w:ins w:id="20884" w:author="Philippe Hollanda - Oliveira Trust" w:date="2022-07-19T09:57:00Z">
                    <w:r w:rsidRPr="0016760B">
                      <w:rPr>
                        <w:rFonts w:ascii="Arial" w:eastAsia="Times New Roman" w:hAnsi="Arial" w:cs="Arial"/>
                        <w:color w:val="000000"/>
                        <w:sz w:val="20"/>
                        <w:szCs w:val="20"/>
                        <w:lang w:eastAsia="pt-BR"/>
                      </w:rPr>
                      <w:t>R$ 470,95</w:t>
                    </w:r>
                  </w:ins>
                </w:p>
              </w:tc>
            </w:tr>
            <w:tr w:rsidR="0016760B" w:rsidRPr="0016760B" w14:paraId="50817316" w14:textId="77777777" w:rsidTr="0016760B">
              <w:trPr>
                <w:trHeight w:val="1785"/>
                <w:ins w:id="208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A7A077" w14:textId="77777777" w:rsidR="0016760B" w:rsidRPr="0016760B" w:rsidRDefault="0016760B" w:rsidP="0016760B">
                  <w:pPr>
                    <w:autoSpaceDE/>
                    <w:autoSpaceDN/>
                    <w:adjustRightInd/>
                    <w:jc w:val="center"/>
                    <w:rPr>
                      <w:ins w:id="20886" w:author="Philippe Hollanda - Oliveira Trust" w:date="2022-07-19T09:57:00Z"/>
                      <w:rFonts w:ascii="Arial" w:eastAsia="Times New Roman" w:hAnsi="Arial" w:cs="Arial"/>
                      <w:color w:val="000000"/>
                      <w:sz w:val="20"/>
                      <w:szCs w:val="20"/>
                      <w:lang w:eastAsia="pt-BR"/>
                    </w:rPr>
                  </w:pPr>
                  <w:ins w:id="20887"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9C3B18D" w14:textId="77777777" w:rsidR="0016760B" w:rsidRPr="0016760B" w:rsidRDefault="0016760B" w:rsidP="0016760B">
                  <w:pPr>
                    <w:autoSpaceDE/>
                    <w:autoSpaceDN/>
                    <w:adjustRightInd/>
                    <w:jc w:val="center"/>
                    <w:rPr>
                      <w:ins w:id="20888" w:author="Philippe Hollanda - Oliveira Trust" w:date="2022-07-19T09:57:00Z"/>
                      <w:rFonts w:ascii="Arial" w:eastAsia="Times New Roman" w:hAnsi="Arial" w:cs="Arial"/>
                      <w:color w:val="000000"/>
                      <w:sz w:val="20"/>
                      <w:szCs w:val="20"/>
                      <w:lang w:eastAsia="pt-BR"/>
                    </w:rPr>
                  </w:pPr>
                  <w:ins w:id="20889"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7F2A2A" w14:textId="77777777" w:rsidR="0016760B" w:rsidRPr="0016760B" w:rsidRDefault="0016760B" w:rsidP="0016760B">
                  <w:pPr>
                    <w:autoSpaceDE/>
                    <w:autoSpaceDN/>
                    <w:adjustRightInd/>
                    <w:jc w:val="center"/>
                    <w:rPr>
                      <w:ins w:id="20890" w:author="Philippe Hollanda - Oliveira Trust" w:date="2022-07-19T09:57:00Z"/>
                      <w:rFonts w:ascii="Arial" w:eastAsia="Times New Roman" w:hAnsi="Arial" w:cs="Arial"/>
                      <w:color w:val="000000"/>
                      <w:sz w:val="20"/>
                      <w:szCs w:val="20"/>
                      <w:lang w:eastAsia="pt-BR"/>
                    </w:rPr>
                  </w:pPr>
                  <w:ins w:id="20891" w:author="Philippe Hollanda - Oliveira Trust" w:date="2022-07-19T09:57:00Z">
                    <w:r w:rsidRPr="0016760B">
                      <w:rPr>
                        <w:rFonts w:ascii="Arial" w:eastAsia="Times New Roman" w:hAnsi="Arial" w:cs="Arial"/>
                        <w:color w:val="000000"/>
                        <w:sz w:val="20"/>
                        <w:szCs w:val="20"/>
                        <w:lang w:eastAsia="pt-BR"/>
                      </w:rPr>
                      <w:t>R$ 467,42</w:t>
                    </w:r>
                  </w:ins>
                </w:p>
              </w:tc>
            </w:tr>
            <w:tr w:rsidR="0016760B" w:rsidRPr="0016760B" w14:paraId="569B2425" w14:textId="77777777" w:rsidTr="0016760B">
              <w:trPr>
                <w:trHeight w:val="1785"/>
                <w:ins w:id="208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28E711" w14:textId="77777777" w:rsidR="0016760B" w:rsidRPr="0016760B" w:rsidRDefault="0016760B" w:rsidP="0016760B">
                  <w:pPr>
                    <w:autoSpaceDE/>
                    <w:autoSpaceDN/>
                    <w:adjustRightInd/>
                    <w:jc w:val="center"/>
                    <w:rPr>
                      <w:ins w:id="20893" w:author="Philippe Hollanda - Oliveira Trust" w:date="2022-07-19T09:57:00Z"/>
                      <w:rFonts w:ascii="Arial" w:eastAsia="Times New Roman" w:hAnsi="Arial" w:cs="Arial"/>
                      <w:color w:val="000000"/>
                      <w:sz w:val="20"/>
                      <w:szCs w:val="20"/>
                      <w:lang w:eastAsia="pt-BR"/>
                    </w:rPr>
                  </w:pPr>
                  <w:ins w:id="20894"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9352302" w14:textId="77777777" w:rsidR="0016760B" w:rsidRPr="0016760B" w:rsidRDefault="0016760B" w:rsidP="0016760B">
                  <w:pPr>
                    <w:autoSpaceDE/>
                    <w:autoSpaceDN/>
                    <w:adjustRightInd/>
                    <w:jc w:val="center"/>
                    <w:rPr>
                      <w:ins w:id="20895" w:author="Philippe Hollanda - Oliveira Trust" w:date="2022-07-19T09:57:00Z"/>
                      <w:rFonts w:ascii="Arial" w:eastAsia="Times New Roman" w:hAnsi="Arial" w:cs="Arial"/>
                      <w:color w:val="000000"/>
                      <w:sz w:val="20"/>
                      <w:szCs w:val="20"/>
                      <w:lang w:eastAsia="pt-BR"/>
                    </w:rPr>
                  </w:pPr>
                  <w:ins w:id="20896"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8CE788" w14:textId="77777777" w:rsidR="0016760B" w:rsidRPr="0016760B" w:rsidRDefault="0016760B" w:rsidP="0016760B">
                  <w:pPr>
                    <w:autoSpaceDE/>
                    <w:autoSpaceDN/>
                    <w:adjustRightInd/>
                    <w:jc w:val="center"/>
                    <w:rPr>
                      <w:ins w:id="20897" w:author="Philippe Hollanda - Oliveira Trust" w:date="2022-07-19T09:57:00Z"/>
                      <w:rFonts w:ascii="Arial" w:eastAsia="Times New Roman" w:hAnsi="Arial" w:cs="Arial"/>
                      <w:color w:val="000000"/>
                      <w:sz w:val="20"/>
                      <w:szCs w:val="20"/>
                      <w:lang w:eastAsia="pt-BR"/>
                    </w:rPr>
                  </w:pPr>
                  <w:ins w:id="20898" w:author="Philippe Hollanda - Oliveira Trust" w:date="2022-07-19T09:57:00Z">
                    <w:r w:rsidRPr="0016760B">
                      <w:rPr>
                        <w:rFonts w:ascii="Arial" w:eastAsia="Times New Roman" w:hAnsi="Arial" w:cs="Arial"/>
                        <w:color w:val="000000"/>
                        <w:sz w:val="20"/>
                        <w:szCs w:val="20"/>
                        <w:lang w:eastAsia="pt-BR"/>
                      </w:rPr>
                      <w:t>R$ 474,49</w:t>
                    </w:r>
                  </w:ins>
                </w:p>
              </w:tc>
            </w:tr>
            <w:tr w:rsidR="0016760B" w:rsidRPr="0016760B" w14:paraId="572A52CC" w14:textId="77777777" w:rsidTr="0016760B">
              <w:trPr>
                <w:trHeight w:val="1785"/>
                <w:ins w:id="208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C6942F" w14:textId="77777777" w:rsidR="0016760B" w:rsidRPr="0016760B" w:rsidRDefault="0016760B" w:rsidP="0016760B">
                  <w:pPr>
                    <w:autoSpaceDE/>
                    <w:autoSpaceDN/>
                    <w:adjustRightInd/>
                    <w:jc w:val="center"/>
                    <w:rPr>
                      <w:ins w:id="20900" w:author="Philippe Hollanda - Oliveira Trust" w:date="2022-07-19T09:57:00Z"/>
                      <w:rFonts w:ascii="Arial" w:eastAsia="Times New Roman" w:hAnsi="Arial" w:cs="Arial"/>
                      <w:color w:val="000000"/>
                      <w:sz w:val="20"/>
                      <w:szCs w:val="20"/>
                      <w:lang w:eastAsia="pt-BR"/>
                    </w:rPr>
                  </w:pPr>
                  <w:ins w:id="2090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52F8267" w14:textId="77777777" w:rsidR="0016760B" w:rsidRPr="0016760B" w:rsidRDefault="0016760B" w:rsidP="0016760B">
                  <w:pPr>
                    <w:autoSpaceDE/>
                    <w:autoSpaceDN/>
                    <w:adjustRightInd/>
                    <w:jc w:val="center"/>
                    <w:rPr>
                      <w:ins w:id="20902" w:author="Philippe Hollanda - Oliveira Trust" w:date="2022-07-19T09:57:00Z"/>
                      <w:rFonts w:ascii="Arial" w:eastAsia="Times New Roman" w:hAnsi="Arial" w:cs="Arial"/>
                      <w:color w:val="000000"/>
                      <w:sz w:val="20"/>
                      <w:szCs w:val="20"/>
                      <w:lang w:eastAsia="pt-BR"/>
                    </w:rPr>
                  </w:pPr>
                  <w:ins w:id="20903"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AA6D27" w14:textId="77777777" w:rsidR="0016760B" w:rsidRPr="0016760B" w:rsidRDefault="0016760B" w:rsidP="0016760B">
                  <w:pPr>
                    <w:autoSpaceDE/>
                    <w:autoSpaceDN/>
                    <w:adjustRightInd/>
                    <w:jc w:val="center"/>
                    <w:rPr>
                      <w:ins w:id="20904" w:author="Philippe Hollanda - Oliveira Trust" w:date="2022-07-19T09:57:00Z"/>
                      <w:rFonts w:ascii="Arial" w:eastAsia="Times New Roman" w:hAnsi="Arial" w:cs="Arial"/>
                      <w:color w:val="000000"/>
                      <w:sz w:val="20"/>
                      <w:szCs w:val="20"/>
                      <w:lang w:eastAsia="pt-BR"/>
                    </w:rPr>
                  </w:pPr>
                  <w:ins w:id="20905" w:author="Philippe Hollanda - Oliveira Trust" w:date="2022-07-19T09:57:00Z">
                    <w:r w:rsidRPr="0016760B">
                      <w:rPr>
                        <w:rFonts w:ascii="Arial" w:eastAsia="Times New Roman" w:hAnsi="Arial" w:cs="Arial"/>
                        <w:color w:val="000000"/>
                        <w:sz w:val="20"/>
                        <w:szCs w:val="20"/>
                        <w:lang w:eastAsia="pt-BR"/>
                      </w:rPr>
                      <w:t>R$ 478,56</w:t>
                    </w:r>
                  </w:ins>
                </w:p>
              </w:tc>
            </w:tr>
            <w:tr w:rsidR="0016760B" w:rsidRPr="0016760B" w14:paraId="10A0D7B6" w14:textId="77777777" w:rsidTr="0016760B">
              <w:trPr>
                <w:trHeight w:val="1785"/>
                <w:ins w:id="209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B74FF4" w14:textId="77777777" w:rsidR="0016760B" w:rsidRPr="0016760B" w:rsidRDefault="0016760B" w:rsidP="0016760B">
                  <w:pPr>
                    <w:autoSpaceDE/>
                    <w:autoSpaceDN/>
                    <w:adjustRightInd/>
                    <w:jc w:val="center"/>
                    <w:rPr>
                      <w:ins w:id="20907" w:author="Philippe Hollanda - Oliveira Trust" w:date="2022-07-19T09:57:00Z"/>
                      <w:rFonts w:ascii="Arial" w:eastAsia="Times New Roman" w:hAnsi="Arial" w:cs="Arial"/>
                      <w:color w:val="000000"/>
                      <w:sz w:val="20"/>
                      <w:szCs w:val="20"/>
                      <w:lang w:eastAsia="pt-BR"/>
                    </w:rPr>
                  </w:pPr>
                  <w:ins w:id="20908"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C82F013" w14:textId="77777777" w:rsidR="0016760B" w:rsidRPr="0016760B" w:rsidRDefault="0016760B" w:rsidP="0016760B">
                  <w:pPr>
                    <w:autoSpaceDE/>
                    <w:autoSpaceDN/>
                    <w:adjustRightInd/>
                    <w:jc w:val="center"/>
                    <w:rPr>
                      <w:ins w:id="20909" w:author="Philippe Hollanda - Oliveira Trust" w:date="2022-07-19T09:57:00Z"/>
                      <w:rFonts w:ascii="Arial" w:eastAsia="Times New Roman" w:hAnsi="Arial" w:cs="Arial"/>
                      <w:color w:val="000000"/>
                      <w:sz w:val="20"/>
                      <w:szCs w:val="20"/>
                      <w:lang w:eastAsia="pt-BR"/>
                    </w:rPr>
                  </w:pPr>
                  <w:ins w:id="20910"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40D7BA" w14:textId="77777777" w:rsidR="0016760B" w:rsidRPr="0016760B" w:rsidRDefault="0016760B" w:rsidP="0016760B">
                  <w:pPr>
                    <w:autoSpaceDE/>
                    <w:autoSpaceDN/>
                    <w:adjustRightInd/>
                    <w:jc w:val="center"/>
                    <w:rPr>
                      <w:ins w:id="20911" w:author="Philippe Hollanda - Oliveira Trust" w:date="2022-07-19T09:57:00Z"/>
                      <w:rFonts w:ascii="Arial" w:eastAsia="Times New Roman" w:hAnsi="Arial" w:cs="Arial"/>
                      <w:color w:val="000000"/>
                      <w:sz w:val="20"/>
                      <w:szCs w:val="20"/>
                      <w:lang w:eastAsia="pt-BR"/>
                    </w:rPr>
                  </w:pPr>
                  <w:ins w:id="20912" w:author="Philippe Hollanda - Oliveira Trust" w:date="2022-07-19T09:57:00Z">
                    <w:r w:rsidRPr="0016760B">
                      <w:rPr>
                        <w:rFonts w:ascii="Arial" w:eastAsia="Times New Roman" w:hAnsi="Arial" w:cs="Arial"/>
                        <w:color w:val="000000"/>
                        <w:sz w:val="20"/>
                        <w:szCs w:val="20"/>
                        <w:lang w:eastAsia="pt-BR"/>
                      </w:rPr>
                      <w:t>R$ 470,95</w:t>
                    </w:r>
                  </w:ins>
                </w:p>
              </w:tc>
            </w:tr>
            <w:tr w:rsidR="0016760B" w:rsidRPr="0016760B" w14:paraId="265CFBA8" w14:textId="77777777" w:rsidTr="0016760B">
              <w:trPr>
                <w:trHeight w:val="1785"/>
                <w:ins w:id="209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800C21" w14:textId="77777777" w:rsidR="0016760B" w:rsidRPr="0016760B" w:rsidRDefault="0016760B" w:rsidP="0016760B">
                  <w:pPr>
                    <w:autoSpaceDE/>
                    <w:autoSpaceDN/>
                    <w:adjustRightInd/>
                    <w:jc w:val="center"/>
                    <w:rPr>
                      <w:ins w:id="20914" w:author="Philippe Hollanda - Oliveira Trust" w:date="2022-07-19T09:57:00Z"/>
                      <w:rFonts w:ascii="Arial" w:eastAsia="Times New Roman" w:hAnsi="Arial" w:cs="Arial"/>
                      <w:color w:val="000000"/>
                      <w:sz w:val="20"/>
                      <w:szCs w:val="20"/>
                      <w:lang w:eastAsia="pt-BR"/>
                    </w:rPr>
                  </w:pPr>
                  <w:ins w:id="2091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C5E0B82" w14:textId="77777777" w:rsidR="0016760B" w:rsidRPr="0016760B" w:rsidRDefault="0016760B" w:rsidP="0016760B">
                  <w:pPr>
                    <w:autoSpaceDE/>
                    <w:autoSpaceDN/>
                    <w:adjustRightInd/>
                    <w:jc w:val="center"/>
                    <w:rPr>
                      <w:ins w:id="20916" w:author="Philippe Hollanda - Oliveira Trust" w:date="2022-07-19T09:57:00Z"/>
                      <w:rFonts w:ascii="Arial" w:eastAsia="Times New Roman" w:hAnsi="Arial" w:cs="Arial"/>
                      <w:color w:val="000000"/>
                      <w:sz w:val="20"/>
                      <w:szCs w:val="20"/>
                      <w:lang w:eastAsia="pt-BR"/>
                    </w:rPr>
                  </w:pPr>
                  <w:ins w:id="20917"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EC3292" w14:textId="77777777" w:rsidR="0016760B" w:rsidRPr="0016760B" w:rsidRDefault="0016760B" w:rsidP="0016760B">
                  <w:pPr>
                    <w:autoSpaceDE/>
                    <w:autoSpaceDN/>
                    <w:adjustRightInd/>
                    <w:jc w:val="center"/>
                    <w:rPr>
                      <w:ins w:id="20918" w:author="Philippe Hollanda - Oliveira Trust" w:date="2022-07-19T09:57:00Z"/>
                      <w:rFonts w:ascii="Arial" w:eastAsia="Times New Roman" w:hAnsi="Arial" w:cs="Arial"/>
                      <w:color w:val="000000"/>
                      <w:sz w:val="20"/>
                      <w:szCs w:val="20"/>
                      <w:lang w:eastAsia="pt-BR"/>
                    </w:rPr>
                  </w:pPr>
                  <w:ins w:id="20919" w:author="Philippe Hollanda - Oliveira Trust" w:date="2022-07-19T09:57:00Z">
                    <w:r w:rsidRPr="0016760B">
                      <w:rPr>
                        <w:rFonts w:ascii="Arial" w:eastAsia="Times New Roman" w:hAnsi="Arial" w:cs="Arial"/>
                        <w:color w:val="000000"/>
                        <w:sz w:val="20"/>
                        <w:szCs w:val="20"/>
                        <w:lang w:eastAsia="pt-BR"/>
                      </w:rPr>
                      <w:t>R$ 239,86</w:t>
                    </w:r>
                  </w:ins>
                </w:p>
              </w:tc>
            </w:tr>
            <w:tr w:rsidR="0016760B" w:rsidRPr="0016760B" w14:paraId="55E17190" w14:textId="77777777" w:rsidTr="0016760B">
              <w:trPr>
                <w:trHeight w:val="1785"/>
                <w:ins w:id="209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82F3618" w14:textId="77777777" w:rsidR="0016760B" w:rsidRPr="0016760B" w:rsidRDefault="0016760B" w:rsidP="0016760B">
                  <w:pPr>
                    <w:autoSpaceDE/>
                    <w:autoSpaceDN/>
                    <w:adjustRightInd/>
                    <w:jc w:val="center"/>
                    <w:rPr>
                      <w:ins w:id="20921" w:author="Philippe Hollanda - Oliveira Trust" w:date="2022-07-19T09:57:00Z"/>
                      <w:rFonts w:ascii="Arial" w:eastAsia="Times New Roman" w:hAnsi="Arial" w:cs="Arial"/>
                      <w:color w:val="000000"/>
                      <w:sz w:val="20"/>
                      <w:szCs w:val="20"/>
                      <w:lang w:eastAsia="pt-BR"/>
                    </w:rPr>
                  </w:pPr>
                  <w:ins w:id="20922"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63B1D4C" w14:textId="77777777" w:rsidR="0016760B" w:rsidRPr="0016760B" w:rsidRDefault="0016760B" w:rsidP="0016760B">
                  <w:pPr>
                    <w:autoSpaceDE/>
                    <w:autoSpaceDN/>
                    <w:adjustRightInd/>
                    <w:jc w:val="center"/>
                    <w:rPr>
                      <w:ins w:id="20923" w:author="Philippe Hollanda - Oliveira Trust" w:date="2022-07-19T09:57:00Z"/>
                      <w:rFonts w:ascii="Arial" w:eastAsia="Times New Roman" w:hAnsi="Arial" w:cs="Arial"/>
                      <w:color w:val="000000"/>
                      <w:sz w:val="20"/>
                      <w:szCs w:val="20"/>
                      <w:lang w:eastAsia="pt-BR"/>
                    </w:rPr>
                  </w:pPr>
                  <w:ins w:id="20924"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4DFB9A3" w14:textId="77777777" w:rsidR="0016760B" w:rsidRPr="0016760B" w:rsidRDefault="0016760B" w:rsidP="0016760B">
                  <w:pPr>
                    <w:autoSpaceDE/>
                    <w:autoSpaceDN/>
                    <w:adjustRightInd/>
                    <w:jc w:val="center"/>
                    <w:rPr>
                      <w:ins w:id="20925" w:author="Philippe Hollanda - Oliveira Trust" w:date="2022-07-19T09:57:00Z"/>
                      <w:rFonts w:ascii="Arial" w:eastAsia="Times New Roman" w:hAnsi="Arial" w:cs="Arial"/>
                      <w:color w:val="000000"/>
                      <w:sz w:val="20"/>
                      <w:szCs w:val="20"/>
                      <w:lang w:eastAsia="pt-BR"/>
                    </w:rPr>
                  </w:pPr>
                  <w:ins w:id="20926" w:author="Philippe Hollanda - Oliveira Trust" w:date="2022-07-19T09:57:00Z">
                    <w:r w:rsidRPr="0016760B">
                      <w:rPr>
                        <w:rFonts w:ascii="Arial" w:eastAsia="Times New Roman" w:hAnsi="Arial" w:cs="Arial"/>
                        <w:color w:val="000000"/>
                        <w:sz w:val="20"/>
                        <w:szCs w:val="20"/>
                        <w:lang w:eastAsia="pt-BR"/>
                      </w:rPr>
                      <w:t>R$ 30,62</w:t>
                    </w:r>
                  </w:ins>
                </w:p>
              </w:tc>
            </w:tr>
            <w:tr w:rsidR="0016760B" w:rsidRPr="0016760B" w14:paraId="2F1E7078" w14:textId="77777777" w:rsidTr="0016760B">
              <w:trPr>
                <w:trHeight w:val="1785"/>
                <w:ins w:id="209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CE88DD" w14:textId="77777777" w:rsidR="0016760B" w:rsidRPr="0016760B" w:rsidRDefault="0016760B" w:rsidP="0016760B">
                  <w:pPr>
                    <w:autoSpaceDE/>
                    <w:autoSpaceDN/>
                    <w:adjustRightInd/>
                    <w:jc w:val="center"/>
                    <w:rPr>
                      <w:ins w:id="20928" w:author="Philippe Hollanda - Oliveira Trust" w:date="2022-07-19T09:57:00Z"/>
                      <w:rFonts w:ascii="Arial" w:eastAsia="Times New Roman" w:hAnsi="Arial" w:cs="Arial"/>
                      <w:color w:val="000000"/>
                      <w:sz w:val="20"/>
                      <w:szCs w:val="20"/>
                      <w:lang w:eastAsia="pt-BR"/>
                    </w:rPr>
                  </w:pPr>
                  <w:ins w:id="20929"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265612C" w14:textId="77777777" w:rsidR="0016760B" w:rsidRPr="0016760B" w:rsidRDefault="0016760B" w:rsidP="0016760B">
                  <w:pPr>
                    <w:autoSpaceDE/>
                    <w:autoSpaceDN/>
                    <w:adjustRightInd/>
                    <w:jc w:val="center"/>
                    <w:rPr>
                      <w:ins w:id="20930" w:author="Philippe Hollanda - Oliveira Trust" w:date="2022-07-19T09:57:00Z"/>
                      <w:rFonts w:ascii="Arial" w:eastAsia="Times New Roman" w:hAnsi="Arial" w:cs="Arial"/>
                      <w:color w:val="000000"/>
                      <w:sz w:val="20"/>
                      <w:szCs w:val="20"/>
                      <w:lang w:eastAsia="pt-BR"/>
                    </w:rPr>
                  </w:pPr>
                  <w:ins w:id="20931"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4DBB7C" w14:textId="77777777" w:rsidR="0016760B" w:rsidRPr="0016760B" w:rsidRDefault="0016760B" w:rsidP="0016760B">
                  <w:pPr>
                    <w:autoSpaceDE/>
                    <w:autoSpaceDN/>
                    <w:adjustRightInd/>
                    <w:jc w:val="center"/>
                    <w:rPr>
                      <w:ins w:id="20932" w:author="Philippe Hollanda - Oliveira Trust" w:date="2022-07-19T09:57:00Z"/>
                      <w:rFonts w:ascii="Arial" w:eastAsia="Times New Roman" w:hAnsi="Arial" w:cs="Arial"/>
                      <w:color w:val="000000"/>
                      <w:sz w:val="20"/>
                      <w:szCs w:val="20"/>
                      <w:lang w:eastAsia="pt-BR"/>
                    </w:rPr>
                  </w:pPr>
                  <w:ins w:id="20933" w:author="Philippe Hollanda - Oliveira Trust" w:date="2022-07-19T09:57:00Z">
                    <w:r w:rsidRPr="0016760B">
                      <w:rPr>
                        <w:rFonts w:ascii="Arial" w:eastAsia="Times New Roman" w:hAnsi="Arial" w:cs="Arial"/>
                        <w:color w:val="000000"/>
                        <w:sz w:val="20"/>
                        <w:szCs w:val="20"/>
                        <w:lang w:eastAsia="pt-BR"/>
                      </w:rPr>
                      <w:t>R$ 233,14</w:t>
                    </w:r>
                  </w:ins>
                </w:p>
              </w:tc>
            </w:tr>
            <w:tr w:rsidR="0016760B" w:rsidRPr="0016760B" w14:paraId="3195ED89" w14:textId="77777777" w:rsidTr="0016760B">
              <w:trPr>
                <w:trHeight w:val="1785"/>
                <w:ins w:id="209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CD7F10" w14:textId="77777777" w:rsidR="0016760B" w:rsidRPr="0016760B" w:rsidRDefault="0016760B" w:rsidP="0016760B">
                  <w:pPr>
                    <w:autoSpaceDE/>
                    <w:autoSpaceDN/>
                    <w:adjustRightInd/>
                    <w:jc w:val="center"/>
                    <w:rPr>
                      <w:ins w:id="20935" w:author="Philippe Hollanda - Oliveira Trust" w:date="2022-07-19T09:57:00Z"/>
                      <w:rFonts w:ascii="Arial" w:eastAsia="Times New Roman" w:hAnsi="Arial" w:cs="Arial"/>
                      <w:color w:val="000000"/>
                      <w:sz w:val="20"/>
                      <w:szCs w:val="20"/>
                      <w:lang w:eastAsia="pt-BR"/>
                    </w:rPr>
                  </w:pPr>
                  <w:ins w:id="2093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0F906FFE" w14:textId="77777777" w:rsidR="0016760B" w:rsidRPr="0016760B" w:rsidRDefault="0016760B" w:rsidP="0016760B">
                  <w:pPr>
                    <w:autoSpaceDE/>
                    <w:autoSpaceDN/>
                    <w:adjustRightInd/>
                    <w:jc w:val="center"/>
                    <w:rPr>
                      <w:ins w:id="20937" w:author="Philippe Hollanda - Oliveira Trust" w:date="2022-07-19T09:57:00Z"/>
                      <w:rFonts w:ascii="Arial" w:eastAsia="Times New Roman" w:hAnsi="Arial" w:cs="Arial"/>
                      <w:color w:val="000000"/>
                      <w:sz w:val="20"/>
                      <w:szCs w:val="20"/>
                      <w:lang w:eastAsia="pt-BR"/>
                    </w:rPr>
                  </w:pPr>
                  <w:ins w:id="20938"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251B52" w14:textId="77777777" w:rsidR="0016760B" w:rsidRPr="0016760B" w:rsidRDefault="0016760B" w:rsidP="0016760B">
                  <w:pPr>
                    <w:autoSpaceDE/>
                    <w:autoSpaceDN/>
                    <w:adjustRightInd/>
                    <w:jc w:val="center"/>
                    <w:rPr>
                      <w:ins w:id="20939" w:author="Philippe Hollanda - Oliveira Trust" w:date="2022-07-19T09:57:00Z"/>
                      <w:rFonts w:ascii="Arial" w:eastAsia="Times New Roman" w:hAnsi="Arial" w:cs="Arial"/>
                      <w:color w:val="000000"/>
                      <w:sz w:val="20"/>
                      <w:szCs w:val="20"/>
                      <w:lang w:eastAsia="pt-BR"/>
                    </w:rPr>
                  </w:pPr>
                  <w:ins w:id="20940" w:author="Philippe Hollanda - Oliveira Trust" w:date="2022-07-19T09:57:00Z">
                    <w:r w:rsidRPr="0016760B">
                      <w:rPr>
                        <w:rFonts w:ascii="Arial" w:eastAsia="Times New Roman" w:hAnsi="Arial" w:cs="Arial"/>
                        <w:color w:val="000000"/>
                        <w:sz w:val="20"/>
                        <w:szCs w:val="20"/>
                        <w:lang w:eastAsia="pt-BR"/>
                      </w:rPr>
                      <w:t>R$ 231,53</w:t>
                    </w:r>
                  </w:ins>
                </w:p>
              </w:tc>
            </w:tr>
            <w:tr w:rsidR="0016760B" w:rsidRPr="0016760B" w14:paraId="6A44F60C" w14:textId="77777777" w:rsidTr="0016760B">
              <w:trPr>
                <w:trHeight w:val="1785"/>
                <w:ins w:id="209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C664F4" w14:textId="77777777" w:rsidR="0016760B" w:rsidRPr="0016760B" w:rsidRDefault="0016760B" w:rsidP="0016760B">
                  <w:pPr>
                    <w:autoSpaceDE/>
                    <w:autoSpaceDN/>
                    <w:adjustRightInd/>
                    <w:jc w:val="center"/>
                    <w:rPr>
                      <w:ins w:id="20942" w:author="Philippe Hollanda - Oliveira Trust" w:date="2022-07-19T09:57:00Z"/>
                      <w:rFonts w:ascii="Arial" w:eastAsia="Times New Roman" w:hAnsi="Arial" w:cs="Arial"/>
                      <w:color w:val="000000"/>
                      <w:sz w:val="20"/>
                      <w:szCs w:val="20"/>
                      <w:lang w:eastAsia="pt-BR"/>
                    </w:rPr>
                  </w:pPr>
                  <w:ins w:id="20943"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591BC9B8" w14:textId="77777777" w:rsidR="0016760B" w:rsidRPr="0016760B" w:rsidRDefault="0016760B" w:rsidP="0016760B">
                  <w:pPr>
                    <w:autoSpaceDE/>
                    <w:autoSpaceDN/>
                    <w:adjustRightInd/>
                    <w:jc w:val="center"/>
                    <w:rPr>
                      <w:ins w:id="20944" w:author="Philippe Hollanda - Oliveira Trust" w:date="2022-07-19T09:57:00Z"/>
                      <w:rFonts w:ascii="Arial" w:eastAsia="Times New Roman" w:hAnsi="Arial" w:cs="Arial"/>
                      <w:color w:val="000000"/>
                      <w:sz w:val="20"/>
                      <w:szCs w:val="20"/>
                      <w:lang w:eastAsia="pt-BR"/>
                    </w:rPr>
                  </w:pPr>
                  <w:ins w:id="20945"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1672F6" w14:textId="77777777" w:rsidR="0016760B" w:rsidRPr="0016760B" w:rsidRDefault="0016760B" w:rsidP="0016760B">
                  <w:pPr>
                    <w:autoSpaceDE/>
                    <w:autoSpaceDN/>
                    <w:adjustRightInd/>
                    <w:jc w:val="center"/>
                    <w:rPr>
                      <w:ins w:id="20946" w:author="Philippe Hollanda - Oliveira Trust" w:date="2022-07-19T09:57:00Z"/>
                      <w:rFonts w:ascii="Arial" w:eastAsia="Times New Roman" w:hAnsi="Arial" w:cs="Arial"/>
                      <w:color w:val="000000"/>
                      <w:sz w:val="20"/>
                      <w:szCs w:val="20"/>
                      <w:lang w:eastAsia="pt-BR"/>
                    </w:rPr>
                  </w:pPr>
                  <w:ins w:id="20947" w:author="Philippe Hollanda - Oliveira Trust" w:date="2022-07-19T09:57:00Z">
                    <w:r w:rsidRPr="0016760B">
                      <w:rPr>
                        <w:rFonts w:ascii="Arial" w:eastAsia="Times New Roman" w:hAnsi="Arial" w:cs="Arial"/>
                        <w:color w:val="000000"/>
                        <w:sz w:val="20"/>
                        <w:szCs w:val="20"/>
                        <w:lang w:eastAsia="pt-BR"/>
                      </w:rPr>
                      <w:t>R$ 232,88</w:t>
                    </w:r>
                  </w:ins>
                </w:p>
              </w:tc>
            </w:tr>
            <w:tr w:rsidR="0016760B" w:rsidRPr="0016760B" w14:paraId="025F094D" w14:textId="77777777" w:rsidTr="0016760B">
              <w:trPr>
                <w:trHeight w:val="1785"/>
                <w:ins w:id="209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A00A6A" w14:textId="77777777" w:rsidR="0016760B" w:rsidRPr="0016760B" w:rsidRDefault="0016760B" w:rsidP="0016760B">
                  <w:pPr>
                    <w:autoSpaceDE/>
                    <w:autoSpaceDN/>
                    <w:adjustRightInd/>
                    <w:jc w:val="center"/>
                    <w:rPr>
                      <w:ins w:id="20949" w:author="Philippe Hollanda - Oliveira Trust" w:date="2022-07-19T09:57:00Z"/>
                      <w:rFonts w:ascii="Arial" w:eastAsia="Times New Roman" w:hAnsi="Arial" w:cs="Arial"/>
                      <w:color w:val="000000"/>
                      <w:sz w:val="20"/>
                      <w:szCs w:val="20"/>
                      <w:lang w:eastAsia="pt-BR"/>
                    </w:rPr>
                  </w:pPr>
                  <w:ins w:id="20950"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00BC7F78" w14:textId="77777777" w:rsidR="0016760B" w:rsidRPr="0016760B" w:rsidRDefault="0016760B" w:rsidP="0016760B">
                  <w:pPr>
                    <w:autoSpaceDE/>
                    <w:autoSpaceDN/>
                    <w:adjustRightInd/>
                    <w:jc w:val="center"/>
                    <w:rPr>
                      <w:ins w:id="20951" w:author="Philippe Hollanda - Oliveira Trust" w:date="2022-07-19T09:57:00Z"/>
                      <w:rFonts w:ascii="Arial" w:eastAsia="Times New Roman" w:hAnsi="Arial" w:cs="Arial"/>
                      <w:color w:val="000000"/>
                      <w:sz w:val="20"/>
                      <w:szCs w:val="20"/>
                      <w:lang w:eastAsia="pt-BR"/>
                    </w:rPr>
                  </w:pPr>
                  <w:ins w:id="20952"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72D4EA" w14:textId="77777777" w:rsidR="0016760B" w:rsidRPr="0016760B" w:rsidRDefault="0016760B" w:rsidP="0016760B">
                  <w:pPr>
                    <w:autoSpaceDE/>
                    <w:autoSpaceDN/>
                    <w:adjustRightInd/>
                    <w:jc w:val="center"/>
                    <w:rPr>
                      <w:ins w:id="20953" w:author="Philippe Hollanda - Oliveira Trust" w:date="2022-07-19T09:57:00Z"/>
                      <w:rFonts w:ascii="Arial" w:eastAsia="Times New Roman" w:hAnsi="Arial" w:cs="Arial"/>
                      <w:color w:val="000000"/>
                      <w:sz w:val="20"/>
                      <w:szCs w:val="20"/>
                      <w:lang w:eastAsia="pt-BR"/>
                    </w:rPr>
                  </w:pPr>
                  <w:ins w:id="20954" w:author="Philippe Hollanda - Oliveira Trust" w:date="2022-07-19T09:57:00Z">
                    <w:r w:rsidRPr="0016760B">
                      <w:rPr>
                        <w:rFonts w:ascii="Arial" w:eastAsia="Times New Roman" w:hAnsi="Arial" w:cs="Arial"/>
                        <w:color w:val="000000"/>
                        <w:sz w:val="20"/>
                        <w:szCs w:val="20"/>
                        <w:lang w:eastAsia="pt-BR"/>
                      </w:rPr>
                      <w:t>R$ 231,13</w:t>
                    </w:r>
                  </w:ins>
                </w:p>
              </w:tc>
            </w:tr>
            <w:tr w:rsidR="0016760B" w:rsidRPr="0016760B" w14:paraId="0165FD70" w14:textId="77777777" w:rsidTr="0016760B">
              <w:trPr>
                <w:trHeight w:val="1785"/>
                <w:ins w:id="209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F48A52" w14:textId="77777777" w:rsidR="0016760B" w:rsidRPr="0016760B" w:rsidRDefault="0016760B" w:rsidP="0016760B">
                  <w:pPr>
                    <w:autoSpaceDE/>
                    <w:autoSpaceDN/>
                    <w:adjustRightInd/>
                    <w:jc w:val="center"/>
                    <w:rPr>
                      <w:ins w:id="20956" w:author="Philippe Hollanda - Oliveira Trust" w:date="2022-07-19T09:57:00Z"/>
                      <w:rFonts w:ascii="Arial" w:eastAsia="Times New Roman" w:hAnsi="Arial" w:cs="Arial"/>
                      <w:color w:val="000000"/>
                      <w:sz w:val="20"/>
                      <w:szCs w:val="20"/>
                      <w:lang w:eastAsia="pt-BR"/>
                    </w:rPr>
                  </w:pPr>
                  <w:ins w:id="20957"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A6B19DF" w14:textId="77777777" w:rsidR="0016760B" w:rsidRPr="0016760B" w:rsidRDefault="0016760B" w:rsidP="0016760B">
                  <w:pPr>
                    <w:autoSpaceDE/>
                    <w:autoSpaceDN/>
                    <w:adjustRightInd/>
                    <w:jc w:val="center"/>
                    <w:rPr>
                      <w:ins w:id="20958" w:author="Philippe Hollanda - Oliveira Trust" w:date="2022-07-19T09:57:00Z"/>
                      <w:rFonts w:ascii="Arial" w:eastAsia="Times New Roman" w:hAnsi="Arial" w:cs="Arial"/>
                      <w:color w:val="000000"/>
                      <w:sz w:val="20"/>
                      <w:szCs w:val="20"/>
                      <w:lang w:eastAsia="pt-BR"/>
                    </w:rPr>
                  </w:pPr>
                  <w:ins w:id="20959"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CC65B1" w14:textId="77777777" w:rsidR="0016760B" w:rsidRPr="0016760B" w:rsidRDefault="0016760B" w:rsidP="0016760B">
                  <w:pPr>
                    <w:autoSpaceDE/>
                    <w:autoSpaceDN/>
                    <w:adjustRightInd/>
                    <w:jc w:val="center"/>
                    <w:rPr>
                      <w:ins w:id="20960" w:author="Philippe Hollanda - Oliveira Trust" w:date="2022-07-19T09:57:00Z"/>
                      <w:rFonts w:ascii="Arial" w:eastAsia="Times New Roman" w:hAnsi="Arial" w:cs="Arial"/>
                      <w:color w:val="000000"/>
                      <w:sz w:val="20"/>
                      <w:szCs w:val="20"/>
                      <w:lang w:eastAsia="pt-BR"/>
                    </w:rPr>
                  </w:pPr>
                  <w:ins w:id="20961" w:author="Philippe Hollanda - Oliveira Trust" w:date="2022-07-19T09:57:00Z">
                    <w:r w:rsidRPr="0016760B">
                      <w:rPr>
                        <w:rFonts w:ascii="Arial" w:eastAsia="Times New Roman" w:hAnsi="Arial" w:cs="Arial"/>
                        <w:color w:val="000000"/>
                        <w:sz w:val="20"/>
                        <w:szCs w:val="20"/>
                        <w:lang w:eastAsia="pt-BR"/>
                      </w:rPr>
                      <w:t>R$ 234,62</w:t>
                    </w:r>
                  </w:ins>
                </w:p>
              </w:tc>
            </w:tr>
            <w:tr w:rsidR="0016760B" w:rsidRPr="0016760B" w14:paraId="1E885368" w14:textId="77777777" w:rsidTr="0016760B">
              <w:trPr>
                <w:trHeight w:val="1785"/>
                <w:ins w:id="209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B865C3" w14:textId="77777777" w:rsidR="0016760B" w:rsidRPr="0016760B" w:rsidRDefault="0016760B" w:rsidP="0016760B">
                  <w:pPr>
                    <w:autoSpaceDE/>
                    <w:autoSpaceDN/>
                    <w:adjustRightInd/>
                    <w:jc w:val="center"/>
                    <w:rPr>
                      <w:ins w:id="20963" w:author="Philippe Hollanda - Oliveira Trust" w:date="2022-07-19T09:57:00Z"/>
                      <w:rFonts w:ascii="Arial" w:eastAsia="Times New Roman" w:hAnsi="Arial" w:cs="Arial"/>
                      <w:color w:val="000000"/>
                      <w:sz w:val="20"/>
                      <w:szCs w:val="20"/>
                      <w:lang w:eastAsia="pt-BR"/>
                    </w:rPr>
                  </w:pPr>
                  <w:ins w:id="20964"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7D24CCE5" w14:textId="77777777" w:rsidR="0016760B" w:rsidRPr="0016760B" w:rsidRDefault="0016760B" w:rsidP="0016760B">
                  <w:pPr>
                    <w:autoSpaceDE/>
                    <w:autoSpaceDN/>
                    <w:adjustRightInd/>
                    <w:jc w:val="center"/>
                    <w:rPr>
                      <w:ins w:id="20965" w:author="Philippe Hollanda - Oliveira Trust" w:date="2022-07-19T09:57:00Z"/>
                      <w:rFonts w:ascii="Arial" w:eastAsia="Times New Roman" w:hAnsi="Arial" w:cs="Arial"/>
                      <w:color w:val="000000"/>
                      <w:sz w:val="20"/>
                      <w:szCs w:val="20"/>
                      <w:lang w:eastAsia="pt-BR"/>
                    </w:rPr>
                  </w:pPr>
                  <w:ins w:id="20966"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D55772" w14:textId="77777777" w:rsidR="0016760B" w:rsidRPr="0016760B" w:rsidRDefault="0016760B" w:rsidP="0016760B">
                  <w:pPr>
                    <w:autoSpaceDE/>
                    <w:autoSpaceDN/>
                    <w:adjustRightInd/>
                    <w:jc w:val="center"/>
                    <w:rPr>
                      <w:ins w:id="20967" w:author="Philippe Hollanda - Oliveira Trust" w:date="2022-07-19T09:57:00Z"/>
                      <w:rFonts w:ascii="Arial" w:eastAsia="Times New Roman" w:hAnsi="Arial" w:cs="Arial"/>
                      <w:color w:val="000000"/>
                      <w:sz w:val="20"/>
                      <w:szCs w:val="20"/>
                      <w:lang w:eastAsia="pt-BR"/>
                    </w:rPr>
                  </w:pPr>
                  <w:ins w:id="20968" w:author="Philippe Hollanda - Oliveira Trust" w:date="2022-07-19T09:57:00Z">
                    <w:r w:rsidRPr="0016760B">
                      <w:rPr>
                        <w:rFonts w:ascii="Arial" w:eastAsia="Times New Roman" w:hAnsi="Arial" w:cs="Arial"/>
                        <w:color w:val="000000"/>
                        <w:sz w:val="20"/>
                        <w:szCs w:val="20"/>
                        <w:lang w:eastAsia="pt-BR"/>
                      </w:rPr>
                      <w:t>R$ 236,64</w:t>
                    </w:r>
                  </w:ins>
                </w:p>
              </w:tc>
            </w:tr>
            <w:tr w:rsidR="0016760B" w:rsidRPr="0016760B" w14:paraId="0A286289" w14:textId="77777777" w:rsidTr="0016760B">
              <w:trPr>
                <w:trHeight w:val="1785"/>
                <w:ins w:id="209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F48FF3" w14:textId="77777777" w:rsidR="0016760B" w:rsidRPr="0016760B" w:rsidRDefault="0016760B" w:rsidP="0016760B">
                  <w:pPr>
                    <w:autoSpaceDE/>
                    <w:autoSpaceDN/>
                    <w:adjustRightInd/>
                    <w:jc w:val="center"/>
                    <w:rPr>
                      <w:ins w:id="20970" w:author="Philippe Hollanda - Oliveira Trust" w:date="2022-07-19T09:57:00Z"/>
                      <w:rFonts w:ascii="Arial" w:eastAsia="Times New Roman" w:hAnsi="Arial" w:cs="Arial"/>
                      <w:color w:val="000000"/>
                      <w:sz w:val="20"/>
                      <w:szCs w:val="20"/>
                      <w:lang w:eastAsia="pt-BR"/>
                    </w:rPr>
                  </w:pPr>
                  <w:ins w:id="20971"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7434EF2" w14:textId="77777777" w:rsidR="0016760B" w:rsidRPr="0016760B" w:rsidRDefault="0016760B" w:rsidP="0016760B">
                  <w:pPr>
                    <w:autoSpaceDE/>
                    <w:autoSpaceDN/>
                    <w:adjustRightInd/>
                    <w:jc w:val="center"/>
                    <w:rPr>
                      <w:ins w:id="20972" w:author="Philippe Hollanda - Oliveira Trust" w:date="2022-07-19T09:57:00Z"/>
                      <w:rFonts w:ascii="Arial" w:eastAsia="Times New Roman" w:hAnsi="Arial" w:cs="Arial"/>
                      <w:color w:val="000000"/>
                      <w:sz w:val="20"/>
                      <w:szCs w:val="20"/>
                      <w:lang w:eastAsia="pt-BR"/>
                    </w:rPr>
                  </w:pPr>
                  <w:ins w:id="20973" w:author="Philippe Hollanda - Oliveira Trust" w:date="2022-07-19T09:57:00Z">
                    <w:r w:rsidRPr="0016760B">
                      <w:rPr>
                        <w:rFonts w:ascii="Arial" w:eastAsia="Times New Roman" w:hAnsi="Arial" w:cs="Arial"/>
                        <w:color w:val="000000"/>
                        <w:sz w:val="20"/>
                        <w:szCs w:val="20"/>
                        <w:lang w:eastAsia="pt-BR"/>
                      </w:rPr>
                      <w:t>30/04/2021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386285" w14:textId="77777777" w:rsidR="0016760B" w:rsidRPr="0016760B" w:rsidRDefault="0016760B" w:rsidP="0016760B">
                  <w:pPr>
                    <w:autoSpaceDE/>
                    <w:autoSpaceDN/>
                    <w:adjustRightInd/>
                    <w:jc w:val="center"/>
                    <w:rPr>
                      <w:ins w:id="20974" w:author="Philippe Hollanda - Oliveira Trust" w:date="2022-07-19T09:57:00Z"/>
                      <w:rFonts w:ascii="Arial" w:eastAsia="Times New Roman" w:hAnsi="Arial" w:cs="Arial"/>
                      <w:color w:val="000000"/>
                      <w:sz w:val="20"/>
                      <w:szCs w:val="20"/>
                      <w:lang w:eastAsia="pt-BR"/>
                    </w:rPr>
                  </w:pPr>
                  <w:ins w:id="20975" w:author="Philippe Hollanda - Oliveira Trust" w:date="2022-07-19T09:57:00Z">
                    <w:r w:rsidRPr="0016760B">
                      <w:rPr>
                        <w:rFonts w:ascii="Arial" w:eastAsia="Times New Roman" w:hAnsi="Arial" w:cs="Arial"/>
                        <w:color w:val="000000"/>
                        <w:sz w:val="20"/>
                        <w:szCs w:val="20"/>
                        <w:lang w:eastAsia="pt-BR"/>
                      </w:rPr>
                      <w:t>R$ 232,88</w:t>
                    </w:r>
                  </w:ins>
                </w:p>
              </w:tc>
            </w:tr>
            <w:tr w:rsidR="0016760B" w:rsidRPr="0016760B" w14:paraId="64EEBE32" w14:textId="77777777" w:rsidTr="0016760B">
              <w:trPr>
                <w:trHeight w:val="1785"/>
                <w:ins w:id="209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58C98E" w14:textId="77777777" w:rsidR="0016760B" w:rsidRPr="0016760B" w:rsidRDefault="0016760B" w:rsidP="0016760B">
                  <w:pPr>
                    <w:autoSpaceDE/>
                    <w:autoSpaceDN/>
                    <w:adjustRightInd/>
                    <w:jc w:val="center"/>
                    <w:rPr>
                      <w:ins w:id="20977" w:author="Philippe Hollanda - Oliveira Trust" w:date="2022-07-19T09:57:00Z"/>
                      <w:rFonts w:ascii="Arial" w:eastAsia="Times New Roman" w:hAnsi="Arial" w:cs="Arial"/>
                      <w:color w:val="000000"/>
                      <w:sz w:val="20"/>
                      <w:szCs w:val="20"/>
                      <w:lang w:eastAsia="pt-BR"/>
                    </w:rPr>
                  </w:pPr>
                  <w:ins w:id="20978" w:author="Philippe Hollanda - Oliveira Trust" w:date="2022-07-19T09:57:00Z">
                    <w:r w:rsidRPr="0016760B">
                      <w:rPr>
                        <w:rFonts w:ascii="Arial" w:eastAsia="Times New Roman" w:hAnsi="Arial" w:cs="Arial"/>
                        <w:color w:val="000000"/>
                        <w:sz w:val="20"/>
                        <w:szCs w:val="20"/>
                        <w:lang w:eastAsia="pt-BR"/>
                      </w:rPr>
                      <w:t>TABUA</w:t>
                    </w:r>
                  </w:ins>
                </w:p>
              </w:tc>
              <w:tc>
                <w:tcPr>
                  <w:tcW w:w="2324" w:type="dxa"/>
                  <w:tcBorders>
                    <w:top w:val="nil"/>
                    <w:left w:val="nil"/>
                    <w:bottom w:val="single" w:sz="4" w:space="0" w:color="auto"/>
                    <w:right w:val="single" w:sz="4" w:space="0" w:color="auto"/>
                  </w:tcBorders>
                  <w:shd w:val="clear" w:color="auto" w:fill="auto"/>
                  <w:noWrap/>
                  <w:vAlign w:val="center"/>
                  <w:hideMark/>
                </w:tcPr>
                <w:p w14:paraId="4B3937BC" w14:textId="77777777" w:rsidR="0016760B" w:rsidRPr="0016760B" w:rsidRDefault="0016760B" w:rsidP="0016760B">
                  <w:pPr>
                    <w:autoSpaceDE/>
                    <w:autoSpaceDN/>
                    <w:adjustRightInd/>
                    <w:jc w:val="center"/>
                    <w:rPr>
                      <w:ins w:id="20979" w:author="Philippe Hollanda - Oliveira Trust" w:date="2022-07-19T09:57:00Z"/>
                      <w:rFonts w:ascii="Arial" w:eastAsia="Times New Roman" w:hAnsi="Arial" w:cs="Arial"/>
                      <w:color w:val="000000"/>
                      <w:sz w:val="20"/>
                      <w:szCs w:val="20"/>
                      <w:lang w:eastAsia="pt-BR"/>
                    </w:rPr>
                  </w:pPr>
                  <w:ins w:id="20980" w:author="Philippe Hollanda - Oliveira Trust" w:date="2022-07-19T09:57:00Z">
                    <w:r w:rsidRPr="0016760B">
                      <w:rPr>
                        <w:rFonts w:ascii="Arial" w:eastAsia="Times New Roman" w:hAnsi="Arial" w:cs="Arial"/>
                        <w:color w:val="000000"/>
                        <w:sz w:val="20"/>
                        <w:szCs w:val="20"/>
                        <w:lang w:eastAsia="pt-BR"/>
                      </w:rPr>
                      <w:t>12/05/2021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1BF765" w14:textId="77777777" w:rsidR="0016760B" w:rsidRPr="0016760B" w:rsidRDefault="0016760B" w:rsidP="0016760B">
                  <w:pPr>
                    <w:autoSpaceDE/>
                    <w:autoSpaceDN/>
                    <w:adjustRightInd/>
                    <w:jc w:val="center"/>
                    <w:rPr>
                      <w:ins w:id="20981" w:author="Philippe Hollanda - Oliveira Trust" w:date="2022-07-19T09:57:00Z"/>
                      <w:rFonts w:ascii="Arial" w:eastAsia="Times New Roman" w:hAnsi="Arial" w:cs="Arial"/>
                      <w:color w:val="000000"/>
                      <w:sz w:val="20"/>
                      <w:szCs w:val="20"/>
                      <w:lang w:eastAsia="pt-BR"/>
                    </w:rPr>
                  </w:pPr>
                  <w:ins w:id="20982" w:author="Philippe Hollanda - Oliveira Trust" w:date="2022-07-19T09:57:00Z">
                    <w:r w:rsidRPr="0016760B">
                      <w:rPr>
                        <w:rFonts w:ascii="Arial" w:eastAsia="Times New Roman" w:hAnsi="Arial" w:cs="Arial"/>
                        <w:color w:val="000000"/>
                        <w:sz w:val="20"/>
                        <w:szCs w:val="20"/>
                        <w:lang w:eastAsia="pt-BR"/>
                      </w:rPr>
                      <w:t>R$ 432,00</w:t>
                    </w:r>
                  </w:ins>
                </w:p>
              </w:tc>
            </w:tr>
            <w:tr w:rsidR="0016760B" w:rsidRPr="0016760B" w14:paraId="55FABC92" w14:textId="77777777" w:rsidTr="0016760B">
              <w:trPr>
                <w:trHeight w:val="1785"/>
                <w:ins w:id="209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038292" w14:textId="77777777" w:rsidR="0016760B" w:rsidRPr="0016760B" w:rsidRDefault="0016760B" w:rsidP="0016760B">
                  <w:pPr>
                    <w:autoSpaceDE/>
                    <w:autoSpaceDN/>
                    <w:adjustRightInd/>
                    <w:jc w:val="center"/>
                    <w:rPr>
                      <w:ins w:id="20984" w:author="Philippe Hollanda - Oliveira Trust" w:date="2022-07-19T09:57:00Z"/>
                      <w:rFonts w:ascii="Arial" w:eastAsia="Times New Roman" w:hAnsi="Arial" w:cs="Arial"/>
                      <w:color w:val="000000"/>
                      <w:sz w:val="20"/>
                      <w:szCs w:val="20"/>
                      <w:lang w:eastAsia="pt-BR"/>
                    </w:rPr>
                  </w:pPr>
                  <w:ins w:id="20985"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FB4DEED" w14:textId="77777777" w:rsidR="0016760B" w:rsidRPr="0016760B" w:rsidRDefault="0016760B" w:rsidP="0016760B">
                  <w:pPr>
                    <w:autoSpaceDE/>
                    <w:autoSpaceDN/>
                    <w:adjustRightInd/>
                    <w:jc w:val="center"/>
                    <w:rPr>
                      <w:ins w:id="20986" w:author="Philippe Hollanda - Oliveira Trust" w:date="2022-07-19T09:57:00Z"/>
                      <w:rFonts w:ascii="Arial" w:eastAsia="Times New Roman" w:hAnsi="Arial" w:cs="Arial"/>
                      <w:color w:val="000000"/>
                      <w:sz w:val="20"/>
                      <w:szCs w:val="20"/>
                      <w:lang w:eastAsia="pt-BR"/>
                    </w:rPr>
                  </w:pPr>
                  <w:ins w:id="20987" w:author="Philippe Hollanda - Oliveira Trust" w:date="2022-07-19T09:57:00Z">
                    <w:r w:rsidRPr="0016760B">
                      <w:rPr>
                        <w:rFonts w:ascii="Arial" w:eastAsia="Times New Roman" w:hAnsi="Arial" w:cs="Arial"/>
                        <w:color w:val="000000"/>
                        <w:sz w:val="20"/>
                        <w:szCs w:val="20"/>
                        <w:lang w:eastAsia="pt-BR"/>
                      </w:rPr>
                      <w:t>29/04/2021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D8F34E" w14:textId="77777777" w:rsidR="0016760B" w:rsidRPr="0016760B" w:rsidRDefault="0016760B" w:rsidP="0016760B">
                  <w:pPr>
                    <w:autoSpaceDE/>
                    <w:autoSpaceDN/>
                    <w:adjustRightInd/>
                    <w:jc w:val="center"/>
                    <w:rPr>
                      <w:ins w:id="20988" w:author="Philippe Hollanda - Oliveira Trust" w:date="2022-07-19T09:57:00Z"/>
                      <w:rFonts w:ascii="Arial" w:eastAsia="Times New Roman" w:hAnsi="Arial" w:cs="Arial"/>
                      <w:color w:val="000000"/>
                      <w:sz w:val="20"/>
                      <w:szCs w:val="20"/>
                      <w:lang w:eastAsia="pt-BR"/>
                    </w:rPr>
                  </w:pPr>
                  <w:ins w:id="20989" w:author="Philippe Hollanda - Oliveira Trust" w:date="2022-07-19T09:57:00Z">
                    <w:r w:rsidRPr="0016760B">
                      <w:rPr>
                        <w:rFonts w:ascii="Arial" w:eastAsia="Times New Roman" w:hAnsi="Arial" w:cs="Arial"/>
                        <w:color w:val="000000"/>
                        <w:sz w:val="20"/>
                        <w:szCs w:val="20"/>
                        <w:lang w:eastAsia="pt-BR"/>
                      </w:rPr>
                      <w:t>R$ 491,60</w:t>
                    </w:r>
                  </w:ins>
                </w:p>
              </w:tc>
            </w:tr>
            <w:tr w:rsidR="0016760B" w:rsidRPr="0016760B" w14:paraId="119AD4F8" w14:textId="77777777" w:rsidTr="0016760B">
              <w:trPr>
                <w:trHeight w:val="1785"/>
                <w:ins w:id="209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210096" w14:textId="77777777" w:rsidR="0016760B" w:rsidRPr="0016760B" w:rsidRDefault="0016760B" w:rsidP="0016760B">
                  <w:pPr>
                    <w:autoSpaceDE/>
                    <w:autoSpaceDN/>
                    <w:adjustRightInd/>
                    <w:jc w:val="center"/>
                    <w:rPr>
                      <w:ins w:id="20991" w:author="Philippe Hollanda - Oliveira Trust" w:date="2022-07-19T09:57:00Z"/>
                      <w:rFonts w:ascii="Arial" w:eastAsia="Times New Roman" w:hAnsi="Arial" w:cs="Arial"/>
                      <w:color w:val="000000"/>
                      <w:sz w:val="20"/>
                      <w:szCs w:val="20"/>
                      <w:lang w:eastAsia="pt-BR"/>
                    </w:rPr>
                  </w:pPr>
                  <w:ins w:id="20992"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00204247" w14:textId="77777777" w:rsidR="0016760B" w:rsidRPr="0016760B" w:rsidRDefault="0016760B" w:rsidP="0016760B">
                  <w:pPr>
                    <w:autoSpaceDE/>
                    <w:autoSpaceDN/>
                    <w:adjustRightInd/>
                    <w:jc w:val="center"/>
                    <w:rPr>
                      <w:ins w:id="20993" w:author="Philippe Hollanda - Oliveira Trust" w:date="2022-07-19T09:57:00Z"/>
                      <w:rFonts w:ascii="Arial" w:eastAsia="Times New Roman" w:hAnsi="Arial" w:cs="Arial"/>
                      <w:color w:val="000000"/>
                      <w:sz w:val="20"/>
                      <w:szCs w:val="20"/>
                      <w:lang w:eastAsia="pt-BR"/>
                    </w:rPr>
                  </w:pPr>
                  <w:ins w:id="20994" w:author="Philippe Hollanda - Oliveira Trust" w:date="2022-07-19T09:57:00Z">
                    <w:r w:rsidRPr="0016760B">
                      <w:rPr>
                        <w:rFonts w:ascii="Arial" w:eastAsia="Times New Roman" w:hAnsi="Arial" w:cs="Arial"/>
                        <w:color w:val="000000"/>
                        <w:sz w:val="20"/>
                        <w:szCs w:val="20"/>
                        <w:lang w:eastAsia="pt-BR"/>
                      </w:rPr>
                      <w:t>29/04/2021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9B51B7" w14:textId="77777777" w:rsidR="0016760B" w:rsidRPr="0016760B" w:rsidRDefault="0016760B" w:rsidP="0016760B">
                  <w:pPr>
                    <w:autoSpaceDE/>
                    <w:autoSpaceDN/>
                    <w:adjustRightInd/>
                    <w:jc w:val="center"/>
                    <w:rPr>
                      <w:ins w:id="20995" w:author="Philippe Hollanda - Oliveira Trust" w:date="2022-07-19T09:57:00Z"/>
                      <w:rFonts w:ascii="Arial" w:eastAsia="Times New Roman" w:hAnsi="Arial" w:cs="Arial"/>
                      <w:color w:val="000000"/>
                      <w:sz w:val="20"/>
                      <w:szCs w:val="20"/>
                      <w:lang w:eastAsia="pt-BR"/>
                    </w:rPr>
                  </w:pPr>
                  <w:ins w:id="20996" w:author="Philippe Hollanda - Oliveira Trust" w:date="2022-07-19T09:57:00Z">
                    <w:r w:rsidRPr="0016760B">
                      <w:rPr>
                        <w:rFonts w:ascii="Arial" w:eastAsia="Times New Roman" w:hAnsi="Arial" w:cs="Arial"/>
                        <w:color w:val="000000"/>
                        <w:sz w:val="20"/>
                        <w:szCs w:val="20"/>
                        <w:lang w:eastAsia="pt-BR"/>
                      </w:rPr>
                      <w:t>R$ 243,08</w:t>
                    </w:r>
                  </w:ins>
                </w:p>
              </w:tc>
            </w:tr>
            <w:tr w:rsidR="0016760B" w:rsidRPr="0016760B" w14:paraId="1A6255FF" w14:textId="77777777" w:rsidTr="0016760B">
              <w:trPr>
                <w:trHeight w:val="1125"/>
                <w:ins w:id="209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E8D6C7" w14:textId="77777777" w:rsidR="0016760B" w:rsidRPr="0016760B" w:rsidRDefault="0016760B" w:rsidP="0016760B">
                  <w:pPr>
                    <w:autoSpaceDE/>
                    <w:autoSpaceDN/>
                    <w:adjustRightInd/>
                    <w:jc w:val="center"/>
                    <w:rPr>
                      <w:ins w:id="20998" w:author="Philippe Hollanda - Oliveira Trust" w:date="2022-07-19T09:57:00Z"/>
                      <w:rFonts w:ascii="Arial" w:eastAsia="Times New Roman" w:hAnsi="Arial" w:cs="Arial"/>
                      <w:color w:val="000000"/>
                      <w:sz w:val="20"/>
                      <w:szCs w:val="20"/>
                      <w:lang w:eastAsia="pt-BR"/>
                    </w:rPr>
                  </w:pPr>
                  <w:ins w:id="20999"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E848256" w14:textId="77777777" w:rsidR="0016760B" w:rsidRPr="0016760B" w:rsidRDefault="0016760B" w:rsidP="0016760B">
                  <w:pPr>
                    <w:autoSpaceDE/>
                    <w:autoSpaceDN/>
                    <w:adjustRightInd/>
                    <w:jc w:val="center"/>
                    <w:rPr>
                      <w:ins w:id="21000" w:author="Philippe Hollanda - Oliveira Trust" w:date="2022-07-19T09:57:00Z"/>
                      <w:rFonts w:ascii="Arial" w:eastAsia="Times New Roman" w:hAnsi="Arial" w:cs="Arial"/>
                      <w:color w:val="000000"/>
                      <w:sz w:val="20"/>
                      <w:szCs w:val="20"/>
                      <w:lang w:eastAsia="pt-BR"/>
                    </w:rPr>
                  </w:pPr>
                  <w:ins w:id="21001"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88E267" w14:textId="77777777" w:rsidR="0016760B" w:rsidRPr="0016760B" w:rsidRDefault="0016760B" w:rsidP="0016760B">
                  <w:pPr>
                    <w:autoSpaceDE/>
                    <w:autoSpaceDN/>
                    <w:adjustRightInd/>
                    <w:jc w:val="center"/>
                    <w:rPr>
                      <w:ins w:id="21002" w:author="Philippe Hollanda - Oliveira Trust" w:date="2022-07-19T09:57:00Z"/>
                      <w:rFonts w:ascii="Arial" w:eastAsia="Times New Roman" w:hAnsi="Arial" w:cs="Arial"/>
                      <w:color w:val="000000"/>
                      <w:sz w:val="20"/>
                      <w:szCs w:val="20"/>
                      <w:lang w:eastAsia="pt-BR"/>
                    </w:rPr>
                  </w:pPr>
                  <w:ins w:id="21003" w:author="Philippe Hollanda - Oliveira Trust" w:date="2022-07-19T09:57:00Z">
                    <w:r w:rsidRPr="0016760B">
                      <w:rPr>
                        <w:rFonts w:ascii="Arial" w:eastAsia="Times New Roman" w:hAnsi="Arial" w:cs="Arial"/>
                        <w:color w:val="000000"/>
                        <w:sz w:val="20"/>
                        <w:szCs w:val="20"/>
                        <w:lang w:eastAsia="pt-BR"/>
                      </w:rPr>
                      <w:t>R$ 1.027,18</w:t>
                    </w:r>
                  </w:ins>
                </w:p>
              </w:tc>
            </w:tr>
            <w:tr w:rsidR="0016760B" w:rsidRPr="0016760B" w14:paraId="64A1FD44" w14:textId="77777777" w:rsidTr="0016760B">
              <w:trPr>
                <w:trHeight w:val="1785"/>
                <w:ins w:id="210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89E38A" w14:textId="77777777" w:rsidR="0016760B" w:rsidRPr="0016760B" w:rsidRDefault="0016760B" w:rsidP="0016760B">
                  <w:pPr>
                    <w:autoSpaceDE/>
                    <w:autoSpaceDN/>
                    <w:adjustRightInd/>
                    <w:jc w:val="center"/>
                    <w:rPr>
                      <w:ins w:id="21005" w:author="Philippe Hollanda - Oliveira Trust" w:date="2022-07-19T09:57:00Z"/>
                      <w:rFonts w:ascii="Arial" w:eastAsia="Times New Roman" w:hAnsi="Arial" w:cs="Arial"/>
                      <w:color w:val="000000"/>
                      <w:sz w:val="20"/>
                      <w:szCs w:val="20"/>
                      <w:lang w:eastAsia="pt-BR"/>
                    </w:rPr>
                  </w:pPr>
                  <w:ins w:id="21006"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9EAFF0C" w14:textId="77777777" w:rsidR="0016760B" w:rsidRPr="0016760B" w:rsidRDefault="0016760B" w:rsidP="0016760B">
                  <w:pPr>
                    <w:autoSpaceDE/>
                    <w:autoSpaceDN/>
                    <w:adjustRightInd/>
                    <w:jc w:val="center"/>
                    <w:rPr>
                      <w:ins w:id="21007" w:author="Philippe Hollanda - Oliveira Trust" w:date="2022-07-19T09:57:00Z"/>
                      <w:rFonts w:ascii="Arial" w:eastAsia="Times New Roman" w:hAnsi="Arial" w:cs="Arial"/>
                      <w:color w:val="000000"/>
                      <w:sz w:val="20"/>
                      <w:szCs w:val="20"/>
                      <w:lang w:eastAsia="pt-BR"/>
                    </w:rPr>
                  </w:pPr>
                  <w:ins w:id="21008"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474800" w14:textId="77777777" w:rsidR="0016760B" w:rsidRPr="0016760B" w:rsidRDefault="0016760B" w:rsidP="0016760B">
                  <w:pPr>
                    <w:autoSpaceDE/>
                    <w:autoSpaceDN/>
                    <w:adjustRightInd/>
                    <w:jc w:val="center"/>
                    <w:rPr>
                      <w:ins w:id="21009" w:author="Philippe Hollanda - Oliveira Trust" w:date="2022-07-19T09:57:00Z"/>
                      <w:rFonts w:ascii="Arial" w:eastAsia="Times New Roman" w:hAnsi="Arial" w:cs="Arial"/>
                      <w:color w:val="000000"/>
                      <w:sz w:val="20"/>
                      <w:szCs w:val="20"/>
                      <w:lang w:eastAsia="pt-BR"/>
                    </w:rPr>
                  </w:pPr>
                  <w:ins w:id="21010" w:author="Philippe Hollanda - Oliveira Trust" w:date="2022-07-19T09:57:00Z">
                    <w:r w:rsidRPr="0016760B">
                      <w:rPr>
                        <w:rFonts w:ascii="Arial" w:eastAsia="Times New Roman" w:hAnsi="Arial" w:cs="Arial"/>
                        <w:color w:val="000000"/>
                        <w:sz w:val="20"/>
                        <w:szCs w:val="20"/>
                        <w:lang w:eastAsia="pt-BR"/>
                      </w:rPr>
                      <w:t>R$ 1.010,94</w:t>
                    </w:r>
                  </w:ins>
                </w:p>
              </w:tc>
            </w:tr>
            <w:tr w:rsidR="0016760B" w:rsidRPr="0016760B" w14:paraId="3161FEB8" w14:textId="77777777" w:rsidTr="0016760B">
              <w:trPr>
                <w:trHeight w:val="1785"/>
                <w:ins w:id="210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7E0EAB" w14:textId="77777777" w:rsidR="0016760B" w:rsidRPr="0016760B" w:rsidRDefault="0016760B" w:rsidP="0016760B">
                  <w:pPr>
                    <w:autoSpaceDE/>
                    <w:autoSpaceDN/>
                    <w:adjustRightInd/>
                    <w:jc w:val="center"/>
                    <w:rPr>
                      <w:ins w:id="21012" w:author="Philippe Hollanda - Oliveira Trust" w:date="2022-07-19T09:57:00Z"/>
                      <w:rFonts w:ascii="Arial" w:eastAsia="Times New Roman" w:hAnsi="Arial" w:cs="Arial"/>
                      <w:color w:val="000000"/>
                      <w:sz w:val="20"/>
                      <w:szCs w:val="20"/>
                      <w:lang w:eastAsia="pt-BR"/>
                    </w:rPr>
                  </w:pPr>
                  <w:ins w:id="21013"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0057E5A" w14:textId="77777777" w:rsidR="0016760B" w:rsidRPr="0016760B" w:rsidRDefault="0016760B" w:rsidP="0016760B">
                  <w:pPr>
                    <w:autoSpaceDE/>
                    <w:autoSpaceDN/>
                    <w:adjustRightInd/>
                    <w:jc w:val="center"/>
                    <w:rPr>
                      <w:ins w:id="21014" w:author="Philippe Hollanda - Oliveira Trust" w:date="2022-07-19T09:57:00Z"/>
                      <w:rFonts w:ascii="Arial" w:eastAsia="Times New Roman" w:hAnsi="Arial" w:cs="Arial"/>
                      <w:color w:val="000000"/>
                      <w:sz w:val="20"/>
                      <w:szCs w:val="20"/>
                      <w:lang w:eastAsia="pt-BR"/>
                    </w:rPr>
                  </w:pPr>
                  <w:ins w:id="21015"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CD206F" w14:textId="77777777" w:rsidR="0016760B" w:rsidRPr="0016760B" w:rsidRDefault="0016760B" w:rsidP="0016760B">
                  <w:pPr>
                    <w:autoSpaceDE/>
                    <w:autoSpaceDN/>
                    <w:adjustRightInd/>
                    <w:jc w:val="center"/>
                    <w:rPr>
                      <w:ins w:id="21016" w:author="Philippe Hollanda - Oliveira Trust" w:date="2022-07-19T09:57:00Z"/>
                      <w:rFonts w:ascii="Arial" w:eastAsia="Times New Roman" w:hAnsi="Arial" w:cs="Arial"/>
                      <w:color w:val="000000"/>
                      <w:sz w:val="20"/>
                      <w:szCs w:val="20"/>
                      <w:lang w:eastAsia="pt-BR"/>
                    </w:rPr>
                  </w:pPr>
                  <w:ins w:id="21017" w:author="Philippe Hollanda - Oliveira Trust" w:date="2022-07-19T09:57:00Z">
                    <w:r w:rsidRPr="0016760B">
                      <w:rPr>
                        <w:rFonts w:ascii="Arial" w:eastAsia="Times New Roman" w:hAnsi="Arial" w:cs="Arial"/>
                        <w:color w:val="000000"/>
                        <w:sz w:val="20"/>
                        <w:szCs w:val="20"/>
                        <w:lang w:eastAsia="pt-BR"/>
                      </w:rPr>
                      <w:t>R$ 1.009,78</w:t>
                    </w:r>
                  </w:ins>
                </w:p>
              </w:tc>
            </w:tr>
            <w:tr w:rsidR="0016760B" w:rsidRPr="0016760B" w14:paraId="481792F9" w14:textId="77777777" w:rsidTr="0016760B">
              <w:trPr>
                <w:trHeight w:val="1785"/>
                <w:ins w:id="210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759BC2" w14:textId="77777777" w:rsidR="0016760B" w:rsidRPr="0016760B" w:rsidRDefault="0016760B" w:rsidP="0016760B">
                  <w:pPr>
                    <w:autoSpaceDE/>
                    <w:autoSpaceDN/>
                    <w:adjustRightInd/>
                    <w:jc w:val="center"/>
                    <w:rPr>
                      <w:ins w:id="21019" w:author="Philippe Hollanda - Oliveira Trust" w:date="2022-07-19T09:57:00Z"/>
                      <w:rFonts w:ascii="Arial" w:eastAsia="Times New Roman" w:hAnsi="Arial" w:cs="Arial"/>
                      <w:color w:val="000000"/>
                      <w:sz w:val="20"/>
                      <w:szCs w:val="20"/>
                      <w:lang w:eastAsia="pt-BR"/>
                    </w:rPr>
                  </w:pPr>
                  <w:ins w:id="2102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5E51CD3" w14:textId="77777777" w:rsidR="0016760B" w:rsidRPr="0016760B" w:rsidRDefault="0016760B" w:rsidP="0016760B">
                  <w:pPr>
                    <w:autoSpaceDE/>
                    <w:autoSpaceDN/>
                    <w:adjustRightInd/>
                    <w:jc w:val="center"/>
                    <w:rPr>
                      <w:ins w:id="21021" w:author="Philippe Hollanda - Oliveira Trust" w:date="2022-07-19T09:57:00Z"/>
                      <w:rFonts w:ascii="Arial" w:eastAsia="Times New Roman" w:hAnsi="Arial" w:cs="Arial"/>
                      <w:color w:val="000000"/>
                      <w:sz w:val="20"/>
                      <w:szCs w:val="20"/>
                      <w:lang w:eastAsia="pt-BR"/>
                    </w:rPr>
                  </w:pPr>
                  <w:ins w:id="21022"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8F78BD" w14:textId="77777777" w:rsidR="0016760B" w:rsidRPr="0016760B" w:rsidRDefault="0016760B" w:rsidP="0016760B">
                  <w:pPr>
                    <w:autoSpaceDE/>
                    <w:autoSpaceDN/>
                    <w:adjustRightInd/>
                    <w:jc w:val="center"/>
                    <w:rPr>
                      <w:ins w:id="21023" w:author="Philippe Hollanda - Oliveira Trust" w:date="2022-07-19T09:57:00Z"/>
                      <w:rFonts w:ascii="Arial" w:eastAsia="Times New Roman" w:hAnsi="Arial" w:cs="Arial"/>
                      <w:color w:val="000000"/>
                      <w:sz w:val="20"/>
                      <w:szCs w:val="20"/>
                      <w:lang w:eastAsia="pt-BR"/>
                    </w:rPr>
                  </w:pPr>
                  <w:ins w:id="21024" w:author="Philippe Hollanda - Oliveira Trust" w:date="2022-07-19T09:57:00Z">
                    <w:r w:rsidRPr="0016760B">
                      <w:rPr>
                        <w:rFonts w:ascii="Arial" w:eastAsia="Times New Roman" w:hAnsi="Arial" w:cs="Arial"/>
                        <w:color w:val="000000"/>
                        <w:sz w:val="20"/>
                        <w:szCs w:val="20"/>
                        <w:lang w:eastAsia="pt-BR"/>
                      </w:rPr>
                      <w:t>R$ 1.021,96</w:t>
                    </w:r>
                  </w:ins>
                </w:p>
              </w:tc>
            </w:tr>
            <w:tr w:rsidR="0016760B" w:rsidRPr="0016760B" w14:paraId="3E7F244B" w14:textId="77777777" w:rsidTr="0016760B">
              <w:trPr>
                <w:trHeight w:val="1785"/>
                <w:ins w:id="210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6E29A8" w14:textId="77777777" w:rsidR="0016760B" w:rsidRPr="0016760B" w:rsidRDefault="0016760B" w:rsidP="0016760B">
                  <w:pPr>
                    <w:autoSpaceDE/>
                    <w:autoSpaceDN/>
                    <w:adjustRightInd/>
                    <w:jc w:val="center"/>
                    <w:rPr>
                      <w:ins w:id="21026" w:author="Philippe Hollanda - Oliveira Trust" w:date="2022-07-19T09:57:00Z"/>
                      <w:rFonts w:ascii="Arial" w:eastAsia="Times New Roman" w:hAnsi="Arial" w:cs="Arial"/>
                      <w:color w:val="000000"/>
                      <w:sz w:val="20"/>
                      <w:szCs w:val="20"/>
                      <w:lang w:eastAsia="pt-BR"/>
                    </w:rPr>
                  </w:pPr>
                  <w:ins w:id="21027"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C40EBA5" w14:textId="77777777" w:rsidR="0016760B" w:rsidRPr="0016760B" w:rsidRDefault="0016760B" w:rsidP="0016760B">
                  <w:pPr>
                    <w:autoSpaceDE/>
                    <w:autoSpaceDN/>
                    <w:adjustRightInd/>
                    <w:jc w:val="center"/>
                    <w:rPr>
                      <w:ins w:id="21028" w:author="Philippe Hollanda - Oliveira Trust" w:date="2022-07-19T09:57:00Z"/>
                      <w:rFonts w:ascii="Arial" w:eastAsia="Times New Roman" w:hAnsi="Arial" w:cs="Arial"/>
                      <w:color w:val="000000"/>
                      <w:sz w:val="20"/>
                      <w:szCs w:val="20"/>
                      <w:lang w:eastAsia="pt-BR"/>
                    </w:rPr>
                  </w:pPr>
                  <w:ins w:id="21029"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9CFC12" w14:textId="77777777" w:rsidR="0016760B" w:rsidRPr="0016760B" w:rsidRDefault="0016760B" w:rsidP="0016760B">
                  <w:pPr>
                    <w:autoSpaceDE/>
                    <w:autoSpaceDN/>
                    <w:adjustRightInd/>
                    <w:jc w:val="center"/>
                    <w:rPr>
                      <w:ins w:id="21030" w:author="Philippe Hollanda - Oliveira Trust" w:date="2022-07-19T09:57:00Z"/>
                      <w:rFonts w:ascii="Arial" w:eastAsia="Times New Roman" w:hAnsi="Arial" w:cs="Arial"/>
                      <w:color w:val="000000"/>
                      <w:sz w:val="20"/>
                      <w:szCs w:val="20"/>
                      <w:lang w:eastAsia="pt-BR"/>
                    </w:rPr>
                  </w:pPr>
                  <w:ins w:id="21031" w:author="Philippe Hollanda - Oliveira Trust" w:date="2022-07-19T09:57:00Z">
                    <w:r w:rsidRPr="0016760B">
                      <w:rPr>
                        <w:rFonts w:ascii="Arial" w:eastAsia="Times New Roman" w:hAnsi="Arial" w:cs="Arial"/>
                        <w:color w:val="000000"/>
                        <w:sz w:val="20"/>
                        <w:szCs w:val="20"/>
                        <w:lang w:eastAsia="pt-BR"/>
                      </w:rPr>
                      <w:t>R$ 983,10</w:t>
                    </w:r>
                  </w:ins>
                </w:p>
              </w:tc>
            </w:tr>
            <w:tr w:rsidR="0016760B" w:rsidRPr="0016760B" w14:paraId="3B6C008F" w14:textId="77777777" w:rsidTr="0016760B">
              <w:trPr>
                <w:trHeight w:val="1785"/>
                <w:ins w:id="210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A01E59" w14:textId="77777777" w:rsidR="0016760B" w:rsidRPr="0016760B" w:rsidRDefault="0016760B" w:rsidP="0016760B">
                  <w:pPr>
                    <w:autoSpaceDE/>
                    <w:autoSpaceDN/>
                    <w:adjustRightInd/>
                    <w:jc w:val="center"/>
                    <w:rPr>
                      <w:ins w:id="21033" w:author="Philippe Hollanda - Oliveira Trust" w:date="2022-07-19T09:57:00Z"/>
                      <w:rFonts w:ascii="Arial" w:eastAsia="Times New Roman" w:hAnsi="Arial" w:cs="Arial"/>
                      <w:color w:val="000000"/>
                      <w:sz w:val="20"/>
                      <w:szCs w:val="20"/>
                      <w:lang w:eastAsia="pt-BR"/>
                    </w:rPr>
                  </w:pPr>
                  <w:ins w:id="21034"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FB912A6" w14:textId="77777777" w:rsidR="0016760B" w:rsidRPr="0016760B" w:rsidRDefault="0016760B" w:rsidP="0016760B">
                  <w:pPr>
                    <w:autoSpaceDE/>
                    <w:autoSpaceDN/>
                    <w:adjustRightInd/>
                    <w:jc w:val="center"/>
                    <w:rPr>
                      <w:ins w:id="21035" w:author="Philippe Hollanda - Oliveira Trust" w:date="2022-07-19T09:57:00Z"/>
                      <w:rFonts w:ascii="Arial" w:eastAsia="Times New Roman" w:hAnsi="Arial" w:cs="Arial"/>
                      <w:color w:val="000000"/>
                      <w:sz w:val="20"/>
                      <w:szCs w:val="20"/>
                      <w:lang w:eastAsia="pt-BR"/>
                    </w:rPr>
                  </w:pPr>
                  <w:ins w:id="21036"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0D4DBD" w14:textId="77777777" w:rsidR="0016760B" w:rsidRPr="0016760B" w:rsidRDefault="0016760B" w:rsidP="0016760B">
                  <w:pPr>
                    <w:autoSpaceDE/>
                    <w:autoSpaceDN/>
                    <w:adjustRightInd/>
                    <w:jc w:val="center"/>
                    <w:rPr>
                      <w:ins w:id="21037" w:author="Philippe Hollanda - Oliveira Trust" w:date="2022-07-19T09:57:00Z"/>
                      <w:rFonts w:ascii="Arial" w:eastAsia="Times New Roman" w:hAnsi="Arial" w:cs="Arial"/>
                      <w:color w:val="000000"/>
                      <w:sz w:val="20"/>
                      <w:szCs w:val="20"/>
                      <w:lang w:eastAsia="pt-BR"/>
                    </w:rPr>
                  </w:pPr>
                  <w:ins w:id="21038" w:author="Philippe Hollanda - Oliveira Trust" w:date="2022-07-19T09:57:00Z">
                    <w:r w:rsidRPr="0016760B">
                      <w:rPr>
                        <w:rFonts w:ascii="Arial" w:eastAsia="Times New Roman" w:hAnsi="Arial" w:cs="Arial"/>
                        <w:color w:val="000000"/>
                        <w:sz w:val="20"/>
                        <w:szCs w:val="20"/>
                        <w:lang w:eastAsia="pt-BR"/>
                      </w:rPr>
                      <w:t>R$ 949,46</w:t>
                    </w:r>
                  </w:ins>
                </w:p>
              </w:tc>
            </w:tr>
            <w:tr w:rsidR="0016760B" w:rsidRPr="0016760B" w14:paraId="52F6AB5B" w14:textId="77777777" w:rsidTr="0016760B">
              <w:trPr>
                <w:trHeight w:val="1110"/>
                <w:ins w:id="210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95E50EE" w14:textId="77777777" w:rsidR="0016760B" w:rsidRPr="0016760B" w:rsidRDefault="0016760B" w:rsidP="0016760B">
                  <w:pPr>
                    <w:autoSpaceDE/>
                    <w:autoSpaceDN/>
                    <w:adjustRightInd/>
                    <w:jc w:val="center"/>
                    <w:rPr>
                      <w:ins w:id="21040" w:author="Philippe Hollanda - Oliveira Trust" w:date="2022-07-19T09:57:00Z"/>
                      <w:rFonts w:ascii="Arial" w:eastAsia="Times New Roman" w:hAnsi="Arial" w:cs="Arial"/>
                      <w:color w:val="000000"/>
                      <w:sz w:val="20"/>
                      <w:szCs w:val="20"/>
                      <w:lang w:eastAsia="pt-BR"/>
                    </w:rPr>
                  </w:pPr>
                  <w:ins w:id="21041"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72539246" w14:textId="77777777" w:rsidR="0016760B" w:rsidRPr="0016760B" w:rsidRDefault="0016760B" w:rsidP="0016760B">
                  <w:pPr>
                    <w:autoSpaceDE/>
                    <w:autoSpaceDN/>
                    <w:adjustRightInd/>
                    <w:jc w:val="center"/>
                    <w:rPr>
                      <w:ins w:id="21042" w:author="Philippe Hollanda - Oliveira Trust" w:date="2022-07-19T09:57:00Z"/>
                      <w:rFonts w:ascii="Arial" w:eastAsia="Times New Roman" w:hAnsi="Arial" w:cs="Arial"/>
                      <w:color w:val="000000"/>
                      <w:sz w:val="20"/>
                      <w:szCs w:val="20"/>
                      <w:lang w:eastAsia="pt-BR"/>
                    </w:rPr>
                  </w:pPr>
                  <w:ins w:id="21043"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1F8324" w14:textId="77777777" w:rsidR="0016760B" w:rsidRPr="0016760B" w:rsidRDefault="0016760B" w:rsidP="0016760B">
                  <w:pPr>
                    <w:autoSpaceDE/>
                    <w:autoSpaceDN/>
                    <w:adjustRightInd/>
                    <w:jc w:val="center"/>
                    <w:rPr>
                      <w:ins w:id="21044" w:author="Philippe Hollanda - Oliveira Trust" w:date="2022-07-19T09:57:00Z"/>
                      <w:rFonts w:ascii="Arial" w:eastAsia="Times New Roman" w:hAnsi="Arial" w:cs="Arial"/>
                      <w:color w:val="000000"/>
                      <w:sz w:val="20"/>
                      <w:szCs w:val="20"/>
                      <w:lang w:eastAsia="pt-BR"/>
                    </w:rPr>
                  </w:pPr>
                  <w:ins w:id="21045" w:author="Philippe Hollanda - Oliveira Trust" w:date="2022-07-19T09:57:00Z">
                    <w:r w:rsidRPr="0016760B">
                      <w:rPr>
                        <w:rFonts w:ascii="Arial" w:eastAsia="Times New Roman" w:hAnsi="Arial" w:cs="Arial"/>
                        <w:color w:val="000000"/>
                        <w:sz w:val="20"/>
                        <w:szCs w:val="20"/>
                        <w:lang w:eastAsia="pt-BR"/>
                      </w:rPr>
                      <w:t>R$ 237,85</w:t>
                    </w:r>
                  </w:ins>
                </w:p>
              </w:tc>
            </w:tr>
            <w:tr w:rsidR="0016760B" w:rsidRPr="0016760B" w14:paraId="31ECA6F7" w14:textId="77777777" w:rsidTr="0016760B">
              <w:trPr>
                <w:trHeight w:val="1785"/>
                <w:ins w:id="210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18B380" w14:textId="77777777" w:rsidR="0016760B" w:rsidRPr="0016760B" w:rsidRDefault="0016760B" w:rsidP="0016760B">
                  <w:pPr>
                    <w:autoSpaceDE/>
                    <w:autoSpaceDN/>
                    <w:adjustRightInd/>
                    <w:jc w:val="center"/>
                    <w:rPr>
                      <w:ins w:id="21047" w:author="Philippe Hollanda - Oliveira Trust" w:date="2022-07-19T09:57:00Z"/>
                      <w:rFonts w:ascii="Arial" w:eastAsia="Times New Roman" w:hAnsi="Arial" w:cs="Arial"/>
                      <w:color w:val="000000"/>
                      <w:sz w:val="20"/>
                      <w:szCs w:val="20"/>
                      <w:lang w:eastAsia="pt-BR"/>
                    </w:rPr>
                  </w:pPr>
                  <w:ins w:id="2104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AAB0F7D" w14:textId="77777777" w:rsidR="0016760B" w:rsidRPr="0016760B" w:rsidRDefault="0016760B" w:rsidP="0016760B">
                  <w:pPr>
                    <w:autoSpaceDE/>
                    <w:autoSpaceDN/>
                    <w:adjustRightInd/>
                    <w:jc w:val="center"/>
                    <w:rPr>
                      <w:ins w:id="21049" w:author="Philippe Hollanda - Oliveira Trust" w:date="2022-07-19T09:57:00Z"/>
                      <w:rFonts w:ascii="Arial" w:eastAsia="Times New Roman" w:hAnsi="Arial" w:cs="Arial"/>
                      <w:color w:val="000000"/>
                      <w:sz w:val="20"/>
                      <w:szCs w:val="20"/>
                      <w:lang w:eastAsia="pt-BR"/>
                    </w:rPr>
                  </w:pPr>
                  <w:ins w:id="21050"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7E0E05" w14:textId="77777777" w:rsidR="0016760B" w:rsidRPr="0016760B" w:rsidRDefault="0016760B" w:rsidP="0016760B">
                  <w:pPr>
                    <w:autoSpaceDE/>
                    <w:autoSpaceDN/>
                    <w:adjustRightInd/>
                    <w:jc w:val="center"/>
                    <w:rPr>
                      <w:ins w:id="21051" w:author="Philippe Hollanda - Oliveira Trust" w:date="2022-07-19T09:57:00Z"/>
                      <w:rFonts w:ascii="Arial" w:eastAsia="Times New Roman" w:hAnsi="Arial" w:cs="Arial"/>
                      <w:color w:val="000000"/>
                      <w:sz w:val="20"/>
                      <w:szCs w:val="20"/>
                      <w:lang w:eastAsia="pt-BR"/>
                    </w:rPr>
                  </w:pPr>
                  <w:ins w:id="21052" w:author="Philippe Hollanda - Oliveira Trust" w:date="2022-07-19T09:57:00Z">
                    <w:r w:rsidRPr="0016760B">
                      <w:rPr>
                        <w:rFonts w:ascii="Arial" w:eastAsia="Times New Roman" w:hAnsi="Arial" w:cs="Arial"/>
                        <w:color w:val="000000"/>
                        <w:sz w:val="20"/>
                        <w:szCs w:val="20"/>
                        <w:lang w:eastAsia="pt-BR"/>
                      </w:rPr>
                      <w:t>R$ 234,08</w:t>
                    </w:r>
                  </w:ins>
                </w:p>
              </w:tc>
            </w:tr>
            <w:tr w:rsidR="0016760B" w:rsidRPr="0016760B" w14:paraId="255AB80D" w14:textId="77777777" w:rsidTr="0016760B">
              <w:trPr>
                <w:trHeight w:val="1785"/>
                <w:ins w:id="210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CE20B4" w14:textId="77777777" w:rsidR="0016760B" w:rsidRPr="0016760B" w:rsidRDefault="0016760B" w:rsidP="0016760B">
                  <w:pPr>
                    <w:autoSpaceDE/>
                    <w:autoSpaceDN/>
                    <w:adjustRightInd/>
                    <w:jc w:val="center"/>
                    <w:rPr>
                      <w:ins w:id="21054" w:author="Philippe Hollanda - Oliveira Trust" w:date="2022-07-19T09:57:00Z"/>
                      <w:rFonts w:ascii="Arial" w:eastAsia="Times New Roman" w:hAnsi="Arial" w:cs="Arial"/>
                      <w:color w:val="000000"/>
                      <w:sz w:val="20"/>
                      <w:szCs w:val="20"/>
                      <w:lang w:eastAsia="pt-BR"/>
                    </w:rPr>
                  </w:pPr>
                  <w:ins w:id="2105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4C98477" w14:textId="77777777" w:rsidR="0016760B" w:rsidRPr="0016760B" w:rsidRDefault="0016760B" w:rsidP="0016760B">
                  <w:pPr>
                    <w:autoSpaceDE/>
                    <w:autoSpaceDN/>
                    <w:adjustRightInd/>
                    <w:jc w:val="center"/>
                    <w:rPr>
                      <w:ins w:id="21056" w:author="Philippe Hollanda - Oliveira Trust" w:date="2022-07-19T09:57:00Z"/>
                      <w:rFonts w:ascii="Arial" w:eastAsia="Times New Roman" w:hAnsi="Arial" w:cs="Arial"/>
                      <w:color w:val="000000"/>
                      <w:sz w:val="20"/>
                      <w:szCs w:val="20"/>
                      <w:lang w:eastAsia="pt-BR"/>
                    </w:rPr>
                  </w:pPr>
                  <w:ins w:id="21057"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EB925C" w14:textId="77777777" w:rsidR="0016760B" w:rsidRPr="0016760B" w:rsidRDefault="0016760B" w:rsidP="0016760B">
                  <w:pPr>
                    <w:autoSpaceDE/>
                    <w:autoSpaceDN/>
                    <w:adjustRightInd/>
                    <w:jc w:val="center"/>
                    <w:rPr>
                      <w:ins w:id="21058" w:author="Philippe Hollanda - Oliveira Trust" w:date="2022-07-19T09:57:00Z"/>
                      <w:rFonts w:ascii="Arial" w:eastAsia="Times New Roman" w:hAnsi="Arial" w:cs="Arial"/>
                      <w:color w:val="000000"/>
                      <w:sz w:val="20"/>
                      <w:szCs w:val="20"/>
                      <w:lang w:eastAsia="pt-BR"/>
                    </w:rPr>
                  </w:pPr>
                  <w:ins w:id="21059" w:author="Philippe Hollanda - Oliveira Trust" w:date="2022-07-19T09:57:00Z">
                    <w:r w:rsidRPr="0016760B">
                      <w:rPr>
                        <w:rFonts w:ascii="Arial" w:eastAsia="Times New Roman" w:hAnsi="Arial" w:cs="Arial"/>
                        <w:color w:val="000000"/>
                        <w:sz w:val="20"/>
                        <w:szCs w:val="20"/>
                        <w:lang w:eastAsia="pt-BR"/>
                      </w:rPr>
                      <w:t>R$ 233,82</w:t>
                    </w:r>
                  </w:ins>
                </w:p>
              </w:tc>
            </w:tr>
            <w:tr w:rsidR="0016760B" w:rsidRPr="0016760B" w14:paraId="676ADC88" w14:textId="77777777" w:rsidTr="0016760B">
              <w:trPr>
                <w:trHeight w:val="1785"/>
                <w:ins w:id="210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53A264" w14:textId="77777777" w:rsidR="0016760B" w:rsidRPr="0016760B" w:rsidRDefault="0016760B" w:rsidP="0016760B">
                  <w:pPr>
                    <w:autoSpaceDE/>
                    <w:autoSpaceDN/>
                    <w:adjustRightInd/>
                    <w:jc w:val="center"/>
                    <w:rPr>
                      <w:ins w:id="21061" w:author="Philippe Hollanda - Oliveira Trust" w:date="2022-07-19T09:57:00Z"/>
                      <w:rFonts w:ascii="Arial" w:eastAsia="Times New Roman" w:hAnsi="Arial" w:cs="Arial"/>
                      <w:color w:val="000000"/>
                      <w:sz w:val="20"/>
                      <w:szCs w:val="20"/>
                      <w:lang w:eastAsia="pt-BR"/>
                    </w:rPr>
                  </w:pPr>
                  <w:ins w:id="21062"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7899DBC" w14:textId="77777777" w:rsidR="0016760B" w:rsidRPr="0016760B" w:rsidRDefault="0016760B" w:rsidP="0016760B">
                  <w:pPr>
                    <w:autoSpaceDE/>
                    <w:autoSpaceDN/>
                    <w:adjustRightInd/>
                    <w:jc w:val="center"/>
                    <w:rPr>
                      <w:ins w:id="21063" w:author="Philippe Hollanda - Oliveira Trust" w:date="2022-07-19T09:57:00Z"/>
                      <w:rFonts w:ascii="Arial" w:eastAsia="Times New Roman" w:hAnsi="Arial" w:cs="Arial"/>
                      <w:color w:val="000000"/>
                      <w:sz w:val="20"/>
                      <w:szCs w:val="20"/>
                      <w:lang w:eastAsia="pt-BR"/>
                    </w:rPr>
                  </w:pPr>
                  <w:ins w:id="21064"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75131C" w14:textId="77777777" w:rsidR="0016760B" w:rsidRPr="0016760B" w:rsidRDefault="0016760B" w:rsidP="0016760B">
                  <w:pPr>
                    <w:autoSpaceDE/>
                    <w:autoSpaceDN/>
                    <w:adjustRightInd/>
                    <w:jc w:val="center"/>
                    <w:rPr>
                      <w:ins w:id="21065" w:author="Philippe Hollanda - Oliveira Trust" w:date="2022-07-19T09:57:00Z"/>
                      <w:rFonts w:ascii="Arial" w:eastAsia="Times New Roman" w:hAnsi="Arial" w:cs="Arial"/>
                      <w:color w:val="000000"/>
                      <w:sz w:val="20"/>
                      <w:szCs w:val="20"/>
                      <w:lang w:eastAsia="pt-BR"/>
                    </w:rPr>
                  </w:pPr>
                  <w:ins w:id="21066" w:author="Philippe Hollanda - Oliveira Trust" w:date="2022-07-19T09:57:00Z">
                    <w:r w:rsidRPr="0016760B">
                      <w:rPr>
                        <w:rFonts w:ascii="Arial" w:eastAsia="Times New Roman" w:hAnsi="Arial" w:cs="Arial"/>
                        <w:color w:val="000000"/>
                        <w:sz w:val="20"/>
                        <w:szCs w:val="20"/>
                        <w:lang w:eastAsia="pt-BR"/>
                      </w:rPr>
                      <w:t>R$ 236,64</w:t>
                    </w:r>
                  </w:ins>
                </w:p>
              </w:tc>
            </w:tr>
            <w:tr w:rsidR="0016760B" w:rsidRPr="0016760B" w14:paraId="7BCE8672" w14:textId="77777777" w:rsidTr="0016760B">
              <w:trPr>
                <w:trHeight w:val="1785"/>
                <w:ins w:id="210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99B3290" w14:textId="77777777" w:rsidR="0016760B" w:rsidRPr="0016760B" w:rsidRDefault="0016760B" w:rsidP="0016760B">
                  <w:pPr>
                    <w:autoSpaceDE/>
                    <w:autoSpaceDN/>
                    <w:adjustRightInd/>
                    <w:jc w:val="center"/>
                    <w:rPr>
                      <w:ins w:id="21068" w:author="Philippe Hollanda - Oliveira Trust" w:date="2022-07-19T09:57:00Z"/>
                      <w:rFonts w:ascii="Arial" w:eastAsia="Times New Roman" w:hAnsi="Arial" w:cs="Arial"/>
                      <w:color w:val="000000"/>
                      <w:sz w:val="20"/>
                      <w:szCs w:val="20"/>
                      <w:lang w:eastAsia="pt-BR"/>
                    </w:rPr>
                  </w:pPr>
                  <w:ins w:id="21069"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1EF7A08" w14:textId="77777777" w:rsidR="0016760B" w:rsidRPr="0016760B" w:rsidRDefault="0016760B" w:rsidP="0016760B">
                  <w:pPr>
                    <w:autoSpaceDE/>
                    <w:autoSpaceDN/>
                    <w:adjustRightInd/>
                    <w:jc w:val="center"/>
                    <w:rPr>
                      <w:ins w:id="21070" w:author="Philippe Hollanda - Oliveira Trust" w:date="2022-07-19T09:57:00Z"/>
                      <w:rFonts w:ascii="Arial" w:eastAsia="Times New Roman" w:hAnsi="Arial" w:cs="Arial"/>
                      <w:color w:val="000000"/>
                      <w:sz w:val="20"/>
                      <w:szCs w:val="20"/>
                      <w:lang w:eastAsia="pt-BR"/>
                    </w:rPr>
                  </w:pPr>
                  <w:ins w:id="21071"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2955D3" w14:textId="77777777" w:rsidR="0016760B" w:rsidRPr="0016760B" w:rsidRDefault="0016760B" w:rsidP="0016760B">
                  <w:pPr>
                    <w:autoSpaceDE/>
                    <w:autoSpaceDN/>
                    <w:adjustRightInd/>
                    <w:jc w:val="center"/>
                    <w:rPr>
                      <w:ins w:id="21072" w:author="Philippe Hollanda - Oliveira Trust" w:date="2022-07-19T09:57:00Z"/>
                      <w:rFonts w:ascii="Arial" w:eastAsia="Times New Roman" w:hAnsi="Arial" w:cs="Arial"/>
                      <w:color w:val="000000"/>
                      <w:sz w:val="20"/>
                      <w:szCs w:val="20"/>
                      <w:lang w:eastAsia="pt-BR"/>
                    </w:rPr>
                  </w:pPr>
                  <w:ins w:id="21073" w:author="Philippe Hollanda - Oliveira Trust" w:date="2022-07-19T09:57:00Z">
                    <w:r w:rsidRPr="0016760B">
                      <w:rPr>
                        <w:rFonts w:ascii="Arial" w:eastAsia="Times New Roman" w:hAnsi="Arial" w:cs="Arial"/>
                        <w:color w:val="000000"/>
                        <w:sz w:val="20"/>
                        <w:szCs w:val="20"/>
                        <w:lang w:eastAsia="pt-BR"/>
                      </w:rPr>
                      <w:t>R$ 227,64</w:t>
                    </w:r>
                  </w:ins>
                </w:p>
              </w:tc>
            </w:tr>
            <w:tr w:rsidR="0016760B" w:rsidRPr="0016760B" w14:paraId="7318900E" w14:textId="77777777" w:rsidTr="0016760B">
              <w:trPr>
                <w:trHeight w:val="1785"/>
                <w:ins w:id="210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08BAED" w14:textId="77777777" w:rsidR="0016760B" w:rsidRPr="0016760B" w:rsidRDefault="0016760B" w:rsidP="0016760B">
                  <w:pPr>
                    <w:autoSpaceDE/>
                    <w:autoSpaceDN/>
                    <w:adjustRightInd/>
                    <w:jc w:val="center"/>
                    <w:rPr>
                      <w:ins w:id="21075" w:author="Philippe Hollanda - Oliveira Trust" w:date="2022-07-19T09:57:00Z"/>
                      <w:rFonts w:ascii="Arial" w:eastAsia="Times New Roman" w:hAnsi="Arial" w:cs="Arial"/>
                      <w:color w:val="000000"/>
                      <w:sz w:val="20"/>
                      <w:szCs w:val="20"/>
                      <w:lang w:eastAsia="pt-BR"/>
                    </w:rPr>
                  </w:pPr>
                  <w:ins w:id="2107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2F7E526" w14:textId="77777777" w:rsidR="0016760B" w:rsidRPr="0016760B" w:rsidRDefault="0016760B" w:rsidP="0016760B">
                  <w:pPr>
                    <w:autoSpaceDE/>
                    <w:autoSpaceDN/>
                    <w:adjustRightInd/>
                    <w:jc w:val="center"/>
                    <w:rPr>
                      <w:ins w:id="21077" w:author="Philippe Hollanda - Oliveira Trust" w:date="2022-07-19T09:57:00Z"/>
                      <w:rFonts w:ascii="Arial" w:eastAsia="Times New Roman" w:hAnsi="Arial" w:cs="Arial"/>
                      <w:color w:val="000000"/>
                      <w:sz w:val="20"/>
                      <w:szCs w:val="20"/>
                      <w:lang w:eastAsia="pt-BR"/>
                    </w:rPr>
                  </w:pPr>
                  <w:ins w:id="21078"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1EAE7B" w14:textId="77777777" w:rsidR="0016760B" w:rsidRPr="0016760B" w:rsidRDefault="0016760B" w:rsidP="0016760B">
                  <w:pPr>
                    <w:autoSpaceDE/>
                    <w:autoSpaceDN/>
                    <w:adjustRightInd/>
                    <w:jc w:val="center"/>
                    <w:rPr>
                      <w:ins w:id="21079" w:author="Philippe Hollanda - Oliveira Trust" w:date="2022-07-19T09:57:00Z"/>
                      <w:rFonts w:ascii="Arial" w:eastAsia="Times New Roman" w:hAnsi="Arial" w:cs="Arial"/>
                      <w:color w:val="000000"/>
                      <w:sz w:val="20"/>
                      <w:szCs w:val="20"/>
                      <w:lang w:eastAsia="pt-BR"/>
                    </w:rPr>
                  </w:pPr>
                  <w:ins w:id="21080" w:author="Philippe Hollanda - Oliveira Trust" w:date="2022-07-19T09:57:00Z">
                    <w:r w:rsidRPr="0016760B">
                      <w:rPr>
                        <w:rFonts w:ascii="Arial" w:eastAsia="Times New Roman" w:hAnsi="Arial" w:cs="Arial"/>
                        <w:color w:val="000000"/>
                        <w:sz w:val="20"/>
                        <w:szCs w:val="20"/>
                        <w:lang w:eastAsia="pt-BR"/>
                      </w:rPr>
                      <w:t>R$ 219,85</w:t>
                    </w:r>
                  </w:ins>
                </w:p>
              </w:tc>
            </w:tr>
            <w:tr w:rsidR="0016760B" w:rsidRPr="0016760B" w14:paraId="25006071" w14:textId="77777777" w:rsidTr="0016760B">
              <w:trPr>
                <w:trHeight w:val="1785"/>
                <w:ins w:id="210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5B4E18" w14:textId="77777777" w:rsidR="0016760B" w:rsidRPr="0016760B" w:rsidRDefault="0016760B" w:rsidP="0016760B">
                  <w:pPr>
                    <w:autoSpaceDE/>
                    <w:autoSpaceDN/>
                    <w:adjustRightInd/>
                    <w:jc w:val="center"/>
                    <w:rPr>
                      <w:ins w:id="21082" w:author="Philippe Hollanda - Oliveira Trust" w:date="2022-07-19T09:57:00Z"/>
                      <w:rFonts w:ascii="Arial" w:eastAsia="Times New Roman" w:hAnsi="Arial" w:cs="Arial"/>
                      <w:color w:val="000000"/>
                      <w:sz w:val="20"/>
                      <w:szCs w:val="20"/>
                      <w:lang w:eastAsia="pt-BR"/>
                    </w:rPr>
                  </w:pPr>
                  <w:ins w:id="21083"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19CF9C81" w14:textId="77777777" w:rsidR="0016760B" w:rsidRPr="0016760B" w:rsidRDefault="0016760B" w:rsidP="0016760B">
                  <w:pPr>
                    <w:autoSpaceDE/>
                    <w:autoSpaceDN/>
                    <w:adjustRightInd/>
                    <w:jc w:val="center"/>
                    <w:rPr>
                      <w:ins w:id="21084" w:author="Philippe Hollanda - Oliveira Trust" w:date="2022-07-19T09:57:00Z"/>
                      <w:rFonts w:ascii="Arial" w:eastAsia="Times New Roman" w:hAnsi="Arial" w:cs="Arial"/>
                      <w:color w:val="000000"/>
                      <w:sz w:val="20"/>
                      <w:szCs w:val="20"/>
                      <w:lang w:eastAsia="pt-BR"/>
                    </w:rPr>
                  </w:pPr>
                  <w:ins w:id="21085"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B3B3AA" w14:textId="77777777" w:rsidR="0016760B" w:rsidRPr="0016760B" w:rsidRDefault="0016760B" w:rsidP="0016760B">
                  <w:pPr>
                    <w:autoSpaceDE/>
                    <w:autoSpaceDN/>
                    <w:adjustRightInd/>
                    <w:jc w:val="center"/>
                    <w:rPr>
                      <w:ins w:id="21086" w:author="Philippe Hollanda - Oliveira Trust" w:date="2022-07-19T09:57:00Z"/>
                      <w:rFonts w:ascii="Arial" w:eastAsia="Times New Roman" w:hAnsi="Arial" w:cs="Arial"/>
                      <w:color w:val="000000"/>
                      <w:sz w:val="20"/>
                      <w:szCs w:val="20"/>
                      <w:lang w:eastAsia="pt-BR"/>
                    </w:rPr>
                  </w:pPr>
                  <w:ins w:id="21087" w:author="Philippe Hollanda - Oliveira Trust" w:date="2022-07-19T09:57:00Z">
                    <w:r w:rsidRPr="0016760B">
                      <w:rPr>
                        <w:rFonts w:ascii="Arial" w:eastAsia="Times New Roman" w:hAnsi="Arial" w:cs="Arial"/>
                        <w:color w:val="000000"/>
                        <w:sz w:val="20"/>
                        <w:szCs w:val="20"/>
                        <w:lang w:eastAsia="pt-BR"/>
                      </w:rPr>
                      <w:t>R$ 887,28</w:t>
                    </w:r>
                  </w:ins>
                </w:p>
              </w:tc>
            </w:tr>
            <w:tr w:rsidR="0016760B" w:rsidRPr="0016760B" w14:paraId="76B37363" w14:textId="77777777" w:rsidTr="0016760B">
              <w:trPr>
                <w:trHeight w:val="1785"/>
                <w:ins w:id="210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80A72B" w14:textId="77777777" w:rsidR="0016760B" w:rsidRPr="0016760B" w:rsidRDefault="0016760B" w:rsidP="0016760B">
                  <w:pPr>
                    <w:autoSpaceDE/>
                    <w:autoSpaceDN/>
                    <w:adjustRightInd/>
                    <w:jc w:val="center"/>
                    <w:rPr>
                      <w:ins w:id="21089" w:author="Philippe Hollanda - Oliveira Trust" w:date="2022-07-19T09:57:00Z"/>
                      <w:rFonts w:ascii="Arial" w:eastAsia="Times New Roman" w:hAnsi="Arial" w:cs="Arial"/>
                      <w:color w:val="000000"/>
                      <w:sz w:val="20"/>
                      <w:szCs w:val="20"/>
                      <w:lang w:eastAsia="pt-BR"/>
                    </w:rPr>
                  </w:pPr>
                  <w:ins w:id="21090"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5499E779" w14:textId="77777777" w:rsidR="0016760B" w:rsidRPr="0016760B" w:rsidRDefault="0016760B" w:rsidP="0016760B">
                  <w:pPr>
                    <w:autoSpaceDE/>
                    <w:autoSpaceDN/>
                    <w:adjustRightInd/>
                    <w:jc w:val="center"/>
                    <w:rPr>
                      <w:ins w:id="21091" w:author="Philippe Hollanda - Oliveira Trust" w:date="2022-07-19T09:57:00Z"/>
                      <w:rFonts w:ascii="Arial" w:eastAsia="Times New Roman" w:hAnsi="Arial" w:cs="Arial"/>
                      <w:color w:val="000000"/>
                      <w:sz w:val="20"/>
                      <w:szCs w:val="20"/>
                      <w:lang w:eastAsia="pt-BR"/>
                    </w:rPr>
                  </w:pPr>
                  <w:ins w:id="21092"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51F868" w14:textId="77777777" w:rsidR="0016760B" w:rsidRPr="0016760B" w:rsidRDefault="0016760B" w:rsidP="0016760B">
                  <w:pPr>
                    <w:autoSpaceDE/>
                    <w:autoSpaceDN/>
                    <w:adjustRightInd/>
                    <w:jc w:val="center"/>
                    <w:rPr>
                      <w:ins w:id="21093" w:author="Philippe Hollanda - Oliveira Trust" w:date="2022-07-19T09:57:00Z"/>
                      <w:rFonts w:ascii="Arial" w:eastAsia="Times New Roman" w:hAnsi="Arial" w:cs="Arial"/>
                      <w:color w:val="000000"/>
                      <w:sz w:val="20"/>
                      <w:szCs w:val="20"/>
                      <w:lang w:eastAsia="pt-BR"/>
                    </w:rPr>
                  </w:pPr>
                  <w:ins w:id="21094" w:author="Philippe Hollanda - Oliveira Trust" w:date="2022-07-19T09:57:00Z">
                    <w:r w:rsidRPr="0016760B">
                      <w:rPr>
                        <w:rFonts w:ascii="Arial" w:eastAsia="Times New Roman" w:hAnsi="Arial" w:cs="Arial"/>
                        <w:color w:val="000000"/>
                        <w:sz w:val="20"/>
                        <w:szCs w:val="20"/>
                        <w:lang w:eastAsia="pt-BR"/>
                      </w:rPr>
                      <w:t>R$ 890,10</w:t>
                    </w:r>
                  </w:ins>
                </w:p>
              </w:tc>
            </w:tr>
            <w:tr w:rsidR="0016760B" w:rsidRPr="0016760B" w14:paraId="7233DAE0" w14:textId="77777777" w:rsidTr="0016760B">
              <w:trPr>
                <w:trHeight w:val="1785"/>
                <w:ins w:id="210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5E935A" w14:textId="77777777" w:rsidR="0016760B" w:rsidRPr="0016760B" w:rsidRDefault="0016760B" w:rsidP="0016760B">
                  <w:pPr>
                    <w:autoSpaceDE/>
                    <w:autoSpaceDN/>
                    <w:adjustRightInd/>
                    <w:jc w:val="center"/>
                    <w:rPr>
                      <w:ins w:id="21096" w:author="Philippe Hollanda - Oliveira Trust" w:date="2022-07-19T09:57:00Z"/>
                      <w:rFonts w:ascii="Arial" w:eastAsia="Times New Roman" w:hAnsi="Arial" w:cs="Arial"/>
                      <w:color w:val="000000"/>
                      <w:sz w:val="20"/>
                      <w:szCs w:val="20"/>
                      <w:lang w:eastAsia="pt-BR"/>
                    </w:rPr>
                  </w:pPr>
                  <w:ins w:id="21097" w:author="Philippe Hollanda - Oliveira Trust" w:date="2022-07-19T09:57:00Z">
                    <w:r w:rsidRPr="0016760B">
                      <w:rPr>
                        <w:rFonts w:ascii="Arial" w:eastAsia="Times New Roman" w:hAnsi="Arial" w:cs="Arial"/>
                        <w:color w:val="000000"/>
                        <w:sz w:val="20"/>
                        <w:szCs w:val="20"/>
                        <w:lang w:eastAsia="pt-BR"/>
                      </w:rPr>
                      <w:lastRenderedPageBreak/>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1047BD3D" w14:textId="77777777" w:rsidR="0016760B" w:rsidRPr="0016760B" w:rsidRDefault="0016760B" w:rsidP="0016760B">
                  <w:pPr>
                    <w:autoSpaceDE/>
                    <w:autoSpaceDN/>
                    <w:adjustRightInd/>
                    <w:jc w:val="center"/>
                    <w:rPr>
                      <w:ins w:id="21098" w:author="Philippe Hollanda - Oliveira Trust" w:date="2022-07-19T09:57:00Z"/>
                      <w:rFonts w:ascii="Arial" w:eastAsia="Times New Roman" w:hAnsi="Arial" w:cs="Arial"/>
                      <w:color w:val="000000"/>
                      <w:sz w:val="20"/>
                      <w:szCs w:val="20"/>
                      <w:lang w:eastAsia="pt-BR"/>
                    </w:rPr>
                  </w:pPr>
                  <w:ins w:id="21099" w:author="Philippe Hollanda - Oliveira Trust" w:date="2022-07-19T09:57:00Z">
                    <w:r w:rsidRPr="0016760B">
                      <w:rPr>
                        <w:rFonts w:ascii="Arial" w:eastAsia="Times New Roman" w:hAnsi="Arial" w:cs="Arial"/>
                        <w:color w:val="000000"/>
                        <w:sz w:val="20"/>
                        <w:szCs w:val="20"/>
                        <w:lang w:eastAsia="pt-BR"/>
                      </w:rPr>
                      <w:t>21/05/2021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3382F6" w14:textId="77777777" w:rsidR="0016760B" w:rsidRPr="0016760B" w:rsidRDefault="0016760B" w:rsidP="0016760B">
                  <w:pPr>
                    <w:autoSpaceDE/>
                    <w:autoSpaceDN/>
                    <w:adjustRightInd/>
                    <w:jc w:val="center"/>
                    <w:rPr>
                      <w:ins w:id="21100" w:author="Philippe Hollanda - Oliveira Trust" w:date="2022-07-19T09:57:00Z"/>
                      <w:rFonts w:ascii="Arial" w:eastAsia="Times New Roman" w:hAnsi="Arial" w:cs="Arial"/>
                      <w:color w:val="000000"/>
                      <w:sz w:val="20"/>
                      <w:szCs w:val="20"/>
                      <w:lang w:eastAsia="pt-BR"/>
                    </w:rPr>
                  </w:pPr>
                  <w:ins w:id="21101" w:author="Philippe Hollanda - Oliveira Trust" w:date="2022-07-19T09:57:00Z">
                    <w:r w:rsidRPr="0016760B">
                      <w:rPr>
                        <w:rFonts w:ascii="Arial" w:eastAsia="Times New Roman" w:hAnsi="Arial" w:cs="Arial"/>
                        <w:color w:val="000000"/>
                        <w:sz w:val="20"/>
                        <w:szCs w:val="20"/>
                        <w:lang w:eastAsia="pt-BR"/>
                      </w:rPr>
                      <w:t>R$ 459,58</w:t>
                    </w:r>
                  </w:ins>
                </w:p>
              </w:tc>
            </w:tr>
            <w:tr w:rsidR="0016760B" w:rsidRPr="0016760B" w14:paraId="44ADDA28" w14:textId="77777777" w:rsidTr="0016760B">
              <w:trPr>
                <w:trHeight w:val="1785"/>
                <w:ins w:id="211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60B677" w14:textId="77777777" w:rsidR="0016760B" w:rsidRPr="0016760B" w:rsidRDefault="0016760B" w:rsidP="0016760B">
                  <w:pPr>
                    <w:autoSpaceDE/>
                    <w:autoSpaceDN/>
                    <w:adjustRightInd/>
                    <w:jc w:val="center"/>
                    <w:rPr>
                      <w:ins w:id="21103" w:author="Philippe Hollanda - Oliveira Trust" w:date="2022-07-19T09:57:00Z"/>
                      <w:rFonts w:ascii="Arial" w:eastAsia="Times New Roman" w:hAnsi="Arial" w:cs="Arial"/>
                      <w:color w:val="000000"/>
                      <w:sz w:val="20"/>
                      <w:szCs w:val="20"/>
                      <w:lang w:eastAsia="pt-BR"/>
                    </w:rPr>
                  </w:pPr>
                  <w:ins w:id="21104" w:author="Philippe Hollanda - Oliveira Trust" w:date="2022-07-19T09:57:00Z">
                    <w:r w:rsidRPr="0016760B">
                      <w:rPr>
                        <w:rFonts w:ascii="Arial" w:eastAsia="Times New Roman" w:hAnsi="Arial" w:cs="Arial"/>
                        <w:color w:val="000000"/>
                        <w:sz w:val="20"/>
                        <w:szCs w:val="20"/>
                        <w:lang w:eastAsia="pt-BR"/>
                      </w:rPr>
                      <w:t>TINTA EPOXI</w:t>
                    </w:r>
                  </w:ins>
                </w:p>
              </w:tc>
              <w:tc>
                <w:tcPr>
                  <w:tcW w:w="2324" w:type="dxa"/>
                  <w:tcBorders>
                    <w:top w:val="nil"/>
                    <w:left w:val="nil"/>
                    <w:bottom w:val="single" w:sz="4" w:space="0" w:color="auto"/>
                    <w:right w:val="single" w:sz="4" w:space="0" w:color="auto"/>
                  </w:tcBorders>
                  <w:shd w:val="clear" w:color="auto" w:fill="auto"/>
                  <w:noWrap/>
                  <w:vAlign w:val="center"/>
                  <w:hideMark/>
                </w:tcPr>
                <w:p w14:paraId="7B44CD11" w14:textId="77777777" w:rsidR="0016760B" w:rsidRPr="0016760B" w:rsidRDefault="0016760B" w:rsidP="0016760B">
                  <w:pPr>
                    <w:autoSpaceDE/>
                    <w:autoSpaceDN/>
                    <w:adjustRightInd/>
                    <w:jc w:val="center"/>
                    <w:rPr>
                      <w:ins w:id="21105" w:author="Philippe Hollanda - Oliveira Trust" w:date="2022-07-19T09:57:00Z"/>
                      <w:rFonts w:ascii="Arial" w:eastAsia="Times New Roman" w:hAnsi="Arial" w:cs="Arial"/>
                      <w:color w:val="000000"/>
                      <w:sz w:val="20"/>
                      <w:szCs w:val="20"/>
                      <w:lang w:eastAsia="pt-BR"/>
                    </w:rPr>
                  </w:pPr>
                  <w:ins w:id="21106"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7BFD37" w14:textId="77777777" w:rsidR="0016760B" w:rsidRPr="0016760B" w:rsidRDefault="0016760B" w:rsidP="0016760B">
                  <w:pPr>
                    <w:autoSpaceDE/>
                    <w:autoSpaceDN/>
                    <w:adjustRightInd/>
                    <w:jc w:val="center"/>
                    <w:rPr>
                      <w:ins w:id="21107" w:author="Philippe Hollanda - Oliveira Trust" w:date="2022-07-19T09:57:00Z"/>
                      <w:rFonts w:ascii="Arial" w:eastAsia="Times New Roman" w:hAnsi="Arial" w:cs="Arial"/>
                      <w:color w:val="000000"/>
                      <w:sz w:val="20"/>
                      <w:szCs w:val="20"/>
                      <w:lang w:eastAsia="pt-BR"/>
                    </w:rPr>
                  </w:pPr>
                  <w:ins w:id="21108"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0BC55DBF" w14:textId="77777777" w:rsidTr="0016760B">
              <w:trPr>
                <w:trHeight w:val="1785"/>
                <w:ins w:id="211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970CB1" w14:textId="77777777" w:rsidR="0016760B" w:rsidRPr="0016760B" w:rsidRDefault="0016760B" w:rsidP="0016760B">
                  <w:pPr>
                    <w:autoSpaceDE/>
                    <w:autoSpaceDN/>
                    <w:adjustRightInd/>
                    <w:jc w:val="center"/>
                    <w:rPr>
                      <w:ins w:id="21110" w:author="Philippe Hollanda - Oliveira Trust" w:date="2022-07-19T09:57:00Z"/>
                      <w:rFonts w:ascii="Arial" w:eastAsia="Times New Roman" w:hAnsi="Arial" w:cs="Arial"/>
                      <w:color w:val="000000"/>
                      <w:sz w:val="20"/>
                      <w:szCs w:val="20"/>
                      <w:lang w:eastAsia="pt-BR"/>
                    </w:rPr>
                  </w:pPr>
                  <w:ins w:id="21111"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29CECC2D" w14:textId="77777777" w:rsidR="0016760B" w:rsidRPr="0016760B" w:rsidRDefault="0016760B" w:rsidP="0016760B">
                  <w:pPr>
                    <w:autoSpaceDE/>
                    <w:autoSpaceDN/>
                    <w:adjustRightInd/>
                    <w:jc w:val="center"/>
                    <w:rPr>
                      <w:ins w:id="21112" w:author="Philippe Hollanda - Oliveira Trust" w:date="2022-07-19T09:57:00Z"/>
                      <w:rFonts w:ascii="Arial" w:eastAsia="Times New Roman" w:hAnsi="Arial" w:cs="Arial"/>
                      <w:color w:val="000000"/>
                      <w:sz w:val="20"/>
                      <w:szCs w:val="20"/>
                      <w:lang w:eastAsia="pt-BR"/>
                    </w:rPr>
                  </w:pPr>
                  <w:ins w:id="21113"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7BA712" w14:textId="77777777" w:rsidR="0016760B" w:rsidRPr="0016760B" w:rsidRDefault="0016760B" w:rsidP="0016760B">
                  <w:pPr>
                    <w:autoSpaceDE/>
                    <w:autoSpaceDN/>
                    <w:adjustRightInd/>
                    <w:jc w:val="center"/>
                    <w:rPr>
                      <w:ins w:id="21114" w:author="Philippe Hollanda - Oliveira Trust" w:date="2022-07-19T09:57:00Z"/>
                      <w:rFonts w:ascii="Arial" w:eastAsia="Times New Roman" w:hAnsi="Arial" w:cs="Arial"/>
                      <w:color w:val="000000"/>
                      <w:sz w:val="20"/>
                      <w:szCs w:val="20"/>
                      <w:lang w:eastAsia="pt-BR"/>
                    </w:rPr>
                  </w:pPr>
                  <w:ins w:id="21115" w:author="Philippe Hollanda - Oliveira Trust" w:date="2022-07-19T09:57:00Z">
                    <w:r w:rsidRPr="0016760B">
                      <w:rPr>
                        <w:rFonts w:ascii="Arial" w:eastAsia="Times New Roman" w:hAnsi="Arial" w:cs="Arial"/>
                        <w:color w:val="000000"/>
                        <w:sz w:val="20"/>
                        <w:szCs w:val="20"/>
                        <w:lang w:eastAsia="pt-BR"/>
                      </w:rPr>
                      <w:t>R$ 6.824,55</w:t>
                    </w:r>
                  </w:ins>
                </w:p>
              </w:tc>
            </w:tr>
            <w:tr w:rsidR="0016760B" w:rsidRPr="0016760B" w14:paraId="0F399919" w14:textId="77777777" w:rsidTr="0016760B">
              <w:trPr>
                <w:trHeight w:val="1785"/>
                <w:ins w:id="211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AA13C6" w14:textId="77777777" w:rsidR="0016760B" w:rsidRPr="0016760B" w:rsidRDefault="0016760B" w:rsidP="0016760B">
                  <w:pPr>
                    <w:autoSpaceDE/>
                    <w:autoSpaceDN/>
                    <w:adjustRightInd/>
                    <w:jc w:val="center"/>
                    <w:rPr>
                      <w:ins w:id="21117" w:author="Philippe Hollanda - Oliveira Trust" w:date="2022-07-19T09:57:00Z"/>
                      <w:rFonts w:ascii="Arial" w:eastAsia="Times New Roman" w:hAnsi="Arial" w:cs="Arial"/>
                      <w:color w:val="000000"/>
                      <w:sz w:val="20"/>
                      <w:szCs w:val="20"/>
                      <w:lang w:eastAsia="pt-BR"/>
                    </w:rPr>
                  </w:pPr>
                  <w:ins w:id="21118" w:author="Philippe Hollanda - Oliveira Trust" w:date="2022-07-19T09:57:00Z">
                    <w:r w:rsidRPr="0016760B">
                      <w:rPr>
                        <w:rFonts w:ascii="Arial" w:eastAsia="Times New Roman" w:hAnsi="Arial" w:cs="Arial"/>
                        <w:color w:val="000000"/>
                        <w:sz w:val="20"/>
                        <w:szCs w:val="20"/>
                        <w:lang w:eastAsia="pt-BR"/>
                      </w:rPr>
                      <w:t>MADEIRA</w:t>
                    </w:r>
                  </w:ins>
                </w:p>
              </w:tc>
              <w:tc>
                <w:tcPr>
                  <w:tcW w:w="2324" w:type="dxa"/>
                  <w:tcBorders>
                    <w:top w:val="nil"/>
                    <w:left w:val="nil"/>
                    <w:bottom w:val="single" w:sz="4" w:space="0" w:color="auto"/>
                    <w:right w:val="single" w:sz="4" w:space="0" w:color="auto"/>
                  </w:tcBorders>
                  <w:shd w:val="clear" w:color="auto" w:fill="auto"/>
                  <w:noWrap/>
                  <w:vAlign w:val="center"/>
                  <w:hideMark/>
                </w:tcPr>
                <w:p w14:paraId="70C54CEC" w14:textId="77777777" w:rsidR="0016760B" w:rsidRPr="0016760B" w:rsidRDefault="0016760B" w:rsidP="0016760B">
                  <w:pPr>
                    <w:autoSpaceDE/>
                    <w:autoSpaceDN/>
                    <w:adjustRightInd/>
                    <w:jc w:val="center"/>
                    <w:rPr>
                      <w:ins w:id="21119" w:author="Philippe Hollanda - Oliveira Trust" w:date="2022-07-19T09:57:00Z"/>
                      <w:rFonts w:ascii="Arial" w:eastAsia="Times New Roman" w:hAnsi="Arial" w:cs="Arial"/>
                      <w:color w:val="000000"/>
                      <w:sz w:val="20"/>
                      <w:szCs w:val="20"/>
                      <w:lang w:eastAsia="pt-BR"/>
                    </w:rPr>
                  </w:pPr>
                  <w:ins w:id="21120" w:author="Philippe Hollanda - Oliveira Trust" w:date="2022-07-19T09:57:00Z">
                    <w:r w:rsidRPr="0016760B">
                      <w:rPr>
                        <w:rFonts w:ascii="Arial" w:eastAsia="Times New Roman" w:hAnsi="Arial" w:cs="Arial"/>
                        <w:color w:val="000000"/>
                        <w:sz w:val="20"/>
                        <w:szCs w:val="20"/>
                        <w:lang w:eastAsia="pt-BR"/>
                      </w:rPr>
                      <w:t>21/05/2021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24EA33" w14:textId="77777777" w:rsidR="0016760B" w:rsidRPr="0016760B" w:rsidRDefault="0016760B" w:rsidP="0016760B">
                  <w:pPr>
                    <w:autoSpaceDE/>
                    <w:autoSpaceDN/>
                    <w:adjustRightInd/>
                    <w:jc w:val="center"/>
                    <w:rPr>
                      <w:ins w:id="21121" w:author="Philippe Hollanda - Oliveira Trust" w:date="2022-07-19T09:57:00Z"/>
                      <w:rFonts w:ascii="Arial" w:eastAsia="Times New Roman" w:hAnsi="Arial" w:cs="Arial"/>
                      <w:color w:val="000000"/>
                      <w:sz w:val="20"/>
                      <w:szCs w:val="20"/>
                      <w:lang w:eastAsia="pt-BR"/>
                    </w:rPr>
                  </w:pPr>
                  <w:ins w:id="21122" w:author="Philippe Hollanda - Oliveira Trust" w:date="2022-07-19T09:57:00Z">
                    <w:r w:rsidRPr="0016760B">
                      <w:rPr>
                        <w:rFonts w:ascii="Arial" w:eastAsia="Times New Roman" w:hAnsi="Arial" w:cs="Arial"/>
                        <w:color w:val="000000"/>
                        <w:sz w:val="20"/>
                        <w:szCs w:val="20"/>
                        <w:lang w:eastAsia="pt-BR"/>
                      </w:rPr>
                      <w:t>R$ 7.188,72</w:t>
                    </w:r>
                  </w:ins>
                </w:p>
              </w:tc>
            </w:tr>
            <w:tr w:rsidR="0016760B" w:rsidRPr="0016760B" w14:paraId="47018D36" w14:textId="77777777" w:rsidTr="0016760B">
              <w:trPr>
                <w:trHeight w:val="1785"/>
                <w:ins w:id="211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B2FD25" w14:textId="77777777" w:rsidR="0016760B" w:rsidRPr="0016760B" w:rsidRDefault="0016760B" w:rsidP="0016760B">
                  <w:pPr>
                    <w:autoSpaceDE/>
                    <w:autoSpaceDN/>
                    <w:adjustRightInd/>
                    <w:jc w:val="center"/>
                    <w:rPr>
                      <w:ins w:id="21124" w:author="Philippe Hollanda - Oliveira Trust" w:date="2022-07-19T09:57:00Z"/>
                      <w:rFonts w:ascii="Arial" w:eastAsia="Times New Roman" w:hAnsi="Arial" w:cs="Arial"/>
                      <w:color w:val="000000"/>
                      <w:sz w:val="20"/>
                      <w:szCs w:val="20"/>
                      <w:lang w:eastAsia="pt-BR"/>
                    </w:rPr>
                  </w:pPr>
                  <w:ins w:id="21125" w:author="Philippe Hollanda - Oliveira Trust" w:date="2022-07-19T09:57:00Z">
                    <w:r w:rsidRPr="0016760B">
                      <w:rPr>
                        <w:rFonts w:ascii="Arial" w:eastAsia="Times New Roman" w:hAnsi="Arial" w:cs="Arial"/>
                        <w:color w:val="000000"/>
                        <w:sz w:val="20"/>
                        <w:szCs w:val="20"/>
                        <w:lang w:eastAsia="pt-BR"/>
                      </w:rPr>
                      <w:t>LAJE TRELIÇADA</w:t>
                    </w:r>
                  </w:ins>
                </w:p>
              </w:tc>
              <w:tc>
                <w:tcPr>
                  <w:tcW w:w="2324" w:type="dxa"/>
                  <w:tcBorders>
                    <w:top w:val="nil"/>
                    <w:left w:val="nil"/>
                    <w:bottom w:val="single" w:sz="4" w:space="0" w:color="auto"/>
                    <w:right w:val="single" w:sz="4" w:space="0" w:color="auto"/>
                  </w:tcBorders>
                  <w:shd w:val="clear" w:color="auto" w:fill="auto"/>
                  <w:noWrap/>
                  <w:vAlign w:val="center"/>
                  <w:hideMark/>
                </w:tcPr>
                <w:p w14:paraId="00A63C9A" w14:textId="77777777" w:rsidR="0016760B" w:rsidRPr="0016760B" w:rsidRDefault="0016760B" w:rsidP="0016760B">
                  <w:pPr>
                    <w:autoSpaceDE/>
                    <w:autoSpaceDN/>
                    <w:adjustRightInd/>
                    <w:jc w:val="center"/>
                    <w:rPr>
                      <w:ins w:id="21126" w:author="Philippe Hollanda - Oliveira Trust" w:date="2022-07-19T09:57:00Z"/>
                      <w:rFonts w:ascii="Arial" w:eastAsia="Times New Roman" w:hAnsi="Arial" w:cs="Arial"/>
                      <w:color w:val="000000"/>
                      <w:sz w:val="20"/>
                      <w:szCs w:val="20"/>
                      <w:lang w:eastAsia="pt-BR"/>
                    </w:rPr>
                  </w:pPr>
                  <w:ins w:id="21127"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6F905A" w14:textId="77777777" w:rsidR="0016760B" w:rsidRPr="0016760B" w:rsidRDefault="0016760B" w:rsidP="0016760B">
                  <w:pPr>
                    <w:autoSpaceDE/>
                    <w:autoSpaceDN/>
                    <w:adjustRightInd/>
                    <w:jc w:val="center"/>
                    <w:rPr>
                      <w:ins w:id="21128" w:author="Philippe Hollanda - Oliveira Trust" w:date="2022-07-19T09:57:00Z"/>
                      <w:rFonts w:ascii="Arial" w:eastAsia="Times New Roman" w:hAnsi="Arial" w:cs="Arial"/>
                      <w:color w:val="000000"/>
                      <w:sz w:val="20"/>
                      <w:szCs w:val="20"/>
                      <w:lang w:eastAsia="pt-BR"/>
                    </w:rPr>
                  </w:pPr>
                  <w:ins w:id="21129" w:author="Philippe Hollanda - Oliveira Trust" w:date="2022-07-19T09:57:00Z">
                    <w:r w:rsidRPr="0016760B">
                      <w:rPr>
                        <w:rFonts w:ascii="Arial" w:eastAsia="Times New Roman" w:hAnsi="Arial" w:cs="Arial"/>
                        <w:color w:val="000000"/>
                        <w:sz w:val="20"/>
                        <w:szCs w:val="20"/>
                        <w:lang w:eastAsia="pt-BR"/>
                      </w:rPr>
                      <w:t>R$ 4.121,60</w:t>
                    </w:r>
                  </w:ins>
                </w:p>
              </w:tc>
            </w:tr>
            <w:tr w:rsidR="0016760B" w:rsidRPr="0016760B" w14:paraId="64755C07" w14:textId="77777777" w:rsidTr="0016760B">
              <w:trPr>
                <w:trHeight w:val="1785"/>
                <w:ins w:id="211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931EA7" w14:textId="77777777" w:rsidR="0016760B" w:rsidRPr="0016760B" w:rsidRDefault="0016760B" w:rsidP="0016760B">
                  <w:pPr>
                    <w:autoSpaceDE/>
                    <w:autoSpaceDN/>
                    <w:adjustRightInd/>
                    <w:jc w:val="center"/>
                    <w:rPr>
                      <w:ins w:id="21131" w:author="Philippe Hollanda - Oliveira Trust" w:date="2022-07-19T09:57:00Z"/>
                      <w:rFonts w:ascii="Arial" w:eastAsia="Times New Roman" w:hAnsi="Arial" w:cs="Arial"/>
                      <w:color w:val="000000"/>
                      <w:sz w:val="20"/>
                      <w:szCs w:val="20"/>
                      <w:lang w:eastAsia="pt-BR"/>
                    </w:rPr>
                  </w:pPr>
                  <w:ins w:id="21132"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40BB294" w14:textId="77777777" w:rsidR="0016760B" w:rsidRPr="0016760B" w:rsidRDefault="0016760B" w:rsidP="0016760B">
                  <w:pPr>
                    <w:autoSpaceDE/>
                    <w:autoSpaceDN/>
                    <w:adjustRightInd/>
                    <w:jc w:val="center"/>
                    <w:rPr>
                      <w:ins w:id="21133" w:author="Philippe Hollanda - Oliveira Trust" w:date="2022-07-19T09:57:00Z"/>
                      <w:rFonts w:ascii="Arial" w:eastAsia="Times New Roman" w:hAnsi="Arial" w:cs="Arial"/>
                      <w:color w:val="000000"/>
                      <w:sz w:val="20"/>
                      <w:szCs w:val="20"/>
                      <w:lang w:eastAsia="pt-BR"/>
                    </w:rPr>
                  </w:pPr>
                  <w:ins w:id="21134"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CE9D4C" w14:textId="77777777" w:rsidR="0016760B" w:rsidRPr="0016760B" w:rsidRDefault="0016760B" w:rsidP="0016760B">
                  <w:pPr>
                    <w:autoSpaceDE/>
                    <w:autoSpaceDN/>
                    <w:adjustRightInd/>
                    <w:jc w:val="center"/>
                    <w:rPr>
                      <w:ins w:id="21135" w:author="Philippe Hollanda - Oliveira Trust" w:date="2022-07-19T09:57:00Z"/>
                      <w:rFonts w:ascii="Arial" w:eastAsia="Times New Roman" w:hAnsi="Arial" w:cs="Arial"/>
                      <w:color w:val="000000"/>
                      <w:sz w:val="20"/>
                      <w:szCs w:val="20"/>
                      <w:lang w:eastAsia="pt-BR"/>
                    </w:rPr>
                  </w:pPr>
                  <w:ins w:id="21136" w:author="Philippe Hollanda - Oliveira Trust" w:date="2022-07-19T09:57:00Z">
                    <w:r w:rsidRPr="0016760B">
                      <w:rPr>
                        <w:rFonts w:ascii="Arial" w:eastAsia="Times New Roman" w:hAnsi="Arial" w:cs="Arial"/>
                        <w:color w:val="000000"/>
                        <w:sz w:val="20"/>
                        <w:szCs w:val="20"/>
                        <w:lang w:eastAsia="pt-BR"/>
                      </w:rPr>
                      <w:t>R$ 3.641,00</w:t>
                    </w:r>
                  </w:ins>
                </w:p>
              </w:tc>
            </w:tr>
            <w:tr w:rsidR="0016760B" w:rsidRPr="0016760B" w14:paraId="1B89B210" w14:textId="77777777" w:rsidTr="0016760B">
              <w:trPr>
                <w:trHeight w:val="1785"/>
                <w:ins w:id="211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585648" w14:textId="77777777" w:rsidR="0016760B" w:rsidRPr="0016760B" w:rsidRDefault="0016760B" w:rsidP="0016760B">
                  <w:pPr>
                    <w:autoSpaceDE/>
                    <w:autoSpaceDN/>
                    <w:adjustRightInd/>
                    <w:jc w:val="center"/>
                    <w:rPr>
                      <w:ins w:id="21138" w:author="Philippe Hollanda - Oliveira Trust" w:date="2022-07-19T09:57:00Z"/>
                      <w:rFonts w:ascii="Arial" w:eastAsia="Times New Roman" w:hAnsi="Arial" w:cs="Arial"/>
                      <w:color w:val="000000"/>
                      <w:sz w:val="20"/>
                      <w:szCs w:val="20"/>
                      <w:lang w:eastAsia="pt-BR"/>
                    </w:rPr>
                  </w:pPr>
                  <w:ins w:id="21139"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28F2C48D" w14:textId="77777777" w:rsidR="0016760B" w:rsidRPr="0016760B" w:rsidRDefault="0016760B" w:rsidP="0016760B">
                  <w:pPr>
                    <w:autoSpaceDE/>
                    <w:autoSpaceDN/>
                    <w:adjustRightInd/>
                    <w:jc w:val="center"/>
                    <w:rPr>
                      <w:ins w:id="21140" w:author="Philippe Hollanda - Oliveira Trust" w:date="2022-07-19T09:57:00Z"/>
                      <w:rFonts w:ascii="Arial" w:eastAsia="Times New Roman" w:hAnsi="Arial" w:cs="Arial"/>
                      <w:color w:val="000000"/>
                      <w:sz w:val="20"/>
                      <w:szCs w:val="20"/>
                      <w:lang w:eastAsia="pt-BR"/>
                    </w:rPr>
                  </w:pPr>
                  <w:ins w:id="21141"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6B1823" w14:textId="77777777" w:rsidR="0016760B" w:rsidRPr="0016760B" w:rsidRDefault="0016760B" w:rsidP="0016760B">
                  <w:pPr>
                    <w:autoSpaceDE/>
                    <w:autoSpaceDN/>
                    <w:adjustRightInd/>
                    <w:jc w:val="center"/>
                    <w:rPr>
                      <w:ins w:id="21142" w:author="Philippe Hollanda - Oliveira Trust" w:date="2022-07-19T09:57:00Z"/>
                      <w:rFonts w:ascii="Arial" w:eastAsia="Times New Roman" w:hAnsi="Arial" w:cs="Arial"/>
                      <w:color w:val="000000"/>
                      <w:sz w:val="20"/>
                      <w:szCs w:val="20"/>
                      <w:lang w:eastAsia="pt-BR"/>
                    </w:rPr>
                  </w:pPr>
                  <w:ins w:id="21143" w:author="Philippe Hollanda - Oliveira Trust" w:date="2022-07-19T09:57:00Z">
                    <w:r w:rsidRPr="0016760B">
                      <w:rPr>
                        <w:rFonts w:ascii="Arial" w:eastAsia="Times New Roman" w:hAnsi="Arial" w:cs="Arial"/>
                        <w:color w:val="000000"/>
                        <w:sz w:val="20"/>
                        <w:szCs w:val="20"/>
                        <w:lang w:eastAsia="pt-BR"/>
                      </w:rPr>
                      <w:t>R$ 2.350,00</w:t>
                    </w:r>
                  </w:ins>
                </w:p>
              </w:tc>
            </w:tr>
            <w:tr w:rsidR="0016760B" w:rsidRPr="0016760B" w14:paraId="2DCA4D73" w14:textId="77777777" w:rsidTr="0016760B">
              <w:trPr>
                <w:trHeight w:val="1785"/>
                <w:ins w:id="211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C80BDE6" w14:textId="77777777" w:rsidR="0016760B" w:rsidRPr="0016760B" w:rsidRDefault="0016760B" w:rsidP="0016760B">
                  <w:pPr>
                    <w:autoSpaceDE/>
                    <w:autoSpaceDN/>
                    <w:adjustRightInd/>
                    <w:jc w:val="center"/>
                    <w:rPr>
                      <w:ins w:id="21145" w:author="Philippe Hollanda - Oliveira Trust" w:date="2022-07-19T09:57:00Z"/>
                      <w:rFonts w:ascii="Arial" w:eastAsia="Times New Roman" w:hAnsi="Arial" w:cs="Arial"/>
                      <w:color w:val="000000"/>
                      <w:sz w:val="20"/>
                      <w:szCs w:val="20"/>
                      <w:lang w:eastAsia="pt-BR"/>
                    </w:rPr>
                  </w:pPr>
                  <w:ins w:id="21146" w:author="Philippe Hollanda - Oliveira Trust" w:date="2022-07-19T09:57:00Z">
                    <w:r w:rsidRPr="0016760B">
                      <w:rPr>
                        <w:rFonts w:ascii="Arial" w:eastAsia="Times New Roman" w:hAnsi="Arial" w:cs="Arial"/>
                        <w:color w:val="000000"/>
                        <w:sz w:val="20"/>
                        <w:szCs w:val="20"/>
                        <w:lang w:eastAsia="pt-BR"/>
                      </w:rPr>
                      <w:t>LAJE TRELIÇADA</w:t>
                    </w:r>
                  </w:ins>
                </w:p>
              </w:tc>
              <w:tc>
                <w:tcPr>
                  <w:tcW w:w="2324" w:type="dxa"/>
                  <w:tcBorders>
                    <w:top w:val="nil"/>
                    <w:left w:val="nil"/>
                    <w:bottom w:val="single" w:sz="4" w:space="0" w:color="auto"/>
                    <w:right w:val="single" w:sz="4" w:space="0" w:color="auto"/>
                  </w:tcBorders>
                  <w:shd w:val="clear" w:color="auto" w:fill="auto"/>
                  <w:noWrap/>
                  <w:vAlign w:val="center"/>
                  <w:hideMark/>
                </w:tcPr>
                <w:p w14:paraId="4201C8DE" w14:textId="77777777" w:rsidR="0016760B" w:rsidRPr="0016760B" w:rsidRDefault="0016760B" w:rsidP="0016760B">
                  <w:pPr>
                    <w:autoSpaceDE/>
                    <w:autoSpaceDN/>
                    <w:adjustRightInd/>
                    <w:jc w:val="center"/>
                    <w:rPr>
                      <w:ins w:id="21147" w:author="Philippe Hollanda - Oliveira Trust" w:date="2022-07-19T09:57:00Z"/>
                      <w:rFonts w:ascii="Arial" w:eastAsia="Times New Roman" w:hAnsi="Arial" w:cs="Arial"/>
                      <w:color w:val="000000"/>
                      <w:sz w:val="20"/>
                      <w:szCs w:val="20"/>
                      <w:lang w:eastAsia="pt-BR"/>
                    </w:rPr>
                  </w:pPr>
                  <w:ins w:id="21148"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83BBD9" w14:textId="77777777" w:rsidR="0016760B" w:rsidRPr="0016760B" w:rsidRDefault="0016760B" w:rsidP="0016760B">
                  <w:pPr>
                    <w:autoSpaceDE/>
                    <w:autoSpaceDN/>
                    <w:adjustRightInd/>
                    <w:jc w:val="center"/>
                    <w:rPr>
                      <w:ins w:id="21149" w:author="Philippe Hollanda - Oliveira Trust" w:date="2022-07-19T09:57:00Z"/>
                      <w:rFonts w:ascii="Arial" w:eastAsia="Times New Roman" w:hAnsi="Arial" w:cs="Arial"/>
                      <w:color w:val="000000"/>
                      <w:sz w:val="20"/>
                      <w:szCs w:val="20"/>
                      <w:lang w:eastAsia="pt-BR"/>
                    </w:rPr>
                  </w:pPr>
                  <w:ins w:id="21150" w:author="Philippe Hollanda - Oliveira Trust" w:date="2022-07-19T09:57:00Z">
                    <w:r w:rsidRPr="0016760B">
                      <w:rPr>
                        <w:rFonts w:ascii="Arial" w:eastAsia="Times New Roman" w:hAnsi="Arial" w:cs="Arial"/>
                        <w:color w:val="000000"/>
                        <w:sz w:val="20"/>
                        <w:szCs w:val="20"/>
                        <w:lang w:eastAsia="pt-BR"/>
                      </w:rPr>
                      <w:t>R$ 1.231,60</w:t>
                    </w:r>
                  </w:ins>
                </w:p>
              </w:tc>
            </w:tr>
            <w:tr w:rsidR="0016760B" w:rsidRPr="0016760B" w14:paraId="7F5B6602" w14:textId="77777777" w:rsidTr="0016760B">
              <w:trPr>
                <w:trHeight w:val="1785"/>
                <w:ins w:id="211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09F18B" w14:textId="77777777" w:rsidR="0016760B" w:rsidRPr="0016760B" w:rsidRDefault="0016760B" w:rsidP="0016760B">
                  <w:pPr>
                    <w:autoSpaceDE/>
                    <w:autoSpaceDN/>
                    <w:adjustRightInd/>
                    <w:jc w:val="center"/>
                    <w:rPr>
                      <w:ins w:id="21152" w:author="Philippe Hollanda - Oliveira Trust" w:date="2022-07-19T09:57:00Z"/>
                      <w:rFonts w:ascii="Arial" w:eastAsia="Times New Roman" w:hAnsi="Arial" w:cs="Arial"/>
                      <w:color w:val="000000"/>
                      <w:sz w:val="20"/>
                      <w:szCs w:val="20"/>
                      <w:lang w:eastAsia="pt-BR"/>
                    </w:rPr>
                  </w:pPr>
                  <w:ins w:id="21153"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29844740" w14:textId="77777777" w:rsidR="0016760B" w:rsidRPr="0016760B" w:rsidRDefault="0016760B" w:rsidP="0016760B">
                  <w:pPr>
                    <w:autoSpaceDE/>
                    <w:autoSpaceDN/>
                    <w:adjustRightInd/>
                    <w:jc w:val="center"/>
                    <w:rPr>
                      <w:ins w:id="21154" w:author="Philippe Hollanda - Oliveira Trust" w:date="2022-07-19T09:57:00Z"/>
                      <w:rFonts w:ascii="Arial" w:eastAsia="Times New Roman" w:hAnsi="Arial" w:cs="Arial"/>
                      <w:color w:val="000000"/>
                      <w:sz w:val="20"/>
                      <w:szCs w:val="20"/>
                      <w:lang w:eastAsia="pt-BR"/>
                    </w:rPr>
                  </w:pPr>
                  <w:ins w:id="21155" w:author="Philippe Hollanda - Oliveira Trust" w:date="2022-07-19T09:57:00Z">
                    <w:r w:rsidRPr="0016760B">
                      <w:rPr>
                        <w:rFonts w:ascii="Arial" w:eastAsia="Times New Roman" w:hAnsi="Arial" w:cs="Arial"/>
                        <w:color w:val="000000"/>
                        <w:sz w:val="20"/>
                        <w:szCs w:val="20"/>
                        <w:lang w:eastAsia="pt-BR"/>
                      </w:rPr>
                      <w:t>14/05/2021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AE2F5A" w14:textId="77777777" w:rsidR="0016760B" w:rsidRPr="0016760B" w:rsidRDefault="0016760B" w:rsidP="0016760B">
                  <w:pPr>
                    <w:autoSpaceDE/>
                    <w:autoSpaceDN/>
                    <w:adjustRightInd/>
                    <w:jc w:val="center"/>
                    <w:rPr>
                      <w:ins w:id="21156" w:author="Philippe Hollanda - Oliveira Trust" w:date="2022-07-19T09:57:00Z"/>
                      <w:rFonts w:ascii="Arial" w:eastAsia="Times New Roman" w:hAnsi="Arial" w:cs="Arial"/>
                      <w:color w:val="000000"/>
                      <w:sz w:val="20"/>
                      <w:szCs w:val="20"/>
                      <w:lang w:eastAsia="pt-BR"/>
                    </w:rPr>
                  </w:pPr>
                  <w:ins w:id="21157" w:author="Philippe Hollanda - Oliveira Trust" w:date="2022-07-19T09:57:00Z">
                    <w:r w:rsidRPr="0016760B">
                      <w:rPr>
                        <w:rFonts w:ascii="Arial" w:eastAsia="Times New Roman" w:hAnsi="Arial" w:cs="Arial"/>
                        <w:color w:val="000000"/>
                        <w:sz w:val="20"/>
                        <w:szCs w:val="20"/>
                        <w:lang w:eastAsia="pt-BR"/>
                      </w:rPr>
                      <w:t>R$ 2.154,60</w:t>
                    </w:r>
                  </w:ins>
                </w:p>
              </w:tc>
            </w:tr>
            <w:tr w:rsidR="0016760B" w:rsidRPr="0016760B" w14:paraId="65CD5609" w14:textId="77777777" w:rsidTr="0016760B">
              <w:trPr>
                <w:trHeight w:val="1785"/>
                <w:ins w:id="211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656484" w14:textId="77777777" w:rsidR="0016760B" w:rsidRPr="0016760B" w:rsidRDefault="0016760B" w:rsidP="0016760B">
                  <w:pPr>
                    <w:autoSpaceDE/>
                    <w:autoSpaceDN/>
                    <w:adjustRightInd/>
                    <w:jc w:val="center"/>
                    <w:rPr>
                      <w:ins w:id="21159" w:author="Philippe Hollanda - Oliveira Trust" w:date="2022-07-19T09:57:00Z"/>
                      <w:rFonts w:ascii="Arial" w:eastAsia="Times New Roman" w:hAnsi="Arial" w:cs="Arial"/>
                      <w:color w:val="000000"/>
                      <w:sz w:val="20"/>
                      <w:szCs w:val="20"/>
                      <w:lang w:eastAsia="pt-BR"/>
                    </w:rPr>
                  </w:pPr>
                  <w:ins w:id="21160"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7CCE1DA7" w14:textId="77777777" w:rsidR="0016760B" w:rsidRPr="0016760B" w:rsidRDefault="0016760B" w:rsidP="0016760B">
                  <w:pPr>
                    <w:autoSpaceDE/>
                    <w:autoSpaceDN/>
                    <w:adjustRightInd/>
                    <w:jc w:val="center"/>
                    <w:rPr>
                      <w:ins w:id="21161" w:author="Philippe Hollanda - Oliveira Trust" w:date="2022-07-19T09:57:00Z"/>
                      <w:rFonts w:ascii="Arial" w:eastAsia="Times New Roman" w:hAnsi="Arial" w:cs="Arial"/>
                      <w:color w:val="000000"/>
                      <w:sz w:val="20"/>
                      <w:szCs w:val="20"/>
                      <w:lang w:eastAsia="pt-BR"/>
                    </w:rPr>
                  </w:pPr>
                  <w:ins w:id="21162"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5479B2" w14:textId="77777777" w:rsidR="0016760B" w:rsidRPr="0016760B" w:rsidRDefault="0016760B" w:rsidP="0016760B">
                  <w:pPr>
                    <w:autoSpaceDE/>
                    <w:autoSpaceDN/>
                    <w:adjustRightInd/>
                    <w:jc w:val="center"/>
                    <w:rPr>
                      <w:ins w:id="21163" w:author="Philippe Hollanda - Oliveira Trust" w:date="2022-07-19T09:57:00Z"/>
                      <w:rFonts w:ascii="Arial" w:eastAsia="Times New Roman" w:hAnsi="Arial" w:cs="Arial"/>
                      <w:color w:val="000000"/>
                      <w:sz w:val="20"/>
                      <w:szCs w:val="20"/>
                      <w:lang w:eastAsia="pt-BR"/>
                    </w:rPr>
                  </w:pPr>
                  <w:ins w:id="21164" w:author="Philippe Hollanda - Oliveira Trust" w:date="2022-07-19T09:57:00Z">
                    <w:r w:rsidRPr="0016760B">
                      <w:rPr>
                        <w:rFonts w:ascii="Arial" w:eastAsia="Times New Roman" w:hAnsi="Arial" w:cs="Arial"/>
                        <w:color w:val="000000"/>
                        <w:sz w:val="20"/>
                        <w:szCs w:val="20"/>
                        <w:lang w:eastAsia="pt-BR"/>
                      </w:rPr>
                      <w:t>R$ 3.385,80</w:t>
                    </w:r>
                  </w:ins>
                </w:p>
              </w:tc>
            </w:tr>
            <w:tr w:rsidR="0016760B" w:rsidRPr="0016760B" w14:paraId="40426584" w14:textId="77777777" w:rsidTr="0016760B">
              <w:trPr>
                <w:trHeight w:val="1785"/>
                <w:ins w:id="211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6A9634" w14:textId="77777777" w:rsidR="0016760B" w:rsidRPr="0016760B" w:rsidRDefault="0016760B" w:rsidP="0016760B">
                  <w:pPr>
                    <w:autoSpaceDE/>
                    <w:autoSpaceDN/>
                    <w:adjustRightInd/>
                    <w:jc w:val="center"/>
                    <w:rPr>
                      <w:ins w:id="21166" w:author="Philippe Hollanda - Oliveira Trust" w:date="2022-07-19T09:57:00Z"/>
                      <w:rFonts w:ascii="Arial" w:eastAsia="Times New Roman" w:hAnsi="Arial" w:cs="Arial"/>
                      <w:color w:val="000000"/>
                      <w:sz w:val="20"/>
                      <w:szCs w:val="20"/>
                      <w:lang w:eastAsia="pt-BR"/>
                    </w:rPr>
                  </w:pPr>
                  <w:ins w:id="21167" w:author="Philippe Hollanda - Oliveira Trust" w:date="2022-07-19T09:57:00Z">
                    <w:r w:rsidRPr="0016760B">
                      <w:rPr>
                        <w:rFonts w:ascii="Arial" w:eastAsia="Times New Roman" w:hAnsi="Arial" w:cs="Arial"/>
                        <w:color w:val="000000"/>
                        <w:sz w:val="20"/>
                        <w:szCs w:val="20"/>
                        <w:lang w:eastAsia="pt-BR"/>
                      </w:rPr>
                      <w:lastRenderedPageBreak/>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4110F0D4" w14:textId="77777777" w:rsidR="0016760B" w:rsidRPr="0016760B" w:rsidRDefault="0016760B" w:rsidP="0016760B">
                  <w:pPr>
                    <w:autoSpaceDE/>
                    <w:autoSpaceDN/>
                    <w:adjustRightInd/>
                    <w:jc w:val="center"/>
                    <w:rPr>
                      <w:ins w:id="21168" w:author="Philippe Hollanda - Oliveira Trust" w:date="2022-07-19T09:57:00Z"/>
                      <w:rFonts w:ascii="Arial" w:eastAsia="Times New Roman" w:hAnsi="Arial" w:cs="Arial"/>
                      <w:color w:val="000000"/>
                      <w:sz w:val="20"/>
                      <w:szCs w:val="20"/>
                      <w:lang w:eastAsia="pt-BR"/>
                    </w:rPr>
                  </w:pPr>
                  <w:ins w:id="21169"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F3C7BD" w14:textId="77777777" w:rsidR="0016760B" w:rsidRPr="0016760B" w:rsidRDefault="0016760B" w:rsidP="0016760B">
                  <w:pPr>
                    <w:autoSpaceDE/>
                    <w:autoSpaceDN/>
                    <w:adjustRightInd/>
                    <w:jc w:val="center"/>
                    <w:rPr>
                      <w:ins w:id="21170" w:author="Philippe Hollanda - Oliveira Trust" w:date="2022-07-19T09:57:00Z"/>
                      <w:rFonts w:ascii="Arial" w:eastAsia="Times New Roman" w:hAnsi="Arial" w:cs="Arial"/>
                      <w:color w:val="000000"/>
                      <w:sz w:val="20"/>
                      <w:szCs w:val="20"/>
                      <w:lang w:eastAsia="pt-BR"/>
                    </w:rPr>
                  </w:pPr>
                  <w:ins w:id="21171" w:author="Philippe Hollanda - Oliveira Trust" w:date="2022-07-19T09:57:00Z">
                    <w:r w:rsidRPr="0016760B">
                      <w:rPr>
                        <w:rFonts w:ascii="Arial" w:eastAsia="Times New Roman" w:hAnsi="Arial" w:cs="Arial"/>
                        <w:color w:val="000000"/>
                        <w:sz w:val="20"/>
                        <w:szCs w:val="20"/>
                        <w:lang w:eastAsia="pt-BR"/>
                      </w:rPr>
                      <w:t>R$ 2.462,40</w:t>
                    </w:r>
                  </w:ins>
                </w:p>
              </w:tc>
            </w:tr>
            <w:tr w:rsidR="0016760B" w:rsidRPr="0016760B" w14:paraId="4DE275A3" w14:textId="77777777" w:rsidTr="0016760B">
              <w:trPr>
                <w:trHeight w:val="1785"/>
                <w:ins w:id="211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3D5A36" w14:textId="77777777" w:rsidR="0016760B" w:rsidRPr="0016760B" w:rsidRDefault="0016760B" w:rsidP="0016760B">
                  <w:pPr>
                    <w:autoSpaceDE/>
                    <w:autoSpaceDN/>
                    <w:adjustRightInd/>
                    <w:jc w:val="center"/>
                    <w:rPr>
                      <w:ins w:id="21173" w:author="Philippe Hollanda - Oliveira Trust" w:date="2022-07-19T09:57:00Z"/>
                      <w:rFonts w:ascii="Arial" w:eastAsia="Times New Roman" w:hAnsi="Arial" w:cs="Arial"/>
                      <w:color w:val="000000"/>
                      <w:sz w:val="20"/>
                      <w:szCs w:val="20"/>
                      <w:lang w:eastAsia="pt-BR"/>
                    </w:rPr>
                  </w:pPr>
                  <w:ins w:id="21174"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22BA9A9E" w14:textId="77777777" w:rsidR="0016760B" w:rsidRPr="0016760B" w:rsidRDefault="0016760B" w:rsidP="0016760B">
                  <w:pPr>
                    <w:autoSpaceDE/>
                    <w:autoSpaceDN/>
                    <w:adjustRightInd/>
                    <w:jc w:val="center"/>
                    <w:rPr>
                      <w:ins w:id="21175" w:author="Philippe Hollanda - Oliveira Trust" w:date="2022-07-19T09:57:00Z"/>
                      <w:rFonts w:ascii="Arial" w:eastAsia="Times New Roman" w:hAnsi="Arial" w:cs="Arial"/>
                      <w:color w:val="000000"/>
                      <w:sz w:val="20"/>
                      <w:szCs w:val="20"/>
                      <w:lang w:eastAsia="pt-BR"/>
                    </w:rPr>
                  </w:pPr>
                  <w:ins w:id="21176"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CA606F" w14:textId="77777777" w:rsidR="0016760B" w:rsidRPr="0016760B" w:rsidRDefault="0016760B" w:rsidP="0016760B">
                  <w:pPr>
                    <w:autoSpaceDE/>
                    <w:autoSpaceDN/>
                    <w:adjustRightInd/>
                    <w:jc w:val="center"/>
                    <w:rPr>
                      <w:ins w:id="21177" w:author="Philippe Hollanda - Oliveira Trust" w:date="2022-07-19T09:57:00Z"/>
                      <w:rFonts w:ascii="Arial" w:eastAsia="Times New Roman" w:hAnsi="Arial" w:cs="Arial"/>
                      <w:color w:val="000000"/>
                      <w:sz w:val="20"/>
                      <w:szCs w:val="20"/>
                      <w:lang w:eastAsia="pt-BR"/>
                    </w:rPr>
                  </w:pPr>
                  <w:ins w:id="21178" w:author="Philippe Hollanda - Oliveira Trust" w:date="2022-07-19T09:57:00Z">
                    <w:r w:rsidRPr="0016760B">
                      <w:rPr>
                        <w:rFonts w:ascii="Arial" w:eastAsia="Times New Roman" w:hAnsi="Arial" w:cs="Arial"/>
                        <w:color w:val="000000"/>
                        <w:sz w:val="20"/>
                        <w:szCs w:val="20"/>
                        <w:lang w:eastAsia="pt-BR"/>
                      </w:rPr>
                      <w:t>R$ 13.530,78</w:t>
                    </w:r>
                  </w:ins>
                </w:p>
              </w:tc>
            </w:tr>
            <w:tr w:rsidR="0016760B" w:rsidRPr="0016760B" w14:paraId="2460CCA6" w14:textId="77777777" w:rsidTr="0016760B">
              <w:trPr>
                <w:trHeight w:val="1785"/>
                <w:ins w:id="211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C7DD0A" w14:textId="77777777" w:rsidR="0016760B" w:rsidRPr="0016760B" w:rsidRDefault="0016760B" w:rsidP="0016760B">
                  <w:pPr>
                    <w:autoSpaceDE/>
                    <w:autoSpaceDN/>
                    <w:adjustRightInd/>
                    <w:jc w:val="center"/>
                    <w:rPr>
                      <w:ins w:id="21180" w:author="Philippe Hollanda - Oliveira Trust" w:date="2022-07-19T09:57:00Z"/>
                      <w:rFonts w:ascii="Arial" w:eastAsia="Times New Roman" w:hAnsi="Arial" w:cs="Arial"/>
                      <w:color w:val="000000"/>
                      <w:sz w:val="20"/>
                      <w:szCs w:val="20"/>
                      <w:lang w:eastAsia="pt-BR"/>
                    </w:rPr>
                  </w:pPr>
                  <w:ins w:id="21181" w:author="Philippe Hollanda - Oliveira Trust" w:date="2022-07-19T09:57:00Z">
                    <w:r w:rsidRPr="0016760B">
                      <w:rPr>
                        <w:rFonts w:ascii="Arial" w:eastAsia="Times New Roman" w:hAnsi="Arial" w:cs="Arial"/>
                        <w:color w:val="000000"/>
                        <w:sz w:val="20"/>
                        <w:szCs w:val="20"/>
                        <w:lang w:eastAsia="pt-BR"/>
                      </w:rPr>
                      <w:t>MATERIAL DE ESCRITÓRIO</w:t>
                    </w:r>
                  </w:ins>
                </w:p>
              </w:tc>
              <w:tc>
                <w:tcPr>
                  <w:tcW w:w="2324" w:type="dxa"/>
                  <w:tcBorders>
                    <w:top w:val="nil"/>
                    <w:left w:val="nil"/>
                    <w:bottom w:val="single" w:sz="4" w:space="0" w:color="auto"/>
                    <w:right w:val="single" w:sz="4" w:space="0" w:color="auto"/>
                  </w:tcBorders>
                  <w:shd w:val="clear" w:color="auto" w:fill="auto"/>
                  <w:noWrap/>
                  <w:vAlign w:val="center"/>
                  <w:hideMark/>
                </w:tcPr>
                <w:p w14:paraId="25776E8C" w14:textId="77777777" w:rsidR="0016760B" w:rsidRPr="0016760B" w:rsidRDefault="0016760B" w:rsidP="0016760B">
                  <w:pPr>
                    <w:autoSpaceDE/>
                    <w:autoSpaceDN/>
                    <w:adjustRightInd/>
                    <w:jc w:val="center"/>
                    <w:rPr>
                      <w:ins w:id="21182" w:author="Philippe Hollanda - Oliveira Trust" w:date="2022-07-19T09:57:00Z"/>
                      <w:rFonts w:ascii="Arial" w:eastAsia="Times New Roman" w:hAnsi="Arial" w:cs="Arial"/>
                      <w:color w:val="000000"/>
                      <w:sz w:val="20"/>
                      <w:szCs w:val="20"/>
                      <w:lang w:eastAsia="pt-BR"/>
                    </w:rPr>
                  </w:pPr>
                  <w:ins w:id="21183" w:author="Philippe Hollanda - Oliveira Trust" w:date="2022-07-19T09:57:00Z">
                    <w:r w:rsidRPr="0016760B">
                      <w:rPr>
                        <w:rFonts w:ascii="Arial" w:eastAsia="Times New Roman" w:hAnsi="Arial" w:cs="Arial"/>
                        <w:color w:val="000000"/>
                        <w:sz w:val="20"/>
                        <w:szCs w:val="20"/>
                        <w:lang w:eastAsia="pt-BR"/>
                      </w:rPr>
                      <w:t>21/05/2021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D8C740" w14:textId="77777777" w:rsidR="0016760B" w:rsidRPr="0016760B" w:rsidRDefault="0016760B" w:rsidP="0016760B">
                  <w:pPr>
                    <w:autoSpaceDE/>
                    <w:autoSpaceDN/>
                    <w:adjustRightInd/>
                    <w:jc w:val="center"/>
                    <w:rPr>
                      <w:ins w:id="21184" w:author="Philippe Hollanda - Oliveira Trust" w:date="2022-07-19T09:57:00Z"/>
                      <w:rFonts w:ascii="Arial" w:eastAsia="Times New Roman" w:hAnsi="Arial" w:cs="Arial"/>
                      <w:color w:val="000000"/>
                      <w:sz w:val="20"/>
                      <w:szCs w:val="20"/>
                      <w:lang w:eastAsia="pt-BR"/>
                    </w:rPr>
                  </w:pPr>
                  <w:ins w:id="21185" w:author="Philippe Hollanda - Oliveira Trust" w:date="2022-07-19T09:57:00Z">
                    <w:r w:rsidRPr="0016760B">
                      <w:rPr>
                        <w:rFonts w:ascii="Arial" w:eastAsia="Times New Roman" w:hAnsi="Arial" w:cs="Arial"/>
                        <w:color w:val="000000"/>
                        <w:sz w:val="20"/>
                        <w:szCs w:val="20"/>
                        <w:lang w:eastAsia="pt-BR"/>
                      </w:rPr>
                      <w:t>R$ 379,00</w:t>
                    </w:r>
                  </w:ins>
                </w:p>
              </w:tc>
            </w:tr>
            <w:tr w:rsidR="0016760B" w:rsidRPr="0016760B" w14:paraId="2E350B06" w14:textId="77777777" w:rsidTr="0016760B">
              <w:trPr>
                <w:trHeight w:val="1785"/>
                <w:ins w:id="211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97D373" w14:textId="77777777" w:rsidR="0016760B" w:rsidRPr="0016760B" w:rsidRDefault="0016760B" w:rsidP="0016760B">
                  <w:pPr>
                    <w:autoSpaceDE/>
                    <w:autoSpaceDN/>
                    <w:adjustRightInd/>
                    <w:jc w:val="center"/>
                    <w:rPr>
                      <w:ins w:id="21187" w:author="Philippe Hollanda - Oliveira Trust" w:date="2022-07-19T09:57:00Z"/>
                      <w:rFonts w:ascii="Arial" w:eastAsia="Times New Roman" w:hAnsi="Arial" w:cs="Arial"/>
                      <w:color w:val="000000"/>
                      <w:sz w:val="20"/>
                      <w:szCs w:val="20"/>
                      <w:lang w:eastAsia="pt-BR"/>
                    </w:rPr>
                  </w:pPr>
                  <w:ins w:id="21188"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4B979FC5" w14:textId="77777777" w:rsidR="0016760B" w:rsidRPr="0016760B" w:rsidRDefault="0016760B" w:rsidP="0016760B">
                  <w:pPr>
                    <w:autoSpaceDE/>
                    <w:autoSpaceDN/>
                    <w:adjustRightInd/>
                    <w:jc w:val="center"/>
                    <w:rPr>
                      <w:ins w:id="21189" w:author="Philippe Hollanda - Oliveira Trust" w:date="2022-07-19T09:57:00Z"/>
                      <w:rFonts w:ascii="Arial" w:eastAsia="Times New Roman" w:hAnsi="Arial" w:cs="Arial"/>
                      <w:color w:val="000000"/>
                      <w:sz w:val="20"/>
                      <w:szCs w:val="20"/>
                      <w:lang w:eastAsia="pt-BR"/>
                    </w:rPr>
                  </w:pPr>
                  <w:ins w:id="21190"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D91CDD" w14:textId="77777777" w:rsidR="0016760B" w:rsidRPr="0016760B" w:rsidRDefault="0016760B" w:rsidP="0016760B">
                  <w:pPr>
                    <w:autoSpaceDE/>
                    <w:autoSpaceDN/>
                    <w:adjustRightInd/>
                    <w:jc w:val="center"/>
                    <w:rPr>
                      <w:ins w:id="21191" w:author="Philippe Hollanda - Oliveira Trust" w:date="2022-07-19T09:57:00Z"/>
                      <w:rFonts w:ascii="Arial" w:eastAsia="Times New Roman" w:hAnsi="Arial" w:cs="Arial"/>
                      <w:color w:val="000000"/>
                      <w:sz w:val="20"/>
                      <w:szCs w:val="20"/>
                      <w:lang w:eastAsia="pt-BR"/>
                    </w:rPr>
                  </w:pPr>
                  <w:ins w:id="21192" w:author="Philippe Hollanda - Oliveira Trust" w:date="2022-07-19T09:57:00Z">
                    <w:r w:rsidRPr="0016760B">
                      <w:rPr>
                        <w:rFonts w:ascii="Arial" w:eastAsia="Times New Roman" w:hAnsi="Arial" w:cs="Arial"/>
                        <w:color w:val="000000"/>
                        <w:sz w:val="20"/>
                        <w:szCs w:val="20"/>
                        <w:lang w:eastAsia="pt-BR"/>
                      </w:rPr>
                      <w:t>R$ 18.395,10</w:t>
                    </w:r>
                  </w:ins>
                </w:p>
              </w:tc>
            </w:tr>
            <w:tr w:rsidR="0016760B" w:rsidRPr="0016760B" w14:paraId="22C5D836" w14:textId="77777777" w:rsidTr="0016760B">
              <w:trPr>
                <w:trHeight w:val="1785"/>
                <w:ins w:id="211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F4BC9F" w14:textId="77777777" w:rsidR="0016760B" w:rsidRPr="0016760B" w:rsidRDefault="0016760B" w:rsidP="0016760B">
                  <w:pPr>
                    <w:autoSpaceDE/>
                    <w:autoSpaceDN/>
                    <w:adjustRightInd/>
                    <w:jc w:val="center"/>
                    <w:rPr>
                      <w:ins w:id="21194" w:author="Philippe Hollanda - Oliveira Trust" w:date="2022-07-19T09:57:00Z"/>
                      <w:rFonts w:ascii="Arial" w:eastAsia="Times New Roman" w:hAnsi="Arial" w:cs="Arial"/>
                      <w:color w:val="000000"/>
                      <w:sz w:val="20"/>
                      <w:szCs w:val="20"/>
                      <w:lang w:eastAsia="pt-BR"/>
                    </w:rPr>
                  </w:pPr>
                  <w:ins w:id="2119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EF4F8A1" w14:textId="77777777" w:rsidR="0016760B" w:rsidRPr="0016760B" w:rsidRDefault="0016760B" w:rsidP="0016760B">
                  <w:pPr>
                    <w:autoSpaceDE/>
                    <w:autoSpaceDN/>
                    <w:adjustRightInd/>
                    <w:jc w:val="center"/>
                    <w:rPr>
                      <w:ins w:id="21196" w:author="Philippe Hollanda - Oliveira Trust" w:date="2022-07-19T09:57:00Z"/>
                      <w:rFonts w:ascii="Arial" w:eastAsia="Times New Roman" w:hAnsi="Arial" w:cs="Arial"/>
                      <w:color w:val="000000"/>
                      <w:sz w:val="20"/>
                      <w:szCs w:val="20"/>
                      <w:lang w:eastAsia="pt-BR"/>
                    </w:rPr>
                  </w:pPr>
                  <w:ins w:id="21197" w:author="Philippe Hollanda - Oliveira Trust" w:date="2022-07-19T09:57:00Z">
                    <w:r w:rsidRPr="0016760B">
                      <w:rPr>
                        <w:rFonts w:ascii="Arial" w:eastAsia="Times New Roman" w:hAnsi="Arial" w:cs="Arial"/>
                        <w:color w:val="000000"/>
                        <w:sz w:val="20"/>
                        <w:szCs w:val="20"/>
                        <w:lang w:eastAsia="pt-BR"/>
                      </w:rPr>
                      <w:t>13/05/2021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F2FC4D" w14:textId="77777777" w:rsidR="0016760B" w:rsidRPr="0016760B" w:rsidRDefault="0016760B" w:rsidP="0016760B">
                  <w:pPr>
                    <w:autoSpaceDE/>
                    <w:autoSpaceDN/>
                    <w:adjustRightInd/>
                    <w:jc w:val="center"/>
                    <w:rPr>
                      <w:ins w:id="21198" w:author="Philippe Hollanda - Oliveira Trust" w:date="2022-07-19T09:57:00Z"/>
                      <w:rFonts w:ascii="Arial" w:eastAsia="Times New Roman" w:hAnsi="Arial" w:cs="Arial"/>
                      <w:color w:val="000000"/>
                      <w:sz w:val="20"/>
                      <w:szCs w:val="20"/>
                      <w:lang w:eastAsia="pt-BR"/>
                    </w:rPr>
                  </w:pPr>
                  <w:ins w:id="21199" w:author="Philippe Hollanda - Oliveira Trust" w:date="2022-07-19T09:57:00Z">
                    <w:r w:rsidRPr="0016760B">
                      <w:rPr>
                        <w:rFonts w:ascii="Arial" w:eastAsia="Times New Roman" w:hAnsi="Arial" w:cs="Arial"/>
                        <w:color w:val="000000"/>
                        <w:sz w:val="20"/>
                        <w:szCs w:val="20"/>
                        <w:lang w:eastAsia="pt-BR"/>
                      </w:rPr>
                      <w:t>R$ 505,00</w:t>
                    </w:r>
                  </w:ins>
                </w:p>
              </w:tc>
            </w:tr>
            <w:tr w:rsidR="0016760B" w:rsidRPr="0016760B" w14:paraId="6180C646" w14:textId="77777777" w:rsidTr="0016760B">
              <w:trPr>
                <w:trHeight w:val="1785"/>
                <w:ins w:id="212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0458F9" w14:textId="77777777" w:rsidR="0016760B" w:rsidRPr="0016760B" w:rsidRDefault="0016760B" w:rsidP="0016760B">
                  <w:pPr>
                    <w:autoSpaceDE/>
                    <w:autoSpaceDN/>
                    <w:adjustRightInd/>
                    <w:jc w:val="center"/>
                    <w:rPr>
                      <w:ins w:id="21201" w:author="Philippe Hollanda - Oliveira Trust" w:date="2022-07-19T09:57:00Z"/>
                      <w:rFonts w:ascii="Arial" w:eastAsia="Times New Roman" w:hAnsi="Arial" w:cs="Arial"/>
                      <w:color w:val="000000"/>
                      <w:sz w:val="20"/>
                      <w:szCs w:val="20"/>
                      <w:lang w:eastAsia="pt-BR"/>
                    </w:rPr>
                  </w:pPr>
                  <w:ins w:id="21202"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0D61BA1" w14:textId="77777777" w:rsidR="0016760B" w:rsidRPr="0016760B" w:rsidRDefault="0016760B" w:rsidP="0016760B">
                  <w:pPr>
                    <w:autoSpaceDE/>
                    <w:autoSpaceDN/>
                    <w:adjustRightInd/>
                    <w:jc w:val="center"/>
                    <w:rPr>
                      <w:ins w:id="21203" w:author="Philippe Hollanda - Oliveira Trust" w:date="2022-07-19T09:57:00Z"/>
                      <w:rFonts w:ascii="Arial" w:eastAsia="Times New Roman" w:hAnsi="Arial" w:cs="Arial"/>
                      <w:color w:val="000000"/>
                      <w:sz w:val="20"/>
                      <w:szCs w:val="20"/>
                      <w:lang w:eastAsia="pt-BR"/>
                    </w:rPr>
                  </w:pPr>
                  <w:ins w:id="21204" w:author="Philippe Hollanda - Oliveira Trust" w:date="2022-07-19T09:57:00Z">
                    <w:r w:rsidRPr="0016760B">
                      <w:rPr>
                        <w:rFonts w:ascii="Arial" w:eastAsia="Times New Roman" w:hAnsi="Arial" w:cs="Arial"/>
                        <w:color w:val="000000"/>
                        <w:sz w:val="20"/>
                        <w:szCs w:val="20"/>
                        <w:lang w:eastAsia="pt-BR"/>
                      </w:rPr>
                      <w:t>13/05/2021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EEBACC" w14:textId="77777777" w:rsidR="0016760B" w:rsidRPr="0016760B" w:rsidRDefault="0016760B" w:rsidP="0016760B">
                  <w:pPr>
                    <w:autoSpaceDE/>
                    <w:autoSpaceDN/>
                    <w:adjustRightInd/>
                    <w:jc w:val="center"/>
                    <w:rPr>
                      <w:ins w:id="21205" w:author="Philippe Hollanda - Oliveira Trust" w:date="2022-07-19T09:57:00Z"/>
                      <w:rFonts w:ascii="Arial" w:eastAsia="Times New Roman" w:hAnsi="Arial" w:cs="Arial"/>
                      <w:color w:val="000000"/>
                      <w:sz w:val="20"/>
                      <w:szCs w:val="20"/>
                      <w:lang w:eastAsia="pt-BR"/>
                    </w:rPr>
                  </w:pPr>
                  <w:ins w:id="21206"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4BF49D31" w14:textId="77777777" w:rsidTr="0016760B">
              <w:trPr>
                <w:trHeight w:val="1785"/>
                <w:ins w:id="212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43650B" w14:textId="77777777" w:rsidR="0016760B" w:rsidRPr="0016760B" w:rsidRDefault="0016760B" w:rsidP="0016760B">
                  <w:pPr>
                    <w:autoSpaceDE/>
                    <w:autoSpaceDN/>
                    <w:adjustRightInd/>
                    <w:jc w:val="center"/>
                    <w:rPr>
                      <w:ins w:id="21208" w:author="Philippe Hollanda - Oliveira Trust" w:date="2022-07-19T09:57:00Z"/>
                      <w:rFonts w:ascii="Arial" w:eastAsia="Times New Roman" w:hAnsi="Arial" w:cs="Arial"/>
                      <w:color w:val="000000"/>
                      <w:sz w:val="20"/>
                      <w:szCs w:val="20"/>
                      <w:lang w:eastAsia="pt-BR"/>
                    </w:rPr>
                  </w:pPr>
                  <w:ins w:id="21209" w:author="Philippe Hollanda - Oliveira Trust" w:date="2022-07-19T09:57:00Z">
                    <w:r w:rsidRPr="0016760B">
                      <w:rPr>
                        <w:rFonts w:ascii="Arial" w:eastAsia="Times New Roman" w:hAnsi="Arial" w:cs="Arial"/>
                        <w:color w:val="000000"/>
                        <w:sz w:val="20"/>
                        <w:szCs w:val="20"/>
                        <w:lang w:eastAsia="pt-BR"/>
                      </w:rPr>
                      <w:t>THINNER</w:t>
                    </w:r>
                  </w:ins>
                </w:p>
              </w:tc>
              <w:tc>
                <w:tcPr>
                  <w:tcW w:w="2324" w:type="dxa"/>
                  <w:tcBorders>
                    <w:top w:val="nil"/>
                    <w:left w:val="nil"/>
                    <w:bottom w:val="single" w:sz="4" w:space="0" w:color="auto"/>
                    <w:right w:val="single" w:sz="4" w:space="0" w:color="auto"/>
                  </w:tcBorders>
                  <w:shd w:val="clear" w:color="auto" w:fill="auto"/>
                  <w:noWrap/>
                  <w:vAlign w:val="center"/>
                  <w:hideMark/>
                </w:tcPr>
                <w:p w14:paraId="48880E5E" w14:textId="77777777" w:rsidR="0016760B" w:rsidRPr="0016760B" w:rsidRDefault="0016760B" w:rsidP="0016760B">
                  <w:pPr>
                    <w:autoSpaceDE/>
                    <w:autoSpaceDN/>
                    <w:adjustRightInd/>
                    <w:jc w:val="center"/>
                    <w:rPr>
                      <w:ins w:id="21210" w:author="Philippe Hollanda - Oliveira Trust" w:date="2022-07-19T09:57:00Z"/>
                      <w:rFonts w:ascii="Arial" w:eastAsia="Times New Roman" w:hAnsi="Arial" w:cs="Arial"/>
                      <w:color w:val="000000"/>
                      <w:sz w:val="20"/>
                      <w:szCs w:val="20"/>
                      <w:lang w:eastAsia="pt-BR"/>
                    </w:rPr>
                  </w:pPr>
                  <w:ins w:id="21211"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9C0EE8" w14:textId="77777777" w:rsidR="0016760B" w:rsidRPr="0016760B" w:rsidRDefault="0016760B" w:rsidP="0016760B">
                  <w:pPr>
                    <w:autoSpaceDE/>
                    <w:autoSpaceDN/>
                    <w:adjustRightInd/>
                    <w:jc w:val="center"/>
                    <w:rPr>
                      <w:ins w:id="21212" w:author="Philippe Hollanda - Oliveira Trust" w:date="2022-07-19T09:57:00Z"/>
                      <w:rFonts w:ascii="Arial" w:eastAsia="Times New Roman" w:hAnsi="Arial" w:cs="Arial"/>
                      <w:color w:val="000000"/>
                      <w:sz w:val="20"/>
                      <w:szCs w:val="20"/>
                      <w:lang w:eastAsia="pt-BR"/>
                    </w:rPr>
                  </w:pPr>
                  <w:ins w:id="21213" w:author="Philippe Hollanda - Oliveira Trust" w:date="2022-07-19T09:57:00Z">
                    <w:r w:rsidRPr="0016760B">
                      <w:rPr>
                        <w:rFonts w:ascii="Arial" w:eastAsia="Times New Roman" w:hAnsi="Arial" w:cs="Arial"/>
                        <w:color w:val="000000"/>
                        <w:sz w:val="20"/>
                        <w:szCs w:val="20"/>
                        <w:lang w:eastAsia="pt-BR"/>
                      </w:rPr>
                      <w:t>R$ 1.590,00</w:t>
                    </w:r>
                  </w:ins>
                </w:p>
              </w:tc>
            </w:tr>
            <w:tr w:rsidR="0016760B" w:rsidRPr="0016760B" w14:paraId="26B27D19" w14:textId="77777777" w:rsidTr="0016760B">
              <w:trPr>
                <w:trHeight w:val="1785"/>
                <w:ins w:id="212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3F4283" w14:textId="77777777" w:rsidR="0016760B" w:rsidRPr="0016760B" w:rsidRDefault="0016760B" w:rsidP="0016760B">
                  <w:pPr>
                    <w:autoSpaceDE/>
                    <w:autoSpaceDN/>
                    <w:adjustRightInd/>
                    <w:jc w:val="center"/>
                    <w:rPr>
                      <w:ins w:id="21215" w:author="Philippe Hollanda - Oliveira Trust" w:date="2022-07-19T09:57:00Z"/>
                      <w:rFonts w:ascii="Arial" w:eastAsia="Times New Roman" w:hAnsi="Arial" w:cs="Arial"/>
                      <w:color w:val="000000"/>
                      <w:sz w:val="20"/>
                      <w:szCs w:val="20"/>
                      <w:lang w:eastAsia="pt-BR"/>
                    </w:rPr>
                  </w:pPr>
                  <w:ins w:id="21216"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4FE749AC" w14:textId="77777777" w:rsidR="0016760B" w:rsidRPr="0016760B" w:rsidRDefault="0016760B" w:rsidP="0016760B">
                  <w:pPr>
                    <w:autoSpaceDE/>
                    <w:autoSpaceDN/>
                    <w:adjustRightInd/>
                    <w:jc w:val="center"/>
                    <w:rPr>
                      <w:ins w:id="21217" w:author="Philippe Hollanda - Oliveira Trust" w:date="2022-07-19T09:57:00Z"/>
                      <w:rFonts w:ascii="Arial" w:eastAsia="Times New Roman" w:hAnsi="Arial" w:cs="Arial"/>
                      <w:color w:val="000000"/>
                      <w:sz w:val="20"/>
                      <w:szCs w:val="20"/>
                      <w:lang w:eastAsia="pt-BR"/>
                    </w:rPr>
                  </w:pPr>
                  <w:ins w:id="21218"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021A29" w14:textId="77777777" w:rsidR="0016760B" w:rsidRPr="0016760B" w:rsidRDefault="0016760B" w:rsidP="0016760B">
                  <w:pPr>
                    <w:autoSpaceDE/>
                    <w:autoSpaceDN/>
                    <w:adjustRightInd/>
                    <w:jc w:val="center"/>
                    <w:rPr>
                      <w:ins w:id="21219" w:author="Philippe Hollanda - Oliveira Trust" w:date="2022-07-19T09:57:00Z"/>
                      <w:rFonts w:ascii="Arial" w:eastAsia="Times New Roman" w:hAnsi="Arial" w:cs="Arial"/>
                      <w:color w:val="000000"/>
                      <w:sz w:val="20"/>
                      <w:szCs w:val="20"/>
                      <w:lang w:eastAsia="pt-BR"/>
                    </w:rPr>
                  </w:pPr>
                  <w:ins w:id="21220" w:author="Philippe Hollanda - Oliveira Trust" w:date="2022-07-19T09:57:00Z">
                    <w:r w:rsidRPr="0016760B">
                      <w:rPr>
                        <w:rFonts w:ascii="Arial" w:eastAsia="Times New Roman" w:hAnsi="Arial" w:cs="Arial"/>
                        <w:color w:val="000000"/>
                        <w:sz w:val="20"/>
                        <w:szCs w:val="20"/>
                        <w:lang w:eastAsia="pt-BR"/>
                      </w:rPr>
                      <w:t>R$ 6.836,21</w:t>
                    </w:r>
                  </w:ins>
                </w:p>
              </w:tc>
            </w:tr>
            <w:tr w:rsidR="0016760B" w:rsidRPr="0016760B" w14:paraId="5E88CC11" w14:textId="77777777" w:rsidTr="0016760B">
              <w:trPr>
                <w:trHeight w:val="1785"/>
                <w:ins w:id="212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75F8A2" w14:textId="77777777" w:rsidR="0016760B" w:rsidRPr="0016760B" w:rsidRDefault="0016760B" w:rsidP="0016760B">
                  <w:pPr>
                    <w:autoSpaceDE/>
                    <w:autoSpaceDN/>
                    <w:adjustRightInd/>
                    <w:jc w:val="center"/>
                    <w:rPr>
                      <w:ins w:id="21222" w:author="Philippe Hollanda - Oliveira Trust" w:date="2022-07-19T09:57:00Z"/>
                      <w:rFonts w:ascii="Arial" w:eastAsia="Times New Roman" w:hAnsi="Arial" w:cs="Arial"/>
                      <w:color w:val="000000"/>
                      <w:sz w:val="20"/>
                      <w:szCs w:val="20"/>
                      <w:lang w:eastAsia="pt-BR"/>
                    </w:rPr>
                  </w:pPr>
                  <w:ins w:id="21223" w:author="Philippe Hollanda - Oliveira Trust" w:date="2022-07-19T09:57:00Z">
                    <w:r w:rsidRPr="0016760B">
                      <w:rPr>
                        <w:rFonts w:ascii="Arial" w:eastAsia="Times New Roman" w:hAnsi="Arial" w:cs="Arial"/>
                        <w:color w:val="000000"/>
                        <w:sz w:val="20"/>
                        <w:szCs w:val="20"/>
                        <w:lang w:eastAsia="pt-BR"/>
                      </w:rPr>
                      <w:t>LUVA</w:t>
                    </w:r>
                  </w:ins>
                </w:p>
              </w:tc>
              <w:tc>
                <w:tcPr>
                  <w:tcW w:w="2324" w:type="dxa"/>
                  <w:tcBorders>
                    <w:top w:val="nil"/>
                    <w:left w:val="nil"/>
                    <w:bottom w:val="single" w:sz="4" w:space="0" w:color="auto"/>
                    <w:right w:val="single" w:sz="4" w:space="0" w:color="auto"/>
                  </w:tcBorders>
                  <w:shd w:val="clear" w:color="auto" w:fill="auto"/>
                  <w:noWrap/>
                  <w:vAlign w:val="center"/>
                  <w:hideMark/>
                </w:tcPr>
                <w:p w14:paraId="50D01C71" w14:textId="77777777" w:rsidR="0016760B" w:rsidRPr="0016760B" w:rsidRDefault="0016760B" w:rsidP="0016760B">
                  <w:pPr>
                    <w:autoSpaceDE/>
                    <w:autoSpaceDN/>
                    <w:adjustRightInd/>
                    <w:jc w:val="center"/>
                    <w:rPr>
                      <w:ins w:id="21224" w:author="Philippe Hollanda - Oliveira Trust" w:date="2022-07-19T09:57:00Z"/>
                      <w:rFonts w:ascii="Arial" w:eastAsia="Times New Roman" w:hAnsi="Arial" w:cs="Arial"/>
                      <w:color w:val="000000"/>
                      <w:sz w:val="20"/>
                      <w:szCs w:val="20"/>
                      <w:lang w:eastAsia="pt-BR"/>
                    </w:rPr>
                  </w:pPr>
                  <w:ins w:id="21225"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E000BA" w14:textId="77777777" w:rsidR="0016760B" w:rsidRPr="0016760B" w:rsidRDefault="0016760B" w:rsidP="0016760B">
                  <w:pPr>
                    <w:autoSpaceDE/>
                    <w:autoSpaceDN/>
                    <w:adjustRightInd/>
                    <w:jc w:val="center"/>
                    <w:rPr>
                      <w:ins w:id="21226" w:author="Philippe Hollanda - Oliveira Trust" w:date="2022-07-19T09:57:00Z"/>
                      <w:rFonts w:ascii="Arial" w:eastAsia="Times New Roman" w:hAnsi="Arial" w:cs="Arial"/>
                      <w:color w:val="000000"/>
                      <w:sz w:val="20"/>
                      <w:szCs w:val="20"/>
                      <w:lang w:eastAsia="pt-BR"/>
                    </w:rPr>
                  </w:pPr>
                  <w:ins w:id="21227" w:author="Philippe Hollanda - Oliveira Trust" w:date="2022-07-19T09:57:00Z">
                    <w:r w:rsidRPr="0016760B">
                      <w:rPr>
                        <w:rFonts w:ascii="Arial" w:eastAsia="Times New Roman" w:hAnsi="Arial" w:cs="Arial"/>
                        <w:color w:val="000000"/>
                        <w:sz w:val="20"/>
                        <w:szCs w:val="20"/>
                        <w:lang w:eastAsia="pt-BR"/>
                      </w:rPr>
                      <w:t>R$ 108,75</w:t>
                    </w:r>
                  </w:ins>
                </w:p>
              </w:tc>
            </w:tr>
            <w:tr w:rsidR="0016760B" w:rsidRPr="0016760B" w14:paraId="7C9E674C" w14:textId="77777777" w:rsidTr="0016760B">
              <w:trPr>
                <w:trHeight w:val="1785"/>
                <w:ins w:id="2122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109829D" w14:textId="77777777" w:rsidR="0016760B" w:rsidRPr="0016760B" w:rsidRDefault="0016760B" w:rsidP="0016760B">
                  <w:pPr>
                    <w:autoSpaceDE/>
                    <w:autoSpaceDN/>
                    <w:adjustRightInd/>
                    <w:jc w:val="center"/>
                    <w:rPr>
                      <w:ins w:id="21229" w:author="Philippe Hollanda - Oliveira Trust" w:date="2022-07-19T09:57:00Z"/>
                      <w:rFonts w:ascii="Arial" w:eastAsia="Times New Roman" w:hAnsi="Arial" w:cs="Arial"/>
                      <w:color w:val="000000"/>
                      <w:sz w:val="20"/>
                      <w:szCs w:val="20"/>
                      <w:lang w:eastAsia="pt-BR"/>
                    </w:rPr>
                  </w:pPr>
                  <w:ins w:id="21230" w:author="Philippe Hollanda - Oliveira Trust" w:date="2022-07-19T09:57:00Z">
                    <w:r w:rsidRPr="0016760B">
                      <w:rPr>
                        <w:rFonts w:ascii="Arial" w:eastAsia="Times New Roman" w:hAnsi="Arial" w:cs="Arial"/>
                        <w:color w:val="000000"/>
                        <w:sz w:val="20"/>
                        <w:szCs w:val="20"/>
                        <w:lang w:eastAsia="pt-BR"/>
                      </w:rPr>
                      <w:t>CHAPA</w:t>
                    </w:r>
                  </w:ins>
                </w:p>
              </w:tc>
              <w:tc>
                <w:tcPr>
                  <w:tcW w:w="2324" w:type="dxa"/>
                  <w:tcBorders>
                    <w:top w:val="nil"/>
                    <w:left w:val="nil"/>
                    <w:bottom w:val="single" w:sz="4" w:space="0" w:color="auto"/>
                    <w:right w:val="single" w:sz="4" w:space="0" w:color="auto"/>
                  </w:tcBorders>
                  <w:shd w:val="clear" w:color="auto" w:fill="auto"/>
                  <w:noWrap/>
                  <w:vAlign w:val="center"/>
                  <w:hideMark/>
                </w:tcPr>
                <w:p w14:paraId="24E4A418" w14:textId="77777777" w:rsidR="0016760B" w:rsidRPr="0016760B" w:rsidRDefault="0016760B" w:rsidP="0016760B">
                  <w:pPr>
                    <w:autoSpaceDE/>
                    <w:autoSpaceDN/>
                    <w:adjustRightInd/>
                    <w:jc w:val="center"/>
                    <w:rPr>
                      <w:ins w:id="21231" w:author="Philippe Hollanda - Oliveira Trust" w:date="2022-07-19T09:57:00Z"/>
                      <w:rFonts w:ascii="Arial" w:eastAsia="Times New Roman" w:hAnsi="Arial" w:cs="Arial"/>
                      <w:color w:val="000000"/>
                      <w:sz w:val="20"/>
                      <w:szCs w:val="20"/>
                      <w:lang w:eastAsia="pt-BR"/>
                    </w:rPr>
                  </w:pPr>
                  <w:ins w:id="21232"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77E523" w14:textId="77777777" w:rsidR="0016760B" w:rsidRPr="0016760B" w:rsidRDefault="0016760B" w:rsidP="0016760B">
                  <w:pPr>
                    <w:autoSpaceDE/>
                    <w:autoSpaceDN/>
                    <w:adjustRightInd/>
                    <w:jc w:val="center"/>
                    <w:rPr>
                      <w:ins w:id="21233" w:author="Philippe Hollanda - Oliveira Trust" w:date="2022-07-19T09:57:00Z"/>
                      <w:rFonts w:ascii="Arial" w:eastAsia="Times New Roman" w:hAnsi="Arial" w:cs="Arial"/>
                      <w:color w:val="000000"/>
                      <w:sz w:val="20"/>
                      <w:szCs w:val="20"/>
                      <w:lang w:eastAsia="pt-BR"/>
                    </w:rPr>
                  </w:pPr>
                  <w:ins w:id="21234" w:author="Philippe Hollanda - Oliveira Trust" w:date="2022-07-19T09:57:00Z">
                    <w:r w:rsidRPr="0016760B">
                      <w:rPr>
                        <w:rFonts w:ascii="Arial" w:eastAsia="Times New Roman" w:hAnsi="Arial" w:cs="Arial"/>
                        <w:color w:val="000000"/>
                        <w:sz w:val="20"/>
                        <w:szCs w:val="20"/>
                        <w:lang w:eastAsia="pt-BR"/>
                      </w:rPr>
                      <w:t>R$ 1.167,25</w:t>
                    </w:r>
                  </w:ins>
                </w:p>
              </w:tc>
            </w:tr>
            <w:tr w:rsidR="0016760B" w:rsidRPr="0016760B" w14:paraId="0B9AE503" w14:textId="77777777" w:rsidTr="0016760B">
              <w:trPr>
                <w:trHeight w:val="1785"/>
                <w:ins w:id="2123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3EDCAEA" w14:textId="77777777" w:rsidR="0016760B" w:rsidRPr="0016760B" w:rsidRDefault="0016760B" w:rsidP="0016760B">
                  <w:pPr>
                    <w:autoSpaceDE/>
                    <w:autoSpaceDN/>
                    <w:adjustRightInd/>
                    <w:rPr>
                      <w:ins w:id="2123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48E5A09" w14:textId="77777777" w:rsidR="0016760B" w:rsidRPr="0016760B" w:rsidRDefault="0016760B" w:rsidP="0016760B">
                  <w:pPr>
                    <w:autoSpaceDE/>
                    <w:autoSpaceDN/>
                    <w:adjustRightInd/>
                    <w:jc w:val="center"/>
                    <w:rPr>
                      <w:ins w:id="21237" w:author="Philippe Hollanda - Oliveira Trust" w:date="2022-07-19T09:57:00Z"/>
                      <w:rFonts w:ascii="Arial" w:eastAsia="Times New Roman" w:hAnsi="Arial" w:cs="Arial"/>
                      <w:color w:val="000000"/>
                      <w:sz w:val="20"/>
                      <w:szCs w:val="20"/>
                      <w:lang w:eastAsia="pt-BR"/>
                    </w:rPr>
                  </w:pPr>
                  <w:ins w:id="21238"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20DBBE" w14:textId="77777777" w:rsidR="0016760B" w:rsidRPr="0016760B" w:rsidRDefault="0016760B" w:rsidP="0016760B">
                  <w:pPr>
                    <w:autoSpaceDE/>
                    <w:autoSpaceDN/>
                    <w:adjustRightInd/>
                    <w:jc w:val="center"/>
                    <w:rPr>
                      <w:ins w:id="21239" w:author="Philippe Hollanda - Oliveira Trust" w:date="2022-07-19T09:57:00Z"/>
                      <w:rFonts w:ascii="Arial" w:eastAsia="Times New Roman" w:hAnsi="Arial" w:cs="Arial"/>
                      <w:color w:val="000000"/>
                      <w:sz w:val="20"/>
                      <w:szCs w:val="20"/>
                      <w:lang w:eastAsia="pt-BR"/>
                    </w:rPr>
                  </w:pPr>
                  <w:ins w:id="21240" w:author="Philippe Hollanda - Oliveira Trust" w:date="2022-07-19T09:57:00Z">
                    <w:r w:rsidRPr="0016760B">
                      <w:rPr>
                        <w:rFonts w:ascii="Arial" w:eastAsia="Times New Roman" w:hAnsi="Arial" w:cs="Arial"/>
                        <w:color w:val="000000"/>
                        <w:sz w:val="20"/>
                        <w:szCs w:val="20"/>
                        <w:lang w:eastAsia="pt-BR"/>
                      </w:rPr>
                      <w:t>R$ 1.167,25</w:t>
                    </w:r>
                  </w:ins>
                </w:p>
              </w:tc>
            </w:tr>
            <w:tr w:rsidR="0016760B" w:rsidRPr="0016760B" w14:paraId="6329F49F" w14:textId="77777777" w:rsidTr="0016760B">
              <w:trPr>
                <w:trHeight w:val="1785"/>
                <w:ins w:id="212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506786" w14:textId="77777777" w:rsidR="0016760B" w:rsidRPr="0016760B" w:rsidRDefault="0016760B" w:rsidP="0016760B">
                  <w:pPr>
                    <w:autoSpaceDE/>
                    <w:autoSpaceDN/>
                    <w:adjustRightInd/>
                    <w:jc w:val="center"/>
                    <w:rPr>
                      <w:ins w:id="21242" w:author="Philippe Hollanda - Oliveira Trust" w:date="2022-07-19T09:57:00Z"/>
                      <w:rFonts w:ascii="Arial" w:eastAsia="Times New Roman" w:hAnsi="Arial" w:cs="Arial"/>
                      <w:color w:val="000000"/>
                      <w:sz w:val="20"/>
                      <w:szCs w:val="20"/>
                      <w:lang w:eastAsia="pt-BR"/>
                    </w:rPr>
                  </w:pPr>
                  <w:ins w:id="21243"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37A06BCD" w14:textId="77777777" w:rsidR="0016760B" w:rsidRPr="0016760B" w:rsidRDefault="0016760B" w:rsidP="0016760B">
                  <w:pPr>
                    <w:autoSpaceDE/>
                    <w:autoSpaceDN/>
                    <w:adjustRightInd/>
                    <w:jc w:val="center"/>
                    <w:rPr>
                      <w:ins w:id="21244" w:author="Philippe Hollanda - Oliveira Trust" w:date="2022-07-19T09:57:00Z"/>
                      <w:rFonts w:ascii="Arial" w:eastAsia="Times New Roman" w:hAnsi="Arial" w:cs="Arial"/>
                      <w:color w:val="000000"/>
                      <w:sz w:val="20"/>
                      <w:szCs w:val="20"/>
                      <w:lang w:eastAsia="pt-BR"/>
                    </w:rPr>
                  </w:pPr>
                  <w:ins w:id="21245"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54756F" w14:textId="77777777" w:rsidR="0016760B" w:rsidRPr="0016760B" w:rsidRDefault="0016760B" w:rsidP="0016760B">
                  <w:pPr>
                    <w:autoSpaceDE/>
                    <w:autoSpaceDN/>
                    <w:adjustRightInd/>
                    <w:jc w:val="center"/>
                    <w:rPr>
                      <w:ins w:id="21246" w:author="Philippe Hollanda - Oliveira Trust" w:date="2022-07-19T09:57:00Z"/>
                      <w:rFonts w:ascii="Arial" w:eastAsia="Times New Roman" w:hAnsi="Arial" w:cs="Arial"/>
                      <w:color w:val="000000"/>
                      <w:sz w:val="20"/>
                      <w:szCs w:val="20"/>
                      <w:lang w:eastAsia="pt-BR"/>
                    </w:rPr>
                  </w:pPr>
                  <w:ins w:id="21247" w:author="Philippe Hollanda - Oliveira Trust" w:date="2022-07-19T09:57:00Z">
                    <w:r w:rsidRPr="0016760B">
                      <w:rPr>
                        <w:rFonts w:ascii="Arial" w:eastAsia="Times New Roman" w:hAnsi="Arial" w:cs="Arial"/>
                        <w:color w:val="000000"/>
                        <w:sz w:val="20"/>
                        <w:szCs w:val="20"/>
                        <w:lang w:eastAsia="pt-BR"/>
                      </w:rPr>
                      <w:t>R$ 1.745,28</w:t>
                    </w:r>
                  </w:ins>
                </w:p>
              </w:tc>
            </w:tr>
            <w:tr w:rsidR="0016760B" w:rsidRPr="0016760B" w14:paraId="3117FBEC" w14:textId="77777777" w:rsidTr="0016760B">
              <w:trPr>
                <w:trHeight w:val="1785"/>
                <w:ins w:id="212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9A54AC" w14:textId="77777777" w:rsidR="0016760B" w:rsidRPr="0016760B" w:rsidRDefault="0016760B" w:rsidP="0016760B">
                  <w:pPr>
                    <w:autoSpaceDE/>
                    <w:autoSpaceDN/>
                    <w:adjustRightInd/>
                    <w:jc w:val="center"/>
                    <w:rPr>
                      <w:ins w:id="21249" w:author="Philippe Hollanda - Oliveira Trust" w:date="2022-07-19T09:57:00Z"/>
                      <w:rFonts w:ascii="Arial" w:eastAsia="Times New Roman" w:hAnsi="Arial" w:cs="Arial"/>
                      <w:color w:val="000000"/>
                      <w:sz w:val="20"/>
                      <w:szCs w:val="20"/>
                      <w:lang w:eastAsia="pt-BR"/>
                    </w:rPr>
                  </w:pPr>
                  <w:ins w:id="21250" w:author="Philippe Hollanda - Oliveira Trust" w:date="2022-07-19T09:57:00Z">
                    <w:r w:rsidRPr="0016760B">
                      <w:rPr>
                        <w:rFonts w:ascii="Arial" w:eastAsia="Times New Roman" w:hAnsi="Arial" w:cs="Arial"/>
                        <w:color w:val="000000"/>
                        <w:sz w:val="20"/>
                        <w:szCs w:val="20"/>
                        <w:lang w:eastAsia="pt-BR"/>
                      </w:rPr>
                      <w:t>CABO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4AAF2D51" w14:textId="77777777" w:rsidR="0016760B" w:rsidRPr="0016760B" w:rsidRDefault="0016760B" w:rsidP="0016760B">
                  <w:pPr>
                    <w:autoSpaceDE/>
                    <w:autoSpaceDN/>
                    <w:adjustRightInd/>
                    <w:jc w:val="center"/>
                    <w:rPr>
                      <w:ins w:id="21251" w:author="Philippe Hollanda - Oliveira Trust" w:date="2022-07-19T09:57:00Z"/>
                      <w:rFonts w:ascii="Arial" w:eastAsia="Times New Roman" w:hAnsi="Arial" w:cs="Arial"/>
                      <w:color w:val="000000"/>
                      <w:sz w:val="20"/>
                      <w:szCs w:val="20"/>
                      <w:lang w:eastAsia="pt-BR"/>
                    </w:rPr>
                  </w:pPr>
                  <w:ins w:id="21252" w:author="Philippe Hollanda - Oliveira Trust" w:date="2022-07-19T09:57:00Z">
                    <w:r w:rsidRPr="0016760B">
                      <w:rPr>
                        <w:rFonts w:ascii="Arial" w:eastAsia="Times New Roman" w:hAnsi="Arial" w:cs="Arial"/>
                        <w:color w:val="000000"/>
                        <w:sz w:val="20"/>
                        <w:szCs w:val="20"/>
                        <w:lang w:eastAsia="pt-BR"/>
                      </w:rPr>
                      <w:t>01/06/2021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6A464E" w14:textId="77777777" w:rsidR="0016760B" w:rsidRPr="0016760B" w:rsidRDefault="0016760B" w:rsidP="0016760B">
                  <w:pPr>
                    <w:autoSpaceDE/>
                    <w:autoSpaceDN/>
                    <w:adjustRightInd/>
                    <w:jc w:val="center"/>
                    <w:rPr>
                      <w:ins w:id="21253" w:author="Philippe Hollanda - Oliveira Trust" w:date="2022-07-19T09:57:00Z"/>
                      <w:rFonts w:ascii="Arial" w:eastAsia="Times New Roman" w:hAnsi="Arial" w:cs="Arial"/>
                      <w:color w:val="000000"/>
                      <w:sz w:val="20"/>
                      <w:szCs w:val="20"/>
                      <w:lang w:eastAsia="pt-BR"/>
                    </w:rPr>
                  </w:pPr>
                  <w:ins w:id="21254" w:author="Philippe Hollanda - Oliveira Trust" w:date="2022-07-19T09:57:00Z">
                    <w:r w:rsidRPr="0016760B">
                      <w:rPr>
                        <w:rFonts w:ascii="Arial" w:eastAsia="Times New Roman" w:hAnsi="Arial" w:cs="Arial"/>
                        <w:color w:val="000000"/>
                        <w:sz w:val="20"/>
                        <w:szCs w:val="20"/>
                        <w:lang w:eastAsia="pt-BR"/>
                      </w:rPr>
                      <w:t>R$ 61.755,29</w:t>
                    </w:r>
                  </w:ins>
                </w:p>
              </w:tc>
            </w:tr>
            <w:tr w:rsidR="0016760B" w:rsidRPr="0016760B" w14:paraId="794A2545" w14:textId="77777777" w:rsidTr="0016760B">
              <w:trPr>
                <w:trHeight w:val="1785"/>
                <w:ins w:id="212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28618F" w14:textId="77777777" w:rsidR="0016760B" w:rsidRPr="0016760B" w:rsidRDefault="0016760B" w:rsidP="0016760B">
                  <w:pPr>
                    <w:autoSpaceDE/>
                    <w:autoSpaceDN/>
                    <w:adjustRightInd/>
                    <w:jc w:val="center"/>
                    <w:rPr>
                      <w:ins w:id="21256" w:author="Philippe Hollanda - Oliveira Trust" w:date="2022-07-19T09:57:00Z"/>
                      <w:rFonts w:ascii="Arial" w:eastAsia="Times New Roman" w:hAnsi="Arial" w:cs="Arial"/>
                      <w:color w:val="000000"/>
                      <w:sz w:val="20"/>
                      <w:szCs w:val="20"/>
                      <w:lang w:eastAsia="pt-BR"/>
                    </w:rPr>
                  </w:pPr>
                  <w:ins w:id="2125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8334FBE" w14:textId="77777777" w:rsidR="0016760B" w:rsidRPr="0016760B" w:rsidRDefault="0016760B" w:rsidP="0016760B">
                  <w:pPr>
                    <w:autoSpaceDE/>
                    <w:autoSpaceDN/>
                    <w:adjustRightInd/>
                    <w:jc w:val="center"/>
                    <w:rPr>
                      <w:ins w:id="21258" w:author="Philippe Hollanda - Oliveira Trust" w:date="2022-07-19T09:57:00Z"/>
                      <w:rFonts w:ascii="Arial" w:eastAsia="Times New Roman" w:hAnsi="Arial" w:cs="Arial"/>
                      <w:color w:val="000000"/>
                      <w:sz w:val="20"/>
                      <w:szCs w:val="20"/>
                      <w:lang w:eastAsia="pt-BR"/>
                    </w:rPr>
                  </w:pPr>
                  <w:ins w:id="21259"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86E69E" w14:textId="77777777" w:rsidR="0016760B" w:rsidRPr="0016760B" w:rsidRDefault="0016760B" w:rsidP="0016760B">
                  <w:pPr>
                    <w:autoSpaceDE/>
                    <w:autoSpaceDN/>
                    <w:adjustRightInd/>
                    <w:jc w:val="center"/>
                    <w:rPr>
                      <w:ins w:id="21260" w:author="Philippe Hollanda - Oliveira Trust" w:date="2022-07-19T09:57:00Z"/>
                      <w:rFonts w:ascii="Arial" w:eastAsia="Times New Roman" w:hAnsi="Arial" w:cs="Arial"/>
                      <w:color w:val="000000"/>
                      <w:sz w:val="20"/>
                      <w:szCs w:val="20"/>
                      <w:lang w:eastAsia="pt-BR"/>
                    </w:rPr>
                  </w:pPr>
                  <w:ins w:id="21261" w:author="Philippe Hollanda - Oliveira Trust" w:date="2022-07-19T09:57:00Z">
                    <w:r w:rsidRPr="0016760B">
                      <w:rPr>
                        <w:rFonts w:ascii="Arial" w:eastAsia="Times New Roman" w:hAnsi="Arial" w:cs="Arial"/>
                        <w:color w:val="000000"/>
                        <w:sz w:val="20"/>
                        <w:szCs w:val="20"/>
                        <w:lang w:eastAsia="pt-BR"/>
                      </w:rPr>
                      <w:t>R$ 1.001,08</w:t>
                    </w:r>
                  </w:ins>
                </w:p>
              </w:tc>
            </w:tr>
            <w:tr w:rsidR="0016760B" w:rsidRPr="0016760B" w14:paraId="7CEF399C" w14:textId="77777777" w:rsidTr="0016760B">
              <w:trPr>
                <w:trHeight w:val="1785"/>
                <w:ins w:id="212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84BB28" w14:textId="77777777" w:rsidR="0016760B" w:rsidRPr="0016760B" w:rsidRDefault="0016760B" w:rsidP="0016760B">
                  <w:pPr>
                    <w:autoSpaceDE/>
                    <w:autoSpaceDN/>
                    <w:adjustRightInd/>
                    <w:jc w:val="center"/>
                    <w:rPr>
                      <w:ins w:id="21263" w:author="Philippe Hollanda - Oliveira Trust" w:date="2022-07-19T09:57:00Z"/>
                      <w:rFonts w:ascii="Arial" w:eastAsia="Times New Roman" w:hAnsi="Arial" w:cs="Arial"/>
                      <w:color w:val="000000"/>
                      <w:sz w:val="20"/>
                      <w:szCs w:val="20"/>
                      <w:lang w:eastAsia="pt-BR"/>
                    </w:rPr>
                  </w:pPr>
                  <w:ins w:id="21264"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B0CC75E" w14:textId="77777777" w:rsidR="0016760B" w:rsidRPr="0016760B" w:rsidRDefault="0016760B" w:rsidP="0016760B">
                  <w:pPr>
                    <w:autoSpaceDE/>
                    <w:autoSpaceDN/>
                    <w:adjustRightInd/>
                    <w:jc w:val="center"/>
                    <w:rPr>
                      <w:ins w:id="21265" w:author="Philippe Hollanda - Oliveira Trust" w:date="2022-07-19T09:57:00Z"/>
                      <w:rFonts w:ascii="Arial" w:eastAsia="Times New Roman" w:hAnsi="Arial" w:cs="Arial"/>
                      <w:color w:val="000000"/>
                      <w:sz w:val="20"/>
                      <w:szCs w:val="20"/>
                      <w:lang w:eastAsia="pt-BR"/>
                    </w:rPr>
                  </w:pPr>
                  <w:ins w:id="21266"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49592F" w14:textId="77777777" w:rsidR="0016760B" w:rsidRPr="0016760B" w:rsidRDefault="0016760B" w:rsidP="0016760B">
                  <w:pPr>
                    <w:autoSpaceDE/>
                    <w:autoSpaceDN/>
                    <w:adjustRightInd/>
                    <w:jc w:val="center"/>
                    <w:rPr>
                      <w:ins w:id="21267" w:author="Philippe Hollanda - Oliveira Trust" w:date="2022-07-19T09:57:00Z"/>
                      <w:rFonts w:ascii="Arial" w:eastAsia="Times New Roman" w:hAnsi="Arial" w:cs="Arial"/>
                      <w:color w:val="000000"/>
                      <w:sz w:val="20"/>
                      <w:szCs w:val="20"/>
                      <w:lang w:eastAsia="pt-BR"/>
                    </w:rPr>
                  </w:pPr>
                  <w:ins w:id="21268" w:author="Philippe Hollanda - Oliveira Trust" w:date="2022-07-19T09:57:00Z">
                    <w:r w:rsidRPr="0016760B">
                      <w:rPr>
                        <w:rFonts w:ascii="Arial" w:eastAsia="Times New Roman" w:hAnsi="Arial" w:cs="Arial"/>
                        <w:color w:val="000000"/>
                        <w:sz w:val="20"/>
                        <w:szCs w:val="20"/>
                        <w:lang w:eastAsia="pt-BR"/>
                      </w:rPr>
                      <w:t>R$ 1.001,66</w:t>
                    </w:r>
                  </w:ins>
                </w:p>
              </w:tc>
            </w:tr>
            <w:tr w:rsidR="0016760B" w:rsidRPr="0016760B" w14:paraId="44393E8B" w14:textId="77777777" w:rsidTr="0016760B">
              <w:trPr>
                <w:trHeight w:val="1785"/>
                <w:ins w:id="212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821833" w14:textId="77777777" w:rsidR="0016760B" w:rsidRPr="0016760B" w:rsidRDefault="0016760B" w:rsidP="0016760B">
                  <w:pPr>
                    <w:autoSpaceDE/>
                    <w:autoSpaceDN/>
                    <w:adjustRightInd/>
                    <w:jc w:val="center"/>
                    <w:rPr>
                      <w:ins w:id="21270" w:author="Philippe Hollanda - Oliveira Trust" w:date="2022-07-19T09:57:00Z"/>
                      <w:rFonts w:ascii="Arial" w:eastAsia="Times New Roman" w:hAnsi="Arial" w:cs="Arial"/>
                      <w:color w:val="000000"/>
                      <w:sz w:val="20"/>
                      <w:szCs w:val="20"/>
                      <w:lang w:eastAsia="pt-BR"/>
                    </w:rPr>
                  </w:pPr>
                  <w:ins w:id="21271"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9E72031" w14:textId="77777777" w:rsidR="0016760B" w:rsidRPr="0016760B" w:rsidRDefault="0016760B" w:rsidP="0016760B">
                  <w:pPr>
                    <w:autoSpaceDE/>
                    <w:autoSpaceDN/>
                    <w:adjustRightInd/>
                    <w:jc w:val="center"/>
                    <w:rPr>
                      <w:ins w:id="21272" w:author="Philippe Hollanda - Oliveira Trust" w:date="2022-07-19T09:57:00Z"/>
                      <w:rFonts w:ascii="Arial" w:eastAsia="Times New Roman" w:hAnsi="Arial" w:cs="Arial"/>
                      <w:color w:val="000000"/>
                      <w:sz w:val="20"/>
                      <w:szCs w:val="20"/>
                      <w:lang w:eastAsia="pt-BR"/>
                    </w:rPr>
                  </w:pPr>
                  <w:ins w:id="21273"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CAAC1A" w14:textId="77777777" w:rsidR="0016760B" w:rsidRPr="0016760B" w:rsidRDefault="0016760B" w:rsidP="0016760B">
                  <w:pPr>
                    <w:autoSpaceDE/>
                    <w:autoSpaceDN/>
                    <w:adjustRightInd/>
                    <w:jc w:val="center"/>
                    <w:rPr>
                      <w:ins w:id="21274" w:author="Philippe Hollanda - Oliveira Trust" w:date="2022-07-19T09:57:00Z"/>
                      <w:rFonts w:ascii="Arial" w:eastAsia="Times New Roman" w:hAnsi="Arial" w:cs="Arial"/>
                      <w:color w:val="000000"/>
                      <w:sz w:val="20"/>
                      <w:szCs w:val="20"/>
                      <w:lang w:eastAsia="pt-BR"/>
                    </w:rPr>
                  </w:pPr>
                  <w:ins w:id="21275" w:author="Philippe Hollanda - Oliveira Trust" w:date="2022-07-19T09:57:00Z">
                    <w:r w:rsidRPr="0016760B">
                      <w:rPr>
                        <w:rFonts w:ascii="Arial" w:eastAsia="Times New Roman" w:hAnsi="Arial" w:cs="Arial"/>
                        <w:color w:val="000000"/>
                        <w:sz w:val="20"/>
                        <w:szCs w:val="20"/>
                        <w:lang w:eastAsia="pt-BR"/>
                      </w:rPr>
                      <w:t>R$ 231,80</w:t>
                    </w:r>
                  </w:ins>
                </w:p>
              </w:tc>
            </w:tr>
            <w:tr w:rsidR="0016760B" w:rsidRPr="0016760B" w14:paraId="2182D4F3" w14:textId="77777777" w:rsidTr="0016760B">
              <w:trPr>
                <w:trHeight w:val="1785"/>
                <w:ins w:id="212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213B9A" w14:textId="77777777" w:rsidR="0016760B" w:rsidRPr="0016760B" w:rsidRDefault="0016760B" w:rsidP="0016760B">
                  <w:pPr>
                    <w:autoSpaceDE/>
                    <w:autoSpaceDN/>
                    <w:adjustRightInd/>
                    <w:jc w:val="center"/>
                    <w:rPr>
                      <w:ins w:id="21277" w:author="Philippe Hollanda - Oliveira Trust" w:date="2022-07-19T09:57:00Z"/>
                      <w:rFonts w:ascii="Arial" w:eastAsia="Times New Roman" w:hAnsi="Arial" w:cs="Arial"/>
                      <w:color w:val="000000"/>
                      <w:sz w:val="20"/>
                      <w:szCs w:val="20"/>
                      <w:lang w:eastAsia="pt-BR"/>
                    </w:rPr>
                  </w:pPr>
                  <w:ins w:id="2127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0CF86C5F" w14:textId="77777777" w:rsidR="0016760B" w:rsidRPr="0016760B" w:rsidRDefault="0016760B" w:rsidP="0016760B">
                  <w:pPr>
                    <w:autoSpaceDE/>
                    <w:autoSpaceDN/>
                    <w:adjustRightInd/>
                    <w:jc w:val="center"/>
                    <w:rPr>
                      <w:ins w:id="21279" w:author="Philippe Hollanda - Oliveira Trust" w:date="2022-07-19T09:57:00Z"/>
                      <w:rFonts w:ascii="Arial" w:eastAsia="Times New Roman" w:hAnsi="Arial" w:cs="Arial"/>
                      <w:color w:val="000000"/>
                      <w:sz w:val="20"/>
                      <w:szCs w:val="20"/>
                      <w:lang w:eastAsia="pt-BR"/>
                    </w:rPr>
                  </w:pPr>
                  <w:ins w:id="21280"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6241CB" w14:textId="77777777" w:rsidR="0016760B" w:rsidRPr="0016760B" w:rsidRDefault="0016760B" w:rsidP="0016760B">
                  <w:pPr>
                    <w:autoSpaceDE/>
                    <w:autoSpaceDN/>
                    <w:adjustRightInd/>
                    <w:jc w:val="center"/>
                    <w:rPr>
                      <w:ins w:id="21281" w:author="Philippe Hollanda - Oliveira Trust" w:date="2022-07-19T09:57:00Z"/>
                      <w:rFonts w:ascii="Arial" w:eastAsia="Times New Roman" w:hAnsi="Arial" w:cs="Arial"/>
                      <w:color w:val="000000"/>
                      <w:sz w:val="20"/>
                      <w:szCs w:val="20"/>
                      <w:lang w:eastAsia="pt-BR"/>
                    </w:rPr>
                  </w:pPr>
                  <w:ins w:id="21282" w:author="Philippe Hollanda - Oliveira Trust" w:date="2022-07-19T09:57:00Z">
                    <w:r w:rsidRPr="0016760B">
                      <w:rPr>
                        <w:rFonts w:ascii="Arial" w:eastAsia="Times New Roman" w:hAnsi="Arial" w:cs="Arial"/>
                        <w:color w:val="000000"/>
                        <w:sz w:val="20"/>
                        <w:szCs w:val="20"/>
                        <w:lang w:eastAsia="pt-BR"/>
                      </w:rPr>
                      <w:t>R$ 231,94</w:t>
                    </w:r>
                  </w:ins>
                </w:p>
              </w:tc>
            </w:tr>
            <w:tr w:rsidR="0016760B" w:rsidRPr="0016760B" w14:paraId="1CC08801" w14:textId="77777777" w:rsidTr="0016760B">
              <w:trPr>
                <w:trHeight w:val="1785"/>
                <w:ins w:id="212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303DB4" w14:textId="77777777" w:rsidR="0016760B" w:rsidRPr="0016760B" w:rsidRDefault="0016760B" w:rsidP="0016760B">
                  <w:pPr>
                    <w:autoSpaceDE/>
                    <w:autoSpaceDN/>
                    <w:adjustRightInd/>
                    <w:jc w:val="center"/>
                    <w:rPr>
                      <w:ins w:id="21284" w:author="Philippe Hollanda - Oliveira Trust" w:date="2022-07-19T09:57:00Z"/>
                      <w:rFonts w:ascii="Arial" w:eastAsia="Times New Roman" w:hAnsi="Arial" w:cs="Arial"/>
                      <w:color w:val="000000"/>
                      <w:sz w:val="20"/>
                      <w:szCs w:val="20"/>
                      <w:lang w:eastAsia="pt-BR"/>
                    </w:rPr>
                  </w:pPr>
                  <w:ins w:id="21285" w:author="Philippe Hollanda - Oliveira Trust" w:date="2022-07-19T09:57:00Z">
                    <w:r w:rsidRPr="0016760B">
                      <w:rPr>
                        <w:rFonts w:ascii="Arial" w:eastAsia="Times New Roman" w:hAnsi="Arial" w:cs="Arial"/>
                        <w:color w:val="000000"/>
                        <w:sz w:val="20"/>
                        <w:szCs w:val="20"/>
                        <w:lang w:eastAsia="pt-BR"/>
                      </w:rPr>
                      <w:t>ARGAMASSA</w:t>
                    </w:r>
                  </w:ins>
                </w:p>
              </w:tc>
              <w:tc>
                <w:tcPr>
                  <w:tcW w:w="2324" w:type="dxa"/>
                  <w:tcBorders>
                    <w:top w:val="nil"/>
                    <w:left w:val="nil"/>
                    <w:bottom w:val="single" w:sz="4" w:space="0" w:color="auto"/>
                    <w:right w:val="single" w:sz="4" w:space="0" w:color="auto"/>
                  </w:tcBorders>
                  <w:shd w:val="clear" w:color="auto" w:fill="auto"/>
                  <w:noWrap/>
                  <w:vAlign w:val="center"/>
                  <w:hideMark/>
                </w:tcPr>
                <w:p w14:paraId="5CBBEA8C" w14:textId="77777777" w:rsidR="0016760B" w:rsidRPr="0016760B" w:rsidRDefault="0016760B" w:rsidP="0016760B">
                  <w:pPr>
                    <w:autoSpaceDE/>
                    <w:autoSpaceDN/>
                    <w:adjustRightInd/>
                    <w:jc w:val="center"/>
                    <w:rPr>
                      <w:ins w:id="21286" w:author="Philippe Hollanda - Oliveira Trust" w:date="2022-07-19T09:57:00Z"/>
                      <w:rFonts w:ascii="Arial" w:eastAsia="Times New Roman" w:hAnsi="Arial" w:cs="Arial"/>
                      <w:color w:val="000000"/>
                      <w:sz w:val="20"/>
                      <w:szCs w:val="20"/>
                      <w:lang w:eastAsia="pt-BR"/>
                    </w:rPr>
                  </w:pPr>
                  <w:ins w:id="21287" w:author="Philippe Hollanda - Oliveira Trust" w:date="2022-07-19T09:57:00Z">
                    <w:r w:rsidRPr="0016760B">
                      <w:rPr>
                        <w:rFonts w:ascii="Arial" w:eastAsia="Times New Roman" w:hAnsi="Arial" w:cs="Arial"/>
                        <w:color w:val="000000"/>
                        <w:sz w:val="20"/>
                        <w:szCs w:val="20"/>
                        <w:lang w:eastAsia="pt-BR"/>
                      </w:rPr>
                      <w:t>01/06/2021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21D3A1" w14:textId="77777777" w:rsidR="0016760B" w:rsidRPr="0016760B" w:rsidRDefault="0016760B" w:rsidP="0016760B">
                  <w:pPr>
                    <w:autoSpaceDE/>
                    <w:autoSpaceDN/>
                    <w:adjustRightInd/>
                    <w:jc w:val="center"/>
                    <w:rPr>
                      <w:ins w:id="21288" w:author="Philippe Hollanda - Oliveira Trust" w:date="2022-07-19T09:57:00Z"/>
                      <w:rFonts w:ascii="Arial" w:eastAsia="Times New Roman" w:hAnsi="Arial" w:cs="Arial"/>
                      <w:color w:val="000000"/>
                      <w:sz w:val="20"/>
                      <w:szCs w:val="20"/>
                      <w:lang w:eastAsia="pt-BR"/>
                    </w:rPr>
                  </w:pPr>
                  <w:ins w:id="21289" w:author="Philippe Hollanda - Oliveira Trust" w:date="2022-07-19T09:57:00Z">
                    <w:r w:rsidRPr="0016760B">
                      <w:rPr>
                        <w:rFonts w:ascii="Arial" w:eastAsia="Times New Roman" w:hAnsi="Arial" w:cs="Arial"/>
                        <w:color w:val="000000"/>
                        <w:sz w:val="20"/>
                        <w:szCs w:val="20"/>
                        <w:lang w:eastAsia="pt-BR"/>
                      </w:rPr>
                      <w:t>R$ 3.715,24</w:t>
                    </w:r>
                  </w:ins>
                </w:p>
              </w:tc>
            </w:tr>
            <w:tr w:rsidR="0016760B" w:rsidRPr="0016760B" w14:paraId="0EA4758F" w14:textId="77777777" w:rsidTr="0016760B">
              <w:trPr>
                <w:trHeight w:val="1785"/>
                <w:ins w:id="21290"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12E50E7" w14:textId="77777777" w:rsidR="0016760B" w:rsidRPr="0016760B" w:rsidRDefault="0016760B" w:rsidP="0016760B">
                  <w:pPr>
                    <w:autoSpaceDE/>
                    <w:autoSpaceDN/>
                    <w:adjustRightInd/>
                    <w:jc w:val="center"/>
                    <w:rPr>
                      <w:ins w:id="21291" w:author="Philippe Hollanda - Oliveira Trust" w:date="2022-07-19T09:57:00Z"/>
                      <w:rFonts w:ascii="Arial" w:eastAsia="Times New Roman" w:hAnsi="Arial" w:cs="Arial"/>
                      <w:color w:val="000000"/>
                      <w:sz w:val="20"/>
                      <w:szCs w:val="20"/>
                      <w:lang w:eastAsia="pt-BR"/>
                    </w:rPr>
                  </w:pPr>
                  <w:ins w:id="21292" w:author="Philippe Hollanda - Oliveira Trust" w:date="2022-07-19T09:57:00Z">
                    <w:r w:rsidRPr="0016760B">
                      <w:rPr>
                        <w:rFonts w:ascii="Arial" w:eastAsia="Times New Roman" w:hAnsi="Arial" w:cs="Arial"/>
                        <w:color w:val="000000"/>
                        <w:sz w:val="20"/>
                        <w:szCs w:val="20"/>
                        <w:lang w:eastAsia="pt-BR"/>
                      </w:rPr>
                      <w:t>TELHAS</w:t>
                    </w:r>
                  </w:ins>
                </w:p>
              </w:tc>
              <w:tc>
                <w:tcPr>
                  <w:tcW w:w="2324" w:type="dxa"/>
                  <w:tcBorders>
                    <w:top w:val="nil"/>
                    <w:left w:val="nil"/>
                    <w:bottom w:val="single" w:sz="4" w:space="0" w:color="auto"/>
                    <w:right w:val="single" w:sz="4" w:space="0" w:color="auto"/>
                  </w:tcBorders>
                  <w:shd w:val="clear" w:color="auto" w:fill="auto"/>
                  <w:noWrap/>
                  <w:vAlign w:val="center"/>
                  <w:hideMark/>
                </w:tcPr>
                <w:p w14:paraId="08E26CC9" w14:textId="77777777" w:rsidR="0016760B" w:rsidRPr="0016760B" w:rsidRDefault="0016760B" w:rsidP="0016760B">
                  <w:pPr>
                    <w:autoSpaceDE/>
                    <w:autoSpaceDN/>
                    <w:adjustRightInd/>
                    <w:jc w:val="center"/>
                    <w:rPr>
                      <w:ins w:id="21293" w:author="Philippe Hollanda - Oliveira Trust" w:date="2022-07-19T09:57:00Z"/>
                      <w:rFonts w:ascii="Arial" w:eastAsia="Times New Roman" w:hAnsi="Arial" w:cs="Arial"/>
                      <w:color w:val="000000"/>
                      <w:sz w:val="20"/>
                      <w:szCs w:val="20"/>
                      <w:lang w:eastAsia="pt-BR"/>
                    </w:rPr>
                  </w:pPr>
                  <w:ins w:id="21294" w:author="Philippe Hollanda - Oliveira Trust" w:date="2022-07-19T09:57:00Z">
                    <w:r w:rsidRPr="0016760B">
                      <w:rPr>
                        <w:rFonts w:ascii="Arial" w:eastAsia="Times New Roman" w:hAnsi="Arial" w:cs="Arial"/>
                        <w:color w:val="000000"/>
                        <w:sz w:val="20"/>
                        <w:szCs w:val="20"/>
                        <w:lang w:eastAsia="pt-BR"/>
                      </w:rPr>
                      <w:t>27/05/2021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741DB4" w14:textId="77777777" w:rsidR="0016760B" w:rsidRPr="0016760B" w:rsidRDefault="0016760B" w:rsidP="0016760B">
                  <w:pPr>
                    <w:autoSpaceDE/>
                    <w:autoSpaceDN/>
                    <w:adjustRightInd/>
                    <w:jc w:val="center"/>
                    <w:rPr>
                      <w:ins w:id="21295" w:author="Philippe Hollanda - Oliveira Trust" w:date="2022-07-19T09:57:00Z"/>
                      <w:rFonts w:ascii="Arial" w:eastAsia="Times New Roman" w:hAnsi="Arial" w:cs="Arial"/>
                      <w:color w:val="000000"/>
                      <w:sz w:val="20"/>
                      <w:szCs w:val="20"/>
                      <w:lang w:eastAsia="pt-BR"/>
                    </w:rPr>
                  </w:pPr>
                  <w:ins w:id="21296" w:author="Philippe Hollanda - Oliveira Trust" w:date="2022-07-19T09:57:00Z">
                    <w:r w:rsidRPr="0016760B">
                      <w:rPr>
                        <w:rFonts w:ascii="Arial" w:eastAsia="Times New Roman" w:hAnsi="Arial" w:cs="Arial"/>
                        <w:color w:val="000000"/>
                        <w:sz w:val="20"/>
                        <w:szCs w:val="20"/>
                        <w:lang w:eastAsia="pt-BR"/>
                      </w:rPr>
                      <w:t>R$ 57.895,63</w:t>
                    </w:r>
                  </w:ins>
                </w:p>
              </w:tc>
            </w:tr>
            <w:tr w:rsidR="0016760B" w:rsidRPr="0016760B" w14:paraId="262802CA" w14:textId="77777777" w:rsidTr="0016760B">
              <w:trPr>
                <w:trHeight w:val="1785"/>
                <w:ins w:id="2129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63EA978" w14:textId="77777777" w:rsidR="0016760B" w:rsidRPr="0016760B" w:rsidRDefault="0016760B" w:rsidP="0016760B">
                  <w:pPr>
                    <w:autoSpaceDE/>
                    <w:autoSpaceDN/>
                    <w:adjustRightInd/>
                    <w:rPr>
                      <w:ins w:id="2129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CF8351D" w14:textId="77777777" w:rsidR="0016760B" w:rsidRPr="0016760B" w:rsidRDefault="0016760B" w:rsidP="0016760B">
                  <w:pPr>
                    <w:autoSpaceDE/>
                    <w:autoSpaceDN/>
                    <w:adjustRightInd/>
                    <w:jc w:val="center"/>
                    <w:rPr>
                      <w:ins w:id="21299" w:author="Philippe Hollanda - Oliveira Trust" w:date="2022-07-19T09:57:00Z"/>
                      <w:rFonts w:ascii="Arial" w:eastAsia="Times New Roman" w:hAnsi="Arial" w:cs="Arial"/>
                      <w:color w:val="000000"/>
                      <w:sz w:val="20"/>
                      <w:szCs w:val="20"/>
                      <w:lang w:eastAsia="pt-BR"/>
                    </w:rPr>
                  </w:pPr>
                  <w:ins w:id="21300" w:author="Philippe Hollanda - Oliveira Trust" w:date="2022-07-19T09:57:00Z">
                    <w:r w:rsidRPr="0016760B">
                      <w:rPr>
                        <w:rFonts w:ascii="Arial" w:eastAsia="Times New Roman" w:hAnsi="Arial" w:cs="Arial"/>
                        <w:color w:val="000000"/>
                        <w:sz w:val="20"/>
                        <w:szCs w:val="20"/>
                        <w:lang w:eastAsia="pt-BR"/>
                      </w:rPr>
                      <w:t>10/06/2021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1A6F2E" w14:textId="77777777" w:rsidR="0016760B" w:rsidRPr="0016760B" w:rsidRDefault="0016760B" w:rsidP="0016760B">
                  <w:pPr>
                    <w:autoSpaceDE/>
                    <w:autoSpaceDN/>
                    <w:adjustRightInd/>
                    <w:jc w:val="center"/>
                    <w:rPr>
                      <w:ins w:id="21301" w:author="Philippe Hollanda - Oliveira Trust" w:date="2022-07-19T09:57:00Z"/>
                      <w:rFonts w:ascii="Arial" w:eastAsia="Times New Roman" w:hAnsi="Arial" w:cs="Arial"/>
                      <w:color w:val="000000"/>
                      <w:sz w:val="20"/>
                      <w:szCs w:val="20"/>
                      <w:lang w:eastAsia="pt-BR"/>
                    </w:rPr>
                  </w:pPr>
                  <w:ins w:id="21302" w:author="Philippe Hollanda - Oliveira Trust" w:date="2022-07-19T09:57:00Z">
                    <w:r w:rsidRPr="0016760B">
                      <w:rPr>
                        <w:rFonts w:ascii="Arial" w:eastAsia="Times New Roman" w:hAnsi="Arial" w:cs="Arial"/>
                        <w:color w:val="000000"/>
                        <w:sz w:val="20"/>
                        <w:szCs w:val="20"/>
                        <w:lang w:eastAsia="pt-BR"/>
                      </w:rPr>
                      <w:t>R$ 57.895,63</w:t>
                    </w:r>
                  </w:ins>
                </w:p>
              </w:tc>
            </w:tr>
            <w:tr w:rsidR="0016760B" w:rsidRPr="0016760B" w14:paraId="7C74A21E" w14:textId="77777777" w:rsidTr="0016760B">
              <w:trPr>
                <w:trHeight w:val="1785"/>
                <w:ins w:id="2130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7FFD95F" w14:textId="77777777" w:rsidR="0016760B" w:rsidRPr="0016760B" w:rsidRDefault="0016760B" w:rsidP="0016760B">
                  <w:pPr>
                    <w:autoSpaceDE/>
                    <w:autoSpaceDN/>
                    <w:adjustRightInd/>
                    <w:rPr>
                      <w:ins w:id="2130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D42F11E" w14:textId="77777777" w:rsidR="0016760B" w:rsidRPr="0016760B" w:rsidRDefault="0016760B" w:rsidP="0016760B">
                  <w:pPr>
                    <w:autoSpaceDE/>
                    <w:autoSpaceDN/>
                    <w:adjustRightInd/>
                    <w:jc w:val="center"/>
                    <w:rPr>
                      <w:ins w:id="21305" w:author="Philippe Hollanda - Oliveira Trust" w:date="2022-07-19T09:57:00Z"/>
                      <w:rFonts w:ascii="Arial" w:eastAsia="Times New Roman" w:hAnsi="Arial" w:cs="Arial"/>
                      <w:color w:val="000000"/>
                      <w:sz w:val="20"/>
                      <w:szCs w:val="20"/>
                      <w:lang w:eastAsia="pt-BR"/>
                    </w:rPr>
                  </w:pPr>
                  <w:ins w:id="21306" w:author="Philippe Hollanda - Oliveira Trust" w:date="2022-07-19T09:57:00Z">
                    <w:r w:rsidRPr="0016760B">
                      <w:rPr>
                        <w:rFonts w:ascii="Arial" w:eastAsia="Times New Roman" w:hAnsi="Arial" w:cs="Arial"/>
                        <w:color w:val="000000"/>
                        <w:sz w:val="20"/>
                        <w:szCs w:val="20"/>
                        <w:lang w:eastAsia="pt-BR"/>
                      </w:rPr>
                      <w:t>24/06/2021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290368" w14:textId="77777777" w:rsidR="0016760B" w:rsidRPr="0016760B" w:rsidRDefault="0016760B" w:rsidP="0016760B">
                  <w:pPr>
                    <w:autoSpaceDE/>
                    <w:autoSpaceDN/>
                    <w:adjustRightInd/>
                    <w:jc w:val="center"/>
                    <w:rPr>
                      <w:ins w:id="21307" w:author="Philippe Hollanda - Oliveira Trust" w:date="2022-07-19T09:57:00Z"/>
                      <w:rFonts w:ascii="Arial" w:eastAsia="Times New Roman" w:hAnsi="Arial" w:cs="Arial"/>
                      <w:color w:val="000000"/>
                      <w:sz w:val="20"/>
                      <w:szCs w:val="20"/>
                      <w:lang w:eastAsia="pt-BR"/>
                    </w:rPr>
                  </w:pPr>
                  <w:ins w:id="21308" w:author="Philippe Hollanda - Oliveira Trust" w:date="2022-07-19T09:57:00Z">
                    <w:r w:rsidRPr="0016760B">
                      <w:rPr>
                        <w:rFonts w:ascii="Arial" w:eastAsia="Times New Roman" w:hAnsi="Arial" w:cs="Arial"/>
                        <w:color w:val="000000"/>
                        <w:sz w:val="20"/>
                        <w:szCs w:val="20"/>
                        <w:lang w:eastAsia="pt-BR"/>
                      </w:rPr>
                      <w:t>R$ 57.895,62</w:t>
                    </w:r>
                  </w:ins>
                </w:p>
              </w:tc>
            </w:tr>
            <w:tr w:rsidR="0016760B" w:rsidRPr="0016760B" w14:paraId="1E73FA3A" w14:textId="77777777" w:rsidTr="0016760B">
              <w:trPr>
                <w:trHeight w:val="1785"/>
                <w:ins w:id="213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7C441F" w14:textId="77777777" w:rsidR="0016760B" w:rsidRPr="0016760B" w:rsidRDefault="0016760B" w:rsidP="0016760B">
                  <w:pPr>
                    <w:autoSpaceDE/>
                    <w:autoSpaceDN/>
                    <w:adjustRightInd/>
                    <w:jc w:val="center"/>
                    <w:rPr>
                      <w:ins w:id="21310" w:author="Philippe Hollanda - Oliveira Trust" w:date="2022-07-19T09:57:00Z"/>
                      <w:rFonts w:ascii="Arial" w:eastAsia="Times New Roman" w:hAnsi="Arial" w:cs="Arial"/>
                      <w:color w:val="000000"/>
                      <w:sz w:val="20"/>
                      <w:szCs w:val="20"/>
                      <w:lang w:eastAsia="pt-BR"/>
                    </w:rPr>
                  </w:pPr>
                  <w:ins w:id="21311" w:author="Philippe Hollanda - Oliveira Trust" w:date="2022-07-19T09:57:00Z">
                    <w:r w:rsidRPr="0016760B">
                      <w:rPr>
                        <w:rFonts w:ascii="Arial" w:eastAsia="Times New Roman" w:hAnsi="Arial" w:cs="Arial"/>
                        <w:color w:val="000000"/>
                        <w:sz w:val="20"/>
                        <w:szCs w:val="20"/>
                        <w:lang w:eastAsia="pt-BR"/>
                      </w:rPr>
                      <w:t>SISTEMA DE VENTILAÇÃO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74E3067" w14:textId="77777777" w:rsidR="0016760B" w:rsidRPr="0016760B" w:rsidRDefault="0016760B" w:rsidP="0016760B">
                  <w:pPr>
                    <w:autoSpaceDE/>
                    <w:autoSpaceDN/>
                    <w:adjustRightInd/>
                    <w:jc w:val="center"/>
                    <w:rPr>
                      <w:ins w:id="21312" w:author="Philippe Hollanda - Oliveira Trust" w:date="2022-07-19T09:57:00Z"/>
                      <w:rFonts w:ascii="Arial" w:eastAsia="Times New Roman" w:hAnsi="Arial" w:cs="Arial"/>
                      <w:color w:val="000000"/>
                      <w:sz w:val="20"/>
                      <w:szCs w:val="20"/>
                      <w:lang w:eastAsia="pt-BR"/>
                    </w:rPr>
                  </w:pPr>
                  <w:ins w:id="21313"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A3C2C6" w14:textId="77777777" w:rsidR="0016760B" w:rsidRPr="0016760B" w:rsidRDefault="0016760B" w:rsidP="0016760B">
                  <w:pPr>
                    <w:autoSpaceDE/>
                    <w:autoSpaceDN/>
                    <w:adjustRightInd/>
                    <w:jc w:val="center"/>
                    <w:rPr>
                      <w:ins w:id="21314" w:author="Philippe Hollanda - Oliveira Trust" w:date="2022-07-19T09:57:00Z"/>
                      <w:rFonts w:ascii="Arial" w:eastAsia="Times New Roman" w:hAnsi="Arial" w:cs="Arial"/>
                      <w:color w:val="000000"/>
                      <w:sz w:val="20"/>
                      <w:szCs w:val="20"/>
                      <w:lang w:eastAsia="pt-BR"/>
                    </w:rPr>
                  </w:pPr>
                  <w:ins w:id="21315" w:author="Philippe Hollanda - Oliveira Trust" w:date="2022-07-19T09:57:00Z">
                    <w:r w:rsidRPr="0016760B">
                      <w:rPr>
                        <w:rFonts w:ascii="Arial" w:eastAsia="Times New Roman" w:hAnsi="Arial" w:cs="Arial"/>
                        <w:color w:val="000000"/>
                        <w:sz w:val="20"/>
                        <w:szCs w:val="20"/>
                        <w:lang w:eastAsia="pt-BR"/>
                      </w:rPr>
                      <w:t>R$ 52.112,13</w:t>
                    </w:r>
                  </w:ins>
                </w:p>
              </w:tc>
            </w:tr>
            <w:tr w:rsidR="0016760B" w:rsidRPr="0016760B" w14:paraId="1192203A" w14:textId="77777777" w:rsidTr="0016760B">
              <w:trPr>
                <w:trHeight w:val="1785"/>
                <w:ins w:id="213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5343CE" w14:textId="77777777" w:rsidR="0016760B" w:rsidRPr="0016760B" w:rsidRDefault="0016760B" w:rsidP="0016760B">
                  <w:pPr>
                    <w:autoSpaceDE/>
                    <w:autoSpaceDN/>
                    <w:adjustRightInd/>
                    <w:jc w:val="center"/>
                    <w:rPr>
                      <w:ins w:id="21317" w:author="Philippe Hollanda - Oliveira Trust" w:date="2022-07-19T09:57:00Z"/>
                      <w:rFonts w:ascii="Arial" w:eastAsia="Times New Roman" w:hAnsi="Arial" w:cs="Arial"/>
                      <w:color w:val="000000"/>
                      <w:sz w:val="20"/>
                      <w:szCs w:val="20"/>
                      <w:lang w:eastAsia="pt-BR"/>
                    </w:rPr>
                  </w:pPr>
                  <w:ins w:id="21318"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2F5D33A4" w14:textId="77777777" w:rsidR="0016760B" w:rsidRPr="0016760B" w:rsidRDefault="0016760B" w:rsidP="0016760B">
                  <w:pPr>
                    <w:autoSpaceDE/>
                    <w:autoSpaceDN/>
                    <w:adjustRightInd/>
                    <w:jc w:val="center"/>
                    <w:rPr>
                      <w:ins w:id="21319" w:author="Philippe Hollanda - Oliveira Trust" w:date="2022-07-19T09:57:00Z"/>
                      <w:rFonts w:ascii="Arial" w:eastAsia="Times New Roman" w:hAnsi="Arial" w:cs="Arial"/>
                      <w:color w:val="000000"/>
                      <w:sz w:val="20"/>
                      <w:szCs w:val="20"/>
                      <w:lang w:eastAsia="pt-BR"/>
                    </w:rPr>
                  </w:pPr>
                  <w:ins w:id="21320" w:author="Philippe Hollanda - Oliveira Trust" w:date="2022-07-19T09:57:00Z">
                    <w:r w:rsidRPr="0016760B">
                      <w:rPr>
                        <w:rFonts w:ascii="Arial" w:eastAsia="Times New Roman" w:hAnsi="Arial" w:cs="Arial"/>
                        <w:color w:val="000000"/>
                        <w:sz w:val="20"/>
                        <w:szCs w:val="20"/>
                        <w:lang w:eastAsia="pt-BR"/>
                      </w:rPr>
                      <w:t>31/05/2021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92F372" w14:textId="77777777" w:rsidR="0016760B" w:rsidRPr="0016760B" w:rsidRDefault="0016760B" w:rsidP="0016760B">
                  <w:pPr>
                    <w:autoSpaceDE/>
                    <w:autoSpaceDN/>
                    <w:adjustRightInd/>
                    <w:jc w:val="center"/>
                    <w:rPr>
                      <w:ins w:id="21321" w:author="Philippe Hollanda - Oliveira Trust" w:date="2022-07-19T09:57:00Z"/>
                      <w:rFonts w:ascii="Arial" w:eastAsia="Times New Roman" w:hAnsi="Arial" w:cs="Arial"/>
                      <w:color w:val="000000"/>
                      <w:sz w:val="20"/>
                      <w:szCs w:val="20"/>
                      <w:lang w:eastAsia="pt-BR"/>
                    </w:rPr>
                  </w:pPr>
                  <w:ins w:id="21322" w:author="Philippe Hollanda - Oliveira Trust" w:date="2022-07-19T09:57:00Z">
                    <w:r w:rsidRPr="0016760B">
                      <w:rPr>
                        <w:rFonts w:ascii="Arial" w:eastAsia="Times New Roman" w:hAnsi="Arial" w:cs="Arial"/>
                        <w:color w:val="000000"/>
                        <w:sz w:val="20"/>
                        <w:szCs w:val="20"/>
                        <w:lang w:eastAsia="pt-BR"/>
                      </w:rPr>
                      <w:t>R$ 10.309,20</w:t>
                    </w:r>
                  </w:ins>
                </w:p>
              </w:tc>
            </w:tr>
            <w:tr w:rsidR="0016760B" w:rsidRPr="0016760B" w14:paraId="306F6A48" w14:textId="77777777" w:rsidTr="0016760B">
              <w:trPr>
                <w:trHeight w:val="1785"/>
                <w:ins w:id="213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EB134F" w14:textId="77777777" w:rsidR="0016760B" w:rsidRPr="0016760B" w:rsidRDefault="0016760B" w:rsidP="0016760B">
                  <w:pPr>
                    <w:autoSpaceDE/>
                    <w:autoSpaceDN/>
                    <w:adjustRightInd/>
                    <w:jc w:val="center"/>
                    <w:rPr>
                      <w:ins w:id="21324" w:author="Philippe Hollanda - Oliveira Trust" w:date="2022-07-19T09:57:00Z"/>
                      <w:rFonts w:ascii="Arial" w:eastAsia="Times New Roman" w:hAnsi="Arial" w:cs="Arial"/>
                      <w:color w:val="000000"/>
                      <w:sz w:val="20"/>
                      <w:szCs w:val="20"/>
                      <w:lang w:eastAsia="pt-BR"/>
                    </w:rPr>
                  </w:pPr>
                  <w:ins w:id="21325" w:author="Philippe Hollanda - Oliveira Trust" w:date="2022-07-19T09:57:00Z">
                    <w:r w:rsidRPr="0016760B">
                      <w:rPr>
                        <w:rFonts w:ascii="Arial" w:eastAsia="Times New Roman" w:hAnsi="Arial" w:cs="Arial"/>
                        <w:color w:val="000000"/>
                        <w:sz w:val="20"/>
                        <w:szCs w:val="20"/>
                        <w:lang w:eastAsia="pt-BR"/>
                      </w:rPr>
                      <w:t>PISO</w:t>
                    </w:r>
                  </w:ins>
                </w:p>
              </w:tc>
              <w:tc>
                <w:tcPr>
                  <w:tcW w:w="2324" w:type="dxa"/>
                  <w:tcBorders>
                    <w:top w:val="nil"/>
                    <w:left w:val="nil"/>
                    <w:bottom w:val="single" w:sz="4" w:space="0" w:color="auto"/>
                    <w:right w:val="single" w:sz="4" w:space="0" w:color="auto"/>
                  </w:tcBorders>
                  <w:shd w:val="clear" w:color="auto" w:fill="auto"/>
                  <w:noWrap/>
                  <w:vAlign w:val="center"/>
                  <w:hideMark/>
                </w:tcPr>
                <w:p w14:paraId="2E50870E" w14:textId="77777777" w:rsidR="0016760B" w:rsidRPr="0016760B" w:rsidRDefault="0016760B" w:rsidP="0016760B">
                  <w:pPr>
                    <w:autoSpaceDE/>
                    <w:autoSpaceDN/>
                    <w:adjustRightInd/>
                    <w:jc w:val="center"/>
                    <w:rPr>
                      <w:ins w:id="21326" w:author="Philippe Hollanda - Oliveira Trust" w:date="2022-07-19T09:57:00Z"/>
                      <w:rFonts w:ascii="Arial" w:eastAsia="Times New Roman" w:hAnsi="Arial" w:cs="Arial"/>
                      <w:color w:val="000000"/>
                      <w:sz w:val="20"/>
                      <w:szCs w:val="20"/>
                      <w:lang w:eastAsia="pt-BR"/>
                    </w:rPr>
                  </w:pPr>
                  <w:ins w:id="21327"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59F741" w14:textId="77777777" w:rsidR="0016760B" w:rsidRPr="0016760B" w:rsidRDefault="0016760B" w:rsidP="0016760B">
                  <w:pPr>
                    <w:autoSpaceDE/>
                    <w:autoSpaceDN/>
                    <w:adjustRightInd/>
                    <w:jc w:val="center"/>
                    <w:rPr>
                      <w:ins w:id="21328" w:author="Philippe Hollanda - Oliveira Trust" w:date="2022-07-19T09:57:00Z"/>
                      <w:rFonts w:ascii="Arial" w:eastAsia="Times New Roman" w:hAnsi="Arial" w:cs="Arial"/>
                      <w:color w:val="000000"/>
                      <w:sz w:val="20"/>
                      <w:szCs w:val="20"/>
                      <w:lang w:eastAsia="pt-BR"/>
                    </w:rPr>
                  </w:pPr>
                  <w:ins w:id="21329" w:author="Philippe Hollanda - Oliveira Trust" w:date="2022-07-19T09:57:00Z">
                    <w:r w:rsidRPr="0016760B">
                      <w:rPr>
                        <w:rFonts w:ascii="Arial" w:eastAsia="Times New Roman" w:hAnsi="Arial" w:cs="Arial"/>
                        <w:color w:val="000000"/>
                        <w:sz w:val="20"/>
                        <w:szCs w:val="20"/>
                        <w:lang w:eastAsia="pt-BR"/>
                      </w:rPr>
                      <w:t>R$ 660,00</w:t>
                    </w:r>
                  </w:ins>
                </w:p>
              </w:tc>
            </w:tr>
            <w:tr w:rsidR="0016760B" w:rsidRPr="0016760B" w14:paraId="19AED2BF" w14:textId="77777777" w:rsidTr="0016760B">
              <w:trPr>
                <w:trHeight w:val="1785"/>
                <w:ins w:id="213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4D14B0" w14:textId="77777777" w:rsidR="0016760B" w:rsidRPr="0016760B" w:rsidRDefault="0016760B" w:rsidP="0016760B">
                  <w:pPr>
                    <w:autoSpaceDE/>
                    <w:autoSpaceDN/>
                    <w:adjustRightInd/>
                    <w:jc w:val="center"/>
                    <w:rPr>
                      <w:ins w:id="21331" w:author="Philippe Hollanda - Oliveira Trust" w:date="2022-07-19T09:57:00Z"/>
                      <w:rFonts w:ascii="Arial" w:eastAsia="Times New Roman" w:hAnsi="Arial" w:cs="Arial"/>
                      <w:color w:val="000000"/>
                      <w:sz w:val="20"/>
                      <w:szCs w:val="20"/>
                      <w:lang w:eastAsia="pt-BR"/>
                    </w:rPr>
                  </w:pPr>
                  <w:ins w:id="2133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11F772F" w14:textId="77777777" w:rsidR="0016760B" w:rsidRPr="0016760B" w:rsidRDefault="0016760B" w:rsidP="0016760B">
                  <w:pPr>
                    <w:autoSpaceDE/>
                    <w:autoSpaceDN/>
                    <w:adjustRightInd/>
                    <w:jc w:val="center"/>
                    <w:rPr>
                      <w:ins w:id="21333" w:author="Philippe Hollanda - Oliveira Trust" w:date="2022-07-19T09:57:00Z"/>
                      <w:rFonts w:ascii="Arial" w:eastAsia="Times New Roman" w:hAnsi="Arial" w:cs="Arial"/>
                      <w:color w:val="000000"/>
                      <w:sz w:val="20"/>
                      <w:szCs w:val="20"/>
                      <w:lang w:eastAsia="pt-BR"/>
                    </w:rPr>
                  </w:pPr>
                  <w:ins w:id="21334"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2C1859" w14:textId="77777777" w:rsidR="0016760B" w:rsidRPr="0016760B" w:rsidRDefault="0016760B" w:rsidP="0016760B">
                  <w:pPr>
                    <w:autoSpaceDE/>
                    <w:autoSpaceDN/>
                    <w:adjustRightInd/>
                    <w:jc w:val="center"/>
                    <w:rPr>
                      <w:ins w:id="21335" w:author="Philippe Hollanda - Oliveira Trust" w:date="2022-07-19T09:57:00Z"/>
                      <w:rFonts w:ascii="Arial" w:eastAsia="Times New Roman" w:hAnsi="Arial" w:cs="Arial"/>
                      <w:color w:val="000000"/>
                      <w:sz w:val="20"/>
                      <w:szCs w:val="20"/>
                      <w:lang w:eastAsia="pt-BR"/>
                    </w:rPr>
                  </w:pPr>
                  <w:ins w:id="21336" w:author="Philippe Hollanda - Oliveira Trust" w:date="2022-07-19T09:57:00Z">
                    <w:r w:rsidRPr="0016760B">
                      <w:rPr>
                        <w:rFonts w:ascii="Arial" w:eastAsia="Times New Roman" w:hAnsi="Arial" w:cs="Arial"/>
                        <w:color w:val="000000"/>
                        <w:sz w:val="20"/>
                        <w:szCs w:val="20"/>
                        <w:lang w:eastAsia="pt-BR"/>
                      </w:rPr>
                      <w:t>R$ 857,00</w:t>
                    </w:r>
                  </w:ins>
                </w:p>
              </w:tc>
            </w:tr>
            <w:tr w:rsidR="0016760B" w:rsidRPr="0016760B" w14:paraId="4B58F316" w14:textId="77777777" w:rsidTr="0016760B">
              <w:trPr>
                <w:trHeight w:val="1785"/>
                <w:ins w:id="213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D796A4" w14:textId="77777777" w:rsidR="0016760B" w:rsidRPr="0016760B" w:rsidRDefault="0016760B" w:rsidP="0016760B">
                  <w:pPr>
                    <w:autoSpaceDE/>
                    <w:autoSpaceDN/>
                    <w:adjustRightInd/>
                    <w:jc w:val="center"/>
                    <w:rPr>
                      <w:ins w:id="21338" w:author="Philippe Hollanda - Oliveira Trust" w:date="2022-07-19T09:57:00Z"/>
                      <w:rFonts w:ascii="Arial" w:eastAsia="Times New Roman" w:hAnsi="Arial" w:cs="Arial"/>
                      <w:color w:val="000000"/>
                      <w:sz w:val="20"/>
                      <w:szCs w:val="20"/>
                      <w:lang w:eastAsia="pt-BR"/>
                    </w:rPr>
                  </w:pPr>
                  <w:ins w:id="21339"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3BB06B2" w14:textId="77777777" w:rsidR="0016760B" w:rsidRPr="0016760B" w:rsidRDefault="0016760B" w:rsidP="0016760B">
                  <w:pPr>
                    <w:autoSpaceDE/>
                    <w:autoSpaceDN/>
                    <w:adjustRightInd/>
                    <w:jc w:val="center"/>
                    <w:rPr>
                      <w:ins w:id="21340" w:author="Philippe Hollanda - Oliveira Trust" w:date="2022-07-19T09:57:00Z"/>
                      <w:rFonts w:ascii="Arial" w:eastAsia="Times New Roman" w:hAnsi="Arial" w:cs="Arial"/>
                      <w:color w:val="000000"/>
                      <w:sz w:val="20"/>
                      <w:szCs w:val="20"/>
                      <w:lang w:eastAsia="pt-BR"/>
                    </w:rPr>
                  </w:pPr>
                  <w:ins w:id="21341" w:author="Philippe Hollanda - Oliveira Trust" w:date="2022-07-19T09:57:00Z">
                    <w:r w:rsidRPr="0016760B">
                      <w:rPr>
                        <w:rFonts w:ascii="Arial" w:eastAsia="Times New Roman" w:hAnsi="Arial" w:cs="Arial"/>
                        <w:color w:val="000000"/>
                        <w:sz w:val="20"/>
                        <w:szCs w:val="20"/>
                        <w:lang w:eastAsia="pt-BR"/>
                      </w:rPr>
                      <w:t>10/06/2021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FC8A78" w14:textId="77777777" w:rsidR="0016760B" w:rsidRPr="0016760B" w:rsidRDefault="0016760B" w:rsidP="0016760B">
                  <w:pPr>
                    <w:autoSpaceDE/>
                    <w:autoSpaceDN/>
                    <w:adjustRightInd/>
                    <w:jc w:val="center"/>
                    <w:rPr>
                      <w:ins w:id="21342" w:author="Philippe Hollanda - Oliveira Trust" w:date="2022-07-19T09:57:00Z"/>
                      <w:rFonts w:ascii="Arial" w:eastAsia="Times New Roman" w:hAnsi="Arial" w:cs="Arial"/>
                      <w:color w:val="000000"/>
                      <w:sz w:val="20"/>
                      <w:szCs w:val="20"/>
                      <w:lang w:eastAsia="pt-BR"/>
                    </w:rPr>
                  </w:pPr>
                  <w:ins w:id="21343" w:author="Philippe Hollanda - Oliveira Trust" w:date="2022-07-19T09:57:00Z">
                    <w:r w:rsidRPr="0016760B">
                      <w:rPr>
                        <w:rFonts w:ascii="Arial" w:eastAsia="Times New Roman" w:hAnsi="Arial" w:cs="Arial"/>
                        <w:color w:val="000000"/>
                        <w:sz w:val="20"/>
                        <w:szCs w:val="20"/>
                        <w:lang w:eastAsia="pt-BR"/>
                      </w:rPr>
                      <w:t>R$ 417,00</w:t>
                    </w:r>
                  </w:ins>
                </w:p>
              </w:tc>
            </w:tr>
            <w:tr w:rsidR="0016760B" w:rsidRPr="0016760B" w14:paraId="7C732E10" w14:textId="77777777" w:rsidTr="0016760B">
              <w:trPr>
                <w:trHeight w:val="1785"/>
                <w:ins w:id="213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727680" w14:textId="77777777" w:rsidR="0016760B" w:rsidRPr="0016760B" w:rsidRDefault="0016760B" w:rsidP="0016760B">
                  <w:pPr>
                    <w:autoSpaceDE/>
                    <w:autoSpaceDN/>
                    <w:adjustRightInd/>
                    <w:jc w:val="center"/>
                    <w:rPr>
                      <w:ins w:id="21345" w:author="Philippe Hollanda - Oliveira Trust" w:date="2022-07-19T09:57:00Z"/>
                      <w:rFonts w:ascii="Arial" w:eastAsia="Times New Roman" w:hAnsi="Arial" w:cs="Arial"/>
                      <w:color w:val="000000"/>
                      <w:sz w:val="20"/>
                      <w:szCs w:val="20"/>
                      <w:lang w:eastAsia="pt-BR"/>
                    </w:rPr>
                  </w:pPr>
                  <w:ins w:id="21346"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7838C85D" w14:textId="77777777" w:rsidR="0016760B" w:rsidRPr="0016760B" w:rsidRDefault="0016760B" w:rsidP="0016760B">
                  <w:pPr>
                    <w:autoSpaceDE/>
                    <w:autoSpaceDN/>
                    <w:adjustRightInd/>
                    <w:jc w:val="center"/>
                    <w:rPr>
                      <w:ins w:id="21347" w:author="Philippe Hollanda - Oliveira Trust" w:date="2022-07-19T09:57:00Z"/>
                      <w:rFonts w:ascii="Arial" w:eastAsia="Times New Roman" w:hAnsi="Arial" w:cs="Arial"/>
                      <w:color w:val="000000"/>
                      <w:sz w:val="20"/>
                      <w:szCs w:val="20"/>
                      <w:lang w:eastAsia="pt-BR"/>
                    </w:rPr>
                  </w:pPr>
                  <w:ins w:id="21348" w:author="Philippe Hollanda - Oliveira Trust" w:date="2022-07-19T09:57:00Z">
                    <w:r w:rsidRPr="0016760B">
                      <w:rPr>
                        <w:rFonts w:ascii="Arial" w:eastAsia="Times New Roman" w:hAnsi="Arial" w:cs="Arial"/>
                        <w:color w:val="000000"/>
                        <w:sz w:val="20"/>
                        <w:szCs w:val="20"/>
                        <w:lang w:eastAsia="pt-BR"/>
                      </w:rPr>
                      <w:t>01/06/2021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6B9D02" w14:textId="77777777" w:rsidR="0016760B" w:rsidRPr="0016760B" w:rsidRDefault="0016760B" w:rsidP="0016760B">
                  <w:pPr>
                    <w:autoSpaceDE/>
                    <w:autoSpaceDN/>
                    <w:adjustRightInd/>
                    <w:jc w:val="center"/>
                    <w:rPr>
                      <w:ins w:id="21349" w:author="Philippe Hollanda - Oliveira Trust" w:date="2022-07-19T09:57:00Z"/>
                      <w:rFonts w:ascii="Arial" w:eastAsia="Times New Roman" w:hAnsi="Arial" w:cs="Arial"/>
                      <w:color w:val="000000"/>
                      <w:sz w:val="20"/>
                      <w:szCs w:val="20"/>
                      <w:lang w:eastAsia="pt-BR"/>
                    </w:rPr>
                  </w:pPr>
                  <w:ins w:id="21350" w:author="Philippe Hollanda - Oliveira Trust" w:date="2022-07-19T09:57:00Z">
                    <w:r w:rsidRPr="0016760B">
                      <w:rPr>
                        <w:rFonts w:ascii="Arial" w:eastAsia="Times New Roman" w:hAnsi="Arial" w:cs="Arial"/>
                        <w:color w:val="000000"/>
                        <w:sz w:val="20"/>
                        <w:szCs w:val="20"/>
                        <w:lang w:eastAsia="pt-BR"/>
                      </w:rPr>
                      <w:t>R$ 12.740,26</w:t>
                    </w:r>
                  </w:ins>
                </w:p>
              </w:tc>
            </w:tr>
            <w:tr w:rsidR="0016760B" w:rsidRPr="0016760B" w14:paraId="3D1D7B7B" w14:textId="77777777" w:rsidTr="0016760B">
              <w:trPr>
                <w:trHeight w:val="1785"/>
                <w:ins w:id="213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BB21EF" w14:textId="77777777" w:rsidR="0016760B" w:rsidRPr="0016760B" w:rsidRDefault="0016760B" w:rsidP="0016760B">
                  <w:pPr>
                    <w:autoSpaceDE/>
                    <w:autoSpaceDN/>
                    <w:adjustRightInd/>
                    <w:jc w:val="center"/>
                    <w:rPr>
                      <w:ins w:id="21352" w:author="Philippe Hollanda - Oliveira Trust" w:date="2022-07-19T09:57:00Z"/>
                      <w:rFonts w:ascii="Arial" w:eastAsia="Times New Roman" w:hAnsi="Arial" w:cs="Arial"/>
                      <w:color w:val="000000"/>
                      <w:sz w:val="20"/>
                      <w:szCs w:val="20"/>
                      <w:lang w:eastAsia="pt-BR"/>
                    </w:rPr>
                  </w:pPr>
                  <w:ins w:id="21353" w:author="Philippe Hollanda - Oliveira Trust" w:date="2022-07-19T09:57:00Z">
                    <w:r w:rsidRPr="0016760B">
                      <w:rPr>
                        <w:rFonts w:ascii="Arial" w:eastAsia="Times New Roman" w:hAnsi="Arial" w:cs="Arial"/>
                        <w:color w:val="000000"/>
                        <w:sz w:val="20"/>
                        <w:szCs w:val="20"/>
                        <w:lang w:eastAsia="pt-BR"/>
                      </w:rPr>
                      <w:t>MADEIRITE</w:t>
                    </w:r>
                  </w:ins>
                </w:p>
              </w:tc>
              <w:tc>
                <w:tcPr>
                  <w:tcW w:w="2324" w:type="dxa"/>
                  <w:tcBorders>
                    <w:top w:val="nil"/>
                    <w:left w:val="nil"/>
                    <w:bottom w:val="single" w:sz="4" w:space="0" w:color="auto"/>
                    <w:right w:val="single" w:sz="4" w:space="0" w:color="auto"/>
                  </w:tcBorders>
                  <w:shd w:val="clear" w:color="auto" w:fill="auto"/>
                  <w:noWrap/>
                  <w:vAlign w:val="center"/>
                  <w:hideMark/>
                </w:tcPr>
                <w:p w14:paraId="4B11AD0F" w14:textId="77777777" w:rsidR="0016760B" w:rsidRPr="0016760B" w:rsidRDefault="0016760B" w:rsidP="0016760B">
                  <w:pPr>
                    <w:autoSpaceDE/>
                    <w:autoSpaceDN/>
                    <w:adjustRightInd/>
                    <w:jc w:val="center"/>
                    <w:rPr>
                      <w:ins w:id="21354" w:author="Philippe Hollanda - Oliveira Trust" w:date="2022-07-19T09:57:00Z"/>
                      <w:rFonts w:ascii="Arial" w:eastAsia="Times New Roman" w:hAnsi="Arial" w:cs="Arial"/>
                      <w:color w:val="000000"/>
                      <w:sz w:val="20"/>
                      <w:szCs w:val="20"/>
                      <w:lang w:eastAsia="pt-BR"/>
                    </w:rPr>
                  </w:pPr>
                  <w:ins w:id="21355" w:author="Philippe Hollanda - Oliveira Trust" w:date="2022-07-19T09:57:00Z">
                    <w:r w:rsidRPr="0016760B">
                      <w:rPr>
                        <w:rFonts w:ascii="Arial" w:eastAsia="Times New Roman" w:hAnsi="Arial" w:cs="Arial"/>
                        <w:color w:val="000000"/>
                        <w:sz w:val="20"/>
                        <w:szCs w:val="20"/>
                        <w:lang w:eastAsia="pt-BR"/>
                      </w:rPr>
                      <w:t>08/06/2021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28ED1F" w14:textId="77777777" w:rsidR="0016760B" w:rsidRPr="0016760B" w:rsidRDefault="0016760B" w:rsidP="0016760B">
                  <w:pPr>
                    <w:autoSpaceDE/>
                    <w:autoSpaceDN/>
                    <w:adjustRightInd/>
                    <w:jc w:val="center"/>
                    <w:rPr>
                      <w:ins w:id="21356" w:author="Philippe Hollanda - Oliveira Trust" w:date="2022-07-19T09:57:00Z"/>
                      <w:rFonts w:ascii="Arial" w:eastAsia="Times New Roman" w:hAnsi="Arial" w:cs="Arial"/>
                      <w:color w:val="000000"/>
                      <w:sz w:val="20"/>
                      <w:szCs w:val="20"/>
                      <w:lang w:eastAsia="pt-BR"/>
                    </w:rPr>
                  </w:pPr>
                  <w:ins w:id="21357" w:author="Philippe Hollanda - Oliveira Trust" w:date="2022-07-19T09:57:00Z">
                    <w:r w:rsidRPr="0016760B">
                      <w:rPr>
                        <w:rFonts w:ascii="Arial" w:eastAsia="Times New Roman" w:hAnsi="Arial" w:cs="Arial"/>
                        <w:color w:val="000000"/>
                        <w:sz w:val="20"/>
                        <w:szCs w:val="20"/>
                        <w:lang w:eastAsia="pt-BR"/>
                      </w:rPr>
                      <w:t>R$ 4.735,00</w:t>
                    </w:r>
                  </w:ins>
                </w:p>
              </w:tc>
            </w:tr>
            <w:tr w:rsidR="0016760B" w:rsidRPr="0016760B" w14:paraId="3EBDFDFA" w14:textId="77777777" w:rsidTr="0016760B">
              <w:trPr>
                <w:trHeight w:val="1785"/>
                <w:ins w:id="213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16E086" w14:textId="77777777" w:rsidR="0016760B" w:rsidRPr="0016760B" w:rsidRDefault="0016760B" w:rsidP="0016760B">
                  <w:pPr>
                    <w:autoSpaceDE/>
                    <w:autoSpaceDN/>
                    <w:adjustRightInd/>
                    <w:jc w:val="center"/>
                    <w:rPr>
                      <w:ins w:id="21359" w:author="Philippe Hollanda - Oliveira Trust" w:date="2022-07-19T09:57:00Z"/>
                      <w:rFonts w:ascii="Arial" w:eastAsia="Times New Roman" w:hAnsi="Arial" w:cs="Arial"/>
                      <w:color w:val="000000"/>
                      <w:sz w:val="20"/>
                      <w:szCs w:val="20"/>
                      <w:lang w:eastAsia="pt-BR"/>
                    </w:rPr>
                  </w:pPr>
                  <w:ins w:id="21360" w:author="Philippe Hollanda - Oliveira Trust" w:date="2022-07-19T09:57:00Z">
                    <w:r w:rsidRPr="0016760B">
                      <w:rPr>
                        <w:rFonts w:ascii="Arial" w:eastAsia="Times New Roman" w:hAnsi="Arial" w:cs="Arial"/>
                        <w:color w:val="000000"/>
                        <w:sz w:val="20"/>
                        <w:szCs w:val="20"/>
                        <w:lang w:eastAsia="pt-BR"/>
                      </w:rPr>
                      <w:t>PREGO</w:t>
                    </w:r>
                  </w:ins>
                </w:p>
              </w:tc>
              <w:tc>
                <w:tcPr>
                  <w:tcW w:w="2324" w:type="dxa"/>
                  <w:tcBorders>
                    <w:top w:val="nil"/>
                    <w:left w:val="nil"/>
                    <w:bottom w:val="single" w:sz="4" w:space="0" w:color="auto"/>
                    <w:right w:val="single" w:sz="4" w:space="0" w:color="auto"/>
                  </w:tcBorders>
                  <w:shd w:val="clear" w:color="auto" w:fill="auto"/>
                  <w:noWrap/>
                  <w:vAlign w:val="center"/>
                  <w:hideMark/>
                </w:tcPr>
                <w:p w14:paraId="1BB03771" w14:textId="77777777" w:rsidR="0016760B" w:rsidRPr="0016760B" w:rsidRDefault="0016760B" w:rsidP="0016760B">
                  <w:pPr>
                    <w:autoSpaceDE/>
                    <w:autoSpaceDN/>
                    <w:adjustRightInd/>
                    <w:jc w:val="center"/>
                    <w:rPr>
                      <w:ins w:id="21361" w:author="Philippe Hollanda - Oliveira Trust" w:date="2022-07-19T09:57:00Z"/>
                      <w:rFonts w:ascii="Arial" w:eastAsia="Times New Roman" w:hAnsi="Arial" w:cs="Arial"/>
                      <w:color w:val="000000"/>
                      <w:sz w:val="20"/>
                      <w:szCs w:val="20"/>
                      <w:lang w:eastAsia="pt-BR"/>
                    </w:rPr>
                  </w:pPr>
                  <w:ins w:id="21362" w:author="Philippe Hollanda - Oliveira Trust" w:date="2022-07-19T09:57:00Z">
                    <w:r w:rsidRPr="0016760B">
                      <w:rPr>
                        <w:rFonts w:ascii="Arial" w:eastAsia="Times New Roman" w:hAnsi="Arial" w:cs="Arial"/>
                        <w:color w:val="000000"/>
                        <w:sz w:val="20"/>
                        <w:szCs w:val="20"/>
                        <w:lang w:eastAsia="pt-BR"/>
                      </w:rPr>
                      <w:t>08/06/2021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4BBDD2" w14:textId="77777777" w:rsidR="0016760B" w:rsidRPr="0016760B" w:rsidRDefault="0016760B" w:rsidP="0016760B">
                  <w:pPr>
                    <w:autoSpaceDE/>
                    <w:autoSpaceDN/>
                    <w:adjustRightInd/>
                    <w:jc w:val="center"/>
                    <w:rPr>
                      <w:ins w:id="21363" w:author="Philippe Hollanda - Oliveira Trust" w:date="2022-07-19T09:57:00Z"/>
                      <w:rFonts w:ascii="Arial" w:eastAsia="Times New Roman" w:hAnsi="Arial" w:cs="Arial"/>
                      <w:color w:val="000000"/>
                      <w:sz w:val="20"/>
                      <w:szCs w:val="20"/>
                      <w:lang w:eastAsia="pt-BR"/>
                    </w:rPr>
                  </w:pPr>
                  <w:ins w:id="21364" w:author="Philippe Hollanda - Oliveira Trust" w:date="2022-07-19T09:57:00Z">
                    <w:r w:rsidRPr="0016760B">
                      <w:rPr>
                        <w:rFonts w:ascii="Arial" w:eastAsia="Times New Roman" w:hAnsi="Arial" w:cs="Arial"/>
                        <w:color w:val="000000"/>
                        <w:sz w:val="20"/>
                        <w:szCs w:val="20"/>
                        <w:lang w:eastAsia="pt-BR"/>
                      </w:rPr>
                      <w:t>R$ 170,00</w:t>
                    </w:r>
                  </w:ins>
                </w:p>
              </w:tc>
            </w:tr>
            <w:tr w:rsidR="0016760B" w:rsidRPr="0016760B" w14:paraId="51F893A9" w14:textId="77777777" w:rsidTr="0016760B">
              <w:trPr>
                <w:trHeight w:val="1785"/>
                <w:ins w:id="213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C52DC0" w14:textId="77777777" w:rsidR="0016760B" w:rsidRPr="0016760B" w:rsidRDefault="0016760B" w:rsidP="0016760B">
                  <w:pPr>
                    <w:autoSpaceDE/>
                    <w:autoSpaceDN/>
                    <w:adjustRightInd/>
                    <w:jc w:val="center"/>
                    <w:rPr>
                      <w:ins w:id="21366" w:author="Philippe Hollanda - Oliveira Trust" w:date="2022-07-19T09:57:00Z"/>
                      <w:rFonts w:ascii="Arial" w:eastAsia="Times New Roman" w:hAnsi="Arial" w:cs="Arial"/>
                      <w:color w:val="000000"/>
                      <w:sz w:val="20"/>
                      <w:szCs w:val="20"/>
                      <w:lang w:eastAsia="pt-BR"/>
                    </w:rPr>
                  </w:pPr>
                  <w:ins w:id="21367" w:author="Philippe Hollanda - Oliveira Trust" w:date="2022-07-19T09:57:00Z">
                    <w:r w:rsidRPr="0016760B">
                      <w:rPr>
                        <w:rFonts w:ascii="Arial" w:eastAsia="Times New Roman" w:hAnsi="Arial" w:cs="Arial"/>
                        <w:color w:val="000000"/>
                        <w:sz w:val="20"/>
                        <w:szCs w:val="20"/>
                        <w:lang w:eastAsia="pt-BR"/>
                      </w:rPr>
                      <w:t>BOMBA</w:t>
                    </w:r>
                  </w:ins>
                </w:p>
              </w:tc>
              <w:tc>
                <w:tcPr>
                  <w:tcW w:w="2324" w:type="dxa"/>
                  <w:tcBorders>
                    <w:top w:val="nil"/>
                    <w:left w:val="nil"/>
                    <w:bottom w:val="single" w:sz="4" w:space="0" w:color="auto"/>
                    <w:right w:val="single" w:sz="4" w:space="0" w:color="auto"/>
                  </w:tcBorders>
                  <w:shd w:val="clear" w:color="auto" w:fill="auto"/>
                  <w:noWrap/>
                  <w:vAlign w:val="center"/>
                  <w:hideMark/>
                </w:tcPr>
                <w:p w14:paraId="3C78CEA1" w14:textId="77777777" w:rsidR="0016760B" w:rsidRPr="0016760B" w:rsidRDefault="0016760B" w:rsidP="0016760B">
                  <w:pPr>
                    <w:autoSpaceDE/>
                    <w:autoSpaceDN/>
                    <w:adjustRightInd/>
                    <w:jc w:val="center"/>
                    <w:rPr>
                      <w:ins w:id="21368" w:author="Philippe Hollanda - Oliveira Trust" w:date="2022-07-19T09:57:00Z"/>
                      <w:rFonts w:ascii="Arial" w:eastAsia="Times New Roman" w:hAnsi="Arial" w:cs="Arial"/>
                      <w:color w:val="000000"/>
                      <w:sz w:val="20"/>
                      <w:szCs w:val="20"/>
                      <w:lang w:eastAsia="pt-BR"/>
                    </w:rPr>
                  </w:pPr>
                  <w:ins w:id="21369"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9BD2F4" w14:textId="77777777" w:rsidR="0016760B" w:rsidRPr="0016760B" w:rsidRDefault="0016760B" w:rsidP="0016760B">
                  <w:pPr>
                    <w:autoSpaceDE/>
                    <w:autoSpaceDN/>
                    <w:adjustRightInd/>
                    <w:jc w:val="center"/>
                    <w:rPr>
                      <w:ins w:id="21370" w:author="Philippe Hollanda - Oliveira Trust" w:date="2022-07-19T09:57:00Z"/>
                      <w:rFonts w:ascii="Arial" w:eastAsia="Times New Roman" w:hAnsi="Arial" w:cs="Arial"/>
                      <w:color w:val="000000"/>
                      <w:sz w:val="20"/>
                      <w:szCs w:val="20"/>
                      <w:lang w:eastAsia="pt-BR"/>
                    </w:rPr>
                  </w:pPr>
                  <w:ins w:id="21371" w:author="Philippe Hollanda - Oliveira Trust" w:date="2022-07-19T09:57:00Z">
                    <w:r w:rsidRPr="0016760B">
                      <w:rPr>
                        <w:rFonts w:ascii="Arial" w:eastAsia="Times New Roman" w:hAnsi="Arial" w:cs="Arial"/>
                        <w:color w:val="000000"/>
                        <w:sz w:val="20"/>
                        <w:szCs w:val="20"/>
                        <w:lang w:eastAsia="pt-BR"/>
                      </w:rPr>
                      <w:t>R$ 190,00</w:t>
                    </w:r>
                  </w:ins>
                </w:p>
              </w:tc>
            </w:tr>
            <w:tr w:rsidR="0016760B" w:rsidRPr="0016760B" w14:paraId="02C1F1C5" w14:textId="77777777" w:rsidTr="0016760B">
              <w:trPr>
                <w:trHeight w:val="1785"/>
                <w:ins w:id="213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459D00" w14:textId="77777777" w:rsidR="0016760B" w:rsidRPr="0016760B" w:rsidRDefault="0016760B" w:rsidP="0016760B">
                  <w:pPr>
                    <w:autoSpaceDE/>
                    <w:autoSpaceDN/>
                    <w:adjustRightInd/>
                    <w:jc w:val="center"/>
                    <w:rPr>
                      <w:ins w:id="21373" w:author="Philippe Hollanda - Oliveira Trust" w:date="2022-07-19T09:57:00Z"/>
                      <w:rFonts w:ascii="Arial" w:eastAsia="Times New Roman" w:hAnsi="Arial" w:cs="Arial"/>
                      <w:color w:val="000000"/>
                      <w:sz w:val="20"/>
                      <w:szCs w:val="20"/>
                      <w:lang w:eastAsia="pt-BR"/>
                    </w:rPr>
                  </w:pPr>
                  <w:ins w:id="21374" w:author="Philippe Hollanda - Oliveira Trust" w:date="2022-07-19T09:57:00Z">
                    <w:r w:rsidRPr="0016760B">
                      <w:rPr>
                        <w:rFonts w:ascii="Arial" w:eastAsia="Times New Roman" w:hAnsi="Arial" w:cs="Arial"/>
                        <w:color w:val="000000"/>
                        <w:sz w:val="20"/>
                        <w:szCs w:val="20"/>
                        <w:lang w:eastAsia="pt-BR"/>
                      </w:rPr>
                      <w:lastRenderedPageBreak/>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31A4EFCE" w14:textId="77777777" w:rsidR="0016760B" w:rsidRPr="0016760B" w:rsidRDefault="0016760B" w:rsidP="0016760B">
                  <w:pPr>
                    <w:autoSpaceDE/>
                    <w:autoSpaceDN/>
                    <w:adjustRightInd/>
                    <w:jc w:val="center"/>
                    <w:rPr>
                      <w:ins w:id="21375" w:author="Philippe Hollanda - Oliveira Trust" w:date="2022-07-19T09:57:00Z"/>
                      <w:rFonts w:ascii="Arial" w:eastAsia="Times New Roman" w:hAnsi="Arial" w:cs="Arial"/>
                      <w:color w:val="000000"/>
                      <w:sz w:val="20"/>
                      <w:szCs w:val="20"/>
                      <w:lang w:eastAsia="pt-BR"/>
                    </w:rPr>
                  </w:pPr>
                  <w:ins w:id="21376"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906D68" w14:textId="77777777" w:rsidR="0016760B" w:rsidRPr="0016760B" w:rsidRDefault="0016760B" w:rsidP="0016760B">
                  <w:pPr>
                    <w:autoSpaceDE/>
                    <w:autoSpaceDN/>
                    <w:adjustRightInd/>
                    <w:jc w:val="center"/>
                    <w:rPr>
                      <w:ins w:id="21377" w:author="Philippe Hollanda - Oliveira Trust" w:date="2022-07-19T09:57:00Z"/>
                      <w:rFonts w:ascii="Arial" w:eastAsia="Times New Roman" w:hAnsi="Arial" w:cs="Arial"/>
                      <w:color w:val="000000"/>
                      <w:sz w:val="20"/>
                      <w:szCs w:val="20"/>
                      <w:lang w:eastAsia="pt-BR"/>
                    </w:rPr>
                  </w:pPr>
                  <w:ins w:id="21378" w:author="Philippe Hollanda - Oliveira Trust" w:date="2022-07-19T09:57:00Z">
                    <w:r w:rsidRPr="0016760B">
                      <w:rPr>
                        <w:rFonts w:ascii="Arial" w:eastAsia="Times New Roman" w:hAnsi="Arial" w:cs="Arial"/>
                        <w:color w:val="000000"/>
                        <w:sz w:val="20"/>
                        <w:szCs w:val="20"/>
                        <w:lang w:eastAsia="pt-BR"/>
                      </w:rPr>
                      <w:t>R$ 245,01</w:t>
                    </w:r>
                  </w:ins>
                </w:p>
              </w:tc>
            </w:tr>
            <w:tr w:rsidR="0016760B" w:rsidRPr="0016760B" w14:paraId="5B673242" w14:textId="77777777" w:rsidTr="0016760B">
              <w:trPr>
                <w:trHeight w:val="1785"/>
                <w:ins w:id="213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64D4E0" w14:textId="77777777" w:rsidR="0016760B" w:rsidRPr="0016760B" w:rsidRDefault="0016760B" w:rsidP="0016760B">
                  <w:pPr>
                    <w:autoSpaceDE/>
                    <w:autoSpaceDN/>
                    <w:adjustRightInd/>
                    <w:jc w:val="center"/>
                    <w:rPr>
                      <w:ins w:id="21380" w:author="Philippe Hollanda - Oliveira Trust" w:date="2022-07-19T09:57:00Z"/>
                      <w:rFonts w:ascii="Arial" w:eastAsia="Times New Roman" w:hAnsi="Arial" w:cs="Arial"/>
                      <w:color w:val="000000"/>
                      <w:sz w:val="20"/>
                      <w:szCs w:val="20"/>
                      <w:lang w:eastAsia="pt-BR"/>
                    </w:rPr>
                  </w:pPr>
                  <w:ins w:id="21381" w:author="Philippe Hollanda - Oliveira Trust" w:date="2022-07-19T09:57:00Z">
                    <w:r w:rsidRPr="0016760B">
                      <w:rPr>
                        <w:rFonts w:ascii="Arial" w:eastAsia="Times New Roman" w:hAnsi="Arial" w:cs="Arial"/>
                        <w:color w:val="000000"/>
                        <w:sz w:val="20"/>
                        <w:szCs w:val="20"/>
                        <w:lang w:eastAsia="pt-BR"/>
                      </w:rPr>
                      <w:t>CANTONEIRA</w:t>
                    </w:r>
                  </w:ins>
                </w:p>
              </w:tc>
              <w:tc>
                <w:tcPr>
                  <w:tcW w:w="2324" w:type="dxa"/>
                  <w:tcBorders>
                    <w:top w:val="nil"/>
                    <w:left w:val="nil"/>
                    <w:bottom w:val="single" w:sz="4" w:space="0" w:color="auto"/>
                    <w:right w:val="single" w:sz="4" w:space="0" w:color="auto"/>
                  </w:tcBorders>
                  <w:shd w:val="clear" w:color="auto" w:fill="auto"/>
                  <w:noWrap/>
                  <w:vAlign w:val="center"/>
                  <w:hideMark/>
                </w:tcPr>
                <w:p w14:paraId="68478C10" w14:textId="77777777" w:rsidR="0016760B" w:rsidRPr="0016760B" w:rsidRDefault="0016760B" w:rsidP="0016760B">
                  <w:pPr>
                    <w:autoSpaceDE/>
                    <w:autoSpaceDN/>
                    <w:adjustRightInd/>
                    <w:jc w:val="center"/>
                    <w:rPr>
                      <w:ins w:id="21382" w:author="Philippe Hollanda - Oliveira Trust" w:date="2022-07-19T09:57:00Z"/>
                      <w:rFonts w:ascii="Arial" w:eastAsia="Times New Roman" w:hAnsi="Arial" w:cs="Arial"/>
                      <w:color w:val="000000"/>
                      <w:sz w:val="20"/>
                      <w:szCs w:val="20"/>
                      <w:lang w:eastAsia="pt-BR"/>
                    </w:rPr>
                  </w:pPr>
                  <w:ins w:id="21383"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D527DE" w14:textId="77777777" w:rsidR="0016760B" w:rsidRPr="0016760B" w:rsidRDefault="0016760B" w:rsidP="0016760B">
                  <w:pPr>
                    <w:autoSpaceDE/>
                    <w:autoSpaceDN/>
                    <w:adjustRightInd/>
                    <w:jc w:val="center"/>
                    <w:rPr>
                      <w:ins w:id="21384" w:author="Philippe Hollanda - Oliveira Trust" w:date="2022-07-19T09:57:00Z"/>
                      <w:rFonts w:ascii="Arial" w:eastAsia="Times New Roman" w:hAnsi="Arial" w:cs="Arial"/>
                      <w:color w:val="000000"/>
                      <w:sz w:val="20"/>
                      <w:szCs w:val="20"/>
                      <w:lang w:eastAsia="pt-BR"/>
                    </w:rPr>
                  </w:pPr>
                  <w:ins w:id="21385" w:author="Philippe Hollanda - Oliveira Trust" w:date="2022-07-19T09:57:00Z">
                    <w:r w:rsidRPr="0016760B">
                      <w:rPr>
                        <w:rFonts w:ascii="Arial" w:eastAsia="Times New Roman" w:hAnsi="Arial" w:cs="Arial"/>
                        <w:color w:val="000000"/>
                        <w:sz w:val="20"/>
                        <w:szCs w:val="20"/>
                        <w:lang w:eastAsia="pt-BR"/>
                      </w:rPr>
                      <w:t>R$ 7.491,65</w:t>
                    </w:r>
                  </w:ins>
                </w:p>
              </w:tc>
            </w:tr>
            <w:tr w:rsidR="0016760B" w:rsidRPr="0016760B" w14:paraId="6D93CC5C" w14:textId="77777777" w:rsidTr="0016760B">
              <w:trPr>
                <w:trHeight w:val="1785"/>
                <w:ins w:id="213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FFFA2D" w14:textId="77777777" w:rsidR="0016760B" w:rsidRPr="0016760B" w:rsidRDefault="0016760B" w:rsidP="0016760B">
                  <w:pPr>
                    <w:autoSpaceDE/>
                    <w:autoSpaceDN/>
                    <w:adjustRightInd/>
                    <w:jc w:val="center"/>
                    <w:rPr>
                      <w:ins w:id="21387" w:author="Philippe Hollanda - Oliveira Trust" w:date="2022-07-19T09:57:00Z"/>
                      <w:rFonts w:ascii="Arial" w:eastAsia="Times New Roman" w:hAnsi="Arial" w:cs="Arial"/>
                      <w:color w:val="000000"/>
                      <w:sz w:val="20"/>
                      <w:szCs w:val="20"/>
                      <w:lang w:eastAsia="pt-BR"/>
                    </w:rPr>
                  </w:pPr>
                  <w:ins w:id="21388" w:author="Philippe Hollanda - Oliveira Trust" w:date="2022-07-19T09:57:00Z">
                    <w:r w:rsidRPr="0016760B">
                      <w:rPr>
                        <w:rFonts w:ascii="Arial" w:eastAsia="Times New Roman" w:hAnsi="Arial" w:cs="Arial"/>
                        <w:color w:val="000000"/>
                        <w:sz w:val="20"/>
                        <w:szCs w:val="20"/>
                        <w:lang w:eastAsia="pt-BR"/>
                      </w:rPr>
                      <w:t>TIJOLO</w:t>
                    </w:r>
                  </w:ins>
                </w:p>
              </w:tc>
              <w:tc>
                <w:tcPr>
                  <w:tcW w:w="2324" w:type="dxa"/>
                  <w:tcBorders>
                    <w:top w:val="nil"/>
                    <w:left w:val="nil"/>
                    <w:bottom w:val="single" w:sz="4" w:space="0" w:color="auto"/>
                    <w:right w:val="single" w:sz="4" w:space="0" w:color="auto"/>
                  </w:tcBorders>
                  <w:shd w:val="clear" w:color="auto" w:fill="auto"/>
                  <w:noWrap/>
                  <w:vAlign w:val="center"/>
                  <w:hideMark/>
                </w:tcPr>
                <w:p w14:paraId="172D4EEA" w14:textId="77777777" w:rsidR="0016760B" w:rsidRPr="0016760B" w:rsidRDefault="0016760B" w:rsidP="0016760B">
                  <w:pPr>
                    <w:autoSpaceDE/>
                    <w:autoSpaceDN/>
                    <w:adjustRightInd/>
                    <w:jc w:val="center"/>
                    <w:rPr>
                      <w:ins w:id="21389" w:author="Philippe Hollanda - Oliveira Trust" w:date="2022-07-19T09:57:00Z"/>
                      <w:rFonts w:ascii="Arial" w:eastAsia="Times New Roman" w:hAnsi="Arial" w:cs="Arial"/>
                      <w:color w:val="000000"/>
                      <w:sz w:val="20"/>
                      <w:szCs w:val="20"/>
                      <w:lang w:eastAsia="pt-BR"/>
                    </w:rPr>
                  </w:pPr>
                  <w:ins w:id="21390"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39342F" w14:textId="77777777" w:rsidR="0016760B" w:rsidRPr="0016760B" w:rsidRDefault="0016760B" w:rsidP="0016760B">
                  <w:pPr>
                    <w:autoSpaceDE/>
                    <w:autoSpaceDN/>
                    <w:adjustRightInd/>
                    <w:jc w:val="center"/>
                    <w:rPr>
                      <w:ins w:id="21391" w:author="Philippe Hollanda - Oliveira Trust" w:date="2022-07-19T09:57:00Z"/>
                      <w:rFonts w:ascii="Arial" w:eastAsia="Times New Roman" w:hAnsi="Arial" w:cs="Arial"/>
                      <w:color w:val="000000"/>
                      <w:sz w:val="20"/>
                      <w:szCs w:val="20"/>
                      <w:lang w:eastAsia="pt-BR"/>
                    </w:rPr>
                  </w:pPr>
                  <w:ins w:id="21392" w:author="Philippe Hollanda - Oliveira Trust" w:date="2022-07-19T09:57:00Z">
                    <w:r w:rsidRPr="0016760B">
                      <w:rPr>
                        <w:rFonts w:ascii="Arial" w:eastAsia="Times New Roman" w:hAnsi="Arial" w:cs="Arial"/>
                        <w:color w:val="000000"/>
                        <w:sz w:val="20"/>
                        <w:szCs w:val="20"/>
                        <w:lang w:eastAsia="pt-BR"/>
                      </w:rPr>
                      <w:t>R$ 5.280,00</w:t>
                    </w:r>
                  </w:ins>
                </w:p>
              </w:tc>
            </w:tr>
            <w:tr w:rsidR="0016760B" w:rsidRPr="0016760B" w14:paraId="3EF82EB6" w14:textId="77777777" w:rsidTr="0016760B">
              <w:trPr>
                <w:trHeight w:val="1785"/>
                <w:ins w:id="213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13C4BB" w14:textId="77777777" w:rsidR="0016760B" w:rsidRPr="0016760B" w:rsidRDefault="0016760B" w:rsidP="0016760B">
                  <w:pPr>
                    <w:autoSpaceDE/>
                    <w:autoSpaceDN/>
                    <w:adjustRightInd/>
                    <w:jc w:val="center"/>
                    <w:rPr>
                      <w:ins w:id="21394" w:author="Philippe Hollanda - Oliveira Trust" w:date="2022-07-19T09:57:00Z"/>
                      <w:rFonts w:ascii="Arial" w:eastAsia="Times New Roman" w:hAnsi="Arial" w:cs="Arial"/>
                      <w:color w:val="000000"/>
                      <w:sz w:val="20"/>
                      <w:szCs w:val="20"/>
                      <w:lang w:eastAsia="pt-BR"/>
                    </w:rPr>
                  </w:pPr>
                  <w:ins w:id="2139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36F1592" w14:textId="77777777" w:rsidR="0016760B" w:rsidRPr="0016760B" w:rsidRDefault="0016760B" w:rsidP="0016760B">
                  <w:pPr>
                    <w:autoSpaceDE/>
                    <w:autoSpaceDN/>
                    <w:adjustRightInd/>
                    <w:jc w:val="center"/>
                    <w:rPr>
                      <w:ins w:id="21396" w:author="Philippe Hollanda - Oliveira Trust" w:date="2022-07-19T09:57:00Z"/>
                      <w:rFonts w:ascii="Arial" w:eastAsia="Times New Roman" w:hAnsi="Arial" w:cs="Arial"/>
                      <w:color w:val="000000"/>
                      <w:sz w:val="20"/>
                      <w:szCs w:val="20"/>
                      <w:lang w:eastAsia="pt-BR"/>
                    </w:rPr>
                  </w:pPr>
                  <w:ins w:id="21397"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9B6180" w14:textId="77777777" w:rsidR="0016760B" w:rsidRPr="0016760B" w:rsidRDefault="0016760B" w:rsidP="0016760B">
                  <w:pPr>
                    <w:autoSpaceDE/>
                    <w:autoSpaceDN/>
                    <w:adjustRightInd/>
                    <w:jc w:val="center"/>
                    <w:rPr>
                      <w:ins w:id="21398" w:author="Philippe Hollanda - Oliveira Trust" w:date="2022-07-19T09:57:00Z"/>
                      <w:rFonts w:ascii="Arial" w:eastAsia="Times New Roman" w:hAnsi="Arial" w:cs="Arial"/>
                      <w:color w:val="000000"/>
                      <w:sz w:val="20"/>
                      <w:szCs w:val="20"/>
                      <w:lang w:eastAsia="pt-BR"/>
                    </w:rPr>
                  </w:pPr>
                  <w:ins w:id="21399" w:author="Philippe Hollanda - Oliveira Trust" w:date="2022-07-19T09:57:00Z">
                    <w:r w:rsidRPr="0016760B">
                      <w:rPr>
                        <w:rFonts w:ascii="Arial" w:eastAsia="Times New Roman" w:hAnsi="Arial" w:cs="Arial"/>
                        <w:color w:val="000000"/>
                        <w:sz w:val="20"/>
                        <w:szCs w:val="20"/>
                        <w:lang w:eastAsia="pt-BR"/>
                      </w:rPr>
                      <w:t>R$ 115,00</w:t>
                    </w:r>
                  </w:ins>
                </w:p>
              </w:tc>
            </w:tr>
            <w:tr w:rsidR="0016760B" w:rsidRPr="0016760B" w14:paraId="198CDA4B" w14:textId="77777777" w:rsidTr="0016760B">
              <w:trPr>
                <w:trHeight w:val="1785"/>
                <w:ins w:id="214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24D355" w14:textId="77777777" w:rsidR="0016760B" w:rsidRPr="0016760B" w:rsidRDefault="0016760B" w:rsidP="0016760B">
                  <w:pPr>
                    <w:autoSpaceDE/>
                    <w:autoSpaceDN/>
                    <w:adjustRightInd/>
                    <w:jc w:val="center"/>
                    <w:rPr>
                      <w:ins w:id="21401" w:author="Philippe Hollanda - Oliveira Trust" w:date="2022-07-19T09:57:00Z"/>
                      <w:rFonts w:ascii="Arial" w:eastAsia="Times New Roman" w:hAnsi="Arial" w:cs="Arial"/>
                      <w:color w:val="000000"/>
                      <w:sz w:val="20"/>
                      <w:szCs w:val="20"/>
                      <w:lang w:eastAsia="pt-BR"/>
                    </w:rPr>
                  </w:pPr>
                  <w:ins w:id="2140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9CC4E33" w14:textId="77777777" w:rsidR="0016760B" w:rsidRPr="0016760B" w:rsidRDefault="0016760B" w:rsidP="0016760B">
                  <w:pPr>
                    <w:autoSpaceDE/>
                    <w:autoSpaceDN/>
                    <w:adjustRightInd/>
                    <w:jc w:val="center"/>
                    <w:rPr>
                      <w:ins w:id="21403" w:author="Philippe Hollanda - Oliveira Trust" w:date="2022-07-19T09:57:00Z"/>
                      <w:rFonts w:ascii="Arial" w:eastAsia="Times New Roman" w:hAnsi="Arial" w:cs="Arial"/>
                      <w:color w:val="000000"/>
                      <w:sz w:val="20"/>
                      <w:szCs w:val="20"/>
                      <w:lang w:eastAsia="pt-BR"/>
                    </w:rPr>
                  </w:pPr>
                  <w:ins w:id="21404"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E0F110" w14:textId="77777777" w:rsidR="0016760B" w:rsidRPr="0016760B" w:rsidRDefault="0016760B" w:rsidP="0016760B">
                  <w:pPr>
                    <w:autoSpaceDE/>
                    <w:autoSpaceDN/>
                    <w:adjustRightInd/>
                    <w:jc w:val="center"/>
                    <w:rPr>
                      <w:ins w:id="21405" w:author="Philippe Hollanda - Oliveira Trust" w:date="2022-07-19T09:57:00Z"/>
                      <w:rFonts w:ascii="Arial" w:eastAsia="Times New Roman" w:hAnsi="Arial" w:cs="Arial"/>
                      <w:color w:val="000000"/>
                      <w:sz w:val="20"/>
                      <w:szCs w:val="20"/>
                      <w:lang w:eastAsia="pt-BR"/>
                    </w:rPr>
                  </w:pPr>
                  <w:ins w:id="21406" w:author="Philippe Hollanda - Oliveira Trust" w:date="2022-07-19T09:57:00Z">
                    <w:r w:rsidRPr="0016760B">
                      <w:rPr>
                        <w:rFonts w:ascii="Arial" w:eastAsia="Times New Roman" w:hAnsi="Arial" w:cs="Arial"/>
                        <w:color w:val="000000"/>
                        <w:sz w:val="20"/>
                        <w:szCs w:val="20"/>
                        <w:lang w:eastAsia="pt-BR"/>
                      </w:rPr>
                      <w:t>R$ 3.184,00</w:t>
                    </w:r>
                  </w:ins>
                </w:p>
              </w:tc>
            </w:tr>
            <w:tr w:rsidR="0016760B" w:rsidRPr="0016760B" w14:paraId="6957B131" w14:textId="77777777" w:rsidTr="0016760B">
              <w:trPr>
                <w:trHeight w:val="1785"/>
                <w:ins w:id="214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9F1CCD" w14:textId="77777777" w:rsidR="0016760B" w:rsidRPr="0016760B" w:rsidRDefault="0016760B" w:rsidP="0016760B">
                  <w:pPr>
                    <w:autoSpaceDE/>
                    <w:autoSpaceDN/>
                    <w:adjustRightInd/>
                    <w:jc w:val="center"/>
                    <w:rPr>
                      <w:ins w:id="21408" w:author="Philippe Hollanda - Oliveira Trust" w:date="2022-07-19T09:57:00Z"/>
                      <w:rFonts w:ascii="Arial" w:eastAsia="Times New Roman" w:hAnsi="Arial" w:cs="Arial"/>
                      <w:color w:val="000000"/>
                      <w:sz w:val="20"/>
                      <w:szCs w:val="20"/>
                      <w:lang w:eastAsia="pt-BR"/>
                    </w:rPr>
                  </w:pPr>
                  <w:ins w:id="21409"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3220CF19" w14:textId="77777777" w:rsidR="0016760B" w:rsidRPr="0016760B" w:rsidRDefault="0016760B" w:rsidP="0016760B">
                  <w:pPr>
                    <w:autoSpaceDE/>
                    <w:autoSpaceDN/>
                    <w:adjustRightInd/>
                    <w:jc w:val="center"/>
                    <w:rPr>
                      <w:ins w:id="21410" w:author="Philippe Hollanda - Oliveira Trust" w:date="2022-07-19T09:57:00Z"/>
                      <w:rFonts w:ascii="Arial" w:eastAsia="Times New Roman" w:hAnsi="Arial" w:cs="Arial"/>
                      <w:color w:val="000000"/>
                      <w:sz w:val="20"/>
                      <w:szCs w:val="20"/>
                      <w:lang w:eastAsia="pt-BR"/>
                    </w:rPr>
                  </w:pPr>
                  <w:ins w:id="21411"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B5B7C4" w14:textId="77777777" w:rsidR="0016760B" w:rsidRPr="0016760B" w:rsidRDefault="0016760B" w:rsidP="0016760B">
                  <w:pPr>
                    <w:autoSpaceDE/>
                    <w:autoSpaceDN/>
                    <w:adjustRightInd/>
                    <w:jc w:val="center"/>
                    <w:rPr>
                      <w:ins w:id="21412" w:author="Philippe Hollanda - Oliveira Trust" w:date="2022-07-19T09:57:00Z"/>
                      <w:rFonts w:ascii="Arial" w:eastAsia="Times New Roman" w:hAnsi="Arial" w:cs="Arial"/>
                      <w:color w:val="000000"/>
                      <w:sz w:val="20"/>
                      <w:szCs w:val="20"/>
                      <w:lang w:eastAsia="pt-BR"/>
                    </w:rPr>
                  </w:pPr>
                  <w:ins w:id="21413" w:author="Philippe Hollanda - Oliveira Trust" w:date="2022-07-19T09:57:00Z">
                    <w:r w:rsidRPr="0016760B">
                      <w:rPr>
                        <w:rFonts w:ascii="Arial" w:eastAsia="Times New Roman" w:hAnsi="Arial" w:cs="Arial"/>
                        <w:color w:val="000000"/>
                        <w:sz w:val="20"/>
                        <w:szCs w:val="20"/>
                        <w:lang w:eastAsia="pt-BR"/>
                      </w:rPr>
                      <w:t>R$ 1.785,65</w:t>
                    </w:r>
                  </w:ins>
                </w:p>
              </w:tc>
            </w:tr>
            <w:tr w:rsidR="0016760B" w:rsidRPr="0016760B" w14:paraId="7D5EC0CE" w14:textId="77777777" w:rsidTr="0016760B">
              <w:trPr>
                <w:trHeight w:val="1785"/>
                <w:ins w:id="214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35A095" w14:textId="77777777" w:rsidR="0016760B" w:rsidRPr="0016760B" w:rsidRDefault="0016760B" w:rsidP="0016760B">
                  <w:pPr>
                    <w:autoSpaceDE/>
                    <w:autoSpaceDN/>
                    <w:adjustRightInd/>
                    <w:jc w:val="center"/>
                    <w:rPr>
                      <w:ins w:id="21415" w:author="Philippe Hollanda - Oliveira Trust" w:date="2022-07-19T09:57:00Z"/>
                      <w:rFonts w:ascii="Arial" w:eastAsia="Times New Roman" w:hAnsi="Arial" w:cs="Arial"/>
                      <w:color w:val="000000"/>
                      <w:sz w:val="20"/>
                      <w:szCs w:val="20"/>
                      <w:lang w:eastAsia="pt-BR"/>
                    </w:rPr>
                  </w:pPr>
                  <w:ins w:id="2141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85E50AA" w14:textId="77777777" w:rsidR="0016760B" w:rsidRPr="0016760B" w:rsidRDefault="0016760B" w:rsidP="0016760B">
                  <w:pPr>
                    <w:autoSpaceDE/>
                    <w:autoSpaceDN/>
                    <w:adjustRightInd/>
                    <w:jc w:val="center"/>
                    <w:rPr>
                      <w:ins w:id="21417" w:author="Philippe Hollanda - Oliveira Trust" w:date="2022-07-19T09:57:00Z"/>
                      <w:rFonts w:ascii="Arial" w:eastAsia="Times New Roman" w:hAnsi="Arial" w:cs="Arial"/>
                      <w:color w:val="000000"/>
                      <w:sz w:val="20"/>
                      <w:szCs w:val="20"/>
                      <w:lang w:eastAsia="pt-BR"/>
                    </w:rPr>
                  </w:pPr>
                  <w:ins w:id="21418"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49701C" w14:textId="77777777" w:rsidR="0016760B" w:rsidRPr="0016760B" w:rsidRDefault="0016760B" w:rsidP="0016760B">
                  <w:pPr>
                    <w:autoSpaceDE/>
                    <w:autoSpaceDN/>
                    <w:adjustRightInd/>
                    <w:jc w:val="center"/>
                    <w:rPr>
                      <w:ins w:id="21419" w:author="Philippe Hollanda - Oliveira Trust" w:date="2022-07-19T09:57:00Z"/>
                      <w:rFonts w:ascii="Arial" w:eastAsia="Times New Roman" w:hAnsi="Arial" w:cs="Arial"/>
                      <w:color w:val="000000"/>
                      <w:sz w:val="20"/>
                      <w:szCs w:val="20"/>
                      <w:lang w:eastAsia="pt-BR"/>
                    </w:rPr>
                  </w:pPr>
                  <w:ins w:id="21420" w:author="Philippe Hollanda - Oliveira Trust" w:date="2022-07-19T09:57:00Z">
                    <w:r w:rsidRPr="0016760B">
                      <w:rPr>
                        <w:rFonts w:ascii="Arial" w:eastAsia="Times New Roman" w:hAnsi="Arial" w:cs="Arial"/>
                        <w:color w:val="000000"/>
                        <w:sz w:val="20"/>
                        <w:szCs w:val="20"/>
                        <w:lang w:eastAsia="pt-BR"/>
                      </w:rPr>
                      <w:t>R$ 2.085,91</w:t>
                    </w:r>
                  </w:ins>
                </w:p>
              </w:tc>
            </w:tr>
            <w:tr w:rsidR="0016760B" w:rsidRPr="0016760B" w14:paraId="66F3AD8B" w14:textId="77777777" w:rsidTr="0016760B">
              <w:trPr>
                <w:trHeight w:val="1785"/>
                <w:ins w:id="214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17887C" w14:textId="77777777" w:rsidR="0016760B" w:rsidRPr="0016760B" w:rsidRDefault="0016760B" w:rsidP="0016760B">
                  <w:pPr>
                    <w:autoSpaceDE/>
                    <w:autoSpaceDN/>
                    <w:adjustRightInd/>
                    <w:jc w:val="center"/>
                    <w:rPr>
                      <w:ins w:id="21422" w:author="Philippe Hollanda - Oliveira Trust" w:date="2022-07-19T09:57:00Z"/>
                      <w:rFonts w:ascii="Arial" w:eastAsia="Times New Roman" w:hAnsi="Arial" w:cs="Arial"/>
                      <w:color w:val="000000"/>
                      <w:sz w:val="20"/>
                      <w:szCs w:val="20"/>
                      <w:lang w:eastAsia="pt-BR"/>
                    </w:rPr>
                  </w:pPr>
                  <w:ins w:id="21423"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1CDBDB62" w14:textId="77777777" w:rsidR="0016760B" w:rsidRPr="0016760B" w:rsidRDefault="0016760B" w:rsidP="0016760B">
                  <w:pPr>
                    <w:autoSpaceDE/>
                    <w:autoSpaceDN/>
                    <w:adjustRightInd/>
                    <w:jc w:val="center"/>
                    <w:rPr>
                      <w:ins w:id="21424" w:author="Philippe Hollanda - Oliveira Trust" w:date="2022-07-19T09:57:00Z"/>
                      <w:rFonts w:ascii="Arial" w:eastAsia="Times New Roman" w:hAnsi="Arial" w:cs="Arial"/>
                      <w:color w:val="000000"/>
                      <w:sz w:val="20"/>
                      <w:szCs w:val="20"/>
                      <w:lang w:eastAsia="pt-BR"/>
                    </w:rPr>
                  </w:pPr>
                  <w:ins w:id="21425"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7C0C61" w14:textId="77777777" w:rsidR="0016760B" w:rsidRPr="0016760B" w:rsidRDefault="0016760B" w:rsidP="0016760B">
                  <w:pPr>
                    <w:autoSpaceDE/>
                    <w:autoSpaceDN/>
                    <w:adjustRightInd/>
                    <w:jc w:val="center"/>
                    <w:rPr>
                      <w:ins w:id="21426" w:author="Philippe Hollanda - Oliveira Trust" w:date="2022-07-19T09:57:00Z"/>
                      <w:rFonts w:ascii="Arial" w:eastAsia="Times New Roman" w:hAnsi="Arial" w:cs="Arial"/>
                      <w:color w:val="000000"/>
                      <w:sz w:val="20"/>
                      <w:szCs w:val="20"/>
                      <w:lang w:eastAsia="pt-BR"/>
                    </w:rPr>
                  </w:pPr>
                  <w:ins w:id="21427" w:author="Philippe Hollanda - Oliveira Trust" w:date="2022-07-19T09:57:00Z">
                    <w:r w:rsidRPr="0016760B">
                      <w:rPr>
                        <w:rFonts w:ascii="Arial" w:eastAsia="Times New Roman" w:hAnsi="Arial" w:cs="Arial"/>
                        <w:color w:val="000000"/>
                        <w:sz w:val="20"/>
                        <w:szCs w:val="20"/>
                        <w:lang w:eastAsia="pt-BR"/>
                      </w:rPr>
                      <w:t>R$ 1.759,32</w:t>
                    </w:r>
                  </w:ins>
                </w:p>
              </w:tc>
            </w:tr>
            <w:tr w:rsidR="0016760B" w:rsidRPr="0016760B" w14:paraId="7CAF7DAD" w14:textId="77777777" w:rsidTr="0016760B">
              <w:trPr>
                <w:trHeight w:val="1785"/>
                <w:ins w:id="214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559234" w14:textId="77777777" w:rsidR="0016760B" w:rsidRPr="0016760B" w:rsidRDefault="0016760B" w:rsidP="0016760B">
                  <w:pPr>
                    <w:autoSpaceDE/>
                    <w:autoSpaceDN/>
                    <w:adjustRightInd/>
                    <w:jc w:val="center"/>
                    <w:rPr>
                      <w:ins w:id="21429" w:author="Philippe Hollanda - Oliveira Trust" w:date="2022-07-19T09:57:00Z"/>
                      <w:rFonts w:ascii="Arial" w:eastAsia="Times New Roman" w:hAnsi="Arial" w:cs="Arial"/>
                      <w:color w:val="000000"/>
                      <w:sz w:val="20"/>
                      <w:szCs w:val="20"/>
                      <w:lang w:eastAsia="pt-BR"/>
                    </w:rPr>
                  </w:pPr>
                  <w:ins w:id="21430" w:author="Philippe Hollanda - Oliveira Trust" w:date="2022-07-19T09:57:00Z">
                    <w:r w:rsidRPr="0016760B">
                      <w:rPr>
                        <w:rFonts w:ascii="Arial" w:eastAsia="Times New Roman" w:hAnsi="Arial" w:cs="Arial"/>
                        <w:color w:val="000000"/>
                        <w:sz w:val="20"/>
                        <w:szCs w:val="20"/>
                        <w:lang w:eastAsia="pt-BR"/>
                      </w:rPr>
                      <w:t>ARMARIO DE AÇO</w:t>
                    </w:r>
                  </w:ins>
                </w:p>
              </w:tc>
              <w:tc>
                <w:tcPr>
                  <w:tcW w:w="2324" w:type="dxa"/>
                  <w:tcBorders>
                    <w:top w:val="nil"/>
                    <w:left w:val="nil"/>
                    <w:bottom w:val="single" w:sz="4" w:space="0" w:color="auto"/>
                    <w:right w:val="single" w:sz="4" w:space="0" w:color="auto"/>
                  </w:tcBorders>
                  <w:shd w:val="clear" w:color="auto" w:fill="auto"/>
                  <w:noWrap/>
                  <w:vAlign w:val="center"/>
                  <w:hideMark/>
                </w:tcPr>
                <w:p w14:paraId="46D68D29" w14:textId="77777777" w:rsidR="0016760B" w:rsidRPr="0016760B" w:rsidRDefault="0016760B" w:rsidP="0016760B">
                  <w:pPr>
                    <w:autoSpaceDE/>
                    <w:autoSpaceDN/>
                    <w:adjustRightInd/>
                    <w:jc w:val="center"/>
                    <w:rPr>
                      <w:ins w:id="21431" w:author="Philippe Hollanda - Oliveira Trust" w:date="2022-07-19T09:57:00Z"/>
                      <w:rFonts w:ascii="Arial" w:eastAsia="Times New Roman" w:hAnsi="Arial" w:cs="Arial"/>
                      <w:color w:val="000000"/>
                      <w:sz w:val="20"/>
                      <w:szCs w:val="20"/>
                      <w:lang w:eastAsia="pt-BR"/>
                    </w:rPr>
                  </w:pPr>
                  <w:ins w:id="21432"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F2478B" w14:textId="77777777" w:rsidR="0016760B" w:rsidRPr="0016760B" w:rsidRDefault="0016760B" w:rsidP="0016760B">
                  <w:pPr>
                    <w:autoSpaceDE/>
                    <w:autoSpaceDN/>
                    <w:adjustRightInd/>
                    <w:jc w:val="center"/>
                    <w:rPr>
                      <w:ins w:id="21433" w:author="Philippe Hollanda - Oliveira Trust" w:date="2022-07-19T09:57:00Z"/>
                      <w:rFonts w:ascii="Arial" w:eastAsia="Times New Roman" w:hAnsi="Arial" w:cs="Arial"/>
                      <w:color w:val="000000"/>
                      <w:sz w:val="20"/>
                      <w:szCs w:val="20"/>
                      <w:lang w:eastAsia="pt-BR"/>
                    </w:rPr>
                  </w:pPr>
                  <w:ins w:id="21434" w:author="Philippe Hollanda - Oliveira Trust" w:date="2022-07-19T09:57:00Z">
                    <w:r w:rsidRPr="0016760B">
                      <w:rPr>
                        <w:rFonts w:ascii="Arial" w:eastAsia="Times New Roman" w:hAnsi="Arial" w:cs="Arial"/>
                        <w:color w:val="000000"/>
                        <w:sz w:val="20"/>
                        <w:szCs w:val="20"/>
                        <w:lang w:eastAsia="pt-BR"/>
                      </w:rPr>
                      <w:t>R$ 2.090,00</w:t>
                    </w:r>
                  </w:ins>
                </w:p>
              </w:tc>
            </w:tr>
            <w:tr w:rsidR="0016760B" w:rsidRPr="0016760B" w14:paraId="6B9BA341" w14:textId="77777777" w:rsidTr="0016760B">
              <w:trPr>
                <w:trHeight w:val="1785"/>
                <w:ins w:id="214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756269" w14:textId="77777777" w:rsidR="0016760B" w:rsidRPr="0016760B" w:rsidRDefault="0016760B" w:rsidP="0016760B">
                  <w:pPr>
                    <w:autoSpaceDE/>
                    <w:autoSpaceDN/>
                    <w:adjustRightInd/>
                    <w:jc w:val="center"/>
                    <w:rPr>
                      <w:ins w:id="21436" w:author="Philippe Hollanda - Oliveira Trust" w:date="2022-07-19T09:57:00Z"/>
                      <w:rFonts w:ascii="Arial" w:eastAsia="Times New Roman" w:hAnsi="Arial" w:cs="Arial"/>
                      <w:color w:val="000000"/>
                      <w:sz w:val="20"/>
                      <w:szCs w:val="20"/>
                      <w:lang w:eastAsia="pt-BR"/>
                    </w:rPr>
                  </w:pPr>
                  <w:ins w:id="2143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94D4D0D" w14:textId="77777777" w:rsidR="0016760B" w:rsidRPr="0016760B" w:rsidRDefault="0016760B" w:rsidP="0016760B">
                  <w:pPr>
                    <w:autoSpaceDE/>
                    <w:autoSpaceDN/>
                    <w:adjustRightInd/>
                    <w:jc w:val="center"/>
                    <w:rPr>
                      <w:ins w:id="21438" w:author="Philippe Hollanda - Oliveira Trust" w:date="2022-07-19T09:57:00Z"/>
                      <w:rFonts w:ascii="Arial" w:eastAsia="Times New Roman" w:hAnsi="Arial" w:cs="Arial"/>
                      <w:color w:val="000000"/>
                      <w:sz w:val="20"/>
                      <w:szCs w:val="20"/>
                      <w:lang w:eastAsia="pt-BR"/>
                    </w:rPr>
                  </w:pPr>
                  <w:ins w:id="21439"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91F61E" w14:textId="77777777" w:rsidR="0016760B" w:rsidRPr="0016760B" w:rsidRDefault="0016760B" w:rsidP="0016760B">
                  <w:pPr>
                    <w:autoSpaceDE/>
                    <w:autoSpaceDN/>
                    <w:adjustRightInd/>
                    <w:jc w:val="center"/>
                    <w:rPr>
                      <w:ins w:id="21440" w:author="Philippe Hollanda - Oliveira Trust" w:date="2022-07-19T09:57:00Z"/>
                      <w:rFonts w:ascii="Arial" w:eastAsia="Times New Roman" w:hAnsi="Arial" w:cs="Arial"/>
                      <w:color w:val="000000"/>
                      <w:sz w:val="20"/>
                      <w:szCs w:val="20"/>
                      <w:lang w:eastAsia="pt-BR"/>
                    </w:rPr>
                  </w:pPr>
                  <w:ins w:id="21441" w:author="Philippe Hollanda - Oliveira Trust" w:date="2022-07-19T09:57:00Z">
                    <w:r w:rsidRPr="0016760B">
                      <w:rPr>
                        <w:rFonts w:ascii="Arial" w:eastAsia="Times New Roman" w:hAnsi="Arial" w:cs="Arial"/>
                        <w:color w:val="000000"/>
                        <w:sz w:val="20"/>
                        <w:szCs w:val="20"/>
                        <w:lang w:eastAsia="pt-BR"/>
                      </w:rPr>
                      <w:t>R$ 16.046,98</w:t>
                    </w:r>
                  </w:ins>
                </w:p>
              </w:tc>
            </w:tr>
            <w:tr w:rsidR="0016760B" w:rsidRPr="0016760B" w14:paraId="304CA1D8" w14:textId="77777777" w:rsidTr="0016760B">
              <w:trPr>
                <w:trHeight w:val="1785"/>
                <w:ins w:id="214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D2E3F5" w14:textId="77777777" w:rsidR="0016760B" w:rsidRPr="0016760B" w:rsidRDefault="0016760B" w:rsidP="0016760B">
                  <w:pPr>
                    <w:autoSpaceDE/>
                    <w:autoSpaceDN/>
                    <w:adjustRightInd/>
                    <w:jc w:val="center"/>
                    <w:rPr>
                      <w:ins w:id="21443" w:author="Philippe Hollanda - Oliveira Trust" w:date="2022-07-19T09:57:00Z"/>
                      <w:rFonts w:ascii="Arial" w:eastAsia="Times New Roman" w:hAnsi="Arial" w:cs="Arial"/>
                      <w:color w:val="000000"/>
                      <w:sz w:val="20"/>
                      <w:szCs w:val="20"/>
                      <w:lang w:eastAsia="pt-BR"/>
                    </w:rPr>
                  </w:pPr>
                  <w:ins w:id="21444" w:author="Philippe Hollanda - Oliveira Trust" w:date="2022-07-19T09:57:00Z">
                    <w:r w:rsidRPr="0016760B">
                      <w:rPr>
                        <w:rFonts w:ascii="Arial" w:eastAsia="Times New Roman" w:hAnsi="Arial" w:cs="Arial"/>
                        <w:color w:val="000000"/>
                        <w:sz w:val="20"/>
                        <w:szCs w:val="20"/>
                        <w:lang w:eastAsia="pt-BR"/>
                      </w:rPr>
                      <w:lastRenderedPageBreak/>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518004D8" w14:textId="77777777" w:rsidR="0016760B" w:rsidRPr="0016760B" w:rsidRDefault="0016760B" w:rsidP="0016760B">
                  <w:pPr>
                    <w:autoSpaceDE/>
                    <w:autoSpaceDN/>
                    <w:adjustRightInd/>
                    <w:jc w:val="center"/>
                    <w:rPr>
                      <w:ins w:id="21445" w:author="Philippe Hollanda - Oliveira Trust" w:date="2022-07-19T09:57:00Z"/>
                      <w:rFonts w:ascii="Arial" w:eastAsia="Times New Roman" w:hAnsi="Arial" w:cs="Arial"/>
                      <w:color w:val="000000"/>
                      <w:sz w:val="20"/>
                      <w:szCs w:val="20"/>
                      <w:lang w:eastAsia="pt-BR"/>
                    </w:rPr>
                  </w:pPr>
                  <w:ins w:id="21446" w:author="Philippe Hollanda - Oliveira Trust" w:date="2022-07-19T09:57:00Z">
                    <w:r w:rsidRPr="0016760B">
                      <w:rPr>
                        <w:rFonts w:ascii="Arial" w:eastAsia="Times New Roman" w:hAnsi="Arial" w:cs="Arial"/>
                        <w:color w:val="000000"/>
                        <w:sz w:val="20"/>
                        <w:szCs w:val="20"/>
                        <w:lang w:eastAsia="pt-BR"/>
                      </w:rPr>
                      <w:t>28/05/2021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46C051" w14:textId="77777777" w:rsidR="0016760B" w:rsidRPr="0016760B" w:rsidRDefault="0016760B" w:rsidP="0016760B">
                  <w:pPr>
                    <w:autoSpaceDE/>
                    <w:autoSpaceDN/>
                    <w:adjustRightInd/>
                    <w:jc w:val="center"/>
                    <w:rPr>
                      <w:ins w:id="21447" w:author="Philippe Hollanda - Oliveira Trust" w:date="2022-07-19T09:57:00Z"/>
                      <w:rFonts w:ascii="Arial" w:eastAsia="Times New Roman" w:hAnsi="Arial" w:cs="Arial"/>
                      <w:color w:val="000000"/>
                      <w:sz w:val="20"/>
                      <w:szCs w:val="20"/>
                      <w:lang w:eastAsia="pt-BR"/>
                    </w:rPr>
                  </w:pPr>
                  <w:ins w:id="21448" w:author="Philippe Hollanda - Oliveira Trust" w:date="2022-07-19T09:57:00Z">
                    <w:r w:rsidRPr="0016760B">
                      <w:rPr>
                        <w:rFonts w:ascii="Arial" w:eastAsia="Times New Roman" w:hAnsi="Arial" w:cs="Arial"/>
                        <w:color w:val="000000"/>
                        <w:sz w:val="20"/>
                        <w:szCs w:val="20"/>
                        <w:lang w:eastAsia="pt-BR"/>
                      </w:rPr>
                      <w:t>R$ 2.350,00</w:t>
                    </w:r>
                  </w:ins>
                </w:p>
              </w:tc>
            </w:tr>
            <w:tr w:rsidR="0016760B" w:rsidRPr="0016760B" w14:paraId="1FAD462A" w14:textId="77777777" w:rsidTr="0016760B">
              <w:trPr>
                <w:trHeight w:val="1785"/>
                <w:ins w:id="2144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6E99AB6" w14:textId="77777777" w:rsidR="0016760B" w:rsidRPr="0016760B" w:rsidRDefault="0016760B" w:rsidP="0016760B">
                  <w:pPr>
                    <w:autoSpaceDE/>
                    <w:autoSpaceDN/>
                    <w:adjustRightInd/>
                    <w:jc w:val="center"/>
                    <w:rPr>
                      <w:ins w:id="21450" w:author="Philippe Hollanda - Oliveira Trust" w:date="2022-07-19T09:57:00Z"/>
                      <w:rFonts w:ascii="Arial" w:eastAsia="Times New Roman" w:hAnsi="Arial" w:cs="Arial"/>
                      <w:color w:val="000000"/>
                      <w:sz w:val="20"/>
                      <w:szCs w:val="20"/>
                      <w:lang w:eastAsia="pt-BR"/>
                    </w:rPr>
                  </w:pPr>
                  <w:ins w:id="21451" w:author="Philippe Hollanda - Oliveira Trust" w:date="2022-07-19T09:57:00Z">
                    <w:r w:rsidRPr="0016760B">
                      <w:rPr>
                        <w:rFonts w:ascii="Arial" w:eastAsia="Times New Roman" w:hAnsi="Arial" w:cs="Arial"/>
                        <w:color w:val="000000"/>
                        <w:sz w:val="20"/>
                        <w:szCs w:val="20"/>
                        <w:lang w:eastAsia="pt-BR"/>
                      </w:rPr>
                      <w:t>TEHAS</w:t>
                    </w:r>
                  </w:ins>
                </w:p>
              </w:tc>
              <w:tc>
                <w:tcPr>
                  <w:tcW w:w="2324" w:type="dxa"/>
                  <w:tcBorders>
                    <w:top w:val="nil"/>
                    <w:left w:val="nil"/>
                    <w:bottom w:val="single" w:sz="4" w:space="0" w:color="auto"/>
                    <w:right w:val="single" w:sz="4" w:space="0" w:color="auto"/>
                  </w:tcBorders>
                  <w:shd w:val="clear" w:color="auto" w:fill="auto"/>
                  <w:noWrap/>
                  <w:vAlign w:val="center"/>
                  <w:hideMark/>
                </w:tcPr>
                <w:p w14:paraId="4AE0F748" w14:textId="77777777" w:rsidR="0016760B" w:rsidRPr="0016760B" w:rsidRDefault="0016760B" w:rsidP="0016760B">
                  <w:pPr>
                    <w:autoSpaceDE/>
                    <w:autoSpaceDN/>
                    <w:adjustRightInd/>
                    <w:jc w:val="center"/>
                    <w:rPr>
                      <w:ins w:id="21452" w:author="Philippe Hollanda - Oliveira Trust" w:date="2022-07-19T09:57:00Z"/>
                      <w:rFonts w:ascii="Arial" w:eastAsia="Times New Roman" w:hAnsi="Arial" w:cs="Arial"/>
                      <w:color w:val="000000"/>
                      <w:sz w:val="20"/>
                      <w:szCs w:val="20"/>
                      <w:lang w:eastAsia="pt-BR"/>
                    </w:rPr>
                  </w:pPr>
                  <w:ins w:id="21453" w:author="Philippe Hollanda - Oliveira Trust" w:date="2022-07-19T09:57:00Z">
                    <w:r w:rsidRPr="0016760B">
                      <w:rPr>
                        <w:rFonts w:ascii="Arial" w:eastAsia="Times New Roman" w:hAnsi="Arial" w:cs="Arial"/>
                        <w:color w:val="000000"/>
                        <w:sz w:val="20"/>
                        <w:szCs w:val="20"/>
                        <w:lang w:eastAsia="pt-BR"/>
                      </w:rPr>
                      <w:t>11/06/2021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7B63B8" w14:textId="77777777" w:rsidR="0016760B" w:rsidRPr="0016760B" w:rsidRDefault="0016760B" w:rsidP="0016760B">
                  <w:pPr>
                    <w:autoSpaceDE/>
                    <w:autoSpaceDN/>
                    <w:adjustRightInd/>
                    <w:jc w:val="center"/>
                    <w:rPr>
                      <w:ins w:id="21454" w:author="Philippe Hollanda - Oliveira Trust" w:date="2022-07-19T09:57:00Z"/>
                      <w:rFonts w:ascii="Arial" w:eastAsia="Times New Roman" w:hAnsi="Arial" w:cs="Arial"/>
                      <w:color w:val="000000"/>
                      <w:sz w:val="20"/>
                      <w:szCs w:val="20"/>
                      <w:lang w:eastAsia="pt-BR"/>
                    </w:rPr>
                  </w:pPr>
                  <w:ins w:id="21455" w:author="Philippe Hollanda - Oliveira Trust" w:date="2022-07-19T09:57:00Z">
                    <w:r w:rsidRPr="0016760B">
                      <w:rPr>
                        <w:rFonts w:ascii="Arial" w:eastAsia="Times New Roman" w:hAnsi="Arial" w:cs="Arial"/>
                        <w:color w:val="000000"/>
                        <w:sz w:val="20"/>
                        <w:szCs w:val="20"/>
                        <w:lang w:eastAsia="pt-BR"/>
                      </w:rPr>
                      <w:t>R$ 20.265,31</w:t>
                    </w:r>
                  </w:ins>
                </w:p>
              </w:tc>
            </w:tr>
            <w:tr w:rsidR="0016760B" w:rsidRPr="0016760B" w14:paraId="41D2A22F" w14:textId="77777777" w:rsidTr="0016760B">
              <w:trPr>
                <w:trHeight w:val="1785"/>
                <w:ins w:id="2145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5697533" w14:textId="77777777" w:rsidR="0016760B" w:rsidRPr="0016760B" w:rsidRDefault="0016760B" w:rsidP="0016760B">
                  <w:pPr>
                    <w:autoSpaceDE/>
                    <w:autoSpaceDN/>
                    <w:adjustRightInd/>
                    <w:rPr>
                      <w:ins w:id="2145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9C20B5B" w14:textId="77777777" w:rsidR="0016760B" w:rsidRPr="0016760B" w:rsidRDefault="0016760B" w:rsidP="0016760B">
                  <w:pPr>
                    <w:autoSpaceDE/>
                    <w:autoSpaceDN/>
                    <w:adjustRightInd/>
                    <w:jc w:val="center"/>
                    <w:rPr>
                      <w:ins w:id="21458" w:author="Philippe Hollanda - Oliveira Trust" w:date="2022-07-19T09:57:00Z"/>
                      <w:rFonts w:ascii="Arial" w:eastAsia="Times New Roman" w:hAnsi="Arial" w:cs="Arial"/>
                      <w:color w:val="000000"/>
                      <w:sz w:val="20"/>
                      <w:szCs w:val="20"/>
                      <w:lang w:eastAsia="pt-BR"/>
                    </w:rPr>
                  </w:pPr>
                  <w:ins w:id="21459" w:author="Philippe Hollanda - Oliveira Trust" w:date="2022-07-19T09:57:00Z">
                    <w:r w:rsidRPr="0016760B">
                      <w:rPr>
                        <w:rFonts w:ascii="Arial" w:eastAsia="Times New Roman" w:hAnsi="Arial" w:cs="Arial"/>
                        <w:color w:val="000000"/>
                        <w:sz w:val="20"/>
                        <w:szCs w:val="20"/>
                        <w:lang w:eastAsia="pt-BR"/>
                      </w:rPr>
                      <w:t>25/06/2021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3A7621" w14:textId="77777777" w:rsidR="0016760B" w:rsidRPr="0016760B" w:rsidRDefault="0016760B" w:rsidP="0016760B">
                  <w:pPr>
                    <w:autoSpaceDE/>
                    <w:autoSpaceDN/>
                    <w:adjustRightInd/>
                    <w:jc w:val="center"/>
                    <w:rPr>
                      <w:ins w:id="21460" w:author="Philippe Hollanda - Oliveira Trust" w:date="2022-07-19T09:57:00Z"/>
                      <w:rFonts w:ascii="Arial" w:eastAsia="Times New Roman" w:hAnsi="Arial" w:cs="Arial"/>
                      <w:color w:val="000000"/>
                      <w:sz w:val="20"/>
                      <w:szCs w:val="20"/>
                      <w:lang w:eastAsia="pt-BR"/>
                    </w:rPr>
                  </w:pPr>
                  <w:ins w:id="21461" w:author="Philippe Hollanda - Oliveira Trust" w:date="2022-07-19T09:57:00Z">
                    <w:r w:rsidRPr="0016760B">
                      <w:rPr>
                        <w:rFonts w:ascii="Arial" w:eastAsia="Times New Roman" w:hAnsi="Arial" w:cs="Arial"/>
                        <w:color w:val="000000"/>
                        <w:sz w:val="20"/>
                        <w:szCs w:val="20"/>
                        <w:lang w:eastAsia="pt-BR"/>
                      </w:rPr>
                      <w:t>R$ 20.265,31</w:t>
                    </w:r>
                  </w:ins>
                </w:p>
              </w:tc>
            </w:tr>
            <w:tr w:rsidR="0016760B" w:rsidRPr="0016760B" w14:paraId="000F714B" w14:textId="77777777" w:rsidTr="0016760B">
              <w:trPr>
                <w:trHeight w:val="1785"/>
                <w:ins w:id="2146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8A4C8E1" w14:textId="77777777" w:rsidR="0016760B" w:rsidRPr="0016760B" w:rsidRDefault="0016760B" w:rsidP="0016760B">
                  <w:pPr>
                    <w:autoSpaceDE/>
                    <w:autoSpaceDN/>
                    <w:adjustRightInd/>
                    <w:rPr>
                      <w:ins w:id="2146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4BB377A" w14:textId="77777777" w:rsidR="0016760B" w:rsidRPr="0016760B" w:rsidRDefault="0016760B" w:rsidP="0016760B">
                  <w:pPr>
                    <w:autoSpaceDE/>
                    <w:autoSpaceDN/>
                    <w:adjustRightInd/>
                    <w:jc w:val="center"/>
                    <w:rPr>
                      <w:ins w:id="21464" w:author="Philippe Hollanda - Oliveira Trust" w:date="2022-07-19T09:57:00Z"/>
                      <w:rFonts w:ascii="Arial" w:eastAsia="Times New Roman" w:hAnsi="Arial" w:cs="Arial"/>
                      <w:color w:val="000000"/>
                      <w:sz w:val="20"/>
                      <w:szCs w:val="20"/>
                      <w:lang w:eastAsia="pt-BR"/>
                    </w:rPr>
                  </w:pPr>
                  <w:ins w:id="21465" w:author="Philippe Hollanda - Oliveira Trust" w:date="2022-07-19T09:57:00Z">
                    <w:r w:rsidRPr="0016760B">
                      <w:rPr>
                        <w:rFonts w:ascii="Arial" w:eastAsia="Times New Roman" w:hAnsi="Arial" w:cs="Arial"/>
                        <w:color w:val="000000"/>
                        <w:sz w:val="20"/>
                        <w:szCs w:val="20"/>
                        <w:lang w:eastAsia="pt-BR"/>
                      </w:rPr>
                      <w:t>09/07/2021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4C380F" w14:textId="77777777" w:rsidR="0016760B" w:rsidRPr="0016760B" w:rsidRDefault="0016760B" w:rsidP="0016760B">
                  <w:pPr>
                    <w:autoSpaceDE/>
                    <w:autoSpaceDN/>
                    <w:adjustRightInd/>
                    <w:jc w:val="center"/>
                    <w:rPr>
                      <w:ins w:id="21466" w:author="Philippe Hollanda - Oliveira Trust" w:date="2022-07-19T09:57:00Z"/>
                      <w:rFonts w:ascii="Arial" w:eastAsia="Times New Roman" w:hAnsi="Arial" w:cs="Arial"/>
                      <w:color w:val="000000"/>
                      <w:sz w:val="20"/>
                      <w:szCs w:val="20"/>
                      <w:lang w:eastAsia="pt-BR"/>
                    </w:rPr>
                  </w:pPr>
                  <w:ins w:id="21467" w:author="Philippe Hollanda - Oliveira Trust" w:date="2022-07-19T09:57:00Z">
                    <w:r w:rsidRPr="0016760B">
                      <w:rPr>
                        <w:rFonts w:ascii="Arial" w:eastAsia="Times New Roman" w:hAnsi="Arial" w:cs="Arial"/>
                        <w:color w:val="000000"/>
                        <w:sz w:val="20"/>
                        <w:szCs w:val="20"/>
                        <w:lang w:eastAsia="pt-BR"/>
                      </w:rPr>
                      <w:t>R$ 20.265,31</w:t>
                    </w:r>
                  </w:ins>
                </w:p>
              </w:tc>
            </w:tr>
            <w:tr w:rsidR="0016760B" w:rsidRPr="0016760B" w14:paraId="23D29A73" w14:textId="77777777" w:rsidTr="0016760B">
              <w:trPr>
                <w:trHeight w:val="1785"/>
                <w:ins w:id="214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79F58D" w14:textId="77777777" w:rsidR="0016760B" w:rsidRPr="0016760B" w:rsidRDefault="0016760B" w:rsidP="0016760B">
                  <w:pPr>
                    <w:autoSpaceDE/>
                    <w:autoSpaceDN/>
                    <w:adjustRightInd/>
                    <w:jc w:val="center"/>
                    <w:rPr>
                      <w:ins w:id="21469" w:author="Philippe Hollanda - Oliveira Trust" w:date="2022-07-19T09:57:00Z"/>
                      <w:rFonts w:ascii="Arial" w:eastAsia="Times New Roman" w:hAnsi="Arial" w:cs="Arial"/>
                      <w:color w:val="000000"/>
                      <w:sz w:val="20"/>
                      <w:szCs w:val="20"/>
                      <w:lang w:eastAsia="pt-BR"/>
                    </w:rPr>
                  </w:pPr>
                  <w:ins w:id="2147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0CE21FA" w14:textId="77777777" w:rsidR="0016760B" w:rsidRPr="0016760B" w:rsidRDefault="0016760B" w:rsidP="0016760B">
                  <w:pPr>
                    <w:autoSpaceDE/>
                    <w:autoSpaceDN/>
                    <w:adjustRightInd/>
                    <w:jc w:val="center"/>
                    <w:rPr>
                      <w:ins w:id="21471" w:author="Philippe Hollanda - Oliveira Trust" w:date="2022-07-19T09:57:00Z"/>
                      <w:rFonts w:ascii="Arial" w:eastAsia="Times New Roman" w:hAnsi="Arial" w:cs="Arial"/>
                      <w:color w:val="000000"/>
                      <w:sz w:val="20"/>
                      <w:szCs w:val="20"/>
                      <w:lang w:eastAsia="pt-BR"/>
                    </w:rPr>
                  </w:pPr>
                  <w:ins w:id="21472"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FA4FC2" w14:textId="77777777" w:rsidR="0016760B" w:rsidRPr="0016760B" w:rsidRDefault="0016760B" w:rsidP="0016760B">
                  <w:pPr>
                    <w:autoSpaceDE/>
                    <w:autoSpaceDN/>
                    <w:adjustRightInd/>
                    <w:jc w:val="center"/>
                    <w:rPr>
                      <w:ins w:id="21473" w:author="Philippe Hollanda - Oliveira Trust" w:date="2022-07-19T09:57:00Z"/>
                      <w:rFonts w:ascii="Arial" w:eastAsia="Times New Roman" w:hAnsi="Arial" w:cs="Arial"/>
                      <w:color w:val="000000"/>
                      <w:sz w:val="20"/>
                      <w:szCs w:val="20"/>
                      <w:lang w:eastAsia="pt-BR"/>
                    </w:rPr>
                  </w:pPr>
                  <w:ins w:id="21474" w:author="Philippe Hollanda - Oliveira Trust" w:date="2022-07-19T09:57:00Z">
                    <w:r w:rsidRPr="0016760B">
                      <w:rPr>
                        <w:rFonts w:ascii="Arial" w:eastAsia="Times New Roman" w:hAnsi="Arial" w:cs="Arial"/>
                        <w:color w:val="000000"/>
                        <w:sz w:val="20"/>
                        <w:szCs w:val="20"/>
                        <w:lang w:eastAsia="pt-BR"/>
                      </w:rPr>
                      <w:t>R$ 1.561,00</w:t>
                    </w:r>
                  </w:ins>
                </w:p>
              </w:tc>
            </w:tr>
            <w:tr w:rsidR="0016760B" w:rsidRPr="0016760B" w14:paraId="192B47D8" w14:textId="77777777" w:rsidTr="0016760B">
              <w:trPr>
                <w:trHeight w:val="1785"/>
                <w:ins w:id="214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7BE081" w14:textId="77777777" w:rsidR="0016760B" w:rsidRPr="0016760B" w:rsidRDefault="0016760B" w:rsidP="0016760B">
                  <w:pPr>
                    <w:autoSpaceDE/>
                    <w:autoSpaceDN/>
                    <w:adjustRightInd/>
                    <w:jc w:val="center"/>
                    <w:rPr>
                      <w:ins w:id="21476" w:author="Philippe Hollanda - Oliveira Trust" w:date="2022-07-19T09:57:00Z"/>
                      <w:rFonts w:ascii="Arial" w:eastAsia="Times New Roman" w:hAnsi="Arial" w:cs="Arial"/>
                      <w:color w:val="000000"/>
                      <w:sz w:val="20"/>
                      <w:szCs w:val="20"/>
                      <w:lang w:eastAsia="pt-BR"/>
                    </w:rPr>
                  </w:pPr>
                  <w:ins w:id="21477" w:author="Philippe Hollanda - Oliveira Trust" w:date="2022-07-19T09:57:00Z">
                    <w:r w:rsidRPr="0016760B">
                      <w:rPr>
                        <w:rFonts w:ascii="Arial" w:eastAsia="Times New Roman" w:hAnsi="Arial" w:cs="Arial"/>
                        <w:color w:val="000000"/>
                        <w:sz w:val="20"/>
                        <w:szCs w:val="20"/>
                        <w:lang w:eastAsia="pt-BR"/>
                      </w:rPr>
                      <w:lastRenderedPageBreak/>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68608D94" w14:textId="77777777" w:rsidR="0016760B" w:rsidRPr="0016760B" w:rsidRDefault="0016760B" w:rsidP="0016760B">
                  <w:pPr>
                    <w:autoSpaceDE/>
                    <w:autoSpaceDN/>
                    <w:adjustRightInd/>
                    <w:jc w:val="center"/>
                    <w:rPr>
                      <w:ins w:id="21478" w:author="Philippe Hollanda - Oliveira Trust" w:date="2022-07-19T09:57:00Z"/>
                      <w:rFonts w:ascii="Arial" w:eastAsia="Times New Roman" w:hAnsi="Arial" w:cs="Arial"/>
                      <w:color w:val="000000"/>
                      <w:sz w:val="20"/>
                      <w:szCs w:val="20"/>
                      <w:lang w:eastAsia="pt-BR"/>
                    </w:rPr>
                  </w:pPr>
                  <w:ins w:id="21479"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244300" w14:textId="77777777" w:rsidR="0016760B" w:rsidRPr="0016760B" w:rsidRDefault="0016760B" w:rsidP="0016760B">
                  <w:pPr>
                    <w:autoSpaceDE/>
                    <w:autoSpaceDN/>
                    <w:adjustRightInd/>
                    <w:jc w:val="center"/>
                    <w:rPr>
                      <w:ins w:id="21480" w:author="Philippe Hollanda - Oliveira Trust" w:date="2022-07-19T09:57:00Z"/>
                      <w:rFonts w:ascii="Arial" w:eastAsia="Times New Roman" w:hAnsi="Arial" w:cs="Arial"/>
                      <w:color w:val="000000"/>
                      <w:sz w:val="20"/>
                      <w:szCs w:val="20"/>
                      <w:lang w:eastAsia="pt-BR"/>
                    </w:rPr>
                  </w:pPr>
                  <w:ins w:id="21481" w:author="Philippe Hollanda - Oliveira Trust" w:date="2022-07-19T09:57:00Z">
                    <w:r w:rsidRPr="0016760B">
                      <w:rPr>
                        <w:rFonts w:ascii="Arial" w:eastAsia="Times New Roman" w:hAnsi="Arial" w:cs="Arial"/>
                        <w:color w:val="000000"/>
                        <w:sz w:val="20"/>
                        <w:szCs w:val="20"/>
                        <w:lang w:eastAsia="pt-BR"/>
                      </w:rPr>
                      <w:t>R$ 820,80</w:t>
                    </w:r>
                  </w:ins>
                </w:p>
              </w:tc>
            </w:tr>
            <w:tr w:rsidR="0016760B" w:rsidRPr="0016760B" w14:paraId="2E7FF582" w14:textId="77777777" w:rsidTr="0016760B">
              <w:trPr>
                <w:trHeight w:val="1785"/>
                <w:ins w:id="214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6FF213" w14:textId="77777777" w:rsidR="0016760B" w:rsidRPr="0016760B" w:rsidRDefault="0016760B" w:rsidP="0016760B">
                  <w:pPr>
                    <w:autoSpaceDE/>
                    <w:autoSpaceDN/>
                    <w:adjustRightInd/>
                    <w:jc w:val="center"/>
                    <w:rPr>
                      <w:ins w:id="21483" w:author="Philippe Hollanda - Oliveira Trust" w:date="2022-07-19T09:57:00Z"/>
                      <w:rFonts w:ascii="Arial" w:eastAsia="Times New Roman" w:hAnsi="Arial" w:cs="Arial"/>
                      <w:color w:val="000000"/>
                      <w:sz w:val="20"/>
                      <w:szCs w:val="20"/>
                      <w:lang w:eastAsia="pt-BR"/>
                    </w:rPr>
                  </w:pPr>
                  <w:ins w:id="21484"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5DA69D1D" w14:textId="77777777" w:rsidR="0016760B" w:rsidRPr="0016760B" w:rsidRDefault="0016760B" w:rsidP="0016760B">
                  <w:pPr>
                    <w:autoSpaceDE/>
                    <w:autoSpaceDN/>
                    <w:adjustRightInd/>
                    <w:jc w:val="center"/>
                    <w:rPr>
                      <w:ins w:id="21485" w:author="Philippe Hollanda - Oliveira Trust" w:date="2022-07-19T09:57:00Z"/>
                      <w:rFonts w:ascii="Arial" w:eastAsia="Times New Roman" w:hAnsi="Arial" w:cs="Arial"/>
                      <w:color w:val="000000"/>
                      <w:sz w:val="20"/>
                      <w:szCs w:val="20"/>
                      <w:lang w:eastAsia="pt-BR"/>
                    </w:rPr>
                  </w:pPr>
                  <w:ins w:id="21486"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E6560C" w14:textId="77777777" w:rsidR="0016760B" w:rsidRPr="0016760B" w:rsidRDefault="0016760B" w:rsidP="0016760B">
                  <w:pPr>
                    <w:autoSpaceDE/>
                    <w:autoSpaceDN/>
                    <w:adjustRightInd/>
                    <w:jc w:val="center"/>
                    <w:rPr>
                      <w:ins w:id="21487" w:author="Philippe Hollanda - Oliveira Trust" w:date="2022-07-19T09:57:00Z"/>
                      <w:rFonts w:ascii="Arial" w:eastAsia="Times New Roman" w:hAnsi="Arial" w:cs="Arial"/>
                      <w:color w:val="000000"/>
                      <w:sz w:val="20"/>
                      <w:szCs w:val="20"/>
                      <w:lang w:eastAsia="pt-BR"/>
                    </w:rPr>
                  </w:pPr>
                  <w:ins w:id="21488" w:author="Philippe Hollanda - Oliveira Trust" w:date="2022-07-19T09:57:00Z">
                    <w:r w:rsidRPr="0016760B">
                      <w:rPr>
                        <w:rFonts w:ascii="Arial" w:eastAsia="Times New Roman" w:hAnsi="Arial" w:cs="Arial"/>
                        <w:color w:val="000000"/>
                        <w:sz w:val="20"/>
                        <w:szCs w:val="20"/>
                        <w:lang w:eastAsia="pt-BR"/>
                      </w:rPr>
                      <w:t>R$ 2.167,20</w:t>
                    </w:r>
                  </w:ins>
                </w:p>
              </w:tc>
            </w:tr>
            <w:tr w:rsidR="0016760B" w:rsidRPr="0016760B" w14:paraId="6E907792" w14:textId="77777777" w:rsidTr="0016760B">
              <w:trPr>
                <w:trHeight w:val="1785"/>
                <w:ins w:id="214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FA4C52" w14:textId="77777777" w:rsidR="0016760B" w:rsidRPr="0016760B" w:rsidRDefault="0016760B" w:rsidP="0016760B">
                  <w:pPr>
                    <w:autoSpaceDE/>
                    <w:autoSpaceDN/>
                    <w:adjustRightInd/>
                    <w:jc w:val="center"/>
                    <w:rPr>
                      <w:ins w:id="21490" w:author="Philippe Hollanda - Oliveira Trust" w:date="2022-07-19T09:57:00Z"/>
                      <w:rFonts w:ascii="Arial" w:eastAsia="Times New Roman" w:hAnsi="Arial" w:cs="Arial"/>
                      <w:color w:val="000000"/>
                      <w:sz w:val="20"/>
                      <w:szCs w:val="20"/>
                      <w:lang w:eastAsia="pt-BR"/>
                    </w:rPr>
                  </w:pPr>
                  <w:ins w:id="21491"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064EECAA" w14:textId="77777777" w:rsidR="0016760B" w:rsidRPr="0016760B" w:rsidRDefault="0016760B" w:rsidP="0016760B">
                  <w:pPr>
                    <w:autoSpaceDE/>
                    <w:autoSpaceDN/>
                    <w:adjustRightInd/>
                    <w:jc w:val="center"/>
                    <w:rPr>
                      <w:ins w:id="21492" w:author="Philippe Hollanda - Oliveira Trust" w:date="2022-07-19T09:57:00Z"/>
                      <w:rFonts w:ascii="Arial" w:eastAsia="Times New Roman" w:hAnsi="Arial" w:cs="Arial"/>
                      <w:color w:val="000000"/>
                      <w:sz w:val="20"/>
                      <w:szCs w:val="20"/>
                      <w:lang w:eastAsia="pt-BR"/>
                    </w:rPr>
                  </w:pPr>
                  <w:ins w:id="21493" w:author="Philippe Hollanda - Oliveira Trust" w:date="2022-07-19T09:57:00Z">
                    <w:r w:rsidRPr="0016760B">
                      <w:rPr>
                        <w:rFonts w:ascii="Arial" w:eastAsia="Times New Roman" w:hAnsi="Arial" w:cs="Arial"/>
                        <w:color w:val="000000"/>
                        <w:sz w:val="20"/>
                        <w:szCs w:val="20"/>
                        <w:lang w:eastAsia="pt-BR"/>
                      </w:rPr>
                      <w:t>11/06/2021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D9E770" w14:textId="77777777" w:rsidR="0016760B" w:rsidRPr="0016760B" w:rsidRDefault="0016760B" w:rsidP="0016760B">
                  <w:pPr>
                    <w:autoSpaceDE/>
                    <w:autoSpaceDN/>
                    <w:adjustRightInd/>
                    <w:jc w:val="center"/>
                    <w:rPr>
                      <w:ins w:id="21494" w:author="Philippe Hollanda - Oliveira Trust" w:date="2022-07-19T09:57:00Z"/>
                      <w:rFonts w:ascii="Arial" w:eastAsia="Times New Roman" w:hAnsi="Arial" w:cs="Arial"/>
                      <w:color w:val="000000"/>
                      <w:sz w:val="20"/>
                      <w:szCs w:val="20"/>
                      <w:lang w:eastAsia="pt-BR"/>
                    </w:rPr>
                  </w:pPr>
                  <w:ins w:id="21495" w:author="Philippe Hollanda - Oliveira Trust" w:date="2022-07-19T09:57:00Z">
                    <w:r w:rsidRPr="0016760B">
                      <w:rPr>
                        <w:rFonts w:ascii="Arial" w:eastAsia="Times New Roman" w:hAnsi="Arial" w:cs="Arial"/>
                        <w:color w:val="000000"/>
                        <w:sz w:val="20"/>
                        <w:szCs w:val="20"/>
                        <w:lang w:eastAsia="pt-BR"/>
                      </w:rPr>
                      <w:t>R$ 1.745,28</w:t>
                    </w:r>
                  </w:ins>
                </w:p>
              </w:tc>
            </w:tr>
            <w:tr w:rsidR="0016760B" w:rsidRPr="0016760B" w14:paraId="01D915B1" w14:textId="77777777" w:rsidTr="0016760B">
              <w:trPr>
                <w:trHeight w:val="1785"/>
                <w:ins w:id="214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480B9C" w14:textId="77777777" w:rsidR="0016760B" w:rsidRPr="0016760B" w:rsidRDefault="0016760B" w:rsidP="0016760B">
                  <w:pPr>
                    <w:autoSpaceDE/>
                    <w:autoSpaceDN/>
                    <w:adjustRightInd/>
                    <w:jc w:val="center"/>
                    <w:rPr>
                      <w:ins w:id="21497" w:author="Philippe Hollanda - Oliveira Trust" w:date="2022-07-19T09:57:00Z"/>
                      <w:rFonts w:ascii="Arial" w:eastAsia="Times New Roman" w:hAnsi="Arial" w:cs="Arial"/>
                      <w:color w:val="000000"/>
                      <w:sz w:val="20"/>
                      <w:szCs w:val="20"/>
                      <w:lang w:eastAsia="pt-BR"/>
                    </w:rPr>
                  </w:pPr>
                  <w:ins w:id="21498"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61F224FB" w14:textId="77777777" w:rsidR="0016760B" w:rsidRPr="0016760B" w:rsidRDefault="0016760B" w:rsidP="0016760B">
                  <w:pPr>
                    <w:autoSpaceDE/>
                    <w:autoSpaceDN/>
                    <w:adjustRightInd/>
                    <w:jc w:val="center"/>
                    <w:rPr>
                      <w:ins w:id="21499" w:author="Philippe Hollanda - Oliveira Trust" w:date="2022-07-19T09:57:00Z"/>
                      <w:rFonts w:ascii="Arial" w:eastAsia="Times New Roman" w:hAnsi="Arial" w:cs="Arial"/>
                      <w:color w:val="000000"/>
                      <w:sz w:val="20"/>
                      <w:szCs w:val="20"/>
                      <w:lang w:eastAsia="pt-BR"/>
                    </w:rPr>
                  </w:pPr>
                  <w:ins w:id="21500"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818BB3" w14:textId="77777777" w:rsidR="0016760B" w:rsidRPr="0016760B" w:rsidRDefault="0016760B" w:rsidP="0016760B">
                  <w:pPr>
                    <w:autoSpaceDE/>
                    <w:autoSpaceDN/>
                    <w:adjustRightInd/>
                    <w:jc w:val="center"/>
                    <w:rPr>
                      <w:ins w:id="21501" w:author="Philippe Hollanda - Oliveira Trust" w:date="2022-07-19T09:57:00Z"/>
                      <w:rFonts w:ascii="Arial" w:eastAsia="Times New Roman" w:hAnsi="Arial" w:cs="Arial"/>
                      <w:color w:val="000000"/>
                      <w:sz w:val="20"/>
                      <w:szCs w:val="20"/>
                      <w:lang w:eastAsia="pt-BR"/>
                    </w:rPr>
                  </w:pPr>
                  <w:ins w:id="21502" w:author="Philippe Hollanda - Oliveira Trust" w:date="2022-07-19T09:57:00Z">
                    <w:r w:rsidRPr="0016760B">
                      <w:rPr>
                        <w:rFonts w:ascii="Arial" w:eastAsia="Times New Roman" w:hAnsi="Arial" w:cs="Arial"/>
                        <w:color w:val="000000"/>
                        <w:sz w:val="20"/>
                        <w:szCs w:val="20"/>
                        <w:lang w:eastAsia="pt-BR"/>
                      </w:rPr>
                      <w:t>R$ 1.846,80</w:t>
                    </w:r>
                  </w:ins>
                </w:p>
              </w:tc>
            </w:tr>
            <w:tr w:rsidR="0016760B" w:rsidRPr="0016760B" w14:paraId="1780AD65" w14:textId="77777777" w:rsidTr="0016760B">
              <w:trPr>
                <w:trHeight w:val="1785"/>
                <w:ins w:id="215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21DB9B" w14:textId="77777777" w:rsidR="0016760B" w:rsidRPr="0016760B" w:rsidRDefault="0016760B" w:rsidP="0016760B">
                  <w:pPr>
                    <w:autoSpaceDE/>
                    <w:autoSpaceDN/>
                    <w:adjustRightInd/>
                    <w:jc w:val="center"/>
                    <w:rPr>
                      <w:ins w:id="21504" w:author="Philippe Hollanda - Oliveira Trust" w:date="2022-07-19T09:57:00Z"/>
                      <w:rFonts w:ascii="Arial" w:eastAsia="Times New Roman" w:hAnsi="Arial" w:cs="Arial"/>
                      <w:color w:val="000000"/>
                      <w:sz w:val="20"/>
                      <w:szCs w:val="20"/>
                      <w:lang w:eastAsia="pt-BR"/>
                    </w:rPr>
                  </w:pPr>
                  <w:ins w:id="21505" w:author="Philippe Hollanda - Oliveira Trust" w:date="2022-07-19T09:57:00Z">
                    <w:r w:rsidRPr="0016760B">
                      <w:rPr>
                        <w:rFonts w:ascii="Arial" w:eastAsia="Times New Roman" w:hAnsi="Arial" w:cs="Arial"/>
                        <w:color w:val="000000"/>
                        <w:sz w:val="20"/>
                        <w:szCs w:val="20"/>
                        <w:lang w:eastAsia="pt-BR"/>
                      </w:rPr>
                      <w:t>LAVA OLHOS E CHUVEIRO</w:t>
                    </w:r>
                  </w:ins>
                </w:p>
              </w:tc>
              <w:tc>
                <w:tcPr>
                  <w:tcW w:w="2324" w:type="dxa"/>
                  <w:tcBorders>
                    <w:top w:val="nil"/>
                    <w:left w:val="nil"/>
                    <w:bottom w:val="single" w:sz="4" w:space="0" w:color="auto"/>
                    <w:right w:val="single" w:sz="4" w:space="0" w:color="auto"/>
                  </w:tcBorders>
                  <w:shd w:val="clear" w:color="auto" w:fill="auto"/>
                  <w:noWrap/>
                  <w:vAlign w:val="center"/>
                  <w:hideMark/>
                </w:tcPr>
                <w:p w14:paraId="2DF2748C" w14:textId="77777777" w:rsidR="0016760B" w:rsidRPr="0016760B" w:rsidRDefault="0016760B" w:rsidP="0016760B">
                  <w:pPr>
                    <w:autoSpaceDE/>
                    <w:autoSpaceDN/>
                    <w:adjustRightInd/>
                    <w:jc w:val="center"/>
                    <w:rPr>
                      <w:ins w:id="21506" w:author="Philippe Hollanda - Oliveira Trust" w:date="2022-07-19T09:57:00Z"/>
                      <w:rFonts w:ascii="Arial" w:eastAsia="Times New Roman" w:hAnsi="Arial" w:cs="Arial"/>
                      <w:color w:val="000000"/>
                      <w:sz w:val="20"/>
                      <w:szCs w:val="20"/>
                      <w:lang w:eastAsia="pt-BR"/>
                    </w:rPr>
                  </w:pPr>
                  <w:ins w:id="21507" w:author="Philippe Hollanda - Oliveira Trust" w:date="2022-07-19T09:57:00Z">
                    <w:r w:rsidRPr="0016760B">
                      <w:rPr>
                        <w:rFonts w:ascii="Arial" w:eastAsia="Times New Roman" w:hAnsi="Arial" w:cs="Arial"/>
                        <w:color w:val="000000"/>
                        <w:sz w:val="20"/>
                        <w:szCs w:val="20"/>
                        <w:lang w:eastAsia="pt-BR"/>
                      </w:rPr>
                      <w:t>08/06/2021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6DE1EA" w14:textId="77777777" w:rsidR="0016760B" w:rsidRPr="0016760B" w:rsidRDefault="0016760B" w:rsidP="0016760B">
                  <w:pPr>
                    <w:autoSpaceDE/>
                    <w:autoSpaceDN/>
                    <w:adjustRightInd/>
                    <w:jc w:val="center"/>
                    <w:rPr>
                      <w:ins w:id="21508" w:author="Philippe Hollanda - Oliveira Trust" w:date="2022-07-19T09:57:00Z"/>
                      <w:rFonts w:ascii="Arial" w:eastAsia="Times New Roman" w:hAnsi="Arial" w:cs="Arial"/>
                      <w:color w:val="000000"/>
                      <w:sz w:val="20"/>
                      <w:szCs w:val="20"/>
                      <w:lang w:eastAsia="pt-BR"/>
                    </w:rPr>
                  </w:pPr>
                  <w:ins w:id="21509" w:author="Philippe Hollanda - Oliveira Trust" w:date="2022-07-19T09:57:00Z">
                    <w:r w:rsidRPr="0016760B">
                      <w:rPr>
                        <w:rFonts w:ascii="Arial" w:eastAsia="Times New Roman" w:hAnsi="Arial" w:cs="Arial"/>
                        <w:color w:val="000000"/>
                        <w:sz w:val="20"/>
                        <w:szCs w:val="20"/>
                        <w:lang w:eastAsia="pt-BR"/>
                      </w:rPr>
                      <w:t>R$ 4.026,00</w:t>
                    </w:r>
                  </w:ins>
                </w:p>
              </w:tc>
            </w:tr>
            <w:tr w:rsidR="0016760B" w:rsidRPr="0016760B" w14:paraId="3E03E72A" w14:textId="77777777" w:rsidTr="0016760B">
              <w:trPr>
                <w:trHeight w:val="1785"/>
                <w:ins w:id="21510"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3E88B7EF" w14:textId="77777777" w:rsidR="0016760B" w:rsidRPr="0016760B" w:rsidRDefault="0016760B" w:rsidP="0016760B">
                  <w:pPr>
                    <w:autoSpaceDE/>
                    <w:autoSpaceDN/>
                    <w:adjustRightInd/>
                    <w:jc w:val="center"/>
                    <w:rPr>
                      <w:ins w:id="21511" w:author="Philippe Hollanda - Oliveira Trust" w:date="2022-07-19T09:57:00Z"/>
                      <w:rFonts w:ascii="Arial" w:eastAsia="Times New Roman" w:hAnsi="Arial" w:cs="Arial"/>
                      <w:color w:val="000000"/>
                      <w:sz w:val="20"/>
                      <w:szCs w:val="20"/>
                      <w:lang w:eastAsia="pt-BR"/>
                    </w:rPr>
                  </w:pPr>
                  <w:ins w:id="21512" w:author="Philippe Hollanda - Oliveira Trust" w:date="2022-07-19T09:57:00Z">
                    <w:r w:rsidRPr="0016760B">
                      <w:rPr>
                        <w:rFonts w:ascii="Arial" w:eastAsia="Times New Roman" w:hAnsi="Arial" w:cs="Arial"/>
                        <w:color w:val="000000"/>
                        <w:sz w:val="20"/>
                        <w:szCs w:val="20"/>
                        <w:lang w:eastAsia="pt-BR"/>
                      </w:rPr>
                      <w:lastRenderedPageBreak/>
                      <w:t>TABUA</w:t>
                    </w:r>
                  </w:ins>
                </w:p>
              </w:tc>
              <w:tc>
                <w:tcPr>
                  <w:tcW w:w="2324" w:type="dxa"/>
                  <w:tcBorders>
                    <w:top w:val="nil"/>
                    <w:left w:val="nil"/>
                    <w:bottom w:val="single" w:sz="4" w:space="0" w:color="auto"/>
                    <w:right w:val="single" w:sz="4" w:space="0" w:color="auto"/>
                  </w:tcBorders>
                  <w:shd w:val="clear" w:color="auto" w:fill="auto"/>
                  <w:noWrap/>
                  <w:vAlign w:val="center"/>
                  <w:hideMark/>
                </w:tcPr>
                <w:p w14:paraId="1E05272A" w14:textId="77777777" w:rsidR="0016760B" w:rsidRPr="0016760B" w:rsidRDefault="0016760B" w:rsidP="0016760B">
                  <w:pPr>
                    <w:autoSpaceDE/>
                    <w:autoSpaceDN/>
                    <w:adjustRightInd/>
                    <w:jc w:val="center"/>
                    <w:rPr>
                      <w:ins w:id="21513" w:author="Philippe Hollanda - Oliveira Trust" w:date="2022-07-19T09:57:00Z"/>
                      <w:rFonts w:ascii="Arial" w:eastAsia="Times New Roman" w:hAnsi="Arial" w:cs="Arial"/>
                      <w:color w:val="000000"/>
                      <w:sz w:val="20"/>
                      <w:szCs w:val="20"/>
                      <w:lang w:eastAsia="pt-BR"/>
                    </w:rPr>
                  </w:pPr>
                  <w:ins w:id="21514"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BC39D8" w14:textId="77777777" w:rsidR="0016760B" w:rsidRPr="0016760B" w:rsidRDefault="0016760B" w:rsidP="0016760B">
                  <w:pPr>
                    <w:autoSpaceDE/>
                    <w:autoSpaceDN/>
                    <w:adjustRightInd/>
                    <w:jc w:val="center"/>
                    <w:rPr>
                      <w:ins w:id="21515" w:author="Philippe Hollanda - Oliveira Trust" w:date="2022-07-19T09:57:00Z"/>
                      <w:rFonts w:ascii="Arial" w:eastAsia="Times New Roman" w:hAnsi="Arial" w:cs="Arial"/>
                      <w:color w:val="000000"/>
                      <w:sz w:val="20"/>
                      <w:szCs w:val="20"/>
                      <w:lang w:eastAsia="pt-BR"/>
                    </w:rPr>
                  </w:pPr>
                  <w:ins w:id="21516" w:author="Philippe Hollanda - Oliveira Trust" w:date="2022-07-19T09:57:00Z">
                    <w:r w:rsidRPr="0016760B">
                      <w:rPr>
                        <w:rFonts w:ascii="Arial" w:eastAsia="Times New Roman" w:hAnsi="Arial" w:cs="Arial"/>
                        <w:color w:val="000000"/>
                        <w:sz w:val="20"/>
                        <w:szCs w:val="20"/>
                        <w:lang w:eastAsia="pt-BR"/>
                      </w:rPr>
                      <w:t>R$ 1.223,99</w:t>
                    </w:r>
                  </w:ins>
                </w:p>
              </w:tc>
            </w:tr>
            <w:tr w:rsidR="0016760B" w:rsidRPr="0016760B" w14:paraId="6FDED8EF" w14:textId="77777777" w:rsidTr="0016760B">
              <w:trPr>
                <w:trHeight w:val="1785"/>
                <w:ins w:id="2151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6C80BFA" w14:textId="77777777" w:rsidR="0016760B" w:rsidRPr="0016760B" w:rsidRDefault="0016760B" w:rsidP="0016760B">
                  <w:pPr>
                    <w:autoSpaceDE/>
                    <w:autoSpaceDN/>
                    <w:adjustRightInd/>
                    <w:rPr>
                      <w:ins w:id="2151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38047DE" w14:textId="77777777" w:rsidR="0016760B" w:rsidRPr="0016760B" w:rsidRDefault="0016760B" w:rsidP="0016760B">
                  <w:pPr>
                    <w:autoSpaceDE/>
                    <w:autoSpaceDN/>
                    <w:adjustRightInd/>
                    <w:jc w:val="center"/>
                    <w:rPr>
                      <w:ins w:id="21519" w:author="Philippe Hollanda - Oliveira Trust" w:date="2022-07-19T09:57:00Z"/>
                      <w:rFonts w:ascii="Arial" w:eastAsia="Times New Roman" w:hAnsi="Arial" w:cs="Arial"/>
                      <w:color w:val="000000"/>
                      <w:sz w:val="20"/>
                      <w:szCs w:val="20"/>
                      <w:lang w:eastAsia="pt-BR"/>
                    </w:rPr>
                  </w:pPr>
                  <w:ins w:id="21520" w:author="Philippe Hollanda - Oliveira Trust" w:date="2022-07-19T09:57:00Z">
                    <w:r w:rsidRPr="0016760B">
                      <w:rPr>
                        <w:rFonts w:ascii="Arial" w:eastAsia="Times New Roman" w:hAnsi="Arial" w:cs="Arial"/>
                        <w:color w:val="000000"/>
                        <w:sz w:val="20"/>
                        <w:szCs w:val="20"/>
                        <w:lang w:eastAsia="pt-BR"/>
                      </w:rPr>
                      <w:t>23/06/2021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51E584" w14:textId="77777777" w:rsidR="0016760B" w:rsidRPr="0016760B" w:rsidRDefault="0016760B" w:rsidP="0016760B">
                  <w:pPr>
                    <w:autoSpaceDE/>
                    <w:autoSpaceDN/>
                    <w:adjustRightInd/>
                    <w:jc w:val="center"/>
                    <w:rPr>
                      <w:ins w:id="21521" w:author="Philippe Hollanda - Oliveira Trust" w:date="2022-07-19T09:57:00Z"/>
                      <w:rFonts w:ascii="Arial" w:eastAsia="Times New Roman" w:hAnsi="Arial" w:cs="Arial"/>
                      <w:color w:val="000000"/>
                      <w:sz w:val="20"/>
                      <w:szCs w:val="20"/>
                      <w:lang w:eastAsia="pt-BR"/>
                    </w:rPr>
                  </w:pPr>
                  <w:ins w:id="21522" w:author="Philippe Hollanda - Oliveira Trust" w:date="2022-07-19T09:57:00Z">
                    <w:r w:rsidRPr="0016760B">
                      <w:rPr>
                        <w:rFonts w:ascii="Arial" w:eastAsia="Times New Roman" w:hAnsi="Arial" w:cs="Arial"/>
                        <w:color w:val="000000"/>
                        <w:sz w:val="20"/>
                        <w:szCs w:val="20"/>
                        <w:lang w:eastAsia="pt-BR"/>
                      </w:rPr>
                      <w:t>R$ 1.223,99</w:t>
                    </w:r>
                  </w:ins>
                </w:p>
              </w:tc>
            </w:tr>
            <w:tr w:rsidR="0016760B" w:rsidRPr="0016760B" w14:paraId="02730FB1" w14:textId="77777777" w:rsidTr="0016760B">
              <w:trPr>
                <w:trHeight w:val="1785"/>
                <w:ins w:id="215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353CD0" w14:textId="77777777" w:rsidR="0016760B" w:rsidRPr="0016760B" w:rsidRDefault="0016760B" w:rsidP="0016760B">
                  <w:pPr>
                    <w:autoSpaceDE/>
                    <w:autoSpaceDN/>
                    <w:adjustRightInd/>
                    <w:jc w:val="center"/>
                    <w:rPr>
                      <w:ins w:id="21524" w:author="Philippe Hollanda - Oliveira Trust" w:date="2022-07-19T09:57:00Z"/>
                      <w:rFonts w:ascii="Arial" w:eastAsia="Times New Roman" w:hAnsi="Arial" w:cs="Arial"/>
                      <w:color w:val="000000"/>
                      <w:sz w:val="20"/>
                      <w:szCs w:val="20"/>
                      <w:lang w:eastAsia="pt-BR"/>
                    </w:rPr>
                  </w:pPr>
                  <w:ins w:id="21525"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3C6AD84C" w14:textId="77777777" w:rsidR="0016760B" w:rsidRPr="0016760B" w:rsidRDefault="0016760B" w:rsidP="0016760B">
                  <w:pPr>
                    <w:autoSpaceDE/>
                    <w:autoSpaceDN/>
                    <w:adjustRightInd/>
                    <w:jc w:val="center"/>
                    <w:rPr>
                      <w:ins w:id="21526" w:author="Philippe Hollanda - Oliveira Trust" w:date="2022-07-19T09:57:00Z"/>
                      <w:rFonts w:ascii="Arial" w:eastAsia="Times New Roman" w:hAnsi="Arial" w:cs="Arial"/>
                      <w:color w:val="000000"/>
                      <w:sz w:val="20"/>
                      <w:szCs w:val="20"/>
                      <w:lang w:eastAsia="pt-BR"/>
                    </w:rPr>
                  </w:pPr>
                  <w:ins w:id="21527"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F8A231" w14:textId="77777777" w:rsidR="0016760B" w:rsidRPr="0016760B" w:rsidRDefault="0016760B" w:rsidP="0016760B">
                  <w:pPr>
                    <w:autoSpaceDE/>
                    <w:autoSpaceDN/>
                    <w:adjustRightInd/>
                    <w:jc w:val="center"/>
                    <w:rPr>
                      <w:ins w:id="21528" w:author="Philippe Hollanda - Oliveira Trust" w:date="2022-07-19T09:57:00Z"/>
                      <w:rFonts w:ascii="Arial" w:eastAsia="Times New Roman" w:hAnsi="Arial" w:cs="Arial"/>
                      <w:color w:val="000000"/>
                      <w:sz w:val="20"/>
                      <w:szCs w:val="20"/>
                      <w:lang w:eastAsia="pt-BR"/>
                    </w:rPr>
                  </w:pPr>
                  <w:ins w:id="21529" w:author="Philippe Hollanda - Oliveira Trust" w:date="2022-07-19T09:57:00Z">
                    <w:r w:rsidRPr="0016760B">
                      <w:rPr>
                        <w:rFonts w:ascii="Arial" w:eastAsia="Times New Roman" w:hAnsi="Arial" w:cs="Arial"/>
                        <w:color w:val="000000"/>
                        <w:sz w:val="20"/>
                        <w:szCs w:val="20"/>
                        <w:lang w:eastAsia="pt-BR"/>
                      </w:rPr>
                      <w:t>R$ 2.154,60</w:t>
                    </w:r>
                  </w:ins>
                </w:p>
              </w:tc>
            </w:tr>
            <w:tr w:rsidR="0016760B" w:rsidRPr="0016760B" w14:paraId="79CFB1CF" w14:textId="77777777" w:rsidTr="0016760B">
              <w:trPr>
                <w:trHeight w:val="1785"/>
                <w:ins w:id="215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2D9D45" w14:textId="77777777" w:rsidR="0016760B" w:rsidRPr="0016760B" w:rsidRDefault="0016760B" w:rsidP="0016760B">
                  <w:pPr>
                    <w:autoSpaceDE/>
                    <w:autoSpaceDN/>
                    <w:adjustRightInd/>
                    <w:jc w:val="center"/>
                    <w:rPr>
                      <w:ins w:id="21531" w:author="Philippe Hollanda - Oliveira Trust" w:date="2022-07-19T09:57:00Z"/>
                      <w:rFonts w:ascii="Arial" w:eastAsia="Times New Roman" w:hAnsi="Arial" w:cs="Arial"/>
                      <w:color w:val="000000"/>
                      <w:sz w:val="20"/>
                      <w:szCs w:val="20"/>
                      <w:lang w:eastAsia="pt-BR"/>
                    </w:rPr>
                  </w:pPr>
                  <w:ins w:id="21532"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57F71ABD" w14:textId="77777777" w:rsidR="0016760B" w:rsidRPr="0016760B" w:rsidRDefault="0016760B" w:rsidP="0016760B">
                  <w:pPr>
                    <w:autoSpaceDE/>
                    <w:autoSpaceDN/>
                    <w:adjustRightInd/>
                    <w:jc w:val="center"/>
                    <w:rPr>
                      <w:ins w:id="21533" w:author="Philippe Hollanda - Oliveira Trust" w:date="2022-07-19T09:57:00Z"/>
                      <w:rFonts w:ascii="Arial" w:eastAsia="Times New Roman" w:hAnsi="Arial" w:cs="Arial"/>
                      <w:color w:val="000000"/>
                      <w:sz w:val="20"/>
                      <w:szCs w:val="20"/>
                      <w:lang w:eastAsia="pt-BR"/>
                    </w:rPr>
                  </w:pPr>
                  <w:ins w:id="21534" w:author="Philippe Hollanda - Oliveira Trust" w:date="2022-07-19T09:57:00Z">
                    <w:r w:rsidRPr="0016760B">
                      <w:rPr>
                        <w:rFonts w:ascii="Arial" w:eastAsia="Times New Roman" w:hAnsi="Arial" w:cs="Arial"/>
                        <w:color w:val="000000"/>
                        <w:sz w:val="20"/>
                        <w:szCs w:val="20"/>
                        <w:lang w:eastAsia="pt-BR"/>
                      </w:rPr>
                      <w:t>11/06/2021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C997C2" w14:textId="77777777" w:rsidR="0016760B" w:rsidRPr="0016760B" w:rsidRDefault="0016760B" w:rsidP="0016760B">
                  <w:pPr>
                    <w:autoSpaceDE/>
                    <w:autoSpaceDN/>
                    <w:adjustRightInd/>
                    <w:jc w:val="center"/>
                    <w:rPr>
                      <w:ins w:id="21535" w:author="Philippe Hollanda - Oliveira Trust" w:date="2022-07-19T09:57:00Z"/>
                      <w:rFonts w:ascii="Arial" w:eastAsia="Times New Roman" w:hAnsi="Arial" w:cs="Arial"/>
                      <w:color w:val="000000"/>
                      <w:sz w:val="20"/>
                      <w:szCs w:val="20"/>
                      <w:lang w:eastAsia="pt-BR"/>
                    </w:rPr>
                  </w:pPr>
                  <w:ins w:id="21536" w:author="Philippe Hollanda - Oliveira Trust" w:date="2022-07-19T09:57:00Z">
                    <w:r w:rsidRPr="0016760B">
                      <w:rPr>
                        <w:rFonts w:ascii="Arial" w:eastAsia="Times New Roman" w:hAnsi="Arial" w:cs="Arial"/>
                        <w:color w:val="000000"/>
                        <w:sz w:val="20"/>
                        <w:szCs w:val="20"/>
                        <w:lang w:eastAsia="pt-BR"/>
                      </w:rPr>
                      <w:t>R$ 1.745,28</w:t>
                    </w:r>
                  </w:ins>
                </w:p>
              </w:tc>
            </w:tr>
            <w:tr w:rsidR="0016760B" w:rsidRPr="0016760B" w14:paraId="56BC95D1" w14:textId="77777777" w:rsidTr="0016760B">
              <w:trPr>
                <w:trHeight w:val="1785"/>
                <w:ins w:id="215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E54537" w14:textId="77777777" w:rsidR="0016760B" w:rsidRPr="0016760B" w:rsidRDefault="0016760B" w:rsidP="0016760B">
                  <w:pPr>
                    <w:autoSpaceDE/>
                    <w:autoSpaceDN/>
                    <w:adjustRightInd/>
                    <w:jc w:val="center"/>
                    <w:rPr>
                      <w:ins w:id="21538" w:author="Philippe Hollanda - Oliveira Trust" w:date="2022-07-19T09:57:00Z"/>
                      <w:rFonts w:ascii="Arial" w:eastAsia="Times New Roman" w:hAnsi="Arial" w:cs="Arial"/>
                      <w:color w:val="000000"/>
                      <w:sz w:val="20"/>
                      <w:szCs w:val="20"/>
                      <w:lang w:eastAsia="pt-BR"/>
                    </w:rPr>
                  </w:pPr>
                  <w:ins w:id="21539" w:author="Philippe Hollanda - Oliveira Trust" w:date="2022-07-19T09:57:00Z">
                    <w:r w:rsidRPr="0016760B">
                      <w:rPr>
                        <w:rFonts w:ascii="Arial" w:eastAsia="Times New Roman" w:hAnsi="Arial" w:cs="Arial"/>
                        <w:color w:val="000000"/>
                        <w:sz w:val="20"/>
                        <w:szCs w:val="20"/>
                        <w:lang w:eastAsia="pt-BR"/>
                      </w:rPr>
                      <w:t>TIJOLO</w:t>
                    </w:r>
                  </w:ins>
                </w:p>
              </w:tc>
              <w:tc>
                <w:tcPr>
                  <w:tcW w:w="2324" w:type="dxa"/>
                  <w:tcBorders>
                    <w:top w:val="nil"/>
                    <w:left w:val="nil"/>
                    <w:bottom w:val="single" w:sz="4" w:space="0" w:color="auto"/>
                    <w:right w:val="single" w:sz="4" w:space="0" w:color="auto"/>
                  </w:tcBorders>
                  <w:shd w:val="clear" w:color="auto" w:fill="auto"/>
                  <w:noWrap/>
                  <w:vAlign w:val="center"/>
                  <w:hideMark/>
                </w:tcPr>
                <w:p w14:paraId="099D21EE" w14:textId="77777777" w:rsidR="0016760B" w:rsidRPr="0016760B" w:rsidRDefault="0016760B" w:rsidP="0016760B">
                  <w:pPr>
                    <w:autoSpaceDE/>
                    <w:autoSpaceDN/>
                    <w:adjustRightInd/>
                    <w:jc w:val="center"/>
                    <w:rPr>
                      <w:ins w:id="21540" w:author="Philippe Hollanda - Oliveira Trust" w:date="2022-07-19T09:57:00Z"/>
                      <w:rFonts w:ascii="Arial" w:eastAsia="Times New Roman" w:hAnsi="Arial" w:cs="Arial"/>
                      <w:color w:val="000000"/>
                      <w:sz w:val="20"/>
                      <w:szCs w:val="20"/>
                      <w:lang w:eastAsia="pt-BR"/>
                    </w:rPr>
                  </w:pPr>
                  <w:ins w:id="21541"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2B5DDB" w14:textId="77777777" w:rsidR="0016760B" w:rsidRPr="0016760B" w:rsidRDefault="0016760B" w:rsidP="0016760B">
                  <w:pPr>
                    <w:autoSpaceDE/>
                    <w:autoSpaceDN/>
                    <w:adjustRightInd/>
                    <w:jc w:val="center"/>
                    <w:rPr>
                      <w:ins w:id="21542" w:author="Philippe Hollanda - Oliveira Trust" w:date="2022-07-19T09:57:00Z"/>
                      <w:rFonts w:ascii="Arial" w:eastAsia="Times New Roman" w:hAnsi="Arial" w:cs="Arial"/>
                      <w:color w:val="000000"/>
                      <w:sz w:val="20"/>
                      <w:szCs w:val="20"/>
                      <w:lang w:eastAsia="pt-BR"/>
                    </w:rPr>
                  </w:pPr>
                  <w:ins w:id="21543" w:author="Philippe Hollanda - Oliveira Trust" w:date="2022-07-19T09:57:00Z">
                    <w:r w:rsidRPr="0016760B">
                      <w:rPr>
                        <w:rFonts w:ascii="Arial" w:eastAsia="Times New Roman" w:hAnsi="Arial" w:cs="Arial"/>
                        <w:color w:val="000000"/>
                        <w:sz w:val="20"/>
                        <w:szCs w:val="20"/>
                        <w:lang w:eastAsia="pt-BR"/>
                      </w:rPr>
                      <w:t>R$ 5.190,00</w:t>
                    </w:r>
                  </w:ins>
                </w:p>
              </w:tc>
            </w:tr>
            <w:tr w:rsidR="0016760B" w:rsidRPr="0016760B" w14:paraId="2247E6C0" w14:textId="77777777" w:rsidTr="0016760B">
              <w:trPr>
                <w:trHeight w:val="1785"/>
                <w:ins w:id="215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CC4520" w14:textId="77777777" w:rsidR="0016760B" w:rsidRPr="0016760B" w:rsidRDefault="0016760B" w:rsidP="0016760B">
                  <w:pPr>
                    <w:autoSpaceDE/>
                    <w:autoSpaceDN/>
                    <w:adjustRightInd/>
                    <w:jc w:val="center"/>
                    <w:rPr>
                      <w:ins w:id="21545" w:author="Philippe Hollanda - Oliveira Trust" w:date="2022-07-19T09:57:00Z"/>
                      <w:rFonts w:ascii="Arial" w:eastAsia="Times New Roman" w:hAnsi="Arial" w:cs="Arial"/>
                      <w:color w:val="000000"/>
                      <w:sz w:val="20"/>
                      <w:szCs w:val="20"/>
                      <w:lang w:eastAsia="pt-BR"/>
                    </w:rPr>
                  </w:pPr>
                  <w:ins w:id="21546" w:author="Philippe Hollanda - Oliveira Trust" w:date="2022-07-19T09:57:00Z">
                    <w:r w:rsidRPr="0016760B">
                      <w:rPr>
                        <w:rFonts w:ascii="Arial" w:eastAsia="Times New Roman" w:hAnsi="Arial" w:cs="Arial"/>
                        <w:color w:val="000000"/>
                        <w:sz w:val="20"/>
                        <w:szCs w:val="20"/>
                        <w:lang w:eastAsia="pt-BR"/>
                      </w:rPr>
                      <w:lastRenderedPageBreak/>
                      <w:t xml:space="preserve">PERFILADO </w:t>
                    </w:r>
                  </w:ins>
                </w:p>
              </w:tc>
              <w:tc>
                <w:tcPr>
                  <w:tcW w:w="2324" w:type="dxa"/>
                  <w:tcBorders>
                    <w:top w:val="nil"/>
                    <w:left w:val="nil"/>
                    <w:bottom w:val="single" w:sz="4" w:space="0" w:color="auto"/>
                    <w:right w:val="single" w:sz="4" w:space="0" w:color="auto"/>
                  </w:tcBorders>
                  <w:shd w:val="clear" w:color="auto" w:fill="auto"/>
                  <w:noWrap/>
                  <w:vAlign w:val="center"/>
                  <w:hideMark/>
                </w:tcPr>
                <w:p w14:paraId="06849A12" w14:textId="77777777" w:rsidR="0016760B" w:rsidRPr="0016760B" w:rsidRDefault="0016760B" w:rsidP="0016760B">
                  <w:pPr>
                    <w:autoSpaceDE/>
                    <w:autoSpaceDN/>
                    <w:adjustRightInd/>
                    <w:jc w:val="center"/>
                    <w:rPr>
                      <w:ins w:id="21547" w:author="Philippe Hollanda - Oliveira Trust" w:date="2022-07-19T09:57:00Z"/>
                      <w:rFonts w:ascii="Arial" w:eastAsia="Times New Roman" w:hAnsi="Arial" w:cs="Arial"/>
                      <w:color w:val="000000"/>
                      <w:sz w:val="20"/>
                      <w:szCs w:val="20"/>
                      <w:lang w:eastAsia="pt-BR"/>
                    </w:rPr>
                  </w:pPr>
                  <w:ins w:id="21548"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1755EB" w14:textId="77777777" w:rsidR="0016760B" w:rsidRPr="0016760B" w:rsidRDefault="0016760B" w:rsidP="0016760B">
                  <w:pPr>
                    <w:autoSpaceDE/>
                    <w:autoSpaceDN/>
                    <w:adjustRightInd/>
                    <w:jc w:val="center"/>
                    <w:rPr>
                      <w:ins w:id="21549" w:author="Philippe Hollanda - Oliveira Trust" w:date="2022-07-19T09:57:00Z"/>
                      <w:rFonts w:ascii="Arial" w:eastAsia="Times New Roman" w:hAnsi="Arial" w:cs="Arial"/>
                      <w:color w:val="000000"/>
                      <w:sz w:val="20"/>
                      <w:szCs w:val="20"/>
                      <w:lang w:eastAsia="pt-BR"/>
                    </w:rPr>
                  </w:pPr>
                  <w:ins w:id="21550" w:author="Philippe Hollanda - Oliveira Trust" w:date="2022-07-19T09:57:00Z">
                    <w:r w:rsidRPr="0016760B">
                      <w:rPr>
                        <w:rFonts w:ascii="Arial" w:eastAsia="Times New Roman" w:hAnsi="Arial" w:cs="Arial"/>
                        <w:color w:val="000000"/>
                        <w:sz w:val="20"/>
                        <w:szCs w:val="20"/>
                        <w:lang w:eastAsia="pt-BR"/>
                      </w:rPr>
                      <w:t>R$ 779,25</w:t>
                    </w:r>
                  </w:ins>
                </w:p>
              </w:tc>
            </w:tr>
            <w:tr w:rsidR="0016760B" w:rsidRPr="0016760B" w14:paraId="0B240F55" w14:textId="77777777" w:rsidTr="0016760B">
              <w:trPr>
                <w:trHeight w:val="1785"/>
                <w:ins w:id="215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B6C0714" w14:textId="77777777" w:rsidR="0016760B" w:rsidRPr="0016760B" w:rsidRDefault="0016760B" w:rsidP="0016760B">
                  <w:pPr>
                    <w:autoSpaceDE/>
                    <w:autoSpaceDN/>
                    <w:adjustRightInd/>
                    <w:jc w:val="center"/>
                    <w:rPr>
                      <w:ins w:id="21552" w:author="Philippe Hollanda - Oliveira Trust" w:date="2022-07-19T09:57:00Z"/>
                      <w:rFonts w:ascii="Arial" w:eastAsia="Times New Roman" w:hAnsi="Arial" w:cs="Arial"/>
                      <w:color w:val="000000"/>
                      <w:sz w:val="20"/>
                      <w:szCs w:val="20"/>
                      <w:lang w:eastAsia="pt-BR"/>
                    </w:rPr>
                  </w:pPr>
                  <w:ins w:id="21553" w:author="Philippe Hollanda - Oliveira Trust" w:date="2022-07-19T09:57:00Z">
                    <w:r w:rsidRPr="0016760B">
                      <w:rPr>
                        <w:rFonts w:ascii="Arial" w:eastAsia="Times New Roman" w:hAnsi="Arial" w:cs="Arial"/>
                        <w:color w:val="000000"/>
                        <w:sz w:val="20"/>
                        <w:szCs w:val="20"/>
                        <w:lang w:eastAsia="pt-BR"/>
                      </w:rPr>
                      <w:t>CHUVEIRO, PIA, TANQUE</w:t>
                    </w:r>
                  </w:ins>
                </w:p>
              </w:tc>
              <w:tc>
                <w:tcPr>
                  <w:tcW w:w="2324" w:type="dxa"/>
                  <w:tcBorders>
                    <w:top w:val="nil"/>
                    <w:left w:val="nil"/>
                    <w:bottom w:val="single" w:sz="4" w:space="0" w:color="auto"/>
                    <w:right w:val="single" w:sz="4" w:space="0" w:color="auto"/>
                  </w:tcBorders>
                  <w:shd w:val="clear" w:color="auto" w:fill="auto"/>
                  <w:noWrap/>
                  <w:vAlign w:val="center"/>
                  <w:hideMark/>
                </w:tcPr>
                <w:p w14:paraId="3A584E00" w14:textId="77777777" w:rsidR="0016760B" w:rsidRPr="0016760B" w:rsidRDefault="0016760B" w:rsidP="0016760B">
                  <w:pPr>
                    <w:autoSpaceDE/>
                    <w:autoSpaceDN/>
                    <w:adjustRightInd/>
                    <w:jc w:val="center"/>
                    <w:rPr>
                      <w:ins w:id="21554" w:author="Philippe Hollanda - Oliveira Trust" w:date="2022-07-19T09:57:00Z"/>
                      <w:rFonts w:ascii="Arial" w:eastAsia="Times New Roman" w:hAnsi="Arial" w:cs="Arial"/>
                      <w:color w:val="000000"/>
                      <w:sz w:val="20"/>
                      <w:szCs w:val="20"/>
                      <w:lang w:eastAsia="pt-BR"/>
                    </w:rPr>
                  </w:pPr>
                  <w:ins w:id="21555" w:author="Philippe Hollanda - Oliveira Trust" w:date="2022-07-19T09:57:00Z">
                    <w:r w:rsidRPr="0016760B">
                      <w:rPr>
                        <w:rFonts w:ascii="Arial" w:eastAsia="Times New Roman" w:hAnsi="Arial" w:cs="Arial"/>
                        <w:color w:val="000000"/>
                        <w:sz w:val="20"/>
                        <w:szCs w:val="20"/>
                        <w:lang w:eastAsia="pt-BR"/>
                      </w:rPr>
                      <w:t>10/06/2021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B537A1" w14:textId="77777777" w:rsidR="0016760B" w:rsidRPr="0016760B" w:rsidRDefault="0016760B" w:rsidP="0016760B">
                  <w:pPr>
                    <w:autoSpaceDE/>
                    <w:autoSpaceDN/>
                    <w:adjustRightInd/>
                    <w:jc w:val="center"/>
                    <w:rPr>
                      <w:ins w:id="21556" w:author="Philippe Hollanda - Oliveira Trust" w:date="2022-07-19T09:57:00Z"/>
                      <w:rFonts w:ascii="Arial" w:eastAsia="Times New Roman" w:hAnsi="Arial" w:cs="Arial"/>
                      <w:color w:val="000000"/>
                      <w:sz w:val="20"/>
                      <w:szCs w:val="20"/>
                      <w:lang w:eastAsia="pt-BR"/>
                    </w:rPr>
                  </w:pPr>
                  <w:ins w:id="21557" w:author="Philippe Hollanda - Oliveira Trust" w:date="2022-07-19T09:57:00Z">
                    <w:r w:rsidRPr="0016760B">
                      <w:rPr>
                        <w:rFonts w:ascii="Arial" w:eastAsia="Times New Roman" w:hAnsi="Arial" w:cs="Arial"/>
                        <w:color w:val="000000"/>
                        <w:sz w:val="20"/>
                        <w:szCs w:val="20"/>
                        <w:lang w:eastAsia="pt-BR"/>
                      </w:rPr>
                      <w:t>R$ 3.634,70</w:t>
                    </w:r>
                  </w:ins>
                </w:p>
              </w:tc>
            </w:tr>
            <w:tr w:rsidR="0016760B" w:rsidRPr="0016760B" w14:paraId="60E85CC8" w14:textId="77777777" w:rsidTr="0016760B">
              <w:trPr>
                <w:trHeight w:val="1785"/>
                <w:ins w:id="2155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16CDC51" w14:textId="77777777" w:rsidR="0016760B" w:rsidRPr="0016760B" w:rsidRDefault="0016760B" w:rsidP="0016760B">
                  <w:pPr>
                    <w:autoSpaceDE/>
                    <w:autoSpaceDN/>
                    <w:adjustRightInd/>
                    <w:jc w:val="center"/>
                    <w:rPr>
                      <w:ins w:id="21559" w:author="Philippe Hollanda - Oliveira Trust" w:date="2022-07-19T09:57:00Z"/>
                      <w:rFonts w:ascii="Arial" w:eastAsia="Times New Roman" w:hAnsi="Arial" w:cs="Arial"/>
                      <w:color w:val="000000"/>
                      <w:sz w:val="20"/>
                      <w:szCs w:val="20"/>
                      <w:lang w:eastAsia="pt-BR"/>
                    </w:rPr>
                  </w:pPr>
                  <w:ins w:id="21560" w:author="Philippe Hollanda - Oliveira Trust" w:date="2022-07-19T09:57:00Z">
                    <w:r w:rsidRPr="0016760B">
                      <w:rPr>
                        <w:rFonts w:ascii="Arial" w:eastAsia="Times New Roman" w:hAnsi="Arial" w:cs="Arial"/>
                        <w:color w:val="000000"/>
                        <w:sz w:val="20"/>
                        <w:szCs w:val="20"/>
                        <w:lang w:eastAsia="pt-BR"/>
                      </w:rPr>
                      <w:t>CONVERSOR</w:t>
                    </w:r>
                  </w:ins>
                </w:p>
              </w:tc>
              <w:tc>
                <w:tcPr>
                  <w:tcW w:w="2324" w:type="dxa"/>
                  <w:tcBorders>
                    <w:top w:val="nil"/>
                    <w:left w:val="nil"/>
                    <w:bottom w:val="single" w:sz="4" w:space="0" w:color="auto"/>
                    <w:right w:val="single" w:sz="4" w:space="0" w:color="auto"/>
                  </w:tcBorders>
                  <w:shd w:val="clear" w:color="auto" w:fill="auto"/>
                  <w:noWrap/>
                  <w:vAlign w:val="center"/>
                  <w:hideMark/>
                </w:tcPr>
                <w:p w14:paraId="484CB7E3" w14:textId="77777777" w:rsidR="0016760B" w:rsidRPr="0016760B" w:rsidRDefault="0016760B" w:rsidP="0016760B">
                  <w:pPr>
                    <w:autoSpaceDE/>
                    <w:autoSpaceDN/>
                    <w:adjustRightInd/>
                    <w:jc w:val="center"/>
                    <w:rPr>
                      <w:ins w:id="21561" w:author="Philippe Hollanda - Oliveira Trust" w:date="2022-07-19T09:57:00Z"/>
                      <w:rFonts w:ascii="Arial" w:eastAsia="Times New Roman" w:hAnsi="Arial" w:cs="Arial"/>
                      <w:color w:val="000000"/>
                      <w:sz w:val="20"/>
                      <w:szCs w:val="20"/>
                      <w:lang w:eastAsia="pt-BR"/>
                    </w:rPr>
                  </w:pPr>
                  <w:ins w:id="21562" w:author="Philippe Hollanda - Oliveira Trust" w:date="2022-07-19T09:57:00Z">
                    <w:r w:rsidRPr="0016760B">
                      <w:rPr>
                        <w:rFonts w:ascii="Arial" w:eastAsia="Times New Roman" w:hAnsi="Arial" w:cs="Arial"/>
                        <w:color w:val="000000"/>
                        <w:sz w:val="20"/>
                        <w:szCs w:val="20"/>
                        <w:lang w:eastAsia="pt-BR"/>
                      </w:rPr>
                      <w:t>10/06/2021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375C9A" w14:textId="77777777" w:rsidR="0016760B" w:rsidRPr="0016760B" w:rsidRDefault="0016760B" w:rsidP="0016760B">
                  <w:pPr>
                    <w:autoSpaceDE/>
                    <w:autoSpaceDN/>
                    <w:adjustRightInd/>
                    <w:jc w:val="center"/>
                    <w:rPr>
                      <w:ins w:id="21563" w:author="Philippe Hollanda - Oliveira Trust" w:date="2022-07-19T09:57:00Z"/>
                      <w:rFonts w:ascii="Arial" w:eastAsia="Times New Roman" w:hAnsi="Arial" w:cs="Arial"/>
                      <w:color w:val="000000"/>
                      <w:sz w:val="20"/>
                      <w:szCs w:val="20"/>
                      <w:lang w:eastAsia="pt-BR"/>
                    </w:rPr>
                  </w:pPr>
                  <w:ins w:id="21564" w:author="Philippe Hollanda - Oliveira Trust" w:date="2022-07-19T09:57:00Z">
                    <w:r w:rsidRPr="0016760B">
                      <w:rPr>
                        <w:rFonts w:ascii="Arial" w:eastAsia="Times New Roman" w:hAnsi="Arial" w:cs="Arial"/>
                        <w:color w:val="000000"/>
                        <w:sz w:val="20"/>
                        <w:szCs w:val="20"/>
                        <w:lang w:eastAsia="pt-BR"/>
                      </w:rPr>
                      <w:t>R$ 1.150,00</w:t>
                    </w:r>
                  </w:ins>
                </w:p>
              </w:tc>
            </w:tr>
            <w:tr w:rsidR="0016760B" w:rsidRPr="0016760B" w14:paraId="38E7218E" w14:textId="77777777" w:rsidTr="0016760B">
              <w:trPr>
                <w:trHeight w:val="1785"/>
                <w:ins w:id="2156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D3C4085" w14:textId="77777777" w:rsidR="0016760B" w:rsidRPr="0016760B" w:rsidRDefault="0016760B" w:rsidP="0016760B">
                  <w:pPr>
                    <w:autoSpaceDE/>
                    <w:autoSpaceDN/>
                    <w:adjustRightInd/>
                    <w:rPr>
                      <w:ins w:id="2156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B83FC52" w14:textId="77777777" w:rsidR="0016760B" w:rsidRPr="0016760B" w:rsidRDefault="0016760B" w:rsidP="0016760B">
                  <w:pPr>
                    <w:autoSpaceDE/>
                    <w:autoSpaceDN/>
                    <w:adjustRightInd/>
                    <w:jc w:val="center"/>
                    <w:rPr>
                      <w:ins w:id="21567" w:author="Philippe Hollanda - Oliveira Trust" w:date="2022-07-19T09:57:00Z"/>
                      <w:rFonts w:ascii="Arial" w:eastAsia="Times New Roman" w:hAnsi="Arial" w:cs="Arial"/>
                      <w:color w:val="000000"/>
                      <w:sz w:val="20"/>
                      <w:szCs w:val="20"/>
                      <w:lang w:eastAsia="pt-BR"/>
                    </w:rPr>
                  </w:pPr>
                  <w:ins w:id="21568" w:author="Philippe Hollanda - Oliveira Trust" w:date="2022-07-19T09:57:00Z">
                    <w:r w:rsidRPr="0016760B">
                      <w:rPr>
                        <w:rFonts w:ascii="Arial" w:eastAsia="Times New Roman" w:hAnsi="Arial" w:cs="Arial"/>
                        <w:color w:val="000000"/>
                        <w:sz w:val="20"/>
                        <w:szCs w:val="20"/>
                        <w:lang w:eastAsia="pt-BR"/>
                      </w:rPr>
                      <w:t>08/07/2021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738CA3" w14:textId="77777777" w:rsidR="0016760B" w:rsidRPr="0016760B" w:rsidRDefault="0016760B" w:rsidP="0016760B">
                  <w:pPr>
                    <w:autoSpaceDE/>
                    <w:autoSpaceDN/>
                    <w:adjustRightInd/>
                    <w:jc w:val="center"/>
                    <w:rPr>
                      <w:ins w:id="21569" w:author="Philippe Hollanda - Oliveira Trust" w:date="2022-07-19T09:57:00Z"/>
                      <w:rFonts w:ascii="Arial" w:eastAsia="Times New Roman" w:hAnsi="Arial" w:cs="Arial"/>
                      <w:color w:val="000000"/>
                      <w:sz w:val="20"/>
                      <w:szCs w:val="20"/>
                      <w:lang w:eastAsia="pt-BR"/>
                    </w:rPr>
                  </w:pPr>
                  <w:ins w:id="21570" w:author="Philippe Hollanda - Oliveira Trust" w:date="2022-07-19T09:57:00Z">
                    <w:r w:rsidRPr="0016760B">
                      <w:rPr>
                        <w:rFonts w:ascii="Arial" w:eastAsia="Times New Roman" w:hAnsi="Arial" w:cs="Arial"/>
                        <w:color w:val="000000"/>
                        <w:sz w:val="20"/>
                        <w:szCs w:val="20"/>
                        <w:lang w:eastAsia="pt-BR"/>
                      </w:rPr>
                      <w:t>R$ 1.150,00</w:t>
                    </w:r>
                  </w:ins>
                </w:p>
              </w:tc>
            </w:tr>
            <w:tr w:rsidR="0016760B" w:rsidRPr="0016760B" w14:paraId="4851BBBF" w14:textId="77777777" w:rsidTr="0016760B">
              <w:trPr>
                <w:trHeight w:val="1785"/>
                <w:ins w:id="21571"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15FF2459" w14:textId="77777777" w:rsidR="0016760B" w:rsidRPr="0016760B" w:rsidRDefault="0016760B" w:rsidP="0016760B">
                  <w:pPr>
                    <w:autoSpaceDE/>
                    <w:autoSpaceDN/>
                    <w:adjustRightInd/>
                    <w:jc w:val="center"/>
                    <w:rPr>
                      <w:ins w:id="21572" w:author="Philippe Hollanda - Oliveira Trust" w:date="2022-07-19T09:57:00Z"/>
                      <w:rFonts w:ascii="Arial" w:eastAsia="Times New Roman" w:hAnsi="Arial" w:cs="Arial"/>
                      <w:color w:val="000000"/>
                      <w:sz w:val="20"/>
                      <w:szCs w:val="20"/>
                      <w:lang w:eastAsia="pt-BR"/>
                    </w:rPr>
                  </w:pPr>
                  <w:ins w:id="21573" w:author="Philippe Hollanda - Oliveira Trust" w:date="2022-07-19T09:57:00Z">
                    <w:r w:rsidRPr="0016760B">
                      <w:rPr>
                        <w:rFonts w:ascii="Arial" w:eastAsia="Times New Roman" w:hAnsi="Arial" w:cs="Arial"/>
                        <w:color w:val="000000"/>
                        <w:sz w:val="20"/>
                        <w:szCs w:val="20"/>
                        <w:lang w:eastAsia="pt-BR"/>
                      </w:rPr>
                      <w:t>TABUA</w:t>
                    </w:r>
                  </w:ins>
                </w:p>
              </w:tc>
              <w:tc>
                <w:tcPr>
                  <w:tcW w:w="2324" w:type="dxa"/>
                  <w:tcBorders>
                    <w:top w:val="nil"/>
                    <w:left w:val="nil"/>
                    <w:bottom w:val="single" w:sz="4" w:space="0" w:color="auto"/>
                    <w:right w:val="single" w:sz="4" w:space="0" w:color="auto"/>
                  </w:tcBorders>
                  <w:shd w:val="clear" w:color="auto" w:fill="auto"/>
                  <w:noWrap/>
                  <w:vAlign w:val="center"/>
                  <w:hideMark/>
                </w:tcPr>
                <w:p w14:paraId="7822230D" w14:textId="77777777" w:rsidR="0016760B" w:rsidRPr="0016760B" w:rsidRDefault="0016760B" w:rsidP="0016760B">
                  <w:pPr>
                    <w:autoSpaceDE/>
                    <w:autoSpaceDN/>
                    <w:adjustRightInd/>
                    <w:jc w:val="center"/>
                    <w:rPr>
                      <w:ins w:id="21574" w:author="Philippe Hollanda - Oliveira Trust" w:date="2022-07-19T09:57:00Z"/>
                      <w:rFonts w:ascii="Arial" w:eastAsia="Times New Roman" w:hAnsi="Arial" w:cs="Arial"/>
                      <w:color w:val="000000"/>
                      <w:sz w:val="20"/>
                      <w:szCs w:val="20"/>
                      <w:lang w:eastAsia="pt-BR"/>
                    </w:rPr>
                  </w:pPr>
                  <w:ins w:id="21575"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A796D1" w14:textId="77777777" w:rsidR="0016760B" w:rsidRPr="0016760B" w:rsidRDefault="0016760B" w:rsidP="0016760B">
                  <w:pPr>
                    <w:autoSpaceDE/>
                    <w:autoSpaceDN/>
                    <w:adjustRightInd/>
                    <w:jc w:val="center"/>
                    <w:rPr>
                      <w:ins w:id="21576" w:author="Philippe Hollanda - Oliveira Trust" w:date="2022-07-19T09:57:00Z"/>
                      <w:rFonts w:ascii="Arial" w:eastAsia="Times New Roman" w:hAnsi="Arial" w:cs="Arial"/>
                      <w:color w:val="000000"/>
                      <w:sz w:val="20"/>
                      <w:szCs w:val="20"/>
                      <w:lang w:eastAsia="pt-BR"/>
                    </w:rPr>
                  </w:pPr>
                  <w:ins w:id="21577" w:author="Philippe Hollanda - Oliveira Trust" w:date="2022-07-19T09:57:00Z">
                    <w:r w:rsidRPr="0016760B">
                      <w:rPr>
                        <w:rFonts w:ascii="Arial" w:eastAsia="Times New Roman" w:hAnsi="Arial" w:cs="Arial"/>
                        <w:color w:val="000000"/>
                        <w:sz w:val="20"/>
                        <w:szCs w:val="20"/>
                        <w:lang w:eastAsia="pt-BR"/>
                      </w:rPr>
                      <w:t>R$ 3.887,67</w:t>
                    </w:r>
                  </w:ins>
                </w:p>
              </w:tc>
            </w:tr>
            <w:tr w:rsidR="0016760B" w:rsidRPr="0016760B" w14:paraId="3797C347" w14:textId="77777777" w:rsidTr="0016760B">
              <w:trPr>
                <w:trHeight w:val="1785"/>
                <w:ins w:id="2157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29C76D7" w14:textId="77777777" w:rsidR="0016760B" w:rsidRPr="0016760B" w:rsidRDefault="0016760B" w:rsidP="0016760B">
                  <w:pPr>
                    <w:autoSpaceDE/>
                    <w:autoSpaceDN/>
                    <w:adjustRightInd/>
                    <w:rPr>
                      <w:ins w:id="2157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787D186" w14:textId="77777777" w:rsidR="0016760B" w:rsidRPr="0016760B" w:rsidRDefault="0016760B" w:rsidP="0016760B">
                  <w:pPr>
                    <w:autoSpaceDE/>
                    <w:autoSpaceDN/>
                    <w:adjustRightInd/>
                    <w:jc w:val="center"/>
                    <w:rPr>
                      <w:ins w:id="21580" w:author="Philippe Hollanda - Oliveira Trust" w:date="2022-07-19T09:57:00Z"/>
                      <w:rFonts w:ascii="Arial" w:eastAsia="Times New Roman" w:hAnsi="Arial" w:cs="Arial"/>
                      <w:color w:val="000000"/>
                      <w:sz w:val="20"/>
                      <w:szCs w:val="20"/>
                      <w:lang w:eastAsia="pt-BR"/>
                    </w:rPr>
                  </w:pPr>
                  <w:ins w:id="21581" w:author="Philippe Hollanda - Oliveira Trust" w:date="2022-07-19T09:57:00Z">
                    <w:r w:rsidRPr="0016760B">
                      <w:rPr>
                        <w:rFonts w:ascii="Arial" w:eastAsia="Times New Roman" w:hAnsi="Arial" w:cs="Arial"/>
                        <w:color w:val="000000"/>
                        <w:sz w:val="20"/>
                        <w:szCs w:val="20"/>
                        <w:lang w:eastAsia="pt-BR"/>
                      </w:rPr>
                      <w:t>23/06/2021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7DDD18" w14:textId="77777777" w:rsidR="0016760B" w:rsidRPr="0016760B" w:rsidRDefault="0016760B" w:rsidP="0016760B">
                  <w:pPr>
                    <w:autoSpaceDE/>
                    <w:autoSpaceDN/>
                    <w:adjustRightInd/>
                    <w:jc w:val="center"/>
                    <w:rPr>
                      <w:ins w:id="21582" w:author="Philippe Hollanda - Oliveira Trust" w:date="2022-07-19T09:57:00Z"/>
                      <w:rFonts w:ascii="Arial" w:eastAsia="Times New Roman" w:hAnsi="Arial" w:cs="Arial"/>
                      <w:color w:val="000000"/>
                      <w:sz w:val="20"/>
                      <w:szCs w:val="20"/>
                      <w:lang w:eastAsia="pt-BR"/>
                    </w:rPr>
                  </w:pPr>
                  <w:ins w:id="21583" w:author="Philippe Hollanda - Oliveira Trust" w:date="2022-07-19T09:57:00Z">
                    <w:r w:rsidRPr="0016760B">
                      <w:rPr>
                        <w:rFonts w:ascii="Arial" w:eastAsia="Times New Roman" w:hAnsi="Arial" w:cs="Arial"/>
                        <w:color w:val="000000"/>
                        <w:sz w:val="20"/>
                        <w:szCs w:val="20"/>
                        <w:lang w:eastAsia="pt-BR"/>
                      </w:rPr>
                      <w:t>R$ 3.887,67</w:t>
                    </w:r>
                  </w:ins>
                </w:p>
              </w:tc>
            </w:tr>
            <w:tr w:rsidR="0016760B" w:rsidRPr="0016760B" w14:paraId="5BC19E73" w14:textId="77777777" w:rsidTr="0016760B">
              <w:trPr>
                <w:trHeight w:val="1785"/>
                <w:ins w:id="215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2B414D" w14:textId="77777777" w:rsidR="0016760B" w:rsidRPr="0016760B" w:rsidRDefault="0016760B" w:rsidP="0016760B">
                  <w:pPr>
                    <w:autoSpaceDE/>
                    <w:autoSpaceDN/>
                    <w:adjustRightInd/>
                    <w:jc w:val="center"/>
                    <w:rPr>
                      <w:ins w:id="21585" w:author="Philippe Hollanda - Oliveira Trust" w:date="2022-07-19T09:57:00Z"/>
                      <w:rFonts w:ascii="Arial" w:eastAsia="Times New Roman" w:hAnsi="Arial" w:cs="Arial"/>
                      <w:color w:val="000000"/>
                      <w:sz w:val="20"/>
                      <w:szCs w:val="20"/>
                      <w:lang w:eastAsia="pt-BR"/>
                    </w:rPr>
                  </w:pPr>
                  <w:ins w:id="21586"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1A74FDE4" w14:textId="77777777" w:rsidR="0016760B" w:rsidRPr="0016760B" w:rsidRDefault="0016760B" w:rsidP="0016760B">
                  <w:pPr>
                    <w:autoSpaceDE/>
                    <w:autoSpaceDN/>
                    <w:adjustRightInd/>
                    <w:jc w:val="center"/>
                    <w:rPr>
                      <w:ins w:id="21587" w:author="Philippe Hollanda - Oliveira Trust" w:date="2022-07-19T09:57:00Z"/>
                      <w:rFonts w:ascii="Arial" w:eastAsia="Times New Roman" w:hAnsi="Arial" w:cs="Arial"/>
                      <w:color w:val="000000"/>
                      <w:sz w:val="20"/>
                      <w:szCs w:val="20"/>
                      <w:lang w:eastAsia="pt-BR"/>
                    </w:rPr>
                  </w:pPr>
                  <w:ins w:id="21588" w:author="Philippe Hollanda - Oliveira Trust" w:date="2022-07-19T09:57:00Z">
                    <w:r w:rsidRPr="0016760B">
                      <w:rPr>
                        <w:rFonts w:ascii="Arial" w:eastAsia="Times New Roman" w:hAnsi="Arial" w:cs="Arial"/>
                        <w:color w:val="000000"/>
                        <w:sz w:val="20"/>
                        <w:szCs w:val="20"/>
                        <w:lang w:eastAsia="pt-BR"/>
                      </w:rPr>
                      <w:t>16/06/2021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3CE248" w14:textId="77777777" w:rsidR="0016760B" w:rsidRPr="0016760B" w:rsidRDefault="0016760B" w:rsidP="0016760B">
                  <w:pPr>
                    <w:autoSpaceDE/>
                    <w:autoSpaceDN/>
                    <w:adjustRightInd/>
                    <w:jc w:val="center"/>
                    <w:rPr>
                      <w:ins w:id="21589" w:author="Philippe Hollanda - Oliveira Trust" w:date="2022-07-19T09:57:00Z"/>
                      <w:rFonts w:ascii="Arial" w:eastAsia="Times New Roman" w:hAnsi="Arial" w:cs="Arial"/>
                      <w:color w:val="000000"/>
                      <w:sz w:val="20"/>
                      <w:szCs w:val="20"/>
                      <w:lang w:eastAsia="pt-BR"/>
                    </w:rPr>
                  </w:pPr>
                  <w:ins w:id="21590" w:author="Philippe Hollanda - Oliveira Trust" w:date="2022-07-19T09:57:00Z">
                    <w:r w:rsidRPr="0016760B">
                      <w:rPr>
                        <w:rFonts w:ascii="Arial" w:eastAsia="Times New Roman" w:hAnsi="Arial" w:cs="Arial"/>
                        <w:color w:val="000000"/>
                        <w:sz w:val="20"/>
                        <w:szCs w:val="20"/>
                        <w:lang w:eastAsia="pt-BR"/>
                      </w:rPr>
                      <w:t>R$ 967,60</w:t>
                    </w:r>
                  </w:ins>
                </w:p>
              </w:tc>
            </w:tr>
            <w:tr w:rsidR="0016760B" w:rsidRPr="0016760B" w14:paraId="3DCFD689" w14:textId="77777777" w:rsidTr="0016760B">
              <w:trPr>
                <w:trHeight w:val="1785"/>
                <w:ins w:id="215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E887C2" w14:textId="77777777" w:rsidR="0016760B" w:rsidRPr="0016760B" w:rsidRDefault="0016760B" w:rsidP="0016760B">
                  <w:pPr>
                    <w:autoSpaceDE/>
                    <w:autoSpaceDN/>
                    <w:adjustRightInd/>
                    <w:jc w:val="center"/>
                    <w:rPr>
                      <w:ins w:id="21592" w:author="Philippe Hollanda - Oliveira Trust" w:date="2022-07-19T09:57:00Z"/>
                      <w:rFonts w:ascii="Arial" w:eastAsia="Times New Roman" w:hAnsi="Arial" w:cs="Arial"/>
                      <w:color w:val="000000"/>
                      <w:sz w:val="20"/>
                      <w:szCs w:val="20"/>
                      <w:lang w:eastAsia="pt-BR"/>
                    </w:rPr>
                  </w:pPr>
                  <w:ins w:id="21593"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4CACD91E" w14:textId="77777777" w:rsidR="0016760B" w:rsidRPr="0016760B" w:rsidRDefault="0016760B" w:rsidP="0016760B">
                  <w:pPr>
                    <w:autoSpaceDE/>
                    <w:autoSpaceDN/>
                    <w:adjustRightInd/>
                    <w:jc w:val="center"/>
                    <w:rPr>
                      <w:ins w:id="21594" w:author="Philippe Hollanda - Oliveira Trust" w:date="2022-07-19T09:57:00Z"/>
                      <w:rFonts w:ascii="Arial" w:eastAsia="Times New Roman" w:hAnsi="Arial" w:cs="Arial"/>
                      <w:color w:val="000000"/>
                      <w:sz w:val="20"/>
                      <w:szCs w:val="20"/>
                      <w:lang w:eastAsia="pt-BR"/>
                    </w:rPr>
                  </w:pPr>
                  <w:ins w:id="21595"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124438" w14:textId="77777777" w:rsidR="0016760B" w:rsidRPr="0016760B" w:rsidRDefault="0016760B" w:rsidP="0016760B">
                  <w:pPr>
                    <w:autoSpaceDE/>
                    <w:autoSpaceDN/>
                    <w:adjustRightInd/>
                    <w:jc w:val="center"/>
                    <w:rPr>
                      <w:ins w:id="21596" w:author="Philippe Hollanda - Oliveira Trust" w:date="2022-07-19T09:57:00Z"/>
                      <w:rFonts w:ascii="Arial" w:eastAsia="Times New Roman" w:hAnsi="Arial" w:cs="Arial"/>
                      <w:color w:val="000000"/>
                      <w:sz w:val="20"/>
                      <w:szCs w:val="20"/>
                      <w:lang w:eastAsia="pt-BR"/>
                    </w:rPr>
                  </w:pPr>
                  <w:ins w:id="21597" w:author="Philippe Hollanda - Oliveira Trust" w:date="2022-07-19T09:57:00Z">
                    <w:r w:rsidRPr="0016760B">
                      <w:rPr>
                        <w:rFonts w:ascii="Arial" w:eastAsia="Times New Roman" w:hAnsi="Arial" w:cs="Arial"/>
                        <w:color w:val="000000"/>
                        <w:sz w:val="20"/>
                        <w:szCs w:val="20"/>
                        <w:lang w:eastAsia="pt-BR"/>
                      </w:rPr>
                      <w:t>R$ 2.350,00</w:t>
                    </w:r>
                  </w:ins>
                </w:p>
              </w:tc>
            </w:tr>
            <w:tr w:rsidR="0016760B" w:rsidRPr="0016760B" w14:paraId="791380E8" w14:textId="77777777" w:rsidTr="0016760B">
              <w:trPr>
                <w:trHeight w:val="1785"/>
                <w:ins w:id="215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661677" w14:textId="77777777" w:rsidR="0016760B" w:rsidRPr="0016760B" w:rsidRDefault="0016760B" w:rsidP="0016760B">
                  <w:pPr>
                    <w:autoSpaceDE/>
                    <w:autoSpaceDN/>
                    <w:adjustRightInd/>
                    <w:jc w:val="center"/>
                    <w:rPr>
                      <w:ins w:id="21599" w:author="Philippe Hollanda - Oliveira Trust" w:date="2022-07-19T09:57:00Z"/>
                      <w:rFonts w:ascii="Arial" w:eastAsia="Times New Roman" w:hAnsi="Arial" w:cs="Arial"/>
                      <w:color w:val="000000"/>
                      <w:sz w:val="20"/>
                      <w:szCs w:val="20"/>
                      <w:lang w:eastAsia="pt-BR"/>
                    </w:rPr>
                  </w:pPr>
                  <w:ins w:id="21600"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0C78C520" w14:textId="77777777" w:rsidR="0016760B" w:rsidRPr="0016760B" w:rsidRDefault="0016760B" w:rsidP="0016760B">
                  <w:pPr>
                    <w:autoSpaceDE/>
                    <w:autoSpaceDN/>
                    <w:adjustRightInd/>
                    <w:jc w:val="center"/>
                    <w:rPr>
                      <w:ins w:id="21601" w:author="Philippe Hollanda - Oliveira Trust" w:date="2022-07-19T09:57:00Z"/>
                      <w:rFonts w:ascii="Arial" w:eastAsia="Times New Roman" w:hAnsi="Arial" w:cs="Arial"/>
                      <w:color w:val="000000"/>
                      <w:sz w:val="20"/>
                      <w:szCs w:val="20"/>
                      <w:lang w:eastAsia="pt-BR"/>
                    </w:rPr>
                  </w:pPr>
                  <w:ins w:id="21602" w:author="Philippe Hollanda - Oliveira Trust" w:date="2022-07-19T09:57:00Z">
                    <w:r w:rsidRPr="0016760B">
                      <w:rPr>
                        <w:rFonts w:ascii="Arial" w:eastAsia="Times New Roman" w:hAnsi="Arial" w:cs="Arial"/>
                        <w:color w:val="000000"/>
                        <w:sz w:val="20"/>
                        <w:szCs w:val="20"/>
                        <w:lang w:eastAsia="pt-BR"/>
                      </w:rPr>
                      <w:t>16/06/2021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02F13B3" w14:textId="77777777" w:rsidR="0016760B" w:rsidRPr="0016760B" w:rsidRDefault="0016760B" w:rsidP="0016760B">
                  <w:pPr>
                    <w:autoSpaceDE/>
                    <w:autoSpaceDN/>
                    <w:adjustRightInd/>
                    <w:jc w:val="center"/>
                    <w:rPr>
                      <w:ins w:id="21603" w:author="Philippe Hollanda - Oliveira Trust" w:date="2022-07-19T09:57:00Z"/>
                      <w:rFonts w:ascii="Arial" w:eastAsia="Times New Roman" w:hAnsi="Arial" w:cs="Arial"/>
                      <w:color w:val="000000"/>
                      <w:sz w:val="20"/>
                      <w:szCs w:val="20"/>
                      <w:lang w:eastAsia="pt-BR"/>
                    </w:rPr>
                  </w:pPr>
                  <w:ins w:id="21604" w:author="Philippe Hollanda - Oliveira Trust" w:date="2022-07-19T09:57:00Z">
                    <w:r w:rsidRPr="0016760B">
                      <w:rPr>
                        <w:rFonts w:ascii="Arial" w:eastAsia="Times New Roman" w:hAnsi="Arial" w:cs="Arial"/>
                        <w:color w:val="000000"/>
                        <w:sz w:val="20"/>
                        <w:szCs w:val="20"/>
                        <w:lang w:eastAsia="pt-BR"/>
                      </w:rPr>
                      <w:t>R$ 2.028,46</w:t>
                    </w:r>
                  </w:ins>
                </w:p>
              </w:tc>
            </w:tr>
            <w:tr w:rsidR="0016760B" w:rsidRPr="0016760B" w14:paraId="75E2CA58" w14:textId="77777777" w:rsidTr="0016760B">
              <w:trPr>
                <w:trHeight w:val="1785"/>
                <w:ins w:id="216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453E09" w14:textId="77777777" w:rsidR="0016760B" w:rsidRPr="0016760B" w:rsidRDefault="0016760B" w:rsidP="0016760B">
                  <w:pPr>
                    <w:autoSpaceDE/>
                    <w:autoSpaceDN/>
                    <w:adjustRightInd/>
                    <w:jc w:val="center"/>
                    <w:rPr>
                      <w:ins w:id="21606" w:author="Philippe Hollanda - Oliveira Trust" w:date="2022-07-19T09:57:00Z"/>
                      <w:rFonts w:ascii="Arial" w:eastAsia="Times New Roman" w:hAnsi="Arial" w:cs="Arial"/>
                      <w:color w:val="000000"/>
                      <w:sz w:val="20"/>
                      <w:szCs w:val="20"/>
                      <w:lang w:eastAsia="pt-BR"/>
                    </w:rPr>
                  </w:pPr>
                  <w:ins w:id="21607" w:author="Philippe Hollanda - Oliveira Trust" w:date="2022-07-19T09:57:00Z">
                    <w:r w:rsidRPr="0016760B">
                      <w:rPr>
                        <w:rFonts w:ascii="Arial" w:eastAsia="Times New Roman" w:hAnsi="Arial" w:cs="Arial"/>
                        <w:color w:val="000000"/>
                        <w:sz w:val="20"/>
                        <w:szCs w:val="20"/>
                        <w:lang w:eastAsia="pt-BR"/>
                      </w:rPr>
                      <w:t>MATERIAL ACÚSTICO</w:t>
                    </w:r>
                  </w:ins>
                </w:p>
              </w:tc>
              <w:tc>
                <w:tcPr>
                  <w:tcW w:w="2324" w:type="dxa"/>
                  <w:tcBorders>
                    <w:top w:val="nil"/>
                    <w:left w:val="nil"/>
                    <w:bottom w:val="single" w:sz="4" w:space="0" w:color="auto"/>
                    <w:right w:val="single" w:sz="4" w:space="0" w:color="auto"/>
                  </w:tcBorders>
                  <w:shd w:val="clear" w:color="auto" w:fill="auto"/>
                  <w:noWrap/>
                  <w:vAlign w:val="center"/>
                  <w:hideMark/>
                </w:tcPr>
                <w:p w14:paraId="0769E5EB" w14:textId="77777777" w:rsidR="0016760B" w:rsidRPr="0016760B" w:rsidRDefault="0016760B" w:rsidP="0016760B">
                  <w:pPr>
                    <w:autoSpaceDE/>
                    <w:autoSpaceDN/>
                    <w:adjustRightInd/>
                    <w:jc w:val="center"/>
                    <w:rPr>
                      <w:ins w:id="21608" w:author="Philippe Hollanda - Oliveira Trust" w:date="2022-07-19T09:57:00Z"/>
                      <w:rFonts w:ascii="Arial" w:eastAsia="Times New Roman" w:hAnsi="Arial" w:cs="Arial"/>
                      <w:color w:val="000000"/>
                      <w:sz w:val="20"/>
                      <w:szCs w:val="20"/>
                      <w:lang w:eastAsia="pt-BR"/>
                    </w:rPr>
                  </w:pPr>
                  <w:ins w:id="21609"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A62B96" w14:textId="77777777" w:rsidR="0016760B" w:rsidRPr="0016760B" w:rsidRDefault="0016760B" w:rsidP="0016760B">
                  <w:pPr>
                    <w:autoSpaceDE/>
                    <w:autoSpaceDN/>
                    <w:adjustRightInd/>
                    <w:jc w:val="center"/>
                    <w:rPr>
                      <w:ins w:id="21610" w:author="Philippe Hollanda - Oliveira Trust" w:date="2022-07-19T09:57:00Z"/>
                      <w:rFonts w:ascii="Arial" w:eastAsia="Times New Roman" w:hAnsi="Arial" w:cs="Arial"/>
                      <w:color w:val="000000"/>
                      <w:sz w:val="20"/>
                      <w:szCs w:val="20"/>
                      <w:lang w:eastAsia="pt-BR"/>
                    </w:rPr>
                  </w:pPr>
                  <w:ins w:id="21611" w:author="Philippe Hollanda - Oliveira Trust" w:date="2022-07-19T09:57:00Z">
                    <w:r w:rsidRPr="0016760B">
                      <w:rPr>
                        <w:rFonts w:ascii="Arial" w:eastAsia="Times New Roman" w:hAnsi="Arial" w:cs="Arial"/>
                        <w:color w:val="000000"/>
                        <w:sz w:val="20"/>
                        <w:szCs w:val="20"/>
                        <w:lang w:eastAsia="pt-BR"/>
                      </w:rPr>
                      <w:t>R$ 35.829,68</w:t>
                    </w:r>
                  </w:ins>
                </w:p>
              </w:tc>
            </w:tr>
            <w:tr w:rsidR="0016760B" w:rsidRPr="0016760B" w14:paraId="003E6526" w14:textId="77777777" w:rsidTr="0016760B">
              <w:trPr>
                <w:trHeight w:val="1785"/>
                <w:ins w:id="216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797C4B" w14:textId="77777777" w:rsidR="0016760B" w:rsidRPr="0016760B" w:rsidRDefault="0016760B" w:rsidP="0016760B">
                  <w:pPr>
                    <w:autoSpaceDE/>
                    <w:autoSpaceDN/>
                    <w:adjustRightInd/>
                    <w:jc w:val="center"/>
                    <w:rPr>
                      <w:ins w:id="21613" w:author="Philippe Hollanda - Oliveira Trust" w:date="2022-07-19T09:57:00Z"/>
                      <w:rFonts w:ascii="Arial" w:eastAsia="Times New Roman" w:hAnsi="Arial" w:cs="Arial"/>
                      <w:color w:val="000000"/>
                      <w:sz w:val="20"/>
                      <w:szCs w:val="20"/>
                      <w:lang w:eastAsia="pt-BR"/>
                    </w:rPr>
                  </w:pPr>
                  <w:ins w:id="21614" w:author="Philippe Hollanda - Oliveira Trust" w:date="2022-07-19T09:57:00Z">
                    <w:r w:rsidRPr="0016760B">
                      <w:rPr>
                        <w:rFonts w:ascii="Arial" w:eastAsia="Times New Roman" w:hAnsi="Arial" w:cs="Arial"/>
                        <w:color w:val="000000"/>
                        <w:sz w:val="20"/>
                        <w:szCs w:val="20"/>
                        <w:lang w:eastAsia="pt-BR"/>
                      </w:rPr>
                      <w:lastRenderedPageBreak/>
                      <w:t>MATERIAL DE ESCRITÓRIO</w:t>
                    </w:r>
                  </w:ins>
                </w:p>
              </w:tc>
              <w:tc>
                <w:tcPr>
                  <w:tcW w:w="2324" w:type="dxa"/>
                  <w:tcBorders>
                    <w:top w:val="nil"/>
                    <w:left w:val="nil"/>
                    <w:bottom w:val="single" w:sz="4" w:space="0" w:color="auto"/>
                    <w:right w:val="single" w:sz="4" w:space="0" w:color="auto"/>
                  </w:tcBorders>
                  <w:shd w:val="clear" w:color="auto" w:fill="auto"/>
                  <w:noWrap/>
                  <w:vAlign w:val="center"/>
                  <w:hideMark/>
                </w:tcPr>
                <w:p w14:paraId="07A21980" w14:textId="77777777" w:rsidR="0016760B" w:rsidRPr="0016760B" w:rsidRDefault="0016760B" w:rsidP="0016760B">
                  <w:pPr>
                    <w:autoSpaceDE/>
                    <w:autoSpaceDN/>
                    <w:adjustRightInd/>
                    <w:jc w:val="center"/>
                    <w:rPr>
                      <w:ins w:id="21615" w:author="Philippe Hollanda - Oliveira Trust" w:date="2022-07-19T09:57:00Z"/>
                      <w:rFonts w:ascii="Arial" w:eastAsia="Times New Roman" w:hAnsi="Arial" w:cs="Arial"/>
                      <w:color w:val="000000"/>
                      <w:sz w:val="20"/>
                      <w:szCs w:val="20"/>
                      <w:lang w:eastAsia="pt-BR"/>
                    </w:rPr>
                  </w:pPr>
                  <w:ins w:id="21616"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B8E537" w14:textId="77777777" w:rsidR="0016760B" w:rsidRPr="0016760B" w:rsidRDefault="0016760B" w:rsidP="0016760B">
                  <w:pPr>
                    <w:autoSpaceDE/>
                    <w:autoSpaceDN/>
                    <w:adjustRightInd/>
                    <w:jc w:val="center"/>
                    <w:rPr>
                      <w:ins w:id="21617" w:author="Philippe Hollanda - Oliveira Trust" w:date="2022-07-19T09:57:00Z"/>
                      <w:rFonts w:ascii="Arial" w:eastAsia="Times New Roman" w:hAnsi="Arial" w:cs="Arial"/>
                      <w:color w:val="000000"/>
                      <w:sz w:val="20"/>
                      <w:szCs w:val="20"/>
                      <w:lang w:eastAsia="pt-BR"/>
                    </w:rPr>
                  </w:pPr>
                  <w:ins w:id="21618" w:author="Philippe Hollanda - Oliveira Trust" w:date="2022-07-19T09:57:00Z">
                    <w:r w:rsidRPr="0016760B">
                      <w:rPr>
                        <w:rFonts w:ascii="Arial" w:eastAsia="Times New Roman" w:hAnsi="Arial" w:cs="Arial"/>
                        <w:color w:val="000000"/>
                        <w:sz w:val="20"/>
                        <w:szCs w:val="20"/>
                        <w:lang w:eastAsia="pt-BR"/>
                      </w:rPr>
                      <w:t>R$ 691,26</w:t>
                    </w:r>
                  </w:ins>
                </w:p>
              </w:tc>
            </w:tr>
            <w:tr w:rsidR="0016760B" w:rsidRPr="0016760B" w14:paraId="64AC78FE" w14:textId="77777777" w:rsidTr="0016760B">
              <w:trPr>
                <w:trHeight w:val="1785"/>
                <w:ins w:id="216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BB0126" w14:textId="77777777" w:rsidR="0016760B" w:rsidRPr="0016760B" w:rsidRDefault="0016760B" w:rsidP="0016760B">
                  <w:pPr>
                    <w:autoSpaceDE/>
                    <w:autoSpaceDN/>
                    <w:adjustRightInd/>
                    <w:jc w:val="center"/>
                    <w:rPr>
                      <w:ins w:id="21620" w:author="Philippe Hollanda - Oliveira Trust" w:date="2022-07-19T09:57:00Z"/>
                      <w:rFonts w:ascii="Arial" w:eastAsia="Times New Roman" w:hAnsi="Arial" w:cs="Arial"/>
                      <w:color w:val="000000"/>
                      <w:sz w:val="20"/>
                      <w:szCs w:val="20"/>
                      <w:lang w:eastAsia="pt-BR"/>
                    </w:rPr>
                  </w:pPr>
                  <w:ins w:id="21621"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4527FE4D" w14:textId="77777777" w:rsidR="0016760B" w:rsidRPr="0016760B" w:rsidRDefault="0016760B" w:rsidP="0016760B">
                  <w:pPr>
                    <w:autoSpaceDE/>
                    <w:autoSpaceDN/>
                    <w:adjustRightInd/>
                    <w:jc w:val="center"/>
                    <w:rPr>
                      <w:ins w:id="21622" w:author="Philippe Hollanda - Oliveira Trust" w:date="2022-07-19T09:57:00Z"/>
                      <w:rFonts w:ascii="Arial" w:eastAsia="Times New Roman" w:hAnsi="Arial" w:cs="Arial"/>
                      <w:color w:val="000000"/>
                      <w:sz w:val="20"/>
                      <w:szCs w:val="20"/>
                      <w:lang w:eastAsia="pt-BR"/>
                    </w:rPr>
                  </w:pPr>
                  <w:ins w:id="21623" w:author="Philippe Hollanda - Oliveira Trust" w:date="2022-07-19T09:57:00Z">
                    <w:r w:rsidRPr="0016760B">
                      <w:rPr>
                        <w:rFonts w:ascii="Arial" w:eastAsia="Times New Roman" w:hAnsi="Arial" w:cs="Arial"/>
                        <w:color w:val="000000"/>
                        <w:sz w:val="20"/>
                        <w:szCs w:val="20"/>
                        <w:lang w:eastAsia="pt-BR"/>
                      </w:rPr>
                      <w:t>16/06/2021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539CA0" w14:textId="77777777" w:rsidR="0016760B" w:rsidRPr="0016760B" w:rsidRDefault="0016760B" w:rsidP="0016760B">
                  <w:pPr>
                    <w:autoSpaceDE/>
                    <w:autoSpaceDN/>
                    <w:adjustRightInd/>
                    <w:jc w:val="center"/>
                    <w:rPr>
                      <w:ins w:id="21624" w:author="Philippe Hollanda - Oliveira Trust" w:date="2022-07-19T09:57:00Z"/>
                      <w:rFonts w:ascii="Arial" w:eastAsia="Times New Roman" w:hAnsi="Arial" w:cs="Arial"/>
                      <w:color w:val="000000"/>
                      <w:sz w:val="20"/>
                      <w:szCs w:val="20"/>
                      <w:lang w:eastAsia="pt-BR"/>
                    </w:rPr>
                  </w:pPr>
                  <w:ins w:id="21625" w:author="Philippe Hollanda - Oliveira Trust" w:date="2022-07-19T09:57:00Z">
                    <w:r w:rsidRPr="0016760B">
                      <w:rPr>
                        <w:rFonts w:ascii="Arial" w:eastAsia="Times New Roman" w:hAnsi="Arial" w:cs="Arial"/>
                        <w:color w:val="000000"/>
                        <w:sz w:val="20"/>
                        <w:szCs w:val="20"/>
                        <w:lang w:eastAsia="pt-BR"/>
                      </w:rPr>
                      <w:t>R$ 1.274,40</w:t>
                    </w:r>
                  </w:ins>
                </w:p>
              </w:tc>
            </w:tr>
            <w:tr w:rsidR="0016760B" w:rsidRPr="0016760B" w14:paraId="7296EB1B" w14:textId="77777777" w:rsidTr="0016760B">
              <w:trPr>
                <w:trHeight w:val="1785"/>
                <w:ins w:id="216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AAA46E" w14:textId="77777777" w:rsidR="0016760B" w:rsidRPr="0016760B" w:rsidRDefault="0016760B" w:rsidP="0016760B">
                  <w:pPr>
                    <w:autoSpaceDE/>
                    <w:autoSpaceDN/>
                    <w:adjustRightInd/>
                    <w:jc w:val="center"/>
                    <w:rPr>
                      <w:ins w:id="21627" w:author="Philippe Hollanda - Oliveira Trust" w:date="2022-07-19T09:57:00Z"/>
                      <w:rFonts w:ascii="Arial" w:eastAsia="Times New Roman" w:hAnsi="Arial" w:cs="Arial"/>
                      <w:color w:val="000000"/>
                      <w:sz w:val="20"/>
                      <w:szCs w:val="20"/>
                      <w:lang w:eastAsia="pt-BR"/>
                    </w:rPr>
                  </w:pPr>
                  <w:ins w:id="21628" w:author="Philippe Hollanda - Oliveira Trust" w:date="2022-07-19T09:57:00Z">
                    <w:r w:rsidRPr="0016760B">
                      <w:rPr>
                        <w:rFonts w:ascii="Arial" w:eastAsia="Times New Roman" w:hAnsi="Arial" w:cs="Arial"/>
                        <w:color w:val="000000"/>
                        <w:sz w:val="20"/>
                        <w:szCs w:val="20"/>
                        <w:lang w:eastAsia="pt-BR"/>
                      </w:rPr>
                      <w:t xml:space="preserve">TINTA EPOXI </w:t>
                    </w:r>
                  </w:ins>
                </w:p>
              </w:tc>
              <w:tc>
                <w:tcPr>
                  <w:tcW w:w="2324" w:type="dxa"/>
                  <w:tcBorders>
                    <w:top w:val="nil"/>
                    <w:left w:val="nil"/>
                    <w:bottom w:val="single" w:sz="4" w:space="0" w:color="auto"/>
                    <w:right w:val="single" w:sz="4" w:space="0" w:color="auto"/>
                  </w:tcBorders>
                  <w:shd w:val="clear" w:color="auto" w:fill="auto"/>
                  <w:noWrap/>
                  <w:vAlign w:val="center"/>
                  <w:hideMark/>
                </w:tcPr>
                <w:p w14:paraId="7872E8F9" w14:textId="77777777" w:rsidR="0016760B" w:rsidRPr="0016760B" w:rsidRDefault="0016760B" w:rsidP="0016760B">
                  <w:pPr>
                    <w:autoSpaceDE/>
                    <w:autoSpaceDN/>
                    <w:adjustRightInd/>
                    <w:jc w:val="center"/>
                    <w:rPr>
                      <w:ins w:id="21629" w:author="Philippe Hollanda - Oliveira Trust" w:date="2022-07-19T09:57:00Z"/>
                      <w:rFonts w:ascii="Arial" w:eastAsia="Times New Roman" w:hAnsi="Arial" w:cs="Arial"/>
                      <w:color w:val="000000"/>
                      <w:sz w:val="20"/>
                      <w:szCs w:val="20"/>
                      <w:lang w:eastAsia="pt-BR"/>
                    </w:rPr>
                  </w:pPr>
                  <w:ins w:id="21630" w:author="Philippe Hollanda - Oliveira Trust" w:date="2022-07-19T09:57:00Z">
                    <w:r w:rsidRPr="0016760B">
                      <w:rPr>
                        <w:rFonts w:ascii="Arial" w:eastAsia="Times New Roman" w:hAnsi="Arial" w:cs="Arial"/>
                        <w:color w:val="000000"/>
                        <w:sz w:val="20"/>
                        <w:szCs w:val="20"/>
                        <w:lang w:eastAsia="pt-BR"/>
                      </w:rPr>
                      <w:t>31/05/2021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609091" w14:textId="77777777" w:rsidR="0016760B" w:rsidRPr="0016760B" w:rsidRDefault="0016760B" w:rsidP="0016760B">
                  <w:pPr>
                    <w:autoSpaceDE/>
                    <w:autoSpaceDN/>
                    <w:adjustRightInd/>
                    <w:jc w:val="center"/>
                    <w:rPr>
                      <w:ins w:id="21631" w:author="Philippe Hollanda - Oliveira Trust" w:date="2022-07-19T09:57:00Z"/>
                      <w:rFonts w:ascii="Arial" w:eastAsia="Times New Roman" w:hAnsi="Arial" w:cs="Arial"/>
                      <w:color w:val="000000"/>
                      <w:sz w:val="20"/>
                      <w:szCs w:val="20"/>
                      <w:lang w:eastAsia="pt-BR"/>
                    </w:rPr>
                  </w:pPr>
                  <w:ins w:id="21632" w:author="Philippe Hollanda - Oliveira Trust" w:date="2022-07-19T09:57:00Z">
                    <w:r w:rsidRPr="0016760B">
                      <w:rPr>
                        <w:rFonts w:ascii="Arial" w:eastAsia="Times New Roman" w:hAnsi="Arial" w:cs="Arial"/>
                        <w:color w:val="000000"/>
                        <w:sz w:val="20"/>
                        <w:szCs w:val="20"/>
                        <w:lang w:eastAsia="pt-BR"/>
                      </w:rPr>
                      <w:t>R$ 225,00</w:t>
                    </w:r>
                  </w:ins>
                </w:p>
              </w:tc>
            </w:tr>
            <w:tr w:rsidR="0016760B" w:rsidRPr="0016760B" w14:paraId="4ED2BD07" w14:textId="77777777" w:rsidTr="0016760B">
              <w:trPr>
                <w:trHeight w:val="1785"/>
                <w:ins w:id="2163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2C66252" w14:textId="77777777" w:rsidR="0016760B" w:rsidRPr="0016760B" w:rsidRDefault="0016760B" w:rsidP="0016760B">
                  <w:pPr>
                    <w:autoSpaceDE/>
                    <w:autoSpaceDN/>
                    <w:adjustRightInd/>
                    <w:jc w:val="center"/>
                    <w:rPr>
                      <w:ins w:id="21634" w:author="Philippe Hollanda - Oliveira Trust" w:date="2022-07-19T09:57:00Z"/>
                      <w:rFonts w:ascii="Arial" w:eastAsia="Times New Roman" w:hAnsi="Arial" w:cs="Arial"/>
                      <w:color w:val="000000"/>
                      <w:sz w:val="20"/>
                      <w:szCs w:val="20"/>
                      <w:lang w:eastAsia="pt-BR"/>
                    </w:rPr>
                  </w:pPr>
                  <w:ins w:id="21635" w:author="Philippe Hollanda - Oliveira Trust" w:date="2022-07-19T09:57:00Z">
                    <w:r w:rsidRPr="0016760B">
                      <w:rPr>
                        <w:rFonts w:ascii="Arial" w:eastAsia="Times New Roman" w:hAnsi="Arial" w:cs="Arial"/>
                        <w:color w:val="000000"/>
                        <w:sz w:val="20"/>
                        <w:szCs w:val="20"/>
                        <w:lang w:eastAsia="pt-BR"/>
                      </w:rPr>
                      <w:t xml:space="preserve">BEBEDOURO INDUSTRIAL </w:t>
                    </w:r>
                  </w:ins>
                </w:p>
              </w:tc>
              <w:tc>
                <w:tcPr>
                  <w:tcW w:w="2324" w:type="dxa"/>
                  <w:tcBorders>
                    <w:top w:val="nil"/>
                    <w:left w:val="nil"/>
                    <w:bottom w:val="single" w:sz="4" w:space="0" w:color="auto"/>
                    <w:right w:val="single" w:sz="4" w:space="0" w:color="auto"/>
                  </w:tcBorders>
                  <w:shd w:val="clear" w:color="auto" w:fill="auto"/>
                  <w:noWrap/>
                  <w:vAlign w:val="center"/>
                  <w:hideMark/>
                </w:tcPr>
                <w:p w14:paraId="2FB6B2D7" w14:textId="77777777" w:rsidR="0016760B" w:rsidRPr="0016760B" w:rsidRDefault="0016760B" w:rsidP="0016760B">
                  <w:pPr>
                    <w:autoSpaceDE/>
                    <w:autoSpaceDN/>
                    <w:adjustRightInd/>
                    <w:jc w:val="center"/>
                    <w:rPr>
                      <w:ins w:id="21636" w:author="Philippe Hollanda - Oliveira Trust" w:date="2022-07-19T09:57:00Z"/>
                      <w:rFonts w:ascii="Arial" w:eastAsia="Times New Roman" w:hAnsi="Arial" w:cs="Arial"/>
                      <w:color w:val="000000"/>
                      <w:sz w:val="20"/>
                      <w:szCs w:val="20"/>
                      <w:lang w:eastAsia="pt-BR"/>
                    </w:rPr>
                  </w:pPr>
                  <w:ins w:id="21637" w:author="Philippe Hollanda - Oliveira Trust" w:date="2022-07-19T09:57:00Z">
                    <w:r w:rsidRPr="0016760B">
                      <w:rPr>
                        <w:rFonts w:ascii="Arial" w:eastAsia="Times New Roman" w:hAnsi="Arial" w:cs="Arial"/>
                        <w:color w:val="000000"/>
                        <w:sz w:val="20"/>
                        <w:szCs w:val="20"/>
                        <w:lang w:eastAsia="pt-BR"/>
                      </w:rPr>
                      <w:t>10/06/2021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F7ADC9" w14:textId="77777777" w:rsidR="0016760B" w:rsidRPr="0016760B" w:rsidRDefault="0016760B" w:rsidP="0016760B">
                  <w:pPr>
                    <w:autoSpaceDE/>
                    <w:autoSpaceDN/>
                    <w:adjustRightInd/>
                    <w:jc w:val="center"/>
                    <w:rPr>
                      <w:ins w:id="21638" w:author="Philippe Hollanda - Oliveira Trust" w:date="2022-07-19T09:57:00Z"/>
                      <w:rFonts w:ascii="Arial" w:eastAsia="Times New Roman" w:hAnsi="Arial" w:cs="Arial"/>
                      <w:color w:val="000000"/>
                      <w:sz w:val="20"/>
                      <w:szCs w:val="20"/>
                      <w:lang w:eastAsia="pt-BR"/>
                    </w:rPr>
                  </w:pPr>
                  <w:ins w:id="21639" w:author="Philippe Hollanda - Oliveira Trust" w:date="2022-07-19T09:57:00Z">
                    <w:r w:rsidRPr="0016760B">
                      <w:rPr>
                        <w:rFonts w:ascii="Arial" w:eastAsia="Times New Roman" w:hAnsi="Arial" w:cs="Arial"/>
                        <w:color w:val="000000"/>
                        <w:sz w:val="20"/>
                        <w:szCs w:val="20"/>
                        <w:lang w:eastAsia="pt-BR"/>
                      </w:rPr>
                      <w:t>R$ 2.209,00</w:t>
                    </w:r>
                  </w:ins>
                </w:p>
              </w:tc>
            </w:tr>
            <w:tr w:rsidR="0016760B" w:rsidRPr="0016760B" w14:paraId="63B746E0" w14:textId="77777777" w:rsidTr="0016760B">
              <w:trPr>
                <w:trHeight w:val="1785"/>
                <w:ins w:id="2164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5AA9A8D" w14:textId="77777777" w:rsidR="0016760B" w:rsidRPr="0016760B" w:rsidRDefault="0016760B" w:rsidP="0016760B">
                  <w:pPr>
                    <w:autoSpaceDE/>
                    <w:autoSpaceDN/>
                    <w:adjustRightInd/>
                    <w:rPr>
                      <w:ins w:id="2164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CF7C100" w14:textId="77777777" w:rsidR="0016760B" w:rsidRPr="0016760B" w:rsidRDefault="0016760B" w:rsidP="0016760B">
                  <w:pPr>
                    <w:autoSpaceDE/>
                    <w:autoSpaceDN/>
                    <w:adjustRightInd/>
                    <w:jc w:val="center"/>
                    <w:rPr>
                      <w:ins w:id="21642" w:author="Philippe Hollanda - Oliveira Trust" w:date="2022-07-19T09:57:00Z"/>
                      <w:rFonts w:ascii="Arial" w:eastAsia="Times New Roman" w:hAnsi="Arial" w:cs="Arial"/>
                      <w:color w:val="000000"/>
                      <w:sz w:val="20"/>
                      <w:szCs w:val="20"/>
                      <w:lang w:eastAsia="pt-BR"/>
                    </w:rPr>
                  </w:pPr>
                  <w:ins w:id="21643" w:author="Philippe Hollanda - Oliveira Trust" w:date="2022-07-19T09:57:00Z">
                    <w:r w:rsidRPr="0016760B">
                      <w:rPr>
                        <w:rFonts w:ascii="Arial" w:eastAsia="Times New Roman" w:hAnsi="Arial" w:cs="Arial"/>
                        <w:color w:val="000000"/>
                        <w:sz w:val="20"/>
                        <w:szCs w:val="20"/>
                        <w:lang w:eastAsia="pt-BR"/>
                      </w:rPr>
                      <w:t>09/07/2021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B41C87" w14:textId="77777777" w:rsidR="0016760B" w:rsidRPr="0016760B" w:rsidRDefault="0016760B" w:rsidP="0016760B">
                  <w:pPr>
                    <w:autoSpaceDE/>
                    <w:autoSpaceDN/>
                    <w:adjustRightInd/>
                    <w:jc w:val="center"/>
                    <w:rPr>
                      <w:ins w:id="21644" w:author="Philippe Hollanda - Oliveira Trust" w:date="2022-07-19T09:57:00Z"/>
                      <w:rFonts w:ascii="Arial" w:eastAsia="Times New Roman" w:hAnsi="Arial" w:cs="Arial"/>
                      <w:color w:val="000000"/>
                      <w:sz w:val="20"/>
                      <w:szCs w:val="20"/>
                      <w:lang w:eastAsia="pt-BR"/>
                    </w:rPr>
                  </w:pPr>
                  <w:ins w:id="21645" w:author="Philippe Hollanda - Oliveira Trust" w:date="2022-07-19T09:57:00Z">
                    <w:r w:rsidRPr="0016760B">
                      <w:rPr>
                        <w:rFonts w:ascii="Arial" w:eastAsia="Times New Roman" w:hAnsi="Arial" w:cs="Arial"/>
                        <w:color w:val="000000"/>
                        <w:sz w:val="20"/>
                        <w:szCs w:val="20"/>
                        <w:lang w:eastAsia="pt-BR"/>
                      </w:rPr>
                      <w:t>R$ 2.209,00</w:t>
                    </w:r>
                  </w:ins>
                </w:p>
              </w:tc>
            </w:tr>
            <w:tr w:rsidR="0016760B" w:rsidRPr="0016760B" w14:paraId="138E82BA" w14:textId="77777777" w:rsidTr="0016760B">
              <w:trPr>
                <w:trHeight w:val="1785"/>
                <w:ins w:id="2164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926E56E" w14:textId="77777777" w:rsidR="0016760B" w:rsidRPr="0016760B" w:rsidRDefault="0016760B" w:rsidP="0016760B">
                  <w:pPr>
                    <w:autoSpaceDE/>
                    <w:autoSpaceDN/>
                    <w:adjustRightInd/>
                    <w:rPr>
                      <w:ins w:id="2164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43C6F93" w14:textId="77777777" w:rsidR="0016760B" w:rsidRPr="0016760B" w:rsidRDefault="0016760B" w:rsidP="0016760B">
                  <w:pPr>
                    <w:autoSpaceDE/>
                    <w:autoSpaceDN/>
                    <w:adjustRightInd/>
                    <w:jc w:val="center"/>
                    <w:rPr>
                      <w:ins w:id="21648" w:author="Philippe Hollanda - Oliveira Trust" w:date="2022-07-19T09:57:00Z"/>
                      <w:rFonts w:ascii="Arial" w:eastAsia="Times New Roman" w:hAnsi="Arial" w:cs="Arial"/>
                      <w:color w:val="000000"/>
                      <w:sz w:val="20"/>
                      <w:szCs w:val="20"/>
                      <w:lang w:eastAsia="pt-BR"/>
                    </w:rPr>
                  </w:pPr>
                  <w:ins w:id="21649"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91203D" w14:textId="77777777" w:rsidR="0016760B" w:rsidRPr="0016760B" w:rsidRDefault="0016760B" w:rsidP="0016760B">
                  <w:pPr>
                    <w:autoSpaceDE/>
                    <w:autoSpaceDN/>
                    <w:adjustRightInd/>
                    <w:jc w:val="center"/>
                    <w:rPr>
                      <w:ins w:id="21650" w:author="Philippe Hollanda - Oliveira Trust" w:date="2022-07-19T09:57:00Z"/>
                      <w:rFonts w:ascii="Arial" w:eastAsia="Times New Roman" w:hAnsi="Arial" w:cs="Arial"/>
                      <w:color w:val="000000"/>
                      <w:sz w:val="20"/>
                      <w:szCs w:val="20"/>
                      <w:lang w:eastAsia="pt-BR"/>
                    </w:rPr>
                  </w:pPr>
                  <w:ins w:id="21651" w:author="Philippe Hollanda - Oliveira Trust" w:date="2022-07-19T09:57:00Z">
                    <w:r w:rsidRPr="0016760B">
                      <w:rPr>
                        <w:rFonts w:ascii="Arial" w:eastAsia="Times New Roman" w:hAnsi="Arial" w:cs="Arial"/>
                        <w:color w:val="000000"/>
                        <w:sz w:val="20"/>
                        <w:szCs w:val="20"/>
                        <w:lang w:eastAsia="pt-BR"/>
                      </w:rPr>
                      <w:t>R$ 2.209,00</w:t>
                    </w:r>
                  </w:ins>
                </w:p>
              </w:tc>
            </w:tr>
            <w:tr w:rsidR="0016760B" w:rsidRPr="0016760B" w14:paraId="4CA31262" w14:textId="77777777" w:rsidTr="0016760B">
              <w:trPr>
                <w:trHeight w:val="1785"/>
                <w:ins w:id="2165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D39E6BF" w14:textId="77777777" w:rsidR="0016760B" w:rsidRPr="0016760B" w:rsidRDefault="0016760B" w:rsidP="0016760B">
                  <w:pPr>
                    <w:autoSpaceDE/>
                    <w:autoSpaceDN/>
                    <w:adjustRightInd/>
                    <w:rPr>
                      <w:ins w:id="2165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1560AAD" w14:textId="77777777" w:rsidR="0016760B" w:rsidRPr="0016760B" w:rsidRDefault="0016760B" w:rsidP="0016760B">
                  <w:pPr>
                    <w:autoSpaceDE/>
                    <w:autoSpaceDN/>
                    <w:adjustRightInd/>
                    <w:jc w:val="center"/>
                    <w:rPr>
                      <w:ins w:id="21654" w:author="Philippe Hollanda - Oliveira Trust" w:date="2022-07-19T09:57:00Z"/>
                      <w:rFonts w:ascii="Arial" w:eastAsia="Times New Roman" w:hAnsi="Arial" w:cs="Arial"/>
                      <w:color w:val="000000"/>
                      <w:sz w:val="20"/>
                      <w:szCs w:val="20"/>
                      <w:lang w:eastAsia="pt-BR"/>
                    </w:rPr>
                  </w:pPr>
                  <w:ins w:id="21655" w:author="Philippe Hollanda - Oliveira Trust" w:date="2022-07-19T09:57:00Z">
                    <w:r w:rsidRPr="0016760B">
                      <w:rPr>
                        <w:rFonts w:ascii="Arial" w:eastAsia="Times New Roman" w:hAnsi="Arial" w:cs="Arial"/>
                        <w:color w:val="000000"/>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E447CB" w14:textId="77777777" w:rsidR="0016760B" w:rsidRPr="0016760B" w:rsidRDefault="0016760B" w:rsidP="0016760B">
                  <w:pPr>
                    <w:autoSpaceDE/>
                    <w:autoSpaceDN/>
                    <w:adjustRightInd/>
                    <w:jc w:val="center"/>
                    <w:rPr>
                      <w:ins w:id="21656" w:author="Philippe Hollanda - Oliveira Trust" w:date="2022-07-19T09:57:00Z"/>
                      <w:rFonts w:ascii="Arial" w:eastAsia="Times New Roman" w:hAnsi="Arial" w:cs="Arial"/>
                      <w:color w:val="000000"/>
                      <w:sz w:val="20"/>
                      <w:szCs w:val="20"/>
                      <w:lang w:eastAsia="pt-BR"/>
                    </w:rPr>
                  </w:pPr>
                  <w:ins w:id="21657" w:author="Philippe Hollanda - Oliveira Trust" w:date="2022-07-19T09:57:00Z">
                    <w:r w:rsidRPr="0016760B">
                      <w:rPr>
                        <w:rFonts w:ascii="Arial" w:eastAsia="Times New Roman" w:hAnsi="Arial" w:cs="Arial"/>
                        <w:color w:val="000000"/>
                        <w:sz w:val="20"/>
                        <w:szCs w:val="20"/>
                        <w:lang w:eastAsia="pt-BR"/>
                      </w:rPr>
                      <w:t>R$ 2.208,98</w:t>
                    </w:r>
                  </w:ins>
                </w:p>
              </w:tc>
            </w:tr>
            <w:tr w:rsidR="0016760B" w:rsidRPr="0016760B" w14:paraId="59F56403" w14:textId="77777777" w:rsidTr="0016760B">
              <w:trPr>
                <w:trHeight w:val="1785"/>
                <w:ins w:id="216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051910" w14:textId="77777777" w:rsidR="0016760B" w:rsidRPr="0016760B" w:rsidRDefault="0016760B" w:rsidP="0016760B">
                  <w:pPr>
                    <w:autoSpaceDE/>
                    <w:autoSpaceDN/>
                    <w:adjustRightInd/>
                    <w:jc w:val="center"/>
                    <w:rPr>
                      <w:ins w:id="21659" w:author="Philippe Hollanda - Oliveira Trust" w:date="2022-07-19T09:57:00Z"/>
                      <w:rFonts w:ascii="Arial" w:eastAsia="Times New Roman" w:hAnsi="Arial" w:cs="Arial"/>
                      <w:color w:val="000000"/>
                      <w:sz w:val="20"/>
                      <w:szCs w:val="20"/>
                      <w:lang w:eastAsia="pt-BR"/>
                    </w:rPr>
                  </w:pPr>
                  <w:ins w:id="21660" w:author="Philippe Hollanda - Oliveira Trust" w:date="2022-07-19T09:57:00Z">
                    <w:r w:rsidRPr="0016760B">
                      <w:rPr>
                        <w:rFonts w:ascii="Arial" w:eastAsia="Times New Roman" w:hAnsi="Arial" w:cs="Arial"/>
                        <w:color w:val="000000"/>
                        <w:sz w:val="20"/>
                        <w:szCs w:val="20"/>
                        <w:lang w:eastAsia="pt-BR"/>
                      </w:rPr>
                      <w:t xml:space="preserve">MEIO FIO </w:t>
                    </w:r>
                  </w:ins>
                </w:p>
              </w:tc>
              <w:tc>
                <w:tcPr>
                  <w:tcW w:w="2324" w:type="dxa"/>
                  <w:tcBorders>
                    <w:top w:val="nil"/>
                    <w:left w:val="nil"/>
                    <w:bottom w:val="single" w:sz="4" w:space="0" w:color="auto"/>
                    <w:right w:val="single" w:sz="4" w:space="0" w:color="auto"/>
                  </w:tcBorders>
                  <w:shd w:val="clear" w:color="auto" w:fill="auto"/>
                  <w:noWrap/>
                  <w:vAlign w:val="center"/>
                  <w:hideMark/>
                </w:tcPr>
                <w:p w14:paraId="099F3E07" w14:textId="77777777" w:rsidR="0016760B" w:rsidRPr="0016760B" w:rsidRDefault="0016760B" w:rsidP="0016760B">
                  <w:pPr>
                    <w:autoSpaceDE/>
                    <w:autoSpaceDN/>
                    <w:adjustRightInd/>
                    <w:jc w:val="center"/>
                    <w:rPr>
                      <w:ins w:id="21661" w:author="Philippe Hollanda - Oliveira Trust" w:date="2022-07-19T09:57:00Z"/>
                      <w:rFonts w:ascii="Arial" w:eastAsia="Times New Roman" w:hAnsi="Arial" w:cs="Arial"/>
                      <w:color w:val="000000"/>
                      <w:sz w:val="20"/>
                      <w:szCs w:val="20"/>
                      <w:lang w:eastAsia="pt-BR"/>
                    </w:rPr>
                  </w:pPr>
                  <w:ins w:id="21662"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1B4366" w14:textId="77777777" w:rsidR="0016760B" w:rsidRPr="0016760B" w:rsidRDefault="0016760B" w:rsidP="0016760B">
                  <w:pPr>
                    <w:autoSpaceDE/>
                    <w:autoSpaceDN/>
                    <w:adjustRightInd/>
                    <w:jc w:val="center"/>
                    <w:rPr>
                      <w:ins w:id="21663" w:author="Philippe Hollanda - Oliveira Trust" w:date="2022-07-19T09:57:00Z"/>
                      <w:rFonts w:ascii="Arial" w:eastAsia="Times New Roman" w:hAnsi="Arial" w:cs="Arial"/>
                      <w:color w:val="000000"/>
                      <w:sz w:val="20"/>
                      <w:szCs w:val="20"/>
                      <w:lang w:eastAsia="pt-BR"/>
                    </w:rPr>
                  </w:pPr>
                  <w:ins w:id="21664" w:author="Philippe Hollanda - Oliveira Trust" w:date="2022-07-19T09:57:00Z">
                    <w:r w:rsidRPr="0016760B">
                      <w:rPr>
                        <w:rFonts w:ascii="Arial" w:eastAsia="Times New Roman" w:hAnsi="Arial" w:cs="Arial"/>
                        <w:color w:val="000000"/>
                        <w:sz w:val="20"/>
                        <w:szCs w:val="20"/>
                        <w:lang w:eastAsia="pt-BR"/>
                      </w:rPr>
                      <w:t>R$ 2.117,00</w:t>
                    </w:r>
                  </w:ins>
                </w:p>
              </w:tc>
            </w:tr>
            <w:tr w:rsidR="0016760B" w:rsidRPr="0016760B" w14:paraId="6D724DE8" w14:textId="77777777" w:rsidTr="0016760B">
              <w:trPr>
                <w:trHeight w:val="1785"/>
                <w:ins w:id="216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0ABDA1" w14:textId="77777777" w:rsidR="0016760B" w:rsidRPr="0016760B" w:rsidRDefault="0016760B" w:rsidP="0016760B">
                  <w:pPr>
                    <w:autoSpaceDE/>
                    <w:autoSpaceDN/>
                    <w:adjustRightInd/>
                    <w:jc w:val="center"/>
                    <w:rPr>
                      <w:ins w:id="21666" w:author="Philippe Hollanda - Oliveira Trust" w:date="2022-07-19T09:57:00Z"/>
                      <w:rFonts w:ascii="Arial" w:eastAsia="Times New Roman" w:hAnsi="Arial" w:cs="Arial"/>
                      <w:color w:val="000000"/>
                      <w:sz w:val="20"/>
                      <w:szCs w:val="20"/>
                      <w:lang w:eastAsia="pt-BR"/>
                    </w:rPr>
                  </w:pPr>
                  <w:ins w:id="21667"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55198A9A" w14:textId="77777777" w:rsidR="0016760B" w:rsidRPr="0016760B" w:rsidRDefault="0016760B" w:rsidP="0016760B">
                  <w:pPr>
                    <w:autoSpaceDE/>
                    <w:autoSpaceDN/>
                    <w:adjustRightInd/>
                    <w:jc w:val="center"/>
                    <w:rPr>
                      <w:ins w:id="21668" w:author="Philippe Hollanda - Oliveira Trust" w:date="2022-07-19T09:57:00Z"/>
                      <w:rFonts w:ascii="Arial" w:eastAsia="Times New Roman" w:hAnsi="Arial" w:cs="Arial"/>
                      <w:color w:val="000000"/>
                      <w:sz w:val="20"/>
                      <w:szCs w:val="20"/>
                      <w:lang w:eastAsia="pt-BR"/>
                    </w:rPr>
                  </w:pPr>
                  <w:ins w:id="21669" w:author="Philippe Hollanda - Oliveira Trust" w:date="2022-07-19T09:57:00Z">
                    <w:r w:rsidRPr="0016760B">
                      <w:rPr>
                        <w:rFonts w:ascii="Arial" w:eastAsia="Times New Roman" w:hAnsi="Arial" w:cs="Arial"/>
                        <w:color w:val="000000"/>
                        <w:sz w:val="20"/>
                        <w:szCs w:val="20"/>
                        <w:lang w:eastAsia="pt-BR"/>
                      </w:rPr>
                      <w:t>17/06/2021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E709DD" w14:textId="77777777" w:rsidR="0016760B" w:rsidRPr="0016760B" w:rsidRDefault="0016760B" w:rsidP="0016760B">
                  <w:pPr>
                    <w:autoSpaceDE/>
                    <w:autoSpaceDN/>
                    <w:adjustRightInd/>
                    <w:jc w:val="center"/>
                    <w:rPr>
                      <w:ins w:id="21670" w:author="Philippe Hollanda - Oliveira Trust" w:date="2022-07-19T09:57:00Z"/>
                      <w:rFonts w:ascii="Arial" w:eastAsia="Times New Roman" w:hAnsi="Arial" w:cs="Arial"/>
                      <w:color w:val="000000"/>
                      <w:sz w:val="20"/>
                      <w:szCs w:val="20"/>
                      <w:lang w:eastAsia="pt-BR"/>
                    </w:rPr>
                  </w:pPr>
                  <w:ins w:id="21671" w:author="Philippe Hollanda - Oliveira Trust" w:date="2022-07-19T09:57:00Z">
                    <w:r w:rsidRPr="0016760B">
                      <w:rPr>
                        <w:rFonts w:ascii="Arial" w:eastAsia="Times New Roman" w:hAnsi="Arial" w:cs="Arial"/>
                        <w:color w:val="000000"/>
                        <w:sz w:val="20"/>
                        <w:szCs w:val="20"/>
                        <w:lang w:eastAsia="pt-BR"/>
                      </w:rPr>
                      <w:t>R$ 1.534,00</w:t>
                    </w:r>
                  </w:ins>
                </w:p>
              </w:tc>
            </w:tr>
            <w:tr w:rsidR="0016760B" w:rsidRPr="0016760B" w14:paraId="4E795C42" w14:textId="77777777" w:rsidTr="0016760B">
              <w:trPr>
                <w:trHeight w:val="1785"/>
                <w:ins w:id="2167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523A954" w14:textId="77777777" w:rsidR="0016760B" w:rsidRPr="0016760B" w:rsidRDefault="0016760B" w:rsidP="0016760B">
                  <w:pPr>
                    <w:autoSpaceDE/>
                    <w:autoSpaceDN/>
                    <w:adjustRightInd/>
                    <w:jc w:val="center"/>
                    <w:rPr>
                      <w:ins w:id="21673" w:author="Philippe Hollanda - Oliveira Trust" w:date="2022-07-19T09:57:00Z"/>
                      <w:rFonts w:ascii="Arial" w:eastAsia="Times New Roman" w:hAnsi="Arial" w:cs="Arial"/>
                      <w:color w:val="000000"/>
                      <w:sz w:val="20"/>
                      <w:szCs w:val="20"/>
                      <w:lang w:eastAsia="pt-BR"/>
                    </w:rPr>
                  </w:pPr>
                  <w:ins w:id="2167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423D2A8" w14:textId="77777777" w:rsidR="0016760B" w:rsidRPr="0016760B" w:rsidRDefault="0016760B" w:rsidP="0016760B">
                  <w:pPr>
                    <w:autoSpaceDE/>
                    <w:autoSpaceDN/>
                    <w:adjustRightInd/>
                    <w:jc w:val="center"/>
                    <w:rPr>
                      <w:ins w:id="21675" w:author="Philippe Hollanda - Oliveira Trust" w:date="2022-07-19T09:57:00Z"/>
                      <w:rFonts w:ascii="Arial" w:eastAsia="Times New Roman" w:hAnsi="Arial" w:cs="Arial"/>
                      <w:color w:val="000000"/>
                      <w:sz w:val="20"/>
                      <w:szCs w:val="20"/>
                      <w:lang w:eastAsia="pt-BR"/>
                    </w:rPr>
                  </w:pPr>
                  <w:ins w:id="21676"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555A62" w14:textId="77777777" w:rsidR="0016760B" w:rsidRPr="0016760B" w:rsidRDefault="0016760B" w:rsidP="0016760B">
                  <w:pPr>
                    <w:autoSpaceDE/>
                    <w:autoSpaceDN/>
                    <w:adjustRightInd/>
                    <w:jc w:val="center"/>
                    <w:rPr>
                      <w:ins w:id="21677" w:author="Philippe Hollanda - Oliveira Trust" w:date="2022-07-19T09:57:00Z"/>
                      <w:rFonts w:ascii="Arial" w:eastAsia="Times New Roman" w:hAnsi="Arial" w:cs="Arial"/>
                      <w:color w:val="000000"/>
                      <w:sz w:val="20"/>
                      <w:szCs w:val="20"/>
                      <w:lang w:eastAsia="pt-BR"/>
                    </w:rPr>
                  </w:pPr>
                  <w:ins w:id="21678" w:author="Philippe Hollanda - Oliveira Trust" w:date="2022-07-19T09:57:00Z">
                    <w:r w:rsidRPr="0016760B">
                      <w:rPr>
                        <w:rFonts w:ascii="Arial" w:eastAsia="Times New Roman" w:hAnsi="Arial" w:cs="Arial"/>
                        <w:color w:val="000000"/>
                        <w:sz w:val="20"/>
                        <w:szCs w:val="20"/>
                        <w:lang w:eastAsia="pt-BR"/>
                      </w:rPr>
                      <w:t>R$ 29.574,10</w:t>
                    </w:r>
                  </w:ins>
                </w:p>
              </w:tc>
            </w:tr>
            <w:tr w:rsidR="0016760B" w:rsidRPr="0016760B" w14:paraId="115518C7" w14:textId="77777777" w:rsidTr="0016760B">
              <w:trPr>
                <w:trHeight w:val="1785"/>
                <w:ins w:id="2167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0D53728" w14:textId="77777777" w:rsidR="0016760B" w:rsidRPr="0016760B" w:rsidRDefault="0016760B" w:rsidP="0016760B">
                  <w:pPr>
                    <w:autoSpaceDE/>
                    <w:autoSpaceDN/>
                    <w:adjustRightInd/>
                    <w:rPr>
                      <w:ins w:id="2168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EB1B194" w14:textId="77777777" w:rsidR="0016760B" w:rsidRPr="0016760B" w:rsidRDefault="0016760B" w:rsidP="0016760B">
                  <w:pPr>
                    <w:autoSpaceDE/>
                    <w:autoSpaceDN/>
                    <w:adjustRightInd/>
                    <w:jc w:val="center"/>
                    <w:rPr>
                      <w:ins w:id="21681" w:author="Philippe Hollanda - Oliveira Trust" w:date="2022-07-19T09:57:00Z"/>
                      <w:rFonts w:ascii="Arial" w:eastAsia="Times New Roman" w:hAnsi="Arial" w:cs="Arial"/>
                      <w:color w:val="000000"/>
                      <w:sz w:val="20"/>
                      <w:szCs w:val="20"/>
                      <w:lang w:eastAsia="pt-BR"/>
                    </w:rPr>
                  </w:pPr>
                  <w:ins w:id="21682" w:author="Philippe Hollanda - Oliveira Trust" w:date="2022-07-19T09:57:00Z">
                    <w:r w:rsidRPr="0016760B">
                      <w:rPr>
                        <w:rFonts w:ascii="Arial" w:eastAsia="Times New Roman" w:hAnsi="Arial" w:cs="Arial"/>
                        <w:color w:val="000000"/>
                        <w:sz w:val="20"/>
                        <w:szCs w:val="20"/>
                        <w:lang w:eastAsia="pt-BR"/>
                      </w:rPr>
                      <w:t>19/07/2021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F64F82" w14:textId="77777777" w:rsidR="0016760B" w:rsidRPr="0016760B" w:rsidRDefault="0016760B" w:rsidP="0016760B">
                  <w:pPr>
                    <w:autoSpaceDE/>
                    <w:autoSpaceDN/>
                    <w:adjustRightInd/>
                    <w:jc w:val="center"/>
                    <w:rPr>
                      <w:ins w:id="21683" w:author="Philippe Hollanda - Oliveira Trust" w:date="2022-07-19T09:57:00Z"/>
                      <w:rFonts w:ascii="Arial" w:eastAsia="Times New Roman" w:hAnsi="Arial" w:cs="Arial"/>
                      <w:color w:val="000000"/>
                      <w:sz w:val="20"/>
                      <w:szCs w:val="20"/>
                      <w:lang w:eastAsia="pt-BR"/>
                    </w:rPr>
                  </w:pPr>
                  <w:ins w:id="21684" w:author="Philippe Hollanda - Oliveira Trust" w:date="2022-07-19T09:57:00Z">
                    <w:r w:rsidRPr="0016760B">
                      <w:rPr>
                        <w:rFonts w:ascii="Arial" w:eastAsia="Times New Roman" w:hAnsi="Arial" w:cs="Arial"/>
                        <w:color w:val="000000"/>
                        <w:sz w:val="20"/>
                        <w:szCs w:val="20"/>
                        <w:lang w:eastAsia="pt-BR"/>
                      </w:rPr>
                      <w:t>R$ 25.573,26</w:t>
                    </w:r>
                  </w:ins>
                </w:p>
              </w:tc>
            </w:tr>
            <w:tr w:rsidR="0016760B" w:rsidRPr="0016760B" w14:paraId="6C52F744" w14:textId="77777777" w:rsidTr="0016760B">
              <w:trPr>
                <w:trHeight w:val="1785"/>
                <w:ins w:id="216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8A44929" w14:textId="77777777" w:rsidR="0016760B" w:rsidRPr="0016760B" w:rsidRDefault="0016760B" w:rsidP="0016760B">
                  <w:pPr>
                    <w:autoSpaceDE/>
                    <w:autoSpaceDN/>
                    <w:adjustRightInd/>
                    <w:jc w:val="center"/>
                    <w:rPr>
                      <w:ins w:id="21686" w:author="Philippe Hollanda - Oliveira Trust" w:date="2022-07-19T09:57:00Z"/>
                      <w:rFonts w:ascii="Arial" w:eastAsia="Times New Roman" w:hAnsi="Arial" w:cs="Arial"/>
                      <w:color w:val="000000"/>
                      <w:sz w:val="20"/>
                      <w:szCs w:val="20"/>
                      <w:lang w:eastAsia="pt-BR"/>
                    </w:rPr>
                  </w:pPr>
                  <w:ins w:id="21687" w:author="Philippe Hollanda - Oliveira Trust" w:date="2022-07-19T09:57:00Z">
                    <w:r w:rsidRPr="0016760B">
                      <w:rPr>
                        <w:rFonts w:ascii="Arial" w:eastAsia="Times New Roman" w:hAnsi="Arial" w:cs="Arial"/>
                        <w:color w:val="000000"/>
                        <w:sz w:val="20"/>
                        <w:szCs w:val="20"/>
                        <w:lang w:eastAsia="pt-BR"/>
                      </w:rPr>
                      <w:t>ARAME RECOZIDO</w:t>
                    </w:r>
                  </w:ins>
                </w:p>
              </w:tc>
              <w:tc>
                <w:tcPr>
                  <w:tcW w:w="2324" w:type="dxa"/>
                  <w:tcBorders>
                    <w:top w:val="nil"/>
                    <w:left w:val="nil"/>
                    <w:bottom w:val="single" w:sz="4" w:space="0" w:color="auto"/>
                    <w:right w:val="single" w:sz="4" w:space="0" w:color="auto"/>
                  </w:tcBorders>
                  <w:shd w:val="clear" w:color="auto" w:fill="auto"/>
                  <w:noWrap/>
                  <w:vAlign w:val="center"/>
                  <w:hideMark/>
                </w:tcPr>
                <w:p w14:paraId="21976C95" w14:textId="77777777" w:rsidR="0016760B" w:rsidRPr="0016760B" w:rsidRDefault="0016760B" w:rsidP="0016760B">
                  <w:pPr>
                    <w:autoSpaceDE/>
                    <w:autoSpaceDN/>
                    <w:adjustRightInd/>
                    <w:jc w:val="center"/>
                    <w:rPr>
                      <w:ins w:id="21688" w:author="Philippe Hollanda - Oliveira Trust" w:date="2022-07-19T09:57:00Z"/>
                      <w:rFonts w:ascii="Arial" w:eastAsia="Times New Roman" w:hAnsi="Arial" w:cs="Arial"/>
                      <w:color w:val="000000"/>
                      <w:sz w:val="20"/>
                      <w:szCs w:val="20"/>
                      <w:lang w:eastAsia="pt-BR"/>
                    </w:rPr>
                  </w:pPr>
                  <w:ins w:id="21689"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2D5CEE" w14:textId="77777777" w:rsidR="0016760B" w:rsidRPr="0016760B" w:rsidRDefault="0016760B" w:rsidP="0016760B">
                  <w:pPr>
                    <w:autoSpaceDE/>
                    <w:autoSpaceDN/>
                    <w:adjustRightInd/>
                    <w:jc w:val="center"/>
                    <w:rPr>
                      <w:ins w:id="21690" w:author="Philippe Hollanda - Oliveira Trust" w:date="2022-07-19T09:57:00Z"/>
                      <w:rFonts w:ascii="Arial" w:eastAsia="Times New Roman" w:hAnsi="Arial" w:cs="Arial"/>
                      <w:color w:val="000000"/>
                      <w:sz w:val="20"/>
                      <w:szCs w:val="20"/>
                      <w:lang w:eastAsia="pt-BR"/>
                    </w:rPr>
                  </w:pPr>
                  <w:ins w:id="21691" w:author="Philippe Hollanda - Oliveira Trust" w:date="2022-07-19T09:57:00Z">
                    <w:r w:rsidRPr="0016760B">
                      <w:rPr>
                        <w:rFonts w:ascii="Arial" w:eastAsia="Times New Roman" w:hAnsi="Arial" w:cs="Arial"/>
                        <w:color w:val="000000"/>
                        <w:sz w:val="20"/>
                        <w:szCs w:val="20"/>
                        <w:lang w:eastAsia="pt-BR"/>
                      </w:rPr>
                      <w:t>R$ 4.073,94</w:t>
                    </w:r>
                  </w:ins>
                </w:p>
              </w:tc>
            </w:tr>
            <w:tr w:rsidR="0016760B" w:rsidRPr="0016760B" w14:paraId="2D8E1FEB" w14:textId="77777777" w:rsidTr="0016760B">
              <w:trPr>
                <w:trHeight w:val="1785"/>
                <w:ins w:id="216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E4DF9E" w14:textId="77777777" w:rsidR="0016760B" w:rsidRPr="0016760B" w:rsidRDefault="0016760B" w:rsidP="0016760B">
                  <w:pPr>
                    <w:autoSpaceDE/>
                    <w:autoSpaceDN/>
                    <w:adjustRightInd/>
                    <w:jc w:val="center"/>
                    <w:rPr>
                      <w:ins w:id="21693" w:author="Philippe Hollanda - Oliveira Trust" w:date="2022-07-19T09:57:00Z"/>
                      <w:rFonts w:ascii="Arial" w:eastAsia="Times New Roman" w:hAnsi="Arial" w:cs="Arial"/>
                      <w:color w:val="000000"/>
                      <w:sz w:val="20"/>
                      <w:szCs w:val="20"/>
                      <w:lang w:eastAsia="pt-BR"/>
                    </w:rPr>
                  </w:pPr>
                  <w:ins w:id="21694" w:author="Philippe Hollanda - Oliveira Trust" w:date="2022-07-19T09:57:00Z">
                    <w:r w:rsidRPr="0016760B">
                      <w:rPr>
                        <w:rFonts w:ascii="Arial" w:eastAsia="Times New Roman" w:hAnsi="Arial" w:cs="Arial"/>
                        <w:color w:val="000000"/>
                        <w:sz w:val="20"/>
                        <w:szCs w:val="20"/>
                        <w:lang w:eastAsia="pt-BR"/>
                      </w:rPr>
                      <w:t>TIJOLO</w:t>
                    </w:r>
                  </w:ins>
                </w:p>
              </w:tc>
              <w:tc>
                <w:tcPr>
                  <w:tcW w:w="2324" w:type="dxa"/>
                  <w:tcBorders>
                    <w:top w:val="nil"/>
                    <w:left w:val="nil"/>
                    <w:bottom w:val="single" w:sz="4" w:space="0" w:color="auto"/>
                    <w:right w:val="single" w:sz="4" w:space="0" w:color="auto"/>
                  </w:tcBorders>
                  <w:shd w:val="clear" w:color="auto" w:fill="auto"/>
                  <w:noWrap/>
                  <w:vAlign w:val="center"/>
                  <w:hideMark/>
                </w:tcPr>
                <w:p w14:paraId="78638A3C" w14:textId="77777777" w:rsidR="0016760B" w:rsidRPr="0016760B" w:rsidRDefault="0016760B" w:rsidP="0016760B">
                  <w:pPr>
                    <w:autoSpaceDE/>
                    <w:autoSpaceDN/>
                    <w:adjustRightInd/>
                    <w:jc w:val="center"/>
                    <w:rPr>
                      <w:ins w:id="21695" w:author="Philippe Hollanda - Oliveira Trust" w:date="2022-07-19T09:57:00Z"/>
                      <w:rFonts w:ascii="Arial" w:eastAsia="Times New Roman" w:hAnsi="Arial" w:cs="Arial"/>
                      <w:color w:val="000000"/>
                      <w:sz w:val="20"/>
                      <w:szCs w:val="20"/>
                      <w:lang w:eastAsia="pt-BR"/>
                    </w:rPr>
                  </w:pPr>
                  <w:ins w:id="21696"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BB17D6" w14:textId="77777777" w:rsidR="0016760B" w:rsidRPr="0016760B" w:rsidRDefault="0016760B" w:rsidP="0016760B">
                  <w:pPr>
                    <w:autoSpaceDE/>
                    <w:autoSpaceDN/>
                    <w:adjustRightInd/>
                    <w:jc w:val="center"/>
                    <w:rPr>
                      <w:ins w:id="21697" w:author="Philippe Hollanda - Oliveira Trust" w:date="2022-07-19T09:57:00Z"/>
                      <w:rFonts w:ascii="Arial" w:eastAsia="Times New Roman" w:hAnsi="Arial" w:cs="Arial"/>
                      <w:color w:val="000000"/>
                      <w:sz w:val="20"/>
                      <w:szCs w:val="20"/>
                      <w:lang w:eastAsia="pt-BR"/>
                    </w:rPr>
                  </w:pPr>
                  <w:ins w:id="21698" w:author="Philippe Hollanda - Oliveira Trust" w:date="2022-07-19T09:57:00Z">
                    <w:r w:rsidRPr="0016760B">
                      <w:rPr>
                        <w:rFonts w:ascii="Arial" w:eastAsia="Times New Roman" w:hAnsi="Arial" w:cs="Arial"/>
                        <w:color w:val="000000"/>
                        <w:sz w:val="20"/>
                        <w:szCs w:val="20"/>
                        <w:lang w:eastAsia="pt-BR"/>
                      </w:rPr>
                      <w:t>R$ 4.740,00</w:t>
                    </w:r>
                  </w:ins>
                </w:p>
              </w:tc>
            </w:tr>
            <w:tr w:rsidR="0016760B" w:rsidRPr="0016760B" w14:paraId="48CFC6F1" w14:textId="77777777" w:rsidTr="0016760B">
              <w:trPr>
                <w:trHeight w:val="1785"/>
                <w:ins w:id="216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6B5688" w14:textId="77777777" w:rsidR="0016760B" w:rsidRPr="0016760B" w:rsidRDefault="0016760B" w:rsidP="0016760B">
                  <w:pPr>
                    <w:autoSpaceDE/>
                    <w:autoSpaceDN/>
                    <w:adjustRightInd/>
                    <w:jc w:val="center"/>
                    <w:rPr>
                      <w:ins w:id="21700" w:author="Philippe Hollanda - Oliveira Trust" w:date="2022-07-19T09:57:00Z"/>
                      <w:rFonts w:ascii="Arial" w:eastAsia="Times New Roman" w:hAnsi="Arial" w:cs="Arial"/>
                      <w:color w:val="000000"/>
                      <w:sz w:val="20"/>
                      <w:szCs w:val="20"/>
                      <w:lang w:eastAsia="pt-BR"/>
                    </w:rPr>
                  </w:pPr>
                  <w:ins w:id="21701" w:author="Philippe Hollanda - Oliveira Trust" w:date="2022-07-19T09:57:00Z">
                    <w:r w:rsidRPr="0016760B">
                      <w:rPr>
                        <w:rFonts w:ascii="Arial" w:eastAsia="Times New Roman" w:hAnsi="Arial" w:cs="Arial"/>
                        <w:color w:val="000000"/>
                        <w:sz w:val="20"/>
                        <w:szCs w:val="20"/>
                        <w:lang w:eastAsia="pt-BR"/>
                      </w:rPr>
                      <w:t>TIJOLO</w:t>
                    </w:r>
                  </w:ins>
                </w:p>
              </w:tc>
              <w:tc>
                <w:tcPr>
                  <w:tcW w:w="2324" w:type="dxa"/>
                  <w:tcBorders>
                    <w:top w:val="nil"/>
                    <w:left w:val="nil"/>
                    <w:bottom w:val="single" w:sz="4" w:space="0" w:color="auto"/>
                    <w:right w:val="single" w:sz="4" w:space="0" w:color="auto"/>
                  </w:tcBorders>
                  <w:shd w:val="clear" w:color="auto" w:fill="auto"/>
                  <w:noWrap/>
                  <w:vAlign w:val="center"/>
                  <w:hideMark/>
                </w:tcPr>
                <w:p w14:paraId="70E38947" w14:textId="77777777" w:rsidR="0016760B" w:rsidRPr="0016760B" w:rsidRDefault="0016760B" w:rsidP="0016760B">
                  <w:pPr>
                    <w:autoSpaceDE/>
                    <w:autoSpaceDN/>
                    <w:adjustRightInd/>
                    <w:jc w:val="center"/>
                    <w:rPr>
                      <w:ins w:id="21702" w:author="Philippe Hollanda - Oliveira Trust" w:date="2022-07-19T09:57:00Z"/>
                      <w:rFonts w:ascii="Arial" w:eastAsia="Times New Roman" w:hAnsi="Arial" w:cs="Arial"/>
                      <w:color w:val="000000"/>
                      <w:sz w:val="20"/>
                      <w:szCs w:val="20"/>
                      <w:lang w:eastAsia="pt-BR"/>
                    </w:rPr>
                  </w:pPr>
                  <w:ins w:id="21703" w:author="Philippe Hollanda - Oliveira Trust" w:date="2022-07-19T09:57:00Z">
                    <w:r w:rsidRPr="0016760B">
                      <w:rPr>
                        <w:rFonts w:ascii="Arial" w:eastAsia="Times New Roman" w:hAnsi="Arial" w:cs="Arial"/>
                        <w:color w:val="000000"/>
                        <w:sz w:val="20"/>
                        <w:szCs w:val="20"/>
                        <w:lang w:eastAsia="pt-BR"/>
                      </w:rPr>
                      <w:t>16/06/2021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165BE2" w14:textId="77777777" w:rsidR="0016760B" w:rsidRPr="0016760B" w:rsidRDefault="0016760B" w:rsidP="0016760B">
                  <w:pPr>
                    <w:autoSpaceDE/>
                    <w:autoSpaceDN/>
                    <w:adjustRightInd/>
                    <w:jc w:val="center"/>
                    <w:rPr>
                      <w:ins w:id="21704" w:author="Philippe Hollanda - Oliveira Trust" w:date="2022-07-19T09:57:00Z"/>
                      <w:rFonts w:ascii="Arial" w:eastAsia="Times New Roman" w:hAnsi="Arial" w:cs="Arial"/>
                      <w:color w:val="000000"/>
                      <w:sz w:val="20"/>
                      <w:szCs w:val="20"/>
                      <w:lang w:eastAsia="pt-BR"/>
                    </w:rPr>
                  </w:pPr>
                  <w:ins w:id="21705" w:author="Philippe Hollanda - Oliveira Trust" w:date="2022-07-19T09:57:00Z">
                    <w:r w:rsidRPr="0016760B">
                      <w:rPr>
                        <w:rFonts w:ascii="Arial" w:eastAsia="Times New Roman" w:hAnsi="Arial" w:cs="Arial"/>
                        <w:color w:val="000000"/>
                        <w:sz w:val="20"/>
                        <w:szCs w:val="20"/>
                        <w:lang w:eastAsia="pt-BR"/>
                      </w:rPr>
                      <w:t>R$ 4.725,00</w:t>
                    </w:r>
                  </w:ins>
                </w:p>
              </w:tc>
            </w:tr>
            <w:tr w:rsidR="0016760B" w:rsidRPr="0016760B" w14:paraId="19A0B074" w14:textId="77777777" w:rsidTr="0016760B">
              <w:trPr>
                <w:trHeight w:val="1785"/>
                <w:ins w:id="2170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60FDD38" w14:textId="77777777" w:rsidR="0016760B" w:rsidRPr="0016760B" w:rsidRDefault="0016760B" w:rsidP="0016760B">
                  <w:pPr>
                    <w:autoSpaceDE/>
                    <w:autoSpaceDN/>
                    <w:adjustRightInd/>
                    <w:jc w:val="center"/>
                    <w:rPr>
                      <w:ins w:id="21707" w:author="Philippe Hollanda - Oliveira Trust" w:date="2022-07-19T09:57:00Z"/>
                      <w:rFonts w:ascii="Arial" w:eastAsia="Times New Roman" w:hAnsi="Arial" w:cs="Arial"/>
                      <w:color w:val="000000"/>
                      <w:sz w:val="20"/>
                      <w:szCs w:val="20"/>
                      <w:lang w:eastAsia="pt-BR"/>
                    </w:rPr>
                  </w:pPr>
                  <w:ins w:id="21708" w:author="Philippe Hollanda - Oliveira Trust" w:date="2022-07-19T09:57:00Z">
                    <w:r w:rsidRPr="0016760B">
                      <w:rPr>
                        <w:rFonts w:ascii="Arial" w:eastAsia="Times New Roman" w:hAnsi="Arial" w:cs="Arial"/>
                        <w:color w:val="000000"/>
                        <w:sz w:val="20"/>
                        <w:szCs w:val="20"/>
                        <w:lang w:eastAsia="pt-BR"/>
                      </w:rPr>
                      <w:t>TABUA</w:t>
                    </w:r>
                  </w:ins>
                </w:p>
              </w:tc>
              <w:tc>
                <w:tcPr>
                  <w:tcW w:w="2324" w:type="dxa"/>
                  <w:tcBorders>
                    <w:top w:val="nil"/>
                    <w:left w:val="nil"/>
                    <w:bottom w:val="single" w:sz="4" w:space="0" w:color="auto"/>
                    <w:right w:val="single" w:sz="4" w:space="0" w:color="auto"/>
                  </w:tcBorders>
                  <w:shd w:val="clear" w:color="auto" w:fill="auto"/>
                  <w:noWrap/>
                  <w:vAlign w:val="center"/>
                  <w:hideMark/>
                </w:tcPr>
                <w:p w14:paraId="09A6AD1A" w14:textId="77777777" w:rsidR="0016760B" w:rsidRPr="0016760B" w:rsidRDefault="0016760B" w:rsidP="0016760B">
                  <w:pPr>
                    <w:autoSpaceDE/>
                    <w:autoSpaceDN/>
                    <w:adjustRightInd/>
                    <w:jc w:val="center"/>
                    <w:rPr>
                      <w:ins w:id="21709" w:author="Philippe Hollanda - Oliveira Trust" w:date="2022-07-19T09:57:00Z"/>
                      <w:rFonts w:ascii="Arial" w:eastAsia="Times New Roman" w:hAnsi="Arial" w:cs="Arial"/>
                      <w:color w:val="000000"/>
                      <w:sz w:val="20"/>
                      <w:szCs w:val="20"/>
                      <w:lang w:eastAsia="pt-BR"/>
                    </w:rPr>
                  </w:pPr>
                  <w:ins w:id="21710" w:author="Philippe Hollanda - Oliveira Trust" w:date="2022-07-19T09:57:00Z">
                    <w:r w:rsidRPr="0016760B">
                      <w:rPr>
                        <w:rFonts w:ascii="Arial" w:eastAsia="Times New Roman" w:hAnsi="Arial" w:cs="Arial"/>
                        <w:color w:val="000000"/>
                        <w:sz w:val="20"/>
                        <w:szCs w:val="20"/>
                        <w:lang w:eastAsia="pt-BR"/>
                      </w:rPr>
                      <w:t>28/06/2021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4B664E" w14:textId="77777777" w:rsidR="0016760B" w:rsidRPr="0016760B" w:rsidRDefault="0016760B" w:rsidP="0016760B">
                  <w:pPr>
                    <w:autoSpaceDE/>
                    <w:autoSpaceDN/>
                    <w:adjustRightInd/>
                    <w:jc w:val="center"/>
                    <w:rPr>
                      <w:ins w:id="21711" w:author="Philippe Hollanda - Oliveira Trust" w:date="2022-07-19T09:57:00Z"/>
                      <w:rFonts w:ascii="Arial" w:eastAsia="Times New Roman" w:hAnsi="Arial" w:cs="Arial"/>
                      <w:color w:val="000000"/>
                      <w:sz w:val="20"/>
                      <w:szCs w:val="20"/>
                      <w:lang w:eastAsia="pt-BR"/>
                    </w:rPr>
                  </w:pPr>
                  <w:ins w:id="21712" w:author="Philippe Hollanda - Oliveira Trust" w:date="2022-07-19T09:57:00Z">
                    <w:r w:rsidRPr="0016760B">
                      <w:rPr>
                        <w:rFonts w:ascii="Arial" w:eastAsia="Times New Roman" w:hAnsi="Arial" w:cs="Arial"/>
                        <w:color w:val="000000"/>
                        <w:sz w:val="20"/>
                        <w:szCs w:val="20"/>
                        <w:lang w:eastAsia="pt-BR"/>
                      </w:rPr>
                      <w:t>R$ 5.755,00</w:t>
                    </w:r>
                  </w:ins>
                </w:p>
              </w:tc>
            </w:tr>
            <w:tr w:rsidR="0016760B" w:rsidRPr="0016760B" w14:paraId="615B39FD" w14:textId="77777777" w:rsidTr="0016760B">
              <w:trPr>
                <w:trHeight w:val="1785"/>
                <w:ins w:id="2171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49E1E1E" w14:textId="77777777" w:rsidR="0016760B" w:rsidRPr="0016760B" w:rsidRDefault="0016760B" w:rsidP="0016760B">
                  <w:pPr>
                    <w:autoSpaceDE/>
                    <w:autoSpaceDN/>
                    <w:adjustRightInd/>
                    <w:rPr>
                      <w:ins w:id="2171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0F645C9" w14:textId="77777777" w:rsidR="0016760B" w:rsidRPr="0016760B" w:rsidRDefault="0016760B" w:rsidP="0016760B">
                  <w:pPr>
                    <w:autoSpaceDE/>
                    <w:autoSpaceDN/>
                    <w:adjustRightInd/>
                    <w:jc w:val="center"/>
                    <w:rPr>
                      <w:ins w:id="21715" w:author="Philippe Hollanda - Oliveira Trust" w:date="2022-07-19T09:57:00Z"/>
                      <w:rFonts w:ascii="Arial" w:eastAsia="Times New Roman" w:hAnsi="Arial" w:cs="Arial"/>
                      <w:color w:val="000000"/>
                      <w:sz w:val="20"/>
                      <w:szCs w:val="20"/>
                      <w:lang w:eastAsia="pt-BR"/>
                    </w:rPr>
                  </w:pPr>
                  <w:ins w:id="21716"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DFDE2E" w14:textId="77777777" w:rsidR="0016760B" w:rsidRPr="0016760B" w:rsidRDefault="0016760B" w:rsidP="0016760B">
                  <w:pPr>
                    <w:autoSpaceDE/>
                    <w:autoSpaceDN/>
                    <w:adjustRightInd/>
                    <w:jc w:val="center"/>
                    <w:rPr>
                      <w:ins w:id="21717" w:author="Philippe Hollanda - Oliveira Trust" w:date="2022-07-19T09:57:00Z"/>
                      <w:rFonts w:ascii="Arial" w:eastAsia="Times New Roman" w:hAnsi="Arial" w:cs="Arial"/>
                      <w:color w:val="000000"/>
                      <w:sz w:val="20"/>
                      <w:szCs w:val="20"/>
                      <w:lang w:eastAsia="pt-BR"/>
                    </w:rPr>
                  </w:pPr>
                  <w:ins w:id="21718" w:author="Philippe Hollanda - Oliveira Trust" w:date="2022-07-19T09:57:00Z">
                    <w:r w:rsidRPr="0016760B">
                      <w:rPr>
                        <w:rFonts w:ascii="Arial" w:eastAsia="Times New Roman" w:hAnsi="Arial" w:cs="Arial"/>
                        <w:color w:val="000000"/>
                        <w:sz w:val="20"/>
                        <w:szCs w:val="20"/>
                        <w:lang w:eastAsia="pt-BR"/>
                      </w:rPr>
                      <w:t>R$ 5.755,00</w:t>
                    </w:r>
                  </w:ins>
                </w:p>
              </w:tc>
            </w:tr>
            <w:tr w:rsidR="0016760B" w:rsidRPr="0016760B" w14:paraId="6F9C96DB" w14:textId="77777777" w:rsidTr="0016760B">
              <w:trPr>
                <w:trHeight w:val="1785"/>
                <w:ins w:id="217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CC9BDB" w14:textId="77777777" w:rsidR="0016760B" w:rsidRPr="0016760B" w:rsidRDefault="0016760B" w:rsidP="0016760B">
                  <w:pPr>
                    <w:autoSpaceDE/>
                    <w:autoSpaceDN/>
                    <w:adjustRightInd/>
                    <w:jc w:val="center"/>
                    <w:rPr>
                      <w:ins w:id="21720" w:author="Philippe Hollanda - Oliveira Trust" w:date="2022-07-19T09:57:00Z"/>
                      <w:rFonts w:ascii="Arial" w:eastAsia="Times New Roman" w:hAnsi="Arial" w:cs="Arial"/>
                      <w:color w:val="000000"/>
                      <w:sz w:val="20"/>
                      <w:szCs w:val="20"/>
                      <w:lang w:eastAsia="pt-BR"/>
                    </w:rPr>
                  </w:pPr>
                  <w:ins w:id="21721" w:author="Philippe Hollanda - Oliveira Trust" w:date="2022-07-19T09:57:00Z">
                    <w:r w:rsidRPr="0016760B">
                      <w:rPr>
                        <w:rFonts w:ascii="Arial" w:eastAsia="Times New Roman" w:hAnsi="Arial" w:cs="Arial"/>
                        <w:color w:val="000000"/>
                        <w:sz w:val="20"/>
                        <w:szCs w:val="20"/>
                        <w:lang w:eastAsia="pt-BR"/>
                      </w:rPr>
                      <w:t>COPO DESCARTÁVEL</w:t>
                    </w:r>
                  </w:ins>
                </w:p>
              </w:tc>
              <w:tc>
                <w:tcPr>
                  <w:tcW w:w="2324" w:type="dxa"/>
                  <w:tcBorders>
                    <w:top w:val="nil"/>
                    <w:left w:val="nil"/>
                    <w:bottom w:val="single" w:sz="4" w:space="0" w:color="auto"/>
                    <w:right w:val="single" w:sz="4" w:space="0" w:color="auto"/>
                  </w:tcBorders>
                  <w:shd w:val="clear" w:color="auto" w:fill="auto"/>
                  <w:noWrap/>
                  <w:vAlign w:val="center"/>
                  <w:hideMark/>
                </w:tcPr>
                <w:p w14:paraId="5B83CBDE" w14:textId="77777777" w:rsidR="0016760B" w:rsidRPr="0016760B" w:rsidRDefault="0016760B" w:rsidP="0016760B">
                  <w:pPr>
                    <w:autoSpaceDE/>
                    <w:autoSpaceDN/>
                    <w:adjustRightInd/>
                    <w:jc w:val="center"/>
                    <w:rPr>
                      <w:ins w:id="21722" w:author="Philippe Hollanda - Oliveira Trust" w:date="2022-07-19T09:57:00Z"/>
                      <w:rFonts w:ascii="Arial" w:eastAsia="Times New Roman" w:hAnsi="Arial" w:cs="Arial"/>
                      <w:color w:val="000000"/>
                      <w:sz w:val="20"/>
                      <w:szCs w:val="20"/>
                      <w:lang w:eastAsia="pt-BR"/>
                    </w:rPr>
                  </w:pPr>
                  <w:ins w:id="21723"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30DD09" w14:textId="77777777" w:rsidR="0016760B" w:rsidRPr="0016760B" w:rsidRDefault="0016760B" w:rsidP="0016760B">
                  <w:pPr>
                    <w:autoSpaceDE/>
                    <w:autoSpaceDN/>
                    <w:adjustRightInd/>
                    <w:jc w:val="center"/>
                    <w:rPr>
                      <w:ins w:id="21724" w:author="Philippe Hollanda - Oliveira Trust" w:date="2022-07-19T09:57:00Z"/>
                      <w:rFonts w:ascii="Arial" w:eastAsia="Times New Roman" w:hAnsi="Arial" w:cs="Arial"/>
                      <w:color w:val="000000"/>
                      <w:sz w:val="20"/>
                      <w:szCs w:val="20"/>
                      <w:lang w:eastAsia="pt-BR"/>
                    </w:rPr>
                  </w:pPr>
                  <w:ins w:id="21725" w:author="Philippe Hollanda - Oliveira Trust" w:date="2022-07-19T09:57:00Z">
                    <w:r w:rsidRPr="0016760B">
                      <w:rPr>
                        <w:rFonts w:ascii="Arial" w:eastAsia="Times New Roman" w:hAnsi="Arial" w:cs="Arial"/>
                        <w:color w:val="000000"/>
                        <w:sz w:val="20"/>
                        <w:szCs w:val="20"/>
                        <w:lang w:eastAsia="pt-BR"/>
                      </w:rPr>
                      <w:t>R$ 444,50</w:t>
                    </w:r>
                  </w:ins>
                </w:p>
              </w:tc>
            </w:tr>
            <w:tr w:rsidR="0016760B" w:rsidRPr="0016760B" w14:paraId="1317A655" w14:textId="77777777" w:rsidTr="0016760B">
              <w:trPr>
                <w:trHeight w:val="1785"/>
                <w:ins w:id="21726" w:author="Philippe Hollanda - Oliveira Trust" w:date="2022-07-19T09:57:00Z"/>
              </w:trPr>
              <w:tc>
                <w:tcPr>
                  <w:tcW w:w="3851" w:type="dxa"/>
                  <w:tcBorders>
                    <w:top w:val="nil"/>
                    <w:left w:val="nil"/>
                    <w:bottom w:val="nil"/>
                    <w:right w:val="single" w:sz="4" w:space="0" w:color="auto"/>
                  </w:tcBorders>
                  <w:shd w:val="clear" w:color="auto" w:fill="auto"/>
                  <w:vAlign w:val="center"/>
                  <w:hideMark/>
                </w:tcPr>
                <w:p w14:paraId="655441AC" w14:textId="77777777" w:rsidR="0016760B" w:rsidRPr="0016760B" w:rsidRDefault="0016760B" w:rsidP="0016760B">
                  <w:pPr>
                    <w:autoSpaceDE/>
                    <w:autoSpaceDN/>
                    <w:adjustRightInd/>
                    <w:jc w:val="center"/>
                    <w:rPr>
                      <w:ins w:id="21727" w:author="Philippe Hollanda - Oliveira Trust" w:date="2022-07-19T09:57:00Z"/>
                      <w:rFonts w:ascii="Arial" w:eastAsia="Times New Roman" w:hAnsi="Arial" w:cs="Arial"/>
                      <w:color w:val="000000"/>
                      <w:sz w:val="20"/>
                      <w:szCs w:val="20"/>
                      <w:lang w:eastAsia="pt-BR"/>
                    </w:rPr>
                  </w:pPr>
                  <w:ins w:id="2172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C6855E6" w14:textId="77777777" w:rsidR="0016760B" w:rsidRPr="0016760B" w:rsidRDefault="0016760B" w:rsidP="0016760B">
                  <w:pPr>
                    <w:autoSpaceDE/>
                    <w:autoSpaceDN/>
                    <w:adjustRightInd/>
                    <w:jc w:val="center"/>
                    <w:rPr>
                      <w:ins w:id="21729" w:author="Philippe Hollanda - Oliveira Trust" w:date="2022-07-19T09:57:00Z"/>
                      <w:rFonts w:ascii="Arial" w:eastAsia="Times New Roman" w:hAnsi="Arial" w:cs="Arial"/>
                      <w:color w:val="000000"/>
                      <w:sz w:val="20"/>
                      <w:szCs w:val="20"/>
                      <w:lang w:eastAsia="pt-BR"/>
                    </w:rPr>
                  </w:pPr>
                  <w:ins w:id="21730" w:author="Philippe Hollanda - Oliveira Trust" w:date="2022-07-19T09:57:00Z">
                    <w:r w:rsidRPr="0016760B">
                      <w:rPr>
                        <w:rFonts w:ascii="Arial" w:eastAsia="Times New Roman" w:hAnsi="Arial" w:cs="Arial"/>
                        <w:color w:val="000000"/>
                        <w:sz w:val="20"/>
                        <w:szCs w:val="20"/>
                        <w:lang w:eastAsia="pt-BR"/>
                      </w:rPr>
                      <w:t>22/06/2021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9B44067" w14:textId="77777777" w:rsidR="0016760B" w:rsidRPr="0016760B" w:rsidRDefault="0016760B" w:rsidP="0016760B">
                  <w:pPr>
                    <w:autoSpaceDE/>
                    <w:autoSpaceDN/>
                    <w:adjustRightInd/>
                    <w:jc w:val="center"/>
                    <w:rPr>
                      <w:ins w:id="21731" w:author="Philippe Hollanda - Oliveira Trust" w:date="2022-07-19T09:57:00Z"/>
                      <w:rFonts w:ascii="Arial" w:eastAsia="Times New Roman" w:hAnsi="Arial" w:cs="Arial"/>
                      <w:color w:val="000000"/>
                      <w:sz w:val="20"/>
                      <w:szCs w:val="20"/>
                      <w:lang w:eastAsia="pt-BR"/>
                    </w:rPr>
                  </w:pPr>
                  <w:ins w:id="21732" w:author="Philippe Hollanda - Oliveira Trust" w:date="2022-07-19T09:57:00Z">
                    <w:r w:rsidRPr="0016760B">
                      <w:rPr>
                        <w:rFonts w:ascii="Arial" w:eastAsia="Times New Roman" w:hAnsi="Arial" w:cs="Arial"/>
                        <w:color w:val="000000"/>
                        <w:sz w:val="20"/>
                        <w:szCs w:val="20"/>
                        <w:lang w:eastAsia="pt-BR"/>
                      </w:rPr>
                      <w:t>R$ 2.130,70</w:t>
                    </w:r>
                  </w:ins>
                </w:p>
              </w:tc>
            </w:tr>
            <w:tr w:rsidR="0016760B" w:rsidRPr="0016760B" w14:paraId="3717A6F4" w14:textId="77777777" w:rsidTr="0016760B">
              <w:trPr>
                <w:trHeight w:val="1785"/>
                <w:ins w:id="21733" w:author="Philippe Hollanda - Oliveira Trust" w:date="2022-07-19T09:57:00Z"/>
              </w:trPr>
              <w:tc>
                <w:tcPr>
                  <w:tcW w:w="3851" w:type="dxa"/>
                  <w:tcBorders>
                    <w:top w:val="single" w:sz="4" w:space="0" w:color="auto"/>
                    <w:left w:val="nil"/>
                    <w:bottom w:val="single" w:sz="4" w:space="0" w:color="auto"/>
                    <w:right w:val="single" w:sz="4" w:space="0" w:color="auto"/>
                  </w:tcBorders>
                  <w:shd w:val="clear" w:color="auto" w:fill="auto"/>
                  <w:vAlign w:val="center"/>
                  <w:hideMark/>
                </w:tcPr>
                <w:p w14:paraId="0D54C88C" w14:textId="77777777" w:rsidR="0016760B" w:rsidRPr="0016760B" w:rsidRDefault="0016760B" w:rsidP="0016760B">
                  <w:pPr>
                    <w:autoSpaceDE/>
                    <w:autoSpaceDN/>
                    <w:adjustRightInd/>
                    <w:jc w:val="center"/>
                    <w:rPr>
                      <w:ins w:id="21734" w:author="Philippe Hollanda - Oliveira Trust" w:date="2022-07-19T09:57:00Z"/>
                      <w:rFonts w:ascii="Arial" w:eastAsia="Times New Roman" w:hAnsi="Arial" w:cs="Arial"/>
                      <w:color w:val="000000"/>
                      <w:sz w:val="20"/>
                      <w:szCs w:val="20"/>
                      <w:lang w:eastAsia="pt-BR"/>
                    </w:rPr>
                  </w:pPr>
                  <w:ins w:id="21735"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089E6925" w14:textId="77777777" w:rsidR="0016760B" w:rsidRPr="0016760B" w:rsidRDefault="0016760B" w:rsidP="0016760B">
                  <w:pPr>
                    <w:autoSpaceDE/>
                    <w:autoSpaceDN/>
                    <w:adjustRightInd/>
                    <w:jc w:val="center"/>
                    <w:rPr>
                      <w:ins w:id="21736" w:author="Philippe Hollanda - Oliveira Trust" w:date="2022-07-19T09:57:00Z"/>
                      <w:rFonts w:ascii="Arial" w:eastAsia="Times New Roman" w:hAnsi="Arial" w:cs="Arial"/>
                      <w:color w:val="000000"/>
                      <w:sz w:val="20"/>
                      <w:szCs w:val="20"/>
                      <w:lang w:eastAsia="pt-BR"/>
                    </w:rPr>
                  </w:pPr>
                  <w:ins w:id="21737"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347274" w14:textId="77777777" w:rsidR="0016760B" w:rsidRPr="0016760B" w:rsidRDefault="0016760B" w:rsidP="0016760B">
                  <w:pPr>
                    <w:autoSpaceDE/>
                    <w:autoSpaceDN/>
                    <w:adjustRightInd/>
                    <w:jc w:val="center"/>
                    <w:rPr>
                      <w:ins w:id="21738" w:author="Philippe Hollanda - Oliveira Trust" w:date="2022-07-19T09:57:00Z"/>
                      <w:rFonts w:ascii="Arial" w:eastAsia="Times New Roman" w:hAnsi="Arial" w:cs="Arial"/>
                      <w:color w:val="000000"/>
                      <w:sz w:val="20"/>
                      <w:szCs w:val="20"/>
                      <w:lang w:eastAsia="pt-BR"/>
                    </w:rPr>
                  </w:pPr>
                  <w:ins w:id="21739" w:author="Philippe Hollanda - Oliveira Trust" w:date="2022-07-19T09:57:00Z">
                    <w:r w:rsidRPr="0016760B">
                      <w:rPr>
                        <w:rFonts w:ascii="Arial" w:eastAsia="Times New Roman" w:hAnsi="Arial" w:cs="Arial"/>
                        <w:color w:val="000000"/>
                        <w:sz w:val="20"/>
                        <w:szCs w:val="20"/>
                        <w:lang w:eastAsia="pt-BR"/>
                      </w:rPr>
                      <w:t>R$ 2.350,00</w:t>
                    </w:r>
                  </w:ins>
                </w:p>
              </w:tc>
            </w:tr>
            <w:tr w:rsidR="0016760B" w:rsidRPr="0016760B" w14:paraId="3975BD6A" w14:textId="77777777" w:rsidTr="0016760B">
              <w:trPr>
                <w:trHeight w:val="1785"/>
                <w:ins w:id="21740" w:author="Philippe Hollanda - Oliveira Trust" w:date="2022-07-19T09:57:00Z"/>
              </w:trPr>
              <w:tc>
                <w:tcPr>
                  <w:tcW w:w="3851" w:type="dxa"/>
                  <w:tcBorders>
                    <w:top w:val="nil"/>
                    <w:left w:val="nil"/>
                    <w:bottom w:val="nil"/>
                    <w:right w:val="single" w:sz="4" w:space="0" w:color="auto"/>
                  </w:tcBorders>
                  <w:shd w:val="clear" w:color="auto" w:fill="auto"/>
                  <w:vAlign w:val="center"/>
                  <w:hideMark/>
                </w:tcPr>
                <w:p w14:paraId="216CBE2D" w14:textId="77777777" w:rsidR="0016760B" w:rsidRPr="0016760B" w:rsidRDefault="0016760B" w:rsidP="0016760B">
                  <w:pPr>
                    <w:autoSpaceDE/>
                    <w:autoSpaceDN/>
                    <w:adjustRightInd/>
                    <w:jc w:val="center"/>
                    <w:rPr>
                      <w:ins w:id="21741" w:author="Philippe Hollanda - Oliveira Trust" w:date="2022-07-19T09:57:00Z"/>
                      <w:rFonts w:ascii="Arial" w:eastAsia="Times New Roman" w:hAnsi="Arial" w:cs="Arial"/>
                      <w:color w:val="000000"/>
                      <w:sz w:val="20"/>
                      <w:szCs w:val="20"/>
                      <w:lang w:eastAsia="pt-BR"/>
                    </w:rPr>
                  </w:pPr>
                  <w:ins w:id="2174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3C88E86" w14:textId="77777777" w:rsidR="0016760B" w:rsidRPr="0016760B" w:rsidRDefault="0016760B" w:rsidP="0016760B">
                  <w:pPr>
                    <w:autoSpaceDE/>
                    <w:autoSpaceDN/>
                    <w:adjustRightInd/>
                    <w:jc w:val="center"/>
                    <w:rPr>
                      <w:ins w:id="21743" w:author="Philippe Hollanda - Oliveira Trust" w:date="2022-07-19T09:57:00Z"/>
                      <w:rFonts w:ascii="Arial" w:eastAsia="Times New Roman" w:hAnsi="Arial" w:cs="Arial"/>
                      <w:color w:val="000000"/>
                      <w:sz w:val="20"/>
                      <w:szCs w:val="20"/>
                      <w:lang w:eastAsia="pt-BR"/>
                    </w:rPr>
                  </w:pPr>
                  <w:ins w:id="21744" w:author="Philippe Hollanda - Oliveira Trust" w:date="2022-07-19T09:57:00Z">
                    <w:r w:rsidRPr="0016760B">
                      <w:rPr>
                        <w:rFonts w:ascii="Arial" w:eastAsia="Times New Roman" w:hAnsi="Arial" w:cs="Arial"/>
                        <w:color w:val="000000"/>
                        <w:sz w:val="20"/>
                        <w:szCs w:val="20"/>
                        <w:lang w:eastAsia="pt-BR"/>
                      </w:rPr>
                      <w:t>30/06/2021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10A424" w14:textId="77777777" w:rsidR="0016760B" w:rsidRPr="0016760B" w:rsidRDefault="0016760B" w:rsidP="0016760B">
                  <w:pPr>
                    <w:autoSpaceDE/>
                    <w:autoSpaceDN/>
                    <w:adjustRightInd/>
                    <w:jc w:val="center"/>
                    <w:rPr>
                      <w:ins w:id="21745" w:author="Philippe Hollanda - Oliveira Trust" w:date="2022-07-19T09:57:00Z"/>
                      <w:rFonts w:ascii="Arial" w:eastAsia="Times New Roman" w:hAnsi="Arial" w:cs="Arial"/>
                      <w:color w:val="000000"/>
                      <w:sz w:val="20"/>
                      <w:szCs w:val="20"/>
                      <w:lang w:eastAsia="pt-BR"/>
                    </w:rPr>
                  </w:pPr>
                  <w:ins w:id="21746" w:author="Philippe Hollanda - Oliveira Trust" w:date="2022-07-19T09:57:00Z">
                    <w:r w:rsidRPr="0016760B">
                      <w:rPr>
                        <w:rFonts w:ascii="Arial" w:eastAsia="Times New Roman" w:hAnsi="Arial" w:cs="Arial"/>
                        <w:color w:val="000000"/>
                        <w:sz w:val="20"/>
                        <w:szCs w:val="20"/>
                        <w:lang w:eastAsia="pt-BR"/>
                      </w:rPr>
                      <w:t>R$ 25.650,14</w:t>
                    </w:r>
                  </w:ins>
                </w:p>
              </w:tc>
            </w:tr>
            <w:tr w:rsidR="0016760B" w:rsidRPr="0016760B" w14:paraId="5DF65A64" w14:textId="77777777" w:rsidTr="0016760B">
              <w:trPr>
                <w:trHeight w:val="1785"/>
                <w:ins w:id="21747" w:author="Philippe Hollanda - Oliveira Trust" w:date="2022-07-19T09:57:00Z"/>
              </w:trPr>
              <w:tc>
                <w:tcPr>
                  <w:tcW w:w="3851" w:type="dxa"/>
                  <w:tcBorders>
                    <w:top w:val="single" w:sz="4" w:space="0" w:color="auto"/>
                    <w:left w:val="nil"/>
                    <w:bottom w:val="single" w:sz="4" w:space="0" w:color="auto"/>
                    <w:right w:val="single" w:sz="4" w:space="0" w:color="auto"/>
                  </w:tcBorders>
                  <w:shd w:val="clear" w:color="auto" w:fill="auto"/>
                  <w:vAlign w:val="center"/>
                  <w:hideMark/>
                </w:tcPr>
                <w:p w14:paraId="74F05828" w14:textId="77777777" w:rsidR="0016760B" w:rsidRPr="0016760B" w:rsidRDefault="0016760B" w:rsidP="0016760B">
                  <w:pPr>
                    <w:autoSpaceDE/>
                    <w:autoSpaceDN/>
                    <w:adjustRightInd/>
                    <w:jc w:val="center"/>
                    <w:rPr>
                      <w:ins w:id="21748" w:author="Philippe Hollanda - Oliveira Trust" w:date="2022-07-19T09:57:00Z"/>
                      <w:rFonts w:ascii="Arial" w:eastAsia="Times New Roman" w:hAnsi="Arial" w:cs="Arial"/>
                      <w:color w:val="000000"/>
                      <w:sz w:val="20"/>
                      <w:szCs w:val="20"/>
                      <w:lang w:eastAsia="pt-BR"/>
                    </w:rPr>
                  </w:pPr>
                  <w:ins w:id="21749"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372EFC4" w14:textId="77777777" w:rsidR="0016760B" w:rsidRPr="0016760B" w:rsidRDefault="0016760B" w:rsidP="0016760B">
                  <w:pPr>
                    <w:autoSpaceDE/>
                    <w:autoSpaceDN/>
                    <w:adjustRightInd/>
                    <w:jc w:val="center"/>
                    <w:rPr>
                      <w:ins w:id="21750" w:author="Philippe Hollanda - Oliveira Trust" w:date="2022-07-19T09:57:00Z"/>
                      <w:rFonts w:ascii="Arial" w:eastAsia="Times New Roman" w:hAnsi="Arial" w:cs="Arial"/>
                      <w:color w:val="000000"/>
                      <w:sz w:val="20"/>
                      <w:szCs w:val="20"/>
                      <w:lang w:eastAsia="pt-BR"/>
                    </w:rPr>
                  </w:pPr>
                  <w:ins w:id="21751"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650826" w14:textId="77777777" w:rsidR="0016760B" w:rsidRPr="0016760B" w:rsidRDefault="0016760B" w:rsidP="0016760B">
                  <w:pPr>
                    <w:autoSpaceDE/>
                    <w:autoSpaceDN/>
                    <w:adjustRightInd/>
                    <w:jc w:val="center"/>
                    <w:rPr>
                      <w:ins w:id="21752" w:author="Philippe Hollanda - Oliveira Trust" w:date="2022-07-19T09:57:00Z"/>
                      <w:rFonts w:ascii="Arial" w:eastAsia="Times New Roman" w:hAnsi="Arial" w:cs="Arial"/>
                      <w:color w:val="000000"/>
                      <w:sz w:val="20"/>
                      <w:szCs w:val="20"/>
                      <w:lang w:eastAsia="pt-BR"/>
                    </w:rPr>
                  </w:pPr>
                  <w:ins w:id="21753" w:author="Philippe Hollanda - Oliveira Trust" w:date="2022-07-19T09:57:00Z">
                    <w:r w:rsidRPr="0016760B">
                      <w:rPr>
                        <w:rFonts w:ascii="Arial" w:eastAsia="Times New Roman" w:hAnsi="Arial" w:cs="Arial"/>
                        <w:color w:val="000000"/>
                        <w:sz w:val="20"/>
                        <w:szCs w:val="20"/>
                        <w:lang w:eastAsia="pt-BR"/>
                      </w:rPr>
                      <w:t>R$ 965,25</w:t>
                    </w:r>
                  </w:ins>
                </w:p>
              </w:tc>
            </w:tr>
            <w:tr w:rsidR="0016760B" w:rsidRPr="0016760B" w14:paraId="0474980F" w14:textId="77777777" w:rsidTr="0016760B">
              <w:trPr>
                <w:trHeight w:val="1785"/>
                <w:ins w:id="217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F69E32" w14:textId="77777777" w:rsidR="0016760B" w:rsidRPr="0016760B" w:rsidRDefault="0016760B" w:rsidP="0016760B">
                  <w:pPr>
                    <w:autoSpaceDE/>
                    <w:autoSpaceDN/>
                    <w:adjustRightInd/>
                    <w:jc w:val="center"/>
                    <w:rPr>
                      <w:ins w:id="21755" w:author="Philippe Hollanda - Oliveira Trust" w:date="2022-07-19T09:57:00Z"/>
                      <w:rFonts w:ascii="Arial" w:eastAsia="Times New Roman" w:hAnsi="Arial" w:cs="Arial"/>
                      <w:color w:val="000000"/>
                      <w:sz w:val="20"/>
                      <w:szCs w:val="20"/>
                      <w:lang w:eastAsia="pt-BR"/>
                    </w:rPr>
                  </w:pPr>
                  <w:ins w:id="2175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61FC545" w14:textId="77777777" w:rsidR="0016760B" w:rsidRPr="0016760B" w:rsidRDefault="0016760B" w:rsidP="0016760B">
                  <w:pPr>
                    <w:autoSpaceDE/>
                    <w:autoSpaceDN/>
                    <w:adjustRightInd/>
                    <w:jc w:val="center"/>
                    <w:rPr>
                      <w:ins w:id="21757" w:author="Philippe Hollanda - Oliveira Trust" w:date="2022-07-19T09:57:00Z"/>
                      <w:rFonts w:ascii="Arial" w:eastAsia="Times New Roman" w:hAnsi="Arial" w:cs="Arial"/>
                      <w:color w:val="000000"/>
                      <w:sz w:val="20"/>
                      <w:szCs w:val="20"/>
                      <w:lang w:eastAsia="pt-BR"/>
                    </w:rPr>
                  </w:pPr>
                  <w:ins w:id="21758" w:author="Philippe Hollanda - Oliveira Trust" w:date="2022-07-19T09:57:00Z">
                    <w:r w:rsidRPr="0016760B">
                      <w:rPr>
                        <w:rFonts w:ascii="Arial" w:eastAsia="Times New Roman" w:hAnsi="Arial" w:cs="Arial"/>
                        <w:color w:val="000000"/>
                        <w:sz w:val="20"/>
                        <w:szCs w:val="20"/>
                        <w:lang w:eastAsia="pt-BR"/>
                      </w:rPr>
                      <w:t>18/05/2021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DFD17D" w14:textId="77777777" w:rsidR="0016760B" w:rsidRPr="0016760B" w:rsidRDefault="0016760B" w:rsidP="0016760B">
                  <w:pPr>
                    <w:autoSpaceDE/>
                    <w:autoSpaceDN/>
                    <w:adjustRightInd/>
                    <w:jc w:val="center"/>
                    <w:rPr>
                      <w:ins w:id="21759" w:author="Philippe Hollanda - Oliveira Trust" w:date="2022-07-19T09:57:00Z"/>
                      <w:rFonts w:ascii="Arial" w:eastAsia="Times New Roman" w:hAnsi="Arial" w:cs="Arial"/>
                      <w:color w:val="000000"/>
                      <w:sz w:val="20"/>
                      <w:szCs w:val="20"/>
                      <w:lang w:eastAsia="pt-BR"/>
                    </w:rPr>
                  </w:pPr>
                  <w:ins w:id="21760" w:author="Philippe Hollanda - Oliveira Trust" w:date="2022-07-19T09:57:00Z">
                    <w:r w:rsidRPr="0016760B">
                      <w:rPr>
                        <w:rFonts w:ascii="Arial" w:eastAsia="Times New Roman" w:hAnsi="Arial" w:cs="Arial"/>
                        <w:color w:val="000000"/>
                        <w:sz w:val="20"/>
                        <w:szCs w:val="20"/>
                        <w:lang w:eastAsia="pt-BR"/>
                      </w:rPr>
                      <w:t>R$ 235,70</w:t>
                    </w:r>
                  </w:ins>
                </w:p>
              </w:tc>
            </w:tr>
            <w:tr w:rsidR="0016760B" w:rsidRPr="0016760B" w14:paraId="1B47D5BC" w14:textId="77777777" w:rsidTr="0016760B">
              <w:trPr>
                <w:trHeight w:val="1785"/>
                <w:ins w:id="217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FA1D71" w14:textId="77777777" w:rsidR="0016760B" w:rsidRPr="0016760B" w:rsidRDefault="0016760B" w:rsidP="0016760B">
                  <w:pPr>
                    <w:autoSpaceDE/>
                    <w:autoSpaceDN/>
                    <w:adjustRightInd/>
                    <w:jc w:val="center"/>
                    <w:rPr>
                      <w:ins w:id="21762" w:author="Philippe Hollanda - Oliveira Trust" w:date="2022-07-19T09:57:00Z"/>
                      <w:rFonts w:ascii="Arial" w:eastAsia="Times New Roman" w:hAnsi="Arial" w:cs="Arial"/>
                      <w:color w:val="000000"/>
                      <w:sz w:val="20"/>
                      <w:szCs w:val="20"/>
                      <w:lang w:eastAsia="pt-BR"/>
                    </w:rPr>
                  </w:pPr>
                  <w:ins w:id="21763"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21482F0D" w14:textId="77777777" w:rsidR="0016760B" w:rsidRPr="0016760B" w:rsidRDefault="0016760B" w:rsidP="0016760B">
                  <w:pPr>
                    <w:autoSpaceDE/>
                    <w:autoSpaceDN/>
                    <w:adjustRightInd/>
                    <w:jc w:val="center"/>
                    <w:rPr>
                      <w:ins w:id="21764" w:author="Philippe Hollanda - Oliveira Trust" w:date="2022-07-19T09:57:00Z"/>
                      <w:rFonts w:ascii="Arial" w:eastAsia="Times New Roman" w:hAnsi="Arial" w:cs="Arial"/>
                      <w:color w:val="000000"/>
                      <w:sz w:val="20"/>
                      <w:szCs w:val="20"/>
                      <w:lang w:eastAsia="pt-BR"/>
                    </w:rPr>
                  </w:pPr>
                  <w:ins w:id="21765" w:author="Philippe Hollanda - Oliveira Trust" w:date="2022-07-19T09:57:00Z">
                    <w:r w:rsidRPr="0016760B">
                      <w:rPr>
                        <w:rFonts w:ascii="Arial" w:eastAsia="Times New Roman" w:hAnsi="Arial" w:cs="Arial"/>
                        <w:color w:val="000000"/>
                        <w:sz w:val="20"/>
                        <w:szCs w:val="20"/>
                        <w:lang w:eastAsia="pt-BR"/>
                      </w:rPr>
                      <w:t>25/05/2021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41C5A2" w14:textId="77777777" w:rsidR="0016760B" w:rsidRPr="0016760B" w:rsidRDefault="0016760B" w:rsidP="0016760B">
                  <w:pPr>
                    <w:autoSpaceDE/>
                    <w:autoSpaceDN/>
                    <w:adjustRightInd/>
                    <w:jc w:val="center"/>
                    <w:rPr>
                      <w:ins w:id="21766" w:author="Philippe Hollanda - Oliveira Trust" w:date="2022-07-19T09:57:00Z"/>
                      <w:rFonts w:ascii="Arial" w:eastAsia="Times New Roman" w:hAnsi="Arial" w:cs="Arial"/>
                      <w:color w:val="000000"/>
                      <w:sz w:val="20"/>
                      <w:szCs w:val="20"/>
                      <w:lang w:eastAsia="pt-BR"/>
                    </w:rPr>
                  </w:pPr>
                  <w:ins w:id="21767" w:author="Philippe Hollanda - Oliveira Trust" w:date="2022-07-19T09:57:00Z">
                    <w:r w:rsidRPr="0016760B">
                      <w:rPr>
                        <w:rFonts w:ascii="Arial" w:eastAsia="Times New Roman" w:hAnsi="Arial" w:cs="Arial"/>
                        <w:color w:val="000000"/>
                        <w:sz w:val="20"/>
                        <w:szCs w:val="20"/>
                        <w:lang w:eastAsia="pt-BR"/>
                      </w:rPr>
                      <w:t>R$ 970,20</w:t>
                    </w:r>
                  </w:ins>
                </w:p>
              </w:tc>
            </w:tr>
            <w:tr w:rsidR="0016760B" w:rsidRPr="0016760B" w14:paraId="592F3FB0" w14:textId="77777777" w:rsidTr="0016760B">
              <w:trPr>
                <w:trHeight w:val="1785"/>
                <w:ins w:id="217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DF46C5" w14:textId="77777777" w:rsidR="0016760B" w:rsidRPr="0016760B" w:rsidRDefault="0016760B" w:rsidP="0016760B">
                  <w:pPr>
                    <w:autoSpaceDE/>
                    <w:autoSpaceDN/>
                    <w:adjustRightInd/>
                    <w:jc w:val="center"/>
                    <w:rPr>
                      <w:ins w:id="21769" w:author="Philippe Hollanda - Oliveira Trust" w:date="2022-07-19T09:57:00Z"/>
                      <w:rFonts w:ascii="Arial" w:eastAsia="Times New Roman" w:hAnsi="Arial" w:cs="Arial"/>
                      <w:color w:val="000000"/>
                      <w:sz w:val="20"/>
                      <w:szCs w:val="20"/>
                      <w:lang w:eastAsia="pt-BR"/>
                    </w:rPr>
                  </w:pPr>
                  <w:ins w:id="21770"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9AAB341" w14:textId="77777777" w:rsidR="0016760B" w:rsidRPr="0016760B" w:rsidRDefault="0016760B" w:rsidP="0016760B">
                  <w:pPr>
                    <w:autoSpaceDE/>
                    <w:autoSpaceDN/>
                    <w:adjustRightInd/>
                    <w:jc w:val="center"/>
                    <w:rPr>
                      <w:ins w:id="21771" w:author="Philippe Hollanda - Oliveira Trust" w:date="2022-07-19T09:57:00Z"/>
                      <w:rFonts w:ascii="Arial" w:eastAsia="Times New Roman" w:hAnsi="Arial" w:cs="Arial"/>
                      <w:color w:val="000000"/>
                      <w:sz w:val="20"/>
                      <w:szCs w:val="20"/>
                      <w:lang w:eastAsia="pt-BR"/>
                    </w:rPr>
                  </w:pPr>
                  <w:ins w:id="21772" w:author="Philippe Hollanda - Oliveira Trust" w:date="2022-07-19T09:57:00Z">
                    <w:r w:rsidRPr="0016760B">
                      <w:rPr>
                        <w:rFonts w:ascii="Arial" w:eastAsia="Times New Roman" w:hAnsi="Arial" w:cs="Arial"/>
                        <w:color w:val="000000"/>
                        <w:sz w:val="20"/>
                        <w:szCs w:val="20"/>
                        <w:lang w:eastAsia="pt-BR"/>
                      </w:rPr>
                      <w:t>25/05/2021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ABAD96" w14:textId="77777777" w:rsidR="0016760B" w:rsidRPr="0016760B" w:rsidRDefault="0016760B" w:rsidP="0016760B">
                  <w:pPr>
                    <w:autoSpaceDE/>
                    <w:autoSpaceDN/>
                    <w:adjustRightInd/>
                    <w:jc w:val="center"/>
                    <w:rPr>
                      <w:ins w:id="21773" w:author="Philippe Hollanda - Oliveira Trust" w:date="2022-07-19T09:57:00Z"/>
                      <w:rFonts w:ascii="Arial" w:eastAsia="Times New Roman" w:hAnsi="Arial" w:cs="Arial"/>
                      <w:color w:val="000000"/>
                      <w:sz w:val="20"/>
                      <w:szCs w:val="20"/>
                      <w:lang w:eastAsia="pt-BR"/>
                    </w:rPr>
                  </w:pPr>
                  <w:ins w:id="21774" w:author="Philippe Hollanda - Oliveira Trust" w:date="2022-07-19T09:57:00Z">
                    <w:r w:rsidRPr="0016760B">
                      <w:rPr>
                        <w:rFonts w:ascii="Arial" w:eastAsia="Times New Roman" w:hAnsi="Arial" w:cs="Arial"/>
                        <w:color w:val="000000"/>
                        <w:sz w:val="20"/>
                        <w:szCs w:val="20"/>
                        <w:lang w:eastAsia="pt-BR"/>
                      </w:rPr>
                      <w:t>R$ 236,91</w:t>
                    </w:r>
                  </w:ins>
                </w:p>
              </w:tc>
            </w:tr>
            <w:tr w:rsidR="0016760B" w:rsidRPr="0016760B" w14:paraId="1023A180" w14:textId="77777777" w:rsidTr="0016760B">
              <w:trPr>
                <w:trHeight w:val="1785"/>
                <w:ins w:id="217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AB27DF" w14:textId="77777777" w:rsidR="0016760B" w:rsidRPr="0016760B" w:rsidRDefault="0016760B" w:rsidP="0016760B">
                  <w:pPr>
                    <w:autoSpaceDE/>
                    <w:autoSpaceDN/>
                    <w:adjustRightInd/>
                    <w:jc w:val="center"/>
                    <w:rPr>
                      <w:ins w:id="21776" w:author="Philippe Hollanda - Oliveira Trust" w:date="2022-07-19T09:57:00Z"/>
                      <w:rFonts w:ascii="Arial" w:eastAsia="Times New Roman" w:hAnsi="Arial" w:cs="Arial"/>
                      <w:color w:val="000000"/>
                      <w:sz w:val="20"/>
                      <w:szCs w:val="20"/>
                      <w:lang w:eastAsia="pt-BR"/>
                    </w:rPr>
                  </w:pPr>
                  <w:ins w:id="2177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5253CD3" w14:textId="77777777" w:rsidR="0016760B" w:rsidRPr="0016760B" w:rsidRDefault="0016760B" w:rsidP="0016760B">
                  <w:pPr>
                    <w:autoSpaceDE/>
                    <w:autoSpaceDN/>
                    <w:adjustRightInd/>
                    <w:jc w:val="center"/>
                    <w:rPr>
                      <w:ins w:id="21778" w:author="Philippe Hollanda - Oliveira Trust" w:date="2022-07-19T09:57:00Z"/>
                      <w:rFonts w:ascii="Arial" w:eastAsia="Times New Roman" w:hAnsi="Arial" w:cs="Arial"/>
                      <w:color w:val="000000"/>
                      <w:sz w:val="20"/>
                      <w:szCs w:val="20"/>
                      <w:lang w:eastAsia="pt-BR"/>
                    </w:rPr>
                  </w:pPr>
                  <w:ins w:id="21779" w:author="Philippe Hollanda - Oliveira Trust" w:date="2022-07-19T09:57:00Z">
                    <w:r w:rsidRPr="0016760B">
                      <w:rPr>
                        <w:rFonts w:ascii="Arial" w:eastAsia="Times New Roman" w:hAnsi="Arial" w:cs="Arial"/>
                        <w:color w:val="000000"/>
                        <w:sz w:val="20"/>
                        <w:szCs w:val="20"/>
                        <w:lang w:eastAsia="pt-BR"/>
                      </w:rPr>
                      <w:t>25/05/2021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9B47EF" w14:textId="77777777" w:rsidR="0016760B" w:rsidRPr="0016760B" w:rsidRDefault="0016760B" w:rsidP="0016760B">
                  <w:pPr>
                    <w:autoSpaceDE/>
                    <w:autoSpaceDN/>
                    <w:adjustRightInd/>
                    <w:jc w:val="center"/>
                    <w:rPr>
                      <w:ins w:id="21780" w:author="Philippe Hollanda - Oliveira Trust" w:date="2022-07-19T09:57:00Z"/>
                      <w:rFonts w:ascii="Arial" w:eastAsia="Times New Roman" w:hAnsi="Arial" w:cs="Arial"/>
                      <w:color w:val="000000"/>
                      <w:sz w:val="20"/>
                      <w:szCs w:val="20"/>
                      <w:lang w:eastAsia="pt-BR"/>
                    </w:rPr>
                  </w:pPr>
                  <w:ins w:id="21781" w:author="Philippe Hollanda - Oliveira Trust" w:date="2022-07-19T09:57:00Z">
                    <w:r w:rsidRPr="0016760B">
                      <w:rPr>
                        <w:rFonts w:ascii="Arial" w:eastAsia="Times New Roman" w:hAnsi="Arial" w:cs="Arial"/>
                        <w:color w:val="000000"/>
                        <w:sz w:val="20"/>
                        <w:szCs w:val="20"/>
                        <w:lang w:eastAsia="pt-BR"/>
                      </w:rPr>
                      <w:t>R$ 978,46</w:t>
                    </w:r>
                  </w:ins>
                </w:p>
              </w:tc>
            </w:tr>
            <w:tr w:rsidR="0016760B" w:rsidRPr="0016760B" w14:paraId="316AEB5A" w14:textId="77777777" w:rsidTr="0016760B">
              <w:trPr>
                <w:trHeight w:val="1785"/>
                <w:ins w:id="217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F760C6" w14:textId="77777777" w:rsidR="0016760B" w:rsidRPr="0016760B" w:rsidRDefault="0016760B" w:rsidP="0016760B">
                  <w:pPr>
                    <w:autoSpaceDE/>
                    <w:autoSpaceDN/>
                    <w:adjustRightInd/>
                    <w:jc w:val="center"/>
                    <w:rPr>
                      <w:ins w:id="21783" w:author="Philippe Hollanda - Oliveira Trust" w:date="2022-07-19T09:57:00Z"/>
                      <w:rFonts w:ascii="Arial" w:eastAsia="Times New Roman" w:hAnsi="Arial" w:cs="Arial"/>
                      <w:color w:val="000000"/>
                      <w:sz w:val="20"/>
                      <w:szCs w:val="20"/>
                      <w:lang w:eastAsia="pt-BR"/>
                    </w:rPr>
                  </w:pPr>
                  <w:ins w:id="21784"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A486B63" w14:textId="77777777" w:rsidR="0016760B" w:rsidRPr="0016760B" w:rsidRDefault="0016760B" w:rsidP="0016760B">
                  <w:pPr>
                    <w:autoSpaceDE/>
                    <w:autoSpaceDN/>
                    <w:adjustRightInd/>
                    <w:jc w:val="center"/>
                    <w:rPr>
                      <w:ins w:id="21785" w:author="Philippe Hollanda - Oliveira Trust" w:date="2022-07-19T09:57:00Z"/>
                      <w:rFonts w:ascii="Arial" w:eastAsia="Times New Roman" w:hAnsi="Arial" w:cs="Arial"/>
                      <w:color w:val="000000"/>
                      <w:sz w:val="20"/>
                      <w:szCs w:val="20"/>
                      <w:lang w:eastAsia="pt-BR"/>
                    </w:rPr>
                  </w:pPr>
                  <w:ins w:id="21786" w:author="Philippe Hollanda - Oliveira Trust" w:date="2022-07-19T09:57:00Z">
                    <w:r w:rsidRPr="0016760B">
                      <w:rPr>
                        <w:rFonts w:ascii="Arial" w:eastAsia="Times New Roman" w:hAnsi="Arial" w:cs="Arial"/>
                        <w:color w:val="000000"/>
                        <w:sz w:val="20"/>
                        <w:szCs w:val="20"/>
                        <w:lang w:eastAsia="pt-BR"/>
                      </w:rPr>
                      <w:t>25/05/2021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4C9E8A" w14:textId="77777777" w:rsidR="0016760B" w:rsidRPr="0016760B" w:rsidRDefault="0016760B" w:rsidP="0016760B">
                  <w:pPr>
                    <w:autoSpaceDE/>
                    <w:autoSpaceDN/>
                    <w:adjustRightInd/>
                    <w:jc w:val="center"/>
                    <w:rPr>
                      <w:ins w:id="21787" w:author="Philippe Hollanda - Oliveira Trust" w:date="2022-07-19T09:57:00Z"/>
                      <w:rFonts w:ascii="Arial" w:eastAsia="Times New Roman" w:hAnsi="Arial" w:cs="Arial"/>
                      <w:color w:val="000000"/>
                      <w:sz w:val="20"/>
                      <w:szCs w:val="20"/>
                      <w:lang w:eastAsia="pt-BR"/>
                    </w:rPr>
                  </w:pPr>
                  <w:ins w:id="21788" w:author="Philippe Hollanda - Oliveira Trust" w:date="2022-07-19T09:57:00Z">
                    <w:r w:rsidRPr="0016760B">
                      <w:rPr>
                        <w:rFonts w:ascii="Arial" w:eastAsia="Times New Roman" w:hAnsi="Arial" w:cs="Arial"/>
                        <w:color w:val="000000"/>
                        <w:sz w:val="20"/>
                        <w:szCs w:val="20"/>
                        <w:lang w:eastAsia="pt-BR"/>
                      </w:rPr>
                      <w:t>R$ 226,56</w:t>
                    </w:r>
                  </w:ins>
                </w:p>
              </w:tc>
            </w:tr>
            <w:tr w:rsidR="0016760B" w:rsidRPr="0016760B" w14:paraId="2A0813D0" w14:textId="77777777" w:rsidTr="0016760B">
              <w:trPr>
                <w:trHeight w:val="1785"/>
                <w:ins w:id="217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D39FA7" w14:textId="77777777" w:rsidR="0016760B" w:rsidRPr="0016760B" w:rsidRDefault="0016760B" w:rsidP="0016760B">
                  <w:pPr>
                    <w:autoSpaceDE/>
                    <w:autoSpaceDN/>
                    <w:adjustRightInd/>
                    <w:jc w:val="center"/>
                    <w:rPr>
                      <w:ins w:id="21790" w:author="Philippe Hollanda - Oliveira Trust" w:date="2022-07-19T09:57:00Z"/>
                      <w:rFonts w:ascii="Arial" w:eastAsia="Times New Roman" w:hAnsi="Arial" w:cs="Arial"/>
                      <w:color w:val="000000"/>
                      <w:sz w:val="20"/>
                      <w:szCs w:val="20"/>
                      <w:lang w:eastAsia="pt-BR"/>
                    </w:rPr>
                  </w:pPr>
                  <w:ins w:id="2179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AA0C034" w14:textId="77777777" w:rsidR="0016760B" w:rsidRPr="0016760B" w:rsidRDefault="0016760B" w:rsidP="0016760B">
                  <w:pPr>
                    <w:autoSpaceDE/>
                    <w:autoSpaceDN/>
                    <w:adjustRightInd/>
                    <w:jc w:val="center"/>
                    <w:rPr>
                      <w:ins w:id="21792" w:author="Philippe Hollanda - Oliveira Trust" w:date="2022-07-19T09:57:00Z"/>
                      <w:rFonts w:ascii="Arial" w:eastAsia="Times New Roman" w:hAnsi="Arial" w:cs="Arial"/>
                      <w:color w:val="000000"/>
                      <w:sz w:val="20"/>
                      <w:szCs w:val="20"/>
                      <w:lang w:eastAsia="pt-BR"/>
                    </w:rPr>
                  </w:pPr>
                  <w:ins w:id="21793" w:author="Philippe Hollanda - Oliveira Trust" w:date="2022-07-19T09:57:00Z">
                    <w:r w:rsidRPr="0016760B">
                      <w:rPr>
                        <w:rFonts w:ascii="Arial" w:eastAsia="Times New Roman" w:hAnsi="Arial" w:cs="Arial"/>
                        <w:color w:val="000000"/>
                        <w:sz w:val="20"/>
                        <w:szCs w:val="20"/>
                        <w:lang w:eastAsia="pt-BR"/>
                      </w:rPr>
                      <w:t>31/05/2021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FA7284" w14:textId="77777777" w:rsidR="0016760B" w:rsidRPr="0016760B" w:rsidRDefault="0016760B" w:rsidP="0016760B">
                  <w:pPr>
                    <w:autoSpaceDE/>
                    <w:autoSpaceDN/>
                    <w:adjustRightInd/>
                    <w:jc w:val="center"/>
                    <w:rPr>
                      <w:ins w:id="21794" w:author="Philippe Hollanda - Oliveira Trust" w:date="2022-07-19T09:57:00Z"/>
                      <w:rFonts w:ascii="Arial" w:eastAsia="Times New Roman" w:hAnsi="Arial" w:cs="Arial"/>
                      <w:color w:val="000000"/>
                      <w:sz w:val="20"/>
                      <w:szCs w:val="20"/>
                      <w:lang w:eastAsia="pt-BR"/>
                    </w:rPr>
                  </w:pPr>
                  <w:ins w:id="21795" w:author="Philippe Hollanda - Oliveira Trust" w:date="2022-07-19T09:57:00Z">
                    <w:r w:rsidRPr="0016760B">
                      <w:rPr>
                        <w:rFonts w:ascii="Arial" w:eastAsia="Times New Roman" w:hAnsi="Arial" w:cs="Arial"/>
                        <w:color w:val="000000"/>
                        <w:sz w:val="20"/>
                        <w:szCs w:val="20"/>
                        <w:lang w:eastAsia="pt-BR"/>
                      </w:rPr>
                      <w:t>R$ 1.020,80</w:t>
                    </w:r>
                  </w:ins>
                </w:p>
              </w:tc>
            </w:tr>
            <w:tr w:rsidR="0016760B" w:rsidRPr="0016760B" w14:paraId="59BEA0E9" w14:textId="77777777" w:rsidTr="0016760B">
              <w:trPr>
                <w:trHeight w:val="1785"/>
                <w:ins w:id="217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ECCE95" w14:textId="77777777" w:rsidR="0016760B" w:rsidRPr="0016760B" w:rsidRDefault="0016760B" w:rsidP="0016760B">
                  <w:pPr>
                    <w:autoSpaceDE/>
                    <w:autoSpaceDN/>
                    <w:adjustRightInd/>
                    <w:jc w:val="center"/>
                    <w:rPr>
                      <w:ins w:id="21797" w:author="Philippe Hollanda - Oliveira Trust" w:date="2022-07-19T09:57:00Z"/>
                      <w:rFonts w:ascii="Arial" w:eastAsia="Times New Roman" w:hAnsi="Arial" w:cs="Arial"/>
                      <w:color w:val="000000"/>
                      <w:sz w:val="20"/>
                      <w:szCs w:val="20"/>
                      <w:lang w:eastAsia="pt-BR"/>
                    </w:rPr>
                  </w:pPr>
                  <w:ins w:id="2179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1BDF090" w14:textId="77777777" w:rsidR="0016760B" w:rsidRPr="0016760B" w:rsidRDefault="0016760B" w:rsidP="0016760B">
                  <w:pPr>
                    <w:autoSpaceDE/>
                    <w:autoSpaceDN/>
                    <w:adjustRightInd/>
                    <w:jc w:val="center"/>
                    <w:rPr>
                      <w:ins w:id="21799" w:author="Philippe Hollanda - Oliveira Trust" w:date="2022-07-19T09:57:00Z"/>
                      <w:rFonts w:ascii="Arial" w:eastAsia="Times New Roman" w:hAnsi="Arial" w:cs="Arial"/>
                      <w:color w:val="000000"/>
                      <w:sz w:val="20"/>
                      <w:szCs w:val="20"/>
                      <w:lang w:eastAsia="pt-BR"/>
                    </w:rPr>
                  </w:pPr>
                  <w:ins w:id="21800" w:author="Philippe Hollanda - Oliveira Trust" w:date="2022-07-19T09:57:00Z">
                    <w:r w:rsidRPr="0016760B">
                      <w:rPr>
                        <w:rFonts w:ascii="Arial" w:eastAsia="Times New Roman" w:hAnsi="Arial" w:cs="Arial"/>
                        <w:color w:val="000000"/>
                        <w:sz w:val="20"/>
                        <w:szCs w:val="20"/>
                        <w:lang w:eastAsia="pt-BR"/>
                      </w:rPr>
                      <w:t>31/05/2021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C29444" w14:textId="77777777" w:rsidR="0016760B" w:rsidRPr="0016760B" w:rsidRDefault="0016760B" w:rsidP="0016760B">
                  <w:pPr>
                    <w:autoSpaceDE/>
                    <w:autoSpaceDN/>
                    <w:adjustRightInd/>
                    <w:jc w:val="center"/>
                    <w:rPr>
                      <w:ins w:id="21801" w:author="Philippe Hollanda - Oliveira Trust" w:date="2022-07-19T09:57:00Z"/>
                      <w:rFonts w:ascii="Arial" w:eastAsia="Times New Roman" w:hAnsi="Arial" w:cs="Arial"/>
                      <w:color w:val="000000"/>
                      <w:sz w:val="20"/>
                      <w:szCs w:val="20"/>
                      <w:lang w:eastAsia="pt-BR"/>
                    </w:rPr>
                  </w:pPr>
                  <w:ins w:id="21802" w:author="Philippe Hollanda - Oliveira Trust" w:date="2022-07-19T09:57:00Z">
                    <w:r w:rsidRPr="0016760B">
                      <w:rPr>
                        <w:rFonts w:ascii="Arial" w:eastAsia="Times New Roman" w:hAnsi="Arial" w:cs="Arial"/>
                        <w:color w:val="000000"/>
                        <w:sz w:val="20"/>
                        <w:szCs w:val="20"/>
                        <w:lang w:eastAsia="pt-BR"/>
                      </w:rPr>
                      <w:t>R$ 236,37</w:t>
                    </w:r>
                  </w:ins>
                </w:p>
              </w:tc>
            </w:tr>
            <w:tr w:rsidR="0016760B" w:rsidRPr="0016760B" w14:paraId="04748EF7" w14:textId="77777777" w:rsidTr="0016760B">
              <w:trPr>
                <w:trHeight w:val="1785"/>
                <w:ins w:id="218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2FEAEE" w14:textId="77777777" w:rsidR="0016760B" w:rsidRPr="0016760B" w:rsidRDefault="0016760B" w:rsidP="0016760B">
                  <w:pPr>
                    <w:autoSpaceDE/>
                    <w:autoSpaceDN/>
                    <w:adjustRightInd/>
                    <w:jc w:val="center"/>
                    <w:rPr>
                      <w:ins w:id="21804" w:author="Philippe Hollanda - Oliveira Trust" w:date="2022-07-19T09:57:00Z"/>
                      <w:rFonts w:ascii="Arial" w:eastAsia="Times New Roman" w:hAnsi="Arial" w:cs="Arial"/>
                      <w:color w:val="000000"/>
                      <w:sz w:val="20"/>
                      <w:szCs w:val="20"/>
                      <w:lang w:eastAsia="pt-BR"/>
                    </w:rPr>
                  </w:pPr>
                  <w:ins w:id="21805"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26546F99" w14:textId="77777777" w:rsidR="0016760B" w:rsidRPr="0016760B" w:rsidRDefault="0016760B" w:rsidP="0016760B">
                  <w:pPr>
                    <w:autoSpaceDE/>
                    <w:autoSpaceDN/>
                    <w:adjustRightInd/>
                    <w:jc w:val="center"/>
                    <w:rPr>
                      <w:ins w:id="21806" w:author="Philippe Hollanda - Oliveira Trust" w:date="2022-07-19T09:57:00Z"/>
                      <w:rFonts w:ascii="Arial" w:eastAsia="Times New Roman" w:hAnsi="Arial" w:cs="Arial"/>
                      <w:color w:val="000000"/>
                      <w:sz w:val="20"/>
                      <w:szCs w:val="20"/>
                      <w:lang w:eastAsia="pt-BR"/>
                    </w:rPr>
                  </w:pPr>
                  <w:ins w:id="21807"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04A10D6" w14:textId="77777777" w:rsidR="0016760B" w:rsidRPr="0016760B" w:rsidRDefault="0016760B" w:rsidP="0016760B">
                  <w:pPr>
                    <w:autoSpaceDE/>
                    <w:autoSpaceDN/>
                    <w:adjustRightInd/>
                    <w:jc w:val="center"/>
                    <w:rPr>
                      <w:ins w:id="21808" w:author="Philippe Hollanda - Oliveira Trust" w:date="2022-07-19T09:57:00Z"/>
                      <w:rFonts w:ascii="Arial" w:eastAsia="Times New Roman" w:hAnsi="Arial" w:cs="Arial"/>
                      <w:color w:val="000000"/>
                      <w:sz w:val="20"/>
                      <w:szCs w:val="20"/>
                      <w:lang w:eastAsia="pt-BR"/>
                    </w:rPr>
                  </w:pPr>
                  <w:ins w:id="21809" w:author="Philippe Hollanda - Oliveira Trust" w:date="2022-07-19T09:57:00Z">
                    <w:r w:rsidRPr="0016760B">
                      <w:rPr>
                        <w:rFonts w:ascii="Arial" w:eastAsia="Times New Roman" w:hAnsi="Arial" w:cs="Arial"/>
                        <w:color w:val="000000"/>
                        <w:sz w:val="20"/>
                        <w:szCs w:val="20"/>
                        <w:lang w:eastAsia="pt-BR"/>
                      </w:rPr>
                      <w:t>R$ 1.049,80</w:t>
                    </w:r>
                  </w:ins>
                </w:p>
              </w:tc>
            </w:tr>
            <w:tr w:rsidR="0016760B" w:rsidRPr="0016760B" w14:paraId="05156A26" w14:textId="77777777" w:rsidTr="0016760B">
              <w:trPr>
                <w:trHeight w:val="1785"/>
                <w:ins w:id="218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9D51D1" w14:textId="77777777" w:rsidR="0016760B" w:rsidRPr="0016760B" w:rsidRDefault="0016760B" w:rsidP="0016760B">
                  <w:pPr>
                    <w:autoSpaceDE/>
                    <w:autoSpaceDN/>
                    <w:adjustRightInd/>
                    <w:jc w:val="center"/>
                    <w:rPr>
                      <w:ins w:id="21811" w:author="Philippe Hollanda - Oliveira Trust" w:date="2022-07-19T09:57:00Z"/>
                      <w:rFonts w:ascii="Arial" w:eastAsia="Times New Roman" w:hAnsi="Arial" w:cs="Arial"/>
                      <w:color w:val="000000"/>
                      <w:sz w:val="20"/>
                      <w:szCs w:val="20"/>
                      <w:lang w:eastAsia="pt-BR"/>
                    </w:rPr>
                  </w:pPr>
                  <w:ins w:id="21812"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5C5883F9" w14:textId="77777777" w:rsidR="0016760B" w:rsidRPr="0016760B" w:rsidRDefault="0016760B" w:rsidP="0016760B">
                  <w:pPr>
                    <w:autoSpaceDE/>
                    <w:autoSpaceDN/>
                    <w:adjustRightInd/>
                    <w:jc w:val="center"/>
                    <w:rPr>
                      <w:ins w:id="21813" w:author="Philippe Hollanda - Oliveira Trust" w:date="2022-07-19T09:57:00Z"/>
                      <w:rFonts w:ascii="Arial" w:eastAsia="Times New Roman" w:hAnsi="Arial" w:cs="Arial"/>
                      <w:color w:val="000000"/>
                      <w:sz w:val="20"/>
                      <w:szCs w:val="20"/>
                      <w:lang w:eastAsia="pt-BR"/>
                    </w:rPr>
                  </w:pPr>
                  <w:ins w:id="21814"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CBBCC3" w14:textId="77777777" w:rsidR="0016760B" w:rsidRPr="0016760B" w:rsidRDefault="0016760B" w:rsidP="0016760B">
                  <w:pPr>
                    <w:autoSpaceDE/>
                    <w:autoSpaceDN/>
                    <w:adjustRightInd/>
                    <w:jc w:val="center"/>
                    <w:rPr>
                      <w:ins w:id="21815" w:author="Philippe Hollanda - Oliveira Trust" w:date="2022-07-19T09:57:00Z"/>
                      <w:rFonts w:ascii="Arial" w:eastAsia="Times New Roman" w:hAnsi="Arial" w:cs="Arial"/>
                      <w:color w:val="000000"/>
                      <w:sz w:val="20"/>
                      <w:szCs w:val="20"/>
                      <w:lang w:eastAsia="pt-BR"/>
                    </w:rPr>
                  </w:pPr>
                  <w:ins w:id="21816" w:author="Philippe Hollanda - Oliveira Trust" w:date="2022-07-19T09:57:00Z">
                    <w:r w:rsidRPr="0016760B">
                      <w:rPr>
                        <w:rFonts w:ascii="Arial" w:eastAsia="Times New Roman" w:hAnsi="Arial" w:cs="Arial"/>
                        <w:color w:val="000000"/>
                        <w:sz w:val="20"/>
                        <w:szCs w:val="20"/>
                        <w:lang w:eastAsia="pt-BR"/>
                      </w:rPr>
                      <w:t>R$ 730,22</w:t>
                    </w:r>
                  </w:ins>
                </w:p>
              </w:tc>
            </w:tr>
            <w:tr w:rsidR="0016760B" w:rsidRPr="0016760B" w14:paraId="52BF5435" w14:textId="77777777" w:rsidTr="0016760B">
              <w:trPr>
                <w:trHeight w:val="1785"/>
                <w:ins w:id="218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95D719" w14:textId="77777777" w:rsidR="0016760B" w:rsidRPr="0016760B" w:rsidRDefault="0016760B" w:rsidP="0016760B">
                  <w:pPr>
                    <w:autoSpaceDE/>
                    <w:autoSpaceDN/>
                    <w:adjustRightInd/>
                    <w:jc w:val="center"/>
                    <w:rPr>
                      <w:ins w:id="21818" w:author="Philippe Hollanda - Oliveira Trust" w:date="2022-07-19T09:57:00Z"/>
                      <w:rFonts w:ascii="Arial" w:eastAsia="Times New Roman" w:hAnsi="Arial" w:cs="Arial"/>
                      <w:color w:val="000000"/>
                      <w:sz w:val="20"/>
                      <w:szCs w:val="20"/>
                      <w:lang w:eastAsia="pt-BR"/>
                    </w:rPr>
                  </w:pPr>
                  <w:ins w:id="21819" w:author="Philippe Hollanda - Oliveira Trust" w:date="2022-07-19T09:57:00Z">
                    <w:r w:rsidRPr="0016760B">
                      <w:rPr>
                        <w:rFonts w:ascii="Arial" w:eastAsia="Times New Roman" w:hAnsi="Arial" w:cs="Arial"/>
                        <w:color w:val="000000"/>
                        <w:sz w:val="20"/>
                        <w:szCs w:val="20"/>
                        <w:lang w:eastAsia="pt-BR"/>
                      </w:rPr>
                      <w:lastRenderedPageBreak/>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0C69A2C4" w14:textId="77777777" w:rsidR="0016760B" w:rsidRPr="0016760B" w:rsidRDefault="0016760B" w:rsidP="0016760B">
                  <w:pPr>
                    <w:autoSpaceDE/>
                    <w:autoSpaceDN/>
                    <w:adjustRightInd/>
                    <w:jc w:val="center"/>
                    <w:rPr>
                      <w:ins w:id="21820" w:author="Philippe Hollanda - Oliveira Trust" w:date="2022-07-19T09:57:00Z"/>
                      <w:rFonts w:ascii="Arial" w:eastAsia="Times New Roman" w:hAnsi="Arial" w:cs="Arial"/>
                      <w:color w:val="000000"/>
                      <w:sz w:val="20"/>
                      <w:szCs w:val="20"/>
                      <w:lang w:eastAsia="pt-BR"/>
                    </w:rPr>
                  </w:pPr>
                  <w:ins w:id="21821"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95F405" w14:textId="77777777" w:rsidR="0016760B" w:rsidRPr="0016760B" w:rsidRDefault="0016760B" w:rsidP="0016760B">
                  <w:pPr>
                    <w:autoSpaceDE/>
                    <w:autoSpaceDN/>
                    <w:adjustRightInd/>
                    <w:jc w:val="center"/>
                    <w:rPr>
                      <w:ins w:id="21822" w:author="Philippe Hollanda - Oliveira Trust" w:date="2022-07-19T09:57:00Z"/>
                      <w:rFonts w:ascii="Arial" w:eastAsia="Times New Roman" w:hAnsi="Arial" w:cs="Arial"/>
                      <w:color w:val="000000"/>
                      <w:sz w:val="20"/>
                      <w:szCs w:val="20"/>
                      <w:lang w:eastAsia="pt-BR"/>
                    </w:rPr>
                  </w:pPr>
                  <w:ins w:id="21823" w:author="Philippe Hollanda - Oliveira Trust" w:date="2022-07-19T09:57:00Z">
                    <w:r w:rsidRPr="0016760B">
                      <w:rPr>
                        <w:rFonts w:ascii="Arial" w:eastAsia="Times New Roman" w:hAnsi="Arial" w:cs="Arial"/>
                        <w:color w:val="000000"/>
                        <w:sz w:val="20"/>
                        <w:szCs w:val="20"/>
                        <w:lang w:eastAsia="pt-BR"/>
                      </w:rPr>
                      <w:t>R$ 1.036,46</w:t>
                    </w:r>
                  </w:ins>
                </w:p>
              </w:tc>
            </w:tr>
            <w:tr w:rsidR="0016760B" w:rsidRPr="0016760B" w14:paraId="346176FF" w14:textId="77777777" w:rsidTr="0016760B">
              <w:trPr>
                <w:trHeight w:val="1785"/>
                <w:ins w:id="218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0E60C7" w14:textId="77777777" w:rsidR="0016760B" w:rsidRPr="0016760B" w:rsidRDefault="0016760B" w:rsidP="0016760B">
                  <w:pPr>
                    <w:autoSpaceDE/>
                    <w:autoSpaceDN/>
                    <w:adjustRightInd/>
                    <w:jc w:val="center"/>
                    <w:rPr>
                      <w:ins w:id="21825" w:author="Philippe Hollanda - Oliveira Trust" w:date="2022-07-19T09:57:00Z"/>
                      <w:rFonts w:ascii="Arial" w:eastAsia="Times New Roman" w:hAnsi="Arial" w:cs="Arial"/>
                      <w:color w:val="000000"/>
                      <w:sz w:val="20"/>
                      <w:szCs w:val="20"/>
                      <w:lang w:eastAsia="pt-BR"/>
                    </w:rPr>
                  </w:pPr>
                  <w:ins w:id="2182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FA37EDE" w14:textId="77777777" w:rsidR="0016760B" w:rsidRPr="0016760B" w:rsidRDefault="0016760B" w:rsidP="0016760B">
                  <w:pPr>
                    <w:autoSpaceDE/>
                    <w:autoSpaceDN/>
                    <w:adjustRightInd/>
                    <w:jc w:val="center"/>
                    <w:rPr>
                      <w:ins w:id="21827" w:author="Philippe Hollanda - Oliveira Trust" w:date="2022-07-19T09:57:00Z"/>
                      <w:rFonts w:ascii="Arial" w:eastAsia="Times New Roman" w:hAnsi="Arial" w:cs="Arial"/>
                      <w:color w:val="000000"/>
                      <w:sz w:val="20"/>
                      <w:szCs w:val="20"/>
                      <w:lang w:eastAsia="pt-BR"/>
                    </w:rPr>
                  </w:pPr>
                  <w:ins w:id="21828"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46FCE9" w14:textId="77777777" w:rsidR="0016760B" w:rsidRPr="0016760B" w:rsidRDefault="0016760B" w:rsidP="0016760B">
                  <w:pPr>
                    <w:autoSpaceDE/>
                    <w:autoSpaceDN/>
                    <w:adjustRightInd/>
                    <w:jc w:val="center"/>
                    <w:rPr>
                      <w:ins w:id="21829" w:author="Philippe Hollanda - Oliveira Trust" w:date="2022-07-19T09:57:00Z"/>
                      <w:rFonts w:ascii="Arial" w:eastAsia="Times New Roman" w:hAnsi="Arial" w:cs="Arial"/>
                      <w:color w:val="000000"/>
                      <w:sz w:val="20"/>
                      <w:szCs w:val="20"/>
                      <w:lang w:eastAsia="pt-BR"/>
                    </w:rPr>
                  </w:pPr>
                  <w:ins w:id="21830" w:author="Philippe Hollanda - Oliveira Trust" w:date="2022-07-19T09:57:00Z">
                    <w:r w:rsidRPr="0016760B">
                      <w:rPr>
                        <w:rFonts w:ascii="Arial" w:eastAsia="Times New Roman" w:hAnsi="Arial" w:cs="Arial"/>
                        <w:color w:val="000000"/>
                        <w:sz w:val="20"/>
                        <w:szCs w:val="20"/>
                        <w:lang w:eastAsia="pt-BR"/>
                      </w:rPr>
                      <w:t>R$ 239,99</w:t>
                    </w:r>
                  </w:ins>
                </w:p>
              </w:tc>
            </w:tr>
            <w:tr w:rsidR="0016760B" w:rsidRPr="0016760B" w14:paraId="4AE5A3CC" w14:textId="77777777" w:rsidTr="0016760B">
              <w:trPr>
                <w:trHeight w:val="1785"/>
                <w:ins w:id="218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1EF453" w14:textId="77777777" w:rsidR="0016760B" w:rsidRPr="0016760B" w:rsidRDefault="0016760B" w:rsidP="0016760B">
                  <w:pPr>
                    <w:autoSpaceDE/>
                    <w:autoSpaceDN/>
                    <w:adjustRightInd/>
                    <w:jc w:val="center"/>
                    <w:rPr>
                      <w:ins w:id="21832" w:author="Philippe Hollanda - Oliveira Trust" w:date="2022-07-19T09:57:00Z"/>
                      <w:rFonts w:ascii="Arial" w:eastAsia="Times New Roman" w:hAnsi="Arial" w:cs="Arial"/>
                      <w:color w:val="000000"/>
                      <w:sz w:val="20"/>
                      <w:szCs w:val="20"/>
                      <w:lang w:eastAsia="pt-BR"/>
                    </w:rPr>
                  </w:pPr>
                  <w:ins w:id="21833"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08FC5E8" w14:textId="77777777" w:rsidR="0016760B" w:rsidRPr="0016760B" w:rsidRDefault="0016760B" w:rsidP="0016760B">
                  <w:pPr>
                    <w:autoSpaceDE/>
                    <w:autoSpaceDN/>
                    <w:adjustRightInd/>
                    <w:jc w:val="center"/>
                    <w:rPr>
                      <w:ins w:id="21834" w:author="Philippe Hollanda - Oliveira Trust" w:date="2022-07-19T09:57:00Z"/>
                      <w:rFonts w:ascii="Arial" w:eastAsia="Times New Roman" w:hAnsi="Arial" w:cs="Arial"/>
                      <w:color w:val="000000"/>
                      <w:sz w:val="20"/>
                      <w:szCs w:val="20"/>
                      <w:lang w:eastAsia="pt-BR"/>
                    </w:rPr>
                  </w:pPr>
                  <w:ins w:id="21835"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A82023" w14:textId="77777777" w:rsidR="0016760B" w:rsidRPr="0016760B" w:rsidRDefault="0016760B" w:rsidP="0016760B">
                  <w:pPr>
                    <w:autoSpaceDE/>
                    <w:autoSpaceDN/>
                    <w:adjustRightInd/>
                    <w:jc w:val="center"/>
                    <w:rPr>
                      <w:ins w:id="21836" w:author="Philippe Hollanda - Oliveira Trust" w:date="2022-07-19T09:57:00Z"/>
                      <w:rFonts w:ascii="Arial" w:eastAsia="Times New Roman" w:hAnsi="Arial" w:cs="Arial"/>
                      <w:color w:val="000000"/>
                      <w:sz w:val="20"/>
                      <w:szCs w:val="20"/>
                      <w:lang w:eastAsia="pt-BR"/>
                    </w:rPr>
                  </w:pPr>
                  <w:ins w:id="21837" w:author="Philippe Hollanda - Oliveira Trust" w:date="2022-07-19T09:57:00Z">
                    <w:r w:rsidRPr="0016760B">
                      <w:rPr>
                        <w:rFonts w:ascii="Arial" w:eastAsia="Times New Roman" w:hAnsi="Arial" w:cs="Arial"/>
                        <w:color w:val="000000"/>
                        <w:sz w:val="20"/>
                        <w:szCs w:val="20"/>
                        <w:lang w:eastAsia="pt-BR"/>
                      </w:rPr>
                      <w:t>R$ 169,08</w:t>
                    </w:r>
                  </w:ins>
                </w:p>
              </w:tc>
            </w:tr>
            <w:tr w:rsidR="0016760B" w:rsidRPr="0016760B" w14:paraId="2FD8136B" w14:textId="77777777" w:rsidTr="0016760B">
              <w:trPr>
                <w:trHeight w:val="1785"/>
                <w:ins w:id="218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C9B514" w14:textId="77777777" w:rsidR="0016760B" w:rsidRPr="0016760B" w:rsidRDefault="0016760B" w:rsidP="0016760B">
                  <w:pPr>
                    <w:autoSpaceDE/>
                    <w:autoSpaceDN/>
                    <w:adjustRightInd/>
                    <w:jc w:val="center"/>
                    <w:rPr>
                      <w:ins w:id="21839" w:author="Philippe Hollanda - Oliveira Trust" w:date="2022-07-19T09:57:00Z"/>
                      <w:rFonts w:ascii="Arial" w:eastAsia="Times New Roman" w:hAnsi="Arial" w:cs="Arial"/>
                      <w:color w:val="000000"/>
                      <w:sz w:val="20"/>
                      <w:szCs w:val="20"/>
                      <w:lang w:eastAsia="pt-BR"/>
                    </w:rPr>
                  </w:pPr>
                  <w:ins w:id="21840"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334B6A7" w14:textId="77777777" w:rsidR="0016760B" w:rsidRPr="0016760B" w:rsidRDefault="0016760B" w:rsidP="0016760B">
                  <w:pPr>
                    <w:autoSpaceDE/>
                    <w:autoSpaceDN/>
                    <w:adjustRightInd/>
                    <w:jc w:val="center"/>
                    <w:rPr>
                      <w:ins w:id="21841" w:author="Philippe Hollanda - Oliveira Trust" w:date="2022-07-19T09:57:00Z"/>
                      <w:rFonts w:ascii="Arial" w:eastAsia="Times New Roman" w:hAnsi="Arial" w:cs="Arial"/>
                      <w:color w:val="000000"/>
                      <w:sz w:val="20"/>
                      <w:szCs w:val="20"/>
                      <w:lang w:eastAsia="pt-BR"/>
                    </w:rPr>
                  </w:pPr>
                  <w:ins w:id="21842"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4FFE34" w14:textId="77777777" w:rsidR="0016760B" w:rsidRPr="0016760B" w:rsidRDefault="0016760B" w:rsidP="0016760B">
                  <w:pPr>
                    <w:autoSpaceDE/>
                    <w:autoSpaceDN/>
                    <w:adjustRightInd/>
                    <w:jc w:val="center"/>
                    <w:rPr>
                      <w:ins w:id="21843" w:author="Philippe Hollanda - Oliveira Trust" w:date="2022-07-19T09:57:00Z"/>
                      <w:rFonts w:ascii="Arial" w:eastAsia="Times New Roman" w:hAnsi="Arial" w:cs="Arial"/>
                      <w:color w:val="000000"/>
                      <w:sz w:val="20"/>
                      <w:szCs w:val="20"/>
                      <w:lang w:eastAsia="pt-BR"/>
                    </w:rPr>
                  </w:pPr>
                  <w:ins w:id="21844" w:author="Philippe Hollanda - Oliveira Trust" w:date="2022-07-19T09:57:00Z">
                    <w:r w:rsidRPr="0016760B">
                      <w:rPr>
                        <w:rFonts w:ascii="Arial" w:eastAsia="Times New Roman" w:hAnsi="Arial" w:cs="Arial"/>
                        <w:color w:val="000000"/>
                        <w:sz w:val="20"/>
                        <w:szCs w:val="20"/>
                        <w:lang w:eastAsia="pt-BR"/>
                      </w:rPr>
                      <w:t>R$ 243,08</w:t>
                    </w:r>
                  </w:ins>
                </w:p>
              </w:tc>
            </w:tr>
            <w:tr w:rsidR="0016760B" w:rsidRPr="0016760B" w14:paraId="61ADA036" w14:textId="77777777" w:rsidTr="0016760B">
              <w:trPr>
                <w:trHeight w:val="1785"/>
                <w:ins w:id="218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6DB389" w14:textId="77777777" w:rsidR="0016760B" w:rsidRPr="0016760B" w:rsidRDefault="0016760B" w:rsidP="0016760B">
                  <w:pPr>
                    <w:autoSpaceDE/>
                    <w:autoSpaceDN/>
                    <w:adjustRightInd/>
                    <w:jc w:val="center"/>
                    <w:rPr>
                      <w:ins w:id="21846" w:author="Philippe Hollanda - Oliveira Trust" w:date="2022-07-19T09:57:00Z"/>
                      <w:rFonts w:ascii="Arial" w:eastAsia="Times New Roman" w:hAnsi="Arial" w:cs="Arial"/>
                      <w:color w:val="000000"/>
                      <w:sz w:val="20"/>
                      <w:szCs w:val="20"/>
                      <w:lang w:eastAsia="pt-BR"/>
                    </w:rPr>
                  </w:pPr>
                  <w:ins w:id="21847"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7E8D4311" w14:textId="77777777" w:rsidR="0016760B" w:rsidRPr="0016760B" w:rsidRDefault="0016760B" w:rsidP="0016760B">
                  <w:pPr>
                    <w:autoSpaceDE/>
                    <w:autoSpaceDN/>
                    <w:adjustRightInd/>
                    <w:jc w:val="center"/>
                    <w:rPr>
                      <w:ins w:id="21848" w:author="Philippe Hollanda - Oliveira Trust" w:date="2022-07-19T09:57:00Z"/>
                      <w:rFonts w:ascii="Arial" w:eastAsia="Times New Roman" w:hAnsi="Arial" w:cs="Arial"/>
                      <w:color w:val="000000"/>
                      <w:sz w:val="20"/>
                      <w:szCs w:val="20"/>
                      <w:lang w:eastAsia="pt-BR"/>
                    </w:rPr>
                  </w:pPr>
                  <w:ins w:id="21849" w:author="Philippe Hollanda - Oliveira Trust" w:date="2022-07-19T09:57:00Z">
                    <w:r w:rsidRPr="0016760B">
                      <w:rPr>
                        <w:rFonts w:ascii="Arial" w:eastAsia="Times New Roman" w:hAnsi="Arial" w:cs="Arial"/>
                        <w:color w:val="000000"/>
                        <w:sz w:val="20"/>
                        <w:szCs w:val="20"/>
                        <w:lang w:eastAsia="pt-BR"/>
                      </w:rPr>
                      <w:t>08/06/2021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52DB24" w14:textId="77777777" w:rsidR="0016760B" w:rsidRPr="0016760B" w:rsidRDefault="0016760B" w:rsidP="0016760B">
                  <w:pPr>
                    <w:autoSpaceDE/>
                    <w:autoSpaceDN/>
                    <w:adjustRightInd/>
                    <w:jc w:val="center"/>
                    <w:rPr>
                      <w:ins w:id="21850" w:author="Philippe Hollanda - Oliveira Trust" w:date="2022-07-19T09:57:00Z"/>
                      <w:rFonts w:ascii="Arial" w:eastAsia="Times New Roman" w:hAnsi="Arial" w:cs="Arial"/>
                      <w:color w:val="000000"/>
                      <w:sz w:val="20"/>
                      <w:szCs w:val="20"/>
                      <w:lang w:eastAsia="pt-BR"/>
                    </w:rPr>
                  </w:pPr>
                  <w:ins w:id="21851" w:author="Philippe Hollanda - Oliveira Trust" w:date="2022-07-19T09:57:00Z">
                    <w:r w:rsidRPr="0016760B">
                      <w:rPr>
                        <w:rFonts w:ascii="Arial" w:eastAsia="Times New Roman" w:hAnsi="Arial" w:cs="Arial"/>
                        <w:color w:val="000000"/>
                        <w:sz w:val="20"/>
                        <w:szCs w:val="20"/>
                        <w:lang w:eastAsia="pt-BR"/>
                      </w:rPr>
                      <w:t>R$ 1.021,38</w:t>
                    </w:r>
                  </w:ins>
                </w:p>
              </w:tc>
            </w:tr>
            <w:tr w:rsidR="0016760B" w:rsidRPr="0016760B" w14:paraId="3CB1C977" w14:textId="77777777" w:rsidTr="0016760B">
              <w:trPr>
                <w:trHeight w:val="1785"/>
                <w:ins w:id="218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E810EE" w14:textId="77777777" w:rsidR="0016760B" w:rsidRPr="0016760B" w:rsidRDefault="0016760B" w:rsidP="0016760B">
                  <w:pPr>
                    <w:autoSpaceDE/>
                    <w:autoSpaceDN/>
                    <w:adjustRightInd/>
                    <w:jc w:val="center"/>
                    <w:rPr>
                      <w:ins w:id="21853" w:author="Philippe Hollanda - Oliveira Trust" w:date="2022-07-19T09:57:00Z"/>
                      <w:rFonts w:ascii="Arial" w:eastAsia="Times New Roman" w:hAnsi="Arial" w:cs="Arial"/>
                      <w:color w:val="000000"/>
                      <w:sz w:val="20"/>
                      <w:szCs w:val="20"/>
                      <w:lang w:eastAsia="pt-BR"/>
                    </w:rPr>
                  </w:pPr>
                  <w:ins w:id="21854"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DDE6815" w14:textId="77777777" w:rsidR="0016760B" w:rsidRPr="0016760B" w:rsidRDefault="0016760B" w:rsidP="0016760B">
                  <w:pPr>
                    <w:autoSpaceDE/>
                    <w:autoSpaceDN/>
                    <w:adjustRightInd/>
                    <w:jc w:val="center"/>
                    <w:rPr>
                      <w:ins w:id="21855" w:author="Philippe Hollanda - Oliveira Trust" w:date="2022-07-19T09:57:00Z"/>
                      <w:rFonts w:ascii="Arial" w:eastAsia="Times New Roman" w:hAnsi="Arial" w:cs="Arial"/>
                      <w:color w:val="000000"/>
                      <w:sz w:val="20"/>
                      <w:szCs w:val="20"/>
                      <w:lang w:eastAsia="pt-BR"/>
                    </w:rPr>
                  </w:pPr>
                  <w:ins w:id="21856" w:author="Philippe Hollanda - Oliveira Trust" w:date="2022-07-19T09:57:00Z">
                    <w:r w:rsidRPr="0016760B">
                      <w:rPr>
                        <w:rFonts w:ascii="Arial" w:eastAsia="Times New Roman" w:hAnsi="Arial" w:cs="Arial"/>
                        <w:color w:val="000000"/>
                        <w:sz w:val="20"/>
                        <w:szCs w:val="20"/>
                        <w:lang w:eastAsia="pt-BR"/>
                      </w:rPr>
                      <w:t>08/06/2021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4BBD80" w14:textId="77777777" w:rsidR="0016760B" w:rsidRPr="0016760B" w:rsidRDefault="0016760B" w:rsidP="0016760B">
                  <w:pPr>
                    <w:autoSpaceDE/>
                    <w:autoSpaceDN/>
                    <w:adjustRightInd/>
                    <w:jc w:val="center"/>
                    <w:rPr>
                      <w:ins w:id="21857" w:author="Philippe Hollanda - Oliveira Trust" w:date="2022-07-19T09:57:00Z"/>
                      <w:rFonts w:ascii="Arial" w:eastAsia="Times New Roman" w:hAnsi="Arial" w:cs="Arial"/>
                      <w:color w:val="000000"/>
                      <w:sz w:val="20"/>
                      <w:szCs w:val="20"/>
                      <w:lang w:eastAsia="pt-BR"/>
                    </w:rPr>
                  </w:pPr>
                  <w:ins w:id="21858" w:author="Philippe Hollanda - Oliveira Trust" w:date="2022-07-19T09:57:00Z">
                    <w:r w:rsidRPr="0016760B">
                      <w:rPr>
                        <w:rFonts w:ascii="Arial" w:eastAsia="Times New Roman" w:hAnsi="Arial" w:cs="Arial"/>
                        <w:color w:val="000000"/>
                        <w:sz w:val="20"/>
                        <w:szCs w:val="20"/>
                        <w:lang w:eastAsia="pt-BR"/>
                      </w:rPr>
                      <w:t>R$ 236,50</w:t>
                    </w:r>
                  </w:ins>
                </w:p>
              </w:tc>
            </w:tr>
            <w:tr w:rsidR="0016760B" w:rsidRPr="0016760B" w14:paraId="006EFC8C" w14:textId="77777777" w:rsidTr="0016760B">
              <w:trPr>
                <w:trHeight w:val="1785"/>
                <w:ins w:id="218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8ABEA3" w14:textId="77777777" w:rsidR="0016760B" w:rsidRPr="0016760B" w:rsidRDefault="0016760B" w:rsidP="0016760B">
                  <w:pPr>
                    <w:autoSpaceDE/>
                    <w:autoSpaceDN/>
                    <w:adjustRightInd/>
                    <w:jc w:val="center"/>
                    <w:rPr>
                      <w:ins w:id="21860" w:author="Philippe Hollanda - Oliveira Trust" w:date="2022-07-19T09:57:00Z"/>
                      <w:rFonts w:ascii="Arial" w:eastAsia="Times New Roman" w:hAnsi="Arial" w:cs="Arial"/>
                      <w:color w:val="000000"/>
                      <w:sz w:val="20"/>
                      <w:szCs w:val="20"/>
                      <w:lang w:eastAsia="pt-BR"/>
                    </w:rPr>
                  </w:pPr>
                  <w:ins w:id="2186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4C035F9" w14:textId="77777777" w:rsidR="0016760B" w:rsidRPr="0016760B" w:rsidRDefault="0016760B" w:rsidP="0016760B">
                  <w:pPr>
                    <w:autoSpaceDE/>
                    <w:autoSpaceDN/>
                    <w:adjustRightInd/>
                    <w:jc w:val="center"/>
                    <w:rPr>
                      <w:ins w:id="21862" w:author="Philippe Hollanda - Oliveira Trust" w:date="2022-07-19T09:57:00Z"/>
                      <w:rFonts w:ascii="Arial" w:eastAsia="Times New Roman" w:hAnsi="Arial" w:cs="Arial"/>
                      <w:color w:val="000000"/>
                      <w:sz w:val="20"/>
                      <w:szCs w:val="20"/>
                      <w:lang w:eastAsia="pt-BR"/>
                    </w:rPr>
                  </w:pPr>
                  <w:ins w:id="21863" w:author="Philippe Hollanda - Oliveira Trust" w:date="2022-07-19T09:57:00Z">
                    <w:r w:rsidRPr="0016760B">
                      <w:rPr>
                        <w:rFonts w:ascii="Arial" w:eastAsia="Times New Roman" w:hAnsi="Arial" w:cs="Arial"/>
                        <w:color w:val="000000"/>
                        <w:sz w:val="20"/>
                        <w:szCs w:val="20"/>
                        <w:lang w:eastAsia="pt-BR"/>
                      </w:rPr>
                      <w:t>08/06/2021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E38B97" w14:textId="77777777" w:rsidR="0016760B" w:rsidRPr="0016760B" w:rsidRDefault="0016760B" w:rsidP="0016760B">
                  <w:pPr>
                    <w:autoSpaceDE/>
                    <w:autoSpaceDN/>
                    <w:adjustRightInd/>
                    <w:jc w:val="center"/>
                    <w:rPr>
                      <w:ins w:id="21864" w:author="Philippe Hollanda - Oliveira Trust" w:date="2022-07-19T09:57:00Z"/>
                      <w:rFonts w:ascii="Arial" w:eastAsia="Times New Roman" w:hAnsi="Arial" w:cs="Arial"/>
                      <w:color w:val="000000"/>
                      <w:sz w:val="20"/>
                      <w:szCs w:val="20"/>
                      <w:lang w:eastAsia="pt-BR"/>
                    </w:rPr>
                  </w:pPr>
                  <w:ins w:id="21865" w:author="Philippe Hollanda - Oliveira Trust" w:date="2022-07-19T09:57:00Z">
                    <w:r w:rsidRPr="0016760B">
                      <w:rPr>
                        <w:rFonts w:ascii="Arial" w:eastAsia="Times New Roman" w:hAnsi="Arial" w:cs="Arial"/>
                        <w:color w:val="000000"/>
                        <w:sz w:val="20"/>
                        <w:szCs w:val="20"/>
                        <w:lang w:eastAsia="pt-BR"/>
                      </w:rPr>
                      <w:t>R$ 697,95</w:t>
                    </w:r>
                  </w:ins>
                </w:p>
              </w:tc>
            </w:tr>
            <w:tr w:rsidR="0016760B" w:rsidRPr="0016760B" w14:paraId="5E3C8B40" w14:textId="77777777" w:rsidTr="0016760B">
              <w:trPr>
                <w:trHeight w:val="1785"/>
                <w:ins w:id="218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DB2E6C" w14:textId="77777777" w:rsidR="0016760B" w:rsidRPr="0016760B" w:rsidRDefault="0016760B" w:rsidP="0016760B">
                  <w:pPr>
                    <w:autoSpaceDE/>
                    <w:autoSpaceDN/>
                    <w:adjustRightInd/>
                    <w:jc w:val="center"/>
                    <w:rPr>
                      <w:ins w:id="21867" w:author="Philippe Hollanda - Oliveira Trust" w:date="2022-07-19T09:57:00Z"/>
                      <w:rFonts w:ascii="Arial" w:eastAsia="Times New Roman" w:hAnsi="Arial" w:cs="Arial"/>
                      <w:color w:val="000000"/>
                      <w:sz w:val="20"/>
                      <w:szCs w:val="20"/>
                      <w:lang w:eastAsia="pt-BR"/>
                    </w:rPr>
                  </w:pPr>
                  <w:ins w:id="2186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F90BB7A" w14:textId="77777777" w:rsidR="0016760B" w:rsidRPr="0016760B" w:rsidRDefault="0016760B" w:rsidP="0016760B">
                  <w:pPr>
                    <w:autoSpaceDE/>
                    <w:autoSpaceDN/>
                    <w:adjustRightInd/>
                    <w:jc w:val="center"/>
                    <w:rPr>
                      <w:ins w:id="21869" w:author="Philippe Hollanda - Oliveira Trust" w:date="2022-07-19T09:57:00Z"/>
                      <w:rFonts w:ascii="Arial" w:eastAsia="Times New Roman" w:hAnsi="Arial" w:cs="Arial"/>
                      <w:color w:val="000000"/>
                      <w:sz w:val="20"/>
                      <w:szCs w:val="20"/>
                      <w:lang w:eastAsia="pt-BR"/>
                    </w:rPr>
                  </w:pPr>
                  <w:ins w:id="21870" w:author="Philippe Hollanda - Oliveira Trust" w:date="2022-07-19T09:57:00Z">
                    <w:r w:rsidRPr="0016760B">
                      <w:rPr>
                        <w:rFonts w:ascii="Arial" w:eastAsia="Times New Roman" w:hAnsi="Arial" w:cs="Arial"/>
                        <w:color w:val="000000"/>
                        <w:sz w:val="20"/>
                        <w:szCs w:val="20"/>
                        <w:lang w:eastAsia="pt-BR"/>
                      </w:rPr>
                      <w:t>08/06/2021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751F3F" w14:textId="77777777" w:rsidR="0016760B" w:rsidRPr="0016760B" w:rsidRDefault="0016760B" w:rsidP="0016760B">
                  <w:pPr>
                    <w:autoSpaceDE/>
                    <w:autoSpaceDN/>
                    <w:adjustRightInd/>
                    <w:jc w:val="center"/>
                    <w:rPr>
                      <w:ins w:id="21871" w:author="Philippe Hollanda - Oliveira Trust" w:date="2022-07-19T09:57:00Z"/>
                      <w:rFonts w:ascii="Arial" w:eastAsia="Times New Roman" w:hAnsi="Arial" w:cs="Arial"/>
                      <w:color w:val="000000"/>
                      <w:sz w:val="20"/>
                      <w:szCs w:val="20"/>
                      <w:lang w:eastAsia="pt-BR"/>
                    </w:rPr>
                  </w:pPr>
                  <w:ins w:id="21872" w:author="Philippe Hollanda - Oliveira Trust" w:date="2022-07-19T09:57:00Z">
                    <w:r w:rsidRPr="0016760B">
                      <w:rPr>
                        <w:rFonts w:ascii="Arial" w:eastAsia="Times New Roman" w:hAnsi="Arial" w:cs="Arial"/>
                        <w:color w:val="000000"/>
                        <w:sz w:val="20"/>
                        <w:szCs w:val="20"/>
                        <w:lang w:eastAsia="pt-BR"/>
                      </w:rPr>
                      <w:t>R$ 170,43</w:t>
                    </w:r>
                  </w:ins>
                </w:p>
              </w:tc>
            </w:tr>
            <w:tr w:rsidR="0016760B" w:rsidRPr="0016760B" w14:paraId="164E1660" w14:textId="77777777" w:rsidTr="0016760B">
              <w:trPr>
                <w:trHeight w:val="1785"/>
                <w:ins w:id="218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B70E82" w14:textId="77777777" w:rsidR="0016760B" w:rsidRPr="0016760B" w:rsidRDefault="0016760B" w:rsidP="0016760B">
                  <w:pPr>
                    <w:autoSpaceDE/>
                    <w:autoSpaceDN/>
                    <w:adjustRightInd/>
                    <w:jc w:val="center"/>
                    <w:rPr>
                      <w:ins w:id="21874" w:author="Philippe Hollanda - Oliveira Trust" w:date="2022-07-19T09:57:00Z"/>
                      <w:rFonts w:ascii="Arial" w:eastAsia="Times New Roman" w:hAnsi="Arial" w:cs="Arial"/>
                      <w:color w:val="000000"/>
                      <w:sz w:val="20"/>
                      <w:szCs w:val="20"/>
                      <w:lang w:eastAsia="pt-BR"/>
                    </w:rPr>
                  </w:pPr>
                  <w:ins w:id="21875" w:author="Philippe Hollanda - Oliveira Trust" w:date="2022-07-19T09:57:00Z">
                    <w:r w:rsidRPr="0016760B">
                      <w:rPr>
                        <w:rFonts w:ascii="Arial" w:eastAsia="Times New Roman" w:hAnsi="Arial" w:cs="Arial"/>
                        <w:color w:val="000000"/>
                        <w:sz w:val="20"/>
                        <w:szCs w:val="20"/>
                        <w:lang w:eastAsia="pt-BR"/>
                      </w:rPr>
                      <w:t>BLOCO</w:t>
                    </w:r>
                  </w:ins>
                </w:p>
              </w:tc>
              <w:tc>
                <w:tcPr>
                  <w:tcW w:w="2324" w:type="dxa"/>
                  <w:tcBorders>
                    <w:top w:val="nil"/>
                    <w:left w:val="nil"/>
                    <w:bottom w:val="single" w:sz="4" w:space="0" w:color="auto"/>
                    <w:right w:val="single" w:sz="4" w:space="0" w:color="auto"/>
                  </w:tcBorders>
                  <w:shd w:val="clear" w:color="auto" w:fill="auto"/>
                  <w:noWrap/>
                  <w:vAlign w:val="center"/>
                  <w:hideMark/>
                </w:tcPr>
                <w:p w14:paraId="30B47F86" w14:textId="77777777" w:rsidR="0016760B" w:rsidRPr="0016760B" w:rsidRDefault="0016760B" w:rsidP="0016760B">
                  <w:pPr>
                    <w:autoSpaceDE/>
                    <w:autoSpaceDN/>
                    <w:adjustRightInd/>
                    <w:jc w:val="center"/>
                    <w:rPr>
                      <w:ins w:id="21876" w:author="Philippe Hollanda - Oliveira Trust" w:date="2022-07-19T09:57:00Z"/>
                      <w:rFonts w:ascii="Arial" w:eastAsia="Times New Roman" w:hAnsi="Arial" w:cs="Arial"/>
                      <w:color w:val="000000"/>
                      <w:sz w:val="20"/>
                      <w:szCs w:val="20"/>
                      <w:lang w:eastAsia="pt-BR"/>
                    </w:rPr>
                  </w:pPr>
                  <w:ins w:id="21877"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8CF98B" w14:textId="77777777" w:rsidR="0016760B" w:rsidRPr="0016760B" w:rsidRDefault="0016760B" w:rsidP="0016760B">
                  <w:pPr>
                    <w:autoSpaceDE/>
                    <w:autoSpaceDN/>
                    <w:adjustRightInd/>
                    <w:jc w:val="center"/>
                    <w:rPr>
                      <w:ins w:id="21878" w:author="Philippe Hollanda - Oliveira Trust" w:date="2022-07-19T09:57:00Z"/>
                      <w:rFonts w:ascii="Arial" w:eastAsia="Times New Roman" w:hAnsi="Arial" w:cs="Arial"/>
                      <w:color w:val="000000"/>
                      <w:sz w:val="20"/>
                      <w:szCs w:val="20"/>
                      <w:lang w:eastAsia="pt-BR"/>
                    </w:rPr>
                  </w:pPr>
                  <w:ins w:id="21879" w:author="Philippe Hollanda - Oliveira Trust" w:date="2022-07-19T09:57:00Z">
                    <w:r w:rsidRPr="0016760B">
                      <w:rPr>
                        <w:rFonts w:ascii="Arial" w:eastAsia="Times New Roman" w:hAnsi="Arial" w:cs="Arial"/>
                        <w:color w:val="000000"/>
                        <w:sz w:val="20"/>
                        <w:szCs w:val="20"/>
                        <w:lang w:eastAsia="pt-BR"/>
                      </w:rPr>
                      <w:t>R$ 2.167,20</w:t>
                    </w:r>
                  </w:ins>
                </w:p>
              </w:tc>
            </w:tr>
            <w:tr w:rsidR="0016760B" w:rsidRPr="0016760B" w14:paraId="71653712" w14:textId="77777777" w:rsidTr="0016760B">
              <w:trPr>
                <w:trHeight w:val="1785"/>
                <w:ins w:id="218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BD2249" w14:textId="77777777" w:rsidR="0016760B" w:rsidRPr="0016760B" w:rsidRDefault="0016760B" w:rsidP="0016760B">
                  <w:pPr>
                    <w:autoSpaceDE/>
                    <w:autoSpaceDN/>
                    <w:adjustRightInd/>
                    <w:jc w:val="center"/>
                    <w:rPr>
                      <w:ins w:id="21881" w:author="Philippe Hollanda - Oliveira Trust" w:date="2022-07-19T09:57:00Z"/>
                      <w:rFonts w:ascii="Arial" w:eastAsia="Times New Roman" w:hAnsi="Arial" w:cs="Arial"/>
                      <w:color w:val="000000"/>
                      <w:sz w:val="20"/>
                      <w:szCs w:val="20"/>
                      <w:lang w:eastAsia="pt-BR"/>
                    </w:rPr>
                  </w:pPr>
                  <w:ins w:id="21882" w:author="Philippe Hollanda - Oliveira Trust" w:date="2022-07-19T09:57:00Z">
                    <w:r w:rsidRPr="0016760B">
                      <w:rPr>
                        <w:rFonts w:ascii="Arial" w:eastAsia="Times New Roman" w:hAnsi="Arial" w:cs="Arial"/>
                        <w:color w:val="000000"/>
                        <w:sz w:val="20"/>
                        <w:szCs w:val="20"/>
                        <w:lang w:eastAsia="pt-BR"/>
                      </w:rPr>
                      <w:t>SISTEMA DE VENTILAÇÃO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ED93A51" w14:textId="77777777" w:rsidR="0016760B" w:rsidRPr="0016760B" w:rsidRDefault="0016760B" w:rsidP="0016760B">
                  <w:pPr>
                    <w:autoSpaceDE/>
                    <w:autoSpaceDN/>
                    <w:adjustRightInd/>
                    <w:jc w:val="center"/>
                    <w:rPr>
                      <w:ins w:id="21883" w:author="Philippe Hollanda - Oliveira Trust" w:date="2022-07-19T09:57:00Z"/>
                      <w:rFonts w:ascii="Arial" w:eastAsia="Times New Roman" w:hAnsi="Arial" w:cs="Arial"/>
                      <w:color w:val="000000"/>
                      <w:sz w:val="20"/>
                      <w:szCs w:val="20"/>
                      <w:lang w:eastAsia="pt-BR"/>
                    </w:rPr>
                  </w:pPr>
                  <w:ins w:id="21884" w:author="Philippe Hollanda - Oliveira Trust" w:date="2022-07-19T09:57:00Z">
                    <w:r w:rsidRPr="0016760B">
                      <w:rPr>
                        <w:rFonts w:ascii="Arial" w:eastAsia="Times New Roman" w:hAnsi="Arial" w:cs="Arial"/>
                        <w:color w:val="000000"/>
                        <w:sz w:val="20"/>
                        <w:szCs w:val="20"/>
                        <w:lang w:eastAsia="pt-BR"/>
                      </w:rPr>
                      <w:t>25/06/2021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9EE934" w14:textId="77777777" w:rsidR="0016760B" w:rsidRPr="0016760B" w:rsidRDefault="0016760B" w:rsidP="0016760B">
                  <w:pPr>
                    <w:autoSpaceDE/>
                    <w:autoSpaceDN/>
                    <w:adjustRightInd/>
                    <w:jc w:val="center"/>
                    <w:rPr>
                      <w:ins w:id="21885" w:author="Philippe Hollanda - Oliveira Trust" w:date="2022-07-19T09:57:00Z"/>
                      <w:rFonts w:ascii="Arial" w:eastAsia="Times New Roman" w:hAnsi="Arial" w:cs="Arial"/>
                      <w:color w:val="000000"/>
                      <w:sz w:val="20"/>
                      <w:szCs w:val="20"/>
                      <w:lang w:eastAsia="pt-BR"/>
                    </w:rPr>
                  </w:pPr>
                  <w:ins w:id="21886" w:author="Philippe Hollanda - Oliveira Trust" w:date="2022-07-19T09:57:00Z">
                    <w:r w:rsidRPr="0016760B">
                      <w:rPr>
                        <w:rFonts w:ascii="Arial" w:eastAsia="Times New Roman" w:hAnsi="Arial" w:cs="Arial"/>
                        <w:color w:val="000000"/>
                        <w:sz w:val="20"/>
                        <w:szCs w:val="20"/>
                        <w:lang w:eastAsia="pt-BR"/>
                      </w:rPr>
                      <w:t>R$ 85.105,30</w:t>
                    </w:r>
                  </w:ins>
                </w:p>
              </w:tc>
            </w:tr>
            <w:tr w:rsidR="0016760B" w:rsidRPr="0016760B" w14:paraId="0D64AC61" w14:textId="77777777" w:rsidTr="0016760B">
              <w:trPr>
                <w:trHeight w:val="1785"/>
                <w:ins w:id="218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FE9CCF" w14:textId="77777777" w:rsidR="0016760B" w:rsidRPr="0016760B" w:rsidRDefault="0016760B" w:rsidP="0016760B">
                  <w:pPr>
                    <w:autoSpaceDE/>
                    <w:autoSpaceDN/>
                    <w:adjustRightInd/>
                    <w:jc w:val="center"/>
                    <w:rPr>
                      <w:ins w:id="21888" w:author="Philippe Hollanda - Oliveira Trust" w:date="2022-07-19T09:57:00Z"/>
                      <w:rFonts w:ascii="Arial" w:eastAsia="Times New Roman" w:hAnsi="Arial" w:cs="Arial"/>
                      <w:color w:val="000000"/>
                      <w:sz w:val="20"/>
                      <w:szCs w:val="20"/>
                      <w:lang w:eastAsia="pt-BR"/>
                    </w:rPr>
                  </w:pPr>
                  <w:ins w:id="21889"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CD28100" w14:textId="77777777" w:rsidR="0016760B" w:rsidRPr="0016760B" w:rsidRDefault="0016760B" w:rsidP="0016760B">
                  <w:pPr>
                    <w:autoSpaceDE/>
                    <w:autoSpaceDN/>
                    <w:adjustRightInd/>
                    <w:jc w:val="center"/>
                    <w:rPr>
                      <w:ins w:id="21890" w:author="Philippe Hollanda - Oliveira Trust" w:date="2022-07-19T09:57:00Z"/>
                      <w:rFonts w:ascii="Arial" w:eastAsia="Times New Roman" w:hAnsi="Arial" w:cs="Arial"/>
                      <w:color w:val="000000"/>
                      <w:sz w:val="20"/>
                      <w:szCs w:val="20"/>
                      <w:lang w:eastAsia="pt-BR"/>
                    </w:rPr>
                  </w:pPr>
                  <w:ins w:id="21891" w:author="Philippe Hollanda - Oliveira Trust" w:date="2022-07-19T09:57:00Z">
                    <w:r w:rsidRPr="0016760B">
                      <w:rPr>
                        <w:rFonts w:ascii="Arial" w:eastAsia="Times New Roman" w:hAnsi="Arial" w:cs="Arial"/>
                        <w:color w:val="000000"/>
                        <w:sz w:val="20"/>
                        <w:szCs w:val="20"/>
                        <w:lang w:eastAsia="pt-BR"/>
                      </w:rPr>
                      <w:t>28/06/2021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ABA1A3" w14:textId="77777777" w:rsidR="0016760B" w:rsidRPr="0016760B" w:rsidRDefault="0016760B" w:rsidP="0016760B">
                  <w:pPr>
                    <w:autoSpaceDE/>
                    <w:autoSpaceDN/>
                    <w:adjustRightInd/>
                    <w:jc w:val="center"/>
                    <w:rPr>
                      <w:ins w:id="21892" w:author="Philippe Hollanda - Oliveira Trust" w:date="2022-07-19T09:57:00Z"/>
                      <w:rFonts w:ascii="Arial" w:eastAsia="Times New Roman" w:hAnsi="Arial" w:cs="Arial"/>
                      <w:color w:val="000000"/>
                      <w:sz w:val="20"/>
                      <w:szCs w:val="20"/>
                      <w:lang w:eastAsia="pt-BR"/>
                    </w:rPr>
                  </w:pPr>
                  <w:ins w:id="21893" w:author="Philippe Hollanda - Oliveira Trust" w:date="2022-07-19T09:57:00Z">
                    <w:r w:rsidRPr="0016760B">
                      <w:rPr>
                        <w:rFonts w:ascii="Arial" w:eastAsia="Times New Roman" w:hAnsi="Arial" w:cs="Arial"/>
                        <w:color w:val="000000"/>
                        <w:sz w:val="20"/>
                        <w:szCs w:val="20"/>
                        <w:lang w:eastAsia="pt-BR"/>
                      </w:rPr>
                      <w:t>R$ 750,00</w:t>
                    </w:r>
                  </w:ins>
                </w:p>
              </w:tc>
            </w:tr>
            <w:tr w:rsidR="0016760B" w:rsidRPr="0016760B" w14:paraId="032123F6" w14:textId="77777777" w:rsidTr="0016760B">
              <w:trPr>
                <w:trHeight w:val="1785"/>
                <w:ins w:id="218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35C7A0" w14:textId="77777777" w:rsidR="0016760B" w:rsidRPr="0016760B" w:rsidRDefault="0016760B" w:rsidP="0016760B">
                  <w:pPr>
                    <w:autoSpaceDE/>
                    <w:autoSpaceDN/>
                    <w:adjustRightInd/>
                    <w:jc w:val="center"/>
                    <w:rPr>
                      <w:ins w:id="21895" w:author="Philippe Hollanda - Oliveira Trust" w:date="2022-07-19T09:57:00Z"/>
                      <w:rFonts w:ascii="Arial" w:eastAsia="Times New Roman" w:hAnsi="Arial" w:cs="Arial"/>
                      <w:color w:val="000000"/>
                      <w:sz w:val="20"/>
                      <w:szCs w:val="20"/>
                      <w:lang w:eastAsia="pt-BR"/>
                    </w:rPr>
                  </w:pPr>
                  <w:ins w:id="21896" w:author="Philippe Hollanda - Oliveira Trust" w:date="2022-07-19T09:57:00Z">
                    <w:r w:rsidRPr="0016760B">
                      <w:rPr>
                        <w:rFonts w:ascii="Arial" w:eastAsia="Times New Roman" w:hAnsi="Arial" w:cs="Arial"/>
                        <w:color w:val="000000"/>
                        <w:sz w:val="20"/>
                        <w:szCs w:val="20"/>
                        <w:lang w:eastAsia="pt-BR"/>
                      </w:rPr>
                      <w:t>MATERIAL DE 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2C38336C" w14:textId="77777777" w:rsidR="0016760B" w:rsidRPr="0016760B" w:rsidRDefault="0016760B" w:rsidP="0016760B">
                  <w:pPr>
                    <w:autoSpaceDE/>
                    <w:autoSpaceDN/>
                    <w:adjustRightInd/>
                    <w:jc w:val="center"/>
                    <w:rPr>
                      <w:ins w:id="21897" w:author="Philippe Hollanda - Oliveira Trust" w:date="2022-07-19T09:57:00Z"/>
                      <w:rFonts w:ascii="Arial" w:eastAsia="Times New Roman" w:hAnsi="Arial" w:cs="Arial"/>
                      <w:color w:val="000000"/>
                      <w:sz w:val="20"/>
                      <w:szCs w:val="20"/>
                      <w:lang w:eastAsia="pt-BR"/>
                    </w:rPr>
                  </w:pPr>
                  <w:ins w:id="21898" w:author="Philippe Hollanda - Oliveira Trust" w:date="2022-07-19T09:57:00Z">
                    <w:r w:rsidRPr="0016760B">
                      <w:rPr>
                        <w:rFonts w:ascii="Arial" w:eastAsia="Times New Roman" w:hAnsi="Arial" w:cs="Arial"/>
                        <w:color w:val="000000"/>
                        <w:sz w:val="20"/>
                        <w:szCs w:val="20"/>
                        <w:lang w:eastAsia="pt-BR"/>
                      </w:rPr>
                      <w:t>28/06/2021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19781A" w14:textId="77777777" w:rsidR="0016760B" w:rsidRPr="0016760B" w:rsidRDefault="0016760B" w:rsidP="0016760B">
                  <w:pPr>
                    <w:autoSpaceDE/>
                    <w:autoSpaceDN/>
                    <w:adjustRightInd/>
                    <w:jc w:val="center"/>
                    <w:rPr>
                      <w:ins w:id="21899" w:author="Philippe Hollanda - Oliveira Trust" w:date="2022-07-19T09:57:00Z"/>
                      <w:rFonts w:ascii="Arial" w:eastAsia="Times New Roman" w:hAnsi="Arial" w:cs="Arial"/>
                      <w:color w:val="000000"/>
                      <w:sz w:val="20"/>
                      <w:szCs w:val="20"/>
                      <w:lang w:eastAsia="pt-BR"/>
                    </w:rPr>
                  </w:pPr>
                  <w:ins w:id="21900" w:author="Philippe Hollanda - Oliveira Trust" w:date="2022-07-19T09:57:00Z">
                    <w:r w:rsidRPr="0016760B">
                      <w:rPr>
                        <w:rFonts w:ascii="Arial" w:eastAsia="Times New Roman" w:hAnsi="Arial" w:cs="Arial"/>
                        <w:color w:val="000000"/>
                        <w:sz w:val="20"/>
                        <w:szCs w:val="20"/>
                        <w:lang w:eastAsia="pt-BR"/>
                      </w:rPr>
                      <w:t>R$ 290,50</w:t>
                    </w:r>
                  </w:ins>
                </w:p>
              </w:tc>
            </w:tr>
            <w:tr w:rsidR="0016760B" w:rsidRPr="0016760B" w14:paraId="7976B45F" w14:textId="77777777" w:rsidTr="0016760B">
              <w:trPr>
                <w:trHeight w:val="1785"/>
                <w:ins w:id="219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6D55C9" w14:textId="77777777" w:rsidR="0016760B" w:rsidRPr="0016760B" w:rsidRDefault="0016760B" w:rsidP="0016760B">
                  <w:pPr>
                    <w:autoSpaceDE/>
                    <w:autoSpaceDN/>
                    <w:adjustRightInd/>
                    <w:jc w:val="center"/>
                    <w:rPr>
                      <w:ins w:id="21902" w:author="Philippe Hollanda - Oliveira Trust" w:date="2022-07-19T09:57:00Z"/>
                      <w:rFonts w:ascii="Arial" w:eastAsia="Times New Roman" w:hAnsi="Arial" w:cs="Arial"/>
                      <w:color w:val="000000"/>
                      <w:sz w:val="20"/>
                      <w:szCs w:val="20"/>
                      <w:lang w:eastAsia="pt-BR"/>
                    </w:rPr>
                  </w:pPr>
                  <w:ins w:id="21903" w:author="Philippe Hollanda - Oliveira Trust" w:date="2022-07-19T09:57:00Z">
                    <w:r w:rsidRPr="0016760B">
                      <w:rPr>
                        <w:rFonts w:ascii="Arial" w:eastAsia="Times New Roman" w:hAnsi="Arial" w:cs="Arial"/>
                        <w:color w:val="000000"/>
                        <w:sz w:val="20"/>
                        <w:szCs w:val="20"/>
                        <w:lang w:eastAsia="pt-BR"/>
                      </w:rPr>
                      <w:t>ADITIVO DCA4</w:t>
                    </w:r>
                  </w:ins>
                </w:p>
              </w:tc>
              <w:tc>
                <w:tcPr>
                  <w:tcW w:w="2324" w:type="dxa"/>
                  <w:tcBorders>
                    <w:top w:val="nil"/>
                    <w:left w:val="nil"/>
                    <w:bottom w:val="single" w:sz="4" w:space="0" w:color="auto"/>
                    <w:right w:val="single" w:sz="4" w:space="0" w:color="auto"/>
                  </w:tcBorders>
                  <w:shd w:val="clear" w:color="auto" w:fill="auto"/>
                  <w:noWrap/>
                  <w:vAlign w:val="center"/>
                  <w:hideMark/>
                </w:tcPr>
                <w:p w14:paraId="6280BA15" w14:textId="77777777" w:rsidR="0016760B" w:rsidRPr="0016760B" w:rsidRDefault="0016760B" w:rsidP="0016760B">
                  <w:pPr>
                    <w:autoSpaceDE/>
                    <w:autoSpaceDN/>
                    <w:adjustRightInd/>
                    <w:jc w:val="center"/>
                    <w:rPr>
                      <w:ins w:id="21904" w:author="Philippe Hollanda - Oliveira Trust" w:date="2022-07-19T09:57:00Z"/>
                      <w:rFonts w:ascii="Arial" w:eastAsia="Times New Roman" w:hAnsi="Arial" w:cs="Arial"/>
                      <w:color w:val="000000"/>
                      <w:sz w:val="20"/>
                      <w:szCs w:val="20"/>
                      <w:lang w:eastAsia="pt-BR"/>
                    </w:rPr>
                  </w:pPr>
                  <w:ins w:id="21905" w:author="Philippe Hollanda - Oliveira Trust" w:date="2022-07-19T09:57:00Z">
                    <w:r w:rsidRPr="0016760B">
                      <w:rPr>
                        <w:rFonts w:ascii="Arial" w:eastAsia="Times New Roman" w:hAnsi="Arial" w:cs="Arial"/>
                        <w:color w:val="000000"/>
                        <w:sz w:val="20"/>
                        <w:szCs w:val="20"/>
                        <w:lang w:eastAsia="pt-BR"/>
                      </w:rPr>
                      <w:t>28/06/2021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6FA76B" w14:textId="77777777" w:rsidR="0016760B" w:rsidRPr="0016760B" w:rsidRDefault="0016760B" w:rsidP="0016760B">
                  <w:pPr>
                    <w:autoSpaceDE/>
                    <w:autoSpaceDN/>
                    <w:adjustRightInd/>
                    <w:jc w:val="center"/>
                    <w:rPr>
                      <w:ins w:id="21906" w:author="Philippe Hollanda - Oliveira Trust" w:date="2022-07-19T09:57:00Z"/>
                      <w:rFonts w:ascii="Arial" w:eastAsia="Times New Roman" w:hAnsi="Arial" w:cs="Arial"/>
                      <w:color w:val="000000"/>
                      <w:sz w:val="20"/>
                      <w:szCs w:val="20"/>
                      <w:lang w:eastAsia="pt-BR"/>
                    </w:rPr>
                  </w:pPr>
                  <w:ins w:id="21907" w:author="Philippe Hollanda - Oliveira Trust" w:date="2022-07-19T09:57:00Z">
                    <w:r w:rsidRPr="0016760B">
                      <w:rPr>
                        <w:rFonts w:ascii="Arial" w:eastAsia="Times New Roman" w:hAnsi="Arial" w:cs="Arial"/>
                        <w:color w:val="000000"/>
                        <w:sz w:val="20"/>
                        <w:szCs w:val="20"/>
                        <w:lang w:eastAsia="pt-BR"/>
                      </w:rPr>
                      <w:t>R$ 660,00</w:t>
                    </w:r>
                  </w:ins>
                </w:p>
              </w:tc>
            </w:tr>
            <w:tr w:rsidR="0016760B" w:rsidRPr="0016760B" w14:paraId="6CA70EC7" w14:textId="77777777" w:rsidTr="0016760B">
              <w:trPr>
                <w:trHeight w:val="1785"/>
                <w:ins w:id="219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F28E21" w14:textId="77777777" w:rsidR="0016760B" w:rsidRPr="0016760B" w:rsidRDefault="0016760B" w:rsidP="0016760B">
                  <w:pPr>
                    <w:autoSpaceDE/>
                    <w:autoSpaceDN/>
                    <w:adjustRightInd/>
                    <w:jc w:val="center"/>
                    <w:rPr>
                      <w:ins w:id="21909" w:author="Philippe Hollanda - Oliveira Trust" w:date="2022-07-19T09:57:00Z"/>
                      <w:rFonts w:ascii="Arial" w:eastAsia="Times New Roman" w:hAnsi="Arial" w:cs="Arial"/>
                      <w:color w:val="000000"/>
                      <w:sz w:val="20"/>
                      <w:szCs w:val="20"/>
                      <w:lang w:eastAsia="pt-BR"/>
                    </w:rPr>
                  </w:pPr>
                  <w:ins w:id="21910" w:author="Philippe Hollanda - Oliveira Trust" w:date="2022-07-19T09:57:00Z">
                    <w:r w:rsidRPr="0016760B">
                      <w:rPr>
                        <w:rFonts w:ascii="Arial" w:eastAsia="Times New Roman" w:hAnsi="Arial" w:cs="Arial"/>
                        <w:color w:val="000000"/>
                        <w:sz w:val="20"/>
                        <w:szCs w:val="20"/>
                        <w:lang w:eastAsia="pt-BR"/>
                      </w:rPr>
                      <w:t>TUBULACAO</w:t>
                    </w:r>
                  </w:ins>
                </w:p>
              </w:tc>
              <w:tc>
                <w:tcPr>
                  <w:tcW w:w="2324" w:type="dxa"/>
                  <w:tcBorders>
                    <w:top w:val="nil"/>
                    <w:left w:val="nil"/>
                    <w:bottom w:val="single" w:sz="4" w:space="0" w:color="auto"/>
                    <w:right w:val="single" w:sz="4" w:space="0" w:color="auto"/>
                  </w:tcBorders>
                  <w:shd w:val="clear" w:color="auto" w:fill="auto"/>
                  <w:noWrap/>
                  <w:vAlign w:val="center"/>
                  <w:hideMark/>
                </w:tcPr>
                <w:p w14:paraId="49437E4D" w14:textId="77777777" w:rsidR="0016760B" w:rsidRPr="0016760B" w:rsidRDefault="0016760B" w:rsidP="0016760B">
                  <w:pPr>
                    <w:autoSpaceDE/>
                    <w:autoSpaceDN/>
                    <w:adjustRightInd/>
                    <w:jc w:val="center"/>
                    <w:rPr>
                      <w:ins w:id="21911" w:author="Philippe Hollanda - Oliveira Trust" w:date="2022-07-19T09:57:00Z"/>
                      <w:rFonts w:ascii="Arial" w:eastAsia="Times New Roman" w:hAnsi="Arial" w:cs="Arial"/>
                      <w:color w:val="000000"/>
                      <w:sz w:val="20"/>
                      <w:szCs w:val="20"/>
                      <w:lang w:eastAsia="pt-BR"/>
                    </w:rPr>
                  </w:pPr>
                  <w:ins w:id="21912"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51228B" w14:textId="77777777" w:rsidR="0016760B" w:rsidRPr="0016760B" w:rsidRDefault="0016760B" w:rsidP="0016760B">
                  <w:pPr>
                    <w:autoSpaceDE/>
                    <w:autoSpaceDN/>
                    <w:adjustRightInd/>
                    <w:jc w:val="center"/>
                    <w:rPr>
                      <w:ins w:id="21913" w:author="Philippe Hollanda - Oliveira Trust" w:date="2022-07-19T09:57:00Z"/>
                      <w:rFonts w:ascii="Arial" w:eastAsia="Times New Roman" w:hAnsi="Arial" w:cs="Arial"/>
                      <w:color w:val="000000"/>
                      <w:sz w:val="20"/>
                      <w:szCs w:val="20"/>
                      <w:lang w:eastAsia="pt-BR"/>
                    </w:rPr>
                  </w:pPr>
                  <w:ins w:id="21914" w:author="Philippe Hollanda - Oliveira Trust" w:date="2022-07-19T09:57:00Z">
                    <w:r w:rsidRPr="0016760B">
                      <w:rPr>
                        <w:rFonts w:ascii="Arial" w:eastAsia="Times New Roman" w:hAnsi="Arial" w:cs="Arial"/>
                        <w:color w:val="000000"/>
                        <w:sz w:val="20"/>
                        <w:szCs w:val="20"/>
                        <w:lang w:eastAsia="pt-BR"/>
                      </w:rPr>
                      <w:t>R$ 20.000,00</w:t>
                    </w:r>
                  </w:ins>
                </w:p>
              </w:tc>
            </w:tr>
            <w:tr w:rsidR="0016760B" w:rsidRPr="0016760B" w14:paraId="08D510A5" w14:textId="77777777" w:rsidTr="0016760B">
              <w:trPr>
                <w:trHeight w:val="1785"/>
                <w:ins w:id="219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EED1CA" w14:textId="77777777" w:rsidR="0016760B" w:rsidRPr="0016760B" w:rsidRDefault="0016760B" w:rsidP="0016760B">
                  <w:pPr>
                    <w:autoSpaceDE/>
                    <w:autoSpaceDN/>
                    <w:adjustRightInd/>
                    <w:jc w:val="center"/>
                    <w:rPr>
                      <w:ins w:id="21916" w:author="Philippe Hollanda - Oliveira Trust" w:date="2022-07-19T09:57:00Z"/>
                      <w:rFonts w:ascii="Arial" w:eastAsia="Times New Roman" w:hAnsi="Arial" w:cs="Arial"/>
                      <w:color w:val="000000"/>
                      <w:sz w:val="20"/>
                      <w:szCs w:val="20"/>
                      <w:lang w:eastAsia="pt-BR"/>
                    </w:rPr>
                  </w:pPr>
                  <w:ins w:id="21917" w:author="Philippe Hollanda - Oliveira Trust" w:date="2022-07-19T09:57:00Z">
                    <w:r w:rsidRPr="0016760B">
                      <w:rPr>
                        <w:rFonts w:ascii="Arial" w:eastAsia="Times New Roman" w:hAnsi="Arial" w:cs="Arial"/>
                        <w:color w:val="000000"/>
                        <w:sz w:val="20"/>
                        <w:szCs w:val="20"/>
                        <w:lang w:eastAsia="pt-BR"/>
                      </w:rPr>
                      <w:t>ESPUMA</w:t>
                    </w:r>
                  </w:ins>
                </w:p>
              </w:tc>
              <w:tc>
                <w:tcPr>
                  <w:tcW w:w="2324" w:type="dxa"/>
                  <w:tcBorders>
                    <w:top w:val="nil"/>
                    <w:left w:val="nil"/>
                    <w:bottom w:val="single" w:sz="4" w:space="0" w:color="auto"/>
                    <w:right w:val="single" w:sz="4" w:space="0" w:color="auto"/>
                  </w:tcBorders>
                  <w:shd w:val="clear" w:color="auto" w:fill="auto"/>
                  <w:noWrap/>
                  <w:vAlign w:val="center"/>
                  <w:hideMark/>
                </w:tcPr>
                <w:p w14:paraId="67F328FE" w14:textId="77777777" w:rsidR="0016760B" w:rsidRPr="0016760B" w:rsidRDefault="0016760B" w:rsidP="0016760B">
                  <w:pPr>
                    <w:autoSpaceDE/>
                    <w:autoSpaceDN/>
                    <w:adjustRightInd/>
                    <w:jc w:val="center"/>
                    <w:rPr>
                      <w:ins w:id="21918" w:author="Philippe Hollanda - Oliveira Trust" w:date="2022-07-19T09:57:00Z"/>
                      <w:rFonts w:ascii="Arial" w:eastAsia="Times New Roman" w:hAnsi="Arial" w:cs="Arial"/>
                      <w:color w:val="000000"/>
                      <w:sz w:val="20"/>
                      <w:szCs w:val="20"/>
                      <w:lang w:eastAsia="pt-BR"/>
                    </w:rPr>
                  </w:pPr>
                  <w:ins w:id="21919" w:author="Philippe Hollanda - Oliveira Trust" w:date="2022-07-19T09:57:00Z">
                    <w:r w:rsidRPr="0016760B">
                      <w:rPr>
                        <w:rFonts w:ascii="Arial" w:eastAsia="Times New Roman" w:hAnsi="Arial" w:cs="Arial"/>
                        <w:color w:val="000000"/>
                        <w:sz w:val="20"/>
                        <w:szCs w:val="20"/>
                        <w:lang w:eastAsia="pt-BR"/>
                      </w:rPr>
                      <w:t>28/06/2021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7886B7" w14:textId="77777777" w:rsidR="0016760B" w:rsidRPr="0016760B" w:rsidRDefault="0016760B" w:rsidP="0016760B">
                  <w:pPr>
                    <w:autoSpaceDE/>
                    <w:autoSpaceDN/>
                    <w:adjustRightInd/>
                    <w:jc w:val="center"/>
                    <w:rPr>
                      <w:ins w:id="21920" w:author="Philippe Hollanda - Oliveira Trust" w:date="2022-07-19T09:57:00Z"/>
                      <w:rFonts w:ascii="Arial" w:eastAsia="Times New Roman" w:hAnsi="Arial" w:cs="Arial"/>
                      <w:color w:val="000000"/>
                      <w:sz w:val="20"/>
                      <w:szCs w:val="20"/>
                      <w:lang w:eastAsia="pt-BR"/>
                    </w:rPr>
                  </w:pPr>
                  <w:ins w:id="21921"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34871554" w14:textId="77777777" w:rsidTr="0016760B">
              <w:trPr>
                <w:trHeight w:val="1785"/>
                <w:ins w:id="219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EC4EA6" w14:textId="77777777" w:rsidR="0016760B" w:rsidRPr="0016760B" w:rsidRDefault="0016760B" w:rsidP="0016760B">
                  <w:pPr>
                    <w:autoSpaceDE/>
                    <w:autoSpaceDN/>
                    <w:adjustRightInd/>
                    <w:jc w:val="center"/>
                    <w:rPr>
                      <w:ins w:id="21923" w:author="Philippe Hollanda - Oliveira Trust" w:date="2022-07-19T09:57:00Z"/>
                      <w:rFonts w:ascii="Arial" w:eastAsia="Times New Roman" w:hAnsi="Arial" w:cs="Arial"/>
                      <w:color w:val="000000"/>
                      <w:sz w:val="20"/>
                      <w:szCs w:val="20"/>
                      <w:lang w:eastAsia="pt-BR"/>
                    </w:rPr>
                  </w:pPr>
                  <w:ins w:id="21924" w:author="Philippe Hollanda - Oliveira Trust" w:date="2022-07-19T09:57:00Z">
                    <w:r w:rsidRPr="0016760B">
                      <w:rPr>
                        <w:rFonts w:ascii="Arial" w:eastAsia="Times New Roman" w:hAnsi="Arial" w:cs="Arial"/>
                        <w:color w:val="000000"/>
                        <w:sz w:val="20"/>
                        <w:szCs w:val="20"/>
                        <w:lang w:eastAsia="pt-BR"/>
                      </w:rPr>
                      <w:lastRenderedPageBreak/>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349225CD" w14:textId="77777777" w:rsidR="0016760B" w:rsidRPr="0016760B" w:rsidRDefault="0016760B" w:rsidP="0016760B">
                  <w:pPr>
                    <w:autoSpaceDE/>
                    <w:autoSpaceDN/>
                    <w:adjustRightInd/>
                    <w:jc w:val="center"/>
                    <w:rPr>
                      <w:ins w:id="21925" w:author="Philippe Hollanda - Oliveira Trust" w:date="2022-07-19T09:57:00Z"/>
                      <w:rFonts w:ascii="Arial" w:eastAsia="Times New Roman" w:hAnsi="Arial" w:cs="Arial"/>
                      <w:color w:val="000000"/>
                      <w:sz w:val="20"/>
                      <w:szCs w:val="20"/>
                      <w:lang w:eastAsia="pt-BR"/>
                    </w:rPr>
                  </w:pPr>
                  <w:ins w:id="21926" w:author="Philippe Hollanda - Oliveira Trust" w:date="2022-07-19T09:57:00Z">
                    <w:r w:rsidRPr="0016760B">
                      <w:rPr>
                        <w:rFonts w:ascii="Arial" w:eastAsia="Times New Roman" w:hAnsi="Arial" w:cs="Arial"/>
                        <w:color w:val="000000"/>
                        <w:sz w:val="20"/>
                        <w:szCs w:val="20"/>
                        <w:lang w:eastAsia="pt-BR"/>
                      </w:rPr>
                      <w:t>30/06/2021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C0E7BC" w14:textId="77777777" w:rsidR="0016760B" w:rsidRPr="0016760B" w:rsidRDefault="0016760B" w:rsidP="0016760B">
                  <w:pPr>
                    <w:autoSpaceDE/>
                    <w:autoSpaceDN/>
                    <w:adjustRightInd/>
                    <w:jc w:val="center"/>
                    <w:rPr>
                      <w:ins w:id="21927" w:author="Philippe Hollanda - Oliveira Trust" w:date="2022-07-19T09:57:00Z"/>
                      <w:rFonts w:ascii="Arial" w:eastAsia="Times New Roman" w:hAnsi="Arial" w:cs="Arial"/>
                      <w:color w:val="000000"/>
                      <w:sz w:val="20"/>
                      <w:szCs w:val="20"/>
                      <w:lang w:eastAsia="pt-BR"/>
                    </w:rPr>
                  </w:pPr>
                  <w:ins w:id="21928" w:author="Philippe Hollanda - Oliveira Trust" w:date="2022-07-19T09:57:00Z">
                    <w:r w:rsidRPr="0016760B">
                      <w:rPr>
                        <w:rFonts w:ascii="Arial" w:eastAsia="Times New Roman" w:hAnsi="Arial" w:cs="Arial"/>
                        <w:color w:val="000000"/>
                        <w:sz w:val="20"/>
                        <w:szCs w:val="20"/>
                        <w:lang w:eastAsia="pt-BR"/>
                      </w:rPr>
                      <w:t>R$ 673,92</w:t>
                    </w:r>
                  </w:ins>
                </w:p>
              </w:tc>
            </w:tr>
            <w:tr w:rsidR="0016760B" w:rsidRPr="0016760B" w14:paraId="4CDA987F" w14:textId="77777777" w:rsidTr="0016760B">
              <w:trPr>
                <w:trHeight w:val="1785"/>
                <w:ins w:id="219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49FEEC" w14:textId="77777777" w:rsidR="0016760B" w:rsidRPr="0016760B" w:rsidRDefault="0016760B" w:rsidP="0016760B">
                  <w:pPr>
                    <w:autoSpaceDE/>
                    <w:autoSpaceDN/>
                    <w:adjustRightInd/>
                    <w:jc w:val="center"/>
                    <w:rPr>
                      <w:ins w:id="21930" w:author="Philippe Hollanda - Oliveira Trust" w:date="2022-07-19T09:57:00Z"/>
                      <w:rFonts w:ascii="Arial" w:eastAsia="Times New Roman" w:hAnsi="Arial" w:cs="Arial"/>
                      <w:color w:val="000000"/>
                      <w:sz w:val="20"/>
                      <w:szCs w:val="20"/>
                      <w:lang w:eastAsia="pt-BR"/>
                    </w:rPr>
                  </w:pPr>
                  <w:ins w:id="21931"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5AC5818B" w14:textId="77777777" w:rsidR="0016760B" w:rsidRPr="0016760B" w:rsidRDefault="0016760B" w:rsidP="0016760B">
                  <w:pPr>
                    <w:autoSpaceDE/>
                    <w:autoSpaceDN/>
                    <w:adjustRightInd/>
                    <w:jc w:val="center"/>
                    <w:rPr>
                      <w:ins w:id="21932" w:author="Philippe Hollanda - Oliveira Trust" w:date="2022-07-19T09:57:00Z"/>
                      <w:rFonts w:ascii="Arial" w:eastAsia="Times New Roman" w:hAnsi="Arial" w:cs="Arial"/>
                      <w:color w:val="000000"/>
                      <w:sz w:val="20"/>
                      <w:szCs w:val="20"/>
                      <w:lang w:eastAsia="pt-BR"/>
                    </w:rPr>
                  </w:pPr>
                  <w:ins w:id="21933" w:author="Philippe Hollanda - Oliveira Trust" w:date="2022-07-19T09:57:00Z">
                    <w:r w:rsidRPr="0016760B">
                      <w:rPr>
                        <w:rFonts w:ascii="Arial" w:eastAsia="Times New Roman" w:hAnsi="Arial" w:cs="Arial"/>
                        <w:color w:val="000000"/>
                        <w:sz w:val="20"/>
                        <w:szCs w:val="20"/>
                        <w:lang w:eastAsia="pt-BR"/>
                      </w:rPr>
                      <w:t>30/06/2021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079B38" w14:textId="77777777" w:rsidR="0016760B" w:rsidRPr="0016760B" w:rsidRDefault="0016760B" w:rsidP="0016760B">
                  <w:pPr>
                    <w:autoSpaceDE/>
                    <w:autoSpaceDN/>
                    <w:adjustRightInd/>
                    <w:jc w:val="center"/>
                    <w:rPr>
                      <w:ins w:id="21934" w:author="Philippe Hollanda - Oliveira Trust" w:date="2022-07-19T09:57:00Z"/>
                      <w:rFonts w:ascii="Arial" w:eastAsia="Times New Roman" w:hAnsi="Arial" w:cs="Arial"/>
                      <w:color w:val="000000"/>
                      <w:sz w:val="20"/>
                      <w:szCs w:val="20"/>
                      <w:lang w:eastAsia="pt-BR"/>
                    </w:rPr>
                  </w:pPr>
                  <w:ins w:id="21935" w:author="Philippe Hollanda - Oliveira Trust" w:date="2022-07-19T09:57:00Z">
                    <w:r w:rsidRPr="0016760B">
                      <w:rPr>
                        <w:rFonts w:ascii="Arial" w:eastAsia="Times New Roman" w:hAnsi="Arial" w:cs="Arial"/>
                        <w:color w:val="000000"/>
                        <w:sz w:val="20"/>
                        <w:szCs w:val="20"/>
                        <w:lang w:eastAsia="pt-BR"/>
                      </w:rPr>
                      <w:t>R$ 1.745,28</w:t>
                    </w:r>
                  </w:ins>
                </w:p>
              </w:tc>
            </w:tr>
            <w:tr w:rsidR="0016760B" w:rsidRPr="0016760B" w14:paraId="5BCE83C9" w14:textId="77777777" w:rsidTr="0016760B">
              <w:trPr>
                <w:trHeight w:val="1785"/>
                <w:ins w:id="219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192237" w14:textId="77777777" w:rsidR="0016760B" w:rsidRPr="0016760B" w:rsidRDefault="0016760B" w:rsidP="0016760B">
                  <w:pPr>
                    <w:autoSpaceDE/>
                    <w:autoSpaceDN/>
                    <w:adjustRightInd/>
                    <w:jc w:val="center"/>
                    <w:rPr>
                      <w:ins w:id="21937" w:author="Philippe Hollanda - Oliveira Trust" w:date="2022-07-19T09:57:00Z"/>
                      <w:rFonts w:ascii="Arial" w:eastAsia="Times New Roman" w:hAnsi="Arial" w:cs="Arial"/>
                      <w:color w:val="000000"/>
                      <w:sz w:val="20"/>
                      <w:szCs w:val="20"/>
                      <w:lang w:eastAsia="pt-BR"/>
                    </w:rPr>
                  </w:pPr>
                  <w:ins w:id="21938"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54428F44" w14:textId="77777777" w:rsidR="0016760B" w:rsidRPr="0016760B" w:rsidRDefault="0016760B" w:rsidP="0016760B">
                  <w:pPr>
                    <w:autoSpaceDE/>
                    <w:autoSpaceDN/>
                    <w:adjustRightInd/>
                    <w:jc w:val="center"/>
                    <w:rPr>
                      <w:ins w:id="21939" w:author="Philippe Hollanda - Oliveira Trust" w:date="2022-07-19T09:57:00Z"/>
                      <w:rFonts w:ascii="Arial" w:eastAsia="Times New Roman" w:hAnsi="Arial" w:cs="Arial"/>
                      <w:color w:val="000000"/>
                      <w:sz w:val="20"/>
                      <w:szCs w:val="20"/>
                      <w:lang w:eastAsia="pt-BR"/>
                    </w:rPr>
                  </w:pPr>
                  <w:ins w:id="21940" w:author="Philippe Hollanda - Oliveira Trust" w:date="2022-07-19T09:57:00Z">
                    <w:r w:rsidRPr="0016760B">
                      <w:rPr>
                        <w:rFonts w:ascii="Arial" w:eastAsia="Times New Roman" w:hAnsi="Arial" w:cs="Arial"/>
                        <w:color w:val="000000"/>
                        <w:sz w:val="20"/>
                        <w:szCs w:val="20"/>
                        <w:lang w:eastAsia="pt-BR"/>
                      </w:rPr>
                      <w:t>30/06/2021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7F0423" w14:textId="77777777" w:rsidR="0016760B" w:rsidRPr="0016760B" w:rsidRDefault="0016760B" w:rsidP="0016760B">
                  <w:pPr>
                    <w:autoSpaceDE/>
                    <w:autoSpaceDN/>
                    <w:adjustRightInd/>
                    <w:jc w:val="center"/>
                    <w:rPr>
                      <w:ins w:id="21941" w:author="Philippe Hollanda - Oliveira Trust" w:date="2022-07-19T09:57:00Z"/>
                      <w:rFonts w:ascii="Arial" w:eastAsia="Times New Roman" w:hAnsi="Arial" w:cs="Arial"/>
                      <w:color w:val="000000"/>
                      <w:sz w:val="20"/>
                      <w:szCs w:val="20"/>
                      <w:lang w:eastAsia="pt-BR"/>
                    </w:rPr>
                  </w:pPr>
                  <w:ins w:id="21942" w:author="Philippe Hollanda - Oliveira Trust" w:date="2022-07-19T09:57:00Z">
                    <w:r w:rsidRPr="0016760B">
                      <w:rPr>
                        <w:rFonts w:ascii="Arial" w:eastAsia="Times New Roman" w:hAnsi="Arial" w:cs="Arial"/>
                        <w:color w:val="000000"/>
                        <w:sz w:val="20"/>
                        <w:szCs w:val="20"/>
                        <w:lang w:eastAsia="pt-BR"/>
                      </w:rPr>
                      <w:t>R$ 1.745,28</w:t>
                    </w:r>
                  </w:ins>
                </w:p>
              </w:tc>
            </w:tr>
            <w:tr w:rsidR="0016760B" w:rsidRPr="0016760B" w14:paraId="4FBFC274" w14:textId="77777777" w:rsidTr="0016760B">
              <w:trPr>
                <w:trHeight w:val="1785"/>
                <w:ins w:id="219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A2A464" w14:textId="77777777" w:rsidR="0016760B" w:rsidRPr="0016760B" w:rsidRDefault="0016760B" w:rsidP="0016760B">
                  <w:pPr>
                    <w:autoSpaceDE/>
                    <w:autoSpaceDN/>
                    <w:adjustRightInd/>
                    <w:jc w:val="center"/>
                    <w:rPr>
                      <w:ins w:id="21944" w:author="Philippe Hollanda - Oliveira Trust" w:date="2022-07-19T09:57:00Z"/>
                      <w:rFonts w:ascii="Arial" w:eastAsia="Times New Roman" w:hAnsi="Arial" w:cs="Arial"/>
                      <w:color w:val="000000"/>
                      <w:sz w:val="20"/>
                      <w:szCs w:val="20"/>
                      <w:lang w:eastAsia="pt-BR"/>
                    </w:rPr>
                  </w:pPr>
                  <w:ins w:id="21945"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26895929" w14:textId="77777777" w:rsidR="0016760B" w:rsidRPr="0016760B" w:rsidRDefault="0016760B" w:rsidP="0016760B">
                  <w:pPr>
                    <w:autoSpaceDE/>
                    <w:autoSpaceDN/>
                    <w:adjustRightInd/>
                    <w:jc w:val="center"/>
                    <w:rPr>
                      <w:ins w:id="21946" w:author="Philippe Hollanda - Oliveira Trust" w:date="2022-07-19T09:57:00Z"/>
                      <w:rFonts w:ascii="Arial" w:eastAsia="Times New Roman" w:hAnsi="Arial" w:cs="Arial"/>
                      <w:color w:val="000000"/>
                      <w:sz w:val="20"/>
                      <w:szCs w:val="20"/>
                      <w:lang w:eastAsia="pt-BR"/>
                    </w:rPr>
                  </w:pPr>
                  <w:ins w:id="21947"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2E42A5" w14:textId="77777777" w:rsidR="0016760B" w:rsidRPr="0016760B" w:rsidRDefault="0016760B" w:rsidP="0016760B">
                  <w:pPr>
                    <w:autoSpaceDE/>
                    <w:autoSpaceDN/>
                    <w:adjustRightInd/>
                    <w:jc w:val="center"/>
                    <w:rPr>
                      <w:ins w:id="21948" w:author="Philippe Hollanda - Oliveira Trust" w:date="2022-07-19T09:57:00Z"/>
                      <w:rFonts w:ascii="Arial" w:eastAsia="Times New Roman" w:hAnsi="Arial" w:cs="Arial"/>
                      <w:color w:val="000000"/>
                      <w:sz w:val="20"/>
                      <w:szCs w:val="20"/>
                      <w:lang w:eastAsia="pt-BR"/>
                    </w:rPr>
                  </w:pPr>
                  <w:ins w:id="21949" w:author="Philippe Hollanda - Oliveira Trust" w:date="2022-07-19T09:57:00Z">
                    <w:r w:rsidRPr="0016760B">
                      <w:rPr>
                        <w:rFonts w:ascii="Arial" w:eastAsia="Times New Roman" w:hAnsi="Arial" w:cs="Arial"/>
                        <w:color w:val="000000"/>
                        <w:sz w:val="20"/>
                        <w:szCs w:val="20"/>
                        <w:lang w:eastAsia="pt-BR"/>
                      </w:rPr>
                      <w:t>R$ 2.450,00</w:t>
                    </w:r>
                  </w:ins>
                </w:p>
              </w:tc>
            </w:tr>
            <w:tr w:rsidR="0016760B" w:rsidRPr="0016760B" w14:paraId="650A93C9" w14:textId="77777777" w:rsidTr="0016760B">
              <w:trPr>
                <w:trHeight w:val="1785"/>
                <w:ins w:id="21950"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A93C891" w14:textId="77777777" w:rsidR="0016760B" w:rsidRPr="0016760B" w:rsidRDefault="0016760B" w:rsidP="0016760B">
                  <w:pPr>
                    <w:autoSpaceDE/>
                    <w:autoSpaceDN/>
                    <w:adjustRightInd/>
                    <w:jc w:val="center"/>
                    <w:rPr>
                      <w:ins w:id="21951" w:author="Philippe Hollanda - Oliveira Trust" w:date="2022-07-19T09:57:00Z"/>
                      <w:rFonts w:ascii="Arial" w:eastAsia="Times New Roman" w:hAnsi="Arial" w:cs="Arial"/>
                      <w:color w:val="000000"/>
                      <w:sz w:val="20"/>
                      <w:szCs w:val="20"/>
                      <w:lang w:eastAsia="pt-BR"/>
                    </w:rPr>
                  </w:pPr>
                  <w:ins w:id="21952"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62820FC8" w14:textId="77777777" w:rsidR="0016760B" w:rsidRPr="0016760B" w:rsidRDefault="0016760B" w:rsidP="0016760B">
                  <w:pPr>
                    <w:autoSpaceDE/>
                    <w:autoSpaceDN/>
                    <w:adjustRightInd/>
                    <w:jc w:val="center"/>
                    <w:rPr>
                      <w:ins w:id="21953" w:author="Philippe Hollanda - Oliveira Trust" w:date="2022-07-19T09:57:00Z"/>
                      <w:rFonts w:ascii="Arial" w:eastAsia="Times New Roman" w:hAnsi="Arial" w:cs="Arial"/>
                      <w:color w:val="000000"/>
                      <w:sz w:val="20"/>
                      <w:szCs w:val="20"/>
                      <w:lang w:eastAsia="pt-BR"/>
                    </w:rPr>
                  </w:pPr>
                  <w:ins w:id="21954" w:author="Philippe Hollanda - Oliveira Trust" w:date="2022-07-19T09:57:00Z">
                    <w:r w:rsidRPr="0016760B">
                      <w:rPr>
                        <w:rFonts w:ascii="Arial" w:eastAsia="Times New Roman" w:hAnsi="Arial" w:cs="Arial"/>
                        <w:color w:val="000000"/>
                        <w:sz w:val="20"/>
                        <w:szCs w:val="20"/>
                        <w:lang w:eastAsia="pt-BR"/>
                      </w:rPr>
                      <w:t>29/06/2021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A452D5" w14:textId="77777777" w:rsidR="0016760B" w:rsidRPr="0016760B" w:rsidRDefault="0016760B" w:rsidP="0016760B">
                  <w:pPr>
                    <w:autoSpaceDE/>
                    <w:autoSpaceDN/>
                    <w:adjustRightInd/>
                    <w:jc w:val="center"/>
                    <w:rPr>
                      <w:ins w:id="21955" w:author="Philippe Hollanda - Oliveira Trust" w:date="2022-07-19T09:57:00Z"/>
                      <w:rFonts w:ascii="Arial" w:eastAsia="Times New Roman" w:hAnsi="Arial" w:cs="Arial"/>
                      <w:color w:val="000000"/>
                      <w:sz w:val="20"/>
                      <w:szCs w:val="20"/>
                      <w:lang w:eastAsia="pt-BR"/>
                    </w:rPr>
                  </w:pPr>
                  <w:ins w:id="21956" w:author="Philippe Hollanda - Oliveira Trust" w:date="2022-07-19T09:57:00Z">
                    <w:r w:rsidRPr="0016760B">
                      <w:rPr>
                        <w:rFonts w:ascii="Arial" w:eastAsia="Times New Roman" w:hAnsi="Arial" w:cs="Arial"/>
                        <w:color w:val="000000"/>
                        <w:sz w:val="20"/>
                        <w:szCs w:val="20"/>
                        <w:lang w:eastAsia="pt-BR"/>
                      </w:rPr>
                      <w:t>R$ 12.486,72</w:t>
                    </w:r>
                  </w:ins>
                </w:p>
              </w:tc>
            </w:tr>
            <w:tr w:rsidR="0016760B" w:rsidRPr="0016760B" w14:paraId="34E614ED" w14:textId="77777777" w:rsidTr="0016760B">
              <w:trPr>
                <w:trHeight w:val="1785"/>
                <w:ins w:id="2195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1D48120" w14:textId="77777777" w:rsidR="0016760B" w:rsidRPr="0016760B" w:rsidRDefault="0016760B" w:rsidP="0016760B">
                  <w:pPr>
                    <w:autoSpaceDE/>
                    <w:autoSpaceDN/>
                    <w:adjustRightInd/>
                    <w:rPr>
                      <w:ins w:id="2195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06A932D" w14:textId="77777777" w:rsidR="0016760B" w:rsidRPr="0016760B" w:rsidRDefault="0016760B" w:rsidP="0016760B">
                  <w:pPr>
                    <w:autoSpaceDE/>
                    <w:autoSpaceDN/>
                    <w:adjustRightInd/>
                    <w:jc w:val="center"/>
                    <w:rPr>
                      <w:ins w:id="21959" w:author="Philippe Hollanda - Oliveira Trust" w:date="2022-07-19T09:57:00Z"/>
                      <w:rFonts w:ascii="Arial" w:eastAsia="Times New Roman" w:hAnsi="Arial" w:cs="Arial"/>
                      <w:color w:val="000000"/>
                      <w:sz w:val="20"/>
                      <w:szCs w:val="20"/>
                      <w:lang w:eastAsia="pt-BR"/>
                    </w:rPr>
                  </w:pPr>
                  <w:ins w:id="21960" w:author="Philippe Hollanda - Oliveira Trust" w:date="2022-07-19T09:57:00Z">
                    <w:r w:rsidRPr="0016760B">
                      <w:rPr>
                        <w:rFonts w:ascii="Arial" w:eastAsia="Times New Roman" w:hAnsi="Arial" w:cs="Arial"/>
                        <w:color w:val="000000"/>
                        <w:sz w:val="20"/>
                        <w:szCs w:val="20"/>
                        <w:lang w:eastAsia="pt-BR"/>
                      </w:rPr>
                      <w:t>27/07/2021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9CE411" w14:textId="77777777" w:rsidR="0016760B" w:rsidRPr="0016760B" w:rsidRDefault="0016760B" w:rsidP="0016760B">
                  <w:pPr>
                    <w:autoSpaceDE/>
                    <w:autoSpaceDN/>
                    <w:adjustRightInd/>
                    <w:jc w:val="center"/>
                    <w:rPr>
                      <w:ins w:id="21961" w:author="Philippe Hollanda - Oliveira Trust" w:date="2022-07-19T09:57:00Z"/>
                      <w:rFonts w:ascii="Arial" w:eastAsia="Times New Roman" w:hAnsi="Arial" w:cs="Arial"/>
                      <w:color w:val="000000"/>
                      <w:sz w:val="20"/>
                      <w:szCs w:val="20"/>
                      <w:lang w:eastAsia="pt-BR"/>
                    </w:rPr>
                  </w:pPr>
                  <w:ins w:id="21962" w:author="Philippe Hollanda - Oliveira Trust" w:date="2022-07-19T09:57:00Z">
                    <w:r w:rsidRPr="0016760B">
                      <w:rPr>
                        <w:rFonts w:ascii="Arial" w:eastAsia="Times New Roman" w:hAnsi="Arial" w:cs="Arial"/>
                        <w:color w:val="000000"/>
                        <w:sz w:val="20"/>
                        <w:szCs w:val="20"/>
                        <w:lang w:eastAsia="pt-BR"/>
                      </w:rPr>
                      <w:t>R$ 12.119,46</w:t>
                    </w:r>
                  </w:ins>
                </w:p>
              </w:tc>
            </w:tr>
            <w:tr w:rsidR="0016760B" w:rsidRPr="0016760B" w14:paraId="43269821" w14:textId="77777777" w:rsidTr="0016760B">
              <w:trPr>
                <w:trHeight w:val="1785"/>
                <w:ins w:id="2196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9BD9D23" w14:textId="77777777" w:rsidR="0016760B" w:rsidRPr="0016760B" w:rsidRDefault="0016760B" w:rsidP="0016760B">
                  <w:pPr>
                    <w:autoSpaceDE/>
                    <w:autoSpaceDN/>
                    <w:adjustRightInd/>
                    <w:rPr>
                      <w:ins w:id="2196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A424E22" w14:textId="77777777" w:rsidR="0016760B" w:rsidRPr="0016760B" w:rsidRDefault="0016760B" w:rsidP="0016760B">
                  <w:pPr>
                    <w:autoSpaceDE/>
                    <w:autoSpaceDN/>
                    <w:adjustRightInd/>
                    <w:jc w:val="center"/>
                    <w:rPr>
                      <w:ins w:id="21965" w:author="Philippe Hollanda - Oliveira Trust" w:date="2022-07-19T09:57:00Z"/>
                      <w:rFonts w:ascii="Arial" w:eastAsia="Times New Roman" w:hAnsi="Arial" w:cs="Arial"/>
                      <w:color w:val="000000"/>
                      <w:sz w:val="20"/>
                      <w:szCs w:val="20"/>
                      <w:lang w:eastAsia="pt-BR"/>
                    </w:rPr>
                  </w:pPr>
                  <w:ins w:id="21966" w:author="Philippe Hollanda - Oliveira Trust" w:date="2022-07-19T09:57:00Z">
                    <w:r w:rsidRPr="0016760B">
                      <w:rPr>
                        <w:rFonts w:ascii="Arial" w:eastAsia="Times New Roman" w:hAnsi="Arial" w:cs="Arial"/>
                        <w:color w:val="000000"/>
                        <w:sz w:val="20"/>
                        <w:szCs w:val="20"/>
                        <w:lang w:eastAsia="pt-BR"/>
                      </w:rPr>
                      <w:t>24/08/2021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BC6975" w14:textId="77777777" w:rsidR="0016760B" w:rsidRPr="0016760B" w:rsidRDefault="0016760B" w:rsidP="0016760B">
                  <w:pPr>
                    <w:autoSpaceDE/>
                    <w:autoSpaceDN/>
                    <w:adjustRightInd/>
                    <w:jc w:val="center"/>
                    <w:rPr>
                      <w:ins w:id="21967" w:author="Philippe Hollanda - Oliveira Trust" w:date="2022-07-19T09:57:00Z"/>
                      <w:rFonts w:ascii="Arial" w:eastAsia="Times New Roman" w:hAnsi="Arial" w:cs="Arial"/>
                      <w:color w:val="000000"/>
                      <w:sz w:val="20"/>
                      <w:szCs w:val="20"/>
                      <w:lang w:eastAsia="pt-BR"/>
                    </w:rPr>
                  </w:pPr>
                  <w:ins w:id="21968" w:author="Philippe Hollanda - Oliveira Trust" w:date="2022-07-19T09:57:00Z">
                    <w:r w:rsidRPr="0016760B">
                      <w:rPr>
                        <w:rFonts w:ascii="Arial" w:eastAsia="Times New Roman" w:hAnsi="Arial" w:cs="Arial"/>
                        <w:color w:val="000000"/>
                        <w:sz w:val="20"/>
                        <w:szCs w:val="20"/>
                        <w:lang w:eastAsia="pt-BR"/>
                      </w:rPr>
                      <w:t>R$ 12.119,47</w:t>
                    </w:r>
                  </w:ins>
                </w:p>
              </w:tc>
            </w:tr>
            <w:tr w:rsidR="0016760B" w:rsidRPr="0016760B" w14:paraId="16F9A833" w14:textId="77777777" w:rsidTr="0016760B">
              <w:trPr>
                <w:trHeight w:val="1785"/>
                <w:ins w:id="219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A6EFAC" w14:textId="77777777" w:rsidR="0016760B" w:rsidRPr="0016760B" w:rsidRDefault="0016760B" w:rsidP="0016760B">
                  <w:pPr>
                    <w:autoSpaceDE/>
                    <w:autoSpaceDN/>
                    <w:adjustRightInd/>
                    <w:jc w:val="center"/>
                    <w:rPr>
                      <w:ins w:id="21970" w:author="Philippe Hollanda - Oliveira Trust" w:date="2022-07-19T09:57:00Z"/>
                      <w:rFonts w:ascii="Arial" w:eastAsia="Times New Roman" w:hAnsi="Arial" w:cs="Arial"/>
                      <w:color w:val="000000"/>
                      <w:sz w:val="20"/>
                      <w:szCs w:val="20"/>
                      <w:lang w:eastAsia="pt-BR"/>
                    </w:rPr>
                  </w:pPr>
                  <w:ins w:id="21971"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3145707A" w14:textId="77777777" w:rsidR="0016760B" w:rsidRPr="0016760B" w:rsidRDefault="0016760B" w:rsidP="0016760B">
                  <w:pPr>
                    <w:autoSpaceDE/>
                    <w:autoSpaceDN/>
                    <w:adjustRightInd/>
                    <w:jc w:val="center"/>
                    <w:rPr>
                      <w:ins w:id="21972" w:author="Philippe Hollanda - Oliveira Trust" w:date="2022-07-19T09:57:00Z"/>
                      <w:rFonts w:ascii="Arial" w:eastAsia="Times New Roman" w:hAnsi="Arial" w:cs="Arial"/>
                      <w:color w:val="000000"/>
                      <w:sz w:val="20"/>
                      <w:szCs w:val="20"/>
                      <w:lang w:eastAsia="pt-BR"/>
                    </w:rPr>
                  </w:pPr>
                  <w:ins w:id="21973" w:author="Philippe Hollanda - Oliveira Trust" w:date="2022-07-19T09:57:00Z">
                    <w:r w:rsidRPr="0016760B">
                      <w:rPr>
                        <w:rFonts w:ascii="Arial" w:eastAsia="Times New Roman" w:hAnsi="Arial" w:cs="Arial"/>
                        <w:color w:val="000000"/>
                        <w:sz w:val="20"/>
                        <w:szCs w:val="20"/>
                        <w:lang w:eastAsia="pt-BR"/>
                      </w:rPr>
                      <w:t>23/06/2021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F8CDBD" w14:textId="77777777" w:rsidR="0016760B" w:rsidRPr="0016760B" w:rsidRDefault="0016760B" w:rsidP="0016760B">
                  <w:pPr>
                    <w:autoSpaceDE/>
                    <w:autoSpaceDN/>
                    <w:adjustRightInd/>
                    <w:jc w:val="center"/>
                    <w:rPr>
                      <w:ins w:id="21974" w:author="Philippe Hollanda - Oliveira Trust" w:date="2022-07-19T09:57:00Z"/>
                      <w:rFonts w:ascii="Arial" w:eastAsia="Times New Roman" w:hAnsi="Arial" w:cs="Arial"/>
                      <w:color w:val="000000"/>
                      <w:sz w:val="20"/>
                      <w:szCs w:val="20"/>
                      <w:lang w:eastAsia="pt-BR"/>
                    </w:rPr>
                  </w:pPr>
                  <w:ins w:id="21975" w:author="Philippe Hollanda - Oliveira Trust" w:date="2022-07-19T09:57:00Z">
                    <w:r w:rsidRPr="0016760B">
                      <w:rPr>
                        <w:rFonts w:ascii="Arial" w:eastAsia="Times New Roman" w:hAnsi="Arial" w:cs="Arial"/>
                        <w:color w:val="000000"/>
                        <w:sz w:val="20"/>
                        <w:szCs w:val="20"/>
                        <w:lang w:eastAsia="pt-BR"/>
                      </w:rPr>
                      <w:t>R$ 35.620,41</w:t>
                    </w:r>
                  </w:ins>
                </w:p>
              </w:tc>
            </w:tr>
            <w:tr w:rsidR="0016760B" w:rsidRPr="0016760B" w14:paraId="32594C7C" w14:textId="77777777" w:rsidTr="0016760B">
              <w:trPr>
                <w:trHeight w:val="1785"/>
                <w:ins w:id="219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B66C85" w14:textId="77777777" w:rsidR="0016760B" w:rsidRPr="0016760B" w:rsidRDefault="0016760B" w:rsidP="0016760B">
                  <w:pPr>
                    <w:autoSpaceDE/>
                    <w:autoSpaceDN/>
                    <w:adjustRightInd/>
                    <w:jc w:val="center"/>
                    <w:rPr>
                      <w:ins w:id="21977" w:author="Philippe Hollanda - Oliveira Trust" w:date="2022-07-19T09:57:00Z"/>
                      <w:rFonts w:ascii="Arial" w:eastAsia="Times New Roman" w:hAnsi="Arial" w:cs="Arial"/>
                      <w:color w:val="000000"/>
                      <w:sz w:val="20"/>
                      <w:szCs w:val="20"/>
                      <w:lang w:eastAsia="pt-BR"/>
                    </w:rPr>
                  </w:pPr>
                  <w:ins w:id="21978"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2B6DE270" w14:textId="77777777" w:rsidR="0016760B" w:rsidRPr="0016760B" w:rsidRDefault="0016760B" w:rsidP="0016760B">
                  <w:pPr>
                    <w:autoSpaceDE/>
                    <w:autoSpaceDN/>
                    <w:adjustRightInd/>
                    <w:jc w:val="center"/>
                    <w:rPr>
                      <w:ins w:id="21979" w:author="Philippe Hollanda - Oliveira Trust" w:date="2022-07-19T09:57:00Z"/>
                      <w:rFonts w:ascii="Arial" w:eastAsia="Times New Roman" w:hAnsi="Arial" w:cs="Arial"/>
                      <w:color w:val="000000"/>
                      <w:sz w:val="20"/>
                      <w:szCs w:val="20"/>
                      <w:lang w:eastAsia="pt-BR"/>
                    </w:rPr>
                  </w:pPr>
                  <w:ins w:id="21980" w:author="Philippe Hollanda - Oliveira Trust" w:date="2022-07-19T09:57:00Z">
                    <w:r w:rsidRPr="0016760B">
                      <w:rPr>
                        <w:rFonts w:ascii="Arial" w:eastAsia="Times New Roman" w:hAnsi="Arial" w:cs="Arial"/>
                        <w:color w:val="000000"/>
                        <w:sz w:val="20"/>
                        <w:szCs w:val="20"/>
                        <w:lang w:eastAsia="pt-BR"/>
                      </w:rPr>
                      <w:t>30/06/2021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94BE67" w14:textId="77777777" w:rsidR="0016760B" w:rsidRPr="0016760B" w:rsidRDefault="0016760B" w:rsidP="0016760B">
                  <w:pPr>
                    <w:autoSpaceDE/>
                    <w:autoSpaceDN/>
                    <w:adjustRightInd/>
                    <w:jc w:val="center"/>
                    <w:rPr>
                      <w:ins w:id="21981" w:author="Philippe Hollanda - Oliveira Trust" w:date="2022-07-19T09:57:00Z"/>
                      <w:rFonts w:ascii="Arial" w:eastAsia="Times New Roman" w:hAnsi="Arial" w:cs="Arial"/>
                      <w:color w:val="000000"/>
                      <w:sz w:val="20"/>
                      <w:szCs w:val="20"/>
                      <w:lang w:eastAsia="pt-BR"/>
                    </w:rPr>
                  </w:pPr>
                  <w:ins w:id="21982" w:author="Philippe Hollanda - Oliveira Trust" w:date="2022-07-19T09:57:00Z">
                    <w:r w:rsidRPr="0016760B">
                      <w:rPr>
                        <w:rFonts w:ascii="Arial" w:eastAsia="Times New Roman" w:hAnsi="Arial" w:cs="Arial"/>
                        <w:color w:val="000000"/>
                        <w:sz w:val="20"/>
                        <w:szCs w:val="20"/>
                        <w:lang w:eastAsia="pt-BR"/>
                      </w:rPr>
                      <w:t>R$ 1.710,00</w:t>
                    </w:r>
                  </w:ins>
                </w:p>
              </w:tc>
            </w:tr>
            <w:tr w:rsidR="0016760B" w:rsidRPr="0016760B" w14:paraId="6E2270ED" w14:textId="77777777" w:rsidTr="0016760B">
              <w:trPr>
                <w:trHeight w:val="1785"/>
                <w:ins w:id="219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D80D6F" w14:textId="77777777" w:rsidR="0016760B" w:rsidRPr="0016760B" w:rsidRDefault="0016760B" w:rsidP="0016760B">
                  <w:pPr>
                    <w:autoSpaceDE/>
                    <w:autoSpaceDN/>
                    <w:adjustRightInd/>
                    <w:jc w:val="center"/>
                    <w:rPr>
                      <w:ins w:id="21984" w:author="Philippe Hollanda - Oliveira Trust" w:date="2022-07-19T09:57:00Z"/>
                      <w:rFonts w:ascii="Arial" w:eastAsia="Times New Roman" w:hAnsi="Arial" w:cs="Arial"/>
                      <w:color w:val="000000"/>
                      <w:sz w:val="20"/>
                      <w:szCs w:val="20"/>
                      <w:lang w:eastAsia="pt-BR"/>
                    </w:rPr>
                  </w:pPr>
                  <w:ins w:id="21985"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498833BD" w14:textId="77777777" w:rsidR="0016760B" w:rsidRPr="0016760B" w:rsidRDefault="0016760B" w:rsidP="0016760B">
                  <w:pPr>
                    <w:autoSpaceDE/>
                    <w:autoSpaceDN/>
                    <w:adjustRightInd/>
                    <w:jc w:val="center"/>
                    <w:rPr>
                      <w:ins w:id="21986" w:author="Philippe Hollanda - Oliveira Trust" w:date="2022-07-19T09:57:00Z"/>
                      <w:rFonts w:ascii="Arial" w:eastAsia="Times New Roman" w:hAnsi="Arial" w:cs="Arial"/>
                      <w:color w:val="000000"/>
                      <w:sz w:val="20"/>
                      <w:szCs w:val="20"/>
                      <w:lang w:eastAsia="pt-BR"/>
                    </w:rPr>
                  </w:pPr>
                  <w:ins w:id="21987" w:author="Philippe Hollanda - Oliveira Trust" w:date="2022-07-19T09:57:00Z">
                    <w:r w:rsidRPr="0016760B">
                      <w:rPr>
                        <w:rFonts w:ascii="Arial" w:eastAsia="Times New Roman" w:hAnsi="Arial" w:cs="Arial"/>
                        <w:color w:val="000000"/>
                        <w:sz w:val="20"/>
                        <w:szCs w:val="20"/>
                        <w:lang w:eastAsia="pt-BR"/>
                      </w:rPr>
                      <w:t>02/07/2021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35C064" w14:textId="77777777" w:rsidR="0016760B" w:rsidRPr="0016760B" w:rsidRDefault="0016760B" w:rsidP="0016760B">
                  <w:pPr>
                    <w:autoSpaceDE/>
                    <w:autoSpaceDN/>
                    <w:adjustRightInd/>
                    <w:jc w:val="center"/>
                    <w:rPr>
                      <w:ins w:id="21988" w:author="Philippe Hollanda - Oliveira Trust" w:date="2022-07-19T09:57:00Z"/>
                      <w:rFonts w:ascii="Arial" w:eastAsia="Times New Roman" w:hAnsi="Arial" w:cs="Arial"/>
                      <w:color w:val="000000"/>
                      <w:sz w:val="20"/>
                      <w:szCs w:val="20"/>
                      <w:lang w:eastAsia="pt-BR"/>
                    </w:rPr>
                  </w:pPr>
                  <w:ins w:id="21989" w:author="Philippe Hollanda - Oliveira Trust" w:date="2022-07-19T09:57:00Z">
                    <w:r w:rsidRPr="0016760B">
                      <w:rPr>
                        <w:rFonts w:ascii="Arial" w:eastAsia="Times New Roman" w:hAnsi="Arial" w:cs="Arial"/>
                        <w:color w:val="000000"/>
                        <w:sz w:val="20"/>
                        <w:szCs w:val="20"/>
                        <w:lang w:eastAsia="pt-BR"/>
                      </w:rPr>
                      <w:t>R$ 1.836,00</w:t>
                    </w:r>
                  </w:ins>
                </w:p>
              </w:tc>
            </w:tr>
            <w:tr w:rsidR="0016760B" w:rsidRPr="0016760B" w14:paraId="67E0804D" w14:textId="77777777" w:rsidTr="0016760B">
              <w:trPr>
                <w:trHeight w:val="1785"/>
                <w:ins w:id="219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532192" w14:textId="77777777" w:rsidR="0016760B" w:rsidRPr="0016760B" w:rsidRDefault="0016760B" w:rsidP="0016760B">
                  <w:pPr>
                    <w:autoSpaceDE/>
                    <w:autoSpaceDN/>
                    <w:adjustRightInd/>
                    <w:jc w:val="center"/>
                    <w:rPr>
                      <w:ins w:id="21991" w:author="Philippe Hollanda - Oliveira Trust" w:date="2022-07-19T09:57:00Z"/>
                      <w:rFonts w:ascii="Arial" w:eastAsia="Times New Roman" w:hAnsi="Arial" w:cs="Arial"/>
                      <w:color w:val="000000"/>
                      <w:sz w:val="20"/>
                      <w:szCs w:val="20"/>
                      <w:lang w:eastAsia="pt-BR"/>
                    </w:rPr>
                  </w:pPr>
                  <w:ins w:id="21992" w:author="Philippe Hollanda - Oliveira Trust" w:date="2022-07-19T09:57:00Z">
                    <w:r w:rsidRPr="0016760B">
                      <w:rPr>
                        <w:rFonts w:ascii="Arial" w:eastAsia="Times New Roman" w:hAnsi="Arial" w:cs="Arial"/>
                        <w:color w:val="000000"/>
                        <w:sz w:val="20"/>
                        <w:szCs w:val="20"/>
                        <w:lang w:eastAsia="pt-BR"/>
                      </w:rPr>
                      <w:lastRenderedPageBreak/>
                      <w:t>PARAFUSOS</w:t>
                    </w:r>
                  </w:ins>
                </w:p>
              </w:tc>
              <w:tc>
                <w:tcPr>
                  <w:tcW w:w="2324" w:type="dxa"/>
                  <w:tcBorders>
                    <w:top w:val="nil"/>
                    <w:left w:val="nil"/>
                    <w:bottom w:val="single" w:sz="4" w:space="0" w:color="auto"/>
                    <w:right w:val="single" w:sz="4" w:space="0" w:color="auto"/>
                  </w:tcBorders>
                  <w:shd w:val="clear" w:color="auto" w:fill="auto"/>
                  <w:noWrap/>
                  <w:vAlign w:val="center"/>
                  <w:hideMark/>
                </w:tcPr>
                <w:p w14:paraId="223BA00E" w14:textId="77777777" w:rsidR="0016760B" w:rsidRPr="0016760B" w:rsidRDefault="0016760B" w:rsidP="0016760B">
                  <w:pPr>
                    <w:autoSpaceDE/>
                    <w:autoSpaceDN/>
                    <w:adjustRightInd/>
                    <w:jc w:val="center"/>
                    <w:rPr>
                      <w:ins w:id="21993" w:author="Philippe Hollanda - Oliveira Trust" w:date="2022-07-19T09:57:00Z"/>
                      <w:rFonts w:ascii="Arial" w:eastAsia="Times New Roman" w:hAnsi="Arial" w:cs="Arial"/>
                      <w:color w:val="000000"/>
                      <w:sz w:val="20"/>
                      <w:szCs w:val="20"/>
                      <w:lang w:eastAsia="pt-BR"/>
                    </w:rPr>
                  </w:pPr>
                  <w:ins w:id="21994" w:author="Philippe Hollanda - Oliveira Trust" w:date="2022-07-19T09:57:00Z">
                    <w:r w:rsidRPr="0016760B">
                      <w:rPr>
                        <w:rFonts w:ascii="Arial" w:eastAsia="Times New Roman" w:hAnsi="Arial" w:cs="Arial"/>
                        <w:color w:val="000000"/>
                        <w:sz w:val="20"/>
                        <w:szCs w:val="20"/>
                        <w:lang w:eastAsia="pt-BR"/>
                      </w:rPr>
                      <w:t>24/06/2021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77ED89" w14:textId="77777777" w:rsidR="0016760B" w:rsidRPr="0016760B" w:rsidRDefault="0016760B" w:rsidP="0016760B">
                  <w:pPr>
                    <w:autoSpaceDE/>
                    <w:autoSpaceDN/>
                    <w:adjustRightInd/>
                    <w:jc w:val="center"/>
                    <w:rPr>
                      <w:ins w:id="21995" w:author="Philippe Hollanda - Oliveira Trust" w:date="2022-07-19T09:57:00Z"/>
                      <w:rFonts w:ascii="Arial" w:eastAsia="Times New Roman" w:hAnsi="Arial" w:cs="Arial"/>
                      <w:color w:val="000000"/>
                      <w:sz w:val="20"/>
                      <w:szCs w:val="20"/>
                      <w:lang w:eastAsia="pt-BR"/>
                    </w:rPr>
                  </w:pPr>
                  <w:ins w:id="21996" w:author="Philippe Hollanda - Oliveira Trust" w:date="2022-07-19T09:57:00Z">
                    <w:r w:rsidRPr="0016760B">
                      <w:rPr>
                        <w:rFonts w:ascii="Arial" w:eastAsia="Times New Roman" w:hAnsi="Arial" w:cs="Arial"/>
                        <w:color w:val="000000"/>
                        <w:sz w:val="20"/>
                        <w:szCs w:val="20"/>
                        <w:lang w:eastAsia="pt-BR"/>
                      </w:rPr>
                      <w:t>R$ 9.878,48</w:t>
                    </w:r>
                  </w:ins>
                </w:p>
              </w:tc>
            </w:tr>
            <w:tr w:rsidR="0016760B" w:rsidRPr="0016760B" w14:paraId="792D1C19" w14:textId="77777777" w:rsidTr="0016760B">
              <w:trPr>
                <w:trHeight w:val="1785"/>
                <w:ins w:id="219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A6FA84" w14:textId="77777777" w:rsidR="0016760B" w:rsidRPr="0016760B" w:rsidRDefault="0016760B" w:rsidP="0016760B">
                  <w:pPr>
                    <w:autoSpaceDE/>
                    <w:autoSpaceDN/>
                    <w:adjustRightInd/>
                    <w:jc w:val="center"/>
                    <w:rPr>
                      <w:ins w:id="21998" w:author="Philippe Hollanda - Oliveira Trust" w:date="2022-07-19T09:57:00Z"/>
                      <w:rFonts w:ascii="Arial" w:eastAsia="Times New Roman" w:hAnsi="Arial" w:cs="Arial"/>
                      <w:color w:val="000000"/>
                      <w:sz w:val="20"/>
                      <w:szCs w:val="20"/>
                      <w:lang w:eastAsia="pt-BR"/>
                    </w:rPr>
                  </w:pPr>
                  <w:ins w:id="21999"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62E56D0C" w14:textId="77777777" w:rsidR="0016760B" w:rsidRPr="0016760B" w:rsidRDefault="0016760B" w:rsidP="0016760B">
                  <w:pPr>
                    <w:autoSpaceDE/>
                    <w:autoSpaceDN/>
                    <w:adjustRightInd/>
                    <w:jc w:val="center"/>
                    <w:rPr>
                      <w:ins w:id="22000" w:author="Philippe Hollanda - Oliveira Trust" w:date="2022-07-19T09:57:00Z"/>
                      <w:rFonts w:ascii="Arial" w:eastAsia="Times New Roman" w:hAnsi="Arial" w:cs="Arial"/>
                      <w:color w:val="000000"/>
                      <w:sz w:val="20"/>
                      <w:szCs w:val="20"/>
                      <w:lang w:eastAsia="pt-BR"/>
                    </w:rPr>
                  </w:pPr>
                  <w:ins w:id="22001" w:author="Philippe Hollanda - Oliveira Trust" w:date="2022-07-19T09:57:00Z">
                    <w:r w:rsidRPr="0016760B">
                      <w:rPr>
                        <w:rFonts w:ascii="Arial" w:eastAsia="Times New Roman" w:hAnsi="Arial" w:cs="Arial"/>
                        <w:color w:val="000000"/>
                        <w:sz w:val="20"/>
                        <w:szCs w:val="20"/>
                        <w:lang w:eastAsia="pt-BR"/>
                      </w:rPr>
                      <w:t>15/06/2021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95500F" w14:textId="77777777" w:rsidR="0016760B" w:rsidRPr="0016760B" w:rsidRDefault="0016760B" w:rsidP="0016760B">
                  <w:pPr>
                    <w:autoSpaceDE/>
                    <w:autoSpaceDN/>
                    <w:adjustRightInd/>
                    <w:jc w:val="center"/>
                    <w:rPr>
                      <w:ins w:id="22002" w:author="Philippe Hollanda - Oliveira Trust" w:date="2022-07-19T09:57:00Z"/>
                      <w:rFonts w:ascii="Arial" w:eastAsia="Times New Roman" w:hAnsi="Arial" w:cs="Arial"/>
                      <w:color w:val="000000"/>
                      <w:sz w:val="20"/>
                      <w:szCs w:val="20"/>
                      <w:lang w:eastAsia="pt-BR"/>
                    </w:rPr>
                  </w:pPr>
                  <w:ins w:id="22003" w:author="Philippe Hollanda - Oliveira Trust" w:date="2022-07-19T09:57:00Z">
                    <w:r w:rsidRPr="0016760B">
                      <w:rPr>
                        <w:rFonts w:ascii="Arial" w:eastAsia="Times New Roman" w:hAnsi="Arial" w:cs="Arial"/>
                        <w:color w:val="000000"/>
                        <w:sz w:val="20"/>
                        <w:szCs w:val="20"/>
                        <w:lang w:eastAsia="pt-BR"/>
                      </w:rPr>
                      <w:t>R$ 882,33</w:t>
                    </w:r>
                  </w:ins>
                </w:p>
              </w:tc>
            </w:tr>
            <w:tr w:rsidR="0016760B" w:rsidRPr="0016760B" w14:paraId="46088CF3" w14:textId="77777777" w:rsidTr="0016760B">
              <w:trPr>
                <w:trHeight w:val="1785"/>
                <w:ins w:id="220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9BE451" w14:textId="77777777" w:rsidR="0016760B" w:rsidRPr="0016760B" w:rsidRDefault="0016760B" w:rsidP="0016760B">
                  <w:pPr>
                    <w:autoSpaceDE/>
                    <w:autoSpaceDN/>
                    <w:adjustRightInd/>
                    <w:jc w:val="center"/>
                    <w:rPr>
                      <w:ins w:id="22005" w:author="Philippe Hollanda - Oliveira Trust" w:date="2022-07-19T09:57:00Z"/>
                      <w:rFonts w:ascii="Arial" w:eastAsia="Times New Roman" w:hAnsi="Arial" w:cs="Arial"/>
                      <w:color w:val="000000"/>
                      <w:sz w:val="20"/>
                      <w:szCs w:val="20"/>
                      <w:lang w:eastAsia="pt-BR"/>
                    </w:rPr>
                  </w:pPr>
                  <w:ins w:id="22006" w:author="Philippe Hollanda - Oliveira Trust" w:date="2022-07-19T09:57:00Z">
                    <w:r w:rsidRPr="0016760B">
                      <w:rPr>
                        <w:rFonts w:ascii="Arial" w:eastAsia="Times New Roman" w:hAnsi="Arial" w:cs="Arial"/>
                        <w:color w:val="000000"/>
                        <w:sz w:val="20"/>
                        <w:szCs w:val="20"/>
                        <w:lang w:eastAsia="pt-BR"/>
                      </w:rPr>
                      <w:t>TIJOLO</w:t>
                    </w:r>
                  </w:ins>
                </w:p>
              </w:tc>
              <w:tc>
                <w:tcPr>
                  <w:tcW w:w="2324" w:type="dxa"/>
                  <w:tcBorders>
                    <w:top w:val="nil"/>
                    <w:left w:val="nil"/>
                    <w:bottom w:val="single" w:sz="4" w:space="0" w:color="auto"/>
                    <w:right w:val="single" w:sz="4" w:space="0" w:color="auto"/>
                  </w:tcBorders>
                  <w:shd w:val="clear" w:color="auto" w:fill="auto"/>
                  <w:noWrap/>
                  <w:vAlign w:val="center"/>
                  <w:hideMark/>
                </w:tcPr>
                <w:p w14:paraId="4192CD5E" w14:textId="77777777" w:rsidR="0016760B" w:rsidRPr="0016760B" w:rsidRDefault="0016760B" w:rsidP="0016760B">
                  <w:pPr>
                    <w:autoSpaceDE/>
                    <w:autoSpaceDN/>
                    <w:adjustRightInd/>
                    <w:jc w:val="center"/>
                    <w:rPr>
                      <w:ins w:id="22007" w:author="Philippe Hollanda - Oliveira Trust" w:date="2022-07-19T09:57:00Z"/>
                      <w:rFonts w:ascii="Arial" w:eastAsia="Times New Roman" w:hAnsi="Arial" w:cs="Arial"/>
                      <w:color w:val="000000"/>
                      <w:sz w:val="20"/>
                      <w:szCs w:val="20"/>
                      <w:lang w:eastAsia="pt-BR"/>
                    </w:rPr>
                  </w:pPr>
                  <w:ins w:id="22008"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DD761A" w14:textId="77777777" w:rsidR="0016760B" w:rsidRPr="0016760B" w:rsidRDefault="0016760B" w:rsidP="0016760B">
                  <w:pPr>
                    <w:autoSpaceDE/>
                    <w:autoSpaceDN/>
                    <w:adjustRightInd/>
                    <w:jc w:val="center"/>
                    <w:rPr>
                      <w:ins w:id="22009" w:author="Philippe Hollanda - Oliveira Trust" w:date="2022-07-19T09:57:00Z"/>
                      <w:rFonts w:ascii="Arial" w:eastAsia="Times New Roman" w:hAnsi="Arial" w:cs="Arial"/>
                      <w:color w:val="000000"/>
                      <w:sz w:val="20"/>
                      <w:szCs w:val="20"/>
                      <w:lang w:eastAsia="pt-BR"/>
                    </w:rPr>
                  </w:pPr>
                  <w:ins w:id="22010" w:author="Philippe Hollanda - Oliveira Trust" w:date="2022-07-19T09:57:00Z">
                    <w:r w:rsidRPr="0016760B">
                      <w:rPr>
                        <w:rFonts w:ascii="Arial" w:eastAsia="Times New Roman" w:hAnsi="Arial" w:cs="Arial"/>
                        <w:color w:val="000000"/>
                        <w:sz w:val="20"/>
                        <w:szCs w:val="20"/>
                        <w:lang w:eastAsia="pt-BR"/>
                      </w:rPr>
                      <w:t>R$ 4.668,00</w:t>
                    </w:r>
                  </w:ins>
                </w:p>
              </w:tc>
            </w:tr>
            <w:tr w:rsidR="0016760B" w:rsidRPr="0016760B" w14:paraId="454DAFDB" w14:textId="77777777" w:rsidTr="0016760B">
              <w:trPr>
                <w:trHeight w:val="1785"/>
                <w:ins w:id="22011" w:author="Philippe Hollanda - Oliveira Trust" w:date="2022-07-19T09:57:00Z"/>
              </w:trPr>
              <w:tc>
                <w:tcPr>
                  <w:tcW w:w="3851" w:type="dxa"/>
                  <w:tcBorders>
                    <w:top w:val="nil"/>
                    <w:left w:val="nil"/>
                    <w:bottom w:val="nil"/>
                    <w:right w:val="single" w:sz="4" w:space="0" w:color="auto"/>
                  </w:tcBorders>
                  <w:shd w:val="clear" w:color="auto" w:fill="auto"/>
                  <w:vAlign w:val="center"/>
                  <w:hideMark/>
                </w:tcPr>
                <w:p w14:paraId="51142762" w14:textId="77777777" w:rsidR="0016760B" w:rsidRPr="0016760B" w:rsidRDefault="0016760B" w:rsidP="0016760B">
                  <w:pPr>
                    <w:autoSpaceDE/>
                    <w:autoSpaceDN/>
                    <w:adjustRightInd/>
                    <w:jc w:val="center"/>
                    <w:rPr>
                      <w:ins w:id="22012" w:author="Philippe Hollanda - Oliveira Trust" w:date="2022-07-19T09:57:00Z"/>
                      <w:rFonts w:ascii="Arial" w:eastAsia="Times New Roman" w:hAnsi="Arial" w:cs="Arial"/>
                      <w:color w:val="000000"/>
                      <w:sz w:val="20"/>
                      <w:szCs w:val="20"/>
                      <w:lang w:eastAsia="pt-BR"/>
                    </w:rPr>
                  </w:pPr>
                  <w:ins w:id="2201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D37C407" w14:textId="77777777" w:rsidR="0016760B" w:rsidRPr="0016760B" w:rsidRDefault="0016760B" w:rsidP="0016760B">
                  <w:pPr>
                    <w:autoSpaceDE/>
                    <w:autoSpaceDN/>
                    <w:adjustRightInd/>
                    <w:jc w:val="center"/>
                    <w:rPr>
                      <w:ins w:id="22014" w:author="Philippe Hollanda - Oliveira Trust" w:date="2022-07-19T09:57:00Z"/>
                      <w:rFonts w:ascii="Arial" w:eastAsia="Times New Roman" w:hAnsi="Arial" w:cs="Arial"/>
                      <w:color w:val="000000"/>
                      <w:sz w:val="20"/>
                      <w:szCs w:val="20"/>
                      <w:lang w:eastAsia="pt-BR"/>
                    </w:rPr>
                  </w:pPr>
                  <w:ins w:id="22015" w:author="Philippe Hollanda - Oliveira Trust" w:date="2022-07-19T09:57:00Z">
                    <w:r w:rsidRPr="0016760B">
                      <w:rPr>
                        <w:rFonts w:ascii="Arial" w:eastAsia="Times New Roman" w:hAnsi="Arial" w:cs="Arial"/>
                        <w:color w:val="000000"/>
                        <w:sz w:val="20"/>
                        <w:szCs w:val="20"/>
                        <w:lang w:eastAsia="pt-BR"/>
                      </w:rPr>
                      <w:t>15/07/2021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6809D3" w14:textId="77777777" w:rsidR="0016760B" w:rsidRPr="0016760B" w:rsidRDefault="0016760B" w:rsidP="0016760B">
                  <w:pPr>
                    <w:autoSpaceDE/>
                    <w:autoSpaceDN/>
                    <w:adjustRightInd/>
                    <w:jc w:val="center"/>
                    <w:rPr>
                      <w:ins w:id="22016" w:author="Philippe Hollanda - Oliveira Trust" w:date="2022-07-19T09:57:00Z"/>
                      <w:rFonts w:ascii="Arial" w:eastAsia="Times New Roman" w:hAnsi="Arial" w:cs="Arial"/>
                      <w:color w:val="000000"/>
                      <w:sz w:val="20"/>
                      <w:szCs w:val="20"/>
                      <w:lang w:eastAsia="pt-BR"/>
                    </w:rPr>
                  </w:pPr>
                  <w:ins w:id="22017" w:author="Philippe Hollanda - Oliveira Trust" w:date="2022-07-19T09:57:00Z">
                    <w:r w:rsidRPr="0016760B">
                      <w:rPr>
                        <w:rFonts w:ascii="Arial" w:eastAsia="Times New Roman" w:hAnsi="Arial" w:cs="Arial"/>
                        <w:color w:val="000000"/>
                        <w:sz w:val="20"/>
                        <w:szCs w:val="20"/>
                        <w:lang w:eastAsia="pt-BR"/>
                      </w:rPr>
                      <w:t>R$ 1.948,82</w:t>
                    </w:r>
                  </w:ins>
                </w:p>
              </w:tc>
            </w:tr>
            <w:tr w:rsidR="0016760B" w:rsidRPr="0016760B" w14:paraId="04709769" w14:textId="77777777" w:rsidTr="0016760B">
              <w:trPr>
                <w:trHeight w:val="1785"/>
                <w:ins w:id="22018" w:author="Philippe Hollanda - Oliveira Trust" w:date="2022-07-19T09:57:00Z"/>
              </w:trPr>
              <w:tc>
                <w:tcPr>
                  <w:tcW w:w="3851" w:type="dxa"/>
                  <w:tcBorders>
                    <w:top w:val="single" w:sz="4" w:space="0" w:color="auto"/>
                    <w:left w:val="nil"/>
                    <w:bottom w:val="single" w:sz="4" w:space="0" w:color="auto"/>
                    <w:right w:val="single" w:sz="4" w:space="0" w:color="auto"/>
                  </w:tcBorders>
                  <w:shd w:val="clear" w:color="auto" w:fill="auto"/>
                  <w:vAlign w:val="center"/>
                  <w:hideMark/>
                </w:tcPr>
                <w:p w14:paraId="506033FB" w14:textId="77777777" w:rsidR="0016760B" w:rsidRPr="0016760B" w:rsidRDefault="0016760B" w:rsidP="0016760B">
                  <w:pPr>
                    <w:autoSpaceDE/>
                    <w:autoSpaceDN/>
                    <w:adjustRightInd/>
                    <w:jc w:val="center"/>
                    <w:rPr>
                      <w:ins w:id="22019" w:author="Philippe Hollanda - Oliveira Trust" w:date="2022-07-19T09:57:00Z"/>
                      <w:rFonts w:ascii="Arial" w:eastAsia="Times New Roman" w:hAnsi="Arial" w:cs="Arial"/>
                      <w:color w:val="000000"/>
                      <w:sz w:val="20"/>
                      <w:szCs w:val="20"/>
                      <w:lang w:eastAsia="pt-BR"/>
                    </w:rPr>
                  </w:pPr>
                  <w:ins w:id="22020" w:author="Philippe Hollanda - Oliveira Trust" w:date="2022-07-19T09:57:00Z">
                    <w:r w:rsidRPr="0016760B">
                      <w:rPr>
                        <w:rFonts w:ascii="Arial" w:eastAsia="Times New Roman" w:hAnsi="Arial" w:cs="Arial"/>
                        <w:color w:val="000000"/>
                        <w:sz w:val="20"/>
                        <w:szCs w:val="20"/>
                        <w:lang w:eastAsia="pt-BR"/>
                      </w:rPr>
                      <w:t>LUMINÁRIA</w:t>
                    </w:r>
                  </w:ins>
                </w:p>
              </w:tc>
              <w:tc>
                <w:tcPr>
                  <w:tcW w:w="2324" w:type="dxa"/>
                  <w:tcBorders>
                    <w:top w:val="nil"/>
                    <w:left w:val="nil"/>
                    <w:bottom w:val="single" w:sz="4" w:space="0" w:color="auto"/>
                    <w:right w:val="single" w:sz="4" w:space="0" w:color="auto"/>
                  </w:tcBorders>
                  <w:shd w:val="clear" w:color="auto" w:fill="auto"/>
                  <w:noWrap/>
                  <w:vAlign w:val="center"/>
                  <w:hideMark/>
                </w:tcPr>
                <w:p w14:paraId="15B712B5" w14:textId="77777777" w:rsidR="0016760B" w:rsidRPr="0016760B" w:rsidRDefault="0016760B" w:rsidP="0016760B">
                  <w:pPr>
                    <w:autoSpaceDE/>
                    <w:autoSpaceDN/>
                    <w:adjustRightInd/>
                    <w:jc w:val="center"/>
                    <w:rPr>
                      <w:ins w:id="22021" w:author="Philippe Hollanda - Oliveira Trust" w:date="2022-07-19T09:57:00Z"/>
                      <w:rFonts w:ascii="Arial" w:eastAsia="Times New Roman" w:hAnsi="Arial" w:cs="Arial"/>
                      <w:color w:val="000000"/>
                      <w:sz w:val="20"/>
                      <w:szCs w:val="20"/>
                      <w:lang w:eastAsia="pt-BR"/>
                    </w:rPr>
                  </w:pPr>
                  <w:ins w:id="22022"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555A29" w14:textId="77777777" w:rsidR="0016760B" w:rsidRPr="0016760B" w:rsidRDefault="0016760B" w:rsidP="0016760B">
                  <w:pPr>
                    <w:autoSpaceDE/>
                    <w:autoSpaceDN/>
                    <w:adjustRightInd/>
                    <w:jc w:val="center"/>
                    <w:rPr>
                      <w:ins w:id="22023" w:author="Philippe Hollanda - Oliveira Trust" w:date="2022-07-19T09:57:00Z"/>
                      <w:rFonts w:ascii="Arial" w:eastAsia="Times New Roman" w:hAnsi="Arial" w:cs="Arial"/>
                      <w:color w:val="000000"/>
                      <w:sz w:val="20"/>
                      <w:szCs w:val="20"/>
                      <w:lang w:eastAsia="pt-BR"/>
                    </w:rPr>
                  </w:pPr>
                  <w:ins w:id="22024" w:author="Philippe Hollanda - Oliveira Trust" w:date="2022-07-19T09:57:00Z">
                    <w:r w:rsidRPr="0016760B">
                      <w:rPr>
                        <w:rFonts w:ascii="Arial" w:eastAsia="Times New Roman" w:hAnsi="Arial" w:cs="Arial"/>
                        <w:color w:val="000000"/>
                        <w:sz w:val="20"/>
                        <w:szCs w:val="20"/>
                        <w:lang w:eastAsia="pt-BR"/>
                      </w:rPr>
                      <w:t>R$ 4.198,80</w:t>
                    </w:r>
                  </w:ins>
                </w:p>
              </w:tc>
            </w:tr>
            <w:tr w:rsidR="0016760B" w:rsidRPr="0016760B" w14:paraId="6C96C168" w14:textId="77777777" w:rsidTr="0016760B">
              <w:trPr>
                <w:trHeight w:val="1785"/>
                <w:ins w:id="220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6D59AE" w14:textId="77777777" w:rsidR="0016760B" w:rsidRPr="0016760B" w:rsidRDefault="0016760B" w:rsidP="0016760B">
                  <w:pPr>
                    <w:autoSpaceDE/>
                    <w:autoSpaceDN/>
                    <w:adjustRightInd/>
                    <w:jc w:val="center"/>
                    <w:rPr>
                      <w:ins w:id="22026" w:author="Philippe Hollanda - Oliveira Trust" w:date="2022-07-19T09:57:00Z"/>
                      <w:rFonts w:ascii="Arial" w:eastAsia="Times New Roman" w:hAnsi="Arial" w:cs="Arial"/>
                      <w:color w:val="000000"/>
                      <w:sz w:val="20"/>
                      <w:szCs w:val="20"/>
                      <w:lang w:eastAsia="pt-BR"/>
                    </w:rPr>
                  </w:pPr>
                  <w:ins w:id="22027" w:author="Philippe Hollanda - Oliveira Trust" w:date="2022-07-19T09:57:00Z">
                    <w:r w:rsidRPr="0016760B">
                      <w:rPr>
                        <w:rFonts w:ascii="Arial" w:eastAsia="Times New Roman" w:hAnsi="Arial" w:cs="Arial"/>
                        <w:color w:val="000000"/>
                        <w:sz w:val="20"/>
                        <w:szCs w:val="20"/>
                        <w:lang w:eastAsia="pt-BR"/>
                      </w:rPr>
                      <w:lastRenderedPageBreak/>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74164D70" w14:textId="77777777" w:rsidR="0016760B" w:rsidRPr="0016760B" w:rsidRDefault="0016760B" w:rsidP="0016760B">
                  <w:pPr>
                    <w:autoSpaceDE/>
                    <w:autoSpaceDN/>
                    <w:adjustRightInd/>
                    <w:jc w:val="center"/>
                    <w:rPr>
                      <w:ins w:id="22028" w:author="Philippe Hollanda - Oliveira Trust" w:date="2022-07-19T09:57:00Z"/>
                      <w:rFonts w:ascii="Arial" w:eastAsia="Times New Roman" w:hAnsi="Arial" w:cs="Arial"/>
                      <w:color w:val="000000"/>
                      <w:sz w:val="20"/>
                      <w:szCs w:val="20"/>
                      <w:lang w:eastAsia="pt-BR"/>
                    </w:rPr>
                  </w:pPr>
                  <w:ins w:id="22029"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A5AAD1" w14:textId="77777777" w:rsidR="0016760B" w:rsidRPr="0016760B" w:rsidRDefault="0016760B" w:rsidP="0016760B">
                  <w:pPr>
                    <w:autoSpaceDE/>
                    <w:autoSpaceDN/>
                    <w:adjustRightInd/>
                    <w:jc w:val="center"/>
                    <w:rPr>
                      <w:ins w:id="22030" w:author="Philippe Hollanda - Oliveira Trust" w:date="2022-07-19T09:57:00Z"/>
                      <w:rFonts w:ascii="Arial" w:eastAsia="Times New Roman" w:hAnsi="Arial" w:cs="Arial"/>
                      <w:color w:val="000000"/>
                      <w:sz w:val="20"/>
                      <w:szCs w:val="20"/>
                      <w:lang w:eastAsia="pt-BR"/>
                    </w:rPr>
                  </w:pPr>
                  <w:ins w:id="22031" w:author="Philippe Hollanda - Oliveira Trust" w:date="2022-07-19T09:57:00Z">
                    <w:r w:rsidRPr="0016760B">
                      <w:rPr>
                        <w:rFonts w:ascii="Arial" w:eastAsia="Times New Roman" w:hAnsi="Arial" w:cs="Arial"/>
                        <w:color w:val="000000"/>
                        <w:sz w:val="20"/>
                        <w:szCs w:val="20"/>
                        <w:lang w:eastAsia="pt-BR"/>
                      </w:rPr>
                      <w:t>R$ 1.088,35</w:t>
                    </w:r>
                  </w:ins>
                </w:p>
              </w:tc>
            </w:tr>
            <w:tr w:rsidR="0016760B" w:rsidRPr="0016760B" w14:paraId="0453F0ED" w14:textId="77777777" w:rsidTr="0016760B">
              <w:trPr>
                <w:trHeight w:val="1785"/>
                <w:ins w:id="220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86966F" w14:textId="77777777" w:rsidR="0016760B" w:rsidRPr="0016760B" w:rsidRDefault="0016760B" w:rsidP="0016760B">
                  <w:pPr>
                    <w:autoSpaceDE/>
                    <w:autoSpaceDN/>
                    <w:adjustRightInd/>
                    <w:jc w:val="center"/>
                    <w:rPr>
                      <w:ins w:id="22033" w:author="Philippe Hollanda - Oliveira Trust" w:date="2022-07-19T09:57:00Z"/>
                      <w:rFonts w:ascii="Arial" w:eastAsia="Times New Roman" w:hAnsi="Arial" w:cs="Arial"/>
                      <w:color w:val="000000"/>
                      <w:sz w:val="20"/>
                      <w:szCs w:val="20"/>
                      <w:lang w:eastAsia="pt-BR"/>
                    </w:rPr>
                  </w:pPr>
                  <w:ins w:id="22034" w:author="Philippe Hollanda - Oliveira Trust" w:date="2022-07-19T09:57:00Z">
                    <w:r w:rsidRPr="0016760B">
                      <w:rPr>
                        <w:rFonts w:ascii="Arial" w:eastAsia="Times New Roman" w:hAnsi="Arial" w:cs="Arial"/>
                        <w:color w:val="000000"/>
                        <w:sz w:val="20"/>
                        <w:szCs w:val="20"/>
                        <w:lang w:eastAsia="pt-BR"/>
                      </w:rPr>
                      <w:t>TELA</w:t>
                    </w:r>
                  </w:ins>
                </w:p>
              </w:tc>
              <w:tc>
                <w:tcPr>
                  <w:tcW w:w="2324" w:type="dxa"/>
                  <w:tcBorders>
                    <w:top w:val="nil"/>
                    <w:left w:val="nil"/>
                    <w:bottom w:val="single" w:sz="4" w:space="0" w:color="auto"/>
                    <w:right w:val="single" w:sz="4" w:space="0" w:color="auto"/>
                  </w:tcBorders>
                  <w:shd w:val="clear" w:color="auto" w:fill="auto"/>
                  <w:noWrap/>
                  <w:vAlign w:val="center"/>
                  <w:hideMark/>
                </w:tcPr>
                <w:p w14:paraId="3C4610A4" w14:textId="77777777" w:rsidR="0016760B" w:rsidRPr="0016760B" w:rsidRDefault="0016760B" w:rsidP="0016760B">
                  <w:pPr>
                    <w:autoSpaceDE/>
                    <w:autoSpaceDN/>
                    <w:adjustRightInd/>
                    <w:jc w:val="center"/>
                    <w:rPr>
                      <w:ins w:id="22035" w:author="Philippe Hollanda - Oliveira Trust" w:date="2022-07-19T09:57:00Z"/>
                      <w:rFonts w:ascii="Arial" w:eastAsia="Times New Roman" w:hAnsi="Arial" w:cs="Arial"/>
                      <w:color w:val="000000"/>
                      <w:sz w:val="20"/>
                      <w:szCs w:val="20"/>
                      <w:lang w:eastAsia="pt-BR"/>
                    </w:rPr>
                  </w:pPr>
                  <w:ins w:id="22036"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F94834" w14:textId="77777777" w:rsidR="0016760B" w:rsidRPr="0016760B" w:rsidRDefault="0016760B" w:rsidP="0016760B">
                  <w:pPr>
                    <w:autoSpaceDE/>
                    <w:autoSpaceDN/>
                    <w:adjustRightInd/>
                    <w:jc w:val="center"/>
                    <w:rPr>
                      <w:ins w:id="22037" w:author="Philippe Hollanda - Oliveira Trust" w:date="2022-07-19T09:57:00Z"/>
                      <w:rFonts w:ascii="Arial" w:eastAsia="Times New Roman" w:hAnsi="Arial" w:cs="Arial"/>
                      <w:color w:val="000000"/>
                      <w:sz w:val="20"/>
                      <w:szCs w:val="20"/>
                      <w:lang w:eastAsia="pt-BR"/>
                    </w:rPr>
                  </w:pPr>
                  <w:ins w:id="22038" w:author="Philippe Hollanda - Oliveira Trust" w:date="2022-07-19T09:57:00Z">
                    <w:r w:rsidRPr="0016760B">
                      <w:rPr>
                        <w:rFonts w:ascii="Arial" w:eastAsia="Times New Roman" w:hAnsi="Arial" w:cs="Arial"/>
                        <w:color w:val="000000"/>
                        <w:sz w:val="20"/>
                        <w:szCs w:val="20"/>
                        <w:lang w:eastAsia="pt-BR"/>
                      </w:rPr>
                      <w:t>R$ 28.342,00</w:t>
                    </w:r>
                  </w:ins>
                </w:p>
              </w:tc>
            </w:tr>
            <w:tr w:rsidR="0016760B" w:rsidRPr="0016760B" w14:paraId="5E740797" w14:textId="77777777" w:rsidTr="0016760B">
              <w:trPr>
                <w:trHeight w:val="1785"/>
                <w:ins w:id="220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4E5525" w14:textId="77777777" w:rsidR="0016760B" w:rsidRPr="0016760B" w:rsidRDefault="0016760B" w:rsidP="0016760B">
                  <w:pPr>
                    <w:autoSpaceDE/>
                    <w:autoSpaceDN/>
                    <w:adjustRightInd/>
                    <w:jc w:val="center"/>
                    <w:rPr>
                      <w:ins w:id="22040" w:author="Philippe Hollanda - Oliveira Trust" w:date="2022-07-19T09:57:00Z"/>
                      <w:rFonts w:ascii="Arial" w:eastAsia="Times New Roman" w:hAnsi="Arial" w:cs="Arial"/>
                      <w:color w:val="000000"/>
                      <w:sz w:val="20"/>
                      <w:szCs w:val="20"/>
                      <w:lang w:eastAsia="pt-BR"/>
                    </w:rPr>
                  </w:pPr>
                  <w:ins w:id="22041" w:author="Philippe Hollanda - Oliveira Trust" w:date="2022-07-19T09:57:00Z">
                    <w:r w:rsidRPr="0016760B">
                      <w:rPr>
                        <w:rFonts w:ascii="Arial" w:eastAsia="Times New Roman" w:hAnsi="Arial" w:cs="Arial"/>
                        <w:color w:val="000000"/>
                        <w:sz w:val="20"/>
                        <w:szCs w:val="20"/>
                        <w:lang w:eastAsia="pt-BR"/>
                      </w:rPr>
                      <w:t>ARGAMASSA</w:t>
                    </w:r>
                  </w:ins>
                </w:p>
              </w:tc>
              <w:tc>
                <w:tcPr>
                  <w:tcW w:w="2324" w:type="dxa"/>
                  <w:tcBorders>
                    <w:top w:val="nil"/>
                    <w:left w:val="nil"/>
                    <w:bottom w:val="single" w:sz="4" w:space="0" w:color="auto"/>
                    <w:right w:val="single" w:sz="4" w:space="0" w:color="auto"/>
                  </w:tcBorders>
                  <w:shd w:val="clear" w:color="auto" w:fill="auto"/>
                  <w:noWrap/>
                  <w:vAlign w:val="center"/>
                  <w:hideMark/>
                </w:tcPr>
                <w:p w14:paraId="0F2523E4" w14:textId="77777777" w:rsidR="0016760B" w:rsidRPr="0016760B" w:rsidRDefault="0016760B" w:rsidP="0016760B">
                  <w:pPr>
                    <w:autoSpaceDE/>
                    <w:autoSpaceDN/>
                    <w:adjustRightInd/>
                    <w:jc w:val="center"/>
                    <w:rPr>
                      <w:ins w:id="22042" w:author="Philippe Hollanda - Oliveira Trust" w:date="2022-07-19T09:57:00Z"/>
                      <w:rFonts w:ascii="Arial" w:eastAsia="Times New Roman" w:hAnsi="Arial" w:cs="Arial"/>
                      <w:color w:val="000000"/>
                      <w:sz w:val="20"/>
                      <w:szCs w:val="20"/>
                      <w:lang w:eastAsia="pt-BR"/>
                    </w:rPr>
                  </w:pPr>
                  <w:ins w:id="22043"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DEA531" w14:textId="77777777" w:rsidR="0016760B" w:rsidRPr="0016760B" w:rsidRDefault="0016760B" w:rsidP="0016760B">
                  <w:pPr>
                    <w:autoSpaceDE/>
                    <w:autoSpaceDN/>
                    <w:adjustRightInd/>
                    <w:jc w:val="center"/>
                    <w:rPr>
                      <w:ins w:id="22044" w:author="Philippe Hollanda - Oliveira Trust" w:date="2022-07-19T09:57:00Z"/>
                      <w:rFonts w:ascii="Arial" w:eastAsia="Times New Roman" w:hAnsi="Arial" w:cs="Arial"/>
                      <w:color w:val="000000"/>
                      <w:sz w:val="20"/>
                      <w:szCs w:val="20"/>
                      <w:lang w:eastAsia="pt-BR"/>
                    </w:rPr>
                  </w:pPr>
                  <w:ins w:id="22045" w:author="Philippe Hollanda - Oliveira Trust" w:date="2022-07-19T09:57:00Z">
                    <w:r w:rsidRPr="0016760B">
                      <w:rPr>
                        <w:rFonts w:ascii="Arial" w:eastAsia="Times New Roman" w:hAnsi="Arial" w:cs="Arial"/>
                        <w:color w:val="000000"/>
                        <w:sz w:val="20"/>
                        <w:szCs w:val="20"/>
                        <w:lang w:eastAsia="pt-BR"/>
                      </w:rPr>
                      <w:t>R$ 790,00</w:t>
                    </w:r>
                  </w:ins>
                </w:p>
              </w:tc>
            </w:tr>
            <w:tr w:rsidR="0016760B" w:rsidRPr="0016760B" w14:paraId="24C4DE62" w14:textId="77777777" w:rsidTr="0016760B">
              <w:trPr>
                <w:trHeight w:val="1785"/>
                <w:ins w:id="220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540DF0" w14:textId="77777777" w:rsidR="0016760B" w:rsidRPr="0016760B" w:rsidRDefault="0016760B" w:rsidP="0016760B">
                  <w:pPr>
                    <w:autoSpaceDE/>
                    <w:autoSpaceDN/>
                    <w:adjustRightInd/>
                    <w:jc w:val="center"/>
                    <w:rPr>
                      <w:ins w:id="22047" w:author="Philippe Hollanda - Oliveira Trust" w:date="2022-07-19T09:57:00Z"/>
                      <w:rFonts w:ascii="Arial" w:eastAsia="Times New Roman" w:hAnsi="Arial" w:cs="Arial"/>
                      <w:color w:val="000000"/>
                      <w:sz w:val="20"/>
                      <w:szCs w:val="20"/>
                      <w:lang w:eastAsia="pt-BR"/>
                    </w:rPr>
                  </w:pPr>
                  <w:ins w:id="22048" w:author="Philippe Hollanda - Oliveira Trust" w:date="2022-07-19T09:57:00Z">
                    <w:r w:rsidRPr="0016760B">
                      <w:rPr>
                        <w:rFonts w:ascii="Arial" w:eastAsia="Times New Roman" w:hAnsi="Arial" w:cs="Arial"/>
                        <w:color w:val="000000"/>
                        <w:sz w:val="20"/>
                        <w:szCs w:val="20"/>
                        <w:lang w:eastAsia="pt-BR"/>
                      </w:rPr>
                      <w:t xml:space="preserve">ESPATULA DE AÇO </w:t>
                    </w:r>
                  </w:ins>
                </w:p>
              </w:tc>
              <w:tc>
                <w:tcPr>
                  <w:tcW w:w="2324" w:type="dxa"/>
                  <w:tcBorders>
                    <w:top w:val="nil"/>
                    <w:left w:val="nil"/>
                    <w:bottom w:val="single" w:sz="4" w:space="0" w:color="auto"/>
                    <w:right w:val="single" w:sz="4" w:space="0" w:color="auto"/>
                  </w:tcBorders>
                  <w:shd w:val="clear" w:color="auto" w:fill="auto"/>
                  <w:noWrap/>
                  <w:vAlign w:val="center"/>
                  <w:hideMark/>
                </w:tcPr>
                <w:p w14:paraId="47A7811C" w14:textId="77777777" w:rsidR="0016760B" w:rsidRPr="0016760B" w:rsidRDefault="0016760B" w:rsidP="0016760B">
                  <w:pPr>
                    <w:autoSpaceDE/>
                    <w:autoSpaceDN/>
                    <w:adjustRightInd/>
                    <w:jc w:val="center"/>
                    <w:rPr>
                      <w:ins w:id="22049" w:author="Philippe Hollanda - Oliveira Trust" w:date="2022-07-19T09:57:00Z"/>
                      <w:rFonts w:ascii="Arial" w:eastAsia="Times New Roman" w:hAnsi="Arial" w:cs="Arial"/>
                      <w:color w:val="000000"/>
                      <w:sz w:val="20"/>
                      <w:szCs w:val="20"/>
                      <w:lang w:eastAsia="pt-BR"/>
                    </w:rPr>
                  </w:pPr>
                  <w:ins w:id="22050"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10EF9C" w14:textId="77777777" w:rsidR="0016760B" w:rsidRPr="0016760B" w:rsidRDefault="0016760B" w:rsidP="0016760B">
                  <w:pPr>
                    <w:autoSpaceDE/>
                    <w:autoSpaceDN/>
                    <w:adjustRightInd/>
                    <w:jc w:val="center"/>
                    <w:rPr>
                      <w:ins w:id="22051" w:author="Philippe Hollanda - Oliveira Trust" w:date="2022-07-19T09:57:00Z"/>
                      <w:rFonts w:ascii="Arial" w:eastAsia="Times New Roman" w:hAnsi="Arial" w:cs="Arial"/>
                      <w:color w:val="000000"/>
                      <w:sz w:val="20"/>
                      <w:szCs w:val="20"/>
                      <w:lang w:eastAsia="pt-BR"/>
                    </w:rPr>
                  </w:pPr>
                  <w:ins w:id="22052" w:author="Philippe Hollanda - Oliveira Trust" w:date="2022-07-19T09:57:00Z">
                    <w:r w:rsidRPr="0016760B">
                      <w:rPr>
                        <w:rFonts w:ascii="Arial" w:eastAsia="Times New Roman" w:hAnsi="Arial" w:cs="Arial"/>
                        <w:color w:val="000000"/>
                        <w:sz w:val="20"/>
                        <w:szCs w:val="20"/>
                        <w:lang w:eastAsia="pt-BR"/>
                      </w:rPr>
                      <w:t>R$ 180,00</w:t>
                    </w:r>
                  </w:ins>
                </w:p>
              </w:tc>
            </w:tr>
            <w:tr w:rsidR="0016760B" w:rsidRPr="0016760B" w14:paraId="446228A6" w14:textId="77777777" w:rsidTr="0016760B">
              <w:trPr>
                <w:trHeight w:val="1785"/>
                <w:ins w:id="220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941D9C" w14:textId="77777777" w:rsidR="0016760B" w:rsidRPr="0016760B" w:rsidRDefault="0016760B" w:rsidP="0016760B">
                  <w:pPr>
                    <w:autoSpaceDE/>
                    <w:autoSpaceDN/>
                    <w:adjustRightInd/>
                    <w:jc w:val="center"/>
                    <w:rPr>
                      <w:ins w:id="22054" w:author="Philippe Hollanda - Oliveira Trust" w:date="2022-07-19T09:57:00Z"/>
                      <w:rFonts w:ascii="Arial" w:eastAsia="Times New Roman" w:hAnsi="Arial" w:cs="Arial"/>
                      <w:color w:val="000000"/>
                      <w:sz w:val="20"/>
                      <w:szCs w:val="20"/>
                      <w:lang w:eastAsia="pt-BR"/>
                    </w:rPr>
                  </w:pPr>
                  <w:ins w:id="22055" w:author="Philippe Hollanda - Oliveira Trust" w:date="2022-07-19T09:57:00Z">
                    <w:r w:rsidRPr="0016760B">
                      <w:rPr>
                        <w:rFonts w:ascii="Arial" w:eastAsia="Times New Roman" w:hAnsi="Arial" w:cs="Arial"/>
                        <w:color w:val="000000"/>
                        <w:sz w:val="20"/>
                        <w:szCs w:val="20"/>
                        <w:lang w:eastAsia="pt-BR"/>
                      </w:rPr>
                      <w:t>TELA</w:t>
                    </w:r>
                  </w:ins>
                </w:p>
              </w:tc>
              <w:tc>
                <w:tcPr>
                  <w:tcW w:w="2324" w:type="dxa"/>
                  <w:tcBorders>
                    <w:top w:val="nil"/>
                    <w:left w:val="nil"/>
                    <w:bottom w:val="single" w:sz="4" w:space="0" w:color="auto"/>
                    <w:right w:val="single" w:sz="4" w:space="0" w:color="auto"/>
                  </w:tcBorders>
                  <w:shd w:val="clear" w:color="auto" w:fill="auto"/>
                  <w:noWrap/>
                  <w:vAlign w:val="center"/>
                  <w:hideMark/>
                </w:tcPr>
                <w:p w14:paraId="6040C023" w14:textId="77777777" w:rsidR="0016760B" w:rsidRPr="0016760B" w:rsidRDefault="0016760B" w:rsidP="0016760B">
                  <w:pPr>
                    <w:autoSpaceDE/>
                    <w:autoSpaceDN/>
                    <w:adjustRightInd/>
                    <w:jc w:val="center"/>
                    <w:rPr>
                      <w:ins w:id="22056" w:author="Philippe Hollanda - Oliveira Trust" w:date="2022-07-19T09:57:00Z"/>
                      <w:rFonts w:ascii="Arial" w:eastAsia="Times New Roman" w:hAnsi="Arial" w:cs="Arial"/>
                      <w:color w:val="000000"/>
                      <w:sz w:val="20"/>
                      <w:szCs w:val="20"/>
                      <w:lang w:eastAsia="pt-BR"/>
                    </w:rPr>
                  </w:pPr>
                  <w:ins w:id="22057" w:author="Philippe Hollanda - Oliveira Trust" w:date="2022-07-19T09:57:00Z">
                    <w:r w:rsidRPr="0016760B">
                      <w:rPr>
                        <w:rFonts w:ascii="Arial" w:eastAsia="Times New Roman" w:hAnsi="Arial" w:cs="Arial"/>
                        <w:color w:val="000000"/>
                        <w:sz w:val="20"/>
                        <w:szCs w:val="20"/>
                        <w:lang w:eastAsia="pt-BR"/>
                      </w:rPr>
                      <w:t>09/07/2021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17F015" w14:textId="77777777" w:rsidR="0016760B" w:rsidRPr="0016760B" w:rsidRDefault="0016760B" w:rsidP="0016760B">
                  <w:pPr>
                    <w:autoSpaceDE/>
                    <w:autoSpaceDN/>
                    <w:adjustRightInd/>
                    <w:jc w:val="center"/>
                    <w:rPr>
                      <w:ins w:id="22058" w:author="Philippe Hollanda - Oliveira Trust" w:date="2022-07-19T09:57:00Z"/>
                      <w:rFonts w:ascii="Arial" w:eastAsia="Times New Roman" w:hAnsi="Arial" w:cs="Arial"/>
                      <w:color w:val="000000"/>
                      <w:sz w:val="20"/>
                      <w:szCs w:val="20"/>
                      <w:lang w:eastAsia="pt-BR"/>
                    </w:rPr>
                  </w:pPr>
                  <w:ins w:id="22059" w:author="Philippe Hollanda - Oliveira Trust" w:date="2022-07-19T09:57:00Z">
                    <w:r w:rsidRPr="0016760B">
                      <w:rPr>
                        <w:rFonts w:ascii="Arial" w:eastAsia="Times New Roman" w:hAnsi="Arial" w:cs="Arial"/>
                        <w:color w:val="000000"/>
                        <w:sz w:val="20"/>
                        <w:szCs w:val="20"/>
                        <w:lang w:eastAsia="pt-BR"/>
                      </w:rPr>
                      <w:t>R$ 14.804,02</w:t>
                    </w:r>
                  </w:ins>
                </w:p>
              </w:tc>
            </w:tr>
            <w:tr w:rsidR="0016760B" w:rsidRPr="0016760B" w14:paraId="0569C918" w14:textId="77777777" w:rsidTr="0016760B">
              <w:trPr>
                <w:trHeight w:val="1785"/>
                <w:ins w:id="220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BE4C0A" w14:textId="77777777" w:rsidR="0016760B" w:rsidRPr="0016760B" w:rsidRDefault="0016760B" w:rsidP="0016760B">
                  <w:pPr>
                    <w:autoSpaceDE/>
                    <w:autoSpaceDN/>
                    <w:adjustRightInd/>
                    <w:jc w:val="center"/>
                    <w:rPr>
                      <w:ins w:id="22061" w:author="Philippe Hollanda - Oliveira Trust" w:date="2022-07-19T09:57:00Z"/>
                      <w:rFonts w:ascii="Arial" w:eastAsia="Times New Roman" w:hAnsi="Arial" w:cs="Arial"/>
                      <w:color w:val="000000"/>
                      <w:sz w:val="20"/>
                      <w:szCs w:val="20"/>
                      <w:lang w:eastAsia="pt-BR"/>
                    </w:rPr>
                  </w:pPr>
                  <w:ins w:id="22062" w:author="Philippe Hollanda - Oliveira Trust" w:date="2022-07-19T09:57:00Z">
                    <w:r w:rsidRPr="0016760B">
                      <w:rPr>
                        <w:rFonts w:ascii="Arial" w:eastAsia="Times New Roman" w:hAnsi="Arial" w:cs="Arial"/>
                        <w:color w:val="000000"/>
                        <w:sz w:val="20"/>
                        <w:szCs w:val="20"/>
                        <w:lang w:eastAsia="pt-BR"/>
                      </w:rPr>
                      <w:lastRenderedPageBreak/>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1377C60C" w14:textId="77777777" w:rsidR="0016760B" w:rsidRPr="0016760B" w:rsidRDefault="0016760B" w:rsidP="0016760B">
                  <w:pPr>
                    <w:autoSpaceDE/>
                    <w:autoSpaceDN/>
                    <w:adjustRightInd/>
                    <w:jc w:val="center"/>
                    <w:rPr>
                      <w:ins w:id="22063" w:author="Philippe Hollanda - Oliveira Trust" w:date="2022-07-19T09:57:00Z"/>
                      <w:rFonts w:ascii="Arial" w:eastAsia="Times New Roman" w:hAnsi="Arial" w:cs="Arial"/>
                      <w:color w:val="000000"/>
                      <w:sz w:val="20"/>
                      <w:szCs w:val="20"/>
                      <w:lang w:eastAsia="pt-BR"/>
                    </w:rPr>
                  </w:pPr>
                  <w:ins w:id="22064"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F5667D" w14:textId="77777777" w:rsidR="0016760B" w:rsidRPr="0016760B" w:rsidRDefault="0016760B" w:rsidP="0016760B">
                  <w:pPr>
                    <w:autoSpaceDE/>
                    <w:autoSpaceDN/>
                    <w:adjustRightInd/>
                    <w:jc w:val="center"/>
                    <w:rPr>
                      <w:ins w:id="22065" w:author="Philippe Hollanda - Oliveira Trust" w:date="2022-07-19T09:57:00Z"/>
                      <w:rFonts w:ascii="Arial" w:eastAsia="Times New Roman" w:hAnsi="Arial" w:cs="Arial"/>
                      <w:color w:val="000000"/>
                      <w:sz w:val="20"/>
                      <w:szCs w:val="20"/>
                      <w:lang w:eastAsia="pt-BR"/>
                    </w:rPr>
                  </w:pPr>
                  <w:ins w:id="22066" w:author="Philippe Hollanda - Oliveira Trust" w:date="2022-07-19T09:57:00Z">
                    <w:r w:rsidRPr="0016760B">
                      <w:rPr>
                        <w:rFonts w:ascii="Arial" w:eastAsia="Times New Roman" w:hAnsi="Arial" w:cs="Arial"/>
                        <w:color w:val="000000"/>
                        <w:sz w:val="20"/>
                        <w:szCs w:val="20"/>
                        <w:lang w:eastAsia="pt-BR"/>
                      </w:rPr>
                      <w:t>R$ 6.036,58</w:t>
                    </w:r>
                  </w:ins>
                </w:p>
              </w:tc>
            </w:tr>
            <w:tr w:rsidR="0016760B" w:rsidRPr="0016760B" w14:paraId="278A2F4B" w14:textId="77777777" w:rsidTr="0016760B">
              <w:trPr>
                <w:trHeight w:val="1785"/>
                <w:ins w:id="220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543E9D" w14:textId="77777777" w:rsidR="0016760B" w:rsidRPr="0016760B" w:rsidRDefault="0016760B" w:rsidP="0016760B">
                  <w:pPr>
                    <w:autoSpaceDE/>
                    <w:autoSpaceDN/>
                    <w:adjustRightInd/>
                    <w:jc w:val="center"/>
                    <w:rPr>
                      <w:ins w:id="22068" w:author="Philippe Hollanda - Oliveira Trust" w:date="2022-07-19T09:57:00Z"/>
                      <w:rFonts w:ascii="Arial" w:eastAsia="Times New Roman" w:hAnsi="Arial" w:cs="Arial"/>
                      <w:color w:val="000000"/>
                      <w:sz w:val="20"/>
                      <w:szCs w:val="20"/>
                      <w:lang w:eastAsia="pt-BR"/>
                    </w:rPr>
                  </w:pPr>
                  <w:ins w:id="22069"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28F2DCE9" w14:textId="77777777" w:rsidR="0016760B" w:rsidRPr="0016760B" w:rsidRDefault="0016760B" w:rsidP="0016760B">
                  <w:pPr>
                    <w:autoSpaceDE/>
                    <w:autoSpaceDN/>
                    <w:adjustRightInd/>
                    <w:jc w:val="center"/>
                    <w:rPr>
                      <w:ins w:id="22070" w:author="Philippe Hollanda - Oliveira Trust" w:date="2022-07-19T09:57:00Z"/>
                      <w:rFonts w:ascii="Arial" w:eastAsia="Times New Roman" w:hAnsi="Arial" w:cs="Arial"/>
                      <w:color w:val="000000"/>
                      <w:sz w:val="20"/>
                      <w:szCs w:val="20"/>
                      <w:lang w:eastAsia="pt-BR"/>
                    </w:rPr>
                  </w:pPr>
                  <w:ins w:id="22071" w:author="Philippe Hollanda - Oliveira Trust" w:date="2022-07-19T09:57:00Z">
                    <w:r w:rsidRPr="0016760B">
                      <w:rPr>
                        <w:rFonts w:ascii="Arial" w:eastAsia="Times New Roman" w:hAnsi="Arial" w:cs="Arial"/>
                        <w:color w:val="000000"/>
                        <w:sz w:val="20"/>
                        <w:szCs w:val="20"/>
                        <w:lang w:eastAsia="pt-BR"/>
                      </w:rPr>
                      <w:t>29/06/2021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11A240" w14:textId="77777777" w:rsidR="0016760B" w:rsidRPr="0016760B" w:rsidRDefault="0016760B" w:rsidP="0016760B">
                  <w:pPr>
                    <w:autoSpaceDE/>
                    <w:autoSpaceDN/>
                    <w:adjustRightInd/>
                    <w:jc w:val="center"/>
                    <w:rPr>
                      <w:ins w:id="22072" w:author="Philippe Hollanda - Oliveira Trust" w:date="2022-07-19T09:57:00Z"/>
                      <w:rFonts w:ascii="Arial" w:eastAsia="Times New Roman" w:hAnsi="Arial" w:cs="Arial"/>
                      <w:color w:val="000000"/>
                      <w:sz w:val="20"/>
                      <w:szCs w:val="20"/>
                      <w:lang w:eastAsia="pt-BR"/>
                    </w:rPr>
                  </w:pPr>
                  <w:ins w:id="22073" w:author="Philippe Hollanda - Oliveira Trust" w:date="2022-07-19T09:57:00Z">
                    <w:r w:rsidRPr="0016760B">
                      <w:rPr>
                        <w:rFonts w:ascii="Arial" w:eastAsia="Times New Roman" w:hAnsi="Arial" w:cs="Arial"/>
                        <w:color w:val="000000"/>
                        <w:sz w:val="20"/>
                        <w:szCs w:val="20"/>
                        <w:lang w:eastAsia="pt-BR"/>
                      </w:rPr>
                      <w:t>R$ 60.171,01</w:t>
                    </w:r>
                  </w:ins>
                </w:p>
              </w:tc>
            </w:tr>
            <w:tr w:rsidR="0016760B" w:rsidRPr="0016760B" w14:paraId="07BF7F53" w14:textId="77777777" w:rsidTr="0016760B">
              <w:trPr>
                <w:trHeight w:val="1785"/>
                <w:ins w:id="220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451301" w14:textId="77777777" w:rsidR="0016760B" w:rsidRPr="0016760B" w:rsidRDefault="0016760B" w:rsidP="0016760B">
                  <w:pPr>
                    <w:autoSpaceDE/>
                    <w:autoSpaceDN/>
                    <w:adjustRightInd/>
                    <w:jc w:val="center"/>
                    <w:rPr>
                      <w:ins w:id="22075" w:author="Philippe Hollanda - Oliveira Trust" w:date="2022-07-19T09:57:00Z"/>
                      <w:rFonts w:ascii="Arial" w:eastAsia="Times New Roman" w:hAnsi="Arial" w:cs="Arial"/>
                      <w:color w:val="000000"/>
                      <w:sz w:val="20"/>
                      <w:szCs w:val="20"/>
                      <w:lang w:eastAsia="pt-BR"/>
                    </w:rPr>
                  </w:pPr>
                  <w:ins w:id="22076" w:author="Philippe Hollanda - Oliveira Trust" w:date="2022-07-19T09:57:00Z">
                    <w:r w:rsidRPr="0016760B">
                      <w:rPr>
                        <w:rFonts w:ascii="Arial" w:eastAsia="Times New Roman" w:hAnsi="Arial" w:cs="Arial"/>
                        <w:color w:val="000000"/>
                        <w:sz w:val="20"/>
                        <w:szCs w:val="20"/>
                        <w:lang w:eastAsia="pt-BR"/>
                      </w:rPr>
                      <w:t>LOUÇAS DE BANHEIRO</w:t>
                    </w:r>
                  </w:ins>
                </w:p>
              </w:tc>
              <w:tc>
                <w:tcPr>
                  <w:tcW w:w="2324" w:type="dxa"/>
                  <w:tcBorders>
                    <w:top w:val="nil"/>
                    <w:left w:val="nil"/>
                    <w:bottom w:val="single" w:sz="4" w:space="0" w:color="auto"/>
                    <w:right w:val="single" w:sz="4" w:space="0" w:color="auto"/>
                  </w:tcBorders>
                  <w:shd w:val="clear" w:color="auto" w:fill="auto"/>
                  <w:noWrap/>
                  <w:vAlign w:val="center"/>
                  <w:hideMark/>
                </w:tcPr>
                <w:p w14:paraId="23F70780" w14:textId="77777777" w:rsidR="0016760B" w:rsidRPr="0016760B" w:rsidRDefault="0016760B" w:rsidP="0016760B">
                  <w:pPr>
                    <w:autoSpaceDE/>
                    <w:autoSpaceDN/>
                    <w:adjustRightInd/>
                    <w:jc w:val="center"/>
                    <w:rPr>
                      <w:ins w:id="22077" w:author="Philippe Hollanda - Oliveira Trust" w:date="2022-07-19T09:57:00Z"/>
                      <w:rFonts w:ascii="Arial" w:eastAsia="Times New Roman" w:hAnsi="Arial" w:cs="Arial"/>
                      <w:color w:val="000000"/>
                      <w:sz w:val="20"/>
                      <w:szCs w:val="20"/>
                      <w:lang w:eastAsia="pt-BR"/>
                    </w:rPr>
                  </w:pPr>
                  <w:ins w:id="22078" w:author="Philippe Hollanda - Oliveira Trust" w:date="2022-07-19T09:57:00Z">
                    <w:r w:rsidRPr="0016760B">
                      <w:rPr>
                        <w:rFonts w:ascii="Arial" w:eastAsia="Times New Roman" w:hAnsi="Arial" w:cs="Arial"/>
                        <w:color w:val="000000"/>
                        <w:sz w:val="20"/>
                        <w:szCs w:val="20"/>
                        <w:lang w:eastAsia="pt-BR"/>
                      </w:rPr>
                      <w:t>30/06/2021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E76FF9" w14:textId="77777777" w:rsidR="0016760B" w:rsidRPr="0016760B" w:rsidRDefault="0016760B" w:rsidP="0016760B">
                  <w:pPr>
                    <w:autoSpaceDE/>
                    <w:autoSpaceDN/>
                    <w:adjustRightInd/>
                    <w:jc w:val="center"/>
                    <w:rPr>
                      <w:ins w:id="22079" w:author="Philippe Hollanda - Oliveira Trust" w:date="2022-07-19T09:57:00Z"/>
                      <w:rFonts w:ascii="Arial" w:eastAsia="Times New Roman" w:hAnsi="Arial" w:cs="Arial"/>
                      <w:color w:val="000000"/>
                      <w:sz w:val="20"/>
                      <w:szCs w:val="20"/>
                      <w:lang w:eastAsia="pt-BR"/>
                    </w:rPr>
                  </w:pPr>
                  <w:ins w:id="22080" w:author="Philippe Hollanda - Oliveira Trust" w:date="2022-07-19T09:57:00Z">
                    <w:r w:rsidRPr="0016760B">
                      <w:rPr>
                        <w:rFonts w:ascii="Arial" w:eastAsia="Times New Roman" w:hAnsi="Arial" w:cs="Arial"/>
                        <w:color w:val="000000"/>
                        <w:sz w:val="20"/>
                        <w:szCs w:val="20"/>
                        <w:lang w:eastAsia="pt-BR"/>
                      </w:rPr>
                      <w:t>R$ 45.426,06</w:t>
                    </w:r>
                  </w:ins>
                </w:p>
              </w:tc>
            </w:tr>
            <w:tr w:rsidR="0016760B" w:rsidRPr="0016760B" w14:paraId="2189E4B6" w14:textId="77777777" w:rsidTr="0016760B">
              <w:trPr>
                <w:trHeight w:val="1785"/>
                <w:ins w:id="22081"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8843ACA" w14:textId="77777777" w:rsidR="0016760B" w:rsidRPr="0016760B" w:rsidRDefault="0016760B" w:rsidP="0016760B">
                  <w:pPr>
                    <w:autoSpaceDE/>
                    <w:autoSpaceDN/>
                    <w:adjustRightInd/>
                    <w:jc w:val="center"/>
                    <w:rPr>
                      <w:ins w:id="22082" w:author="Philippe Hollanda - Oliveira Trust" w:date="2022-07-19T09:57:00Z"/>
                      <w:rFonts w:ascii="Arial" w:eastAsia="Times New Roman" w:hAnsi="Arial" w:cs="Arial"/>
                      <w:color w:val="000000"/>
                      <w:sz w:val="20"/>
                      <w:szCs w:val="20"/>
                      <w:lang w:eastAsia="pt-BR"/>
                    </w:rPr>
                  </w:pPr>
                  <w:ins w:id="22083" w:author="Philippe Hollanda - Oliveira Trust" w:date="2022-07-19T09:57:00Z">
                    <w:r w:rsidRPr="0016760B">
                      <w:rPr>
                        <w:rFonts w:ascii="Arial" w:eastAsia="Times New Roman" w:hAnsi="Arial" w:cs="Arial"/>
                        <w:color w:val="000000"/>
                        <w:sz w:val="20"/>
                        <w:szCs w:val="20"/>
                        <w:lang w:eastAsia="pt-BR"/>
                      </w:rPr>
                      <w:t>CHAPA PARA ADAPTAÇÃO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3D03497" w14:textId="77777777" w:rsidR="0016760B" w:rsidRPr="0016760B" w:rsidRDefault="0016760B" w:rsidP="0016760B">
                  <w:pPr>
                    <w:autoSpaceDE/>
                    <w:autoSpaceDN/>
                    <w:adjustRightInd/>
                    <w:jc w:val="center"/>
                    <w:rPr>
                      <w:ins w:id="22084" w:author="Philippe Hollanda - Oliveira Trust" w:date="2022-07-19T09:57:00Z"/>
                      <w:rFonts w:ascii="Arial" w:eastAsia="Times New Roman" w:hAnsi="Arial" w:cs="Arial"/>
                      <w:color w:val="000000"/>
                      <w:sz w:val="20"/>
                      <w:szCs w:val="20"/>
                      <w:lang w:eastAsia="pt-BR"/>
                    </w:rPr>
                  </w:pPr>
                  <w:ins w:id="22085" w:author="Philippe Hollanda - Oliveira Trust" w:date="2022-07-19T09:57:00Z">
                    <w:r w:rsidRPr="0016760B">
                      <w:rPr>
                        <w:rFonts w:ascii="Arial" w:eastAsia="Times New Roman" w:hAnsi="Arial" w:cs="Arial"/>
                        <w:color w:val="000000"/>
                        <w:sz w:val="20"/>
                        <w:szCs w:val="20"/>
                        <w:lang w:eastAsia="pt-BR"/>
                      </w:rPr>
                      <w:t>15/07/2021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7E838F" w14:textId="77777777" w:rsidR="0016760B" w:rsidRPr="0016760B" w:rsidRDefault="0016760B" w:rsidP="0016760B">
                  <w:pPr>
                    <w:autoSpaceDE/>
                    <w:autoSpaceDN/>
                    <w:adjustRightInd/>
                    <w:jc w:val="center"/>
                    <w:rPr>
                      <w:ins w:id="22086" w:author="Philippe Hollanda - Oliveira Trust" w:date="2022-07-19T09:57:00Z"/>
                      <w:rFonts w:ascii="Arial" w:eastAsia="Times New Roman" w:hAnsi="Arial" w:cs="Arial"/>
                      <w:color w:val="000000"/>
                      <w:sz w:val="20"/>
                      <w:szCs w:val="20"/>
                      <w:lang w:eastAsia="pt-BR"/>
                    </w:rPr>
                  </w:pPr>
                  <w:ins w:id="22087" w:author="Philippe Hollanda - Oliveira Trust" w:date="2022-07-19T09:57:00Z">
                    <w:r w:rsidRPr="0016760B">
                      <w:rPr>
                        <w:rFonts w:ascii="Arial" w:eastAsia="Times New Roman" w:hAnsi="Arial" w:cs="Arial"/>
                        <w:color w:val="000000"/>
                        <w:sz w:val="20"/>
                        <w:szCs w:val="20"/>
                        <w:lang w:eastAsia="pt-BR"/>
                      </w:rPr>
                      <w:t>R$ 1.680,00</w:t>
                    </w:r>
                  </w:ins>
                </w:p>
              </w:tc>
            </w:tr>
            <w:tr w:rsidR="0016760B" w:rsidRPr="0016760B" w14:paraId="3468EDC3" w14:textId="77777777" w:rsidTr="0016760B">
              <w:trPr>
                <w:trHeight w:val="1785"/>
                <w:ins w:id="2208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217D2D7" w14:textId="77777777" w:rsidR="0016760B" w:rsidRPr="0016760B" w:rsidRDefault="0016760B" w:rsidP="0016760B">
                  <w:pPr>
                    <w:autoSpaceDE/>
                    <w:autoSpaceDN/>
                    <w:adjustRightInd/>
                    <w:rPr>
                      <w:ins w:id="2208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70048D7" w14:textId="77777777" w:rsidR="0016760B" w:rsidRPr="0016760B" w:rsidRDefault="0016760B" w:rsidP="0016760B">
                  <w:pPr>
                    <w:autoSpaceDE/>
                    <w:autoSpaceDN/>
                    <w:adjustRightInd/>
                    <w:jc w:val="center"/>
                    <w:rPr>
                      <w:ins w:id="22090" w:author="Philippe Hollanda - Oliveira Trust" w:date="2022-07-19T09:57:00Z"/>
                      <w:rFonts w:ascii="Arial" w:eastAsia="Times New Roman" w:hAnsi="Arial" w:cs="Arial"/>
                      <w:color w:val="000000"/>
                      <w:sz w:val="20"/>
                      <w:szCs w:val="20"/>
                      <w:lang w:eastAsia="pt-BR"/>
                    </w:rPr>
                  </w:pPr>
                  <w:ins w:id="22091"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F72590" w14:textId="77777777" w:rsidR="0016760B" w:rsidRPr="0016760B" w:rsidRDefault="0016760B" w:rsidP="0016760B">
                  <w:pPr>
                    <w:autoSpaceDE/>
                    <w:autoSpaceDN/>
                    <w:adjustRightInd/>
                    <w:jc w:val="center"/>
                    <w:rPr>
                      <w:ins w:id="22092" w:author="Philippe Hollanda - Oliveira Trust" w:date="2022-07-19T09:57:00Z"/>
                      <w:rFonts w:ascii="Arial" w:eastAsia="Times New Roman" w:hAnsi="Arial" w:cs="Arial"/>
                      <w:color w:val="000000"/>
                      <w:sz w:val="20"/>
                      <w:szCs w:val="20"/>
                      <w:lang w:eastAsia="pt-BR"/>
                    </w:rPr>
                  </w:pPr>
                  <w:ins w:id="22093" w:author="Philippe Hollanda - Oliveira Trust" w:date="2022-07-19T09:57:00Z">
                    <w:r w:rsidRPr="0016760B">
                      <w:rPr>
                        <w:rFonts w:ascii="Arial" w:eastAsia="Times New Roman" w:hAnsi="Arial" w:cs="Arial"/>
                        <w:color w:val="000000"/>
                        <w:sz w:val="20"/>
                        <w:szCs w:val="20"/>
                        <w:lang w:eastAsia="pt-BR"/>
                      </w:rPr>
                      <w:t>R$ 1.680,00</w:t>
                    </w:r>
                  </w:ins>
                </w:p>
              </w:tc>
            </w:tr>
            <w:tr w:rsidR="0016760B" w:rsidRPr="0016760B" w14:paraId="489F3B7E" w14:textId="77777777" w:rsidTr="0016760B">
              <w:trPr>
                <w:trHeight w:val="1785"/>
                <w:ins w:id="2209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876339F" w14:textId="77777777" w:rsidR="0016760B" w:rsidRPr="0016760B" w:rsidRDefault="0016760B" w:rsidP="0016760B">
                  <w:pPr>
                    <w:autoSpaceDE/>
                    <w:autoSpaceDN/>
                    <w:adjustRightInd/>
                    <w:rPr>
                      <w:ins w:id="2209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9A7362D" w14:textId="77777777" w:rsidR="0016760B" w:rsidRPr="0016760B" w:rsidRDefault="0016760B" w:rsidP="0016760B">
                  <w:pPr>
                    <w:autoSpaceDE/>
                    <w:autoSpaceDN/>
                    <w:adjustRightInd/>
                    <w:jc w:val="center"/>
                    <w:rPr>
                      <w:ins w:id="22096" w:author="Philippe Hollanda - Oliveira Trust" w:date="2022-07-19T09:57:00Z"/>
                      <w:rFonts w:ascii="Arial" w:eastAsia="Times New Roman" w:hAnsi="Arial" w:cs="Arial"/>
                      <w:color w:val="000000"/>
                      <w:sz w:val="20"/>
                      <w:szCs w:val="20"/>
                      <w:lang w:eastAsia="pt-BR"/>
                    </w:rPr>
                  </w:pPr>
                  <w:ins w:id="22097"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D626E8" w14:textId="77777777" w:rsidR="0016760B" w:rsidRPr="0016760B" w:rsidRDefault="0016760B" w:rsidP="0016760B">
                  <w:pPr>
                    <w:autoSpaceDE/>
                    <w:autoSpaceDN/>
                    <w:adjustRightInd/>
                    <w:jc w:val="center"/>
                    <w:rPr>
                      <w:ins w:id="22098" w:author="Philippe Hollanda - Oliveira Trust" w:date="2022-07-19T09:57:00Z"/>
                      <w:rFonts w:ascii="Arial" w:eastAsia="Times New Roman" w:hAnsi="Arial" w:cs="Arial"/>
                      <w:color w:val="000000"/>
                      <w:sz w:val="20"/>
                      <w:szCs w:val="20"/>
                      <w:lang w:eastAsia="pt-BR"/>
                    </w:rPr>
                  </w:pPr>
                  <w:ins w:id="22099" w:author="Philippe Hollanda - Oliveira Trust" w:date="2022-07-19T09:57:00Z">
                    <w:r w:rsidRPr="0016760B">
                      <w:rPr>
                        <w:rFonts w:ascii="Arial" w:eastAsia="Times New Roman" w:hAnsi="Arial" w:cs="Arial"/>
                        <w:color w:val="000000"/>
                        <w:sz w:val="20"/>
                        <w:szCs w:val="20"/>
                        <w:lang w:eastAsia="pt-BR"/>
                      </w:rPr>
                      <w:t>R$ 1.680,00</w:t>
                    </w:r>
                  </w:ins>
                </w:p>
              </w:tc>
            </w:tr>
            <w:tr w:rsidR="0016760B" w:rsidRPr="0016760B" w14:paraId="3C9A0E87" w14:textId="77777777" w:rsidTr="0016760B">
              <w:trPr>
                <w:trHeight w:val="1785"/>
                <w:ins w:id="221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BA26DE" w14:textId="77777777" w:rsidR="0016760B" w:rsidRPr="0016760B" w:rsidRDefault="0016760B" w:rsidP="0016760B">
                  <w:pPr>
                    <w:autoSpaceDE/>
                    <w:autoSpaceDN/>
                    <w:adjustRightInd/>
                    <w:jc w:val="center"/>
                    <w:rPr>
                      <w:ins w:id="22101" w:author="Philippe Hollanda - Oliveira Trust" w:date="2022-07-19T09:57:00Z"/>
                      <w:rFonts w:ascii="Arial" w:eastAsia="Times New Roman" w:hAnsi="Arial" w:cs="Arial"/>
                      <w:color w:val="000000"/>
                      <w:sz w:val="20"/>
                      <w:szCs w:val="20"/>
                      <w:lang w:eastAsia="pt-BR"/>
                    </w:rPr>
                  </w:pPr>
                  <w:ins w:id="22102" w:author="Philippe Hollanda - Oliveira Trust" w:date="2022-07-19T09:57:00Z">
                    <w:r w:rsidRPr="0016760B">
                      <w:rPr>
                        <w:rFonts w:ascii="Arial" w:eastAsia="Times New Roman" w:hAnsi="Arial" w:cs="Arial"/>
                        <w:color w:val="000000"/>
                        <w:sz w:val="20"/>
                        <w:szCs w:val="20"/>
                        <w:lang w:eastAsia="pt-BR"/>
                      </w:rPr>
                      <w:t>PLACA</w:t>
                    </w:r>
                  </w:ins>
                </w:p>
              </w:tc>
              <w:tc>
                <w:tcPr>
                  <w:tcW w:w="2324" w:type="dxa"/>
                  <w:tcBorders>
                    <w:top w:val="nil"/>
                    <w:left w:val="nil"/>
                    <w:bottom w:val="single" w:sz="4" w:space="0" w:color="auto"/>
                    <w:right w:val="single" w:sz="4" w:space="0" w:color="auto"/>
                  </w:tcBorders>
                  <w:shd w:val="clear" w:color="auto" w:fill="auto"/>
                  <w:noWrap/>
                  <w:vAlign w:val="center"/>
                  <w:hideMark/>
                </w:tcPr>
                <w:p w14:paraId="4371E12C" w14:textId="77777777" w:rsidR="0016760B" w:rsidRPr="0016760B" w:rsidRDefault="0016760B" w:rsidP="0016760B">
                  <w:pPr>
                    <w:autoSpaceDE/>
                    <w:autoSpaceDN/>
                    <w:adjustRightInd/>
                    <w:jc w:val="center"/>
                    <w:rPr>
                      <w:ins w:id="22103" w:author="Philippe Hollanda - Oliveira Trust" w:date="2022-07-19T09:57:00Z"/>
                      <w:rFonts w:ascii="Arial" w:eastAsia="Times New Roman" w:hAnsi="Arial" w:cs="Arial"/>
                      <w:color w:val="000000"/>
                      <w:sz w:val="20"/>
                      <w:szCs w:val="20"/>
                      <w:lang w:eastAsia="pt-BR"/>
                    </w:rPr>
                  </w:pPr>
                  <w:ins w:id="22104" w:author="Philippe Hollanda - Oliveira Trust" w:date="2022-07-19T09:57:00Z">
                    <w:r w:rsidRPr="0016760B">
                      <w:rPr>
                        <w:rFonts w:ascii="Arial" w:eastAsia="Times New Roman" w:hAnsi="Arial" w:cs="Arial"/>
                        <w:color w:val="000000"/>
                        <w:sz w:val="20"/>
                        <w:szCs w:val="20"/>
                        <w:lang w:eastAsia="pt-BR"/>
                      </w:rPr>
                      <w:t>13/07/2021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D83C9D" w14:textId="77777777" w:rsidR="0016760B" w:rsidRPr="0016760B" w:rsidRDefault="0016760B" w:rsidP="0016760B">
                  <w:pPr>
                    <w:autoSpaceDE/>
                    <w:autoSpaceDN/>
                    <w:adjustRightInd/>
                    <w:jc w:val="center"/>
                    <w:rPr>
                      <w:ins w:id="22105" w:author="Philippe Hollanda - Oliveira Trust" w:date="2022-07-19T09:57:00Z"/>
                      <w:rFonts w:ascii="Arial" w:eastAsia="Times New Roman" w:hAnsi="Arial" w:cs="Arial"/>
                      <w:color w:val="000000"/>
                      <w:sz w:val="20"/>
                      <w:szCs w:val="20"/>
                      <w:lang w:eastAsia="pt-BR"/>
                    </w:rPr>
                  </w:pPr>
                  <w:ins w:id="22106" w:author="Philippe Hollanda - Oliveira Trust" w:date="2022-07-19T09:57:00Z">
                    <w:r w:rsidRPr="0016760B">
                      <w:rPr>
                        <w:rFonts w:ascii="Arial" w:eastAsia="Times New Roman" w:hAnsi="Arial" w:cs="Arial"/>
                        <w:color w:val="000000"/>
                        <w:sz w:val="20"/>
                        <w:szCs w:val="20"/>
                        <w:lang w:eastAsia="pt-BR"/>
                      </w:rPr>
                      <w:t>R$ 52.532,07</w:t>
                    </w:r>
                  </w:ins>
                </w:p>
              </w:tc>
            </w:tr>
            <w:tr w:rsidR="0016760B" w:rsidRPr="0016760B" w14:paraId="7040356E" w14:textId="77777777" w:rsidTr="0016760B">
              <w:trPr>
                <w:trHeight w:val="1785"/>
                <w:ins w:id="221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2C336C" w14:textId="77777777" w:rsidR="0016760B" w:rsidRPr="0016760B" w:rsidRDefault="0016760B" w:rsidP="0016760B">
                  <w:pPr>
                    <w:autoSpaceDE/>
                    <w:autoSpaceDN/>
                    <w:adjustRightInd/>
                    <w:jc w:val="center"/>
                    <w:rPr>
                      <w:ins w:id="22108" w:author="Philippe Hollanda - Oliveira Trust" w:date="2022-07-19T09:57:00Z"/>
                      <w:rFonts w:ascii="Arial" w:eastAsia="Times New Roman" w:hAnsi="Arial" w:cs="Arial"/>
                      <w:color w:val="000000"/>
                      <w:sz w:val="20"/>
                      <w:szCs w:val="20"/>
                      <w:lang w:eastAsia="pt-BR"/>
                    </w:rPr>
                  </w:pPr>
                  <w:ins w:id="22109" w:author="Philippe Hollanda - Oliveira Trust" w:date="2022-07-19T09:57:00Z">
                    <w:r w:rsidRPr="0016760B">
                      <w:rPr>
                        <w:rFonts w:ascii="Arial" w:eastAsia="Times New Roman" w:hAnsi="Arial" w:cs="Arial"/>
                        <w:color w:val="000000"/>
                        <w:sz w:val="20"/>
                        <w:szCs w:val="20"/>
                        <w:lang w:eastAsia="pt-BR"/>
                      </w:rPr>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23BDBA09" w14:textId="77777777" w:rsidR="0016760B" w:rsidRPr="0016760B" w:rsidRDefault="0016760B" w:rsidP="0016760B">
                  <w:pPr>
                    <w:autoSpaceDE/>
                    <w:autoSpaceDN/>
                    <w:adjustRightInd/>
                    <w:jc w:val="center"/>
                    <w:rPr>
                      <w:ins w:id="22110" w:author="Philippe Hollanda - Oliveira Trust" w:date="2022-07-19T09:57:00Z"/>
                      <w:rFonts w:ascii="Arial" w:eastAsia="Times New Roman" w:hAnsi="Arial" w:cs="Arial"/>
                      <w:color w:val="000000"/>
                      <w:sz w:val="20"/>
                      <w:szCs w:val="20"/>
                      <w:lang w:eastAsia="pt-BR"/>
                    </w:rPr>
                  </w:pPr>
                  <w:ins w:id="22111"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96B23A" w14:textId="77777777" w:rsidR="0016760B" w:rsidRPr="0016760B" w:rsidRDefault="0016760B" w:rsidP="0016760B">
                  <w:pPr>
                    <w:autoSpaceDE/>
                    <w:autoSpaceDN/>
                    <w:adjustRightInd/>
                    <w:jc w:val="center"/>
                    <w:rPr>
                      <w:ins w:id="22112" w:author="Philippe Hollanda - Oliveira Trust" w:date="2022-07-19T09:57:00Z"/>
                      <w:rFonts w:ascii="Arial" w:eastAsia="Times New Roman" w:hAnsi="Arial" w:cs="Arial"/>
                      <w:color w:val="000000"/>
                      <w:sz w:val="20"/>
                      <w:szCs w:val="20"/>
                      <w:lang w:eastAsia="pt-BR"/>
                    </w:rPr>
                  </w:pPr>
                  <w:ins w:id="22113" w:author="Philippe Hollanda - Oliveira Trust" w:date="2022-07-19T09:57:00Z">
                    <w:r w:rsidRPr="0016760B">
                      <w:rPr>
                        <w:rFonts w:ascii="Arial" w:eastAsia="Times New Roman" w:hAnsi="Arial" w:cs="Arial"/>
                        <w:color w:val="000000"/>
                        <w:sz w:val="20"/>
                        <w:szCs w:val="20"/>
                        <w:lang w:eastAsia="pt-BR"/>
                      </w:rPr>
                      <w:t>R$ 219,00</w:t>
                    </w:r>
                  </w:ins>
                </w:p>
              </w:tc>
            </w:tr>
            <w:tr w:rsidR="0016760B" w:rsidRPr="0016760B" w14:paraId="20558D65" w14:textId="77777777" w:rsidTr="0016760B">
              <w:trPr>
                <w:trHeight w:val="1785"/>
                <w:ins w:id="221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4EBF69" w14:textId="77777777" w:rsidR="0016760B" w:rsidRPr="0016760B" w:rsidRDefault="0016760B" w:rsidP="0016760B">
                  <w:pPr>
                    <w:autoSpaceDE/>
                    <w:autoSpaceDN/>
                    <w:adjustRightInd/>
                    <w:jc w:val="center"/>
                    <w:rPr>
                      <w:ins w:id="22115" w:author="Philippe Hollanda - Oliveira Trust" w:date="2022-07-19T09:57:00Z"/>
                      <w:rFonts w:ascii="Arial" w:eastAsia="Times New Roman" w:hAnsi="Arial" w:cs="Arial"/>
                      <w:color w:val="000000"/>
                      <w:sz w:val="20"/>
                      <w:szCs w:val="20"/>
                      <w:lang w:eastAsia="pt-BR"/>
                    </w:rPr>
                  </w:pPr>
                  <w:ins w:id="22116" w:author="Philippe Hollanda - Oliveira Trust" w:date="2022-07-19T09:57:00Z">
                    <w:r w:rsidRPr="0016760B">
                      <w:rPr>
                        <w:rFonts w:ascii="Arial" w:eastAsia="Times New Roman" w:hAnsi="Arial" w:cs="Arial"/>
                        <w:color w:val="000000"/>
                        <w:sz w:val="20"/>
                        <w:szCs w:val="20"/>
                        <w:lang w:eastAsia="pt-BR"/>
                      </w:rPr>
                      <w:t>VIDRO INCOLOR</w:t>
                    </w:r>
                  </w:ins>
                </w:p>
              </w:tc>
              <w:tc>
                <w:tcPr>
                  <w:tcW w:w="2324" w:type="dxa"/>
                  <w:tcBorders>
                    <w:top w:val="nil"/>
                    <w:left w:val="nil"/>
                    <w:bottom w:val="single" w:sz="4" w:space="0" w:color="auto"/>
                    <w:right w:val="single" w:sz="4" w:space="0" w:color="auto"/>
                  </w:tcBorders>
                  <w:shd w:val="clear" w:color="auto" w:fill="auto"/>
                  <w:noWrap/>
                  <w:vAlign w:val="center"/>
                  <w:hideMark/>
                </w:tcPr>
                <w:p w14:paraId="6A12021F" w14:textId="77777777" w:rsidR="0016760B" w:rsidRPr="0016760B" w:rsidRDefault="0016760B" w:rsidP="0016760B">
                  <w:pPr>
                    <w:autoSpaceDE/>
                    <w:autoSpaceDN/>
                    <w:adjustRightInd/>
                    <w:jc w:val="center"/>
                    <w:rPr>
                      <w:ins w:id="22117" w:author="Philippe Hollanda - Oliveira Trust" w:date="2022-07-19T09:57:00Z"/>
                      <w:rFonts w:ascii="Arial" w:eastAsia="Times New Roman" w:hAnsi="Arial" w:cs="Arial"/>
                      <w:color w:val="000000"/>
                      <w:sz w:val="20"/>
                      <w:szCs w:val="20"/>
                      <w:lang w:eastAsia="pt-BR"/>
                    </w:rPr>
                  </w:pPr>
                  <w:ins w:id="22118"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E85D71" w14:textId="77777777" w:rsidR="0016760B" w:rsidRPr="0016760B" w:rsidRDefault="0016760B" w:rsidP="0016760B">
                  <w:pPr>
                    <w:autoSpaceDE/>
                    <w:autoSpaceDN/>
                    <w:adjustRightInd/>
                    <w:jc w:val="center"/>
                    <w:rPr>
                      <w:ins w:id="22119" w:author="Philippe Hollanda - Oliveira Trust" w:date="2022-07-19T09:57:00Z"/>
                      <w:rFonts w:ascii="Arial" w:eastAsia="Times New Roman" w:hAnsi="Arial" w:cs="Arial"/>
                      <w:color w:val="000000"/>
                      <w:sz w:val="20"/>
                      <w:szCs w:val="20"/>
                      <w:lang w:eastAsia="pt-BR"/>
                    </w:rPr>
                  </w:pPr>
                  <w:ins w:id="22120" w:author="Philippe Hollanda - Oliveira Trust" w:date="2022-07-19T09:57:00Z">
                    <w:r w:rsidRPr="0016760B">
                      <w:rPr>
                        <w:rFonts w:ascii="Arial" w:eastAsia="Times New Roman" w:hAnsi="Arial" w:cs="Arial"/>
                        <w:color w:val="000000"/>
                        <w:sz w:val="20"/>
                        <w:szCs w:val="20"/>
                        <w:lang w:eastAsia="pt-BR"/>
                      </w:rPr>
                      <w:t>R$ 122.000,00</w:t>
                    </w:r>
                  </w:ins>
                </w:p>
              </w:tc>
            </w:tr>
            <w:tr w:rsidR="0016760B" w:rsidRPr="0016760B" w14:paraId="74B0ABB2" w14:textId="77777777" w:rsidTr="0016760B">
              <w:trPr>
                <w:trHeight w:val="1785"/>
                <w:ins w:id="221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1E3143" w14:textId="77777777" w:rsidR="0016760B" w:rsidRPr="0016760B" w:rsidRDefault="0016760B" w:rsidP="0016760B">
                  <w:pPr>
                    <w:autoSpaceDE/>
                    <w:autoSpaceDN/>
                    <w:adjustRightInd/>
                    <w:jc w:val="center"/>
                    <w:rPr>
                      <w:ins w:id="22122" w:author="Philippe Hollanda - Oliveira Trust" w:date="2022-07-19T09:57:00Z"/>
                      <w:rFonts w:ascii="Arial" w:eastAsia="Times New Roman" w:hAnsi="Arial" w:cs="Arial"/>
                      <w:color w:val="000000"/>
                      <w:sz w:val="20"/>
                      <w:szCs w:val="20"/>
                      <w:lang w:eastAsia="pt-BR"/>
                    </w:rPr>
                  </w:pPr>
                  <w:ins w:id="22123" w:author="Philippe Hollanda - Oliveira Trust" w:date="2022-07-19T09:57:00Z">
                    <w:r w:rsidRPr="0016760B">
                      <w:rPr>
                        <w:rFonts w:ascii="Arial" w:eastAsia="Times New Roman" w:hAnsi="Arial" w:cs="Arial"/>
                        <w:color w:val="000000"/>
                        <w:sz w:val="20"/>
                        <w:szCs w:val="20"/>
                        <w:lang w:eastAsia="pt-BR"/>
                      </w:rPr>
                      <w:t>TELA</w:t>
                    </w:r>
                  </w:ins>
                </w:p>
              </w:tc>
              <w:tc>
                <w:tcPr>
                  <w:tcW w:w="2324" w:type="dxa"/>
                  <w:tcBorders>
                    <w:top w:val="nil"/>
                    <w:left w:val="nil"/>
                    <w:bottom w:val="single" w:sz="4" w:space="0" w:color="auto"/>
                    <w:right w:val="single" w:sz="4" w:space="0" w:color="auto"/>
                  </w:tcBorders>
                  <w:shd w:val="clear" w:color="auto" w:fill="auto"/>
                  <w:noWrap/>
                  <w:vAlign w:val="center"/>
                  <w:hideMark/>
                </w:tcPr>
                <w:p w14:paraId="5A549B73" w14:textId="77777777" w:rsidR="0016760B" w:rsidRPr="0016760B" w:rsidRDefault="0016760B" w:rsidP="0016760B">
                  <w:pPr>
                    <w:autoSpaceDE/>
                    <w:autoSpaceDN/>
                    <w:adjustRightInd/>
                    <w:jc w:val="center"/>
                    <w:rPr>
                      <w:ins w:id="22124" w:author="Philippe Hollanda - Oliveira Trust" w:date="2022-07-19T09:57:00Z"/>
                      <w:rFonts w:ascii="Arial" w:eastAsia="Times New Roman" w:hAnsi="Arial" w:cs="Arial"/>
                      <w:color w:val="000000"/>
                      <w:sz w:val="20"/>
                      <w:szCs w:val="20"/>
                      <w:lang w:eastAsia="pt-BR"/>
                    </w:rPr>
                  </w:pPr>
                  <w:ins w:id="22125" w:author="Philippe Hollanda - Oliveira Trust" w:date="2022-07-19T09:57:00Z">
                    <w:r w:rsidRPr="0016760B">
                      <w:rPr>
                        <w:rFonts w:ascii="Arial" w:eastAsia="Times New Roman" w:hAnsi="Arial" w:cs="Arial"/>
                        <w:color w:val="000000"/>
                        <w:sz w:val="20"/>
                        <w:szCs w:val="20"/>
                        <w:lang w:eastAsia="pt-BR"/>
                      </w:rPr>
                      <w:t>15/07/2021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ADC68E2" w14:textId="77777777" w:rsidR="0016760B" w:rsidRPr="0016760B" w:rsidRDefault="0016760B" w:rsidP="0016760B">
                  <w:pPr>
                    <w:autoSpaceDE/>
                    <w:autoSpaceDN/>
                    <w:adjustRightInd/>
                    <w:jc w:val="center"/>
                    <w:rPr>
                      <w:ins w:id="22126" w:author="Philippe Hollanda - Oliveira Trust" w:date="2022-07-19T09:57:00Z"/>
                      <w:rFonts w:ascii="Arial" w:eastAsia="Times New Roman" w:hAnsi="Arial" w:cs="Arial"/>
                      <w:color w:val="000000"/>
                      <w:sz w:val="20"/>
                      <w:szCs w:val="20"/>
                      <w:lang w:eastAsia="pt-BR"/>
                    </w:rPr>
                  </w:pPr>
                  <w:ins w:id="22127" w:author="Philippe Hollanda - Oliveira Trust" w:date="2022-07-19T09:57:00Z">
                    <w:r w:rsidRPr="0016760B">
                      <w:rPr>
                        <w:rFonts w:ascii="Arial" w:eastAsia="Times New Roman" w:hAnsi="Arial" w:cs="Arial"/>
                        <w:color w:val="000000"/>
                        <w:sz w:val="20"/>
                        <w:szCs w:val="20"/>
                        <w:lang w:eastAsia="pt-BR"/>
                      </w:rPr>
                      <w:t>R$ 20.073,93</w:t>
                    </w:r>
                  </w:ins>
                </w:p>
              </w:tc>
            </w:tr>
            <w:tr w:rsidR="0016760B" w:rsidRPr="0016760B" w14:paraId="0704C331" w14:textId="77777777" w:rsidTr="0016760B">
              <w:trPr>
                <w:trHeight w:val="1785"/>
                <w:ins w:id="221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B7C6C6" w14:textId="77777777" w:rsidR="0016760B" w:rsidRPr="0016760B" w:rsidRDefault="0016760B" w:rsidP="0016760B">
                  <w:pPr>
                    <w:autoSpaceDE/>
                    <w:autoSpaceDN/>
                    <w:adjustRightInd/>
                    <w:jc w:val="center"/>
                    <w:rPr>
                      <w:ins w:id="22129" w:author="Philippe Hollanda - Oliveira Trust" w:date="2022-07-19T09:57:00Z"/>
                      <w:rFonts w:ascii="Arial" w:eastAsia="Times New Roman" w:hAnsi="Arial" w:cs="Arial"/>
                      <w:color w:val="000000"/>
                      <w:sz w:val="20"/>
                      <w:szCs w:val="20"/>
                      <w:lang w:eastAsia="pt-BR"/>
                    </w:rPr>
                  </w:pPr>
                  <w:ins w:id="22130" w:author="Philippe Hollanda - Oliveira Trust" w:date="2022-07-19T09:57:00Z">
                    <w:r w:rsidRPr="0016760B">
                      <w:rPr>
                        <w:rFonts w:ascii="Arial" w:eastAsia="Times New Roman" w:hAnsi="Arial" w:cs="Arial"/>
                        <w:color w:val="000000"/>
                        <w:sz w:val="20"/>
                        <w:szCs w:val="20"/>
                        <w:lang w:eastAsia="pt-BR"/>
                      </w:rPr>
                      <w:lastRenderedPageBreak/>
                      <w:t>CAIXA SEPARADORA</w:t>
                    </w:r>
                  </w:ins>
                </w:p>
              </w:tc>
              <w:tc>
                <w:tcPr>
                  <w:tcW w:w="2324" w:type="dxa"/>
                  <w:tcBorders>
                    <w:top w:val="nil"/>
                    <w:left w:val="nil"/>
                    <w:bottom w:val="single" w:sz="4" w:space="0" w:color="auto"/>
                    <w:right w:val="single" w:sz="4" w:space="0" w:color="auto"/>
                  </w:tcBorders>
                  <w:shd w:val="clear" w:color="auto" w:fill="auto"/>
                  <w:noWrap/>
                  <w:vAlign w:val="center"/>
                  <w:hideMark/>
                </w:tcPr>
                <w:p w14:paraId="7D515E30" w14:textId="77777777" w:rsidR="0016760B" w:rsidRPr="0016760B" w:rsidRDefault="0016760B" w:rsidP="0016760B">
                  <w:pPr>
                    <w:autoSpaceDE/>
                    <w:autoSpaceDN/>
                    <w:adjustRightInd/>
                    <w:jc w:val="center"/>
                    <w:rPr>
                      <w:ins w:id="22131" w:author="Philippe Hollanda - Oliveira Trust" w:date="2022-07-19T09:57:00Z"/>
                      <w:rFonts w:ascii="Arial" w:eastAsia="Times New Roman" w:hAnsi="Arial" w:cs="Arial"/>
                      <w:color w:val="000000"/>
                      <w:sz w:val="20"/>
                      <w:szCs w:val="20"/>
                      <w:lang w:eastAsia="pt-BR"/>
                    </w:rPr>
                  </w:pPr>
                  <w:ins w:id="22132" w:author="Philippe Hollanda - Oliveira Trust" w:date="2022-07-19T09:57:00Z">
                    <w:r w:rsidRPr="0016760B">
                      <w:rPr>
                        <w:rFonts w:ascii="Arial" w:eastAsia="Times New Roman" w:hAnsi="Arial" w:cs="Arial"/>
                        <w:color w:val="000000"/>
                        <w:sz w:val="20"/>
                        <w:szCs w:val="20"/>
                        <w:lang w:eastAsia="pt-BR"/>
                      </w:rPr>
                      <w:t>13/07/2021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97437C" w14:textId="77777777" w:rsidR="0016760B" w:rsidRPr="0016760B" w:rsidRDefault="0016760B" w:rsidP="0016760B">
                  <w:pPr>
                    <w:autoSpaceDE/>
                    <w:autoSpaceDN/>
                    <w:adjustRightInd/>
                    <w:jc w:val="center"/>
                    <w:rPr>
                      <w:ins w:id="22133" w:author="Philippe Hollanda - Oliveira Trust" w:date="2022-07-19T09:57:00Z"/>
                      <w:rFonts w:ascii="Arial" w:eastAsia="Times New Roman" w:hAnsi="Arial" w:cs="Arial"/>
                      <w:color w:val="000000"/>
                      <w:sz w:val="20"/>
                      <w:szCs w:val="20"/>
                      <w:lang w:eastAsia="pt-BR"/>
                    </w:rPr>
                  </w:pPr>
                  <w:ins w:id="22134" w:author="Philippe Hollanda - Oliveira Trust" w:date="2022-07-19T09:57:00Z">
                    <w:r w:rsidRPr="0016760B">
                      <w:rPr>
                        <w:rFonts w:ascii="Arial" w:eastAsia="Times New Roman" w:hAnsi="Arial" w:cs="Arial"/>
                        <w:color w:val="000000"/>
                        <w:sz w:val="20"/>
                        <w:szCs w:val="20"/>
                        <w:lang w:eastAsia="pt-BR"/>
                      </w:rPr>
                      <w:t>R$ 3.049,00</w:t>
                    </w:r>
                  </w:ins>
                </w:p>
              </w:tc>
            </w:tr>
            <w:tr w:rsidR="0016760B" w:rsidRPr="0016760B" w14:paraId="4E19E8BD" w14:textId="77777777" w:rsidTr="0016760B">
              <w:trPr>
                <w:trHeight w:val="1785"/>
                <w:ins w:id="221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C0EBCA" w14:textId="77777777" w:rsidR="0016760B" w:rsidRPr="0016760B" w:rsidRDefault="0016760B" w:rsidP="0016760B">
                  <w:pPr>
                    <w:autoSpaceDE/>
                    <w:autoSpaceDN/>
                    <w:adjustRightInd/>
                    <w:jc w:val="center"/>
                    <w:rPr>
                      <w:ins w:id="22136" w:author="Philippe Hollanda - Oliveira Trust" w:date="2022-07-19T09:57:00Z"/>
                      <w:rFonts w:ascii="Arial" w:eastAsia="Times New Roman" w:hAnsi="Arial" w:cs="Arial"/>
                      <w:color w:val="000000"/>
                      <w:sz w:val="20"/>
                      <w:szCs w:val="20"/>
                      <w:lang w:eastAsia="pt-BR"/>
                    </w:rPr>
                  </w:pPr>
                  <w:ins w:id="22137"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70229F0A" w14:textId="77777777" w:rsidR="0016760B" w:rsidRPr="0016760B" w:rsidRDefault="0016760B" w:rsidP="0016760B">
                  <w:pPr>
                    <w:autoSpaceDE/>
                    <w:autoSpaceDN/>
                    <w:adjustRightInd/>
                    <w:jc w:val="center"/>
                    <w:rPr>
                      <w:ins w:id="22138" w:author="Philippe Hollanda - Oliveira Trust" w:date="2022-07-19T09:57:00Z"/>
                      <w:rFonts w:ascii="Arial" w:eastAsia="Times New Roman" w:hAnsi="Arial" w:cs="Arial"/>
                      <w:color w:val="000000"/>
                      <w:sz w:val="20"/>
                      <w:szCs w:val="20"/>
                      <w:lang w:eastAsia="pt-BR"/>
                    </w:rPr>
                  </w:pPr>
                  <w:ins w:id="22139" w:author="Philippe Hollanda - Oliveira Trust" w:date="2022-07-19T09:57:00Z">
                    <w:r w:rsidRPr="0016760B">
                      <w:rPr>
                        <w:rFonts w:ascii="Arial" w:eastAsia="Times New Roman" w:hAnsi="Arial" w:cs="Arial"/>
                        <w:color w:val="000000"/>
                        <w:sz w:val="20"/>
                        <w:szCs w:val="20"/>
                        <w:lang w:eastAsia="pt-BR"/>
                      </w:rPr>
                      <w:t>06/07/2021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3C29BB" w14:textId="77777777" w:rsidR="0016760B" w:rsidRPr="0016760B" w:rsidRDefault="0016760B" w:rsidP="0016760B">
                  <w:pPr>
                    <w:autoSpaceDE/>
                    <w:autoSpaceDN/>
                    <w:adjustRightInd/>
                    <w:jc w:val="center"/>
                    <w:rPr>
                      <w:ins w:id="22140" w:author="Philippe Hollanda - Oliveira Trust" w:date="2022-07-19T09:57:00Z"/>
                      <w:rFonts w:ascii="Arial" w:eastAsia="Times New Roman" w:hAnsi="Arial" w:cs="Arial"/>
                      <w:color w:val="000000"/>
                      <w:sz w:val="20"/>
                      <w:szCs w:val="20"/>
                      <w:lang w:eastAsia="pt-BR"/>
                    </w:rPr>
                  </w:pPr>
                  <w:ins w:id="22141" w:author="Philippe Hollanda - Oliveira Trust" w:date="2022-07-19T09:57:00Z">
                    <w:r w:rsidRPr="0016760B">
                      <w:rPr>
                        <w:rFonts w:ascii="Arial" w:eastAsia="Times New Roman" w:hAnsi="Arial" w:cs="Arial"/>
                        <w:color w:val="000000"/>
                        <w:sz w:val="20"/>
                        <w:szCs w:val="20"/>
                        <w:lang w:eastAsia="pt-BR"/>
                      </w:rPr>
                      <w:t>R$ 3.185,00</w:t>
                    </w:r>
                  </w:ins>
                </w:p>
              </w:tc>
            </w:tr>
            <w:tr w:rsidR="0016760B" w:rsidRPr="0016760B" w14:paraId="3E29BFAB" w14:textId="77777777" w:rsidTr="0016760B">
              <w:trPr>
                <w:trHeight w:val="1785"/>
                <w:ins w:id="221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027399" w14:textId="77777777" w:rsidR="0016760B" w:rsidRPr="0016760B" w:rsidRDefault="0016760B" w:rsidP="0016760B">
                  <w:pPr>
                    <w:autoSpaceDE/>
                    <w:autoSpaceDN/>
                    <w:adjustRightInd/>
                    <w:jc w:val="center"/>
                    <w:rPr>
                      <w:ins w:id="22143" w:author="Philippe Hollanda - Oliveira Trust" w:date="2022-07-19T09:57:00Z"/>
                      <w:rFonts w:ascii="Arial" w:eastAsia="Times New Roman" w:hAnsi="Arial" w:cs="Arial"/>
                      <w:color w:val="000000"/>
                      <w:sz w:val="20"/>
                      <w:szCs w:val="20"/>
                      <w:lang w:eastAsia="pt-BR"/>
                    </w:rPr>
                  </w:pPr>
                  <w:ins w:id="22144" w:author="Philippe Hollanda - Oliveira Trust" w:date="2022-07-19T09:57:00Z">
                    <w:r w:rsidRPr="0016760B">
                      <w:rPr>
                        <w:rFonts w:ascii="Arial" w:eastAsia="Times New Roman" w:hAnsi="Arial" w:cs="Arial"/>
                        <w:color w:val="000000"/>
                        <w:sz w:val="20"/>
                        <w:szCs w:val="20"/>
                        <w:lang w:eastAsia="pt-BR"/>
                      </w:rPr>
                      <w:t>ESCADA</w:t>
                    </w:r>
                  </w:ins>
                </w:p>
              </w:tc>
              <w:tc>
                <w:tcPr>
                  <w:tcW w:w="2324" w:type="dxa"/>
                  <w:tcBorders>
                    <w:top w:val="nil"/>
                    <w:left w:val="nil"/>
                    <w:bottom w:val="single" w:sz="4" w:space="0" w:color="auto"/>
                    <w:right w:val="single" w:sz="4" w:space="0" w:color="auto"/>
                  </w:tcBorders>
                  <w:shd w:val="clear" w:color="auto" w:fill="auto"/>
                  <w:noWrap/>
                  <w:vAlign w:val="center"/>
                  <w:hideMark/>
                </w:tcPr>
                <w:p w14:paraId="2019A5BA" w14:textId="77777777" w:rsidR="0016760B" w:rsidRPr="0016760B" w:rsidRDefault="0016760B" w:rsidP="0016760B">
                  <w:pPr>
                    <w:autoSpaceDE/>
                    <w:autoSpaceDN/>
                    <w:adjustRightInd/>
                    <w:jc w:val="center"/>
                    <w:rPr>
                      <w:ins w:id="22145" w:author="Philippe Hollanda - Oliveira Trust" w:date="2022-07-19T09:57:00Z"/>
                      <w:rFonts w:ascii="Arial" w:eastAsia="Times New Roman" w:hAnsi="Arial" w:cs="Arial"/>
                      <w:color w:val="000000"/>
                      <w:sz w:val="20"/>
                      <w:szCs w:val="20"/>
                      <w:lang w:eastAsia="pt-BR"/>
                    </w:rPr>
                  </w:pPr>
                  <w:ins w:id="22146" w:author="Philippe Hollanda - Oliveira Trust" w:date="2022-07-19T09:57:00Z">
                    <w:r w:rsidRPr="0016760B">
                      <w:rPr>
                        <w:rFonts w:ascii="Arial" w:eastAsia="Times New Roman" w:hAnsi="Arial" w:cs="Arial"/>
                        <w:color w:val="000000"/>
                        <w:sz w:val="20"/>
                        <w:szCs w:val="20"/>
                        <w:lang w:eastAsia="pt-BR"/>
                      </w:rPr>
                      <w:t>19/07/2021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F78EB0" w14:textId="77777777" w:rsidR="0016760B" w:rsidRPr="0016760B" w:rsidRDefault="0016760B" w:rsidP="0016760B">
                  <w:pPr>
                    <w:autoSpaceDE/>
                    <w:autoSpaceDN/>
                    <w:adjustRightInd/>
                    <w:jc w:val="center"/>
                    <w:rPr>
                      <w:ins w:id="22147" w:author="Philippe Hollanda - Oliveira Trust" w:date="2022-07-19T09:57:00Z"/>
                      <w:rFonts w:ascii="Arial" w:eastAsia="Times New Roman" w:hAnsi="Arial" w:cs="Arial"/>
                      <w:color w:val="000000"/>
                      <w:sz w:val="20"/>
                      <w:szCs w:val="20"/>
                      <w:lang w:eastAsia="pt-BR"/>
                    </w:rPr>
                  </w:pPr>
                  <w:ins w:id="22148" w:author="Philippe Hollanda - Oliveira Trust" w:date="2022-07-19T09:57:00Z">
                    <w:r w:rsidRPr="0016760B">
                      <w:rPr>
                        <w:rFonts w:ascii="Arial" w:eastAsia="Times New Roman" w:hAnsi="Arial" w:cs="Arial"/>
                        <w:color w:val="000000"/>
                        <w:sz w:val="20"/>
                        <w:szCs w:val="20"/>
                        <w:lang w:eastAsia="pt-BR"/>
                      </w:rPr>
                      <w:t>R$ 2.160,00</w:t>
                    </w:r>
                  </w:ins>
                </w:p>
              </w:tc>
            </w:tr>
            <w:tr w:rsidR="0016760B" w:rsidRPr="0016760B" w14:paraId="265B20D5" w14:textId="77777777" w:rsidTr="0016760B">
              <w:trPr>
                <w:trHeight w:val="1785"/>
                <w:ins w:id="221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AAD2C5" w14:textId="77777777" w:rsidR="0016760B" w:rsidRPr="0016760B" w:rsidRDefault="0016760B" w:rsidP="0016760B">
                  <w:pPr>
                    <w:autoSpaceDE/>
                    <w:autoSpaceDN/>
                    <w:adjustRightInd/>
                    <w:jc w:val="center"/>
                    <w:rPr>
                      <w:ins w:id="22150" w:author="Philippe Hollanda - Oliveira Trust" w:date="2022-07-19T09:57:00Z"/>
                      <w:rFonts w:ascii="Arial" w:eastAsia="Times New Roman" w:hAnsi="Arial" w:cs="Arial"/>
                      <w:color w:val="000000"/>
                      <w:sz w:val="20"/>
                      <w:szCs w:val="20"/>
                      <w:lang w:eastAsia="pt-BR"/>
                    </w:rPr>
                  </w:pPr>
                  <w:ins w:id="2215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E64ACA0" w14:textId="77777777" w:rsidR="0016760B" w:rsidRPr="0016760B" w:rsidRDefault="0016760B" w:rsidP="0016760B">
                  <w:pPr>
                    <w:autoSpaceDE/>
                    <w:autoSpaceDN/>
                    <w:adjustRightInd/>
                    <w:jc w:val="center"/>
                    <w:rPr>
                      <w:ins w:id="22152" w:author="Philippe Hollanda - Oliveira Trust" w:date="2022-07-19T09:57:00Z"/>
                      <w:rFonts w:ascii="Arial" w:eastAsia="Times New Roman" w:hAnsi="Arial" w:cs="Arial"/>
                      <w:color w:val="000000"/>
                      <w:sz w:val="20"/>
                      <w:szCs w:val="20"/>
                      <w:lang w:eastAsia="pt-BR"/>
                    </w:rPr>
                  </w:pPr>
                  <w:ins w:id="22153" w:author="Philippe Hollanda - Oliveira Trust" w:date="2022-07-19T09:57:00Z">
                    <w:r w:rsidRPr="0016760B">
                      <w:rPr>
                        <w:rFonts w:ascii="Arial" w:eastAsia="Times New Roman" w:hAnsi="Arial" w:cs="Arial"/>
                        <w:color w:val="000000"/>
                        <w:sz w:val="20"/>
                        <w:szCs w:val="20"/>
                        <w:lang w:eastAsia="pt-BR"/>
                      </w:rPr>
                      <w:t>24/06/2021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3F66E5" w14:textId="77777777" w:rsidR="0016760B" w:rsidRPr="0016760B" w:rsidRDefault="0016760B" w:rsidP="0016760B">
                  <w:pPr>
                    <w:autoSpaceDE/>
                    <w:autoSpaceDN/>
                    <w:adjustRightInd/>
                    <w:jc w:val="center"/>
                    <w:rPr>
                      <w:ins w:id="22154" w:author="Philippe Hollanda - Oliveira Trust" w:date="2022-07-19T09:57:00Z"/>
                      <w:rFonts w:ascii="Arial" w:eastAsia="Times New Roman" w:hAnsi="Arial" w:cs="Arial"/>
                      <w:color w:val="000000"/>
                      <w:sz w:val="20"/>
                      <w:szCs w:val="20"/>
                      <w:lang w:eastAsia="pt-BR"/>
                    </w:rPr>
                  </w:pPr>
                  <w:ins w:id="22155" w:author="Philippe Hollanda - Oliveira Trust" w:date="2022-07-19T09:57:00Z">
                    <w:r w:rsidRPr="0016760B">
                      <w:rPr>
                        <w:rFonts w:ascii="Arial" w:eastAsia="Times New Roman" w:hAnsi="Arial" w:cs="Arial"/>
                        <w:color w:val="000000"/>
                        <w:sz w:val="20"/>
                        <w:szCs w:val="20"/>
                        <w:lang w:eastAsia="pt-BR"/>
                      </w:rPr>
                      <w:t>R$ 1.088,00</w:t>
                    </w:r>
                  </w:ins>
                </w:p>
              </w:tc>
            </w:tr>
            <w:tr w:rsidR="0016760B" w:rsidRPr="0016760B" w14:paraId="2CD05A0C" w14:textId="77777777" w:rsidTr="0016760B">
              <w:trPr>
                <w:trHeight w:val="1785"/>
                <w:ins w:id="221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07435B" w14:textId="77777777" w:rsidR="0016760B" w:rsidRPr="0016760B" w:rsidRDefault="0016760B" w:rsidP="0016760B">
                  <w:pPr>
                    <w:autoSpaceDE/>
                    <w:autoSpaceDN/>
                    <w:adjustRightInd/>
                    <w:jc w:val="center"/>
                    <w:rPr>
                      <w:ins w:id="22157" w:author="Philippe Hollanda - Oliveira Trust" w:date="2022-07-19T09:57:00Z"/>
                      <w:rFonts w:ascii="Arial" w:eastAsia="Times New Roman" w:hAnsi="Arial" w:cs="Arial"/>
                      <w:color w:val="000000"/>
                      <w:sz w:val="20"/>
                      <w:szCs w:val="20"/>
                      <w:lang w:eastAsia="pt-BR"/>
                    </w:rPr>
                  </w:pPr>
                  <w:ins w:id="2215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5EAFA178" w14:textId="77777777" w:rsidR="0016760B" w:rsidRPr="0016760B" w:rsidRDefault="0016760B" w:rsidP="0016760B">
                  <w:pPr>
                    <w:autoSpaceDE/>
                    <w:autoSpaceDN/>
                    <w:adjustRightInd/>
                    <w:jc w:val="center"/>
                    <w:rPr>
                      <w:ins w:id="22159" w:author="Philippe Hollanda - Oliveira Trust" w:date="2022-07-19T09:57:00Z"/>
                      <w:rFonts w:ascii="Arial" w:eastAsia="Times New Roman" w:hAnsi="Arial" w:cs="Arial"/>
                      <w:color w:val="000000"/>
                      <w:sz w:val="20"/>
                      <w:szCs w:val="20"/>
                      <w:lang w:eastAsia="pt-BR"/>
                    </w:rPr>
                  </w:pPr>
                  <w:ins w:id="22160" w:author="Philippe Hollanda - Oliveira Trust" w:date="2022-07-19T09:57:00Z">
                    <w:r w:rsidRPr="0016760B">
                      <w:rPr>
                        <w:rFonts w:ascii="Arial" w:eastAsia="Times New Roman" w:hAnsi="Arial" w:cs="Arial"/>
                        <w:color w:val="000000"/>
                        <w:sz w:val="20"/>
                        <w:szCs w:val="20"/>
                        <w:lang w:eastAsia="pt-BR"/>
                      </w:rPr>
                      <w:t>24/06/2021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D26744" w14:textId="77777777" w:rsidR="0016760B" w:rsidRPr="0016760B" w:rsidRDefault="0016760B" w:rsidP="0016760B">
                  <w:pPr>
                    <w:autoSpaceDE/>
                    <w:autoSpaceDN/>
                    <w:adjustRightInd/>
                    <w:jc w:val="center"/>
                    <w:rPr>
                      <w:ins w:id="22161" w:author="Philippe Hollanda - Oliveira Trust" w:date="2022-07-19T09:57:00Z"/>
                      <w:rFonts w:ascii="Arial" w:eastAsia="Times New Roman" w:hAnsi="Arial" w:cs="Arial"/>
                      <w:color w:val="000000"/>
                      <w:sz w:val="20"/>
                      <w:szCs w:val="20"/>
                      <w:lang w:eastAsia="pt-BR"/>
                    </w:rPr>
                  </w:pPr>
                  <w:ins w:id="22162" w:author="Philippe Hollanda - Oliveira Trust" w:date="2022-07-19T09:57:00Z">
                    <w:r w:rsidRPr="0016760B">
                      <w:rPr>
                        <w:rFonts w:ascii="Arial" w:eastAsia="Times New Roman" w:hAnsi="Arial" w:cs="Arial"/>
                        <w:color w:val="000000"/>
                        <w:sz w:val="20"/>
                        <w:szCs w:val="20"/>
                        <w:lang w:eastAsia="pt-BR"/>
                      </w:rPr>
                      <w:t>R$ 228,31</w:t>
                    </w:r>
                  </w:ins>
                </w:p>
              </w:tc>
            </w:tr>
            <w:tr w:rsidR="0016760B" w:rsidRPr="0016760B" w14:paraId="141A71C3" w14:textId="77777777" w:rsidTr="0016760B">
              <w:trPr>
                <w:trHeight w:val="1785"/>
                <w:ins w:id="221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1B36A1" w14:textId="77777777" w:rsidR="0016760B" w:rsidRPr="0016760B" w:rsidRDefault="0016760B" w:rsidP="0016760B">
                  <w:pPr>
                    <w:autoSpaceDE/>
                    <w:autoSpaceDN/>
                    <w:adjustRightInd/>
                    <w:jc w:val="center"/>
                    <w:rPr>
                      <w:ins w:id="22164" w:author="Philippe Hollanda - Oliveira Trust" w:date="2022-07-19T09:57:00Z"/>
                      <w:rFonts w:ascii="Arial" w:eastAsia="Times New Roman" w:hAnsi="Arial" w:cs="Arial"/>
                      <w:color w:val="000000"/>
                      <w:sz w:val="20"/>
                      <w:szCs w:val="20"/>
                      <w:lang w:eastAsia="pt-BR"/>
                    </w:rPr>
                  </w:pPr>
                  <w:ins w:id="22165"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F0BA823" w14:textId="77777777" w:rsidR="0016760B" w:rsidRPr="0016760B" w:rsidRDefault="0016760B" w:rsidP="0016760B">
                  <w:pPr>
                    <w:autoSpaceDE/>
                    <w:autoSpaceDN/>
                    <w:adjustRightInd/>
                    <w:jc w:val="center"/>
                    <w:rPr>
                      <w:ins w:id="22166" w:author="Philippe Hollanda - Oliveira Trust" w:date="2022-07-19T09:57:00Z"/>
                      <w:rFonts w:ascii="Arial" w:eastAsia="Times New Roman" w:hAnsi="Arial" w:cs="Arial"/>
                      <w:color w:val="000000"/>
                      <w:sz w:val="20"/>
                      <w:szCs w:val="20"/>
                      <w:lang w:eastAsia="pt-BR"/>
                    </w:rPr>
                  </w:pPr>
                  <w:ins w:id="22167" w:author="Philippe Hollanda - Oliveira Trust" w:date="2022-07-19T09:57:00Z">
                    <w:r w:rsidRPr="0016760B">
                      <w:rPr>
                        <w:rFonts w:ascii="Arial" w:eastAsia="Times New Roman" w:hAnsi="Arial" w:cs="Arial"/>
                        <w:color w:val="000000"/>
                        <w:sz w:val="20"/>
                        <w:szCs w:val="20"/>
                        <w:lang w:eastAsia="pt-BR"/>
                      </w:rPr>
                      <w:t>22/06/2021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3E24E6" w14:textId="77777777" w:rsidR="0016760B" w:rsidRPr="0016760B" w:rsidRDefault="0016760B" w:rsidP="0016760B">
                  <w:pPr>
                    <w:autoSpaceDE/>
                    <w:autoSpaceDN/>
                    <w:adjustRightInd/>
                    <w:jc w:val="center"/>
                    <w:rPr>
                      <w:ins w:id="22168" w:author="Philippe Hollanda - Oliveira Trust" w:date="2022-07-19T09:57:00Z"/>
                      <w:rFonts w:ascii="Arial" w:eastAsia="Times New Roman" w:hAnsi="Arial" w:cs="Arial"/>
                      <w:color w:val="000000"/>
                      <w:sz w:val="20"/>
                      <w:szCs w:val="20"/>
                      <w:lang w:eastAsia="pt-BR"/>
                    </w:rPr>
                  </w:pPr>
                  <w:ins w:id="22169" w:author="Philippe Hollanda - Oliveira Trust" w:date="2022-07-19T09:57:00Z">
                    <w:r w:rsidRPr="0016760B">
                      <w:rPr>
                        <w:rFonts w:ascii="Arial" w:eastAsia="Times New Roman" w:hAnsi="Arial" w:cs="Arial"/>
                        <w:color w:val="000000"/>
                        <w:sz w:val="20"/>
                        <w:szCs w:val="20"/>
                        <w:lang w:eastAsia="pt-BR"/>
                      </w:rPr>
                      <w:t>R$ 1.057,28</w:t>
                    </w:r>
                  </w:ins>
                </w:p>
              </w:tc>
            </w:tr>
            <w:tr w:rsidR="0016760B" w:rsidRPr="0016760B" w14:paraId="4577890A" w14:textId="77777777" w:rsidTr="0016760B">
              <w:trPr>
                <w:trHeight w:val="1785"/>
                <w:ins w:id="221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8AF006" w14:textId="77777777" w:rsidR="0016760B" w:rsidRPr="0016760B" w:rsidRDefault="0016760B" w:rsidP="0016760B">
                  <w:pPr>
                    <w:autoSpaceDE/>
                    <w:autoSpaceDN/>
                    <w:adjustRightInd/>
                    <w:jc w:val="center"/>
                    <w:rPr>
                      <w:ins w:id="22171" w:author="Philippe Hollanda - Oliveira Trust" w:date="2022-07-19T09:57:00Z"/>
                      <w:rFonts w:ascii="Arial" w:eastAsia="Times New Roman" w:hAnsi="Arial" w:cs="Arial"/>
                      <w:color w:val="000000"/>
                      <w:sz w:val="20"/>
                      <w:szCs w:val="20"/>
                      <w:lang w:eastAsia="pt-BR"/>
                    </w:rPr>
                  </w:pPr>
                  <w:ins w:id="22172"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E26FA22" w14:textId="77777777" w:rsidR="0016760B" w:rsidRPr="0016760B" w:rsidRDefault="0016760B" w:rsidP="0016760B">
                  <w:pPr>
                    <w:autoSpaceDE/>
                    <w:autoSpaceDN/>
                    <w:adjustRightInd/>
                    <w:jc w:val="center"/>
                    <w:rPr>
                      <w:ins w:id="22173" w:author="Philippe Hollanda - Oliveira Trust" w:date="2022-07-19T09:57:00Z"/>
                      <w:rFonts w:ascii="Arial" w:eastAsia="Times New Roman" w:hAnsi="Arial" w:cs="Arial"/>
                      <w:color w:val="000000"/>
                      <w:sz w:val="20"/>
                      <w:szCs w:val="20"/>
                      <w:lang w:eastAsia="pt-BR"/>
                    </w:rPr>
                  </w:pPr>
                  <w:ins w:id="22174" w:author="Philippe Hollanda - Oliveira Trust" w:date="2022-07-19T09:57:00Z">
                    <w:r w:rsidRPr="0016760B">
                      <w:rPr>
                        <w:rFonts w:ascii="Arial" w:eastAsia="Times New Roman" w:hAnsi="Arial" w:cs="Arial"/>
                        <w:color w:val="000000"/>
                        <w:sz w:val="20"/>
                        <w:szCs w:val="20"/>
                        <w:lang w:eastAsia="pt-BR"/>
                      </w:rPr>
                      <w:t>22/06/2021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56D007" w14:textId="77777777" w:rsidR="0016760B" w:rsidRPr="0016760B" w:rsidRDefault="0016760B" w:rsidP="0016760B">
                  <w:pPr>
                    <w:autoSpaceDE/>
                    <w:autoSpaceDN/>
                    <w:adjustRightInd/>
                    <w:jc w:val="center"/>
                    <w:rPr>
                      <w:ins w:id="22175" w:author="Philippe Hollanda - Oliveira Trust" w:date="2022-07-19T09:57:00Z"/>
                      <w:rFonts w:ascii="Arial" w:eastAsia="Times New Roman" w:hAnsi="Arial" w:cs="Arial"/>
                      <w:color w:val="000000"/>
                      <w:sz w:val="20"/>
                      <w:szCs w:val="20"/>
                      <w:lang w:eastAsia="pt-BR"/>
                    </w:rPr>
                  </w:pPr>
                  <w:ins w:id="22176" w:author="Philippe Hollanda - Oliveira Trust" w:date="2022-07-19T09:57:00Z">
                    <w:r w:rsidRPr="0016760B">
                      <w:rPr>
                        <w:rFonts w:ascii="Arial" w:eastAsia="Times New Roman" w:hAnsi="Arial" w:cs="Arial"/>
                        <w:color w:val="000000"/>
                        <w:sz w:val="20"/>
                        <w:szCs w:val="20"/>
                        <w:lang w:eastAsia="pt-BR"/>
                      </w:rPr>
                      <w:t>R$ 240,67</w:t>
                    </w:r>
                  </w:ins>
                </w:p>
              </w:tc>
            </w:tr>
            <w:tr w:rsidR="0016760B" w:rsidRPr="0016760B" w14:paraId="072EDD97" w14:textId="77777777" w:rsidTr="0016760B">
              <w:trPr>
                <w:trHeight w:val="1785"/>
                <w:ins w:id="221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D11F13" w14:textId="77777777" w:rsidR="0016760B" w:rsidRPr="0016760B" w:rsidRDefault="0016760B" w:rsidP="0016760B">
                  <w:pPr>
                    <w:autoSpaceDE/>
                    <w:autoSpaceDN/>
                    <w:adjustRightInd/>
                    <w:jc w:val="center"/>
                    <w:rPr>
                      <w:ins w:id="22178" w:author="Philippe Hollanda - Oliveira Trust" w:date="2022-07-19T09:57:00Z"/>
                      <w:rFonts w:ascii="Arial" w:eastAsia="Times New Roman" w:hAnsi="Arial" w:cs="Arial"/>
                      <w:color w:val="000000"/>
                      <w:sz w:val="20"/>
                      <w:szCs w:val="20"/>
                      <w:lang w:eastAsia="pt-BR"/>
                    </w:rPr>
                  </w:pPr>
                  <w:ins w:id="22179"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2A1D899" w14:textId="77777777" w:rsidR="0016760B" w:rsidRPr="0016760B" w:rsidRDefault="0016760B" w:rsidP="0016760B">
                  <w:pPr>
                    <w:autoSpaceDE/>
                    <w:autoSpaceDN/>
                    <w:adjustRightInd/>
                    <w:jc w:val="center"/>
                    <w:rPr>
                      <w:ins w:id="22180" w:author="Philippe Hollanda - Oliveira Trust" w:date="2022-07-19T09:57:00Z"/>
                      <w:rFonts w:ascii="Arial" w:eastAsia="Times New Roman" w:hAnsi="Arial" w:cs="Arial"/>
                      <w:color w:val="000000"/>
                      <w:sz w:val="20"/>
                      <w:szCs w:val="20"/>
                      <w:lang w:eastAsia="pt-BR"/>
                    </w:rPr>
                  </w:pPr>
                  <w:ins w:id="22181" w:author="Philippe Hollanda - Oliveira Trust" w:date="2022-07-19T09:57:00Z">
                    <w:r w:rsidRPr="0016760B">
                      <w:rPr>
                        <w:rFonts w:ascii="Arial" w:eastAsia="Times New Roman" w:hAnsi="Arial" w:cs="Arial"/>
                        <w:color w:val="000000"/>
                        <w:sz w:val="20"/>
                        <w:szCs w:val="20"/>
                        <w:lang w:eastAsia="pt-BR"/>
                      </w:rPr>
                      <w:t>02/07/2021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FF1E00" w14:textId="77777777" w:rsidR="0016760B" w:rsidRPr="0016760B" w:rsidRDefault="0016760B" w:rsidP="0016760B">
                  <w:pPr>
                    <w:autoSpaceDE/>
                    <w:autoSpaceDN/>
                    <w:adjustRightInd/>
                    <w:jc w:val="center"/>
                    <w:rPr>
                      <w:ins w:id="22182" w:author="Philippe Hollanda - Oliveira Trust" w:date="2022-07-19T09:57:00Z"/>
                      <w:rFonts w:ascii="Arial" w:eastAsia="Times New Roman" w:hAnsi="Arial" w:cs="Arial"/>
                      <w:color w:val="000000"/>
                      <w:sz w:val="20"/>
                      <w:szCs w:val="20"/>
                      <w:lang w:eastAsia="pt-BR"/>
                    </w:rPr>
                  </w:pPr>
                  <w:ins w:id="22183" w:author="Philippe Hollanda - Oliveira Trust" w:date="2022-07-19T09:57:00Z">
                    <w:r w:rsidRPr="0016760B">
                      <w:rPr>
                        <w:rFonts w:ascii="Arial" w:eastAsia="Times New Roman" w:hAnsi="Arial" w:cs="Arial"/>
                        <w:color w:val="000000"/>
                        <w:sz w:val="20"/>
                        <w:szCs w:val="20"/>
                        <w:lang w:eastAsia="pt-BR"/>
                      </w:rPr>
                      <w:t>R$ 1.109,76</w:t>
                    </w:r>
                  </w:ins>
                </w:p>
              </w:tc>
            </w:tr>
            <w:tr w:rsidR="0016760B" w:rsidRPr="0016760B" w14:paraId="227C6BB8" w14:textId="77777777" w:rsidTr="0016760B">
              <w:trPr>
                <w:trHeight w:val="1785"/>
                <w:ins w:id="221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BF79970" w14:textId="77777777" w:rsidR="0016760B" w:rsidRPr="0016760B" w:rsidRDefault="0016760B" w:rsidP="0016760B">
                  <w:pPr>
                    <w:autoSpaceDE/>
                    <w:autoSpaceDN/>
                    <w:adjustRightInd/>
                    <w:jc w:val="center"/>
                    <w:rPr>
                      <w:ins w:id="22185" w:author="Philippe Hollanda - Oliveira Trust" w:date="2022-07-19T09:57:00Z"/>
                      <w:rFonts w:ascii="Arial" w:eastAsia="Times New Roman" w:hAnsi="Arial" w:cs="Arial"/>
                      <w:color w:val="000000"/>
                      <w:sz w:val="20"/>
                      <w:szCs w:val="20"/>
                      <w:lang w:eastAsia="pt-BR"/>
                    </w:rPr>
                  </w:pPr>
                  <w:ins w:id="22186"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4C61E46" w14:textId="77777777" w:rsidR="0016760B" w:rsidRPr="0016760B" w:rsidRDefault="0016760B" w:rsidP="0016760B">
                  <w:pPr>
                    <w:autoSpaceDE/>
                    <w:autoSpaceDN/>
                    <w:adjustRightInd/>
                    <w:jc w:val="center"/>
                    <w:rPr>
                      <w:ins w:id="22187" w:author="Philippe Hollanda - Oliveira Trust" w:date="2022-07-19T09:57:00Z"/>
                      <w:rFonts w:ascii="Arial" w:eastAsia="Times New Roman" w:hAnsi="Arial" w:cs="Arial"/>
                      <w:color w:val="000000"/>
                      <w:sz w:val="20"/>
                      <w:szCs w:val="20"/>
                      <w:lang w:eastAsia="pt-BR"/>
                    </w:rPr>
                  </w:pPr>
                  <w:ins w:id="22188" w:author="Philippe Hollanda - Oliveira Trust" w:date="2022-07-19T09:57:00Z">
                    <w:r w:rsidRPr="0016760B">
                      <w:rPr>
                        <w:rFonts w:ascii="Arial" w:eastAsia="Times New Roman" w:hAnsi="Arial" w:cs="Arial"/>
                        <w:color w:val="000000"/>
                        <w:sz w:val="20"/>
                        <w:szCs w:val="20"/>
                        <w:lang w:eastAsia="pt-BR"/>
                      </w:rPr>
                      <w:t>02/07/2021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84534C" w14:textId="77777777" w:rsidR="0016760B" w:rsidRPr="0016760B" w:rsidRDefault="0016760B" w:rsidP="0016760B">
                  <w:pPr>
                    <w:autoSpaceDE/>
                    <w:autoSpaceDN/>
                    <w:adjustRightInd/>
                    <w:jc w:val="center"/>
                    <w:rPr>
                      <w:ins w:id="22189" w:author="Philippe Hollanda - Oliveira Trust" w:date="2022-07-19T09:57:00Z"/>
                      <w:rFonts w:ascii="Arial" w:eastAsia="Times New Roman" w:hAnsi="Arial" w:cs="Arial"/>
                      <w:color w:val="000000"/>
                      <w:sz w:val="20"/>
                      <w:szCs w:val="20"/>
                      <w:lang w:eastAsia="pt-BR"/>
                    </w:rPr>
                  </w:pPr>
                  <w:ins w:id="22190" w:author="Philippe Hollanda - Oliveira Trust" w:date="2022-07-19T09:57:00Z">
                    <w:r w:rsidRPr="0016760B">
                      <w:rPr>
                        <w:rFonts w:ascii="Arial" w:eastAsia="Times New Roman" w:hAnsi="Arial" w:cs="Arial"/>
                        <w:color w:val="000000"/>
                        <w:sz w:val="20"/>
                        <w:szCs w:val="20"/>
                        <w:lang w:eastAsia="pt-BR"/>
                      </w:rPr>
                      <w:t>R$ 1.138,56</w:t>
                    </w:r>
                  </w:ins>
                </w:p>
              </w:tc>
            </w:tr>
            <w:tr w:rsidR="0016760B" w:rsidRPr="0016760B" w14:paraId="671E3060" w14:textId="77777777" w:rsidTr="0016760B">
              <w:trPr>
                <w:trHeight w:val="1785"/>
                <w:ins w:id="221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3D34E8" w14:textId="77777777" w:rsidR="0016760B" w:rsidRPr="0016760B" w:rsidRDefault="0016760B" w:rsidP="0016760B">
                  <w:pPr>
                    <w:autoSpaceDE/>
                    <w:autoSpaceDN/>
                    <w:adjustRightInd/>
                    <w:jc w:val="center"/>
                    <w:rPr>
                      <w:ins w:id="22192" w:author="Philippe Hollanda - Oliveira Trust" w:date="2022-07-19T09:57:00Z"/>
                      <w:rFonts w:ascii="Arial" w:eastAsia="Times New Roman" w:hAnsi="Arial" w:cs="Arial"/>
                      <w:color w:val="000000"/>
                      <w:sz w:val="20"/>
                      <w:szCs w:val="20"/>
                      <w:lang w:eastAsia="pt-BR"/>
                    </w:rPr>
                  </w:pPr>
                  <w:ins w:id="22193"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9237190" w14:textId="77777777" w:rsidR="0016760B" w:rsidRPr="0016760B" w:rsidRDefault="0016760B" w:rsidP="0016760B">
                  <w:pPr>
                    <w:autoSpaceDE/>
                    <w:autoSpaceDN/>
                    <w:adjustRightInd/>
                    <w:jc w:val="center"/>
                    <w:rPr>
                      <w:ins w:id="22194" w:author="Philippe Hollanda - Oliveira Trust" w:date="2022-07-19T09:57:00Z"/>
                      <w:rFonts w:ascii="Arial" w:eastAsia="Times New Roman" w:hAnsi="Arial" w:cs="Arial"/>
                      <w:color w:val="000000"/>
                      <w:sz w:val="20"/>
                      <w:szCs w:val="20"/>
                      <w:lang w:eastAsia="pt-BR"/>
                    </w:rPr>
                  </w:pPr>
                  <w:ins w:id="22195" w:author="Philippe Hollanda - Oliveira Trust" w:date="2022-07-19T09:57:00Z">
                    <w:r w:rsidRPr="0016760B">
                      <w:rPr>
                        <w:rFonts w:ascii="Arial" w:eastAsia="Times New Roman" w:hAnsi="Arial" w:cs="Arial"/>
                        <w:color w:val="000000"/>
                        <w:sz w:val="20"/>
                        <w:szCs w:val="20"/>
                        <w:lang w:eastAsia="pt-BR"/>
                      </w:rPr>
                      <w:t>02/07/2021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C86D84" w14:textId="77777777" w:rsidR="0016760B" w:rsidRPr="0016760B" w:rsidRDefault="0016760B" w:rsidP="0016760B">
                  <w:pPr>
                    <w:autoSpaceDE/>
                    <w:autoSpaceDN/>
                    <w:adjustRightInd/>
                    <w:jc w:val="center"/>
                    <w:rPr>
                      <w:ins w:id="22196" w:author="Philippe Hollanda - Oliveira Trust" w:date="2022-07-19T09:57:00Z"/>
                      <w:rFonts w:ascii="Arial" w:eastAsia="Times New Roman" w:hAnsi="Arial" w:cs="Arial"/>
                      <w:color w:val="000000"/>
                      <w:sz w:val="20"/>
                      <w:szCs w:val="20"/>
                      <w:lang w:eastAsia="pt-BR"/>
                    </w:rPr>
                  </w:pPr>
                  <w:ins w:id="22197" w:author="Philippe Hollanda - Oliveira Trust" w:date="2022-07-19T09:57:00Z">
                    <w:r w:rsidRPr="0016760B">
                      <w:rPr>
                        <w:rFonts w:ascii="Arial" w:eastAsia="Times New Roman" w:hAnsi="Arial" w:cs="Arial"/>
                        <w:color w:val="000000"/>
                        <w:sz w:val="20"/>
                        <w:szCs w:val="20"/>
                        <w:lang w:eastAsia="pt-BR"/>
                      </w:rPr>
                      <w:t>R$ 232,88</w:t>
                    </w:r>
                  </w:ins>
                </w:p>
              </w:tc>
            </w:tr>
            <w:tr w:rsidR="0016760B" w:rsidRPr="0016760B" w14:paraId="27350B24" w14:textId="77777777" w:rsidTr="0016760B">
              <w:trPr>
                <w:trHeight w:val="1785"/>
                <w:ins w:id="221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C32C166" w14:textId="77777777" w:rsidR="0016760B" w:rsidRPr="0016760B" w:rsidRDefault="0016760B" w:rsidP="0016760B">
                  <w:pPr>
                    <w:autoSpaceDE/>
                    <w:autoSpaceDN/>
                    <w:adjustRightInd/>
                    <w:jc w:val="center"/>
                    <w:rPr>
                      <w:ins w:id="22199" w:author="Philippe Hollanda - Oliveira Trust" w:date="2022-07-19T09:57:00Z"/>
                      <w:rFonts w:ascii="Arial" w:eastAsia="Times New Roman" w:hAnsi="Arial" w:cs="Arial"/>
                      <w:color w:val="000000"/>
                      <w:sz w:val="20"/>
                      <w:szCs w:val="20"/>
                      <w:lang w:eastAsia="pt-BR"/>
                    </w:rPr>
                  </w:pPr>
                  <w:ins w:id="22200"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2321676" w14:textId="77777777" w:rsidR="0016760B" w:rsidRPr="0016760B" w:rsidRDefault="0016760B" w:rsidP="0016760B">
                  <w:pPr>
                    <w:autoSpaceDE/>
                    <w:autoSpaceDN/>
                    <w:adjustRightInd/>
                    <w:jc w:val="center"/>
                    <w:rPr>
                      <w:ins w:id="22201" w:author="Philippe Hollanda - Oliveira Trust" w:date="2022-07-19T09:57:00Z"/>
                      <w:rFonts w:ascii="Arial" w:eastAsia="Times New Roman" w:hAnsi="Arial" w:cs="Arial"/>
                      <w:color w:val="000000"/>
                      <w:sz w:val="20"/>
                      <w:szCs w:val="20"/>
                      <w:lang w:eastAsia="pt-BR"/>
                    </w:rPr>
                  </w:pPr>
                  <w:ins w:id="22202" w:author="Philippe Hollanda - Oliveira Trust" w:date="2022-07-19T09:57:00Z">
                    <w:r w:rsidRPr="0016760B">
                      <w:rPr>
                        <w:rFonts w:ascii="Arial" w:eastAsia="Times New Roman" w:hAnsi="Arial" w:cs="Arial"/>
                        <w:color w:val="000000"/>
                        <w:sz w:val="20"/>
                        <w:szCs w:val="20"/>
                        <w:lang w:eastAsia="pt-BR"/>
                      </w:rPr>
                      <w:t>02/07/2021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946D62" w14:textId="77777777" w:rsidR="0016760B" w:rsidRPr="0016760B" w:rsidRDefault="0016760B" w:rsidP="0016760B">
                  <w:pPr>
                    <w:autoSpaceDE/>
                    <w:autoSpaceDN/>
                    <w:adjustRightInd/>
                    <w:jc w:val="center"/>
                    <w:rPr>
                      <w:ins w:id="22203" w:author="Philippe Hollanda - Oliveira Trust" w:date="2022-07-19T09:57:00Z"/>
                      <w:rFonts w:ascii="Arial" w:eastAsia="Times New Roman" w:hAnsi="Arial" w:cs="Arial"/>
                      <w:color w:val="000000"/>
                      <w:sz w:val="20"/>
                      <w:szCs w:val="20"/>
                      <w:lang w:eastAsia="pt-BR"/>
                    </w:rPr>
                  </w:pPr>
                  <w:ins w:id="22204" w:author="Philippe Hollanda - Oliveira Trust" w:date="2022-07-19T09:57:00Z">
                    <w:r w:rsidRPr="0016760B">
                      <w:rPr>
                        <w:rFonts w:ascii="Arial" w:eastAsia="Times New Roman" w:hAnsi="Arial" w:cs="Arial"/>
                        <w:color w:val="000000"/>
                        <w:sz w:val="20"/>
                        <w:szCs w:val="20"/>
                        <w:lang w:eastAsia="pt-BR"/>
                      </w:rPr>
                      <w:t>R$ 238,92</w:t>
                    </w:r>
                  </w:ins>
                </w:p>
              </w:tc>
            </w:tr>
            <w:tr w:rsidR="0016760B" w:rsidRPr="0016760B" w14:paraId="14CB4032" w14:textId="77777777" w:rsidTr="0016760B">
              <w:trPr>
                <w:trHeight w:val="1785"/>
                <w:ins w:id="222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F922F2" w14:textId="77777777" w:rsidR="0016760B" w:rsidRPr="0016760B" w:rsidRDefault="0016760B" w:rsidP="0016760B">
                  <w:pPr>
                    <w:autoSpaceDE/>
                    <w:autoSpaceDN/>
                    <w:adjustRightInd/>
                    <w:jc w:val="center"/>
                    <w:rPr>
                      <w:ins w:id="22206" w:author="Philippe Hollanda - Oliveira Trust" w:date="2022-07-19T09:57:00Z"/>
                      <w:rFonts w:ascii="Arial" w:eastAsia="Times New Roman" w:hAnsi="Arial" w:cs="Arial"/>
                      <w:color w:val="000000"/>
                      <w:sz w:val="20"/>
                      <w:szCs w:val="20"/>
                      <w:lang w:eastAsia="pt-BR"/>
                    </w:rPr>
                  </w:pPr>
                  <w:ins w:id="2220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8BE609A" w14:textId="77777777" w:rsidR="0016760B" w:rsidRPr="0016760B" w:rsidRDefault="0016760B" w:rsidP="0016760B">
                  <w:pPr>
                    <w:autoSpaceDE/>
                    <w:autoSpaceDN/>
                    <w:adjustRightInd/>
                    <w:jc w:val="center"/>
                    <w:rPr>
                      <w:ins w:id="22208" w:author="Philippe Hollanda - Oliveira Trust" w:date="2022-07-19T09:57:00Z"/>
                      <w:rFonts w:ascii="Arial" w:eastAsia="Times New Roman" w:hAnsi="Arial" w:cs="Arial"/>
                      <w:color w:val="000000"/>
                      <w:sz w:val="20"/>
                      <w:szCs w:val="20"/>
                      <w:lang w:eastAsia="pt-BR"/>
                    </w:rPr>
                  </w:pPr>
                  <w:ins w:id="22209"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8CC0BF" w14:textId="77777777" w:rsidR="0016760B" w:rsidRPr="0016760B" w:rsidRDefault="0016760B" w:rsidP="0016760B">
                  <w:pPr>
                    <w:autoSpaceDE/>
                    <w:autoSpaceDN/>
                    <w:adjustRightInd/>
                    <w:jc w:val="center"/>
                    <w:rPr>
                      <w:ins w:id="22210" w:author="Philippe Hollanda - Oliveira Trust" w:date="2022-07-19T09:57:00Z"/>
                      <w:rFonts w:ascii="Arial" w:eastAsia="Times New Roman" w:hAnsi="Arial" w:cs="Arial"/>
                      <w:color w:val="000000"/>
                      <w:sz w:val="20"/>
                      <w:szCs w:val="20"/>
                      <w:lang w:eastAsia="pt-BR"/>
                    </w:rPr>
                  </w:pPr>
                  <w:ins w:id="22211" w:author="Philippe Hollanda - Oliveira Trust" w:date="2022-07-19T09:57:00Z">
                    <w:r w:rsidRPr="0016760B">
                      <w:rPr>
                        <w:rFonts w:ascii="Arial" w:eastAsia="Times New Roman" w:hAnsi="Arial" w:cs="Arial"/>
                        <w:color w:val="000000"/>
                        <w:sz w:val="20"/>
                        <w:szCs w:val="20"/>
                        <w:lang w:eastAsia="pt-BR"/>
                      </w:rPr>
                      <w:t>R$ 1.091,29</w:t>
                    </w:r>
                  </w:ins>
                </w:p>
              </w:tc>
            </w:tr>
            <w:tr w:rsidR="0016760B" w:rsidRPr="0016760B" w14:paraId="7AF29A5D" w14:textId="77777777" w:rsidTr="0016760B">
              <w:trPr>
                <w:trHeight w:val="1785"/>
                <w:ins w:id="222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6A8BB7" w14:textId="77777777" w:rsidR="0016760B" w:rsidRPr="0016760B" w:rsidRDefault="0016760B" w:rsidP="0016760B">
                  <w:pPr>
                    <w:autoSpaceDE/>
                    <w:autoSpaceDN/>
                    <w:adjustRightInd/>
                    <w:jc w:val="center"/>
                    <w:rPr>
                      <w:ins w:id="22213" w:author="Philippe Hollanda - Oliveira Trust" w:date="2022-07-19T09:57:00Z"/>
                      <w:rFonts w:ascii="Arial" w:eastAsia="Times New Roman" w:hAnsi="Arial" w:cs="Arial"/>
                      <w:color w:val="000000"/>
                      <w:sz w:val="20"/>
                      <w:szCs w:val="20"/>
                      <w:lang w:eastAsia="pt-BR"/>
                    </w:rPr>
                  </w:pPr>
                  <w:ins w:id="22214"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67EC53F" w14:textId="77777777" w:rsidR="0016760B" w:rsidRPr="0016760B" w:rsidRDefault="0016760B" w:rsidP="0016760B">
                  <w:pPr>
                    <w:autoSpaceDE/>
                    <w:autoSpaceDN/>
                    <w:adjustRightInd/>
                    <w:jc w:val="center"/>
                    <w:rPr>
                      <w:ins w:id="22215" w:author="Philippe Hollanda - Oliveira Trust" w:date="2022-07-19T09:57:00Z"/>
                      <w:rFonts w:ascii="Arial" w:eastAsia="Times New Roman" w:hAnsi="Arial" w:cs="Arial"/>
                      <w:color w:val="000000"/>
                      <w:sz w:val="20"/>
                      <w:szCs w:val="20"/>
                      <w:lang w:eastAsia="pt-BR"/>
                    </w:rPr>
                  </w:pPr>
                  <w:ins w:id="22216"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61CC98" w14:textId="77777777" w:rsidR="0016760B" w:rsidRPr="0016760B" w:rsidRDefault="0016760B" w:rsidP="0016760B">
                  <w:pPr>
                    <w:autoSpaceDE/>
                    <w:autoSpaceDN/>
                    <w:adjustRightInd/>
                    <w:jc w:val="center"/>
                    <w:rPr>
                      <w:ins w:id="22217" w:author="Philippe Hollanda - Oliveira Trust" w:date="2022-07-19T09:57:00Z"/>
                      <w:rFonts w:ascii="Arial" w:eastAsia="Times New Roman" w:hAnsi="Arial" w:cs="Arial"/>
                      <w:color w:val="000000"/>
                      <w:sz w:val="20"/>
                      <w:szCs w:val="20"/>
                      <w:lang w:eastAsia="pt-BR"/>
                    </w:rPr>
                  </w:pPr>
                  <w:ins w:id="22218" w:author="Philippe Hollanda - Oliveira Trust" w:date="2022-07-19T09:57:00Z">
                    <w:r w:rsidRPr="0016760B">
                      <w:rPr>
                        <w:rFonts w:ascii="Arial" w:eastAsia="Times New Roman" w:hAnsi="Arial" w:cs="Arial"/>
                        <w:color w:val="000000"/>
                        <w:sz w:val="20"/>
                        <w:szCs w:val="20"/>
                        <w:lang w:eastAsia="pt-BR"/>
                      </w:rPr>
                      <w:t>R$ 240,26</w:t>
                    </w:r>
                  </w:ins>
                </w:p>
              </w:tc>
            </w:tr>
            <w:tr w:rsidR="0016760B" w:rsidRPr="0016760B" w14:paraId="2D529724" w14:textId="77777777" w:rsidTr="0016760B">
              <w:trPr>
                <w:trHeight w:val="1785"/>
                <w:ins w:id="222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18D600" w14:textId="77777777" w:rsidR="0016760B" w:rsidRPr="0016760B" w:rsidRDefault="0016760B" w:rsidP="0016760B">
                  <w:pPr>
                    <w:autoSpaceDE/>
                    <w:autoSpaceDN/>
                    <w:adjustRightInd/>
                    <w:jc w:val="center"/>
                    <w:rPr>
                      <w:ins w:id="22220" w:author="Philippe Hollanda - Oliveira Trust" w:date="2022-07-19T09:57:00Z"/>
                      <w:rFonts w:ascii="Arial" w:eastAsia="Times New Roman" w:hAnsi="Arial" w:cs="Arial"/>
                      <w:color w:val="000000"/>
                      <w:sz w:val="20"/>
                      <w:szCs w:val="20"/>
                      <w:lang w:eastAsia="pt-BR"/>
                    </w:rPr>
                  </w:pPr>
                  <w:ins w:id="2222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BD68D59" w14:textId="77777777" w:rsidR="0016760B" w:rsidRPr="0016760B" w:rsidRDefault="0016760B" w:rsidP="0016760B">
                  <w:pPr>
                    <w:autoSpaceDE/>
                    <w:autoSpaceDN/>
                    <w:adjustRightInd/>
                    <w:jc w:val="center"/>
                    <w:rPr>
                      <w:ins w:id="22222" w:author="Philippe Hollanda - Oliveira Trust" w:date="2022-07-19T09:57:00Z"/>
                      <w:rFonts w:ascii="Arial" w:eastAsia="Times New Roman" w:hAnsi="Arial" w:cs="Arial"/>
                      <w:color w:val="000000"/>
                      <w:sz w:val="20"/>
                      <w:szCs w:val="20"/>
                      <w:lang w:eastAsia="pt-BR"/>
                    </w:rPr>
                  </w:pPr>
                  <w:ins w:id="22223"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F976E1" w14:textId="77777777" w:rsidR="0016760B" w:rsidRPr="0016760B" w:rsidRDefault="0016760B" w:rsidP="0016760B">
                  <w:pPr>
                    <w:autoSpaceDE/>
                    <w:autoSpaceDN/>
                    <w:adjustRightInd/>
                    <w:jc w:val="center"/>
                    <w:rPr>
                      <w:ins w:id="22224" w:author="Philippe Hollanda - Oliveira Trust" w:date="2022-07-19T09:57:00Z"/>
                      <w:rFonts w:ascii="Arial" w:eastAsia="Times New Roman" w:hAnsi="Arial" w:cs="Arial"/>
                      <w:color w:val="000000"/>
                      <w:sz w:val="20"/>
                      <w:szCs w:val="20"/>
                      <w:lang w:eastAsia="pt-BR"/>
                    </w:rPr>
                  </w:pPr>
                  <w:ins w:id="22225" w:author="Philippe Hollanda - Oliveira Trust" w:date="2022-07-19T09:57:00Z">
                    <w:r w:rsidRPr="0016760B">
                      <w:rPr>
                        <w:rFonts w:ascii="Arial" w:eastAsia="Times New Roman" w:hAnsi="Arial" w:cs="Arial"/>
                        <w:color w:val="000000"/>
                        <w:sz w:val="20"/>
                        <w:szCs w:val="20"/>
                        <w:lang w:eastAsia="pt-BR"/>
                      </w:rPr>
                      <w:t>R$ 547,52</w:t>
                    </w:r>
                  </w:ins>
                </w:p>
              </w:tc>
            </w:tr>
            <w:tr w:rsidR="0016760B" w:rsidRPr="0016760B" w14:paraId="170E7590" w14:textId="77777777" w:rsidTr="0016760B">
              <w:trPr>
                <w:trHeight w:val="1785"/>
                <w:ins w:id="222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7D0E3A" w14:textId="77777777" w:rsidR="0016760B" w:rsidRPr="0016760B" w:rsidRDefault="0016760B" w:rsidP="0016760B">
                  <w:pPr>
                    <w:autoSpaceDE/>
                    <w:autoSpaceDN/>
                    <w:adjustRightInd/>
                    <w:jc w:val="center"/>
                    <w:rPr>
                      <w:ins w:id="22227" w:author="Philippe Hollanda - Oliveira Trust" w:date="2022-07-19T09:57:00Z"/>
                      <w:rFonts w:ascii="Arial" w:eastAsia="Times New Roman" w:hAnsi="Arial" w:cs="Arial"/>
                      <w:color w:val="000000"/>
                      <w:sz w:val="20"/>
                      <w:szCs w:val="20"/>
                      <w:lang w:eastAsia="pt-BR"/>
                    </w:rPr>
                  </w:pPr>
                  <w:ins w:id="2222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5C97B237" w14:textId="77777777" w:rsidR="0016760B" w:rsidRPr="0016760B" w:rsidRDefault="0016760B" w:rsidP="0016760B">
                  <w:pPr>
                    <w:autoSpaceDE/>
                    <w:autoSpaceDN/>
                    <w:adjustRightInd/>
                    <w:jc w:val="center"/>
                    <w:rPr>
                      <w:ins w:id="22229" w:author="Philippe Hollanda - Oliveira Trust" w:date="2022-07-19T09:57:00Z"/>
                      <w:rFonts w:ascii="Arial" w:eastAsia="Times New Roman" w:hAnsi="Arial" w:cs="Arial"/>
                      <w:color w:val="000000"/>
                      <w:sz w:val="20"/>
                      <w:szCs w:val="20"/>
                      <w:lang w:eastAsia="pt-BR"/>
                    </w:rPr>
                  </w:pPr>
                  <w:ins w:id="22230"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9CDE71" w14:textId="77777777" w:rsidR="0016760B" w:rsidRPr="0016760B" w:rsidRDefault="0016760B" w:rsidP="0016760B">
                  <w:pPr>
                    <w:autoSpaceDE/>
                    <w:autoSpaceDN/>
                    <w:adjustRightInd/>
                    <w:jc w:val="center"/>
                    <w:rPr>
                      <w:ins w:id="22231" w:author="Philippe Hollanda - Oliveira Trust" w:date="2022-07-19T09:57:00Z"/>
                      <w:rFonts w:ascii="Arial" w:eastAsia="Times New Roman" w:hAnsi="Arial" w:cs="Arial"/>
                      <w:color w:val="000000"/>
                      <w:sz w:val="20"/>
                      <w:szCs w:val="20"/>
                      <w:lang w:eastAsia="pt-BR"/>
                    </w:rPr>
                  </w:pPr>
                  <w:ins w:id="22232" w:author="Philippe Hollanda - Oliveira Trust" w:date="2022-07-19T09:57:00Z">
                    <w:r w:rsidRPr="0016760B">
                      <w:rPr>
                        <w:rFonts w:ascii="Arial" w:eastAsia="Times New Roman" w:hAnsi="Arial" w:cs="Arial"/>
                        <w:color w:val="000000"/>
                        <w:sz w:val="20"/>
                        <w:szCs w:val="20"/>
                        <w:lang w:eastAsia="pt-BR"/>
                      </w:rPr>
                      <w:t>R$ 220,60</w:t>
                    </w:r>
                  </w:ins>
                </w:p>
              </w:tc>
            </w:tr>
            <w:tr w:rsidR="0016760B" w:rsidRPr="0016760B" w14:paraId="3E2572AE" w14:textId="77777777" w:rsidTr="0016760B">
              <w:trPr>
                <w:trHeight w:val="1785"/>
                <w:ins w:id="222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C0C6FE" w14:textId="77777777" w:rsidR="0016760B" w:rsidRPr="0016760B" w:rsidRDefault="0016760B" w:rsidP="0016760B">
                  <w:pPr>
                    <w:autoSpaceDE/>
                    <w:autoSpaceDN/>
                    <w:adjustRightInd/>
                    <w:jc w:val="center"/>
                    <w:rPr>
                      <w:ins w:id="22234" w:author="Philippe Hollanda - Oliveira Trust" w:date="2022-07-19T09:57:00Z"/>
                      <w:rFonts w:ascii="Arial" w:eastAsia="Times New Roman" w:hAnsi="Arial" w:cs="Arial"/>
                      <w:color w:val="000000"/>
                      <w:sz w:val="20"/>
                      <w:szCs w:val="20"/>
                      <w:lang w:eastAsia="pt-BR"/>
                    </w:rPr>
                  </w:pPr>
                  <w:ins w:id="22235" w:author="Philippe Hollanda - Oliveira Trust" w:date="2022-07-19T09:57:00Z">
                    <w:r w:rsidRPr="0016760B">
                      <w:rPr>
                        <w:rFonts w:ascii="Arial" w:eastAsia="Times New Roman" w:hAnsi="Arial" w:cs="Arial"/>
                        <w:color w:val="000000"/>
                        <w:sz w:val="20"/>
                        <w:szCs w:val="20"/>
                        <w:lang w:eastAsia="pt-BR"/>
                      </w:rPr>
                      <w:lastRenderedPageBreak/>
                      <w:t>ARAME RECOZIDO</w:t>
                    </w:r>
                  </w:ins>
                </w:p>
              </w:tc>
              <w:tc>
                <w:tcPr>
                  <w:tcW w:w="2324" w:type="dxa"/>
                  <w:tcBorders>
                    <w:top w:val="nil"/>
                    <w:left w:val="nil"/>
                    <w:bottom w:val="single" w:sz="4" w:space="0" w:color="auto"/>
                    <w:right w:val="single" w:sz="4" w:space="0" w:color="auto"/>
                  </w:tcBorders>
                  <w:shd w:val="clear" w:color="auto" w:fill="auto"/>
                  <w:noWrap/>
                  <w:vAlign w:val="center"/>
                  <w:hideMark/>
                </w:tcPr>
                <w:p w14:paraId="1E9EC229" w14:textId="77777777" w:rsidR="0016760B" w:rsidRPr="0016760B" w:rsidRDefault="0016760B" w:rsidP="0016760B">
                  <w:pPr>
                    <w:autoSpaceDE/>
                    <w:autoSpaceDN/>
                    <w:adjustRightInd/>
                    <w:jc w:val="center"/>
                    <w:rPr>
                      <w:ins w:id="22236" w:author="Philippe Hollanda - Oliveira Trust" w:date="2022-07-19T09:57:00Z"/>
                      <w:rFonts w:ascii="Arial" w:eastAsia="Times New Roman" w:hAnsi="Arial" w:cs="Arial"/>
                      <w:color w:val="000000"/>
                      <w:sz w:val="20"/>
                      <w:szCs w:val="20"/>
                      <w:lang w:eastAsia="pt-BR"/>
                    </w:rPr>
                  </w:pPr>
                  <w:ins w:id="22237"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8B6819" w14:textId="77777777" w:rsidR="0016760B" w:rsidRPr="0016760B" w:rsidRDefault="0016760B" w:rsidP="0016760B">
                  <w:pPr>
                    <w:autoSpaceDE/>
                    <w:autoSpaceDN/>
                    <w:adjustRightInd/>
                    <w:jc w:val="center"/>
                    <w:rPr>
                      <w:ins w:id="22238" w:author="Philippe Hollanda - Oliveira Trust" w:date="2022-07-19T09:57:00Z"/>
                      <w:rFonts w:ascii="Arial" w:eastAsia="Times New Roman" w:hAnsi="Arial" w:cs="Arial"/>
                      <w:color w:val="000000"/>
                      <w:sz w:val="20"/>
                      <w:szCs w:val="20"/>
                      <w:lang w:eastAsia="pt-BR"/>
                    </w:rPr>
                  </w:pPr>
                  <w:ins w:id="22239" w:author="Philippe Hollanda - Oliveira Trust" w:date="2022-07-19T09:57:00Z">
                    <w:r w:rsidRPr="0016760B">
                      <w:rPr>
                        <w:rFonts w:ascii="Arial" w:eastAsia="Times New Roman" w:hAnsi="Arial" w:cs="Arial"/>
                        <w:color w:val="000000"/>
                        <w:sz w:val="20"/>
                        <w:szCs w:val="20"/>
                        <w:lang w:eastAsia="pt-BR"/>
                      </w:rPr>
                      <w:t>R$ 2.206,58</w:t>
                    </w:r>
                  </w:ins>
                </w:p>
              </w:tc>
            </w:tr>
            <w:tr w:rsidR="0016760B" w:rsidRPr="0016760B" w14:paraId="3D3EC5D2" w14:textId="77777777" w:rsidTr="0016760B">
              <w:trPr>
                <w:trHeight w:val="1785"/>
                <w:ins w:id="222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AD50C2" w14:textId="77777777" w:rsidR="0016760B" w:rsidRPr="0016760B" w:rsidRDefault="0016760B" w:rsidP="0016760B">
                  <w:pPr>
                    <w:autoSpaceDE/>
                    <w:autoSpaceDN/>
                    <w:adjustRightInd/>
                    <w:jc w:val="center"/>
                    <w:rPr>
                      <w:ins w:id="22241" w:author="Philippe Hollanda - Oliveira Trust" w:date="2022-07-19T09:57:00Z"/>
                      <w:rFonts w:ascii="Arial" w:eastAsia="Times New Roman" w:hAnsi="Arial" w:cs="Arial"/>
                      <w:color w:val="000000"/>
                      <w:sz w:val="20"/>
                      <w:szCs w:val="20"/>
                      <w:lang w:eastAsia="pt-BR"/>
                    </w:rPr>
                  </w:pPr>
                  <w:ins w:id="22242"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CFFEA42" w14:textId="77777777" w:rsidR="0016760B" w:rsidRPr="0016760B" w:rsidRDefault="0016760B" w:rsidP="0016760B">
                  <w:pPr>
                    <w:autoSpaceDE/>
                    <w:autoSpaceDN/>
                    <w:adjustRightInd/>
                    <w:jc w:val="center"/>
                    <w:rPr>
                      <w:ins w:id="22243" w:author="Philippe Hollanda - Oliveira Trust" w:date="2022-07-19T09:57:00Z"/>
                      <w:rFonts w:ascii="Arial" w:eastAsia="Times New Roman" w:hAnsi="Arial" w:cs="Arial"/>
                      <w:color w:val="000000"/>
                      <w:sz w:val="20"/>
                      <w:szCs w:val="20"/>
                      <w:lang w:eastAsia="pt-BR"/>
                    </w:rPr>
                  </w:pPr>
                  <w:ins w:id="22244" w:author="Philippe Hollanda - Oliveira Trust" w:date="2022-07-19T09:57:00Z">
                    <w:r w:rsidRPr="0016760B">
                      <w:rPr>
                        <w:rFonts w:ascii="Arial" w:eastAsia="Times New Roman" w:hAnsi="Arial" w:cs="Arial"/>
                        <w:color w:val="000000"/>
                        <w:sz w:val="20"/>
                        <w:szCs w:val="20"/>
                        <w:lang w:eastAsia="pt-BR"/>
                      </w:rPr>
                      <w:t>08/07/2021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CAC044" w14:textId="77777777" w:rsidR="0016760B" w:rsidRPr="0016760B" w:rsidRDefault="0016760B" w:rsidP="0016760B">
                  <w:pPr>
                    <w:autoSpaceDE/>
                    <w:autoSpaceDN/>
                    <w:adjustRightInd/>
                    <w:jc w:val="center"/>
                    <w:rPr>
                      <w:ins w:id="22245" w:author="Philippe Hollanda - Oliveira Trust" w:date="2022-07-19T09:57:00Z"/>
                      <w:rFonts w:ascii="Arial" w:eastAsia="Times New Roman" w:hAnsi="Arial" w:cs="Arial"/>
                      <w:color w:val="000000"/>
                      <w:sz w:val="20"/>
                      <w:szCs w:val="20"/>
                      <w:lang w:eastAsia="pt-BR"/>
                    </w:rPr>
                  </w:pPr>
                  <w:ins w:id="22246" w:author="Philippe Hollanda - Oliveira Trust" w:date="2022-07-19T09:57:00Z">
                    <w:r w:rsidRPr="0016760B">
                      <w:rPr>
                        <w:rFonts w:ascii="Arial" w:eastAsia="Times New Roman" w:hAnsi="Arial" w:cs="Arial"/>
                        <w:color w:val="000000"/>
                        <w:sz w:val="20"/>
                        <w:szCs w:val="20"/>
                        <w:lang w:eastAsia="pt-BR"/>
                      </w:rPr>
                      <w:t>R$ 563,20</w:t>
                    </w:r>
                  </w:ins>
                </w:p>
              </w:tc>
            </w:tr>
            <w:tr w:rsidR="0016760B" w:rsidRPr="0016760B" w14:paraId="61609701" w14:textId="77777777" w:rsidTr="0016760B">
              <w:trPr>
                <w:trHeight w:val="1785"/>
                <w:ins w:id="222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37F051" w14:textId="77777777" w:rsidR="0016760B" w:rsidRPr="0016760B" w:rsidRDefault="0016760B" w:rsidP="0016760B">
                  <w:pPr>
                    <w:autoSpaceDE/>
                    <w:autoSpaceDN/>
                    <w:adjustRightInd/>
                    <w:jc w:val="center"/>
                    <w:rPr>
                      <w:ins w:id="22248" w:author="Philippe Hollanda - Oliveira Trust" w:date="2022-07-19T09:57:00Z"/>
                      <w:rFonts w:ascii="Arial" w:eastAsia="Times New Roman" w:hAnsi="Arial" w:cs="Arial"/>
                      <w:color w:val="000000"/>
                      <w:sz w:val="20"/>
                      <w:szCs w:val="20"/>
                      <w:lang w:eastAsia="pt-BR"/>
                    </w:rPr>
                  </w:pPr>
                  <w:ins w:id="22249"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790B23E5" w14:textId="77777777" w:rsidR="0016760B" w:rsidRPr="0016760B" w:rsidRDefault="0016760B" w:rsidP="0016760B">
                  <w:pPr>
                    <w:autoSpaceDE/>
                    <w:autoSpaceDN/>
                    <w:adjustRightInd/>
                    <w:jc w:val="center"/>
                    <w:rPr>
                      <w:ins w:id="22250" w:author="Philippe Hollanda - Oliveira Trust" w:date="2022-07-19T09:57:00Z"/>
                      <w:rFonts w:ascii="Arial" w:eastAsia="Times New Roman" w:hAnsi="Arial" w:cs="Arial"/>
                      <w:color w:val="000000"/>
                      <w:sz w:val="20"/>
                      <w:szCs w:val="20"/>
                      <w:lang w:eastAsia="pt-BR"/>
                    </w:rPr>
                  </w:pPr>
                  <w:ins w:id="22251" w:author="Philippe Hollanda - Oliveira Trust" w:date="2022-07-19T09:57:00Z">
                    <w:r w:rsidRPr="0016760B">
                      <w:rPr>
                        <w:rFonts w:ascii="Arial" w:eastAsia="Times New Roman" w:hAnsi="Arial" w:cs="Arial"/>
                        <w:color w:val="000000"/>
                        <w:sz w:val="20"/>
                        <w:szCs w:val="20"/>
                        <w:lang w:eastAsia="pt-BR"/>
                      </w:rPr>
                      <w:t>08/07/2021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6D0B8B" w14:textId="77777777" w:rsidR="0016760B" w:rsidRPr="0016760B" w:rsidRDefault="0016760B" w:rsidP="0016760B">
                  <w:pPr>
                    <w:autoSpaceDE/>
                    <w:autoSpaceDN/>
                    <w:adjustRightInd/>
                    <w:jc w:val="center"/>
                    <w:rPr>
                      <w:ins w:id="22252" w:author="Philippe Hollanda - Oliveira Trust" w:date="2022-07-19T09:57:00Z"/>
                      <w:rFonts w:ascii="Arial" w:eastAsia="Times New Roman" w:hAnsi="Arial" w:cs="Arial"/>
                      <w:color w:val="000000"/>
                      <w:sz w:val="20"/>
                      <w:szCs w:val="20"/>
                      <w:lang w:eastAsia="pt-BR"/>
                    </w:rPr>
                  </w:pPr>
                  <w:ins w:id="22253" w:author="Philippe Hollanda - Oliveira Trust" w:date="2022-07-19T09:57:00Z">
                    <w:r w:rsidRPr="0016760B">
                      <w:rPr>
                        <w:rFonts w:ascii="Arial" w:eastAsia="Times New Roman" w:hAnsi="Arial" w:cs="Arial"/>
                        <w:color w:val="000000"/>
                        <w:sz w:val="20"/>
                        <w:szCs w:val="20"/>
                        <w:lang w:eastAsia="pt-BR"/>
                      </w:rPr>
                      <w:t>R$ 236,37</w:t>
                    </w:r>
                  </w:ins>
                </w:p>
              </w:tc>
            </w:tr>
            <w:tr w:rsidR="0016760B" w:rsidRPr="0016760B" w14:paraId="3484B7F3" w14:textId="77777777" w:rsidTr="0016760B">
              <w:trPr>
                <w:trHeight w:val="1785"/>
                <w:ins w:id="222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8DF474" w14:textId="77777777" w:rsidR="0016760B" w:rsidRPr="0016760B" w:rsidRDefault="0016760B" w:rsidP="0016760B">
                  <w:pPr>
                    <w:autoSpaceDE/>
                    <w:autoSpaceDN/>
                    <w:adjustRightInd/>
                    <w:jc w:val="center"/>
                    <w:rPr>
                      <w:ins w:id="22255" w:author="Philippe Hollanda - Oliveira Trust" w:date="2022-07-19T09:57:00Z"/>
                      <w:rFonts w:ascii="Arial" w:eastAsia="Times New Roman" w:hAnsi="Arial" w:cs="Arial"/>
                      <w:color w:val="000000"/>
                      <w:sz w:val="20"/>
                      <w:szCs w:val="20"/>
                      <w:lang w:eastAsia="pt-BR"/>
                    </w:rPr>
                  </w:pPr>
                  <w:ins w:id="22256"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4DE7DFFB" w14:textId="77777777" w:rsidR="0016760B" w:rsidRPr="0016760B" w:rsidRDefault="0016760B" w:rsidP="0016760B">
                  <w:pPr>
                    <w:autoSpaceDE/>
                    <w:autoSpaceDN/>
                    <w:adjustRightInd/>
                    <w:jc w:val="center"/>
                    <w:rPr>
                      <w:ins w:id="22257" w:author="Philippe Hollanda - Oliveira Trust" w:date="2022-07-19T09:57:00Z"/>
                      <w:rFonts w:ascii="Arial" w:eastAsia="Times New Roman" w:hAnsi="Arial" w:cs="Arial"/>
                      <w:color w:val="000000"/>
                      <w:sz w:val="20"/>
                      <w:szCs w:val="20"/>
                      <w:lang w:eastAsia="pt-BR"/>
                    </w:rPr>
                  </w:pPr>
                  <w:ins w:id="22258" w:author="Philippe Hollanda - Oliveira Trust" w:date="2022-07-19T09:57:00Z">
                    <w:r w:rsidRPr="0016760B">
                      <w:rPr>
                        <w:rFonts w:ascii="Arial" w:eastAsia="Times New Roman" w:hAnsi="Arial" w:cs="Arial"/>
                        <w:color w:val="000000"/>
                        <w:sz w:val="20"/>
                        <w:szCs w:val="20"/>
                        <w:lang w:eastAsia="pt-BR"/>
                      </w:rPr>
                      <w:t>20/07/2021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8871DB" w14:textId="77777777" w:rsidR="0016760B" w:rsidRPr="0016760B" w:rsidRDefault="0016760B" w:rsidP="0016760B">
                  <w:pPr>
                    <w:autoSpaceDE/>
                    <w:autoSpaceDN/>
                    <w:adjustRightInd/>
                    <w:jc w:val="center"/>
                    <w:rPr>
                      <w:ins w:id="22259" w:author="Philippe Hollanda - Oliveira Trust" w:date="2022-07-19T09:57:00Z"/>
                      <w:rFonts w:ascii="Arial" w:eastAsia="Times New Roman" w:hAnsi="Arial" w:cs="Arial"/>
                      <w:color w:val="000000"/>
                      <w:sz w:val="20"/>
                      <w:szCs w:val="20"/>
                      <w:lang w:eastAsia="pt-BR"/>
                    </w:rPr>
                  </w:pPr>
                  <w:ins w:id="22260" w:author="Philippe Hollanda - Oliveira Trust" w:date="2022-07-19T09:57:00Z">
                    <w:r w:rsidRPr="0016760B">
                      <w:rPr>
                        <w:rFonts w:ascii="Arial" w:eastAsia="Times New Roman" w:hAnsi="Arial" w:cs="Arial"/>
                        <w:color w:val="000000"/>
                        <w:sz w:val="20"/>
                        <w:szCs w:val="20"/>
                        <w:lang w:eastAsia="pt-BR"/>
                      </w:rPr>
                      <w:t>R$ 1.155,60</w:t>
                    </w:r>
                  </w:ins>
                </w:p>
              </w:tc>
            </w:tr>
            <w:tr w:rsidR="0016760B" w:rsidRPr="0016760B" w14:paraId="0EDAD7C3" w14:textId="77777777" w:rsidTr="0016760B">
              <w:trPr>
                <w:trHeight w:val="1785"/>
                <w:ins w:id="222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91B380" w14:textId="77777777" w:rsidR="0016760B" w:rsidRPr="0016760B" w:rsidRDefault="0016760B" w:rsidP="0016760B">
                  <w:pPr>
                    <w:autoSpaceDE/>
                    <w:autoSpaceDN/>
                    <w:adjustRightInd/>
                    <w:jc w:val="center"/>
                    <w:rPr>
                      <w:ins w:id="22262" w:author="Philippe Hollanda - Oliveira Trust" w:date="2022-07-19T09:57:00Z"/>
                      <w:rFonts w:ascii="Arial" w:eastAsia="Times New Roman" w:hAnsi="Arial" w:cs="Arial"/>
                      <w:color w:val="000000"/>
                      <w:sz w:val="20"/>
                      <w:szCs w:val="20"/>
                      <w:lang w:eastAsia="pt-BR"/>
                    </w:rPr>
                  </w:pPr>
                  <w:ins w:id="22263" w:author="Philippe Hollanda - Oliveira Trust" w:date="2022-07-19T09:57:00Z">
                    <w:r w:rsidRPr="0016760B">
                      <w:rPr>
                        <w:rFonts w:ascii="Arial" w:eastAsia="Times New Roman" w:hAnsi="Arial" w:cs="Arial"/>
                        <w:color w:val="000000"/>
                        <w:sz w:val="20"/>
                        <w:szCs w:val="20"/>
                        <w:lang w:eastAsia="pt-BR"/>
                      </w:rPr>
                      <w:t>ADESIVO</w:t>
                    </w:r>
                  </w:ins>
                </w:p>
              </w:tc>
              <w:tc>
                <w:tcPr>
                  <w:tcW w:w="2324" w:type="dxa"/>
                  <w:tcBorders>
                    <w:top w:val="nil"/>
                    <w:left w:val="nil"/>
                    <w:bottom w:val="single" w:sz="4" w:space="0" w:color="auto"/>
                    <w:right w:val="single" w:sz="4" w:space="0" w:color="auto"/>
                  </w:tcBorders>
                  <w:shd w:val="clear" w:color="auto" w:fill="auto"/>
                  <w:noWrap/>
                  <w:vAlign w:val="center"/>
                  <w:hideMark/>
                </w:tcPr>
                <w:p w14:paraId="0AA0279F" w14:textId="77777777" w:rsidR="0016760B" w:rsidRPr="0016760B" w:rsidRDefault="0016760B" w:rsidP="0016760B">
                  <w:pPr>
                    <w:autoSpaceDE/>
                    <w:autoSpaceDN/>
                    <w:adjustRightInd/>
                    <w:jc w:val="center"/>
                    <w:rPr>
                      <w:ins w:id="22264" w:author="Philippe Hollanda - Oliveira Trust" w:date="2022-07-19T09:57:00Z"/>
                      <w:rFonts w:ascii="Arial" w:eastAsia="Times New Roman" w:hAnsi="Arial" w:cs="Arial"/>
                      <w:color w:val="000000"/>
                      <w:sz w:val="20"/>
                      <w:szCs w:val="20"/>
                      <w:lang w:eastAsia="pt-BR"/>
                    </w:rPr>
                  </w:pPr>
                  <w:ins w:id="22265" w:author="Philippe Hollanda - Oliveira Trust" w:date="2022-07-19T09:57:00Z">
                    <w:r w:rsidRPr="0016760B">
                      <w:rPr>
                        <w:rFonts w:ascii="Arial" w:eastAsia="Times New Roman" w:hAnsi="Arial" w:cs="Arial"/>
                        <w:color w:val="000000"/>
                        <w:sz w:val="20"/>
                        <w:szCs w:val="20"/>
                        <w:lang w:eastAsia="pt-BR"/>
                      </w:rPr>
                      <w:t>20/07/2021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1CA460" w14:textId="77777777" w:rsidR="0016760B" w:rsidRPr="0016760B" w:rsidRDefault="0016760B" w:rsidP="0016760B">
                  <w:pPr>
                    <w:autoSpaceDE/>
                    <w:autoSpaceDN/>
                    <w:adjustRightInd/>
                    <w:jc w:val="center"/>
                    <w:rPr>
                      <w:ins w:id="22266" w:author="Philippe Hollanda - Oliveira Trust" w:date="2022-07-19T09:57:00Z"/>
                      <w:rFonts w:ascii="Arial" w:eastAsia="Times New Roman" w:hAnsi="Arial" w:cs="Arial"/>
                      <w:color w:val="000000"/>
                      <w:sz w:val="20"/>
                      <w:szCs w:val="20"/>
                      <w:lang w:eastAsia="pt-BR"/>
                    </w:rPr>
                  </w:pPr>
                  <w:ins w:id="22267"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546449A8" w14:textId="77777777" w:rsidTr="0016760B">
              <w:trPr>
                <w:trHeight w:val="1785"/>
                <w:ins w:id="222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9401FE" w14:textId="77777777" w:rsidR="0016760B" w:rsidRPr="0016760B" w:rsidRDefault="0016760B" w:rsidP="0016760B">
                  <w:pPr>
                    <w:autoSpaceDE/>
                    <w:autoSpaceDN/>
                    <w:adjustRightInd/>
                    <w:jc w:val="center"/>
                    <w:rPr>
                      <w:ins w:id="22269" w:author="Philippe Hollanda - Oliveira Trust" w:date="2022-07-19T09:57:00Z"/>
                      <w:rFonts w:ascii="Arial" w:eastAsia="Times New Roman" w:hAnsi="Arial" w:cs="Arial"/>
                      <w:color w:val="000000"/>
                      <w:sz w:val="20"/>
                      <w:szCs w:val="20"/>
                      <w:lang w:eastAsia="pt-BR"/>
                    </w:rPr>
                  </w:pPr>
                  <w:ins w:id="22270" w:author="Philippe Hollanda - Oliveira Trust" w:date="2022-07-19T09:57:00Z">
                    <w:r w:rsidRPr="0016760B">
                      <w:rPr>
                        <w:rFonts w:ascii="Arial" w:eastAsia="Times New Roman" w:hAnsi="Arial" w:cs="Arial"/>
                        <w:color w:val="000000"/>
                        <w:sz w:val="20"/>
                        <w:szCs w:val="20"/>
                        <w:lang w:eastAsia="pt-BR"/>
                      </w:rPr>
                      <w:lastRenderedPageBreak/>
                      <w:t>ESPACADOR</w:t>
                    </w:r>
                  </w:ins>
                </w:p>
              </w:tc>
              <w:tc>
                <w:tcPr>
                  <w:tcW w:w="2324" w:type="dxa"/>
                  <w:tcBorders>
                    <w:top w:val="nil"/>
                    <w:left w:val="nil"/>
                    <w:bottom w:val="single" w:sz="4" w:space="0" w:color="auto"/>
                    <w:right w:val="single" w:sz="4" w:space="0" w:color="auto"/>
                  </w:tcBorders>
                  <w:shd w:val="clear" w:color="auto" w:fill="auto"/>
                  <w:noWrap/>
                  <w:vAlign w:val="center"/>
                  <w:hideMark/>
                </w:tcPr>
                <w:p w14:paraId="551D6947" w14:textId="77777777" w:rsidR="0016760B" w:rsidRPr="0016760B" w:rsidRDefault="0016760B" w:rsidP="0016760B">
                  <w:pPr>
                    <w:autoSpaceDE/>
                    <w:autoSpaceDN/>
                    <w:adjustRightInd/>
                    <w:jc w:val="center"/>
                    <w:rPr>
                      <w:ins w:id="22271" w:author="Philippe Hollanda - Oliveira Trust" w:date="2022-07-19T09:57:00Z"/>
                      <w:rFonts w:ascii="Arial" w:eastAsia="Times New Roman" w:hAnsi="Arial" w:cs="Arial"/>
                      <w:color w:val="000000"/>
                      <w:sz w:val="20"/>
                      <w:szCs w:val="20"/>
                      <w:lang w:eastAsia="pt-BR"/>
                    </w:rPr>
                  </w:pPr>
                  <w:ins w:id="22272" w:author="Philippe Hollanda - Oliveira Trust" w:date="2022-07-19T09:57:00Z">
                    <w:r w:rsidRPr="0016760B">
                      <w:rPr>
                        <w:rFonts w:ascii="Arial" w:eastAsia="Times New Roman" w:hAnsi="Arial" w:cs="Arial"/>
                        <w:color w:val="000000"/>
                        <w:sz w:val="20"/>
                        <w:szCs w:val="20"/>
                        <w:lang w:eastAsia="pt-BR"/>
                      </w:rPr>
                      <w:t>20/07/2021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5CBA4F" w14:textId="77777777" w:rsidR="0016760B" w:rsidRPr="0016760B" w:rsidRDefault="0016760B" w:rsidP="0016760B">
                  <w:pPr>
                    <w:autoSpaceDE/>
                    <w:autoSpaceDN/>
                    <w:adjustRightInd/>
                    <w:jc w:val="center"/>
                    <w:rPr>
                      <w:ins w:id="22273" w:author="Philippe Hollanda - Oliveira Trust" w:date="2022-07-19T09:57:00Z"/>
                      <w:rFonts w:ascii="Arial" w:eastAsia="Times New Roman" w:hAnsi="Arial" w:cs="Arial"/>
                      <w:color w:val="000000"/>
                      <w:sz w:val="20"/>
                      <w:szCs w:val="20"/>
                      <w:lang w:eastAsia="pt-BR"/>
                    </w:rPr>
                  </w:pPr>
                  <w:ins w:id="22274" w:author="Philippe Hollanda - Oliveira Trust" w:date="2022-07-19T09:57:00Z">
                    <w:r w:rsidRPr="0016760B">
                      <w:rPr>
                        <w:rFonts w:ascii="Arial" w:eastAsia="Times New Roman" w:hAnsi="Arial" w:cs="Arial"/>
                        <w:color w:val="000000"/>
                        <w:sz w:val="20"/>
                        <w:szCs w:val="20"/>
                        <w:lang w:eastAsia="pt-BR"/>
                      </w:rPr>
                      <w:t>R$ 1.780,00</w:t>
                    </w:r>
                  </w:ins>
                </w:p>
              </w:tc>
            </w:tr>
            <w:tr w:rsidR="0016760B" w:rsidRPr="0016760B" w14:paraId="58E4136A" w14:textId="77777777" w:rsidTr="0016760B">
              <w:trPr>
                <w:trHeight w:val="1785"/>
                <w:ins w:id="222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6A8D85" w14:textId="77777777" w:rsidR="0016760B" w:rsidRPr="0016760B" w:rsidRDefault="0016760B" w:rsidP="0016760B">
                  <w:pPr>
                    <w:autoSpaceDE/>
                    <w:autoSpaceDN/>
                    <w:adjustRightInd/>
                    <w:jc w:val="center"/>
                    <w:rPr>
                      <w:ins w:id="22276" w:author="Philippe Hollanda - Oliveira Trust" w:date="2022-07-19T09:57:00Z"/>
                      <w:rFonts w:ascii="Arial" w:eastAsia="Times New Roman" w:hAnsi="Arial" w:cs="Arial"/>
                      <w:color w:val="000000"/>
                      <w:sz w:val="20"/>
                      <w:szCs w:val="20"/>
                      <w:lang w:eastAsia="pt-BR"/>
                    </w:rPr>
                  </w:pPr>
                  <w:ins w:id="22277"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60C3F8D6" w14:textId="77777777" w:rsidR="0016760B" w:rsidRPr="0016760B" w:rsidRDefault="0016760B" w:rsidP="0016760B">
                  <w:pPr>
                    <w:autoSpaceDE/>
                    <w:autoSpaceDN/>
                    <w:adjustRightInd/>
                    <w:jc w:val="center"/>
                    <w:rPr>
                      <w:ins w:id="22278" w:author="Philippe Hollanda - Oliveira Trust" w:date="2022-07-19T09:57:00Z"/>
                      <w:rFonts w:ascii="Arial" w:eastAsia="Times New Roman" w:hAnsi="Arial" w:cs="Arial"/>
                      <w:color w:val="000000"/>
                      <w:sz w:val="20"/>
                      <w:szCs w:val="20"/>
                      <w:lang w:eastAsia="pt-BR"/>
                    </w:rPr>
                  </w:pPr>
                  <w:ins w:id="22279"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2E1B8F" w14:textId="77777777" w:rsidR="0016760B" w:rsidRPr="0016760B" w:rsidRDefault="0016760B" w:rsidP="0016760B">
                  <w:pPr>
                    <w:autoSpaceDE/>
                    <w:autoSpaceDN/>
                    <w:adjustRightInd/>
                    <w:jc w:val="center"/>
                    <w:rPr>
                      <w:ins w:id="22280" w:author="Philippe Hollanda - Oliveira Trust" w:date="2022-07-19T09:57:00Z"/>
                      <w:rFonts w:ascii="Arial" w:eastAsia="Times New Roman" w:hAnsi="Arial" w:cs="Arial"/>
                      <w:color w:val="000000"/>
                      <w:sz w:val="20"/>
                      <w:szCs w:val="20"/>
                      <w:lang w:eastAsia="pt-BR"/>
                    </w:rPr>
                  </w:pPr>
                  <w:ins w:id="22281" w:author="Philippe Hollanda - Oliveira Trust" w:date="2022-07-19T09:57:00Z">
                    <w:r w:rsidRPr="0016760B">
                      <w:rPr>
                        <w:rFonts w:ascii="Arial" w:eastAsia="Times New Roman" w:hAnsi="Arial" w:cs="Arial"/>
                        <w:color w:val="000000"/>
                        <w:sz w:val="20"/>
                        <w:szCs w:val="20"/>
                        <w:lang w:eastAsia="pt-BR"/>
                      </w:rPr>
                      <w:t>R$ 1.992,00</w:t>
                    </w:r>
                  </w:ins>
                </w:p>
              </w:tc>
            </w:tr>
            <w:tr w:rsidR="0016760B" w:rsidRPr="0016760B" w14:paraId="7BB05401" w14:textId="77777777" w:rsidTr="0016760B">
              <w:trPr>
                <w:trHeight w:val="1785"/>
                <w:ins w:id="222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C9BAE0" w14:textId="77777777" w:rsidR="0016760B" w:rsidRPr="0016760B" w:rsidRDefault="0016760B" w:rsidP="0016760B">
                  <w:pPr>
                    <w:autoSpaceDE/>
                    <w:autoSpaceDN/>
                    <w:adjustRightInd/>
                    <w:jc w:val="center"/>
                    <w:rPr>
                      <w:ins w:id="22283" w:author="Philippe Hollanda - Oliveira Trust" w:date="2022-07-19T09:57:00Z"/>
                      <w:rFonts w:ascii="Arial" w:eastAsia="Times New Roman" w:hAnsi="Arial" w:cs="Arial"/>
                      <w:color w:val="000000"/>
                      <w:sz w:val="20"/>
                      <w:szCs w:val="20"/>
                      <w:lang w:eastAsia="pt-BR"/>
                    </w:rPr>
                  </w:pPr>
                  <w:ins w:id="22284" w:author="Philippe Hollanda - Oliveira Trust" w:date="2022-07-19T09:57:00Z">
                    <w:r w:rsidRPr="0016760B">
                      <w:rPr>
                        <w:rFonts w:ascii="Arial" w:eastAsia="Times New Roman" w:hAnsi="Arial" w:cs="Arial"/>
                        <w:color w:val="000000"/>
                        <w:sz w:val="20"/>
                        <w:szCs w:val="20"/>
                        <w:lang w:eastAsia="pt-BR"/>
                      </w:rPr>
                      <w:t xml:space="preserve">ARGAMASSA </w:t>
                    </w:r>
                  </w:ins>
                </w:p>
              </w:tc>
              <w:tc>
                <w:tcPr>
                  <w:tcW w:w="2324" w:type="dxa"/>
                  <w:tcBorders>
                    <w:top w:val="nil"/>
                    <w:left w:val="nil"/>
                    <w:bottom w:val="single" w:sz="4" w:space="0" w:color="auto"/>
                    <w:right w:val="single" w:sz="4" w:space="0" w:color="auto"/>
                  </w:tcBorders>
                  <w:shd w:val="clear" w:color="auto" w:fill="auto"/>
                  <w:noWrap/>
                  <w:vAlign w:val="center"/>
                  <w:hideMark/>
                </w:tcPr>
                <w:p w14:paraId="1612F666" w14:textId="77777777" w:rsidR="0016760B" w:rsidRPr="0016760B" w:rsidRDefault="0016760B" w:rsidP="0016760B">
                  <w:pPr>
                    <w:autoSpaceDE/>
                    <w:autoSpaceDN/>
                    <w:adjustRightInd/>
                    <w:jc w:val="center"/>
                    <w:rPr>
                      <w:ins w:id="22285" w:author="Philippe Hollanda - Oliveira Trust" w:date="2022-07-19T09:57:00Z"/>
                      <w:rFonts w:ascii="Arial" w:eastAsia="Times New Roman" w:hAnsi="Arial" w:cs="Arial"/>
                      <w:color w:val="000000"/>
                      <w:sz w:val="20"/>
                      <w:szCs w:val="20"/>
                      <w:lang w:eastAsia="pt-BR"/>
                    </w:rPr>
                  </w:pPr>
                  <w:ins w:id="22286"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83646B" w14:textId="77777777" w:rsidR="0016760B" w:rsidRPr="0016760B" w:rsidRDefault="0016760B" w:rsidP="0016760B">
                  <w:pPr>
                    <w:autoSpaceDE/>
                    <w:autoSpaceDN/>
                    <w:adjustRightInd/>
                    <w:jc w:val="center"/>
                    <w:rPr>
                      <w:ins w:id="22287" w:author="Philippe Hollanda - Oliveira Trust" w:date="2022-07-19T09:57:00Z"/>
                      <w:rFonts w:ascii="Arial" w:eastAsia="Times New Roman" w:hAnsi="Arial" w:cs="Arial"/>
                      <w:color w:val="000000"/>
                      <w:sz w:val="20"/>
                      <w:szCs w:val="20"/>
                      <w:lang w:eastAsia="pt-BR"/>
                    </w:rPr>
                  </w:pPr>
                  <w:ins w:id="22288" w:author="Philippe Hollanda - Oliveira Trust" w:date="2022-07-19T09:57:00Z">
                    <w:r w:rsidRPr="0016760B">
                      <w:rPr>
                        <w:rFonts w:ascii="Arial" w:eastAsia="Times New Roman" w:hAnsi="Arial" w:cs="Arial"/>
                        <w:color w:val="000000"/>
                        <w:sz w:val="20"/>
                        <w:szCs w:val="20"/>
                        <w:lang w:eastAsia="pt-BR"/>
                      </w:rPr>
                      <w:t>R$ 578,50</w:t>
                    </w:r>
                  </w:ins>
                </w:p>
              </w:tc>
            </w:tr>
            <w:tr w:rsidR="0016760B" w:rsidRPr="0016760B" w14:paraId="577C2EDB" w14:textId="77777777" w:rsidTr="0016760B">
              <w:trPr>
                <w:trHeight w:val="1785"/>
                <w:ins w:id="222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93A360" w14:textId="77777777" w:rsidR="0016760B" w:rsidRPr="0016760B" w:rsidRDefault="0016760B" w:rsidP="0016760B">
                  <w:pPr>
                    <w:autoSpaceDE/>
                    <w:autoSpaceDN/>
                    <w:adjustRightInd/>
                    <w:jc w:val="center"/>
                    <w:rPr>
                      <w:ins w:id="22290" w:author="Philippe Hollanda - Oliveira Trust" w:date="2022-07-19T09:57:00Z"/>
                      <w:rFonts w:ascii="Arial" w:eastAsia="Times New Roman" w:hAnsi="Arial" w:cs="Arial"/>
                      <w:color w:val="000000"/>
                      <w:sz w:val="20"/>
                      <w:szCs w:val="20"/>
                      <w:lang w:eastAsia="pt-BR"/>
                    </w:rPr>
                  </w:pPr>
                  <w:ins w:id="22291" w:author="Philippe Hollanda - Oliveira Trust" w:date="2022-07-19T09:57:00Z">
                    <w:r w:rsidRPr="0016760B">
                      <w:rPr>
                        <w:rFonts w:ascii="Arial" w:eastAsia="Times New Roman" w:hAnsi="Arial" w:cs="Arial"/>
                        <w:color w:val="000000"/>
                        <w:sz w:val="20"/>
                        <w:szCs w:val="20"/>
                        <w:lang w:eastAsia="pt-BR"/>
                      </w:rPr>
                      <w:t>TRANSFORMADOR</w:t>
                    </w:r>
                  </w:ins>
                </w:p>
              </w:tc>
              <w:tc>
                <w:tcPr>
                  <w:tcW w:w="2324" w:type="dxa"/>
                  <w:tcBorders>
                    <w:top w:val="nil"/>
                    <w:left w:val="nil"/>
                    <w:bottom w:val="single" w:sz="4" w:space="0" w:color="auto"/>
                    <w:right w:val="single" w:sz="4" w:space="0" w:color="auto"/>
                  </w:tcBorders>
                  <w:shd w:val="clear" w:color="auto" w:fill="auto"/>
                  <w:noWrap/>
                  <w:vAlign w:val="center"/>
                  <w:hideMark/>
                </w:tcPr>
                <w:p w14:paraId="58EF5AD6" w14:textId="77777777" w:rsidR="0016760B" w:rsidRPr="0016760B" w:rsidRDefault="0016760B" w:rsidP="0016760B">
                  <w:pPr>
                    <w:autoSpaceDE/>
                    <w:autoSpaceDN/>
                    <w:adjustRightInd/>
                    <w:jc w:val="center"/>
                    <w:rPr>
                      <w:ins w:id="22292" w:author="Philippe Hollanda - Oliveira Trust" w:date="2022-07-19T09:57:00Z"/>
                      <w:rFonts w:ascii="Arial" w:eastAsia="Times New Roman" w:hAnsi="Arial" w:cs="Arial"/>
                      <w:color w:val="000000"/>
                      <w:sz w:val="20"/>
                      <w:szCs w:val="20"/>
                      <w:lang w:eastAsia="pt-BR"/>
                    </w:rPr>
                  </w:pPr>
                  <w:ins w:id="22293"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7CB016" w14:textId="77777777" w:rsidR="0016760B" w:rsidRPr="0016760B" w:rsidRDefault="0016760B" w:rsidP="0016760B">
                  <w:pPr>
                    <w:autoSpaceDE/>
                    <w:autoSpaceDN/>
                    <w:adjustRightInd/>
                    <w:jc w:val="center"/>
                    <w:rPr>
                      <w:ins w:id="22294" w:author="Philippe Hollanda - Oliveira Trust" w:date="2022-07-19T09:57:00Z"/>
                      <w:rFonts w:ascii="Arial" w:eastAsia="Times New Roman" w:hAnsi="Arial" w:cs="Arial"/>
                      <w:color w:val="000000"/>
                      <w:sz w:val="20"/>
                      <w:szCs w:val="20"/>
                      <w:lang w:eastAsia="pt-BR"/>
                    </w:rPr>
                  </w:pPr>
                  <w:ins w:id="22295" w:author="Philippe Hollanda - Oliveira Trust" w:date="2022-07-19T09:57:00Z">
                    <w:r w:rsidRPr="0016760B">
                      <w:rPr>
                        <w:rFonts w:ascii="Arial" w:eastAsia="Times New Roman" w:hAnsi="Arial" w:cs="Arial"/>
                        <w:color w:val="000000"/>
                        <w:sz w:val="20"/>
                        <w:szCs w:val="20"/>
                        <w:lang w:eastAsia="pt-BR"/>
                      </w:rPr>
                      <w:t>R$ 10.443,12</w:t>
                    </w:r>
                  </w:ins>
                </w:p>
              </w:tc>
            </w:tr>
            <w:tr w:rsidR="0016760B" w:rsidRPr="0016760B" w14:paraId="3FB0221D" w14:textId="77777777" w:rsidTr="0016760B">
              <w:trPr>
                <w:trHeight w:val="1785"/>
                <w:ins w:id="222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1E72EE" w14:textId="77777777" w:rsidR="0016760B" w:rsidRPr="0016760B" w:rsidRDefault="0016760B" w:rsidP="0016760B">
                  <w:pPr>
                    <w:autoSpaceDE/>
                    <w:autoSpaceDN/>
                    <w:adjustRightInd/>
                    <w:jc w:val="center"/>
                    <w:rPr>
                      <w:ins w:id="22297" w:author="Philippe Hollanda - Oliveira Trust" w:date="2022-07-19T09:57:00Z"/>
                      <w:rFonts w:ascii="Arial" w:eastAsia="Times New Roman" w:hAnsi="Arial" w:cs="Arial"/>
                      <w:color w:val="000000"/>
                      <w:sz w:val="20"/>
                      <w:szCs w:val="20"/>
                      <w:lang w:eastAsia="pt-BR"/>
                    </w:rPr>
                  </w:pPr>
                  <w:ins w:id="2229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52BF976" w14:textId="77777777" w:rsidR="0016760B" w:rsidRPr="0016760B" w:rsidRDefault="0016760B" w:rsidP="0016760B">
                  <w:pPr>
                    <w:autoSpaceDE/>
                    <w:autoSpaceDN/>
                    <w:adjustRightInd/>
                    <w:jc w:val="center"/>
                    <w:rPr>
                      <w:ins w:id="22299" w:author="Philippe Hollanda - Oliveira Trust" w:date="2022-07-19T09:57:00Z"/>
                      <w:rFonts w:ascii="Arial" w:eastAsia="Times New Roman" w:hAnsi="Arial" w:cs="Arial"/>
                      <w:color w:val="000000"/>
                      <w:sz w:val="20"/>
                      <w:szCs w:val="20"/>
                      <w:lang w:eastAsia="pt-BR"/>
                    </w:rPr>
                  </w:pPr>
                  <w:ins w:id="22300"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0E1E60" w14:textId="77777777" w:rsidR="0016760B" w:rsidRPr="0016760B" w:rsidRDefault="0016760B" w:rsidP="0016760B">
                  <w:pPr>
                    <w:autoSpaceDE/>
                    <w:autoSpaceDN/>
                    <w:adjustRightInd/>
                    <w:jc w:val="center"/>
                    <w:rPr>
                      <w:ins w:id="22301" w:author="Philippe Hollanda - Oliveira Trust" w:date="2022-07-19T09:57:00Z"/>
                      <w:rFonts w:ascii="Arial" w:eastAsia="Times New Roman" w:hAnsi="Arial" w:cs="Arial"/>
                      <w:color w:val="000000"/>
                      <w:sz w:val="20"/>
                      <w:szCs w:val="20"/>
                      <w:lang w:eastAsia="pt-BR"/>
                    </w:rPr>
                  </w:pPr>
                  <w:ins w:id="22302" w:author="Philippe Hollanda - Oliveira Trust" w:date="2022-07-19T09:57:00Z">
                    <w:r w:rsidRPr="0016760B">
                      <w:rPr>
                        <w:rFonts w:ascii="Arial" w:eastAsia="Times New Roman" w:hAnsi="Arial" w:cs="Arial"/>
                        <w:color w:val="000000"/>
                        <w:sz w:val="20"/>
                        <w:szCs w:val="20"/>
                        <w:lang w:eastAsia="pt-BR"/>
                      </w:rPr>
                      <w:t>R$ 2.196,50</w:t>
                    </w:r>
                  </w:ins>
                </w:p>
              </w:tc>
            </w:tr>
            <w:tr w:rsidR="0016760B" w:rsidRPr="0016760B" w14:paraId="22718C26" w14:textId="77777777" w:rsidTr="0016760B">
              <w:trPr>
                <w:trHeight w:val="1785"/>
                <w:ins w:id="223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19992F" w14:textId="77777777" w:rsidR="0016760B" w:rsidRPr="0016760B" w:rsidRDefault="0016760B" w:rsidP="0016760B">
                  <w:pPr>
                    <w:autoSpaceDE/>
                    <w:autoSpaceDN/>
                    <w:adjustRightInd/>
                    <w:jc w:val="center"/>
                    <w:rPr>
                      <w:ins w:id="22304" w:author="Philippe Hollanda - Oliveira Trust" w:date="2022-07-19T09:57:00Z"/>
                      <w:rFonts w:ascii="Arial" w:eastAsia="Times New Roman" w:hAnsi="Arial" w:cs="Arial"/>
                      <w:color w:val="000000"/>
                      <w:sz w:val="20"/>
                      <w:szCs w:val="20"/>
                      <w:lang w:eastAsia="pt-BR"/>
                    </w:rPr>
                  </w:pPr>
                  <w:ins w:id="22305" w:author="Philippe Hollanda - Oliveira Trust" w:date="2022-07-19T09:57:00Z">
                    <w:r w:rsidRPr="0016760B">
                      <w:rPr>
                        <w:rFonts w:ascii="Arial" w:eastAsia="Times New Roman" w:hAnsi="Arial" w:cs="Arial"/>
                        <w:color w:val="000000"/>
                        <w:sz w:val="20"/>
                        <w:szCs w:val="20"/>
                        <w:lang w:eastAsia="pt-BR"/>
                      </w:rPr>
                      <w:lastRenderedPageBreak/>
                      <w:t>LUVA PVC</w:t>
                    </w:r>
                  </w:ins>
                </w:p>
              </w:tc>
              <w:tc>
                <w:tcPr>
                  <w:tcW w:w="2324" w:type="dxa"/>
                  <w:tcBorders>
                    <w:top w:val="nil"/>
                    <w:left w:val="nil"/>
                    <w:bottom w:val="single" w:sz="4" w:space="0" w:color="auto"/>
                    <w:right w:val="single" w:sz="4" w:space="0" w:color="auto"/>
                  </w:tcBorders>
                  <w:shd w:val="clear" w:color="auto" w:fill="auto"/>
                  <w:noWrap/>
                  <w:vAlign w:val="center"/>
                  <w:hideMark/>
                </w:tcPr>
                <w:p w14:paraId="68169A6E" w14:textId="77777777" w:rsidR="0016760B" w:rsidRPr="0016760B" w:rsidRDefault="0016760B" w:rsidP="0016760B">
                  <w:pPr>
                    <w:autoSpaceDE/>
                    <w:autoSpaceDN/>
                    <w:adjustRightInd/>
                    <w:jc w:val="center"/>
                    <w:rPr>
                      <w:ins w:id="22306" w:author="Philippe Hollanda - Oliveira Trust" w:date="2022-07-19T09:57:00Z"/>
                      <w:rFonts w:ascii="Arial" w:eastAsia="Times New Roman" w:hAnsi="Arial" w:cs="Arial"/>
                      <w:color w:val="000000"/>
                      <w:sz w:val="20"/>
                      <w:szCs w:val="20"/>
                      <w:lang w:eastAsia="pt-BR"/>
                    </w:rPr>
                  </w:pPr>
                  <w:ins w:id="22307"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2F5F8D" w14:textId="77777777" w:rsidR="0016760B" w:rsidRPr="0016760B" w:rsidRDefault="0016760B" w:rsidP="0016760B">
                  <w:pPr>
                    <w:autoSpaceDE/>
                    <w:autoSpaceDN/>
                    <w:adjustRightInd/>
                    <w:jc w:val="center"/>
                    <w:rPr>
                      <w:ins w:id="22308" w:author="Philippe Hollanda - Oliveira Trust" w:date="2022-07-19T09:57:00Z"/>
                      <w:rFonts w:ascii="Arial" w:eastAsia="Times New Roman" w:hAnsi="Arial" w:cs="Arial"/>
                      <w:color w:val="000000"/>
                      <w:sz w:val="20"/>
                      <w:szCs w:val="20"/>
                      <w:lang w:eastAsia="pt-BR"/>
                    </w:rPr>
                  </w:pPr>
                  <w:ins w:id="22309" w:author="Philippe Hollanda - Oliveira Trust" w:date="2022-07-19T09:57:00Z">
                    <w:r w:rsidRPr="0016760B">
                      <w:rPr>
                        <w:rFonts w:ascii="Arial" w:eastAsia="Times New Roman" w:hAnsi="Arial" w:cs="Arial"/>
                        <w:color w:val="000000"/>
                        <w:sz w:val="20"/>
                        <w:szCs w:val="20"/>
                        <w:lang w:eastAsia="pt-BR"/>
                      </w:rPr>
                      <w:t>R$ 38,00</w:t>
                    </w:r>
                  </w:ins>
                </w:p>
              </w:tc>
            </w:tr>
            <w:tr w:rsidR="0016760B" w:rsidRPr="0016760B" w14:paraId="10D5B301" w14:textId="77777777" w:rsidTr="0016760B">
              <w:trPr>
                <w:trHeight w:val="1785"/>
                <w:ins w:id="223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1A652B" w14:textId="77777777" w:rsidR="0016760B" w:rsidRPr="0016760B" w:rsidRDefault="0016760B" w:rsidP="0016760B">
                  <w:pPr>
                    <w:autoSpaceDE/>
                    <w:autoSpaceDN/>
                    <w:adjustRightInd/>
                    <w:jc w:val="center"/>
                    <w:rPr>
                      <w:ins w:id="22311" w:author="Philippe Hollanda - Oliveira Trust" w:date="2022-07-19T09:57:00Z"/>
                      <w:rFonts w:ascii="Arial" w:eastAsia="Times New Roman" w:hAnsi="Arial" w:cs="Arial"/>
                      <w:color w:val="000000"/>
                      <w:sz w:val="20"/>
                      <w:szCs w:val="20"/>
                      <w:lang w:eastAsia="pt-BR"/>
                    </w:rPr>
                  </w:pPr>
                  <w:ins w:id="22312"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04A81AE3" w14:textId="77777777" w:rsidR="0016760B" w:rsidRPr="0016760B" w:rsidRDefault="0016760B" w:rsidP="0016760B">
                  <w:pPr>
                    <w:autoSpaceDE/>
                    <w:autoSpaceDN/>
                    <w:adjustRightInd/>
                    <w:jc w:val="center"/>
                    <w:rPr>
                      <w:ins w:id="22313" w:author="Philippe Hollanda - Oliveira Trust" w:date="2022-07-19T09:57:00Z"/>
                      <w:rFonts w:ascii="Arial" w:eastAsia="Times New Roman" w:hAnsi="Arial" w:cs="Arial"/>
                      <w:color w:val="000000"/>
                      <w:sz w:val="20"/>
                      <w:szCs w:val="20"/>
                      <w:lang w:eastAsia="pt-BR"/>
                    </w:rPr>
                  </w:pPr>
                  <w:ins w:id="22314" w:author="Philippe Hollanda - Oliveira Trust" w:date="2022-07-19T09:57:00Z">
                    <w:r w:rsidRPr="0016760B">
                      <w:rPr>
                        <w:rFonts w:ascii="Arial" w:eastAsia="Times New Roman" w:hAnsi="Arial" w:cs="Arial"/>
                        <w:color w:val="000000"/>
                        <w:sz w:val="20"/>
                        <w:szCs w:val="20"/>
                        <w:lang w:eastAsia="pt-BR"/>
                      </w:rPr>
                      <w:t>21/07/2021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1C181C" w14:textId="77777777" w:rsidR="0016760B" w:rsidRPr="0016760B" w:rsidRDefault="0016760B" w:rsidP="0016760B">
                  <w:pPr>
                    <w:autoSpaceDE/>
                    <w:autoSpaceDN/>
                    <w:adjustRightInd/>
                    <w:jc w:val="center"/>
                    <w:rPr>
                      <w:ins w:id="22315" w:author="Philippe Hollanda - Oliveira Trust" w:date="2022-07-19T09:57:00Z"/>
                      <w:rFonts w:ascii="Arial" w:eastAsia="Times New Roman" w:hAnsi="Arial" w:cs="Arial"/>
                      <w:color w:val="000000"/>
                      <w:sz w:val="20"/>
                      <w:szCs w:val="20"/>
                      <w:lang w:eastAsia="pt-BR"/>
                    </w:rPr>
                  </w:pPr>
                  <w:ins w:id="22316" w:author="Philippe Hollanda - Oliveira Trust" w:date="2022-07-19T09:57:00Z">
                    <w:r w:rsidRPr="0016760B">
                      <w:rPr>
                        <w:rFonts w:ascii="Arial" w:eastAsia="Times New Roman" w:hAnsi="Arial" w:cs="Arial"/>
                        <w:color w:val="000000"/>
                        <w:sz w:val="20"/>
                        <w:szCs w:val="20"/>
                        <w:lang w:eastAsia="pt-BR"/>
                      </w:rPr>
                      <w:t>R$ 15.682,80</w:t>
                    </w:r>
                  </w:ins>
                </w:p>
              </w:tc>
            </w:tr>
            <w:tr w:rsidR="0016760B" w:rsidRPr="0016760B" w14:paraId="49FD5120" w14:textId="77777777" w:rsidTr="0016760B">
              <w:trPr>
                <w:trHeight w:val="1785"/>
                <w:ins w:id="223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40F61E" w14:textId="77777777" w:rsidR="0016760B" w:rsidRPr="0016760B" w:rsidRDefault="0016760B" w:rsidP="0016760B">
                  <w:pPr>
                    <w:autoSpaceDE/>
                    <w:autoSpaceDN/>
                    <w:adjustRightInd/>
                    <w:jc w:val="center"/>
                    <w:rPr>
                      <w:ins w:id="22318" w:author="Philippe Hollanda - Oliveira Trust" w:date="2022-07-19T09:57:00Z"/>
                      <w:rFonts w:ascii="Arial" w:eastAsia="Times New Roman" w:hAnsi="Arial" w:cs="Arial"/>
                      <w:color w:val="000000"/>
                      <w:sz w:val="20"/>
                      <w:szCs w:val="20"/>
                      <w:lang w:eastAsia="pt-BR"/>
                    </w:rPr>
                  </w:pPr>
                  <w:ins w:id="22319" w:author="Philippe Hollanda - Oliveira Trust" w:date="2022-07-19T09:57:00Z">
                    <w:r w:rsidRPr="0016760B">
                      <w:rPr>
                        <w:rFonts w:ascii="Arial" w:eastAsia="Times New Roman" w:hAnsi="Arial" w:cs="Arial"/>
                        <w:color w:val="000000"/>
                        <w:sz w:val="20"/>
                        <w:szCs w:val="20"/>
                        <w:lang w:eastAsia="pt-BR"/>
                      </w:rPr>
                      <w:t>PERFIL DE ALUMINIO</w:t>
                    </w:r>
                  </w:ins>
                </w:p>
              </w:tc>
              <w:tc>
                <w:tcPr>
                  <w:tcW w:w="2324" w:type="dxa"/>
                  <w:tcBorders>
                    <w:top w:val="nil"/>
                    <w:left w:val="nil"/>
                    <w:bottom w:val="single" w:sz="4" w:space="0" w:color="auto"/>
                    <w:right w:val="single" w:sz="4" w:space="0" w:color="auto"/>
                  </w:tcBorders>
                  <w:shd w:val="clear" w:color="auto" w:fill="auto"/>
                  <w:noWrap/>
                  <w:vAlign w:val="center"/>
                  <w:hideMark/>
                </w:tcPr>
                <w:p w14:paraId="642EC50C" w14:textId="77777777" w:rsidR="0016760B" w:rsidRPr="0016760B" w:rsidRDefault="0016760B" w:rsidP="0016760B">
                  <w:pPr>
                    <w:autoSpaceDE/>
                    <w:autoSpaceDN/>
                    <w:adjustRightInd/>
                    <w:jc w:val="center"/>
                    <w:rPr>
                      <w:ins w:id="22320" w:author="Philippe Hollanda - Oliveira Trust" w:date="2022-07-19T09:57:00Z"/>
                      <w:rFonts w:ascii="Arial" w:eastAsia="Times New Roman" w:hAnsi="Arial" w:cs="Arial"/>
                      <w:color w:val="000000"/>
                      <w:sz w:val="20"/>
                      <w:szCs w:val="20"/>
                      <w:lang w:eastAsia="pt-BR"/>
                    </w:rPr>
                  </w:pPr>
                  <w:ins w:id="22321" w:author="Philippe Hollanda - Oliveira Trust" w:date="2022-07-19T09:57:00Z">
                    <w:r w:rsidRPr="0016760B">
                      <w:rPr>
                        <w:rFonts w:ascii="Arial" w:eastAsia="Times New Roman" w:hAnsi="Arial" w:cs="Arial"/>
                        <w:color w:val="000000"/>
                        <w:sz w:val="20"/>
                        <w:szCs w:val="20"/>
                        <w:lang w:eastAsia="pt-BR"/>
                      </w:rPr>
                      <w:t>16/07/2021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4A49C7" w14:textId="77777777" w:rsidR="0016760B" w:rsidRPr="0016760B" w:rsidRDefault="0016760B" w:rsidP="0016760B">
                  <w:pPr>
                    <w:autoSpaceDE/>
                    <w:autoSpaceDN/>
                    <w:adjustRightInd/>
                    <w:jc w:val="center"/>
                    <w:rPr>
                      <w:ins w:id="22322" w:author="Philippe Hollanda - Oliveira Trust" w:date="2022-07-19T09:57:00Z"/>
                      <w:rFonts w:ascii="Arial" w:eastAsia="Times New Roman" w:hAnsi="Arial" w:cs="Arial"/>
                      <w:color w:val="000000"/>
                      <w:sz w:val="20"/>
                      <w:szCs w:val="20"/>
                      <w:lang w:eastAsia="pt-BR"/>
                    </w:rPr>
                  </w:pPr>
                  <w:ins w:id="22323" w:author="Philippe Hollanda - Oliveira Trust" w:date="2022-07-19T09:57:00Z">
                    <w:r w:rsidRPr="0016760B">
                      <w:rPr>
                        <w:rFonts w:ascii="Arial" w:eastAsia="Times New Roman" w:hAnsi="Arial" w:cs="Arial"/>
                        <w:color w:val="000000"/>
                        <w:sz w:val="20"/>
                        <w:szCs w:val="20"/>
                        <w:lang w:eastAsia="pt-BR"/>
                      </w:rPr>
                      <w:t>R$ 109.996,20</w:t>
                    </w:r>
                  </w:ins>
                </w:p>
              </w:tc>
            </w:tr>
            <w:tr w:rsidR="0016760B" w:rsidRPr="0016760B" w14:paraId="60EDF46C" w14:textId="77777777" w:rsidTr="0016760B">
              <w:trPr>
                <w:trHeight w:val="1785"/>
                <w:ins w:id="223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1E1FF4" w14:textId="77777777" w:rsidR="0016760B" w:rsidRPr="0016760B" w:rsidRDefault="0016760B" w:rsidP="0016760B">
                  <w:pPr>
                    <w:autoSpaceDE/>
                    <w:autoSpaceDN/>
                    <w:adjustRightInd/>
                    <w:jc w:val="center"/>
                    <w:rPr>
                      <w:ins w:id="22325" w:author="Philippe Hollanda - Oliveira Trust" w:date="2022-07-19T09:57:00Z"/>
                      <w:rFonts w:ascii="Arial" w:eastAsia="Times New Roman" w:hAnsi="Arial" w:cs="Arial"/>
                      <w:color w:val="000000"/>
                      <w:sz w:val="20"/>
                      <w:szCs w:val="20"/>
                      <w:lang w:eastAsia="pt-BR"/>
                    </w:rPr>
                  </w:pPr>
                  <w:ins w:id="22326" w:author="Philippe Hollanda - Oliveira Trust" w:date="2022-07-19T09:57:00Z">
                    <w:r w:rsidRPr="0016760B">
                      <w:rPr>
                        <w:rFonts w:ascii="Arial" w:eastAsia="Times New Roman" w:hAnsi="Arial" w:cs="Arial"/>
                        <w:color w:val="000000"/>
                        <w:sz w:val="20"/>
                        <w:szCs w:val="20"/>
                        <w:lang w:eastAsia="pt-BR"/>
                      </w:rPr>
                      <w:t>TELHA</w:t>
                    </w:r>
                  </w:ins>
                </w:p>
              </w:tc>
              <w:tc>
                <w:tcPr>
                  <w:tcW w:w="2324" w:type="dxa"/>
                  <w:tcBorders>
                    <w:top w:val="nil"/>
                    <w:left w:val="nil"/>
                    <w:bottom w:val="single" w:sz="4" w:space="0" w:color="auto"/>
                    <w:right w:val="single" w:sz="4" w:space="0" w:color="auto"/>
                  </w:tcBorders>
                  <w:shd w:val="clear" w:color="auto" w:fill="auto"/>
                  <w:noWrap/>
                  <w:vAlign w:val="center"/>
                  <w:hideMark/>
                </w:tcPr>
                <w:p w14:paraId="1CBC99A0" w14:textId="77777777" w:rsidR="0016760B" w:rsidRPr="0016760B" w:rsidRDefault="0016760B" w:rsidP="0016760B">
                  <w:pPr>
                    <w:autoSpaceDE/>
                    <w:autoSpaceDN/>
                    <w:adjustRightInd/>
                    <w:jc w:val="center"/>
                    <w:rPr>
                      <w:ins w:id="22327" w:author="Philippe Hollanda - Oliveira Trust" w:date="2022-07-19T09:57:00Z"/>
                      <w:rFonts w:ascii="Arial" w:eastAsia="Times New Roman" w:hAnsi="Arial" w:cs="Arial"/>
                      <w:color w:val="000000"/>
                      <w:sz w:val="20"/>
                      <w:szCs w:val="20"/>
                      <w:lang w:eastAsia="pt-BR"/>
                    </w:rPr>
                  </w:pPr>
                  <w:ins w:id="22328"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5E5BA1" w14:textId="77777777" w:rsidR="0016760B" w:rsidRPr="0016760B" w:rsidRDefault="0016760B" w:rsidP="0016760B">
                  <w:pPr>
                    <w:autoSpaceDE/>
                    <w:autoSpaceDN/>
                    <w:adjustRightInd/>
                    <w:jc w:val="center"/>
                    <w:rPr>
                      <w:ins w:id="22329" w:author="Philippe Hollanda - Oliveira Trust" w:date="2022-07-19T09:57:00Z"/>
                      <w:rFonts w:ascii="Arial" w:eastAsia="Times New Roman" w:hAnsi="Arial" w:cs="Arial"/>
                      <w:color w:val="000000"/>
                      <w:sz w:val="20"/>
                      <w:szCs w:val="20"/>
                      <w:lang w:eastAsia="pt-BR"/>
                    </w:rPr>
                  </w:pPr>
                  <w:ins w:id="22330" w:author="Philippe Hollanda - Oliveira Trust" w:date="2022-07-19T09:57:00Z">
                    <w:r w:rsidRPr="0016760B">
                      <w:rPr>
                        <w:rFonts w:ascii="Arial" w:eastAsia="Times New Roman" w:hAnsi="Arial" w:cs="Arial"/>
                        <w:color w:val="000000"/>
                        <w:sz w:val="20"/>
                        <w:szCs w:val="20"/>
                        <w:lang w:eastAsia="pt-BR"/>
                      </w:rPr>
                      <w:t>R$ 135.949,97</w:t>
                    </w:r>
                  </w:ins>
                </w:p>
              </w:tc>
            </w:tr>
            <w:tr w:rsidR="0016760B" w:rsidRPr="0016760B" w14:paraId="03A00055" w14:textId="77777777" w:rsidTr="0016760B">
              <w:trPr>
                <w:trHeight w:val="1785"/>
                <w:ins w:id="223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C6B145" w14:textId="77777777" w:rsidR="0016760B" w:rsidRPr="0016760B" w:rsidRDefault="0016760B" w:rsidP="0016760B">
                  <w:pPr>
                    <w:autoSpaceDE/>
                    <w:autoSpaceDN/>
                    <w:adjustRightInd/>
                    <w:jc w:val="center"/>
                    <w:rPr>
                      <w:ins w:id="22332" w:author="Philippe Hollanda - Oliveira Trust" w:date="2022-07-19T09:57:00Z"/>
                      <w:rFonts w:ascii="Arial" w:eastAsia="Times New Roman" w:hAnsi="Arial" w:cs="Arial"/>
                      <w:color w:val="000000"/>
                      <w:sz w:val="20"/>
                      <w:szCs w:val="20"/>
                      <w:lang w:eastAsia="pt-BR"/>
                    </w:rPr>
                  </w:pPr>
                  <w:ins w:id="22333" w:author="Philippe Hollanda - Oliveira Trust" w:date="2022-07-19T09:57:00Z">
                    <w:r w:rsidRPr="0016760B">
                      <w:rPr>
                        <w:rFonts w:ascii="Arial" w:eastAsia="Times New Roman" w:hAnsi="Arial" w:cs="Arial"/>
                        <w:color w:val="000000"/>
                        <w:sz w:val="20"/>
                        <w:szCs w:val="20"/>
                        <w:lang w:eastAsia="pt-BR"/>
                      </w:rPr>
                      <w:t>FIXADOR METAL</w:t>
                    </w:r>
                  </w:ins>
                </w:p>
              </w:tc>
              <w:tc>
                <w:tcPr>
                  <w:tcW w:w="2324" w:type="dxa"/>
                  <w:tcBorders>
                    <w:top w:val="nil"/>
                    <w:left w:val="nil"/>
                    <w:bottom w:val="single" w:sz="4" w:space="0" w:color="auto"/>
                    <w:right w:val="single" w:sz="4" w:space="0" w:color="auto"/>
                  </w:tcBorders>
                  <w:shd w:val="clear" w:color="auto" w:fill="auto"/>
                  <w:noWrap/>
                  <w:vAlign w:val="center"/>
                  <w:hideMark/>
                </w:tcPr>
                <w:p w14:paraId="188B7C56" w14:textId="77777777" w:rsidR="0016760B" w:rsidRPr="0016760B" w:rsidRDefault="0016760B" w:rsidP="0016760B">
                  <w:pPr>
                    <w:autoSpaceDE/>
                    <w:autoSpaceDN/>
                    <w:adjustRightInd/>
                    <w:jc w:val="center"/>
                    <w:rPr>
                      <w:ins w:id="22334" w:author="Philippe Hollanda - Oliveira Trust" w:date="2022-07-19T09:57:00Z"/>
                      <w:rFonts w:ascii="Arial" w:eastAsia="Times New Roman" w:hAnsi="Arial" w:cs="Arial"/>
                      <w:color w:val="000000"/>
                      <w:sz w:val="20"/>
                      <w:szCs w:val="20"/>
                      <w:lang w:eastAsia="pt-BR"/>
                    </w:rPr>
                  </w:pPr>
                  <w:ins w:id="22335"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2DA1AB" w14:textId="77777777" w:rsidR="0016760B" w:rsidRPr="0016760B" w:rsidRDefault="0016760B" w:rsidP="0016760B">
                  <w:pPr>
                    <w:autoSpaceDE/>
                    <w:autoSpaceDN/>
                    <w:adjustRightInd/>
                    <w:jc w:val="center"/>
                    <w:rPr>
                      <w:ins w:id="22336" w:author="Philippe Hollanda - Oliveira Trust" w:date="2022-07-19T09:57:00Z"/>
                      <w:rFonts w:ascii="Arial" w:eastAsia="Times New Roman" w:hAnsi="Arial" w:cs="Arial"/>
                      <w:color w:val="000000"/>
                      <w:sz w:val="20"/>
                      <w:szCs w:val="20"/>
                      <w:lang w:eastAsia="pt-BR"/>
                    </w:rPr>
                  </w:pPr>
                  <w:ins w:id="22337" w:author="Philippe Hollanda - Oliveira Trust" w:date="2022-07-19T09:57:00Z">
                    <w:r w:rsidRPr="0016760B">
                      <w:rPr>
                        <w:rFonts w:ascii="Arial" w:eastAsia="Times New Roman" w:hAnsi="Arial" w:cs="Arial"/>
                        <w:color w:val="000000"/>
                        <w:sz w:val="20"/>
                        <w:szCs w:val="20"/>
                        <w:lang w:eastAsia="pt-BR"/>
                      </w:rPr>
                      <w:t>R$ 864,00</w:t>
                    </w:r>
                  </w:ins>
                </w:p>
              </w:tc>
            </w:tr>
            <w:tr w:rsidR="0016760B" w:rsidRPr="0016760B" w14:paraId="189310A9" w14:textId="77777777" w:rsidTr="0016760B">
              <w:trPr>
                <w:trHeight w:val="1785"/>
                <w:ins w:id="2233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C395CE0" w14:textId="77777777" w:rsidR="0016760B" w:rsidRPr="0016760B" w:rsidRDefault="0016760B" w:rsidP="0016760B">
                  <w:pPr>
                    <w:autoSpaceDE/>
                    <w:autoSpaceDN/>
                    <w:adjustRightInd/>
                    <w:jc w:val="center"/>
                    <w:rPr>
                      <w:ins w:id="22339" w:author="Philippe Hollanda - Oliveira Trust" w:date="2022-07-19T09:57:00Z"/>
                      <w:rFonts w:ascii="Arial" w:eastAsia="Times New Roman" w:hAnsi="Arial" w:cs="Arial"/>
                      <w:color w:val="000000"/>
                      <w:sz w:val="20"/>
                      <w:szCs w:val="20"/>
                      <w:lang w:eastAsia="pt-BR"/>
                    </w:rPr>
                  </w:pPr>
                  <w:ins w:id="22340" w:author="Philippe Hollanda - Oliveira Trust" w:date="2022-07-19T09:57:00Z">
                    <w:r w:rsidRPr="0016760B">
                      <w:rPr>
                        <w:rFonts w:ascii="Arial" w:eastAsia="Times New Roman" w:hAnsi="Arial" w:cs="Arial"/>
                        <w:color w:val="000000"/>
                        <w:sz w:val="20"/>
                        <w:szCs w:val="20"/>
                        <w:lang w:eastAsia="pt-BR"/>
                      </w:rPr>
                      <w:lastRenderedPageBreak/>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2FACC65B" w14:textId="77777777" w:rsidR="0016760B" w:rsidRPr="0016760B" w:rsidRDefault="0016760B" w:rsidP="0016760B">
                  <w:pPr>
                    <w:autoSpaceDE/>
                    <w:autoSpaceDN/>
                    <w:adjustRightInd/>
                    <w:jc w:val="center"/>
                    <w:rPr>
                      <w:ins w:id="22341" w:author="Philippe Hollanda - Oliveira Trust" w:date="2022-07-19T09:57:00Z"/>
                      <w:rFonts w:ascii="Arial" w:eastAsia="Times New Roman" w:hAnsi="Arial" w:cs="Arial"/>
                      <w:color w:val="000000"/>
                      <w:sz w:val="20"/>
                      <w:szCs w:val="20"/>
                      <w:lang w:eastAsia="pt-BR"/>
                    </w:rPr>
                  </w:pPr>
                  <w:ins w:id="22342" w:author="Philippe Hollanda - Oliveira Trust" w:date="2022-07-19T09:57:00Z">
                    <w:r w:rsidRPr="0016760B">
                      <w:rPr>
                        <w:rFonts w:ascii="Arial" w:eastAsia="Times New Roman" w:hAnsi="Arial" w:cs="Arial"/>
                        <w:color w:val="000000"/>
                        <w:sz w:val="20"/>
                        <w:szCs w:val="20"/>
                        <w:lang w:eastAsia="pt-BR"/>
                      </w:rPr>
                      <w:t>27/08/2021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4267C1" w14:textId="77777777" w:rsidR="0016760B" w:rsidRPr="0016760B" w:rsidRDefault="0016760B" w:rsidP="0016760B">
                  <w:pPr>
                    <w:autoSpaceDE/>
                    <w:autoSpaceDN/>
                    <w:adjustRightInd/>
                    <w:jc w:val="center"/>
                    <w:rPr>
                      <w:ins w:id="22343" w:author="Philippe Hollanda - Oliveira Trust" w:date="2022-07-19T09:57:00Z"/>
                      <w:rFonts w:ascii="Arial" w:eastAsia="Times New Roman" w:hAnsi="Arial" w:cs="Arial"/>
                      <w:color w:val="000000"/>
                      <w:sz w:val="20"/>
                      <w:szCs w:val="20"/>
                      <w:lang w:eastAsia="pt-BR"/>
                    </w:rPr>
                  </w:pPr>
                  <w:ins w:id="22344" w:author="Philippe Hollanda - Oliveira Trust" w:date="2022-07-19T09:57:00Z">
                    <w:r w:rsidRPr="0016760B">
                      <w:rPr>
                        <w:rFonts w:ascii="Arial" w:eastAsia="Times New Roman" w:hAnsi="Arial" w:cs="Arial"/>
                        <w:color w:val="000000"/>
                        <w:sz w:val="20"/>
                        <w:szCs w:val="20"/>
                        <w:lang w:eastAsia="pt-BR"/>
                      </w:rPr>
                      <w:t>R$ 933,34</w:t>
                    </w:r>
                  </w:ins>
                </w:p>
              </w:tc>
            </w:tr>
            <w:tr w:rsidR="0016760B" w:rsidRPr="0016760B" w14:paraId="38E6D9F1" w14:textId="77777777" w:rsidTr="0016760B">
              <w:trPr>
                <w:trHeight w:val="1785"/>
                <w:ins w:id="2234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CF2EA0D" w14:textId="77777777" w:rsidR="0016760B" w:rsidRPr="0016760B" w:rsidRDefault="0016760B" w:rsidP="0016760B">
                  <w:pPr>
                    <w:autoSpaceDE/>
                    <w:autoSpaceDN/>
                    <w:adjustRightInd/>
                    <w:rPr>
                      <w:ins w:id="2234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E09D993" w14:textId="77777777" w:rsidR="0016760B" w:rsidRPr="0016760B" w:rsidRDefault="0016760B" w:rsidP="0016760B">
                  <w:pPr>
                    <w:autoSpaceDE/>
                    <w:autoSpaceDN/>
                    <w:adjustRightInd/>
                    <w:jc w:val="center"/>
                    <w:rPr>
                      <w:ins w:id="22347" w:author="Philippe Hollanda - Oliveira Trust" w:date="2022-07-19T09:57:00Z"/>
                      <w:rFonts w:ascii="Arial" w:eastAsia="Times New Roman" w:hAnsi="Arial" w:cs="Arial"/>
                      <w:color w:val="000000"/>
                      <w:sz w:val="20"/>
                      <w:szCs w:val="20"/>
                      <w:lang w:eastAsia="pt-BR"/>
                    </w:rPr>
                  </w:pPr>
                  <w:ins w:id="22348" w:author="Philippe Hollanda - Oliveira Trust" w:date="2022-07-19T09:57:00Z">
                    <w:r w:rsidRPr="0016760B">
                      <w:rPr>
                        <w:rFonts w:ascii="Arial" w:eastAsia="Times New Roman" w:hAnsi="Arial" w:cs="Arial"/>
                        <w:color w:val="000000"/>
                        <w:sz w:val="20"/>
                        <w:szCs w:val="20"/>
                        <w:lang w:eastAsia="pt-BR"/>
                      </w:rPr>
                      <w:t>12/08/2021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ECC8FA" w14:textId="77777777" w:rsidR="0016760B" w:rsidRPr="0016760B" w:rsidRDefault="0016760B" w:rsidP="0016760B">
                  <w:pPr>
                    <w:autoSpaceDE/>
                    <w:autoSpaceDN/>
                    <w:adjustRightInd/>
                    <w:jc w:val="center"/>
                    <w:rPr>
                      <w:ins w:id="22349" w:author="Philippe Hollanda - Oliveira Trust" w:date="2022-07-19T09:57:00Z"/>
                      <w:rFonts w:ascii="Arial" w:eastAsia="Times New Roman" w:hAnsi="Arial" w:cs="Arial"/>
                      <w:color w:val="000000"/>
                      <w:sz w:val="20"/>
                      <w:szCs w:val="20"/>
                      <w:lang w:eastAsia="pt-BR"/>
                    </w:rPr>
                  </w:pPr>
                  <w:ins w:id="22350" w:author="Philippe Hollanda - Oliveira Trust" w:date="2022-07-19T09:57:00Z">
                    <w:r w:rsidRPr="0016760B">
                      <w:rPr>
                        <w:rFonts w:ascii="Arial" w:eastAsia="Times New Roman" w:hAnsi="Arial" w:cs="Arial"/>
                        <w:color w:val="000000"/>
                        <w:sz w:val="20"/>
                        <w:szCs w:val="20"/>
                        <w:lang w:eastAsia="pt-BR"/>
                      </w:rPr>
                      <w:t>R$ 933,33</w:t>
                    </w:r>
                  </w:ins>
                </w:p>
              </w:tc>
            </w:tr>
            <w:tr w:rsidR="0016760B" w:rsidRPr="0016760B" w14:paraId="26F86262" w14:textId="77777777" w:rsidTr="0016760B">
              <w:trPr>
                <w:trHeight w:val="1785"/>
                <w:ins w:id="2235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B43B218" w14:textId="77777777" w:rsidR="0016760B" w:rsidRPr="0016760B" w:rsidRDefault="0016760B" w:rsidP="0016760B">
                  <w:pPr>
                    <w:autoSpaceDE/>
                    <w:autoSpaceDN/>
                    <w:adjustRightInd/>
                    <w:rPr>
                      <w:ins w:id="2235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F13F765" w14:textId="77777777" w:rsidR="0016760B" w:rsidRPr="0016760B" w:rsidRDefault="0016760B" w:rsidP="0016760B">
                  <w:pPr>
                    <w:autoSpaceDE/>
                    <w:autoSpaceDN/>
                    <w:adjustRightInd/>
                    <w:jc w:val="center"/>
                    <w:rPr>
                      <w:ins w:id="22353" w:author="Philippe Hollanda - Oliveira Trust" w:date="2022-07-19T09:57:00Z"/>
                      <w:rFonts w:ascii="Arial" w:eastAsia="Times New Roman" w:hAnsi="Arial" w:cs="Arial"/>
                      <w:color w:val="000000"/>
                      <w:sz w:val="20"/>
                      <w:szCs w:val="20"/>
                      <w:lang w:eastAsia="pt-BR"/>
                    </w:rPr>
                  </w:pPr>
                  <w:ins w:id="22354" w:author="Philippe Hollanda - Oliveira Trust" w:date="2022-07-19T09:57:00Z">
                    <w:r w:rsidRPr="0016760B">
                      <w:rPr>
                        <w:rFonts w:ascii="Arial" w:eastAsia="Times New Roman" w:hAnsi="Arial" w:cs="Arial"/>
                        <w:color w:val="000000"/>
                        <w:sz w:val="20"/>
                        <w:szCs w:val="20"/>
                        <w:lang w:eastAsia="pt-BR"/>
                      </w:rPr>
                      <w:t>28/07/2021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06ABC3" w14:textId="77777777" w:rsidR="0016760B" w:rsidRPr="0016760B" w:rsidRDefault="0016760B" w:rsidP="0016760B">
                  <w:pPr>
                    <w:autoSpaceDE/>
                    <w:autoSpaceDN/>
                    <w:adjustRightInd/>
                    <w:jc w:val="center"/>
                    <w:rPr>
                      <w:ins w:id="22355" w:author="Philippe Hollanda - Oliveira Trust" w:date="2022-07-19T09:57:00Z"/>
                      <w:rFonts w:ascii="Arial" w:eastAsia="Times New Roman" w:hAnsi="Arial" w:cs="Arial"/>
                      <w:color w:val="000000"/>
                      <w:sz w:val="20"/>
                      <w:szCs w:val="20"/>
                      <w:lang w:eastAsia="pt-BR"/>
                    </w:rPr>
                  </w:pPr>
                  <w:ins w:id="22356" w:author="Philippe Hollanda - Oliveira Trust" w:date="2022-07-19T09:57:00Z">
                    <w:r w:rsidRPr="0016760B">
                      <w:rPr>
                        <w:rFonts w:ascii="Arial" w:eastAsia="Times New Roman" w:hAnsi="Arial" w:cs="Arial"/>
                        <w:color w:val="000000"/>
                        <w:sz w:val="20"/>
                        <w:szCs w:val="20"/>
                        <w:lang w:eastAsia="pt-BR"/>
                      </w:rPr>
                      <w:t>R$ 933,33</w:t>
                    </w:r>
                  </w:ins>
                </w:p>
              </w:tc>
            </w:tr>
            <w:tr w:rsidR="0016760B" w:rsidRPr="0016760B" w14:paraId="016105CE" w14:textId="77777777" w:rsidTr="0016760B">
              <w:trPr>
                <w:trHeight w:val="1785"/>
                <w:ins w:id="223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E31DE6" w14:textId="77777777" w:rsidR="0016760B" w:rsidRPr="0016760B" w:rsidRDefault="0016760B" w:rsidP="0016760B">
                  <w:pPr>
                    <w:autoSpaceDE/>
                    <w:autoSpaceDN/>
                    <w:adjustRightInd/>
                    <w:jc w:val="center"/>
                    <w:rPr>
                      <w:ins w:id="22358" w:author="Philippe Hollanda - Oliveira Trust" w:date="2022-07-19T09:57:00Z"/>
                      <w:rFonts w:ascii="Arial" w:eastAsia="Times New Roman" w:hAnsi="Arial" w:cs="Arial"/>
                      <w:color w:val="000000"/>
                      <w:sz w:val="20"/>
                      <w:szCs w:val="20"/>
                      <w:lang w:eastAsia="pt-BR"/>
                    </w:rPr>
                  </w:pPr>
                  <w:ins w:id="22359" w:author="Philippe Hollanda - Oliveira Trust" w:date="2022-07-19T09:57:00Z">
                    <w:r w:rsidRPr="0016760B">
                      <w:rPr>
                        <w:rFonts w:ascii="Arial" w:eastAsia="Times New Roman" w:hAnsi="Arial" w:cs="Arial"/>
                        <w:color w:val="000000"/>
                        <w:sz w:val="20"/>
                        <w:szCs w:val="20"/>
                        <w:lang w:eastAsia="pt-BR"/>
                      </w:rPr>
                      <w:t>LUMINÁRIAS EXTERNAS</w:t>
                    </w:r>
                  </w:ins>
                </w:p>
              </w:tc>
              <w:tc>
                <w:tcPr>
                  <w:tcW w:w="2324" w:type="dxa"/>
                  <w:tcBorders>
                    <w:top w:val="nil"/>
                    <w:left w:val="nil"/>
                    <w:bottom w:val="single" w:sz="4" w:space="0" w:color="auto"/>
                    <w:right w:val="single" w:sz="4" w:space="0" w:color="auto"/>
                  </w:tcBorders>
                  <w:shd w:val="clear" w:color="auto" w:fill="auto"/>
                  <w:noWrap/>
                  <w:vAlign w:val="center"/>
                  <w:hideMark/>
                </w:tcPr>
                <w:p w14:paraId="20FEC14C" w14:textId="77777777" w:rsidR="0016760B" w:rsidRPr="0016760B" w:rsidRDefault="0016760B" w:rsidP="0016760B">
                  <w:pPr>
                    <w:autoSpaceDE/>
                    <w:autoSpaceDN/>
                    <w:adjustRightInd/>
                    <w:jc w:val="center"/>
                    <w:rPr>
                      <w:ins w:id="22360" w:author="Philippe Hollanda - Oliveira Trust" w:date="2022-07-19T09:57:00Z"/>
                      <w:rFonts w:ascii="Arial" w:eastAsia="Times New Roman" w:hAnsi="Arial" w:cs="Arial"/>
                      <w:color w:val="000000"/>
                      <w:sz w:val="20"/>
                      <w:szCs w:val="20"/>
                      <w:lang w:eastAsia="pt-BR"/>
                    </w:rPr>
                  </w:pPr>
                  <w:ins w:id="22361"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4A31AF" w14:textId="77777777" w:rsidR="0016760B" w:rsidRPr="0016760B" w:rsidRDefault="0016760B" w:rsidP="0016760B">
                  <w:pPr>
                    <w:autoSpaceDE/>
                    <w:autoSpaceDN/>
                    <w:adjustRightInd/>
                    <w:jc w:val="center"/>
                    <w:rPr>
                      <w:ins w:id="22362" w:author="Philippe Hollanda - Oliveira Trust" w:date="2022-07-19T09:57:00Z"/>
                      <w:rFonts w:ascii="Arial" w:eastAsia="Times New Roman" w:hAnsi="Arial" w:cs="Arial"/>
                      <w:color w:val="000000"/>
                      <w:sz w:val="20"/>
                      <w:szCs w:val="20"/>
                      <w:lang w:eastAsia="pt-BR"/>
                    </w:rPr>
                  </w:pPr>
                  <w:ins w:id="22363" w:author="Philippe Hollanda - Oliveira Trust" w:date="2022-07-19T09:57:00Z">
                    <w:r w:rsidRPr="0016760B">
                      <w:rPr>
                        <w:rFonts w:ascii="Arial" w:eastAsia="Times New Roman" w:hAnsi="Arial" w:cs="Arial"/>
                        <w:color w:val="000000"/>
                        <w:sz w:val="20"/>
                        <w:szCs w:val="20"/>
                        <w:lang w:eastAsia="pt-BR"/>
                      </w:rPr>
                      <w:t>R$ 20.061,01</w:t>
                    </w:r>
                  </w:ins>
                </w:p>
              </w:tc>
            </w:tr>
            <w:tr w:rsidR="0016760B" w:rsidRPr="0016760B" w14:paraId="5A331D8C" w14:textId="77777777" w:rsidTr="0016760B">
              <w:trPr>
                <w:trHeight w:val="1785"/>
                <w:ins w:id="223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2873A6" w14:textId="77777777" w:rsidR="0016760B" w:rsidRPr="0016760B" w:rsidRDefault="0016760B" w:rsidP="0016760B">
                  <w:pPr>
                    <w:autoSpaceDE/>
                    <w:autoSpaceDN/>
                    <w:adjustRightInd/>
                    <w:jc w:val="center"/>
                    <w:rPr>
                      <w:ins w:id="22365" w:author="Philippe Hollanda - Oliveira Trust" w:date="2022-07-19T09:57:00Z"/>
                      <w:rFonts w:ascii="Arial" w:eastAsia="Times New Roman" w:hAnsi="Arial" w:cs="Arial"/>
                      <w:color w:val="000000"/>
                      <w:sz w:val="20"/>
                      <w:szCs w:val="20"/>
                      <w:lang w:eastAsia="pt-BR"/>
                    </w:rPr>
                  </w:pPr>
                  <w:ins w:id="22366"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64E9698A" w14:textId="77777777" w:rsidR="0016760B" w:rsidRPr="0016760B" w:rsidRDefault="0016760B" w:rsidP="0016760B">
                  <w:pPr>
                    <w:autoSpaceDE/>
                    <w:autoSpaceDN/>
                    <w:adjustRightInd/>
                    <w:jc w:val="center"/>
                    <w:rPr>
                      <w:ins w:id="22367" w:author="Philippe Hollanda - Oliveira Trust" w:date="2022-07-19T09:57:00Z"/>
                      <w:rFonts w:ascii="Arial" w:eastAsia="Times New Roman" w:hAnsi="Arial" w:cs="Arial"/>
                      <w:color w:val="000000"/>
                      <w:sz w:val="20"/>
                      <w:szCs w:val="20"/>
                      <w:lang w:eastAsia="pt-BR"/>
                    </w:rPr>
                  </w:pPr>
                  <w:ins w:id="22368"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82CE59" w14:textId="77777777" w:rsidR="0016760B" w:rsidRPr="0016760B" w:rsidRDefault="0016760B" w:rsidP="0016760B">
                  <w:pPr>
                    <w:autoSpaceDE/>
                    <w:autoSpaceDN/>
                    <w:adjustRightInd/>
                    <w:jc w:val="center"/>
                    <w:rPr>
                      <w:ins w:id="22369" w:author="Philippe Hollanda - Oliveira Trust" w:date="2022-07-19T09:57:00Z"/>
                      <w:rFonts w:ascii="Arial" w:eastAsia="Times New Roman" w:hAnsi="Arial" w:cs="Arial"/>
                      <w:color w:val="000000"/>
                      <w:sz w:val="20"/>
                      <w:szCs w:val="20"/>
                      <w:lang w:eastAsia="pt-BR"/>
                    </w:rPr>
                  </w:pPr>
                  <w:ins w:id="22370" w:author="Philippe Hollanda - Oliveira Trust" w:date="2022-07-19T09:57:00Z">
                    <w:r w:rsidRPr="0016760B">
                      <w:rPr>
                        <w:rFonts w:ascii="Arial" w:eastAsia="Times New Roman" w:hAnsi="Arial" w:cs="Arial"/>
                        <w:color w:val="000000"/>
                        <w:sz w:val="20"/>
                        <w:szCs w:val="20"/>
                        <w:lang w:eastAsia="pt-BR"/>
                      </w:rPr>
                      <w:t>R$ 2.005,92</w:t>
                    </w:r>
                  </w:ins>
                </w:p>
              </w:tc>
            </w:tr>
            <w:tr w:rsidR="0016760B" w:rsidRPr="0016760B" w14:paraId="5B01679E" w14:textId="77777777" w:rsidTr="0016760B">
              <w:trPr>
                <w:trHeight w:val="1785"/>
                <w:ins w:id="223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016F4E" w14:textId="77777777" w:rsidR="0016760B" w:rsidRPr="0016760B" w:rsidRDefault="0016760B" w:rsidP="0016760B">
                  <w:pPr>
                    <w:autoSpaceDE/>
                    <w:autoSpaceDN/>
                    <w:adjustRightInd/>
                    <w:jc w:val="center"/>
                    <w:rPr>
                      <w:ins w:id="22372" w:author="Philippe Hollanda - Oliveira Trust" w:date="2022-07-19T09:57:00Z"/>
                      <w:rFonts w:ascii="Arial" w:eastAsia="Times New Roman" w:hAnsi="Arial" w:cs="Arial"/>
                      <w:color w:val="000000"/>
                      <w:sz w:val="20"/>
                      <w:szCs w:val="20"/>
                      <w:lang w:eastAsia="pt-BR"/>
                    </w:rPr>
                  </w:pPr>
                  <w:ins w:id="22373" w:author="Philippe Hollanda - Oliveira Trust" w:date="2022-07-19T09:57:00Z">
                    <w:r w:rsidRPr="0016760B">
                      <w:rPr>
                        <w:rFonts w:ascii="Arial" w:eastAsia="Times New Roman" w:hAnsi="Arial" w:cs="Arial"/>
                        <w:color w:val="000000"/>
                        <w:sz w:val="20"/>
                        <w:szCs w:val="20"/>
                        <w:lang w:eastAsia="pt-BR"/>
                      </w:rPr>
                      <w:lastRenderedPageBreak/>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3017EF4F" w14:textId="77777777" w:rsidR="0016760B" w:rsidRPr="0016760B" w:rsidRDefault="0016760B" w:rsidP="0016760B">
                  <w:pPr>
                    <w:autoSpaceDE/>
                    <w:autoSpaceDN/>
                    <w:adjustRightInd/>
                    <w:jc w:val="center"/>
                    <w:rPr>
                      <w:ins w:id="22374" w:author="Philippe Hollanda - Oliveira Trust" w:date="2022-07-19T09:57:00Z"/>
                      <w:rFonts w:ascii="Arial" w:eastAsia="Times New Roman" w:hAnsi="Arial" w:cs="Arial"/>
                      <w:color w:val="000000"/>
                      <w:sz w:val="20"/>
                      <w:szCs w:val="20"/>
                      <w:lang w:eastAsia="pt-BR"/>
                    </w:rPr>
                  </w:pPr>
                  <w:ins w:id="22375"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4479CD" w14:textId="77777777" w:rsidR="0016760B" w:rsidRPr="0016760B" w:rsidRDefault="0016760B" w:rsidP="0016760B">
                  <w:pPr>
                    <w:autoSpaceDE/>
                    <w:autoSpaceDN/>
                    <w:adjustRightInd/>
                    <w:jc w:val="center"/>
                    <w:rPr>
                      <w:ins w:id="22376" w:author="Philippe Hollanda - Oliveira Trust" w:date="2022-07-19T09:57:00Z"/>
                      <w:rFonts w:ascii="Arial" w:eastAsia="Times New Roman" w:hAnsi="Arial" w:cs="Arial"/>
                      <w:color w:val="000000"/>
                      <w:sz w:val="20"/>
                      <w:szCs w:val="20"/>
                      <w:lang w:eastAsia="pt-BR"/>
                    </w:rPr>
                  </w:pPr>
                  <w:ins w:id="22377" w:author="Philippe Hollanda - Oliveira Trust" w:date="2022-07-19T09:57:00Z">
                    <w:r w:rsidRPr="0016760B">
                      <w:rPr>
                        <w:rFonts w:ascii="Arial" w:eastAsia="Times New Roman" w:hAnsi="Arial" w:cs="Arial"/>
                        <w:color w:val="000000"/>
                        <w:sz w:val="20"/>
                        <w:szCs w:val="20"/>
                        <w:lang w:eastAsia="pt-BR"/>
                      </w:rPr>
                      <w:t>R$ 2.235,45</w:t>
                    </w:r>
                  </w:ins>
                </w:p>
              </w:tc>
            </w:tr>
            <w:tr w:rsidR="0016760B" w:rsidRPr="0016760B" w14:paraId="284119ED" w14:textId="77777777" w:rsidTr="0016760B">
              <w:trPr>
                <w:trHeight w:val="1785"/>
                <w:ins w:id="223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F0F070" w14:textId="77777777" w:rsidR="0016760B" w:rsidRPr="0016760B" w:rsidRDefault="0016760B" w:rsidP="0016760B">
                  <w:pPr>
                    <w:autoSpaceDE/>
                    <w:autoSpaceDN/>
                    <w:adjustRightInd/>
                    <w:jc w:val="center"/>
                    <w:rPr>
                      <w:ins w:id="22379" w:author="Philippe Hollanda - Oliveira Trust" w:date="2022-07-19T09:57:00Z"/>
                      <w:rFonts w:ascii="Arial" w:eastAsia="Times New Roman" w:hAnsi="Arial" w:cs="Arial"/>
                      <w:color w:val="000000"/>
                      <w:sz w:val="20"/>
                      <w:szCs w:val="20"/>
                      <w:lang w:eastAsia="pt-BR"/>
                    </w:rPr>
                  </w:pPr>
                  <w:ins w:id="22380"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3944E2F0" w14:textId="77777777" w:rsidR="0016760B" w:rsidRPr="0016760B" w:rsidRDefault="0016760B" w:rsidP="0016760B">
                  <w:pPr>
                    <w:autoSpaceDE/>
                    <w:autoSpaceDN/>
                    <w:adjustRightInd/>
                    <w:jc w:val="center"/>
                    <w:rPr>
                      <w:ins w:id="22381" w:author="Philippe Hollanda - Oliveira Trust" w:date="2022-07-19T09:57:00Z"/>
                      <w:rFonts w:ascii="Arial" w:eastAsia="Times New Roman" w:hAnsi="Arial" w:cs="Arial"/>
                      <w:color w:val="000000"/>
                      <w:sz w:val="20"/>
                      <w:szCs w:val="20"/>
                      <w:lang w:eastAsia="pt-BR"/>
                    </w:rPr>
                  </w:pPr>
                  <w:ins w:id="22382"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C2DA65" w14:textId="77777777" w:rsidR="0016760B" w:rsidRPr="0016760B" w:rsidRDefault="0016760B" w:rsidP="0016760B">
                  <w:pPr>
                    <w:autoSpaceDE/>
                    <w:autoSpaceDN/>
                    <w:adjustRightInd/>
                    <w:jc w:val="center"/>
                    <w:rPr>
                      <w:ins w:id="22383" w:author="Philippe Hollanda - Oliveira Trust" w:date="2022-07-19T09:57:00Z"/>
                      <w:rFonts w:ascii="Arial" w:eastAsia="Times New Roman" w:hAnsi="Arial" w:cs="Arial"/>
                      <w:color w:val="000000"/>
                      <w:sz w:val="20"/>
                      <w:szCs w:val="20"/>
                      <w:lang w:eastAsia="pt-BR"/>
                    </w:rPr>
                  </w:pPr>
                  <w:ins w:id="22384" w:author="Philippe Hollanda - Oliveira Trust" w:date="2022-07-19T09:57:00Z">
                    <w:r w:rsidRPr="0016760B">
                      <w:rPr>
                        <w:rFonts w:ascii="Arial" w:eastAsia="Times New Roman" w:hAnsi="Arial" w:cs="Arial"/>
                        <w:color w:val="000000"/>
                        <w:sz w:val="20"/>
                        <w:szCs w:val="20"/>
                        <w:lang w:eastAsia="pt-BR"/>
                      </w:rPr>
                      <w:t>R$ 2.235,45</w:t>
                    </w:r>
                  </w:ins>
                </w:p>
              </w:tc>
            </w:tr>
            <w:tr w:rsidR="0016760B" w:rsidRPr="0016760B" w14:paraId="6D7CA954" w14:textId="77777777" w:rsidTr="0016760B">
              <w:trPr>
                <w:trHeight w:val="1785"/>
                <w:ins w:id="223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8C6CA4" w14:textId="77777777" w:rsidR="0016760B" w:rsidRPr="0016760B" w:rsidRDefault="0016760B" w:rsidP="0016760B">
                  <w:pPr>
                    <w:autoSpaceDE/>
                    <w:autoSpaceDN/>
                    <w:adjustRightInd/>
                    <w:jc w:val="center"/>
                    <w:rPr>
                      <w:ins w:id="22386" w:author="Philippe Hollanda - Oliveira Trust" w:date="2022-07-19T09:57:00Z"/>
                      <w:rFonts w:ascii="Arial" w:eastAsia="Times New Roman" w:hAnsi="Arial" w:cs="Arial"/>
                      <w:color w:val="000000"/>
                      <w:sz w:val="20"/>
                      <w:szCs w:val="20"/>
                      <w:lang w:eastAsia="pt-BR"/>
                    </w:rPr>
                  </w:pPr>
                  <w:ins w:id="22387"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7A30BDB8" w14:textId="77777777" w:rsidR="0016760B" w:rsidRPr="0016760B" w:rsidRDefault="0016760B" w:rsidP="0016760B">
                  <w:pPr>
                    <w:autoSpaceDE/>
                    <w:autoSpaceDN/>
                    <w:adjustRightInd/>
                    <w:jc w:val="center"/>
                    <w:rPr>
                      <w:ins w:id="22388" w:author="Philippe Hollanda - Oliveira Trust" w:date="2022-07-19T09:57:00Z"/>
                      <w:rFonts w:ascii="Arial" w:eastAsia="Times New Roman" w:hAnsi="Arial" w:cs="Arial"/>
                      <w:color w:val="000000"/>
                      <w:sz w:val="20"/>
                      <w:szCs w:val="20"/>
                      <w:lang w:eastAsia="pt-BR"/>
                    </w:rPr>
                  </w:pPr>
                  <w:ins w:id="22389"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EB3C7F" w14:textId="77777777" w:rsidR="0016760B" w:rsidRPr="0016760B" w:rsidRDefault="0016760B" w:rsidP="0016760B">
                  <w:pPr>
                    <w:autoSpaceDE/>
                    <w:autoSpaceDN/>
                    <w:adjustRightInd/>
                    <w:jc w:val="center"/>
                    <w:rPr>
                      <w:ins w:id="22390" w:author="Philippe Hollanda - Oliveira Trust" w:date="2022-07-19T09:57:00Z"/>
                      <w:rFonts w:ascii="Arial" w:eastAsia="Times New Roman" w:hAnsi="Arial" w:cs="Arial"/>
                      <w:color w:val="000000"/>
                      <w:sz w:val="20"/>
                      <w:szCs w:val="20"/>
                      <w:lang w:eastAsia="pt-BR"/>
                    </w:rPr>
                  </w:pPr>
                  <w:ins w:id="22391" w:author="Philippe Hollanda - Oliveira Trust" w:date="2022-07-19T09:57:00Z">
                    <w:r w:rsidRPr="0016760B">
                      <w:rPr>
                        <w:rFonts w:ascii="Arial" w:eastAsia="Times New Roman" w:hAnsi="Arial" w:cs="Arial"/>
                        <w:color w:val="000000"/>
                        <w:sz w:val="20"/>
                        <w:szCs w:val="20"/>
                        <w:lang w:eastAsia="pt-BR"/>
                      </w:rPr>
                      <w:t>R$ 638,70</w:t>
                    </w:r>
                  </w:ins>
                </w:p>
              </w:tc>
            </w:tr>
            <w:tr w:rsidR="0016760B" w:rsidRPr="0016760B" w14:paraId="3E69C4EC" w14:textId="77777777" w:rsidTr="0016760B">
              <w:trPr>
                <w:trHeight w:val="1785"/>
                <w:ins w:id="223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78E982" w14:textId="77777777" w:rsidR="0016760B" w:rsidRPr="0016760B" w:rsidRDefault="0016760B" w:rsidP="0016760B">
                  <w:pPr>
                    <w:autoSpaceDE/>
                    <w:autoSpaceDN/>
                    <w:adjustRightInd/>
                    <w:jc w:val="center"/>
                    <w:rPr>
                      <w:ins w:id="22393" w:author="Philippe Hollanda - Oliveira Trust" w:date="2022-07-19T09:57:00Z"/>
                      <w:rFonts w:ascii="Arial" w:eastAsia="Times New Roman" w:hAnsi="Arial" w:cs="Arial"/>
                      <w:color w:val="000000"/>
                      <w:sz w:val="20"/>
                      <w:szCs w:val="20"/>
                      <w:lang w:eastAsia="pt-BR"/>
                    </w:rPr>
                  </w:pPr>
                  <w:ins w:id="22394"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53A312F1" w14:textId="77777777" w:rsidR="0016760B" w:rsidRPr="0016760B" w:rsidRDefault="0016760B" w:rsidP="0016760B">
                  <w:pPr>
                    <w:autoSpaceDE/>
                    <w:autoSpaceDN/>
                    <w:adjustRightInd/>
                    <w:jc w:val="center"/>
                    <w:rPr>
                      <w:ins w:id="22395" w:author="Philippe Hollanda - Oliveira Trust" w:date="2022-07-19T09:57:00Z"/>
                      <w:rFonts w:ascii="Arial" w:eastAsia="Times New Roman" w:hAnsi="Arial" w:cs="Arial"/>
                      <w:color w:val="000000"/>
                      <w:sz w:val="20"/>
                      <w:szCs w:val="20"/>
                      <w:lang w:eastAsia="pt-BR"/>
                    </w:rPr>
                  </w:pPr>
                  <w:ins w:id="22396"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1A84EA" w14:textId="77777777" w:rsidR="0016760B" w:rsidRPr="0016760B" w:rsidRDefault="0016760B" w:rsidP="0016760B">
                  <w:pPr>
                    <w:autoSpaceDE/>
                    <w:autoSpaceDN/>
                    <w:adjustRightInd/>
                    <w:jc w:val="center"/>
                    <w:rPr>
                      <w:ins w:id="22397" w:author="Philippe Hollanda - Oliveira Trust" w:date="2022-07-19T09:57:00Z"/>
                      <w:rFonts w:ascii="Arial" w:eastAsia="Times New Roman" w:hAnsi="Arial" w:cs="Arial"/>
                      <w:color w:val="000000"/>
                      <w:sz w:val="20"/>
                      <w:szCs w:val="20"/>
                      <w:lang w:eastAsia="pt-BR"/>
                    </w:rPr>
                  </w:pPr>
                  <w:ins w:id="22398" w:author="Philippe Hollanda - Oliveira Trust" w:date="2022-07-19T09:57:00Z">
                    <w:r w:rsidRPr="0016760B">
                      <w:rPr>
                        <w:rFonts w:ascii="Arial" w:eastAsia="Times New Roman" w:hAnsi="Arial" w:cs="Arial"/>
                        <w:color w:val="000000"/>
                        <w:sz w:val="20"/>
                        <w:szCs w:val="20"/>
                        <w:lang w:eastAsia="pt-BR"/>
                      </w:rPr>
                      <w:t>R$ 769,50</w:t>
                    </w:r>
                  </w:ins>
                </w:p>
              </w:tc>
            </w:tr>
            <w:tr w:rsidR="0016760B" w:rsidRPr="0016760B" w14:paraId="57AC5721" w14:textId="77777777" w:rsidTr="0016760B">
              <w:trPr>
                <w:trHeight w:val="1785"/>
                <w:ins w:id="2239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AB4693F" w14:textId="77777777" w:rsidR="0016760B" w:rsidRPr="0016760B" w:rsidRDefault="0016760B" w:rsidP="0016760B">
                  <w:pPr>
                    <w:autoSpaceDE/>
                    <w:autoSpaceDN/>
                    <w:adjustRightInd/>
                    <w:jc w:val="center"/>
                    <w:rPr>
                      <w:ins w:id="22400" w:author="Philippe Hollanda - Oliveira Trust" w:date="2022-07-19T09:57:00Z"/>
                      <w:rFonts w:ascii="Arial" w:eastAsia="Times New Roman" w:hAnsi="Arial" w:cs="Arial"/>
                      <w:color w:val="000000"/>
                      <w:sz w:val="20"/>
                      <w:szCs w:val="20"/>
                      <w:lang w:eastAsia="pt-BR"/>
                    </w:rPr>
                  </w:pPr>
                  <w:ins w:id="2240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6369C15" w14:textId="77777777" w:rsidR="0016760B" w:rsidRPr="0016760B" w:rsidRDefault="0016760B" w:rsidP="0016760B">
                  <w:pPr>
                    <w:autoSpaceDE/>
                    <w:autoSpaceDN/>
                    <w:adjustRightInd/>
                    <w:jc w:val="center"/>
                    <w:rPr>
                      <w:ins w:id="22402" w:author="Philippe Hollanda - Oliveira Trust" w:date="2022-07-19T09:57:00Z"/>
                      <w:rFonts w:ascii="Arial" w:eastAsia="Times New Roman" w:hAnsi="Arial" w:cs="Arial"/>
                      <w:color w:val="000000"/>
                      <w:sz w:val="20"/>
                      <w:szCs w:val="20"/>
                      <w:lang w:eastAsia="pt-BR"/>
                    </w:rPr>
                  </w:pPr>
                  <w:ins w:id="22403" w:author="Philippe Hollanda - Oliveira Trust" w:date="2022-07-19T09:57:00Z">
                    <w:r w:rsidRPr="0016760B">
                      <w:rPr>
                        <w:rFonts w:ascii="Arial" w:eastAsia="Times New Roman" w:hAnsi="Arial" w:cs="Arial"/>
                        <w:color w:val="000000"/>
                        <w:sz w:val="20"/>
                        <w:szCs w:val="20"/>
                        <w:lang w:eastAsia="pt-BR"/>
                      </w:rPr>
                      <w:t>28/07/2021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0EB7C2" w14:textId="77777777" w:rsidR="0016760B" w:rsidRPr="0016760B" w:rsidRDefault="0016760B" w:rsidP="0016760B">
                  <w:pPr>
                    <w:autoSpaceDE/>
                    <w:autoSpaceDN/>
                    <w:adjustRightInd/>
                    <w:jc w:val="center"/>
                    <w:rPr>
                      <w:ins w:id="22404" w:author="Philippe Hollanda - Oliveira Trust" w:date="2022-07-19T09:57:00Z"/>
                      <w:rFonts w:ascii="Arial" w:eastAsia="Times New Roman" w:hAnsi="Arial" w:cs="Arial"/>
                      <w:color w:val="000000"/>
                      <w:sz w:val="20"/>
                      <w:szCs w:val="20"/>
                      <w:lang w:eastAsia="pt-BR"/>
                    </w:rPr>
                  </w:pPr>
                  <w:ins w:id="22405" w:author="Philippe Hollanda - Oliveira Trust" w:date="2022-07-19T09:57:00Z">
                    <w:r w:rsidRPr="0016760B">
                      <w:rPr>
                        <w:rFonts w:ascii="Arial" w:eastAsia="Times New Roman" w:hAnsi="Arial" w:cs="Arial"/>
                        <w:color w:val="000000"/>
                        <w:sz w:val="20"/>
                        <w:szCs w:val="20"/>
                        <w:lang w:eastAsia="pt-BR"/>
                      </w:rPr>
                      <w:t>R$ 4.521,47</w:t>
                    </w:r>
                  </w:ins>
                </w:p>
              </w:tc>
            </w:tr>
            <w:tr w:rsidR="0016760B" w:rsidRPr="0016760B" w14:paraId="24908720" w14:textId="77777777" w:rsidTr="0016760B">
              <w:trPr>
                <w:trHeight w:val="1785"/>
                <w:ins w:id="2240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9977C09" w14:textId="77777777" w:rsidR="0016760B" w:rsidRPr="0016760B" w:rsidRDefault="0016760B" w:rsidP="0016760B">
                  <w:pPr>
                    <w:autoSpaceDE/>
                    <w:autoSpaceDN/>
                    <w:adjustRightInd/>
                    <w:rPr>
                      <w:ins w:id="2240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37E2017" w14:textId="77777777" w:rsidR="0016760B" w:rsidRPr="0016760B" w:rsidRDefault="0016760B" w:rsidP="0016760B">
                  <w:pPr>
                    <w:autoSpaceDE/>
                    <w:autoSpaceDN/>
                    <w:adjustRightInd/>
                    <w:jc w:val="center"/>
                    <w:rPr>
                      <w:ins w:id="22408" w:author="Philippe Hollanda - Oliveira Trust" w:date="2022-07-19T09:57:00Z"/>
                      <w:rFonts w:ascii="Arial" w:eastAsia="Times New Roman" w:hAnsi="Arial" w:cs="Arial"/>
                      <w:color w:val="000000"/>
                      <w:sz w:val="20"/>
                      <w:szCs w:val="20"/>
                      <w:lang w:eastAsia="pt-BR"/>
                    </w:rPr>
                  </w:pPr>
                  <w:ins w:id="22409"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A1DC62" w14:textId="77777777" w:rsidR="0016760B" w:rsidRPr="0016760B" w:rsidRDefault="0016760B" w:rsidP="0016760B">
                  <w:pPr>
                    <w:autoSpaceDE/>
                    <w:autoSpaceDN/>
                    <w:adjustRightInd/>
                    <w:jc w:val="center"/>
                    <w:rPr>
                      <w:ins w:id="22410" w:author="Philippe Hollanda - Oliveira Trust" w:date="2022-07-19T09:57:00Z"/>
                      <w:rFonts w:ascii="Arial" w:eastAsia="Times New Roman" w:hAnsi="Arial" w:cs="Arial"/>
                      <w:color w:val="000000"/>
                      <w:sz w:val="20"/>
                      <w:szCs w:val="20"/>
                      <w:lang w:eastAsia="pt-BR"/>
                    </w:rPr>
                  </w:pPr>
                  <w:ins w:id="22411" w:author="Philippe Hollanda - Oliveira Trust" w:date="2022-07-19T09:57:00Z">
                    <w:r w:rsidRPr="0016760B">
                      <w:rPr>
                        <w:rFonts w:ascii="Arial" w:eastAsia="Times New Roman" w:hAnsi="Arial" w:cs="Arial"/>
                        <w:color w:val="000000"/>
                        <w:sz w:val="20"/>
                        <w:szCs w:val="20"/>
                        <w:lang w:eastAsia="pt-BR"/>
                      </w:rPr>
                      <w:t>R$ 4.521,47</w:t>
                    </w:r>
                  </w:ins>
                </w:p>
              </w:tc>
            </w:tr>
            <w:tr w:rsidR="0016760B" w:rsidRPr="0016760B" w14:paraId="346B3209" w14:textId="77777777" w:rsidTr="0016760B">
              <w:trPr>
                <w:trHeight w:val="1785"/>
                <w:ins w:id="224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9CA333" w14:textId="77777777" w:rsidR="0016760B" w:rsidRPr="0016760B" w:rsidRDefault="0016760B" w:rsidP="0016760B">
                  <w:pPr>
                    <w:autoSpaceDE/>
                    <w:autoSpaceDN/>
                    <w:adjustRightInd/>
                    <w:jc w:val="center"/>
                    <w:rPr>
                      <w:ins w:id="22413" w:author="Philippe Hollanda - Oliveira Trust" w:date="2022-07-19T09:57:00Z"/>
                      <w:rFonts w:ascii="Arial" w:eastAsia="Times New Roman" w:hAnsi="Arial" w:cs="Arial"/>
                      <w:color w:val="000000"/>
                      <w:sz w:val="20"/>
                      <w:szCs w:val="20"/>
                      <w:lang w:eastAsia="pt-BR"/>
                    </w:rPr>
                  </w:pPr>
                  <w:ins w:id="22414" w:author="Philippe Hollanda - Oliveira Trust" w:date="2022-07-19T09:57:00Z">
                    <w:r w:rsidRPr="0016760B">
                      <w:rPr>
                        <w:rFonts w:ascii="Arial" w:eastAsia="Times New Roman" w:hAnsi="Arial" w:cs="Arial"/>
                        <w:color w:val="000000"/>
                        <w:sz w:val="20"/>
                        <w:szCs w:val="20"/>
                        <w:lang w:eastAsia="pt-BR"/>
                      </w:rPr>
                      <w:t>TRILHO</w:t>
                    </w:r>
                  </w:ins>
                </w:p>
              </w:tc>
              <w:tc>
                <w:tcPr>
                  <w:tcW w:w="2324" w:type="dxa"/>
                  <w:tcBorders>
                    <w:top w:val="nil"/>
                    <w:left w:val="nil"/>
                    <w:bottom w:val="single" w:sz="4" w:space="0" w:color="auto"/>
                    <w:right w:val="single" w:sz="4" w:space="0" w:color="auto"/>
                  </w:tcBorders>
                  <w:shd w:val="clear" w:color="auto" w:fill="auto"/>
                  <w:noWrap/>
                  <w:vAlign w:val="center"/>
                  <w:hideMark/>
                </w:tcPr>
                <w:p w14:paraId="2F2DCDCB" w14:textId="77777777" w:rsidR="0016760B" w:rsidRPr="0016760B" w:rsidRDefault="0016760B" w:rsidP="0016760B">
                  <w:pPr>
                    <w:autoSpaceDE/>
                    <w:autoSpaceDN/>
                    <w:adjustRightInd/>
                    <w:jc w:val="center"/>
                    <w:rPr>
                      <w:ins w:id="22415" w:author="Philippe Hollanda - Oliveira Trust" w:date="2022-07-19T09:57:00Z"/>
                      <w:rFonts w:ascii="Arial" w:eastAsia="Times New Roman" w:hAnsi="Arial" w:cs="Arial"/>
                      <w:color w:val="000000"/>
                      <w:sz w:val="20"/>
                      <w:szCs w:val="20"/>
                      <w:lang w:eastAsia="pt-BR"/>
                    </w:rPr>
                  </w:pPr>
                  <w:ins w:id="22416"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3CBEAA" w14:textId="77777777" w:rsidR="0016760B" w:rsidRPr="0016760B" w:rsidRDefault="0016760B" w:rsidP="0016760B">
                  <w:pPr>
                    <w:autoSpaceDE/>
                    <w:autoSpaceDN/>
                    <w:adjustRightInd/>
                    <w:jc w:val="center"/>
                    <w:rPr>
                      <w:ins w:id="22417" w:author="Philippe Hollanda - Oliveira Trust" w:date="2022-07-19T09:57:00Z"/>
                      <w:rFonts w:ascii="Arial" w:eastAsia="Times New Roman" w:hAnsi="Arial" w:cs="Arial"/>
                      <w:color w:val="000000"/>
                      <w:sz w:val="20"/>
                      <w:szCs w:val="20"/>
                      <w:lang w:eastAsia="pt-BR"/>
                    </w:rPr>
                  </w:pPr>
                  <w:ins w:id="22418" w:author="Philippe Hollanda - Oliveira Trust" w:date="2022-07-19T09:57:00Z">
                    <w:r w:rsidRPr="0016760B">
                      <w:rPr>
                        <w:rFonts w:ascii="Arial" w:eastAsia="Times New Roman" w:hAnsi="Arial" w:cs="Arial"/>
                        <w:color w:val="000000"/>
                        <w:sz w:val="20"/>
                        <w:szCs w:val="20"/>
                        <w:lang w:eastAsia="pt-BR"/>
                      </w:rPr>
                      <w:t>R$ 5.160,00</w:t>
                    </w:r>
                  </w:ins>
                </w:p>
              </w:tc>
            </w:tr>
            <w:tr w:rsidR="0016760B" w:rsidRPr="0016760B" w14:paraId="48E8D0C7" w14:textId="77777777" w:rsidTr="0016760B">
              <w:trPr>
                <w:trHeight w:val="1785"/>
                <w:ins w:id="224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6B588B" w14:textId="77777777" w:rsidR="0016760B" w:rsidRPr="0016760B" w:rsidRDefault="0016760B" w:rsidP="0016760B">
                  <w:pPr>
                    <w:autoSpaceDE/>
                    <w:autoSpaceDN/>
                    <w:adjustRightInd/>
                    <w:jc w:val="center"/>
                    <w:rPr>
                      <w:ins w:id="22420" w:author="Philippe Hollanda - Oliveira Trust" w:date="2022-07-19T09:57:00Z"/>
                      <w:rFonts w:ascii="Arial" w:eastAsia="Times New Roman" w:hAnsi="Arial" w:cs="Arial"/>
                      <w:color w:val="000000"/>
                      <w:sz w:val="20"/>
                      <w:szCs w:val="20"/>
                      <w:lang w:eastAsia="pt-BR"/>
                    </w:rPr>
                  </w:pPr>
                  <w:ins w:id="22421"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243074BC" w14:textId="77777777" w:rsidR="0016760B" w:rsidRPr="0016760B" w:rsidRDefault="0016760B" w:rsidP="0016760B">
                  <w:pPr>
                    <w:autoSpaceDE/>
                    <w:autoSpaceDN/>
                    <w:adjustRightInd/>
                    <w:jc w:val="center"/>
                    <w:rPr>
                      <w:ins w:id="22422" w:author="Philippe Hollanda - Oliveira Trust" w:date="2022-07-19T09:57:00Z"/>
                      <w:rFonts w:ascii="Arial" w:eastAsia="Times New Roman" w:hAnsi="Arial" w:cs="Arial"/>
                      <w:color w:val="000000"/>
                      <w:sz w:val="20"/>
                      <w:szCs w:val="20"/>
                      <w:lang w:eastAsia="pt-BR"/>
                    </w:rPr>
                  </w:pPr>
                  <w:ins w:id="22423" w:author="Philippe Hollanda - Oliveira Trust" w:date="2022-07-19T09:57:00Z">
                    <w:r w:rsidRPr="0016760B">
                      <w:rPr>
                        <w:rFonts w:ascii="Arial" w:eastAsia="Times New Roman" w:hAnsi="Arial" w:cs="Arial"/>
                        <w:color w:val="000000"/>
                        <w:sz w:val="20"/>
                        <w:szCs w:val="20"/>
                        <w:lang w:eastAsia="pt-BR"/>
                      </w:rPr>
                      <w:t>20/07/2021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FB1886" w14:textId="77777777" w:rsidR="0016760B" w:rsidRPr="0016760B" w:rsidRDefault="0016760B" w:rsidP="0016760B">
                  <w:pPr>
                    <w:autoSpaceDE/>
                    <w:autoSpaceDN/>
                    <w:adjustRightInd/>
                    <w:jc w:val="center"/>
                    <w:rPr>
                      <w:ins w:id="22424" w:author="Philippe Hollanda - Oliveira Trust" w:date="2022-07-19T09:57:00Z"/>
                      <w:rFonts w:ascii="Arial" w:eastAsia="Times New Roman" w:hAnsi="Arial" w:cs="Arial"/>
                      <w:color w:val="000000"/>
                      <w:sz w:val="20"/>
                      <w:szCs w:val="20"/>
                      <w:lang w:eastAsia="pt-BR"/>
                    </w:rPr>
                  </w:pPr>
                  <w:ins w:id="22425" w:author="Philippe Hollanda - Oliveira Trust" w:date="2022-07-19T09:57:00Z">
                    <w:r w:rsidRPr="0016760B">
                      <w:rPr>
                        <w:rFonts w:ascii="Arial" w:eastAsia="Times New Roman" w:hAnsi="Arial" w:cs="Arial"/>
                        <w:color w:val="000000"/>
                        <w:sz w:val="20"/>
                        <w:szCs w:val="20"/>
                        <w:lang w:eastAsia="pt-BR"/>
                      </w:rPr>
                      <w:t>R$ 2.490,00</w:t>
                    </w:r>
                  </w:ins>
                </w:p>
              </w:tc>
            </w:tr>
            <w:tr w:rsidR="0016760B" w:rsidRPr="0016760B" w14:paraId="6A0A9098" w14:textId="77777777" w:rsidTr="0016760B">
              <w:trPr>
                <w:trHeight w:val="1785"/>
                <w:ins w:id="224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9E4520" w14:textId="77777777" w:rsidR="0016760B" w:rsidRPr="0016760B" w:rsidRDefault="0016760B" w:rsidP="0016760B">
                  <w:pPr>
                    <w:autoSpaceDE/>
                    <w:autoSpaceDN/>
                    <w:adjustRightInd/>
                    <w:jc w:val="center"/>
                    <w:rPr>
                      <w:ins w:id="22427" w:author="Philippe Hollanda - Oliveira Trust" w:date="2022-07-19T09:57:00Z"/>
                      <w:rFonts w:ascii="Arial" w:eastAsia="Times New Roman" w:hAnsi="Arial" w:cs="Arial"/>
                      <w:color w:val="000000"/>
                      <w:sz w:val="20"/>
                      <w:szCs w:val="20"/>
                      <w:lang w:eastAsia="pt-BR"/>
                    </w:rPr>
                  </w:pPr>
                  <w:ins w:id="22428" w:author="Philippe Hollanda - Oliveira Trust" w:date="2022-07-19T09:57:00Z">
                    <w:r w:rsidRPr="0016760B">
                      <w:rPr>
                        <w:rFonts w:ascii="Arial" w:eastAsia="Times New Roman" w:hAnsi="Arial" w:cs="Arial"/>
                        <w:color w:val="000000"/>
                        <w:sz w:val="20"/>
                        <w:szCs w:val="20"/>
                        <w:lang w:eastAsia="pt-BR"/>
                      </w:rPr>
                      <w:t>TELA</w:t>
                    </w:r>
                  </w:ins>
                </w:p>
              </w:tc>
              <w:tc>
                <w:tcPr>
                  <w:tcW w:w="2324" w:type="dxa"/>
                  <w:tcBorders>
                    <w:top w:val="nil"/>
                    <w:left w:val="nil"/>
                    <w:bottom w:val="single" w:sz="4" w:space="0" w:color="auto"/>
                    <w:right w:val="single" w:sz="4" w:space="0" w:color="auto"/>
                  </w:tcBorders>
                  <w:shd w:val="clear" w:color="auto" w:fill="auto"/>
                  <w:noWrap/>
                  <w:vAlign w:val="center"/>
                  <w:hideMark/>
                </w:tcPr>
                <w:p w14:paraId="20CEA682" w14:textId="77777777" w:rsidR="0016760B" w:rsidRPr="0016760B" w:rsidRDefault="0016760B" w:rsidP="0016760B">
                  <w:pPr>
                    <w:autoSpaceDE/>
                    <w:autoSpaceDN/>
                    <w:adjustRightInd/>
                    <w:jc w:val="center"/>
                    <w:rPr>
                      <w:ins w:id="22429" w:author="Philippe Hollanda - Oliveira Trust" w:date="2022-07-19T09:57:00Z"/>
                      <w:rFonts w:ascii="Arial" w:eastAsia="Times New Roman" w:hAnsi="Arial" w:cs="Arial"/>
                      <w:color w:val="000000"/>
                      <w:sz w:val="20"/>
                      <w:szCs w:val="20"/>
                      <w:lang w:eastAsia="pt-BR"/>
                    </w:rPr>
                  </w:pPr>
                  <w:ins w:id="22430"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D68073" w14:textId="77777777" w:rsidR="0016760B" w:rsidRPr="0016760B" w:rsidRDefault="0016760B" w:rsidP="0016760B">
                  <w:pPr>
                    <w:autoSpaceDE/>
                    <w:autoSpaceDN/>
                    <w:adjustRightInd/>
                    <w:jc w:val="center"/>
                    <w:rPr>
                      <w:ins w:id="22431" w:author="Philippe Hollanda - Oliveira Trust" w:date="2022-07-19T09:57:00Z"/>
                      <w:rFonts w:ascii="Arial" w:eastAsia="Times New Roman" w:hAnsi="Arial" w:cs="Arial"/>
                      <w:color w:val="000000"/>
                      <w:sz w:val="20"/>
                      <w:szCs w:val="20"/>
                      <w:lang w:eastAsia="pt-BR"/>
                    </w:rPr>
                  </w:pPr>
                  <w:ins w:id="22432" w:author="Philippe Hollanda - Oliveira Trust" w:date="2022-07-19T09:57:00Z">
                    <w:r w:rsidRPr="0016760B">
                      <w:rPr>
                        <w:rFonts w:ascii="Arial" w:eastAsia="Times New Roman" w:hAnsi="Arial" w:cs="Arial"/>
                        <w:color w:val="000000"/>
                        <w:sz w:val="20"/>
                        <w:szCs w:val="20"/>
                        <w:lang w:eastAsia="pt-BR"/>
                      </w:rPr>
                      <w:t>R$ 6.267,50</w:t>
                    </w:r>
                  </w:ins>
                </w:p>
              </w:tc>
            </w:tr>
            <w:tr w:rsidR="0016760B" w:rsidRPr="0016760B" w14:paraId="0BD2A8F9" w14:textId="77777777" w:rsidTr="0016760B">
              <w:trPr>
                <w:trHeight w:val="1785"/>
                <w:ins w:id="224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5A08BC" w14:textId="77777777" w:rsidR="0016760B" w:rsidRPr="0016760B" w:rsidRDefault="0016760B" w:rsidP="0016760B">
                  <w:pPr>
                    <w:autoSpaceDE/>
                    <w:autoSpaceDN/>
                    <w:adjustRightInd/>
                    <w:jc w:val="center"/>
                    <w:rPr>
                      <w:ins w:id="22434" w:author="Philippe Hollanda - Oliveira Trust" w:date="2022-07-19T09:57:00Z"/>
                      <w:rFonts w:ascii="Arial" w:eastAsia="Times New Roman" w:hAnsi="Arial" w:cs="Arial"/>
                      <w:color w:val="000000"/>
                      <w:sz w:val="20"/>
                      <w:szCs w:val="20"/>
                      <w:lang w:eastAsia="pt-BR"/>
                    </w:rPr>
                  </w:pPr>
                  <w:ins w:id="22435"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430DF541" w14:textId="77777777" w:rsidR="0016760B" w:rsidRPr="0016760B" w:rsidRDefault="0016760B" w:rsidP="0016760B">
                  <w:pPr>
                    <w:autoSpaceDE/>
                    <w:autoSpaceDN/>
                    <w:adjustRightInd/>
                    <w:jc w:val="center"/>
                    <w:rPr>
                      <w:ins w:id="22436" w:author="Philippe Hollanda - Oliveira Trust" w:date="2022-07-19T09:57:00Z"/>
                      <w:rFonts w:ascii="Arial" w:eastAsia="Times New Roman" w:hAnsi="Arial" w:cs="Arial"/>
                      <w:color w:val="000000"/>
                      <w:sz w:val="20"/>
                      <w:szCs w:val="20"/>
                      <w:lang w:eastAsia="pt-BR"/>
                    </w:rPr>
                  </w:pPr>
                  <w:ins w:id="22437"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869A1B" w14:textId="77777777" w:rsidR="0016760B" w:rsidRPr="0016760B" w:rsidRDefault="0016760B" w:rsidP="0016760B">
                  <w:pPr>
                    <w:autoSpaceDE/>
                    <w:autoSpaceDN/>
                    <w:adjustRightInd/>
                    <w:jc w:val="center"/>
                    <w:rPr>
                      <w:ins w:id="22438" w:author="Philippe Hollanda - Oliveira Trust" w:date="2022-07-19T09:57:00Z"/>
                      <w:rFonts w:ascii="Arial" w:eastAsia="Times New Roman" w:hAnsi="Arial" w:cs="Arial"/>
                      <w:color w:val="000000"/>
                      <w:sz w:val="20"/>
                      <w:szCs w:val="20"/>
                      <w:lang w:eastAsia="pt-BR"/>
                    </w:rPr>
                  </w:pPr>
                  <w:ins w:id="22439" w:author="Philippe Hollanda - Oliveira Trust" w:date="2022-07-19T09:57:00Z">
                    <w:r w:rsidRPr="0016760B">
                      <w:rPr>
                        <w:rFonts w:ascii="Arial" w:eastAsia="Times New Roman" w:hAnsi="Arial" w:cs="Arial"/>
                        <w:color w:val="000000"/>
                        <w:sz w:val="20"/>
                        <w:szCs w:val="20"/>
                        <w:lang w:eastAsia="pt-BR"/>
                      </w:rPr>
                      <w:t>R$ 10.538,22</w:t>
                    </w:r>
                  </w:ins>
                </w:p>
              </w:tc>
            </w:tr>
            <w:tr w:rsidR="0016760B" w:rsidRPr="0016760B" w14:paraId="528E0856" w14:textId="77777777" w:rsidTr="0016760B">
              <w:trPr>
                <w:trHeight w:val="1785"/>
                <w:ins w:id="224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BA8FD8C" w14:textId="77777777" w:rsidR="0016760B" w:rsidRPr="0016760B" w:rsidRDefault="0016760B" w:rsidP="0016760B">
                  <w:pPr>
                    <w:autoSpaceDE/>
                    <w:autoSpaceDN/>
                    <w:adjustRightInd/>
                    <w:jc w:val="center"/>
                    <w:rPr>
                      <w:ins w:id="22441" w:author="Philippe Hollanda - Oliveira Trust" w:date="2022-07-19T09:57:00Z"/>
                      <w:rFonts w:ascii="Arial" w:eastAsia="Times New Roman" w:hAnsi="Arial" w:cs="Arial"/>
                      <w:color w:val="000000"/>
                      <w:sz w:val="20"/>
                      <w:szCs w:val="20"/>
                      <w:lang w:eastAsia="pt-BR"/>
                    </w:rPr>
                  </w:pPr>
                  <w:ins w:id="22442"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D13BA54" w14:textId="77777777" w:rsidR="0016760B" w:rsidRPr="0016760B" w:rsidRDefault="0016760B" w:rsidP="0016760B">
                  <w:pPr>
                    <w:autoSpaceDE/>
                    <w:autoSpaceDN/>
                    <w:adjustRightInd/>
                    <w:jc w:val="center"/>
                    <w:rPr>
                      <w:ins w:id="22443" w:author="Philippe Hollanda - Oliveira Trust" w:date="2022-07-19T09:57:00Z"/>
                      <w:rFonts w:ascii="Arial" w:eastAsia="Times New Roman" w:hAnsi="Arial" w:cs="Arial"/>
                      <w:color w:val="000000"/>
                      <w:sz w:val="20"/>
                      <w:szCs w:val="20"/>
                      <w:lang w:eastAsia="pt-BR"/>
                    </w:rPr>
                  </w:pPr>
                  <w:ins w:id="22444"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DFF385" w14:textId="77777777" w:rsidR="0016760B" w:rsidRPr="0016760B" w:rsidRDefault="0016760B" w:rsidP="0016760B">
                  <w:pPr>
                    <w:autoSpaceDE/>
                    <w:autoSpaceDN/>
                    <w:adjustRightInd/>
                    <w:jc w:val="center"/>
                    <w:rPr>
                      <w:ins w:id="22445" w:author="Philippe Hollanda - Oliveira Trust" w:date="2022-07-19T09:57:00Z"/>
                      <w:rFonts w:ascii="Arial" w:eastAsia="Times New Roman" w:hAnsi="Arial" w:cs="Arial"/>
                      <w:color w:val="000000"/>
                      <w:sz w:val="20"/>
                      <w:szCs w:val="20"/>
                      <w:lang w:eastAsia="pt-BR"/>
                    </w:rPr>
                  </w:pPr>
                  <w:ins w:id="22446" w:author="Philippe Hollanda - Oliveira Trust" w:date="2022-07-19T09:57:00Z">
                    <w:r w:rsidRPr="0016760B">
                      <w:rPr>
                        <w:rFonts w:ascii="Arial" w:eastAsia="Times New Roman" w:hAnsi="Arial" w:cs="Arial"/>
                        <w:color w:val="000000"/>
                        <w:sz w:val="20"/>
                        <w:szCs w:val="20"/>
                        <w:lang w:eastAsia="pt-BR"/>
                      </w:rPr>
                      <w:t>R$ 1.277,65</w:t>
                    </w:r>
                  </w:ins>
                </w:p>
              </w:tc>
            </w:tr>
            <w:tr w:rsidR="0016760B" w:rsidRPr="0016760B" w14:paraId="0C3B37DB" w14:textId="77777777" w:rsidTr="0016760B">
              <w:trPr>
                <w:trHeight w:val="1785"/>
                <w:ins w:id="224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E2AEF9" w14:textId="77777777" w:rsidR="0016760B" w:rsidRPr="0016760B" w:rsidRDefault="0016760B" w:rsidP="0016760B">
                  <w:pPr>
                    <w:autoSpaceDE/>
                    <w:autoSpaceDN/>
                    <w:adjustRightInd/>
                    <w:jc w:val="center"/>
                    <w:rPr>
                      <w:ins w:id="22448" w:author="Philippe Hollanda - Oliveira Trust" w:date="2022-07-19T09:57:00Z"/>
                      <w:rFonts w:ascii="Arial" w:eastAsia="Times New Roman" w:hAnsi="Arial" w:cs="Arial"/>
                      <w:color w:val="000000"/>
                      <w:sz w:val="20"/>
                      <w:szCs w:val="20"/>
                      <w:lang w:eastAsia="pt-BR"/>
                    </w:rPr>
                  </w:pPr>
                  <w:ins w:id="22449"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C5F573A" w14:textId="77777777" w:rsidR="0016760B" w:rsidRPr="0016760B" w:rsidRDefault="0016760B" w:rsidP="0016760B">
                  <w:pPr>
                    <w:autoSpaceDE/>
                    <w:autoSpaceDN/>
                    <w:adjustRightInd/>
                    <w:jc w:val="center"/>
                    <w:rPr>
                      <w:ins w:id="22450" w:author="Philippe Hollanda - Oliveira Trust" w:date="2022-07-19T09:57:00Z"/>
                      <w:rFonts w:ascii="Arial" w:eastAsia="Times New Roman" w:hAnsi="Arial" w:cs="Arial"/>
                      <w:color w:val="000000"/>
                      <w:sz w:val="20"/>
                      <w:szCs w:val="20"/>
                      <w:lang w:eastAsia="pt-BR"/>
                    </w:rPr>
                  </w:pPr>
                  <w:ins w:id="22451"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A244EF" w14:textId="77777777" w:rsidR="0016760B" w:rsidRPr="0016760B" w:rsidRDefault="0016760B" w:rsidP="0016760B">
                  <w:pPr>
                    <w:autoSpaceDE/>
                    <w:autoSpaceDN/>
                    <w:adjustRightInd/>
                    <w:jc w:val="center"/>
                    <w:rPr>
                      <w:ins w:id="22452" w:author="Philippe Hollanda - Oliveira Trust" w:date="2022-07-19T09:57:00Z"/>
                      <w:rFonts w:ascii="Arial" w:eastAsia="Times New Roman" w:hAnsi="Arial" w:cs="Arial"/>
                      <w:color w:val="000000"/>
                      <w:sz w:val="20"/>
                      <w:szCs w:val="20"/>
                      <w:lang w:eastAsia="pt-BR"/>
                    </w:rPr>
                  </w:pPr>
                  <w:ins w:id="22453" w:author="Philippe Hollanda - Oliveira Trust" w:date="2022-07-19T09:57:00Z">
                    <w:r w:rsidRPr="0016760B">
                      <w:rPr>
                        <w:rFonts w:ascii="Arial" w:eastAsia="Times New Roman" w:hAnsi="Arial" w:cs="Arial"/>
                        <w:color w:val="000000"/>
                        <w:sz w:val="20"/>
                        <w:szCs w:val="20"/>
                        <w:lang w:eastAsia="pt-BR"/>
                      </w:rPr>
                      <w:t>R$ 712,26</w:t>
                    </w:r>
                  </w:ins>
                </w:p>
              </w:tc>
            </w:tr>
            <w:tr w:rsidR="0016760B" w:rsidRPr="0016760B" w14:paraId="30AF3459" w14:textId="77777777" w:rsidTr="0016760B">
              <w:trPr>
                <w:trHeight w:val="1785"/>
                <w:ins w:id="224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DA746B" w14:textId="77777777" w:rsidR="0016760B" w:rsidRPr="0016760B" w:rsidRDefault="0016760B" w:rsidP="0016760B">
                  <w:pPr>
                    <w:autoSpaceDE/>
                    <w:autoSpaceDN/>
                    <w:adjustRightInd/>
                    <w:jc w:val="center"/>
                    <w:rPr>
                      <w:ins w:id="22455" w:author="Philippe Hollanda - Oliveira Trust" w:date="2022-07-19T09:57:00Z"/>
                      <w:rFonts w:ascii="Arial" w:eastAsia="Times New Roman" w:hAnsi="Arial" w:cs="Arial"/>
                      <w:color w:val="000000"/>
                      <w:sz w:val="20"/>
                      <w:szCs w:val="20"/>
                      <w:lang w:eastAsia="pt-BR"/>
                    </w:rPr>
                  </w:pPr>
                  <w:ins w:id="2245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5B11EFD" w14:textId="77777777" w:rsidR="0016760B" w:rsidRPr="0016760B" w:rsidRDefault="0016760B" w:rsidP="0016760B">
                  <w:pPr>
                    <w:autoSpaceDE/>
                    <w:autoSpaceDN/>
                    <w:adjustRightInd/>
                    <w:jc w:val="center"/>
                    <w:rPr>
                      <w:ins w:id="22457" w:author="Philippe Hollanda - Oliveira Trust" w:date="2022-07-19T09:57:00Z"/>
                      <w:rFonts w:ascii="Arial" w:eastAsia="Times New Roman" w:hAnsi="Arial" w:cs="Arial"/>
                      <w:color w:val="000000"/>
                      <w:sz w:val="20"/>
                      <w:szCs w:val="20"/>
                      <w:lang w:eastAsia="pt-BR"/>
                    </w:rPr>
                  </w:pPr>
                  <w:ins w:id="22458"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FE9BE3" w14:textId="77777777" w:rsidR="0016760B" w:rsidRPr="0016760B" w:rsidRDefault="0016760B" w:rsidP="0016760B">
                  <w:pPr>
                    <w:autoSpaceDE/>
                    <w:autoSpaceDN/>
                    <w:adjustRightInd/>
                    <w:jc w:val="center"/>
                    <w:rPr>
                      <w:ins w:id="22459" w:author="Philippe Hollanda - Oliveira Trust" w:date="2022-07-19T09:57:00Z"/>
                      <w:rFonts w:ascii="Arial" w:eastAsia="Times New Roman" w:hAnsi="Arial" w:cs="Arial"/>
                      <w:color w:val="000000"/>
                      <w:sz w:val="20"/>
                      <w:szCs w:val="20"/>
                      <w:lang w:eastAsia="pt-BR"/>
                    </w:rPr>
                  </w:pPr>
                  <w:ins w:id="22460" w:author="Philippe Hollanda - Oliveira Trust" w:date="2022-07-19T09:57:00Z">
                    <w:r w:rsidRPr="0016760B">
                      <w:rPr>
                        <w:rFonts w:ascii="Arial" w:eastAsia="Times New Roman" w:hAnsi="Arial" w:cs="Arial"/>
                        <w:color w:val="000000"/>
                        <w:sz w:val="20"/>
                        <w:szCs w:val="20"/>
                        <w:lang w:eastAsia="pt-BR"/>
                      </w:rPr>
                      <w:t>R$ 201,81</w:t>
                    </w:r>
                  </w:ins>
                </w:p>
              </w:tc>
            </w:tr>
            <w:tr w:rsidR="0016760B" w:rsidRPr="0016760B" w14:paraId="6A61C210" w14:textId="77777777" w:rsidTr="0016760B">
              <w:trPr>
                <w:trHeight w:val="1785"/>
                <w:ins w:id="22461"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C780EDA" w14:textId="77777777" w:rsidR="0016760B" w:rsidRPr="0016760B" w:rsidRDefault="0016760B" w:rsidP="0016760B">
                  <w:pPr>
                    <w:autoSpaceDE/>
                    <w:autoSpaceDN/>
                    <w:adjustRightInd/>
                    <w:jc w:val="center"/>
                    <w:rPr>
                      <w:ins w:id="22462" w:author="Philippe Hollanda - Oliveira Trust" w:date="2022-07-19T09:57:00Z"/>
                      <w:rFonts w:ascii="Arial" w:eastAsia="Times New Roman" w:hAnsi="Arial" w:cs="Arial"/>
                      <w:color w:val="000000"/>
                      <w:sz w:val="20"/>
                      <w:szCs w:val="20"/>
                      <w:lang w:eastAsia="pt-BR"/>
                    </w:rPr>
                  </w:pPr>
                  <w:ins w:id="22463" w:author="Philippe Hollanda - Oliveira Trust" w:date="2022-07-19T09:57:00Z">
                    <w:r w:rsidRPr="0016760B">
                      <w:rPr>
                        <w:rFonts w:ascii="Arial" w:eastAsia="Times New Roman" w:hAnsi="Arial" w:cs="Arial"/>
                        <w:color w:val="000000"/>
                        <w:sz w:val="20"/>
                        <w:szCs w:val="20"/>
                        <w:lang w:eastAsia="pt-BR"/>
                      </w:rPr>
                      <w:t>PORTA</w:t>
                    </w:r>
                  </w:ins>
                </w:p>
              </w:tc>
              <w:tc>
                <w:tcPr>
                  <w:tcW w:w="2324" w:type="dxa"/>
                  <w:tcBorders>
                    <w:top w:val="nil"/>
                    <w:left w:val="nil"/>
                    <w:bottom w:val="single" w:sz="4" w:space="0" w:color="auto"/>
                    <w:right w:val="single" w:sz="4" w:space="0" w:color="auto"/>
                  </w:tcBorders>
                  <w:shd w:val="clear" w:color="auto" w:fill="auto"/>
                  <w:noWrap/>
                  <w:vAlign w:val="center"/>
                  <w:hideMark/>
                </w:tcPr>
                <w:p w14:paraId="34DE96D7" w14:textId="77777777" w:rsidR="0016760B" w:rsidRPr="0016760B" w:rsidRDefault="0016760B" w:rsidP="0016760B">
                  <w:pPr>
                    <w:autoSpaceDE/>
                    <w:autoSpaceDN/>
                    <w:adjustRightInd/>
                    <w:jc w:val="center"/>
                    <w:rPr>
                      <w:ins w:id="22464" w:author="Philippe Hollanda - Oliveira Trust" w:date="2022-07-19T09:57:00Z"/>
                      <w:rFonts w:ascii="Arial" w:eastAsia="Times New Roman" w:hAnsi="Arial" w:cs="Arial"/>
                      <w:color w:val="000000"/>
                      <w:sz w:val="20"/>
                      <w:szCs w:val="20"/>
                      <w:lang w:eastAsia="pt-BR"/>
                    </w:rPr>
                  </w:pPr>
                  <w:ins w:id="22465" w:author="Philippe Hollanda - Oliveira Trust" w:date="2022-07-19T09:57:00Z">
                    <w:r w:rsidRPr="0016760B">
                      <w:rPr>
                        <w:rFonts w:ascii="Arial" w:eastAsia="Times New Roman" w:hAnsi="Arial" w:cs="Arial"/>
                        <w:color w:val="000000"/>
                        <w:sz w:val="20"/>
                        <w:szCs w:val="20"/>
                        <w:lang w:eastAsia="pt-BR"/>
                      </w:rPr>
                      <w:t>27/08/2021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4D812F" w14:textId="77777777" w:rsidR="0016760B" w:rsidRPr="0016760B" w:rsidRDefault="0016760B" w:rsidP="0016760B">
                  <w:pPr>
                    <w:autoSpaceDE/>
                    <w:autoSpaceDN/>
                    <w:adjustRightInd/>
                    <w:jc w:val="center"/>
                    <w:rPr>
                      <w:ins w:id="22466" w:author="Philippe Hollanda - Oliveira Trust" w:date="2022-07-19T09:57:00Z"/>
                      <w:rFonts w:ascii="Arial" w:eastAsia="Times New Roman" w:hAnsi="Arial" w:cs="Arial"/>
                      <w:color w:val="000000"/>
                      <w:sz w:val="20"/>
                      <w:szCs w:val="20"/>
                      <w:lang w:eastAsia="pt-BR"/>
                    </w:rPr>
                  </w:pPr>
                  <w:ins w:id="22467" w:author="Philippe Hollanda - Oliveira Trust" w:date="2022-07-19T09:57:00Z">
                    <w:r w:rsidRPr="0016760B">
                      <w:rPr>
                        <w:rFonts w:ascii="Arial" w:eastAsia="Times New Roman" w:hAnsi="Arial" w:cs="Arial"/>
                        <w:color w:val="000000"/>
                        <w:sz w:val="20"/>
                        <w:szCs w:val="20"/>
                        <w:lang w:eastAsia="pt-BR"/>
                      </w:rPr>
                      <w:t>R$ 1.446,66</w:t>
                    </w:r>
                  </w:ins>
                </w:p>
              </w:tc>
            </w:tr>
            <w:tr w:rsidR="0016760B" w:rsidRPr="0016760B" w14:paraId="7EAA7379" w14:textId="77777777" w:rsidTr="0016760B">
              <w:trPr>
                <w:trHeight w:val="1785"/>
                <w:ins w:id="2246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35EBF6C" w14:textId="77777777" w:rsidR="0016760B" w:rsidRPr="0016760B" w:rsidRDefault="0016760B" w:rsidP="0016760B">
                  <w:pPr>
                    <w:autoSpaceDE/>
                    <w:autoSpaceDN/>
                    <w:adjustRightInd/>
                    <w:rPr>
                      <w:ins w:id="2246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4E26362" w14:textId="77777777" w:rsidR="0016760B" w:rsidRPr="0016760B" w:rsidRDefault="0016760B" w:rsidP="0016760B">
                  <w:pPr>
                    <w:autoSpaceDE/>
                    <w:autoSpaceDN/>
                    <w:adjustRightInd/>
                    <w:jc w:val="center"/>
                    <w:rPr>
                      <w:ins w:id="22470" w:author="Philippe Hollanda - Oliveira Trust" w:date="2022-07-19T09:57:00Z"/>
                      <w:rFonts w:ascii="Arial" w:eastAsia="Times New Roman" w:hAnsi="Arial" w:cs="Arial"/>
                      <w:color w:val="000000"/>
                      <w:sz w:val="20"/>
                      <w:szCs w:val="20"/>
                      <w:lang w:eastAsia="pt-BR"/>
                    </w:rPr>
                  </w:pPr>
                  <w:ins w:id="22471" w:author="Philippe Hollanda - Oliveira Trust" w:date="2022-07-19T09:57:00Z">
                    <w:r w:rsidRPr="0016760B">
                      <w:rPr>
                        <w:rFonts w:ascii="Arial" w:eastAsia="Times New Roman" w:hAnsi="Arial" w:cs="Arial"/>
                        <w:color w:val="000000"/>
                        <w:sz w:val="20"/>
                        <w:szCs w:val="20"/>
                        <w:lang w:eastAsia="pt-BR"/>
                      </w:rPr>
                      <w:t>24/09/2021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0B7594" w14:textId="77777777" w:rsidR="0016760B" w:rsidRPr="0016760B" w:rsidRDefault="0016760B" w:rsidP="0016760B">
                  <w:pPr>
                    <w:autoSpaceDE/>
                    <w:autoSpaceDN/>
                    <w:adjustRightInd/>
                    <w:jc w:val="center"/>
                    <w:rPr>
                      <w:ins w:id="22472" w:author="Philippe Hollanda - Oliveira Trust" w:date="2022-07-19T09:57:00Z"/>
                      <w:rFonts w:ascii="Arial" w:eastAsia="Times New Roman" w:hAnsi="Arial" w:cs="Arial"/>
                      <w:color w:val="000000"/>
                      <w:sz w:val="20"/>
                      <w:szCs w:val="20"/>
                      <w:lang w:eastAsia="pt-BR"/>
                    </w:rPr>
                  </w:pPr>
                  <w:ins w:id="22473" w:author="Philippe Hollanda - Oliveira Trust" w:date="2022-07-19T09:57:00Z">
                    <w:r w:rsidRPr="0016760B">
                      <w:rPr>
                        <w:rFonts w:ascii="Arial" w:eastAsia="Times New Roman" w:hAnsi="Arial" w:cs="Arial"/>
                        <w:color w:val="000000"/>
                        <w:sz w:val="20"/>
                        <w:szCs w:val="20"/>
                        <w:lang w:eastAsia="pt-BR"/>
                      </w:rPr>
                      <w:t>R$ 1.446,66</w:t>
                    </w:r>
                  </w:ins>
                </w:p>
              </w:tc>
            </w:tr>
            <w:tr w:rsidR="0016760B" w:rsidRPr="0016760B" w14:paraId="4239D40E" w14:textId="77777777" w:rsidTr="0016760B">
              <w:trPr>
                <w:trHeight w:val="1785"/>
                <w:ins w:id="2247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C1CD873" w14:textId="77777777" w:rsidR="0016760B" w:rsidRPr="0016760B" w:rsidRDefault="0016760B" w:rsidP="0016760B">
                  <w:pPr>
                    <w:autoSpaceDE/>
                    <w:autoSpaceDN/>
                    <w:adjustRightInd/>
                    <w:rPr>
                      <w:ins w:id="2247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9A89868" w14:textId="77777777" w:rsidR="0016760B" w:rsidRPr="0016760B" w:rsidRDefault="0016760B" w:rsidP="0016760B">
                  <w:pPr>
                    <w:autoSpaceDE/>
                    <w:autoSpaceDN/>
                    <w:adjustRightInd/>
                    <w:jc w:val="center"/>
                    <w:rPr>
                      <w:ins w:id="22476" w:author="Philippe Hollanda - Oliveira Trust" w:date="2022-07-19T09:57:00Z"/>
                      <w:rFonts w:ascii="Arial" w:eastAsia="Times New Roman" w:hAnsi="Arial" w:cs="Arial"/>
                      <w:color w:val="000000"/>
                      <w:sz w:val="20"/>
                      <w:szCs w:val="20"/>
                      <w:lang w:eastAsia="pt-BR"/>
                    </w:rPr>
                  </w:pPr>
                  <w:ins w:id="22477"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EBA586" w14:textId="77777777" w:rsidR="0016760B" w:rsidRPr="0016760B" w:rsidRDefault="0016760B" w:rsidP="0016760B">
                  <w:pPr>
                    <w:autoSpaceDE/>
                    <w:autoSpaceDN/>
                    <w:adjustRightInd/>
                    <w:jc w:val="center"/>
                    <w:rPr>
                      <w:ins w:id="22478" w:author="Philippe Hollanda - Oliveira Trust" w:date="2022-07-19T09:57:00Z"/>
                      <w:rFonts w:ascii="Arial" w:eastAsia="Times New Roman" w:hAnsi="Arial" w:cs="Arial"/>
                      <w:color w:val="000000"/>
                      <w:sz w:val="20"/>
                      <w:szCs w:val="20"/>
                      <w:lang w:eastAsia="pt-BR"/>
                    </w:rPr>
                  </w:pPr>
                  <w:ins w:id="22479" w:author="Philippe Hollanda - Oliveira Trust" w:date="2022-07-19T09:57:00Z">
                    <w:r w:rsidRPr="0016760B">
                      <w:rPr>
                        <w:rFonts w:ascii="Arial" w:eastAsia="Times New Roman" w:hAnsi="Arial" w:cs="Arial"/>
                        <w:color w:val="000000"/>
                        <w:sz w:val="20"/>
                        <w:szCs w:val="20"/>
                        <w:lang w:eastAsia="pt-BR"/>
                      </w:rPr>
                      <w:t>R$ 1.446,68</w:t>
                    </w:r>
                  </w:ins>
                </w:p>
              </w:tc>
            </w:tr>
            <w:tr w:rsidR="0016760B" w:rsidRPr="0016760B" w14:paraId="2F8195D3" w14:textId="77777777" w:rsidTr="0016760B">
              <w:trPr>
                <w:trHeight w:val="1785"/>
                <w:ins w:id="224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88F6C7" w14:textId="77777777" w:rsidR="0016760B" w:rsidRPr="0016760B" w:rsidRDefault="0016760B" w:rsidP="0016760B">
                  <w:pPr>
                    <w:autoSpaceDE/>
                    <w:autoSpaceDN/>
                    <w:adjustRightInd/>
                    <w:jc w:val="center"/>
                    <w:rPr>
                      <w:ins w:id="22481" w:author="Philippe Hollanda - Oliveira Trust" w:date="2022-07-19T09:57:00Z"/>
                      <w:rFonts w:ascii="Arial" w:eastAsia="Times New Roman" w:hAnsi="Arial" w:cs="Arial"/>
                      <w:color w:val="000000"/>
                      <w:sz w:val="20"/>
                      <w:szCs w:val="20"/>
                      <w:lang w:eastAsia="pt-BR"/>
                    </w:rPr>
                  </w:pPr>
                  <w:ins w:id="2248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46FF408" w14:textId="77777777" w:rsidR="0016760B" w:rsidRPr="0016760B" w:rsidRDefault="0016760B" w:rsidP="0016760B">
                  <w:pPr>
                    <w:autoSpaceDE/>
                    <w:autoSpaceDN/>
                    <w:adjustRightInd/>
                    <w:jc w:val="center"/>
                    <w:rPr>
                      <w:ins w:id="22483" w:author="Philippe Hollanda - Oliveira Trust" w:date="2022-07-19T09:57:00Z"/>
                      <w:rFonts w:ascii="Arial" w:eastAsia="Times New Roman" w:hAnsi="Arial" w:cs="Arial"/>
                      <w:color w:val="000000"/>
                      <w:sz w:val="20"/>
                      <w:szCs w:val="20"/>
                      <w:lang w:eastAsia="pt-BR"/>
                    </w:rPr>
                  </w:pPr>
                  <w:ins w:id="22484" w:author="Philippe Hollanda - Oliveira Trust" w:date="2022-07-19T09:57:00Z">
                    <w:r w:rsidRPr="0016760B">
                      <w:rPr>
                        <w:rFonts w:ascii="Arial" w:eastAsia="Times New Roman" w:hAnsi="Arial" w:cs="Arial"/>
                        <w:color w:val="000000"/>
                        <w:sz w:val="20"/>
                        <w:szCs w:val="20"/>
                        <w:lang w:eastAsia="pt-BR"/>
                      </w:rPr>
                      <w:t>19/07/2021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F1922C" w14:textId="77777777" w:rsidR="0016760B" w:rsidRPr="0016760B" w:rsidRDefault="0016760B" w:rsidP="0016760B">
                  <w:pPr>
                    <w:autoSpaceDE/>
                    <w:autoSpaceDN/>
                    <w:adjustRightInd/>
                    <w:jc w:val="center"/>
                    <w:rPr>
                      <w:ins w:id="22485" w:author="Philippe Hollanda - Oliveira Trust" w:date="2022-07-19T09:57:00Z"/>
                      <w:rFonts w:ascii="Arial" w:eastAsia="Times New Roman" w:hAnsi="Arial" w:cs="Arial"/>
                      <w:color w:val="000000"/>
                      <w:sz w:val="20"/>
                      <w:szCs w:val="20"/>
                      <w:lang w:eastAsia="pt-BR"/>
                    </w:rPr>
                  </w:pPr>
                  <w:ins w:id="22486" w:author="Philippe Hollanda - Oliveira Trust" w:date="2022-07-19T09:57:00Z">
                    <w:r w:rsidRPr="0016760B">
                      <w:rPr>
                        <w:rFonts w:ascii="Arial" w:eastAsia="Times New Roman" w:hAnsi="Arial" w:cs="Arial"/>
                        <w:color w:val="000000"/>
                        <w:sz w:val="20"/>
                        <w:szCs w:val="20"/>
                        <w:lang w:eastAsia="pt-BR"/>
                      </w:rPr>
                      <w:t>R$ 1.794,95</w:t>
                    </w:r>
                  </w:ins>
                </w:p>
              </w:tc>
            </w:tr>
            <w:tr w:rsidR="0016760B" w:rsidRPr="0016760B" w14:paraId="29C03801" w14:textId="77777777" w:rsidTr="0016760B">
              <w:trPr>
                <w:trHeight w:val="1785"/>
                <w:ins w:id="224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5D9273" w14:textId="77777777" w:rsidR="0016760B" w:rsidRPr="0016760B" w:rsidRDefault="0016760B" w:rsidP="0016760B">
                  <w:pPr>
                    <w:autoSpaceDE/>
                    <w:autoSpaceDN/>
                    <w:adjustRightInd/>
                    <w:jc w:val="center"/>
                    <w:rPr>
                      <w:ins w:id="22488" w:author="Philippe Hollanda - Oliveira Trust" w:date="2022-07-19T09:57:00Z"/>
                      <w:rFonts w:ascii="Arial" w:eastAsia="Times New Roman" w:hAnsi="Arial" w:cs="Arial"/>
                      <w:color w:val="000000"/>
                      <w:sz w:val="20"/>
                      <w:szCs w:val="20"/>
                      <w:lang w:eastAsia="pt-BR"/>
                    </w:rPr>
                  </w:pPr>
                  <w:ins w:id="22489" w:author="Philippe Hollanda - Oliveira Trust" w:date="2022-07-19T09:57:00Z">
                    <w:r w:rsidRPr="0016760B">
                      <w:rPr>
                        <w:rFonts w:ascii="Arial" w:eastAsia="Times New Roman" w:hAnsi="Arial" w:cs="Arial"/>
                        <w:color w:val="000000"/>
                        <w:sz w:val="20"/>
                        <w:szCs w:val="20"/>
                        <w:lang w:eastAsia="pt-BR"/>
                      </w:rPr>
                      <w:t>ESCADA</w:t>
                    </w:r>
                  </w:ins>
                </w:p>
              </w:tc>
              <w:tc>
                <w:tcPr>
                  <w:tcW w:w="2324" w:type="dxa"/>
                  <w:tcBorders>
                    <w:top w:val="nil"/>
                    <w:left w:val="nil"/>
                    <w:bottom w:val="single" w:sz="4" w:space="0" w:color="auto"/>
                    <w:right w:val="single" w:sz="4" w:space="0" w:color="auto"/>
                  </w:tcBorders>
                  <w:shd w:val="clear" w:color="auto" w:fill="auto"/>
                  <w:noWrap/>
                  <w:vAlign w:val="center"/>
                  <w:hideMark/>
                </w:tcPr>
                <w:p w14:paraId="35C8149A" w14:textId="77777777" w:rsidR="0016760B" w:rsidRPr="0016760B" w:rsidRDefault="0016760B" w:rsidP="0016760B">
                  <w:pPr>
                    <w:autoSpaceDE/>
                    <w:autoSpaceDN/>
                    <w:adjustRightInd/>
                    <w:jc w:val="center"/>
                    <w:rPr>
                      <w:ins w:id="22490" w:author="Philippe Hollanda - Oliveira Trust" w:date="2022-07-19T09:57:00Z"/>
                      <w:rFonts w:ascii="Arial" w:eastAsia="Times New Roman" w:hAnsi="Arial" w:cs="Arial"/>
                      <w:color w:val="000000"/>
                      <w:sz w:val="20"/>
                      <w:szCs w:val="20"/>
                      <w:lang w:eastAsia="pt-BR"/>
                    </w:rPr>
                  </w:pPr>
                  <w:ins w:id="22491"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CB3514" w14:textId="77777777" w:rsidR="0016760B" w:rsidRPr="0016760B" w:rsidRDefault="0016760B" w:rsidP="0016760B">
                  <w:pPr>
                    <w:autoSpaceDE/>
                    <w:autoSpaceDN/>
                    <w:adjustRightInd/>
                    <w:jc w:val="center"/>
                    <w:rPr>
                      <w:ins w:id="22492" w:author="Philippe Hollanda - Oliveira Trust" w:date="2022-07-19T09:57:00Z"/>
                      <w:rFonts w:ascii="Arial" w:eastAsia="Times New Roman" w:hAnsi="Arial" w:cs="Arial"/>
                      <w:color w:val="000000"/>
                      <w:sz w:val="20"/>
                      <w:szCs w:val="20"/>
                      <w:lang w:eastAsia="pt-BR"/>
                    </w:rPr>
                  </w:pPr>
                  <w:ins w:id="22493" w:author="Philippe Hollanda - Oliveira Trust" w:date="2022-07-19T09:57:00Z">
                    <w:r w:rsidRPr="0016760B">
                      <w:rPr>
                        <w:rFonts w:ascii="Arial" w:eastAsia="Times New Roman" w:hAnsi="Arial" w:cs="Arial"/>
                        <w:color w:val="000000"/>
                        <w:sz w:val="20"/>
                        <w:szCs w:val="20"/>
                        <w:lang w:eastAsia="pt-BR"/>
                      </w:rPr>
                      <w:t>R$ 898,00</w:t>
                    </w:r>
                  </w:ins>
                </w:p>
              </w:tc>
            </w:tr>
            <w:tr w:rsidR="0016760B" w:rsidRPr="0016760B" w14:paraId="2E3A27F9" w14:textId="77777777" w:rsidTr="0016760B">
              <w:trPr>
                <w:trHeight w:val="1785"/>
                <w:ins w:id="2249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E313BE1" w14:textId="77777777" w:rsidR="0016760B" w:rsidRPr="0016760B" w:rsidRDefault="0016760B" w:rsidP="0016760B">
                  <w:pPr>
                    <w:autoSpaceDE/>
                    <w:autoSpaceDN/>
                    <w:adjustRightInd/>
                    <w:jc w:val="center"/>
                    <w:rPr>
                      <w:ins w:id="22495" w:author="Philippe Hollanda - Oliveira Trust" w:date="2022-07-19T09:57:00Z"/>
                      <w:rFonts w:ascii="Arial" w:eastAsia="Times New Roman" w:hAnsi="Arial" w:cs="Arial"/>
                      <w:color w:val="000000"/>
                      <w:sz w:val="20"/>
                      <w:szCs w:val="20"/>
                      <w:lang w:eastAsia="pt-BR"/>
                    </w:rPr>
                  </w:pPr>
                  <w:ins w:id="22496" w:author="Philippe Hollanda - Oliveira Trust" w:date="2022-07-19T09:57:00Z">
                    <w:r w:rsidRPr="0016760B">
                      <w:rPr>
                        <w:rFonts w:ascii="Arial" w:eastAsia="Times New Roman" w:hAnsi="Arial" w:cs="Arial"/>
                        <w:color w:val="000000"/>
                        <w:sz w:val="20"/>
                        <w:szCs w:val="20"/>
                        <w:lang w:eastAsia="pt-BR"/>
                      </w:rPr>
                      <w:t>LUMINÁRIA</w:t>
                    </w:r>
                  </w:ins>
                </w:p>
              </w:tc>
              <w:tc>
                <w:tcPr>
                  <w:tcW w:w="2324" w:type="dxa"/>
                  <w:tcBorders>
                    <w:top w:val="nil"/>
                    <w:left w:val="nil"/>
                    <w:bottom w:val="single" w:sz="4" w:space="0" w:color="auto"/>
                    <w:right w:val="single" w:sz="4" w:space="0" w:color="auto"/>
                  </w:tcBorders>
                  <w:shd w:val="clear" w:color="auto" w:fill="auto"/>
                  <w:noWrap/>
                  <w:vAlign w:val="center"/>
                  <w:hideMark/>
                </w:tcPr>
                <w:p w14:paraId="51D30572" w14:textId="77777777" w:rsidR="0016760B" w:rsidRPr="0016760B" w:rsidRDefault="0016760B" w:rsidP="0016760B">
                  <w:pPr>
                    <w:autoSpaceDE/>
                    <w:autoSpaceDN/>
                    <w:adjustRightInd/>
                    <w:jc w:val="center"/>
                    <w:rPr>
                      <w:ins w:id="22497" w:author="Philippe Hollanda - Oliveira Trust" w:date="2022-07-19T09:57:00Z"/>
                      <w:rFonts w:ascii="Arial" w:eastAsia="Times New Roman" w:hAnsi="Arial" w:cs="Arial"/>
                      <w:color w:val="000000"/>
                      <w:sz w:val="20"/>
                      <w:szCs w:val="20"/>
                      <w:lang w:eastAsia="pt-BR"/>
                    </w:rPr>
                  </w:pPr>
                  <w:ins w:id="22498" w:author="Philippe Hollanda - Oliveira Trust" w:date="2022-07-19T09:57:00Z">
                    <w:r w:rsidRPr="0016760B">
                      <w:rPr>
                        <w:rFonts w:ascii="Arial" w:eastAsia="Times New Roman" w:hAnsi="Arial" w:cs="Arial"/>
                        <w:color w:val="000000"/>
                        <w:sz w:val="20"/>
                        <w:szCs w:val="20"/>
                        <w:lang w:eastAsia="pt-BR"/>
                      </w:rPr>
                      <w:t>26/07/2021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84D708" w14:textId="77777777" w:rsidR="0016760B" w:rsidRPr="0016760B" w:rsidRDefault="0016760B" w:rsidP="0016760B">
                  <w:pPr>
                    <w:autoSpaceDE/>
                    <w:autoSpaceDN/>
                    <w:adjustRightInd/>
                    <w:jc w:val="center"/>
                    <w:rPr>
                      <w:ins w:id="22499" w:author="Philippe Hollanda - Oliveira Trust" w:date="2022-07-19T09:57:00Z"/>
                      <w:rFonts w:ascii="Arial" w:eastAsia="Times New Roman" w:hAnsi="Arial" w:cs="Arial"/>
                      <w:color w:val="000000"/>
                      <w:sz w:val="20"/>
                      <w:szCs w:val="20"/>
                      <w:lang w:eastAsia="pt-BR"/>
                    </w:rPr>
                  </w:pPr>
                  <w:ins w:id="22500" w:author="Philippe Hollanda - Oliveira Trust" w:date="2022-07-19T09:57:00Z">
                    <w:r w:rsidRPr="0016760B">
                      <w:rPr>
                        <w:rFonts w:ascii="Arial" w:eastAsia="Times New Roman" w:hAnsi="Arial" w:cs="Arial"/>
                        <w:color w:val="000000"/>
                        <w:sz w:val="20"/>
                        <w:szCs w:val="20"/>
                        <w:lang w:eastAsia="pt-BR"/>
                      </w:rPr>
                      <w:t>R$ 6.333,33</w:t>
                    </w:r>
                  </w:ins>
                </w:p>
              </w:tc>
            </w:tr>
            <w:tr w:rsidR="0016760B" w:rsidRPr="0016760B" w14:paraId="170F20BE" w14:textId="77777777" w:rsidTr="0016760B">
              <w:trPr>
                <w:trHeight w:val="1785"/>
                <w:ins w:id="2250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81C3BAD" w14:textId="77777777" w:rsidR="0016760B" w:rsidRPr="0016760B" w:rsidRDefault="0016760B" w:rsidP="0016760B">
                  <w:pPr>
                    <w:autoSpaceDE/>
                    <w:autoSpaceDN/>
                    <w:adjustRightInd/>
                    <w:rPr>
                      <w:ins w:id="2250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E2A0283" w14:textId="77777777" w:rsidR="0016760B" w:rsidRPr="0016760B" w:rsidRDefault="0016760B" w:rsidP="0016760B">
                  <w:pPr>
                    <w:autoSpaceDE/>
                    <w:autoSpaceDN/>
                    <w:adjustRightInd/>
                    <w:jc w:val="center"/>
                    <w:rPr>
                      <w:ins w:id="22503" w:author="Philippe Hollanda - Oliveira Trust" w:date="2022-07-19T09:57:00Z"/>
                      <w:rFonts w:ascii="Arial" w:eastAsia="Times New Roman" w:hAnsi="Arial" w:cs="Arial"/>
                      <w:color w:val="000000"/>
                      <w:sz w:val="20"/>
                      <w:szCs w:val="20"/>
                      <w:lang w:eastAsia="pt-BR"/>
                    </w:rPr>
                  </w:pPr>
                  <w:ins w:id="22504"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AF2AF0" w14:textId="77777777" w:rsidR="0016760B" w:rsidRPr="0016760B" w:rsidRDefault="0016760B" w:rsidP="0016760B">
                  <w:pPr>
                    <w:autoSpaceDE/>
                    <w:autoSpaceDN/>
                    <w:adjustRightInd/>
                    <w:jc w:val="center"/>
                    <w:rPr>
                      <w:ins w:id="22505" w:author="Philippe Hollanda - Oliveira Trust" w:date="2022-07-19T09:57:00Z"/>
                      <w:rFonts w:ascii="Arial" w:eastAsia="Times New Roman" w:hAnsi="Arial" w:cs="Arial"/>
                      <w:color w:val="000000"/>
                      <w:sz w:val="20"/>
                      <w:szCs w:val="20"/>
                      <w:lang w:eastAsia="pt-BR"/>
                    </w:rPr>
                  </w:pPr>
                  <w:ins w:id="22506" w:author="Philippe Hollanda - Oliveira Trust" w:date="2022-07-19T09:57:00Z">
                    <w:r w:rsidRPr="0016760B">
                      <w:rPr>
                        <w:rFonts w:ascii="Arial" w:eastAsia="Times New Roman" w:hAnsi="Arial" w:cs="Arial"/>
                        <w:color w:val="000000"/>
                        <w:sz w:val="20"/>
                        <w:szCs w:val="20"/>
                        <w:lang w:eastAsia="pt-BR"/>
                      </w:rPr>
                      <w:t>R$ 6.333,33</w:t>
                    </w:r>
                  </w:ins>
                </w:p>
              </w:tc>
            </w:tr>
            <w:tr w:rsidR="0016760B" w:rsidRPr="0016760B" w14:paraId="543D3D58" w14:textId="77777777" w:rsidTr="0016760B">
              <w:trPr>
                <w:trHeight w:val="1785"/>
                <w:ins w:id="2250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A67CDB3" w14:textId="77777777" w:rsidR="0016760B" w:rsidRPr="0016760B" w:rsidRDefault="0016760B" w:rsidP="0016760B">
                  <w:pPr>
                    <w:autoSpaceDE/>
                    <w:autoSpaceDN/>
                    <w:adjustRightInd/>
                    <w:rPr>
                      <w:ins w:id="2250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B4B1A1A" w14:textId="77777777" w:rsidR="0016760B" w:rsidRPr="0016760B" w:rsidRDefault="0016760B" w:rsidP="0016760B">
                  <w:pPr>
                    <w:autoSpaceDE/>
                    <w:autoSpaceDN/>
                    <w:adjustRightInd/>
                    <w:jc w:val="center"/>
                    <w:rPr>
                      <w:ins w:id="22509" w:author="Philippe Hollanda - Oliveira Trust" w:date="2022-07-19T09:57:00Z"/>
                      <w:rFonts w:ascii="Arial" w:eastAsia="Times New Roman" w:hAnsi="Arial" w:cs="Arial"/>
                      <w:color w:val="000000"/>
                      <w:sz w:val="20"/>
                      <w:szCs w:val="20"/>
                      <w:lang w:eastAsia="pt-BR"/>
                    </w:rPr>
                  </w:pPr>
                  <w:ins w:id="22510"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353BA0" w14:textId="77777777" w:rsidR="0016760B" w:rsidRPr="0016760B" w:rsidRDefault="0016760B" w:rsidP="0016760B">
                  <w:pPr>
                    <w:autoSpaceDE/>
                    <w:autoSpaceDN/>
                    <w:adjustRightInd/>
                    <w:jc w:val="center"/>
                    <w:rPr>
                      <w:ins w:id="22511" w:author="Philippe Hollanda - Oliveira Trust" w:date="2022-07-19T09:57:00Z"/>
                      <w:rFonts w:ascii="Arial" w:eastAsia="Times New Roman" w:hAnsi="Arial" w:cs="Arial"/>
                      <w:color w:val="000000"/>
                      <w:sz w:val="20"/>
                      <w:szCs w:val="20"/>
                      <w:lang w:eastAsia="pt-BR"/>
                    </w:rPr>
                  </w:pPr>
                  <w:ins w:id="22512" w:author="Philippe Hollanda - Oliveira Trust" w:date="2022-07-19T09:57:00Z">
                    <w:r w:rsidRPr="0016760B">
                      <w:rPr>
                        <w:rFonts w:ascii="Arial" w:eastAsia="Times New Roman" w:hAnsi="Arial" w:cs="Arial"/>
                        <w:color w:val="000000"/>
                        <w:sz w:val="20"/>
                        <w:szCs w:val="20"/>
                        <w:lang w:eastAsia="pt-BR"/>
                      </w:rPr>
                      <w:t>R$ 6.333,34</w:t>
                    </w:r>
                  </w:ins>
                </w:p>
              </w:tc>
            </w:tr>
            <w:tr w:rsidR="0016760B" w:rsidRPr="0016760B" w14:paraId="1D8A42AE" w14:textId="77777777" w:rsidTr="0016760B">
              <w:trPr>
                <w:trHeight w:val="1785"/>
                <w:ins w:id="225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67391A" w14:textId="77777777" w:rsidR="0016760B" w:rsidRPr="0016760B" w:rsidRDefault="0016760B" w:rsidP="0016760B">
                  <w:pPr>
                    <w:autoSpaceDE/>
                    <w:autoSpaceDN/>
                    <w:adjustRightInd/>
                    <w:jc w:val="center"/>
                    <w:rPr>
                      <w:ins w:id="22514" w:author="Philippe Hollanda - Oliveira Trust" w:date="2022-07-19T09:57:00Z"/>
                      <w:rFonts w:ascii="Arial" w:eastAsia="Times New Roman" w:hAnsi="Arial" w:cs="Arial"/>
                      <w:color w:val="000000"/>
                      <w:sz w:val="20"/>
                      <w:szCs w:val="20"/>
                      <w:lang w:eastAsia="pt-BR"/>
                    </w:rPr>
                  </w:pPr>
                  <w:ins w:id="22515" w:author="Philippe Hollanda - Oliveira Trust" w:date="2022-07-19T09:57:00Z">
                    <w:r w:rsidRPr="0016760B">
                      <w:rPr>
                        <w:rFonts w:ascii="Arial" w:eastAsia="Times New Roman" w:hAnsi="Arial" w:cs="Arial"/>
                        <w:color w:val="000000"/>
                        <w:sz w:val="20"/>
                        <w:szCs w:val="20"/>
                        <w:lang w:eastAsia="pt-BR"/>
                      </w:rPr>
                      <w:t>PROJETOR</w:t>
                    </w:r>
                  </w:ins>
                </w:p>
              </w:tc>
              <w:tc>
                <w:tcPr>
                  <w:tcW w:w="2324" w:type="dxa"/>
                  <w:tcBorders>
                    <w:top w:val="nil"/>
                    <w:left w:val="nil"/>
                    <w:bottom w:val="single" w:sz="4" w:space="0" w:color="auto"/>
                    <w:right w:val="single" w:sz="4" w:space="0" w:color="auto"/>
                  </w:tcBorders>
                  <w:shd w:val="clear" w:color="auto" w:fill="auto"/>
                  <w:noWrap/>
                  <w:vAlign w:val="center"/>
                  <w:hideMark/>
                </w:tcPr>
                <w:p w14:paraId="2F067602" w14:textId="77777777" w:rsidR="0016760B" w:rsidRPr="0016760B" w:rsidRDefault="0016760B" w:rsidP="0016760B">
                  <w:pPr>
                    <w:autoSpaceDE/>
                    <w:autoSpaceDN/>
                    <w:adjustRightInd/>
                    <w:jc w:val="center"/>
                    <w:rPr>
                      <w:ins w:id="22516" w:author="Philippe Hollanda - Oliveira Trust" w:date="2022-07-19T09:57:00Z"/>
                      <w:rFonts w:ascii="Arial" w:eastAsia="Times New Roman" w:hAnsi="Arial" w:cs="Arial"/>
                      <w:color w:val="000000"/>
                      <w:sz w:val="20"/>
                      <w:szCs w:val="20"/>
                      <w:lang w:eastAsia="pt-BR"/>
                    </w:rPr>
                  </w:pPr>
                  <w:ins w:id="22517" w:author="Philippe Hollanda - Oliveira Trust" w:date="2022-07-19T09:57:00Z">
                    <w:r w:rsidRPr="0016760B">
                      <w:rPr>
                        <w:rFonts w:ascii="Arial" w:eastAsia="Times New Roman" w:hAnsi="Arial" w:cs="Arial"/>
                        <w:color w:val="000000"/>
                        <w:sz w:val="20"/>
                        <w:szCs w:val="20"/>
                        <w:lang w:eastAsia="pt-BR"/>
                      </w:rPr>
                      <w:t>19/07/2021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EA0338" w14:textId="77777777" w:rsidR="0016760B" w:rsidRPr="0016760B" w:rsidRDefault="0016760B" w:rsidP="0016760B">
                  <w:pPr>
                    <w:autoSpaceDE/>
                    <w:autoSpaceDN/>
                    <w:adjustRightInd/>
                    <w:jc w:val="center"/>
                    <w:rPr>
                      <w:ins w:id="22518" w:author="Philippe Hollanda - Oliveira Trust" w:date="2022-07-19T09:57:00Z"/>
                      <w:rFonts w:ascii="Arial" w:eastAsia="Times New Roman" w:hAnsi="Arial" w:cs="Arial"/>
                      <w:color w:val="000000"/>
                      <w:sz w:val="20"/>
                      <w:szCs w:val="20"/>
                      <w:lang w:eastAsia="pt-BR"/>
                    </w:rPr>
                  </w:pPr>
                  <w:ins w:id="22519" w:author="Philippe Hollanda - Oliveira Trust" w:date="2022-07-19T09:57:00Z">
                    <w:r w:rsidRPr="0016760B">
                      <w:rPr>
                        <w:rFonts w:ascii="Arial" w:eastAsia="Times New Roman" w:hAnsi="Arial" w:cs="Arial"/>
                        <w:color w:val="000000"/>
                        <w:sz w:val="20"/>
                        <w:szCs w:val="20"/>
                        <w:lang w:eastAsia="pt-BR"/>
                      </w:rPr>
                      <w:t>R$ 11.349,52</w:t>
                    </w:r>
                  </w:ins>
                </w:p>
              </w:tc>
            </w:tr>
            <w:tr w:rsidR="0016760B" w:rsidRPr="0016760B" w14:paraId="26B9F6EE" w14:textId="77777777" w:rsidTr="0016760B">
              <w:trPr>
                <w:trHeight w:val="1785"/>
                <w:ins w:id="225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2CBDB0" w14:textId="77777777" w:rsidR="0016760B" w:rsidRPr="0016760B" w:rsidRDefault="0016760B" w:rsidP="0016760B">
                  <w:pPr>
                    <w:autoSpaceDE/>
                    <w:autoSpaceDN/>
                    <w:adjustRightInd/>
                    <w:jc w:val="center"/>
                    <w:rPr>
                      <w:ins w:id="22521" w:author="Philippe Hollanda - Oliveira Trust" w:date="2022-07-19T09:57:00Z"/>
                      <w:rFonts w:ascii="Arial" w:eastAsia="Times New Roman" w:hAnsi="Arial" w:cs="Arial"/>
                      <w:color w:val="000000"/>
                      <w:sz w:val="20"/>
                      <w:szCs w:val="20"/>
                      <w:lang w:eastAsia="pt-BR"/>
                    </w:rPr>
                  </w:pPr>
                  <w:ins w:id="22522" w:author="Philippe Hollanda - Oliveira Trust" w:date="2022-07-19T09:57:00Z">
                    <w:r w:rsidRPr="0016760B">
                      <w:rPr>
                        <w:rFonts w:ascii="Arial" w:eastAsia="Times New Roman" w:hAnsi="Arial" w:cs="Arial"/>
                        <w:color w:val="000000"/>
                        <w:sz w:val="20"/>
                        <w:szCs w:val="20"/>
                        <w:lang w:eastAsia="pt-BR"/>
                      </w:rPr>
                      <w:t>ARGAMASSA</w:t>
                    </w:r>
                  </w:ins>
                </w:p>
              </w:tc>
              <w:tc>
                <w:tcPr>
                  <w:tcW w:w="2324" w:type="dxa"/>
                  <w:tcBorders>
                    <w:top w:val="nil"/>
                    <w:left w:val="nil"/>
                    <w:bottom w:val="single" w:sz="4" w:space="0" w:color="auto"/>
                    <w:right w:val="single" w:sz="4" w:space="0" w:color="auto"/>
                  </w:tcBorders>
                  <w:shd w:val="clear" w:color="auto" w:fill="auto"/>
                  <w:noWrap/>
                  <w:vAlign w:val="center"/>
                  <w:hideMark/>
                </w:tcPr>
                <w:p w14:paraId="3B75F6C8" w14:textId="77777777" w:rsidR="0016760B" w:rsidRPr="0016760B" w:rsidRDefault="0016760B" w:rsidP="0016760B">
                  <w:pPr>
                    <w:autoSpaceDE/>
                    <w:autoSpaceDN/>
                    <w:adjustRightInd/>
                    <w:jc w:val="center"/>
                    <w:rPr>
                      <w:ins w:id="22523" w:author="Philippe Hollanda - Oliveira Trust" w:date="2022-07-19T09:57:00Z"/>
                      <w:rFonts w:ascii="Arial" w:eastAsia="Times New Roman" w:hAnsi="Arial" w:cs="Arial"/>
                      <w:color w:val="000000"/>
                      <w:sz w:val="20"/>
                      <w:szCs w:val="20"/>
                      <w:lang w:eastAsia="pt-BR"/>
                    </w:rPr>
                  </w:pPr>
                  <w:ins w:id="22524"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893B70" w14:textId="77777777" w:rsidR="0016760B" w:rsidRPr="0016760B" w:rsidRDefault="0016760B" w:rsidP="0016760B">
                  <w:pPr>
                    <w:autoSpaceDE/>
                    <w:autoSpaceDN/>
                    <w:adjustRightInd/>
                    <w:jc w:val="center"/>
                    <w:rPr>
                      <w:ins w:id="22525" w:author="Philippe Hollanda - Oliveira Trust" w:date="2022-07-19T09:57:00Z"/>
                      <w:rFonts w:ascii="Arial" w:eastAsia="Times New Roman" w:hAnsi="Arial" w:cs="Arial"/>
                      <w:color w:val="000000"/>
                      <w:sz w:val="20"/>
                      <w:szCs w:val="20"/>
                      <w:lang w:eastAsia="pt-BR"/>
                    </w:rPr>
                  </w:pPr>
                  <w:ins w:id="22526" w:author="Philippe Hollanda - Oliveira Trust" w:date="2022-07-19T09:57:00Z">
                    <w:r w:rsidRPr="0016760B">
                      <w:rPr>
                        <w:rFonts w:ascii="Arial" w:eastAsia="Times New Roman" w:hAnsi="Arial" w:cs="Arial"/>
                        <w:color w:val="000000"/>
                        <w:sz w:val="20"/>
                        <w:szCs w:val="20"/>
                        <w:lang w:eastAsia="pt-BR"/>
                      </w:rPr>
                      <w:t>R$ 795,00</w:t>
                    </w:r>
                  </w:ins>
                </w:p>
              </w:tc>
            </w:tr>
            <w:tr w:rsidR="0016760B" w:rsidRPr="0016760B" w14:paraId="069F46EC" w14:textId="77777777" w:rsidTr="0016760B">
              <w:trPr>
                <w:trHeight w:val="1785"/>
                <w:ins w:id="225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42C7A0" w14:textId="77777777" w:rsidR="0016760B" w:rsidRPr="0016760B" w:rsidRDefault="0016760B" w:rsidP="0016760B">
                  <w:pPr>
                    <w:autoSpaceDE/>
                    <w:autoSpaceDN/>
                    <w:adjustRightInd/>
                    <w:jc w:val="center"/>
                    <w:rPr>
                      <w:ins w:id="22528" w:author="Philippe Hollanda - Oliveira Trust" w:date="2022-07-19T09:57:00Z"/>
                      <w:rFonts w:ascii="Arial" w:eastAsia="Times New Roman" w:hAnsi="Arial" w:cs="Arial"/>
                      <w:color w:val="000000"/>
                      <w:sz w:val="20"/>
                      <w:szCs w:val="20"/>
                      <w:lang w:eastAsia="pt-BR"/>
                    </w:rPr>
                  </w:pPr>
                  <w:ins w:id="22529" w:author="Philippe Hollanda - Oliveira Trust" w:date="2022-07-19T09:57:00Z">
                    <w:r w:rsidRPr="0016760B">
                      <w:rPr>
                        <w:rFonts w:ascii="Arial" w:eastAsia="Times New Roman" w:hAnsi="Arial" w:cs="Arial"/>
                        <w:color w:val="000000"/>
                        <w:sz w:val="20"/>
                        <w:szCs w:val="20"/>
                        <w:lang w:eastAsia="pt-BR"/>
                      </w:rPr>
                      <w:t xml:space="preserve">ADESIVO EPOXI </w:t>
                    </w:r>
                  </w:ins>
                </w:p>
              </w:tc>
              <w:tc>
                <w:tcPr>
                  <w:tcW w:w="2324" w:type="dxa"/>
                  <w:tcBorders>
                    <w:top w:val="nil"/>
                    <w:left w:val="nil"/>
                    <w:bottom w:val="single" w:sz="4" w:space="0" w:color="auto"/>
                    <w:right w:val="single" w:sz="4" w:space="0" w:color="auto"/>
                  </w:tcBorders>
                  <w:shd w:val="clear" w:color="auto" w:fill="auto"/>
                  <w:noWrap/>
                  <w:vAlign w:val="center"/>
                  <w:hideMark/>
                </w:tcPr>
                <w:p w14:paraId="67F123AF" w14:textId="77777777" w:rsidR="0016760B" w:rsidRPr="0016760B" w:rsidRDefault="0016760B" w:rsidP="0016760B">
                  <w:pPr>
                    <w:autoSpaceDE/>
                    <w:autoSpaceDN/>
                    <w:adjustRightInd/>
                    <w:jc w:val="center"/>
                    <w:rPr>
                      <w:ins w:id="22530" w:author="Philippe Hollanda - Oliveira Trust" w:date="2022-07-19T09:57:00Z"/>
                      <w:rFonts w:ascii="Arial" w:eastAsia="Times New Roman" w:hAnsi="Arial" w:cs="Arial"/>
                      <w:color w:val="000000"/>
                      <w:sz w:val="20"/>
                      <w:szCs w:val="20"/>
                      <w:lang w:eastAsia="pt-BR"/>
                    </w:rPr>
                  </w:pPr>
                  <w:ins w:id="22531" w:author="Philippe Hollanda - Oliveira Trust" w:date="2022-07-19T09:57:00Z">
                    <w:r w:rsidRPr="0016760B">
                      <w:rPr>
                        <w:rFonts w:ascii="Arial" w:eastAsia="Times New Roman" w:hAnsi="Arial" w:cs="Arial"/>
                        <w:color w:val="000000"/>
                        <w:sz w:val="20"/>
                        <w:szCs w:val="20"/>
                        <w:lang w:eastAsia="pt-BR"/>
                      </w:rPr>
                      <w:t>29/07/2021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F2D342" w14:textId="77777777" w:rsidR="0016760B" w:rsidRPr="0016760B" w:rsidRDefault="0016760B" w:rsidP="0016760B">
                  <w:pPr>
                    <w:autoSpaceDE/>
                    <w:autoSpaceDN/>
                    <w:adjustRightInd/>
                    <w:jc w:val="center"/>
                    <w:rPr>
                      <w:ins w:id="22532" w:author="Philippe Hollanda - Oliveira Trust" w:date="2022-07-19T09:57:00Z"/>
                      <w:rFonts w:ascii="Arial" w:eastAsia="Times New Roman" w:hAnsi="Arial" w:cs="Arial"/>
                      <w:color w:val="000000"/>
                      <w:sz w:val="20"/>
                      <w:szCs w:val="20"/>
                      <w:lang w:eastAsia="pt-BR"/>
                    </w:rPr>
                  </w:pPr>
                  <w:ins w:id="22533"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6FF60818" w14:textId="77777777" w:rsidTr="0016760B">
              <w:trPr>
                <w:trHeight w:val="1785"/>
                <w:ins w:id="225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708B33" w14:textId="77777777" w:rsidR="0016760B" w:rsidRPr="0016760B" w:rsidRDefault="0016760B" w:rsidP="0016760B">
                  <w:pPr>
                    <w:autoSpaceDE/>
                    <w:autoSpaceDN/>
                    <w:adjustRightInd/>
                    <w:jc w:val="center"/>
                    <w:rPr>
                      <w:ins w:id="22535" w:author="Philippe Hollanda - Oliveira Trust" w:date="2022-07-19T09:57:00Z"/>
                      <w:rFonts w:ascii="Arial" w:eastAsia="Times New Roman" w:hAnsi="Arial" w:cs="Arial"/>
                      <w:color w:val="000000"/>
                      <w:sz w:val="20"/>
                      <w:szCs w:val="20"/>
                      <w:lang w:eastAsia="pt-BR"/>
                    </w:rPr>
                  </w:pPr>
                  <w:ins w:id="22536"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2398F799" w14:textId="77777777" w:rsidR="0016760B" w:rsidRPr="0016760B" w:rsidRDefault="0016760B" w:rsidP="0016760B">
                  <w:pPr>
                    <w:autoSpaceDE/>
                    <w:autoSpaceDN/>
                    <w:adjustRightInd/>
                    <w:jc w:val="center"/>
                    <w:rPr>
                      <w:ins w:id="22537" w:author="Philippe Hollanda - Oliveira Trust" w:date="2022-07-19T09:57:00Z"/>
                      <w:rFonts w:ascii="Arial" w:eastAsia="Times New Roman" w:hAnsi="Arial" w:cs="Arial"/>
                      <w:color w:val="000000"/>
                      <w:sz w:val="20"/>
                      <w:szCs w:val="20"/>
                      <w:lang w:eastAsia="pt-BR"/>
                    </w:rPr>
                  </w:pPr>
                  <w:ins w:id="22538"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5F7AC7" w14:textId="77777777" w:rsidR="0016760B" w:rsidRPr="0016760B" w:rsidRDefault="0016760B" w:rsidP="0016760B">
                  <w:pPr>
                    <w:autoSpaceDE/>
                    <w:autoSpaceDN/>
                    <w:adjustRightInd/>
                    <w:jc w:val="center"/>
                    <w:rPr>
                      <w:ins w:id="22539" w:author="Philippe Hollanda - Oliveira Trust" w:date="2022-07-19T09:57:00Z"/>
                      <w:rFonts w:ascii="Arial" w:eastAsia="Times New Roman" w:hAnsi="Arial" w:cs="Arial"/>
                      <w:color w:val="000000"/>
                      <w:sz w:val="20"/>
                      <w:szCs w:val="20"/>
                      <w:lang w:eastAsia="pt-BR"/>
                    </w:rPr>
                  </w:pPr>
                  <w:ins w:id="22540" w:author="Philippe Hollanda - Oliveira Trust" w:date="2022-07-19T09:57:00Z">
                    <w:r w:rsidRPr="0016760B">
                      <w:rPr>
                        <w:rFonts w:ascii="Arial" w:eastAsia="Times New Roman" w:hAnsi="Arial" w:cs="Arial"/>
                        <w:color w:val="000000"/>
                        <w:sz w:val="20"/>
                        <w:szCs w:val="20"/>
                        <w:lang w:eastAsia="pt-BR"/>
                      </w:rPr>
                      <w:t>R$ 1.150,86</w:t>
                    </w:r>
                  </w:ins>
                </w:p>
              </w:tc>
            </w:tr>
            <w:tr w:rsidR="0016760B" w:rsidRPr="0016760B" w14:paraId="667EC46C" w14:textId="77777777" w:rsidTr="0016760B">
              <w:trPr>
                <w:trHeight w:val="1785"/>
                <w:ins w:id="225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A17ED3" w14:textId="77777777" w:rsidR="0016760B" w:rsidRPr="0016760B" w:rsidRDefault="0016760B" w:rsidP="0016760B">
                  <w:pPr>
                    <w:autoSpaceDE/>
                    <w:autoSpaceDN/>
                    <w:adjustRightInd/>
                    <w:jc w:val="center"/>
                    <w:rPr>
                      <w:ins w:id="22542" w:author="Philippe Hollanda - Oliveira Trust" w:date="2022-07-19T09:57:00Z"/>
                      <w:rFonts w:ascii="Arial" w:eastAsia="Times New Roman" w:hAnsi="Arial" w:cs="Arial"/>
                      <w:color w:val="000000"/>
                      <w:sz w:val="20"/>
                      <w:szCs w:val="20"/>
                      <w:lang w:eastAsia="pt-BR"/>
                    </w:rPr>
                  </w:pPr>
                  <w:ins w:id="22543" w:author="Philippe Hollanda - Oliveira Trust" w:date="2022-07-19T09:57:00Z">
                    <w:r w:rsidRPr="0016760B">
                      <w:rPr>
                        <w:rFonts w:ascii="Arial" w:eastAsia="Times New Roman" w:hAnsi="Arial" w:cs="Arial"/>
                        <w:color w:val="000000"/>
                        <w:sz w:val="20"/>
                        <w:szCs w:val="20"/>
                        <w:lang w:eastAsia="pt-BR"/>
                      </w:rPr>
                      <w:lastRenderedPageBreak/>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6A8B331A" w14:textId="77777777" w:rsidR="0016760B" w:rsidRPr="0016760B" w:rsidRDefault="0016760B" w:rsidP="0016760B">
                  <w:pPr>
                    <w:autoSpaceDE/>
                    <w:autoSpaceDN/>
                    <w:adjustRightInd/>
                    <w:jc w:val="center"/>
                    <w:rPr>
                      <w:ins w:id="22544" w:author="Philippe Hollanda - Oliveira Trust" w:date="2022-07-19T09:57:00Z"/>
                      <w:rFonts w:ascii="Arial" w:eastAsia="Times New Roman" w:hAnsi="Arial" w:cs="Arial"/>
                      <w:color w:val="000000"/>
                      <w:sz w:val="20"/>
                      <w:szCs w:val="20"/>
                      <w:lang w:eastAsia="pt-BR"/>
                    </w:rPr>
                  </w:pPr>
                  <w:ins w:id="22545" w:author="Philippe Hollanda - Oliveira Trust" w:date="2022-07-19T09:57:00Z">
                    <w:r w:rsidRPr="0016760B">
                      <w:rPr>
                        <w:rFonts w:ascii="Arial" w:eastAsia="Times New Roman" w:hAnsi="Arial" w:cs="Arial"/>
                        <w:color w:val="000000"/>
                        <w:sz w:val="20"/>
                        <w:szCs w:val="20"/>
                        <w:lang w:eastAsia="pt-BR"/>
                      </w:rPr>
                      <w:t>26/07/2021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9344D1A" w14:textId="77777777" w:rsidR="0016760B" w:rsidRPr="0016760B" w:rsidRDefault="0016760B" w:rsidP="0016760B">
                  <w:pPr>
                    <w:autoSpaceDE/>
                    <w:autoSpaceDN/>
                    <w:adjustRightInd/>
                    <w:jc w:val="center"/>
                    <w:rPr>
                      <w:ins w:id="22546" w:author="Philippe Hollanda - Oliveira Trust" w:date="2022-07-19T09:57:00Z"/>
                      <w:rFonts w:ascii="Arial" w:eastAsia="Times New Roman" w:hAnsi="Arial" w:cs="Arial"/>
                      <w:color w:val="000000"/>
                      <w:sz w:val="20"/>
                      <w:szCs w:val="20"/>
                      <w:lang w:eastAsia="pt-BR"/>
                    </w:rPr>
                  </w:pPr>
                  <w:ins w:id="22547" w:author="Philippe Hollanda - Oliveira Trust" w:date="2022-07-19T09:57:00Z">
                    <w:r w:rsidRPr="0016760B">
                      <w:rPr>
                        <w:rFonts w:ascii="Arial" w:eastAsia="Times New Roman" w:hAnsi="Arial" w:cs="Arial"/>
                        <w:color w:val="000000"/>
                        <w:sz w:val="20"/>
                        <w:szCs w:val="20"/>
                        <w:lang w:eastAsia="pt-BR"/>
                      </w:rPr>
                      <w:t>R$ 2.590,00</w:t>
                    </w:r>
                  </w:ins>
                </w:p>
              </w:tc>
            </w:tr>
            <w:tr w:rsidR="0016760B" w:rsidRPr="0016760B" w14:paraId="04A2BB48" w14:textId="77777777" w:rsidTr="0016760B">
              <w:trPr>
                <w:trHeight w:val="1785"/>
                <w:ins w:id="225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424551" w14:textId="77777777" w:rsidR="0016760B" w:rsidRPr="0016760B" w:rsidRDefault="0016760B" w:rsidP="0016760B">
                  <w:pPr>
                    <w:autoSpaceDE/>
                    <w:autoSpaceDN/>
                    <w:adjustRightInd/>
                    <w:jc w:val="center"/>
                    <w:rPr>
                      <w:ins w:id="22549" w:author="Philippe Hollanda - Oliveira Trust" w:date="2022-07-19T09:57:00Z"/>
                      <w:rFonts w:ascii="Arial" w:eastAsia="Times New Roman" w:hAnsi="Arial" w:cs="Arial"/>
                      <w:color w:val="000000"/>
                      <w:sz w:val="20"/>
                      <w:szCs w:val="20"/>
                      <w:lang w:eastAsia="pt-BR"/>
                    </w:rPr>
                  </w:pPr>
                  <w:ins w:id="22550" w:author="Philippe Hollanda - Oliveira Trust" w:date="2022-07-19T09:57:00Z">
                    <w:r w:rsidRPr="0016760B">
                      <w:rPr>
                        <w:rFonts w:ascii="Arial" w:eastAsia="Times New Roman" w:hAnsi="Arial" w:cs="Arial"/>
                        <w:color w:val="000000"/>
                        <w:sz w:val="20"/>
                        <w:szCs w:val="20"/>
                        <w:lang w:eastAsia="pt-BR"/>
                      </w:rPr>
                      <w:t>TELA</w:t>
                    </w:r>
                  </w:ins>
                </w:p>
              </w:tc>
              <w:tc>
                <w:tcPr>
                  <w:tcW w:w="2324" w:type="dxa"/>
                  <w:tcBorders>
                    <w:top w:val="nil"/>
                    <w:left w:val="nil"/>
                    <w:bottom w:val="single" w:sz="4" w:space="0" w:color="auto"/>
                    <w:right w:val="single" w:sz="4" w:space="0" w:color="auto"/>
                  </w:tcBorders>
                  <w:shd w:val="clear" w:color="auto" w:fill="auto"/>
                  <w:noWrap/>
                  <w:vAlign w:val="center"/>
                  <w:hideMark/>
                </w:tcPr>
                <w:p w14:paraId="116A055A" w14:textId="77777777" w:rsidR="0016760B" w:rsidRPr="0016760B" w:rsidRDefault="0016760B" w:rsidP="0016760B">
                  <w:pPr>
                    <w:autoSpaceDE/>
                    <w:autoSpaceDN/>
                    <w:adjustRightInd/>
                    <w:jc w:val="center"/>
                    <w:rPr>
                      <w:ins w:id="22551" w:author="Philippe Hollanda - Oliveira Trust" w:date="2022-07-19T09:57:00Z"/>
                      <w:rFonts w:ascii="Arial" w:eastAsia="Times New Roman" w:hAnsi="Arial" w:cs="Arial"/>
                      <w:color w:val="000000"/>
                      <w:sz w:val="20"/>
                      <w:szCs w:val="20"/>
                      <w:lang w:eastAsia="pt-BR"/>
                    </w:rPr>
                  </w:pPr>
                  <w:ins w:id="22552" w:author="Philippe Hollanda - Oliveira Trust" w:date="2022-07-19T09:57:00Z">
                    <w:r w:rsidRPr="0016760B">
                      <w:rPr>
                        <w:rFonts w:ascii="Arial" w:eastAsia="Times New Roman" w:hAnsi="Arial" w:cs="Arial"/>
                        <w:color w:val="000000"/>
                        <w:sz w:val="20"/>
                        <w:szCs w:val="20"/>
                        <w:lang w:eastAsia="pt-BR"/>
                      </w:rPr>
                      <w:t>04/08/2021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5C07C4" w14:textId="77777777" w:rsidR="0016760B" w:rsidRPr="0016760B" w:rsidRDefault="0016760B" w:rsidP="0016760B">
                  <w:pPr>
                    <w:autoSpaceDE/>
                    <w:autoSpaceDN/>
                    <w:adjustRightInd/>
                    <w:jc w:val="center"/>
                    <w:rPr>
                      <w:ins w:id="22553" w:author="Philippe Hollanda - Oliveira Trust" w:date="2022-07-19T09:57:00Z"/>
                      <w:rFonts w:ascii="Arial" w:eastAsia="Times New Roman" w:hAnsi="Arial" w:cs="Arial"/>
                      <w:color w:val="000000"/>
                      <w:sz w:val="20"/>
                      <w:szCs w:val="20"/>
                      <w:lang w:eastAsia="pt-BR"/>
                    </w:rPr>
                  </w:pPr>
                  <w:ins w:id="22554" w:author="Philippe Hollanda - Oliveira Trust" w:date="2022-07-19T09:57:00Z">
                    <w:r w:rsidRPr="0016760B">
                      <w:rPr>
                        <w:rFonts w:ascii="Arial" w:eastAsia="Times New Roman" w:hAnsi="Arial" w:cs="Arial"/>
                        <w:color w:val="000000"/>
                        <w:sz w:val="20"/>
                        <w:szCs w:val="20"/>
                        <w:lang w:eastAsia="pt-BR"/>
                      </w:rPr>
                      <w:t>R$ 1.735,31</w:t>
                    </w:r>
                  </w:ins>
                </w:p>
              </w:tc>
            </w:tr>
            <w:tr w:rsidR="0016760B" w:rsidRPr="0016760B" w14:paraId="6D745A81" w14:textId="77777777" w:rsidTr="0016760B">
              <w:trPr>
                <w:trHeight w:val="1785"/>
                <w:ins w:id="2255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1F75ACC" w14:textId="77777777" w:rsidR="0016760B" w:rsidRPr="0016760B" w:rsidRDefault="0016760B" w:rsidP="0016760B">
                  <w:pPr>
                    <w:autoSpaceDE/>
                    <w:autoSpaceDN/>
                    <w:adjustRightInd/>
                    <w:jc w:val="center"/>
                    <w:rPr>
                      <w:ins w:id="22556" w:author="Philippe Hollanda - Oliveira Trust" w:date="2022-07-19T09:57:00Z"/>
                      <w:rFonts w:ascii="Arial" w:eastAsia="Times New Roman" w:hAnsi="Arial" w:cs="Arial"/>
                      <w:color w:val="000000"/>
                      <w:sz w:val="20"/>
                      <w:szCs w:val="20"/>
                      <w:lang w:eastAsia="pt-BR"/>
                    </w:rPr>
                  </w:pPr>
                  <w:ins w:id="22557" w:author="Philippe Hollanda - Oliveira Trust" w:date="2022-07-19T09:57:00Z">
                    <w:r w:rsidRPr="0016760B">
                      <w:rPr>
                        <w:rFonts w:ascii="Arial" w:eastAsia="Times New Roman" w:hAnsi="Arial" w:cs="Arial"/>
                        <w:color w:val="000000"/>
                        <w:sz w:val="20"/>
                        <w:szCs w:val="20"/>
                        <w:lang w:eastAsia="pt-BR"/>
                      </w:rPr>
                      <w:t xml:space="preserve">NOBREAK </w:t>
                    </w:r>
                  </w:ins>
                </w:p>
              </w:tc>
              <w:tc>
                <w:tcPr>
                  <w:tcW w:w="2324" w:type="dxa"/>
                  <w:tcBorders>
                    <w:top w:val="nil"/>
                    <w:left w:val="nil"/>
                    <w:bottom w:val="single" w:sz="4" w:space="0" w:color="auto"/>
                    <w:right w:val="single" w:sz="4" w:space="0" w:color="auto"/>
                  </w:tcBorders>
                  <w:shd w:val="clear" w:color="auto" w:fill="auto"/>
                  <w:noWrap/>
                  <w:vAlign w:val="center"/>
                  <w:hideMark/>
                </w:tcPr>
                <w:p w14:paraId="3963334E" w14:textId="77777777" w:rsidR="0016760B" w:rsidRPr="0016760B" w:rsidRDefault="0016760B" w:rsidP="0016760B">
                  <w:pPr>
                    <w:autoSpaceDE/>
                    <w:autoSpaceDN/>
                    <w:adjustRightInd/>
                    <w:jc w:val="center"/>
                    <w:rPr>
                      <w:ins w:id="22558" w:author="Philippe Hollanda - Oliveira Trust" w:date="2022-07-19T09:57:00Z"/>
                      <w:rFonts w:ascii="Arial" w:eastAsia="Times New Roman" w:hAnsi="Arial" w:cs="Arial"/>
                      <w:color w:val="000000"/>
                      <w:sz w:val="20"/>
                      <w:szCs w:val="20"/>
                      <w:lang w:eastAsia="pt-BR"/>
                    </w:rPr>
                  </w:pPr>
                  <w:ins w:id="22559" w:author="Philippe Hollanda - Oliveira Trust" w:date="2022-07-19T09:57:00Z">
                    <w:r w:rsidRPr="0016760B">
                      <w:rPr>
                        <w:rFonts w:ascii="Arial" w:eastAsia="Times New Roman" w:hAnsi="Arial" w:cs="Arial"/>
                        <w:color w:val="000000"/>
                        <w:sz w:val="20"/>
                        <w:szCs w:val="20"/>
                        <w:lang w:eastAsia="pt-BR"/>
                      </w:rPr>
                      <w:t>03/08/2021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B40018" w14:textId="77777777" w:rsidR="0016760B" w:rsidRPr="0016760B" w:rsidRDefault="0016760B" w:rsidP="0016760B">
                  <w:pPr>
                    <w:autoSpaceDE/>
                    <w:autoSpaceDN/>
                    <w:adjustRightInd/>
                    <w:jc w:val="center"/>
                    <w:rPr>
                      <w:ins w:id="22560" w:author="Philippe Hollanda - Oliveira Trust" w:date="2022-07-19T09:57:00Z"/>
                      <w:rFonts w:ascii="Arial" w:eastAsia="Times New Roman" w:hAnsi="Arial" w:cs="Arial"/>
                      <w:color w:val="000000"/>
                      <w:sz w:val="20"/>
                      <w:szCs w:val="20"/>
                      <w:lang w:eastAsia="pt-BR"/>
                    </w:rPr>
                  </w:pPr>
                  <w:ins w:id="22561" w:author="Philippe Hollanda - Oliveira Trust" w:date="2022-07-19T09:57:00Z">
                    <w:r w:rsidRPr="0016760B">
                      <w:rPr>
                        <w:rFonts w:ascii="Arial" w:eastAsia="Times New Roman" w:hAnsi="Arial" w:cs="Arial"/>
                        <w:color w:val="000000"/>
                        <w:sz w:val="20"/>
                        <w:szCs w:val="20"/>
                        <w:lang w:eastAsia="pt-BR"/>
                      </w:rPr>
                      <w:t>R$ 29.410,67</w:t>
                    </w:r>
                  </w:ins>
                </w:p>
              </w:tc>
            </w:tr>
            <w:tr w:rsidR="0016760B" w:rsidRPr="0016760B" w14:paraId="7675BAE2" w14:textId="77777777" w:rsidTr="0016760B">
              <w:trPr>
                <w:trHeight w:val="1785"/>
                <w:ins w:id="2256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3C0F323" w14:textId="77777777" w:rsidR="0016760B" w:rsidRPr="0016760B" w:rsidRDefault="0016760B" w:rsidP="0016760B">
                  <w:pPr>
                    <w:autoSpaceDE/>
                    <w:autoSpaceDN/>
                    <w:adjustRightInd/>
                    <w:rPr>
                      <w:ins w:id="2256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C3C4B53" w14:textId="77777777" w:rsidR="0016760B" w:rsidRPr="0016760B" w:rsidRDefault="0016760B" w:rsidP="0016760B">
                  <w:pPr>
                    <w:autoSpaceDE/>
                    <w:autoSpaceDN/>
                    <w:adjustRightInd/>
                    <w:jc w:val="center"/>
                    <w:rPr>
                      <w:ins w:id="22564" w:author="Philippe Hollanda - Oliveira Trust" w:date="2022-07-19T09:57:00Z"/>
                      <w:rFonts w:ascii="Arial" w:eastAsia="Times New Roman" w:hAnsi="Arial" w:cs="Arial"/>
                      <w:color w:val="000000"/>
                      <w:sz w:val="20"/>
                      <w:szCs w:val="20"/>
                      <w:lang w:eastAsia="pt-BR"/>
                    </w:rPr>
                  </w:pPr>
                  <w:ins w:id="22565" w:author="Philippe Hollanda - Oliveira Trust" w:date="2022-07-19T09:57:00Z">
                    <w:r w:rsidRPr="0016760B">
                      <w:rPr>
                        <w:rFonts w:ascii="Arial" w:eastAsia="Times New Roman" w:hAnsi="Arial" w:cs="Arial"/>
                        <w:color w:val="000000"/>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227F2C" w14:textId="77777777" w:rsidR="0016760B" w:rsidRPr="0016760B" w:rsidRDefault="0016760B" w:rsidP="0016760B">
                  <w:pPr>
                    <w:autoSpaceDE/>
                    <w:autoSpaceDN/>
                    <w:adjustRightInd/>
                    <w:jc w:val="center"/>
                    <w:rPr>
                      <w:ins w:id="22566" w:author="Philippe Hollanda - Oliveira Trust" w:date="2022-07-19T09:57:00Z"/>
                      <w:rFonts w:ascii="Arial" w:eastAsia="Times New Roman" w:hAnsi="Arial" w:cs="Arial"/>
                      <w:color w:val="000000"/>
                      <w:sz w:val="20"/>
                      <w:szCs w:val="20"/>
                      <w:lang w:eastAsia="pt-BR"/>
                    </w:rPr>
                  </w:pPr>
                  <w:ins w:id="22567" w:author="Philippe Hollanda - Oliveira Trust" w:date="2022-07-19T09:57:00Z">
                    <w:r w:rsidRPr="0016760B">
                      <w:rPr>
                        <w:rFonts w:ascii="Arial" w:eastAsia="Times New Roman" w:hAnsi="Arial" w:cs="Arial"/>
                        <w:color w:val="000000"/>
                        <w:sz w:val="20"/>
                        <w:szCs w:val="20"/>
                        <w:lang w:eastAsia="pt-BR"/>
                      </w:rPr>
                      <w:t>R$ 29.410,67</w:t>
                    </w:r>
                  </w:ins>
                </w:p>
              </w:tc>
            </w:tr>
            <w:tr w:rsidR="0016760B" w:rsidRPr="0016760B" w14:paraId="09D1CD82" w14:textId="77777777" w:rsidTr="0016760B">
              <w:trPr>
                <w:trHeight w:val="1785"/>
                <w:ins w:id="2256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D8F72B4" w14:textId="77777777" w:rsidR="0016760B" w:rsidRPr="0016760B" w:rsidRDefault="0016760B" w:rsidP="0016760B">
                  <w:pPr>
                    <w:autoSpaceDE/>
                    <w:autoSpaceDN/>
                    <w:adjustRightInd/>
                    <w:rPr>
                      <w:ins w:id="2256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3302DF2" w14:textId="77777777" w:rsidR="0016760B" w:rsidRPr="0016760B" w:rsidRDefault="0016760B" w:rsidP="0016760B">
                  <w:pPr>
                    <w:autoSpaceDE/>
                    <w:autoSpaceDN/>
                    <w:adjustRightInd/>
                    <w:jc w:val="center"/>
                    <w:rPr>
                      <w:ins w:id="22570" w:author="Philippe Hollanda - Oliveira Trust" w:date="2022-07-19T09:57:00Z"/>
                      <w:rFonts w:ascii="Arial" w:eastAsia="Times New Roman" w:hAnsi="Arial" w:cs="Arial"/>
                      <w:color w:val="000000"/>
                      <w:sz w:val="20"/>
                      <w:szCs w:val="20"/>
                      <w:lang w:eastAsia="pt-BR"/>
                    </w:rPr>
                  </w:pPr>
                  <w:ins w:id="22571" w:author="Philippe Hollanda - Oliveira Trust" w:date="2022-07-19T09:57:00Z">
                    <w:r w:rsidRPr="0016760B">
                      <w:rPr>
                        <w:rFonts w:ascii="Arial" w:eastAsia="Times New Roman" w:hAnsi="Arial" w:cs="Arial"/>
                        <w:color w:val="000000"/>
                        <w:sz w:val="20"/>
                        <w:szCs w:val="20"/>
                        <w:lang w:eastAsia="pt-BR"/>
                      </w:rPr>
                      <w:t>28/09/2021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5F6C7E" w14:textId="77777777" w:rsidR="0016760B" w:rsidRPr="0016760B" w:rsidRDefault="0016760B" w:rsidP="0016760B">
                  <w:pPr>
                    <w:autoSpaceDE/>
                    <w:autoSpaceDN/>
                    <w:adjustRightInd/>
                    <w:jc w:val="center"/>
                    <w:rPr>
                      <w:ins w:id="22572" w:author="Philippe Hollanda - Oliveira Trust" w:date="2022-07-19T09:57:00Z"/>
                      <w:rFonts w:ascii="Arial" w:eastAsia="Times New Roman" w:hAnsi="Arial" w:cs="Arial"/>
                      <w:color w:val="000000"/>
                      <w:sz w:val="20"/>
                      <w:szCs w:val="20"/>
                      <w:lang w:eastAsia="pt-BR"/>
                    </w:rPr>
                  </w:pPr>
                  <w:ins w:id="22573" w:author="Philippe Hollanda - Oliveira Trust" w:date="2022-07-19T09:57:00Z">
                    <w:r w:rsidRPr="0016760B">
                      <w:rPr>
                        <w:rFonts w:ascii="Arial" w:eastAsia="Times New Roman" w:hAnsi="Arial" w:cs="Arial"/>
                        <w:color w:val="000000"/>
                        <w:sz w:val="20"/>
                        <w:szCs w:val="20"/>
                        <w:lang w:eastAsia="pt-BR"/>
                      </w:rPr>
                      <w:t>R$ 29.410,66</w:t>
                    </w:r>
                  </w:ins>
                </w:p>
              </w:tc>
            </w:tr>
            <w:tr w:rsidR="0016760B" w:rsidRPr="0016760B" w14:paraId="0C66D380" w14:textId="77777777" w:rsidTr="0016760B">
              <w:trPr>
                <w:trHeight w:val="1785"/>
                <w:ins w:id="225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C59C63" w14:textId="77777777" w:rsidR="0016760B" w:rsidRPr="0016760B" w:rsidRDefault="0016760B" w:rsidP="0016760B">
                  <w:pPr>
                    <w:autoSpaceDE/>
                    <w:autoSpaceDN/>
                    <w:adjustRightInd/>
                    <w:jc w:val="center"/>
                    <w:rPr>
                      <w:ins w:id="22575" w:author="Philippe Hollanda - Oliveira Trust" w:date="2022-07-19T09:57:00Z"/>
                      <w:rFonts w:ascii="Arial" w:eastAsia="Times New Roman" w:hAnsi="Arial" w:cs="Arial"/>
                      <w:color w:val="000000"/>
                      <w:sz w:val="20"/>
                      <w:szCs w:val="20"/>
                      <w:lang w:eastAsia="pt-BR"/>
                    </w:rPr>
                  </w:pPr>
                  <w:ins w:id="22576" w:author="Philippe Hollanda - Oliveira Trust" w:date="2022-07-19T09:57:00Z">
                    <w:r w:rsidRPr="0016760B">
                      <w:rPr>
                        <w:rFonts w:ascii="Arial" w:eastAsia="Times New Roman" w:hAnsi="Arial" w:cs="Arial"/>
                        <w:color w:val="000000"/>
                        <w:sz w:val="20"/>
                        <w:szCs w:val="20"/>
                        <w:lang w:eastAsia="pt-BR"/>
                      </w:rPr>
                      <w:lastRenderedPageBreak/>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480D6997" w14:textId="77777777" w:rsidR="0016760B" w:rsidRPr="0016760B" w:rsidRDefault="0016760B" w:rsidP="0016760B">
                  <w:pPr>
                    <w:autoSpaceDE/>
                    <w:autoSpaceDN/>
                    <w:adjustRightInd/>
                    <w:jc w:val="center"/>
                    <w:rPr>
                      <w:ins w:id="22577" w:author="Philippe Hollanda - Oliveira Trust" w:date="2022-07-19T09:57:00Z"/>
                      <w:rFonts w:ascii="Arial" w:eastAsia="Times New Roman" w:hAnsi="Arial" w:cs="Arial"/>
                      <w:color w:val="000000"/>
                      <w:sz w:val="20"/>
                      <w:szCs w:val="20"/>
                      <w:lang w:eastAsia="pt-BR"/>
                    </w:rPr>
                  </w:pPr>
                  <w:ins w:id="22578"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98A7B6" w14:textId="77777777" w:rsidR="0016760B" w:rsidRPr="0016760B" w:rsidRDefault="0016760B" w:rsidP="0016760B">
                  <w:pPr>
                    <w:autoSpaceDE/>
                    <w:autoSpaceDN/>
                    <w:adjustRightInd/>
                    <w:jc w:val="center"/>
                    <w:rPr>
                      <w:ins w:id="22579" w:author="Philippe Hollanda - Oliveira Trust" w:date="2022-07-19T09:57:00Z"/>
                      <w:rFonts w:ascii="Arial" w:eastAsia="Times New Roman" w:hAnsi="Arial" w:cs="Arial"/>
                      <w:color w:val="000000"/>
                      <w:sz w:val="20"/>
                      <w:szCs w:val="20"/>
                      <w:lang w:eastAsia="pt-BR"/>
                    </w:rPr>
                  </w:pPr>
                  <w:ins w:id="22580" w:author="Philippe Hollanda - Oliveira Trust" w:date="2022-07-19T09:57:00Z">
                    <w:r w:rsidRPr="0016760B">
                      <w:rPr>
                        <w:rFonts w:ascii="Arial" w:eastAsia="Times New Roman" w:hAnsi="Arial" w:cs="Arial"/>
                        <w:color w:val="000000"/>
                        <w:sz w:val="20"/>
                        <w:szCs w:val="20"/>
                        <w:lang w:eastAsia="pt-BR"/>
                      </w:rPr>
                      <w:t>R$ 1.814,40</w:t>
                    </w:r>
                  </w:ins>
                </w:p>
              </w:tc>
            </w:tr>
            <w:tr w:rsidR="0016760B" w:rsidRPr="0016760B" w14:paraId="60A87BC8" w14:textId="77777777" w:rsidTr="0016760B">
              <w:trPr>
                <w:trHeight w:val="1785"/>
                <w:ins w:id="225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CC9BEE" w14:textId="77777777" w:rsidR="0016760B" w:rsidRPr="0016760B" w:rsidRDefault="0016760B" w:rsidP="0016760B">
                  <w:pPr>
                    <w:autoSpaceDE/>
                    <w:autoSpaceDN/>
                    <w:adjustRightInd/>
                    <w:jc w:val="center"/>
                    <w:rPr>
                      <w:ins w:id="22582" w:author="Philippe Hollanda - Oliveira Trust" w:date="2022-07-19T09:57:00Z"/>
                      <w:rFonts w:ascii="Arial" w:eastAsia="Times New Roman" w:hAnsi="Arial" w:cs="Arial"/>
                      <w:color w:val="000000"/>
                      <w:sz w:val="20"/>
                      <w:szCs w:val="20"/>
                      <w:lang w:eastAsia="pt-BR"/>
                    </w:rPr>
                  </w:pPr>
                  <w:ins w:id="22583" w:author="Philippe Hollanda - Oliveira Trust" w:date="2022-07-19T09:57:00Z">
                    <w:r w:rsidRPr="0016760B">
                      <w:rPr>
                        <w:rFonts w:ascii="Arial" w:eastAsia="Times New Roman" w:hAnsi="Arial" w:cs="Arial"/>
                        <w:color w:val="000000"/>
                        <w:sz w:val="20"/>
                        <w:szCs w:val="20"/>
                        <w:lang w:eastAsia="pt-BR"/>
                      </w:rPr>
                      <w:t>DISCO</w:t>
                    </w:r>
                  </w:ins>
                </w:p>
              </w:tc>
              <w:tc>
                <w:tcPr>
                  <w:tcW w:w="2324" w:type="dxa"/>
                  <w:tcBorders>
                    <w:top w:val="nil"/>
                    <w:left w:val="nil"/>
                    <w:bottom w:val="single" w:sz="4" w:space="0" w:color="auto"/>
                    <w:right w:val="single" w:sz="4" w:space="0" w:color="auto"/>
                  </w:tcBorders>
                  <w:shd w:val="clear" w:color="auto" w:fill="auto"/>
                  <w:noWrap/>
                  <w:vAlign w:val="center"/>
                  <w:hideMark/>
                </w:tcPr>
                <w:p w14:paraId="4786EFC6" w14:textId="77777777" w:rsidR="0016760B" w:rsidRPr="0016760B" w:rsidRDefault="0016760B" w:rsidP="0016760B">
                  <w:pPr>
                    <w:autoSpaceDE/>
                    <w:autoSpaceDN/>
                    <w:adjustRightInd/>
                    <w:jc w:val="center"/>
                    <w:rPr>
                      <w:ins w:id="22584" w:author="Philippe Hollanda - Oliveira Trust" w:date="2022-07-19T09:57:00Z"/>
                      <w:rFonts w:ascii="Arial" w:eastAsia="Times New Roman" w:hAnsi="Arial" w:cs="Arial"/>
                      <w:color w:val="000000"/>
                      <w:sz w:val="20"/>
                      <w:szCs w:val="20"/>
                      <w:lang w:eastAsia="pt-BR"/>
                    </w:rPr>
                  </w:pPr>
                  <w:ins w:id="22585" w:author="Philippe Hollanda - Oliveira Trust" w:date="2022-07-19T09:57:00Z">
                    <w:r w:rsidRPr="0016760B">
                      <w:rPr>
                        <w:rFonts w:ascii="Arial" w:eastAsia="Times New Roman" w:hAnsi="Arial" w:cs="Arial"/>
                        <w:color w:val="000000"/>
                        <w:sz w:val="20"/>
                        <w:szCs w:val="20"/>
                        <w:lang w:eastAsia="pt-BR"/>
                      </w:rPr>
                      <w:t>26/07/2021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A95181" w14:textId="77777777" w:rsidR="0016760B" w:rsidRPr="0016760B" w:rsidRDefault="0016760B" w:rsidP="0016760B">
                  <w:pPr>
                    <w:autoSpaceDE/>
                    <w:autoSpaceDN/>
                    <w:adjustRightInd/>
                    <w:jc w:val="center"/>
                    <w:rPr>
                      <w:ins w:id="22586" w:author="Philippe Hollanda - Oliveira Trust" w:date="2022-07-19T09:57:00Z"/>
                      <w:rFonts w:ascii="Arial" w:eastAsia="Times New Roman" w:hAnsi="Arial" w:cs="Arial"/>
                      <w:color w:val="000000"/>
                      <w:sz w:val="20"/>
                      <w:szCs w:val="20"/>
                      <w:lang w:eastAsia="pt-BR"/>
                    </w:rPr>
                  </w:pPr>
                  <w:ins w:id="22587" w:author="Philippe Hollanda - Oliveira Trust" w:date="2022-07-19T09:57:00Z">
                    <w:r w:rsidRPr="0016760B">
                      <w:rPr>
                        <w:rFonts w:ascii="Arial" w:eastAsia="Times New Roman" w:hAnsi="Arial" w:cs="Arial"/>
                        <w:color w:val="000000"/>
                        <w:sz w:val="20"/>
                        <w:szCs w:val="20"/>
                        <w:lang w:eastAsia="pt-BR"/>
                      </w:rPr>
                      <w:t>R$ 360,00</w:t>
                    </w:r>
                  </w:ins>
                </w:p>
              </w:tc>
            </w:tr>
            <w:tr w:rsidR="0016760B" w:rsidRPr="0016760B" w14:paraId="097A7576" w14:textId="77777777" w:rsidTr="0016760B">
              <w:trPr>
                <w:trHeight w:val="1785"/>
                <w:ins w:id="2258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3AA19128" w14:textId="77777777" w:rsidR="0016760B" w:rsidRPr="0016760B" w:rsidRDefault="0016760B" w:rsidP="0016760B">
                  <w:pPr>
                    <w:autoSpaceDE/>
                    <w:autoSpaceDN/>
                    <w:adjustRightInd/>
                    <w:jc w:val="center"/>
                    <w:rPr>
                      <w:ins w:id="22589" w:author="Philippe Hollanda - Oliveira Trust" w:date="2022-07-19T09:57:00Z"/>
                      <w:rFonts w:ascii="Arial" w:eastAsia="Times New Roman" w:hAnsi="Arial" w:cs="Arial"/>
                      <w:color w:val="000000"/>
                      <w:sz w:val="20"/>
                      <w:szCs w:val="20"/>
                      <w:lang w:eastAsia="pt-BR"/>
                    </w:rPr>
                  </w:pPr>
                  <w:ins w:id="22590" w:author="Philippe Hollanda - Oliveira Trust" w:date="2022-07-19T09:57:00Z">
                    <w:r w:rsidRPr="0016760B">
                      <w:rPr>
                        <w:rFonts w:ascii="Arial" w:eastAsia="Times New Roman" w:hAnsi="Arial" w:cs="Arial"/>
                        <w:color w:val="000000"/>
                        <w:sz w:val="20"/>
                        <w:szCs w:val="20"/>
                        <w:lang w:eastAsia="pt-BR"/>
                      </w:rPr>
                      <w:t>BATERIA - NOBREAK</w:t>
                    </w:r>
                  </w:ins>
                </w:p>
              </w:tc>
              <w:tc>
                <w:tcPr>
                  <w:tcW w:w="2324" w:type="dxa"/>
                  <w:tcBorders>
                    <w:top w:val="nil"/>
                    <w:left w:val="nil"/>
                    <w:bottom w:val="single" w:sz="4" w:space="0" w:color="auto"/>
                    <w:right w:val="single" w:sz="4" w:space="0" w:color="auto"/>
                  </w:tcBorders>
                  <w:shd w:val="clear" w:color="auto" w:fill="auto"/>
                  <w:noWrap/>
                  <w:vAlign w:val="center"/>
                  <w:hideMark/>
                </w:tcPr>
                <w:p w14:paraId="634A7BC7" w14:textId="77777777" w:rsidR="0016760B" w:rsidRPr="0016760B" w:rsidRDefault="0016760B" w:rsidP="0016760B">
                  <w:pPr>
                    <w:autoSpaceDE/>
                    <w:autoSpaceDN/>
                    <w:adjustRightInd/>
                    <w:jc w:val="center"/>
                    <w:rPr>
                      <w:ins w:id="22591" w:author="Philippe Hollanda - Oliveira Trust" w:date="2022-07-19T09:57:00Z"/>
                      <w:rFonts w:ascii="Arial" w:eastAsia="Times New Roman" w:hAnsi="Arial" w:cs="Arial"/>
                      <w:color w:val="000000"/>
                      <w:sz w:val="20"/>
                      <w:szCs w:val="20"/>
                      <w:lang w:eastAsia="pt-BR"/>
                    </w:rPr>
                  </w:pPr>
                  <w:ins w:id="22592"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7B6FBD" w14:textId="77777777" w:rsidR="0016760B" w:rsidRPr="0016760B" w:rsidRDefault="0016760B" w:rsidP="0016760B">
                  <w:pPr>
                    <w:autoSpaceDE/>
                    <w:autoSpaceDN/>
                    <w:adjustRightInd/>
                    <w:jc w:val="center"/>
                    <w:rPr>
                      <w:ins w:id="22593" w:author="Philippe Hollanda - Oliveira Trust" w:date="2022-07-19T09:57:00Z"/>
                      <w:rFonts w:ascii="Arial" w:eastAsia="Times New Roman" w:hAnsi="Arial" w:cs="Arial"/>
                      <w:color w:val="000000"/>
                      <w:sz w:val="20"/>
                      <w:szCs w:val="20"/>
                      <w:lang w:eastAsia="pt-BR"/>
                    </w:rPr>
                  </w:pPr>
                  <w:ins w:id="22594" w:author="Philippe Hollanda - Oliveira Trust" w:date="2022-07-19T09:57:00Z">
                    <w:r w:rsidRPr="0016760B">
                      <w:rPr>
                        <w:rFonts w:ascii="Arial" w:eastAsia="Times New Roman" w:hAnsi="Arial" w:cs="Arial"/>
                        <w:color w:val="000000"/>
                        <w:sz w:val="20"/>
                        <w:szCs w:val="20"/>
                        <w:lang w:eastAsia="pt-BR"/>
                      </w:rPr>
                      <w:t>R$ 14.189,33</w:t>
                    </w:r>
                  </w:ins>
                </w:p>
              </w:tc>
            </w:tr>
            <w:tr w:rsidR="0016760B" w:rsidRPr="0016760B" w14:paraId="5E722AC0" w14:textId="77777777" w:rsidTr="0016760B">
              <w:trPr>
                <w:trHeight w:val="1785"/>
                <w:ins w:id="2259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9F8F481" w14:textId="77777777" w:rsidR="0016760B" w:rsidRPr="0016760B" w:rsidRDefault="0016760B" w:rsidP="0016760B">
                  <w:pPr>
                    <w:autoSpaceDE/>
                    <w:autoSpaceDN/>
                    <w:adjustRightInd/>
                    <w:rPr>
                      <w:ins w:id="2259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EC8BB07" w14:textId="77777777" w:rsidR="0016760B" w:rsidRPr="0016760B" w:rsidRDefault="0016760B" w:rsidP="0016760B">
                  <w:pPr>
                    <w:autoSpaceDE/>
                    <w:autoSpaceDN/>
                    <w:adjustRightInd/>
                    <w:jc w:val="center"/>
                    <w:rPr>
                      <w:ins w:id="22597" w:author="Philippe Hollanda - Oliveira Trust" w:date="2022-07-19T09:57:00Z"/>
                      <w:rFonts w:ascii="Arial" w:eastAsia="Times New Roman" w:hAnsi="Arial" w:cs="Arial"/>
                      <w:color w:val="000000"/>
                      <w:sz w:val="20"/>
                      <w:szCs w:val="20"/>
                      <w:lang w:eastAsia="pt-BR"/>
                    </w:rPr>
                  </w:pPr>
                  <w:ins w:id="22598" w:author="Philippe Hollanda - Oliveira Trust" w:date="2022-07-19T09:57:00Z">
                    <w:r w:rsidRPr="0016760B">
                      <w:rPr>
                        <w:rFonts w:ascii="Arial" w:eastAsia="Times New Roman" w:hAnsi="Arial" w:cs="Arial"/>
                        <w:color w:val="000000"/>
                        <w:sz w:val="20"/>
                        <w:szCs w:val="20"/>
                        <w:lang w:eastAsia="pt-BR"/>
                      </w:rPr>
                      <w:t>02/09/2021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BBBDEF" w14:textId="77777777" w:rsidR="0016760B" w:rsidRPr="0016760B" w:rsidRDefault="0016760B" w:rsidP="0016760B">
                  <w:pPr>
                    <w:autoSpaceDE/>
                    <w:autoSpaceDN/>
                    <w:adjustRightInd/>
                    <w:jc w:val="center"/>
                    <w:rPr>
                      <w:ins w:id="22599" w:author="Philippe Hollanda - Oliveira Trust" w:date="2022-07-19T09:57:00Z"/>
                      <w:rFonts w:ascii="Arial" w:eastAsia="Times New Roman" w:hAnsi="Arial" w:cs="Arial"/>
                      <w:color w:val="000000"/>
                      <w:sz w:val="20"/>
                      <w:szCs w:val="20"/>
                      <w:lang w:eastAsia="pt-BR"/>
                    </w:rPr>
                  </w:pPr>
                  <w:ins w:id="22600" w:author="Philippe Hollanda - Oliveira Trust" w:date="2022-07-19T09:57:00Z">
                    <w:r w:rsidRPr="0016760B">
                      <w:rPr>
                        <w:rFonts w:ascii="Arial" w:eastAsia="Times New Roman" w:hAnsi="Arial" w:cs="Arial"/>
                        <w:color w:val="000000"/>
                        <w:sz w:val="20"/>
                        <w:szCs w:val="20"/>
                        <w:lang w:eastAsia="pt-BR"/>
                      </w:rPr>
                      <w:t>R$ 14.189,33</w:t>
                    </w:r>
                  </w:ins>
                </w:p>
              </w:tc>
            </w:tr>
            <w:tr w:rsidR="0016760B" w:rsidRPr="0016760B" w14:paraId="5288AB2A" w14:textId="77777777" w:rsidTr="0016760B">
              <w:trPr>
                <w:trHeight w:val="1785"/>
                <w:ins w:id="2260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CDEF90A" w14:textId="77777777" w:rsidR="0016760B" w:rsidRPr="0016760B" w:rsidRDefault="0016760B" w:rsidP="0016760B">
                  <w:pPr>
                    <w:autoSpaceDE/>
                    <w:autoSpaceDN/>
                    <w:adjustRightInd/>
                    <w:rPr>
                      <w:ins w:id="2260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104E70C" w14:textId="77777777" w:rsidR="0016760B" w:rsidRPr="0016760B" w:rsidRDefault="0016760B" w:rsidP="0016760B">
                  <w:pPr>
                    <w:autoSpaceDE/>
                    <w:autoSpaceDN/>
                    <w:adjustRightInd/>
                    <w:jc w:val="center"/>
                    <w:rPr>
                      <w:ins w:id="22603" w:author="Philippe Hollanda - Oliveira Trust" w:date="2022-07-19T09:57:00Z"/>
                      <w:rFonts w:ascii="Arial" w:eastAsia="Times New Roman" w:hAnsi="Arial" w:cs="Arial"/>
                      <w:color w:val="000000"/>
                      <w:sz w:val="20"/>
                      <w:szCs w:val="20"/>
                      <w:lang w:eastAsia="pt-BR"/>
                    </w:rPr>
                  </w:pPr>
                  <w:ins w:id="22604" w:author="Philippe Hollanda - Oliveira Trust" w:date="2022-07-19T09:57:00Z">
                    <w:r w:rsidRPr="0016760B">
                      <w:rPr>
                        <w:rFonts w:ascii="Arial" w:eastAsia="Times New Roman" w:hAnsi="Arial" w:cs="Arial"/>
                        <w:color w:val="000000"/>
                        <w:sz w:val="20"/>
                        <w:szCs w:val="20"/>
                        <w:lang w:eastAsia="pt-BR"/>
                      </w:rPr>
                      <w:t>30/09/2021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209F35" w14:textId="77777777" w:rsidR="0016760B" w:rsidRPr="0016760B" w:rsidRDefault="0016760B" w:rsidP="0016760B">
                  <w:pPr>
                    <w:autoSpaceDE/>
                    <w:autoSpaceDN/>
                    <w:adjustRightInd/>
                    <w:jc w:val="center"/>
                    <w:rPr>
                      <w:ins w:id="22605" w:author="Philippe Hollanda - Oliveira Trust" w:date="2022-07-19T09:57:00Z"/>
                      <w:rFonts w:ascii="Arial" w:eastAsia="Times New Roman" w:hAnsi="Arial" w:cs="Arial"/>
                      <w:color w:val="000000"/>
                      <w:sz w:val="20"/>
                      <w:szCs w:val="20"/>
                      <w:lang w:eastAsia="pt-BR"/>
                    </w:rPr>
                  </w:pPr>
                  <w:ins w:id="22606" w:author="Philippe Hollanda - Oliveira Trust" w:date="2022-07-19T09:57:00Z">
                    <w:r w:rsidRPr="0016760B">
                      <w:rPr>
                        <w:rFonts w:ascii="Arial" w:eastAsia="Times New Roman" w:hAnsi="Arial" w:cs="Arial"/>
                        <w:color w:val="000000"/>
                        <w:sz w:val="20"/>
                        <w:szCs w:val="20"/>
                        <w:lang w:eastAsia="pt-BR"/>
                      </w:rPr>
                      <w:t>R$ 14.189,34</w:t>
                    </w:r>
                  </w:ins>
                </w:p>
              </w:tc>
            </w:tr>
            <w:tr w:rsidR="0016760B" w:rsidRPr="0016760B" w14:paraId="0DC26377" w14:textId="77777777" w:rsidTr="0016760B">
              <w:trPr>
                <w:trHeight w:val="1785"/>
                <w:ins w:id="226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1B4E36" w14:textId="77777777" w:rsidR="0016760B" w:rsidRPr="0016760B" w:rsidRDefault="0016760B" w:rsidP="0016760B">
                  <w:pPr>
                    <w:autoSpaceDE/>
                    <w:autoSpaceDN/>
                    <w:adjustRightInd/>
                    <w:jc w:val="center"/>
                    <w:rPr>
                      <w:ins w:id="22608" w:author="Philippe Hollanda - Oliveira Trust" w:date="2022-07-19T09:57:00Z"/>
                      <w:rFonts w:ascii="Arial" w:eastAsia="Times New Roman" w:hAnsi="Arial" w:cs="Arial"/>
                      <w:color w:val="000000"/>
                      <w:sz w:val="20"/>
                      <w:szCs w:val="20"/>
                      <w:lang w:eastAsia="pt-BR"/>
                    </w:rPr>
                  </w:pPr>
                  <w:ins w:id="22609" w:author="Philippe Hollanda - Oliveira Trust" w:date="2022-07-19T09:57:00Z">
                    <w:r w:rsidRPr="0016760B">
                      <w:rPr>
                        <w:rFonts w:ascii="Arial" w:eastAsia="Times New Roman" w:hAnsi="Arial" w:cs="Arial"/>
                        <w:color w:val="000000"/>
                        <w:sz w:val="20"/>
                        <w:szCs w:val="20"/>
                        <w:lang w:eastAsia="pt-BR"/>
                      </w:rPr>
                      <w:lastRenderedPageBreak/>
                      <w:t>TAMPAO</w:t>
                    </w:r>
                  </w:ins>
                </w:p>
              </w:tc>
              <w:tc>
                <w:tcPr>
                  <w:tcW w:w="2324" w:type="dxa"/>
                  <w:tcBorders>
                    <w:top w:val="nil"/>
                    <w:left w:val="nil"/>
                    <w:bottom w:val="single" w:sz="4" w:space="0" w:color="auto"/>
                    <w:right w:val="single" w:sz="4" w:space="0" w:color="auto"/>
                  </w:tcBorders>
                  <w:shd w:val="clear" w:color="auto" w:fill="auto"/>
                  <w:noWrap/>
                  <w:vAlign w:val="center"/>
                  <w:hideMark/>
                </w:tcPr>
                <w:p w14:paraId="1294534C" w14:textId="77777777" w:rsidR="0016760B" w:rsidRPr="0016760B" w:rsidRDefault="0016760B" w:rsidP="0016760B">
                  <w:pPr>
                    <w:autoSpaceDE/>
                    <w:autoSpaceDN/>
                    <w:adjustRightInd/>
                    <w:jc w:val="center"/>
                    <w:rPr>
                      <w:ins w:id="22610" w:author="Philippe Hollanda - Oliveira Trust" w:date="2022-07-19T09:57:00Z"/>
                      <w:rFonts w:ascii="Arial" w:eastAsia="Times New Roman" w:hAnsi="Arial" w:cs="Arial"/>
                      <w:color w:val="000000"/>
                      <w:sz w:val="20"/>
                      <w:szCs w:val="20"/>
                      <w:lang w:eastAsia="pt-BR"/>
                    </w:rPr>
                  </w:pPr>
                  <w:ins w:id="22611"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4C50BE" w14:textId="77777777" w:rsidR="0016760B" w:rsidRPr="0016760B" w:rsidRDefault="0016760B" w:rsidP="0016760B">
                  <w:pPr>
                    <w:autoSpaceDE/>
                    <w:autoSpaceDN/>
                    <w:adjustRightInd/>
                    <w:jc w:val="center"/>
                    <w:rPr>
                      <w:ins w:id="22612" w:author="Philippe Hollanda - Oliveira Trust" w:date="2022-07-19T09:57:00Z"/>
                      <w:rFonts w:ascii="Arial" w:eastAsia="Times New Roman" w:hAnsi="Arial" w:cs="Arial"/>
                      <w:color w:val="000000"/>
                      <w:sz w:val="20"/>
                      <w:szCs w:val="20"/>
                      <w:lang w:eastAsia="pt-BR"/>
                    </w:rPr>
                  </w:pPr>
                  <w:ins w:id="22613" w:author="Philippe Hollanda - Oliveira Trust" w:date="2022-07-19T09:57:00Z">
                    <w:r w:rsidRPr="0016760B">
                      <w:rPr>
                        <w:rFonts w:ascii="Arial" w:eastAsia="Times New Roman" w:hAnsi="Arial" w:cs="Arial"/>
                        <w:color w:val="000000"/>
                        <w:sz w:val="20"/>
                        <w:szCs w:val="20"/>
                        <w:lang w:eastAsia="pt-BR"/>
                      </w:rPr>
                      <w:t>R$ 4.590,00</w:t>
                    </w:r>
                  </w:ins>
                </w:p>
              </w:tc>
            </w:tr>
            <w:tr w:rsidR="0016760B" w:rsidRPr="0016760B" w14:paraId="48F78AF2" w14:textId="77777777" w:rsidTr="0016760B">
              <w:trPr>
                <w:trHeight w:val="1785"/>
                <w:ins w:id="226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6E88EB" w14:textId="77777777" w:rsidR="0016760B" w:rsidRPr="0016760B" w:rsidRDefault="0016760B" w:rsidP="0016760B">
                  <w:pPr>
                    <w:autoSpaceDE/>
                    <w:autoSpaceDN/>
                    <w:adjustRightInd/>
                    <w:jc w:val="center"/>
                    <w:rPr>
                      <w:ins w:id="22615" w:author="Philippe Hollanda - Oliveira Trust" w:date="2022-07-19T09:57:00Z"/>
                      <w:rFonts w:ascii="Arial" w:eastAsia="Times New Roman" w:hAnsi="Arial" w:cs="Arial"/>
                      <w:color w:val="000000"/>
                      <w:sz w:val="20"/>
                      <w:szCs w:val="20"/>
                      <w:lang w:eastAsia="pt-BR"/>
                    </w:rPr>
                  </w:pPr>
                  <w:ins w:id="22616"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2C87A485" w14:textId="77777777" w:rsidR="0016760B" w:rsidRPr="0016760B" w:rsidRDefault="0016760B" w:rsidP="0016760B">
                  <w:pPr>
                    <w:autoSpaceDE/>
                    <w:autoSpaceDN/>
                    <w:adjustRightInd/>
                    <w:jc w:val="center"/>
                    <w:rPr>
                      <w:ins w:id="22617" w:author="Philippe Hollanda - Oliveira Trust" w:date="2022-07-19T09:57:00Z"/>
                      <w:rFonts w:ascii="Arial" w:eastAsia="Times New Roman" w:hAnsi="Arial" w:cs="Arial"/>
                      <w:color w:val="000000"/>
                      <w:sz w:val="20"/>
                      <w:szCs w:val="20"/>
                      <w:lang w:eastAsia="pt-BR"/>
                    </w:rPr>
                  </w:pPr>
                  <w:ins w:id="22618"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BF539C" w14:textId="77777777" w:rsidR="0016760B" w:rsidRPr="0016760B" w:rsidRDefault="0016760B" w:rsidP="0016760B">
                  <w:pPr>
                    <w:autoSpaceDE/>
                    <w:autoSpaceDN/>
                    <w:adjustRightInd/>
                    <w:jc w:val="center"/>
                    <w:rPr>
                      <w:ins w:id="22619" w:author="Philippe Hollanda - Oliveira Trust" w:date="2022-07-19T09:57:00Z"/>
                      <w:rFonts w:ascii="Arial" w:eastAsia="Times New Roman" w:hAnsi="Arial" w:cs="Arial"/>
                      <w:color w:val="000000"/>
                      <w:sz w:val="20"/>
                      <w:szCs w:val="20"/>
                      <w:lang w:eastAsia="pt-BR"/>
                    </w:rPr>
                  </w:pPr>
                  <w:ins w:id="22620" w:author="Philippe Hollanda - Oliveira Trust" w:date="2022-07-19T09:57:00Z">
                    <w:r w:rsidRPr="0016760B">
                      <w:rPr>
                        <w:rFonts w:ascii="Arial" w:eastAsia="Times New Roman" w:hAnsi="Arial" w:cs="Arial"/>
                        <w:color w:val="000000"/>
                        <w:sz w:val="20"/>
                        <w:szCs w:val="20"/>
                        <w:lang w:eastAsia="pt-BR"/>
                      </w:rPr>
                      <w:t>R$ 2.590,00</w:t>
                    </w:r>
                  </w:ins>
                </w:p>
              </w:tc>
            </w:tr>
            <w:tr w:rsidR="0016760B" w:rsidRPr="0016760B" w14:paraId="45D7DAB4" w14:textId="77777777" w:rsidTr="0016760B">
              <w:trPr>
                <w:trHeight w:val="1785"/>
                <w:ins w:id="226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9A48BE" w14:textId="77777777" w:rsidR="0016760B" w:rsidRPr="0016760B" w:rsidRDefault="0016760B" w:rsidP="0016760B">
                  <w:pPr>
                    <w:autoSpaceDE/>
                    <w:autoSpaceDN/>
                    <w:adjustRightInd/>
                    <w:jc w:val="center"/>
                    <w:rPr>
                      <w:ins w:id="22622" w:author="Philippe Hollanda - Oliveira Trust" w:date="2022-07-19T09:57:00Z"/>
                      <w:rFonts w:ascii="Arial" w:eastAsia="Times New Roman" w:hAnsi="Arial" w:cs="Arial"/>
                      <w:color w:val="000000"/>
                      <w:sz w:val="20"/>
                      <w:szCs w:val="20"/>
                      <w:lang w:eastAsia="pt-BR"/>
                    </w:rPr>
                  </w:pPr>
                  <w:ins w:id="22623" w:author="Philippe Hollanda - Oliveira Trust" w:date="2022-07-19T09:57:00Z">
                    <w:r w:rsidRPr="0016760B">
                      <w:rPr>
                        <w:rFonts w:ascii="Arial" w:eastAsia="Times New Roman" w:hAnsi="Arial" w:cs="Arial"/>
                        <w:color w:val="000000"/>
                        <w:sz w:val="20"/>
                        <w:szCs w:val="20"/>
                        <w:lang w:eastAsia="pt-BR"/>
                      </w:rPr>
                      <w:t>VERGALHÃO</w:t>
                    </w:r>
                  </w:ins>
                </w:p>
              </w:tc>
              <w:tc>
                <w:tcPr>
                  <w:tcW w:w="2324" w:type="dxa"/>
                  <w:tcBorders>
                    <w:top w:val="nil"/>
                    <w:left w:val="nil"/>
                    <w:bottom w:val="single" w:sz="4" w:space="0" w:color="auto"/>
                    <w:right w:val="single" w:sz="4" w:space="0" w:color="auto"/>
                  </w:tcBorders>
                  <w:shd w:val="clear" w:color="auto" w:fill="auto"/>
                  <w:noWrap/>
                  <w:vAlign w:val="center"/>
                  <w:hideMark/>
                </w:tcPr>
                <w:p w14:paraId="48E59144" w14:textId="77777777" w:rsidR="0016760B" w:rsidRPr="0016760B" w:rsidRDefault="0016760B" w:rsidP="0016760B">
                  <w:pPr>
                    <w:autoSpaceDE/>
                    <w:autoSpaceDN/>
                    <w:adjustRightInd/>
                    <w:jc w:val="center"/>
                    <w:rPr>
                      <w:ins w:id="22624" w:author="Philippe Hollanda - Oliveira Trust" w:date="2022-07-19T09:57:00Z"/>
                      <w:rFonts w:ascii="Arial" w:eastAsia="Times New Roman" w:hAnsi="Arial" w:cs="Arial"/>
                      <w:color w:val="000000"/>
                      <w:sz w:val="20"/>
                      <w:szCs w:val="20"/>
                      <w:lang w:eastAsia="pt-BR"/>
                    </w:rPr>
                  </w:pPr>
                  <w:ins w:id="22625"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02BB4A" w14:textId="77777777" w:rsidR="0016760B" w:rsidRPr="0016760B" w:rsidRDefault="0016760B" w:rsidP="0016760B">
                  <w:pPr>
                    <w:autoSpaceDE/>
                    <w:autoSpaceDN/>
                    <w:adjustRightInd/>
                    <w:jc w:val="center"/>
                    <w:rPr>
                      <w:ins w:id="22626" w:author="Philippe Hollanda - Oliveira Trust" w:date="2022-07-19T09:57:00Z"/>
                      <w:rFonts w:ascii="Arial" w:eastAsia="Times New Roman" w:hAnsi="Arial" w:cs="Arial"/>
                      <w:color w:val="000000"/>
                      <w:sz w:val="20"/>
                      <w:szCs w:val="20"/>
                      <w:lang w:eastAsia="pt-BR"/>
                    </w:rPr>
                  </w:pPr>
                  <w:ins w:id="22627" w:author="Philippe Hollanda - Oliveira Trust" w:date="2022-07-19T09:57:00Z">
                    <w:r w:rsidRPr="0016760B">
                      <w:rPr>
                        <w:rFonts w:ascii="Arial" w:eastAsia="Times New Roman" w:hAnsi="Arial" w:cs="Arial"/>
                        <w:color w:val="000000"/>
                        <w:sz w:val="20"/>
                        <w:szCs w:val="20"/>
                        <w:lang w:eastAsia="pt-BR"/>
                      </w:rPr>
                      <w:t>R$ 2.583,00</w:t>
                    </w:r>
                  </w:ins>
                </w:p>
              </w:tc>
            </w:tr>
            <w:tr w:rsidR="0016760B" w:rsidRPr="0016760B" w14:paraId="701D0602" w14:textId="77777777" w:rsidTr="0016760B">
              <w:trPr>
                <w:trHeight w:val="1785"/>
                <w:ins w:id="2262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4EDF68C" w14:textId="77777777" w:rsidR="0016760B" w:rsidRPr="0016760B" w:rsidRDefault="0016760B" w:rsidP="0016760B">
                  <w:pPr>
                    <w:autoSpaceDE/>
                    <w:autoSpaceDN/>
                    <w:adjustRightInd/>
                    <w:jc w:val="center"/>
                    <w:rPr>
                      <w:ins w:id="22629" w:author="Philippe Hollanda - Oliveira Trust" w:date="2022-07-19T09:57:00Z"/>
                      <w:rFonts w:ascii="Arial" w:eastAsia="Times New Roman" w:hAnsi="Arial" w:cs="Arial"/>
                      <w:color w:val="000000"/>
                      <w:sz w:val="20"/>
                      <w:szCs w:val="20"/>
                      <w:lang w:eastAsia="pt-BR"/>
                    </w:rPr>
                  </w:pPr>
                  <w:ins w:id="22630" w:author="Philippe Hollanda - Oliveira Trust" w:date="2022-07-19T09:57:00Z">
                    <w:r w:rsidRPr="0016760B">
                      <w:rPr>
                        <w:rFonts w:ascii="Arial" w:eastAsia="Times New Roman" w:hAnsi="Arial" w:cs="Arial"/>
                        <w:color w:val="000000"/>
                        <w:sz w:val="20"/>
                        <w:szCs w:val="20"/>
                        <w:lang w:eastAsia="pt-BR"/>
                      </w:rPr>
                      <w:t xml:space="preserve">NOBREAK </w:t>
                    </w:r>
                  </w:ins>
                </w:p>
              </w:tc>
              <w:tc>
                <w:tcPr>
                  <w:tcW w:w="2324" w:type="dxa"/>
                  <w:tcBorders>
                    <w:top w:val="nil"/>
                    <w:left w:val="nil"/>
                    <w:bottom w:val="single" w:sz="4" w:space="0" w:color="auto"/>
                    <w:right w:val="single" w:sz="4" w:space="0" w:color="auto"/>
                  </w:tcBorders>
                  <w:shd w:val="clear" w:color="auto" w:fill="auto"/>
                  <w:noWrap/>
                  <w:vAlign w:val="center"/>
                  <w:hideMark/>
                </w:tcPr>
                <w:p w14:paraId="38181374" w14:textId="77777777" w:rsidR="0016760B" w:rsidRPr="0016760B" w:rsidRDefault="0016760B" w:rsidP="0016760B">
                  <w:pPr>
                    <w:autoSpaceDE/>
                    <w:autoSpaceDN/>
                    <w:adjustRightInd/>
                    <w:jc w:val="center"/>
                    <w:rPr>
                      <w:ins w:id="22631" w:author="Philippe Hollanda - Oliveira Trust" w:date="2022-07-19T09:57:00Z"/>
                      <w:rFonts w:ascii="Arial" w:eastAsia="Times New Roman" w:hAnsi="Arial" w:cs="Arial"/>
                      <w:color w:val="000000"/>
                      <w:sz w:val="20"/>
                      <w:szCs w:val="20"/>
                      <w:lang w:eastAsia="pt-BR"/>
                    </w:rPr>
                  </w:pPr>
                  <w:ins w:id="22632"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AF24A2" w14:textId="77777777" w:rsidR="0016760B" w:rsidRPr="0016760B" w:rsidRDefault="0016760B" w:rsidP="0016760B">
                  <w:pPr>
                    <w:autoSpaceDE/>
                    <w:autoSpaceDN/>
                    <w:adjustRightInd/>
                    <w:jc w:val="center"/>
                    <w:rPr>
                      <w:ins w:id="22633" w:author="Philippe Hollanda - Oliveira Trust" w:date="2022-07-19T09:57:00Z"/>
                      <w:rFonts w:ascii="Arial" w:eastAsia="Times New Roman" w:hAnsi="Arial" w:cs="Arial"/>
                      <w:color w:val="000000"/>
                      <w:sz w:val="20"/>
                      <w:szCs w:val="20"/>
                      <w:lang w:eastAsia="pt-BR"/>
                    </w:rPr>
                  </w:pPr>
                  <w:ins w:id="22634" w:author="Philippe Hollanda - Oliveira Trust" w:date="2022-07-19T09:57:00Z">
                    <w:r w:rsidRPr="0016760B">
                      <w:rPr>
                        <w:rFonts w:ascii="Arial" w:eastAsia="Times New Roman" w:hAnsi="Arial" w:cs="Arial"/>
                        <w:color w:val="000000"/>
                        <w:sz w:val="20"/>
                        <w:szCs w:val="20"/>
                        <w:lang w:eastAsia="pt-BR"/>
                      </w:rPr>
                      <w:t>R$ 3.201,97</w:t>
                    </w:r>
                  </w:ins>
                </w:p>
              </w:tc>
            </w:tr>
            <w:tr w:rsidR="0016760B" w:rsidRPr="0016760B" w14:paraId="3BD9D535" w14:textId="77777777" w:rsidTr="0016760B">
              <w:trPr>
                <w:trHeight w:val="1785"/>
                <w:ins w:id="2263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47C6C8B" w14:textId="77777777" w:rsidR="0016760B" w:rsidRPr="0016760B" w:rsidRDefault="0016760B" w:rsidP="0016760B">
                  <w:pPr>
                    <w:autoSpaceDE/>
                    <w:autoSpaceDN/>
                    <w:adjustRightInd/>
                    <w:rPr>
                      <w:ins w:id="2263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45CE70A" w14:textId="77777777" w:rsidR="0016760B" w:rsidRPr="0016760B" w:rsidRDefault="0016760B" w:rsidP="0016760B">
                  <w:pPr>
                    <w:autoSpaceDE/>
                    <w:autoSpaceDN/>
                    <w:adjustRightInd/>
                    <w:jc w:val="center"/>
                    <w:rPr>
                      <w:ins w:id="22637" w:author="Philippe Hollanda - Oliveira Trust" w:date="2022-07-19T09:57:00Z"/>
                      <w:rFonts w:ascii="Arial" w:eastAsia="Times New Roman" w:hAnsi="Arial" w:cs="Arial"/>
                      <w:color w:val="000000"/>
                      <w:sz w:val="20"/>
                      <w:szCs w:val="20"/>
                      <w:lang w:eastAsia="pt-BR"/>
                    </w:rPr>
                  </w:pPr>
                  <w:ins w:id="22638" w:author="Philippe Hollanda - Oliveira Trust" w:date="2022-07-19T09:57:00Z">
                    <w:r w:rsidRPr="0016760B">
                      <w:rPr>
                        <w:rFonts w:ascii="Arial" w:eastAsia="Times New Roman" w:hAnsi="Arial" w:cs="Arial"/>
                        <w:color w:val="000000"/>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183C9C" w14:textId="77777777" w:rsidR="0016760B" w:rsidRPr="0016760B" w:rsidRDefault="0016760B" w:rsidP="0016760B">
                  <w:pPr>
                    <w:autoSpaceDE/>
                    <w:autoSpaceDN/>
                    <w:adjustRightInd/>
                    <w:jc w:val="center"/>
                    <w:rPr>
                      <w:ins w:id="22639" w:author="Philippe Hollanda - Oliveira Trust" w:date="2022-07-19T09:57:00Z"/>
                      <w:rFonts w:ascii="Arial" w:eastAsia="Times New Roman" w:hAnsi="Arial" w:cs="Arial"/>
                      <w:color w:val="000000"/>
                      <w:sz w:val="20"/>
                      <w:szCs w:val="20"/>
                      <w:lang w:eastAsia="pt-BR"/>
                    </w:rPr>
                  </w:pPr>
                  <w:ins w:id="22640" w:author="Philippe Hollanda - Oliveira Trust" w:date="2022-07-19T09:57:00Z">
                    <w:r w:rsidRPr="0016760B">
                      <w:rPr>
                        <w:rFonts w:ascii="Arial" w:eastAsia="Times New Roman" w:hAnsi="Arial" w:cs="Arial"/>
                        <w:color w:val="000000"/>
                        <w:sz w:val="20"/>
                        <w:szCs w:val="20"/>
                        <w:lang w:eastAsia="pt-BR"/>
                      </w:rPr>
                      <w:t>R$ 3.201,01</w:t>
                    </w:r>
                  </w:ins>
                </w:p>
              </w:tc>
            </w:tr>
            <w:tr w:rsidR="0016760B" w:rsidRPr="0016760B" w14:paraId="0668C3DA" w14:textId="77777777" w:rsidTr="0016760B">
              <w:trPr>
                <w:trHeight w:val="1785"/>
                <w:ins w:id="2264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ED5365C" w14:textId="77777777" w:rsidR="0016760B" w:rsidRPr="0016760B" w:rsidRDefault="0016760B" w:rsidP="0016760B">
                  <w:pPr>
                    <w:autoSpaceDE/>
                    <w:autoSpaceDN/>
                    <w:adjustRightInd/>
                    <w:rPr>
                      <w:ins w:id="2264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49334AC" w14:textId="77777777" w:rsidR="0016760B" w:rsidRPr="0016760B" w:rsidRDefault="0016760B" w:rsidP="0016760B">
                  <w:pPr>
                    <w:autoSpaceDE/>
                    <w:autoSpaceDN/>
                    <w:adjustRightInd/>
                    <w:jc w:val="center"/>
                    <w:rPr>
                      <w:ins w:id="22643" w:author="Philippe Hollanda - Oliveira Trust" w:date="2022-07-19T09:57:00Z"/>
                      <w:rFonts w:ascii="Arial" w:eastAsia="Times New Roman" w:hAnsi="Arial" w:cs="Arial"/>
                      <w:color w:val="000000"/>
                      <w:sz w:val="20"/>
                      <w:szCs w:val="20"/>
                      <w:lang w:eastAsia="pt-BR"/>
                    </w:rPr>
                  </w:pPr>
                  <w:ins w:id="22644"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588EBD" w14:textId="77777777" w:rsidR="0016760B" w:rsidRPr="0016760B" w:rsidRDefault="0016760B" w:rsidP="0016760B">
                  <w:pPr>
                    <w:autoSpaceDE/>
                    <w:autoSpaceDN/>
                    <w:adjustRightInd/>
                    <w:jc w:val="center"/>
                    <w:rPr>
                      <w:ins w:id="22645" w:author="Philippe Hollanda - Oliveira Trust" w:date="2022-07-19T09:57:00Z"/>
                      <w:rFonts w:ascii="Arial" w:eastAsia="Times New Roman" w:hAnsi="Arial" w:cs="Arial"/>
                      <w:color w:val="000000"/>
                      <w:sz w:val="20"/>
                      <w:szCs w:val="20"/>
                      <w:lang w:eastAsia="pt-BR"/>
                    </w:rPr>
                  </w:pPr>
                  <w:ins w:id="22646" w:author="Philippe Hollanda - Oliveira Trust" w:date="2022-07-19T09:57:00Z">
                    <w:r w:rsidRPr="0016760B">
                      <w:rPr>
                        <w:rFonts w:ascii="Arial" w:eastAsia="Times New Roman" w:hAnsi="Arial" w:cs="Arial"/>
                        <w:color w:val="000000"/>
                        <w:sz w:val="20"/>
                        <w:szCs w:val="20"/>
                        <w:lang w:eastAsia="pt-BR"/>
                      </w:rPr>
                      <w:t>R$ 3.201,02</w:t>
                    </w:r>
                  </w:ins>
                </w:p>
              </w:tc>
            </w:tr>
            <w:tr w:rsidR="0016760B" w:rsidRPr="0016760B" w14:paraId="096E9DB7" w14:textId="77777777" w:rsidTr="0016760B">
              <w:trPr>
                <w:trHeight w:val="1785"/>
                <w:ins w:id="226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2E37D7" w14:textId="77777777" w:rsidR="0016760B" w:rsidRPr="0016760B" w:rsidRDefault="0016760B" w:rsidP="0016760B">
                  <w:pPr>
                    <w:autoSpaceDE/>
                    <w:autoSpaceDN/>
                    <w:adjustRightInd/>
                    <w:jc w:val="center"/>
                    <w:rPr>
                      <w:ins w:id="22648" w:author="Philippe Hollanda - Oliveira Trust" w:date="2022-07-19T09:57:00Z"/>
                      <w:rFonts w:ascii="Arial" w:eastAsia="Times New Roman" w:hAnsi="Arial" w:cs="Arial"/>
                      <w:color w:val="000000"/>
                      <w:sz w:val="20"/>
                      <w:szCs w:val="20"/>
                      <w:lang w:eastAsia="pt-BR"/>
                    </w:rPr>
                  </w:pPr>
                  <w:ins w:id="2264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4213569" w14:textId="77777777" w:rsidR="0016760B" w:rsidRPr="0016760B" w:rsidRDefault="0016760B" w:rsidP="0016760B">
                  <w:pPr>
                    <w:autoSpaceDE/>
                    <w:autoSpaceDN/>
                    <w:adjustRightInd/>
                    <w:jc w:val="center"/>
                    <w:rPr>
                      <w:ins w:id="22650" w:author="Philippe Hollanda - Oliveira Trust" w:date="2022-07-19T09:57:00Z"/>
                      <w:rFonts w:ascii="Arial" w:eastAsia="Times New Roman" w:hAnsi="Arial" w:cs="Arial"/>
                      <w:color w:val="000000"/>
                      <w:sz w:val="20"/>
                      <w:szCs w:val="20"/>
                      <w:lang w:eastAsia="pt-BR"/>
                    </w:rPr>
                  </w:pPr>
                  <w:ins w:id="22651"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0AABD3" w14:textId="77777777" w:rsidR="0016760B" w:rsidRPr="0016760B" w:rsidRDefault="0016760B" w:rsidP="0016760B">
                  <w:pPr>
                    <w:autoSpaceDE/>
                    <w:autoSpaceDN/>
                    <w:adjustRightInd/>
                    <w:jc w:val="center"/>
                    <w:rPr>
                      <w:ins w:id="22652" w:author="Philippe Hollanda - Oliveira Trust" w:date="2022-07-19T09:57:00Z"/>
                      <w:rFonts w:ascii="Arial" w:eastAsia="Times New Roman" w:hAnsi="Arial" w:cs="Arial"/>
                      <w:color w:val="000000"/>
                      <w:sz w:val="20"/>
                      <w:szCs w:val="20"/>
                      <w:lang w:eastAsia="pt-BR"/>
                    </w:rPr>
                  </w:pPr>
                  <w:ins w:id="22653" w:author="Philippe Hollanda - Oliveira Trust" w:date="2022-07-19T09:57:00Z">
                    <w:r w:rsidRPr="0016760B">
                      <w:rPr>
                        <w:rFonts w:ascii="Arial" w:eastAsia="Times New Roman" w:hAnsi="Arial" w:cs="Arial"/>
                        <w:color w:val="000000"/>
                        <w:sz w:val="20"/>
                        <w:szCs w:val="20"/>
                        <w:lang w:eastAsia="pt-BR"/>
                      </w:rPr>
                      <w:t>R$ 1.415,00</w:t>
                    </w:r>
                  </w:ins>
                </w:p>
              </w:tc>
            </w:tr>
            <w:tr w:rsidR="0016760B" w:rsidRPr="0016760B" w14:paraId="77778230" w14:textId="77777777" w:rsidTr="0016760B">
              <w:trPr>
                <w:trHeight w:val="1785"/>
                <w:ins w:id="226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A523B5" w14:textId="77777777" w:rsidR="0016760B" w:rsidRPr="0016760B" w:rsidRDefault="0016760B" w:rsidP="0016760B">
                  <w:pPr>
                    <w:autoSpaceDE/>
                    <w:autoSpaceDN/>
                    <w:adjustRightInd/>
                    <w:jc w:val="center"/>
                    <w:rPr>
                      <w:ins w:id="22655" w:author="Philippe Hollanda - Oliveira Trust" w:date="2022-07-19T09:57:00Z"/>
                      <w:rFonts w:ascii="Arial" w:eastAsia="Times New Roman" w:hAnsi="Arial" w:cs="Arial"/>
                      <w:color w:val="000000"/>
                      <w:sz w:val="20"/>
                      <w:szCs w:val="20"/>
                      <w:lang w:eastAsia="pt-BR"/>
                    </w:rPr>
                  </w:pPr>
                  <w:ins w:id="22656"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2157D9BB" w14:textId="77777777" w:rsidR="0016760B" w:rsidRPr="0016760B" w:rsidRDefault="0016760B" w:rsidP="0016760B">
                  <w:pPr>
                    <w:autoSpaceDE/>
                    <w:autoSpaceDN/>
                    <w:adjustRightInd/>
                    <w:jc w:val="center"/>
                    <w:rPr>
                      <w:ins w:id="22657" w:author="Philippe Hollanda - Oliveira Trust" w:date="2022-07-19T09:57:00Z"/>
                      <w:rFonts w:ascii="Arial" w:eastAsia="Times New Roman" w:hAnsi="Arial" w:cs="Arial"/>
                      <w:color w:val="000000"/>
                      <w:sz w:val="20"/>
                      <w:szCs w:val="20"/>
                      <w:lang w:eastAsia="pt-BR"/>
                    </w:rPr>
                  </w:pPr>
                  <w:ins w:id="22658" w:author="Philippe Hollanda - Oliveira Trust" w:date="2022-07-19T09:57:00Z">
                    <w:r w:rsidRPr="0016760B">
                      <w:rPr>
                        <w:rFonts w:ascii="Arial" w:eastAsia="Times New Roman" w:hAnsi="Arial" w:cs="Arial"/>
                        <w:color w:val="000000"/>
                        <w:sz w:val="20"/>
                        <w:szCs w:val="20"/>
                        <w:lang w:eastAsia="pt-BR"/>
                      </w:rPr>
                      <w:t>21/07/2021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48A1E4" w14:textId="77777777" w:rsidR="0016760B" w:rsidRPr="0016760B" w:rsidRDefault="0016760B" w:rsidP="0016760B">
                  <w:pPr>
                    <w:autoSpaceDE/>
                    <w:autoSpaceDN/>
                    <w:adjustRightInd/>
                    <w:jc w:val="center"/>
                    <w:rPr>
                      <w:ins w:id="22659" w:author="Philippe Hollanda - Oliveira Trust" w:date="2022-07-19T09:57:00Z"/>
                      <w:rFonts w:ascii="Arial" w:eastAsia="Times New Roman" w:hAnsi="Arial" w:cs="Arial"/>
                      <w:color w:val="000000"/>
                      <w:sz w:val="20"/>
                      <w:szCs w:val="20"/>
                      <w:lang w:eastAsia="pt-BR"/>
                    </w:rPr>
                  </w:pPr>
                  <w:ins w:id="22660" w:author="Philippe Hollanda - Oliveira Trust" w:date="2022-07-19T09:57:00Z">
                    <w:r w:rsidRPr="0016760B">
                      <w:rPr>
                        <w:rFonts w:ascii="Arial" w:eastAsia="Times New Roman" w:hAnsi="Arial" w:cs="Arial"/>
                        <w:color w:val="000000"/>
                        <w:sz w:val="20"/>
                        <w:szCs w:val="20"/>
                        <w:lang w:eastAsia="pt-BR"/>
                      </w:rPr>
                      <w:t>R$ 1.140,48</w:t>
                    </w:r>
                  </w:ins>
                </w:p>
              </w:tc>
            </w:tr>
            <w:tr w:rsidR="0016760B" w:rsidRPr="0016760B" w14:paraId="6D9D45C6" w14:textId="77777777" w:rsidTr="0016760B">
              <w:trPr>
                <w:trHeight w:val="1785"/>
                <w:ins w:id="226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CA6DE3" w14:textId="77777777" w:rsidR="0016760B" w:rsidRPr="0016760B" w:rsidRDefault="0016760B" w:rsidP="0016760B">
                  <w:pPr>
                    <w:autoSpaceDE/>
                    <w:autoSpaceDN/>
                    <w:adjustRightInd/>
                    <w:jc w:val="center"/>
                    <w:rPr>
                      <w:ins w:id="22662" w:author="Philippe Hollanda - Oliveira Trust" w:date="2022-07-19T09:57:00Z"/>
                      <w:rFonts w:ascii="Arial" w:eastAsia="Times New Roman" w:hAnsi="Arial" w:cs="Arial"/>
                      <w:color w:val="000000"/>
                      <w:sz w:val="20"/>
                      <w:szCs w:val="20"/>
                      <w:lang w:eastAsia="pt-BR"/>
                    </w:rPr>
                  </w:pPr>
                  <w:ins w:id="22663"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76E68071" w14:textId="77777777" w:rsidR="0016760B" w:rsidRPr="0016760B" w:rsidRDefault="0016760B" w:rsidP="0016760B">
                  <w:pPr>
                    <w:autoSpaceDE/>
                    <w:autoSpaceDN/>
                    <w:adjustRightInd/>
                    <w:jc w:val="center"/>
                    <w:rPr>
                      <w:ins w:id="22664" w:author="Philippe Hollanda - Oliveira Trust" w:date="2022-07-19T09:57:00Z"/>
                      <w:rFonts w:ascii="Arial" w:eastAsia="Times New Roman" w:hAnsi="Arial" w:cs="Arial"/>
                      <w:color w:val="000000"/>
                      <w:sz w:val="20"/>
                      <w:szCs w:val="20"/>
                      <w:lang w:eastAsia="pt-BR"/>
                    </w:rPr>
                  </w:pPr>
                  <w:ins w:id="22665" w:author="Philippe Hollanda - Oliveira Trust" w:date="2022-07-19T09:57:00Z">
                    <w:r w:rsidRPr="0016760B">
                      <w:rPr>
                        <w:rFonts w:ascii="Arial" w:eastAsia="Times New Roman" w:hAnsi="Arial" w:cs="Arial"/>
                        <w:color w:val="000000"/>
                        <w:sz w:val="20"/>
                        <w:szCs w:val="20"/>
                        <w:lang w:eastAsia="pt-BR"/>
                      </w:rPr>
                      <w:t>21/07/2021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DA6D3C" w14:textId="77777777" w:rsidR="0016760B" w:rsidRPr="0016760B" w:rsidRDefault="0016760B" w:rsidP="0016760B">
                  <w:pPr>
                    <w:autoSpaceDE/>
                    <w:autoSpaceDN/>
                    <w:adjustRightInd/>
                    <w:jc w:val="center"/>
                    <w:rPr>
                      <w:ins w:id="22666" w:author="Philippe Hollanda - Oliveira Trust" w:date="2022-07-19T09:57:00Z"/>
                      <w:rFonts w:ascii="Arial" w:eastAsia="Times New Roman" w:hAnsi="Arial" w:cs="Arial"/>
                      <w:color w:val="000000"/>
                      <w:sz w:val="20"/>
                      <w:szCs w:val="20"/>
                      <w:lang w:eastAsia="pt-BR"/>
                    </w:rPr>
                  </w:pPr>
                  <w:ins w:id="22667" w:author="Philippe Hollanda - Oliveira Trust" w:date="2022-07-19T09:57:00Z">
                    <w:r w:rsidRPr="0016760B">
                      <w:rPr>
                        <w:rFonts w:ascii="Arial" w:eastAsia="Times New Roman" w:hAnsi="Arial" w:cs="Arial"/>
                        <w:color w:val="000000"/>
                        <w:sz w:val="20"/>
                        <w:szCs w:val="20"/>
                        <w:lang w:eastAsia="pt-BR"/>
                      </w:rPr>
                      <w:t>R$ 239,32</w:t>
                    </w:r>
                  </w:ins>
                </w:p>
              </w:tc>
            </w:tr>
            <w:tr w:rsidR="0016760B" w:rsidRPr="0016760B" w14:paraId="313A75A4" w14:textId="77777777" w:rsidTr="0016760B">
              <w:trPr>
                <w:trHeight w:val="1785"/>
                <w:ins w:id="226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8AB8DC" w14:textId="77777777" w:rsidR="0016760B" w:rsidRPr="0016760B" w:rsidRDefault="0016760B" w:rsidP="0016760B">
                  <w:pPr>
                    <w:autoSpaceDE/>
                    <w:autoSpaceDN/>
                    <w:adjustRightInd/>
                    <w:jc w:val="center"/>
                    <w:rPr>
                      <w:ins w:id="22669" w:author="Philippe Hollanda - Oliveira Trust" w:date="2022-07-19T09:57:00Z"/>
                      <w:rFonts w:ascii="Arial" w:eastAsia="Times New Roman" w:hAnsi="Arial" w:cs="Arial"/>
                      <w:color w:val="000000"/>
                      <w:sz w:val="20"/>
                      <w:szCs w:val="20"/>
                      <w:lang w:eastAsia="pt-BR"/>
                    </w:rPr>
                  </w:pPr>
                  <w:ins w:id="2267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5E2BA8B" w14:textId="77777777" w:rsidR="0016760B" w:rsidRPr="0016760B" w:rsidRDefault="0016760B" w:rsidP="0016760B">
                  <w:pPr>
                    <w:autoSpaceDE/>
                    <w:autoSpaceDN/>
                    <w:adjustRightInd/>
                    <w:jc w:val="center"/>
                    <w:rPr>
                      <w:ins w:id="22671" w:author="Philippe Hollanda - Oliveira Trust" w:date="2022-07-19T09:57:00Z"/>
                      <w:rFonts w:ascii="Arial" w:eastAsia="Times New Roman" w:hAnsi="Arial" w:cs="Arial"/>
                      <w:color w:val="000000"/>
                      <w:sz w:val="20"/>
                      <w:szCs w:val="20"/>
                      <w:lang w:eastAsia="pt-BR"/>
                    </w:rPr>
                  </w:pPr>
                  <w:ins w:id="22672"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1B528C" w14:textId="77777777" w:rsidR="0016760B" w:rsidRPr="0016760B" w:rsidRDefault="0016760B" w:rsidP="0016760B">
                  <w:pPr>
                    <w:autoSpaceDE/>
                    <w:autoSpaceDN/>
                    <w:adjustRightInd/>
                    <w:jc w:val="center"/>
                    <w:rPr>
                      <w:ins w:id="22673" w:author="Philippe Hollanda - Oliveira Trust" w:date="2022-07-19T09:57:00Z"/>
                      <w:rFonts w:ascii="Arial" w:eastAsia="Times New Roman" w:hAnsi="Arial" w:cs="Arial"/>
                      <w:color w:val="000000"/>
                      <w:sz w:val="20"/>
                      <w:szCs w:val="20"/>
                      <w:lang w:eastAsia="pt-BR"/>
                    </w:rPr>
                  </w:pPr>
                  <w:ins w:id="22674" w:author="Philippe Hollanda - Oliveira Trust" w:date="2022-07-19T09:57:00Z">
                    <w:r w:rsidRPr="0016760B">
                      <w:rPr>
                        <w:rFonts w:ascii="Arial" w:eastAsia="Times New Roman" w:hAnsi="Arial" w:cs="Arial"/>
                        <w:color w:val="000000"/>
                        <w:sz w:val="20"/>
                        <w:szCs w:val="20"/>
                        <w:lang w:eastAsia="pt-BR"/>
                      </w:rPr>
                      <w:t>R$ 947,16</w:t>
                    </w:r>
                  </w:ins>
                </w:p>
              </w:tc>
            </w:tr>
            <w:tr w:rsidR="0016760B" w:rsidRPr="0016760B" w14:paraId="2E9CDDA0" w14:textId="77777777" w:rsidTr="0016760B">
              <w:trPr>
                <w:trHeight w:val="1785"/>
                <w:ins w:id="226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BFD192" w14:textId="77777777" w:rsidR="0016760B" w:rsidRPr="0016760B" w:rsidRDefault="0016760B" w:rsidP="0016760B">
                  <w:pPr>
                    <w:autoSpaceDE/>
                    <w:autoSpaceDN/>
                    <w:adjustRightInd/>
                    <w:jc w:val="center"/>
                    <w:rPr>
                      <w:ins w:id="22676" w:author="Philippe Hollanda - Oliveira Trust" w:date="2022-07-19T09:57:00Z"/>
                      <w:rFonts w:ascii="Arial" w:eastAsia="Times New Roman" w:hAnsi="Arial" w:cs="Arial"/>
                      <w:color w:val="000000"/>
                      <w:sz w:val="20"/>
                      <w:szCs w:val="20"/>
                      <w:lang w:eastAsia="pt-BR"/>
                    </w:rPr>
                  </w:pPr>
                  <w:ins w:id="22677"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1BD7A256" w14:textId="77777777" w:rsidR="0016760B" w:rsidRPr="0016760B" w:rsidRDefault="0016760B" w:rsidP="0016760B">
                  <w:pPr>
                    <w:autoSpaceDE/>
                    <w:autoSpaceDN/>
                    <w:adjustRightInd/>
                    <w:jc w:val="center"/>
                    <w:rPr>
                      <w:ins w:id="22678" w:author="Philippe Hollanda - Oliveira Trust" w:date="2022-07-19T09:57:00Z"/>
                      <w:rFonts w:ascii="Arial" w:eastAsia="Times New Roman" w:hAnsi="Arial" w:cs="Arial"/>
                      <w:color w:val="000000"/>
                      <w:sz w:val="20"/>
                      <w:szCs w:val="20"/>
                      <w:lang w:eastAsia="pt-BR"/>
                    </w:rPr>
                  </w:pPr>
                  <w:ins w:id="22679"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7B7DFB" w14:textId="77777777" w:rsidR="0016760B" w:rsidRPr="0016760B" w:rsidRDefault="0016760B" w:rsidP="0016760B">
                  <w:pPr>
                    <w:autoSpaceDE/>
                    <w:autoSpaceDN/>
                    <w:adjustRightInd/>
                    <w:jc w:val="center"/>
                    <w:rPr>
                      <w:ins w:id="22680" w:author="Philippe Hollanda - Oliveira Trust" w:date="2022-07-19T09:57:00Z"/>
                      <w:rFonts w:ascii="Arial" w:eastAsia="Times New Roman" w:hAnsi="Arial" w:cs="Arial"/>
                      <w:color w:val="000000"/>
                      <w:sz w:val="20"/>
                      <w:szCs w:val="20"/>
                      <w:lang w:eastAsia="pt-BR"/>
                    </w:rPr>
                  </w:pPr>
                  <w:ins w:id="22681" w:author="Philippe Hollanda - Oliveira Trust" w:date="2022-07-19T09:57:00Z">
                    <w:r w:rsidRPr="0016760B">
                      <w:rPr>
                        <w:rFonts w:ascii="Arial" w:eastAsia="Times New Roman" w:hAnsi="Arial" w:cs="Arial"/>
                        <w:color w:val="000000"/>
                        <w:sz w:val="20"/>
                        <w:szCs w:val="20"/>
                        <w:lang w:eastAsia="pt-BR"/>
                      </w:rPr>
                      <w:t>R$ 235,56</w:t>
                    </w:r>
                  </w:ins>
                </w:p>
              </w:tc>
            </w:tr>
            <w:tr w:rsidR="0016760B" w:rsidRPr="0016760B" w14:paraId="0C2EB1CB" w14:textId="77777777" w:rsidTr="0016760B">
              <w:trPr>
                <w:trHeight w:val="1785"/>
                <w:ins w:id="226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EF1BFD" w14:textId="77777777" w:rsidR="0016760B" w:rsidRPr="0016760B" w:rsidRDefault="0016760B" w:rsidP="0016760B">
                  <w:pPr>
                    <w:autoSpaceDE/>
                    <w:autoSpaceDN/>
                    <w:adjustRightInd/>
                    <w:jc w:val="center"/>
                    <w:rPr>
                      <w:ins w:id="22683" w:author="Philippe Hollanda - Oliveira Trust" w:date="2022-07-19T09:57:00Z"/>
                      <w:rFonts w:ascii="Arial" w:eastAsia="Times New Roman" w:hAnsi="Arial" w:cs="Arial"/>
                      <w:color w:val="000000"/>
                      <w:sz w:val="20"/>
                      <w:szCs w:val="20"/>
                      <w:lang w:eastAsia="pt-BR"/>
                    </w:rPr>
                  </w:pPr>
                  <w:ins w:id="22684"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A11A316" w14:textId="77777777" w:rsidR="0016760B" w:rsidRPr="0016760B" w:rsidRDefault="0016760B" w:rsidP="0016760B">
                  <w:pPr>
                    <w:autoSpaceDE/>
                    <w:autoSpaceDN/>
                    <w:adjustRightInd/>
                    <w:jc w:val="center"/>
                    <w:rPr>
                      <w:ins w:id="22685" w:author="Philippe Hollanda - Oliveira Trust" w:date="2022-07-19T09:57:00Z"/>
                      <w:rFonts w:ascii="Arial" w:eastAsia="Times New Roman" w:hAnsi="Arial" w:cs="Arial"/>
                      <w:color w:val="000000"/>
                      <w:sz w:val="20"/>
                      <w:szCs w:val="20"/>
                      <w:lang w:eastAsia="pt-BR"/>
                    </w:rPr>
                  </w:pPr>
                  <w:ins w:id="22686" w:author="Philippe Hollanda - Oliveira Trust" w:date="2022-07-19T09:57:00Z">
                    <w:r w:rsidRPr="0016760B">
                      <w:rPr>
                        <w:rFonts w:ascii="Arial" w:eastAsia="Times New Roman" w:hAnsi="Arial" w:cs="Arial"/>
                        <w:color w:val="000000"/>
                        <w:sz w:val="20"/>
                        <w:szCs w:val="20"/>
                        <w:lang w:eastAsia="pt-BR"/>
                      </w:rPr>
                      <w:t>27/07/2021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AA453A" w14:textId="77777777" w:rsidR="0016760B" w:rsidRPr="0016760B" w:rsidRDefault="0016760B" w:rsidP="0016760B">
                  <w:pPr>
                    <w:autoSpaceDE/>
                    <w:autoSpaceDN/>
                    <w:adjustRightInd/>
                    <w:jc w:val="center"/>
                    <w:rPr>
                      <w:ins w:id="22687" w:author="Philippe Hollanda - Oliveira Trust" w:date="2022-07-19T09:57:00Z"/>
                      <w:rFonts w:ascii="Arial" w:eastAsia="Times New Roman" w:hAnsi="Arial" w:cs="Arial"/>
                      <w:color w:val="000000"/>
                      <w:sz w:val="20"/>
                      <w:szCs w:val="20"/>
                      <w:lang w:eastAsia="pt-BR"/>
                    </w:rPr>
                  </w:pPr>
                  <w:ins w:id="22688" w:author="Philippe Hollanda - Oliveira Trust" w:date="2022-07-19T09:57:00Z">
                    <w:r w:rsidRPr="0016760B">
                      <w:rPr>
                        <w:rFonts w:ascii="Arial" w:eastAsia="Times New Roman" w:hAnsi="Arial" w:cs="Arial"/>
                        <w:color w:val="000000"/>
                        <w:sz w:val="20"/>
                        <w:szCs w:val="20"/>
                        <w:lang w:eastAsia="pt-BR"/>
                      </w:rPr>
                      <w:t>R$ 1.121,92</w:t>
                    </w:r>
                  </w:ins>
                </w:p>
              </w:tc>
            </w:tr>
            <w:tr w:rsidR="0016760B" w:rsidRPr="0016760B" w14:paraId="2C34DE9D" w14:textId="77777777" w:rsidTr="0016760B">
              <w:trPr>
                <w:trHeight w:val="1785"/>
                <w:ins w:id="226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67658D" w14:textId="77777777" w:rsidR="0016760B" w:rsidRPr="0016760B" w:rsidRDefault="0016760B" w:rsidP="0016760B">
                  <w:pPr>
                    <w:autoSpaceDE/>
                    <w:autoSpaceDN/>
                    <w:adjustRightInd/>
                    <w:jc w:val="center"/>
                    <w:rPr>
                      <w:ins w:id="22690" w:author="Philippe Hollanda - Oliveira Trust" w:date="2022-07-19T09:57:00Z"/>
                      <w:rFonts w:ascii="Arial" w:eastAsia="Times New Roman" w:hAnsi="Arial" w:cs="Arial"/>
                      <w:color w:val="000000"/>
                      <w:sz w:val="20"/>
                      <w:szCs w:val="20"/>
                      <w:lang w:eastAsia="pt-BR"/>
                    </w:rPr>
                  </w:pPr>
                  <w:ins w:id="2269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7AFC3E3" w14:textId="77777777" w:rsidR="0016760B" w:rsidRPr="0016760B" w:rsidRDefault="0016760B" w:rsidP="0016760B">
                  <w:pPr>
                    <w:autoSpaceDE/>
                    <w:autoSpaceDN/>
                    <w:adjustRightInd/>
                    <w:jc w:val="center"/>
                    <w:rPr>
                      <w:ins w:id="22692" w:author="Philippe Hollanda - Oliveira Trust" w:date="2022-07-19T09:57:00Z"/>
                      <w:rFonts w:ascii="Arial" w:eastAsia="Times New Roman" w:hAnsi="Arial" w:cs="Arial"/>
                      <w:color w:val="000000"/>
                      <w:sz w:val="20"/>
                      <w:szCs w:val="20"/>
                      <w:lang w:eastAsia="pt-BR"/>
                    </w:rPr>
                  </w:pPr>
                  <w:ins w:id="22693" w:author="Philippe Hollanda - Oliveira Trust" w:date="2022-07-19T09:57:00Z">
                    <w:r w:rsidRPr="0016760B">
                      <w:rPr>
                        <w:rFonts w:ascii="Arial" w:eastAsia="Times New Roman" w:hAnsi="Arial" w:cs="Arial"/>
                        <w:color w:val="000000"/>
                        <w:sz w:val="20"/>
                        <w:szCs w:val="20"/>
                        <w:lang w:eastAsia="pt-BR"/>
                      </w:rPr>
                      <w:t>27/07/2021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FACA6F" w14:textId="77777777" w:rsidR="0016760B" w:rsidRPr="0016760B" w:rsidRDefault="0016760B" w:rsidP="0016760B">
                  <w:pPr>
                    <w:autoSpaceDE/>
                    <w:autoSpaceDN/>
                    <w:adjustRightInd/>
                    <w:jc w:val="center"/>
                    <w:rPr>
                      <w:ins w:id="22694" w:author="Philippe Hollanda - Oliveira Trust" w:date="2022-07-19T09:57:00Z"/>
                      <w:rFonts w:ascii="Arial" w:eastAsia="Times New Roman" w:hAnsi="Arial" w:cs="Arial"/>
                      <w:color w:val="000000"/>
                      <w:sz w:val="20"/>
                      <w:szCs w:val="20"/>
                      <w:lang w:eastAsia="pt-BR"/>
                    </w:rPr>
                  </w:pPr>
                  <w:ins w:id="22695" w:author="Philippe Hollanda - Oliveira Trust" w:date="2022-07-19T09:57:00Z">
                    <w:r w:rsidRPr="0016760B">
                      <w:rPr>
                        <w:rFonts w:ascii="Arial" w:eastAsia="Times New Roman" w:hAnsi="Arial" w:cs="Arial"/>
                        <w:color w:val="000000"/>
                        <w:sz w:val="20"/>
                        <w:szCs w:val="20"/>
                        <w:lang w:eastAsia="pt-BR"/>
                      </w:rPr>
                      <w:t>R$ 1.093,12</w:t>
                    </w:r>
                  </w:ins>
                </w:p>
              </w:tc>
            </w:tr>
            <w:tr w:rsidR="0016760B" w:rsidRPr="0016760B" w14:paraId="6EE5B834" w14:textId="77777777" w:rsidTr="0016760B">
              <w:trPr>
                <w:trHeight w:val="1785"/>
                <w:ins w:id="226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4D0228" w14:textId="77777777" w:rsidR="0016760B" w:rsidRPr="0016760B" w:rsidRDefault="0016760B" w:rsidP="0016760B">
                  <w:pPr>
                    <w:autoSpaceDE/>
                    <w:autoSpaceDN/>
                    <w:adjustRightInd/>
                    <w:jc w:val="center"/>
                    <w:rPr>
                      <w:ins w:id="22697" w:author="Philippe Hollanda - Oliveira Trust" w:date="2022-07-19T09:57:00Z"/>
                      <w:rFonts w:ascii="Arial" w:eastAsia="Times New Roman" w:hAnsi="Arial" w:cs="Arial"/>
                      <w:color w:val="000000"/>
                      <w:sz w:val="20"/>
                      <w:szCs w:val="20"/>
                      <w:lang w:eastAsia="pt-BR"/>
                    </w:rPr>
                  </w:pPr>
                  <w:ins w:id="22698"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C587932" w14:textId="77777777" w:rsidR="0016760B" w:rsidRPr="0016760B" w:rsidRDefault="0016760B" w:rsidP="0016760B">
                  <w:pPr>
                    <w:autoSpaceDE/>
                    <w:autoSpaceDN/>
                    <w:adjustRightInd/>
                    <w:jc w:val="center"/>
                    <w:rPr>
                      <w:ins w:id="22699" w:author="Philippe Hollanda - Oliveira Trust" w:date="2022-07-19T09:57:00Z"/>
                      <w:rFonts w:ascii="Arial" w:eastAsia="Times New Roman" w:hAnsi="Arial" w:cs="Arial"/>
                      <w:color w:val="000000"/>
                      <w:sz w:val="20"/>
                      <w:szCs w:val="20"/>
                      <w:lang w:eastAsia="pt-BR"/>
                    </w:rPr>
                  </w:pPr>
                  <w:ins w:id="22700" w:author="Philippe Hollanda - Oliveira Trust" w:date="2022-07-19T09:57:00Z">
                    <w:r w:rsidRPr="0016760B">
                      <w:rPr>
                        <w:rFonts w:ascii="Arial" w:eastAsia="Times New Roman" w:hAnsi="Arial" w:cs="Arial"/>
                        <w:color w:val="000000"/>
                        <w:sz w:val="20"/>
                        <w:szCs w:val="20"/>
                        <w:lang w:eastAsia="pt-BR"/>
                      </w:rPr>
                      <w:t>27/07/2021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2E43A4" w14:textId="77777777" w:rsidR="0016760B" w:rsidRPr="0016760B" w:rsidRDefault="0016760B" w:rsidP="0016760B">
                  <w:pPr>
                    <w:autoSpaceDE/>
                    <w:autoSpaceDN/>
                    <w:adjustRightInd/>
                    <w:jc w:val="center"/>
                    <w:rPr>
                      <w:ins w:id="22701" w:author="Philippe Hollanda - Oliveira Trust" w:date="2022-07-19T09:57:00Z"/>
                      <w:rFonts w:ascii="Arial" w:eastAsia="Times New Roman" w:hAnsi="Arial" w:cs="Arial"/>
                      <w:color w:val="000000"/>
                      <w:sz w:val="20"/>
                      <w:szCs w:val="20"/>
                      <w:lang w:eastAsia="pt-BR"/>
                    </w:rPr>
                  </w:pPr>
                  <w:ins w:id="22702" w:author="Philippe Hollanda - Oliveira Trust" w:date="2022-07-19T09:57:00Z">
                    <w:r w:rsidRPr="0016760B">
                      <w:rPr>
                        <w:rFonts w:ascii="Arial" w:eastAsia="Times New Roman" w:hAnsi="Arial" w:cs="Arial"/>
                        <w:color w:val="000000"/>
                        <w:sz w:val="20"/>
                        <w:szCs w:val="20"/>
                        <w:lang w:eastAsia="pt-BR"/>
                      </w:rPr>
                      <w:t>R$ 240,67</w:t>
                    </w:r>
                  </w:ins>
                </w:p>
              </w:tc>
            </w:tr>
            <w:tr w:rsidR="0016760B" w:rsidRPr="0016760B" w14:paraId="1CB0DFBF" w14:textId="77777777" w:rsidTr="0016760B">
              <w:trPr>
                <w:trHeight w:val="1785"/>
                <w:ins w:id="227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D8839F" w14:textId="77777777" w:rsidR="0016760B" w:rsidRPr="0016760B" w:rsidRDefault="0016760B" w:rsidP="0016760B">
                  <w:pPr>
                    <w:autoSpaceDE/>
                    <w:autoSpaceDN/>
                    <w:adjustRightInd/>
                    <w:jc w:val="center"/>
                    <w:rPr>
                      <w:ins w:id="22704" w:author="Philippe Hollanda - Oliveira Trust" w:date="2022-07-19T09:57:00Z"/>
                      <w:rFonts w:ascii="Arial" w:eastAsia="Times New Roman" w:hAnsi="Arial" w:cs="Arial"/>
                      <w:color w:val="000000"/>
                      <w:sz w:val="20"/>
                      <w:szCs w:val="20"/>
                      <w:lang w:eastAsia="pt-BR"/>
                    </w:rPr>
                  </w:pPr>
                  <w:ins w:id="2270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763E57C8" w14:textId="77777777" w:rsidR="0016760B" w:rsidRPr="0016760B" w:rsidRDefault="0016760B" w:rsidP="0016760B">
                  <w:pPr>
                    <w:autoSpaceDE/>
                    <w:autoSpaceDN/>
                    <w:adjustRightInd/>
                    <w:jc w:val="center"/>
                    <w:rPr>
                      <w:ins w:id="22706" w:author="Philippe Hollanda - Oliveira Trust" w:date="2022-07-19T09:57:00Z"/>
                      <w:rFonts w:ascii="Arial" w:eastAsia="Times New Roman" w:hAnsi="Arial" w:cs="Arial"/>
                      <w:color w:val="000000"/>
                      <w:sz w:val="20"/>
                      <w:szCs w:val="20"/>
                      <w:lang w:eastAsia="pt-BR"/>
                    </w:rPr>
                  </w:pPr>
                  <w:ins w:id="22707" w:author="Philippe Hollanda - Oliveira Trust" w:date="2022-07-19T09:57:00Z">
                    <w:r w:rsidRPr="0016760B">
                      <w:rPr>
                        <w:rFonts w:ascii="Arial" w:eastAsia="Times New Roman" w:hAnsi="Arial" w:cs="Arial"/>
                        <w:color w:val="000000"/>
                        <w:sz w:val="20"/>
                        <w:szCs w:val="20"/>
                        <w:lang w:eastAsia="pt-BR"/>
                      </w:rPr>
                      <w:t>27/07/2021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BA7895" w14:textId="77777777" w:rsidR="0016760B" w:rsidRPr="0016760B" w:rsidRDefault="0016760B" w:rsidP="0016760B">
                  <w:pPr>
                    <w:autoSpaceDE/>
                    <w:autoSpaceDN/>
                    <w:adjustRightInd/>
                    <w:jc w:val="center"/>
                    <w:rPr>
                      <w:ins w:id="22708" w:author="Philippe Hollanda - Oliveira Trust" w:date="2022-07-19T09:57:00Z"/>
                      <w:rFonts w:ascii="Arial" w:eastAsia="Times New Roman" w:hAnsi="Arial" w:cs="Arial"/>
                      <w:color w:val="000000"/>
                      <w:sz w:val="20"/>
                      <w:szCs w:val="20"/>
                      <w:lang w:eastAsia="pt-BR"/>
                    </w:rPr>
                  </w:pPr>
                  <w:ins w:id="22709" w:author="Philippe Hollanda - Oliveira Trust" w:date="2022-07-19T09:57:00Z">
                    <w:r w:rsidRPr="0016760B">
                      <w:rPr>
                        <w:rFonts w:ascii="Arial" w:eastAsia="Times New Roman" w:hAnsi="Arial" w:cs="Arial"/>
                        <w:color w:val="000000"/>
                        <w:sz w:val="20"/>
                        <w:szCs w:val="20"/>
                        <w:lang w:eastAsia="pt-BR"/>
                      </w:rPr>
                      <w:t>R$ 235,43</w:t>
                    </w:r>
                  </w:ins>
                </w:p>
              </w:tc>
            </w:tr>
            <w:tr w:rsidR="0016760B" w:rsidRPr="0016760B" w14:paraId="0F6E1D1B" w14:textId="77777777" w:rsidTr="0016760B">
              <w:trPr>
                <w:trHeight w:val="1785"/>
                <w:ins w:id="227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846047" w14:textId="77777777" w:rsidR="0016760B" w:rsidRPr="0016760B" w:rsidRDefault="0016760B" w:rsidP="0016760B">
                  <w:pPr>
                    <w:autoSpaceDE/>
                    <w:autoSpaceDN/>
                    <w:adjustRightInd/>
                    <w:jc w:val="center"/>
                    <w:rPr>
                      <w:ins w:id="22711" w:author="Philippe Hollanda - Oliveira Trust" w:date="2022-07-19T09:57:00Z"/>
                      <w:rFonts w:ascii="Arial" w:eastAsia="Times New Roman" w:hAnsi="Arial" w:cs="Arial"/>
                      <w:color w:val="000000"/>
                      <w:sz w:val="20"/>
                      <w:szCs w:val="20"/>
                      <w:lang w:eastAsia="pt-BR"/>
                    </w:rPr>
                  </w:pPr>
                  <w:ins w:id="22712"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96E5EFC" w14:textId="77777777" w:rsidR="0016760B" w:rsidRPr="0016760B" w:rsidRDefault="0016760B" w:rsidP="0016760B">
                  <w:pPr>
                    <w:autoSpaceDE/>
                    <w:autoSpaceDN/>
                    <w:adjustRightInd/>
                    <w:jc w:val="center"/>
                    <w:rPr>
                      <w:ins w:id="22713" w:author="Philippe Hollanda - Oliveira Trust" w:date="2022-07-19T09:57:00Z"/>
                      <w:rFonts w:ascii="Arial" w:eastAsia="Times New Roman" w:hAnsi="Arial" w:cs="Arial"/>
                      <w:color w:val="000000"/>
                      <w:sz w:val="20"/>
                      <w:szCs w:val="20"/>
                      <w:lang w:eastAsia="pt-BR"/>
                    </w:rPr>
                  </w:pPr>
                  <w:ins w:id="22714"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3E9F32" w14:textId="77777777" w:rsidR="0016760B" w:rsidRPr="0016760B" w:rsidRDefault="0016760B" w:rsidP="0016760B">
                  <w:pPr>
                    <w:autoSpaceDE/>
                    <w:autoSpaceDN/>
                    <w:adjustRightInd/>
                    <w:jc w:val="center"/>
                    <w:rPr>
                      <w:ins w:id="22715" w:author="Philippe Hollanda - Oliveira Trust" w:date="2022-07-19T09:57:00Z"/>
                      <w:rFonts w:ascii="Arial" w:eastAsia="Times New Roman" w:hAnsi="Arial" w:cs="Arial"/>
                      <w:color w:val="000000"/>
                      <w:sz w:val="20"/>
                      <w:szCs w:val="20"/>
                      <w:lang w:eastAsia="pt-BR"/>
                    </w:rPr>
                  </w:pPr>
                  <w:ins w:id="22716" w:author="Philippe Hollanda - Oliveira Trust" w:date="2022-07-19T09:57:00Z">
                    <w:r w:rsidRPr="0016760B">
                      <w:rPr>
                        <w:rFonts w:ascii="Arial" w:eastAsia="Times New Roman" w:hAnsi="Arial" w:cs="Arial"/>
                        <w:color w:val="000000"/>
                        <w:sz w:val="20"/>
                        <w:szCs w:val="20"/>
                        <w:lang w:eastAsia="pt-BR"/>
                      </w:rPr>
                      <w:t>R$ 575,04</w:t>
                    </w:r>
                  </w:ins>
                </w:p>
              </w:tc>
            </w:tr>
            <w:tr w:rsidR="0016760B" w:rsidRPr="0016760B" w14:paraId="384D4FD9" w14:textId="77777777" w:rsidTr="0016760B">
              <w:trPr>
                <w:trHeight w:val="1785"/>
                <w:ins w:id="227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5F436B" w14:textId="77777777" w:rsidR="0016760B" w:rsidRPr="0016760B" w:rsidRDefault="0016760B" w:rsidP="0016760B">
                  <w:pPr>
                    <w:autoSpaceDE/>
                    <w:autoSpaceDN/>
                    <w:adjustRightInd/>
                    <w:jc w:val="center"/>
                    <w:rPr>
                      <w:ins w:id="22718" w:author="Philippe Hollanda - Oliveira Trust" w:date="2022-07-19T09:57:00Z"/>
                      <w:rFonts w:ascii="Arial" w:eastAsia="Times New Roman" w:hAnsi="Arial" w:cs="Arial"/>
                      <w:color w:val="000000"/>
                      <w:sz w:val="20"/>
                      <w:szCs w:val="20"/>
                      <w:lang w:eastAsia="pt-BR"/>
                    </w:rPr>
                  </w:pPr>
                  <w:ins w:id="22719"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7AA1298" w14:textId="77777777" w:rsidR="0016760B" w:rsidRPr="0016760B" w:rsidRDefault="0016760B" w:rsidP="0016760B">
                  <w:pPr>
                    <w:autoSpaceDE/>
                    <w:autoSpaceDN/>
                    <w:adjustRightInd/>
                    <w:jc w:val="center"/>
                    <w:rPr>
                      <w:ins w:id="22720" w:author="Philippe Hollanda - Oliveira Trust" w:date="2022-07-19T09:57:00Z"/>
                      <w:rFonts w:ascii="Arial" w:eastAsia="Times New Roman" w:hAnsi="Arial" w:cs="Arial"/>
                      <w:color w:val="000000"/>
                      <w:sz w:val="20"/>
                      <w:szCs w:val="20"/>
                      <w:lang w:eastAsia="pt-BR"/>
                    </w:rPr>
                  </w:pPr>
                  <w:ins w:id="22721"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98504C" w14:textId="77777777" w:rsidR="0016760B" w:rsidRPr="0016760B" w:rsidRDefault="0016760B" w:rsidP="0016760B">
                  <w:pPr>
                    <w:autoSpaceDE/>
                    <w:autoSpaceDN/>
                    <w:adjustRightInd/>
                    <w:jc w:val="center"/>
                    <w:rPr>
                      <w:ins w:id="22722" w:author="Philippe Hollanda - Oliveira Trust" w:date="2022-07-19T09:57:00Z"/>
                      <w:rFonts w:ascii="Arial" w:eastAsia="Times New Roman" w:hAnsi="Arial" w:cs="Arial"/>
                      <w:color w:val="000000"/>
                      <w:sz w:val="20"/>
                      <w:szCs w:val="20"/>
                      <w:lang w:eastAsia="pt-BR"/>
                    </w:rPr>
                  </w:pPr>
                  <w:ins w:id="22723" w:author="Philippe Hollanda - Oliveira Trust" w:date="2022-07-19T09:57:00Z">
                    <w:r w:rsidRPr="0016760B">
                      <w:rPr>
                        <w:rFonts w:ascii="Arial" w:eastAsia="Times New Roman" w:hAnsi="Arial" w:cs="Arial"/>
                        <w:color w:val="000000"/>
                        <w:sz w:val="20"/>
                        <w:szCs w:val="20"/>
                        <w:lang w:eastAsia="pt-BR"/>
                      </w:rPr>
                      <w:t>R$ 558,08</w:t>
                    </w:r>
                  </w:ins>
                </w:p>
              </w:tc>
            </w:tr>
            <w:tr w:rsidR="0016760B" w:rsidRPr="0016760B" w14:paraId="3594BA65" w14:textId="77777777" w:rsidTr="0016760B">
              <w:trPr>
                <w:trHeight w:val="1785"/>
                <w:ins w:id="227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8FD0250" w14:textId="77777777" w:rsidR="0016760B" w:rsidRPr="0016760B" w:rsidRDefault="0016760B" w:rsidP="0016760B">
                  <w:pPr>
                    <w:autoSpaceDE/>
                    <w:autoSpaceDN/>
                    <w:adjustRightInd/>
                    <w:jc w:val="center"/>
                    <w:rPr>
                      <w:ins w:id="22725" w:author="Philippe Hollanda - Oliveira Trust" w:date="2022-07-19T09:57:00Z"/>
                      <w:rFonts w:ascii="Arial" w:eastAsia="Times New Roman" w:hAnsi="Arial" w:cs="Arial"/>
                      <w:color w:val="000000"/>
                      <w:sz w:val="20"/>
                      <w:szCs w:val="20"/>
                      <w:lang w:eastAsia="pt-BR"/>
                    </w:rPr>
                  </w:pPr>
                  <w:ins w:id="22726"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6D4E7FAA" w14:textId="77777777" w:rsidR="0016760B" w:rsidRPr="0016760B" w:rsidRDefault="0016760B" w:rsidP="0016760B">
                  <w:pPr>
                    <w:autoSpaceDE/>
                    <w:autoSpaceDN/>
                    <w:adjustRightInd/>
                    <w:jc w:val="center"/>
                    <w:rPr>
                      <w:ins w:id="22727" w:author="Philippe Hollanda - Oliveira Trust" w:date="2022-07-19T09:57:00Z"/>
                      <w:rFonts w:ascii="Arial" w:eastAsia="Times New Roman" w:hAnsi="Arial" w:cs="Arial"/>
                      <w:color w:val="000000"/>
                      <w:sz w:val="20"/>
                      <w:szCs w:val="20"/>
                      <w:lang w:eastAsia="pt-BR"/>
                    </w:rPr>
                  </w:pPr>
                  <w:ins w:id="22728"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849D55" w14:textId="77777777" w:rsidR="0016760B" w:rsidRPr="0016760B" w:rsidRDefault="0016760B" w:rsidP="0016760B">
                  <w:pPr>
                    <w:autoSpaceDE/>
                    <w:autoSpaceDN/>
                    <w:adjustRightInd/>
                    <w:jc w:val="center"/>
                    <w:rPr>
                      <w:ins w:id="22729" w:author="Philippe Hollanda - Oliveira Trust" w:date="2022-07-19T09:57:00Z"/>
                      <w:rFonts w:ascii="Arial" w:eastAsia="Times New Roman" w:hAnsi="Arial" w:cs="Arial"/>
                      <w:color w:val="000000"/>
                      <w:sz w:val="20"/>
                      <w:szCs w:val="20"/>
                      <w:lang w:eastAsia="pt-BR"/>
                    </w:rPr>
                  </w:pPr>
                  <w:ins w:id="22730" w:author="Philippe Hollanda - Oliveira Trust" w:date="2022-07-19T09:57:00Z">
                    <w:r w:rsidRPr="0016760B">
                      <w:rPr>
                        <w:rFonts w:ascii="Arial" w:eastAsia="Times New Roman" w:hAnsi="Arial" w:cs="Arial"/>
                        <w:color w:val="000000"/>
                        <w:sz w:val="20"/>
                        <w:szCs w:val="20"/>
                        <w:lang w:eastAsia="pt-BR"/>
                      </w:rPr>
                      <w:t>R$ 241,34</w:t>
                    </w:r>
                  </w:ins>
                </w:p>
              </w:tc>
            </w:tr>
            <w:tr w:rsidR="0016760B" w:rsidRPr="0016760B" w14:paraId="78E58B7B" w14:textId="77777777" w:rsidTr="0016760B">
              <w:trPr>
                <w:trHeight w:val="1785"/>
                <w:ins w:id="227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BF798D" w14:textId="77777777" w:rsidR="0016760B" w:rsidRPr="0016760B" w:rsidRDefault="0016760B" w:rsidP="0016760B">
                  <w:pPr>
                    <w:autoSpaceDE/>
                    <w:autoSpaceDN/>
                    <w:adjustRightInd/>
                    <w:jc w:val="center"/>
                    <w:rPr>
                      <w:ins w:id="22732" w:author="Philippe Hollanda - Oliveira Trust" w:date="2022-07-19T09:57:00Z"/>
                      <w:rFonts w:ascii="Arial" w:eastAsia="Times New Roman" w:hAnsi="Arial" w:cs="Arial"/>
                      <w:color w:val="000000"/>
                      <w:sz w:val="20"/>
                      <w:szCs w:val="20"/>
                      <w:lang w:eastAsia="pt-BR"/>
                    </w:rPr>
                  </w:pPr>
                  <w:ins w:id="22733"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DA6ED4A" w14:textId="77777777" w:rsidR="0016760B" w:rsidRPr="0016760B" w:rsidRDefault="0016760B" w:rsidP="0016760B">
                  <w:pPr>
                    <w:autoSpaceDE/>
                    <w:autoSpaceDN/>
                    <w:adjustRightInd/>
                    <w:jc w:val="center"/>
                    <w:rPr>
                      <w:ins w:id="22734" w:author="Philippe Hollanda - Oliveira Trust" w:date="2022-07-19T09:57:00Z"/>
                      <w:rFonts w:ascii="Arial" w:eastAsia="Times New Roman" w:hAnsi="Arial" w:cs="Arial"/>
                      <w:color w:val="000000"/>
                      <w:sz w:val="20"/>
                      <w:szCs w:val="20"/>
                      <w:lang w:eastAsia="pt-BR"/>
                    </w:rPr>
                  </w:pPr>
                  <w:ins w:id="22735"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EA0C45" w14:textId="77777777" w:rsidR="0016760B" w:rsidRPr="0016760B" w:rsidRDefault="0016760B" w:rsidP="0016760B">
                  <w:pPr>
                    <w:autoSpaceDE/>
                    <w:autoSpaceDN/>
                    <w:adjustRightInd/>
                    <w:jc w:val="center"/>
                    <w:rPr>
                      <w:ins w:id="22736" w:author="Philippe Hollanda - Oliveira Trust" w:date="2022-07-19T09:57:00Z"/>
                      <w:rFonts w:ascii="Arial" w:eastAsia="Times New Roman" w:hAnsi="Arial" w:cs="Arial"/>
                      <w:color w:val="000000"/>
                      <w:sz w:val="20"/>
                      <w:szCs w:val="20"/>
                      <w:lang w:eastAsia="pt-BR"/>
                    </w:rPr>
                  </w:pPr>
                  <w:ins w:id="22737" w:author="Philippe Hollanda - Oliveira Trust" w:date="2022-07-19T09:57:00Z">
                    <w:r w:rsidRPr="0016760B">
                      <w:rPr>
                        <w:rFonts w:ascii="Arial" w:eastAsia="Times New Roman" w:hAnsi="Arial" w:cs="Arial"/>
                        <w:color w:val="000000"/>
                        <w:sz w:val="20"/>
                        <w:szCs w:val="20"/>
                        <w:lang w:eastAsia="pt-BR"/>
                      </w:rPr>
                      <w:t>R$ 234,22</w:t>
                    </w:r>
                  </w:ins>
                </w:p>
              </w:tc>
            </w:tr>
            <w:tr w:rsidR="0016760B" w:rsidRPr="0016760B" w14:paraId="70C41DFB" w14:textId="77777777" w:rsidTr="0016760B">
              <w:trPr>
                <w:trHeight w:val="1785"/>
                <w:ins w:id="227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24D46A" w14:textId="77777777" w:rsidR="0016760B" w:rsidRPr="0016760B" w:rsidRDefault="0016760B" w:rsidP="0016760B">
                  <w:pPr>
                    <w:autoSpaceDE/>
                    <w:autoSpaceDN/>
                    <w:adjustRightInd/>
                    <w:jc w:val="center"/>
                    <w:rPr>
                      <w:ins w:id="22739" w:author="Philippe Hollanda - Oliveira Trust" w:date="2022-07-19T09:57:00Z"/>
                      <w:rFonts w:ascii="Arial" w:eastAsia="Times New Roman" w:hAnsi="Arial" w:cs="Arial"/>
                      <w:color w:val="000000"/>
                      <w:sz w:val="20"/>
                      <w:szCs w:val="20"/>
                      <w:lang w:eastAsia="pt-BR"/>
                    </w:rPr>
                  </w:pPr>
                  <w:ins w:id="22740"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34F59B2F" w14:textId="77777777" w:rsidR="0016760B" w:rsidRPr="0016760B" w:rsidRDefault="0016760B" w:rsidP="0016760B">
                  <w:pPr>
                    <w:autoSpaceDE/>
                    <w:autoSpaceDN/>
                    <w:adjustRightInd/>
                    <w:jc w:val="center"/>
                    <w:rPr>
                      <w:ins w:id="22741" w:author="Philippe Hollanda - Oliveira Trust" w:date="2022-07-19T09:57:00Z"/>
                      <w:rFonts w:ascii="Arial" w:eastAsia="Times New Roman" w:hAnsi="Arial" w:cs="Arial"/>
                      <w:color w:val="000000"/>
                      <w:sz w:val="20"/>
                      <w:szCs w:val="20"/>
                      <w:lang w:eastAsia="pt-BR"/>
                    </w:rPr>
                  </w:pPr>
                  <w:ins w:id="22742"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4F2826" w14:textId="77777777" w:rsidR="0016760B" w:rsidRPr="0016760B" w:rsidRDefault="0016760B" w:rsidP="0016760B">
                  <w:pPr>
                    <w:autoSpaceDE/>
                    <w:autoSpaceDN/>
                    <w:adjustRightInd/>
                    <w:jc w:val="center"/>
                    <w:rPr>
                      <w:ins w:id="22743" w:author="Philippe Hollanda - Oliveira Trust" w:date="2022-07-19T09:57:00Z"/>
                      <w:rFonts w:ascii="Arial" w:eastAsia="Times New Roman" w:hAnsi="Arial" w:cs="Arial"/>
                      <w:color w:val="000000"/>
                      <w:sz w:val="20"/>
                      <w:szCs w:val="20"/>
                      <w:lang w:eastAsia="pt-BR"/>
                    </w:rPr>
                  </w:pPr>
                  <w:ins w:id="22744" w:author="Philippe Hollanda - Oliveira Trust" w:date="2022-07-19T09:57:00Z">
                    <w:r w:rsidRPr="0016760B">
                      <w:rPr>
                        <w:rFonts w:ascii="Arial" w:eastAsia="Times New Roman" w:hAnsi="Arial" w:cs="Arial"/>
                        <w:color w:val="000000"/>
                        <w:sz w:val="20"/>
                        <w:szCs w:val="20"/>
                        <w:lang w:eastAsia="pt-BR"/>
                      </w:rPr>
                      <w:t>R$ 3.397,50</w:t>
                    </w:r>
                  </w:ins>
                </w:p>
              </w:tc>
            </w:tr>
            <w:tr w:rsidR="0016760B" w:rsidRPr="0016760B" w14:paraId="6623D479" w14:textId="77777777" w:rsidTr="0016760B">
              <w:trPr>
                <w:trHeight w:val="1785"/>
                <w:ins w:id="227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BF20C5" w14:textId="77777777" w:rsidR="0016760B" w:rsidRPr="0016760B" w:rsidRDefault="0016760B" w:rsidP="0016760B">
                  <w:pPr>
                    <w:autoSpaceDE/>
                    <w:autoSpaceDN/>
                    <w:adjustRightInd/>
                    <w:jc w:val="center"/>
                    <w:rPr>
                      <w:ins w:id="22746" w:author="Philippe Hollanda - Oliveira Trust" w:date="2022-07-19T09:57:00Z"/>
                      <w:rFonts w:ascii="Arial" w:eastAsia="Times New Roman" w:hAnsi="Arial" w:cs="Arial"/>
                      <w:color w:val="000000"/>
                      <w:sz w:val="20"/>
                      <w:szCs w:val="20"/>
                      <w:lang w:eastAsia="pt-BR"/>
                    </w:rPr>
                  </w:pPr>
                  <w:ins w:id="22747" w:author="Philippe Hollanda - Oliveira Trust" w:date="2022-07-19T09:57:00Z">
                    <w:r w:rsidRPr="0016760B">
                      <w:rPr>
                        <w:rFonts w:ascii="Arial" w:eastAsia="Times New Roman" w:hAnsi="Arial" w:cs="Arial"/>
                        <w:color w:val="000000"/>
                        <w:sz w:val="20"/>
                        <w:szCs w:val="20"/>
                        <w:lang w:eastAsia="pt-BR"/>
                      </w:rPr>
                      <w:lastRenderedPageBreak/>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7558DF55" w14:textId="77777777" w:rsidR="0016760B" w:rsidRPr="0016760B" w:rsidRDefault="0016760B" w:rsidP="0016760B">
                  <w:pPr>
                    <w:autoSpaceDE/>
                    <w:autoSpaceDN/>
                    <w:adjustRightInd/>
                    <w:jc w:val="center"/>
                    <w:rPr>
                      <w:ins w:id="22748" w:author="Philippe Hollanda - Oliveira Trust" w:date="2022-07-19T09:57:00Z"/>
                      <w:rFonts w:ascii="Arial" w:eastAsia="Times New Roman" w:hAnsi="Arial" w:cs="Arial"/>
                      <w:color w:val="000000"/>
                      <w:sz w:val="20"/>
                      <w:szCs w:val="20"/>
                      <w:lang w:eastAsia="pt-BR"/>
                    </w:rPr>
                  </w:pPr>
                  <w:ins w:id="22749" w:author="Philippe Hollanda - Oliveira Trust" w:date="2022-07-19T09:57:00Z">
                    <w:r w:rsidRPr="0016760B">
                      <w:rPr>
                        <w:rFonts w:ascii="Arial" w:eastAsia="Times New Roman" w:hAnsi="Arial" w:cs="Arial"/>
                        <w:color w:val="000000"/>
                        <w:sz w:val="20"/>
                        <w:szCs w:val="20"/>
                        <w:lang w:eastAsia="pt-BR"/>
                      </w:rPr>
                      <w:t>13/08/2021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7CC1CD" w14:textId="77777777" w:rsidR="0016760B" w:rsidRPr="0016760B" w:rsidRDefault="0016760B" w:rsidP="0016760B">
                  <w:pPr>
                    <w:autoSpaceDE/>
                    <w:autoSpaceDN/>
                    <w:adjustRightInd/>
                    <w:jc w:val="center"/>
                    <w:rPr>
                      <w:ins w:id="22750" w:author="Philippe Hollanda - Oliveira Trust" w:date="2022-07-19T09:57:00Z"/>
                      <w:rFonts w:ascii="Arial" w:eastAsia="Times New Roman" w:hAnsi="Arial" w:cs="Arial"/>
                      <w:color w:val="000000"/>
                      <w:sz w:val="20"/>
                      <w:szCs w:val="20"/>
                      <w:lang w:eastAsia="pt-BR"/>
                    </w:rPr>
                  </w:pPr>
                  <w:ins w:id="22751" w:author="Philippe Hollanda - Oliveira Trust" w:date="2022-07-19T09:57:00Z">
                    <w:r w:rsidRPr="0016760B">
                      <w:rPr>
                        <w:rFonts w:ascii="Arial" w:eastAsia="Times New Roman" w:hAnsi="Arial" w:cs="Arial"/>
                        <w:color w:val="000000"/>
                        <w:sz w:val="20"/>
                        <w:szCs w:val="20"/>
                        <w:lang w:eastAsia="pt-BR"/>
                      </w:rPr>
                      <w:t>R$ 3.030,60</w:t>
                    </w:r>
                  </w:ins>
                </w:p>
              </w:tc>
            </w:tr>
            <w:tr w:rsidR="0016760B" w:rsidRPr="0016760B" w14:paraId="4BED363C" w14:textId="77777777" w:rsidTr="0016760B">
              <w:trPr>
                <w:trHeight w:val="1785"/>
                <w:ins w:id="2275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79B21AB" w14:textId="77777777" w:rsidR="0016760B" w:rsidRPr="0016760B" w:rsidRDefault="0016760B" w:rsidP="0016760B">
                  <w:pPr>
                    <w:autoSpaceDE/>
                    <w:autoSpaceDN/>
                    <w:adjustRightInd/>
                    <w:jc w:val="center"/>
                    <w:rPr>
                      <w:ins w:id="22753" w:author="Philippe Hollanda - Oliveira Trust" w:date="2022-07-19T09:57:00Z"/>
                      <w:rFonts w:ascii="Arial" w:eastAsia="Times New Roman" w:hAnsi="Arial" w:cs="Arial"/>
                      <w:color w:val="000000"/>
                      <w:sz w:val="20"/>
                      <w:szCs w:val="20"/>
                      <w:lang w:eastAsia="pt-BR"/>
                    </w:rPr>
                  </w:pPr>
                  <w:ins w:id="22754" w:author="Philippe Hollanda - Oliveira Trust" w:date="2022-07-19T09:57:00Z">
                    <w:r w:rsidRPr="0016760B">
                      <w:rPr>
                        <w:rFonts w:ascii="Arial" w:eastAsia="Times New Roman" w:hAnsi="Arial" w:cs="Arial"/>
                        <w:color w:val="000000"/>
                        <w:sz w:val="20"/>
                        <w:szCs w:val="20"/>
                        <w:lang w:eastAsia="pt-BR"/>
                      </w:rPr>
                      <w:t>REVESTIMENTO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5674C53" w14:textId="77777777" w:rsidR="0016760B" w:rsidRPr="0016760B" w:rsidRDefault="0016760B" w:rsidP="0016760B">
                  <w:pPr>
                    <w:autoSpaceDE/>
                    <w:autoSpaceDN/>
                    <w:adjustRightInd/>
                    <w:jc w:val="center"/>
                    <w:rPr>
                      <w:ins w:id="22755" w:author="Philippe Hollanda - Oliveira Trust" w:date="2022-07-19T09:57:00Z"/>
                      <w:rFonts w:ascii="Arial" w:eastAsia="Times New Roman" w:hAnsi="Arial" w:cs="Arial"/>
                      <w:color w:val="000000"/>
                      <w:sz w:val="20"/>
                      <w:szCs w:val="20"/>
                      <w:lang w:eastAsia="pt-BR"/>
                    </w:rPr>
                  </w:pPr>
                  <w:ins w:id="22756"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E7F6A0" w14:textId="77777777" w:rsidR="0016760B" w:rsidRPr="0016760B" w:rsidRDefault="0016760B" w:rsidP="0016760B">
                  <w:pPr>
                    <w:autoSpaceDE/>
                    <w:autoSpaceDN/>
                    <w:adjustRightInd/>
                    <w:jc w:val="center"/>
                    <w:rPr>
                      <w:ins w:id="22757" w:author="Philippe Hollanda - Oliveira Trust" w:date="2022-07-19T09:57:00Z"/>
                      <w:rFonts w:ascii="Arial" w:eastAsia="Times New Roman" w:hAnsi="Arial" w:cs="Arial"/>
                      <w:color w:val="000000"/>
                      <w:sz w:val="20"/>
                      <w:szCs w:val="20"/>
                      <w:lang w:eastAsia="pt-BR"/>
                    </w:rPr>
                  </w:pPr>
                  <w:ins w:id="22758" w:author="Philippe Hollanda - Oliveira Trust" w:date="2022-07-19T09:57:00Z">
                    <w:r w:rsidRPr="0016760B">
                      <w:rPr>
                        <w:rFonts w:ascii="Arial" w:eastAsia="Times New Roman" w:hAnsi="Arial" w:cs="Arial"/>
                        <w:color w:val="000000"/>
                        <w:sz w:val="20"/>
                        <w:szCs w:val="20"/>
                        <w:lang w:eastAsia="pt-BR"/>
                      </w:rPr>
                      <w:t>R$ 5.174,79</w:t>
                    </w:r>
                  </w:ins>
                </w:p>
              </w:tc>
            </w:tr>
            <w:tr w:rsidR="0016760B" w:rsidRPr="0016760B" w14:paraId="68446E61" w14:textId="77777777" w:rsidTr="0016760B">
              <w:trPr>
                <w:trHeight w:val="1785"/>
                <w:ins w:id="2275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6467B07" w14:textId="77777777" w:rsidR="0016760B" w:rsidRPr="0016760B" w:rsidRDefault="0016760B" w:rsidP="0016760B">
                  <w:pPr>
                    <w:autoSpaceDE/>
                    <w:autoSpaceDN/>
                    <w:adjustRightInd/>
                    <w:rPr>
                      <w:ins w:id="2276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8EAB693" w14:textId="77777777" w:rsidR="0016760B" w:rsidRPr="0016760B" w:rsidRDefault="0016760B" w:rsidP="0016760B">
                  <w:pPr>
                    <w:autoSpaceDE/>
                    <w:autoSpaceDN/>
                    <w:adjustRightInd/>
                    <w:jc w:val="center"/>
                    <w:rPr>
                      <w:ins w:id="22761" w:author="Philippe Hollanda - Oliveira Trust" w:date="2022-07-19T09:57:00Z"/>
                      <w:rFonts w:ascii="Arial" w:eastAsia="Times New Roman" w:hAnsi="Arial" w:cs="Arial"/>
                      <w:color w:val="000000"/>
                      <w:sz w:val="20"/>
                      <w:szCs w:val="20"/>
                      <w:lang w:eastAsia="pt-BR"/>
                    </w:rPr>
                  </w:pPr>
                  <w:ins w:id="22762"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6B08FC" w14:textId="77777777" w:rsidR="0016760B" w:rsidRPr="0016760B" w:rsidRDefault="0016760B" w:rsidP="0016760B">
                  <w:pPr>
                    <w:autoSpaceDE/>
                    <w:autoSpaceDN/>
                    <w:adjustRightInd/>
                    <w:jc w:val="center"/>
                    <w:rPr>
                      <w:ins w:id="22763" w:author="Philippe Hollanda - Oliveira Trust" w:date="2022-07-19T09:57:00Z"/>
                      <w:rFonts w:ascii="Arial" w:eastAsia="Times New Roman" w:hAnsi="Arial" w:cs="Arial"/>
                      <w:color w:val="000000"/>
                      <w:sz w:val="20"/>
                      <w:szCs w:val="20"/>
                      <w:lang w:eastAsia="pt-BR"/>
                    </w:rPr>
                  </w:pPr>
                  <w:ins w:id="22764" w:author="Philippe Hollanda - Oliveira Trust" w:date="2022-07-19T09:57:00Z">
                    <w:r w:rsidRPr="0016760B">
                      <w:rPr>
                        <w:rFonts w:ascii="Arial" w:eastAsia="Times New Roman" w:hAnsi="Arial" w:cs="Arial"/>
                        <w:color w:val="000000"/>
                        <w:sz w:val="20"/>
                        <w:szCs w:val="20"/>
                        <w:lang w:eastAsia="pt-BR"/>
                      </w:rPr>
                      <w:t>R$ 4.243,33</w:t>
                    </w:r>
                  </w:ins>
                </w:p>
              </w:tc>
            </w:tr>
            <w:tr w:rsidR="0016760B" w:rsidRPr="0016760B" w14:paraId="04EDC352" w14:textId="77777777" w:rsidTr="0016760B">
              <w:trPr>
                <w:trHeight w:val="1785"/>
                <w:ins w:id="2276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44B8057" w14:textId="77777777" w:rsidR="0016760B" w:rsidRPr="0016760B" w:rsidRDefault="0016760B" w:rsidP="0016760B">
                  <w:pPr>
                    <w:autoSpaceDE/>
                    <w:autoSpaceDN/>
                    <w:adjustRightInd/>
                    <w:rPr>
                      <w:ins w:id="2276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F87622B" w14:textId="77777777" w:rsidR="0016760B" w:rsidRPr="0016760B" w:rsidRDefault="0016760B" w:rsidP="0016760B">
                  <w:pPr>
                    <w:autoSpaceDE/>
                    <w:autoSpaceDN/>
                    <w:adjustRightInd/>
                    <w:jc w:val="center"/>
                    <w:rPr>
                      <w:ins w:id="22767" w:author="Philippe Hollanda - Oliveira Trust" w:date="2022-07-19T09:57:00Z"/>
                      <w:rFonts w:ascii="Arial" w:eastAsia="Times New Roman" w:hAnsi="Arial" w:cs="Arial"/>
                      <w:color w:val="000000"/>
                      <w:sz w:val="20"/>
                      <w:szCs w:val="20"/>
                      <w:lang w:eastAsia="pt-BR"/>
                    </w:rPr>
                  </w:pPr>
                  <w:ins w:id="22768" w:author="Philippe Hollanda - Oliveira Trust" w:date="2022-07-19T09:57:00Z">
                    <w:r w:rsidRPr="0016760B">
                      <w:rPr>
                        <w:rFonts w:ascii="Arial" w:eastAsia="Times New Roman" w:hAnsi="Arial" w:cs="Arial"/>
                        <w:color w:val="000000"/>
                        <w:sz w:val="20"/>
                        <w:szCs w:val="20"/>
                        <w:lang w:eastAsia="pt-BR"/>
                      </w:rPr>
                      <w:t>07/10/2021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CE004A" w14:textId="77777777" w:rsidR="0016760B" w:rsidRPr="0016760B" w:rsidRDefault="0016760B" w:rsidP="0016760B">
                  <w:pPr>
                    <w:autoSpaceDE/>
                    <w:autoSpaceDN/>
                    <w:adjustRightInd/>
                    <w:jc w:val="center"/>
                    <w:rPr>
                      <w:ins w:id="22769" w:author="Philippe Hollanda - Oliveira Trust" w:date="2022-07-19T09:57:00Z"/>
                      <w:rFonts w:ascii="Arial" w:eastAsia="Times New Roman" w:hAnsi="Arial" w:cs="Arial"/>
                      <w:color w:val="000000"/>
                      <w:sz w:val="20"/>
                      <w:szCs w:val="20"/>
                      <w:lang w:eastAsia="pt-BR"/>
                    </w:rPr>
                  </w:pPr>
                  <w:ins w:id="22770" w:author="Philippe Hollanda - Oliveira Trust" w:date="2022-07-19T09:57:00Z">
                    <w:r w:rsidRPr="0016760B">
                      <w:rPr>
                        <w:rFonts w:ascii="Arial" w:eastAsia="Times New Roman" w:hAnsi="Arial" w:cs="Arial"/>
                        <w:color w:val="000000"/>
                        <w:sz w:val="20"/>
                        <w:szCs w:val="20"/>
                        <w:lang w:eastAsia="pt-BR"/>
                      </w:rPr>
                      <w:t>R$ 4.243,34</w:t>
                    </w:r>
                  </w:ins>
                </w:p>
              </w:tc>
            </w:tr>
            <w:tr w:rsidR="0016760B" w:rsidRPr="0016760B" w14:paraId="7D52731E" w14:textId="77777777" w:rsidTr="0016760B">
              <w:trPr>
                <w:trHeight w:val="1785"/>
                <w:ins w:id="227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6AC940" w14:textId="77777777" w:rsidR="0016760B" w:rsidRPr="0016760B" w:rsidRDefault="0016760B" w:rsidP="0016760B">
                  <w:pPr>
                    <w:autoSpaceDE/>
                    <w:autoSpaceDN/>
                    <w:adjustRightInd/>
                    <w:jc w:val="center"/>
                    <w:rPr>
                      <w:ins w:id="22772" w:author="Philippe Hollanda - Oliveira Trust" w:date="2022-07-19T09:57:00Z"/>
                      <w:rFonts w:ascii="Arial" w:eastAsia="Times New Roman" w:hAnsi="Arial" w:cs="Arial"/>
                      <w:color w:val="000000"/>
                      <w:sz w:val="20"/>
                      <w:szCs w:val="20"/>
                      <w:lang w:eastAsia="pt-BR"/>
                    </w:rPr>
                  </w:pPr>
                  <w:ins w:id="22773" w:author="Philippe Hollanda - Oliveira Trust" w:date="2022-07-19T09:57:00Z">
                    <w:r w:rsidRPr="0016760B">
                      <w:rPr>
                        <w:rFonts w:ascii="Arial" w:eastAsia="Times New Roman" w:hAnsi="Arial" w:cs="Arial"/>
                        <w:color w:val="000000"/>
                        <w:sz w:val="20"/>
                        <w:szCs w:val="20"/>
                        <w:lang w:eastAsia="pt-BR"/>
                      </w:rPr>
                      <w:t>CIMENTO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BB77964" w14:textId="77777777" w:rsidR="0016760B" w:rsidRPr="0016760B" w:rsidRDefault="0016760B" w:rsidP="0016760B">
                  <w:pPr>
                    <w:autoSpaceDE/>
                    <w:autoSpaceDN/>
                    <w:adjustRightInd/>
                    <w:jc w:val="center"/>
                    <w:rPr>
                      <w:ins w:id="22774" w:author="Philippe Hollanda - Oliveira Trust" w:date="2022-07-19T09:57:00Z"/>
                      <w:rFonts w:ascii="Arial" w:eastAsia="Times New Roman" w:hAnsi="Arial" w:cs="Arial"/>
                      <w:color w:val="000000"/>
                      <w:sz w:val="20"/>
                      <w:szCs w:val="20"/>
                      <w:lang w:eastAsia="pt-BR"/>
                    </w:rPr>
                  </w:pPr>
                  <w:ins w:id="22775" w:author="Philippe Hollanda - Oliveira Trust" w:date="2022-07-19T09:57:00Z">
                    <w:r w:rsidRPr="0016760B">
                      <w:rPr>
                        <w:rFonts w:ascii="Arial" w:eastAsia="Times New Roman" w:hAnsi="Arial" w:cs="Arial"/>
                        <w:color w:val="000000"/>
                        <w:sz w:val="20"/>
                        <w:szCs w:val="20"/>
                        <w:lang w:eastAsia="pt-BR"/>
                      </w:rPr>
                      <w:t>06/08/2021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B89C57" w14:textId="77777777" w:rsidR="0016760B" w:rsidRPr="0016760B" w:rsidRDefault="0016760B" w:rsidP="0016760B">
                  <w:pPr>
                    <w:autoSpaceDE/>
                    <w:autoSpaceDN/>
                    <w:adjustRightInd/>
                    <w:jc w:val="center"/>
                    <w:rPr>
                      <w:ins w:id="22776" w:author="Philippe Hollanda - Oliveira Trust" w:date="2022-07-19T09:57:00Z"/>
                      <w:rFonts w:ascii="Arial" w:eastAsia="Times New Roman" w:hAnsi="Arial" w:cs="Arial"/>
                      <w:color w:val="000000"/>
                      <w:sz w:val="20"/>
                      <w:szCs w:val="20"/>
                      <w:lang w:eastAsia="pt-BR"/>
                    </w:rPr>
                  </w:pPr>
                  <w:ins w:id="22777" w:author="Philippe Hollanda - Oliveira Trust" w:date="2022-07-19T09:57:00Z">
                    <w:r w:rsidRPr="0016760B">
                      <w:rPr>
                        <w:rFonts w:ascii="Arial" w:eastAsia="Times New Roman" w:hAnsi="Arial" w:cs="Arial"/>
                        <w:color w:val="000000"/>
                        <w:sz w:val="20"/>
                        <w:szCs w:val="20"/>
                        <w:lang w:eastAsia="pt-BR"/>
                      </w:rPr>
                      <w:t>R$ 2.590,00</w:t>
                    </w:r>
                  </w:ins>
                </w:p>
              </w:tc>
            </w:tr>
            <w:tr w:rsidR="0016760B" w:rsidRPr="0016760B" w14:paraId="3634474A" w14:textId="77777777" w:rsidTr="0016760B">
              <w:trPr>
                <w:trHeight w:val="1785"/>
                <w:ins w:id="227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174AF8" w14:textId="77777777" w:rsidR="0016760B" w:rsidRPr="0016760B" w:rsidRDefault="0016760B" w:rsidP="0016760B">
                  <w:pPr>
                    <w:autoSpaceDE/>
                    <w:autoSpaceDN/>
                    <w:adjustRightInd/>
                    <w:jc w:val="center"/>
                    <w:rPr>
                      <w:ins w:id="22779" w:author="Philippe Hollanda - Oliveira Trust" w:date="2022-07-19T09:57:00Z"/>
                      <w:rFonts w:ascii="Arial" w:eastAsia="Times New Roman" w:hAnsi="Arial" w:cs="Arial"/>
                      <w:color w:val="000000"/>
                      <w:sz w:val="20"/>
                      <w:szCs w:val="20"/>
                      <w:lang w:eastAsia="pt-BR"/>
                    </w:rPr>
                  </w:pPr>
                  <w:ins w:id="22780" w:author="Philippe Hollanda - Oliveira Trust" w:date="2022-07-19T09:57:00Z">
                    <w:r w:rsidRPr="0016760B">
                      <w:rPr>
                        <w:rFonts w:ascii="Arial" w:eastAsia="Times New Roman" w:hAnsi="Arial" w:cs="Arial"/>
                        <w:color w:val="000000"/>
                        <w:sz w:val="20"/>
                        <w:szCs w:val="20"/>
                        <w:lang w:eastAsia="pt-BR"/>
                      </w:rPr>
                      <w:lastRenderedPageBreak/>
                      <w:t>PARAFUSOS</w:t>
                    </w:r>
                  </w:ins>
                </w:p>
              </w:tc>
              <w:tc>
                <w:tcPr>
                  <w:tcW w:w="2324" w:type="dxa"/>
                  <w:tcBorders>
                    <w:top w:val="nil"/>
                    <w:left w:val="nil"/>
                    <w:bottom w:val="single" w:sz="4" w:space="0" w:color="auto"/>
                    <w:right w:val="single" w:sz="4" w:space="0" w:color="auto"/>
                  </w:tcBorders>
                  <w:shd w:val="clear" w:color="auto" w:fill="auto"/>
                  <w:noWrap/>
                  <w:vAlign w:val="center"/>
                  <w:hideMark/>
                </w:tcPr>
                <w:p w14:paraId="1BA3FCB7" w14:textId="77777777" w:rsidR="0016760B" w:rsidRPr="0016760B" w:rsidRDefault="0016760B" w:rsidP="0016760B">
                  <w:pPr>
                    <w:autoSpaceDE/>
                    <w:autoSpaceDN/>
                    <w:adjustRightInd/>
                    <w:jc w:val="center"/>
                    <w:rPr>
                      <w:ins w:id="22781" w:author="Philippe Hollanda - Oliveira Trust" w:date="2022-07-19T09:57:00Z"/>
                      <w:rFonts w:ascii="Arial" w:eastAsia="Times New Roman" w:hAnsi="Arial" w:cs="Arial"/>
                      <w:color w:val="000000"/>
                      <w:sz w:val="20"/>
                      <w:szCs w:val="20"/>
                      <w:lang w:eastAsia="pt-BR"/>
                    </w:rPr>
                  </w:pPr>
                  <w:ins w:id="22782" w:author="Philippe Hollanda - Oliveira Trust" w:date="2022-07-19T09:57:00Z">
                    <w:r w:rsidRPr="0016760B">
                      <w:rPr>
                        <w:rFonts w:ascii="Arial" w:eastAsia="Times New Roman" w:hAnsi="Arial" w:cs="Arial"/>
                        <w:color w:val="000000"/>
                        <w:sz w:val="20"/>
                        <w:szCs w:val="20"/>
                        <w:lang w:eastAsia="pt-BR"/>
                      </w:rPr>
                      <w:t>27/08/2021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22AC2D" w14:textId="77777777" w:rsidR="0016760B" w:rsidRPr="0016760B" w:rsidRDefault="0016760B" w:rsidP="0016760B">
                  <w:pPr>
                    <w:autoSpaceDE/>
                    <w:autoSpaceDN/>
                    <w:adjustRightInd/>
                    <w:jc w:val="center"/>
                    <w:rPr>
                      <w:ins w:id="22783" w:author="Philippe Hollanda - Oliveira Trust" w:date="2022-07-19T09:57:00Z"/>
                      <w:rFonts w:ascii="Arial" w:eastAsia="Times New Roman" w:hAnsi="Arial" w:cs="Arial"/>
                      <w:color w:val="000000"/>
                      <w:sz w:val="20"/>
                      <w:szCs w:val="20"/>
                      <w:lang w:eastAsia="pt-BR"/>
                    </w:rPr>
                  </w:pPr>
                  <w:ins w:id="22784" w:author="Philippe Hollanda - Oliveira Trust" w:date="2022-07-19T09:57:00Z">
                    <w:r w:rsidRPr="0016760B">
                      <w:rPr>
                        <w:rFonts w:ascii="Arial" w:eastAsia="Times New Roman" w:hAnsi="Arial" w:cs="Arial"/>
                        <w:color w:val="000000"/>
                        <w:sz w:val="20"/>
                        <w:szCs w:val="20"/>
                        <w:lang w:eastAsia="pt-BR"/>
                      </w:rPr>
                      <w:t>R$ 3.840,00</w:t>
                    </w:r>
                  </w:ins>
                </w:p>
              </w:tc>
            </w:tr>
            <w:tr w:rsidR="0016760B" w:rsidRPr="0016760B" w14:paraId="1EC22BBF" w14:textId="77777777" w:rsidTr="0016760B">
              <w:trPr>
                <w:trHeight w:val="1785"/>
                <w:ins w:id="227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9FAEFD" w14:textId="77777777" w:rsidR="0016760B" w:rsidRPr="0016760B" w:rsidRDefault="0016760B" w:rsidP="0016760B">
                  <w:pPr>
                    <w:autoSpaceDE/>
                    <w:autoSpaceDN/>
                    <w:adjustRightInd/>
                    <w:jc w:val="center"/>
                    <w:rPr>
                      <w:ins w:id="22786" w:author="Philippe Hollanda - Oliveira Trust" w:date="2022-07-19T09:57:00Z"/>
                      <w:rFonts w:ascii="Arial" w:eastAsia="Times New Roman" w:hAnsi="Arial" w:cs="Arial"/>
                      <w:color w:val="000000"/>
                      <w:sz w:val="20"/>
                      <w:szCs w:val="20"/>
                      <w:lang w:eastAsia="pt-BR"/>
                    </w:rPr>
                  </w:pPr>
                  <w:ins w:id="2278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F08CFDE" w14:textId="77777777" w:rsidR="0016760B" w:rsidRPr="0016760B" w:rsidRDefault="0016760B" w:rsidP="0016760B">
                  <w:pPr>
                    <w:autoSpaceDE/>
                    <w:autoSpaceDN/>
                    <w:adjustRightInd/>
                    <w:jc w:val="center"/>
                    <w:rPr>
                      <w:ins w:id="22788" w:author="Philippe Hollanda - Oliveira Trust" w:date="2022-07-19T09:57:00Z"/>
                      <w:rFonts w:ascii="Arial" w:eastAsia="Times New Roman" w:hAnsi="Arial" w:cs="Arial"/>
                      <w:color w:val="000000"/>
                      <w:sz w:val="20"/>
                      <w:szCs w:val="20"/>
                      <w:lang w:eastAsia="pt-BR"/>
                    </w:rPr>
                  </w:pPr>
                  <w:ins w:id="22789"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1B34B7" w14:textId="77777777" w:rsidR="0016760B" w:rsidRPr="0016760B" w:rsidRDefault="0016760B" w:rsidP="0016760B">
                  <w:pPr>
                    <w:autoSpaceDE/>
                    <w:autoSpaceDN/>
                    <w:adjustRightInd/>
                    <w:jc w:val="center"/>
                    <w:rPr>
                      <w:ins w:id="22790" w:author="Philippe Hollanda - Oliveira Trust" w:date="2022-07-19T09:57:00Z"/>
                      <w:rFonts w:ascii="Arial" w:eastAsia="Times New Roman" w:hAnsi="Arial" w:cs="Arial"/>
                      <w:color w:val="000000"/>
                      <w:sz w:val="20"/>
                      <w:szCs w:val="20"/>
                      <w:lang w:eastAsia="pt-BR"/>
                    </w:rPr>
                  </w:pPr>
                  <w:ins w:id="22791" w:author="Philippe Hollanda - Oliveira Trust" w:date="2022-07-19T09:57:00Z">
                    <w:r w:rsidRPr="0016760B">
                      <w:rPr>
                        <w:rFonts w:ascii="Arial" w:eastAsia="Times New Roman" w:hAnsi="Arial" w:cs="Arial"/>
                        <w:color w:val="000000"/>
                        <w:sz w:val="20"/>
                        <w:szCs w:val="20"/>
                        <w:lang w:eastAsia="pt-BR"/>
                      </w:rPr>
                      <w:t>R$ 901,00</w:t>
                    </w:r>
                  </w:ins>
                </w:p>
              </w:tc>
            </w:tr>
            <w:tr w:rsidR="0016760B" w:rsidRPr="0016760B" w14:paraId="7D0FD5A7" w14:textId="77777777" w:rsidTr="0016760B">
              <w:trPr>
                <w:trHeight w:val="1785"/>
                <w:ins w:id="227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14FB02" w14:textId="77777777" w:rsidR="0016760B" w:rsidRPr="0016760B" w:rsidRDefault="0016760B" w:rsidP="0016760B">
                  <w:pPr>
                    <w:autoSpaceDE/>
                    <w:autoSpaceDN/>
                    <w:adjustRightInd/>
                    <w:jc w:val="center"/>
                    <w:rPr>
                      <w:ins w:id="22793" w:author="Philippe Hollanda - Oliveira Trust" w:date="2022-07-19T09:57:00Z"/>
                      <w:rFonts w:ascii="Arial" w:eastAsia="Times New Roman" w:hAnsi="Arial" w:cs="Arial"/>
                      <w:color w:val="000000"/>
                      <w:sz w:val="20"/>
                      <w:szCs w:val="20"/>
                      <w:lang w:eastAsia="pt-BR"/>
                    </w:rPr>
                  </w:pPr>
                  <w:ins w:id="22794" w:author="Philippe Hollanda - Oliveira Trust" w:date="2022-07-19T09:57:00Z">
                    <w:r w:rsidRPr="0016760B">
                      <w:rPr>
                        <w:rFonts w:ascii="Arial" w:eastAsia="Times New Roman" w:hAnsi="Arial" w:cs="Arial"/>
                        <w:color w:val="000000"/>
                        <w:sz w:val="20"/>
                        <w:szCs w:val="20"/>
                        <w:lang w:eastAsia="pt-BR"/>
                      </w:rPr>
                      <w:t>TUBO GALVANIZADO</w:t>
                    </w:r>
                  </w:ins>
                </w:p>
              </w:tc>
              <w:tc>
                <w:tcPr>
                  <w:tcW w:w="2324" w:type="dxa"/>
                  <w:tcBorders>
                    <w:top w:val="nil"/>
                    <w:left w:val="nil"/>
                    <w:bottom w:val="single" w:sz="4" w:space="0" w:color="auto"/>
                    <w:right w:val="single" w:sz="4" w:space="0" w:color="auto"/>
                  </w:tcBorders>
                  <w:shd w:val="clear" w:color="auto" w:fill="auto"/>
                  <w:noWrap/>
                  <w:vAlign w:val="center"/>
                  <w:hideMark/>
                </w:tcPr>
                <w:p w14:paraId="31EE2D2E" w14:textId="77777777" w:rsidR="0016760B" w:rsidRPr="0016760B" w:rsidRDefault="0016760B" w:rsidP="0016760B">
                  <w:pPr>
                    <w:autoSpaceDE/>
                    <w:autoSpaceDN/>
                    <w:adjustRightInd/>
                    <w:jc w:val="center"/>
                    <w:rPr>
                      <w:ins w:id="22795" w:author="Philippe Hollanda - Oliveira Trust" w:date="2022-07-19T09:57:00Z"/>
                      <w:rFonts w:ascii="Arial" w:eastAsia="Times New Roman" w:hAnsi="Arial" w:cs="Arial"/>
                      <w:color w:val="000000"/>
                      <w:sz w:val="20"/>
                      <w:szCs w:val="20"/>
                      <w:lang w:eastAsia="pt-BR"/>
                    </w:rPr>
                  </w:pPr>
                  <w:ins w:id="22796"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48130F" w14:textId="77777777" w:rsidR="0016760B" w:rsidRPr="0016760B" w:rsidRDefault="0016760B" w:rsidP="0016760B">
                  <w:pPr>
                    <w:autoSpaceDE/>
                    <w:autoSpaceDN/>
                    <w:adjustRightInd/>
                    <w:jc w:val="center"/>
                    <w:rPr>
                      <w:ins w:id="22797" w:author="Philippe Hollanda - Oliveira Trust" w:date="2022-07-19T09:57:00Z"/>
                      <w:rFonts w:ascii="Arial" w:eastAsia="Times New Roman" w:hAnsi="Arial" w:cs="Arial"/>
                      <w:color w:val="000000"/>
                      <w:sz w:val="20"/>
                      <w:szCs w:val="20"/>
                      <w:lang w:eastAsia="pt-BR"/>
                    </w:rPr>
                  </w:pPr>
                  <w:ins w:id="22798" w:author="Philippe Hollanda - Oliveira Trust" w:date="2022-07-19T09:57:00Z">
                    <w:r w:rsidRPr="0016760B">
                      <w:rPr>
                        <w:rFonts w:ascii="Arial" w:eastAsia="Times New Roman" w:hAnsi="Arial" w:cs="Arial"/>
                        <w:color w:val="000000"/>
                        <w:sz w:val="20"/>
                        <w:szCs w:val="20"/>
                        <w:lang w:eastAsia="pt-BR"/>
                      </w:rPr>
                      <w:t>R$ 13.545,00</w:t>
                    </w:r>
                  </w:ins>
                </w:p>
              </w:tc>
            </w:tr>
            <w:tr w:rsidR="0016760B" w:rsidRPr="0016760B" w14:paraId="7B8A0A0A" w14:textId="77777777" w:rsidTr="0016760B">
              <w:trPr>
                <w:trHeight w:val="1785"/>
                <w:ins w:id="227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845224" w14:textId="77777777" w:rsidR="0016760B" w:rsidRPr="0016760B" w:rsidRDefault="0016760B" w:rsidP="0016760B">
                  <w:pPr>
                    <w:autoSpaceDE/>
                    <w:autoSpaceDN/>
                    <w:adjustRightInd/>
                    <w:jc w:val="center"/>
                    <w:rPr>
                      <w:ins w:id="22800" w:author="Philippe Hollanda - Oliveira Trust" w:date="2022-07-19T09:57:00Z"/>
                      <w:rFonts w:ascii="Arial" w:eastAsia="Times New Roman" w:hAnsi="Arial" w:cs="Arial"/>
                      <w:color w:val="000000"/>
                      <w:sz w:val="20"/>
                      <w:szCs w:val="20"/>
                      <w:lang w:eastAsia="pt-BR"/>
                    </w:rPr>
                  </w:pPr>
                  <w:ins w:id="22801"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66500D43" w14:textId="77777777" w:rsidR="0016760B" w:rsidRPr="0016760B" w:rsidRDefault="0016760B" w:rsidP="0016760B">
                  <w:pPr>
                    <w:autoSpaceDE/>
                    <w:autoSpaceDN/>
                    <w:adjustRightInd/>
                    <w:jc w:val="center"/>
                    <w:rPr>
                      <w:ins w:id="22802" w:author="Philippe Hollanda - Oliveira Trust" w:date="2022-07-19T09:57:00Z"/>
                      <w:rFonts w:ascii="Arial" w:eastAsia="Times New Roman" w:hAnsi="Arial" w:cs="Arial"/>
                      <w:color w:val="000000"/>
                      <w:sz w:val="20"/>
                      <w:szCs w:val="20"/>
                      <w:lang w:eastAsia="pt-BR"/>
                    </w:rPr>
                  </w:pPr>
                  <w:ins w:id="22803" w:author="Philippe Hollanda - Oliveira Trust" w:date="2022-07-19T09:57:00Z">
                    <w:r w:rsidRPr="0016760B">
                      <w:rPr>
                        <w:rFonts w:ascii="Arial" w:eastAsia="Times New Roman" w:hAnsi="Arial" w:cs="Arial"/>
                        <w:color w:val="000000"/>
                        <w:sz w:val="20"/>
                        <w:szCs w:val="20"/>
                        <w:lang w:eastAsia="pt-BR"/>
                      </w:rPr>
                      <w:t>17/08/2021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19A98B" w14:textId="77777777" w:rsidR="0016760B" w:rsidRPr="0016760B" w:rsidRDefault="0016760B" w:rsidP="0016760B">
                  <w:pPr>
                    <w:autoSpaceDE/>
                    <w:autoSpaceDN/>
                    <w:adjustRightInd/>
                    <w:jc w:val="center"/>
                    <w:rPr>
                      <w:ins w:id="22804" w:author="Philippe Hollanda - Oliveira Trust" w:date="2022-07-19T09:57:00Z"/>
                      <w:rFonts w:ascii="Arial" w:eastAsia="Times New Roman" w:hAnsi="Arial" w:cs="Arial"/>
                      <w:color w:val="000000"/>
                      <w:sz w:val="20"/>
                      <w:szCs w:val="20"/>
                      <w:lang w:eastAsia="pt-BR"/>
                    </w:rPr>
                  </w:pPr>
                  <w:ins w:id="22805" w:author="Philippe Hollanda - Oliveira Trust" w:date="2022-07-19T09:57:00Z">
                    <w:r w:rsidRPr="0016760B">
                      <w:rPr>
                        <w:rFonts w:ascii="Arial" w:eastAsia="Times New Roman" w:hAnsi="Arial" w:cs="Arial"/>
                        <w:color w:val="000000"/>
                        <w:sz w:val="20"/>
                        <w:szCs w:val="20"/>
                        <w:lang w:eastAsia="pt-BR"/>
                      </w:rPr>
                      <w:t>R$ 1.383,85</w:t>
                    </w:r>
                  </w:ins>
                </w:p>
              </w:tc>
            </w:tr>
            <w:tr w:rsidR="0016760B" w:rsidRPr="0016760B" w14:paraId="563D13E1" w14:textId="77777777" w:rsidTr="0016760B">
              <w:trPr>
                <w:trHeight w:val="1785"/>
                <w:ins w:id="2280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9B02BF2" w14:textId="77777777" w:rsidR="0016760B" w:rsidRPr="0016760B" w:rsidRDefault="0016760B" w:rsidP="0016760B">
                  <w:pPr>
                    <w:autoSpaceDE/>
                    <w:autoSpaceDN/>
                    <w:adjustRightInd/>
                    <w:jc w:val="center"/>
                    <w:rPr>
                      <w:ins w:id="22807" w:author="Philippe Hollanda - Oliveira Trust" w:date="2022-07-19T09:57:00Z"/>
                      <w:rFonts w:ascii="Arial" w:eastAsia="Times New Roman" w:hAnsi="Arial" w:cs="Arial"/>
                      <w:color w:val="000000"/>
                      <w:sz w:val="20"/>
                      <w:szCs w:val="20"/>
                      <w:lang w:eastAsia="pt-BR"/>
                    </w:rPr>
                  </w:pPr>
                  <w:ins w:id="22808" w:author="Philippe Hollanda - Oliveira Trust" w:date="2022-07-19T09:57:00Z">
                    <w:r w:rsidRPr="0016760B">
                      <w:rPr>
                        <w:rFonts w:ascii="Arial" w:eastAsia="Times New Roman" w:hAnsi="Arial" w:cs="Arial"/>
                        <w:color w:val="000000"/>
                        <w:sz w:val="20"/>
                        <w:szCs w:val="20"/>
                        <w:lang w:eastAsia="pt-BR"/>
                      </w:rPr>
                      <w:t>COMPRESSOR</w:t>
                    </w:r>
                  </w:ins>
                </w:p>
              </w:tc>
              <w:tc>
                <w:tcPr>
                  <w:tcW w:w="2324" w:type="dxa"/>
                  <w:tcBorders>
                    <w:top w:val="nil"/>
                    <w:left w:val="nil"/>
                    <w:bottom w:val="single" w:sz="4" w:space="0" w:color="auto"/>
                    <w:right w:val="single" w:sz="4" w:space="0" w:color="auto"/>
                  </w:tcBorders>
                  <w:shd w:val="clear" w:color="auto" w:fill="auto"/>
                  <w:noWrap/>
                  <w:vAlign w:val="center"/>
                  <w:hideMark/>
                </w:tcPr>
                <w:p w14:paraId="7692EF1A" w14:textId="77777777" w:rsidR="0016760B" w:rsidRPr="0016760B" w:rsidRDefault="0016760B" w:rsidP="0016760B">
                  <w:pPr>
                    <w:autoSpaceDE/>
                    <w:autoSpaceDN/>
                    <w:adjustRightInd/>
                    <w:jc w:val="center"/>
                    <w:rPr>
                      <w:ins w:id="22809" w:author="Philippe Hollanda - Oliveira Trust" w:date="2022-07-19T09:57:00Z"/>
                      <w:rFonts w:ascii="Arial" w:eastAsia="Times New Roman" w:hAnsi="Arial" w:cs="Arial"/>
                      <w:color w:val="000000"/>
                      <w:sz w:val="20"/>
                      <w:szCs w:val="20"/>
                      <w:lang w:eastAsia="pt-BR"/>
                    </w:rPr>
                  </w:pPr>
                  <w:ins w:id="22810"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EBB2F3" w14:textId="77777777" w:rsidR="0016760B" w:rsidRPr="0016760B" w:rsidRDefault="0016760B" w:rsidP="0016760B">
                  <w:pPr>
                    <w:autoSpaceDE/>
                    <w:autoSpaceDN/>
                    <w:adjustRightInd/>
                    <w:jc w:val="center"/>
                    <w:rPr>
                      <w:ins w:id="22811" w:author="Philippe Hollanda - Oliveira Trust" w:date="2022-07-19T09:57:00Z"/>
                      <w:rFonts w:ascii="Arial" w:eastAsia="Times New Roman" w:hAnsi="Arial" w:cs="Arial"/>
                      <w:color w:val="000000"/>
                      <w:sz w:val="20"/>
                      <w:szCs w:val="20"/>
                      <w:lang w:eastAsia="pt-BR"/>
                    </w:rPr>
                  </w:pPr>
                  <w:ins w:id="22812" w:author="Philippe Hollanda - Oliveira Trust" w:date="2022-07-19T09:57:00Z">
                    <w:r w:rsidRPr="0016760B">
                      <w:rPr>
                        <w:rFonts w:ascii="Arial" w:eastAsia="Times New Roman" w:hAnsi="Arial" w:cs="Arial"/>
                        <w:color w:val="000000"/>
                        <w:sz w:val="20"/>
                        <w:szCs w:val="20"/>
                        <w:lang w:eastAsia="pt-BR"/>
                      </w:rPr>
                      <w:t>R$ 20.455,50</w:t>
                    </w:r>
                  </w:ins>
                </w:p>
              </w:tc>
            </w:tr>
            <w:tr w:rsidR="0016760B" w:rsidRPr="0016760B" w14:paraId="3E9527C1" w14:textId="77777777" w:rsidTr="0016760B">
              <w:trPr>
                <w:trHeight w:val="1785"/>
                <w:ins w:id="2281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0308578" w14:textId="77777777" w:rsidR="0016760B" w:rsidRPr="0016760B" w:rsidRDefault="0016760B" w:rsidP="0016760B">
                  <w:pPr>
                    <w:autoSpaceDE/>
                    <w:autoSpaceDN/>
                    <w:adjustRightInd/>
                    <w:rPr>
                      <w:ins w:id="2281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07D0131" w14:textId="77777777" w:rsidR="0016760B" w:rsidRPr="0016760B" w:rsidRDefault="0016760B" w:rsidP="0016760B">
                  <w:pPr>
                    <w:autoSpaceDE/>
                    <w:autoSpaceDN/>
                    <w:adjustRightInd/>
                    <w:jc w:val="center"/>
                    <w:rPr>
                      <w:ins w:id="22815" w:author="Philippe Hollanda - Oliveira Trust" w:date="2022-07-19T09:57:00Z"/>
                      <w:rFonts w:ascii="Arial" w:eastAsia="Times New Roman" w:hAnsi="Arial" w:cs="Arial"/>
                      <w:color w:val="000000"/>
                      <w:sz w:val="20"/>
                      <w:szCs w:val="20"/>
                      <w:lang w:eastAsia="pt-BR"/>
                    </w:rPr>
                  </w:pPr>
                  <w:ins w:id="22816"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A3A246" w14:textId="77777777" w:rsidR="0016760B" w:rsidRPr="0016760B" w:rsidRDefault="0016760B" w:rsidP="0016760B">
                  <w:pPr>
                    <w:autoSpaceDE/>
                    <w:autoSpaceDN/>
                    <w:adjustRightInd/>
                    <w:jc w:val="center"/>
                    <w:rPr>
                      <w:ins w:id="22817" w:author="Philippe Hollanda - Oliveira Trust" w:date="2022-07-19T09:57:00Z"/>
                      <w:rFonts w:ascii="Arial" w:eastAsia="Times New Roman" w:hAnsi="Arial" w:cs="Arial"/>
                      <w:color w:val="000000"/>
                      <w:sz w:val="20"/>
                      <w:szCs w:val="20"/>
                      <w:lang w:eastAsia="pt-BR"/>
                    </w:rPr>
                  </w:pPr>
                  <w:ins w:id="22818" w:author="Philippe Hollanda - Oliveira Trust" w:date="2022-07-19T09:57:00Z">
                    <w:r w:rsidRPr="0016760B">
                      <w:rPr>
                        <w:rFonts w:ascii="Arial" w:eastAsia="Times New Roman" w:hAnsi="Arial" w:cs="Arial"/>
                        <w:color w:val="000000"/>
                        <w:sz w:val="20"/>
                        <w:szCs w:val="20"/>
                        <w:lang w:eastAsia="pt-BR"/>
                      </w:rPr>
                      <w:t>R$ 23.864,80</w:t>
                    </w:r>
                  </w:ins>
                </w:p>
              </w:tc>
            </w:tr>
            <w:tr w:rsidR="0016760B" w:rsidRPr="0016760B" w14:paraId="384F32E9" w14:textId="77777777" w:rsidTr="0016760B">
              <w:trPr>
                <w:trHeight w:val="1785"/>
                <w:ins w:id="2281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B22E629" w14:textId="77777777" w:rsidR="0016760B" w:rsidRPr="0016760B" w:rsidRDefault="0016760B" w:rsidP="0016760B">
                  <w:pPr>
                    <w:autoSpaceDE/>
                    <w:autoSpaceDN/>
                    <w:adjustRightInd/>
                    <w:rPr>
                      <w:ins w:id="2282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4E4A4F0" w14:textId="77777777" w:rsidR="0016760B" w:rsidRPr="0016760B" w:rsidRDefault="0016760B" w:rsidP="0016760B">
                  <w:pPr>
                    <w:autoSpaceDE/>
                    <w:autoSpaceDN/>
                    <w:adjustRightInd/>
                    <w:jc w:val="center"/>
                    <w:rPr>
                      <w:ins w:id="22821" w:author="Philippe Hollanda - Oliveira Trust" w:date="2022-07-19T09:57:00Z"/>
                      <w:rFonts w:ascii="Arial" w:eastAsia="Times New Roman" w:hAnsi="Arial" w:cs="Arial"/>
                      <w:color w:val="000000"/>
                      <w:sz w:val="20"/>
                      <w:szCs w:val="20"/>
                      <w:lang w:eastAsia="pt-BR"/>
                    </w:rPr>
                  </w:pPr>
                  <w:ins w:id="22822"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985058" w14:textId="77777777" w:rsidR="0016760B" w:rsidRPr="0016760B" w:rsidRDefault="0016760B" w:rsidP="0016760B">
                  <w:pPr>
                    <w:autoSpaceDE/>
                    <w:autoSpaceDN/>
                    <w:adjustRightInd/>
                    <w:jc w:val="center"/>
                    <w:rPr>
                      <w:ins w:id="22823" w:author="Philippe Hollanda - Oliveira Trust" w:date="2022-07-19T09:57:00Z"/>
                      <w:rFonts w:ascii="Arial" w:eastAsia="Times New Roman" w:hAnsi="Arial" w:cs="Arial"/>
                      <w:color w:val="000000"/>
                      <w:sz w:val="20"/>
                      <w:szCs w:val="20"/>
                      <w:lang w:eastAsia="pt-BR"/>
                    </w:rPr>
                  </w:pPr>
                  <w:ins w:id="22824" w:author="Philippe Hollanda - Oliveira Trust" w:date="2022-07-19T09:57:00Z">
                    <w:r w:rsidRPr="0016760B">
                      <w:rPr>
                        <w:rFonts w:ascii="Arial" w:eastAsia="Times New Roman" w:hAnsi="Arial" w:cs="Arial"/>
                        <w:color w:val="000000"/>
                        <w:sz w:val="20"/>
                        <w:szCs w:val="20"/>
                        <w:lang w:eastAsia="pt-BR"/>
                      </w:rPr>
                      <w:t>R$ 23.864,70</w:t>
                    </w:r>
                  </w:ins>
                </w:p>
              </w:tc>
            </w:tr>
            <w:tr w:rsidR="0016760B" w:rsidRPr="0016760B" w14:paraId="22247E4F" w14:textId="77777777" w:rsidTr="0016760B">
              <w:trPr>
                <w:trHeight w:val="1785"/>
                <w:ins w:id="228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60E08C" w14:textId="77777777" w:rsidR="0016760B" w:rsidRPr="0016760B" w:rsidRDefault="0016760B" w:rsidP="0016760B">
                  <w:pPr>
                    <w:autoSpaceDE/>
                    <w:autoSpaceDN/>
                    <w:adjustRightInd/>
                    <w:jc w:val="center"/>
                    <w:rPr>
                      <w:ins w:id="22826" w:author="Philippe Hollanda - Oliveira Trust" w:date="2022-07-19T09:57:00Z"/>
                      <w:rFonts w:ascii="Arial" w:eastAsia="Times New Roman" w:hAnsi="Arial" w:cs="Arial"/>
                      <w:color w:val="000000"/>
                      <w:sz w:val="20"/>
                      <w:szCs w:val="20"/>
                      <w:lang w:eastAsia="pt-BR"/>
                    </w:rPr>
                  </w:pPr>
                  <w:ins w:id="22827"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C9334C7" w14:textId="77777777" w:rsidR="0016760B" w:rsidRPr="0016760B" w:rsidRDefault="0016760B" w:rsidP="0016760B">
                  <w:pPr>
                    <w:autoSpaceDE/>
                    <w:autoSpaceDN/>
                    <w:adjustRightInd/>
                    <w:jc w:val="center"/>
                    <w:rPr>
                      <w:ins w:id="22828" w:author="Philippe Hollanda - Oliveira Trust" w:date="2022-07-19T09:57:00Z"/>
                      <w:rFonts w:ascii="Arial" w:eastAsia="Times New Roman" w:hAnsi="Arial" w:cs="Arial"/>
                      <w:color w:val="000000"/>
                      <w:sz w:val="20"/>
                      <w:szCs w:val="20"/>
                      <w:lang w:eastAsia="pt-BR"/>
                    </w:rPr>
                  </w:pPr>
                  <w:ins w:id="22829"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65C6893" w14:textId="77777777" w:rsidR="0016760B" w:rsidRPr="0016760B" w:rsidRDefault="0016760B" w:rsidP="0016760B">
                  <w:pPr>
                    <w:autoSpaceDE/>
                    <w:autoSpaceDN/>
                    <w:adjustRightInd/>
                    <w:jc w:val="center"/>
                    <w:rPr>
                      <w:ins w:id="22830" w:author="Philippe Hollanda - Oliveira Trust" w:date="2022-07-19T09:57:00Z"/>
                      <w:rFonts w:ascii="Arial" w:eastAsia="Times New Roman" w:hAnsi="Arial" w:cs="Arial"/>
                      <w:color w:val="000000"/>
                      <w:sz w:val="20"/>
                      <w:szCs w:val="20"/>
                      <w:lang w:eastAsia="pt-BR"/>
                    </w:rPr>
                  </w:pPr>
                  <w:ins w:id="22831" w:author="Philippe Hollanda - Oliveira Trust" w:date="2022-07-19T09:57:00Z">
                    <w:r w:rsidRPr="0016760B">
                      <w:rPr>
                        <w:rFonts w:ascii="Arial" w:eastAsia="Times New Roman" w:hAnsi="Arial" w:cs="Arial"/>
                        <w:color w:val="000000"/>
                        <w:sz w:val="20"/>
                        <w:szCs w:val="20"/>
                        <w:lang w:eastAsia="pt-BR"/>
                      </w:rPr>
                      <w:t>R$ 1.549,04</w:t>
                    </w:r>
                  </w:ins>
                </w:p>
              </w:tc>
            </w:tr>
            <w:tr w:rsidR="0016760B" w:rsidRPr="0016760B" w14:paraId="01185DE2" w14:textId="77777777" w:rsidTr="0016760B">
              <w:trPr>
                <w:trHeight w:val="1785"/>
                <w:ins w:id="228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0E6B4C" w14:textId="77777777" w:rsidR="0016760B" w:rsidRPr="0016760B" w:rsidRDefault="0016760B" w:rsidP="0016760B">
                  <w:pPr>
                    <w:autoSpaceDE/>
                    <w:autoSpaceDN/>
                    <w:adjustRightInd/>
                    <w:jc w:val="center"/>
                    <w:rPr>
                      <w:ins w:id="22833" w:author="Philippe Hollanda - Oliveira Trust" w:date="2022-07-19T09:57:00Z"/>
                      <w:rFonts w:ascii="Arial" w:eastAsia="Times New Roman" w:hAnsi="Arial" w:cs="Arial"/>
                      <w:color w:val="000000"/>
                      <w:sz w:val="20"/>
                      <w:szCs w:val="20"/>
                      <w:lang w:eastAsia="pt-BR"/>
                    </w:rPr>
                  </w:pPr>
                  <w:ins w:id="22834" w:author="Philippe Hollanda - Oliveira Trust" w:date="2022-07-19T09:57:00Z">
                    <w:r w:rsidRPr="0016760B">
                      <w:rPr>
                        <w:rFonts w:ascii="Arial" w:eastAsia="Times New Roman" w:hAnsi="Arial" w:cs="Arial"/>
                        <w:color w:val="000000"/>
                        <w:sz w:val="20"/>
                        <w:szCs w:val="20"/>
                        <w:lang w:eastAsia="pt-BR"/>
                      </w:rPr>
                      <w:t>VERGALHÃO E 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5D373134" w14:textId="77777777" w:rsidR="0016760B" w:rsidRPr="0016760B" w:rsidRDefault="0016760B" w:rsidP="0016760B">
                  <w:pPr>
                    <w:autoSpaceDE/>
                    <w:autoSpaceDN/>
                    <w:adjustRightInd/>
                    <w:jc w:val="center"/>
                    <w:rPr>
                      <w:ins w:id="22835" w:author="Philippe Hollanda - Oliveira Trust" w:date="2022-07-19T09:57:00Z"/>
                      <w:rFonts w:ascii="Arial" w:eastAsia="Times New Roman" w:hAnsi="Arial" w:cs="Arial"/>
                      <w:color w:val="000000"/>
                      <w:sz w:val="20"/>
                      <w:szCs w:val="20"/>
                      <w:lang w:eastAsia="pt-BR"/>
                    </w:rPr>
                  </w:pPr>
                  <w:ins w:id="22836" w:author="Philippe Hollanda - Oliveira Trust" w:date="2022-07-19T09:57:00Z">
                    <w:r w:rsidRPr="0016760B">
                      <w:rPr>
                        <w:rFonts w:ascii="Arial" w:eastAsia="Times New Roman" w:hAnsi="Arial" w:cs="Arial"/>
                        <w:color w:val="000000"/>
                        <w:sz w:val="20"/>
                        <w:szCs w:val="20"/>
                        <w:lang w:eastAsia="pt-BR"/>
                      </w:rPr>
                      <w:t>13/08/2021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6775A1" w14:textId="77777777" w:rsidR="0016760B" w:rsidRPr="0016760B" w:rsidRDefault="0016760B" w:rsidP="0016760B">
                  <w:pPr>
                    <w:autoSpaceDE/>
                    <w:autoSpaceDN/>
                    <w:adjustRightInd/>
                    <w:jc w:val="center"/>
                    <w:rPr>
                      <w:ins w:id="22837" w:author="Philippe Hollanda - Oliveira Trust" w:date="2022-07-19T09:57:00Z"/>
                      <w:rFonts w:ascii="Arial" w:eastAsia="Times New Roman" w:hAnsi="Arial" w:cs="Arial"/>
                      <w:color w:val="000000"/>
                      <w:sz w:val="20"/>
                      <w:szCs w:val="20"/>
                      <w:lang w:eastAsia="pt-BR"/>
                    </w:rPr>
                  </w:pPr>
                  <w:ins w:id="22838" w:author="Philippe Hollanda - Oliveira Trust" w:date="2022-07-19T09:57:00Z">
                    <w:r w:rsidRPr="0016760B">
                      <w:rPr>
                        <w:rFonts w:ascii="Arial" w:eastAsia="Times New Roman" w:hAnsi="Arial" w:cs="Arial"/>
                        <w:color w:val="000000"/>
                        <w:sz w:val="20"/>
                        <w:szCs w:val="20"/>
                        <w:lang w:eastAsia="pt-BR"/>
                      </w:rPr>
                      <w:t>R$ 4.720,00</w:t>
                    </w:r>
                  </w:ins>
                </w:p>
              </w:tc>
            </w:tr>
            <w:tr w:rsidR="0016760B" w:rsidRPr="0016760B" w14:paraId="283E6669" w14:textId="77777777" w:rsidTr="0016760B">
              <w:trPr>
                <w:trHeight w:val="1785"/>
                <w:ins w:id="228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ED66A04" w14:textId="77777777" w:rsidR="0016760B" w:rsidRPr="0016760B" w:rsidRDefault="0016760B" w:rsidP="0016760B">
                  <w:pPr>
                    <w:autoSpaceDE/>
                    <w:autoSpaceDN/>
                    <w:adjustRightInd/>
                    <w:jc w:val="center"/>
                    <w:rPr>
                      <w:ins w:id="22840" w:author="Philippe Hollanda - Oliveira Trust" w:date="2022-07-19T09:57:00Z"/>
                      <w:rFonts w:ascii="Arial" w:eastAsia="Times New Roman" w:hAnsi="Arial" w:cs="Arial"/>
                      <w:color w:val="000000"/>
                      <w:sz w:val="20"/>
                      <w:szCs w:val="20"/>
                      <w:lang w:eastAsia="pt-BR"/>
                    </w:rPr>
                  </w:pPr>
                  <w:ins w:id="22841" w:author="Philippe Hollanda - Oliveira Trust" w:date="2022-07-19T09:57:00Z">
                    <w:r w:rsidRPr="0016760B">
                      <w:rPr>
                        <w:rFonts w:ascii="Arial" w:eastAsia="Times New Roman" w:hAnsi="Arial" w:cs="Arial"/>
                        <w:color w:val="000000"/>
                        <w:sz w:val="20"/>
                        <w:szCs w:val="20"/>
                        <w:lang w:eastAsia="pt-BR"/>
                      </w:rPr>
                      <w:t>VERGALHÃO</w:t>
                    </w:r>
                  </w:ins>
                </w:p>
              </w:tc>
              <w:tc>
                <w:tcPr>
                  <w:tcW w:w="2324" w:type="dxa"/>
                  <w:tcBorders>
                    <w:top w:val="nil"/>
                    <w:left w:val="nil"/>
                    <w:bottom w:val="single" w:sz="4" w:space="0" w:color="auto"/>
                    <w:right w:val="single" w:sz="4" w:space="0" w:color="auto"/>
                  </w:tcBorders>
                  <w:shd w:val="clear" w:color="auto" w:fill="auto"/>
                  <w:noWrap/>
                  <w:vAlign w:val="center"/>
                  <w:hideMark/>
                </w:tcPr>
                <w:p w14:paraId="22ADD6CD" w14:textId="77777777" w:rsidR="0016760B" w:rsidRPr="0016760B" w:rsidRDefault="0016760B" w:rsidP="0016760B">
                  <w:pPr>
                    <w:autoSpaceDE/>
                    <w:autoSpaceDN/>
                    <w:adjustRightInd/>
                    <w:jc w:val="center"/>
                    <w:rPr>
                      <w:ins w:id="22842" w:author="Philippe Hollanda - Oliveira Trust" w:date="2022-07-19T09:57:00Z"/>
                      <w:rFonts w:ascii="Arial" w:eastAsia="Times New Roman" w:hAnsi="Arial" w:cs="Arial"/>
                      <w:color w:val="000000"/>
                      <w:sz w:val="20"/>
                      <w:szCs w:val="20"/>
                      <w:lang w:eastAsia="pt-BR"/>
                    </w:rPr>
                  </w:pPr>
                  <w:ins w:id="22843" w:author="Philippe Hollanda - Oliveira Trust" w:date="2022-07-19T09:57:00Z">
                    <w:r w:rsidRPr="0016760B">
                      <w:rPr>
                        <w:rFonts w:ascii="Arial" w:eastAsia="Times New Roman" w:hAnsi="Arial" w:cs="Arial"/>
                        <w:color w:val="000000"/>
                        <w:sz w:val="20"/>
                        <w:szCs w:val="20"/>
                        <w:lang w:eastAsia="pt-BR"/>
                      </w:rPr>
                      <w:t>13/08/2021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16300F" w14:textId="77777777" w:rsidR="0016760B" w:rsidRPr="0016760B" w:rsidRDefault="0016760B" w:rsidP="0016760B">
                  <w:pPr>
                    <w:autoSpaceDE/>
                    <w:autoSpaceDN/>
                    <w:adjustRightInd/>
                    <w:jc w:val="center"/>
                    <w:rPr>
                      <w:ins w:id="22844" w:author="Philippe Hollanda - Oliveira Trust" w:date="2022-07-19T09:57:00Z"/>
                      <w:rFonts w:ascii="Arial" w:eastAsia="Times New Roman" w:hAnsi="Arial" w:cs="Arial"/>
                      <w:color w:val="000000"/>
                      <w:sz w:val="20"/>
                      <w:szCs w:val="20"/>
                      <w:lang w:eastAsia="pt-BR"/>
                    </w:rPr>
                  </w:pPr>
                  <w:ins w:id="22845" w:author="Philippe Hollanda - Oliveira Trust" w:date="2022-07-19T09:57:00Z">
                    <w:r w:rsidRPr="0016760B">
                      <w:rPr>
                        <w:rFonts w:ascii="Arial" w:eastAsia="Times New Roman" w:hAnsi="Arial" w:cs="Arial"/>
                        <w:color w:val="000000"/>
                        <w:sz w:val="20"/>
                        <w:szCs w:val="20"/>
                        <w:lang w:eastAsia="pt-BR"/>
                      </w:rPr>
                      <w:t>R$ 1.350,00</w:t>
                    </w:r>
                  </w:ins>
                </w:p>
              </w:tc>
            </w:tr>
            <w:tr w:rsidR="0016760B" w:rsidRPr="0016760B" w14:paraId="13DCD829" w14:textId="77777777" w:rsidTr="0016760B">
              <w:trPr>
                <w:trHeight w:val="1785"/>
                <w:ins w:id="228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EB99C1" w14:textId="77777777" w:rsidR="0016760B" w:rsidRPr="0016760B" w:rsidRDefault="0016760B" w:rsidP="0016760B">
                  <w:pPr>
                    <w:autoSpaceDE/>
                    <w:autoSpaceDN/>
                    <w:adjustRightInd/>
                    <w:jc w:val="center"/>
                    <w:rPr>
                      <w:ins w:id="22847" w:author="Philippe Hollanda - Oliveira Trust" w:date="2022-07-19T09:57:00Z"/>
                      <w:rFonts w:ascii="Arial" w:eastAsia="Times New Roman" w:hAnsi="Arial" w:cs="Arial"/>
                      <w:color w:val="000000"/>
                      <w:sz w:val="20"/>
                      <w:szCs w:val="20"/>
                      <w:lang w:eastAsia="pt-BR"/>
                    </w:rPr>
                  </w:pPr>
                  <w:ins w:id="22848"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57684DF" w14:textId="77777777" w:rsidR="0016760B" w:rsidRPr="0016760B" w:rsidRDefault="0016760B" w:rsidP="0016760B">
                  <w:pPr>
                    <w:autoSpaceDE/>
                    <w:autoSpaceDN/>
                    <w:adjustRightInd/>
                    <w:jc w:val="center"/>
                    <w:rPr>
                      <w:ins w:id="22849" w:author="Philippe Hollanda - Oliveira Trust" w:date="2022-07-19T09:57:00Z"/>
                      <w:rFonts w:ascii="Arial" w:eastAsia="Times New Roman" w:hAnsi="Arial" w:cs="Arial"/>
                      <w:color w:val="000000"/>
                      <w:sz w:val="20"/>
                      <w:szCs w:val="20"/>
                      <w:lang w:eastAsia="pt-BR"/>
                    </w:rPr>
                  </w:pPr>
                  <w:ins w:id="22850" w:author="Philippe Hollanda - Oliveira Trust" w:date="2022-07-19T09:57:00Z">
                    <w:r w:rsidRPr="0016760B">
                      <w:rPr>
                        <w:rFonts w:ascii="Arial" w:eastAsia="Times New Roman" w:hAnsi="Arial" w:cs="Arial"/>
                        <w:color w:val="000000"/>
                        <w:sz w:val="20"/>
                        <w:szCs w:val="20"/>
                        <w:lang w:eastAsia="pt-BR"/>
                      </w:rPr>
                      <w:t>17/08/2021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D45C11" w14:textId="77777777" w:rsidR="0016760B" w:rsidRPr="0016760B" w:rsidRDefault="0016760B" w:rsidP="0016760B">
                  <w:pPr>
                    <w:autoSpaceDE/>
                    <w:autoSpaceDN/>
                    <w:adjustRightInd/>
                    <w:jc w:val="center"/>
                    <w:rPr>
                      <w:ins w:id="22851" w:author="Philippe Hollanda - Oliveira Trust" w:date="2022-07-19T09:57:00Z"/>
                      <w:rFonts w:ascii="Arial" w:eastAsia="Times New Roman" w:hAnsi="Arial" w:cs="Arial"/>
                      <w:color w:val="000000"/>
                      <w:sz w:val="20"/>
                      <w:szCs w:val="20"/>
                      <w:lang w:eastAsia="pt-BR"/>
                    </w:rPr>
                  </w:pPr>
                  <w:ins w:id="22852" w:author="Philippe Hollanda - Oliveira Trust" w:date="2022-07-19T09:57:00Z">
                    <w:r w:rsidRPr="0016760B">
                      <w:rPr>
                        <w:rFonts w:ascii="Arial" w:eastAsia="Times New Roman" w:hAnsi="Arial" w:cs="Arial"/>
                        <w:color w:val="000000"/>
                        <w:sz w:val="20"/>
                        <w:szCs w:val="20"/>
                        <w:lang w:eastAsia="pt-BR"/>
                      </w:rPr>
                      <w:t>R$ 1.077,30</w:t>
                    </w:r>
                  </w:ins>
                </w:p>
              </w:tc>
            </w:tr>
            <w:tr w:rsidR="0016760B" w:rsidRPr="0016760B" w14:paraId="72205C38" w14:textId="77777777" w:rsidTr="0016760B">
              <w:trPr>
                <w:trHeight w:val="1785"/>
                <w:ins w:id="228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5D6A86" w14:textId="77777777" w:rsidR="0016760B" w:rsidRPr="0016760B" w:rsidRDefault="0016760B" w:rsidP="0016760B">
                  <w:pPr>
                    <w:autoSpaceDE/>
                    <w:autoSpaceDN/>
                    <w:adjustRightInd/>
                    <w:jc w:val="center"/>
                    <w:rPr>
                      <w:ins w:id="22854" w:author="Philippe Hollanda - Oliveira Trust" w:date="2022-07-19T09:57:00Z"/>
                      <w:rFonts w:ascii="Arial" w:eastAsia="Times New Roman" w:hAnsi="Arial" w:cs="Arial"/>
                      <w:color w:val="000000"/>
                      <w:sz w:val="20"/>
                      <w:szCs w:val="20"/>
                      <w:lang w:eastAsia="pt-BR"/>
                    </w:rPr>
                  </w:pPr>
                  <w:ins w:id="22855" w:author="Philippe Hollanda - Oliveira Trust" w:date="2022-07-19T09:57:00Z">
                    <w:r w:rsidRPr="0016760B">
                      <w:rPr>
                        <w:rFonts w:ascii="Arial" w:eastAsia="Times New Roman" w:hAnsi="Arial" w:cs="Arial"/>
                        <w:color w:val="000000"/>
                        <w:sz w:val="20"/>
                        <w:szCs w:val="20"/>
                        <w:lang w:eastAsia="pt-BR"/>
                      </w:rPr>
                      <w:t>LAJE TRELIÇADA</w:t>
                    </w:r>
                  </w:ins>
                </w:p>
              </w:tc>
              <w:tc>
                <w:tcPr>
                  <w:tcW w:w="2324" w:type="dxa"/>
                  <w:tcBorders>
                    <w:top w:val="nil"/>
                    <w:left w:val="nil"/>
                    <w:bottom w:val="single" w:sz="4" w:space="0" w:color="auto"/>
                    <w:right w:val="single" w:sz="4" w:space="0" w:color="auto"/>
                  </w:tcBorders>
                  <w:shd w:val="clear" w:color="auto" w:fill="auto"/>
                  <w:noWrap/>
                  <w:vAlign w:val="center"/>
                  <w:hideMark/>
                </w:tcPr>
                <w:p w14:paraId="0CCC510D" w14:textId="77777777" w:rsidR="0016760B" w:rsidRPr="0016760B" w:rsidRDefault="0016760B" w:rsidP="0016760B">
                  <w:pPr>
                    <w:autoSpaceDE/>
                    <w:autoSpaceDN/>
                    <w:adjustRightInd/>
                    <w:jc w:val="center"/>
                    <w:rPr>
                      <w:ins w:id="22856" w:author="Philippe Hollanda - Oliveira Trust" w:date="2022-07-19T09:57:00Z"/>
                      <w:rFonts w:ascii="Arial" w:eastAsia="Times New Roman" w:hAnsi="Arial" w:cs="Arial"/>
                      <w:color w:val="000000"/>
                      <w:sz w:val="20"/>
                      <w:szCs w:val="20"/>
                      <w:lang w:eastAsia="pt-BR"/>
                    </w:rPr>
                  </w:pPr>
                  <w:ins w:id="22857" w:author="Philippe Hollanda - Oliveira Trust" w:date="2022-07-19T09:57:00Z">
                    <w:r w:rsidRPr="0016760B">
                      <w:rPr>
                        <w:rFonts w:ascii="Arial" w:eastAsia="Times New Roman" w:hAnsi="Arial" w:cs="Arial"/>
                        <w:color w:val="000000"/>
                        <w:sz w:val="20"/>
                        <w:szCs w:val="20"/>
                        <w:lang w:eastAsia="pt-BR"/>
                      </w:rPr>
                      <w:t>18/08/2021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4E264F" w14:textId="77777777" w:rsidR="0016760B" w:rsidRPr="0016760B" w:rsidRDefault="0016760B" w:rsidP="0016760B">
                  <w:pPr>
                    <w:autoSpaceDE/>
                    <w:autoSpaceDN/>
                    <w:adjustRightInd/>
                    <w:jc w:val="center"/>
                    <w:rPr>
                      <w:ins w:id="22858" w:author="Philippe Hollanda - Oliveira Trust" w:date="2022-07-19T09:57:00Z"/>
                      <w:rFonts w:ascii="Arial" w:eastAsia="Times New Roman" w:hAnsi="Arial" w:cs="Arial"/>
                      <w:color w:val="000000"/>
                      <w:sz w:val="20"/>
                      <w:szCs w:val="20"/>
                      <w:lang w:eastAsia="pt-BR"/>
                    </w:rPr>
                  </w:pPr>
                  <w:ins w:id="22859" w:author="Philippe Hollanda - Oliveira Trust" w:date="2022-07-19T09:57:00Z">
                    <w:r w:rsidRPr="0016760B">
                      <w:rPr>
                        <w:rFonts w:ascii="Arial" w:eastAsia="Times New Roman" w:hAnsi="Arial" w:cs="Arial"/>
                        <w:color w:val="000000"/>
                        <w:sz w:val="20"/>
                        <w:szCs w:val="20"/>
                        <w:lang w:eastAsia="pt-BR"/>
                      </w:rPr>
                      <w:t>R$ 970,00</w:t>
                    </w:r>
                  </w:ins>
                </w:p>
              </w:tc>
            </w:tr>
            <w:tr w:rsidR="0016760B" w:rsidRPr="0016760B" w14:paraId="0A43D45E" w14:textId="77777777" w:rsidTr="0016760B">
              <w:trPr>
                <w:trHeight w:val="1785"/>
                <w:ins w:id="228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7EC109" w14:textId="77777777" w:rsidR="0016760B" w:rsidRPr="0016760B" w:rsidRDefault="0016760B" w:rsidP="0016760B">
                  <w:pPr>
                    <w:autoSpaceDE/>
                    <w:autoSpaceDN/>
                    <w:adjustRightInd/>
                    <w:jc w:val="center"/>
                    <w:rPr>
                      <w:ins w:id="22861" w:author="Philippe Hollanda - Oliveira Trust" w:date="2022-07-19T09:57:00Z"/>
                      <w:rFonts w:ascii="Arial" w:eastAsia="Times New Roman" w:hAnsi="Arial" w:cs="Arial"/>
                      <w:color w:val="000000"/>
                      <w:sz w:val="20"/>
                      <w:szCs w:val="20"/>
                      <w:lang w:eastAsia="pt-BR"/>
                    </w:rPr>
                  </w:pPr>
                  <w:ins w:id="22862" w:author="Philippe Hollanda - Oliveira Trust" w:date="2022-07-19T09:57:00Z">
                    <w:r w:rsidRPr="0016760B">
                      <w:rPr>
                        <w:rFonts w:ascii="Arial" w:eastAsia="Times New Roman" w:hAnsi="Arial" w:cs="Arial"/>
                        <w:color w:val="000000"/>
                        <w:sz w:val="20"/>
                        <w:szCs w:val="20"/>
                        <w:lang w:eastAsia="pt-BR"/>
                      </w:rPr>
                      <w:t>PORTA CABINE</w:t>
                    </w:r>
                  </w:ins>
                </w:p>
              </w:tc>
              <w:tc>
                <w:tcPr>
                  <w:tcW w:w="2324" w:type="dxa"/>
                  <w:tcBorders>
                    <w:top w:val="nil"/>
                    <w:left w:val="nil"/>
                    <w:bottom w:val="single" w:sz="4" w:space="0" w:color="auto"/>
                    <w:right w:val="single" w:sz="4" w:space="0" w:color="auto"/>
                  </w:tcBorders>
                  <w:shd w:val="clear" w:color="auto" w:fill="auto"/>
                  <w:noWrap/>
                  <w:vAlign w:val="center"/>
                  <w:hideMark/>
                </w:tcPr>
                <w:p w14:paraId="3FC0574D" w14:textId="77777777" w:rsidR="0016760B" w:rsidRPr="0016760B" w:rsidRDefault="0016760B" w:rsidP="0016760B">
                  <w:pPr>
                    <w:autoSpaceDE/>
                    <w:autoSpaceDN/>
                    <w:adjustRightInd/>
                    <w:jc w:val="center"/>
                    <w:rPr>
                      <w:ins w:id="22863" w:author="Philippe Hollanda - Oliveira Trust" w:date="2022-07-19T09:57:00Z"/>
                      <w:rFonts w:ascii="Arial" w:eastAsia="Times New Roman" w:hAnsi="Arial" w:cs="Arial"/>
                      <w:color w:val="000000"/>
                      <w:sz w:val="20"/>
                      <w:szCs w:val="20"/>
                      <w:lang w:eastAsia="pt-BR"/>
                    </w:rPr>
                  </w:pPr>
                  <w:ins w:id="22864"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E2076D" w14:textId="77777777" w:rsidR="0016760B" w:rsidRPr="0016760B" w:rsidRDefault="0016760B" w:rsidP="0016760B">
                  <w:pPr>
                    <w:autoSpaceDE/>
                    <w:autoSpaceDN/>
                    <w:adjustRightInd/>
                    <w:jc w:val="center"/>
                    <w:rPr>
                      <w:ins w:id="22865" w:author="Philippe Hollanda - Oliveira Trust" w:date="2022-07-19T09:57:00Z"/>
                      <w:rFonts w:ascii="Arial" w:eastAsia="Times New Roman" w:hAnsi="Arial" w:cs="Arial"/>
                      <w:color w:val="000000"/>
                      <w:sz w:val="20"/>
                      <w:szCs w:val="20"/>
                      <w:lang w:eastAsia="pt-BR"/>
                    </w:rPr>
                  </w:pPr>
                  <w:ins w:id="22866" w:author="Philippe Hollanda - Oliveira Trust" w:date="2022-07-19T09:57:00Z">
                    <w:r w:rsidRPr="0016760B">
                      <w:rPr>
                        <w:rFonts w:ascii="Arial" w:eastAsia="Times New Roman" w:hAnsi="Arial" w:cs="Arial"/>
                        <w:color w:val="000000"/>
                        <w:sz w:val="20"/>
                        <w:szCs w:val="20"/>
                        <w:lang w:eastAsia="pt-BR"/>
                      </w:rPr>
                      <w:t>R$ 21.500,00</w:t>
                    </w:r>
                  </w:ins>
                </w:p>
              </w:tc>
            </w:tr>
            <w:tr w:rsidR="0016760B" w:rsidRPr="0016760B" w14:paraId="3D05A9CF" w14:textId="77777777" w:rsidTr="0016760B">
              <w:trPr>
                <w:trHeight w:val="1785"/>
                <w:ins w:id="228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36BF9C" w14:textId="77777777" w:rsidR="0016760B" w:rsidRPr="0016760B" w:rsidRDefault="0016760B" w:rsidP="0016760B">
                  <w:pPr>
                    <w:autoSpaceDE/>
                    <w:autoSpaceDN/>
                    <w:adjustRightInd/>
                    <w:jc w:val="center"/>
                    <w:rPr>
                      <w:ins w:id="22868" w:author="Philippe Hollanda - Oliveira Trust" w:date="2022-07-19T09:57:00Z"/>
                      <w:rFonts w:ascii="Arial" w:eastAsia="Times New Roman" w:hAnsi="Arial" w:cs="Arial"/>
                      <w:color w:val="000000"/>
                      <w:sz w:val="20"/>
                      <w:szCs w:val="20"/>
                      <w:lang w:eastAsia="pt-BR"/>
                    </w:rPr>
                  </w:pPr>
                  <w:ins w:id="22869"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3A61BCFB" w14:textId="77777777" w:rsidR="0016760B" w:rsidRPr="0016760B" w:rsidRDefault="0016760B" w:rsidP="0016760B">
                  <w:pPr>
                    <w:autoSpaceDE/>
                    <w:autoSpaceDN/>
                    <w:adjustRightInd/>
                    <w:jc w:val="center"/>
                    <w:rPr>
                      <w:ins w:id="22870" w:author="Philippe Hollanda - Oliveira Trust" w:date="2022-07-19T09:57:00Z"/>
                      <w:rFonts w:ascii="Arial" w:eastAsia="Times New Roman" w:hAnsi="Arial" w:cs="Arial"/>
                      <w:color w:val="000000"/>
                      <w:sz w:val="20"/>
                      <w:szCs w:val="20"/>
                      <w:lang w:eastAsia="pt-BR"/>
                    </w:rPr>
                  </w:pPr>
                  <w:ins w:id="22871"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9BC5F2" w14:textId="77777777" w:rsidR="0016760B" w:rsidRPr="0016760B" w:rsidRDefault="0016760B" w:rsidP="0016760B">
                  <w:pPr>
                    <w:autoSpaceDE/>
                    <w:autoSpaceDN/>
                    <w:adjustRightInd/>
                    <w:jc w:val="center"/>
                    <w:rPr>
                      <w:ins w:id="22872" w:author="Philippe Hollanda - Oliveira Trust" w:date="2022-07-19T09:57:00Z"/>
                      <w:rFonts w:ascii="Arial" w:eastAsia="Times New Roman" w:hAnsi="Arial" w:cs="Arial"/>
                      <w:color w:val="000000"/>
                      <w:sz w:val="20"/>
                      <w:szCs w:val="20"/>
                      <w:lang w:eastAsia="pt-BR"/>
                    </w:rPr>
                  </w:pPr>
                  <w:ins w:id="22873" w:author="Philippe Hollanda - Oliveira Trust" w:date="2022-07-19T09:57:00Z">
                    <w:r w:rsidRPr="0016760B">
                      <w:rPr>
                        <w:rFonts w:ascii="Arial" w:eastAsia="Times New Roman" w:hAnsi="Arial" w:cs="Arial"/>
                        <w:color w:val="000000"/>
                        <w:sz w:val="20"/>
                        <w:szCs w:val="20"/>
                        <w:lang w:eastAsia="pt-BR"/>
                      </w:rPr>
                      <w:t>R$ 1.650,00</w:t>
                    </w:r>
                  </w:ins>
                </w:p>
              </w:tc>
            </w:tr>
            <w:tr w:rsidR="0016760B" w:rsidRPr="0016760B" w14:paraId="56701AE9" w14:textId="77777777" w:rsidTr="0016760B">
              <w:trPr>
                <w:trHeight w:val="1785"/>
                <w:ins w:id="228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503C53" w14:textId="77777777" w:rsidR="0016760B" w:rsidRPr="0016760B" w:rsidRDefault="0016760B" w:rsidP="0016760B">
                  <w:pPr>
                    <w:autoSpaceDE/>
                    <w:autoSpaceDN/>
                    <w:adjustRightInd/>
                    <w:jc w:val="center"/>
                    <w:rPr>
                      <w:ins w:id="22875" w:author="Philippe Hollanda - Oliveira Trust" w:date="2022-07-19T09:57:00Z"/>
                      <w:rFonts w:ascii="Arial" w:eastAsia="Times New Roman" w:hAnsi="Arial" w:cs="Arial"/>
                      <w:color w:val="000000"/>
                      <w:sz w:val="20"/>
                      <w:szCs w:val="20"/>
                      <w:lang w:eastAsia="pt-BR"/>
                    </w:rPr>
                  </w:pPr>
                  <w:ins w:id="22876" w:author="Philippe Hollanda - Oliveira Trust" w:date="2022-07-19T09:57:00Z">
                    <w:r w:rsidRPr="0016760B">
                      <w:rPr>
                        <w:rFonts w:ascii="Arial" w:eastAsia="Times New Roman" w:hAnsi="Arial" w:cs="Arial"/>
                        <w:color w:val="000000"/>
                        <w:sz w:val="20"/>
                        <w:szCs w:val="20"/>
                        <w:lang w:eastAsia="pt-BR"/>
                      </w:rPr>
                      <w:t>CHAVE DE FENDA</w:t>
                    </w:r>
                  </w:ins>
                </w:p>
              </w:tc>
              <w:tc>
                <w:tcPr>
                  <w:tcW w:w="2324" w:type="dxa"/>
                  <w:tcBorders>
                    <w:top w:val="nil"/>
                    <w:left w:val="nil"/>
                    <w:bottom w:val="single" w:sz="4" w:space="0" w:color="auto"/>
                    <w:right w:val="single" w:sz="4" w:space="0" w:color="auto"/>
                  </w:tcBorders>
                  <w:shd w:val="clear" w:color="auto" w:fill="auto"/>
                  <w:noWrap/>
                  <w:vAlign w:val="center"/>
                  <w:hideMark/>
                </w:tcPr>
                <w:p w14:paraId="2A26F2A0" w14:textId="77777777" w:rsidR="0016760B" w:rsidRPr="0016760B" w:rsidRDefault="0016760B" w:rsidP="0016760B">
                  <w:pPr>
                    <w:autoSpaceDE/>
                    <w:autoSpaceDN/>
                    <w:adjustRightInd/>
                    <w:jc w:val="center"/>
                    <w:rPr>
                      <w:ins w:id="22877" w:author="Philippe Hollanda - Oliveira Trust" w:date="2022-07-19T09:57:00Z"/>
                      <w:rFonts w:ascii="Arial" w:eastAsia="Times New Roman" w:hAnsi="Arial" w:cs="Arial"/>
                      <w:color w:val="000000"/>
                      <w:sz w:val="20"/>
                      <w:szCs w:val="20"/>
                      <w:lang w:eastAsia="pt-BR"/>
                    </w:rPr>
                  </w:pPr>
                  <w:ins w:id="22878"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36BFFD" w14:textId="77777777" w:rsidR="0016760B" w:rsidRPr="0016760B" w:rsidRDefault="0016760B" w:rsidP="0016760B">
                  <w:pPr>
                    <w:autoSpaceDE/>
                    <w:autoSpaceDN/>
                    <w:adjustRightInd/>
                    <w:jc w:val="center"/>
                    <w:rPr>
                      <w:ins w:id="22879" w:author="Philippe Hollanda - Oliveira Trust" w:date="2022-07-19T09:57:00Z"/>
                      <w:rFonts w:ascii="Arial" w:eastAsia="Times New Roman" w:hAnsi="Arial" w:cs="Arial"/>
                      <w:color w:val="000000"/>
                      <w:sz w:val="20"/>
                      <w:szCs w:val="20"/>
                      <w:lang w:eastAsia="pt-BR"/>
                    </w:rPr>
                  </w:pPr>
                  <w:ins w:id="22880" w:author="Philippe Hollanda - Oliveira Trust" w:date="2022-07-19T09:57:00Z">
                    <w:r w:rsidRPr="0016760B">
                      <w:rPr>
                        <w:rFonts w:ascii="Arial" w:eastAsia="Times New Roman" w:hAnsi="Arial" w:cs="Arial"/>
                        <w:color w:val="000000"/>
                        <w:sz w:val="20"/>
                        <w:szCs w:val="20"/>
                        <w:lang w:eastAsia="pt-BR"/>
                      </w:rPr>
                      <w:t>R$ 110,00</w:t>
                    </w:r>
                  </w:ins>
                </w:p>
              </w:tc>
            </w:tr>
            <w:tr w:rsidR="0016760B" w:rsidRPr="0016760B" w14:paraId="72364525" w14:textId="77777777" w:rsidTr="0016760B">
              <w:trPr>
                <w:trHeight w:val="1785"/>
                <w:ins w:id="228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C539DB" w14:textId="77777777" w:rsidR="0016760B" w:rsidRPr="0016760B" w:rsidRDefault="0016760B" w:rsidP="0016760B">
                  <w:pPr>
                    <w:autoSpaceDE/>
                    <w:autoSpaceDN/>
                    <w:adjustRightInd/>
                    <w:jc w:val="center"/>
                    <w:rPr>
                      <w:ins w:id="22882" w:author="Philippe Hollanda - Oliveira Trust" w:date="2022-07-19T09:57:00Z"/>
                      <w:rFonts w:ascii="Arial" w:eastAsia="Times New Roman" w:hAnsi="Arial" w:cs="Arial"/>
                      <w:color w:val="000000"/>
                      <w:sz w:val="20"/>
                      <w:szCs w:val="20"/>
                      <w:lang w:eastAsia="pt-BR"/>
                    </w:rPr>
                  </w:pPr>
                  <w:ins w:id="22883" w:author="Philippe Hollanda - Oliveira Trust" w:date="2022-07-19T09:57:00Z">
                    <w:r w:rsidRPr="0016760B">
                      <w:rPr>
                        <w:rFonts w:ascii="Arial" w:eastAsia="Times New Roman" w:hAnsi="Arial" w:cs="Arial"/>
                        <w:color w:val="000000"/>
                        <w:sz w:val="20"/>
                        <w:szCs w:val="20"/>
                        <w:lang w:eastAsia="pt-BR"/>
                      </w:rPr>
                      <w:lastRenderedPageBreak/>
                      <w:t>ARGAMASSA</w:t>
                    </w:r>
                  </w:ins>
                </w:p>
              </w:tc>
              <w:tc>
                <w:tcPr>
                  <w:tcW w:w="2324" w:type="dxa"/>
                  <w:tcBorders>
                    <w:top w:val="nil"/>
                    <w:left w:val="nil"/>
                    <w:bottom w:val="single" w:sz="4" w:space="0" w:color="auto"/>
                    <w:right w:val="single" w:sz="4" w:space="0" w:color="auto"/>
                  </w:tcBorders>
                  <w:shd w:val="clear" w:color="auto" w:fill="auto"/>
                  <w:noWrap/>
                  <w:vAlign w:val="center"/>
                  <w:hideMark/>
                </w:tcPr>
                <w:p w14:paraId="1A495EE7" w14:textId="77777777" w:rsidR="0016760B" w:rsidRPr="0016760B" w:rsidRDefault="0016760B" w:rsidP="0016760B">
                  <w:pPr>
                    <w:autoSpaceDE/>
                    <w:autoSpaceDN/>
                    <w:adjustRightInd/>
                    <w:jc w:val="center"/>
                    <w:rPr>
                      <w:ins w:id="22884" w:author="Philippe Hollanda - Oliveira Trust" w:date="2022-07-19T09:57:00Z"/>
                      <w:rFonts w:ascii="Arial" w:eastAsia="Times New Roman" w:hAnsi="Arial" w:cs="Arial"/>
                      <w:color w:val="000000"/>
                      <w:sz w:val="20"/>
                      <w:szCs w:val="20"/>
                      <w:lang w:eastAsia="pt-BR"/>
                    </w:rPr>
                  </w:pPr>
                  <w:ins w:id="22885"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CA7D51" w14:textId="77777777" w:rsidR="0016760B" w:rsidRPr="0016760B" w:rsidRDefault="0016760B" w:rsidP="0016760B">
                  <w:pPr>
                    <w:autoSpaceDE/>
                    <w:autoSpaceDN/>
                    <w:adjustRightInd/>
                    <w:jc w:val="center"/>
                    <w:rPr>
                      <w:ins w:id="22886" w:author="Philippe Hollanda - Oliveira Trust" w:date="2022-07-19T09:57:00Z"/>
                      <w:rFonts w:ascii="Arial" w:eastAsia="Times New Roman" w:hAnsi="Arial" w:cs="Arial"/>
                      <w:color w:val="000000"/>
                      <w:sz w:val="20"/>
                      <w:szCs w:val="20"/>
                      <w:lang w:eastAsia="pt-BR"/>
                    </w:rPr>
                  </w:pPr>
                  <w:ins w:id="22887" w:author="Philippe Hollanda - Oliveira Trust" w:date="2022-07-19T09:57:00Z">
                    <w:r w:rsidRPr="0016760B">
                      <w:rPr>
                        <w:rFonts w:ascii="Arial" w:eastAsia="Times New Roman" w:hAnsi="Arial" w:cs="Arial"/>
                        <w:color w:val="000000"/>
                        <w:sz w:val="20"/>
                        <w:szCs w:val="20"/>
                        <w:lang w:eastAsia="pt-BR"/>
                      </w:rPr>
                      <w:t>R$ 756,50</w:t>
                    </w:r>
                  </w:ins>
                </w:p>
              </w:tc>
            </w:tr>
            <w:tr w:rsidR="0016760B" w:rsidRPr="0016760B" w14:paraId="1AAF4F1F" w14:textId="77777777" w:rsidTr="0016760B">
              <w:trPr>
                <w:trHeight w:val="1785"/>
                <w:ins w:id="228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07898A" w14:textId="77777777" w:rsidR="0016760B" w:rsidRPr="0016760B" w:rsidRDefault="0016760B" w:rsidP="0016760B">
                  <w:pPr>
                    <w:autoSpaceDE/>
                    <w:autoSpaceDN/>
                    <w:adjustRightInd/>
                    <w:jc w:val="center"/>
                    <w:rPr>
                      <w:ins w:id="22889" w:author="Philippe Hollanda - Oliveira Trust" w:date="2022-07-19T09:57:00Z"/>
                      <w:rFonts w:ascii="Arial" w:eastAsia="Times New Roman" w:hAnsi="Arial" w:cs="Arial"/>
                      <w:color w:val="000000"/>
                      <w:sz w:val="20"/>
                      <w:szCs w:val="20"/>
                      <w:lang w:eastAsia="pt-BR"/>
                    </w:rPr>
                  </w:pPr>
                  <w:ins w:id="22890" w:author="Philippe Hollanda - Oliveira Trust" w:date="2022-07-19T09:57:00Z">
                    <w:r w:rsidRPr="0016760B">
                      <w:rPr>
                        <w:rFonts w:ascii="Arial" w:eastAsia="Times New Roman" w:hAnsi="Arial" w:cs="Arial"/>
                        <w:color w:val="000000"/>
                        <w:sz w:val="20"/>
                        <w:szCs w:val="20"/>
                        <w:lang w:eastAsia="pt-BR"/>
                      </w:rPr>
                      <w:t>ABRACADEIRA</w:t>
                    </w:r>
                  </w:ins>
                </w:p>
              </w:tc>
              <w:tc>
                <w:tcPr>
                  <w:tcW w:w="2324" w:type="dxa"/>
                  <w:tcBorders>
                    <w:top w:val="nil"/>
                    <w:left w:val="nil"/>
                    <w:bottom w:val="single" w:sz="4" w:space="0" w:color="auto"/>
                    <w:right w:val="single" w:sz="4" w:space="0" w:color="auto"/>
                  </w:tcBorders>
                  <w:shd w:val="clear" w:color="auto" w:fill="auto"/>
                  <w:noWrap/>
                  <w:vAlign w:val="center"/>
                  <w:hideMark/>
                </w:tcPr>
                <w:p w14:paraId="67343897" w14:textId="77777777" w:rsidR="0016760B" w:rsidRPr="0016760B" w:rsidRDefault="0016760B" w:rsidP="0016760B">
                  <w:pPr>
                    <w:autoSpaceDE/>
                    <w:autoSpaceDN/>
                    <w:adjustRightInd/>
                    <w:jc w:val="center"/>
                    <w:rPr>
                      <w:ins w:id="22891" w:author="Philippe Hollanda - Oliveira Trust" w:date="2022-07-19T09:57:00Z"/>
                      <w:rFonts w:ascii="Arial" w:eastAsia="Times New Roman" w:hAnsi="Arial" w:cs="Arial"/>
                      <w:color w:val="000000"/>
                      <w:sz w:val="20"/>
                      <w:szCs w:val="20"/>
                      <w:lang w:eastAsia="pt-BR"/>
                    </w:rPr>
                  </w:pPr>
                  <w:ins w:id="22892"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6BE14E" w14:textId="77777777" w:rsidR="0016760B" w:rsidRPr="0016760B" w:rsidRDefault="0016760B" w:rsidP="0016760B">
                  <w:pPr>
                    <w:autoSpaceDE/>
                    <w:autoSpaceDN/>
                    <w:adjustRightInd/>
                    <w:jc w:val="center"/>
                    <w:rPr>
                      <w:ins w:id="22893" w:author="Philippe Hollanda - Oliveira Trust" w:date="2022-07-19T09:57:00Z"/>
                      <w:rFonts w:ascii="Arial" w:eastAsia="Times New Roman" w:hAnsi="Arial" w:cs="Arial"/>
                      <w:color w:val="000000"/>
                      <w:sz w:val="20"/>
                      <w:szCs w:val="20"/>
                      <w:lang w:eastAsia="pt-BR"/>
                    </w:rPr>
                  </w:pPr>
                  <w:ins w:id="22894" w:author="Philippe Hollanda - Oliveira Trust" w:date="2022-07-19T09:57:00Z">
                    <w:r w:rsidRPr="0016760B">
                      <w:rPr>
                        <w:rFonts w:ascii="Arial" w:eastAsia="Times New Roman" w:hAnsi="Arial" w:cs="Arial"/>
                        <w:color w:val="000000"/>
                        <w:sz w:val="20"/>
                        <w:szCs w:val="20"/>
                        <w:lang w:eastAsia="pt-BR"/>
                      </w:rPr>
                      <w:t>R$ 80,98</w:t>
                    </w:r>
                  </w:ins>
                </w:p>
              </w:tc>
            </w:tr>
            <w:tr w:rsidR="0016760B" w:rsidRPr="0016760B" w14:paraId="61C9B28C" w14:textId="77777777" w:rsidTr="0016760B">
              <w:trPr>
                <w:trHeight w:val="1785"/>
                <w:ins w:id="228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7B0D4F" w14:textId="77777777" w:rsidR="0016760B" w:rsidRPr="0016760B" w:rsidRDefault="0016760B" w:rsidP="0016760B">
                  <w:pPr>
                    <w:autoSpaceDE/>
                    <w:autoSpaceDN/>
                    <w:adjustRightInd/>
                    <w:jc w:val="center"/>
                    <w:rPr>
                      <w:ins w:id="22896" w:author="Philippe Hollanda - Oliveira Trust" w:date="2022-07-19T09:57:00Z"/>
                      <w:rFonts w:ascii="Arial" w:eastAsia="Times New Roman" w:hAnsi="Arial" w:cs="Arial"/>
                      <w:color w:val="000000"/>
                      <w:sz w:val="20"/>
                      <w:szCs w:val="20"/>
                      <w:lang w:eastAsia="pt-BR"/>
                    </w:rPr>
                  </w:pPr>
                  <w:ins w:id="22897"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55BA809D" w14:textId="77777777" w:rsidR="0016760B" w:rsidRPr="0016760B" w:rsidRDefault="0016760B" w:rsidP="0016760B">
                  <w:pPr>
                    <w:autoSpaceDE/>
                    <w:autoSpaceDN/>
                    <w:adjustRightInd/>
                    <w:jc w:val="center"/>
                    <w:rPr>
                      <w:ins w:id="22898" w:author="Philippe Hollanda - Oliveira Trust" w:date="2022-07-19T09:57:00Z"/>
                      <w:rFonts w:ascii="Arial" w:eastAsia="Times New Roman" w:hAnsi="Arial" w:cs="Arial"/>
                      <w:color w:val="000000"/>
                      <w:sz w:val="20"/>
                      <w:szCs w:val="20"/>
                      <w:lang w:eastAsia="pt-BR"/>
                    </w:rPr>
                  </w:pPr>
                  <w:ins w:id="22899"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E4FCF8" w14:textId="77777777" w:rsidR="0016760B" w:rsidRPr="0016760B" w:rsidRDefault="0016760B" w:rsidP="0016760B">
                  <w:pPr>
                    <w:autoSpaceDE/>
                    <w:autoSpaceDN/>
                    <w:adjustRightInd/>
                    <w:jc w:val="center"/>
                    <w:rPr>
                      <w:ins w:id="22900" w:author="Philippe Hollanda - Oliveira Trust" w:date="2022-07-19T09:57:00Z"/>
                      <w:rFonts w:ascii="Arial" w:eastAsia="Times New Roman" w:hAnsi="Arial" w:cs="Arial"/>
                      <w:color w:val="000000"/>
                      <w:sz w:val="20"/>
                      <w:szCs w:val="20"/>
                      <w:lang w:eastAsia="pt-BR"/>
                    </w:rPr>
                  </w:pPr>
                  <w:ins w:id="22901" w:author="Philippe Hollanda - Oliveira Trust" w:date="2022-07-19T09:57:00Z">
                    <w:r w:rsidRPr="0016760B">
                      <w:rPr>
                        <w:rFonts w:ascii="Arial" w:eastAsia="Times New Roman" w:hAnsi="Arial" w:cs="Arial"/>
                        <w:color w:val="000000"/>
                        <w:sz w:val="20"/>
                        <w:szCs w:val="20"/>
                        <w:lang w:eastAsia="pt-BR"/>
                      </w:rPr>
                      <w:t>R$ 1.386,00</w:t>
                    </w:r>
                  </w:ins>
                </w:p>
              </w:tc>
            </w:tr>
            <w:tr w:rsidR="0016760B" w:rsidRPr="0016760B" w14:paraId="65BCF692" w14:textId="77777777" w:rsidTr="0016760B">
              <w:trPr>
                <w:trHeight w:val="1785"/>
                <w:ins w:id="229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D399D3" w14:textId="77777777" w:rsidR="0016760B" w:rsidRPr="0016760B" w:rsidRDefault="0016760B" w:rsidP="0016760B">
                  <w:pPr>
                    <w:autoSpaceDE/>
                    <w:autoSpaceDN/>
                    <w:adjustRightInd/>
                    <w:jc w:val="center"/>
                    <w:rPr>
                      <w:ins w:id="22903" w:author="Philippe Hollanda - Oliveira Trust" w:date="2022-07-19T09:57:00Z"/>
                      <w:rFonts w:ascii="Arial" w:eastAsia="Times New Roman" w:hAnsi="Arial" w:cs="Arial"/>
                      <w:color w:val="000000"/>
                      <w:sz w:val="20"/>
                      <w:szCs w:val="20"/>
                      <w:lang w:eastAsia="pt-BR"/>
                    </w:rPr>
                  </w:pPr>
                  <w:ins w:id="2290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DC0FBE1" w14:textId="77777777" w:rsidR="0016760B" w:rsidRPr="0016760B" w:rsidRDefault="0016760B" w:rsidP="0016760B">
                  <w:pPr>
                    <w:autoSpaceDE/>
                    <w:autoSpaceDN/>
                    <w:adjustRightInd/>
                    <w:jc w:val="center"/>
                    <w:rPr>
                      <w:ins w:id="22905" w:author="Philippe Hollanda - Oliveira Trust" w:date="2022-07-19T09:57:00Z"/>
                      <w:rFonts w:ascii="Arial" w:eastAsia="Times New Roman" w:hAnsi="Arial" w:cs="Arial"/>
                      <w:color w:val="000000"/>
                      <w:sz w:val="20"/>
                      <w:szCs w:val="20"/>
                      <w:lang w:eastAsia="pt-BR"/>
                    </w:rPr>
                  </w:pPr>
                  <w:ins w:id="22906"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8BEAD6" w14:textId="77777777" w:rsidR="0016760B" w:rsidRPr="0016760B" w:rsidRDefault="0016760B" w:rsidP="0016760B">
                  <w:pPr>
                    <w:autoSpaceDE/>
                    <w:autoSpaceDN/>
                    <w:adjustRightInd/>
                    <w:jc w:val="center"/>
                    <w:rPr>
                      <w:ins w:id="22907" w:author="Philippe Hollanda - Oliveira Trust" w:date="2022-07-19T09:57:00Z"/>
                      <w:rFonts w:ascii="Arial" w:eastAsia="Times New Roman" w:hAnsi="Arial" w:cs="Arial"/>
                      <w:color w:val="000000"/>
                      <w:sz w:val="20"/>
                      <w:szCs w:val="20"/>
                      <w:lang w:eastAsia="pt-BR"/>
                    </w:rPr>
                  </w:pPr>
                  <w:ins w:id="22908" w:author="Philippe Hollanda - Oliveira Trust" w:date="2022-07-19T09:57:00Z">
                    <w:r w:rsidRPr="0016760B">
                      <w:rPr>
                        <w:rFonts w:ascii="Arial" w:eastAsia="Times New Roman" w:hAnsi="Arial" w:cs="Arial"/>
                        <w:color w:val="000000"/>
                        <w:sz w:val="20"/>
                        <w:szCs w:val="20"/>
                        <w:lang w:eastAsia="pt-BR"/>
                      </w:rPr>
                      <w:t>R$ 1.515,25</w:t>
                    </w:r>
                  </w:ins>
                </w:p>
              </w:tc>
            </w:tr>
            <w:tr w:rsidR="0016760B" w:rsidRPr="0016760B" w14:paraId="46FA7CD3" w14:textId="77777777" w:rsidTr="0016760B">
              <w:trPr>
                <w:trHeight w:val="1785"/>
                <w:ins w:id="229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4C2F5C" w14:textId="77777777" w:rsidR="0016760B" w:rsidRPr="0016760B" w:rsidRDefault="0016760B" w:rsidP="0016760B">
                  <w:pPr>
                    <w:autoSpaceDE/>
                    <w:autoSpaceDN/>
                    <w:adjustRightInd/>
                    <w:jc w:val="center"/>
                    <w:rPr>
                      <w:ins w:id="22910" w:author="Philippe Hollanda - Oliveira Trust" w:date="2022-07-19T09:57:00Z"/>
                      <w:rFonts w:ascii="Arial" w:eastAsia="Times New Roman" w:hAnsi="Arial" w:cs="Arial"/>
                      <w:color w:val="000000"/>
                      <w:sz w:val="20"/>
                      <w:szCs w:val="20"/>
                      <w:lang w:eastAsia="pt-BR"/>
                    </w:rPr>
                  </w:pPr>
                  <w:ins w:id="2291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EC19A9E" w14:textId="77777777" w:rsidR="0016760B" w:rsidRPr="0016760B" w:rsidRDefault="0016760B" w:rsidP="0016760B">
                  <w:pPr>
                    <w:autoSpaceDE/>
                    <w:autoSpaceDN/>
                    <w:adjustRightInd/>
                    <w:jc w:val="center"/>
                    <w:rPr>
                      <w:ins w:id="22912" w:author="Philippe Hollanda - Oliveira Trust" w:date="2022-07-19T09:57:00Z"/>
                      <w:rFonts w:ascii="Arial" w:eastAsia="Times New Roman" w:hAnsi="Arial" w:cs="Arial"/>
                      <w:color w:val="000000"/>
                      <w:sz w:val="20"/>
                      <w:szCs w:val="20"/>
                      <w:lang w:eastAsia="pt-BR"/>
                    </w:rPr>
                  </w:pPr>
                  <w:ins w:id="22913"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5549BC" w14:textId="77777777" w:rsidR="0016760B" w:rsidRPr="0016760B" w:rsidRDefault="0016760B" w:rsidP="0016760B">
                  <w:pPr>
                    <w:autoSpaceDE/>
                    <w:autoSpaceDN/>
                    <w:adjustRightInd/>
                    <w:jc w:val="center"/>
                    <w:rPr>
                      <w:ins w:id="22914" w:author="Philippe Hollanda - Oliveira Trust" w:date="2022-07-19T09:57:00Z"/>
                      <w:rFonts w:ascii="Arial" w:eastAsia="Times New Roman" w:hAnsi="Arial" w:cs="Arial"/>
                      <w:color w:val="000000"/>
                      <w:sz w:val="20"/>
                      <w:szCs w:val="20"/>
                      <w:lang w:eastAsia="pt-BR"/>
                    </w:rPr>
                  </w:pPr>
                  <w:ins w:id="22915" w:author="Philippe Hollanda - Oliveira Trust" w:date="2022-07-19T09:57:00Z">
                    <w:r w:rsidRPr="0016760B">
                      <w:rPr>
                        <w:rFonts w:ascii="Arial" w:eastAsia="Times New Roman" w:hAnsi="Arial" w:cs="Arial"/>
                        <w:color w:val="000000"/>
                        <w:sz w:val="20"/>
                        <w:szCs w:val="20"/>
                        <w:lang w:eastAsia="pt-BR"/>
                      </w:rPr>
                      <w:t>R$ 1.784,00</w:t>
                    </w:r>
                  </w:ins>
                </w:p>
              </w:tc>
            </w:tr>
            <w:tr w:rsidR="0016760B" w:rsidRPr="0016760B" w14:paraId="2CBA4BCC" w14:textId="77777777" w:rsidTr="0016760B">
              <w:trPr>
                <w:trHeight w:val="1785"/>
                <w:ins w:id="229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938817" w14:textId="77777777" w:rsidR="0016760B" w:rsidRPr="0016760B" w:rsidRDefault="0016760B" w:rsidP="0016760B">
                  <w:pPr>
                    <w:autoSpaceDE/>
                    <w:autoSpaceDN/>
                    <w:adjustRightInd/>
                    <w:jc w:val="center"/>
                    <w:rPr>
                      <w:ins w:id="22917" w:author="Philippe Hollanda - Oliveira Trust" w:date="2022-07-19T09:57:00Z"/>
                      <w:rFonts w:ascii="Arial" w:eastAsia="Times New Roman" w:hAnsi="Arial" w:cs="Arial"/>
                      <w:color w:val="000000"/>
                      <w:sz w:val="20"/>
                      <w:szCs w:val="20"/>
                      <w:lang w:eastAsia="pt-BR"/>
                    </w:rPr>
                  </w:pPr>
                  <w:ins w:id="22918" w:author="Philippe Hollanda - Oliveira Trust" w:date="2022-07-19T09:57:00Z">
                    <w:r w:rsidRPr="0016760B">
                      <w:rPr>
                        <w:rFonts w:ascii="Arial" w:eastAsia="Times New Roman" w:hAnsi="Arial" w:cs="Arial"/>
                        <w:color w:val="000000"/>
                        <w:sz w:val="20"/>
                        <w:szCs w:val="20"/>
                        <w:lang w:eastAsia="pt-BR"/>
                      </w:rPr>
                      <w:lastRenderedPageBreak/>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40D8A13D" w14:textId="77777777" w:rsidR="0016760B" w:rsidRPr="0016760B" w:rsidRDefault="0016760B" w:rsidP="0016760B">
                  <w:pPr>
                    <w:autoSpaceDE/>
                    <w:autoSpaceDN/>
                    <w:adjustRightInd/>
                    <w:jc w:val="center"/>
                    <w:rPr>
                      <w:ins w:id="22919" w:author="Philippe Hollanda - Oliveira Trust" w:date="2022-07-19T09:57:00Z"/>
                      <w:rFonts w:ascii="Arial" w:eastAsia="Times New Roman" w:hAnsi="Arial" w:cs="Arial"/>
                      <w:color w:val="000000"/>
                      <w:sz w:val="20"/>
                      <w:szCs w:val="20"/>
                      <w:lang w:eastAsia="pt-BR"/>
                    </w:rPr>
                  </w:pPr>
                  <w:ins w:id="22920"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AE748E" w14:textId="77777777" w:rsidR="0016760B" w:rsidRPr="0016760B" w:rsidRDefault="0016760B" w:rsidP="0016760B">
                  <w:pPr>
                    <w:autoSpaceDE/>
                    <w:autoSpaceDN/>
                    <w:adjustRightInd/>
                    <w:jc w:val="center"/>
                    <w:rPr>
                      <w:ins w:id="22921" w:author="Philippe Hollanda - Oliveira Trust" w:date="2022-07-19T09:57:00Z"/>
                      <w:rFonts w:ascii="Arial" w:eastAsia="Times New Roman" w:hAnsi="Arial" w:cs="Arial"/>
                      <w:color w:val="000000"/>
                      <w:sz w:val="20"/>
                      <w:szCs w:val="20"/>
                      <w:lang w:eastAsia="pt-BR"/>
                    </w:rPr>
                  </w:pPr>
                  <w:ins w:id="22922" w:author="Philippe Hollanda - Oliveira Trust" w:date="2022-07-19T09:57:00Z">
                    <w:r w:rsidRPr="0016760B">
                      <w:rPr>
                        <w:rFonts w:ascii="Arial" w:eastAsia="Times New Roman" w:hAnsi="Arial" w:cs="Arial"/>
                        <w:color w:val="000000"/>
                        <w:sz w:val="20"/>
                        <w:szCs w:val="20"/>
                        <w:lang w:eastAsia="pt-BR"/>
                      </w:rPr>
                      <w:t>R$ 3.667,53</w:t>
                    </w:r>
                  </w:ins>
                </w:p>
              </w:tc>
            </w:tr>
            <w:tr w:rsidR="0016760B" w:rsidRPr="0016760B" w14:paraId="65DD710B" w14:textId="77777777" w:rsidTr="0016760B">
              <w:trPr>
                <w:trHeight w:val="1785"/>
                <w:ins w:id="2292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1FA8D48" w14:textId="77777777" w:rsidR="0016760B" w:rsidRPr="0016760B" w:rsidRDefault="0016760B" w:rsidP="0016760B">
                  <w:pPr>
                    <w:autoSpaceDE/>
                    <w:autoSpaceDN/>
                    <w:adjustRightInd/>
                    <w:jc w:val="center"/>
                    <w:rPr>
                      <w:ins w:id="22924" w:author="Philippe Hollanda - Oliveira Trust" w:date="2022-07-19T09:57:00Z"/>
                      <w:rFonts w:ascii="Arial" w:eastAsia="Times New Roman" w:hAnsi="Arial" w:cs="Arial"/>
                      <w:color w:val="000000"/>
                      <w:sz w:val="20"/>
                      <w:szCs w:val="20"/>
                      <w:lang w:eastAsia="pt-BR"/>
                    </w:rPr>
                  </w:pPr>
                  <w:ins w:id="22925" w:author="Philippe Hollanda - Oliveira Trust" w:date="2022-07-19T09:57:00Z">
                    <w:r w:rsidRPr="0016760B">
                      <w:rPr>
                        <w:rFonts w:ascii="Arial" w:eastAsia="Times New Roman" w:hAnsi="Arial" w:cs="Arial"/>
                        <w:color w:val="000000"/>
                        <w:sz w:val="20"/>
                        <w:szCs w:val="20"/>
                        <w:lang w:eastAsia="pt-BR"/>
                      </w:rPr>
                      <w:t>PORTA</w:t>
                    </w:r>
                  </w:ins>
                </w:p>
              </w:tc>
              <w:tc>
                <w:tcPr>
                  <w:tcW w:w="2324" w:type="dxa"/>
                  <w:tcBorders>
                    <w:top w:val="nil"/>
                    <w:left w:val="nil"/>
                    <w:bottom w:val="single" w:sz="4" w:space="0" w:color="auto"/>
                    <w:right w:val="single" w:sz="4" w:space="0" w:color="auto"/>
                  </w:tcBorders>
                  <w:shd w:val="clear" w:color="auto" w:fill="auto"/>
                  <w:noWrap/>
                  <w:vAlign w:val="center"/>
                  <w:hideMark/>
                </w:tcPr>
                <w:p w14:paraId="040AB12B" w14:textId="77777777" w:rsidR="0016760B" w:rsidRPr="0016760B" w:rsidRDefault="0016760B" w:rsidP="0016760B">
                  <w:pPr>
                    <w:autoSpaceDE/>
                    <w:autoSpaceDN/>
                    <w:adjustRightInd/>
                    <w:jc w:val="center"/>
                    <w:rPr>
                      <w:ins w:id="22926" w:author="Philippe Hollanda - Oliveira Trust" w:date="2022-07-19T09:57:00Z"/>
                      <w:rFonts w:ascii="Arial" w:eastAsia="Times New Roman" w:hAnsi="Arial" w:cs="Arial"/>
                      <w:color w:val="000000"/>
                      <w:sz w:val="20"/>
                      <w:szCs w:val="20"/>
                      <w:lang w:eastAsia="pt-BR"/>
                    </w:rPr>
                  </w:pPr>
                  <w:ins w:id="22927" w:author="Philippe Hollanda - Oliveira Trust" w:date="2022-07-19T09:57:00Z">
                    <w:r w:rsidRPr="0016760B">
                      <w:rPr>
                        <w:rFonts w:ascii="Arial" w:eastAsia="Times New Roman" w:hAnsi="Arial" w:cs="Arial"/>
                        <w:color w:val="000000"/>
                        <w:sz w:val="20"/>
                        <w:szCs w:val="20"/>
                        <w:lang w:eastAsia="pt-BR"/>
                      </w:rPr>
                      <w:t>18/08/2021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3B5FF8" w14:textId="77777777" w:rsidR="0016760B" w:rsidRPr="0016760B" w:rsidRDefault="0016760B" w:rsidP="0016760B">
                  <w:pPr>
                    <w:autoSpaceDE/>
                    <w:autoSpaceDN/>
                    <w:adjustRightInd/>
                    <w:jc w:val="center"/>
                    <w:rPr>
                      <w:ins w:id="22928" w:author="Philippe Hollanda - Oliveira Trust" w:date="2022-07-19T09:57:00Z"/>
                      <w:rFonts w:ascii="Arial" w:eastAsia="Times New Roman" w:hAnsi="Arial" w:cs="Arial"/>
                      <w:color w:val="000000"/>
                      <w:sz w:val="20"/>
                      <w:szCs w:val="20"/>
                      <w:lang w:eastAsia="pt-BR"/>
                    </w:rPr>
                  </w:pPr>
                  <w:ins w:id="22929" w:author="Philippe Hollanda - Oliveira Trust" w:date="2022-07-19T09:57:00Z">
                    <w:r w:rsidRPr="0016760B">
                      <w:rPr>
                        <w:rFonts w:ascii="Arial" w:eastAsia="Times New Roman" w:hAnsi="Arial" w:cs="Arial"/>
                        <w:color w:val="000000"/>
                        <w:sz w:val="20"/>
                        <w:szCs w:val="20"/>
                        <w:lang w:eastAsia="pt-BR"/>
                      </w:rPr>
                      <w:t>R$ 550,00</w:t>
                    </w:r>
                  </w:ins>
                </w:p>
              </w:tc>
            </w:tr>
            <w:tr w:rsidR="0016760B" w:rsidRPr="0016760B" w14:paraId="401C9D1F" w14:textId="77777777" w:rsidTr="0016760B">
              <w:trPr>
                <w:trHeight w:val="1785"/>
                <w:ins w:id="2293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B469A48" w14:textId="77777777" w:rsidR="0016760B" w:rsidRPr="0016760B" w:rsidRDefault="0016760B" w:rsidP="0016760B">
                  <w:pPr>
                    <w:autoSpaceDE/>
                    <w:autoSpaceDN/>
                    <w:adjustRightInd/>
                    <w:rPr>
                      <w:ins w:id="2293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E99B83C" w14:textId="77777777" w:rsidR="0016760B" w:rsidRPr="0016760B" w:rsidRDefault="0016760B" w:rsidP="0016760B">
                  <w:pPr>
                    <w:autoSpaceDE/>
                    <w:autoSpaceDN/>
                    <w:adjustRightInd/>
                    <w:jc w:val="center"/>
                    <w:rPr>
                      <w:ins w:id="22932" w:author="Philippe Hollanda - Oliveira Trust" w:date="2022-07-19T09:57:00Z"/>
                      <w:rFonts w:ascii="Arial" w:eastAsia="Times New Roman" w:hAnsi="Arial" w:cs="Arial"/>
                      <w:color w:val="000000"/>
                      <w:sz w:val="20"/>
                      <w:szCs w:val="20"/>
                      <w:lang w:eastAsia="pt-BR"/>
                    </w:rPr>
                  </w:pPr>
                  <w:ins w:id="22933" w:author="Philippe Hollanda - Oliveira Trust" w:date="2022-07-19T09:57:00Z">
                    <w:r w:rsidRPr="0016760B">
                      <w:rPr>
                        <w:rFonts w:ascii="Arial" w:eastAsia="Times New Roman" w:hAnsi="Arial" w:cs="Arial"/>
                        <w:color w:val="000000"/>
                        <w:sz w:val="20"/>
                        <w:szCs w:val="20"/>
                        <w:lang w:eastAsia="pt-BR"/>
                      </w:rPr>
                      <w:t>15/09/2021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3DCE35" w14:textId="77777777" w:rsidR="0016760B" w:rsidRPr="0016760B" w:rsidRDefault="0016760B" w:rsidP="0016760B">
                  <w:pPr>
                    <w:autoSpaceDE/>
                    <w:autoSpaceDN/>
                    <w:adjustRightInd/>
                    <w:jc w:val="center"/>
                    <w:rPr>
                      <w:ins w:id="22934" w:author="Philippe Hollanda - Oliveira Trust" w:date="2022-07-19T09:57:00Z"/>
                      <w:rFonts w:ascii="Arial" w:eastAsia="Times New Roman" w:hAnsi="Arial" w:cs="Arial"/>
                      <w:color w:val="000000"/>
                      <w:sz w:val="20"/>
                      <w:szCs w:val="20"/>
                      <w:lang w:eastAsia="pt-BR"/>
                    </w:rPr>
                  </w:pPr>
                  <w:ins w:id="22935" w:author="Philippe Hollanda - Oliveira Trust" w:date="2022-07-19T09:57:00Z">
                    <w:r w:rsidRPr="0016760B">
                      <w:rPr>
                        <w:rFonts w:ascii="Arial" w:eastAsia="Times New Roman" w:hAnsi="Arial" w:cs="Arial"/>
                        <w:color w:val="000000"/>
                        <w:sz w:val="20"/>
                        <w:szCs w:val="20"/>
                        <w:lang w:eastAsia="pt-BR"/>
                      </w:rPr>
                      <w:t>R$ 550,00</w:t>
                    </w:r>
                  </w:ins>
                </w:p>
              </w:tc>
            </w:tr>
            <w:tr w:rsidR="0016760B" w:rsidRPr="0016760B" w14:paraId="0C37E4BD" w14:textId="77777777" w:rsidTr="0016760B">
              <w:trPr>
                <w:trHeight w:val="1785"/>
                <w:ins w:id="2293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4C48E3F" w14:textId="77777777" w:rsidR="0016760B" w:rsidRPr="0016760B" w:rsidRDefault="0016760B" w:rsidP="0016760B">
                  <w:pPr>
                    <w:autoSpaceDE/>
                    <w:autoSpaceDN/>
                    <w:adjustRightInd/>
                    <w:rPr>
                      <w:ins w:id="2293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391D484" w14:textId="77777777" w:rsidR="0016760B" w:rsidRPr="0016760B" w:rsidRDefault="0016760B" w:rsidP="0016760B">
                  <w:pPr>
                    <w:autoSpaceDE/>
                    <w:autoSpaceDN/>
                    <w:adjustRightInd/>
                    <w:jc w:val="center"/>
                    <w:rPr>
                      <w:ins w:id="22938" w:author="Philippe Hollanda - Oliveira Trust" w:date="2022-07-19T09:57:00Z"/>
                      <w:rFonts w:ascii="Arial" w:eastAsia="Times New Roman" w:hAnsi="Arial" w:cs="Arial"/>
                      <w:color w:val="000000"/>
                      <w:sz w:val="20"/>
                      <w:szCs w:val="20"/>
                      <w:lang w:eastAsia="pt-BR"/>
                    </w:rPr>
                  </w:pPr>
                  <w:ins w:id="22939" w:author="Philippe Hollanda - Oliveira Trust" w:date="2022-07-19T09:57:00Z">
                    <w:r w:rsidRPr="0016760B">
                      <w:rPr>
                        <w:rFonts w:ascii="Arial" w:eastAsia="Times New Roman" w:hAnsi="Arial" w:cs="Arial"/>
                        <w:color w:val="000000"/>
                        <w:sz w:val="20"/>
                        <w:szCs w:val="20"/>
                        <w:lang w:eastAsia="pt-BR"/>
                      </w:rPr>
                      <w:t>13/10/2021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928653" w14:textId="77777777" w:rsidR="0016760B" w:rsidRPr="0016760B" w:rsidRDefault="0016760B" w:rsidP="0016760B">
                  <w:pPr>
                    <w:autoSpaceDE/>
                    <w:autoSpaceDN/>
                    <w:adjustRightInd/>
                    <w:jc w:val="center"/>
                    <w:rPr>
                      <w:ins w:id="22940" w:author="Philippe Hollanda - Oliveira Trust" w:date="2022-07-19T09:57:00Z"/>
                      <w:rFonts w:ascii="Arial" w:eastAsia="Times New Roman" w:hAnsi="Arial" w:cs="Arial"/>
                      <w:color w:val="000000"/>
                      <w:sz w:val="20"/>
                      <w:szCs w:val="20"/>
                      <w:lang w:eastAsia="pt-BR"/>
                    </w:rPr>
                  </w:pPr>
                  <w:ins w:id="22941" w:author="Philippe Hollanda - Oliveira Trust" w:date="2022-07-19T09:57:00Z">
                    <w:r w:rsidRPr="0016760B">
                      <w:rPr>
                        <w:rFonts w:ascii="Arial" w:eastAsia="Times New Roman" w:hAnsi="Arial" w:cs="Arial"/>
                        <w:color w:val="000000"/>
                        <w:sz w:val="20"/>
                        <w:szCs w:val="20"/>
                        <w:lang w:eastAsia="pt-BR"/>
                      </w:rPr>
                      <w:t>R$ 550,00</w:t>
                    </w:r>
                  </w:ins>
                </w:p>
              </w:tc>
            </w:tr>
            <w:tr w:rsidR="0016760B" w:rsidRPr="0016760B" w14:paraId="4614C13C" w14:textId="77777777" w:rsidTr="0016760B">
              <w:trPr>
                <w:trHeight w:val="1785"/>
                <w:ins w:id="229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4EDE2E" w14:textId="77777777" w:rsidR="0016760B" w:rsidRPr="0016760B" w:rsidRDefault="0016760B" w:rsidP="0016760B">
                  <w:pPr>
                    <w:autoSpaceDE/>
                    <w:autoSpaceDN/>
                    <w:adjustRightInd/>
                    <w:jc w:val="center"/>
                    <w:rPr>
                      <w:ins w:id="22943" w:author="Philippe Hollanda - Oliveira Trust" w:date="2022-07-19T09:57:00Z"/>
                      <w:rFonts w:ascii="Arial" w:eastAsia="Times New Roman" w:hAnsi="Arial" w:cs="Arial"/>
                      <w:color w:val="000000"/>
                      <w:sz w:val="20"/>
                      <w:szCs w:val="20"/>
                      <w:lang w:eastAsia="pt-BR"/>
                    </w:rPr>
                  </w:pPr>
                  <w:ins w:id="22944"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7AE7B68" w14:textId="77777777" w:rsidR="0016760B" w:rsidRPr="0016760B" w:rsidRDefault="0016760B" w:rsidP="0016760B">
                  <w:pPr>
                    <w:autoSpaceDE/>
                    <w:autoSpaceDN/>
                    <w:adjustRightInd/>
                    <w:jc w:val="center"/>
                    <w:rPr>
                      <w:ins w:id="22945" w:author="Philippe Hollanda - Oliveira Trust" w:date="2022-07-19T09:57:00Z"/>
                      <w:rFonts w:ascii="Arial" w:eastAsia="Times New Roman" w:hAnsi="Arial" w:cs="Arial"/>
                      <w:color w:val="000000"/>
                      <w:sz w:val="20"/>
                      <w:szCs w:val="20"/>
                      <w:lang w:eastAsia="pt-BR"/>
                    </w:rPr>
                  </w:pPr>
                  <w:ins w:id="22946" w:author="Philippe Hollanda - Oliveira Trust" w:date="2022-07-19T09:57:00Z">
                    <w:r w:rsidRPr="0016760B">
                      <w:rPr>
                        <w:rFonts w:ascii="Arial" w:eastAsia="Times New Roman" w:hAnsi="Arial" w:cs="Arial"/>
                        <w:color w:val="000000"/>
                        <w:sz w:val="20"/>
                        <w:szCs w:val="20"/>
                        <w:lang w:eastAsia="pt-BR"/>
                      </w:rPr>
                      <w:t>18/08/2021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C0FF73" w14:textId="77777777" w:rsidR="0016760B" w:rsidRPr="0016760B" w:rsidRDefault="0016760B" w:rsidP="0016760B">
                  <w:pPr>
                    <w:autoSpaceDE/>
                    <w:autoSpaceDN/>
                    <w:adjustRightInd/>
                    <w:jc w:val="center"/>
                    <w:rPr>
                      <w:ins w:id="22947" w:author="Philippe Hollanda - Oliveira Trust" w:date="2022-07-19T09:57:00Z"/>
                      <w:rFonts w:ascii="Arial" w:eastAsia="Times New Roman" w:hAnsi="Arial" w:cs="Arial"/>
                      <w:color w:val="000000"/>
                      <w:sz w:val="20"/>
                      <w:szCs w:val="20"/>
                      <w:lang w:eastAsia="pt-BR"/>
                    </w:rPr>
                  </w:pPr>
                  <w:ins w:id="22948" w:author="Philippe Hollanda - Oliveira Trust" w:date="2022-07-19T09:57:00Z">
                    <w:r w:rsidRPr="0016760B">
                      <w:rPr>
                        <w:rFonts w:ascii="Arial" w:eastAsia="Times New Roman" w:hAnsi="Arial" w:cs="Arial"/>
                        <w:color w:val="000000"/>
                        <w:sz w:val="20"/>
                        <w:szCs w:val="20"/>
                        <w:lang w:eastAsia="pt-BR"/>
                      </w:rPr>
                      <w:t>R$ 231,20</w:t>
                    </w:r>
                  </w:ins>
                </w:p>
              </w:tc>
            </w:tr>
            <w:tr w:rsidR="0016760B" w:rsidRPr="0016760B" w14:paraId="5A875920" w14:textId="77777777" w:rsidTr="0016760B">
              <w:trPr>
                <w:trHeight w:val="1785"/>
                <w:ins w:id="229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45E833" w14:textId="77777777" w:rsidR="0016760B" w:rsidRPr="0016760B" w:rsidRDefault="0016760B" w:rsidP="0016760B">
                  <w:pPr>
                    <w:autoSpaceDE/>
                    <w:autoSpaceDN/>
                    <w:adjustRightInd/>
                    <w:jc w:val="center"/>
                    <w:rPr>
                      <w:ins w:id="22950" w:author="Philippe Hollanda - Oliveira Trust" w:date="2022-07-19T09:57:00Z"/>
                      <w:rFonts w:ascii="Arial" w:eastAsia="Times New Roman" w:hAnsi="Arial" w:cs="Arial"/>
                      <w:color w:val="000000"/>
                      <w:sz w:val="20"/>
                      <w:szCs w:val="20"/>
                      <w:lang w:eastAsia="pt-BR"/>
                    </w:rPr>
                  </w:pPr>
                  <w:ins w:id="22951" w:author="Philippe Hollanda - Oliveira Trust" w:date="2022-07-19T09:57:00Z">
                    <w:r w:rsidRPr="0016760B">
                      <w:rPr>
                        <w:rFonts w:ascii="Arial" w:eastAsia="Times New Roman" w:hAnsi="Arial" w:cs="Arial"/>
                        <w:color w:val="000000"/>
                        <w:sz w:val="20"/>
                        <w:szCs w:val="20"/>
                        <w:lang w:eastAsia="pt-BR"/>
                      </w:rPr>
                      <w:lastRenderedPageBreak/>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05E9B85C" w14:textId="77777777" w:rsidR="0016760B" w:rsidRPr="0016760B" w:rsidRDefault="0016760B" w:rsidP="0016760B">
                  <w:pPr>
                    <w:autoSpaceDE/>
                    <w:autoSpaceDN/>
                    <w:adjustRightInd/>
                    <w:jc w:val="center"/>
                    <w:rPr>
                      <w:ins w:id="22952" w:author="Philippe Hollanda - Oliveira Trust" w:date="2022-07-19T09:57:00Z"/>
                      <w:rFonts w:ascii="Arial" w:eastAsia="Times New Roman" w:hAnsi="Arial" w:cs="Arial"/>
                      <w:color w:val="000000"/>
                      <w:sz w:val="20"/>
                      <w:szCs w:val="20"/>
                      <w:lang w:eastAsia="pt-BR"/>
                    </w:rPr>
                  </w:pPr>
                  <w:ins w:id="22953"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524E00" w14:textId="77777777" w:rsidR="0016760B" w:rsidRPr="0016760B" w:rsidRDefault="0016760B" w:rsidP="0016760B">
                  <w:pPr>
                    <w:autoSpaceDE/>
                    <w:autoSpaceDN/>
                    <w:adjustRightInd/>
                    <w:jc w:val="center"/>
                    <w:rPr>
                      <w:ins w:id="22954" w:author="Philippe Hollanda - Oliveira Trust" w:date="2022-07-19T09:57:00Z"/>
                      <w:rFonts w:ascii="Arial" w:eastAsia="Times New Roman" w:hAnsi="Arial" w:cs="Arial"/>
                      <w:color w:val="000000"/>
                      <w:sz w:val="20"/>
                      <w:szCs w:val="20"/>
                      <w:lang w:eastAsia="pt-BR"/>
                    </w:rPr>
                  </w:pPr>
                  <w:ins w:id="22955" w:author="Philippe Hollanda - Oliveira Trust" w:date="2022-07-19T09:57:00Z">
                    <w:r w:rsidRPr="0016760B">
                      <w:rPr>
                        <w:rFonts w:ascii="Arial" w:eastAsia="Times New Roman" w:hAnsi="Arial" w:cs="Arial"/>
                        <w:color w:val="000000"/>
                        <w:sz w:val="20"/>
                        <w:szCs w:val="20"/>
                        <w:lang w:eastAsia="pt-BR"/>
                      </w:rPr>
                      <w:t>R$ 30.570,54</w:t>
                    </w:r>
                  </w:ins>
                </w:p>
              </w:tc>
            </w:tr>
            <w:tr w:rsidR="0016760B" w:rsidRPr="0016760B" w14:paraId="461A0B06" w14:textId="77777777" w:rsidTr="0016760B">
              <w:trPr>
                <w:trHeight w:val="1785"/>
                <w:ins w:id="229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72F5AC" w14:textId="77777777" w:rsidR="0016760B" w:rsidRPr="0016760B" w:rsidRDefault="0016760B" w:rsidP="0016760B">
                  <w:pPr>
                    <w:autoSpaceDE/>
                    <w:autoSpaceDN/>
                    <w:adjustRightInd/>
                    <w:jc w:val="center"/>
                    <w:rPr>
                      <w:ins w:id="22957" w:author="Philippe Hollanda - Oliveira Trust" w:date="2022-07-19T09:57:00Z"/>
                      <w:rFonts w:ascii="Arial" w:eastAsia="Times New Roman" w:hAnsi="Arial" w:cs="Arial"/>
                      <w:color w:val="000000"/>
                      <w:sz w:val="20"/>
                      <w:szCs w:val="20"/>
                      <w:lang w:eastAsia="pt-BR"/>
                    </w:rPr>
                  </w:pPr>
                  <w:ins w:id="2295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647812D" w14:textId="77777777" w:rsidR="0016760B" w:rsidRPr="0016760B" w:rsidRDefault="0016760B" w:rsidP="0016760B">
                  <w:pPr>
                    <w:autoSpaceDE/>
                    <w:autoSpaceDN/>
                    <w:adjustRightInd/>
                    <w:jc w:val="center"/>
                    <w:rPr>
                      <w:ins w:id="22959" w:author="Philippe Hollanda - Oliveira Trust" w:date="2022-07-19T09:57:00Z"/>
                      <w:rFonts w:ascii="Arial" w:eastAsia="Times New Roman" w:hAnsi="Arial" w:cs="Arial"/>
                      <w:color w:val="000000"/>
                      <w:sz w:val="20"/>
                      <w:szCs w:val="20"/>
                      <w:lang w:eastAsia="pt-BR"/>
                    </w:rPr>
                  </w:pPr>
                  <w:ins w:id="22960"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33964E" w14:textId="77777777" w:rsidR="0016760B" w:rsidRPr="0016760B" w:rsidRDefault="0016760B" w:rsidP="0016760B">
                  <w:pPr>
                    <w:autoSpaceDE/>
                    <w:autoSpaceDN/>
                    <w:adjustRightInd/>
                    <w:jc w:val="center"/>
                    <w:rPr>
                      <w:ins w:id="22961" w:author="Philippe Hollanda - Oliveira Trust" w:date="2022-07-19T09:57:00Z"/>
                      <w:rFonts w:ascii="Arial" w:eastAsia="Times New Roman" w:hAnsi="Arial" w:cs="Arial"/>
                      <w:color w:val="000000"/>
                      <w:sz w:val="20"/>
                      <w:szCs w:val="20"/>
                      <w:lang w:eastAsia="pt-BR"/>
                    </w:rPr>
                  </w:pPr>
                  <w:ins w:id="22962" w:author="Philippe Hollanda - Oliveira Trust" w:date="2022-07-19T09:57:00Z">
                    <w:r w:rsidRPr="0016760B">
                      <w:rPr>
                        <w:rFonts w:ascii="Arial" w:eastAsia="Times New Roman" w:hAnsi="Arial" w:cs="Arial"/>
                        <w:color w:val="000000"/>
                        <w:sz w:val="20"/>
                        <w:szCs w:val="20"/>
                        <w:lang w:eastAsia="pt-BR"/>
                      </w:rPr>
                      <w:t>R$ 1.290,00</w:t>
                    </w:r>
                  </w:ins>
                </w:p>
              </w:tc>
            </w:tr>
            <w:tr w:rsidR="0016760B" w:rsidRPr="0016760B" w14:paraId="24E1EE68" w14:textId="77777777" w:rsidTr="0016760B">
              <w:trPr>
                <w:trHeight w:val="1785"/>
                <w:ins w:id="229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25B31A" w14:textId="77777777" w:rsidR="0016760B" w:rsidRPr="0016760B" w:rsidRDefault="0016760B" w:rsidP="0016760B">
                  <w:pPr>
                    <w:autoSpaceDE/>
                    <w:autoSpaceDN/>
                    <w:adjustRightInd/>
                    <w:jc w:val="center"/>
                    <w:rPr>
                      <w:ins w:id="22964" w:author="Philippe Hollanda - Oliveira Trust" w:date="2022-07-19T09:57:00Z"/>
                      <w:rFonts w:ascii="Arial" w:eastAsia="Times New Roman" w:hAnsi="Arial" w:cs="Arial"/>
                      <w:color w:val="000000"/>
                      <w:sz w:val="20"/>
                      <w:szCs w:val="20"/>
                      <w:lang w:eastAsia="pt-BR"/>
                    </w:rPr>
                  </w:pPr>
                  <w:ins w:id="2296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154E90C" w14:textId="77777777" w:rsidR="0016760B" w:rsidRPr="0016760B" w:rsidRDefault="0016760B" w:rsidP="0016760B">
                  <w:pPr>
                    <w:autoSpaceDE/>
                    <w:autoSpaceDN/>
                    <w:adjustRightInd/>
                    <w:jc w:val="center"/>
                    <w:rPr>
                      <w:ins w:id="22966" w:author="Philippe Hollanda - Oliveira Trust" w:date="2022-07-19T09:57:00Z"/>
                      <w:rFonts w:ascii="Arial" w:eastAsia="Times New Roman" w:hAnsi="Arial" w:cs="Arial"/>
                      <w:color w:val="000000"/>
                      <w:sz w:val="20"/>
                      <w:szCs w:val="20"/>
                      <w:lang w:eastAsia="pt-BR"/>
                    </w:rPr>
                  </w:pPr>
                  <w:ins w:id="22967"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7D7442" w14:textId="77777777" w:rsidR="0016760B" w:rsidRPr="0016760B" w:rsidRDefault="0016760B" w:rsidP="0016760B">
                  <w:pPr>
                    <w:autoSpaceDE/>
                    <w:autoSpaceDN/>
                    <w:adjustRightInd/>
                    <w:jc w:val="center"/>
                    <w:rPr>
                      <w:ins w:id="22968" w:author="Philippe Hollanda - Oliveira Trust" w:date="2022-07-19T09:57:00Z"/>
                      <w:rFonts w:ascii="Arial" w:eastAsia="Times New Roman" w:hAnsi="Arial" w:cs="Arial"/>
                      <w:color w:val="000000"/>
                      <w:sz w:val="20"/>
                      <w:szCs w:val="20"/>
                      <w:lang w:eastAsia="pt-BR"/>
                    </w:rPr>
                  </w:pPr>
                  <w:ins w:id="22969" w:author="Philippe Hollanda - Oliveira Trust" w:date="2022-07-19T09:57:00Z">
                    <w:r w:rsidRPr="0016760B">
                      <w:rPr>
                        <w:rFonts w:ascii="Arial" w:eastAsia="Times New Roman" w:hAnsi="Arial" w:cs="Arial"/>
                        <w:color w:val="000000"/>
                        <w:sz w:val="20"/>
                        <w:szCs w:val="20"/>
                        <w:lang w:eastAsia="pt-BR"/>
                      </w:rPr>
                      <w:t>R$ 1.871,00</w:t>
                    </w:r>
                  </w:ins>
                </w:p>
              </w:tc>
            </w:tr>
            <w:tr w:rsidR="0016760B" w:rsidRPr="0016760B" w14:paraId="32C61752" w14:textId="77777777" w:rsidTr="0016760B">
              <w:trPr>
                <w:trHeight w:val="1785"/>
                <w:ins w:id="229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83CAE0" w14:textId="77777777" w:rsidR="0016760B" w:rsidRPr="0016760B" w:rsidRDefault="0016760B" w:rsidP="0016760B">
                  <w:pPr>
                    <w:autoSpaceDE/>
                    <w:autoSpaceDN/>
                    <w:adjustRightInd/>
                    <w:jc w:val="center"/>
                    <w:rPr>
                      <w:ins w:id="22971" w:author="Philippe Hollanda - Oliveira Trust" w:date="2022-07-19T09:57:00Z"/>
                      <w:rFonts w:ascii="Arial" w:eastAsia="Times New Roman" w:hAnsi="Arial" w:cs="Arial"/>
                      <w:color w:val="000000"/>
                      <w:sz w:val="20"/>
                      <w:szCs w:val="20"/>
                      <w:lang w:eastAsia="pt-BR"/>
                    </w:rPr>
                  </w:pPr>
                  <w:ins w:id="22972"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7D0AA499" w14:textId="77777777" w:rsidR="0016760B" w:rsidRPr="0016760B" w:rsidRDefault="0016760B" w:rsidP="0016760B">
                  <w:pPr>
                    <w:autoSpaceDE/>
                    <w:autoSpaceDN/>
                    <w:adjustRightInd/>
                    <w:jc w:val="center"/>
                    <w:rPr>
                      <w:ins w:id="22973" w:author="Philippe Hollanda - Oliveira Trust" w:date="2022-07-19T09:57:00Z"/>
                      <w:rFonts w:ascii="Arial" w:eastAsia="Times New Roman" w:hAnsi="Arial" w:cs="Arial"/>
                      <w:color w:val="000000"/>
                      <w:sz w:val="20"/>
                      <w:szCs w:val="20"/>
                      <w:lang w:eastAsia="pt-BR"/>
                    </w:rPr>
                  </w:pPr>
                  <w:ins w:id="22974"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598EC0" w14:textId="77777777" w:rsidR="0016760B" w:rsidRPr="0016760B" w:rsidRDefault="0016760B" w:rsidP="0016760B">
                  <w:pPr>
                    <w:autoSpaceDE/>
                    <w:autoSpaceDN/>
                    <w:adjustRightInd/>
                    <w:jc w:val="center"/>
                    <w:rPr>
                      <w:ins w:id="22975" w:author="Philippe Hollanda - Oliveira Trust" w:date="2022-07-19T09:57:00Z"/>
                      <w:rFonts w:ascii="Arial" w:eastAsia="Times New Roman" w:hAnsi="Arial" w:cs="Arial"/>
                      <w:color w:val="000000"/>
                      <w:sz w:val="20"/>
                      <w:szCs w:val="20"/>
                      <w:lang w:eastAsia="pt-BR"/>
                    </w:rPr>
                  </w:pPr>
                  <w:ins w:id="22976" w:author="Philippe Hollanda - Oliveira Trust" w:date="2022-07-19T09:57:00Z">
                    <w:r w:rsidRPr="0016760B">
                      <w:rPr>
                        <w:rFonts w:ascii="Arial" w:eastAsia="Times New Roman" w:hAnsi="Arial" w:cs="Arial"/>
                        <w:color w:val="000000"/>
                        <w:sz w:val="20"/>
                        <w:szCs w:val="20"/>
                        <w:lang w:eastAsia="pt-BR"/>
                      </w:rPr>
                      <w:t>R$ 6.475,00</w:t>
                    </w:r>
                  </w:ins>
                </w:p>
              </w:tc>
            </w:tr>
            <w:tr w:rsidR="0016760B" w:rsidRPr="0016760B" w14:paraId="0444CEDA" w14:textId="77777777" w:rsidTr="0016760B">
              <w:trPr>
                <w:trHeight w:val="1785"/>
                <w:ins w:id="229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7967C6" w14:textId="77777777" w:rsidR="0016760B" w:rsidRPr="0016760B" w:rsidRDefault="0016760B" w:rsidP="0016760B">
                  <w:pPr>
                    <w:autoSpaceDE/>
                    <w:autoSpaceDN/>
                    <w:adjustRightInd/>
                    <w:jc w:val="center"/>
                    <w:rPr>
                      <w:ins w:id="22978" w:author="Philippe Hollanda - Oliveira Trust" w:date="2022-07-19T09:57:00Z"/>
                      <w:rFonts w:ascii="Arial" w:eastAsia="Times New Roman" w:hAnsi="Arial" w:cs="Arial"/>
                      <w:color w:val="000000"/>
                      <w:sz w:val="20"/>
                      <w:szCs w:val="20"/>
                      <w:lang w:eastAsia="pt-BR"/>
                    </w:rPr>
                  </w:pPr>
                  <w:ins w:id="22979" w:author="Philippe Hollanda - Oliveira Trust" w:date="2022-07-19T09:57:00Z">
                    <w:r w:rsidRPr="0016760B">
                      <w:rPr>
                        <w:rFonts w:ascii="Arial" w:eastAsia="Times New Roman" w:hAnsi="Arial" w:cs="Arial"/>
                        <w:color w:val="000000"/>
                        <w:sz w:val="20"/>
                        <w:szCs w:val="20"/>
                        <w:lang w:eastAsia="pt-BR"/>
                      </w:rPr>
                      <w:t>VIAFIX</w:t>
                    </w:r>
                  </w:ins>
                </w:p>
              </w:tc>
              <w:tc>
                <w:tcPr>
                  <w:tcW w:w="2324" w:type="dxa"/>
                  <w:tcBorders>
                    <w:top w:val="nil"/>
                    <w:left w:val="nil"/>
                    <w:bottom w:val="single" w:sz="4" w:space="0" w:color="auto"/>
                    <w:right w:val="single" w:sz="4" w:space="0" w:color="auto"/>
                  </w:tcBorders>
                  <w:shd w:val="clear" w:color="auto" w:fill="auto"/>
                  <w:noWrap/>
                  <w:vAlign w:val="center"/>
                  <w:hideMark/>
                </w:tcPr>
                <w:p w14:paraId="708EFF9A" w14:textId="77777777" w:rsidR="0016760B" w:rsidRPr="0016760B" w:rsidRDefault="0016760B" w:rsidP="0016760B">
                  <w:pPr>
                    <w:autoSpaceDE/>
                    <w:autoSpaceDN/>
                    <w:adjustRightInd/>
                    <w:jc w:val="center"/>
                    <w:rPr>
                      <w:ins w:id="22980" w:author="Philippe Hollanda - Oliveira Trust" w:date="2022-07-19T09:57:00Z"/>
                      <w:rFonts w:ascii="Arial" w:eastAsia="Times New Roman" w:hAnsi="Arial" w:cs="Arial"/>
                      <w:color w:val="000000"/>
                      <w:sz w:val="20"/>
                      <w:szCs w:val="20"/>
                      <w:lang w:eastAsia="pt-BR"/>
                    </w:rPr>
                  </w:pPr>
                  <w:ins w:id="22981"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F0ADB5" w14:textId="77777777" w:rsidR="0016760B" w:rsidRPr="0016760B" w:rsidRDefault="0016760B" w:rsidP="0016760B">
                  <w:pPr>
                    <w:autoSpaceDE/>
                    <w:autoSpaceDN/>
                    <w:adjustRightInd/>
                    <w:jc w:val="center"/>
                    <w:rPr>
                      <w:ins w:id="22982" w:author="Philippe Hollanda - Oliveira Trust" w:date="2022-07-19T09:57:00Z"/>
                      <w:rFonts w:ascii="Arial" w:eastAsia="Times New Roman" w:hAnsi="Arial" w:cs="Arial"/>
                      <w:color w:val="000000"/>
                      <w:sz w:val="20"/>
                      <w:szCs w:val="20"/>
                      <w:lang w:eastAsia="pt-BR"/>
                    </w:rPr>
                  </w:pPr>
                  <w:ins w:id="22983" w:author="Philippe Hollanda - Oliveira Trust" w:date="2022-07-19T09:57:00Z">
                    <w:r w:rsidRPr="0016760B">
                      <w:rPr>
                        <w:rFonts w:ascii="Arial" w:eastAsia="Times New Roman" w:hAnsi="Arial" w:cs="Arial"/>
                        <w:color w:val="000000"/>
                        <w:sz w:val="20"/>
                        <w:szCs w:val="20"/>
                        <w:lang w:eastAsia="pt-BR"/>
                      </w:rPr>
                      <w:t>R$ 449,97</w:t>
                    </w:r>
                  </w:ins>
                </w:p>
              </w:tc>
            </w:tr>
            <w:tr w:rsidR="0016760B" w:rsidRPr="0016760B" w14:paraId="60D55457" w14:textId="77777777" w:rsidTr="0016760B">
              <w:trPr>
                <w:trHeight w:val="1785"/>
                <w:ins w:id="229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C0295B" w14:textId="77777777" w:rsidR="0016760B" w:rsidRPr="0016760B" w:rsidRDefault="0016760B" w:rsidP="0016760B">
                  <w:pPr>
                    <w:autoSpaceDE/>
                    <w:autoSpaceDN/>
                    <w:adjustRightInd/>
                    <w:jc w:val="center"/>
                    <w:rPr>
                      <w:ins w:id="22985" w:author="Philippe Hollanda - Oliveira Trust" w:date="2022-07-19T09:57:00Z"/>
                      <w:rFonts w:ascii="Arial" w:eastAsia="Times New Roman" w:hAnsi="Arial" w:cs="Arial"/>
                      <w:color w:val="000000"/>
                      <w:sz w:val="20"/>
                      <w:szCs w:val="20"/>
                      <w:lang w:eastAsia="pt-BR"/>
                    </w:rPr>
                  </w:pPr>
                  <w:ins w:id="22986" w:author="Philippe Hollanda - Oliveira Trust" w:date="2022-07-19T09:57:00Z">
                    <w:r w:rsidRPr="0016760B">
                      <w:rPr>
                        <w:rFonts w:ascii="Arial" w:eastAsia="Times New Roman" w:hAnsi="Arial" w:cs="Arial"/>
                        <w:color w:val="000000"/>
                        <w:sz w:val="20"/>
                        <w:szCs w:val="20"/>
                        <w:lang w:eastAsia="pt-BR"/>
                      </w:rPr>
                      <w:lastRenderedPageBreak/>
                      <w:t>TIJOLO</w:t>
                    </w:r>
                  </w:ins>
                </w:p>
              </w:tc>
              <w:tc>
                <w:tcPr>
                  <w:tcW w:w="2324" w:type="dxa"/>
                  <w:tcBorders>
                    <w:top w:val="nil"/>
                    <w:left w:val="nil"/>
                    <w:bottom w:val="single" w:sz="4" w:space="0" w:color="auto"/>
                    <w:right w:val="single" w:sz="4" w:space="0" w:color="auto"/>
                  </w:tcBorders>
                  <w:shd w:val="clear" w:color="auto" w:fill="auto"/>
                  <w:noWrap/>
                  <w:vAlign w:val="center"/>
                  <w:hideMark/>
                </w:tcPr>
                <w:p w14:paraId="0CFF6FB0" w14:textId="77777777" w:rsidR="0016760B" w:rsidRPr="0016760B" w:rsidRDefault="0016760B" w:rsidP="0016760B">
                  <w:pPr>
                    <w:autoSpaceDE/>
                    <w:autoSpaceDN/>
                    <w:adjustRightInd/>
                    <w:jc w:val="center"/>
                    <w:rPr>
                      <w:ins w:id="22987" w:author="Philippe Hollanda - Oliveira Trust" w:date="2022-07-19T09:57:00Z"/>
                      <w:rFonts w:ascii="Arial" w:eastAsia="Times New Roman" w:hAnsi="Arial" w:cs="Arial"/>
                      <w:color w:val="000000"/>
                      <w:sz w:val="20"/>
                      <w:szCs w:val="20"/>
                      <w:lang w:eastAsia="pt-BR"/>
                    </w:rPr>
                  </w:pPr>
                  <w:ins w:id="22988"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6C6E6E" w14:textId="77777777" w:rsidR="0016760B" w:rsidRPr="0016760B" w:rsidRDefault="0016760B" w:rsidP="0016760B">
                  <w:pPr>
                    <w:autoSpaceDE/>
                    <w:autoSpaceDN/>
                    <w:adjustRightInd/>
                    <w:jc w:val="center"/>
                    <w:rPr>
                      <w:ins w:id="22989" w:author="Philippe Hollanda - Oliveira Trust" w:date="2022-07-19T09:57:00Z"/>
                      <w:rFonts w:ascii="Arial" w:eastAsia="Times New Roman" w:hAnsi="Arial" w:cs="Arial"/>
                      <w:color w:val="000000"/>
                      <w:sz w:val="20"/>
                      <w:szCs w:val="20"/>
                      <w:lang w:eastAsia="pt-BR"/>
                    </w:rPr>
                  </w:pPr>
                  <w:ins w:id="22990" w:author="Philippe Hollanda - Oliveira Trust" w:date="2022-07-19T09:57:00Z">
                    <w:r w:rsidRPr="0016760B">
                      <w:rPr>
                        <w:rFonts w:ascii="Arial" w:eastAsia="Times New Roman" w:hAnsi="Arial" w:cs="Arial"/>
                        <w:color w:val="000000"/>
                        <w:sz w:val="20"/>
                        <w:szCs w:val="20"/>
                        <w:lang w:eastAsia="pt-BR"/>
                      </w:rPr>
                      <w:t>R$ 8.076,00</w:t>
                    </w:r>
                  </w:ins>
                </w:p>
              </w:tc>
            </w:tr>
            <w:tr w:rsidR="0016760B" w:rsidRPr="0016760B" w14:paraId="0BB97401" w14:textId="77777777" w:rsidTr="0016760B">
              <w:trPr>
                <w:trHeight w:val="1785"/>
                <w:ins w:id="229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117A66" w14:textId="77777777" w:rsidR="0016760B" w:rsidRPr="0016760B" w:rsidRDefault="0016760B" w:rsidP="0016760B">
                  <w:pPr>
                    <w:autoSpaceDE/>
                    <w:autoSpaceDN/>
                    <w:adjustRightInd/>
                    <w:jc w:val="center"/>
                    <w:rPr>
                      <w:ins w:id="22992" w:author="Philippe Hollanda - Oliveira Trust" w:date="2022-07-19T09:57:00Z"/>
                      <w:rFonts w:ascii="Arial" w:eastAsia="Times New Roman" w:hAnsi="Arial" w:cs="Arial"/>
                      <w:color w:val="000000"/>
                      <w:sz w:val="20"/>
                      <w:szCs w:val="20"/>
                      <w:lang w:eastAsia="pt-BR"/>
                    </w:rPr>
                  </w:pPr>
                  <w:ins w:id="22993" w:author="Philippe Hollanda - Oliveira Trust" w:date="2022-07-19T09:57:00Z">
                    <w:r w:rsidRPr="0016760B">
                      <w:rPr>
                        <w:rFonts w:ascii="Arial" w:eastAsia="Times New Roman" w:hAnsi="Arial" w:cs="Arial"/>
                        <w:color w:val="000000"/>
                        <w:sz w:val="20"/>
                        <w:szCs w:val="20"/>
                        <w:lang w:eastAsia="pt-BR"/>
                      </w:rPr>
                      <w:t>SISTEMA DE ALARME</w:t>
                    </w:r>
                  </w:ins>
                </w:p>
              </w:tc>
              <w:tc>
                <w:tcPr>
                  <w:tcW w:w="2324" w:type="dxa"/>
                  <w:tcBorders>
                    <w:top w:val="nil"/>
                    <w:left w:val="nil"/>
                    <w:bottom w:val="single" w:sz="4" w:space="0" w:color="auto"/>
                    <w:right w:val="single" w:sz="4" w:space="0" w:color="auto"/>
                  </w:tcBorders>
                  <w:shd w:val="clear" w:color="auto" w:fill="auto"/>
                  <w:noWrap/>
                  <w:vAlign w:val="center"/>
                  <w:hideMark/>
                </w:tcPr>
                <w:p w14:paraId="0091915F" w14:textId="77777777" w:rsidR="0016760B" w:rsidRPr="0016760B" w:rsidRDefault="0016760B" w:rsidP="0016760B">
                  <w:pPr>
                    <w:autoSpaceDE/>
                    <w:autoSpaceDN/>
                    <w:adjustRightInd/>
                    <w:jc w:val="center"/>
                    <w:rPr>
                      <w:ins w:id="22994" w:author="Philippe Hollanda - Oliveira Trust" w:date="2022-07-19T09:57:00Z"/>
                      <w:rFonts w:ascii="Arial" w:eastAsia="Times New Roman" w:hAnsi="Arial" w:cs="Arial"/>
                      <w:color w:val="000000"/>
                      <w:sz w:val="20"/>
                      <w:szCs w:val="20"/>
                      <w:lang w:eastAsia="pt-BR"/>
                    </w:rPr>
                  </w:pPr>
                  <w:ins w:id="22995" w:author="Philippe Hollanda - Oliveira Trust" w:date="2022-07-19T09:57:00Z">
                    <w:r w:rsidRPr="0016760B">
                      <w:rPr>
                        <w:rFonts w:ascii="Arial" w:eastAsia="Times New Roman" w:hAnsi="Arial" w:cs="Arial"/>
                        <w:color w:val="000000"/>
                        <w:sz w:val="20"/>
                        <w:szCs w:val="20"/>
                        <w:lang w:eastAsia="pt-BR"/>
                      </w:rPr>
                      <w:t>17/08/2021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8295CB" w14:textId="77777777" w:rsidR="0016760B" w:rsidRPr="0016760B" w:rsidRDefault="0016760B" w:rsidP="0016760B">
                  <w:pPr>
                    <w:autoSpaceDE/>
                    <w:autoSpaceDN/>
                    <w:adjustRightInd/>
                    <w:jc w:val="center"/>
                    <w:rPr>
                      <w:ins w:id="22996" w:author="Philippe Hollanda - Oliveira Trust" w:date="2022-07-19T09:57:00Z"/>
                      <w:rFonts w:ascii="Arial" w:eastAsia="Times New Roman" w:hAnsi="Arial" w:cs="Arial"/>
                      <w:color w:val="000000"/>
                      <w:sz w:val="20"/>
                      <w:szCs w:val="20"/>
                      <w:lang w:eastAsia="pt-BR"/>
                    </w:rPr>
                  </w:pPr>
                  <w:ins w:id="22997" w:author="Philippe Hollanda - Oliveira Trust" w:date="2022-07-19T09:57:00Z">
                    <w:r w:rsidRPr="0016760B">
                      <w:rPr>
                        <w:rFonts w:ascii="Arial" w:eastAsia="Times New Roman" w:hAnsi="Arial" w:cs="Arial"/>
                        <w:color w:val="000000"/>
                        <w:sz w:val="20"/>
                        <w:szCs w:val="20"/>
                        <w:lang w:eastAsia="pt-BR"/>
                      </w:rPr>
                      <w:t>R$ 3.048,03</w:t>
                    </w:r>
                  </w:ins>
                </w:p>
              </w:tc>
            </w:tr>
            <w:tr w:rsidR="0016760B" w:rsidRPr="0016760B" w14:paraId="17163F70" w14:textId="77777777" w:rsidTr="0016760B">
              <w:trPr>
                <w:trHeight w:val="1785"/>
                <w:ins w:id="2299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4A3EE8D" w14:textId="77777777" w:rsidR="0016760B" w:rsidRPr="0016760B" w:rsidRDefault="0016760B" w:rsidP="0016760B">
                  <w:pPr>
                    <w:autoSpaceDE/>
                    <w:autoSpaceDN/>
                    <w:adjustRightInd/>
                    <w:jc w:val="center"/>
                    <w:rPr>
                      <w:ins w:id="22999" w:author="Philippe Hollanda - Oliveira Trust" w:date="2022-07-19T09:57:00Z"/>
                      <w:rFonts w:ascii="Arial" w:eastAsia="Times New Roman" w:hAnsi="Arial" w:cs="Arial"/>
                      <w:color w:val="000000"/>
                      <w:sz w:val="20"/>
                      <w:szCs w:val="20"/>
                      <w:lang w:eastAsia="pt-BR"/>
                    </w:rPr>
                  </w:pPr>
                  <w:ins w:id="23000" w:author="Philippe Hollanda - Oliveira Trust" w:date="2022-07-19T09:57:00Z">
                    <w:r w:rsidRPr="0016760B">
                      <w:rPr>
                        <w:rFonts w:ascii="Arial" w:eastAsia="Times New Roman" w:hAnsi="Arial" w:cs="Arial"/>
                        <w:color w:val="000000"/>
                        <w:sz w:val="20"/>
                        <w:szCs w:val="20"/>
                        <w:lang w:eastAsia="pt-BR"/>
                      </w:rPr>
                      <w:t>LUMINARIA</w:t>
                    </w:r>
                  </w:ins>
                </w:p>
              </w:tc>
              <w:tc>
                <w:tcPr>
                  <w:tcW w:w="2324" w:type="dxa"/>
                  <w:tcBorders>
                    <w:top w:val="nil"/>
                    <w:left w:val="nil"/>
                    <w:bottom w:val="single" w:sz="4" w:space="0" w:color="auto"/>
                    <w:right w:val="single" w:sz="4" w:space="0" w:color="auto"/>
                  </w:tcBorders>
                  <w:shd w:val="clear" w:color="auto" w:fill="auto"/>
                  <w:noWrap/>
                  <w:vAlign w:val="center"/>
                  <w:hideMark/>
                </w:tcPr>
                <w:p w14:paraId="00038D2A" w14:textId="77777777" w:rsidR="0016760B" w:rsidRPr="0016760B" w:rsidRDefault="0016760B" w:rsidP="0016760B">
                  <w:pPr>
                    <w:autoSpaceDE/>
                    <w:autoSpaceDN/>
                    <w:adjustRightInd/>
                    <w:jc w:val="center"/>
                    <w:rPr>
                      <w:ins w:id="23001" w:author="Philippe Hollanda - Oliveira Trust" w:date="2022-07-19T09:57:00Z"/>
                      <w:rFonts w:ascii="Arial" w:eastAsia="Times New Roman" w:hAnsi="Arial" w:cs="Arial"/>
                      <w:color w:val="000000"/>
                      <w:sz w:val="20"/>
                      <w:szCs w:val="20"/>
                      <w:lang w:eastAsia="pt-BR"/>
                    </w:rPr>
                  </w:pPr>
                  <w:ins w:id="23002"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4B33FD" w14:textId="77777777" w:rsidR="0016760B" w:rsidRPr="0016760B" w:rsidRDefault="0016760B" w:rsidP="0016760B">
                  <w:pPr>
                    <w:autoSpaceDE/>
                    <w:autoSpaceDN/>
                    <w:adjustRightInd/>
                    <w:jc w:val="center"/>
                    <w:rPr>
                      <w:ins w:id="23003" w:author="Philippe Hollanda - Oliveira Trust" w:date="2022-07-19T09:57:00Z"/>
                      <w:rFonts w:ascii="Arial" w:eastAsia="Times New Roman" w:hAnsi="Arial" w:cs="Arial"/>
                      <w:color w:val="000000"/>
                      <w:sz w:val="20"/>
                      <w:szCs w:val="20"/>
                      <w:lang w:eastAsia="pt-BR"/>
                    </w:rPr>
                  </w:pPr>
                  <w:ins w:id="23004" w:author="Philippe Hollanda - Oliveira Trust" w:date="2022-07-19T09:57:00Z">
                    <w:r w:rsidRPr="0016760B">
                      <w:rPr>
                        <w:rFonts w:ascii="Arial" w:eastAsia="Times New Roman" w:hAnsi="Arial" w:cs="Arial"/>
                        <w:color w:val="000000"/>
                        <w:sz w:val="20"/>
                        <w:szCs w:val="20"/>
                        <w:lang w:eastAsia="pt-BR"/>
                      </w:rPr>
                      <w:t>R$ 93.159,45</w:t>
                    </w:r>
                  </w:ins>
                </w:p>
              </w:tc>
            </w:tr>
            <w:tr w:rsidR="0016760B" w:rsidRPr="0016760B" w14:paraId="613CCA13" w14:textId="77777777" w:rsidTr="0016760B">
              <w:trPr>
                <w:trHeight w:val="1785"/>
                <w:ins w:id="2300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B8C7AC6" w14:textId="77777777" w:rsidR="0016760B" w:rsidRPr="0016760B" w:rsidRDefault="0016760B" w:rsidP="0016760B">
                  <w:pPr>
                    <w:autoSpaceDE/>
                    <w:autoSpaceDN/>
                    <w:adjustRightInd/>
                    <w:rPr>
                      <w:ins w:id="2300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74EE045" w14:textId="77777777" w:rsidR="0016760B" w:rsidRPr="0016760B" w:rsidRDefault="0016760B" w:rsidP="0016760B">
                  <w:pPr>
                    <w:autoSpaceDE/>
                    <w:autoSpaceDN/>
                    <w:adjustRightInd/>
                    <w:jc w:val="center"/>
                    <w:rPr>
                      <w:ins w:id="23007" w:author="Philippe Hollanda - Oliveira Trust" w:date="2022-07-19T09:57:00Z"/>
                      <w:rFonts w:ascii="Arial" w:eastAsia="Times New Roman" w:hAnsi="Arial" w:cs="Arial"/>
                      <w:color w:val="000000"/>
                      <w:sz w:val="20"/>
                      <w:szCs w:val="20"/>
                      <w:lang w:eastAsia="pt-BR"/>
                    </w:rPr>
                  </w:pPr>
                  <w:ins w:id="23008"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FEB399" w14:textId="77777777" w:rsidR="0016760B" w:rsidRPr="0016760B" w:rsidRDefault="0016760B" w:rsidP="0016760B">
                  <w:pPr>
                    <w:autoSpaceDE/>
                    <w:autoSpaceDN/>
                    <w:adjustRightInd/>
                    <w:jc w:val="center"/>
                    <w:rPr>
                      <w:ins w:id="23009" w:author="Philippe Hollanda - Oliveira Trust" w:date="2022-07-19T09:57:00Z"/>
                      <w:rFonts w:ascii="Arial" w:eastAsia="Times New Roman" w:hAnsi="Arial" w:cs="Arial"/>
                      <w:color w:val="000000"/>
                      <w:sz w:val="20"/>
                      <w:szCs w:val="20"/>
                      <w:lang w:eastAsia="pt-BR"/>
                    </w:rPr>
                  </w:pPr>
                  <w:ins w:id="23010" w:author="Philippe Hollanda - Oliveira Trust" w:date="2022-07-19T09:57:00Z">
                    <w:r w:rsidRPr="0016760B">
                      <w:rPr>
                        <w:rFonts w:ascii="Arial" w:eastAsia="Times New Roman" w:hAnsi="Arial" w:cs="Arial"/>
                        <w:color w:val="000000"/>
                        <w:sz w:val="20"/>
                        <w:szCs w:val="20"/>
                        <w:lang w:eastAsia="pt-BR"/>
                      </w:rPr>
                      <w:t>R$ 76.307,11</w:t>
                    </w:r>
                  </w:ins>
                </w:p>
              </w:tc>
            </w:tr>
            <w:tr w:rsidR="0016760B" w:rsidRPr="0016760B" w14:paraId="1D185D57" w14:textId="77777777" w:rsidTr="0016760B">
              <w:trPr>
                <w:trHeight w:val="1785"/>
                <w:ins w:id="2301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4211E67" w14:textId="77777777" w:rsidR="0016760B" w:rsidRPr="0016760B" w:rsidRDefault="0016760B" w:rsidP="0016760B">
                  <w:pPr>
                    <w:autoSpaceDE/>
                    <w:autoSpaceDN/>
                    <w:adjustRightInd/>
                    <w:rPr>
                      <w:ins w:id="2301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5985E03" w14:textId="77777777" w:rsidR="0016760B" w:rsidRPr="0016760B" w:rsidRDefault="0016760B" w:rsidP="0016760B">
                  <w:pPr>
                    <w:autoSpaceDE/>
                    <w:autoSpaceDN/>
                    <w:adjustRightInd/>
                    <w:jc w:val="center"/>
                    <w:rPr>
                      <w:ins w:id="23013" w:author="Philippe Hollanda - Oliveira Trust" w:date="2022-07-19T09:57:00Z"/>
                      <w:rFonts w:ascii="Arial" w:eastAsia="Times New Roman" w:hAnsi="Arial" w:cs="Arial"/>
                      <w:color w:val="000000"/>
                      <w:sz w:val="20"/>
                      <w:szCs w:val="20"/>
                      <w:lang w:eastAsia="pt-BR"/>
                    </w:rPr>
                  </w:pPr>
                  <w:ins w:id="23014" w:author="Philippe Hollanda - Oliveira Trust" w:date="2022-07-19T09:57:00Z">
                    <w:r w:rsidRPr="0016760B">
                      <w:rPr>
                        <w:rFonts w:ascii="Arial" w:eastAsia="Times New Roman" w:hAnsi="Arial" w:cs="Arial"/>
                        <w:color w:val="000000"/>
                        <w:sz w:val="20"/>
                        <w:szCs w:val="20"/>
                        <w:lang w:eastAsia="pt-BR"/>
                      </w:rPr>
                      <w:t>06/10/2021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5B7806" w14:textId="77777777" w:rsidR="0016760B" w:rsidRPr="0016760B" w:rsidRDefault="0016760B" w:rsidP="0016760B">
                  <w:pPr>
                    <w:autoSpaceDE/>
                    <w:autoSpaceDN/>
                    <w:adjustRightInd/>
                    <w:jc w:val="center"/>
                    <w:rPr>
                      <w:ins w:id="23015" w:author="Philippe Hollanda - Oliveira Trust" w:date="2022-07-19T09:57:00Z"/>
                      <w:rFonts w:ascii="Arial" w:eastAsia="Times New Roman" w:hAnsi="Arial" w:cs="Arial"/>
                      <w:color w:val="000000"/>
                      <w:sz w:val="20"/>
                      <w:szCs w:val="20"/>
                      <w:lang w:eastAsia="pt-BR"/>
                    </w:rPr>
                  </w:pPr>
                  <w:ins w:id="23016" w:author="Philippe Hollanda - Oliveira Trust" w:date="2022-07-19T09:57:00Z">
                    <w:r w:rsidRPr="0016760B">
                      <w:rPr>
                        <w:rFonts w:ascii="Arial" w:eastAsia="Times New Roman" w:hAnsi="Arial" w:cs="Arial"/>
                        <w:color w:val="000000"/>
                        <w:sz w:val="20"/>
                        <w:szCs w:val="20"/>
                        <w:lang w:eastAsia="pt-BR"/>
                      </w:rPr>
                      <w:t>R$ 76.307,11</w:t>
                    </w:r>
                  </w:ins>
                </w:p>
              </w:tc>
            </w:tr>
            <w:tr w:rsidR="0016760B" w:rsidRPr="0016760B" w14:paraId="7E59E8FA" w14:textId="77777777" w:rsidTr="0016760B">
              <w:trPr>
                <w:trHeight w:val="1785"/>
                <w:ins w:id="230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C1A04E" w14:textId="77777777" w:rsidR="0016760B" w:rsidRPr="0016760B" w:rsidRDefault="0016760B" w:rsidP="0016760B">
                  <w:pPr>
                    <w:autoSpaceDE/>
                    <w:autoSpaceDN/>
                    <w:adjustRightInd/>
                    <w:jc w:val="center"/>
                    <w:rPr>
                      <w:ins w:id="23018" w:author="Philippe Hollanda - Oliveira Trust" w:date="2022-07-19T09:57:00Z"/>
                      <w:rFonts w:ascii="Arial" w:eastAsia="Times New Roman" w:hAnsi="Arial" w:cs="Arial"/>
                      <w:color w:val="000000"/>
                      <w:sz w:val="20"/>
                      <w:szCs w:val="20"/>
                      <w:lang w:eastAsia="pt-BR"/>
                    </w:rPr>
                  </w:pPr>
                  <w:ins w:id="23019" w:author="Philippe Hollanda - Oliveira Trust" w:date="2022-07-19T09:57:00Z">
                    <w:r w:rsidRPr="0016760B">
                      <w:rPr>
                        <w:rFonts w:ascii="Arial" w:eastAsia="Times New Roman" w:hAnsi="Arial" w:cs="Arial"/>
                        <w:color w:val="000000"/>
                        <w:sz w:val="20"/>
                        <w:szCs w:val="20"/>
                        <w:lang w:eastAsia="pt-BR"/>
                      </w:rPr>
                      <w:lastRenderedPageBreak/>
                      <w:t>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012FB80A" w14:textId="77777777" w:rsidR="0016760B" w:rsidRPr="0016760B" w:rsidRDefault="0016760B" w:rsidP="0016760B">
                  <w:pPr>
                    <w:autoSpaceDE/>
                    <w:autoSpaceDN/>
                    <w:adjustRightInd/>
                    <w:jc w:val="center"/>
                    <w:rPr>
                      <w:ins w:id="23020" w:author="Philippe Hollanda - Oliveira Trust" w:date="2022-07-19T09:57:00Z"/>
                      <w:rFonts w:ascii="Arial" w:eastAsia="Times New Roman" w:hAnsi="Arial" w:cs="Arial"/>
                      <w:color w:val="000000"/>
                      <w:sz w:val="20"/>
                      <w:szCs w:val="20"/>
                      <w:lang w:eastAsia="pt-BR"/>
                    </w:rPr>
                  </w:pPr>
                  <w:ins w:id="23021"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B41A19" w14:textId="77777777" w:rsidR="0016760B" w:rsidRPr="0016760B" w:rsidRDefault="0016760B" w:rsidP="0016760B">
                  <w:pPr>
                    <w:autoSpaceDE/>
                    <w:autoSpaceDN/>
                    <w:adjustRightInd/>
                    <w:jc w:val="center"/>
                    <w:rPr>
                      <w:ins w:id="23022" w:author="Philippe Hollanda - Oliveira Trust" w:date="2022-07-19T09:57:00Z"/>
                      <w:rFonts w:ascii="Arial" w:eastAsia="Times New Roman" w:hAnsi="Arial" w:cs="Arial"/>
                      <w:color w:val="000000"/>
                      <w:sz w:val="20"/>
                      <w:szCs w:val="20"/>
                      <w:lang w:eastAsia="pt-BR"/>
                    </w:rPr>
                  </w:pPr>
                  <w:ins w:id="23023" w:author="Philippe Hollanda - Oliveira Trust" w:date="2022-07-19T09:57:00Z">
                    <w:r w:rsidRPr="0016760B">
                      <w:rPr>
                        <w:rFonts w:ascii="Arial" w:eastAsia="Times New Roman" w:hAnsi="Arial" w:cs="Arial"/>
                        <w:color w:val="000000"/>
                        <w:sz w:val="20"/>
                        <w:szCs w:val="20"/>
                        <w:lang w:eastAsia="pt-BR"/>
                      </w:rPr>
                      <w:t>R$ 14.310,00</w:t>
                    </w:r>
                  </w:ins>
                </w:p>
              </w:tc>
            </w:tr>
            <w:tr w:rsidR="0016760B" w:rsidRPr="0016760B" w14:paraId="1ACAC92E" w14:textId="77777777" w:rsidTr="0016760B">
              <w:trPr>
                <w:trHeight w:val="1785"/>
                <w:ins w:id="230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4BB77E" w14:textId="77777777" w:rsidR="0016760B" w:rsidRPr="0016760B" w:rsidRDefault="0016760B" w:rsidP="0016760B">
                  <w:pPr>
                    <w:autoSpaceDE/>
                    <w:autoSpaceDN/>
                    <w:adjustRightInd/>
                    <w:jc w:val="center"/>
                    <w:rPr>
                      <w:ins w:id="23025" w:author="Philippe Hollanda - Oliveira Trust" w:date="2022-07-19T09:57:00Z"/>
                      <w:rFonts w:ascii="Arial" w:eastAsia="Times New Roman" w:hAnsi="Arial" w:cs="Arial"/>
                      <w:color w:val="000000"/>
                      <w:sz w:val="20"/>
                      <w:szCs w:val="20"/>
                      <w:lang w:eastAsia="pt-BR"/>
                    </w:rPr>
                  </w:pPr>
                  <w:ins w:id="23026" w:author="Philippe Hollanda - Oliveira Trust" w:date="2022-07-19T09:57:00Z">
                    <w:r w:rsidRPr="0016760B">
                      <w:rPr>
                        <w:rFonts w:ascii="Arial" w:eastAsia="Times New Roman" w:hAnsi="Arial" w:cs="Arial"/>
                        <w:color w:val="000000"/>
                        <w:sz w:val="20"/>
                        <w:szCs w:val="20"/>
                        <w:lang w:eastAsia="pt-BR"/>
                      </w:rPr>
                      <w:t>VERGALHÃO</w:t>
                    </w:r>
                  </w:ins>
                </w:p>
              </w:tc>
              <w:tc>
                <w:tcPr>
                  <w:tcW w:w="2324" w:type="dxa"/>
                  <w:tcBorders>
                    <w:top w:val="nil"/>
                    <w:left w:val="nil"/>
                    <w:bottom w:val="single" w:sz="4" w:space="0" w:color="auto"/>
                    <w:right w:val="single" w:sz="4" w:space="0" w:color="auto"/>
                  </w:tcBorders>
                  <w:shd w:val="clear" w:color="auto" w:fill="auto"/>
                  <w:noWrap/>
                  <w:vAlign w:val="center"/>
                  <w:hideMark/>
                </w:tcPr>
                <w:p w14:paraId="25CB37F7" w14:textId="77777777" w:rsidR="0016760B" w:rsidRPr="0016760B" w:rsidRDefault="0016760B" w:rsidP="0016760B">
                  <w:pPr>
                    <w:autoSpaceDE/>
                    <w:autoSpaceDN/>
                    <w:adjustRightInd/>
                    <w:jc w:val="center"/>
                    <w:rPr>
                      <w:ins w:id="23027" w:author="Philippe Hollanda - Oliveira Trust" w:date="2022-07-19T09:57:00Z"/>
                      <w:rFonts w:ascii="Arial" w:eastAsia="Times New Roman" w:hAnsi="Arial" w:cs="Arial"/>
                      <w:color w:val="000000"/>
                      <w:sz w:val="20"/>
                      <w:szCs w:val="20"/>
                      <w:lang w:eastAsia="pt-BR"/>
                    </w:rPr>
                  </w:pPr>
                  <w:ins w:id="23028"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2EB462" w14:textId="77777777" w:rsidR="0016760B" w:rsidRPr="0016760B" w:rsidRDefault="0016760B" w:rsidP="0016760B">
                  <w:pPr>
                    <w:autoSpaceDE/>
                    <w:autoSpaceDN/>
                    <w:adjustRightInd/>
                    <w:jc w:val="center"/>
                    <w:rPr>
                      <w:ins w:id="23029" w:author="Philippe Hollanda - Oliveira Trust" w:date="2022-07-19T09:57:00Z"/>
                      <w:rFonts w:ascii="Arial" w:eastAsia="Times New Roman" w:hAnsi="Arial" w:cs="Arial"/>
                      <w:color w:val="000000"/>
                      <w:sz w:val="20"/>
                      <w:szCs w:val="20"/>
                      <w:lang w:eastAsia="pt-BR"/>
                    </w:rPr>
                  </w:pPr>
                  <w:ins w:id="23030" w:author="Philippe Hollanda - Oliveira Trust" w:date="2022-07-19T09:57:00Z">
                    <w:r w:rsidRPr="0016760B">
                      <w:rPr>
                        <w:rFonts w:ascii="Arial" w:eastAsia="Times New Roman" w:hAnsi="Arial" w:cs="Arial"/>
                        <w:color w:val="000000"/>
                        <w:sz w:val="20"/>
                        <w:szCs w:val="20"/>
                        <w:lang w:eastAsia="pt-BR"/>
                      </w:rPr>
                      <w:t>R$ 3.865,00</w:t>
                    </w:r>
                  </w:ins>
                </w:p>
              </w:tc>
            </w:tr>
            <w:tr w:rsidR="0016760B" w:rsidRPr="0016760B" w14:paraId="50E3BB3C" w14:textId="77777777" w:rsidTr="0016760B">
              <w:trPr>
                <w:trHeight w:val="1785"/>
                <w:ins w:id="230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949851" w14:textId="77777777" w:rsidR="0016760B" w:rsidRPr="0016760B" w:rsidRDefault="0016760B" w:rsidP="0016760B">
                  <w:pPr>
                    <w:autoSpaceDE/>
                    <w:autoSpaceDN/>
                    <w:adjustRightInd/>
                    <w:jc w:val="center"/>
                    <w:rPr>
                      <w:ins w:id="23032" w:author="Philippe Hollanda - Oliveira Trust" w:date="2022-07-19T09:57:00Z"/>
                      <w:rFonts w:ascii="Arial" w:eastAsia="Times New Roman" w:hAnsi="Arial" w:cs="Arial"/>
                      <w:color w:val="000000"/>
                      <w:sz w:val="20"/>
                      <w:szCs w:val="20"/>
                      <w:lang w:eastAsia="pt-BR"/>
                    </w:rPr>
                  </w:pPr>
                  <w:ins w:id="23033" w:author="Philippe Hollanda - Oliveira Trust" w:date="2022-07-19T09:57:00Z">
                    <w:r w:rsidRPr="0016760B">
                      <w:rPr>
                        <w:rFonts w:ascii="Arial" w:eastAsia="Times New Roman" w:hAnsi="Arial" w:cs="Arial"/>
                        <w:color w:val="000000"/>
                        <w:sz w:val="20"/>
                        <w:szCs w:val="20"/>
                        <w:lang w:eastAsia="pt-BR"/>
                      </w:rPr>
                      <w:t>CIMENTO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FA442E8" w14:textId="77777777" w:rsidR="0016760B" w:rsidRPr="0016760B" w:rsidRDefault="0016760B" w:rsidP="0016760B">
                  <w:pPr>
                    <w:autoSpaceDE/>
                    <w:autoSpaceDN/>
                    <w:adjustRightInd/>
                    <w:jc w:val="center"/>
                    <w:rPr>
                      <w:ins w:id="23034" w:author="Philippe Hollanda - Oliveira Trust" w:date="2022-07-19T09:57:00Z"/>
                      <w:rFonts w:ascii="Arial" w:eastAsia="Times New Roman" w:hAnsi="Arial" w:cs="Arial"/>
                      <w:color w:val="000000"/>
                      <w:sz w:val="20"/>
                      <w:szCs w:val="20"/>
                      <w:lang w:eastAsia="pt-BR"/>
                    </w:rPr>
                  </w:pPr>
                  <w:ins w:id="23035"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A76BEA" w14:textId="77777777" w:rsidR="0016760B" w:rsidRPr="0016760B" w:rsidRDefault="0016760B" w:rsidP="0016760B">
                  <w:pPr>
                    <w:autoSpaceDE/>
                    <w:autoSpaceDN/>
                    <w:adjustRightInd/>
                    <w:jc w:val="center"/>
                    <w:rPr>
                      <w:ins w:id="23036" w:author="Philippe Hollanda - Oliveira Trust" w:date="2022-07-19T09:57:00Z"/>
                      <w:rFonts w:ascii="Arial" w:eastAsia="Times New Roman" w:hAnsi="Arial" w:cs="Arial"/>
                      <w:color w:val="000000"/>
                      <w:sz w:val="20"/>
                      <w:szCs w:val="20"/>
                      <w:lang w:eastAsia="pt-BR"/>
                    </w:rPr>
                  </w:pPr>
                  <w:ins w:id="23037" w:author="Philippe Hollanda - Oliveira Trust" w:date="2022-07-19T09:57:00Z">
                    <w:r w:rsidRPr="0016760B">
                      <w:rPr>
                        <w:rFonts w:ascii="Arial" w:eastAsia="Times New Roman" w:hAnsi="Arial" w:cs="Arial"/>
                        <w:color w:val="000000"/>
                        <w:sz w:val="20"/>
                        <w:szCs w:val="20"/>
                        <w:lang w:eastAsia="pt-BR"/>
                      </w:rPr>
                      <w:t>R$ 2.820,00</w:t>
                    </w:r>
                  </w:ins>
                </w:p>
              </w:tc>
            </w:tr>
            <w:tr w:rsidR="0016760B" w:rsidRPr="0016760B" w14:paraId="439E5AE7" w14:textId="77777777" w:rsidTr="0016760B">
              <w:trPr>
                <w:trHeight w:val="1785"/>
                <w:ins w:id="230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92D4B9" w14:textId="77777777" w:rsidR="0016760B" w:rsidRPr="0016760B" w:rsidRDefault="0016760B" w:rsidP="0016760B">
                  <w:pPr>
                    <w:autoSpaceDE/>
                    <w:autoSpaceDN/>
                    <w:adjustRightInd/>
                    <w:jc w:val="center"/>
                    <w:rPr>
                      <w:ins w:id="23039" w:author="Philippe Hollanda - Oliveira Trust" w:date="2022-07-19T09:57:00Z"/>
                      <w:rFonts w:ascii="Arial" w:eastAsia="Times New Roman" w:hAnsi="Arial" w:cs="Arial"/>
                      <w:color w:val="000000"/>
                      <w:sz w:val="20"/>
                      <w:szCs w:val="20"/>
                      <w:lang w:eastAsia="pt-BR"/>
                    </w:rPr>
                  </w:pPr>
                  <w:ins w:id="23040" w:author="Philippe Hollanda - Oliveira Trust" w:date="2022-07-19T09:57:00Z">
                    <w:r w:rsidRPr="0016760B">
                      <w:rPr>
                        <w:rFonts w:ascii="Arial" w:eastAsia="Times New Roman" w:hAnsi="Arial" w:cs="Arial"/>
                        <w:color w:val="000000"/>
                        <w:sz w:val="20"/>
                        <w:szCs w:val="20"/>
                        <w:lang w:eastAsia="pt-BR"/>
                      </w:rPr>
                      <w:t>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5AF79492" w14:textId="77777777" w:rsidR="0016760B" w:rsidRPr="0016760B" w:rsidRDefault="0016760B" w:rsidP="0016760B">
                  <w:pPr>
                    <w:autoSpaceDE/>
                    <w:autoSpaceDN/>
                    <w:adjustRightInd/>
                    <w:jc w:val="center"/>
                    <w:rPr>
                      <w:ins w:id="23041" w:author="Philippe Hollanda - Oliveira Trust" w:date="2022-07-19T09:57:00Z"/>
                      <w:rFonts w:ascii="Arial" w:eastAsia="Times New Roman" w:hAnsi="Arial" w:cs="Arial"/>
                      <w:color w:val="000000"/>
                      <w:sz w:val="20"/>
                      <w:szCs w:val="20"/>
                      <w:lang w:eastAsia="pt-BR"/>
                    </w:rPr>
                  </w:pPr>
                  <w:ins w:id="23042" w:author="Philippe Hollanda - Oliveira Trust" w:date="2022-07-19T09:57:00Z">
                    <w:r w:rsidRPr="0016760B">
                      <w:rPr>
                        <w:rFonts w:ascii="Arial" w:eastAsia="Times New Roman" w:hAnsi="Arial" w:cs="Arial"/>
                        <w:color w:val="000000"/>
                        <w:sz w:val="20"/>
                        <w:szCs w:val="20"/>
                        <w:lang w:eastAsia="pt-BR"/>
                      </w:rPr>
                      <w:t>17/08/2021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0B9D4C" w14:textId="77777777" w:rsidR="0016760B" w:rsidRPr="0016760B" w:rsidRDefault="0016760B" w:rsidP="0016760B">
                  <w:pPr>
                    <w:autoSpaceDE/>
                    <w:autoSpaceDN/>
                    <w:adjustRightInd/>
                    <w:jc w:val="center"/>
                    <w:rPr>
                      <w:ins w:id="23043" w:author="Philippe Hollanda - Oliveira Trust" w:date="2022-07-19T09:57:00Z"/>
                      <w:rFonts w:ascii="Arial" w:eastAsia="Times New Roman" w:hAnsi="Arial" w:cs="Arial"/>
                      <w:color w:val="000000"/>
                      <w:sz w:val="20"/>
                      <w:szCs w:val="20"/>
                      <w:lang w:eastAsia="pt-BR"/>
                    </w:rPr>
                  </w:pPr>
                  <w:ins w:id="23044" w:author="Philippe Hollanda - Oliveira Trust" w:date="2022-07-19T09:57:00Z">
                    <w:r w:rsidRPr="0016760B">
                      <w:rPr>
                        <w:rFonts w:ascii="Arial" w:eastAsia="Times New Roman" w:hAnsi="Arial" w:cs="Arial"/>
                        <w:color w:val="000000"/>
                        <w:sz w:val="20"/>
                        <w:szCs w:val="20"/>
                        <w:lang w:eastAsia="pt-BR"/>
                      </w:rPr>
                      <w:t>R$ 2.698,00</w:t>
                    </w:r>
                  </w:ins>
                </w:p>
              </w:tc>
            </w:tr>
            <w:tr w:rsidR="0016760B" w:rsidRPr="0016760B" w14:paraId="6449C352" w14:textId="77777777" w:rsidTr="0016760B">
              <w:trPr>
                <w:trHeight w:val="1785"/>
                <w:ins w:id="230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123825" w14:textId="77777777" w:rsidR="0016760B" w:rsidRPr="0016760B" w:rsidRDefault="0016760B" w:rsidP="0016760B">
                  <w:pPr>
                    <w:autoSpaceDE/>
                    <w:autoSpaceDN/>
                    <w:adjustRightInd/>
                    <w:jc w:val="center"/>
                    <w:rPr>
                      <w:ins w:id="23046" w:author="Philippe Hollanda - Oliveira Trust" w:date="2022-07-19T09:57:00Z"/>
                      <w:rFonts w:ascii="Arial" w:eastAsia="Times New Roman" w:hAnsi="Arial" w:cs="Arial"/>
                      <w:color w:val="000000"/>
                      <w:sz w:val="20"/>
                      <w:szCs w:val="20"/>
                      <w:lang w:eastAsia="pt-BR"/>
                    </w:rPr>
                  </w:pPr>
                  <w:ins w:id="23047"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2F00B052" w14:textId="77777777" w:rsidR="0016760B" w:rsidRPr="0016760B" w:rsidRDefault="0016760B" w:rsidP="0016760B">
                  <w:pPr>
                    <w:autoSpaceDE/>
                    <w:autoSpaceDN/>
                    <w:adjustRightInd/>
                    <w:jc w:val="center"/>
                    <w:rPr>
                      <w:ins w:id="23048" w:author="Philippe Hollanda - Oliveira Trust" w:date="2022-07-19T09:57:00Z"/>
                      <w:rFonts w:ascii="Arial" w:eastAsia="Times New Roman" w:hAnsi="Arial" w:cs="Arial"/>
                      <w:color w:val="000000"/>
                      <w:sz w:val="20"/>
                      <w:szCs w:val="20"/>
                      <w:lang w:eastAsia="pt-BR"/>
                    </w:rPr>
                  </w:pPr>
                  <w:ins w:id="23049"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78FB34" w14:textId="77777777" w:rsidR="0016760B" w:rsidRPr="0016760B" w:rsidRDefault="0016760B" w:rsidP="0016760B">
                  <w:pPr>
                    <w:autoSpaceDE/>
                    <w:autoSpaceDN/>
                    <w:adjustRightInd/>
                    <w:jc w:val="center"/>
                    <w:rPr>
                      <w:ins w:id="23050" w:author="Philippe Hollanda - Oliveira Trust" w:date="2022-07-19T09:57:00Z"/>
                      <w:rFonts w:ascii="Arial" w:eastAsia="Times New Roman" w:hAnsi="Arial" w:cs="Arial"/>
                      <w:color w:val="000000"/>
                      <w:sz w:val="20"/>
                      <w:szCs w:val="20"/>
                      <w:lang w:eastAsia="pt-BR"/>
                    </w:rPr>
                  </w:pPr>
                  <w:ins w:id="23051" w:author="Philippe Hollanda - Oliveira Trust" w:date="2022-07-19T09:57:00Z">
                    <w:r w:rsidRPr="0016760B">
                      <w:rPr>
                        <w:rFonts w:ascii="Arial" w:eastAsia="Times New Roman" w:hAnsi="Arial" w:cs="Arial"/>
                        <w:color w:val="000000"/>
                        <w:sz w:val="20"/>
                        <w:szCs w:val="20"/>
                        <w:lang w:eastAsia="pt-BR"/>
                      </w:rPr>
                      <w:t>R$ 2.235,45</w:t>
                    </w:r>
                  </w:ins>
                </w:p>
              </w:tc>
            </w:tr>
            <w:tr w:rsidR="0016760B" w:rsidRPr="0016760B" w14:paraId="6617E94C" w14:textId="77777777" w:rsidTr="0016760B">
              <w:trPr>
                <w:trHeight w:val="1785"/>
                <w:ins w:id="230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D6FAED" w14:textId="77777777" w:rsidR="0016760B" w:rsidRPr="0016760B" w:rsidRDefault="0016760B" w:rsidP="0016760B">
                  <w:pPr>
                    <w:autoSpaceDE/>
                    <w:autoSpaceDN/>
                    <w:adjustRightInd/>
                    <w:jc w:val="center"/>
                    <w:rPr>
                      <w:ins w:id="23053" w:author="Philippe Hollanda - Oliveira Trust" w:date="2022-07-19T09:57:00Z"/>
                      <w:rFonts w:ascii="Arial" w:eastAsia="Times New Roman" w:hAnsi="Arial" w:cs="Arial"/>
                      <w:color w:val="000000"/>
                      <w:sz w:val="20"/>
                      <w:szCs w:val="20"/>
                      <w:lang w:eastAsia="pt-BR"/>
                    </w:rPr>
                  </w:pPr>
                  <w:ins w:id="23054" w:author="Philippe Hollanda - Oliveira Trust" w:date="2022-07-19T09:57:00Z">
                    <w:r w:rsidRPr="0016760B">
                      <w:rPr>
                        <w:rFonts w:ascii="Arial" w:eastAsia="Times New Roman" w:hAnsi="Arial" w:cs="Arial"/>
                        <w:color w:val="000000"/>
                        <w:sz w:val="20"/>
                        <w:szCs w:val="20"/>
                        <w:lang w:eastAsia="pt-BR"/>
                      </w:rPr>
                      <w:lastRenderedPageBreak/>
                      <w:t>ABRAÇADEIRA</w:t>
                    </w:r>
                  </w:ins>
                </w:p>
              </w:tc>
              <w:tc>
                <w:tcPr>
                  <w:tcW w:w="2324" w:type="dxa"/>
                  <w:tcBorders>
                    <w:top w:val="nil"/>
                    <w:left w:val="nil"/>
                    <w:bottom w:val="single" w:sz="4" w:space="0" w:color="auto"/>
                    <w:right w:val="single" w:sz="4" w:space="0" w:color="auto"/>
                  </w:tcBorders>
                  <w:shd w:val="clear" w:color="auto" w:fill="auto"/>
                  <w:noWrap/>
                  <w:vAlign w:val="center"/>
                  <w:hideMark/>
                </w:tcPr>
                <w:p w14:paraId="5E6543A4" w14:textId="77777777" w:rsidR="0016760B" w:rsidRPr="0016760B" w:rsidRDefault="0016760B" w:rsidP="0016760B">
                  <w:pPr>
                    <w:autoSpaceDE/>
                    <w:autoSpaceDN/>
                    <w:adjustRightInd/>
                    <w:jc w:val="center"/>
                    <w:rPr>
                      <w:ins w:id="23055" w:author="Philippe Hollanda - Oliveira Trust" w:date="2022-07-19T09:57:00Z"/>
                      <w:rFonts w:ascii="Arial" w:eastAsia="Times New Roman" w:hAnsi="Arial" w:cs="Arial"/>
                      <w:color w:val="000000"/>
                      <w:sz w:val="20"/>
                      <w:szCs w:val="20"/>
                      <w:lang w:eastAsia="pt-BR"/>
                    </w:rPr>
                  </w:pPr>
                  <w:ins w:id="23056"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E0D9FE" w14:textId="77777777" w:rsidR="0016760B" w:rsidRPr="0016760B" w:rsidRDefault="0016760B" w:rsidP="0016760B">
                  <w:pPr>
                    <w:autoSpaceDE/>
                    <w:autoSpaceDN/>
                    <w:adjustRightInd/>
                    <w:jc w:val="center"/>
                    <w:rPr>
                      <w:ins w:id="23057" w:author="Philippe Hollanda - Oliveira Trust" w:date="2022-07-19T09:57:00Z"/>
                      <w:rFonts w:ascii="Arial" w:eastAsia="Times New Roman" w:hAnsi="Arial" w:cs="Arial"/>
                      <w:color w:val="000000"/>
                      <w:sz w:val="20"/>
                      <w:szCs w:val="20"/>
                      <w:lang w:eastAsia="pt-BR"/>
                    </w:rPr>
                  </w:pPr>
                  <w:ins w:id="23058" w:author="Philippe Hollanda - Oliveira Trust" w:date="2022-07-19T09:57:00Z">
                    <w:r w:rsidRPr="0016760B">
                      <w:rPr>
                        <w:rFonts w:ascii="Arial" w:eastAsia="Times New Roman" w:hAnsi="Arial" w:cs="Arial"/>
                        <w:color w:val="000000"/>
                        <w:sz w:val="20"/>
                        <w:szCs w:val="20"/>
                        <w:lang w:eastAsia="pt-BR"/>
                      </w:rPr>
                      <w:t>R$ 1.216,85</w:t>
                    </w:r>
                  </w:ins>
                </w:p>
              </w:tc>
            </w:tr>
            <w:tr w:rsidR="0016760B" w:rsidRPr="0016760B" w14:paraId="4C0E4586" w14:textId="77777777" w:rsidTr="0016760B">
              <w:trPr>
                <w:trHeight w:val="1785"/>
                <w:ins w:id="230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5DE48C" w14:textId="77777777" w:rsidR="0016760B" w:rsidRPr="0016760B" w:rsidRDefault="0016760B" w:rsidP="0016760B">
                  <w:pPr>
                    <w:autoSpaceDE/>
                    <w:autoSpaceDN/>
                    <w:adjustRightInd/>
                    <w:jc w:val="center"/>
                    <w:rPr>
                      <w:ins w:id="23060" w:author="Philippe Hollanda - Oliveira Trust" w:date="2022-07-19T09:57:00Z"/>
                      <w:rFonts w:ascii="Arial" w:eastAsia="Times New Roman" w:hAnsi="Arial" w:cs="Arial"/>
                      <w:color w:val="000000"/>
                      <w:sz w:val="20"/>
                      <w:szCs w:val="20"/>
                      <w:lang w:eastAsia="pt-BR"/>
                    </w:rPr>
                  </w:pPr>
                  <w:ins w:id="23061" w:author="Philippe Hollanda - Oliveira Trust" w:date="2022-07-19T09:57:00Z">
                    <w:r w:rsidRPr="0016760B">
                      <w:rPr>
                        <w:rFonts w:ascii="Arial" w:eastAsia="Times New Roman" w:hAnsi="Arial" w:cs="Arial"/>
                        <w:color w:val="000000"/>
                        <w:sz w:val="20"/>
                        <w:szCs w:val="20"/>
                        <w:lang w:eastAsia="pt-BR"/>
                      </w:rPr>
                      <w:t>CHAPA EXPANDIDA</w:t>
                    </w:r>
                  </w:ins>
                </w:p>
              </w:tc>
              <w:tc>
                <w:tcPr>
                  <w:tcW w:w="2324" w:type="dxa"/>
                  <w:tcBorders>
                    <w:top w:val="nil"/>
                    <w:left w:val="nil"/>
                    <w:bottom w:val="single" w:sz="4" w:space="0" w:color="auto"/>
                    <w:right w:val="single" w:sz="4" w:space="0" w:color="auto"/>
                  </w:tcBorders>
                  <w:shd w:val="clear" w:color="auto" w:fill="auto"/>
                  <w:noWrap/>
                  <w:vAlign w:val="center"/>
                  <w:hideMark/>
                </w:tcPr>
                <w:p w14:paraId="3315A3D4" w14:textId="77777777" w:rsidR="0016760B" w:rsidRPr="0016760B" w:rsidRDefault="0016760B" w:rsidP="0016760B">
                  <w:pPr>
                    <w:autoSpaceDE/>
                    <w:autoSpaceDN/>
                    <w:adjustRightInd/>
                    <w:jc w:val="center"/>
                    <w:rPr>
                      <w:ins w:id="23062" w:author="Philippe Hollanda - Oliveira Trust" w:date="2022-07-19T09:57:00Z"/>
                      <w:rFonts w:ascii="Arial" w:eastAsia="Times New Roman" w:hAnsi="Arial" w:cs="Arial"/>
                      <w:color w:val="000000"/>
                      <w:sz w:val="20"/>
                      <w:szCs w:val="20"/>
                      <w:lang w:eastAsia="pt-BR"/>
                    </w:rPr>
                  </w:pPr>
                  <w:ins w:id="23063" w:author="Philippe Hollanda - Oliveira Trust" w:date="2022-07-19T09:57:00Z">
                    <w:r w:rsidRPr="0016760B">
                      <w:rPr>
                        <w:rFonts w:ascii="Arial" w:eastAsia="Times New Roman" w:hAnsi="Arial" w:cs="Arial"/>
                        <w:color w:val="000000"/>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3AD51B" w14:textId="77777777" w:rsidR="0016760B" w:rsidRPr="0016760B" w:rsidRDefault="0016760B" w:rsidP="0016760B">
                  <w:pPr>
                    <w:autoSpaceDE/>
                    <w:autoSpaceDN/>
                    <w:adjustRightInd/>
                    <w:jc w:val="center"/>
                    <w:rPr>
                      <w:ins w:id="23064" w:author="Philippe Hollanda - Oliveira Trust" w:date="2022-07-19T09:57:00Z"/>
                      <w:rFonts w:ascii="Arial" w:eastAsia="Times New Roman" w:hAnsi="Arial" w:cs="Arial"/>
                      <w:color w:val="000000"/>
                      <w:sz w:val="20"/>
                      <w:szCs w:val="20"/>
                      <w:lang w:eastAsia="pt-BR"/>
                    </w:rPr>
                  </w:pPr>
                  <w:ins w:id="23065" w:author="Philippe Hollanda - Oliveira Trust" w:date="2022-07-19T09:57:00Z">
                    <w:r w:rsidRPr="0016760B">
                      <w:rPr>
                        <w:rFonts w:ascii="Arial" w:eastAsia="Times New Roman" w:hAnsi="Arial" w:cs="Arial"/>
                        <w:color w:val="000000"/>
                        <w:sz w:val="20"/>
                        <w:szCs w:val="20"/>
                        <w:lang w:eastAsia="pt-BR"/>
                      </w:rPr>
                      <w:t>R$ 5.040,00</w:t>
                    </w:r>
                  </w:ins>
                </w:p>
              </w:tc>
            </w:tr>
            <w:tr w:rsidR="0016760B" w:rsidRPr="0016760B" w14:paraId="4ABC27B0" w14:textId="77777777" w:rsidTr="0016760B">
              <w:trPr>
                <w:trHeight w:val="1785"/>
                <w:ins w:id="230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8E01EA" w14:textId="77777777" w:rsidR="0016760B" w:rsidRPr="0016760B" w:rsidRDefault="0016760B" w:rsidP="0016760B">
                  <w:pPr>
                    <w:autoSpaceDE/>
                    <w:autoSpaceDN/>
                    <w:adjustRightInd/>
                    <w:jc w:val="center"/>
                    <w:rPr>
                      <w:ins w:id="23067" w:author="Philippe Hollanda - Oliveira Trust" w:date="2022-07-19T09:57:00Z"/>
                      <w:rFonts w:ascii="Arial" w:eastAsia="Times New Roman" w:hAnsi="Arial" w:cs="Arial"/>
                      <w:color w:val="000000"/>
                      <w:sz w:val="20"/>
                      <w:szCs w:val="20"/>
                      <w:lang w:eastAsia="pt-BR"/>
                    </w:rPr>
                  </w:pPr>
                  <w:ins w:id="23068"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14EC5EDA" w14:textId="77777777" w:rsidR="0016760B" w:rsidRPr="0016760B" w:rsidRDefault="0016760B" w:rsidP="0016760B">
                  <w:pPr>
                    <w:autoSpaceDE/>
                    <w:autoSpaceDN/>
                    <w:adjustRightInd/>
                    <w:jc w:val="center"/>
                    <w:rPr>
                      <w:ins w:id="23069" w:author="Philippe Hollanda - Oliveira Trust" w:date="2022-07-19T09:57:00Z"/>
                      <w:rFonts w:ascii="Arial" w:eastAsia="Times New Roman" w:hAnsi="Arial" w:cs="Arial"/>
                      <w:color w:val="000000"/>
                      <w:sz w:val="20"/>
                      <w:szCs w:val="20"/>
                      <w:lang w:eastAsia="pt-BR"/>
                    </w:rPr>
                  </w:pPr>
                  <w:ins w:id="23070"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FF99CD" w14:textId="77777777" w:rsidR="0016760B" w:rsidRPr="0016760B" w:rsidRDefault="0016760B" w:rsidP="0016760B">
                  <w:pPr>
                    <w:autoSpaceDE/>
                    <w:autoSpaceDN/>
                    <w:adjustRightInd/>
                    <w:jc w:val="center"/>
                    <w:rPr>
                      <w:ins w:id="23071" w:author="Philippe Hollanda - Oliveira Trust" w:date="2022-07-19T09:57:00Z"/>
                      <w:rFonts w:ascii="Arial" w:eastAsia="Times New Roman" w:hAnsi="Arial" w:cs="Arial"/>
                      <w:color w:val="000000"/>
                      <w:sz w:val="20"/>
                      <w:szCs w:val="20"/>
                      <w:lang w:eastAsia="pt-BR"/>
                    </w:rPr>
                  </w:pPr>
                  <w:ins w:id="23072" w:author="Philippe Hollanda - Oliveira Trust" w:date="2022-07-19T09:57:00Z">
                    <w:r w:rsidRPr="0016760B">
                      <w:rPr>
                        <w:rFonts w:ascii="Arial" w:eastAsia="Times New Roman" w:hAnsi="Arial" w:cs="Arial"/>
                        <w:color w:val="000000"/>
                        <w:sz w:val="20"/>
                        <w:szCs w:val="20"/>
                        <w:lang w:eastAsia="pt-BR"/>
                      </w:rPr>
                      <w:t>R$ 6.475,00</w:t>
                    </w:r>
                  </w:ins>
                </w:p>
              </w:tc>
            </w:tr>
            <w:tr w:rsidR="0016760B" w:rsidRPr="0016760B" w14:paraId="0AE5CBEF" w14:textId="77777777" w:rsidTr="0016760B">
              <w:trPr>
                <w:trHeight w:val="1785"/>
                <w:ins w:id="230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4B5917" w14:textId="77777777" w:rsidR="0016760B" w:rsidRPr="0016760B" w:rsidRDefault="0016760B" w:rsidP="0016760B">
                  <w:pPr>
                    <w:autoSpaceDE/>
                    <w:autoSpaceDN/>
                    <w:adjustRightInd/>
                    <w:jc w:val="center"/>
                    <w:rPr>
                      <w:ins w:id="23074" w:author="Philippe Hollanda - Oliveira Trust" w:date="2022-07-19T09:57:00Z"/>
                      <w:rFonts w:ascii="Arial" w:eastAsia="Times New Roman" w:hAnsi="Arial" w:cs="Arial"/>
                      <w:color w:val="000000"/>
                      <w:sz w:val="20"/>
                      <w:szCs w:val="20"/>
                      <w:lang w:eastAsia="pt-BR"/>
                    </w:rPr>
                  </w:pPr>
                  <w:ins w:id="23075" w:author="Philippe Hollanda - Oliveira Trust" w:date="2022-07-19T09:57:00Z">
                    <w:r w:rsidRPr="0016760B">
                      <w:rPr>
                        <w:rFonts w:ascii="Arial" w:eastAsia="Times New Roman" w:hAnsi="Arial" w:cs="Arial"/>
                        <w:color w:val="000000"/>
                        <w:sz w:val="20"/>
                        <w:szCs w:val="20"/>
                        <w:lang w:eastAsia="pt-BR"/>
                      </w:rPr>
                      <w:t>VIGA</w:t>
                    </w:r>
                  </w:ins>
                </w:p>
              </w:tc>
              <w:tc>
                <w:tcPr>
                  <w:tcW w:w="2324" w:type="dxa"/>
                  <w:tcBorders>
                    <w:top w:val="nil"/>
                    <w:left w:val="nil"/>
                    <w:bottom w:val="single" w:sz="4" w:space="0" w:color="auto"/>
                    <w:right w:val="single" w:sz="4" w:space="0" w:color="auto"/>
                  </w:tcBorders>
                  <w:shd w:val="clear" w:color="auto" w:fill="auto"/>
                  <w:noWrap/>
                  <w:vAlign w:val="center"/>
                  <w:hideMark/>
                </w:tcPr>
                <w:p w14:paraId="78A58C23" w14:textId="77777777" w:rsidR="0016760B" w:rsidRPr="0016760B" w:rsidRDefault="0016760B" w:rsidP="0016760B">
                  <w:pPr>
                    <w:autoSpaceDE/>
                    <w:autoSpaceDN/>
                    <w:adjustRightInd/>
                    <w:jc w:val="center"/>
                    <w:rPr>
                      <w:ins w:id="23076" w:author="Philippe Hollanda - Oliveira Trust" w:date="2022-07-19T09:57:00Z"/>
                      <w:rFonts w:ascii="Arial" w:eastAsia="Times New Roman" w:hAnsi="Arial" w:cs="Arial"/>
                      <w:color w:val="000000"/>
                      <w:sz w:val="20"/>
                      <w:szCs w:val="20"/>
                      <w:lang w:eastAsia="pt-BR"/>
                    </w:rPr>
                  </w:pPr>
                  <w:ins w:id="23077"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FE112E" w14:textId="77777777" w:rsidR="0016760B" w:rsidRPr="0016760B" w:rsidRDefault="0016760B" w:rsidP="0016760B">
                  <w:pPr>
                    <w:autoSpaceDE/>
                    <w:autoSpaceDN/>
                    <w:adjustRightInd/>
                    <w:jc w:val="center"/>
                    <w:rPr>
                      <w:ins w:id="23078" w:author="Philippe Hollanda - Oliveira Trust" w:date="2022-07-19T09:57:00Z"/>
                      <w:rFonts w:ascii="Arial" w:eastAsia="Times New Roman" w:hAnsi="Arial" w:cs="Arial"/>
                      <w:color w:val="000000"/>
                      <w:sz w:val="20"/>
                      <w:szCs w:val="20"/>
                      <w:lang w:eastAsia="pt-BR"/>
                    </w:rPr>
                  </w:pPr>
                  <w:ins w:id="23079" w:author="Philippe Hollanda - Oliveira Trust" w:date="2022-07-19T09:57:00Z">
                    <w:r w:rsidRPr="0016760B">
                      <w:rPr>
                        <w:rFonts w:ascii="Arial" w:eastAsia="Times New Roman" w:hAnsi="Arial" w:cs="Arial"/>
                        <w:color w:val="000000"/>
                        <w:sz w:val="20"/>
                        <w:szCs w:val="20"/>
                        <w:lang w:eastAsia="pt-BR"/>
                      </w:rPr>
                      <w:t>R$ 295,00</w:t>
                    </w:r>
                  </w:ins>
                </w:p>
              </w:tc>
            </w:tr>
            <w:tr w:rsidR="0016760B" w:rsidRPr="0016760B" w14:paraId="3B74DD3D" w14:textId="77777777" w:rsidTr="0016760B">
              <w:trPr>
                <w:trHeight w:val="1785"/>
                <w:ins w:id="230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CD4879" w14:textId="77777777" w:rsidR="0016760B" w:rsidRPr="0016760B" w:rsidRDefault="0016760B" w:rsidP="0016760B">
                  <w:pPr>
                    <w:autoSpaceDE/>
                    <w:autoSpaceDN/>
                    <w:adjustRightInd/>
                    <w:jc w:val="center"/>
                    <w:rPr>
                      <w:ins w:id="23081" w:author="Philippe Hollanda - Oliveira Trust" w:date="2022-07-19T09:57:00Z"/>
                      <w:rFonts w:ascii="Arial" w:eastAsia="Times New Roman" w:hAnsi="Arial" w:cs="Arial"/>
                      <w:color w:val="000000"/>
                      <w:sz w:val="20"/>
                      <w:szCs w:val="20"/>
                      <w:lang w:eastAsia="pt-BR"/>
                    </w:rPr>
                  </w:pPr>
                  <w:ins w:id="2308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A6220B7" w14:textId="77777777" w:rsidR="0016760B" w:rsidRPr="0016760B" w:rsidRDefault="0016760B" w:rsidP="0016760B">
                  <w:pPr>
                    <w:autoSpaceDE/>
                    <w:autoSpaceDN/>
                    <w:adjustRightInd/>
                    <w:jc w:val="center"/>
                    <w:rPr>
                      <w:ins w:id="23083" w:author="Philippe Hollanda - Oliveira Trust" w:date="2022-07-19T09:57:00Z"/>
                      <w:rFonts w:ascii="Arial" w:eastAsia="Times New Roman" w:hAnsi="Arial" w:cs="Arial"/>
                      <w:color w:val="000000"/>
                      <w:sz w:val="20"/>
                      <w:szCs w:val="20"/>
                      <w:lang w:eastAsia="pt-BR"/>
                    </w:rPr>
                  </w:pPr>
                  <w:ins w:id="23084"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8DE41D" w14:textId="77777777" w:rsidR="0016760B" w:rsidRPr="0016760B" w:rsidRDefault="0016760B" w:rsidP="0016760B">
                  <w:pPr>
                    <w:autoSpaceDE/>
                    <w:autoSpaceDN/>
                    <w:adjustRightInd/>
                    <w:jc w:val="center"/>
                    <w:rPr>
                      <w:ins w:id="23085" w:author="Philippe Hollanda - Oliveira Trust" w:date="2022-07-19T09:57:00Z"/>
                      <w:rFonts w:ascii="Arial" w:eastAsia="Times New Roman" w:hAnsi="Arial" w:cs="Arial"/>
                      <w:color w:val="000000"/>
                      <w:sz w:val="20"/>
                      <w:szCs w:val="20"/>
                      <w:lang w:eastAsia="pt-BR"/>
                    </w:rPr>
                  </w:pPr>
                  <w:ins w:id="23086" w:author="Philippe Hollanda - Oliveira Trust" w:date="2022-07-19T09:57:00Z">
                    <w:r w:rsidRPr="0016760B">
                      <w:rPr>
                        <w:rFonts w:ascii="Arial" w:eastAsia="Times New Roman" w:hAnsi="Arial" w:cs="Arial"/>
                        <w:color w:val="000000"/>
                        <w:sz w:val="20"/>
                        <w:szCs w:val="20"/>
                        <w:lang w:eastAsia="pt-BR"/>
                      </w:rPr>
                      <w:t>R$ 11.284,10</w:t>
                    </w:r>
                  </w:ins>
                </w:p>
              </w:tc>
            </w:tr>
            <w:tr w:rsidR="0016760B" w:rsidRPr="0016760B" w14:paraId="6D968EC3" w14:textId="77777777" w:rsidTr="0016760B">
              <w:trPr>
                <w:trHeight w:val="1785"/>
                <w:ins w:id="230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58498D" w14:textId="77777777" w:rsidR="0016760B" w:rsidRPr="0016760B" w:rsidRDefault="0016760B" w:rsidP="0016760B">
                  <w:pPr>
                    <w:autoSpaceDE/>
                    <w:autoSpaceDN/>
                    <w:adjustRightInd/>
                    <w:jc w:val="center"/>
                    <w:rPr>
                      <w:ins w:id="23088" w:author="Philippe Hollanda - Oliveira Trust" w:date="2022-07-19T09:57:00Z"/>
                      <w:rFonts w:ascii="Arial" w:eastAsia="Times New Roman" w:hAnsi="Arial" w:cs="Arial"/>
                      <w:color w:val="000000"/>
                      <w:sz w:val="20"/>
                      <w:szCs w:val="20"/>
                      <w:lang w:eastAsia="pt-BR"/>
                    </w:rPr>
                  </w:pPr>
                  <w:ins w:id="23089"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F0A63BE" w14:textId="77777777" w:rsidR="0016760B" w:rsidRPr="0016760B" w:rsidRDefault="0016760B" w:rsidP="0016760B">
                  <w:pPr>
                    <w:autoSpaceDE/>
                    <w:autoSpaceDN/>
                    <w:adjustRightInd/>
                    <w:jc w:val="center"/>
                    <w:rPr>
                      <w:ins w:id="23090" w:author="Philippe Hollanda - Oliveira Trust" w:date="2022-07-19T09:57:00Z"/>
                      <w:rFonts w:ascii="Arial" w:eastAsia="Times New Roman" w:hAnsi="Arial" w:cs="Arial"/>
                      <w:color w:val="000000"/>
                      <w:sz w:val="20"/>
                      <w:szCs w:val="20"/>
                      <w:lang w:eastAsia="pt-BR"/>
                    </w:rPr>
                  </w:pPr>
                  <w:ins w:id="23091"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A1285F" w14:textId="77777777" w:rsidR="0016760B" w:rsidRPr="0016760B" w:rsidRDefault="0016760B" w:rsidP="0016760B">
                  <w:pPr>
                    <w:autoSpaceDE/>
                    <w:autoSpaceDN/>
                    <w:adjustRightInd/>
                    <w:jc w:val="center"/>
                    <w:rPr>
                      <w:ins w:id="23092" w:author="Philippe Hollanda - Oliveira Trust" w:date="2022-07-19T09:57:00Z"/>
                      <w:rFonts w:ascii="Arial" w:eastAsia="Times New Roman" w:hAnsi="Arial" w:cs="Arial"/>
                      <w:color w:val="000000"/>
                      <w:sz w:val="20"/>
                      <w:szCs w:val="20"/>
                      <w:lang w:eastAsia="pt-BR"/>
                    </w:rPr>
                  </w:pPr>
                  <w:ins w:id="23093" w:author="Philippe Hollanda - Oliveira Trust" w:date="2022-07-19T09:57:00Z">
                    <w:r w:rsidRPr="0016760B">
                      <w:rPr>
                        <w:rFonts w:ascii="Arial" w:eastAsia="Times New Roman" w:hAnsi="Arial" w:cs="Arial"/>
                        <w:color w:val="000000"/>
                        <w:sz w:val="20"/>
                        <w:szCs w:val="20"/>
                        <w:lang w:eastAsia="pt-BR"/>
                      </w:rPr>
                      <w:t>R$ 12.336,00</w:t>
                    </w:r>
                  </w:ins>
                </w:p>
              </w:tc>
            </w:tr>
            <w:tr w:rsidR="0016760B" w:rsidRPr="0016760B" w14:paraId="141FA335" w14:textId="77777777" w:rsidTr="0016760B">
              <w:trPr>
                <w:trHeight w:val="1785"/>
                <w:ins w:id="230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EFCF44" w14:textId="77777777" w:rsidR="0016760B" w:rsidRPr="0016760B" w:rsidRDefault="0016760B" w:rsidP="0016760B">
                  <w:pPr>
                    <w:autoSpaceDE/>
                    <w:autoSpaceDN/>
                    <w:adjustRightInd/>
                    <w:jc w:val="center"/>
                    <w:rPr>
                      <w:ins w:id="23095" w:author="Philippe Hollanda - Oliveira Trust" w:date="2022-07-19T09:57:00Z"/>
                      <w:rFonts w:ascii="Arial" w:eastAsia="Times New Roman" w:hAnsi="Arial" w:cs="Arial"/>
                      <w:color w:val="000000"/>
                      <w:sz w:val="20"/>
                      <w:szCs w:val="20"/>
                      <w:lang w:eastAsia="pt-BR"/>
                    </w:rPr>
                  </w:pPr>
                  <w:ins w:id="2309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1EF4A6E" w14:textId="77777777" w:rsidR="0016760B" w:rsidRPr="0016760B" w:rsidRDefault="0016760B" w:rsidP="0016760B">
                  <w:pPr>
                    <w:autoSpaceDE/>
                    <w:autoSpaceDN/>
                    <w:adjustRightInd/>
                    <w:jc w:val="center"/>
                    <w:rPr>
                      <w:ins w:id="23097" w:author="Philippe Hollanda - Oliveira Trust" w:date="2022-07-19T09:57:00Z"/>
                      <w:rFonts w:ascii="Arial" w:eastAsia="Times New Roman" w:hAnsi="Arial" w:cs="Arial"/>
                      <w:color w:val="000000"/>
                      <w:sz w:val="20"/>
                      <w:szCs w:val="20"/>
                      <w:lang w:eastAsia="pt-BR"/>
                    </w:rPr>
                  </w:pPr>
                  <w:ins w:id="23098"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0738ED" w14:textId="77777777" w:rsidR="0016760B" w:rsidRPr="0016760B" w:rsidRDefault="0016760B" w:rsidP="0016760B">
                  <w:pPr>
                    <w:autoSpaceDE/>
                    <w:autoSpaceDN/>
                    <w:adjustRightInd/>
                    <w:jc w:val="center"/>
                    <w:rPr>
                      <w:ins w:id="23099" w:author="Philippe Hollanda - Oliveira Trust" w:date="2022-07-19T09:57:00Z"/>
                      <w:rFonts w:ascii="Arial" w:eastAsia="Times New Roman" w:hAnsi="Arial" w:cs="Arial"/>
                      <w:color w:val="000000"/>
                      <w:sz w:val="20"/>
                      <w:szCs w:val="20"/>
                      <w:lang w:eastAsia="pt-BR"/>
                    </w:rPr>
                  </w:pPr>
                  <w:ins w:id="23100" w:author="Philippe Hollanda - Oliveira Trust" w:date="2022-07-19T09:57:00Z">
                    <w:r w:rsidRPr="0016760B">
                      <w:rPr>
                        <w:rFonts w:ascii="Arial" w:eastAsia="Times New Roman" w:hAnsi="Arial" w:cs="Arial"/>
                        <w:color w:val="000000"/>
                        <w:sz w:val="20"/>
                        <w:szCs w:val="20"/>
                        <w:lang w:eastAsia="pt-BR"/>
                      </w:rPr>
                      <w:t>R$ 12.442,30</w:t>
                    </w:r>
                  </w:ins>
                </w:p>
              </w:tc>
            </w:tr>
            <w:tr w:rsidR="0016760B" w:rsidRPr="0016760B" w14:paraId="0D591564" w14:textId="77777777" w:rsidTr="0016760B">
              <w:trPr>
                <w:trHeight w:val="1785"/>
                <w:ins w:id="231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C4EA31" w14:textId="77777777" w:rsidR="0016760B" w:rsidRPr="0016760B" w:rsidRDefault="0016760B" w:rsidP="0016760B">
                  <w:pPr>
                    <w:autoSpaceDE/>
                    <w:autoSpaceDN/>
                    <w:adjustRightInd/>
                    <w:jc w:val="center"/>
                    <w:rPr>
                      <w:ins w:id="23102" w:author="Philippe Hollanda - Oliveira Trust" w:date="2022-07-19T09:57:00Z"/>
                      <w:rFonts w:ascii="Arial" w:eastAsia="Times New Roman" w:hAnsi="Arial" w:cs="Arial"/>
                      <w:color w:val="000000"/>
                      <w:sz w:val="20"/>
                      <w:szCs w:val="20"/>
                      <w:lang w:eastAsia="pt-BR"/>
                    </w:rPr>
                  </w:pPr>
                  <w:ins w:id="2310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9592DA5" w14:textId="77777777" w:rsidR="0016760B" w:rsidRPr="0016760B" w:rsidRDefault="0016760B" w:rsidP="0016760B">
                  <w:pPr>
                    <w:autoSpaceDE/>
                    <w:autoSpaceDN/>
                    <w:adjustRightInd/>
                    <w:jc w:val="center"/>
                    <w:rPr>
                      <w:ins w:id="23104" w:author="Philippe Hollanda - Oliveira Trust" w:date="2022-07-19T09:57:00Z"/>
                      <w:rFonts w:ascii="Arial" w:eastAsia="Times New Roman" w:hAnsi="Arial" w:cs="Arial"/>
                      <w:color w:val="000000"/>
                      <w:sz w:val="20"/>
                      <w:szCs w:val="20"/>
                      <w:lang w:eastAsia="pt-BR"/>
                    </w:rPr>
                  </w:pPr>
                  <w:ins w:id="23105"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38F698" w14:textId="77777777" w:rsidR="0016760B" w:rsidRPr="0016760B" w:rsidRDefault="0016760B" w:rsidP="0016760B">
                  <w:pPr>
                    <w:autoSpaceDE/>
                    <w:autoSpaceDN/>
                    <w:adjustRightInd/>
                    <w:jc w:val="center"/>
                    <w:rPr>
                      <w:ins w:id="23106" w:author="Philippe Hollanda - Oliveira Trust" w:date="2022-07-19T09:57:00Z"/>
                      <w:rFonts w:ascii="Arial" w:eastAsia="Times New Roman" w:hAnsi="Arial" w:cs="Arial"/>
                      <w:color w:val="000000"/>
                      <w:sz w:val="20"/>
                      <w:szCs w:val="20"/>
                      <w:lang w:eastAsia="pt-BR"/>
                    </w:rPr>
                  </w:pPr>
                  <w:ins w:id="23107" w:author="Philippe Hollanda - Oliveira Trust" w:date="2022-07-19T09:57:00Z">
                    <w:r w:rsidRPr="0016760B">
                      <w:rPr>
                        <w:rFonts w:ascii="Arial" w:eastAsia="Times New Roman" w:hAnsi="Arial" w:cs="Arial"/>
                        <w:color w:val="000000"/>
                        <w:sz w:val="20"/>
                        <w:szCs w:val="20"/>
                        <w:lang w:eastAsia="pt-BR"/>
                      </w:rPr>
                      <w:t>R$ 7.500,25</w:t>
                    </w:r>
                  </w:ins>
                </w:p>
              </w:tc>
            </w:tr>
            <w:tr w:rsidR="0016760B" w:rsidRPr="0016760B" w14:paraId="6082972E" w14:textId="77777777" w:rsidTr="0016760B">
              <w:trPr>
                <w:trHeight w:val="1785"/>
                <w:ins w:id="231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964DA9" w14:textId="77777777" w:rsidR="0016760B" w:rsidRPr="0016760B" w:rsidRDefault="0016760B" w:rsidP="0016760B">
                  <w:pPr>
                    <w:autoSpaceDE/>
                    <w:autoSpaceDN/>
                    <w:adjustRightInd/>
                    <w:jc w:val="center"/>
                    <w:rPr>
                      <w:ins w:id="23109" w:author="Philippe Hollanda - Oliveira Trust" w:date="2022-07-19T09:57:00Z"/>
                      <w:rFonts w:ascii="Arial" w:eastAsia="Times New Roman" w:hAnsi="Arial" w:cs="Arial"/>
                      <w:color w:val="000000"/>
                      <w:sz w:val="20"/>
                      <w:szCs w:val="20"/>
                      <w:lang w:eastAsia="pt-BR"/>
                    </w:rPr>
                  </w:pPr>
                  <w:ins w:id="2311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A2E05F0" w14:textId="77777777" w:rsidR="0016760B" w:rsidRPr="0016760B" w:rsidRDefault="0016760B" w:rsidP="0016760B">
                  <w:pPr>
                    <w:autoSpaceDE/>
                    <w:autoSpaceDN/>
                    <w:adjustRightInd/>
                    <w:jc w:val="center"/>
                    <w:rPr>
                      <w:ins w:id="23111" w:author="Philippe Hollanda - Oliveira Trust" w:date="2022-07-19T09:57:00Z"/>
                      <w:rFonts w:ascii="Arial" w:eastAsia="Times New Roman" w:hAnsi="Arial" w:cs="Arial"/>
                      <w:color w:val="000000"/>
                      <w:sz w:val="20"/>
                      <w:szCs w:val="20"/>
                      <w:lang w:eastAsia="pt-BR"/>
                    </w:rPr>
                  </w:pPr>
                  <w:ins w:id="23112"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A6B535" w14:textId="77777777" w:rsidR="0016760B" w:rsidRPr="0016760B" w:rsidRDefault="0016760B" w:rsidP="0016760B">
                  <w:pPr>
                    <w:autoSpaceDE/>
                    <w:autoSpaceDN/>
                    <w:adjustRightInd/>
                    <w:jc w:val="center"/>
                    <w:rPr>
                      <w:ins w:id="23113" w:author="Philippe Hollanda - Oliveira Trust" w:date="2022-07-19T09:57:00Z"/>
                      <w:rFonts w:ascii="Arial" w:eastAsia="Times New Roman" w:hAnsi="Arial" w:cs="Arial"/>
                      <w:color w:val="000000"/>
                      <w:sz w:val="20"/>
                      <w:szCs w:val="20"/>
                      <w:lang w:eastAsia="pt-BR"/>
                    </w:rPr>
                  </w:pPr>
                  <w:ins w:id="23114" w:author="Philippe Hollanda - Oliveira Trust" w:date="2022-07-19T09:57:00Z">
                    <w:r w:rsidRPr="0016760B">
                      <w:rPr>
                        <w:rFonts w:ascii="Arial" w:eastAsia="Times New Roman" w:hAnsi="Arial" w:cs="Arial"/>
                        <w:color w:val="000000"/>
                        <w:sz w:val="20"/>
                        <w:szCs w:val="20"/>
                        <w:lang w:eastAsia="pt-BR"/>
                      </w:rPr>
                      <w:t>R$ 1.179,52</w:t>
                    </w:r>
                  </w:ins>
                </w:p>
              </w:tc>
            </w:tr>
            <w:tr w:rsidR="0016760B" w:rsidRPr="0016760B" w14:paraId="1542D8E8" w14:textId="77777777" w:rsidTr="0016760B">
              <w:trPr>
                <w:trHeight w:val="1785"/>
                <w:ins w:id="231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CEEB341" w14:textId="77777777" w:rsidR="0016760B" w:rsidRPr="0016760B" w:rsidRDefault="0016760B" w:rsidP="0016760B">
                  <w:pPr>
                    <w:autoSpaceDE/>
                    <w:autoSpaceDN/>
                    <w:adjustRightInd/>
                    <w:jc w:val="center"/>
                    <w:rPr>
                      <w:ins w:id="23116" w:author="Philippe Hollanda - Oliveira Trust" w:date="2022-07-19T09:57:00Z"/>
                      <w:rFonts w:ascii="Arial" w:eastAsia="Times New Roman" w:hAnsi="Arial" w:cs="Arial"/>
                      <w:color w:val="000000"/>
                      <w:sz w:val="20"/>
                      <w:szCs w:val="20"/>
                      <w:lang w:eastAsia="pt-BR"/>
                    </w:rPr>
                  </w:pPr>
                  <w:ins w:id="23117"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3C5F7B89" w14:textId="77777777" w:rsidR="0016760B" w:rsidRPr="0016760B" w:rsidRDefault="0016760B" w:rsidP="0016760B">
                  <w:pPr>
                    <w:autoSpaceDE/>
                    <w:autoSpaceDN/>
                    <w:adjustRightInd/>
                    <w:jc w:val="center"/>
                    <w:rPr>
                      <w:ins w:id="23118" w:author="Philippe Hollanda - Oliveira Trust" w:date="2022-07-19T09:57:00Z"/>
                      <w:rFonts w:ascii="Arial" w:eastAsia="Times New Roman" w:hAnsi="Arial" w:cs="Arial"/>
                      <w:color w:val="000000"/>
                      <w:sz w:val="20"/>
                      <w:szCs w:val="20"/>
                      <w:lang w:eastAsia="pt-BR"/>
                    </w:rPr>
                  </w:pPr>
                  <w:ins w:id="23119"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131614" w14:textId="77777777" w:rsidR="0016760B" w:rsidRPr="0016760B" w:rsidRDefault="0016760B" w:rsidP="0016760B">
                  <w:pPr>
                    <w:autoSpaceDE/>
                    <w:autoSpaceDN/>
                    <w:adjustRightInd/>
                    <w:jc w:val="center"/>
                    <w:rPr>
                      <w:ins w:id="23120" w:author="Philippe Hollanda - Oliveira Trust" w:date="2022-07-19T09:57:00Z"/>
                      <w:rFonts w:ascii="Arial" w:eastAsia="Times New Roman" w:hAnsi="Arial" w:cs="Arial"/>
                      <w:color w:val="000000"/>
                      <w:sz w:val="20"/>
                      <w:szCs w:val="20"/>
                      <w:lang w:eastAsia="pt-BR"/>
                    </w:rPr>
                  </w:pPr>
                  <w:ins w:id="23121" w:author="Philippe Hollanda - Oliveira Trust" w:date="2022-07-19T09:57:00Z">
                    <w:r w:rsidRPr="0016760B">
                      <w:rPr>
                        <w:rFonts w:ascii="Arial" w:eastAsia="Times New Roman" w:hAnsi="Arial" w:cs="Arial"/>
                        <w:color w:val="000000"/>
                        <w:sz w:val="20"/>
                        <w:szCs w:val="20"/>
                        <w:lang w:eastAsia="pt-BR"/>
                      </w:rPr>
                      <w:t>R$ 247,51</w:t>
                    </w:r>
                  </w:ins>
                </w:p>
              </w:tc>
            </w:tr>
            <w:tr w:rsidR="0016760B" w:rsidRPr="0016760B" w14:paraId="7865F998" w14:textId="77777777" w:rsidTr="0016760B">
              <w:trPr>
                <w:trHeight w:val="1785"/>
                <w:ins w:id="231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87F560" w14:textId="77777777" w:rsidR="0016760B" w:rsidRPr="0016760B" w:rsidRDefault="0016760B" w:rsidP="0016760B">
                  <w:pPr>
                    <w:autoSpaceDE/>
                    <w:autoSpaceDN/>
                    <w:adjustRightInd/>
                    <w:jc w:val="center"/>
                    <w:rPr>
                      <w:ins w:id="23123" w:author="Philippe Hollanda - Oliveira Trust" w:date="2022-07-19T09:57:00Z"/>
                      <w:rFonts w:ascii="Arial" w:eastAsia="Times New Roman" w:hAnsi="Arial" w:cs="Arial"/>
                      <w:color w:val="000000"/>
                      <w:sz w:val="20"/>
                      <w:szCs w:val="20"/>
                      <w:lang w:eastAsia="pt-BR"/>
                    </w:rPr>
                  </w:pPr>
                  <w:ins w:id="23124"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ADD4D73" w14:textId="77777777" w:rsidR="0016760B" w:rsidRPr="0016760B" w:rsidRDefault="0016760B" w:rsidP="0016760B">
                  <w:pPr>
                    <w:autoSpaceDE/>
                    <w:autoSpaceDN/>
                    <w:adjustRightInd/>
                    <w:jc w:val="center"/>
                    <w:rPr>
                      <w:ins w:id="23125" w:author="Philippe Hollanda - Oliveira Trust" w:date="2022-07-19T09:57:00Z"/>
                      <w:rFonts w:ascii="Arial" w:eastAsia="Times New Roman" w:hAnsi="Arial" w:cs="Arial"/>
                      <w:color w:val="000000"/>
                      <w:sz w:val="20"/>
                      <w:szCs w:val="20"/>
                      <w:lang w:eastAsia="pt-BR"/>
                    </w:rPr>
                  </w:pPr>
                  <w:ins w:id="23126" w:author="Philippe Hollanda - Oliveira Trust" w:date="2022-07-19T09:57:00Z">
                    <w:r w:rsidRPr="0016760B">
                      <w:rPr>
                        <w:rFonts w:ascii="Arial" w:eastAsia="Times New Roman" w:hAnsi="Arial" w:cs="Arial"/>
                        <w:color w:val="000000"/>
                        <w:sz w:val="20"/>
                        <w:szCs w:val="20"/>
                        <w:lang w:eastAsia="pt-BR"/>
                      </w:rPr>
                      <w:t>06/08/2021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F10BFE" w14:textId="77777777" w:rsidR="0016760B" w:rsidRPr="0016760B" w:rsidRDefault="0016760B" w:rsidP="0016760B">
                  <w:pPr>
                    <w:autoSpaceDE/>
                    <w:autoSpaceDN/>
                    <w:adjustRightInd/>
                    <w:jc w:val="center"/>
                    <w:rPr>
                      <w:ins w:id="23127" w:author="Philippe Hollanda - Oliveira Trust" w:date="2022-07-19T09:57:00Z"/>
                      <w:rFonts w:ascii="Arial" w:eastAsia="Times New Roman" w:hAnsi="Arial" w:cs="Arial"/>
                      <w:color w:val="000000"/>
                      <w:sz w:val="20"/>
                      <w:szCs w:val="20"/>
                      <w:lang w:eastAsia="pt-BR"/>
                    </w:rPr>
                  </w:pPr>
                  <w:ins w:id="23128" w:author="Philippe Hollanda - Oliveira Trust" w:date="2022-07-19T09:57:00Z">
                    <w:r w:rsidRPr="0016760B">
                      <w:rPr>
                        <w:rFonts w:ascii="Arial" w:eastAsia="Times New Roman" w:hAnsi="Arial" w:cs="Arial"/>
                        <w:color w:val="000000"/>
                        <w:sz w:val="20"/>
                        <w:szCs w:val="20"/>
                        <w:lang w:eastAsia="pt-BR"/>
                      </w:rPr>
                      <w:t>R$ 1.041,88</w:t>
                    </w:r>
                  </w:ins>
                </w:p>
              </w:tc>
            </w:tr>
            <w:tr w:rsidR="0016760B" w:rsidRPr="0016760B" w14:paraId="653B1334" w14:textId="77777777" w:rsidTr="0016760B">
              <w:trPr>
                <w:trHeight w:val="1785"/>
                <w:ins w:id="231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2532C1" w14:textId="77777777" w:rsidR="0016760B" w:rsidRPr="0016760B" w:rsidRDefault="0016760B" w:rsidP="0016760B">
                  <w:pPr>
                    <w:autoSpaceDE/>
                    <w:autoSpaceDN/>
                    <w:adjustRightInd/>
                    <w:jc w:val="center"/>
                    <w:rPr>
                      <w:ins w:id="23130" w:author="Philippe Hollanda - Oliveira Trust" w:date="2022-07-19T09:57:00Z"/>
                      <w:rFonts w:ascii="Arial" w:eastAsia="Times New Roman" w:hAnsi="Arial" w:cs="Arial"/>
                      <w:color w:val="000000"/>
                      <w:sz w:val="20"/>
                      <w:szCs w:val="20"/>
                      <w:lang w:eastAsia="pt-BR"/>
                    </w:rPr>
                  </w:pPr>
                  <w:ins w:id="23131"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5D18FDBD" w14:textId="77777777" w:rsidR="0016760B" w:rsidRPr="0016760B" w:rsidRDefault="0016760B" w:rsidP="0016760B">
                  <w:pPr>
                    <w:autoSpaceDE/>
                    <w:autoSpaceDN/>
                    <w:adjustRightInd/>
                    <w:jc w:val="center"/>
                    <w:rPr>
                      <w:ins w:id="23132" w:author="Philippe Hollanda - Oliveira Trust" w:date="2022-07-19T09:57:00Z"/>
                      <w:rFonts w:ascii="Arial" w:eastAsia="Times New Roman" w:hAnsi="Arial" w:cs="Arial"/>
                      <w:color w:val="000000"/>
                      <w:sz w:val="20"/>
                      <w:szCs w:val="20"/>
                      <w:lang w:eastAsia="pt-BR"/>
                    </w:rPr>
                  </w:pPr>
                  <w:ins w:id="23133" w:author="Philippe Hollanda - Oliveira Trust" w:date="2022-07-19T09:57:00Z">
                    <w:r w:rsidRPr="0016760B">
                      <w:rPr>
                        <w:rFonts w:ascii="Arial" w:eastAsia="Times New Roman" w:hAnsi="Arial" w:cs="Arial"/>
                        <w:color w:val="000000"/>
                        <w:sz w:val="20"/>
                        <w:szCs w:val="20"/>
                        <w:lang w:eastAsia="pt-BR"/>
                      </w:rPr>
                      <w:t>06/08/2021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CB1D98" w14:textId="77777777" w:rsidR="0016760B" w:rsidRPr="0016760B" w:rsidRDefault="0016760B" w:rsidP="0016760B">
                  <w:pPr>
                    <w:autoSpaceDE/>
                    <w:autoSpaceDN/>
                    <w:adjustRightInd/>
                    <w:jc w:val="center"/>
                    <w:rPr>
                      <w:ins w:id="23134" w:author="Philippe Hollanda - Oliveira Trust" w:date="2022-07-19T09:57:00Z"/>
                      <w:rFonts w:ascii="Arial" w:eastAsia="Times New Roman" w:hAnsi="Arial" w:cs="Arial"/>
                      <w:color w:val="000000"/>
                      <w:sz w:val="20"/>
                      <w:szCs w:val="20"/>
                      <w:lang w:eastAsia="pt-BR"/>
                    </w:rPr>
                  </w:pPr>
                  <w:ins w:id="23135" w:author="Philippe Hollanda - Oliveira Trust" w:date="2022-07-19T09:57:00Z">
                    <w:r w:rsidRPr="0016760B">
                      <w:rPr>
                        <w:rFonts w:ascii="Arial" w:eastAsia="Times New Roman" w:hAnsi="Arial" w:cs="Arial"/>
                        <w:color w:val="000000"/>
                        <w:sz w:val="20"/>
                        <w:szCs w:val="20"/>
                        <w:lang w:eastAsia="pt-BR"/>
                      </w:rPr>
                      <w:t>R$ 229,38</w:t>
                    </w:r>
                  </w:ins>
                </w:p>
              </w:tc>
            </w:tr>
            <w:tr w:rsidR="0016760B" w:rsidRPr="0016760B" w14:paraId="5F4D1666" w14:textId="77777777" w:rsidTr="0016760B">
              <w:trPr>
                <w:trHeight w:val="1785"/>
                <w:ins w:id="231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5C9A91" w14:textId="77777777" w:rsidR="0016760B" w:rsidRPr="0016760B" w:rsidRDefault="0016760B" w:rsidP="0016760B">
                  <w:pPr>
                    <w:autoSpaceDE/>
                    <w:autoSpaceDN/>
                    <w:adjustRightInd/>
                    <w:jc w:val="center"/>
                    <w:rPr>
                      <w:ins w:id="23137" w:author="Philippe Hollanda - Oliveira Trust" w:date="2022-07-19T09:57:00Z"/>
                      <w:rFonts w:ascii="Arial" w:eastAsia="Times New Roman" w:hAnsi="Arial" w:cs="Arial"/>
                      <w:color w:val="000000"/>
                      <w:sz w:val="20"/>
                      <w:szCs w:val="20"/>
                      <w:lang w:eastAsia="pt-BR"/>
                    </w:rPr>
                  </w:pPr>
                  <w:ins w:id="23138"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9A27D00" w14:textId="77777777" w:rsidR="0016760B" w:rsidRPr="0016760B" w:rsidRDefault="0016760B" w:rsidP="0016760B">
                  <w:pPr>
                    <w:autoSpaceDE/>
                    <w:autoSpaceDN/>
                    <w:adjustRightInd/>
                    <w:jc w:val="center"/>
                    <w:rPr>
                      <w:ins w:id="23139" w:author="Philippe Hollanda - Oliveira Trust" w:date="2022-07-19T09:57:00Z"/>
                      <w:rFonts w:ascii="Arial" w:eastAsia="Times New Roman" w:hAnsi="Arial" w:cs="Arial"/>
                      <w:color w:val="000000"/>
                      <w:sz w:val="20"/>
                      <w:szCs w:val="20"/>
                      <w:lang w:eastAsia="pt-BR"/>
                    </w:rPr>
                  </w:pPr>
                  <w:ins w:id="23140"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9A2380C" w14:textId="77777777" w:rsidR="0016760B" w:rsidRPr="0016760B" w:rsidRDefault="0016760B" w:rsidP="0016760B">
                  <w:pPr>
                    <w:autoSpaceDE/>
                    <w:autoSpaceDN/>
                    <w:adjustRightInd/>
                    <w:jc w:val="center"/>
                    <w:rPr>
                      <w:ins w:id="23141" w:author="Philippe Hollanda - Oliveira Trust" w:date="2022-07-19T09:57:00Z"/>
                      <w:rFonts w:ascii="Arial" w:eastAsia="Times New Roman" w:hAnsi="Arial" w:cs="Arial"/>
                      <w:color w:val="000000"/>
                      <w:sz w:val="20"/>
                      <w:szCs w:val="20"/>
                      <w:lang w:eastAsia="pt-BR"/>
                    </w:rPr>
                  </w:pPr>
                  <w:ins w:id="23142" w:author="Philippe Hollanda - Oliveira Trust" w:date="2022-07-19T09:57:00Z">
                    <w:r w:rsidRPr="0016760B">
                      <w:rPr>
                        <w:rFonts w:ascii="Arial" w:eastAsia="Times New Roman" w:hAnsi="Arial" w:cs="Arial"/>
                        <w:color w:val="000000"/>
                        <w:sz w:val="20"/>
                        <w:szCs w:val="20"/>
                        <w:lang w:eastAsia="pt-BR"/>
                      </w:rPr>
                      <w:t>R$ 1.083,52</w:t>
                    </w:r>
                  </w:ins>
                </w:p>
              </w:tc>
            </w:tr>
            <w:tr w:rsidR="0016760B" w:rsidRPr="0016760B" w14:paraId="73DEB7EC" w14:textId="77777777" w:rsidTr="0016760B">
              <w:trPr>
                <w:trHeight w:val="1785"/>
                <w:ins w:id="231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B613294" w14:textId="77777777" w:rsidR="0016760B" w:rsidRPr="0016760B" w:rsidRDefault="0016760B" w:rsidP="0016760B">
                  <w:pPr>
                    <w:autoSpaceDE/>
                    <w:autoSpaceDN/>
                    <w:adjustRightInd/>
                    <w:jc w:val="center"/>
                    <w:rPr>
                      <w:ins w:id="23144" w:author="Philippe Hollanda - Oliveira Trust" w:date="2022-07-19T09:57:00Z"/>
                      <w:rFonts w:ascii="Arial" w:eastAsia="Times New Roman" w:hAnsi="Arial" w:cs="Arial"/>
                      <w:color w:val="000000"/>
                      <w:sz w:val="20"/>
                      <w:szCs w:val="20"/>
                      <w:lang w:eastAsia="pt-BR"/>
                    </w:rPr>
                  </w:pPr>
                  <w:ins w:id="23145"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4ADE2458" w14:textId="77777777" w:rsidR="0016760B" w:rsidRPr="0016760B" w:rsidRDefault="0016760B" w:rsidP="0016760B">
                  <w:pPr>
                    <w:autoSpaceDE/>
                    <w:autoSpaceDN/>
                    <w:adjustRightInd/>
                    <w:jc w:val="center"/>
                    <w:rPr>
                      <w:ins w:id="23146" w:author="Philippe Hollanda - Oliveira Trust" w:date="2022-07-19T09:57:00Z"/>
                      <w:rFonts w:ascii="Arial" w:eastAsia="Times New Roman" w:hAnsi="Arial" w:cs="Arial"/>
                      <w:color w:val="000000"/>
                      <w:sz w:val="20"/>
                      <w:szCs w:val="20"/>
                      <w:lang w:eastAsia="pt-BR"/>
                    </w:rPr>
                  </w:pPr>
                  <w:ins w:id="23147"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250FDF" w14:textId="77777777" w:rsidR="0016760B" w:rsidRPr="0016760B" w:rsidRDefault="0016760B" w:rsidP="0016760B">
                  <w:pPr>
                    <w:autoSpaceDE/>
                    <w:autoSpaceDN/>
                    <w:adjustRightInd/>
                    <w:jc w:val="center"/>
                    <w:rPr>
                      <w:ins w:id="23148" w:author="Philippe Hollanda - Oliveira Trust" w:date="2022-07-19T09:57:00Z"/>
                      <w:rFonts w:ascii="Arial" w:eastAsia="Times New Roman" w:hAnsi="Arial" w:cs="Arial"/>
                      <w:color w:val="000000"/>
                      <w:sz w:val="20"/>
                      <w:szCs w:val="20"/>
                      <w:lang w:eastAsia="pt-BR"/>
                    </w:rPr>
                  </w:pPr>
                  <w:ins w:id="23149" w:author="Philippe Hollanda - Oliveira Trust" w:date="2022-07-19T09:57:00Z">
                    <w:r w:rsidRPr="0016760B">
                      <w:rPr>
                        <w:rFonts w:ascii="Arial" w:eastAsia="Times New Roman" w:hAnsi="Arial" w:cs="Arial"/>
                        <w:color w:val="000000"/>
                        <w:sz w:val="20"/>
                        <w:szCs w:val="20"/>
                        <w:lang w:eastAsia="pt-BR"/>
                      </w:rPr>
                      <w:t>R$ 227,37</w:t>
                    </w:r>
                  </w:ins>
                </w:p>
              </w:tc>
            </w:tr>
            <w:tr w:rsidR="0016760B" w:rsidRPr="0016760B" w14:paraId="22485EF0" w14:textId="77777777" w:rsidTr="0016760B">
              <w:trPr>
                <w:trHeight w:val="1785"/>
                <w:ins w:id="231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42D7BD" w14:textId="77777777" w:rsidR="0016760B" w:rsidRPr="0016760B" w:rsidRDefault="0016760B" w:rsidP="0016760B">
                  <w:pPr>
                    <w:autoSpaceDE/>
                    <w:autoSpaceDN/>
                    <w:adjustRightInd/>
                    <w:jc w:val="center"/>
                    <w:rPr>
                      <w:ins w:id="23151" w:author="Philippe Hollanda - Oliveira Trust" w:date="2022-07-19T09:57:00Z"/>
                      <w:rFonts w:ascii="Arial" w:eastAsia="Times New Roman" w:hAnsi="Arial" w:cs="Arial"/>
                      <w:color w:val="000000"/>
                      <w:sz w:val="20"/>
                      <w:szCs w:val="20"/>
                      <w:lang w:eastAsia="pt-BR"/>
                    </w:rPr>
                  </w:pPr>
                  <w:ins w:id="23152"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95B4302" w14:textId="77777777" w:rsidR="0016760B" w:rsidRPr="0016760B" w:rsidRDefault="0016760B" w:rsidP="0016760B">
                  <w:pPr>
                    <w:autoSpaceDE/>
                    <w:autoSpaceDN/>
                    <w:adjustRightInd/>
                    <w:jc w:val="center"/>
                    <w:rPr>
                      <w:ins w:id="23153" w:author="Philippe Hollanda - Oliveira Trust" w:date="2022-07-19T09:57:00Z"/>
                      <w:rFonts w:ascii="Arial" w:eastAsia="Times New Roman" w:hAnsi="Arial" w:cs="Arial"/>
                      <w:color w:val="000000"/>
                      <w:sz w:val="20"/>
                      <w:szCs w:val="20"/>
                      <w:lang w:eastAsia="pt-BR"/>
                    </w:rPr>
                  </w:pPr>
                  <w:ins w:id="23154"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2652EE" w14:textId="77777777" w:rsidR="0016760B" w:rsidRPr="0016760B" w:rsidRDefault="0016760B" w:rsidP="0016760B">
                  <w:pPr>
                    <w:autoSpaceDE/>
                    <w:autoSpaceDN/>
                    <w:adjustRightInd/>
                    <w:jc w:val="center"/>
                    <w:rPr>
                      <w:ins w:id="23155" w:author="Philippe Hollanda - Oliveira Trust" w:date="2022-07-19T09:57:00Z"/>
                      <w:rFonts w:ascii="Arial" w:eastAsia="Times New Roman" w:hAnsi="Arial" w:cs="Arial"/>
                      <w:color w:val="000000"/>
                      <w:sz w:val="20"/>
                      <w:szCs w:val="20"/>
                      <w:lang w:eastAsia="pt-BR"/>
                    </w:rPr>
                  </w:pPr>
                  <w:ins w:id="23156" w:author="Philippe Hollanda - Oliveira Trust" w:date="2022-07-19T09:57:00Z">
                    <w:r w:rsidRPr="0016760B">
                      <w:rPr>
                        <w:rFonts w:ascii="Arial" w:eastAsia="Times New Roman" w:hAnsi="Arial" w:cs="Arial"/>
                        <w:color w:val="000000"/>
                        <w:sz w:val="20"/>
                        <w:szCs w:val="20"/>
                        <w:lang w:eastAsia="pt-BR"/>
                      </w:rPr>
                      <w:t>R$ 1.052,56</w:t>
                    </w:r>
                  </w:ins>
                </w:p>
              </w:tc>
            </w:tr>
            <w:tr w:rsidR="0016760B" w:rsidRPr="0016760B" w14:paraId="1C77FA7B" w14:textId="77777777" w:rsidTr="0016760B">
              <w:trPr>
                <w:trHeight w:val="1785"/>
                <w:ins w:id="231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6ED4EF" w14:textId="77777777" w:rsidR="0016760B" w:rsidRPr="0016760B" w:rsidRDefault="0016760B" w:rsidP="0016760B">
                  <w:pPr>
                    <w:autoSpaceDE/>
                    <w:autoSpaceDN/>
                    <w:adjustRightInd/>
                    <w:jc w:val="center"/>
                    <w:rPr>
                      <w:ins w:id="23158" w:author="Philippe Hollanda - Oliveira Trust" w:date="2022-07-19T09:57:00Z"/>
                      <w:rFonts w:ascii="Arial" w:eastAsia="Times New Roman" w:hAnsi="Arial" w:cs="Arial"/>
                      <w:color w:val="000000"/>
                      <w:sz w:val="20"/>
                      <w:szCs w:val="20"/>
                      <w:lang w:eastAsia="pt-BR"/>
                    </w:rPr>
                  </w:pPr>
                  <w:ins w:id="23159" w:author="Philippe Hollanda - Oliveira Trust" w:date="2022-07-19T09:57:00Z">
                    <w:r w:rsidRPr="0016760B">
                      <w:rPr>
                        <w:rFonts w:ascii="Arial" w:eastAsia="Times New Roman" w:hAnsi="Arial" w:cs="Arial"/>
                        <w:color w:val="000000"/>
                        <w:sz w:val="20"/>
                        <w:szCs w:val="20"/>
                        <w:lang w:eastAsia="pt-BR"/>
                      </w:rPr>
                      <w:lastRenderedPageBreak/>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2FEBB40F" w14:textId="77777777" w:rsidR="0016760B" w:rsidRPr="0016760B" w:rsidRDefault="0016760B" w:rsidP="0016760B">
                  <w:pPr>
                    <w:autoSpaceDE/>
                    <w:autoSpaceDN/>
                    <w:adjustRightInd/>
                    <w:jc w:val="center"/>
                    <w:rPr>
                      <w:ins w:id="23160" w:author="Philippe Hollanda - Oliveira Trust" w:date="2022-07-19T09:57:00Z"/>
                      <w:rFonts w:ascii="Arial" w:eastAsia="Times New Roman" w:hAnsi="Arial" w:cs="Arial"/>
                      <w:color w:val="000000"/>
                      <w:sz w:val="20"/>
                      <w:szCs w:val="20"/>
                      <w:lang w:eastAsia="pt-BR"/>
                    </w:rPr>
                  </w:pPr>
                  <w:ins w:id="23161"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67781F" w14:textId="77777777" w:rsidR="0016760B" w:rsidRPr="0016760B" w:rsidRDefault="0016760B" w:rsidP="0016760B">
                  <w:pPr>
                    <w:autoSpaceDE/>
                    <w:autoSpaceDN/>
                    <w:adjustRightInd/>
                    <w:jc w:val="center"/>
                    <w:rPr>
                      <w:ins w:id="23162" w:author="Philippe Hollanda - Oliveira Trust" w:date="2022-07-19T09:57:00Z"/>
                      <w:rFonts w:ascii="Arial" w:eastAsia="Times New Roman" w:hAnsi="Arial" w:cs="Arial"/>
                      <w:color w:val="000000"/>
                      <w:sz w:val="20"/>
                      <w:szCs w:val="20"/>
                      <w:lang w:eastAsia="pt-BR"/>
                    </w:rPr>
                  </w:pPr>
                  <w:ins w:id="23163" w:author="Philippe Hollanda - Oliveira Trust" w:date="2022-07-19T09:57:00Z">
                    <w:r w:rsidRPr="0016760B">
                      <w:rPr>
                        <w:rFonts w:ascii="Arial" w:eastAsia="Times New Roman" w:hAnsi="Arial" w:cs="Arial"/>
                        <w:color w:val="000000"/>
                        <w:sz w:val="20"/>
                        <w:szCs w:val="20"/>
                        <w:lang w:eastAsia="pt-BR"/>
                      </w:rPr>
                      <w:t>R$ 239,59</w:t>
                    </w:r>
                  </w:ins>
                </w:p>
              </w:tc>
            </w:tr>
            <w:tr w:rsidR="0016760B" w:rsidRPr="0016760B" w14:paraId="60B8ACF9" w14:textId="77777777" w:rsidTr="0016760B">
              <w:trPr>
                <w:trHeight w:val="1785"/>
                <w:ins w:id="231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D10385" w14:textId="77777777" w:rsidR="0016760B" w:rsidRPr="0016760B" w:rsidRDefault="0016760B" w:rsidP="0016760B">
                  <w:pPr>
                    <w:autoSpaceDE/>
                    <w:autoSpaceDN/>
                    <w:adjustRightInd/>
                    <w:jc w:val="center"/>
                    <w:rPr>
                      <w:ins w:id="23165" w:author="Philippe Hollanda - Oliveira Trust" w:date="2022-07-19T09:57:00Z"/>
                      <w:rFonts w:ascii="Arial" w:eastAsia="Times New Roman" w:hAnsi="Arial" w:cs="Arial"/>
                      <w:color w:val="000000"/>
                      <w:sz w:val="20"/>
                      <w:szCs w:val="20"/>
                      <w:lang w:eastAsia="pt-BR"/>
                    </w:rPr>
                  </w:pPr>
                  <w:ins w:id="23166"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0A80EE72" w14:textId="77777777" w:rsidR="0016760B" w:rsidRPr="0016760B" w:rsidRDefault="0016760B" w:rsidP="0016760B">
                  <w:pPr>
                    <w:autoSpaceDE/>
                    <w:autoSpaceDN/>
                    <w:adjustRightInd/>
                    <w:jc w:val="center"/>
                    <w:rPr>
                      <w:ins w:id="23167" w:author="Philippe Hollanda - Oliveira Trust" w:date="2022-07-19T09:57:00Z"/>
                      <w:rFonts w:ascii="Arial" w:eastAsia="Times New Roman" w:hAnsi="Arial" w:cs="Arial"/>
                      <w:color w:val="000000"/>
                      <w:sz w:val="20"/>
                      <w:szCs w:val="20"/>
                      <w:lang w:eastAsia="pt-BR"/>
                    </w:rPr>
                  </w:pPr>
                  <w:ins w:id="23168" w:author="Philippe Hollanda - Oliveira Trust" w:date="2022-07-19T09:57:00Z">
                    <w:r w:rsidRPr="0016760B">
                      <w:rPr>
                        <w:rFonts w:ascii="Arial" w:eastAsia="Times New Roman" w:hAnsi="Arial" w:cs="Arial"/>
                        <w:color w:val="000000"/>
                        <w:sz w:val="20"/>
                        <w:szCs w:val="20"/>
                        <w:lang w:eastAsia="pt-BR"/>
                      </w:rPr>
                      <w:t>17/08/2021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F4838D3" w14:textId="77777777" w:rsidR="0016760B" w:rsidRPr="0016760B" w:rsidRDefault="0016760B" w:rsidP="0016760B">
                  <w:pPr>
                    <w:autoSpaceDE/>
                    <w:autoSpaceDN/>
                    <w:adjustRightInd/>
                    <w:jc w:val="center"/>
                    <w:rPr>
                      <w:ins w:id="23169" w:author="Philippe Hollanda - Oliveira Trust" w:date="2022-07-19T09:57:00Z"/>
                      <w:rFonts w:ascii="Arial" w:eastAsia="Times New Roman" w:hAnsi="Arial" w:cs="Arial"/>
                      <w:color w:val="000000"/>
                      <w:sz w:val="20"/>
                      <w:szCs w:val="20"/>
                      <w:lang w:eastAsia="pt-BR"/>
                    </w:rPr>
                  </w:pPr>
                  <w:ins w:id="23170" w:author="Philippe Hollanda - Oliveira Trust" w:date="2022-07-19T09:57:00Z">
                    <w:r w:rsidRPr="0016760B">
                      <w:rPr>
                        <w:rFonts w:ascii="Arial" w:eastAsia="Times New Roman" w:hAnsi="Arial" w:cs="Arial"/>
                        <w:color w:val="000000"/>
                        <w:sz w:val="20"/>
                        <w:szCs w:val="20"/>
                        <w:lang w:eastAsia="pt-BR"/>
                      </w:rPr>
                      <w:t>R$ 1.039,44</w:t>
                    </w:r>
                  </w:ins>
                </w:p>
              </w:tc>
            </w:tr>
            <w:tr w:rsidR="0016760B" w:rsidRPr="0016760B" w14:paraId="4C0A72A9" w14:textId="77777777" w:rsidTr="0016760B">
              <w:trPr>
                <w:trHeight w:val="1785"/>
                <w:ins w:id="231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D0C0BF" w14:textId="77777777" w:rsidR="0016760B" w:rsidRPr="0016760B" w:rsidRDefault="0016760B" w:rsidP="0016760B">
                  <w:pPr>
                    <w:autoSpaceDE/>
                    <w:autoSpaceDN/>
                    <w:adjustRightInd/>
                    <w:jc w:val="center"/>
                    <w:rPr>
                      <w:ins w:id="23172" w:author="Philippe Hollanda - Oliveira Trust" w:date="2022-07-19T09:57:00Z"/>
                      <w:rFonts w:ascii="Arial" w:eastAsia="Times New Roman" w:hAnsi="Arial" w:cs="Arial"/>
                      <w:color w:val="000000"/>
                      <w:sz w:val="20"/>
                      <w:szCs w:val="20"/>
                      <w:lang w:eastAsia="pt-BR"/>
                    </w:rPr>
                  </w:pPr>
                  <w:ins w:id="23173"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0E7F35A2" w14:textId="77777777" w:rsidR="0016760B" w:rsidRPr="0016760B" w:rsidRDefault="0016760B" w:rsidP="0016760B">
                  <w:pPr>
                    <w:autoSpaceDE/>
                    <w:autoSpaceDN/>
                    <w:adjustRightInd/>
                    <w:jc w:val="center"/>
                    <w:rPr>
                      <w:ins w:id="23174" w:author="Philippe Hollanda - Oliveira Trust" w:date="2022-07-19T09:57:00Z"/>
                      <w:rFonts w:ascii="Arial" w:eastAsia="Times New Roman" w:hAnsi="Arial" w:cs="Arial"/>
                      <w:color w:val="000000"/>
                      <w:sz w:val="20"/>
                      <w:szCs w:val="20"/>
                      <w:lang w:eastAsia="pt-BR"/>
                    </w:rPr>
                  </w:pPr>
                  <w:ins w:id="23175" w:author="Philippe Hollanda - Oliveira Trust" w:date="2022-07-19T09:57:00Z">
                    <w:r w:rsidRPr="0016760B">
                      <w:rPr>
                        <w:rFonts w:ascii="Arial" w:eastAsia="Times New Roman" w:hAnsi="Arial" w:cs="Arial"/>
                        <w:color w:val="000000"/>
                        <w:sz w:val="20"/>
                        <w:szCs w:val="20"/>
                        <w:lang w:eastAsia="pt-BR"/>
                      </w:rPr>
                      <w:t>17/08/2021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393DF3" w14:textId="77777777" w:rsidR="0016760B" w:rsidRPr="0016760B" w:rsidRDefault="0016760B" w:rsidP="0016760B">
                  <w:pPr>
                    <w:autoSpaceDE/>
                    <w:autoSpaceDN/>
                    <w:adjustRightInd/>
                    <w:jc w:val="center"/>
                    <w:rPr>
                      <w:ins w:id="23176" w:author="Philippe Hollanda - Oliveira Trust" w:date="2022-07-19T09:57:00Z"/>
                      <w:rFonts w:ascii="Arial" w:eastAsia="Times New Roman" w:hAnsi="Arial" w:cs="Arial"/>
                      <w:color w:val="000000"/>
                      <w:sz w:val="20"/>
                      <w:szCs w:val="20"/>
                      <w:lang w:eastAsia="pt-BR"/>
                    </w:rPr>
                  </w:pPr>
                  <w:ins w:id="23177" w:author="Philippe Hollanda - Oliveira Trust" w:date="2022-07-19T09:57:00Z">
                    <w:r w:rsidRPr="0016760B">
                      <w:rPr>
                        <w:rFonts w:ascii="Arial" w:eastAsia="Times New Roman" w:hAnsi="Arial" w:cs="Arial"/>
                        <w:color w:val="000000"/>
                        <w:sz w:val="20"/>
                        <w:szCs w:val="20"/>
                        <w:lang w:eastAsia="pt-BR"/>
                      </w:rPr>
                      <w:t>R$ 228,85</w:t>
                    </w:r>
                  </w:ins>
                </w:p>
              </w:tc>
            </w:tr>
            <w:tr w:rsidR="0016760B" w:rsidRPr="0016760B" w14:paraId="53FCB77F" w14:textId="77777777" w:rsidTr="0016760B">
              <w:trPr>
                <w:trHeight w:val="1785"/>
                <w:ins w:id="231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DDA000" w14:textId="77777777" w:rsidR="0016760B" w:rsidRPr="0016760B" w:rsidRDefault="0016760B" w:rsidP="0016760B">
                  <w:pPr>
                    <w:autoSpaceDE/>
                    <w:autoSpaceDN/>
                    <w:adjustRightInd/>
                    <w:jc w:val="center"/>
                    <w:rPr>
                      <w:ins w:id="23179" w:author="Philippe Hollanda - Oliveira Trust" w:date="2022-07-19T09:57:00Z"/>
                      <w:rFonts w:ascii="Arial" w:eastAsia="Times New Roman" w:hAnsi="Arial" w:cs="Arial"/>
                      <w:color w:val="000000"/>
                      <w:sz w:val="20"/>
                      <w:szCs w:val="20"/>
                      <w:lang w:eastAsia="pt-BR"/>
                    </w:rPr>
                  </w:pPr>
                  <w:ins w:id="23180"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1C4FFB57" w14:textId="77777777" w:rsidR="0016760B" w:rsidRPr="0016760B" w:rsidRDefault="0016760B" w:rsidP="0016760B">
                  <w:pPr>
                    <w:autoSpaceDE/>
                    <w:autoSpaceDN/>
                    <w:adjustRightInd/>
                    <w:jc w:val="center"/>
                    <w:rPr>
                      <w:ins w:id="23181" w:author="Philippe Hollanda - Oliveira Trust" w:date="2022-07-19T09:57:00Z"/>
                      <w:rFonts w:ascii="Arial" w:eastAsia="Times New Roman" w:hAnsi="Arial" w:cs="Arial"/>
                      <w:color w:val="000000"/>
                      <w:sz w:val="20"/>
                      <w:szCs w:val="20"/>
                      <w:lang w:eastAsia="pt-BR"/>
                    </w:rPr>
                  </w:pPr>
                  <w:ins w:id="23182" w:author="Philippe Hollanda - Oliveira Trust" w:date="2022-07-19T09:57:00Z">
                    <w:r w:rsidRPr="0016760B">
                      <w:rPr>
                        <w:rFonts w:ascii="Arial" w:eastAsia="Times New Roman" w:hAnsi="Arial" w:cs="Arial"/>
                        <w:color w:val="000000"/>
                        <w:sz w:val="20"/>
                        <w:szCs w:val="20"/>
                        <w:lang w:eastAsia="pt-BR"/>
                      </w:rPr>
                      <w:t>18/08/2021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69FC31" w14:textId="77777777" w:rsidR="0016760B" w:rsidRPr="0016760B" w:rsidRDefault="0016760B" w:rsidP="0016760B">
                  <w:pPr>
                    <w:autoSpaceDE/>
                    <w:autoSpaceDN/>
                    <w:adjustRightInd/>
                    <w:jc w:val="center"/>
                    <w:rPr>
                      <w:ins w:id="23183" w:author="Philippe Hollanda - Oliveira Trust" w:date="2022-07-19T09:57:00Z"/>
                      <w:rFonts w:ascii="Arial" w:eastAsia="Times New Roman" w:hAnsi="Arial" w:cs="Arial"/>
                      <w:color w:val="000000"/>
                      <w:sz w:val="20"/>
                      <w:szCs w:val="20"/>
                      <w:lang w:eastAsia="pt-BR"/>
                    </w:rPr>
                  </w:pPr>
                  <w:ins w:id="23184" w:author="Philippe Hollanda - Oliveira Trust" w:date="2022-07-19T09:57:00Z">
                    <w:r w:rsidRPr="0016760B">
                      <w:rPr>
                        <w:rFonts w:ascii="Arial" w:eastAsia="Times New Roman" w:hAnsi="Arial" w:cs="Arial"/>
                        <w:color w:val="000000"/>
                        <w:sz w:val="20"/>
                        <w:szCs w:val="20"/>
                        <w:lang w:eastAsia="pt-BR"/>
                      </w:rPr>
                      <w:t>R$ 1.030,90</w:t>
                    </w:r>
                  </w:ins>
                </w:p>
              </w:tc>
            </w:tr>
            <w:tr w:rsidR="0016760B" w:rsidRPr="0016760B" w14:paraId="28F32155" w14:textId="77777777" w:rsidTr="0016760B">
              <w:trPr>
                <w:trHeight w:val="1785"/>
                <w:ins w:id="231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1858DB" w14:textId="77777777" w:rsidR="0016760B" w:rsidRPr="0016760B" w:rsidRDefault="0016760B" w:rsidP="0016760B">
                  <w:pPr>
                    <w:autoSpaceDE/>
                    <w:autoSpaceDN/>
                    <w:adjustRightInd/>
                    <w:jc w:val="center"/>
                    <w:rPr>
                      <w:ins w:id="23186" w:author="Philippe Hollanda - Oliveira Trust" w:date="2022-07-19T09:57:00Z"/>
                      <w:rFonts w:ascii="Arial" w:eastAsia="Times New Roman" w:hAnsi="Arial" w:cs="Arial"/>
                      <w:color w:val="000000"/>
                      <w:sz w:val="20"/>
                      <w:szCs w:val="20"/>
                      <w:lang w:eastAsia="pt-BR"/>
                    </w:rPr>
                  </w:pPr>
                  <w:ins w:id="2318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E159B9B" w14:textId="77777777" w:rsidR="0016760B" w:rsidRPr="0016760B" w:rsidRDefault="0016760B" w:rsidP="0016760B">
                  <w:pPr>
                    <w:autoSpaceDE/>
                    <w:autoSpaceDN/>
                    <w:adjustRightInd/>
                    <w:jc w:val="center"/>
                    <w:rPr>
                      <w:ins w:id="23188" w:author="Philippe Hollanda - Oliveira Trust" w:date="2022-07-19T09:57:00Z"/>
                      <w:rFonts w:ascii="Arial" w:eastAsia="Times New Roman" w:hAnsi="Arial" w:cs="Arial"/>
                      <w:color w:val="000000"/>
                      <w:sz w:val="20"/>
                      <w:szCs w:val="20"/>
                      <w:lang w:eastAsia="pt-BR"/>
                    </w:rPr>
                  </w:pPr>
                  <w:ins w:id="23189" w:author="Philippe Hollanda - Oliveira Trust" w:date="2022-07-19T09:57:00Z">
                    <w:r w:rsidRPr="0016760B">
                      <w:rPr>
                        <w:rFonts w:ascii="Arial" w:eastAsia="Times New Roman" w:hAnsi="Arial" w:cs="Arial"/>
                        <w:color w:val="000000"/>
                        <w:sz w:val="20"/>
                        <w:szCs w:val="20"/>
                        <w:lang w:eastAsia="pt-BR"/>
                      </w:rPr>
                      <w:t>18/08/2021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FF5F2D" w14:textId="77777777" w:rsidR="0016760B" w:rsidRPr="0016760B" w:rsidRDefault="0016760B" w:rsidP="0016760B">
                  <w:pPr>
                    <w:autoSpaceDE/>
                    <w:autoSpaceDN/>
                    <w:adjustRightInd/>
                    <w:jc w:val="center"/>
                    <w:rPr>
                      <w:ins w:id="23190" w:author="Philippe Hollanda - Oliveira Trust" w:date="2022-07-19T09:57:00Z"/>
                      <w:rFonts w:ascii="Arial" w:eastAsia="Times New Roman" w:hAnsi="Arial" w:cs="Arial"/>
                      <w:color w:val="000000"/>
                      <w:sz w:val="20"/>
                      <w:szCs w:val="20"/>
                      <w:lang w:eastAsia="pt-BR"/>
                    </w:rPr>
                  </w:pPr>
                  <w:ins w:id="23191" w:author="Philippe Hollanda - Oliveira Trust" w:date="2022-07-19T09:57:00Z">
                    <w:r w:rsidRPr="0016760B">
                      <w:rPr>
                        <w:rFonts w:ascii="Arial" w:eastAsia="Times New Roman" w:hAnsi="Arial" w:cs="Arial"/>
                        <w:color w:val="000000"/>
                        <w:sz w:val="20"/>
                        <w:szCs w:val="20"/>
                        <w:lang w:eastAsia="pt-BR"/>
                      </w:rPr>
                      <w:t>R$ 1.095,68</w:t>
                    </w:r>
                  </w:ins>
                </w:p>
              </w:tc>
            </w:tr>
            <w:tr w:rsidR="0016760B" w:rsidRPr="0016760B" w14:paraId="7C42CD24" w14:textId="77777777" w:rsidTr="0016760B">
              <w:trPr>
                <w:trHeight w:val="1785"/>
                <w:ins w:id="231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528782" w14:textId="77777777" w:rsidR="0016760B" w:rsidRPr="0016760B" w:rsidRDefault="0016760B" w:rsidP="0016760B">
                  <w:pPr>
                    <w:autoSpaceDE/>
                    <w:autoSpaceDN/>
                    <w:adjustRightInd/>
                    <w:jc w:val="center"/>
                    <w:rPr>
                      <w:ins w:id="23193" w:author="Philippe Hollanda - Oliveira Trust" w:date="2022-07-19T09:57:00Z"/>
                      <w:rFonts w:ascii="Arial" w:eastAsia="Times New Roman" w:hAnsi="Arial" w:cs="Arial"/>
                      <w:color w:val="000000"/>
                      <w:sz w:val="20"/>
                      <w:szCs w:val="20"/>
                      <w:lang w:eastAsia="pt-BR"/>
                    </w:rPr>
                  </w:pPr>
                  <w:ins w:id="23194" w:author="Philippe Hollanda - Oliveira Trust" w:date="2022-07-19T09:57:00Z">
                    <w:r w:rsidRPr="0016760B">
                      <w:rPr>
                        <w:rFonts w:ascii="Arial" w:eastAsia="Times New Roman" w:hAnsi="Arial" w:cs="Arial"/>
                        <w:color w:val="000000"/>
                        <w:sz w:val="20"/>
                        <w:szCs w:val="20"/>
                        <w:lang w:eastAsia="pt-BR"/>
                      </w:rPr>
                      <w:lastRenderedPageBreak/>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0325409A" w14:textId="77777777" w:rsidR="0016760B" w:rsidRPr="0016760B" w:rsidRDefault="0016760B" w:rsidP="0016760B">
                  <w:pPr>
                    <w:autoSpaceDE/>
                    <w:autoSpaceDN/>
                    <w:adjustRightInd/>
                    <w:jc w:val="center"/>
                    <w:rPr>
                      <w:ins w:id="23195" w:author="Philippe Hollanda - Oliveira Trust" w:date="2022-07-19T09:57:00Z"/>
                      <w:rFonts w:ascii="Arial" w:eastAsia="Times New Roman" w:hAnsi="Arial" w:cs="Arial"/>
                      <w:color w:val="000000"/>
                      <w:sz w:val="20"/>
                      <w:szCs w:val="20"/>
                      <w:lang w:eastAsia="pt-BR"/>
                    </w:rPr>
                  </w:pPr>
                  <w:ins w:id="23196"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2BF42A" w14:textId="77777777" w:rsidR="0016760B" w:rsidRPr="0016760B" w:rsidRDefault="0016760B" w:rsidP="0016760B">
                  <w:pPr>
                    <w:autoSpaceDE/>
                    <w:autoSpaceDN/>
                    <w:adjustRightInd/>
                    <w:jc w:val="center"/>
                    <w:rPr>
                      <w:ins w:id="23197" w:author="Philippe Hollanda - Oliveira Trust" w:date="2022-07-19T09:57:00Z"/>
                      <w:rFonts w:ascii="Arial" w:eastAsia="Times New Roman" w:hAnsi="Arial" w:cs="Arial"/>
                      <w:color w:val="000000"/>
                      <w:sz w:val="20"/>
                      <w:szCs w:val="20"/>
                      <w:lang w:eastAsia="pt-BR"/>
                    </w:rPr>
                  </w:pPr>
                  <w:ins w:id="23198" w:author="Philippe Hollanda - Oliveira Trust" w:date="2022-07-19T09:57:00Z">
                    <w:r w:rsidRPr="0016760B">
                      <w:rPr>
                        <w:rFonts w:ascii="Arial" w:eastAsia="Times New Roman" w:hAnsi="Arial" w:cs="Arial"/>
                        <w:color w:val="000000"/>
                        <w:sz w:val="20"/>
                        <w:szCs w:val="20"/>
                        <w:lang w:eastAsia="pt-BR"/>
                      </w:rPr>
                      <w:t>R$ 5.701,42</w:t>
                    </w:r>
                  </w:ins>
                </w:p>
              </w:tc>
            </w:tr>
            <w:tr w:rsidR="0016760B" w:rsidRPr="0016760B" w14:paraId="421B912D" w14:textId="77777777" w:rsidTr="0016760B">
              <w:trPr>
                <w:trHeight w:val="1785"/>
                <w:ins w:id="231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C4E5C6" w14:textId="77777777" w:rsidR="0016760B" w:rsidRPr="0016760B" w:rsidRDefault="0016760B" w:rsidP="0016760B">
                  <w:pPr>
                    <w:autoSpaceDE/>
                    <w:autoSpaceDN/>
                    <w:adjustRightInd/>
                    <w:jc w:val="center"/>
                    <w:rPr>
                      <w:ins w:id="23200" w:author="Philippe Hollanda - Oliveira Trust" w:date="2022-07-19T09:57:00Z"/>
                      <w:rFonts w:ascii="Arial" w:eastAsia="Times New Roman" w:hAnsi="Arial" w:cs="Arial"/>
                      <w:color w:val="000000"/>
                      <w:sz w:val="20"/>
                      <w:szCs w:val="20"/>
                      <w:lang w:eastAsia="pt-BR"/>
                    </w:rPr>
                  </w:pPr>
                  <w:ins w:id="23201"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01AFB4F9" w14:textId="77777777" w:rsidR="0016760B" w:rsidRPr="0016760B" w:rsidRDefault="0016760B" w:rsidP="0016760B">
                  <w:pPr>
                    <w:autoSpaceDE/>
                    <w:autoSpaceDN/>
                    <w:adjustRightInd/>
                    <w:jc w:val="center"/>
                    <w:rPr>
                      <w:ins w:id="23202" w:author="Philippe Hollanda - Oliveira Trust" w:date="2022-07-19T09:57:00Z"/>
                      <w:rFonts w:ascii="Arial" w:eastAsia="Times New Roman" w:hAnsi="Arial" w:cs="Arial"/>
                      <w:color w:val="000000"/>
                      <w:sz w:val="20"/>
                      <w:szCs w:val="20"/>
                      <w:lang w:eastAsia="pt-BR"/>
                    </w:rPr>
                  </w:pPr>
                  <w:ins w:id="23203"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BE7857" w14:textId="77777777" w:rsidR="0016760B" w:rsidRPr="0016760B" w:rsidRDefault="0016760B" w:rsidP="0016760B">
                  <w:pPr>
                    <w:autoSpaceDE/>
                    <w:autoSpaceDN/>
                    <w:adjustRightInd/>
                    <w:jc w:val="center"/>
                    <w:rPr>
                      <w:ins w:id="23204" w:author="Philippe Hollanda - Oliveira Trust" w:date="2022-07-19T09:57:00Z"/>
                      <w:rFonts w:ascii="Arial" w:eastAsia="Times New Roman" w:hAnsi="Arial" w:cs="Arial"/>
                      <w:color w:val="000000"/>
                      <w:sz w:val="20"/>
                      <w:szCs w:val="20"/>
                      <w:lang w:eastAsia="pt-BR"/>
                    </w:rPr>
                  </w:pPr>
                  <w:ins w:id="23205" w:author="Philippe Hollanda - Oliveira Trust" w:date="2022-07-19T09:57:00Z">
                    <w:r w:rsidRPr="0016760B">
                      <w:rPr>
                        <w:rFonts w:ascii="Arial" w:eastAsia="Times New Roman" w:hAnsi="Arial" w:cs="Arial"/>
                        <w:color w:val="000000"/>
                        <w:sz w:val="20"/>
                        <w:szCs w:val="20"/>
                        <w:lang w:eastAsia="pt-BR"/>
                      </w:rPr>
                      <w:t>R$ 1.859,87</w:t>
                    </w:r>
                  </w:ins>
                </w:p>
              </w:tc>
            </w:tr>
            <w:tr w:rsidR="0016760B" w:rsidRPr="0016760B" w14:paraId="75671C06" w14:textId="77777777" w:rsidTr="0016760B">
              <w:trPr>
                <w:trHeight w:val="1785"/>
                <w:ins w:id="232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9D4796" w14:textId="77777777" w:rsidR="0016760B" w:rsidRPr="0016760B" w:rsidRDefault="0016760B" w:rsidP="0016760B">
                  <w:pPr>
                    <w:autoSpaceDE/>
                    <w:autoSpaceDN/>
                    <w:adjustRightInd/>
                    <w:jc w:val="center"/>
                    <w:rPr>
                      <w:ins w:id="23207" w:author="Philippe Hollanda - Oliveira Trust" w:date="2022-07-19T09:57:00Z"/>
                      <w:rFonts w:ascii="Arial" w:eastAsia="Times New Roman" w:hAnsi="Arial" w:cs="Arial"/>
                      <w:color w:val="000000"/>
                      <w:sz w:val="20"/>
                      <w:szCs w:val="20"/>
                      <w:lang w:eastAsia="pt-BR"/>
                    </w:rPr>
                  </w:pPr>
                  <w:ins w:id="23208"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4AD00FF8" w14:textId="77777777" w:rsidR="0016760B" w:rsidRPr="0016760B" w:rsidRDefault="0016760B" w:rsidP="0016760B">
                  <w:pPr>
                    <w:autoSpaceDE/>
                    <w:autoSpaceDN/>
                    <w:adjustRightInd/>
                    <w:jc w:val="center"/>
                    <w:rPr>
                      <w:ins w:id="23209" w:author="Philippe Hollanda - Oliveira Trust" w:date="2022-07-19T09:57:00Z"/>
                      <w:rFonts w:ascii="Arial" w:eastAsia="Times New Roman" w:hAnsi="Arial" w:cs="Arial"/>
                      <w:color w:val="000000"/>
                      <w:sz w:val="20"/>
                      <w:szCs w:val="20"/>
                      <w:lang w:eastAsia="pt-BR"/>
                    </w:rPr>
                  </w:pPr>
                  <w:ins w:id="23210"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018C10" w14:textId="77777777" w:rsidR="0016760B" w:rsidRPr="0016760B" w:rsidRDefault="0016760B" w:rsidP="0016760B">
                  <w:pPr>
                    <w:autoSpaceDE/>
                    <w:autoSpaceDN/>
                    <w:adjustRightInd/>
                    <w:jc w:val="center"/>
                    <w:rPr>
                      <w:ins w:id="23211" w:author="Philippe Hollanda - Oliveira Trust" w:date="2022-07-19T09:57:00Z"/>
                      <w:rFonts w:ascii="Arial" w:eastAsia="Times New Roman" w:hAnsi="Arial" w:cs="Arial"/>
                      <w:color w:val="000000"/>
                      <w:sz w:val="20"/>
                      <w:szCs w:val="20"/>
                      <w:lang w:eastAsia="pt-BR"/>
                    </w:rPr>
                  </w:pPr>
                  <w:ins w:id="23212" w:author="Philippe Hollanda - Oliveira Trust" w:date="2022-07-19T09:57:00Z">
                    <w:r w:rsidRPr="0016760B">
                      <w:rPr>
                        <w:rFonts w:ascii="Arial" w:eastAsia="Times New Roman" w:hAnsi="Arial" w:cs="Arial"/>
                        <w:color w:val="000000"/>
                        <w:sz w:val="20"/>
                        <w:szCs w:val="20"/>
                        <w:lang w:eastAsia="pt-BR"/>
                      </w:rPr>
                      <w:t>R$ 387,10</w:t>
                    </w:r>
                  </w:ins>
                </w:p>
              </w:tc>
            </w:tr>
            <w:tr w:rsidR="0016760B" w:rsidRPr="0016760B" w14:paraId="756CB1C5" w14:textId="77777777" w:rsidTr="0016760B">
              <w:trPr>
                <w:trHeight w:val="1785"/>
                <w:ins w:id="232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AB06B2" w14:textId="77777777" w:rsidR="0016760B" w:rsidRPr="0016760B" w:rsidRDefault="0016760B" w:rsidP="0016760B">
                  <w:pPr>
                    <w:autoSpaceDE/>
                    <w:autoSpaceDN/>
                    <w:adjustRightInd/>
                    <w:jc w:val="center"/>
                    <w:rPr>
                      <w:ins w:id="23214" w:author="Philippe Hollanda - Oliveira Trust" w:date="2022-07-19T09:57:00Z"/>
                      <w:rFonts w:ascii="Arial" w:eastAsia="Times New Roman" w:hAnsi="Arial" w:cs="Arial"/>
                      <w:color w:val="000000"/>
                      <w:sz w:val="20"/>
                      <w:szCs w:val="20"/>
                      <w:lang w:eastAsia="pt-BR"/>
                    </w:rPr>
                  </w:pPr>
                  <w:ins w:id="23215"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2F2C9F86" w14:textId="77777777" w:rsidR="0016760B" w:rsidRPr="0016760B" w:rsidRDefault="0016760B" w:rsidP="0016760B">
                  <w:pPr>
                    <w:autoSpaceDE/>
                    <w:autoSpaceDN/>
                    <w:adjustRightInd/>
                    <w:jc w:val="center"/>
                    <w:rPr>
                      <w:ins w:id="23216" w:author="Philippe Hollanda - Oliveira Trust" w:date="2022-07-19T09:57:00Z"/>
                      <w:rFonts w:ascii="Arial" w:eastAsia="Times New Roman" w:hAnsi="Arial" w:cs="Arial"/>
                      <w:color w:val="000000"/>
                      <w:sz w:val="20"/>
                      <w:szCs w:val="20"/>
                      <w:lang w:eastAsia="pt-BR"/>
                    </w:rPr>
                  </w:pPr>
                  <w:ins w:id="23217"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F0AEBF" w14:textId="77777777" w:rsidR="0016760B" w:rsidRPr="0016760B" w:rsidRDefault="0016760B" w:rsidP="0016760B">
                  <w:pPr>
                    <w:autoSpaceDE/>
                    <w:autoSpaceDN/>
                    <w:adjustRightInd/>
                    <w:jc w:val="center"/>
                    <w:rPr>
                      <w:ins w:id="23218" w:author="Philippe Hollanda - Oliveira Trust" w:date="2022-07-19T09:57:00Z"/>
                      <w:rFonts w:ascii="Arial" w:eastAsia="Times New Roman" w:hAnsi="Arial" w:cs="Arial"/>
                      <w:color w:val="000000"/>
                      <w:sz w:val="20"/>
                      <w:szCs w:val="20"/>
                      <w:lang w:eastAsia="pt-BR"/>
                    </w:rPr>
                  </w:pPr>
                  <w:ins w:id="23219" w:author="Philippe Hollanda - Oliveira Trust" w:date="2022-07-19T09:57:00Z">
                    <w:r w:rsidRPr="0016760B">
                      <w:rPr>
                        <w:rFonts w:ascii="Arial" w:eastAsia="Times New Roman" w:hAnsi="Arial" w:cs="Arial"/>
                        <w:color w:val="000000"/>
                        <w:sz w:val="20"/>
                        <w:szCs w:val="20"/>
                        <w:lang w:eastAsia="pt-BR"/>
                      </w:rPr>
                      <w:t>R$ 1.746,89</w:t>
                    </w:r>
                  </w:ins>
                </w:p>
              </w:tc>
            </w:tr>
            <w:tr w:rsidR="0016760B" w:rsidRPr="0016760B" w14:paraId="0E2C4D99" w14:textId="77777777" w:rsidTr="0016760B">
              <w:trPr>
                <w:trHeight w:val="1785"/>
                <w:ins w:id="232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ECD158" w14:textId="77777777" w:rsidR="0016760B" w:rsidRPr="0016760B" w:rsidRDefault="0016760B" w:rsidP="0016760B">
                  <w:pPr>
                    <w:autoSpaceDE/>
                    <w:autoSpaceDN/>
                    <w:adjustRightInd/>
                    <w:jc w:val="center"/>
                    <w:rPr>
                      <w:ins w:id="23221" w:author="Philippe Hollanda - Oliveira Trust" w:date="2022-07-19T09:57:00Z"/>
                      <w:rFonts w:ascii="Arial" w:eastAsia="Times New Roman" w:hAnsi="Arial" w:cs="Arial"/>
                      <w:color w:val="000000"/>
                      <w:sz w:val="20"/>
                      <w:szCs w:val="20"/>
                      <w:lang w:eastAsia="pt-BR"/>
                    </w:rPr>
                  </w:pPr>
                  <w:ins w:id="23222" w:author="Philippe Hollanda - Oliveira Trust" w:date="2022-07-19T09:57:00Z">
                    <w:r w:rsidRPr="0016760B">
                      <w:rPr>
                        <w:rFonts w:ascii="Arial" w:eastAsia="Times New Roman" w:hAnsi="Arial" w:cs="Arial"/>
                        <w:color w:val="000000"/>
                        <w:sz w:val="20"/>
                        <w:szCs w:val="20"/>
                        <w:lang w:eastAsia="pt-BR"/>
                      </w:rPr>
                      <w:t>MATERIAL DE 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492803B2" w14:textId="77777777" w:rsidR="0016760B" w:rsidRPr="0016760B" w:rsidRDefault="0016760B" w:rsidP="0016760B">
                  <w:pPr>
                    <w:autoSpaceDE/>
                    <w:autoSpaceDN/>
                    <w:adjustRightInd/>
                    <w:jc w:val="center"/>
                    <w:rPr>
                      <w:ins w:id="23223" w:author="Philippe Hollanda - Oliveira Trust" w:date="2022-07-19T09:57:00Z"/>
                      <w:rFonts w:ascii="Arial" w:eastAsia="Times New Roman" w:hAnsi="Arial" w:cs="Arial"/>
                      <w:color w:val="000000"/>
                      <w:sz w:val="20"/>
                      <w:szCs w:val="20"/>
                      <w:lang w:eastAsia="pt-BR"/>
                    </w:rPr>
                  </w:pPr>
                  <w:ins w:id="23224" w:author="Philippe Hollanda - Oliveira Trust" w:date="2022-07-19T09:57:00Z">
                    <w:r w:rsidRPr="0016760B">
                      <w:rPr>
                        <w:rFonts w:ascii="Arial" w:eastAsia="Times New Roman" w:hAnsi="Arial" w:cs="Arial"/>
                        <w:color w:val="000000"/>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229EA1" w14:textId="77777777" w:rsidR="0016760B" w:rsidRPr="0016760B" w:rsidRDefault="0016760B" w:rsidP="0016760B">
                  <w:pPr>
                    <w:autoSpaceDE/>
                    <w:autoSpaceDN/>
                    <w:adjustRightInd/>
                    <w:jc w:val="center"/>
                    <w:rPr>
                      <w:ins w:id="23225" w:author="Philippe Hollanda - Oliveira Trust" w:date="2022-07-19T09:57:00Z"/>
                      <w:rFonts w:ascii="Arial" w:eastAsia="Times New Roman" w:hAnsi="Arial" w:cs="Arial"/>
                      <w:color w:val="000000"/>
                      <w:sz w:val="20"/>
                      <w:szCs w:val="20"/>
                      <w:lang w:eastAsia="pt-BR"/>
                    </w:rPr>
                  </w:pPr>
                  <w:ins w:id="23226" w:author="Philippe Hollanda - Oliveira Trust" w:date="2022-07-19T09:57:00Z">
                    <w:r w:rsidRPr="0016760B">
                      <w:rPr>
                        <w:rFonts w:ascii="Arial" w:eastAsia="Times New Roman" w:hAnsi="Arial" w:cs="Arial"/>
                        <w:color w:val="000000"/>
                        <w:sz w:val="20"/>
                        <w:szCs w:val="20"/>
                        <w:lang w:eastAsia="pt-BR"/>
                      </w:rPr>
                      <w:t>R$ 6.126,28</w:t>
                    </w:r>
                  </w:ins>
                </w:p>
              </w:tc>
            </w:tr>
            <w:tr w:rsidR="0016760B" w:rsidRPr="0016760B" w14:paraId="28BE6D07" w14:textId="77777777" w:rsidTr="0016760B">
              <w:trPr>
                <w:trHeight w:val="1785"/>
                <w:ins w:id="232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A9A885" w14:textId="77777777" w:rsidR="0016760B" w:rsidRPr="0016760B" w:rsidRDefault="0016760B" w:rsidP="0016760B">
                  <w:pPr>
                    <w:autoSpaceDE/>
                    <w:autoSpaceDN/>
                    <w:adjustRightInd/>
                    <w:jc w:val="center"/>
                    <w:rPr>
                      <w:ins w:id="23228" w:author="Philippe Hollanda - Oliveira Trust" w:date="2022-07-19T09:57:00Z"/>
                      <w:rFonts w:ascii="Arial" w:eastAsia="Times New Roman" w:hAnsi="Arial" w:cs="Arial"/>
                      <w:color w:val="000000"/>
                      <w:sz w:val="20"/>
                      <w:szCs w:val="20"/>
                      <w:lang w:eastAsia="pt-BR"/>
                    </w:rPr>
                  </w:pPr>
                  <w:ins w:id="23229" w:author="Philippe Hollanda - Oliveira Trust" w:date="2022-07-19T09:57:00Z">
                    <w:r w:rsidRPr="0016760B">
                      <w:rPr>
                        <w:rFonts w:ascii="Arial" w:eastAsia="Times New Roman" w:hAnsi="Arial" w:cs="Arial"/>
                        <w:color w:val="000000"/>
                        <w:sz w:val="20"/>
                        <w:szCs w:val="20"/>
                        <w:lang w:eastAsia="pt-BR"/>
                      </w:rPr>
                      <w:lastRenderedPageBreak/>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0BB2CA2A" w14:textId="77777777" w:rsidR="0016760B" w:rsidRPr="0016760B" w:rsidRDefault="0016760B" w:rsidP="0016760B">
                  <w:pPr>
                    <w:autoSpaceDE/>
                    <w:autoSpaceDN/>
                    <w:adjustRightInd/>
                    <w:jc w:val="center"/>
                    <w:rPr>
                      <w:ins w:id="23230" w:author="Philippe Hollanda - Oliveira Trust" w:date="2022-07-19T09:57:00Z"/>
                      <w:rFonts w:ascii="Arial" w:eastAsia="Times New Roman" w:hAnsi="Arial" w:cs="Arial"/>
                      <w:color w:val="000000"/>
                      <w:sz w:val="20"/>
                      <w:szCs w:val="20"/>
                      <w:lang w:eastAsia="pt-BR"/>
                    </w:rPr>
                  </w:pPr>
                  <w:ins w:id="23231" w:author="Philippe Hollanda - Oliveira Trust" w:date="2022-07-19T09:57:00Z">
                    <w:r w:rsidRPr="0016760B">
                      <w:rPr>
                        <w:rFonts w:ascii="Arial" w:eastAsia="Times New Roman" w:hAnsi="Arial" w:cs="Arial"/>
                        <w:color w:val="000000"/>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026A8C" w14:textId="77777777" w:rsidR="0016760B" w:rsidRPr="0016760B" w:rsidRDefault="0016760B" w:rsidP="0016760B">
                  <w:pPr>
                    <w:autoSpaceDE/>
                    <w:autoSpaceDN/>
                    <w:adjustRightInd/>
                    <w:jc w:val="center"/>
                    <w:rPr>
                      <w:ins w:id="23232" w:author="Philippe Hollanda - Oliveira Trust" w:date="2022-07-19T09:57:00Z"/>
                      <w:rFonts w:ascii="Arial" w:eastAsia="Times New Roman" w:hAnsi="Arial" w:cs="Arial"/>
                      <w:color w:val="000000"/>
                      <w:sz w:val="20"/>
                      <w:szCs w:val="20"/>
                      <w:lang w:eastAsia="pt-BR"/>
                    </w:rPr>
                  </w:pPr>
                  <w:ins w:id="23233" w:author="Philippe Hollanda - Oliveira Trust" w:date="2022-07-19T09:57:00Z">
                    <w:r w:rsidRPr="0016760B">
                      <w:rPr>
                        <w:rFonts w:ascii="Arial" w:eastAsia="Times New Roman" w:hAnsi="Arial" w:cs="Arial"/>
                        <w:color w:val="000000"/>
                        <w:sz w:val="20"/>
                        <w:szCs w:val="20"/>
                        <w:lang w:eastAsia="pt-BR"/>
                      </w:rPr>
                      <w:t>R$ 1.145,47</w:t>
                    </w:r>
                  </w:ins>
                </w:p>
              </w:tc>
            </w:tr>
            <w:tr w:rsidR="0016760B" w:rsidRPr="0016760B" w14:paraId="27B5CFCC" w14:textId="77777777" w:rsidTr="0016760B">
              <w:trPr>
                <w:trHeight w:val="1785"/>
                <w:ins w:id="232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697C29" w14:textId="77777777" w:rsidR="0016760B" w:rsidRPr="0016760B" w:rsidRDefault="0016760B" w:rsidP="0016760B">
                  <w:pPr>
                    <w:autoSpaceDE/>
                    <w:autoSpaceDN/>
                    <w:adjustRightInd/>
                    <w:jc w:val="center"/>
                    <w:rPr>
                      <w:ins w:id="23235" w:author="Philippe Hollanda - Oliveira Trust" w:date="2022-07-19T09:57:00Z"/>
                      <w:rFonts w:ascii="Arial" w:eastAsia="Times New Roman" w:hAnsi="Arial" w:cs="Arial"/>
                      <w:color w:val="000000"/>
                      <w:sz w:val="20"/>
                      <w:szCs w:val="20"/>
                      <w:lang w:eastAsia="pt-BR"/>
                    </w:rPr>
                  </w:pPr>
                  <w:ins w:id="23236"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65CD09D5" w14:textId="77777777" w:rsidR="0016760B" w:rsidRPr="0016760B" w:rsidRDefault="0016760B" w:rsidP="0016760B">
                  <w:pPr>
                    <w:autoSpaceDE/>
                    <w:autoSpaceDN/>
                    <w:adjustRightInd/>
                    <w:jc w:val="center"/>
                    <w:rPr>
                      <w:ins w:id="23237" w:author="Philippe Hollanda - Oliveira Trust" w:date="2022-07-19T09:57:00Z"/>
                      <w:rFonts w:ascii="Arial" w:eastAsia="Times New Roman" w:hAnsi="Arial" w:cs="Arial"/>
                      <w:color w:val="000000"/>
                      <w:sz w:val="20"/>
                      <w:szCs w:val="20"/>
                      <w:lang w:eastAsia="pt-BR"/>
                    </w:rPr>
                  </w:pPr>
                  <w:ins w:id="23238" w:author="Philippe Hollanda - Oliveira Trust" w:date="2022-07-19T09:57:00Z">
                    <w:r w:rsidRPr="0016760B">
                      <w:rPr>
                        <w:rFonts w:ascii="Arial" w:eastAsia="Times New Roman" w:hAnsi="Arial" w:cs="Arial"/>
                        <w:color w:val="000000"/>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FF2186" w14:textId="77777777" w:rsidR="0016760B" w:rsidRPr="0016760B" w:rsidRDefault="0016760B" w:rsidP="0016760B">
                  <w:pPr>
                    <w:autoSpaceDE/>
                    <w:autoSpaceDN/>
                    <w:adjustRightInd/>
                    <w:jc w:val="center"/>
                    <w:rPr>
                      <w:ins w:id="23239" w:author="Philippe Hollanda - Oliveira Trust" w:date="2022-07-19T09:57:00Z"/>
                      <w:rFonts w:ascii="Arial" w:eastAsia="Times New Roman" w:hAnsi="Arial" w:cs="Arial"/>
                      <w:color w:val="000000"/>
                      <w:sz w:val="20"/>
                      <w:szCs w:val="20"/>
                      <w:lang w:eastAsia="pt-BR"/>
                    </w:rPr>
                  </w:pPr>
                  <w:ins w:id="23240" w:author="Philippe Hollanda - Oliveira Trust" w:date="2022-07-19T09:57:00Z">
                    <w:r w:rsidRPr="0016760B">
                      <w:rPr>
                        <w:rFonts w:ascii="Arial" w:eastAsia="Times New Roman" w:hAnsi="Arial" w:cs="Arial"/>
                        <w:color w:val="000000"/>
                        <w:sz w:val="20"/>
                        <w:szCs w:val="20"/>
                        <w:lang w:eastAsia="pt-BR"/>
                      </w:rPr>
                      <w:t>R$ 764,00</w:t>
                    </w:r>
                  </w:ins>
                </w:p>
              </w:tc>
            </w:tr>
            <w:tr w:rsidR="0016760B" w:rsidRPr="0016760B" w14:paraId="5444D2C0" w14:textId="77777777" w:rsidTr="0016760B">
              <w:trPr>
                <w:trHeight w:val="1785"/>
                <w:ins w:id="232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F18ED8" w14:textId="77777777" w:rsidR="0016760B" w:rsidRPr="0016760B" w:rsidRDefault="0016760B" w:rsidP="0016760B">
                  <w:pPr>
                    <w:autoSpaceDE/>
                    <w:autoSpaceDN/>
                    <w:adjustRightInd/>
                    <w:jc w:val="center"/>
                    <w:rPr>
                      <w:ins w:id="23242" w:author="Philippe Hollanda - Oliveira Trust" w:date="2022-07-19T09:57:00Z"/>
                      <w:rFonts w:ascii="Arial" w:eastAsia="Times New Roman" w:hAnsi="Arial" w:cs="Arial"/>
                      <w:color w:val="000000"/>
                      <w:sz w:val="20"/>
                      <w:szCs w:val="20"/>
                      <w:lang w:eastAsia="pt-BR"/>
                    </w:rPr>
                  </w:pPr>
                  <w:ins w:id="23243" w:author="Philippe Hollanda - Oliveira Trust" w:date="2022-07-19T09:57:00Z">
                    <w:r w:rsidRPr="0016760B">
                      <w:rPr>
                        <w:rFonts w:ascii="Arial" w:eastAsia="Times New Roman" w:hAnsi="Arial" w:cs="Arial"/>
                        <w:color w:val="000000"/>
                        <w:sz w:val="20"/>
                        <w:szCs w:val="20"/>
                        <w:lang w:eastAsia="pt-BR"/>
                      </w:rPr>
                      <w:t>CHAPIFIX 200L</w:t>
                    </w:r>
                  </w:ins>
                </w:p>
              </w:tc>
              <w:tc>
                <w:tcPr>
                  <w:tcW w:w="2324" w:type="dxa"/>
                  <w:tcBorders>
                    <w:top w:val="nil"/>
                    <w:left w:val="nil"/>
                    <w:bottom w:val="single" w:sz="4" w:space="0" w:color="auto"/>
                    <w:right w:val="single" w:sz="4" w:space="0" w:color="auto"/>
                  </w:tcBorders>
                  <w:shd w:val="clear" w:color="auto" w:fill="auto"/>
                  <w:noWrap/>
                  <w:vAlign w:val="center"/>
                  <w:hideMark/>
                </w:tcPr>
                <w:p w14:paraId="42019DC1" w14:textId="77777777" w:rsidR="0016760B" w:rsidRPr="0016760B" w:rsidRDefault="0016760B" w:rsidP="0016760B">
                  <w:pPr>
                    <w:autoSpaceDE/>
                    <w:autoSpaceDN/>
                    <w:adjustRightInd/>
                    <w:jc w:val="center"/>
                    <w:rPr>
                      <w:ins w:id="23244" w:author="Philippe Hollanda - Oliveira Trust" w:date="2022-07-19T09:57:00Z"/>
                      <w:rFonts w:ascii="Arial" w:eastAsia="Times New Roman" w:hAnsi="Arial" w:cs="Arial"/>
                      <w:color w:val="000000"/>
                      <w:sz w:val="20"/>
                      <w:szCs w:val="20"/>
                      <w:lang w:eastAsia="pt-BR"/>
                    </w:rPr>
                  </w:pPr>
                  <w:ins w:id="23245"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0DD22C" w14:textId="77777777" w:rsidR="0016760B" w:rsidRPr="0016760B" w:rsidRDefault="0016760B" w:rsidP="0016760B">
                  <w:pPr>
                    <w:autoSpaceDE/>
                    <w:autoSpaceDN/>
                    <w:adjustRightInd/>
                    <w:jc w:val="center"/>
                    <w:rPr>
                      <w:ins w:id="23246" w:author="Philippe Hollanda - Oliveira Trust" w:date="2022-07-19T09:57:00Z"/>
                      <w:rFonts w:ascii="Arial" w:eastAsia="Times New Roman" w:hAnsi="Arial" w:cs="Arial"/>
                      <w:color w:val="000000"/>
                      <w:sz w:val="20"/>
                      <w:szCs w:val="20"/>
                      <w:lang w:eastAsia="pt-BR"/>
                    </w:rPr>
                  </w:pPr>
                  <w:ins w:id="23247" w:author="Philippe Hollanda - Oliveira Trust" w:date="2022-07-19T09:57:00Z">
                    <w:r w:rsidRPr="0016760B">
                      <w:rPr>
                        <w:rFonts w:ascii="Arial" w:eastAsia="Times New Roman" w:hAnsi="Arial" w:cs="Arial"/>
                        <w:color w:val="000000"/>
                        <w:sz w:val="20"/>
                        <w:szCs w:val="20"/>
                        <w:lang w:eastAsia="pt-BR"/>
                      </w:rPr>
                      <w:t>R$ 890,00</w:t>
                    </w:r>
                  </w:ins>
                </w:p>
              </w:tc>
            </w:tr>
            <w:tr w:rsidR="0016760B" w:rsidRPr="0016760B" w14:paraId="2C27D9BF" w14:textId="77777777" w:rsidTr="0016760B">
              <w:trPr>
                <w:trHeight w:val="1785"/>
                <w:ins w:id="232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55F7BF" w14:textId="77777777" w:rsidR="0016760B" w:rsidRPr="0016760B" w:rsidRDefault="0016760B" w:rsidP="0016760B">
                  <w:pPr>
                    <w:autoSpaceDE/>
                    <w:autoSpaceDN/>
                    <w:adjustRightInd/>
                    <w:jc w:val="center"/>
                    <w:rPr>
                      <w:ins w:id="23249" w:author="Philippe Hollanda - Oliveira Trust" w:date="2022-07-19T09:57:00Z"/>
                      <w:rFonts w:ascii="Arial" w:eastAsia="Times New Roman" w:hAnsi="Arial" w:cs="Arial"/>
                      <w:color w:val="000000"/>
                      <w:sz w:val="20"/>
                      <w:szCs w:val="20"/>
                      <w:lang w:eastAsia="pt-BR"/>
                    </w:rPr>
                  </w:pPr>
                  <w:ins w:id="23250" w:author="Philippe Hollanda - Oliveira Trust" w:date="2022-07-19T09:57:00Z">
                    <w:r w:rsidRPr="0016760B">
                      <w:rPr>
                        <w:rFonts w:ascii="Arial" w:eastAsia="Times New Roman" w:hAnsi="Arial" w:cs="Arial"/>
                        <w:color w:val="000000"/>
                        <w:sz w:val="20"/>
                        <w:szCs w:val="20"/>
                        <w:lang w:eastAsia="pt-BR"/>
                      </w:rPr>
                      <w:t>TUBO</w:t>
                    </w:r>
                  </w:ins>
                </w:p>
              </w:tc>
              <w:tc>
                <w:tcPr>
                  <w:tcW w:w="2324" w:type="dxa"/>
                  <w:tcBorders>
                    <w:top w:val="nil"/>
                    <w:left w:val="nil"/>
                    <w:bottom w:val="single" w:sz="4" w:space="0" w:color="auto"/>
                    <w:right w:val="single" w:sz="4" w:space="0" w:color="auto"/>
                  </w:tcBorders>
                  <w:shd w:val="clear" w:color="auto" w:fill="auto"/>
                  <w:noWrap/>
                  <w:vAlign w:val="center"/>
                  <w:hideMark/>
                </w:tcPr>
                <w:p w14:paraId="500E5F16" w14:textId="77777777" w:rsidR="0016760B" w:rsidRPr="0016760B" w:rsidRDefault="0016760B" w:rsidP="0016760B">
                  <w:pPr>
                    <w:autoSpaceDE/>
                    <w:autoSpaceDN/>
                    <w:adjustRightInd/>
                    <w:jc w:val="center"/>
                    <w:rPr>
                      <w:ins w:id="23251" w:author="Philippe Hollanda - Oliveira Trust" w:date="2022-07-19T09:57:00Z"/>
                      <w:rFonts w:ascii="Arial" w:eastAsia="Times New Roman" w:hAnsi="Arial" w:cs="Arial"/>
                      <w:color w:val="000000"/>
                      <w:sz w:val="20"/>
                      <w:szCs w:val="20"/>
                      <w:lang w:eastAsia="pt-BR"/>
                    </w:rPr>
                  </w:pPr>
                  <w:ins w:id="23252" w:author="Philippe Hollanda - Oliveira Trust" w:date="2022-07-19T09:57:00Z">
                    <w:r w:rsidRPr="0016760B">
                      <w:rPr>
                        <w:rFonts w:ascii="Arial" w:eastAsia="Times New Roman" w:hAnsi="Arial" w:cs="Arial"/>
                        <w:color w:val="000000"/>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629CD8" w14:textId="77777777" w:rsidR="0016760B" w:rsidRPr="0016760B" w:rsidRDefault="0016760B" w:rsidP="0016760B">
                  <w:pPr>
                    <w:autoSpaceDE/>
                    <w:autoSpaceDN/>
                    <w:adjustRightInd/>
                    <w:jc w:val="center"/>
                    <w:rPr>
                      <w:ins w:id="23253" w:author="Philippe Hollanda - Oliveira Trust" w:date="2022-07-19T09:57:00Z"/>
                      <w:rFonts w:ascii="Arial" w:eastAsia="Times New Roman" w:hAnsi="Arial" w:cs="Arial"/>
                      <w:color w:val="000000"/>
                      <w:sz w:val="20"/>
                      <w:szCs w:val="20"/>
                      <w:lang w:eastAsia="pt-BR"/>
                    </w:rPr>
                  </w:pPr>
                  <w:ins w:id="23254" w:author="Philippe Hollanda - Oliveira Trust" w:date="2022-07-19T09:57:00Z">
                    <w:r w:rsidRPr="0016760B">
                      <w:rPr>
                        <w:rFonts w:ascii="Arial" w:eastAsia="Times New Roman" w:hAnsi="Arial" w:cs="Arial"/>
                        <w:color w:val="000000"/>
                        <w:sz w:val="20"/>
                        <w:szCs w:val="20"/>
                        <w:lang w:eastAsia="pt-BR"/>
                      </w:rPr>
                      <w:t>R$ 8.293,80</w:t>
                    </w:r>
                  </w:ins>
                </w:p>
              </w:tc>
            </w:tr>
            <w:tr w:rsidR="0016760B" w:rsidRPr="0016760B" w14:paraId="2C8ADD2B" w14:textId="77777777" w:rsidTr="0016760B">
              <w:trPr>
                <w:trHeight w:val="1785"/>
                <w:ins w:id="232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D92E9C" w14:textId="77777777" w:rsidR="0016760B" w:rsidRPr="0016760B" w:rsidRDefault="0016760B" w:rsidP="0016760B">
                  <w:pPr>
                    <w:autoSpaceDE/>
                    <w:autoSpaceDN/>
                    <w:adjustRightInd/>
                    <w:jc w:val="center"/>
                    <w:rPr>
                      <w:ins w:id="23256" w:author="Philippe Hollanda - Oliveira Trust" w:date="2022-07-19T09:57:00Z"/>
                      <w:rFonts w:ascii="Arial" w:eastAsia="Times New Roman" w:hAnsi="Arial" w:cs="Arial"/>
                      <w:color w:val="000000"/>
                      <w:sz w:val="20"/>
                      <w:szCs w:val="20"/>
                      <w:lang w:eastAsia="pt-BR"/>
                    </w:rPr>
                  </w:pPr>
                  <w:ins w:id="23257" w:author="Philippe Hollanda - Oliveira Trust" w:date="2022-07-19T09:57:00Z">
                    <w:r w:rsidRPr="0016760B">
                      <w:rPr>
                        <w:rFonts w:ascii="Arial" w:eastAsia="Times New Roman" w:hAnsi="Arial" w:cs="Arial"/>
                        <w:color w:val="000000"/>
                        <w:sz w:val="20"/>
                        <w:szCs w:val="20"/>
                        <w:lang w:eastAsia="pt-BR"/>
                      </w:rPr>
                      <w:t>TELA</w:t>
                    </w:r>
                  </w:ins>
                </w:p>
              </w:tc>
              <w:tc>
                <w:tcPr>
                  <w:tcW w:w="2324" w:type="dxa"/>
                  <w:tcBorders>
                    <w:top w:val="nil"/>
                    <w:left w:val="nil"/>
                    <w:bottom w:val="single" w:sz="4" w:space="0" w:color="auto"/>
                    <w:right w:val="single" w:sz="4" w:space="0" w:color="auto"/>
                  </w:tcBorders>
                  <w:shd w:val="clear" w:color="auto" w:fill="auto"/>
                  <w:noWrap/>
                  <w:vAlign w:val="center"/>
                  <w:hideMark/>
                </w:tcPr>
                <w:p w14:paraId="19DDCF52" w14:textId="77777777" w:rsidR="0016760B" w:rsidRPr="0016760B" w:rsidRDefault="0016760B" w:rsidP="0016760B">
                  <w:pPr>
                    <w:autoSpaceDE/>
                    <w:autoSpaceDN/>
                    <w:adjustRightInd/>
                    <w:jc w:val="center"/>
                    <w:rPr>
                      <w:ins w:id="23258" w:author="Philippe Hollanda - Oliveira Trust" w:date="2022-07-19T09:57:00Z"/>
                      <w:rFonts w:ascii="Arial" w:eastAsia="Times New Roman" w:hAnsi="Arial" w:cs="Arial"/>
                      <w:color w:val="000000"/>
                      <w:sz w:val="20"/>
                      <w:szCs w:val="20"/>
                      <w:lang w:eastAsia="pt-BR"/>
                    </w:rPr>
                  </w:pPr>
                  <w:ins w:id="23259" w:author="Philippe Hollanda - Oliveira Trust" w:date="2022-07-19T09:57:00Z">
                    <w:r w:rsidRPr="0016760B">
                      <w:rPr>
                        <w:rFonts w:ascii="Arial" w:eastAsia="Times New Roman" w:hAnsi="Arial" w:cs="Arial"/>
                        <w:color w:val="000000"/>
                        <w:sz w:val="20"/>
                        <w:szCs w:val="20"/>
                        <w:lang w:eastAsia="pt-BR"/>
                      </w:rPr>
                      <w:t>02/09/2021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673C8D" w14:textId="77777777" w:rsidR="0016760B" w:rsidRPr="0016760B" w:rsidRDefault="0016760B" w:rsidP="0016760B">
                  <w:pPr>
                    <w:autoSpaceDE/>
                    <w:autoSpaceDN/>
                    <w:adjustRightInd/>
                    <w:jc w:val="center"/>
                    <w:rPr>
                      <w:ins w:id="23260" w:author="Philippe Hollanda - Oliveira Trust" w:date="2022-07-19T09:57:00Z"/>
                      <w:rFonts w:ascii="Arial" w:eastAsia="Times New Roman" w:hAnsi="Arial" w:cs="Arial"/>
                      <w:color w:val="000000"/>
                      <w:sz w:val="20"/>
                      <w:szCs w:val="20"/>
                      <w:lang w:eastAsia="pt-BR"/>
                    </w:rPr>
                  </w:pPr>
                  <w:ins w:id="23261" w:author="Philippe Hollanda - Oliveira Trust" w:date="2022-07-19T09:57:00Z">
                    <w:r w:rsidRPr="0016760B">
                      <w:rPr>
                        <w:rFonts w:ascii="Arial" w:eastAsia="Times New Roman" w:hAnsi="Arial" w:cs="Arial"/>
                        <w:color w:val="000000"/>
                        <w:sz w:val="20"/>
                        <w:szCs w:val="20"/>
                        <w:lang w:eastAsia="pt-BR"/>
                      </w:rPr>
                      <w:t>R$ 600,00</w:t>
                    </w:r>
                  </w:ins>
                </w:p>
              </w:tc>
            </w:tr>
            <w:tr w:rsidR="0016760B" w:rsidRPr="0016760B" w14:paraId="67A91104" w14:textId="77777777" w:rsidTr="0016760B">
              <w:trPr>
                <w:trHeight w:val="1785"/>
                <w:ins w:id="232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537C7B" w14:textId="77777777" w:rsidR="0016760B" w:rsidRPr="0016760B" w:rsidRDefault="0016760B" w:rsidP="0016760B">
                  <w:pPr>
                    <w:autoSpaceDE/>
                    <w:autoSpaceDN/>
                    <w:adjustRightInd/>
                    <w:jc w:val="center"/>
                    <w:rPr>
                      <w:ins w:id="23263" w:author="Philippe Hollanda - Oliveira Trust" w:date="2022-07-19T09:57:00Z"/>
                      <w:rFonts w:ascii="Arial" w:eastAsia="Times New Roman" w:hAnsi="Arial" w:cs="Arial"/>
                      <w:color w:val="000000"/>
                      <w:sz w:val="20"/>
                      <w:szCs w:val="20"/>
                      <w:lang w:eastAsia="pt-BR"/>
                    </w:rPr>
                  </w:pPr>
                  <w:ins w:id="23264" w:author="Philippe Hollanda - Oliveira Trust" w:date="2022-07-19T09:57:00Z">
                    <w:r w:rsidRPr="0016760B">
                      <w:rPr>
                        <w:rFonts w:ascii="Arial" w:eastAsia="Times New Roman" w:hAnsi="Arial" w:cs="Arial"/>
                        <w:color w:val="000000"/>
                        <w:sz w:val="20"/>
                        <w:szCs w:val="20"/>
                        <w:lang w:eastAsia="pt-BR"/>
                      </w:rPr>
                      <w:lastRenderedPageBreak/>
                      <w:t>DISCO DE CORTE</w:t>
                    </w:r>
                  </w:ins>
                </w:p>
              </w:tc>
              <w:tc>
                <w:tcPr>
                  <w:tcW w:w="2324" w:type="dxa"/>
                  <w:tcBorders>
                    <w:top w:val="nil"/>
                    <w:left w:val="nil"/>
                    <w:bottom w:val="single" w:sz="4" w:space="0" w:color="auto"/>
                    <w:right w:val="single" w:sz="4" w:space="0" w:color="auto"/>
                  </w:tcBorders>
                  <w:shd w:val="clear" w:color="auto" w:fill="auto"/>
                  <w:noWrap/>
                  <w:vAlign w:val="center"/>
                  <w:hideMark/>
                </w:tcPr>
                <w:p w14:paraId="2BDB6DED" w14:textId="77777777" w:rsidR="0016760B" w:rsidRPr="0016760B" w:rsidRDefault="0016760B" w:rsidP="0016760B">
                  <w:pPr>
                    <w:autoSpaceDE/>
                    <w:autoSpaceDN/>
                    <w:adjustRightInd/>
                    <w:jc w:val="center"/>
                    <w:rPr>
                      <w:ins w:id="23265" w:author="Philippe Hollanda - Oliveira Trust" w:date="2022-07-19T09:57:00Z"/>
                      <w:rFonts w:ascii="Arial" w:eastAsia="Times New Roman" w:hAnsi="Arial" w:cs="Arial"/>
                      <w:color w:val="000000"/>
                      <w:sz w:val="20"/>
                      <w:szCs w:val="20"/>
                      <w:lang w:eastAsia="pt-BR"/>
                    </w:rPr>
                  </w:pPr>
                  <w:ins w:id="23266" w:author="Philippe Hollanda - Oliveira Trust" w:date="2022-07-19T09:57:00Z">
                    <w:r w:rsidRPr="0016760B">
                      <w:rPr>
                        <w:rFonts w:ascii="Arial" w:eastAsia="Times New Roman" w:hAnsi="Arial" w:cs="Arial"/>
                        <w:color w:val="000000"/>
                        <w:sz w:val="20"/>
                        <w:szCs w:val="20"/>
                        <w:lang w:eastAsia="pt-BR"/>
                      </w:rPr>
                      <w:t>02/09/2021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14DE83" w14:textId="77777777" w:rsidR="0016760B" w:rsidRPr="0016760B" w:rsidRDefault="0016760B" w:rsidP="0016760B">
                  <w:pPr>
                    <w:autoSpaceDE/>
                    <w:autoSpaceDN/>
                    <w:adjustRightInd/>
                    <w:jc w:val="center"/>
                    <w:rPr>
                      <w:ins w:id="23267" w:author="Philippe Hollanda - Oliveira Trust" w:date="2022-07-19T09:57:00Z"/>
                      <w:rFonts w:ascii="Arial" w:eastAsia="Times New Roman" w:hAnsi="Arial" w:cs="Arial"/>
                      <w:color w:val="000000"/>
                      <w:sz w:val="20"/>
                      <w:szCs w:val="20"/>
                      <w:lang w:eastAsia="pt-BR"/>
                    </w:rPr>
                  </w:pPr>
                  <w:ins w:id="23268" w:author="Philippe Hollanda - Oliveira Trust" w:date="2022-07-19T09:57:00Z">
                    <w:r w:rsidRPr="0016760B">
                      <w:rPr>
                        <w:rFonts w:ascii="Arial" w:eastAsia="Times New Roman" w:hAnsi="Arial" w:cs="Arial"/>
                        <w:color w:val="000000"/>
                        <w:sz w:val="20"/>
                        <w:szCs w:val="20"/>
                        <w:lang w:eastAsia="pt-BR"/>
                      </w:rPr>
                      <w:t>R$ 349,00</w:t>
                    </w:r>
                  </w:ins>
                </w:p>
              </w:tc>
            </w:tr>
            <w:tr w:rsidR="0016760B" w:rsidRPr="0016760B" w14:paraId="57039DB1" w14:textId="77777777" w:rsidTr="0016760B">
              <w:trPr>
                <w:trHeight w:val="1785"/>
                <w:ins w:id="232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FEC6F4" w14:textId="77777777" w:rsidR="0016760B" w:rsidRPr="0016760B" w:rsidRDefault="0016760B" w:rsidP="0016760B">
                  <w:pPr>
                    <w:autoSpaceDE/>
                    <w:autoSpaceDN/>
                    <w:adjustRightInd/>
                    <w:jc w:val="center"/>
                    <w:rPr>
                      <w:ins w:id="23270" w:author="Philippe Hollanda - Oliveira Trust" w:date="2022-07-19T09:57:00Z"/>
                      <w:rFonts w:ascii="Arial" w:eastAsia="Times New Roman" w:hAnsi="Arial" w:cs="Arial"/>
                      <w:color w:val="000000"/>
                      <w:sz w:val="20"/>
                      <w:szCs w:val="20"/>
                      <w:lang w:eastAsia="pt-BR"/>
                    </w:rPr>
                  </w:pPr>
                  <w:ins w:id="23271" w:author="Philippe Hollanda - Oliveira Trust" w:date="2022-07-19T09:57:00Z">
                    <w:r w:rsidRPr="0016760B">
                      <w:rPr>
                        <w:rFonts w:ascii="Arial" w:eastAsia="Times New Roman" w:hAnsi="Arial" w:cs="Arial"/>
                        <w:color w:val="000000"/>
                        <w:sz w:val="20"/>
                        <w:szCs w:val="20"/>
                        <w:lang w:eastAsia="pt-BR"/>
                      </w:rPr>
                      <w:t>CADEADO E-20</w:t>
                    </w:r>
                  </w:ins>
                </w:p>
              </w:tc>
              <w:tc>
                <w:tcPr>
                  <w:tcW w:w="2324" w:type="dxa"/>
                  <w:tcBorders>
                    <w:top w:val="nil"/>
                    <w:left w:val="nil"/>
                    <w:bottom w:val="single" w:sz="4" w:space="0" w:color="auto"/>
                    <w:right w:val="single" w:sz="4" w:space="0" w:color="auto"/>
                  </w:tcBorders>
                  <w:shd w:val="clear" w:color="auto" w:fill="auto"/>
                  <w:noWrap/>
                  <w:vAlign w:val="center"/>
                  <w:hideMark/>
                </w:tcPr>
                <w:p w14:paraId="58236C2F" w14:textId="77777777" w:rsidR="0016760B" w:rsidRPr="0016760B" w:rsidRDefault="0016760B" w:rsidP="0016760B">
                  <w:pPr>
                    <w:autoSpaceDE/>
                    <w:autoSpaceDN/>
                    <w:adjustRightInd/>
                    <w:jc w:val="center"/>
                    <w:rPr>
                      <w:ins w:id="23272" w:author="Philippe Hollanda - Oliveira Trust" w:date="2022-07-19T09:57:00Z"/>
                      <w:rFonts w:ascii="Arial" w:eastAsia="Times New Roman" w:hAnsi="Arial" w:cs="Arial"/>
                      <w:color w:val="000000"/>
                      <w:sz w:val="20"/>
                      <w:szCs w:val="20"/>
                      <w:lang w:eastAsia="pt-BR"/>
                    </w:rPr>
                  </w:pPr>
                  <w:ins w:id="23273" w:author="Philippe Hollanda - Oliveira Trust" w:date="2022-07-19T09:57:00Z">
                    <w:r w:rsidRPr="0016760B">
                      <w:rPr>
                        <w:rFonts w:ascii="Arial" w:eastAsia="Times New Roman" w:hAnsi="Arial" w:cs="Arial"/>
                        <w:color w:val="000000"/>
                        <w:sz w:val="20"/>
                        <w:szCs w:val="20"/>
                        <w:lang w:eastAsia="pt-BR"/>
                      </w:rPr>
                      <w:t>02/09/2021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FA3657" w14:textId="77777777" w:rsidR="0016760B" w:rsidRPr="0016760B" w:rsidRDefault="0016760B" w:rsidP="0016760B">
                  <w:pPr>
                    <w:autoSpaceDE/>
                    <w:autoSpaceDN/>
                    <w:adjustRightInd/>
                    <w:jc w:val="center"/>
                    <w:rPr>
                      <w:ins w:id="23274" w:author="Philippe Hollanda - Oliveira Trust" w:date="2022-07-19T09:57:00Z"/>
                      <w:rFonts w:ascii="Arial" w:eastAsia="Times New Roman" w:hAnsi="Arial" w:cs="Arial"/>
                      <w:color w:val="000000"/>
                      <w:sz w:val="20"/>
                      <w:szCs w:val="20"/>
                      <w:lang w:eastAsia="pt-BR"/>
                    </w:rPr>
                  </w:pPr>
                  <w:ins w:id="23275" w:author="Philippe Hollanda - Oliveira Trust" w:date="2022-07-19T09:57:00Z">
                    <w:r w:rsidRPr="0016760B">
                      <w:rPr>
                        <w:rFonts w:ascii="Arial" w:eastAsia="Times New Roman" w:hAnsi="Arial" w:cs="Arial"/>
                        <w:color w:val="000000"/>
                        <w:sz w:val="20"/>
                        <w:szCs w:val="20"/>
                        <w:lang w:eastAsia="pt-BR"/>
                      </w:rPr>
                      <w:t>R$ 374,00</w:t>
                    </w:r>
                  </w:ins>
                </w:p>
              </w:tc>
            </w:tr>
            <w:tr w:rsidR="0016760B" w:rsidRPr="0016760B" w14:paraId="6D6304F4" w14:textId="77777777" w:rsidTr="0016760B">
              <w:trPr>
                <w:trHeight w:val="1785"/>
                <w:ins w:id="232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C57355" w14:textId="77777777" w:rsidR="0016760B" w:rsidRPr="0016760B" w:rsidRDefault="0016760B" w:rsidP="0016760B">
                  <w:pPr>
                    <w:autoSpaceDE/>
                    <w:autoSpaceDN/>
                    <w:adjustRightInd/>
                    <w:jc w:val="center"/>
                    <w:rPr>
                      <w:ins w:id="23277" w:author="Philippe Hollanda - Oliveira Trust" w:date="2022-07-19T09:57:00Z"/>
                      <w:rFonts w:ascii="Arial" w:eastAsia="Times New Roman" w:hAnsi="Arial" w:cs="Arial"/>
                      <w:color w:val="000000"/>
                      <w:sz w:val="20"/>
                      <w:szCs w:val="20"/>
                      <w:lang w:eastAsia="pt-BR"/>
                    </w:rPr>
                  </w:pPr>
                  <w:ins w:id="23278" w:author="Philippe Hollanda - Oliveira Trust" w:date="2022-07-19T09:57:00Z">
                    <w:r w:rsidRPr="0016760B">
                      <w:rPr>
                        <w:rFonts w:ascii="Arial" w:eastAsia="Times New Roman" w:hAnsi="Arial" w:cs="Arial"/>
                        <w:color w:val="000000"/>
                        <w:sz w:val="20"/>
                        <w:szCs w:val="20"/>
                        <w:lang w:eastAsia="pt-BR"/>
                      </w:rPr>
                      <w:t>MATERIAL DE 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71E64A29" w14:textId="77777777" w:rsidR="0016760B" w:rsidRPr="0016760B" w:rsidRDefault="0016760B" w:rsidP="0016760B">
                  <w:pPr>
                    <w:autoSpaceDE/>
                    <w:autoSpaceDN/>
                    <w:adjustRightInd/>
                    <w:jc w:val="center"/>
                    <w:rPr>
                      <w:ins w:id="23279" w:author="Philippe Hollanda - Oliveira Trust" w:date="2022-07-19T09:57:00Z"/>
                      <w:rFonts w:ascii="Arial" w:eastAsia="Times New Roman" w:hAnsi="Arial" w:cs="Arial"/>
                      <w:color w:val="000000"/>
                      <w:sz w:val="20"/>
                      <w:szCs w:val="20"/>
                      <w:lang w:eastAsia="pt-BR"/>
                    </w:rPr>
                  </w:pPr>
                  <w:ins w:id="23280" w:author="Philippe Hollanda - Oliveira Trust" w:date="2022-07-19T09:57:00Z">
                    <w:r w:rsidRPr="0016760B">
                      <w:rPr>
                        <w:rFonts w:ascii="Arial" w:eastAsia="Times New Roman" w:hAnsi="Arial" w:cs="Arial"/>
                        <w:color w:val="000000"/>
                        <w:sz w:val="20"/>
                        <w:szCs w:val="20"/>
                        <w:lang w:eastAsia="pt-BR"/>
                      </w:rPr>
                      <w:t>01/09/2021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B7EF45" w14:textId="77777777" w:rsidR="0016760B" w:rsidRPr="0016760B" w:rsidRDefault="0016760B" w:rsidP="0016760B">
                  <w:pPr>
                    <w:autoSpaceDE/>
                    <w:autoSpaceDN/>
                    <w:adjustRightInd/>
                    <w:jc w:val="center"/>
                    <w:rPr>
                      <w:ins w:id="23281" w:author="Philippe Hollanda - Oliveira Trust" w:date="2022-07-19T09:57:00Z"/>
                      <w:rFonts w:ascii="Arial" w:eastAsia="Times New Roman" w:hAnsi="Arial" w:cs="Arial"/>
                      <w:color w:val="000000"/>
                      <w:sz w:val="20"/>
                      <w:szCs w:val="20"/>
                      <w:lang w:eastAsia="pt-BR"/>
                    </w:rPr>
                  </w:pPr>
                  <w:ins w:id="23282" w:author="Philippe Hollanda - Oliveira Trust" w:date="2022-07-19T09:57:00Z">
                    <w:r w:rsidRPr="0016760B">
                      <w:rPr>
                        <w:rFonts w:ascii="Arial" w:eastAsia="Times New Roman" w:hAnsi="Arial" w:cs="Arial"/>
                        <w:color w:val="000000"/>
                        <w:sz w:val="20"/>
                        <w:szCs w:val="20"/>
                        <w:lang w:eastAsia="pt-BR"/>
                      </w:rPr>
                      <w:t>R$ 6.015,40</w:t>
                    </w:r>
                  </w:ins>
                </w:p>
              </w:tc>
            </w:tr>
            <w:tr w:rsidR="0016760B" w:rsidRPr="0016760B" w14:paraId="52889E45" w14:textId="77777777" w:rsidTr="0016760B">
              <w:trPr>
                <w:trHeight w:val="1785"/>
                <w:ins w:id="232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C1EB25" w14:textId="77777777" w:rsidR="0016760B" w:rsidRPr="0016760B" w:rsidRDefault="0016760B" w:rsidP="0016760B">
                  <w:pPr>
                    <w:autoSpaceDE/>
                    <w:autoSpaceDN/>
                    <w:adjustRightInd/>
                    <w:jc w:val="center"/>
                    <w:rPr>
                      <w:ins w:id="23284" w:author="Philippe Hollanda - Oliveira Trust" w:date="2022-07-19T09:57:00Z"/>
                      <w:rFonts w:ascii="Arial" w:eastAsia="Times New Roman" w:hAnsi="Arial" w:cs="Arial"/>
                      <w:color w:val="000000"/>
                      <w:sz w:val="20"/>
                      <w:szCs w:val="20"/>
                      <w:lang w:eastAsia="pt-BR"/>
                    </w:rPr>
                  </w:pPr>
                  <w:ins w:id="23285" w:author="Philippe Hollanda - Oliveira Trust" w:date="2022-07-19T09:57:00Z">
                    <w:r w:rsidRPr="0016760B">
                      <w:rPr>
                        <w:rFonts w:ascii="Arial" w:eastAsia="Times New Roman" w:hAnsi="Arial" w:cs="Arial"/>
                        <w:color w:val="000000"/>
                        <w:sz w:val="20"/>
                        <w:szCs w:val="20"/>
                        <w:lang w:eastAsia="pt-BR"/>
                      </w:rPr>
                      <w:t>MATERIAL DE 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4C66B080" w14:textId="77777777" w:rsidR="0016760B" w:rsidRPr="0016760B" w:rsidRDefault="0016760B" w:rsidP="0016760B">
                  <w:pPr>
                    <w:autoSpaceDE/>
                    <w:autoSpaceDN/>
                    <w:adjustRightInd/>
                    <w:jc w:val="center"/>
                    <w:rPr>
                      <w:ins w:id="23286" w:author="Philippe Hollanda - Oliveira Trust" w:date="2022-07-19T09:57:00Z"/>
                      <w:rFonts w:ascii="Arial" w:eastAsia="Times New Roman" w:hAnsi="Arial" w:cs="Arial"/>
                      <w:color w:val="000000"/>
                      <w:sz w:val="20"/>
                      <w:szCs w:val="20"/>
                      <w:lang w:eastAsia="pt-BR"/>
                    </w:rPr>
                  </w:pPr>
                  <w:ins w:id="23287"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8DF1F9" w14:textId="77777777" w:rsidR="0016760B" w:rsidRPr="0016760B" w:rsidRDefault="0016760B" w:rsidP="0016760B">
                  <w:pPr>
                    <w:autoSpaceDE/>
                    <w:autoSpaceDN/>
                    <w:adjustRightInd/>
                    <w:jc w:val="center"/>
                    <w:rPr>
                      <w:ins w:id="23288" w:author="Philippe Hollanda - Oliveira Trust" w:date="2022-07-19T09:57:00Z"/>
                      <w:rFonts w:ascii="Arial" w:eastAsia="Times New Roman" w:hAnsi="Arial" w:cs="Arial"/>
                      <w:color w:val="000000"/>
                      <w:sz w:val="20"/>
                      <w:szCs w:val="20"/>
                      <w:lang w:eastAsia="pt-BR"/>
                    </w:rPr>
                  </w:pPr>
                  <w:ins w:id="23289" w:author="Philippe Hollanda - Oliveira Trust" w:date="2022-07-19T09:57:00Z">
                    <w:r w:rsidRPr="0016760B">
                      <w:rPr>
                        <w:rFonts w:ascii="Arial" w:eastAsia="Times New Roman" w:hAnsi="Arial" w:cs="Arial"/>
                        <w:color w:val="000000"/>
                        <w:sz w:val="20"/>
                        <w:szCs w:val="20"/>
                        <w:lang w:eastAsia="pt-BR"/>
                      </w:rPr>
                      <w:t>R$ 396,90</w:t>
                    </w:r>
                  </w:ins>
                </w:p>
              </w:tc>
            </w:tr>
            <w:tr w:rsidR="0016760B" w:rsidRPr="0016760B" w14:paraId="0D588AA7" w14:textId="77777777" w:rsidTr="0016760B">
              <w:trPr>
                <w:trHeight w:val="1785"/>
                <w:ins w:id="23290"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E2C9B79" w14:textId="77777777" w:rsidR="0016760B" w:rsidRPr="0016760B" w:rsidRDefault="0016760B" w:rsidP="0016760B">
                  <w:pPr>
                    <w:autoSpaceDE/>
                    <w:autoSpaceDN/>
                    <w:adjustRightInd/>
                    <w:jc w:val="center"/>
                    <w:rPr>
                      <w:ins w:id="23291" w:author="Philippe Hollanda - Oliveira Trust" w:date="2022-07-19T09:57:00Z"/>
                      <w:rFonts w:ascii="Arial" w:eastAsia="Times New Roman" w:hAnsi="Arial" w:cs="Arial"/>
                      <w:color w:val="000000"/>
                      <w:sz w:val="20"/>
                      <w:szCs w:val="20"/>
                      <w:lang w:eastAsia="pt-BR"/>
                    </w:rPr>
                  </w:pPr>
                  <w:ins w:id="23292" w:author="Philippe Hollanda - Oliveira Trust" w:date="2022-07-19T09:57:00Z">
                    <w:r w:rsidRPr="0016760B">
                      <w:rPr>
                        <w:rFonts w:ascii="Arial" w:eastAsia="Times New Roman" w:hAnsi="Arial" w:cs="Arial"/>
                        <w:color w:val="000000"/>
                        <w:sz w:val="20"/>
                        <w:szCs w:val="20"/>
                        <w:lang w:eastAsia="pt-BR"/>
                      </w:rPr>
                      <w:t>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70556C10" w14:textId="77777777" w:rsidR="0016760B" w:rsidRPr="0016760B" w:rsidRDefault="0016760B" w:rsidP="0016760B">
                  <w:pPr>
                    <w:autoSpaceDE/>
                    <w:autoSpaceDN/>
                    <w:adjustRightInd/>
                    <w:jc w:val="center"/>
                    <w:rPr>
                      <w:ins w:id="23293" w:author="Philippe Hollanda - Oliveira Trust" w:date="2022-07-19T09:57:00Z"/>
                      <w:rFonts w:ascii="Arial" w:eastAsia="Times New Roman" w:hAnsi="Arial" w:cs="Arial"/>
                      <w:color w:val="000000"/>
                      <w:sz w:val="20"/>
                      <w:szCs w:val="20"/>
                      <w:lang w:eastAsia="pt-BR"/>
                    </w:rPr>
                  </w:pPr>
                  <w:ins w:id="23294" w:author="Philippe Hollanda - Oliveira Trust" w:date="2022-07-19T09:57:00Z">
                    <w:r w:rsidRPr="0016760B">
                      <w:rPr>
                        <w:rFonts w:ascii="Arial" w:eastAsia="Times New Roman" w:hAnsi="Arial" w:cs="Arial"/>
                        <w:color w:val="000000"/>
                        <w:sz w:val="20"/>
                        <w:szCs w:val="20"/>
                        <w:lang w:eastAsia="pt-BR"/>
                      </w:rPr>
                      <w:t>15/09/2021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1F8C5D" w14:textId="77777777" w:rsidR="0016760B" w:rsidRPr="0016760B" w:rsidRDefault="0016760B" w:rsidP="0016760B">
                  <w:pPr>
                    <w:autoSpaceDE/>
                    <w:autoSpaceDN/>
                    <w:adjustRightInd/>
                    <w:jc w:val="center"/>
                    <w:rPr>
                      <w:ins w:id="23295" w:author="Philippe Hollanda - Oliveira Trust" w:date="2022-07-19T09:57:00Z"/>
                      <w:rFonts w:ascii="Arial" w:eastAsia="Times New Roman" w:hAnsi="Arial" w:cs="Arial"/>
                      <w:color w:val="000000"/>
                      <w:sz w:val="20"/>
                      <w:szCs w:val="20"/>
                      <w:lang w:eastAsia="pt-BR"/>
                    </w:rPr>
                  </w:pPr>
                  <w:ins w:id="23296" w:author="Philippe Hollanda - Oliveira Trust" w:date="2022-07-19T09:57:00Z">
                    <w:r w:rsidRPr="0016760B">
                      <w:rPr>
                        <w:rFonts w:ascii="Arial" w:eastAsia="Times New Roman" w:hAnsi="Arial" w:cs="Arial"/>
                        <w:color w:val="000000"/>
                        <w:sz w:val="20"/>
                        <w:szCs w:val="20"/>
                        <w:lang w:eastAsia="pt-BR"/>
                      </w:rPr>
                      <w:t>R$ 2.652,85</w:t>
                    </w:r>
                  </w:ins>
                </w:p>
              </w:tc>
            </w:tr>
            <w:tr w:rsidR="0016760B" w:rsidRPr="0016760B" w14:paraId="6228097C" w14:textId="77777777" w:rsidTr="0016760B">
              <w:trPr>
                <w:trHeight w:val="1785"/>
                <w:ins w:id="2329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8CBEB5B" w14:textId="77777777" w:rsidR="0016760B" w:rsidRPr="0016760B" w:rsidRDefault="0016760B" w:rsidP="0016760B">
                  <w:pPr>
                    <w:autoSpaceDE/>
                    <w:autoSpaceDN/>
                    <w:adjustRightInd/>
                    <w:rPr>
                      <w:ins w:id="2329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210CEDC" w14:textId="77777777" w:rsidR="0016760B" w:rsidRPr="0016760B" w:rsidRDefault="0016760B" w:rsidP="0016760B">
                  <w:pPr>
                    <w:autoSpaceDE/>
                    <w:autoSpaceDN/>
                    <w:adjustRightInd/>
                    <w:jc w:val="center"/>
                    <w:rPr>
                      <w:ins w:id="23299" w:author="Philippe Hollanda - Oliveira Trust" w:date="2022-07-19T09:57:00Z"/>
                      <w:rFonts w:ascii="Arial" w:eastAsia="Times New Roman" w:hAnsi="Arial" w:cs="Arial"/>
                      <w:color w:val="000000"/>
                      <w:sz w:val="20"/>
                      <w:szCs w:val="20"/>
                      <w:lang w:eastAsia="pt-BR"/>
                    </w:rPr>
                  </w:pPr>
                  <w:ins w:id="23300" w:author="Philippe Hollanda - Oliveira Trust" w:date="2022-07-19T09:57:00Z">
                    <w:r w:rsidRPr="0016760B">
                      <w:rPr>
                        <w:rFonts w:ascii="Arial" w:eastAsia="Times New Roman" w:hAnsi="Arial" w:cs="Arial"/>
                        <w:color w:val="000000"/>
                        <w:sz w:val="20"/>
                        <w:szCs w:val="20"/>
                        <w:lang w:eastAsia="pt-BR"/>
                      </w:rPr>
                      <w:t>30/09/2021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DCAEBB" w14:textId="77777777" w:rsidR="0016760B" w:rsidRPr="0016760B" w:rsidRDefault="0016760B" w:rsidP="0016760B">
                  <w:pPr>
                    <w:autoSpaceDE/>
                    <w:autoSpaceDN/>
                    <w:adjustRightInd/>
                    <w:jc w:val="center"/>
                    <w:rPr>
                      <w:ins w:id="23301" w:author="Philippe Hollanda - Oliveira Trust" w:date="2022-07-19T09:57:00Z"/>
                      <w:rFonts w:ascii="Arial" w:eastAsia="Times New Roman" w:hAnsi="Arial" w:cs="Arial"/>
                      <w:color w:val="000000"/>
                      <w:sz w:val="20"/>
                      <w:szCs w:val="20"/>
                      <w:lang w:eastAsia="pt-BR"/>
                    </w:rPr>
                  </w:pPr>
                  <w:ins w:id="23302" w:author="Philippe Hollanda - Oliveira Trust" w:date="2022-07-19T09:57:00Z">
                    <w:r w:rsidRPr="0016760B">
                      <w:rPr>
                        <w:rFonts w:ascii="Arial" w:eastAsia="Times New Roman" w:hAnsi="Arial" w:cs="Arial"/>
                        <w:color w:val="000000"/>
                        <w:sz w:val="20"/>
                        <w:szCs w:val="20"/>
                        <w:lang w:eastAsia="pt-BR"/>
                      </w:rPr>
                      <w:t>R$ 2.652,85</w:t>
                    </w:r>
                  </w:ins>
                </w:p>
              </w:tc>
            </w:tr>
            <w:tr w:rsidR="0016760B" w:rsidRPr="0016760B" w14:paraId="5086C6D5" w14:textId="77777777" w:rsidTr="0016760B">
              <w:trPr>
                <w:trHeight w:val="1785"/>
                <w:ins w:id="2330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500B3D0" w14:textId="77777777" w:rsidR="0016760B" w:rsidRPr="0016760B" w:rsidRDefault="0016760B" w:rsidP="0016760B">
                  <w:pPr>
                    <w:autoSpaceDE/>
                    <w:autoSpaceDN/>
                    <w:adjustRightInd/>
                    <w:rPr>
                      <w:ins w:id="2330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6FEFD43" w14:textId="77777777" w:rsidR="0016760B" w:rsidRPr="0016760B" w:rsidRDefault="0016760B" w:rsidP="0016760B">
                  <w:pPr>
                    <w:autoSpaceDE/>
                    <w:autoSpaceDN/>
                    <w:adjustRightInd/>
                    <w:jc w:val="center"/>
                    <w:rPr>
                      <w:ins w:id="23305" w:author="Philippe Hollanda - Oliveira Trust" w:date="2022-07-19T09:57:00Z"/>
                      <w:rFonts w:ascii="Arial" w:eastAsia="Times New Roman" w:hAnsi="Arial" w:cs="Arial"/>
                      <w:color w:val="000000"/>
                      <w:sz w:val="20"/>
                      <w:szCs w:val="20"/>
                      <w:lang w:eastAsia="pt-BR"/>
                    </w:rPr>
                  </w:pPr>
                  <w:ins w:id="23306" w:author="Philippe Hollanda - Oliveira Trust" w:date="2022-07-19T09:57:00Z">
                    <w:r w:rsidRPr="0016760B">
                      <w:rPr>
                        <w:rFonts w:ascii="Arial" w:eastAsia="Times New Roman" w:hAnsi="Arial" w:cs="Arial"/>
                        <w:color w:val="000000"/>
                        <w:sz w:val="20"/>
                        <w:szCs w:val="20"/>
                        <w:lang w:eastAsia="pt-BR"/>
                      </w:rPr>
                      <w:t>15/10/2021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46F737" w14:textId="77777777" w:rsidR="0016760B" w:rsidRPr="0016760B" w:rsidRDefault="0016760B" w:rsidP="0016760B">
                  <w:pPr>
                    <w:autoSpaceDE/>
                    <w:autoSpaceDN/>
                    <w:adjustRightInd/>
                    <w:jc w:val="center"/>
                    <w:rPr>
                      <w:ins w:id="23307" w:author="Philippe Hollanda - Oliveira Trust" w:date="2022-07-19T09:57:00Z"/>
                      <w:rFonts w:ascii="Arial" w:eastAsia="Times New Roman" w:hAnsi="Arial" w:cs="Arial"/>
                      <w:color w:val="000000"/>
                      <w:sz w:val="20"/>
                      <w:szCs w:val="20"/>
                      <w:lang w:eastAsia="pt-BR"/>
                    </w:rPr>
                  </w:pPr>
                  <w:ins w:id="23308" w:author="Philippe Hollanda - Oliveira Trust" w:date="2022-07-19T09:57:00Z">
                    <w:r w:rsidRPr="0016760B">
                      <w:rPr>
                        <w:rFonts w:ascii="Arial" w:eastAsia="Times New Roman" w:hAnsi="Arial" w:cs="Arial"/>
                        <w:color w:val="000000"/>
                        <w:sz w:val="20"/>
                        <w:szCs w:val="20"/>
                        <w:lang w:eastAsia="pt-BR"/>
                      </w:rPr>
                      <w:t>R$ 2.652,85</w:t>
                    </w:r>
                  </w:ins>
                </w:p>
              </w:tc>
            </w:tr>
            <w:tr w:rsidR="0016760B" w:rsidRPr="0016760B" w14:paraId="6BF24F1A" w14:textId="77777777" w:rsidTr="0016760B">
              <w:trPr>
                <w:trHeight w:val="1785"/>
                <w:ins w:id="2330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D86A8A7" w14:textId="77777777" w:rsidR="0016760B" w:rsidRPr="0016760B" w:rsidRDefault="0016760B" w:rsidP="0016760B">
                  <w:pPr>
                    <w:autoSpaceDE/>
                    <w:autoSpaceDN/>
                    <w:adjustRightInd/>
                    <w:rPr>
                      <w:ins w:id="2331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200EF41" w14:textId="77777777" w:rsidR="0016760B" w:rsidRPr="0016760B" w:rsidRDefault="0016760B" w:rsidP="0016760B">
                  <w:pPr>
                    <w:autoSpaceDE/>
                    <w:autoSpaceDN/>
                    <w:adjustRightInd/>
                    <w:jc w:val="center"/>
                    <w:rPr>
                      <w:ins w:id="23311" w:author="Philippe Hollanda - Oliveira Trust" w:date="2022-07-19T09:57:00Z"/>
                      <w:rFonts w:ascii="Arial" w:eastAsia="Times New Roman" w:hAnsi="Arial" w:cs="Arial"/>
                      <w:color w:val="000000"/>
                      <w:sz w:val="20"/>
                      <w:szCs w:val="20"/>
                      <w:lang w:eastAsia="pt-BR"/>
                    </w:rPr>
                  </w:pPr>
                  <w:ins w:id="23312"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E74942" w14:textId="77777777" w:rsidR="0016760B" w:rsidRPr="0016760B" w:rsidRDefault="0016760B" w:rsidP="0016760B">
                  <w:pPr>
                    <w:autoSpaceDE/>
                    <w:autoSpaceDN/>
                    <w:adjustRightInd/>
                    <w:jc w:val="center"/>
                    <w:rPr>
                      <w:ins w:id="23313" w:author="Philippe Hollanda - Oliveira Trust" w:date="2022-07-19T09:57:00Z"/>
                      <w:rFonts w:ascii="Arial" w:eastAsia="Times New Roman" w:hAnsi="Arial" w:cs="Arial"/>
                      <w:color w:val="000000"/>
                      <w:sz w:val="20"/>
                      <w:szCs w:val="20"/>
                      <w:lang w:eastAsia="pt-BR"/>
                    </w:rPr>
                  </w:pPr>
                  <w:ins w:id="23314" w:author="Philippe Hollanda - Oliveira Trust" w:date="2022-07-19T09:57:00Z">
                    <w:r w:rsidRPr="0016760B">
                      <w:rPr>
                        <w:rFonts w:ascii="Arial" w:eastAsia="Times New Roman" w:hAnsi="Arial" w:cs="Arial"/>
                        <w:color w:val="000000"/>
                        <w:sz w:val="20"/>
                        <w:szCs w:val="20"/>
                        <w:lang w:eastAsia="pt-BR"/>
                      </w:rPr>
                      <w:t>R$ 2.652,85</w:t>
                    </w:r>
                  </w:ins>
                </w:p>
              </w:tc>
            </w:tr>
            <w:tr w:rsidR="0016760B" w:rsidRPr="0016760B" w14:paraId="3035BEA0" w14:textId="77777777" w:rsidTr="0016760B">
              <w:trPr>
                <w:trHeight w:val="1785"/>
                <w:ins w:id="233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D18863" w14:textId="77777777" w:rsidR="0016760B" w:rsidRPr="0016760B" w:rsidRDefault="0016760B" w:rsidP="0016760B">
                  <w:pPr>
                    <w:autoSpaceDE/>
                    <w:autoSpaceDN/>
                    <w:adjustRightInd/>
                    <w:jc w:val="center"/>
                    <w:rPr>
                      <w:ins w:id="23316" w:author="Philippe Hollanda - Oliveira Trust" w:date="2022-07-19T09:57:00Z"/>
                      <w:rFonts w:ascii="Arial" w:eastAsia="Times New Roman" w:hAnsi="Arial" w:cs="Arial"/>
                      <w:color w:val="000000"/>
                      <w:sz w:val="20"/>
                      <w:szCs w:val="20"/>
                      <w:lang w:eastAsia="pt-BR"/>
                    </w:rPr>
                  </w:pPr>
                  <w:ins w:id="23317" w:author="Philippe Hollanda - Oliveira Trust" w:date="2022-07-19T09:57:00Z">
                    <w:r w:rsidRPr="0016760B">
                      <w:rPr>
                        <w:rFonts w:ascii="Arial" w:eastAsia="Times New Roman" w:hAnsi="Arial" w:cs="Arial"/>
                        <w:color w:val="000000"/>
                        <w:sz w:val="20"/>
                        <w:szCs w:val="20"/>
                        <w:lang w:eastAsia="pt-BR"/>
                      </w:rPr>
                      <w:t xml:space="preserve">ARMARIO DE AÇO </w:t>
                    </w:r>
                  </w:ins>
                </w:p>
              </w:tc>
              <w:tc>
                <w:tcPr>
                  <w:tcW w:w="2324" w:type="dxa"/>
                  <w:tcBorders>
                    <w:top w:val="nil"/>
                    <w:left w:val="nil"/>
                    <w:bottom w:val="single" w:sz="4" w:space="0" w:color="auto"/>
                    <w:right w:val="single" w:sz="4" w:space="0" w:color="auto"/>
                  </w:tcBorders>
                  <w:shd w:val="clear" w:color="auto" w:fill="auto"/>
                  <w:noWrap/>
                  <w:vAlign w:val="center"/>
                  <w:hideMark/>
                </w:tcPr>
                <w:p w14:paraId="066A2632" w14:textId="77777777" w:rsidR="0016760B" w:rsidRPr="0016760B" w:rsidRDefault="0016760B" w:rsidP="0016760B">
                  <w:pPr>
                    <w:autoSpaceDE/>
                    <w:autoSpaceDN/>
                    <w:adjustRightInd/>
                    <w:jc w:val="center"/>
                    <w:rPr>
                      <w:ins w:id="23318" w:author="Philippe Hollanda - Oliveira Trust" w:date="2022-07-19T09:57:00Z"/>
                      <w:rFonts w:ascii="Arial" w:eastAsia="Times New Roman" w:hAnsi="Arial" w:cs="Arial"/>
                      <w:color w:val="000000"/>
                      <w:sz w:val="20"/>
                      <w:szCs w:val="20"/>
                      <w:lang w:eastAsia="pt-BR"/>
                    </w:rPr>
                  </w:pPr>
                  <w:ins w:id="23319"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47F2AE" w14:textId="77777777" w:rsidR="0016760B" w:rsidRPr="0016760B" w:rsidRDefault="0016760B" w:rsidP="0016760B">
                  <w:pPr>
                    <w:autoSpaceDE/>
                    <w:autoSpaceDN/>
                    <w:adjustRightInd/>
                    <w:jc w:val="center"/>
                    <w:rPr>
                      <w:ins w:id="23320" w:author="Philippe Hollanda - Oliveira Trust" w:date="2022-07-19T09:57:00Z"/>
                      <w:rFonts w:ascii="Arial" w:eastAsia="Times New Roman" w:hAnsi="Arial" w:cs="Arial"/>
                      <w:color w:val="000000"/>
                      <w:sz w:val="20"/>
                      <w:szCs w:val="20"/>
                      <w:lang w:eastAsia="pt-BR"/>
                    </w:rPr>
                  </w:pPr>
                  <w:ins w:id="23321" w:author="Philippe Hollanda - Oliveira Trust" w:date="2022-07-19T09:57:00Z">
                    <w:r w:rsidRPr="0016760B">
                      <w:rPr>
                        <w:rFonts w:ascii="Arial" w:eastAsia="Times New Roman" w:hAnsi="Arial" w:cs="Arial"/>
                        <w:color w:val="000000"/>
                        <w:sz w:val="20"/>
                        <w:szCs w:val="20"/>
                        <w:lang w:eastAsia="pt-BR"/>
                      </w:rPr>
                      <w:t>R$ 3.420,00</w:t>
                    </w:r>
                  </w:ins>
                </w:p>
              </w:tc>
            </w:tr>
            <w:tr w:rsidR="0016760B" w:rsidRPr="0016760B" w14:paraId="551CD904" w14:textId="77777777" w:rsidTr="0016760B">
              <w:trPr>
                <w:trHeight w:val="1785"/>
                <w:ins w:id="233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DEC98F" w14:textId="77777777" w:rsidR="0016760B" w:rsidRPr="0016760B" w:rsidRDefault="0016760B" w:rsidP="0016760B">
                  <w:pPr>
                    <w:autoSpaceDE/>
                    <w:autoSpaceDN/>
                    <w:adjustRightInd/>
                    <w:jc w:val="center"/>
                    <w:rPr>
                      <w:ins w:id="23323" w:author="Philippe Hollanda - Oliveira Trust" w:date="2022-07-19T09:57:00Z"/>
                      <w:rFonts w:ascii="Arial" w:eastAsia="Times New Roman" w:hAnsi="Arial" w:cs="Arial"/>
                      <w:color w:val="000000"/>
                      <w:sz w:val="20"/>
                      <w:szCs w:val="20"/>
                      <w:lang w:eastAsia="pt-BR"/>
                    </w:rPr>
                  </w:pPr>
                  <w:ins w:id="23324" w:author="Philippe Hollanda - Oliveira Trust" w:date="2022-07-19T09:57:00Z">
                    <w:r w:rsidRPr="0016760B">
                      <w:rPr>
                        <w:rFonts w:ascii="Arial" w:eastAsia="Times New Roman" w:hAnsi="Arial" w:cs="Arial"/>
                        <w:color w:val="000000"/>
                        <w:sz w:val="20"/>
                        <w:szCs w:val="20"/>
                        <w:lang w:eastAsia="pt-BR"/>
                      </w:rPr>
                      <w:t>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35E726BA" w14:textId="77777777" w:rsidR="0016760B" w:rsidRPr="0016760B" w:rsidRDefault="0016760B" w:rsidP="0016760B">
                  <w:pPr>
                    <w:autoSpaceDE/>
                    <w:autoSpaceDN/>
                    <w:adjustRightInd/>
                    <w:jc w:val="center"/>
                    <w:rPr>
                      <w:ins w:id="23325" w:author="Philippe Hollanda - Oliveira Trust" w:date="2022-07-19T09:57:00Z"/>
                      <w:rFonts w:ascii="Arial" w:eastAsia="Times New Roman" w:hAnsi="Arial" w:cs="Arial"/>
                      <w:color w:val="000000"/>
                      <w:sz w:val="20"/>
                      <w:szCs w:val="20"/>
                      <w:lang w:eastAsia="pt-BR"/>
                    </w:rPr>
                  </w:pPr>
                  <w:ins w:id="23326" w:author="Philippe Hollanda - Oliveira Trust" w:date="2022-07-19T09:57:00Z">
                    <w:r w:rsidRPr="0016760B">
                      <w:rPr>
                        <w:rFonts w:ascii="Arial" w:eastAsia="Times New Roman" w:hAnsi="Arial" w:cs="Arial"/>
                        <w:color w:val="000000"/>
                        <w:sz w:val="20"/>
                        <w:szCs w:val="20"/>
                        <w:lang w:eastAsia="pt-BR"/>
                      </w:rPr>
                      <w:t>26/08/2021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C574C0" w14:textId="77777777" w:rsidR="0016760B" w:rsidRPr="0016760B" w:rsidRDefault="0016760B" w:rsidP="0016760B">
                  <w:pPr>
                    <w:autoSpaceDE/>
                    <w:autoSpaceDN/>
                    <w:adjustRightInd/>
                    <w:jc w:val="center"/>
                    <w:rPr>
                      <w:ins w:id="23327" w:author="Philippe Hollanda - Oliveira Trust" w:date="2022-07-19T09:57:00Z"/>
                      <w:rFonts w:ascii="Arial" w:eastAsia="Times New Roman" w:hAnsi="Arial" w:cs="Arial"/>
                      <w:color w:val="000000"/>
                      <w:sz w:val="20"/>
                      <w:szCs w:val="20"/>
                      <w:lang w:eastAsia="pt-BR"/>
                    </w:rPr>
                  </w:pPr>
                  <w:ins w:id="23328" w:author="Philippe Hollanda - Oliveira Trust" w:date="2022-07-19T09:57:00Z">
                    <w:r w:rsidRPr="0016760B">
                      <w:rPr>
                        <w:rFonts w:ascii="Arial" w:eastAsia="Times New Roman" w:hAnsi="Arial" w:cs="Arial"/>
                        <w:color w:val="000000"/>
                        <w:sz w:val="20"/>
                        <w:szCs w:val="20"/>
                        <w:lang w:eastAsia="pt-BR"/>
                      </w:rPr>
                      <w:t>R$ 6.563,00</w:t>
                    </w:r>
                  </w:ins>
                </w:p>
              </w:tc>
            </w:tr>
            <w:tr w:rsidR="0016760B" w:rsidRPr="0016760B" w14:paraId="00DEA9CA" w14:textId="77777777" w:rsidTr="0016760B">
              <w:trPr>
                <w:trHeight w:val="1785"/>
                <w:ins w:id="233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BE649D" w14:textId="77777777" w:rsidR="0016760B" w:rsidRPr="0016760B" w:rsidRDefault="0016760B" w:rsidP="0016760B">
                  <w:pPr>
                    <w:autoSpaceDE/>
                    <w:autoSpaceDN/>
                    <w:adjustRightInd/>
                    <w:jc w:val="center"/>
                    <w:rPr>
                      <w:ins w:id="23330" w:author="Philippe Hollanda - Oliveira Trust" w:date="2022-07-19T09:57:00Z"/>
                      <w:rFonts w:ascii="Arial" w:eastAsia="Times New Roman" w:hAnsi="Arial" w:cs="Arial"/>
                      <w:color w:val="000000"/>
                      <w:sz w:val="20"/>
                      <w:szCs w:val="20"/>
                      <w:lang w:eastAsia="pt-BR"/>
                    </w:rPr>
                  </w:pPr>
                  <w:ins w:id="23331" w:author="Philippe Hollanda - Oliveira Trust" w:date="2022-07-19T09:57:00Z">
                    <w:r w:rsidRPr="0016760B">
                      <w:rPr>
                        <w:rFonts w:ascii="Arial" w:eastAsia="Times New Roman" w:hAnsi="Arial" w:cs="Arial"/>
                        <w:color w:val="000000"/>
                        <w:sz w:val="20"/>
                        <w:szCs w:val="20"/>
                        <w:lang w:eastAsia="pt-BR"/>
                      </w:rPr>
                      <w:lastRenderedPageBreak/>
                      <w:t>CHAPA / 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7926C608" w14:textId="77777777" w:rsidR="0016760B" w:rsidRPr="0016760B" w:rsidRDefault="0016760B" w:rsidP="0016760B">
                  <w:pPr>
                    <w:autoSpaceDE/>
                    <w:autoSpaceDN/>
                    <w:adjustRightInd/>
                    <w:jc w:val="center"/>
                    <w:rPr>
                      <w:ins w:id="23332" w:author="Philippe Hollanda - Oliveira Trust" w:date="2022-07-19T09:57:00Z"/>
                      <w:rFonts w:ascii="Arial" w:eastAsia="Times New Roman" w:hAnsi="Arial" w:cs="Arial"/>
                      <w:color w:val="000000"/>
                      <w:sz w:val="20"/>
                      <w:szCs w:val="20"/>
                      <w:lang w:eastAsia="pt-BR"/>
                    </w:rPr>
                  </w:pPr>
                  <w:ins w:id="23333" w:author="Philippe Hollanda - Oliveira Trust" w:date="2022-07-19T09:57:00Z">
                    <w:r w:rsidRPr="0016760B">
                      <w:rPr>
                        <w:rFonts w:ascii="Arial" w:eastAsia="Times New Roman" w:hAnsi="Arial" w:cs="Arial"/>
                        <w:color w:val="000000"/>
                        <w:sz w:val="20"/>
                        <w:szCs w:val="20"/>
                        <w:lang w:eastAsia="pt-BR"/>
                      </w:rPr>
                      <w:t>02/09/2021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88096E" w14:textId="77777777" w:rsidR="0016760B" w:rsidRPr="0016760B" w:rsidRDefault="0016760B" w:rsidP="0016760B">
                  <w:pPr>
                    <w:autoSpaceDE/>
                    <w:autoSpaceDN/>
                    <w:adjustRightInd/>
                    <w:jc w:val="center"/>
                    <w:rPr>
                      <w:ins w:id="23334" w:author="Philippe Hollanda - Oliveira Trust" w:date="2022-07-19T09:57:00Z"/>
                      <w:rFonts w:ascii="Arial" w:eastAsia="Times New Roman" w:hAnsi="Arial" w:cs="Arial"/>
                      <w:color w:val="000000"/>
                      <w:sz w:val="20"/>
                      <w:szCs w:val="20"/>
                      <w:lang w:eastAsia="pt-BR"/>
                    </w:rPr>
                  </w:pPr>
                  <w:ins w:id="23335" w:author="Philippe Hollanda - Oliveira Trust" w:date="2022-07-19T09:57:00Z">
                    <w:r w:rsidRPr="0016760B">
                      <w:rPr>
                        <w:rFonts w:ascii="Arial" w:eastAsia="Times New Roman" w:hAnsi="Arial" w:cs="Arial"/>
                        <w:color w:val="000000"/>
                        <w:sz w:val="20"/>
                        <w:szCs w:val="20"/>
                        <w:lang w:eastAsia="pt-BR"/>
                      </w:rPr>
                      <w:t>R$ 51.602,34</w:t>
                    </w:r>
                  </w:ins>
                </w:p>
              </w:tc>
            </w:tr>
            <w:tr w:rsidR="0016760B" w:rsidRPr="0016760B" w14:paraId="0DDEF8D1" w14:textId="77777777" w:rsidTr="0016760B">
              <w:trPr>
                <w:trHeight w:val="1785"/>
                <w:ins w:id="2333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9246247" w14:textId="77777777" w:rsidR="0016760B" w:rsidRPr="0016760B" w:rsidRDefault="0016760B" w:rsidP="0016760B">
                  <w:pPr>
                    <w:autoSpaceDE/>
                    <w:autoSpaceDN/>
                    <w:adjustRightInd/>
                    <w:jc w:val="center"/>
                    <w:rPr>
                      <w:ins w:id="23337" w:author="Philippe Hollanda - Oliveira Trust" w:date="2022-07-19T09:57:00Z"/>
                      <w:rFonts w:ascii="Arial" w:eastAsia="Times New Roman" w:hAnsi="Arial" w:cs="Arial"/>
                      <w:color w:val="000000"/>
                      <w:sz w:val="20"/>
                      <w:szCs w:val="20"/>
                      <w:lang w:eastAsia="pt-BR"/>
                    </w:rPr>
                  </w:pPr>
                  <w:ins w:id="23338" w:author="Philippe Hollanda - Oliveira Trust" w:date="2022-07-19T09:57:00Z">
                    <w:r w:rsidRPr="0016760B">
                      <w:rPr>
                        <w:rFonts w:ascii="Arial" w:eastAsia="Times New Roman" w:hAnsi="Arial" w:cs="Arial"/>
                        <w:color w:val="000000"/>
                        <w:sz w:val="20"/>
                        <w:szCs w:val="20"/>
                        <w:lang w:eastAsia="pt-BR"/>
                      </w:rPr>
                      <w:t>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03DB2AF8" w14:textId="77777777" w:rsidR="0016760B" w:rsidRPr="0016760B" w:rsidRDefault="0016760B" w:rsidP="0016760B">
                  <w:pPr>
                    <w:autoSpaceDE/>
                    <w:autoSpaceDN/>
                    <w:adjustRightInd/>
                    <w:jc w:val="center"/>
                    <w:rPr>
                      <w:ins w:id="23339" w:author="Philippe Hollanda - Oliveira Trust" w:date="2022-07-19T09:57:00Z"/>
                      <w:rFonts w:ascii="Arial" w:eastAsia="Times New Roman" w:hAnsi="Arial" w:cs="Arial"/>
                      <w:color w:val="000000"/>
                      <w:sz w:val="20"/>
                      <w:szCs w:val="20"/>
                      <w:lang w:eastAsia="pt-BR"/>
                    </w:rPr>
                  </w:pPr>
                  <w:ins w:id="23340"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0C1DC6" w14:textId="77777777" w:rsidR="0016760B" w:rsidRPr="0016760B" w:rsidRDefault="0016760B" w:rsidP="0016760B">
                  <w:pPr>
                    <w:autoSpaceDE/>
                    <w:autoSpaceDN/>
                    <w:adjustRightInd/>
                    <w:jc w:val="center"/>
                    <w:rPr>
                      <w:ins w:id="23341" w:author="Philippe Hollanda - Oliveira Trust" w:date="2022-07-19T09:57:00Z"/>
                      <w:rFonts w:ascii="Arial" w:eastAsia="Times New Roman" w:hAnsi="Arial" w:cs="Arial"/>
                      <w:color w:val="000000"/>
                      <w:sz w:val="20"/>
                      <w:szCs w:val="20"/>
                      <w:lang w:eastAsia="pt-BR"/>
                    </w:rPr>
                  </w:pPr>
                  <w:ins w:id="23342" w:author="Philippe Hollanda - Oliveira Trust" w:date="2022-07-19T09:57:00Z">
                    <w:r w:rsidRPr="0016760B">
                      <w:rPr>
                        <w:rFonts w:ascii="Arial" w:eastAsia="Times New Roman" w:hAnsi="Arial" w:cs="Arial"/>
                        <w:color w:val="000000"/>
                        <w:sz w:val="20"/>
                        <w:szCs w:val="20"/>
                        <w:lang w:eastAsia="pt-BR"/>
                      </w:rPr>
                      <w:t>R$ 15.673,79</w:t>
                    </w:r>
                  </w:ins>
                </w:p>
              </w:tc>
            </w:tr>
            <w:tr w:rsidR="0016760B" w:rsidRPr="0016760B" w14:paraId="4F6A216A" w14:textId="77777777" w:rsidTr="0016760B">
              <w:trPr>
                <w:trHeight w:val="1785"/>
                <w:ins w:id="2334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DFC3322" w14:textId="77777777" w:rsidR="0016760B" w:rsidRPr="0016760B" w:rsidRDefault="0016760B" w:rsidP="0016760B">
                  <w:pPr>
                    <w:autoSpaceDE/>
                    <w:autoSpaceDN/>
                    <w:adjustRightInd/>
                    <w:rPr>
                      <w:ins w:id="2334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F426497" w14:textId="77777777" w:rsidR="0016760B" w:rsidRPr="0016760B" w:rsidRDefault="0016760B" w:rsidP="0016760B">
                  <w:pPr>
                    <w:autoSpaceDE/>
                    <w:autoSpaceDN/>
                    <w:adjustRightInd/>
                    <w:jc w:val="center"/>
                    <w:rPr>
                      <w:ins w:id="23345" w:author="Philippe Hollanda - Oliveira Trust" w:date="2022-07-19T09:57:00Z"/>
                      <w:rFonts w:ascii="Arial" w:eastAsia="Times New Roman" w:hAnsi="Arial" w:cs="Arial"/>
                      <w:color w:val="000000"/>
                      <w:sz w:val="20"/>
                      <w:szCs w:val="20"/>
                      <w:lang w:eastAsia="pt-BR"/>
                    </w:rPr>
                  </w:pPr>
                  <w:ins w:id="23346"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19A20B" w14:textId="77777777" w:rsidR="0016760B" w:rsidRPr="0016760B" w:rsidRDefault="0016760B" w:rsidP="0016760B">
                  <w:pPr>
                    <w:autoSpaceDE/>
                    <w:autoSpaceDN/>
                    <w:adjustRightInd/>
                    <w:jc w:val="center"/>
                    <w:rPr>
                      <w:ins w:id="23347" w:author="Philippe Hollanda - Oliveira Trust" w:date="2022-07-19T09:57:00Z"/>
                      <w:rFonts w:ascii="Arial" w:eastAsia="Times New Roman" w:hAnsi="Arial" w:cs="Arial"/>
                      <w:color w:val="000000"/>
                      <w:sz w:val="20"/>
                      <w:szCs w:val="20"/>
                      <w:lang w:eastAsia="pt-BR"/>
                    </w:rPr>
                  </w:pPr>
                  <w:ins w:id="23348" w:author="Philippe Hollanda - Oliveira Trust" w:date="2022-07-19T09:57:00Z">
                    <w:r w:rsidRPr="0016760B">
                      <w:rPr>
                        <w:rFonts w:ascii="Arial" w:eastAsia="Times New Roman" w:hAnsi="Arial" w:cs="Arial"/>
                        <w:color w:val="000000"/>
                        <w:sz w:val="20"/>
                        <w:szCs w:val="20"/>
                        <w:lang w:eastAsia="pt-BR"/>
                      </w:rPr>
                      <w:t>R$ 15.673,79</w:t>
                    </w:r>
                  </w:ins>
                </w:p>
              </w:tc>
            </w:tr>
            <w:tr w:rsidR="0016760B" w:rsidRPr="0016760B" w14:paraId="5F088CD3" w14:textId="77777777" w:rsidTr="0016760B">
              <w:trPr>
                <w:trHeight w:val="1785"/>
                <w:ins w:id="2334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590B9CC" w14:textId="77777777" w:rsidR="0016760B" w:rsidRPr="0016760B" w:rsidRDefault="0016760B" w:rsidP="0016760B">
                  <w:pPr>
                    <w:autoSpaceDE/>
                    <w:autoSpaceDN/>
                    <w:adjustRightInd/>
                    <w:rPr>
                      <w:ins w:id="2335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C34A7B2" w14:textId="77777777" w:rsidR="0016760B" w:rsidRPr="0016760B" w:rsidRDefault="0016760B" w:rsidP="0016760B">
                  <w:pPr>
                    <w:autoSpaceDE/>
                    <w:autoSpaceDN/>
                    <w:adjustRightInd/>
                    <w:jc w:val="center"/>
                    <w:rPr>
                      <w:ins w:id="23351" w:author="Philippe Hollanda - Oliveira Trust" w:date="2022-07-19T09:57:00Z"/>
                      <w:rFonts w:ascii="Arial" w:eastAsia="Times New Roman" w:hAnsi="Arial" w:cs="Arial"/>
                      <w:color w:val="000000"/>
                      <w:sz w:val="20"/>
                      <w:szCs w:val="20"/>
                      <w:lang w:eastAsia="pt-BR"/>
                    </w:rPr>
                  </w:pPr>
                  <w:ins w:id="23352" w:author="Philippe Hollanda - Oliveira Trust" w:date="2022-07-19T09:57:00Z">
                    <w:r w:rsidRPr="0016760B">
                      <w:rPr>
                        <w:rFonts w:ascii="Arial" w:eastAsia="Times New Roman" w:hAnsi="Arial" w:cs="Arial"/>
                        <w:color w:val="000000"/>
                        <w:sz w:val="20"/>
                        <w:szCs w:val="20"/>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12104F" w14:textId="77777777" w:rsidR="0016760B" w:rsidRPr="0016760B" w:rsidRDefault="0016760B" w:rsidP="0016760B">
                  <w:pPr>
                    <w:autoSpaceDE/>
                    <w:autoSpaceDN/>
                    <w:adjustRightInd/>
                    <w:jc w:val="center"/>
                    <w:rPr>
                      <w:ins w:id="23353" w:author="Philippe Hollanda - Oliveira Trust" w:date="2022-07-19T09:57:00Z"/>
                      <w:rFonts w:ascii="Arial" w:eastAsia="Times New Roman" w:hAnsi="Arial" w:cs="Arial"/>
                      <w:color w:val="000000"/>
                      <w:sz w:val="20"/>
                      <w:szCs w:val="20"/>
                      <w:lang w:eastAsia="pt-BR"/>
                    </w:rPr>
                  </w:pPr>
                  <w:ins w:id="23354" w:author="Philippe Hollanda - Oliveira Trust" w:date="2022-07-19T09:57:00Z">
                    <w:r w:rsidRPr="0016760B">
                      <w:rPr>
                        <w:rFonts w:ascii="Arial" w:eastAsia="Times New Roman" w:hAnsi="Arial" w:cs="Arial"/>
                        <w:color w:val="000000"/>
                        <w:sz w:val="20"/>
                        <w:szCs w:val="20"/>
                        <w:lang w:eastAsia="pt-BR"/>
                      </w:rPr>
                      <w:t>R$ 15.673,79</w:t>
                    </w:r>
                  </w:ins>
                </w:p>
              </w:tc>
            </w:tr>
            <w:tr w:rsidR="0016760B" w:rsidRPr="0016760B" w14:paraId="2746BDE1" w14:textId="77777777" w:rsidTr="0016760B">
              <w:trPr>
                <w:trHeight w:val="1785"/>
                <w:ins w:id="2335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60F6A98" w14:textId="77777777" w:rsidR="0016760B" w:rsidRPr="0016760B" w:rsidRDefault="0016760B" w:rsidP="0016760B">
                  <w:pPr>
                    <w:autoSpaceDE/>
                    <w:autoSpaceDN/>
                    <w:adjustRightInd/>
                    <w:jc w:val="center"/>
                    <w:rPr>
                      <w:ins w:id="23356" w:author="Philippe Hollanda - Oliveira Trust" w:date="2022-07-19T09:57:00Z"/>
                      <w:rFonts w:ascii="Arial" w:eastAsia="Times New Roman" w:hAnsi="Arial" w:cs="Arial"/>
                      <w:color w:val="000000"/>
                      <w:sz w:val="20"/>
                      <w:szCs w:val="20"/>
                      <w:lang w:eastAsia="pt-BR"/>
                    </w:rPr>
                  </w:pPr>
                  <w:ins w:id="23357" w:author="Philippe Hollanda - Oliveira Trust" w:date="2022-07-19T09:57:00Z">
                    <w:r w:rsidRPr="0016760B">
                      <w:rPr>
                        <w:rFonts w:ascii="Arial" w:eastAsia="Times New Roman" w:hAnsi="Arial" w:cs="Arial"/>
                        <w:color w:val="000000"/>
                        <w:sz w:val="20"/>
                        <w:szCs w:val="20"/>
                        <w:lang w:eastAsia="pt-BR"/>
                      </w:rPr>
                      <w:t>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7879314B" w14:textId="77777777" w:rsidR="0016760B" w:rsidRPr="0016760B" w:rsidRDefault="0016760B" w:rsidP="0016760B">
                  <w:pPr>
                    <w:autoSpaceDE/>
                    <w:autoSpaceDN/>
                    <w:adjustRightInd/>
                    <w:jc w:val="center"/>
                    <w:rPr>
                      <w:ins w:id="23358" w:author="Philippe Hollanda - Oliveira Trust" w:date="2022-07-19T09:57:00Z"/>
                      <w:rFonts w:ascii="Arial" w:eastAsia="Times New Roman" w:hAnsi="Arial" w:cs="Arial"/>
                      <w:color w:val="000000"/>
                      <w:sz w:val="20"/>
                      <w:szCs w:val="20"/>
                      <w:lang w:eastAsia="pt-BR"/>
                    </w:rPr>
                  </w:pPr>
                  <w:ins w:id="23359" w:author="Philippe Hollanda - Oliveira Trust" w:date="2022-07-19T09:57:00Z">
                    <w:r w:rsidRPr="0016760B">
                      <w:rPr>
                        <w:rFonts w:ascii="Arial" w:eastAsia="Times New Roman" w:hAnsi="Arial" w:cs="Arial"/>
                        <w:color w:val="000000"/>
                        <w:sz w:val="20"/>
                        <w:szCs w:val="20"/>
                        <w:lang w:eastAsia="pt-BR"/>
                      </w:rPr>
                      <w:t>02/09/2021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64EF8C" w14:textId="77777777" w:rsidR="0016760B" w:rsidRPr="0016760B" w:rsidRDefault="0016760B" w:rsidP="0016760B">
                  <w:pPr>
                    <w:autoSpaceDE/>
                    <w:autoSpaceDN/>
                    <w:adjustRightInd/>
                    <w:jc w:val="center"/>
                    <w:rPr>
                      <w:ins w:id="23360" w:author="Philippe Hollanda - Oliveira Trust" w:date="2022-07-19T09:57:00Z"/>
                      <w:rFonts w:ascii="Arial" w:eastAsia="Times New Roman" w:hAnsi="Arial" w:cs="Arial"/>
                      <w:color w:val="000000"/>
                      <w:sz w:val="20"/>
                      <w:szCs w:val="20"/>
                      <w:lang w:eastAsia="pt-BR"/>
                    </w:rPr>
                  </w:pPr>
                  <w:ins w:id="23361" w:author="Philippe Hollanda - Oliveira Trust" w:date="2022-07-19T09:57:00Z">
                    <w:r w:rsidRPr="0016760B">
                      <w:rPr>
                        <w:rFonts w:ascii="Arial" w:eastAsia="Times New Roman" w:hAnsi="Arial" w:cs="Arial"/>
                        <w:color w:val="000000"/>
                        <w:sz w:val="20"/>
                        <w:szCs w:val="20"/>
                        <w:lang w:eastAsia="pt-BR"/>
                      </w:rPr>
                      <w:t>R$ 5.017,15</w:t>
                    </w:r>
                  </w:ins>
                </w:p>
              </w:tc>
            </w:tr>
            <w:tr w:rsidR="0016760B" w:rsidRPr="0016760B" w14:paraId="6055420E" w14:textId="77777777" w:rsidTr="0016760B">
              <w:trPr>
                <w:trHeight w:val="1785"/>
                <w:ins w:id="2336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FEF296B" w14:textId="77777777" w:rsidR="0016760B" w:rsidRPr="0016760B" w:rsidRDefault="0016760B" w:rsidP="0016760B">
                  <w:pPr>
                    <w:autoSpaceDE/>
                    <w:autoSpaceDN/>
                    <w:adjustRightInd/>
                    <w:rPr>
                      <w:ins w:id="2336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514CF0D" w14:textId="77777777" w:rsidR="0016760B" w:rsidRPr="0016760B" w:rsidRDefault="0016760B" w:rsidP="0016760B">
                  <w:pPr>
                    <w:autoSpaceDE/>
                    <w:autoSpaceDN/>
                    <w:adjustRightInd/>
                    <w:jc w:val="center"/>
                    <w:rPr>
                      <w:ins w:id="23364" w:author="Philippe Hollanda - Oliveira Trust" w:date="2022-07-19T09:57:00Z"/>
                      <w:rFonts w:ascii="Arial" w:eastAsia="Times New Roman" w:hAnsi="Arial" w:cs="Arial"/>
                      <w:color w:val="000000"/>
                      <w:sz w:val="20"/>
                      <w:szCs w:val="20"/>
                      <w:lang w:eastAsia="pt-BR"/>
                    </w:rPr>
                  </w:pPr>
                  <w:ins w:id="23365" w:author="Philippe Hollanda - Oliveira Trust" w:date="2022-07-19T09:57:00Z">
                    <w:r w:rsidRPr="0016760B">
                      <w:rPr>
                        <w:rFonts w:ascii="Arial" w:eastAsia="Times New Roman" w:hAnsi="Arial" w:cs="Arial"/>
                        <w:color w:val="000000"/>
                        <w:sz w:val="20"/>
                        <w:szCs w:val="20"/>
                        <w:lang w:eastAsia="pt-BR"/>
                      </w:rPr>
                      <w:t>17/09/2021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58161E" w14:textId="77777777" w:rsidR="0016760B" w:rsidRPr="0016760B" w:rsidRDefault="0016760B" w:rsidP="0016760B">
                  <w:pPr>
                    <w:autoSpaceDE/>
                    <w:autoSpaceDN/>
                    <w:adjustRightInd/>
                    <w:jc w:val="center"/>
                    <w:rPr>
                      <w:ins w:id="23366" w:author="Philippe Hollanda - Oliveira Trust" w:date="2022-07-19T09:57:00Z"/>
                      <w:rFonts w:ascii="Arial" w:eastAsia="Times New Roman" w:hAnsi="Arial" w:cs="Arial"/>
                      <w:color w:val="000000"/>
                      <w:sz w:val="20"/>
                      <w:szCs w:val="20"/>
                      <w:lang w:eastAsia="pt-BR"/>
                    </w:rPr>
                  </w:pPr>
                  <w:ins w:id="23367" w:author="Philippe Hollanda - Oliveira Trust" w:date="2022-07-19T09:57:00Z">
                    <w:r w:rsidRPr="0016760B">
                      <w:rPr>
                        <w:rFonts w:ascii="Arial" w:eastAsia="Times New Roman" w:hAnsi="Arial" w:cs="Arial"/>
                        <w:color w:val="000000"/>
                        <w:sz w:val="20"/>
                        <w:szCs w:val="20"/>
                        <w:lang w:eastAsia="pt-BR"/>
                      </w:rPr>
                      <w:t>R$ 5.017,15</w:t>
                    </w:r>
                  </w:ins>
                </w:p>
              </w:tc>
            </w:tr>
            <w:tr w:rsidR="0016760B" w:rsidRPr="0016760B" w14:paraId="649DF827" w14:textId="77777777" w:rsidTr="0016760B">
              <w:trPr>
                <w:trHeight w:val="1785"/>
                <w:ins w:id="2336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1D40607" w14:textId="77777777" w:rsidR="0016760B" w:rsidRPr="0016760B" w:rsidRDefault="0016760B" w:rsidP="0016760B">
                  <w:pPr>
                    <w:autoSpaceDE/>
                    <w:autoSpaceDN/>
                    <w:adjustRightInd/>
                    <w:rPr>
                      <w:ins w:id="2336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DF80671" w14:textId="77777777" w:rsidR="0016760B" w:rsidRPr="0016760B" w:rsidRDefault="0016760B" w:rsidP="0016760B">
                  <w:pPr>
                    <w:autoSpaceDE/>
                    <w:autoSpaceDN/>
                    <w:adjustRightInd/>
                    <w:jc w:val="center"/>
                    <w:rPr>
                      <w:ins w:id="23370" w:author="Philippe Hollanda - Oliveira Trust" w:date="2022-07-19T09:57:00Z"/>
                      <w:rFonts w:ascii="Arial" w:eastAsia="Times New Roman" w:hAnsi="Arial" w:cs="Arial"/>
                      <w:color w:val="000000"/>
                      <w:sz w:val="20"/>
                      <w:szCs w:val="20"/>
                      <w:lang w:eastAsia="pt-BR"/>
                    </w:rPr>
                  </w:pPr>
                  <w:ins w:id="23371" w:author="Philippe Hollanda - Oliveira Trust" w:date="2022-07-19T09:57:00Z">
                    <w:r w:rsidRPr="0016760B">
                      <w:rPr>
                        <w:rFonts w:ascii="Arial" w:eastAsia="Times New Roman" w:hAnsi="Arial" w:cs="Arial"/>
                        <w:color w:val="000000"/>
                        <w:sz w:val="20"/>
                        <w:szCs w:val="20"/>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1C1D54" w14:textId="77777777" w:rsidR="0016760B" w:rsidRPr="0016760B" w:rsidRDefault="0016760B" w:rsidP="0016760B">
                  <w:pPr>
                    <w:autoSpaceDE/>
                    <w:autoSpaceDN/>
                    <w:adjustRightInd/>
                    <w:jc w:val="center"/>
                    <w:rPr>
                      <w:ins w:id="23372" w:author="Philippe Hollanda - Oliveira Trust" w:date="2022-07-19T09:57:00Z"/>
                      <w:rFonts w:ascii="Arial" w:eastAsia="Times New Roman" w:hAnsi="Arial" w:cs="Arial"/>
                      <w:color w:val="000000"/>
                      <w:sz w:val="20"/>
                      <w:szCs w:val="20"/>
                      <w:lang w:eastAsia="pt-BR"/>
                    </w:rPr>
                  </w:pPr>
                  <w:ins w:id="23373" w:author="Philippe Hollanda - Oliveira Trust" w:date="2022-07-19T09:57:00Z">
                    <w:r w:rsidRPr="0016760B">
                      <w:rPr>
                        <w:rFonts w:ascii="Arial" w:eastAsia="Times New Roman" w:hAnsi="Arial" w:cs="Arial"/>
                        <w:color w:val="000000"/>
                        <w:sz w:val="20"/>
                        <w:szCs w:val="20"/>
                        <w:lang w:eastAsia="pt-BR"/>
                      </w:rPr>
                      <w:t>R$ 5.017,15</w:t>
                    </w:r>
                  </w:ins>
                </w:p>
              </w:tc>
            </w:tr>
            <w:tr w:rsidR="0016760B" w:rsidRPr="0016760B" w14:paraId="4B730916" w14:textId="77777777" w:rsidTr="0016760B">
              <w:trPr>
                <w:trHeight w:val="1785"/>
                <w:ins w:id="233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45EBCD" w14:textId="77777777" w:rsidR="0016760B" w:rsidRPr="0016760B" w:rsidRDefault="0016760B" w:rsidP="0016760B">
                  <w:pPr>
                    <w:autoSpaceDE/>
                    <w:autoSpaceDN/>
                    <w:adjustRightInd/>
                    <w:jc w:val="center"/>
                    <w:rPr>
                      <w:ins w:id="23375" w:author="Philippe Hollanda - Oliveira Trust" w:date="2022-07-19T09:57:00Z"/>
                      <w:rFonts w:ascii="Arial" w:eastAsia="Times New Roman" w:hAnsi="Arial" w:cs="Arial"/>
                      <w:color w:val="000000"/>
                      <w:sz w:val="20"/>
                      <w:szCs w:val="20"/>
                      <w:lang w:eastAsia="pt-BR"/>
                    </w:rPr>
                  </w:pPr>
                  <w:ins w:id="23376"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6473E612" w14:textId="77777777" w:rsidR="0016760B" w:rsidRPr="0016760B" w:rsidRDefault="0016760B" w:rsidP="0016760B">
                  <w:pPr>
                    <w:autoSpaceDE/>
                    <w:autoSpaceDN/>
                    <w:adjustRightInd/>
                    <w:jc w:val="center"/>
                    <w:rPr>
                      <w:ins w:id="23377" w:author="Philippe Hollanda - Oliveira Trust" w:date="2022-07-19T09:57:00Z"/>
                      <w:rFonts w:ascii="Arial" w:eastAsia="Times New Roman" w:hAnsi="Arial" w:cs="Arial"/>
                      <w:color w:val="000000"/>
                      <w:sz w:val="20"/>
                      <w:szCs w:val="20"/>
                      <w:lang w:eastAsia="pt-BR"/>
                    </w:rPr>
                  </w:pPr>
                  <w:ins w:id="23378"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4E2F22" w14:textId="77777777" w:rsidR="0016760B" w:rsidRPr="0016760B" w:rsidRDefault="0016760B" w:rsidP="0016760B">
                  <w:pPr>
                    <w:autoSpaceDE/>
                    <w:autoSpaceDN/>
                    <w:adjustRightInd/>
                    <w:jc w:val="center"/>
                    <w:rPr>
                      <w:ins w:id="23379" w:author="Philippe Hollanda - Oliveira Trust" w:date="2022-07-19T09:57:00Z"/>
                      <w:rFonts w:ascii="Arial" w:eastAsia="Times New Roman" w:hAnsi="Arial" w:cs="Arial"/>
                      <w:color w:val="000000"/>
                      <w:sz w:val="20"/>
                      <w:szCs w:val="20"/>
                      <w:lang w:eastAsia="pt-BR"/>
                    </w:rPr>
                  </w:pPr>
                  <w:ins w:id="23380" w:author="Philippe Hollanda - Oliveira Trust" w:date="2022-07-19T09:57:00Z">
                    <w:r w:rsidRPr="0016760B">
                      <w:rPr>
                        <w:rFonts w:ascii="Arial" w:eastAsia="Times New Roman" w:hAnsi="Arial" w:cs="Arial"/>
                        <w:color w:val="000000"/>
                        <w:sz w:val="20"/>
                        <w:szCs w:val="20"/>
                        <w:lang w:eastAsia="pt-BR"/>
                      </w:rPr>
                      <w:t>R$ 2.590,00</w:t>
                    </w:r>
                  </w:ins>
                </w:p>
              </w:tc>
            </w:tr>
            <w:tr w:rsidR="0016760B" w:rsidRPr="0016760B" w14:paraId="2F9E01E4" w14:textId="77777777" w:rsidTr="0016760B">
              <w:trPr>
                <w:trHeight w:val="1785"/>
                <w:ins w:id="233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3073C0" w14:textId="77777777" w:rsidR="0016760B" w:rsidRPr="0016760B" w:rsidRDefault="0016760B" w:rsidP="0016760B">
                  <w:pPr>
                    <w:autoSpaceDE/>
                    <w:autoSpaceDN/>
                    <w:adjustRightInd/>
                    <w:jc w:val="center"/>
                    <w:rPr>
                      <w:ins w:id="23382" w:author="Philippe Hollanda - Oliveira Trust" w:date="2022-07-19T09:57:00Z"/>
                      <w:rFonts w:ascii="Arial" w:eastAsia="Times New Roman" w:hAnsi="Arial" w:cs="Arial"/>
                      <w:color w:val="000000"/>
                      <w:sz w:val="20"/>
                      <w:szCs w:val="20"/>
                      <w:lang w:eastAsia="pt-BR"/>
                    </w:rPr>
                  </w:pPr>
                  <w:ins w:id="2338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8D54FA9" w14:textId="77777777" w:rsidR="0016760B" w:rsidRPr="0016760B" w:rsidRDefault="0016760B" w:rsidP="0016760B">
                  <w:pPr>
                    <w:autoSpaceDE/>
                    <w:autoSpaceDN/>
                    <w:adjustRightInd/>
                    <w:jc w:val="center"/>
                    <w:rPr>
                      <w:ins w:id="23384" w:author="Philippe Hollanda - Oliveira Trust" w:date="2022-07-19T09:57:00Z"/>
                      <w:rFonts w:ascii="Arial" w:eastAsia="Times New Roman" w:hAnsi="Arial" w:cs="Arial"/>
                      <w:color w:val="000000"/>
                      <w:sz w:val="20"/>
                      <w:szCs w:val="20"/>
                      <w:lang w:eastAsia="pt-BR"/>
                    </w:rPr>
                  </w:pPr>
                  <w:ins w:id="23385"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5DE819" w14:textId="77777777" w:rsidR="0016760B" w:rsidRPr="0016760B" w:rsidRDefault="0016760B" w:rsidP="0016760B">
                  <w:pPr>
                    <w:autoSpaceDE/>
                    <w:autoSpaceDN/>
                    <w:adjustRightInd/>
                    <w:jc w:val="center"/>
                    <w:rPr>
                      <w:ins w:id="23386" w:author="Philippe Hollanda - Oliveira Trust" w:date="2022-07-19T09:57:00Z"/>
                      <w:rFonts w:ascii="Arial" w:eastAsia="Times New Roman" w:hAnsi="Arial" w:cs="Arial"/>
                      <w:color w:val="000000"/>
                      <w:sz w:val="20"/>
                      <w:szCs w:val="20"/>
                      <w:lang w:eastAsia="pt-BR"/>
                    </w:rPr>
                  </w:pPr>
                  <w:ins w:id="23387"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1DAA0DBB" w14:textId="77777777" w:rsidTr="0016760B">
              <w:trPr>
                <w:trHeight w:val="1785"/>
                <w:ins w:id="233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BB5680" w14:textId="77777777" w:rsidR="0016760B" w:rsidRPr="0016760B" w:rsidRDefault="0016760B" w:rsidP="0016760B">
                  <w:pPr>
                    <w:autoSpaceDE/>
                    <w:autoSpaceDN/>
                    <w:adjustRightInd/>
                    <w:jc w:val="center"/>
                    <w:rPr>
                      <w:ins w:id="23389" w:author="Philippe Hollanda - Oliveira Trust" w:date="2022-07-19T09:57:00Z"/>
                      <w:rFonts w:ascii="Arial" w:eastAsia="Times New Roman" w:hAnsi="Arial" w:cs="Arial"/>
                      <w:color w:val="000000"/>
                      <w:sz w:val="20"/>
                      <w:szCs w:val="20"/>
                      <w:lang w:eastAsia="pt-BR"/>
                    </w:rPr>
                  </w:pPr>
                  <w:ins w:id="23390" w:author="Philippe Hollanda - Oliveira Trust" w:date="2022-07-19T09:57:00Z">
                    <w:r w:rsidRPr="0016760B">
                      <w:rPr>
                        <w:rFonts w:ascii="Arial" w:eastAsia="Times New Roman" w:hAnsi="Arial" w:cs="Arial"/>
                        <w:color w:val="000000"/>
                        <w:sz w:val="20"/>
                        <w:szCs w:val="20"/>
                        <w:lang w:eastAsia="pt-BR"/>
                      </w:rPr>
                      <w:t>ADESIVO SELANTE</w:t>
                    </w:r>
                  </w:ins>
                </w:p>
              </w:tc>
              <w:tc>
                <w:tcPr>
                  <w:tcW w:w="2324" w:type="dxa"/>
                  <w:tcBorders>
                    <w:top w:val="nil"/>
                    <w:left w:val="nil"/>
                    <w:bottom w:val="single" w:sz="4" w:space="0" w:color="auto"/>
                    <w:right w:val="single" w:sz="4" w:space="0" w:color="auto"/>
                  </w:tcBorders>
                  <w:shd w:val="clear" w:color="auto" w:fill="auto"/>
                  <w:noWrap/>
                  <w:vAlign w:val="center"/>
                  <w:hideMark/>
                </w:tcPr>
                <w:p w14:paraId="3CF26210" w14:textId="77777777" w:rsidR="0016760B" w:rsidRPr="0016760B" w:rsidRDefault="0016760B" w:rsidP="0016760B">
                  <w:pPr>
                    <w:autoSpaceDE/>
                    <w:autoSpaceDN/>
                    <w:adjustRightInd/>
                    <w:jc w:val="center"/>
                    <w:rPr>
                      <w:ins w:id="23391" w:author="Philippe Hollanda - Oliveira Trust" w:date="2022-07-19T09:57:00Z"/>
                      <w:rFonts w:ascii="Arial" w:eastAsia="Times New Roman" w:hAnsi="Arial" w:cs="Arial"/>
                      <w:color w:val="000000"/>
                      <w:sz w:val="20"/>
                      <w:szCs w:val="20"/>
                      <w:lang w:eastAsia="pt-BR"/>
                    </w:rPr>
                  </w:pPr>
                  <w:ins w:id="23392"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A8D96D" w14:textId="77777777" w:rsidR="0016760B" w:rsidRPr="0016760B" w:rsidRDefault="0016760B" w:rsidP="0016760B">
                  <w:pPr>
                    <w:autoSpaceDE/>
                    <w:autoSpaceDN/>
                    <w:adjustRightInd/>
                    <w:jc w:val="center"/>
                    <w:rPr>
                      <w:ins w:id="23393" w:author="Philippe Hollanda - Oliveira Trust" w:date="2022-07-19T09:57:00Z"/>
                      <w:rFonts w:ascii="Arial" w:eastAsia="Times New Roman" w:hAnsi="Arial" w:cs="Arial"/>
                      <w:color w:val="000000"/>
                      <w:sz w:val="20"/>
                      <w:szCs w:val="20"/>
                      <w:lang w:eastAsia="pt-BR"/>
                    </w:rPr>
                  </w:pPr>
                  <w:ins w:id="23394" w:author="Philippe Hollanda - Oliveira Trust" w:date="2022-07-19T09:57:00Z">
                    <w:r w:rsidRPr="0016760B">
                      <w:rPr>
                        <w:rFonts w:ascii="Arial" w:eastAsia="Times New Roman" w:hAnsi="Arial" w:cs="Arial"/>
                        <w:color w:val="000000"/>
                        <w:sz w:val="20"/>
                        <w:szCs w:val="20"/>
                        <w:lang w:eastAsia="pt-BR"/>
                      </w:rPr>
                      <w:t>R$ 306,80</w:t>
                    </w:r>
                  </w:ins>
                </w:p>
              </w:tc>
            </w:tr>
            <w:tr w:rsidR="0016760B" w:rsidRPr="0016760B" w14:paraId="3BD34FE4" w14:textId="77777777" w:rsidTr="0016760B">
              <w:trPr>
                <w:trHeight w:val="1785"/>
                <w:ins w:id="233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DD7E53" w14:textId="77777777" w:rsidR="0016760B" w:rsidRPr="0016760B" w:rsidRDefault="0016760B" w:rsidP="0016760B">
                  <w:pPr>
                    <w:autoSpaceDE/>
                    <w:autoSpaceDN/>
                    <w:adjustRightInd/>
                    <w:jc w:val="center"/>
                    <w:rPr>
                      <w:ins w:id="23396" w:author="Philippe Hollanda - Oliveira Trust" w:date="2022-07-19T09:57:00Z"/>
                      <w:rFonts w:ascii="Arial" w:eastAsia="Times New Roman" w:hAnsi="Arial" w:cs="Arial"/>
                      <w:color w:val="000000"/>
                      <w:sz w:val="20"/>
                      <w:szCs w:val="20"/>
                      <w:lang w:eastAsia="pt-BR"/>
                    </w:rPr>
                  </w:pPr>
                  <w:ins w:id="23397" w:author="Philippe Hollanda - Oliveira Trust" w:date="2022-07-19T09:57:00Z">
                    <w:r w:rsidRPr="0016760B">
                      <w:rPr>
                        <w:rFonts w:ascii="Arial" w:eastAsia="Times New Roman" w:hAnsi="Arial" w:cs="Arial"/>
                        <w:color w:val="000000"/>
                        <w:sz w:val="20"/>
                        <w:szCs w:val="20"/>
                        <w:lang w:eastAsia="pt-BR"/>
                      </w:rPr>
                      <w:lastRenderedPageBreak/>
                      <w:t>CHAPA</w:t>
                    </w:r>
                  </w:ins>
                </w:p>
              </w:tc>
              <w:tc>
                <w:tcPr>
                  <w:tcW w:w="2324" w:type="dxa"/>
                  <w:tcBorders>
                    <w:top w:val="nil"/>
                    <w:left w:val="nil"/>
                    <w:bottom w:val="single" w:sz="4" w:space="0" w:color="auto"/>
                    <w:right w:val="single" w:sz="4" w:space="0" w:color="auto"/>
                  </w:tcBorders>
                  <w:shd w:val="clear" w:color="auto" w:fill="auto"/>
                  <w:noWrap/>
                  <w:vAlign w:val="center"/>
                  <w:hideMark/>
                </w:tcPr>
                <w:p w14:paraId="0F440342" w14:textId="77777777" w:rsidR="0016760B" w:rsidRPr="0016760B" w:rsidRDefault="0016760B" w:rsidP="0016760B">
                  <w:pPr>
                    <w:autoSpaceDE/>
                    <w:autoSpaceDN/>
                    <w:adjustRightInd/>
                    <w:jc w:val="center"/>
                    <w:rPr>
                      <w:ins w:id="23398" w:author="Philippe Hollanda - Oliveira Trust" w:date="2022-07-19T09:57:00Z"/>
                      <w:rFonts w:ascii="Arial" w:eastAsia="Times New Roman" w:hAnsi="Arial" w:cs="Arial"/>
                      <w:color w:val="000000"/>
                      <w:sz w:val="20"/>
                      <w:szCs w:val="20"/>
                      <w:lang w:eastAsia="pt-BR"/>
                    </w:rPr>
                  </w:pPr>
                  <w:ins w:id="23399"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3DAAEE" w14:textId="77777777" w:rsidR="0016760B" w:rsidRPr="0016760B" w:rsidRDefault="0016760B" w:rsidP="0016760B">
                  <w:pPr>
                    <w:autoSpaceDE/>
                    <w:autoSpaceDN/>
                    <w:adjustRightInd/>
                    <w:jc w:val="center"/>
                    <w:rPr>
                      <w:ins w:id="23400" w:author="Philippe Hollanda - Oliveira Trust" w:date="2022-07-19T09:57:00Z"/>
                      <w:rFonts w:ascii="Arial" w:eastAsia="Times New Roman" w:hAnsi="Arial" w:cs="Arial"/>
                      <w:color w:val="000000"/>
                      <w:sz w:val="20"/>
                      <w:szCs w:val="20"/>
                      <w:lang w:eastAsia="pt-BR"/>
                    </w:rPr>
                  </w:pPr>
                  <w:ins w:id="23401" w:author="Philippe Hollanda - Oliveira Trust" w:date="2022-07-19T09:57:00Z">
                    <w:r w:rsidRPr="0016760B">
                      <w:rPr>
                        <w:rFonts w:ascii="Arial" w:eastAsia="Times New Roman" w:hAnsi="Arial" w:cs="Arial"/>
                        <w:color w:val="000000"/>
                        <w:sz w:val="20"/>
                        <w:szCs w:val="20"/>
                        <w:lang w:eastAsia="pt-BR"/>
                      </w:rPr>
                      <w:t>R$ 51.463,37</w:t>
                    </w:r>
                  </w:ins>
                </w:p>
              </w:tc>
            </w:tr>
            <w:tr w:rsidR="0016760B" w:rsidRPr="0016760B" w14:paraId="71A55DCA" w14:textId="77777777" w:rsidTr="0016760B">
              <w:trPr>
                <w:trHeight w:val="1785"/>
                <w:ins w:id="234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ACB918" w14:textId="77777777" w:rsidR="0016760B" w:rsidRPr="0016760B" w:rsidRDefault="0016760B" w:rsidP="0016760B">
                  <w:pPr>
                    <w:autoSpaceDE/>
                    <w:autoSpaceDN/>
                    <w:adjustRightInd/>
                    <w:jc w:val="center"/>
                    <w:rPr>
                      <w:ins w:id="23403" w:author="Philippe Hollanda - Oliveira Trust" w:date="2022-07-19T09:57:00Z"/>
                      <w:rFonts w:ascii="Arial" w:eastAsia="Times New Roman" w:hAnsi="Arial" w:cs="Arial"/>
                      <w:color w:val="000000"/>
                      <w:sz w:val="20"/>
                      <w:szCs w:val="20"/>
                      <w:lang w:eastAsia="pt-BR"/>
                    </w:rPr>
                  </w:pPr>
                  <w:ins w:id="2340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1458A56" w14:textId="77777777" w:rsidR="0016760B" w:rsidRPr="0016760B" w:rsidRDefault="0016760B" w:rsidP="0016760B">
                  <w:pPr>
                    <w:autoSpaceDE/>
                    <w:autoSpaceDN/>
                    <w:adjustRightInd/>
                    <w:jc w:val="center"/>
                    <w:rPr>
                      <w:ins w:id="23405" w:author="Philippe Hollanda - Oliveira Trust" w:date="2022-07-19T09:57:00Z"/>
                      <w:rFonts w:ascii="Arial" w:eastAsia="Times New Roman" w:hAnsi="Arial" w:cs="Arial"/>
                      <w:color w:val="000000"/>
                      <w:sz w:val="20"/>
                      <w:szCs w:val="20"/>
                      <w:lang w:eastAsia="pt-BR"/>
                    </w:rPr>
                  </w:pPr>
                  <w:ins w:id="23406"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D8DD0F" w14:textId="77777777" w:rsidR="0016760B" w:rsidRPr="0016760B" w:rsidRDefault="0016760B" w:rsidP="0016760B">
                  <w:pPr>
                    <w:autoSpaceDE/>
                    <w:autoSpaceDN/>
                    <w:adjustRightInd/>
                    <w:jc w:val="center"/>
                    <w:rPr>
                      <w:ins w:id="23407" w:author="Philippe Hollanda - Oliveira Trust" w:date="2022-07-19T09:57:00Z"/>
                      <w:rFonts w:ascii="Arial" w:eastAsia="Times New Roman" w:hAnsi="Arial" w:cs="Arial"/>
                      <w:color w:val="000000"/>
                      <w:sz w:val="20"/>
                      <w:szCs w:val="20"/>
                      <w:lang w:eastAsia="pt-BR"/>
                    </w:rPr>
                  </w:pPr>
                  <w:ins w:id="23408" w:author="Philippe Hollanda - Oliveira Trust" w:date="2022-07-19T09:57:00Z">
                    <w:r w:rsidRPr="0016760B">
                      <w:rPr>
                        <w:rFonts w:ascii="Arial" w:eastAsia="Times New Roman" w:hAnsi="Arial" w:cs="Arial"/>
                        <w:color w:val="000000"/>
                        <w:sz w:val="20"/>
                        <w:szCs w:val="20"/>
                        <w:lang w:eastAsia="pt-BR"/>
                      </w:rPr>
                      <w:t>R$ 4.812,00</w:t>
                    </w:r>
                  </w:ins>
                </w:p>
              </w:tc>
            </w:tr>
            <w:tr w:rsidR="0016760B" w:rsidRPr="0016760B" w14:paraId="20028CA0" w14:textId="77777777" w:rsidTr="0016760B">
              <w:trPr>
                <w:trHeight w:val="1785"/>
                <w:ins w:id="2340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00C0A50" w14:textId="77777777" w:rsidR="0016760B" w:rsidRPr="0016760B" w:rsidRDefault="0016760B" w:rsidP="0016760B">
                  <w:pPr>
                    <w:autoSpaceDE/>
                    <w:autoSpaceDN/>
                    <w:adjustRightInd/>
                    <w:jc w:val="center"/>
                    <w:rPr>
                      <w:ins w:id="23410" w:author="Philippe Hollanda - Oliveira Trust" w:date="2022-07-19T09:57:00Z"/>
                      <w:rFonts w:ascii="Arial" w:eastAsia="Times New Roman" w:hAnsi="Arial" w:cs="Arial"/>
                      <w:color w:val="000000"/>
                      <w:sz w:val="20"/>
                      <w:szCs w:val="20"/>
                      <w:lang w:eastAsia="pt-BR"/>
                    </w:rPr>
                  </w:pPr>
                  <w:ins w:id="2341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8F489B0" w14:textId="77777777" w:rsidR="0016760B" w:rsidRPr="0016760B" w:rsidRDefault="0016760B" w:rsidP="0016760B">
                  <w:pPr>
                    <w:autoSpaceDE/>
                    <w:autoSpaceDN/>
                    <w:adjustRightInd/>
                    <w:jc w:val="center"/>
                    <w:rPr>
                      <w:ins w:id="23412" w:author="Philippe Hollanda - Oliveira Trust" w:date="2022-07-19T09:57:00Z"/>
                      <w:rFonts w:ascii="Arial" w:eastAsia="Times New Roman" w:hAnsi="Arial" w:cs="Arial"/>
                      <w:color w:val="000000"/>
                      <w:sz w:val="20"/>
                      <w:szCs w:val="20"/>
                      <w:lang w:eastAsia="pt-BR"/>
                    </w:rPr>
                  </w:pPr>
                  <w:ins w:id="23413" w:author="Philippe Hollanda - Oliveira Trust" w:date="2022-07-19T09:57:00Z">
                    <w:r w:rsidRPr="0016760B">
                      <w:rPr>
                        <w:rFonts w:ascii="Arial" w:eastAsia="Times New Roman" w:hAnsi="Arial" w:cs="Arial"/>
                        <w:color w:val="000000"/>
                        <w:sz w:val="20"/>
                        <w:szCs w:val="20"/>
                        <w:lang w:eastAsia="pt-BR"/>
                      </w:rPr>
                      <w:t>01/09/2021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52EAB1" w14:textId="77777777" w:rsidR="0016760B" w:rsidRPr="0016760B" w:rsidRDefault="0016760B" w:rsidP="0016760B">
                  <w:pPr>
                    <w:autoSpaceDE/>
                    <w:autoSpaceDN/>
                    <w:adjustRightInd/>
                    <w:jc w:val="center"/>
                    <w:rPr>
                      <w:ins w:id="23414" w:author="Philippe Hollanda - Oliveira Trust" w:date="2022-07-19T09:57:00Z"/>
                      <w:rFonts w:ascii="Arial" w:eastAsia="Times New Roman" w:hAnsi="Arial" w:cs="Arial"/>
                      <w:color w:val="000000"/>
                      <w:sz w:val="20"/>
                      <w:szCs w:val="20"/>
                      <w:lang w:eastAsia="pt-BR"/>
                    </w:rPr>
                  </w:pPr>
                  <w:ins w:id="23415" w:author="Philippe Hollanda - Oliveira Trust" w:date="2022-07-19T09:57:00Z">
                    <w:r w:rsidRPr="0016760B">
                      <w:rPr>
                        <w:rFonts w:ascii="Arial" w:eastAsia="Times New Roman" w:hAnsi="Arial" w:cs="Arial"/>
                        <w:color w:val="000000"/>
                        <w:sz w:val="20"/>
                        <w:szCs w:val="20"/>
                        <w:lang w:eastAsia="pt-BR"/>
                      </w:rPr>
                      <w:t>R$ 22.614,85</w:t>
                    </w:r>
                  </w:ins>
                </w:p>
              </w:tc>
            </w:tr>
            <w:tr w:rsidR="0016760B" w:rsidRPr="0016760B" w14:paraId="23188CB7" w14:textId="77777777" w:rsidTr="0016760B">
              <w:trPr>
                <w:trHeight w:val="1785"/>
                <w:ins w:id="2341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CD9A793" w14:textId="77777777" w:rsidR="0016760B" w:rsidRPr="0016760B" w:rsidRDefault="0016760B" w:rsidP="0016760B">
                  <w:pPr>
                    <w:autoSpaceDE/>
                    <w:autoSpaceDN/>
                    <w:adjustRightInd/>
                    <w:rPr>
                      <w:ins w:id="2341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4FE76E3" w14:textId="77777777" w:rsidR="0016760B" w:rsidRPr="0016760B" w:rsidRDefault="0016760B" w:rsidP="0016760B">
                  <w:pPr>
                    <w:autoSpaceDE/>
                    <w:autoSpaceDN/>
                    <w:adjustRightInd/>
                    <w:jc w:val="center"/>
                    <w:rPr>
                      <w:ins w:id="23418" w:author="Philippe Hollanda - Oliveira Trust" w:date="2022-07-19T09:57:00Z"/>
                      <w:rFonts w:ascii="Arial" w:eastAsia="Times New Roman" w:hAnsi="Arial" w:cs="Arial"/>
                      <w:color w:val="000000"/>
                      <w:sz w:val="20"/>
                      <w:szCs w:val="20"/>
                      <w:lang w:eastAsia="pt-BR"/>
                    </w:rPr>
                  </w:pPr>
                  <w:ins w:id="23419" w:author="Philippe Hollanda - Oliveira Trust" w:date="2022-07-19T09:57:00Z">
                    <w:r w:rsidRPr="0016760B">
                      <w:rPr>
                        <w:rFonts w:ascii="Arial" w:eastAsia="Times New Roman" w:hAnsi="Arial" w:cs="Arial"/>
                        <w:color w:val="000000"/>
                        <w:sz w:val="20"/>
                        <w:szCs w:val="20"/>
                        <w:lang w:eastAsia="pt-BR"/>
                      </w:rPr>
                      <w:t>29/09/2021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23BD0E" w14:textId="77777777" w:rsidR="0016760B" w:rsidRPr="0016760B" w:rsidRDefault="0016760B" w:rsidP="0016760B">
                  <w:pPr>
                    <w:autoSpaceDE/>
                    <w:autoSpaceDN/>
                    <w:adjustRightInd/>
                    <w:jc w:val="center"/>
                    <w:rPr>
                      <w:ins w:id="23420" w:author="Philippe Hollanda - Oliveira Trust" w:date="2022-07-19T09:57:00Z"/>
                      <w:rFonts w:ascii="Arial" w:eastAsia="Times New Roman" w:hAnsi="Arial" w:cs="Arial"/>
                      <w:color w:val="000000"/>
                      <w:sz w:val="20"/>
                      <w:szCs w:val="20"/>
                      <w:lang w:eastAsia="pt-BR"/>
                    </w:rPr>
                  </w:pPr>
                  <w:ins w:id="23421" w:author="Philippe Hollanda - Oliveira Trust" w:date="2022-07-19T09:57:00Z">
                    <w:r w:rsidRPr="0016760B">
                      <w:rPr>
                        <w:rFonts w:ascii="Arial" w:eastAsia="Times New Roman" w:hAnsi="Arial" w:cs="Arial"/>
                        <w:color w:val="000000"/>
                        <w:sz w:val="20"/>
                        <w:szCs w:val="20"/>
                        <w:lang w:eastAsia="pt-BR"/>
                      </w:rPr>
                      <w:t>R$ 22.614,85</w:t>
                    </w:r>
                  </w:ins>
                </w:p>
              </w:tc>
            </w:tr>
            <w:tr w:rsidR="0016760B" w:rsidRPr="0016760B" w14:paraId="18C2EE06" w14:textId="77777777" w:rsidTr="0016760B">
              <w:trPr>
                <w:trHeight w:val="1785"/>
                <w:ins w:id="234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DB1F05" w14:textId="77777777" w:rsidR="0016760B" w:rsidRPr="0016760B" w:rsidRDefault="0016760B" w:rsidP="0016760B">
                  <w:pPr>
                    <w:autoSpaceDE/>
                    <w:autoSpaceDN/>
                    <w:adjustRightInd/>
                    <w:jc w:val="center"/>
                    <w:rPr>
                      <w:ins w:id="23423" w:author="Philippe Hollanda - Oliveira Trust" w:date="2022-07-19T09:57:00Z"/>
                      <w:rFonts w:ascii="Arial" w:eastAsia="Times New Roman" w:hAnsi="Arial" w:cs="Arial"/>
                      <w:color w:val="000000"/>
                      <w:sz w:val="20"/>
                      <w:szCs w:val="20"/>
                      <w:lang w:eastAsia="pt-BR"/>
                    </w:rPr>
                  </w:pPr>
                  <w:ins w:id="23424" w:author="Philippe Hollanda - Oliveira Trust" w:date="2022-07-19T09:57:00Z">
                    <w:r w:rsidRPr="0016760B">
                      <w:rPr>
                        <w:rFonts w:ascii="Arial" w:eastAsia="Times New Roman" w:hAnsi="Arial" w:cs="Arial"/>
                        <w:color w:val="000000"/>
                        <w:sz w:val="20"/>
                        <w:szCs w:val="20"/>
                        <w:lang w:eastAsia="pt-BR"/>
                      </w:rPr>
                      <w:t>FITA</w:t>
                    </w:r>
                  </w:ins>
                </w:p>
              </w:tc>
              <w:tc>
                <w:tcPr>
                  <w:tcW w:w="2324" w:type="dxa"/>
                  <w:tcBorders>
                    <w:top w:val="nil"/>
                    <w:left w:val="nil"/>
                    <w:bottom w:val="single" w:sz="4" w:space="0" w:color="auto"/>
                    <w:right w:val="single" w:sz="4" w:space="0" w:color="auto"/>
                  </w:tcBorders>
                  <w:shd w:val="clear" w:color="auto" w:fill="auto"/>
                  <w:noWrap/>
                  <w:vAlign w:val="center"/>
                  <w:hideMark/>
                </w:tcPr>
                <w:p w14:paraId="1441FB27" w14:textId="77777777" w:rsidR="0016760B" w:rsidRPr="0016760B" w:rsidRDefault="0016760B" w:rsidP="0016760B">
                  <w:pPr>
                    <w:autoSpaceDE/>
                    <w:autoSpaceDN/>
                    <w:adjustRightInd/>
                    <w:jc w:val="center"/>
                    <w:rPr>
                      <w:ins w:id="23425" w:author="Philippe Hollanda - Oliveira Trust" w:date="2022-07-19T09:57:00Z"/>
                      <w:rFonts w:ascii="Arial" w:eastAsia="Times New Roman" w:hAnsi="Arial" w:cs="Arial"/>
                      <w:color w:val="000000"/>
                      <w:sz w:val="20"/>
                      <w:szCs w:val="20"/>
                      <w:lang w:eastAsia="pt-BR"/>
                    </w:rPr>
                  </w:pPr>
                  <w:ins w:id="23426"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4CD638" w14:textId="77777777" w:rsidR="0016760B" w:rsidRPr="0016760B" w:rsidRDefault="0016760B" w:rsidP="0016760B">
                  <w:pPr>
                    <w:autoSpaceDE/>
                    <w:autoSpaceDN/>
                    <w:adjustRightInd/>
                    <w:jc w:val="center"/>
                    <w:rPr>
                      <w:ins w:id="23427" w:author="Philippe Hollanda - Oliveira Trust" w:date="2022-07-19T09:57:00Z"/>
                      <w:rFonts w:ascii="Arial" w:eastAsia="Times New Roman" w:hAnsi="Arial" w:cs="Arial"/>
                      <w:color w:val="000000"/>
                      <w:sz w:val="20"/>
                      <w:szCs w:val="20"/>
                      <w:lang w:eastAsia="pt-BR"/>
                    </w:rPr>
                  </w:pPr>
                  <w:ins w:id="23428" w:author="Philippe Hollanda - Oliveira Trust" w:date="2022-07-19T09:57:00Z">
                    <w:r w:rsidRPr="0016760B">
                      <w:rPr>
                        <w:rFonts w:ascii="Arial" w:eastAsia="Times New Roman" w:hAnsi="Arial" w:cs="Arial"/>
                        <w:color w:val="000000"/>
                        <w:sz w:val="20"/>
                        <w:szCs w:val="20"/>
                        <w:lang w:eastAsia="pt-BR"/>
                      </w:rPr>
                      <w:t>R$ 3.860,01</w:t>
                    </w:r>
                  </w:ins>
                </w:p>
              </w:tc>
            </w:tr>
            <w:tr w:rsidR="0016760B" w:rsidRPr="0016760B" w14:paraId="6B9C1954" w14:textId="77777777" w:rsidTr="0016760B">
              <w:trPr>
                <w:trHeight w:val="1785"/>
                <w:ins w:id="2342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9322131" w14:textId="77777777" w:rsidR="0016760B" w:rsidRPr="0016760B" w:rsidRDefault="0016760B" w:rsidP="0016760B">
                  <w:pPr>
                    <w:autoSpaceDE/>
                    <w:autoSpaceDN/>
                    <w:adjustRightInd/>
                    <w:jc w:val="center"/>
                    <w:rPr>
                      <w:ins w:id="23430" w:author="Philippe Hollanda - Oliveira Trust" w:date="2022-07-19T09:57:00Z"/>
                      <w:rFonts w:ascii="Arial" w:eastAsia="Times New Roman" w:hAnsi="Arial" w:cs="Arial"/>
                      <w:color w:val="000000"/>
                      <w:sz w:val="20"/>
                      <w:szCs w:val="20"/>
                      <w:lang w:eastAsia="pt-BR"/>
                    </w:rPr>
                  </w:pPr>
                  <w:ins w:id="23431" w:author="Philippe Hollanda - Oliveira Trust" w:date="2022-07-19T09:57:00Z">
                    <w:r w:rsidRPr="0016760B">
                      <w:rPr>
                        <w:rFonts w:ascii="Arial" w:eastAsia="Times New Roman" w:hAnsi="Arial" w:cs="Arial"/>
                        <w:color w:val="000000"/>
                        <w:sz w:val="20"/>
                        <w:szCs w:val="20"/>
                        <w:lang w:eastAsia="pt-BR"/>
                      </w:rPr>
                      <w:lastRenderedPageBreak/>
                      <w:t>MATERIAL FACHADA</w:t>
                    </w:r>
                  </w:ins>
                </w:p>
              </w:tc>
              <w:tc>
                <w:tcPr>
                  <w:tcW w:w="2324" w:type="dxa"/>
                  <w:tcBorders>
                    <w:top w:val="nil"/>
                    <w:left w:val="nil"/>
                    <w:bottom w:val="single" w:sz="4" w:space="0" w:color="auto"/>
                    <w:right w:val="single" w:sz="4" w:space="0" w:color="auto"/>
                  </w:tcBorders>
                  <w:shd w:val="clear" w:color="auto" w:fill="auto"/>
                  <w:noWrap/>
                  <w:vAlign w:val="center"/>
                  <w:hideMark/>
                </w:tcPr>
                <w:p w14:paraId="63301370" w14:textId="77777777" w:rsidR="0016760B" w:rsidRPr="0016760B" w:rsidRDefault="0016760B" w:rsidP="0016760B">
                  <w:pPr>
                    <w:autoSpaceDE/>
                    <w:autoSpaceDN/>
                    <w:adjustRightInd/>
                    <w:jc w:val="center"/>
                    <w:rPr>
                      <w:ins w:id="23432" w:author="Philippe Hollanda - Oliveira Trust" w:date="2022-07-19T09:57:00Z"/>
                      <w:rFonts w:ascii="Arial" w:eastAsia="Times New Roman" w:hAnsi="Arial" w:cs="Arial"/>
                      <w:color w:val="000000"/>
                      <w:sz w:val="20"/>
                      <w:szCs w:val="20"/>
                      <w:lang w:eastAsia="pt-BR"/>
                    </w:rPr>
                  </w:pPr>
                  <w:ins w:id="23433"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66AA32" w14:textId="77777777" w:rsidR="0016760B" w:rsidRPr="0016760B" w:rsidRDefault="0016760B" w:rsidP="0016760B">
                  <w:pPr>
                    <w:autoSpaceDE/>
                    <w:autoSpaceDN/>
                    <w:adjustRightInd/>
                    <w:jc w:val="center"/>
                    <w:rPr>
                      <w:ins w:id="23434" w:author="Philippe Hollanda - Oliveira Trust" w:date="2022-07-19T09:57:00Z"/>
                      <w:rFonts w:ascii="Arial" w:eastAsia="Times New Roman" w:hAnsi="Arial" w:cs="Arial"/>
                      <w:color w:val="000000"/>
                      <w:sz w:val="20"/>
                      <w:szCs w:val="20"/>
                      <w:lang w:eastAsia="pt-BR"/>
                    </w:rPr>
                  </w:pPr>
                  <w:ins w:id="23435" w:author="Philippe Hollanda - Oliveira Trust" w:date="2022-07-19T09:57:00Z">
                    <w:r w:rsidRPr="0016760B">
                      <w:rPr>
                        <w:rFonts w:ascii="Arial" w:eastAsia="Times New Roman" w:hAnsi="Arial" w:cs="Arial"/>
                        <w:color w:val="000000"/>
                        <w:sz w:val="20"/>
                        <w:szCs w:val="20"/>
                        <w:lang w:eastAsia="pt-BR"/>
                      </w:rPr>
                      <w:t>R$ 15.993,65</w:t>
                    </w:r>
                  </w:ins>
                </w:p>
              </w:tc>
            </w:tr>
            <w:tr w:rsidR="0016760B" w:rsidRPr="0016760B" w14:paraId="547AC815" w14:textId="77777777" w:rsidTr="0016760B">
              <w:trPr>
                <w:trHeight w:val="1785"/>
                <w:ins w:id="2343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E848B33" w14:textId="77777777" w:rsidR="0016760B" w:rsidRPr="0016760B" w:rsidRDefault="0016760B" w:rsidP="0016760B">
                  <w:pPr>
                    <w:autoSpaceDE/>
                    <w:autoSpaceDN/>
                    <w:adjustRightInd/>
                    <w:rPr>
                      <w:ins w:id="2343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DDCFBB8" w14:textId="77777777" w:rsidR="0016760B" w:rsidRPr="0016760B" w:rsidRDefault="0016760B" w:rsidP="0016760B">
                  <w:pPr>
                    <w:autoSpaceDE/>
                    <w:autoSpaceDN/>
                    <w:adjustRightInd/>
                    <w:jc w:val="center"/>
                    <w:rPr>
                      <w:ins w:id="23438" w:author="Philippe Hollanda - Oliveira Trust" w:date="2022-07-19T09:57:00Z"/>
                      <w:rFonts w:ascii="Arial" w:eastAsia="Times New Roman" w:hAnsi="Arial" w:cs="Arial"/>
                      <w:color w:val="000000"/>
                      <w:sz w:val="20"/>
                      <w:szCs w:val="20"/>
                      <w:lang w:eastAsia="pt-BR"/>
                    </w:rPr>
                  </w:pPr>
                  <w:ins w:id="23439" w:author="Philippe Hollanda - Oliveira Trust" w:date="2022-07-19T09:57:00Z">
                    <w:r w:rsidRPr="0016760B">
                      <w:rPr>
                        <w:rFonts w:ascii="Arial" w:eastAsia="Times New Roman" w:hAnsi="Arial" w:cs="Arial"/>
                        <w:color w:val="000000"/>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B193AA" w14:textId="77777777" w:rsidR="0016760B" w:rsidRPr="0016760B" w:rsidRDefault="0016760B" w:rsidP="0016760B">
                  <w:pPr>
                    <w:autoSpaceDE/>
                    <w:autoSpaceDN/>
                    <w:adjustRightInd/>
                    <w:jc w:val="center"/>
                    <w:rPr>
                      <w:ins w:id="23440" w:author="Philippe Hollanda - Oliveira Trust" w:date="2022-07-19T09:57:00Z"/>
                      <w:rFonts w:ascii="Arial" w:eastAsia="Times New Roman" w:hAnsi="Arial" w:cs="Arial"/>
                      <w:color w:val="000000"/>
                      <w:sz w:val="20"/>
                      <w:szCs w:val="20"/>
                      <w:lang w:eastAsia="pt-BR"/>
                    </w:rPr>
                  </w:pPr>
                  <w:ins w:id="23441" w:author="Philippe Hollanda - Oliveira Trust" w:date="2022-07-19T09:57:00Z">
                    <w:r w:rsidRPr="0016760B">
                      <w:rPr>
                        <w:rFonts w:ascii="Arial" w:eastAsia="Times New Roman" w:hAnsi="Arial" w:cs="Arial"/>
                        <w:color w:val="000000"/>
                        <w:sz w:val="20"/>
                        <w:szCs w:val="20"/>
                        <w:lang w:eastAsia="pt-BR"/>
                      </w:rPr>
                      <w:t>R$ 47.980,93</w:t>
                    </w:r>
                  </w:ins>
                </w:p>
              </w:tc>
            </w:tr>
            <w:tr w:rsidR="0016760B" w:rsidRPr="0016760B" w14:paraId="1A51A308" w14:textId="77777777" w:rsidTr="0016760B">
              <w:trPr>
                <w:trHeight w:val="1785"/>
                <w:ins w:id="2344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55AB9FB" w14:textId="77777777" w:rsidR="0016760B" w:rsidRPr="0016760B" w:rsidRDefault="0016760B" w:rsidP="0016760B">
                  <w:pPr>
                    <w:autoSpaceDE/>
                    <w:autoSpaceDN/>
                    <w:adjustRightInd/>
                    <w:jc w:val="center"/>
                    <w:rPr>
                      <w:ins w:id="23443" w:author="Philippe Hollanda - Oliveira Trust" w:date="2022-07-19T09:57:00Z"/>
                      <w:rFonts w:ascii="Arial" w:eastAsia="Times New Roman" w:hAnsi="Arial" w:cs="Arial"/>
                      <w:color w:val="000000"/>
                      <w:sz w:val="20"/>
                      <w:szCs w:val="20"/>
                      <w:lang w:eastAsia="pt-BR"/>
                    </w:rPr>
                  </w:pPr>
                  <w:ins w:id="23444" w:author="Philippe Hollanda - Oliveira Trust" w:date="2022-07-19T09:57:00Z">
                    <w:r w:rsidRPr="0016760B">
                      <w:rPr>
                        <w:rFonts w:ascii="Arial" w:eastAsia="Times New Roman" w:hAnsi="Arial" w:cs="Arial"/>
                        <w:color w:val="000000"/>
                        <w:sz w:val="20"/>
                        <w:szCs w:val="20"/>
                        <w:lang w:eastAsia="pt-BR"/>
                      </w:rPr>
                      <w:t>CHAPAS</w:t>
                    </w:r>
                  </w:ins>
                </w:p>
              </w:tc>
              <w:tc>
                <w:tcPr>
                  <w:tcW w:w="2324" w:type="dxa"/>
                  <w:tcBorders>
                    <w:top w:val="nil"/>
                    <w:left w:val="nil"/>
                    <w:bottom w:val="single" w:sz="4" w:space="0" w:color="auto"/>
                    <w:right w:val="single" w:sz="4" w:space="0" w:color="auto"/>
                  </w:tcBorders>
                  <w:shd w:val="clear" w:color="auto" w:fill="auto"/>
                  <w:noWrap/>
                  <w:vAlign w:val="center"/>
                  <w:hideMark/>
                </w:tcPr>
                <w:p w14:paraId="049D7853" w14:textId="77777777" w:rsidR="0016760B" w:rsidRPr="0016760B" w:rsidRDefault="0016760B" w:rsidP="0016760B">
                  <w:pPr>
                    <w:autoSpaceDE/>
                    <w:autoSpaceDN/>
                    <w:adjustRightInd/>
                    <w:jc w:val="center"/>
                    <w:rPr>
                      <w:ins w:id="23445" w:author="Philippe Hollanda - Oliveira Trust" w:date="2022-07-19T09:57:00Z"/>
                      <w:rFonts w:ascii="Arial" w:eastAsia="Times New Roman" w:hAnsi="Arial" w:cs="Arial"/>
                      <w:color w:val="000000"/>
                      <w:sz w:val="20"/>
                      <w:szCs w:val="20"/>
                      <w:lang w:eastAsia="pt-BR"/>
                    </w:rPr>
                  </w:pPr>
                  <w:ins w:id="23446"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1DCD17" w14:textId="77777777" w:rsidR="0016760B" w:rsidRPr="0016760B" w:rsidRDefault="0016760B" w:rsidP="0016760B">
                  <w:pPr>
                    <w:autoSpaceDE/>
                    <w:autoSpaceDN/>
                    <w:adjustRightInd/>
                    <w:jc w:val="center"/>
                    <w:rPr>
                      <w:ins w:id="23447" w:author="Philippe Hollanda - Oliveira Trust" w:date="2022-07-19T09:57:00Z"/>
                      <w:rFonts w:ascii="Arial" w:eastAsia="Times New Roman" w:hAnsi="Arial" w:cs="Arial"/>
                      <w:color w:val="000000"/>
                      <w:sz w:val="20"/>
                      <w:szCs w:val="20"/>
                      <w:lang w:eastAsia="pt-BR"/>
                    </w:rPr>
                  </w:pPr>
                  <w:ins w:id="23448" w:author="Philippe Hollanda - Oliveira Trust" w:date="2022-07-19T09:57:00Z">
                    <w:r w:rsidRPr="0016760B">
                      <w:rPr>
                        <w:rFonts w:ascii="Arial" w:eastAsia="Times New Roman" w:hAnsi="Arial" w:cs="Arial"/>
                        <w:color w:val="000000"/>
                        <w:sz w:val="20"/>
                        <w:szCs w:val="20"/>
                        <w:lang w:eastAsia="pt-BR"/>
                      </w:rPr>
                      <w:t>R$ 13.689,98</w:t>
                    </w:r>
                  </w:ins>
                </w:p>
              </w:tc>
            </w:tr>
            <w:tr w:rsidR="0016760B" w:rsidRPr="0016760B" w14:paraId="242DCA42" w14:textId="77777777" w:rsidTr="0016760B">
              <w:trPr>
                <w:trHeight w:val="1785"/>
                <w:ins w:id="2344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8E81BCF" w14:textId="77777777" w:rsidR="0016760B" w:rsidRPr="0016760B" w:rsidRDefault="0016760B" w:rsidP="0016760B">
                  <w:pPr>
                    <w:autoSpaceDE/>
                    <w:autoSpaceDN/>
                    <w:adjustRightInd/>
                    <w:rPr>
                      <w:ins w:id="2345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B7FACFE" w14:textId="77777777" w:rsidR="0016760B" w:rsidRPr="0016760B" w:rsidRDefault="0016760B" w:rsidP="0016760B">
                  <w:pPr>
                    <w:autoSpaceDE/>
                    <w:autoSpaceDN/>
                    <w:adjustRightInd/>
                    <w:jc w:val="center"/>
                    <w:rPr>
                      <w:ins w:id="23451" w:author="Philippe Hollanda - Oliveira Trust" w:date="2022-07-19T09:57:00Z"/>
                      <w:rFonts w:ascii="Arial" w:eastAsia="Times New Roman" w:hAnsi="Arial" w:cs="Arial"/>
                      <w:color w:val="000000"/>
                      <w:sz w:val="20"/>
                      <w:szCs w:val="20"/>
                      <w:lang w:eastAsia="pt-BR"/>
                    </w:rPr>
                  </w:pPr>
                  <w:ins w:id="23452"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1C491E" w14:textId="77777777" w:rsidR="0016760B" w:rsidRPr="0016760B" w:rsidRDefault="0016760B" w:rsidP="0016760B">
                  <w:pPr>
                    <w:autoSpaceDE/>
                    <w:autoSpaceDN/>
                    <w:adjustRightInd/>
                    <w:jc w:val="center"/>
                    <w:rPr>
                      <w:ins w:id="23453" w:author="Philippe Hollanda - Oliveira Trust" w:date="2022-07-19T09:57:00Z"/>
                      <w:rFonts w:ascii="Arial" w:eastAsia="Times New Roman" w:hAnsi="Arial" w:cs="Arial"/>
                      <w:color w:val="000000"/>
                      <w:sz w:val="20"/>
                      <w:szCs w:val="20"/>
                      <w:lang w:eastAsia="pt-BR"/>
                    </w:rPr>
                  </w:pPr>
                  <w:ins w:id="23454" w:author="Philippe Hollanda - Oliveira Trust" w:date="2022-07-19T09:57:00Z">
                    <w:r w:rsidRPr="0016760B">
                      <w:rPr>
                        <w:rFonts w:ascii="Arial" w:eastAsia="Times New Roman" w:hAnsi="Arial" w:cs="Arial"/>
                        <w:color w:val="000000"/>
                        <w:sz w:val="20"/>
                        <w:szCs w:val="20"/>
                        <w:lang w:eastAsia="pt-BR"/>
                      </w:rPr>
                      <w:t>R$ 13.689,98</w:t>
                    </w:r>
                  </w:ins>
                </w:p>
              </w:tc>
            </w:tr>
            <w:tr w:rsidR="0016760B" w:rsidRPr="0016760B" w14:paraId="30C2A510" w14:textId="77777777" w:rsidTr="0016760B">
              <w:trPr>
                <w:trHeight w:val="1785"/>
                <w:ins w:id="2345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BB50EF6" w14:textId="77777777" w:rsidR="0016760B" w:rsidRPr="0016760B" w:rsidRDefault="0016760B" w:rsidP="0016760B">
                  <w:pPr>
                    <w:autoSpaceDE/>
                    <w:autoSpaceDN/>
                    <w:adjustRightInd/>
                    <w:rPr>
                      <w:ins w:id="2345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C0BA3B2" w14:textId="77777777" w:rsidR="0016760B" w:rsidRPr="0016760B" w:rsidRDefault="0016760B" w:rsidP="0016760B">
                  <w:pPr>
                    <w:autoSpaceDE/>
                    <w:autoSpaceDN/>
                    <w:adjustRightInd/>
                    <w:jc w:val="center"/>
                    <w:rPr>
                      <w:ins w:id="23457" w:author="Philippe Hollanda - Oliveira Trust" w:date="2022-07-19T09:57:00Z"/>
                      <w:rFonts w:ascii="Arial" w:eastAsia="Times New Roman" w:hAnsi="Arial" w:cs="Arial"/>
                      <w:color w:val="000000"/>
                      <w:sz w:val="20"/>
                      <w:szCs w:val="20"/>
                      <w:lang w:eastAsia="pt-BR"/>
                    </w:rPr>
                  </w:pPr>
                  <w:ins w:id="23458"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93C393" w14:textId="77777777" w:rsidR="0016760B" w:rsidRPr="0016760B" w:rsidRDefault="0016760B" w:rsidP="0016760B">
                  <w:pPr>
                    <w:autoSpaceDE/>
                    <w:autoSpaceDN/>
                    <w:adjustRightInd/>
                    <w:jc w:val="center"/>
                    <w:rPr>
                      <w:ins w:id="23459" w:author="Philippe Hollanda - Oliveira Trust" w:date="2022-07-19T09:57:00Z"/>
                      <w:rFonts w:ascii="Arial" w:eastAsia="Times New Roman" w:hAnsi="Arial" w:cs="Arial"/>
                      <w:color w:val="000000"/>
                      <w:sz w:val="20"/>
                      <w:szCs w:val="20"/>
                      <w:lang w:eastAsia="pt-BR"/>
                    </w:rPr>
                  </w:pPr>
                  <w:ins w:id="23460" w:author="Philippe Hollanda - Oliveira Trust" w:date="2022-07-19T09:57:00Z">
                    <w:r w:rsidRPr="0016760B">
                      <w:rPr>
                        <w:rFonts w:ascii="Arial" w:eastAsia="Times New Roman" w:hAnsi="Arial" w:cs="Arial"/>
                        <w:color w:val="000000"/>
                        <w:sz w:val="20"/>
                        <w:szCs w:val="20"/>
                        <w:lang w:eastAsia="pt-BR"/>
                      </w:rPr>
                      <w:t>R$ 13.690,03</w:t>
                    </w:r>
                  </w:ins>
                </w:p>
              </w:tc>
            </w:tr>
            <w:tr w:rsidR="0016760B" w:rsidRPr="0016760B" w14:paraId="1D564CDB" w14:textId="77777777" w:rsidTr="0016760B">
              <w:trPr>
                <w:trHeight w:val="1785"/>
                <w:ins w:id="234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43154E" w14:textId="77777777" w:rsidR="0016760B" w:rsidRPr="0016760B" w:rsidRDefault="0016760B" w:rsidP="0016760B">
                  <w:pPr>
                    <w:autoSpaceDE/>
                    <w:autoSpaceDN/>
                    <w:adjustRightInd/>
                    <w:jc w:val="center"/>
                    <w:rPr>
                      <w:ins w:id="23462" w:author="Philippe Hollanda - Oliveira Trust" w:date="2022-07-19T09:57:00Z"/>
                      <w:rFonts w:ascii="Arial" w:eastAsia="Times New Roman" w:hAnsi="Arial" w:cs="Arial"/>
                      <w:color w:val="000000"/>
                      <w:sz w:val="20"/>
                      <w:szCs w:val="20"/>
                      <w:lang w:eastAsia="pt-BR"/>
                    </w:rPr>
                  </w:pPr>
                  <w:ins w:id="23463" w:author="Philippe Hollanda - Oliveira Trust" w:date="2022-07-19T09:57:00Z">
                    <w:r w:rsidRPr="0016760B">
                      <w:rPr>
                        <w:rFonts w:ascii="Arial" w:eastAsia="Times New Roman" w:hAnsi="Arial" w:cs="Arial"/>
                        <w:color w:val="000000"/>
                        <w:sz w:val="20"/>
                        <w:szCs w:val="20"/>
                        <w:lang w:eastAsia="pt-BR"/>
                      </w:rPr>
                      <w:lastRenderedPageBreak/>
                      <w:t>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4695178B" w14:textId="77777777" w:rsidR="0016760B" w:rsidRPr="0016760B" w:rsidRDefault="0016760B" w:rsidP="0016760B">
                  <w:pPr>
                    <w:autoSpaceDE/>
                    <w:autoSpaceDN/>
                    <w:adjustRightInd/>
                    <w:jc w:val="center"/>
                    <w:rPr>
                      <w:ins w:id="23464" w:author="Philippe Hollanda - Oliveira Trust" w:date="2022-07-19T09:57:00Z"/>
                      <w:rFonts w:ascii="Arial" w:eastAsia="Times New Roman" w:hAnsi="Arial" w:cs="Arial"/>
                      <w:color w:val="000000"/>
                      <w:sz w:val="20"/>
                      <w:szCs w:val="20"/>
                      <w:lang w:eastAsia="pt-BR"/>
                    </w:rPr>
                  </w:pPr>
                  <w:ins w:id="23465" w:author="Philippe Hollanda - Oliveira Trust" w:date="2022-07-19T09:57:00Z">
                    <w:r w:rsidRPr="0016760B">
                      <w:rPr>
                        <w:rFonts w:ascii="Arial" w:eastAsia="Times New Roman" w:hAnsi="Arial" w:cs="Arial"/>
                        <w:color w:val="000000"/>
                        <w:sz w:val="20"/>
                        <w:szCs w:val="20"/>
                        <w:lang w:eastAsia="pt-BR"/>
                      </w:rPr>
                      <w:t>25/08/2021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B510E7" w14:textId="77777777" w:rsidR="0016760B" w:rsidRPr="0016760B" w:rsidRDefault="0016760B" w:rsidP="0016760B">
                  <w:pPr>
                    <w:autoSpaceDE/>
                    <w:autoSpaceDN/>
                    <w:adjustRightInd/>
                    <w:jc w:val="center"/>
                    <w:rPr>
                      <w:ins w:id="23466" w:author="Philippe Hollanda - Oliveira Trust" w:date="2022-07-19T09:57:00Z"/>
                      <w:rFonts w:ascii="Arial" w:eastAsia="Times New Roman" w:hAnsi="Arial" w:cs="Arial"/>
                      <w:color w:val="000000"/>
                      <w:sz w:val="20"/>
                      <w:szCs w:val="20"/>
                      <w:lang w:eastAsia="pt-BR"/>
                    </w:rPr>
                  </w:pPr>
                  <w:ins w:id="23467" w:author="Philippe Hollanda - Oliveira Trust" w:date="2022-07-19T09:57:00Z">
                    <w:r w:rsidRPr="0016760B">
                      <w:rPr>
                        <w:rFonts w:ascii="Arial" w:eastAsia="Times New Roman" w:hAnsi="Arial" w:cs="Arial"/>
                        <w:color w:val="000000"/>
                        <w:sz w:val="20"/>
                        <w:szCs w:val="20"/>
                        <w:lang w:eastAsia="pt-BR"/>
                      </w:rPr>
                      <w:t>R$ 5.400,00</w:t>
                    </w:r>
                  </w:ins>
                </w:p>
              </w:tc>
            </w:tr>
            <w:tr w:rsidR="0016760B" w:rsidRPr="0016760B" w14:paraId="169D272D" w14:textId="77777777" w:rsidTr="0016760B">
              <w:trPr>
                <w:trHeight w:val="1785"/>
                <w:ins w:id="234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CF265B" w14:textId="77777777" w:rsidR="0016760B" w:rsidRPr="0016760B" w:rsidRDefault="0016760B" w:rsidP="0016760B">
                  <w:pPr>
                    <w:autoSpaceDE/>
                    <w:autoSpaceDN/>
                    <w:adjustRightInd/>
                    <w:jc w:val="center"/>
                    <w:rPr>
                      <w:ins w:id="23469" w:author="Philippe Hollanda - Oliveira Trust" w:date="2022-07-19T09:57:00Z"/>
                      <w:rFonts w:ascii="Arial" w:eastAsia="Times New Roman" w:hAnsi="Arial" w:cs="Arial"/>
                      <w:color w:val="000000"/>
                      <w:sz w:val="20"/>
                      <w:szCs w:val="20"/>
                      <w:lang w:eastAsia="pt-BR"/>
                    </w:rPr>
                  </w:pPr>
                  <w:ins w:id="23470" w:author="Philippe Hollanda - Oliveira Trust" w:date="2022-07-19T09:57:00Z">
                    <w:r w:rsidRPr="0016760B">
                      <w:rPr>
                        <w:rFonts w:ascii="Arial" w:eastAsia="Times New Roman" w:hAnsi="Arial" w:cs="Arial"/>
                        <w:color w:val="000000"/>
                        <w:sz w:val="20"/>
                        <w:szCs w:val="20"/>
                        <w:lang w:eastAsia="pt-BR"/>
                      </w:rPr>
                      <w:t>PROJETOR / FONTE</w:t>
                    </w:r>
                  </w:ins>
                </w:p>
              </w:tc>
              <w:tc>
                <w:tcPr>
                  <w:tcW w:w="2324" w:type="dxa"/>
                  <w:tcBorders>
                    <w:top w:val="nil"/>
                    <w:left w:val="nil"/>
                    <w:bottom w:val="single" w:sz="4" w:space="0" w:color="auto"/>
                    <w:right w:val="single" w:sz="4" w:space="0" w:color="auto"/>
                  </w:tcBorders>
                  <w:shd w:val="clear" w:color="auto" w:fill="auto"/>
                  <w:noWrap/>
                  <w:vAlign w:val="center"/>
                  <w:hideMark/>
                </w:tcPr>
                <w:p w14:paraId="2FFF3EC3" w14:textId="77777777" w:rsidR="0016760B" w:rsidRPr="0016760B" w:rsidRDefault="0016760B" w:rsidP="0016760B">
                  <w:pPr>
                    <w:autoSpaceDE/>
                    <w:autoSpaceDN/>
                    <w:adjustRightInd/>
                    <w:jc w:val="center"/>
                    <w:rPr>
                      <w:ins w:id="23471" w:author="Philippe Hollanda - Oliveira Trust" w:date="2022-07-19T09:57:00Z"/>
                      <w:rFonts w:ascii="Arial" w:eastAsia="Times New Roman" w:hAnsi="Arial" w:cs="Arial"/>
                      <w:color w:val="000000"/>
                      <w:sz w:val="20"/>
                      <w:szCs w:val="20"/>
                      <w:lang w:eastAsia="pt-BR"/>
                    </w:rPr>
                  </w:pPr>
                  <w:ins w:id="23472"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17802D" w14:textId="77777777" w:rsidR="0016760B" w:rsidRPr="0016760B" w:rsidRDefault="0016760B" w:rsidP="0016760B">
                  <w:pPr>
                    <w:autoSpaceDE/>
                    <w:autoSpaceDN/>
                    <w:adjustRightInd/>
                    <w:jc w:val="center"/>
                    <w:rPr>
                      <w:ins w:id="23473" w:author="Philippe Hollanda - Oliveira Trust" w:date="2022-07-19T09:57:00Z"/>
                      <w:rFonts w:ascii="Arial" w:eastAsia="Times New Roman" w:hAnsi="Arial" w:cs="Arial"/>
                      <w:color w:val="000000"/>
                      <w:sz w:val="20"/>
                      <w:szCs w:val="20"/>
                      <w:lang w:eastAsia="pt-BR"/>
                    </w:rPr>
                  </w:pPr>
                  <w:ins w:id="23474" w:author="Philippe Hollanda - Oliveira Trust" w:date="2022-07-19T09:57:00Z">
                    <w:r w:rsidRPr="0016760B">
                      <w:rPr>
                        <w:rFonts w:ascii="Arial" w:eastAsia="Times New Roman" w:hAnsi="Arial" w:cs="Arial"/>
                        <w:color w:val="000000"/>
                        <w:sz w:val="20"/>
                        <w:szCs w:val="20"/>
                        <w:lang w:eastAsia="pt-BR"/>
                      </w:rPr>
                      <w:t>R$ 17.024,48</w:t>
                    </w:r>
                  </w:ins>
                </w:p>
              </w:tc>
            </w:tr>
            <w:tr w:rsidR="0016760B" w:rsidRPr="0016760B" w14:paraId="1A44EFE4" w14:textId="77777777" w:rsidTr="0016760B">
              <w:trPr>
                <w:trHeight w:val="1785"/>
                <w:ins w:id="234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F4A152" w14:textId="77777777" w:rsidR="0016760B" w:rsidRPr="0016760B" w:rsidRDefault="0016760B" w:rsidP="0016760B">
                  <w:pPr>
                    <w:autoSpaceDE/>
                    <w:autoSpaceDN/>
                    <w:adjustRightInd/>
                    <w:jc w:val="center"/>
                    <w:rPr>
                      <w:ins w:id="23476" w:author="Philippe Hollanda - Oliveira Trust" w:date="2022-07-19T09:57:00Z"/>
                      <w:rFonts w:ascii="Arial" w:eastAsia="Times New Roman" w:hAnsi="Arial" w:cs="Arial"/>
                      <w:color w:val="000000"/>
                      <w:sz w:val="20"/>
                      <w:szCs w:val="20"/>
                      <w:lang w:eastAsia="pt-BR"/>
                    </w:rPr>
                  </w:pPr>
                  <w:ins w:id="23477" w:author="Philippe Hollanda - Oliveira Trust" w:date="2022-07-19T09:57:00Z">
                    <w:r w:rsidRPr="0016760B">
                      <w:rPr>
                        <w:rFonts w:ascii="Arial" w:eastAsia="Times New Roman" w:hAnsi="Arial" w:cs="Arial"/>
                        <w:color w:val="000000"/>
                        <w:sz w:val="20"/>
                        <w:szCs w:val="20"/>
                        <w:lang w:eastAsia="pt-BR"/>
                      </w:rPr>
                      <w:t>BLOCO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34DD9491" w14:textId="77777777" w:rsidR="0016760B" w:rsidRPr="0016760B" w:rsidRDefault="0016760B" w:rsidP="0016760B">
                  <w:pPr>
                    <w:autoSpaceDE/>
                    <w:autoSpaceDN/>
                    <w:adjustRightInd/>
                    <w:jc w:val="center"/>
                    <w:rPr>
                      <w:ins w:id="23478" w:author="Philippe Hollanda - Oliveira Trust" w:date="2022-07-19T09:57:00Z"/>
                      <w:rFonts w:ascii="Arial" w:eastAsia="Times New Roman" w:hAnsi="Arial" w:cs="Arial"/>
                      <w:color w:val="000000"/>
                      <w:sz w:val="20"/>
                      <w:szCs w:val="20"/>
                      <w:lang w:eastAsia="pt-BR"/>
                    </w:rPr>
                  </w:pPr>
                  <w:ins w:id="23479"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9946FC" w14:textId="77777777" w:rsidR="0016760B" w:rsidRPr="0016760B" w:rsidRDefault="0016760B" w:rsidP="0016760B">
                  <w:pPr>
                    <w:autoSpaceDE/>
                    <w:autoSpaceDN/>
                    <w:adjustRightInd/>
                    <w:jc w:val="center"/>
                    <w:rPr>
                      <w:ins w:id="23480" w:author="Philippe Hollanda - Oliveira Trust" w:date="2022-07-19T09:57:00Z"/>
                      <w:rFonts w:ascii="Arial" w:eastAsia="Times New Roman" w:hAnsi="Arial" w:cs="Arial"/>
                      <w:color w:val="000000"/>
                      <w:sz w:val="20"/>
                      <w:szCs w:val="20"/>
                      <w:lang w:eastAsia="pt-BR"/>
                    </w:rPr>
                  </w:pPr>
                  <w:ins w:id="23481" w:author="Philippe Hollanda - Oliveira Trust" w:date="2022-07-19T09:57:00Z">
                    <w:r w:rsidRPr="0016760B">
                      <w:rPr>
                        <w:rFonts w:ascii="Arial" w:eastAsia="Times New Roman" w:hAnsi="Arial" w:cs="Arial"/>
                        <w:color w:val="000000"/>
                        <w:sz w:val="20"/>
                        <w:szCs w:val="20"/>
                        <w:lang w:eastAsia="pt-BR"/>
                      </w:rPr>
                      <w:t>R$ 1.805,40</w:t>
                    </w:r>
                  </w:ins>
                </w:p>
              </w:tc>
            </w:tr>
            <w:tr w:rsidR="0016760B" w:rsidRPr="0016760B" w14:paraId="3F92AF1A" w14:textId="77777777" w:rsidTr="0016760B">
              <w:trPr>
                <w:trHeight w:val="1785"/>
                <w:ins w:id="234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B3B619" w14:textId="77777777" w:rsidR="0016760B" w:rsidRPr="0016760B" w:rsidRDefault="0016760B" w:rsidP="0016760B">
                  <w:pPr>
                    <w:autoSpaceDE/>
                    <w:autoSpaceDN/>
                    <w:adjustRightInd/>
                    <w:jc w:val="center"/>
                    <w:rPr>
                      <w:ins w:id="23483" w:author="Philippe Hollanda - Oliveira Trust" w:date="2022-07-19T09:57:00Z"/>
                      <w:rFonts w:ascii="Arial" w:eastAsia="Times New Roman" w:hAnsi="Arial" w:cs="Arial"/>
                      <w:color w:val="000000"/>
                      <w:sz w:val="20"/>
                      <w:szCs w:val="20"/>
                      <w:lang w:eastAsia="pt-BR"/>
                    </w:rPr>
                  </w:pPr>
                  <w:ins w:id="23484"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465DC6BB" w14:textId="77777777" w:rsidR="0016760B" w:rsidRPr="0016760B" w:rsidRDefault="0016760B" w:rsidP="0016760B">
                  <w:pPr>
                    <w:autoSpaceDE/>
                    <w:autoSpaceDN/>
                    <w:adjustRightInd/>
                    <w:jc w:val="center"/>
                    <w:rPr>
                      <w:ins w:id="23485" w:author="Philippe Hollanda - Oliveira Trust" w:date="2022-07-19T09:57:00Z"/>
                      <w:rFonts w:ascii="Arial" w:eastAsia="Times New Roman" w:hAnsi="Arial" w:cs="Arial"/>
                      <w:color w:val="000000"/>
                      <w:sz w:val="20"/>
                      <w:szCs w:val="20"/>
                      <w:lang w:eastAsia="pt-BR"/>
                    </w:rPr>
                  </w:pPr>
                  <w:ins w:id="23486"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9DD21F" w14:textId="77777777" w:rsidR="0016760B" w:rsidRPr="0016760B" w:rsidRDefault="0016760B" w:rsidP="0016760B">
                  <w:pPr>
                    <w:autoSpaceDE/>
                    <w:autoSpaceDN/>
                    <w:adjustRightInd/>
                    <w:jc w:val="center"/>
                    <w:rPr>
                      <w:ins w:id="23487" w:author="Philippe Hollanda - Oliveira Trust" w:date="2022-07-19T09:57:00Z"/>
                      <w:rFonts w:ascii="Arial" w:eastAsia="Times New Roman" w:hAnsi="Arial" w:cs="Arial"/>
                      <w:color w:val="000000"/>
                      <w:sz w:val="20"/>
                      <w:szCs w:val="20"/>
                      <w:lang w:eastAsia="pt-BR"/>
                    </w:rPr>
                  </w:pPr>
                  <w:ins w:id="23488" w:author="Philippe Hollanda - Oliveira Trust" w:date="2022-07-19T09:57:00Z">
                    <w:r w:rsidRPr="0016760B">
                      <w:rPr>
                        <w:rFonts w:ascii="Arial" w:eastAsia="Times New Roman" w:hAnsi="Arial" w:cs="Arial"/>
                        <w:color w:val="000000"/>
                        <w:sz w:val="20"/>
                        <w:szCs w:val="20"/>
                        <w:lang w:eastAsia="pt-BR"/>
                      </w:rPr>
                      <w:t>R$ 10.553,68</w:t>
                    </w:r>
                  </w:ins>
                </w:p>
              </w:tc>
            </w:tr>
            <w:tr w:rsidR="0016760B" w:rsidRPr="0016760B" w14:paraId="3A55C5A0" w14:textId="77777777" w:rsidTr="0016760B">
              <w:trPr>
                <w:trHeight w:val="1785"/>
                <w:ins w:id="234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5448FD" w14:textId="77777777" w:rsidR="0016760B" w:rsidRPr="0016760B" w:rsidRDefault="0016760B" w:rsidP="0016760B">
                  <w:pPr>
                    <w:autoSpaceDE/>
                    <w:autoSpaceDN/>
                    <w:adjustRightInd/>
                    <w:jc w:val="center"/>
                    <w:rPr>
                      <w:ins w:id="23490" w:author="Philippe Hollanda - Oliveira Trust" w:date="2022-07-19T09:57:00Z"/>
                      <w:rFonts w:ascii="Arial" w:eastAsia="Times New Roman" w:hAnsi="Arial" w:cs="Arial"/>
                      <w:color w:val="000000"/>
                      <w:sz w:val="20"/>
                      <w:szCs w:val="20"/>
                      <w:lang w:eastAsia="pt-BR"/>
                    </w:rPr>
                  </w:pPr>
                  <w:ins w:id="23491" w:author="Philippe Hollanda - Oliveira Trust" w:date="2022-07-19T09:57:00Z">
                    <w:r w:rsidRPr="0016760B">
                      <w:rPr>
                        <w:rFonts w:ascii="Arial" w:eastAsia="Times New Roman" w:hAnsi="Arial" w:cs="Arial"/>
                        <w:color w:val="000000"/>
                        <w:sz w:val="20"/>
                        <w:szCs w:val="20"/>
                        <w:lang w:eastAsia="pt-BR"/>
                      </w:rPr>
                      <w:t>COPO DESCARTÁVEL</w:t>
                    </w:r>
                  </w:ins>
                </w:p>
              </w:tc>
              <w:tc>
                <w:tcPr>
                  <w:tcW w:w="2324" w:type="dxa"/>
                  <w:tcBorders>
                    <w:top w:val="nil"/>
                    <w:left w:val="nil"/>
                    <w:bottom w:val="single" w:sz="4" w:space="0" w:color="auto"/>
                    <w:right w:val="single" w:sz="4" w:space="0" w:color="auto"/>
                  </w:tcBorders>
                  <w:shd w:val="clear" w:color="auto" w:fill="auto"/>
                  <w:noWrap/>
                  <w:vAlign w:val="center"/>
                  <w:hideMark/>
                </w:tcPr>
                <w:p w14:paraId="31811C3B" w14:textId="77777777" w:rsidR="0016760B" w:rsidRPr="0016760B" w:rsidRDefault="0016760B" w:rsidP="0016760B">
                  <w:pPr>
                    <w:autoSpaceDE/>
                    <w:autoSpaceDN/>
                    <w:adjustRightInd/>
                    <w:jc w:val="center"/>
                    <w:rPr>
                      <w:ins w:id="23492" w:author="Philippe Hollanda - Oliveira Trust" w:date="2022-07-19T09:57:00Z"/>
                      <w:rFonts w:ascii="Arial" w:eastAsia="Times New Roman" w:hAnsi="Arial" w:cs="Arial"/>
                      <w:color w:val="000000"/>
                      <w:sz w:val="20"/>
                      <w:szCs w:val="20"/>
                      <w:lang w:eastAsia="pt-BR"/>
                    </w:rPr>
                  </w:pPr>
                  <w:ins w:id="23493"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24C2E6" w14:textId="77777777" w:rsidR="0016760B" w:rsidRPr="0016760B" w:rsidRDefault="0016760B" w:rsidP="0016760B">
                  <w:pPr>
                    <w:autoSpaceDE/>
                    <w:autoSpaceDN/>
                    <w:adjustRightInd/>
                    <w:jc w:val="center"/>
                    <w:rPr>
                      <w:ins w:id="23494" w:author="Philippe Hollanda - Oliveira Trust" w:date="2022-07-19T09:57:00Z"/>
                      <w:rFonts w:ascii="Arial" w:eastAsia="Times New Roman" w:hAnsi="Arial" w:cs="Arial"/>
                      <w:color w:val="000000"/>
                      <w:sz w:val="20"/>
                      <w:szCs w:val="20"/>
                      <w:lang w:eastAsia="pt-BR"/>
                    </w:rPr>
                  </w:pPr>
                  <w:ins w:id="23495" w:author="Philippe Hollanda - Oliveira Trust" w:date="2022-07-19T09:57:00Z">
                    <w:r w:rsidRPr="0016760B">
                      <w:rPr>
                        <w:rFonts w:ascii="Arial" w:eastAsia="Times New Roman" w:hAnsi="Arial" w:cs="Arial"/>
                        <w:color w:val="000000"/>
                        <w:sz w:val="20"/>
                        <w:szCs w:val="20"/>
                        <w:lang w:eastAsia="pt-BR"/>
                      </w:rPr>
                      <w:t>R$ 848,75</w:t>
                    </w:r>
                  </w:ins>
                </w:p>
              </w:tc>
            </w:tr>
            <w:tr w:rsidR="0016760B" w:rsidRPr="0016760B" w14:paraId="5DF437BE" w14:textId="77777777" w:rsidTr="0016760B">
              <w:trPr>
                <w:trHeight w:val="1785"/>
                <w:ins w:id="234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8B5D53" w14:textId="77777777" w:rsidR="0016760B" w:rsidRPr="0016760B" w:rsidRDefault="0016760B" w:rsidP="0016760B">
                  <w:pPr>
                    <w:autoSpaceDE/>
                    <w:autoSpaceDN/>
                    <w:adjustRightInd/>
                    <w:jc w:val="center"/>
                    <w:rPr>
                      <w:ins w:id="23497" w:author="Philippe Hollanda - Oliveira Trust" w:date="2022-07-19T09:57:00Z"/>
                      <w:rFonts w:ascii="Arial" w:eastAsia="Times New Roman" w:hAnsi="Arial" w:cs="Arial"/>
                      <w:color w:val="000000"/>
                      <w:sz w:val="20"/>
                      <w:szCs w:val="20"/>
                      <w:lang w:eastAsia="pt-BR"/>
                    </w:rPr>
                  </w:pPr>
                  <w:ins w:id="23498" w:author="Philippe Hollanda - Oliveira Trust" w:date="2022-07-19T09:57:00Z">
                    <w:r w:rsidRPr="0016760B">
                      <w:rPr>
                        <w:rFonts w:ascii="Arial" w:eastAsia="Times New Roman" w:hAnsi="Arial" w:cs="Arial"/>
                        <w:color w:val="000000"/>
                        <w:sz w:val="20"/>
                        <w:szCs w:val="20"/>
                        <w:lang w:eastAsia="pt-BR"/>
                      </w:rPr>
                      <w:lastRenderedPageBreak/>
                      <w:t>METALON</w:t>
                    </w:r>
                  </w:ins>
                </w:p>
              </w:tc>
              <w:tc>
                <w:tcPr>
                  <w:tcW w:w="2324" w:type="dxa"/>
                  <w:tcBorders>
                    <w:top w:val="nil"/>
                    <w:left w:val="nil"/>
                    <w:bottom w:val="nil"/>
                    <w:right w:val="single" w:sz="4" w:space="0" w:color="auto"/>
                  </w:tcBorders>
                  <w:shd w:val="clear" w:color="auto" w:fill="auto"/>
                  <w:noWrap/>
                  <w:vAlign w:val="center"/>
                  <w:hideMark/>
                </w:tcPr>
                <w:p w14:paraId="0887F699" w14:textId="77777777" w:rsidR="0016760B" w:rsidRPr="0016760B" w:rsidRDefault="0016760B" w:rsidP="0016760B">
                  <w:pPr>
                    <w:autoSpaceDE/>
                    <w:autoSpaceDN/>
                    <w:adjustRightInd/>
                    <w:jc w:val="center"/>
                    <w:rPr>
                      <w:ins w:id="23499" w:author="Philippe Hollanda - Oliveira Trust" w:date="2022-07-19T09:57:00Z"/>
                      <w:rFonts w:ascii="Arial" w:eastAsia="Times New Roman" w:hAnsi="Arial" w:cs="Arial"/>
                      <w:color w:val="000000"/>
                      <w:sz w:val="20"/>
                      <w:szCs w:val="20"/>
                      <w:lang w:eastAsia="pt-BR"/>
                    </w:rPr>
                  </w:pPr>
                  <w:ins w:id="23500" w:author="Philippe Hollanda - Oliveira Trust" w:date="2022-07-19T09:57:00Z">
                    <w:r w:rsidRPr="0016760B">
                      <w:rPr>
                        <w:rFonts w:ascii="Arial" w:eastAsia="Times New Roman" w:hAnsi="Arial" w:cs="Arial"/>
                        <w:color w:val="000000"/>
                        <w:sz w:val="20"/>
                        <w:szCs w:val="20"/>
                        <w:lang w:eastAsia="pt-BR"/>
                      </w:rPr>
                      <w:t>09/09/2021</w:t>
                    </w:r>
                  </w:ins>
                </w:p>
              </w:tc>
              <w:tc>
                <w:tcPr>
                  <w:tcW w:w="2324" w:type="dxa"/>
                  <w:tcBorders>
                    <w:top w:val="nil"/>
                    <w:left w:val="nil"/>
                    <w:bottom w:val="nil"/>
                    <w:right w:val="single" w:sz="4" w:space="0" w:color="auto"/>
                  </w:tcBorders>
                  <w:shd w:val="clear" w:color="auto" w:fill="auto"/>
                  <w:noWrap/>
                  <w:vAlign w:val="center"/>
                  <w:hideMark/>
                </w:tcPr>
                <w:p w14:paraId="630BFCF5" w14:textId="77777777" w:rsidR="0016760B" w:rsidRPr="0016760B" w:rsidRDefault="0016760B" w:rsidP="0016760B">
                  <w:pPr>
                    <w:autoSpaceDE/>
                    <w:autoSpaceDN/>
                    <w:adjustRightInd/>
                    <w:jc w:val="center"/>
                    <w:rPr>
                      <w:ins w:id="23501" w:author="Philippe Hollanda - Oliveira Trust" w:date="2022-07-19T09:57:00Z"/>
                      <w:rFonts w:ascii="Arial" w:eastAsia="Times New Roman" w:hAnsi="Arial" w:cs="Arial"/>
                      <w:color w:val="000000"/>
                      <w:sz w:val="20"/>
                      <w:szCs w:val="20"/>
                      <w:lang w:eastAsia="pt-BR"/>
                    </w:rPr>
                  </w:pPr>
                  <w:ins w:id="23502" w:author="Philippe Hollanda - Oliveira Trust" w:date="2022-07-19T09:57:00Z">
                    <w:r w:rsidRPr="0016760B">
                      <w:rPr>
                        <w:rFonts w:ascii="Arial" w:eastAsia="Times New Roman" w:hAnsi="Arial" w:cs="Arial"/>
                        <w:color w:val="000000"/>
                        <w:sz w:val="20"/>
                        <w:szCs w:val="20"/>
                        <w:lang w:eastAsia="pt-BR"/>
                      </w:rPr>
                      <w:t>R$ 4.141,00</w:t>
                    </w:r>
                  </w:ins>
                </w:p>
              </w:tc>
            </w:tr>
            <w:tr w:rsidR="0016760B" w:rsidRPr="0016760B" w14:paraId="1EC8C883" w14:textId="77777777" w:rsidTr="0016760B">
              <w:trPr>
                <w:trHeight w:val="1785"/>
                <w:ins w:id="2350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D0B4DB6" w14:textId="77777777" w:rsidR="0016760B" w:rsidRPr="0016760B" w:rsidRDefault="0016760B" w:rsidP="0016760B">
                  <w:pPr>
                    <w:autoSpaceDE/>
                    <w:autoSpaceDN/>
                    <w:adjustRightInd/>
                    <w:jc w:val="center"/>
                    <w:rPr>
                      <w:ins w:id="23504" w:author="Philippe Hollanda - Oliveira Trust" w:date="2022-07-19T09:57:00Z"/>
                      <w:rFonts w:ascii="Arial" w:eastAsia="Times New Roman" w:hAnsi="Arial" w:cs="Arial"/>
                      <w:color w:val="000000"/>
                      <w:sz w:val="20"/>
                      <w:szCs w:val="20"/>
                      <w:lang w:eastAsia="pt-BR"/>
                    </w:rPr>
                  </w:pPr>
                  <w:ins w:id="23505" w:author="Philippe Hollanda - Oliveira Trust" w:date="2022-07-19T09:57:00Z">
                    <w:r w:rsidRPr="0016760B">
                      <w:rPr>
                        <w:rFonts w:ascii="Arial" w:eastAsia="Times New Roman" w:hAnsi="Arial" w:cs="Arial"/>
                        <w:color w:val="000000"/>
                        <w:sz w:val="20"/>
                        <w:szCs w:val="20"/>
                        <w:lang w:eastAsia="pt-BR"/>
                      </w:rPr>
                      <w:t>PERFIL</w:t>
                    </w:r>
                  </w:ins>
                </w:p>
              </w:tc>
              <w:tc>
                <w:tcPr>
                  <w:tcW w:w="2324" w:type="dxa"/>
                  <w:tcBorders>
                    <w:top w:val="single" w:sz="4" w:space="0" w:color="auto"/>
                    <w:left w:val="nil"/>
                    <w:bottom w:val="single" w:sz="4" w:space="0" w:color="auto"/>
                    <w:right w:val="single" w:sz="4" w:space="0" w:color="auto"/>
                  </w:tcBorders>
                  <w:shd w:val="clear" w:color="auto" w:fill="auto"/>
                  <w:noWrap/>
                  <w:vAlign w:val="center"/>
                  <w:hideMark/>
                </w:tcPr>
                <w:p w14:paraId="35B12937" w14:textId="77777777" w:rsidR="0016760B" w:rsidRPr="0016760B" w:rsidRDefault="0016760B" w:rsidP="0016760B">
                  <w:pPr>
                    <w:autoSpaceDE/>
                    <w:autoSpaceDN/>
                    <w:adjustRightInd/>
                    <w:jc w:val="center"/>
                    <w:rPr>
                      <w:ins w:id="23506" w:author="Philippe Hollanda - Oliveira Trust" w:date="2022-07-19T09:57:00Z"/>
                      <w:rFonts w:ascii="Arial" w:eastAsia="Times New Roman" w:hAnsi="Arial" w:cs="Arial"/>
                      <w:color w:val="000000"/>
                      <w:sz w:val="20"/>
                      <w:szCs w:val="20"/>
                      <w:lang w:eastAsia="pt-BR"/>
                    </w:rPr>
                  </w:pPr>
                  <w:ins w:id="23507"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single" w:sz="4" w:space="0" w:color="auto"/>
                    <w:left w:val="nil"/>
                    <w:bottom w:val="single" w:sz="4" w:space="0" w:color="auto"/>
                    <w:right w:val="single" w:sz="4" w:space="0" w:color="auto"/>
                  </w:tcBorders>
                  <w:shd w:val="clear" w:color="auto" w:fill="auto"/>
                  <w:noWrap/>
                  <w:vAlign w:val="center"/>
                  <w:hideMark/>
                </w:tcPr>
                <w:p w14:paraId="6887049C" w14:textId="77777777" w:rsidR="0016760B" w:rsidRPr="0016760B" w:rsidRDefault="0016760B" w:rsidP="0016760B">
                  <w:pPr>
                    <w:autoSpaceDE/>
                    <w:autoSpaceDN/>
                    <w:adjustRightInd/>
                    <w:jc w:val="center"/>
                    <w:rPr>
                      <w:ins w:id="23508" w:author="Philippe Hollanda - Oliveira Trust" w:date="2022-07-19T09:57:00Z"/>
                      <w:rFonts w:ascii="Arial" w:eastAsia="Times New Roman" w:hAnsi="Arial" w:cs="Arial"/>
                      <w:color w:val="000000"/>
                      <w:sz w:val="20"/>
                      <w:szCs w:val="20"/>
                      <w:lang w:eastAsia="pt-BR"/>
                    </w:rPr>
                  </w:pPr>
                  <w:ins w:id="23509" w:author="Philippe Hollanda - Oliveira Trust" w:date="2022-07-19T09:57:00Z">
                    <w:r w:rsidRPr="0016760B">
                      <w:rPr>
                        <w:rFonts w:ascii="Arial" w:eastAsia="Times New Roman" w:hAnsi="Arial" w:cs="Arial"/>
                        <w:color w:val="000000"/>
                        <w:sz w:val="20"/>
                        <w:szCs w:val="20"/>
                        <w:lang w:eastAsia="pt-BR"/>
                      </w:rPr>
                      <w:t>R$ 1.959,74</w:t>
                    </w:r>
                  </w:ins>
                </w:p>
              </w:tc>
            </w:tr>
            <w:tr w:rsidR="0016760B" w:rsidRPr="0016760B" w14:paraId="564569B0" w14:textId="77777777" w:rsidTr="0016760B">
              <w:trPr>
                <w:trHeight w:val="1785"/>
                <w:ins w:id="2351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7C11C63" w14:textId="77777777" w:rsidR="0016760B" w:rsidRPr="0016760B" w:rsidRDefault="0016760B" w:rsidP="0016760B">
                  <w:pPr>
                    <w:autoSpaceDE/>
                    <w:autoSpaceDN/>
                    <w:adjustRightInd/>
                    <w:rPr>
                      <w:ins w:id="2351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66AD0CA" w14:textId="77777777" w:rsidR="0016760B" w:rsidRPr="0016760B" w:rsidRDefault="0016760B" w:rsidP="0016760B">
                  <w:pPr>
                    <w:autoSpaceDE/>
                    <w:autoSpaceDN/>
                    <w:adjustRightInd/>
                    <w:jc w:val="center"/>
                    <w:rPr>
                      <w:ins w:id="23512" w:author="Philippe Hollanda - Oliveira Trust" w:date="2022-07-19T09:57:00Z"/>
                      <w:rFonts w:ascii="Arial" w:eastAsia="Times New Roman" w:hAnsi="Arial" w:cs="Arial"/>
                      <w:color w:val="000000"/>
                      <w:sz w:val="20"/>
                      <w:szCs w:val="20"/>
                      <w:lang w:eastAsia="pt-BR"/>
                    </w:rPr>
                  </w:pPr>
                  <w:ins w:id="23513" w:author="Philippe Hollanda - Oliveira Trust" w:date="2022-07-19T09:57:00Z">
                    <w:r w:rsidRPr="0016760B">
                      <w:rPr>
                        <w:rFonts w:ascii="Arial" w:eastAsia="Times New Roman" w:hAnsi="Arial" w:cs="Arial"/>
                        <w:color w:val="000000"/>
                        <w:sz w:val="20"/>
                        <w:szCs w:val="20"/>
                        <w:lang w:eastAsia="pt-BR"/>
                      </w:rPr>
                      <w:t>23/09/2021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D8B285" w14:textId="77777777" w:rsidR="0016760B" w:rsidRPr="0016760B" w:rsidRDefault="0016760B" w:rsidP="0016760B">
                  <w:pPr>
                    <w:autoSpaceDE/>
                    <w:autoSpaceDN/>
                    <w:adjustRightInd/>
                    <w:jc w:val="center"/>
                    <w:rPr>
                      <w:ins w:id="23514" w:author="Philippe Hollanda - Oliveira Trust" w:date="2022-07-19T09:57:00Z"/>
                      <w:rFonts w:ascii="Arial" w:eastAsia="Times New Roman" w:hAnsi="Arial" w:cs="Arial"/>
                      <w:color w:val="000000"/>
                      <w:sz w:val="20"/>
                      <w:szCs w:val="20"/>
                      <w:lang w:eastAsia="pt-BR"/>
                    </w:rPr>
                  </w:pPr>
                  <w:ins w:id="23515" w:author="Philippe Hollanda - Oliveira Trust" w:date="2022-07-19T09:57:00Z">
                    <w:r w:rsidRPr="0016760B">
                      <w:rPr>
                        <w:rFonts w:ascii="Arial" w:eastAsia="Times New Roman" w:hAnsi="Arial" w:cs="Arial"/>
                        <w:color w:val="000000"/>
                        <w:sz w:val="20"/>
                        <w:szCs w:val="20"/>
                        <w:lang w:eastAsia="pt-BR"/>
                      </w:rPr>
                      <w:t>R$ 1.959,73</w:t>
                    </w:r>
                  </w:ins>
                </w:p>
              </w:tc>
            </w:tr>
            <w:tr w:rsidR="0016760B" w:rsidRPr="0016760B" w14:paraId="2BF588A9" w14:textId="77777777" w:rsidTr="0016760B">
              <w:trPr>
                <w:trHeight w:val="1785"/>
                <w:ins w:id="2351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FF468D1" w14:textId="77777777" w:rsidR="0016760B" w:rsidRPr="0016760B" w:rsidRDefault="0016760B" w:rsidP="0016760B">
                  <w:pPr>
                    <w:autoSpaceDE/>
                    <w:autoSpaceDN/>
                    <w:adjustRightInd/>
                    <w:rPr>
                      <w:ins w:id="2351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E65F8A3" w14:textId="77777777" w:rsidR="0016760B" w:rsidRPr="0016760B" w:rsidRDefault="0016760B" w:rsidP="0016760B">
                  <w:pPr>
                    <w:autoSpaceDE/>
                    <w:autoSpaceDN/>
                    <w:adjustRightInd/>
                    <w:jc w:val="center"/>
                    <w:rPr>
                      <w:ins w:id="23518" w:author="Philippe Hollanda - Oliveira Trust" w:date="2022-07-19T09:57:00Z"/>
                      <w:rFonts w:ascii="Arial" w:eastAsia="Times New Roman" w:hAnsi="Arial" w:cs="Arial"/>
                      <w:color w:val="000000"/>
                      <w:sz w:val="20"/>
                      <w:szCs w:val="20"/>
                      <w:lang w:eastAsia="pt-BR"/>
                    </w:rPr>
                  </w:pPr>
                  <w:ins w:id="23519" w:author="Philippe Hollanda - Oliveira Trust" w:date="2022-07-19T09:57:00Z">
                    <w:r w:rsidRPr="0016760B">
                      <w:rPr>
                        <w:rFonts w:ascii="Arial" w:eastAsia="Times New Roman" w:hAnsi="Arial" w:cs="Arial"/>
                        <w:color w:val="000000"/>
                        <w:sz w:val="20"/>
                        <w:szCs w:val="20"/>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004F78" w14:textId="77777777" w:rsidR="0016760B" w:rsidRPr="0016760B" w:rsidRDefault="0016760B" w:rsidP="0016760B">
                  <w:pPr>
                    <w:autoSpaceDE/>
                    <w:autoSpaceDN/>
                    <w:adjustRightInd/>
                    <w:jc w:val="center"/>
                    <w:rPr>
                      <w:ins w:id="23520" w:author="Philippe Hollanda - Oliveira Trust" w:date="2022-07-19T09:57:00Z"/>
                      <w:rFonts w:ascii="Arial" w:eastAsia="Times New Roman" w:hAnsi="Arial" w:cs="Arial"/>
                      <w:color w:val="000000"/>
                      <w:sz w:val="20"/>
                      <w:szCs w:val="20"/>
                      <w:lang w:eastAsia="pt-BR"/>
                    </w:rPr>
                  </w:pPr>
                  <w:ins w:id="23521" w:author="Philippe Hollanda - Oliveira Trust" w:date="2022-07-19T09:57:00Z">
                    <w:r w:rsidRPr="0016760B">
                      <w:rPr>
                        <w:rFonts w:ascii="Arial" w:eastAsia="Times New Roman" w:hAnsi="Arial" w:cs="Arial"/>
                        <w:color w:val="000000"/>
                        <w:sz w:val="20"/>
                        <w:szCs w:val="20"/>
                        <w:lang w:eastAsia="pt-BR"/>
                      </w:rPr>
                      <w:t>R$ 1.959,73</w:t>
                    </w:r>
                  </w:ins>
                </w:p>
              </w:tc>
            </w:tr>
            <w:tr w:rsidR="0016760B" w:rsidRPr="0016760B" w14:paraId="0EEFE06E" w14:textId="77777777" w:rsidTr="0016760B">
              <w:trPr>
                <w:trHeight w:val="1785"/>
                <w:ins w:id="235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887B9D" w14:textId="77777777" w:rsidR="0016760B" w:rsidRPr="0016760B" w:rsidRDefault="0016760B" w:rsidP="0016760B">
                  <w:pPr>
                    <w:autoSpaceDE/>
                    <w:autoSpaceDN/>
                    <w:adjustRightInd/>
                    <w:jc w:val="center"/>
                    <w:rPr>
                      <w:ins w:id="23523" w:author="Philippe Hollanda - Oliveira Trust" w:date="2022-07-19T09:57:00Z"/>
                      <w:rFonts w:ascii="Arial" w:eastAsia="Times New Roman" w:hAnsi="Arial" w:cs="Arial"/>
                      <w:color w:val="000000"/>
                      <w:sz w:val="20"/>
                      <w:szCs w:val="20"/>
                      <w:lang w:eastAsia="pt-BR"/>
                    </w:rPr>
                  </w:pPr>
                  <w:ins w:id="23524" w:author="Philippe Hollanda - Oliveira Trust" w:date="2022-07-19T09:57:00Z">
                    <w:r w:rsidRPr="0016760B">
                      <w:rPr>
                        <w:rFonts w:ascii="Arial" w:eastAsia="Times New Roman" w:hAnsi="Arial" w:cs="Arial"/>
                        <w:color w:val="000000"/>
                        <w:sz w:val="20"/>
                        <w:szCs w:val="20"/>
                        <w:lang w:eastAsia="pt-BR"/>
                      </w:rPr>
                      <w:t>CHAPA</w:t>
                    </w:r>
                  </w:ins>
                </w:p>
              </w:tc>
              <w:tc>
                <w:tcPr>
                  <w:tcW w:w="2324" w:type="dxa"/>
                  <w:tcBorders>
                    <w:top w:val="nil"/>
                    <w:left w:val="nil"/>
                    <w:bottom w:val="single" w:sz="4" w:space="0" w:color="auto"/>
                    <w:right w:val="single" w:sz="4" w:space="0" w:color="auto"/>
                  </w:tcBorders>
                  <w:shd w:val="clear" w:color="auto" w:fill="auto"/>
                  <w:noWrap/>
                  <w:vAlign w:val="center"/>
                  <w:hideMark/>
                </w:tcPr>
                <w:p w14:paraId="5FFADCB2" w14:textId="77777777" w:rsidR="0016760B" w:rsidRPr="0016760B" w:rsidRDefault="0016760B" w:rsidP="0016760B">
                  <w:pPr>
                    <w:autoSpaceDE/>
                    <w:autoSpaceDN/>
                    <w:adjustRightInd/>
                    <w:jc w:val="center"/>
                    <w:rPr>
                      <w:ins w:id="23525" w:author="Philippe Hollanda - Oliveira Trust" w:date="2022-07-19T09:57:00Z"/>
                      <w:rFonts w:ascii="Arial" w:eastAsia="Times New Roman" w:hAnsi="Arial" w:cs="Arial"/>
                      <w:color w:val="000000"/>
                      <w:sz w:val="20"/>
                      <w:szCs w:val="20"/>
                      <w:lang w:eastAsia="pt-BR"/>
                    </w:rPr>
                  </w:pPr>
                  <w:ins w:id="23526"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F18E61" w14:textId="77777777" w:rsidR="0016760B" w:rsidRPr="0016760B" w:rsidRDefault="0016760B" w:rsidP="0016760B">
                  <w:pPr>
                    <w:autoSpaceDE/>
                    <w:autoSpaceDN/>
                    <w:adjustRightInd/>
                    <w:jc w:val="center"/>
                    <w:rPr>
                      <w:ins w:id="23527" w:author="Philippe Hollanda - Oliveira Trust" w:date="2022-07-19T09:57:00Z"/>
                      <w:rFonts w:ascii="Arial" w:eastAsia="Times New Roman" w:hAnsi="Arial" w:cs="Arial"/>
                      <w:color w:val="000000"/>
                      <w:sz w:val="20"/>
                      <w:szCs w:val="20"/>
                      <w:lang w:eastAsia="pt-BR"/>
                    </w:rPr>
                  </w:pPr>
                  <w:ins w:id="23528" w:author="Philippe Hollanda - Oliveira Trust" w:date="2022-07-19T09:57:00Z">
                    <w:r w:rsidRPr="0016760B">
                      <w:rPr>
                        <w:rFonts w:ascii="Arial" w:eastAsia="Times New Roman" w:hAnsi="Arial" w:cs="Arial"/>
                        <w:color w:val="000000"/>
                        <w:sz w:val="20"/>
                        <w:szCs w:val="20"/>
                        <w:lang w:eastAsia="pt-BR"/>
                      </w:rPr>
                      <w:t>R$ 576,00</w:t>
                    </w:r>
                  </w:ins>
                </w:p>
              </w:tc>
            </w:tr>
            <w:tr w:rsidR="0016760B" w:rsidRPr="0016760B" w14:paraId="6740EBA0" w14:textId="77777777" w:rsidTr="0016760B">
              <w:trPr>
                <w:trHeight w:val="1785"/>
                <w:ins w:id="235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81907D" w14:textId="77777777" w:rsidR="0016760B" w:rsidRPr="0016760B" w:rsidRDefault="0016760B" w:rsidP="0016760B">
                  <w:pPr>
                    <w:autoSpaceDE/>
                    <w:autoSpaceDN/>
                    <w:adjustRightInd/>
                    <w:jc w:val="center"/>
                    <w:rPr>
                      <w:ins w:id="23530" w:author="Philippe Hollanda - Oliveira Trust" w:date="2022-07-19T09:57:00Z"/>
                      <w:rFonts w:ascii="Arial" w:eastAsia="Times New Roman" w:hAnsi="Arial" w:cs="Arial"/>
                      <w:color w:val="000000"/>
                      <w:sz w:val="20"/>
                      <w:szCs w:val="20"/>
                      <w:lang w:eastAsia="pt-BR"/>
                    </w:rPr>
                  </w:pPr>
                  <w:ins w:id="23531" w:author="Philippe Hollanda - Oliveira Trust" w:date="2022-07-19T09:57:00Z">
                    <w:r w:rsidRPr="0016760B">
                      <w:rPr>
                        <w:rFonts w:ascii="Arial" w:eastAsia="Times New Roman" w:hAnsi="Arial" w:cs="Arial"/>
                        <w:color w:val="000000"/>
                        <w:sz w:val="20"/>
                        <w:szCs w:val="20"/>
                        <w:lang w:eastAsia="pt-BR"/>
                      </w:rPr>
                      <w:lastRenderedPageBreak/>
                      <w:t>HASTE / CABO</w:t>
                    </w:r>
                  </w:ins>
                </w:p>
              </w:tc>
              <w:tc>
                <w:tcPr>
                  <w:tcW w:w="2324" w:type="dxa"/>
                  <w:tcBorders>
                    <w:top w:val="nil"/>
                    <w:left w:val="nil"/>
                    <w:bottom w:val="single" w:sz="4" w:space="0" w:color="auto"/>
                    <w:right w:val="single" w:sz="4" w:space="0" w:color="auto"/>
                  </w:tcBorders>
                  <w:shd w:val="clear" w:color="auto" w:fill="auto"/>
                  <w:noWrap/>
                  <w:vAlign w:val="center"/>
                  <w:hideMark/>
                </w:tcPr>
                <w:p w14:paraId="3C90CB8D" w14:textId="77777777" w:rsidR="0016760B" w:rsidRPr="0016760B" w:rsidRDefault="0016760B" w:rsidP="0016760B">
                  <w:pPr>
                    <w:autoSpaceDE/>
                    <w:autoSpaceDN/>
                    <w:adjustRightInd/>
                    <w:jc w:val="center"/>
                    <w:rPr>
                      <w:ins w:id="23532" w:author="Philippe Hollanda - Oliveira Trust" w:date="2022-07-19T09:57:00Z"/>
                      <w:rFonts w:ascii="Arial" w:eastAsia="Times New Roman" w:hAnsi="Arial" w:cs="Arial"/>
                      <w:color w:val="000000"/>
                      <w:sz w:val="20"/>
                      <w:szCs w:val="20"/>
                      <w:lang w:eastAsia="pt-BR"/>
                    </w:rPr>
                  </w:pPr>
                  <w:ins w:id="23533"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DDA649" w14:textId="77777777" w:rsidR="0016760B" w:rsidRPr="0016760B" w:rsidRDefault="0016760B" w:rsidP="0016760B">
                  <w:pPr>
                    <w:autoSpaceDE/>
                    <w:autoSpaceDN/>
                    <w:adjustRightInd/>
                    <w:jc w:val="center"/>
                    <w:rPr>
                      <w:ins w:id="23534" w:author="Philippe Hollanda - Oliveira Trust" w:date="2022-07-19T09:57:00Z"/>
                      <w:rFonts w:ascii="Arial" w:eastAsia="Times New Roman" w:hAnsi="Arial" w:cs="Arial"/>
                      <w:color w:val="000000"/>
                      <w:sz w:val="20"/>
                      <w:szCs w:val="20"/>
                      <w:lang w:eastAsia="pt-BR"/>
                    </w:rPr>
                  </w:pPr>
                  <w:ins w:id="23535" w:author="Philippe Hollanda - Oliveira Trust" w:date="2022-07-19T09:57:00Z">
                    <w:r w:rsidRPr="0016760B">
                      <w:rPr>
                        <w:rFonts w:ascii="Arial" w:eastAsia="Times New Roman" w:hAnsi="Arial" w:cs="Arial"/>
                        <w:color w:val="000000"/>
                        <w:sz w:val="20"/>
                        <w:szCs w:val="20"/>
                        <w:lang w:eastAsia="pt-BR"/>
                      </w:rPr>
                      <w:t>R$ 7.462,00</w:t>
                    </w:r>
                  </w:ins>
                </w:p>
              </w:tc>
            </w:tr>
            <w:tr w:rsidR="0016760B" w:rsidRPr="0016760B" w14:paraId="01AFF685" w14:textId="77777777" w:rsidTr="0016760B">
              <w:trPr>
                <w:trHeight w:val="1785"/>
                <w:ins w:id="235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9C404D" w14:textId="77777777" w:rsidR="0016760B" w:rsidRPr="0016760B" w:rsidRDefault="0016760B" w:rsidP="0016760B">
                  <w:pPr>
                    <w:autoSpaceDE/>
                    <w:autoSpaceDN/>
                    <w:adjustRightInd/>
                    <w:jc w:val="center"/>
                    <w:rPr>
                      <w:ins w:id="23537" w:author="Philippe Hollanda - Oliveira Trust" w:date="2022-07-19T09:57:00Z"/>
                      <w:rFonts w:ascii="Arial" w:eastAsia="Times New Roman" w:hAnsi="Arial" w:cs="Arial"/>
                      <w:color w:val="000000"/>
                      <w:sz w:val="20"/>
                      <w:szCs w:val="20"/>
                      <w:lang w:eastAsia="pt-BR"/>
                    </w:rPr>
                  </w:pPr>
                  <w:ins w:id="23538" w:author="Philippe Hollanda - Oliveira Trust" w:date="2022-07-19T09:57:00Z">
                    <w:r w:rsidRPr="0016760B">
                      <w:rPr>
                        <w:rFonts w:ascii="Arial" w:eastAsia="Times New Roman" w:hAnsi="Arial" w:cs="Arial"/>
                        <w:color w:val="000000"/>
                        <w:sz w:val="20"/>
                        <w:szCs w:val="20"/>
                        <w:lang w:eastAsia="pt-BR"/>
                      </w:rPr>
                      <w:t>CHAPA</w:t>
                    </w:r>
                  </w:ins>
                </w:p>
              </w:tc>
              <w:tc>
                <w:tcPr>
                  <w:tcW w:w="2324" w:type="dxa"/>
                  <w:tcBorders>
                    <w:top w:val="nil"/>
                    <w:left w:val="nil"/>
                    <w:bottom w:val="single" w:sz="4" w:space="0" w:color="auto"/>
                    <w:right w:val="single" w:sz="4" w:space="0" w:color="auto"/>
                  </w:tcBorders>
                  <w:shd w:val="clear" w:color="auto" w:fill="auto"/>
                  <w:noWrap/>
                  <w:vAlign w:val="center"/>
                  <w:hideMark/>
                </w:tcPr>
                <w:p w14:paraId="455BA862" w14:textId="77777777" w:rsidR="0016760B" w:rsidRPr="0016760B" w:rsidRDefault="0016760B" w:rsidP="0016760B">
                  <w:pPr>
                    <w:autoSpaceDE/>
                    <w:autoSpaceDN/>
                    <w:adjustRightInd/>
                    <w:jc w:val="center"/>
                    <w:rPr>
                      <w:ins w:id="23539" w:author="Philippe Hollanda - Oliveira Trust" w:date="2022-07-19T09:57:00Z"/>
                      <w:rFonts w:ascii="Arial" w:eastAsia="Times New Roman" w:hAnsi="Arial" w:cs="Arial"/>
                      <w:color w:val="000000"/>
                      <w:sz w:val="20"/>
                      <w:szCs w:val="20"/>
                      <w:lang w:eastAsia="pt-BR"/>
                    </w:rPr>
                  </w:pPr>
                  <w:ins w:id="23540"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578C58" w14:textId="77777777" w:rsidR="0016760B" w:rsidRPr="0016760B" w:rsidRDefault="0016760B" w:rsidP="0016760B">
                  <w:pPr>
                    <w:autoSpaceDE/>
                    <w:autoSpaceDN/>
                    <w:adjustRightInd/>
                    <w:jc w:val="center"/>
                    <w:rPr>
                      <w:ins w:id="23541" w:author="Philippe Hollanda - Oliveira Trust" w:date="2022-07-19T09:57:00Z"/>
                      <w:rFonts w:ascii="Arial" w:eastAsia="Times New Roman" w:hAnsi="Arial" w:cs="Arial"/>
                      <w:color w:val="000000"/>
                      <w:sz w:val="20"/>
                      <w:szCs w:val="20"/>
                      <w:lang w:eastAsia="pt-BR"/>
                    </w:rPr>
                  </w:pPr>
                  <w:ins w:id="23542" w:author="Philippe Hollanda - Oliveira Trust" w:date="2022-07-19T09:57:00Z">
                    <w:r w:rsidRPr="0016760B">
                      <w:rPr>
                        <w:rFonts w:ascii="Arial" w:eastAsia="Times New Roman" w:hAnsi="Arial" w:cs="Arial"/>
                        <w:color w:val="000000"/>
                        <w:sz w:val="20"/>
                        <w:szCs w:val="20"/>
                        <w:lang w:eastAsia="pt-BR"/>
                      </w:rPr>
                      <w:t>R$ 7.397,00</w:t>
                    </w:r>
                  </w:ins>
                </w:p>
              </w:tc>
            </w:tr>
            <w:tr w:rsidR="0016760B" w:rsidRPr="0016760B" w14:paraId="19534948" w14:textId="77777777" w:rsidTr="0016760B">
              <w:trPr>
                <w:trHeight w:val="1785"/>
                <w:ins w:id="235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910B08" w14:textId="77777777" w:rsidR="0016760B" w:rsidRPr="0016760B" w:rsidRDefault="0016760B" w:rsidP="0016760B">
                  <w:pPr>
                    <w:autoSpaceDE/>
                    <w:autoSpaceDN/>
                    <w:adjustRightInd/>
                    <w:jc w:val="center"/>
                    <w:rPr>
                      <w:ins w:id="23544" w:author="Philippe Hollanda - Oliveira Trust" w:date="2022-07-19T09:57:00Z"/>
                      <w:rFonts w:ascii="Arial" w:eastAsia="Times New Roman" w:hAnsi="Arial" w:cs="Arial"/>
                      <w:color w:val="000000"/>
                      <w:sz w:val="20"/>
                      <w:szCs w:val="20"/>
                      <w:lang w:eastAsia="pt-BR"/>
                    </w:rPr>
                  </w:pPr>
                  <w:ins w:id="23545" w:author="Philippe Hollanda - Oliveira Trust" w:date="2022-07-19T09:57:00Z">
                    <w:r w:rsidRPr="0016760B">
                      <w:rPr>
                        <w:rFonts w:ascii="Arial" w:eastAsia="Times New Roman" w:hAnsi="Arial" w:cs="Arial"/>
                        <w:color w:val="000000"/>
                        <w:sz w:val="20"/>
                        <w:szCs w:val="20"/>
                        <w:lang w:eastAsia="pt-BR"/>
                      </w:rPr>
                      <w:t>PERFIL DE ALUMINIO</w:t>
                    </w:r>
                  </w:ins>
                </w:p>
              </w:tc>
              <w:tc>
                <w:tcPr>
                  <w:tcW w:w="2324" w:type="dxa"/>
                  <w:tcBorders>
                    <w:top w:val="nil"/>
                    <w:left w:val="nil"/>
                    <w:bottom w:val="single" w:sz="4" w:space="0" w:color="auto"/>
                    <w:right w:val="single" w:sz="4" w:space="0" w:color="auto"/>
                  </w:tcBorders>
                  <w:shd w:val="clear" w:color="auto" w:fill="auto"/>
                  <w:noWrap/>
                  <w:vAlign w:val="center"/>
                  <w:hideMark/>
                </w:tcPr>
                <w:p w14:paraId="15610D06" w14:textId="77777777" w:rsidR="0016760B" w:rsidRPr="0016760B" w:rsidRDefault="0016760B" w:rsidP="0016760B">
                  <w:pPr>
                    <w:autoSpaceDE/>
                    <w:autoSpaceDN/>
                    <w:adjustRightInd/>
                    <w:jc w:val="center"/>
                    <w:rPr>
                      <w:ins w:id="23546" w:author="Philippe Hollanda - Oliveira Trust" w:date="2022-07-19T09:57:00Z"/>
                      <w:rFonts w:ascii="Arial" w:eastAsia="Times New Roman" w:hAnsi="Arial" w:cs="Arial"/>
                      <w:color w:val="000000"/>
                      <w:sz w:val="20"/>
                      <w:szCs w:val="20"/>
                      <w:lang w:eastAsia="pt-BR"/>
                    </w:rPr>
                  </w:pPr>
                  <w:ins w:id="23547" w:author="Philippe Hollanda - Oliveira Trust" w:date="2022-07-19T09:57:00Z">
                    <w:r w:rsidRPr="0016760B">
                      <w:rPr>
                        <w:rFonts w:ascii="Arial" w:eastAsia="Times New Roman" w:hAnsi="Arial" w:cs="Arial"/>
                        <w:color w:val="000000"/>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3D64DD" w14:textId="77777777" w:rsidR="0016760B" w:rsidRPr="0016760B" w:rsidRDefault="0016760B" w:rsidP="0016760B">
                  <w:pPr>
                    <w:autoSpaceDE/>
                    <w:autoSpaceDN/>
                    <w:adjustRightInd/>
                    <w:jc w:val="center"/>
                    <w:rPr>
                      <w:ins w:id="23548" w:author="Philippe Hollanda - Oliveira Trust" w:date="2022-07-19T09:57:00Z"/>
                      <w:rFonts w:ascii="Arial" w:eastAsia="Times New Roman" w:hAnsi="Arial" w:cs="Arial"/>
                      <w:color w:val="000000"/>
                      <w:sz w:val="20"/>
                      <w:szCs w:val="20"/>
                      <w:lang w:eastAsia="pt-BR"/>
                    </w:rPr>
                  </w:pPr>
                  <w:ins w:id="23549" w:author="Philippe Hollanda - Oliveira Trust" w:date="2022-07-19T09:57:00Z">
                    <w:r w:rsidRPr="0016760B">
                      <w:rPr>
                        <w:rFonts w:ascii="Arial" w:eastAsia="Times New Roman" w:hAnsi="Arial" w:cs="Arial"/>
                        <w:color w:val="000000"/>
                        <w:sz w:val="20"/>
                        <w:szCs w:val="20"/>
                        <w:lang w:eastAsia="pt-BR"/>
                      </w:rPr>
                      <w:t>R$ 5.041,50</w:t>
                    </w:r>
                  </w:ins>
                </w:p>
              </w:tc>
            </w:tr>
            <w:tr w:rsidR="0016760B" w:rsidRPr="0016760B" w14:paraId="69165CCC" w14:textId="77777777" w:rsidTr="0016760B">
              <w:trPr>
                <w:trHeight w:val="1785"/>
                <w:ins w:id="23550"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B2EFE36" w14:textId="77777777" w:rsidR="0016760B" w:rsidRPr="0016760B" w:rsidRDefault="0016760B" w:rsidP="0016760B">
                  <w:pPr>
                    <w:autoSpaceDE/>
                    <w:autoSpaceDN/>
                    <w:adjustRightInd/>
                    <w:jc w:val="center"/>
                    <w:rPr>
                      <w:ins w:id="23551" w:author="Philippe Hollanda - Oliveira Trust" w:date="2022-07-19T09:57:00Z"/>
                      <w:rFonts w:ascii="Arial" w:eastAsia="Times New Roman" w:hAnsi="Arial" w:cs="Arial"/>
                      <w:color w:val="000000"/>
                      <w:sz w:val="20"/>
                      <w:szCs w:val="20"/>
                      <w:lang w:eastAsia="pt-BR"/>
                    </w:rPr>
                  </w:pPr>
                  <w:ins w:id="23552" w:author="Philippe Hollanda - Oliveira Trust" w:date="2022-07-19T09:57:00Z">
                    <w:r w:rsidRPr="0016760B">
                      <w:rPr>
                        <w:rFonts w:ascii="Arial" w:eastAsia="Times New Roman" w:hAnsi="Arial" w:cs="Arial"/>
                        <w:color w:val="000000"/>
                        <w:sz w:val="20"/>
                        <w:szCs w:val="20"/>
                        <w:lang w:eastAsia="pt-BR"/>
                      </w:rPr>
                      <w:t>SEPARADOR DE AGUA E OLEO</w:t>
                    </w:r>
                  </w:ins>
                </w:p>
              </w:tc>
              <w:tc>
                <w:tcPr>
                  <w:tcW w:w="2324" w:type="dxa"/>
                  <w:tcBorders>
                    <w:top w:val="nil"/>
                    <w:left w:val="nil"/>
                    <w:bottom w:val="single" w:sz="4" w:space="0" w:color="auto"/>
                    <w:right w:val="single" w:sz="4" w:space="0" w:color="auto"/>
                  </w:tcBorders>
                  <w:shd w:val="clear" w:color="auto" w:fill="auto"/>
                  <w:noWrap/>
                  <w:vAlign w:val="center"/>
                  <w:hideMark/>
                </w:tcPr>
                <w:p w14:paraId="44DB3A27" w14:textId="77777777" w:rsidR="0016760B" w:rsidRPr="0016760B" w:rsidRDefault="0016760B" w:rsidP="0016760B">
                  <w:pPr>
                    <w:autoSpaceDE/>
                    <w:autoSpaceDN/>
                    <w:adjustRightInd/>
                    <w:jc w:val="center"/>
                    <w:rPr>
                      <w:ins w:id="23553" w:author="Philippe Hollanda - Oliveira Trust" w:date="2022-07-19T09:57:00Z"/>
                      <w:rFonts w:ascii="Arial" w:eastAsia="Times New Roman" w:hAnsi="Arial" w:cs="Arial"/>
                      <w:color w:val="000000"/>
                      <w:sz w:val="20"/>
                      <w:szCs w:val="20"/>
                      <w:lang w:eastAsia="pt-BR"/>
                    </w:rPr>
                  </w:pPr>
                  <w:ins w:id="23554" w:author="Philippe Hollanda - Oliveira Trust" w:date="2022-07-19T09:57:00Z">
                    <w:r w:rsidRPr="0016760B">
                      <w:rPr>
                        <w:rFonts w:ascii="Arial" w:eastAsia="Times New Roman" w:hAnsi="Arial" w:cs="Arial"/>
                        <w:color w:val="000000"/>
                        <w:sz w:val="20"/>
                        <w:szCs w:val="20"/>
                        <w:lang w:eastAsia="pt-BR"/>
                      </w:rPr>
                      <w:t>01/09/2021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52D086" w14:textId="77777777" w:rsidR="0016760B" w:rsidRPr="0016760B" w:rsidRDefault="0016760B" w:rsidP="0016760B">
                  <w:pPr>
                    <w:autoSpaceDE/>
                    <w:autoSpaceDN/>
                    <w:adjustRightInd/>
                    <w:jc w:val="center"/>
                    <w:rPr>
                      <w:ins w:id="23555" w:author="Philippe Hollanda - Oliveira Trust" w:date="2022-07-19T09:57:00Z"/>
                      <w:rFonts w:ascii="Arial" w:eastAsia="Times New Roman" w:hAnsi="Arial" w:cs="Arial"/>
                      <w:color w:val="000000"/>
                      <w:sz w:val="20"/>
                      <w:szCs w:val="20"/>
                      <w:lang w:eastAsia="pt-BR"/>
                    </w:rPr>
                  </w:pPr>
                  <w:ins w:id="23556" w:author="Philippe Hollanda - Oliveira Trust" w:date="2022-07-19T09:57:00Z">
                    <w:r w:rsidRPr="0016760B">
                      <w:rPr>
                        <w:rFonts w:ascii="Arial" w:eastAsia="Times New Roman" w:hAnsi="Arial" w:cs="Arial"/>
                        <w:color w:val="000000"/>
                        <w:sz w:val="20"/>
                        <w:szCs w:val="20"/>
                        <w:lang w:eastAsia="pt-BR"/>
                      </w:rPr>
                      <w:t>R$ 57.415,08</w:t>
                    </w:r>
                  </w:ins>
                </w:p>
              </w:tc>
            </w:tr>
            <w:tr w:rsidR="0016760B" w:rsidRPr="0016760B" w14:paraId="5CFE883B" w14:textId="77777777" w:rsidTr="0016760B">
              <w:trPr>
                <w:trHeight w:val="1785"/>
                <w:ins w:id="2355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9F30030" w14:textId="77777777" w:rsidR="0016760B" w:rsidRPr="0016760B" w:rsidRDefault="0016760B" w:rsidP="0016760B">
                  <w:pPr>
                    <w:autoSpaceDE/>
                    <w:autoSpaceDN/>
                    <w:adjustRightInd/>
                    <w:rPr>
                      <w:ins w:id="2355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A5AF181" w14:textId="77777777" w:rsidR="0016760B" w:rsidRPr="0016760B" w:rsidRDefault="0016760B" w:rsidP="0016760B">
                  <w:pPr>
                    <w:autoSpaceDE/>
                    <w:autoSpaceDN/>
                    <w:adjustRightInd/>
                    <w:jc w:val="center"/>
                    <w:rPr>
                      <w:ins w:id="23559" w:author="Philippe Hollanda - Oliveira Trust" w:date="2022-07-19T09:57:00Z"/>
                      <w:rFonts w:ascii="Arial" w:eastAsia="Times New Roman" w:hAnsi="Arial" w:cs="Arial"/>
                      <w:color w:val="000000"/>
                      <w:sz w:val="20"/>
                      <w:szCs w:val="20"/>
                      <w:lang w:eastAsia="pt-BR"/>
                    </w:rPr>
                  </w:pPr>
                  <w:ins w:id="23560" w:author="Philippe Hollanda - Oliveira Trust" w:date="2022-07-19T09:57:00Z">
                    <w:r w:rsidRPr="0016760B">
                      <w:rPr>
                        <w:rFonts w:ascii="Arial" w:eastAsia="Times New Roman" w:hAnsi="Arial" w:cs="Arial"/>
                        <w:color w:val="000000"/>
                        <w:sz w:val="20"/>
                        <w:szCs w:val="20"/>
                        <w:lang w:eastAsia="pt-BR"/>
                      </w:rPr>
                      <w:t>01/10/2021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EFA0F4" w14:textId="77777777" w:rsidR="0016760B" w:rsidRPr="0016760B" w:rsidRDefault="0016760B" w:rsidP="0016760B">
                  <w:pPr>
                    <w:autoSpaceDE/>
                    <w:autoSpaceDN/>
                    <w:adjustRightInd/>
                    <w:jc w:val="center"/>
                    <w:rPr>
                      <w:ins w:id="23561" w:author="Philippe Hollanda - Oliveira Trust" w:date="2022-07-19T09:57:00Z"/>
                      <w:rFonts w:ascii="Arial" w:eastAsia="Times New Roman" w:hAnsi="Arial" w:cs="Arial"/>
                      <w:color w:val="000000"/>
                      <w:sz w:val="20"/>
                      <w:szCs w:val="20"/>
                      <w:lang w:eastAsia="pt-BR"/>
                    </w:rPr>
                  </w:pPr>
                  <w:ins w:id="23562" w:author="Philippe Hollanda - Oliveira Trust" w:date="2022-07-19T09:57:00Z">
                    <w:r w:rsidRPr="0016760B">
                      <w:rPr>
                        <w:rFonts w:ascii="Arial" w:eastAsia="Times New Roman" w:hAnsi="Arial" w:cs="Arial"/>
                        <w:color w:val="000000"/>
                        <w:sz w:val="20"/>
                        <w:szCs w:val="20"/>
                        <w:lang w:eastAsia="pt-BR"/>
                      </w:rPr>
                      <w:t>R$ 57.415,08</w:t>
                    </w:r>
                  </w:ins>
                </w:p>
              </w:tc>
            </w:tr>
            <w:tr w:rsidR="0016760B" w:rsidRPr="0016760B" w14:paraId="43E19D0C" w14:textId="77777777" w:rsidTr="0016760B">
              <w:trPr>
                <w:trHeight w:val="1785"/>
                <w:ins w:id="2356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BBD263D" w14:textId="77777777" w:rsidR="0016760B" w:rsidRPr="0016760B" w:rsidRDefault="0016760B" w:rsidP="0016760B">
                  <w:pPr>
                    <w:autoSpaceDE/>
                    <w:autoSpaceDN/>
                    <w:adjustRightInd/>
                    <w:rPr>
                      <w:ins w:id="2356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270ADBB" w14:textId="77777777" w:rsidR="0016760B" w:rsidRPr="0016760B" w:rsidRDefault="0016760B" w:rsidP="0016760B">
                  <w:pPr>
                    <w:autoSpaceDE/>
                    <w:autoSpaceDN/>
                    <w:adjustRightInd/>
                    <w:jc w:val="center"/>
                    <w:rPr>
                      <w:ins w:id="23565" w:author="Philippe Hollanda - Oliveira Trust" w:date="2022-07-19T09:57:00Z"/>
                      <w:rFonts w:ascii="Arial" w:eastAsia="Times New Roman" w:hAnsi="Arial" w:cs="Arial"/>
                      <w:color w:val="000000"/>
                      <w:sz w:val="20"/>
                      <w:szCs w:val="20"/>
                      <w:lang w:eastAsia="pt-BR"/>
                    </w:rPr>
                  </w:pPr>
                  <w:ins w:id="23566"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C5A1EC" w14:textId="77777777" w:rsidR="0016760B" w:rsidRPr="0016760B" w:rsidRDefault="0016760B" w:rsidP="0016760B">
                  <w:pPr>
                    <w:autoSpaceDE/>
                    <w:autoSpaceDN/>
                    <w:adjustRightInd/>
                    <w:jc w:val="center"/>
                    <w:rPr>
                      <w:ins w:id="23567" w:author="Philippe Hollanda - Oliveira Trust" w:date="2022-07-19T09:57:00Z"/>
                      <w:rFonts w:ascii="Arial" w:eastAsia="Times New Roman" w:hAnsi="Arial" w:cs="Arial"/>
                      <w:color w:val="000000"/>
                      <w:sz w:val="20"/>
                      <w:szCs w:val="20"/>
                      <w:lang w:eastAsia="pt-BR"/>
                    </w:rPr>
                  </w:pPr>
                  <w:ins w:id="23568" w:author="Philippe Hollanda - Oliveira Trust" w:date="2022-07-19T09:57:00Z">
                    <w:r w:rsidRPr="0016760B">
                      <w:rPr>
                        <w:rFonts w:ascii="Arial" w:eastAsia="Times New Roman" w:hAnsi="Arial" w:cs="Arial"/>
                        <w:color w:val="000000"/>
                        <w:sz w:val="20"/>
                        <w:szCs w:val="20"/>
                        <w:lang w:eastAsia="pt-BR"/>
                      </w:rPr>
                      <w:t>R$ 57.415,08</w:t>
                    </w:r>
                  </w:ins>
                </w:p>
              </w:tc>
            </w:tr>
            <w:tr w:rsidR="0016760B" w:rsidRPr="0016760B" w14:paraId="5DD7B5D8" w14:textId="77777777" w:rsidTr="0016760B">
              <w:trPr>
                <w:trHeight w:val="1785"/>
                <w:ins w:id="235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52A5AF" w14:textId="77777777" w:rsidR="0016760B" w:rsidRPr="0016760B" w:rsidRDefault="0016760B" w:rsidP="0016760B">
                  <w:pPr>
                    <w:autoSpaceDE/>
                    <w:autoSpaceDN/>
                    <w:adjustRightInd/>
                    <w:jc w:val="center"/>
                    <w:rPr>
                      <w:ins w:id="23570" w:author="Philippe Hollanda - Oliveira Trust" w:date="2022-07-19T09:57:00Z"/>
                      <w:rFonts w:ascii="Arial" w:eastAsia="Times New Roman" w:hAnsi="Arial" w:cs="Arial"/>
                      <w:color w:val="000000"/>
                      <w:sz w:val="20"/>
                      <w:szCs w:val="20"/>
                      <w:lang w:eastAsia="pt-BR"/>
                    </w:rPr>
                  </w:pPr>
                  <w:ins w:id="23571" w:author="Philippe Hollanda - Oliveira Trust" w:date="2022-07-19T09:57:00Z">
                    <w:r w:rsidRPr="0016760B">
                      <w:rPr>
                        <w:rFonts w:ascii="Arial" w:eastAsia="Times New Roman" w:hAnsi="Arial" w:cs="Arial"/>
                        <w:color w:val="000000"/>
                        <w:sz w:val="20"/>
                        <w:szCs w:val="20"/>
                        <w:lang w:eastAsia="pt-BR"/>
                      </w:rPr>
                      <w:t>MATERIAL HIDRÁULICO</w:t>
                    </w:r>
                  </w:ins>
                </w:p>
              </w:tc>
              <w:tc>
                <w:tcPr>
                  <w:tcW w:w="2324" w:type="dxa"/>
                  <w:tcBorders>
                    <w:top w:val="nil"/>
                    <w:left w:val="nil"/>
                    <w:bottom w:val="single" w:sz="4" w:space="0" w:color="auto"/>
                    <w:right w:val="single" w:sz="4" w:space="0" w:color="auto"/>
                  </w:tcBorders>
                  <w:shd w:val="clear" w:color="auto" w:fill="auto"/>
                  <w:noWrap/>
                  <w:vAlign w:val="center"/>
                  <w:hideMark/>
                </w:tcPr>
                <w:p w14:paraId="1AAAF9A0" w14:textId="77777777" w:rsidR="0016760B" w:rsidRPr="0016760B" w:rsidRDefault="0016760B" w:rsidP="0016760B">
                  <w:pPr>
                    <w:autoSpaceDE/>
                    <w:autoSpaceDN/>
                    <w:adjustRightInd/>
                    <w:jc w:val="center"/>
                    <w:rPr>
                      <w:ins w:id="23572" w:author="Philippe Hollanda - Oliveira Trust" w:date="2022-07-19T09:57:00Z"/>
                      <w:rFonts w:ascii="Arial" w:eastAsia="Times New Roman" w:hAnsi="Arial" w:cs="Arial"/>
                      <w:color w:val="000000"/>
                      <w:sz w:val="20"/>
                      <w:szCs w:val="20"/>
                      <w:lang w:eastAsia="pt-BR"/>
                    </w:rPr>
                  </w:pPr>
                  <w:ins w:id="23573" w:author="Philippe Hollanda - Oliveira Trust" w:date="2022-07-19T09:57:00Z">
                    <w:r w:rsidRPr="0016760B">
                      <w:rPr>
                        <w:rFonts w:ascii="Arial" w:eastAsia="Times New Roman" w:hAnsi="Arial" w:cs="Arial"/>
                        <w:color w:val="000000"/>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373ACE" w14:textId="77777777" w:rsidR="0016760B" w:rsidRPr="0016760B" w:rsidRDefault="0016760B" w:rsidP="0016760B">
                  <w:pPr>
                    <w:autoSpaceDE/>
                    <w:autoSpaceDN/>
                    <w:adjustRightInd/>
                    <w:jc w:val="center"/>
                    <w:rPr>
                      <w:ins w:id="23574" w:author="Philippe Hollanda - Oliveira Trust" w:date="2022-07-19T09:57:00Z"/>
                      <w:rFonts w:ascii="Arial" w:eastAsia="Times New Roman" w:hAnsi="Arial" w:cs="Arial"/>
                      <w:color w:val="000000"/>
                      <w:sz w:val="20"/>
                      <w:szCs w:val="20"/>
                      <w:lang w:eastAsia="pt-BR"/>
                    </w:rPr>
                  </w:pPr>
                  <w:ins w:id="23575" w:author="Philippe Hollanda - Oliveira Trust" w:date="2022-07-19T09:57:00Z">
                    <w:r w:rsidRPr="0016760B">
                      <w:rPr>
                        <w:rFonts w:ascii="Arial" w:eastAsia="Times New Roman" w:hAnsi="Arial" w:cs="Arial"/>
                        <w:color w:val="000000"/>
                        <w:sz w:val="20"/>
                        <w:szCs w:val="20"/>
                        <w:lang w:eastAsia="pt-BR"/>
                      </w:rPr>
                      <w:t>R$ 1.797,00</w:t>
                    </w:r>
                  </w:ins>
                </w:p>
              </w:tc>
            </w:tr>
            <w:tr w:rsidR="0016760B" w:rsidRPr="0016760B" w14:paraId="4182805B" w14:textId="77777777" w:rsidTr="0016760B">
              <w:trPr>
                <w:trHeight w:val="1785"/>
                <w:ins w:id="235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680479" w14:textId="77777777" w:rsidR="0016760B" w:rsidRPr="0016760B" w:rsidRDefault="0016760B" w:rsidP="0016760B">
                  <w:pPr>
                    <w:autoSpaceDE/>
                    <w:autoSpaceDN/>
                    <w:adjustRightInd/>
                    <w:jc w:val="center"/>
                    <w:rPr>
                      <w:ins w:id="23577" w:author="Philippe Hollanda - Oliveira Trust" w:date="2022-07-19T09:57:00Z"/>
                      <w:rFonts w:ascii="Arial" w:eastAsia="Times New Roman" w:hAnsi="Arial" w:cs="Arial"/>
                      <w:color w:val="000000"/>
                      <w:sz w:val="20"/>
                      <w:szCs w:val="20"/>
                      <w:lang w:eastAsia="pt-BR"/>
                    </w:rPr>
                  </w:pPr>
                  <w:ins w:id="23578" w:author="Philippe Hollanda - Oliveira Trust" w:date="2022-07-19T09:57:00Z">
                    <w:r w:rsidRPr="0016760B">
                      <w:rPr>
                        <w:rFonts w:ascii="Arial" w:eastAsia="Times New Roman" w:hAnsi="Arial" w:cs="Arial"/>
                        <w:color w:val="000000"/>
                        <w:sz w:val="20"/>
                        <w:szCs w:val="20"/>
                        <w:lang w:eastAsia="pt-BR"/>
                      </w:rPr>
                      <w:t xml:space="preserve">ELETRODO </w:t>
                    </w:r>
                  </w:ins>
                </w:p>
              </w:tc>
              <w:tc>
                <w:tcPr>
                  <w:tcW w:w="2324" w:type="dxa"/>
                  <w:tcBorders>
                    <w:top w:val="nil"/>
                    <w:left w:val="nil"/>
                    <w:bottom w:val="single" w:sz="4" w:space="0" w:color="auto"/>
                    <w:right w:val="single" w:sz="4" w:space="0" w:color="auto"/>
                  </w:tcBorders>
                  <w:shd w:val="clear" w:color="auto" w:fill="auto"/>
                  <w:noWrap/>
                  <w:vAlign w:val="center"/>
                  <w:hideMark/>
                </w:tcPr>
                <w:p w14:paraId="2C806A1A" w14:textId="77777777" w:rsidR="0016760B" w:rsidRPr="0016760B" w:rsidRDefault="0016760B" w:rsidP="0016760B">
                  <w:pPr>
                    <w:autoSpaceDE/>
                    <w:autoSpaceDN/>
                    <w:adjustRightInd/>
                    <w:jc w:val="center"/>
                    <w:rPr>
                      <w:ins w:id="23579" w:author="Philippe Hollanda - Oliveira Trust" w:date="2022-07-19T09:57:00Z"/>
                      <w:rFonts w:ascii="Arial" w:eastAsia="Times New Roman" w:hAnsi="Arial" w:cs="Arial"/>
                      <w:color w:val="000000"/>
                      <w:sz w:val="20"/>
                      <w:szCs w:val="20"/>
                      <w:lang w:eastAsia="pt-BR"/>
                    </w:rPr>
                  </w:pPr>
                  <w:ins w:id="23580" w:author="Philippe Hollanda - Oliveira Trust" w:date="2022-07-19T09:57:00Z">
                    <w:r w:rsidRPr="0016760B">
                      <w:rPr>
                        <w:rFonts w:ascii="Arial" w:eastAsia="Times New Roman" w:hAnsi="Arial" w:cs="Arial"/>
                        <w:color w:val="000000"/>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73409C" w14:textId="77777777" w:rsidR="0016760B" w:rsidRPr="0016760B" w:rsidRDefault="0016760B" w:rsidP="0016760B">
                  <w:pPr>
                    <w:autoSpaceDE/>
                    <w:autoSpaceDN/>
                    <w:adjustRightInd/>
                    <w:jc w:val="center"/>
                    <w:rPr>
                      <w:ins w:id="23581" w:author="Philippe Hollanda - Oliveira Trust" w:date="2022-07-19T09:57:00Z"/>
                      <w:rFonts w:ascii="Arial" w:eastAsia="Times New Roman" w:hAnsi="Arial" w:cs="Arial"/>
                      <w:color w:val="000000"/>
                      <w:sz w:val="20"/>
                      <w:szCs w:val="20"/>
                      <w:lang w:eastAsia="pt-BR"/>
                    </w:rPr>
                  </w:pPr>
                  <w:ins w:id="23582" w:author="Philippe Hollanda - Oliveira Trust" w:date="2022-07-19T09:57:00Z">
                    <w:r w:rsidRPr="0016760B">
                      <w:rPr>
                        <w:rFonts w:ascii="Arial" w:eastAsia="Times New Roman" w:hAnsi="Arial" w:cs="Arial"/>
                        <w:color w:val="000000"/>
                        <w:sz w:val="20"/>
                        <w:szCs w:val="20"/>
                        <w:lang w:eastAsia="pt-BR"/>
                      </w:rPr>
                      <w:t>R$ 280,00</w:t>
                    </w:r>
                  </w:ins>
                </w:p>
              </w:tc>
            </w:tr>
            <w:tr w:rsidR="0016760B" w:rsidRPr="0016760B" w14:paraId="7A06A76D" w14:textId="77777777" w:rsidTr="0016760B">
              <w:trPr>
                <w:trHeight w:val="1785"/>
                <w:ins w:id="235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82FB2D" w14:textId="77777777" w:rsidR="0016760B" w:rsidRPr="0016760B" w:rsidRDefault="0016760B" w:rsidP="0016760B">
                  <w:pPr>
                    <w:autoSpaceDE/>
                    <w:autoSpaceDN/>
                    <w:adjustRightInd/>
                    <w:jc w:val="center"/>
                    <w:rPr>
                      <w:ins w:id="23584" w:author="Philippe Hollanda - Oliveira Trust" w:date="2022-07-19T09:57:00Z"/>
                      <w:rFonts w:ascii="Arial" w:eastAsia="Times New Roman" w:hAnsi="Arial" w:cs="Arial"/>
                      <w:color w:val="000000"/>
                      <w:sz w:val="20"/>
                      <w:szCs w:val="20"/>
                      <w:lang w:eastAsia="pt-BR"/>
                    </w:rPr>
                  </w:pPr>
                  <w:ins w:id="23585" w:author="Philippe Hollanda - Oliveira Trust" w:date="2022-07-19T09:57:00Z">
                    <w:r w:rsidRPr="0016760B">
                      <w:rPr>
                        <w:rFonts w:ascii="Arial" w:eastAsia="Times New Roman" w:hAnsi="Arial" w:cs="Arial"/>
                        <w:color w:val="000000"/>
                        <w:sz w:val="20"/>
                        <w:szCs w:val="20"/>
                        <w:lang w:eastAsia="pt-BR"/>
                      </w:rPr>
                      <w:t>CURVA</w:t>
                    </w:r>
                  </w:ins>
                </w:p>
              </w:tc>
              <w:tc>
                <w:tcPr>
                  <w:tcW w:w="2324" w:type="dxa"/>
                  <w:tcBorders>
                    <w:top w:val="nil"/>
                    <w:left w:val="nil"/>
                    <w:bottom w:val="single" w:sz="4" w:space="0" w:color="auto"/>
                    <w:right w:val="single" w:sz="4" w:space="0" w:color="auto"/>
                  </w:tcBorders>
                  <w:shd w:val="clear" w:color="auto" w:fill="auto"/>
                  <w:noWrap/>
                  <w:vAlign w:val="center"/>
                  <w:hideMark/>
                </w:tcPr>
                <w:p w14:paraId="29EAB834" w14:textId="77777777" w:rsidR="0016760B" w:rsidRPr="0016760B" w:rsidRDefault="0016760B" w:rsidP="0016760B">
                  <w:pPr>
                    <w:autoSpaceDE/>
                    <w:autoSpaceDN/>
                    <w:adjustRightInd/>
                    <w:jc w:val="center"/>
                    <w:rPr>
                      <w:ins w:id="23586" w:author="Philippe Hollanda - Oliveira Trust" w:date="2022-07-19T09:57:00Z"/>
                      <w:rFonts w:ascii="Arial" w:eastAsia="Times New Roman" w:hAnsi="Arial" w:cs="Arial"/>
                      <w:color w:val="000000"/>
                      <w:sz w:val="20"/>
                      <w:szCs w:val="20"/>
                      <w:lang w:eastAsia="pt-BR"/>
                    </w:rPr>
                  </w:pPr>
                  <w:ins w:id="23587" w:author="Philippe Hollanda - Oliveira Trust" w:date="2022-07-19T09:57:00Z">
                    <w:r w:rsidRPr="0016760B">
                      <w:rPr>
                        <w:rFonts w:ascii="Arial" w:eastAsia="Times New Roman" w:hAnsi="Arial" w:cs="Arial"/>
                        <w:color w:val="000000"/>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A967FA" w14:textId="77777777" w:rsidR="0016760B" w:rsidRPr="0016760B" w:rsidRDefault="0016760B" w:rsidP="0016760B">
                  <w:pPr>
                    <w:autoSpaceDE/>
                    <w:autoSpaceDN/>
                    <w:adjustRightInd/>
                    <w:jc w:val="center"/>
                    <w:rPr>
                      <w:ins w:id="23588" w:author="Philippe Hollanda - Oliveira Trust" w:date="2022-07-19T09:57:00Z"/>
                      <w:rFonts w:ascii="Arial" w:eastAsia="Times New Roman" w:hAnsi="Arial" w:cs="Arial"/>
                      <w:color w:val="000000"/>
                      <w:sz w:val="20"/>
                      <w:szCs w:val="20"/>
                      <w:lang w:eastAsia="pt-BR"/>
                    </w:rPr>
                  </w:pPr>
                  <w:ins w:id="23589" w:author="Philippe Hollanda - Oliveira Trust" w:date="2022-07-19T09:57:00Z">
                    <w:r w:rsidRPr="0016760B">
                      <w:rPr>
                        <w:rFonts w:ascii="Arial" w:eastAsia="Times New Roman" w:hAnsi="Arial" w:cs="Arial"/>
                        <w:color w:val="000000"/>
                        <w:sz w:val="20"/>
                        <w:szCs w:val="20"/>
                        <w:lang w:eastAsia="pt-BR"/>
                      </w:rPr>
                      <w:t>R$ 3.040,00</w:t>
                    </w:r>
                  </w:ins>
                </w:p>
              </w:tc>
            </w:tr>
            <w:tr w:rsidR="0016760B" w:rsidRPr="0016760B" w14:paraId="19543CEA" w14:textId="77777777" w:rsidTr="0016760B">
              <w:trPr>
                <w:trHeight w:val="1785"/>
                <w:ins w:id="235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51F6FB" w14:textId="77777777" w:rsidR="0016760B" w:rsidRPr="0016760B" w:rsidRDefault="0016760B" w:rsidP="0016760B">
                  <w:pPr>
                    <w:autoSpaceDE/>
                    <w:autoSpaceDN/>
                    <w:adjustRightInd/>
                    <w:jc w:val="center"/>
                    <w:rPr>
                      <w:ins w:id="23591" w:author="Philippe Hollanda - Oliveira Trust" w:date="2022-07-19T09:57:00Z"/>
                      <w:rFonts w:ascii="Arial" w:eastAsia="Times New Roman" w:hAnsi="Arial" w:cs="Arial"/>
                      <w:color w:val="000000"/>
                      <w:sz w:val="20"/>
                      <w:szCs w:val="20"/>
                      <w:lang w:eastAsia="pt-BR"/>
                    </w:rPr>
                  </w:pPr>
                  <w:ins w:id="23592" w:author="Philippe Hollanda - Oliveira Trust" w:date="2022-07-19T09:57:00Z">
                    <w:r w:rsidRPr="0016760B">
                      <w:rPr>
                        <w:rFonts w:ascii="Arial" w:eastAsia="Times New Roman" w:hAnsi="Arial" w:cs="Arial"/>
                        <w:color w:val="000000"/>
                        <w:sz w:val="20"/>
                        <w:szCs w:val="20"/>
                        <w:lang w:eastAsia="pt-BR"/>
                      </w:rPr>
                      <w:t>BUCHA FIX S5</w:t>
                    </w:r>
                  </w:ins>
                </w:p>
              </w:tc>
              <w:tc>
                <w:tcPr>
                  <w:tcW w:w="2324" w:type="dxa"/>
                  <w:tcBorders>
                    <w:top w:val="nil"/>
                    <w:left w:val="nil"/>
                    <w:bottom w:val="single" w:sz="4" w:space="0" w:color="auto"/>
                    <w:right w:val="single" w:sz="4" w:space="0" w:color="auto"/>
                  </w:tcBorders>
                  <w:shd w:val="clear" w:color="auto" w:fill="auto"/>
                  <w:noWrap/>
                  <w:vAlign w:val="center"/>
                  <w:hideMark/>
                </w:tcPr>
                <w:p w14:paraId="1F7CFB17" w14:textId="77777777" w:rsidR="0016760B" w:rsidRPr="0016760B" w:rsidRDefault="0016760B" w:rsidP="0016760B">
                  <w:pPr>
                    <w:autoSpaceDE/>
                    <w:autoSpaceDN/>
                    <w:adjustRightInd/>
                    <w:jc w:val="center"/>
                    <w:rPr>
                      <w:ins w:id="23593" w:author="Philippe Hollanda - Oliveira Trust" w:date="2022-07-19T09:57:00Z"/>
                      <w:rFonts w:ascii="Arial" w:eastAsia="Times New Roman" w:hAnsi="Arial" w:cs="Arial"/>
                      <w:color w:val="000000"/>
                      <w:sz w:val="20"/>
                      <w:szCs w:val="20"/>
                      <w:lang w:eastAsia="pt-BR"/>
                    </w:rPr>
                  </w:pPr>
                  <w:ins w:id="23594" w:author="Philippe Hollanda - Oliveira Trust" w:date="2022-07-19T09:57:00Z">
                    <w:r w:rsidRPr="0016760B">
                      <w:rPr>
                        <w:rFonts w:ascii="Arial" w:eastAsia="Times New Roman" w:hAnsi="Arial" w:cs="Arial"/>
                        <w:color w:val="000000"/>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B9573B" w14:textId="77777777" w:rsidR="0016760B" w:rsidRPr="0016760B" w:rsidRDefault="0016760B" w:rsidP="0016760B">
                  <w:pPr>
                    <w:autoSpaceDE/>
                    <w:autoSpaceDN/>
                    <w:adjustRightInd/>
                    <w:jc w:val="center"/>
                    <w:rPr>
                      <w:ins w:id="23595" w:author="Philippe Hollanda - Oliveira Trust" w:date="2022-07-19T09:57:00Z"/>
                      <w:rFonts w:ascii="Arial" w:eastAsia="Times New Roman" w:hAnsi="Arial" w:cs="Arial"/>
                      <w:color w:val="000000"/>
                      <w:sz w:val="20"/>
                      <w:szCs w:val="20"/>
                      <w:lang w:eastAsia="pt-BR"/>
                    </w:rPr>
                  </w:pPr>
                  <w:ins w:id="23596" w:author="Philippe Hollanda - Oliveira Trust" w:date="2022-07-19T09:57:00Z">
                    <w:r w:rsidRPr="0016760B">
                      <w:rPr>
                        <w:rFonts w:ascii="Arial" w:eastAsia="Times New Roman" w:hAnsi="Arial" w:cs="Arial"/>
                        <w:color w:val="000000"/>
                        <w:sz w:val="20"/>
                        <w:szCs w:val="20"/>
                        <w:lang w:eastAsia="pt-BR"/>
                      </w:rPr>
                      <w:t>R$ 2.600,00</w:t>
                    </w:r>
                  </w:ins>
                </w:p>
              </w:tc>
            </w:tr>
            <w:tr w:rsidR="0016760B" w:rsidRPr="0016760B" w14:paraId="25CA4747" w14:textId="77777777" w:rsidTr="0016760B">
              <w:trPr>
                <w:trHeight w:val="1785"/>
                <w:ins w:id="235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B1A59D" w14:textId="77777777" w:rsidR="0016760B" w:rsidRPr="0016760B" w:rsidRDefault="0016760B" w:rsidP="0016760B">
                  <w:pPr>
                    <w:autoSpaceDE/>
                    <w:autoSpaceDN/>
                    <w:adjustRightInd/>
                    <w:jc w:val="center"/>
                    <w:rPr>
                      <w:ins w:id="23598" w:author="Philippe Hollanda - Oliveira Trust" w:date="2022-07-19T09:57:00Z"/>
                      <w:rFonts w:ascii="Arial" w:eastAsia="Times New Roman" w:hAnsi="Arial" w:cs="Arial"/>
                      <w:color w:val="000000"/>
                      <w:sz w:val="20"/>
                      <w:szCs w:val="20"/>
                      <w:lang w:eastAsia="pt-BR"/>
                    </w:rPr>
                  </w:pPr>
                  <w:ins w:id="23599" w:author="Philippe Hollanda - Oliveira Trust" w:date="2022-07-19T09:57:00Z">
                    <w:r w:rsidRPr="0016760B">
                      <w:rPr>
                        <w:rFonts w:ascii="Arial" w:eastAsia="Times New Roman" w:hAnsi="Arial" w:cs="Arial"/>
                        <w:color w:val="000000"/>
                        <w:sz w:val="20"/>
                        <w:szCs w:val="20"/>
                        <w:lang w:eastAsia="pt-BR"/>
                      </w:rPr>
                      <w:lastRenderedPageBreak/>
                      <w:t>SISTEMA DE SEGURANÇA</w:t>
                    </w:r>
                  </w:ins>
                </w:p>
              </w:tc>
              <w:tc>
                <w:tcPr>
                  <w:tcW w:w="2324" w:type="dxa"/>
                  <w:tcBorders>
                    <w:top w:val="nil"/>
                    <w:left w:val="nil"/>
                    <w:bottom w:val="single" w:sz="4" w:space="0" w:color="auto"/>
                    <w:right w:val="single" w:sz="4" w:space="0" w:color="auto"/>
                  </w:tcBorders>
                  <w:shd w:val="clear" w:color="auto" w:fill="auto"/>
                  <w:noWrap/>
                  <w:vAlign w:val="center"/>
                  <w:hideMark/>
                </w:tcPr>
                <w:p w14:paraId="6D2B523F" w14:textId="77777777" w:rsidR="0016760B" w:rsidRPr="0016760B" w:rsidRDefault="0016760B" w:rsidP="0016760B">
                  <w:pPr>
                    <w:autoSpaceDE/>
                    <w:autoSpaceDN/>
                    <w:adjustRightInd/>
                    <w:jc w:val="center"/>
                    <w:rPr>
                      <w:ins w:id="23600" w:author="Philippe Hollanda - Oliveira Trust" w:date="2022-07-19T09:57:00Z"/>
                      <w:rFonts w:ascii="Arial" w:eastAsia="Times New Roman" w:hAnsi="Arial" w:cs="Arial"/>
                      <w:color w:val="000000"/>
                      <w:sz w:val="20"/>
                      <w:szCs w:val="20"/>
                      <w:lang w:eastAsia="pt-BR"/>
                    </w:rPr>
                  </w:pPr>
                  <w:ins w:id="23601"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1FF2F67" w14:textId="77777777" w:rsidR="0016760B" w:rsidRPr="0016760B" w:rsidRDefault="0016760B" w:rsidP="0016760B">
                  <w:pPr>
                    <w:autoSpaceDE/>
                    <w:autoSpaceDN/>
                    <w:adjustRightInd/>
                    <w:jc w:val="center"/>
                    <w:rPr>
                      <w:ins w:id="23602" w:author="Philippe Hollanda - Oliveira Trust" w:date="2022-07-19T09:57:00Z"/>
                      <w:rFonts w:ascii="Arial" w:eastAsia="Times New Roman" w:hAnsi="Arial" w:cs="Arial"/>
                      <w:color w:val="000000"/>
                      <w:sz w:val="20"/>
                      <w:szCs w:val="20"/>
                      <w:lang w:eastAsia="pt-BR"/>
                    </w:rPr>
                  </w:pPr>
                  <w:ins w:id="23603" w:author="Philippe Hollanda - Oliveira Trust" w:date="2022-07-19T09:57:00Z">
                    <w:r w:rsidRPr="0016760B">
                      <w:rPr>
                        <w:rFonts w:ascii="Arial" w:eastAsia="Times New Roman" w:hAnsi="Arial" w:cs="Arial"/>
                        <w:color w:val="000000"/>
                        <w:sz w:val="20"/>
                        <w:szCs w:val="20"/>
                        <w:lang w:eastAsia="pt-BR"/>
                      </w:rPr>
                      <w:t>R$ 7.817,00</w:t>
                    </w:r>
                  </w:ins>
                </w:p>
              </w:tc>
            </w:tr>
            <w:tr w:rsidR="0016760B" w:rsidRPr="0016760B" w14:paraId="7EFC9F42" w14:textId="77777777" w:rsidTr="0016760B">
              <w:trPr>
                <w:trHeight w:val="1785"/>
                <w:ins w:id="236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1D45DC" w14:textId="77777777" w:rsidR="0016760B" w:rsidRPr="0016760B" w:rsidRDefault="0016760B" w:rsidP="0016760B">
                  <w:pPr>
                    <w:autoSpaceDE/>
                    <w:autoSpaceDN/>
                    <w:adjustRightInd/>
                    <w:jc w:val="center"/>
                    <w:rPr>
                      <w:ins w:id="23605" w:author="Philippe Hollanda - Oliveira Trust" w:date="2022-07-19T09:57:00Z"/>
                      <w:rFonts w:ascii="Arial" w:eastAsia="Times New Roman" w:hAnsi="Arial" w:cs="Arial"/>
                      <w:color w:val="000000"/>
                      <w:sz w:val="20"/>
                      <w:szCs w:val="20"/>
                      <w:lang w:eastAsia="pt-BR"/>
                    </w:rPr>
                  </w:pPr>
                  <w:ins w:id="23606" w:author="Philippe Hollanda - Oliveira Trust" w:date="2022-07-19T09:57:00Z">
                    <w:r w:rsidRPr="0016760B">
                      <w:rPr>
                        <w:rFonts w:ascii="Arial" w:eastAsia="Times New Roman" w:hAnsi="Arial" w:cs="Arial"/>
                        <w:color w:val="000000"/>
                        <w:sz w:val="20"/>
                        <w:szCs w:val="20"/>
                        <w:lang w:eastAsia="pt-BR"/>
                      </w:rPr>
                      <w:t>CHAPA DOBRADA</w:t>
                    </w:r>
                  </w:ins>
                </w:p>
              </w:tc>
              <w:tc>
                <w:tcPr>
                  <w:tcW w:w="2324" w:type="dxa"/>
                  <w:tcBorders>
                    <w:top w:val="nil"/>
                    <w:left w:val="nil"/>
                    <w:bottom w:val="single" w:sz="4" w:space="0" w:color="auto"/>
                    <w:right w:val="single" w:sz="4" w:space="0" w:color="auto"/>
                  </w:tcBorders>
                  <w:shd w:val="clear" w:color="auto" w:fill="auto"/>
                  <w:noWrap/>
                  <w:vAlign w:val="center"/>
                  <w:hideMark/>
                </w:tcPr>
                <w:p w14:paraId="6A0DE54E" w14:textId="77777777" w:rsidR="0016760B" w:rsidRPr="0016760B" w:rsidRDefault="0016760B" w:rsidP="0016760B">
                  <w:pPr>
                    <w:autoSpaceDE/>
                    <w:autoSpaceDN/>
                    <w:adjustRightInd/>
                    <w:jc w:val="center"/>
                    <w:rPr>
                      <w:ins w:id="23607" w:author="Philippe Hollanda - Oliveira Trust" w:date="2022-07-19T09:57:00Z"/>
                      <w:rFonts w:ascii="Arial" w:eastAsia="Times New Roman" w:hAnsi="Arial" w:cs="Arial"/>
                      <w:color w:val="000000"/>
                      <w:sz w:val="20"/>
                      <w:szCs w:val="20"/>
                      <w:lang w:eastAsia="pt-BR"/>
                    </w:rPr>
                  </w:pPr>
                  <w:ins w:id="23608"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222E01E" w14:textId="77777777" w:rsidR="0016760B" w:rsidRPr="0016760B" w:rsidRDefault="0016760B" w:rsidP="0016760B">
                  <w:pPr>
                    <w:autoSpaceDE/>
                    <w:autoSpaceDN/>
                    <w:adjustRightInd/>
                    <w:jc w:val="center"/>
                    <w:rPr>
                      <w:ins w:id="23609" w:author="Philippe Hollanda - Oliveira Trust" w:date="2022-07-19T09:57:00Z"/>
                      <w:rFonts w:ascii="Arial" w:eastAsia="Times New Roman" w:hAnsi="Arial" w:cs="Arial"/>
                      <w:color w:val="000000"/>
                      <w:sz w:val="20"/>
                      <w:szCs w:val="20"/>
                      <w:lang w:eastAsia="pt-BR"/>
                    </w:rPr>
                  </w:pPr>
                  <w:ins w:id="23610" w:author="Philippe Hollanda - Oliveira Trust" w:date="2022-07-19T09:57:00Z">
                    <w:r w:rsidRPr="0016760B">
                      <w:rPr>
                        <w:rFonts w:ascii="Arial" w:eastAsia="Times New Roman" w:hAnsi="Arial" w:cs="Arial"/>
                        <w:color w:val="000000"/>
                        <w:sz w:val="20"/>
                        <w:szCs w:val="20"/>
                        <w:lang w:eastAsia="pt-BR"/>
                      </w:rPr>
                      <w:t>R$ 2.720,00</w:t>
                    </w:r>
                  </w:ins>
                </w:p>
              </w:tc>
            </w:tr>
            <w:tr w:rsidR="0016760B" w:rsidRPr="0016760B" w14:paraId="3809F652" w14:textId="77777777" w:rsidTr="0016760B">
              <w:trPr>
                <w:trHeight w:val="1785"/>
                <w:ins w:id="236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76A84E" w14:textId="77777777" w:rsidR="0016760B" w:rsidRPr="0016760B" w:rsidRDefault="0016760B" w:rsidP="0016760B">
                  <w:pPr>
                    <w:autoSpaceDE/>
                    <w:autoSpaceDN/>
                    <w:adjustRightInd/>
                    <w:jc w:val="center"/>
                    <w:rPr>
                      <w:ins w:id="23612" w:author="Philippe Hollanda - Oliveira Trust" w:date="2022-07-19T09:57:00Z"/>
                      <w:rFonts w:ascii="Arial" w:eastAsia="Times New Roman" w:hAnsi="Arial" w:cs="Arial"/>
                      <w:color w:val="000000"/>
                      <w:sz w:val="20"/>
                      <w:szCs w:val="20"/>
                      <w:lang w:eastAsia="pt-BR"/>
                    </w:rPr>
                  </w:pPr>
                  <w:ins w:id="23613" w:author="Philippe Hollanda - Oliveira Trust" w:date="2022-07-19T09:57:00Z">
                    <w:r w:rsidRPr="0016760B">
                      <w:rPr>
                        <w:rFonts w:ascii="Arial" w:eastAsia="Times New Roman" w:hAnsi="Arial" w:cs="Arial"/>
                        <w:color w:val="000000"/>
                        <w:sz w:val="20"/>
                        <w:szCs w:val="20"/>
                        <w:lang w:eastAsia="pt-BR"/>
                      </w:rPr>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2F237F98" w14:textId="77777777" w:rsidR="0016760B" w:rsidRPr="0016760B" w:rsidRDefault="0016760B" w:rsidP="0016760B">
                  <w:pPr>
                    <w:autoSpaceDE/>
                    <w:autoSpaceDN/>
                    <w:adjustRightInd/>
                    <w:jc w:val="center"/>
                    <w:rPr>
                      <w:ins w:id="23614" w:author="Philippe Hollanda - Oliveira Trust" w:date="2022-07-19T09:57:00Z"/>
                      <w:rFonts w:ascii="Arial" w:eastAsia="Times New Roman" w:hAnsi="Arial" w:cs="Arial"/>
                      <w:color w:val="000000"/>
                      <w:sz w:val="20"/>
                      <w:szCs w:val="20"/>
                      <w:lang w:eastAsia="pt-BR"/>
                    </w:rPr>
                  </w:pPr>
                  <w:ins w:id="23615"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FE2BA17" w14:textId="77777777" w:rsidR="0016760B" w:rsidRPr="0016760B" w:rsidRDefault="0016760B" w:rsidP="0016760B">
                  <w:pPr>
                    <w:autoSpaceDE/>
                    <w:autoSpaceDN/>
                    <w:adjustRightInd/>
                    <w:jc w:val="center"/>
                    <w:rPr>
                      <w:ins w:id="23616" w:author="Philippe Hollanda - Oliveira Trust" w:date="2022-07-19T09:57:00Z"/>
                      <w:rFonts w:ascii="Arial" w:eastAsia="Times New Roman" w:hAnsi="Arial" w:cs="Arial"/>
                      <w:color w:val="000000"/>
                      <w:sz w:val="20"/>
                      <w:szCs w:val="20"/>
                      <w:lang w:eastAsia="pt-BR"/>
                    </w:rPr>
                  </w:pPr>
                  <w:ins w:id="23617" w:author="Philippe Hollanda - Oliveira Trust" w:date="2022-07-19T09:57:00Z">
                    <w:r w:rsidRPr="0016760B">
                      <w:rPr>
                        <w:rFonts w:ascii="Arial" w:eastAsia="Times New Roman" w:hAnsi="Arial" w:cs="Arial"/>
                        <w:color w:val="000000"/>
                        <w:sz w:val="20"/>
                        <w:szCs w:val="20"/>
                        <w:lang w:eastAsia="pt-BR"/>
                      </w:rPr>
                      <w:t>R$ 2.130,00</w:t>
                    </w:r>
                  </w:ins>
                </w:p>
              </w:tc>
            </w:tr>
            <w:tr w:rsidR="0016760B" w:rsidRPr="0016760B" w14:paraId="41A4088A" w14:textId="77777777" w:rsidTr="0016760B">
              <w:trPr>
                <w:trHeight w:val="1785"/>
                <w:ins w:id="236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3B8C44" w14:textId="77777777" w:rsidR="0016760B" w:rsidRPr="0016760B" w:rsidRDefault="0016760B" w:rsidP="0016760B">
                  <w:pPr>
                    <w:autoSpaceDE/>
                    <w:autoSpaceDN/>
                    <w:adjustRightInd/>
                    <w:jc w:val="center"/>
                    <w:rPr>
                      <w:ins w:id="23619" w:author="Philippe Hollanda - Oliveira Trust" w:date="2022-07-19T09:57:00Z"/>
                      <w:rFonts w:ascii="Arial" w:eastAsia="Times New Roman" w:hAnsi="Arial" w:cs="Arial"/>
                      <w:color w:val="000000"/>
                      <w:sz w:val="20"/>
                      <w:szCs w:val="20"/>
                      <w:lang w:eastAsia="pt-BR"/>
                    </w:rPr>
                  </w:pPr>
                  <w:ins w:id="23620" w:author="Philippe Hollanda - Oliveira Trust" w:date="2022-07-19T09:57:00Z">
                    <w:r w:rsidRPr="0016760B">
                      <w:rPr>
                        <w:rFonts w:ascii="Arial" w:eastAsia="Times New Roman" w:hAnsi="Arial" w:cs="Arial"/>
                        <w:color w:val="000000"/>
                        <w:sz w:val="20"/>
                        <w:szCs w:val="20"/>
                        <w:lang w:eastAsia="pt-BR"/>
                      </w:rPr>
                      <w:t>CHUVEIRO</w:t>
                    </w:r>
                  </w:ins>
                </w:p>
              </w:tc>
              <w:tc>
                <w:tcPr>
                  <w:tcW w:w="2324" w:type="dxa"/>
                  <w:tcBorders>
                    <w:top w:val="nil"/>
                    <w:left w:val="nil"/>
                    <w:bottom w:val="single" w:sz="4" w:space="0" w:color="auto"/>
                    <w:right w:val="single" w:sz="4" w:space="0" w:color="auto"/>
                  </w:tcBorders>
                  <w:shd w:val="clear" w:color="auto" w:fill="auto"/>
                  <w:noWrap/>
                  <w:vAlign w:val="center"/>
                  <w:hideMark/>
                </w:tcPr>
                <w:p w14:paraId="1480FCCC" w14:textId="77777777" w:rsidR="0016760B" w:rsidRPr="0016760B" w:rsidRDefault="0016760B" w:rsidP="0016760B">
                  <w:pPr>
                    <w:autoSpaceDE/>
                    <w:autoSpaceDN/>
                    <w:adjustRightInd/>
                    <w:jc w:val="center"/>
                    <w:rPr>
                      <w:ins w:id="23621" w:author="Philippe Hollanda - Oliveira Trust" w:date="2022-07-19T09:57:00Z"/>
                      <w:rFonts w:ascii="Arial" w:eastAsia="Times New Roman" w:hAnsi="Arial" w:cs="Arial"/>
                      <w:color w:val="000000"/>
                      <w:sz w:val="20"/>
                      <w:szCs w:val="20"/>
                      <w:lang w:eastAsia="pt-BR"/>
                    </w:rPr>
                  </w:pPr>
                  <w:ins w:id="23622" w:author="Philippe Hollanda - Oliveira Trust" w:date="2022-07-19T09:57:00Z">
                    <w:r w:rsidRPr="0016760B">
                      <w:rPr>
                        <w:rFonts w:ascii="Arial" w:eastAsia="Times New Roman" w:hAnsi="Arial" w:cs="Arial"/>
                        <w:color w:val="000000"/>
                        <w:sz w:val="20"/>
                        <w:szCs w:val="20"/>
                        <w:lang w:eastAsia="pt-BR"/>
                      </w:rPr>
                      <w:t>04/01/2022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36EEDC2" w14:textId="77777777" w:rsidR="0016760B" w:rsidRPr="0016760B" w:rsidRDefault="0016760B" w:rsidP="0016760B">
                  <w:pPr>
                    <w:autoSpaceDE/>
                    <w:autoSpaceDN/>
                    <w:adjustRightInd/>
                    <w:jc w:val="center"/>
                    <w:rPr>
                      <w:ins w:id="23623" w:author="Philippe Hollanda - Oliveira Trust" w:date="2022-07-19T09:57:00Z"/>
                      <w:rFonts w:ascii="Arial" w:eastAsia="Times New Roman" w:hAnsi="Arial" w:cs="Arial"/>
                      <w:color w:val="000000"/>
                      <w:sz w:val="20"/>
                      <w:szCs w:val="20"/>
                      <w:lang w:eastAsia="pt-BR"/>
                    </w:rPr>
                  </w:pPr>
                  <w:ins w:id="23624" w:author="Philippe Hollanda - Oliveira Trust" w:date="2022-07-19T09:57:00Z">
                    <w:r w:rsidRPr="0016760B">
                      <w:rPr>
                        <w:rFonts w:ascii="Arial" w:eastAsia="Times New Roman" w:hAnsi="Arial" w:cs="Arial"/>
                        <w:color w:val="000000"/>
                        <w:sz w:val="20"/>
                        <w:szCs w:val="20"/>
                        <w:lang w:eastAsia="pt-BR"/>
                      </w:rPr>
                      <w:t>R$ 118,30</w:t>
                    </w:r>
                  </w:ins>
                </w:p>
              </w:tc>
            </w:tr>
            <w:tr w:rsidR="0016760B" w:rsidRPr="0016760B" w14:paraId="3D0469B2" w14:textId="77777777" w:rsidTr="0016760B">
              <w:trPr>
                <w:trHeight w:val="1785"/>
                <w:ins w:id="236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E86089" w14:textId="77777777" w:rsidR="0016760B" w:rsidRPr="0016760B" w:rsidRDefault="0016760B" w:rsidP="0016760B">
                  <w:pPr>
                    <w:autoSpaceDE/>
                    <w:autoSpaceDN/>
                    <w:adjustRightInd/>
                    <w:jc w:val="center"/>
                    <w:rPr>
                      <w:ins w:id="23626" w:author="Philippe Hollanda - Oliveira Trust" w:date="2022-07-19T09:57:00Z"/>
                      <w:rFonts w:ascii="Arial" w:eastAsia="Times New Roman" w:hAnsi="Arial" w:cs="Arial"/>
                      <w:color w:val="000000"/>
                      <w:sz w:val="20"/>
                      <w:szCs w:val="20"/>
                      <w:lang w:eastAsia="pt-BR"/>
                    </w:rPr>
                  </w:pPr>
                  <w:ins w:id="2362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9CC4FC6" w14:textId="77777777" w:rsidR="0016760B" w:rsidRPr="0016760B" w:rsidRDefault="0016760B" w:rsidP="0016760B">
                  <w:pPr>
                    <w:autoSpaceDE/>
                    <w:autoSpaceDN/>
                    <w:adjustRightInd/>
                    <w:jc w:val="center"/>
                    <w:rPr>
                      <w:ins w:id="23628" w:author="Philippe Hollanda - Oliveira Trust" w:date="2022-07-19T09:57:00Z"/>
                      <w:rFonts w:ascii="Arial" w:eastAsia="Times New Roman" w:hAnsi="Arial" w:cs="Arial"/>
                      <w:color w:val="000000"/>
                      <w:sz w:val="20"/>
                      <w:szCs w:val="20"/>
                      <w:lang w:eastAsia="pt-BR"/>
                    </w:rPr>
                  </w:pPr>
                  <w:ins w:id="23629"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E1D16E6" w14:textId="77777777" w:rsidR="0016760B" w:rsidRPr="0016760B" w:rsidRDefault="0016760B" w:rsidP="0016760B">
                  <w:pPr>
                    <w:autoSpaceDE/>
                    <w:autoSpaceDN/>
                    <w:adjustRightInd/>
                    <w:jc w:val="center"/>
                    <w:rPr>
                      <w:ins w:id="23630" w:author="Philippe Hollanda - Oliveira Trust" w:date="2022-07-19T09:57:00Z"/>
                      <w:rFonts w:ascii="Arial" w:eastAsia="Times New Roman" w:hAnsi="Arial" w:cs="Arial"/>
                      <w:color w:val="000000"/>
                      <w:sz w:val="20"/>
                      <w:szCs w:val="20"/>
                      <w:lang w:eastAsia="pt-BR"/>
                    </w:rPr>
                  </w:pPr>
                  <w:ins w:id="23631" w:author="Philippe Hollanda - Oliveira Trust" w:date="2022-07-19T09:57:00Z">
                    <w:r w:rsidRPr="0016760B">
                      <w:rPr>
                        <w:rFonts w:ascii="Arial" w:eastAsia="Times New Roman" w:hAnsi="Arial" w:cs="Arial"/>
                        <w:color w:val="000000"/>
                        <w:sz w:val="20"/>
                        <w:szCs w:val="20"/>
                        <w:lang w:eastAsia="pt-BR"/>
                      </w:rPr>
                      <w:t>R$ 1.075,81</w:t>
                    </w:r>
                  </w:ins>
                </w:p>
              </w:tc>
            </w:tr>
            <w:tr w:rsidR="0016760B" w:rsidRPr="0016760B" w14:paraId="61106DD1" w14:textId="77777777" w:rsidTr="0016760B">
              <w:trPr>
                <w:trHeight w:val="1785"/>
                <w:ins w:id="236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579A1E" w14:textId="77777777" w:rsidR="0016760B" w:rsidRPr="0016760B" w:rsidRDefault="0016760B" w:rsidP="0016760B">
                  <w:pPr>
                    <w:autoSpaceDE/>
                    <w:autoSpaceDN/>
                    <w:adjustRightInd/>
                    <w:jc w:val="center"/>
                    <w:rPr>
                      <w:ins w:id="23633" w:author="Philippe Hollanda - Oliveira Trust" w:date="2022-07-19T09:57:00Z"/>
                      <w:rFonts w:ascii="Arial" w:eastAsia="Times New Roman" w:hAnsi="Arial" w:cs="Arial"/>
                      <w:color w:val="000000"/>
                      <w:sz w:val="20"/>
                      <w:szCs w:val="20"/>
                      <w:lang w:eastAsia="pt-BR"/>
                    </w:rPr>
                  </w:pPr>
                  <w:ins w:id="23634" w:author="Philippe Hollanda - Oliveira Trust" w:date="2022-07-19T09:57:00Z">
                    <w:r w:rsidRPr="0016760B">
                      <w:rPr>
                        <w:rFonts w:ascii="Arial" w:eastAsia="Times New Roman" w:hAnsi="Arial" w:cs="Arial"/>
                        <w:color w:val="000000"/>
                        <w:sz w:val="20"/>
                        <w:szCs w:val="20"/>
                        <w:lang w:eastAsia="pt-BR"/>
                      </w:rPr>
                      <w:lastRenderedPageBreak/>
                      <w:t>AGLOFILITO</w:t>
                    </w:r>
                  </w:ins>
                </w:p>
              </w:tc>
              <w:tc>
                <w:tcPr>
                  <w:tcW w:w="2324" w:type="dxa"/>
                  <w:tcBorders>
                    <w:top w:val="nil"/>
                    <w:left w:val="nil"/>
                    <w:bottom w:val="single" w:sz="4" w:space="0" w:color="auto"/>
                    <w:right w:val="single" w:sz="4" w:space="0" w:color="auto"/>
                  </w:tcBorders>
                  <w:shd w:val="clear" w:color="auto" w:fill="auto"/>
                  <w:noWrap/>
                  <w:vAlign w:val="center"/>
                  <w:hideMark/>
                </w:tcPr>
                <w:p w14:paraId="54C0638A" w14:textId="77777777" w:rsidR="0016760B" w:rsidRPr="0016760B" w:rsidRDefault="0016760B" w:rsidP="0016760B">
                  <w:pPr>
                    <w:autoSpaceDE/>
                    <w:autoSpaceDN/>
                    <w:adjustRightInd/>
                    <w:jc w:val="center"/>
                    <w:rPr>
                      <w:ins w:id="23635" w:author="Philippe Hollanda - Oliveira Trust" w:date="2022-07-19T09:57:00Z"/>
                      <w:rFonts w:ascii="Arial" w:eastAsia="Times New Roman" w:hAnsi="Arial" w:cs="Arial"/>
                      <w:color w:val="000000"/>
                      <w:sz w:val="20"/>
                      <w:szCs w:val="20"/>
                      <w:lang w:eastAsia="pt-BR"/>
                    </w:rPr>
                  </w:pPr>
                  <w:ins w:id="23636" w:author="Philippe Hollanda - Oliveira Trust" w:date="2022-07-19T09:57:00Z">
                    <w:r w:rsidRPr="0016760B">
                      <w:rPr>
                        <w:rFonts w:ascii="Arial" w:eastAsia="Times New Roman" w:hAnsi="Arial" w:cs="Arial"/>
                        <w:color w:val="000000"/>
                        <w:sz w:val="20"/>
                        <w:szCs w:val="20"/>
                        <w:lang w:eastAsia="pt-BR"/>
                      </w:rPr>
                      <w:t>07/01/2022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3B77BAC" w14:textId="77777777" w:rsidR="0016760B" w:rsidRPr="0016760B" w:rsidRDefault="0016760B" w:rsidP="0016760B">
                  <w:pPr>
                    <w:autoSpaceDE/>
                    <w:autoSpaceDN/>
                    <w:adjustRightInd/>
                    <w:jc w:val="center"/>
                    <w:rPr>
                      <w:ins w:id="23637" w:author="Philippe Hollanda - Oliveira Trust" w:date="2022-07-19T09:57:00Z"/>
                      <w:rFonts w:ascii="Arial" w:eastAsia="Times New Roman" w:hAnsi="Arial" w:cs="Arial"/>
                      <w:color w:val="000000"/>
                      <w:sz w:val="20"/>
                      <w:szCs w:val="20"/>
                      <w:lang w:eastAsia="pt-BR"/>
                    </w:rPr>
                  </w:pPr>
                  <w:ins w:id="23638" w:author="Philippe Hollanda - Oliveira Trust" w:date="2022-07-19T09:57:00Z">
                    <w:r w:rsidRPr="0016760B">
                      <w:rPr>
                        <w:rFonts w:ascii="Arial" w:eastAsia="Times New Roman" w:hAnsi="Arial" w:cs="Arial"/>
                        <w:color w:val="000000"/>
                        <w:sz w:val="20"/>
                        <w:szCs w:val="20"/>
                        <w:lang w:eastAsia="pt-BR"/>
                      </w:rPr>
                      <w:t>R$ 1.018,00</w:t>
                    </w:r>
                  </w:ins>
                </w:p>
              </w:tc>
            </w:tr>
            <w:tr w:rsidR="0016760B" w:rsidRPr="0016760B" w14:paraId="5ABE7E0C" w14:textId="77777777" w:rsidTr="0016760B">
              <w:trPr>
                <w:trHeight w:val="1785"/>
                <w:ins w:id="236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51E056" w14:textId="77777777" w:rsidR="0016760B" w:rsidRPr="0016760B" w:rsidRDefault="0016760B" w:rsidP="0016760B">
                  <w:pPr>
                    <w:autoSpaceDE/>
                    <w:autoSpaceDN/>
                    <w:adjustRightInd/>
                    <w:jc w:val="center"/>
                    <w:rPr>
                      <w:ins w:id="23640" w:author="Philippe Hollanda - Oliveira Trust" w:date="2022-07-19T09:57:00Z"/>
                      <w:rFonts w:ascii="Arial" w:eastAsia="Times New Roman" w:hAnsi="Arial" w:cs="Arial"/>
                      <w:color w:val="000000"/>
                      <w:sz w:val="20"/>
                      <w:szCs w:val="20"/>
                      <w:lang w:eastAsia="pt-BR"/>
                    </w:rPr>
                  </w:pPr>
                  <w:ins w:id="23641" w:author="Philippe Hollanda - Oliveira Trust" w:date="2022-07-19T09:57:00Z">
                    <w:r w:rsidRPr="0016760B">
                      <w:rPr>
                        <w:rFonts w:ascii="Arial" w:eastAsia="Times New Roman" w:hAnsi="Arial" w:cs="Arial"/>
                        <w:color w:val="000000"/>
                        <w:sz w:val="20"/>
                        <w:szCs w:val="20"/>
                        <w:lang w:eastAsia="pt-BR"/>
                      </w:rPr>
                      <w:t>PLACA GESSO</w:t>
                    </w:r>
                  </w:ins>
                </w:p>
              </w:tc>
              <w:tc>
                <w:tcPr>
                  <w:tcW w:w="2324" w:type="dxa"/>
                  <w:tcBorders>
                    <w:top w:val="nil"/>
                    <w:left w:val="nil"/>
                    <w:bottom w:val="single" w:sz="4" w:space="0" w:color="auto"/>
                    <w:right w:val="single" w:sz="4" w:space="0" w:color="auto"/>
                  </w:tcBorders>
                  <w:shd w:val="clear" w:color="auto" w:fill="auto"/>
                  <w:noWrap/>
                  <w:vAlign w:val="center"/>
                  <w:hideMark/>
                </w:tcPr>
                <w:p w14:paraId="36183549" w14:textId="77777777" w:rsidR="0016760B" w:rsidRPr="0016760B" w:rsidRDefault="0016760B" w:rsidP="0016760B">
                  <w:pPr>
                    <w:autoSpaceDE/>
                    <w:autoSpaceDN/>
                    <w:adjustRightInd/>
                    <w:jc w:val="center"/>
                    <w:rPr>
                      <w:ins w:id="23642" w:author="Philippe Hollanda - Oliveira Trust" w:date="2022-07-19T09:57:00Z"/>
                      <w:rFonts w:ascii="Arial" w:eastAsia="Times New Roman" w:hAnsi="Arial" w:cs="Arial"/>
                      <w:color w:val="000000"/>
                      <w:sz w:val="20"/>
                      <w:szCs w:val="20"/>
                      <w:lang w:eastAsia="pt-BR"/>
                    </w:rPr>
                  </w:pPr>
                  <w:ins w:id="23643" w:author="Philippe Hollanda - Oliveira Trust" w:date="2022-07-19T09:57:00Z">
                    <w:r w:rsidRPr="0016760B">
                      <w:rPr>
                        <w:rFonts w:ascii="Arial" w:eastAsia="Times New Roman" w:hAnsi="Arial" w:cs="Arial"/>
                        <w:color w:val="000000"/>
                        <w:sz w:val="20"/>
                        <w:szCs w:val="20"/>
                        <w:lang w:eastAsia="pt-BR"/>
                      </w:rPr>
                      <w:t>07/01/2022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9C0F687" w14:textId="77777777" w:rsidR="0016760B" w:rsidRPr="0016760B" w:rsidRDefault="0016760B" w:rsidP="0016760B">
                  <w:pPr>
                    <w:autoSpaceDE/>
                    <w:autoSpaceDN/>
                    <w:adjustRightInd/>
                    <w:jc w:val="center"/>
                    <w:rPr>
                      <w:ins w:id="23644" w:author="Philippe Hollanda - Oliveira Trust" w:date="2022-07-19T09:57:00Z"/>
                      <w:rFonts w:ascii="Arial" w:eastAsia="Times New Roman" w:hAnsi="Arial" w:cs="Arial"/>
                      <w:color w:val="000000"/>
                      <w:sz w:val="20"/>
                      <w:szCs w:val="20"/>
                      <w:lang w:eastAsia="pt-BR"/>
                    </w:rPr>
                  </w:pPr>
                  <w:ins w:id="23645" w:author="Philippe Hollanda - Oliveira Trust" w:date="2022-07-19T09:57:00Z">
                    <w:r w:rsidRPr="0016760B">
                      <w:rPr>
                        <w:rFonts w:ascii="Arial" w:eastAsia="Times New Roman" w:hAnsi="Arial" w:cs="Arial"/>
                        <w:color w:val="000000"/>
                        <w:sz w:val="20"/>
                        <w:szCs w:val="20"/>
                        <w:lang w:eastAsia="pt-BR"/>
                      </w:rPr>
                      <w:t>R$ 760,00</w:t>
                    </w:r>
                  </w:ins>
                </w:p>
              </w:tc>
            </w:tr>
            <w:tr w:rsidR="0016760B" w:rsidRPr="0016760B" w14:paraId="2EE66143" w14:textId="77777777" w:rsidTr="0016760B">
              <w:trPr>
                <w:trHeight w:val="1785"/>
                <w:ins w:id="236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8F66681" w14:textId="77777777" w:rsidR="0016760B" w:rsidRPr="0016760B" w:rsidRDefault="0016760B" w:rsidP="0016760B">
                  <w:pPr>
                    <w:autoSpaceDE/>
                    <w:autoSpaceDN/>
                    <w:adjustRightInd/>
                    <w:jc w:val="center"/>
                    <w:rPr>
                      <w:ins w:id="23647" w:author="Philippe Hollanda - Oliveira Trust" w:date="2022-07-19T09:57:00Z"/>
                      <w:rFonts w:ascii="Arial" w:eastAsia="Times New Roman" w:hAnsi="Arial" w:cs="Arial"/>
                      <w:color w:val="000000"/>
                      <w:sz w:val="20"/>
                      <w:szCs w:val="20"/>
                      <w:lang w:eastAsia="pt-BR"/>
                    </w:rPr>
                  </w:pPr>
                  <w:ins w:id="23648"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7FC73C06" w14:textId="77777777" w:rsidR="0016760B" w:rsidRPr="0016760B" w:rsidRDefault="0016760B" w:rsidP="0016760B">
                  <w:pPr>
                    <w:autoSpaceDE/>
                    <w:autoSpaceDN/>
                    <w:adjustRightInd/>
                    <w:jc w:val="center"/>
                    <w:rPr>
                      <w:ins w:id="23649" w:author="Philippe Hollanda - Oliveira Trust" w:date="2022-07-19T09:57:00Z"/>
                      <w:rFonts w:ascii="Arial" w:eastAsia="Times New Roman" w:hAnsi="Arial" w:cs="Arial"/>
                      <w:color w:val="000000"/>
                      <w:sz w:val="20"/>
                      <w:szCs w:val="20"/>
                      <w:lang w:eastAsia="pt-BR"/>
                    </w:rPr>
                  </w:pPr>
                  <w:ins w:id="23650" w:author="Philippe Hollanda - Oliveira Trust" w:date="2022-07-19T09:57:00Z">
                    <w:r w:rsidRPr="0016760B">
                      <w:rPr>
                        <w:rFonts w:ascii="Arial" w:eastAsia="Times New Roman" w:hAnsi="Arial" w:cs="Arial"/>
                        <w:color w:val="000000"/>
                        <w:sz w:val="20"/>
                        <w:szCs w:val="20"/>
                        <w:lang w:eastAsia="pt-BR"/>
                      </w:rPr>
                      <w:t>07/01/2022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956B83B" w14:textId="77777777" w:rsidR="0016760B" w:rsidRPr="0016760B" w:rsidRDefault="0016760B" w:rsidP="0016760B">
                  <w:pPr>
                    <w:autoSpaceDE/>
                    <w:autoSpaceDN/>
                    <w:adjustRightInd/>
                    <w:jc w:val="center"/>
                    <w:rPr>
                      <w:ins w:id="23651" w:author="Philippe Hollanda - Oliveira Trust" w:date="2022-07-19T09:57:00Z"/>
                      <w:rFonts w:ascii="Arial" w:eastAsia="Times New Roman" w:hAnsi="Arial" w:cs="Arial"/>
                      <w:color w:val="000000"/>
                      <w:sz w:val="20"/>
                      <w:szCs w:val="20"/>
                      <w:lang w:eastAsia="pt-BR"/>
                    </w:rPr>
                  </w:pPr>
                  <w:ins w:id="23652" w:author="Philippe Hollanda - Oliveira Trust" w:date="2022-07-19T09:57:00Z">
                    <w:r w:rsidRPr="0016760B">
                      <w:rPr>
                        <w:rFonts w:ascii="Arial" w:eastAsia="Times New Roman" w:hAnsi="Arial" w:cs="Arial"/>
                        <w:color w:val="000000"/>
                        <w:sz w:val="20"/>
                        <w:szCs w:val="20"/>
                        <w:lang w:eastAsia="pt-BR"/>
                      </w:rPr>
                      <w:t>R$ 1.116,00</w:t>
                    </w:r>
                  </w:ins>
                </w:p>
              </w:tc>
            </w:tr>
            <w:tr w:rsidR="0016760B" w:rsidRPr="0016760B" w14:paraId="34044BCE" w14:textId="77777777" w:rsidTr="0016760B">
              <w:trPr>
                <w:trHeight w:val="1785"/>
                <w:ins w:id="236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2E1929" w14:textId="77777777" w:rsidR="0016760B" w:rsidRPr="0016760B" w:rsidRDefault="0016760B" w:rsidP="0016760B">
                  <w:pPr>
                    <w:autoSpaceDE/>
                    <w:autoSpaceDN/>
                    <w:adjustRightInd/>
                    <w:jc w:val="center"/>
                    <w:rPr>
                      <w:ins w:id="23654" w:author="Philippe Hollanda - Oliveira Trust" w:date="2022-07-19T09:57:00Z"/>
                      <w:rFonts w:ascii="Arial" w:eastAsia="Times New Roman" w:hAnsi="Arial" w:cs="Arial"/>
                      <w:color w:val="000000"/>
                      <w:sz w:val="20"/>
                      <w:szCs w:val="20"/>
                      <w:lang w:eastAsia="pt-BR"/>
                    </w:rPr>
                  </w:pPr>
                  <w:ins w:id="2365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E882139" w14:textId="77777777" w:rsidR="0016760B" w:rsidRPr="0016760B" w:rsidRDefault="0016760B" w:rsidP="0016760B">
                  <w:pPr>
                    <w:autoSpaceDE/>
                    <w:autoSpaceDN/>
                    <w:adjustRightInd/>
                    <w:jc w:val="center"/>
                    <w:rPr>
                      <w:ins w:id="23656" w:author="Philippe Hollanda - Oliveira Trust" w:date="2022-07-19T09:57:00Z"/>
                      <w:rFonts w:ascii="Arial" w:eastAsia="Times New Roman" w:hAnsi="Arial" w:cs="Arial"/>
                      <w:color w:val="000000"/>
                      <w:sz w:val="20"/>
                      <w:szCs w:val="20"/>
                      <w:lang w:eastAsia="pt-BR"/>
                    </w:rPr>
                  </w:pPr>
                  <w:ins w:id="23657" w:author="Philippe Hollanda - Oliveira Trust" w:date="2022-07-19T09:57:00Z">
                    <w:r w:rsidRPr="0016760B">
                      <w:rPr>
                        <w:rFonts w:ascii="Arial" w:eastAsia="Times New Roman" w:hAnsi="Arial" w:cs="Arial"/>
                        <w:color w:val="000000"/>
                        <w:sz w:val="20"/>
                        <w:szCs w:val="20"/>
                        <w:lang w:eastAsia="pt-BR"/>
                      </w:rPr>
                      <w:t>07/01/2022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76F4DB0" w14:textId="77777777" w:rsidR="0016760B" w:rsidRPr="0016760B" w:rsidRDefault="0016760B" w:rsidP="0016760B">
                  <w:pPr>
                    <w:autoSpaceDE/>
                    <w:autoSpaceDN/>
                    <w:adjustRightInd/>
                    <w:jc w:val="center"/>
                    <w:rPr>
                      <w:ins w:id="23658" w:author="Philippe Hollanda - Oliveira Trust" w:date="2022-07-19T09:57:00Z"/>
                      <w:rFonts w:ascii="Arial" w:eastAsia="Times New Roman" w:hAnsi="Arial" w:cs="Arial"/>
                      <w:color w:val="000000"/>
                      <w:sz w:val="20"/>
                      <w:szCs w:val="20"/>
                      <w:lang w:eastAsia="pt-BR"/>
                    </w:rPr>
                  </w:pPr>
                  <w:ins w:id="23659" w:author="Philippe Hollanda - Oliveira Trust" w:date="2022-07-19T09:57:00Z">
                    <w:r w:rsidRPr="0016760B">
                      <w:rPr>
                        <w:rFonts w:ascii="Arial" w:eastAsia="Times New Roman" w:hAnsi="Arial" w:cs="Arial"/>
                        <w:color w:val="000000"/>
                        <w:sz w:val="20"/>
                        <w:szCs w:val="20"/>
                        <w:lang w:eastAsia="pt-BR"/>
                      </w:rPr>
                      <w:t>R$ 2.883,50</w:t>
                    </w:r>
                  </w:ins>
                </w:p>
              </w:tc>
            </w:tr>
            <w:tr w:rsidR="0016760B" w:rsidRPr="0016760B" w14:paraId="5268D18E" w14:textId="77777777" w:rsidTr="0016760B">
              <w:trPr>
                <w:trHeight w:val="1785"/>
                <w:ins w:id="236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DCE2C6" w14:textId="77777777" w:rsidR="0016760B" w:rsidRPr="0016760B" w:rsidRDefault="0016760B" w:rsidP="0016760B">
                  <w:pPr>
                    <w:autoSpaceDE/>
                    <w:autoSpaceDN/>
                    <w:adjustRightInd/>
                    <w:jc w:val="center"/>
                    <w:rPr>
                      <w:ins w:id="23661" w:author="Philippe Hollanda - Oliveira Trust" w:date="2022-07-19T09:57:00Z"/>
                      <w:rFonts w:ascii="Arial" w:eastAsia="Times New Roman" w:hAnsi="Arial" w:cs="Arial"/>
                      <w:color w:val="000000"/>
                      <w:sz w:val="20"/>
                      <w:szCs w:val="20"/>
                      <w:lang w:eastAsia="pt-BR"/>
                    </w:rPr>
                  </w:pPr>
                  <w:ins w:id="23662" w:author="Philippe Hollanda - Oliveira Trust" w:date="2022-07-19T09:57:00Z">
                    <w:r w:rsidRPr="0016760B">
                      <w:rPr>
                        <w:rFonts w:ascii="Arial" w:eastAsia="Times New Roman" w:hAnsi="Arial" w:cs="Arial"/>
                        <w:color w:val="000000"/>
                        <w:sz w:val="20"/>
                        <w:szCs w:val="20"/>
                        <w:lang w:eastAsia="pt-BR"/>
                      </w:rPr>
                      <w:t>VERGALHÃO</w:t>
                    </w:r>
                  </w:ins>
                </w:p>
              </w:tc>
              <w:tc>
                <w:tcPr>
                  <w:tcW w:w="2324" w:type="dxa"/>
                  <w:tcBorders>
                    <w:top w:val="nil"/>
                    <w:left w:val="nil"/>
                    <w:bottom w:val="nil"/>
                    <w:right w:val="single" w:sz="4" w:space="0" w:color="auto"/>
                  </w:tcBorders>
                  <w:shd w:val="clear" w:color="auto" w:fill="auto"/>
                  <w:noWrap/>
                  <w:vAlign w:val="center"/>
                  <w:hideMark/>
                </w:tcPr>
                <w:p w14:paraId="6BF47D99" w14:textId="77777777" w:rsidR="0016760B" w:rsidRPr="0016760B" w:rsidRDefault="0016760B" w:rsidP="0016760B">
                  <w:pPr>
                    <w:autoSpaceDE/>
                    <w:autoSpaceDN/>
                    <w:adjustRightInd/>
                    <w:jc w:val="center"/>
                    <w:rPr>
                      <w:ins w:id="23663" w:author="Philippe Hollanda - Oliveira Trust" w:date="2022-07-19T09:57:00Z"/>
                      <w:rFonts w:ascii="Arial" w:eastAsia="Times New Roman" w:hAnsi="Arial" w:cs="Arial"/>
                      <w:color w:val="000000"/>
                      <w:sz w:val="20"/>
                      <w:szCs w:val="20"/>
                      <w:lang w:eastAsia="pt-BR"/>
                    </w:rPr>
                  </w:pPr>
                  <w:ins w:id="23664" w:author="Philippe Hollanda - Oliveira Trust" w:date="2022-07-19T09:57:00Z">
                    <w:r w:rsidRPr="0016760B">
                      <w:rPr>
                        <w:rFonts w:ascii="Arial" w:eastAsia="Times New Roman" w:hAnsi="Arial" w:cs="Arial"/>
                        <w:color w:val="000000"/>
                        <w:sz w:val="20"/>
                        <w:szCs w:val="20"/>
                        <w:lang w:eastAsia="pt-BR"/>
                      </w:rPr>
                      <w:t>28/12/2021</w:t>
                    </w:r>
                  </w:ins>
                </w:p>
              </w:tc>
              <w:tc>
                <w:tcPr>
                  <w:tcW w:w="2324" w:type="dxa"/>
                  <w:tcBorders>
                    <w:top w:val="nil"/>
                    <w:left w:val="nil"/>
                    <w:bottom w:val="nil"/>
                    <w:right w:val="single" w:sz="4" w:space="0" w:color="auto"/>
                  </w:tcBorders>
                  <w:shd w:val="clear" w:color="auto" w:fill="auto"/>
                  <w:noWrap/>
                  <w:vAlign w:val="center"/>
                  <w:hideMark/>
                </w:tcPr>
                <w:p w14:paraId="1D835537" w14:textId="77777777" w:rsidR="0016760B" w:rsidRPr="0016760B" w:rsidRDefault="0016760B" w:rsidP="0016760B">
                  <w:pPr>
                    <w:autoSpaceDE/>
                    <w:autoSpaceDN/>
                    <w:adjustRightInd/>
                    <w:jc w:val="center"/>
                    <w:rPr>
                      <w:ins w:id="23665" w:author="Philippe Hollanda - Oliveira Trust" w:date="2022-07-19T09:57:00Z"/>
                      <w:rFonts w:ascii="Arial" w:eastAsia="Times New Roman" w:hAnsi="Arial" w:cs="Arial"/>
                      <w:color w:val="000000"/>
                      <w:sz w:val="20"/>
                      <w:szCs w:val="20"/>
                      <w:lang w:eastAsia="pt-BR"/>
                    </w:rPr>
                  </w:pPr>
                  <w:ins w:id="23666" w:author="Philippe Hollanda - Oliveira Trust" w:date="2022-07-19T09:57:00Z">
                    <w:r w:rsidRPr="0016760B">
                      <w:rPr>
                        <w:rFonts w:ascii="Arial" w:eastAsia="Times New Roman" w:hAnsi="Arial" w:cs="Arial"/>
                        <w:color w:val="000000"/>
                        <w:sz w:val="20"/>
                        <w:szCs w:val="20"/>
                        <w:lang w:eastAsia="pt-BR"/>
                      </w:rPr>
                      <w:t>R$ 352,00</w:t>
                    </w:r>
                  </w:ins>
                </w:p>
              </w:tc>
            </w:tr>
            <w:tr w:rsidR="0016760B" w:rsidRPr="0016760B" w14:paraId="462B1ACA" w14:textId="77777777" w:rsidTr="0016760B">
              <w:trPr>
                <w:trHeight w:val="1785"/>
                <w:ins w:id="23667"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1A3C25BB" w14:textId="77777777" w:rsidR="0016760B" w:rsidRPr="0016760B" w:rsidRDefault="0016760B" w:rsidP="0016760B">
                  <w:pPr>
                    <w:autoSpaceDE/>
                    <w:autoSpaceDN/>
                    <w:adjustRightInd/>
                    <w:jc w:val="center"/>
                    <w:rPr>
                      <w:ins w:id="23668" w:author="Philippe Hollanda - Oliveira Trust" w:date="2022-07-19T09:57:00Z"/>
                      <w:rFonts w:ascii="Arial" w:eastAsia="Times New Roman" w:hAnsi="Arial" w:cs="Arial"/>
                      <w:color w:val="000000"/>
                      <w:sz w:val="20"/>
                      <w:szCs w:val="20"/>
                      <w:lang w:eastAsia="pt-BR"/>
                    </w:rPr>
                  </w:pPr>
                  <w:ins w:id="23669"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single" w:sz="4" w:space="0" w:color="auto"/>
                    <w:left w:val="nil"/>
                    <w:bottom w:val="single" w:sz="4" w:space="0" w:color="auto"/>
                    <w:right w:val="single" w:sz="4" w:space="0" w:color="auto"/>
                  </w:tcBorders>
                  <w:shd w:val="clear" w:color="auto" w:fill="auto"/>
                  <w:noWrap/>
                  <w:vAlign w:val="center"/>
                  <w:hideMark/>
                </w:tcPr>
                <w:p w14:paraId="1080350D" w14:textId="77777777" w:rsidR="0016760B" w:rsidRPr="0016760B" w:rsidRDefault="0016760B" w:rsidP="0016760B">
                  <w:pPr>
                    <w:autoSpaceDE/>
                    <w:autoSpaceDN/>
                    <w:adjustRightInd/>
                    <w:jc w:val="center"/>
                    <w:rPr>
                      <w:ins w:id="23670" w:author="Philippe Hollanda - Oliveira Trust" w:date="2022-07-19T09:57:00Z"/>
                      <w:rFonts w:ascii="Arial" w:eastAsia="Times New Roman" w:hAnsi="Arial" w:cs="Arial"/>
                      <w:color w:val="000000"/>
                      <w:sz w:val="20"/>
                      <w:szCs w:val="20"/>
                      <w:lang w:eastAsia="pt-BR"/>
                    </w:rPr>
                  </w:pPr>
                  <w:ins w:id="23671" w:author="Philippe Hollanda - Oliveira Trust" w:date="2022-07-19T09:57:00Z">
                    <w:r w:rsidRPr="0016760B">
                      <w:rPr>
                        <w:rFonts w:ascii="Arial" w:eastAsia="Times New Roman" w:hAnsi="Arial" w:cs="Arial"/>
                        <w:color w:val="000000"/>
                        <w:sz w:val="20"/>
                        <w:szCs w:val="20"/>
                        <w:lang w:eastAsia="pt-BR"/>
                      </w:rPr>
                      <w:t>05/01/2022</w:t>
                    </w:r>
                  </w:ins>
                </w:p>
              </w:tc>
              <w:tc>
                <w:tcPr>
                  <w:tcW w:w="2324" w:type="dxa"/>
                  <w:tcBorders>
                    <w:top w:val="single" w:sz="4" w:space="0" w:color="auto"/>
                    <w:left w:val="nil"/>
                    <w:bottom w:val="single" w:sz="4" w:space="0" w:color="auto"/>
                    <w:right w:val="single" w:sz="4" w:space="0" w:color="auto"/>
                  </w:tcBorders>
                  <w:shd w:val="clear" w:color="auto" w:fill="auto"/>
                  <w:noWrap/>
                  <w:vAlign w:val="center"/>
                  <w:hideMark/>
                </w:tcPr>
                <w:p w14:paraId="217FFD74" w14:textId="77777777" w:rsidR="0016760B" w:rsidRPr="0016760B" w:rsidRDefault="0016760B" w:rsidP="0016760B">
                  <w:pPr>
                    <w:autoSpaceDE/>
                    <w:autoSpaceDN/>
                    <w:adjustRightInd/>
                    <w:jc w:val="center"/>
                    <w:rPr>
                      <w:ins w:id="23672" w:author="Philippe Hollanda - Oliveira Trust" w:date="2022-07-19T09:57:00Z"/>
                      <w:rFonts w:ascii="Arial" w:eastAsia="Times New Roman" w:hAnsi="Arial" w:cs="Arial"/>
                      <w:color w:val="000000"/>
                      <w:sz w:val="20"/>
                      <w:szCs w:val="20"/>
                      <w:lang w:eastAsia="pt-BR"/>
                    </w:rPr>
                  </w:pPr>
                  <w:ins w:id="23673" w:author="Philippe Hollanda - Oliveira Trust" w:date="2022-07-19T09:57:00Z">
                    <w:r w:rsidRPr="0016760B">
                      <w:rPr>
                        <w:rFonts w:ascii="Arial" w:eastAsia="Times New Roman" w:hAnsi="Arial" w:cs="Arial"/>
                        <w:color w:val="000000"/>
                        <w:sz w:val="20"/>
                        <w:szCs w:val="20"/>
                        <w:lang w:eastAsia="pt-BR"/>
                      </w:rPr>
                      <w:t>R$ 11.182,89</w:t>
                    </w:r>
                  </w:ins>
                </w:p>
              </w:tc>
            </w:tr>
            <w:tr w:rsidR="0016760B" w:rsidRPr="0016760B" w14:paraId="64DEF24D" w14:textId="77777777" w:rsidTr="0016760B">
              <w:trPr>
                <w:trHeight w:val="1785"/>
                <w:ins w:id="2367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EAF9471" w14:textId="77777777" w:rsidR="0016760B" w:rsidRPr="0016760B" w:rsidRDefault="0016760B" w:rsidP="0016760B">
                  <w:pPr>
                    <w:autoSpaceDE/>
                    <w:autoSpaceDN/>
                    <w:adjustRightInd/>
                    <w:rPr>
                      <w:ins w:id="2367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0DEA3D2" w14:textId="77777777" w:rsidR="0016760B" w:rsidRPr="0016760B" w:rsidRDefault="0016760B" w:rsidP="0016760B">
                  <w:pPr>
                    <w:autoSpaceDE/>
                    <w:autoSpaceDN/>
                    <w:adjustRightInd/>
                    <w:jc w:val="center"/>
                    <w:rPr>
                      <w:ins w:id="23676" w:author="Philippe Hollanda - Oliveira Trust" w:date="2022-07-19T09:57:00Z"/>
                      <w:rFonts w:ascii="Arial" w:eastAsia="Times New Roman" w:hAnsi="Arial" w:cs="Arial"/>
                      <w:color w:val="000000"/>
                      <w:sz w:val="20"/>
                      <w:szCs w:val="20"/>
                      <w:lang w:eastAsia="pt-BR"/>
                    </w:rPr>
                  </w:pPr>
                  <w:ins w:id="23677" w:author="Philippe Hollanda - Oliveira Trust" w:date="2022-07-19T09:57:00Z">
                    <w:r w:rsidRPr="0016760B">
                      <w:rPr>
                        <w:rFonts w:ascii="Arial" w:eastAsia="Times New Roman" w:hAnsi="Arial" w:cs="Arial"/>
                        <w:color w:val="000000"/>
                        <w:sz w:val="20"/>
                        <w:szCs w:val="20"/>
                        <w:lang w:eastAsia="pt-BR"/>
                      </w:rPr>
                      <w:t>02/02/2022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683F7100" w14:textId="77777777" w:rsidR="0016760B" w:rsidRPr="0016760B" w:rsidRDefault="0016760B" w:rsidP="0016760B">
                  <w:pPr>
                    <w:autoSpaceDE/>
                    <w:autoSpaceDN/>
                    <w:adjustRightInd/>
                    <w:jc w:val="center"/>
                    <w:rPr>
                      <w:ins w:id="23678" w:author="Philippe Hollanda - Oliveira Trust" w:date="2022-07-19T09:57:00Z"/>
                      <w:rFonts w:ascii="Arial" w:eastAsia="Times New Roman" w:hAnsi="Arial" w:cs="Arial"/>
                      <w:color w:val="000000"/>
                      <w:sz w:val="20"/>
                      <w:szCs w:val="20"/>
                      <w:lang w:eastAsia="pt-BR"/>
                    </w:rPr>
                  </w:pPr>
                  <w:ins w:id="23679" w:author="Philippe Hollanda - Oliveira Trust" w:date="2022-07-19T09:57:00Z">
                    <w:r w:rsidRPr="0016760B">
                      <w:rPr>
                        <w:rFonts w:ascii="Arial" w:eastAsia="Times New Roman" w:hAnsi="Arial" w:cs="Arial"/>
                        <w:color w:val="000000"/>
                        <w:sz w:val="20"/>
                        <w:szCs w:val="20"/>
                        <w:lang w:eastAsia="pt-BR"/>
                      </w:rPr>
                      <w:t>R$ 11.182,90</w:t>
                    </w:r>
                  </w:ins>
                </w:p>
              </w:tc>
            </w:tr>
            <w:tr w:rsidR="0016760B" w:rsidRPr="0016760B" w14:paraId="0DAFFCC3" w14:textId="77777777" w:rsidTr="0016760B">
              <w:trPr>
                <w:trHeight w:val="1785"/>
                <w:ins w:id="236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80263FD" w14:textId="77777777" w:rsidR="0016760B" w:rsidRPr="0016760B" w:rsidRDefault="0016760B" w:rsidP="0016760B">
                  <w:pPr>
                    <w:autoSpaceDE/>
                    <w:autoSpaceDN/>
                    <w:adjustRightInd/>
                    <w:jc w:val="center"/>
                    <w:rPr>
                      <w:ins w:id="23681" w:author="Philippe Hollanda - Oliveira Trust" w:date="2022-07-19T09:57:00Z"/>
                      <w:rFonts w:ascii="Arial" w:eastAsia="Times New Roman" w:hAnsi="Arial" w:cs="Arial"/>
                      <w:color w:val="000000"/>
                      <w:sz w:val="20"/>
                      <w:szCs w:val="20"/>
                      <w:lang w:eastAsia="pt-BR"/>
                    </w:rPr>
                  </w:pPr>
                  <w:ins w:id="23682"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6EC2CFF4" w14:textId="77777777" w:rsidR="0016760B" w:rsidRPr="0016760B" w:rsidRDefault="0016760B" w:rsidP="0016760B">
                  <w:pPr>
                    <w:autoSpaceDE/>
                    <w:autoSpaceDN/>
                    <w:adjustRightInd/>
                    <w:jc w:val="center"/>
                    <w:rPr>
                      <w:ins w:id="23683" w:author="Philippe Hollanda - Oliveira Trust" w:date="2022-07-19T09:57:00Z"/>
                      <w:rFonts w:ascii="Arial" w:eastAsia="Times New Roman" w:hAnsi="Arial" w:cs="Arial"/>
                      <w:color w:val="000000"/>
                      <w:sz w:val="20"/>
                      <w:szCs w:val="20"/>
                      <w:lang w:eastAsia="pt-BR"/>
                    </w:rPr>
                  </w:pPr>
                  <w:ins w:id="23684" w:author="Philippe Hollanda - Oliveira Trust" w:date="2022-07-19T09:57:00Z">
                    <w:r w:rsidRPr="0016760B">
                      <w:rPr>
                        <w:rFonts w:ascii="Arial" w:eastAsia="Times New Roman" w:hAnsi="Arial" w:cs="Arial"/>
                        <w:color w:val="000000"/>
                        <w:sz w:val="20"/>
                        <w:szCs w:val="20"/>
                        <w:lang w:eastAsia="pt-BR"/>
                      </w:rPr>
                      <w:t>28/12/2021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B0A4D3" w14:textId="77777777" w:rsidR="0016760B" w:rsidRPr="0016760B" w:rsidRDefault="0016760B" w:rsidP="0016760B">
                  <w:pPr>
                    <w:autoSpaceDE/>
                    <w:autoSpaceDN/>
                    <w:adjustRightInd/>
                    <w:jc w:val="center"/>
                    <w:rPr>
                      <w:ins w:id="23685" w:author="Philippe Hollanda - Oliveira Trust" w:date="2022-07-19T09:57:00Z"/>
                      <w:rFonts w:ascii="Arial" w:eastAsia="Times New Roman" w:hAnsi="Arial" w:cs="Arial"/>
                      <w:color w:val="000000"/>
                      <w:sz w:val="20"/>
                      <w:szCs w:val="20"/>
                      <w:lang w:eastAsia="pt-BR"/>
                    </w:rPr>
                  </w:pPr>
                  <w:ins w:id="23686" w:author="Philippe Hollanda - Oliveira Trust" w:date="2022-07-19T09:57:00Z">
                    <w:r w:rsidRPr="0016760B">
                      <w:rPr>
                        <w:rFonts w:ascii="Arial" w:eastAsia="Times New Roman" w:hAnsi="Arial" w:cs="Arial"/>
                        <w:color w:val="000000"/>
                        <w:sz w:val="20"/>
                        <w:szCs w:val="20"/>
                        <w:lang w:eastAsia="pt-BR"/>
                      </w:rPr>
                      <w:t>R$ 1.554,00</w:t>
                    </w:r>
                  </w:ins>
                </w:p>
              </w:tc>
            </w:tr>
            <w:tr w:rsidR="0016760B" w:rsidRPr="0016760B" w14:paraId="50E48813" w14:textId="77777777" w:rsidTr="0016760B">
              <w:trPr>
                <w:trHeight w:val="1785"/>
                <w:ins w:id="236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806A9B" w14:textId="77777777" w:rsidR="0016760B" w:rsidRPr="0016760B" w:rsidRDefault="0016760B" w:rsidP="0016760B">
                  <w:pPr>
                    <w:autoSpaceDE/>
                    <w:autoSpaceDN/>
                    <w:adjustRightInd/>
                    <w:jc w:val="center"/>
                    <w:rPr>
                      <w:ins w:id="23688" w:author="Philippe Hollanda - Oliveira Trust" w:date="2022-07-19T09:57:00Z"/>
                      <w:rFonts w:ascii="Arial" w:eastAsia="Times New Roman" w:hAnsi="Arial" w:cs="Arial"/>
                      <w:color w:val="000000"/>
                      <w:sz w:val="20"/>
                      <w:szCs w:val="20"/>
                      <w:lang w:eastAsia="pt-BR"/>
                    </w:rPr>
                  </w:pPr>
                  <w:ins w:id="23689"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08684C3" w14:textId="77777777" w:rsidR="0016760B" w:rsidRPr="0016760B" w:rsidRDefault="0016760B" w:rsidP="0016760B">
                  <w:pPr>
                    <w:autoSpaceDE/>
                    <w:autoSpaceDN/>
                    <w:adjustRightInd/>
                    <w:jc w:val="center"/>
                    <w:rPr>
                      <w:ins w:id="23690" w:author="Philippe Hollanda - Oliveira Trust" w:date="2022-07-19T09:57:00Z"/>
                      <w:rFonts w:ascii="Arial" w:eastAsia="Times New Roman" w:hAnsi="Arial" w:cs="Arial"/>
                      <w:color w:val="000000"/>
                      <w:sz w:val="20"/>
                      <w:szCs w:val="20"/>
                      <w:lang w:eastAsia="pt-BR"/>
                    </w:rPr>
                  </w:pPr>
                  <w:ins w:id="23691" w:author="Philippe Hollanda - Oliveira Trust" w:date="2022-07-19T09:57:00Z">
                    <w:r w:rsidRPr="0016760B">
                      <w:rPr>
                        <w:rFonts w:ascii="Arial" w:eastAsia="Times New Roman" w:hAnsi="Arial" w:cs="Arial"/>
                        <w:color w:val="000000"/>
                        <w:sz w:val="20"/>
                        <w:szCs w:val="20"/>
                        <w:lang w:eastAsia="pt-BR"/>
                      </w:rPr>
                      <w:t>24/08/2021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A01F7B" w14:textId="77777777" w:rsidR="0016760B" w:rsidRPr="0016760B" w:rsidRDefault="0016760B" w:rsidP="0016760B">
                  <w:pPr>
                    <w:autoSpaceDE/>
                    <w:autoSpaceDN/>
                    <w:adjustRightInd/>
                    <w:jc w:val="center"/>
                    <w:rPr>
                      <w:ins w:id="23692" w:author="Philippe Hollanda - Oliveira Trust" w:date="2022-07-19T09:57:00Z"/>
                      <w:rFonts w:ascii="Arial" w:eastAsia="Times New Roman" w:hAnsi="Arial" w:cs="Arial"/>
                      <w:color w:val="000000"/>
                      <w:sz w:val="20"/>
                      <w:szCs w:val="20"/>
                      <w:lang w:eastAsia="pt-BR"/>
                    </w:rPr>
                  </w:pPr>
                  <w:ins w:id="23693" w:author="Philippe Hollanda - Oliveira Trust" w:date="2022-07-19T09:57:00Z">
                    <w:r w:rsidRPr="0016760B">
                      <w:rPr>
                        <w:rFonts w:ascii="Arial" w:eastAsia="Times New Roman" w:hAnsi="Arial" w:cs="Arial"/>
                        <w:color w:val="000000"/>
                        <w:sz w:val="20"/>
                        <w:szCs w:val="20"/>
                        <w:lang w:eastAsia="pt-BR"/>
                      </w:rPr>
                      <w:t>R$ 1.047,04</w:t>
                    </w:r>
                  </w:ins>
                </w:p>
              </w:tc>
            </w:tr>
            <w:tr w:rsidR="0016760B" w:rsidRPr="0016760B" w14:paraId="31E66E46" w14:textId="77777777" w:rsidTr="0016760B">
              <w:trPr>
                <w:trHeight w:val="1785"/>
                <w:ins w:id="236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452B4C" w14:textId="77777777" w:rsidR="0016760B" w:rsidRPr="0016760B" w:rsidRDefault="0016760B" w:rsidP="0016760B">
                  <w:pPr>
                    <w:autoSpaceDE/>
                    <w:autoSpaceDN/>
                    <w:adjustRightInd/>
                    <w:jc w:val="center"/>
                    <w:rPr>
                      <w:ins w:id="23695" w:author="Philippe Hollanda - Oliveira Trust" w:date="2022-07-19T09:57:00Z"/>
                      <w:rFonts w:ascii="Arial" w:eastAsia="Times New Roman" w:hAnsi="Arial" w:cs="Arial"/>
                      <w:color w:val="000000"/>
                      <w:sz w:val="20"/>
                      <w:szCs w:val="20"/>
                      <w:lang w:eastAsia="pt-BR"/>
                    </w:rPr>
                  </w:pPr>
                  <w:ins w:id="23696"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A9B001C" w14:textId="77777777" w:rsidR="0016760B" w:rsidRPr="0016760B" w:rsidRDefault="0016760B" w:rsidP="0016760B">
                  <w:pPr>
                    <w:autoSpaceDE/>
                    <w:autoSpaceDN/>
                    <w:adjustRightInd/>
                    <w:jc w:val="center"/>
                    <w:rPr>
                      <w:ins w:id="23697" w:author="Philippe Hollanda - Oliveira Trust" w:date="2022-07-19T09:57:00Z"/>
                      <w:rFonts w:ascii="Arial" w:eastAsia="Times New Roman" w:hAnsi="Arial" w:cs="Arial"/>
                      <w:color w:val="000000"/>
                      <w:sz w:val="20"/>
                      <w:szCs w:val="20"/>
                      <w:lang w:eastAsia="pt-BR"/>
                    </w:rPr>
                  </w:pPr>
                  <w:ins w:id="23698" w:author="Philippe Hollanda - Oliveira Trust" w:date="2022-07-19T09:57:00Z">
                    <w:r w:rsidRPr="0016760B">
                      <w:rPr>
                        <w:rFonts w:ascii="Arial" w:eastAsia="Times New Roman" w:hAnsi="Arial" w:cs="Arial"/>
                        <w:color w:val="000000"/>
                        <w:sz w:val="20"/>
                        <w:szCs w:val="20"/>
                        <w:lang w:eastAsia="pt-BR"/>
                      </w:rPr>
                      <w:t>24/08/2021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603BE4" w14:textId="77777777" w:rsidR="0016760B" w:rsidRPr="0016760B" w:rsidRDefault="0016760B" w:rsidP="0016760B">
                  <w:pPr>
                    <w:autoSpaceDE/>
                    <w:autoSpaceDN/>
                    <w:adjustRightInd/>
                    <w:jc w:val="center"/>
                    <w:rPr>
                      <w:ins w:id="23699" w:author="Philippe Hollanda - Oliveira Trust" w:date="2022-07-19T09:57:00Z"/>
                      <w:rFonts w:ascii="Arial" w:eastAsia="Times New Roman" w:hAnsi="Arial" w:cs="Arial"/>
                      <w:color w:val="000000"/>
                      <w:sz w:val="20"/>
                      <w:szCs w:val="20"/>
                      <w:lang w:eastAsia="pt-BR"/>
                    </w:rPr>
                  </w:pPr>
                  <w:ins w:id="23700" w:author="Philippe Hollanda - Oliveira Trust" w:date="2022-07-19T09:57:00Z">
                    <w:r w:rsidRPr="0016760B">
                      <w:rPr>
                        <w:rFonts w:ascii="Arial" w:eastAsia="Times New Roman" w:hAnsi="Arial" w:cs="Arial"/>
                        <w:color w:val="000000"/>
                        <w:sz w:val="20"/>
                        <w:szCs w:val="20"/>
                        <w:lang w:eastAsia="pt-BR"/>
                      </w:rPr>
                      <w:t>R$ 1.071,16</w:t>
                    </w:r>
                  </w:ins>
                </w:p>
              </w:tc>
            </w:tr>
            <w:tr w:rsidR="0016760B" w:rsidRPr="0016760B" w14:paraId="0BA8D79C" w14:textId="77777777" w:rsidTr="0016760B">
              <w:trPr>
                <w:trHeight w:val="1785"/>
                <w:ins w:id="237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21421A" w14:textId="77777777" w:rsidR="0016760B" w:rsidRPr="0016760B" w:rsidRDefault="0016760B" w:rsidP="0016760B">
                  <w:pPr>
                    <w:autoSpaceDE/>
                    <w:autoSpaceDN/>
                    <w:adjustRightInd/>
                    <w:jc w:val="center"/>
                    <w:rPr>
                      <w:ins w:id="23702" w:author="Philippe Hollanda - Oliveira Trust" w:date="2022-07-19T09:57:00Z"/>
                      <w:rFonts w:ascii="Arial" w:eastAsia="Times New Roman" w:hAnsi="Arial" w:cs="Arial"/>
                      <w:color w:val="000000"/>
                      <w:sz w:val="20"/>
                      <w:szCs w:val="20"/>
                      <w:lang w:eastAsia="pt-BR"/>
                    </w:rPr>
                  </w:pPr>
                  <w:ins w:id="23703"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6F1D502" w14:textId="77777777" w:rsidR="0016760B" w:rsidRPr="0016760B" w:rsidRDefault="0016760B" w:rsidP="0016760B">
                  <w:pPr>
                    <w:autoSpaceDE/>
                    <w:autoSpaceDN/>
                    <w:adjustRightInd/>
                    <w:jc w:val="center"/>
                    <w:rPr>
                      <w:ins w:id="23704" w:author="Philippe Hollanda - Oliveira Trust" w:date="2022-07-19T09:57:00Z"/>
                      <w:rFonts w:ascii="Arial" w:eastAsia="Times New Roman" w:hAnsi="Arial" w:cs="Arial"/>
                      <w:color w:val="000000"/>
                      <w:sz w:val="20"/>
                      <w:szCs w:val="20"/>
                      <w:lang w:eastAsia="pt-BR"/>
                    </w:rPr>
                  </w:pPr>
                  <w:ins w:id="23705" w:author="Philippe Hollanda - Oliveira Trust" w:date="2022-07-19T09:57:00Z">
                    <w:r w:rsidRPr="0016760B">
                      <w:rPr>
                        <w:rFonts w:ascii="Arial" w:eastAsia="Times New Roman" w:hAnsi="Arial" w:cs="Arial"/>
                        <w:color w:val="000000"/>
                        <w:sz w:val="20"/>
                        <w:szCs w:val="20"/>
                        <w:lang w:eastAsia="pt-BR"/>
                      </w:rPr>
                      <w:t>25/08/2021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85876A" w14:textId="77777777" w:rsidR="0016760B" w:rsidRPr="0016760B" w:rsidRDefault="0016760B" w:rsidP="0016760B">
                  <w:pPr>
                    <w:autoSpaceDE/>
                    <w:autoSpaceDN/>
                    <w:adjustRightInd/>
                    <w:jc w:val="center"/>
                    <w:rPr>
                      <w:ins w:id="23706" w:author="Philippe Hollanda - Oliveira Trust" w:date="2022-07-19T09:57:00Z"/>
                      <w:rFonts w:ascii="Arial" w:eastAsia="Times New Roman" w:hAnsi="Arial" w:cs="Arial"/>
                      <w:color w:val="000000"/>
                      <w:sz w:val="20"/>
                      <w:szCs w:val="20"/>
                      <w:lang w:eastAsia="pt-BR"/>
                    </w:rPr>
                  </w:pPr>
                  <w:ins w:id="23707" w:author="Philippe Hollanda - Oliveira Trust" w:date="2022-07-19T09:57:00Z">
                    <w:r w:rsidRPr="0016760B">
                      <w:rPr>
                        <w:rFonts w:ascii="Arial" w:eastAsia="Times New Roman" w:hAnsi="Arial" w:cs="Arial"/>
                        <w:color w:val="000000"/>
                        <w:sz w:val="20"/>
                        <w:szCs w:val="20"/>
                        <w:lang w:eastAsia="pt-BR"/>
                      </w:rPr>
                      <w:t>R$ 546,88</w:t>
                    </w:r>
                  </w:ins>
                </w:p>
              </w:tc>
            </w:tr>
            <w:tr w:rsidR="0016760B" w:rsidRPr="0016760B" w14:paraId="1B4A6C6F" w14:textId="77777777" w:rsidTr="0016760B">
              <w:trPr>
                <w:trHeight w:val="1785"/>
                <w:ins w:id="2370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76436F0" w14:textId="77777777" w:rsidR="0016760B" w:rsidRPr="0016760B" w:rsidRDefault="0016760B" w:rsidP="0016760B">
                  <w:pPr>
                    <w:autoSpaceDE/>
                    <w:autoSpaceDN/>
                    <w:adjustRightInd/>
                    <w:jc w:val="center"/>
                    <w:rPr>
                      <w:ins w:id="23709" w:author="Philippe Hollanda - Oliveira Trust" w:date="2022-07-19T09:57:00Z"/>
                      <w:rFonts w:ascii="Arial" w:eastAsia="Times New Roman" w:hAnsi="Arial" w:cs="Arial"/>
                      <w:color w:val="000000"/>
                      <w:sz w:val="20"/>
                      <w:szCs w:val="20"/>
                      <w:lang w:eastAsia="pt-BR"/>
                    </w:rPr>
                  </w:pPr>
                  <w:ins w:id="23710" w:author="Philippe Hollanda - Oliveira Trust" w:date="2022-07-19T09:57:00Z">
                    <w:r w:rsidRPr="0016760B">
                      <w:rPr>
                        <w:rFonts w:ascii="Arial" w:eastAsia="Times New Roman" w:hAnsi="Arial" w:cs="Arial"/>
                        <w:color w:val="000000"/>
                        <w:sz w:val="20"/>
                        <w:szCs w:val="20"/>
                        <w:lang w:eastAsia="pt-BR"/>
                      </w:rPr>
                      <w:t>KIT CENTRAL</w:t>
                    </w:r>
                  </w:ins>
                </w:p>
              </w:tc>
              <w:tc>
                <w:tcPr>
                  <w:tcW w:w="2324" w:type="dxa"/>
                  <w:tcBorders>
                    <w:top w:val="nil"/>
                    <w:left w:val="nil"/>
                    <w:bottom w:val="single" w:sz="4" w:space="0" w:color="auto"/>
                    <w:right w:val="single" w:sz="4" w:space="0" w:color="auto"/>
                  </w:tcBorders>
                  <w:shd w:val="clear" w:color="auto" w:fill="auto"/>
                  <w:noWrap/>
                  <w:vAlign w:val="center"/>
                  <w:hideMark/>
                </w:tcPr>
                <w:p w14:paraId="0A9C8908" w14:textId="77777777" w:rsidR="0016760B" w:rsidRPr="0016760B" w:rsidRDefault="0016760B" w:rsidP="0016760B">
                  <w:pPr>
                    <w:autoSpaceDE/>
                    <w:autoSpaceDN/>
                    <w:adjustRightInd/>
                    <w:jc w:val="center"/>
                    <w:rPr>
                      <w:ins w:id="23711" w:author="Philippe Hollanda - Oliveira Trust" w:date="2022-07-19T09:57:00Z"/>
                      <w:rFonts w:ascii="Arial" w:eastAsia="Times New Roman" w:hAnsi="Arial" w:cs="Arial"/>
                      <w:color w:val="000000"/>
                      <w:sz w:val="20"/>
                      <w:szCs w:val="20"/>
                      <w:lang w:eastAsia="pt-BR"/>
                    </w:rPr>
                  </w:pPr>
                  <w:ins w:id="23712" w:author="Philippe Hollanda - Oliveira Trust" w:date="2022-07-19T09:57:00Z">
                    <w:r w:rsidRPr="0016760B">
                      <w:rPr>
                        <w:rFonts w:ascii="Arial" w:eastAsia="Times New Roman" w:hAnsi="Arial" w:cs="Arial"/>
                        <w:color w:val="000000"/>
                        <w:sz w:val="20"/>
                        <w:szCs w:val="20"/>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41A457" w14:textId="77777777" w:rsidR="0016760B" w:rsidRPr="0016760B" w:rsidRDefault="0016760B" w:rsidP="0016760B">
                  <w:pPr>
                    <w:autoSpaceDE/>
                    <w:autoSpaceDN/>
                    <w:adjustRightInd/>
                    <w:jc w:val="center"/>
                    <w:rPr>
                      <w:ins w:id="23713" w:author="Philippe Hollanda - Oliveira Trust" w:date="2022-07-19T09:57:00Z"/>
                      <w:rFonts w:ascii="Arial" w:eastAsia="Times New Roman" w:hAnsi="Arial" w:cs="Arial"/>
                      <w:color w:val="000000"/>
                      <w:sz w:val="20"/>
                      <w:szCs w:val="20"/>
                      <w:lang w:eastAsia="pt-BR"/>
                    </w:rPr>
                  </w:pPr>
                  <w:ins w:id="23714" w:author="Philippe Hollanda - Oliveira Trust" w:date="2022-07-19T09:57:00Z">
                    <w:r w:rsidRPr="0016760B">
                      <w:rPr>
                        <w:rFonts w:ascii="Arial" w:eastAsia="Times New Roman" w:hAnsi="Arial" w:cs="Arial"/>
                        <w:color w:val="000000"/>
                        <w:sz w:val="20"/>
                        <w:szCs w:val="20"/>
                        <w:lang w:eastAsia="pt-BR"/>
                      </w:rPr>
                      <w:t>R$ 2.920,00</w:t>
                    </w:r>
                  </w:ins>
                </w:p>
              </w:tc>
            </w:tr>
            <w:tr w:rsidR="0016760B" w:rsidRPr="0016760B" w14:paraId="67130586" w14:textId="77777777" w:rsidTr="0016760B">
              <w:trPr>
                <w:trHeight w:val="1785"/>
                <w:ins w:id="2371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12E951A" w14:textId="77777777" w:rsidR="0016760B" w:rsidRPr="0016760B" w:rsidRDefault="0016760B" w:rsidP="0016760B">
                  <w:pPr>
                    <w:autoSpaceDE/>
                    <w:autoSpaceDN/>
                    <w:adjustRightInd/>
                    <w:rPr>
                      <w:ins w:id="2371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31AB174" w14:textId="77777777" w:rsidR="0016760B" w:rsidRPr="0016760B" w:rsidRDefault="0016760B" w:rsidP="0016760B">
                  <w:pPr>
                    <w:autoSpaceDE/>
                    <w:autoSpaceDN/>
                    <w:adjustRightInd/>
                    <w:jc w:val="center"/>
                    <w:rPr>
                      <w:ins w:id="23717" w:author="Philippe Hollanda - Oliveira Trust" w:date="2022-07-19T09:57:00Z"/>
                      <w:rFonts w:ascii="Arial" w:eastAsia="Times New Roman" w:hAnsi="Arial" w:cs="Arial"/>
                      <w:color w:val="000000"/>
                      <w:sz w:val="20"/>
                      <w:szCs w:val="20"/>
                      <w:lang w:eastAsia="pt-BR"/>
                    </w:rPr>
                  </w:pPr>
                  <w:ins w:id="23718"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169304" w14:textId="77777777" w:rsidR="0016760B" w:rsidRPr="0016760B" w:rsidRDefault="0016760B" w:rsidP="0016760B">
                  <w:pPr>
                    <w:autoSpaceDE/>
                    <w:autoSpaceDN/>
                    <w:adjustRightInd/>
                    <w:jc w:val="center"/>
                    <w:rPr>
                      <w:ins w:id="23719" w:author="Philippe Hollanda - Oliveira Trust" w:date="2022-07-19T09:57:00Z"/>
                      <w:rFonts w:ascii="Arial" w:eastAsia="Times New Roman" w:hAnsi="Arial" w:cs="Arial"/>
                      <w:color w:val="000000"/>
                      <w:sz w:val="20"/>
                      <w:szCs w:val="20"/>
                      <w:lang w:eastAsia="pt-BR"/>
                    </w:rPr>
                  </w:pPr>
                  <w:ins w:id="23720" w:author="Philippe Hollanda - Oliveira Trust" w:date="2022-07-19T09:57:00Z">
                    <w:r w:rsidRPr="0016760B">
                      <w:rPr>
                        <w:rFonts w:ascii="Arial" w:eastAsia="Times New Roman" w:hAnsi="Arial" w:cs="Arial"/>
                        <w:color w:val="000000"/>
                        <w:sz w:val="20"/>
                        <w:szCs w:val="20"/>
                        <w:lang w:eastAsia="pt-BR"/>
                      </w:rPr>
                      <w:t>R$ 4.380,00</w:t>
                    </w:r>
                  </w:ins>
                </w:p>
              </w:tc>
            </w:tr>
            <w:tr w:rsidR="0016760B" w:rsidRPr="0016760B" w14:paraId="43F21ED7" w14:textId="77777777" w:rsidTr="0016760B">
              <w:trPr>
                <w:trHeight w:val="1785"/>
                <w:ins w:id="237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C7D64C" w14:textId="77777777" w:rsidR="0016760B" w:rsidRPr="0016760B" w:rsidRDefault="0016760B" w:rsidP="0016760B">
                  <w:pPr>
                    <w:autoSpaceDE/>
                    <w:autoSpaceDN/>
                    <w:adjustRightInd/>
                    <w:jc w:val="center"/>
                    <w:rPr>
                      <w:ins w:id="23722" w:author="Philippe Hollanda - Oliveira Trust" w:date="2022-07-19T09:57:00Z"/>
                      <w:rFonts w:ascii="Arial" w:eastAsia="Times New Roman" w:hAnsi="Arial" w:cs="Arial"/>
                      <w:color w:val="000000"/>
                      <w:sz w:val="20"/>
                      <w:szCs w:val="20"/>
                      <w:lang w:eastAsia="pt-BR"/>
                    </w:rPr>
                  </w:pPr>
                  <w:ins w:id="23723" w:author="Philippe Hollanda - Oliveira Trust" w:date="2022-07-19T09:57:00Z">
                    <w:r w:rsidRPr="0016760B">
                      <w:rPr>
                        <w:rFonts w:ascii="Arial" w:eastAsia="Times New Roman" w:hAnsi="Arial" w:cs="Arial"/>
                        <w:color w:val="000000"/>
                        <w:sz w:val="20"/>
                        <w:szCs w:val="20"/>
                        <w:lang w:eastAsia="pt-BR"/>
                      </w:rPr>
                      <w:t>PLATAFORMA</w:t>
                    </w:r>
                  </w:ins>
                </w:p>
              </w:tc>
              <w:tc>
                <w:tcPr>
                  <w:tcW w:w="2324" w:type="dxa"/>
                  <w:tcBorders>
                    <w:top w:val="nil"/>
                    <w:left w:val="nil"/>
                    <w:bottom w:val="single" w:sz="4" w:space="0" w:color="auto"/>
                    <w:right w:val="single" w:sz="4" w:space="0" w:color="auto"/>
                  </w:tcBorders>
                  <w:shd w:val="clear" w:color="auto" w:fill="auto"/>
                  <w:noWrap/>
                  <w:vAlign w:val="center"/>
                  <w:hideMark/>
                </w:tcPr>
                <w:p w14:paraId="1074FBAD" w14:textId="77777777" w:rsidR="0016760B" w:rsidRPr="0016760B" w:rsidRDefault="0016760B" w:rsidP="0016760B">
                  <w:pPr>
                    <w:autoSpaceDE/>
                    <w:autoSpaceDN/>
                    <w:adjustRightInd/>
                    <w:jc w:val="center"/>
                    <w:rPr>
                      <w:ins w:id="23724" w:author="Philippe Hollanda - Oliveira Trust" w:date="2022-07-19T09:57:00Z"/>
                      <w:rFonts w:ascii="Arial" w:eastAsia="Times New Roman" w:hAnsi="Arial" w:cs="Arial"/>
                      <w:color w:val="000000"/>
                      <w:sz w:val="20"/>
                      <w:szCs w:val="20"/>
                      <w:lang w:eastAsia="pt-BR"/>
                    </w:rPr>
                  </w:pPr>
                  <w:ins w:id="23725"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E7DC0F" w14:textId="77777777" w:rsidR="0016760B" w:rsidRPr="0016760B" w:rsidRDefault="0016760B" w:rsidP="0016760B">
                  <w:pPr>
                    <w:autoSpaceDE/>
                    <w:autoSpaceDN/>
                    <w:adjustRightInd/>
                    <w:jc w:val="center"/>
                    <w:rPr>
                      <w:ins w:id="23726" w:author="Philippe Hollanda - Oliveira Trust" w:date="2022-07-19T09:57:00Z"/>
                      <w:rFonts w:ascii="Arial" w:eastAsia="Times New Roman" w:hAnsi="Arial" w:cs="Arial"/>
                      <w:color w:val="000000"/>
                      <w:sz w:val="20"/>
                      <w:szCs w:val="20"/>
                      <w:lang w:eastAsia="pt-BR"/>
                    </w:rPr>
                  </w:pPr>
                  <w:ins w:id="23727" w:author="Philippe Hollanda - Oliveira Trust" w:date="2022-07-19T09:57:00Z">
                    <w:r w:rsidRPr="0016760B">
                      <w:rPr>
                        <w:rFonts w:ascii="Arial" w:eastAsia="Times New Roman" w:hAnsi="Arial" w:cs="Arial"/>
                        <w:color w:val="000000"/>
                        <w:sz w:val="20"/>
                        <w:szCs w:val="20"/>
                        <w:lang w:eastAsia="pt-BR"/>
                      </w:rPr>
                      <w:t>R$ 28.662,70</w:t>
                    </w:r>
                  </w:ins>
                </w:p>
              </w:tc>
            </w:tr>
            <w:tr w:rsidR="0016760B" w:rsidRPr="0016760B" w14:paraId="0B8A46F1" w14:textId="77777777" w:rsidTr="0016760B">
              <w:trPr>
                <w:trHeight w:val="1785"/>
                <w:ins w:id="237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95ED75" w14:textId="77777777" w:rsidR="0016760B" w:rsidRPr="0016760B" w:rsidRDefault="0016760B" w:rsidP="0016760B">
                  <w:pPr>
                    <w:autoSpaceDE/>
                    <w:autoSpaceDN/>
                    <w:adjustRightInd/>
                    <w:jc w:val="center"/>
                    <w:rPr>
                      <w:ins w:id="23729" w:author="Philippe Hollanda - Oliveira Trust" w:date="2022-07-19T09:57:00Z"/>
                      <w:rFonts w:ascii="Arial" w:eastAsia="Times New Roman" w:hAnsi="Arial" w:cs="Arial"/>
                      <w:color w:val="000000"/>
                      <w:sz w:val="20"/>
                      <w:szCs w:val="20"/>
                      <w:lang w:eastAsia="pt-BR"/>
                    </w:rPr>
                  </w:pPr>
                  <w:ins w:id="23730" w:author="Philippe Hollanda - Oliveira Trust" w:date="2022-07-19T09:57:00Z">
                    <w:r w:rsidRPr="0016760B">
                      <w:rPr>
                        <w:rFonts w:ascii="Arial" w:eastAsia="Times New Roman" w:hAnsi="Arial" w:cs="Arial"/>
                        <w:color w:val="000000"/>
                        <w:sz w:val="20"/>
                        <w:szCs w:val="20"/>
                        <w:lang w:eastAsia="pt-BR"/>
                      </w:rPr>
                      <w:t>ELEVADOR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24C362B2" w14:textId="77777777" w:rsidR="0016760B" w:rsidRPr="0016760B" w:rsidRDefault="0016760B" w:rsidP="0016760B">
                  <w:pPr>
                    <w:autoSpaceDE/>
                    <w:autoSpaceDN/>
                    <w:adjustRightInd/>
                    <w:jc w:val="center"/>
                    <w:rPr>
                      <w:ins w:id="23731" w:author="Philippe Hollanda - Oliveira Trust" w:date="2022-07-19T09:57:00Z"/>
                      <w:rFonts w:ascii="Arial" w:eastAsia="Times New Roman" w:hAnsi="Arial" w:cs="Arial"/>
                      <w:color w:val="000000"/>
                      <w:sz w:val="20"/>
                      <w:szCs w:val="20"/>
                      <w:lang w:eastAsia="pt-BR"/>
                    </w:rPr>
                  </w:pPr>
                  <w:ins w:id="23732"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ADFB30" w14:textId="77777777" w:rsidR="0016760B" w:rsidRPr="0016760B" w:rsidRDefault="0016760B" w:rsidP="0016760B">
                  <w:pPr>
                    <w:autoSpaceDE/>
                    <w:autoSpaceDN/>
                    <w:adjustRightInd/>
                    <w:jc w:val="center"/>
                    <w:rPr>
                      <w:ins w:id="23733" w:author="Philippe Hollanda - Oliveira Trust" w:date="2022-07-19T09:57:00Z"/>
                      <w:rFonts w:ascii="Arial" w:eastAsia="Times New Roman" w:hAnsi="Arial" w:cs="Arial"/>
                      <w:color w:val="000000"/>
                      <w:sz w:val="20"/>
                      <w:szCs w:val="20"/>
                      <w:lang w:eastAsia="pt-BR"/>
                    </w:rPr>
                  </w:pPr>
                  <w:ins w:id="23734" w:author="Philippe Hollanda - Oliveira Trust" w:date="2022-07-19T09:57:00Z">
                    <w:r w:rsidRPr="0016760B">
                      <w:rPr>
                        <w:rFonts w:ascii="Arial" w:eastAsia="Times New Roman" w:hAnsi="Arial" w:cs="Arial"/>
                        <w:color w:val="000000"/>
                        <w:sz w:val="20"/>
                        <w:szCs w:val="20"/>
                        <w:lang w:eastAsia="pt-BR"/>
                      </w:rPr>
                      <w:t>R$ 80.968,30</w:t>
                    </w:r>
                  </w:ins>
                </w:p>
              </w:tc>
            </w:tr>
            <w:tr w:rsidR="0016760B" w:rsidRPr="0016760B" w14:paraId="1E2EA106" w14:textId="77777777" w:rsidTr="0016760B">
              <w:trPr>
                <w:trHeight w:val="1785"/>
                <w:ins w:id="237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D0519C" w14:textId="77777777" w:rsidR="0016760B" w:rsidRPr="0016760B" w:rsidRDefault="0016760B" w:rsidP="0016760B">
                  <w:pPr>
                    <w:autoSpaceDE/>
                    <w:autoSpaceDN/>
                    <w:adjustRightInd/>
                    <w:jc w:val="center"/>
                    <w:rPr>
                      <w:ins w:id="23736" w:author="Philippe Hollanda - Oliveira Trust" w:date="2022-07-19T09:57:00Z"/>
                      <w:rFonts w:ascii="Arial" w:eastAsia="Times New Roman" w:hAnsi="Arial" w:cs="Arial"/>
                      <w:color w:val="000000"/>
                      <w:sz w:val="20"/>
                      <w:szCs w:val="20"/>
                      <w:lang w:eastAsia="pt-BR"/>
                    </w:rPr>
                  </w:pPr>
                  <w:ins w:id="23737"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CD7A125" w14:textId="77777777" w:rsidR="0016760B" w:rsidRPr="0016760B" w:rsidRDefault="0016760B" w:rsidP="0016760B">
                  <w:pPr>
                    <w:autoSpaceDE/>
                    <w:autoSpaceDN/>
                    <w:adjustRightInd/>
                    <w:jc w:val="center"/>
                    <w:rPr>
                      <w:ins w:id="23738" w:author="Philippe Hollanda - Oliveira Trust" w:date="2022-07-19T09:57:00Z"/>
                      <w:rFonts w:ascii="Arial" w:eastAsia="Times New Roman" w:hAnsi="Arial" w:cs="Arial"/>
                      <w:color w:val="000000"/>
                      <w:sz w:val="20"/>
                      <w:szCs w:val="20"/>
                      <w:lang w:eastAsia="pt-BR"/>
                    </w:rPr>
                  </w:pPr>
                  <w:ins w:id="23739"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74DC942" w14:textId="77777777" w:rsidR="0016760B" w:rsidRPr="0016760B" w:rsidRDefault="0016760B" w:rsidP="0016760B">
                  <w:pPr>
                    <w:autoSpaceDE/>
                    <w:autoSpaceDN/>
                    <w:adjustRightInd/>
                    <w:jc w:val="center"/>
                    <w:rPr>
                      <w:ins w:id="23740" w:author="Philippe Hollanda - Oliveira Trust" w:date="2022-07-19T09:57:00Z"/>
                      <w:rFonts w:ascii="Arial" w:eastAsia="Times New Roman" w:hAnsi="Arial" w:cs="Arial"/>
                      <w:color w:val="000000"/>
                      <w:sz w:val="20"/>
                      <w:szCs w:val="20"/>
                      <w:lang w:eastAsia="pt-BR"/>
                    </w:rPr>
                  </w:pPr>
                  <w:ins w:id="23741" w:author="Philippe Hollanda - Oliveira Trust" w:date="2022-07-19T09:57:00Z">
                    <w:r w:rsidRPr="0016760B">
                      <w:rPr>
                        <w:rFonts w:ascii="Arial" w:eastAsia="Times New Roman" w:hAnsi="Arial" w:cs="Arial"/>
                        <w:color w:val="000000"/>
                        <w:sz w:val="20"/>
                        <w:szCs w:val="20"/>
                        <w:lang w:eastAsia="pt-BR"/>
                      </w:rPr>
                      <w:t>R$ 22.031,70</w:t>
                    </w:r>
                  </w:ins>
                </w:p>
              </w:tc>
            </w:tr>
            <w:tr w:rsidR="0016760B" w:rsidRPr="0016760B" w14:paraId="422DC6A7" w14:textId="77777777" w:rsidTr="0016760B">
              <w:trPr>
                <w:trHeight w:val="1785"/>
                <w:ins w:id="237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E437EC" w14:textId="77777777" w:rsidR="0016760B" w:rsidRPr="0016760B" w:rsidRDefault="0016760B" w:rsidP="0016760B">
                  <w:pPr>
                    <w:autoSpaceDE/>
                    <w:autoSpaceDN/>
                    <w:adjustRightInd/>
                    <w:jc w:val="center"/>
                    <w:rPr>
                      <w:ins w:id="23743" w:author="Philippe Hollanda - Oliveira Trust" w:date="2022-07-19T09:57:00Z"/>
                      <w:rFonts w:ascii="Arial" w:eastAsia="Times New Roman" w:hAnsi="Arial" w:cs="Arial"/>
                      <w:color w:val="000000"/>
                      <w:sz w:val="20"/>
                      <w:szCs w:val="20"/>
                      <w:lang w:eastAsia="pt-BR"/>
                    </w:rPr>
                  </w:pPr>
                  <w:ins w:id="2374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7424349" w14:textId="77777777" w:rsidR="0016760B" w:rsidRPr="0016760B" w:rsidRDefault="0016760B" w:rsidP="0016760B">
                  <w:pPr>
                    <w:autoSpaceDE/>
                    <w:autoSpaceDN/>
                    <w:adjustRightInd/>
                    <w:jc w:val="center"/>
                    <w:rPr>
                      <w:ins w:id="23745" w:author="Philippe Hollanda - Oliveira Trust" w:date="2022-07-19T09:57:00Z"/>
                      <w:rFonts w:ascii="Arial" w:eastAsia="Times New Roman" w:hAnsi="Arial" w:cs="Arial"/>
                      <w:color w:val="000000"/>
                      <w:sz w:val="20"/>
                      <w:szCs w:val="20"/>
                      <w:lang w:eastAsia="pt-BR"/>
                    </w:rPr>
                  </w:pPr>
                  <w:ins w:id="23746"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41C0663" w14:textId="77777777" w:rsidR="0016760B" w:rsidRPr="0016760B" w:rsidRDefault="0016760B" w:rsidP="0016760B">
                  <w:pPr>
                    <w:autoSpaceDE/>
                    <w:autoSpaceDN/>
                    <w:adjustRightInd/>
                    <w:jc w:val="center"/>
                    <w:rPr>
                      <w:ins w:id="23747" w:author="Philippe Hollanda - Oliveira Trust" w:date="2022-07-19T09:57:00Z"/>
                      <w:rFonts w:ascii="Arial" w:eastAsia="Times New Roman" w:hAnsi="Arial" w:cs="Arial"/>
                      <w:color w:val="000000"/>
                      <w:sz w:val="20"/>
                      <w:szCs w:val="20"/>
                      <w:lang w:eastAsia="pt-BR"/>
                    </w:rPr>
                  </w:pPr>
                  <w:ins w:id="23748" w:author="Philippe Hollanda - Oliveira Trust" w:date="2022-07-19T09:57:00Z">
                    <w:r w:rsidRPr="0016760B">
                      <w:rPr>
                        <w:rFonts w:ascii="Arial" w:eastAsia="Times New Roman" w:hAnsi="Arial" w:cs="Arial"/>
                        <w:color w:val="000000"/>
                        <w:sz w:val="20"/>
                        <w:szCs w:val="20"/>
                        <w:lang w:eastAsia="pt-BR"/>
                      </w:rPr>
                      <w:t>R$ 6.837,30</w:t>
                    </w:r>
                  </w:ins>
                </w:p>
              </w:tc>
            </w:tr>
            <w:tr w:rsidR="0016760B" w:rsidRPr="0016760B" w14:paraId="0CA050DC" w14:textId="77777777" w:rsidTr="0016760B">
              <w:trPr>
                <w:trHeight w:val="1785"/>
                <w:ins w:id="237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2AC177" w14:textId="77777777" w:rsidR="0016760B" w:rsidRPr="0016760B" w:rsidRDefault="0016760B" w:rsidP="0016760B">
                  <w:pPr>
                    <w:autoSpaceDE/>
                    <w:autoSpaceDN/>
                    <w:adjustRightInd/>
                    <w:jc w:val="center"/>
                    <w:rPr>
                      <w:ins w:id="23750" w:author="Philippe Hollanda - Oliveira Trust" w:date="2022-07-19T09:57:00Z"/>
                      <w:rFonts w:ascii="Arial" w:eastAsia="Times New Roman" w:hAnsi="Arial" w:cs="Arial"/>
                      <w:sz w:val="20"/>
                      <w:szCs w:val="20"/>
                      <w:lang w:eastAsia="pt-BR"/>
                    </w:rPr>
                  </w:pPr>
                  <w:ins w:id="23751" w:author="Philippe Hollanda - Oliveira Trust" w:date="2022-07-19T09:57:00Z">
                    <w:r w:rsidRPr="0016760B">
                      <w:rPr>
                        <w:rFonts w:ascii="Arial" w:eastAsia="Times New Roman" w:hAnsi="Arial" w:cs="Arial"/>
                        <w:sz w:val="20"/>
                        <w:szCs w:val="20"/>
                        <w:lang w:eastAsia="pt-BR"/>
                      </w:rPr>
                      <w:t>TERMOMETRO</w:t>
                    </w:r>
                  </w:ins>
                </w:p>
              </w:tc>
              <w:tc>
                <w:tcPr>
                  <w:tcW w:w="2324" w:type="dxa"/>
                  <w:tcBorders>
                    <w:top w:val="nil"/>
                    <w:left w:val="nil"/>
                    <w:bottom w:val="single" w:sz="4" w:space="0" w:color="auto"/>
                    <w:right w:val="single" w:sz="4" w:space="0" w:color="auto"/>
                  </w:tcBorders>
                  <w:shd w:val="clear" w:color="auto" w:fill="auto"/>
                  <w:noWrap/>
                  <w:vAlign w:val="center"/>
                  <w:hideMark/>
                </w:tcPr>
                <w:p w14:paraId="104CF968" w14:textId="77777777" w:rsidR="0016760B" w:rsidRPr="0016760B" w:rsidRDefault="0016760B" w:rsidP="0016760B">
                  <w:pPr>
                    <w:autoSpaceDE/>
                    <w:autoSpaceDN/>
                    <w:adjustRightInd/>
                    <w:jc w:val="center"/>
                    <w:rPr>
                      <w:ins w:id="23752" w:author="Philippe Hollanda - Oliveira Trust" w:date="2022-07-19T09:57:00Z"/>
                      <w:rFonts w:ascii="Arial" w:eastAsia="Times New Roman" w:hAnsi="Arial" w:cs="Arial"/>
                      <w:sz w:val="20"/>
                      <w:szCs w:val="20"/>
                      <w:lang w:eastAsia="pt-BR"/>
                    </w:rPr>
                  </w:pPr>
                  <w:ins w:id="23753" w:author="Philippe Hollanda - Oliveira Trust" w:date="2022-07-19T09:57:00Z">
                    <w:r w:rsidRPr="0016760B">
                      <w:rPr>
                        <w:rFonts w:ascii="Arial" w:eastAsia="Times New Roman" w:hAnsi="Arial" w:cs="Arial"/>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08B1F7" w14:textId="77777777" w:rsidR="0016760B" w:rsidRPr="0016760B" w:rsidRDefault="0016760B" w:rsidP="0016760B">
                  <w:pPr>
                    <w:autoSpaceDE/>
                    <w:autoSpaceDN/>
                    <w:adjustRightInd/>
                    <w:jc w:val="center"/>
                    <w:rPr>
                      <w:ins w:id="23754" w:author="Philippe Hollanda - Oliveira Trust" w:date="2022-07-19T09:57:00Z"/>
                      <w:rFonts w:ascii="Arial" w:eastAsia="Times New Roman" w:hAnsi="Arial" w:cs="Arial"/>
                      <w:sz w:val="20"/>
                      <w:szCs w:val="20"/>
                      <w:lang w:eastAsia="pt-BR"/>
                    </w:rPr>
                  </w:pPr>
                  <w:ins w:id="23755" w:author="Philippe Hollanda - Oliveira Trust" w:date="2022-07-19T09:57:00Z">
                    <w:r w:rsidRPr="0016760B">
                      <w:rPr>
                        <w:rFonts w:ascii="Arial" w:eastAsia="Times New Roman" w:hAnsi="Arial" w:cs="Arial"/>
                        <w:sz w:val="20"/>
                        <w:szCs w:val="20"/>
                        <w:lang w:eastAsia="pt-BR"/>
                      </w:rPr>
                      <w:t>R$ 125,00</w:t>
                    </w:r>
                  </w:ins>
                </w:p>
              </w:tc>
            </w:tr>
            <w:tr w:rsidR="0016760B" w:rsidRPr="0016760B" w14:paraId="6D241398" w14:textId="77777777" w:rsidTr="0016760B">
              <w:trPr>
                <w:trHeight w:val="1785"/>
                <w:ins w:id="237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4AD2C6" w14:textId="77777777" w:rsidR="0016760B" w:rsidRPr="0016760B" w:rsidRDefault="0016760B" w:rsidP="0016760B">
                  <w:pPr>
                    <w:autoSpaceDE/>
                    <w:autoSpaceDN/>
                    <w:adjustRightInd/>
                    <w:jc w:val="center"/>
                    <w:rPr>
                      <w:ins w:id="23757" w:author="Philippe Hollanda - Oliveira Trust" w:date="2022-07-19T09:57:00Z"/>
                      <w:rFonts w:ascii="Arial" w:eastAsia="Times New Roman" w:hAnsi="Arial" w:cs="Arial"/>
                      <w:sz w:val="22"/>
                      <w:szCs w:val="22"/>
                      <w:lang w:eastAsia="pt-BR"/>
                    </w:rPr>
                  </w:pPr>
                  <w:ins w:id="23758" w:author="Philippe Hollanda - Oliveira Trust" w:date="2022-07-19T09:57:00Z">
                    <w:r w:rsidRPr="0016760B">
                      <w:rPr>
                        <w:rFonts w:ascii="Arial" w:eastAsia="Times New Roman" w:hAnsi="Arial" w:cs="Arial"/>
                        <w:sz w:val="22"/>
                        <w:szCs w:val="22"/>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A84E161" w14:textId="77777777" w:rsidR="0016760B" w:rsidRPr="0016760B" w:rsidRDefault="0016760B" w:rsidP="0016760B">
                  <w:pPr>
                    <w:autoSpaceDE/>
                    <w:autoSpaceDN/>
                    <w:adjustRightInd/>
                    <w:jc w:val="center"/>
                    <w:rPr>
                      <w:ins w:id="23759" w:author="Philippe Hollanda - Oliveira Trust" w:date="2022-07-19T09:57:00Z"/>
                      <w:rFonts w:ascii="Arial" w:eastAsia="Times New Roman" w:hAnsi="Arial" w:cs="Arial"/>
                      <w:sz w:val="22"/>
                      <w:szCs w:val="22"/>
                      <w:lang w:eastAsia="pt-BR"/>
                    </w:rPr>
                  </w:pPr>
                  <w:ins w:id="23760" w:author="Philippe Hollanda - Oliveira Trust" w:date="2022-07-19T09:57:00Z">
                    <w:r w:rsidRPr="0016760B">
                      <w:rPr>
                        <w:rFonts w:ascii="Arial" w:eastAsia="Times New Roman" w:hAnsi="Arial" w:cs="Arial"/>
                        <w:sz w:val="22"/>
                        <w:szCs w:val="22"/>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C70C00" w14:textId="77777777" w:rsidR="0016760B" w:rsidRPr="0016760B" w:rsidRDefault="0016760B" w:rsidP="0016760B">
                  <w:pPr>
                    <w:autoSpaceDE/>
                    <w:autoSpaceDN/>
                    <w:adjustRightInd/>
                    <w:jc w:val="center"/>
                    <w:rPr>
                      <w:ins w:id="23761" w:author="Philippe Hollanda - Oliveira Trust" w:date="2022-07-19T09:57:00Z"/>
                      <w:rFonts w:ascii="Arial" w:eastAsia="Times New Roman" w:hAnsi="Arial" w:cs="Arial"/>
                      <w:sz w:val="22"/>
                      <w:szCs w:val="22"/>
                      <w:lang w:eastAsia="pt-BR"/>
                    </w:rPr>
                  </w:pPr>
                  <w:ins w:id="23762" w:author="Philippe Hollanda - Oliveira Trust" w:date="2022-07-19T09:57:00Z">
                    <w:r w:rsidRPr="0016760B">
                      <w:rPr>
                        <w:rFonts w:ascii="Arial" w:eastAsia="Times New Roman" w:hAnsi="Arial" w:cs="Arial"/>
                        <w:sz w:val="22"/>
                        <w:szCs w:val="22"/>
                        <w:lang w:eastAsia="pt-BR"/>
                      </w:rPr>
                      <w:t>R$ 1.121,92</w:t>
                    </w:r>
                  </w:ins>
                </w:p>
              </w:tc>
            </w:tr>
            <w:tr w:rsidR="0016760B" w:rsidRPr="0016760B" w14:paraId="3413B67C" w14:textId="77777777" w:rsidTr="0016760B">
              <w:trPr>
                <w:trHeight w:val="1785"/>
                <w:ins w:id="237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10A5E2" w14:textId="77777777" w:rsidR="0016760B" w:rsidRPr="0016760B" w:rsidRDefault="0016760B" w:rsidP="0016760B">
                  <w:pPr>
                    <w:autoSpaceDE/>
                    <w:autoSpaceDN/>
                    <w:adjustRightInd/>
                    <w:jc w:val="center"/>
                    <w:rPr>
                      <w:ins w:id="23764" w:author="Philippe Hollanda - Oliveira Trust" w:date="2022-07-19T09:57:00Z"/>
                      <w:rFonts w:ascii="Arial" w:eastAsia="Times New Roman" w:hAnsi="Arial" w:cs="Arial"/>
                      <w:sz w:val="20"/>
                      <w:szCs w:val="20"/>
                      <w:lang w:eastAsia="pt-BR"/>
                    </w:rPr>
                  </w:pPr>
                  <w:ins w:id="23765" w:author="Philippe Hollanda - Oliveira Trust" w:date="2022-07-19T09:57:00Z">
                    <w:r w:rsidRPr="0016760B">
                      <w:rPr>
                        <w:rFonts w:ascii="Arial" w:eastAsia="Times New Roman" w:hAnsi="Arial" w:cs="Arial"/>
                        <w:sz w:val="20"/>
                        <w:szCs w:val="20"/>
                        <w:lang w:eastAsia="pt-BR"/>
                      </w:rPr>
                      <w:t>CHAPA</w:t>
                    </w:r>
                  </w:ins>
                </w:p>
              </w:tc>
              <w:tc>
                <w:tcPr>
                  <w:tcW w:w="2324" w:type="dxa"/>
                  <w:tcBorders>
                    <w:top w:val="nil"/>
                    <w:left w:val="nil"/>
                    <w:bottom w:val="single" w:sz="4" w:space="0" w:color="auto"/>
                    <w:right w:val="single" w:sz="4" w:space="0" w:color="auto"/>
                  </w:tcBorders>
                  <w:shd w:val="clear" w:color="auto" w:fill="auto"/>
                  <w:noWrap/>
                  <w:vAlign w:val="center"/>
                  <w:hideMark/>
                </w:tcPr>
                <w:p w14:paraId="45B885B9" w14:textId="77777777" w:rsidR="0016760B" w:rsidRPr="0016760B" w:rsidRDefault="0016760B" w:rsidP="0016760B">
                  <w:pPr>
                    <w:autoSpaceDE/>
                    <w:autoSpaceDN/>
                    <w:adjustRightInd/>
                    <w:jc w:val="center"/>
                    <w:rPr>
                      <w:ins w:id="23766" w:author="Philippe Hollanda - Oliveira Trust" w:date="2022-07-19T09:57:00Z"/>
                      <w:rFonts w:ascii="Arial" w:eastAsia="Times New Roman" w:hAnsi="Arial" w:cs="Arial"/>
                      <w:sz w:val="20"/>
                      <w:szCs w:val="20"/>
                      <w:lang w:eastAsia="pt-BR"/>
                    </w:rPr>
                  </w:pPr>
                  <w:ins w:id="23767" w:author="Philippe Hollanda - Oliveira Trust" w:date="2022-07-19T09:57:00Z">
                    <w:r w:rsidRPr="0016760B">
                      <w:rPr>
                        <w:rFonts w:ascii="Arial" w:eastAsia="Times New Roman" w:hAnsi="Arial" w:cs="Arial"/>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EEF401" w14:textId="77777777" w:rsidR="0016760B" w:rsidRPr="0016760B" w:rsidRDefault="0016760B" w:rsidP="0016760B">
                  <w:pPr>
                    <w:autoSpaceDE/>
                    <w:autoSpaceDN/>
                    <w:adjustRightInd/>
                    <w:jc w:val="center"/>
                    <w:rPr>
                      <w:ins w:id="23768" w:author="Philippe Hollanda - Oliveira Trust" w:date="2022-07-19T09:57:00Z"/>
                      <w:rFonts w:ascii="Arial" w:eastAsia="Times New Roman" w:hAnsi="Arial" w:cs="Arial"/>
                      <w:sz w:val="20"/>
                      <w:szCs w:val="20"/>
                      <w:lang w:eastAsia="pt-BR"/>
                    </w:rPr>
                  </w:pPr>
                  <w:ins w:id="23769" w:author="Philippe Hollanda - Oliveira Trust" w:date="2022-07-19T09:57:00Z">
                    <w:r w:rsidRPr="0016760B">
                      <w:rPr>
                        <w:rFonts w:ascii="Arial" w:eastAsia="Times New Roman" w:hAnsi="Arial" w:cs="Arial"/>
                        <w:sz w:val="20"/>
                        <w:szCs w:val="20"/>
                        <w:lang w:eastAsia="pt-BR"/>
                      </w:rPr>
                      <w:t>R$ 2.390,00</w:t>
                    </w:r>
                  </w:ins>
                </w:p>
              </w:tc>
            </w:tr>
            <w:tr w:rsidR="0016760B" w:rsidRPr="0016760B" w14:paraId="5D3E6F0E" w14:textId="77777777" w:rsidTr="0016760B">
              <w:trPr>
                <w:trHeight w:val="1785"/>
                <w:ins w:id="237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4C9101" w14:textId="77777777" w:rsidR="0016760B" w:rsidRPr="0016760B" w:rsidRDefault="0016760B" w:rsidP="0016760B">
                  <w:pPr>
                    <w:autoSpaceDE/>
                    <w:autoSpaceDN/>
                    <w:adjustRightInd/>
                    <w:jc w:val="center"/>
                    <w:rPr>
                      <w:ins w:id="23771" w:author="Philippe Hollanda - Oliveira Trust" w:date="2022-07-19T09:57:00Z"/>
                      <w:rFonts w:ascii="Arial" w:eastAsia="Times New Roman" w:hAnsi="Arial" w:cs="Arial"/>
                      <w:sz w:val="20"/>
                      <w:szCs w:val="20"/>
                      <w:lang w:eastAsia="pt-BR"/>
                    </w:rPr>
                  </w:pPr>
                  <w:ins w:id="23772" w:author="Philippe Hollanda - Oliveira Trust" w:date="2022-07-19T09:57:00Z">
                    <w:r w:rsidRPr="0016760B">
                      <w:rPr>
                        <w:rFonts w:ascii="Arial" w:eastAsia="Times New Roman" w:hAnsi="Arial" w:cs="Arial"/>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5B63CB06" w14:textId="77777777" w:rsidR="0016760B" w:rsidRPr="0016760B" w:rsidRDefault="0016760B" w:rsidP="0016760B">
                  <w:pPr>
                    <w:autoSpaceDE/>
                    <w:autoSpaceDN/>
                    <w:adjustRightInd/>
                    <w:jc w:val="center"/>
                    <w:rPr>
                      <w:ins w:id="23773" w:author="Philippe Hollanda - Oliveira Trust" w:date="2022-07-19T09:57:00Z"/>
                      <w:rFonts w:ascii="Arial" w:eastAsia="Times New Roman" w:hAnsi="Arial" w:cs="Arial"/>
                      <w:sz w:val="20"/>
                      <w:szCs w:val="20"/>
                      <w:lang w:eastAsia="pt-BR"/>
                    </w:rPr>
                  </w:pPr>
                  <w:ins w:id="23774" w:author="Philippe Hollanda - Oliveira Trust" w:date="2022-07-19T09:57:00Z">
                    <w:r w:rsidRPr="0016760B">
                      <w:rPr>
                        <w:rFonts w:ascii="Arial" w:eastAsia="Times New Roman" w:hAnsi="Arial" w:cs="Arial"/>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70822B" w14:textId="77777777" w:rsidR="0016760B" w:rsidRPr="0016760B" w:rsidRDefault="0016760B" w:rsidP="0016760B">
                  <w:pPr>
                    <w:autoSpaceDE/>
                    <w:autoSpaceDN/>
                    <w:adjustRightInd/>
                    <w:jc w:val="center"/>
                    <w:rPr>
                      <w:ins w:id="23775" w:author="Philippe Hollanda - Oliveira Trust" w:date="2022-07-19T09:57:00Z"/>
                      <w:rFonts w:ascii="Arial" w:eastAsia="Times New Roman" w:hAnsi="Arial" w:cs="Arial"/>
                      <w:sz w:val="20"/>
                      <w:szCs w:val="20"/>
                      <w:lang w:eastAsia="pt-BR"/>
                    </w:rPr>
                  </w:pPr>
                  <w:ins w:id="23776" w:author="Philippe Hollanda - Oliveira Trust" w:date="2022-07-19T09:57:00Z">
                    <w:r w:rsidRPr="0016760B">
                      <w:rPr>
                        <w:rFonts w:ascii="Arial" w:eastAsia="Times New Roman" w:hAnsi="Arial" w:cs="Arial"/>
                        <w:sz w:val="20"/>
                        <w:szCs w:val="20"/>
                        <w:lang w:eastAsia="pt-BR"/>
                      </w:rPr>
                      <w:t>-R$ 1.058,96</w:t>
                    </w:r>
                  </w:ins>
                </w:p>
              </w:tc>
            </w:tr>
            <w:tr w:rsidR="0016760B" w:rsidRPr="0016760B" w14:paraId="23F632B5" w14:textId="77777777" w:rsidTr="0016760B">
              <w:trPr>
                <w:trHeight w:val="1785"/>
                <w:ins w:id="237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375835" w14:textId="77777777" w:rsidR="0016760B" w:rsidRPr="0016760B" w:rsidRDefault="0016760B" w:rsidP="0016760B">
                  <w:pPr>
                    <w:autoSpaceDE/>
                    <w:autoSpaceDN/>
                    <w:adjustRightInd/>
                    <w:jc w:val="center"/>
                    <w:rPr>
                      <w:ins w:id="23778" w:author="Philippe Hollanda - Oliveira Trust" w:date="2022-07-19T09:57:00Z"/>
                      <w:rFonts w:ascii="Arial" w:eastAsia="Times New Roman" w:hAnsi="Arial" w:cs="Arial"/>
                      <w:sz w:val="22"/>
                      <w:szCs w:val="22"/>
                      <w:lang w:eastAsia="pt-BR"/>
                    </w:rPr>
                  </w:pPr>
                  <w:ins w:id="23779" w:author="Philippe Hollanda - Oliveira Trust" w:date="2022-07-19T09:57:00Z">
                    <w:r w:rsidRPr="0016760B">
                      <w:rPr>
                        <w:rFonts w:ascii="Arial" w:eastAsia="Times New Roman" w:hAnsi="Arial" w:cs="Arial"/>
                        <w:sz w:val="22"/>
                        <w:szCs w:val="22"/>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93FC737" w14:textId="77777777" w:rsidR="0016760B" w:rsidRPr="0016760B" w:rsidRDefault="0016760B" w:rsidP="0016760B">
                  <w:pPr>
                    <w:autoSpaceDE/>
                    <w:autoSpaceDN/>
                    <w:adjustRightInd/>
                    <w:jc w:val="center"/>
                    <w:rPr>
                      <w:ins w:id="23780" w:author="Philippe Hollanda - Oliveira Trust" w:date="2022-07-19T09:57:00Z"/>
                      <w:rFonts w:ascii="Arial" w:eastAsia="Times New Roman" w:hAnsi="Arial" w:cs="Arial"/>
                      <w:sz w:val="22"/>
                      <w:szCs w:val="22"/>
                      <w:lang w:eastAsia="pt-BR"/>
                    </w:rPr>
                  </w:pPr>
                  <w:ins w:id="23781" w:author="Philippe Hollanda - Oliveira Trust" w:date="2022-07-19T09:57:00Z">
                    <w:r w:rsidRPr="0016760B">
                      <w:rPr>
                        <w:rFonts w:ascii="Arial" w:eastAsia="Times New Roman" w:hAnsi="Arial" w:cs="Arial"/>
                        <w:sz w:val="22"/>
                        <w:szCs w:val="22"/>
                        <w:lang w:eastAsia="pt-BR"/>
                      </w:rPr>
                      <w:t>02/09/2021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CA5A47" w14:textId="77777777" w:rsidR="0016760B" w:rsidRPr="0016760B" w:rsidRDefault="0016760B" w:rsidP="0016760B">
                  <w:pPr>
                    <w:autoSpaceDE/>
                    <w:autoSpaceDN/>
                    <w:adjustRightInd/>
                    <w:jc w:val="center"/>
                    <w:rPr>
                      <w:ins w:id="23782" w:author="Philippe Hollanda - Oliveira Trust" w:date="2022-07-19T09:57:00Z"/>
                      <w:rFonts w:ascii="Arial" w:eastAsia="Times New Roman" w:hAnsi="Arial" w:cs="Arial"/>
                      <w:sz w:val="22"/>
                      <w:szCs w:val="22"/>
                      <w:lang w:eastAsia="pt-BR"/>
                    </w:rPr>
                  </w:pPr>
                  <w:ins w:id="23783" w:author="Philippe Hollanda - Oliveira Trust" w:date="2022-07-19T09:57:00Z">
                    <w:r w:rsidRPr="0016760B">
                      <w:rPr>
                        <w:rFonts w:ascii="Arial" w:eastAsia="Times New Roman" w:hAnsi="Arial" w:cs="Arial"/>
                        <w:sz w:val="22"/>
                        <w:szCs w:val="22"/>
                        <w:lang w:eastAsia="pt-BR"/>
                      </w:rPr>
                      <w:t>R$ 1.104,00</w:t>
                    </w:r>
                  </w:ins>
                </w:p>
              </w:tc>
            </w:tr>
            <w:tr w:rsidR="0016760B" w:rsidRPr="0016760B" w14:paraId="0E7DDE16" w14:textId="77777777" w:rsidTr="0016760B">
              <w:trPr>
                <w:trHeight w:val="1785"/>
                <w:ins w:id="237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040639" w14:textId="77777777" w:rsidR="0016760B" w:rsidRPr="0016760B" w:rsidRDefault="0016760B" w:rsidP="0016760B">
                  <w:pPr>
                    <w:autoSpaceDE/>
                    <w:autoSpaceDN/>
                    <w:adjustRightInd/>
                    <w:jc w:val="center"/>
                    <w:rPr>
                      <w:ins w:id="23785" w:author="Philippe Hollanda - Oliveira Trust" w:date="2022-07-19T09:57:00Z"/>
                      <w:rFonts w:ascii="Arial" w:eastAsia="Times New Roman" w:hAnsi="Arial" w:cs="Arial"/>
                      <w:sz w:val="20"/>
                      <w:szCs w:val="20"/>
                      <w:lang w:eastAsia="pt-BR"/>
                    </w:rPr>
                  </w:pPr>
                  <w:ins w:id="23786"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06F8296" w14:textId="77777777" w:rsidR="0016760B" w:rsidRPr="0016760B" w:rsidRDefault="0016760B" w:rsidP="0016760B">
                  <w:pPr>
                    <w:autoSpaceDE/>
                    <w:autoSpaceDN/>
                    <w:adjustRightInd/>
                    <w:jc w:val="center"/>
                    <w:rPr>
                      <w:ins w:id="23787" w:author="Philippe Hollanda - Oliveira Trust" w:date="2022-07-19T09:57:00Z"/>
                      <w:rFonts w:ascii="Arial" w:eastAsia="Times New Roman" w:hAnsi="Arial" w:cs="Arial"/>
                      <w:sz w:val="20"/>
                      <w:szCs w:val="20"/>
                      <w:lang w:eastAsia="pt-BR"/>
                    </w:rPr>
                  </w:pPr>
                  <w:ins w:id="23788" w:author="Philippe Hollanda - Oliveira Trust" w:date="2022-07-19T09:57:00Z">
                    <w:r w:rsidRPr="0016760B">
                      <w:rPr>
                        <w:rFonts w:ascii="Arial" w:eastAsia="Times New Roman" w:hAnsi="Arial" w:cs="Arial"/>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F19214" w14:textId="77777777" w:rsidR="0016760B" w:rsidRPr="0016760B" w:rsidRDefault="0016760B" w:rsidP="0016760B">
                  <w:pPr>
                    <w:autoSpaceDE/>
                    <w:autoSpaceDN/>
                    <w:adjustRightInd/>
                    <w:jc w:val="center"/>
                    <w:rPr>
                      <w:ins w:id="23789" w:author="Philippe Hollanda - Oliveira Trust" w:date="2022-07-19T09:57:00Z"/>
                      <w:rFonts w:ascii="Arial" w:eastAsia="Times New Roman" w:hAnsi="Arial" w:cs="Arial"/>
                      <w:sz w:val="20"/>
                      <w:szCs w:val="20"/>
                      <w:lang w:eastAsia="pt-BR"/>
                    </w:rPr>
                  </w:pPr>
                  <w:ins w:id="23790" w:author="Philippe Hollanda - Oliveira Trust" w:date="2022-07-19T09:57:00Z">
                    <w:r w:rsidRPr="0016760B">
                      <w:rPr>
                        <w:rFonts w:ascii="Arial" w:eastAsia="Times New Roman" w:hAnsi="Arial" w:cs="Arial"/>
                        <w:sz w:val="20"/>
                        <w:szCs w:val="20"/>
                        <w:lang w:eastAsia="pt-BR"/>
                      </w:rPr>
                      <w:t>R$ 3.001,00</w:t>
                    </w:r>
                  </w:ins>
                </w:p>
              </w:tc>
            </w:tr>
            <w:tr w:rsidR="0016760B" w:rsidRPr="0016760B" w14:paraId="58423704" w14:textId="77777777" w:rsidTr="0016760B">
              <w:trPr>
                <w:trHeight w:val="1785"/>
                <w:ins w:id="237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BDBD26" w14:textId="77777777" w:rsidR="0016760B" w:rsidRPr="0016760B" w:rsidRDefault="0016760B" w:rsidP="0016760B">
                  <w:pPr>
                    <w:autoSpaceDE/>
                    <w:autoSpaceDN/>
                    <w:adjustRightInd/>
                    <w:jc w:val="center"/>
                    <w:rPr>
                      <w:ins w:id="23792" w:author="Philippe Hollanda - Oliveira Trust" w:date="2022-07-19T09:57:00Z"/>
                      <w:rFonts w:ascii="Arial" w:eastAsia="Times New Roman" w:hAnsi="Arial" w:cs="Arial"/>
                      <w:sz w:val="20"/>
                      <w:szCs w:val="20"/>
                      <w:lang w:eastAsia="pt-BR"/>
                    </w:rPr>
                  </w:pPr>
                  <w:ins w:id="23793"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30E1566" w14:textId="77777777" w:rsidR="0016760B" w:rsidRPr="0016760B" w:rsidRDefault="0016760B" w:rsidP="0016760B">
                  <w:pPr>
                    <w:autoSpaceDE/>
                    <w:autoSpaceDN/>
                    <w:adjustRightInd/>
                    <w:jc w:val="center"/>
                    <w:rPr>
                      <w:ins w:id="23794" w:author="Philippe Hollanda - Oliveira Trust" w:date="2022-07-19T09:57:00Z"/>
                      <w:rFonts w:ascii="Arial" w:eastAsia="Times New Roman" w:hAnsi="Arial" w:cs="Arial"/>
                      <w:sz w:val="20"/>
                      <w:szCs w:val="20"/>
                      <w:lang w:eastAsia="pt-BR"/>
                    </w:rPr>
                  </w:pPr>
                  <w:ins w:id="23795" w:author="Philippe Hollanda - Oliveira Trust" w:date="2022-07-19T09:57:00Z">
                    <w:r w:rsidRPr="0016760B">
                      <w:rPr>
                        <w:rFonts w:ascii="Arial" w:eastAsia="Times New Roman" w:hAnsi="Arial" w:cs="Arial"/>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57C58C" w14:textId="77777777" w:rsidR="0016760B" w:rsidRPr="0016760B" w:rsidRDefault="0016760B" w:rsidP="0016760B">
                  <w:pPr>
                    <w:autoSpaceDE/>
                    <w:autoSpaceDN/>
                    <w:adjustRightInd/>
                    <w:jc w:val="center"/>
                    <w:rPr>
                      <w:ins w:id="23796" w:author="Philippe Hollanda - Oliveira Trust" w:date="2022-07-19T09:57:00Z"/>
                      <w:rFonts w:ascii="Arial" w:eastAsia="Times New Roman" w:hAnsi="Arial" w:cs="Arial"/>
                      <w:sz w:val="20"/>
                      <w:szCs w:val="20"/>
                      <w:lang w:eastAsia="pt-BR"/>
                    </w:rPr>
                  </w:pPr>
                  <w:ins w:id="23797" w:author="Philippe Hollanda - Oliveira Trust" w:date="2022-07-19T09:57:00Z">
                    <w:r w:rsidRPr="0016760B">
                      <w:rPr>
                        <w:rFonts w:ascii="Arial" w:eastAsia="Times New Roman" w:hAnsi="Arial" w:cs="Arial"/>
                        <w:sz w:val="20"/>
                        <w:szCs w:val="20"/>
                        <w:lang w:eastAsia="pt-BR"/>
                      </w:rPr>
                      <w:t>R$ 5.514,00</w:t>
                    </w:r>
                  </w:ins>
                </w:p>
              </w:tc>
            </w:tr>
            <w:tr w:rsidR="0016760B" w:rsidRPr="0016760B" w14:paraId="1BEDFBB2" w14:textId="77777777" w:rsidTr="0016760B">
              <w:trPr>
                <w:trHeight w:val="1785"/>
                <w:ins w:id="237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458644" w14:textId="77777777" w:rsidR="0016760B" w:rsidRPr="0016760B" w:rsidRDefault="0016760B" w:rsidP="0016760B">
                  <w:pPr>
                    <w:autoSpaceDE/>
                    <w:autoSpaceDN/>
                    <w:adjustRightInd/>
                    <w:jc w:val="center"/>
                    <w:rPr>
                      <w:ins w:id="23799" w:author="Philippe Hollanda - Oliveira Trust" w:date="2022-07-19T09:57:00Z"/>
                      <w:rFonts w:ascii="Arial" w:eastAsia="Times New Roman" w:hAnsi="Arial" w:cs="Arial"/>
                      <w:sz w:val="20"/>
                      <w:szCs w:val="20"/>
                      <w:lang w:eastAsia="pt-BR"/>
                    </w:rPr>
                  </w:pPr>
                  <w:ins w:id="23800"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93CDB89" w14:textId="77777777" w:rsidR="0016760B" w:rsidRPr="0016760B" w:rsidRDefault="0016760B" w:rsidP="0016760B">
                  <w:pPr>
                    <w:autoSpaceDE/>
                    <w:autoSpaceDN/>
                    <w:adjustRightInd/>
                    <w:jc w:val="center"/>
                    <w:rPr>
                      <w:ins w:id="23801" w:author="Philippe Hollanda - Oliveira Trust" w:date="2022-07-19T09:57:00Z"/>
                      <w:rFonts w:ascii="Arial" w:eastAsia="Times New Roman" w:hAnsi="Arial" w:cs="Arial"/>
                      <w:sz w:val="20"/>
                      <w:szCs w:val="20"/>
                      <w:lang w:eastAsia="pt-BR"/>
                    </w:rPr>
                  </w:pPr>
                  <w:ins w:id="23802" w:author="Philippe Hollanda - Oliveira Trust" w:date="2022-07-19T09:57:00Z">
                    <w:r w:rsidRPr="0016760B">
                      <w:rPr>
                        <w:rFonts w:ascii="Arial" w:eastAsia="Times New Roman" w:hAnsi="Arial" w:cs="Arial"/>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BEE1ED" w14:textId="77777777" w:rsidR="0016760B" w:rsidRPr="0016760B" w:rsidRDefault="0016760B" w:rsidP="0016760B">
                  <w:pPr>
                    <w:autoSpaceDE/>
                    <w:autoSpaceDN/>
                    <w:adjustRightInd/>
                    <w:jc w:val="center"/>
                    <w:rPr>
                      <w:ins w:id="23803" w:author="Philippe Hollanda - Oliveira Trust" w:date="2022-07-19T09:57:00Z"/>
                      <w:rFonts w:ascii="Arial" w:eastAsia="Times New Roman" w:hAnsi="Arial" w:cs="Arial"/>
                      <w:sz w:val="20"/>
                      <w:szCs w:val="20"/>
                      <w:lang w:eastAsia="pt-BR"/>
                    </w:rPr>
                  </w:pPr>
                  <w:ins w:id="23804" w:author="Philippe Hollanda - Oliveira Trust" w:date="2022-07-19T09:57:00Z">
                    <w:r w:rsidRPr="0016760B">
                      <w:rPr>
                        <w:rFonts w:ascii="Arial" w:eastAsia="Times New Roman" w:hAnsi="Arial" w:cs="Arial"/>
                        <w:sz w:val="20"/>
                        <w:szCs w:val="20"/>
                        <w:lang w:eastAsia="pt-BR"/>
                      </w:rPr>
                      <w:t>R$ 4.112,85</w:t>
                    </w:r>
                  </w:ins>
                </w:p>
              </w:tc>
            </w:tr>
            <w:tr w:rsidR="0016760B" w:rsidRPr="0016760B" w14:paraId="44900BC4" w14:textId="77777777" w:rsidTr="0016760B">
              <w:trPr>
                <w:trHeight w:val="1785"/>
                <w:ins w:id="238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DD90CB" w14:textId="77777777" w:rsidR="0016760B" w:rsidRPr="0016760B" w:rsidRDefault="0016760B" w:rsidP="0016760B">
                  <w:pPr>
                    <w:autoSpaceDE/>
                    <w:autoSpaceDN/>
                    <w:adjustRightInd/>
                    <w:jc w:val="center"/>
                    <w:rPr>
                      <w:ins w:id="23806" w:author="Philippe Hollanda - Oliveira Trust" w:date="2022-07-19T09:57:00Z"/>
                      <w:rFonts w:ascii="Arial" w:eastAsia="Times New Roman" w:hAnsi="Arial" w:cs="Arial"/>
                      <w:sz w:val="20"/>
                      <w:szCs w:val="20"/>
                      <w:lang w:eastAsia="pt-BR"/>
                    </w:rPr>
                  </w:pPr>
                  <w:ins w:id="23807" w:author="Philippe Hollanda - Oliveira Trust" w:date="2022-07-19T09:57:00Z">
                    <w:r w:rsidRPr="0016760B">
                      <w:rPr>
                        <w:rFonts w:ascii="Arial" w:eastAsia="Times New Roman" w:hAnsi="Arial" w:cs="Arial"/>
                        <w:sz w:val="20"/>
                        <w:szCs w:val="20"/>
                        <w:lang w:eastAsia="pt-BR"/>
                      </w:rPr>
                      <w:lastRenderedPageBreak/>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360866E8" w14:textId="77777777" w:rsidR="0016760B" w:rsidRPr="0016760B" w:rsidRDefault="0016760B" w:rsidP="0016760B">
                  <w:pPr>
                    <w:autoSpaceDE/>
                    <w:autoSpaceDN/>
                    <w:adjustRightInd/>
                    <w:jc w:val="center"/>
                    <w:rPr>
                      <w:ins w:id="23808" w:author="Philippe Hollanda - Oliveira Trust" w:date="2022-07-19T09:57:00Z"/>
                      <w:rFonts w:ascii="Arial" w:eastAsia="Times New Roman" w:hAnsi="Arial" w:cs="Arial"/>
                      <w:sz w:val="20"/>
                      <w:szCs w:val="20"/>
                      <w:lang w:eastAsia="pt-BR"/>
                    </w:rPr>
                  </w:pPr>
                  <w:ins w:id="23809" w:author="Philippe Hollanda - Oliveira Trust" w:date="2022-07-19T09:57:00Z">
                    <w:r w:rsidRPr="0016760B">
                      <w:rPr>
                        <w:rFonts w:ascii="Arial" w:eastAsia="Times New Roman" w:hAnsi="Arial" w:cs="Arial"/>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609DBB" w14:textId="77777777" w:rsidR="0016760B" w:rsidRPr="0016760B" w:rsidRDefault="0016760B" w:rsidP="0016760B">
                  <w:pPr>
                    <w:autoSpaceDE/>
                    <w:autoSpaceDN/>
                    <w:adjustRightInd/>
                    <w:jc w:val="center"/>
                    <w:rPr>
                      <w:ins w:id="23810" w:author="Philippe Hollanda - Oliveira Trust" w:date="2022-07-19T09:57:00Z"/>
                      <w:rFonts w:ascii="Arial" w:eastAsia="Times New Roman" w:hAnsi="Arial" w:cs="Arial"/>
                      <w:sz w:val="20"/>
                      <w:szCs w:val="20"/>
                      <w:lang w:eastAsia="pt-BR"/>
                    </w:rPr>
                  </w:pPr>
                  <w:ins w:id="23811" w:author="Philippe Hollanda - Oliveira Trust" w:date="2022-07-19T09:57:00Z">
                    <w:r w:rsidRPr="0016760B">
                      <w:rPr>
                        <w:rFonts w:ascii="Arial" w:eastAsia="Times New Roman" w:hAnsi="Arial" w:cs="Arial"/>
                        <w:sz w:val="20"/>
                        <w:szCs w:val="20"/>
                        <w:lang w:eastAsia="pt-BR"/>
                      </w:rPr>
                      <w:t>R$ 2.590,00</w:t>
                    </w:r>
                  </w:ins>
                </w:p>
              </w:tc>
            </w:tr>
            <w:tr w:rsidR="0016760B" w:rsidRPr="0016760B" w14:paraId="2A3A8413" w14:textId="77777777" w:rsidTr="0016760B">
              <w:trPr>
                <w:trHeight w:val="1785"/>
                <w:ins w:id="238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20295B" w14:textId="77777777" w:rsidR="0016760B" w:rsidRPr="0016760B" w:rsidRDefault="0016760B" w:rsidP="0016760B">
                  <w:pPr>
                    <w:autoSpaceDE/>
                    <w:autoSpaceDN/>
                    <w:adjustRightInd/>
                    <w:jc w:val="center"/>
                    <w:rPr>
                      <w:ins w:id="23813" w:author="Philippe Hollanda - Oliveira Trust" w:date="2022-07-19T09:57:00Z"/>
                      <w:rFonts w:ascii="Arial" w:eastAsia="Times New Roman" w:hAnsi="Arial" w:cs="Arial"/>
                      <w:sz w:val="20"/>
                      <w:szCs w:val="20"/>
                      <w:lang w:eastAsia="pt-BR"/>
                    </w:rPr>
                  </w:pPr>
                  <w:ins w:id="23814"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DDF6905" w14:textId="77777777" w:rsidR="0016760B" w:rsidRPr="0016760B" w:rsidRDefault="0016760B" w:rsidP="0016760B">
                  <w:pPr>
                    <w:autoSpaceDE/>
                    <w:autoSpaceDN/>
                    <w:adjustRightInd/>
                    <w:jc w:val="center"/>
                    <w:rPr>
                      <w:ins w:id="23815" w:author="Philippe Hollanda - Oliveira Trust" w:date="2022-07-19T09:57:00Z"/>
                      <w:rFonts w:ascii="Arial" w:eastAsia="Times New Roman" w:hAnsi="Arial" w:cs="Arial"/>
                      <w:sz w:val="20"/>
                      <w:szCs w:val="20"/>
                      <w:lang w:eastAsia="pt-BR"/>
                    </w:rPr>
                  </w:pPr>
                  <w:ins w:id="23816" w:author="Philippe Hollanda - Oliveira Trust" w:date="2022-07-19T09:57:00Z">
                    <w:r w:rsidRPr="0016760B">
                      <w:rPr>
                        <w:rFonts w:ascii="Arial" w:eastAsia="Times New Roman" w:hAnsi="Arial" w:cs="Arial"/>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CC99F1" w14:textId="77777777" w:rsidR="0016760B" w:rsidRPr="0016760B" w:rsidRDefault="0016760B" w:rsidP="0016760B">
                  <w:pPr>
                    <w:autoSpaceDE/>
                    <w:autoSpaceDN/>
                    <w:adjustRightInd/>
                    <w:jc w:val="center"/>
                    <w:rPr>
                      <w:ins w:id="23817" w:author="Philippe Hollanda - Oliveira Trust" w:date="2022-07-19T09:57:00Z"/>
                      <w:rFonts w:ascii="Arial" w:eastAsia="Times New Roman" w:hAnsi="Arial" w:cs="Arial"/>
                      <w:sz w:val="20"/>
                      <w:szCs w:val="20"/>
                      <w:lang w:eastAsia="pt-BR"/>
                    </w:rPr>
                  </w:pPr>
                  <w:ins w:id="23818" w:author="Philippe Hollanda - Oliveira Trust" w:date="2022-07-19T09:57:00Z">
                    <w:r w:rsidRPr="0016760B">
                      <w:rPr>
                        <w:rFonts w:ascii="Arial" w:eastAsia="Times New Roman" w:hAnsi="Arial" w:cs="Arial"/>
                        <w:sz w:val="20"/>
                        <w:szCs w:val="20"/>
                        <w:lang w:eastAsia="pt-BR"/>
                      </w:rPr>
                      <w:t>R$ 802,19</w:t>
                    </w:r>
                  </w:ins>
                </w:p>
              </w:tc>
            </w:tr>
            <w:tr w:rsidR="0016760B" w:rsidRPr="0016760B" w14:paraId="675FC661" w14:textId="77777777" w:rsidTr="0016760B">
              <w:trPr>
                <w:trHeight w:val="1785"/>
                <w:ins w:id="2381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1E9985B" w14:textId="77777777" w:rsidR="0016760B" w:rsidRPr="0016760B" w:rsidRDefault="0016760B" w:rsidP="0016760B">
                  <w:pPr>
                    <w:autoSpaceDE/>
                    <w:autoSpaceDN/>
                    <w:adjustRightInd/>
                    <w:jc w:val="center"/>
                    <w:rPr>
                      <w:ins w:id="23820" w:author="Philippe Hollanda - Oliveira Trust" w:date="2022-07-19T09:57:00Z"/>
                      <w:rFonts w:ascii="Arial" w:eastAsia="Times New Roman" w:hAnsi="Arial" w:cs="Arial"/>
                      <w:sz w:val="20"/>
                      <w:szCs w:val="20"/>
                      <w:lang w:eastAsia="pt-BR"/>
                    </w:rPr>
                  </w:pPr>
                  <w:ins w:id="23821"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986B187" w14:textId="77777777" w:rsidR="0016760B" w:rsidRPr="0016760B" w:rsidRDefault="0016760B" w:rsidP="0016760B">
                  <w:pPr>
                    <w:autoSpaceDE/>
                    <w:autoSpaceDN/>
                    <w:adjustRightInd/>
                    <w:jc w:val="center"/>
                    <w:rPr>
                      <w:ins w:id="23822" w:author="Philippe Hollanda - Oliveira Trust" w:date="2022-07-19T09:57:00Z"/>
                      <w:rFonts w:ascii="Arial" w:eastAsia="Times New Roman" w:hAnsi="Arial" w:cs="Arial"/>
                      <w:sz w:val="20"/>
                      <w:szCs w:val="20"/>
                      <w:lang w:eastAsia="pt-BR"/>
                    </w:rPr>
                  </w:pPr>
                  <w:ins w:id="23823" w:author="Philippe Hollanda - Oliveira Trust" w:date="2022-07-19T09:57:00Z">
                    <w:r w:rsidRPr="0016760B">
                      <w:rPr>
                        <w:rFonts w:ascii="Arial" w:eastAsia="Times New Roman" w:hAnsi="Arial" w:cs="Arial"/>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55530B" w14:textId="77777777" w:rsidR="0016760B" w:rsidRPr="0016760B" w:rsidRDefault="0016760B" w:rsidP="0016760B">
                  <w:pPr>
                    <w:autoSpaceDE/>
                    <w:autoSpaceDN/>
                    <w:adjustRightInd/>
                    <w:jc w:val="center"/>
                    <w:rPr>
                      <w:ins w:id="23824" w:author="Philippe Hollanda - Oliveira Trust" w:date="2022-07-19T09:57:00Z"/>
                      <w:rFonts w:ascii="Arial" w:eastAsia="Times New Roman" w:hAnsi="Arial" w:cs="Arial"/>
                      <w:sz w:val="20"/>
                      <w:szCs w:val="20"/>
                      <w:lang w:eastAsia="pt-BR"/>
                    </w:rPr>
                  </w:pPr>
                  <w:ins w:id="23825" w:author="Philippe Hollanda - Oliveira Trust" w:date="2022-07-19T09:57:00Z">
                    <w:r w:rsidRPr="0016760B">
                      <w:rPr>
                        <w:rFonts w:ascii="Arial" w:eastAsia="Times New Roman" w:hAnsi="Arial" w:cs="Arial"/>
                        <w:sz w:val="20"/>
                        <w:szCs w:val="20"/>
                        <w:lang w:eastAsia="pt-BR"/>
                      </w:rPr>
                      <w:t>R$ 2.229,70</w:t>
                    </w:r>
                  </w:ins>
                </w:p>
              </w:tc>
            </w:tr>
            <w:tr w:rsidR="0016760B" w:rsidRPr="0016760B" w14:paraId="3DCDCBC2" w14:textId="77777777" w:rsidTr="0016760B">
              <w:trPr>
                <w:trHeight w:val="1785"/>
                <w:ins w:id="2382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04A5AF7" w14:textId="77777777" w:rsidR="0016760B" w:rsidRPr="0016760B" w:rsidRDefault="0016760B" w:rsidP="0016760B">
                  <w:pPr>
                    <w:autoSpaceDE/>
                    <w:autoSpaceDN/>
                    <w:adjustRightInd/>
                    <w:rPr>
                      <w:ins w:id="23827"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F90ACDE" w14:textId="77777777" w:rsidR="0016760B" w:rsidRPr="0016760B" w:rsidRDefault="0016760B" w:rsidP="0016760B">
                  <w:pPr>
                    <w:autoSpaceDE/>
                    <w:autoSpaceDN/>
                    <w:adjustRightInd/>
                    <w:jc w:val="center"/>
                    <w:rPr>
                      <w:ins w:id="23828" w:author="Philippe Hollanda - Oliveira Trust" w:date="2022-07-19T09:57:00Z"/>
                      <w:rFonts w:ascii="Arial" w:eastAsia="Times New Roman" w:hAnsi="Arial" w:cs="Arial"/>
                      <w:sz w:val="20"/>
                      <w:szCs w:val="20"/>
                      <w:lang w:eastAsia="pt-BR"/>
                    </w:rPr>
                  </w:pPr>
                  <w:ins w:id="23829" w:author="Philippe Hollanda - Oliveira Trust" w:date="2022-07-19T09:57:00Z">
                    <w:r w:rsidRPr="0016760B">
                      <w:rPr>
                        <w:rFonts w:ascii="Arial" w:eastAsia="Times New Roman" w:hAnsi="Arial" w:cs="Arial"/>
                        <w:sz w:val="20"/>
                        <w:szCs w:val="20"/>
                        <w:lang w:eastAsia="pt-BR"/>
                      </w:rPr>
                      <w:t>27/09/2021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449326" w14:textId="77777777" w:rsidR="0016760B" w:rsidRPr="0016760B" w:rsidRDefault="0016760B" w:rsidP="0016760B">
                  <w:pPr>
                    <w:autoSpaceDE/>
                    <w:autoSpaceDN/>
                    <w:adjustRightInd/>
                    <w:jc w:val="center"/>
                    <w:rPr>
                      <w:ins w:id="23830" w:author="Philippe Hollanda - Oliveira Trust" w:date="2022-07-19T09:57:00Z"/>
                      <w:rFonts w:ascii="Arial" w:eastAsia="Times New Roman" w:hAnsi="Arial" w:cs="Arial"/>
                      <w:sz w:val="20"/>
                      <w:szCs w:val="20"/>
                      <w:lang w:eastAsia="pt-BR"/>
                    </w:rPr>
                  </w:pPr>
                  <w:ins w:id="23831" w:author="Philippe Hollanda - Oliveira Trust" w:date="2022-07-19T09:57:00Z">
                    <w:r w:rsidRPr="0016760B">
                      <w:rPr>
                        <w:rFonts w:ascii="Arial" w:eastAsia="Times New Roman" w:hAnsi="Arial" w:cs="Arial"/>
                        <w:sz w:val="20"/>
                        <w:szCs w:val="20"/>
                        <w:lang w:eastAsia="pt-BR"/>
                      </w:rPr>
                      <w:t>R$ 2.229,70</w:t>
                    </w:r>
                  </w:ins>
                </w:p>
              </w:tc>
            </w:tr>
            <w:tr w:rsidR="0016760B" w:rsidRPr="0016760B" w14:paraId="212329E6" w14:textId="77777777" w:rsidTr="0016760B">
              <w:trPr>
                <w:trHeight w:val="1785"/>
                <w:ins w:id="238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0E98BC" w14:textId="77777777" w:rsidR="0016760B" w:rsidRPr="0016760B" w:rsidRDefault="0016760B" w:rsidP="0016760B">
                  <w:pPr>
                    <w:autoSpaceDE/>
                    <w:autoSpaceDN/>
                    <w:adjustRightInd/>
                    <w:jc w:val="center"/>
                    <w:rPr>
                      <w:ins w:id="23833" w:author="Philippe Hollanda - Oliveira Trust" w:date="2022-07-19T09:57:00Z"/>
                      <w:rFonts w:ascii="Arial" w:eastAsia="Times New Roman" w:hAnsi="Arial" w:cs="Arial"/>
                      <w:sz w:val="22"/>
                      <w:szCs w:val="22"/>
                      <w:lang w:eastAsia="pt-BR"/>
                    </w:rPr>
                  </w:pPr>
                  <w:ins w:id="23834" w:author="Philippe Hollanda - Oliveira Trust" w:date="2022-07-19T09:57:00Z">
                    <w:r w:rsidRPr="0016760B">
                      <w:rPr>
                        <w:rFonts w:ascii="Arial" w:eastAsia="Times New Roman" w:hAnsi="Arial" w:cs="Arial"/>
                        <w:sz w:val="22"/>
                        <w:szCs w:val="22"/>
                        <w:lang w:eastAsia="pt-BR"/>
                      </w:rPr>
                      <w:t>TUBO</w:t>
                    </w:r>
                  </w:ins>
                </w:p>
              </w:tc>
              <w:tc>
                <w:tcPr>
                  <w:tcW w:w="2324" w:type="dxa"/>
                  <w:tcBorders>
                    <w:top w:val="nil"/>
                    <w:left w:val="nil"/>
                    <w:bottom w:val="single" w:sz="4" w:space="0" w:color="auto"/>
                    <w:right w:val="single" w:sz="4" w:space="0" w:color="auto"/>
                  </w:tcBorders>
                  <w:shd w:val="clear" w:color="auto" w:fill="auto"/>
                  <w:noWrap/>
                  <w:vAlign w:val="center"/>
                  <w:hideMark/>
                </w:tcPr>
                <w:p w14:paraId="1A06342C" w14:textId="77777777" w:rsidR="0016760B" w:rsidRPr="0016760B" w:rsidRDefault="0016760B" w:rsidP="0016760B">
                  <w:pPr>
                    <w:autoSpaceDE/>
                    <w:autoSpaceDN/>
                    <w:adjustRightInd/>
                    <w:jc w:val="center"/>
                    <w:rPr>
                      <w:ins w:id="23835" w:author="Philippe Hollanda - Oliveira Trust" w:date="2022-07-19T09:57:00Z"/>
                      <w:rFonts w:ascii="Arial" w:eastAsia="Times New Roman" w:hAnsi="Arial" w:cs="Arial"/>
                      <w:sz w:val="22"/>
                      <w:szCs w:val="22"/>
                      <w:lang w:eastAsia="pt-BR"/>
                    </w:rPr>
                  </w:pPr>
                  <w:ins w:id="23836" w:author="Philippe Hollanda - Oliveira Trust" w:date="2022-07-19T09:57:00Z">
                    <w:r w:rsidRPr="0016760B">
                      <w:rPr>
                        <w:rFonts w:ascii="Arial" w:eastAsia="Times New Roman" w:hAnsi="Arial" w:cs="Arial"/>
                        <w:sz w:val="22"/>
                        <w:szCs w:val="22"/>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0C4795" w14:textId="77777777" w:rsidR="0016760B" w:rsidRPr="0016760B" w:rsidRDefault="0016760B" w:rsidP="0016760B">
                  <w:pPr>
                    <w:autoSpaceDE/>
                    <w:autoSpaceDN/>
                    <w:adjustRightInd/>
                    <w:jc w:val="center"/>
                    <w:rPr>
                      <w:ins w:id="23837" w:author="Philippe Hollanda - Oliveira Trust" w:date="2022-07-19T09:57:00Z"/>
                      <w:rFonts w:ascii="Arial" w:eastAsia="Times New Roman" w:hAnsi="Arial" w:cs="Arial"/>
                      <w:sz w:val="22"/>
                      <w:szCs w:val="22"/>
                      <w:lang w:eastAsia="pt-BR"/>
                    </w:rPr>
                  </w:pPr>
                  <w:ins w:id="23838" w:author="Philippe Hollanda - Oliveira Trust" w:date="2022-07-19T09:57:00Z">
                    <w:r w:rsidRPr="0016760B">
                      <w:rPr>
                        <w:rFonts w:ascii="Arial" w:eastAsia="Times New Roman" w:hAnsi="Arial" w:cs="Arial"/>
                        <w:sz w:val="22"/>
                        <w:szCs w:val="22"/>
                        <w:lang w:eastAsia="pt-BR"/>
                      </w:rPr>
                      <w:t>R$ 337,85</w:t>
                    </w:r>
                  </w:ins>
                </w:p>
              </w:tc>
            </w:tr>
            <w:tr w:rsidR="0016760B" w:rsidRPr="0016760B" w14:paraId="0352B520" w14:textId="77777777" w:rsidTr="0016760B">
              <w:trPr>
                <w:trHeight w:val="1785"/>
                <w:ins w:id="238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0B1F50" w14:textId="77777777" w:rsidR="0016760B" w:rsidRPr="0016760B" w:rsidRDefault="0016760B" w:rsidP="0016760B">
                  <w:pPr>
                    <w:autoSpaceDE/>
                    <w:autoSpaceDN/>
                    <w:adjustRightInd/>
                    <w:jc w:val="center"/>
                    <w:rPr>
                      <w:ins w:id="23840" w:author="Philippe Hollanda - Oliveira Trust" w:date="2022-07-19T09:57:00Z"/>
                      <w:rFonts w:ascii="Arial" w:eastAsia="Times New Roman" w:hAnsi="Arial" w:cs="Arial"/>
                      <w:sz w:val="22"/>
                      <w:szCs w:val="22"/>
                      <w:lang w:eastAsia="pt-BR"/>
                    </w:rPr>
                  </w:pPr>
                  <w:ins w:id="23841" w:author="Philippe Hollanda - Oliveira Trust" w:date="2022-07-19T09:57:00Z">
                    <w:r w:rsidRPr="0016760B">
                      <w:rPr>
                        <w:rFonts w:ascii="Arial" w:eastAsia="Times New Roman" w:hAnsi="Arial" w:cs="Arial"/>
                        <w:sz w:val="22"/>
                        <w:szCs w:val="22"/>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0EBD3A33" w14:textId="77777777" w:rsidR="0016760B" w:rsidRPr="0016760B" w:rsidRDefault="0016760B" w:rsidP="0016760B">
                  <w:pPr>
                    <w:autoSpaceDE/>
                    <w:autoSpaceDN/>
                    <w:adjustRightInd/>
                    <w:jc w:val="center"/>
                    <w:rPr>
                      <w:ins w:id="23842" w:author="Philippe Hollanda - Oliveira Trust" w:date="2022-07-19T09:57:00Z"/>
                      <w:rFonts w:ascii="Arial" w:eastAsia="Times New Roman" w:hAnsi="Arial" w:cs="Arial"/>
                      <w:sz w:val="22"/>
                      <w:szCs w:val="22"/>
                      <w:lang w:eastAsia="pt-BR"/>
                    </w:rPr>
                  </w:pPr>
                  <w:ins w:id="23843" w:author="Philippe Hollanda - Oliveira Trust" w:date="2022-07-19T09:57:00Z">
                    <w:r w:rsidRPr="0016760B">
                      <w:rPr>
                        <w:rFonts w:ascii="Arial" w:eastAsia="Times New Roman" w:hAnsi="Arial" w:cs="Arial"/>
                        <w:sz w:val="22"/>
                        <w:szCs w:val="22"/>
                        <w:lang w:eastAsia="pt-BR"/>
                      </w:rPr>
                      <w:t>27/08/2021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6E6CDB" w14:textId="77777777" w:rsidR="0016760B" w:rsidRPr="0016760B" w:rsidRDefault="0016760B" w:rsidP="0016760B">
                  <w:pPr>
                    <w:autoSpaceDE/>
                    <w:autoSpaceDN/>
                    <w:adjustRightInd/>
                    <w:jc w:val="center"/>
                    <w:rPr>
                      <w:ins w:id="23844" w:author="Philippe Hollanda - Oliveira Trust" w:date="2022-07-19T09:57:00Z"/>
                      <w:rFonts w:ascii="Arial" w:eastAsia="Times New Roman" w:hAnsi="Arial" w:cs="Arial"/>
                      <w:sz w:val="22"/>
                      <w:szCs w:val="22"/>
                      <w:lang w:eastAsia="pt-BR"/>
                    </w:rPr>
                  </w:pPr>
                  <w:ins w:id="23845" w:author="Philippe Hollanda - Oliveira Trust" w:date="2022-07-19T09:57:00Z">
                    <w:r w:rsidRPr="0016760B">
                      <w:rPr>
                        <w:rFonts w:ascii="Arial" w:eastAsia="Times New Roman" w:hAnsi="Arial" w:cs="Arial"/>
                        <w:sz w:val="22"/>
                        <w:szCs w:val="22"/>
                        <w:lang w:eastAsia="pt-BR"/>
                      </w:rPr>
                      <w:t>R$ 1.072,99</w:t>
                    </w:r>
                  </w:ins>
                </w:p>
              </w:tc>
            </w:tr>
            <w:tr w:rsidR="0016760B" w:rsidRPr="0016760B" w14:paraId="05BB3AAD" w14:textId="77777777" w:rsidTr="0016760B">
              <w:trPr>
                <w:trHeight w:val="1785"/>
                <w:ins w:id="238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FB3C82" w14:textId="77777777" w:rsidR="0016760B" w:rsidRPr="0016760B" w:rsidRDefault="0016760B" w:rsidP="0016760B">
                  <w:pPr>
                    <w:autoSpaceDE/>
                    <w:autoSpaceDN/>
                    <w:adjustRightInd/>
                    <w:jc w:val="center"/>
                    <w:rPr>
                      <w:ins w:id="23847" w:author="Philippe Hollanda - Oliveira Trust" w:date="2022-07-19T09:57:00Z"/>
                      <w:rFonts w:ascii="Arial" w:eastAsia="Times New Roman" w:hAnsi="Arial" w:cs="Arial"/>
                      <w:sz w:val="22"/>
                      <w:szCs w:val="22"/>
                      <w:lang w:eastAsia="pt-BR"/>
                    </w:rPr>
                  </w:pPr>
                  <w:ins w:id="23848" w:author="Philippe Hollanda - Oliveira Trust" w:date="2022-07-19T09:57:00Z">
                    <w:r w:rsidRPr="0016760B">
                      <w:rPr>
                        <w:rFonts w:ascii="Arial" w:eastAsia="Times New Roman" w:hAnsi="Arial" w:cs="Arial"/>
                        <w:sz w:val="22"/>
                        <w:szCs w:val="22"/>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F4CFD54" w14:textId="77777777" w:rsidR="0016760B" w:rsidRPr="0016760B" w:rsidRDefault="0016760B" w:rsidP="0016760B">
                  <w:pPr>
                    <w:autoSpaceDE/>
                    <w:autoSpaceDN/>
                    <w:adjustRightInd/>
                    <w:jc w:val="center"/>
                    <w:rPr>
                      <w:ins w:id="23849" w:author="Philippe Hollanda - Oliveira Trust" w:date="2022-07-19T09:57:00Z"/>
                      <w:rFonts w:ascii="Arial" w:eastAsia="Times New Roman" w:hAnsi="Arial" w:cs="Arial"/>
                      <w:sz w:val="22"/>
                      <w:szCs w:val="22"/>
                      <w:lang w:eastAsia="pt-BR"/>
                    </w:rPr>
                  </w:pPr>
                  <w:ins w:id="23850" w:author="Philippe Hollanda - Oliveira Trust" w:date="2022-07-19T09:57:00Z">
                    <w:r w:rsidRPr="0016760B">
                      <w:rPr>
                        <w:rFonts w:ascii="Arial" w:eastAsia="Times New Roman" w:hAnsi="Arial" w:cs="Arial"/>
                        <w:sz w:val="22"/>
                        <w:szCs w:val="22"/>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9F4F8B" w14:textId="77777777" w:rsidR="0016760B" w:rsidRPr="0016760B" w:rsidRDefault="0016760B" w:rsidP="0016760B">
                  <w:pPr>
                    <w:autoSpaceDE/>
                    <w:autoSpaceDN/>
                    <w:adjustRightInd/>
                    <w:jc w:val="center"/>
                    <w:rPr>
                      <w:ins w:id="23851" w:author="Philippe Hollanda - Oliveira Trust" w:date="2022-07-19T09:57:00Z"/>
                      <w:rFonts w:ascii="Arial" w:eastAsia="Times New Roman" w:hAnsi="Arial" w:cs="Arial"/>
                      <w:sz w:val="22"/>
                      <w:szCs w:val="22"/>
                      <w:lang w:eastAsia="pt-BR"/>
                    </w:rPr>
                  </w:pPr>
                  <w:ins w:id="23852" w:author="Philippe Hollanda - Oliveira Trust" w:date="2022-07-19T09:57:00Z">
                    <w:r w:rsidRPr="0016760B">
                      <w:rPr>
                        <w:rFonts w:ascii="Arial" w:eastAsia="Times New Roman" w:hAnsi="Arial" w:cs="Arial"/>
                        <w:sz w:val="22"/>
                        <w:szCs w:val="22"/>
                        <w:lang w:eastAsia="pt-BR"/>
                      </w:rPr>
                      <w:t>R$ 575,68</w:t>
                    </w:r>
                  </w:ins>
                </w:p>
              </w:tc>
            </w:tr>
            <w:tr w:rsidR="0016760B" w:rsidRPr="0016760B" w14:paraId="3C092561" w14:textId="77777777" w:rsidTr="0016760B">
              <w:trPr>
                <w:trHeight w:val="1785"/>
                <w:ins w:id="238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bottom"/>
                  <w:hideMark/>
                </w:tcPr>
                <w:p w14:paraId="7AC6B4A5" w14:textId="77777777" w:rsidR="0016760B" w:rsidRPr="0016760B" w:rsidRDefault="0016760B" w:rsidP="0016760B">
                  <w:pPr>
                    <w:autoSpaceDE/>
                    <w:autoSpaceDN/>
                    <w:adjustRightInd/>
                    <w:jc w:val="center"/>
                    <w:rPr>
                      <w:ins w:id="23854" w:author="Philippe Hollanda - Oliveira Trust" w:date="2022-07-19T09:57:00Z"/>
                      <w:rFonts w:ascii="Arial" w:eastAsia="Times New Roman" w:hAnsi="Arial" w:cs="Arial"/>
                      <w:sz w:val="20"/>
                      <w:szCs w:val="20"/>
                      <w:lang w:eastAsia="pt-BR"/>
                    </w:rPr>
                  </w:pPr>
                  <w:ins w:id="23855" w:author="Philippe Hollanda - Oliveira Trust" w:date="2022-07-19T09:57:00Z">
                    <w:r w:rsidRPr="0016760B">
                      <w:rPr>
                        <w:rFonts w:ascii="Arial" w:eastAsia="Times New Roman" w:hAnsi="Arial" w:cs="Arial"/>
                        <w:sz w:val="20"/>
                        <w:szCs w:val="20"/>
                        <w:lang w:eastAsia="pt-BR"/>
                      </w:rPr>
                      <w:t>COLUNA</w:t>
                    </w:r>
                  </w:ins>
                </w:p>
              </w:tc>
              <w:tc>
                <w:tcPr>
                  <w:tcW w:w="2324" w:type="dxa"/>
                  <w:tcBorders>
                    <w:top w:val="nil"/>
                    <w:left w:val="nil"/>
                    <w:bottom w:val="single" w:sz="4" w:space="0" w:color="auto"/>
                    <w:right w:val="single" w:sz="4" w:space="0" w:color="auto"/>
                  </w:tcBorders>
                  <w:shd w:val="clear" w:color="auto" w:fill="auto"/>
                  <w:noWrap/>
                  <w:vAlign w:val="bottom"/>
                  <w:hideMark/>
                </w:tcPr>
                <w:p w14:paraId="340D07D1" w14:textId="77777777" w:rsidR="0016760B" w:rsidRPr="0016760B" w:rsidRDefault="0016760B" w:rsidP="0016760B">
                  <w:pPr>
                    <w:autoSpaceDE/>
                    <w:autoSpaceDN/>
                    <w:adjustRightInd/>
                    <w:jc w:val="center"/>
                    <w:rPr>
                      <w:ins w:id="23856" w:author="Philippe Hollanda - Oliveira Trust" w:date="2022-07-19T09:57:00Z"/>
                      <w:rFonts w:ascii="Arial" w:eastAsia="Times New Roman" w:hAnsi="Arial" w:cs="Arial"/>
                      <w:sz w:val="20"/>
                      <w:szCs w:val="20"/>
                      <w:lang w:eastAsia="pt-BR"/>
                    </w:rPr>
                  </w:pPr>
                  <w:ins w:id="23857" w:author="Philippe Hollanda - Oliveira Trust" w:date="2022-07-19T09:57:00Z">
                    <w:r w:rsidRPr="0016760B">
                      <w:rPr>
                        <w:rFonts w:ascii="Arial" w:eastAsia="Times New Roman" w:hAnsi="Arial" w:cs="Arial"/>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F1A9B9" w14:textId="77777777" w:rsidR="0016760B" w:rsidRPr="0016760B" w:rsidRDefault="0016760B" w:rsidP="0016760B">
                  <w:pPr>
                    <w:autoSpaceDE/>
                    <w:autoSpaceDN/>
                    <w:adjustRightInd/>
                    <w:jc w:val="center"/>
                    <w:rPr>
                      <w:ins w:id="23858" w:author="Philippe Hollanda - Oliveira Trust" w:date="2022-07-19T09:57:00Z"/>
                      <w:rFonts w:ascii="Arial" w:eastAsia="Times New Roman" w:hAnsi="Arial" w:cs="Arial"/>
                      <w:sz w:val="20"/>
                      <w:szCs w:val="20"/>
                      <w:lang w:eastAsia="pt-BR"/>
                    </w:rPr>
                  </w:pPr>
                  <w:ins w:id="23859" w:author="Philippe Hollanda - Oliveira Trust" w:date="2022-07-19T09:57:00Z">
                    <w:r w:rsidRPr="0016760B">
                      <w:rPr>
                        <w:rFonts w:ascii="Arial" w:eastAsia="Times New Roman" w:hAnsi="Arial" w:cs="Arial"/>
                        <w:sz w:val="20"/>
                        <w:szCs w:val="20"/>
                        <w:lang w:eastAsia="pt-BR"/>
                      </w:rPr>
                      <w:t>R$ 8.839,00</w:t>
                    </w:r>
                  </w:ins>
                </w:p>
              </w:tc>
            </w:tr>
            <w:tr w:rsidR="0016760B" w:rsidRPr="0016760B" w14:paraId="11109EBE" w14:textId="77777777" w:rsidTr="0016760B">
              <w:trPr>
                <w:trHeight w:val="1785"/>
                <w:ins w:id="238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bottom"/>
                  <w:hideMark/>
                </w:tcPr>
                <w:p w14:paraId="45EBC7CA" w14:textId="77777777" w:rsidR="0016760B" w:rsidRPr="0016760B" w:rsidRDefault="0016760B" w:rsidP="0016760B">
                  <w:pPr>
                    <w:autoSpaceDE/>
                    <w:autoSpaceDN/>
                    <w:adjustRightInd/>
                    <w:jc w:val="center"/>
                    <w:rPr>
                      <w:ins w:id="23861" w:author="Philippe Hollanda - Oliveira Trust" w:date="2022-07-19T09:57:00Z"/>
                      <w:rFonts w:ascii="Arial" w:eastAsia="Times New Roman" w:hAnsi="Arial" w:cs="Arial"/>
                      <w:sz w:val="20"/>
                      <w:szCs w:val="20"/>
                      <w:lang w:eastAsia="pt-BR"/>
                    </w:rPr>
                  </w:pPr>
                  <w:ins w:id="23862"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bottom"/>
                  <w:hideMark/>
                </w:tcPr>
                <w:p w14:paraId="015C6A27" w14:textId="77777777" w:rsidR="0016760B" w:rsidRPr="0016760B" w:rsidRDefault="0016760B" w:rsidP="0016760B">
                  <w:pPr>
                    <w:autoSpaceDE/>
                    <w:autoSpaceDN/>
                    <w:adjustRightInd/>
                    <w:jc w:val="center"/>
                    <w:rPr>
                      <w:ins w:id="23863" w:author="Philippe Hollanda - Oliveira Trust" w:date="2022-07-19T09:57:00Z"/>
                      <w:rFonts w:ascii="Arial" w:eastAsia="Times New Roman" w:hAnsi="Arial" w:cs="Arial"/>
                      <w:sz w:val="20"/>
                      <w:szCs w:val="20"/>
                      <w:lang w:eastAsia="pt-BR"/>
                    </w:rPr>
                  </w:pPr>
                  <w:ins w:id="23864" w:author="Philippe Hollanda - Oliveira Trust" w:date="2022-07-19T09:57:00Z">
                    <w:r w:rsidRPr="0016760B">
                      <w:rPr>
                        <w:rFonts w:ascii="Arial" w:eastAsia="Times New Roman" w:hAnsi="Arial" w:cs="Arial"/>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60FE82" w14:textId="77777777" w:rsidR="0016760B" w:rsidRPr="0016760B" w:rsidRDefault="0016760B" w:rsidP="0016760B">
                  <w:pPr>
                    <w:autoSpaceDE/>
                    <w:autoSpaceDN/>
                    <w:adjustRightInd/>
                    <w:jc w:val="center"/>
                    <w:rPr>
                      <w:ins w:id="23865" w:author="Philippe Hollanda - Oliveira Trust" w:date="2022-07-19T09:57:00Z"/>
                      <w:rFonts w:ascii="Arial" w:eastAsia="Times New Roman" w:hAnsi="Arial" w:cs="Arial"/>
                      <w:sz w:val="20"/>
                      <w:szCs w:val="20"/>
                      <w:lang w:eastAsia="pt-BR"/>
                    </w:rPr>
                  </w:pPr>
                  <w:ins w:id="23866" w:author="Philippe Hollanda - Oliveira Trust" w:date="2022-07-19T09:57:00Z">
                    <w:r w:rsidRPr="0016760B">
                      <w:rPr>
                        <w:rFonts w:ascii="Arial" w:eastAsia="Times New Roman" w:hAnsi="Arial" w:cs="Arial"/>
                        <w:sz w:val="20"/>
                        <w:szCs w:val="20"/>
                        <w:lang w:eastAsia="pt-BR"/>
                      </w:rPr>
                      <w:t>R$ 2.259,00</w:t>
                    </w:r>
                  </w:ins>
                </w:p>
              </w:tc>
            </w:tr>
            <w:tr w:rsidR="0016760B" w:rsidRPr="0016760B" w14:paraId="7D4BE6AD" w14:textId="77777777" w:rsidTr="0016760B">
              <w:trPr>
                <w:trHeight w:val="1785"/>
                <w:ins w:id="238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bottom"/>
                  <w:hideMark/>
                </w:tcPr>
                <w:p w14:paraId="45A691FA" w14:textId="77777777" w:rsidR="0016760B" w:rsidRPr="0016760B" w:rsidRDefault="0016760B" w:rsidP="0016760B">
                  <w:pPr>
                    <w:autoSpaceDE/>
                    <w:autoSpaceDN/>
                    <w:adjustRightInd/>
                    <w:jc w:val="center"/>
                    <w:rPr>
                      <w:ins w:id="23868" w:author="Philippe Hollanda - Oliveira Trust" w:date="2022-07-19T09:57:00Z"/>
                      <w:rFonts w:ascii="Arial" w:eastAsia="Times New Roman" w:hAnsi="Arial" w:cs="Arial"/>
                      <w:sz w:val="20"/>
                      <w:szCs w:val="20"/>
                      <w:lang w:eastAsia="pt-BR"/>
                    </w:rPr>
                  </w:pPr>
                  <w:ins w:id="23869" w:author="Philippe Hollanda - Oliveira Trust" w:date="2022-07-19T09:57:00Z">
                    <w:r w:rsidRPr="0016760B">
                      <w:rPr>
                        <w:rFonts w:ascii="Arial" w:eastAsia="Times New Roman" w:hAnsi="Arial" w:cs="Arial"/>
                        <w:sz w:val="20"/>
                        <w:szCs w:val="20"/>
                        <w:lang w:eastAsia="pt-BR"/>
                      </w:rPr>
                      <w:t>IMPERMEABILIZANTE</w:t>
                    </w:r>
                  </w:ins>
                </w:p>
              </w:tc>
              <w:tc>
                <w:tcPr>
                  <w:tcW w:w="2324" w:type="dxa"/>
                  <w:tcBorders>
                    <w:top w:val="nil"/>
                    <w:left w:val="nil"/>
                    <w:bottom w:val="single" w:sz="4" w:space="0" w:color="auto"/>
                    <w:right w:val="single" w:sz="4" w:space="0" w:color="auto"/>
                  </w:tcBorders>
                  <w:shd w:val="clear" w:color="auto" w:fill="auto"/>
                  <w:noWrap/>
                  <w:vAlign w:val="bottom"/>
                  <w:hideMark/>
                </w:tcPr>
                <w:p w14:paraId="223AEB14" w14:textId="77777777" w:rsidR="0016760B" w:rsidRPr="0016760B" w:rsidRDefault="0016760B" w:rsidP="0016760B">
                  <w:pPr>
                    <w:autoSpaceDE/>
                    <w:autoSpaceDN/>
                    <w:adjustRightInd/>
                    <w:jc w:val="center"/>
                    <w:rPr>
                      <w:ins w:id="23870" w:author="Philippe Hollanda - Oliveira Trust" w:date="2022-07-19T09:57:00Z"/>
                      <w:rFonts w:ascii="Arial" w:eastAsia="Times New Roman" w:hAnsi="Arial" w:cs="Arial"/>
                      <w:sz w:val="20"/>
                      <w:szCs w:val="20"/>
                      <w:lang w:eastAsia="pt-BR"/>
                    </w:rPr>
                  </w:pPr>
                  <w:ins w:id="23871" w:author="Philippe Hollanda - Oliveira Trust" w:date="2022-07-19T09:57:00Z">
                    <w:r w:rsidRPr="0016760B">
                      <w:rPr>
                        <w:rFonts w:ascii="Arial" w:eastAsia="Times New Roman" w:hAnsi="Arial" w:cs="Arial"/>
                        <w:sz w:val="20"/>
                        <w:szCs w:val="20"/>
                        <w:lang w:eastAsia="pt-BR"/>
                      </w:rPr>
                      <w:t>14/09/2022</w:t>
                    </w:r>
                  </w:ins>
                </w:p>
              </w:tc>
              <w:tc>
                <w:tcPr>
                  <w:tcW w:w="2324" w:type="dxa"/>
                  <w:tcBorders>
                    <w:top w:val="nil"/>
                    <w:left w:val="nil"/>
                    <w:bottom w:val="single" w:sz="4" w:space="0" w:color="auto"/>
                    <w:right w:val="single" w:sz="4" w:space="0" w:color="auto"/>
                  </w:tcBorders>
                  <w:shd w:val="clear" w:color="auto" w:fill="auto"/>
                  <w:noWrap/>
                  <w:vAlign w:val="center"/>
                  <w:hideMark/>
                </w:tcPr>
                <w:p w14:paraId="49592E24" w14:textId="77777777" w:rsidR="0016760B" w:rsidRPr="0016760B" w:rsidRDefault="0016760B" w:rsidP="0016760B">
                  <w:pPr>
                    <w:autoSpaceDE/>
                    <w:autoSpaceDN/>
                    <w:adjustRightInd/>
                    <w:jc w:val="center"/>
                    <w:rPr>
                      <w:ins w:id="23872" w:author="Philippe Hollanda - Oliveira Trust" w:date="2022-07-19T09:57:00Z"/>
                      <w:rFonts w:ascii="Arial" w:eastAsia="Times New Roman" w:hAnsi="Arial" w:cs="Arial"/>
                      <w:sz w:val="20"/>
                      <w:szCs w:val="20"/>
                      <w:lang w:eastAsia="pt-BR"/>
                    </w:rPr>
                  </w:pPr>
                  <w:ins w:id="23873" w:author="Philippe Hollanda - Oliveira Trust" w:date="2022-07-19T09:57:00Z">
                    <w:r w:rsidRPr="0016760B">
                      <w:rPr>
                        <w:rFonts w:ascii="Arial" w:eastAsia="Times New Roman" w:hAnsi="Arial" w:cs="Arial"/>
                        <w:sz w:val="20"/>
                        <w:szCs w:val="20"/>
                        <w:lang w:eastAsia="pt-BR"/>
                      </w:rPr>
                      <w:t>R$ 560,00</w:t>
                    </w:r>
                  </w:ins>
                </w:p>
              </w:tc>
            </w:tr>
            <w:tr w:rsidR="0016760B" w:rsidRPr="0016760B" w14:paraId="2A61F772" w14:textId="77777777" w:rsidTr="0016760B">
              <w:trPr>
                <w:trHeight w:val="1785"/>
                <w:ins w:id="2387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3DD859D" w14:textId="77777777" w:rsidR="0016760B" w:rsidRPr="0016760B" w:rsidRDefault="0016760B" w:rsidP="0016760B">
                  <w:pPr>
                    <w:autoSpaceDE/>
                    <w:autoSpaceDN/>
                    <w:adjustRightInd/>
                    <w:jc w:val="center"/>
                    <w:rPr>
                      <w:ins w:id="23875" w:author="Philippe Hollanda - Oliveira Trust" w:date="2022-07-19T09:57:00Z"/>
                      <w:rFonts w:ascii="Arial" w:eastAsia="Times New Roman" w:hAnsi="Arial" w:cs="Arial"/>
                      <w:sz w:val="20"/>
                      <w:szCs w:val="20"/>
                      <w:lang w:eastAsia="pt-BR"/>
                    </w:rPr>
                  </w:pPr>
                  <w:ins w:id="23876" w:author="Philippe Hollanda - Oliveira Trust" w:date="2022-07-19T09:57:00Z">
                    <w:r w:rsidRPr="0016760B">
                      <w:rPr>
                        <w:rFonts w:ascii="Arial" w:eastAsia="Times New Roman" w:hAnsi="Arial" w:cs="Arial"/>
                        <w:sz w:val="20"/>
                        <w:szCs w:val="20"/>
                        <w:lang w:eastAsia="pt-BR"/>
                      </w:rPr>
                      <w:lastRenderedPageBreak/>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45BC129" w14:textId="77777777" w:rsidR="0016760B" w:rsidRPr="0016760B" w:rsidRDefault="0016760B" w:rsidP="0016760B">
                  <w:pPr>
                    <w:autoSpaceDE/>
                    <w:autoSpaceDN/>
                    <w:adjustRightInd/>
                    <w:jc w:val="center"/>
                    <w:rPr>
                      <w:ins w:id="23877" w:author="Philippe Hollanda - Oliveira Trust" w:date="2022-07-19T09:57:00Z"/>
                      <w:rFonts w:ascii="Arial" w:eastAsia="Times New Roman" w:hAnsi="Arial" w:cs="Arial"/>
                      <w:sz w:val="20"/>
                      <w:szCs w:val="20"/>
                      <w:lang w:eastAsia="pt-BR"/>
                    </w:rPr>
                  </w:pPr>
                  <w:ins w:id="23878" w:author="Philippe Hollanda - Oliveira Trust" w:date="2022-07-19T09:57:00Z">
                    <w:r w:rsidRPr="0016760B">
                      <w:rPr>
                        <w:rFonts w:ascii="Arial" w:eastAsia="Times New Roman" w:hAnsi="Arial" w:cs="Arial"/>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F0E15AB" w14:textId="77777777" w:rsidR="0016760B" w:rsidRPr="0016760B" w:rsidRDefault="0016760B" w:rsidP="0016760B">
                  <w:pPr>
                    <w:autoSpaceDE/>
                    <w:autoSpaceDN/>
                    <w:adjustRightInd/>
                    <w:jc w:val="center"/>
                    <w:rPr>
                      <w:ins w:id="23879" w:author="Philippe Hollanda - Oliveira Trust" w:date="2022-07-19T09:57:00Z"/>
                      <w:rFonts w:ascii="Arial" w:eastAsia="Times New Roman" w:hAnsi="Arial" w:cs="Arial"/>
                      <w:sz w:val="20"/>
                      <w:szCs w:val="20"/>
                      <w:lang w:eastAsia="pt-BR"/>
                    </w:rPr>
                  </w:pPr>
                  <w:ins w:id="23880" w:author="Philippe Hollanda - Oliveira Trust" w:date="2022-07-19T09:57:00Z">
                    <w:r w:rsidRPr="0016760B">
                      <w:rPr>
                        <w:rFonts w:ascii="Arial" w:eastAsia="Times New Roman" w:hAnsi="Arial" w:cs="Arial"/>
                        <w:sz w:val="20"/>
                        <w:szCs w:val="20"/>
                        <w:lang w:eastAsia="pt-BR"/>
                      </w:rPr>
                      <w:t>R$ 1.286,17</w:t>
                    </w:r>
                  </w:ins>
                </w:p>
              </w:tc>
            </w:tr>
            <w:tr w:rsidR="0016760B" w:rsidRPr="0016760B" w14:paraId="573686A1" w14:textId="77777777" w:rsidTr="0016760B">
              <w:trPr>
                <w:trHeight w:val="1785"/>
                <w:ins w:id="2388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B5E9E58" w14:textId="77777777" w:rsidR="0016760B" w:rsidRPr="0016760B" w:rsidRDefault="0016760B" w:rsidP="0016760B">
                  <w:pPr>
                    <w:autoSpaceDE/>
                    <w:autoSpaceDN/>
                    <w:adjustRightInd/>
                    <w:rPr>
                      <w:ins w:id="23882"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7ED45D9" w14:textId="77777777" w:rsidR="0016760B" w:rsidRPr="0016760B" w:rsidRDefault="0016760B" w:rsidP="0016760B">
                  <w:pPr>
                    <w:autoSpaceDE/>
                    <w:autoSpaceDN/>
                    <w:adjustRightInd/>
                    <w:jc w:val="center"/>
                    <w:rPr>
                      <w:ins w:id="23883" w:author="Philippe Hollanda - Oliveira Trust" w:date="2022-07-19T09:57:00Z"/>
                      <w:rFonts w:ascii="Arial" w:eastAsia="Times New Roman" w:hAnsi="Arial" w:cs="Arial"/>
                      <w:sz w:val="20"/>
                      <w:szCs w:val="20"/>
                      <w:lang w:eastAsia="pt-BR"/>
                    </w:rPr>
                  </w:pPr>
                  <w:ins w:id="23884" w:author="Philippe Hollanda - Oliveira Trust" w:date="2022-07-19T09:57:00Z">
                    <w:r w:rsidRPr="0016760B">
                      <w:rPr>
                        <w:rFonts w:ascii="Arial" w:eastAsia="Times New Roman" w:hAnsi="Arial" w:cs="Arial"/>
                        <w:sz w:val="20"/>
                        <w:szCs w:val="20"/>
                        <w:lang w:eastAsia="pt-BR"/>
                      </w:rPr>
                      <w:t>27/09/2021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9D724A" w14:textId="77777777" w:rsidR="0016760B" w:rsidRPr="0016760B" w:rsidRDefault="0016760B" w:rsidP="0016760B">
                  <w:pPr>
                    <w:autoSpaceDE/>
                    <w:autoSpaceDN/>
                    <w:adjustRightInd/>
                    <w:jc w:val="center"/>
                    <w:rPr>
                      <w:ins w:id="23885" w:author="Philippe Hollanda - Oliveira Trust" w:date="2022-07-19T09:57:00Z"/>
                      <w:rFonts w:ascii="Arial" w:eastAsia="Times New Roman" w:hAnsi="Arial" w:cs="Arial"/>
                      <w:sz w:val="20"/>
                      <w:szCs w:val="20"/>
                      <w:lang w:eastAsia="pt-BR"/>
                    </w:rPr>
                  </w:pPr>
                  <w:ins w:id="23886" w:author="Philippe Hollanda - Oliveira Trust" w:date="2022-07-19T09:57:00Z">
                    <w:r w:rsidRPr="0016760B">
                      <w:rPr>
                        <w:rFonts w:ascii="Arial" w:eastAsia="Times New Roman" w:hAnsi="Arial" w:cs="Arial"/>
                        <w:sz w:val="20"/>
                        <w:szCs w:val="20"/>
                        <w:lang w:eastAsia="pt-BR"/>
                      </w:rPr>
                      <w:t>R$ 1.286,17</w:t>
                    </w:r>
                  </w:ins>
                </w:p>
              </w:tc>
            </w:tr>
            <w:tr w:rsidR="0016760B" w:rsidRPr="0016760B" w14:paraId="6D4E1D2A" w14:textId="77777777" w:rsidTr="0016760B">
              <w:trPr>
                <w:trHeight w:val="1785"/>
                <w:ins w:id="2388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1D7B12B" w14:textId="77777777" w:rsidR="0016760B" w:rsidRPr="0016760B" w:rsidRDefault="0016760B" w:rsidP="0016760B">
                  <w:pPr>
                    <w:autoSpaceDE/>
                    <w:autoSpaceDN/>
                    <w:adjustRightInd/>
                    <w:rPr>
                      <w:ins w:id="23888"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AB4A0EE" w14:textId="77777777" w:rsidR="0016760B" w:rsidRPr="0016760B" w:rsidRDefault="0016760B" w:rsidP="0016760B">
                  <w:pPr>
                    <w:autoSpaceDE/>
                    <w:autoSpaceDN/>
                    <w:adjustRightInd/>
                    <w:jc w:val="center"/>
                    <w:rPr>
                      <w:ins w:id="23889" w:author="Philippe Hollanda - Oliveira Trust" w:date="2022-07-19T09:57:00Z"/>
                      <w:rFonts w:ascii="Arial" w:eastAsia="Times New Roman" w:hAnsi="Arial" w:cs="Arial"/>
                      <w:sz w:val="20"/>
                      <w:szCs w:val="20"/>
                      <w:lang w:eastAsia="pt-BR"/>
                    </w:rPr>
                  </w:pPr>
                  <w:ins w:id="23890" w:author="Philippe Hollanda - Oliveira Trust" w:date="2022-07-19T09:57:00Z">
                    <w:r w:rsidRPr="0016760B">
                      <w:rPr>
                        <w:rFonts w:ascii="Arial" w:eastAsia="Times New Roman" w:hAnsi="Arial" w:cs="Arial"/>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8E89EC" w14:textId="77777777" w:rsidR="0016760B" w:rsidRPr="0016760B" w:rsidRDefault="0016760B" w:rsidP="0016760B">
                  <w:pPr>
                    <w:autoSpaceDE/>
                    <w:autoSpaceDN/>
                    <w:adjustRightInd/>
                    <w:jc w:val="center"/>
                    <w:rPr>
                      <w:ins w:id="23891" w:author="Philippe Hollanda - Oliveira Trust" w:date="2022-07-19T09:57:00Z"/>
                      <w:rFonts w:ascii="Arial" w:eastAsia="Times New Roman" w:hAnsi="Arial" w:cs="Arial"/>
                      <w:sz w:val="20"/>
                      <w:szCs w:val="20"/>
                      <w:lang w:eastAsia="pt-BR"/>
                    </w:rPr>
                  </w:pPr>
                  <w:ins w:id="23892" w:author="Philippe Hollanda - Oliveira Trust" w:date="2022-07-19T09:57:00Z">
                    <w:r w:rsidRPr="0016760B">
                      <w:rPr>
                        <w:rFonts w:ascii="Arial" w:eastAsia="Times New Roman" w:hAnsi="Arial" w:cs="Arial"/>
                        <w:sz w:val="20"/>
                        <w:szCs w:val="20"/>
                        <w:lang w:eastAsia="pt-BR"/>
                      </w:rPr>
                      <w:t>R$ 1.286,17</w:t>
                    </w:r>
                  </w:ins>
                </w:p>
              </w:tc>
            </w:tr>
            <w:tr w:rsidR="0016760B" w:rsidRPr="0016760B" w14:paraId="19ABA7AC" w14:textId="77777777" w:rsidTr="0016760B">
              <w:trPr>
                <w:trHeight w:val="1785"/>
                <w:ins w:id="2389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8C1CCF7" w14:textId="77777777" w:rsidR="0016760B" w:rsidRPr="0016760B" w:rsidRDefault="0016760B" w:rsidP="0016760B">
                  <w:pPr>
                    <w:autoSpaceDE/>
                    <w:autoSpaceDN/>
                    <w:adjustRightInd/>
                    <w:rPr>
                      <w:ins w:id="23894"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DE1118B" w14:textId="77777777" w:rsidR="0016760B" w:rsidRPr="0016760B" w:rsidRDefault="0016760B" w:rsidP="0016760B">
                  <w:pPr>
                    <w:autoSpaceDE/>
                    <w:autoSpaceDN/>
                    <w:adjustRightInd/>
                    <w:jc w:val="center"/>
                    <w:rPr>
                      <w:ins w:id="23895" w:author="Philippe Hollanda - Oliveira Trust" w:date="2022-07-19T09:57:00Z"/>
                      <w:rFonts w:ascii="Arial" w:eastAsia="Times New Roman" w:hAnsi="Arial" w:cs="Arial"/>
                      <w:sz w:val="20"/>
                      <w:szCs w:val="20"/>
                      <w:lang w:eastAsia="pt-BR"/>
                    </w:rPr>
                  </w:pPr>
                  <w:ins w:id="23896" w:author="Philippe Hollanda - Oliveira Trust" w:date="2022-07-19T09:57:00Z">
                    <w:r w:rsidRPr="0016760B">
                      <w:rPr>
                        <w:rFonts w:ascii="Arial" w:eastAsia="Times New Roman" w:hAnsi="Arial" w:cs="Arial"/>
                        <w:sz w:val="20"/>
                        <w:szCs w:val="20"/>
                        <w:lang w:eastAsia="pt-BR"/>
                      </w:rPr>
                      <w:t>26/10/2021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6AFE53" w14:textId="77777777" w:rsidR="0016760B" w:rsidRPr="0016760B" w:rsidRDefault="0016760B" w:rsidP="0016760B">
                  <w:pPr>
                    <w:autoSpaceDE/>
                    <w:autoSpaceDN/>
                    <w:adjustRightInd/>
                    <w:jc w:val="center"/>
                    <w:rPr>
                      <w:ins w:id="23897" w:author="Philippe Hollanda - Oliveira Trust" w:date="2022-07-19T09:57:00Z"/>
                      <w:rFonts w:ascii="Arial" w:eastAsia="Times New Roman" w:hAnsi="Arial" w:cs="Arial"/>
                      <w:sz w:val="20"/>
                      <w:szCs w:val="20"/>
                      <w:lang w:eastAsia="pt-BR"/>
                    </w:rPr>
                  </w:pPr>
                  <w:ins w:id="23898" w:author="Philippe Hollanda - Oliveira Trust" w:date="2022-07-19T09:57:00Z">
                    <w:r w:rsidRPr="0016760B">
                      <w:rPr>
                        <w:rFonts w:ascii="Arial" w:eastAsia="Times New Roman" w:hAnsi="Arial" w:cs="Arial"/>
                        <w:sz w:val="20"/>
                        <w:szCs w:val="20"/>
                        <w:lang w:eastAsia="pt-BR"/>
                      </w:rPr>
                      <w:t>R$ 1.286,17</w:t>
                    </w:r>
                  </w:ins>
                </w:p>
              </w:tc>
            </w:tr>
            <w:tr w:rsidR="0016760B" w:rsidRPr="0016760B" w14:paraId="1CEA37DF" w14:textId="77777777" w:rsidTr="0016760B">
              <w:trPr>
                <w:trHeight w:val="1785"/>
                <w:ins w:id="2389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94C2C27" w14:textId="77777777" w:rsidR="0016760B" w:rsidRPr="0016760B" w:rsidRDefault="0016760B" w:rsidP="0016760B">
                  <w:pPr>
                    <w:autoSpaceDE/>
                    <w:autoSpaceDN/>
                    <w:adjustRightInd/>
                    <w:rPr>
                      <w:ins w:id="23900"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A46B6A0" w14:textId="77777777" w:rsidR="0016760B" w:rsidRPr="0016760B" w:rsidRDefault="0016760B" w:rsidP="0016760B">
                  <w:pPr>
                    <w:autoSpaceDE/>
                    <w:autoSpaceDN/>
                    <w:adjustRightInd/>
                    <w:jc w:val="center"/>
                    <w:rPr>
                      <w:ins w:id="23901" w:author="Philippe Hollanda - Oliveira Trust" w:date="2022-07-19T09:57:00Z"/>
                      <w:rFonts w:ascii="Arial" w:eastAsia="Times New Roman" w:hAnsi="Arial" w:cs="Arial"/>
                      <w:sz w:val="20"/>
                      <w:szCs w:val="20"/>
                      <w:lang w:eastAsia="pt-BR"/>
                    </w:rPr>
                  </w:pPr>
                  <w:ins w:id="23902" w:author="Philippe Hollanda - Oliveira Trust" w:date="2022-07-19T09:57:00Z">
                    <w:r w:rsidRPr="0016760B">
                      <w:rPr>
                        <w:rFonts w:ascii="Arial" w:eastAsia="Times New Roman" w:hAnsi="Arial" w:cs="Arial"/>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D8E586" w14:textId="77777777" w:rsidR="0016760B" w:rsidRPr="0016760B" w:rsidRDefault="0016760B" w:rsidP="0016760B">
                  <w:pPr>
                    <w:autoSpaceDE/>
                    <w:autoSpaceDN/>
                    <w:adjustRightInd/>
                    <w:jc w:val="center"/>
                    <w:rPr>
                      <w:ins w:id="23903" w:author="Philippe Hollanda - Oliveira Trust" w:date="2022-07-19T09:57:00Z"/>
                      <w:rFonts w:ascii="Arial" w:eastAsia="Times New Roman" w:hAnsi="Arial" w:cs="Arial"/>
                      <w:sz w:val="20"/>
                      <w:szCs w:val="20"/>
                      <w:lang w:eastAsia="pt-BR"/>
                    </w:rPr>
                  </w:pPr>
                  <w:ins w:id="23904" w:author="Philippe Hollanda - Oliveira Trust" w:date="2022-07-19T09:57:00Z">
                    <w:r w:rsidRPr="0016760B">
                      <w:rPr>
                        <w:rFonts w:ascii="Arial" w:eastAsia="Times New Roman" w:hAnsi="Arial" w:cs="Arial"/>
                        <w:sz w:val="20"/>
                        <w:szCs w:val="20"/>
                        <w:lang w:eastAsia="pt-BR"/>
                      </w:rPr>
                      <w:t>R$ 1.286,17</w:t>
                    </w:r>
                  </w:ins>
                </w:p>
              </w:tc>
            </w:tr>
            <w:tr w:rsidR="0016760B" w:rsidRPr="0016760B" w14:paraId="0377F848" w14:textId="77777777" w:rsidTr="0016760B">
              <w:trPr>
                <w:trHeight w:val="1785"/>
                <w:ins w:id="2390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06E38F5" w14:textId="77777777" w:rsidR="0016760B" w:rsidRPr="0016760B" w:rsidRDefault="0016760B" w:rsidP="0016760B">
                  <w:pPr>
                    <w:autoSpaceDE/>
                    <w:autoSpaceDN/>
                    <w:adjustRightInd/>
                    <w:jc w:val="center"/>
                    <w:rPr>
                      <w:ins w:id="23906" w:author="Philippe Hollanda - Oliveira Trust" w:date="2022-07-19T09:57:00Z"/>
                      <w:rFonts w:ascii="Arial" w:eastAsia="Times New Roman" w:hAnsi="Arial" w:cs="Arial"/>
                      <w:sz w:val="20"/>
                      <w:szCs w:val="20"/>
                      <w:lang w:eastAsia="pt-BR"/>
                    </w:rPr>
                  </w:pPr>
                  <w:ins w:id="23907" w:author="Philippe Hollanda - Oliveira Trust" w:date="2022-07-19T09:57:00Z">
                    <w:r w:rsidRPr="0016760B">
                      <w:rPr>
                        <w:rFonts w:ascii="Arial" w:eastAsia="Times New Roman" w:hAnsi="Arial" w:cs="Arial"/>
                        <w:sz w:val="20"/>
                        <w:szCs w:val="20"/>
                        <w:lang w:eastAsia="pt-BR"/>
                      </w:rPr>
                      <w:lastRenderedPageBreak/>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F8BEBC3" w14:textId="77777777" w:rsidR="0016760B" w:rsidRPr="0016760B" w:rsidRDefault="0016760B" w:rsidP="0016760B">
                  <w:pPr>
                    <w:autoSpaceDE/>
                    <w:autoSpaceDN/>
                    <w:adjustRightInd/>
                    <w:jc w:val="center"/>
                    <w:rPr>
                      <w:ins w:id="23908" w:author="Philippe Hollanda - Oliveira Trust" w:date="2022-07-19T09:57:00Z"/>
                      <w:rFonts w:ascii="Arial" w:eastAsia="Times New Roman" w:hAnsi="Arial" w:cs="Arial"/>
                      <w:sz w:val="20"/>
                      <w:szCs w:val="20"/>
                      <w:lang w:eastAsia="pt-BR"/>
                    </w:rPr>
                  </w:pPr>
                  <w:ins w:id="23909" w:author="Philippe Hollanda - Oliveira Trust" w:date="2022-07-19T09:57:00Z">
                    <w:r w:rsidRPr="0016760B">
                      <w:rPr>
                        <w:rFonts w:ascii="Arial" w:eastAsia="Times New Roman" w:hAnsi="Arial" w:cs="Arial"/>
                        <w:sz w:val="20"/>
                        <w:szCs w:val="20"/>
                        <w:lang w:eastAsia="pt-BR"/>
                      </w:rPr>
                      <w:t>15/09/2021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E09319" w14:textId="77777777" w:rsidR="0016760B" w:rsidRPr="0016760B" w:rsidRDefault="0016760B" w:rsidP="0016760B">
                  <w:pPr>
                    <w:autoSpaceDE/>
                    <w:autoSpaceDN/>
                    <w:adjustRightInd/>
                    <w:jc w:val="center"/>
                    <w:rPr>
                      <w:ins w:id="23910" w:author="Philippe Hollanda - Oliveira Trust" w:date="2022-07-19T09:57:00Z"/>
                      <w:rFonts w:ascii="Arial" w:eastAsia="Times New Roman" w:hAnsi="Arial" w:cs="Arial"/>
                      <w:sz w:val="20"/>
                      <w:szCs w:val="20"/>
                      <w:lang w:eastAsia="pt-BR"/>
                    </w:rPr>
                  </w:pPr>
                  <w:ins w:id="23911" w:author="Philippe Hollanda - Oliveira Trust" w:date="2022-07-19T09:57:00Z">
                    <w:r w:rsidRPr="0016760B">
                      <w:rPr>
                        <w:rFonts w:ascii="Arial" w:eastAsia="Times New Roman" w:hAnsi="Arial" w:cs="Arial"/>
                        <w:sz w:val="20"/>
                        <w:szCs w:val="20"/>
                        <w:lang w:eastAsia="pt-BR"/>
                      </w:rPr>
                      <w:t>R$ 1.203,60</w:t>
                    </w:r>
                  </w:ins>
                </w:p>
              </w:tc>
            </w:tr>
            <w:tr w:rsidR="0016760B" w:rsidRPr="0016760B" w14:paraId="2CAE62BC" w14:textId="77777777" w:rsidTr="0016760B">
              <w:trPr>
                <w:trHeight w:val="1785"/>
                <w:ins w:id="2391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C7C9F99" w14:textId="77777777" w:rsidR="0016760B" w:rsidRPr="0016760B" w:rsidRDefault="0016760B" w:rsidP="0016760B">
                  <w:pPr>
                    <w:autoSpaceDE/>
                    <w:autoSpaceDN/>
                    <w:adjustRightInd/>
                    <w:rPr>
                      <w:ins w:id="23913"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4038853" w14:textId="77777777" w:rsidR="0016760B" w:rsidRPr="0016760B" w:rsidRDefault="0016760B" w:rsidP="0016760B">
                  <w:pPr>
                    <w:autoSpaceDE/>
                    <w:autoSpaceDN/>
                    <w:adjustRightInd/>
                    <w:jc w:val="center"/>
                    <w:rPr>
                      <w:ins w:id="23914" w:author="Philippe Hollanda - Oliveira Trust" w:date="2022-07-19T09:57:00Z"/>
                      <w:rFonts w:ascii="Arial" w:eastAsia="Times New Roman" w:hAnsi="Arial" w:cs="Arial"/>
                      <w:sz w:val="20"/>
                      <w:szCs w:val="20"/>
                      <w:lang w:eastAsia="pt-BR"/>
                    </w:rPr>
                  </w:pPr>
                  <w:ins w:id="23915" w:author="Philippe Hollanda - Oliveira Trust" w:date="2022-07-19T09:57:00Z">
                    <w:r w:rsidRPr="0016760B">
                      <w:rPr>
                        <w:rFonts w:ascii="Arial" w:eastAsia="Times New Roman" w:hAnsi="Arial" w:cs="Arial"/>
                        <w:sz w:val="20"/>
                        <w:szCs w:val="20"/>
                        <w:lang w:eastAsia="pt-BR"/>
                      </w:rPr>
                      <w:t>30/09/2021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91A687" w14:textId="77777777" w:rsidR="0016760B" w:rsidRPr="0016760B" w:rsidRDefault="0016760B" w:rsidP="0016760B">
                  <w:pPr>
                    <w:autoSpaceDE/>
                    <w:autoSpaceDN/>
                    <w:adjustRightInd/>
                    <w:jc w:val="center"/>
                    <w:rPr>
                      <w:ins w:id="23916" w:author="Philippe Hollanda - Oliveira Trust" w:date="2022-07-19T09:57:00Z"/>
                      <w:rFonts w:ascii="Arial" w:eastAsia="Times New Roman" w:hAnsi="Arial" w:cs="Arial"/>
                      <w:sz w:val="20"/>
                      <w:szCs w:val="20"/>
                      <w:lang w:eastAsia="pt-BR"/>
                    </w:rPr>
                  </w:pPr>
                  <w:ins w:id="23917" w:author="Philippe Hollanda - Oliveira Trust" w:date="2022-07-19T09:57:00Z">
                    <w:r w:rsidRPr="0016760B">
                      <w:rPr>
                        <w:rFonts w:ascii="Arial" w:eastAsia="Times New Roman" w:hAnsi="Arial" w:cs="Arial"/>
                        <w:sz w:val="20"/>
                        <w:szCs w:val="20"/>
                        <w:lang w:eastAsia="pt-BR"/>
                      </w:rPr>
                      <w:t>R$ 1.203,59</w:t>
                    </w:r>
                  </w:ins>
                </w:p>
              </w:tc>
            </w:tr>
            <w:tr w:rsidR="0016760B" w:rsidRPr="0016760B" w14:paraId="347A489E" w14:textId="77777777" w:rsidTr="0016760B">
              <w:trPr>
                <w:trHeight w:val="1785"/>
                <w:ins w:id="2391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90E8A08" w14:textId="77777777" w:rsidR="0016760B" w:rsidRPr="0016760B" w:rsidRDefault="0016760B" w:rsidP="0016760B">
                  <w:pPr>
                    <w:autoSpaceDE/>
                    <w:autoSpaceDN/>
                    <w:adjustRightInd/>
                    <w:rPr>
                      <w:ins w:id="23919"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DD23689" w14:textId="77777777" w:rsidR="0016760B" w:rsidRPr="0016760B" w:rsidRDefault="0016760B" w:rsidP="0016760B">
                  <w:pPr>
                    <w:autoSpaceDE/>
                    <w:autoSpaceDN/>
                    <w:adjustRightInd/>
                    <w:jc w:val="center"/>
                    <w:rPr>
                      <w:ins w:id="23920" w:author="Philippe Hollanda - Oliveira Trust" w:date="2022-07-19T09:57:00Z"/>
                      <w:rFonts w:ascii="Arial" w:eastAsia="Times New Roman" w:hAnsi="Arial" w:cs="Arial"/>
                      <w:sz w:val="20"/>
                      <w:szCs w:val="20"/>
                      <w:lang w:eastAsia="pt-BR"/>
                    </w:rPr>
                  </w:pPr>
                  <w:ins w:id="23921" w:author="Philippe Hollanda - Oliveira Trust" w:date="2022-07-19T09:57:00Z">
                    <w:r w:rsidRPr="0016760B">
                      <w:rPr>
                        <w:rFonts w:ascii="Arial" w:eastAsia="Times New Roman" w:hAnsi="Arial" w:cs="Arial"/>
                        <w:sz w:val="20"/>
                        <w:szCs w:val="20"/>
                        <w:lang w:eastAsia="pt-BR"/>
                      </w:rPr>
                      <w:t>15/10/2021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83199D" w14:textId="77777777" w:rsidR="0016760B" w:rsidRPr="0016760B" w:rsidRDefault="0016760B" w:rsidP="0016760B">
                  <w:pPr>
                    <w:autoSpaceDE/>
                    <w:autoSpaceDN/>
                    <w:adjustRightInd/>
                    <w:jc w:val="center"/>
                    <w:rPr>
                      <w:ins w:id="23922" w:author="Philippe Hollanda - Oliveira Trust" w:date="2022-07-19T09:57:00Z"/>
                      <w:rFonts w:ascii="Arial" w:eastAsia="Times New Roman" w:hAnsi="Arial" w:cs="Arial"/>
                      <w:sz w:val="20"/>
                      <w:szCs w:val="20"/>
                      <w:lang w:eastAsia="pt-BR"/>
                    </w:rPr>
                  </w:pPr>
                  <w:ins w:id="23923" w:author="Philippe Hollanda - Oliveira Trust" w:date="2022-07-19T09:57:00Z">
                    <w:r w:rsidRPr="0016760B">
                      <w:rPr>
                        <w:rFonts w:ascii="Arial" w:eastAsia="Times New Roman" w:hAnsi="Arial" w:cs="Arial"/>
                        <w:sz w:val="20"/>
                        <w:szCs w:val="20"/>
                        <w:lang w:eastAsia="pt-BR"/>
                      </w:rPr>
                      <w:t>R$ 1.203,59</w:t>
                    </w:r>
                  </w:ins>
                </w:p>
              </w:tc>
            </w:tr>
            <w:tr w:rsidR="0016760B" w:rsidRPr="0016760B" w14:paraId="463F87B3" w14:textId="77777777" w:rsidTr="0016760B">
              <w:trPr>
                <w:trHeight w:val="1785"/>
                <w:ins w:id="2392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240B229" w14:textId="77777777" w:rsidR="0016760B" w:rsidRPr="0016760B" w:rsidRDefault="0016760B" w:rsidP="0016760B">
                  <w:pPr>
                    <w:autoSpaceDE/>
                    <w:autoSpaceDN/>
                    <w:adjustRightInd/>
                    <w:jc w:val="center"/>
                    <w:rPr>
                      <w:ins w:id="23925" w:author="Philippe Hollanda - Oliveira Trust" w:date="2022-07-19T09:57:00Z"/>
                      <w:rFonts w:ascii="Arial" w:eastAsia="Times New Roman" w:hAnsi="Arial" w:cs="Arial"/>
                      <w:sz w:val="20"/>
                      <w:szCs w:val="20"/>
                      <w:lang w:eastAsia="pt-BR"/>
                    </w:rPr>
                  </w:pPr>
                  <w:ins w:id="23926"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6FFA3CB" w14:textId="77777777" w:rsidR="0016760B" w:rsidRPr="0016760B" w:rsidRDefault="0016760B" w:rsidP="0016760B">
                  <w:pPr>
                    <w:autoSpaceDE/>
                    <w:autoSpaceDN/>
                    <w:adjustRightInd/>
                    <w:jc w:val="center"/>
                    <w:rPr>
                      <w:ins w:id="23927" w:author="Philippe Hollanda - Oliveira Trust" w:date="2022-07-19T09:57:00Z"/>
                      <w:rFonts w:ascii="Arial" w:eastAsia="Times New Roman" w:hAnsi="Arial" w:cs="Arial"/>
                      <w:sz w:val="20"/>
                      <w:szCs w:val="20"/>
                      <w:lang w:eastAsia="pt-BR"/>
                    </w:rPr>
                  </w:pPr>
                  <w:ins w:id="23928" w:author="Philippe Hollanda - Oliveira Trust" w:date="2022-07-19T09:57:00Z">
                    <w:r w:rsidRPr="0016760B">
                      <w:rPr>
                        <w:rFonts w:ascii="Arial" w:eastAsia="Times New Roman" w:hAnsi="Arial" w:cs="Arial"/>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3B4E81" w14:textId="77777777" w:rsidR="0016760B" w:rsidRPr="0016760B" w:rsidRDefault="0016760B" w:rsidP="0016760B">
                  <w:pPr>
                    <w:autoSpaceDE/>
                    <w:autoSpaceDN/>
                    <w:adjustRightInd/>
                    <w:jc w:val="center"/>
                    <w:rPr>
                      <w:ins w:id="23929" w:author="Philippe Hollanda - Oliveira Trust" w:date="2022-07-19T09:57:00Z"/>
                      <w:rFonts w:ascii="Arial" w:eastAsia="Times New Roman" w:hAnsi="Arial" w:cs="Arial"/>
                      <w:sz w:val="20"/>
                      <w:szCs w:val="20"/>
                      <w:lang w:eastAsia="pt-BR"/>
                    </w:rPr>
                  </w:pPr>
                  <w:ins w:id="23930" w:author="Philippe Hollanda - Oliveira Trust" w:date="2022-07-19T09:57:00Z">
                    <w:r w:rsidRPr="0016760B">
                      <w:rPr>
                        <w:rFonts w:ascii="Arial" w:eastAsia="Times New Roman" w:hAnsi="Arial" w:cs="Arial"/>
                        <w:sz w:val="20"/>
                        <w:szCs w:val="20"/>
                        <w:lang w:eastAsia="pt-BR"/>
                      </w:rPr>
                      <w:t>R$ 2.382,94</w:t>
                    </w:r>
                  </w:ins>
                </w:p>
              </w:tc>
            </w:tr>
            <w:tr w:rsidR="0016760B" w:rsidRPr="0016760B" w14:paraId="6235B869" w14:textId="77777777" w:rsidTr="0016760B">
              <w:trPr>
                <w:trHeight w:val="1785"/>
                <w:ins w:id="2393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E45B9E5" w14:textId="77777777" w:rsidR="0016760B" w:rsidRPr="0016760B" w:rsidRDefault="0016760B" w:rsidP="0016760B">
                  <w:pPr>
                    <w:autoSpaceDE/>
                    <w:autoSpaceDN/>
                    <w:adjustRightInd/>
                    <w:rPr>
                      <w:ins w:id="23932"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3F92DD5" w14:textId="77777777" w:rsidR="0016760B" w:rsidRPr="0016760B" w:rsidRDefault="0016760B" w:rsidP="0016760B">
                  <w:pPr>
                    <w:autoSpaceDE/>
                    <w:autoSpaceDN/>
                    <w:adjustRightInd/>
                    <w:jc w:val="center"/>
                    <w:rPr>
                      <w:ins w:id="23933" w:author="Philippe Hollanda - Oliveira Trust" w:date="2022-07-19T09:57:00Z"/>
                      <w:rFonts w:ascii="Arial" w:eastAsia="Times New Roman" w:hAnsi="Arial" w:cs="Arial"/>
                      <w:sz w:val="20"/>
                      <w:szCs w:val="20"/>
                      <w:lang w:eastAsia="pt-BR"/>
                    </w:rPr>
                  </w:pPr>
                  <w:ins w:id="23934" w:author="Philippe Hollanda - Oliveira Trust" w:date="2022-07-19T09:57:00Z">
                    <w:r w:rsidRPr="0016760B">
                      <w:rPr>
                        <w:rFonts w:ascii="Arial" w:eastAsia="Times New Roman" w:hAnsi="Arial" w:cs="Arial"/>
                        <w:sz w:val="20"/>
                        <w:szCs w:val="20"/>
                        <w:lang w:eastAsia="pt-BR"/>
                      </w:rPr>
                      <w:t>20/10/2021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5FFB3A" w14:textId="77777777" w:rsidR="0016760B" w:rsidRPr="0016760B" w:rsidRDefault="0016760B" w:rsidP="0016760B">
                  <w:pPr>
                    <w:autoSpaceDE/>
                    <w:autoSpaceDN/>
                    <w:adjustRightInd/>
                    <w:jc w:val="center"/>
                    <w:rPr>
                      <w:ins w:id="23935" w:author="Philippe Hollanda - Oliveira Trust" w:date="2022-07-19T09:57:00Z"/>
                      <w:rFonts w:ascii="Arial" w:eastAsia="Times New Roman" w:hAnsi="Arial" w:cs="Arial"/>
                      <w:sz w:val="20"/>
                      <w:szCs w:val="20"/>
                      <w:lang w:eastAsia="pt-BR"/>
                    </w:rPr>
                  </w:pPr>
                  <w:ins w:id="23936" w:author="Philippe Hollanda - Oliveira Trust" w:date="2022-07-19T09:57:00Z">
                    <w:r w:rsidRPr="0016760B">
                      <w:rPr>
                        <w:rFonts w:ascii="Arial" w:eastAsia="Times New Roman" w:hAnsi="Arial" w:cs="Arial"/>
                        <w:sz w:val="20"/>
                        <w:szCs w:val="20"/>
                        <w:lang w:eastAsia="pt-BR"/>
                      </w:rPr>
                      <w:t>R$ 2.382,93</w:t>
                    </w:r>
                  </w:ins>
                </w:p>
              </w:tc>
            </w:tr>
            <w:tr w:rsidR="0016760B" w:rsidRPr="0016760B" w14:paraId="710D018A" w14:textId="77777777" w:rsidTr="0016760B">
              <w:trPr>
                <w:trHeight w:val="1785"/>
                <w:ins w:id="2393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1F073E7" w14:textId="77777777" w:rsidR="0016760B" w:rsidRPr="0016760B" w:rsidRDefault="0016760B" w:rsidP="0016760B">
                  <w:pPr>
                    <w:autoSpaceDE/>
                    <w:autoSpaceDN/>
                    <w:adjustRightInd/>
                    <w:rPr>
                      <w:ins w:id="23938"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09B4401" w14:textId="77777777" w:rsidR="0016760B" w:rsidRPr="0016760B" w:rsidRDefault="0016760B" w:rsidP="0016760B">
                  <w:pPr>
                    <w:autoSpaceDE/>
                    <w:autoSpaceDN/>
                    <w:adjustRightInd/>
                    <w:jc w:val="center"/>
                    <w:rPr>
                      <w:ins w:id="23939" w:author="Philippe Hollanda - Oliveira Trust" w:date="2022-07-19T09:57:00Z"/>
                      <w:rFonts w:ascii="Arial" w:eastAsia="Times New Roman" w:hAnsi="Arial" w:cs="Arial"/>
                      <w:sz w:val="20"/>
                      <w:szCs w:val="20"/>
                      <w:lang w:eastAsia="pt-BR"/>
                    </w:rPr>
                  </w:pPr>
                  <w:ins w:id="23940" w:author="Philippe Hollanda - Oliveira Trust" w:date="2022-07-19T09:57:00Z">
                    <w:r w:rsidRPr="0016760B">
                      <w:rPr>
                        <w:rFonts w:ascii="Arial" w:eastAsia="Times New Roman" w:hAnsi="Arial" w:cs="Arial"/>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8CA119" w14:textId="77777777" w:rsidR="0016760B" w:rsidRPr="0016760B" w:rsidRDefault="0016760B" w:rsidP="0016760B">
                  <w:pPr>
                    <w:autoSpaceDE/>
                    <w:autoSpaceDN/>
                    <w:adjustRightInd/>
                    <w:jc w:val="center"/>
                    <w:rPr>
                      <w:ins w:id="23941" w:author="Philippe Hollanda - Oliveira Trust" w:date="2022-07-19T09:57:00Z"/>
                      <w:rFonts w:ascii="Arial" w:eastAsia="Times New Roman" w:hAnsi="Arial" w:cs="Arial"/>
                      <w:sz w:val="20"/>
                      <w:szCs w:val="20"/>
                      <w:lang w:eastAsia="pt-BR"/>
                    </w:rPr>
                  </w:pPr>
                  <w:ins w:id="23942" w:author="Philippe Hollanda - Oliveira Trust" w:date="2022-07-19T09:57:00Z">
                    <w:r w:rsidRPr="0016760B">
                      <w:rPr>
                        <w:rFonts w:ascii="Arial" w:eastAsia="Times New Roman" w:hAnsi="Arial" w:cs="Arial"/>
                        <w:sz w:val="20"/>
                        <w:szCs w:val="20"/>
                        <w:lang w:eastAsia="pt-BR"/>
                      </w:rPr>
                      <w:t>R$ 2.382,93</w:t>
                    </w:r>
                  </w:ins>
                </w:p>
              </w:tc>
            </w:tr>
            <w:tr w:rsidR="0016760B" w:rsidRPr="0016760B" w14:paraId="54FD27C9" w14:textId="77777777" w:rsidTr="0016760B">
              <w:trPr>
                <w:trHeight w:val="1785"/>
                <w:ins w:id="23943" w:author="Philippe Hollanda - Oliveira Trust" w:date="2022-07-19T09:57:00Z"/>
              </w:trPr>
              <w:tc>
                <w:tcPr>
                  <w:tcW w:w="3851" w:type="dxa"/>
                  <w:tcBorders>
                    <w:top w:val="nil"/>
                    <w:left w:val="nil"/>
                    <w:bottom w:val="nil"/>
                    <w:right w:val="single" w:sz="4" w:space="0" w:color="auto"/>
                  </w:tcBorders>
                  <w:shd w:val="clear" w:color="auto" w:fill="auto"/>
                  <w:vAlign w:val="center"/>
                  <w:hideMark/>
                </w:tcPr>
                <w:p w14:paraId="1B00F396" w14:textId="77777777" w:rsidR="0016760B" w:rsidRPr="0016760B" w:rsidRDefault="0016760B" w:rsidP="0016760B">
                  <w:pPr>
                    <w:autoSpaceDE/>
                    <w:autoSpaceDN/>
                    <w:adjustRightInd/>
                    <w:jc w:val="center"/>
                    <w:rPr>
                      <w:ins w:id="23944" w:author="Philippe Hollanda - Oliveira Trust" w:date="2022-07-19T09:57:00Z"/>
                      <w:rFonts w:ascii="Arial" w:eastAsia="Times New Roman" w:hAnsi="Arial" w:cs="Arial"/>
                      <w:sz w:val="20"/>
                      <w:szCs w:val="20"/>
                      <w:lang w:eastAsia="pt-BR"/>
                    </w:rPr>
                  </w:pPr>
                  <w:ins w:id="23945"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E8D7D10" w14:textId="77777777" w:rsidR="0016760B" w:rsidRPr="0016760B" w:rsidRDefault="0016760B" w:rsidP="0016760B">
                  <w:pPr>
                    <w:autoSpaceDE/>
                    <w:autoSpaceDN/>
                    <w:adjustRightInd/>
                    <w:jc w:val="center"/>
                    <w:rPr>
                      <w:ins w:id="23946" w:author="Philippe Hollanda - Oliveira Trust" w:date="2022-07-19T09:57:00Z"/>
                      <w:rFonts w:ascii="Arial" w:eastAsia="Times New Roman" w:hAnsi="Arial" w:cs="Arial"/>
                      <w:sz w:val="20"/>
                      <w:szCs w:val="20"/>
                      <w:lang w:eastAsia="pt-BR"/>
                    </w:rPr>
                  </w:pPr>
                  <w:ins w:id="23947" w:author="Philippe Hollanda - Oliveira Trust" w:date="2022-07-19T09:57:00Z">
                    <w:r w:rsidRPr="0016760B">
                      <w:rPr>
                        <w:rFonts w:ascii="Arial" w:eastAsia="Times New Roman" w:hAnsi="Arial" w:cs="Arial"/>
                        <w:sz w:val="20"/>
                        <w:szCs w:val="20"/>
                        <w:lang w:eastAsia="pt-BR"/>
                      </w:rPr>
                      <w:t>16/09/2021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0391CC" w14:textId="77777777" w:rsidR="0016760B" w:rsidRPr="0016760B" w:rsidRDefault="0016760B" w:rsidP="0016760B">
                  <w:pPr>
                    <w:autoSpaceDE/>
                    <w:autoSpaceDN/>
                    <w:adjustRightInd/>
                    <w:jc w:val="center"/>
                    <w:rPr>
                      <w:ins w:id="23948" w:author="Philippe Hollanda - Oliveira Trust" w:date="2022-07-19T09:57:00Z"/>
                      <w:rFonts w:ascii="Arial" w:eastAsia="Times New Roman" w:hAnsi="Arial" w:cs="Arial"/>
                      <w:sz w:val="20"/>
                      <w:szCs w:val="20"/>
                      <w:lang w:eastAsia="pt-BR"/>
                    </w:rPr>
                  </w:pPr>
                  <w:ins w:id="23949" w:author="Philippe Hollanda - Oliveira Trust" w:date="2022-07-19T09:57:00Z">
                    <w:r w:rsidRPr="0016760B">
                      <w:rPr>
                        <w:rFonts w:ascii="Arial" w:eastAsia="Times New Roman" w:hAnsi="Arial" w:cs="Arial"/>
                        <w:sz w:val="20"/>
                        <w:szCs w:val="20"/>
                        <w:lang w:eastAsia="pt-BR"/>
                      </w:rPr>
                      <w:t>R$ 3.090,00</w:t>
                    </w:r>
                  </w:ins>
                </w:p>
              </w:tc>
            </w:tr>
            <w:tr w:rsidR="0016760B" w:rsidRPr="0016760B" w14:paraId="58460525" w14:textId="77777777" w:rsidTr="0016760B">
              <w:trPr>
                <w:trHeight w:val="1785"/>
                <w:ins w:id="23950" w:author="Philippe Hollanda - Oliveira Trust" w:date="2022-07-19T09:57:00Z"/>
              </w:trPr>
              <w:tc>
                <w:tcPr>
                  <w:tcW w:w="3851" w:type="dxa"/>
                  <w:tcBorders>
                    <w:top w:val="single" w:sz="4" w:space="0" w:color="auto"/>
                    <w:left w:val="nil"/>
                    <w:bottom w:val="nil"/>
                    <w:right w:val="single" w:sz="4" w:space="0" w:color="auto"/>
                  </w:tcBorders>
                  <w:shd w:val="clear" w:color="auto" w:fill="auto"/>
                  <w:vAlign w:val="center"/>
                  <w:hideMark/>
                </w:tcPr>
                <w:p w14:paraId="0EEC1A59" w14:textId="77777777" w:rsidR="0016760B" w:rsidRPr="0016760B" w:rsidRDefault="0016760B" w:rsidP="0016760B">
                  <w:pPr>
                    <w:autoSpaceDE/>
                    <w:autoSpaceDN/>
                    <w:adjustRightInd/>
                    <w:jc w:val="center"/>
                    <w:rPr>
                      <w:ins w:id="23951" w:author="Philippe Hollanda - Oliveira Trust" w:date="2022-07-19T09:57:00Z"/>
                      <w:rFonts w:ascii="Arial" w:eastAsia="Times New Roman" w:hAnsi="Arial" w:cs="Arial"/>
                      <w:sz w:val="20"/>
                      <w:szCs w:val="20"/>
                      <w:lang w:eastAsia="pt-BR"/>
                    </w:rPr>
                  </w:pPr>
                  <w:ins w:id="23952"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2BB7105" w14:textId="77777777" w:rsidR="0016760B" w:rsidRPr="0016760B" w:rsidRDefault="0016760B" w:rsidP="0016760B">
                  <w:pPr>
                    <w:autoSpaceDE/>
                    <w:autoSpaceDN/>
                    <w:adjustRightInd/>
                    <w:jc w:val="center"/>
                    <w:rPr>
                      <w:ins w:id="23953" w:author="Philippe Hollanda - Oliveira Trust" w:date="2022-07-19T09:57:00Z"/>
                      <w:rFonts w:ascii="Arial" w:eastAsia="Times New Roman" w:hAnsi="Arial" w:cs="Arial"/>
                      <w:sz w:val="20"/>
                      <w:szCs w:val="20"/>
                      <w:lang w:eastAsia="pt-BR"/>
                    </w:rPr>
                  </w:pPr>
                  <w:ins w:id="23954" w:author="Philippe Hollanda - Oliveira Trust" w:date="2022-07-19T09:57:00Z">
                    <w:r w:rsidRPr="0016760B">
                      <w:rPr>
                        <w:rFonts w:ascii="Arial" w:eastAsia="Times New Roman" w:hAnsi="Arial" w:cs="Arial"/>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EB987F" w14:textId="77777777" w:rsidR="0016760B" w:rsidRPr="0016760B" w:rsidRDefault="0016760B" w:rsidP="0016760B">
                  <w:pPr>
                    <w:autoSpaceDE/>
                    <w:autoSpaceDN/>
                    <w:adjustRightInd/>
                    <w:jc w:val="center"/>
                    <w:rPr>
                      <w:ins w:id="23955" w:author="Philippe Hollanda - Oliveira Trust" w:date="2022-07-19T09:57:00Z"/>
                      <w:rFonts w:ascii="Arial" w:eastAsia="Times New Roman" w:hAnsi="Arial" w:cs="Arial"/>
                      <w:sz w:val="20"/>
                      <w:szCs w:val="20"/>
                      <w:lang w:eastAsia="pt-BR"/>
                    </w:rPr>
                  </w:pPr>
                  <w:ins w:id="23956" w:author="Philippe Hollanda - Oliveira Trust" w:date="2022-07-19T09:57:00Z">
                    <w:r w:rsidRPr="0016760B">
                      <w:rPr>
                        <w:rFonts w:ascii="Arial" w:eastAsia="Times New Roman" w:hAnsi="Arial" w:cs="Arial"/>
                        <w:sz w:val="20"/>
                        <w:szCs w:val="20"/>
                        <w:lang w:eastAsia="pt-BR"/>
                      </w:rPr>
                      <w:t>R$ 3.191,00</w:t>
                    </w:r>
                  </w:ins>
                </w:p>
              </w:tc>
            </w:tr>
            <w:tr w:rsidR="0016760B" w:rsidRPr="0016760B" w14:paraId="5F993938" w14:textId="77777777" w:rsidTr="0016760B">
              <w:trPr>
                <w:trHeight w:val="1785"/>
                <w:ins w:id="23957" w:author="Philippe Hollanda - Oliveira Trust" w:date="2022-07-19T09:57:00Z"/>
              </w:trPr>
              <w:tc>
                <w:tcPr>
                  <w:tcW w:w="3851" w:type="dxa"/>
                  <w:tcBorders>
                    <w:top w:val="single" w:sz="4" w:space="0" w:color="auto"/>
                    <w:left w:val="nil"/>
                    <w:bottom w:val="single" w:sz="4" w:space="0" w:color="auto"/>
                    <w:right w:val="single" w:sz="4" w:space="0" w:color="auto"/>
                  </w:tcBorders>
                  <w:shd w:val="clear" w:color="auto" w:fill="auto"/>
                  <w:vAlign w:val="center"/>
                  <w:hideMark/>
                </w:tcPr>
                <w:p w14:paraId="11404173" w14:textId="77777777" w:rsidR="0016760B" w:rsidRPr="0016760B" w:rsidRDefault="0016760B" w:rsidP="0016760B">
                  <w:pPr>
                    <w:autoSpaceDE/>
                    <w:autoSpaceDN/>
                    <w:adjustRightInd/>
                    <w:jc w:val="center"/>
                    <w:rPr>
                      <w:ins w:id="23958" w:author="Philippe Hollanda - Oliveira Trust" w:date="2022-07-19T09:57:00Z"/>
                      <w:rFonts w:ascii="Arial" w:eastAsia="Times New Roman" w:hAnsi="Arial" w:cs="Arial"/>
                      <w:sz w:val="20"/>
                      <w:szCs w:val="20"/>
                      <w:lang w:eastAsia="pt-BR"/>
                    </w:rPr>
                  </w:pPr>
                  <w:ins w:id="23959" w:author="Philippe Hollanda - Oliveira Trust" w:date="2022-07-19T09:57:00Z">
                    <w:r w:rsidRPr="0016760B">
                      <w:rPr>
                        <w:rFonts w:ascii="Arial" w:eastAsia="Times New Roman" w:hAnsi="Arial" w:cs="Arial"/>
                        <w:sz w:val="20"/>
                        <w:szCs w:val="20"/>
                        <w:lang w:eastAsia="pt-BR"/>
                      </w:rPr>
                      <w:t>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691B868E" w14:textId="77777777" w:rsidR="0016760B" w:rsidRPr="0016760B" w:rsidRDefault="0016760B" w:rsidP="0016760B">
                  <w:pPr>
                    <w:autoSpaceDE/>
                    <w:autoSpaceDN/>
                    <w:adjustRightInd/>
                    <w:jc w:val="center"/>
                    <w:rPr>
                      <w:ins w:id="23960" w:author="Philippe Hollanda - Oliveira Trust" w:date="2022-07-19T09:57:00Z"/>
                      <w:rFonts w:ascii="Arial" w:eastAsia="Times New Roman" w:hAnsi="Arial" w:cs="Arial"/>
                      <w:sz w:val="20"/>
                      <w:szCs w:val="20"/>
                      <w:lang w:eastAsia="pt-BR"/>
                    </w:rPr>
                  </w:pPr>
                  <w:ins w:id="23961" w:author="Philippe Hollanda - Oliveira Trust" w:date="2022-07-19T09:57:00Z">
                    <w:r w:rsidRPr="0016760B">
                      <w:rPr>
                        <w:rFonts w:ascii="Arial" w:eastAsia="Times New Roman" w:hAnsi="Arial" w:cs="Arial"/>
                        <w:sz w:val="20"/>
                        <w:szCs w:val="20"/>
                        <w:lang w:eastAsia="pt-BR"/>
                      </w:rPr>
                      <w:t>21/09/2021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05F51D" w14:textId="77777777" w:rsidR="0016760B" w:rsidRPr="0016760B" w:rsidRDefault="0016760B" w:rsidP="0016760B">
                  <w:pPr>
                    <w:autoSpaceDE/>
                    <w:autoSpaceDN/>
                    <w:adjustRightInd/>
                    <w:jc w:val="center"/>
                    <w:rPr>
                      <w:ins w:id="23962" w:author="Philippe Hollanda - Oliveira Trust" w:date="2022-07-19T09:57:00Z"/>
                      <w:rFonts w:ascii="Arial" w:eastAsia="Times New Roman" w:hAnsi="Arial" w:cs="Arial"/>
                      <w:sz w:val="20"/>
                      <w:szCs w:val="20"/>
                      <w:lang w:eastAsia="pt-BR"/>
                    </w:rPr>
                  </w:pPr>
                  <w:ins w:id="23963" w:author="Philippe Hollanda - Oliveira Trust" w:date="2022-07-19T09:57:00Z">
                    <w:r w:rsidRPr="0016760B">
                      <w:rPr>
                        <w:rFonts w:ascii="Arial" w:eastAsia="Times New Roman" w:hAnsi="Arial" w:cs="Arial"/>
                        <w:sz w:val="20"/>
                        <w:szCs w:val="20"/>
                        <w:lang w:eastAsia="pt-BR"/>
                      </w:rPr>
                      <w:t>R$ 3.050,00</w:t>
                    </w:r>
                  </w:ins>
                </w:p>
              </w:tc>
            </w:tr>
            <w:tr w:rsidR="0016760B" w:rsidRPr="0016760B" w14:paraId="71147EDA" w14:textId="77777777" w:rsidTr="0016760B">
              <w:trPr>
                <w:trHeight w:val="1785"/>
                <w:ins w:id="239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434F176" w14:textId="77777777" w:rsidR="0016760B" w:rsidRPr="0016760B" w:rsidRDefault="0016760B" w:rsidP="0016760B">
                  <w:pPr>
                    <w:autoSpaceDE/>
                    <w:autoSpaceDN/>
                    <w:adjustRightInd/>
                    <w:jc w:val="center"/>
                    <w:rPr>
                      <w:ins w:id="23965" w:author="Philippe Hollanda - Oliveira Trust" w:date="2022-07-19T09:57:00Z"/>
                      <w:rFonts w:ascii="Arial" w:eastAsia="Times New Roman" w:hAnsi="Arial" w:cs="Arial"/>
                      <w:sz w:val="20"/>
                      <w:szCs w:val="20"/>
                      <w:lang w:eastAsia="pt-BR"/>
                    </w:rPr>
                  </w:pPr>
                  <w:ins w:id="23966" w:author="Philippe Hollanda - Oliveira Trust" w:date="2022-07-19T09:57:00Z">
                    <w:r w:rsidRPr="0016760B">
                      <w:rPr>
                        <w:rFonts w:ascii="Arial" w:eastAsia="Times New Roman" w:hAnsi="Arial" w:cs="Arial"/>
                        <w:sz w:val="20"/>
                        <w:szCs w:val="20"/>
                        <w:lang w:eastAsia="pt-BR"/>
                      </w:rPr>
                      <w:t>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4E2006B8" w14:textId="77777777" w:rsidR="0016760B" w:rsidRPr="0016760B" w:rsidRDefault="0016760B" w:rsidP="0016760B">
                  <w:pPr>
                    <w:autoSpaceDE/>
                    <w:autoSpaceDN/>
                    <w:adjustRightInd/>
                    <w:jc w:val="center"/>
                    <w:rPr>
                      <w:ins w:id="23967" w:author="Philippe Hollanda - Oliveira Trust" w:date="2022-07-19T09:57:00Z"/>
                      <w:rFonts w:ascii="Arial" w:eastAsia="Times New Roman" w:hAnsi="Arial" w:cs="Arial"/>
                      <w:sz w:val="20"/>
                      <w:szCs w:val="20"/>
                      <w:lang w:eastAsia="pt-BR"/>
                    </w:rPr>
                  </w:pPr>
                  <w:ins w:id="23968" w:author="Philippe Hollanda - Oliveira Trust" w:date="2022-07-19T09:57:00Z">
                    <w:r w:rsidRPr="0016760B">
                      <w:rPr>
                        <w:rFonts w:ascii="Arial" w:eastAsia="Times New Roman" w:hAnsi="Arial" w:cs="Arial"/>
                        <w:sz w:val="20"/>
                        <w:szCs w:val="20"/>
                        <w:lang w:eastAsia="pt-BR"/>
                      </w:rPr>
                      <w:t>21/09/2021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AEAC4B" w14:textId="77777777" w:rsidR="0016760B" w:rsidRPr="0016760B" w:rsidRDefault="0016760B" w:rsidP="0016760B">
                  <w:pPr>
                    <w:autoSpaceDE/>
                    <w:autoSpaceDN/>
                    <w:adjustRightInd/>
                    <w:jc w:val="center"/>
                    <w:rPr>
                      <w:ins w:id="23969" w:author="Philippe Hollanda - Oliveira Trust" w:date="2022-07-19T09:57:00Z"/>
                      <w:rFonts w:ascii="Arial" w:eastAsia="Times New Roman" w:hAnsi="Arial" w:cs="Arial"/>
                      <w:sz w:val="20"/>
                      <w:szCs w:val="20"/>
                      <w:lang w:eastAsia="pt-BR"/>
                    </w:rPr>
                  </w:pPr>
                  <w:ins w:id="23970" w:author="Philippe Hollanda - Oliveira Trust" w:date="2022-07-19T09:57:00Z">
                    <w:r w:rsidRPr="0016760B">
                      <w:rPr>
                        <w:rFonts w:ascii="Arial" w:eastAsia="Times New Roman" w:hAnsi="Arial" w:cs="Arial"/>
                        <w:sz w:val="20"/>
                        <w:szCs w:val="20"/>
                        <w:lang w:eastAsia="pt-BR"/>
                      </w:rPr>
                      <w:t>R$ 1.591,60</w:t>
                    </w:r>
                  </w:ins>
                </w:p>
              </w:tc>
            </w:tr>
            <w:tr w:rsidR="0016760B" w:rsidRPr="0016760B" w14:paraId="396B1808" w14:textId="77777777" w:rsidTr="0016760B">
              <w:trPr>
                <w:trHeight w:val="1785"/>
                <w:ins w:id="239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536795" w14:textId="77777777" w:rsidR="0016760B" w:rsidRPr="0016760B" w:rsidRDefault="0016760B" w:rsidP="0016760B">
                  <w:pPr>
                    <w:autoSpaceDE/>
                    <w:autoSpaceDN/>
                    <w:adjustRightInd/>
                    <w:jc w:val="center"/>
                    <w:rPr>
                      <w:ins w:id="23972" w:author="Philippe Hollanda - Oliveira Trust" w:date="2022-07-19T09:57:00Z"/>
                      <w:rFonts w:ascii="Arial" w:eastAsia="Times New Roman" w:hAnsi="Arial" w:cs="Arial"/>
                      <w:sz w:val="20"/>
                      <w:szCs w:val="20"/>
                      <w:lang w:eastAsia="pt-BR"/>
                    </w:rPr>
                  </w:pPr>
                  <w:ins w:id="23973" w:author="Philippe Hollanda - Oliveira Trust" w:date="2022-07-19T09:57:00Z">
                    <w:r w:rsidRPr="0016760B">
                      <w:rPr>
                        <w:rFonts w:ascii="Arial" w:eastAsia="Times New Roman" w:hAnsi="Arial" w:cs="Arial"/>
                        <w:sz w:val="20"/>
                        <w:szCs w:val="20"/>
                        <w:lang w:eastAsia="pt-BR"/>
                      </w:rPr>
                      <w:lastRenderedPageBreak/>
                      <w:t>CANTONEIRA</w:t>
                    </w:r>
                  </w:ins>
                </w:p>
              </w:tc>
              <w:tc>
                <w:tcPr>
                  <w:tcW w:w="2324" w:type="dxa"/>
                  <w:tcBorders>
                    <w:top w:val="nil"/>
                    <w:left w:val="nil"/>
                    <w:bottom w:val="single" w:sz="4" w:space="0" w:color="auto"/>
                    <w:right w:val="single" w:sz="4" w:space="0" w:color="auto"/>
                  </w:tcBorders>
                  <w:shd w:val="clear" w:color="auto" w:fill="auto"/>
                  <w:noWrap/>
                  <w:vAlign w:val="center"/>
                  <w:hideMark/>
                </w:tcPr>
                <w:p w14:paraId="2CB998AB" w14:textId="77777777" w:rsidR="0016760B" w:rsidRPr="0016760B" w:rsidRDefault="0016760B" w:rsidP="0016760B">
                  <w:pPr>
                    <w:autoSpaceDE/>
                    <w:autoSpaceDN/>
                    <w:adjustRightInd/>
                    <w:jc w:val="center"/>
                    <w:rPr>
                      <w:ins w:id="23974" w:author="Philippe Hollanda - Oliveira Trust" w:date="2022-07-19T09:57:00Z"/>
                      <w:rFonts w:ascii="Arial" w:eastAsia="Times New Roman" w:hAnsi="Arial" w:cs="Arial"/>
                      <w:sz w:val="20"/>
                      <w:szCs w:val="20"/>
                      <w:lang w:eastAsia="pt-BR"/>
                    </w:rPr>
                  </w:pPr>
                  <w:ins w:id="23975" w:author="Philippe Hollanda - Oliveira Trust" w:date="2022-07-19T09:57:00Z">
                    <w:r w:rsidRPr="0016760B">
                      <w:rPr>
                        <w:rFonts w:ascii="Arial" w:eastAsia="Times New Roman" w:hAnsi="Arial" w:cs="Arial"/>
                        <w:sz w:val="20"/>
                        <w:szCs w:val="20"/>
                        <w:lang w:eastAsia="pt-BR"/>
                      </w:rPr>
                      <w:t>16/09/2021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22B448" w14:textId="77777777" w:rsidR="0016760B" w:rsidRPr="0016760B" w:rsidRDefault="0016760B" w:rsidP="0016760B">
                  <w:pPr>
                    <w:autoSpaceDE/>
                    <w:autoSpaceDN/>
                    <w:adjustRightInd/>
                    <w:jc w:val="center"/>
                    <w:rPr>
                      <w:ins w:id="23976" w:author="Philippe Hollanda - Oliveira Trust" w:date="2022-07-19T09:57:00Z"/>
                      <w:rFonts w:ascii="Arial" w:eastAsia="Times New Roman" w:hAnsi="Arial" w:cs="Arial"/>
                      <w:sz w:val="20"/>
                      <w:szCs w:val="20"/>
                      <w:lang w:eastAsia="pt-BR"/>
                    </w:rPr>
                  </w:pPr>
                  <w:ins w:id="23977" w:author="Philippe Hollanda - Oliveira Trust" w:date="2022-07-19T09:57:00Z">
                    <w:r w:rsidRPr="0016760B">
                      <w:rPr>
                        <w:rFonts w:ascii="Arial" w:eastAsia="Times New Roman" w:hAnsi="Arial" w:cs="Arial"/>
                        <w:sz w:val="20"/>
                        <w:szCs w:val="20"/>
                        <w:lang w:eastAsia="pt-BR"/>
                      </w:rPr>
                      <w:t>R$ 3.409,42</w:t>
                    </w:r>
                  </w:ins>
                </w:p>
              </w:tc>
            </w:tr>
            <w:tr w:rsidR="0016760B" w:rsidRPr="0016760B" w14:paraId="02C177DA" w14:textId="77777777" w:rsidTr="0016760B">
              <w:trPr>
                <w:trHeight w:val="1785"/>
                <w:ins w:id="23978" w:author="Philippe Hollanda - Oliveira Trust" w:date="2022-07-19T09:57:00Z"/>
              </w:trPr>
              <w:tc>
                <w:tcPr>
                  <w:tcW w:w="3851" w:type="dxa"/>
                  <w:tcBorders>
                    <w:top w:val="nil"/>
                    <w:left w:val="nil"/>
                    <w:bottom w:val="nil"/>
                    <w:right w:val="single" w:sz="4" w:space="0" w:color="auto"/>
                  </w:tcBorders>
                  <w:shd w:val="clear" w:color="auto" w:fill="auto"/>
                  <w:vAlign w:val="center"/>
                  <w:hideMark/>
                </w:tcPr>
                <w:p w14:paraId="5C85B7A2" w14:textId="77777777" w:rsidR="0016760B" w:rsidRPr="0016760B" w:rsidRDefault="0016760B" w:rsidP="0016760B">
                  <w:pPr>
                    <w:autoSpaceDE/>
                    <w:autoSpaceDN/>
                    <w:adjustRightInd/>
                    <w:jc w:val="center"/>
                    <w:rPr>
                      <w:ins w:id="23979" w:author="Philippe Hollanda - Oliveira Trust" w:date="2022-07-19T09:57:00Z"/>
                      <w:rFonts w:ascii="Arial" w:eastAsia="Times New Roman" w:hAnsi="Arial" w:cs="Arial"/>
                      <w:sz w:val="20"/>
                      <w:szCs w:val="20"/>
                      <w:lang w:eastAsia="pt-BR"/>
                    </w:rPr>
                  </w:pPr>
                  <w:ins w:id="23980"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0E29BB2" w14:textId="77777777" w:rsidR="0016760B" w:rsidRPr="0016760B" w:rsidRDefault="0016760B" w:rsidP="0016760B">
                  <w:pPr>
                    <w:autoSpaceDE/>
                    <w:autoSpaceDN/>
                    <w:adjustRightInd/>
                    <w:jc w:val="center"/>
                    <w:rPr>
                      <w:ins w:id="23981" w:author="Philippe Hollanda - Oliveira Trust" w:date="2022-07-19T09:57:00Z"/>
                      <w:rFonts w:ascii="Arial" w:eastAsia="Times New Roman" w:hAnsi="Arial" w:cs="Arial"/>
                      <w:sz w:val="20"/>
                      <w:szCs w:val="20"/>
                      <w:lang w:eastAsia="pt-BR"/>
                    </w:rPr>
                  </w:pPr>
                  <w:ins w:id="23982" w:author="Philippe Hollanda - Oliveira Trust" w:date="2022-07-19T09:57:00Z">
                    <w:r w:rsidRPr="0016760B">
                      <w:rPr>
                        <w:rFonts w:ascii="Arial" w:eastAsia="Times New Roman" w:hAnsi="Arial" w:cs="Arial"/>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7BA6F9" w14:textId="77777777" w:rsidR="0016760B" w:rsidRPr="0016760B" w:rsidRDefault="0016760B" w:rsidP="0016760B">
                  <w:pPr>
                    <w:autoSpaceDE/>
                    <w:autoSpaceDN/>
                    <w:adjustRightInd/>
                    <w:jc w:val="center"/>
                    <w:rPr>
                      <w:ins w:id="23983" w:author="Philippe Hollanda - Oliveira Trust" w:date="2022-07-19T09:57:00Z"/>
                      <w:rFonts w:ascii="Arial" w:eastAsia="Times New Roman" w:hAnsi="Arial" w:cs="Arial"/>
                      <w:sz w:val="20"/>
                      <w:szCs w:val="20"/>
                      <w:lang w:eastAsia="pt-BR"/>
                    </w:rPr>
                  </w:pPr>
                  <w:ins w:id="23984" w:author="Philippe Hollanda - Oliveira Trust" w:date="2022-07-19T09:57:00Z">
                    <w:r w:rsidRPr="0016760B">
                      <w:rPr>
                        <w:rFonts w:ascii="Arial" w:eastAsia="Times New Roman" w:hAnsi="Arial" w:cs="Arial"/>
                        <w:sz w:val="20"/>
                        <w:szCs w:val="20"/>
                        <w:lang w:eastAsia="pt-BR"/>
                      </w:rPr>
                      <w:t>R$ 2.218,79</w:t>
                    </w:r>
                  </w:ins>
                </w:p>
              </w:tc>
            </w:tr>
            <w:tr w:rsidR="0016760B" w:rsidRPr="0016760B" w14:paraId="62DB84E7" w14:textId="77777777" w:rsidTr="0016760B">
              <w:trPr>
                <w:trHeight w:val="1785"/>
                <w:ins w:id="23985" w:author="Philippe Hollanda - Oliveira Trust" w:date="2022-07-19T09:57:00Z"/>
              </w:trPr>
              <w:tc>
                <w:tcPr>
                  <w:tcW w:w="3851" w:type="dxa"/>
                  <w:tcBorders>
                    <w:top w:val="single" w:sz="4" w:space="0" w:color="auto"/>
                    <w:left w:val="nil"/>
                    <w:bottom w:val="nil"/>
                    <w:right w:val="single" w:sz="4" w:space="0" w:color="auto"/>
                  </w:tcBorders>
                  <w:shd w:val="clear" w:color="auto" w:fill="auto"/>
                  <w:vAlign w:val="center"/>
                  <w:hideMark/>
                </w:tcPr>
                <w:p w14:paraId="531F8E0E" w14:textId="77777777" w:rsidR="0016760B" w:rsidRPr="0016760B" w:rsidRDefault="0016760B" w:rsidP="0016760B">
                  <w:pPr>
                    <w:autoSpaceDE/>
                    <w:autoSpaceDN/>
                    <w:adjustRightInd/>
                    <w:jc w:val="center"/>
                    <w:rPr>
                      <w:ins w:id="23986" w:author="Philippe Hollanda - Oliveira Trust" w:date="2022-07-19T09:57:00Z"/>
                      <w:rFonts w:ascii="Arial" w:eastAsia="Times New Roman" w:hAnsi="Arial" w:cs="Arial"/>
                      <w:sz w:val="20"/>
                      <w:szCs w:val="20"/>
                      <w:lang w:eastAsia="pt-BR"/>
                    </w:rPr>
                  </w:pPr>
                  <w:ins w:id="23987"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C99A133" w14:textId="77777777" w:rsidR="0016760B" w:rsidRPr="0016760B" w:rsidRDefault="0016760B" w:rsidP="0016760B">
                  <w:pPr>
                    <w:autoSpaceDE/>
                    <w:autoSpaceDN/>
                    <w:adjustRightInd/>
                    <w:jc w:val="center"/>
                    <w:rPr>
                      <w:ins w:id="23988" w:author="Philippe Hollanda - Oliveira Trust" w:date="2022-07-19T09:57:00Z"/>
                      <w:rFonts w:ascii="Arial" w:eastAsia="Times New Roman" w:hAnsi="Arial" w:cs="Arial"/>
                      <w:sz w:val="20"/>
                      <w:szCs w:val="20"/>
                      <w:lang w:eastAsia="pt-BR"/>
                    </w:rPr>
                  </w:pPr>
                  <w:ins w:id="23989" w:author="Philippe Hollanda - Oliveira Trust" w:date="2022-07-19T09:57:00Z">
                    <w:r w:rsidRPr="0016760B">
                      <w:rPr>
                        <w:rFonts w:ascii="Arial" w:eastAsia="Times New Roman" w:hAnsi="Arial" w:cs="Arial"/>
                        <w:sz w:val="20"/>
                        <w:szCs w:val="20"/>
                        <w:lang w:eastAsia="pt-BR"/>
                      </w:rPr>
                      <w:t>22/09/2021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CA2ADF" w14:textId="77777777" w:rsidR="0016760B" w:rsidRPr="0016760B" w:rsidRDefault="0016760B" w:rsidP="0016760B">
                  <w:pPr>
                    <w:autoSpaceDE/>
                    <w:autoSpaceDN/>
                    <w:adjustRightInd/>
                    <w:jc w:val="center"/>
                    <w:rPr>
                      <w:ins w:id="23990" w:author="Philippe Hollanda - Oliveira Trust" w:date="2022-07-19T09:57:00Z"/>
                      <w:rFonts w:ascii="Arial" w:eastAsia="Times New Roman" w:hAnsi="Arial" w:cs="Arial"/>
                      <w:sz w:val="20"/>
                      <w:szCs w:val="20"/>
                      <w:lang w:eastAsia="pt-BR"/>
                    </w:rPr>
                  </w:pPr>
                  <w:ins w:id="23991" w:author="Philippe Hollanda - Oliveira Trust" w:date="2022-07-19T09:57:00Z">
                    <w:r w:rsidRPr="0016760B">
                      <w:rPr>
                        <w:rFonts w:ascii="Arial" w:eastAsia="Times New Roman" w:hAnsi="Arial" w:cs="Arial"/>
                        <w:sz w:val="20"/>
                        <w:szCs w:val="20"/>
                        <w:lang w:eastAsia="pt-BR"/>
                      </w:rPr>
                      <w:t>R$ 8.261,17</w:t>
                    </w:r>
                  </w:ins>
                </w:p>
              </w:tc>
            </w:tr>
            <w:tr w:rsidR="0016760B" w:rsidRPr="0016760B" w14:paraId="34B93D15" w14:textId="77777777" w:rsidTr="0016760B">
              <w:trPr>
                <w:trHeight w:val="1785"/>
                <w:ins w:id="23992" w:author="Philippe Hollanda - Oliveira Trust" w:date="2022-07-19T09:57:00Z"/>
              </w:trPr>
              <w:tc>
                <w:tcPr>
                  <w:tcW w:w="3851" w:type="dxa"/>
                  <w:tcBorders>
                    <w:top w:val="single" w:sz="4" w:space="0" w:color="auto"/>
                    <w:left w:val="nil"/>
                    <w:bottom w:val="nil"/>
                    <w:right w:val="single" w:sz="4" w:space="0" w:color="auto"/>
                  </w:tcBorders>
                  <w:shd w:val="clear" w:color="auto" w:fill="auto"/>
                  <w:vAlign w:val="center"/>
                  <w:hideMark/>
                </w:tcPr>
                <w:p w14:paraId="1A866E3B" w14:textId="77777777" w:rsidR="0016760B" w:rsidRPr="0016760B" w:rsidRDefault="0016760B" w:rsidP="0016760B">
                  <w:pPr>
                    <w:autoSpaceDE/>
                    <w:autoSpaceDN/>
                    <w:adjustRightInd/>
                    <w:jc w:val="center"/>
                    <w:rPr>
                      <w:ins w:id="23993" w:author="Philippe Hollanda - Oliveira Trust" w:date="2022-07-19T09:57:00Z"/>
                      <w:rFonts w:ascii="Arial" w:eastAsia="Times New Roman" w:hAnsi="Arial" w:cs="Arial"/>
                      <w:sz w:val="20"/>
                      <w:szCs w:val="20"/>
                      <w:lang w:eastAsia="pt-BR"/>
                    </w:rPr>
                  </w:pPr>
                  <w:ins w:id="23994"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23F9EE2" w14:textId="77777777" w:rsidR="0016760B" w:rsidRPr="0016760B" w:rsidRDefault="0016760B" w:rsidP="0016760B">
                  <w:pPr>
                    <w:autoSpaceDE/>
                    <w:autoSpaceDN/>
                    <w:adjustRightInd/>
                    <w:jc w:val="center"/>
                    <w:rPr>
                      <w:ins w:id="23995" w:author="Philippe Hollanda - Oliveira Trust" w:date="2022-07-19T09:57:00Z"/>
                      <w:rFonts w:ascii="Arial" w:eastAsia="Times New Roman" w:hAnsi="Arial" w:cs="Arial"/>
                      <w:sz w:val="20"/>
                      <w:szCs w:val="20"/>
                      <w:lang w:eastAsia="pt-BR"/>
                    </w:rPr>
                  </w:pPr>
                  <w:ins w:id="23996" w:author="Philippe Hollanda - Oliveira Trust" w:date="2022-07-19T09:57:00Z">
                    <w:r w:rsidRPr="0016760B">
                      <w:rPr>
                        <w:rFonts w:ascii="Arial" w:eastAsia="Times New Roman" w:hAnsi="Arial" w:cs="Arial"/>
                        <w:sz w:val="20"/>
                        <w:szCs w:val="20"/>
                        <w:lang w:eastAsia="pt-BR"/>
                      </w:rPr>
                      <w:t>22/09/2021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BF0896" w14:textId="77777777" w:rsidR="0016760B" w:rsidRPr="0016760B" w:rsidRDefault="0016760B" w:rsidP="0016760B">
                  <w:pPr>
                    <w:autoSpaceDE/>
                    <w:autoSpaceDN/>
                    <w:adjustRightInd/>
                    <w:jc w:val="center"/>
                    <w:rPr>
                      <w:ins w:id="23997" w:author="Philippe Hollanda - Oliveira Trust" w:date="2022-07-19T09:57:00Z"/>
                      <w:rFonts w:ascii="Arial" w:eastAsia="Times New Roman" w:hAnsi="Arial" w:cs="Arial"/>
                      <w:sz w:val="20"/>
                      <w:szCs w:val="20"/>
                      <w:lang w:eastAsia="pt-BR"/>
                    </w:rPr>
                  </w:pPr>
                  <w:ins w:id="23998" w:author="Philippe Hollanda - Oliveira Trust" w:date="2022-07-19T09:57:00Z">
                    <w:r w:rsidRPr="0016760B">
                      <w:rPr>
                        <w:rFonts w:ascii="Arial" w:eastAsia="Times New Roman" w:hAnsi="Arial" w:cs="Arial"/>
                        <w:sz w:val="20"/>
                        <w:szCs w:val="20"/>
                        <w:lang w:eastAsia="pt-BR"/>
                      </w:rPr>
                      <w:t>R$ 79,95</w:t>
                    </w:r>
                  </w:ins>
                </w:p>
              </w:tc>
            </w:tr>
            <w:tr w:rsidR="0016760B" w:rsidRPr="0016760B" w14:paraId="223D2CEF" w14:textId="77777777" w:rsidTr="0016760B">
              <w:trPr>
                <w:trHeight w:val="1785"/>
                <w:ins w:id="23999" w:author="Philippe Hollanda - Oliveira Trust" w:date="2022-07-19T09:57:00Z"/>
              </w:trPr>
              <w:tc>
                <w:tcPr>
                  <w:tcW w:w="3851" w:type="dxa"/>
                  <w:vMerge w:val="restart"/>
                  <w:tcBorders>
                    <w:top w:val="single" w:sz="4" w:space="0" w:color="auto"/>
                    <w:left w:val="nil"/>
                    <w:bottom w:val="single" w:sz="4" w:space="0" w:color="000000"/>
                    <w:right w:val="single" w:sz="4" w:space="0" w:color="auto"/>
                  </w:tcBorders>
                  <w:shd w:val="clear" w:color="auto" w:fill="auto"/>
                  <w:vAlign w:val="center"/>
                  <w:hideMark/>
                </w:tcPr>
                <w:p w14:paraId="41691942" w14:textId="77777777" w:rsidR="0016760B" w:rsidRPr="0016760B" w:rsidRDefault="0016760B" w:rsidP="0016760B">
                  <w:pPr>
                    <w:autoSpaceDE/>
                    <w:autoSpaceDN/>
                    <w:adjustRightInd/>
                    <w:jc w:val="center"/>
                    <w:rPr>
                      <w:ins w:id="24000" w:author="Philippe Hollanda - Oliveira Trust" w:date="2022-07-19T09:57:00Z"/>
                      <w:rFonts w:ascii="Arial" w:eastAsia="Times New Roman" w:hAnsi="Arial" w:cs="Arial"/>
                      <w:sz w:val="20"/>
                      <w:szCs w:val="20"/>
                      <w:lang w:eastAsia="pt-BR"/>
                    </w:rPr>
                  </w:pPr>
                  <w:ins w:id="24001"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7FACF84" w14:textId="77777777" w:rsidR="0016760B" w:rsidRPr="0016760B" w:rsidRDefault="0016760B" w:rsidP="0016760B">
                  <w:pPr>
                    <w:autoSpaceDE/>
                    <w:autoSpaceDN/>
                    <w:adjustRightInd/>
                    <w:jc w:val="center"/>
                    <w:rPr>
                      <w:ins w:id="24002" w:author="Philippe Hollanda - Oliveira Trust" w:date="2022-07-19T09:57:00Z"/>
                      <w:rFonts w:ascii="Arial" w:eastAsia="Times New Roman" w:hAnsi="Arial" w:cs="Arial"/>
                      <w:sz w:val="20"/>
                      <w:szCs w:val="20"/>
                      <w:lang w:eastAsia="pt-BR"/>
                    </w:rPr>
                  </w:pPr>
                  <w:ins w:id="24003" w:author="Philippe Hollanda - Oliveira Trust" w:date="2022-07-19T09:57:00Z">
                    <w:r w:rsidRPr="0016760B">
                      <w:rPr>
                        <w:rFonts w:ascii="Arial" w:eastAsia="Times New Roman" w:hAnsi="Arial" w:cs="Arial"/>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F7F349" w14:textId="77777777" w:rsidR="0016760B" w:rsidRPr="0016760B" w:rsidRDefault="0016760B" w:rsidP="0016760B">
                  <w:pPr>
                    <w:autoSpaceDE/>
                    <w:autoSpaceDN/>
                    <w:adjustRightInd/>
                    <w:jc w:val="center"/>
                    <w:rPr>
                      <w:ins w:id="24004" w:author="Philippe Hollanda - Oliveira Trust" w:date="2022-07-19T09:57:00Z"/>
                      <w:rFonts w:ascii="Arial" w:eastAsia="Times New Roman" w:hAnsi="Arial" w:cs="Arial"/>
                      <w:sz w:val="20"/>
                      <w:szCs w:val="20"/>
                      <w:lang w:eastAsia="pt-BR"/>
                    </w:rPr>
                  </w:pPr>
                  <w:ins w:id="24005" w:author="Philippe Hollanda - Oliveira Trust" w:date="2022-07-19T09:57:00Z">
                    <w:r w:rsidRPr="0016760B">
                      <w:rPr>
                        <w:rFonts w:ascii="Arial" w:eastAsia="Times New Roman" w:hAnsi="Arial" w:cs="Arial"/>
                        <w:sz w:val="20"/>
                        <w:szCs w:val="20"/>
                        <w:lang w:eastAsia="pt-BR"/>
                      </w:rPr>
                      <w:t>R$ 9.507,91</w:t>
                    </w:r>
                  </w:ins>
                </w:p>
              </w:tc>
            </w:tr>
            <w:tr w:rsidR="0016760B" w:rsidRPr="0016760B" w14:paraId="2A2D66CD" w14:textId="77777777" w:rsidTr="0016760B">
              <w:trPr>
                <w:trHeight w:val="1785"/>
                <w:ins w:id="24006" w:author="Philippe Hollanda - Oliveira Trust" w:date="2022-07-19T09:57:00Z"/>
              </w:trPr>
              <w:tc>
                <w:tcPr>
                  <w:tcW w:w="3851" w:type="dxa"/>
                  <w:vMerge/>
                  <w:tcBorders>
                    <w:top w:val="single" w:sz="4" w:space="0" w:color="auto"/>
                    <w:left w:val="nil"/>
                    <w:bottom w:val="single" w:sz="4" w:space="0" w:color="000000"/>
                    <w:right w:val="single" w:sz="4" w:space="0" w:color="auto"/>
                  </w:tcBorders>
                  <w:vAlign w:val="center"/>
                  <w:hideMark/>
                </w:tcPr>
                <w:p w14:paraId="1FF19894" w14:textId="77777777" w:rsidR="0016760B" w:rsidRPr="0016760B" w:rsidRDefault="0016760B" w:rsidP="0016760B">
                  <w:pPr>
                    <w:autoSpaceDE/>
                    <w:autoSpaceDN/>
                    <w:adjustRightInd/>
                    <w:rPr>
                      <w:ins w:id="24007"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27731BF" w14:textId="77777777" w:rsidR="0016760B" w:rsidRPr="0016760B" w:rsidRDefault="0016760B" w:rsidP="0016760B">
                  <w:pPr>
                    <w:autoSpaceDE/>
                    <w:autoSpaceDN/>
                    <w:adjustRightInd/>
                    <w:jc w:val="center"/>
                    <w:rPr>
                      <w:ins w:id="24008" w:author="Philippe Hollanda - Oliveira Trust" w:date="2022-07-19T09:57:00Z"/>
                      <w:rFonts w:ascii="Arial" w:eastAsia="Times New Roman" w:hAnsi="Arial" w:cs="Arial"/>
                      <w:sz w:val="20"/>
                      <w:szCs w:val="20"/>
                      <w:lang w:eastAsia="pt-BR"/>
                    </w:rPr>
                  </w:pPr>
                  <w:ins w:id="24009" w:author="Philippe Hollanda - Oliveira Trust" w:date="2022-07-19T09:57:00Z">
                    <w:r w:rsidRPr="0016760B">
                      <w:rPr>
                        <w:rFonts w:ascii="Arial" w:eastAsia="Times New Roman" w:hAnsi="Arial" w:cs="Arial"/>
                        <w:sz w:val="20"/>
                        <w:szCs w:val="20"/>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BC26E9" w14:textId="77777777" w:rsidR="0016760B" w:rsidRPr="0016760B" w:rsidRDefault="0016760B" w:rsidP="0016760B">
                  <w:pPr>
                    <w:autoSpaceDE/>
                    <w:autoSpaceDN/>
                    <w:adjustRightInd/>
                    <w:jc w:val="center"/>
                    <w:rPr>
                      <w:ins w:id="24010" w:author="Philippe Hollanda - Oliveira Trust" w:date="2022-07-19T09:57:00Z"/>
                      <w:rFonts w:ascii="Arial" w:eastAsia="Times New Roman" w:hAnsi="Arial" w:cs="Arial"/>
                      <w:sz w:val="20"/>
                      <w:szCs w:val="20"/>
                      <w:lang w:eastAsia="pt-BR"/>
                    </w:rPr>
                  </w:pPr>
                  <w:ins w:id="24011" w:author="Philippe Hollanda - Oliveira Trust" w:date="2022-07-19T09:57:00Z">
                    <w:r w:rsidRPr="0016760B">
                      <w:rPr>
                        <w:rFonts w:ascii="Arial" w:eastAsia="Times New Roman" w:hAnsi="Arial" w:cs="Arial"/>
                        <w:sz w:val="20"/>
                        <w:szCs w:val="20"/>
                        <w:lang w:eastAsia="pt-BR"/>
                      </w:rPr>
                      <w:t>R$ 9.507,91</w:t>
                    </w:r>
                  </w:ins>
                </w:p>
              </w:tc>
            </w:tr>
            <w:tr w:rsidR="0016760B" w:rsidRPr="0016760B" w14:paraId="391F4E3E" w14:textId="77777777" w:rsidTr="0016760B">
              <w:trPr>
                <w:trHeight w:val="1785"/>
                <w:ins w:id="24012" w:author="Philippe Hollanda - Oliveira Trust" w:date="2022-07-19T09:57:00Z"/>
              </w:trPr>
              <w:tc>
                <w:tcPr>
                  <w:tcW w:w="3851" w:type="dxa"/>
                  <w:vMerge/>
                  <w:tcBorders>
                    <w:top w:val="single" w:sz="4" w:space="0" w:color="auto"/>
                    <w:left w:val="nil"/>
                    <w:bottom w:val="single" w:sz="4" w:space="0" w:color="000000"/>
                    <w:right w:val="single" w:sz="4" w:space="0" w:color="auto"/>
                  </w:tcBorders>
                  <w:vAlign w:val="center"/>
                  <w:hideMark/>
                </w:tcPr>
                <w:p w14:paraId="2ACD9C1F" w14:textId="77777777" w:rsidR="0016760B" w:rsidRPr="0016760B" w:rsidRDefault="0016760B" w:rsidP="0016760B">
                  <w:pPr>
                    <w:autoSpaceDE/>
                    <w:autoSpaceDN/>
                    <w:adjustRightInd/>
                    <w:rPr>
                      <w:ins w:id="24013"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CEB0CFB" w14:textId="77777777" w:rsidR="0016760B" w:rsidRPr="0016760B" w:rsidRDefault="0016760B" w:rsidP="0016760B">
                  <w:pPr>
                    <w:autoSpaceDE/>
                    <w:autoSpaceDN/>
                    <w:adjustRightInd/>
                    <w:jc w:val="center"/>
                    <w:rPr>
                      <w:ins w:id="24014" w:author="Philippe Hollanda - Oliveira Trust" w:date="2022-07-19T09:57:00Z"/>
                      <w:rFonts w:ascii="Arial" w:eastAsia="Times New Roman" w:hAnsi="Arial" w:cs="Arial"/>
                      <w:sz w:val="20"/>
                      <w:szCs w:val="20"/>
                      <w:lang w:eastAsia="pt-BR"/>
                    </w:rPr>
                  </w:pPr>
                  <w:ins w:id="24015" w:author="Philippe Hollanda - Oliveira Trust" w:date="2022-07-19T09:57:00Z">
                    <w:r w:rsidRPr="0016760B">
                      <w:rPr>
                        <w:rFonts w:ascii="Arial" w:eastAsia="Times New Roman" w:hAnsi="Arial" w:cs="Arial"/>
                        <w:sz w:val="20"/>
                        <w:szCs w:val="20"/>
                        <w:lang w:eastAsia="pt-BR"/>
                      </w:rPr>
                      <w:t>23/09/2021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5DCA1B" w14:textId="77777777" w:rsidR="0016760B" w:rsidRPr="0016760B" w:rsidRDefault="0016760B" w:rsidP="0016760B">
                  <w:pPr>
                    <w:autoSpaceDE/>
                    <w:autoSpaceDN/>
                    <w:adjustRightInd/>
                    <w:jc w:val="center"/>
                    <w:rPr>
                      <w:ins w:id="24016" w:author="Philippe Hollanda - Oliveira Trust" w:date="2022-07-19T09:57:00Z"/>
                      <w:rFonts w:ascii="Arial" w:eastAsia="Times New Roman" w:hAnsi="Arial" w:cs="Arial"/>
                      <w:sz w:val="20"/>
                      <w:szCs w:val="20"/>
                      <w:lang w:eastAsia="pt-BR"/>
                    </w:rPr>
                  </w:pPr>
                  <w:ins w:id="24017" w:author="Philippe Hollanda - Oliveira Trust" w:date="2022-07-19T09:57:00Z">
                    <w:r w:rsidRPr="0016760B">
                      <w:rPr>
                        <w:rFonts w:ascii="Arial" w:eastAsia="Times New Roman" w:hAnsi="Arial" w:cs="Arial"/>
                        <w:sz w:val="20"/>
                        <w:szCs w:val="20"/>
                        <w:lang w:eastAsia="pt-BR"/>
                      </w:rPr>
                      <w:t>R$ 9.507,92</w:t>
                    </w:r>
                  </w:ins>
                </w:p>
              </w:tc>
            </w:tr>
            <w:tr w:rsidR="0016760B" w:rsidRPr="0016760B" w14:paraId="77BBAB27" w14:textId="77777777" w:rsidTr="0016760B">
              <w:trPr>
                <w:trHeight w:val="1785"/>
                <w:ins w:id="24018" w:author="Philippe Hollanda - Oliveira Trust" w:date="2022-07-19T09:57:00Z"/>
              </w:trPr>
              <w:tc>
                <w:tcPr>
                  <w:tcW w:w="3851" w:type="dxa"/>
                  <w:tcBorders>
                    <w:top w:val="nil"/>
                    <w:left w:val="nil"/>
                    <w:bottom w:val="nil"/>
                    <w:right w:val="single" w:sz="4" w:space="0" w:color="auto"/>
                  </w:tcBorders>
                  <w:shd w:val="clear" w:color="auto" w:fill="auto"/>
                  <w:vAlign w:val="center"/>
                  <w:hideMark/>
                </w:tcPr>
                <w:p w14:paraId="0109719A" w14:textId="77777777" w:rsidR="0016760B" w:rsidRPr="0016760B" w:rsidRDefault="0016760B" w:rsidP="0016760B">
                  <w:pPr>
                    <w:autoSpaceDE/>
                    <w:autoSpaceDN/>
                    <w:adjustRightInd/>
                    <w:jc w:val="center"/>
                    <w:rPr>
                      <w:ins w:id="24019" w:author="Philippe Hollanda - Oliveira Trust" w:date="2022-07-19T09:57:00Z"/>
                      <w:rFonts w:ascii="Arial" w:eastAsia="Times New Roman" w:hAnsi="Arial" w:cs="Arial"/>
                      <w:sz w:val="20"/>
                      <w:szCs w:val="20"/>
                      <w:lang w:eastAsia="pt-BR"/>
                    </w:rPr>
                  </w:pPr>
                  <w:ins w:id="24020"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257C296" w14:textId="77777777" w:rsidR="0016760B" w:rsidRPr="0016760B" w:rsidRDefault="0016760B" w:rsidP="0016760B">
                  <w:pPr>
                    <w:autoSpaceDE/>
                    <w:autoSpaceDN/>
                    <w:adjustRightInd/>
                    <w:jc w:val="center"/>
                    <w:rPr>
                      <w:ins w:id="24021" w:author="Philippe Hollanda - Oliveira Trust" w:date="2022-07-19T09:57:00Z"/>
                      <w:rFonts w:ascii="Arial" w:eastAsia="Times New Roman" w:hAnsi="Arial" w:cs="Arial"/>
                      <w:sz w:val="20"/>
                      <w:szCs w:val="20"/>
                      <w:lang w:eastAsia="pt-BR"/>
                    </w:rPr>
                  </w:pPr>
                  <w:ins w:id="24022" w:author="Philippe Hollanda - Oliveira Trust" w:date="2022-07-19T09:57:00Z">
                    <w:r w:rsidRPr="0016760B">
                      <w:rPr>
                        <w:rFonts w:ascii="Arial" w:eastAsia="Times New Roman" w:hAnsi="Arial" w:cs="Arial"/>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D0E3B0" w14:textId="77777777" w:rsidR="0016760B" w:rsidRPr="0016760B" w:rsidRDefault="0016760B" w:rsidP="0016760B">
                  <w:pPr>
                    <w:autoSpaceDE/>
                    <w:autoSpaceDN/>
                    <w:adjustRightInd/>
                    <w:jc w:val="center"/>
                    <w:rPr>
                      <w:ins w:id="24023" w:author="Philippe Hollanda - Oliveira Trust" w:date="2022-07-19T09:57:00Z"/>
                      <w:rFonts w:ascii="Arial" w:eastAsia="Times New Roman" w:hAnsi="Arial" w:cs="Arial"/>
                      <w:sz w:val="20"/>
                      <w:szCs w:val="20"/>
                      <w:lang w:eastAsia="pt-BR"/>
                    </w:rPr>
                  </w:pPr>
                  <w:ins w:id="24024" w:author="Philippe Hollanda - Oliveira Trust" w:date="2022-07-19T09:57:00Z">
                    <w:r w:rsidRPr="0016760B">
                      <w:rPr>
                        <w:rFonts w:ascii="Arial" w:eastAsia="Times New Roman" w:hAnsi="Arial" w:cs="Arial"/>
                        <w:sz w:val="20"/>
                        <w:szCs w:val="20"/>
                        <w:lang w:eastAsia="pt-BR"/>
                      </w:rPr>
                      <w:t>R$ 46.484,05</w:t>
                    </w:r>
                  </w:ins>
                </w:p>
              </w:tc>
            </w:tr>
            <w:tr w:rsidR="0016760B" w:rsidRPr="0016760B" w14:paraId="0639E341" w14:textId="77777777" w:rsidTr="0016760B">
              <w:trPr>
                <w:trHeight w:val="1785"/>
                <w:ins w:id="24025" w:author="Philippe Hollanda - Oliveira Trust" w:date="2022-07-19T09:57:00Z"/>
              </w:trPr>
              <w:tc>
                <w:tcPr>
                  <w:tcW w:w="3851" w:type="dxa"/>
                  <w:vMerge w:val="restart"/>
                  <w:tcBorders>
                    <w:top w:val="single" w:sz="4" w:space="0" w:color="auto"/>
                    <w:left w:val="nil"/>
                    <w:bottom w:val="single" w:sz="4" w:space="0" w:color="000000"/>
                    <w:right w:val="single" w:sz="4" w:space="0" w:color="auto"/>
                  </w:tcBorders>
                  <w:shd w:val="clear" w:color="auto" w:fill="auto"/>
                  <w:vAlign w:val="center"/>
                  <w:hideMark/>
                </w:tcPr>
                <w:p w14:paraId="75A1FDA9" w14:textId="77777777" w:rsidR="0016760B" w:rsidRPr="0016760B" w:rsidRDefault="0016760B" w:rsidP="0016760B">
                  <w:pPr>
                    <w:autoSpaceDE/>
                    <w:autoSpaceDN/>
                    <w:adjustRightInd/>
                    <w:jc w:val="center"/>
                    <w:rPr>
                      <w:ins w:id="24026" w:author="Philippe Hollanda - Oliveira Trust" w:date="2022-07-19T09:57:00Z"/>
                      <w:rFonts w:ascii="Arial" w:eastAsia="Times New Roman" w:hAnsi="Arial" w:cs="Arial"/>
                      <w:sz w:val="20"/>
                      <w:szCs w:val="20"/>
                      <w:lang w:eastAsia="pt-BR"/>
                    </w:rPr>
                  </w:pPr>
                  <w:ins w:id="24027"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28D3E65" w14:textId="77777777" w:rsidR="0016760B" w:rsidRPr="0016760B" w:rsidRDefault="0016760B" w:rsidP="0016760B">
                  <w:pPr>
                    <w:autoSpaceDE/>
                    <w:autoSpaceDN/>
                    <w:adjustRightInd/>
                    <w:jc w:val="center"/>
                    <w:rPr>
                      <w:ins w:id="24028" w:author="Philippe Hollanda - Oliveira Trust" w:date="2022-07-19T09:57:00Z"/>
                      <w:rFonts w:ascii="Arial" w:eastAsia="Times New Roman" w:hAnsi="Arial" w:cs="Arial"/>
                      <w:sz w:val="20"/>
                      <w:szCs w:val="20"/>
                      <w:lang w:eastAsia="pt-BR"/>
                    </w:rPr>
                  </w:pPr>
                  <w:ins w:id="24029" w:author="Philippe Hollanda - Oliveira Trust" w:date="2022-07-19T09:57:00Z">
                    <w:r w:rsidRPr="0016760B">
                      <w:rPr>
                        <w:rFonts w:ascii="Arial" w:eastAsia="Times New Roman" w:hAnsi="Arial" w:cs="Arial"/>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9F8839" w14:textId="77777777" w:rsidR="0016760B" w:rsidRPr="0016760B" w:rsidRDefault="0016760B" w:rsidP="0016760B">
                  <w:pPr>
                    <w:autoSpaceDE/>
                    <w:autoSpaceDN/>
                    <w:adjustRightInd/>
                    <w:jc w:val="center"/>
                    <w:rPr>
                      <w:ins w:id="24030" w:author="Philippe Hollanda - Oliveira Trust" w:date="2022-07-19T09:57:00Z"/>
                      <w:rFonts w:ascii="Arial" w:eastAsia="Times New Roman" w:hAnsi="Arial" w:cs="Arial"/>
                      <w:sz w:val="20"/>
                      <w:szCs w:val="20"/>
                      <w:lang w:eastAsia="pt-BR"/>
                    </w:rPr>
                  </w:pPr>
                  <w:ins w:id="24031" w:author="Philippe Hollanda - Oliveira Trust" w:date="2022-07-19T09:57:00Z">
                    <w:r w:rsidRPr="0016760B">
                      <w:rPr>
                        <w:rFonts w:ascii="Arial" w:eastAsia="Times New Roman" w:hAnsi="Arial" w:cs="Arial"/>
                        <w:sz w:val="20"/>
                        <w:szCs w:val="20"/>
                        <w:lang w:eastAsia="pt-BR"/>
                      </w:rPr>
                      <w:t>R$ 15.250,00</w:t>
                    </w:r>
                  </w:ins>
                </w:p>
              </w:tc>
            </w:tr>
            <w:tr w:rsidR="0016760B" w:rsidRPr="0016760B" w14:paraId="46AF89CD" w14:textId="77777777" w:rsidTr="0016760B">
              <w:trPr>
                <w:trHeight w:val="1785"/>
                <w:ins w:id="24032" w:author="Philippe Hollanda - Oliveira Trust" w:date="2022-07-19T09:57:00Z"/>
              </w:trPr>
              <w:tc>
                <w:tcPr>
                  <w:tcW w:w="3851" w:type="dxa"/>
                  <w:vMerge/>
                  <w:tcBorders>
                    <w:top w:val="single" w:sz="4" w:space="0" w:color="auto"/>
                    <w:left w:val="nil"/>
                    <w:bottom w:val="single" w:sz="4" w:space="0" w:color="000000"/>
                    <w:right w:val="single" w:sz="4" w:space="0" w:color="auto"/>
                  </w:tcBorders>
                  <w:vAlign w:val="center"/>
                  <w:hideMark/>
                </w:tcPr>
                <w:p w14:paraId="75CFE158" w14:textId="77777777" w:rsidR="0016760B" w:rsidRPr="0016760B" w:rsidRDefault="0016760B" w:rsidP="0016760B">
                  <w:pPr>
                    <w:autoSpaceDE/>
                    <w:autoSpaceDN/>
                    <w:adjustRightInd/>
                    <w:rPr>
                      <w:ins w:id="24033"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304D7AB" w14:textId="77777777" w:rsidR="0016760B" w:rsidRPr="0016760B" w:rsidRDefault="0016760B" w:rsidP="0016760B">
                  <w:pPr>
                    <w:autoSpaceDE/>
                    <w:autoSpaceDN/>
                    <w:adjustRightInd/>
                    <w:jc w:val="center"/>
                    <w:rPr>
                      <w:ins w:id="24034" w:author="Philippe Hollanda - Oliveira Trust" w:date="2022-07-19T09:57:00Z"/>
                      <w:rFonts w:ascii="Arial" w:eastAsia="Times New Roman" w:hAnsi="Arial" w:cs="Arial"/>
                      <w:sz w:val="20"/>
                      <w:szCs w:val="20"/>
                      <w:lang w:eastAsia="pt-BR"/>
                    </w:rPr>
                  </w:pPr>
                  <w:ins w:id="24035" w:author="Philippe Hollanda - Oliveira Trust" w:date="2022-07-19T09:57:00Z">
                    <w:r w:rsidRPr="0016760B">
                      <w:rPr>
                        <w:rFonts w:ascii="Arial" w:eastAsia="Times New Roman" w:hAnsi="Arial" w:cs="Arial"/>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D287C6" w14:textId="77777777" w:rsidR="0016760B" w:rsidRPr="0016760B" w:rsidRDefault="0016760B" w:rsidP="0016760B">
                  <w:pPr>
                    <w:autoSpaceDE/>
                    <w:autoSpaceDN/>
                    <w:adjustRightInd/>
                    <w:jc w:val="center"/>
                    <w:rPr>
                      <w:ins w:id="24036" w:author="Philippe Hollanda - Oliveira Trust" w:date="2022-07-19T09:57:00Z"/>
                      <w:rFonts w:ascii="Arial" w:eastAsia="Times New Roman" w:hAnsi="Arial" w:cs="Arial"/>
                      <w:sz w:val="20"/>
                      <w:szCs w:val="20"/>
                      <w:lang w:eastAsia="pt-BR"/>
                    </w:rPr>
                  </w:pPr>
                  <w:ins w:id="24037" w:author="Philippe Hollanda - Oliveira Trust" w:date="2022-07-19T09:57:00Z">
                    <w:r w:rsidRPr="0016760B">
                      <w:rPr>
                        <w:rFonts w:ascii="Arial" w:eastAsia="Times New Roman" w:hAnsi="Arial" w:cs="Arial"/>
                        <w:sz w:val="20"/>
                        <w:szCs w:val="20"/>
                        <w:lang w:eastAsia="pt-BR"/>
                      </w:rPr>
                      <w:t>R$ 15.250,00</w:t>
                    </w:r>
                  </w:ins>
                </w:p>
              </w:tc>
            </w:tr>
            <w:tr w:rsidR="0016760B" w:rsidRPr="0016760B" w14:paraId="039A8538" w14:textId="77777777" w:rsidTr="0016760B">
              <w:trPr>
                <w:trHeight w:val="1785"/>
                <w:ins w:id="2403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7465344" w14:textId="77777777" w:rsidR="0016760B" w:rsidRPr="0016760B" w:rsidRDefault="0016760B" w:rsidP="0016760B">
                  <w:pPr>
                    <w:autoSpaceDE/>
                    <w:autoSpaceDN/>
                    <w:adjustRightInd/>
                    <w:jc w:val="center"/>
                    <w:rPr>
                      <w:ins w:id="24039" w:author="Philippe Hollanda - Oliveira Trust" w:date="2022-07-19T09:57:00Z"/>
                      <w:rFonts w:ascii="Arial" w:eastAsia="Times New Roman" w:hAnsi="Arial" w:cs="Arial"/>
                      <w:sz w:val="20"/>
                      <w:szCs w:val="20"/>
                      <w:lang w:eastAsia="pt-BR"/>
                    </w:rPr>
                  </w:pPr>
                  <w:ins w:id="24040" w:author="Philippe Hollanda - Oliveira Trust" w:date="2022-07-19T09:57:00Z">
                    <w:r w:rsidRPr="0016760B">
                      <w:rPr>
                        <w:rFonts w:ascii="Arial" w:eastAsia="Times New Roman" w:hAnsi="Arial" w:cs="Arial"/>
                        <w:sz w:val="20"/>
                        <w:szCs w:val="20"/>
                        <w:lang w:eastAsia="pt-BR"/>
                      </w:rPr>
                      <w:lastRenderedPageBreak/>
                      <w:t xml:space="preserve">ULTRABOND </w:t>
                    </w:r>
                  </w:ins>
                </w:p>
              </w:tc>
              <w:tc>
                <w:tcPr>
                  <w:tcW w:w="2324" w:type="dxa"/>
                  <w:tcBorders>
                    <w:top w:val="nil"/>
                    <w:left w:val="nil"/>
                    <w:bottom w:val="single" w:sz="4" w:space="0" w:color="auto"/>
                    <w:right w:val="single" w:sz="4" w:space="0" w:color="auto"/>
                  </w:tcBorders>
                  <w:shd w:val="clear" w:color="auto" w:fill="auto"/>
                  <w:noWrap/>
                  <w:vAlign w:val="center"/>
                  <w:hideMark/>
                </w:tcPr>
                <w:p w14:paraId="3FF530B8" w14:textId="77777777" w:rsidR="0016760B" w:rsidRPr="0016760B" w:rsidRDefault="0016760B" w:rsidP="0016760B">
                  <w:pPr>
                    <w:autoSpaceDE/>
                    <w:autoSpaceDN/>
                    <w:adjustRightInd/>
                    <w:jc w:val="center"/>
                    <w:rPr>
                      <w:ins w:id="24041" w:author="Philippe Hollanda - Oliveira Trust" w:date="2022-07-19T09:57:00Z"/>
                      <w:rFonts w:ascii="Arial" w:eastAsia="Times New Roman" w:hAnsi="Arial" w:cs="Arial"/>
                      <w:sz w:val="20"/>
                      <w:szCs w:val="20"/>
                      <w:lang w:eastAsia="pt-BR"/>
                    </w:rPr>
                  </w:pPr>
                  <w:ins w:id="24042" w:author="Philippe Hollanda - Oliveira Trust" w:date="2022-07-19T09:57:00Z">
                    <w:r w:rsidRPr="0016760B">
                      <w:rPr>
                        <w:rFonts w:ascii="Arial" w:eastAsia="Times New Roman" w:hAnsi="Arial" w:cs="Arial"/>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5AD497" w14:textId="77777777" w:rsidR="0016760B" w:rsidRPr="0016760B" w:rsidRDefault="0016760B" w:rsidP="0016760B">
                  <w:pPr>
                    <w:autoSpaceDE/>
                    <w:autoSpaceDN/>
                    <w:adjustRightInd/>
                    <w:jc w:val="center"/>
                    <w:rPr>
                      <w:ins w:id="24043" w:author="Philippe Hollanda - Oliveira Trust" w:date="2022-07-19T09:57:00Z"/>
                      <w:rFonts w:ascii="Arial" w:eastAsia="Times New Roman" w:hAnsi="Arial" w:cs="Arial"/>
                      <w:sz w:val="20"/>
                      <w:szCs w:val="20"/>
                      <w:lang w:eastAsia="pt-BR"/>
                    </w:rPr>
                  </w:pPr>
                  <w:ins w:id="24044" w:author="Philippe Hollanda - Oliveira Trust" w:date="2022-07-19T09:57:00Z">
                    <w:r w:rsidRPr="0016760B">
                      <w:rPr>
                        <w:rFonts w:ascii="Arial" w:eastAsia="Times New Roman" w:hAnsi="Arial" w:cs="Arial"/>
                        <w:sz w:val="20"/>
                        <w:szCs w:val="20"/>
                        <w:lang w:eastAsia="pt-BR"/>
                      </w:rPr>
                      <w:t>R$ 2.625,41</w:t>
                    </w:r>
                  </w:ins>
                </w:p>
              </w:tc>
            </w:tr>
            <w:tr w:rsidR="0016760B" w:rsidRPr="0016760B" w14:paraId="5A588D1F" w14:textId="77777777" w:rsidTr="0016760B">
              <w:trPr>
                <w:trHeight w:val="1785"/>
                <w:ins w:id="2404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9F55915" w14:textId="77777777" w:rsidR="0016760B" w:rsidRPr="0016760B" w:rsidRDefault="0016760B" w:rsidP="0016760B">
                  <w:pPr>
                    <w:autoSpaceDE/>
                    <w:autoSpaceDN/>
                    <w:adjustRightInd/>
                    <w:rPr>
                      <w:ins w:id="24046"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4676D1F" w14:textId="77777777" w:rsidR="0016760B" w:rsidRPr="0016760B" w:rsidRDefault="0016760B" w:rsidP="0016760B">
                  <w:pPr>
                    <w:autoSpaceDE/>
                    <w:autoSpaceDN/>
                    <w:adjustRightInd/>
                    <w:jc w:val="center"/>
                    <w:rPr>
                      <w:ins w:id="24047" w:author="Philippe Hollanda - Oliveira Trust" w:date="2022-07-19T09:57:00Z"/>
                      <w:rFonts w:ascii="Arial" w:eastAsia="Times New Roman" w:hAnsi="Arial" w:cs="Arial"/>
                      <w:sz w:val="20"/>
                      <w:szCs w:val="20"/>
                      <w:lang w:eastAsia="pt-BR"/>
                    </w:rPr>
                  </w:pPr>
                  <w:ins w:id="24048" w:author="Philippe Hollanda - Oliveira Trust" w:date="2022-07-19T09:57:00Z">
                    <w:r w:rsidRPr="0016760B">
                      <w:rPr>
                        <w:rFonts w:ascii="Arial" w:eastAsia="Times New Roman" w:hAnsi="Arial" w:cs="Arial"/>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D206B7" w14:textId="77777777" w:rsidR="0016760B" w:rsidRPr="0016760B" w:rsidRDefault="0016760B" w:rsidP="0016760B">
                  <w:pPr>
                    <w:autoSpaceDE/>
                    <w:autoSpaceDN/>
                    <w:adjustRightInd/>
                    <w:jc w:val="center"/>
                    <w:rPr>
                      <w:ins w:id="24049" w:author="Philippe Hollanda - Oliveira Trust" w:date="2022-07-19T09:57:00Z"/>
                      <w:rFonts w:ascii="Arial" w:eastAsia="Times New Roman" w:hAnsi="Arial" w:cs="Arial"/>
                      <w:sz w:val="20"/>
                      <w:szCs w:val="20"/>
                      <w:lang w:eastAsia="pt-BR"/>
                    </w:rPr>
                  </w:pPr>
                  <w:ins w:id="24050" w:author="Philippe Hollanda - Oliveira Trust" w:date="2022-07-19T09:57:00Z">
                    <w:r w:rsidRPr="0016760B">
                      <w:rPr>
                        <w:rFonts w:ascii="Arial" w:eastAsia="Times New Roman" w:hAnsi="Arial" w:cs="Arial"/>
                        <w:sz w:val="20"/>
                        <w:szCs w:val="20"/>
                        <w:lang w:eastAsia="pt-BR"/>
                      </w:rPr>
                      <w:t>R$ 2.625,41</w:t>
                    </w:r>
                  </w:ins>
                </w:p>
              </w:tc>
            </w:tr>
            <w:tr w:rsidR="0016760B" w:rsidRPr="0016760B" w14:paraId="75275B2F" w14:textId="77777777" w:rsidTr="0016760B">
              <w:trPr>
                <w:trHeight w:val="1785"/>
                <w:ins w:id="24051" w:author="Philippe Hollanda - Oliveira Trust" w:date="2022-07-19T09:57:00Z"/>
              </w:trPr>
              <w:tc>
                <w:tcPr>
                  <w:tcW w:w="3851" w:type="dxa"/>
                  <w:tcBorders>
                    <w:top w:val="nil"/>
                    <w:left w:val="nil"/>
                    <w:bottom w:val="nil"/>
                    <w:right w:val="single" w:sz="4" w:space="0" w:color="auto"/>
                  </w:tcBorders>
                  <w:shd w:val="clear" w:color="auto" w:fill="auto"/>
                  <w:vAlign w:val="center"/>
                  <w:hideMark/>
                </w:tcPr>
                <w:p w14:paraId="122AB4CF" w14:textId="77777777" w:rsidR="0016760B" w:rsidRPr="0016760B" w:rsidRDefault="0016760B" w:rsidP="0016760B">
                  <w:pPr>
                    <w:autoSpaceDE/>
                    <w:autoSpaceDN/>
                    <w:adjustRightInd/>
                    <w:jc w:val="center"/>
                    <w:rPr>
                      <w:ins w:id="24052" w:author="Philippe Hollanda - Oliveira Trust" w:date="2022-07-19T09:57:00Z"/>
                      <w:rFonts w:ascii="Arial" w:eastAsia="Times New Roman" w:hAnsi="Arial" w:cs="Arial"/>
                      <w:sz w:val="20"/>
                      <w:szCs w:val="20"/>
                      <w:lang w:eastAsia="pt-BR"/>
                    </w:rPr>
                  </w:pPr>
                  <w:ins w:id="24053"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B6714D0" w14:textId="77777777" w:rsidR="0016760B" w:rsidRPr="0016760B" w:rsidRDefault="0016760B" w:rsidP="0016760B">
                  <w:pPr>
                    <w:autoSpaceDE/>
                    <w:autoSpaceDN/>
                    <w:adjustRightInd/>
                    <w:jc w:val="center"/>
                    <w:rPr>
                      <w:ins w:id="24054" w:author="Philippe Hollanda - Oliveira Trust" w:date="2022-07-19T09:57:00Z"/>
                      <w:rFonts w:ascii="Arial" w:eastAsia="Times New Roman" w:hAnsi="Arial" w:cs="Arial"/>
                      <w:sz w:val="20"/>
                      <w:szCs w:val="20"/>
                      <w:lang w:eastAsia="pt-BR"/>
                    </w:rPr>
                  </w:pPr>
                  <w:ins w:id="24055" w:author="Philippe Hollanda - Oliveira Trust" w:date="2022-07-19T09:57:00Z">
                    <w:r w:rsidRPr="0016760B">
                      <w:rPr>
                        <w:rFonts w:ascii="Arial" w:eastAsia="Times New Roman" w:hAnsi="Arial" w:cs="Arial"/>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96181A" w14:textId="77777777" w:rsidR="0016760B" w:rsidRPr="0016760B" w:rsidRDefault="0016760B" w:rsidP="0016760B">
                  <w:pPr>
                    <w:autoSpaceDE/>
                    <w:autoSpaceDN/>
                    <w:adjustRightInd/>
                    <w:jc w:val="center"/>
                    <w:rPr>
                      <w:ins w:id="24056" w:author="Philippe Hollanda - Oliveira Trust" w:date="2022-07-19T09:57:00Z"/>
                      <w:rFonts w:ascii="Arial" w:eastAsia="Times New Roman" w:hAnsi="Arial" w:cs="Arial"/>
                      <w:sz w:val="20"/>
                      <w:szCs w:val="20"/>
                      <w:lang w:eastAsia="pt-BR"/>
                    </w:rPr>
                  </w:pPr>
                  <w:ins w:id="24057" w:author="Philippe Hollanda - Oliveira Trust" w:date="2022-07-19T09:57:00Z">
                    <w:r w:rsidRPr="0016760B">
                      <w:rPr>
                        <w:rFonts w:ascii="Arial" w:eastAsia="Times New Roman" w:hAnsi="Arial" w:cs="Arial"/>
                        <w:sz w:val="20"/>
                        <w:szCs w:val="20"/>
                        <w:lang w:eastAsia="pt-BR"/>
                      </w:rPr>
                      <w:t>R$ 14.250,00</w:t>
                    </w:r>
                  </w:ins>
                </w:p>
              </w:tc>
            </w:tr>
            <w:tr w:rsidR="0016760B" w:rsidRPr="0016760B" w14:paraId="44D615D1" w14:textId="77777777" w:rsidTr="0016760B">
              <w:trPr>
                <w:trHeight w:val="1785"/>
                <w:ins w:id="24058" w:author="Philippe Hollanda - Oliveira Trust" w:date="2022-07-19T09:57:00Z"/>
              </w:trPr>
              <w:tc>
                <w:tcPr>
                  <w:tcW w:w="3851" w:type="dxa"/>
                  <w:tcBorders>
                    <w:top w:val="single" w:sz="4" w:space="0" w:color="auto"/>
                    <w:left w:val="nil"/>
                    <w:bottom w:val="single" w:sz="4" w:space="0" w:color="auto"/>
                    <w:right w:val="single" w:sz="4" w:space="0" w:color="auto"/>
                  </w:tcBorders>
                  <w:shd w:val="clear" w:color="auto" w:fill="auto"/>
                  <w:vAlign w:val="center"/>
                  <w:hideMark/>
                </w:tcPr>
                <w:p w14:paraId="01E20DB1" w14:textId="77777777" w:rsidR="0016760B" w:rsidRPr="0016760B" w:rsidRDefault="0016760B" w:rsidP="0016760B">
                  <w:pPr>
                    <w:autoSpaceDE/>
                    <w:autoSpaceDN/>
                    <w:adjustRightInd/>
                    <w:jc w:val="center"/>
                    <w:rPr>
                      <w:ins w:id="24059" w:author="Philippe Hollanda - Oliveira Trust" w:date="2022-07-19T09:57:00Z"/>
                      <w:rFonts w:ascii="Arial" w:eastAsia="Times New Roman" w:hAnsi="Arial" w:cs="Arial"/>
                      <w:sz w:val="20"/>
                      <w:szCs w:val="20"/>
                      <w:lang w:eastAsia="pt-BR"/>
                    </w:rPr>
                  </w:pPr>
                  <w:ins w:id="24060" w:author="Philippe Hollanda - Oliveira Trust" w:date="2022-07-19T09:57:00Z">
                    <w:r w:rsidRPr="0016760B">
                      <w:rPr>
                        <w:rFonts w:ascii="Arial" w:eastAsia="Times New Roman" w:hAnsi="Arial" w:cs="Arial"/>
                        <w:sz w:val="20"/>
                        <w:szCs w:val="20"/>
                        <w:lang w:eastAsia="pt-BR"/>
                      </w:rPr>
                      <w:t>TAMPAO</w:t>
                    </w:r>
                  </w:ins>
                </w:p>
              </w:tc>
              <w:tc>
                <w:tcPr>
                  <w:tcW w:w="2324" w:type="dxa"/>
                  <w:tcBorders>
                    <w:top w:val="nil"/>
                    <w:left w:val="nil"/>
                    <w:bottom w:val="single" w:sz="4" w:space="0" w:color="auto"/>
                    <w:right w:val="single" w:sz="4" w:space="0" w:color="auto"/>
                  </w:tcBorders>
                  <w:shd w:val="clear" w:color="auto" w:fill="auto"/>
                  <w:noWrap/>
                  <w:vAlign w:val="center"/>
                  <w:hideMark/>
                </w:tcPr>
                <w:p w14:paraId="5833FD44" w14:textId="77777777" w:rsidR="0016760B" w:rsidRPr="0016760B" w:rsidRDefault="0016760B" w:rsidP="0016760B">
                  <w:pPr>
                    <w:autoSpaceDE/>
                    <w:autoSpaceDN/>
                    <w:adjustRightInd/>
                    <w:jc w:val="center"/>
                    <w:rPr>
                      <w:ins w:id="24061" w:author="Philippe Hollanda - Oliveira Trust" w:date="2022-07-19T09:57:00Z"/>
                      <w:rFonts w:ascii="Arial" w:eastAsia="Times New Roman" w:hAnsi="Arial" w:cs="Arial"/>
                      <w:sz w:val="20"/>
                      <w:szCs w:val="20"/>
                      <w:lang w:eastAsia="pt-BR"/>
                    </w:rPr>
                  </w:pPr>
                  <w:ins w:id="24062" w:author="Philippe Hollanda - Oliveira Trust" w:date="2022-07-19T09:57:00Z">
                    <w:r w:rsidRPr="0016760B">
                      <w:rPr>
                        <w:rFonts w:ascii="Arial" w:eastAsia="Times New Roman" w:hAnsi="Arial" w:cs="Arial"/>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87FBDC" w14:textId="77777777" w:rsidR="0016760B" w:rsidRPr="0016760B" w:rsidRDefault="0016760B" w:rsidP="0016760B">
                  <w:pPr>
                    <w:autoSpaceDE/>
                    <w:autoSpaceDN/>
                    <w:adjustRightInd/>
                    <w:jc w:val="center"/>
                    <w:rPr>
                      <w:ins w:id="24063" w:author="Philippe Hollanda - Oliveira Trust" w:date="2022-07-19T09:57:00Z"/>
                      <w:rFonts w:ascii="Arial" w:eastAsia="Times New Roman" w:hAnsi="Arial" w:cs="Arial"/>
                      <w:sz w:val="20"/>
                      <w:szCs w:val="20"/>
                      <w:lang w:eastAsia="pt-BR"/>
                    </w:rPr>
                  </w:pPr>
                  <w:ins w:id="24064" w:author="Philippe Hollanda - Oliveira Trust" w:date="2022-07-19T09:57:00Z">
                    <w:r w:rsidRPr="0016760B">
                      <w:rPr>
                        <w:rFonts w:ascii="Arial" w:eastAsia="Times New Roman" w:hAnsi="Arial" w:cs="Arial"/>
                        <w:sz w:val="20"/>
                        <w:szCs w:val="20"/>
                        <w:lang w:eastAsia="pt-BR"/>
                      </w:rPr>
                      <w:t>R$ 698,36</w:t>
                    </w:r>
                  </w:ins>
                </w:p>
              </w:tc>
            </w:tr>
            <w:tr w:rsidR="0016760B" w:rsidRPr="0016760B" w14:paraId="75C5C995" w14:textId="77777777" w:rsidTr="0016760B">
              <w:trPr>
                <w:trHeight w:val="1785"/>
                <w:ins w:id="240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0FC62B" w14:textId="77777777" w:rsidR="0016760B" w:rsidRPr="0016760B" w:rsidRDefault="0016760B" w:rsidP="0016760B">
                  <w:pPr>
                    <w:autoSpaceDE/>
                    <w:autoSpaceDN/>
                    <w:adjustRightInd/>
                    <w:jc w:val="center"/>
                    <w:rPr>
                      <w:ins w:id="24066" w:author="Philippe Hollanda - Oliveira Trust" w:date="2022-07-19T09:57:00Z"/>
                      <w:rFonts w:ascii="Arial" w:eastAsia="Times New Roman" w:hAnsi="Arial" w:cs="Arial"/>
                      <w:sz w:val="20"/>
                      <w:szCs w:val="20"/>
                      <w:lang w:eastAsia="pt-BR"/>
                    </w:rPr>
                  </w:pPr>
                  <w:ins w:id="24067" w:author="Philippe Hollanda - Oliveira Trust" w:date="2022-07-19T09:57:00Z">
                    <w:r w:rsidRPr="0016760B">
                      <w:rPr>
                        <w:rFonts w:ascii="Arial" w:eastAsia="Times New Roman" w:hAnsi="Arial" w:cs="Arial"/>
                        <w:sz w:val="20"/>
                        <w:szCs w:val="20"/>
                        <w:lang w:eastAsia="pt-BR"/>
                      </w:rPr>
                      <w:t>CAIXA SEPARADORA</w:t>
                    </w:r>
                  </w:ins>
                </w:p>
              </w:tc>
              <w:tc>
                <w:tcPr>
                  <w:tcW w:w="2324" w:type="dxa"/>
                  <w:tcBorders>
                    <w:top w:val="nil"/>
                    <w:left w:val="nil"/>
                    <w:bottom w:val="single" w:sz="4" w:space="0" w:color="auto"/>
                    <w:right w:val="single" w:sz="4" w:space="0" w:color="auto"/>
                  </w:tcBorders>
                  <w:shd w:val="clear" w:color="auto" w:fill="auto"/>
                  <w:noWrap/>
                  <w:vAlign w:val="center"/>
                  <w:hideMark/>
                </w:tcPr>
                <w:p w14:paraId="4C325841" w14:textId="77777777" w:rsidR="0016760B" w:rsidRPr="0016760B" w:rsidRDefault="0016760B" w:rsidP="0016760B">
                  <w:pPr>
                    <w:autoSpaceDE/>
                    <w:autoSpaceDN/>
                    <w:adjustRightInd/>
                    <w:jc w:val="center"/>
                    <w:rPr>
                      <w:ins w:id="24068" w:author="Philippe Hollanda - Oliveira Trust" w:date="2022-07-19T09:57:00Z"/>
                      <w:rFonts w:ascii="Arial" w:eastAsia="Times New Roman" w:hAnsi="Arial" w:cs="Arial"/>
                      <w:sz w:val="20"/>
                      <w:szCs w:val="20"/>
                      <w:lang w:eastAsia="pt-BR"/>
                    </w:rPr>
                  </w:pPr>
                  <w:ins w:id="24069" w:author="Philippe Hollanda - Oliveira Trust" w:date="2022-07-19T09:57:00Z">
                    <w:r w:rsidRPr="0016760B">
                      <w:rPr>
                        <w:rFonts w:ascii="Arial" w:eastAsia="Times New Roman" w:hAnsi="Arial" w:cs="Arial"/>
                        <w:sz w:val="20"/>
                        <w:szCs w:val="20"/>
                        <w:lang w:eastAsia="pt-BR"/>
                      </w:rPr>
                      <w:t>22/09/2021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70A063" w14:textId="77777777" w:rsidR="0016760B" w:rsidRPr="0016760B" w:rsidRDefault="0016760B" w:rsidP="0016760B">
                  <w:pPr>
                    <w:autoSpaceDE/>
                    <w:autoSpaceDN/>
                    <w:adjustRightInd/>
                    <w:jc w:val="center"/>
                    <w:rPr>
                      <w:ins w:id="24070" w:author="Philippe Hollanda - Oliveira Trust" w:date="2022-07-19T09:57:00Z"/>
                      <w:rFonts w:ascii="Arial" w:eastAsia="Times New Roman" w:hAnsi="Arial" w:cs="Arial"/>
                      <w:sz w:val="20"/>
                      <w:szCs w:val="20"/>
                      <w:lang w:eastAsia="pt-BR"/>
                    </w:rPr>
                  </w:pPr>
                  <w:ins w:id="24071" w:author="Philippe Hollanda - Oliveira Trust" w:date="2022-07-19T09:57:00Z">
                    <w:r w:rsidRPr="0016760B">
                      <w:rPr>
                        <w:rFonts w:ascii="Arial" w:eastAsia="Times New Roman" w:hAnsi="Arial" w:cs="Arial"/>
                        <w:sz w:val="20"/>
                        <w:szCs w:val="20"/>
                        <w:lang w:eastAsia="pt-BR"/>
                      </w:rPr>
                      <w:t>R$ 1.525,00</w:t>
                    </w:r>
                  </w:ins>
                </w:p>
              </w:tc>
            </w:tr>
            <w:tr w:rsidR="0016760B" w:rsidRPr="0016760B" w14:paraId="564F6E24" w14:textId="77777777" w:rsidTr="0016760B">
              <w:trPr>
                <w:trHeight w:val="1785"/>
                <w:ins w:id="2407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3FD34E3E" w14:textId="77777777" w:rsidR="0016760B" w:rsidRPr="0016760B" w:rsidRDefault="0016760B" w:rsidP="0016760B">
                  <w:pPr>
                    <w:autoSpaceDE/>
                    <w:autoSpaceDN/>
                    <w:adjustRightInd/>
                    <w:jc w:val="center"/>
                    <w:rPr>
                      <w:ins w:id="24073" w:author="Philippe Hollanda - Oliveira Trust" w:date="2022-07-19T09:57:00Z"/>
                      <w:rFonts w:ascii="Arial" w:eastAsia="Times New Roman" w:hAnsi="Arial" w:cs="Arial"/>
                      <w:sz w:val="20"/>
                      <w:szCs w:val="20"/>
                      <w:lang w:eastAsia="pt-BR"/>
                    </w:rPr>
                  </w:pPr>
                  <w:ins w:id="24074" w:author="Philippe Hollanda - Oliveira Trust" w:date="2022-07-19T09:57:00Z">
                    <w:r w:rsidRPr="0016760B">
                      <w:rPr>
                        <w:rFonts w:ascii="Arial" w:eastAsia="Times New Roman" w:hAnsi="Arial" w:cs="Arial"/>
                        <w:sz w:val="20"/>
                        <w:szCs w:val="20"/>
                        <w:lang w:eastAsia="pt-BR"/>
                      </w:rPr>
                      <w:lastRenderedPageBreak/>
                      <w:t>STEADY STRIDE WOODGRAINS - BISCUIT REF.B00101</w:t>
                    </w:r>
                  </w:ins>
                </w:p>
              </w:tc>
              <w:tc>
                <w:tcPr>
                  <w:tcW w:w="2324" w:type="dxa"/>
                  <w:tcBorders>
                    <w:top w:val="nil"/>
                    <w:left w:val="nil"/>
                    <w:bottom w:val="single" w:sz="4" w:space="0" w:color="auto"/>
                    <w:right w:val="single" w:sz="4" w:space="0" w:color="auto"/>
                  </w:tcBorders>
                  <w:shd w:val="clear" w:color="auto" w:fill="auto"/>
                  <w:noWrap/>
                  <w:vAlign w:val="center"/>
                  <w:hideMark/>
                </w:tcPr>
                <w:p w14:paraId="286D76C5" w14:textId="77777777" w:rsidR="0016760B" w:rsidRPr="0016760B" w:rsidRDefault="0016760B" w:rsidP="0016760B">
                  <w:pPr>
                    <w:autoSpaceDE/>
                    <w:autoSpaceDN/>
                    <w:adjustRightInd/>
                    <w:jc w:val="center"/>
                    <w:rPr>
                      <w:ins w:id="24075" w:author="Philippe Hollanda - Oliveira Trust" w:date="2022-07-19T09:57:00Z"/>
                      <w:rFonts w:ascii="Arial" w:eastAsia="Times New Roman" w:hAnsi="Arial" w:cs="Arial"/>
                      <w:sz w:val="20"/>
                      <w:szCs w:val="20"/>
                      <w:lang w:eastAsia="pt-BR"/>
                    </w:rPr>
                  </w:pPr>
                  <w:ins w:id="24076" w:author="Philippe Hollanda - Oliveira Trust" w:date="2022-07-19T09:57:00Z">
                    <w:r w:rsidRPr="0016760B">
                      <w:rPr>
                        <w:rFonts w:ascii="Arial" w:eastAsia="Times New Roman" w:hAnsi="Arial" w:cs="Arial"/>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7219AB" w14:textId="77777777" w:rsidR="0016760B" w:rsidRPr="0016760B" w:rsidRDefault="0016760B" w:rsidP="0016760B">
                  <w:pPr>
                    <w:autoSpaceDE/>
                    <w:autoSpaceDN/>
                    <w:adjustRightInd/>
                    <w:jc w:val="center"/>
                    <w:rPr>
                      <w:ins w:id="24077" w:author="Philippe Hollanda - Oliveira Trust" w:date="2022-07-19T09:57:00Z"/>
                      <w:rFonts w:ascii="Arial" w:eastAsia="Times New Roman" w:hAnsi="Arial" w:cs="Arial"/>
                      <w:sz w:val="20"/>
                      <w:szCs w:val="20"/>
                      <w:lang w:eastAsia="pt-BR"/>
                    </w:rPr>
                  </w:pPr>
                  <w:ins w:id="24078" w:author="Philippe Hollanda - Oliveira Trust" w:date="2022-07-19T09:57:00Z">
                    <w:r w:rsidRPr="0016760B">
                      <w:rPr>
                        <w:rFonts w:ascii="Arial" w:eastAsia="Times New Roman" w:hAnsi="Arial" w:cs="Arial"/>
                        <w:sz w:val="20"/>
                        <w:szCs w:val="20"/>
                        <w:lang w:eastAsia="pt-BR"/>
                      </w:rPr>
                      <w:t>R$ 39.284,16</w:t>
                    </w:r>
                  </w:ins>
                </w:p>
              </w:tc>
            </w:tr>
            <w:tr w:rsidR="0016760B" w:rsidRPr="0016760B" w14:paraId="2C5C83EA" w14:textId="77777777" w:rsidTr="0016760B">
              <w:trPr>
                <w:trHeight w:val="1785"/>
                <w:ins w:id="2407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0413DAF" w14:textId="77777777" w:rsidR="0016760B" w:rsidRPr="0016760B" w:rsidRDefault="0016760B" w:rsidP="0016760B">
                  <w:pPr>
                    <w:autoSpaceDE/>
                    <w:autoSpaceDN/>
                    <w:adjustRightInd/>
                    <w:rPr>
                      <w:ins w:id="24080"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1E83DEA" w14:textId="77777777" w:rsidR="0016760B" w:rsidRPr="0016760B" w:rsidRDefault="0016760B" w:rsidP="0016760B">
                  <w:pPr>
                    <w:autoSpaceDE/>
                    <w:autoSpaceDN/>
                    <w:adjustRightInd/>
                    <w:jc w:val="center"/>
                    <w:rPr>
                      <w:ins w:id="24081" w:author="Philippe Hollanda - Oliveira Trust" w:date="2022-07-19T09:57:00Z"/>
                      <w:rFonts w:ascii="Arial" w:eastAsia="Times New Roman" w:hAnsi="Arial" w:cs="Arial"/>
                      <w:sz w:val="20"/>
                      <w:szCs w:val="20"/>
                      <w:lang w:eastAsia="pt-BR"/>
                    </w:rPr>
                  </w:pPr>
                  <w:ins w:id="24082" w:author="Philippe Hollanda - Oliveira Trust" w:date="2022-07-19T09:57:00Z">
                    <w:r w:rsidRPr="0016760B">
                      <w:rPr>
                        <w:rFonts w:ascii="Arial" w:eastAsia="Times New Roman" w:hAnsi="Arial" w:cs="Arial"/>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9BFD97" w14:textId="77777777" w:rsidR="0016760B" w:rsidRPr="0016760B" w:rsidRDefault="0016760B" w:rsidP="0016760B">
                  <w:pPr>
                    <w:autoSpaceDE/>
                    <w:autoSpaceDN/>
                    <w:adjustRightInd/>
                    <w:jc w:val="center"/>
                    <w:rPr>
                      <w:ins w:id="24083" w:author="Philippe Hollanda - Oliveira Trust" w:date="2022-07-19T09:57:00Z"/>
                      <w:rFonts w:ascii="Arial" w:eastAsia="Times New Roman" w:hAnsi="Arial" w:cs="Arial"/>
                      <w:sz w:val="20"/>
                      <w:szCs w:val="20"/>
                      <w:lang w:eastAsia="pt-BR"/>
                    </w:rPr>
                  </w:pPr>
                  <w:ins w:id="24084" w:author="Philippe Hollanda - Oliveira Trust" w:date="2022-07-19T09:57:00Z">
                    <w:r w:rsidRPr="0016760B">
                      <w:rPr>
                        <w:rFonts w:ascii="Arial" w:eastAsia="Times New Roman" w:hAnsi="Arial" w:cs="Arial"/>
                        <w:sz w:val="20"/>
                        <w:szCs w:val="20"/>
                        <w:lang w:eastAsia="pt-BR"/>
                      </w:rPr>
                      <w:t>R$ 39.284,17</w:t>
                    </w:r>
                  </w:ins>
                </w:p>
              </w:tc>
            </w:tr>
            <w:tr w:rsidR="0016760B" w:rsidRPr="0016760B" w14:paraId="254AF1A2" w14:textId="77777777" w:rsidTr="0016760B">
              <w:trPr>
                <w:trHeight w:val="1785"/>
                <w:ins w:id="240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3D7DB9" w14:textId="77777777" w:rsidR="0016760B" w:rsidRPr="0016760B" w:rsidRDefault="0016760B" w:rsidP="0016760B">
                  <w:pPr>
                    <w:autoSpaceDE/>
                    <w:autoSpaceDN/>
                    <w:adjustRightInd/>
                    <w:jc w:val="center"/>
                    <w:rPr>
                      <w:ins w:id="24086" w:author="Philippe Hollanda - Oliveira Trust" w:date="2022-07-19T09:57:00Z"/>
                      <w:rFonts w:ascii="Arial" w:eastAsia="Times New Roman" w:hAnsi="Arial" w:cs="Arial"/>
                      <w:sz w:val="20"/>
                      <w:szCs w:val="20"/>
                      <w:lang w:eastAsia="pt-BR"/>
                    </w:rPr>
                  </w:pPr>
                  <w:ins w:id="24087" w:author="Philippe Hollanda - Oliveira Trust" w:date="2022-07-19T09:57:00Z">
                    <w:r w:rsidRPr="0016760B">
                      <w:rPr>
                        <w:rFonts w:ascii="Arial" w:eastAsia="Times New Roman" w:hAnsi="Arial" w:cs="Arial"/>
                        <w:sz w:val="20"/>
                        <w:szCs w:val="20"/>
                        <w:lang w:eastAsia="pt-BR"/>
                      </w:rPr>
                      <w:t>COLA BRANCA LIQUIDA</w:t>
                    </w:r>
                  </w:ins>
                </w:p>
              </w:tc>
              <w:tc>
                <w:tcPr>
                  <w:tcW w:w="2324" w:type="dxa"/>
                  <w:tcBorders>
                    <w:top w:val="nil"/>
                    <w:left w:val="nil"/>
                    <w:bottom w:val="single" w:sz="4" w:space="0" w:color="auto"/>
                    <w:right w:val="single" w:sz="4" w:space="0" w:color="auto"/>
                  </w:tcBorders>
                  <w:shd w:val="clear" w:color="auto" w:fill="auto"/>
                  <w:noWrap/>
                  <w:vAlign w:val="center"/>
                  <w:hideMark/>
                </w:tcPr>
                <w:p w14:paraId="760D1A9D" w14:textId="77777777" w:rsidR="0016760B" w:rsidRPr="0016760B" w:rsidRDefault="0016760B" w:rsidP="0016760B">
                  <w:pPr>
                    <w:autoSpaceDE/>
                    <w:autoSpaceDN/>
                    <w:adjustRightInd/>
                    <w:jc w:val="center"/>
                    <w:rPr>
                      <w:ins w:id="24088" w:author="Philippe Hollanda - Oliveira Trust" w:date="2022-07-19T09:57:00Z"/>
                      <w:rFonts w:ascii="Arial" w:eastAsia="Times New Roman" w:hAnsi="Arial" w:cs="Arial"/>
                      <w:sz w:val="20"/>
                      <w:szCs w:val="20"/>
                      <w:lang w:eastAsia="pt-BR"/>
                    </w:rPr>
                  </w:pPr>
                  <w:ins w:id="24089" w:author="Philippe Hollanda - Oliveira Trust" w:date="2022-07-19T09:57:00Z">
                    <w:r w:rsidRPr="0016760B">
                      <w:rPr>
                        <w:rFonts w:ascii="Arial" w:eastAsia="Times New Roman" w:hAnsi="Arial" w:cs="Arial"/>
                        <w:sz w:val="20"/>
                        <w:szCs w:val="20"/>
                        <w:lang w:eastAsia="pt-BR"/>
                      </w:rPr>
                      <w:t>21/09/2021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C2F557" w14:textId="77777777" w:rsidR="0016760B" w:rsidRPr="0016760B" w:rsidRDefault="0016760B" w:rsidP="0016760B">
                  <w:pPr>
                    <w:autoSpaceDE/>
                    <w:autoSpaceDN/>
                    <w:adjustRightInd/>
                    <w:jc w:val="center"/>
                    <w:rPr>
                      <w:ins w:id="24090" w:author="Philippe Hollanda - Oliveira Trust" w:date="2022-07-19T09:57:00Z"/>
                      <w:rFonts w:ascii="Arial" w:eastAsia="Times New Roman" w:hAnsi="Arial" w:cs="Arial"/>
                      <w:sz w:val="20"/>
                      <w:szCs w:val="20"/>
                      <w:lang w:eastAsia="pt-BR"/>
                    </w:rPr>
                  </w:pPr>
                  <w:ins w:id="24091" w:author="Philippe Hollanda - Oliveira Trust" w:date="2022-07-19T09:57:00Z">
                    <w:r w:rsidRPr="0016760B">
                      <w:rPr>
                        <w:rFonts w:ascii="Arial" w:eastAsia="Times New Roman" w:hAnsi="Arial" w:cs="Arial"/>
                        <w:sz w:val="20"/>
                        <w:szCs w:val="20"/>
                        <w:lang w:eastAsia="pt-BR"/>
                      </w:rPr>
                      <w:t>R$ 2.081,10</w:t>
                    </w:r>
                  </w:ins>
                </w:p>
              </w:tc>
            </w:tr>
            <w:tr w:rsidR="0016760B" w:rsidRPr="0016760B" w14:paraId="3D830EEA" w14:textId="77777777" w:rsidTr="0016760B">
              <w:trPr>
                <w:trHeight w:val="1785"/>
                <w:ins w:id="240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24A466" w14:textId="77777777" w:rsidR="0016760B" w:rsidRPr="0016760B" w:rsidRDefault="0016760B" w:rsidP="0016760B">
                  <w:pPr>
                    <w:autoSpaceDE/>
                    <w:autoSpaceDN/>
                    <w:adjustRightInd/>
                    <w:jc w:val="center"/>
                    <w:rPr>
                      <w:ins w:id="24093" w:author="Philippe Hollanda - Oliveira Trust" w:date="2022-07-19T09:57:00Z"/>
                      <w:rFonts w:ascii="Arial" w:eastAsia="Times New Roman" w:hAnsi="Arial" w:cs="Arial"/>
                      <w:sz w:val="20"/>
                      <w:szCs w:val="20"/>
                      <w:lang w:eastAsia="pt-BR"/>
                    </w:rPr>
                  </w:pPr>
                  <w:ins w:id="24094" w:author="Philippe Hollanda - Oliveira Trust" w:date="2022-07-19T09:57:00Z">
                    <w:r w:rsidRPr="0016760B">
                      <w:rPr>
                        <w:rFonts w:ascii="Arial" w:eastAsia="Times New Roman" w:hAnsi="Arial" w:cs="Arial"/>
                        <w:sz w:val="20"/>
                        <w:szCs w:val="20"/>
                        <w:lang w:eastAsia="pt-BR"/>
                      </w:rPr>
                      <w:t>ARGAMASSA INTERNO</w:t>
                    </w:r>
                  </w:ins>
                </w:p>
              </w:tc>
              <w:tc>
                <w:tcPr>
                  <w:tcW w:w="2324" w:type="dxa"/>
                  <w:tcBorders>
                    <w:top w:val="nil"/>
                    <w:left w:val="nil"/>
                    <w:bottom w:val="single" w:sz="4" w:space="0" w:color="auto"/>
                    <w:right w:val="single" w:sz="4" w:space="0" w:color="auto"/>
                  </w:tcBorders>
                  <w:shd w:val="clear" w:color="auto" w:fill="auto"/>
                  <w:noWrap/>
                  <w:vAlign w:val="center"/>
                  <w:hideMark/>
                </w:tcPr>
                <w:p w14:paraId="63C3C102" w14:textId="77777777" w:rsidR="0016760B" w:rsidRPr="0016760B" w:rsidRDefault="0016760B" w:rsidP="0016760B">
                  <w:pPr>
                    <w:autoSpaceDE/>
                    <w:autoSpaceDN/>
                    <w:adjustRightInd/>
                    <w:jc w:val="center"/>
                    <w:rPr>
                      <w:ins w:id="24095" w:author="Philippe Hollanda - Oliveira Trust" w:date="2022-07-19T09:57:00Z"/>
                      <w:rFonts w:ascii="Arial" w:eastAsia="Times New Roman" w:hAnsi="Arial" w:cs="Arial"/>
                      <w:sz w:val="20"/>
                      <w:szCs w:val="20"/>
                      <w:lang w:eastAsia="pt-BR"/>
                    </w:rPr>
                  </w:pPr>
                  <w:ins w:id="24096" w:author="Philippe Hollanda - Oliveira Trust" w:date="2022-07-19T09:57:00Z">
                    <w:r w:rsidRPr="0016760B">
                      <w:rPr>
                        <w:rFonts w:ascii="Arial" w:eastAsia="Times New Roman" w:hAnsi="Arial" w:cs="Arial"/>
                        <w:sz w:val="20"/>
                        <w:szCs w:val="20"/>
                        <w:lang w:eastAsia="pt-BR"/>
                      </w:rPr>
                      <w:t>23/09/2021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D04F67" w14:textId="77777777" w:rsidR="0016760B" w:rsidRPr="0016760B" w:rsidRDefault="0016760B" w:rsidP="0016760B">
                  <w:pPr>
                    <w:autoSpaceDE/>
                    <w:autoSpaceDN/>
                    <w:adjustRightInd/>
                    <w:jc w:val="center"/>
                    <w:rPr>
                      <w:ins w:id="24097" w:author="Philippe Hollanda - Oliveira Trust" w:date="2022-07-19T09:57:00Z"/>
                      <w:rFonts w:ascii="Arial" w:eastAsia="Times New Roman" w:hAnsi="Arial" w:cs="Arial"/>
                      <w:sz w:val="20"/>
                      <w:szCs w:val="20"/>
                      <w:lang w:eastAsia="pt-BR"/>
                    </w:rPr>
                  </w:pPr>
                  <w:ins w:id="24098" w:author="Philippe Hollanda - Oliveira Trust" w:date="2022-07-19T09:57:00Z">
                    <w:r w:rsidRPr="0016760B">
                      <w:rPr>
                        <w:rFonts w:ascii="Arial" w:eastAsia="Times New Roman" w:hAnsi="Arial" w:cs="Arial"/>
                        <w:sz w:val="20"/>
                        <w:szCs w:val="20"/>
                        <w:lang w:eastAsia="pt-BR"/>
                      </w:rPr>
                      <w:t>R$ 1.782,00</w:t>
                    </w:r>
                  </w:ins>
                </w:p>
              </w:tc>
            </w:tr>
            <w:tr w:rsidR="0016760B" w:rsidRPr="0016760B" w14:paraId="57744976" w14:textId="77777777" w:rsidTr="0016760B">
              <w:trPr>
                <w:trHeight w:val="1785"/>
                <w:ins w:id="24099" w:author="Philippe Hollanda - Oliveira Trust" w:date="2022-07-19T09:57:00Z"/>
              </w:trPr>
              <w:tc>
                <w:tcPr>
                  <w:tcW w:w="3851" w:type="dxa"/>
                  <w:tcBorders>
                    <w:top w:val="nil"/>
                    <w:left w:val="nil"/>
                    <w:bottom w:val="nil"/>
                    <w:right w:val="single" w:sz="4" w:space="0" w:color="auto"/>
                  </w:tcBorders>
                  <w:shd w:val="clear" w:color="auto" w:fill="auto"/>
                  <w:vAlign w:val="center"/>
                  <w:hideMark/>
                </w:tcPr>
                <w:p w14:paraId="67E00172" w14:textId="77777777" w:rsidR="0016760B" w:rsidRPr="0016760B" w:rsidRDefault="0016760B" w:rsidP="0016760B">
                  <w:pPr>
                    <w:autoSpaceDE/>
                    <w:autoSpaceDN/>
                    <w:adjustRightInd/>
                    <w:jc w:val="center"/>
                    <w:rPr>
                      <w:ins w:id="24100" w:author="Philippe Hollanda - Oliveira Trust" w:date="2022-07-19T09:57:00Z"/>
                      <w:rFonts w:ascii="Arial" w:eastAsia="Times New Roman" w:hAnsi="Arial" w:cs="Arial"/>
                      <w:sz w:val="20"/>
                      <w:szCs w:val="20"/>
                      <w:lang w:eastAsia="pt-BR"/>
                    </w:rPr>
                  </w:pPr>
                  <w:ins w:id="24101"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7A45579" w14:textId="77777777" w:rsidR="0016760B" w:rsidRPr="0016760B" w:rsidRDefault="0016760B" w:rsidP="0016760B">
                  <w:pPr>
                    <w:autoSpaceDE/>
                    <w:autoSpaceDN/>
                    <w:adjustRightInd/>
                    <w:jc w:val="center"/>
                    <w:rPr>
                      <w:ins w:id="24102" w:author="Philippe Hollanda - Oliveira Trust" w:date="2022-07-19T09:57:00Z"/>
                      <w:rFonts w:ascii="Arial" w:eastAsia="Times New Roman" w:hAnsi="Arial" w:cs="Arial"/>
                      <w:sz w:val="20"/>
                      <w:szCs w:val="20"/>
                      <w:lang w:eastAsia="pt-BR"/>
                    </w:rPr>
                  </w:pPr>
                  <w:ins w:id="24103" w:author="Philippe Hollanda - Oliveira Trust" w:date="2022-07-19T09:57:00Z">
                    <w:r w:rsidRPr="0016760B">
                      <w:rPr>
                        <w:rFonts w:ascii="Arial" w:eastAsia="Times New Roman" w:hAnsi="Arial" w:cs="Arial"/>
                        <w:sz w:val="20"/>
                        <w:szCs w:val="20"/>
                        <w:lang w:eastAsia="pt-BR"/>
                      </w:rPr>
                      <w:t>23/09/2021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6FBB62" w14:textId="77777777" w:rsidR="0016760B" w:rsidRPr="0016760B" w:rsidRDefault="0016760B" w:rsidP="0016760B">
                  <w:pPr>
                    <w:autoSpaceDE/>
                    <w:autoSpaceDN/>
                    <w:adjustRightInd/>
                    <w:jc w:val="center"/>
                    <w:rPr>
                      <w:ins w:id="24104" w:author="Philippe Hollanda - Oliveira Trust" w:date="2022-07-19T09:57:00Z"/>
                      <w:rFonts w:ascii="Arial" w:eastAsia="Times New Roman" w:hAnsi="Arial" w:cs="Arial"/>
                      <w:sz w:val="20"/>
                      <w:szCs w:val="20"/>
                      <w:lang w:eastAsia="pt-BR"/>
                    </w:rPr>
                  </w:pPr>
                  <w:ins w:id="24105" w:author="Philippe Hollanda - Oliveira Trust" w:date="2022-07-19T09:57:00Z">
                    <w:r w:rsidRPr="0016760B">
                      <w:rPr>
                        <w:rFonts w:ascii="Arial" w:eastAsia="Times New Roman" w:hAnsi="Arial" w:cs="Arial"/>
                        <w:sz w:val="20"/>
                        <w:szCs w:val="20"/>
                        <w:lang w:eastAsia="pt-BR"/>
                      </w:rPr>
                      <w:t>R$ 489,80</w:t>
                    </w:r>
                  </w:ins>
                </w:p>
              </w:tc>
            </w:tr>
            <w:tr w:rsidR="0016760B" w:rsidRPr="0016760B" w14:paraId="05909DAC" w14:textId="77777777" w:rsidTr="0016760B">
              <w:trPr>
                <w:trHeight w:val="1785"/>
                <w:ins w:id="24106" w:author="Philippe Hollanda - Oliveira Trust" w:date="2022-07-19T09:57:00Z"/>
              </w:trPr>
              <w:tc>
                <w:tcPr>
                  <w:tcW w:w="3851" w:type="dxa"/>
                  <w:tcBorders>
                    <w:top w:val="single" w:sz="4" w:space="0" w:color="auto"/>
                    <w:left w:val="nil"/>
                    <w:bottom w:val="single" w:sz="4" w:space="0" w:color="auto"/>
                    <w:right w:val="single" w:sz="4" w:space="0" w:color="auto"/>
                  </w:tcBorders>
                  <w:shd w:val="clear" w:color="auto" w:fill="auto"/>
                  <w:vAlign w:val="center"/>
                  <w:hideMark/>
                </w:tcPr>
                <w:p w14:paraId="233309D0" w14:textId="77777777" w:rsidR="0016760B" w:rsidRPr="0016760B" w:rsidRDefault="0016760B" w:rsidP="0016760B">
                  <w:pPr>
                    <w:autoSpaceDE/>
                    <w:autoSpaceDN/>
                    <w:adjustRightInd/>
                    <w:jc w:val="center"/>
                    <w:rPr>
                      <w:ins w:id="24107" w:author="Philippe Hollanda - Oliveira Trust" w:date="2022-07-19T09:57:00Z"/>
                      <w:rFonts w:ascii="Arial" w:eastAsia="Times New Roman" w:hAnsi="Arial" w:cs="Arial"/>
                      <w:sz w:val="22"/>
                      <w:szCs w:val="22"/>
                      <w:lang w:eastAsia="pt-BR"/>
                    </w:rPr>
                  </w:pPr>
                  <w:ins w:id="24108" w:author="Philippe Hollanda - Oliveira Trust" w:date="2022-07-19T09:57:00Z">
                    <w:r w:rsidRPr="0016760B">
                      <w:rPr>
                        <w:rFonts w:ascii="Arial" w:eastAsia="Times New Roman" w:hAnsi="Arial" w:cs="Arial"/>
                        <w:sz w:val="22"/>
                        <w:szCs w:val="22"/>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80C3126" w14:textId="77777777" w:rsidR="0016760B" w:rsidRPr="0016760B" w:rsidRDefault="0016760B" w:rsidP="0016760B">
                  <w:pPr>
                    <w:autoSpaceDE/>
                    <w:autoSpaceDN/>
                    <w:adjustRightInd/>
                    <w:jc w:val="center"/>
                    <w:rPr>
                      <w:ins w:id="24109" w:author="Philippe Hollanda - Oliveira Trust" w:date="2022-07-19T09:57:00Z"/>
                      <w:rFonts w:ascii="Arial" w:eastAsia="Times New Roman" w:hAnsi="Arial" w:cs="Arial"/>
                      <w:sz w:val="22"/>
                      <w:szCs w:val="22"/>
                      <w:lang w:eastAsia="pt-BR"/>
                    </w:rPr>
                  </w:pPr>
                  <w:ins w:id="24110" w:author="Philippe Hollanda - Oliveira Trust" w:date="2022-07-19T09:57:00Z">
                    <w:r w:rsidRPr="0016760B">
                      <w:rPr>
                        <w:rFonts w:ascii="Arial" w:eastAsia="Times New Roman" w:hAnsi="Arial" w:cs="Arial"/>
                        <w:sz w:val="22"/>
                        <w:szCs w:val="22"/>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6C66EAD" w14:textId="77777777" w:rsidR="0016760B" w:rsidRPr="0016760B" w:rsidRDefault="0016760B" w:rsidP="0016760B">
                  <w:pPr>
                    <w:autoSpaceDE/>
                    <w:autoSpaceDN/>
                    <w:adjustRightInd/>
                    <w:jc w:val="center"/>
                    <w:rPr>
                      <w:ins w:id="24111" w:author="Philippe Hollanda - Oliveira Trust" w:date="2022-07-19T09:57:00Z"/>
                      <w:rFonts w:ascii="Arial" w:eastAsia="Times New Roman" w:hAnsi="Arial" w:cs="Arial"/>
                      <w:sz w:val="22"/>
                      <w:szCs w:val="22"/>
                      <w:lang w:eastAsia="pt-BR"/>
                    </w:rPr>
                  </w:pPr>
                  <w:ins w:id="24112" w:author="Philippe Hollanda - Oliveira Trust" w:date="2022-07-19T09:57:00Z">
                    <w:r w:rsidRPr="0016760B">
                      <w:rPr>
                        <w:rFonts w:ascii="Arial" w:eastAsia="Times New Roman" w:hAnsi="Arial" w:cs="Arial"/>
                        <w:sz w:val="22"/>
                        <w:szCs w:val="22"/>
                        <w:lang w:eastAsia="pt-BR"/>
                      </w:rPr>
                      <w:t>R$ 1.121,40</w:t>
                    </w:r>
                  </w:ins>
                </w:p>
              </w:tc>
            </w:tr>
            <w:tr w:rsidR="0016760B" w:rsidRPr="0016760B" w14:paraId="1D4CDFC6" w14:textId="77777777" w:rsidTr="0016760B">
              <w:trPr>
                <w:trHeight w:val="1785"/>
                <w:ins w:id="241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FD7327" w14:textId="77777777" w:rsidR="0016760B" w:rsidRPr="0016760B" w:rsidRDefault="0016760B" w:rsidP="0016760B">
                  <w:pPr>
                    <w:autoSpaceDE/>
                    <w:autoSpaceDN/>
                    <w:adjustRightInd/>
                    <w:jc w:val="center"/>
                    <w:rPr>
                      <w:ins w:id="24114" w:author="Philippe Hollanda - Oliveira Trust" w:date="2022-07-19T09:57:00Z"/>
                      <w:rFonts w:ascii="Arial" w:eastAsia="Times New Roman" w:hAnsi="Arial" w:cs="Arial"/>
                      <w:sz w:val="20"/>
                      <w:szCs w:val="20"/>
                      <w:lang w:eastAsia="pt-BR"/>
                    </w:rPr>
                  </w:pPr>
                  <w:ins w:id="24115" w:author="Philippe Hollanda - Oliveira Trust" w:date="2022-07-19T09:57:00Z">
                    <w:r w:rsidRPr="0016760B">
                      <w:rPr>
                        <w:rFonts w:ascii="Arial" w:eastAsia="Times New Roman" w:hAnsi="Arial" w:cs="Arial"/>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71376453" w14:textId="77777777" w:rsidR="0016760B" w:rsidRPr="0016760B" w:rsidRDefault="0016760B" w:rsidP="0016760B">
                  <w:pPr>
                    <w:autoSpaceDE/>
                    <w:autoSpaceDN/>
                    <w:adjustRightInd/>
                    <w:jc w:val="center"/>
                    <w:rPr>
                      <w:ins w:id="24116" w:author="Philippe Hollanda - Oliveira Trust" w:date="2022-07-19T09:57:00Z"/>
                      <w:rFonts w:ascii="Arial" w:eastAsia="Times New Roman" w:hAnsi="Arial" w:cs="Arial"/>
                      <w:sz w:val="20"/>
                      <w:szCs w:val="20"/>
                      <w:lang w:eastAsia="pt-BR"/>
                    </w:rPr>
                  </w:pPr>
                  <w:ins w:id="24117" w:author="Philippe Hollanda - Oliveira Trust" w:date="2022-07-19T09:57:00Z">
                    <w:r w:rsidRPr="0016760B">
                      <w:rPr>
                        <w:rFonts w:ascii="Arial" w:eastAsia="Times New Roman" w:hAnsi="Arial" w:cs="Arial"/>
                        <w:sz w:val="20"/>
                        <w:szCs w:val="20"/>
                        <w:lang w:eastAsia="pt-BR"/>
                      </w:rPr>
                      <w:t>23/09/2021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10B717" w14:textId="77777777" w:rsidR="0016760B" w:rsidRPr="0016760B" w:rsidRDefault="0016760B" w:rsidP="0016760B">
                  <w:pPr>
                    <w:autoSpaceDE/>
                    <w:autoSpaceDN/>
                    <w:adjustRightInd/>
                    <w:jc w:val="center"/>
                    <w:rPr>
                      <w:ins w:id="24118" w:author="Philippe Hollanda - Oliveira Trust" w:date="2022-07-19T09:57:00Z"/>
                      <w:rFonts w:ascii="Arial" w:eastAsia="Times New Roman" w:hAnsi="Arial" w:cs="Arial"/>
                      <w:sz w:val="20"/>
                      <w:szCs w:val="20"/>
                      <w:lang w:eastAsia="pt-BR"/>
                    </w:rPr>
                  </w:pPr>
                  <w:ins w:id="24119" w:author="Philippe Hollanda - Oliveira Trust" w:date="2022-07-19T09:57:00Z">
                    <w:r w:rsidRPr="0016760B">
                      <w:rPr>
                        <w:rFonts w:ascii="Arial" w:eastAsia="Times New Roman" w:hAnsi="Arial" w:cs="Arial"/>
                        <w:sz w:val="20"/>
                        <w:szCs w:val="20"/>
                        <w:lang w:eastAsia="pt-BR"/>
                      </w:rPr>
                      <w:t>R$ 1.020,00</w:t>
                    </w:r>
                  </w:ins>
                </w:p>
              </w:tc>
            </w:tr>
            <w:tr w:rsidR="0016760B" w:rsidRPr="0016760B" w14:paraId="20C84DC1" w14:textId="77777777" w:rsidTr="0016760B">
              <w:trPr>
                <w:trHeight w:val="1785"/>
                <w:ins w:id="241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31707E" w14:textId="77777777" w:rsidR="0016760B" w:rsidRPr="0016760B" w:rsidRDefault="0016760B" w:rsidP="0016760B">
                  <w:pPr>
                    <w:autoSpaceDE/>
                    <w:autoSpaceDN/>
                    <w:adjustRightInd/>
                    <w:jc w:val="center"/>
                    <w:rPr>
                      <w:ins w:id="24121" w:author="Philippe Hollanda - Oliveira Trust" w:date="2022-07-19T09:57:00Z"/>
                      <w:rFonts w:ascii="Arial" w:eastAsia="Times New Roman" w:hAnsi="Arial" w:cs="Arial"/>
                      <w:sz w:val="20"/>
                      <w:szCs w:val="20"/>
                      <w:lang w:eastAsia="pt-BR"/>
                    </w:rPr>
                  </w:pPr>
                  <w:ins w:id="24122" w:author="Philippe Hollanda - Oliveira Trust" w:date="2022-07-19T09:57:00Z">
                    <w:r w:rsidRPr="0016760B">
                      <w:rPr>
                        <w:rFonts w:ascii="Arial" w:eastAsia="Times New Roman" w:hAnsi="Arial" w:cs="Arial"/>
                        <w:sz w:val="20"/>
                        <w:szCs w:val="20"/>
                        <w:lang w:eastAsia="pt-BR"/>
                      </w:rPr>
                      <w:t>FITA ISOLANTE</w:t>
                    </w:r>
                  </w:ins>
                </w:p>
              </w:tc>
              <w:tc>
                <w:tcPr>
                  <w:tcW w:w="2324" w:type="dxa"/>
                  <w:tcBorders>
                    <w:top w:val="nil"/>
                    <w:left w:val="nil"/>
                    <w:bottom w:val="single" w:sz="4" w:space="0" w:color="auto"/>
                    <w:right w:val="single" w:sz="4" w:space="0" w:color="auto"/>
                  </w:tcBorders>
                  <w:shd w:val="clear" w:color="auto" w:fill="auto"/>
                  <w:noWrap/>
                  <w:vAlign w:val="center"/>
                  <w:hideMark/>
                </w:tcPr>
                <w:p w14:paraId="68B56923" w14:textId="77777777" w:rsidR="0016760B" w:rsidRPr="0016760B" w:rsidRDefault="0016760B" w:rsidP="0016760B">
                  <w:pPr>
                    <w:autoSpaceDE/>
                    <w:autoSpaceDN/>
                    <w:adjustRightInd/>
                    <w:jc w:val="center"/>
                    <w:rPr>
                      <w:ins w:id="24123" w:author="Philippe Hollanda - Oliveira Trust" w:date="2022-07-19T09:57:00Z"/>
                      <w:rFonts w:ascii="Arial" w:eastAsia="Times New Roman" w:hAnsi="Arial" w:cs="Arial"/>
                      <w:sz w:val="20"/>
                      <w:szCs w:val="20"/>
                      <w:lang w:eastAsia="pt-BR"/>
                    </w:rPr>
                  </w:pPr>
                  <w:ins w:id="24124" w:author="Philippe Hollanda - Oliveira Trust" w:date="2022-07-19T09:57:00Z">
                    <w:r w:rsidRPr="0016760B">
                      <w:rPr>
                        <w:rFonts w:ascii="Arial" w:eastAsia="Times New Roman" w:hAnsi="Arial" w:cs="Arial"/>
                        <w:sz w:val="20"/>
                        <w:szCs w:val="20"/>
                        <w:lang w:eastAsia="pt-BR"/>
                      </w:rPr>
                      <w:t>23/09/2021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8F5BFA" w14:textId="77777777" w:rsidR="0016760B" w:rsidRPr="0016760B" w:rsidRDefault="0016760B" w:rsidP="0016760B">
                  <w:pPr>
                    <w:autoSpaceDE/>
                    <w:autoSpaceDN/>
                    <w:adjustRightInd/>
                    <w:jc w:val="center"/>
                    <w:rPr>
                      <w:ins w:id="24125" w:author="Philippe Hollanda - Oliveira Trust" w:date="2022-07-19T09:57:00Z"/>
                      <w:rFonts w:ascii="Arial" w:eastAsia="Times New Roman" w:hAnsi="Arial" w:cs="Arial"/>
                      <w:sz w:val="20"/>
                      <w:szCs w:val="20"/>
                      <w:lang w:eastAsia="pt-BR"/>
                    </w:rPr>
                  </w:pPr>
                  <w:ins w:id="24126" w:author="Philippe Hollanda - Oliveira Trust" w:date="2022-07-19T09:57:00Z">
                    <w:r w:rsidRPr="0016760B">
                      <w:rPr>
                        <w:rFonts w:ascii="Arial" w:eastAsia="Times New Roman" w:hAnsi="Arial" w:cs="Arial"/>
                        <w:sz w:val="20"/>
                        <w:szCs w:val="20"/>
                        <w:lang w:eastAsia="pt-BR"/>
                      </w:rPr>
                      <w:t>R$ 70,00</w:t>
                    </w:r>
                  </w:ins>
                </w:p>
              </w:tc>
            </w:tr>
            <w:tr w:rsidR="0016760B" w:rsidRPr="0016760B" w14:paraId="73DE557A" w14:textId="77777777" w:rsidTr="0016760B">
              <w:trPr>
                <w:trHeight w:val="1785"/>
                <w:ins w:id="241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5BA6FA" w14:textId="77777777" w:rsidR="0016760B" w:rsidRPr="0016760B" w:rsidRDefault="0016760B" w:rsidP="0016760B">
                  <w:pPr>
                    <w:autoSpaceDE/>
                    <w:autoSpaceDN/>
                    <w:adjustRightInd/>
                    <w:jc w:val="center"/>
                    <w:rPr>
                      <w:ins w:id="24128" w:author="Philippe Hollanda - Oliveira Trust" w:date="2022-07-19T09:57:00Z"/>
                      <w:rFonts w:ascii="Arial" w:eastAsia="Times New Roman" w:hAnsi="Arial" w:cs="Arial"/>
                      <w:sz w:val="22"/>
                      <w:szCs w:val="22"/>
                      <w:lang w:eastAsia="pt-BR"/>
                    </w:rPr>
                  </w:pPr>
                  <w:ins w:id="24129" w:author="Philippe Hollanda - Oliveira Trust" w:date="2022-07-19T09:57:00Z">
                    <w:r w:rsidRPr="0016760B">
                      <w:rPr>
                        <w:rFonts w:ascii="Arial" w:eastAsia="Times New Roman" w:hAnsi="Arial" w:cs="Arial"/>
                        <w:sz w:val="22"/>
                        <w:szCs w:val="22"/>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A2191B3" w14:textId="77777777" w:rsidR="0016760B" w:rsidRPr="0016760B" w:rsidRDefault="0016760B" w:rsidP="0016760B">
                  <w:pPr>
                    <w:autoSpaceDE/>
                    <w:autoSpaceDN/>
                    <w:adjustRightInd/>
                    <w:jc w:val="center"/>
                    <w:rPr>
                      <w:ins w:id="24130" w:author="Philippe Hollanda - Oliveira Trust" w:date="2022-07-19T09:57:00Z"/>
                      <w:rFonts w:ascii="Arial" w:eastAsia="Times New Roman" w:hAnsi="Arial" w:cs="Arial"/>
                      <w:sz w:val="22"/>
                      <w:szCs w:val="22"/>
                      <w:lang w:eastAsia="pt-BR"/>
                    </w:rPr>
                  </w:pPr>
                  <w:ins w:id="24131" w:author="Philippe Hollanda - Oliveira Trust" w:date="2022-07-19T09:57:00Z">
                    <w:r w:rsidRPr="0016760B">
                      <w:rPr>
                        <w:rFonts w:ascii="Arial" w:eastAsia="Times New Roman" w:hAnsi="Arial" w:cs="Arial"/>
                        <w:sz w:val="22"/>
                        <w:szCs w:val="22"/>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DF4171" w14:textId="77777777" w:rsidR="0016760B" w:rsidRPr="0016760B" w:rsidRDefault="0016760B" w:rsidP="0016760B">
                  <w:pPr>
                    <w:autoSpaceDE/>
                    <w:autoSpaceDN/>
                    <w:adjustRightInd/>
                    <w:jc w:val="center"/>
                    <w:rPr>
                      <w:ins w:id="24132" w:author="Philippe Hollanda - Oliveira Trust" w:date="2022-07-19T09:57:00Z"/>
                      <w:rFonts w:ascii="Arial" w:eastAsia="Times New Roman" w:hAnsi="Arial" w:cs="Arial"/>
                      <w:sz w:val="22"/>
                      <w:szCs w:val="22"/>
                      <w:lang w:eastAsia="pt-BR"/>
                    </w:rPr>
                  </w:pPr>
                  <w:ins w:id="24133" w:author="Philippe Hollanda - Oliveira Trust" w:date="2022-07-19T09:57:00Z">
                    <w:r w:rsidRPr="0016760B">
                      <w:rPr>
                        <w:rFonts w:ascii="Arial" w:eastAsia="Times New Roman" w:hAnsi="Arial" w:cs="Arial"/>
                        <w:sz w:val="22"/>
                        <w:szCs w:val="22"/>
                        <w:lang w:eastAsia="pt-BR"/>
                      </w:rPr>
                      <w:t>R$ 1.150,38</w:t>
                    </w:r>
                  </w:ins>
                </w:p>
              </w:tc>
            </w:tr>
            <w:tr w:rsidR="0016760B" w:rsidRPr="0016760B" w14:paraId="051265EC" w14:textId="77777777" w:rsidTr="0016760B">
              <w:trPr>
                <w:trHeight w:val="1785"/>
                <w:ins w:id="24134" w:author="Philippe Hollanda - Oliveira Trust" w:date="2022-07-19T09:57:00Z"/>
              </w:trPr>
              <w:tc>
                <w:tcPr>
                  <w:tcW w:w="3851" w:type="dxa"/>
                  <w:tcBorders>
                    <w:top w:val="nil"/>
                    <w:left w:val="nil"/>
                    <w:bottom w:val="nil"/>
                    <w:right w:val="single" w:sz="4" w:space="0" w:color="auto"/>
                  </w:tcBorders>
                  <w:shd w:val="clear" w:color="auto" w:fill="auto"/>
                  <w:vAlign w:val="center"/>
                  <w:hideMark/>
                </w:tcPr>
                <w:p w14:paraId="338229D3" w14:textId="77777777" w:rsidR="0016760B" w:rsidRPr="0016760B" w:rsidRDefault="0016760B" w:rsidP="0016760B">
                  <w:pPr>
                    <w:autoSpaceDE/>
                    <w:autoSpaceDN/>
                    <w:adjustRightInd/>
                    <w:jc w:val="center"/>
                    <w:rPr>
                      <w:ins w:id="24135" w:author="Philippe Hollanda - Oliveira Trust" w:date="2022-07-19T09:57:00Z"/>
                      <w:rFonts w:ascii="Arial" w:eastAsia="Times New Roman" w:hAnsi="Arial" w:cs="Arial"/>
                      <w:sz w:val="20"/>
                      <w:szCs w:val="20"/>
                      <w:lang w:eastAsia="pt-BR"/>
                    </w:rPr>
                  </w:pPr>
                  <w:ins w:id="24136"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38B4AE9" w14:textId="77777777" w:rsidR="0016760B" w:rsidRPr="0016760B" w:rsidRDefault="0016760B" w:rsidP="0016760B">
                  <w:pPr>
                    <w:autoSpaceDE/>
                    <w:autoSpaceDN/>
                    <w:adjustRightInd/>
                    <w:jc w:val="center"/>
                    <w:rPr>
                      <w:ins w:id="24137" w:author="Philippe Hollanda - Oliveira Trust" w:date="2022-07-19T09:57:00Z"/>
                      <w:rFonts w:ascii="Arial" w:eastAsia="Times New Roman" w:hAnsi="Arial" w:cs="Arial"/>
                      <w:sz w:val="20"/>
                      <w:szCs w:val="20"/>
                      <w:lang w:eastAsia="pt-BR"/>
                    </w:rPr>
                  </w:pPr>
                  <w:ins w:id="24138" w:author="Philippe Hollanda - Oliveira Trust" w:date="2022-07-19T09:57:00Z">
                    <w:r w:rsidRPr="0016760B">
                      <w:rPr>
                        <w:rFonts w:ascii="Arial" w:eastAsia="Times New Roman" w:hAnsi="Arial" w:cs="Arial"/>
                        <w:sz w:val="20"/>
                        <w:szCs w:val="20"/>
                        <w:lang w:eastAsia="pt-BR"/>
                      </w:rPr>
                      <w:t>23/09/2021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C59C85" w14:textId="77777777" w:rsidR="0016760B" w:rsidRPr="0016760B" w:rsidRDefault="0016760B" w:rsidP="0016760B">
                  <w:pPr>
                    <w:autoSpaceDE/>
                    <w:autoSpaceDN/>
                    <w:adjustRightInd/>
                    <w:jc w:val="center"/>
                    <w:rPr>
                      <w:ins w:id="24139" w:author="Philippe Hollanda - Oliveira Trust" w:date="2022-07-19T09:57:00Z"/>
                      <w:rFonts w:ascii="Arial" w:eastAsia="Times New Roman" w:hAnsi="Arial" w:cs="Arial"/>
                      <w:sz w:val="20"/>
                      <w:szCs w:val="20"/>
                      <w:lang w:eastAsia="pt-BR"/>
                    </w:rPr>
                  </w:pPr>
                  <w:ins w:id="24140" w:author="Philippe Hollanda - Oliveira Trust" w:date="2022-07-19T09:57:00Z">
                    <w:r w:rsidRPr="0016760B">
                      <w:rPr>
                        <w:rFonts w:ascii="Arial" w:eastAsia="Times New Roman" w:hAnsi="Arial" w:cs="Arial"/>
                        <w:sz w:val="20"/>
                        <w:szCs w:val="20"/>
                        <w:lang w:eastAsia="pt-BR"/>
                      </w:rPr>
                      <w:t>R$ 872,50</w:t>
                    </w:r>
                  </w:ins>
                </w:p>
              </w:tc>
            </w:tr>
            <w:tr w:rsidR="0016760B" w:rsidRPr="0016760B" w14:paraId="1EC1633F" w14:textId="77777777" w:rsidTr="0016760B">
              <w:trPr>
                <w:trHeight w:val="1785"/>
                <w:ins w:id="24141" w:author="Philippe Hollanda - Oliveira Trust" w:date="2022-07-19T09:57:00Z"/>
              </w:trPr>
              <w:tc>
                <w:tcPr>
                  <w:tcW w:w="3851" w:type="dxa"/>
                  <w:tcBorders>
                    <w:top w:val="single" w:sz="4" w:space="0" w:color="auto"/>
                    <w:left w:val="nil"/>
                    <w:bottom w:val="nil"/>
                    <w:right w:val="single" w:sz="4" w:space="0" w:color="auto"/>
                  </w:tcBorders>
                  <w:shd w:val="clear" w:color="auto" w:fill="auto"/>
                  <w:vAlign w:val="center"/>
                  <w:hideMark/>
                </w:tcPr>
                <w:p w14:paraId="2DDCCCC7" w14:textId="77777777" w:rsidR="0016760B" w:rsidRPr="0016760B" w:rsidRDefault="0016760B" w:rsidP="0016760B">
                  <w:pPr>
                    <w:autoSpaceDE/>
                    <w:autoSpaceDN/>
                    <w:adjustRightInd/>
                    <w:jc w:val="center"/>
                    <w:rPr>
                      <w:ins w:id="24142" w:author="Philippe Hollanda - Oliveira Trust" w:date="2022-07-19T09:57:00Z"/>
                      <w:rFonts w:ascii="Arial" w:eastAsia="Times New Roman" w:hAnsi="Arial" w:cs="Arial"/>
                      <w:sz w:val="20"/>
                      <w:szCs w:val="20"/>
                      <w:lang w:eastAsia="pt-BR"/>
                    </w:rPr>
                  </w:pPr>
                  <w:ins w:id="24143" w:author="Philippe Hollanda - Oliveira Trust" w:date="2022-07-19T09:57:00Z">
                    <w:r w:rsidRPr="0016760B">
                      <w:rPr>
                        <w:rFonts w:ascii="Arial" w:eastAsia="Times New Roman" w:hAnsi="Arial" w:cs="Arial"/>
                        <w:sz w:val="20"/>
                        <w:szCs w:val="20"/>
                        <w:lang w:eastAsia="pt-BR"/>
                      </w:rPr>
                      <w:lastRenderedPageBreak/>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AA8B10F" w14:textId="77777777" w:rsidR="0016760B" w:rsidRPr="0016760B" w:rsidRDefault="0016760B" w:rsidP="0016760B">
                  <w:pPr>
                    <w:autoSpaceDE/>
                    <w:autoSpaceDN/>
                    <w:adjustRightInd/>
                    <w:jc w:val="center"/>
                    <w:rPr>
                      <w:ins w:id="24144" w:author="Philippe Hollanda - Oliveira Trust" w:date="2022-07-19T09:57:00Z"/>
                      <w:rFonts w:ascii="Arial" w:eastAsia="Times New Roman" w:hAnsi="Arial" w:cs="Arial"/>
                      <w:sz w:val="20"/>
                      <w:szCs w:val="20"/>
                      <w:lang w:eastAsia="pt-BR"/>
                    </w:rPr>
                  </w:pPr>
                  <w:ins w:id="24145" w:author="Philippe Hollanda - Oliveira Trust" w:date="2022-07-19T09:57:00Z">
                    <w:r w:rsidRPr="0016760B">
                      <w:rPr>
                        <w:rFonts w:ascii="Arial" w:eastAsia="Times New Roman" w:hAnsi="Arial" w:cs="Arial"/>
                        <w:sz w:val="20"/>
                        <w:szCs w:val="20"/>
                        <w:lang w:eastAsia="pt-BR"/>
                      </w:rPr>
                      <w:t>23/09/2021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9D39DC" w14:textId="77777777" w:rsidR="0016760B" w:rsidRPr="0016760B" w:rsidRDefault="0016760B" w:rsidP="0016760B">
                  <w:pPr>
                    <w:autoSpaceDE/>
                    <w:autoSpaceDN/>
                    <w:adjustRightInd/>
                    <w:jc w:val="center"/>
                    <w:rPr>
                      <w:ins w:id="24146" w:author="Philippe Hollanda - Oliveira Trust" w:date="2022-07-19T09:57:00Z"/>
                      <w:rFonts w:ascii="Arial" w:eastAsia="Times New Roman" w:hAnsi="Arial" w:cs="Arial"/>
                      <w:sz w:val="20"/>
                      <w:szCs w:val="20"/>
                      <w:lang w:eastAsia="pt-BR"/>
                    </w:rPr>
                  </w:pPr>
                  <w:ins w:id="24147" w:author="Philippe Hollanda - Oliveira Trust" w:date="2022-07-19T09:57:00Z">
                    <w:r w:rsidRPr="0016760B">
                      <w:rPr>
                        <w:rFonts w:ascii="Arial" w:eastAsia="Times New Roman" w:hAnsi="Arial" w:cs="Arial"/>
                        <w:sz w:val="20"/>
                        <w:szCs w:val="20"/>
                        <w:lang w:eastAsia="pt-BR"/>
                      </w:rPr>
                      <w:t>R$ 1.283,60</w:t>
                    </w:r>
                  </w:ins>
                </w:p>
              </w:tc>
            </w:tr>
            <w:tr w:rsidR="0016760B" w:rsidRPr="0016760B" w14:paraId="559FE3DD" w14:textId="77777777" w:rsidTr="0016760B">
              <w:trPr>
                <w:trHeight w:val="1785"/>
                <w:ins w:id="24148" w:author="Philippe Hollanda - Oliveira Trust" w:date="2022-07-19T09:57:00Z"/>
              </w:trPr>
              <w:tc>
                <w:tcPr>
                  <w:tcW w:w="3851" w:type="dxa"/>
                  <w:tcBorders>
                    <w:top w:val="single" w:sz="4" w:space="0" w:color="auto"/>
                    <w:left w:val="nil"/>
                    <w:bottom w:val="nil"/>
                    <w:right w:val="single" w:sz="4" w:space="0" w:color="auto"/>
                  </w:tcBorders>
                  <w:shd w:val="clear" w:color="auto" w:fill="auto"/>
                  <w:vAlign w:val="center"/>
                  <w:hideMark/>
                </w:tcPr>
                <w:p w14:paraId="7C0935CF" w14:textId="77777777" w:rsidR="0016760B" w:rsidRPr="0016760B" w:rsidRDefault="0016760B" w:rsidP="0016760B">
                  <w:pPr>
                    <w:autoSpaceDE/>
                    <w:autoSpaceDN/>
                    <w:adjustRightInd/>
                    <w:jc w:val="center"/>
                    <w:rPr>
                      <w:ins w:id="24149" w:author="Philippe Hollanda - Oliveira Trust" w:date="2022-07-19T09:57:00Z"/>
                      <w:rFonts w:ascii="Arial" w:eastAsia="Times New Roman" w:hAnsi="Arial" w:cs="Arial"/>
                      <w:sz w:val="20"/>
                      <w:szCs w:val="20"/>
                      <w:lang w:eastAsia="pt-BR"/>
                    </w:rPr>
                  </w:pPr>
                  <w:ins w:id="24150"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86242CF" w14:textId="77777777" w:rsidR="0016760B" w:rsidRPr="0016760B" w:rsidRDefault="0016760B" w:rsidP="0016760B">
                  <w:pPr>
                    <w:autoSpaceDE/>
                    <w:autoSpaceDN/>
                    <w:adjustRightInd/>
                    <w:jc w:val="center"/>
                    <w:rPr>
                      <w:ins w:id="24151" w:author="Philippe Hollanda - Oliveira Trust" w:date="2022-07-19T09:57:00Z"/>
                      <w:rFonts w:ascii="Arial" w:eastAsia="Times New Roman" w:hAnsi="Arial" w:cs="Arial"/>
                      <w:sz w:val="20"/>
                      <w:szCs w:val="20"/>
                      <w:lang w:eastAsia="pt-BR"/>
                    </w:rPr>
                  </w:pPr>
                  <w:ins w:id="24152" w:author="Philippe Hollanda - Oliveira Trust" w:date="2022-07-19T09:57:00Z">
                    <w:r w:rsidRPr="0016760B">
                      <w:rPr>
                        <w:rFonts w:ascii="Arial" w:eastAsia="Times New Roman" w:hAnsi="Arial" w:cs="Arial"/>
                        <w:sz w:val="20"/>
                        <w:szCs w:val="20"/>
                        <w:lang w:eastAsia="pt-BR"/>
                      </w:rPr>
                      <w:t>22/09/2021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A9B55F" w14:textId="77777777" w:rsidR="0016760B" w:rsidRPr="0016760B" w:rsidRDefault="0016760B" w:rsidP="0016760B">
                  <w:pPr>
                    <w:autoSpaceDE/>
                    <w:autoSpaceDN/>
                    <w:adjustRightInd/>
                    <w:jc w:val="center"/>
                    <w:rPr>
                      <w:ins w:id="24153" w:author="Philippe Hollanda - Oliveira Trust" w:date="2022-07-19T09:57:00Z"/>
                      <w:rFonts w:ascii="Arial" w:eastAsia="Times New Roman" w:hAnsi="Arial" w:cs="Arial"/>
                      <w:sz w:val="20"/>
                      <w:szCs w:val="20"/>
                      <w:lang w:eastAsia="pt-BR"/>
                    </w:rPr>
                  </w:pPr>
                  <w:ins w:id="24154" w:author="Philippe Hollanda - Oliveira Trust" w:date="2022-07-19T09:57:00Z">
                    <w:r w:rsidRPr="0016760B">
                      <w:rPr>
                        <w:rFonts w:ascii="Arial" w:eastAsia="Times New Roman" w:hAnsi="Arial" w:cs="Arial"/>
                        <w:sz w:val="20"/>
                        <w:szCs w:val="20"/>
                        <w:lang w:eastAsia="pt-BR"/>
                      </w:rPr>
                      <w:t>R$ 125,04</w:t>
                    </w:r>
                  </w:ins>
                </w:p>
              </w:tc>
            </w:tr>
            <w:tr w:rsidR="0016760B" w:rsidRPr="0016760B" w14:paraId="32A4D3DF" w14:textId="77777777" w:rsidTr="0016760B">
              <w:trPr>
                <w:trHeight w:val="1785"/>
                <w:ins w:id="24155" w:author="Philippe Hollanda - Oliveira Trust" w:date="2022-07-19T09:57:00Z"/>
              </w:trPr>
              <w:tc>
                <w:tcPr>
                  <w:tcW w:w="3851" w:type="dxa"/>
                  <w:tcBorders>
                    <w:top w:val="single" w:sz="4" w:space="0" w:color="auto"/>
                    <w:left w:val="nil"/>
                    <w:bottom w:val="single" w:sz="4" w:space="0" w:color="auto"/>
                    <w:right w:val="single" w:sz="4" w:space="0" w:color="auto"/>
                  </w:tcBorders>
                  <w:shd w:val="clear" w:color="auto" w:fill="auto"/>
                  <w:vAlign w:val="center"/>
                  <w:hideMark/>
                </w:tcPr>
                <w:p w14:paraId="71F573C4" w14:textId="77777777" w:rsidR="0016760B" w:rsidRPr="0016760B" w:rsidRDefault="0016760B" w:rsidP="0016760B">
                  <w:pPr>
                    <w:autoSpaceDE/>
                    <w:autoSpaceDN/>
                    <w:adjustRightInd/>
                    <w:jc w:val="center"/>
                    <w:rPr>
                      <w:ins w:id="24156" w:author="Philippe Hollanda - Oliveira Trust" w:date="2022-07-19T09:57:00Z"/>
                      <w:rFonts w:ascii="Arial" w:eastAsia="Times New Roman" w:hAnsi="Arial" w:cs="Arial"/>
                      <w:sz w:val="20"/>
                      <w:szCs w:val="20"/>
                      <w:lang w:eastAsia="pt-BR"/>
                    </w:rPr>
                  </w:pPr>
                  <w:ins w:id="24157" w:author="Philippe Hollanda - Oliveira Trust" w:date="2022-07-19T09:57:00Z">
                    <w:r w:rsidRPr="0016760B">
                      <w:rPr>
                        <w:rFonts w:ascii="Arial" w:eastAsia="Times New Roman" w:hAnsi="Arial" w:cs="Arial"/>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70672847" w14:textId="77777777" w:rsidR="0016760B" w:rsidRPr="0016760B" w:rsidRDefault="0016760B" w:rsidP="0016760B">
                  <w:pPr>
                    <w:autoSpaceDE/>
                    <w:autoSpaceDN/>
                    <w:adjustRightInd/>
                    <w:jc w:val="center"/>
                    <w:rPr>
                      <w:ins w:id="24158" w:author="Philippe Hollanda - Oliveira Trust" w:date="2022-07-19T09:57:00Z"/>
                      <w:rFonts w:ascii="Arial" w:eastAsia="Times New Roman" w:hAnsi="Arial" w:cs="Arial"/>
                      <w:sz w:val="20"/>
                      <w:szCs w:val="20"/>
                      <w:lang w:eastAsia="pt-BR"/>
                    </w:rPr>
                  </w:pPr>
                  <w:ins w:id="24159" w:author="Philippe Hollanda - Oliveira Trust" w:date="2022-07-19T09:57:00Z">
                    <w:r w:rsidRPr="0016760B">
                      <w:rPr>
                        <w:rFonts w:ascii="Arial" w:eastAsia="Times New Roman" w:hAnsi="Arial" w:cs="Arial"/>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811238" w14:textId="77777777" w:rsidR="0016760B" w:rsidRPr="0016760B" w:rsidRDefault="0016760B" w:rsidP="0016760B">
                  <w:pPr>
                    <w:autoSpaceDE/>
                    <w:autoSpaceDN/>
                    <w:adjustRightInd/>
                    <w:jc w:val="center"/>
                    <w:rPr>
                      <w:ins w:id="24160" w:author="Philippe Hollanda - Oliveira Trust" w:date="2022-07-19T09:57:00Z"/>
                      <w:rFonts w:ascii="Arial" w:eastAsia="Times New Roman" w:hAnsi="Arial" w:cs="Arial"/>
                      <w:sz w:val="20"/>
                      <w:szCs w:val="20"/>
                      <w:lang w:eastAsia="pt-BR"/>
                    </w:rPr>
                  </w:pPr>
                  <w:ins w:id="24161" w:author="Philippe Hollanda - Oliveira Trust" w:date="2022-07-19T09:57:00Z">
                    <w:r w:rsidRPr="0016760B">
                      <w:rPr>
                        <w:rFonts w:ascii="Arial" w:eastAsia="Times New Roman" w:hAnsi="Arial" w:cs="Arial"/>
                        <w:sz w:val="20"/>
                        <w:szCs w:val="20"/>
                        <w:lang w:eastAsia="pt-BR"/>
                      </w:rPr>
                      <w:t>R$ 2.590,00</w:t>
                    </w:r>
                  </w:ins>
                </w:p>
              </w:tc>
            </w:tr>
            <w:tr w:rsidR="0016760B" w:rsidRPr="0016760B" w14:paraId="54CCC381" w14:textId="77777777" w:rsidTr="0016760B">
              <w:trPr>
                <w:trHeight w:val="1785"/>
                <w:ins w:id="2416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860F091" w14:textId="77777777" w:rsidR="0016760B" w:rsidRPr="0016760B" w:rsidRDefault="0016760B" w:rsidP="0016760B">
                  <w:pPr>
                    <w:autoSpaceDE/>
                    <w:autoSpaceDN/>
                    <w:adjustRightInd/>
                    <w:jc w:val="center"/>
                    <w:rPr>
                      <w:ins w:id="24163" w:author="Philippe Hollanda - Oliveira Trust" w:date="2022-07-19T09:57:00Z"/>
                      <w:rFonts w:ascii="Arial" w:eastAsia="Times New Roman" w:hAnsi="Arial" w:cs="Arial"/>
                      <w:sz w:val="20"/>
                      <w:szCs w:val="20"/>
                      <w:lang w:eastAsia="pt-BR"/>
                    </w:rPr>
                  </w:pPr>
                  <w:ins w:id="24164" w:author="Philippe Hollanda - Oliveira Trust" w:date="2022-07-19T09:57:00Z">
                    <w:r w:rsidRPr="0016760B">
                      <w:rPr>
                        <w:rFonts w:ascii="Arial" w:eastAsia="Times New Roman" w:hAnsi="Arial" w:cs="Arial"/>
                        <w:sz w:val="20"/>
                        <w:szCs w:val="20"/>
                        <w:lang w:eastAsia="pt-BR"/>
                      </w:rPr>
                      <w:t>CANTONEIRA</w:t>
                    </w:r>
                  </w:ins>
                </w:p>
              </w:tc>
              <w:tc>
                <w:tcPr>
                  <w:tcW w:w="2324" w:type="dxa"/>
                  <w:tcBorders>
                    <w:top w:val="nil"/>
                    <w:left w:val="nil"/>
                    <w:bottom w:val="single" w:sz="4" w:space="0" w:color="auto"/>
                    <w:right w:val="single" w:sz="4" w:space="0" w:color="auto"/>
                  </w:tcBorders>
                  <w:shd w:val="clear" w:color="auto" w:fill="auto"/>
                  <w:noWrap/>
                  <w:vAlign w:val="center"/>
                  <w:hideMark/>
                </w:tcPr>
                <w:p w14:paraId="39F9F3B8" w14:textId="77777777" w:rsidR="0016760B" w:rsidRPr="0016760B" w:rsidRDefault="0016760B" w:rsidP="0016760B">
                  <w:pPr>
                    <w:autoSpaceDE/>
                    <w:autoSpaceDN/>
                    <w:adjustRightInd/>
                    <w:jc w:val="center"/>
                    <w:rPr>
                      <w:ins w:id="24165" w:author="Philippe Hollanda - Oliveira Trust" w:date="2022-07-19T09:57:00Z"/>
                      <w:rFonts w:ascii="Arial" w:eastAsia="Times New Roman" w:hAnsi="Arial" w:cs="Arial"/>
                      <w:sz w:val="20"/>
                      <w:szCs w:val="20"/>
                      <w:lang w:eastAsia="pt-BR"/>
                    </w:rPr>
                  </w:pPr>
                  <w:ins w:id="24166" w:author="Philippe Hollanda - Oliveira Trust" w:date="2022-07-19T09:57:00Z">
                    <w:r w:rsidRPr="0016760B">
                      <w:rPr>
                        <w:rFonts w:ascii="Arial" w:eastAsia="Times New Roman" w:hAnsi="Arial" w:cs="Arial"/>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07BC3A" w14:textId="77777777" w:rsidR="0016760B" w:rsidRPr="0016760B" w:rsidRDefault="0016760B" w:rsidP="0016760B">
                  <w:pPr>
                    <w:autoSpaceDE/>
                    <w:autoSpaceDN/>
                    <w:adjustRightInd/>
                    <w:jc w:val="center"/>
                    <w:rPr>
                      <w:ins w:id="24167" w:author="Philippe Hollanda - Oliveira Trust" w:date="2022-07-19T09:57:00Z"/>
                      <w:rFonts w:ascii="Arial" w:eastAsia="Times New Roman" w:hAnsi="Arial" w:cs="Arial"/>
                      <w:sz w:val="20"/>
                      <w:szCs w:val="20"/>
                      <w:lang w:eastAsia="pt-BR"/>
                    </w:rPr>
                  </w:pPr>
                  <w:ins w:id="24168" w:author="Philippe Hollanda - Oliveira Trust" w:date="2022-07-19T09:57:00Z">
                    <w:r w:rsidRPr="0016760B">
                      <w:rPr>
                        <w:rFonts w:ascii="Arial" w:eastAsia="Times New Roman" w:hAnsi="Arial" w:cs="Arial"/>
                        <w:sz w:val="20"/>
                        <w:szCs w:val="20"/>
                        <w:lang w:eastAsia="pt-BR"/>
                      </w:rPr>
                      <w:t>R$ 191,66</w:t>
                    </w:r>
                  </w:ins>
                </w:p>
              </w:tc>
            </w:tr>
            <w:tr w:rsidR="0016760B" w:rsidRPr="0016760B" w14:paraId="3AED9D6D" w14:textId="77777777" w:rsidTr="0016760B">
              <w:trPr>
                <w:trHeight w:val="1785"/>
                <w:ins w:id="2416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E74FBD0" w14:textId="77777777" w:rsidR="0016760B" w:rsidRPr="0016760B" w:rsidRDefault="0016760B" w:rsidP="0016760B">
                  <w:pPr>
                    <w:autoSpaceDE/>
                    <w:autoSpaceDN/>
                    <w:adjustRightInd/>
                    <w:rPr>
                      <w:ins w:id="24170"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8ED2D21" w14:textId="77777777" w:rsidR="0016760B" w:rsidRPr="0016760B" w:rsidRDefault="0016760B" w:rsidP="0016760B">
                  <w:pPr>
                    <w:autoSpaceDE/>
                    <w:autoSpaceDN/>
                    <w:adjustRightInd/>
                    <w:jc w:val="center"/>
                    <w:rPr>
                      <w:ins w:id="24171" w:author="Philippe Hollanda - Oliveira Trust" w:date="2022-07-19T09:57:00Z"/>
                      <w:rFonts w:ascii="Arial" w:eastAsia="Times New Roman" w:hAnsi="Arial" w:cs="Arial"/>
                      <w:sz w:val="20"/>
                      <w:szCs w:val="20"/>
                      <w:lang w:eastAsia="pt-BR"/>
                    </w:rPr>
                  </w:pPr>
                  <w:ins w:id="24172" w:author="Philippe Hollanda - Oliveira Trust" w:date="2022-07-19T09:57:00Z">
                    <w:r w:rsidRPr="0016760B">
                      <w:rPr>
                        <w:rFonts w:ascii="Arial" w:eastAsia="Times New Roman" w:hAnsi="Arial" w:cs="Arial"/>
                        <w:sz w:val="20"/>
                        <w:szCs w:val="20"/>
                        <w:lang w:eastAsia="pt-BR"/>
                      </w:rPr>
                      <w:t>17/09/2021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E951A3" w14:textId="77777777" w:rsidR="0016760B" w:rsidRPr="0016760B" w:rsidRDefault="0016760B" w:rsidP="0016760B">
                  <w:pPr>
                    <w:autoSpaceDE/>
                    <w:autoSpaceDN/>
                    <w:adjustRightInd/>
                    <w:jc w:val="center"/>
                    <w:rPr>
                      <w:ins w:id="24173" w:author="Philippe Hollanda - Oliveira Trust" w:date="2022-07-19T09:57:00Z"/>
                      <w:rFonts w:ascii="Arial" w:eastAsia="Times New Roman" w:hAnsi="Arial" w:cs="Arial"/>
                      <w:sz w:val="20"/>
                      <w:szCs w:val="20"/>
                      <w:lang w:eastAsia="pt-BR"/>
                    </w:rPr>
                  </w:pPr>
                  <w:ins w:id="24174" w:author="Philippe Hollanda - Oliveira Trust" w:date="2022-07-19T09:57:00Z">
                    <w:r w:rsidRPr="0016760B">
                      <w:rPr>
                        <w:rFonts w:ascii="Arial" w:eastAsia="Times New Roman" w:hAnsi="Arial" w:cs="Arial"/>
                        <w:sz w:val="20"/>
                        <w:szCs w:val="20"/>
                        <w:lang w:eastAsia="pt-BR"/>
                      </w:rPr>
                      <w:t>R$ 191,67</w:t>
                    </w:r>
                  </w:ins>
                </w:p>
              </w:tc>
            </w:tr>
            <w:tr w:rsidR="0016760B" w:rsidRPr="0016760B" w14:paraId="66D7DEB0" w14:textId="77777777" w:rsidTr="0016760B">
              <w:trPr>
                <w:trHeight w:val="1785"/>
                <w:ins w:id="2417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8BD35D0" w14:textId="77777777" w:rsidR="0016760B" w:rsidRPr="0016760B" w:rsidRDefault="0016760B" w:rsidP="0016760B">
                  <w:pPr>
                    <w:autoSpaceDE/>
                    <w:autoSpaceDN/>
                    <w:adjustRightInd/>
                    <w:rPr>
                      <w:ins w:id="24176"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DC656E3" w14:textId="77777777" w:rsidR="0016760B" w:rsidRPr="0016760B" w:rsidRDefault="0016760B" w:rsidP="0016760B">
                  <w:pPr>
                    <w:autoSpaceDE/>
                    <w:autoSpaceDN/>
                    <w:adjustRightInd/>
                    <w:jc w:val="center"/>
                    <w:rPr>
                      <w:ins w:id="24177" w:author="Philippe Hollanda - Oliveira Trust" w:date="2022-07-19T09:57:00Z"/>
                      <w:rFonts w:ascii="Arial" w:eastAsia="Times New Roman" w:hAnsi="Arial" w:cs="Arial"/>
                      <w:sz w:val="20"/>
                      <w:szCs w:val="20"/>
                      <w:lang w:eastAsia="pt-BR"/>
                    </w:rPr>
                  </w:pPr>
                  <w:ins w:id="24178" w:author="Philippe Hollanda - Oliveira Trust" w:date="2022-07-19T09:57:00Z">
                    <w:r w:rsidRPr="0016760B">
                      <w:rPr>
                        <w:rFonts w:ascii="Arial" w:eastAsia="Times New Roman" w:hAnsi="Arial" w:cs="Arial"/>
                        <w:sz w:val="20"/>
                        <w:szCs w:val="20"/>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0012A3" w14:textId="77777777" w:rsidR="0016760B" w:rsidRPr="0016760B" w:rsidRDefault="0016760B" w:rsidP="0016760B">
                  <w:pPr>
                    <w:autoSpaceDE/>
                    <w:autoSpaceDN/>
                    <w:adjustRightInd/>
                    <w:jc w:val="center"/>
                    <w:rPr>
                      <w:ins w:id="24179" w:author="Philippe Hollanda - Oliveira Trust" w:date="2022-07-19T09:57:00Z"/>
                      <w:rFonts w:ascii="Arial" w:eastAsia="Times New Roman" w:hAnsi="Arial" w:cs="Arial"/>
                      <w:sz w:val="20"/>
                      <w:szCs w:val="20"/>
                      <w:lang w:eastAsia="pt-BR"/>
                    </w:rPr>
                  </w:pPr>
                  <w:ins w:id="24180" w:author="Philippe Hollanda - Oliveira Trust" w:date="2022-07-19T09:57:00Z">
                    <w:r w:rsidRPr="0016760B">
                      <w:rPr>
                        <w:rFonts w:ascii="Arial" w:eastAsia="Times New Roman" w:hAnsi="Arial" w:cs="Arial"/>
                        <w:sz w:val="20"/>
                        <w:szCs w:val="20"/>
                        <w:lang w:eastAsia="pt-BR"/>
                      </w:rPr>
                      <w:t>R$ 191,67</w:t>
                    </w:r>
                  </w:ins>
                </w:p>
              </w:tc>
            </w:tr>
            <w:tr w:rsidR="0016760B" w:rsidRPr="0016760B" w14:paraId="1ABBD14A" w14:textId="77777777" w:rsidTr="0016760B">
              <w:trPr>
                <w:trHeight w:val="1785"/>
                <w:ins w:id="241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870039" w14:textId="77777777" w:rsidR="0016760B" w:rsidRPr="0016760B" w:rsidRDefault="0016760B" w:rsidP="0016760B">
                  <w:pPr>
                    <w:autoSpaceDE/>
                    <w:autoSpaceDN/>
                    <w:adjustRightInd/>
                    <w:jc w:val="center"/>
                    <w:rPr>
                      <w:ins w:id="24182" w:author="Philippe Hollanda - Oliveira Trust" w:date="2022-07-19T09:57:00Z"/>
                      <w:rFonts w:ascii="Arial" w:eastAsia="Times New Roman" w:hAnsi="Arial" w:cs="Arial"/>
                      <w:sz w:val="20"/>
                      <w:szCs w:val="20"/>
                      <w:lang w:eastAsia="pt-BR"/>
                    </w:rPr>
                  </w:pPr>
                  <w:ins w:id="24183" w:author="Philippe Hollanda - Oliveira Trust" w:date="2022-07-19T09:57:00Z">
                    <w:r w:rsidRPr="0016760B">
                      <w:rPr>
                        <w:rFonts w:ascii="Arial" w:eastAsia="Times New Roman" w:hAnsi="Arial" w:cs="Arial"/>
                        <w:sz w:val="20"/>
                        <w:szCs w:val="20"/>
                        <w:lang w:eastAsia="pt-BR"/>
                      </w:rPr>
                      <w:t>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10204EF8" w14:textId="77777777" w:rsidR="0016760B" w:rsidRPr="0016760B" w:rsidRDefault="0016760B" w:rsidP="0016760B">
                  <w:pPr>
                    <w:autoSpaceDE/>
                    <w:autoSpaceDN/>
                    <w:adjustRightInd/>
                    <w:jc w:val="center"/>
                    <w:rPr>
                      <w:ins w:id="24184" w:author="Philippe Hollanda - Oliveira Trust" w:date="2022-07-19T09:57:00Z"/>
                      <w:rFonts w:ascii="Arial" w:eastAsia="Times New Roman" w:hAnsi="Arial" w:cs="Arial"/>
                      <w:sz w:val="20"/>
                      <w:szCs w:val="20"/>
                      <w:lang w:eastAsia="pt-BR"/>
                    </w:rPr>
                  </w:pPr>
                  <w:ins w:id="24185" w:author="Philippe Hollanda - Oliveira Trust" w:date="2022-07-19T09:57:00Z">
                    <w:r w:rsidRPr="0016760B">
                      <w:rPr>
                        <w:rFonts w:ascii="Arial" w:eastAsia="Times New Roman" w:hAnsi="Arial" w:cs="Arial"/>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8245C8" w14:textId="77777777" w:rsidR="0016760B" w:rsidRPr="0016760B" w:rsidRDefault="0016760B" w:rsidP="0016760B">
                  <w:pPr>
                    <w:autoSpaceDE/>
                    <w:autoSpaceDN/>
                    <w:adjustRightInd/>
                    <w:jc w:val="center"/>
                    <w:rPr>
                      <w:ins w:id="24186" w:author="Philippe Hollanda - Oliveira Trust" w:date="2022-07-19T09:57:00Z"/>
                      <w:rFonts w:ascii="Arial" w:eastAsia="Times New Roman" w:hAnsi="Arial" w:cs="Arial"/>
                      <w:sz w:val="20"/>
                      <w:szCs w:val="20"/>
                      <w:lang w:eastAsia="pt-BR"/>
                    </w:rPr>
                  </w:pPr>
                  <w:ins w:id="24187" w:author="Philippe Hollanda - Oliveira Trust" w:date="2022-07-19T09:57:00Z">
                    <w:r w:rsidRPr="0016760B">
                      <w:rPr>
                        <w:rFonts w:ascii="Arial" w:eastAsia="Times New Roman" w:hAnsi="Arial" w:cs="Arial"/>
                        <w:sz w:val="20"/>
                        <w:szCs w:val="20"/>
                        <w:lang w:eastAsia="pt-BR"/>
                      </w:rPr>
                      <w:t>R$ 3.520,00</w:t>
                    </w:r>
                  </w:ins>
                </w:p>
              </w:tc>
            </w:tr>
            <w:tr w:rsidR="0016760B" w:rsidRPr="0016760B" w14:paraId="58F4B3B7" w14:textId="77777777" w:rsidTr="0016760B">
              <w:trPr>
                <w:trHeight w:val="1785"/>
                <w:ins w:id="241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58D03C" w14:textId="77777777" w:rsidR="0016760B" w:rsidRPr="0016760B" w:rsidRDefault="0016760B" w:rsidP="0016760B">
                  <w:pPr>
                    <w:autoSpaceDE/>
                    <w:autoSpaceDN/>
                    <w:adjustRightInd/>
                    <w:jc w:val="center"/>
                    <w:rPr>
                      <w:ins w:id="24189" w:author="Philippe Hollanda - Oliveira Trust" w:date="2022-07-19T09:57:00Z"/>
                      <w:rFonts w:ascii="Arial" w:eastAsia="Times New Roman" w:hAnsi="Arial" w:cs="Arial"/>
                      <w:sz w:val="20"/>
                      <w:szCs w:val="20"/>
                      <w:lang w:eastAsia="pt-BR"/>
                    </w:rPr>
                  </w:pPr>
                  <w:ins w:id="24190" w:author="Philippe Hollanda - Oliveira Trust" w:date="2022-07-19T09:57:00Z">
                    <w:r w:rsidRPr="0016760B">
                      <w:rPr>
                        <w:rFonts w:ascii="Arial" w:eastAsia="Times New Roman" w:hAnsi="Arial" w:cs="Arial"/>
                        <w:sz w:val="20"/>
                        <w:szCs w:val="20"/>
                        <w:lang w:eastAsia="pt-BR"/>
                      </w:rPr>
                      <w:t>TINTA CINZA</w:t>
                    </w:r>
                  </w:ins>
                </w:p>
              </w:tc>
              <w:tc>
                <w:tcPr>
                  <w:tcW w:w="2324" w:type="dxa"/>
                  <w:tcBorders>
                    <w:top w:val="nil"/>
                    <w:left w:val="nil"/>
                    <w:bottom w:val="single" w:sz="4" w:space="0" w:color="auto"/>
                    <w:right w:val="single" w:sz="4" w:space="0" w:color="auto"/>
                  </w:tcBorders>
                  <w:shd w:val="clear" w:color="auto" w:fill="auto"/>
                  <w:noWrap/>
                  <w:vAlign w:val="center"/>
                  <w:hideMark/>
                </w:tcPr>
                <w:p w14:paraId="14396B29" w14:textId="77777777" w:rsidR="0016760B" w:rsidRPr="0016760B" w:rsidRDefault="0016760B" w:rsidP="0016760B">
                  <w:pPr>
                    <w:autoSpaceDE/>
                    <w:autoSpaceDN/>
                    <w:adjustRightInd/>
                    <w:jc w:val="center"/>
                    <w:rPr>
                      <w:ins w:id="24191" w:author="Philippe Hollanda - Oliveira Trust" w:date="2022-07-19T09:57:00Z"/>
                      <w:rFonts w:ascii="Arial" w:eastAsia="Times New Roman" w:hAnsi="Arial" w:cs="Arial"/>
                      <w:sz w:val="20"/>
                      <w:szCs w:val="20"/>
                      <w:lang w:eastAsia="pt-BR"/>
                    </w:rPr>
                  </w:pPr>
                  <w:ins w:id="24192" w:author="Philippe Hollanda - Oliveira Trust" w:date="2022-07-19T09:57:00Z">
                    <w:r w:rsidRPr="0016760B">
                      <w:rPr>
                        <w:rFonts w:ascii="Arial" w:eastAsia="Times New Roman" w:hAnsi="Arial" w:cs="Arial"/>
                        <w:sz w:val="20"/>
                        <w:szCs w:val="20"/>
                        <w:lang w:eastAsia="pt-BR"/>
                      </w:rPr>
                      <w:t>29/09/2021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9D0C3CE" w14:textId="77777777" w:rsidR="0016760B" w:rsidRPr="0016760B" w:rsidRDefault="0016760B" w:rsidP="0016760B">
                  <w:pPr>
                    <w:autoSpaceDE/>
                    <w:autoSpaceDN/>
                    <w:adjustRightInd/>
                    <w:jc w:val="center"/>
                    <w:rPr>
                      <w:ins w:id="24193" w:author="Philippe Hollanda - Oliveira Trust" w:date="2022-07-19T09:57:00Z"/>
                      <w:rFonts w:ascii="Arial" w:eastAsia="Times New Roman" w:hAnsi="Arial" w:cs="Arial"/>
                      <w:sz w:val="20"/>
                      <w:szCs w:val="20"/>
                      <w:lang w:eastAsia="pt-BR"/>
                    </w:rPr>
                  </w:pPr>
                  <w:ins w:id="24194" w:author="Philippe Hollanda - Oliveira Trust" w:date="2022-07-19T09:57:00Z">
                    <w:r w:rsidRPr="0016760B">
                      <w:rPr>
                        <w:rFonts w:ascii="Arial" w:eastAsia="Times New Roman" w:hAnsi="Arial" w:cs="Arial"/>
                        <w:sz w:val="20"/>
                        <w:szCs w:val="20"/>
                        <w:lang w:eastAsia="pt-BR"/>
                      </w:rPr>
                      <w:t>R$ 2.829,30</w:t>
                    </w:r>
                  </w:ins>
                </w:p>
              </w:tc>
            </w:tr>
            <w:tr w:rsidR="0016760B" w:rsidRPr="0016760B" w14:paraId="1E20DE6D" w14:textId="77777777" w:rsidTr="0016760B">
              <w:trPr>
                <w:trHeight w:val="1785"/>
                <w:ins w:id="241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9F5350" w14:textId="77777777" w:rsidR="0016760B" w:rsidRPr="0016760B" w:rsidRDefault="0016760B" w:rsidP="0016760B">
                  <w:pPr>
                    <w:autoSpaceDE/>
                    <w:autoSpaceDN/>
                    <w:adjustRightInd/>
                    <w:jc w:val="center"/>
                    <w:rPr>
                      <w:ins w:id="24196" w:author="Philippe Hollanda - Oliveira Trust" w:date="2022-07-19T09:57:00Z"/>
                      <w:rFonts w:ascii="Arial" w:eastAsia="Times New Roman" w:hAnsi="Arial" w:cs="Arial"/>
                      <w:sz w:val="20"/>
                      <w:szCs w:val="20"/>
                      <w:lang w:eastAsia="pt-BR"/>
                    </w:rPr>
                  </w:pPr>
                  <w:ins w:id="24197" w:author="Philippe Hollanda - Oliveira Trust" w:date="2022-07-19T09:57:00Z">
                    <w:r w:rsidRPr="0016760B">
                      <w:rPr>
                        <w:rFonts w:ascii="Arial" w:eastAsia="Times New Roman" w:hAnsi="Arial" w:cs="Arial"/>
                        <w:sz w:val="20"/>
                        <w:szCs w:val="20"/>
                        <w:lang w:eastAsia="pt-BR"/>
                      </w:rPr>
                      <w:t>MONITOR</w:t>
                    </w:r>
                  </w:ins>
                </w:p>
              </w:tc>
              <w:tc>
                <w:tcPr>
                  <w:tcW w:w="2324" w:type="dxa"/>
                  <w:tcBorders>
                    <w:top w:val="nil"/>
                    <w:left w:val="nil"/>
                    <w:bottom w:val="single" w:sz="4" w:space="0" w:color="auto"/>
                    <w:right w:val="single" w:sz="4" w:space="0" w:color="auto"/>
                  </w:tcBorders>
                  <w:shd w:val="clear" w:color="auto" w:fill="auto"/>
                  <w:noWrap/>
                  <w:vAlign w:val="center"/>
                  <w:hideMark/>
                </w:tcPr>
                <w:p w14:paraId="014C0A1E" w14:textId="77777777" w:rsidR="0016760B" w:rsidRPr="0016760B" w:rsidRDefault="0016760B" w:rsidP="0016760B">
                  <w:pPr>
                    <w:autoSpaceDE/>
                    <w:autoSpaceDN/>
                    <w:adjustRightInd/>
                    <w:jc w:val="center"/>
                    <w:rPr>
                      <w:ins w:id="24198" w:author="Philippe Hollanda - Oliveira Trust" w:date="2022-07-19T09:57:00Z"/>
                      <w:rFonts w:ascii="Arial" w:eastAsia="Times New Roman" w:hAnsi="Arial" w:cs="Arial"/>
                      <w:sz w:val="20"/>
                      <w:szCs w:val="20"/>
                      <w:lang w:eastAsia="pt-BR"/>
                    </w:rPr>
                  </w:pPr>
                  <w:ins w:id="24199" w:author="Philippe Hollanda - Oliveira Trust" w:date="2022-07-19T09:57:00Z">
                    <w:r w:rsidRPr="0016760B">
                      <w:rPr>
                        <w:rFonts w:ascii="Arial" w:eastAsia="Times New Roman" w:hAnsi="Arial" w:cs="Arial"/>
                        <w:sz w:val="20"/>
                        <w:szCs w:val="20"/>
                        <w:lang w:eastAsia="pt-BR"/>
                      </w:rPr>
                      <w:t>15/09/2021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2CE382" w14:textId="77777777" w:rsidR="0016760B" w:rsidRPr="0016760B" w:rsidRDefault="0016760B" w:rsidP="0016760B">
                  <w:pPr>
                    <w:autoSpaceDE/>
                    <w:autoSpaceDN/>
                    <w:adjustRightInd/>
                    <w:jc w:val="center"/>
                    <w:rPr>
                      <w:ins w:id="24200" w:author="Philippe Hollanda - Oliveira Trust" w:date="2022-07-19T09:57:00Z"/>
                      <w:rFonts w:ascii="Arial" w:eastAsia="Times New Roman" w:hAnsi="Arial" w:cs="Arial"/>
                      <w:sz w:val="20"/>
                      <w:szCs w:val="20"/>
                      <w:lang w:eastAsia="pt-BR"/>
                    </w:rPr>
                  </w:pPr>
                  <w:ins w:id="24201" w:author="Philippe Hollanda - Oliveira Trust" w:date="2022-07-19T09:57:00Z">
                    <w:r w:rsidRPr="0016760B">
                      <w:rPr>
                        <w:rFonts w:ascii="Arial" w:eastAsia="Times New Roman" w:hAnsi="Arial" w:cs="Arial"/>
                        <w:sz w:val="20"/>
                        <w:szCs w:val="20"/>
                        <w:lang w:eastAsia="pt-BR"/>
                      </w:rPr>
                      <w:t>R$ 1.047,03</w:t>
                    </w:r>
                  </w:ins>
                </w:p>
              </w:tc>
            </w:tr>
            <w:tr w:rsidR="0016760B" w:rsidRPr="0016760B" w14:paraId="5E62ABE0" w14:textId="77777777" w:rsidTr="0016760B">
              <w:trPr>
                <w:trHeight w:val="1785"/>
                <w:ins w:id="242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01C5A0" w14:textId="77777777" w:rsidR="0016760B" w:rsidRPr="0016760B" w:rsidRDefault="0016760B" w:rsidP="0016760B">
                  <w:pPr>
                    <w:autoSpaceDE/>
                    <w:autoSpaceDN/>
                    <w:adjustRightInd/>
                    <w:jc w:val="center"/>
                    <w:rPr>
                      <w:ins w:id="24203" w:author="Philippe Hollanda - Oliveira Trust" w:date="2022-07-19T09:57:00Z"/>
                      <w:rFonts w:ascii="Arial" w:eastAsia="Times New Roman" w:hAnsi="Arial" w:cs="Arial"/>
                      <w:sz w:val="22"/>
                      <w:szCs w:val="22"/>
                      <w:lang w:eastAsia="pt-BR"/>
                    </w:rPr>
                  </w:pPr>
                  <w:ins w:id="24204" w:author="Philippe Hollanda - Oliveira Trust" w:date="2022-07-19T09:57:00Z">
                    <w:r w:rsidRPr="0016760B">
                      <w:rPr>
                        <w:rFonts w:ascii="Arial" w:eastAsia="Times New Roman" w:hAnsi="Arial" w:cs="Arial"/>
                        <w:sz w:val="22"/>
                        <w:szCs w:val="22"/>
                        <w:lang w:eastAsia="pt-BR"/>
                      </w:rPr>
                      <w:t>CFQ 316</w:t>
                    </w:r>
                  </w:ins>
                </w:p>
              </w:tc>
              <w:tc>
                <w:tcPr>
                  <w:tcW w:w="2324" w:type="dxa"/>
                  <w:tcBorders>
                    <w:top w:val="nil"/>
                    <w:left w:val="nil"/>
                    <w:bottom w:val="single" w:sz="4" w:space="0" w:color="auto"/>
                    <w:right w:val="single" w:sz="4" w:space="0" w:color="auto"/>
                  </w:tcBorders>
                  <w:shd w:val="clear" w:color="auto" w:fill="auto"/>
                  <w:noWrap/>
                  <w:vAlign w:val="center"/>
                  <w:hideMark/>
                </w:tcPr>
                <w:p w14:paraId="550776A5" w14:textId="77777777" w:rsidR="0016760B" w:rsidRPr="0016760B" w:rsidRDefault="0016760B" w:rsidP="0016760B">
                  <w:pPr>
                    <w:autoSpaceDE/>
                    <w:autoSpaceDN/>
                    <w:adjustRightInd/>
                    <w:jc w:val="center"/>
                    <w:rPr>
                      <w:ins w:id="24205" w:author="Philippe Hollanda - Oliveira Trust" w:date="2022-07-19T09:57:00Z"/>
                      <w:rFonts w:ascii="Arial" w:eastAsia="Times New Roman" w:hAnsi="Arial" w:cs="Arial"/>
                      <w:sz w:val="22"/>
                      <w:szCs w:val="22"/>
                      <w:lang w:eastAsia="pt-BR"/>
                    </w:rPr>
                  </w:pPr>
                  <w:ins w:id="24206" w:author="Philippe Hollanda - Oliveira Trust" w:date="2022-07-19T09:57:00Z">
                    <w:r w:rsidRPr="0016760B">
                      <w:rPr>
                        <w:rFonts w:ascii="Arial" w:eastAsia="Times New Roman" w:hAnsi="Arial" w:cs="Arial"/>
                        <w:sz w:val="22"/>
                        <w:szCs w:val="22"/>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5F8AF5" w14:textId="77777777" w:rsidR="0016760B" w:rsidRPr="0016760B" w:rsidRDefault="0016760B" w:rsidP="0016760B">
                  <w:pPr>
                    <w:autoSpaceDE/>
                    <w:autoSpaceDN/>
                    <w:adjustRightInd/>
                    <w:jc w:val="center"/>
                    <w:rPr>
                      <w:ins w:id="24207" w:author="Philippe Hollanda - Oliveira Trust" w:date="2022-07-19T09:57:00Z"/>
                      <w:rFonts w:ascii="Arial" w:eastAsia="Times New Roman" w:hAnsi="Arial" w:cs="Arial"/>
                      <w:sz w:val="22"/>
                      <w:szCs w:val="22"/>
                      <w:lang w:eastAsia="pt-BR"/>
                    </w:rPr>
                  </w:pPr>
                  <w:ins w:id="24208" w:author="Philippe Hollanda - Oliveira Trust" w:date="2022-07-19T09:57:00Z">
                    <w:r w:rsidRPr="0016760B">
                      <w:rPr>
                        <w:rFonts w:ascii="Arial" w:eastAsia="Times New Roman" w:hAnsi="Arial" w:cs="Arial"/>
                        <w:sz w:val="22"/>
                        <w:szCs w:val="22"/>
                        <w:lang w:eastAsia="pt-BR"/>
                      </w:rPr>
                      <w:t>R$ 3.820,00</w:t>
                    </w:r>
                  </w:ins>
                </w:p>
              </w:tc>
            </w:tr>
            <w:tr w:rsidR="0016760B" w:rsidRPr="0016760B" w14:paraId="036EFBBB" w14:textId="77777777" w:rsidTr="0016760B">
              <w:trPr>
                <w:trHeight w:val="1785"/>
                <w:ins w:id="242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68862C" w14:textId="77777777" w:rsidR="0016760B" w:rsidRPr="0016760B" w:rsidRDefault="0016760B" w:rsidP="0016760B">
                  <w:pPr>
                    <w:autoSpaceDE/>
                    <w:autoSpaceDN/>
                    <w:adjustRightInd/>
                    <w:jc w:val="center"/>
                    <w:rPr>
                      <w:ins w:id="24210" w:author="Philippe Hollanda - Oliveira Trust" w:date="2022-07-19T09:57:00Z"/>
                      <w:rFonts w:ascii="Arial" w:eastAsia="Times New Roman" w:hAnsi="Arial" w:cs="Arial"/>
                      <w:sz w:val="22"/>
                      <w:szCs w:val="22"/>
                      <w:lang w:eastAsia="pt-BR"/>
                    </w:rPr>
                  </w:pPr>
                  <w:ins w:id="24211" w:author="Philippe Hollanda - Oliveira Trust" w:date="2022-07-19T09:57:00Z">
                    <w:r w:rsidRPr="0016760B">
                      <w:rPr>
                        <w:rFonts w:ascii="Arial" w:eastAsia="Times New Roman" w:hAnsi="Arial" w:cs="Arial"/>
                        <w:sz w:val="22"/>
                        <w:szCs w:val="22"/>
                        <w:lang w:eastAsia="pt-BR"/>
                      </w:rPr>
                      <w:lastRenderedPageBreak/>
                      <w:t>CHAPA</w:t>
                    </w:r>
                  </w:ins>
                </w:p>
              </w:tc>
              <w:tc>
                <w:tcPr>
                  <w:tcW w:w="2324" w:type="dxa"/>
                  <w:tcBorders>
                    <w:top w:val="nil"/>
                    <w:left w:val="nil"/>
                    <w:bottom w:val="single" w:sz="4" w:space="0" w:color="auto"/>
                    <w:right w:val="single" w:sz="4" w:space="0" w:color="auto"/>
                  </w:tcBorders>
                  <w:shd w:val="clear" w:color="auto" w:fill="auto"/>
                  <w:noWrap/>
                  <w:vAlign w:val="center"/>
                  <w:hideMark/>
                </w:tcPr>
                <w:p w14:paraId="66EFF8A2" w14:textId="77777777" w:rsidR="0016760B" w:rsidRPr="0016760B" w:rsidRDefault="0016760B" w:rsidP="0016760B">
                  <w:pPr>
                    <w:autoSpaceDE/>
                    <w:autoSpaceDN/>
                    <w:adjustRightInd/>
                    <w:jc w:val="center"/>
                    <w:rPr>
                      <w:ins w:id="24212" w:author="Philippe Hollanda - Oliveira Trust" w:date="2022-07-19T09:57:00Z"/>
                      <w:rFonts w:ascii="Arial" w:eastAsia="Times New Roman" w:hAnsi="Arial" w:cs="Arial"/>
                      <w:sz w:val="22"/>
                      <w:szCs w:val="22"/>
                      <w:lang w:eastAsia="pt-BR"/>
                    </w:rPr>
                  </w:pPr>
                  <w:ins w:id="24213" w:author="Philippe Hollanda - Oliveira Trust" w:date="2022-07-19T09:57:00Z">
                    <w:r w:rsidRPr="0016760B">
                      <w:rPr>
                        <w:rFonts w:ascii="Arial" w:eastAsia="Times New Roman" w:hAnsi="Arial" w:cs="Arial"/>
                        <w:sz w:val="22"/>
                        <w:szCs w:val="22"/>
                        <w:lang w:eastAsia="pt-BR"/>
                      </w:rPr>
                      <w:t>24/09/2021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2256F7" w14:textId="77777777" w:rsidR="0016760B" w:rsidRPr="0016760B" w:rsidRDefault="0016760B" w:rsidP="0016760B">
                  <w:pPr>
                    <w:autoSpaceDE/>
                    <w:autoSpaceDN/>
                    <w:adjustRightInd/>
                    <w:jc w:val="center"/>
                    <w:rPr>
                      <w:ins w:id="24214" w:author="Philippe Hollanda - Oliveira Trust" w:date="2022-07-19T09:57:00Z"/>
                      <w:rFonts w:ascii="Arial" w:eastAsia="Times New Roman" w:hAnsi="Arial" w:cs="Arial"/>
                      <w:sz w:val="22"/>
                      <w:szCs w:val="22"/>
                      <w:lang w:eastAsia="pt-BR"/>
                    </w:rPr>
                  </w:pPr>
                  <w:ins w:id="24215" w:author="Philippe Hollanda - Oliveira Trust" w:date="2022-07-19T09:57:00Z">
                    <w:r w:rsidRPr="0016760B">
                      <w:rPr>
                        <w:rFonts w:ascii="Arial" w:eastAsia="Times New Roman" w:hAnsi="Arial" w:cs="Arial"/>
                        <w:sz w:val="22"/>
                        <w:szCs w:val="22"/>
                        <w:lang w:eastAsia="pt-BR"/>
                      </w:rPr>
                      <w:t>R$ 5.126,00</w:t>
                    </w:r>
                  </w:ins>
                </w:p>
              </w:tc>
            </w:tr>
            <w:tr w:rsidR="0016760B" w:rsidRPr="0016760B" w14:paraId="0C5C0313" w14:textId="77777777" w:rsidTr="0016760B">
              <w:trPr>
                <w:trHeight w:val="1785"/>
                <w:ins w:id="242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BBD8AC" w14:textId="77777777" w:rsidR="0016760B" w:rsidRPr="0016760B" w:rsidRDefault="0016760B" w:rsidP="0016760B">
                  <w:pPr>
                    <w:autoSpaceDE/>
                    <w:autoSpaceDN/>
                    <w:adjustRightInd/>
                    <w:jc w:val="center"/>
                    <w:rPr>
                      <w:ins w:id="24217" w:author="Philippe Hollanda - Oliveira Trust" w:date="2022-07-19T09:57:00Z"/>
                      <w:rFonts w:ascii="Arial" w:eastAsia="Times New Roman" w:hAnsi="Arial" w:cs="Arial"/>
                      <w:sz w:val="20"/>
                      <w:szCs w:val="20"/>
                      <w:lang w:eastAsia="pt-BR"/>
                    </w:rPr>
                  </w:pPr>
                  <w:ins w:id="24218" w:author="Philippe Hollanda - Oliveira Trust" w:date="2022-07-19T09:57:00Z">
                    <w:r w:rsidRPr="0016760B">
                      <w:rPr>
                        <w:rFonts w:ascii="Arial" w:eastAsia="Times New Roman" w:hAnsi="Arial" w:cs="Arial"/>
                        <w:sz w:val="20"/>
                        <w:szCs w:val="20"/>
                        <w:lang w:eastAsia="pt-BR"/>
                      </w:rPr>
                      <w:t>SELANTE</w:t>
                    </w:r>
                  </w:ins>
                </w:p>
              </w:tc>
              <w:tc>
                <w:tcPr>
                  <w:tcW w:w="2324" w:type="dxa"/>
                  <w:tcBorders>
                    <w:top w:val="nil"/>
                    <w:left w:val="nil"/>
                    <w:bottom w:val="single" w:sz="4" w:space="0" w:color="auto"/>
                    <w:right w:val="single" w:sz="4" w:space="0" w:color="auto"/>
                  </w:tcBorders>
                  <w:shd w:val="clear" w:color="auto" w:fill="auto"/>
                  <w:noWrap/>
                  <w:vAlign w:val="center"/>
                  <w:hideMark/>
                </w:tcPr>
                <w:p w14:paraId="687430F9" w14:textId="77777777" w:rsidR="0016760B" w:rsidRPr="0016760B" w:rsidRDefault="0016760B" w:rsidP="0016760B">
                  <w:pPr>
                    <w:autoSpaceDE/>
                    <w:autoSpaceDN/>
                    <w:adjustRightInd/>
                    <w:jc w:val="center"/>
                    <w:rPr>
                      <w:ins w:id="24219" w:author="Philippe Hollanda - Oliveira Trust" w:date="2022-07-19T09:57:00Z"/>
                      <w:rFonts w:ascii="Arial" w:eastAsia="Times New Roman" w:hAnsi="Arial" w:cs="Arial"/>
                      <w:sz w:val="20"/>
                      <w:szCs w:val="20"/>
                      <w:lang w:eastAsia="pt-BR"/>
                    </w:rPr>
                  </w:pPr>
                  <w:ins w:id="24220" w:author="Philippe Hollanda - Oliveira Trust" w:date="2022-07-19T09:57:00Z">
                    <w:r w:rsidRPr="0016760B">
                      <w:rPr>
                        <w:rFonts w:ascii="Arial" w:eastAsia="Times New Roman" w:hAnsi="Arial" w:cs="Arial"/>
                        <w:sz w:val="20"/>
                        <w:szCs w:val="20"/>
                        <w:lang w:eastAsia="pt-BR"/>
                      </w:rPr>
                      <w:t>29/09/2021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87AF47" w14:textId="77777777" w:rsidR="0016760B" w:rsidRPr="0016760B" w:rsidRDefault="0016760B" w:rsidP="0016760B">
                  <w:pPr>
                    <w:autoSpaceDE/>
                    <w:autoSpaceDN/>
                    <w:adjustRightInd/>
                    <w:jc w:val="center"/>
                    <w:rPr>
                      <w:ins w:id="24221" w:author="Philippe Hollanda - Oliveira Trust" w:date="2022-07-19T09:57:00Z"/>
                      <w:rFonts w:ascii="Arial" w:eastAsia="Times New Roman" w:hAnsi="Arial" w:cs="Arial"/>
                      <w:sz w:val="20"/>
                      <w:szCs w:val="20"/>
                      <w:lang w:eastAsia="pt-BR"/>
                    </w:rPr>
                  </w:pPr>
                  <w:ins w:id="24222" w:author="Philippe Hollanda - Oliveira Trust" w:date="2022-07-19T09:57:00Z">
                    <w:r w:rsidRPr="0016760B">
                      <w:rPr>
                        <w:rFonts w:ascii="Arial" w:eastAsia="Times New Roman" w:hAnsi="Arial" w:cs="Arial"/>
                        <w:sz w:val="20"/>
                        <w:szCs w:val="20"/>
                        <w:lang w:eastAsia="pt-BR"/>
                      </w:rPr>
                      <w:t>R$ 510,00</w:t>
                    </w:r>
                  </w:ins>
                </w:p>
              </w:tc>
            </w:tr>
            <w:tr w:rsidR="0016760B" w:rsidRPr="0016760B" w14:paraId="27B6CB2B" w14:textId="77777777" w:rsidTr="0016760B">
              <w:trPr>
                <w:trHeight w:val="1785"/>
                <w:ins w:id="242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EE9FEF" w14:textId="77777777" w:rsidR="0016760B" w:rsidRPr="0016760B" w:rsidRDefault="0016760B" w:rsidP="0016760B">
                  <w:pPr>
                    <w:autoSpaceDE/>
                    <w:autoSpaceDN/>
                    <w:adjustRightInd/>
                    <w:jc w:val="center"/>
                    <w:rPr>
                      <w:ins w:id="24224" w:author="Philippe Hollanda - Oliveira Trust" w:date="2022-07-19T09:57:00Z"/>
                      <w:rFonts w:ascii="Arial" w:eastAsia="Times New Roman" w:hAnsi="Arial" w:cs="Arial"/>
                      <w:sz w:val="20"/>
                      <w:szCs w:val="20"/>
                      <w:lang w:eastAsia="pt-BR"/>
                    </w:rPr>
                  </w:pPr>
                  <w:ins w:id="24225"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D7A57DD" w14:textId="77777777" w:rsidR="0016760B" w:rsidRPr="0016760B" w:rsidRDefault="0016760B" w:rsidP="0016760B">
                  <w:pPr>
                    <w:autoSpaceDE/>
                    <w:autoSpaceDN/>
                    <w:adjustRightInd/>
                    <w:jc w:val="center"/>
                    <w:rPr>
                      <w:ins w:id="24226" w:author="Philippe Hollanda - Oliveira Trust" w:date="2022-07-19T09:57:00Z"/>
                      <w:rFonts w:ascii="Arial" w:eastAsia="Times New Roman" w:hAnsi="Arial" w:cs="Arial"/>
                      <w:sz w:val="20"/>
                      <w:szCs w:val="20"/>
                      <w:lang w:eastAsia="pt-BR"/>
                    </w:rPr>
                  </w:pPr>
                  <w:ins w:id="24227" w:author="Philippe Hollanda - Oliveira Trust" w:date="2022-07-19T09:57:00Z">
                    <w:r w:rsidRPr="0016760B">
                      <w:rPr>
                        <w:rFonts w:ascii="Arial" w:eastAsia="Times New Roman" w:hAnsi="Arial" w:cs="Arial"/>
                        <w:sz w:val="20"/>
                        <w:szCs w:val="20"/>
                        <w:lang w:eastAsia="pt-BR"/>
                      </w:rPr>
                      <w:t>28/09/2021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9896A0F" w14:textId="77777777" w:rsidR="0016760B" w:rsidRPr="0016760B" w:rsidRDefault="0016760B" w:rsidP="0016760B">
                  <w:pPr>
                    <w:autoSpaceDE/>
                    <w:autoSpaceDN/>
                    <w:adjustRightInd/>
                    <w:jc w:val="center"/>
                    <w:rPr>
                      <w:ins w:id="24228" w:author="Philippe Hollanda - Oliveira Trust" w:date="2022-07-19T09:57:00Z"/>
                      <w:rFonts w:ascii="Arial" w:eastAsia="Times New Roman" w:hAnsi="Arial" w:cs="Arial"/>
                      <w:sz w:val="20"/>
                      <w:szCs w:val="20"/>
                      <w:lang w:eastAsia="pt-BR"/>
                    </w:rPr>
                  </w:pPr>
                  <w:ins w:id="24229" w:author="Philippe Hollanda - Oliveira Trust" w:date="2022-07-19T09:57:00Z">
                    <w:r w:rsidRPr="0016760B">
                      <w:rPr>
                        <w:rFonts w:ascii="Arial" w:eastAsia="Times New Roman" w:hAnsi="Arial" w:cs="Arial"/>
                        <w:sz w:val="20"/>
                        <w:szCs w:val="20"/>
                        <w:lang w:eastAsia="pt-BR"/>
                      </w:rPr>
                      <w:t>R$ 3.736,80</w:t>
                    </w:r>
                  </w:ins>
                </w:p>
              </w:tc>
            </w:tr>
            <w:tr w:rsidR="0016760B" w:rsidRPr="0016760B" w14:paraId="1536114F" w14:textId="77777777" w:rsidTr="0016760B">
              <w:trPr>
                <w:trHeight w:val="1785"/>
                <w:ins w:id="242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9D0511" w14:textId="77777777" w:rsidR="0016760B" w:rsidRPr="0016760B" w:rsidRDefault="0016760B" w:rsidP="0016760B">
                  <w:pPr>
                    <w:autoSpaceDE/>
                    <w:autoSpaceDN/>
                    <w:adjustRightInd/>
                    <w:jc w:val="center"/>
                    <w:rPr>
                      <w:ins w:id="24231" w:author="Philippe Hollanda - Oliveira Trust" w:date="2022-07-19T09:57:00Z"/>
                      <w:rFonts w:ascii="Arial" w:eastAsia="Times New Roman" w:hAnsi="Arial" w:cs="Arial"/>
                      <w:sz w:val="22"/>
                      <w:szCs w:val="22"/>
                      <w:lang w:eastAsia="pt-BR"/>
                    </w:rPr>
                  </w:pPr>
                  <w:ins w:id="24232" w:author="Philippe Hollanda - Oliveira Trust" w:date="2022-07-19T09:57:00Z">
                    <w:r w:rsidRPr="0016760B">
                      <w:rPr>
                        <w:rFonts w:ascii="Arial" w:eastAsia="Times New Roman" w:hAnsi="Arial" w:cs="Arial"/>
                        <w:sz w:val="22"/>
                        <w:szCs w:val="22"/>
                        <w:lang w:eastAsia="pt-BR"/>
                      </w:rPr>
                      <w:t>REVESTIMENTO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4D82BD9" w14:textId="77777777" w:rsidR="0016760B" w:rsidRPr="0016760B" w:rsidRDefault="0016760B" w:rsidP="0016760B">
                  <w:pPr>
                    <w:autoSpaceDE/>
                    <w:autoSpaceDN/>
                    <w:adjustRightInd/>
                    <w:jc w:val="center"/>
                    <w:rPr>
                      <w:ins w:id="24233" w:author="Philippe Hollanda - Oliveira Trust" w:date="2022-07-19T09:57:00Z"/>
                      <w:rFonts w:ascii="Arial" w:eastAsia="Times New Roman" w:hAnsi="Arial" w:cs="Arial"/>
                      <w:sz w:val="22"/>
                      <w:szCs w:val="22"/>
                      <w:lang w:eastAsia="pt-BR"/>
                    </w:rPr>
                  </w:pPr>
                  <w:ins w:id="24234" w:author="Philippe Hollanda - Oliveira Trust" w:date="2022-07-19T09:57:00Z">
                    <w:r w:rsidRPr="0016760B">
                      <w:rPr>
                        <w:rFonts w:ascii="Arial" w:eastAsia="Times New Roman" w:hAnsi="Arial" w:cs="Arial"/>
                        <w:sz w:val="22"/>
                        <w:szCs w:val="22"/>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171965" w14:textId="77777777" w:rsidR="0016760B" w:rsidRPr="0016760B" w:rsidRDefault="0016760B" w:rsidP="0016760B">
                  <w:pPr>
                    <w:autoSpaceDE/>
                    <w:autoSpaceDN/>
                    <w:adjustRightInd/>
                    <w:jc w:val="center"/>
                    <w:rPr>
                      <w:ins w:id="24235" w:author="Philippe Hollanda - Oliveira Trust" w:date="2022-07-19T09:57:00Z"/>
                      <w:rFonts w:ascii="Arial" w:eastAsia="Times New Roman" w:hAnsi="Arial" w:cs="Arial"/>
                      <w:sz w:val="22"/>
                      <w:szCs w:val="22"/>
                      <w:lang w:eastAsia="pt-BR"/>
                    </w:rPr>
                  </w:pPr>
                  <w:ins w:id="24236" w:author="Philippe Hollanda - Oliveira Trust" w:date="2022-07-19T09:57:00Z">
                    <w:r w:rsidRPr="0016760B">
                      <w:rPr>
                        <w:rFonts w:ascii="Arial" w:eastAsia="Times New Roman" w:hAnsi="Arial" w:cs="Arial"/>
                        <w:sz w:val="22"/>
                        <w:szCs w:val="22"/>
                        <w:lang w:eastAsia="pt-BR"/>
                      </w:rPr>
                      <w:t>R$ 1.032,17</w:t>
                    </w:r>
                  </w:ins>
                </w:p>
              </w:tc>
            </w:tr>
            <w:tr w:rsidR="0016760B" w:rsidRPr="0016760B" w14:paraId="53A3D09F" w14:textId="77777777" w:rsidTr="0016760B">
              <w:trPr>
                <w:trHeight w:val="1785"/>
                <w:ins w:id="242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42C077" w14:textId="77777777" w:rsidR="0016760B" w:rsidRPr="0016760B" w:rsidRDefault="0016760B" w:rsidP="0016760B">
                  <w:pPr>
                    <w:autoSpaceDE/>
                    <w:autoSpaceDN/>
                    <w:adjustRightInd/>
                    <w:jc w:val="center"/>
                    <w:rPr>
                      <w:ins w:id="24238" w:author="Philippe Hollanda - Oliveira Trust" w:date="2022-07-19T09:57:00Z"/>
                      <w:rFonts w:ascii="Arial" w:eastAsia="Times New Roman" w:hAnsi="Arial" w:cs="Arial"/>
                      <w:sz w:val="20"/>
                      <w:szCs w:val="20"/>
                      <w:lang w:eastAsia="pt-BR"/>
                    </w:rPr>
                  </w:pPr>
                  <w:ins w:id="24239"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9DE7AFB" w14:textId="77777777" w:rsidR="0016760B" w:rsidRPr="0016760B" w:rsidRDefault="0016760B" w:rsidP="0016760B">
                  <w:pPr>
                    <w:autoSpaceDE/>
                    <w:autoSpaceDN/>
                    <w:adjustRightInd/>
                    <w:jc w:val="center"/>
                    <w:rPr>
                      <w:ins w:id="24240" w:author="Philippe Hollanda - Oliveira Trust" w:date="2022-07-19T09:57:00Z"/>
                      <w:rFonts w:ascii="Arial" w:eastAsia="Times New Roman" w:hAnsi="Arial" w:cs="Arial"/>
                      <w:sz w:val="20"/>
                      <w:szCs w:val="20"/>
                      <w:lang w:eastAsia="pt-BR"/>
                    </w:rPr>
                  </w:pPr>
                  <w:ins w:id="24241" w:author="Philippe Hollanda - Oliveira Trust" w:date="2022-07-19T09:57:00Z">
                    <w:r w:rsidRPr="0016760B">
                      <w:rPr>
                        <w:rFonts w:ascii="Arial" w:eastAsia="Times New Roman" w:hAnsi="Arial" w:cs="Arial"/>
                        <w:sz w:val="20"/>
                        <w:szCs w:val="20"/>
                        <w:lang w:eastAsia="pt-BR"/>
                      </w:rPr>
                      <w:t>28/09/2021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20E2A6" w14:textId="77777777" w:rsidR="0016760B" w:rsidRPr="0016760B" w:rsidRDefault="0016760B" w:rsidP="0016760B">
                  <w:pPr>
                    <w:autoSpaceDE/>
                    <w:autoSpaceDN/>
                    <w:adjustRightInd/>
                    <w:jc w:val="center"/>
                    <w:rPr>
                      <w:ins w:id="24242" w:author="Philippe Hollanda - Oliveira Trust" w:date="2022-07-19T09:57:00Z"/>
                      <w:rFonts w:ascii="Arial" w:eastAsia="Times New Roman" w:hAnsi="Arial" w:cs="Arial"/>
                      <w:sz w:val="20"/>
                      <w:szCs w:val="20"/>
                      <w:lang w:eastAsia="pt-BR"/>
                    </w:rPr>
                  </w:pPr>
                  <w:ins w:id="24243" w:author="Philippe Hollanda - Oliveira Trust" w:date="2022-07-19T09:57:00Z">
                    <w:r w:rsidRPr="0016760B">
                      <w:rPr>
                        <w:rFonts w:ascii="Arial" w:eastAsia="Times New Roman" w:hAnsi="Arial" w:cs="Arial"/>
                        <w:sz w:val="20"/>
                        <w:szCs w:val="20"/>
                        <w:lang w:eastAsia="pt-BR"/>
                      </w:rPr>
                      <w:t>R$ 12.632,50</w:t>
                    </w:r>
                  </w:ins>
                </w:p>
              </w:tc>
            </w:tr>
            <w:tr w:rsidR="0016760B" w:rsidRPr="0016760B" w14:paraId="2B07D990" w14:textId="77777777" w:rsidTr="0016760B">
              <w:trPr>
                <w:trHeight w:val="1785"/>
                <w:ins w:id="242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874731" w14:textId="77777777" w:rsidR="0016760B" w:rsidRPr="0016760B" w:rsidRDefault="0016760B" w:rsidP="0016760B">
                  <w:pPr>
                    <w:autoSpaceDE/>
                    <w:autoSpaceDN/>
                    <w:adjustRightInd/>
                    <w:jc w:val="center"/>
                    <w:rPr>
                      <w:ins w:id="24245" w:author="Philippe Hollanda - Oliveira Trust" w:date="2022-07-19T09:57:00Z"/>
                      <w:rFonts w:ascii="Arial" w:eastAsia="Times New Roman" w:hAnsi="Arial" w:cs="Arial"/>
                      <w:sz w:val="20"/>
                      <w:szCs w:val="20"/>
                      <w:lang w:eastAsia="pt-BR"/>
                    </w:rPr>
                  </w:pPr>
                  <w:ins w:id="24246" w:author="Philippe Hollanda - Oliveira Trust" w:date="2022-07-19T09:57:00Z">
                    <w:r w:rsidRPr="0016760B">
                      <w:rPr>
                        <w:rFonts w:ascii="Arial" w:eastAsia="Times New Roman" w:hAnsi="Arial" w:cs="Arial"/>
                        <w:sz w:val="20"/>
                        <w:szCs w:val="20"/>
                        <w:lang w:eastAsia="pt-BR"/>
                      </w:rPr>
                      <w:lastRenderedPageBreak/>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6C2FE10" w14:textId="77777777" w:rsidR="0016760B" w:rsidRPr="0016760B" w:rsidRDefault="0016760B" w:rsidP="0016760B">
                  <w:pPr>
                    <w:autoSpaceDE/>
                    <w:autoSpaceDN/>
                    <w:adjustRightInd/>
                    <w:jc w:val="center"/>
                    <w:rPr>
                      <w:ins w:id="24247" w:author="Philippe Hollanda - Oliveira Trust" w:date="2022-07-19T09:57:00Z"/>
                      <w:rFonts w:ascii="Arial" w:eastAsia="Times New Roman" w:hAnsi="Arial" w:cs="Arial"/>
                      <w:sz w:val="20"/>
                      <w:szCs w:val="20"/>
                      <w:lang w:eastAsia="pt-BR"/>
                    </w:rPr>
                  </w:pPr>
                  <w:ins w:id="24248" w:author="Philippe Hollanda - Oliveira Trust" w:date="2022-07-19T09:57:00Z">
                    <w:r w:rsidRPr="0016760B">
                      <w:rPr>
                        <w:rFonts w:ascii="Arial" w:eastAsia="Times New Roman" w:hAnsi="Arial" w:cs="Arial"/>
                        <w:sz w:val="20"/>
                        <w:szCs w:val="20"/>
                        <w:lang w:eastAsia="pt-BR"/>
                      </w:rPr>
                      <w:t>28/09/2021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998ECA" w14:textId="77777777" w:rsidR="0016760B" w:rsidRPr="0016760B" w:rsidRDefault="0016760B" w:rsidP="0016760B">
                  <w:pPr>
                    <w:autoSpaceDE/>
                    <w:autoSpaceDN/>
                    <w:adjustRightInd/>
                    <w:jc w:val="center"/>
                    <w:rPr>
                      <w:ins w:id="24249" w:author="Philippe Hollanda - Oliveira Trust" w:date="2022-07-19T09:57:00Z"/>
                      <w:rFonts w:ascii="Arial" w:eastAsia="Times New Roman" w:hAnsi="Arial" w:cs="Arial"/>
                      <w:sz w:val="20"/>
                      <w:szCs w:val="20"/>
                      <w:lang w:eastAsia="pt-BR"/>
                    </w:rPr>
                  </w:pPr>
                  <w:ins w:id="24250" w:author="Philippe Hollanda - Oliveira Trust" w:date="2022-07-19T09:57:00Z">
                    <w:r w:rsidRPr="0016760B">
                      <w:rPr>
                        <w:rFonts w:ascii="Arial" w:eastAsia="Times New Roman" w:hAnsi="Arial" w:cs="Arial"/>
                        <w:sz w:val="20"/>
                        <w:szCs w:val="20"/>
                        <w:lang w:eastAsia="pt-BR"/>
                      </w:rPr>
                      <w:t>R$ 434,50</w:t>
                    </w:r>
                  </w:ins>
                </w:p>
              </w:tc>
            </w:tr>
            <w:tr w:rsidR="0016760B" w:rsidRPr="0016760B" w14:paraId="05E13733" w14:textId="77777777" w:rsidTr="0016760B">
              <w:trPr>
                <w:trHeight w:val="1785"/>
                <w:ins w:id="242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323EA7" w14:textId="77777777" w:rsidR="0016760B" w:rsidRPr="0016760B" w:rsidRDefault="0016760B" w:rsidP="0016760B">
                  <w:pPr>
                    <w:autoSpaceDE/>
                    <w:autoSpaceDN/>
                    <w:adjustRightInd/>
                    <w:jc w:val="center"/>
                    <w:rPr>
                      <w:ins w:id="24252" w:author="Philippe Hollanda - Oliveira Trust" w:date="2022-07-19T09:57:00Z"/>
                      <w:rFonts w:ascii="Arial" w:eastAsia="Times New Roman" w:hAnsi="Arial" w:cs="Arial"/>
                      <w:sz w:val="20"/>
                      <w:szCs w:val="20"/>
                      <w:lang w:eastAsia="pt-BR"/>
                    </w:rPr>
                  </w:pPr>
                  <w:ins w:id="24253" w:author="Philippe Hollanda - Oliveira Trust" w:date="2022-07-19T09:57:00Z">
                    <w:r w:rsidRPr="0016760B">
                      <w:rPr>
                        <w:rFonts w:ascii="Arial" w:eastAsia="Times New Roman" w:hAnsi="Arial" w:cs="Arial"/>
                        <w:sz w:val="20"/>
                        <w:szCs w:val="20"/>
                        <w:lang w:eastAsia="pt-BR"/>
                      </w:rPr>
                      <w:t>COPO DESCARTÁVEL</w:t>
                    </w:r>
                  </w:ins>
                </w:p>
              </w:tc>
              <w:tc>
                <w:tcPr>
                  <w:tcW w:w="2324" w:type="dxa"/>
                  <w:tcBorders>
                    <w:top w:val="nil"/>
                    <w:left w:val="nil"/>
                    <w:bottom w:val="single" w:sz="4" w:space="0" w:color="auto"/>
                    <w:right w:val="single" w:sz="4" w:space="0" w:color="auto"/>
                  </w:tcBorders>
                  <w:shd w:val="clear" w:color="auto" w:fill="auto"/>
                  <w:noWrap/>
                  <w:vAlign w:val="center"/>
                  <w:hideMark/>
                </w:tcPr>
                <w:p w14:paraId="0D9A889A" w14:textId="77777777" w:rsidR="0016760B" w:rsidRPr="0016760B" w:rsidRDefault="0016760B" w:rsidP="0016760B">
                  <w:pPr>
                    <w:autoSpaceDE/>
                    <w:autoSpaceDN/>
                    <w:adjustRightInd/>
                    <w:jc w:val="center"/>
                    <w:rPr>
                      <w:ins w:id="24254" w:author="Philippe Hollanda - Oliveira Trust" w:date="2022-07-19T09:57:00Z"/>
                      <w:rFonts w:ascii="Arial" w:eastAsia="Times New Roman" w:hAnsi="Arial" w:cs="Arial"/>
                      <w:sz w:val="20"/>
                      <w:szCs w:val="20"/>
                      <w:lang w:eastAsia="pt-BR"/>
                    </w:rPr>
                  </w:pPr>
                  <w:ins w:id="24255" w:author="Philippe Hollanda - Oliveira Trust" w:date="2022-07-19T09:57:00Z">
                    <w:r w:rsidRPr="0016760B">
                      <w:rPr>
                        <w:rFonts w:ascii="Arial" w:eastAsia="Times New Roman" w:hAnsi="Arial" w:cs="Arial"/>
                        <w:sz w:val="20"/>
                        <w:szCs w:val="20"/>
                        <w:lang w:eastAsia="pt-BR"/>
                      </w:rPr>
                      <w:t>28/09/2021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77400D" w14:textId="77777777" w:rsidR="0016760B" w:rsidRPr="0016760B" w:rsidRDefault="0016760B" w:rsidP="0016760B">
                  <w:pPr>
                    <w:autoSpaceDE/>
                    <w:autoSpaceDN/>
                    <w:adjustRightInd/>
                    <w:jc w:val="center"/>
                    <w:rPr>
                      <w:ins w:id="24256" w:author="Philippe Hollanda - Oliveira Trust" w:date="2022-07-19T09:57:00Z"/>
                      <w:rFonts w:ascii="Arial" w:eastAsia="Times New Roman" w:hAnsi="Arial" w:cs="Arial"/>
                      <w:sz w:val="20"/>
                      <w:szCs w:val="20"/>
                      <w:lang w:eastAsia="pt-BR"/>
                    </w:rPr>
                  </w:pPr>
                  <w:ins w:id="24257" w:author="Philippe Hollanda - Oliveira Trust" w:date="2022-07-19T09:57:00Z">
                    <w:r w:rsidRPr="0016760B">
                      <w:rPr>
                        <w:rFonts w:ascii="Arial" w:eastAsia="Times New Roman" w:hAnsi="Arial" w:cs="Arial"/>
                        <w:sz w:val="20"/>
                        <w:szCs w:val="20"/>
                        <w:lang w:eastAsia="pt-BR"/>
                      </w:rPr>
                      <w:t>R$ 1.200,00</w:t>
                    </w:r>
                  </w:ins>
                </w:p>
              </w:tc>
            </w:tr>
            <w:tr w:rsidR="0016760B" w:rsidRPr="0016760B" w14:paraId="0E9C3139" w14:textId="77777777" w:rsidTr="0016760B">
              <w:trPr>
                <w:trHeight w:val="1785"/>
                <w:ins w:id="242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0F5866" w14:textId="77777777" w:rsidR="0016760B" w:rsidRPr="0016760B" w:rsidRDefault="0016760B" w:rsidP="0016760B">
                  <w:pPr>
                    <w:autoSpaceDE/>
                    <w:autoSpaceDN/>
                    <w:adjustRightInd/>
                    <w:jc w:val="center"/>
                    <w:rPr>
                      <w:ins w:id="24259" w:author="Philippe Hollanda - Oliveira Trust" w:date="2022-07-19T09:57:00Z"/>
                      <w:rFonts w:ascii="Arial" w:eastAsia="Times New Roman" w:hAnsi="Arial" w:cs="Arial"/>
                      <w:sz w:val="20"/>
                      <w:szCs w:val="20"/>
                      <w:lang w:eastAsia="pt-BR"/>
                    </w:rPr>
                  </w:pPr>
                  <w:ins w:id="24260"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3BF15B9" w14:textId="77777777" w:rsidR="0016760B" w:rsidRPr="0016760B" w:rsidRDefault="0016760B" w:rsidP="0016760B">
                  <w:pPr>
                    <w:autoSpaceDE/>
                    <w:autoSpaceDN/>
                    <w:adjustRightInd/>
                    <w:jc w:val="center"/>
                    <w:rPr>
                      <w:ins w:id="24261" w:author="Philippe Hollanda - Oliveira Trust" w:date="2022-07-19T09:57:00Z"/>
                      <w:rFonts w:ascii="Arial" w:eastAsia="Times New Roman" w:hAnsi="Arial" w:cs="Arial"/>
                      <w:sz w:val="20"/>
                      <w:szCs w:val="20"/>
                      <w:lang w:eastAsia="pt-BR"/>
                    </w:rPr>
                  </w:pPr>
                  <w:ins w:id="24262" w:author="Philippe Hollanda - Oliveira Trust" w:date="2022-07-19T09:57:00Z">
                    <w:r w:rsidRPr="0016760B">
                      <w:rPr>
                        <w:rFonts w:ascii="Arial" w:eastAsia="Times New Roman" w:hAnsi="Arial" w:cs="Arial"/>
                        <w:sz w:val="20"/>
                        <w:szCs w:val="20"/>
                        <w:lang w:eastAsia="pt-BR"/>
                      </w:rPr>
                      <w:t>28/09/2021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B13DCA" w14:textId="77777777" w:rsidR="0016760B" w:rsidRPr="0016760B" w:rsidRDefault="0016760B" w:rsidP="0016760B">
                  <w:pPr>
                    <w:autoSpaceDE/>
                    <w:autoSpaceDN/>
                    <w:adjustRightInd/>
                    <w:jc w:val="center"/>
                    <w:rPr>
                      <w:ins w:id="24263" w:author="Philippe Hollanda - Oliveira Trust" w:date="2022-07-19T09:57:00Z"/>
                      <w:rFonts w:ascii="Arial" w:eastAsia="Times New Roman" w:hAnsi="Arial" w:cs="Arial"/>
                      <w:sz w:val="20"/>
                      <w:szCs w:val="20"/>
                      <w:lang w:eastAsia="pt-BR"/>
                    </w:rPr>
                  </w:pPr>
                  <w:ins w:id="24264" w:author="Philippe Hollanda - Oliveira Trust" w:date="2022-07-19T09:57:00Z">
                    <w:r w:rsidRPr="0016760B">
                      <w:rPr>
                        <w:rFonts w:ascii="Arial" w:eastAsia="Times New Roman" w:hAnsi="Arial" w:cs="Arial"/>
                        <w:sz w:val="20"/>
                        <w:szCs w:val="20"/>
                        <w:lang w:eastAsia="pt-BR"/>
                      </w:rPr>
                      <w:t>R$ 610,00</w:t>
                    </w:r>
                  </w:ins>
                </w:p>
              </w:tc>
            </w:tr>
            <w:tr w:rsidR="0016760B" w:rsidRPr="0016760B" w14:paraId="77B7EE06" w14:textId="77777777" w:rsidTr="0016760B">
              <w:trPr>
                <w:trHeight w:val="1785"/>
                <w:ins w:id="242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190C16" w14:textId="77777777" w:rsidR="0016760B" w:rsidRPr="0016760B" w:rsidRDefault="0016760B" w:rsidP="0016760B">
                  <w:pPr>
                    <w:autoSpaceDE/>
                    <w:autoSpaceDN/>
                    <w:adjustRightInd/>
                    <w:jc w:val="center"/>
                    <w:rPr>
                      <w:ins w:id="24266" w:author="Philippe Hollanda - Oliveira Trust" w:date="2022-07-19T09:57:00Z"/>
                      <w:rFonts w:ascii="Arial" w:eastAsia="Times New Roman" w:hAnsi="Arial" w:cs="Arial"/>
                      <w:sz w:val="20"/>
                      <w:szCs w:val="20"/>
                      <w:lang w:eastAsia="pt-BR"/>
                    </w:rPr>
                  </w:pPr>
                  <w:ins w:id="24267" w:author="Philippe Hollanda - Oliveira Trust" w:date="2022-07-19T09:57:00Z">
                    <w:r w:rsidRPr="0016760B">
                      <w:rPr>
                        <w:rFonts w:ascii="Arial" w:eastAsia="Times New Roman" w:hAnsi="Arial" w:cs="Arial"/>
                        <w:sz w:val="20"/>
                        <w:szCs w:val="20"/>
                        <w:lang w:eastAsia="pt-BR"/>
                      </w:rPr>
                      <w:t>ALICATE</w:t>
                    </w:r>
                  </w:ins>
                </w:p>
              </w:tc>
              <w:tc>
                <w:tcPr>
                  <w:tcW w:w="2324" w:type="dxa"/>
                  <w:tcBorders>
                    <w:top w:val="nil"/>
                    <w:left w:val="nil"/>
                    <w:bottom w:val="single" w:sz="4" w:space="0" w:color="auto"/>
                    <w:right w:val="single" w:sz="4" w:space="0" w:color="auto"/>
                  </w:tcBorders>
                  <w:shd w:val="clear" w:color="auto" w:fill="auto"/>
                  <w:noWrap/>
                  <w:vAlign w:val="center"/>
                  <w:hideMark/>
                </w:tcPr>
                <w:p w14:paraId="70F15A31" w14:textId="77777777" w:rsidR="0016760B" w:rsidRPr="0016760B" w:rsidRDefault="0016760B" w:rsidP="0016760B">
                  <w:pPr>
                    <w:autoSpaceDE/>
                    <w:autoSpaceDN/>
                    <w:adjustRightInd/>
                    <w:jc w:val="center"/>
                    <w:rPr>
                      <w:ins w:id="24268" w:author="Philippe Hollanda - Oliveira Trust" w:date="2022-07-19T09:57:00Z"/>
                      <w:rFonts w:ascii="Arial" w:eastAsia="Times New Roman" w:hAnsi="Arial" w:cs="Arial"/>
                      <w:sz w:val="20"/>
                      <w:szCs w:val="20"/>
                      <w:lang w:eastAsia="pt-BR"/>
                    </w:rPr>
                  </w:pPr>
                  <w:ins w:id="24269" w:author="Philippe Hollanda - Oliveira Trust" w:date="2022-07-19T09:57:00Z">
                    <w:r w:rsidRPr="0016760B">
                      <w:rPr>
                        <w:rFonts w:ascii="Arial" w:eastAsia="Times New Roman" w:hAnsi="Arial" w:cs="Arial"/>
                        <w:sz w:val="20"/>
                        <w:szCs w:val="20"/>
                        <w:lang w:eastAsia="pt-BR"/>
                      </w:rPr>
                      <w:t>28/09/2021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1DFE76" w14:textId="77777777" w:rsidR="0016760B" w:rsidRPr="0016760B" w:rsidRDefault="0016760B" w:rsidP="0016760B">
                  <w:pPr>
                    <w:autoSpaceDE/>
                    <w:autoSpaceDN/>
                    <w:adjustRightInd/>
                    <w:jc w:val="center"/>
                    <w:rPr>
                      <w:ins w:id="24270" w:author="Philippe Hollanda - Oliveira Trust" w:date="2022-07-19T09:57:00Z"/>
                      <w:rFonts w:ascii="Arial" w:eastAsia="Times New Roman" w:hAnsi="Arial" w:cs="Arial"/>
                      <w:sz w:val="20"/>
                      <w:szCs w:val="20"/>
                      <w:lang w:eastAsia="pt-BR"/>
                    </w:rPr>
                  </w:pPr>
                  <w:ins w:id="24271" w:author="Philippe Hollanda - Oliveira Trust" w:date="2022-07-19T09:57:00Z">
                    <w:r w:rsidRPr="0016760B">
                      <w:rPr>
                        <w:rFonts w:ascii="Arial" w:eastAsia="Times New Roman" w:hAnsi="Arial" w:cs="Arial"/>
                        <w:sz w:val="20"/>
                        <w:szCs w:val="20"/>
                        <w:lang w:eastAsia="pt-BR"/>
                      </w:rPr>
                      <w:t>R$ 4.012,00</w:t>
                    </w:r>
                  </w:ins>
                </w:p>
              </w:tc>
            </w:tr>
            <w:tr w:rsidR="0016760B" w:rsidRPr="0016760B" w14:paraId="3EE145CD" w14:textId="77777777" w:rsidTr="0016760B">
              <w:trPr>
                <w:trHeight w:val="1785"/>
                <w:ins w:id="242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335171" w14:textId="77777777" w:rsidR="0016760B" w:rsidRPr="0016760B" w:rsidRDefault="0016760B" w:rsidP="0016760B">
                  <w:pPr>
                    <w:autoSpaceDE/>
                    <w:autoSpaceDN/>
                    <w:adjustRightInd/>
                    <w:jc w:val="center"/>
                    <w:rPr>
                      <w:ins w:id="24273" w:author="Philippe Hollanda - Oliveira Trust" w:date="2022-07-19T09:57:00Z"/>
                      <w:rFonts w:ascii="Arial" w:eastAsia="Times New Roman" w:hAnsi="Arial" w:cs="Arial"/>
                      <w:sz w:val="20"/>
                      <w:szCs w:val="20"/>
                      <w:lang w:eastAsia="pt-BR"/>
                    </w:rPr>
                  </w:pPr>
                  <w:ins w:id="24274" w:author="Philippe Hollanda - Oliveira Trust" w:date="2022-07-19T09:57:00Z">
                    <w:r w:rsidRPr="0016760B">
                      <w:rPr>
                        <w:rFonts w:ascii="Arial" w:eastAsia="Times New Roman" w:hAnsi="Arial" w:cs="Arial"/>
                        <w:sz w:val="20"/>
                        <w:szCs w:val="20"/>
                        <w:lang w:eastAsia="pt-BR"/>
                      </w:rPr>
                      <w:t>ARGAMASSA INTERNO</w:t>
                    </w:r>
                  </w:ins>
                </w:p>
              </w:tc>
              <w:tc>
                <w:tcPr>
                  <w:tcW w:w="2324" w:type="dxa"/>
                  <w:tcBorders>
                    <w:top w:val="nil"/>
                    <w:left w:val="nil"/>
                    <w:bottom w:val="single" w:sz="4" w:space="0" w:color="auto"/>
                    <w:right w:val="single" w:sz="4" w:space="0" w:color="auto"/>
                  </w:tcBorders>
                  <w:shd w:val="clear" w:color="auto" w:fill="auto"/>
                  <w:noWrap/>
                  <w:vAlign w:val="center"/>
                  <w:hideMark/>
                </w:tcPr>
                <w:p w14:paraId="59C8403B" w14:textId="77777777" w:rsidR="0016760B" w:rsidRPr="0016760B" w:rsidRDefault="0016760B" w:rsidP="0016760B">
                  <w:pPr>
                    <w:autoSpaceDE/>
                    <w:autoSpaceDN/>
                    <w:adjustRightInd/>
                    <w:jc w:val="center"/>
                    <w:rPr>
                      <w:ins w:id="24275" w:author="Philippe Hollanda - Oliveira Trust" w:date="2022-07-19T09:57:00Z"/>
                      <w:rFonts w:ascii="Arial" w:eastAsia="Times New Roman" w:hAnsi="Arial" w:cs="Arial"/>
                      <w:sz w:val="20"/>
                      <w:szCs w:val="20"/>
                      <w:lang w:eastAsia="pt-BR"/>
                    </w:rPr>
                  </w:pPr>
                  <w:ins w:id="24276" w:author="Philippe Hollanda - Oliveira Trust" w:date="2022-07-19T09:57:00Z">
                    <w:r w:rsidRPr="0016760B">
                      <w:rPr>
                        <w:rFonts w:ascii="Arial" w:eastAsia="Times New Roman" w:hAnsi="Arial" w:cs="Arial"/>
                        <w:sz w:val="20"/>
                        <w:szCs w:val="20"/>
                        <w:lang w:eastAsia="pt-BR"/>
                      </w:rPr>
                      <w:t>28/09/2021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54EBA6" w14:textId="77777777" w:rsidR="0016760B" w:rsidRPr="0016760B" w:rsidRDefault="0016760B" w:rsidP="0016760B">
                  <w:pPr>
                    <w:autoSpaceDE/>
                    <w:autoSpaceDN/>
                    <w:adjustRightInd/>
                    <w:jc w:val="center"/>
                    <w:rPr>
                      <w:ins w:id="24277" w:author="Philippe Hollanda - Oliveira Trust" w:date="2022-07-19T09:57:00Z"/>
                      <w:rFonts w:ascii="Arial" w:eastAsia="Times New Roman" w:hAnsi="Arial" w:cs="Arial"/>
                      <w:sz w:val="20"/>
                      <w:szCs w:val="20"/>
                      <w:lang w:eastAsia="pt-BR"/>
                    </w:rPr>
                  </w:pPr>
                  <w:ins w:id="24278" w:author="Philippe Hollanda - Oliveira Trust" w:date="2022-07-19T09:57:00Z">
                    <w:r w:rsidRPr="0016760B">
                      <w:rPr>
                        <w:rFonts w:ascii="Arial" w:eastAsia="Times New Roman" w:hAnsi="Arial" w:cs="Arial"/>
                        <w:sz w:val="20"/>
                        <w:szCs w:val="20"/>
                        <w:lang w:eastAsia="pt-BR"/>
                      </w:rPr>
                      <w:t>R$ 2.385,20</w:t>
                    </w:r>
                  </w:ins>
                </w:p>
              </w:tc>
            </w:tr>
            <w:tr w:rsidR="0016760B" w:rsidRPr="0016760B" w14:paraId="28197108" w14:textId="77777777" w:rsidTr="0016760B">
              <w:trPr>
                <w:trHeight w:val="1785"/>
                <w:ins w:id="242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3FA51C" w14:textId="77777777" w:rsidR="0016760B" w:rsidRPr="0016760B" w:rsidRDefault="0016760B" w:rsidP="0016760B">
                  <w:pPr>
                    <w:autoSpaceDE/>
                    <w:autoSpaceDN/>
                    <w:adjustRightInd/>
                    <w:jc w:val="center"/>
                    <w:rPr>
                      <w:ins w:id="24280" w:author="Philippe Hollanda - Oliveira Trust" w:date="2022-07-19T09:57:00Z"/>
                      <w:rFonts w:ascii="Arial" w:eastAsia="Times New Roman" w:hAnsi="Arial" w:cs="Arial"/>
                      <w:sz w:val="20"/>
                      <w:szCs w:val="20"/>
                      <w:lang w:eastAsia="pt-BR"/>
                    </w:rPr>
                  </w:pPr>
                  <w:ins w:id="24281" w:author="Philippe Hollanda - Oliveira Trust" w:date="2022-07-19T09:57:00Z">
                    <w:r w:rsidRPr="0016760B">
                      <w:rPr>
                        <w:rFonts w:ascii="Arial" w:eastAsia="Times New Roman" w:hAnsi="Arial" w:cs="Arial"/>
                        <w:sz w:val="20"/>
                        <w:szCs w:val="20"/>
                        <w:lang w:eastAsia="pt-BR"/>
                      </w:rPr>
                      <w:lastRenderedPageBreak/>
                      <w:t>MATERIAL DE ESCRITORIO</w:t>
                    </w:r>
                  </w:ins>
                </w:p>
              </w:tc>
              <w:tc>
                <w:tcPr>
                  <w:tcW w:w="2324" w:type="dxa"/>
                  <w:tcBorders>
                    <w:top w:val="nil"/>
                    <w:left w:val="nil"/>
                    <w:bottom w:val="single" w:sz="4" w:space="0" w:color="auto"/>
                    <w:right w:val="single" w:sz="4" w:space="0" w:color="auto"/>
                  </w:tcBorders>
                  <w:shd w:val="clear" w:color="auto" w:fill="auto"/>
                  <w:noWrap/>
                  <w:vAlign w:val="center"/>
                  <w:hideMark/>
                </w:tcPr>
                <w:p w14:paraId="1BAE02A2" w14:textId="77777777" w:rsidR="0016760B" w:rsidRPr="0016760B" w:rsidRDefault="0016760B" w:rsidP="0016760B">
                  <w:pPr>
                    <w:autoSpaceDE/>
                    <w:autoSpaceDN/>
                    <w:adjustRightInd/>
                    <w:jc w:val="center"/>
                    <w:rPr>
                      <w:ins w:id="24282" w:author="Philippe Hollanda - Oliveira Trust" w:date="2022-07-19T09:57:00Z"/>
                      <w:rFonts w:ascii="Arial" w:eastAsia="Times New Roman" w:hAnsi="Arial" w:cs="Arial"/>
                      <w:sz w:val="20"/>
                      <w:szCs w:val="20"/>
                      <w:lang w:eastAsia="pt-BR"/>
                    </w:rPr>
                  </w:pPr>
                  <w:ins w:id="24283" w:author="Philippe Hollanda - Oliveira Trust" w:date="2022-07-19T09:57:00Z">
                    <w:r w:rsidRPr="0016760B">
                      <w:rPr>
                        <w:rFonts w:ascii="Arial" w:eastAsia="Times New Roman" w:hAnsi="Arial" w:cs="Arial"/>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A7C40F" w14:textId="77777777" w:rsidR="0016760B" w:rsidRPr="0016760B" w:rsidRDefault="0016760B" w:rsidP="0016760B">
                  <w:pPr>
                    <w:autoSpaceDE/>
                    <w:autoSpaceDN/>
                    <w:adjustRightInd/>
                    <w:jc w:val="center"/>
                    <w:rPr>
                      <w:ins w:id="24284" w:author="Philippe Hollanda - Oliveira Trust" w:date="2022-07-19T09:57:00Z"/>
                      <w:rFonts w:ascii="Arial" w:eastAsia="Times New Roman" w:hAnsi="Arial" w:cs="Arial"/>
                      <w:sz w:val="20"/>
                      <w:szCs w:val="20"/>
                      <w:lang w:eastAsia="pt-BR"/>
                    </w:rPr>
                  </w:pPr>
                  <w:ins w:id="24285" w:author="Philippe Hollanda - Oliveira Trust" w:date="2022-07-19T09:57:00Z">
                    <w:r w:rsidRPr="0016760B">
                      <w:rPr>
                        <w:rFonts w:ascii="Arial" w:eastAsia="Times New Roman" w:hAnsi="Arial" w:cs="Arial"/>
                        <w:sz w:val="20"/>
                        <w:szCs w:val="20"/>
                        <w:lang w:eastAsia="pt-BR"/>
                      </w:rPr>
                      <w:t>R$ 497,76</w:t>
                    </w:r>
                  </w:ins>
                </w:p>
              </w:tc>
            </w:tr>
            <w:tr w:rsidR="0016760B" w:rsidRPr="0016760B" w14:paraId="230C38DE" w14:textId="77777777" w:rsidTr="0016760B">
              <w:trPr>
                <w:trHeight w:val="1785"/>
                <w:ins w:id="242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1203DD" w14:textId="77777777" w:rsidR="0016760B" w:rsidRPr="0016760B" w:rsidRDefault="0016760B" w:rsidP="0016760B">
                  <w:pPr>
                    <w:autoSpaceDE/>
                    <w:autoSpaceDN/>
                    <w:adjustRightInd/>
                    <w:jc w:val="center"/>
                    <w:rPr>
                      <w:ins w:id="24287" w:author="Philippe Hollanda - Oliveira Trust" w:date="2022-07-19T09:57:00Z"/>
                      <w:rFonts w:ascii="Arial" w:eastAsia="Times New Roman" w:hAnsi="Arial" w:cs="Arial"/>
                      <w:sz w:val="22"/>
                      <w:szCs w:val="22"/>
                      <w:lang w:eastAsia="pt-BR"/>
                    </w:rPr>
                  </w:pPr>
                  <w:ins w:id="24288" w:author="Philippe Hollanda - Oliveira Trust" w:date="2022-07-19T09:57:00Z">
                    <w:r w:rsidRPr="0016760B">
                      <w:rPr>
                        <w:rFonts w:ascii="Arial" w:eastAsia="Times New Roman" w:hAnsi="Arial" w:cs="Arial"/>
                        <w:sz w:val="22"/>
                        <w:szCs w:val="22"/>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52B2BD3" w14:textId="77777777" w:rsidR="0016760B" w:rsidRPr="0016760B" w:rsidRDefault="0016760B" w:rsidP="0016760B">
                  <w:pPr>
                    <w:autoSpaceDE/>
                    <w:autoSpaceDN/>
                    <w:adjustRightInd/>
                    <w:jc w:val="center"/>
                    <w:rPr>
                      <w:ins w:id="24289" w:author="Philippe Hollanda - Oliveira Trust" w:date="2022-07-19T09:57:00Z"/>
                      <w:rFonts w:ascii="Arial" w:eastAsia="Times New Roman" w:hAnsi="Arial" w:cs="Arial"/>
                      <w:sz w:val="22"/>
                      <w:szCs w:val="22"/>
                      <w:lang w:eastAsia="pt-BR"/>
                    </w:rPr>
                  </w:pPr>
                  <w:ins w:id="24290" w:author="Philippe Hollanda - Oliveira Trust" w:date="2022-07-19T09:57:00Z">
                    <w:r w:rsidRPr="0016760B">
                      <w:rPr>
                        <w:rFonts w:ascii="Arial" w:eastAsia="Times New Roman" w:hAnsi="Arial" w:cs="Arial"/>
                        <w:sz w:val="22"/>
                        <w:szCs w:val="22"/>
                        <w:lang w:eastAsia="pt-BR"/>
                      </w:rPr>
                      <w:t>16/09/2021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3CFEEA" w14:textId="77777777" w:rsidR="0016760B" w:rsidRPr="0016760B" w:rsidRDefault="0016760B" w:rsidP="0016760B">
                  <w:pPr>
                    <w:autoSpaceDE/>
                    <w:autoSpaceDN/>
                    <w:adjustRightInd/>
                    <w:jc w:val="center"/>
                    <w:rPr>
                      <w:ins w:id="24291" w:author="Philippe Hollanda - Oliveira Trust" w:date="2022-07-19T09:57:00Z"/>
                      <w:rFonts w:ascii="Arial" w:eastAsia="Times New Roman" w:hAnsi="Arial" w:cs="Arial"/>
                      <w:sz w:val="22"/>
                      <w:szCs w:val="22"/>
                      <w:lang w:eastAsia="pt-BR"/>
                    </w:rPr>
                  </w:pPr>
                  <w:ins w:id="24292" w:author="Philippe Hollanda - Oliveira Trust" w:date="2022-07-19T09:57:00Z">
                    <w:r w:rsidRPr="0016760B">
                      <w:rPr>
                        <w:rFonts w:ascii="Arial" w:eastAsia="Times New Roman" w:hAnsi="Arial" w:cs="Arial"/>
                        <w:sz w:val="22"/>
                        <w:szCs w:val="22"/>
                        <w:lang w:eastAsia="pt-BR"/>
                      </w:rPr>
                      <w:t>R$ 7.500,00</w:t>
                    </w:r>
                  </w:ins>
                </w:p>
              </w:tc>
            </w:tr>
            <w:tr w:rsidR="0016760B" w:rsidRPr="0016760B" w14:paraId="49C98357" w14:textId="77777777" w:rsidTr="0016760B">
              <w:trPr>
                <w:trHeight w:val="1785"/>
                <w:ins w:id="242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EE58AB" w14:textId="77777777" w:rsidR="0016760B" w:rsidRPr="0016760B" w:rsidRDefault="0016760B" w:rsidP="0016760B">
                  <w:pPr>
                    <w:autoSpaceDE/>
                    <w:autoSpaceDN/>
                    <w:adjustRightInd/>
                    <w:jc w:val="center"/>
                    <w:rPr>
                      <w:ins w:id="24294" w:author="Philippe Hollanda - Oliveira Trust" w:date="2022-07-19T09:57:00Z"/>
                      <w:rFonts w:ascii="Arial" w:eastAsia="Times New Roman" w:hAnsi="Arial" w:cs="Arial"/>
                      <w:sz w:val="22"/>
                      <w:szCs w:val="22"/>
                      <w:lang w:eastAsia="pt-BR"/>
                    </w:rPr>
                  </w:pPr>
                  <w:ins w:id="24295" w:author="Philippe Hollanda - Oliveira Trust" w:date="2022-07-19T09:57:00Z">
                    <w:r w:rsidRPr="0016760B">
                      <w:rPr>
                        <w:rFonts w:ascii="Arial" w:eastAsia="Times New Roman" w:hAnsi="Arial" w:cs="Arial"/>
                        <w:sz w:val="22"/>
                        <w:szCs w:val="22"/>
                        <w:lang w:eastAsia="pt-BR"/>
                      </w:rPr>
                      <w:t>LAJE TRELIÇADA</w:t>
                    </w:r>
                  </w:ins>
                </w:p>
              </w:tc>
              <w:tc>
                <w:tcPr>
                  <w:tcW w:w="2324" w:type="dxa"/>
                  <w:tcBorders>
                    <w:top w:val="nil"/>
                    <w:left w:val="nil"/>
                    <w:bottom w:val="single" w:sz="4" w:space="0" w:color="auto"/>
                    <w:right w:val="single" w:sz="4" w:space="0" w:color="auto"/>
                  </w:tcBorders>
                  <w:shd w:val="clear" w:color="auto" w:fill="auto"/>
                  <w:noWrap/>
                  <w:vAlign w:val="center"/>
                  <w:hideMark/>
                </w:tcPr>
                <w:p w14:paraId="20CC5E8E" w14:textId="77777777" w:rsidR="0016760B" w:rsidRPr="0016760B" w:rsidRDefault="0016760B" w:rsidP="0016760B">
                  <w:pPr>
                    <w:autoSpaceDE/>
                    <w:autoSpaceDN/>
                    <w:adjustRightInd/>
                    <w:jc w:val="center"/>
                    <w:rPr>
                      <w:ins w:id="24296" w:author="Philippe Hollanda - Oliveira Trust" w:date="2022-07-19T09:57:00Z"/>
                      <w:rFonts w:ascii="Arial" w:eastAsia="Times New Roman" w:hAnsi="Arial" w:cs="Arial"/>
                      <w:sz w:val="22"/>
                      <w:szCs w:val="22"/>
                      <w:lang w:eastAsia="pt-BR"/>
                    </w:rPr>
                  </w:pPr>
                  <w:ins w:id="24297" w:author="Philippe Hollanda - Oliveira Trust" w:date="2022-07-19T09:57:00Z">
                    <w:r w:rsidRPr="0016760B">
                      <w:rPr>
                        <w:rFonts w:ascii="Arial" w:eastAsia="Times New Roman" w:hAnsi="Arial" w:cs="Arial"/>
                        <w:sz w:val="22"/>
                        <w:szCs w:val="22"/>
                        <w:lang w:eastAsia="pt-BR"/>
                      </w:rPr>
                      <w:t>01/10/2021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543D88" w14:textId="77777777" w:rsidR="0016760B" w:rsidRPr="0016760B" w:rsidRDefault="0016760B" w:rsidP="0016760B">
                  <w:pPr>
                    <w:autoSpaceDE/>
                    <w:autoSpaceDN/>
                    <w:adjustRightInd/>
                    <w:jc w:val="center"/>
                    <w:rPr>
                      <w:ins w:id="24298" w:author="Philippe Hollanda - Oliveira Trust" w:date="2022-07-19T09:57:00Z"/>
                      <w:rFonts w:ascii="Arial" w:eastAsia="Times New Roman" w:hAnsi="Arial" w:cs="Arial"/>
                      <w:sz w:val="22"/>
                      <w:szCs w:val="22"/>
                      <w:lang w:eastAsia="pt-BR"/>
                    </w:rPr>
                  </w:pPr>
                  <w:ins w:id="24299" w:author="Philippe Hollanda - Oliveira Trust" w:date="2022-07-19T09:57:00Z">
                    <w:r w:rsidRPr="0016760B">
                      <w:rPr>
                        <w:rFonts w:ascii="Arial" w:eastAsia="Times New Roman" w:hAnsi="Arial" w:cs="Arial"/>
                        <w:sz w:val="22"/>
                        <w:szCs w:val="22"/>
                        <w:lang w:eastAsia="pt-BR"/>
                      </w:rPr>
                      <w:t>R$ 759,00</w:t>
                    </w:r>
                  </w:ins>
                </w:p>
              </w:tc>
            </w:tr>
            <w:tr w:rsidR="0016760B" w:rsidRPr="0016760B" w14:paraId="3331A144" w14:textId="77777777" w:rsidTr="0016760B">
              <w:trPr>
                <w:trHeight w:val="1785"/>
                <w:ins w:id="24300"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2C080E3" w14:textId="77777777" w:rsidR="0016760B" w:rsidRPr="0016760B" w:rsidRDefault="0016760B" w:rsidP="0016760B">
                  <w:pPr>
                    <w:autoSpaceDE/>
                    <w:autoSpaceDN/>
                    <w:adjustRightInd/>
                    <w:jc w:val="center"/>
                    <w:rPr>
                      <w:ins w:id="24301" w:author="Philippe Hollanda - Oliveira Trust" w:date="2022-07-19T09:57:00Z"/>
                      <w:rFonts w:ascii="Arial" w:eastAsia="Times New Roman" w:hAnsi="Arial" w:cs="Arial"/>
                      <w:sz w:val="22"/>
                      <w:szCs w:val="22"/>
                      <w:lang w:eastAsia="pt-BR"/>
                    </w:rPr>
                  </w:pPr>
                  <w:ins w:id="24302" w:author="Philippe Hollanda - Oliveira Trust" w:date="2022-07-19T09:57:00Z">
                    <w:r w:rsidRPr="0016760B">
                      <w:rPr>
                        <w:rFonts w:ascii="Arial" w:eastAsia="Times New Roman" w:hAnsi="Arial" w:cs="Arial"/>
                        <w:sz w:val="22"/>
                        <w:szCs w:val="22"/>
                        <w:lang w:eastAsia="pt-BR"/>
                      </w:rPr>
                      <w:t>CABO TELEFONICO CCI 1 PAR + TERRA</w:t>
                    </w:r>
                  </w:ins>
                </w:p>
              </w:tc>
              <w:tc>
                <w:tcPr>
                  <w:tcW w:w="2324" w:type="dxa"/>
                  <w:tcBorders>
                    <w:top w:val="nil"/>
                    <w:left w:val="nil"/>
                    <w:bottom w:val="single" w:sz="4" w:space="0" w:color="auto"/>
                    <w:right w:val="single" w:sz="4" w:space="0" w:color="auto"/>
                  </w:tcBorders>
                  <w:shd w:val="clear" w:color="auto" w:fill="auto"/>
                  <w:noWrap/>
                  <w:vAlign w:val="center"/>
                  <w:hideMark/>
                </w:tcPr>
                <w:p w14:paraId="3E1D6DF7" w14:textId="77777777" w:rsidR="0016760B" w:rsidRPr="0016760B" w:rsidRDefault="0016760B" w:rsidP="0016760B">
                  <w:pPr>
                    <w:autoSpaceDE/>
                    <w:autoSpaceDN/>
                    <w:adjustRightInd/>
                    <w:jc w:val="center"/>
                    <w:rPr>
                      <w:ins w:id="24303" w:author="Philippe Hollanda - Oliveira Trust" w:date="2022-07-19T09:57:00Z"/>
                      <w:rFonts w:ascii="Arial" w:eastAsia="Times New Roman" w:hAnsi="Arial" w:cs="Arial"/>
                      <w:sz w:val="22"/>
                      <w:szCs w:val="22"/>
                      <w:lang w:eastAsia="pt-BR"/>
                    </w:rPr>
                  </w:pPr>
                  <w:ins w:id="24304" w:author="Philippe Hollanda - Oliveira Trust" w:date="2022-07-19T09:57:00Z">
                    <w:r w:rsidRPr="0016760B">
                      <w:rPr>
                        <w:rFonts w:ascii="Arial" w:eastAsia="Times New Roman" w:hAnsi="Arial" w:cs="Arial"/>
                        <w:sz w:val="22"/>
                        <w:szCs w:val="22"/>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106CFB" w14:textId="77777777" w:rsidR="0016760B" w:rsidRPr="0016760B" w:rsidRDefault="0016760B" w:rsidP="0016760B">
                  <w:pPr>
                    <w:autoSpaceDE/>
                    <w:autoSpaceDN/>
                    <w:adjustRightInd/>
                    <w:jc w:val="center"/>
                    <w:rPr>
                      <w:ins w:id="24305" w:author="Philippe Hollanda - Oliveira Trust" w:date="2022-07-19T09:57:00Z"/>
                      <w:rFonts w:ascii="Arial" w:eastAsia="Times New Roman" w:hAnsi="Arial" w:cs="Arial"/>
                      <w:sz w:val="22"/>
                      <w:szCs w:val="22"/>
                      <w:lang w:eastAsia="pt-BR"/>
                    </w:rPr>
                  </w:pPr>
                  <w:ins w:id="24306" w:author="Philippe Hollanda - Oliveira Trust" w:date="2022-07-19T09:57:00Z">
                    <w:r w:rsidRPr="0016760B">
                      <w:rPr>
                        <w:rFonts w:ascii="Arial" w:eastAsia="Times New Roman" w:hAnsi="Arial" w:cs="Arial"/>
                        <w:sz w:val="22"/>
                        <w:szCs w:val="22"/>
                        <w:lang w:eastAsia="pt-BR"/>
                      </w:rPr>
                      <w:t>R$ 2.725,00</w:t>
                    </w:r>
                  </w:ins>
                </w:p>
              </w:tc>
            </w:tr>
            <w:tr w:rsidR="0016760B" w:rsidRPr="0016760B" w14:paraId="3BC77E25" w14:textId="77777777" w:rsidTr="0016760B">
              <w:trPr>
                <w:trHeight w:val="1785"/>
                <w:ins w:id="2430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2047D81" w14:textId="77777777" w:rsidR="0016760B" w:rsidRPr="0016760B" w:rsidRDefault="0016760B" w:rsidP="0016760B">
                  <w:pPr>
                    <w:autoSpaceDE/>
                    <w:autoSpaceDN/>
                    <w:adjustRightInd/>
                    <w:rPr>
                      <w:ins w:id="24308"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14F827F" w14:textId="77777777" w:rsidR="0016760B" w:rsidRPr="0016760B" w:rsidRDefault="0016760B" w:rsidP="0016760B">
                  <w:pPr>
                    <w:autoSpaceDE/>
                    <w:autoSpaceDN/>
                    <w:adjustRightInd/>
                    <w:jc w:val="center"/>
                    <w:rPr>
                      <w:ins w:id="24309" w:author="Philippe Hollanda - Oliveira Trust" w:date="2022-07-19T09:57:00Z"/>
                      <w:rFonts w:ascii="Arial" w:eastAsia="Times New Roman" w:hAnsi="Arial" w:cs="Arial"/>
                      <w:sz w:val="22"/>
                      <w:szCs w:val="22"/>
                      <w:lang w:eastAsia="pt-BR"/>
                    </w:rPr>
                  </w:pPr>
                  <w:ins w:id="24310" w:author="Philippe Hollanda - Oliveira Trust" w:date="2022-07-19T09:57:00Z">
                    <w:r w:rsidRPr="0016760B">
                      <w:rPr>
                        <w:rFonts w:ascii="Arial" w:eastAsia="Times New Roman" w:hAnsi="Arial" w:cs="Arial"/>
                        <w:sz w:val="22"/>
                        <w:szCs w:val="22"/>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4E2AA9" w14:textId="77777777" w:rsidR="0016760B" w:rsidRPr="0016760B" w:rsidRDefault="0016760B" w:rsidP="0016760B">
                  <w:pPr>
                    <w:autoSpaceDE/>
                    <w:autoSpaceDN/>
                    <w:adjustRightInd/>
                    <w:jc w:val="center"/>
                    <w:rPr>
                      <w:ins w:id="24311" w:author="Philippe Hollanda - Oliveira Trust" w:date="2022-07-19T09:57:00Z"/>
                      <w:rFonts w:ascii="Arial" w:eastAsia="Times New Roman" w:hAnsi="Arial" w:cs="Arial"/>
                      <w:sz w:val="22"/>
                      <w:szCs w:val="22"/>
                      <w:lang w:eastAsia="pt-BR"/>
                    </w:rPr>
                  </w:pPr>
                  <w:ins w:id="24312" w:author="Philippe Hollanda - Oliveira Trust" w:date="2022-07-19T09:57:00Z">
                    <w:r w:rsidRPr="0016760B">
                      <w:rPr>
                        <w:rFonts w:ascii="Arial" w:eastAsia="Times New Roman" w:hAnsi="Arial" w:cs="Arial"/>
                        <w:sz w:val="22"/>
                        <w:szCs w:val="22"/>
                        <w:lang w:eastAsia="pt-BR"/>
                      </w:rPr>
                      <w:t>R$ 2.725,00</w:t>
                    </w:r>
                  </w:ins>
                </w:p>
              </w:tc>
            </w:tr>
            <w:tr w:rsidR="0016760B" w:rsidRPr="0016760B" w14:paraId="7F0D0D41" w14:textId="77777777" w:rsidTr="0016760B">
              <w:trPr>
                <w:trHeight w:val="1785"/>
                <w:ins w:id="243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3F28E1" w14:textId="77777777" w:rsidR="0016760B" w:rsidRPr="0016760B" w:rsidRDefault="0016760B" w:rsidP="0016760B">
                  <w:pPr>
                    <w:autoSpaceDE/>
                    <w:autoSpaceDN/>
                    <w:adjustRightInd/>
                    <w:jc w:val="center"/>
                    <w:rPr>
                      <w:ins w:id="24314" w:author="Philippe Hollanda - Oliveira Trust" w:date="2022-07-19T09:57:00Z"/>
                      <w:rFonts w:ascii="Arial" w:eastAsia="Times New Roman" w:hAnsi="Arial" w:cs="Arial"/>
                      <w:sz w:val="22"/>
                      <w:szCs w:val="22"/>
                      <w:lang w:eastAsia="pt-BR"/>
                    </w:rPr>
                  </w:pPr>
                  <w:ins w:id="24315" w:author="Philippe Hollanda - Oliveira Trust" w:date="2022-07-19T09:57:00Z">
                    <w:r w:rsidRPr="0016760B">
                      <w:rPr>
                        <w:rFonts w:ascii="Arial" w:eastAsia="Times New Roman" w:hAnsi="Arial" w:cs="Arial"/>
                        <w:sz w:val="22"/>
                        <w:szCs w:val="22"/>
                        <w:lang w:eastAsia="pt-BR"/>
                      </w:rPr>
                      <w:lastRenderedPageBreak/>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5103EF7" w14:textId="77777777" w:rsidR="0016760B" w:rsidRPr="0016760B" w:rsidRDefault="0016760B" w:rsidP="0016760B">
                  <w:pPr>
                    <w:autoSpaceDE/>
                    <w:autoSpaceDN/>
                    <w:adjustRightInd/>
                    <w:jc w:val="center"/>
                    <w:rPr>
                      <w:ins w:id="24316" w:author="Philippe Hollanda - Oliveira Trust" w:date="2022-07-19T09:57:00Z"/>
                      <w:rFonts w:ascii="Arial" w:eastAsia="Times New Roman" w:hAnsi="Arial" w:cs="Arial"/>
                      <w:sz w:val="22"/>
                      <w:szCs w:val="22"/>
                      <w:lang w:eastAsia="pt-BR"/>
                    </w:rPr>
                  </w:pPr>
                  <w:ins w:id="24317" w:author="Philippe Hollanda - Oliveira Trust" w:date="2022-07-19T09:57:00Z">
                    <w:r w:rsidRPr="0016760B">
                      <w:rPr>
                        <w:rFonts w:ascii="Arial" w:eastAsia="Times New Roman" w:hAnsi="Arial" w:cs="Arial"/>
                        <w:sz w:val="22"/>
                        <w:szCs w:val="22"/>
                        <w:lang w:eastAsia="pt-BR"/>
                      </w:rPr>
                      <w:t>07/10/2021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4C740E" w14:textId="77777777" w:rsidR="0016760B" w:rsidRPr="0016760B" w:rsidRDefault="0016760B" w:rsidP="0016760B">
                  <w:pPr>
                    <w:autoSpaceDE/>
                    <w:autoSpaceDN/>
                    <w:adjustRightInd/>
                    <w:jc w:val="center"/>
                    <w:rPr>
                      <w:ins w:id="24318" w:author="Philippe Hollanda - Oliveira Trust" w:date="2022-07-19T09:57:00Z"/>
                      <w:rFonts w:ascii="Arial" w:eastAsia="Times New Roman" w:hAnsi="Arial" w:cs="Arial"/>
                      <w:sz w:val="22"/>
                      <w:szCs w:val="22"/>
                      <w:lang w:eastAsia="pt-BR"/>
                    </w:rPr>
                  </w:pPr>
                  <w:ins w:id="24319" w:author="Philippe Hollanda - Oliveira Trust" w:date="2022-07-19T09:57:00Z">
                    <w:r w:rsidRPr="0016760B">
                      <w:rPr>
                        <w:rFonts w:ascii="Arial" w:eastAsia="Times New Roman" w:hAnsi="Arial" w:cs="Arial"/>
                        <w:sz w:val="22"/>
                        <w:szCs w:val="22"/>
                        <w:lang w:eastAsia="pt-BR"/>
                      </w:rPr>
                      <w:t>R$ 3.977,75</w:t>
                    </w:r>
                  </w:ins>
                </w:p>
              </w:tc>
            </w:tr>
            <w:tr w:rsidR="0016760B" w:rsidRPr="0016760B" w14:paraId="4197447A" w14:textId="77777777" w:rsidTr="0016760B">
              <w:trPr>
                <w:trHeight w:val="1785"/>
                <w:ins w:id="243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C28474" w14:textId="77777777" w:rsidR="0016760B" w:rsidRPr="0016760B" w:rsidRDefault="0016760B" w:rsidP="0016760B">
                  <w:pPr>
                    <w:autoSpaceDE/>
                    <w:autoSpaceDN/>
                    <w:adjustRightInd/>
                    <w:jc w:val="center"/>
                    <w:rPr>
                      <w:ins w:id="24321" w:author="Philippe Hollanda - Oliveira Trust" w:date="2022-07-19T09:57:00Z"/>
                      <w:rFonts w:ascii="Arial" w:eastAsia="Times New Roman" w:hAnsi="Arial" w:cs="Arial"/>
                      <w:sz w:val="22"/>
                      <w:szCs w:val="22"/>
                      <w:lang w:eastAsia="pt-BR"/>
                    </w:rPr>
                  </w:pPr>
                  <w:ins w:id="24322" w:author="Philippe Hollanda - Oliveira Trust" w:date="2022-07-19T09:57:00Z">
                    <w:r w:rsidRPr="0016760B">
                      <w:rPr>
                        <w:rFonts w:ascii="Arial" w:eastAsia="Times New Roman" w:hAnsi="Arial" w:cs="Arial"/>
                        <w:sz w:val="22"/>
                        <w:szCs w:val="22"/>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B602A22" w14:textId="77777777" w:rsidR="0016760B" w:rsidRPr="0016760B" w:rsidRDefault="0016760B" w:rsidP="0016760B">
                  <w:pPr>
                    <w:autoSpaceDE/>
                    <w:autoSpaceDN/>
                    <w:adjustRightInd/>
                    <w:jc w:val="center"/>
                    <w:rPr>
                      <w:ins w:id="24323" w:author="Philippe Hollanda - Oliveira Trust" w:date="2022-07-19T09:57:00Z"/>
                      <w:rFonts w:ascii="Arial" w:eastAsia="Times New Roman" w:hAnsi="Arial" w:cs="Arial"/>
                      <w:sz w:val="22"/>
                      <w:szCs w:val="22"/>
                      <w:lang w:eastAsia="pt-BR"/>
                    </w:rPr>
                  </w:pPr>
                  <w:ins w:id="24324" w:author="Philippe Hollanda - Oliveira Trust" w:date="2022-07-19T09:57:00Z">
                    <w:r w:rsidRPr="0016760B">
                      <w:rPr>
                        <w:rFonts w:ascii="Arial" w:eastAsia="Times New Roman" w:hAnsi="Arial" w:cs="Arial"/>
                        <w:sz w:val="22"/>
                        <w:szCs w:val="22"/>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33D4BF1" w14:textId="77777777" w:rsidR="0016760B" w:rsidRPr="0016760B" w:rsidRDefault="0016760B" w:rsidP="0016760B">
                  <w:pPr>
                    <w:autoSpaceDE/>
                    <w:autoSpaceDN/>
                    <w:adjustRightInd/>
                    <w:jc w:val="center"/>
                    <w:rPr>
                      <w:ins w:id="24325" w:author="Philippe Hollanda - Oliveira Trust" w:date="2022-07-19T09:57:00Z"/>
                      <w:rFonts w:ascii="Arial" w:eastAsia="Times New Roman" w:hAnsi="Arial" w:cs="Arial"/>
                      <w:sz w:val="22"/>
                      <w:szCs w:val="22"/>
                      <w:lang w:eastAsia="pt-BR"/>
                    </w:rPr>
                  </w:pPr>
                  <w:ins w:id="24326" w:author="Philippe Hollanda - Oliveira Trust" w:date="2022-07-19T09:57:00Z">
                    <w:r w:rsidRPr="0016760B">
                      <w:rPr>
                        <w:rFonts w:ascii="Arial" w:eastAsia="Times New Roman" w:hAnsi="Arial" w:cs="Arial"/>
                        <w:sz w:val="22"/>
                        <w:szCs w:val="22"/>
                        <w:lang w:eastAsia="pt-BR"/>
                      </w:rPr>
                      <w:t>R$ 28.200,00</w:t>
                    </w:r>
                  </w:ins>
                </w:p>
              </w:tc>
            </w:tr>
            <w:tr w:rsidR="0016760B" w:rsidRPr="0016760B" w14:paraId="40481BB6" w14:textId="77777777" w:rsidTr="0016760B">
              <w:trPr>
                <w:trHeight w:val="1785"/>
                <w:ins w:id="24327"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32AD3AF" w14:textId="77777777" w:rsidR="0016760B" w:rsidRPr="0016760B" w:rsidRDefault="0016760B" w:rsidP="0016760B">
                  <w:pPr>
                    <w:autoSpaceDE/>
                    <w:autoSpaceDN/>
                    <w:adjustRightInd/>
                    <w:jc w:val="center"/>
                    <w:rPr>
                      <w:ins w:id="24328" w:author="Philippe Hollanda - Oliveira Trust" w:date="2022-07-19T09:57:00Z"/>
                      <w:rFonts w:ascii="Arial" w:eastAsia="Times New Roman" w:hAnsi="Arial" w:cs="Arial"/>
                      <w:sz w:val="22"/>
                      <w:szCs w:val="22"/>
                      <w:lang w:eastAsia="pt-BR"/>
                    </w:rPr>
                  </w:pPr>
                  <w:ins w:id="24329" w:author="Philippe Hollanda - Oliveira Trust" w:date="2022-07-19T09:57:00Z">
                    <w:r w:rsidRPr="0016760B">
                      <w:rPr>
                        <w:rFonts w:ascii="Arial" w:eastAsia="Times New Roman" w:hAnsi="Arial" w:cs="Arial"/>
                        <w:sz w:val="22"/>
                        <w:szCs w:val="22"/>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D07D8D5" w14:textId="77777777" w:rsidR="0016760B" w:rsidRPr="0016760B" w:rsidRDefault="0016760B" w:rsidP="0016760B">
                  <w:pPr>
                    <w:autoSpaceDE/>
                    <w:autoSpaceDN/>
                    <w:adjustRightInd/>
                    <w:jc w:val="center"/>
                    <w:rPr>
                      <w:ins w:id="24330" w:author="Philippe Hollanda - Oliveira Trust" w:date="2022-07-19T09:57:00Z"/>
                      <w:rFonts w:ascii="Arial" w:eastAsia="Times New Roman" w:hAnsi="Arial" w:cs="Arial"/>
                      <w:sz w:val="22"/>
                      <w:szCs w:val="22"/>
                      <w:lang w:eastAsia="pt-BR"/>
                    </w:rPr>
                  </w:pPr>
                  <w:ins w:id="24331" w:author="Philippe Hollanda - Oliveira Trust" w:date="2022-07-19T09:57:00Z">
                    <w:r w:rsidRPr="0016760B">
                      <w:rPr>
                        <w:rFonts w:ascii="Arial" w:eastAsia="Times New Roman" w:hAnsi="Arial" w:cs="Arial"/>
                        <w:sz w:val="22"/>
                        <w:szCs w:val="22"/>
                        <w:lang w:eastAsia="pt-BR"/>
                      </w:rPr>
                      <w:t>26/11/2021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1651AD" w14:textId="77777777" w:rsidR="0016760B" w:rsidRPr="0016760B" w:rsidRDefault="0016760B" w:rsidP="0016760B">
                  <w:pPr>
                    <w:autoSpaceDE/>
                    <w:autoSpaceDN/>
                    <w:adjustRightInd/>
                    <w:jc w:val="center"/>
                    <w:rPr>
                      <w:ins w:id="24332" w:author="Philippe Hollanda - Oliveira Trust" w:date="2022-07-19T09:57:00Z"/>
                      <w:rFonts w:ascii="Arial" w:eastAsia="Times New Roman" w:hAnsi="Arial" w:cs="Arial"/>
                      <w:sz w:val="22"/>
                      <w:szCs w:val="22"/>
                      <w:lang w:eastAsia="pt-BR"/>
                    </w:rPr>
                  </w:pPr>
                  <w:ins w:id="24333" w:author="Philippe Hollanda - Oliveira Trust" w:date="2022-07-19T09:57:00Z">
                    <w:r w:rsidRPr="0016760B">
                      <w:rPr>
                        <w:rFonts w:ascii="Arial" w:eastAsia="Times New Roman" w:hAnsi="Arial" w:cs="Arial"/>
                        <w:sz w:val="22"/>
                        <w:szCs w:val="22"/>
                        <w:lang w:eastAsia="pt-BR"/>
                      </w:rPr>
                      <w:t>R$ 786,59</w:t>
                    </w:r>
                  </w:ins>
                </w:p>
              </w:tc>
            </w:tr>
            <w:tr w:rsidR="0016760B" w:rsidRPr="0016760B" w14:paraId="2D051B4F" w14:textId="77777777" w:rsidTr="0016760B">
              <w:trPr>
                <w:trHeight w:val="1785"/>
                <w:ins w:id="2433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95BE1FF" w14:textId="77777777" w:rsidR="0016760B" w:rsidRPr="0016760B" w:rsidRDefault="0016760B" w:rsidP="0016760B">
                  <w:pPr>
                    <w:autoSpaceDE/>
                    <w:autoSpaceDN/>
                    <w:adjustRightInd/>
                    <w:rPr>
                      <w:ins w:id="24335"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4F9B50D" w14:textId="77777777" w:rsidR="0016760B" w:rsidRPr="0016760B" w:rsidRDefault="0016760B" w:rsidP="0016760B">
                  <w:pPr>
                    <w:autoSpaceDE/>
                    <w:autoSpaceDN/>
                    <w:adjustRightInd/>
                    <w:jc w:val="center"/>
                    <w:rPr>
                      <w:ins w:id="24336" w:author="Philippe Hollanda - Oliveira Trust" w:date="2022-07-19T09:57:00Z"/>
                      <w:rFonts w:ascii="Arial" w:eastAsia="Times New Roman" w:hAnsi="Arial" w:cs="Arial"/>
                      <w:sz w:val="22"/>
                      <w:szCs w:val="22"/>
                      <w:lang w:eastAsia="pt-BR"/>
                    </w:rPr>
                  </w:pPr>
                  <w:ins w:id="24337" w:author="Philippe Hollanda - Oliveira Trust" w:date="2022-07-19T09:57:00Z">
                    <w:r w:rsidRPr="0016760B">
                      <w:rPr>
                        <w:rFonts w:ascii="Arial" w:eastAsia="Times New Roman" w:hAnsi="Arial" w:cs="Arial"/>
                        <w:sz w:val="22"/>
                        <w:szCs w:val="22"/>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A37D27" w14:textId="77777777" w:rsidR="0016760B" w:rsidRPr="0016760B" w:rsidRDefault="0016760B" w:rsidP="0016760B">
                  <w:pPr>
                    <w:autoSpaceDE/>
                    <w:autoSpaceDN/>
                    <w:adjustRightInd/>
                    <w:jc w:val="center"/>
                    <w:rPr>
                      <w:ins w:id="24338" w:author="Philippe Hollanda - Oliveira Trust" w:date="2022-07-19T09:57:00Z"/>
                      <w:rFonts w:ascii="Arial" w:eastAsia="Times New Roman" w:hAnsi="Arial" w:cs="Arial"/>
                      <w:sz w:val="22"/>
                      <w:szCs w:val="22"/>
                      <w:lang w:eastAsia="pt-BR"/>
                    </w:rPr>
                  </w:pPr>
                  <w:ins w:id="24339" w:author="Philippe Hollanda - Oliveira Trust" w:date="2022-07-19T09:57:00Z">
                    <w:r w:rsidRPr="0016760B">
                      <w:rPr>
                        <w:rFonts w:ascii="Arial" w:eastAsia="Times New Roman" w:hAnsi="Arial" w:cs="Arial"/>
                        <w:sz w:val="22"/>
                        <w:szCs w:val="22"/>
                        <w:lang w:eastAsia="pt-BR"/>
                      </w:rPr>
                      <w:t>786,57</w:t>
                    </w:r>
                  </w:ins>
                </w:p>
              </w:tc>
            </w:tr>
            <w:tr w:rsidR="0016760B" w:rsidRPr="0016760B" w14:paraId="1B2086CF" w14:textId="77777777" w:rsidTr="0016760B">
              <w:trPr>
                <w:trHeight w:val="1785"/>
                <w:ins w:id="2434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7F56CE2" w14:textId="77777777" w:rsidR="0016760B" w:rsidRPr="0016760B" w:rsidRDefault="0016760B" w:rsidP="0016760B">
                  <w:pPr>
                    <w:autoSpaceDE/>
                    <w:autoSpaceDN/>
                    <w:adjustRightInd/>
                    <w:rPr>
                      <w:ins w:id="24341"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D5EE301" w14:textId="77777777" w:rsidR="0016760B" w:rsidRPr="0016760B" w:rsidRDefault="0016760B" w:rsidP="0016760B">
                  <w:pPr>
                    <w:autoSpaceDE/>
                    <w:autoSpaceDN/>
                    <w:adjustRightInd/>
                    <w:jc w:val="center"/>
                    <w:rPr>
                      <w:ins w:id="24342" w:author="Philippe Hollanda - Oliveira Trust" w:date="2022-07-19T09:57:00Z"/>
                      <w:rFonts w:ascii="Arial" w:eastAsia="Times New Roman" w:hAnsi="Arial" w:cs="Arial"/>
                      <w:sz w:val="22"/>
                      <w:szCs w:val="22"/>
                      <w:lang w:eastAsia="pt-BR"/>
                    </w:rPr>
                  </w:pPr>
                  <w:ins w:id="24343" w:author="Philippe Hollanda - Oliveira Trust" w:date="2022-07-19T09:57:00Z">
                    <w:r w:rsidRPr="0016760B">
                      <w:rPr>
                        <w:rFonts w:ascii="Arial" w:eastAsia="Times New Roman" w:hAnsi="Arial" w:cs="Arial"/>
                        <w:sz w:val="22"/>
                        <w:szCs w:val="22"/>
                        <w:lang w:eastAsia="pt-BR"/>
                      </w:rPr>
                      <w:t>01/10/2021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379374" w14:textId="77777777" w:rsidR="0016760B" w:rsidRPr="0016760B" w:rsidRDefault="0016760B" w:rsidP="0016760B">
                  <w:pPr>
                    <w:autoSpaceDE/>
                    <w:autoSpaceDN/>
                    <w:adjustRightInd/>
                    <w:jc w:val="center"/>
                    <w:rPr>
                      <w:ins w:id="24344" w:author="Philippe Hollanda - Oliveira Trust" w:date="2022-07-19T09:57:00Z"/>
                      <w:rFonts w:ascii="Arial" w:eastAsia="Times New Roman" w:hAnsi="Arial" w:cs="Arial"/>
                      <w:sz w:val="22"/>
                      <w:szCs w:val="22"/>
                      <w:lang w:eastAsia="pt-BR"/>
                    </w:rPr>
                  </w:pPr>
                  <w:ins w:id="24345" w:author="Philippe Hollanda - Oliveira Trust" w:date="2022-07-19T09:57:00Z">
                    <w:r w:rsidRPr="0016760B">
                      <w:rPr>
                        <w:rFonts w:ascii="Arial" w:eastAsia="Times New Roman" w:hAnsi="Arial" w:cs="Arial"/>
                        <w:sz w:val="22"/>
                        <w:szCs w:val="22"/>
                        <w:lang w:eastAsia="pt-BR"/>
                      </w:rPr>
                      <w:t>R$ 810,41</w:t>
                    </w:r>
                  </w:ins>
                </w:p>
              </w:tc>
            </w:tr>
            <w:tr w:rsidR="0016760B" w:rsidRPr="0016760B" w14:paraId="103007E0" w14:textId="77777777" w:rsidTr="0016760B">
              <w:trPr>
                <w:trHeight w:val="1785"/>
                <w:ins w:id="243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E0797B" w14:textId="77777777" w:rsidR="0016760B" w:rsidRPr="0016760B" w:rsidRDefault="0016760B" w:rsidP="0016760B">
                  <w:pPr>
                    <w:autoSpaceDE/>
                    <w:autoSpaceDN/>
                    <w:adjustRightInd/>
                    <w:jc w:val="center"/>
                    <w:rPr>
                      <w:ins w:id="24347" w:author="Philippe Hollanda - Oliveira Trust" w:date="2022-07-19T09:57:00Z"/>
                      <w:rFonts w:ascii="Arial" w:eastAsia="Times New Roman" w:hAnsi="Arial" w:cs="Arial"/>
                      <w:sz w:val="22"/>
                      <w:szCs w:val="22"/>
                      <w:lang w:eastAsia="pt-BR"/>
                    </w:rPr>
                  </w:pPr>
                  <w:ins w:id="24348" w:author="Philippe Hollanda - Oliveira Trust" w:date="2022-07-19T09:57:00Z">
                    <w:r w:rsidRPr="0016760B">
                      <w:rPr>
                        <w:rFonts w:ascii="Arial" w:eastAsia="Times New Roman" w:hAnsi="Arial" w:cs="Arial"/>
                        <w:sz w:val="22"/>
                        <w:szCs w:val="22"/>
                        <w:lang w:eastAsia="pt-BR"/>
                      </w:rPr>
                      <w:lastRenderedPageBreak/>
                      <w:t>TUBULACAO</w:t>
                    </w:r>
                  </w:ins>
                </w:p>
              </w:tc>
              <w:tc>
                <w:tcPr>
                  <w:tcW w:w="2324" w:type="dxa"/>
                  <w:tcBorders>
                    <w:top w:val="nil"/>
                    <w:left w:val="nil"/>
                    <w:bottom w:val="single" w:sz="4" w:space="0" w:color="auto"/>
                    <w:right w:val="single" w:sz="4" w:space="0" w:color="auto"/>
                  </w:tcBorders>
                  <w:shd w:val="clear" w:color="auto" w:fill="auto"/>
                  <w:noWrap/>
                  <w:vAlign w:val="center"/>
                  <w:hideMark/>
                </w:tcPr>
                <w:p w14:paraId="43A14C0F" w14:textId="77777777" w:rsidR="0016760B" w:rsidRPr="0016760B" w:rsidRDefault="0016760B" w:rsidP="0016760B">
                  <w:pPr>
                    <w:autoSpaceDE/>
                    <w:autoSpaceDN/>
                    <w:adjustRightInd/>
                    <w:jc w:val="center"/>
                    <w:rPr>
                      <w:ins w:id="24349" w:author="Philippe Hollanda - Oliveira Trust" w:date="2022-07-19T09:57:00Z"/>
                      <w:rFonts w:ascii="Arial" w:eastAsia="Times New Roman" w:hAnsi="Arial" w:cs="Arial"/>
                      <w:sz w:val="22"/>
                      <w:szCs w:val="22"/>
                      <w:lang w:eastAsia="pt-BR"/>
                    </w:rPr>
                  </w:pPr>
                  <w:ins w:id="24350" w:author="Philippe Hollanda - Oliveira Trust" w:date="2022-07-19T09:57:00Z">
                    <w:r w:rsidRPr="0016760B">
                      <w:rPr>
                        <w:rFonts w:ascii="Arial" w:eastAsia="Times New Roman" w:hAnsi="Arial" w:cs="Arial"/>
                        <w:sz w:val="22"/>
                        <w:szCs w:val="22"/>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EFB644" w14:textId="77777777" w:rsidR="0016760B" w:rsidRPr="0016760B" w:rsidRDefault="0016760B" w:rsidP="0016760B">
                  <w:pPr>
                    <w:autoSpaceDE/>
                    <w:autoSpaceDN/>
                    <w:adjustRightInd/>
                    <w:jc w:val="center"/>
                    <w:rPr>
                      <w:ins w:id="24351" w:author="Philippe Hollanda - Oliveira Trust" w:date="2022-07-19T09:57:00Z"/>
                      <w:rFonts w:ascii="Arial" w:eastAsia="Times New Roman" w:hAnsi="Arial" w:cs="Arial"/>
                      <w:sz w:val="22"/>
                      <w:szCs w:val="22"/>
                      <w:lang w:eastAsia="pt-BR"/>
                    </w:rPr>
                  </w:pPr>
                  <w:ins w:id="24352" w:author="Philippe Hollanda - Oliveira Trust" w:date="2022-07-19T09:57:00Z">
                    <w:r w:rsidRPr="0016760B">
                      <w:rPr>
                        <w:rFonts w:ascii="Arial" w:eastAsia="Times New Roman" w:hAnsi="Arial" w:cs="Arial"/>
                        <w:sz w:val="22"/>
                        <w:szCs w:val="22"/>
                        <w:lang w:eastAsia="pt-BR"/>
                      </w:rPr>
                      <w:t>R$ 16.250,00</w:t>
                    </w:r>
                  </w:ins>
                </w:p>
              </w:tc>
            </w:tr>
            <w:tr w:rsidR="0016760B" w:rsidRPr="0016760B" w14:paraId="4CE6884C" w14:textId="77777777" w:rsidTr="0016760B">
              <w:trPr>
                <w:trHeight w:val="1785"/>
                <w:ins w:id="243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AAE68E" w14:textId="77777777" w:rsidR="0016760B" w:rsidRPr="0016760B" w:rsidRDefault="0016760B" w:rsidP="0016760B">
                  <w:pPr>
                    <w:autoSpaceDE/>
                    <w:autoSpaceDN/>
                    <w:adjustRightInd/>
                    <w:jc w:val="center"/>
                    <w:rPr>
                      <w:ins w:id="24354" w:author="Philippe Hollanda - Oliveira Trust" w:date="2022-07-19T09:57:00Z"/>
                      <w:rFonts w:ascii="Arial" w:eastAsia="Times New Roman" w:hAnsi="Arial" w:cs="Arial"/>
                      <w:sz w:val="22"/>
                      <w:szCs w:val="22"/>
                      <w:lang w:eastAsia="pt-BR"/>
                    </w:rPr>
                  </w:pPr>
                  <w:ins w:id="24355" w:author="Philippe Hollanda - Oliveira Trust" w:date="2022-07-19T09:57:00Z">
                    <w:r w:rsidRPr="0016760B">
                      <w:rPr>
                        <w:rFonts w:ascii="Arial" w:eastAsia="Times New Roman" w:hAnsi="Arial" w:cs="Arial"/>
                        <w:sz w:val="22"/>
                        <w:szCs w:val="22"/>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05BA8AF" w14:textId="77777777" w:rsidR="0016760B" w:rsidRPr="0016760B" w:rsidRDefault="0016760B" w:rsidP="0016760B">
                  <w:pPr>
                    <w:autoSpaceDE/>
                    <w:autoSpaceDN/>
                    <w:adjustRightInd/>
                    <w:jc w:val="center"/>
                    <w:rPr>
                      <w:ins w:id="24356" w:author="Philippe Hollanda - Oliveira Trust" w:date="2022-07-19T09:57:00Z"/>
                      <w:rFonts w:ascii="Arial" w:eastAsia="Times New Roman" w:hAnsi="Arial" w:cs="Arial"/>
                      <w:sz w:val="22"/>
                      <w:szCs w:val="22"/>
                      <w:lang w:eastAsia="pt-BR"/>
                    </w:rPr>
                  </w:pPr>
                  <w:ins w:id="24357" w:author="Philippe Hollanda - Oliveira Trust" w:date="2022-07-19T09:57:00Z">
                    <w:r w:rsidRPr="0016760B">
                      <w:rPr>
                        <w:rFonts w:ascii="Arial" w:eastAsia="Times New Roman" w:hAnsi="Arial" w:cs="Arial"/>
                        <w:sz w:val="22"/>
                        <w:szCs w:val="22"/>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6305E9" w14:textId="77777777" w:rsidR="0016760B" w:rsidRPr="0016760B" w:rsidRDefault="0016760B" w:rsidP="0016760B">
                  <w:pPr>
                    <w:autoSpaceDE/>
                    <w:autoSpaceDN/>
                    <w:adjustRightInd/>
                    <w:jc w:val="center"/>
                    <w:rPr>
                      <w:ins w:id="24358" w:author="Philippe Hollanda - Oliveira Trust" w:date="2022-07-19T09:57:00Z"/>
                      <w:rFonts w:ascii="Arial" w:eastAsia="Times New Roman" w:hAnsi="Arial" w:cs="Arial"/>
                      <w:sz w:val="22"/>
                      <w:szCs w:val="22"/>
                      <w:lang w:eastAsia="pt-BR"/>
                    </w:rPr>
                  </w:pPr>
                  <w:ins w:id="24359" w:author="Philippe Hollanda - Oliveira Trust" w:date="2022-07-19T09:57:00Z">
                    <w:r w:rsidRPr="0016760B">
                      <w:rPr>
                        <w:rFonts w:ascii="Arial" w:eastAsia="Times New Roman" w:hAnsi="Arial" w:cs="Arial"/>
                        <w:sz w:val="22"/>
                        <w:szCs w:val="22"/>
                        <w:lang w:eastAsia="pt-BR"/>
                      </w:rPr>
                      <w:t>R$ 1.147,25</w:t>
                    </w:r>
                  </w:ins>
                </w:p>
              </w:tc>
            </w:tr>
            <w:tr w:rsidR="0016760B" w:rsidRPr="0016760B" w14:paraId="2DA52BFE" w14:textId="77777777" w:rsidTr="0016760B">
              <w:trPr>
                <w:trHeight w:val="1785"/>
                <w:ins w:id="243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079E7B" w14:textId="77777777" w:rsidR="0016760B" w:rsidRPr="0016760B" w:rsidRDefault="0016760B" w:rsidP="0016760B">
                  <w:pPr>
                    <w:autoSpaceDE/>
                    <w:autoSpaceDN/>
                    <w:adjustRightInd/>
                    <w:jc w:val="center"/>
                    <w:rPr>
                      <w:ins w:id="24361" w:author="Philippe Hollanda - Oliveira Trust" w:date="2022-07-19T09:57:00Z"/>
                      <w:rFonts w:ascii="Arial" w:eastAsia="Times New Roman" w:hAnsi="Arial" w:cs="Arial"/>
                      <w:sz w:val="22"/>
                      <w:szCs w:val="22"/>
                      <w:lang w:eastAsia="pt-BR"/>
                    </w:rPr>
                  </w:pPr>
                  <w:ins w:id="24362" w:author="Philippe Hollanda - Oliveira Trust" w:date="2022-07-19T09:57:00Z">
                    <w:r w:rsidRPr="0016760B">
                      <w:rPr>
                        <w:rFonts w:ascii="Arial" w:eastAsia="Times New Roman" w:hAnsi="Arial" w:cs="Arial"/>
                        <w:sz w:val="22"/>
                        <w:szCs w:val="22"/>
                        <w:lang w:eastAsia="pt-BR"/>
                      </w:rPr>
                      <w:t>CONJUNTO BOMBA D AGUA</w:t>
                    </w:r>
                  </w:ins>
                </w:p>
              </w:tc>
              <w:tc>
                <w:tcPr>
                  <w:tcW w:w="2324" w:type="dxa"/>
                  <w:tcBorders>
                    <w:top w:val="nil"/>
                    <w:left w:val="nil"/>
                    <w:bottom w:val="single" w:sz="4" w:space="0" w:color="auto"/>
                    <w:right w:val="single" w:sz="4" w:space="0" w:color="auto"/>
                  </w:tcBorders>
                  <w:shd w:val="clear" w:color="auto" w:fill="auto"/>
                  <w:noWrap/>
                  <w:vAlign w:val="center"/>
                  <w:hideMark/>
                </w:tcPr>
                <w:p w14:paraId="1657AA7B" w14:textId="77777777" w:rsidR="0016760B" w:rsidRPr="0016760B" w:rsidRDefault="0016760B" w:rsidP="0016760B">
                  <w:pPr>
                    <w:autoSpaceDE/>
                    <w:autoSpaceDN/>
                    <w:adjustRightInd/>
                    <w:jc w:val="center"/>
                    <w:rPr>
                      <w:ins w:id="24363" w:author="Philippe Hollanda - Oliveira Trust" w:date="2022-07-19T09:57:00Z"/>
                      <w:rFonts w:ascii="Arial" w:eastAsia="Times New Roman" w:hAnsi="Arial" w:cs="Arial"/>
                      <w:sz w:val="22"/>
                      <w:szCs w:val="22"/>
                      <w:lang w:eastAsia="pt-BR"/>
                    </w:rPr>
                  </w:pPr>
                  <w:ins w:id="24364" w:author="Philippe Hollanda - Oliveira Trust" w:date="2022-07-19T09:57:00Z">
                    <w:r w:rsidRPr="0016760B">
                      <w:rPr>
                        <w:rFonts w:ascii="Arial" w:eastAsia="Times New Roman" w:hAnsi="Arial" w:cs="Arial"/>
                        <w:sz w:val="22"/>
                        <w:szCs w:val="22"/>
                        <w:lang w:eastAsia="pt-BR"/>
                      </w:rPr>
                      <w:t>29/09/2021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33E356" w14:textId="77777777" w:rsidR="0016760B" w:rsidRPr="0016760B" w:rsidRDefault="0016760B" w:rsidP="0016760B">
                  <w:pPr>
                    <w:autoSpaceDE/>
                    <w:autoSpaceDN/>
                    <w:adjustRightInd/>
                    <w:jc w:val="center"/>
                    <w:rPr>
                      <w:ins w:id="24365" w:author="Philippe Hollanda - Oliveira Trust" w:date="2022-07-19T09:57:00Z"/>
                      <w:rFonts w:ascii="Arial" w:eastAsia="Times New Roman" w:hAnsi="Arial" w:cs="Arial"/>
                      <w:sz w:val="22"/>
                      <w:szCs w:val="22"/>
                      <w:lang w:eastAsia="pt-BR"/>
                    </w:rPr>
                  </w:pPr>
                  <w:ins w:id="24366" w:author="Philippe Hollanda - Oliveira Trust" w:date="2022-07-19T09:57:00Z">
                    <w:r w:rsidRPr="0016760B">
                      <w:rPr>
                        <w:rFonts w:ascii="Arial" w:eastAsia="Times New Roman" w:hAnsi="Arial" w:cs="Arial"/>
                        <w:sz w:val="22"/>
                        <w:szCs w:val="22"/>
                        <w:lang w:eastAsia="pt-BR"/>
                      </w:rPr>
                      <w:t>R$ 4.234,00</w:t>
                    </w:r>
                  </w:ins>
                </w:p>
              </w:tc>
            </w:tr>
            <w:tr w:rsidR="0016760B" w:rsidRPr="0016760B" w14:paraId="156D6AFE" w14:textId="77777777" w:rsidTr="0016760B">
              <w:trPr>
                <w:trHeight w:val="1785"/>
                <w:ins w:id="243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956945" w14:textId="77777777" w:rsidR="0016760B" w:rsidRPr="0016760B" w:rsidRDefault="0016760B" w:rsidP="0016760B">
                  <w:pPr>
                    <w:autoSpaceDE/>
                    <w:autoSpaceDN/>
                    <w:adjustRightInd/>
                    <w:jc w:val="center"/>
                    <w:rPr>
                      <w:ins w:id="24368" w:author="Philippe Hollanda - Oliveira Trust" w:date="2022-07-19T09:57:00Z"/>
                      <w:rFonts w:ascii="Arial" w:eastAsia="Times New Roman" w:hAnsi="Arial" w:cs="Arial"/>
                      <w:sz w:val="22"/>
                      <w:szCs w:val="22"/>
                      <w:lang w:eastAsia="pt-BR"/>
                    </w:rPr>
                  </w:pPr>
                  <w:ins w:id="24369" w:author="Philippe Hollanda - Oliveira Trust" w:date="2022-07-19T09:57:00Z">
                    <w:r w:rsidRPr="0016760B">
                      <w:rPr>
                        <w:rFonts w:ascii="Arial" w:eastAsia="Times New Roman" w:hAnsi="Arial" w:cs="Arial"/>
                        <w:sz w:val="22"/>
                        <w:szCs w:val="22"/>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2F4462B" w14:textId="77777777" w:rsidR="0016760B" w:rsidRPr="0016760B" w:rsidRDefault="0016760B" w:rsidP="0016760B">
                  <w:pPr>
                    <w:autoSpaceDE/>
                    <w:autoSpaceDN/>
                    <w:adjustRightInd/>
                    <w:jc w:val="center"/>
                    <w:rPr>
                      <w:ins w:id="24370" w:author="Philippe Hollanda - Oliveira Trust" w:date="2022-07-19T09:57:00Z"/>
                      <w:rFonts w:ascii="Arial" w:eastAsia="Times New Roman" w:hAnsi="Arial" w:cs="Arial"/>
                      <w:sz w:val="22"/>
                      <w:szCs w:val="22"/>
                      <w:lang w:eastAsia="pt-BR"/>
                    </w:rPr>
                  </w:pPr>
                  <w:ins w:id="24371" w:author="Philippe Hollanda - Oliveira Trust" w:date="2022-07-19T09:57:00Z">
                    <w:r w:rsidRPr="0016760B">
                      <w:rPr>
                        <w:rFonts w:ascii="Arial" w:eastAsia="Times New Roman" w:hAnsi="Arial" w:cs="Arial"/>
                        <w:sz w:val="22"/>
                        <w:szCs w:val="22"/>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34D21C" w14:textId="77777777" w:rsidR="0016760B" w:rsidRPr="0016760B" w:rsidRDefault="0016760B" w:rsidP="0016760B">
                  <w:pPr>
                    <w:autoSpaceDE/>
                    <w:autoSpaceDN/>
                    <w:adjustRightInd/>
                    <w:jc w:val="center"/>
                    <w:rPr>
                      <w:ins w:id="24372" w:author="Philippe Hollanda - Oliveira Trust" w:date="2022-07-19T09:57:00Z"/>
                      <w:rFonts w:ascii="Arial" w:eastAsia="Times New Roman" w:hAnsi="Arial" w:cs="Arial"/>
                      <w:sz w:val="22"/>
                      <w:szCs w:val="22"/>
                      <w:lang w:eastAsia="pt-BR"/>
                    </w:rPr>
                  </w:pPr>
                  <w:ins w:id="24373" w:author="Philippe Hollanda - Oliveira Trust" w:date="2022-07-19T09:57:00Z">
                    <w:r w:rsidRPr="0016760B">
                      <w:rPr>
                        <w:rFonts w:ascii="Arial" w:eastAsia="Times New Roman" w:hAnsi="Arial" w:cs="Arial"/>
                        <w:sz w:val="22"/>
                        <w:szCs w:val="22"/>
                        <w:lang w:eastAsia="pt-BR"/>
                      </w:rPr>
                      <w:t>R$ 1.089,27</w:t>
                    </w:r>
                  </w:ins>
                </w:p>
              </w:tc>
            </w:tr>
            <w:tr w:rsidR="0016760B" w:rsidRPr="0016760B" w14:paraId="65FE4B77" w14:textId="77777777" w:rsidTr="0016760B">
              <w:trPr>
                <w:trHeight w:val="1785"/>
                <w:ins w:id="2437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1AE5E8D" w14:textId="77777777" w:rsidR="0016760B" w:rsidRPr="0016760B" w:rsidRDefault="0016760B" w:rsidP="0016760B">
                  <w:pPr>
                    <w:autoSpaceDE/>
                    <w:autoSpaceDN/>
                    <w:adjustRightInd/>
                    <w:jc w:val="center"/>
                    <w:rPr>
                      <w:ins w:id="24375" w:author="Philippe Hollanda - Oliveira Trust" w:date="2022-07-19T09:57:00Z"/>
                      <w:rFonts w:ascii="Arial" w:eastAsia="Times New Roman" w:hAnsi="Arial" w:cs="Arial"/>
                      <w:sz w:val="22"/>
                      <w:szCs w:val="22"/>
                      <w:lang w:eastAsia="pt-BR"/>
                    </w:rPr>
                  </w:pPr>
                  <w:ins w:id="24376" w:author="Philippe Hollanda - Oliveira Trust" w:date="2022-07-19T09:57:00Z">
                    <w:r w:rsidRPr="0016760B">
                      <w:rPr>
                        <w:rFonts w:ascii="Arial" w:eastAsia="Times New Roman" w:hAnsi="Arial" w:cs="Arial"/>
                        <w:sz w:val="22"/>
                        <w:szCs w:val="22"/>
                        <w:lang w:eastAsia="pt-BR"/>
                      </w:rPr>
                      <w:t>STEADY STRIDE WOODGRAINS - BISCUIT REF.B00101</w:t>
                    </w:r>
                  </w:ins>
                </w:p>
              </w:tc>
              <w:tc>
                <w:tcPr>
                  <w:tcW w:w="2324" w:type="dxa"/>
                  <w:tcBorders>
                    <w:top w:val="nil"/>
                    <w:left w:val="nil"/>
                    <w:bottom w:val="single" w:sz="4" w:space="0" w:color="auto"/>
                    <w:right w:val="single" w:sz="4" w:space="0" w:color="auto"/>
                  </w:tcBorders>
                  <w:shd w:val="clear" w:color="auto" w:fill="auto"/>
                  <w:noWrap/>
                  <w:vAlign w:val="center"/>
                  <w:hideMark/>
                </w:tcPr>
                <w:p w14:paraId="396E1D9E" w14:textId="77777777" w:rsidR="0016760B" w:rsidRPr="0016760B" w:rsidRDefault="0016760B" w:rsidP="0016760B">
                  <w:pPr>
                    <w:autoSpaceDE/>
                    <w:autoSpaceDN/>
                    <w:adjustRightInd/>
                    <w:jc w:val="center"/>
                    <w:rPr>
                      <w:ins w:id="24377" w:author="Philippe Hollanda - Oliveira Trust" w:date="2022-07-19T09:57:00Z"/>
                      <w:rFonts w:ascii="Arial" w:eastAsia="Times New Roman" w:hAnsi="Arial" w:cs="Arial"/>
                      <w:sz w:val="22"/>
                      <w:szCs w:val="22"/>
                      <w:lang w:eastAsia="pt-BR"/>
                    </w:rPr>
                  </w:pPr>
                  <w:ins w:id="24378" w:author="Philippe Hollanda - Oliveira Trust" w:date="2022-07-19T09:57:00Z">
                    <w:r w:rsidRPr="0016760B">
                      <w:rPr>
                        <w:rFonts w:ascii="Arial" w:eastAsia="Times New Roman" w:hAnsi="Arial" w:cs="Arial"/>
                        <w:sz w:val="22"/>
                        <w:szCs w:val="22"/>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72FA6F" w14:textId="77777777" w:rsidR="0016760B" w:rsidRPr="0016760B" w:rsidRDefault="0016760B" w:rsidP="0016760B">
                  <w:pPr>
                    <w:autoSpaceDE/>
                    <w:autoSpaceDN/>
                    <w:adjustRightInd/>
                    <w:jc w:val="center"/>
                    <w:rPr>
                      <w:ins w:id="24379" w:author="Philippe Hollanda - Oliveira Trust" w:date="2022-07-19T09:57:00Z"/>
                      <w:rFonts w:ascii="Arial" w:eastAsia="Times New Roman" w:hAnsi="Arial" w:cs="Arial"/>
                      <w:sz w:val="22"/>
                      <w:szCs w:val="22"/>
                      <w:lang w:eastAsia="pt-BR"/>
                    </w:rPr>
                  </w:pPr>
                  <w:ins w:id="24380" w:author="Philippe Hollanda - Oliveira Trust" w:date="2022-07-19T09:57:00Z">
                    <w:r w:rsidRPr="0016760B">
                      <w:rPr>
                        <w:rFonts w:ascii="Arial" w:eastAsia="Times New Roman" w:hAnsi="Arial" w:cs="Arial"/>
                        <w:sz w:val="22"/>
                        <w:szCs w:val="22"/>
                        <w:lang w:eastAsia="pt-BR"/>
                      </w:rPr>
                      <w:t>R$ 10.808,34</w:t>
                    </w:r>
                  </w:ins>
                </w:p>
              </w:tc>
            </w:tr>
            <w:tr w:rsidR="0016760B" w:rsidRPr="0016760B" w14:paraId="1206BBB5" w14:textId="77777777" w:rsidTr="0016760B">
              <w:trPr>
                <w:trHeight w:val="1785"/>
                <w:ins w:id="2438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7A1F795" w14:textId="77777777" w:rsidR="0016760B" w:rsidRPr="0016760B" w:rsidRDefault="0016760B" w:rsidP="0016760B">
                  <w:pPr>
                    <w:autoSpaceDE/>
                    <w:autoSpaceDN/>
                    <w:adjustRightInd/>
                    <w:rPr>
                      <w:ins w:id="24382"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BA409C9" w14:textId="77777777" w:rsidR="0016760B" w:rsidRPr="0016760B" w:rsidRDefault="0016760B" w:rsidP="0016760B">
                  <w:pPr>
                    <w:autoSpaceDE/>
                    <w:autoSpaceDN/>
                    <w:adjustRightInd/>
                    <w:jc w:val="center"/>
                    <w:rPr>
                      <w:ins w:id="24383" w:author="Philippe Hollanda - Oliveira Trust" w:date="2022-07-19T09:57:00Z"/>
                      <w:rFonts w:ascii="Arial" w:eastAsia="Times New Roman" w:hAnsi="Arial" w:cs="Arial"/>
                      <w:sz w:val="22"/>
                      <w:szCs w:val="22"/>
                      <w:lang w:eastAsia="pt-BR"/>
                    </w:rPr>
                  </w:pPr>
                  <w:ins w:id="24384" w:author="Philippe Hollanda - Oliveira Trust" w:date="2022-07-19T09:57:00Z">
                    <w:r w:rsidRPr="0016760B">
                      <w:rPr>
                        <w:rFonts w:ascii="Arial" w:eastAsia="Times New Roman" w:hAnsi="Arial" w:cs="Arial"/>
                        <w:sz w:val="22"/>
                        <w:szCs w:val="22"/>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184B1E" w14:textId="77777777" w:rsidR="0016760B" w:rsidRPr="0016760B" w:rsidRDefault="0016760B" w:rsidP="0016760B">
                  <w:pPr>
                    <w:autoSpaceDE/>
                    <w:autoSpaceDN/>
                    <w:adjustRightInd/>
                    <w:jc w:val="center"/>
                    <w:rPr>
                      <w:ins w:id="24385" w:author="Philippe Hollanda - Oliveira Trust" w:date="2022-07-19T09:57:00Z"/>
                      <w:rFonts w:ascii="Arial" w:eastAsia="Times New Roman" w:hAnsi="Arial" w:cs="Arial"/>
                      <w:sz w:val="22"/>
                      <w:szCs w:val="22"/>
                      <w:lang w:eastAsia="pt-BR"/>
                    </w:rPr>
                  </w:pPr>
                  <w:ins w:id="24386" w:author="Philippe Hollanda - Oliveira Trust" w:date="2022-07-19T09:57:00Z">
                    <w:r w:rsidRPr="0016760B">
                      <w:rPr>
                        <w:rFonts w:ascii="Arial" w:eastAsia="Times New Roman" w:hAnsi="Arial" w:cs="Arial"/>
                        <w:sz w:val="22"/>
                        <w:szCs w:val="22"/>
                        <w:lang w:eastAsia="pt-BR"/>
                      </w:rPr>
                      <w:t>10.808,34</w:t>
                    </w:r>
                  </w:ins>
                </w:p>
              </w:tc>
            </w:tr>
            <w:tr w:rsidR="0016760B" w:rsidRPr="0016760B" w14:paraId="7DC35C51" w14:textId="77777777" w:rsidTr="0016760B">
              <w:trPr>
                <w:trHeight w:val="1785"/>
                <w:ins w:id="243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5BC155" w14:textId="77777777" w:rsidR="0016760B" w:rsidRPr="0016760B" w:rsidRDefault="0016760B" w:rsidP="0016760B">
                  <w:pPr>
                    <w:autoSpaceDE/>
                    <w:autoSpaceDN/>
                    <w:adjustRightInd/>
                    <w:jc w:val="center"/>
                    <w:rPr>
                      <w:ins w:id="24388" w:author="Philippe Hollanda - Oliveira Trust" w:date="2022-07-19T09:57:00Z"/>
                      <w:rFonts w:ascii="Arial" w:eastAsia="Times New Roman" w:hAnsi="Arial" w:cs="Arial"/>
                      <w:sz w:val="22"/>
                      <w:szCs w:val="22"/>
                      <w:lang w:eastAsia="pt-BR"/>
                    </w:rPr>
                  </w:pPr>
                  <w:ins w:id="24389" w:author="Philippe Hollanda - Oliveira Trust" w:date="2022-07-19T09:57:00Z">
                    <w:r w:rsidRPr="0016760B">
                      <w:rPr>
                        <w:rFonts w:ascii="Arial" w:eastAsia="Times New Roman" w:hAnsi="Arial" w:cs="Arial"/>
                        <w:sz w:val="22"/>
                        <w:szCs w:val="22"/>
                        <w:lang w:eastAsia="pt-BR"/>
                      </w:rPr>
                      <w:t>PORTA CABINE</w:t>
                    </w:r>
                  </w:ins>
                </w:p>
              </w:tc>
              <w:tc>
                <w:tcPr>
                  <w:tcW w:w="2324" w:type="dxa"/>
                  <w:tcBorders>
                    <w:top w:val="nil"/>
                    <w:left w:val="nil"/>
                    <w:bottom w:val="single" w:sz="4" w:space="0" w:color="auto"/>
                    <w:right w:val="single" w:sz="4" w:space="0" w:color="auto"/>
                  </w:tcBorders>
                  <w:shd w:val="clear" w:color="auto" w:fill="auto"/>
                  <w:noWrap/>
                  <w:vAlign w:val="center"/>
                  <w:hideMark/>
                </w:tcPr>
                <w:p w14:paraId="0614A4A9" w14:textId="77777777" w:rsidR="0016760B" w:rsidRPr="0016760B" w:rsidRDefault="0016760B" w:rsidP="0016760B">
                  <w:pPr>
                    <w:autoSpaceDE/>
                    <w:autoSpaceDN/>
                    <w:adjustRightInd/>
                    <w:jc w:val="center"/>
                    <w:rPr>
                      <w:ins w:id="24390" w:author="Philippe Hollanda - Oliveira Trust" w:date="2022-07-19T09:57:00Z"/>
                      <w:rFonts w:ascii="Arial" w:eastAsia="Times New Roman" w:hAnsi="Arial" w:cs="Arial"/>
                      <w:sz w:val="22"/>
                      <w:szCs w:val="22"/>
                      <w:lang w:eastAsia="pt-BR"/>
                    </w:rPr>
                  </w:pPr>
                  <w:ins w:id="24391" w:author="Philippe Hollanda - Oliveira Trust" w:date="2022-07-19T09:57:00Z">
                    <w:r w:rsidRPr="0016760B">
                      <w:rPr>
                        <w:rFonts w:ascii="Arial" w:eastAsia="Times New Roman" w:hAnsi="Arial" w:cs="Arial"/>
                        <w:sz w:val="22"/>
                        <w:szCs w:val="22"/>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FDA582" w14:textId="77777777" w:rsidR="0016760B" w:rsidRPr="0016760B" w:rsidRDefault="0016760B" w:rsidP="0016760B">
                  <w:pPr>
                    <w:autoSpaceDE/>
                    <w:autoSpaceDN/>
                    <w:adjustRightInd/>
                    <w:jc w:val="center"/>
                    <w:rPr>
                      <w:ins w:id="24392" w:author="Philippe Hollanda - Oliveira Trust" w:date="2022-07-19T09:57:00Z"/>
                      <w:rFonts w:ascii="Arial" w:eastAsia="Times New Roman" w:hAnsi="Arial" w:cs="Arial"/>
                      <w:sz w:val="22"/>
                      <w:szCs w:val="22"/>
                      <w:lang w:eastAsia="pt-BR"/>
                    </w:rPr>
                  </w:pPr>
                  <w:ins w:id="24393" w:author="Philippe Hollanda - Oliveira Trust" w:date="2022-07-19T09:57:00Z">
                    <w:r w:rsidRPr="0016760B">
                      <w:rPr>
                        <w:rFonts w:ascii="Arial" w:eastAsia="Times New Roman" w:hAnsi="Arial" w:cs="Arial"/>
                        <w:sz w:val="22"/>
                        <w:szCs w:val="22"/>
                        <w:lang w:eastAsia="pt-BR"/>
                      </w:rPr>
                      <w:t>R$ 21.500,00</w:t>
                    </w:r>
                  </w:ins>
                </w:p>
              </w:tc>
            </w:tr>
            <w:tr w:rsidR="0016760B" w:rsidRPr="0016760B" w14:paraId="5F71A00F" w14:textId="77777777" w:rsidTr="0016760B">
              <w:trPr>
                <w:trHeight w:val="1785"/>
                <w:ins w:id="243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B98570" w14:textId="77777777" w:rsidR="0016760B" w:rsidRPr="0016760B" w:rsidRDefault="0016760B" w:rsidP="0016760B">
                  <w:pPr>
                    <w:autoSpaceDE/>
                    <w:autoSpaceDN/>
                    <w:adjustRightInd/>
                    <w:jc w:val="center"/>
                    <w:rPr>
                      <w:ins w:id="24395" w:author="Philippe Hollanda - Oliveira Trust" w:date="2022-07-19T09:57:00Z"/>
                      <w:rFonts w:ascii="Arial" w:eastAsia="Times New Roman" w:hAnsi="Arial" w:cs="Arial"/>
                      <w:sz w:val="22"/>
                      <w:szCs w:val="22"/>
                      <w:lang w:eastAsia="pt-BR"/>
                    </w:rPr>
                  </w:pPr>
                  <w:ins w:id="24396" w:author="Philippe Hollanda - Oliveira Trust" w:date="2022-07-19T09:57:00Z">
                    <w:r w:rsidRPr="0016760B">
                      <w:rPr>
                        <w:rFonts w:ascii="Arial" w:eastAsia="Times New Roman" w:hAnsi="Arial" w:cs="Arial"/>
                        <w:sz w:val="22"/>
                        <w:szCs w:val="22"/>
                        <w:lang w:eastAsia="pt-BR"/>
                      </w:rPr>
                      <w:t>CONEXAO</w:t>
                    </w:r>
                  </w:ins>
                </w:p>
              </w:tc>
              <w:tc>
                <w:tcPr>
                  <w:tcW w:w="2324" w:type="dxa"/>
                  <w:tcBorders>
                    <w:top w:val="nil"/>
                    <w:left w:val="nil"/>
                    <w:bottom w:val="single" w:sz="4" w:space="0" w:color="auto"/>
                    <w:right w:val="single" w:sz="4" w:space="0" w:color="auto"/>
                  </w:tcBorders>
                  <w:shd w:val="clear" w:color="auto" w:fill="auto"/>
                  <w:noWrap/>
                  <w:vAlign w:val="center"/>
                  <w:hideMark/>
                </w:tcPr>
                <w:p w14:paraId="4A40F6D3" w14:textId="77777777" w:rsidR="0016760B" w:rsidRPr="0016760B" w:rsidRDefault="0016760B" w:rsidP="0016760B">
                  <w:pPr>
                    <w:autoSpaceDE/>
                    <w:autoSpaceDN/>
                    <w:adjustRightInd/>
                    <w:jc w:val="center"/>
                    <w:rPr>
                      <w:ins w:id="24397" w:author="Philippe Hollanda - Oliveira Trust" w:date="2022-07-19T09:57:00Z"/>
                      <w:rFonts w:ascii="Arial" w:eastAsia="Times New Roman" w:hAnsi="Arial" w:cs="Arial"/>
                      <w:sz w:val="22"/>
                      <w:szCs w:val="22"/>
                      <w:lang w:eastAsia="pt-BR"/>
                    </w:rPr>
                  </w:pPr>
                  <w:ins w:id="24398" w:author="Philippe Hollanda - Oliveira Trust" w:date="2022-07-19T09:57:00Z">
                    <w:r w:rsidRPr="0016760B">
                      <w:rPr>
                        <w:rFonts w:ascii="Arial" w:eastAsia="Times New Roman" w:hAnsi="Arial" w:cs="Arial"/>
                        <w:sz w:val="22"/>
                        <w:szCs w:val="22"/>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49CE06" w14:textId="77777777" w:rsidR="0016760B" w:rsidRPr="0016760B" w:rsidRDefault="0016760B" w:rsidP="0016760B">
                  <w:pPr>
                    <w:autoSpaceDE/>
                    <w:autoSpaceDN/>
                    <w:adjustRightInd/>
                    <w:jc w:val="center"/>
                    <w:rPr>
                      <w:ins w:id="24399" w:author="Philippe Hollanda - Oliveira Trust" w:date="2022-07-19T09:57:00Z"/>
                      <w:rFonts w:ascii="Arial" w:eastAsia="Times New Roman" w:hAnsi="Arial" w:cs="Arial"/>
                      <w:sz w:val="22"/>
                      <w:szCs w:val="22"/>
                      <w:lang w:eastAsia="pt-BR"/>
                    </w:rPr>
                  </w:pPr>
                  <w:ins w:id="24400" w:author="Philippe Hollanda - Oliveira Trust" w:date="2022-07-19T09:57:00Z">
                    <w:r w:rsidRPr="0016760B">
                      <w:rPr>
                        <w:rFonts w:ascii="Arial" w:eastAsia="Times New Roman" w:hAnsi="Arial" w:cs="Arial"/>
                        <w:sz w:val="22"/>
                        <w:szCs w:val="22"/>
                        <w:lang w:eastAsia="pt-BR"/>
                      </w:rPr>
                      <w:t>R$ 208,69</w:t>
                    </w:r>
                  </w:ins>
                </w:p>
              </w:tc>
            </w:tr>
            <w:tr w:rsidR="0016760B" w:rsidRPr="0016760B" w14:paraId="72BC8739" w14:textId="77777777" w:rsidTr="0016760B">
              <w:trPr>
                <w:trHeight w:val="1785"/>
                <w:ins w:id="244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163E29" w14:textId="77777777" w:rsidR="0016760B" w:rsidRPr="0016760B" w:rsidRDefault="0016760B" w:rsidP="0016760B">
                  <w:pPr>
                    <w:autoSpaceDE/>
                    <w:autoSpaceDN/>
                    <w:adjustRightInd/>
                    <w:jc w:val="center"/>
                    <w:rPr>
                      <w:ins w:id="24402" w:author="Philippe Hollanda - Oliveira Trust" w:date="2022-07-19T09:57:00Z"/>
                      <w:rFonts w:ascii="Arial" w:eastAsia="Times New Roman" w:hAnsi="Arial" w:cs="Arial"/>
                      <w:sz w:val="22"/>
                      <w:szCs w:val="22"/>
                      <w:lang w:eastAsia="pt-BR"/>
                    </w:rPr>
                  </w:pPr>
                  <w:ins w:id="24403" w:author="Philippe Hollanda - Oliveira Trust" w:date="2022-07-19T09:57:00Z">
                    <w:r w:rsidRPr="0016760B">
                      <w:rPr>
                        <w:rFonts w:ascii="Arial" w:eastAsia="Times New Roman" w:hAnsi="Arial" w:cs="Arial"/>
                        <w:sz w:val="22"/>
                        <w:szCs w:val="22"/>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615B7526" w14:textId="77777777" w:rsidR="0016760B" w:rsidRPr="0016760B" w:rsidRDefault="0016760B" w:rsidP="0016760B">
                  <w:pPr>
                    <w:autoSpaceDE/>
                    <w:autoSpaceDN/>
                    <w:adjustRightInd/>
                    <w:jc w:val="center"/>
                    <w:rPr>
                      <w:ins w:id="24404" w:author="Philippe Hollanda - Oliveira Trust" w:date="2022-07-19T09:57:00Z"/>
                      <w:rFonts w:ascii="Arial" w:eastAsia="Times New Roman" w:hAnsi="Arial" w:cs="Arial"/>
                      <w:sz w:val="22"/>
                      <w:szCs w:val="22"/>
                      <w:lang w:eastAsia="pt-BR"/>
                    </w:rPr>
                  </w:pPr>
                  <w:ins w:id="24405" w:author="Philippe Hollanda - Oliveira Trust" w:date="2022-07-19T09:57:00Z">
                    <w:r w:rsidRPr="0016760B">
                      <w:rPr>
                        <w:rFonts w:ascii="Arial" w:eastAsia="Times New Roman" w:hAnsi="Arial" w:cs="Arial"/>
                        <w:sz w:val="22"/>
                        <w:szCs w:val="22"/>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AA0CDF" w14:textId="77777777" w:rsidR="0016760B" w:rsidRPr="0016760B" w:rsidRDefault="0016760B" w:rsidP="0016760B">
                  <w:pPr>
                    <w:autoSpaceDE/>
                    <w:autoSpaceDN/>
                    <w:adjustRightInd/>
                    <w:jc w:val="center"/>
                    <w:rPr>
                      <w:ins w:id="24406" w:author="Philippe Hollanda - Oliveira Trust" w:date="2022-07-19T09:57:00Z"/>
                      <w:rFonts w:ascii="Arial" w:eastAsia="Times New Roman" w:hAnsi="Arial" w:cs="Arial"/>
                      <w:sz w:val="22"/>
                      <w:szCs w:val="22"/>
                      <w:lang w:eastAsia="pt-BR"/>
                    </w:rPr>
                  </w:pPr>
                  <w:ins w:id="24407" w:author="Philippe Hollanda - Oliveira Trust" w:date="2022-07-19T09:57:00Z">
                    <w:r w:rsidRPr="0016760B">
                      <w:rPr>
                        <w:rFonts w:ascii="Arial" w:eastAsia="Times New Roman" w:hAnsi="Arial" w:cs="Arial"/>
                        <w:sz w:val="22"/>
                        <w:szCs w:val="22"/>
                        <w:lang w:eastAsia="pt-BR"/>
                      </w:rPr>
                      <w:t>R$ 1.159,62</w:t>
                    </w:r>
                  </w:ins>
                </w:p>
              </w:tc>
            </w:tr>
            <w:tr w:rsidR="0016760B" w:rsidRPr="0016760B" w14:paraId="4E6B9E7A" w14:textId="77777777" w:rsidTr="0016760B">
              <w:trPr>
                <w:trHeight w:val="1785"/>
                <w:ins w:id="244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9C8919" w14:textId="77777777" w:rsidR="0016760B" w:rsidRPr="0016760B" w:rsidRDefault="0016760B" w:rsidP="0016760B">
                  <w:pPr>
                    <w:autoSpaceDE/>
                    <w:autoSpaceDN/>
                    <w:adjustRightInd/>
                    <w:jc w:val="center"/>
                    <w:rPr>
                      <w:ins w:id="24409" w:author="Philippe Hollanda - Oliveira Trust" w:date="2022-07-19T09:57:00Z"/>
                      <w:rFonts w:ascii="Arial" w:eastAsia="Times New Roman" w:hAnsi="Arial" w:cs="Arial"/>
                      <w:sz w:val="22"/>
                      <w:szCs w:val="22"/>
                      <w:lang w:eastAsia="pt-BR"/>
                    </w:rPr>
                  </w:pPr>
                  <w:ins w:id="24410" w:author="Philippe Hollanda - Oliveira Trust" w:date="2022-07-19T09:57:00Z">
                    <w:r w:rsidRPr="0016760B">
                      <w:rPr>
                        <w:rFonts w:ascii="Arial" w:eastAsia="Times New Roman" w:hAnsi="Arial" w:cs="Arial"/>
                        <w:sz w:val="22"/>
                        <w:szCs w:val="22"/>
                        <w:lang w:eastAsia="pt-BR"/>
                      </w:rPr>
                      <w:t>CABO</w:t>
                    </w:r>
                  </w:ins>
                </w:p>
              </w:tc>
              <w:tc>
                <w:tcPr>
                  <w:tcW w:w="2324" w:type="dxa"/>
                  <w:tcBorders>
                    <w:top w:val="nil"/>
                    <w:left w:val="nil"/>
                    <w:bottom w:val="single" w:sz="4" w:space="0" w:color="auto"/>
                    <w:right w:val="single" w:sz="4" w:space="0" w:color="auto"/>
                  </w:tcBorders>
                  <w:shd w:val="clear" w:color="auto" w:fill="auto"/>
                  <w:noWrap/>
                  <w:vAlign w:val="center"/>
                  <w:hideMark/>
                </w:tcPr>
                <w:p w14:paraId="2144536F" w14:textId="77777777" w:rsidR="0016760B" w:rsidRPr="0016760B" w:rsidRDefault="0016760B" w:rsidP="0016760B">
                  <w:pPr>
                    <w:autoSpaceDE/>
                    <w:autoSpaceDN/>
                    <w:adjustRightInd/>
                    <w:jc w:val="center"/>
                    <w:rPr>
                      <w:ins w:id="24411" w:author="Philippe Hollanda - Oliveira Trust" w:date="2022-07-19T09:57:00Z"/>
                      <w:rFonts w:ascii="Arial" w:eastAsia="Times New Roman" w:hAnsi="Arial" w:cs="Arial"/>
                      <w:sz w:val="22"/>
                      <w:szCs w:val="22"/>
                      <w:lang w:eastAsia="pt-BR"/>
                    </w:rPr>
                  </w:pPr>
                  <w:ins w:id="24412" w:author="Philippe Hollanda - Oliveira Trust" w:date="2022-07-19T09:57:00Z">
                    <w:r w:rsidRPr="0016760B">
                      <w:rPr>
                        <w:rFonts w:ascii="Arial" w:eastAsia="Times New Roman" w:hAnsi="Arial" w:cs="Arial"/>
                        <w:sz w:val="22"/>
                        <w:szCs w:val="22"/>
                        <w:lang w:eastAsia="pt-BR"/>
                      </w:rPr>
                      <w:t>07/10/2021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418A83" w14:textId="77777777" w:rsidR="0016760B" w:rsidRPr="0016760B" w:rsidRDefault="0016760B" w:rsidP="0016760B">
                  <w:pPr>
                    <w:autoSpaceDE/>
                    <w:autoSpaceDN/>
                    <w:adjustRightInd/>
                    <w:jc w:val="center"/>
                    <w:rPr>
                      <w:ins w:id="24413" w:author="Philippe Hollanda - Oliveira Trust" w:date="2022-07-19T09:57:00Z"/>
                      <w:rFonts w:ascii="Arial" w:eastAsia="Times New Roman" w:hAnsi="Arial" w:cs="Arial"/>
                      <w:sz w:val="22"/>
                      <w:szCs w:val="22"/>
                      <w:lang w:eastAsia="pt-BR"/>
                    </w:rPr>
                  </w:pPr>
                  <w:ins w:id="24414" w:author="Philippe Hollanda - Oliveira Trust" w:date="2022-07-19T09:57:00Z">
                    <w:r w:rsidRPr="0016760B">
                      <w:rPr>
                        <w:rFonts w:ascii="Arial" w:eastAsia="Times New Roman" w:hAnsi="Arial" w:cs="Arial"/>
                        <w:sz w:val="22"/>
                        <w:szCs w:val="22"/>
                        <w:lang w:eastAsia="pt-BR"/>
                      </w:rPr>
                      <w:t>R$ 1.062,30</w:t>
                    </w:r>
                  </w:ins>
                </w:p>
              </w:tc>
            </w:tr>
            <w:tr w:rsidR="0016760B" w:rsidRPr="0016760B" w14:paraId="0412DED3" w14:textId="77777777" w:rsidTr="0016760B">
              <w:trPr>
                <w:trHeight w:val="1785"/>
                <w:ins w:id="244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AB94D3" w14:textId="77777777" w:rsidR="0016760B" w:rsidRPr="0016760B" w:rsidRDefault="0016760B" w:rsidP="0016760B">
                  <w:pPr>
                    <w:autoSpaceDE/>
                    <w:autoSpaceDN/>
                    <w:adjustRightInd/>
                    <w:jc w:val="center"/>
                    <w:rPr>
                      <w:ins w:id="24416" w:author="Philippe Hollanda - Oliveira Trust" w:date="2022-07-19T09:57:00Z"/>
                      <w:rFonts w:ascii="Arial" w:eastAsia="Times New Roman" w:hAnsi="Arial" w:cs="Arial"/>
                      <w:sz w:val="22"/>
                      <w:szCs w:val="22"/>
                      <w:lang w:eastAsia="pt-BR"/>
                    </w:rPr>
                  </w:pPr>
                  <w:ins w:id="24417" w:author="Philippe Hollanda - Oliveira Trust" w:date="2022-07-19T09:57:00Z">
                    <w:r w:rsidRPr="0016760B">
                      <w:rPr>
                        <w:rFonts w:ascii="Arial" w:eastAsia="Times New Roman" w:hAnsi="Arial" w:cs="Arial"/>
                        <w:sz w:val="22"/>
                        <w:szCs w:val="22"/>
                        <w:lang w:eastAsia="pt-BR"/>
                      </w:rPr>
                      <w:lastRenderedPageBreak/>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7E7928B5" w14:textId="77777777" w:rsidR="0016760B" w:rsidRPr="0016760B" w:rsidRDefault="0016760B" w:rsidP="0016760B">
                  <w:pPr>
                    <w:autoSpaceDE/>
                    <w:autoSpaceDN/>
                    <w:adjustRightInd/>
                    <w:jc w:val="center"/>
                    <w:rPr>
                      <w:ins w:id="24418" w:author="Philippe Hollanda - Oliveira Trust" w:date="2022-07-19T09:57:00Z"/>
                      <w:rFonts w:ascii="Arial" w:eastAsia="Times New Roman" w:hAnsi="Arial" w:cs="Arial"/>
                      <w:sz w:val="22"/>
                      <w:szCs w:val="22"/>
                      <w:lang w:eastAsia="pt-BR"/>
                    </w:rPr>
                  </w:pPr>
                  <w:ins w:id="24419" w:author="Philippe Hollanda - Oliveira Trust" w:date="2022-07-19T09:57:00Z">
                    <w:r w:rsidRPr="0016760B">
                      <w:rPr>
                        <w:rFonts w:ascii="Arial" w:eastAsia="Times New Roman" w:hAnsi="Arial" w:cs="Arial"/>
                        <w:sz w:val="22"/>
                        <w:szCs w:val="22"/>
                        <w:lang w:eastAsia="pt-BR"/>
                      </w:rPr>
                      <w:t>01/10/2021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1BA197" w14:textId="77777777" w:rsidR="0016760B" w:rsidRPr="0016760B" w:rsidRDefault="0016760B" w:rsidP="0016760B">
                  <w:pPr>
                    <w:autoSpaceDE/>
                    <w:autoSpaceDN/>
                    <w:adjustRightInd/>
                    <w:jc w:val="center"/>
                    <w:rPr>
                      <w:ins w:id="24420" w:author="Philippe Hollanda - Oliveira Trust" w:date="2022-07-19T09:57:00Z"/>
                      <w:rFonts w:ascii="Arial" w:eastAsia="Times New Roman" w:hAnsi="Arial" w:cs="Arial"/>
                      <w:sz w:val="22"/>
                      <w:szCs w:val="22"/>
                      <w:lang w:eastAsia="pt-BR"/>
                    </w:rPr>
                  </w:pPr>
                  <w:ins w:id="24421" w:author="Philippe Hollanda - Oliveira Trust" w:date="2022-07-19T09:57:00Z">
                    <w:r w:rsidRPr="0016760B">
                      <w:rPr>
                        <w:rFonts w:ascii="Arial" w:eastAsia="Times New Roman" w:hAnsi="Arial" w:cs="Arial"/>
                        <w:sz w:val="22"/>
                        <w:szCs w:val="22"/>
                        <w:lang w:eastAsia="pt-BR"/>
                      </w:rPr>
                      <w:t>R$ 2.690,00</w:t>
                    </w:r>
                  </w:ins>
                </w:p>
              </w:tc>
            </w:tr>
            <w:tr w:rsidR="0016760B" w:rsidRPr="0016760B" w14:paraId="7C21D682" w14:textId="77777777" w:rsidTr="0016760B">
              <w:trPr>
                <w:trHeight w:val="1785"/>
                <w:ins w:id="244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FAE445" w14:textId="77777777" w:rsidR="0016760B" w:rsidRPr="0016760B" w:rsidRDefault="0016760B" w:rsidP="0016760B">
                  <w:pPr>
                    <w:autoSpaceDE/>
                    <w:autoSpaceDN/>
                    <w:adjustRightInd/>
                    <w:jc w:val="center"/>
                    <w:rPr>
                      <w:ins w:id="24423" w:author="Philippe Hollanda - Oliveira Trust" w:date="2022-07-19T09:57:00Z"/>
                      <w:rFonts w:ascii="Arial" w:eastAsia="Times New Roman" w:hAnsi="Arial" w:cs="Arial"/>
                      <w:sz w:val="22"/>
                      <w:szCs w:val="22"/>
                      <w:lang w:eastAsia="pt-BR"/>
                    </w:rPr>
                  </w:pPr>
                  <w:ins w:id="24424" w:author="Philippe Hollanda - Oliveira Trust" w:date="2022-07-19T09:57:00Z">
                    <w:r w:rsidRPr="0016760B">
                      <w:rPr>
                        <w:rFonts w:ascii="Arial" w:eastAsia="Times New Roman" w:hAnsi="Arial" w:cs="Arial"/>
                        <w:sz w:val="22"/>
                        <w:szCs w:val="22"/>
                        <w:lang w:eastAsia="pt-BR"/>
                      </w:rPr>
                      <w:t xml:space="preserve">ARGAMASSA INTERNO </w:t>
                    </w:r>
                  </w:ins>
                </w:p>
              </w:tc>
              <w:tc>
                <w:tcPr>
                  <w:tcW w:w="2324" w:type="dxa"/>
                  <w:tcBorders>
                    <w:top w:val="nil"/>
                    <w:left w:val="nil"/>
                    <w:bottom w:val="single" w:sz="4" w:space="0" w:color="auto"/>
                    <w:right w:val="single" w:sz="4" w:space="0" w:color="auto"/>
                  </w:tcBorders>
                  <w:shd w:val="clear" w:color="auto" w:fill="auto"/>
                  <w:noWrap/>
                  <w:vAlign w:val="center"/>
                  <w:hideMark/>
                </w:tcPr>
                <w:p w14:paraId="4E141DEE" w14:textId="77777777" w:rsidR="0016760B" w:rsidRPr="0016760B" w:rsidRDefault="0016760B" w:rsidP="0016760B">
                  <w:pPr>
                    <w:autoSpaceDE/>
                    <w:autoSpaceDN/>
                    <w:adjustRightInd/>
                    <w:jc w:val="center"/>
                    <w:rPr>
                      <w:ins w:id="24425" w:author="Philippe Hollanda - Oliveira Trust" w:date="2022-07-19T09:57:00Z"/>
                      <w:rFonts w:ascii="Arial" w:eastAsia="Times New Roman" w:hAnsi="Arial" w:cs="Arial"/>
                      <w:sz w:val="22"/>
                      <w:szCs w:val="22"/>
                      <w:lang w:eastAsia="pt-BR"/>
                    </w:rPr>
                  </w:pPr>
                  <w:ins w:id="24426" w:author="Philippe Hollanda - Oliveira Trust" w:date="2022-07-19T09:57:00Z">
                    <w:r w:rsidRPr="0016760B">
                      <w:rPr>
                        <w:rFonts w:ascii="Arial" w:eastAsia="Times New Roman" w:hAnsi="Arial" w:cs="Arial"/>
                        <w:sz w:val="22"/>
                        <w:szCs w:val="22"/>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CD1EC1" w14:textId="77777777" w:rsidR="0016760B" w:rsidRPr="0016760B" w:rsidRDefault="0016760B" w:rsidP="0016760B">
                  <w:pPr>
                    <w:autoSpaceDE/>
                    <w:autoSpaceDN/>
                    <w:adjustRightInd/>
                    <w:jc w:val="center"/>
                    <w:rPr>
                      <w:ins w:id="24427" w:author="Philippe Hollanda - Oliveira Trust" w:date="2022-07-19T09:57:00Z"/>
                      <w:rFonts w:ascii="Arial" w:eastAsia="Times New Roman" w:hAnsi="Arial" w:cs="Arial"/>
                      <w:sz w:val="22"/>
                      <w:szCs w:val="22"/>
                      <w:lang w:eastAsia="pt-BR"/>
                    </w:rPr>
                  </w:pPr>
                  <w:ins w:id="24428" w:author="Philippe Hollanda - Oliveira Trust" w:date="2022-07-19T09:57:00Z">
                    <w:r w:rsidRPr="0016760B">
                      <w:rPr>
                        <w:rFonts w:ascii="Arial" w:eastAsia="Times New Roman" w:hAnsi="Arial" w:cs="Arial"/>
                        <w:sz w:val="22"/>
                        <w:szCs w:val="22"/>
                        <w:lang w:eastAsia="pt-BR"/>
                      </w:rPr>
                      <w:t>R$ 222,50</w:t>
                    </w:r>
                  </w:ins>
                </w:p>
              </w:tc>
            </w:tr>
            <w:tr w:rsidR="0016760B" w:rsidRPr="0016760B" w14:paraId="02F17097" w14:textId="77777777" w:rsidTr="0016760B">
              <w:trPr>
                <w:trHeight w:val="1785"/>
                <w:ins w:id="244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92F37EE" w14:textId="77777777" w:rsidR="0016760B" w:rsidRPr="0016760B" w:rsidRDefault="0016760B" w:rsidP="0016760B">
                  <w:pPr>
                    <w:autoSpaceDE/>
                    <w:autoSpaceDN/>
                    <w:adjustRightInd/>
                    <w:jc w:val="center"/>
                    <w:rPr>
                      <w:ins w:id="24430" w:author="Philippe Hollanda - Oliveira Trust" w:date="2022-07-19T09:57:00Z"/>
                      <w:rFonts w:ascii="Arial" w:eastAsia="Times New Roman" w:hAnsi="Arial" w:cs="Arial"/>
                      <w:sz w:val="22"/>
                      <w:szCs w:val="22"/>
                      <w:lang w:eastAsia="pt-BR"/>
                    </w:rPr>
                  </w:pPr>
                  <w:ins w:id="24431" w:author="Philippe Hollanda - Oliveira Trust" w:date="2022-07-19T09:57:00Z">
                    <w:r w:rsidRPr="0016760B">
                      <w:rPr>
                        <w:rFonts w:ascii="Arial" w:eastAsia="Times New Roman" w:hAnsi="Arial" w:cs="Arial"/>
                        <w:sz w:val="22"/>
                        <w:szCs w:val="22"/>
                        <w:lang w:eastAsia="pt-BR"/>
                      </w:rPr>
                      <w:t>DOBRADIÇA</w:t>
                    </w:r>
                  </w:ins>
                </w:p>
              </w:tc>
              <w:tc>
                <w:tcPr>
                  <w:tcW w:w="2324" w:type="dxa"/>
                  <w:tcBorders>
                    <w:top w:val="nil"/>
                    <w:left w:val="nil"/>
                    <w:bottom w:val="single" w:sz="4" w:space="0" w:color="auto"/>
                    <w:right w:val="single" w:sz="4" w:space="0" w:color="auto"/>
                  </w:tcBorders>
                  <w:shd w:val="clear" w:color="auto" w:fill="auto"/>
                  <w:noWrap/>
                  <w:vAlign w:val="center"/>
                  <w:hideMark/>
                </w:tcPr>
                <w:p w14:paraId="6381854B" w14:textId="77777777" w:rsidR="0016760B" w:rsidRPr="0016760B" w:rsidRDefault="0016760B" w:rsidP="0016760B">
                  <w:pPr>
                    <w:autoSpaceDE/>
                    <w:autoSpaceDN/>
                    <w:adjustRightInd/>
                    <w:jc w:val="center"/>
                    <w:rPr>
                      <w:ins w:id="24432" w:author="Philippe Hollanda - Oliveira Trust" w:date="2022-07-19T09:57:00Z"/>
                      <w:rFonts w:ascii="Arial" w:eastAsia="Times New Roman" w:hAnsi="Arial" w:cs="Arial"/>
                      <w:sz w:val="22"/>
                      <w:szCs w:val="22"/>
                      <w:lang w:eastAsia="pt-BR"/>
                    </w:rPr>
                  </w:pPr>
                  <w:ins w:id="24433" w:author="Philippe Hollanda - Oliveira Trust" w:date="2022-07-19T09:57:00Z">
                    <w:r w:rsidRPr="0016760B">
                      <w:rPr>
                        <w:rFonts w:ascii="Arial" w:eastAsia="Times New Roman" w:hAnsi="Arial" w:cs="Arial"/>
                        <w:sz w:val="22"/>
                        <w:szCs w:val="22"/>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AE3744C" w14:textId="77777777" w:rsidR="0016760B" w:rsidRPr="0016760B" w:rsidRDefault="0016760B" w:rsidP="0016760B">
                  <w:pPr>
                    <w:autoSpaceDE/>
                    <w:autoSpaceDN/>
                    <w:adjustRightInd/>
                    <w:jc w:val="center"/>
                    <w:rPr>
                      <w:ins w:id="24434" w:author="Philippe Hollanda - Oliveira Trust" w:date="2022-07-19T09:57:00Z"/>
                      <w:rFonts w:ascii="Arial" w:eastAsia="Times New Roman" w:hAnsi="Arial" w:cs="Arial"/>
                      <w:sz w:val="22"/>
                      <w:szCs w:val="22"/>
                      <w:lang w:eastAsia="pt-BR"/>
                    </w:rPr>
                  </w:pPr>
                  <w:ins w:id="24435" w:author="Philippe Hollanda - Oliveira Trust" w:date="2022-07-19T09:57:00Z">
                    <w:r w:rsidRPr="0016760B">
                      <w:rPr>
                        <w:rFonts w:ascii="Arial" w:eastAsia="Times New Roman" w:hAnsi="Arial" w:cs="Arial"/>
                        <w:sz w:val="22"/>
                        <w:szCs w:val="22"/>
                        <w:lang w:eastAsia="pt-BR"/>
                      </w:rPr>
                      <w:t>R$ 174,00</w:t>
                    </w:r>
                  </w:ins>
                </w:p>
              </w:tc>
            </w:tr>
            <w:tr w:rsidR="0016760B" w:rsidRPr="0016760B" w14:paraId="17227F9D" w14:textId="77777777" w:rsidTr="0016760B">
              <w:trPr>
                <w:trHeight w:val="1785"/>
                <w:ins w:id="244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78F068" w14:textId="77777777" w:rsidR="0016760B" w:rsidRPr="0016760B" w:rsidRDefault="0016760B" w:rsidP="0016760B">
                  <w:pPr>
                    <w:autoSpaceDE/>
                    <w:autoSpaceDN/>
                    <w:adjustRightInd/>
                    <w:jc w:val="center"/>
                    <w:rPr>
                      <w:ins w:id="24437" w:author="Philippe Hollanda - Oliveira Trust" w:date="2022-07-19T09:57:00Z"/>
                      <w:rFonts w:ascii="Arial" w:eastAsia="Times New Roman" w:hAnsi="Arial" w:cs="Arial"/>
                      <w:sz w:val="22"/>
                      <w:szCs w:val="22"/>
                      <w:lang w:eastAsia="pt-BR"/>
                    </w:rPr>
                  </w:pPr>
                  <w:ins w:id="24438" w:author="Philippe Hollanda - Oliveira Trust" w:date="2022-07-19T09:57:00Z">
                    <w:r w:rsidRPr="0016760B">
                      <w:rPr>
                        <w:rFonts w:ascii="Arial" w:eastAsia="Times New Roman" w:hAnsi="Arial" w:cs="Arial"/>
                        <w:sz w:val="22"/>
                        <w:szCs w:val="22"/>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1AB64F4" w14:textId="77777777" w:rsidR="0016760B" w:rsidRPr="0016760B" w:rsidRDefault="0016760B" w:rsidP="0016760B">
                  <w:pPr>
                    <w:autoSpaceDE/>
                    <w:autoSpaceDN/>
                    <w:adjustRightInd/>
                    <w:jc w:val="center"/>
                    <w:rPr>
                      <w:ins w:id="24439" w:author="Philippe Hollanda - Oliveira Trust" w:date="2022-07-19T09:57:00Z"/>
                      <w:rFonts w:ascii="Arial" w:eastAsia="Times New Roman" w:hAnsi="Arial" w:cs="Arial"/>
                      <w:sz w:val="22"/>
                      <w:szCs w:val="22"/>
                      <w:lang w:eastAsia="pt-BR"/>
                    </w:rPr>
                  </w:pPr>
                  <w:ins w:id="24440" w:author="Philippe Hollanda - Oliveira Trust" w:date="2022-07-19T09:57:00Z">
                    <w:r w:rsidRPr="0016760B">
                      <w:rPr>
                        <w:rFonts w:ascii="Arial" w:eastAsia="Times New Roman" w:hAnsi="Arial" w:cs="Arial"/>
                        <w:sz w:val="22"/>
                        <w:szCs w:val="22"/>
                        <w:lang w:eastAsia="pt-BR"/>
                      </w:rPr>
                      <w:t>27/09/2021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4CC4B1" w14:textId="77777777" w:rsidR="0016760B" w:rsidRPr="0016760B" w:rsidRDefault="0016760B" w:rsidP="0016760B">
                  <w:pPr>
                    <w:autoSpaceDE/>
                    <w:autoSpaceDN/>
                    <w:adjustRightInd/>
                    <w:jc w:val="center"/>
                    <w:rPr>
                      <w:ins w:id="24441" w:author="Philippe Hollanda - Oliveira Trust" w:date="2022-07-19T09:57:00Z"/>
                      <w:rFonts w:ascii="Arial" w:eastAsia="Times New Roman" w:hAnsi="Arial" w:cs="Arial"/>
                      <w:sz w:val="22"/>
                      <w:szCs w:val="22"/>
                      <w:lang w:eastAsia="pt-BR"/>
                    </w:rPr>
                  </w:pPr>
                  <w:ins w:id="24442" w:author="Philippe Hollanda - Oliveira Trust" w:date="2022-07-19T09:57:00Z">
                    <w:r w:rsidRPr="0016760B">
                      <w:rPr>
                        <w:rFonts w:ascii="Arial" w:eastAsia="Times New Roman" w:hAnsi="Arial" w:cs="Arial"/>
                        <w:sz w:val="22"/>
                        <w:szCs w:val="22"/>
                        <w:lang w:eastAsia="pt-BR"/>
                      </w:rPr>
                      <w:t>R$ 1.646,30</w:t>
                    </w:r>
                  </w:ins>
                </w:p>
              </w:tc>
            </w:tr>
            <w:tr w:rsidR="0016760B" w:rsidRPr="0016760B" w14:paraId="4B8338FC" w14:textId="77777777" w:rsidTr="0016760B">
              <w:trPr>
                <w:trHeight w:val="1785"/>
                <w:ins w:id="244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865E30" w14:textId="77777777" w:rsidR="0016760B" w:rsidRPr="0016760B" w:rsidRDefault="0016760B" w:rsidP="0016760B">
                  <w:pPr>
                    <w:autoSpaceDE/>
                    <w:autoSpaceDN/>
                    <w:adjustRightInd/>
                    <w:jc w:val="center"/>
                    <w:rPr>
                      <w:ins w:id="24444" w:author="Philippe Hollanda - Oliveira Trust" w:date="2022-07-19T09:57:00Z"/>
                      <w:rFonts w:ascii="Arial" w:eastAsia="Times New Roman" w:hAnsi="Arial" w:cs="Arial"/>
                      <w:sz w:val="22"/>
                      <w:szCs w:val="22"/>
                      <w:lang w:eastAsia="pt-BR"/>
                    </w:rPr>
                  </w:pPr>
                  <w:ins w:id="24445" w:author="Philippe Hollanda - Oliveira Trust" w:date="2022-07-19T09:57:00Z">
                    <w:r w:rsidRPr="0016760B">
                      <w:rPr>
                        <w:rFonts w:ascii="Arial" w:eastAsia="Times New Roman" w:hAnsi="Arial" w:cs="Arial"/>
                        <w:sz w:val="22"/>
                        <w:szCs w:val="22"/>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AD81B19" w14:textId="77777777" w:rsidR="0016760B" w:rsidRPr="0016760B" w:rsidRDefault="0016760B" w:rsidP="0016760B">
                  <w:pPr>
                    <w:autoSpaceDE/>
                    <w:autoSpaceDN/>
                    <w:adjustRightInd/>
                    <w:jc w:val="center"/>
                    <w:rPr>
                      <w:ins w:id="24446" w:author="Philippe Hollanda - Oliveira Trust" w:date="2022-07-19T09:57:00Z"/>
                      <w:rFonts w:ascii="Arial" w:eastAsia="Times New Roman" w:hAnsi="Arial" w:cs="Arial"/>
                      <w:sz w:val="22"/>
                      <w:szCs w:val="22"/>
                      <w:lang w:eastAsia="pt-BR"/>
                    </w:rPr>
                  </w:pPr>
                  <w:ins w:id="24447" w:author="Philippe Hollanda - Oliveira Trust" w:date="2022-07-19T09:57:00Z">
                    <w:r w:rsidRPr="0016760B">
                      <w:rPr>
                        <w:rFonts w:ascii="Arial" w:eastAsia="Times New Roman" w:hAnsi="Arial" w:cs="Arial"/>
                        <w:sz w:val="22"/>
                        <w:szCs w:val="22"/>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F9468C0" w14:textId="77777777" w:rsidR="0016760B" w:rsidRPr="0016760B" w:rsidRDefault="0016760B" w:rsidP="0016760B">
                  <w:pPr>
                    <w:autoSpaceDE/>
                    <w:autoSpaceDN/>
                    <w:adjustRightInd/>
                    <w:jc w:val="center"/>
                    <w:rPr>
                      <w:ins w:id="24448" w:author="Philippe Hollanda - Oliveira Trust" w:date="2022-07-19T09:57:00Z"/>
                      <w:rFonts w:ascii="Arial" w:eastAsia="Times New Roman" w:hAnsi="Arial" w:cs="Arial"/>
                      <w:sz w:val="22"/>
                      <w:szCs w:val="22"/>
                      <w:lang w:eastAsia="pt-BR"/>
                    </w:rPr>
                  </w:pPr>
                  <w:ins w:id="24449" w:author="Philippe Hollanda - Oliveira Trust" w:date="2022-07-19T09:57:00Z">
                    <w:r w:rsidRPr="0016760B">
                      <w:rPr>
                        <w:rFonts w:ascii="Arial" w:eastAsia="Times New Roman" w:hAnsi="Arial" w:cs="Arial"/>
                        <w:sz w:val="22"/>
                        <w:szCs w:val="22"/>
                        <w:lang w:eastAsia="pt-BR"/>
                      </w:rPr>
                      <w:t>R$ 685,00</w:t>
                    </w:r>
                  </w:ins>
                </w:p>
              </w:tc>
            </w:tr>
            <w:tr w:rsidR="0016760B" w:rsidRPr="0016760B" w14:paraId="70DE5A9B" w14:textId="77777777" w:rsidTr="0016760B">
              <w:trPr>
                <w:trHeight w:val="1785"/>
                <w:ins w:id="244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2DEDF9" w14:textId="77777777" w:rsidR="0016760B" w:rsidRPr="0016760B" w:rsidRDefault="0016760B" w:rsidP="0016760B">
                  <w:pPr>
                    <w:autoSpaceDE/>
                    <w:autoSpaceDN/>
                    <w:adjustRightInd/>
                    <w:jc w:val="center"/>
                    <w:rPr>
                      <w:ins w:id="24451" w:author="Philippe Hollanda - Oliveira Trust" w:date="2022-07-19T09:57:00Z"/>
                      <w:rFonts w:ascii="Arial" w:eastAsia="Times New Roman" w:hAnsi="Arial" w:cs="Arial"/>
                      <w:sz w:val="22"/>
                      <w:szCs w:val="22"/>
                      <w:lang w:eastAsia="pt-BR"/>
                    </w:rPr>
                  </w:pPr>
                  <w:ins w:id="24452" w:author="Philippe Hollanda - Oliveira Trust" w:date="2022-07-19T09:57:00Z">
                    <w:r w:rsidRPr="0016760B">
                      <w:rPr>
                        <w:rFonts w:ascii="Arial" w:eastAsia="Times New Roman" w:hAnsi="Arial" w:cs="Arial"/>
                        <w:sz w:val="22"/>
                        <w:szCs w:val="22"/>
                        <w:lang w:eastAsia="pt-BR"/>
                      </w:rPr>
                      <w:lastRenderedPageBreak/>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10F1570" w14:textId="77777777" w:rsidR="0016760B" w:rsidRPr="0016760B" w:rsidRDefault="0016760B" w:rsidP="0016760B">
                  <w:pPr>
                    <w:autoSpaceDE/>
                    <w:autoSpaceDN/>
                    <w:adjustRightInd/>
                    <w:jc w:val="center"/>
                    <w:rPr>
                      <w:ins w:id="24453" w:author="Philippe Hollanda - Oliveira Trust" w:date="2022-07-19T09:57:00Z"/>
                      <w:rFonts w:ascii="Arial" w:eastAsia="Times New Roman" w:hAnsi="Arial" w:cs="Arial"/>
                      <w:sz w:val="22"/>
                      <w:szCs w:val="22"/>
                      <w:lang w:eastAsia="pt-BR"/>
                    </w:rPr>
                  </w:pPr>
                  <w:ins w:id="24454" w:author="Philippe Hollanda - Oliveira Trust" w:date="2022-07-19T09:57:00Z">
                    <w:r w:rsidRPr="0016760B">
                      <w:rPr>
                        <w:rFonts w:ascii="Arial" w:eastAsia="Times New Roman" w:hAnsi="Arial" w:cs="Arial"/>
                        <w:sz w:val="22"/>
                        <w:szCs w:val="22"/>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B65B6D" w14:textId="77777777" w:rsidR="0016760B" w:rsidRPr="0016760B" w:rsidRDefault="0016760B" w:rsidP="0016760B">
                  <w:pPr>
                    <w:autoSpaceDE/>
                    <w:autoSpaceDN/>
                    <w:adjustRightInd/>
                    <w:jc w:val="center"/>
                    <w:rPr>
                      <w:ins w:id="24455" w:author="Philippe Hollanda - Oliveira Trust" w:date="2022-07-19T09:57:00Z"/>
                      <w:rFonts w:ascii="Arial" w:eastAsia="Times New Roman" w:hAnsi="Arial" w:cs="Arial"/>
                      <w:sz w:val="22"/>
                      <w:szCs w:val="22"/>
                      <w:lang w:eastAsia="pt-BR"/>
                    </w:rPr>
                  </w:pPr>
                  <w:ins w:id="24456" w:author="Philippe Hollanda - Oliveira Trust" w:date="2022-07-19T09:57:00Z">
                    <w:r w:rsidRPr="0016760B">
                      <w:rPr>
                        <w:rFonts w:ascii="Arial" w:eastAsia="Times New Roman" w:hAnsi="Arial" w:cs="Arial"/>
                        <w:sz w:val="22"/>
                        <w:szCs w:val="22"/>
                        <w:lang w:eastAsia="pt-BR"/>
                      </w:rPr>
                      <w:t>R$ 12.658,12</w:t>
                    </w:r>
                  </w:ins>
                </w:p>
              </w:tc>
            </w:tr>
            <w:tr w:rsidR="0016760B" w:rsidRPr="0016760B" w14:paraId="4FAD7EA9" w14:textId="77777777" w:rsidTr="0016760B">
              <w:trPr>
                <w:trHeight w:val="1785"/>
                <w:ins w:id="244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46EFBC" w14:textId="77777777" w:rsidR="0016760B" w:rsidRPr="0016760B" w:rsidRDefault="0016760B" w:rsidP="0016760B">
                  <w:pPr>
                    <w:autoSpaceDE/>
                    <w:autoSpaceDN/>
                    <w:adjustRightInd/>
                    <w:jc w:val="center"/>
                    <w:rPr>
                      <w:ins w:id="24458" w:author="Philippe Hollanda - Oliveira Trust" w:date="2022-07-19T09:57:00Z"/>
                      <w:rFonts w:ascii="Arial" w:eastAsia="Times New Roman" w:hAnsi="Arial" w:cs="Arial"/>
                      <w:sz w:val="22"/>
                      <w:szCs w:val="22"/>
                      <w:lang w:eastAsia="pt-BR"/>
                    </w:rPr>
                  </w:pPr>
                  <w:ins w:id="24459" w:author="Philippe Hollanda - Oliveira Trust" w:date="2022-07-19T09:57:00Z">
                    <w:r w:rsidRPr="0016760B">
                      <w:rPr>
                        <w:rFonts w:ascii="Arial" w:eastAsia="Times New Roman" w:hAnsi="Arial" w:cs="Arial"/>
                        <w:sz w:val="22"/>
                        <w:szCs w:val="22"/>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567C9DA" w14:textId="77777777" w:rsidR="0016760B" w:rsidRPr="0016760B" w:rsidRDefault="0016760B" w:rsidP="0016760B">
                  <w:pPr>
                    <w:autoSpaceDE/>
                    <w:autoSpaceDN/>
                    <w:adjustRightInd/>
                    <w:jc w:val="center"/>
                    <w:rPr>
                      <w:ins w:id="24460" w:author="Philippe Hollanda - Oliveira Trust" w:date="2022-07-19T09:57:00Z"/>
                      <w:rFonts w:ascii="Arial" w:eastAsia="Times New Roman" w:hAnsi="Arial" w:cs="Arial"/>
                      <w:sz w:val="22"/>
                      <w:szCs w:val="22"/>
                      <w:lang w:eastAsia="pt-BR"/>
                    </w:rPr>
                  </w:pPr>
                  <w:ins w:id="24461" w:author="Philippe Hollanda - Oliveira Trust" w:date="2022-07-19T09:57:00Z">
                    <w:r w:rsidRPr="0016760B">
                      <w:rPr>
                        <w:rFonts w:ascii="Arial" w:eastAsia="Times New Roman" w:hAnsi="Arial" w:cs="Arial"/>
                        <w:sz w:val="22"/>
                        <w:szCs w:val="22"/>
                        <w:lang w:eastAsia="pt-BR"/>
                      </w:rPr>
                      <w:t>24/09/2021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B77FC5" w14:textId="77777777" w:rsidR="0016760B" w:rsidRPr="0016760B" w:rsidRDefault="0016760B" w:rsidP="0016760B">
                  <w:pPr>
                    <w:autoSpaceDE/>
                    <w:autoSpaceDN/>
                    <w:adjustRightInd/>
                    <w:jc w:val="center"/>
                    <w:rPr>
                      <w:ins w:id="24462" w:author="Philippe Hollanda - Oliveira Trust" w:date="2022-07-19T09:57:00Z"/>
                      <w:rFonts w:ascii="Arial" w:eastAsia="Times New Roman" w:hAnsi="Arial" w:cs="Arial"/>
                      <w:sz w:val="22"/>
                      <w:szCs w:val="22"/>
                      <w:lang w:eastAsia="pt-BR"/>
                    </w:rPr>
                  </w:pPr>
                  <w:ins w:id="24463" w:author="Philippe Hollanda - Oliveira Trust" w:date="2022-07-19T09:57:00Z">
                    <w:r w:rsidRPr="0016760B">
                      <w:rPr>
                        <w:rFonts w:ascii="Arial" w:eastAsia="Times New Roman" w:hAnsi="Arial" w:cs="Arial"/>
                        <w:sz w:val="22"/>
                        <w:szCs w:val="22"/>
                        <w:lang w:eastAsia="pt-BR"/>
                      </w:rPr>
                      <w:t>R$ 859,98</w:t>
                    </w:r>
                  </w:ins>
                </w:p>
              </w:tc>
            </w:tr>
            <w:tr w:rsidR="0016760B" w:rsidRPr="0016760B" w14:paraId="72098D27" w14:textId="77777777" w:rsidTr="0016760B">
              <w:trPr>
                <w:trHeight w:val="1785"/>
                <w:ins w:id="2446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DE0E7EB" w14:textId="77777777" w:rsidR="0016760B" w:rsidRPr="0016760B" w:rsidRDefault="0016760B" w:rsidP="0016760B">
                  <w:pPr>
                    <w:autoSpaceDE/>
                    <w:autoSpaceDN/>
                    <w:adjustRightInd/>
                    <w:jc w:val="center"/>
                    <w:rPr>
                      <w:ins w:id="24465" w:author="Philippe Hollanda - Oliveira Trust" w:date="2022-07-19T09:57:00Z"/>
                      <w:rFonts w:ascii="Arial" w:eastAsia="Times New Roman" w:hAnsi="Arial" w:cs="Arial"/>
                      <w:sz w:val="22"/>
                      <w:szCs w:val="22"/>
                      <w:lang w:eastAsia="pt-BR"/>
                    </w:rPr>
                  </w:pPr>
                  <w:ins w:id="24466" w:author="Philippe Hollanda - Oliveira Trust" w:date="2022-07-19T09:57:00Z">
                    <w:r w:rsidRPr="0016760B">
                      <w:rPr>
                        <w:rFonts w:ascii="Arial" w:eastAsia="Times New Roman" w:hAnsi="Arial" w:cs="Arial"/>
                        <w:sz w:val="22"/>
                        <w:szCs w:val="22"/>
                        <w:lang w:eastAsia="pt-BR"/>
                      </w:rPr>
                      <w:t>FECHADURA</w:t>
                    </w:r>
                  </w:ins>
                </w:p>
              </w:tc>
              <w:tc>
                <w:tcPr>
                  <w:tcW w:w="2324" w:type="dxa"/>
                  <w:tcBorders>
                    <w:top w:val="nil"/>
                    <w:left w:val="nil"/>
                    <w:bottom w:val="single" w:sz="4" w:space="0" w:color="auto"/>
                    <w:right w:val="single" w:sz="4" w:space="0" w:color="auto"/>
                  </w:tcBorders>
                  <w:shd w:val="clear" w:color="auto" w:fill="auto"/>
                  <w:noWrap/>
                  <w:vAlign w:val="center"/>
                  <w:hideMark/>
                </w:tcPr>
                <w:p w14:paraId="482E09FF" w14:textId="77777777" w:rsidR="0016760B" w:rsidRPr="0016760B" w:rsidRDefault="0016760B" w:rsidP="0016760B">
                  <w:pPr>
                    <w:autoSpaceDE/>
                    <w:autoSpaceDN/>
                    <w:adjustRightInd/>
                    <w:jc w:val="center"/>
                    <w:rPr>
                      <w:ins w:id="24467" w:author="Philippe Hollanda - Oliveira Trust" w:date="2022-07-19T09:57:00Z"/>
                      <w:rFonts w:ascii="Arial" w:eastAsia="Times New Roman" w:hAnsi="Arial" w:cs="Arial"/>
                      <w:sz w:val="22"/>
                      <w:szCs w:val="22"/>
                      <w:lang w:eastAsia="pt-BR"/>
                    </w:rPr>
                  </w:pPr>
                  <w:ins w:id="24468" w:author="Philippe Hollanda - Oliveira Trust" w:date="2022-07-19T09:57:00Z">
                    <w:r w:rsidRPr="0016760B">
                      <w:rPr>
                        <w:rFonts w:ascii="Arial" w:eastAsia="Times New Roman" w:hAnsi="Arial" w:cs="Arial"/>
                        <w:sz w:val="22"/>
                        <w:szCs w:val="22"/>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425D7F" w14:textId="77777777" w:rsidR="0016760B" w:rsidRPr="0016760B" w:rsidRDefault="0016760B" w:rsidP="0016760B">
                  <w:pPr>
                    <w:autoSpaceDE/>
                    <w:autoSpaceDN/>
                    <w:adjustRightInd/>
                    <w:jc w:val="center"/>
                    <w:rPr>
                      <w:ins w:id="24469" w:author="Philippe Hollanda - Oliveira Trust" w:date="2022-07-19T09:57:00Z"/>
                      <w:rFonts w:ascii="Arial" w:eastAsia="Times New Roman" w:hAnsi="Arial" w:cs="Arial"/>
                      <w:sz w:val="22"/>
                      <w:szCs w:val="22"/>
                      <w:lang w:eastAsia="pt-BR"/>
                    </w:rPr>
                  </w:pPr>
                  <w:ins w:id="24470" w:author="Philippe Hollanda - Oliveira Trust" w:date="2022-07-19T09:57:00Z">
                    <w:r w:rsidRPr="0016760B">
                      <w:rPr>
                        <w:rFonts w:ascii="Arial" w:eastAsia="Times New Roman" w:hAnsi="Arial" w:cs="Arial"/>
                        <w:sz w:val="22"/>
                        <w:szCs w:val="22"/>
                        <w:lang w:eastAsia="pt-BR"/>
                      </w:rPr>
                      <w:t>R$ 795,00</w:t>
                    </w:r>
                  </w:ins>
                </w:p>
              </w:tc>
            </w:tr>
            <w:tr w:rsidR="0016760B" w:rsidRPr="0016760B" w14:paraId="1C3785D0" w14:textId="77777777" w:rsidTr="0016760B">
              <w:trPr>
                <w:trHeight w:val="1785"/>
                <w:ins w:id="2447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378FDF6" w14:textId="77777777" w:rsidR="0016760B" w:rsidRPr="0016760B" w:rsidRDefault="0016760B" w:rsidP="0016760B">
                  <w:pPr>
                    <w:autoSpaceDE/>
                    <w:autoSpaceDN/>
                    <w:adjustRightInd/>
                    <w:rPr>
                      <w:ins w:id="24472"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3B3BCAF" w14:textId="77777777" w:rsidR="0016760B" w:rsidRPr="0016760B" w:rsidRDefault="0016760B" w:rsidP="0016760B">
                  <w:pPr>
                    <w:autoSpaceDE/>
                    <w:autoSpaceDN/>
                    <w:adjustRightInd/>
                    <w:jc w:val="center"/>
                    <w:rPr>
                      <w:ins w:id="24473" w:author="Philippe Hollanda - Oliveira Trust" w:date="2022-07-19T09:57:00Z"/>
                      <w:rFonts w:ascii="Arial" w:eastAsia="Times New Roman" w:hAnsi="Arial" w:cs="Arial"/>
                      <w:sz w:val="22"/>
                      <w:szCs w:val="22"/>
                      <w:lang w:eastAsia="pt-BR"/>
                    </w:rPr>
                  </w:pPr>
                  <w:ins w:id="24474" w:author="Philippe Hollanda - Oliveira Trust" w:date="2022-07-19T09:57:00Z">
                    <w:r w:rsidRPr="0016760B">
                      <w:rPr>
                        <w:rFonts w:ascii="Arial" w:eastAsia="Times New Roman" w:hAnsi="Arial" w:cs="Arial"/>
                        <w:sz w:val="22"/>
                        <w:szCs w:val="22"/>
                        <w:lang w:eastAsia="pt-BR"/>
                      </w:rPr>
                      <w:t>11/11/2021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5A31DC" w14:textId="77777777" w:rsidR="0016760B" w:rsidRPr="0016760B" w:rsidRDefault="0016760B" w:rsidP="0016760B">
                  <w:pPr>
                    <w:autoSpaceDE/>
                    <w:autoSpaceDN/>
                    <w:adjustRightInd/>
                    <w:jc w:val="center"/>
                    <w:rPr>
                      <w:ins w:id="24475" w:author="Philippe Hollanda - Oliveira Trust" w:date="2022-07-19T09:57:00Z"/>
                      <w:rFonts w:ascii="Arial" w:eastAsia="Times New Roman" w:hAnsi="Arial" w:cs="Arial"/>
                      <w:sz w:val="22"/>
                      <w:szCs w:val="22"/>
                      <w:lang w:eastAsia="pt-BR"/>
                    </w:rPr>
                  </w:pPr>
                  <w:ins w:id="24476" w:author="Philippe Hollanda - Oliveira Trust" w:date="2022-07-19T09:57:00Z">
                    <w:r w:rsidRPr="0016760B">
                      <w:rPr>
                        <w:rFonts w:ascii="Arial" w:eastAsia="Times New Roman" w:hAnsi="Arial" w:cs="Arial"/>
                        <w:sz w:val="22"/>
                        <w:szCs w:val="22"/>
                        <w:lang w:eastAsia="pt-BR"/>
                      </w:rPr>
                      <w:t>R$ 795,00</w:t>
                    </w:r>
                  </w:ins>
                </w:p>
              </w:tc>
            </w:tr>
            <w:tr w:rsidR="0016760B" w:rsidRPr="0016760B" w14:paraId="6D453B05" w14:textId="77777777" w:rsidTr="0016760B">
              <w:trPr>
                <w:trHeight w:val="1785"/>
                <w:ins w:id="2447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9153B94" w14:textId="77777777" w:rsidR="0016760B" w:rsidRPr="0016760B" w:rsidRDefault="0016760B" w:rsidP="0016760B">
                  <w:pPr>
                    <w:autoSpaceDE/>
                    <w:autoSpaceDN/>
                    <w:adjustRightInd/>
                    <w:rPr>
                      <w:ins w:id="24478"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E9B6D63" w14:textId="77777777" w:rsidR="0016760B" w:rsidRPr="0016760B" w:rsidRDefault="0016760B" w:rsidP="0016760B">
                  <w:pPr>
                    <w:autoSpaceDE/>
                    <w:autoSpaceDN/>
                    <w:adjustRightInd/>
                    <w:jc w:val="center"/>
                    <w:rPr>
                      <w:ins w:id="24479" w:author="Philippe Hollanda - Oliveira Trust" w:date="2022-07-19T09:57:00Z"/>
                      <w:rFonts w:ascii="Arial" w:eastAsia="Times New Roman" w:hAnsi="Arial" w:cs="Arial"/>
                      <w:sz w:val="22"/>
                      <w:szCs w:val="22"/>
                      <w:lang w:eastAsia="pt-BR"/>
                    </w:rPr>
                  </w:pPr>
                  <w:ins w:id="24480" w:author="Philippe Hollanda - Oliveira Trust" w:date="2022-07-19T09:57:00Z">
                    <w:r w:rsidRPr="0016760B">
                      <w:rPr>
                        <w:rFonts w:ascii="Arial" w:eastAsia="Times New Roman" w:hAnsi="Arial" w:cs="Arial"/>
                        <w:sz w:val="22"/>
                        <w:szCs w:val="22"/>
                        <w:lang w:eastAsia="pt-BR"/>
                      </w:rPr>
                      <w:t>14/10/2021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C059E4" w14:textId="77777777" w:rsidR="0016760B" w:rsidRPr="0016760B" w:rsidRDefault="0016760B" w:rsidP="0016760B">
                  <w:pPr>
                    <w:autoSpaceDE/>
                    <w:autoSpaceDN/>
                    <w:adjustRightInd/>
                    <w:jc w:val="center"/>
                    <w:rPr>
                      <w:ins w:id="24481" w:author="Philippe Hollanda - Oliveira Trust" w:date="2022-07-19T09:57:00Z"/>
                      <w:rFonts w:ascii="Arial" w:eastAsia="Times New Roman" w:hAnsi="Arial" w:cs="Arial"/>
                      <w:sz w:val="22"/>
                      <w:szCs w:val="22"/>
                      <w:lang w:eastAsia="pt-BR"/>
                    </w:rPr>
                  </w:pPr>
                  <w:ins w:id="24482" w:author="Philippe Hollanda - Oliveira Trust" w:date="2022-07-19T09:57:00Z">
                    <w:r w:rsidRPr="0016760B">
                      <w:rPr>
                        <w:rFonts w:ascii="Arial" w:eastAsia="Times New Roman" w:hAnsi="Arial" w:cs="Arial"/>
                        <w:sz w:val="22"/>
                        <w:szCs w:val="22"/>
                        <w:lang w:eastAsia="pt-BR"/>
                      </w:rPr>
                      <w:t>R$ 795,00</w:t>
                    </w:r>
                  </w:ins>
                </w:p>
              </w:tc>
            </w:tr>
            <w:tr w:rsidR="0016760B" w:rsidRPr="0016760B" w14:paraId="2734A447" w14:textId="77777777" w:rsidTr="0016760B">
              <w:trPr>
                <w:trHeight w:val="1785"/>
                <w:ins w:id="2448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13F61BB1" w14:textId="77777777" w:rsidR="0016760B" w:rsidRPr="0016760B" w:rsidRDefault="0016760B" w:rsidP="0016760B">
                  <w:pPr>
                    <w:autoSpaceDE/>
                    <w:autoSpaceDN/>
                    <w:adjustRightInd/>
                    <w:jc w:val="center"/>
                    <w:rPr>
                      <w:ins w:id="24484" w:author="Philippe Hollanda - Oliveira Trust" w:date="2022-07-19T09:57:00Z"/>
                      <w:rFonts w:ascii="Arial" w:eastAsia="Times New Roman" w:hAnsi="Arial" w:cs="Arial"/>
                      <w:sz w:val="22"/>
                      <w:szCs w:val="22"/>
                      <w:lang w:eastAsia="pt-BR"/>
                    </w:rPr>
                  </w:pPr>
                  <w:ins w:id="24485" w:author="Philippe Hollanda - Oliveira Trust" w:date="2022-07-19T09:57:00Z">
                    <w:r w:rsidRPr="0016760B">
                      <w:rPr>
                        <w:rFonts w:ascii="Arial" w:eastAsia="Times New Roman" w:hAnsi="Arial" w:cs="Arial"/>
                        <w:sz w:val="22"/>
                        <w:szCs w:val="22"/>
                        <w:lang w:eastAsia="pt-BR"/>
                      </w:rPr>
                      <w:lastRenderedPageBreak/>
                      <w:t>TUBO</w:t>
                    </w:r>
                  </w:ins>
                </w:p>
              </w:tc>
              <w:tc>
                <w:tcPr>
                  <w:tcW w:w="2324" w:type="dxa"/>
                  <w:tcBorders>
                    <w:top w:val="nil"/>
                    <w:left w:val="nil"/>
                    <w:bottom w:val="single" w:sz="4" w:space="0" w:color="auto"/>
                    <w:right w:val="single" w:sz="4" w:space="0" w:color="auto"/>
                  </w:tcBorders>
                  <w:shd w:val="clear" w:color="auto" w:fill="auto"/>
                  <w:noWrap/>
                  <w:vAlign w:val="center"/>
                  <w:hideMark/>
                </w:tcPr>
                <w:p w14:paraId="639105ED" w14:textId="77777777" w:rsidR="0016760B" w:rsidRPr="0016760B" w:rsidRDefault="0016760B" w:rsidP="0016760B">
                  <w:pPr>
                    <w:autoSpaceDE/>
                    <w:autoSpaceDN/>
                    <w:adjustRightInd/>
                    <w:jc w:val="center"/>
                    <w:rPr>
                      <w:ins w:id="24486" w:author="Philippe Hollanda - Oliveira Trust" w:date="2022-07-19T09:57:00Z"/>
                      <w:rFonts w:ascii="Arial" w:eastAsia="Times New Roman" w:hAnsi="Arial" w:cs="Arial"/>
                      <w:sz w:val="22"/>
                      <w:szCs w:val="22"/>
                      <w:lang w:eastAsia="pt-BR"/>
                    </w:rPr>
                  </w:pPr>
                  <w:ins w:id="24487" w:author="Philippe Hollanda - Oliveira Trust" w:date="2022-07-19T09:57:00Z">
                    <w:r w:rsidRPr="0016760B">
                      <w:rPr>
                        <w:rFonts w:ascii="Arial" w:eastAsia="Times New Roman" w:hAnsi="Arial" w:cs="Arial"/>
                        <w:sz w:val="22"/>
                        <w:szCs w:val="22"/>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9D50E1" w14:textId="77777777" w:rsidR="0016760B" w:rsidRPr="0016760B" w:rsidRDefault="0016760B" w:rsidP="0016760B">
                  <w:pPr>
                    <w:autoSpaceDE/>
                    <w:autoSpaceDN/>
                    <w:adjustRightInd/>
                    <w:jc w:val="center"/>
                    <w:rPr>
                      <w:ins w:id="24488" w:author="Philippe Hollanda - Oliveira Trust" w:date="2022-07-19T09:57:00Z"/>
                      <w:rFonts w:ascii="Arial" w:eastAsia="Times New Roman" w:hAnsi="Arial" w:cs="Arial"/>
                      <w:sz w:val="22"/>
                      <w:szCs w:val="22"/>
                      <w:lang w:eastAsia="pt-BR"/>
                    </w:rPr>
                  </w:pPr>
                  <w:ins w:id="24489" w:author="Philippe Hollanda - Oliveira Trust" w:date="2022-07-19T09:57:00Z">
                    <w:r w:rsidRPr="0016760B">
                      <w:rPr>
                        <w:rFonts w:ascii="Arial" w:eastAsia="Times New Roman" w:hAnsi="Arial" w:cs="Arial"/>
                        <w:sz w:val="22"/>
                        <w:szCs w:val="22"/>
                        <w:lang w:eastAsia="pt-BR"/>
                      </w:rPr>
                      <w:t>R$ 2.769,74</w:t>
                    </w:r>
                  </w:ins>
                </w:p>
              </w:tc>
            </w:tr>
            <w:tr w:rsidR="0016760B" w:rsidRPr="0016760B" w14:paraId="1A6D0DD0" w14:textId="77777777" w:rsidTr="0016760B">
              <w:trPr>
                <w:trHeight w:val="1785"/>
                <w:ins w:id="2449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98EF7C9" w14:textId="77777777" w:rsidR="0016760B" w:rsidRPr="0016760B" w:rsidRDefault="0016760B" w:rsidP="0016760B">
                  <w:pPr>
                    <w:autoSpaceDE/>
                    <w:autoSpaceDN/>
                    <w:adjustRightInd/>
                    <w:rPr>
                      <w:ins w:id="24491"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CC49223" w14:textId="77777777" w:rsidR="0016760B" w:rsidRPr="0016760B" w:rsidRDefault="0016760B" w:rsidP="0016760B">
                  <w:pPr>
                    <w:autoSpaceDE/>
                    <w:autoSpaceDN/>
                    <w:adjustRightInd/>
                    <w:jc w:val="center"/>
                    <w:rPr>
                      <w:ins w:id="24492" w:author="Philippe Hollanda - Oliveira Trust" w:date="2022-07-19T09:57:00Z"/>
                      <w:rFonts w:ascii="Arial" w:eastAsia="Times New Roman" w:hAnsi="Arial" w:cs="Arial"/>
                      <w:sz w:val="22"/>
                      <w:szCs w:val="22"/>
                      <w:lang w:eastAsia="pt-BR"/>
                    </w:rPr>
                  </w:pPr>
                  <w:ins w:id="24493" w:author="Philippe Hollanda - Oliveira Trust" w:date="2022-07-19T09:57:00Z">
                    <w:r w:rsidRPr="0016760B">
                      <w:rPr>
                        <w:rFonts w:ascii="Arial" w:eastAsia="Times New Roman" w:hAnsi="Arial" w:cs="Arial"/>
                        <w:sz w:val="22"/>
                        <w:szCs w:val="22"/>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274ACA" w14:textId="77777777" w:rsidR="0016760B" w:rsidRPr="0016760B" w:rsidRDefault="0016760B" w:rsidP="0016760B">
                  <w:pPr>
                    <w:autoSpaceDE/>
                    <w:autoSpaceDN/>
                    <w:adjustRightInd/>
                    <w:jc w:val="center"/>
                    <w:rPr>
                      <w:ins w:id="24494" w:author="Philippe Hollanda - Oliveira Trust" w:date="2022-07-19T09:57:00Z"/>
                      <w:rFonts w:ascii="Arial" w:eastAsia="Times New Roman" w:hAnsi="Arial" w:cs="Arial"/>
                      <w:sz w:val="22"/>
                      <w:szCs w:val="22"/>
                      <w:lang w:eastAsia="pt-BR"/>
                    </w:rPr>
                  </w:pPr>
                  <w:ins w:id="24495" w:author="Philippe Hollanda - Oliveira Trust" w:date="2022-07-19T09:57:00Z">
                    <w:r w:rsidRPr="0016760B">
                      <w:rPr>
                        <w:rFonts w:ascii="Arial" w:eastAsia="Times New Roman" w:hAnsi="Arial" w:cs="Arial"/>
                        <w:sz w:val="22"/>
                        <w:szCs w:val="22"/>
                        <w:lang w:eastAsia="pt-BR"/>
                      </w:rPr>
                      <w:t>R$ 2.769,73</w:t>
                    </w:r>
                  </w:ins>
                </w:p>
              </w:tc>
            </w:tr>
            <w:tr w:rsidR="0016760B" w:rsidRPr="0016760B" w14:paraId="03FD933A" w14:textId="77777777" w:rsidTr="0016760B">
              <w:trPr>
                <w:trHeight w:val="1785"/>
                <w:ins w:id="2449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4B7A3A6" w14:textId="77777777" w:rsidR="0016760B" w:rsidRPr="0016760B" w:rsidRDefault="0016760B" w:rsidP="0016760B">
                  <w:pPr>
                    <w:autoSpaceDE/>
                    <w:autoSpaceDN/>
                    <w:adjustRightInd/>
                    <w:rPr>
                      <w:ins w:id="24497"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40E1542" w14:textId="77777777" w:rsidR="0016760B" w:rsidRPr="0016760B" w:rsidRDefault="0016760B" w:rsidP="0016760B">
                  <w:pPr>
                    <w:autoSpaceDE/>
                    <w:autoSpaceDN/>
                    <w:adjustRightInd/>
                    <w:jc w:val="center"/>
                    <w:rPr>
                      <w:ins w:id="24498" w:author="Philippe Hollanda - Oliveira Trust" w:date="2022-07-19T09:57:00Z"/>
                      <w:rFonts w:ascii="Arial" w:eastAsia="Times New Roman" w:hAnsi="Arial" w:cs="Arial"/>
                      <w:sz w:val="22"/>
                      <w:szCs w:val="22"/>
                      <w:lang w:eastAsia="pt-BR"/>
                    </w:rPr>
                  </w:pPr>
                  <w:ins w:id="24499" w:author="Philippe Hollanda - Oliveira Trust" w:date="2022-07-19T09:57:00Z">
                    <w:r w:rsidRPr="0016760B">
                      <w:rPr>
                        <w:rFonts w:ascii="Arial" w:eastAsia="Times New Roman" w:hAnsi="Arial" w:cs="Arial"/>
                        <w:sz w:val="22"/>
                        <w:szCs w:val="22"/>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526BC7" w14:textId="77777777" w:rsidR="0016760B" w:rsidRPr="0016760B" w:rsidRDefault="0016760B" w:rsidP="0016760B">
                  <w:pPr>
                    <w:autoSpaceDE/>
                    <w:autoSpaceDN/>
                    <w:adjustRightInd/>
                    <w:jc w:val="center"/>
                    <w:rPr>
                      <w:ins w:id="24500" w:author="Philippe Hollanda - Oliveira Trust" w:date="2022-07-19T09:57:00Z"/>
                      <w:rFonts w:ascii="Arial" w:eastAsia="Times New Roman" w:hAnsi="Arial" w:cs="Arial"/>
                      <w:sz w:val="22"/>
                      <w:szCs w:val="22"/>
                      <w:lang w:eastAsia="pt-BR"/>
                    </w:rPr>
                  </w:pPr>
                  <w:ins w:id="24501" w:author="Philippe Hollanda - Oliveira Trust" w:date="2022-07-19T09:57:00Z">
                    <w:r w:rsidRPr="0016760B">
                      <w:rPr>
                        <w:rFonts w:ascii="Arial" w:eastAsia="Times New Roman" w:hAnsi="Arial" w:cs="Arial"/>
                        <w:sz w:val="22"/>
                        <w:szCs w:val="22"/>
                        <w:lang w:eastAsia="pt-BR"/>
                      </w:rPr>
                      <w:t>2.769,73</w:t>
                    </w:r>
                  </w:ins>
                </w:p>
              </w:tc>
            </w:tr>
            <w:tr w:rsidR="0016760B" w:rsidRPr="0016760B" w14:paraId="56686F4E" w14:textId="77777777" w:rsidTr="0016760B">
              <w:trPr>
                <w:trHeight w:val="1785"/>
                <w:ins w:id="245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05DB0F" w14:textId="77777777" w:rsidR="0016760B" w:rsidRPr="0016760B" w:rsidRDefault="0016760B" w:rsidP="0016760B">
                  <w:pPr>
                    <w:autoSpaceDE/>
                    <w:autoSpaceDN/>
                    <w:adjustRightInd/>
                    <w:jc w:val="center"/>
                    <w:rPr>
                      <w:ins w:id="24503" w:author="Philippe Hollanda - Oliveira Trust" w:date="2022-07-19T09:57:00Z"/>
                      <w:rFonts w:ascii="Arial" w:eastAsia="Times New Roman" w:hAnsi="Arial" w:cs="Arial"/>
                      <w:sz w:val="22"/>
                      <w:szCs w:val="22"/>
                      <w:lang w:eastAsia="pt-BR"/>
                    </w:rPr>
                  </w:pPr>
                  <w:ins w:id="24504" w:author="Philippe Hollanda - Oliveira Trust" w:date="2022-07-19T09:57:00Z">
                    <w:r w:rsidRPr="0016760B">
                      <w:rPr>
                        <w:rFonts w:ascii="Arial" w:eastAsia="Times New Roman" w:hAnsi="Arial" w:cs="Arial"/>
                        <w:sz w:val="22"/>
                        <w:szCs w:val="22"/>
                        <w:lang w:eastAsia="pt-BR"/>
                      </w:rPr>
                      <w:t>VERGALHÃO CA60 RETO 5,00 MM 12,0 MTS</w:t>
                    </w:r>
                  </w:ins>
                </w:p>
              </w:tc>
              <w:tc>
                <w:tcPr>
                  <w:tcW w:w="2324" w:type="dxa"/>
                  <w:tcBorders>
                    <w:top w:val="nil"/>
                    <w:left w:val="nil"/>
                    <w:bottom w:val="single" w:sz="4" w:space="0" w:color="auto"/>
                    <w:right w:val="single" w:sz="4" w:space="0" w:color="auto"/>
                  </w:tcBorders>
                  <w:shd w:val="clear" w:color="auto" w:fill="auto"/>
                  <w:noWrap/>
                  <w:vAlign w:val="center"/>
                  <w:hideMark/>
                </w:tcPr>
                <w:p w14:paraId="25B190C3" w14:textId="77777777" w:rsidR="0016760B" w:rsidRPr="0016760B" w:rsidRDefault="0016760B" w:rsidP="0016760B">
                  <w:pPr>
                    <w:autoSpaceDE/>
                    <w:autoSpaceDN/>
                    <w:adjustRightInd/>
                    <w:jc w:val="center"/>
                    <w:rPr>
                      <w:ins w:id="24505" w:author="Philippe Hollanda - Oliveira Trust" w:date="2022-07-19T09:57:00Z"/>
                      <w:rFonts w:ascii="Arial" w:eastAsia="Times New Roman" w:hAnsi="Arial" w:cs="Arial"/>
                      <w:sz w:val="22"/>
                      <w:szCs w:val="22"/>
                      <w:lang w:eastAsia="pt-BR"/>
                    </w:rPr>
                  </w:pPr>
                  <w:ins w:id="24506" w:author="Philippe Hollanda - Oliveira Trust" w:date="2022-07-19T09:57:00Z">
                    <w:r w:rsidRPr="0016760B">
                      <w:rPr>
                        <w:rFonts w:ascii="Arial" w:eastAsia="Times New Roman" w:hAnsi="Arial" w:cs="Arial"/>
                        <w:sz w:val="22"/>
                        <w:szCs w:val="22"/>
                        <w:lang w:eastAsia="pt-BR"/>
                      </w:rPr>
                      <w:t>14/10/2021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0B592A" w14:textId="77777777" w:rsidR="0016760B" w:rsidRPr="0016760B" w:rsidRDefault="0016760B" w:rsidP="0016760B">
                  <w:pPr>
                    <w:autoSpaceDE/>
                    <w:autoSpaceDN/>
                    <w:adjustRightInd/>
                    <w:jc w:val="center"/>
                    <w:rPr>
                      <w:ins w:id="24507" w:author="Philippe Hollanda - Oliveira Trust" w:date="2022-07-19T09:57:00Z"/>
                      <w:rFonts w:ascii="Arial" w:eastAsia="Times New Roman" w:hAnsi="Arial" w:cs="Arial"/>
                      <w:sz w:val="22"/>
                      <w:szCs w:val="22"/>
                      <w:lang w:eastAsia="pt-BR"/>
                    </w:rPr>
                  </w:pPr>
                  <w:ins w:id="24508" w:author="Philippe Hollanda - Oliveira Trust" w:date="2022-07-19T09:57:00Z">
                    <w:r w:rsidRPr="0016760B">
                      <w:rPr>
                        <w:rFonts w:ascii="Arial" w:eastAsia="Times New Roman" w:hAnsi="Arial" w:cs="Arial"/>
                        <w:sz w:val="22"/>
                        <w:szCs w:val="22"/>
                        <w:lang w:eastAsia="pt-BR"/>
                      </w:rPr>
                      <w:t>R$ 1.060,10</w:t>
                    </w:r>
                  </w:ins>
                </w:p>
              </w:tc>
            </w:tr>
            <w:tr w:rsidR="0016760B" w:rsidRPr="0016760B" w14:paraId="21E9C6D8" w14:textId="77777777" w:rsidTr="0016760B">
              <w:trPr>
                <w:trHeight w:val="1785"/>
                <w:ins w:id="245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82F560" w14:textId="77777777" w:rsidR="0016760B" w:rsidRPr="0016760B" w:rsidRDefault="0016760B" w:rsidP="0016760B">
                  <w:pPr>
                    <w:autoSpaceDE/>
                    <w:autoSpaceDN/>
                    <w:adjustRightInd/>
                    <w:jc w:val="center"/>
                    <w:rPr>
                      <w:ins w:id="24510" w:author="Philippe Hollanda - Oliveira Trust" w:date="2022-07-19T09:57:00Z"/>
                      <w:rFonts w:ascii="Arial" w:eastAsia="Times New Roman" w:hAnsi="Arial" w:cs="Arial"/>
                      <w:sz w:val="22"/>
                      <w:szCs w:val="22"/>
                      <w:lang w:eastAsia="pt-BR"/>
                    </w:rPr>
                  </w:pPr>
                  <w:ins w:id="24511" w:author="Philippe Hollanda - Oliveira Trust" w:date="2022-07-19T09:57:00Z">
                    <w:r w:rsidRPr="0016760B">
                      <w:rPr>
                        <w:rFonts w:ascii="Arial" w:eastAsia="Times New Roman" w:hAnsi="Arial" w:cs="Arial"/>
                        <w:sz w:val="22"/>
                        <w:szCs w:val="22"/>
                        <w:lang w:eastAsia="pt-BR"/>
                      </w:rPr>
                      <w:t>CHAPIFIX 200L</w:t>
                    </w:r>
                  </w:ins>
                </w:p>
              </w:tc>
              <w:tc>
                <w:tcPr>
                  <w:tcW w:w="2324" w:type="dxa"/>
                  <w:tcBorders>
                    <w:top w:val="nil"/>
                    <w:left w:val="nil"/>
                    <w:bottom w:val="single" w:sz="4" w:space="0" w:color="auto"/>
                    <w:right w:val="single" w:sz="4" w:space="0" w:color="auto"/>
                  </w:tcBorders>
                  <w:shd w:val="clear" w:color="auto" w:fill="auto"/>
                  <w:noWrap/>
                  <w:vAlign w:val="center"/>
                  <w:hideMark/>
                </w:tcPr>
                <w:p w14:paraId="5E0C4F3F" w14:textId="77777777" w:rsidR="0016760B" w:rsidRPr="0016760B" w:rsidRDefault="0016760B" w:rsidP="0016760B">
                  <w:pPr>
                    <w:autoSpaceDE/>
                    <w:autoSpaceDN/>
                    <w:adjustRightInd/>
                    <w:jc w:val="center"/>
                    <w:rPr>
                      <w:ins w:id="24512" w:author="Philippe Hollanda - Oliveira Trust" w:date="2022-07-19T09:57:00Z"/>
                      <w:rFonts w:ascii="Arial" w:eastAsia="Times New Roman" w:hAnsi="Arial" w:cs="Arial"/>
                      <w:sz w:val="22"/>
                      <w:szCs w:val="22"/>
                      <w:lang w:eastAsia="pt-BR"/>
                    </w:rPr>
                  </w:pPr>
                  <w:ins w:id="24513" w:author="Philippe Hollanda - Oliveira Trust" w:date="2022-07-19T09:57:00Z">
                    <w:r w:rsidRPr="0016760B">
                      <w:rPr>
                        <w:rFonts w:ascii="Arial" w:eastAsia="Times New Roman" w:hAnsi="Arial" w:cs="Arial"/>
                        <w:sz w:val="22"/>
                        <w:szCs w:val="22"/>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4908F8" w14:textId="77777777" w:rsidR="0016760B" w:rsidRPr="0016760B" w:rsidRDefault="0016760B" w:rsidP="0016760B">
                  <w:pPr>
                    <w:autoSpaceDE/>
                    <w:autoSpaceDN/>
                    <w:adjustRightInd/>
                    <w:jc w:val="center"/>
                    <w:rPr>
                      <w:ins w:id="24514" w:author="Philippe Hollanda - Oliveira Trust" w:date="2022-07-19T09:57:00Z"/>
                      <w:rFonts w:ascii="Arial" w:eastAsia="Times New Roman" w:hAnsi="Arial" w:cs="Arial"/>
                      <w:sz w:val="22"/>
                      <w:szCs w:val="22"/>
                      <w:lang w:eastAsia="pt-BR"/>
                    </w:rPr>
                  </w:pPr>
                  <w:ins w:id="24515" w:author="Philippe Hollanda - Oliveira Trust" w:date="2022-07-19T09:57:00Z">
                    <w:r w:rsidRPr="0016760B">
                      <w:rPr>
                        <w:rFonts w:ascii="Arial" w:eastAsia="Times New Roman" w:hAnsi="Arial" w:cs="Arial"/>
                        <w:sz w:val="22"/>
                        <w:szCs w:val="22"/>
                        <w:lang w:eastAsia="pt-BR"/>
                      </w:rPr>
                      <w:t>R$ 895,00</w:t>
                    </w:r>
                  </w:ins>
                </w:p>
              </w:tc>
            </w:tr>
            <w:tr w:rsidR="0016760B" w:rsidRPr="0016760B" w14:paraId="7A9AA62A" w14:textId="77777777" w:rsidTr="0016760B">
              <w:trPr>
                <w:trHeight w:val="1785"/>
                <w:ins w:id="2451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07E2184" w14:textId="77777777" w:rsidR="0016760B" w:rsidRPr="0016760B" w:rsidRDefault="0016760B" w:rsidP="0016760B">
                  <w:pPr>
                    <w:autoSpaceDE/>
                    <w:autoSpaceDN/>
                    <w:adjustRightInd/>
                    <w:jc w:val="center"/>
                    <w:rPr>
                      <w:ins w:id="24517" w:author="Philippe Hollanda - Oliveira Trust" w:date="2022-07-19T09:57:00Z"/>
                      <w:rFonts w:ascii="Arial" w:eastAsia="Times New Roman" w:hAnsi="Arial" w:cs="Arial"/>
                      <w:sz w:val="22"/>
                      <w:szCs w:val="22"/>
                      <w:lang w:eastAsia="pt-BR"/>
                    </w:rPr>
                  </w:pPr>
                  <w:ins w:id="24518" w:author="Philippe Hollanda - Oliveira Trust" w:date="2022-07-19T09:57:00Z">
                    <w:r w:rsidRPr="0016760B">
                      <w:rPr>
                        <w:rFonts w:ascii="Arial" w:eastAsia="Times New Roman" w:hAnsi="Arial" w:cs="Arial"/>
                        <w:sz w:val="22"/>
                        <w:szCs w:val="22"/>
                        <w:lang w:eastAsia="pt-BR"/>
                      </w:rPr>
                      <w:lastRenderedPageBreak/>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1D87EA6" w14:textId="77777777" w:rsidR="0016760B" w:rsidRPr="0016760B" w:rsidRDefault="0016760B" w:rsidP="0016760B">
                  <w:pPr>
                    <w:autoSpaceDE/>
                    <w:autoSpaceDN/>
                    <w:adjustRightInd/>
                    <w:jc w:val="center"/>
                    <w:rPr>
                      <w:ins w:id="24519" w:author="Philippe Hollanda - Oliveira Trust" w:date="2022-07-19T09:57:00Z"/>
                      <w:rFonts w:ascii="Arial" w:eastAsia="Times New Roman" w:hAnsi="Arial" w:cs="Arial"/>
                      <w:sz w:val="22"/>
                      <w:szCs w:val="22"/>
                      <w:lang w:eastAsia="pt-BR"/>
                    </w:rPr>
                  </w:pPr>
                  <w:ins w:id="24520" w:author="Philippe Hollanda - Oliveira Trust" w:date="2022-07-19T09:57:00Z">
                    <w:r w:rsidRPr="0016760B">
                      <w:rPr>
                        <w:rFonts w:ascii="Arial" w:eastAsia="Times New Roman" w:hAnsi="Arial" w:cs="Arial"/>
                        <w:sz w:val="22"/>
                        <w:szCs w:val="22"/>
                        <w:lang w:eastAsia="pt-BR"/>
                      </w:rPr>
                      <w:t>01/10/2021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7F7AE7" w14:textId="77777777" w:rsidR="0016760B" w:rsidRPr="0016760B" w:rsidRDefault="0016760B" w:rsidP="0016760B">
                  <w:pPr>
                    <w:autoSpaceDE/>
                    <w:autoSpaceDN/>
                    <w:adjustRightInd/>
                    <w:jc w:val="center"/>
                    <w:rPr>
                      <w:ins w:id="24521" w:author="Philippe Hollanda - Oliveira Trust" w:date="2022-07-19T09:57:00Z"/>
                      <w:rFonts w:ascii="Arial" w:eastAsia="Times New Roman" w:hAnsi="Arial" w:cs="Arial"/>
                      <w:sz w:val="22"/>
                      <w:szCs w:val="22"/>
                      <w:lang w:eastAsia="pt-BR"/>
                    </w:rPr>
                  </w:pPr>
                  <w:ins w:id="24522" w:author="Philippe Hollanda - Oliveira Trust" w:date="2022-07-19T09:57:00Z">
                    <w:r w:rsidRPr="0016760B">
                      <w:rPr>
                        <w:rFonts w:ascii="Arial" w:eastAsia="Times New Roman" w:hAnsi="Arial" w:cs="Arial"/>
                        <w:sz w:val="22"/>
                        <w:szCs w:val="22"/>
                        <w:lang w:eastAsia="pt-BR"/>
                      </w:rPr>
                      <w:t>R$ 12.025,83</w:t>
                    </w:r>
                  </w:ins>
                </w:p>
              </w:tc>
            </w:tr>
            <w:tr w:rsidR="0016760B" w:rsidRPr="0016760B" w14:paraId="6AF6E1B2" w14:textId="77777777" w:rsidTr="0016760B">
              <w:trPr>
                <w:trHeight w:val="1785"/>
                <w:ins w:id="2452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9E58695" w14:textId="77777777" w:rsidR="0016760B" w:rsidRPr="0016760B" w:rsidRDefault="0016760B" w:rsidP="0016760B">
                  <w:pPr>
                    <w:autoSpaceDE/>
                    <w:autoSpaceDN/>
                    <w:adjustRightInd/>
                    <w:rPr>
                      <w:ins w:id="24524"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568B635" w14:textId="77777777" w:rsidR="0016760B" w:rsidRPr="0016760B" w:rsidRDefault="0016760B" w:rsidP="0016760B">
                  <w:pPr>
                    <w:autoSpaceDE/>
                    <w:autoSpaceDN/>
                    <w:adjustRightInd/>
                    <w:jc w:val="center"/>
                    <w:rPr>
                      <w:ins w:id="24525" w:author="Philippe Hollanda - Oliveira Trust" w:date="2022-07-19T09:57:00Z"/>
                      <w:rFonts w:ascii="Arial" w:eastAsia="Times New Roman" w:hAnsi="Arial" w:cs="Arial"/>
                      <w:sz w:val="22"/>
                      <w:szCs w:val="22"/>
                      <w:lang w:eastAsia="pt-BR"/>
                    </w:rPr>
                  </w:pPr>
                  <w:ins w:id="24526" w:author="Philippe Hollanda - Oliveira Trust" w:date="2022-07-19T09:57:00Z">
                    <w:r w:rsidRPr="0016760B">
                      <w:rPr>
                        <w:rFonts w:ascii="Arial" w:eastAsia="Times New Roman" w:hAnsi="Arial" w:cs="Arial"/>
                        <w:sz w:val="22"/>
                        <w:szCs w:val="22"/>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22CBF2" w14:textId="77777777" w:rsidR="0016760B" w:rsidRPr="0016760B" w:rsidRDefault="0016760B" w:rsidP="0016760B">
                  <w:pPr>
                    <w:autoSpaceDE/>
                    <w:autoSpaceDN/>
                    <w:adjustRightInd/>
                    <w:jc w:val="center"/>
                    <w:rPr>
                      <w:ins w:id="24527" w:author="Philippe Hollanda - Oliveira Trust" w:date="2022-07-19T09:57:00Z"/>
                      <w:rFonts w:ascii="Arial" w:eastAsia="Times New Roman" w:hAnsi="Arial" w:cs="Arial"/>
                      <w:sz w:val="22"/>
                      <w:szCs w:val="22"/>
                      <w:lang w:eastAsia="pt-BR"/>
                    </w:rPr>
                  </w:pPr>
                  <w:ins w:id="24528" w:author="Philippe Hollanda - Oliveira Trust" w:date="2022-07-19T09:57:00Z">
                    <w:r w:rsidRPr="0016760B">
                      <w:rPr>
                        <w:rFonts w:ascii="Arial" w:eastAsia="Times New Roman" w:hAnsi="Arial" w:cs="Arial"/>
                        <w:sz w:val="22"/>
                        <w:szCs w:val="22"/>
                        <w:lang w:eastAsia="pt-BR"/>
                      </w:rPr>
                      <w:t>R$ 11.672,13</w:t>
                    </w:r>
                  </w:ins>
                </w:p>
              </w:tc>
            </w:tr>
            <w:tr w:rsidR="0016760B" w:rsidRPr="0016760B" w14:paraId="7E5A6FB5" w14:textId="77777777" w:rsidTr="0016760B">
              <w:trPr>
                <w:trHeight w:val="1785"/>
                <w:ins w:id="2452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C3D6154" w14:textId="77777777" w:rsidR="0016760B" w:rsidRPr="0016760B" w:rsidRDefault="0016760B" w:rsidP="0016760B">
                  <w:pPr>
                    <w:autoSpaceDE/>
                    <w:autoSpaceDN/>
                    <w:adjustRightInd/>
                    <w:rPr>
                      <w:ins w:id="24530" w:author="Philippe Hollanda - Oliveira Trust" w:date="2022-07-19T09:57:00Z"/>
                      <w:rFonts w:ascii="Arial" w:eastAsia="Times New Roman" w:hAnsi="Arial" w:cs="Arial"/>
                      <w:sz w:val="22"/>
                      <w:szCs w:val="22"/>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9CB8A23" w14:textId="77777777" w:rsidR="0016760B" w:rsidRPr="0016760B" w:rsidRDefault="0016760B" w:rsidP="0016760B">
                  <w:pPr>
                    <w:autoSpaceDE/>
                    <w:autoSpaceDN/>
                    <w:adjustRightInd/>
                    <w:jc w:val="center"/>
                    <w:rPr>
                      <w:ins w:id="24531" w:author="Philippe Hollanda - Oliveira Trust" w:date="2022-07-19T09:57:00Z"/>
                      <w:rFonts w:ascii="Arial" w:eastAsia="Times New Roman" w:hAnsi="Arial" w:cs="Arial"/>
                      <w:sz w:val="22"/>
                      <w:szCs w:val="22"/>
                      <w:lang w:eastAsia="pt-BR"/>
                    </w:rPr>
                  </w:pPr>
                  <w:ins w:id="24532" w:author="Philippe Hollanda - Oliveira Trust" w:date="2022-07-19T09:57:00Z">
                    <w:r w:rsidRPr="0016760B">
                      <w:rPr>
                        <w:rFonts w:ascii="Arial" w:eastAsia="Times New Roman" w:hAnsi="Arial" w:cs="Arial"/>
                        <w:sz w:val="22"/>
                        <w:szCs w:val="22"/>
                        <w:lang w:eastAsia="pt-BR"/>
                      </w:rPr>
                      <w:t>26/11/2021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07F4A84" w14:textId="77777777" w:rsidR="0016760B" w:rsidRPr="0016760B" w:rsidRDefault="0016760B" w:rsidP="0016760B">
                  <w:pPr>
                    <w:autoSpaceDE/>
                    <w:autoSpaceDN/>
                    <w:adjustRightInd/>
                    <w:jc w:val="center"/>
                    <w:rPr>
                      <w:ins w:id="24533" w:author="Philippe Hollanda - Oliveira Trust" w:date="2022-07-19T09:57:00Z"/>
                      <w:rFonts w:ascii="Arial" w:eastAsia="Times New Roman" w:hAnsi="Arial" w:cs="Arial"/>
                      <w:sz w:val="22"/>
                      <w:szCs w:val="22"/>
                      <w:lang w:eastAsia="pt-BR"/>
                    </w:rPr>
                  </w:pPr>
                  <w:ins w:id="24534" w:author="Philippe Hollanda - Oliveira Trust" w:date="2022-07-19T09:57:00Z">
                    <w:r w:rsidRPr="0016760B">
                      <w:rPr>
                        <w:rFonts w:ascii="Arial" w:eastAsia="Times New Roman" w:hAnsi="Arial" w:cs="Arial"/>
                        <w:sz w:val="22"/>
                        <w:szCs w:val="22"/>
                        <w:lang w:eastAsia="pt-BR"/>
                      </w:rPr>
                      <w:t>R$ 11.672,14</w:t>
                    </w:r>
                  </w:ins>
                </w:p>
              </w:tc>
            </w:tr>
            <w:tr w:rsidR="0016760B" w:rsidRPr="0016760B" w14:paraId="064ED131" w14:textId="77777777" w:rsidTr="0016760B">
              <w:trPr>
                <w:trHeight w:val="1785"/>
                <w:ins w:id="245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7C7713" w14:textId="77777777" w:rsidR="0016760B" w:rsidRPr="0016760B" w:rsidRDefault="0016760B" w:rsidP="0016760B">
                  <w:pPr>
                    <w:autoSpaceDE/>
                    <w:autoSpaceDN/>
                    <w:adjustRightInd/>
                    <w:jc w:val="center"/>
                    <w:rPr>
                      <w:ins w:id="24536" w:author="Philippe Hollanda - Oliveira Trust" w:date="2022-07-19T09:57:00Z"/>
                      <w:rFonts w:ascii="Arial" w:eastAsia="Times New Roman" w:hAnsi="Arial" w:cs="Arial"/>
                      <w:sz w:val="22"/>
                      <w:szCs w:val="22"/>
                      <w:lang w:eastAsia="pt-BR"/>
                    </w:rPr>
                  </w:pPr>
                  <w:ins w:id="24537" w:author="Philippe Hollanda - Oliveira Trust" w:date="2022-07-19T09:57:00Z">
                    <w:r w:rsidRPr="0016760B">
                      <w:rPr>
                        <w:rFonts w:ascii="Arial" w:eastAsia="Times New Roman" w:hAnsi="Arial" w:cs="Arial"/>
                        <w:sz w:val="22"/>
                        <w:szCs w:val="22"/>
                        <w:lang w:eastAsia="pt-BR"/>
                      </w:rPr>
                      <w:t>SELANTE</w:t>
                    </w:r>
                  </w:ins>
                </w:p>
              </w:tc>
              <w:tc>
                <w:tcPr>
                  <w:tcW w:w="2324" w:type="dxa"/>
                  <w:tcBorders>
                    <w:top w:val="nil"/>
                    <w:left w:val="nil"/>
                    <w:bottom w:val="single" w:sz="4" w:space="0" w:color="auto"/>
                    <w:right w:val="single" w:sz="4" w:space="0" w:color="auto"/>
                  </w:tcBorders>
                  <w:shd w:val="clear" w:color="auto" w:fill="auto"/>
                  <w:noWrap/>
                  <w:vAlign w:val="center"/>
                  <w:hideMark/>
                </w:tcPr>
                <w:p w14:paraId="37F10BB7" w14:textId="77777777" w:rsidR="0016760B" w:rsidRPr="0016760B" w:rsidRDefault="0016760B" w:rsidP="0016760B">
                  <w:pPr>
                    <w:autoSpaceDE/>
                    <w:autoSpaceDN/>
                    <w:adjustRightInd/>
                    <w:jc w:val="center"/>
                    <w:rPr>
                      <w:ins w:id="24538" w:author="Philippe Hollanda - Oliveira Trust" w:date="2022-07-19T09:57:00Z"/>
                      <w:rFonts w:ascii="Arial" w:eastAsia="Times New Roman" w:hAnsi="Arial" w:cs="Arial"/>
                      <w:sz w:val="22"/>
                      <w:szCs w:val="22"/>
                      <w:lang w:eastAsia="pt-BR"/>
                    </w:rPr>
                  </w:pPr>
                  <w:ins w:id="24539" w:author="Philippe Hollanda - Oliveira Trust" w:date="2022-07-19T09:57:00Z">
                    <w:r w:rsidRPr="0016760B">
                      <w:rPr>
                        <w:rFonts w:ascii="Arial" w:eastAsia="Times New Roman" w:hAnsi="Arial" w:cs="Arial"/>
                        <w:sz w:val="22"/>
                        <w:szCs w:val="22"/>
                        <w:lang w:eastAsia="pt-BR"/>
                      </w:rPr>
                      <w:t>21/10/2021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5B300A" w14:textId="77777777" w:rsidR="0016760B" w:rsidRPr="0016760B" w:rsidRDefault="0016760B" w:rsidP="0016760B">
                  <w:pPr>
                    <w:autoSpaceDE/>
                    <w:autoSpaceDN/>
                    <w:adjustRightInd/>
                    <w:jc w:val="center"/>
                    <w:rPr>
                      <w:ins w:id="24540" w:author="Philippe Hollanda - Oliveira Trust" w:date="2022-07-19T09:57:00Z"/>
                      <w:rFonts w:ascii="Arial" w:eastAsia="Times New Roman" w:hAnsi="Arial" w:cs="Arial"/>
                      <w:sz w:val="22"/>
                      <w:szCs w:val="22"/>
                      <w:lang w:eastAsia="pt-BR"/>
                    </w:rPr>
                  </w:pPr>
                  <w:ins w:id="24541" w:author="Philippe Hollanda - Oliveira Trust" w:date="2022-07-19T09:57:00Z">
                    <w:r w:rsidRPr="0016760B">
                      <w:rPr>
                        <w:rFonts w:ascii="Arial" w:eastAsia="Times New Roman" w:hAnsi="Arial" w:cs="Arial"/>
                        <w:sz w:val="22"/>
                        <w:szCs w:val="22"/>
                        <w:lang w:eastAsia="pt-BR"/>
                      </w:rPr>
                      <w:t>R$ 408,00</w:t>
                    </w:r>
                  </w:ins>
                </w:p>
              </w:tc>
            </w:tr>
            <w:tr w:rsidR="0016760B" w:rsidRPr="0016760B" w14:paraId="680D207D" w14:textId="77777777" w:rsidTr="0016760B">
              <w:trPr>
                <w:trHeight w:val="1785"/>
                <w:ins w:id="245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BC0B50" w14:textId="77777777" w:rsidR="0016760B" w:rsidRPr="0016760B" w:rsidRDefault="0016760B" w:rsidP="0016760B">
                  <w:pPr>
                    <w:autoSpaceDE/>
                    <w:autoSpaceDN/>
                    <w:adjustRightInd/>
                    <w:jc w:val="center"/>
                    <w:rPr>
                      <w:ins w:id="24543" w:author="Philippe Hollanda - Oliveira Trust" w:date="2022-07-19T09:57:00Z"/>
                      <w:rFonts w:ascii="Arial" w:eastAsia="Times New Roman" w:hAnsi="Arial" w:cs="Arial"/>
                      <w:sz w:val="22"/>
                      <w:szCs w:val="22"/>
                      <w:lang w:eastAsia="pt-BR"/>
                    </w:rPr>
                  </w:pPr>
                  <w:ins w:id="24544" w:author="Philippe Hollanda - Oliveira Trust" w:date="2022-07-19T09:57:00Z">
                    <w:r w:rsidRPr="0016760B">
                      <w:rPr>
                        <w:rFonts w:ascii="Arial" w:eastAsia="Times New Roman" w:hAnsi="Arial" w:cs="Arial"/>
                        <w:sz w:val="22"/>
                        <w:szCs w:val="22"/>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010AAC9F" w14:textId="77777777" w:rsidR="0016760B" w:rsidRPr="0016760B" w:rsidRDefault="0016760B" w:rsidP="0016760B">
                  <w:pPr>
                    <w:autoSpaceDE/>
                    <w:autoSpaceDN/>
                    <w:adjustRightInd/>
                    <w:jc w:val="center"/>
                    <w:rPr>
                      <w:ins w:id="24545" w:author="Philippe Hollanda - Oliveira Trust" w:date="2022-07-19T09:57:00Z"/>
                      <w:rFonts w:ascii="Arial" w:eastAsia="Times New Roman" w:hAnsi="Arial" w:cs="Arial"/>
                      <w:sz w:val="22"/>
                      <w:szCs w:val="22"/>
                      <w:lang w:eastAsia="pt-BR"/>
                    </w:rPr>
                  </w:pPr>
                  <w:ins w:id="24546" w:author="Philippe Hollanda - Oliveira Trust" w:date="2022-07-19T09:57:00Z">
                    <w:r w:rsidRPr="0016760B">
                      <w:rPr>
                        <w:rFonts w:ascii="Arial" w:eastAsia="Times New Roman" w:hAnsi="Arial" w:cs="Arial"/>
                        <w:sz w:val="22"/>
                        <w:szCs w:val="22"/>
                        <w:lang w:eastAsia="pt-BR"/>
                      </w:rPr>
                      <w:t>29/09/2021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8CF7DA" w14:textId="77777777" w:rsidR="0016760B" w:rsidRPr="0016760B" w:rsidRDefault="0016760B" w:rsidP="0016760B">
                  <w:pPr>
                    <w:autoSpaceDE/>
                    <w:autoSpaceDN/>
                    <w:adjustRightInd/>
                    <w:jc w:val="center"/>
                    <w:rPr>
                      <w:ins w:id="24547" w:author="Philippe Hollanda - Oliveira Trust" w:date="2022-07-19T09:57:00Z"/>
                      <w:rFonts w:ascii="Arial" w:eastAsia="Times New Roman" w:hAnsi="Arial" w:cs="Arial"/>
                      <w:sz w:val="22"/>
                      <w:szCs w:val="22"/>
                      <w:lang w:eastAsia="pt-BR"/>
                    </w:rPr>
                  </w:pPr>
                  <w:ins w:id="24548" w:author="Philippe Hollanda - Oliveira Trust" w:date="2022-07-19T09:57:00Z">
                    <w:r w:rsidRPr="0016760B">
                      <w:rPr>
                        <w:rFonts w:ascii="Arial" w:eastAsia="Times New Roman" w:hAnsi="Arial" w:cs="Arial"/>
                        <w:sz w:val="22"/>
                        <w:szCs w:val="22"/>
                        <w:lang w:eastAsia="pt-BR"/>
                      </w:rPr>
                      <w:t>R$ 857,34</w:t>
                    </w:r>
                  </w:ins>
                </w:p>
              </w:tc>
            </w:tr>
            <w:tr w:rsidR="0016760B" w:rsidRPr="0016760B" w14:paraId="506C52D8" w14:textId="77777777" w:rsidTr="0016760B">
              <w:trPr>
                <w:trHeight w:val="1785"/>
                <w:ins w:id="245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A44CE3" w14:textId="77777777" w:rsidR="0016760B" w:rsidRPr="0016760B" w:rsidRDefault="0016760B" w:rsidP="0016760B">
                  <w:pPr>
                    <w:autoSpaceDE/>
                    <w:autoSpaceDN/>
                    <w:adjustRightInd/>
                    <w:jc w:val="center"/>
                    <w:rPr>
                      <w:ins w:id="24550" w:author="Philippe Hollanda - Oliveira Trust" w:date="2022-07-19T09:57:00Z"/>
                      <w:rFonts w:ascii="Arial" w:eastAsia="Times New Roman" w:hAnsi="Arial" w:cs="Arial"/>
                      <w:sz w:val="20"/>
                      <w:szCs w:val="20"/>
                      <w:lang w:eastAsia="pt-BR"/>
                    </w:rPr>
                  </w:pPr>
                  <w:ins w:id="24551" w:author="Philippe Hollanda - Oliveira Trust" w:date="2022-07-19T09:57:00Z">
                    <w:r w:rsidRPr="0016760B">
                      <w:rPr>
                        <w:rFonts w:ascii="Arial" w:eastAsia="Times New Roman" w:hAnsi="Arial" w:cs="Arial"/>
                        <w:sz w:val="20"/>
                        <w:szCs w:val="20"/>
                        <w:lang w:eastAsia="pt-BR"/>
                      </w:rPr>
                      <w:lastRenderedPageBreak/>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C269128" w14:textId="77777777" w:rsidR="0016760B" w:rsidRPr="0016760B" w:rsidRDefault="0016760B" w:rsidP="0016760B">
                  <w:pPr>
                    <w:autoSpaceDE/>
                    <w:autoSpaceDN/>
                    <w:adjustRightInd/>
                    <w:jc w:val="center"/>
                    <w:rPr>
                      <w:ins w:id="24552" w:author="Philippe Hollanda - Oliveira Trust" w:date="2022-07-19T09:57:00Z"/>
                      <w:rFonts w:ascii="Arial" w:eastAsia="Times New Roman" w:hAnsi="Arial" w:cs="Arial"/>
                      <w:sz w:val="20"/>
                      <w:szCs w:val="20"/>
                      <w:lang w:eastAsia="pt-BR"/>
                    </w:rPr>
                  </w:pPr>
                  <w:ins w:id="24553" w:author="Philippe Hollanda - Oliveira Trust" w:date="2022-07-19T09:57:00Z">
                    <w:r w:rsidRPr="0016760B">
                      <w:rPr>
                        <w:rFonts w:ascii="Arial" w:eastAsia="Times New Roman" w:hAnsi="Arial" w:cs="Arial"/>
                        <w:sz w:val="20"/>
                        <w:szCs w:val="20"/>
                        <w:lang w:eastAsia="pt-BR"/>
                      </w:rPr>
                      <w:t>27/09/2021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9B8C91" w14:textId="77777777" w:rsidR="0016760B" w:rsidRPr="0016760B" w:rsidRDefault="0016760B" w:rsidP="0016760B">
                  <w:pPr>
                    <w:autoSpaceDE/>
                    <w:autoSpaceDN/>
                    <w:adjustRightInd/>
                    <w:jc w:val="center"/>
                    <w:rPr>
                      <w:ins w:id="24554" w:author="Philippe Hollanda - Oliveira Trust" w:date="2022-07-19T09:57:00Z"/>
                      <w:rFonts w:ascii="Arial" w:eastAsia="Times New Roman" w:hAnsi="Arial" w:cs="Arial"/>
                      <w:sz w:val="20"/>
                      <w:szCs w:val="20"/>
                      <w:lang w:eastAsia="pt-BR"/>
                    </w:rPr>
                  </w:pPr>
                  <w:ins w:id="24555" w:author="Philippe Hollanda - Oliveira Trust" w:date="2022-07-19T09:57:00Z">
                    <w:r w:rsidRPr="0016760B">
                      <w:rPr>
                        <w:rFonts w:ascii="Arial" w:eastAsia="Times New Roman" w:hAnsi="Arial" w:cs="Arial"/>
                        <w:sz w:val="20"/>
                        <w:szCs w:val="20"/>
                        <w:lang w:eastAsia="pt-BR"/>
                      </w:rPr>
                      <w:t>R$ 4.581,94</w:t>
                    </w:r>
                  </w:ins>
                </w:p>
              </w:tc>
            </w:tr>
            <w:tr w:rsidR="0016760B" w:rsidRPr="0016760B" w14:paraId="5BD42057" w14:textId="77777777" w:rsidTr="0016760B">
              <w:trPr>
                <w:trHeight w:val="1785"/>
                <w:ins w:id="245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B2FCD6" w14:textId="77777777" w:rsidR="0016760B" w:rsidRPr="0016760B" w:rsidRDefault="0016760B" w:rsidP="0016760B">
                  <w:pPr>
                    <w:autoSpaceDE/>
                    <w:autoSpaceDN/>
                    <w:adjustRightInd/>
                    <w:jc w:val="center"/>
                    <w:rPr>
                      <w:ins w:id="24557" w:author="Philippe Hollanda - Oliveira Trust" w:date="2022-07-19T09:57:00Z"/>
                      <w:rFonts w:ascii="Arial" w:eastAsia="Times New Roman" w:hAnsi="Arial" w:cs="Arial"/>
                      <w:sz w:val="20"/>
                      <w:szCs w:val="20"/>
                      <w:lang w:eastAsia="pt-BR"/>
                    </w:rPr>
                  </w:pPr>
                  <w:ins w:id="24558"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B9A8BCF" w14:textId="77777777" w:rsidR="0016760B" w:rsidRPr="0016760B" w:rsidRDefault="0016760B" w:rsidP="0016760B">
                  <w:pPr>
                    <w:autoSpaceDE/>
                    <w:autoSpaceDN/>
                    <w:adjustRightInd/>
                    <w:jc w:val="center"/>
                    <w:rPr>
                      <w:ins w:id="24559" w:author="Philippe Hollanda - Oliveira Trust" w:date="2022-07-19T09:57:00Z"/>
                      <w:rFonts w:ascii="Arial" w:eastAsia="Times New Roman" w:hAnsi="Arial" w:cs="Arial"/>
                      <w:sz w:val="20"/>
                      <w:szCs w:val="20"/>
                      <w:lang w:eastAsia="pt-BR"/>
                    </w:rPr>
                  </w:pPr>
                  <w:ins w:id="24560" w:author="Philippe Hollanda - Oliveira Trust" w:date="2022-07-19T09:57:00Z">
                    <w:r w:rsidRPr="0016760B">
                      <w:rPr>
                        <w:rFonts w:ascii="Arial" w:eastAsia="Times New Roman" w:hAnsi="Arial" w:cs="Arial"/>
                        <w:sz w:val="20"/>
                        <w:szCs w:val="20"/>
                        <w:lang w:eastAsia="pt-BR"/>
                      </w:rPr>
                      <w:t>29/09/2021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F27DE1" w14:textId="77777777" w:rsidR="0016760B" w:rsidRPr="0016760B" w:rsidRDefault="0016760B" w:rsidP="0016760B">
                  <w:pPr>
                    <w:autoSpaceDE/>
                    <w:autoSpaceDN/>
                    <w:adjustRightInd/>
                    <w:jc w:val="center"/>
                    <w:rPr>
                      <w:ins w:id="24561" w:author="Philippe Hollanda - Oliveira Trust" w:date="2022-07-19T09:57:00Z"/>
                      <w:rFonts w:ascii="Arial" w:eastAsia="Times New Roman" w:hAnsi="Arial" w:cs="Arial"/>
                      <w:sz w:val="20"/>
                      <w:szCs w:val="20"/>
                      <w:lang w:eastAsia="pt-BR"/>
                    </w:rPr>
                  </w:pPr>
                  <w:ins w:id="24562" w:author="Philippe Hollanda - Oliveira Trust" w:date="2022-07-19T09:57:00Z">
                    <w:r w:rsidRPr="0016760B">
                      <w:rPr>
                        <w:rFonts w:ascii="Arial" w:eastAsia="Times New Roman" w:hAnsi="Arial" w:cs="Arial"/>
                        <w:sz w:val="20"/>
                        <w:szCs w:val="20"/>
                        <w:lang w:eastAsia="pt-BR"/>
                      </w:rPr>
                      <w:t>R$ 6.906,60</w:t>
                    </w:r>
                  </w:ins>
                </w:p>
              </w:tc>
            </w:tr>
            <w:tr w:rsidR="0016760B" w:rsidRPr="0016760B" w14:paraId="6EAF7F71" w14:textId="77777777" w:rsidTr="0016760B">
              <w:trPr>
                <w:trHeight w:val="1785"/>
                <w:ins w:id="2456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3E99054" w14:textId="77777777" w:rsidR="0016760B" w:rsidRPr="0016760B" w:rsidRDefault="0016760B" w:rsidP="0016760B">
                  <w:pPr>
                    <w:autoSpaceDE/>
                    <w:autoSpaceDN/>
                    <w:adjustRightInd/>
                    <w:jc w:val="center"/>
                    <w:rPr>
                      <w:ins w:id="24564" w:author="Philippe Hollanda - Oliveira Trust" w:date="2022-07-19T09:57:00Z"/>
                      <w:rFonts w:ascii="Arial" w:eastAsia="Times New Roman" w:hAnsi="Arial" w:cs="Arial"/>
                      <w:sz w:val="20"/>
                      <w:szCs w:val="20"/>
                      <w:lang w:eastAsia="pt-BR"/>
                    </w:rPr>
                  </w:pPr>
                  <w:ins w:id="24565" w:author="Philippe Hollanda - Oliveira Trust" w:date="2022-07-19T09:57:00Z">
                    <w:r w:rsidRPr="0016760B">
                      <w:rPr>
                        <w:rFonts w:ascii="Arial" w:eastAsia="Times New Roman" w:hAnsi="Arial" w:cs="Arial"/>
                        <w:sz w:val="20"/>
                        <w:szCs w:val="20"/>
                        <w:lang w:eastAsia="pt-BR"/>
                      </w:rPr>
                      <w:t>MATERIAIS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252E7D7" w14:textId="77777777" w:rsidR="0016760B" w:rsidRPr="0016760B" w:rsidRDefault="0016760B" w:rsidP="0016760B">
                  <w:pPr>
                    <w:autoSpaceDE/>
                    <w:autoSpaceDN/>
                    <w:adjustRightInd/>
                    <w:jc w:val="center"/>
                    <w:rPr>
                      <w:ins w:id="24566" w:author="Philippe Hollanda - Oliveira Trust" w:date="2022-07-19T09:57:00Z"/>
                      <w:rFonts w:ascii="Arial" w:eastAsia="Times New Roman" w:hAnsi="Arial" w:cs="Arial"/>
                      <w:sz w:val="20"/>
                      <w:szCs w:val="20"/>
                      <w:lang w:eastAsia="pt-BR"/>
                    </w:rPr>
                  </w:pPr>
                  <w:ins w:id="24567" w:author="Philippe Hollanda - Oliveira Trust" w:date="2022-07-19T09:57:00Z">
                    <w:r w:rsidRPr="0016760B">
                      <w:rPr>
                        <w:rFonts w:ascii="Arial" w:eastAsia="Times New Roman" w:hAnsi="Arial" w:cs="Arial"/>
                        <w:sz w:val="20"/>
                        <w:szCs w:val="20"/>
                        <w:lang w:eastAsia="pt-BR"/>
                      </w:rPr>
                      <w:t>27/09/2021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9510BA" w14:textId="77777777" w:rsidR="0016760B" w:rsidRPr="0016760B" w:rsidRDefault="0016760B" w:rsidP="0016760B">
                  <w:pPr>
                    <w:autoSpaceDE/>
                    <w:autoSpaceDN/>
                    <w:adjustRightInd/>
                    <w:jc w:val="center"/>
                    <w:rPr>
                      <w:ins w:id="24568" w:author="Philippe Hollanda - Oliveira Trust" w:date="2022-07-19T09:57:00Z"/>
                      <w:rFonts w:ascii="Arial" w:eastAsia="Times New Roman" w:hAnsi="Arial" w:cs="Arial"/>
                      <w:sz w:val="20"/>
                      <w:szCs w:val="20"/>
                      <w:lang w:eastAsia="pt-BR"/>
                    </w:rPr>
                  </w:pPr>
                  <w:ins w:id="24569" w:author="Philippe Hollanda - Oliveira Trust" w:date="2022-07-19T09:57:00Z">
                    <w:r w:rsidRPr="0016760B">
                      <w:rPr>
                        <w:rFonts w:ascii="Arial" w:eastAsia="Times New Roman" w:hAnsi="Arial" w:cs="Arial"/>
                        <w:sz w:val="20"/>
                        <w:szCs w:val="20"/>
                        <w:lang w:eastAsia="pt-BR"/>
                      </w:rPr>
                      <w:t>R$ 5.815,88</w:t>
                    </w:r>
                  </w:ins>
                </w:p>
              </w:tc>
            </w:tr>
            <w:tr w:rsidR="0016760B" w:rsidRPr="0016760B" w14:paraId="5443423C" w14:textId="77777777" w:rsidTr="0016760B">
              <w:trPr>
                <w:trHeight w:val="1785"/>
                <w:ins w:id="2457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DB90404" w14:textId="77777777" w:rsidR="0016760B" w:rsidRPr="0016760B" w:rsidRDefault="0016760B" w:rsidP="0016760B">
                  <w:pPr>
                    <w:autoSpaceDE/>
                    <w:autoSpaceDN/>
                    <w:adjustRightInd/>
                    <w:rPr>
                      <w:ins w:id="24571"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DDBF1EF" w14:textId="77777777" w:rsidR="0016760B" w:rsidRPr="0016760B" w:rsidRDefault="0016760B" w:rsidP="0016760B">
                  <w:pPr>
                    <w:autoSpaceDE/>
                    <w:autoSpaceDN/>
                    <w:adjustRightInd/>
                    <w:jc w:val="center"/>
                    <w:rPr>
                      <w:ins w:id="24572" w:author="Philippe Hollanda - Oliveira Trust" w:date="2022-07-19T09:57:00Z"/>
                      <w:rFonts w:ascii="Arial" w:eastAsia="Times New Roman" w:hAnsi="Arial" w:cs="Arial"/>
                      <w:sz w:val="20"/>
                      <w:szCs w:val="20"/>
                      <w:lang w:eastAsia="pt-BR"/>
                    </w:rPr>
                  </w:pPr>
                  <w:ins w:id="24573" w:author="Philippe Hollanda - Oliveira Trust" w:date="2022-07-19T09:57:00Z">
                    <w:r w:rsidRPr="0016760B">
                      <w:rPr>
                        <w:rFonts w:ascii="Arial" w:eastAsia="Times New Roman" w:hAnsi="Arial" w:cs="Arial"/>
                        <w:sz w:val="20"/>
                        <w:szCs w:val="20"/>
                        <w:lang w:eastAsia="pt-BR"/>
                      </w:rPr>
                      <w:t>13/10/2021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DD278E" w14:textId="77777777" w:rsidR="0016760B" w:rsidRPr="0016760B" w:rsidRDefault="0016760B" w:rsidP="0016760B">
                  <w:pPr>
                    <w:autoSpaceDE/>
                    <w:autoSpaceDN/>
                    <w:adjustRightInd/>
                    <w:jc w:val="center"/>
                    <w:rPr>
                      <w:ins w:id="24574" w:author="Philippe Hollanda - Oliveira Trust" w:date="2022-07-19T09:57:00Z"/>
                      <w:rFonts w:ascii="Arial" w:eastAsia="Times New Roman" w:hAnsi="Arial" w:cs="Arial"/>
                      <w:sz w:val="20"/>
                      <w:szCs w:val="20"/>
                      <w:lang w:eastAsia="pt-BR"/>
                    </w:rPr>
                  </w:pPr>
                  <w:ins w:id="24575" w:author="Philippe Hollanda - Oliveira Trust" w:date="2022-07-19T09:57:00Z">
                    <w:r w:rsidRPr="0016760B">
                      <w:rPr>
                        <w:rFonts w:ascii="Arial" w:eastAsia="Times New Roman" w:hAnsi="Arial" w:cs="Arial"/>
                        <w:sz w:val="20"/>
                        <w:szCs w:val="20"/>
                        <w:lang w:eastAsia="pt-BR"/>
                      </w:rPr>
                      <w:t>R$ 5.815,88</w:t>
                    </w:r>
                  </w:ins>
                </w:p>
              </w:tc>
            </w:tr>
            <w:tr w:rsidR="0016760B" w:rsidRPr="0016760B" w14:paraId="75B32480" w14:textId="77777777" w:rsidTr="0016760B">
              <w:trPr>
                <w:trHeight w:val="1785"/>
                <w:ins w:id="2457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350D4DC" w14:textId="77777777" w:rsidR="0016760B" w:rsidRPr="0016760B" w:rsidRDefault="0016760B" w:rsidP="0016760B">
                  <w:pPr>
                    <w:autoSpaceDE/>
                    <w:autoSpaceDN/>
                    <w:adjustRightInd/>
                    <w:rPr>
                      <w:ins w:id="24577" w:author="Philippe Hollanda - Oliveira Trust" w:date="2022-07-19T09:57:00Z"/>
                      <w:rFonts w:ascii="Arial" w:eastAsia="Times New Roman" w:hAnsi="Arial" w:cs="Arial"/>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F02C653" w14:textId="77777777" w:rsidR="0016760B" w:rsidRPr="0016760B" w:rsidRDefault="0016760B" w:rsidP="0016760B">
                  <w:pPr>
                    <w:autoSpaceDE/>
                    <w:autoSpaceDN/>
                    <w:adjustRightInd/>
                    <w:jc w:val="center"/>
                    <w:rPr>
                      <w:ins w:id="24578" w:author="Philippe Hollanda - Oliveira Trust" w:date="2022-07-19T09:57:00Z"/>
                      <w:rFonts w:ascii="Arial" w:eastAsia="Times New Roman" w:hAnsi="Arial" w:cs="Arial"/>
                      <w:sz w:val="20"/>
                      <w:szCs w:val="20"/>
                      <w:lang w:eastAsia="pt-BR"/>
                    </w:rPr>
                  </w:pPr>
                  <w:ins w:id="24579" w:author="Philippe Hollanda - Oliveira Trust" w:date="2022-07-19T09:57:00Z">
                    <w:r w:rsidRPr="0016760B">
                      <w:rPr>
                        <w:rFonts w:ascii="Arial" w:eastAsia="Times New Roman" w:hAnsi="Arial" w:cs="Arial"/>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7F4627" w14:textId="77777777" w:rsidR="0016760B" w:rsidRPr="0016760B" w:rsidRDefault="0016760B" w:rsidP="0016760B">
                  <w:pPr>
                    <w:autoSpaceDE/>
                    <w:autoSpaceDN/>
                    <w:adjustRightInd/>
                    <w:jc w:val="center"/>
                    <w:rPr>
                      <w:ins w:id="24580" w:author="Philippe Hollanda - Oliveira Trust" w:date="2022-07-19T09:57:00Z"/>
                      <w:rFonts w:ascii="Arial" w:eastAsia="Times New Roman" w:hAnsi="Arial" w:cs="Arial"/>
                      <w:sz w:val="20"/>
                      <w:szCs w:val="20"/>
                      <w:lang w:eastAsia="pt-BR"/>
                    </w:rPr>
                  </w:pPr>
                  <w:ins w:id="24581" w:author="Philippe Hollanda - Oliveira Trust" w:date="2022-07-19T09:57:00Z">
                    <w:r w:rsidRPr="0016760B">
                      <w:rPr>
                        <w:rFonts w:ascii="Arial" w:eastAsia="Times New Roman" w:hAnsi="Arial" w:cs="Arial"/>
                        <w:sz w:val="20"/>
                        <w:szCs w:val="20"/>
                        <w:lang w:eastAsia="pt-BR"/>
                      </w:rPr>
                      <w:t>R$ 5.815,88</w:t>
                    </w:r>
                  </w:ins>
                </w:p>
              </w:tc>
            </w:tr>
            <w:tr w:rsidR="0016760B" w:rsidRPr="0016760B" w14:paraId="64F46C1F" w14:textId="77777777" w:rsidTr="0016760B">
              <w:trPr>
                <w:trHeight w:val="1785"/>
                <w:ins w:id="245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8C36A3" w14:textId="77777777" w:rsidR="0016760B" w:rsidRPr="0016760B" w:rsidRDefault="0016760B" w:rsidP="0016760B">
                  <w:pPr>
                    <w:autoSpaceDE/>
                    <w:autoSpaceDN/>
                    <w:adjustRightInd/>
                    <w:jc w:val="center"/>
                    <w:rPr>
                      <w:ins w:id="24583" w:author="Philippe Hollanda - Oliveira Trust" w:date="2022-07-19T09:57:00Z"/>
                      <w:rFonts w:ascii="Arial" w:eastAsia="Times New Roman" w:hAnsi="Arial" w:cs="Arial"/>
                      <w:color w:val="000000"/>
                      <w:sz w:val="20"/>
                      <w:szCs w:val="20"/>
                      <w:lang w:eastAsia="pt-BR"/>
                    </w:rPr>
                  </w:pPr>
                  <w:ins w:id="24584"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218FA09" w14:textId="77777777" w:rsidR="0016760B" w:rsidRPr="0016760B" w:rsidRDefault="0016760B" w:rsidP="0016760B">
                  <w:pPr>
                    <w:autoSpaceDE/>
                    <w:autoSpaceDN/>
                    <w:adjustRightInd/>
                    <w:jc w:val="center"/>
                    <w:rPr>
                      <w:ins w:id="24585" w:author="Philippe Hollanda - Oliveira Trust" w:date="2022-07-19T09:57:00Z"/>
                      <w:rFonts w:ascii="Arial" w:eastAsia="Times New Roman" w:hAnsi="Arial" w:cs="Arial"/>
                      <w:color w:val="000000"/>
                      <w:sz w:val="20"/>
                      <w:szCs w:val="20"/>
                      <w:lang w:eastAsia="pt-BR"/>
                    </w:rPr>
                  </w:pPr>
                  <w:ins w:id="24586" w:author="Philippe Hollanda - Oliveira Trust" w:date="2022-07-19T09:57:00Z">
                    <w:r w:rsidRPr="0016760B">
                      <w:rPr>
                        <w:rFonts w:ascii="Arial" w:eastAsia="Times New Roman" w:hAnsi="Arial" w:cs="Arial"/>
                        <w:color w:val="000000"/>
                        <w:sz w:val="20"/>
                        <w:szCs w:val="20"/>
                        <w:lang w:eastAsia="pt-BR"/>
                      </w:rPr>
                      <w:t>27/09/2021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3CF79F" w14:textId="77777777" w:rsidR="0016760B" w:rsidRPr="0016760B" w:rsidRDefault="0016760B" w:rsidP="0016760B">
                  <w:pPr>
                    <w:autoSpaceDE/>
                    <w:autoSpaceDN/>
                    <w:adjustRightInd/>
                    <w:jc w:val="center"/>
                    <w:rPr>
                      <w:ins w:id="24587" w:author="Philippe Hollanda - Oliveira Trust" w:date="2022-07-19T09:57:00Z"/>
                      <w:rFonts w:ascii="Arial" w:eastAsia="Times New Roman" w:hAnsi="Arial" w:cs="Arial"/>
                      <w:color w:val="000000"/>
                      <w:sz w:val="20"/>
                      <w:szCs w:val="20"/>
                      <w:lang w:eastAsia="pt-BR"/>
                    </w:rPr>
                  </w:pPr>
                  <w:ins w:id="24588" w:author="Philippe Hollanda - Oliveira Trust" w:date="2022-07-19T09:57:00Z">
                    <w:r w:rsidRPr="0016760B">
                      <w:rPr>
                        <w:rFonts w:ascii="Arial" w:eastAsia="Times New Roman" w:hAnsi="Arial" w:cs="Arial"/>
                        <w:color w:val="000000"/>
                        <w:sz w:val="20"/>
                        <w:szCs w:val="20"/>
                        <w:lang w:eastAsia="pt-BR"/>
                      </w:rPr>
                      <w:t>R$ 5.798,10</w:t>
                    </w:r>
                  </w:ins>
                </w:p>
              </w:tc>
            </w:tr>
            <w:tr w:rsidR="0016760B" w:rsidRPr="0016760B" w14:paraId="69BB34C4" w14:textId="77777777" w:rsidTr="0016760B">
              <w:trPr>
                <w:trHeight w:val="1785"/>
                <w:ins w:id="245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E4C78B" w14:textId="77777777" w:rsidR="0016760B" w:rsidRPr="0016760B" w:rsidRDefault="0016760B" w:rsidP="0016760B">
                  <w:pPr>
                    <w:autoSpaceDE/>
                    <w:autoSpaceDN/>
                    <w:adjustRightInd/>
                    <w:jc w:val="center"/>
                    <w:rPr>
                      <w:ins w:id="24590" w:author="Philippe Hollanda - Oliveira Trust" w:date="2022-07-19T09:57:00Z"/>
                      <w:rFonts w:ascii="Arial" w:eastAsia="Times New Roman" w:hAnsi="Arial" w:cs="Arial"/>
                      <w:color w:val="000000"/>
                      <w:sz w:val="20"/>
                      <w:szCs w:val="20"/>
                      <w:lang w:eastAsia="pt-BR"/>
                    </w:rPr>
                  </w:pPr>
                  <w:ins w:id="2459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6C7D0A6" w14:textId="77777777" w:rsidR="0016760B" w:rsidRPr="0016760B" w:rsidRDefault="0016760B" w:rsidP="0016760B">
                  <w:pPr>
                    <w:autoSpaceDE/>
                    <w:autoSpaceDN/>
                    <w:adjustRightInd/>
                    <w:jc w:val="center"/>
                    <w:rPr>
                      <w:ins w:id="24592" w:author="Philippe Hollanda - Oliveira Trust" w:date="2022-07-19T09:57:00Z"/>
                      <w:rFonts w:ascii="Arial" w:eastAsia="Times New Roman" w:hAnsi="Arial" w:cs="Arial"/>
                      <w:color w:val="000000"/>
                      <w:sz w:val="20"/>
                      <w:szCs w:val="20"/>
                      <w:lang w:eastAsia="pt-BR"/>
                    </w:rPr>
                  </w:pPr>
                  <w:ins w:id="24593" w:author="Philippe Hollanda - Oliveira Trust" w:date="2022-07-19T09:57:00Z">
                    <w:r w:rsidRPr="0016760B">
                      <w:rPr>
                        <w:rFonts w:ascii="Arial" w:eastAsia="Times New Roman" w:hAnsi="Arial" w:cs="Arial"/>
                        <w:color w:val="000000"/>
                        <w:sz w:val="20"/>
                        <w:szCs w:val="20"/>
                        <w:lang w:eastAsia="pt-BR"/>
                      </w:rPr>
                      <w:t>01/10/2021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9C5023" w14:textId="77777777" w:rsidR="0016760B" w:rsidRPr="0016760B" w:rsidRDefault="0016760B" w:rsidP="0016760B">
                  <w:pPr>
                    <w:autoSpaceDE/>
                    <w:autoSpaceDN/>
                    <w:adjustRightInd/>
                    <w:jc w:val="center"/>
                    <w:rPr>
                      <w:ins w:id="24594" w:author="Philippe Hollanda - Oliveira Trust" w:date="2022-07-19T09:57:00Z"/>
                      <w:rFonts w:ascii="Arial" w:eastAsia="Times New Roman" w:hAnsi="Arial" w:cs="Arial"/>
                      <w:color w:val="000000"/>
                      <w:sz w:val="20"/>
                      <w:szCs w:val="20"/>
                      <w:lang w:eastAsia="pt-BR"/>
                    </w:rPr>
                  </w:pPr>
                  <w:ins w:id="24595" w:author="Philippe Hollanda - Oliveira Trust" w:date="2022-07-19T09:57:00Z">
                    <w:r w:rsidRPr="0016760B">
                      <w:rPr>
                        <w:rFonts w:ascii="Arial" w:eastAsia="Times New Roman" w:hAnsi="Arial" w:cs="Arial"/>
                        <w:color w:val="000000"/>
                        <w:sz w:val="20"/>
                        <w:szCs w:val="20"/>
                        <w:lang w:eastAsia="pt-BR"/>
                      </w:rPr>
                      <w:t>R$ 23.023,80</w:t>
                    </w:r>
                  </w:ins>
                </w:p>
              </w:tc>
            </w:tr>
            <w:tr w:rsidR="0016760B" w:rsidRPr="0016760B" w14:paraId="209AADC7" w14:textId="77777777" w:rsidTr="0016760B">
              <w:trPr>
                <w:trHeight w:val="1785"/>
                <w:ins w:id="245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E42C2D" w14:textId="77777777" w:rsidR="0016760B" w:rsidRPr="0016760B" w:rsidRDefault="0016760B" w:rsidP="0016760B">
                  <w:pPr>
                    <w:autoSpaceDE/>
                    <w:autoSpaceDN/>
                    <w:adjustRightInd/>
                    <w:jc w:val="center"/>
                    <w:rPr>
                      <w:ins w:id="24597" w:author="Philippe Hollanda - Oliveira Trust" w:date="2022-07-19T09:57:00Z"/>
                      <w:rFonts w:ascii="Arial" w:eastAsia="Times New Roman" w:hAnsi="Arial" w:cs="Arial"/>
                      <w:color w:val="000000"/>
                      <w:sz w:val="20"/>
                      <w:szCs w:val="20"/>
                      <w:lang w:eastAsia="pt-BR"/>
                    </w:rPr>
                  </w:pPr>
                  <w:ins w:id="2459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57FA68B" w14:textId="77777777" w:rsidR="0016760B" w:rsidRPr="0016760B" w:rsidRDefault="0016760B" w:rsidP="0016760B">
                  <w:pPr>
                    <w:autoSpaceDE/>
                    <w:autoSpaceDN/>
                    <w:adjustRightInd/>
                    <w:jc w:val="center"/>
                    <w:rPr>
                      <w:ins w:id="24599" w:author="Philippe Hollanda - Oliveira Trust" w:date="2022-07-19T09:57:00Z"/>
                      <w:rFonts w:ascii="Arial" w:eastAsia="Times New Roman" w:hAnsi="Arial" w:cs="Arial"/>
                      <w:color w:val="000000"/>
                      <w:sz w:val="20"/>
                      <w:szCs w:val="20"/>
                      <w:lang w:eastAsia="pt-BR"/>
                    </w:rPr>
                  </w:pPr>
                  <w:ins w:id="24600"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25076D" w14:textId="77777777" w:rsidR="0016760B" w:rsidRPr="0016760B" w:rsidRDefault="0016760B" w:rsidP="0016760B">
                  <w:pPr>
                    <w:autoSpaceDE/>
                    <w:autoSpaceDN/>
                    <w:adjustRightInd/>
                    <w:jc w:val="center"/>
                    <w:rPr>
                      <w:ins w:id="24601" w:author="Philippe Hollanda - Oliveira Trust" w:date="2022-07-19T09:57:00Z"/>
                      <w:rFonts w:ascii="Arial" w:eastAsia="Times New Roman" w:hAnsi="Arial" w:cs="Arial"/>
                      <w:color w:val="000000"/>
                      <w:sz w:val="20"/>
                      <w:szCs w:val="20"/>
                      <w:lang w:eastAsia="pt-BR"/>
                    </w:rPr>
                  </w:pPr>
                  <w:ins w:id="24602" w:author="Philippe Hollanda - Oliveira Trust" w:date="2022-07-19T09:57:00Z">
                    <w:r w:rsidRPr="0016760B">
                      <w:rPr>
                        <w:rFonts w:ascii="Arial" w:eastAsia="Times New Roman" w:hAnsi="Arial" w:cs="Arial"/>
                        <w:color w:val="000000"/>
                        <w:sz w:val="20"/>
                        <w:szCs w:val="20"/>
                        <w:lang w:eastAsia="pt-BR"/>
                      </w:rPr>
                      <w:t>R$ 111.975,63</w:t>
                    </w:r>
                  </w:ins>
                </w:p>
              </w:tc>
            </w:tr>
            <w:tr w:rsidR="0016760B" w:rsidRPr="0016760B" w14:paraId="257B66C7" w14:textId="77777777" w:rsidTr="0016760B">
              <w:trPr>
                <w:trHeight w:val="1785"/>
                <w:ins w:id="246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096237" w14:textId="77777777" w:rsidR="0016760B" w:rsidRPr="0016760B" w:rsidRDefault="0016760B" w:rsidP="0016760B">
                  <w:pPr>
                    <w:autoSpaceDE/>
                    <w:autoSpaceDN/>
                    <w:adjustRightInd/>
                    <w:jc w:val="center"/>
                    <w:rPr>
                      <w:ins w:id="24604" w:author="Philippe Hollanda - Oliveira Trust" w:date="2022-07-19T09:57:00Z"/>
                      <w:rFonts w:ascii="Arial" w:eastAsia="Times New Roman" w:hAnsi="Arial" w:cs="Arial"/>
                      <w:color w:val="000000"/>
                      <w:sz w:val="20"/>
                      <w:szCs w:val="20"/>
                      <w:lang w:eastAsia="pt-BR"/>
                    </w:rPr>
                  </w:pPr>
                  <w:ins w:id="2460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809B74B" w14:textId="77777777" w:rsidR="0016760B" w:rsidRPr="0016760B" w:rsidRDefault="0016760B" w:rsidP="0016760B">
                  <w:pPr>
                    <w:autoSpaceDE/>
                    <w:autoSpaceDN/>
                    <w:adjustRightInd/>
                    <w:jc w:val="center"/>
                    <w:rPr>
                      <w:ins w:id="24606" w:author="Philippe Hollanda - Oliveira Trust" w:date="2022-07-19T09:57:00Z"/>
                      <w:rFonts w:ascii="Arial" w:eastAsia="Times New Roman" w:hAnsi="Arial" w:cs="Arial"/>
                      <w:color w:val="000000"/>
                      <w:sz w:val="20"/>
                      <w:szCs w:val="20"/>
                      <w:lang w:eastAsia="pt-BR"/>
                    </w:rPr>
                  </w:pPr>
                  <w:ins w:id="24607" w:author="Philippe Hollanda - Oliveira Trust" w:date="2022-07-19T09:57:00Z">
                    <w:r w:rsidRPr="0016760B">
                      <w:rPr>
                        <w:rFonts w:ascii="Arial" w:eastAsia="Times New Roman" w:hAnsi="Arial" w:cs="Arial"/>
                        <w:color w:val="000000"/>
                        <w:sz w:val="20"/>
                        <w:szCs w:val="20"/>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C96D86" w14:textId="77777777" w:rsidR="0016760B" w:rsidRPr="0016760B" w:rsidRDefault="0016760B" w:rsidP="0016760B">
                  <w:pPr>
                    <w:autoSpaceDE/>
                    <w:autoSpaceDN/>
                    <w:adjustRightInd/>
                    <w:jc w:val="center"/>
                    <w:rPr>
                      <w:ins w:id="24608" w:author="Philippe Hollanda - Oliveira Trust" w:date="2022-07-19T09:57:00Z"/>
                      <w:rFonts w:ascii="Arial" w:eastAsia="Times New Roman" w:hAnsi="Arial" w:cs="Arial"/>
                      <w:color w:val="000000"/>
                      <w:sz w:val="20"/>
                      <w:szCs w:val="20"/>
                      <w:lang w:eastAsia="pt-BR"/>
                    </w:rPr>
                  </w:pPr>
                  <w:ins w:id="24609" w:author="Philippe Hollanda - Oliveira Trust" w:date="2022-07-19T09:57:00Z">
                    <w:r w:rsidRPr="0016760B">
                      <w:rPr>
                        <w:rFonts w:ascii="Arial" w:eastAsia="Times New Roman" w:hAnsi="Arial" w:cs="Arial"/>
                        <w:color w:val="000000"/>
                        <w:sz w:val="20"/>
                        <w:szCs w:val="20"/>
                        <w:lang w:eastAsia="pt-BR"/>
                      </w:rPr>
                      <w:t>R$ 13.000,00</w:t>
                    </w:r>
                  </w:ins>
                </w:p>
              </w:tc>
            </w:tr>
            <w:tr w:rsidR="0016760B" w:rsidRPr="0016760B" w14:paraId="4844D11A" w14:textId="77777777" w:rsidTr="0016760B">
              <w:trPr>
                <w:trHeight w:val="1785"/>
                <w:ins w:id="246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22A382" w14:textId="77777777" w:rsidR="0016760B" w:rsidRPr="0016760B" w:rsidRDefault="0016760B" w:rsidP="0016760B">
                  <w:pPr>
                    <w:autoSpaceDE/>
                    <w:autoSpaceDN/>
                    <w:adjustRightInd/>
                    <w:jc w:val="center"/>
                    <w:rPr>
                      <w:ins w:id="24611" w:author="Philippe Hollanda - Oliveira Trust" w:date="2022-07-19T09:57:00Z"/>
                      <w:rFonts w:ascii="Arial" w:eastAsia="Times New Roman" w:hAnsi="Arial" w:cs="Arial"/>
                      <w:color w:val="000000"/>
                      <w:sz w:val="20"/>
                      <w:szCs w:val="20"/>
                      <w:lang w:eastAsia="pt-BR"/>
                    </w:rPr>
                  </w:pPr>
                  <w:ins w:id="24612"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6DE76314" w14:textId="77777777" w:rsidR="0016760B" w:rsidRPr="0016760B" w:rsidRDefault="0016760B" w:rsidP="0016760B">
                  <w:pPr>
                    <w:autoSpaceDE/>
                    <w:autoSpaceDN/>
                    <w:adjustRightInd/>
                    <w:jc w:val="center"/>
                    <w:rPr>
                      <w:ins w:id="24613" w:author="Philippe Hollanda - Oliveira Trust" w:date="2022-07-19T09:57:00Z"/>
                      <w:rFonts w:ascii="Arial" w:eastAsia="Times New Roman" w:hAnsi="Arial" w:cs="Arial"/>
                      <w:color w:val="000000"/>
                      <w:sz w:val="20"/>
                      <w:szCs w:val="20"/>
                      <w:lang w:eastAsia="pt-BR"/>
                    </w:rPr>
                  </w:pPr>
                  <w:ins w:id="24614" w:author="Philippe Hollanda - Oliveira Trust" w:date="2022-07-19T09:57:00Z">
                    <w:r w:rsidRPr="0016760B">
                      <w:rPr>
                        <w:rFonts w:ascii="Arial" w:eastAsia="Times New Roman" w:hAnsi="Arial" w:cs="Arial"/>
                        <w:color w:val="000000"/>
                        <w:sz w:val="20"/>
                        <w:szCs w:val="20"/>
                        <w:lang w:eastAsia="pt-BR"/>
                      </w:rPr>
                      <w:t>13/10/2021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D0E096" w14:textId="77777777" w:rsidR="0016760B" w:rsidRPr="0016760B" w:rsidRDefault="0016760B" w:rsidP="0016760B">
                  <w:pPr>
                    <w:autoSpaceDE/>
                    <w:autoSpaceDN/>
                    <w:adjustRightInd/>
                    <w:jc w:val="center"/>
                    <w:rPr>
                      <w:ins w:id="24615" w:author="Philippe Hollanda - Oliveira Trust" w:date="2022-07-19T09:57:00Z"/>
                      <w:rFonts w:ascii="Arial" w:eastAsia="Times New Roman" w:hAnsi="Arial" w:cs="Arial"/>
                      <w:color w:val="000000"/>
                      <w:sz w:val="20"/>
                      <w:szCs w:val="20"/>
                      <w:lang w:eastAsia="pt-BR"/>
                    </w:rPr>
                  </w:pPr>
                  <w:ins w:id="24616" w:author="Philippe Hollanda - Oliveira Trust" w:date="2022-07-19T09:57:00Z">
                    <w:r w:rsidRPr="0016760B">
                      <w:rPr>
                        <w:rFonts w:ascii="Arial" w:eastAsia="Times New Roman" w:hAnsi="Arial" w:cs="Arial"/>
                        <w:color w:val="000000"/>
                        <w:sz w:val="20"/>
                        <w:szCs w:val="20"/>
                        <w:lang w:eastAsia="pt-BR"/>
                      </w:rPr>
                      <w:t>R$ 1.324,00</w:t>
                    </w:r>
                  </w:ins>
                </w:p>
              </w:tc>
            </w:tr>
            <w:tr w:rsidR="0016760B" w:rsidRPr="0016760B" w14:paraId="635CC8C9" w14:textId="77777777" w:rsidTr="0016760B">
              <w:trPr>
                <w:trHeight w:val="1785"/>
                <w:ins w:id="246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16C0E5" w14:textId="77777777" w:rsidR="0016760B" w:rsidRPr="0016760B" w:rsidRDefault="0016760B" w:rsidP="0016760B">
                  <w:pPr>
                    <w:autoSpaceDE/>
                    <w:autoSpaceDN/>
                    <w:adjustRightInd/>
                    <w:jc w:val="center"/>
                    <w:rPr>
                      <w:ins w:id="24618" w:author="Philippe Hollanda - Oliveira Trust" w:date="2022-07-19T09:57:00Z"/>
                      <w:rFonts w:ascii="Arial" w:eastAsia="Times New Roman" w:hAnsi="Arial" w:cs="Arial"/>
                      <w:color w:val="000000"/>
                      <w:sz w:val="20"/>
                      <w:szCs w:val="20"/>
                      <w:lang w:eastAsia="pt-BR"/>
                    </w:rPr>
                  </w:pPr>
                  <w:ins w:id="24619" w:author="Philippe Hollanda - Oliveira Trust" w:date="2022-07-19T09:57:00Z">
                    <w:r w:rsidRPr="0016760B">
                      <w:rPr>
                        <w:rFonts w:ascii="Arial" w:eastAsia="Times New Roman" w:hAnsi="Arial" w:cs="Arial"/>
                        <w:color w:val="000000"/>
                        <w:sz w:val="20"/>
                        <w:szCs w:val="20"/>
                        <w:lang w:eastAsia="pt-BR"/>
                      </w:rPr>
                      <w:lastRenderedPageBreak/>
                      <w:t>ILUMINAÇÃO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AF2BAA0" w14:textId="77777777" w:rsidR="0016760B" w:rsidRPr="0016760B" w:rsidRDefault="0016760B" w:rsidP="0016760B">
                  <w:pPr>
                    <w:autoSpaceDE/>
                    <w:autoSpaceDN/>
                    <w:adjustRightInd/>
                    <w:jc w:val="center"/>
                    <w:rPr>
                      <w:ins w:id="24620" w:author="Philippe Hollanda - Oliveira Trust" w:date="2022-07-19T09:57:00Z"/>
                      <w:rFonts w:ascii="Arial" w:eastAsia="Times New Roman" w:hAnsi="Arial" w:cs="Arial"/>
                      <w:color w:val="000000"/>
                      <w:sz w:val="20"/>
                      <w:szCs w:val="20"/>
                      <w:lang w:eastAsia="pt-BR"/>
                    </w:rPr>
                  </w:pPr>
                  <w:ins w:id="24621" w:author="Philippe Hollanda - Oliveira Trust" w:date="2022-07-19T09:57:00Z">
                    <w:r w:rsidRPr="0016760B">
                      <w:rPr>
                        <w:rFonts w:ascii="Arial" w:eastAsia="Times New Roman" w:hAnsi="Arial" w:cs="Arial"/>
                        <w:color w:val="000000"/>
                        <w:sz w:val="20"/>
                        <w:szCs w:val="20"/>
                        <w:lang w:eastAsia="pt-BR"/>
                      </w:rPr>
                      <w:t>15/10/2021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EE771F" w14:textId="77777777" w:rsidR="0016760B" w:rsidRPr="0016760B" w:rsidRDefault="0016760B" w:rsidP="0016760B">
                  <w:pPr>
                    <w:autoSpaceDE/>
                    <w:autoSpaceDN/>
                    <w:adjustRightInd/>
                    <w:jc w:val="center"/>
                    <w:rPr>
                      <w:ins w:id="24622" w:author="Philippe Hollanda - Oliveira Trust" w:date="2022-07-19T09:57:00Z"/>
                      <w:rFonts w:ascii="Arial" w:eastAsia="Times New Roman" w:hAnsi="Arial" w:cs="Arial"/>
                      <w:color w:val="000000"/>
                      <w:sz w:val="20"/>
                      <w:szCs w:val="20"/>
                      <w:lang w:eastAsia="pt-BR"/>
                    </w:rPr>
                  </w:pPr>
                  <w:ins w:id="24623" w:author="Philippe Hollanda - Oliveira Trust" w:date="2022-07-19T09:57:00Z">
                    <w:r w:rsidRPr="0016760B">
                      <w:rPr>
                        <w:rFonts w:ascii="Arial" w:eastAsia="Times New Roman" w:hAnsi="Arial" w:cs="Arial"/>
                        <w:color w:val="000000"/>
                        <w:sz w:val="20"/>
                        <w:szCs w:val="20"/>
                        <w:lang w:eastAsia="pt-BR"/>
                      </w:rPr>
                      <w:t>R$ 14.720,14</w:t>
                    </w:r>
                  </w:ins>
                </w:p>
              </w:tc>
            </w:tr>
            <w:tr w:rsidR="0016760B" w:rsidRPr="0016760B" w14:paraId="649FA831" w14:textId="77777777" w:rsidTr="0016760B">
              <w:trPr>
                <w:trHeight w:val="1785"/>
                <w:ins w:id="246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8FAFD7" w14:textId="77777777" w:rsidR="0016760B" w:rsidRPr="0016760B" w:rsidRDefault="0016760B" w:rsidP="0016760B">
                  <w:pPr>
                    <w:autoSpaceDE/>
                    <w:autoSpaceDN/>
                    <w:adjustRightInd/>
                    <w:jc w:val="center"/>
                    <w:rPr>
                      <w:ins w:id="24625" w:author="Philippe Hollanda - Oliveira Trust" w:date="2022-07-19T09:57:00Z"/>
                      <w:rFonts w:ascii="Arial" w:eastAsia="Times New Roman" w:hAnsi="Arial" w:cs="Arial"/>
                      <w:color w:val="000000"/>
                      <w:sz w:val="20"/>
                      <w:szCs w:val="20"/>
                      <w:lang w:eastAsia="pt-BR"/>
                    </w:rPr>
                  </w:pPr>
                  <w:ins w:id="2462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859CFBB" w14:textId="77777777" w:rsidR="0016760B" w:rsidRPr="0016760B" w:rsidRDefault="0016760B" w:rsidP="0016760B">
                  <w:pPr>
                    <w:autoSpaceDE/>
                    <w:autoSpaceDN/>
                    <w:adjustRightInd/>
                    <w:jc w:val="center"/>
                    <w:rPr>
                      <w:ins w:id="24627" w:author="Philippe Hollanda - Oliveira Trust" w:date="2022-07-19T09:57:00Z"/>
                      <w:rFonts w:ascii="Arial" w:eastAsia="Times New Roman" w:hAnsi="Arial" w:cs="Arial"/>
                      <w:color w:val="000000"/>
                      <w:sz w:val="20"/>
                      <w:szCs w:val="20"/>
                      <w:lang w:eastAsia="pt-BR"/>
                    </w:rPr>
                  </w:pPr>
                  <w:ins w:id="24628" w:author="Philippe Hollanda - Oliveira Trust" w:date="2022-07-19T09:57:00Z">
                    <w:r w:rsidRPr="0016760B">
                      <w:rPr>
                        <w:rFonts w:ascii="Arial" w:eastAsia="Times New Roman" w:hAnsi="Arial" w:cs="Arial"/>
                        <w:color w:val="000000"/>
                        <w:sz w:val="20"/>
                        <w:szCs w:val="20"/>
                        <w:lang w:eastAsia="pt-BR"/>
                      </w:rPr>
                      <w:t>05/10/2021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82FFE4" w14:textId="77777777" w:rsidR="0016760B" w:rsidRPr="0016760B" w:rsidRDefault="0016760B" w:rsidP="0016760B">
                  <w:pPr>
                    <w:autoSpaceDE/>
                    <w:autoSpaceDN/>
                    <w:adjustRightInd/>
                    <w:jc w:val="center"/>
                    <w:rPr>
                      <w:ins w:id="24629" w:author="Philippe Hollanda - Oliveira Trust" w:date="2022-07-19T09:57:00Z"/>
                      <w:rFonts w:ascii="Arial" w:eastAsia="Times New Roman" w:hAnsi="Arial" w:cs="Arial"/>
                      <w:color w:val="000000"/>
                      <w:sz w:val="20"/>
                      <w:szCs w:val="20"/>
                      <w:lang w:eastAsia="pt-BR"/>
                    </w:rPr>
                  </w:pPr>
                  <w:ins w:id="24630" w:author="Philippe Hollanda - Oliveira Trust" w:date="2022-07-19T09:57:00Z">
                    <w:r w:rsidRPr="0016760B">
                      <w:rPr>
                        <w:rFonts w:ascii="Arial" w:eastAsia="Times New Roman" w:hAnsi="Arial" w:cs="Arial"/>
                        <w:color w:val="000000"/>
                        <w:sz w:val="20"/>
                        <w:szCs w:val="20"/>
                        <w:lang w:eastAsia="pt-BR"/>
                      </w:rPr>
                      <w:t>R$ 42.667,17</w:t>
                    </w:r>
                  </w:ins>
                </w:p>
              </w:tc>
            </w:tr>
            <w:tr w:rsidR="0016760B" w:rsidRPr="0016760B" w14:paraId="0467E1E4" w14:textId="77777777" w:rsidTr="0016760B">
              <w:trPr>
                <w:trHeight w:val="1785"/>
                <w:ins w:id="246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043BE3" w14:textId="77777777" w:rsidR="0016760B" w:rsidRPr="0016760B" w:rsidRDefault="0016760B" w:rsidP="0016760B">
                  <w:pPr>
                    <w:autoSpaceDE/>
                    <w:autoSpaceDN/>
                    <w:adjustRightInd/>
                    <w:jc w:val="center"/>
                    <w:rPr>
                      <w:ins w:id="24632" w:author="Philippe Hollanda - Oliveira Trust" w:date="2022-07-19T09:57:00Z"/>
                      <w:rFonts w:ascii="Arial" w:eastAsia="Times New Roman" w:hAnsi="Arial" w:cs="Arial"/>
                      <w:color w:val="000000"/>
                      <w:sz w:val="20"/>
                      <w:szCs w:val="20"/>
                      <w:lang w:eastAsia="pt-BR"/>
                    </w:rPr>
                  </w:pPr>
                  <w:ins w:id="24633"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297A565F" w14:textId="77777777" w:rsidR="0016760B" w:rsidRPr="0016760B" w:rsidRDefault="0016760B" w:rsidP="0016760B">
                  <w:pPr>
                    <w:autoSpaceDE/>
                    <w:autoSpaceDN/>
                    <w:adjustRightInd/>
                    <w:jc w:val="center"/>
                    <w:rPr>
                      <w:ins w:id="24634" w:author="Philippe Hollanda - Oliveira Trust" w:date="2022-07-19T09:57:00Z"/>
                      <w:rFonts w:ascii="Arial" w:eastAsia="Times New Roman" w:hAnsi="Arial" w:cs="Arial"/>
                      <w:color w:val="000000"/>
                      <w:sz w:val="20"/>
                      <w:szCs w:val="20"/>
                      <w:lang w:eastAsia="pt-BR"/>
                    </w:rPr>
                  </w:pPr>
                  <w:ins w:id="24635" w:author="Philippe Hollanda - Oliveira Trust" w:date="2022-07-19T09:57:00Z">
                    <w:r w:rsidRPr="0016760B">
                      <w:rPr>
                        <w:rFonts w:ascii="Arial" w:eastAsia="Times New Roman" w:hAnsi="Arial" w:cs="Arial"/>
                        <w:color w:val="000000"/>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504B5C" w14:textId="77777777" w:rsidR="0016760B" w:rsidRPr="0016760B" w:rsidRDefault="0016760B" w:rsidP="0016760B">
                  <w:pPr>
                    <w:autoSpaceDE/>
                    <w:autoSpaceDN/>
                    <w:adjustRightInd/>
                    <w:jc w:val="center"/>
                    <w:rPr>
                      <w:ins w:id="24636" w:author="Philippe Hollanda - Oliveira Trust" w:date="2022-07-19T09:57:00Z"/>
                      <w:rFonts w:ascii="Arial" w:eastAsia="Times New Roman" w:hAnsi="Arial" w:cs="Arial"/>
                      <w:color w:val="000000"/>
                      <w:sz w:val="20"/>
                      <w:szCs w:val="20"/>
                      <w:lang w:eastAsia="pt-BR"/>
                    </w:rPr>
                  </w:pPr>
                  <w:ins w:id="24637" w:author="Philippe Hollanda - Oliveira Trust" w:date="2022-07-19T09:57:00Z">
                    <w:r w:rsidRPr="0016760B">
                      <w:rPr>
                        <w:rFonts w:ascii="Arial" w:eastAsia="Times New Roman" w:hAnsi="Arial" w:cs="Arial"/>
                        <w:color w:val="000000"/>
                        <w:sz w:val="20"/>
                        <w:szCs w:val="20"/>
                        <w:lang w:eastAsia="pt-BR"/>
                      </w:rPr>
                      <w:t>R$ 1.430,00</w:t>
                    </w:r>
                  </w:ins>
                </w:p>
              </w:tc>
            </w:tr>
            <w:tr w:rsidR="0016760B" w:rsidRPr="0016760B" w14:paraId="15E8C7A1" w14:textId="77777777" w:rsidTr="0016760B">
              <w:trPr>
                <w:trHeight w:val="1785"/>
                <w:ins w:id="246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5196A9" w14:textId="77777777" w:rsidR="0016760B" w:rsidRPr="0016760B" w:rsidRDefault="0016760B" w:rsidP="0016760B">
                  <w:pPr>
                    <w:autoSpaceDE/>
                    <w:autoSpaceDN/>
                    <w:adjustRightInd/>
                    <w:jc w:val="center"/>
                    <w:rPr>
                      <w:ins w:id="24639" w:author="Philippe Hollanda - Oliveira Trust" w:date="2022-07-19T09:57:00Z"/>
                      <w:rFonts w:ascii="Arial" w:eastAsia="Times New Roman" w:hAnsi="Arial" w:cs="Arial"/>
                      <w:color w:val="000000"/>
                      <w:sz w:val="20"/>
                      <w:szCs w:val="20"/>
                      <w:lang w:eastAsia="pt-BR"/>
                    </w:rPr>
                  </w:pPr>
                  <w:ins w:id="2464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50D9906" w14:textId="77777777" w:rsidR="0016760B" w:rsidRPr="0016760B" w:rsidRDefault="0016760B" w:rsidP="0016760B">
                  <w:pPr>
                    <w:autoSpaceDE/>
                    <w:autoSpaceDN/>
                    <w:adjustRightInd/>
                    <w:jc w:val="center"/>
                    <w:rPr>
                      <w:ins w:id="24641" w:author="Philippe Hollanda - Oliveira Trust" w:date="2022-07-19T09:57:00Z"/>
                      <w:rFonts w:ascii="Arial" w:eastAsia="Times New Roman" w:hAnsi="Arial" w:cs="Arial"/>
                      <w:color w:val="000000"/>
                      <w:sz w:val="20"/>
                      <w:szCs w:val="20"/>
                      <w:lang w:eastAsia="pt-BR"/>
                    </w:rPr>
                  </w:pPr>
                  <w:ins w:id="24642" w:author="Philippe Hollanda - Oliveira Trust" w:date="2022-07-19T09:57:00Z">
                    <w:r w:rsidRPr="0016760B">
                      <w:rPr>
                        <w:rFonts w:ascii="Arial" w:eastAsia="Times New Roman" w:hAnsi="Arial" w:cs="Arial"/>
                        <w:color w:val="000000"/>
                        <w:sz w:val="20"/>
                        <w:szCs w:val="20"/>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B46DE6" w14:textId="77777777" w:rsidR="0016760B" w:rsidRPr="0016760B" w:rsidRDefault="0016760B" w:rsidP="0016760B">
                  <w:pPr>
                    <w:autoSpaceDE/>
                    <w:autoSpaceDN/>
                    <w:adjustRightInd/>
                    <w:jc w:val="center"/>
                    <w:rPr>
                      <w:ins w:id="24643" w:author="Philippe Hollanda - Oliveira Trust" w:date="2022-07-19T09:57:00Z"/>
                      <w:rFonts w:ascii="Arial" w:eastAsia="Times New Roman" w:hAnsi="Arial" w:cs="Arial"/>
                      <w:color w:val="000000"/>
                      <w:sz w:val="20"/>
                      <w:szCs w:val="20"/>
                      <w:lang w:eastAsia="pt-BR"/>
                    </w:rPr>
                  </w:pPr>
                  <w:ins w:id="24644" w:author="Philippe Hollanda - Oliveira Trust" w:date="2022-07-19T09:57:00Z">
                    <w:r w:rsidRPr="0016760B">
                      <w:rPr>
                        <w:rFonts w:ascii="Arial" w:eastAsia="Times New Roman" w:hAnsi="Arial" w:cs="Arial"/>
                        <w:color w:val="000000"/>
                        <w:sz w:val="20"/>
                        <w:szCs w:val="20"/>
                        <w:lang w:eastAsia="pt-BR"/>
                      </w:rPr>
                      <w:t>R$ 5.257,00</w:t>
                    </w:r>
                  </w:ins>
                </w:p>
              </w:tc>
            </w:tr>
            <w:tr w:rsidR="0016760B" w:rsidRPr="0016760B" w14:paraId="2D63F2F1" w14:textId="77777777" w:rsidTr="0016760B">
              <w:trPr>
                <w:trHeight w:val="1785"/>
                <w:ins w:id="246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E3F325F" w14:textId="77777777" w:rsidR="0016760B" w:rsidRPr="0016760B" w:rsidRDefault="0016760B" w:rsidP="0016760B">
                  <w:pPr>
                    <w:autoSpaceDE/>
                    <w:autoSpaceDN/>
                    <w:adjustRightInd/>
                    <w:jc w:val="center"/>
                    <w:rPr>
                      <w:ins w:id="24646" w:author="Philippe Hollanda - Oliveira Trust" w:date="2022-07-19T09:57:00Z"/>
                      <w:rFonts w:ascii="Arial" w:eastAsia="Times New Roman" w:hAnsi="Arial" w:cs="Arial"/>
                      <w:color w:val="000000"/>
                      <w:sz w:val="20"/>
                      <w:szCs w:val="20"/>
                      <w:lang w:eastAsia="pt-BR"/>
                    </w:rPr>
                  </w:pPr>
                  <w:ins w:id="2464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97C39E7" w14:textId="77777777" w:rsidR="0016760B" w:rsidRPr="0016760B" w:rsidRDefault="0016760B" w:rsidP="0016760B">
                  <w:pPr>
                    <w:autoSpaceDE/>
                    <w:autoSpaceDN/>
                    <w:adjustRightInd/>
                    <w:jc w:val="center"/>
                    <w:rPr>
                      <w:ins w:id="24648" w:author="Philippe Hollanda - Oliveira Trust" w:date="2022-07-19T09:57:00Z"/>
                      <w:rFonts w:ascii="Arial" w:eastAsia="Times New Roman" w:hAnsi="Arial" w:cs="Arial"/>
                      <w:color w:val="000000"/>
                      <w:sz w:val="20"/>
                      <w:szCs w:val="20"/>
                      <w:lang w:eastAsia="pt-BR"/>
                    </w:rPr>
                  </w:pPr>
                  <w:ins w:id="24649"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C6597E" w14:textId="77777777" w:rsidR="0016760B" w:rsidRPr="0016760B" w:rsidRDefault="0016760B" w:rsidP="0016760B">
                  <w:pPr>
                    <w:autoSpaceDE/>
                    <w:autoSpaceDN/>
                    <w:adjustRightInd/>
                    <w:jc w:val="center"/>
                    <w:rPr>
                      <w:ins w:id="24650" w:author="Philippe Hollanda - Oliveira Trust" w:date="2022-07-19T09:57:00Z"/>
                      <w:rFonts w:ascii="Arial" w:eastAsia="Times New Roman" w:hAnsi="Arial" w:cs="Arial"/>
                      <w:color w:val="000000"/>
                      <w:sz w:val="20"/>
                      <w:szCs w:val="20"/>
                      <w:lang w:eastAsia="pt-BR"/>
                    </w:rPr>
                  </w:pPr>
                  <w:ins w:id="24651" w:author="Philippe Hollanda - Oliveira Trust" w:date="2022-07-19T09:57:00Z">
                    <w:r w:rsidRPr="0016760B">
                      <w:rPr>
                        <w:rFonts w:ascii="Arial" w:eastAsia="Times New Roman" w:hAnsi="Arial" w:cs="Arial"/>
                        <w:color w:val="000000"/>
                        <w:sz w:val="20"/>
                        <w:szCs w:val="20"/>
                        <w:lang w:eastAsia="pt-BR"/>
                      </w:rPr>
                      <w:t>R$ 2.714,45</w:t>
                    </w:r>
                  </w:ins>
                </w:p>
              </w:tc>
            </w:tr>
            <w:tr w:rsidR="0016760B" w:rsidRPr="0016760B" w14:paraId="4B0AC39F" w14:textId="77777777" w:rsidTr="0016760B">
              <w:trPr>
                <w:trHeight w:val="1785"/>
                <w:ins w:id="246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6BDBEB" w14:textId="77777777" w:rsidR="0016760B" w:rsidRPr="0016760B" w:rsidRDefault="0016760B" w:rsidP="0016760B">
                  <w:pPr>
                    <w:autoSpaceDE/>
                    <w:autoSpaceDN/>
                    <w:adjustRightInd/>
                    <w:jc w:val="center"/>
                    <w:rPr>
                      <w:ins w:id="24653" w:author="Philippe Hollanda - Oliveira Trust" w:date="2022-07-19T09:57:00Z"/>
                      <w:rFonts w:ascii="Arial" w:eastAsia="Times New Roman" w:hAnsi="Arial" w:cs="Arial"/>
                      <w:color w:val="000000"/>
                      <w:sz w:val="20"/>
                      <w:szCs w:val="20"/>
                      <w:lang w:eastAsia="pt-BR"/>
                    </w:rPr>
                  </w:pPr>
                  <w:ins w:id="24654"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AE0B471" w14:textId="77777777" w:rsidR="0016760B" w:rsidRPr="0016760B" w:rsidRDefault="0016760B" w:rsidP="0016760B">
                  <w:pPr>
                    <w:autoSpaceDE/>
                    <w:autoSpaceDN/>
                    <w:adjustRightInd/>
                    <w:jc w:val="center"/>
                    <w:rPr>
                      <w:ins w:id="24655" w:author="Philippe Hollanda - Oliveira Trust" w:date="2022-07-19T09:57:00Z"/>
                      <w:rFonts w:ascii="Arial" w:eastAsia="Times New Roman" w:hAnsi="Arial" w:cs="Arial"/>
                      <w:color w:val="000000"/>
                      <w:sz w:val="20"/>
                      <w:szCs w:val="20"/>
                      <w:lang w:eastAsia="pt-BR"/>
                    </w:rPr>
                  </w:pPr>
                  <w:ins w:id="24656" w:author="Philippe Hollanda - Oliveira Trust" w:date="2022-07-19T09:57:00Z">
                    <w:r w:rsidRPr="0016760B">
                      <w:rPr>
                        <w:rFonts w:ascii="Arial" w:eastAsia="Times New Roman" w:hAnsi="Arial" w:cs="Arial"/>
                        <w:color w:val="000000"/>
                        <w:sz w:val="20"/>
                        <w:szCs w:val="20"/>
                        <w:lang w:eastAsia="pt-BR"/>
                      </w:rPr>
                      <w:t>19/10/2021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772672" w14:textId="77777777" w:rsidR="0016760B" w:rsidRPr="0016760B" w:rsidRDefault="0016760B" w:rsidP="0016760B">
                  <w:pPr>
                    <w:autoSpaceDE/>
                    <w:autoSpaceDN/>
                    <w:adjustRightInd/>
                    <w:jc w:val="center"/>
                    <w:rPr>
                      <w:ins w:id="24657" w:author="Philippe Hollanda - Oliveira Trust" w:date="2022-07-19T09:57:00Z"/>
                      <w:rFonts w:ascii="Arial" w:eastAsia="Times New Roman" w:hAnsi="Arial" w:cs="Arial"/>
                      <w:color w:val="000000"/>
                      <w:sz w:val="20"/>
                      <w:szCs w:val="20"/>
                      <w:lang w:eastAsia="pt-BR"/>
                    </w:rPr>
                  </w:pPr>
                  <w:ins w:id="24658" w:author="Philippe Hollanda - Oliveira Trust" w:date="2022-07-19T09:57:00Z">
                    <w:r w:rsidRPr="0016760B">
                      <w:rPr>
                        <w:rFonts w:ascii="Arial" w:eastAsia="Times New Roman" w:hAnsi="Arial" w:cs="Arial"/>
                        <w:color w:val="000000"/>
                        <w:sz w:val="20"/>
                        <w:szCs w:val="20"/>
                        <w:lang w:eastAsia="pt-BR"/>
                      </w:rPr>
                      <w:t>R$ 6.375,56</w:t>
                    </w:r>
                  </w:ins>
                </w:p>
              </w:tc>
            </w:tr>
            <w:tr w:rsidR="0016760B" w:rsidRPr="0016760B" w14:paraId="4A4B39DF" w14:textId="77777777" w:rsidTr="0016760B">
              <w:trPr>
                <w:trHeight w:val="1785"/>
                <w:ins w:id="246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FF8D4A" w14:textId="77777777" w:rsidR="0016760B" w:rsidRPr="0016760B" w:rsidRDefault="0016760B" w:rsidP="0016760B">
                  <w:pPr>
                    <w:autoSpaceDE/>
                    <w:autoSpaceDN/>
                    <w:adjustRightInd/>
                    <w:jc w:val="center"/>
                    <w:rPr>
                      <w:ins w:id="24660" w:author="Philippe Hollanda - Oliveira Trust" w:date="2022-07-19T09:57:00Z"/>
                      <w:rFonts w:ascii="Arial" w:eastAsia="Times New Roman" w:hAnsi="Arial" w:cs="Arial"/>
                      <w:color w:val="000000"/>
                      <w:sz w:val="20"/>
                      <w:szCs w:val="20"/>
                      <w:lang w:eastAsia="pt-BR"/>
                    </w:rPr>
                  </w:pPr>
                  <w:ins w:id="24661" w:author="Philippe Hollanda - Oliveira Trust" w:date="2022-07-19T09:57:00Z">
                    <w:r w:rsidRPr="0016760B">
                      <w:rPr>
                        <w:rFonts w:ascii="Arial" w:eastAsia="Times New Roman" w:hAnsi="Arial" w:cs="Arial"/>
                        <w:color w:val="000000"/>
                        <w:sz w:val="20"/>
                        <w:szCs w:val="20"/>
                        <w:lang w:eastAsia="pt-BR"/>
                      </w:rPr>
                      <w:t>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44DC4A9E" w14:textId="77777777" w:rsidR="0016760B" w:rsidRPr="0016760B" w:rsidRDefault="0016760B" w:rsidP="0016760B">
                  <w:pPr>
                    <w:autoSpaceDE/>
                    <w:autoSpaceDN/>
                    <w:adjustRightInd/>
                    <w:jc w:val="center"/>
                    <w:rPr>
                      <w:ins w:id="24662" w:author="Philippe Hollanda - Oliveira Trust" w:date="2022-07-19T09:57:00Z"/>
                      <w:rFonts w:ascii="Arial" w:eastAsia="Times New Roman" w:hAnsi="Arial" w:cs="Arial"/>
                      <w:color w:val="000000"/>
                      <w:sz w:val="20"/>
                      <w:szCs w:val="20"/>
                      <w:lang w:eastAsia="pt-BR"/>
                    </w:rPr>
                  </w:pPr>
                  <w:ins w:id="24663" w:author="Philippe Hollanda - Oliveira Trust" w:date="2022-07-19T09:57:00Z">
                    <w:r w:rsidRPr="0016760B">
                      <w:rPr>
                        <w:rFonts w:ascii="Arial" w:eastAsia="Times New Roman" w:hAnsi="Arial" w:cs="Arial"/>
                        <w:color w:val="000000"/>
                        <w:sz w:val="20"/>
                        <w:szCs w:val="20"/>
                        <w:lang w:eastAsia="pt-BR"/>
                      </w:rPr>
                      <w:t>05/11/2021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275741" w14:textId="77777777" w:rsidR="0016760B" w:rsidRPr="0016760B" w:rsidRDefault="0016760B" w:rsidP="0016760B">
                  <w:pPr>
                    <w:autoSpaceDE/>
                    <w:autoSpaceDN/>
                    <w:adjustRightInd/>
                    <w:jc w:val="center"/>
                    <w:rPr>
                      <w:ins w:id="24664" w:author="Philippe Hollanda - Oliveira Trust" w:date="2022-07-19T09:57:00Z"/>
                      <w:rFonts w:ascii="Arial" w:eastAsia="Times New Roman" w:hAnsi="Arial" w:cs="Arial"/>
                      <w:color w:val="000000"/>
                      <w:sz w:val="20"/>
                      <w:szCs w:val="20"/>
                      <w:lang w:eastAsia="pt-BR"/>
                    </w:rPr>
                  </w:pPr>
                  <w:ins w:id="24665" w:author="Philippe Hollanda - Oliveira Trust" w:date="2022-07-19T09:57:00Z">
                    <w:r w:rsidRPr="0016760B">
                      <w:rPr>
                        <w:rFonts w:ascii="Arial" w:eastAsia="Times New Roman" w:hAnsi="Arial" w:cs="Arial"/>
                        <w:color w:val="000000"/>
                        <w:sz w:val="20"/>
                        <w:szCs w:val="20"/>
                        <w:lang w:eastAsia="pt-BR"/>
                      </w:rPr>
                      <w:t>R$ 6.768,00</w:t>
                    </w:r>
                  </w:ins>
                </w:p>
              </w:tc>
            </w:tr>
            <w:tr w:rsidR="0016760B" w:rsidRPr="0016760B" w14:paraId="01B874F0" w14:textId="77777777" w:rsidTr="0016760B">
              <w:trPr>
                <w:trHeight w:val="1785"/>
                <w:ins w:id="2466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2F7F102" w14:textId="77777777" w:rsidR="0016760B" w:rsidRPr="0016760B" w:rsidRDefault="0016760B" w:rsidP="0016760B">
                  <w:pPr>
                    <w:autoSpaceDE/>
                    <w:autoSpaceDN/>
                    <w:adjustRightInd/>
                    <w:jc w:val="center"/>
                    <w:rPr>
                      <w:ins w:id="24667" w:author="Philippe Hollanda - Oliveira Trust" w:date="2022-07-19T09:57:00Z"/>
                      <w:rFonts w:ascii="Arial" w:eastAsia="Times New Roman" w:hAnsi="Arial" w:cs="Arial"/>
                      <w:color w:val="000000"/>
                      <w:sz w:val="20"/>
                      <w:szCs w:val="20"/>
                      <w:lang w:eastAsia="pt-BR"/>
                    </w:rPr>
                  </w:pPr>
                  <w:ins w:id="24668" w:author="Philippe Hollanda - Oliveira Trust" w:date="2022-07-19T09:57:00Z">
                    <w:r w:rsidRPr="0016760B">
                      <w:rPr>
                        <w:rFonts w:ascii="Arial" w:eastAsia="Times New Roman" w:hAnsi="Arial" w:cs="Arial"/>
                        <w:color w:val="000000"/>
                        <w:sz w:val="20"/>
                        <w:szCs w:val="20"/>
                        <w:lang w:eastAsia="pt-BR"/>
                      </w:rPr>
                      <w:t>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3CE5C121" w14:textId="77777777" w:rsidR="0016760B" w:rsidRPr="0016760B" w:rsidRDefault="0016760B" w:rsidP="0016760B">
                  <w:pPr>
                    <w:autoSpaceDE/>
                    <w:autoSpaceDN/>
                    <w:adjustRightInd/>
                    <w:jc w:val="center"/>
                    <w:rPr>
                      <w:ins w:id="24669" w:author="Philippe Hollanda - Oliveira Trust" w:date="2022-07-19T09:57:00Z"/>
                      <w:rFonts w:ascii="Arial" w:eastAsia="Times New Roman" w:hAnsi="Arial" w:cs="Arial"/>
                      <w:color w:val="000000"/>
                      <w:sz w:val="20"/>
                      <w:szCs w:val="20"/>
                      <w:lang w:eastAsia="pt-BR"/>
                    </w:rPr>
                  </w:pPr>
                  <w:ins w:id="24670" w:author="Philippe Hollanda - Oliveira Trust" w:date="2022-07-19T09:57:00Z">
                    <w:r w:rsidRPr="0016760B">
                      <w:rPr>
                        <w:rFonts w:ascii="Arial" w:eastAsia="Times New Roman" w:hAnsi="Arial" w:cs="Arial"/>
                        <w:color w:val="000000"/>
                        <w:sz w:val="20"/>
                        <w:szCs w:val="20"/>
                        <w:lang w:eastAsia="pt-BR"/>
                      </w:rPr>
                      <w:t>21/10/2021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2EDBF0" w14:textId="77777777" w:rsidR="0016760B" w:rsidRPr="0016760B" w:rsidRDefault="0016760B" w:rsidP="0016760B">
                  <w:pPr>
                    <w:autoSpaceDE/>
                    <w:autoSpaceDN/>
                    <w:adjustRightInd/>
                    <w:jc w:val="center"/>
                    <w:rPr>
                      <w:ins w:id="24671" w:author="Philippe Hollanda - Oliveira Trust" w:date="2022-07-19T09:57:00Z"/>
                      <w:rFonts w:ascii="Arial" w:eastAsia="Times New Roman" w:hAnsi="Arial" w:cs="Arial"/>
                      <w:color w:val="000000"/>
                      <w:sz w:val="20"/>
                      <w:szCs w:val="20"/>
                      <w:lang w:eastAsia="pt-BR"/>
                    </w:rPr>
                  </w:pPr>
                  <w:ins w:id="24672" w:author="Philippe Hollanda - Oliveira Trust" w:date="2022-07-19T09:57:00Z">
                    <w:r w:rsidRPr="0016760B">
                      <w:rPr>
                        <w:rFonts w:ascii="Arial" w:eastAsia="Times New Roman" w:hAnsi="Arial" w:cs="Arial"/>
                        <w:color w:val="000000"/>
                        <w:sz w:val="20"/>
                        <w:szCs w:val="20"/>
                        <w:lang w:eastAsia="pt-BR"/>
                      </w:rPr>
                      <w:t>R$ 1.818,49</w:t>
                    </w:r>
                  </w:ins>
                </w:p>
              </w:tc>
            </w:tr>
            <w:tr w:rsidR="0016760B" w:rsidRPr="0016760B" w14:paraId="1F9AB5A9" w14:textId="77777777" w:rsidTr="0016760B">
              <w:trPr>
                <w:trHeight w:val="1785"/>
                <w:ins w:id="2467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C6ABA23" w14:textId="77777777" w:rsidR="0016760B" w:rsidRPr="0016760B" w:rsidRDefault="0016760B" w:rsidP="0016760B">
                  <w:pPr>
                    <w:autoSpaceDE/>
                    <w:autoSpaceDN/>
                    <w:adjustRightInd/>
                    <w:rPr>
                      <w:ins w:id="2467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57384DE" w14:textId="77777777" w:rsidR="0016760B" w:rsidRPr="0016760B" w:rsidRDefault="0016760B" w:rsidP="0016760B">
                  <w:pPr>
                    <w:autoSpaceDE/>
                    <w:autoSpaceDN/>
                    <w:adjustRightInd/>
                    <w:jc w:val="center"/>
                    <w:rPr>
                      <w:ins w:id="24675" w:author="Philippe Hollanda - Oliveira Trust" w:date="2022-07-19T09:57:00Z"/>
                      <w:rFonts w:ascii="Arial" w:eastAsia="Times New Roman" w:hAnsi="Arial" w:cs="Arial"/>
                      <w:color w:val="000000"/>
                      <w:sz w:val="20"/>
                      <w:szCs w:val="20"/>
                      <w:lang w:eastAsia="pt-BR"/>
                    </w:rPr>
                  </w:pPr>
                  <w:ins w:id="24676" w:author="Philippe Hollanda - Oliveira Trust" w:date="2022-07-19T09:57:00Z">
                    <w:r w:rsidRPr="0016760B">
                      <w:rPr>
                        <w:rFonts w:ascii="Arial" w:eastAsia="Times New Roman" w:hAnsi="Arial" w:cs="Arial"/>
                        <w:color w:val="000000"/>
                        <w:sz w:val="20"/>
                        <w:szCs w:val="20"/>
                        <w:lang w:eastAsia="pt-BR"/>
                      </w:rPr>
                      <w:t>05/11/2021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BD134F" w14:textId="77777777" w:rsidR="0016760B" w:rsidRPr="0016760B" w:rsidRDefault="0016760B" w:rsidP="0016760B">
                  <w:pPr>
                    <w:autoSpaceDE/>
                    <w:autoSpaceDN/>
                    <w:adjustRightInd/>
                    <w:jc w:val="center"/>
                    <w:rPr>
                      <w:ins w:id="24677" w:author="Philippe Hollanda - Oliveira Trust" w:date="2022-07-19T09:57:00Z"/>
                      <w:rFonts w:ascii="Arial" w:eastAsia="Times New Roman" w:hAnsi="Arial" w:cs="Arial"/>
                      <w:color w:val="000000"/>
                      <w:sz w:val="20"/>
                      <w:szCs w:val="20"/>
                      <w:lang w:eastAsia="pt-BR"/>
                    </w:rPr>
                  </w:pPr>
                  <w:ins w:id="24678" w:author="Philippe Hollanda - Oliveira Trust" w:date="2022-07-19T09:57:00Z">
                    <w:r w:rsidRPr="0016760B">
                      <w:rPr>
                        <w:rFonts w:ascii="Arial" w:eastAsia="Times New Roman" w:hAnsi="Arial" w:cs="Arial"/>
                        <w:color w:val="000000"/>
                        <w:sz w:val="20"/>
                        <w:szCs w:val="20"/>
                        <w:lang w:eastAsia="pt-BR"/>
                      </w:rPr>
                      <w:t>R$ 1.818,50</w:t>
                    </w:r>
                  </w:ins>
                </w:p>
              </w:tc>
            </w:tr>
            <w:tr w:rsidR="0016760B" w:rsidRPr="0016760B" w14:paraId="32A10EE7" w14:textId="77777777" w:rsidTr="0016760B">
              <w:trPr>
                <w:trHeight w:val="1785"/>
                <w:ins w:id="2467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D37E6E5" w14:textId="77777777" w:rsidR="0016760B" w:rsidRPr="0016760B" w:rsidRDefault="0016760B" w:rsidP="0016760B">
                  <w:pPr>
                    <w:autoSpaceDE/>
                    <w:autoSpaceDN/>
                    <w:adjustRightInd/>
                    <w:rPr>
                      <w:ins w:id="2468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4A19225" w14:textId="77777777" w:rsidR="0016760B" w:rsidRPr="0016760B" w:rsidRDefault="0016760B" w:rsidP="0016760B">
                  <w:pPr>
                    <w:autoSpaceDE/>
                    <w:autoSpaceDN/>
                    <w:adjustRightInd/>
                    <w:jc w:val="center"/>
                    <w:rPr>
                      <w:ins w:id="24681" w:author="Philippe Hollanda - Oliveira Trust" w:date="2022-07-19T09:57:00Z"/>
                      <w:rFonts w:ascii="Arial" w:eastAsia="Times New Roman" w:hAnsi="Arial" w:cs="Arial"/>
                      <w:color w:val="000000"/>
                      <w:sz w:val="20"/>
                      <w:szCs w:val="20"/>
                      <w:lang w:eastAsia="pt-BR"/>
                    </w:rPr>
                  </w:pPr>
                  <w:ins w:id="24682"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705CB3" w14:textId="77777777" w:rsidR="0016760B" w:rsidRPr="0016760B" w:rsidRDefault="0016760B" w:rsidP="0016760B">
                  <w:pPr>
                    <w:autoSpaceDE/>
                    <w:autoSpaceDN/>
                    <w:adjustRightInd/>
                    <w:jc w:val="center"/>
                    <w:rPr>
                      <w:ins w:id="24683" w:author="Philippe Hollanda - Oliveira Trust" w:date="2022-07-19T09:57:00Z"/>
                      <w:rFonts w:ascii="Arial" w:eastAsia="Times New Roman" w:hAnsi="Arial" w:cs="Arial"/>
                      <w:color w:val="000000"/>
                      <w:sz w:val="20"/>
                      <w:szCs w:val="20"/>
                      <w:lang w:eastAsia="pt-BR"/>
                    </w:rPr>
                  </w:pPr>
                  <w:ins w:id="24684" w:author="Philippe Hollanda - Oliveira Trust" w:date="2022-07-19T09:57:00Z">
                    <w:r w:rsidRPr="0016760B">
                      <w:rPr>
                        <w:rFonts w:ascii="Arial" w:eastAsia="Times New Roman" w:hAnsi="Arial" w:cs="Arial"/>
                        <w:color w:val="000000"/>
                        <w:sz w:val="20"/>
                        <w:szCs w:val="20"/>
                        <w:lang w:eastAsia="pt-BR"/>
                      </w:rPr>
                      <w:t>R$ 1.818,50</w:t>
                    </w:r>
                  </w:ins>
                </w:p>
              </w:tc>
            </w:tr>
            <w:tr w:rsidR="0016760B" w:rsidRPr="0016760B" w14:paraId="300B09DD" w14:textId="77777777" w:rsidTr="0016760B">
              <w:trPr>
                <w:trHeight w:val="1785"/>
                <w:ins w:id="2468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7C57F85" w14:textId="77777777" w:rsidR="0016760B" w:rsidRPr="0016760B" w:rsidRDefault="0016760B" w:rsidP="0016760B">
                  <w:pPr>
                    <w:autoSpaceDE/>
                    <w:autoSpaceDN/>
                    <w:adjustRightInd/>
                    <w:jc w:val="center"/>
                    <w:rPr>
                      <w:ins w:id="24686" w:author="Philippe Hollanda - Oliveira Trust" w:date="2022-07-19T09:57:00Z"/>
                      <w:rFonts w:ascii="Arial" w:eastAsia="Times New Roman" w:hAnsi="Arial" w:cs="Arial"/>
                      <w:color w:val="000000"/>
                      <w:sz w:val="20"/>
                      <w:szCs w:val="20"/>
                      <w:lang w:eastAsia="pt-BR"/>
                    </w:rPr>
                  </w:pPr>
                  <w:ins w:id="24687" w:author="Philippe Hollanda - Oliveira Trust" w:date="2022-07-19T09:57:00Z">
                    <w:r w:rsidRPr="0016760B">
                      <w:rPr>
                        <w:rFonts w:ascii="Arial" w:eastAsia="Times New Roman" w:hAnsi="Arial" w:cs="Arial"/>
                        <w:color w:val="000000"/>
                        <w:sz w:val="20"/>
                        <w:szCs w:val="20"/>
                        <w:lang w:eastAsia="pt-BR"/>
                      </w:rPr>
                      <w:lastRenderedPageBreak/>
                      <w:t>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1EB9F5B9" w14:textId="77777777" w:rsidR="0016760B" w:rsidRPr="0016760B" w:rsidRDefault="0016760B" w:rsidP="0016760B">
                  <w:pPr>
                    <w:autoSpaceDE/>
                    <w:autoSpaceDN/>
                    <w:adjustRightInd/>
                    <w:jc w:val="center"/>
                    <w:rPr>
                      <w:ins w:id="24688" w:author="Philippe Hollanda - Oliveira Trust" w:date="2022-07-19T09:57:00Z"/>
                      <w:rFonts w:ascii="Arial" w:eastAsia="Times New Roman" w:hAnsi="Arial" w:cs="Arial"/>
                      <w:color w:val="000000"/>
                      <w:sz w:val="20"/>
                      <w:szCs w:val="20"/>
                      <w:lang w:eastAsia="pt-BR"/>
                    </w:rPr>
                  </w:pPr>
                  <w:ins w:id="24689"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147CF7" w14:textId="77777777" w:rsidR="0016760B" w:rsidRPr="0016760B" w:rsidRDefault="0016760B" w:rsidP="0016760B">
                  <w:pPr>
                    <w:autoSpaceDE/>
                    <w:autoSpaceDN/>
                    <w:adjustRightInd/>
                    <w:jc w:val="center"/>
                    <w:rPr>
                      <w:ins w:id="24690" w:author="Philippe Hollanda - Oliveira Trust" w:date="2022-07-19T09:57:00Z"/>
                      <w:rFonts w:ascii="Arial" w:eastAsia="Times New Roman" w:hAnsi="Arial" w:cs="Arial"/>
                      <w:color w:val="000000"/>
                      <w:sz w:val="20"/>
                      <w:szCs w:val="20"/>
                      <w:lang w:eastAsia="pt-BR"/>
                    </w:rPr>
                  </w:pPr>
                  <w:ins w:id="24691" w:author="Philippe Hollanda - Oliveira Trust" w:date="2022-07-19T09:57:00Z">
                    <w:r w:rsidRPr="0016760B">
                      <w:rPr>
                        <w:rFonts w:ascii="Arial" w:eastAsia="Times New Roman" w:hAnsi="Arial" w:cs="Arial"/>
                        <w:color w:val="000000"/>
                        <w:sz w:val="20"/>
                        <w:szCs w:val="20"/>
                        <w:lang w:eastAsia="pt-BR"/>
                      </w:rPr>
                      <w:t>R$ 7.014,37</w:t>
                    </w:r>
                  </w:ins>
                </w:p>
              </w:tc>
            </w:tr>
            <w:tr w:rsidR="0016760B" w:rsidRPr="0016760B" w14:paraId="114154EF" w14:textId="77777777" w:rsidTr="0016760B">
              <w:trPr>
                <w:trHeight w:val="255"/>
                <w:ins w:id="2469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2863FF9" w14:textId="77777777" w:rsidR="0016760B" w:rsidRPr="0016760B" w:rsidRDefault="0016760B" w:rsidP="0016760B">
                  <w:pPr>
                    <w:autoSpaceDE/>
                    <w:autoSpaceDN/>
                    <w:adjustRightInd/>
                    <w:rPr>
                      <w:ins w:id="2469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3510161" w14:textId="77777777" w:rsidR="0016760B" w:rsidRPr="0016760B" w:rsidRDefault="0016760B" w:rsidP="0016760B">
                  <w:pPr>
                    <w:autoSpaceDE/>
                    <w:autoSpaceDN/>
                    <w:adjustRightInd/>
                    <w:jc w:val="center"/>
                    <w:rPr>
                      <w:ins w:id="24694" w:author="Philippe Hollanda - Oliveira Trust" w:date="2022-07-19T09:57:00Z"/>
                      <w:rFonts w:ascii="Arial" w:eastAsia="Times New Roman" w:hAnsi="Arial" w:cs="Arial"/>
                      <w:color w:val="000000"/>
                      <w:sz w:val="20"/>
                      <w:szCs w:val="20"/>
                      <w:lang w:eastAsia="pt-BR"/>
                    </w:rPr>
                  </w:pPr>
                  <w:ins w:id="24695"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AEE2D8" w14:textId="77777777" w:rsidR="0016760B" w:rsidRPr="0016760B" w:rsidRDefault="0016760B" w:rsidP="0016760B">
                  <w:pPr>
                    <w:autoSpaceDE/>
                    <w:autoSpaceDN/>
                    <w:adjustRightInd/>
                    <w:jc w:val="center"/>
                    <w:rPr>
                      <w:ins w:id="24696" w:author="Philippe Hollanda - Oliveira Trust" w:date="2022-07-19T09:57:00Z"/>
                      <w:rFonts w:ascii="Arial" w:eastAsia="Times New Roman" w:hAnsi="Arial" w:cs="Arial"/>
                      <w:color w:val="000000"/>
                      <w:sz w:val="20"/>
                      <w:szCs w:val="20"/>
                      <w:lang w:eastAsia="pt-BR"/>
                    </w:rPr>
                  </w:pPr>
                  <w:ins w:id="24697" w:author="Philippe Hollanda - Oliveira Trust" w:date="2022-07-19T09:57:00Z">
                    <w:r w:rsidRPr="0016760B">
                      <w:rPr>
                        <w:rFonts w:ascii="Arial" w:eastAsia="Times New Roman" w:hAnsi="Arial" w:cs="Arial"/>
                        <w:color w:val="000000"/>
                        <w:sz w:val="20"/>
                        <w:szCs w:val="20"/>
                        <w:lang w:eastAsia="pt-BR"/>
                      </w:rPr>
                      <w:t>R$ 7.014,37</w:t>
                    </w:r>
                  </w:ins>
                </w:p>
              </w:tc>
            </w:tr>
            <w:tr w:rsidR="0016760B" w:rsidRPr="0016760B" w14:paraId="4023BC1C" w14:textId="77777777" w:rsidTr="0016760B">
              <w:trPr>
                <w:trHeight w:val="1785"/>
                <w:ins w:id="2469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2640DD9" w14:textId="77777777" w:rsidR="0016760B" w:rsidRPr="0016760B" w:rsidRDefault="0016760B" w:rsidP="0016760B">
                  <w:pPr>
                    <w:autoSpaceDE/>
                    <w:autoSpaceDN/>
                    <w:adjustRightInd/>
                    <w:rPr>
                      <w:ins w:id="2469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373FA14" w14:textId="77777777" w:rsidR="0016760B" w:rsidRPr="0016760B" w:rsidRDefault="0016760B" w:rsidP="0016760B">
                  <w:pPr>
                    <w:autoSpaceDE/>
                    <w:autoSpaceDN/>
                    <w:adjustRightInd/>
                    <w:jc w:val="center"/>
                    <w:rPr>
                      <w:ins w:id="24700" w:author="Philippe Hollanda - Oliveira Trust" w:date="2022-07-19T09:57:00Z"/>
                      <w:rFonts w:ascii="Arial" w:eastAsia="Times New Roman" w:hAnsi="Arial" w:cs="Arial"/>
                      <w:color w:val="000000"/>
                      <w:sz w:val="20"/>
                      <w:szCs w:val="20"/>
                      <w:lang w:eastAsia="pt-BR"/>
                    </w:rPr>
                  </w:pPr>
                  <w:ins w:id="24701"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4D863E" w14:textId="77777777" w:rsidR="0016760B" w:rsidRPr="0016760B" w:rsidRDefault="0016760B" w:rsidP="0016760B">
                  <w:pPr>
                    <w:autoSpaceDE/>
                    <w:autoSpaceDN/>
                    <w:adjustRightInd/>
                    <w:jc w:val="center"/>
                    <w:rPr>
                      <w:ins w:id="24702" w:author="Philippe Hollanda - Oliveira Trust" w:date="2022-07-19T09:57:00Z"/>
                      <w:rFonts w:ascii="Arial" w:eastAsia="Times New Roman" w:hAnsi="Arial" w:cs="Arial"/>
                      <w:color w:val="000000"/>
                      <w:sz w:val="20"/>
                      <w:szCs w:val="20"/>
                      <w:lang w:eastAsia="pt-BR"/>
                    </w:rPr>
                  </w:pPr>
                  <w:ins w:id="24703" w:author="Philippe Hollanda - Oliveira Trust" w:date="2022-07-19T09:57:00Z">
                    <w:r w:rsidRPr="0016760B">
                      <w:rPr>
                        <w:rFonts w:ascii="Arial" w:eastAsia="Times New Roman" w:hAnsi="Arial" w:cs="Arial"/>
                        <w:color w:val="000000"/>
                        <w:sz w:val="20"/>
                        <w:szCs w:val="20"/>
                        <w:lang w:eastAsia="pt-BR"/>
                      </w:rPr>
                      <w:t>R$ 7.014,37</w:t>
                    </w:r>
                  </w:ins>
                </w:p>
              </w:tc>
            </w:tr>
            <w:tr w:rsidR="0016760B" w:rsidRPr="0016760B" w14:paraId="68BC9B1B" w14:textId="77777777" w:rsidTr="0016760B">
              <w:trPr>
                <w:trHeight w:val="1785"/>
                <w:ins w:id="2470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5F451DE" w14:textId="77777777" w:rsidR="0016760B" w:rsidRPr="0016760B" w:rsidRDefault="0016760B" w:rsidP="0016760B">
                  <w:pPr>
                    <w:autoSpaceDE/>
                    <w:autoSpaceDN/>
                    <w:adjustRightInd/>
                    <w:rPr>
                      <w:ins w:id="2470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8F5875D" w14:textId="77777777" w:rsidR="0016760B" w:rsidRPr="0016760B" w:rsidRDefault="0016760B" w:rsidP="0016760B">
                  <w:pPr>
                    <w:autoSpaceDE/>
                    <w:autoSpaceDN/>
                    <w:adjustRightInd/>
                    <w:jc w:val="center"/>
                    <w:rPr>
                      <w:ins w:id="24706" w:author="Philippe Hollanda - Oliveira Trust" w:date="2022-07-19T09:57:00Z"/>
                      <w:rFonts w:ascii="Arial" w:eastAsia="Times New Roman" w:hAnsi="Arial" w:cs="Arial"/>
                      <w:color w:val="000000"/>
                      <w:sz w:val="20"/>
                      <w:szCs w:val="20"/>
                      <w:lang w:eastAsia="pt-BR"/>
                    </w:rPr>
                  </w:pPr>
                  <w:ins w:id="24707"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56F331" w14:textId="77777777" w:rsidR="0016760B" w:rsidRPr="0016760B" w:rsidRDefault="0016760B" w:rsidP="0016760B">
                  <w:pPr>
                    <w:autoSpaceDE/>
                    <w:autoSpaceDN/>
                    <w:adjustRightInd/>
                    <w:jc w:val="center"/>
                    <w:rPr>
                      <w:ins w:id="24708" w:author="Philippe Hollanda - Oliveira Trust" w:date="2022-07-19T09:57:00Z"/>
                      <w:rFonts w:ascii="Arial" w:eastAsia="Times New Roman" w:hAnsi="Arial" w:cs="Arial"/>
                      <w:color w:val="000000"/>
                      <w:sz w:val="20"/>
                      <w:szCs w:val="20"/>
                      <w:lang w:eastAsia="pt-BR"/>
                    </w:rPr>
                  </w:pPr>
                  <w:ins w:id="24709" w:author="Philippe Hollanda - Oliveira Trust" w:date="2022-07-19T09:57:00Z">
                    <w:r w:rsidRPr="0016760B">
                      <w:rPr>
                        <w:rFonts w:ascii="Arial" w:eastAsia="Times New Roman" w:hAnsi="Arial" w:cs="Arial"/>
                        <w:color w:val="000000"/>
                        <w:sz w:val="20"/>
                        <w:szCs w:val="20"/>
                        <w:lang w:eastAsia="pt-BR"/>
                      </w:rPr>
                      <w:t>R$ 7.014,37</w:t>
                    </w:r>
                  </w:ins>
                </w:p>
              </w:tc>
            </w:tr>
            <w:tr w:rsidR="0016760B" w:rsidRPr="0016760B" w14:paraId="298C1688" w14:textId="77777777" w:rsidTr="0016760B">
              <w:trPr>
                <w:trHeight w:val="1785"/>
                <w:ins w:id="247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9741D6" w14:textId="77777777" w:rsidR="0016760B" w:rsidRPr="0016760B" w:rsidRDefault="0016760B" w:rsidP="0016760B">
                  <w:pPr>
                    <w:autoSpaceDE/>
                    <w:autoSpaceDN/>
                    <w:adjustRightInd/>
                    <w:jc w:val="center"/>
                    <w:rPr>
                      <w:ins w:id="24711" w:author="Philippe Hollanda - Oliveira Trust" w:date="2022-07-19T09:57:00Z"/>
                      <w:rFonts w:ascii="Arial" w:eastAsia="Times New Roman" w:hAnsi="Arial" w:cs="Arial"/>
                      <w:color w:val="000000"/>
                      <w:sz w:val="20"/>
                      <w:szCs w:val="20"/>
                      <w:lang w:eastAsia="pt-BR"/>
                    </w:rPr>
                  </w:pPr>
                  <w:ins w:id="2471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3C57F38" w14:textId="77777777" w:rsidR="0016760B" w:rsidRPr="0016760B" w:rsidRDefault="0016760B" w:rsidP="0016760B">
                  <w:pPr>
                    <w:autoSpaceDE/>
                    <w:autoSpaceDN/>
                    <w:adjustRightInd/>
                    <w:jc w:val="center"/>
                    <w:rPr>
                      <w:ins w:id="24713" w:author="Philippe Hollanda - Oliveira Trust" w:date="2022-07-19T09:57:00Z"/>
                      <w:rFonts w:ascii="Arial" w:eastAsia="Times New Roman" w:hAnsi="Arial" w:cs="Arial"/>
                      <w:color w:val="000000"/>
                      <w:sz w:val="20"/>
                      <w:szCs w:val="20"/>
                      <w:lang w:eastAsia="pt-BR"/>
                    </w:rPr>
                  </w:pPr>
                  <w:ins w:id="24714"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AE3DF8" w14:textId="77777777" w:rsidR="0016760B" w:rsidRPr="0016760B" w:rsidRDefault="0016760B" w:rsidP="0016760B">
                  <w:pPr>
                    <w:autoSpaceDE/>
                    <w:autoSpaceDN/>
                    <w:adjustRightInd/>
                    <w:jc w:val="center"/>
                    <w:rPr>
                      <w:ins w:id="24715" w:author="Philippe Hollanda - Oliveira Trust" w:date="2022-07-19T09:57:00Z"/>
                      <w:rFonts w:ascii="Arial" w:eastAsia="Times New Roman" w:hAnsi="Arial" w:cs="Arial"/>
                      <w:color w:val="000000"/>
                      <w:sz w:val="20"/>
                      <w:szCs w:val="20"/>
                      <w:lang w:eastAsia="pt-BR"/>
                    </w:rPr>
                  </w:pPr>
                  <w:ins w:id="24716" w:author="Philippe Hollanda - Oliveira Trust" w:date="2022-07-19T09:57:00Z">
                    <w:r w:rsidRPr="0016760B">
                      <w:rPr>
                        <w:rFonts w:ascii="Arial" w:eastAsia="Times New Roman" w:hAnsi="Arial" w:cs="Arial"/>
                        <w:color w:val="000000"/>
                        <w:sz w:val="20"/>
                        <w:szCs w:val="20"/>
                        <w:lang w:eastAsia="pt-BR"/>
                      </w:rPr>
                      <w:t>R$ 6.600,00</w:t>
                    </w:r>
                  </w:ins>
                </w:p>
              </w:tc>
            </w:tr>
            <w:tr w:rsidR="0016760B" w:rsidRPr="0016760B" w14:paraId="31635B3B" w14:textId="77777777" w:rsidTr="0016760B">
              <w:trPr>
                <w:trHeight w:val="1785"/>
                <w:ins w:id="247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492529" w14:textId="77777777" w:rsidR="0016760B" w:rsidRPr="0016760B" w:rsidRDefault="0016760B" w:rsidP="0016760B">
                  <w:pPr>
                    <w:autoSpaceDE/>
                    <w:autoSpaceDN/>
                    <w:adjustRightInd/>
                    <w:jc w:val="center"/>
                    <w:rPr>
                      <w:ins w:id="24718" w:author="Philippe Hollanda - Oliveira Trust" w:date="2022-07-19T09:57:00Z"/>
                      <w:rFonts w:ascii="Arial" w:eastAsia="Times New Roman" w:hAnsi="Arial" w:cs="Arial"/>
                      <w:color w:val="000000"/>
                      <w:sz w:val="20"/>
                      <w:szCs w:val="20"/>
                      <w:lang w:eastAsia="pt-BR"/>
                    </w:rPr>
                  </w:pPr>
                  <w:ins w:id="2471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7239A38" w14:textId="77777777" w:rsidR="0016760B" w:rsidRPr="0016760B" w:rsidRDefault="0016760B" w:rsidP="0016760B">
                  <w:pPr>
                    <w:autoSpaceDE/>
                    <w:autoSpaceDN/>
                    <w:adjustRightInd/>
                    <w:jc w:val="center"/>
                    <w:rPr>
                      <w:ins w:id="24720" w:author="Philippe Hollanda - Oliveira Trust" w:date="2022-07-19T09:57:00Z"/>
                      <w:rFonts w:ascii="Arial" w:eastAsia="Times New Roman" w:hAnsi="Arial" w:cs="Arial"/>
                      <w:color w:val="000000"/>
                      <w:sz w:val="20"/>
                      <w:szCs w:val="20"/>
                      <w:lang w:eastAsia="pt-BR"/>
                    </w:rPr>
                  </w:pPr>
                  <w:ins w:id="24721" w:author="Philippe Hollanda - Oliveira Trust" w:date="2022-07-19T09:57:00Z">
                    <w:r w:rsidRPr="0016760B">
                      <w:rPr>
                        <w:rFonts w:ascii="Arial" w:eastAsia="Times New Roman" w:hAnsi="Arial" w:cs="Arial"/>
                        <w:color w:val="000000"/>
                        <w:sz w:val="20"/>
                        <w:szCs w:val="20"/>
                        <w:lang w:eastAsia="pt-BR"/>
                      </w:rPr>
                      <w:t>22/10/2021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E027CB" w14:textId="77777777" w:rsidR="0016760B" w:rsidRPr="0016760B" w:rsidRDefault="0016760B" w:rsidP="0016760B">
                  <w:pPr>
                    <w:autoSpaceDE/>
                    <w:autoSpaceDN/>
                    <w:adjustRightInd/>
                    <w:jc w:val="center"/>
                    <w:rPr>
                      <w:ins w:id="24722" w:author="Philippe Hollanda - Oliveira Trust" w:date="2022-07-19T09:57:00Z"/>
                      <w:rFonts w:ascii="Arial" w:eastAsia="Times New Roman" w:hAnsi="Arial" w:cs="Arial"/>
                      <w:color w:val="000000"/>
                      <w:sz w:val="20"/>
                      <w:szCs w:val="20"/>
                      <w:lang w:eastAsia="pt-BR"/>
                    </w:rPr>
                  </w:pPr>
                  <w:ins w:id="24723" w:author="Philippe Hollanda - Oliveira Trust" w:date="2022-07-19T09:57:00Z">
                    <w:r w:rsidRPr="0016760B">
                      <w:rPr>
                        <w:rFonts w:ascii="Arial" w:eastAsia="Times New Roman" w:hAnsi="Arial" w:cs="Arial"/>
                        <w:color w:val="000000"/>
                        <w:sz w:val="20"/>
                        <w:szCs w:val="20"/>
                        <w:lang w:eastAsia="pt-BR"/>
                      </w:rPr>
                      <w:t>R$ 1.401,00</w:t>
                    </w:r>
                  </w:ins>
                </w:p>
              </w:tc>
            </w:tr>
            <w:tr w:rsidR="0016760B" w:rsidRPr="0016760B" w14:paraId="017FCF00" w14:textId="77777777" w:rsidTr="0016760B">
              <w:trPr>
                <w:trHeight w:val="1785"/>
                <w:ins w:id="247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AFC106" w14:textId="77777777" w:rsidR="0016760B" w:rsidRPr="0016760B" w:rsidRDefault="0016760B" w:rsidP="0016760B">
                  <w:pPr>
                    <w:autoSpaceDE/>
                    <w:autoSpaceDN/>
                    <w:adjustRightInd/>
                    <w:jc w:val="center"/>
                    <w:rPr>
                      <w:ins w:id="24725" w:author="Philippe Hollanda - Oliveira Trust" w:date="2022-07-19T09:57:00Z"/>
                      <w:rFonts w:ascii="Arial" w:eastAsia="Times New Roman" w:hAnsi="Arial" w:cs="Arial"/>
                      <w:color w:val="000000"/>
                      <w:sz w:val="20"/>
                      <w:szCs w:val="20"/>
                      <w:lang w:eastAsia="pt-BR"/>
                    </w:rPr>
                  </w:pPr>
                  <w:ins w:id="2472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08CCDCF" w14:textId="77777777" w:rsidR="0016760B" w:rsidRPr="0016760B" w:rsidRDefault="0016760B" w:rsidP="0016760B">
                  <w:pPr>
                    <w:autoSpaceDE/>
                    <w:autoSpaceDN/>
                    <w:adjustRightInd/>
                    <w:jc w:val="center"/>
                    <w:rPr>
                      <w:ins w:id="24727" w:author="Philippe Hollanda - Oliveira Trust" w:date="2022-07-19T09:57:00Z"/>
                      <w:rFonts w:ascii="Arial" w:eastAsia="Times New Roman" w:hAnsi="Arial" w:cs="Arial"/>
                      <w:color w:val="000000"/>
                      <w:sz w:val="20"/>
                      <w:szCs w:val="20"/>
                      <w:lang w:eastAsia="pt-BR"/>
                    </w:rPr>
                  </w:pPr>
                  <w:ins w:id="24728"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4C054BE" w14:textId="77777777" w:rsidR="0016760B" w:rsidRPr="0016760B" w:rsidRDefault="0016760B" w:rsidP="0016760B">
                  <w:pPr>
                    <w:autoSpaceDE/>
                    <w:autoSpaceDN/>
                    <w:adjustRightInd/>
                    <w:jc w:val="center"/>
                    <w:rPr>
                      <w:ins w:id="24729" w:author="Philippe Hollanda - Oliveira Trust" w:date="2022-07-19T09:57:00Z"/>
                      <w:rFonts w:ascii="Arial" w:eastAsia="Times New Roman" w:hAnsi="Arial" w:cs="Arial"/>
                      <w:color w:val="000000"/>
                      <w:sz w:val="20"/>
                      <w:szCs w:val="20"/>
                      <w:lang w:eastAsia="pt-BR"/>
                    </w:rPr>
                  </w:pPr>
                  <w:ins w:id="24730" w:author="Philippe Hollanda - Oliveira Trust" w:date="2022-07-19T09:57:00Z">
                    <w:r w:rsidRPr="0016760B">
                      <w:rPr>
                        <w:rFonts w:ascii="Arial" w:eastAsia="Times New Roman" w:hAnsi="Arial" w:cs="Arial"/>
                        <w:color w:val="000000"/>
                        <w:sz w:val="20"/>
                        <w:szCs w:val="20"/>
                        <w:lang w:eastAsia="pt-BR"/>
                      </w:rPr>
                      <w:t>R$ 496,51</w:t>
                    </w:r>
                  </w:ins>
                </w:p>
              </w:tc>
            </w:tr>
            <w:tr w:rsidR="0016760B" w:rsidRPr="0016760B" w14:paraId="15068A91" w14:textId="77777777" w:rsidTr="0016760B">
              <w:trPr>
                <w:trHeight w:val="1785"/>
                <w:ins w:id="247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34DB8A" w14:textId="77777777" w:rsidR="0016760B" w:rsidRPr="0016760B" w:rsidRDefault="0016760B" w:rsidP="0016760B">
                  <w:pPr>
                    <w:autoSpaceDE/>
                    <w:autoSpaceDN/>
                    <w:adjustRightInd/>
                    <w:jc w:val="center"/>
                    <w:rPr>
                      <w:ins w:id="24732" w:author="Philippe Hollanda - Oliveira Trust" w:date="2022-07-19T09:57:00Z"/>
                      <w:rFonts w:ascii="Arial" w:eastAsia="Times New Roman" w:hAnsi="Arial" w:cs="Arial"/>
                      <w:color w:val="000000"/>
                      <w:sz w:val="20"/>
                      <w:szCs w:val="20"/>
                      <w:lang w:eastAsia="pt-BR"/>
                    </w:rPr>
                  </w:pPr>
                  <w:ins w:id="2473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9D6FAE0" w14:textId="77777777" w:rsidR="0016760B" w:rsidRPr="0016760B" w:rsidRDefault="0016760B" w:rsidP="0016760B">
                  <w:pPr>
                    <w:autoSpaceDE/>
                    <w:autoSpaceDN/>
                    <w:adjustRightInd/>
                    <w:jc w:val="center"/>
                    <w:rPr>
                      <w:ins w:id="24734" w:author="Philippe Hollanda - Oliveira Trust" w:date="2022-07-19T09:57:00Z"/>
                      <w:rFonts w:ascii="Arial" w:eastAsia="Times New Roman" w:hAnsi="Arial" w:cs="Arial"/>
                      <w:color w:val="000000"/>
                      <w:sz w:val="20"/>
                      <w:szCs w:val="20"/>
                      <w:lang w:eastAsia="pt-BR"/>
                    </w:rPr>
                  </w:pPr>
                  <w:ins w:id="24735" w:author="Philippe Hollanda - Oliveira Trust" w:date="2022-07-19T09:57:00Z">
                    <w:r w:rsidRPr="0016760B">
                      <w:rPr>
                        <w:rFonts w:ascii="Arial" w:eastAsia="Times New Roman" w:hAnsi="Arial" w:cs="Arial"/>
                        <w:color w:val="000000"/>
                        <w:sz w:val="20"/>
                        <w:szCs w:val="20"/>
                        <w:lang w:eastAsia="pt-BR"/>
                      </w:rPr>
                      <w:t>15/10/2021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633C20" w14:textId="77777777" w:rsidR="0016760B" w:rsidRPr="0016760B" w:rsidRDefault="0016760B" w:rsidP="0016760B">
                  <w:pPr>
                    <w:autoSpaceDE/>
                    <w:autoSpaceDN/>
                    <w:adjustRightInd/>
                    <w:jc w:val="center"/>
                    <w:rPr>
                      <w:ins w:id="24736" w:author="Philippe Hollanda - Oliveira Trust" w:date="2022-07-19T09:57:00Z"/>
                      <w:rFonts w:ascii="Arial" w:eastAsia="Times New Roman" w:hAnsi="Arial" w:cs="Arial"/>
                      <w:color w:val="000000"/>
                      <w:sz w:val="20"/>
                      <w:szCs w:val="20"/>
                      <w:lang w:eastAsia="pt-BR"/>
                    </w:rPr>
                  </w:pPr>
                  <w:ins w:id="24737" w:author="Philippe Hollanda - Oliveira Trust" w:date="2022-07-19T09:57:00Z">
                    <w:r w:rsidRPr="0016760B">
                      <w:rPr>
                        <w:rFonts w:ascii="Arial" w:eastAsia="Times New Roman" w:hAnsi="Arial" w:cs="Arial"/>
                        <w:color w:val="000000"/>
                        <w:sz w:val="20"/>
                        <w:szCs w:val="20"/>
                        <w:lang w:eastAsia="pt-BR"/>
                      </w:rPr>
                      <w:t>R$ 20.941,70</w:t>
                    </w:r>
                  </w:ins>
                </w:p>
              </w:tc>
            </w:tr>
            <w:tr w:rsidR="0016760B" w:rsidRPr="0016760B" w14:paraId="2117A677" w14:textId="77777777" w:rsidTr="0016760B">
              <w:trPr>
                <w:trHeight w:val="1785"/>
                <w:ins w:id="247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FEA894" w14:textId="77777777" w:rsidR="0016760B" w:rsidRPr="0016760B" w:rsidRDefault="0016760B" w:rsidP="0016760B">
                  <w:pPr>
                    <w:autoSpaceDE/>
                    <w:autoSpaceDN/>
                    <w:adjustRightInd/>
                    <w:jc w:val="center"/>
                    <w:rPr>
                      <w:ins w:id="24739" w:author="Philippe Hollanda - Oliveira Trust" w:date="2022-07-19T09:57:00Z"/>
                      <w:rFonts w:ascii="Arial" w:eastAsia="Times New Roman" w:hAnsi="Arial" w:cs="Arial"/>
                      <w:color w:val="000000"/>
                      <w:sz w:val="20"/>
                      <w:szCs w:val="20"/>
                      <w:lang w:eastAsia="pt-BR"/>
                    </w:rPr>
                  </w:pPr>
                  <w:ins w:id="2474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2960FAE" w14:textId="77777777" w:rsidR="0016760B" w:rsidRPr="0016760B" w:rsidRDefault="0016760B" w:rsidP="0016760B">
                  <w:pPr>
                    <w:autoSpaceDE/>
                    <w:autoSpaceDN/>
                    <w:adjustRightInd/>
                    <w:jc w:val="center"/>
                    <w:rPr>
                      <w:ins w:id="24741" w:author="Philippe Hollanda - Oliveira Trust" w:date="2022-07-19T09:57:00Z"/>
                      <w:rFonts w:ascii="Arial" w:eastAsia="Times New Roman" w:hAnsi="Arial" w:cs="Arial"/>
                      <w:color w:val="000000"/>
                      <w:sz w:val="20"/>
                      <w:szCs w:val="20"/>
                      <w:lang w:eastAsia="pt-BR"/>
                    </w:rPr>
                  </w:pPr>
                  <w:ins w:id="24742" w:author="Philippe Hollanda - Oliveira Trust" w:date="2022-07-19T09:57:00Z">
                    <w:r w:rsidRPr="0016760B">
                      <w:rPr>
                        <w:rFonts w:ascii="Arial" w:eastAsia="Times New Roman" w:hAnsi="Arial" w:cs="Arial"/>
                        <w:color w:val="000000"/>
                        <w:sz w:val="20"/>
                        <w:szCs w:val="20"/>
                        <w:lang w:eastAsia="pt-BR"/>
                      </w:rPr>
                      <w:t>20/10/2021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E45EDA" w14:textId="77777777" w:rsidR="0016760B" w:rsidRPr="0016760B" w:rsidRDefault="0016760B" w:rsidP="0016760B">
                  <w:pPr>
                    <w:autoSpaceDE/>
                    <w:autoSpaceDN/>
                    <w:adjustRightInd/>
                    <w:jc w:val="center"/>
                    <w:rPr>
                      <w:ins w:id="24743" w:author="Philippe Hollanda - Oliveira Trust" w:date="2022-07-19T09:57:00Z"/>
                      <w:rFonts w:ascii="Arial" w:eastAsia="Times New Roman" w:hAnsi="Arial" w:cs="Arial"/>
                      <w:color w:val="000000"/>
                      <w:sz w:val="20"/>
                      <w:szCs w:val="20"/>
                      <w:lang w:eastAsia="pt-BR"/>
                    </w:rPr>
                  </w:pPr>
                  <w:ins w:id="24744" w:author="Philippe Hollanda - Oliveira Trust" w:date="2022-07-19T09:57:00Z">
                    <w:r w:rsidRPr="0016760B">
                      <w:rPr>
                        <w:rFonts w:ascii="Arial" w:eastAsia="Times New Roman" w:hAnsi="Arial" w:cs="Arial"/>
                        <w:color w:val="000000"/>
                        <w:sz w:val="20"/>
                        <w:szCs w:val="20"/>
                        <w:lang w:eastAsia="pt-BR"/>
                      </w:rPr>
                      <w:t>R$ 89.477,21</w:t>
                    </w:r>
                  </w:ins>
                </w:p>
              </w:tc>
            </w:tr>
            <w:tr w:rsidR="0016760B" w:rsidRPr="0016760B" w14:paraId="53C43E89" w14:textId="77777777" w:rsidTr="0016760B">
              <w:trPr>
                <w:trHeight w:val="1785"/>
                <w:ins w:id="247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59F1D5" w14:textId="77777777" w:rsidR="0016760B" w:rsidRPr="0016760B" w:rsidRDefault="0016760B" w:rsidP="0016760B">
                  <w:pPr>
                    <w:autoSpaceDE/>
                    <w:autoSpaceDN/>
                    <w:adjustRightInd/>
                    <w:jc w:val="center"/>
                    <w:rPr>
                      <w:ins w:id="24746" w:author="Philippe Hollanda - Oliveira Trust" w:date="2022-07-19T09:57:00Z"/>
                      <w:rFonts w:ascii="Arial" w:eastAsia="Times New Roman" w:hAnsi="Arial" w:cs="Arial"/>
                      <w:color w:val="000000"/>
                      <w:sz w:val="20"/>
                      <w:szCs w:val="20"/>
                      <w:lang w:eastAsia="pt-BR"/>
                    </w:rPr>
                  </w:pPr>
                  <w:ins w:id="2474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C9F409C" w14:textId="77777777" w:rsidR="0016760B" w:rsidRPr="0016760B" w:rsidRDefault="0016760B" w:rsidP="0016760B">
                  <w:pPr>
                    <w:autoSpaceDE/>
                    <w:autoSpaceDN/>
                    <w:adjustRightInd/>
                    <w:jc w:val="center"/>
                    <w:rPr>
                      <w:ins w:id="24748" w:author="Philippe Hollanda - Oliveira Trust" w:date="2022-07-19T09:57:00Z"/>
                      <w:rFonts w:ascii="Arial" w:eastAsia="Times New Roman" w:hAnsi="Arial" w:cs="Arial"/>
                      <w:color w:val="000000"/>
                      <w:sz w:val="20"/>
                      <w:szCs w:val="20"/>
                      <w:lang w:eastAsia="pt-BR"/>
                    </w:rPr>
                  </w:pPr>
                  <w:ins w:id="24749" w:author="Philippe Hollanda - Oliveira Trust" w:date="2022-07-19T09:57:00Z">
                    <w:r w:rsidRPr="0016760B">
                      <w:rPr>
                        <w:rFonts w:ascii="Arial" w:eastAsia="Times New Roman" w:hAnsi="Arial" w:cs="Arial"/>
                        <w:color w:val="000000"/>
                        <w:sz w:val="20"/>
                        <w:szCs w:val="20"/>
                        <w:lang w:eastAsia="pt-BR"/>
                      </w:rPr>
                      <w:t>20/10/2021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7E7E69" w14:textId="77777777" w:rsidR="0016760B" w:rsidRPr="0016760B" w:rsidRDefault="0016760B" w:rsidP="0016760B">
                  <w:pPr>
                    <w:autoSpaceDE/>
                    <w:autoSpaceDN/>
                    <w:adjustRightInd/>
                    <w:jc w:val="center"/>
                    <w:rPr>
                      <w:ins w:id="24750" w:author="Philippe Hollanda - Oliveira Trust" w:date="2022-07-19T09:57:00Z"/>
                      <w:rFonts w:ascii="Arial" w:eastAsia="Times New Roman" w:hAnsi="Arial" w:cs="Arial"/>
                      <w:color w:val="000000"/>
                      <w:sz w:val="20"/>
                      <w:szCs w:val="20"/>
                      <w:lang w:eastAsia="pt-BR"/>
                    </w:rPr>
                  </w:pPr>
                  <w:ins w:id="24751" w:author="Philippe Hollanda - Oliveira Trust" w:date="2022-07-19T09:57:00Z">
                    <w:r w:rsidRPr="0016760B">
                      <w:rPr>
                        <w:rFonts w:ascii="Arial" w:eastAsia="Times New Roman" w:hAnsi="Arial" w:cs="Arial"/>
                        <w:color w:val="000000"/>
                        <w:sz w:val="20"/>
                        <w:szCs w:val="20"/>
                        <w:lang w:eastAsia="pt-BR"/>
                      </w:rPr>
                      <w:t>R$ 21.004,52</w:t>
                    </w:r>
                  </w:ins>
                </w:p>
              </w:tc>
            </w:tr>
            <w:tr w:rsidR="0016760B" w:rsidRPr="0016760B" w14:paraId="753B2B6A" w14:textId="77777777" w:rsidTr="0016760B">
              <w:trPr>
                <w:trHeight w:val="1785"/>
                <w:ins w:id="247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9FF70C" w14:textId="77777777" w:rsidR="0016760B" w:rsidRPr="0016760B" w:rsidRDefault="0016760B" w:rsidP="0016760B">
                  <w:pPr>
                    <w:autoSpaceDE/>
                    <w:autoSpaceDN/>
                    <w:adjustRightInd/>
                    <w:jc w:val="center"/>
                    <w:rPr>
                      <w:ins w:id="24753" w:author="Philippe Hollanda - Oliveira Trust" w:date="2022-07-19T09:57:00Z"/>
                      <w:rFonts w:ascii="Arial" w:eastAsia="Times New Roman" w:hAnsi="Arial" w:cs="Arial"/>
                      <w:color w:val="000000"/>
                      <w:sz w:val="20"/>
                      <w:szCs w:val="20"/>
                      <w:lang w:eastAsia="pt-BR"/>
                    </w:rPr>
                  </w:pPr>
                  <w:ins w:id="24754"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55D542B4" w14:textId="77777777" w:rsidR="0016760B" w:rsidRPr="0016760B" w:rsidRDefault="0016760B" w:rsidP="0016760B">
                  <w:pPr>
                    <w:autoSpaceDE/>
                    <w:autoSpaceDN/>
                    <w:adjustRightInd/>
                    <w:jc w:val="center"/>
                    <w:rPr>
                      <w:ins w:id="24755" w:author="Philippe Hollanda - Oliveira Trust" w:date="2022-07-19T09:57:00Z"/>
                      <w:rFonts w:ascii="Arial" w:eastAsia="Times New Roman" w:hAnsi="Arial" w:cs="Arial"/>
                      <w:color w:val="000000"/>
                      <w:sz w:val="20"/>
                      <w:szCs w:val="20"/>
                      <w:lang w:eastAsia="pt-BR"/>
                    </w:rPr>
                  </w:pPr>
                  <w:ins w:id="24756"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6CC7D5" w14:textId="77777777" w:rsidR="0016760B" w:rsidRPr="0016760B" w:rsidRDefault="0016760B" w:rsidP="0016760B">
                  <w:pPr>
                    <w:autoSpaceDE/>
                    <w:autoSpaceDN/>
                    <w:adjustRightInd/>
                    <w:jc w:val="center"/>
                    <w:rPr>
                      <w:ins w:id="24757" w:author="Philippe Hollanda - Oliveira Trust" w:date="2022-07-19T09:57:00Z"/>
                      <w:rFonts w:ascii="Arial" w:eastAsia="Times New Roman" w:hAnsi="Arial" w:cs="Arial"/>
                      <w:color w:val="000000"/>
                      <w:sz w:val="20"/>
                      <w:szCs w:val="20"/>
                      <w:lang w:eastAsia="pt-BR"/>
                    </w:rPr>
                  </w:pPr>
                  <w:ins w:id="24758" w:author="Philippe Hollanda - Oliveira Trust" w:date="2022-07-19T09:57:00Z">
                    <w:r w:rsidRPr="0016760B">
                      <w:rPr>
                        <w:rFonts w:ascii="Arial" w:eastAsia="Times New Roman" w:hAnsi="Arial" w:cs="Arial"/>
                        <w:color w:val="000000"/>
                        <w:sz w:val="20"/>
                        <w:szCs w:val="20"/>
                        <w:lang w:eastAsia="pt-BR"/>
                      </w:rPr>
                      <w:t>R$ 3.630,50</w:t>
                    </w:r>
                  </w:ins>
                </w:p>
              </w:tc>
            </w:tr>
            <w:tr w:rsidR="0016760B" w:rsidRPr="0016760B" w14:paraId="57066187" w14:textId="77777777" w:rsidTr="0016760B">
              <w:trPr>
                <w:trHeight w:val="1785"/>
                <w:ins w:id="247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FD7738" w14:textId="77777777" w:rsidR="0016760B" w:rsidRPr="0016760B" w:rsidRDefault="0016760B" w:rsidP="0016760B">
                  <w:pPr>
                    <w:autoSpaceDE/>
                    <w:autoSpaceDN/>
                    <w:adjustRightInd/>
                    <w:jc w:val="center"/>
                    <w:rPr>
                      <w:ins w:id="24760" w:author="Philippe Hollanda - Oliveira Trust" w:date="2022-07-19T09:57:00Z"/>
                      <w:rFonts w:ascii="Arial" w:eastAsia="Times New Roman" w:hAnsi="Arial" w:cs="Arial"/>
                      <w:color w:val="000000"/>
                      <w:sz w:val="20"/>
                      <w:szCs w:val="20"/>
                      <w:lang w:eastAsia="pt-BR"/>
                    </w:rPr>
                  </w:pPr>
                  <w:ins w:id="24761" w:author="Philippe Hollanda - Oliveira Trust" w:date="2022-07-19T09:57:00Z">
                    <w:r w:rsidRPr="0016760B">
                      <w:rPr>
                        <w:rFonts w:ascii="Arial" w:eastAsia="Times New Roman" w:hAnsi="Arial" w:cs="Arial"/>
                        <w:color w:val="000000"/>
                        <w:sz w:val="20"/>
                        <w:szCs w:val="20"/>
                        <w:lang w:eastAsia="pt-BR"/>
                      </w:rPr>
                      <w:lastRenderedPageBreak/>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0BD386F9" w14:textId="77777777" w:rsidR="0016760B" w:rsidRPr="0016760B" w:rsidRDefault="0016760B" w:rsidP="0016760B">
                  <w:pPr>
                    <w:autoSpaceDE/>
                    <w:autoSpaceDN/>
                    <w:adjustRightInd/>
                    <w:jc w:val="center"/>
                    <w:rPr>
                      <w:ins w:id="24762" w:author="Philippe Hollanda - Oliveira Trust" w:date="2022-07-19T09:57:00Z"/>
                      <w:rFonts w:ascii="Arial" w:eastAsia="Times New Roman" w:hAnsi="Arial" w:cs="Arial"/>
                      <w:color w:val="000000"/>
                      <w:sz w:val="20"/>
                      <w:szCs w:val="20"/>
                      <w:lang w:eastAsia="pt-BR"/>
                    </w:rPr>
                  </w:pPr>
                  <w:ins w:id="24763" w:author="Philippe Hollanda - Oliveira Trust" w:date="2022-07-19T09:57:00Z">
                    <w:r w:rsidRPr="0016760B">
                      <w:rPr>
                        <w:rFonts w:ascii="Arial" w:eastAsia="Times New Roman" w:hAnsi="Arial" w:cs="Arial"/>
                        <w:color w:val="000000"/>
                        <w:sz w:val="20"/>
                        <w:szCs w:val="20"/>
                        <w:lang w:eastAsia="pt-BR"/>
                      </w:rPr>
                      <w:t>19/10/2021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EDBA06" w14:textId="77777777" w:rsidR="0016760B" w:rsidRPr="0016760B" w:rsidRDefault="0016760B" w:rsidP="0016760B">
                  <w:pPr>
                    <w:autoSpaceDE/>
                    <w:autoSpaceDN/>
                    <w:adjustRightInd/>
                    <w:jc w:val="center"/>
                    <w:rPr>
                      <w:ins w:id="24764" w:author="Philippe Hollanda - Oliveira Trust" w:date="2022-07-19T09:57:00Z"/>
                      <w:rFonts w:ascii="Arial" w:eastAsia="Times New Roman" w:hAnsi="Arial" w:cs="Arial"/>
                      <w:color w:val="000000"/>
                      <w:sz w:val="20"/>
                      <w:szCs w:val="20"/>
                      <w:lang w:eastAsia="pt-BR"/>
                    </w:rPr>
                  </w:pPr>
                  <w:ins w:id="24765" w:author="Philippe Hollanda - Oliveira Trust" w:date="2022-07-19T09:57:00Z">
                    <w:r w:rsidRPr="0016760B">
                      <w:rPr>
                        <w:rFonts w:ascii="Arial" w:eastAsia="Times New Roman" w:hAnsi="Arial" w:cs="Arial"/>
                        <w:color w:val="000000"/>
                        <w:sz w:val="20"/>
                        <w:szCs w:val="20"/>
                        <w:lang w:eastAsia="pt-BR"/>
                      </w:rPr>
                      <w:t>R$ 1.060,00</w:t>
                    </w:r>
                  </w:ins>
                </w:p>
              </w:tc>
            </w:tr>
            <w:tr w:rsidR="0016760B" w:rsidRPr="0016760B" w14:paraId="4EAB6D29" w14:textId="77777777" w:rsidTr="0016760B">
              <w:trPr>
                <w:trHeight w:val="1785"/>
                <w:ins w:id="2476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AD860B8" w14:textId="77777777" w:rsidR="0016760B" w:rsidRPr="0016760B" w:rsidRDefault="0016760B" w:rsidP="0016760B">
                  <w:pPr>
                    <w:autoSpaceDE/>
                    <w:autoSpaceDN/>
                    <w:adjustRightInd/>
                    <w:jc w:val="center"/>
                    <w:rPr>
                      <w:ins w:id="24767" w:author="Philippe Hollanda - Oliveira Trust" w:date="2022-07-19T09:57:00Z"/>
                      <w:rFonts w:ascii="Arial" w:eastAsia="Times New Roman" w:hAnsi="Arial" w:cs="Arial"/>
                      <w:color w:val="000000"/>
                      <w:sz w:val="20"/>
                      <w:szCs w:val="20"/>
                      <w:lang w:eastAsia="pt-BR"/>
                    </w:rPr>
                  </w:pPr>
                  <w:ins w:id="24768" w:author="Philippe Hollanda - Oliveira Trust" w:date="2022-07-19T09:57:00Z">
                    <w:r w:rsidRPr="0016760B">
                      <w:rPr>
                        <w:rFonts w:ascii="Arial" w:eastAsia="Times New Roman" w:hAnsi="Arial" w:cs="Arial"/>
                        <w:color w:val="000000"/>
                        <w:sz w:val="20"/>
                        <w:szCs w:val="20"/>
                        <w:lang w:eastAsia="pt-BR"/>
                      </w:rPr>
                      <w:t>TUBO</w:t>
                    </w:r>
                  </w:ins>
                </w:p>
              </w:tc>
              <w:tc>
                <w:tcPr>
                  <w:tcW w:w="2324" w:type="dxa"/>
                  <w:tcBorders>
                    <w:top w:val="nil"/>
                    <w:left w:val="nil"/>
                    <w:bottom w:val="single" w:sz="4" w:space="0" w:color="auto"/>
                    <w:right w:val="single" w:sz="4" w:space="0" w:color="auto"/>
                  </w:tcBorders>
                  <w:shd w:val="clear" w:color="auto" w:fill="auto"/>
                  <w:noWrap/>
                  <w:vAlign w:val="center"/>
                  <w:hideMark/>
                </w:tcPr>
                <w:p w14:paraId="4A03432B" w14:textId="77777777" w:rsidR="0016760B" w:rsidRPr="0016760B" w:rsidRDefault="0016760B" w:rsidP="0016760B">
                  <w:pPr>
                    <w:autoSpaceDE/>
                    <w:autoSpaceDN/>
                    <w:adjustRightInd/>
                    <w:jc w:val="center"/>
                    <w:rPr>
                      <w:ins w:id="24769" w:author="Philippe Hollanda - Oliveira Trust" w:date="2022-07-19T09:57:00Z"/>
                      <w:rFonts w:ascii="Arial" w:eastAsia="Times New Roman" w:hAnsi="Arial" w:cs="Arial"/>
                      <w:color w:val="000000"/>
                      <w:sz w:val="20"/>
                      <w:szCs w:val="20"/>
                      <w:lang w:eastAsia="pt-BR"/>
                    </w:rPr>
                  </w:pPr>
                  <w:ins w:id="24770"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A3497AB" w14:textId="77777777" w:rsidR="0016760B" w:rsidRPr="0016760B" w:rsidRDefault="0016760B" w:rsidP="0016760B">
                  <w:pPr>
                    <w:autoSpaceDE/>
                    <w:autoSpaceDN/>
                    <w:adjustRightInd/>
                    <w:jc w:val="center"/>
                    <w:rPr>
                      <w:ins w:id="24771" w:author="Philippe Hollanda - Oliveira Trust" w:date="2022-07-19T09:57:00Z"/>
                      <w:rFonts w:ascii="Arial" w:eastAsia="Times New Roman" w:hAnsi="Arial" w:cs="Arial"/>
                      <w:color w:val="000000"/>
                      <w:sz w:val="20"/>
                      <w:szCs w:val="20"/>
                      <w:lang w:eastAsia="pt-BR"/>
                    </w:rPr>
                  </w:pPr>
                  <w:ins w:id="24772" w:author="Philippe Hollanda - Oliveira Trust" w:date="2022-07-19T09:57:00Z">
                    <w:r w:rsidRPr="0016760B">
                      <w:rPr>
                        <w:rFonts w:ascii="Arial" w:eastAsia="Times New Roman" w:hAnsi="Arial" w:cs="Arial"/>
                        <w:color w:val="000000"/>
                        <w:sz w:val="20"/>
                        <w:szCs w:val="20"/>
                        <w:lang w:eastAsia="pt-BR"/>
                      </w:rPr>
                      <w:t>R$ 2.863,75</w:t>
                    </w:r>
                  </w:ins>
                </w:p>
              </w:tc>
            </w:tr>
            <w:tr w:rsidR="0016760B" w:rsidRPr="0016760B" w14:paraId="56AC0233" w14:textId="77777777" w:rsidTr="0016760B">
              <w:trPr>
                <w:trHeight w:val="1785"/>
                <w:ins w:id="2477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187A96B" w14:textId="77777777" w:rsidR="0016760B" w:rsidRPr="0016760B" w:rsidRDefault="0016760B" w:rsidP="0016760B">
                  <w:pPr>
                    <w:autoSpaceDE/>
                    <w:autoSpaceDN/>
                    <w:adjustRightInd/>
                    <w:rPr>
                      <w:ins w:id="2477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C7B3A72" w14:textId="77777777" w:rsidR="0016760B" w:rsidRPr="0016760B" w:rsidRDefault="0016760B" w:rsidP="0016760B">
                  <w:pPr>
                    <w:autoSpaceDE/>
                    <w:autoSpaceDN/>
                    <w:adjustRightInd/>
                    <w:jc w:val="center"/>
                    <w:rPr>
                      <w:ins w:id="24775" w:author="Philippe Hollanda - Oliveira Trust" w:date="2022-07-19T09:57:00Z"/>
                      <w:rFonts w:ascii="Arial" w:eastAsia="Times New Roman" w:hAnsi="Arial" w:cs="Arial"/>
                      <w:color w:val="000000"/>
                      <w:sz w:val="20"/>
                      <w:szCs w:val="20"/>
                      <w:lang w:eastAsia="pt-BR"/>
                    </w:rPr>
                  </w:pPr>
                  <w:ins w:id="24776"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E7E19AE" w14:textId="77777777" w:rsidR="0016760B" w:rsidRPr="0016760B" w:rsidRDefault="0016760B" w:rsidP="0016760B">
                  <w:pPr>
                    <w:autoSpaceDE/>
                    <w:autoSpaceDN/>
                    <w:adjustRightInd/>
                    <w:jc w:val="center"/>
                    <w:rPr>
                      <w:ins w:id="24777" w:author="Philippe Hollanda - Oliveira Trust" w:date="2022-07-19T09:57:00Z"/>
                      <w:rFonts w:ascii="Arial" w:eastAsia="Times New Roman" w:hAnsi="Arial" w:cs="Arial"/>
                      <w:color w:val="000000"/>
                      <w:sz w:val="20"/>
                      <w:szCs w:val="20"/>
                      <w:lang w:eastAsia="pt-BR"/>
                    </w:rPr>
                  </w:pPr>
                  <w:ins w:id="24778" w:author="Philippe Hollanda - Oliveira Trust" w:date="2022-07-19T09:57:00Z">
                    <w:r w:rsidRPr="0016760B">
                      <w:rPr>
                        <w:rFonts w:ascii="Arial" w:eastAsia="Times New Roman" w:hAnsi="Arial" w:cs="Arial"/>
                        <w:color w:val="000000"/>
                        <w:sz w:val="20"/>
                        <w:szCs w:val="20"/>
                        <w:lang w:eastAsia="pt-BR"/>
                      </w:rPr>
                      <w:t>R$ 2.863,75</w:t>
                    </w:r>
                  </w:ins>
                </w:p>
              </w:tc>
            </w:tr>
            <w:tr w:rsidR="0016760B" w:rsidRPr="0016760B" w14:paraId="24F6E50D" w14:textId="77777777" w:rsidTr="0016760B">
              <w:trPr>
                <w:trHeight w:val="1785"/>
                <w:ins w:id="2477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FDD3E23" w14:textId="77777777" w:rsidR="0016760B" w:rsidRPr="0016760B" w:rsidRDefault="0016760B" w:rsidP="0016760B">
                  <w:pPr>
                    <w:autoSpaceDE/>
                    <w:autoSpaceDN/>
                    <w:adjustRightInd/>
                    <w:rPr>
                      <w:ins w:id="2478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5A595DE" w14:textId="77777777" w:rsidR="0016760B" w:rsidRPr="0016760B" w:rsidRDefault="0016760B" w:rsidP="0016760B">
                  <w:pPr>
                    <w:autoSpaceDE/>
                    <w:autoSpaceDN/>
                    <w:adjustRightInd/>
                    <w:jc w:val="center"/>
                    <w:rPr>
                      <w:ins w:id="24781" w:author="Philippe Hollanda - Oliveira Trust" w:date="2022-07-19T09:57:00Z"/>
                      <w:rFonts w:ascii="Arial" w:eastAsia="Times New Roman" w:hAnsi="Arial" w:cs="Arial"/>
                      <w:color w:val="000000"/>
                      <w:sz w:val="20"/>
                      <w:szCs w:val="20"/>
                      <w:lang w:eastAsia="pt-BR"/>
                    </w:rPr>
                  </w:pPr>
                  <w:ins w:id="24782" w:author="Philippe Hollanda - Oliveira Trust" w:date="2022-07-19T09:57:00Z">
                    <w:r w:rsidRPr="0016760B">
                      <w:rPr>
                        <w:rFonts w:ascii="Arial" w:eastAsia="Times New Roman" w:hAnsi="Arial" w:cs="Arial"/>
                        <w:color w:val="000000"/>
                        <w:sz w:val="20"/>
                        <w:szCs w:val="20"/>
                        <w:lang w:eastAsia="pt-BR"/>
                      </w:rPr>
                      <w:t>30/11/2021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730E43" w14:textId="77777777" w:rsidR="0016760B" w:rsidRPr="0016760B" w:rsidRDefault="0016760B" w:rsidP="0016760B">
                  <w:pPr>
                    <w:autoSpaceDE/>
                    <w:autoSpaceDN/>
                    <w:adjustRightInd/>
                    <w:jc w:val="center"/>
                    <w:rPr>
                      <w:ins w:id="24783" w:author="Philippe Hollanda - Oliveira Trust" w:date="2022-07-19T09:57:00Z"/>
                      <w:rFonts w:ascii="Arial" w:eastAsia="Times New Roman" w:hAnsi="Arial" w:cs="Arial"/>
                      <w:color w:val="000000"/>
                      <w:sz w:val="20"/>
                      <w:szCs w:val="20"/>
                      <w:lang w:eastAsia="pt-BR"/>
                    </w:rPr>
                  </w:pPr>
                  <w:ins w:id="24784" w:author="Philippe Hollanda - Oliveira Trust" w:date="2022-07-19T09:57:00Z">
                    <w:r w:rsidRPr="0016760B">
                      <w:rPr>
                        <w:rFonts w:ascii="Arial" w:eastAsia="Times New Roman" w:hAnsi="Arial" w:cs="Arial"/>
                        <w:color w:val="000000"/>
                        <w:sz w:val="20"/>
                        <w:szCs w:val="20"/>
                        <w:lang w:eastAsia="pt-BR"/>
                      </w:rPr>
                      <w:t>R$ 2.863,76</w:t>
                    </w:r>
                  </w:ins>
                </w:p>
              </w:tc>
            </w:tr>
            <w:tr w:rsidR="0016760B" w:rsidRPr="0016760B" w14:paraId="0C31D233" w14:textId="77777777" w:rsidTr="0016760B">
              <w:trPr>
                <w:trHeight w:val="1785"/>
                <w:ins w:id="247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BDECDB" w14:textId="77777777" w:rsidR="0016760B" w:rsidRPr="0016760B" w:rsidRDefault="0016760B" w:rsidP="0016760B">
                  <w:pPr>
                    <w:autoSpaceDE/>
                    <w:autoSpaceDN/>
                    <w:adjustRightInd/>
                    <w:jc w:val="center"/>
                    <w:rPr>
                      <w:ins w:id="24786" w:author="Philippe Hollanda - Oliveira Trust" w:date="2022-07-19T09:57:00Z"/>
                      <w:rFonts w:ascii="Arial" w:eastAsia="Times New Roman" w:hAnsi="Arial" w:cs="Arial"/>
                      <w:color w:val="000000"/>
                      <w:sz w:val="20"/>
                      <w:szCs w:val="20"/>
                      <w:lang w:eastAsia="pt-BR"/>
                    </w:rPr>
                  </w:pPr>
                  <w:ins w:id="24787"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7344BD3" w14:textId="77777777" w:rsidR="0016760B" w:rsidRPr="0016760B" w:rsidRDefault="0016760B" w:rsidP="0016760B">
                  <w:pPr>
                    <w:autoSpaceDE/>
                    <w:autoSpaceDN/>
                    <w:adjustRightInd/>
                    <w:jc w:val="center"/>
                    <w:rPr>
                      <w:ins w:id="24788" w:author="Philippe Hollanda - Oliveira Trust" w:date="2022-07-19T09:57:00Z"/>
                      <w:rFonts w:ascii="Arial" w:eastAsia="Times New Roman" w:hAnsi="Arial" w:cs="Arial"/>
                      <w:color w:val="000000"/>
                      <w:sz w:val="20"/>
                      <w:szCs w:val="20"/>
                      <w:lang w:eastAsia="pt-BR"/>
                    </w:rPr>
                  </w:pPr>
                  <w:ins w:id="24789" w:author="Philippe Hollanda - Oliveira Trust" w:date="2022-07-19T09:57:00Z">
                    <w:r w:rsidRPr="0016760B">
                      <w:rPr>
                        <w:rFonts w:ascii="Arial" w:eastAsia="Times New Roman" w:hAnsi="Arial" w:cs="Arial"/>
                        <w:color w:val="000000"/>
                        <w:sz w:val="20"/>
                        <w:szCs w:val="20"/>
                        <w:lang w:eastAsia="pt-BR"/>
                      </w:rPr>
                      <w:t>06/10/2021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4DB552" w14:textId="77777777" w:rsidR="0016760B" w:rsidRPr="0016760B" w:rsidRDefault="0016760B" w:rsidP="0016760B">
                  <w:pPr>
                    <w:autoSpaceDE/>
                    <w:autoSpaceDN/>
                    <w:adjustRightInd/>
                    <w:jc w:val="center"/>
                    <w:rPr>
                      <w:ins w:id="24790" w:author="Philippe Hollanda - Oliveira Trust" w:date="2022-07-19T09:57:00Z"/>
                      <w:rFonts w:ascii="Arial" w:eastAsia="Times New Roman" w:hAnsi="Arial" w:cs="Arial"/>
                      <w:color w:val="000000"/>
                      <w:sz w:val="20"/>
                      <w:szCs w:val="20"/>
                      <w:lang w:eastAsia="pt-BR"/>
                    </w:rPr>
                  </w:pPr>
                  <w:ins w:id="24791" w:author="Philippe Hollanda - Oliveira Trust" w:date="2022-07-19T09:57:00Z">
                    <w:r w:rsidRPr="0016760B">
                      <w:rPr>
                        <w:rFonts w:ascii="Arial" w:eastAsia="Times New Roman" w:hAnsi="Arial" w:cs="Arial"/>
                        <w:color w:val="000000"/>
                        <w:sz w:val="20"/>
                        <w:szCs w:val="20"/>
                        <w:lang w:eastAsia="pt-BR"/>
                      </w:rPr>
                      <w:t>R$ 868,56</w:t>
                    </w:r>
                  </w:ins>
                </w:p>
              </w:tc>
            </w:tr>
            <w:tr w:rsidR="0016760B" w:rsidRPr="0016760B" w14:paraId="4620A83D" w14:textId="77777777" w:rsidTr="0016760B">
              <w:trPr>
                <w:trHeight w:val="1785"/>
                <w:ins w:id="247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59A5F9" w14:textId="77777777" w:rsidR="0016760B" w:rsidRPr="0016760B" w:rsidRDefault="0016760B" w:rsidP="0016760B">
                  <w:pPr>
                    <w:autoSpaceDE/>
                    <w:autoSpaceDN/>
                    <w:adjustRightInd/>
                    <w:jc w:val="center"/>
                    <w:rPr>
                      <w:ins w:id="24793" w:author="Philippe Hollanda - Oliveira Trust" w:date="2022-07-19T09:57:00Z"/>
                      <w:rFonts w:ascii="Arial" w:eastAsia="Times New Roman" w:hAnsi="Arial" w:cs="Arial"/>
                      <w:color w:val="000000"/>
                      <w:sz w:val="20"/>
                      <w:szCs w:val="20"/>
                      <w:lang w:eastAsia="pt-BR"/>
                    </w:rPr>
                  </w:pPr>
                  <w:ins w:id="24794"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0412B2F" w14:textId="77777777" w:rsidR="0016760B" w:rsidRPr="0016760B" w:rsidRDefault="0016760B" w:rsidP="0016760B">
                  <w:pPr>
                    <w:autoSpaceDE/>
                    <w:autoSpaceDN/>
                    <w:adjustRightInd/>
                    <w:jc w:val="center"/>
                    <w:rPr>
                      <w:ins w:id="24795" w:author="Philippe Hollanda - Oliveira Trust" w:date="2022-07-19T09:57:00Z"/>
                      <w:rFonts w:ascii="Arial" w:eastAsia="Times New Roman" w:hAnsi="Arial" w:cs="Arial"/>
                      <w:color w:val="000000"/>
                      <w:sz w:val="20"/>
                      <w:szCs w:val="20"/>
                      <w:lang w:eastAsia="pt-BR"/>
                    </w:rPr>
                  </w:pPr>
                  <w:ins w:id="24796" w:author="Philippe Hollanda - Oliveira Trust" w:date="2022-07-19T09:57:00Z">
                    <w:r w:rsidRPr="0016760B">
                      <w:rPr>
                        <w:rFonts w:ascii="Arial" w:eastAsia="Times New Roman" w:hAnsi="Arial" w:cs="Arial"/>
                        <w:color w:val="000000"/>
                        <w:sz w:val="20"/>
                        <w:szCs w:val="20"/>
                        <w:lang w:eastAsia="pt-BR"/>
                      </w:rPr>
                      <w:t>22/10/2021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2268F0" w14:textId="77777777" w:rsidR="0016760B" w:rsidRPr="0016760B" w:rsidRDefault="0016760B" w:rsidP="0016760B">
                  <w:pPr>
                    <w:autoSpaceDE/>
                    <w:autoSpaceDN/>
                    <w:adjustRightInd/>
                    <w:jc w:val="center"/>
                    <w:rPr>
                      <w:ins w:id="24797" w:author="Philippe Hollanda - Oliveira Trust" w:date="2022-07-19T09:57:00Z"/>
                      <w:rFonts w:ascii="Arial" w:eastAsia="Times New Roman" w:hAnsi="Arial" w:cs="Arial"/>
                      <w:color w:val="000000"/>
                      <w:sz w:val="20"/>
                      <w:szCs w:val="20"/>
                      <w:lang w:eastAsia="pt-BR"/>
                    </w:rPr>
                  </w:pPr>
                  <w:ins w:id="24798" w:author="Philippe Hollanda - Oliveira Trust" w:date="2022-07-19T09:57:00Z">
                    <w:r w:rsidRPr="0016760B">
                      <w:rPr>
                        <w:rFonts w:ascii="Arial" w:eastAsia="Times New Roman" w:hAnsi="Arial" w:cs="Arial"/>
                        <w:color w:val="000000"/>
                        <w:sz w:val="20"/>
                        <w:szCs w:val="20"/>
                        <w:lang w:eastAsia="pt-BR"/>
                      </w:rPr>
                      <w:t>R$ 9.681,50</w:t>
                    </w:r>
                  </w:ins>
                </w:p>
              </w:tc>
            </w:tr>
            <w:tr w:rsidR="0016760B" w:rsidRPr="0016760B" w14:paraId="05A9FD41" w14:textId="77777777" w:rsidTr="0016760B">
              <w:trPr>
                <w:trHeight w:val="1785"/>
                <w:ins w:id="247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E30758" w14:textId="77777777" w:rsidR="0016760B" w:rsidRPr="0016760B" w:rsidRDefault="0016760B" w:rsidP="0016760B">
                  <w:pPr>
                    <w:autoSpaceDE/>
                    <w:autoSpaceDN/>
                    <w:adjustRightInd/>
                    <w:jc w:val="center"/>
                    <w:rPr>
                      <w:ins w:id="24800" w:author="Philippe Hollanda - Oliveira Trust" w:date="2022-07-19T09:57:00Z"/>
                      <w:rFonts w:ascii="Arial" w:eastAsia="Times New Roman" w:hAnsi="Arial" w:cs="Arial"/>
                      <w:color w:val="000000"/>
                      <w:sz w:val="20"/>
                      <w:szCs w:val="20"/>
                      <w:lang w:eastAsia="pt-BR"/>
                    </w:rPr>
                  </w:pPr>
                  <w:ins w:id="2480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99DBD58" w14:textId="77777777" w:rsidR="0016760B" w:rsidRPr="0016760B" w:rsidRDefault="0016760B" w:rsidP="0016760B">
                  <w:pPr>
                    <w:autoSpaceDE/>
                    <w:autoSpaceDN/>
                    <w:adjustRightInd/>
                    <w:jc w:val="center"/>
                    <w:rPr>
                      <w:ins w:id="24802" w:author="Philippe Hollanda - Oliveira Trust" w:date="2022-07-19T09:57:00Z"/>
                      <w:rFonts w:ascii="Arial" w:eastAsia="Times New Roman" w:hAnsi="Arial" w:cs="Arial"/>
                      <w:color w:val="000000"/>
                      <w:sz w:val="20"/>
                      <w:szCs w:val="20"/>
                      <w:lang w:eastAsia="pt-BR"/>
                    </w:rPr>
                  </w:pPr>
                  <w:ins w:id="24803" w:author="Philippe Hollanda - Oliveira Trust" w:date="2022-07-19T09:57:00Z">
                    <w:r w:rsidRPr="0016760B">
                      <w:rPr>
                        <w:rFonts w:ascii="Arial" w:eastAsia="Times New Roman" w:hAnsi="Arial" w:cs="Arial"/>
                        <w:color w:val="000000"/>
                        <w:sz w:val="20"/>
                        <w:szCs w:val="20"/>
                        <w:lang w:eastAsia="pt-BR"/>
                      </w:rPr>
                      <w:t>13/10/2021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75B4E7" w14:textId="77777777" w:rsidR="0016760B" w:rsidRPr="0016760B" w:rsidRDefault="0016760B" w:rsidP="0016760B">
                  <w:pPr>
                    <w:autoSpaceDE/>
                    <w:autoSpaceDN/>
                    <w:adjustRightInd/>
                    <w:jc w:val="center"/>
                    <w:rPr>
                      <w:ins w:id="24804" w:author="Philippe Hollanda - Oliveira Trust" w:date="2022-07-19T09:57:00Z"/>
                      <w:rFonts w:ascii="Arial" w:eastAsia="Times New Roman" w:hAnsi="Arial" w:cs="Arial"/>
                      <w:color w:val="000000"/>
                      <w:sz w:val="20"/>
                      <w:szCs w:val="20"/>
                      <w:lang w:eastAsia="pt-BR"/>
                    </w:rPr>
                  </w:pPr>
                  <w:ins w:id="24805" w:author="Philippe Hollanda - Oliveira Trust" w:date="2022-07-19T09:57:00Z">
                    <w:r w:rsidRPr="0016760B">
                      <w:rPr>
                        <w:rFonts w:ascii="Arial" w:eastAsia="Times New Roman" w:hAnsi="Arial" w:cs="Arial"/>
                        <w:color w:val="000000"/>
                        <w:sz w:val="20"/>
                        <w:szCs w:val="20"/>
                        <w:lang w:eastAsia="pt-BR"/>
                      </w:rPr>
                      <w:t>R$ 5.380,00</w:t>
                    </w:r>
                  </w:ins>
                </w:p>
              </w:tc>
            </w:tr>
            <w:tr w:rsidR="0016760B" w:rsidRPr="0016760B" w14:paraId="3A1C7481" w14:textId="77777777" w:rsidTr="0016760B">
              <w:trPr>
                <w:trHeight w:val="1785"/>
                <w:ins w:id="248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65597D" w14:textId="77777777" w:rsidR="0016760B" w:rsidRPr="0016760B" w:rsidRDefault="0016760B" w:rsidP="0016760B">
                  <w:pPr>
                    <w:autoSpaceDE/>
                    <w:autoSpaceDN/>
                    <w:adjustRightInd/>
                    <w:jc w:val="center"/>
                    <w:rPr>
                      <w:ins w:id="24807" w:author="Philippe Hollanda - Oliveira Trust" w:date="2022-07-19T09:57:00Z"/>
                      <w:rFonts w:ascii="Arial" w:eastAsia="Times New Roman" w:hAnsi="Arial" w:cs="Arial"/>
                      <w:color w:val="000000"/>
                      <w:sz w:val="20"/>
                      <w:szCs w:val="20"/>
                      <w:lang w:eastAsia="pt-BR"/>
                    </w:rPr>
                  </w:pPr>
                  <w:ins w:id="2480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C26F70F" w14:textId="77777777" w:rsidR="0016760B" w:rsidRPr="0016760B" w:rsidRDefault="0016760B" w:rsidP="0016760B">
                  <w:pPr>
                    <w:autoSpaceDE/>
                    <w:autoSpaceDN/>
                    <w:adjustRightInd/>
                    <w:jc w:val="center"/>
                    <w:rPr>
                      <w:ins w:id="24809" w:author="Philippe Hollanda - Oliveira Trust" w:date="2022-07-19T09:57:00Z"/>
                      <w:rFonts w:ascii="Arial" w:eastAsia="Times New Roman" w:hAnsi="Arial" w:cs="Arial"/>
                      <w:color w:val="000000"/>
                      <w:sz w:val="20"/>
                      <w:szCs w:val="20"/>
                      <w:lang w:eastAsia="pt-BR"/>
                    </w:rPr>
                  </w:pPr>
                  <w:ins w:id="24810"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E0F4CE" w14:textId="77777777" w:rsidR="0016760B" w:rsidRPr="0016760B" w:rsidRDefault="0016760B" w:rsidP="0016760B">
                  <w:pPr>
                    <w:autoSpaceDE/>
                    <w:autoSpaceDN/>
                    <w:adjustRightInd/>
                    <w:jc w:val="center"/>
                    <w:rPr>
                      <w:ins w:id="24811" w:author="Philippe Hollanda - Oliveira Trust" w:date="2022-07-19T09:57:00Z"/>
                      <w:rFonts w:ascii="Arial" w:eastAsia="Times New Roman" w:hAnsi="Arial" w:cs="Arial"/>
                      <w:color w:val="000000"/>
                      <w:sz w:val="20"/>
                      <w:szCs w:val="20"/>
                      <w:lang w:eastAsia="pt-BR"/>
                    </w:rPr>
                  </w:pPr>
                  <w:ins w:id="24812" w:author="Philippe Hollanda - Oliveira Trust" w:date="2022-07-19T09:57:00Z">
                    <w:r w:rsidRPr="0016760B">
                      <w:rPr>
                        <w:rFonts w:ascii="Arial" w:eastAsia="Times New Roman" w:hAnsi="Arial" w:cs="Arial"/>
                        <w:color w:val="000000"/>
                        <w:sz w:val="20"/>
                        <w:szCs w:val="20"/>
                        <w:lang w:eastAsia="pt-BR"/>
                      </w:rPr>
                      <w:t>R$ 44.316,00</w:t>
                    </w:r>
                  </w:ins>
                </w:p>
              </w:tc>
            </w:tr>
            <w:tr w:rsidR="0016760B" w:rsidRPr="0016760B" w14:paraId="5DFD6A7A" w14:textId="77777777" w:rsidTr="0016760B">
              <w:trPr>
                <w:trHeight w:val="1785"/>
                <w:ins w:id="2481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0AE4177" w14:textId="77777777" w:rsidR="0016760B" w:rsidRPr="0016760B" w:rsidRDefault="0016760B" w:rsidP="0016760B">
                  <w:pPr>
                    <w:autoSpaceDE/>
                    <w:autoSpaceDN/>
                    <w:adjustRightInd/>
                    <w:jc w:val="center"/>
                    <w:rPr>
                      <w:ins w:id="24814" w:author="Philippe Hollanda - Oliveira Trust" w:date="2022-07-19T09:57:00Z"/>
                      <w:rFonts w:ascii="Arial" w:eastAsia="Times New Roman" w:hAnsi="Arial" w:cs="Arial"/>
                      <w:color w:val="000000"/>
                      <w:sz w:val="20"/>
                      <w:szCs w:val="20"/>
                      <w:lang w:eastAsia="pt-BR"/>
                    </w:rPr>
                  </w:pPr>
                  <w:ins w:id="2481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81272CE" w14:textId="77777777" w:rsidR="0016760B" w:rsidRPr="0016760B" w:rsidRDefault="0016760B" w:rsidP="0016760B">
                  <w:pPr>
                    <w:autoSpaceDE/>
                    <w:autoSpaceDN/>
                    <w:adjustRightInd/>
                    <w:jc w:val="center"/>
                    <w:rPr>
                      <w:ins w:id="24816" w:author="Philippe Hollanda - Oliveira Trust" w:date="2022-07-19T09:57:00Z"/>
                      <w:rFonts w:ascii="Arial" w:eastAsia="Times New Roman" w:hAnsi="Arial" w:cs="Arial"/>
                      <w:color w:val="000000"/>
                      <w:sz w:val="20"/>
                      <w:szCs w:val="20"/>
                      <w:lang w:eastAsia="pt-BR"/>
                    </w:rPr>
                  </w:pPr>
                  <w:ins w:id="24817" w:author="Philippe Hollanda - Oliveira Trust" w:date="2022-07-19T09:57:00Z">
                    <w:r w:rsidRPr="0016760B">
                      <w:rPr>
                        <w:rFonts w:ascii="Arial" w:eastAsia="Times New Roman" w:hAnsi="Arial" w:cs="Arial"/>
                        <w:color w:val="000000"/>
                        <w:sz w:val="20"/>
                        <w:szCs w:val="20"/>
                        <w:lang w:eastAsia="pt-BR"/>
                      </w:rPr>
                      <w:t>22/10/2021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CB3D5A" w14:textId="77777777" w:rsidR="0016760B" w:rsidRPr="0016760B" w:rsidRDefault="0016760B" w:rsidP="0016760B">
                  <w:pPr>
                    <w:autoSpaceDE/>
                    <w:autoSpaceDN/>
                    <w:adjustRightInd/>
                    <w:jc w:val="center"/>
                    <w:rPr>
                      <w:ins w:id="24818" w:author="Philippe Hollanda - Oliveira Trust" w:date="2022-07-19T09:57:00Z"/>
                      <w:rFonts w:ascii="Arial" w:eastAsia="Times New Roman" w:hAnsi="Arial" w:cs="Arial"/>
                      <w:color w:val="000000"/>
                      <w:sz w:val="20"/>
                      <w:szCs w:val="20"/>
                      <w:lang w:eastAsia="pt-BR"/>
                    </w:rPr>
                  </w:pPr>
                  <w:ins w:id="24819" w:author="Philippe Hollanda - Oliveira Trust" w:date="2022-07-19T09:57:00Z">
                    <w:r w:rsidRPr="0016760B">
                      <w:rPr>
                        <w:rFonts w:ascii="Arial" w:eastAsia="Times New Roman" w:hAnsi="Arial" w:cs="Arial"/>
                        <w:color w:val="000000"/>
                        <w:sz w:val="20"/>
                        <w:szCs w:val="20"/>
                        <w:lang w:eastAsia="pt-BR"/>
                      </w:rPr>
                      <w:t>R$ 22.252,58</w:t>
                    </w:r>
                  </w:ins>
                </w:p>
              </w:tc>
            </w:tr>
            <w:tr w:rsidR="0016760B" w:rsidRPr="0016760B" w14:paraId="21AD25DC" w14:textId="77777777" w:rsidTr="0016760B">
              <w:trPr>
                <w:trHeight w:val="1785"/>
                <w:ins w:id="2482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DEAC0C8" w14:textId="77777777" w:rsidR="0016760B" w:rsidRPr="0016760B" w:rsidRDefault="0016760B" w:rsidP="0016760B">
                  <w:pPr>
                    <w:autoSpaceDE/>
                    <w:autoSpaceDN/>
                    <w:adjustRightInd/>
                    <w:rPr>
                      <w:ins w:id="2482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1F2992B" w14:textId="77777777" w:rsidR="0016760B" w:rsidRPr="0016760B" w:rsidRDefault="0016760B" w:rsidP="0016760B">
                  <w:pPr>
                    <w:autoSpaceDE/>
                    <w:autoSpaceDN/>
                    <w:adjustRightInd/>
                    <w:jc w:val="center"/>
                    <w:rPr>
                      <w:ins w:id="24822" w:author="Philippe Hollanda - Oliveira Trust" w:date="2022-07-19T09:57:00Z"/>
                      <w:rFonts w:ascii="Arial" w:eastAsia="Times New Roman" w:hAnsi="Arial" w:cs="Arial"/>
                      <w:color w:val="000000"/>
                      <w:sz w:val="20"/>
                      <w:szCs w:val="20"/>
                      <w:lang w:eastAsia="pt-BR"/>
                    </w:rPr>
                  </w:pPr>
                  <w:ins w:id="24823"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EAB84D" w14:textId="77777777" w:rsidR="0016760B" w:rsidRPr="0016760B" w:rsidRDefault="0016760B" w:rsidP="0016760B">
                  <w:pPr>
                    <w:autoSpaceDE/>
                    <w:autoSpaceDN/>
                    <w:adjustRightInd/>
                    <w:jc w:val="center"/>
                    <w:rPr>
                      <w:ins w:id="24824" w:author="Philippe Hollanda - Oliveira Trust" w:date="2022-07-19T09:57:00Z"/>
                      <w:rFonts w:ascii="Arial" w:eastAsia="Times New Roman" w:hAnsi="Arial" w:cs="Arial"/>
                      <w:color w:val="000000"/>
                      <w:sz w:val="20"/>
                      <w:szCs w:val="20"/>
                      <w:lang w:eastAsia="pt-BR"/>
                    </w:rPr>
                  </w:pPr>
                  <w:ins w:id="24825" w:author="Philippe Hollanda - Oliveira Trust" w:date="2022-07-19T09:57:00Z">
                    <w:r w:rsidRPr="0016760B">
                      <w:rPr>
                        <w:rFonts w:ascii="Arial" w:eastAsia="Times New Roman" w:hAnsi="Arial" w:cs="Arial"/>
                        <w:color w:val="000000"/>
                        <w:sz w:val="20"/>
                        <w:szCs w:val="20"/>
                        <w:lang w:eastAsia="pt-BR"/>
                      </w:rPr>
                      <w:t>R$ 22.252,59</w:t>
                    </w:r>
                  </w:ins>
                </w:p>
              </w:tc>
            </w:tr>
            <w:tr w:rsidR="0016760B" w:rsidRPr="0016760B" w14:paraId="1DBC5466" w14:textId="77777777" w:rsidTr="0016760B">
              <w:trPr>
                <w:trHeight w:val="1785"/>
                <w:ins w:id="2482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A923221" w14:textId="77777777" w:rsidR="0016760B" w:rsidRPr="0016760B" w:rsidRDefault="0016760B" w:rsidP="0016760B">
                  <w:pPr>
                    <w:autoSpaceDE/>
                    <w:autoSpaceDN/>
                    <w:adjustRightInd/>
                    <w:rPr>
                      <w:ins w:id="2482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599E139" w14:textId="77777777" w:rsidR="0016760B" w:rsidRPr="0016760B" w:rsidRDefault="0016760B" w:rsidP="0016760B">
                  <w:pPr>
                    <w:autoSpaceDE/>
                    <w:autoSpaceDN/>
                    <w:adjustRightInd/>
                    <w:jc w:val="center"/>
                    <w:rPr>
                      <w:ins w:id="24828" w:author="Philippe Hollanda - Oliveira Trust" w:date="2022-07-19T09:57:00Z"/>
                      <w:rFonts w:ascii="Arial" w:eastAsia="Times New Roman" w:hAnsi="Arial" w:cs="Arial"/>
                      <w:color w:val="000000"/>
                      <w:sz w:val="20"/>
                      <w:szCs w:val="20"/>
                      <w:lang w:eastAsia="pt-BR"/>
                    </w:rPr>
                  </w:pPr>
                  <w:ins w:id="24829" w:author="Philippe Hollanda - Oliveira Trust" w:date="2022-07-19T09:57:00Z">
                    <w:r w:rsidRPr="0016760B">
                      <w:rPr>
                        <w:rFonts w:ascii="Arial" w:eastAsia="Times New Roman" w:hAnsi="Arial" w:cs="Arial"/>
                        <w:color w:val="000000"/>
                        <w:sz w:val="20"/>
                        <w:szCs w:val="20"/>
                        <w:lang w:eastAsia="pt-BR"/>
                      </w:rPr>
                      <w:t>21/12/2021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621B41" w14:textId="77777777" w:rsidR="0016760B" w:rsidRPr="0016760B" w:rsidRDefault="0016760B" w:rsidP="0016760B">
                  <w:pPr>
                    <w:autoSpaceDE/>
                    <w:autoSpaceDN/>
                    <w:adjustRightInd/>
                    <w:jc w:val="center"/>
                    <w:rPr>
                      <w:ins w:id="24830" w:author="Philippe Hollanda - Oliveira Trust" w:date="2022-07-19T09:57:00Z"/>
                      <w:rFonts w:ascii="Arial" w:eastAsia="Times New Roman" w:hAnsi="Arial" w:cs="Arial"/>
                      <w:color w:val="000000"/>
                      <w:sz w:val="20"/>
                      <w:szCs w:val="20"/>
                      <w:lang w:eastAsia="pt-BR"/>
                    </w:rPr>
                  </w:pPr>
                  <w:ins w:id="24831" w:author="Philippe Hollanda - Oliveira Trust" w:date="2022-07-19T09:57:00Z">
                    <w:r w:rsidRPr="0016760B">
                      <w:rPr>
                        <w:rFonts w:ascii="Arial" w:eastAsia="Times New Roman" w:hAnsi="Arial" w:cs="Arial"/>
                        <w:color w:val="000000"/>
                        <w:sz w:val="20"/>
                        <w:szCs w:val="20"/>
                        <w:lang w:eastAsia="pt-BR"/>
                      </w:rPr>
                      <w:t>R$ 10.650,59</w:t>
                    </w:r>
                  </w:ins>
                </w:p>
              </w:tc>
            </w:tr>
            <w:tr w:rsidR="0016760B" w:rsidRPr="0016760B" w14:paraId="5F71DF79" w14:textId="77777777" w:rsidTr="0016760B">
              <w:trPr>
                <w:trHeight w:val="1785"/>
                <w:ins w:id="2483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CFE80FB" w14:textId="77777777" w:rsidR="0016760B" w:rsidRPr="0016760B" w:rsidRDefault="0016760B" w:rsidP="0016760B">
                  <w:pPr>
                    <w:autoSpaceDE/>
                    <w:autoSpaceDN/>
                    <w:adjustRightInd/>
                    <w:jc w:val="center"/>
                    <w:rPr>
                      <w:ins w:id="24833" w:author="Philippe Hollanda - Oliveira Trust" w:date="2022-07-19T09:57:00Z"/>
                      <w:rFonts w:ascii="Arial" w:eastAsia="Times New Roman" w:hAnsi="Arial" w:cs="Arial"/>
                      <w:color w:val="000000"/>
                      <w:sz w:val="20"/>
                      <w:szCs w:val="20"/>
                      <w:lang w:eastAsia="pt-BR"/>
                    </w:rPr>
                  </w:pPr>
                  <w:ins w:id="2483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AA6F24E" w14:textId="77777777" w:rsidR="0016760B" w:rsidRPr="0016760B" w:rsidRDefault="0016760B" w:rsidP="0016760B">
                  <w:pPr>
                    <w:autoSpaceDE/>
                    <w:autoSpaceDN/>
                    <w:adjustRightInd/>
                    <w:jc w:val="center"/>
                    <w:rPr>
                      <w:ins w:id="24835" w:author="Philippe Hollanda - Oliveira Trust" w:date="2022-07-19T09:57:00Z"/>
                      <w:rFonts w:ascii="Arial" w:eastAsia="Times New Roman" w:hAnsi="Arial" w:cs="Arial"/>
                      <w:color w:val="000000"/>
                      <w:sz w:val="20"/>
                      <w:szCs w:val="20"/>
                      <w:lang w:eastAsia="pt-BR"/>
                    </w:rPr>
                  </w:pPr>
                  <w:ins w:id="24836"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AA5AFF" w14:textId="77777777" w:rsidR="0016760B" w:rsidRPr="0016760B" w:rsidRDefault="0016760B" w:rsidP="0016760B">
                  <w:pPr>
                    <w:autoSpaceDE/>
                    <w:autoSpaceDN/>
                    <w:adjustRightInd/>
                    <w:jc w:val="center"/>
                    <w:rPr>
                      <w:ins w:id="24837" w:author="Philippe Hollanda - Oliveira Trust" w:date="2022-07-19T09:57:00Z"/>
                      <w:rFonts w:ascii="Arial" w:eastAsia="Times New Roman" w:hAnsi="Arial" w:cs="Arial"/>
                      <w:color w:val="000000"/>
                      <w:sz w:val="20"/>
                      <w:szCs w:val="20"/>
                      <w:lang w:eastAsia="pt-BR"/>
                    </w:rPr>
                  </w:pPr>
                  <w:ins w:id="24838" w:author="Philippe Hollanda - Oliveira Trust" w:date="2022-07-19T09:57:00Z">
                    <w:r w:rsidRPr="0016760B">
                      <w:rPr>
                        <w:rFonts w:ascii="Arial" w:eastAsia="Times New Roman" w:hAnsi="Arial" w:cs="Arial"/>
                        <w:color w:val="000000"/>
                        <w:sz w:val="20"/>
                        <w:szCs w:val="20"/>
                        <w:lang w:eastAsia="pt-BR"/>
                      </w:rPr>
                      <w:t>R$ 2.696,10</w:t>
                    </w:r>
                  </w:ins>
                </w:p>
              </w:tc>
            </w:tr>
            <w:tr w:rsidR="0016760B" w:rsidRPr="0016760B" w14:paraId="52D8BE2D" w14:textId="77777777" w:rsidTr="0016760B">
              <w:trPr>
                <w:trHeight w:val="1785"/>
                <w:ins w:id="2483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E9701F2" w14:textId="77777777" w:rsidR="0016760B" w:rsidRPr="0016760B" w:rsidRDefault="0016760B" w:rsidP="0016760B">
                  <w:pPr>
                    <w:autoSpaceDE/>
                    <w:autoSpaceDN/>
                    <w:adjustRightInd/>
                    <w:rPr>
                      <w:ins w:id="2484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2326459" w14:textId="77777777" w:rsidR="0016760B" w:rsidRPr="0016760B" w:rsidRDefault="0016760B" w:rsidP="0016760B">
                  <w:pPr>
                    <w:autoSpaceDE/>
                    <w:autoSpaceDN/>
                    <w:adjustRightInd/>
                    <w:jc w:val="center"/>
                    <w:rPr>
                      <w:ins w:id="24841" w:author="Philippe Hollanda - Oliveira Trust" w:date="2022-07-19T09:57:00Z"/>
                      <w:rFonts w:ascii="Arial" w:eastAsia="Times New Roman" w:hAnsi="Arial" w:cs="Arial"/>
                      <w:color w:val="000000"/>
                      <w:sz w:val="20"/>
                      <w:szCs w:val="20"/>
                      <w:lang w:eastAsia="pt-BR"/>
                    </w:rPr>
                  </w:pPr>
                  <w:ins w:id="24842"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409675" w14:textId="77777777" w:rsidR="0016760B" w:rsidRPr="0016760B" w:rsidRDefault="0016760B" w:rsidP="0016760B">
                  <w:pPr>
                    <w:autoSpaceDE/>
                    <w:autoSpaceDN/>
                    <w:adjustRightInd/>
                    <w:jc w:val="center"/>
                    <w:rPr>
                      <w:ins w:id="24843" w:author="Philippe Hollanda - Oliveira Trust" w:date="2022-07-19T09:57:00Z"/>
                      <w:rFonts w:ascii="Arial" w:eastAsia="Times New Roman" w:hAnsi="Arial" w:cs="Arial"/>
                      <w:color w:val="000000"/>
                      <w:sz w:val="20"/>
                      <w:szCs w:val="20"/>
                      <w:lang w:eastAsia="pt-BR"/>
                    </w:rPr>
                  </w:pPr>
                  <w:ins w:id="24844" w:author="Philippe Hollanda - Oliveira Trust" w:date="2022-07-19T09:57:00Z">
                    <w:r w:rsidRPr="0016760B">
                      <w:rPr>
                        <w:rFonts w:ascii="Arial" w:eastAsia="Times New Roman" w:hAnsi="Arial" w:cs="Arial"/>
                        <w:color w:val="000000"/>
                        <w:sz w:val="20"/>
                        <w:szCs w:val="20"/>
                        <w:lang w:eastAsia="pt-BR"/>
                      </w:rPr>
                      <w:t>R$ 2.696,10</w:t>
                    </w:r>
                  </w:ins>
                </w:p>
              </w:tc>
            </w:tr>
            <w:tr w:rsidR="0016760B" w:rsidRPr="0016760B" w14:paraId="2E273E48" w14:textId="77777777" w:rsidTr="0016760B">
              <w:trPr>
                <w:trHeight w:val="1785"/>
                <w:ins w:id="2484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0049C9D" w14:textId="77777777" w:rsidR="0016760B" w:rsidRPr="0016760B" w:rsidRDefault="0016760B" w:rsidP="0016760B">
                  <w:pPr>
                    <w:autoSpaceDE/>
                    <w:autoSpaceDN/>
                    <w:adjustRightInd/>
                    <w:rPr>
                      <w:ins w:id="2484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BF90BD4" w14:textId="77777777" w:rsidR="0016760B" w:rsidRPr="0016760B" w:rsidRDefault="0016760B" w:rsidP="0016760B">
                  <w:pPr>
                    <w:autoSpaceDE/>
                    <w:autoSpaceDN/>
                    <w:adjustRightInd/>
                    <w:jc w:val="center"/>
                    <w:rPr>
                      <w:ins w:id="24847" w:author="Philippe Hollanda - Oliveira Trust" w:date="2022-07-19T09:57:00Z"/>
                      <w:rFonts w:ascii="Arial" w:eastAsia="Times New Roman" w:hAnsi="Arial" w:cs="Arial"/>
                      <w:color w:val="000000"/>
                      <w:sz w:val="20"/>
                      <w:szCs w:val="20"/>
                      <w:lang w:eastAsia="pt-BR"/>
                    </w:rPr>
                  </w:pPr>
                  <w:ins w:id="24848" w:author="Philippe Hollanda - Oliveira Trust" w:date="2022-07-19T09:57:00Z">
                    <w:r w:rsidRPr="0016760B">
                      <w:rPr>
                        <w:rFonts w:ascii="Arial" w:eastAsia="Times New Roman" w:hAnsi="Arial" w:cs="Arial"/>
                        <w:color w:val="000000"/>
                        <w:sz w:val="20"/>
                        <w:szCs w:val="20"/>
                        <w:lang w:eastAsia="pt-BR"/>
                      </w:rPr>
                      <w:t>30/11/2021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4780DC" w14:textId="77777777" w:rsidR="0016760B" w:rsidRPr="0016760B" w:rsidRDefault="0016760B" w:rsidP="0016760B">
                  <w:pPr>
                    <w:autoSpaceDE/>
                    <w:autoSpaceDN/>
                    <w:adjustRightInd/>
                    <w:jc w:val="center"/>
                    <w:rPr>
                      <w:ins w:id="24849" w:author="Philippe Hollanda - Oliveira Trust" w:date="2022-07-19T09:57:00Z"/>
                      <w:rFonts w:ascii="Arial" w:eastAsia="Times New Roman" w:hAnsi="Arial" w:cs="Arial"/>
                      <w:color w:val="000000"/>
                      <w:sz w:val="20"/>
                      <w:szCs w:val="20"/>
                      <w:lang w:eastAsia="pt-BR"/>
                    </w:rPr>
                  </w:pPr>
                  <w:ins w:id="24850" w:author="Philippe Hollanda - Oliveira Trust" w:date="2022-07-19T09:57:00Z">
                    <w:r w:rsidRPr="0016760B">
                      <w:rPr>
                        <w:rFonts w:ascii="Arial" w:eastAsia="Times New Roman" w:hAnsi="Arial" w:cs="Arial"/>
                        <w:color w:val="000000"/>
                        <w:sz w:val="20"/>
                        <w:szCs w:val="20"/>
                        <w:lang w:eastAsia="pt-BR"/>
                      </w:rPr>
                      <w:t>R$ 2.696,10</w:t>
                    </w:r>
                  </w:ins>
                </w:p>
              </w:tc>
            </w:tr>
            <w:tr w:rsidR="0016760B" w:rsidRPr="0016760B" w14:paraId="46D8C7F5" w14:textId="77777777" w:rsidTr="0016760B">
              <w:trPr>
                <w:trHeight w:val="1785"/>
                <w:ins w:id="248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8D1923" w14:textId="77777777" w:rsidR="0016760B" w:rsidRPr="0016760B" w:rsidRDefault="0016760B" w:rsidP="0016760B">
                  <w:pPr>
                    <w:autoSpaceDE/>
                    <w:autoSpaceDN/>
                    <w:adjustRightInd/>
                    <w:jc w:val="center"/>
                    <w:rPr>
                      <w:ins w:id="24852" w:author="Philippe Hollanda - Oliveira Trust" w:date="2022-07-19T09:57:00Z"/>
                      <w:rFonts w:ascii="Arial" w:eastAsia="Times New Roman" w:hAnsi="Arial" w:cs="Arial"/>
                      <w:color w:val="000000"/>
                      <w:sz w:val="20"/>
                      <w:szCs w:val="20"/>
                      <w:lang w:eastAsia="pt-BR"/>
                    </w:rPr>
                  </w:pPr>
                  <w:ins w:id="24853" w:author="Philippe Hollanda - Oliveira Trust" w:date="2022-07-19T09:57:00Z">
                    <w:r w:rsidRPr="0016760B">
                      <w:rPr>
                        <w:rFonts w:ascii="Arial" w:eastAsia="Times New Roman" w:hAnsi="Arial" w:cs="Arial"/>
                        <w:color w:val="000000"/>
                        <w:sz w:val="20"/>
                        <w:szCs w:val="20"/>
                        <w:lang w:eastAsia="pt-BR"/>
                      </w:rPr>
                      <w:t>GESSO</w:t>
                    </w:r>
                  </w:ins>
                </w:p>
              </w:tc>
              <w:tc>
                <w:tcPr>
                  <w:tcW w:w="2324" w:type="dxa"/>
                  <w:tcBorders>
                    <w:top w:val="nil"/>
                    <w:left w:val="nil"/>
                    <w:bottom w:val="single" w:sz="4" w:space="0" w:color="auto"/>
                    <w:right w:val="single" w:sz="4" w:space="0" w:color="auto"/>
                  </w:tcBorders>
                  <w:shd w:val="clear" w:color="auto" w:fill="auto"/>
                  <w:noWrap/>
                  <w:vAlign w:val="center"/>
                  <w:hideMark/>
                </w:tcPr>
                <w:p w14:paraId="6A0A2A68" w14:textId="77777777" w:rsidR="0016760B" w:rsidRPr="0016760B" w:rsidRDefault="0016760B" w:rsidP="0016760B">
                  <w:pPr>
                    <w:autoSpaceDE/>
                    <w:autoSpaceDN/>
                    <w:adjustRightInd/>
                    <w:jc w:val="center"/>
                    <w:rPr>
                      <w:ins w:id="24854" w:author="Philippe Hollanda - Oliveira Trust" w:date="2022-07-19T09:57:00Z"/>
                      <w:rFonts w:ascii="Arial" w:eastAsia="Times New Roman" w:hAnsi="Arial" w:cs="Arial"/>
                      <w:color w:val="000000"/>
                      <w:sz w:val="20"/>
                      <w:szCs w:val="20"/>
                      <w:lang w:eastAsia="pt-BR"/>
                    </w:rPr>
                  </w:pPr>
                  <w:ins w:id="24855" w:author="Philippe Hollanda - Oliveira Trust" w:date="2022-07-19T09:57:00Z">
                    <w:r w:rsidRPr="0016760B">
                      <w:rPr>
                        <w:rFonts w:ascii="Arial" w:eastAsia="Times New Roman" w:hAnsi="Arial" w:cs="Arial"/>
                        <w:color w:val="000000"/>
                        <w:sz w:val="20"/>
                        <w:szCs w:val="20"/>
                        <w:lang w:eastAsia="pt-BR"/>
                      </w:rPr>
                      <w:t>20/10/2021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09B7B1" w14:textId="77777777" w:rsidR="0016760B" w:rsidRPr="0016760B" w:rsidRDefault="0016760B" w:rsidP="0016760B">
                  <w:pPr>
                    <w:autoSpaceDE/>
                    <w:autoSpaceDN/>
                    <w:adjustRightInd/>
                    <w:jc w:val="center"/>
                    <w:rPr>
                      <w:ins w:id="24856" w:author="Philippe Hollanda - Oliveira Trust" w:date="2022-07-19T09:57:00Z"/>
                      <w:rFonts w:ascii="Arial" w:eastAsia="Times New Roman" w:hAnsi="Arial" w:cs="Arial"/>
                      <w:color w:val="000000"/>
                      <w:sz w:val="20"/>
                      <w:szCs w:val="20"/>
                      <w:lang w:eastAsia="pt-BR"/>
                    </w:rPr>
                  </w:pPr>
                  <w:ins w:id="24857" w:author="Philippe Hollanda - Oliveira Trust" w:date="2022-07-19T09:57:00Z">
                    <w:r w:rsidRPr="0016760B">
                      <w:rPr>
                        <w:rFonts w:ascii="Arial" w:eastAsia="Times New Roman" w:hAnsi="Arial" w:cs="Arial"/>
                        <w:color w:val="000000"/>
                        <w:sz w:val="20"/>
                        <w:szCs w:val="20"/>
                        <w:lang w:eastAsia="pt-BR"/>
                      </w:rPr>
                      <w:t>R$ 4.298,68</w:t>
                    </w:r>
                  </w:ins>
                </w:p>
              </w:tc>
            </w:tr>
            <w:tr w:rsidR="0016760B" w:rsidRPr="0016760B" w14:paraId="6D3354A0" w14:textId="77777777" w:rsidTr="0016760B">
              <w:trPr>
                <w:trHeight w:val="1785"/>
                <w:ins w:id="248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7BE6DC" w14:textId="77777777" w:rsidR="0016760B" w:rsidRPr="0016760B" w:rsidRDefault="0016760B" w:rsidP="0016760B">
                  <w:pPr>
                    <w:autoSpaceDE/>
                    <w:autoSpaceDN/>
                    <w:adjustRightInd/>
                    <w:jc w:val="center"/>
                    <w:rPr>
                      <w:ins w:id="24859" w:author="Philippe Hollanda - Oliveira Trust" w:date="2022-07-19T09:57:00Z"/>
                      <w:rFonts w:ascii="Arial" w:eastAsia="Times New Roman" w:hAnsi="Arial" w:cs="Arial"/>
                      <w:color w:val="000000"/>
                      <w:sz w:val="20"/>
                      <w:szCs w:val="20"/>
                      <w:lang w:eastAsia="pt-BR"/>
                    </w:rPr>
                  </w:pPr>
                  <w:ins w:id="24860"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D544C20" w14:textId="77777777" w:rsidR="0016760B" w:rsidRPr="0016760B" w:rsidRDefault="0016760B" w:rsidP="0016760B">
                  <w:pPr>
                    <w:autoSpaceDE/>
                    <w:autoSpaceDN/>
                    <w:adjustRightInd/>
                    <w:jc w:val="center"/>
                    <w:rPr>
                      <w:ins w:id="24861" w:author="Philippe Hollanda - Oliveira Trust" w:date="2022-07-19T09:57:00Z"/>
                      <w:rFonts w:ascii="Arial" w:eastAsia="Times New Roman" w:hAnsi="Arial" w:cs="Arial"/>
                      <w:color w:val="000000"/>
                      <w:sz w:val="20"/>
                      <w:szCs w:val="20"/>
                      <w:lang w:eastAsia="pt-BR"/>
                    </w:rPr>
                  </w:pPr>
                  <w:ins w:id="24862" w:author="Philippe Hollanda - Oliveira Trust" w:date="2022-07-19T09:57:00Z">
                    <w:r w:rsidRPr="0016760B">
                      <w:rPr>
                        <w:rFonts w:ascii="Arial" w:eastAsia="Times New Roman" w:hAnsi="Arial" w:cs="Arial"/>
                        <w:color w:val="000000"/>
                        <w:sz w:val="20"/>
                        <w:szCs w:val="20"/>
                        <w:lang w:eastAsia="pt-BR"/>
                      </w:rPr>
                      <w:t>22/10/2021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F96F66" w14:textId="77777777" w:rsidR="0016760B" w:rsidRPr="0016760B" w:rsidRDefault="0016760B" w:rsidP="0016760B">
                  <w:pPr>
                    <w:autoSpaceDE/>
                    <w:autoSpaceDN/>
                    <w:adjustRightInd/>
                    <w:jc w:val="center"/>
                    <w:rPr>
                      <w:ins w:id="24863" w:author="Philippe Hollanda - Oliveira Trust" w:date="2022-07-19T09:57:00Z"/>
                      <w:rFonts w:ascii="Arial" w:eastAsia="Times New Roman" w:hAnsi="Arial" w:cs="Arial"/>
                      <w:color w:val="000000"/>
                      <w:sz w:val="20"/>
                      <w:szCs w:val="20"/>
                      <w:lang w:eastAsia="pt-BR"/>
                    </w:rPr>
                  </w:pPr>
                  <w:ins w:id="24864" w:author="Philippe Hollanda - Oliveira Trust" w:date="2022-07-19T09:57:00Z">
                    <w:r w:rsidRPr="0016760B">
                      <w:rPr>
                        <w:rFonts w:ascii="Arial" w:eastAsia="Times New Roman" w:hAnsi="Arial" w:cs="Arial"/>
                        <w:color w:val="000000"/>
                        <w:sz w:val="20"/>
                        <w:szCs w:val="20"/>
                        <w:lang w:eastAsia="pt-BR"/>
                      </w:rPr>
                      <w:t>R$ 720,00</w:t>
                    </w:r>
                  </w:ins>
                </w:p>
              </w:tc>
            </w:tr>
            <w:tr w:rsidR="0016760B" w:rsidRPr="0016760B" w14:paraId="007DFD9B" w14:textId="77777777" w:rsidTr="0016760B">
              <w:trPr>
                <w:trHeight w:val="1785"/>
                <w:ins w:id="248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425D48" w14:textId="77777777" w:rsidR="0016760B" w:rsidRPr="0016760B" w:rsidRDefault="0016760B" w:rsidP="0016760B">
                  <w:pPr>
                    <w:autoSpaceDE/>
                    <w:autoSpaceDN/>
                    <w:adjustRightInd/>
                    <w:jc w:val="center"/>
                    <w:rPr>
                      <w:ins w:id="24866" w:author="Philippe Hollanda - Oliveira Trust" w:date="2022-07-19T09:57:00Z"/>
                      <w:rFonts w:ascii="Arial" w:eastAsia="Times New Roman" w:hAnsi="Arial" w:cs="Arial"/>
                      <w:color w:val="000000"/>
                      <w:sz w:val="20"/>
                      <w:szCs w:val="20"/>
                      <w:lang w:eastAsia="pt-BR"/>
                    </w:rPr>
                  </w:pPr>
                  <w:ins w:id="2486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E01875F" w14:textId="77777777" w:rsidR="0016760B" w:rsidRPr="0016760B" w:rsidRDefault="0016760B" w:rsidP="0016760B">
                  <w:pPr>
                    <w:autoSpaceDE/>
                    <w:autoSpaceDN/>
                    <w:adjustRightInd/>
                    <w:jc w:val="center"/>
                    <w:rPr>
                      <w:ins w:id="24868" w:author="Philippe Hollanda - Oliveira Trust" w:date="2022-07-19T09:57:00Z"/>
                      <w:rFonts w:ascii="Arial" w:eastAsia="Times New Roman" w:hAnsi="Arial" w:cs="Arial"/>
                      <w:color w:val="000000"/>
                      <w:sz w:val="20"/>
                      <w:szCs w:val="20"/>
                      <w:lang w:eastAsia="pt-BR"/>
                    </w:rPr>
                  </w:pPr>
                  <w:ins w:id="24869"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B316C9" w14:textId="77777777" w:rsidR="0016760B" w:rsidRPr="0016760B" w:rsidRDefault="0016760B" w:rsidP="0016760B">
                  <w:pPr>
                    <w:autoSpaceDE/>
                    <w:autoSpaceDN/>
                    <w:adjustRightInd/>
                    <w:jc w:val="center"/>
                    <w:rPr>
                      <w:ins w:id="24870" w:author="Philippe Hollanda - Oliveira Trust" w:date="2022-07-19T09:57:00Z"/>
                      <w:rFonts w:ascii="Arial" w:eastAsia="Times New Roman" w:hAnsi="Arial" w:cs="Arial"/>
                      <w:color w:val="000000"/>
                      <w:sz w:val="20"/>
                      <w:szCs w:val="20"/>
                      <w:lang w:eastAsia="pt-BR"/>
                    </w:rPr>
                  </w:pPr>
                  <w:ins w:id="24871" w:author="Philippe Hollanda - Oliveira Trust" w:date="2022-07-19T09:57:00Z">
                    <w:r w:rsidRPr="0016760B">
                      <w:rPr>
                        <w:rFonts w:ascii="Arial" w:eastAsia="Times New Roman" w:hAnsi="Arial" w:cs="Arial"/>
                        <w:color w:val="000000"/>
                        <w:sz w:val="20"/>
                        <w:szCs w:val="20"/>
                        <w:lang w:eastAsia="pt-BR"/>
                      </w:rPr>
                      <w:t>R$ 3.376,22</w:t>
                    </w:r>
                  </w:ins>
                </w:p>
              </w:tc>
            </w:tr>
            <w:tr w:rsidR="0016760B" w:rsidRPr="0016760B" w14:paraId="75469F8B" w14:textId="77777777" w:rsidTr="0016760B">
              <w:trPr>
                <w:trHeight w:val="1785"/>
                <w:ins w:id="248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76DBF3" w14:textId="77777777" w:rsidR="0016760B" w:rsidRPr="0016760B" w:rsidRDefault="0016760B" w:rsidP="0016760B">
                  <w:pPr>
                    <w:autoSpaceDE/>
                    <w:autoSpaceDN/>
                    <w:adjustRightInd/>
                    <w:jc w:val="center"/>
                    <w:rPr>
                      <w:ins w:id="24873" w:author="Philippe Hollanda - Oliveira Trust" w:date="2022-07-19T09:57:00Z"/>
                      <w:rFonts w:ascii="Arial" w:eastAsia="Times New Roman" w:hAnsi="Arial" w:cs="Arial"/>
                      <w:color w:val="000000"/>
                      <w:sz w:val="20"/>
                      <w:szCs w:val="20"/>
                      <w:lang w:eastAsia="pt-BR"/>
                    </w:rPr>
                  </w:pPr>
                  <w:ins w:id="2487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6E105C4" w14:textId="77777777" w:rsidR="0016760B" w:rsidRPr="0016760B" w:rsidRDefault="0016760B" w:rsidP="0016760B">
                  <w:pPr>
                    <w:autoSpaceDE/>
                    <w:autoSpaceDN/>
                    <w:adjustRightInd/>
                    <w:jc w:val="center"/>
                    <w:rPr>
                      <w:ins w:id="24875" w:author="Philippe Hollanda - Oliveira Trust" w:date="2022-07-19T09:57:00Z"/>
                      <w:rFonts w:ascii="Arial" w:eastAsia="Times New Roman" w:hAnsi="Arial" w:cs="Arial"/>
                      <w:color w:val="000000"/>
                      <w:sz w:val="20"/>
                      <w:szCs w:val="20"/>
                      <w:lang w:eastAsia="pt-BR"/>
                    </w:rPr>
                  </w:pPr>
                  <w:ins w:id="24876"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A72BC3" w14:textId="77777777" w:rsidR="0016760B" w:rsidRPr="0016760B" w:rsidRDefault="0016760B" w:rsidP="0016760B">
                  <w:pPr>
                    <w:autoSpaceDE/>
                    <w:autoSpaceDN/>
                    <w:adjustRightInd/>
                    <w:jc w:val="center"/>
                    <w:rPr>
                      <w:ins w:id="24877" w:author="Philippe Hollanda - Oliveira Trust" w:date="2022-07-19T09:57:00Z"/>
                      <w:rFonts w:ascii="Arial" w:eastAsia="Times New Roman" w:hAnsi="Arial" w:cs="Arial"/>
                      <w:color w:val="000000"/>
                      <w:sz w:val="20"/>
                      <w:szCs w:val="20"/>
                      <w:lang w:eastAsia="pt-BR"/>
                    </w:rPr>
                  </w:pPr>
                  <w:ins w:id="24878" w:author="Philippe Hollanda - Oliveira Trust" w:date="2022-07-19T09:57:00Z">
                    <w:r w:rsidRPr="0016760B">
                      <w:rPr>
                        <w:rFonts w:ascii="Arial" w:eastAsia="Times New Roman" w:hAnsi="Arial" w:cs="Arial"/>
                        <w:color w:val="000000"/>
                        <w:sz w:val="20"/>
                        <w:szCs w:val="20"/>
                        <w:lang w:eastAsia="pt-BR"/>
                      </w:rPr>
                      <w:t>R$ 1.295,98</w:t>
                    </w:r>
                  </w:ins>
                </w:p>
              </w:tc>
            </w:tr>
            <w:tr w:rsidR="0016760B" w:rsidRPr="0016760B" w14:paraId="693CC874" w14:textId="77777777" w:rsidTr="0016760B">
              <w:trPr>
                <w:trHeight w:val="1785"/>
                <w:ins w:id="248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63912E" w14:textId="77777777" w:rsidR="0016760B" w:rsidRPr="0016760B" w:rsidRDefault="0016760B" w:rsidP="0016760B">
                  <w:pPr>
                    <w:autoSpaceDE/>
                    <w:autoSpaceDN/>
                    <w:adjustRightInd/>
                    <w:jc w:val="center"/>
                    <w:rPr>
                      <w:ins w:id="24880" w:author="Philippe Hollanda - Oliveira Trust" w:date="2022-07-19T09:57:00Z"/>
                      <w:rFonts w:ascii="Arial" w:eastAsia="Times New Roman" w:hAnsi="Arial" w:cs="Arial"/>
                      <w:color w:val="000000"/>
                      <w:sz w:val="20"/>
                      <w:szCs w:val="20"/>
                      <w:lang w:eastAsia="pt-BR"/>
                    </w:rPr>
                  </w:pPr>
                  <w:ins w:id="2488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3C56AF3" w14:textId="77777777" w:rsidR="0016760B" w:rsidRPr="0016760B" w:rsidRDefault="0016760B" w:rsidP="0016760B">
                  <w:pPr>
                    <w:autoSpaceDE/>
                    <w:autoSpaceDN/>
                    <w:adjustRightInd/>
                    <w:jc w:val="center"/>
                    <w:rPr>
                      <w:ins w:id="24882" w:author="Philippe Hollanda - Oliveira Trust" w:date="2022-07-19T09:57:00Z"/>
                      <w:rFonts w:ascii="Arial" w:eastAsia="Times New Roman" w:hAnsi="Arial" w:cs="Arial"/>
                      <w:color w:val="000000"/>
                      <w:sz w:val="20"/>
                      <w:szCs w:val="20"/>
                      <w:lang w:eastAsia="pt-BR"/>
                    </w:rPr>
                  </w:pPr>
                  <w:ins w:id="24883"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A4D2EE" w14:textId="77777777" w:rsidR="0016760B" w:rsidRPr="0016760B" w:rsidRDefault="0016760B" w:rsidP="0016760B">
                  <w:pPr>
                    <w:autoSpaceDE/>
                    <w:autoSpaceDN/>
                    <w:adjustRightInd/>
                    <w:jc w:val="center"/>
                    <w:rPr>
                      <w:ins w:id="24884" w:author="Philippe Hollanda - Oliveira Trust" w:date="2022-07-19T09:57:00Z"/>
                      <w:rFonts w:ascii="Arial" w:eastAsia="Times New Roman" w:hAnsi="Arial" w:cs="Arial"/>
                      <w:color w:val="000000"/>
                      <w:sz w:val="20"/>
                      <w:szCs w:val="20"/>
                      <w:lang w:eastAsia="pt-BR"/>
                    </w:rPr>
                  </w:pPr>
                  <w:ins w:id="24885" w:author="Philippe Hollanda - Oliveira Trust" w:date="2022-07-19T09:57:00Z">
                    <w:r w:rsidRPr="0016760B">
                      <w:rPr>
                        <w:rFonts w:ascii="Arial" w:eastAsia="Times New Roman" w:hAnsi="Arial" w:cs="Arial"/>
                        <w:color w:val="000000"/>
                        <w:sz w:val="20"/>
                        <w:szCs w:val="20"/>
                        <w:lang w:eastAsia="pt-BR"/>
                      </w:rPr>
                      <w:t>R$ 5.539,80</w:t>
                    </w:r>
                  </w:ins>
                </w:p>
              </w:tc>
            </w:tr>
            <w:tr w:rsidR="0016760B" w:rsidRPr="0016760B" w14:paraId="251817C8" w14:textId="77777777" w:rsidTr="0016760B">
              <w:trPr>
                <w:trHeight w:val="1785"/>
                <w:ins w:id="248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E2FBBB" w14:textId="77777777" w:rsidR="0016760B" w:rsidRPr="0016760B" w:rsidRDefault="0016760B" w:rsidP="0016760B">
                  <w:pPr>
                    <w:autoSpaceDE/>
                    <w:autoSpaceDN/>
                    <w:adjustRightInd/>
                    <w:jc w:val="center"/>
                    <w:rPr>
                      <w:ins w:id="24887" w:author="Philippe Hollanda - Oliveira Trust" w:date="2022-07-19T09:57:00Z"/>
                      <w:rFonts w:ascii="Arial" w:eastAsia="Times New Roman" w:hAnsi="Arial" w:cs="Arial"/>
                      <w:color w:val="000000"/>
                      <w:sz w:val="20"/>
                      <w:szCs w:val="20"/>
                      <w:lang w:eastAsia="pt-BR"/>
                    </w:rPr>
                  </w:pPr>
                  <w:ins w:id="2488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DE01CDC" w14:textId="77777777" w:rsidR="0016760B" w:rsidRPr="0016760B" w:rsidRDefault="0016760B" w:rsidP="0016760B">
                  <w:pPr>
                    <w:autoSpaceDE/>
                    <w:autoSpaceDN/>
                    <w:adjustRightInd/>
                    <w:jc w:val="center"/>
                    <w:rPr>
                      <w:ins w:id="24889" w:author="Philippe Hollanda - Oliveira Trust" w:date="2022-07-19T09:57:00Z"/>
                      <w:rFonts w:ascii="Arial" w:eastAsia="Times New Roman" w:hAnsi="Arial" w:cs="Arial"/>
                      <w:color w:val="000000"/>
                      <w:sz w:val="20"/>
                      <w:szCs w:val="20"/>
                      <w:lang w:eastAsia="pt-BR"/>
                    </w:rPr>
                  </w:pPr>
                  <w:ins w:id="24890" w:author="Philippe Hollanda - Oliveira Trust" w:date="2022-07-19T09:57:00Z">
                    <w:r w:rsidRPr="0016760B">
                      <w:rPr>
                        <w:rFonts w:ascii="Arial" w:eastAsia="Times New Roman" w:hAnsi="Arial" w:cs="Arial"/>
                        <w:color w:val="000000"/>
                        <w:sz w:val="20"/>
                        <w:szCs w:val="20"/>
                        <w:lang w:eastAsia="pt-BR"/>
                      </w:rPr>
                      <w:t>28/10/2021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BFFB4B" w14:textId="77777777" w:rsidR="0016760B" w:rsidRPr="0016760B" w:rsidRDefault="0016760B" w:rsidP="0016760B">
                  <w:pPr>
                    <w:autoSpaceDE/>
                    <w:autoSpaceDN/>
                    <w:adjustRightInd/>
                    <w:jc w:val="center"/>
                    <w:rPr>
                      <w:ins w:id="24891" w:author="Philippe Hollanda - Oliveira Trust" w:date="2022-07-19T09:57:00Z"/>
                      <w:rFonts w:ascii="Arial" w:eastAsia="Times New Roman" w:hAnsi="Arial" w:cs="Arial"/>
                      <w:color w:val="000000"/>
                      <w:sz w:val="20"/>
                      <w:szCs w:val="20"/>
                      <w:lang w:eastAsia="pt-BR"/>
                    </w:rPr>
                  </w:pPr>
                  <w:ins w:id="24892" w:author="Philippe Hollanda - Oliveira Trust" w:date="2022-07-19T09:57:00Z">
                    <w:r w:rsidRPr="0016760B">
                      <w:rPr>
                        <w:rFonts w:ascii="Arial" w:eastAsia="Times New Roman" w:hAnsi="Arial" w:cs="Arial"/>
                        <w:color w:val="000000"/>
                        <w:sz w:val="20"/>
                        <w:szCs w:val="20"/>
                        <w:lang w:eastAsia="pt-BR"/>
                      </w:rPr>
                      <w:t>R$ 7.950,00</w:t>
                    </w:r>
                  </w:ins>
                </w:p>
              </w:tc>
            </w:tr>
            <w:tr w:rsidR="0016760B" w:rsidRPr="0016760B" w14:paraId="0AD0769F" w14:textId="77777777" w:rsidTr="0016760B">
              <w:trPr>
                <w:trHeight w:val="1785"/>
                <w:ins w:id="248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551B97" w14:textId="77777777" w:rsidR="0016760B" w:rsidRPr="0016760B" w:rsidRDefault="0016760B" w:rsidP="0016760B">
                  <w:pPr>
                    <w:autoSpaceDE/>
                    <w:autoSpaceDN/>
                    <w:adjustRightInd/>
                    <w:jc w:val="center"/>
                    <w:rPr>
                      <w:ins w:id="24894" w:author="Philippe Hollanda - Oliveira Trust" w:date="2022-07-19T09:57:00Z"/>
                      <w:rFonts w:ascii="Arial" w:eastAsia="Times New Roman" w:hAnsi="Arial" w:cs="Arial"/>
                      <w:color w:val="000000"/>
                      <w:sz w:val="20"/>
                      <w:szCs w:val="20"/>
                      <w:lang w:eastAsia="pt-BR"/>
                    </w:rPr>
                  </w:pPr>
                  <w:ins w:id="24895"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41031B7" w14:textId="77777777" w:rsidR="0016760B" w:rsidRPr="0016760B" w:rsidRDefault="0016760B" w:rsidP="0016760B">
                  <w:pPr>
                    <w:autoSpaceDE/>
                    <w:autoSpaceDN/>
                    <w:adjustRightInd/>
                    <w:jc w:val="center"/>
                    <w:rPr>
                      <w:ins w:id="24896" w:author="Philippe Hollanda - Oliveira Trust" w:date="2022-07-19T09:57:00Z"/>
                      <w:rFonts w:ascii="Arial" w:eastAsia="Times New Roman" w:hAnsi="Arial" w:cs="Arial"/>
                      <w:color w:val="000000"/>
                      <w:sz w:val="20"/>
                      <w:szCs w:val="20"/>
                      <w:lang w:eastAsia="pt-BR"/>
                    </w:rPr>
                  </w:pPr>
                  <w:ins w:id="24897"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502CB8" w14:textId="77777777" w:rsidR="0016760B" w:rsidRPr="0016760B" w:rsidRDefault="0016760B" w:rsidP="0016760B">
                  <w:pPr>
                    <w:autoSpaceDE/>
                    <w:autoSpaceDN/>
                    <w:adjustRightInd/>
                    <w:jc w:val="center"/>
                    <w:rPr>
                      <w:ins w:id="24898" w:author="Philippe Hollanda - Oliveira Trust" w:date="2022-07-19T09:57:00Z"/>
                      <w:rFonts w:ascii="Arial" w:eastAsia="Times New Roman" w:hAnsi="Arial" w:cs="Arial"/>
                      <w:color w:val="000000"/>
                      <w:sz w:val="20"/>
                      <w:szCs w:val="20"/>
                      <w:lang w:eastAsia="pt-BR"/>
                    </w:rPr>
                  </w:pPr>
                  <w:ins w:id="24899" w:author="Philippe Hollanda - Oliveira Trust" w:date="2022-07-19T09:57:00Z">
                    <w:r w:rsidRPr="0016760B">
                      <w:rPr>
                        <w:rFonts w:ascii="Arial" w:eastAsia="Times New Roman" w:hAnsi="Arial" w:cs="Arial"/>
                        <w:color w:val="000000"/>
                        <w:sz w:val="20"/>
                        <w:szCs w:val="20"/>
                        <w:lang w:eastAsia="pt-BR"/>
                      </w:rPr>
                      <w:t>R$ 310,00</w:t>
                    </w:r>
                  </w:ins>
                </w:p>
              </w:tc>
            </w:tr>
            <w:tr w:rsidR="0016760B" w:rsidRPr="0016760B" w14:paraId="74D78912" w14:textId="77777777" w:rsidTr="0016760B">
              <w:trPr>
                <w:trHeight w:val="1785"/>
                <w:ins w:id="249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637B30" w14:textId="77777777" w:rsidR="0016760B" w:rsidRPr="0016760B" w:rsidRDefault="0016760B" w:rsidP="0016760B">
                  <w:pPr>
                    <w:autoSpaceDE/>
                    <w:autoSpaceDN/>
                    <w:adjustRightInd/>
                    <w:jc w:val="center"/>
                    <w:rPr>
                      <w:ins w:id="24901" w:author="Philippe Hollanda - Oliveira Trust" w:date="2022-07-19T09:57:00Z"/>
                      <w:rFonts w:ascii="Arial" w:eastAsia="Times New Roman" w:hAnsi="Arial" w:cs="Arial"/>
                      <w:color w:val="000000"/>
                      <w:sz w:val="20"/>
                      <w:szCs w:val="20"/>
                      <w:lang w:eastAsia="pt-BR"/>
                    </w:rPr>
                  </w:pPr>
                  <w:ins w:id="2490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579E0F0" w14:textId="77777777" w:rsidR="0016760B" w:rsidRPr="0016760B" w:rsidRDefault="0016760B" w:rsidP="0016760B">
                  <w:pPr>
                    <w:autoSpaceDE/>
                    <w:autoSpaceDN/>
                    <w:adjustRightInd/>
                    <w:jc w:val="center"/>
                    <w:rPr>
                      <w:ins w:id="24903" w:author="Philippe Hollanda - Oliveira Trust" w:date="2022-07-19T09:57:00Z"/>
                      <w:rFonts w:ascii="Arial" w:eastAsia="Times New Roman" w:hAnsi="Arial" w:cs="Arial"/>
                      <w:color w:val="000000"/>
                      <w:sz w:val="20"/>
                      <w:szCs w:val="20"/>
                      <w:lang w:eastAsia="pt-BR"/>
                    </w:rPr>
                  </w:pPr>
                  <w:ins w:id="24904"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B744CF" w14:textId="77777777" w:rsidR="0016760B" w:rsidRPr="0016760B" w:rsidRDefault="0016760B" w:rsidP="0016760B">
                  <w:pPr>
                    <w:autoSpaceDE/>
                    <w:autoSpaceDN/>
                    <w:adjustRightInd/>
                    <w:jc w:val="center"/>
                    <w:rPr>
                      <w:ins w:id="24905" w:author="Philippe Hollanda - Oliveira Trust" w:date="2022-07-19T09:57:00Z"/>
                      <w:rFonts w:ascii="Arial" w:eastAsia="Times New Roman" w:hAnsi="Arial" w:cs="Arial"/>
                      <w:color w:val="000000"/>
                      <w:sz w:val="20"/>
                      <w:szCs w:val="20"/>
                      <w:lang w:eastAsia="pt-BR"/>
                    </w:rPr>
                  </w:pPr>
                  <w:ins w:id="24906" w:author="Philippe Hollanda - Oliveira Trust" w:date="2022-07-19T09:57:00Z">
                    <w:r w:rsidRPr="0016760B">
                      <w:rPr>
                        <w:rFonts w:ascii="Arial" w:eastAsia="Times New Roman" w:hAnsi="Arial" w:cs="Arial"/>
                        <w:color w:val="000000"/>
                        <w:sz w:val="20"/>
                        <w:szCs w:val="20"/>
                        <w:lang w:eastAsia="pt-BR"/>
                      </w:rPr>
                      <w:t>R$ 3.190,00</w:t>
                    </w:r>
                  </w:ins>
                </w:p>
              </w:tc>
            </w:tr>
            <w:tr w:rsidR="0016760B" w:rsidRPr="0016760B" w14:paraId="1372E5AE" w14:textId="77777777" w:rsidTr="0016760B">
              <w:trPr>
                <w:trHeight w:val="1785"/>
                <w:ins w:id="249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B26982" w14:textId="77777777" w:rsidR="0016760B" w:rsidRPr="0016760B" w:rsidRDefault="0016760B" w:rsidP="0016760B">
                  <w:pPr>
                    <w:autoSpaceDE/>
                    <w:autoSpaceDN/>
                    <w:adjustRightInd/>
                    <w:jc w:val="center"/>
                    <w:rPr>
                      <w:ins w:id="24908" w:author="Philippe Hollanda - Oliveira Trust" w:date="2022-07-19T09:57:00Z"/>
                      <w:rFonts w:ascii="Arial" w:eastAsia="Times New Roman" w:hAnsi="Arial" w:cs="Arial"/>
                      <w:color w:val="000000"/>
                      <w:sz w:val="20"/>
                      <w:szCs w:val="20"/>
                      <w:lang w:eastAsia="pt-BR"/>
                    </w:rPr>
                  </w:pPr>
                  <w:ins w:id="2490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6865E57" w14:textId="77777777" w:rsidR="0016760B" w:rsidRPr="0016760B" w:rsidRDefault="0016760B" w:rsidP="0016760B">
                  <w:pPr>
                    <w:autoSpaceDE/>
                    <w:autoSpaceDN/>
                    <w:adjustRightInd/>
                    <w:jc w:val="center"/>
                    <w:rPr>
                      <w:ins w:id="24910" w:author="Philippe Hollanda - Oliveira Trust" w:date="2022-07-19T09:57:00Z"/>
                      <w:rFonts w:ascii="Arial" w:eastAsia="Times New Roman" w:hAnsi="Arial" w:cs="Arial"/>
                      <w:color w:val="000000"/>
                      <w:sz w:val="20"/>
                      <w:szCs w:val="20"/>
                      <w:lang w:eastAsia="pt-BR"/>
                    </w:rPr>
                  </w:pPr>
                  <w:ins w:id="24911"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DE1FB2" w14:textId="77777777" w:rsidR="0016760B" w:rsidRPr="0016760B" w:rsidRDefault="0016760B" w:rsidP="0016760B">
                  <w:pPr>
                    <w:autoSpaceDE/>
                    <w:autoSpaceDN/>
                    <w:adjustRightInd/>
                    <w:jc w:val="center"/>
                    <w:rPr>
                      <w:ins w:id="24912" w:author="Philippe Hollanda - Oliveira Trust" w:date="2022-07-19T09:57:00Z"/>
                      <w:rFonts w:ascii="Arial" w:eastAsia="Times New Roman" w:hAnsi="Arial" w:cs="Arial"/>
                      <w:color w:val="000000"/>
                      <w:sz w:val="20"/>
                      <w:szCs w:val="20"/>
                      <w:lang w:eastAsia="pt-BR"/>
                    </w:rPr>
                  </w:pPr>
                  <w:ins w:id="24913" w:author="Philippe Hollanda - Oliveira Trust" w:date="2022-07-19T09:57:00Z">
                    <w:r w:rsidRPr="0016760B">
                      <w:rPr>
                        <w:rFonts w:ascii="Arial" w:eastAsia="Times New Roman" w:hAnsi="Arial" w:cs="Arial"/>
                        <w:color w:val="000000"/>
                        <w:sz w:val="20"/>
                        <w:szCs w:val="20"/>
                        <w:lang w:eastAsia="pt-BR"/>
                      </w:rPr>
                      <w:t>R$ 89,00</w:t>
                    </w:r>
                  </w:ins>
                </w:p>
              </w:tc>
            </w:tr>
            <w:tr w:rsidR="0016760B" w:rsidRPr="0016760B" w14:paraId="78465AF5" w14:textId="77777777" w:rsidTr="0016760B">
              <w:trPr>
                <w:trHeight w:val="1785"/>
                <w:ins w:id="249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9E1FAFC" w14:textId="77777777" w:rsidR="0016760B" w:rsidRPr="0016760B" w:rsidRDefault="0016760B" w:rsidP="0016760B">
                  <w:pPr>
                    <w:autoSpaceDE/>
                    <w:autoSpaceDN/>
                    <w:adjustRightInd/>
                    <w:jc w:val="center"/>
                    <w:rPr>
                      <w:ins w:id="24915" w:author="Philippe Hollanda - Oliveira Trust" w:date="2022-07-19T09:57:00Z"/>
                      <w:rFonts w:ascii="Arial" w:eastAsia="Times New Roman" w:hAnsi="Arial" w:cs="Arial"/>
                      <w:color w:val="000000"/>
                      <w:sz w:val="20"/>
                      <w:szCs w:val="20"/>
                      <w:lang w:eastAsia="pt-BR"/>
                    </w:rPr>
                  </w:pPr>
                  <w:ins w:id="2491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D6666EC" w14:textId="77777777" w:rsidR="0016760B" w:rsidRPr="0016760B" w:rsidRDefault="0016760B" w:rsidP="0016760B">
                  <w:pPr>
                    <w:autoSpaceDE/>
                    <w:autoSpaceDN/>
                    <w:adjustRightInd/>
                    <w:jc w:val="center"/>
                    <w:rPr>
                      <w:ins w:id="24917" w:author="Philippe Hollanda - Oliveira Trust" w:date="2022-07-19T09:57:00Z"/>
                      <w:rFonts w:ascii="Arial" w:eastAsia="Times New Roman" w:hAnsi="Arial" w:cs="Arial"/>
                      <w:color w:val="000000"/>
                      <w:sz w:val="20"/>
                      <w:szCs w:val="20"/>
                      <w:lang w:eastAsia="pt-BR"/>
                    </w:rPr>
                  </w:pPr>
                  <w:ins w:id="24918"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872940" w14:textId="77777777" w:rsidR="0016760B" w:rsidRPr="0016760B" w:rsidRDefault="0016760B" w:rsidP="0016760B">
                  <w:pPr>
                    <w:autoSpaceDE/>
                    <w:autoSpaceDN/>
                    <w:adjustRightInd/>
                    <w:jc w:val="center"/>
                    <w:rPr>
                      <w:ins w:id="24919" w:author="Philippe Hollanda - Oliveira Trust" w:date="2022-07-19T09:57:00Z"/>
                      <w:rFonts w:ascii="Arial" w:eastAsia="Times New Roman" w:hAnsi="Arial" w:cs="Arial"/>
                      <w:color w:val="000000"/>
                      <w:sz w:val="20"/>
                      <w:szCs w:val="20"/>
                      <w:lang w:eastAsia="pt-BR"/>
                    </w:rPr>
                  </w:pPr>
                  <w:ins w:id="24920" w:author="Philippe Hollanda - Oliveira Trust" w:date="2022-07-19T09:57:00Z">
                    <w:r w:rsidRPr="0016760B">
                      <w:rPr>
                        <w:rFonts w:ascii="Arial" w:eastAsia="Times New Roman" w:hAnsi="Arial" w:cs="Arial"/>
                        <w:color w:val="000000"/>
                        <w:sz w:val="20"/>
                        <w:szCs w:val="20"/>
                        <w:lang w:eastAsia="pt-BR"/>
                      </w:rPr>
                      <w:t>R$ 972,50</w:t>
                    </w:r>
                  </w:ins>
                </w:p>
              </w:tc>
            </w:tr>
            <w:tr w:rsidR="0016760B" w:rsidRPr="0016760B" w14:paraId="31E0F15A" w14:textId="77777777" w:rsidTr="0016760B">
              <w:trPr>
                <w:trHeight w:val="1785"/>
                <w:ins w:id="249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1C599F" w14:textId="77777777" w:rsidR="0016760B" w:rsidRPr="0016760B" w:rsidRDefault="0016760B" w:rsidP="0016760B">
                  <w:pPr>
                    <w:autoSpaceDE/>
                    <w:autoSpaceDN/>
                    <w:adjustRightInd/>
                    <w:jc w:val="center"/>
                    <w:rPr>
                      <w:ins w:id="24922" w:author="Philippe Hollanda - Oliveira Trust" w:date="2022-07-19T09:57:00Z"/>
                      <w:rFonts w:ascii="Arial" w:eastAsia="Times New Roman" w:hAnsi="Arial" w:cs="Arial"/>
                      <w:color w:val="000000"/>
                      <w:sz w:val="20"/>
                      <w:szCs w:val="20"/>
                      <w:lang w:eastAsia="pt-BR"/>
                    </w:rPr>
                  </w:pPr>
                  <w:ins w:id="2492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0A702E6" w14:textId="77777777" w:rsidR="0016760B" w:rsidRPr="0016760B" w:rsidRDefault="0016760B" w:rsidP="0016760B">
                  <w:pPr>
                    <w:autoSpaceDE/>
                    <w:autoSpaceDN/>
                    <w:adjustRightInd/>
                    <w:jc w:val="center"/>
                    <w:rPr>
                      <w:ins w:id="24924" w:author="Philippe Hollanda - Oliveira Trust" w:date="2022-07-19T09:57:00Z"/>
                      <w:rFonts w:ascii="Arial" w:eastAsia="Times New Roman" w:hAnsi="Arial" w:cs="Arial"/>
                      <w:color w:val="000000"/>
                      <w:sz w:val="20"/>
                      <w:szCs w:val="20"/>
                      <w:lang w:eastAsia="pt-BR"/>
                    </w:rPr>
                  </w:pPr>
                  <w:ins w:id="24925"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271F1B" w14:textId="77777777" w:rsidR="0016760B" w:rsidRPr="0016760B" w:rsidRDefault="0016760B" w:rsidP="0016760B">
                  <w:pPr>
                    <w:autoSpaceDE/>
                    <w:autoSpaceDN/>
                    <w:adjustRightInd/>
                    <w:jc w:val="center"/>
                    <w:rPr>
                      <w:ins w:id="24926" w:author="Philippe Hollanda - Oliveira Trust" w:date="2022-07-19T09:57:00Z"/>
                      <w:rFonts w:ascii="Arial" w:eastAsia="Times New Roman" w:hAnsi="Arial" w:cs="Arial"/>
                      <w:color w:val="000000"/>
                      <w:sz w:val="20"/>
                      <w:szCs w:val="20"/>
                      <w:lang w:eastAsia="pt-BR"/>
                    </w:rPr>
                  </w:pPr>
                  <w:ins w:id="24927" w:author="Philippe Hollanda - Oliveira Trust" w:date="2022-07-19T09:57:00Z">
                    <w:r w:rsidRPr="0016760B">
                      <w:rPr>
                        <w:rFonts w:ascii="Arial" w:eastAsia="Times New Roman" w:hAnsi="Arial" w:cs="Arial"/>
                        <w:color w:val="000000"/>
                        <w:sz w:val="20"/>
                        <w:szCs w:val="20"/>
                        <w:lang w:eastAsia="pt-BR"/>
                      </w:rPr>
                      <w:t>R$ 8.559,00</w:t>
                    </w:r>
                  </w:ins>
                </w:p>
              </w:tc>
            </w:tr>
            <w:tr w:rsidR="0016760B" w:rsidRPr="0016760B" w14:paraId="0B056657" w14:textId="77777777" w:rsidTr="0016760B">
              <w:trPr>
                <w:trHeight w:val="1785"/>
                <w:ins w:id="249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97D96C" w14:textId="77777777" w:rsidR="0016760B" w:rsidRPr="0016760B" w:rsidRDefault="0016760B" w:rsidP="0016760B">
                  <w:pPr>
                    <w:autoSpaceDE/>
                    <w:autoSpaceDN/>
                    <w:adjustRightInd/>
                    <w:jc w:val="center"/>
                    <w:rPr>
                      <w:ins w:id="24929" w:author="Philippe Hollanda - Oliveira Trust" w:date="2022-07-19T09:57:00Z"/>
                      <w:rFonts w:ascii="Arial" w:eastAsia="Times New Roman" w:hAnsi="Arial" w:cs="Arial"/>
                      <w:color w:val="000000"/>
                      <w:sz w:val="20"/>
                      <w:szCs w:val="20"/>
                      <w:lang w:eastAsia="pt-BR"/>
                    </w:rPr>
                  </w:pPr>
                  <w:ins w:id="24930"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57CD8E7" w14:textId="77777777" w:rsidR="0016760B" w:rsidRPr="0016760B" w:rsidRDefault="0016760B" w:rsidP="0016760B">
                  <w:pPr>
                    <w:autoSpaceDE/>
                    <w:autoSpaceDN/>
                    <w:adjustRightInd/>
                    <w:jc w:val="center"/>
                    <w:rPr>
                      <w:ins w:id="24931" w:author="Philippe Hollanda - Oliveira Trust" w:date="2022-07-19T09:57:00Z"/>
                      <w:rFonts w:ascii="Arial" w:eastAsia="Times New Roman" w:hAnsi="Arial" w:cs="Arial"/>
                      <w:color w:val="000000"/>
                      <w:sz w:val="20"/>
                      <w:szCs w:val="20"/>
                      <w:lang w:eastAsia="pt-BR"/>
                    </w:rPr>
                  </w:pPr>
                  <w:ins w:id="24932"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99F980" w14:textId="77777777" w:rsidR="0016760B" w:rsidRPr="0016760B" w:rsidRDefault="0016760B" w:rsidP="0016760B">
                  <w:pPr>
                    <w:autoSpaceDE/>
                    <w:autoSpaceDN/>
                    <w:adjustRightInd/>
                    <w:jc w:val="center"/>
                    <w:rPr>
                      <w:ins w:id="24933" w:author="Philippe Hollanda - Oliveira Trust" w:date="2022-07-19T09:57:00Z"/>
                      <w:rFonts w:ascii="Arial" w:eastAsia="Times New Roman" w:hAnsi="Arial" w:cs="Arial"/>
                      <w:color w:val="000000"/>
                      <w:sz w:val="20"/>
                      <w:szCs w:val="20"/>
                      <w:lang w:eastAsia="pt-BR"/>
                    </w:rPr>
                  </w:pPr>
                  <w:ins w:id="24934" w:author="Philippe Hollanda - Oliveira Trust" w:date="2022-07-19T09:57:00Z">
                    <w:r w:rsidRPr="0016760B">
                      <w:rPr>
                        <w:rFonts w:ascii="Arial" w:eastAsia="Times New Roman" w:hAnsi="Arial" w:cs="Arial"/>
                        <w:color w:val="000000"/>
                        <w:sz w:val="20"/>
                        <w:szCs w:val="20"/>
                        <w:lang w:eastAsia="pt-BR"/>
                      </w:rPr>
                      <w:t>R$ 1.569,50</w:t>
                    </w:r>
                  </w:ins>
                </w:p>
              </w:tc>
            </w:tr>
            <w:tr w:rsidR="0016760B" w:rsidRPr="0016760B" w14:paraId="7FF26BB9" w14:textId="77777777" w:rsidTr="0016760B">
              <w:trPr>
                <w:trHeight w:val="1785"/>
                <w:ins w:id="249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33CBFB" w14:textId="77777777" w:rsidR="0016760B" w:rsidRPr="0016760B" w:rsidRDefault="0016760B" w:rsidP="0016760B">
                  <w:pPr>
                    <w:autoSpaceDE/>
                    <w:autoSpaceDN/>
                    <w:adjustRightInd/>
                    <w:jc w:val="center"/>
                    <w:rPr>
                      <w:ins w:id="24936" w:author="Philippe Hollanda - Oliveira Trust" w:date="2022-07-19T09:57:00Z"/>
                      <w:rFonts w:ascii="Arial" w:eastAsia="Times New Roman" w:hAnsi="Arial" w:cs="Arial"/>
                      <w:color w:val="000000"/>
                      <w:sz w:val="20"/>
                      <w:szCs w:val="20"/>
                      <w:lang w:eastAsia="pt-BR"/>
                    </w:rPr>
                  </w:pPr>
                  <w:ins w:id="2493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3254041" w14:textId="77777777" w:rsidR="0016760B" w:rsidRPr="0016760B" w:rsidRDefault="0016760B" w:rsidP="0016760B">
                  <w:pPr>
                    <w:autoSpaceDE/>
                    <w:autoSpaceDN/>
                    <w:adjustRightInd/>
                    <w:jc w:val="center"/>
                    <w:rPr>
                      <w:ins w:id="24938" w:author="Philippe Hollanda - Oliveira Trust" w:date="2022-07-19T09:57:00Z"/>
                      <w:rFonts w:ascii="Arial" w:eastAsia="Times New Roman" w:hAnsi="Arial" w:cs="Arial"/>
                      <w:color w:val="000000"/>
                      <w:sz w:val="20"/>
                      <w:szCs w:val="20"/>
                      <w:lang w:eastAsia="pt-BR"/>
                    </w:rPr>
                  </w:pPr>
                  <w:ins w:id="24939"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1EB429" w14:textId="77777777" w:rsidR="0016760B" w:rsidRPr="0016760B" w:rsidRDefault="0016760B" w:rsidP="0016760B">
                  <w:pPr>
                    <w:autoSpaceDE/>
                    <w:autoSpaceDN/>
                    <w:adjustRightInd/>
                    <w:jc w:val="center"/>
                    <w:rPr>
                      <w:ins w:id="24940" w:author="Philippe Hollanda - Oliveira Trust" w:date="2022-07-19T09:57:00Z"/>
                      <w:rFonts w:ascii="Arial" w:eastAsia="Times New Roman" w:hAnsi="Arial" w:cs="Arial"/>
                      <w:color w:val="000000"/>
                      <w:sz w:val="20"/>
                      <w:szCs w:val="20"/>
                      <w:lang w:eastAsia="pt-BR"/>
                    </w:rPr>
                  </w:pPr>
                  <w:ins w:id="24941" w:author="Philippe Hollanda - Oliveira Trust" w:date="2022-07-19T09:57:00Z">
                    <w:r w:rsidRPr="0016760B">
                      <w:rPr>
                        <w:rFonts w:ascii="Arial" w:eastAsia="Times New Roman" w:hAnsi="Arial" w:cs="Arial"/>
                        <w:color w:val="000000"/>
                        <w:sz w:val="20"/>
                        <w:szCs w:val="20"/>
                        <w:lang w:eastAsia="pt-BR"/>
                      </w:rPr>
                      <w:t>R$ 587,00</w:t>
                    </w:r>
                  </w:ins>
                </w:p>
              </w:tc>
            </w:tr>
            <w:tr w:rsidR="0016760B" w:rsidRPr="0016760B" w14:paraId="6EA01A99" w14:textId="77777777" w:rsidTr="0016760B">
              <w:trPr>
                <w:trHeight w:val="1785"/>
                <w:ins w:id="2494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121B9F75" w14:textId="77777777" w:rsidR="0016760B" w:rsidRPr="0016760B" w:rsidRDefault="0016760B" w:rsidP="0016760B">
                  <w:pPr>
                    <w:autoSpaceDE/>
                    <w:autoSpaceDN/>
                    <w:adjustRightInd/>
                    <w:jc w:val="center"/>
                    <w:rPr>
                      <w:ins w:id="24943" w:author="Philippe Hollanda - Oliveira Trust" w:date="2022-07-19T09:57:00Z"/>
                      <w:rFonts w:ascii="Arial" w:eastAsia="Times New Roman" w:hAnsi="Arial" w:cs="Arial"/>
                      <w:color w:val="000000"/>
                      <w:sz w:val="20"/>
                      <w:szCs w:val="20"/>
                      <w:lang w:eastAsia="pt-BR"/>
                    </w:rPr>
                  </w:pPr>
                  <w:ins w:id="2494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8C0F9BC" w14:textId="77777777" w:rsidR="0016760B" w:rsidRPr="0016760B" w:rsidRDefault="0016760B" w:rsidP="0016760B">
                  <w:pPr>
                    <w:autoSpaceDE/>
                    <w:autoSpaceDN/>
                    <w:adjustRightInd/>
                    <w:jc w:val="center"/>
                    <w:rPr>
                      <w:ins w:id="24945" w:author="Philippe Hollanda - Oliveira Trust" w:date="2022-07-19T09:57:00Z"/>
                      <w:rFonts w:ascii="Arial" w:eastAsia="Times New Roman" w:hAnsi="Arial" w:cs="Arial"/>
                      <w:color w:val="000000"/>
                      <w:sz w:val="20"/>
                      <w:szCs w:val="20"/>
                      <w:lang w:eastAsia="pt-BR"/>
                    </w:rPr>
                  </w:pPr>
                  <w:ins w:id="24946"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397DE9" w14:textId="77777777" w:rsidR="0016760B" w:rsidRPr="0016760B" w:rsidRDefault="0016760B" w:rsidP="0016760B">
                  <w:pPr>
                    <w:autoSpaceDE/>
                    <w:autoSpaceDN/>
                    <w:adjustRightInd/>
                    <w:jc w:val="center"/>
                    <w:rPr>
                      <w:ins w:id="24947" w:author="Philippe Hollanda - Oliveira Trust" w:date="2022-07-19T09:57:00Z"/>
                      <w:rFonts w:ascii="Arial" w:eastAsia="Times New Roman" w:hAnsi="Arial" w:cs="Arial"/>
                      <w:color w:val="000000"/>
                      <w:sz w:val="20"/>
                      <w:szCs w:val="20"/>
                      <w:lang w:eastAsia="pt-BR"/>
                    </w:rPr>
                  </w:pPr>
                  <w:ins w:id="24948" w:author="Philippe Hollanda - Oliveira Trust" w:date="2022-07-19T09:57:00Z">
                    <w:r w:rsidRPr="0016760B">
                      <w:rPr>
                        <w:rFonts w:ascii="Arial" w:eastAsia="Times New Roman" w:hAnsi="Arial" w:cs="Arial"/>
                        <w:color w:val="000000"/>
                        <w:sz w:val="20"/>
                        <w:szCs w:val="20"/>
                        <w:lang w:eastAsia="pt-BR"/>
                      </w:rPr>
                      <w:t>R$ 29.892,72</w:t>
                    </w:r>
                  </w:ins>
                </w:p>
              </w:tc>
            </w:tr>
            <w:tr w:rsidR="0016760B" w:rsidRPr="0016760B" w14:paraId="471F27BA" w14:textId="77777777" w:rsidTr="0016760B">
              <w:trPr>
                <w:trHeight w:val="1785"/>
                <w:ins w:id="2494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F296050" w14:textId="77777777" w:rsidR="0016760B" w:rsidRPr="0016760B" w:rsidRDefault="0016760B" w:rsidP="0016760B">
                  <w:pPr>
                    <w:autoSpaceDE/>
                    <w:autoSpaceDN/>
                    <w:adjustRightInd/>
                    <w:rPr>
                      <w:ins w:id="2495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16092F0" w14:textId="77777777" w:rsidR="0016760B" w:rsidRPr="0016760B" w:rsidRDefault="0016760B" w:rsidP="0016760B">
                  <w:pPr>
                    <w:autoSpaceDE/>
                    <w:autoSpaceDN/>
                    <w:adjustRightInd/>
                    <w:jc w:val="center"/>
                    <w:rPr>
                      <w:ins w:id="24951" w:author="Philippe Hollanda - Oliveira Trust" w:date="2022-07-19T09:57:00Z"/>
                      <w:rFonts w:ascii="Arial" w:eastAsia="Times New Roman" w:hAnsi="Arial" w:cs="Arial"/>
                      <w:color w:val="000000"/>
                      <w:sz w:val="20"/>
                      <w:szCs w:val="20"/>
                      <w:lang w:eastAsia="pt-BR"/>
                    </w:rPr>
                  </w:pPr>
                  <w:ins w:id="24952" w:author="Philippe Hollanda - Oliveira Trust" w:date="2022-07-19T09:57:00Z">
                    <w:r w:rsidRPr="0016760B">
                      <w:rPr>
                        <w:rFonts w:ascii="Arial" w:eastAsia="Times New Roman" w:hAnsi="Arial" w:cs="Arial"/>
                        <w:color w:val="000000"/>
                        <w:sz w:val="20"/>
                        <w:szCs w:val="20"/>
                        <w:lang w:eastAsia="pt-BR"/>
                      </w:rPr>
                      <w:t>12/11/2021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F1CBAB" w14:textId="77777777" w:rsidR="0016760B" w:rsidRPr="0016760B" w:rsidRDefault="0016760B" w:rsidP="0016760B">
                  <w:pPr>
                    <w:autoSpaceDE/>
                    <w:autoSpaceDN/>
                    <w:adjustRightInd/>
                    <w:jc w:val="center"/>
                    <w:rPr>
                      <w:ins w:id="24953" w:author="Philippe Hollanda - Oliveira Trust" w:date="2022-07-19T09:57:00Z"/>
                      <w:rFonts w:ascii="Arial" w:eastAsia="Times New Roman" w:hAnsi="Arial" w:cs="Arial"/>
                      <w:color w:val="000000"/>
                      <w:sz w:val="20"/>
                      <w:szCs w:val="20"/>
                      <w:lang w:eastAsia="pt-BR"/>
                    </w:rPr>
                  </w:pPr>
                  <w:ins w:id="24954" w:author="Philippe Hollanda - Oliveira Trust" w:date="2022-07-19T09:57:00Z">
                    <w:r w:rsidRPr="0016760B">
                      <w:rPr>
                        <w:rFonts w:ascii="Arial" w:eastAsia="Times New Roman" w:hAnsi="Arial" w:cs="Arial"/>
                        <w:color w:val="000000"/>
                        <w:sz w:val="20"/>
                        <w:szCs w:val="20"/>
                        <w:lang w:eastAsia="pt-BR"/>
                      </w:rPr>
                      <w:t>R$ 29.892,72</w:t>
                    </w:r>
                  </w:ins>
                </w:p>
              </w:tc>
            </w:tr>
            <w:tr w:rsidR="0016760B" w:rsidRPr="0016760B" w14:paraId="75FB4AD0" w14:textId="77777777" w:rsidTr="0016760B">
              <w:trPr>
                <w:trHeight w:val="1785"/>
                <w:ins w:id="2495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143E4CA" w14:textId="77777777" w:rsidR="0016760B" w:rsidRPr="0016760B" w:rsidRDefault="0016760B" w:rsidP="0016760B">
                  <w:pPr>
                    <w:autoSpaceDE/>
                    <w:autoSpaceDN/>
                    <w:adjustRightInd/>
                    <w:rPr>
                      <w:ins w:id="2495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4ACC12B" w14:textId="77777777" w:rsidR="0016760B" w:rsidRPr="0016760B" w:rsidRDefault="0016760B" w:rsidP="0016760B">
                  <w:pPr>
                    <w:autoSpaceDE/>
                    <w:autoSpaceDN/>
                    <w:adjustRightInd/>
                    <w:jc w:val="center"/>
                    <w:rPr>
                      <w:ins w:id="24957" w:author="Philippe Hollanda - Oliveira Trust" w:date="2022-07-19T09:57:00Z"/>
                      <w:rFonts w:ascii="Arial" w:eastAsia="Times New Roman" w:hAnsi="Arial" w:cs="Arial"/>
                      <w:color w:val="000000"/>
                      <w:sz w:val="20"/>
                      <w:szCs w:val="20"/>
                      <w:lang w:eastAsia="pt-BR"/>
                    </w:rPr>
                  </w:pPr>
                  <w:ins w:id="24958" w:author="Philippe Hollanda - Oliveira Trust" w:date="2022-07-19T09:57:00Z">
                    <w:r w:rsidRPr="0016760B">
                      <w:rPr>
                        <w:rFonts w:ascii="Arial" w:eastAsia="Times New Roman" w:hAnsi="Arial" w:cs="Arial"/>
                        <w:color w:val="000000"/>
                        <w:sz w:val="20"/>
                        <w:szCs w:val="20"/>
                        <w:lang w:eastAsia="pt-BR"/>
                      </w:rPr>
                      <w:t>26/11/2021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7B79C5" w14:textId="77777777" w:rsidR="0016760B" w:rsidRPr="0016760B" w:rsidRDefault="0016760B" w:rsidP="0016760B">
                  <w:pPr>
                    <w:autoSpaceDE/>
                    <w:autoSpaceDN/>
                    <w:adjustRightInd/>
                    <w:jc w:val="center"/>
                    <w:rPr>
                      <w:ins w:id="24959" w:author="Philippe Hollanda - Oliveira Trust" w:date="2022-07-19T09:57:00Z"/>
                      <w:rFonts w:ascii="Arial" w:eastAsia="Times New Roman" w:hAnsi="Arial" w:cs="Arial"/>
                      <w:color w:val="000000"/>
                      <w:sz w:val="20"/>
                      <w:szCs w:val="20"/>
                      <w:lang w:eastAsia="pt-BR"/>
                    </w:rPr>
                  </w:pPr>
                  <w:ins w:id="24960" w:author="Philippe Hollanda - Oliveira Trust" w:date="2022-07-19T09:57:00Z">
                    <w:r w:rsidRPr="0016760B">
                      <w:rPr>
                        <w:rFonts w:ascii="Arial" w:eastAsia="Times New Roman" w:hAnsi="Arial" w:cs="Arial"/>
                        <w:color w:val="000000"/>
                        <w:sz w:val="20"/>
                        <w:szCs w:val="20"/>
                        <w:lang w:eastAsia="pt-BR"/>
                      </w:rPr>
                      <w:t>R$ 29.892,72</w:t>
                    </w:r>
                  </w:ins>
                </w:p>
              </w:tc>
            </w:tr>
            <w:tr w:rsidR="0016760B" w:rsidRPr="0016760B" w14:paraId="1E9B3428" w14:textId="77777777" w:rsidTr="0016760B">
              <w:trPr>
                <w:trHeight w:val="1785"/>
                <w:ins w:id="249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71FC02" w14:textId="77777777" w:rsidR="0016760B" w:rsidRPr="0016760B" w:rsidRDefault="0016760B" w:rsidP="0016760B">
                  <w:pPr>
                    <w:autoSpaceDE/>
                    <w:autoSpaceDN/>
                    <w:adjustRightInd/>
                    <w:jc w:val="center"/>
                    <w:rPr>
                      <w:ins w:id="24962" w:author="Philippe Hollanda - Oliveira Trust" w:date="2022-07-19T09:57:00Z"/>
                      <w:rFonts w:ascii="Arial" w:eastAsia="Times New Roman" w:hAnsi="Arial" w:cs="Arial"/>
                      <w:color w:val="000000"/>
                      <w:sz w:val="20"/>
                      <w:szCs w:val="20"/>
                      <w:lang w:eastAsia="pt-BR"/>
                    </w:rPr>
                  </w:pPr>
                  <w:ins w:id="24963"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3DDA8AC" w14:textId="77777777" w:rsidR="0016760B" w:rsidRPr="0016760B" w:rsidRDefault="0016760B" w:rsidP="0016760B">
                  <w:pPr>
                    <w:autoSpaceDE/>
                    <w:autoSpaceDN/>
                    <w:adjustRightInd/>
                    <w:jc w:val="center"/>
                    <w:rPr>
                      <w:ins w:id="24964" w:author="Philippe Hollanda - Oliveira Trust" w:date="2022-07-19T09:57:00Z"/>
                      <w:rFonts w:ascii="Arial" w:eastAsia="Times New Roman" w:hAnsi="Arial" w:cs="Arial"/>
                      <w:color w:val="000000"/>
                      <w:sz w:val="20"/>
                      <w:szCs w:val="20"/>
                      <w:lang w:eastAsia="pt-BR"/>
                    </w:rPr>
                  </w:pPr>
                  <w:ins w:id="24965" w:author="Philippe Hollanda - Oliveira Trust" w:date="2022-07-19T09:57:00Z">
                    <w:r w:rsidRPr="0016760B">
                      <w:rPr>
                        <w:rFonts w:ascii="Arial" w:eastAsia="Times New Roman" w:hAnsi="Arial" w:cs="Arial"/>
                        <w:color w:val="000000"/>
                        <w:sz w:val="20"/>
                        <w:szCs w:val="20"/>
                        <w:lang w:eastAsia="pt-BR"/>
                      </w:rPr>
                      <w:t>27/10/2021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9CC76B" w14:textId="77777777" w:rsidR="0016760B" w:rsidRPr="0016760B" w:rsidRDefault="0016760B" w:rsidP="0016760B">
                  <w:pPr>
                    <w:autoSpaceDE/>
                    <w:autoSpaceDN/>
                    <w:adjustRightInd/>
                    <w:jc w:val="center"/>
                    <w:rPr>
                      <w:ins w:id="24966" w:author="Philippe Hollanda - Oliveira Trust" w:date="2022-07-19T09:57:00Z"/>
                      <w:rFonts w:ascii="Arial" w:eastAsia="Times New Roman" w:hAnsi="Arial" w:cs="Arial"/>
                      <w:color w:val="000000"/>
                      <w:sz w:val="20"/>
                      <w:szCs w:val="20"/>
                      <w:lang w:eastAsia="pt-BR"/>
                    </w:rPr>
                  </w:pPr>
                  <w:ins w:id="24967" w:author="Philippe Hollanda - Oliveira Trust" w:date="2022-07-19T09:57:00Z">
                    <w:r w:rsidRPr="0016760B">
                      <w:rPr>
                        <w:rFonts w:ascii="Arial" w:eastAsia="Times New Roman" w:hAnsi="Arial" w:cs="Arial"/>
                        <w:color w:val="000000"/>
                        <w:sz w:val="20"/>
                        <w:szCs w:val="20"/>
                        <w:lang w:eastAsia="pt-BR"/>
                      </w:rPr>
                      <w:t>R$ 8.180,00</w:t>
                    </w:r>
                  </w:ins>
                </w:p>
              </w:tc>
            </w:tr>
            <w:tr w:rsidR="0016760B" w:rsidRPr="0016760B" w14:paraId="68313404" w14:textId="77777777" w:rsidTr="0016760B">
              <w:trPr>
                <w:trHeight w:val="1785"/>
                <w:ins w:id="249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2CA5AB" w14:textId="77777777" w:rsidR="0016760B" w:rsidRPr="0016760B" w:rsidRDefault="0016760B" w:rsidP="0016760B">
                  <w:pPr>
                    <w:autoSpaceDE/>
                    <w:autoSpaceDN/>
                    <w:adjustRightInd/>
                    <w:jc w:val="center"/>
                    <w:rPr>
                      <w:ins w:id="24969" w:author="Philippe Hollanda - Oliveira Trust" w:date="2022-07-19T09:57:00Z"/>
                      <w:rFonts w:ascii="Arial" w:eastAsia="Times New Roman" w:hAnsi="Arial" w:cs="Arial"/>
                      <w:color w:val="000000"/>
                      <w:sz w:val="20"/>
                      <w:szCs w:val="20"/>
                      <w:lang w:eastAsia="pt-BR"/>
                    </w:rPr>
                  </w:pPr>
                  <w:ins w:id="2497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2DC615F" w14:textId="77777777" w:rsidR="0016760B" w:rsidRPr="0016760B" w:rsidRDefault="0016760B" w:rsidP="0016760B">
                  <w:pPr>
                    <w:autoSpaceDE/>
                    <w:autoSpaceDN/>
                    <w:adjustRightInd/>
                    <w:jc w:val="center"/>
                    <w:rPr>
                      <w:ins w:id="24971" w:author="Philippe Hollanda - Oliveira Trust" w:date="2022-07-19T09:57:00Z"/>
                      <w:rFonts w:ascii="Arial" w:eastAsia="Times New Roman" w:hAnsi="Arial" w:cs="Arial"/>
                      <w:color w:val="000000"/>
                      <w:sz w:val="20"/>
                      <w:szCs w:val="20"/>
                      <w:lang w:eastAsia="pt-BR"/>
                    </w:rPr>
                  </w:pPr>
                  <w:ins w:id="24972"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904197" w14:textId="77777777" w:rsidR="0016760B" w:rsidRPr="0016760B" w:rsidRDefault="0016760B" w:rsidP="0016760B">
                  <w:pPr>
                    <w:autoSpaceDE/>
                    <w:autoSpaceDN/>
                    <w:adjustRightInd/>
                    <w:jc w:val="center"/>
                    <w:rPr>
                      <w:ins w:id="24973" w:author="Philippe Hollanda - Oliveira Trust" w:date="2022-07-19T09:57:00Z"/>
                      <w:rFonts w:ascii="Arial" w:eastAsia="Times New Roman" w:hAnsi="Arial" w:cs="Arial"/>
                      <w:color w:val="000000"/>
                      <w:sz w:val="20"/>
                      <w:szCs w:val="20"/>
                      <w:lang w:eastAsia="pt-BR"/>
                    </w:rPr>
                  </w:pPr>
                  <w:ins w:id="24974" w:author="Philippe Hollanda - Oliveira Trust" w:date="2022-07-19T09:57:00Z">
                    <w:r w:rsidRPr="0016760B">
                      <w:rPr>
                        <w:rFonts w:ascii="Arial" w:eastAsia="Times New Roman" w:hAnsi="Arial" w:cs="Arial"/>
                        <w:color w:val="000000"/>
                        <w:sz w:val="20"/>
                        <w:szCs w:val="20"/>
                        <w:lang w:eastAsia="pt-BR"/>
                      </w:rPr>
                      <w:t>R$ 2.195,00</w:t>
                    </w:r>
                  </w:ins>
                </w:p>
              </w:tc>
            </w:tr>
            <w:tr w:rsidR="0016760B" w:rsidRPr="0016760B" w14:paraId="3CFB96B4" w14:textId="77777777" w:rsidTr="0016760B">
              <w:trPr>
                <w:trHeight w:val="1785"/>
                <w:ins w:id="249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A56887" w14:textId="77777777" w:rsidR="0016760B" w:rsidRPr="0016760B" w:rsidRDefault="0016760B" w:rsidP="0016760B">
                  <w:pPr>
                    <w:autoSpaceDE/>
                    <w:autoSpaceDN/>
                    <w:adjustRightInd/>
                    <w:jc w:val="center"/>
                    <w:rPr>
                      <w:ins w:id="24976" w:author="Philippe Hollanda - Oliveira Trust" w:date="2022-07-19T09:57:00Z"/>
                      <w:rFonts w:ascii="Arial" w:eastAsia="Times New Roman" w:hAnsi="Arial" w:cs="Arial"/>
                      <w:color w:val="000000"/>
                      <w:sz w:val="20"/>
                      <w:szCs w:val="20"/>
                      <w:lang w:eastAsia="pt-BR"/>
                    </w:rPr>
                  </w:pPr>
                  <w:ins w:id="2497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EA7CC2C" w14:textId="77777777" w:rsidR="0016760B" w:rsidRPr="0016760B" w:rsidRDefault="0016760B" w:rsidP="0016760B">
                  <w:pPr>
                    <w:autoSpaceDE/>
                    <w:autoSpaceDN/>
                    <w:adjustRightInd/>
                    <w:jc w:val="center"/>
                    <w:rPr>
                      <w:ins w:id="24978" w:author="Philippe Hollanda - Oliveira Trust" w:date="2022-07-19T09:57:00Z"/>
                      <w:rFonts w:ascii="Arial" w:eastAsia="Times New Roman" w:hAnsi="Arial" w:cs="Arial"/>
                      <w:color w:val="000000"/>
                      <w:sz w:val="20"/>
                      <w:szCs w:val="20"/>
                      <w:lang w:eastAsia="pt-BR"/>
                    </w:rPr>
                  </w:pPr>
                  <w:ins w:id="24979"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50989C" w14:textId="77777777" w:rsidR="0016760B" w:rsidRPr="0016760B" w:rsidRDefault="0016760B" w:rsidP="0016760B">
                  <w:pPr>
                    <w:autoSpaceDE/>
                    <w:autoSpaceDN/>
                    <w:adjustRightInd/>
                    <w:jc w:val="center"/>
                    <w:rPr>
                      <w:ins w:id="24980" w:author="Philippe Hollanda - Oliveira Trust" w:date="2022-07-19T09:57:00Z"/>
                      <w:rFonts w:ascii="Arial" w:eastAsia="Times New Roman" w:hAnsi="Arial" w:cs="Arial"/>
                      <w:color w:val="000000"/>
                      <w:sz w:val="20"/>
                      <w:szCs w:val="20"/>
                      <w:lang w:eastAsia="pt-BR"/>
                    </w:rPr>
                  </w:pPr>
                  <w:ins w:id="24981" w:author="Philippe Hollanda - Oliveira Trust" w:date="2022-07-19T09:57:00Z">
                    <w:r w:rsidRPr="0016760B">
                      <w:rPr>
                        <w:rFonts w:ascii="Arial" w:eastAsia="Times New Roman" w:hAnsi="Arial" w:cs="Arial"/>
                        <w:color w:val="000000"/>
                        <w:sz w:val="20"/>
                        <w:szCs w:val="20"/>
                        <w:lang w:eastAsia="pt-BR"/>
                      </w:rPr>
                      <w:t>R$ 1.710,00</w:t>
                    </w:r>
                  </w:ins>
                </w:p>
              </w:tc>
            </w:tr>
            <w:tr w:rsidR="0016760B" w:rsidRPr="0016760B" w14:paraId="7005D7DF" w14:textId="77777777" w:rsidTr="0016760B">
              <w:trPr>
                <w:trHeight w:val="1785"/>
                <w:ins w:id="249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D13ECD" w14:textId="77777777" w:rsidR="0016760B" w:rsidRPr="0016760B" w:rsidRDefault="0016760B" w:rsidP="0016760B">
                  <w:pPr>
                    <w:autoSpaceDE/>
                    <w:autoSpaceDN/>
                    <w:adjustRightInd/>
                    <w:jc w:val="center"/>
                    <w:rPr>
                      <w:ins w:id="24983" w:author="Philippe Hollanda - Oliveira Trust" w:date="2022-07-19T09:57:00Z"/>
                      <w:rFonts w:ascii="Arial" w:eastAsia="Times New Roman" w:hAnsi="Arial" w:cs="Arial"/>
                      <w:color w:val="000000"/>
                      <w:sz w:val="20"/>
                      <w:szCs w:val="20"/>
                      <w:lang w:eastAsia="pt-BR"/>
                    </w:rPr>
                  </w:pPr>
                  <w:ins w:id="2498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862F5EB" w14:textId="77777777" w:rsidR="0016760B" w:rsidRPr="0016760B" w:rsidRDefault="0016760B" w:rsidP="0016760B">
                  <w:pPr>
                    <w:autoSpaceDE/>
                    <w:autoSpaceDN/>
                    <w:adjustRightInd/>
                    <w:jc w:val="center"/>
                    <w:rPr>
                      <w:ins w:id="24985" w:author="Philippe Hollanda - Oliveira Trust" w:date="2022-07-19T09:57:00Z"/>
                      <w:rFonts w:ascii="Arial" w:eastAsia="Times New Roman" w:hAnsi="Arial" w:cs="Arial"/>
                      <w:color w:val="000000"/>
                      <w:sz w:val="20"/>
                      <w:szCs w:val="20"/>
                      <w:lang w:eastAsia="pt-BR"/>
                    </w:rPr>
                  </w:pPr>
                  <w:ins w:id="24986"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812219" w14:textId="77777777" w:rsidR="0016760B" w:rsidRPr="0016760B" w:rsidRDefault="0016760B" w:rsidP="0016760B">
                  <w:pPr>
                    <w:autoSpaceDE/>
                    <w:autoSpaceDN/>
                    <w:adjustRightInd/>
                    <w:jc w:val="center"/>
                    <w:rPr>
                      <w:ins w:id="24987" w:author="Philippe Hollanda - Oliveira Trust" w:date="2022-07-19T09:57:00Z"/>
                      <w:rFonts w:ascii="Arial" w:eastAsia="Times New Roman" w:hAnsi="Arial" w:cs="Arial"/>
                      <w:color w:val="000000"/>
                      <w:sz w:val="20"/>
                      <w:szCs w:val="20"/>
                      <w:lang w:eastAsia="pt-BR"/>
                    </w:rPr>
                  </w:pPr>
                  <w:ins w:id="24988" w:author="Philippe Hollanda - Oliveira Trust" w:date="2022-07-19T09:57:00Z">
                    <w:r w:rsidRPr="0016760B">
                      <w:rPr>
                        <w:rFonts w:ascii="Arial" w:eastAsia="Times New Roman" w:hAnsi="Arial" w:cs="Arial"/>
                        <w:color w:val="000000"/>
                        <w:sz w:val="20"/>
                        <w:szCs w:val="20"/>
                        <w:lang w:eastAsia="pt-BR"/>
                      </w:rPr>
                      <w:t>R$ 2.690,00</w:t>
                    </w:r>
                  </w:ins>
                </w:p>
              </w:tc>
            </w:tr>
            <w:tr w:rsidR="0016760B" w:rsidRPr="0016760B" w14:paraId="02E34B0F" w14:textId="77777777" w:rsidTr="0016760B">
              <w:trPr>
                <w:trHeight w:val="1785"/>
                <w:ins w:id="249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B376818" w14:textId="77777777" w:rsidR="0016760B" w:rsidRPr="0016760B" w:rsidRDefault="0016760B" w:rsidP="0016760B">
                  <w:pPr>
                    <w:autoSpaceDE/>
                    <w:autoSpaceDN/>
                    <w:adjustRightInd/>
                    <w:jc w:val="center"/>
                    <w:rPr>
                      <w:ins w:id="24990" w:author="Philippe Hollanda - Oliveira Trust" w:date="2022-07-19T09:57:00Z"/>
                      <w:rFonts w:ascii="Arial" w:eastAsia="Times New Roman" w:hAnsi="Arial" w:cs="Arial"/>
                      <w:color w:val="000000"/>
                      <w:sz w:val="20"/>
                      <w:szCs w:val="20"/>
                      <w:lang w:eastAsia="pt-BR"/>
                    </w:rPr>
                  </w:pPr>
                  <w:ins w:id="2499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7A131B8" w14:textId="77777777" w:rsidR="0016760B" w:rsidRPr="0016760B" w:rsidRDefault="0016760B" w:rsidP="0016760B">
                  <w:pPr>
                    <w:autoSpaceDE/>
                    <w:autoSpaceDN/>
                    <w:adjustRightInd/>
                    <w:jc w:val="center"/>
                    <w:rPr>
                      <w:ins w:id="24992" w:author="Philippe Hollanda - Oliveira Trust" w:date="2022-07-19T09:57:00Z"/>
                      <w:rFonts w:ascii="Arial" w:eastAsia="Times New Roman" w:hAnsi="Arial" w:cs="Arial"/>
                      <w:color w:val="000000"/>
                      <w:sz w:val="20"/>
                      <w:szCs w:val="20"/>
                      <w:lang w:eastAsia="pt-BR"/>
                    </w:rPr>
                  </w:pPr>
                  <w:ins w:id="24993" w:author="Philippe Hollanda - Oliveira Trust" w:date="2022-07-19T09:57:00Z">
                    <w:r w:rsidRPr="0016760B">
                      <w:rPr>
                        <w:rFonts w:ascii="Arial" w:eastAsia="Times New Roman" w:hAnsi="Arial" w:cs="Arial"/>
                        <w:color w:val="000000"/>
                        <w:sz w:val="20"/>
                        <w:szCs w:val="20"/>
                        <w:lang w:eastAsia="pt-BR"/>
                      </w:rPr>
                      <w:t>21/10/2021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FD20E2" w14:textId="77777777" w:rsidR="0016760B" w:rsidRPr="0016760B" w:rsidRDefault="0016760B" w:rsidP="0016760B">
                  <w:pPr>
                    <w:autoSpaceDE/>
                    <w:autoSpaceDN/>
                    <w:adjustRightInd/>
                    <w:jc w:val="center"/>
                    <w:rPr>
                      <w:ins w:id="24994" w:author="Philippe Hollanda - Oliveira Trust" w:date="2022-07-19T09:57:00Z"/>
                      <w:rFonts w:ascii="Arial" w:eastAsia="Times New Roman" w:hAnsi="Arial" w:cs="Arial"/>
                      <w:color w:val="000000"/>
                      <w:sz w:val="20"/>
                      <w:szCs w:val="20"/>
                      <w:lang w:eastAsia="pt-BR"/>
                    </w:rPr>
                  </w:pPr>
                  <w:ins w:id="24995" w:author="Philippe Hollanda - Oliveira Trust" w:date="2022-07-19T09:57:00Z">
                    <w:r w:rsidRPr="0016760B">
                      <w:rPr>
                        <w:rFonts w:ascii="Arial" w:eastAsia="Times New Roman" w:hAnsi="Arial" w:cs="Arial"/>
                        <w:color w:val="000000"/>
                        <w:sz w:val="20"/>
                        <w:szCs w:val="20"/>
                        <w:lang w:eastAsia="pt-BR"/>
                      </w:rPr>
                      <w:t>R$ 846,78</w:t>
                    </w:r>
                  </w:ins>
                </w:p>
              </w:tc>
            </w:tr>
            <w:tr w:rsidR="0016760B" w:rsidRPr="0016760B" w14:paraId="1252D649" w14:textId="77777777" w:rsidTr="0016760B">
              <w:trPr>
                <w:trHeight w:val="1785"/>
                <w:ins w:id="24996"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4C32077" w14:textId="77777777" w:rsidR="0016760B" w:rsidRPr="0016760B" w:rsidRDefault="0016760B" w:rsidP="0016760B">
                  <w:pPr>
                    <w:autoSpaceDE/>
                    <w:autoSpaceDN/>
                    <w:adjustRightInd/>
                    <w:jc w:val="center"/>
                    <w:rPr>
                      <w:ins w:id="24997" w:author="Philippe Hollanda - Oliveira Trust" w:date="2022-07-19T09:57:00Z"/>
                      <w:rFonts w:ascii="Arial" w:eastAsia="Times New Roman" w:hAnsi="Arial" w:cs="Arial"/>
                      <w:color w:val="000000"/>
                      <w:sz w:val="20"/>
                      <w:szCs w:val="20"/>
                      <w:lang w:eastAsia="pt-BR"/>
                    </w:rPr>
                  </w:pPr>
                  <w:ins w:id="24998" w:author="Philippe Hollanda - Oliveira Trust" w:date="2022-07-19T09:57:00Z">
                    <w:r w:rsidRPr="0016760B">
                      <w:rPr>
                        <w:rFonts w:ascii="Arial" w:eastAsia="Times New Roman" w:hAnsi="Arial" w:cs="Arial"/>
                        <w:color w:val="000000"/>
                        <w:sz w:val="20"/>
                        <w:szCs w:val="20"/>
                        <w:lang w:eastAsia="pt-BR"/>
                      </w:rPr>
                      <w:lastRenderedPageBreak/>
                      <w:t>GRAVADOR</w:t>
                    </w:r>
                  </w:ins>
                </w:p>
              </w:tc>
              <w:tc>
                <w:tcPr>
                  <w:tcW w:w="2324" w:type="dxa"/>
                  <w:tcBorders>
                    <w:top w:val="nil"/>
                    <w:left w:val="nil"/>
                    <w:bottom w:val="single" w:sz="4" w:space="0" w:color="auto"/>
                    <w:right w:val="single" w:sz="4" w:space="0" w:color="auto"/>
                  </w:tcBorders>
                  <w:shd w:val="clear" w:color="auto" w:fill="auto"/>
                  <w:noWrap/>
                  <w:vAlign w:val="center"/>
                  <w:hideMark/>
                </w:tcPr>
                <w:p w14:paraId="2CC160E8" w14:textId="77777777" w:rsidR="0016760B" w:rsidRPr="0016760B" w:rsidRDefault="0016760B" w:rsidP="0016760B">
                  <w:pPr>
                    <w:autoSpaceDE/>
                    <w:autoSpaceDN/>
                    <w:adjustRightInd/>
                    <w:jc w:val="center"/>
                    <w:rPr>
                      <w:ins w:id="24999" w:author="Philippe Hollanda - Oliveira Trust" w:date="2022-07-19T09:57:00Z"/>
                      <w:rFonts w:ascii="Arial" w:eastAsia="Times New Roman" w:hAnsi="Arial" w:cs="Arial"/>
                      <w:color w:val="000000"/>
                      <w:sz w:val="20"/>
                      <w:szCs w:val="20"/>
                      <w:lang w:eastAsia="pt-BR"/>
                    </w:rPr>
                  </w:pPr>
                  <w:ins w:id="25000"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AF6F70" w14:textId="77777777" w:rsidR="0016760B" w:rsidRPr="0016760B" w:rsidRDefault="0016760B" w:rsidP="0016760B">
                  <w:pPr>
                    <w:autoSpaceDE/>
                    <w:autoSpaceDN/>
                    <w:adjustRightInd/>
                    <w:jc w:val="center"/>
                    <w:rPr>
                      <w:ins w:id="25001" w:author="Philippe Hollanda - Oliveira Trust" w:date="2022-07-19T09:57:00Z"/>
                      <w:rFonts w:ascii="Arial" w:eastAsia="Times New Roman" w:hAnsi="Arial" w:cs="Arial"/>
                      <w:color w:val="000000"/>
                      <w:sz w:val="20"/>
                      <w:szCs w:val="20"/>
                      <w:lang w:eastAsia="pt-BR"/>
                    </w:rPr>
                  </w:pPr>
                  <w:ins w:id="25002" w:author="Philippe Hollanda - Oliveira Trust" w:date="2022-07-19T09:57:00Z">
                    <w:r w:rsidRPr="0016760B">
                      <w:rPr>
                        <w:rFonts w:ascii="Arial" w:eastAsia="Times New Roman" w:hAnsi="Arial" w:cs="Arial"/>
                        <w:color w:val="000000"/>
                        <w:sz w:val="20"/>
                        <w:szCs w:val="20"/>
                        <w:lang w:eastAsia="pt-BR"/>
                      </w:rPr>
                      <w:t>R$ 289,74</w:t>
                    </w:r>
                  </w:ins>
                </w:p>
              </w:tc>
            </w:tr>
            <w:tr w:rsidR="0016760B" w:rsidRPr="0016760B" w14:paraId="4739420B" w14:textId="77777777" w:rsidTr="0016760B">
              <w:trPr>
                <w:trHeight w:val="1785"/>
                <w:ins w:id="2500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EF363A6" w14:textId="77777777" w:rsidR="0016760B" w:rsidRPr="0016760B" w:rsidRDefault="0016760B" w:rsidP="0016760B">
                  <w:pPr>
                    <w:autoSpaceDE/>
                    <w:autoSpaceDN/>
                    <w:adjustRightInd/>
                    <w:rPr>
                      <w:ins w:id="2500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A428277" w14:textId="77777777" w:rsidR="0016760B" w:rsidRPr="0016760B" w:rsidRDefault="0016760B" w:rsidP="0016760B">
                  <w:pPr>
                    <w:autoSpaceDE/>
                    <w:autoSpaceDN/>
                    <w:adjustRightInd/>
                    <w:jc w:val="center"/>
                    <w:rPr>
                      <w:ins w:id="25005" w:author="Philippe Hollanda - Oliveira Trust" w:date="2022-07-19T09:57:00Z"/>
                      <w:rFonts w:ascii="Arial" w:eastAsia="Times New Roman" w:hAnsi="Arial" w:cs="Arial"/>
                      <w:color w:val="000000"/>
                      <w:sz w:val="20"/>
                      <w:szCs w:val="20"/>
                      <w:lang w:eastAsia="pt-BR"/>
                    </w:rPr>
                  </w:pPr>
                  <w:ins w:id="25006"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93DAAF" w14:textId="77777777" w:rsidR="0016760B" w:rsidRPr="0016760B" w:rsidRDefault="0016760B" w:rsidP="0016760B">
                  <w:pPr>
                    <w:autoSpaceDE/>
                    <w:autoSpaceDN/>
                    <w:adjustRightInd/>
                    <w:jc w:val="center"/>
                    <w:rPr>
                      <w:ins w:id="25007" w:author="Philippe Hollanda - Oliveira Trust" w:date="2022-07-19T09:57:00Z"/>
                      <w:rFonts w:ascii="Arial" w:eastAsia="Times New Roman" w:hAnsi="Arial" w:cs="Arial"/>
                      <w:color w:val="000000"/>
                      <w:sz w:val="20"/>
                      <w:szCs w:val="20"/>
                      <w:lang w:eastAsia="pt-BR"/>
                    </w:rPr>
                  </w:pPr>
                  <w:ins w:id="25008" w:author="Philippe Hollanda - Oliveira Trust" w:date="2022-07-19T09:57:00Z">
                    <w:r w:rsidRPr="0016760B">
                      <w:rPr>
                        <w:rFonts w:ascii="Arial" w:eastAsia="Times New Roman" w:hAnsi="Arial" w:cs="Arial"/>
                        <w:color w:val="000000"/>
                        <w:sz w:val="20"/>
                        <w:szCs w:val="20"/>
                        <w:lang w:eastAsia="pt-BR"/>
                      </w:rPr>
                      <w:t>R$ 289,73</w:t>
                    </w:r>
                  </w:ins>
                </w:p>
              </w:tc>
            </w:tr>
            <w:tr w:rsidR="0016760B" w:rsidRPr="0016760B" w14:paraId="78FDC4A1" w14:textId="77777777" w:rsidTr="0016760B">
              <w:trPr>
                <w:trHeight w:val="1785"/>
                <w:ins w:id="2500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AA76AFF" w14:textId="77777777" w:rsidR="0016760B" w:rsidRPr="0016760B" w:rsidRDefault="0016760B" w:rsidP="0016760B">
                  <w:pPr>
                    <w:autoSpaceDE/>
                    <w:autoSpaceDN/>
                    <w:adjustRightInd/>
                    <w:rPr>
                      <w:ins w:id="2501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3C0B206" w14:textId="77777777" w:rsidR="0016760B" w:rsidRPr="0016760B" w:rsidRDefault="0016760B" w:rsidP="0016760B">
                  <w:pPr>
                    <w:autoSpaceDE/>
                    <w:autoSpaceDN/>
                    <w:adjustRightInd/>
                    <w:jc w:val="center"/>
                    <w:rPr>
                      <w:ins w:id="25011" w:author="Philippe Hollanda - Oliveira Trust" w:date="2022-07-19T09:57:00Z"/>
                      <w:rFonts w:ascii="Arial" w:eastAsia="Times New Roman" w:hAnsi="Arial" w:cs="Arial"/>
                      <w:color w:val="000000"/>
                      <w:sz w:val="20"/>
                      <w:szCs w:val="20"/>
                      <w:lang w:eastAsia="pt-BR"/>
                    </w:rPr>
                  </w:pPr>
                  <w:ins w:id="25012"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27A4D8D" w14:textId="77777777" w:rsidR="0016760B" w:rsidRPr="0016760B" w:rsidRDefault="0016760B" w:rsidP="0016760B">
                  <w:pPr>
                    <w:autoSpaceDE/>
                    <w:autoSpaceDN/>
                    <w:adjustRightInd/>
                    <w:jc w:val="center"/>
                    <w:rPr>
                      <w:ins w:id="25013" w:author="Philippe Hollanda - Oliveira Trust" w:date="2022-07-19T09:57:00Z"/>
                      <w:rFonts w:ascii="Arial" w:eastAsia="Times New Roman" w:hAnsi="Arial" w:cs="Arial"/>
                      <w:color w:val="000000"/>
                      <w:sz w:val="20"/>
                      <w:szCs w:val="20"/>
                      <w:lang w:eastAsia="pt-BR"/>
                    </w:rPr>
                  </w:pPr>
                  <w:ins w:id="25014" w:author="Philippe Hollanda - Oliveira Trust" w:date="2022-07-19T09:57:00Z">
                    <w:r w:rsidRPr="0016760B">
                      <w:rPr>
                        <w:rFonts w:ascii="Arial" w:eastAsia="Times New Roman" w:hAnsi="Arial" w:cs="Arial"/>
                        <w:color w:val="000000"/>
                        <w:sz w:val="20"/>
                        <w:szCs w:val="20"/>
                        <w:lang w:eastAsia="pt-BR"/>
                      </w:rPr>
                      <w:t>R$ 0,00</w:t>
                    </w:r>
                  </w:ins>
                </w:p>
              </w:tc>
            </w:tr>
            <w:tr w:rsidR="0016760B" w:rsidRPr="0016760B" w14:paraId="296CE114" w14:textId="77777777" w:rsidTr="0016760B">
              <w:trPr>
                <w:trHeight w:val="1785"/>
                <w:ins w:id="250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6D4D59" w14:textId="77777777" w:rsidR="0016760B" w:rsidRPr="0016760B" w:rsidRDefault="0016760B" w:rsidP="0016760B">
                  <w:pPr>
                    <w:autoSpaceDE/>
                    <w:autoSpaceDN/>
                    <w:adjustRightInd/>
                    <w:jc w:val="center"/>
                    <w:rPr>
                      <w:ins w:id="25016" w:author="Philippe Hollanda - Oliveira Trust" w:date="2022-07-19T09:57:00Z"/>
                      <w:rFonts w:ascii="Arial" w:eastAsia="Times New Roman" w:hAnsi="Arial" w:cs="Arial"/>
                      <w:color w:val="000000"/>
                      <w:sz w:val="20"/>
                      <w:szCs w:val="20"/>
                      <w:lang w:eastAsia="pt-BR"/>
                    </w:rPr>
                  </w:pPr>
                  <w:ins w:id="2501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E3D28BA" w14:textId="77777777" w:rsidR="0016760B" w:rsidRPr="0016760B" w:rsidRDefault="0016760B" w:rsidP="0016760B">
                  <w:pPr>
                    <w:autoSpaceDE/>
                    <w:autoSpaceDN/>
                    <w:adjustRightInd/>
                    <w:jc w:val="center"/>
                    <w:rPr>
                      <w:ins w:id="25018" w:author="Philippe Hollanda - Oliveira Trust" w:date="2022-07-19T09:57:00Z"/>
                      <w:rFonts w:ascii="Arial" w:eastAsia="Times New Roman" w:hAnsi="Arial" w:cs="Arial"/>
                      <w:color w:val="000000"/>
                      <w:sz w:val="20"/>
                      <w:szCs w:val="20"/>
                      <w:lang w:eastAsia="pt-BR"/>
                    </w:rPr>
                  </w:pPr>
                  <w:ins w:id="25019" w:author="Philippe Hollanda - Oliveira Trust" w:date="2022-07-19T09:57:00Z">
                    <w:r w:rsidRPr="0016760B">
                      <w:rPr>
                        <w:rFonts w:ascii="Arial" w:eastAsia="Times New Roman" w:hAnsi="Arial" w:cs="Arial"/>
                        <w:color w:val="000000"/>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500F6E" w14:textId="77777777" w:rsidR="0016760B" w:rsidRPr="0016760B" w:rsidRDefault="0016760B" w:rsidP="0016760B">
                  <w:pPr>
                    <w:autoSpaceDE/>
                    <w:autoSpaceDN/>
                    <w:adjustRightInd/>
                    <w:jc w:val="center"/>
                    <w:rPr>
                      <w:ins w:id="25020" w:author="Philippe Hollanda - Oliveira Trust" w:date="2022-07-19T09:57:00Z"/>
                      <w:rFonts w:ascii="Arial" w:eastAsia="Times New Roman" w:hAnsi="Arial" w:cs="Arial"/>
                      <w:color w:val="000000"/>
                      <w:sz w:val="20"/>
                      <w:szCs w:val="20"/>
                      <w:lang w:eastAsia="pt-BR"/>
                    </w:rPr>
                  </w:pPr>
                  <w:ins w:id="25021" w:author="Philippe Hollanda - Oliveira Trust" w:date="2022-07-19T09:57:00Z">
                    <w:r w:rsidRPr="0016760B">
                      <w:rPr>
                        <w:rFonts w:ascii="Arial" w:eastAsia="Times New Roman" w:hAnsi="Arial" w:cs="Arial"/>
                        <w:color w:val="000000"/>
                        <w:sz w:val="20"/>
                        <w:szCs w:val="20"/>
                        <w:lang w:eastAsia="pt-BR"/>
                      </w:rPr>
                      <w:t>R$ 2.255,00</w:t>
                    </w:r>
                  </w:ins>
                </w:p>
              </w:tc>
            </w:tr>
            <w:tr w:rsidR="0016760B" w:rsidRPr="0016760B" w14:paraId="529F4C9D" w14:textId="77777777" w:rsidTr="0016760B">
              <w:trPr>
                <w:trHeight w:val="1785"/>
                <w:ins w:id="250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03883E" w14:textId="77777777" w:rsidR="0016760B" w:rsidRPr="0016760B" w:rsidRDefault="0016760B" w:rsidP="0016760B">
                  <w:pPr>
                    <w:autoSpaceDE/>
                    <w:autoSpaceDN/>
                    <w:adjustRightInd/>
                    <w:jc w:val="center"/>
                    <w:rPr>
                      <w:ins w:id="25023" w:author="Philippe Hollanda - Oliveira Trust" w:date="2022-07-19T09:57:00Z"/>
                      <w:rFonts w:ascii="Arial" w:eastAsia="Times New Roman" w:hAnsi="Arial" w:cs="Arial"/>
                      <w:color w:val="000000"/>
                      <w:sz w:val="20"/>
                      <w:szCs w:val="20"/>
                      <w:lang w:eastAsia="pt-BR"/>
                    </w:rPr>
                  </w:pPr>
                  <w:ins w:id="25024" w:author="Philippe Hollanda - Oliveira Trust" w:date="2022-07-19T09:57:00Z">
                    <w:r w:rsidRPr="0016760B">
                      <w:rPr>
                        <w:rFonts w:ascii="Arial" w:eastAsia="Times New Roman" w:hAnsi="Arial" w:cs="Arial"/>
                        <w:color w:val="000000"/>
                        <w:sz w:val="20"/>
                        <w:szCs w:val="20"/>
                        <w:lang w:eastAsia="pt-BR"/>
                      </w:rPr>
                      <w:t>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0F8E9369" w14:textId="77777777" w:rsidR="0016760B" w:rsidRPr="0016760B" w:rsidRDefault="0016760B" w:rsidP="0016760B">
                  <w:pPr>
                    <w:autoSpaceDE/>
                    <w:autoSpaceDN/>
                    <w:adjustRightInd/>
                    <w:jc w:val="center"/>
                    <w:rPr>
                      <w:ins w:id="25025" w:author="Philippe Hollanda - Oliveira Trust" w:date="2022-07-19T09:57:00Z"/>
                      <w:rFonts w:ascii="Arial" w:eastAsia="Times New Roman" w:hAnsi="Arial" w:cs="Arial"/>
                      <w:color w:val="000000"/>
                      <w:sz w:val="20"/>
                      <w:szCs w:val="20"/>
                      <w:lang w:eastAsia="pt-BR"/>
                    </w:rPr>
                  </w:pPr>
                  <w:ins w:id="25026"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B9D14C" w14:textId="77777777" w:rsidR="0016760B" w:rsidRPr="0016760B" w:rsidRDefault="0016760B" w:rsidP="0016760B">
                  <w:pPr>
                    <w:autoSpaceDE/>
                    <w:autoSpaceDN/>
                    <w:adjustRightInd/>
                    <w:jc w:val="center"/>
                    <w:rPr>
                      <w:ins w:id="25027" w:author="Philippe Hollanda - Oliveira Trust" w:date="2022-07-19T09:57:00Z"/>
                      <w:rFonts w:ascii="Arial" w:eastAsia="Times New Roman" w:hAnsi="Arial" w:cs="Arial"/>
                      <w:color w:val="000000"/>
                      <w:sz w:val="20"/>
                      <w:szCs w:val="20"/>
                      <w:lang w:eastAsia="pt-BR"/>
                    </w:rPr>
                  </w:pPr>
                  <w:ins w:id="25028" w:author="Philippe Hollanda - Oliveira Trust" w:date="2022-07-19T09:57:00Z">
                    <w:r w:rsidRPr="0016760B">
                      <w:rPr>
                        <w:rFonts w:ascii="Arial" w:eastAsia="Times New Roman" w:hAnsi="Arial" w:cs="Arial"/>
                        <w:color w:val="000000"/>
                        <w:sz w:val="20"/>
                        <w:szCs w:val="20"/>
                        <w:lang w:eastAsia="pt-BR"/>
                      </w:rPr>
                      <w:t>R$ 1.757,70</w:t>
                    </w:r>
                  </w:ins>
                </w:p>
              </w:tc>
            </w:tr>
            <w:tr w:rsidR="0016760B" w:rsidRPr="0016760B" w14:paraId="40062C0D" w14:textId="77777777" w:rsidTr="0016760B">
              <w:trPr>
                <w:trHeight w:val="1785"/>
                <w:ins w:id="250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4B148D" w14:textId="77777777" w:rsidR="0016760B" w:rsidRPr="0016760B" w:rsidRDefault="0016760B" w:rsidP="0016760B">
                  <w:pPr>
                    <w:autoSpaceDE/>
                    <w:autoSpaceDN/>
                    <w:adjustRightInd/>
                    <w:jc w:val="center"/>
                    <w:rPr>
                      <w:ins w:id="25030" w:author="Philippe Hollanda - Oliveira Trust" w:date="2022-07-19T09:57:00Z"/>
                      <w:rFonts w:ascii="Arial" w:eastAsia="Times New Roman" w:hAnsi="Arial" w:cs="Arial"/>
                      <w:color w:val="000000"/>
                      <w:sz w:val="20"/>
                      <w:szCs w:val="20"/>
                      <w:lang w:eastAsia="pt-BR"/>
                    </w:rPr>
                  </w:pPr>
                  <w:ins w:id="25031" w:author="Philippe Hollanda - Oliveira Trust" w:date="2022-07-19T09:57:00Z">
                    <w:r w:rsidRPr="0016760B">
                      <w:rPr>
                        <w:rFonts w:ascii="Arial" w:eastAsia="Times New Roman" w:hAnsi="Arial" w:cs="Arial"/>
                        <w:color w:val="000000"/>
                        <w:sz w:val="20"/>
                        <w:szCs w:val="20"/>
                        <w:lang w:eastAsia="pt-BR"/>
                      </w:rPr>
                      <w:lastRenderedPageBreak/>
                      <w:t>FERRO</w:t>
                    </w:r>
                  </w:ins>
                </w:p>
              </w:tc>
              <w:tc>
                <w:tcPr>
                  <w:tcW w:w="2324" w:type="dxa"/>
                  <w:tcBorders>
                    <w:top w:val="nil"/>
                    <w:left w:val="nil"/>
                    <w:bottom w:val="single" w:sz="4" w:space="0" w:color="auto"/>
                    <w:right w:val="single" w:sz="4" w:space="0" w:color="auto"/>
                  </w:tcBorders>
                  <w:shd w:val="clear" w:color="auto" w:fill="auto"/>
                  <w:noWrap/>
                  <w:vAlign w:val="center"/>
                  <w:hideMark/>
                </w:tcPr>
                <w:p w14:paraId="0F60462F" w14:textId="77777777" w:rsidR="0016760B" w:rsidRPr="0016760B" w:rsidRDefault="0016760B" w:rsidP="0016760B">
                  <w:pPr>
                    <w:autoSpaceDE/>
                    <w:autoSpaceDN/>
                    <w:adjustRightInd/>
                    <w:jc w:val="center"/>
                    <w:rPr>
                      <w:ins w:id="25032" w:author="Philippe Hollanda - Oliveira Trust" w:date="2022-07-19T09:57:00Z"/>
                      <w:rFonts w:ascii="Arial" w:eastAsia="Times New Roman" w:hAnsi="Arial" w:cs="Arial"/>
                      <w:color w:val="000000"/>
                      <w:sz w:val="20"/>
                      <w:szCs w:val="20"/>
                      <w:lang w:eastAsia="pt-BR"/>
                    </w:rPr>
                  </w:pPr>
                  <w:ins w:id="25033"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712E32" w14:textId="77777777" w:rsidR="0016760B" w:rsidRPr="0016760B" w:rsidRDefault="0016760B" w:rsidP="0016760B">
                  <w:pPr>
                    <w:autoSpaceDE/>
                    <w:autoSpaceDN/>
                    <w:adjustRightInd/>
                    <w:jc w:val="center"/>
                    <w:rPr>
                      <w:ins w:id="25034" w:author="Philippe Hollanda - Oliveira Trust" w:date="2022-07-19T09:57:00Z"/>
                      <w:rFonts w:ascii="Arial" w:eastAsia="Times New Roman" w:hAnsi="Arial" w:cs="Arial"/>
                      <w:color w:val="000000"/>
                      <w:sz w:val="20"/>
                      <w:szCs w:val="20"/>
                      <w:lang w:eastAsia="pt-BR"/>
                    </w:rPr>
                  </w:pPr>
                  <w:ins w:id="25035" w:author="Philippe Hollanda - Oliveira Trust" w:date="2022-07-19T09:57:00Z">
                    <w:r w:rsidRPr="0016760B">
                      <w:rPr>
                        <w:rFonts w:ascii="Arial" w:eastAsia="Times New Roman" w:hAnsi="Arial" w:cs="Arial"/>
                        <w:color w:val="000000"/>
                        <w:sz w:val="20"/>
                        <w:szCs w:val="20"/>
                        <w:lang w:eastAsia="pt-BR"/>
                      </w:rPr>
                      <w:t>R$ 1.023,00</w:t>
                    </w:r>
                  </w:ins>
                </w:p>
              </w:tc>
            </w:tr>
            <w:tr w:rsidR="0016760B" w:rsidRPr="0016760B" w14:paraId="0F797F7C" w14:textId="77777777" w:rsidTr="0016760B">
              <w:trPr>
                <w:trHeight w:val="1785"/>
                <w:ins w:id="250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D4BA2D" w14:textId="77777777" w:rsidR="0016760B" w:rsidRPr="0016760B" w:rsidRDefault="0016760B" w:rsidP="0016760B">
                  <w:pPr>
                    <w:autoSpaceDE/>
                    <w:autoSpaceDN/>
                    <w:adjustRightInd/>
                    <w:jc w:val="center"/>
                    <w:rPr>
                      <w:ins w:id="25037" w:author="Philippe Hollanda - Oliveira Trust" w:date="2022-07-19T09:57:00Z"/>
                      <w:rFonts w:ascii="Arial" w:eastAsia="Times New Roman" w:hAnsi="Arial" w:cs="Arial"/>
                      <w:color w:val="000000"/>
                      <w:sz w:val="20"/>
                      <w:szCs w:val="20"/>
                      <w:lang w:eastAsia="pt-BR"/>
                    </w:rPr>
                  </w:pPr>
                  <w:ins w:id="25038"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46F726D1" w14:textId="77777777" w:rsidR="0016760B" w:rsidRPr="0016760B" w:rsidRDefault="0016760B" w:rsidP="0016760B">
                  <w:pPr>
                    <w:autoSpaceDE/>
                    <w:autoSpaceDN/>
                    <w:adjustRightInd/>
                    <w:jc w:val="center"/>
                    <w:rPr>
                      <w:ins w:id="25039" w:author="Philippe Hollanda - Oliveira Trust" w:date="2022-07-19T09:57:00Z"/>
                      <w:rFonts w:ascii="Arial" w:eastAsia="Times New Roman" w:hAnsi="Arial" w:cs="Arial"/>
                      <w:color w:val="000000"/>
                      <w:sz w:val="20"/>
                      <w:szCs w:val="20"/>
                      <w:lang w:eastAsia="pt-BR"/>
                    </w:rPr>
                  </w:pPr>
                  <w:ins w:id="25040" w:author="Philippe Hollanda - Oliveira Trust" w:date="2022-07-19T09:57:00Z">
                    <w:r w:rsidRPr="0016760B">
                      <w:rPr>
                        <w:rFonts w:ascii="Arial" w:eastAsia="Times New Roman" w:hAnsi="Arial" w:cs="Arial"/>
                        <w:color w:val="000000"/>
                        <w:sz w:val="20"/>
                        <w:szCs w:val="20"/>
                        <w:lang w:eastAsia="pt-BR"/>
                      </w:rPr>
                      <w:t>05/11/2021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98EAEF" w14:textId="77777777" w:rsidR="0016760B" w:rsidRPr="0016760B" w:rsidRDefault="0016760B" w:rsidP="0016760B">
                  <w:pPr>
                    <w:autoSpaceDE/>
                    <w:autoSpaceDN/>
                    <w:adjustRightInd/>
                    <w:jc w:val="center"/>
                    <w:rPr>
                      <w:ins w:id="25041" w:author="Philippe Hollanda - Oliveira Trust" w:date="2022-07-19T09:57:00Z"/>
                      <w:rFonts w:ascii="Arial" w:eastAsia="Times New Roman" w:hAnsi="Arial" w:cs="Arial"/>
                      <w:color w:val="000000"/>
                      <w:sz w:val="20"/>
                      <w:szCs w:val="20"/>
                      <w:lang w:eastAsia="pt-BR"/>
                    </w:rPr>
                  </w:pPr>
                  <w:ins w:id="25042" w:author="Philippe Hollanda - Oliveira Trust" w:date="2022-07-19T09:57:00Z">
                    <w:r w:rsidRPr="0016760B">
                      <w:rPr>
                        <w:rFonts w:ascii="Arial" w:eastAsia="Times New Roman" w:hAnsi="Arial" w:cs="Arial"/>
                        <w:color w:val="000000"/>
                        <w:sz w:val="20"/>
                        <w:szCs w:val="20"/>
                        <w:lang w:eastAsia="pt-BR"/>
                      </w:rPr>
                      <w:t>R$ 622,14</w:t>
                    </w:r>
                  </w:ins>
                </w:p>
              </w:tc>
            </w:tr>
            <w:tr w:rsidR="0016760B" w:rsidRPr="0016760B" w14:paraId="74875FFB" w14:textId="77777777" w:rsidTr="0016760B">
              <w:trPr>
                <w:trHeight w:val="1785"/>
                <w:ins w:id="250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1C756A" w14:textId="77777777" w:rsidR="0016760B" w:rsidRPr="0016760B" w:rsidRDefault="0016760B" w:rsidP="0016760B">
                  <w:pPr>
                    <w:autoSpaceDE/>
                    <w:autoSpaceDN/>
                    <w:adjustRightInd/>
                    <w:jc w:val="center"/>
                    <w:rPr>
                      <w:ins w:id="25044" w:author="Philippe Hollanda - Oliveira Trust" w:date="2022-07-19T09:57:00Z"/>
                      <w:rFonts w:ascii="Arial" w:eastAsia="Times New Roman" w:hAnsi="Arial" w:cs="Arial"/>
                      <w:color w:val="000000"/>
                      <w:sz w:val="20"/>
                      <w:szCs w:val="20"/>
                      <w:lang w:eastAsia="pt-BR"/>
                    </w:rPr>
                  </w:pPr>
                  <w:ins w:id="25045"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35D13448" w14:textId="77777777" w:rsidR="0016760B" w:rsidRPr="0016760B" w:rsidRDefault="0016760B" w:rsidP="0016760B">
                  <w:pPr>
                    <w:autoSpaceDE/>
                    <w:autoSpaceDN/>
                    <w:adjustRightInd/>
                    <w:jc w:val="center"/>
                    <w:rPr>
                      <w:ins w:id="25046" w:author="Philippe Hollanda - Oliveira Trust" w:date="2022-07-19T09:57:00Z"/>
                      <w:rFonts w:ascii="Arial" w:eastAsia="Times New Roman" w:hAnsi="Arial" w:cs="Arial"/>
                      <w:color w:val="000000"/>
                      <w:sz w:val="20"/>
                      <w:szCs w:val="20"/>
                      <w:lang w:eastAsia="pt-BR"/>
                    </w:rPr>
                  </w:pPr>
                  <w:ins w:id="25047"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CF80A7" w14:textId="77777777" w:rsidR="0016760B" w:rsidRPr="0016760B" w:rsidRDefault="0016760B" w:rsidP="0016760B">
                  <w:pPr>
                    <w:autoSpaceDE/>
                    <w:autoSpaceDN/>
                    <w:adjustRightInd/>
                    <w:jc w:val="center"/>
                    <w:rPr>
                      <w:ins w:id="25048" w:author="Philippe Hollanda - Oliveira Trust" w:date="2022-07-19T09:57:00Z"/>
                      <w:rFonts w:ascii="Arial" w:eastAsia="Times New Roman" w:hAnsi="Arial" w:cs="Arial"/>
                      <w:color w:val="000000"/>
                      <w:sz w:val="20"/>
                      <w:szCs w:val="20"/>
                      <w:lang w:eastAsia="pt-BR"/>
                    </w:rPr>
                  </w:pPr>
                  <w:ins w:id="25049" w:author="Philippe Hollanda - Oliveira Trust" w:date="2022-07-19T09:57:00Z">
                    <w:r w:rsidRPr="0016760B">
                      <w:rPr>
                        <w:rFonts w:ascii="Arial" w:eastAsia="Times New Roman" w:hAnsi="Arial" w:cs="Arial"/>
                        <w:color w:val="000000"/>
                        <w:sz w:val="20"/>
                        <w:szCs w:val="20"/>
                        <w:lang w:eastAsia="pt-BR"/>
                      </w:rPr>
                      <w:t>R$ 7.397,40</w:t>
                    </w:r>
                  </w:ins>
                </w:p>
              </w:tc>
            </w:tr>
            <w:tr w:rsidR="0016760B" w:rsidRPr="0016760B" w14:paraId="7BCEED23" w14:textId="77777777" w:rsidTr="0016760B">
              <w:trPr>
                <w:trHeight w:val="1785"/>
                <w:ins w:id="250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87A0DCF" w14:textId="77777777" w:rsidR="0016760B" w:rsidRPr="0016760B" w:rsidRDefault="0016760B" w:rsidP="0016760B">
                  <w:pPr>
                    <w:autoSpaceDE/>
                    <w:autoSpaceDN/>
                    <w:adjustRightInd/>
                    <w:jc w:val="center"/>
                    <w:rPr>
                      <w:ins w:id="25051" w:author="Philippe Hollanda - Oliveira Trust" w:date="2022-07-19T09:57:00Z"/>
                      <w:rFonts w:ascii="Arial" w:eastAsia="Times New Roman" w:hAnsi="Arial" w:cs="Arial"/>
                      <w:color w:val="000000"/>
                      <w:sz w:val="20"/>
                      <w:szCs w:val="20"/>
                      <w:lang w:eastAsia="pt-BR"/>
                    </w:rPr>
                  </w:pPr>
                  <w:ins w:id="25052"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4D7067C9" w14:textId="77777777" w:rsidR="0016760B" w:rsidRPr="0016760B" w:rsidRDefault="0016760B" w:rsidP="0016760B">
                  <w:pPr>
                    <w:autoSpaceDE/>
                    <w:autoSpaceDN/>
                    <w:adjustRightInd/>
                    <w:jc w:val="center"/>
                    <w:rPr>
                      <w:ins w:id="25053" w:author="Philippe Hollanda - Oliveira Trust" w:date="2022-07-19T09:57:00Z"/>
                      <w:rFonts w:ascii="Arial" w:eastAsia="Times New Roman" w:hAnsi="Arial" w:cs="Arial"/>
                      <w:color w:val="000000"/>
                      <w:sz w:val="20"/>
                      <w:szCs w:val="20"/>
                      <w:lang w:eastAsia="pt-BR"/>
                    </w:rPr>
                  </w:pPr>
                  <w:ins w:id="25054" w:author="Philippe Hollanda - Oliveira Trust" w:date="2022-07-19T09:57:00Z">
                    <w:r w:rsidRPr="0016760B">
                      <w:rPr>
                        <w:rFonts w:ascii="Arial" w:eastAsia="Times New Roman" w:hAnsi="Arial" w:cs="Arial"/>
                        <w:color w:val="000000"/>
                        <w:sz w:val="20"/>
                        <w:szCs w:val="20"/>
                        <w:lang w:eastAsia="pt-BR"/>
                      </w:rPr>
                      <w:t>18/11/2021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4A5C97" w14:textId="77777777" w:rsidR="0016760B" w:rsidRPr="0016760B" w:rsidRDefault="0016760B" w:rsidP="0016760B">
                  <w:pPr>
                    <w:autoSpaceDE/>
                    <w:autoSpaceDN/>
                    <w:adjustRightInd/>
                    <w:jc w:val="center"/>
                    <w:rPr>
                      <w:ins w:id="25055" w:author="Philippe Hollanda - Oliveira Trust" w:date="2022-07-19T09:57:00Z"/>
                      <w:rFonts w:ascii="Arial" w:eastAsia="Times New Roman" w:hAnsi="Arial" w:cs="Arial"/>
                      <w:color w:val="000000"/>
                      <w:sz w:val="20"/>
                      <w:szCs w:val="20"/>
                      <w:lang w:eastAsia="pt-BR"/>
                    </w:rPr>
                  </w:pPr>
                  <w:ins w:id="25056" w:author="Philippe Hollanda - Oliveira Trust" w:date="2022-07-19T09:57:00Z">
                    <w:r w:rsidRPr="0016760B">
                      <w:rPr>
                        <w:rFonts w:ascii="Arial" w:eastAsia="Times New Roman" w:hAnsi="Arial" w:cs="Arial"/>
                        <w:color w:val="000000"/>
                        <w:sz w:val="20"/>
                        <w:szCs w:val="20"/>
                        <w:lang w:eastAsia="pt-BR"/>
                      </w:rPr>
                      <w:t>R$ 2.449,02</w:t>
                    </w:r>
                  </w:ins>
                </w:p>
              </w:tc>
            </w:tr>
            <w:tr w:rsidR="0016760B" w:rsidRPr="0016760B" w14:paraId="7DEB57D7" w14:textId="77777777" w:rsidTr="0016760B">
              <w:trPr>
                <w:trHeight w:val="255"/>
                <w:ins w:id="250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6C414A" w14:textId="77777777" w:rsidR="0016760B" w:rsidRPr="0016760B" w:rsidRDefault="0016760B" w:rsidP="0016760B">
                  <w:pPr>
                    <w:autoSpaceDE/>
                    <w:autoSpaceDN/>
                    <w:adjustRightInd/>
                    <w:jc w:val="center"/>
                    <w:rPr>
                      <w:ins w:id="25058" w:author="Philippe Hollanda - Oliveira Trust" w:date="2022-07-19T09:57:00Z"/>
                      <w:rFonts w:ascii="Arial" w:eastAsia="Times New Roman" w:hAnsi="Arial" w:cs="Arial"/>
                      <w:color w:val="000000"/>
                      <w:sz w:val="20"/>
                      <w:szCs w:val="20"/>
                      <w:lang w:eastAsia="pt-BR"/>
                    </w:rPr>
                  </w:pPr>
                  <w:ins w:id="25059" w:author="Philippe Hollanda - Oliveira Trust" w:date="2022-07-19T09:57:00Z">
                    <w:r w:rsidRPr="0016760B">
                      <w:rPr>
                        <w:rFonts w:ascii="Arial" w:eastAsia="Times New Roman" w:hAnsi="Arial" w:cs="Arial"/>
                        <w:color w:val="000000"/>
                        <w:sz w:val="20"/>
                        <w:szCs w:val="20"/>
                        <w:lang w:eastAsia="pt-BR"/>
                      </w:rPr>
                      <w:t> </w:t>
                    </w:r>
                  </w:ins>
                </w:p>
              </w:tc>
              <w:tc>
                <w:tcPr>
                  <w:tcW w:w="2324" w:type="dxa"/>
                  <w:tcBorders>
                    <w:top w:val="nil"/>
                    <w:left w:val="nil"/>
                    <w:bottom w:val="single" w:sz="4" w:space="0" w:color="auto"/>
                    <w:right w:val="single" w:sz="4" w:space="0" w:color="auto"/>
                  </w:tcBorders>
                  <w:shd w:val="clear" w:color="auto" w:fill="auto"/>
                  <w:noWrap/>
                  <w:vAlign w:val="center"/>
                  <w:hideMark/>
                </w:tcPr>
                <w:p w14:paraId="70118B2C" w14:textId="77777777" w:rsidR="0016760B" w:rsidRPr="0016760B" w:rsidRDefault="0016760B" w:rsidP="0016760B">
                  <w:pPr>
                    <w:autoSpaceDE/>
                    <w:autoSpaceDN/>
                    <w:adjustRightInd/>
                    <w:jc w:val="center"/>
                    <w:rPr>
                      <w:ins w:id="25060" w:author="Philippe Hollanda - Oliveira Trust" w:date="2022-07-19T09:57:00Z"/>
                      <w:rFonts w:ascii="Arial" w:eastAsia="Times New Roman" w:hAnsi="Arial" w:cs="Arial"/>
                      <w:color w:val="000000"/>
                      <w:sz w:val="20"/>
                      <w:szCs w:val="20"/>
                      <w:lang w:eastAsia="pt-BR"/>
                    </w:rPr>
                  </w:pPr>
                  <w:ins w:id="25061" w:author="Philippe Hollanda - Oliveira Trust" w:date="2022-07-19T09:57:00Z">
                    <w:r w:rsidRPr="0016760B">
                      <w:rPr>
                        <w:rFonts w:ascii="Arial" w:eastAsia="Times New Roman" w:hAnsi="Arial" w:cs="Arial"/>
                        <w:color w:val="000000"/>
                        <w:sz w:val="20"/>
                        <w:szCs w:val="20"/>
                        <w:lang w:eastAsia="pt-BR"/>
                      </w:rPr>
                      <w:t>28/10/2021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150846" w14:textId="77777777" w:rsidR="0016760B" w:rsidRPr="0016760B" w:rsidRDefault="0016760B" w:rsidP="0016760B">
                  <w:pPr>
                    <w:autoSpaceDE/>
                    <w:autoSpaceDN/>
                    <w:adjustRightInd/>
                    <w:jc w:val="center"/>
                    <w:rPr>
                      <w:ins w:id="25062" w:author="Philippe Hollanda - Oliveira Trust" w:date="2022-07-19T09:57:00Z"/>
                      <w:rFonts w:ascii="Arial" w:eastAsia="Times New Roman" w:hAnsi="Arial" w:cs="Arial"/>
                      <w:color w:val="000000"/>
                      <w:sz w:val="20"/>
                      <w:szCs w:val="20"/>
                      <w:lang w:eastAsia="pt-BR"/>
                    </w:rPr>
                  </w:pPr>
                  <w:ins w:id="25063" w:author="Philippe Hollanda - Oliveira Trust" w:date="2022-07-19T09:57:00Z">
                    <w:r w:rsidRPr="0016760B">
                      <w:rPr>
                        <w:rFonts w:ascii="Arial" w:eastAsia="Times New Roman" w:hAnsi="Arial" w:cs="Arial"/>
                        <w:color w:val="000000"/>
                        <w:sz w:val="20"/>
                        <w:szCs w:val="20"/>
                        <w:lang w:eastAsia="pt-BR"/>
                      </w:rPr>
                      <w:t>R$ 3.300,00</w:t>
                    </w:r>
                  </w:ins>
                </w:p>
              </w:tc>
            </w:tr>
            <w:tr w:rsidR="0016760B" w:rsidRPr="0016760B" w14:paraId="069E6428" w14:textId="77777777" w:rsidTr="0016760B">
              <w:trPr>
                <w:trHeight w:val="1785"/>
                <w:ins w:id="250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95E165" w14:textId="77777777" w:rsidR="0016760B" w:rsidRPr="0016760B" w:rsidRDefault="0016760B" w:rsidP="0016760B">
                  <w:pPr>
                    <w:autoSpaceDE/>
                    <w:autoSpaceDN/>
                    <w:adjustRightInd/>
                    <w:jc w:val="center"/>
                    <w:rPr>
                      <w:ins w:id="25065" w:author="Philippe Hollanda - Oliveira Trust" w:date="2022-07-19T09:57:00Z"/>
                      <w:rFonts w:ascii="Arial" w:eastAsia="Times New Roman" w:hAnsi="Arial" w:cs="Arial"/>
                      <w:color w:val="000000"/>
                      <w:sz w:val="20"/>
                      <w:szCs w:val="20"/>
                      <w:lang w:eastAsia="pt-BR"/>
                    </w:rPr>
                  </w:pPr>
                  <w:ins w:id="2506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8F4B722" w14:textId="77777777" w:rsidR="0016760B" w:rsidRPr="0016760B" w:rsidRDefault="0016760B" w:rsidP="0016760B">
                  <w:pPr>
                    <w:autoSpaceDE/>
                    <w:autoSpaceDN/>
                    <w:adjustRightInd/>
                    <w:jc w:val="center"/>
                    <w:rPr>
                      <w:ins w:id="25067" w:author="Philippe Hollanda - Oliveira Trust" w:date="2022-07-19T09:57:00Z"/>
                      <w:rFonts w:ascii="Arial" w:eastAsia="Times New Roman" w:hAnsi="Arial" w:cs="Arial"/>
                      <w:color w:val="000000"/>
                      <w:sz w:val="20"/>
                      <w:szCs w:val="20"/>
                      <w:lang w:eastAsia="pt-BR"/>
                    </w:rPr>
                  </w:pPr>
                  <w:ins w:id="25068" w:author="Philippe Hollanda - Oliveira Trust" w:date="2022-07-19T09:57:00Z">
                    <w:r w:rsidRPr="0016760B">
                      <w:rPr>
                        <w:rFonts w:ascii="Arial" w:eastAsia="Times New Roman" w:hAnsi="Arial" w:cs="Arial"/>
                        <w:color w:val="000000"/>
                        <w:sz w:val="20"/>
                        <w:szCs w:val="20"/>
                        <w:lang w:eastAsia="pt-BR"/>
                      </w:rPr>
                      <w:t>05/11/2021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226C38" w14:textId="77777777" w:rsidR="0016760B" w:rsidRPr="0016760B" w:rsidRDefault="0016760B" w:rsidP="0016760B">
                  <w:pPr>
                    <w:autoSpaceDE/>
                    <w:autoSpaceDN/>
                    <w:adjustRightInd/>
                    <w:jc w:val="center"/>
                    <w:rPr>
                      <w:ins w:id="25069" w:author="Philippe Hollanda - Oliveira Trust" w:date="2022-07-19T09:57:00Z"/>
                      <w:rFonts w:ascii="Arial" w:eastAsia="Times New Roman" w:hAnsi="Arial" w:cs="Arial"/>
                      <w:color w:val="000000"/>
                      <w:sz w:val="20"/>
                      <w:szCs w:val="20"/>
                      <w:lang w:eastAsia="pt-BR"/>
                    </w:rPr>
                  </w:pPr>
                  <w:ins w:id="25070" w:author="Philippe Hollanda - Oliveira Trust" w:date="2022-07-19T09:57:00Z">
                    <w:r w:rsidRPr="0016760B">
                      <w:rPr>
                        <w:rFonts w:ascii="Arial" w:eastAsia="Times New Roman" w:hAnsi="Arial" w:cs="Arial"/>
                        <w:color w:val="000000"/>
                        <w:sz w:val="20"/>
                        <w:szCs w:val="20"/>
                        <w:lang w:eastAsia="pt-BR"/>
                      </w:rPr>
                      <w:t>R$ 929,00</w:t>
                    </w:r>
                  </w:ins>
                </w:p>
              </w:tc>
            </w:tr>
            <w:tr w:rsidR="0016760B" w:rsidRPr="0016760B" w14:paraId="7387A1BB" w14:textId="77777777" w:rsidTr="0016760B">
              <w:trPr>
                <w:trHeight w:val="1785"/>
                <w:ins w:id="250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7514C6" w14:textId="77777777" w:rsidR="0016760B" w:rsidRPr="0016760B" w:rsidRDefault="0016760B" w:rsidP="0016760B">
                  <w:pPr>
                    <w:autoSpaceDE/>
                    <w:autoSpaceDN/>
                    <w:adjustRightInd/>
                    <w:jc w:val="center"/>
                    <w:rPr>
                      <w:ins w:id="25072" w:author="Philippe Hollanda - Oliveira Trust" w:date="2022-07-19T09:57:00Z"/>
                      <w:rFonts w:ascii="Arial" w:eastAsia="Times New Roman" w:hAnsi="Arial" w:cs="Arial"/>
                      <w:color w:val="000000"/>
                      <w:sz w:val="20"/>
                      <w:szCs w:val="20"/>
                      <w:lang w:eastAsia="pt-BR"/>
                    </w:rPr>
                  </w:pPr>
                  <w:ins w:id="25073"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7AA92EB" w14:textId="77777777" w:rsidR="0016760B" w:rsidRPr="0016760B" w:rsidRDefault="0016760B" w:rsidP="0016760B">
                  <w:pPr>
                    <w:autoSpaceDE/>
                    <w:autoSpaceDN/>
                    <w:adjustRightInd/>
                    <w:jc w:val="center"/>
                    <w:rPr>
                      <w:ins w:id="25074" w:author="Philippe Hollanda - Oliveira Trust" w:date="2022-07-19T09:57:00Z"/>
                      <w:rFonts w:ascii="Arial" w:eastAsia="Times New Roman" w:hAnsi="Arial" w:cs="Arial"/>
                      <w:color w:val="000000"/>
                      <w:sz w:val="20"/>
                      <w:szCs w:val="20"/>
                      <w:lang w:eastAsia="pt-BR"/>
                    </w:rPr>
                  </w:pPr>
                  <w:ins w:id="25075"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D33AE7" w14:textId="77777777" w:rsidR="0016760B" w:rsidRPr="0016760B" w:rsidRDefault="0016760B" w:rsidP="0016760B">
                  <w:pPr>
                    <w:autoSpaceDE/>
                    <w:autoSpaceDN/>
                    <w:adjustRightInd/>
                    <w:jc w:val="center"/>
                    <w:rPr>
                      <w:ins w:id="25076" w:author="Philippe Hollanda - Oliveira Trust" w:date="2022-07-19T09:57:00Z"/>
                      <w:rFonts w:ascii="Arial" w:eastAsia="Times New Roman" w:hAnsi="Arial" w:cs="Arial"/>
                      <w:color w:val="000000"/>
                      <w:sz w:val="20"/>
                      <w:szCs w:val="20"/>
                      <w:lang w:eastAsia="pt-BR"/>
                    </w:rPr>
                  </w:pPr>
                  <w:ins w:id="25077" w:author="Philippe Hollanda - Oliveira Trust" w:date="2022-07-19T09:57:00Z">
                    <w:r w:rsidRPr="0016760B">
                      <w:rPr>
                        <w:rFonts w:ascii="Arial" w:eastAsia="Times New Roman" w:hAnsi="Arial" w:cs="Arial"/>
                        <w:color w:val="000000"/>
                        <w:sz w:val="20"/>
                        <w:szCs w:val="20"/>
                        <w:lang w:eastAsia="pt-BR"/>
                      </w:rPr>
                      <w:t>R$ 9.400,00</w:t>
                    </w:r>
                  </w:ins>
                </w:p>
              </w:tc>
            </w:tr>
            <w:tr w:rsidR="0016760B" w:rsidRPr="0016760B" w14:paraId="6942DDF0" w14:textId="77777777" w:rsidTr="0016760B">
              <w:trPr>
                <w:trHeight w:val="1785"/>
                <w:ins w:id="250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547FC4" w14:textId="77777777" w:rsidR="0016760B" w:rsidRPr="0016760B" w:rsidRDefault="0016760B" w:rsidP="0016760B">
                  <w:pPr>
                    <w:autoSpaceDE/>
                    <w:autoSpaceDN/>
                    <w:adjustRightInd/>
                    <w:jc w:val="center"/>
                    <w:rPr>
                      <w:ins w:id="25079" w:author="Philippe Hollanda - Oliveira Trust" w:date="2022-07-19T09:57:00Z"/>
                      <w:rFonts w:ascii="Arial" w:eastAsia="Times New Roman" w:hAnsi="Arial" w:cs="Arial"/>
                      <w:color w:val="000000"/>
                      <w:sz w:val="20"/>
                      <w:szCs w:val="20"/>
                      <w:lang w:eastAsia="pt-BR"/>
                    </w:rPr>
                  </w:pPr>
                  <w:ins w:id="25080" w:author="Philippe Hollanda - Oliveira Trust" w:date="2022-07-19T09:57:00Z">
                    <w:r w:rsidRPr="0016760B">
                      <w:rPr>
                        <w:rFonts w:ascii="Arial" w:eastAsia="Times New Roman" w:hAnsi="Arial" w:cs="Arial"/>
                        <w:color w:val="000000"/>
                        <w:sz w:val="20"/>
                        <w:szCs w:val="20"/>
                        <w:lang w:eastAsia="pt-BR"/>
                      </w:rPr>
                      <w:t xml:space="preserve">PERFIL </w:t>
                    </w:r>
                  </w:ins>
                </w:p>
              </w:tc>
              <w:tc>
                <w:tcPr>
                  <w:tcW w:w="2324" w:type="dxa"/>
                  <w:tcBorders>
                    <w:top w:val="nil"/>
                    <w:left w:val="nil"/>
                    <w:bottom w:val="single" w:sz="4" w:space="0" w:color="auto"/>
                    <w:right w:val="single" w:sz="4" w:space="0" w:color="auto"/>
                  </w:tcBorders>
                  <w:shd w:val="clear" w:color="auto" w:fill="auto"/>
                  <w:noWrap/>
                  <w:vAlign w:val="center"/>
                  <w:hideMark/>
                </w:tcPr>
                <w:p w14:paraId="05B64D5C" w14:textId="77777777" w:rsidR="0016760B" w:rsidRPr="0016760B" w:rsidRDefault="0016760B" w:rsidP="0016760B">
                  <w:pPr>
                    <w:autoSpaceDE/>
                    <w:autoSpaceDN/>
                    <w:adjustRightInd/>
                    <w:jc w:val="center"/>
                    <w:rPr>
                      <w:ins w:id="25081" w:author="Philippe Hollanda - Oliveira Trust" w:date="2022-07-19T09:57:00Z"/>
                      <w:rFonts w:ascii="Arial" w:eastAsia="Times New Roman" w:hAnsi="Arial" w:cs="Arial"/>
                      <w:color w:val="000000"/>
                      <w:sz w:val="20"/>
                      <w:szCs w:val="20"/>
                      <w:lang w:eastAsia="pt-BR"/>
                    </w:rPr>
                  </w:pPr>
                  <w:ins w:id="25082" w:author="Philippe Hollanda - Oliveira Trust" w:date="2022-07-19T09:57:00Z">
                    <w:r w:rsidRPr="0016760B">
                      <w:rPr>
                        <w:rFonts w:ascii="Arial" w:eastAsia="Times New Roman" w:hAnsi="Arial" w:cs="Arial"/>
                        <w:color w:val="000000"/>
                        <w:sz w:val="20"/>
                        <w:szCs w:val="20"/>
                        <w:lang w:eastAsia="pt-BR"/>
                      </w:rPr>
                      <w:t>27/10/2021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C27D04" w14:textId="77777777" w:rsidR="0016760B" w:rsidRPr="0016760B" w:rsidRDefault="0016760B" w:rsidP="0016760B">
                  <w:pPr>
                    <w:autoSpaceDE/>
                    <w:autoSpaceDN/>
                    <w:adjustRightInd/>
                    <w:jc w:val="center"/>
                    <w:rPr>
                      <w:ins w:id="25083" w:author="Philippe Hollanda - Oliveira Trust" w:date="2022-07-19T09:57:00Z"/>
                      <w:rFonts w:ascii="Arial" w:eastAsia="Times New Roman" w:hAnsi="Arial" w:cs="Arial"/>
                      <w:color w:val="000000"/>
                      <w:sz w:val="20"/>
                      <w:szCs w:val="20"/>
                      <w:lang w:eastAsia="pt-BR"/>
                    </w:rPr>
                  </w:pPr>
                  <w:ins w:id="25084" w:author="Philippe Hollanda - Oliveira Trust" w:date="2022-07-19T09:57:00Z">
                    <w:r w:rsidRPr="0016760B">
                      <w:rPr>
                        <w:rFonts w:ascii="Arial" w:eastAsia="Times New Roman" w:hAnsi="Arial" w:cs="Arial"/>
                        <w:color w:val="000000"/>
                        <w:sz w:val="20"/>
                        <w:szCs w:val="20"/>
                        <w:lang w:eastAsia="pt-BR"/>
                      </w:rPr>
                      <w:t>R$ 10.033,60</w:t>
                    </w:r>
                  </w:ins>
                </w:p>
              </w:tc>
            </w:tr>
            <w:tr w:rsidR="0016760B" w:rsidRPr="0016760B" w14:paraId="3F3ED70C" w14:textId="77777777" w:rsidTr="0016760B">
              <w:trPr>
                <w:trHeight w:val="1785"/>
                <w:ins w:id="250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493813" w14:textId="77777777" w:rsidR="0016760B" w:rsidRPr="0016760B" w:rsidRDefault="0016760B" w:rsidP="0016760B">
                  <w:pPr>
                    <w:autoSpaceDE/>
                    <w:autoSpaceDN/>
                    <w:adjustRightInd/>
                    <w:jc w:val="center"/>
                    <w:rPr>
                      <w:ins w:id="25086" w:author="Philippe Hollanda - Oliveira Trust" w:date="2022-07-19T09:57:00Z"/>
                      <w:rFonts w:ascii="Arial" w:eastAsia="Times New Roman" w:hAnsi="Arial" w:cs="Arial"/>
                      <w:color w:val="000000"/>
                      <w:sz w:val="20"/>
                      <w:szCs w:val="20"/>
                      <w:lang w:eastAsia="pt-BR"/>
                    </w:rPr>
                  </w:pPr>
                  <w:ins w:id="2508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4F8FC5B" w14:textId="77777777" w:rsidR="0016760B" w:rsidRPr="0016760B" w:rsidRDefault="0016760B" w:rsidP="0016760B">
                  <w:pPr>
                    <w:autoSpaceDE/>
                    <w:autoSpaceDN/>
                    <w:adjustRightInd/>
                    <w:jc w:val="center"/>
                    <w:rPr>
                      <w:ins w:id="25088" w:author="Philippe Hollanda - Oliveira Trust" w:date="2022-07-19T09:57:00Z"/>
                      <w:rFonts w:ascii="Arial" w:eastAsia="Times New Roman" w:hAnsi="Arial" w:cs="Arial"/>
                      <w:color w:val="000000"/>
                      <w:sz w:val="20"/>
                      <w:szCs w:val="20"/>
                      <w:lang w:eastAsia="pt-BR"/>
                    </w:rPr>
                  </w:pPr>
                  <w:ins w:id="25089"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F60586" w14:textId="77777777" w:rsidR="0016760B" w:rsidRPr="0016760B" w:rsidRDefault="0016760B" w:rsidP="0016760B">
                  <w:pPr>
                    <w:autoSpaceDE/>
                    <w:autoSpaceDN/>
                    <w:adjustRightInd/>
                    <w:jc w:val="center"/>
                    <w:rPr>
                      <w:ins w:id="25090" w:author="Philippe Hollanda - Oliveira Trust" w:date="2022-07-19T09:57:00Z"/>
                      <w:rFonts w:ascii="Arial" w:eastAsia="Times New Roman" w:hAnsi="Arial" w:cs="Arial"/>
                      <w:color w:val="000000"/>
                      <w:sz w:val="20"/>
                      <w:szCs w:val="20"/>
                      <w:lang w:eastAsia="pt-BR"/>
                    </w:rPr>
                  </w:pPr>
                  <w:ins w:id="25091" w:author="Philippe Hollanda - Oliveira Trust" w:date="2022-07-19T09:57:00Z">
                    <w:r w:rsidRPr="0016760B">
                      <w:rPr>
                        <w:rFonts w:ascii="Arial" w:eastAsia="Times New Roman" w:hAnsi="Arial" w:cs="Arial"/>
                        <w:color w:val="000000"/>
                        <w:sz w:val="20"/>
                        <w:szCs w:val="20"/>
                        <w:lang w:eastAsia="pt-BR"/>
                      </w:rPr>
                      <w:t>R$ 28.092,00</w:t>
                    </w:r>
                  </w:ins>
                </w:p>
              </w:tc>
            </w:tr>
            <w:tr w:rsidR="0016760B" w:rsidRPr="0016760B" w14:paraId="5151A759" w14:textId="77777777" w:rsidTr="0016760B">
              <w:trPr>
                <w:trHeight w:val="1785"/>
                <w:ins w:id="250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CCBA74" w14:textId="77777777" w:rsidR="0016760B" w:rsidRPr="0016760B" w:rsidRDefault="0016760B" w:rsidP="0016760B">
                  <w:pPr>
                    <w:autoSpaceDE/>
                    <w:autoSpaceDN/>
                    <w:adjustRightInd/>
                    <w:jc w:val="center"/>
                    <w:rPr>
                      <w:ins w:id="25093" w:author="Philippe Hollanda - Oliveira Trust" w:date="2022-07-19T09:57:00Z"/>
                      <w:rFonts w:ascii="Arial" w:eastAsia="Times New Roman" w:hAnsi="Arial" w:cs="Arial"/>
                      <w:color w:val="000000"/>
                      <w:sz w:val="20"/>
                      <w:szCs w:val="20"/>
                      <w:lang w:eastAsia="pt-BR"/>
                    </w:rPr>
                  </w:pPr>
                  <w:ins w:id="2509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119DED7" w14:textId="77777777" w:rsidR="0016760B" w:rsidRPr="0016760B" w:rsidRDefault="0016760B" w:rsidP="0016760B">
                  <w:pPr>
                    <w:autoSpaceDE/>
                    <w:autoSpaceDN/>
                    <w:adjustRightInd/>
                    <w:jc w:val="center"/>
                    <w:rPr>
                      <w:ins w:id="25095" w:author="Philippe Hollanda - Oliveira Trust" w:date="2022-07-19T09:57:00Z"/>
                      <w:rFonts w:ascii="Arial" w:eastAsia="Times New Roman" w:hAnsi="Arial" w:cs="Arial"/>
                      <w:color w:val="000000"/>
                      <w:sz w:val="20"/>
                      <w:szCs w:val="20"/>
                      <w:lang w:eastAsia="pt-BR"/>
                    </w:rPr>
                  </w:pPr>
                  <w:ins w:id="25096" w:author="Philippe Hollanda - Oliveira Trust" w:date="2022-07-19T09:57:00Z">
                    <w:r w:rsidRPr="0016760B">
                      <w:rPr>
                        <w:rFonts w:ascii="Arial" w:eastAsia="Times New Roman" w:hAnsi="Arial" w:cs="Arial"/>
                        <w:color w:val="000000"/>
                        <w:sz w:val="20"/>
                        <w:szCs w:val="20"/>
                        <w:lang w:eastAsia="pt-BR"/>
                      </w:rPr>
                      <w:t>27/10/2021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86AAC2" w14:textId="77777777" w:rsidR="0016760B" w:rsidRPr="0016760B" w:rsidRDefault="0016760B" w:rsidP="0016760B">
                  <w:pPr>
                    <w:autoSpaceDE/>
                    <w:autoSpaceDN/>
                    <w:adjustRightInd/>
                    <w:jc w:val="center"/>
                    <w:rPr>
                      <w:ins w:id="25097" w:author="Philippe Hollanda - Oliveira Trust" w:date="2022-07-19T09:57:00Z"/>
                      <w:rFonts w:ascii="Arial" w:eastAsia="Times New Roman" w:hAnsi="Arial" w:cs="Arial"/>
                      <w:color w:val="000000"/>
                      <w:sz w:val="20"/>
                      <w:szCs w:val="20"/>
                      <w:lang w:eastAsia="pt-BR"/>
                    </w:rPr>
                  </w:pPr>
                  <w:ins w:id="25098" w:author="Philippe Hollanda - Oliveira Trust" w:date="2022-07-19T09:57:00Z">
                    <w:r w:rsidRPr="0016760B">
                      <w:rPr>
                        <w:rFonts w:ascii="Arial" w:eastAsia="Times New Roman" w:hAnsi="Arial" w:cs="Arial"/>
                        <w:color w:val="000000"/>
                        <w:sz w:val="20"/>
                        <w:szCs w:val="20"/>
                        <w:lang w:eastAsia="pt-BR"/>
                      </w:rPr>
                      <w:t>R$ 13.120,00</w:t>
                    </w:r>
                  </w:ins>
                </w:p>
              </w:tc>
            </w:tr>
            <w:tr w:rsidR="0016760B" w:rsidRPr="0016760B" w14:paraId="0357F884" w14:textId="77777777" w:rsidTr="0016760B">
              <w:trPr>
                <w:trHeight w:val="1785"/>
                <w:ins w:id="25099"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48DD720" w14:textId="77777777" w:rsidR="0016760B" w:rsidRPr="0016760B" w:rsidRDefault="0016760B" w:rsidP="0016760B">
                  <w:pPr>
                    <w:autoSpaceDE/>
                    <w:autoSpaceDN/>
                    <w:adjustRightInd/>
                    <w:jc w:val="center"/>
                    <w:rPr>
                      <w:ins w:id="25100" w:author="Philippe Hollanda - Oliveira Trust" w:date="2022-07-19T09:57:00Z"/>
                      <w:rFonts w:ascii="Arial" w:eastAsia="Times New Roman" w:hAnsi="Arial" w:cs="Arial"/>
                      <w:color w:val="000000"/>
                      <w:sz w:val="20"/>
                      <w:szCs w:val="20"/>
                      <w:lang w:eastAsia="pt-BR"/>
                    </w:rPr>
                  </w:pPr>
                  <w:ins w:id="25101" w:author="Philippe Hollanda - Oliveira Trust" w:date="2022-07-19T09:57:00Z">
                    <w:r w:rsidRPr="0016760B">
                      <w:rPr>
                        <w:rFonts w:ascii="Arial" w:eastAsia="Times New Roman" w:hAnsi="Arial" w:cs="Arial"/>
                        <w:color w:val="000000"/>
                        <w:sz w:val="20"/>
                        <w:szCs w:val="20"/>
                        <w:lang w:eastAsia="pt-BR"/>
                      </w:rPr>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1082BFA5" w14:textId="77777777" w:rsidR="0016760B" w:rsidRPr="0016760B" w:rsidRDefault="0016760B" w:rsidP="0016760B">
                  <w:pPr>
                    <w:autoSpaceDE/>
                    <w:autoSpaceDN/>
                    <w:adjustRightInd/>
                    <w:jc w:val="center"/>
                    <w:rPr>
                      <w:ins w:id="25102" w:author="Philippe Hollanda - Oliveira Trust" w:date="2022-07-19T09:57:00Z"/>
                      <w:rFonts w:ascii="Arial" w:eastAsia="Times New Roman" w:hAnsi="Arial" w:cs="Arial"/>
                      <w:color w:val="000000"/>
                      <w:sz w:val="20"/>
                      <w:szCs w:val="20"/>
                      <w:lang w:eastAsia="pt-BR"/>
                    </w:rPr>
                  </w:pPr>
                  <w:ins w:id="25103"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FEC854" w14:textId="77777777" w:rsidR="0016760B" w:rsidRPr="0016760B" w:rsidRDefault="0016760B" w:rsidP="0016760B">
                  <w:pPr>
                    <w:autoSpaceDE/>
                    <w:autoSpaceDN/>
                    <w:adjustRightInd/>
                    <w:jc w:val="center"/>
                    <w:rPr>
                      <w:ins w:id="25104" w:author="Philippe Hollanda - Oliveira Trust" w:date="2022-07-19T09:57:00Z"/>
                      <w:rFonts w:ascii="Arial" w:eastAsia="Times New Roman" w:hAnsi="Arial" w:cs="Arial"/>
                      <w:color w:val="000000"/>
                      <w:sz w:val="20"/>
                      <w:szCs w:val="20"/>
                      <w:lang w:eastAsia="pt-BR"/>
                    </w:rPr>
                  </w:pPr>
                  <w:ins w:id="25105" w:author="Philippe Hollanda - Oliveira Trust" w:date="2022-07-19T09:57:00Z">
                    <w:r w:rsidRPr="0016760B">
                      <w:rPr>
                        <w:rFonts w:ascii="Arial" w:eastAsia="Times New Roman" w:hAnsi="Arial" w:cs="Arial"/>
                        <w:color w:val="000000"/>
                        <w:sz w:val="20"/>
                        <w:szCs w:val="20"/>
                        <w:lang w:eastAsia="pt-BR"/>
                      </w:rPr>
                      <w:t>R$ 4.185,50</w:t>
                    </w:r>
                  </w:ins>
                </w:p>
              </w:tc>
            </w:tr>
            <w:tr w:rsidR="0016760B" w:rsidRPr="0016760B" w14:paraId="3D8E5D6A" w14:textId="77777777" w:rsidTr="0016760B">
              <w:trPr>
                <w:trHeight w:val="1785"/>
                <w:ins w:id="2510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0E583B2" w14:textId="77777777" w:rsidR="0016760B" w:rsidRPr="0016760B" w:rsidRDefault="0016760B" w:rsidP="0016760B">
                  <w:pPr>
                    <w:autoSpaceDE/>
                    <w:autoSpaceDN/>
                    <w:adjustRightInd/>
                    <w:rPr>
                      <w:ins w:id="2510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FFA26C8" w14:textId="77777777" w:rsidR="0016760B" w:rsidRPr="0016760B" w:rsidRDefault="0016760B" w:rsidP="0016760B">
                  <w:pPr>
                    <w:autoSpaceDE/>
                    <w:autoSpaceDN/>
                    <w:adjustRightInd/>
                    <w:jc w:val="center"/>
                    <w:rPr>
                      <w:ins w:id="25108" w:author="Philippe Hollanda - Oliveira Trust" w:date="2022-07-19T09:57:00Z"/>
                      <w:rFonts w:ascii="Arial" w:eastAsia="Times New Roman" w:hAnsi="Arial" w:cs="Arial"/>
                      <w:color w:val="000000"/>
                      <w:sz w:val="20"/>
                      <w:szCs w:val="20"/>
                      <w:lang w:eastAsia="pt-BR"/>
                    </w:rPr>
                  </w:pPr>
                  <w:ins w:id="25109"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AEC37D" w14:textId="77777777" w:rsidR="0016760B" w:rsidRPr="0016760B" w:rsidRDefault="0016760B" w:rsidP="0016760B">
                  <w:pPr>
                    <w:autoSpaceDE/>
                    <w:autoSpaceDN/>
                    <w:adjustRightInd/>
                    <w:jc w:val="center"/>
                    <w:rPr>
                      <w:ins w:id="25110" w:author="Philippe Hollanda - Oliveira Trust" w:date="2022-07-19T09:57:00Z"/>
                      <w:rFonts w:ascii="Arial" w:eastAsia="Times New Roman" w:hAnsi="Arial" w:cs="Arial"/>
                      <w:color w:val="000000"/>
                      <w:sz w:val="20"/>
                      <w:szCs w:val="20"/>
                      <w:lang w:eastAsia="pt-BR"/>
                    </w:rPr>
                  </w:pPr>
                  <w:ins w:id="25111" w:author="Philippe Hollanda - Oliveira Trust" w:date="2022-07-19T09:57:00Z">
                    <w:r w:rsidRPr="0016760B">
                      <w:rPr>
                        <w:rFonts w:ascii="Arial" w:eastAsia="Times New Roman" w:hAnsi="Arial" w:cs="Arial"/>
                        <w:color w:val="000000"/>
                        <w:sz w:val="20"/>
                        <w:szCs w:val="20"/>
                        <w:lang w:eastAsia="pt-BR"/>
                      </w:rPr>
                      <w:t>R$ 4.185,50</w:t>
                    </w:r>
                  </w:ins>
                </w:p>
              </w:tc>
            </w:tr>
            <w:tr w:rsidR="0016760B" w:rsidRPr="0016760B" w14:paraId="36C1DBE3" w14:textId="77777777" w:rsidTr="0016760B">
              <w:trPr>
                <w:trHeight w:val="1785"/>
                <w:ins w:id="251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A27E88" w14:textId="77777777" w:rsidR="0016760B" w:rsidRPr="0016760B" w:rsidRDefault="0016760B" w:rsidP="0016760B">
                  <w:pPr>
                    <w:autoSpaceDE/>
                    <w:autoSpaceDN/>
                    <w:adjustRightInd/>
                    <w:jc w:val="center"/>
                    <w:rPr>
                      <w:ins w:id="25113" w:author="Philippe Hollanda - Oliveira Trust" w:date="2022-07-19T09:57:00Z"/>
                      <w:rFonts w:ascii="Arial" w:eastAsia="Times New Roman" w:hAnsi="Arial" w:cs="Arial"/>
                      <w:color w:val="000000"/>
                      <w:sz w:val="20"/>
                      <w:szCs w:val="20"/>
                      <w:lang w:eastAsia="pt-BR"/>
                    </w:rPr>
                  </w:pPr>
                  <w:ins w:id="2511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9DCE4C7" w14:textId="77777777" w:rsidR="0016760B" w:rsidRPr="0016760B" w:rsidRDefault="0016760B" w:rsidP="0016760B">
                  <w:pPr>
                    <w:autoSpaceDE/>
                    <w:autoSpaceDN/>
                    <w:adjustRightInd/>
                    <w:jc w:val="center"/>
                    <w:rPr>
                      <w:ins w:id="25115" w:author="Philippe Hollanda - Oliveira Trust" w:date="2022-07-19T09:57:00Z"/>
                      <w:rFonts w:ascii="Arial" w:eastAsia="Times New Roman" w:hAnsi="Arial" w:cs="Arial"/>
                      <w:color w:val="000000"/>
                      <w:sz w:val="20"/>
                      <w:szCs w:val="20"/>
                      <w:lang w:eastAsia="pt-BR"/>
                    </w:rPr>
                  </w:pPr>
                  <w:ins w:id="25116" w:author="Philippe Hollanda - Oliveira Trust" w:date="2022-07-19T09:57:00Z">
                    <w:r w:rsidRPr="0016760B">
                      <w:rPr>
                        <w:rFonts w:ascii="Arial" w:eastAsia="Times New Roman" w:hAnsi="Arial" w:cs="Arial"/>
                        <w:color w:val="000000"/>
                        <w:sz w:val="20"/>
                        <w:szCs w:val="20"/>
                        <w:lang w:eastAsia="pt-BR"/>
                      </w:rPr>
                      <w:t>21/10/2021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A4150B3" w14:textId="77777777" w:rsidR="0016760B" w:rsidRPr="0016760B" w:rsidRDefault="0016760B" w:rsidP="0016760B">
                  <w:pPr>
                    <w:autoSpaceDE/>
                    <w:autoSpaceDN/>
                    <w:adjustRightInd/>
                    <w:jc w:val="center"/>
                    <w:rPr>
                      <w:ins w:id="25117" w:author="Philippe Hollanda - Oliveira Trust" w:date="2022-07-19T09:57:00Z"/>
                      <w:rFonts w:ascii="Arial" w:eastAsia="Times New Roman" w:hAnsi="Arial" w:cs="Arial"/>
                      <w:color w:val="000000"/>
                      <w:sz w:val="20"/>
                      <w:szCs w:val="20"/>
                      <w:lang w:eastAsia="pt-BR"/>
                    </w:rPr>
                  </w:pPr>
                  <w:ins w:id="25118" w:author="Philippe Hollanda - Oliveira Trust" w:date="2022-07-19T09:57:00Z">
                    <w:r w:rsidRPr="0016760B">
                      <w:rPr>
                        <w:rFonts w:ascii="Arial" w:eastAsia="Times New Roman" w:hAnsi="Arial" w:cs="Arial"/>
                        <w:color w:val="000000"/>
                        <w:sz w:val="20"/>
                        <w:szCs w:val="20"/>
                        <w:lang w:eastAsia="pt-BR"/>
                      </w:rPr>
                      <w:t>R$ 7.015,00</w:t>
                    </w:r>
                  </w:ins>
                </w:p>
              </w:tc>
            </w:tr>
            <w:tr w:rsidR="0016760B" w:rsidRPr="0016760B" w14:paraId="5DA56CFB" w14:textId="77777777" w:rsidTr="0016760B">
              <w:trPr>
                <w:trHeight w:val="1785"/>
                <w:ins w:id="251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1D6CDB" w14:textId="77777777" w:rsidR="0016760B" w:rsidRPr="0016760B" w:rsidRDefault="0016760B" w:rsidP="0016760B">
                  <w:pPr>
                    <w:autoSpaceDE/>
                    <w:autoSpaceDN/>
                    <w:adjustRightInd/>
                    <w:jc w:val="center"/>
                    <w:rPr>
                      <w:ins w:id="25120" w:author="Philippe Hollanda - Oliveira Trust" w:date="2022-07-19T09:57:00Z"/>
                      <w:rFonts w:ascii="Arial" w:eastAsia="Times New Roman" w:hAnsi="Arial" w:cs="Arial"/>
                      <w:color w:val="000000"/>
                      <w:sz w:val="20"/>
                      <w:szCs w:val="20"/>
                      <w:lang w:eastAsia="pt-BR"/>
                    </w:rPr>
                  </w:pPr>
                  <w:ins w:id="2512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1E5DBC8" w14:textId="77777777" w:rsidR="0016760B" w:rsidRPr="0016760B" w:rsidRDefault="0016760B" w:rsidP="0016760B">
                  <w:pPr>
                    <w:autoSpaceDE/>
                    <w:autoSpaceDN/>
                    <w:adjustRightInd/>
                    <w:jc w:val="center"/>
                    <w:rPr>
                      <w:ins w:id="25122" w:author="Philippe Hollanda - Oliveira Trust" w:date="2022-07-19T09:57:00Z"/>
                      <w:rFonts w:ascii="Arial" w:eastAsia="Times New Roman" w:hAnsi="Arial" w:cs="Arial"/>
                      <w:color w:val="000000"/>
                      <w:sz w:val="20"/>
                      <w:szCs w:val="20"/>
                      <w:lang w:eastAsia="pt-BR"/>
                    </w:rPr>
                  </w:pPr>
                  <w:ins w:id="25123"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2D79C6" w14:textId="77777777" w:rsidR="0016760B" w:rsidRPr="0016760B" w:rsidRDefault="0016760B" w:rsidP="0016760B">
                  <w:pPr>
                    <w:autoSpaceDE/>
                    <w:autoSpaceDN/>
                    <w:adjustRightInd/>
                    <w:jc w:val="center"/>
                    <w:rPr>
                      <w:ins w:id="25124" w:author="Philippe Hollanda - Oliveira Trust" w:date="2022-07-19T09:57:00Z"/>
                      <w:rFonts w:ascii="Arial" w:eastAsia="Times New Roman" w:hAnsi="Arial" w:cs="Arial"/>
                      <w:color w:val="000000"/>
                      <w:sz w:val="20"/>
                      <w:szCs w:val="20"/>
                      <w:lang w:eastAsia="pt-BR"/>
                    </w:rPr>
                  </w:pPr>
                  <w:ins w:id="25125" w:author="Philippe Hollanda - Oliveira Trust" w:date="2022-07-19T09:57:00Z">
                    <w:r w:rsidRPr="0016760B">
                      <w:rPr>
                        <w:rFonts w:ascii="Arial" w:eastAsia="Times New Roman" w:hAnsi="Arial" w:cs="Arial"/>
                        <w:color w:val="000000"/>
                        <w:sz w:val="20"/>
                        <w:szCs w:val="20"/>
                        <w:lang w:eastAsia="pt-BR"/>
                      </w:rPr>
                      <w:t>R$ 2.690,00</w:t>
                    </w:r>
                  </w:ins>
                </w:p>
              </w:tc>
            </w:tr>
            <w:tr w:rsidR="0016760B" w:rsidRPr="0016760B" w14:paraId="185800A3" w14:textId="77777777" w:rsidTr="0016760B">
              <w:trPr>
                <w:trHeight w:val="1785"/>
                <w:ins w:id="251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52C109" w14:textId="77777777" w:rsidR="0016760B" w:rsidRPr="0016760B" w:rsidRDefault="0016760B" w:rsidP="0016760B">
                  <w:pPr>
                    <w:autoSpaceDE/>
                    <w:autoSpaceDN/>
                    <w:adjustRightInd/>
                    <w:jc w:val="center"/>
                    <w:rPr>
                      <w:ins w:id="25127" w:author="Philippe Hollanda - Oliveira Trust" w:date="2022-07-19T09:57:00Z"/>
                      <w:rFonts w:ascii="Arial" w:eastAsia="Times New Roman" w:hAnsi="Arial" w:cs="Arial"/>
                      <w:color w:val="000000"/>
                      <w:sz w:val="20"/>
                      <w:szCs w:val="20"/>
                      <w:lang w:eastAsia="pt-BR"/>
                    </w:rPr>
                  </w:pPr>
                  <w:ins w:id="2512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7C446AB" w14:textId="77777777" w:rsidR="0016760B" w:rsidRPr="0016760B" w:rsidRDefault="0016760B" w:rsidP="0016760B">
                  <w:pPr>
                    <w:autoSpaceDE/>
                    <w:autoSpaceDN/>
                    <w:adjustRightInd/>
                    <w:jc w:val="center"/>
                    <w:rPr>
                      <w:ins w:id="25129" w:author="Philippe Hollanda - Oliveira Trust" w:date="2022-07-19T09:57:00Z"/>
                      <w:rFonts w:ascii="Arial" w:eastAsia="Times New Roman" w:hAnsi="Arial" w:cs="Arial"/>
                      <w:color w:val="000000"/>
                      <w:sz w:val="20"/>
                      <w:szCs w:val="20"/>
                      <w:lang w:eastAsia="pt-BR"/>
                    </w:rPr>
                  </w:pPr>
                  <w:ins w:id="25130"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D7E423" w14:textId="77777777" w:rsidR="0016760B" w:rsidRPr="0016760B" w:rsidRDefault="0016760B" w:rsidP="0016760B">
                  <w:pPr>
                    <w:autoSpaceDE/>
                    <w:autoSpaceDN/>
                    <w:adjustRightInd/>
                    <w:jc w:val="center"/>
                    <w:rPr>
                      <w:ins w:id="25131" w:author="Philippe Hollanda - Oliveira Trust" w:date="2022-07-19T09:57:00Z"/>
                      <w:rFonts w:ascii="Arial" w:eastAsia="Times New Roman" w:hAnsi="Arial" w:cs="Arial"/>
                      <w:color w:val="000000"/>
                      <w:sz w:val="20"/>
                      <w:szCs w:val="20"/>
                      <w:lang w:eastAsia="pt-BR"/>
                    </w:rPr>
                  </w:pPr>
                  <w:ins w:id="25132" w:author="Philippe Hollanda - Oliveira Trust" w:date="2022-07-19T09:57:00Z">
                    <w:r w:rsidRPr="0016760B">
                      <w:rPr>
                        <w:rFonts w:ascii="Arial" w:eastAsia="Times New Roman" w:hAnsi="Arial" w:cs="Arial"/>
                        <w:color w:val="000000"/>
                        <w:sz w:val="20"/>
                        <w:szCs w:val="20"/>
                        <w:lang w:eastAsia="pt-BR"/>
                      </w:rPr>
                      <w:t>R$ 13.516,67</w:t>
                    </w:r>
                  </w:ins>
                </w:p>
              </w:tc>
            </w:tr>
            <w:tr w:rsidR="0016760B" w:rsidRPr="0016760B" w14:paraId="7CB76EB9" w14:textId="77777777" w:rsidTr="0016760B">
              <w:trPr>
                <w:trHeight w:val="1785"/>
                <w:ins w:id="251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1D32AD" w14:textId="77777777" w:rsidR="0016760B" w:rsidRPr="0016760B" w:rsidRDefault="0016760B" w:rsidP="0016760B">
                  <w:pPr>
                    <w:autoSpaceDE/>
                    <w:autoSpaceDN/>
                    <w:adjustRightInd/>
                    <w:jc w:val="center"/>
                    <w:rPr>
                      <w:ins w:id="25134" w:author="Philippe Hollanda - Oliveira Trust" w:date="2022-07-19T09:57:00Z"/>
                      <w:rFonts w:ascii="Arial" w:eastAsia="Times New Roman" w:hAnsi="Arial" w:cs="Arial"/>
                      <w:color w:val="000000"/>
                      <w:sz w:val="20"/>
                      <w:szCs w:val="20"/>
                      <w:lang w:eastAsia="pt-BR"/>
                    </w:rPr>
                  </w:pPr>
                  <w:ins w:id="2513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22DD8F0" w14:textId="77777777" w:rsidR="0016760B" w:rsidRPr="0016760B" w:rsidRDefault="0016760B" w:rsidP="0016760B">
                  <w:pPr>
                    <w:autoSpaceDE/>
                    <w:autoSpaceDN/>
                    <w:adjustRightInd/>
                    <w:jc w:val="center"/>
                    <w:rPr>
                      <w:ins w:id="25136" w:author="Philippe Hollanda - Oliveira Trust" w:date="2022-07-19T09:57:00Z"/>
                      <w:rFonts w:ascii="Arial" w:eastAsia="Times New Roman" w:hAnsi="Arial" w:cs="Arial"/>
                      <w:color w:val="000000"/>
                      <w:sz w:val="20"/>
                      <w:szCs w:val="20"/>
                      <w:lang w:eastAsia="pt-BR"/>
                    </w:rPr>
                  </w:pPr>
                  <w:ins w:id="25137"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E82A9D" w14:textId="77777777" w:rsidR="0016760B" w:rsidRPr="0016760B" w:rsidRDefault="0016760B" w:rsidP="0016760B">
                  <w:pPr>
                    <w:autoSpaceDE/>
                    <w:autoSpaceDN/>
                    <w:adjustRightInd/>
                    <w:jc w:val="center"/>
                    <w:rPr>
                      <w:ins w:id="25138" w:author="Philippe Hollanda - Oliveira Trust" w:date="2022-07-19T09:57:00Z"/>
                      <w:rFonts w:ascii="Arial" w:eastAsia="Times New Roman" w:hAnsi="Arial" w:cs="Arial"/>
                      <w:color w:val="000000"/>
                      <w:sz w:val="20"/>
                      <w:szCs w:val="20"/>
                      <w:lang w:eastAsia="pt-BR"/>
                    </w:rPr>
                  </w:pPr>
                  <w:ins w:id="25139" w:author="Philippe Hollanda - Oliveira Trust" w:date="2022-07-19T09:57:00Z">
                    <w:r w:rsidRPr="0016760B">
                      <w:rPr>
                        <w:rFonts w:ascii="Arial" w:eastAsia="Times New Roman" w:hAnsi="Arial" w:cs="Arial"/>
                        <w:color w:val="000000"/>
                        <w:sz w:val="20"/>
                        <w:szCs w:val="20"/>
                        <w:lang w:eastAsia="pt-BR"/>
                      </w:rPr>
                      <w:t>R$ 35.329,00</w:t>
                    </w:r>
                  </w:ins>
                </w:p>
              </w:tc>
            </w:tr>
            <w:tr w:rsidR="0016760B" w:rsidRPr="0016760B" w14:paraId="780BB2AE" w14:textId="77777777" w:rsidTr="0016760B">
              <w:trPr>
                <w:trHeight w:val="1785"/>
                <w:ins w:id="251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1F970F" w14:textId="77777777" w:rsidR="0016760B" w:rsidRPr="0016760B" w:rsidRDefault="0016760B" w:rsidP="0016760B">
                  <w:pPr>
                    <w:autoSpaceDE/>
                    <w:autoSpaceDN/>
                    <w:adjustRightInd/>
                    <w:jc w:val="center"/>
                    <w:rPr>
                      <w:ins w:id="25141" w:author="Philippe Hollanda - Oliveira Trust" w:date="2022-07-19T09:57:00Z"/>
                      <w:rFonts w:ascii="Arial" w:eastAsia="Times New Roman" w:hAnsi="Arial" w:cs="Arial"/>
                      <w:color w:val="000000"/>
                      <w:sz w:val="20"/>
                      <w:szCs w:val="20"/>
                      <w:lang w:eastAsia="pt-BR"/>
                    </w:rPr>
                  </w:pPr>
                  <w:ins w:id="25142"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AF2EAFF" w14:textId="77777777" w:rsidR="0016760B" w:rsidRPr="0016760B" w:rsidRDefault="0016760B" w:rsidP="0016760B">
                  <w:pPr>
                    <w:autoSpaceDE/>
                    <w:autoSpaceDN/>
                    <w:adjustRightInd/>
                    <w:jc w:val="center"/>
                    <w:rPr>
                      <w:ins w:id="25143" w:author="Philippe Hollanda - Oliveira Trust" w:date="2022-07-19T09:57:00Z"/>
                      <w:rFonts w:ascii="Arial" w:eastAsia="Times New Roman" w:hAnsi="Arial" w:cs="Arial"/>
                      <w:color w:val="000000"/>
                      <w:sz w:val="20"/>
                      <w:szCs w:val="20"/>
                      <w:lang w:eastAsia="pt-BR"/>
                    </w:rPr>
                  </w:pPr>
                  <w:ins w:id="25144"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2E1C98" w14:textId="77777777" w:rsidR="0016760B" w:rsidRPr="0016760B" w:rsidRDefault="0016760B" w:rsidP="0016760B">
                  <w:pPr>
                    <w:autoSpaceDE/>
                    <w:autoSpaceDN/>
                    <w:adjustRightInd/>
                    <w:jc w:val="center"/>
                    <w:rPr>
                      <w:ins w:id="25145" w:author="Philippe Hollanda - Oliveira Trust" w:date="2022-07-19T09:57:00Z"/>
                      <w:rFonts w:ascii="Arial" w:eastAsia="Times New Roman" w:hAnsi="Arial" w:cs="Arial"/>
                      <w:color w:val="000000"/>
                      <w:sz w:val="20"/>
                      <w:szCs w:val="20"/>
                      <w:lang w:eastAsia="pt-BR"/>
                    </w:rPr>
                  </w:pPr>
                  <w:ins w:id="25146" w:author="Philippe Hollanda - Oliveira Trust" w:date="2022-07-19T09:57:00Z">
                    <w:r w:rsidRPr="0016760B">
                      <w:rPr>
                        <w:rFonts w:ascii="Arial" w:eastAsia="Times New Roman" w:hAnsi="Arial" w:cs="Arial"/>
                        <w:color w:val="000000"/>
                        <w:sz w:val="20"/>
                        <w:szCs w:val="20"/>
                        <w:lang w:eastAsia="pt-BR"/>
                      </w:rPr>
                      <w:t>R$ 186,81</w:t>
                    </w:r>
                  </w:ins>
                </w:p>
              </w:tc>
            </w:tr>
            <w:tr w:rsidR="0016760B" w:rsidRPr="0016760B" w14:paraId="323F52C9" w14:textId="77777777" w:rsidTr="0016760B">
              <w:trPr>
                <w:trHeight w:val="1785"/>
                <w:ins w:id="251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D2B7A4" w14:textId="77777777" w:rsidR="0016760B" w:rsidRPr="0016760B" w:rsidRDefault="0016760B" w:rsidP="0016760B">
                  <w:pPr>
                    <w:autoSpaceDE/>
                    <w:autoSpaceDN/>
                    <w:adjustRightInd/>
                    <w:jc w:val="center"/>
                    <w:rPr>
                      <w:ins w:id="25148" w:author="Philippe Hollanda - Oliveira Trust" w:date="2022-07-19T09:57:00Z"/>
                      <w:rFonts w:ascii="Arial" w:eastAsia="Times New Roman" w:hAnsi="Arial" w:cs="Arial"/>
                      <w:color w:val="000000"/>
                      <w:sz w:val="20"/>
                      <w:szCs w:val="20"/>
                      <w:lang w:eastAsia="pt-BR"/>
                    </w:rPr>
                  </w:pPr>
                  <w:ins w:id="2514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5DC0749" w14:textId="77777777" w:rsidR="0016760B" w:rsidRPr="0016760B" w:rsidRDefault="0016760B" w:rsidP="0016760B">
                  <w:pPr>
                    <w:autoSpaceDE/>
                    <w:autoSpaceDN/>
                    <w:adjustRightInd/>
                    <w:jc w:val="center"/>
                    <w:rPr>
                      <w:ins w:id="25150" w:author="Philippe Hollanda - Oliveira Trust" w:date="2022-07-19T09:57:00Z"/>
                      <w:rFonts w:ascii="Arial" w:eastAsia="Times New Roman" w:hAnsi="Arial" w:cs="Arial"/>
                      <w:color w:val="000000"/>
                      <w:sz w:val="20"/>
                      <w:szCs w:val="20"/>
                      <w:lang w:eastAsia="pt-BR"/>
                    </w:rPr>
                  </w:pPr>
                  <w:ins w:id="25151"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106D57" w14:textId="77777777" w:rsidR="0016760B" w:rsidRPr="0016760B" w:rsidRDefault="0016760B" w:rsidP="0016760B">
                  <w:pPr>
                    <w:autoSpaceDE/>
                    <w:autoSpaceDN/>
                    <w:adjustRightInd/>
                    <w:jc w:val="center"/>
                    <w:rPr>
                      <w:ins w:id="25152" w:author="Philippe Hollanda - Oliveira Trust" w:date="2022-07-19T09:57:00Z"/>
                      <w:rFonts w:ascii="Arial" w:eastAsia="Times New Roman" w:hAnsi="Arial" w:cs="Arial"/>
                      <w:color w:val="000000"/>
                      <w:sz w:val="20"/>
                      <w:szCs w:val="20"/>
                      <w:lang w:eastAsia="pt-BR"/>
                    </w:rPr>
                  </w:pPr>
                  <w:ins w:id="25153" w:author="Philippe Hollanda - Oliveira Trust" w:date="2022-07-19T09:57:00Z">
                    <w:r w:rsidRPr="0016760B">
                      <w:rPr>
                        <w:rFonts w:ascii="Arial" w:eastAsia="Times New Roman" w:hAnsi="Arial" w:cs="Arial"/>
                        <w:color w:val="000000"/>
                        <w:sz w:val="20"/>
                        <w:szCs w:val="20"/>
                        <w:lang w:eastAsia="pt-BR"/>
                      </w:rPr>
                      <w:t>R$ 955,90</w:t>
                    </w:r>
                  </w:ins>
                </w:p>
              </w:tc>
            </w:tr>
            <w:tr w:rsidR="0016760B" w:rsidRPr="0016760B" w14:paraId="4327049B" w14:textId="77777777" w:rsidTr="0016760B">
              <w:trPr>
                <w:trHeight w:val="1785"/>
                <w:ins w:id="251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57BAFE" w14:textId="77777777" w:rsidR="0016760B" w:rsidRPr="0016760B" w:rsidRDefault="0016760B" w:rsidP="0016760B">
                  <w:pPr>
                    <w:autoSpaceDE/>
                    <w:autoSpaceDN/>
                    <w:adjustRightInd/>
                    <w:jc w:val="center"/>
                    <w:rPr>
                      <w:ins w:id="25155" w:author="Philippe Hollanda - Oliveira Trust" w:date="2022-07-19T09:57:00Z"/>
                      <w:rFonts w:ascii="Arial" w:eastAsia="Times New Roman" w:hAnsi="Arial" w:cs="Arial"/>
                      <w:color w:val="000000"/>
                      <w:sz w:val="20"/>
                      <w:szCs w:val="20"/>
                      <w:lang w:eastAsia="pt-BR"/>
                    </w:rPr>
                  </w:pPr>
                  <w:ins w:id="25156"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3AAD712C" w14:textId="77777777" w:rsidR="0016760B" w:rsidRPr="0016760B" w:rsidRDefault="0016760B" w:rsidP="0016760B">
                  <w:pPr>
                    <w:autoSpaceDE/>
                    <w:autoSpaceDN/>
                    <w:adjustRightInd/>
                    <w:jc w:val="center"/>
                    <w:rPr>
                      <w:ins w:id="25157" w:author="Philippe Hollanda - Oliveira Trust" w:date="2022-07-19T09:57:00Z"/>
                      <w:rFonts w:ascii="Arial" w:eastAsia="Times New Roman" w:hAnsi="Arial" w:cs="Arial"/>
                      <w:color w:val="000000"/>
                      <w:sz w:val="20"/>
                      <w:szCs w:val="20"/>
                      <w:lang w:eastAsia="pt-BR"/>
                    </w:rPr>
                  </w:pPr>
                  <w:ins w:id="25158" w:author="Philippe Hollanda - Oliveira Trust" w:date="2022-07-19T09:57:00Z">
                    <w:r w:rsidRPr="0016760B">
                      <w:rPr>
                        <w:rFonts w:ascii="Arial" w:eastAsia="Times New Roman" w:hAnsi="Arial" w:cs="Arial"/>
                        <w:color w:val="000000"/>
                        <w:sz w:val="20"/>
                        <w:szCs w:val="20"/>
                        <w:lang w:eastAsia="pt-BR"/>
                      </w:rPr>
                      <w:t>11/11/2021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DB8917" w14:textId="77777777" w:rsidR="0016760B" w:rsidRPr="0016760B" w:rsidRDefault="0016760B" w:rsidP="0016760B">
                  <w:pPr>
                    <w:autoSpaceDE/>
                    <w:autoSpaceDN/>
                    <w:adjustRightInd/>
                    <w:jc w:val="center"/>
                    <w:rPr>
                      <w:ins w:id="25159" w:author="Philippe Hollanda - Oliveira Trust" w:date="2022-07-19T09:57:00Z"/>
                      <w:rFonts w:ascii="Arial" w:eastAsia="Times New Roman" w:hAnsi="Arial" w:cs="Arial"/>
                      <w:color w:val="000000"/>
                      <w:sz w:val="20"/>
                      <w:szCs w:val="20"/>
                      <w:lang w:eastAsia="pt-BR"/>
                    </w:rPr>
                  </w:pPr>
                  <w:ins w:id="25160" w:author="Philippe Hollanda - Oliveira Trust" w:date="2022-07-19T09:57:00Z">
                    <w:r w:rsidRPr="0016760B">
                      <w:rPr>
                        <w:rFonts w:ascii="Arial" w:eastAsia="Times New Roman" w:hAnsi="Arial" w:cs="Arial"/>
                        <w:color w:val="000000"/>
                        <w:sz w:val="20"/>
                        <w:szCs w:val="20"/>
                        <w:lang w:eastAsia="pt-BR"/>
                      </w:rPr>
                      <w:t>R$ 1.914,00</w:t>
                    </w:r>
                  </w:ins>
                </w:p>
              </w:tc>
            </w:tr>
            <w:tr w:rsidR="0016760B" w:rsidRPr="0016760B" w14:paraId="40D72087" w14:textId="77777777" w:rsidTr="0016760B">
              <w:trPr>
                <w:trHeight w:val="1785"/>
                <w:ins w:id="251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E89290" w14:textId="77777777" w:rsidR="0016760B" w:rsidRPr="0016760B" w:rsidRDefault="0016760B" w:rsidP="0016760B">
                  <w:pPr>
                    <w:autoSpaceDE/>
                    <w:autoSpaceDN/>
                    <w:adjustRightInd/>
                    <w:jc w:val="center"/>
                    <w:rPr>
                      <w:ins w:id="25162" w:author="Philippe Hollanda - Oliveira Trust" w:date="2022-07-19T09:57:00Z"/>
                      <w:rFonts w:ascii="Arial" w:eastAsia="Times New Roman" w:hAnsi="Arial" w:cs="Arial"/>
                      <w:color w:val="000000"/>
                      <w:sz w:val="20"/>
                      <w:szCs w:val="20"/>
                      <w:lang w:eastAsia="pt-BR"/>
                    </w:rPr>
                  </w:pPr>
                  <w:ins w:id="2516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74B7980" w14:textId="77777777" w:rsidR="0016760B" w:rsidRPr="0016760B" w:rsidRDefault="0016760B" w:rsidP="0016760B">
                  <w:pPr>
                    <w:autoSpaceDE/>
                    <w:autoSpaceDN/>
                    <w:adjustRightInd/>
                    <w:jc w:val="center"/>
                    <w:rPr>
                      <w:ins w:id="25164" w:author="Philippe Hollanda - Oliveira Trust" w:date="2022-07-19T09:57:00Z"/>
                      <w:rFonts w:ascii="Arial" w:eastAsia="Times New Roman" w:hAnsi="Arial" w:cs="Arial"/>
                      <w:color w:val="000000"/>
                      <w:sz w:val="20"/>
                      <w:szCs w:val="20"/>
                      <w:lang w:eastAsia="pt-BR"/>
                    </w:rPr>
                  </w:pPr>
                  <w:ins w:id="25165"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80FF84" w14:textId="77777777" w:rsidR="0016760B" w:rsidRPr="0016760B" w:rsidRDefault="0016760B" w:rsidP="0016760B">
                  <w:pPr>
                    <w:autoSpaceDE/>
                    <w:autoSpaceDN/>
                    <w:adjustRightInd/>
                    <w:jc w:val="center"/>
                    <w:rPr>
                      <w:ins w:id="25166" w:author="Philippe Hollanda - Oliveira Trust" w:date="2022-07-19T09:57:00Z"/>
                      <w:rFonts w:ascii="Arial" w:eastAsia="Times New Roman" w:hAnsi="Arial" w:cs="Arial"/>
                      <w:color w:val="000000"/>
                      <w:sz w:val="20"/>
                      <w:szCs w:val="20"/>
                      <w:lang w:eastAsia="pt-BR"/>
                    </w:rPr>
                  </w:pPr>
                  <w:ins w:id="25167" w:author="Philippe Hollanda - Oliveira Trust" w:date="2022-07-19T09:57:00Z">
                    <w:r w:rsidRPr="0016760B">
                      <w:rPr>
                        <w:rFonts w:ascii="Arial" w:eastAsia="Times New Roman" w:hAnsi="Arial" w:cs="Arial"/>
                        <w:color w:val="000000"/>
                        <w:sz w:val="20"/>
                        <w:szCs w:val="20"/>
                        <w:lang w:eastAsia="pt-BR"/>
                      </w:rPr>
                      <w:t>R$ 1.757,70</w:t>
                    </w:r>
                  </w:ins>
                </w:p>
              </w:tc>
            </w:tr>
            <w:tr w:rsidR="0016760B" w:rsidRPr="0016760B" w14:paraId="2B89F6D6" w14:textId="77777777" w:rsidTr="0016760B">
              <w:trPr>
                <w:trHeight w:val="1785"/>
                <w:ins w:id="25168"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1807B004" w14:textId="77777777" w:rsidR="0016760B" w:rsidRPr="0016760B" w:rsidRDefault="0016760B" w:rsidP="0016760B">
                  <w:pPr>
                    <w:autoSpaceDE/>
                    <w:autoSpaceDN/>
                    <w:adjustRightInd/>
                    <w:jc w:val="center"/>
                    <w:rPr>
                      <w:ins w:id="25169" w:author="Philippe Hollanda - Oliveira Trust" w:date="2022-07-19T09:57:00Z"/>
                      <w:rFonts w:ascii="Arial" w:eastAsia="Times New Roman" w:hAnsi="Arial" w:cs="Arial"/>
                      <w:color w:val="000000"/>
                      <w:sz w:val="20"/>
                      <w:szCs w:val="20"/>
                      <w:lang w:eastAsia="pt-BR"/>
                    </w:rPr>
                  </w:pPr>
                  <w:ins w:id="25170" w:author="Philippe Hollanda - Oliveira Trust" w:date="2022-07-19T09:57:00Z">
                    <w:r w:rsidRPr="0016760B">
                      <w:rPr>
                        <w:rFonts w:ascii="Arial" w:eastAsia="Times New Roman" w:hAnsi="Arial" w:cs="Arial"/>
                        <w:color w:val="000000"/>
                        <w:sz w:val="20"/>
                        <w:szCs w:val="20"/>
                        <w:lang w:eastAsia="pt-BR"/>
                      </w:rPr>
                      <w:t>PERFIL</w:t>
                    </w:r>
                  </w:ins>
                </w:p>
              </w:tc>
              <w:tc>
                <w:tcPr>
                  <w:tcW w:w="2324" w:type="dxa"/>
                  <w:tcBorders>
                    <w:top w:val="nil"/>
                    <w:left w:val="nil"/>
                    <w:bottom w:val="single" w:sz="4" w:space="0" w:color="auto"/>
                    <w:right w:val="single" w:sz="4" w:space="0" w:color="auto"/>
                  </w:tcBorders>
                  <w:shd w:val="clear" w:color="auto" w:fill="auto"/>
                  <w:noWrap/>
                  <w:vAlign w:val="center"/>
                  <w:hideMark/>
                </w:tcPr>
                <w:p w14:paraId="79F83C2D" w14:textId="77777777" w:rsidR="0016760B" w:rsidRPr="0016760B" w:rsidRDefault="0016760B" w:rsidP="0016760B">
                  <w:pPr>
                    <w:autoSpaceDE/>
                    <w:autoSpaceDN/>
                    <w:adjustRightInd/>
                    <w:jc w:val="center"/>
                    <w:rPr>
                      <w:ins w:id="25171" w:author="Philippe Hollanda - Oliveira Trust" w:date="2022-07-19T09:57:00Z"/>
                      <w:rFonts w:ascii="Arial" w:eastAsia="Times New Roman" w:hAnsi="Arial" w:cs="Arial"/>
                      <w:color w:val="000000"/>
                      <w:sz w:val="20"/>
                      <w:szCs w:val="20"/>
                      <w:lang w:eastAsia="pt-BR"/>
                    </w:rPr>
                  </w:pPr>
                  <w:ins w:id="25172"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29896D" w14:textId="77777777" w:rsidR="0016760B" w:rsidRPr="0016760B" w:rsidRDefault="0016760B" w:rsidP="0016760B">
                  <w:pPr>
                    <w:autoSpaceDE/>
                    <w:autoSpaceDN/>
                    <w:adjustRightInd/>
                    <w:jc w:val="center"/>
                    <w:rPr>
                      <w:ins w:id="25173" w:author="Philippe Hollanda - Oliveira Trust" w:date="2022-07-19T09:57:00Z"/>
                      <w:rFonts w:ascii="Arial" w:eastAsia="Times New Roman" w:hAnsi="Arial" w:cs="Arial"/>
                      <w:color w:val="000000"/>
                      <w:sz w:val="20"/>
                      <w:szCs w:val="20"/>
                      <w:lang w:eastAsia="pt-BR"/>
                    </w:rPr>
                  </w:pPr>
                  <w:ins w:id="25174" w:author="Philippe Hollanda - Oliveira Trust" w:date="2022-07-19T09:57:00Z">
                    <w:r w:rsidRPr="0016760B">
                      <w:rPr>
                        <w:rFonts w:ascii="Arial" w:eastAsia="Times New Roman" w:hAnsi="Arial" w:cs="Arial"/>
                        <w:color w:val="000000"/>
                        <w:sz w:val="20"/>
                        <w:szCs w:val="20"/>
                        <w:lang w:eastAsia="pt-BR"/>
                      </w:rPr>
                      <w:t>R$ 2.635,05</w:t>
                    </w:r>
                  </w:ins>
                </w:p>
              </w:tc>
            </w:tr>
            <w:tr w:rsidR="0016760B" w:rsidRPr="0016760B" w14:paraId="4768D9F1" w14:textId="77777777" w:rsidTr="0016760B">
              <w:trPr>
                <w:trHeight w:val="1785"/>
                <w:ins w:id="2517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6CF3A38" w14:textId="77777777" w:rsidR="0016760B" w:rsidRPr="0016760B" w:rsidRDefault="0016760B" w:rsidP="0016760B">
                  <w:pPr>
                    <w:autoSpaceDE/>
                    <w:autoSpaceDN/>
                    <w:adjustRightInd/>
                    <w:rPr>
                      <w:ins w:id="2517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6F96550" w14:textId="77777777" w:rsidR="0016760B" w:rsidRPr="0016760B" w:rsidRDefault="0016760B" w:rsidP="0016760B">
                  <w:pPr>
                    <w:autoSpaceDE/>
                    <w:autoSpaceDN/>
                    <w:adjustRightInd/>
                    <w:jc w:val="center"/>
                    <w:rPr>
                      <w:ins w:id="25177" w:author="Philippe Hollanda - Oliveira Trust" w:date="2022-07-19T09:57:00Z"/>
                      <w:rFonts w:ascii="Arial" w:eastAsia="Times New Roman" w:hAnsi="Arial" w:cs="Arial"/>
                      <w:color w:val="000000"/>
                      <w:sz w:val="20"/>
                      <w:szCs w:val="20"/>
                      <w:lang w:eastAsia="pt-BR"/>
                    </w:rPr>
                  </w:pPr>
                  <w:ins w:id="25178"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B08847" w14:textId="77777777" w:rsidR="0016760B" w:rsidRPr="0016760B" w:rsidRDefault="0016760B" w:rsidP="0016760B">
                  <w:pPr>
                    <w:autoSpaceDE/>
                    <w:autoSpaceDN/>
                    <w:adjustRightInd/>
                    <w:jc w:val="center"/>
                    <w:rPr>
                      <w:ins w:id="25179" w:author="Philippe Hollanda - Oliveira Trust" w:date="2022-07-19T09:57:00Z"/>
                      <w:rFonts w:ascii="Arial" w:eastAsia="Times New Roman" w:hAnsi="Arial" w:cs="Arial"/>
                      <w:color w:val="000000"/>
                      <w:sz w:val="20"/>
                      <w:szCs w:val="20"/>
                      <w:lang w:eastAsia="pt-BR"/>
                    </w:rPr>
                  </w:pPr>
                  <w:ins w:id="25180" w:author="Philippe Hollanda - Oliveira Trust" w:date="2022-07-19T09:57:00Z">
                    <w:r w:rsidRPr="0016760B">
                      <w:rPr>
                        <w:rFonts w:ascii="Arial" w:eastAsia="Times New Roman" w:hAnsi="Arial" w:cs="Arial"/>
                        <w:color w:val="000000"/>
                        <w:sz w:val="20"/>
                        <w:szCs w:val="20"/>
                        <w:lang w:eastAsia="pt-BR"/>
                      </w:rPr>
                      <w:t>R$ 2.635,05</w:t>
                    </w:r>
                  </w:ins>
                </w:p>
              </w:tc>
            </w:tr>
            <w:tr w:rsidR="0016760B" w:rsidRPr="0016760B" w14:paraId="4C98B864" w14:textId="77777777" w:rsidTr="0016760B">
              <w:trPr>
                <w:trHeight w:val="1785"/>
                <w:ins w:id="2518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C7DDDB3" w14:textId="77777777" w:rsidR="0016760B" w:rsidRPr="0016760B" w:rsidRDefault="0016760B" w:rsidP="0016760B">
                  <w:pPr>
                    <w:autoSpaceDE/>
                    <w:autoSpaceDN/>
                    <w:adjustRightInd/>
                    <w:rPr>
                      <w:ins w:id="2518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3AEEC21" w14:textId="77777777" w:rsidR="0016760B" w:rsidRPr="0016760B" w:rsidRDefault="0016760B" w:rsidP="0016760B">
                  <w:pPr>
                    <w:autoSpaceDE/>
                    <w:autoSpaceDN/>
                    <w:adjustRightInd/>
                    <w:jc w:val="center"/>
                    <w:rPr>
                      <w:ins w:id="25183" w:author="Philippe Hollanda - Oliveira Trust" w:date="2022-07-19T09:57:00Z"/>
                      <w:rFonts w:ascii="Arial" w:eastAsia="Times New Roman" w:hAnsi="Arial" w:cs="Arial"/>
                      <w:color w:val="000000"/>
                      <w:sz w:val="20"/>
                      <w:szCs w:val="20"/>
                      <w:lang w:eastAsia="pt-BR"/>
                    </w:rPr>
                  </w:pPr>
                  <w:ins w:id="25184" w:author="Philippe Hollanda - Oliveira Trust" w:date="2022-07-19T09:57:00Z">
                    <w:r w:rsidRPr="0016760B">
                      <w:rPr>
                        <w:rFonts w:ascii="Arial" w:eastAsia="Times New Roman" w:hAnsi="Arial" w:cs="Arial"/>
                        <w:color w:val="000000"/>
                        <w:sz w:val="20"/>
                        <w:szCs w:val="20"/>
                        <w:lang w:eastAsia="pt-BR"/>
                      </w:rPr>
                      <w:t>13/12/2021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A56823" w14:textId="77777777" w:rsidR="0016760B" w:rsidRPr="0016760B" w:rsidRDefault="0016760B" w:rsidP="0016760B">
                  <w:pPr>
                    <w:autoSpaceDE/>
                    <w:autoSpaceDN/>
                    <w:adjustRightInd/>
                    <w:jc w:val="center"/>
                    <w:rPr>
                      <w:ins w:id="25185" w:author="Philippe Hollanda - Oliveira Trust" w:date="2022-07-19T09:57:00Z"/>
                      <w:rFonts w:ascii="Arial" w:eastAsia="Times New Roman" w:hAnsi="Arial" w:cs="Arial"/>
                      <w:color w:val="000000"/>
                      <w:sz w:val="20"/>
                      <w:szCs w:val="20"/>
                      <w:lang w:eastAsia="pt-BR"/>
                    </w:rPr>
                  </w:pPr>
                  <w:ins w:id="25186" w:author="Philippe Hollanda - Oliveira Trust" w:date="2022-07-19T09:57:00Z">
                    <w:r w:rsidRPr="0016760B">
                      <w:rPr>
                        <w:rFonts w:ascii="Arial" w:eastAsia="Times New Roman" w:hAnsi="Arial" w:cs="Arial"/>
                        <w:color w:val="000000"/>
                        <w:sz w:val="20"/>
                        <w:szCs w:val="20"/>
                        <w:lang w:eastAsia="pt-BR"/>
                      </w:rPr>
                      <w:t>R$ 2.635,05</w:t>
                    </w:r>
                  </w:ins>
                </w:p>
              </w:tc>
            </w:tr>
            <w:tr w:rsidR="0016760B" w:rsidRPr="0016760B" w14:paraId="7379D6D8" w14:textId="77777777" w:rsidTr="0016760B">
              <w:trPr>
                <w:trHeight w:val="1785"/>
                <w:ins w:id="251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E6BE94" w14:textId="77777777" w:rsidR="0016760B" w:rsidRPr="0016760B" w:rsidRDefault="0016760B" w:rsidP="0016760B">
                  <w:pPr>
                    <w:autoSpaceDE/>
                    <w:autoSpaceDN/>
                    <w:adjustRightInd/>
                    <w:jc w:val="center"/>
                    <w:rPr>
                      <w:ins w:id="25188" w:author="Philippe Hollanda - Oliveira Trust" w:date="2022-07-19T09:57:00Z"/>
                      <w:rFonts w:ascii="Arial" w:eastAsia="Times New Roman" w:hAnsi="Arial" w:cs="Arial"/>
                      <w:color w:val="000000"/>
                      <w:sz w:val="20"/>
                      <w:szCs w:val="20"/>
                      <w:lang w:eastAsia="pt-BR"/>
                    </w:rPr>
                  </w:pPr>
                  <w:ins w:id="2518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429FCF8" w14:textId="77777777" w:rsidR="0016760B" w:rsidRPr="0016760B" w:rsidRDefault="0016760B" w:rsidP="0016760B">
                  <w:pPr>
                    <w:autoSpaceDE/>
                    <w:autoSpaceDN/>
                    <w:adjustRightInd/>
                    <w:jc w:val="center"/>
                    <w:rPr>
                      <w:ins w:id="25190" w:author="Philippe Hollanda - Oliveira Trust" w:date="2022-07-19T09:57:00Z"/>
                      <w:rFonts w:ascii="Arial" w:eastAsia="Times New Roman" w:hAnsi="Arial" w:cs="Arial"/>
                      <w:color w:val="000000"/>
                      <w:sz w:val="20"/>
                      <w:szCs w:val="20"/>
                      <w:lang w:eastAsia="pt-BR"/>
                    </w:rPr>
                  </w:pPr>
                  <w:ins w:id="25191" w:author="Philippe Hollanda - Oliveira Trust" w:date="2022-07-19T09:57:00Z">
                    <w:r w:rsidRPr="0016760B">
                      <w:rPr>
                        <w:rFonts w:ascii="Arial" w:eastAsia="Times New Roman" w:hAnsi="Arial" w:cs="Arial"/>
                        <w:color w:val="000000"/>
                        <w:sz w:val="20"/>
                        <w:szCs w:val="20"/>
                        <w:lang w:eastAsia="pt-BR"/>
                      </w:rPr>
                      <w:t>03/11/2021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DAA1B2" w14:textId="77777777" w:rsidR="0016760B" w:rsidRPr="0016760B" w:rsidRDefault="0016760B" w:rsidP="0016760B">
                  <w:pPr>
                    <w:autoSpaceDE/>
                    <w:autoSpaceDN/>
                    <w:adjustRightInd/>
                    <w:jc w:val="center"/>
                    <w:rPr>
                      <w:ins w:id="25192" w:author="Philippe Hollanda - Oliveira Trust" w:date="2022-07-19T09:57:00Z"/>
                      <w:rFonts w:ascii="Arial" w:eastAsia="Times New Roman" w:hAnsi="Arial" w:cs="Arial"/>
                      <w:color w:val="000000"/>
                      <w:sz w:val="20"/>
                      <w:szCs w:val="20"/>
                      <w:lang w:eastAsia="pt-BR"/>
                    </w:rPr>
                  </w:pPr>
                  <w:ins w:id="25193" w:author="Philippe Hollanda - Oliveira Trust" w:date="2022-07-19T09:57:00Z">
                    <w:r w:rsidRPr="0016760B">
                      <w:rPr>
                        <w:rFonts w:ascii="Arial" w:eastAsia="Times New Roman" w:hAnsi="Arial" w:cs="Arial"/>
                        <w:color w:val="000000"/>
                        <w:sz w:val="20"/>
                        <w:szCs w:val="20"/>
                        <w:lang w:eastAsia="pt-BR"/>
                      </w:rPr>
                      <w:t>R$ 4.035,00</w:t>
                    </w:r>
                  </w:ins>
                </w:p>
              </w:tc>
            </w:tr>
            <w:tr w:rsidR="0016760B" w:rsidRPr="0016760B" w14:paraId="35117E06" w14:textId="77777777" w:rsidTr="0016760B">
              <w:trPr>
                <w:trHeight w:val="1785"/>
                <w:ins w:id="251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340A9E" w14:textId="77777777" w:rsidR="0016760B" w:rsidRPr="0016760B" w:rsidRDefault="0016760B" w:rsidP="0016760B">
                  <w:pPr>
                    <w:autoSpaceDE/>
                    <w:autoSpaceDN/>
                    <w:adjustRightInd/>
                    <w:jc w:val="center"/>
                    <w:rPr>
                      <w:ins w:id="25195" w:author="Philippe Hollanda - Oliveira Trust" w:date="2022-07-19T09:57:00Z"/>
                      <w:rFonts w:ascii="Arial" w:eastAsia="Times New Roman" w:hAnsi="Arial" w:cs="Arial"/>
                      <w:color w:val="000000"/>
                      <w:sz w:val="20"/>
                      <w:szCs w:val="20"/>
                      <w:lang w:eastAsia="pt-BR"/>
                    </w:rPr>
                  </w:pPr>
                  <w:ins w:id="2519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B880378" w14:textId="77777777" w:rsidR="0016760B" w:rsidRPr="0016760B" w:rsidRDefault="0016760B" w:rsidP="0016760B">
                  <w:pPr>
                    <w:autoSpaceDE/>
                    <w:autoSpaceDN/>
                    <w:adjustRightInd/>
                    <w:jc w:val="center"/>
                    <w:rPr>
                      <w:ins w:id="25197" w:author="Philippe Hollanda - Oliveira Trust" w:date="2022-07-19T09:57:00Z"/>
                      <w:rFonts w:ascii="Arial" w:eastAsia="Times New Roman" w:hAnsi="Arial" w:cs="Arial"/>
                      <w:color w:val="000000"/>
                      <w:sz w:val="20"/>
                      <w:szCs w:val="20"/>
                      <w:lang w:eastAsia="pt-BR"/>
                    </w:rPr>
                  </w:pPr>
                  <w:ins w:id="25198"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FA1C04" w14:textId="77777777" w:rsidR="0016760B" w:rsidRPr="0016760B" w:rsidRDefault="0016760B" w:rsidP="0016760B">
                  <w:pPr>
                    <w:autoSpaceDE/>
                    <w:autoSpaceDN/>
                    <w:adjustRightInd/>
                    <w:jc w:val="center"/>
                    <w:rPr>
                      <w:ins w:id="25199" w:author="Philippe Hollanda - Oliveira Trust" w:date="2022-07-19T09:57:00Z"/>
                      <w:rFonts w:ascii="Arial" w:eastAsia="Times New Roman" w:hAnsi="Arial" w:cs="Arial"/>
                      <w:color w:val="000000"/>
                      <w:sz w:val="20"/>
                      <w:szCs w:val="20"/>
                      <w:lang w:eastAsia="pt-BR"/>
                    </w:rPr>
                  </w:pPr>
                  <w:ins w:id="25200" w:author="Philippe Hollanda - Oliveira Trust" w:date="2022-07-19T09:57:00Z">
                    <w:r w:rsidRPr="0016760B">
                      <w:rPr>
                        <w:rFonts w:ascii="Arial" w:eastAsia="Times New Roman" w:hAnsi="Arial" w:cs="Arial"/>
                        <w:color w:val="000000"/>
                        <w:sz w:val="20"/>
                        <w:szCs w:val="20"/>
                        <w:lang w:eastAsia="pt-BR"/>
                      </w:rPr>
                      <w:t>R$ 24.470,00</w:t>
                    </w:r>
                  </w:ins>
                </w:p>
              </w:tc>
            </w:tr>
            <w:tr w:rsidR="0016760B" w:rsidRPr="0016760B" w14:paraId="22BBDFF8" w14:textId="77777777" w:rsidTr="0016760B">
              <w:trPr>
                <w:trHeight w:val="1785"/>
                <w:ins w:id="252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1C8B56" w14:textId="77777777" w:rsidR="0016760B" w:rsidRPr="0016760B" w:rsidRDefault="0016760B" w:rsidP="0016760B">
                  <w:pPr>
                    <w:autoSpaceDE/>
                    <w:autoSpaceDN/>
                    <w:adjustRightInd/>
                    <w:jc w:val="center"/>
                    <w:rPr>
                      <w:ins w:id="25202" w:author="Philippe Hollanda - Oliveira Trust" w:date="2022-07-19T09:57:00Z"/>
                      <w:rFonts w:ascii="Arial" w:eastAsia="Times New Roman" w:hAnsi="Arial" w:cs="Arial"/>
                      <w:color w:val="000000"/>
                      <w:sz w:val="20"/>
                      <w:szCs w:val="20"/>
                      <w:lang w:eastAsia="pt-BR"/>
                    </w:rPr>
                  </w:pPr>
                  <w:ins w:id="2520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11A564F" w14:textId="77777777" w:rsidR="0016760B" w:rsidRPr="0016760B" w:rsidRDefault="0016760B" w:rsidP="0016760B">
                  <w:pPr>
                    <w:autoSpaceDE/>
                    <w:autoSpaceDN/>
                    <w:adjustRightInd/>
                    <w:jc w:val="center"/>
                    <w:rPr>
                      <w:ins w:id="25204" w:author="Philippe Hollanda - Oliveira Trust" w:date="2022-07-19T09:57:00Z"/>
                      <w:rFonts w:ascii="Arial" w:eastAsia="Times New Roman" w:hAnsi="Arial" w:cs="Arial"/>
                      <w:color w:val="000000"/>
                      <w:sz w:val="20"/>
                      <w:szCs w:val="20"/>
                      <w:lang w:eastAsia="pt-BR"/>
                    </w:rPr>
                  </w:pPr>
                  <w:ins w:id="25205"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6DD61D" w14:textId="77777777" w:rsidR="0016760B" w:rsidRPr="0016760B" w:rsidRDefault="0016760B" w:rsidP="0016760B">
                  <w:pPr>
                    <w:autoSpaceDE/>
                    <w:autoSpaceDN/>
                    <w:adjustRightInd/>
                    <w:jc w:val="center"/>
                    <w:rPr>
                      <w:ins w:id="25206" w:author="Philippe Hollanda - Oliveira Trust" w:date="2022-07-19T09:57:00Z"/>
                      <w:rFonts w:ascii="Arial" w:eastAsia="Times New Roman" w:hAnsi="Arial" w:cs="Arial"/>
                      <w:color w:val="000000"/>
                      <w:sz w:val="20"/>
                      <w:szCs w:val="20"/>
                      <w:lang w:eastAsia="pt-BR"/>
                    </w:rPr>
                  </w:pPr>
                  <w:ins w:id="25207" w:author="Philippe Hollanda - Oliveira Trust" w:date="2022-07-19T09:57:00Z">
                    <w:r w:rsidRPr="0016760B">
                      <w:rPr>
                        <w:rFonts w:ascii="Arial" w:eastAsia="Times New Roman" w:hAnsi="Arial" w:cs="Arial"/>
                        <w:color w:val="000000"/>
                        <w:sz w:val="20"/>
                        <w:szCs w:val="20"/>
                        <w:lang w:eastAsia="pt-BR"/>
                      </w:rPr>
                      <w:t>R$ 1.926,84</w:t>
                    </w:r>
                  </w:ins>
                </w:p>
              </w:tc>
            </w:tr>
            <w:tr w:rsidR="0016760B" w:rsidRPr="0016760B" w14:paraId="29E1EF44" w14:textId="77777777" w:rsidTr="0016760B">
              <w:trPr>
                <w:trHeight w:val="1785"/>
                <w:ins w:id="252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8BE0DF" w14:textId="77777777" w:rsidR="0016760B" w:rsidRPr="0016760B" w:rsidRDefault="0016760B" w:rsidP="0016760B">
                  <w:pPr>
                    <w:autoSpaceDE/>
                    <w:autoSpaceDN/>
                    <w:adjustRightInd/>
                    <w:jc w:val="center"/>
                    <w:rPr>
                      <w:ins w:id="25209" w:author="Philippe Hollanda - Oliveira Trust" w:date="2022-07-19T09:57:00Z"/>
                      <w:rFonts w:ascii="Arial" w:eastAsia="Times New Roman" w:hAnsi="Arial" w:cs="Arial"/>
                      <w:color w:val="000000"/>
                      <w:sz w:val="20"/>
                      <w:szCs w:val="20"/>
                      <w:lang w:eastAsia="pt-BR"/>
                    </w:rPr>
                  </w:pPr>
                  <w:ins w:id="25210"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D3E9232" w14:textId="77777777" w:rsidR="0016760B" w:rsidRPr="0016760B" w:rsidRDefault="0016760B" w:rsidP="0016760B">
                  <w:pPr>
                    <w:autoSpaceDE/>
                    <w:autoSpaceDN/>
                    <w:adjustRightInd/>
                    <w:jc w:val="center"/>
                    <w:rPr>
                      <w:ins w:id="25211" w:author="Philippe Hollanda - Oliveira Trust" w:date="2022-07-19T09:57:00Z"/>
                      <w:rFonts w:ascii="Arial" w:eastAsia="Times New Roman" w:hAnsi="Arial" w:cs="Arial"/>
                      <w:color w:val="000000"/>
                      <w:sz w:val="20"/>
                      <w:szCs w:val="20"/>
                      <w:lang w:eastAsia="pt-BR"/>
                    </w:rPr>
                  </w:pPr>
                  <w:ins w:id="25212"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47B5112" w14:textId="77777777" w:rsidR="0016760B" w:rsidRPr="0016760B" w:rsidRDefault="0016760B" w:rsidP="0016760B">
                  <w:pPr>
                    <w:autoSpaceDE/>
                    <w:autoSpaceDN/>
                    <w:adjustRightInd/>
                    <w:jc w:val="center"/>
                    <w:rPr>
                      <w:ins w:id="25213" w:author="Philippe Hollanda - Oliveira Trust" w:date="2022-07-19T09:57:00Z"/>
                      <w:rFonts w:ascii="Arial" w:eastAsia="Times New Roman" w:hAnsi="Arial" w:cs="Arial"/>
                      <w:color w:val="000000"/>
                      <w:sz w:val="20"/>
                      <w:szCs w:val="20"/>
                      <w:lang w:eastAsia="pt-BR"/>
                    </w:rPr>
                  </w:pPr>
                  <w:ins w:id="25214" w:author="Philippe Hollanda - Oliveira Trust" w:date="2022-07-19T09:57:00Z">
                    <w:r w:rsidRPr="0016760B">
                      <w:rPr>
                        <w:rFonts w:ascii="Arial" w:eastAsia="Times New Roman" w:hAnsi="Arial" w:cs="Arial"/>
                        <w:color w:val="000000"/>
                        <w:sz w:val="20"/>
                        <w:szCs w:val="20"/>
                        <w:lang w:eastAsia="pt-BR"/>
                      </w:rPr>
                      <w:t>R$ 2.520,00</w:t>
                    </w:r>
                  </w:ins>
                </w:p>
              </w:tc>
            </w:tr>
            <w:tr w:rsidR="0016760B" w:rsidRPr="0016760B" w14:paraId="32F55B13" w14:textId="77777777" w:rsidTr="0016760B">
              <w:trPr>
                <w:trHeight w:val="1785"/>
                <w:ins w:id="2521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BA4C15E" w14:textId="77777777" w:rsidR="0016760B" w:rsidRPr="0016760B" w:rsidRDefault="0016760B" w:rsidP="0016760B">
                  <w:pPr>
                    <w:autoSpaceDE/>
                    <w:autoSpaceDN/>
                    <w:adjustRightInd/>
                    <w:jc w:val="center"/>
                    <w:rPr>
                      <w:ins w:id="25216" w:author="Philippe Hollanda - Oliveira Trust" w:date="2022-07-19T09:57:00Z"/>
                      <w:rFonts w:ascii="Arial" w:eastAsia="Times New Roman" w:hAnsi="Arial" w:cs="Arial"/>
                      <w:color w:val="000000"/>
                      <w:sz w:val="20"/>
                      <w:szCs w:val="20"/>
                      <w:lang w:eastAsia="pt-BR"/>
                    </w:rPr>
                  </w:pPr>
                  <w:ins w:id="25217" w:author="Philippe Hollanda - Oliveira Trust" w:date="2022-07-19T09:57:00Z">
                    <w:r w:rsidRPr="0016760B">
                      <w:rPr>
                        <w:rFonts w:ascii="Arial" w:eastAsia="Times New Roman" w:hAnsi="Arial" w:cs="Arial"/>
                        <w:color w:val="000000"/>
                        <w:sz w:val="20"/>
                        <w:szCs w:val="20"/>
                        <w:lang w:eastAsia="pt-BR"/>
                      </w:rPr>
                      <w:t xml:space="preserve">PERFIL </w:t>
                    </w:r>
                  </w:ins>
                </w:p>
              </w:tc>
              <w:tc>
                <w:tcPr>
                  <w:tcW w:w="2324" w:type="dxa"/>
                  <w:tcBorders>
                    <w:top w:val="nil"/>
                    <w:left w:val="nil"/>
                    <w:bottom w:val="single" w:sz="4" w:space="0" w:color="auto"/>
                    <w:right w:val="single" w:sz="4" w:space="0" w:color="auto"/>
                  </w:tcBorders>
                  <w:shd w:val="clear" w:color="auto" w:fill="auto"/>
                  <w:noWrap/>
                  <w:vAlign w:val="center"/>
                  <w:hideMark/>
                </w:tcPr>
                <w:p w14:paraId="5A9B1FCB" w14:textId="77777777" w:rsidR="0016760B" w:rsidRPr="0016760B" w:rsidRDefault="0016760B" w:rsidP="0016760B">
                  <w:pPr>
                    <w:autoSpaceDE/>
                    <w:autoSpaceDN/>
                    <w:adjustRightInd/>
                    <w:jc w:val="center"/>
                    <w:rPr>
                      <w:ins w:id="25218" w:author="Philippe Hollanda - Oliveira Trust" w:date="2022-07-19T09:57:00Z"/>
                      <w:rFonts w:ascii="Arial" w:eastAsia="Times New Roman" w:hAnsi="Arial" w:cs="Arial"/>
                      <w:color w:val="000000"/>
                      <w:sz w:val="20"/>
                      <w:szCs w:val="20"/>
                      <w:lang w:eastAsia="pt-BR"/>
                    </w:rPr>
                  </w:pPr>
                  <w:ins w:id="25219"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1F9720" w14:textId="77777777" w:rsidR="0016760B" w:rsidRPr="0016760B" w:rsidRDefault="0016760B" w:rsidP="0016760B">
                  <w:pPr>
                    <w:autoSpaceDE/>
                    <w:autoSpaceDN/>
                    <w:adjustRightInd/>
                    <w:jc w:val="center"/>
                    <w:rPr>
                      <w:ins w:id="25220" w:author="Philippe Hollanda - Oliveira Trust" w:date="2022-07-19T09:57:00Z"/>
                      <w:rFonts w:ascii="Arial" w:eastAsia="Times New Roman" w:hAnsi="Arial" w:cs="Arial"/>
                      <w:color w:val="000000"/>
                      <w:sz w:val="20"/>
                      <w:szCs w:val="20"/>
                      <w:lang w:eastAsia="pt-BR"/>
                    </w:rPr>
                  </w:pPr>
                  <w:ins w:id="25221" w:author="Philippe Hollanda - Oliveira Trust" w:date="2022-07-19T09:57:00Z">
                    <w:r w:rsidRPr="0016760B">
                      <w:rPr>
                        <w:rFonts w:ascii="Arial" w:eastAsia="Times New Roman" w:hAnsi="Arial" w:cs="Arial"/>
                        <w:color w:val="000000"/>
                        <w:sz w:val="20"/>
                        <w:szCs w:val="20"/>
                        <w:lang w:eastAsia="pt-BR"/>
                      </w:rPr>
                      <w:t>R$ 1.461,46</w:t>
                    </w:r>
                  </w:ins>
                </w:p>
              </w:tc>
            </w:tr>
            <w:tr w:rsidR="0016760B" w:rsidRPr="0016760B" w14:paraId="084E43BA" w14:textId="77777777" w:rsidTr="0016760B">
              <w:trPr>
                <w:trHeight w:val="1785"/>
                <w:ins w:id="2522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9B3C771" w14:textId="77777777" w:rsidR="0016760B" w:rsidRPr="0016760B" w:rsidRDefault="0016760B" w:rsidP="0016760B">
                  <w:pPr>
                    <w:autoSpaceDE/>
                    <w:autoSpaceDN/>
                    <w:adjustRightInd/>
                    <w:rPr>
                      <w:ins w:id="2522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0F6DDDE" w14:textId="77777777" w:rsidR="0016760B" w:rsidRPr="0016760B" w:rsidRDefault="0016760B" w:rsidP="0016760B">
                  <w:pPr>
                    <w:autoSpaceDE/>
                    <w:autoSpaceDN/>
                    <w:adjustRightInd/>
                    <w:jc w:val="center"/>
                    <w:rPr>
                      <w:ins w:id="25224" w:author="Philippe Hollanda - Oliveira Trust" w:date="2022-07-19T09:57:00Z"/>
                      <w:rFonts w:ascii="Arial" w:eastAsia="Times New Roman" w:hAnsi="Arial" w:cs="Arial"/>
                      <w:color w:val="000000"/>
                      <w:sz w:val="20"/>
                      <w:szCs w:val="20"/>
                      <w:lang w:eastAsia="pt-BR"/>
                    </w:rPr>
                  </w:pPr>
                  <w:ins w:id="25225"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AA60BF" w14:textId="77777777" w:rsidR="0016760B" w:rsidRPr="0016760B" w:rsidRDefault="0016760B" w:rsidP="0016760B">
                  <w:pPr>
                    <w:autoSpaceDE/>
                    <w:autoSpaceDN/>
                    <w:adjustRightInd/>
                    <w:jc w:val="center"/>
                    <w:rPr>
                      <w:ins w:id="25226" w:author="Philippe Hollanda - Oliveira Trust" w:date="2022-07-19T09:57:00Z"/>
                      <w:rFonts w:ascii="Arial" w:eastAsia="Times New Roman" w:hAnsi="Arial" w:cs="Arial"/>
                      <w:color w:val="000000"/>
                      <w:sz w:val="20"/>
                      <w:szCs w:val="20"/>
                      <w:lang w:eastAsia="pt-BR"/>
                    </w:rPr>
                  </w:pPr>
                  <w:ins w:id="25227" w:author="Philippe Hollanda - Oliveira Trust" w:date="2022-07-19T09:57:00Z">
                    <w:r w:rsidRPr="0016760B">
                      <w:rPr>
                        <w:rFonts w:ascii="Arial" w:eastAsia="Times New Roman" w:hAnsi="Arial" w:cs="Arial"/>
                        <w:color w:val="000000"/>
                        <w:sz w:val="20"/>
                        <w:szCs w:val="20"/>
                        <w:lang w:eastAsia="pt-BR"/>
                      </w:rPr>
                      <w:t>R$ 1.461,47</w:t>
                    </w:r>
                  </w:ins>
                </w:p>
              </w:tc>
            </w:tr>
            <w:tr w:rsidR="0016760B" w:rsidRPr="0016760B" w14:paraId="34200A26" w14:textId="77777777" w:rsidTr="0016760B">
              <w:trPr>
                <w:trHeight w:val="1785"/>
                <w:ins w:id="2522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D88DCDC" w14:textId="77777777" w:rsidR="0016760B" w:rsidRPr="0016760B" w:rsidRDefault="0016760B" w:rsidP="0016760B">
                  <w:pPr>
                    <w:autoSpaceDE/>
                    <w:autoSpaceDN/>
                    <w:adjustRightInd/>
                    <w:rPr>
                      <w:ins w:id="2522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68DB6CB" w14:textId="77777777" w:rsidR="0016760B" w:rsidRPr="0016760B" w:rsidRDefault="0016760B" w:rsidP="0016760B">
                  <w:pPr>
                    <w:autoSpaceDE/>
                    <w:autoSpaceDN/>
                    <w:adjustRightInd/>
                    <w:jc w:val="center"/>
                    <w:rPr>
                      <w:ins w:id="25230" w:author="Philippe Hollanda - Oliveira Trust" w:date="2022-07-19T09:57:00Z"/>
                      <w:rFonts w:ascii="Arial" w:eastAsia="Times New Roman" w:hAnsi="Arial" w:cs="Arial"/>
                      <w:color w:val="000000"/>
                      <w:sz w:val="20"/>
                      <w:szCs w:val="20"/>
                      <w:lang w:eastAsia="pt-BR"/>
                    </w:rPr>
                  </w:pPr>
                  <w:ins w:id="25231"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AA5F8A" w14:textId="77777777" w:rsidR="0016760B" w:rsidRPr="0016760B" w:rsidRDefault="0016760B" w:rsidP="0016760B">
                  <w:pPr>
                    <w:autoSpaceDE/>
                    <w:autoSpaceDN/>
                    <w:adjustRightInd/>
                    <w:jc w:val="center"/>
                    <w:rPr>
                      <w:ins w:id="25232" w:author="Philippe Hollanda - Oliveira Trust" w:date="2022-07-19T09:57:00Z"/>
                      <w:rFonts w:ascii="Arial" w:eastAsia="Times New Roman" w:hAnsi="Arial" w:cs="Arial"/>
                      <w:color w:val="000000"/>
                      <w:sz w:val="20"/>
                      <w:szCs w:val="20"/>
                      <w:lang w:eastAsia="pt-BR"/>
                    </w:rPr>
                  </w:pPr>
                  <w:ins w:id="25233" w:author="Philippe Hollanda - Oliveira Trust" w:date="2022-07-19T09:57:00Z">
                    <w:r w:rsidRPr="0016760B">
                      <w:rPr>
                        <w:rFonts w:ascii="Arial" w:eastAsia="Times New Roman" w:hAnsi="Arial" w:cs="Arial"/>
                        <w:color w:val="000000"/>
                        <w:sz w:val="20"/>
                        <w:szCs w:val="20"/>
                        <w:lang w:eastAsia="pt-BR"/>
                      </w:rPr>
                      <w:t>R$ 1.461,47</w:t>
                    </w:r>
                  </w:ins>
                </w:p>
              </w:tc>
            </w:tr>
            <w:tr w:rsidR="0016760B" w:rsidRPr="0016760B" w14:paraId="7D9E31EC" w14:textId="77777777" w:rsidTr="0016760B">
              <w:trPr>
                <w:trHeight w:val="1785"/>
                <w:ins w:id="252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32258D" w14:textId="77777777" w:rsidR="0016760B" w:rsidRPr="0016760B" w:rsidRDefault="0016760B" w:rsidP="0016760B">
                  <w:pPr>
                    <w:autoSpaceDE/>
                    <w:autoSpaceDN/>
                    <w:adjustRightInd/>
                    <w:jc w:val="center"/>
                    <w:rPr>
                      <w:ins w:id="25235" w:author="Philippe Hollanda - Oliveira Trust" w:date="2022-07-19T09:57:00Z"/>
                      <w:rFonts w:ascii="Arial" w:eastAsia="Times New Roman" w:hAnsi="Arial" w:cs="Arial"/>
                      <w:color w:val="000000"/>
                      <w:sz w:val="20"/>
                      <w:szCs w:val="20"/>
                      <w:lang w:eastAsia="pt-BR"/>
                    </w:rPr>
                  </w:pPr>
                  <w:ins w:id="2523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AD77295" w14:textId="77777777" w:rsidR="0016760B" w:rsidRPr="0016760B" w:rsidRDefault="0016760B" w:rsidP="0016760B">
                  <w:pPr>
                    <w:autoSpaceDE/>
                    <w:autoSpaceDN/>
                    <w:adjustRightInd/>
                    <w:jc w:val="center"/>
                    <w:rPr>
                      <w:ins w:id="25237" w:author="Philippe Hollanda - Oliveira Trust" w:date="2022-07-19T09:57:00Z"/>
                      <w:rFonts w:ascii="Arial" w:eastAsia="Times New Roman" w:hAnsi="Arial" w:cs="Arial"/>
                      <w:color w:val="000000"/>
                      <w:sz w:val="20"/>
                      <w:szCs w:val="20"/>
                      <w:lang w:eastAsia="pt-BR"/>
                    </w:rPr>
                  </w:pPr>
                  <w:ins w:id="25238" w:author="Philippe Hollanda - Oliveira Trust" w:date="2022-07-19T09:57:00Z">
                    <w:r w:rsidRPr="0016760B">
                      <w:rPr>
                        <w:rFonts w:ascii="Arial" w:eastAsia="Times New Roman" w:hAnsi="Arial" w:cs="Arial"/>
                        <w:color w:val="000000"/>
                        <w:sz w:val="20"/>
                        <w:szCs w:val="20"/>
                        <w:lang w:eastAsia="pt-BR"/>
                      </w:rPr>
                      <w:t>11/11/2021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53883B" w14:textId="77777777" w:rsidR="0016760B" w:rsidRPr="0016760B" w:rsidRDefault="0016760B" w:rsidP="0016760B">
                  <w:pPr>
                    <w:autoSpaceDE/>
                    <w:autoSpaceDN/>
                    <w:adjustRightInd/>
                    <w:jc w:val="center"/>
                    <w:rPr>
                      <w:ins w:id="25239" w:author="Philippe Hollanda - Oliveira Trust" w:date="2022-07-19T09:57:00Z"/>
                      <w:rFonts w:ascii="Arial" w:eastAsia="Times New Roman" w:hAnsi="Arial" w:cs="Arial"/>
                      <w:color w:val="000000"/>
                      <w:sz w:val="20"/>
                      <w:szCs w:val="20"/>
                      <w:lang w:eastAsia="pt-BR"/>
                    </w:rPr>
                  </w:pPr>
                  <w:ins w:id="25240" w:author="Philippe Hollanda - Oliveira Trust" w:date="2022-07-19T09:57:00Z">
                    <w:r w:rsidRPr="0016760B">
                      <w:rPr>
                        <w:rFonts w:ascii="Arial" w:eastAsia="Times New Roman" w:hAnsi="Arial" w:cs="Arial"/>
                        <w:color w:val="000000"/>
                        <w:sz w:val="20"/>
                        <w:szCs w:val="20"/>
                        <w:lang w:eastAsia="pt-BR"/>
                      </w:rPr>
                      <w:t>R$ 46.507,46</w:t>
                    </w:r>
                  </w:ins>
                </w:p>
              </w:tc>
            </w:tr>
            <w:tr w:rsidR="0016760B" w:rsidRPr="0016760B" w14:paraId="194D4D24" w14:textId="77777777" w:rsidTr="0016760B">
              <w:trPr>
                <w:trHeight w:val="1785"/>
                <w:ins w:id="252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EE198E" w14:textId="77777777" w:rsidR="0016760B" w:rsidRPr="0016760B" w:rsidRDefault="0016760B" w:rsidP="0016760B">
                  <w:pPr>
                    <w:autoSpaceDE/>
                    <w:autoSpaceDN/>
                    <w:adjustRightInd/>
                    <w:jc w:val="center"/>
                    <w:rPr>
                      <w:ins w:id="25242" w:author="Philippe Hollanda - Oliveira Trust" w:date="2022-07-19T09:57:00Z"/>
                      <w:rFonts w:ascii="Arial" w:eastAsia="Times New Roman" w:hAnsi="Arial" w:cs="Arial"/>
                      <w:color w:val="000000"/>
                      <w:sz w:val="20"/>
                      <w:szCs w:val="20"/>
                      <w:lang w:eastAsia="pt-BR"/>
                    </w:rPr>
                  </w:pPr>
                  <w:ins w:id="25243" w:author="Philippe Hollanda - Oliveira Trust" w:date="2022-07-19T09:57:00Z">
                    <w:r w:rsidRPr="0016760B">
                      <w:rPr>
                        <w:rFonts w:ascii="Arial" w:eastAsia="Times New Roman" w:hAnsi="Arial" w:cs="Arial"/>
                        <w:color w:val="000000"/>
                        <w:sz w:val="20"/>
                        <w:szCs w:val="20"/>
                        <w:lang w:eastAsia="pt-BR"/>
                      </w:rPr>
                      <w:lastRenderedPageBreak/>
                      <w:t>PARAFUSOS</w:t>
                    </w:r>
                  </w:ins>
                </w:p>
              </w:tc>
              <w:tc>
                <w:tcPr>
                  <w:tcW w:w="2324" w:type="dxa"/>
                  <w:tcBorders>
                    <w:top w:val="nil"/>
                    <w:left w:val="nil"/>
                    <w:bottom w:val="single" w:sz="4" w:space="0" w:color="auto"/>
                    <w:right w:val="single" w:sz="4" w:space="0" w:color="auto"/>
                  </w:tcBorders>
                  <w:shd w:val="clear" w:color="auto" w:fill="auto"/>
                  <w:noWrap/>
                  <w:vAlign w:val="center"/>
                  <w:hideMark/>
                </w:tcPr>
                <w:p w14:paraId="215728F1" w14:textId="77777777" w:rsidR="0016760B" w:rsidRPr="0016760B" w:rsidRDefault="0016760B" w:rsidP="0016760B">
                  <w:pPr>
                    <w:autoSpaceDE/>
                    <w:autoSpaceDN/>
                    <w:adjustRightInd/>
                    <w:jc w:val="center"/>
                    <w:rPr>
                      <w:ins w:id="25244" w:author="Philippe Hollanda - Oliveira Trust" w:date="2022-07-19T09:57:00Z"/>
                      <w:rFonts w:ascii="Arial" w:eastAsia="Times New Roman" w:hAnsi="Arial" w:cs="Arial"/>
                      <w:color w:val="000000"/>
                      <w:sz w:val="20"/>
                      <w:szCs w:val="20"/>
                      <w:lang w:eastAsia="pt-BR"/>
                    </w:rPr>
                  </w:pPr>
                  <w:ins w:id="25245"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CA5C8D" w14:textId="77777777" w:rsidR="0016760B" w:rsidRPr="0016760B" w:rsidRDefault="0016760B" w:rsidP="0016760B">
                  <w:pPr>
                    <w:autoSpaceDE/>
                    <w:autoSpaceDN/>
                    <w:adjustRightInd/>
                    <w:jc w:val="center"/>
                    <w:rPr>
                      <w:ins w:id="25246" w:author="Philippe Hollanda - Oliveira Trust" w:date="2022-07-19T09:57:00Z"/>
                      <w:rFonts w:ascii="Arial" w:eastAsia="Times New Roman" w:hAnsi="Arial" w:cs="Arial"/>
                      <w:color w:val="000000"/>
                      <w:sz w:val="20"/>
                      <w:szCs w:val="20"/>
                      <w:lang w:eastAsia="pt-BR"/>
                    </w:rPr>
                  </w:pPr>
                  <w:ins w:id="25247" w:author="Philippe Hollanda - Oliveira Trust" w:date="2022-07-19T09:57:00Z">
                    <w:r w:rsidRPr="0016760B">
                      <w:rPr>
                        <w:rFonts w:ascii="Arial" w:eastAsia="Times New Roman" w:hAnsi="Arial" w:cs="Arial"/>
                        <w:color w:val="000000"/>
                        <w:sz w:val="20"/>
                        <w:szCs w:val="20"/>
                        <w:lang w:eastAsia="pt-BR"/>
                      </w:rPr>
                      <w:t>R$ 940,00</w:t>
                    </w:r>
                  </w:ins>
                </w:p>
              </w:tc>
            </w:tr>
            <w:tr w:rsidR="0016760B" w:rsidRPr="0016760B" w14:paraId="6199CD17" w14:textId="77777777" w:rsidTr="0016760B">
              <w:trPr>
                <w:trHeight w:val="1785"/>
                <w:ins w:id="252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950F3B" w14:textId="77777777" w:rsidR="0016760B" w:rsidRPr="0016760B" w:rsidRDefault="0016760B" w:rsidP="0016760B">
                  <w:pPr>
                    <w:autoSpaceDE/>
                    <w:autoSpaceDN/>
                    <w:adjustRightInd/>
                    <w:jc w:val="center"/>
                    <w:rPr>
                      <w:ins w:id="25249" w:author="Philippe Hollanda - Oliveira Trust" w:date="2022-07-19T09:57:00Z"/>
                      <w:rFonts w:ascii="Arial" w:eastAsia="Times New Roman" w:hAnsi="Arial" w:cs="Arial"/>
                      <w:color w:val="000000"/>
                      <w:sz w:val="20"/>
                      <w:szCs w:val="20"/>
                      <w:lang w:eastAsia="pt-BR"/>
                    </w:rPr>
                  </w:pPr>
                  <w:ins w:id="2525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2762A45" w14:textId="77777777" w:rsidR="0016760B" w:rsidRPr="0016760B" w:rsidRDefault="0016760B" w:rsidP="0016760B">
                  <w:pPr>
                    <w:autoSpaceDE/>
                    <w:autoSpaceDN/>
                    <w:adjustRightInd/>
                    <w:jc w:val="center"/>
                    <w:rPr>
                      <w:ins w:id="25251" w:author="Philippe Hollanda - Oliveira Trust" w:date="2022-07-19T09:57:00Z"/>
                      <w:rFonts w:ascii="Arial" w:eastAsia="Times New Roman" w:hAnsi="Arial" w:cs="Arial"/>
                      <w:color w:val="000000"/>
                      <w:sz w:val="20"/>
                      <w:szCs w:val="20"/>
                      <w:lang w:eastAsia="pt-BR"/>
                    </w:rPr>
                  </w:pPr>
                  <w:ins w:id="25252"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4058C2" w14:textId="77777777" w:rsidR="0016760B" w:rsidRPr="0016760B" w:rsidRDefault="0016760B" w:rsidP="0016760B">
                  <w:pPr>
                    <w:autoSpaceDE/>
                    <w:autoSpaceDN/>
                    <w:adjustRightInd/>
                    <w:jc w:val="center"/>
                    <w:rPr>
                      <w:ins w:id="25253" w:author="Philippe Hollanda - Oliveira Trust" w:date="2022-07-19T09:57:00Z"/>
                      <w:rFonts w:ascii="Arial" w:eastAsia="Times New Roman" w:hAnsi="Arial" w:cs="Arial"/>
                      <w:color w:val="000000"/>
                      <w:sz w:val="20"/>
                      <w:szCs w:val="20"/>
                      <w:lang w:eastAsia="pt-BR"/>
                    </w:rPr>
                  </w:pPr>
                  <w:ins w:id="25254" w:author="Philippe Hollanda - Oliveira Trust" w:date="2022-07-19T09:57:00Z">
                    <w:r w:rsidRPr="0016760B">
                      <w:rPr>
                        <w:rFonts w:ascii="Arial" w:eastAsia="Times New Roman" w:hAnsi="Arial" w:cs="Arial"/>
                        <w:color w:val="000000"/>
                        <w:sz w:val="20"/>
                        <w:szCs w:val="20"/>
                        <w:lang w:eastAsia="pt-BR"/>
                      </w:rPr>
                      <w:t>R$ 842,40</w:t>
                    </w:r>
                  </w:ins>
                </w:p>
              </w:tc>
            </w:tr>
            <w:tr w:rsidR="0016760B" w:rsidRPr="0016760B" w14:paraId="786FBC06" w14:textId="77777777" w:rsidTr="0016760B">
              <w:trPr>
                <w:trHeight w:val="1785"/>
                <w:ins w:id="252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5DC82E" w14:textId="77777777" w:rsidR="0016760B" w:rsidRPr="0016760B" w:rsidRDefault="0016760B" w:rsidP="0016760B">
                  <w:pPr>
                    <w:autoSpaceDE/>
                    <w:autoSpaceDN/>
                    <w:adjustRightInd/>
                    <w:jc w:val="center"/>
                    <w:rPr>
                      <w:ins w:id="25256" w:author="Philippe Hollanda - Oliveira Trust" w:date="2022-07-19T09:57:00Z"/>
                      <w:rFonts w:ascii="Arial" w:eastAsia="Times New Roman" w:hAnsi="Arial" w:cs="Arial"/>
                      <w:color w:val="000000"/>
                      <w:sz w:val="20"/>
                      <w:szCs w:val="20"/>
                      <w:lang w:eastAsia="pt-BR"/>
                    </w:rPr>
                  </w:pPr>
                  <w:ins w:id="2525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CD57FA6" w14:textId="77777777" w:rsidR="0016760B" w:rsidRPr="0016760B" w:rsidRDefault="0016760B" w:rsidP="0016760B">
                  <w:pPr>
                    <w:autoSpaceDE/>
                    <w:autoSpaceDN/>
                    <w:adjustRightInd/>
                    <w:jc w:val="center"/>
                    <w:rPr>
                      <w:ins w:id="25258" w:author="Philippe Hollanda - Oliveira Trust" w:date="2022-07-19T09:57:00Z"/>
                      <w:rFonts w:ascii="Arial" w:eastAsia="Times New Roman" w:hAnsi="Arial" w:cs="Arial"/>
                      <w:color w:val="000000"/>
                      <w:sz w:val="20"/>
                      <w:szCs w:val="20"/>
                      <w:lang w:eastAsia="pt-BR"/>
                    </w:rPr>
                  </w:pPr>
                  <w:ins w:id="25259" w:author="Philippe Hollanda - Oliveira Trust" w:date="2022-07-19T09:57:00Z">
                    <w:r w:rsidRPr="0016760B">
                      <w:rPr>
                        <w:rFonts w:ascii="Arial" w:eastAsia="Times New Roman" w:hAnsi="Arial" w:cs="Arial"/>
                        <w:color w:val="000000"/>
                        <w:sz w:val="20"/>
                        <w:szCs w:val="20"/>
                        <w:lang w:eastAsia="pt-BR"/>
                      </w:rPr>
                      <w:t>17/11/2021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8EF593" w14:textId="77777777" w:rsidR="0016760B" w:rsidRPr="0016760B" w:rsidRDefault="0016760B" w:rsidP="0016760B">
                  <w:pPr>
                    <w:autoSpaceDE/>
                    <w:autoSpaceDN/>
                    <w:adjustRightInd/>
                    <w:jc w:val="center"/>
                    <w:rPr>
                      <w:ins w:id="25260" w:author="Philippe Hollanda - Oliveira Trust" w:date="2022-07-19T09:57:00Z"/>
                      <w:rFonts w:ascii="Arial" w:eastAsia="Times New Roman" w:hAnsi="Arial" w:cs="Arial"/>
                      <w:color w:val="000000"/>
                      <w:sz w:val="20"/>
                      <w:szCs w:val="20"/>
                      <w:lang w:eastAsia="pt-BR"/>
                    </w:rPr>
                  </w:pPr>
                  <w:ins w:id="25261" w:author="Philippe Hollanda - Oliveira Trust" w:date="2022-07-19T09:57:00Z">
                    <w:r w:rsidRPr="0016760B">
                      <w:rPr>
                        <w:rFonts w:ascii="Arial" w:eastAsia="Times New Roman" w:hAnsi="Arial" w:cs="Arial"/>
                        <w:color w:val="000000"/>
                        <w:sz w:val="20"/>
                        <w:szCs w:val="20"/>
                        <w:lang w:eastAsia="pt-BR"/>
                      </w:rPr>
                      <w:t>R$ 573,03</w:t>
                    </w:r>
                  </w:ins>
                </w:p>
              </w:tc>
            </w:tr>
            <w:tr w:rsidR="0016760B" w:rsidRPr="0016760B" w14:paraId="7A08C6FF" w14:textId="77777777" w:rsidTr="0016760B">
              <w:trPr>
                <w:trHeight w:val="1785"/>
                <w:ins w:id="252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8D3826" w14:textId="77777777" w:rsidR="0016760B" w:rsidRPr="0016760B" w:rsidRDefault="0016760B" w:rsidP="0016760B">
                  <w:pPr>
                    <w:autoSpaceDE/>
                    <w:autoSpaceDN/>
                    <w:adjustRightInd/>
                    <w:jc w:val="center"/>
                    <w:rPr>
                      <w:ins w:id="25263" w:author="Philippe Hollanda - Oliveira Trust" w:date="2022-07-19T09:57:00Z"/>
                      <w:rFonts w:ascii="Arial" w:eastAsia="Times New Roman" w:hAnsi="Arial" w:cs="Arial"/>
                      <w:color w:val="000000"/>
                      <w:sz w:val="20"/>
                      <w:szCs w:val="20"/>
                      <w:lang w:eastAsia="pt-BR"/>
                    </w:rPr>
                  </w:pPr>
                  <w:ins w:id="25264" w:author="Philippe Hollanda - Oliveira Trust" w:date="2022-07-19T09:57:00Z">
                    <w:r w:rsidRPr="0016760B">
                      <w:rPr>
                        <w:rFonts w:ascii="Arial" w:eastAsia="Times New Roman" w:hAnsi="Arial" w:cs="Arial"/>
                        <w:color w:val="000000"/>
                        <w:sz w:val="20"/>
                        <w:szCs w:val="20"/>
                        <w:lang w:eastAsia="pt-BR"/>
                      </w:rPr>
                      <w:t>MATERIAL DE USO CONSUMO</w:t>
                    </w:r>
                  </w:ins>
                </w:p>
              </w:tc>
              <w:tc>
                <w:tcPr>
                  <w:tcW w:w="2324" w:type="dxa"/>
                  <w:tcBorders>
                    <w:top w:val="nil"/>
                    <w:left w:val="nil"/>
                    <w:bottom w:val="single" w:sz="4" w:space="0" w:color="auto"/>
                    <w:right w:val="single" w:sz="4" w:space="0" w:color="auto"/>
                  </w:tcBorders>
                  <w:shd w:val="clear" w:color="auto" w:fill="auto"/>
                  <w:noWrap/>
                  <w:vAlign w:val="center"/>
                  <w:hideMark/>
                </w:tcPr>
                <w:p w14:paraId="51B00151" w14:textId="77777777" w:rsidR="0016760B" w:rsidRPr="0016760B" w:rsidRDefault="0016760B" w:rsidP="0016760B">
                  <w:pPr>
                    <w:autoSpaceDE/>
                    <w:autoSpaceDN/>
                    <w:adjustRightInd/>
                    <w:jc w:val="center"/>
                    <w:rPr>
                      <w:ins w:id="25265" w:author="Philippe Hollanda - Oliveira Trust" w:date="2022-07-19T09:57:00Z"/>
                      <w:rFonts w:ascii="Arial" w:eastAsia="Times New Roman" w:hAnsi="Arial" w:cs="Arial"/>
                      <w:color w:val="000000"/>
                      <w:sz w:val="20"/>
                      <w:szCs w:val="20"/>
                      <w:lang w:eastAsia="pt-BR"/>
                    </w:rPr>
                  </w:pPr>
                  <w:ins w:id="25266" w:author="Philippe Hollanda - Oliveira Trust" w:date="2022-07-19T09:57:00Z">
                    <w:r w:rsidRPr="0016760B">
                      <w:rPr>
                        <w:rFonts w:ascii="Arial" w:eastAsia="Times New Roman" w:hAnsi="Arial" w:cs="Arial"/>
                        <w:color w:val="000000"/>
                        <w:sz w:val="20"/>
                        <w:szCs w:val="20"/>
                        <w:lang w:eastAsia="pt-BR"/>
                      </w:rPr>
                      <w:t>09/11/2021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2F4F79" w14:textId="77777777" w:rsidR="0016760B" w:rsidRPr="0016760B" w:rsidRDefault="0016760B" w:rsidP="0016760B">
                  <w:pPr>
                    <w:autoSpaceDE/>
                    <w:autoSpaceDN/>
                    <w:adjustRightInd/>
                    <w:jc w:val="center"/>
                    <w:rPr>
                      <w:ins w:id="25267" w:author="Philippe Hollanda - Oliveira Trust" w:date="2022-07-19T09:57:00Z"/>
                      <w:rFonts w:ascii="Arial" w:eastAsia="Times New Roman" w:hAnsi="Arial" w:cs="Arial"/>
                      <w:color w:val="000000"/>
                      <w:sz w:val="20"/>
                      <w:szCs w:val="20"/>
                      <w:lang w:eastAsia="pt-BR"/>
                    </w:rPr>
                  </w:pPr>
                  <w:ins w:id="25268" w:author="Philippe Hollanda - Oliveira Trust" w:date="2022-07-19T09:57:00Z">
                    <w:r w:rsidRPr="0016760B">
                      <w:rPr>
                        <w:rFonts w:ascii="Arial" w:eastAsia="Times New Roman" w:hAnsi="Arial" w:cs="Arial"/>
                        <w:color w:val="000000"/>
                        <w:sz w:val="20"/>
                        <w:szCs w:val="20"/>
                        <w:lang w:eastAsia="pt-BR"/>
                      </w:rPr>
                      <w:t>R$ 1.032,50</w:t>
                    </w:r>
                  </w:ins>
                </w:p>
              </w:tc>
            </w:tr>
            <w:tr w:rsidR="0016760B" w:rsidRPr="0016760B" w14:paraId="6A753D52" w14:textId="77777777" w:rsidTr="0016760B">
              <w:trPr>
                <w:trHeight w:val="1785"/>
                <w:ins w:id="252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C71002" w14:textId="77777777" w:rsidR="0016760B" w:rsidRPr="0016760B" w:rsidRDefault="0016760B" w:rsidP="0016760B">
                  <w:pPr>
                    <w:autoSpaceDE/>
                    <w:autoSpaceDN/>
                    <w:adjustRightInd/>
                    <w:jc w:val="center"/>
                    <w:rPr>
                      <w:ins w:id="25270" w:author="Philippe Hollanda - Oliveira Trust" w:date="2022-07-19T09:57:00Z"/>
                      <w:rFonts w:ascii="Arial" w:eastAsia="Times New Roman" w:hAnsi="Arial" w:cs="Arial"/>
                      <w:color w:val="000000"/>
                      <w:sz w:val="20"/>
                      <w:szCs w:val="20"/>
                      <w:lang w:eastAsia="pt-BR"/>
                    </w:rPr>
                  </w:pPr>
                  <w:ins w:id="25271"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18BE01CF" w14:textId="77777777" w:rsidR="0016760B" w:rsidRPr="0016760B" w:rsidRDefault="0016760B" w:rsidP="0016760B">
                  <w:pPr>
                    <w:autoSpaceDE/>
                    <w:autoSpaceDN/>
                    <w:adjustRightInd/>
                    <w:jc w:val="center"/>
                    <w:rPr>
                      <w:ins w:id="25272" w:author="Philippe Hollanda - Oliveira Trust" w:date="2022-07-19T09:57:00Z"/>
                      <w:rFonts w:ascii="Arial" w:eastAsia="Times New Roman" w:hAnsi="Arial" w:cs="Arial"/>
                      <w:color w:val="000000"/>
                      <w:sz w:val="20"/>
                      <w:szCs w:val="20"/>
                      <w:lang w:eastAsia="pt-BR"/>
                    </w:rPr>
                  </w:pPr>
                  <w:ins w:id="25273"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5816F3" w14:textId="77777777" w:rsidR="0016760B" w:rsidRPr="0016760B" w:rsidRDefault="0016760B" w:rsidP="0016760B">
                  <w:pPr>
                    <w:autoSpaceDE/>
                    <w:autoSpaceDN/>
                    <w:adjustRightInd/>
                    <w:jc w:val="center"/>
                    <w:rPr>
                      <w:ins w:id="25274" w:author="Philippe Hollanda - Oliveira Trust" w:date="2022-07-19T09:57:00Z"/>
                      <w:rFonts w:ascii="Arial" w:eastAsia="Times New Roman" w:hAnsi="Arial" w:cs="Arial"/>
                      <w:color w:val="000000"/>
                      <w:sz w:val="20"/>
                      <w:szCs w:val="20"/>
                      <w:lang w:eastAsia="pt-BR"/>
                    </w:rPr>
                  </w:pPr>
                  <w:ins w:id="25275" w:author="Philippe Hollanda - Oliveira Trust" w:date="2022-07-19T09:57:00Z">
                    <w:r w:rsidRPr="0016760B">
                      <w:rPr>
                        <w:rFonts w:ascii="Arial" w:eastAsia="Times New Roman" w:hAnsi="Arial" w:cs="Arial"/>
                        <w:color w:val="000000"/>
                        <w:sz w:val="20"/>
                        <w:szCs w:val="20"/>
                        <w:lang w:eastAsia="pt-BR"/>
                      </w:rPr>
                      <w:t>R$ 279,09</w:t>
                    </w:r>
                  </w:ins>
                </w:p>
              </w:tc>
            </w:tr>
            <w:tr w:rsidR="0016760B" w:rsidRPr="0016760B" w14:paraId="32338393" w14:textId="77777777" w:rsidTr="0016760B">
              <w:trPr>
                <w:trHeight w:val="1785"/>
                <w:ins w:id="252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BE52D9" w14:textId="77777777" w:rsidR="0016760B" w:rsidRPr="0016760B" w:rsidRDefault="0016760B" w:rsidP="0016760B">
                  <w:pPr>
                    <w:autoSpaceDE/>
                    <w:autoSpaceDN/>
                    <w:adjustRightInd/>
                    <w:jc w:val="center"/>
                    <w:rPr>
                      <w:ins w:id="25277" w:author="Philippe Hollanda - Oliveira Trust" w:date="2022-07-19T09:57:00Z"/>
                      <w:rFonts w:ascii="Arial" w:eastAsia="Times New Roman" w:hAnsi="Arial" w:cs="Arial"/>
                      <w:color w:val="000000"/>
                      <w:sz w:val="20"/>
                      <w:szCs w:val="20"/>
                      <w:lang w:eastAsia="pt-BR"/>
                    </w:rPr>
                  </w:pPr>
                  <w:ins w:id="25278" w:author="Philippe Hollanda - Oliveira Trust" w:date="2022-07-19T09:57:00Z">
                    <w:r w:rsidRPr="0016760B">
                      <w:rPr>
                        <w:rFonts w:ascii="Arial" w:eastAsia="Times New Roman" w:hAnsi="Arial" w:cs="Arial"/>
                        <w:color w:val="000000"/>
                        <w:sz w:val="20"/>
                        <w:szCs w:val="20"/>
                        <w:lang w:eastAsia="pt-BR"/>
                      </w:rPr>
                      <w:lastRenderedPageBreak/>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67D236D" w14:textId="77777777" w:rsidR="0016760B" w:rsidRPr="0016760B" w:rsidRDefault="0016760B" w:rsidP="0016760B">
                  <w:pPr>
                    <w:autoSpaceDE/>
                    <w:autoSpaceDN/>
                    <w:adjustRightInd/>
                    <w:jc w:val="center"/>
                    <w:rPr>
                      <w:ins w:id="25279" w:author="Philippe Hollanda - Oliveira Trust" w:date="2022-07-19T09:57:00Z"/>
                      <w:rFonts w:ascii="Arial" w:eastAsia="Times New Roman" w:hAnsi="Arial" w:cs="Arial"/>
                      <w:color w:val="000000"/>
                      <w:sz w:val="20"/>
                      <w:szCs w:val="20"/>
                      <w:lang w:eastAsia="pt-BR"/>
                    </w:rPr>
                  </w:pPr>
                  <w:ins w:id="25280" w:author="Philippe Hollanda - Oliveira Trust" w:date="2022-07-19T09:57:00Z">
                    <w:r w:rsidRPr="0016760B">
                      <w:rPr>
                        <w:rFonts w:ascii="Arial" w:eastAsia="Times New Roman" w:hAnsi="Arial" w:cs="Arial"/>
                        <w:color w:val="000000"/>
                        <w:sz w:val="20"/>
                        <w:szCs w:val="20"/>
                        <w:lang w:eastAsia="pt-BR"/>
                      </w:rPr>
                      <w:t>12/11/2021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C4E936" w14:textId="77777777" w:rsidR="0016760B" w:rsidRPr="0016760B" w:rsidRDefault="0016760B" w:rsidP="0016760B">
                  <w:pPr>
                    <w:autoSpaceDE/>
                    <w:autoSpaceDN/>
                    <w:adjustRightInd/>
                    <w:jc w:val="center"/>
                    <w:rPr>
                      <w:ins w:id="25281" w:author="Philippe Hollanda - Oliveira Trust" w:date="2022-07-19T09:57:00Z"/>
                      <w:rFonts w:ascii="Arial" w:eastAsia="Times New Roman" w:hAnsi="Arial" w:cs="Arial"/>
                      <w:color w:val="000000"/>
                      <w:sz w:val="20"/>
                      <w:szCs w:val="20"/>
                      <w:lang w:eastAsia="pt-BR"/>
                    </w:rPr>
                  </w:pPr>
                  <w:ins w:id="25282" w:author="Philippe Hollanda - Oliveira Trust" w:date="2022-07-19T09:57:00Z">
                    <w:r w:rsidRPr="0016760B">
                      <w:rPr>
                        <w:rFonts w:ascii="Arial" w:eastAsia="Times New Roman" w:hAnsi="Arial" w:cs="Arial"/>
                        <w:color w:val="000000"/>
                        <w:sz w:val="20"/>
                        <w:szCs w:val="20"/>
                        <w:lang w:eastAsia="pt-BR"/>
                      </w:rPr>
                      <w:t>R$ 201,70</w:t>
                    </w:r>
                  </w:ins>
                </w:p>
              </w:tc>
            </w:tr>
            <w:tr w:rsidR="0016760B" w:rsidRPr="0016760B" w14:paraId="58CA161A" w14:textId="77777777" w:rsidTr="0016760B">
              <w:trPr>
                <w:trHeight w:val="1785"/>
                <w:ins w:id="252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4B78C3" w14:textId="77777777" w:rsidR="0016760B" w:rsidRPr="0016760B" w:rsidRDefault="0016760B" w:rsidP="0016760B">
                  <w:pPr>
                    <w:autoSpaceDE/>
                    <w:autoSpaceDN/>
                    <w:adjustRightInd/>
                    <w:jc w:val="center"/>
                    <w:rPr>
                      <w:ins w:id="25284" w:author="Philippe Hollanda - Oliveira Trust" w:date="2022-07-19T09:57:00Z"/>
                      <w:rFonts w:ascii="Arial" w:eastAsia="Times New Roman" w:hAnsi="Arial" w:cs="Arial"/>
                      <w:color w:val="000000"/>
                      <w:sz w:val="20"/>
                      <w:szCs w:val="20"/>
                      <w:lang w:eastAsia="pt-BR"/>
                    </w:rPr>
                  </w:pPr>
                  <w:ins w:id="2528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364D34A" w14:textId="77777777" w:rsidR="0016760B" w:rsidRPr="0016760B" w:rsidRDefault="0016760B" w:rsidP="0016760B">
                  <w:pPr>
                    <w:autoSpaceDE/>
                    <w:autoSpaceDN/>
                    <w:adjustRightInd/>
                    <w:jc w:val="center"/>
                    <w:rPr>
                      <w:ins w:id="25286" w:author="Philippe Hollanda - Oliveira Trust" w:date="2022-07-19T09:57:00Z"/>
                      <w:rFonts w:ascii="Arial" w:eastAsia="Times New Roman" w:hAnsi="Arial" w:cs="Arial"/>
                      <w:color w:val="000000"/>
                      <w:sz w:val="20"/>
                      <w:szCs w:val="20"/>
                      <w:lang w:eastAsia="pt-BR"/>
                    </w:rPr>
                  </w:pPr>
                  <w:ins w:id="25287"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0AA0DD" w14:textId="77777777" w:rsidR="0016760B" w:rsidRPr="0016760B" w:rsidRDefault="0016760B" w:rsidP="0016760B">
                  <w:pPr>
                    <w:autoSpaceDE/>
                    <w:autoSpaceDN/>
                    <w:adjustRightInd/>
                    <w:jc w:val="center"/>
                    <w:rPr>
                      <w:ins w:id="25288" w:author="Philippe Hollanda - Oliveira Trust" w:date="2022-07-19T09:57:00Z"/>
                      <w:rFonts w:ascii="Arial" w:eastAsia="Times New Roman" w:hAnsi="Arial" w:cs="Arial"/>
                      <w:color w:val="000000"/>
                      <w:sz w:val="20"/>
                      <w:szCs w:val="20"/>
                      <w:lang w:eastAsia="pt-BR"/>
                    </w:rPr>
                  </w:pPr>
                  <w:ins w:id="25289" w:author="Philippe Hollanda - Oliveira Trust" w:date="2022-07-19T09:57:00Z">
                    <w:r w:rsidRPr="0016760B">
                      <w:rPr>
                        <w:rFonts w:ascii="Arial" w:eastAsia="Times New Roman" w:hAnsi="Arial" w:cs="Arial"/>
                        <w:color w:val="000000"/>
                        <w:sz w:val="20"/>
                        <w:szCs w:val="20"/>
                        <w:lang w:eastAsia="pt-BR"/>
                      </w:rPr>
                      <w:t>R$ 33.800,00</w:t>
                    </w:r>
                  </w:ins>
                </w:p>
              </w:tc>
            </w:tr>
            <w:tr w:rsidR="0016760B" w:rsidRPr="0016760B" w14:paraId="4E1029DC" w14:textId="77777777" w:rsidTr="0016760B">
              <w:trPr>
                <w:trHeight w:val="1785"/>
                <w:ins w:id="252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BEB8CA" w14:textId="77777777" w:rsidR="0016760B" w:rsidRPr="0016760B" w:rsidRDefault="0016760B" w:rsidP="0016760B">
                  <w:pPr>
                    <w:autoSpaceDE/>
                    <w:autoSpaceDN/>
                    <w:adjustRightInd/>
                    <w:jc w:val="center"/>
                    <w:rPr>
                      <w:ins w:id="25291" w:author="Philippe Hollanda - Oliveira Trust" w:date="2022-07-19T09:57:00Z"/>
                      <w:rFonts w:ascii="Arial" w:eastAsia="Times New Roman" w:hAnsi="Arial" w:cs="Arial"/>
                      <w:color w:val="000000"/>
                      <w:sz w:val="20"/>
                      <w:szCs w:val="20"/>
                      <w:lang w:eastAsia="pt-BR"/>
                    </w:rPr>
                  </w:pPr>
                  <w:ins w:id="2529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EC3F2F4" w14:textId="77777777" w:rsidR="0016760B" w:rsidRPr="0016760B" w:rsidRDefault="0016760B" w:rsidP="0016760B">
                  <w:pPr>
                    <w:autoSpaceDE/>
                    <w:autoSpaceDN/>
                    <w:adjustRightInd/>
                    <w:jc w:val="center"/>
                    <w:rPr>
                      <w:ins w:id="25293" w:author="Philippe Hollanda - Oliveira Trust" w:date="2022-07-19T09:57:00Z"/>
                      <w:rFonts w:ascii="Arial" w:eastAsia="Times New Roman" w:hAnsi="Arial" w:cs="Arial"/>
                      <w:color w:val="000000"/>
                      <w:sz w:val="20"/>
                      <w:szCs w:val="20"/>
                      <w:lang w:eastAsia="pt-BR"/>
                    </w:rPr>
                  </w:pPr>
                  <w:ins w:id="25294"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4C3EBF" w14:textId="77777777" w:rsidR="0016760B" w:rsidRPr="0016760B" w:rsidRDefault="0016760B" w:rsidP="0016760B">
                  <w:pPr>
                    <w:autoSpaceDE/>
                    <w:autoSpaceDN/>
                    <w:adjustRightInd/>
                    <w:jc w:val="center"/>
                    <w:rPr>
                      <w:ins w:id="25295" w:author="Philippe Hollanda - Oliveira Trust" w:date="2022-07-19T09:57:00Z"/>
                      <w:rFonts w:ascii="Arial" w:eastAsia="Times New Roman" w:hAnsi="Arial" w:cs="Arial"/>
                      <w:color w:val="000000"/>
                      <w:sz w:val="20"/>
                      <w:szCs w:val="20"/>
                      <w:lang w:eastAsia="pt-BR"/>
                    </w:rPr>
                  </w:pPr>
                  <w:ins w:id="25296" w:author="Philippe Hollanda - Oliveira Trust" w:date="2022-07-19T09:57:00Z">
                    <w:r w:rsidRPr="0016760B">
                      <w:rPr>
                        <w:rFonts w:ascii="Arial" w:eastAsia="Times New Roman" w:hAnsi="Arial" w:cs="Arial"/>
                        <w:color w:val="000000"/>
                        <w:sz w:val="20"/>
                        <w:szCs w:val="20"/>
                        <w:lang w:eastAsia="pt-BR"/>
                      </w:rPr>
                      <w:t>R$ 2.087,00</w:t>
                    </w:r>
                  </w:ins>
                </w:p>
              </w:tc>
            </w:tr>
            <w:tr w:rsidR="0016760B" w:rsidRPr="0016760B" w14:paraId="7AD2B401" w14:textId="77777777" w:rsidTr="0016760B">
              <w:trPr>
                <w:trHeight w:val="1785"/>
                <w:ins w:id="252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22BC27" w14:textId="77777777" w:rsidR="0016760B" w:rsidRPr="0016760B" w:rsidRDefault="0016760B" w:rsidP="0016760B">
                  <w:pPr>
                    <w:autoSpaceDE/>
                    <w:autoSpaceDN/>
                    <w:adjustRightInd/>
                    <w:jc w:val="center"/>
                    <w:rPr>
                      <w:ins w:id="25298" w:author="Philippe Hollanda - Oliveira Trust" w:date="2022-07-19T09:57:00Z"/>
                      <w:rFonts w:ascii="Arial" w:eastAsia="Times New Roman" w:hAnsi="Arial" w:cs="Arial"/>
                      <w:color w:val="000000"/>
                      <w:sz w:val="20"/>
                      <w:szCs w:val="20"/>
                      <w:lang w:eastAsia="pt-BR"/>
                    </w:rPr>
                  </w:pPr>
                  <w:ins w:id="2529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8991F34" w14:textId="77777777" w:rsidR="0016760B" w:rsidRPr="0016760B" w:rsidRDefault="0016760B" w:rsidP="0016760B">
                  <w:pPr>
                    <w:autoSpaceDE/>
                    <w:autoSpaceDN/>
                    <w:adjustRightInd/>
                    <w:jc w:val="center"/>
                    <w:rPr>
                      <w:ins w:id="25300" w:author="Philippe Hollanda - Oliveira Trust" w:date="2022-07-19T09:57:00Z"/>
                      <w:rFonts w:ascii="Arial" w:eastAsia="Times New Roman" w:hAnsi="Arial" w:cs="Arial"/>
                      <w:color w:val="000000"/>
                      <w:sz w:val="20"/>
                      <w:szCs w:val="20"/>
                      <w:lang w:eastAsia="pt-BR"/>
                    </w:rPr>
                  </w:pPr>
                  <w:ins w:id="25301"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4ECB1B" w14:textId="77777777" w:rsidR="0016760B" w:rsidRPr="0016760B" w:rsidRDefault="0016760B" w:rsidP="0016760B">
                  <w:pPr>
                    <w:autoSpaceDE/>
                    <w:autoSpaceDN/>
                    <w:adjustRightInd/>
                    <w:jc w:val="center"/>
                    <w:rPr>
                      <w:ins w:id="25302" w:author="Philippe Hollanda - Oliveira Trust" w:date="2022-07-19T09:57:00Z"/>
                      <w:rFonts w:ascii="Arial" w:eastAsia="Times New Roman" w:hAnsi="Arial" w:cs="Arial"/>
                      <w:color w:val="000000"/>
                      <w:sz w:val="20"/>
                      <w:szCs w:val="20"/>
                      <w:lang w:eastAsia="pt-BR"/>
                    </w:rPr>
                  </w:pPr>
                  <w:ins w:id="25303" w:author="Philippe Hollanda - Oliveira Trust" w:date="2022-07-19T09:57:00Z">
                    <w:r w:rsidRPr="0016760B">
                      <w:rPr>
                        <w:rFonts w:ascii="Arial" w:eastAsia="Times New Roman" w:hAnsi="Arial" w:cs="Arial"/>
                        <w:color w:val="000000"/>
                        <w:sz w:val="20"/>
                        <w:szCs w:val="20"/>
                        <w:lang w:eastAsia="pt-BR"/>
                      </w:rPr>
                      <w:t>R$ 701,70</w:t>
                    </w:r>
                  </w:ins>
                </w:p>
              </w:tc>
            </w:tr>
            <w:tr w:rsidR="0016760B" w:rsidRPr="0016760B" w14:paraId="5B5E7324" w14:textId="77777777" w:rsidTr="0016760B">
              <w:trPr>
                <w:trHeight w:val="1785"/>
                <w:ins w:id="253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508B78" w14:textId="77777777" w:rsidR="0016760B" w:rsidRPr="0016760B" w:rsidRDefault="0016760B" w:rsidP="0016760B">
                  <w:pPr>
                    <w:autoSpaceDE/>
                    <w:autoSpaceDN/>
                    <w:adjustRightInd/>
                    <w:jc w:val="center"/>
                    <w:rPr>
                      <w:ins w:id="25305" w:author="Philippe Hollanda - Oliveira Trust" w:date="2022-07-19T09:57:00Z"/>
                      <w:rFonts w:ascii="Arial" w:eastAsia="Times New Roman" w:hAnsi="Arial" w:cs="Arial"/>
                      <w:color w:val="000000"/>
                      <w:sz w:val="20"/>
                      <w:szCs w:val="20"/>
                      <w:lang w:eastAsia="pt-BR"/>
                    </w:rPr>
                  </w:pPr>
                  <w:ins w:id="25306"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2D032CDF" w14:textId="77777777" w:rsidR="0016760B" w:rsidRPr="0016760B" w:rsidRDefault="0016760B" w:rsidP="0016760B">
                  <w:pPr>
                    <w:autoSpaceDE/>
                    <w:autoSpaceDN/>
                    <w:adjustRightInd/>
                    <w:jc w:val="center"/>
                    <w:rPr>
                      <w:ins w:id="25307" w:author="Philippe Hollanda - Oliveira Trust" w:date="2022-07-19T09:57:00Z"/>
                      <w:rFonts w:ascii="Arial" w:eastAsia="Times New Roman" w:hAnsi="Arial" w:cs="Arial"/>
                      <w:color w:val="000000"/>
                      <w:sz w:val="20"/>
                      <w:szCs w:val="20"/>
                      <w:lang w:eastAsia="pt-BR"/>
                    </w:rPr>
                  </w:pPr>
                  <w:ins w:id="25308" w:author="Philippe Hollanda - Oliveira Trust" w:date="2022-07-19T09:57:00Z">
                    <w:r w:rsidRPr="0016760B">
                      <w:rPr>
                        <w:rFonts w:ascii="Arial" w:eastAsia="Times New Roman" w:hAnsi="Arial" w:cs="Arial"/>
                        <w:color w:val="000000"/>
                        <w:sz w:val="20"/>
                        <w:szCs w:val="20"/>
                        <w:lang w:eastAsia="pt-BR"/>
                      </w:rPr>
                      <w:t>05/11/2021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DD3C47" w14:textId="77777777" w:rsidR="0016760B" w:rsidRPr="0016760B" w:rsidRDefault="0016760B" w:rsidP="0016760B">
                  <w:pPr>
                    <w:autoSpaceDE/>
                    <w:autoSpaceDN/>
                    <w:adjustRightInd/>
                    <w:jc w:val="center"/>
                    <w:rPr>
                      <w:ins w:id="25309" w:author="Philippe Hollanda - Oliveira Trust" w:date="2022-07-19T09:57:00Z"/>
                      <w:rFonts w:ascii="Arial" w:eastAsia="Times New Roman" w:hAnsi="Arial" w:cs="Arial"/>
                      <w:color w:val="000000"/>
                      <w:sz w:val="20"/>
                      <w:szCs w:val="20"/>
                      <w:lang w:eastAsia="pt-BR"/>
                    </w:rPr>
                  </w:pPr>
                  <w:ins w:id="25310" w:author="Philippe Hollanda - Oliveira Trust" w:date="2022-07-19T09:57:00Z">
                    <w:r w:rsidRPr="0016760B">
                      <w:rPr>
                        <w:rFonts w:ascii="Arial" w:eastAsia="Times New Roman" w:hAnsi="Arial" w:cs="Arial"/>
                        <w:color w:val="000000"/>
                        <w:sz w:val="20"/>
                        <w:szCs w:val="20"/>
                        <w:lang w:eastAsia="pt-BR"/>
                      </w:rPr>
                      <w:t>R$ 800,00</w:t>
                    </w:r>
                  </w:ins>
                </w:p>
              </w:tc>
            </w:tr>
            <w:tr w:rsidR="0016760B" w:rsidRPr="0016760B" w14:paraId="388CFCA8" w14:textId="77777777" w:rsidTr="0016760B">
              <w:trPr>
                <w:trHeight w:val="1785"/>
                <w:ins w:id="253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7415F3" w14:textId="77777777" w:rsidR="0016760B" w:rsidRPr="0016760B" w:rsidRDefault="0016760B" w:rsidP="0016760B">
                  <w:pPr>
                    <w:autoSpaceDE/>
                    <w:autoSpaceDN/>
                    <w:adjustRightInd/>
                    <w:jc w:val="center"/>
                    <w:rPr>
                      <w:ins w:id="25312" w:author="Philippe Hollanda - Oliveira Trust" w:date="2022-07-19T09:57:00Z"/>
                      <w:rFonts w:ascii="Arial" w:eastAsia="Times New Roman" w:hAnsi="Arial" w:cs="Arial"/>
                      <w:color w:val="000000"/>
                      <w:sz w:val="20"/>
                      <w:szCs w:val="20"/>
                      <w:lang w:eastAsia="pt-BR"/>
                    </w:rPr>
                  </w:pPr>
                  <w:ins w:id="25313"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D7AFE5D" w14:textId="77777777" w:rsidR="0016760B" w:rsidRPr="0016760B" w:rsidRDefault="0016760B" w:rsidP="0016760B">
                  <w:pPr>
                    <w:autoSpaceDE/>
                    <w:autoSpaceDN/>
                    <w:adjustRightInd/>
                    <w:jc w:val="center"/>
                    <w:rPr>
                      <w:ins w:id="25314" w:author="Philippe Hollanda - Oliveira Trust" w:date="2022-07-19T09:57:00Z"/>
                      <w:rFonts w:ascii="Arial" w:eastAsia="Times New Roman" w:hAnsi="Arial" w:cs="Arial"/>
                      <w:color w:val="000000"/>
                      <w:sz w:val="20"/>
                      <w:szCs w:val="20"/>
                      <w:lang w:eastAsia="pt-BR"/>
                    </w:rPr>
                  </w:pPr>
                  <w:ins w:id="25315" w:author="Philippe Hollanda - Oliveira Trust" w:date="2022-07-19T09:57:00Z">
                    <w:r w:rsidRPr="0016760B">
                      <w:rPr>
                        <w:rFonts w:ascii="Arial" w:eastAsia="Times New Roman" w:hAnsi="Arial" w:cs="Arial"/>
                        <w:color w:val="000000"/>
                        <w:sz w:val="20"/>
                        <w:szCs w:val="20"/>
                        <w:lang w:eastAsia="pt-BR"/>
                      </w:rPr>
                      <w:t>18/11/2021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7D35FD" w14:textId="77777777" w:rsidR="0016760B" w:rsidRPr="0016760B" w:rsidRDefault="0016760B" w:rsidP="0016760B">
                  <w:pPr>
                    <w:autoSpaceDE/>
                    <w:autoSpaceDN/>
                    <w:adjustRightInd/>
                    <w:jc w:val="center"/>
                    <w:rPr>
                      <w:ins w:id="25316" w:author="Philippe Hollanda - Oliveira Trust" w:date="2022-07-19T09:57:00Z"/>
                      <w:rFonts w:ascii="Arial" w:eastAsia="Times New Roman" w:hAnsi="Arial" w:cs="Arial"/>
                      <w:color w:val="000000"/>
                      <w:sz w:val="20"/>
                      <w:szCs w:val="20"/>
                      <w:lang w:eastAsia="pt-BR"/>
                    </w:rPr>
                  </w:pPr>
                  <w:ins w:id="25317" w:author="Philippe Hollanda - Oliveira Trust" w:date="2022-07-19T09:57:00Z">
                    <w:r w:rsidRPr="0016760B">
                      <w:rPr>
                        <w:rFonts w:ascii="Arial" w:eastAsia="Times New Roman" w:hAnsi="Arial" w:cs="Arial"/>
                        <w:color w:val="000000"/>
                        <w:sz w:val="20"/>
                        <w:szCs w:val="20"/>
                        <w:lang w:eastAsia="pt-BR"/>
                      </w:rPr>
                      <w:t>R$ 9.063,00</w:t>
                    </w:r>
                  </w:ins>
                </w:p>
              </w:tc>
            </w:tr>
            <w:tr w:rsidR="0016760B" w:rsidRPr="0016760B" w14:paraId="34839399" w14:textId="77777777" w:rsidTr="0016760B">
              <w:trPr>
                <w:trHeight w:val="1785"/>
                <w:ins w:id="253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C59964" w14:textId="77777777" w:rsidR="0016760B" w:rsidRPr="0016760B" w:rsidRDefault="0016760B" w:rsidP="0016760B">
                  <w:pPr>
                    <w:autoSpaceDE/>
                    <w:autoSpaceDN/>
                    <w:adjustRightInd/>
                    <w:jc w:val="center"/>
                    <w:rPr>
                      <w:ins w:id="25319" w:author="Philippe Hollanda - Oliveira Trust" w:date="2022-07-19T09:57:00Z"/>
                      <w:rFonts w:ascii="Arial" w:eastAsia="Times New Roman" w:hAnsi="Arial" w:cs="Arial"/>
                      <w:color w:val="000000"/>
                      <w:sz w:val="20"/>
                      <w:szCs w:val="20"/>
                      <w:lang w:eastAsia="pt-BR"/>
                    </w:rPr>
                  </w:pPr>
                  <w:ins w:id="25320" w:author="Philippe Hollanda - Oliveira Trust" w:date="2022-07-19T09:57:00Z">
                    <w:r w:rsidRPr="0016760B">
                      <w:rPr>
                        <w:rFonts w:ascii="Arial" w:eastAsia="Times New Roman" w:hAnsi="Arial" w:cs="Arial"/>
                        <w:color w:val="000000"/>
                        <w:sz w:val="20"/>
                        <w:szCs w:val="20"/>
                        <w:lang w:eastAsia="pt-BR"/>
                      </w:rPr>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1E9A5B6F" w14:textId="77777777" w:rsidR="0016760B" w:rsidRPr="0016760B" w:rsidRDefault="0016760B" w:rsidP="0016760B">
                  <w:pPr>
                    <w:autoSpaceDE/>
                    <w:autoSpaceDN/>
                    <w:adjustRightInd/>
                    <w:jc w:val="center"/>
                    <w:rPr>
                      <w:ins w:id="25321" w:author="Philippe Hollanda - Oliveira Trust" w:date="2022-07-19T09:57:00Z"/>
                      <w:rFonts w:ascii="Arial" w:eastAsia="Times New Roman" w:hAnsi="Arial" w:cs="Arial"/>
                      <w:color w:val="000000"/>
                      <w:sz w:val="20"/>
                      <w:szCs w:val="20"/>
                      <w:lang w:eastAsia="pt-BR"/>
                    </w:rPr>
                  </w:pPr>
                  <w:ins w:id="25322" w:author="Philippe Hollanda - Oliveira Trust" w:date="2022-07-19T09:57:00Z">
                    <w:r w:rsidRPr="0016760B">
                      <w:rPr>
                        <w:rFonts w:ascii="Arial" w:eastAsia="Times New Roman" w:hAnsi="Arial" w:cs="Arial"/>
                        <w:color w:val="000000"/>
                        <w:sz w:val="20"/>
                        <w:szCs w:val="20"/>
                        <w:lang w:eastAsia="pt-BR"/>
                      </w:rPr>
                      <w:t>11/11/2021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B27D74" w14:textId="77777777" w:rsidR="0016760B" w:rsidRPr="0016760B" w:rsidRDefault="0016760B" w:rsidP="0016760B">
                  <w:pPr>
                    <w:autoSpaceDE/>
                    <w:autoSpaceDN/>
                    <w:adjustRightInd/>
                    <w:jc w:val="center"/>
                    <w:rPr>
                      <w:ins w:id="25323" w:author="Philippe Hollanda - Oliveira Trust" w:date="2022-07-19T09:57:00Z"/>
                      <w:rFonts w:ascii="Arial" w:eastAsia="Times New Roman" w:hAnsi="Arial" w:cs="Arial"/>
                      <w:color w:val="000000"/>
                      <w:sz w:val="20"/>
                      <w:szCs w:val="20"/>
                      <w:lang w:eastAsia="pt-BR"/>
                    </w:rPr>
                  </w:pPr>
                  <w:ins w:id="25324" w:author="Philippe Hollanda - Oliveira Trust" w:date="2022-07-19T09:57:00Z">
                    <w:r w:rsidRPr="0016760B">
                      <w:rPr>
                        <w:rFonts w:ascii="Arial" w:eastAsia="Times New Roman" w:hAnsi="Arial" w:cs="Arial"/>
                        <w:color w:val="000000"/>
                        <w:sz w:val="20"/>
                        <w:szCs w:val="20"/>
                        <w:lang w:eastAsia="pt-BR"/>
                      </w:rPr>
                      <w:t>R$ 2.430,36</w:t>
                    </w:r>
                  </w:ins>
                </w:p>
              </w:tc>
            </w:tr>
            <w:tr w:rsidR="0016760B" w:rsidRPr="0016760B" w14:paraId="1A4BCF03" w14:textId="77777777" w:rsidTr="0016760B">
              <w:trPr>
                <w:trHeight w:val="1785"/>
                <w:ins w:id="253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C220DC" w14:textId="77777777" w:rsidR="0016760B" w:rsidRPr="0016760B" w:rsidRDefault="0016760B" w:rsidP="0016760B">
                  <w:pPr>
                    <w:autoSpaceDE/>
                    <w:autoSpaceDN/>
                    <w:adjustRightInd/>
                    <w:jc w:val="center"/>
                    <w:rPr>
                      <w:ins w:id="25326" w:author="Philippe Hollanda - Oliveira Trust" w:date="2022-07-19T09:57:00Z"/>
                      <w:rFonts w:ascii="Arial" w:eastAsia="Times New Roman" w:hAnsi="Arial" w:cs="Arial"/>
                      <w:color w:val="000000"/>
                      <w:sz w:val="20"/>
                      <w:szCs w:val="20"/>
                      <w:lang w:eastAsia="pt-BR"/>
                    </w:rPr>
                  </w:pPr>
                  <w:ins w:id="25327" w:author="Philippe Hollanda - Oliveira Trust" w:date="2022-07-19T09:57:00Z">
                    <w:r w:rsidRPr="0016760B">
                      <w:rPr>
                        <w:rFonts w:ascii="Arial" w:eastAsia="Times New Roman" w:hAnsi="Arial" w:cs="Arial"/>
                        <w:color w:val="000000"/>
                        <w:sz w:val="20"/>
                        <w:szCs w:val="20"/>
                        <w:lang w:eastAsia="pt-BR"/>
                      </w:rPr>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0736E50" w14:textId="77777777" w:rsidR="0016760B" w:rsidRPr="0016760B" w:rsidRDefault="0016760B" w:rsidP="0016760B">
                  <w:pPr>
                    <w:autoSpaceDE/>
                    <w:autoSpaceDN/>
                    <w:adjustRightInd/>
                    <w:jc w:val="center"/>
                    <w:rPr>
                      <w:ins w:id="25328" w:author="Philippe Hollanda - Oliveira Trust" w:date="2022-07-19T09:57:00Z"/>
                      <w:rFonts w:ascii="Arial" w:eastAsia="Times New Roman" w:hAnsi="Arial" w:cs="Arial"/>
                      <w:color w:val="000000"/>
                      <w:sz w:val="20"/>
                      <w:szCs w:val="20"/>
                      <w:lang w:eastAsia="pt-BR"/>
                    </w:rPr>
                  </w:pPr>
                  <w:ins w:id="25329" w:author="Philippe Hollanda - Oliveira Trust" w:date="2022-07-19T09:57:00Z">
                    <w:r w:rsidRPr="0016760B">
                      <w:rPr>
                        <w:rFonts w:ascii="Arial" w:eastAsia="Times New Roman" w:hAnsi="Arial" w:cs="Arial"/>
                        <w:color w:val="000000"/>
                        <w:sz w:val="20"/>
                        <w:szCs w:val="20"/>
                        <w:lang w:eastAsia="pt-BR"/>
                      </w:rPr>
                      <w:t>19/11/2021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5BDD75" w14:textId="77777777" w:rsidR="0016760B" w:rsidRPr="0016760B" w:rsidRDefault="0016760B" w:rsidP="0016760B">
                  <w:pPr>
                    <w:autoSpaceDE/>
                    <w:autoSpaceDN/>
                    <w:adjustRightInd/>
                    <w:jc w:val="center"/>
                    <w:rPr>
                      <w:ins w:id="25330" w:author="Philippe Hollanda - Oliveira Trust" w:date="2022-07-19T09:57:00Z"/>
                      <w:rFonts w:ascii="Arial" w:eastAsia="Times New Roman" w:hAnsi="Arial" w:cs="Arial"/>
                      <w:color w:val="000000"/>
                      <w:sz w:val="20"/>
                      <w:szCs w:val="20"/>
                      <w:lang w:eastAsia="pt-BR"/>
                    </w:rPr>
                  </w:pPr>
                  <w:ins w:id="25331" w:author="Philippe Hollanda - Oliveira Trust" w:date="2022-07-19T09:57:00Z">
                    <w:r w:rsidRPr="0016760B">
                      <w:rPr>
                        <w:rFonts w:ascii="Arial" w:eastAsia="Times New Roman" w:hAnsi="Arial" w:cs="Arial"/>
                        <w:color w:val="000000"/>
                        <w:sz w:val="20"/>
                        <w:szCs w:val="20"/>
                        <w:lang w:eastAsia="pt-BR"/>
                      </w:rPr>
                      <w:t>R$ 730,00</w:t>
                    </w:r>
                  </w:ins>
                </w:p>
              </w:tc>
            </w:tr>
            <w:tr w:rsidR="0016760B" w:rsidRPr="0016760B" w14:paraId="37685D76" w14:textId="77777777" w:rsidTr="0016760B">
              <w:trPr>
                <w:trHeight w:val="1785"/>
                <w:ins w:id="253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516327" w14:textId="77777777" w:rsidR="0016760B" w:rsidRPr="0016760B" w:rsidRDefault="0016760B" w:rsidP="0016760B">
                  <w:pPr>
                    <w:autoSpaceDE/>
                    <w:autoSpaceDN/>
                    <w:adjustRightInd/>
                    <w:jc w:val="center"/>
                    <w:rPr>
                      <w:ins w:id="25333" w:author="Philippe Hollanda - Oliveira Trust" w:date="2022-07-19T09:57:00Z"/>
                      <w:rFonts w:ascii="Arial" w:eastAsia="Times New Roman" w:hAnsi="Arial" w:cs="Arial"/>
                      <w:color w:val="000000"/>
                      <w:sz w:val="20"/>
                      <w:szCs w:val="20"/>
                      <w:lang w:eastAsia="pt-BR"/>
                    </w:rPr>
                  </w:pPr>
                  <w:ins w:id="25334" w:author="Philippe Hollanda - Oliveira Trust" w:date="2022-07-19T09:57:00Z">
                    <w:r w:rsidRPr="0016760B">
                      <w:rPr>
                        <w:rFonts w:ascii="Arial" w:eastAsia="Times New Roman" w:hAnsi="Arial" w:cs="Arial"/>
                        <w:color w:val="000000"/>
                        <w:sz w:val="20"/>
                        <w:szCs w:val="20"/>
                        <w:lang w:eastAsia="pt-BR"/>
                      </w:rPr>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7255D0CB" w14:textId="77777777" w:rsidR="0016760B" w:rsidRPr="0016760B" w:rsidRDefault="0016760B" w:rsidP="0016760B">
                  <w:pPr>
                    <w:autoSpaceDE/>
                    <w:autoSpaceDN/>
                    <w:adjustRightInd/>
                    <w:jc w:val="center"/>
                    <w:rPr>
                      <w:ins w:id="25335" w:author="Philippe Hollanda - Oliveira Trust" w:date="2022-07-19T09:57:00Z"/>
                      <w:rFonts w:ascii="Arial" w:eastAsia="Times New Roman" w:hAnsi="Arial" w:cs="Arial"/>
                      <w:color w:val="000000"/>
                      <w:sz w:val="20"/>
                      <w:szCs w:val="20"/>
                      <w:lang w:eastAsia="pt-BR"/>
                    </w:rPr>
                  </w:pPr>
                  <w:ins w:id="25336" w:author="Philippe Hollanda - Oliveira Trust" w:date="2022-07-19T09:57:00Z">
                    <w:r w:rsidRPr="0016760B">
                      <w:rPr>
                        <w:rFonts w:ascii="Arial" w:eastAsia="Times New Roman" w:hAnsi="Arial" w:cs="Arial"/>
                        <w:color w:val="000000"/>
                        <w:sz w:val="20"/>
                        <w:szCs w:val="20"/>
                        <w:lang w:eastAsia="pt-BR"/>
                      </w:rPr>
                      <w:t>19/11/2021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37DEBA" w14:textId="77777777" w:rsidR="0016760B" w:rsidRPr="0016760B" w:rsidRDefault="0016760B" w:rsidP="0016760B">
                  <w:pPr>
                    <w:autoSpaceDE/>
                    <w:autoSpaceDN/>
                    <w:adjustRightInd/>
                    <w:jc w:val="center"/>
                    <w:rPr>
                      <w:ins w:id="25337" w:author="Philippe Hollanda - Oliveira Trust" w:date="2022-07-19T09:57:00Z"/>
                      <w:rFonts w:ascii="Arial" w:eastAsia="Times New Roman" w:hAnsi="Arial" w:cs="Arial"/>
                      <w:color w:val="000000"/>
                      <w:sz w:val="20"/>
                      <w:szCs w:val="20"/>
                      <w:lang w:eastAsia="pt-BR"/>
                    </w:rPr>
                  </w:pPr>
                  <w:ins w:id="25338" w:author="Philippe Hollanda - Oliveira Trust" w:date="2022-07-19T09:57:00Z">
                    <w:r w:rsidRPr="0016760B">
                      <w:rPr>
                        <w:rFonts w:ascii="Arial" w:eastAsia="Times New Roman" w:hAnsi="Arial" w:cs="Arial"/>
                        <w:color w:val="000000"/>
                        <w:sz w:val="20"/>
                        <w:szCs w:val="20"/>
                        <w:lang w:eastAsia="pt-BR"/>
                      </w:rPr>
                      <w:t>R$ 20.869,80</w:t>
                    </w:r>
                  </w:ins>
                </w:p>
              </w:tc>
            </w:tr>
            <w:tr w:rsidR="0016760B" w:rsidRPr="0016760B" w14:paraId="283792FA" w14:textId="77777777" w:rsidTr="0016760B">
              <w:trPr>
                <w:trHeight w:val="1785"/>
                <w:ins w:id="253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9D6542E" w14:textId="77777777" w:rsidR="0016760B" w:rsidRPr="0016760B" w:rsidRDefault="0016760B" w:rsidP="0016760B">
                  <w:pPr>
                    <w:autoSpaceDE/>
                    <w:autoSpaceDN/>
                    <w:adjustRightInd/>
                    <w:jc w:val="center"/>
                    <w:rPr>
                      <w:ins w:id="25340" w:author="Philippe Hollanda - Oliveira Trust" w:date="2022-07-19T09:57:00Z"/>
                      <w:rFonts w:ascii="Arial" w:eastAsia="Times New Roman" w:hAnsi="Arial" w:cs="Arial"/>
                      <w:color w:val="000000"/>
                      <w:sz w:val="20"/>
                      <w:szCs w:val="20"/>
                      <w:lang w:eastAsia="pt-BR"/>
                    </w:rPr>
                  </w:pPr>
                  <w:ins w:id="2534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E683A28" w14:textId="77777777" w:rsidR="0016760B" w:rsidRPr="0016760B" w:rsidRDefault="0016760B" w:rsidP="0016760B">
                  <w:pPr>
                    <w:autoSpaceDE/>
                    <w:autoSpaceDN/>
                    <w:adjustRightInd/>
                    <w:jc w:val="center"/>
                    <w:rPr>
                      <w:ins w:id="25342" w:author="Philippe Hollanda - Oliveira Trust" w:date="2022-07-19T09:57:00Z"/>
                      <w:rFonts w:ascii="Arial" w:eastAsia="Times New Roman" w:hAnsi="Arial" w:cs="Arial"/>
                      <w:color w:val="000000"/>
                      <w:sz w:val="20"/>
                      <w:szCs w:val="20"/>
                      <w:lang w:eastAsia="pt-BR"/>
                    </w:rPr>
                  </w:pPr>
                  <w:ins w:id="25343"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8BFB61" w14:textId="77777777" w:rsidR="0016760B" w:rsidRPr="0016760B" w:rsidRDefault="0016760B" w:rsidP="0016760B">
                  <w:pPr>
                    <w:autoSpaceDE/>
                    <w:autoSpaceDN/>
                    <w:adjustRightInd/>
                    <w:jc w:val="center"/>
                    <w:rPr>
                      <w:ins w:id="25344" w:author="Philippe Hollanda - Oliveira Trust" w:date="2022-07-19T09:57:00Z"/>
                      <w:rFonts w:ascii="Arial" w:eastAsia="Times New Roman" w:hAnsi="Arial" w:cs="Arial"/>
                      <w:color w:val="000000"/>
                      <w:sz w:val="20"/>
                      <w:szCs w:val="20"/>
                      <w:lang w:eastAsia="pt-BR"/>
                    </w:rPr>
                  </w:pPr>
                  <w:ins w:id="25345" w:author="Philippe Hollanda - Oliveira Trust" w:date="2022-07-19T09:57:00Z">
                    <w:r w:rsidRPr="0016760B">
                      <w:rPr>
                        <w:rFonts w:ascii="Arial" w:eastAsia="Times New Roman" w:hAnsi="Arial" w:cs="Arial"/>
                        <w:color w:val="000000"/>
                        <w:sz w:val="20"/>
                        <w:szCs w:val="20"/>
                        <w:lang w:eastAsia="pt-BR"/>
                      </w:rPr>
                      <w:t>R$ 1.586,98</w:t>
                    </w:r>
                  </w:ins>
                </w:p>
              </w:tc>
            </w:tr>
            <w:tr w:rsidR="0016760B" w:rsidRPr="0016760B" w14:paraId="4D859566" w14:textId="77777777" w:rsidTr="0016760B">
              <w:trPr>
                <w:trHeight w:val="1785"/>
                <w:ins w:id="253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0E5962" w14:textId="77777777" w:rsidR="0016760B" w:rsidRPr="0016760B" w:rsidRDefault="0016760B" w:rsidP="0016760B">
                  <w:pPr>
                    <w:autoSpaceDE/>
                    <w:autoSpaceDN/>
                    <w:adjustRightInd/>
                    <w:jc w:val="center"/>
                    <w:rPr>
                      <w:ins w:id="25347" w:author="Philippe Hollanda - Oliveira Trust" w:date="2022-07-19T09:57:00Z"/>
                      <w:rFonts w:ascii="Arial" w:eastAsia="Times New Roman" w:hAnsi="Arial" w:cs="Arial"/>
                      <w:color w:val="000000"/>
                      <w:sz w:val="20"/>
                      <w:szCs w:val="20"/>
                      <w:lang w:eastAsia="pt-BR"/>
                    </w:rPr>
                  </w:pPr>
                  <w:ins w:id="25348"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C87F943" w14:textId="77777777" w:rsidR="0016760B" w:rsidRPr="0016760B" w:rsidRDefault="0016760B" w:rsidP="0016760B">
                  <w:pPr>
                    <w:autoSpaceDE/>
                    <w:autoSpaceDN/>
                    <w:adjustRightInd/>
                    <w:jc w:val="center"/>
                    <w:rPr>
                      <w:ins w:id="25349" w:author="Philippe Hollanda - Oliveira Trust" w:date="2022-07-19T09:57:00Z"/>
                      <w:rFonts w:ascii="Arial" w:eastAsia="Times New Roman" w:hAnsi="Arial" w:cs="Arial"/>
                      <w:color w:val="000000"/>
                      <w:sz w:val="20"/>
                      <w:szCs w:val="20"/>
                      <w:lang w:eastAsia="pt-BR"/>
                    </w:rPr>
                  </w:pPr>
                  <w:ins w:id="25350" w:author="Philippe Hollanda - Oliveira Trust" w:date="2022-07-19T09:57:00Z">
                    <w:r w:rsidRPr="0016760B">
                      <w:rPr>
                        <w:rFonts w:ascii="Arial" w:eastAsia="Times New Roman" w:hAnsi="Arial" w:cs="Arial"/>
                        <w:color w:val="000000"/>
                        <w:sz w:val="20"/>
                        <w:szCs w:val="20"/>
                        <w:lang w:eastAsia="pt-BR"/>
                      </w:rPr>
                      <w:t>30/11/2021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727881" w14:textId="77777777" w:rsidR="0016760B" w:rsidRPr="0016760B" w:rsidRDefault="0016760B" w:rsidP="0016760B">
                  <w:pPr>
                    <w:autoSpaceDE/>
                    <w:autoSpaceDN/>
                    <w:adjustRightInd/>
                    <w:jc w:val="center"/>
                    <w:rPr>
                      <w:ins w:id="25351" w:author="Philippe Hollanda - Oliveira Trust" w:date="2022-07-19T09:57:00Z"/>
                      <w:rFonts w:ascii="Arial" w:eastAsia="Times New Roman" w:hAnsi="Arial" w:cs="Arial"/>
                      <w:color w:val="000000"/>
                      <w:sz w:val="20"/>
                      <w:szCs w:val="20"/>
                      <w:lang w:eastAsia="pt-BR"/>
                    </w:rPr>
                  </w:pPr>
                  <w:ins w:id="25352" w:author="Philippe Hollanda - Oliveira Trust" w:date="2022-07-19T09:57:00Z">
                    <w:r w:rsidRPr="0016760B">
                      <w:rPr>
                        <w:rFonts w:ascii="Arial" w:eastAsia="Times New Roman" w:hAnsi="Arial" w:cs="Arial"/>
                        <w:color w:val="000000"/>
                        <w:sz w:val="20"/>
                        <w:szCs w:val="20"/>
                        <w:lang w:eastAsia="pt-BR"/>
                      </w:rPr>
                      <w:t>R$ 15.563,81</w:t>
                    </w:r>
                  </w:ins>
                </w:p>
              </w:tc>
            </w:tr>
            <w:tr w:rsidR="0016760B" w:rsidRPr="0016760B" w14:paraId="449462DA" w14:textId="77777777" w:rsidTr="0016760B">
              <w:trPr>
                <w:trHeight w:val="1785"/>
                <w:ins w:id="253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C14E29" w14:textId="77777777" w:rsidR="0016760B" w:rsidRPr="0016760B" w:rsidRDefault="0016760B" w:rsidP="0016760B">
                  <w:pPr>
                    <w:autoSpaceDE/>
                    <w:autoSpaceDN/>
                    <w:adjustRightInd/>
                    <w:jc w:val="center"/>
                    <w:rPr>
                      <w:ins w:id="25354" w:author="Philippe Hollanda - Oliveira Trust" w:date="2022-07-19T09:57:00Z"/>
                      <w:rFonts w:ascii="Arial" w:eastAsia="Times New Roman" w:hAnsi="Arial" w:cs="Arial"/>
                      <w:color w:val="000000"/>
                      <w:sz w:val="20"/>
                      <w:szCs w:val="20"/>
                      <w:lang w:eastAsia="pt-BR"/>
                    </w:rPr>
                  </w:pPr>
                  <w:ins w:id="2535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AE04825" w14:textId="77777777" w:rsidR="0016760B" w:rsidRPr="0016760B" w:rsidRDefault="0016760B" w:rsidP="0016760B">
                  <w:pPr>
                    <w:autoSpaceDE/>
                    <w:autoSpaceDN/>
                    <w:adjustRightInd/>
                    <w:jc w:val="center"/>
                    <w:rPr>
                      <w:ins w:id="25356" w:author="Philippe Hollanda - Oliveira Trust" w:date="2022-07-19T09:57:00Z"/>
                      <w:rFonts w:ascii="Arial" w:eastAsia="Times New Roman" w:hAnsi="Arial" w:cs="Arial"/>
                      <w:color w:val="000000"/>
                      <w:sz w:val="20"/>
                      <w:szCs w:val="20"/>
                      <w:lang w:eastAsia="pt-BR"/>
                    </w:rPr>
                  </w:pPr>
                  <w:ins w:id="25357"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3C97B3" w14:textId="77777777" w:rsidR="0016760B" w:rsidRPr="0016760B" w:rsidRDefault="0016760B" w:rsidP="0016760B">
                  <w:pPr>
                    <w:autoSpaceDE/>
                    <w:autoSpaceDN/>
                    <w:adjustRightInd/>
                    <w:jc w:val="center"/>
                    <w:rPr>
                      <w:ins w:id="25358" w:author="Philippe Hollanda - Oliveira Trust" w:date="2022-07-19T09:57:00Z"/>
                      <w:rFonts w:ascii="Arial" w:eastAsia="Times New Roman" w:hAnsi="Arial" w:cs="Arial"/>
                      <w:color w:val="000000"/>
                      <w:sz w:val="20"/>
                      <w:szCs w:val="20"/>
                      <w:lang w:eastAsia="pt-BR"/>
                    </w:rPr>
                  </w:pPr>
                  <w:ins w:id="25359" w:author="Philippe Hollanda - Oliveira Trust" w:date="2022-07-19T09:57:00Z">
                    <w:r w:rsidRPr="0016760B">
                      <w:rPr>
                        <w:rFonts w:ascii="Arial" w:eastAsia="Times New Roman" w:hAnsi="Arial" w:cs="Arial"/>
                        <w:color w:val="000000"/>
                        <w:sz w:val="20"/>
                        <w:szCs w:val="20"/>
                        <w:lang w:eastAsia="pt-BR"/>
                      </w:rPr>
                      <w:t>R$ 750,00</w:t>
                    </w:r>
                  </w:ins>
                </w:p>
              </w:tc>
            </w:tr>
            <w:tr w:rsidR="0016760B" w:rsidRPr="0016760B" w14:paraId="50A1F4A8" w14:textId="77777777" w:rsidTr="0016760B">
              <w:trPr>
                <w:trHeight w:val="1785"/>
                <w:ins w:id="253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A12136" w14:textId="77777777" w:rsidR="0016760B" w:rsidRPr="0016760B" w:rsidRDefault="0016760B" w:rsidP="0016760B">
                  <w:pPr>
                    <w:autoSpaceDE/>
                    <w:autoSpaceDN/>
                    <w:adjustRightInd/>
                    <w:jc w:val="center"/>
                    <w:rPr>
                      <w:ins w:id="25361" w:author="Philippe Hollanda - Oliveira Trust" w:date="2022-07-19T09:57:00Z"/>
                      <w:rFonts w:ascii="Arial" w:eastAsia="Times New Roman" w:hAnsi="Arial" w:cs="Arial"/>
                      <w:color w:val="000000"/>
                      <w:sz w:val="20"/>
                      <w:szCs w:val="20"/>
                      <w:lang w:eastAsia="pt-BR"/>
                    </w:rPr>
                  </w:pPr>
                  <w:ins w:id="25362"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3F83CA31" w14:textId="77777777" w:rsidR="0016760B" w:rsidRPr="0016760B" w:rsidRDefault="0016760B" w:rsidP="0016760B">
                  <w:pPr>
                    <w:autoSpaceDE/>
                    <w:autoSpaceDN/>
                    <w:adjustRightInd/>
                    <w:jc w:val="center"/>
                    <w:rPr>
                      <w:ins w:id="25363" w:author="Philippe Hollanda - Oliveira Trust" w:date="2022-07-19T09:57:00Z"/>
                      <w:rFonts w:ascii="Arial" w:eastAsia="Times New Roman" w:hAnsi="Arial" w:cs="Arial"/>
                      <w:color w:val="000000"/>
                      <w:sz w:val="20"/>
                      <w:szCs w:val="20"/>
                      <w:lang w:eastAsia="pt-BR"/>
                    </w:rPr>
                  </w:pPr>
                  <w:ins w:id="25364" w:author="Philippe Hollanda - Oliveira Trust" w:date="2022-07-19T09:57:00Z">
                    <w:r w:rsidRPr="0016760B">
                      <w:rPr>
                        <w:rFonts w:ascii="Arial" w:eastAsia="Times New Roman" w:hAnsi="Arial" w:cs="Arial"/>
                        <w:color w:val="000000"/>
                        <w:sz w:val="20"/>
                        <w:szCs w:val="20"/>
                        <w:lang w:eastAsia="pt-BR"/>
                      </w:rPr>
                      <w:t>19/11/2021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F08EC5" w14:textId="77777777" w:rsidR="0016760B" w:rsidRPr="0016760B" w:rsidRDefault="0016760B" w:rsidP="0016760B">
                  <w:pPr>
                    <w:autoSpaceDE/>
                    <w:autoSpaceDN/>
                    <w:adjustRightInd/>
                    <w:jc w:val="center"/>
                    <w:rPr>
                      <w:ins w:id="25365" w:author="Philippe Hollanda - Oliveira Trust" w:date="2022-07-19T09:57:00Z"/>
                      <w:rFonts w:ascii="Arial" w:eastAsia="Times New Roman" w:hAnsi="Arial" w:cs="Arial"/>
                      <w:color w:val="000000"/>
                      <w:sz w:val="20"/>
                      <w:szCs w:val="20"/>
                      <w:lang w:eastAsia="pt-BR"/>
                    </w:rPr>
                  </w:pPr>
                  <w:ins w:id="25366" w:author="Philippe Hollanda - Oliveira Trust" w:date="2022-07-19T09:57:00Z">
                    <w:r w:rsidRPr="0016760B">
                      <w:rPr>
                        <w:rFonts w:ascii="Arial" w:eastAsia="Times New Roman" w:hAnsi="Arial" w:cs="Arial"/>
                        <w:color w:val="000000"/>
                        <w:sz w:val="20"/>
                        <w:szCs w:val="20"/>
                        <w:lang w:eastAsia="pt-BR"/>
                      </w:rPr>
                      <w:t>R$ 1.761,61</w:t>
                    </w:r>
                  </w:ins>
                </w:p>
              </w:tc>
            </w:tr>
            <w:tr w:rsidR="0016760B" w:rsidRPr="0016760B" w14:paraId="7D04F6C8" w14:textId="77777777" w:rsidTr="0016760B">
              <w:trPr>
                <w:trHeight w:val="1785"/>
                <w:ins w:id="25367"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033A9BE" w14:textId="77777777" w:rsidR="0016760B" w:rsidRPr="0016760B" w:rsidRDefault="0016760B" w:rsidP="0016760B">
                  <w:pPr>
                    <w:autoSpaceDE/>
                    <w:autoSpaceDN/>
                    <w:adjustRightInd/>
                    <w:jc w:val="center"/>
                    <w:rPr>
                      <w:ins w:id="25368" w:author="Philippe Hollanda - Oliveira Trust" w:date="2022-07-19T09:57:00Z"/>
                      <w:rFonts w:ascii="Arial" w:eastAsia="Times New Roman" w:hAnsi="Arial" w:cs="Arial"/>
                      <w:color w:val="000000"/>
                      <w:sz w:val="20"/>
                      <w:szCs w:val="20"/>
                      <w:lang w:eastAsia="pt-BR"/>
                    </w:rPr>
                  </w:pPr>
                  <w:ins w:id="25369" w:author="Philippe Hollanda - Oliveira Trust" w:date="2022-07-19T09:57:00Z">
                    <w:r w:rsidRPr="0016760B">
                      <w:rPr>
                        <w:rFonts w:ascii="Arial" w:eastAsia="Times New Roman" w:hAnsi="Arial" w:cs="Arial"/>
                        <w:color w:val="000000"/>
                        <w:sz w:val="20"/>
                        <w:szCs w:val="20"/>
                        <w:lang w:eastAsia="pt-BR"/>
                      </w:rPr>
                      <w:t>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0903E0A1" w14:textId="77777777" w:rsidR="0016760B" w:rsidRPr="0016760B" w:rsidRDefault="0016760B" w:rsidP="0016760B">
                  <w:pPr>
                    <w:autoSpaceDE/>
                    <w:autoSpaceDN/>
                    <w:adjustRightInd/>
                    <w:jc w:val="center"/>
                    <w:rPr>
                      <w:ins w:id="25370" w:author="Philippe Hollanda - Oliveira Trust" w:date="2022-07-19T09:57:00Z"/>
                      <w:rFonts w:ascii="Arial" w:eastAsia="Times New Roman" w:hAnsi="Arial" w:cs="Arial"/>
                      <w:color w:val="000000"/>
                      <w:sz w:val="20"/>
                      <w:szCs w:val="20"/>
                      <w:lang w:eastAsia="pt-BR"/>
                    </w:rPr>
                  </w:pPr>
                  <w:ins w:id="25371" w:author="Philippe Hollanda - Oliveira Trust" w:date="2022-07-19T09:57:00Z">
                    <w:r w:rsidRPr="0016760B">
                      <w:rPr>
                        <w:rFonts w:ascii="Arial" w:eastAsia="Times New Roman" w:hAnsi="Arial" w:cs="Arial"/>
                        <w:color w:val="000000"/>
                        <w:sz w:val="20"/>
                        <w:szCs w:val="20"/>
                        <w:lang w:eastAsia="pt-BR"/>
                      </w:rPr>
                      <w:t>26/11/2021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CD24AD" w14:textId="77777777" w:rsidR="0016760B" w:rsidRPr="0016760B" w:rsidRDefault="0016760B" w:rsidP="0016760B">
                  <w:pPr>
                    <w:autoSpaceDE/>
                    <w:autoSpaceDN/>
                    <w:adjustRightInd/>
                    <w:jc w:val="center"/>
                    <w:rPr>
                      <w:ins w:id="25372" w:author="Philippe Hollanda - Oliveira Trust" w:date="2022-07-19T09:57:00Z"/>
                      <w:rFonts w:ascii="Arial" w:eastAsia="Times New Roman" w:hAnsi="Arial" w:cs="Arial"/>
                      <w:color w:val="000000"/>
                      <w:sz w:val="20"/>
                      <w:szCs w:val="20"/>
                      <w:lang w:eastAsia="pt-BR"/>
                    </w:rPr>
                  </w:pPr>
                  <w:ins w:id="25373" w:author="Philippe Hollanda - Oliveira Trust" w:date="2022-07-19T09:57:00Z">
                    <w:r w:rsidRPr="0016760B">
                      <w:rPr>
                        <w:rFonts w:ascii="Arial" w:eastAsia="Times New Roman" w:hAnsi="Arial" w:cs="Arial"/>
                        <w:color w:val="000000"/>
                        <w:sz w:val="20"/>
                        <w:szCs w:val="20"/>
                        <w:lang w:eastAsia="pt-BR"/>
                      </w:rPr>
                      <w:t>R$ 29.434,50</w:t>
                    </w:r>
                  </w:ins>
                </w:p>
              </w:tc>
            </w:tr>
            <w:tr w:rsidR="0016760B" w:rsidRPr="0016760B" w14:paraId="7DC22E0D" w14:textId="77777777" w:rsidTr="0016760B">
              <w:trPr>
                <w:trHeight w:val="1785"/>
                <w:ins w:id="2537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27C5343" w14:textId="77777777" w:rsidR="0016760B" w:rsidRPr="0016760B" w:rsidRDefault="0016760B" w:rsidP="0016760B">
                  <w:pPr>
                    <w:autoSpaceDE/>
                    <w:autoSpaceDN/>
                    <w:adjustRightInd/>
                    <w:rPr>
                      <w:ins w:id="2537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6930DE1" w14:textId="77777777" w:rsidR="0016760B" w:rsidRPr="0016760B" w:rsidRDefault="0016760B" w:rsidP="0016760B">
                  <w:pPr>
                    <w:autoSpaceDE/>
                    <w:autoSpaceDN/>
                    <w:adjustRightInd/>
                    <w:jc w:val="center"/>
                    <w:rPr>
                      <w:ins w:id="25376" w:author="Philippe Hollanda - Oliveira Trust" w:date="2022-07-19T09:57:00Z"/>
                      <w:rFonts w:ascii="Arial" w:eastAsia="Times New Roman" w:hAnsi="Arial" w:cs="Arial"/>
                      <w:color w:val="000000"/>
                      <w:sz w:val="20"/>
                      <w:szCs w:val="20"/>
                      <w:lang w:eastAsia="pt-BR"/>
                    </w:rPr>
                  </w:pPr>
                  <w:ins w:id="25377"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8830BA" w14:textId="77777777" w:rsidR="0016760B" w:rsidRPr="0016760B" w:rsidRDefault="0016760B" w:rsidP="0016760B">
                  <w:pPr>
                    <w:autoSpaceDE/>
                    <w:autoSpaceDN/>
                    <w:adjustRightInd/>
                    <w:jc w:val="center"/>
                    <w:rPr>
                      <w:ins w:id="25378" w:author="Philippe Hollanda - Oliveira Trust" w:date="2022-07-19T09:57:00Z"/>
                      <w:rFonts w:ascii="Arial" w:eastAsia="Times New Roman" w:hAnsi="Arial" w:cs="Arial"/>
                      <w:color w:val="000000"/>
                      <w:sz w:val="20"/>
                      <w:szCs w:val="20"/>
                      <w:lang w:eastAsia="pt-BR"/>
                    </w:rPr>
                  </w:pPr>
                  <w:ins w:id="25379" w:author="Philippe Hollanda - Oliveira Trust" w:date="2022-07-19T09:57:00Z">
                    <w:r w:rsidRPr="0016760B">
                      <w:rPr>
                        <w:rFonts w:ascii="Arial" w:eastAsia="Times New Roman" w:hAnsi="Arial" w:cs="Arial"/>
                        <w:color w:val="000000"/>
                        <w:sz w:val="20"/>
                        <w:szCs w:val="20"/>
                        <w:lang w:eastAsia="pt-BR"/>
                      </w:rPr>
                      <w:t>R$ 28.568,79</w:t>
                    </w:r>
                  </w:ins>
                </w:p>
              </w:tc>
            </w:tr>
            <w:tr w:rsidR="0016760B" w:rsidRPr="0016760B" w14:paraId="3F15854C" w14:textId="77777777" w:rsidTr="0016760B">
              <w:trPr>
                <w:trHeight w:val="1785"/>
                <w:ins w:id="2538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D6DAACD" w14:textId="77777777" w:rsidR="0016760B" w:rsidRPr="0016760B" w:rsidRDefault="0016760B" w:rsidP="0016760B">
                  <w:pPr>
                    <w:autoSpaceDE/>
                    <w:autoSpaceDN/>
                    <w:adjustRightInd/>
                    <w:rPr>
                      <w:ins w:id="2538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33E3A8A" w14:textId="77777777" w:rsidR="0016760B" w:rsidRPr="0016760B" w:rsidRDefault="0016760B" w:rsidP="0016760B">
                  <w:pPr>
                    <w:autoSpaceDE/>
                    <w:autoSpaceDN/>
                    <w:adjustRightInd/>
                    <w:jc w:val="center"/>
                    <w:rPr>
                      <w:ins w:id="25382" w:author="Philippe Hollanda - Oliveira Trust" w:date="2022-07-19T09:57:00Z"/>
                      <w:rFonts w:ascii="Arial" w:eastAsia="Times New Roman" w:hAnsi="Arial" w:cs="Arial"/>
                      <w:color w:val="000000"/>
                      <w:sz w:val="20"/>
                      <w:szCs w:val="20"/>
                      <w:lang w:eastAsia="pt-BR"/>
                    </w:rPr>
                  </w:pPr>
                  <w:ins w:id="25383" w:author="Philippe Hollanda - Oliveira Trust" w:date="2022-07-19T09:57:00Z">
                    <w:r w:rsidRPr="0016760B">
                      <w:rPr>
                        <w:rFonts w:ascii="Arial" w:eastAsia="Times New Roman" w:hAnsi="Arial" w:cs="Arial"/>
                        <w:color w:val="000000"/>
                        <w:sz w:val="20"/>
                        <w:szCs w:val="20"/>
                        <w:lang w:eastAsia="pt-BR"/>
                      </w:rPr>
                      <w:t>25/01/2022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5587F39" w14:textId="77777777" w:rsidR="0016760B" w:rsidRPr="0016760B" w:rsidRDefault="0016760B" w:rsidP="0016760B">
                  <w:pPr>
                    <w:autoSpaceDE/>
                    <w:autoSpaceDN/>
                    <w:adjustRightInd/>
                    <w:jc w:val="center"/>
                    <w:rPr>
                      <w:ins w:id="25384" w:author="Philippe Hollanda - Oliveira Trust" w:date="2022-07-19T09:57:00Z"/>
                      <w:rFonts w:ascii="Arial" w:eastAsia="Times New Roman" w:hAnsi="Arial" w:cs="Arial"/>
                      <w:color w:val="000000"/>
                      <w:sz w:val="20"/>
                      <w:szCs w:val="20"/>
                      <w:lang w:eastAsia="pt-BR"/>
                    </w:rPr>
                  </w:pPr>
                  <w:ins w:id="25385" w:author="Philippe Hollanda - Oliveira Trust" w:date="2022-07-19T09:57:00Z">
                    <w:r w:rsidRPr="0016760B">
                      <w:rPr>
                        <w:rFonts w:ascii="Arial" w:eastAsia="Times New Roman" w:hAnsi="Arial" w:cs="Arial"/>
                        <w:color w:val="000000"/>
                        <w:sz w:val="20"/>
                        <w:szCs w:val="20"/>
                        <w:lang w:eastAsia="pt-BR"/>
                      </w:rPr>
                      <w:t>R$ 28.568,78</w:t>
                    </w:r>
                  </w:ins>
                </w:p>
              </w:tc>
            </w:tr>
            <w:tr w:rsidR="0016760B" w:rsidRPr="0016760B" w14:paraId="5B180EEC" w14:textId="77777777" w:rsidTr="0016760B">
              <w:trPr>
                <w:trHeight w:val="1785"/>
                <w:ins w:id="253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A79B69" w14:textId="77777777" w:rsidR="0016760B" w:rsidRPr="0016760B" w:rsidRDefault="0016760B" w:rsidP="0016760B">
                  <w:pPr>
                    <w:autoSpaceDE/>
                    <w:autoSpaceDN/>
                    <w:adjustRightInd/>
                    <w:jc w:val="center"/>
                    <w:rPr>
                      <w:ins w:id="25387" w:author="Philippe Hollanda - Oliveira Trust" w:date="2022-07-19T09:57:00Z"/>
                      <w:rFonts w:ascii="Arial" w:eastAsia="Times New Roman" w:hAnsi="Arial" w:cs="Arial"/>
                      <w:color w:val="000000"/>
                      <w:sz w:val="20"/>
                      <w:szCs w:val="20"/>
                      <w:lang w:eastAsia="pt-BR"/>
                    </w:rPr>
                  </w:pPr>
                  <w:ins w:id="2538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401ED14" w14:textId="77777777" w:rsidR="0016760B" w:rsidRPr="0016760B" w:rsidRDefault="0016760B" w:rsidP="0016760B">
                  <w:pPr>
                    <w:autoSpaceDE/>
                    <w:autoSpaceDN/>
                    <w:adjustRightInd/>
                    <w:jc w:val="center"/>
                    <w:rPr>
                      <w:ins w:id="25389" w:author="Philippe Hollanda - Oliveira Trust" w:date="2022-07-19T09:57:00Z"/>
                      <w:rFonts w:ascii="Arial" w:eastAsia="Times New Roman" w:hAnsi="Arial" w:cs="Arial"/>
                      <w:color w:val="000000"/>
                      <w:sz w:val="20"/>
                      <w:szCs w:val="20"/>
                      <w:lang w:eastAsia="pt-BR"/>
                    </w:rPr>
                  </w:pPr>
                  <w:ins w:id="25390" w:author="Philippe Hollanda - Oliveira Trust" w:date="2022-07-19T09:57:00Z">
                    <w:r w:rsidRPr="0016760B">
                      <w:rPr>
                        <w:rFonts w:ascii="Arial" w:eastAsia="Times New Roman" w:hAnsi="Arial" w:cs="Arial"/>
                        <w:color w:val="000000"/>
                        <w:sz w:val="20"/>
                        <w:szCs w:val="20"/>
                        <w:lang w:eastAsia="pt-BR"/>
                      </w:rPr>
                      <w:t>18/11/2021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F0DB40" w14:textId="77777777" w:rsidR="0016760B" w:rsidRPr="0016760B" w:rsidRDefault="0016760B" w:rsidP="0016760B">
                  <w:pPr>
                    <w:autoSpaceDE/>
                    <w:autoSpaceDN/>
                    <w:adjustRightInd/>
                    <w:jc w:val="center"/>
                    <w:rPr>
                      <w:ins w:id="25391" w:author="Philippe Hollanda - Oliveira Trust" w:date="2022-07-19T09:57:00Z"/>
                      <w:rFonts w:ascii="Arial" w:eastAsia="Times New Roman" w:hAnsi="Arial" w:cs="Arial"/>
                      <w:color w:val="000000"/>
                      <w:sz w:val="20"/>
                      <w:szCs w:val="20"/>
                      <w:lang w:eastAsia="pt-BR"/>
                    </w:rPr>
                  </w:pPr>
                  <w:ins w:id="25392" w:author="Philippe Hollanda - Oliveira Trust" w:date="2022-07-19T09:57:00Z">
                    <w:r w:rsidRPr="0016760B">
                      <w:rPr>
                        <w:rFonts w:ascii="Arial" w:eastAsia="Times New Roman" w:hAnsi="Arial" w:cs="Arial"/>
                        <w:color w:val="000000"/>
                        <w:sz w:val="20"/>
                        <w:szCs w:val="20"/>
                        <w:lang w:eastAsia="pt-BR"/>
                      </w:rPr>
                      <w:t>R$ 1.950,00</w:t>
                    </w:r>
                  </w:ins>
                </w:p>
              </w:tc>
            </w:tr>
            <w:tr w:rsidR="0016760B" w:rsidRPr="0016760B" w14:paraId="7DBC3588" w14:textId="77777777" w:rsidTr="0016760B">
              <w:trPr>
                <w:trHeight w:val="1785"/>
                <w:ins w:id="253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016A6C" w14:textId="77777777" w:rsidR="0016760B" w:rsidRPr="0016760B" w:rsidRDefault="0016760B" w:rsidP="0016760B">
                  <w:pPr>
                    <w:autoSpaceDE/>
                    <w:autoSpaceDN/>
                    <w:adjustRightInd/>
                    <w:jc w:val="center"/>
                    <w:rPr>
                      <w:ins w:id="25394" w:author="Philippe Hollanda - Oliveira Trust" w:date="2022-07-19T09:57:00Z"/>
                      <w:rFonts w:ascii="Arial" w:eastAsia="Times New Roman" w:hAnsi="Arial" w:cs="Arial"/>
                      <w:color w:val="000000"/>
                      <w:sz w:val="20"/>
                      <w:szCs w:val="20"/>
                      <w:lang w:eastAsia="pt-BR"/>
                    </w:rPr>
                  </w:pPr>
                  <w:ins w:id="25395" w:author="Philippe Hollanda - Oliveira Trust" w:date="2022-07-19T09:57:00Z">
                    <w:r w:rsidRPr="0016760B">
                      <w:rPr>
                        <w:rFonts w:ascii="Arial" w:eastAsia="Times New Roman" w:hAnsi="Arial" w:cs="Arial"/>
                        <w:color w:val="000000"/>
                        <w:sz w:val="20"/>
                        <w:szCs w:val="20"/>
                        <w:lang w:eastAsia="pt-BR"/>
                      </w:rPr>
                      <w:t>CHAVEIRO</w:t>
                    </w:r>
                  </w:ins>
                </w:p>
              </w:tc>
              <w:tc>
                <w:tcPr>
                  <w:tcW w:w="2324" w:type="dxa"/>
                  <w:tcBorders>
                    <w:top w:val="nil"/>
                    <w:left w:val="nil"/>
                    <w:bottom w:val="single" w:sz="4" w:space="0" w:color="auto"/>
                    <w:right w:val="single" w:sz="4" w:space="0" w:color="auto"/>
                  </w:tcBorders>
                  <w:shd w:val="clear" w:color="auto" w:fill="auto"/>
                  <w:noWrap/>
                  <w:vAlign w:val="center"/>
                  <w:hideMark/>
                </w:tcPr>
                <w:p w14:paraId="625C8048" w14:textId="77777777" w:rsidR="0016760B" w:rsidRPr="0016760B" w:rsidRDefault="0016760B" w:rsidP="0016760B">
                  <w:pPr>
                    <w:autoSpaceDE/>
                    <w:autoSpaceDN/>
                    <w:adjustRightInd/>
                    <w:jc w:val="center"/>
                    <w:rPr>
                      <w:ins w:id="25396" w:author="Philippe Hollanda - Oliveira Trust" w:date="2022-07-19T09:57:00Z"/>
                      <w:rFonts w:ascii="Arial" w:eastAsia="Times New Roman" w:hAnsi="Arial" w:cs="Arial"/>
                      <w:color w:val="000000"/>
                      <w:sz w:val="20"/>
                      <w:szCs w:val="20"/>
                      <w:lang w:eastAsia="pt-BR"/>
                    </w:rPr>
                  </w:pPr>
                  <w:ins w:id="25397" w:author="Philippe Hollanda - Oliveira Trust" w:date="2022-07-19T09:57:00Z">
                    <w:r w:rsidRPr="0016760B">
                      <w:rPr>
                        <w:rFonts w:ascii="Arial" w:eastAsia="Times New Roman" w:hAnsi="Arial" w:cs="Arial"/>
                        <w:color w:val="000000"/>
                        <w:sz w:val="20"/>
                        <w:szCs w:val="20"/>
                        <w:lang w:eastAsia="pt-BR"/>
                      </w:rPr>
                      <w:t>18/11/2021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B23C33" w14:textId="77777777" w:rsidR="0016760B" w:rsidRPr="0016760B" w:rsidRDefault="0016760B" w:rsidP="0016760B">
                  <w:pPr>
                    <w:autoSpaceDE/>
                    <w:autoSpaceDN/>
                    <w:adjustRightInd/>
                    <w:jc w:val="center"/>
                    <w:rPr>
                      <w:ins w:id="25398" w:author="Philippe Hollanda - Oliveira Trust" w:date="2022-07-19T09:57:00Z"/>
                      <w:rFonts w:ascii="Arial" w:eastAsia="Times New Roman" w:hAnsi="Arial" w:cs="Arial"/>
                      <w:color w:val="000000"/>
                      <w:sz w:val="20"/>
                      <w:szCs w:val="20"/>
                      <w:lang w:eastAsia="pt-BR"/>
                    </w:rPr>
                  </w:pPr>
                  <w:ins w:id="25399" w:author="Philippe Hollanda - Oliveira Trust" w:date="2022-07-19T09:57:00Z">
                    <w:r w:rsidRPr="0016760B">
                      <w:rPr>
                        <w:rFonts w:ascii="Arial" w:eastAsia="Times New Roman" w:hAnsi="Arial" w:cs="Arial"/>
                        <w:color w:val="000000"/>
                        <w:sz w:val="20"/>
                        <w:szCs w:val="20"/>
                        <w:lang w:eastAsia="pt-BR"/>
                      </w:rPr>
                      <w:t>R$ 575,00</w:t>
                    </w:r>
                  </w:ins>
                </w:p>
              </w:tc>
            </w:tr>
            <w:tr w:rsidR="0016760B" w:rsidRPr="0016760B" w14:paraId="210EF6DD" w14:textId="77777777" w:rsidTr="0016760B">
              <w:trPr>
                <w:trHeight w:val="1785"/>
                <w:ins w:id="254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5EADC6" w14:textId="77777777" w:rsidR="0016760B" w:rsidRPr="0016760B" w:rsidRDefault="0016760B" w:rsidP="0016760B">
                  <w:pPr>
                    <w:autoSpaceDE/>
                    <w:autoSpaceDN/>
                    <w:adjustRightInd/>
                    <w:jc w:val="center"/>
                    <w:rPr>
                      <w:ins w:id="25401" w:author="Philippe Hollanda - Oliveira Trust" w:date="2022-07-19T09:57:00Z"/>
                      <w:rFonts w:ascii="Arial" w:eastAsia="Times New Roman" w:hAnsi="Arial" w:cs="Arial"/>
                      <w:color w:val="000000"/>
                      <w:sz w:val="20"/>
                      <w:szCs w:val="20"/>
                      <w:lang w:eastAsia="pt-BR"/>
                    </w:rPr>
                  </w:pPr>
                  <w:ins w:id="25402" w:author="Philippe Hollanda - Oliveira Trust" w:date="2022-07-19T09:57:00Z">
                    <w:r w:rsidRPr="0016760B">
                      <w:rPr>
                        <w:rFonts w:ascii="Arial" w:eastAsia="Times New Roman" w:hAnsi="Arial" w:cs="Arial"/>
                        <w:color w:val="000000"/>
                        <w:sz w:val="20"/>
                        <w:szCs w:val="20"/>
                        <w:lang w:eastAsia="pt-BR"/>
                      </w:rPr>
                      <w:t>CHAPA/GRELHA</w:t>
                    </w:r>
                  </w:ins>
                </w:p>
              </w:tc>
              <w:tc>
                <w:tcPr>
                  <w:tcW w:w="2324" w:type="dxa"/>
                  <w:tcBorders>
                    <w:top w:val="nil"/>
                    <w:left w:val="nil"/>
                    <w:bottom w:val="single" w:sz="4" w:space="0" w:color="auto"/>
                    <w:right w:val="single" w:sz="4" w:space="0" w:color="auto"/>
                  </w:tcBorders>
                  <w:shd w:val="clear" w:color="auto" w:fill="auto"/>
                  <w:noWrap/>
                  <w:vAlign w:val="center"/>
                  <w:hideMark/>
                </w:tcPr>
                <w:p w14:paraId="233D5914" w14:textId="77777777" w:rsidR="0016760B" w:rsidRPr="0016760B" w:rsidRDefault="0016760B" w:rsidP="0016760B">
                  <w:pPr>
                    <w:autoSpaceDE/>
                    <w:autoSpaceDN/>
                    <w:adjustRightInd/>
                    <w:jc w:val="center"/>
                    <w:rPr>
                      <w:ins w:id="25403" w:author="Philippe Hollanda - Oliveira Trust" w:date="2022-07-19T09:57:00Z"/>
                      <w:rFonts w:ascii="Arial" w:eastAsia="Times New Roman" w:hAnsi="Arial" w:cs="Arial"/>
                      <w:color w:val="000000"/>
                      <w:sz w:val="20"/>
                      <w:szCs w:val="20"/>
                      <w:lang w:eastAsia="pt-BR"/>
                    </w:rPr>
                  </w:pPr>
                  <w:ins w:id="25404" w:author="Philippe Hollanda - Oliveira Trust" w:date="2022-07-19T09:57:00Z">
                    <w:r w:rsidRPr="0016760B">
                      <w:rPr>
                        <w:rFonts w:ascii="Arial" w:eastAsia="Times New Roman" w:hAnsi="Arial" w:cs="Arial"/>
                        <w:color w:val="000000"/>
                        <w:sz w:val="20"/>
                        <w:szCs w:val="20"/>
                        <w:lang w:eastAsia="pt-BR"/>
                      </w:rPr>
                      <w:t>17/11/2021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8F0712" w14:textId="77777777" w:rsidR="0016760B" w:rsidRPr="0016760B" w:rsidRDefault="0016760B" w:rsidP="0016760B">
                  <w:pPr>
                    <w:autoSpaceDE/>
                    <w:autoSpaceDN/>
                    <w:adjustRightInd/>
                    <w:jc w:val="center"/>
                    <w:rPr>
                      <w:ins w:id="25405" w:author="Philippe Hollanda - Oliveira Trust" w:date="2022-07-19T09:57:00Z"/>
                      <w:rFonts w:ascii="Arial" w:eastAsia="Times New Roman" w:hAnsi="Arial" w:cs="Arial"/>
                      <w:color w:val="000000"/>
                      <w:sz w:val="20"/>
                      <w:szCs w:val="20"/>
                      <w:lang w:eastAsia="pt-BR"/>
                    </w:rPr>
                  </w:pPr>
                  <w:ins w:id="25406" w:author="Philippe Hollanda - Oliveira Trust" w:date="2022-07-19T09:57:00Z">
                    <w:r w:rsidRPr="0016760B">
                      <w:rPr>
                        <w:rFonts w:ascii="Arial" w:eastAsia="Times New Roman" w:hAnsi="Arial" w:cs="Arial"/>
                        <w:color w:val="000000"/>
                        <w:sz w:val="20"/>
                        <w:szCs w:val="20"/>
                        <w:lang w:eastAsia="pt-BR"/>
                      </w:rPr>
                      <w:t>R$ 5.086,61</w:t>
                    </w:r>
                  </w:ins>
                </w:p>
              </w:tc>
            </w:tr>
            <w:tr w:rsidR="0016760B" w:rsidRPr="0016760B" w14:paraId="28014DBF" w14:textId="77777777" w:rsidTr="0016760B">
              <w:trPr>
                <w:trHeight w:val="1785"/>
                <w:ins w:id="254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212E09" w14:textId="77777777" w:rsidR="0016760B" w:rsidRPr="0016760B" w:rsidRDefault="0016760B" w:rsidP="0016760B">
                  <w:pPr>
                    <w:autoSpaceDE/>
                    <w:autoSpaceDN/>
                    <w:adjustRightInd/>
                    <w:jc w:val="center"/>
                    <w:rPr>
                      <w:ins w:id="25408" w:author="Philippe Hollanda - Oliveira Trust" w:date="2022-07-19T09:57:00Z"/>
                      <w:rFonts w:ascii="Arial" w:eastAsia="Times New Roman" w:hAnsi="Arial" w:cs="Arial"/>
                      <w:color w:val="000000"/>
                      <w:sz w:val="20"/>
                      <w:szCs w:val="20"/>
                      <w:lang w:eastAsia="pt-BR"/>
                    </w:rPr>
                  </w:pPr>
                  <w:ins w:id="2540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1F0007C" w14:textId="77777777" w:rsidR="0016760B" w:rsidRPr="0016760B" w:rsidRDefault="0016760B" w:rsidP="0016760B">
                  <w:pPr>
                    <w:autoSpaceDE/>
                    <w:autoSpaceDN/>
                    <w:adjustRightInd/>
                    <w:jc w:val="center"/>
                    <w:rPr>
                      <w:ins w:id="25410" w:author="Philippe Hollanda - Oliveira Trust" w:date="2022-07-19T09:57:00Z"/>
                      <w:rFonts w:ascii="Arial" w:eastAsia="Times New Roman" w:hAnsi="Arial" w:cs="Arial"/>
                      <w:color w:val="000000"/>
                      <w:sz w:val="20"/>
                      <w:szCs w:val="20"/>
                      <w:lang w:eastAsia="pt-BR"/>
                    </w:rPr>
                  </w:pPr>
                  <w:ins w:id="25411" w:author="Philippe Hollanda - Oliveira Trust" w:date="2022-07-19T09:57:00Z">
                    <w:r w:rsidRPr="0016760B">
                      <w:rPr>
                        <w:rFonts w:ascii="Arial" w:eastAsia="Times New Roman" w:hAnsi="Arial" w:cs="Arial"/>
                        <w:color w:val="000000"/>
                        <w:sz w:val="20"/>
                        <w:szCs w:val="20"/>
                        <w:lang w:eastAsia="pt-BR"/>
                      </w:rPr>
                      <w:t>12/11/2021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4F807E" w14:textId="77777777" w:rsidR="0016760B" w:rsidRPr="0016760B" w:rsidRDefault="0016760B" w:rsidP="0016760B">
                  <w:pPr>
                    <w:autoSpaceDE/>
                    <w:autoSpaceDN/>
                    <w:adjustRightInd/>
                    <w:jc w:val="center"/>
                    <w:rPr>
                      <w:ins w:id="25412" w:author="Philippe Hollanda - Oliveira Trust" w:date="2022-07-19T09:57:00Z"/>
                      <w:rFonts w:ascii="Arial" w:eastAsia="Times New Roman" w:hAnsi="Arial" w:cs="Arial"/>
                      <w:color w:val="000000"/>
                      <w:sz w:val="20"/>
                      <w:szCs w:val="20"/>
                      <w:lang w:eastAsia="pt-BR"/>
                    </w:rPr>
                  </w:pPr>
                  <w:ins w:id="25413" w:author="Philippe Hollanda - Oliveira Trust" w:date="2022-07-19T09:57:00Z">
                    <w:r w:rsidRPr="0016760B">
                      <w:rPr>
                        <w:rFonts w:ascii="Arial" w:eastAsia="Times New Roman" w:hAnsi="Arial" w:cs="Arial"/>
                        <w:color w:val="000000"/>
                        <w:sz w:val="20"/>
                        <w:szCs w:val="20"/>
                        <w:lang w:eastAsia="pt-BR"/>
                      </w:rPr>
                      <w:t>R$ 867,00</w:t>
                    </w:r>
                  </w:ins>
                </w:p>
              </w:tc>
            </w:tr>
            <w:tr w:rsidR="0016760B" w:rsidRPr="0016760B" w14:paraId="09CA0C74" w14:textId="77777777" w:rsidTr="0016760B">
              <w:trPr>
                <w:trHeight w:val="1785"/>
                <w:ins w:id="254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10687C" w14:textId="77777777" w:rsidR="0016760B" w:rsidRPr="0016760B" w:rsidRDefault="0016760B" w:rsidP="0016760B">
                  <w:pPr>
                    <w:autoSpaceDE/>
                    <w:autoSpaceDN/>
                    <w:adjustRightInd/>
                    <w:jc w:val="center"/>
                    <w:rPr>
                      <w:ins w:id="25415" w:author="Philippe Hollanda - Oliveira Trust" w:date="2022-07-19T09:57:00Z"/>
                      <w:rFonts w:ascii="Arial" w:eastAsia="Times New Roman" w:hAnsi="Arial" w:cs="Arial"/>
                      <w:color w:val="000000"/>
                      <w:sz w:val="20"/>
                      <w:szCs w:val="20"/>
                      <w:lang w:eastAsia="pt-BR"/>
                    </w:rPr>
                  </w:pPr>
                  <w:ins w:id="25416" w:author="Philippe Hollanda - Oliveira Trust" w:date="2022-07-19T09:57:00Z">
                    <w:r w:rsidRPr="0016760B">
                      <w:rPr>
                        <w:rFonts w:ascii="Arial" w:eastAsia="Times New Roman" w:hAnsi="Arial" w:cs="Arial"/>
                        <w:color w:val="000000"/>
                        <w:sz w:val="20"/>
                        <w:szCs w:val="20"/>
                        <w:lang w:eastAsia="pt-BR"/>
                      </w:rPr>
                      <w:lastRenderedPageBreak/>
                      <w:t>PAINEL</w:t>
                    </w:r>
                  </w:ins>
                </w:p>
              </w:tc>
              <w:tc>
                <w:tcPr>
                  <w:tcW w:w="2324" w:type="dxa"/>
                  <w:tcBorders>
                    <w:top w:val="nil"/>
                    <w:left w:val="nil"/>
                    <w:bottom w:val="single" w:sz="4" w:space="0" w:color="auto"/>
                    <w:right w:val="single" w:sz="4" w:space="0" w:color="auto"/>
                  </w:tcBorders>
                  <w:shd w:val="clear" w:color="auto" w:fill="auto"/>
                  <w:noWrap/>
                  <w:vAlign w:val="center"/>
                  <w:hideMark/>
                </w:tcPr>
                <w:p w14:paraId="71853D8D" w14:textId="77777777" w:rsidR="0016760B" w:rsidRPr="0016760B" w:rsidRDefault="0016760B" w:rsidP="0016760B">
                  <w:pPr>
                    <w:autoSpaceDE/>
                    <w:autoSpaceDN/>
                    <w:adjustRightInd/>
                    <w:jc w:val="center"/>
                    <w:rPr>
                      <w:ins w:id="25417" w:author="Philippe Hollanda - Oliveira Trust" w:date="2022-07-19T09:57:00Z"/>
                      <w:rFonts w:ascii="Arial" w:eastAsia="Times New Roman" w:hAnsi="Arial" w:cs="Arial"/>
                      <w:color w:val="000000"/>
                      <w:sz w:val="20"/>
                      <w:szCs w:val="20"/>
                      <w:lang w:eastAsia="pt-BR"/>
                    </w:rPr>
                  </w:pPr>
                  <w:ins w:id="25418" w:author="Philippe Hollanda - Oliveira Trust" w:date="2022-07-19T09:57:00Z">
                    <w:r w:rsidRPr="0016760B">
                      <w:rPr>
                        <w:rFonts w:ascii="Arial" w:eastAsia="Times New Roman" w:hAnsi="Arial" w:cs="Arial"/>
                        <w:color w:val="000000"/>
                        <w:sz w:val="20"/>
                        <w:szCs w:val="20"/>
                        <w:lang w:eastAsia="pt-BR"/>
                      </w:rPr>
                      <w:t>19/11/2021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9748A1" w14:textId="77777777" w:rsidR="0016760B" w:rsidRPr="0016760B" w:rsidRDefault="0016760B" w:rsidP="0016760B">
                  <w:pPr>
                    <w:autoSpaceDE/>
                    <w:autoSpaceDN/>
                    <w:adjustRightInd/>
                    <w:jc w:val="center"/>
                    <w:rPr>
                      <w:ins w:id="25419" w:author="Philippe Hollanda - Oliveira Trust" w:date="2022-07-19T09:57:00Z"/>
                      <w:rFonts w:ascii="Arial" w:eastAsia="Times New Roman" w:hAnsi="Arial" w:cs="Arial"/>
                      <w:color w:val="000000"/>
                      <w:sz w:val="20"/>
                      <w:szCs w:val="20"/>
                      <w:lang w:eastAsia="pt-BR"/>
                    </w:rPr>
                  </w:pPr>
                  <w:ins w:id="25420" w:author="Philippe Hollanda - Oliveira Trust" w:date="2022-07-19T09:57:00Z">
                    <w:r w:rsidRPr="0016760B">
                      <w:rPr>
                        <w:rFonts w:ascii="Arial" w:eastAsia="Times New Roman" w:hAnsi="Arial" w:cs="Arial"/>
                        <w:color w:val="000000"/>
                        <w:sz w:val="20"/>
                        <w:szCs w:val="20"/>
                        <w:lang w:eastAsia="pt-BR"/>
                      </w:rPr>
                      <w:t>R$ 24.062,86</w:t>
                    </w:r>
                  </w:ins>
                </w:p>
              </w:tc>
            </w:tr>
            <w:tr w:rsidR="0016760B" w:rsidRPr="0016760B" w14:paraId="37347988" w14:textId="77777777" w:rsidTr="0016760B">
              <w:trPr>
                <w:trHeight w:val="1785"/>
                <w:ins w:id="254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4C67F4" w14:textId="77777777" w:rsidR="0016760B" w:rsidRPr="0016760B" w:rsidRDefault="0016760B" w:rsidP="0016760B">
                  <w:pPr>
                    <w:autoSpaceDE/>
                    <w:autoSpaceDN/>
                    <w:adjustRightInd/>
                    <w:jc w:val="center"/>
                    <w:rPr>
                      <w:ins w:id="25422" w:author="Philippe Hollanda - Oliveira Trust" w:date="2022-07-19T09:57:00Z"/>
                      <w:rFonts w:ascii="Arial" w:eastAsia="Times New Roman" w:hAnsi="Arial" w:cs="Arial"/>
                      <w:color w:val="000000"/>
                      <w:sz w:val="20"/>
                      <w:szCs w:val="20"/>
                      <w:lang w:eastAsia="pt-BR"/>
                    </w:rPr>
                  </w:pPr>
                  <w:ins w:id="2542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93CBCC1" w14:textId="77777777" w:rsidR="0016760B" w:rsidRPr="0016760B" w:rsidRDefault="0016760B" w:rsidP="0016760B">
                  <w:pPr>
                    <w:autoSpaceDE/>
                    <w:autoSpaceDN/>
                    <w:adjustRightInd/>
                    <w:jc w:val="center"/>
                    <w:rPr>
                      <w:ins w:id="25424" w:author="Philippe Hollanda - Oliveira Trust" w:date="2022-07-19T09:57:00Z"/>
                      <w:rFonts w:ascii="Arial" w:eastAsia="Times New Roman" w:hAnsi="Arial" w:cs="Arial"/>
                      <w:color w:val="000000"/>
                      <w:sz w:val="20"/>
                      <w:szCs w:val="20"/>
                      <w:lang w:eastAsia="pt-BR"/>
                    </w:rPr>
                  </w:pPr>
                  <w:ins w:id="25425" w:author="Philippe Hollanda - Oliveira Trust" w:date="2022-07-19T09:57:00Z">
                    <w:r w:rsidRPr="0016760B">
                      <w:rPr>
                        <w:rFonts w:ascii="Arial" w:eastAsia="Times New Roman" w:hAnsi="Arial" w:cs="Arial"/>
                        <w:color w:val="000000"/>
                        <w:sz w:val="20"/>
                        <w:szCs w:val="20"/>
                        <w:lang w:eastAsia="pt-BR"/>
                      </w:rPr>
                      <w:t>09/11/2021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220C08" w14:textId="77777777" w:rsidR="0016760B" w:rsidRPr="0016760B" w:rsidRDefault="0016760B" w:rsidP="0016760B">
                  <w:pPr>
                    <w:autoSpaceDE/>
                    <w:autoSpaceDN/>
                    <w:adjustRightInd/>
                    <w:jc w:val="center"/>
                    <w:rPr>
                      <w:ins w:id="25426" w:author="Philippe Hollanda - Oliveira Trust" w:date="2022-07-19T09:57:00Z"/>
                      <w:rFonts w:ascii="Arial" w:eastAsia="Times New Roman" w:hAnsi="Arial" w:cs="Arial"/>
                      <w:color w:val="000000"/>
                      <w:sz w:val="20"/>
                      <w:szCs w:val="20"/>
                      <w:lang w:eastAsia="pt-BR"/>
                    </w:rPr>
                  </w:pPr>
                  <w:ins w:id="25427" w:author="Philippe Hollanda - Oliveira Trust" w:date="2022-07-19T09:57:00Z">
                    <w:r w:rsidRPr="0016760B">
                      <w:rPr>
                        <w:rFonts w:ascii="Arial" w:eastAsia="Times New Roman" w:hAnsi="Arial" w:cs="Arial"/>
                        <w:color w:val="000000"/>
                        <w:sz w:val="20"/>
                        <w:szCs w:val="20"/>
                        <w:lang w:eastAsia="pt-BR"/>
                      </w:rPr>
                      <w:t>R$ 7.500,00</w:t>
                    </w:r>
                  </w:ins>
                </w:p>
              </w:tc>
            </w:tr>
            <w:tr w:rsidR="0016760B" w:rsidRPr="0016760B" w14:paraId="7461FE27" w14:textId="77777777" w:rsidTr="0016760B">
              <w:trPr>
                <w:trHeight w:val="1785"/>
                <w:ins w:id="254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271C16" w14:textId="77777777" w:rsidR="0016760B" w:rsidRPr="0016760B" w:rsidRDefault="0016760B" w:rsidP="0016760B">
                  <w:pPr>
                    <w:autoSpaceDE/>
                    <w:autoSpaceDN/>
                    <w:adjustRightInd/>
                    <w:jc w:val="center"/>
                    <w:rPr>
                      <w:ins w:id="25429" w:author="Philippe Hollanda - Oliveira Trust" w:date="2022-07-19T09:57:00Z"/>
                      <w:rFonts w:ascii="Arial" w:eastAsia="Times New Roman" w:hAnsi="Arial" w:cs="Arial"/>
                      <w:color w:val="000000"/>
                      <w:sz w:val="20"/>
                      <w:szCs w:val="20"/>
                      <w:lang w:eastAsia="pt-BR"/>
                    </w:rPr>
                  </w:pPr>
                  <w:ins w:id="25430" w:author="Philippe Hollanda - Oliveira Trust" w:date="2022-07-19T09:57:00Z">
                    <w:r w:rsidRPr="0016760B">
                      <w:rPr>
                        <w:rFonts w:ascii="Arial" w:eastAsia="Times New Roman" w:hAnsi="Arial" w:cs="Arial"/>
                        <w:color w:val="000000"/>
                        <w:sz w:val="20"/>
                        <w:szCs w:val="20"/>
                        <w:lang w:eastAsia="pt-BR"/>
                      </w:rPr>
                      <w:t>VIDRO</w:t>
                    </w:r>
                  </w:ins>
                </w:p>
              </w:tc>
              <w:tc>
                <w:tcPr>
                  <w:tcW w:w="2324" w:type="dxa"/>
                  <w:tcBorders>
                    <w:top w:val="nil"/>
                    <w:left w:val="nil"/>
                    <w:bottom w:val="single" w:sz="4" w:space="0" w:color="auto"/>
                    <w:right w:val="single" w:sz="4" w:space="0" w:color="auto"/>
                  </w:tcBorders>
                  <w:shd w:val="clear" w:color="auto" w:fill="auto"/>
                  <w:noWrap/>
                  <w:vAlign w:val="center"/>
                  <w:hideMark/>
                </w:tcPr>
                <w:p w14:paraId="3E6D7559" w14:textId="77777777" w:rsidR="0016760B" w:rsidRPr="0016760B" w:rsidRDefault="0016760B" w:rsidP="0016760B">
                  <w:pPr>
                    <w:autoSpaceDE/>
                    <w:autoSpaceDN/>
                    <w:adjustRightInd/>
                    <w:jc w:val="center"/>
                    <w:rPr>
                      <w:ins w:id="25431" w:author="Philippe Hollanda - Oliveira Trust" w:date="2022-07-19T09:57:00Z"/>
                      <w:rFonts w:ascii="Arial" w:eastAsia="Times New Roman" w:hAnsi="Arial" w:cs="Arial"/>
                      <w:color w:val="000000"/>
                      <w:sz w:val="20"/>
                      <w:szCs w:val="20"/>
                      <w:lang w:eastAsia="pt-BR"/>
                    </w:rPr>
                  </w:pPr>
                  <w:ins w:id="25432"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3BACD4" w14:textId="77777777" w:rsidR="0016760B" w:rsidRPr="0016760B" w:rsidRDefault="0016760B" w:rsidP="0016760B">
                  <w:pPr>
                    <w:autoSpaceDE/>
                    <w:autoSpaceDN/>
                    <w:adjustRightInd/>
                    <w:jc w:val="center"/>
                    <w:rPr>
                      <w:ins w:id="25433" w:author="Philippe Hollanda - Oliveira Trust" w:date="2022-07-19T09:57:00Z"/>
                      <w:rFonts w:ascii="Arial" w:eastAsia="Times New Roman" w:hAnsi="Arial" w:cs="Arial"/>
                      <w:color w:val="000000"/>
                      <w:sz w:val="20"/>
                      <w:szCs w:val="20"/>
                      <w:lang w:eastAsia="pt-BR"/>
                    </w:rPr>
                  </w:pPr>
                  <w:ins w:id="25434" w:author="Philippe Hollanda - Oliveira Trust" w:date="2022-07-19T09:57:00Z">
                    <w:r w:rsidRPr="0016760B">
                      <w:rPr>
                        <w:rFonts w:ascii="Arial" w:eastAsia="Times New Roman" w:hAnsi="Arial" w:cs="Arial"/>
                        <w:color w:val="000000"/>
                        <w:sz w:val="20"/>
                        <w:szCs w:val="20"/>
                        <w:lang w:eastAsia="pt-BR"/>
                      </w:rPr>
                      <w:t>R$ 19.489,43</w:t>
                    </w:r>
                  </w:ins>
                </w:p>
              </w:tc>
            </w:tr>
            <w:tr w:rsidR="0016760B" w:rsidRPr="0016760B" w14:paraId="71C16C00" w14:textId="77777777" w:rsidTr="0016760B">
              <w:trPr>
                <w:trHeight w:val="1785"/>
                <w:ins w:id="254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6026C2" w14:textId="77777777" w:rsidR="0016760B" w:rsidRPr="0016760B" w:rsidRDefault="0016760B" w:rsidP="0016760B">
                  <w:pPr>
                    <w:autoSpaceDE/>
                    <w:autoSpaceDN/>
                    <w:adjustRightInd/>
                    <w:jc w:val="center"/>
                    <w:rPr>
                      <w:ins w:id="25436" w:author="Philippe Hollanda - Oliveira Trust" w:date="2022-07-19T09:57:00Z"/>
                      <w:rFonts w:ascii="Arial" w:eastAsia="Times New Roman" w:hAnsi="Arial" w:cs="Arial"/>
                      <w:color w:val="000000"/>
                      <w:sz w:val="20"/>
                      <w:szCs w:val="20"/>
                      <w:lang w:eastAsia="pt-BR"/>
                    </w:rPr>
                  </w:pPr>
                  <w:ins w:id="2543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9BBE5C5" w14:textId="77777777" w:rsidR="0016760B" w:rsidRPr="0016760B" w:rsidRDefault="0016760B" w:rsidP="0016760B">
                  <w:pPr>
                    <w:autoSpaceDE/>
                    <w:autoSpaceDN/>
                    <w:adjustRightInd/>
                    <w:jc w:val="center"/>
                    <w:rPr>
                      <w:ins w:id="25438" w:author="Philippe Hollanda - Oliveira Trust" w:date="2022-07-19T09:57:00Z"/>
                      <w:rFonts w:ascii="Arial" w:eastAsia="Times New Roman" w:hAnsi="Arial" w:cs="Arial"/>
                      <w:color w:val="000000"/>
                      <w:sz w:val="20"/>
                      <w:szCs w:val="20"/>
                      <w:lang w:eastAsia="pt-BR"/>
                    </w:rPr>
                  </w:pPr>
                  <w:ins w:id="25439"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6ABC2A" w14:textId="77777777" w:rsidR="0016760B" w:rsidRPr="0016760B" w:rsidRDefault="0016760B" w:rsidP="0016760B">
                  <w:pPr>
                    <w:autoSpaceDE/>
                    <w:autoSpaceDN/>
                    <w:adjustRightInd/>
                    <w:jc w:val="center"/>
                    <w:rPr>
                      <w:ins w:id="25440" w:author="Philippe Hollanda - Oliveira Trust" w:date="2022-07-19T09:57:00Z"/>
                      <w:rFonts w:ascii="Arial" w:eastAsia="Times New Roman" w:hAnsi="Arial" w:cs="Arial"/>
                      <w:color w:val="000000"/>
                      <w:sz w:val="20"/>
                      <w:szCs w:val="20"/>
                      <w:lang w:eastAsia="pt-BR"/>
                    </w:rPr>
                  </w:pPr>
                  <w:ins w:id="25441" w:author="Philippe Hollanda - Oliveira Trust" w:date="2022-07-19T09:57:00Z">
                    <w:r w:rsidRPr="0016760B">
                      <w:rPr>
                        <w:rFonts w:ascii="Arial" w:eastAsia="Times New Roman" w:hAnsi="Arial" w:cs="Arial"/>
                        <w:color w:val="000000"/>
                        <w:sz w:val="20"/>
                        <w:szCs w:val="20"/>
                        <w:lang w:eastAsia="pt-BR"/>
                      </w:rPr>
                      <w:t>R$ 169,90</w:t>
                    </w:r>
                  </w:ins>
                </w:p>
              </w:tc>
            </w:tr>
            <w:tr w:rsidR="0016760B" w:rsidRPr="0016760B" w14:paraId="753651CB" w14:textId="77777777" w:rsidTr="0016760B">
              <w:trPr>
                <w:trHeight w:val="1785"/>
                <w:ins w:id="254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59268D" w14:textId="77777777" w:rsidR="0016760B" w:rsidRPr="0016760B" w:rsidRDefault="0016760B" w:rsidP="0016760B">
                  <w:pPr>
                    <w:autoSpaceDE/>
                    <w:autoSpaceDN/>
                    <w:adjustRightInd/>
                    <w:jc w:val="center"/>
                    <w:rPr>
                      <w:ins w:id="25443" w:author="Philippe Hollanda - Oliveira Trust" w:date="2022-07-19T09:57:00Z"/>
                      <w:rFonts w:ascii="Arial" w:eastAsia="Times New Roman" w:hAnsi="Arial" w:cs="Arial"/>
                      <w:color w:val="000000"/>
                      <w:sz w:val="20"/>
                      <w:szCs w:val="20"/>
                      <w:lang w:eastAsia="pt-BR"/>
                    </w:rPr>
                  </w:pPr>
                  <w:ins w:id="2544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B28AE17" w14:textId="77777777" w:rsidR="0016760B" w:rsidRPr="0016760B" w:rsidRDefault="0016760B" w:rsidP="0016760B">
                  <w:pPr>
                    <w:autoSpaceDE/>
                    <w:autoSpaceDN/>
                    <w:adjustRightInd/>
                    <w:jc w:val="center"/>
                    <w:rPr>
                      <w:ins w:id="25445" w:author="Philippe Hollanda - Oliveira Trust" w:date="2022-07-19T09:57:00Z"/>
                      <w:rFonts w:ascii="Arial" w:eastAsia="Times New Roman" w:hAnsi="Arial" w:cs="Arial"/>
                      <w:color w:val="000000"/>
                      <w:sz w:val="20"/>
                      <w:szCs w:val="20"/>
                      <w:lang w:eastAsia="pt-BR"/>
                    </w:rPr>
                  </w:pPr>
                  <w:ins w:id="25446"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AB6B0B" w14:textId="77777777" w:rsidR="0016760B" w:rsidRPr="0016760B" w:rsidRDefault="0016760B" w:rsidP="0016760B">
                  <w:pPr>
                    <w:autoSpaceDE/>
                    <w:autoSpaceDN/>
                    <w:adjustRightInd/>
                    <w:jc w:val="center"/>
                    <w:rPr>
                      <w:ins w:id="25447" w:author="Philippe Hollanda - Oliveira Trust" w:date="2022-07-19T09:57:00Z"/>
                      <w:rFonts w:ascii="Arial" w:eastAsia="Times New Roman" w:hAnsi="Arial" w:cs="Arial"/>
                      <w:color w:val="000000"/>
                      <w:sz w:val="20"/>
                      <w:szCs w:val="20"/>
                      <w:lang w:eastAsia="pt-BR"/>
                    </w:rPr>
                  </w:pPr>
                  <w:ins w:id="25448" w:author="Philippe Hollanda - Oliveira Trust" w:date="2022-07-19T09:57:00Z">
                    <w:r w:rsidRPr="0016760B">
                      <w:rPr>
                        <w:rFonts w:ascii="Arial" w:eastAsia="Times New Roman" w:hAnsi="Arial" w:cs="Arial"/>
                        <w:color w:val="000000"/>
                        <w:sz w:val="20"/>
                        <w:szCs w:val="20"/>
                        <w:lang w:eastAsia="pt-BR"/>
                      </w:rPr>
                      <w:t>R$ 1.769,60</w:t>
                    </w:r>
                  </w:ins>
                </w:p>
              </w:tc>
            </w:tr>
            <w:tr w:rsidR="0016760B" w:rsidRPr="0016760B" w14:paraId="064D735B" w14:textId="77777777" w:rsidTr="0016760B">
              <w:trPr>
                <w:trHeight w:val="1785"/>
                <w:ins w:id="254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ECDFEB" w14:textId="77777777" w:rsidR="0016760B" w:rsidRPr="0016760B" w:rsidRDefault="0016760B" w:rsidP="0016760B">
                  <w:pPr>
                    <w:autoSpaceDE/>
                    <w:autoSpaceDN/>
                    <w:adjustRightInd/>
                    <w:jc w:val="center"/>
                    <w:rPr>
                      <w:ins w:id="25450" w:author="Philippe Hollanda - Oliveira Trust" w:date="2022-07-19T09:57:00Z"/>
                      <w:rFonts w:ascii="Arial" w:eastAsia="Times New Roman" w:hAnsi="Arial" w:cs="Arial"/>
                      <w:color w:val="000000"/>
                      <w:sz w:val="20"/>
                      <w:szCs w:val="20"/>
                      <w:lang w:eastAsia="pt-BR"/>
                    </w:rPr>
                  </w:pPr>
                  <w:ins w:id="25451"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D5707EB" w14:textId="77777777" w:rsidR="0016760B" w:rsidRPr="0016760B" w:rsidRDefault="0016760B" w:rsidP="0016760B">
                  <w:pPr>
                    <w:autoSpaceDE/>
                    <w:autoSpaceDN/>
                    <w:adjustRightInd/>
                    <w:jc w:val="center"/>
                    <w:rPr>
                      <w:ins w:id="25452" w:author="Philippe Hollanda - Oliveira Trust" w:date="2022-07-19T09:57:00Z"/>
                      <w:rFonts w:ascii="Arial" w:eastAsia="Times New Roman" w:hAnsi="Arial" w:cs="Arial"/>
                      <w:color w:val="000000"/>
                      <w:sz w:val="20"/>
                      <w:szCs w:val="20"/>
                      <w:lang w:eastAsia="pt-BR"/>
                    </w:rPr>
                  </w:pPr>
                  <w:ins w:id="25453"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D7C280" w14:textId="77777777" w:rsidR="0016760B" w:rsidRPr="0016760B" w:rsidRDefault="0016760B" w:rsidP="0016760B">
                  <w:pPr>
                    <w:autoSpaceDE/>
                    <w:autoSpaceDN/>
                    <w:adjustRightInd/>
                    <w:jc w:val="center"/>
                    <w:rPr>
                      <w:ins w:id="25454" w:author="Philippe Hollanda - Oliveira Trust" w:date="2022-07-19T09:57:00Z"/>
                      <w:rFonts w:ascii="Arial" w:eastAsia="Times New Roman" w:hAnsi="Arial" w:cs="Arial"/>
                      <w:color w:val="000000"/>
                      <w:sz w:val="20"/>
                      <w:szCs w:val="20"/>
                      <w:lang w:eastAsia="pt-BR"/>
                    </w:rPr>
                  </w:pPr>
                  <w:ins w:id="25455" w:author="Philippe Hollanda - Oliveira Trust" w:date="2022-07-19T09:57:00Z">
                    <w:r w:rsidRPr="0016760B">
                      <w:rPr>
                        <w:rFonts w:ascii="Arial" w:eastAsia="Times New Roman" w:hAnsi="Arial" w:cs="Arial"/>
                        <w:color w:val="000000"/>
                        <w:sz w:val="20"/>
                        <w:szCs w:val="20"/>
                        <w:lang w:eastAsia="pt-BR"/>
                      </w:rPr>
                      <w:t>R$ 6.997,50</w:t>
                    </w:r>
                  </w:ins>
                </w:p>
              </w:tc>
            </w:tr>
            <w:tr w:rsidR="0016760B" w:rsidRPr="0016760B" w14:paraId="65C476ED" w14:textId="77777777" w:rsidTr="0016760B">
              <w:trPr>
                <w:trHeight w:val="1785"/>
                <w:ins w:id="254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4F2F24" w14:textId="77777777" w:rsidR="0016760B" w:rsidRPr="0016760B" w:rsidRDefault="0016760B" w:rsidP="0016760B">
                  <w:pPr>
                    <w:autoSpaceDE/>
                    <w:autoSpaceDN/>
                    <w:adjustRightInd/>
                    <w:jc w:val="center"/>
                    <w:rPr>
                      <w:ins w:id="25457" w:author="Philippe Hollanda - Oliveira Trust" w:date="2022-07-19T09:57:00Z"/>
                      <w:rFonts w:ascii="Arial" w:eastAsia="Times New Roman" w:hAnsi="Arial" w:cs="Arial"/>
                      <w:color w:val="000000"/>
                      <w:sz w:val="20"/>
                      <w:szCs w:val="20"/>
                      <w:lang w:eastAsia="pt-BR"/>
                    </w:rPr>
                  </w:pPr>
                  <w:ins w:id="2545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CD0640D" w14:textId="77777777" w:rsidR="0016760B" w:rsidRPr="0016760B" w:rsidRDefault="0016760B" w:rsidP="0016760B">
                  <w:pPr>
                    <w:autoSpaceDE/>
                    <w:autoSpaceDN/>
                    <w:adjustRightInd/>
                    <w:jc w:val="center"/>
                    <w:rPr>
                      <w:ins w:id="25459" w:author="Philippe Hollanda - Oliveira Trust" w:date="2022-07-19T09:57:00Z"/>
                      <w:rFonts w:ascii="Arial" w:eastAsia="Times New Roman" w:hAnsi="Arial" w:cs="Arial"/>
                      <w:color w:val="000000"/>
                      <w:sz w:val="20"/>
                      <w:szCs w:val="20"/>
                      <w:lang w:eastAsia="pt-BR"/>
                    </w:rPr>
                  </w:pPr>
                  <w:ins w:id="25460"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9B16BE" w14:textId="77777777" w:rsidR="0016760B" w:rsidRPr="0016760B" w:rsidRDefault="0016760B" w:rsidP="0016760B">
                  <w:pPr>
                    <w:autoSpaceDE/>
                    <w:autoSpaceDN/>
                    <w:adjustRightInd/>
                    <w:jc w:val="center"/>
                    <w:rPr>
                      <w:ins w:id="25461" w:author="Philippe Hollanda - Oliveira Trust" w:date="2022-07-19T09:57:00Z"/>
                      <w:rFonts w:ascii="Arial" w:eastAsia="Times New Roman" w:hAnsi="Arial" w:cs="Arial"/>
                      <w:color w:val="000000"/>
                      <w:sz w:val="20"/>
                      <w:szCs w:val="20"/>
                      <w:lang w:eastAsia="pt-BR"/>
                    </w:rPr>
                  </w:pPr>
                  <w:ins w:id="25462" w:author="Philippe Hollanda - Oliveira Trust" w:date="2022-07-19T09:57:00Z">
                    <w:r w:rsidRPr="0016760B">
                      <w:rPr>
                        <w:rFonts w:ascii="Arial" w:eastAsia="Times New Roman" w:hAnsi="Arial" w:cs="Arial"/>
                        <w:color w:val="000000"/>
                        <w:sz w:val="20"/>
                        <w:szCs w:val="20"/>
                        <w:lang w:eastAsia="pt-BR"/>
                      </w:rPr>
                      <w:t>R$ 489,70</w:t>
                    </w:r>
                  </w:ins>
                </w:p>
              </w:tc>
            </w:tr>
            <w:tr w:rsidR="0016760B" w:rsidRPr="0016760B" w14:paraId="1EBAEDC7" w14:textId="77777777" w:rsidTr="0016760B">
              <w:trPr>
                <w:trHeight w:val="1785"/>
                <w:ins w:id="254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133E56" w14:textId="77777777" w:rsidR="0016760B" w:rsidRPr="0016760B" w:rsidRDefault="0016760B" w:rsidP="0016760B">
                  <w:pPr>
                    <w:autoSpaceDE/>
                    <w:autoSpaceDN/>
                    <w:adjustRightInd/>
                    <w:jc w:val="center"/>
                    <w:rPr>
                      <w:ins w:id="25464" w:author="Philippe Hollanda - Oliveira Trust" w:date="2022-07-19T09:57:00Z"/>
                      <w:rFonts w:ascii="Arial" w:eastAsia="Times New Roman" w:hAnsi="Arial" w:cs="Arial"/>
                      <w:color w:val="000000"/>
                      <w:sz w:val="20"/>
                      <w:szCs w:val="20"/>
                      <w:lang w:eastAsia="pt-BR"/>
                    </w:rPr>
                  </w:pPr>
                  <w:ins w:id="2546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64B33B9" w14:textId="77777777" w:rsidR="0016760B" w:rsidRPr="0016760B" w:rsidRDefault="0016760B" w:rsidP="0016760B">
                  <w:pPr>
                    <w:autoSpaceDE/>
                    <w:autoSpaceDN/>
                    <w:adjustRightInd/>
                    <w:jc w:val="center"/>
                    <w:rPr>
                      <w:ins w:id="25466" w:author="Philippe Hollanda - Oliveira Trust" w:date="2022-07-19T09:57:00Z"/>
                      <w:rFonts w:ascii="Arial" w:eastAsia="Times New Roman" w:hAnsi="Arial" w:cs="Arial"/>
                      <w:color w:val="000000"/>
                      <w:sz w:val="20"/>
                      <w:szCs w:val="20"/>
                      <w:lang w:eastAsia="pt-BR"/>
                    </w:rPr>
                  </w:pPr>
                  <w:ins w:id="25467"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0C08D0" w14:textId="77777777" w:rsidR="0016760B" w:rsidRPr="0016760B" w:rsidRDefault="0016760B" w:rsidP="0016760B">
                  <w:pPr>
                    <w:autoSpaceDE/>
                    <w:autoSpaceDN/>
                    <w:adjustRightInd/>
                    <w:jc w:val="center"/>
                    <w:rPr>
                      <w:ins w:id="25468" w:author="Philippe Hollanda - Oliveira Trust" w:date="2022-07-19T09:57:00Z"/>
                      <w:rFonts w:ascii="Arial" w:eastAsia="Times New Roman" w:hAnsi="Arial" w:cs="Arial"/>
                      <w:color w:val="000000"/>
                      <w:sz w:val="20"/>
                      <w:szCs w:val="20"/>
                      <w:lang w:eastAsia="pt-BR"/>
                    </w:rPr>
                  </w:pPr>
                  <w:ins w:id="25469" w:author="Philippe Hollanda - Oliveira Trust" w:date="2022-07-19T09:57:00Z">
                    <w:r w:rsidRPr="0016760B">
                      <w:rPr>
                        <w:rFonts w:ascii="Arial" w:eastAsia="Times New Roman" w:hAnsi="Arial" w:cs="Arial"/>
                        <w:color w:val="000000"/>
                        <w:sz w:val="20"/>
                        <w:szCs w:val="20"/>
                        <w:lang w:eastAsia="pt-BR"/>
                      </w:rPr>
                      <w:t>R$ 306,00</w:t>
                    </w:r>
                  </w:ins>
                </w:p>
              </w:tc>
            </w:tr>
            <w:tr w:rsidR="0016760B" w:rsidRPr="0016760B" w14:paraId="15F8C5A3" w14:textId="77777777" w:rsidTr="0016760B">
              <w:trPr>
                <w:trHeight w:val="1785"/>
                <w:ins w:id="254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40B972" w14:textId="77777777" w:rsidR="0016760B" w:rsidRPr="0016760B" w:rsidRDefault="0016760B" w:rsidP="0016760B">
                  <w:pPr>
                    <w:autoSpaceDE/>
                    <w:autoSpaceDN/>
                    <w:adjustRightInd/>
                    <w:jc w:val="center"/>
                    <w:rPr>
                      <w:ins w:id="25471" w:author="Philippe Hollanda - Oliveira Trust" w:date="2022-07-19T09:57:00Z"/>
                      <w:rFonts w:ascii="Arial" w:eastAsia="Times New Roman" w:hAnsi="Arial" w:cs="Arial"/>
                      <w:color w:val="000000"/>
                      <w:sz w:val="20"/>
                      <w:szCs w:val="20"/>
                      <w:lang w:eastAsia="pt-BR"/>
                    </w:rPr>
                  </w:pPr>
                  <w:ins w:id="25472" w:author="Philippe Hollanda - Oliveira Trust" w:date="2022-07-19T09:57:00Z">
                    <w:r w:rsidRPr="0016760B">
                      <w:rPr>
                        <w:rFonts w:ascii="Arial" w:eastAsia="Times New Roman" w:hAnsi="Arial" w:cs="Arial"/>
                        <w:color w:val="000000"/>
                        <w:sz w:val="20"/>
                        <w:szCs w:val="20"/>
                        <w:lang w:eastAsia="pt-BR"/>
                      </w:rPr>
                      <w:t>TIJOLO</w:t>
                    </w:r>
                  </w:ins>
                </w:p>
              </w:tc>
              <w:tc>
                <w:tcPr>
                  <w:tcW w:w="2324" w:type="dxa"/>
                  <w:tcBorders>
                    <w:top w:val="nil"/>
                    <w:left w:val="nil"/>
                    <w:bottom w:val="single" w:sz="4" w:space="0" w:color="auto"/>
                    <w:right w:val="single" w:sz="4" w:space="0" w:color="auto"/>
                  </w:tcBorders>
                  <w:shd w:val="clear" w:color="auto" w:fill="auto"/>
                  <w:noWrap/>
                  <w:vAlign w:val="center"/>
                  <w:hideMark/>
                </w:tcPr>
                <w:p w14:paraId="42170F33" w14:textId="77777777" w:rsidR="0016760B" w:rsidRPr="0016760B" w:rsidRDefault="0016760B" w:rsidP="0016760B">
                  <w:pPr>
                    <w:autoSpaceDE/>
                    <w:autoSpaceDN/>
                    <w:adjustRightInd/>
                    <w:jc w:val="center"/>
                    <w:rPr>
                      <w:ins w:id="25473" w:author="Philippe Hollanda - Oliveira Trust" w:date="2022-07-19T09:57:00Z"/>
                      <w:rFonts w:ascii="Arial" w:eastAsia="Times New Roman" w:hAnsi="Arial" w:cs="Arial"/>
                      <w:color w:val="000000"/>
                      <w:sz w:val="20"/>
                      <w:szCs w:val="20"/>
                      <w:lang w:eastAsia="pt-BR"/>
                    </w:rPr>
                  </w:pPr>
                  <w:ins w:id="25474"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AEE7A1" w14:textId="77777777" w:rsidR="0016760B" w:rsidRPr="0016760B" w:rsidRDefault="0016760B" w:rsidP="0016760B">
                  <w:pPr>
                    <w:autoSpaceDE/>
                    <w:autoSpaceDN/>
                    <w:adjustRightInd/>
                    <w:jc w:val="center"/>
                    <w:rPr>
                      <w:ins w:id="25475" w:author="Philippe Hollanda - Oliveira Trust" w:date="2022-07-19T09:57:00Z"/>
                      <w:rFonts w:ascii="Arial" w:eastAsia="Times New Roman" w:hAnsi="Arial" w:cs="Arial"/>
                      <w:color w:val="000000"/>
                      <w:sz w:val="20"/>
                      <w:szCs w:val="20"/>
                      <w:lang w:eastAsia="pt-BR"/>
                    </w:rPr>
                  </w:pPr>
                  <w:ins w:id="25476" w:author="Philippe Hollanda - Oliveira Trust" w:date="2022-07-19T09:57:00Z">
                    <w:r w:rsidRPr="0016760B">
                      <w:rPr>
                        <w:rFonts w:ascii="Arial" w:eastAsia="Times New Roman" w:hAnsi="Arial" w:cs="Arial"/>
                        <w:color w:val="000000"/>
                        <w:sz w:val="20"/>
                        <w:szCs w:val="20"/>
                        <w:lang w:eastAsia="pt-BR"/>
                      </w:rPr>
                      <w:t>R$ 9.012,50</w:t>
                    </w:r>
                  </w:ins>
                </w:p>
              </w:tc>
            </w:tr>
            <w:tr w:rsidR="0016760B" w:rsidRPr="0016760B" w14:paraId="75887730" w14:textId="77777777" w:rsidTr="0016760B">
              <w:trPr>
                <w:trHeight w:val="1785"/>
                <w:ins w:id="254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C2AFE5" w14:textId="77777777" w:rsidR="0016760B" w:rsidRPr="0016760B" w:rsidRDefault="0016760B" w:rsidP="0016760B">
                  <w:pPr>
                    <w:autoSpaceDE/>
                    <w:autoSpaceDN/>
                    <w:adjustRightInd/>
                    <w:jc w:val="center"/>
                    <w:rPr>
                      <w:ins w:id="25478" w:author="Philippe Hollanda - Oliveira Trust" w:date="2022-07-19T09:57:00Z"/>
                      <w:rFonts w:ascii="Arial" w:eastAsia="Times New Roman" w:hAnsi="Arial" w:cs="Arial"/>
                      <w:color w:val="000000"/>
                      <w:sz w:val="20"/>
                      <w:szCs w:val="20"/>
                      <w:lang w:eastAsia="pt-BR"/>
                    </w:rPr>
                  </w:pPr>
                  <w:ins w:id="25479"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5EE2A813" w14:textId="77777777" w:rsidR="0016760B" w:rsidRPr="0016760B" w:rsidRDefault="0016760B" w:rsidP="0016760B">
                  <w:pPr>
                    <w:autoSpaceDE/>
                    <w:autoSpaceDN/>
                    <w:adjustRightInd/>
                    <w:jc w:val="center"/>
                    <w:rPr>
                      <w:ins w:id="25480" w:author="Philippe Hollanda - Oliveira Trust" w:date="2022-07-19T09:57:00Z"/>
                      <w:rFonts w:ascii="Arial" w:eastAsia="Times New Roman" w:hAnsi="Arial" w:cs="Arial"/>
                      <w:color w:val="000000"/>
                      <w:sz w:val="20"/>
                      <w:szCs w:val="20"/>
                      <w:lang w:eastAsia="pt-BR"/>
                    </w:rPr>
                  </w:pPr>
                  <w:ins w:id="25481"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56D079" w14:textId="77777777" w:rsidR="0016760B" w:rsidRPr="0016760B" w:rsidRDefault="0016760B" w:rsidP="0016760B">
                  <w:pPr>
                    <w:autoSpaceDE/>
                    <w:autoSpaceDN/>
                    <w:adjustRightInd/>
                    <w:jc w:val="center"/>
                    <w:rPr>
                      <w:ins w:id="25482" w:author="Philippe Hollanda - Oliveira Trust" w:date="2022-07-19T09:57:00Z"/>
                      <w:rFonts w:ascii="Arial" w:eastAsia="Times New Roman" w:hAnsi="Arial" w:cs="Arial"/>
                      <w:color w:val="000000"/>
                      <w:sz w:val="20"/>
                      <w:szCs w:val="20"/>
                      <w:lang w:eastAsia="pt-BR"/>
                    </w:rPr>
                  </w:pPr>
                  <w:ins w:id="25483" w:author="Philippe Hollanda - Oliveira Trust" w:date="2022-07-19T09:57:00Z">
                    <w:r w:rsidRPr="0016760B">
                      <w:rPr>
                        <w:rFonts w:ascii="Arial" w:eastAsia="Times New Roman" w:hAnsi="Arial" w:cs="Arial"/>
                        <w:color w:val="000000"/>
                        <w:sz w:val="20"/>
                        <w:szCs w:val="20"/>
                        <w:lang w:eastAsia="pt-BR"/>
                      </w:rPr>
                      <w:t>R$ 3.900,00</w:t>
                    </w:r>
                  </w:ins>
                </w:p>
              </w:tc>
            </w:tr>
            <w:tr w:rsidR="0016760B" w:rsidRPr="0016760B" w14:paraId="540C93A9" w14:textId="77777777" w:rsidTr="0016760B">
              <w:trPr>
                <w:trHeight w:val="1785"/>
                <w:ins w:id="254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516659" w14:textId="77777777" w:rsidR="0016760B" w:rsidRPr="0016760B" w:rsidRDefault="0016760B" w:rsidP="0016760B">
                  <w:pPr>
                    <w:autoSpaceDE/>
                    <w:autoSpaceDN/>
                    <w:adjustRightInd/>
                    <w:jc w:val="center"/>
                    <w:rPr>
                      <w:ins w:id="25485" w:author="Philippe Hollanda - Oliveira Trust" w:date="2022-07-19T09:57:00Z"/>
                      <w:rFonts w:ascii="Arial" w:eastAsia="Times New Roman" w:hAnsi="Arial" w:cs="Arial"/>
                      <w:color w:val="000000"/>
                      <w:sz w:val="20"/>
                      <w:szCs w:val="20"/>
                      <w:lang w:eastAsia="pt-BR"/>
                    </w:rPr>
                  </w:pPr>
                  <w:ins w:id="2548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0D02C30" w14:textId="77777777" w:rsidR="0016760B" w:rsidRPr="0016760B" w:rsidRDefault="0016760B" w:rsidP="0016760B">
                  <w:pPr>
                    <w:autoSpaceDE/>
                    <w:autoSpaceDN/>
                    <w:adjustRightInd/>
                    <w:jc w:val="center"/>
                    <w:rPr>
                      <w:ins w:id="25487" w:author="Philippe Hollanda - Oliveira Trust" w:date="2022-07-19T09:57:00Z"/>
                      <w:rFonts w:ascii="Arial" w:eastAsia="Times New Roman" w:hAnsi="Arial" w:cs="Arial"/>
                      <w:color w:val="000000"/>
                      <w:sz w:val="20"/>
                      <w:szCs w:val="20"/>
                      <w:lang w:eastAsia="pt-BR"/>
                    </w:rPr>
                  </w:pPr>
                  <w:ins w:id="25488"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3C0EB3" w14:textId="77777777" w:rsidR="0016760B" w:rsidRPr="0016760B" w:rsidRDefault="0016760B" w:rsidP="0016760B">
                  <w:pPr>
                    <w:autoSpaceDE/>
                    <w:autoSpaceDN/>
                    <w:adjustRightInd/>
                    <w:jc w:val="center"/>
                    <w:rPr>
                      <w:ins w:id="25489" w:author="Philippe Hollanda - Oliveira Trust" w:date="2022-07-19T09:57:00Z"/>
                      <w:rFonts w:ascii="Arial" w:eastAsia="Times New Roman" w:hAnsi="Arial" w:cs="Arial"/>
                      <w:color w:val="000000"/>
                      <w:sz w:val="20"/>
                      <w:szCs w:val="20"/>
                      <w:lang w:eastAsia="pt-BR"/>
                    </w:rPr>
                  </w:pPr>
                  <w:ins w:id="25490" w:author="Philippe Hollanda - Oliveira Trust" w:date="2022-07-19T09:57:00Z">
                    <w:r w:rsidRPr="0016760B">
                      <w:rPr>
                        <w:rFonts w:ascii="Arial" w:eastAsia="Times New Roman" w:hAnsi="Arial" w:cs="Arial"/>
                        <w:color w:val="000000"/>
                        <w:sz w:val="20"/>
                        <w:szCs w:val="20"/>
                        <w:lang w:eastAsia="pt-BR"/>
                      </w:rPr>
                      <w:t>R$ 1.286,00</w:t>
                    </w:r>
                  </w:ins>
                </w:p>
              </w:tc>
            </w:tr>
            <w:tr w:rsidR="0016760B" w:rsidRPr="0016760B" w14:paraId="2C14C0FA" w14:textId="77777777" w:rsidTr="0016760B">
              <w:trPr>
                <w:trHeight w:val="1785"/>
                <w:ins w:id="254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89A1CD" w14:textId="77777777" w:rsidR="0016760B" w:rsidRPr="0016760B" w:rsidRDefault="0016760B" w:rsidP="0016760B">
                  <w:pPr>
                    <w:autoSpaceDE/>
                    <w:autoSpaceDN/>
                    <w:adjustRightInd/>
                    <w:jc w:val="center"/>
                    <w:rPr>
                      <w:ins w:id="25492" w:author="Philippe Hollanda - Oliveira Trust" w:date="2022-07-19T09:57:00Z"/>
                      <w:rFonts w:ascii="Arial" w:eastAsia="Times New Roman" w:hAnsi="Arial" w:cs="Arial"/>
                      <w:color w:val="000000"/>
                      <w:sz w:val="20"/>
                      <w:szCs w:val="20"/>
                      <w:lang w:eastAsia="pt-BR"/>
                    </w:rPr>
                  </w:pPr>
                  <w:ins w:id="2549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810DC10" w14:textId="77777777" w:rsidR="0016760B" w:rsidRPr="0016760B" w:rsidRDefault="0016760B" w:rsidP="0016760B">
                  <w:pPr>
                    <w:autoSpaceDE/>
                    <w:autoSpaceDN/>
                    <w:adjustRightInd/>
                    <w:jc w:val="center"/>
                    <w:rPr>
                      <w:ins w:id="25494" w:author="Philippe Hollanda - Oliveira Trust" w:date="2022-07-19T09:57:00Z"/>
                      <w:rFonts w:ascii="Arial" w:eastAsia="Times New Roman" w:hAnsi="Arial" w:cs="Arial"/>
                      <w:color w:val="000000"/>
                      <w:sz w:val="20"/>
                      <w:szCs w:val="20"/>
                      <w:lang w:eastAsia="pt-BR"/>
                    </w:rPr>
                  </w:pPr>
                  <w:ins w:id="25495"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D71A31" w14:textId="77777777" w:rsidR="0016760B" w:rsidRPr="0016760B" w:rsidRDefault="0016760B" w:rsidP="0016760B">
                  <w:pPr>
                    <w:autoSpaceDE/>
                    <w:autoSpaceDN/>
                    <w:adjustRightInd/>
                    <w:jc w:val="center"/>
                    <w:rPr>
                      <w:ins w:id="25496" w:author="Philippe Hollanda - Oliveira Trust" w:date="2022-07-19T09:57:00Z"/>
                      <w:rFonts w:ascii="Arial" w:eastAsia="Times New Roman" w:hAnsi="Arial" w:cs="Arial"/>
                      <w:color w:val="000000"/>
                      <w:sz w:val="20"/>
                      <w:szCs w:val="20"/>
                      <w:lang w:eastAsia="pt-BR"/>
                    </w:rPr>
                  </w:pPr>
                  <w:ins w:id="25497" w:author="Philippe Hollanda - Oliveira Trust" w:date="2022-07-19T09:57:00Z">
                    <w:r w:rsidRPr="0016760B">
                      <w:rPr>
                        <w:rFonts w:ascii="Arial" w:eastAsia="Times New Roman" w:hAnsi="Arial" w:cs="Arial"/>
                        <w:color w:val="000000"/>
                        <w:sz w:val="20"/>
                        <w:szCs w:val="20"/>
                        <w:lang w:eastAsia="pt-BR"/>
                      </w:rPr>
                      <w:t>R$ 748,37</w:t>
                    </w:r>
                  </w:ins>
                </w:p>
              </w:tc>
            </w:tr>
            <w:tr w:rsidR="0016760B" w:rsidRPr="0016760B" w14:paraId="762468A6" w14:textId="77777777" w:rsidTr="0016760B">
              <w:trPr>
                <w:trHeight w:val="1785"/>
                <w:ins w:id="254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3BF9A8" w14:textId="77777777" w:rsidR="0016760B" w:rsidRPr="0016760B" w:rsidRDefault="0016760B" w:rsidP="0016760B">
                  <w:pPr>
                    <w:autoSpaceDE/>
                    <w:autoSpaceDN/>
                    <w:adjustRightInd/>
                    <w:jc w:val="center"/>
                    <w:rPr>
                      <w:ins w:id="25499" w:author="Philippe Hollanda - Oliveira Trust" w:date="2022-07-19T09:57:00Z"/>
                      <w:rFonts w:ascii="Arial" w:eastAsia="Times New Roman" w:hAnsi="Arial" w:cs="Arial"/>
                      <w:color w:val="000000"/>
                      <w:sz w:val="20"/>
                      <w:szCs w:val="20"/>
                      <w:lang w:eastAsia="pt-BR"/>
                    </w:rPr>
                  </w:pPr>
                  <w:ins w:id="2550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EE57CC6" w14:textId="77777777" w:rsidR="0016760B" w:rsidRPr="0016760B" w:rsidRDefault="0016760B" w:rsidP="0016760B">
                  <w:pPr>
                    <w:autoSpaceDE/>
                    <w:autoSpaceDN/>
                    <w:adjustRightInd/>
                    <w:jc w:val="center"/>
                    <w:rPr>
                      <w:ins w:id="25501" w:author="Philippe Hollanda - Oliveira Trust" w:date="2022-07-19T09:57:00Z"/>
                      <w:rFonts w:ascii="Arial" w:eastAsia="Times New Roman" w:hAnsi="Arial" w:cs="Arial"/>
                      <w:color w:val="000000"/>
                      <w:sz w:val="20"/>
                      <w:szCs w:val="20"/>
                      <w:lang w:eastAsia="pt-BR"/>
                    </w:rPr>
                  </w:pPr>
                  <w:ins w:id="25502"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F06A21" w14:textId="77777777" w:rsidR="0016760B" w:rsidRPr="0016760B" w:rsidRDefault="0016760B" w:rsidP="0016760B">
                  <w:pPr>
                    <w:autoSpaceDE/>
                    <w:autoSpaceDN/>
                    <w:adjustRightInd/>
                    <w:jc w:val="center"/>
                    <w:rPr>
                      <w:ins w:id="25503" w:author="Philippe Hollanda - Oliveira Trust" w:date="2022-07-19T09:57:00Z"/>
                      <w:rFonts w:ascii="Arial" w:eastAsia="Times New Roman" w:hAnsi="Arial" w:cs="Arial"/>
                      <w:color w:val="000000"/>
                      <w:sz w:val="20"/>
                      <w:szCs w:val="20"/>
                      <w:lang w:eastAsia="pt-BR"/>
                    </w:rPr>
                  </w:pPr>
                  <w:ins w:id="25504" w:author="Philippe Hollanda - Oliveira Trust" w:date="2022-07-19T09:57:00Z">
                    <w:r w:rsidRPr="0016760B">
                      <w:rPr>
                        <w:rFonts w:ascii="Arial" w:eastAsia="Times New Roman" w:hAnsi="Arial" w:cs="Arial"/>
                        <w:color w:val="000000"/>
                        <w:sz w:val="20"/>
                        <w:szCs w:val="20"/>
                        <w:lang w:eastAsia="pt-BR"/>
                      </w:rPr>
                      <w:t>R$ 950,00</w:t>
                    </w:r>
                  </w:ins>
                </w:p>
              </w:tc>
            </w:tr>
            <w:tr w:rsidR="0016760B" w:rsidRPr="0016760B" w14:paraId="78B832BE" w14:textId="77777777" w:rsidTr="0016760B">
              <w:trPr>
                <w:trHeight w:val="1785"/>
                <w:ins w:id="255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CFA163" w14:textId="77777777" w:rsidR="0016760B" w:rsidRPr="0016760B" w:rsidRDefault="0016760B" w:rsidP="0016760B">
                  <w:pPr>
                    <w:autoSpaceDE/>
                    <w:autoSpaceDN/>
                    <w:adjustRightInd/>
                    <w:jc w:val="center"/>
                    <w:rPr>
                      <w:ins w:id="25506" w:author="Philippe Hollanda - Oliveira Trust" w:date="2022-07-19T09:57:00Z"/>
                      <w:rFonts w:ascii="Arial" w:eastAsia="Times New Roman" w:hAnsi="Arial" w:cs="Arial"/>
                      <w:color w:val="000000"/>
                      <w:sz w:val="20"/>
                      <w:szCs w:val="20"/>
                      <w:lang w:eastAsia="pt-BR"/>
                    </w:rPr>
                  </w:pPr>
                  <w:ins w:id="2550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16F412F" w14:textId="77777777" w:rsidR="0016760B" w:rsidRPr="0016760B" w:rsidRDefault="0016760B" w:rsidP="0016760B">
                  <w:pPr>
                    <w:autoSpaceDE/>
                    <w:autoSpaceDN/>
                    <w:adjustRightInd/>
                    <w:jc w:val="center"/>
                    <w:rPr>
                      <w:ins w:id="25508" w:author="Philippe Hollanda - Oliveira Trust" w:date="2022-07-19T09:57:00Z"/>
                      <w:rFonts w:ascii="Arial" w:eastAsia="Times New Roman" w:hAnsi="Arial" w:cs="Arial"/>
                      <w:color w:val="000000"/>
                      <w:sz w:val="20"/>
                      <w:szCs w:val="20"/>
                      <w:lang w:eastAsia="pt-BR"/>
                    </w:rPr>
                  </w:pPr>
                  <w:ins w:id="25509"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248968" w14:textId="77777777" w:rsidR="0016760B" w:rsidRPr="0016760B" w:rsidRDefault="0016760B" w:rsidP="0016760B">
                  <w:pPr>
                    <w:autoSpaceDE/>
                    <w:autoSpaceDN/>
                    <w:adjustRightInd/>
                    <w:jc w:val="center"/>
                    <w:rPr>
                      <w:ins w:id="25510" w:author="Philippe Hollanda - Oliveira Trust" w:date="2022-07-19T09:57:00Z"/>
                      <w:rFonts w:ascii="Arial" w:eastAsia="Times New Roman" w:hAnsi="Arial" w:cs="Arial"/>
                      <w:color w:val="000000"/>
                      <w:sz w:val="20"/>
                      <w:szCs w:val="20"/>
                      <w:lang w:eastAsia="pt-BR"/>
                    </w:rPr>
                  </w:pPr>
                  <w:ins w:id="25511" w:author="Philippe Hollanda - Oliveira Trust" w:date="2022-07-19T09:57:00Z">
                    <w:r w:rsidRPr="0016760B">
                      <w:rPr>
                        <w:rFonts w:ascii="Arial" w:eastAsia="Times New Roman" w:hAnsi="Arial" w:cs="Arial"/>
                        <w:color w:val="000000"/>
                        <w:sz w:val="20"/>
                        <w:szCs w:val="20"/>
                        <w:lang w:eastAsia="pt-BR"/>
                      </w:rPr>
                      <w:t>R$ 40,00</w:t>
                    </w:r>
                  </w:ins>
                </w:p>
              </w:tc>
            </w:tr>
            <w:tr w:rsidR="0016760B" w:rsidRPr="0016760B" w14:paraId="5FD49F2C" w14:textId="77777777" w:rsidTr="0016760B">
              <w:trPr>
                <w:trHeight w:val="1785"/>
                <w:ins w:id="255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7FACAB" w14:textId="77777777" w:rsidR="0016760B" w:rsidRPr="0016760B" w:rsidRDefault="0016760B" w:rsidP="0016760B">
                  <w:pPr>
                    <w:autoSpaceDE/>
                    <w:autoSpaceDN/>
                    <w:adjustRightInd/>
                    <w:jc w:val="center"/>
                    <w:rPr>
                      <w:ins w:id="25513" w:author="Philippe Hollanda - Oliveira Trust" w:date="2022-07-19T09:57:00Z"/>
                      <w:rFonts w:ascii="Arial" w:eastAsia="Times New Roman" w:hAnsi="Arial" w:cs="Arial"/>
                      <w:color w:val="000000"/>
                      <w:sz w:val="20"/>
                      <w:szCs w:val="20"/>
                      <w:lang w:eastAsia="pt-BR"/>
                    </w:rPr>
                  </w:pPr>
                  <w:ins w:id="2551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60FE986" w14:textId="77777777" w:rsidR="0016760B" w:rsidRPr="0016760B" w:rsidRDefault="0016760B" w:rsidP="0016760B">
                  <w:pPr>
                    <w:autoSpaceDE/>
                    <w:autoSpaceDN/>
                    <w:adjustRightInd/>
                    <w:jc w:val="center"/>
                    <w:rPr>
                      <w:ins w:id="25515" w:author="Philippe Hollanda - Oliveira Trust" w:date="2022-07-19T09:57:00Z"/>
                      <w:rFonts w:ascii="Arial" w:eastAsia="Times New Roman" w:hAnsi="Arial" w:cs="Arial"/>
                      <w:color w:val="000000"/>
                      <w:sz w:val="20"/>
                      <w:szCs w:val="20"/>
                      <w:lang w:eastAsia="pt-BR"/>
                    </w:rPr>
                  </w:pPr>
                  <w:ins w:id="25516"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7E8582" w14:textId="77777777" w:rsidR="0016760B" w:rsidRPr="0016760B" w:rsidRDefault="0016760B" w:rsidP="0016760B">
                  <w:pPr>
                    <w:autoSpaceDE/>
                    <w:autoSpaceDN/>
                    <w:adjustRightInd/>
                    <w:jc w:val="center"/>
                    <w:rPr>
                      <w:ins w:id="25517" w:author="Philippe Hollanda - Oliveira Trust" w:date="2022-07-19T09:57:00Z"/>
                      <w:rFonts w:ascii="Arial" w:eastAsia="Times New Roman" w:hAnsi="Arial" w:cs="Arial"/>
                      <w:color w:val="000000"/>
                      <w:sz w:val="20"/>
                      <w:szCs w:val="20"/>
                      <w:lang w:eastAsia="pt-BR"/>
                    </w:rPr>
                  </w:pPr>
                  <w:ins w:id="25518" w:author="Philippe Hollanda - Oliveira Trust" w:date="2022-07-19T09:57:00Z">
                    <w:r w:rsidRPr="0016760B">
                      <w:rPr>
                        <w:rFonts w:ascii="Arial" w:eastAsia="Times New Roman" w:hAnsi="Arial" w:cs="Arial"/>
                        <w:color w:val="000000"/>
                        <w:sz w:val="20"/>
                        <w:szCs w:val="20"/>
                        <w:lang w:eastAsia="pt-BR"/>
                      </w:rPr>
                      <w:t>R$ 2.400,00</w:t>
                    </w:r>
                  </w:ins>
                </w:p>
              </w:tc>
            </w:tr>
            <w:tr w:rsidR="0016760B" w:rsidRPr="0016760B" w14:paraId="6C96337F" w14:textId="77777777" w:rsidTr="0016760B">
              <w:trPr>
                <w:trHeight w:val="1785"/>
                <w:ins w:id="255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EB37BE" w14:textId="77777777" w:rsidR="0016760B" w:rsidRPr="0016760B" w:rsidRDefault="0016760B" w:rsidP="0016760B">
                  <w:pPr>
                    <w:autoSpaceDE/>
                    <w:autoSpaceDN/>
                    <w:adjustRightInd/>
                    <w:jc w:val="center"/>
                    <w:rPr>
                      <w:ins w:id="25520" w:author="Philippe Hollanda - Oliveira Trust" w:date="2022-07-19T09:57:00Z"/>
                      <w:rFonts w:ascii="Arial" w:eastAsia="Times New Roman" w:hAnsi="Arial" w:cs="Arial"/>
                      <w:color w:val="000000"/>
                      <w:sz w:val="20"/>
                      <w:szCs w:val="20"/>
                      <w:lang w:eastAsia="pt-BR"/>
                    </w:rPr>
                  </w:pPr>
                  <w:ins w:id="25521" w:author="Philippe Hollanda - Oliveira Trust" w:date="2022-07-19T09:57:00Z">
                    <w:r w:rsidRPr="0016760B">
                      <w:rPr>
                        <w:rFonts w:ascii="Arial" w:eastAsia="Times New Roman" w:hAnsi="Arial" w:cs="Arial"/>
                        <w:color w:val="000000"/>
                        <w:sz w:val="20"/>
                        <w:szCs w:val="20"/>
                        <w:lang w:eastAsia="pt-BR"/>
                      </w:rPr>
                      <w:lastRenderedPageBreak/>
                      <w:t xml:space="preserve">MATERIAIS ELÉTRICOS </w:t>
                    </w:r>
                  </w:ins>
                </w:p>
              </w:tc>
              <w:tc>
                <w:tcPr>
                  <w:tcW w:w="2324" w:type="dxa"/>
                  <w:tcBorders>
                    <w:top w:val="nil"/>
                    <w:left w:val="nil"/>
                    <w:bottom w:val="single" w:sz="4" w:space="0" w:color="auto"/>
                    <w:right w:val="single" w:sz="4" w:space="0" w:color="auto"/>
                  </w:tcBorders>
                  <w:shd w:val="clear" w:color="auto" w:fill="auto"/>
                  <w:noWrap/>
                  <w:vAlign w:val="center"/>
                  <w:hideMark/>
                </w:tcPr>
                <w:p w14:paraId="2CC66F48" w14:textId="77777777" w:rsidR="0016760B" w:rsidRPr="0016760B" w:rsidRDefault="0016760B" w:rsidP="0016760B">
                  <w:pPr>
                    <w:autoSpaceDE/>
                    <w:autoSpaceDN/>
                    <w:adjustRightInd/>
                    <w:jc w:val="center"/>
                    <w:rPr>
                      <w:ins w:id="25522" w:author="Philippe Hollanda - Oliveira Trust" w:date="2022-07-19T09:57:00Z"/>
                      <w:rFonts w:ascii="Arial" w:eastAsia="Times New Roman" w:hAnsi="Arial" w:cs="Arial"/>
                      <w:color w:val="000000"/>
                      <w:sz w:val="20"/>
                      <w:szCs w:val="20"/>
                      <w:lang w:eastAsia="pt-BR"/>
                    </w:rPr>
                  </w:pPr>
                  <w:ins w:id="25523"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A7EF5A" w14:textId="77777777" w:rsidR="0016760B" w:rsidRPr="0016760B" w:rsidRDefault="0016760B" w:rsidP="0016760B">
                  <w:pPr>
                    <w:autoSpaceDE/>
                    <w:autoSpaceDN/>
                    <w:adjustRightInd/>
                    <w:jc w:val="center"/>
                    <w:rPr>
                      <w:ins w:id="25524" w:author="Philippe Hollanda - Oliveira Trust" w:date="2022-07-19T09:57:00Z"/>
                      <w:rFonts w:ascii="Arial" w:eastAsia="Times New Roman" w:hAnsi="Arial" w:cs="Arial"/>
                      <w:color w:val="000000"/>
                      <w:sz w:val="20"/>
                      <w:szCs w:val="20"/>
                      <w:lang w:eastAsia="pt-BR"/>
                    </w:rPr>
                  </w:pPr>
                  <w:ins w:id="25525" w:author="Philippe Hollanda - Oliveira Trust" w:date="2022-07-19T09:57:00Z">
                    <w:r w:rsidRPr="0016760B">
                      <w:rPr>
                        <w:rFonts w:ascii="Arial" w:eastAsia="Times New Roman" w:hAnsi="Arial" w:cs="Arial"/>
                        <w:color w:val="000000"/>
                        <w:sz w:val="20"/>
                        <w:szCs w:val="20"/>
                        <w:lang w:eastAsia="pt-BR"/>
                      </w:rPr>
                      <w:t>R$ 939,37</w:t>
                    </w:r>
                  </w:ins>
                </w:p>
              </w:tc>
            </w:tr>
            <w:tr w:rsidR="0016760B" w:rsidRPr="0016760B" w14:paraId="5F18A483" w14:textId="77777777" w:rsidTr="0016760B">
              <w:trPr>
                <w:trHeight w:val="1785"/>
                <w:ins w:id="255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428D3D" w14:textId="77777777" w:rsidR="0016760B" w:rsidRPr="0016760B" w:rsidRDefault="0016760B" w:rsidP="0016760B">
                  <w:pPr>
                    <w:autoSpaceDE/>
                    <w:autoSpaceDN/>
                    <w:adjustRightInd/>
                    <w:jc w:val="center"/>
                    <w:rPr>
                      <w:ins w:id="25527" w:author="Philippe Hollanda - Oliveira Trust" w:date="2022-07-19T09:57:00Z"/>
                      <w:rFonts w:ascii="Arial" w:eastAsia="Times New Roman" w:hAnsi="Arial" w:cs="Arial"/>
                      <w:color w:val="000000"/>
                      <w:sz w:val="20"/>
                      <w:szCs w:val="20"/>
                      <w:lang w:eastAsia="pt-BR"/>
                    </w:rPr>
                  </w:pPr>
                  <w:ins w:id="25528" w:author="Philippe Hollanda - Oliveira Trust" w:date="2022-07-19T09:57:00Z">
                    <w:r w:rsidRPr="0016760B">
                      <w:rPr>
                        <w:rFonts w:ascii="Arial" w:eastAsia="Times New Roman" w:hAnsi="Arial" w:cs="Arial"/>
                        <w:color w:val="000000"/>
                        <w:sz w:val="20"/>
                        <w:szCs w:val="20"/>
                        <w:lang w:eastAsia="pt-BR"/>
                      </w:rPr>
                      <w:t xml:space="preserve">MATERIAIS ELÉTRICOS </w:t>
                    </w:r>
                  </w:ins>
                </w:p>
              </w:tc>
              <w:tc>
                <w:tcPr>
                  <w:tcW w:w="2324" w:type="dxa"/>
                  <w:tcBorders>
                    <w:top w:val="nil"/>
                    <w:left w:val="nil"/>
                    <w:bottom w:val="single" w:sz="4" w:space="0" w:color="auto"/>
                    <w:right w:val="single" w:sz="4" w:space="0" w:color="auto"/>
                  </w:tcBorders>
                  <w:shd w:val="clear" w:color="auto" w:fill="auto"/>
                  <w:noWrap/>
                  <w:vAlign w:val="center"/>
                  <w:hideMark/>
                </w:tcPr>
                <w:p w14:paraId="693151F9" w14:textId="77777777" w:rsidR="0016760B" w:rsidRPr="0016760B" w:rsidRDefault="0016760B" w:rsidP="0016760B">
                  <w:pPr>
                    <w:autoSpaceDE/>
                    <w:autoSpaceDN/>
                    <w:adjustRightInd/>
                    <w:jc w:val="center"/>
                    <w:rPr>
                      <w:ins w:id="25529" w:author="Philippe Hollanda - Oliveira Trust" w:date="2022-07-19T09:57:00Z"/>
                      <w:rFonts w:ascii="Arial" w:eastAsia="Times New Roman" w:hAnsi="Arial" w:cs="Arial"/>
                      <w:color w:val="000000"/>
                      <w:sz w:val="20"/>
                      <w:szCs w:val="20"/>
                      <w:lang w:eastAsia="pt-BR"/>
                    </w:rPr>
                  </w:pPr>
                  <w:ins w:id="25530"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4229E1E" w14:textId="77777777" w:rsidR="0016760B" w:rsidRPr="0016760B" w:rsidRDefault="0016760B" w:rsidP="0016760B">
                  <w:pPr>
                    <w:autoSpaceDE/>
                    <w:autoSpaceDN/>
                    <w:adjustRightInd/>
                    <w:jc w:val="center"/>
                    <w:rPr>
                      <w:ins w:id="25531" w:author="Philippe Hollanda - Oliveira Trust" w:date="2022-07-19T09:57:00Z"/>
                      <w:rFonts w:ascii="Arial" w:eastAsia="Times New Roman" w:hAnsi="Arial" w:cs="Arial"/>
                      <w:color w:val="000000"/>
                      <w:sz w:val="20"/>
                      <w:szCs w:val="20"/>
                      <w:lang w:eastAsia="pt-BR"/>
                    </w:rPr>
                  </w:pPr>
                  <w:ins w:id="25532" w:author="Philippe Hollanda - Oliveira Trust" w:date="2022-07-19T09:57:00Z">
                    <w:r w:rsidRPr="0016760B">
                      <w:rPr>
                        <w:rFonts w:ascii="Arial" w:eastAsia="Times New Roman" w:hAnsi="Arial" w:cs="Arial"/>
                        <w:color w:val="000000"/>
                        <w:sz w:val="20"/>
                        <w:szCs w:val="20"/>
                        <w:lang w:eastAsia="pt-BR"/>
                      </w:rPr>
                      <w:t>R$ 911,75</w:t>
                    </w:r>
                  </w:ins>
                </w:p>
              </w:tc>
            </w:tr>
            <w:tr w:rsidR="0016760B" w:rsidRPr="0016760B" w14:paraId="167F9EDB" w14:textId="77777777" w:rsidTr="0016760B">
              <w:trPr>
                <w:trHeight w:val="1785"/>
                <w:ins w:id="255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6C1798" w14:textId="77777777" w:rsidR="0016760B" w:rsidRPr="0016760B" w:rsidRDefault="0016760B" w:rsidP="0016760B">
                  <w:pPr>
                    <w:autoSpaceDE/>
                    <w:autoSpaceDN/>
                    <w:adjustRightInd/>
                    <w:jc w:val="center"/>
                    <w:rPr>
                      <w:ins w:id="25534" w:author="Philippe Hollanda - Oliveira Trust" w:date="2022-07-19T09:57:00Z"/>
                      <w:rFonts w:ascii="Arial" w:eastAsia="Times New Roman" w:hAnsi="Arial" w:cs="Arial"/>
                      <w:color w:val="000000"/>
                      <w:sz w:val="20"/>
                      <w:szCs w:val="20"/>
                      <w:lang w:eastAsia="pt-BR"/>
                    </w:rPr>
                  </w:pPr>
                  <w:ins w:id="25535" w:author="Philippe Hollanda - Oliveira Trust" w:date="2022-07-19T09:57:00Z">
                    <w:r w:rsidRPr="0016760B">
                      <w:rPr>
                        <w:rFonts w:ascii="Arial" w:eastAsia="Times New Roman" w:hAnsi="Arial" w:cs="Arial"/>
                        <w:color w:val="000000"/>
                        <w:sz w:val="20"/>
                        <w:szCs w:val="20"/>
                        <w:lang w:eastAsia="pt-BR"/>
                      </w:rPr>
                      <w:t xml:space="preserve">MATERIAIS ELÉTRICOS </w:t>
                    </w:r>
                  </w:ins>
                </w:p>
              </w:tc>
              <w:tc>
                <w:tcPr>
                  <w:tcW w:w="2324" w:type="dxa"/>
                  <w:tcBorders>
                    <w:top w:val="nil"/>
                    <w:left w:val="nil"/>
                    <w:bottom w:val="single" w:sz="4" w:space="0" w:color="auto"/>
                    <w:right w:val="single" w:sz="4" w:space="0" w:color="auto"/>
                  </w:tcBorders>
                  <w:shd w:val="clear" w:color="auto" w:fill="auto"/>
                  <w:noWrap/>
                  <w:vAlign w:val="center"/>
                  <w:hideMark/>
                </w:tcPr>
                <w:p w14:paraId="00D2128A" w14:textId="77777777" w:rsidR="0016760B" w:rsidRPr="0016760B" w:rsidRDefault="0016760B" w:rsidP="0016760B">
                  <w:pPr>
                    <w:autoSpaceDE/>
                    <w:autoSpaceDN/>
                    <w:adjustRightInd/>
                    <w:jc w:val="center"/>
                    <w:rPr>
                      <w:ins w:id="25536" w:author="Philippe Hollanda - Oliveira Trust" w:date="2022-07-19T09:57:00Z"/>
                      <w:rFonts w:ascii="Arial" w:eastAsia="Times New Roman" w:hAnsi="Arial" w:cs="Arial"/>
                      <w:color w:val="000000"/>
                      <w:sz w:val="20"/>
                      <w:szCs w:val="20"/>
                      <w:lang w:eastAsia="pt-BR"/>
                    </w:rPr>
                  </w:pPr>
                  <w:ins w:id="25537"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61DF654" w14:textId="77777777" w:rsidR="0016760B" w:rsidRPr="0016760B" w:rsidRDefault="0016760B" w:rsidP="0016760B">
                  <w:pPr>
                    <w:autoSpaceDE/>
                    <w:autoSpaceDN/>
                    <w:adjustRightInd/>
                    <w:jc w:val="center"/>
                    <w:rPr>
                      <w:ins w:id="25538" w:author="Philippe Hollanda - Oliveira Trust" w:date="2022-07-19T09:57:00Z"/>
                      <w:rFonts w:ascii="Arial" w:eastAsia="Times New Roman" w:hAnsi="Arial" w:cs="Arial"/>
                      <w:color w:val="000000"/>
                      <w:sz w:val="20"/>
                      <w:szCs w:val="20"/>
                      <w:lang w:eastAsia="pt-BR"/>
                    </w:rPr>
                  </w:pPr>
                  <w:ins w:id="25539" w:author="Philippe Hollanda - Oliveira Trust" w:date="2022-07-19T09:57:00Z">
                    <w:r w:rsidRPr="0016760B">
                      <w:rPr>
                        <w:rFonts w:ascii="Arial" w:eastAsia="Times New Roman" w:hAnsi="Arial" w:cs="Arial"/>
                        <w:color w:val="000000"/>
                        <w:sz w:val="20"/>
                        <w:szCs w:val="20"/>
                        <w:lang w:eastAsia="pt-BR"/>
                      </w:rPr>
                      <w:t>R$ 911,76</w:t>
                    </w:r>
                  </w:ins>
                </w:p>
              </w:tc>
            </w:tr>
            <w:tr w:rsidR="0016760B" w:rsidRPr="0016760B" w14:paraId="3B808B1C" w14:textId="77777777" w:rsidTr="0016760B">
              <w:trPr>
                <w:trHeight w:val="1785"/>
                <w:ins w:id="255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FDE83A" w14:textId="77777777" w:rsidR="0016760B" w:rsidRPr="0016760B" w:rsidRDefault="0016760B" w:rsidP="0016760B">
                  <w:pPr>
                    <w:autoSpaceDE/>
                    <w:autoSpaceDN/>
                    <w:adjustRightInd/>
                    <w:jc w:val="center"/>
                    <w:rPr>
                      <w:ins w:id="25541" w:author="Philippe Hollanda - Oliveira Trust" w:date="2022-07-19T09:57:00Z"/>
                      <w:rFonts w:ascii="Arial" w:eastAsia="Times New Roman" w:hAnsi="Arial" w:cs="Arial"/>
                      <w:color w:val="000000"/>
                      <w:sz w:val="20"/>
                      <w:szCs w:val="20"/>
                      <w:lang w:eastAsia="pt-BR"/>
                    </w:rPr>
                  </w:pPr>
                  <w:ins w:id="2554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FC2BECA" w14:textId="77777777" w:rsidR="0016760B" w:rsidRPr="0016760B" w:rsidRDefault="0016760B" w:rsidP="0016760B">
                  <w:pPr>
                    <w:autoSpaceDE/>
                    <w:autoSpaceDN/>
                    <w:adjustRightInd/>
                    <w:jc w:val="center"/>
                    <w:rPr>
                      <w:ins w:id="25543" w:author="Philippe Hollanda - Oliveira Trust" w:date="2022-07-19T09:57:00Z"/>
                      <w:rFonts w:ascii="Arial" w:eastAsia="Times New Roman" w:hAnsi="Arial" w:cs="Arial"/>
                      <w:color w:val="000000"/>
                      <w:sz w:val="20"/>
                      <w:szCs w:val="20"/>
                      <w:lang w:eastAsia="pt-BR"/>
                    </w:rPr>
                  </w:pPr>
                  <w:ins w:id="25544"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1E3913" w14:textId="77777777" w:rsidR="0016760B" w:rsidRPr="0016760B" w:rsidRDefault="0016760B" w:rsidP="0016760B">
                  <w:pPr>
                    <w:autoSpaceDE/>
                    <w:autoSpaceDN/>
                    <w:adjustRightInd/>
                    <w:jc w:val="center"/>
                    <w:rPr>
                      <w:ins w:id="25545" w:author="Philippe Hollanda - Oliveira Trust" w:date="2022-07-19T09:57:00Z"/>
                      <w:rFonts w:ascii="Arial" w:eastAsia="Times New Roman" w:hAnsi="Arial" w:cs="Arial"/>
                      <w:color w:val="000000"/>
                      <w:sz w:val="20"/>
                      <w:szCs w:val="20"/>
                      <w:lang w:eastAsia="pt-BR"/>
                    </w:rPr>
                  </w:pPr>
                  <w:ins w:id="25546" w:author="Philippe Hollanda - Oliveira Trust" w:date="2022-07-19T09:57:00Z">
                    <w:r w:rsidRPr="0016760B">
                      <w:rPr>
                        <w:rFonts w:ascii="Arial" w:eastAsia="Times New Roman" w:hAnsi="Arial" w:cs="Arial"/>
                        <w:color w:val="000000"/>
                        <w:sz w:val="20"/>
                        <w:szCs w:val="20"/>
                        <w:lang w:eastAsia="pt-BR"/>
                      </w:rPr>
                      <w:t>R$ 3.789,41</w:t>
                    </w:r>
                  </w:ins>
                </w:p>
              </w:tc>
            </w:tr>
            <w:tr w:rsidR="0016760B" w:rsidRPr="0016760B" w14:paraId="407FD92F" w14:textId="77777777" w:rsidTr="0016760B">
              <w:trPr>
                <w:trHeight w:val="1785"/>
                <w:ins w:id="255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6578BA" w14:textId="77777777" w:rsidR="0016760B" w:rsidRPr="0016760B" w:rsidRDefault="0016760B" w:rsidP="0016760B">
                  <w:pPr>
                    <w:autoSpaceDE/>
                    <w:autoSpaceDN/>
                    <w:adjustRightInd/>
                    <w:jc w:val="center"/>
                    <w:rPr>
                      <w:ins w:id="25548" w:author="Philippe Hollanda - Oliveira Trust" w:date="2022-07-19T09:57:00Z"/>
                      <w:rFonts w:ascii="Arial" w:eastAsia="Times New Roman" w:hAnsi="Arial" w:cs="Arial"/>
                      <w:color w:val="000000"/>
                      <w:sz w:val="20"/>
                      <w:szCs w:val="20"/>
                      <w:lang w:eastAsia="pt-BR"/>
                    </w:rPr>
                  </w:pPr>
                  <w:ins w:id="2554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8D56351" w14:textId="77777777" w:rsidR="0016760B" w:rsidRPr="0016760B" w:rsidRDefault="0016760B" w:rsidP="0016760B">
                  <w:pPr>
                    <w:autoSpaceDE/>
                    <w:autoSpaceDN/>
                    <w:adjustRightInd/>
                    <w:jc w:val="center"/>
                    <w:rPr>
                      <w:ins w:id="25550" w:author="Philippe Hollanda - Oliveira Trust" w:date="2022-07-19T09:57:00Z"/>
                      <w:rFonts w:ascii="Arial" w:eastAsia="Times New Roman" w:hAnsi="Arial" w:cs="Arial"/>
                      <w:color w:val="000000"/>
                      <w:sz w:val="20"/>
                      <w:szCs w:val="20"/>
                      <w:lang w:eastAsia="pt-BR"/>
                    </w:rPr>
                  </w:pPr>
                  <w:ins w:id="25551"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4FFBE8" w14:textId="77777777" w:rsidR="0016760B" w:rsidRPr="0016760B" w:rsidRDefault="0016760B" w:rsidP="0016760B">
                  <w:pPr>
                    <w:autoSpaceDE/>
                    <w:autoSpaceDN/>
                    <w:adjustRightInd/>
                    <w:jc w:val="center"/>
                    <w:rPr>
                      <w:ins w:id="25552" w:author="Philippe Hollanda - Oliveira Trust" w:date="2022-07-19T09:57:00Z"/>
                      <w:rFonts w:ascii="Arial" w:eastAsia="Times New Roman" w:hAnsi="Arial" w:cs="Arial"/>
                      <w:color w:val="000000"/>
                      <w:sz w:val="20"/>
                      <w:szCs w:val="20"/>
                      <w:lang w:eastAsia="pt-BR"/>
                    </w:rPr>
                  </w:pPr>
                  <w:ins w:id="25553" w:author="Philippe Hollanda - Oliveira Trust" w:date="2022-07-19T09:57:00Z">
                    <w:r w:rsidRPr="0016760B">
                      <w:rPr>
                        <w:rFonts w:ascii="Arial" w:eastAsia="Times New Roman" w:hAnsi="Arial" w:cs="Arial"/>
                        <w:color w:val="000000"/>
                        <w:sz w:val="20"/>
                        <w:szCs w:val="20"/>
                        <w:lang w:eastAsia="pt-BR"/>
                      </w:rPr>
                      <w:t>R$ 90.263,14</w:t>
                    </w:r>
                  </w:ins>
                </w:p>
              </w:tc>
            </w:tr>
            <w:tr w:rsidR="0016760B" w:rsidRPr="0016760B" w14:paraId="7AB9B069" w14:textId="77777777" w:rsidTr="0016760B">
              <w:trPr>
                <w:trHeight w:val="1785"/>
                <w:ins w:id="255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BBBB1E" w14:textId="77777777" w:rsidR="0016760B" w:rsidRPr="0016760B" w:rsidRDefault="0016760B" w:rsidP="0016760B">
                  <w:pPr>
                    <w:autoSpaceDE/>
                    <w:autoSpaceDN/>
                    <w:adjustRightInd/>
                    <w:jc w:val="center"/>
                    <w:rPr>
                      <w:ins w:id="25555" w:author="Philippe Hollanda - Oliveira Trust" w:date="2022-07-19T09:57:00Z"/>
                      <w:rFonts w:ascii="Arial" w:eastAsia="Times New Roman" w:hAnsi="Arial" w:cs="Arial"/>
                      <w:color w:val="000000"/>
                      <w:sz w:val="20"/>
                      <w:szCs w:val="20"/>
                      <w:lang w:eastAsia="pt-BR"/>
                    </w:rPr>
                  </w:pPr>
                  <w:ins w:id="2555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406159C" w14:textId="77777777" w:rsidR="0016760B" w:rsidRPr="0016760B" w:rsidRDefault="0016760B" w:rsidP="0016760B">
                  <w:pPr>
                    <w:autoSpaceDE/>
                    <w:autoSpaceDN/>
                    <w:adjustRightInd/>
                    <w:jc w:val="center"/>
                    <w:rPr>
                      <w:ins w:id="25557" w:author="Philippe Hollanda - Oliveira Trust" w:date="2022-07-19T09:57:00Z"/>
                      <w:rFonts w:ascii="Arial" w:eastAsia="Times New Roman" w:hAnsi="Arial" w:cs="Arial"/>
                      <w:color w:val="000000"/>
                      <w:sz w:val="20"/>
                      <w:szCs w:val="20"/>
                      <w:lang w:eastAsia="pt-BR"/>
                    </w:rPr>
                  </w:pPr>
                  <w:ins w:id="25558"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77E5DB" w14:textId="77777777" w:rsidR="0016760B" w:rsidRPr="0016760B" w:rsidRDefault="0016760B" w:rsidP="0016760B">
                  <w:pPr>
                    <w:autoSpaceDE/>
                    <w:autoSpaceDN/>
                    <w:adjustRightInd/>
                    <w:jc w:val="center"/>
                    <w:rPr>
                      <w:ins w:id="25559" w:author="Philippe Hollanda - Oliveira Trust" w:date="2022-07-19T09:57:00Z"/>
                      <w:rFonts w:ascii="Arial" w:eastAsia="Times New Roman" w:hAnsi="Arial" w:cs="Arial"/>
                      <w:color w:val="000000"/>
                      <w:sz w:val="20"/>
                      <w:szCs w:val="20"/>
                      <w:lang w:eastAsia="pt-BR"/>
                    </w:rPr>
                  </w:pPr>
                  <w:ins w:id="25560" w:author="Philippe Hollanda - Oliveira Trust" w:date="2022-07-19T09:57:00Z">
                    <w:r w:rsidRPr="0016760B">
                      <w:rPr>
                        <w:rFonts w:ascii="Arial" w:eastAsia="Times New Roman" w:hAnsi="Arial" w:cs="Arial"/>
                        <w:color w:val="000000"/>
                        <w:sz w:val="20"/>
                        <w:szCs w:val="20"/>
                        <w:lang w:eastAsia="pt-BR"/>
                      </w:rPr>
                      <w:t>R$ 260,76</w:t>
                    </w:r>
                  </w:ins>
                </w:p>
              </w:tc>
            </w:tr>
            <w:tr w:rsidR="0016760B" w:rsidRPr="0016760B" w14:paraId="24F6DC6A" w14:textId="77777777" w:rsidTr="0016760B">
              <w:trPr>
                <w:trHeight w:val="1785"/>
                <w:ins w:id="255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B1B2A4" w14:textId="77777777" w:rsidR="0016760B" w:rsidRPr="0016760B" w:rsidRDefault="0016760B" w:rsidP="0016760B">
                  <w:pPr>
                    <w:autoSpaceDE/>
                    <w:autoSpaceDN/>
                    <w:adjustRightInd/>
                    <w:jc w:val="center"/>
                    <w:rPr>
                      <w:ins w:id="25562" w:author="Philippe Hollanda - Oliveira Trust" w:date="2022-07-19T09:57:00Z"/>
                      <w:rFonts w:ascii="Arial" w:eastAsia="Times New Roman" w:hAnsi="Arial" w:cs="Arial"/>
                      <w:color w:val="000000"/>
                      <w:sz w:val="20"/>
                      <w:szCs w:val="20"/>
                      <w:lang w:eastAsia="pt-BR"/>
                    </w:rPr>
                  </w:pPr>
                  <w:ins w:id="2556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C1F1936" w14:textId="77777777" w:rsidR="0016760B" w:rsidRPr="0016760B" w:rsidRDefault="0016760B" w:rsidP="0016760B">
                  <w:pPr>
                    <w:autoSpaceDE/>
                    <w:autoSpaceDN/>
                    <w:adjustRightInd/>
                    <w:jc w:val="center"/>
                    <w:rPr>
                      <w:ins w:id="25564" w:author="Philippe Hollanda - Oliveira Trust" w:date="2022-07-19T09:57:00Z"/>
                      <w:rFonts w:ascii="Arial" w:eastAsia="Times New Roman" w:hAnsi="Arial" w:cs="Arial"/>
                      <w:color w:val="000000"/>
                      <w:sz w:val="20"/>
                      <w:szCs w:val="20"/>
                      <w:lang w:eastAsia="pt-BR"/>
                    </w:rPr>
                  </w:pPr>
                  <w:ins w:id="25565" w:author="Philippe Hollanda - Oliveira Trust" w:date="2022-07-19T09:57:00Z">
                    <w:r w:rsidRPr="0016760B">
                      <w:rPr>
                        <w:rFonts w:ascii="Arial" w:eastAsia="Times New Roman" w:hAnsi="Arial" w:cs="Arial"/>
                        <w:color w:val="000000"/>
                        <w:sz w:val="20"/>
                        <w:szCs w:val="20"/>
                        <w:lang w:eastAsia="pt-BR"/>
                      </w:rPr>
                      <w:t>25/11/2021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173270" w14:textId="77777777" w:rsidR="0016760B" w:rsidRPr="0016760B" w:rsidRDefault="0016760B" w:rsidP="0016760B">
                  <w:pPr>
                    <w:autoSpaceDE/>
                    <w:autoSpaceDN/>
                    <w:adjustRightInd/>
                    <w:jc w:val="center"/>
                    <w:rPr>
                      <w:ins w:id="25566" w:author="Philippe Hollanda - Oliveira Trust" w:date="2022-07-19T09:57:00Z"/>
                      <w:rFonts w:ascii="Arial" w:eastAsia="Times New Roman" w:hAnsi="Arial" w:cs="Arial"/>
                      <w:color w:val="000000"/>
                      <w:sz w:val="20"/>
                      <w:szCs w:val="20"/>
                      <w:lang w:eastAsia="pt-BR"/>
                    </w:rPr>
                  </w:pPr>
                  <w:ins w:id="25567" w:author="Philippe Hollanda - Oliveira Trust" w:date="2022-07-19T09:57:00Z">
                    <w:r w:rsidRPr="0016760B">
                      <w:rPr>
                        <w:rFonts w:ascii="Arial" w:eastAsia="Times New Roman" w:hAnsi="Arial" w:cs="Arial"/>
                        <w:color w:val="000000"/>
                        <w:sz w:val="20"/>
                        <w:szCs w:val="20"/>
                        <w:lang w:eastAsia="pt-BR"/>
                      </w:rPr>
                      <w:t>R$ 21.441,94</w:t>
                    </w:r>
                  </w:ins>
                </w:p>
              </w:tc>
            </w:tr>
            <w:tr w:rsidR="0016760B" w:rsidRPr="0016760B" w14:paraId="13ADF425" w14:textId="77777777" w:rsidTr="0016760B">
              <w:trPr>
                <w:trHeight w:val="1785"/>
                <w:ins w:id="255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728D4D" w14:textId="77777777" w:rsidR="0016760B" w:rsidRPr="0016760B" w:rsidRDefault="0016760B" w:rsidP="0016760B">
                  <w:pPr>
                    <w:autoSpaceDE/>
                    <w:autoSpaceDN/>
                    <w:adjustRightInd/>
                    <w:jc w:val="center"/>
                    <w:rPr>
                      <w:ins w:id="25569" w:author="Philippe Hollanda - Oliveira Trust" w:date="2022-07-19T09:57:00Z"/>
                      <w:rFonts w:ascii="Arial" w:eastAsia="Times New Roman" w:hAnsi="Arial" w:cs="Arial"/>
                      <w:color w:val="000000"/>
                      <w:sz w:val="20"/>
                      <w:szCs w:val="20"/>
                      <w:lang w:eastAsia="pt-BR"/>
                    </w:rPr>
                  </w:pPr>
                  <w:ins w:id="2557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EA37EB1" w14:textId="77777777" w:rsidR="0016760B" w:rsidRPr="0016760B" w:rsidRDefault="0016760B" w:rsidP="0016760B">
                  <w:pPr>
                    <w:autoSpaceDE/>
                    <w:autoSpaceDN/>
                    <w:adjustRightInd/>
                    <w:jc w:val="center"/>
                    <w:rPr>
                      <w:ins w:id="25571" w:author="Philippe Hollanda - Oliveira Trust" w:date="2022-07-19T09:57:00Z"/>
                      <w:rFonts w:ascii="Arial" w:eastAsia="Times New Roman" w:hAnsi="Arial" w:cs="Arial"/>
                      <w:color w:val="000000"/>
                      <w:sz w:val="20"/>
                      <w:szCs w:val="20"/>
                      <w:lang w:eastAsia="pt-BR"/>
                    </w:rPr>
                  </w:pPr>
                  <w:ins w:id="25572" w:author="Philippe Hollanda - Oliveira Trust" w:date="2022-07-19T09:57:00Z">
                    <w:r w:rsidRPr="0016760B">
                      <w:rPr>
                        <w:rFonts w:ascii="Arial" w:eastAsia="Times New Roman" w:hAnsi="Arial" w:cs="Arial"/>
                        <w:color w:val="000000"/>
                        <w:sz w:val="20"/>
                        <w:szCs w:val="20"/>
                        <w:lang w:eastAsia="pt-BR"/>
                      </w:rPr>
                      <w:t>03/12/2021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401D3A" w14:textId="77777777" w:rsidR="0016760B" w:rsidRPr="0016760B" w:rsidRDefault="0016760B" w:rsidP="0016760B">
                  <w:pPr>
                    <w:autoSpaceDE/>
                    <w:autoSpaceDN/>
                    <w:adjustRightInd/>
                    <w:jc w:val="center"/>
                    <w:rPr>
                      <w:ins w:id="25573" w:author="Philippe Hollanda - Oliveira Trust" w:date="2022-07-19T09:57:00Z"/>
                      <w:rFonts w:ascii="Arial" w:eastAsia="Times New Roman" w:hAnsi="Arial" w:cs="Arial"/>
                      <w:color w:val="000000"/>
                      <w:sz w:val="20"/>
                      <w:szCs w:val="20"/>
                      <w:lang w:eastAsia="pt-BR"/>
                    </w:rPr>
                  </w:pPr>
                  <w:ins w:id="25574" w:author="Philippe Hollanda - Oliveira Trust" w:date="2022-07-19T09:57:00Z">
                    <w:r w:rsidRPr="0016760B">
                      <w:rPr>
                        <w:rFonts w:ascii="Arial" w:eastAsia="Times New Roman" w:hAnsi="Arial" w:cs="Arial"/>
                        <w:color w:val="000000"/>
                        <w:sz w:val="20"/>
                        <w:szCs w:val="20"/>
                        <w:lang w:eastAsia="pt-BR"/>
                      </w:rPr>
                      <w:t>R$ 588,00</w:t>
                    </w:r>
                  </w:ins>
                </w:p>
              </w:tc>
            </w:tr>
            <w:tr w:rsidR="0016760B" w:rsidRPr="0016760B" w14:paraId="29E918AF" w14:textId="77777777" w:rsidTr="0016760B">
              <w:trPr>
                <w:trHeight w:val="1785"/>
                <w:ins w:id="255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7BDA28" w14:textId="77777777" w:rsidR="0016760B" w:rsidRPr="0016760B" w:rsidRDefault="0016760B" w:rsidP="0016760B">
                  <w:pPr>
                    <w:autoSpaceDE/>
                    <w:autoSpaceDN/>
                    <w:adjustRightInd/>
                    <w:jc w:val="center"/>
                    <w:rPr>
                      <w:ins w:id="25576" w:author="Philippe Hollanda - Oliveira Trust" w:date="2022-07-19T09:57:00Z"/>
                      <w:rFonts w:ascii="Arial" w:eastAsia="Times New Roman" w:hAnsi="Arial" w:cs="Arial"/>
                      <w:color w:val="000000"/>
                      <w:sz w:val="20"/>
                      <w:szCs w:val="20"/>
                      <w:lang w:eastAsia="pt-BR"/>
                    </w:rPr>
                  </w:pPr>
                  <w:ins w:id="2557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16CDDAE" w14:textId="77777777" w:rsidR="0016760B" w:rsidRPr="0016760B" w:rsidRDefault="0016760B" w:rsidP="0016760B">
                  <w:pPr>
                    <w:autoSpaceDE/>
                    <w:autoSpaceDN/>
                    <w:adjustRightInd/>
                    <w:jc w:val="center"/>
                    <w:rPr>
                      <w:ins w:id="25578" w:author="Philippe Hollanda - Oliveira Trust" w:date="2022-07-19T09:57:00Z"/>
                      <w:rFonts w:ascii="Arial" w:eastAsia="Times New Roman" w:hAnsi="Arial" w:cs="Arial"/>
                      <w:color w:val="000000"/>
                      <w:sz w:val="20"/>
                      <w:szCs w:val="20"/>
                      <w:lang w:eastAsia="pt-BR"/>
                    </w:rPr>
                  </w:pPr>
                  <w:ins w:id="25579" w:author="Philippe Hollanda - Oliveira Trust" w:date="2022-07-19T09:57:00Z">
                    <w:r w:rsidRPr="0016760B">
                      <w:rPr>
                        <w:rFonts w:ascii="Arial" w:eastAsia="Times New Roman" w:hAnsi="Arial" w:cs="Arial"/>
                        <w:color w:val="000000"/>
                        <w:sz w:val="20"/>
                        <w:szCs w:val="20"/>
                        <w:lang w:eastAsia="pt-BR"/>
                      </w:rPr>
                      <w:t>07/12/2021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810D54" w14:textId="77777777" w:rsidR="0016760B" w:rsidRPr="0016760B" w:rsidRDefault="0016760B" w:rsidP="0016760B">
                  <w:pPr>
                    <w:autoSpaceDE/>
                    <w:autoSpaceDN/>
                    <w:adjustRightInd/>
                    <w:jc w:val="center"/>
                    <w:rPr>
                      <w:ins w:id="25580" w:author="Philippe Hollanda - Oliveira Trust" w:date="2022-07-19T09:57:00Z"/>
                      <w:rFonts w:ascii="Arial" w:eastAsia="Times New Roman" w:hAnsi="Arial" w:cs="Arial"/>
                      <w:color w:val="000000"/>
                      <w:sz w:val="20"/>
                      <w:szCs w:val="20"/>
                      <w:lang w:eastAsia="pt-BR"/>
                    </w:rPr>
                  </w:pPr>
                  <w:ins w:id="25581" w:author="Philippe Hollanda - Oliveira Trust" w:date="2022-07-19T09:57:00Z">
                    <w:r w:rsidRPr="0016760B">
                      <w:rPr>
                        <w:rFonts w:ascii="Arial" w:eastAsia="Times New Roman" w:hAnsi="Arial" w:cs="Arial"/>
                        <w:color w:val="000000"/>
                        <w:sz w:val="20"/>
                        <w:szCs w:val="20"/>
                        <w:lang w:eastAsia="pt-BR"/>
                      </w:rPr>
                      <w:t>R$ 408,96</w:t>
                    </w:r>
                  </w:ins>
                </w:p>
              </w:tc>
            </w:tr>
            <w:tr w:rsidR="0016760B" w:rsidRPr="0016760B" w14:paraId="456BCF32" w14:textId="77777777" w:rsidTr="0016760B">
              <w:trPr>
                <w:trHeight w:val="1785"/>
                <w:ins w:id="255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64C681" w14:textId="77777777" w:rsidR="0016760B" w:rsidRPr="0016760B" w:rsidRDefault="0016760B" w:rsidP="0016760B">
                  <w:pPr>
                    <w:autoSpaceDE/>
                    <w:autoSpaceDN/>
                    <w:adjustRightInd/>
                    <w:jc w:val="center"/>
                    <w:rPr>
                      <w:ins w:id="25583" w:author="Philippe Hollanda - Oliveira Trust" w:date="2022-07-19T09:57:00Z"/>
                      <w:rFonts w:ascii="Arial" w:eastAsia="Times New Roman" w:hAnsi="Arial" w:cs="Arial"/>
                      <w:color w:val="000000"/>
                      <w:sz w:val="20"/>
                      <w:szCs w:val="20"/>
                      <w:lang w:eastAsia="pt-BR"/>
                    </w:rPr>
                  </w:pPr>
                  <w:ins w:id="25584" w:author="Philippe Hollanda - Oliveira Trust" w:date="2022-07-19T09:57:00Z">
                    <w:r w:rsidRPr="0016760B">
                      <w:rPr>
                        <w:rFonts w:ascii="Arial" w:eastAsia="Times New Roman" w:hAnsi="Arial" w:cs="Arial"/>
                        <w:color w:val="000000"/>
                        <w:sz w:val="20"/>
                        <w:szCs w:val="20"/>
                        <w:lang w:eastAsia="pt-BR"/>
                      </w:rPr>
                      <w:t>CHAPA/GRELHA</w:t>
                    </w:r>
                  </w:ins>
                </w:p>
              </w:tc>
              <w:tc>
                <w:tcPr>
                  <w:tcW w:w="2324" w:type="dxa"/>
                  <w:tcBorders>
                    <w:top w:val="nil"/>
                    <w:left w:val="nil"/>
                    <w:bottom w:val="single" w:sz="4" w:space="0" w:color="auto"/>
                    <w:right w:val="single" w:sz="4" w:space="0" w:color="auto"/>
                  </w:tcBorders>
                  <w:shd w:val="clear" w:color="auto" w:fill="auto"/>
                  <w:noWrap/>
                  <w:vAlign w:val="center"/>
                  <w:hideMark/>
                </w:tcPr>
                <w:p w14:paraId="2B202BA7" w14:textId="77777777" w:rsidR="0016760B" w:rsidRPr="0016760B" w:rsidRDefault="0016760B" w:rsidP="0016760B">
                  <w:pPr>
                    <w:autoSpaceDE/>
                    <w:autoSpaceDN/>
                    <w:adjustRightInd/>
                    <w:jc w:val="center"/>
                    <w:rPr>
                      <w:ins w:id="25585" w:author="Philippe Hollanda - Oliveira Trust" w:date="2022-07-19T09:57:00Z"/>
                      <w:rFonts w:ascii="Arial" w:eastAsia="Times New Roman" w:hAnsi="Arial" w:cs="Arial"/>
                      <w:color w:val="000000"/>
                      <w:sz w:val="20"/>
                      <w:szCs w:val="20"/>
                      <w:lang w:eastAsia="pt-BR"/>
                    </w:rPr>
                  </w:pPr>
                  <w:ins w:id="25586" w:author="Philippe Hollanda - Oliveira Trust" w:date="2022-07-19T09:57:00Z">
                    <w:r w:rsidRPr="0016760B">
                      <w:rPr>
                        <w:rFonts w:ascii="Arial" w:eastAsia="Times New Roman" w:hAnsi="Arial" w:cs="Arial"/>
                        <w:color w:val="000000"/>
                        <w:sz w:val="20"/>
                        <w:szCs w:val="20"/>
                        <w:lang w:eastAsia="pt-BR"/>
                      </w:rPr>
                      <w:t>25/11/2021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376D61" w14:textId="77777777" w:rsidR="0016760B" w:rsidRPr="0016760B" w:rsidRDefault="0016760B" w:rsidP="0016760B">
                  <w:pPr>
                    <w:autoSpaceDE/>
                    <w:autoSpaceDN/>
                    <w:adjustRightInd/>
                    <w:jc w:val="center"/>
                    <w:rPr>
                      <w:ins w:id="25587" w:author="Philippe Hollanda - Oliveira Trust" w:date="2022-07-19T09:57:00Z"/>
                      <w:rFonts w:ascii="Arial" w:eastAsia="Times New Roman" w:hAnsi="Arial" w:cs="Arial"/>
                      <w:color w:val="000000"/>
                      <w:sz w:val="20"/>
                      <w:szCs w:val="20"/>
                      <w:lang w:eastAsia="pt-BR"/>
                    </w:rPr>
                  </w:pPr>
                  <w:ins w:id="25588" w:author="Philippe Hollanda - Oliveira Trust" w:date="2022-07-19T09:57:00Z">
                    <w:r w:rsidRPr="0016760B">
                      <w:rPr>
                        <w:rFonts w:ascii="Arial" w:eastAsia="Times New Roman" w:hAnsi="Arial" w:cs="Arial"/>
                        <w:color w:val="000000"/>
                        <w:sz w:val="20"/>
                        <w:szCs w:val="20"/>
                        <w:lang w:eastAsia="pt-BR"/>
                      </w:rPr>
                      <w:t>R$ 1.600,00</w:t>
                    </w:r>
                  </w:ins>
                </w:p>
              </w:tc>
            </w:tr>
            <w:tr w:rsidR="0016760B" w:rsidRPr="0016760B" w14:paraId="2A113900" w14:textId="77777777" w:rsidTr="0016760B">
              <w:trPr>
                <w:trHeight w:val="1785"/>
                <w:ins w:id="255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F88A67" w14:textId="77777777" w:rsidR="0016760B" w:rsidRPr="0016760B" w:rsidRDefault="0016760B" w:rsidP="0016760B">
                  <w:pPr>
                    <w:autoSpaceDE/>
                    <w:autoSpaceDN/>
                    <w:adjustRightInd/>
                    <w:jc w:val="center"/>
                    <w:rPr>
                      <w:ins w:id="25590" w:author="Philippe Hollanda - Oliveira Trust" w:date="2022-07-19T09:57:00Z"/>
                      <w:rFonts w:ascii="Arial" w:eastAsia="Times New Roman" w:hAnsi="Arial" w:cs="Arial"/>
                      <w:color w:val="000000"/>
                      <w:sz w:val="20"/>
                      <w:szCs w:val="20"/>
                      <w:lang w:eastAsia="pt-BR"/>
                    </w:rPr>
                  </w:pPr>
                  <w:ins w:id="25591" w:author="Philippe Hollanda - Oliveira Trust" w:date="2022-07-19T09:57:00Z">
                    <w:r w:rsidRPr="0016760B">
                      <w:rPr>
                        <w:rFonts w:ascii="Arial" w:eastAsia="Times New Roman" w:hAnsi="Arial" w:cs="Arial"/>
                        <w:color w:val="000000"/>
                        <w:sz w:val="20"/>
                        <w:szCs w:val="20"/>
                        <w:lang w:eastAsia="pt-BR"/>
                      </w:rPr>
                      <w:lastRenderedPageBreak/>
                      <w:t xml:space="preserve">MATERIAIS ELÉTRICOS </w:t>
                    </w:r>
                  </w:ins>
                </w:p>
              </w:tc>
              <w:tc>
                <w:tcPr>
                  <w:tcW w:w="2324" w:type="dxa"/>
                  <w:tcBorders>
                    <w:top w:val="nil"/>
                    <w:left w:val="nil"/>
                    <w:bottom w:val="single" w:sz="4" w:space="0" w:color="auto"/>
                    <w:right w:val="single" w:sz="4" w:space="0" w:color="auto"/>
                  </w:tcBorders>
                  <w:shd w:val="clear" w:color="auto" w:fill="auto"/>
                  <w:noWrap/>
                  <w:vAlign w:val="center"/>
                  <w:hideMark/>
                </w:tcPr>
                <w:p w14:paraId="00E27813" w14:textId="77777777" w:rsidR="0016760B" w:rsidRPr="0016760B" w:rsidRDefault="0016760B" w:rsidP="0016760B">
                  <w:pPr>
                    <w:autoSpaceDE/>
                    <w:autoSpaceDN/>
                    <w:adjustRightInd/>
                    <w:jc w:val="center"/>
                    <w:rPr>
                      <w:ins w:id="25592" w:author="Philippe Hollanda - Oliveira Trust" w:date="2022-07-19T09:57:00Z"/>
                      <w:rFonts w:ascii="Arial" w:eastAsia="Times New Roman" w:hAnsi="Arial" w:cs="Arial"/>
                      <w:color w:val="000000"/>
                      <w:sz w:val="20"/>
                      <w:szCs w:val="20"/>
                      <w:lang w:eastAsia="pt-BR"/>
                    </w:rPr>
                  </w:pPr>
                  <w:ins w:id="25593" w:author="Philippe Hollanda - Oliveira Trust" w:date="2022-07-19T09:57:00Z">
                    <w:r w:rsidRPr="0016760B">
                      <w:rPr>
                        <w:rFonts w:ascii="Arial" w:eastAsia="Times New Roman" w:hAnsi="Arial" w:cs="Arial"/>
                        <w:color w:val="000000"/>
                        <w:sz w:val="20"/>
                        <w:szCs w:val="20"/>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251E8A" w14:textId="77777777" w:rsidR="0016760B" w:rsidRPr="0016760B" w:rsidRDefault="0016760B" w:rsidP="0016760B">
                  <w:pPr>
                    <w:autoSpaceDE/>
                    <w:autoSpaceDN/>
                    <w:adjustRightInd/>
                    <w:jc w:val="center"/>
                    <w:rPr>
                      <w:ins w:id="25594" w:author="Philippe Hollanda - Oliveira Trust" w:date="2022-07-19T09:57:00Z"/>
                      <w:rFonts w:ascii="Arial" w:eastAsia="Times New Roman" w:hAnsi="Arial" w:cs="Arial"/>
                      <w:color w:val="000000"/>
                      <w:sz w:val="20"/>
                      <w:szCs w:val="20"/>
                      <w:lang w:eastAsia="pt-BR"/>
                    </w:rPr>
                  </w:pPr>
                  <w:ins w:id="25595" w:author="Philippe Hollanda - Oliveira Trust" w:date="2022-07-19T09:57:00Z">
                    <w:r w:rsidRPr="0016760B">
                      <w:rPr>
                        <w:rFonts w:ascii="Arial" w:eastAsia="Times New Roman" w:hAnsi="Arial" w:cs="Arial"/>
                        <w:color w:val="000000"/>
                        <w:sz w:val="20"/>
                        <w:szCs w:val="20"/>
                        <w:lang w:eastAsia="pt-BR"/>
                      </w:rPr>
                      <w:t>R$ 234,84</w:t>
                    </w:r>
                  </w:ins>
                </w:p>
              </w:tc>
            </w:tr>
            <w:tr w:rsidR="0016760B" w:rsidRPr="0016760B" w14:paraId="7B7F0329" w14:textId="77777777" w:rsidTr="0016760B">
              <w:trPr>
                <w:trHeight w:val="1785"/>
                <w:ins w:id="255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C48210" w14:textId="77777777" w:rsidR="0016760B" w:rsidRPr="0016760B" w:rsidRDefault="0016760B" w:rsidP="0016760B">
                  <w:pPr>
                    <w:autoSpaceDE/>
                    <w:autoSpaceDN/>
                    <w:adjustRightInd/>
                    <w:jc w:val="center"/>
                    <w:rPr>
                      <w:ins w:id="25597" w:author="Philippe Hollanda - Oliveira Trust" w:date="2022-07-19T09:57:00Z"/>
                      <w:rFonts w:ascii="Arial" w:eastAsia="Times New Roman" w:hAnsi="Arial" w:cs="Arial"/>
                      <w:color w:val="000000"/>
                      <w:sz w:val="20"/>
                      <w:szCs w:val="20"/>
                      <w:lang w:eastAsia="pt-BR"/>
                    </w:rPr>
                  </w:pPr>
                  <w:ins w:id="25598" w:author="Philippe Hollanda - Oliveira Trust" w:date="2022-07-19T09:57:00Z">
                    <w:r w:rsidRPr="0016760B">
                      <w:rPr>
                        <w:rFonts w:ascii="Arial" w:eastAsia="Times New Roman" w:hAnsi="Arial" w:cs="Arial"/>
                        <w:color w:val="000000"/>
                        <w:sz w:val="20"/>
                        <w:szCs w:val="20"/>
                        <w:lang w:eastAsia="pt-BR"/>
                      </w:rPr>
                      <w:t xml:space="preserve">MATERIAIS ELÉTRICOS </w:t>
                    </w:r>
                  </w:ins>
                </w:p>
              </w:tc>
              <w:tc>
                <w:tcPr>
                  <w:tcW w:w="2324" w:type="dxa"/>
                  <w:tcBorders>
                    <w:top w:val="nil"/>
                    <w:left w:val="nil"/>
                    <w:bottom w:val="single" w:sz="4" w:space="0" w:color="auto"/>
                    <w:right w:val="single" w:sz="4" w:space="0" w:color="auto"/>
                  </w:tcBorders>
                  <w:shd w:val="clear" w:color="auto" w:fill="auto"/>
                  <w:noWrap/>
                  <w:vAlign w:val="center"/>
                  <w:hideMark/>
                </w:tcPr>
                <w:p w14:paraId="1ABE85D4" w14:textId="77777777" w:rsidR="0016760B" w:rsidRPr="0016760B" w:rsidRDefault="0016760B" w:rsidP="0016760B">
                  <w:pPr>
                    <w:autoSpaceDE/>
                    <w:autoSpaceDN/>
                    <w:adjustRightInd/>
                    <w:jc w:val="center"/>
                    <w:rPr>
                      <w:ins w:id="25599" w:author="Philippe Hollanda - Oliveira Trust" w:date="2022-07-19T09:57:00Z"/>
                      <w:rFonts w:ascii="Arial" w:eastAsia="Times New Roman" w:hAnsi="Arial" w:cs="Arial"/>
                      <w:color w:val="000000"/>
                      <w:sz w:val="20"/>
                      <w:szCs w:val="20"/>
                      <w:lang w:eastAsia="pt-BR"/>
                    </w:rPr>
                  </w:pPr>
                  <w:ins w:id="25600"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A20E85D" w14:textId="77777777" w:rsidR="0016760B" w:rsidRPr="0016760B" w:rsidRDefault="0016760B" w:rsidP="0016760B">
                  <w:pPr>
                    <w:autoSpaceDE/>
                    <w:autoSpaceDN/>
                    <w:adjustRightInd/>
                    <w:jc w:val="center"/>
                    <w:rPr>
                      <w:ins w:id="25601" w:author="Philippe Hollanda - Oliveira Trust" w:date="2022-07-19T09:57:00Z"/>
                      <w:rFonts w:ascii="Arial" w:eastAsia="Times New Roman" w:hAnsi="Arial" w:cs="Arial"/>
                      <w:color w:val="000000"/>
                      <w:sz w:val="20"/>
                      <w:szCs w:val="20"/>
                      <w:lang w:eastAsia="pt-BR"/>
                    </w:rPr>
                  </w:pPr>
                  <w:ins w:id="25602" w:author="Philippe Hollanda - Oliveira Trust" w:date="2022-07-19T09:57:00Z">
                    <w:r w:rsidRPr="0016760B">
                      <w:rPr>
                        <w:rFonts w:ascii="Arial" w:eastAsia="Times New Roman" w:hAnsi="Arial" w:cs="Arial"/>
                        <w:color w:val="000000"/>
                        <w:sz w:val="20"/>
                        <w:szCs w:val="20"/>
                        <w:lang w:eastAsia="pt-BR"/>
                      </w:rPr>
                      <w:t>R$ 227,93</w:t>
                    </w:r>
                  </w:ins>
                </w:p>
              </w:tc>
            </w:tr>
            <w:tr w:rsidR="0016760B" w:rsidRPr="0016760B" w14:paraId="062D1E00" w14:textId="77777777" w:rsidTr="0016760B">
              <w:trPr>
                <w:trHeight w:val="1785"/>
                <w:ins w:id="256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A931C2" w14:textId="77777777" w:rsidR="0016760B" w:rsidRPr="0016760B" w:rsidRDefault="0016760B" w:rsidP="0016760B">
                  <w:pPr>
                    <w:autoSpaceDE/>
                    <w:autoSpaceDN/>
                    <w:adjustRightInd/>
                    <w:jc w:val="center"/>
                    <w:rPr>
                      <w:ins w:id="25604" w:author="Philippe Hollanda - Oliveira Trust" w:date="2022-07-19T09:57:00Z"/>
                      <w:rFonts w:ascii="Arial" w:eastAsia="Times New Roman" w:hAnsi="Arial" w:cs="Arial"/>
                      <w:color w:val="000000"/>
                      <w:sz w:val="20"/>
                      <w:szCs w:val="20"/>
                      <w:lang w:eastAsia="pt-BR"/>
                    </w:rPr>
                  </w:pPr>
                  <w:ins w:id="25605" w:author="Philippe Hollanda - Oliveira Trust" w:date="2022-07-19T09:57:00Z">
                    <w:r w:rsidRPr="0016760B">
                      <w:rPr>
                        <w:rFonts w:ascii="Arial" w:eastAsia="Times New Roman" w:hAnsi="Arial" w:cs="Arial"/>
                        <w:color w:val="000000"/>
                        <w:sz w:val="20"/>
                        <w:szCs w:val="20"/>
                        <w:lang w:eastAsia="pt-BR"/>
                      </w:rPr>
                      <w:t xml:space="preserve">MATERIAIS ELÉTRICOS </w:t>
                    </w:r>
                  </w:ins>
                </w:p>
              </w:tc>
              <w:tc>
                <w:tcPr>
                  <w:tcW w:w="2324" w:type="dxa"/>
                  <w:tcBorders>
                    <w:top w:val="nil"/>
                    <w:left w:val="nil"/>
                    <w:bottom w:val="single" w:sz="4" w:space="0" w:color="auto"/>
                    <w:right w:val="single" w:sz="4" w:space="0" w:color="auto"/>
                  </w:tcBorders>
                  <w:shd w:val="clear" w:color="auto" w:fill="auto"/>
                  <w:noWrap/>
                  <w:vAlign w:val="center"/>
                  <w:hideMark/>
                </w:tcPr>
                <w:p w14:paraId="3FE6AEAD" w14:textId="77777777" w:rsidR="0016760B" w:rsidRPr="0016760B" w:rsidRDefault="0016760B" w:rsidP="0016760B">
                  <w:pPr>
                    <w:autoSpaceDE/>
                    <w:autoSpaceDN/>
                    <w:adjustRightInd/>
                    <w:jc w:val="center"/>
                    <w:rPr>
                      <w:ins w:id="25606" w:author="Philippe Hollanda - Oliveira Trust" w:date="2022-07-19T09:57:00Z"/>
                      <w:rFonts w:ascii="Arial" w:eastAsia="Times New Roman" w:hAnsi="Arial" w:cs="Arial"/>
                      <w:color w:val="000000"/>
                      <w:sz w:val="20"/>
                      <w:szCs w:val="20"/>
                      <w:lang w:eastAsia="pt-BR"/>
                    </w:rPr>
                  </w:pPr>
                  <w:ins w:id="25607"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0FC7FC77" w14:textId="77777777" w:rsidR="0016760B" w:rsidRPr="0016760B" w:rsidRDefault="0016760B" w:rsidP="0016760B">
                  <w:pPr>
                    <w:autoSpaceDE/>
                    <w:autoSpaceDN/>
                    <w:adjustRightInd/>
                    <w:jc w:val="center"/>
                    <w:rPr>
                      <w:ins w:id="25608" w:author="Philippe Hollanda - Oliveira Trust" w:date="2022-07-19T09:57:00Z"/>
                      <w:rFonts w:ascii="Arial" w:eastAsia="Times New Roman" w:hAnsi="Arial" w:cs="Arial"/>
                      <w:color w:val="000000"/>
                      <w:sz w:val="20"/>
                      <w:szCs w:val="20"/>
                      <w:lang w:eastAsia="pt-BR"/>
                    </w:rPr>
                  </w:pPr>
                  <w:ins w:id="25609" w:author="Philippe Hollanda - Oliveira Trust" w:date="2022-07-19T09:57:00Z">
                    <w:r w:rsidRPr="0016760B">
                      <w:rPr>
                        <w:rFonts w:ascii="Arial" w:eastAsia="Times New Roman" w:hAnsi="Arial" w:cs="Arial"/>
                        <w:color w:val="000000"/>
                        <w:sz w:val="20"/>
                        <w:szCs w:val="20"/>
                        <w:lang w:eastAsia="pt-BR"/>
                      </w:rPr>
                      <w:t>R$ 227,95</w:t>
                    </w:r>
                  </w:ins>
                </w:p>
              </w:tc>
            </w:tr>
            <w:tr w:rsidR="0016760B" w:rsidRPr="0016760B" w14:paraId="6D7F5B38" w14:textId="77777777" w:rsidTr="0016760B">
              <w:trPr>
                <w:trHeight w:val="1785"/>
                <w:ins w:id="256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E4A565" w14:textId="77777777" w:rsidR="0016760B" w:rsidRPr="0016760B" w:rsidRDefault="0016760B" w:rsidP="0016760B">
                  <w:pPr>
                    <w:autoSpaceDE/>
                    <w:autoSpaceDN/>
                    <w:adjustRightInd/>
                    <w:jc w:val="center"/>
                    <w:rPr>
                      <w:ins w:id="25611" w:author="Philippe Hollanda - Oliveira Trust" w:date="2022-07-19T09:57:00Z"/>
                      <w:rFonts w:ascii="Arial" w:eastAsia="Times New Roman" w:hAnsi="Arial" w:cs="Arial"/>
                      <w:color w:val="000000"/>
                      <w:sz w:val="20"/>
                      <w:szCs w:val="20"/>
                      <w:lang w:eastAsia="pt-BR"/>
                    </w:rPr>
                  </w:pPr>
                  <w:ins w:id="2561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DA9BA6E" w14:textId="77777777" w:rsidR="0016760B" w:rsidRPr="0016760B" w:rsidRDefault="0016760B" w:rsidP="0016760B">
                  <w:pPr>
                    <w:autoSpaceDE/>
                    <w:autoSpaceDN/>
                    <w:adjustRightInd/>
                    <w:jc w:val="center"/>
                    <w:rPr>
                      <w:ins w:id="25613" w:author="Philippe Hollanda - Oliveira Trust" w:date="2022-07-19T09:57:00Z"/>
                      <w:rFonts w:ascii="Arial" w:eastAsia="Times New Roman" w:hAnsi="Arial" w:cs="Arial"/>
                      <w:color w:val="000000"/>
                      <w:sz w:val="20"/>
                      <w:szCs w:val="20"/>
                      <w:lang w:eastAsia="pt-BR"/>
                    </w:rPr>
                  </w:pPr>
                  <w:ins w:id="25614" w:author="Philippe Hollanda - Oliveira Trust" w:date="2022-07-19T09:57:00Z">
                    <w:r w:rsidRPr="0016760B">
                      <w:rPr>
                        <w:rFonts w:ascii="Arial" w:eastAsia="Times New Roman" w:hAnsi="Arial" w:cs="Arial"/>
                        <w:color w:val="000000"/>
                        <w:sz w:val="20"/>
                        <w:szCs w:val="20"/>
                        <w:lang w:eastAsia="pt-BR"/>
                      </w:rPr>
                      <w:t>10/12/2021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61E447" w14:textId="77777777" w:rsidR="0016760B" w:rsidRPr="0016760B" w:rsidRDefault="0016760B" w:rsidP="0016760B">
                  <w:pPr>
                    <w:autoSpaceDE/>
                    <w:autoSpaceDN/>
                    <w:adjustRightInd/>
                    <w:jc w:val="center"/>
                    <w:rPr>
                      <w:ins w:id="25615" w:author="Philippe Hollanda - Oliveira Trust" w:date="2022-07-19T09:57:00Z"/>
                      <w:rFonts w:ascii="Arial" w:eastAsia="Times New Roman" w:hAnsi="Arial" w:cs="Arial"/>
                      <w:color w:val="000000"/>
                      <w:sz w:val="20"/>
                      <w:szCs w:val="20"/>
                      <w:lang w:eastAsia="pt-BR"/>
                    </w:rPr>
                  </w:pPr>
                  <w:ins w:id="25616" w:author="Philippe Hollanda - Oliveira Trust" w:date="2022-07-19T09:57:00Z">
                    <w:r w:rsidRPr="0016760B">
                      <w:rPr>
                        <w:rFonts w:ascii="Arial" w:eastAsia="Times New Roman" w:hAnsi="Arial" w:cs="Arial"/>
                        <w:color w:val="000000"/>
                        <w:sz w:val="20"/>
                        <w:szCs w:val="20"/>
                        <w:lang w:eastAsia="pt-BR"/>
                      </w:rPr>
                      <w:t>R$ 23.041,97</w:t>
                    </w:r>
                  </w:ins>
                </w:p>
              </w:tc>
            </w:tr>
            <w:tr w:rsidR="0016760B" w:rsidRPr="0016760B" w14:paraId="2156A4F9" w14:textId="77777777" w:rsidTr="0016760B">
              <w:trPr>
                <w:trHeight w:val="1785"/>
                <w:ins w:id="256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DB74F8" w14:textId="77777777" w:rsidR="0016760B" w:rsidRPr="0016760B" w:rsidRDefault="0016760B" w:rsidP="0016760B">
                  <w:pPr>
                    <w:autoSpaceDE/>
                    <w:autoSpaceDN/>
                    <w:adjustRightInd/>
                    <w:jc w:val="center"/>
                    <w:rPr>
                      <w:ins w:id="25618" w:author="Philippe Hollanda - Oliveira Trust" w:date="2022-07-19T09:57:00Z"/>
                      <w:rFonts w:ascii="Arial" w:eastAsia="Times New Roman" w:hAnsi="Arial" w:cs="Arial"/>
                      <w:color w:val="000000"/>
                      <w:sz w:val="20"/>
                      <w:szCs w:val="20"/>
                      <w:lang w:eastAsia="pt-BR"/>
                    </w:rPr>
                  </w:pPr>
                  <w:ins w:id="2561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323313A" w14:textId="77777777" w:rsidR="0016760B" w:rsidRPr="0016760B" w:rsidRDefault="0016760B" w:rsidP="0016760B">
                  <w:pPr>
                    <w:autoSpaceDE/>
                    <w:autoSpaceDN/>
                    <w:adjustRightInd/>
                    <w:jc w:val="center"/>
                    <w:rPr>
                      <w:ins w:id="25620" w:author="Philippe Hollanda - Oliveira Trust" w:date="2022-07-19T09:57:00Z"/>
                      <w:rFonts w:ascii="Arial" w:eastAsia="Times New Roman" w:hAnsi="Arial" w:cs="Arial"/>
                      <w:color w:val="000000"/>
                      <w:sz w:val="20"/>
                      <w:szCs w:val="20"/>
                      <w:lang w:eastAsia="pt-BR"/>
                    </w:rPr>
                  </w:pPr>
                  <w:ins w:id="25621"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243D75" w14:textId="77777777" w:rsidR="0016760B" w:rsidRPr="0016760B" w:rsidRDefault="0016760B" w:rsidP="0016760B">
                  <w:pPr>
                    <w:autoSpaceDE/>
                    <w:autoSpaceDN/>
                    <w:adjustRightInd/>
                    <w:jc w:val="center"/>
                    <w:rPr>
                      <w:ins w:id="25622" w:author="Philippe Hollanda - Oliveira Trust" w:date="2022-07-19T09:57:00Z"/>
                      <w:rFonts w:ascii="Arial" w:eastAsia="Times New Roman" w:hAnsi="Arial" w:cs="Arial"/>
                      <w:color w:val="000000"/>
                      <w:sz w:val="20"/>
                      <w:szCs w:val="20"/>
                      <w:lang w:eastAsia="pt-BR"/>
                    </w:rPr>
                  </w:pPr>
                  <w:ins w:id="25623" w:author="Philippe Hollanda - Oliveira Trust" w:date="2022-07-19T09:57:00Z">
                    <w:r w:rsidRPr="0016760B">
                      <w:rPr>
                        <w:rFonts w:ascii="Arial" w:eastAsia="Times New Roman" w:hAnsi="Arial" w:cs="Arial"/>
                        <w:color w:val="000000"/>
                        <w:sz w:val="20"/>
                        <w:szCs w:val="20"/>
                        <w:lang w:eastAsia="pt-BR"/>
                      </w:rPr>
                      <w:t>R$ 11.722,07</w:t>
                    </w:r>
                  </w:ins>
                </w:p>
              </w:tc>
            </w:tr>
            <w:tr w:rsidR="0016760B" w:rsidRPr="0016760B" w14:paraId="50706010" w14:textId="77777777" w:rsidTr="0016760B">
              <w:trPr>
                <w:trHeight w:val="1785"/>
                <w:ins w:id="256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403AB6B" w14:textId="77777777" w:rsidR="0016760B" w:rsidRPr="0016760B" w:rsidRDefault="0016760B" w:rsidP="0016760B">
                  <w:pPr>
                    <w:autoSpaceDE/>
                    <w:autoSpaceDN/>
                    <w:adjustRightInd/>
                    <w:jc w:val="center"/>
                    <w:rPr>
                      <w:ins w:id="25625" w:author="Philippe Hollanda - Oliveira Trust" w:date="2022-07-19T09:57:00Z"/>
                      <w:rFonts w:ascii="Arial" w:eastAsia="Times New Roman" w:hAnsi="Arial" w:cs="Arial"/>
                      <w:color w:val="000000"/>
                      <w:sz w:val="20"/>
                      <w:szCs w:val="20"/>
                      <w:lang w:eastAsia="pt-BR"/>
                    </w:rPr>
                  </w:pPr>
                  <w:ins w:id="2562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BD3DBDE" w14:textId="77777777" w:rsidR="0016760B" w:rsidRPr="0016760B" w:rsidRDefault="0016760B" w:rsidP="0016760B">
                  <w:pPr>
                    <w:autoSpaceDE/>
                    <w:autoSpaceDN/>
                    <w:adjustRightInd/>
                    <w:jc w:val="center"/>
                    <w:rPr>
                      <w:ins w:id="25627" w:author="Philippe Hollanda - Oliveira Trust" w:date="2022-07-19T09:57:00Z"/>
                      <w:rFonts w:ascii="Arial" w:eastAsia="Times New Roman" w:hAnsi="Arial" w:cs="Arial"/>
                      <w:color w:val="000000"/>
                      <w:sz w:val="20"/>
                      <w:szCs w:val="20"/>
                      <w:lang w:eastAsia="pt-BR"/>
                    </w:rPr>
                  </w:pPr>
                  <w:ins w:id="25628"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A6D619" w14:textId="77777777" w:rsidR="0016760B" w:rsidRPr="0016760B" w:rsidRDefault="0016760B" w:rsidP="0016760B">
                  <w:pPr>
                    <w:autoSpaceDE/>
                    <w:autoSpaceDN/>
                    <w:adjustRightInd/>
                    <w:jc w:val="center"/>
                    <w:rPr>
                      <w:ins w:id="25629" w:author="Philippe Hollanda - Oliveira Trust" w:date="2022-07-19T09:57:00Z"/>
                      <w:rFonts w:ascii="Arial" w:eastAsia="Times New Roman" w:hAnsi="Arial" w:cs="Arial"/>
                      <w:color w:val="000000"/>
                      <w:sz w:val="20"/>
                      <w:szCs w:val="20"/>
                      <w:lang w:eastAsia="pt-BR"/>
                    </w:rPr>
                  </w:pPr>
                  <w:ins w:id="25630" w:author="Philippe Hollanda - Oliveira Trust" w:date="2022-07-19T09:57:00Z">
                    <w:r w:rsidRPr="0016760B">
                      <w:rPr>
                        <w:rFonts w:ascii="Arial" w:eastAsia="Times New Roman" w:hAnsi="Arial" w:cs="Arial"/>
                        <w:color w:val="000000"/>
                        <w:sz w:val="20"/>
                        <w:szCs w:val="20"/>
                        <w:lang w:eastAsia="pt-BR"/>
                      </w:rPr>
                      <w:t>R$ 3.805,00</w:t>
                    </w:r>
                  </w:ins>
                </w:p>
              </w:tc>
            </w:tr>
            <w:tr w:rsidR="0016760B" w:rsidRPr="0016760B" w14:paraId="1B2AF378" w14:textId="77777777" w:rsidTr="0016760B">
              <w:trPr>
                <w:trHeight w:val="1785"/>
                <w:ins w:id="256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221DA2" w14:textId="77777777" w:rsidR="0016760B" w:rsidRPr="0016760B" w:rsidRDefault="0016760B" w:rsidP="0016760B">
                  <w:pPr>
                    <w:autoSpaceDE/>
                    <w:autoSpaceDN/>
                    <w:adjustRightInd/>
                    <w:jc w:val="center"/>
                    <w:rPr>
                      <w:ins w:id="25632" w:author="Philippe Hollanda - Oliveira Trust" w:date="2022-07-19T09:57:00Z"/>
                      <w:rFonts w:ascii="Arial" w:eastAsia="Times New Roman" w:hAnsi="Arial" w:cs="Arial"/>
                      <w:color w:val="000000"/>
                      <w:sz w:val="20"/>
                      <w:szCs w:val="20"/>
                      <w:lang w:eastAsia="pt-BR"/>
                    </w:rPr>
                  </w:pPr>
                  <w:ins w:id="25633"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71D77ED4" w14:textId="77777777" w:rsidR="0016760B" w:rsidRPr="0016760B" w:rsidRDefault="0016760B" w:rsidP="0016760B">
                  <w:pPr>
                    <w:autoSpaceDE/>
                    <w:autoSpaceDN/>
                    <w:adjustRightInd/>
                    <w:jc w:val="center"/>
                    <w:rPr>
                      <w:ins w:id="25634" w:author="Philippe Hollanda - Oliveira Trust" w:date="2022-07-19T09:57:00Z"/>
                      <w:rFonts w:ascii="Arial" w:eastAsia="Times New Roman" w:hAnsi="Arial" w:cs="Arial"/>
                      <w:color w:val="000000"/>
                      <w:sz w:val="20"/>
                      <w:szCs w:val="20"/>
                      <w:lang w:eastAsia="pt-BR"/>
                    </w:rPr>
                  </w:pPr>
                  <w:ins w:id="25635" w:author="Philippe Hollanda - Oliveira Trust" w:date="2022-07-19T09:57:00Z">
                    <w:r w:rsidRPr="0016760B">
                      <w:rPr>
                        <w:rFonts w:ascii="Arial" w:eastAsia="Times New Roman" w:hAnsi="Arial" w:cs="Arial"/>
                        <w:color w:val="000000"/>
                        <w:sz w:val="20"/>
                        <w:szCs w:val="20"/>
                        <w:lang w:eastAsia="pt-BR"/>
                      </w:rPr>
                      <w:t>24/11/2021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2986F2" w14:textId="77777777" w:rsidR="0016760B" w:rsidRPr="0016760B" w:rsidRDefault="0016760B" w:rsidP="0016760B">
                  <w:pPr>
                    <w:autoSpaceDE/>
                    <w:autoSpaceDN/>
                    <w:adjustRightInd/>
                    <w:jc w:val="center"/>
                    <w:rPr>
                      <w:ins w:id="25636" w:author="Philippe Hollanda - Oliveira Trust" w:date="2022-07-19T09:57:00Z"/>
                      <w:rFonts w:ascii="Arial" w:eastAsia="Times New Roman" w:hAnsi="Arial" w:cs="Arial"/>
                      <w:color w:val="000000"/>
                      <w:sz w:val="20"/>
                      <w:szCs w:val="20"/>
                      <w:lang w:eastAsia="pt-BR"/>
                    </w:rPr>
                  </w:pPr>
                  <w:ins w:id="25637" w:author="Philippe Hollanda - Oliveira Trust" w:date="2022-07-19T09:57:00Z">
                    <w:r w:rsidRPr="0016760B">
                      <w:rPr>
                        <w:rFonts w:ascii="Arial" w:eastAsia="Times New Roman" w:hAnsi="Arial" w:cs="Arial"/>
                        <w:color w:val="000000"/>
                        <w:sz w:val="20"/>
                        <w:szCs w:val="20"/>
                        <w:lang w:eastAsia="pt-BR"/>
                      </w:rPr>
                      <w:t>R$ 7.015,00</w:t>
                    </w:r>
                  </w:ins>
                </w:p>
              </w:tc>
            </w:tr>
            <w:tr w:rsidR="0016760B" w:rsidRPr="0016760B" w14:paraId="33298009" w14:textId="77777777" w:rsidTr="0016760B">
              <w:trPr>
                <w:trHeight w:val="1785"/>
                <w:ins w:id="256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CAF851" w14:textId="77777777" w:rsidR="0016760B" w:rsidRPr="0016760B" w:rsidRDefault="0016760B" w:rsidP="0016760B">
                  <w:pPr>
                    <w:autoSpaceDE/>
                    <w:autoSpaceDN/>
                    <w:adjustRightInd/>
                    <w:jc w:val="center"/>
                    <w:rPr>
                      <w:ins w:id="25639" w:author="Philippe Hollanda - Oliveira Trust" w:date="2022-07-19T09:57:00Z"/>
                      <w:rFonts w:ascii="Arial" w:eastAsia="Times New Roman" w:hAnsi="Arial" w:cs="Arial"/>
                      <w:color w:val="000000"/>
                      <w:sz w:val="20"/>
                      <w:szCs w:val="20"/>
                      <w:lang w:eastAsia="pt-BR"/>
                    </w:rPr>
                  </w:pPr>
                  <w:ins w:id="2564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AA51E54" w14:textId="77777777" w:rsidR="0016760B" w:rsidRPr="0016760B" w:rsidRDefault="0016760B" w:rsidP="0016760B">
                  <w:pPr>
                    <w:autoSpaceDE/>
                    <w:autoSpaceDN/>
                    <w:adjustRightInd/>
                    <w:jc w:val="center"/>
                    <w:rPr>
                      <w:ins w:id="25641" w:author="Philippe Hollanda - Oliveira Trust" w:date="2022-07-19T09:57:00Z"/>
                      <w:rFonts w:ascii="Arial" w:eastAsia="Times New Roman" w:hAnsi="Arial" w:cs="Arial"/>
                      <w:color w:val="000000"/>
                      <w:sz w:val="20"/>
                      <w:szCs w:val="20"/>
                      <w:lang w:eastAsia="pt-BR"/>
                    </w:rPr>
                  </w:pPr>
                  <w:ins w:id="25642" w:author="Philippe Hollanda - Oliveira Trust" w:date="2022-07-19T09:57:00Z">
                    <w:r w:rsidRPr="0016760B">
                      <w:rPr>
                        <w:rFonts w:ascii="Arial" w:eastAsia="Times New Roman" w:hAnsi="Arial" w:cs="Arial"/>
                        <w:color w:val="000000"/>
                        <w:sz w:val="20"/>
                        <w:szCs w:val="20"/>
                        <w:lang w:eastAsia="pt-BR"/>
                      </w:rPr>
                      <w:t>07/12/2021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8973BB" w14:textId="77777777" w:rsidR="0016760B" w:rsidRPr="0016760B" w:rsidRDefault="0016760B" w:rsidP="0016760B">
                  <w:pPr>
                    <w:autoSpaceDE/>
                    <w:autoSpaceDN/>
                    <w:adjustRightInd/>
                    <w:jc w:val="center"/>
                    <w:rPr>
                      <w:ins w:id="25643" w:author="Philippe Hollanda - Oliveira Trust" w:date="2022-07-19T09:57:00Z"/>
                      <w:rFonts w:ascii="Arial" w:eastAsia="Times New Roman" w:hAnsi="Arial" w:cs="Arial"/>
                      <w:color w:val="000000"/>
                      <w:sz w:val="20"/>
                      <w:szCs w:val="20"/>
                      <w:lang w:eastAsia="pt-BR"/>
                    </w:rPr>
                  </w:pPr>
                  <w:ins w:id="25644" w:author="Philippe Hollanda - Oliveira Trust" w:date="2022-07-19T09:57:00Z">
                    <w:r w:rsidRPr="0016760B">
                      <w:rPr>
                        <w:rFonts w:ascii="Arial" w:eastAsia="Times New Roman" w:hAnsi="Arial" w:cs="Arial"/>
                        <w:color w:val="000000"/>
                        <w:sz w:val="20"/>
                        <w:szCs w:val="20"/>
                        <w:lang w:eastAsia="pt-BR"/>
                      </w:rPr>
                      <w:t>R$ 1.813,00</w:t>
                    </w:r>
                  </w:ins>
                </w:p>
              </w:tc>
            </w:tr>
            <w:tr w:rsidR="0016760B" w:rsidRPr="0016760B" w14:paraId="105C2E94" w14:textId="77777777" w:rsidTr="0016760B">
              <w:trPr>
                <w:trHeight w:val="1785"/>
                <w:ins w:id="256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21AE76" w14:textId="77777777" w:rsidR="0016760B" w:rsidRPr="0016760B" w:rsidRDefault="0016760B" w:rsidP="0016760B">
                  <w:pPr>
                    <w:autoSpaceDE/>
                    <w:autoSpaceDN/>
                    <w:adjustRightInd/>
                    <w:jc w:val="center"/>
                    <w:rPr>
                      <w:ins w:id="25646" w:author="Philippe Hollanda - Oliveira Trust" w:date="2022-07-19T09:57:00Z"/>
                      <w:rFonts w:ascii="Arial" w:eastAsia="Times New Roman" w:hAnsi="Arial" w:cs="Arial"/>
                      <w:color w:val="000000"/>
                      <w:sz w:val="20"/>
                      <w:szCs w:val="20"/>
                      <w:lang w:eastAsia="pt-BR"/>
                    </w:rPr>
                  </w:pPr>
                  <w:ins w:id="2564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92ED2DC" w14:textId="77777777" w:rsidR="0016760B" w:rsidRPr="0016760B" w:rsidRDefault="0016760B" w:rsidP="0016760B">
                  <w:pPr>
                    <w:autoSpaceDE/>
                    <w:autoSpaceDN/>
                    <w:adjustRightInd/>
                    <w:jc w:val="center"/>
                    <w:rPr>
                      <w:ins w:id="25648" w:author="Philippe Hollanda - Oliveira Trust" w:date="2022-07-19T09:57:00Z"/>
                      <w:rFonts w:ascii="Arial" w:eastAsia="Times New Roman" w:hAnsi="Arial" w:cs="Arial"/>
                      <w:color w:val="000000"/>
                      <w:sz w:val="20"/>
                      <w:szCs w:val="20"/>
                      <w:lang w:eastAsia="pt-BR"/>
                    </w:rPr>
                  </w:pPr>
                  <w:ins w:id="25649"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5C34A2" w14:textId="77777777" w:rsidR="0016760B" w:rsidRPr="0016760B" w:rsidRDefault="0016760B" w:rsidP="0016760B">
                  <w:pPr>
                    <w:autoSpaceDE/>
                    <w:autoSpaceDN/>
                    <w:adjustRightInd/>
                    <w:jc w:val="center"/>
                    <w:rPr>
                      <w:ins w:id="25650" w:author="Philippe Hollanda - Oliveira Trust" w:date="2022-07-19T09:57:00Z"/>
                      <w:rFonts w:ascii="Arial" w:eastAsia="Times New Roman" w:hAnsi="Arial" w:cs="Arial"/>
                      <w:color w:val="000000"/>
                      <w:sz w:val="20"/>
                      <w:szCs w:val="20"/>
                      <w:lang w:eastAsia="pt-BR"/>
                    </w:rPr>
                  </w:pPr>
                  <w:ins w:id="25651" w:author="Philippe Hollanda - Oliveira Trust" w:date="2022-07-19T09:57:00Z">
                    <w:r w:rsidRPr="0016760B">
                      <w:rPr>
                        <w:rFonts w:ascii="Arial" w:eastAsia="Times New Roman" w:hAnsi="Arial" w:cs="Arial"/>
                        <w:color w:val="000000"/>
                        <w:sz w:val="20"/>
                        <w:szCs w:val="20"/>
                        <w:lang w:eastAsia="pt-BR"/>
                      </w:rPr>
                      <w:t>R$ 12.260,22</w:t>
                    </w:r>
                  </w:ins>
                </w:p>
              </w:tc>
            </w:tr>
            <w:tr w:rsidR="0016760B" w:rsidRPr="0016760B" w14:paraId="07C641E1" w14:textId="77777777" w:rsidTr="0016760B">
              <w:trPr>
                <w:trHeight w:val="1785"/>
                <w:ins w:id="256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B73A3D4" w14:textId="77777777" w:rsidR="0016760B" w:rsidRPr="0016760B" w:rsidRDefault="0016760B" w:rsidP="0016760B">
                  <w:pPr>
                    <w:autoSpaceDE/>
                    <w:autoSpaceDN/>
                    <w:adjustRightInd/>
                    <w:jc w:val="center"/>
                    <w:rPr>
                      <w:ins w:id="25653" w:author="Philippe Hollanda - Oliveira Trust" w:date="2022-07-19T09:57:00Z"/>
                      <w:rFonts w:ascii="Arial" w:eastAsia="Times New Roman" w:hAnsi="Arial" w:cs="Arial"/>
                      <w:color w:val="000000"/>
                      <w:sz w:val="20"/>
                      <w:szCs w:val="20"/>
                      <w:lang w:eastAsia="pt-BR"/>
                    </w:rPr>
                  </w:pPr>
                  <w:ins w:id="2565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E60E178" w14:textId="77777777" w:rsidR="0016760B" w:rsidRPr="0016760B" w:rsidRDefault="0016760B" w:rsidP="0016760B">
                  <w:pPr>
                    <w:autoSpaceDE/>
                    <w:autoSpaceDN/>
                    <w:adjustRightInd/>
                    <w:jc w:val="center"/>
                    <w:rPr>
                      <w:ins w:id="25655" w:author="Philippe Hollanda - Oliveira Trust" w:date="2022-07-19T09:57:00Z"/>
                      <w:rFonts w:ascii="Arial" w:eastAsia="Times New Roman" w:hAnsi="Arial" w:cs="Arial"/>
                      <w:color w:val="000000"/>
                      <w:sz w:val="20"/>
                      <w:szCs w:val="20"/>
                      <w:lang w:eastAsia="pt-BR"/>
                    </w:rPr>
                  </w:pPr>
                  <w:ins w:id="25656"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B6902F" w14:textId="77777777" w:rsidR="0016760B" w:rsidRPr="0016760B" w:rsidRDefault="0016760B" w:rsidP="0016760B">
                  <w:pPr>
                    <w:autoSpaceDE/>
                    <w:autoSpaceDN/>
                    <w:adjustRightInd/>
                    <w:jc w:val="center"/>
                    <w:rPr>
                      <w:ins w:id="25657" w:author="Philippe Hollanda - Oliveira Trust" w:date="2022-07-19T09:57:00Z"/>
                      <w:rFonts w:ascii="Arial" w:eastAsia="Times New Roman" w:hAnsi="Arial" w:cs="Arial"/>
                      <w:color w:val="000000"/>
                      <w:sz w:val="20"/>
                      <w:szCs w:val="20"/>
                      <w:lang w:eastAsia="pt-BR"/>
                    </w:rPr>
                  </w:pPr>
                  <w:ins w:id="25658" w:author="Philippe Hollanda - Oliveira Trust" w:date="2022-07-19T09:57:00Z">
                    <w:r w:rsidRPr="0016760B">
                      <w:rPr>
                        <w:rFonts w:ascii="Arial" w:eastAsia="Times New Roman" w:hAnsi="Arial" w:cs="Arial"/>
                        <w:color w:val="000000"/>
                        <w:sz w:val="20"/>
                        <w:szCs w:val="20"/>
                        <w:lang w:eastAsia="pt-BR"/>
                      </w:rPr>
                      <w:t>R$ 9.395,50</w:t>
                    </w:r>
                  </w:ins>
                </w:p>
              </w:tc>
            </w:tr>
            <w:tr w:rsidR="0016760B" w:rsidRPr="0016760B" w14:paraId="35613293" w14:textId="77777777" w:rsidTr="0016760B">
              <w:trPr>
                <w:trHeight w:val="1785"/>
                <w:ins w:id="256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DA104E" w14:textId="77777777" w:rsidR="0016760B" w:rsidRPr="0016760B" w:rsidRDefault="0016760B" w:rsidP="0016760B">
                  <w:pPr>
                    <w:autoSpaceDE/>
                    <w:autoSpaceDN/>
                    <w:adjustRightInd/>
                    <w:jc w:val="center"/>
                    <w:rPr>
                      <w:ins w:id="25660" w:author="Philippe Hollanda - Oliveira Trust" w:date="2022-07-19T09:57:00Z"/>
                      <w:rFonts w:ascii="Arial" w:eastAsia="Times New Roman" w:hAnsi="Arial" w:cs="Arial"/>
                      <w:color w:val="000000"/>
                      <w:sz w:val="20"/>
                      <w:szCs w:val="20"/>
                      <w:lang w:eastAsia="pt-BR"/>
                    </w:rPr>
                  </w:pPr>
                  <w:ins w:id="25661" w:author="Philippe Hollanda - Oliveira Trust" w:date="2022-07-19T09:57:00Z">
                    <w:r w:rsidRPr="0016760B">
                      <w:rPr>
                        <w:rFonts w:ascii="Arial" w:eastAsia="Times New Roman" w:hAnsi="Arial" w:cs="Arial"/>
                        <w:color w:val="000000"/>
                        <w:sz w:val="20"/>
                        <w:szCs w:val="20"/>
                        <w:lang w:eastAsia="pt-BR"/>
                      </w:rPr>
                      <w:lastRenderedPageBreak/>
                      <w:t xml:space="preserve">MATERIAIS ELÉTRICOS </w:t>
                    </w:r>
                  </w:ins>
                </w:p>
              </w:tc>
              <w:tc>
                <w:tcPr>
                  <w:tcW w:w="2324" w:type="dxa"/>
                  <w:tcBorders>
                    <w:top w:val="nil"/>
                    <w:left w:val="nil"/>
                    <w:bottom w:val="single" w:sz="4" w:space="0" w:color="auto"/>
                    <w:right w:val="single" w:sz="4" w:space="0" w:color="auto"/>
                  </w:tcBorders>
                  <w:shd w:val="clear" w:color="auto" w:fill="auto"/>
                  <w:noWrap/>
                  <w:vAlign w:val="center"/>
                  <w:hideMark/>
                </w:tcPr>
                <w:p w14:paraId="57B069AF" w14:textId="77777777" w:rsidR="0016760B" w:rsidRPr="0016760B" w:rsidRDefault="0016760B" w:rsidP="0016760B">
                  <w:pPr>
                    <w:autoSpaceDE/>
                    <w:autoSpaceDN/>
                    <w:adjustRightInd/>
                    <w:jc w:val="center"/>
                    <w:rPr>
                      <w:ins w:id="25662" w:author="Philippe Hollanda - Oliveira Trust" w:date="2022-07-19T09:57:00Z"/>
                      <w:rFonts w:ascii="Arial" w:eastAsia="Times New Roman" w:hAnsi="Arial" w:cs="Arial"/>
                      <w:color w:val="000000"/>
                      <w:sz w:val="20"/>
                      <w:szCs w:val="20"/>
                      <w:lang w:eastAsia="pt-BR"/>
                    </w:rPr>
                  </w:pPr>
                  <w:ins w:id="25663" w:author="Philippe Hollanda - Oliveira Trust" w:date="2022-07-19T09:57:00Z">
                    <w:r w:rsidRPr="0016760B">
                      <w:rPr>
                        <w:rFonts w:ascii="Arial" w:eastAsia="Times New Roman" w:hAnsi="Arial" w:cs="Arial"/>
                        <w:color w:val="000000"/>
                        <w:sz w:val="20"/>
                        <w:szCs w:val="20"/>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D34740" w14:textId="77777777" w:rsidR="0016760B" w:rsidRPr="0016760B" w:rsidRDefault="0016760B" w:rsidP="0016760B">
                  <w:pPr>
                    <w:autoSpaceDE/>
                    <w:autoSpaceDN/>
                    <w:adjustRightInd/>
                    <w:jc w:val="center"/>
                    <w:rPr>
                      <w:ins w:id="25664" w:author="Philippe Hollanda - Oliveira Trust" w:date="2022-07-19T09:57:00Z"/>
                      <w:rFonts w:ascii="Arial" w:eastAsia="Times New Roman" w:hAnsi="Arial" w:cs="Arial"/>
                      <w:color w:val="000000"/>
                      <w:sz w:val="20"/>
                      <w:szCs w:val="20"/>
                      <w:lang w:eastAsia="pt-BR"/>
                    </w:rPr>
                  </w:pPr>
                  <w:ins w:id="25665" w:author="Philippe Hollanda - Oliveira Trust" w:date="2022-07-19T09:57:00Z">
                    <w:r w:rsidRPr="0016760B">
                      <w:rPr>
                        <w:rFonts w:ascii="Arial" w:eastAsia="Times New Roman" w:hAnsi="Arial" w:cs="Arial"/>
                        <w:color w:val="000000"/>
                        <w:sz w:val="20"/>
                        <w:szCs w:val="20"/>
                        <w:lang w:eastAsia="pt-BR"/>
                      </w:rPr>
                      <w:t>R$ 61,93</w:t>
                    </w:r>
                  </w:ins>
                </w:p>
              </w:tc>
            </w:tr>
            <w:tr w:rsidR="0016760B" w:rsidRPr="0016760B" w14:paraId="407E865B" w14:textId="77777777" w:rsidTr="0016760B">
              <w:trPr>
                <w:trHeight w:val="1785"/>
                <w:ins w:id="256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DE0073" w14:textId="77777777" w:rsidR="0016760B" w:rsidRPr="0016760B" w:rsidRDefault="0016760B" w:rsidP="0016760B">
                  <w:pPr>
                    <w:autoSpaceDE/>
                    <w:autoSpaceDN/>
                    <w:adjustRightInd/>
                    <w:jc w:val="center"/>
                    <w:rPr>
                      <w:ins w:id="25667" w:author="Philippe Hollanda - Oliveira Trust" w:date="2022-07-19T09:57:00Z"/>
                      <w:rFonts w:ascii="Arial" w:eastAsia="Times New Roman" w:hAnsi="Arial" w:cs="Arial"/>
                      <w:color w:val="000000"/>
                      <w:sz w:val="20"/>
                      <w:szCs w:val="20"/>
                      <w:lang w:eastAsia="pt-BR"/>
                    </w:rPr>
                  </w:pPr>
                  <w:ins w:id="2566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BC42DD2" w14:textId="77777777" w:rsidR="0016760B" w:rsidRPr="0016760B" w:rsidRDefault="0016760B" w:rsidP="0016760B">
                  <w:pPr>
                    <w:autoSpaceDE/>
                    <w:autoSpaceDN/>
                    <w:adjustRightInd/>
                    <w:jc w:val="center"/>
                    <w:rPr>
                      <w:ins w:id="25669" w:author="Philippe Hollanda - Oliveira Trust" w:date="2022-07-19T09:57:00Z"/>
                      <w:rFonts w:ascii="Arial" w:eastAsia="Times New Roman" w:hAnsi="Arial" w:cs="Arial"/>
                      <w:color w:val="000000"/>
                      <w:sz w:val="20"/>
                      <w:szCs w:val="20"/>
                      <w:lang w:eastAsia="pt-BR"/>
                    </w:rPr>
                  </w:pPr>
                  <w:ins w:id="25670" w:author="Philippe Hollanda - Oliveira Trust" w:date="2022-07-19T09:57:00Z">
                    <w:r w:rsidRPr="0016760B">
                      <w:rPr>
                        <w:rFonts w:ascii="Arial" w:eastAsia="Times New Roman" w:hAnsi="Arial" w:cs="Arial"/>
                        <w:color w:val="000000"/>
                        <w:sz w:val="20"/>
                        <w:szCs w:val="20"/>
                        <w:lang w:eastAsia="pt-BR"/>
                      </w:rPr>
                      <w:t>02/12/2021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1E9672" w14:textId="77777777" w:rsidR="0016760B" w:rsidRPr="0016760B" w:rsidRDefault="0016760B" w:rsidP="0016760B">
                  <w:pPr>
                    <w:autoSpaceDE/>
                    <w:autoSpaceDN/>
                    <w:adjustRightInd/>
                    <w:jc w:val="center"/>
                    <w:rPr>
                      <w:ins w:id="25671" w:author="Philippe Hollanda - Oliveira Trust" w:date="2022-07-19T09:57:00Z"/>
                      <w:rFonts w:ascii="Arial" w:eastAsia="Times New Roman" w:hAnsi="Arial" w:cs="Arial"/>
                      <w:color w:val="000000"/>
                      <w:sz w:val="20"/>
                      <w:szCs w:val="20"/>
                      <w:lang w:eastAsia="pt-BR"/>
                    </w:rPr>
                  </w:pPr>
                  <w:ins w:id="25672" w:author="Philippe Hollanda - Oliveira Trust" w:date="2022-07-19T09:57:00Z">
                    <w:r w:rsidRPr="0016760B">
                      <w:rPr>
                        <w:rFonts w:ascii="Arial" w:eastAsia="Times New Roman" w:hAnsi="Arial" w:cs="Arial"/>
                        <w:color w:val="000000"/>
                        <w:sz w:val="20"/>
                        <w:szCs w:val="20"/>
                        <w:lang w:eastAsia="pt-BR"/>
                      </w:rPr>
                      <w:t>R$ 25.082,40</w:t>
                    </w:r>
                  </w:ins>
                </w:p>
              </w:tc>
            </w:tr>
            <w:tr w:rsidR="0016760B" w:rsidRPr="0016760B" w14:paraId="329A7C61" w14:textId="77777777" w:rsidTr="0016760B">
              <w:trPr>
                <w:trHeight w:val="1785"/>
                <w:ins w:id="256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F51CF6" w14:textId="77777777" w:rsidR="0016760B" w:rsidRPr="0016760B" w:rsidRDefault="0016760B" w:rsidP="0016760B">
                  <w:pPr>
                    <w:autoSpaceDE/>
                    <w:autoSpaceDN/>
                    <w:adjustRightInd/>
                    <w:jc w:val="center"/>
                    <w:rPr>
                      <w:ins w:id="25674" w:author="Philippe Hollanda - Oliveira Trust" w:date="2022-07-19T09:57:00Z"/>
                      <w:rFonts w:ascii="Arial" w:eastAsia="Times New Roman" w:hAnsi="Arial" w:cs="Arial"/>
                      <w:color w:val="000000"/>
                      <w:sz w:val="20"/>
                      <w:szCs w:val="20"/>
                      <w:lang w:eastAsia="pt-BR"/>
                    </w:rPr>
                  </w:pPr>
                  <w:ins w:id="2567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664E347" w14:textId="77777777" w:rsidR="0016760B" w:rsidRPr="0016760B" w:rsidRDefault="0016760B" w:rsidP="0016760B">
                  <w:pPr>
                    <w:autoSpaceDE/>
                    <w:autoSpaceDN/>
                    <w:adjustRightInd/>
                    <w:jc w:val="center"/>
                    <w:rPr>
                      <w:ins w:id="25676" w:author="Philippe Hollanda - Oliveira Trust" w:date="2022-07-19T09:57:00Z"/>
                      <w:rFonts w:ascii="Arial" w:eastAsia="Times New Roman" w:hAnsi="Arial" w:cs="Arial"/>
                      <w:color w:val="000000"/>
                      <w:sz w:val="20"/>
                      <w:szCs w:val="20"/>
                      <w:lang w:eastAsia="pt-BR"/>
                    </w:rPr>
                  </w:pPr>
                  <w:ins w:id="25677"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7019CC" w14:textId="77777777" w:rsidR="0016760B" w:rsidRPr="0016760B" w:rsidRDefault="0016760B" w:rsidP="0016760B">
                  <w:pPr>
                    <w:autoSpaceDE/>
                    <w:autoSpaceDN/>
                    <w:adjustRightInd/>
                    <w:jc w:val="center"/>
                    <w:rPr>
                      <w:ins w:id="25678" w:author="Philippe Hollanda - Oliveira Trust" w:date="2022-07-19T09:57:00Z"/>
                      <w:rFonts w:ascii="Arial" w:eastAsia="Times New Roman" w:hAnsi="Arial" w:cs="Arial"/>
                      <w:color w:val="000000"/>
                      <w:sz w:val="20"/>
                      <w:szCs w:val="20"/>
                      <w:lang w:eastAsia="pt-BR"/>
                    </w:rPr>
                  </w:pPr>
                  <w:ins w:id="25679" w:author="Philippe Hollanda - Oliveira Trust" w:date="2022-07-19T09:57:00Z">
                    <w:r w:rsidRPr="0016760B">
                      <w:rPr>
                        <w:rFonts w:ascii="Arial" w:eastAsia="Times New Roman" w:hAnsi="Arial" w:cs="Arial"/>
                        <w:color w:val="000000"/>
                        <w:sz w:val="20"/>
                        <w:szCs w:val="20"/>
                        <w:lang w:eastAsia="pt-BR"/>
                      </w:rPr>
                      <w:t>R$ 750,00</w:t>
                    </w:r>
                  </w:ins>
                </w:p>
              </w:tc>
            </w:tr>
            <w:tr w:rsidR="0016760B" w:rsidRPr="0016760B" w14:paraId="65E60893" w14:textId="77777777" w:rsidTr="0016760B">
              <w:trPr>
                <w:trHeight w:val="1785"/>
                <w:ins w:id="256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A263D6" w14:textId="77777777" w:rsidR="0016760B" w:rsidRPr="0016760B" w:rsidRDefault="0016760B" w:rsidP="0016760B">
                  <w:pPr>
                    <w:autoSpaceDE/>
                    <w:autoSpaceDN/>
                    <w:adjustRightInd/>
                    <w:jc w:val="center"/>
                    <w:rPr>
                      <w:ins w:id="25681" w:author="Philippe Hollanda - Oliveira Trust" w:date="2022-07-19T09:57:00Z"/>
                      <w:rFonts w:ascii="Arial" w:eastAsia="Times New Roman" w:hAnsi="Arial" w:cs="Arial"/>
                      <w:color w:val="000000"/>
                      <w:sz w:val="20"/>
                      <w:szCs w:val="20"/>
                      <w:lang w:eastAsia="pt-BR"/>
                    </w:rPr>
                  </w:pPr>
                  <w:ins w:id="2568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FDCF756" w14:textId="77777777" w:rsidR="0016760B" w:rsidRPr="0016760B" w:rsidRDefault="0016760B" w:rsidP="0016760B">
                  <w:pPr>
                    <w:autoSpaceDE/>
                    <w:autoSpaceDN/>
                    <w:adjustRightInd/>
                    <w:jc w:val="center"/>
                    <w:rPr>
                      <w:ins w:id="25683" w:author="Philippe Hollanda - Oliveira Trust" w:date="2022-07-19T09:57:00Z"/>
                      <w:rFonts w:ascii="Arial" w:eastAsia="Times New Roman" w:hAnsi="Arial" w:cs="Arial"/>
                      <w:color w:val="000000"/>
                      <w:sz w:val="20"/>
                      <w:szCs w:val="20"/>
                      <w:lang w:eastAsia="pt-BR"/>
                    </w:rPr>
                  </w:pPr>
                  <w:ins w:id="25684"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097BFA" w14:textId="77777777" w:rsidR="0016760B" w:rsidRPr="0016760B" w:rsidRDefault="0016760B" w:rsidP="0016760B">
                  <w:pPr>
                    <w:autoSpaceDE/>
                    <w:autoSpaceDN/>
                    <w:adjustRightInd/>
                    <w:jc w:val="center"/>
                    <w:rPr>
                      <w:ins w:id="25685" w:author="Philippe Hollanda - Oliveira Trust" w:date="2022-07-19T09:57:00Z"/>
                      <w:rFonts w:ascii="Arial" w:eastAsia="Times New Roman" w:hAnsi="Arial" w:cs="Arial"/>
                      <w:color w:val="000000"/>
                      <w:sz w:val="20"/>
                      <w:szCs w:val="20"/>
                      <w:lang w:eastAsia="pt-BR"/>
                    </w:rPr>
                  </w:pPr>
                  <w:ins w:id="25686" w:author="Philippe Hollanda - Oliveira Trust" w:date="2022-07-19T09:57:00Z">
                    <w:r w:rsidRPr="0016760B">
                      <w:rPr>
                        <w:rFonts w:ascii="Arial" w:eastAsia="Times New Roman" w:hAnsi="Arial" w:cs="Arial"/>
                        <w:color w:val="000000"/>
                        <w:sz w:val="20"/>
                        <w:szCs w:val="20"/>
                        <w:lang w:eastAsia="pt-BR"/>
                      </w:rPr>
                      <w:t>R$ 20.449,00</w:t>
                    </w:r>
                  </w:ins>
                </w:p>
              </w:tc>
            </w:tr>
            <w:tr w:rsidR="0016760B" w:rsidRPr="0016760B" w14:paraId="17F3C410" w14:textId="77777777" w:rsidTr="0016760B">
              <w:trPr>
                <w:trHeight w:val="1785"/>
                <w:ins w:id="256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E3D8D4" w14:textId="77777777" w:rsidR="0016760B" w:rsidRPr="0016760B" w:rsidRDefault="0016760B" w:rsidP="0016760B">
                  <w:pPr>
                    <w:autoSpaceDE/>
                    <w:autoSpaceDN/>
                    <w:adjustRightInd/>
                    <w:jc w:val="center"/>
                    <w:rPr>
                      <w:ins w:id="25688" w:author="Philippe Hollanda - Oliveira Trust" w:date="2022-07-19T09:57:00Z"/>
                      <w:rFonts w:ascii="Arial" w:eastAsia="Times New Roman" w:hAnsi="Arial" w:cs="Arial"/>
                      <w:color w:val="000000"/>
                      <w:sz w:val="20"/>
                      <w:szCs w:val="20"/>
                      <w:lang w:eastAsia="pt-BR"/>
                    </w:rPr>
                  </w:pPr>
                  <w:ins w:id="2568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402064B" w14:textId="77777777" w:rsidR="0016760B" w:rsidRPr="0016760B" w:rsidRDefault="0016760B" w:rsidP="0016760B">
                  <w:pPr>
                    <w:autoSpaceDE/>
                    <w:autoSpaceDN/>
                    <w:adjustRightInd/>
                    <w:jc w:val="center"/>
                    <w:rPr>
                      <w:ins w:id="25690" w:author="Philippe Hollanda - Oliveira Trust" w:date="2022-07-19T09:57:00Z"/>
                      <w:rFonts w:ascii="Arial" w:eastAsia="Times New Roman" w:hAnsi="Arial" w:cs="Arial"/>
                      <w:color w:val="000000"/>
                      <w:sz w:val="20"/>
                      <w:szCs w:val="20"/>
                      <w:lang w:eastAsia="pt-BR"/>
                    </w:rPr>
                  </w:pPr>
                  <w:ins w:id="25691"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B85DD1" w14:textId="77777777" w:rsidR="0016760B" w:rsidRPr="0016760B" w:rsidRDefault="0016760B" w:rsidP="0016760B">
                  <w:pPr>
                    <w:autoSpaceDE/>
                    <w:autoSpaceDN/>
                    <w:adjustRightInd/>
                    <w:jc w:val="center"/>
                    <w:rPr>
                      <w:ins w:id="25692" w:author="Philippe Hollanda - Oliveira Trust" w:date="2022-07-19T09:57:00Z"/>
                      <w:rFonts w:ascii="Arial" w:eastAsia="Times New Roman" w:hAnsi="Arial" w:cs="Arial"/>
                      <w:color w:val="000000"/>
                      <w:sz w:val="20"/>
                      <w:szCs w:val="20"/>
                      <w:lang w:eastAsia="pt-BR"/>
                    </w:rPr>
                  </w:pPr>
                  <w:ins w:id="25693" w:author="Philippe Hollanda - Oliveira Trust" w:date="2022-07-19T09:57:00Z">
                    <w:r w:rsidRPr="0016760B">
                      <w:rPr>
                        <w:rFonts w:ascii="Arial" w:eastAsia="Times New Roman" w:hAnsi="Arial" w:cs="Arial"/>
                        <w:color w:val="000000"/>
                        <w:sz w:val="20"/>
                        <w:szCs w:val="20"/>
                        <w:lang w:eastAsia="pt-BR"/>
                      </w:rPr>
                      <w:t>R$ 25.158,19</w:t>
                    </w:r>
                  </w:ins>
                </w:p>
              </w:tc>
            </w:tr>
            <w:tr w:rsidR="0016760B" w:rsidRPr="0016760B" w14:paraId="5C1A08BC" w14:textId="77777777" w:rsidTr="0016760B">
              <w:trPr>
                <w:trHeight w:val="1785"/>
                <w:ins w:id="256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B568EF" w14:textId="77777777" w:rsidR="0016760B" w:rsidRPr="0016760B" w:rsidRDefault="0016760B" w:rsidP="0016760B">
                  <w:pPr>
                    <w:autoSpaceDE/>
                    <w:autoSpaceDN/>
                    <w:adjustRightInd/>
                    <w:jc w:val="center"/>
                    <w:rPr>
                      <w:ins w:id="25695" w:author="Philippe Hollanda - Oliveira Trust" w:date="2022-07-19T09:57:00Z"/>
                      <w:rFonts w:ascii="Arial" w:eastAsia="Times New Roman" w:hAnsi="Arial" w:cs="Arial"/>
                      <w:color w:val="000000"/>
                      <w:sz w:val="20"/>
                      <w:szCs w:val="20"/>
                      <w:lang w:eastAsia="pt-BR"/>
                    </w:rPr>
                  </w:pPr>
                  <w:ins w:id="2569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38791D6" w14:textId="77777777" w:rsidR="0016760B" w:rsidRPr="0016760B" w:rsidRDefault="0016760B" w:rsidP="0016760B">
                  <w:pPr>
                    <w:autoSpaceDE/>
                    <w:autoSpaceDN/>
                    <w:adjustRightInd/>
                    <w:jc w:val="center"/>
                    <w:rPr>
                      <w:ins w:id="25697" w:author="Philippe Hollanda - Oliveira Trust" w:date="2022-07-19T09:57:00Z"/>
                      <w:rFonts w:ascii="Arial" w:eastAsia="Times New Roman" w:hAnsi="Arial" w:cs="Arial"/>
                      <w:color w:val="000000"/>
                      <w:sz w:val="20"/>
                      <w:szCs w:val="20"/>
                      <w:lang w:eastAsia="pt-BR"/>
                    </w:rPr>
                  </w:pPr>
                  <w:ins w:id="25698" w:author="Philippe Hollanda - Oliveira Trust" w:date="2022-07-19T09:57:00Z">
                    <w:r w:rsidRPr="0016760B">
                      <w:rPr>
                        <w:rFonts w:ascii="Arial" w:eastAsia="Times New Roman" w:hAnsi="Arial" w:cs="Arial"/>
                        <w:color w:val="000000"/>
                        <w:sz w:val="20"/>
                        <w:szCs w:val="20"/>
                        <w:lang w:eastAsia="pt-BR"/>
                      </w:rPr>
                      <w:t>18/11/2021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F27FB4" w14:textId="77777777" w:rsidR="0016760B" w:rsidRPr="0016760B" w:rsidRDefault="0016760B" w:rsidP="0016760B">
                  <w:pPr>
                    <w:autoSpaceDE/>
                    <w:autoSpaceDN/>
                    <w:adjustRightInd/>
                    <w:jc w:val="center"/>
                    <w:rPr>
                      <w:ins w:id="25699" w:author="Philippe Hollanda - Oliveira Trust" w:date="2022-07-19T09:57:00Z"/>
                      <w:rFonts w:ascii="Arial" w:eastAsia="Times New Roman" w:hAnsi="Arial" w:cs="Arial"/>
                      <w:color w:val="000000"/>
                      <w:sz w:val="20"/>
                      <w:szCs w:val="20"/>
                      <w:lang w:eastAsia="pt-BR"/>
                    </w:rPr>
                  </w:pPr>
                  <w:ins w:id="25700" w:author="Philippe Hollanda - Oliveira Trust" w:date="2022-07-19T09:57:00Z">
                    <w:r w:rsidRPr="0016760B">
                      <w:rPr>
                        <w:rFonts w:ascii="Arial" w:eastAsia="Times New Roman" w:hAnsi="Arial" w:cs="Arial"/>
                        <w:color w:val="000000"/>
                        <w:sz w:val="20"/>
                        <w:szCs w:val="20"/>
                        <w:lang w:eastAsia="pt-BR"/>
                      </w:rPr>
                      <w:t>R$ 57.886,40</w:t>
                    </w:r>
                  </w:ins>
                </w:p>
              </w:tc>
            </w:tr>
            <w:tr w:rsidR="0016760B" w:rsidRPr="0016760B" w14:paraId="1C463E28" w14:textId="77777777" w:rsidTr="0016760B">
              <w:trPr>
                <w:trHeight w:val="1785"/>
                <w:ins w:id="257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CE074F" w14:textId="77777777" w:rsidR="0016760B" w:rsidRPr="0016760B" w:rsidRDefault="0016760B" w:rsidP="0016760B">
                  <w:pPr>
                    <w:autoSpaceDE/>
                    <w:autoSpaceDN/>
                    <w:adjustRightInd/>
                    <w:jc w:val="center"/>
                    <w:rPr>
                      <w:ins w:id="25702" w:author="Philippe Hollanda - Oliveira Trust" w:date="2022-07-19T09:57:00Z"/>
                      <w:rFonts w:ascii="Arial" w:eastAsia="Times New Roman" w:hAnsi="Arial" w:cs="Arial"/>
                      <w:color w:val="000000"/>
                      <w:sz w:val="20"/>
                      <w:szCs w:val="20"/>
                      <w:lang w:eastAsia="pt-BR"/>
                    </w:rPr>
                  </w:pPr>
                  <w:ins w:id="2570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3FB5AF0" w14:textId="77777777" w:rsidR="0016760B" w:rsidRPr="0016760B" w:rsidRDefault="0016760B" w:rsidP="0016760B">
                  <w:pPr>
                    <w:autoSpaceDE/>
                    <w:autoSpaceDN/>
                    <w:adjustRightInd/>
                    <w:jc w:val="center"/>
                    <w:rPr>
                      <w:ins w:id="25704" w:author="Philippe Hollanda - Oliveira Trust" w:date="2022-07-19T09:57:00Z"/>
                      <w:rFonts w:ascii="Arial" w:eastAsia="Times New Roman" w:hAnsi="Arial" w:cs="Arial"/>
                      <w:color w:val="000000"/>
                      <w:sz w:val="20"/>
                      <w:szCs w:val="20"/>
                      <w:lang w:eastAsia="pt-BR"/>
                    </w:rPr>
                  </w:pPr>
                  <w:ins w:id="25705" w:author="Philippe Hollanda - Oliveira Trust" w:date="2022-07-19T09:57:00Z">
                    <w:r w:rsidRPr="0016760B">
                      <w:rPr>
                        <w:rFonts w:ascii="Arial" w:eastAsia="Times New Roman" w:hAnsi="Arial" w:cs="Arial"/>
                        <w:color w:val="000000"/>
                        <w:sz w:val="20"/>
                        <w:szCs w:val="20"/>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DC58C5" w14:textId="77777777" w:rsidR="0016760B" w:rsidRPr="0016760B" w:rsidRDefault="0016760B" w:rsidP="0016760B">
                  <w:pPr>
                    <w:autoSpaceDE/>
                    <w:autoSpaceDN/>
                    <w:adjustRightInd/>
                    <w:jc w:val="center"/>
                    <w:rPr>
                      <w:ins w:id="25706" w:author="Philippe Hollanda - Oliveira Trust" w:date="2022-07-19T09:57:00Z"/>
                      <w:rFonts w:ascii="Arial" w:eastAsia="Times New Roman" w:hAnsi="Arial" w:cs="Arial"/>
                      <w:color w:val="000000"/>
                      <w:sz w:val="20"/>
                      <w:szCs w:val="20"/>
                      <w:lang w:eastAsia="pt-BR"/>
                    </w:rPr>
                  </w:pPr>
                  <w:ins w:id="25707" w:author="Philippe Hollanda - Oliveira Trust" w:date="2022-07-19T09:57:00Z">
                    <w:r w:rsidRPr="0016760B">
                      <w:rPr>
                        <w:rFonts w:ascii="Arial" w:eastAsia="Times New Roman" w:hAnsi="Arial" w:cs="Arial"/>
                        <w:color w:val="000000"/>
                        <w:sz w:val="20"/>
                        <w:szCs w:val="20"/>
                        <w:lang w:eastAsia="pt-BR"/>
                      </w:rPr>
                      <w:t>R$ 710,40</w:t>
                    </w:r>
                  </w:ins>
                </w:p>
              </w:tc>
            </w:tr>
            <w:tr w:rsidR="0016760B" w:rsidRPr="0016760B" w14:paraId="2A30FF41" w14:textId="77777777" w:rsidTr="0016760B">
              <w:trPr>
                <w:trHeight w:val="1785"/>
                <w:ins w:id="257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CB4E09" w14:textId="77777777" w:rsidR="0016760B" w:rsidRPr="0016760B" w:rsidRDefault="0016760B" w:rsidP="0016760B">
                  <w:pPr>
                    <w:autoSpaceDE/>
                    <w:autoSpaceDN/>
                    <w:adjustRightInd/>
                    <w:jc w:val="center"/>
                    <w:rPr>
                      <w:ins w:id="25709" w:author="Philippe Hollanda - Oliveira Trust" w:date="2022-07-19T09:57:00Z"/>
                      <w:rFonts w:ascii="Arial" w:eastAsia="Times New Roman" w:hAnsi="Arial" w:cs="Arial"/>
                      <w:color w:val="000000"/>
                      <w:sz w:val="20"/>
                      <w:szCs w:val="20"/>
                      <w:lang w:eastAsia="pt-BR"/>
                    </w:rPr>
                  </w:pPr>
                  <w:ins w:id="25710" w:author="Philippe Hollanda - Oliveira Trust" w:date="2022-07-19T09:57:00Z">
                    <w:r w:rsidRPr="0016760B">
                      <w:rPr>
                        <w:rFonts w:ascii="Arial" w:eastAsia="Times New Roman" w:hAnsi="Arial" w:cs="Arial"/>
                        <w:color w:val="000000"/>
                        <w:sz w:val="20"/>
                        <w:szCs w:val="20"/>
                        <w:lang w:eastAsia="pt-BR"/>
                      </w:rPr>
                      <w:t xml:space="preserve">PIA </w:t>
                    </w:r>
                  </w:ins>
                </w:p>
              </w:tc>
              <w:tc>
                <w:tcPr>
                  <w:tcW w:w="2324" w:type="dxa"/>
                  <w:tcBorders>
                    <w:top w:val="nil"/>
                    <w:left w:val="nil"/>
                    <w:bottom w:val="single" w:sz="4" w:space="0" w:color="auto"/>
                    <w:right w:val="single" w:sz="4" w:space="0" w:color="auto"/>
                  </w:tcBorders>
                  <w:shd w:val="clear" w:color="auto" w:fill="auto"/>
                  <w:noWrap/>
                  <w:vAlign w:val="center"/>
                  <w:hideMark/>
                </w:tcPr>
                <w:p w14:paraId="0B7D9061" w14:textId="77777777" w:rsidR="0016760B" w:rsidRPr="0016760B" w:rsidRDefault="0016760B" w:rsidP="0016760B">
                  <w:pPr>
                    <w:autoSpaceDE/>
                    <w:autoSpaceDN/>
                    <w:adjustRightInd/>
                    <w:jc w:val="center"/>
                    <w:rPr>
                      <w:ins w:id="25711" w:author="Philippe Hollanda - Oliveira Trust" w:date="2022-07-19T09:57:00Z"/>
                      <w:rFonts w:ascii="Arial" w:eastAsia="Times New Roman" w:hAnsi="Arial" w:cs="Arial"/>
                      <w:color w:val="000000"/>
                      <w:sz w:val="20"/>
                      <w:szCs w:val="20"/>
                      <w:lang w:eastAsia="pt-BR"/>
                    </w:rPr>
                  </w:pPr>
                  <w:ins w:id="25712" w:author="Philippe Hollanda - Oliveira Trust" w:date="2022-07-19T09:57:00Z">
                    <w:r w:rsidRPr="0016760B">
                      <w:rPr>
                        <w:rFonts w:ascii="Arial" w:eastAsia="Times New Roman" w:hAnsi="Arial" w:cs="Arial"/>
                        <w:color w:val="000000"/>
                        <w:sz w:val="20"/>
                        <w:szCs w:val="20"/>
                        <w:lang w:eastAsia="pt-BR"/>
                      </w:rPr>
                      <w:t>07/12/2021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189C4C" w14:textId="77777777" w:rsidR="0016760B" w:rsidRPr="0016760B" w:rsidRDefault="0016760B" w:rsidP="0016760B">
                  <w:pPr>
                    <w:autoSpaceDE/>
                    <w:autoSpaceDN/>
                    <w:adjustRightInd/>
                    <w:jc w:val="center"/>
                    <w:rPr>
                      <w:ins w:id="25713" w:author="Philippe Hollanda - Oliveira Trust" w:date="2022-07-19T09:57:00Z"/>
                      <w:rFonts w:ascii="Arial" w:eastAsia="Times New Roman" w:hAnsi="Arial" w:cs="Arial"/>
                      <w:color w:val="000000"/>
                      <w:sz w:val="20"/>
                      <w:szCs w:val="20"/>
                      <w:lang w:eastAsia="pt-BR"/>
                    </w:rPr>
                  </w:pPr>
                  <w:ins w:id="25714" w:author="Philippe Hollanda - Oliveira Trust" w:date="2022-07-19T09:57:00Z">
                    <w:r w:rsidRPr="0016760B">
                      <w:rPr>
                        <w:rFonts w:ascii="Arial" w:eastAsia="Times New Roman" w:hAnsi="Arial" w:cs="Arial"/>
                        <w:color w:val="000000"/>
                        <w:sz w:val="20"/>
                        <w:szCs w:val="20"/>
                        <w:lang w:eastAsia="pt-BR"/>
                      </w:rPr>
                      <w:t>R$ 1.299,80</w:t>
                    </w:r>
                  </w:ins>
                </w:p>
              </w:tc>
            </w:tr>
            <w:tr w:rsidR="0016760B" w:rsidRPr="0016760B" w14:paraId="7F7D9B5D" w14:textId="77777777" w:rsidTr="0016760B">
              <w:trPr>
                <w:trHeight w:val="1785"/>
                <w:ins w:id="257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BD2CF7" w14:textId="77777777" w:rsidR="0016760B" w:rsidRPr="0016760B" w:rsidRDefault="0016760B" w:rsidP="0016760B">
                  <w:pPr>
                    <w:autoSpaceDE/>
                    <w:autoSpaceDN/>
                    <w:adjustRightInd/>
                    <w:jc w:val="center"/>
                    <w:rPr>
                      <w:ins w:id="25716" w:author="Philippe Hollanda - Oliveira Trust" w:date="2022-07-19T09:57:00Z"/>
                      <w:rFonts w:ascii="Arial" w:eastAsia="Times New Roman" w:hAnsi="Arial" w:cs="Arial"/>
                      <w:color w:val="000000"/>
                      <w:sz w:val="20"/>
                      <w:szCs w:val="20"/>
                      <w:lang w:eastAsia="pt-BR"/>
                    </w:rPr>
                  </w:pPr>
                  <w:ins w:id="2571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872DD17" w14:textId="77777777" w:rsidR="0016760B" w:rsidRPr="0016760B" w:rsidRDefault="0016760B" w:rsidP="0016760B">
                  <w:pPr>
                    <w:autoSpaceDE/>
                    <w:autoSpaceDN/>
                    <w:adjustRightInd/>
                    <w:jc w:val="center"/>
                    <w:rPr>
                      <w:ins w:id="25718" w:author="Philippe Hollanda - Oliveira Trust" w:date="2022-07-19T09:57:00Z"/>
                      <w:rFonts w:ascii="Arial" w:eastAsia="Times New Roman" w:hAnsi="Arial" w:cs="Arial"/>
                      <w:color w:val="000000"/>
                      <w:sz w:val="20"/>
                      <w:szCs w:val="20"/>
                      <w:lang w:eastAsia="pt-BR"/>
                    </w:rPr>
                  </w:pPr>
                  <w:ins w:id="25719" w:author="Philippe Hollanda - Oliveira Trust" w:date="2022-07-19T09:57:00Z">
                    <w:r w:rsidRPr="0016760B">
                      <w:rPr>
                        <w:rFonts w:ascii="Arial" w:eastAsia="Times New Roman" w:hAnsi="Arial" w:cs="Arial"/>
                        <w:color w:val="000000"/>
                        <w:sz w:val="20"/>
                        <w:szCs w:val="20"/>
                        <w:lang w:eastAsia="pt-BR"/>
                      </w:rPr>
                      <w:t>08/12/2021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98A1A2" w14:textId="77777777" w:rsidR="0016760B" w:rsidRPr="0016760B" w:rsidRDefault="0016760B" w:rsidP="0016760B">
                  <w:pPr>
                    <w:autoSpaceDE/>
                    <w:autoSpaceDN/>
                    <w:adjustRightInd/>
                    <w:jc w:val="center"/>
                    <w:rPr>
                      <w:ins w:id="25720" w:author="Philippe Hollanda - Oliveira Trust" w:date="2022-07-19T09:57:00Z"/>
                      <w:rFonts w:ascii="Arial" w:eastAsia="Times New Roman" w:hAnsi="Arial" w:cs="Arial"/>
                      <w:color w:val="000000"/>
                      <w:sz w:val="20"/>
                      <w:szCs w:val="20"/>
                      <w:lang w:eastAsia="pt-BR"/>
                    </w:rPr>
                  </w:pPr>
                  <w:ins w:id="25721" w:author="Philippe Hollanda - Oliveira Trust" w:date="2022-07-19T09:57:00Z">
                    <w:r w:rsidRPr="0016760B">
                      <w:rPr>
                        <w:rFonts w:ascii="Arial" w:eastAsia="Times New Roman" w:hAnsi="Arial" w:cs="Arial"/>
                        <w:color w:val="000000"/>
                        <w:sz w:val="20"/>
                        <w:szCs w:val="20"/>
                        <w:lang w:eastAsia="pt-BR"/>
                      </w:rPr>
                      <w:t>R$ 3.351,60</w:t>
                    </w:r>
                  </w:ins>
                </w:p>
              </w:tc>
            </w:tr>
            <w:tr w:rsidR="0016760B" w:rsidRPr="0016760B" w14:paraId="07C098CF" w14:textId="77777777" w:rsidTr="0016760B">
              <w:trPr>
                <w:trHeight w:val="1785"/>
                <w:ins w:id="257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BE44FC" w14:textId="77777777" w:rsidR="0016760B" w:rsidRPr="0016760B" w:rsidRDefault="0016760B" w:rsidP="0016760B">
                  <w:pPr>
                    <w:autoSpaceDE/>
                    <w:autoSpaceDN/>
                    <w:adjustRightInd/>
                    <w:jc w:val="center"/>
                    <w:rPr>
                      <w:ins w:id="25723" w:author="Philippe Hollanda - Oliveira Trust" w:date="2022-07-19T09:57:00Z"/>
                      <w:rFonts w:ascii="Arial" w:eastAsia="Times New Roman" w:hAnsi="Arial" w:cs="Arial"/>
                      <w:color w:val="000000"/>
                      <w:sz w:val="20"/>
                      <w:szCs w:val="20"/>
                      <w:lang w:eastAsia="pt-BR"/>
                    </w:rPr>
                  </w:pPr>
                  <w:ins w:id="2572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E69374F" w14:textId="77777777" w:rsidR="0016760B" w:rsidRPr="0016760B" w:rsidRDefault="0016760B" w:rsidP="0016760B">
                  <w:pPr>
                    <w:autoSpaceDE/>
                    <w:autoSpaceDN/>
                    <w:adjustRightInd/>
                    <w:jc w:val="center"/>
                    <w:rPr>
                      <w:ins w:id="25725" w:author="Philippe Hollanda - Oliveira Trust" w:date="2022-07-19T09:57:00Z"/>
                      <w:rFonts w:ascii="Arial" w:eastAsia="Times New Roman" w:hAnsi="Arial" w:cs="Arial"/>
                      <w:color w:val="000000"/>
                      <w:sz w:val="20"/>
                      <w:szCs w:val="20"/>
                      <w:lang w:eastAsia="pt-BR"/>
                    </w:rPr>
                  </w:pPr>
                  <w:ins w:id="25726" w:author="Philippe Hollanda - Oliveira Trust" w:date="2022-07-19T09:57:00Z">
                    <w:r w:rsidRPr="0016760B">
                      <w:rPr>
                        <w:rFonts w:ascii="Arial" w:eastAsia="Times New Roman" w:hAnsi="Arial" w:cs="Arial"/>
                        <w:color w:val="000000"/>
                        <w:sz w:val="20"/>
                        <w:szCs w:val="20"/>
                        <w:lang w:eastAsia="pt-BR"/>
                      </w:rPr>
                      <w:t>16/12/2021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7BC1A4" w14:textId="77777777" w:rsidR="0016760B" w:rsidRPr="0016760B" w:rsidRDefault="0016760B" w:rsidP="0016760B">
                  <w:pPr>
                    <w:autoSpaceDE/>
                    <w:autoSpaceDN/>
                    <w:adjustRightInd/>
                    <w:jc w:val="center"/>
                    <w:rPr>
                      <w:ins w:id="25727" w:author="Philippe Hollanda - Oliveira Trust" w:date="2022-07-19T09:57:00Z"/>
                      <w:rFonts w:ascii="Arial" w:eastAsia="Times New Roman" w:hAnsi="Arial" w:cs="Arial"/>
                      <w:color w:val="000000"/>
                      <w:sz w:val="20"/>
                      <w:szCs w:val="20"/>
                      <w:lang w:eastAsia="pt-BR"/>
                    </w:rPr>
                  </w:pPr>
                  <w:ins w:id="25728" w:author="Philippe Hollanda - Oliveira Trust" w:date="2022-07-19T09:57:00Z">
                    <w:r w:rsidRPr="0016760B">
                      <w:rPr>
                        <w:rFonts w:ascii="Arial" w:eastAsia="Times New Roman" w:hAnsi="Arial" w:cs="Arial"/>
                        <w:color w:val="000000"/>
                        <w:sz w:val="20"/>
                        <w:szCs w:val="20"/>
                        <w:lang w:eastAsia="pt-BR"/>
                      </w:rPr>
                      <w:t>R$ 5.130,00</w:t>
                    </w:r>
                  </w:ins>
                </w:p>
              </w:tc>
            </w:tr>
            <w:tr w:rsidR="0016760B" w:rsidRPr="0016760B" w14:paraId="6FB7FAE7" w14:textId="77777777" w:rsidTr="0016760B">
              <w:trPr>
                <w:trHeight w:val="1785"/>
                <w:ins w:id="257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B2E3B7" w14:textId="77777777" w:rsidR="0016760B" w:rsidRPr="0016760B" w:rsidRDefault="0016760B" w:rsidP="0016760B">
                  <w:pPr>
                    <w:autoSpaceDE/>
                    <w:autoSpaceDN/>
                    <w:adjustRightInd/>
                    <w:jc w:val="center"/>
                    <w:rPr>
                      <w:ins w:id="25730" w:author="Philippe Hollanda - Oliveira Trust" w:date="2022-07-19T09:57:00Z"/>
                      <w:rFonts w:ascii="Arial" w:eastAsia="Times New Roman" w:hAnsi="Arial" w:cs="Arial"/>
                      <w:color w:val="000000"/>
                      <w:sz w:val="20"/>
                      <w:szCs w:val="20"/>
                      <w:lang w:eastAsia="pt-BR"/>
                    </w:rPr>
                  </w:pPr>
                  <w:ins w:id="25731"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3D6A4E5" w14:textId="77777777" w:rsidR="0016760B" w:rsidRPr="0016760B" w:rsidRDefault="0016760B" w:rsidP="0016760B">
                  <w:pPr>
                    <w:autoSpaceDE/>
                    <w:autoSpaceDN/>
                    <w:adjustRightInd/>
                    <w:jc w:val="center"/>
                    <w:rPr>
                      <w:ins w:id="25732" w:author="Philippe Hollanda - Oliveira Trust" w:date="2022-07-19T09:57:00Z"/>
                      <w:rFonts w:ascii="Arial" w:eastAsia="Times New Roman" w:hAnsi="Arial" w:cs="Arial"/>
                      <w:color w:val="000000"/>
                      <w:sz w:val="20"/>
                      <w:szCs w:val="20"/>
                      <w:lang w:eastAsia="pt-BR"/>
                    </w:rPr>
                  </w:pPr>
                  <w:ins w:id="25733" w:author="Philippe Hollanda - Oliveira Trust" w:date="2022-07-19T09:57:00Z">
                    <w:r w:rsidRPr="0016760B">
                      <w:rPr>
                        <w:rFonts w:ascii="Arial" w:eastAsia="Times New Roman" w:hAnsi="Arial" w:cs="Arial"/>
                        <w:color w:val="000000"/>
                        <w:sz w:val="20"/>
                        <w:szCs w:val="20"/>
                        <w:lang w:eastAsia="pt-BR"/>
                      </w:rPr>
                      <w:t>14/12/2021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80AE9F" w14:textId="77777777" w:rsidR="0016760B" w:rsidRPr="0016760B" w:rsidRDefault="0016760B" w:rsidP="0016760B">
                  <w:pPr>
                    <w:autoSpaceDE/>
                    <w:autoSpaceDN/>
                    <w:adjustRightInd/>
                    <w:jc w:val="center"/>
                    <w:rPr>
                      <w:ins w:id="25734" w:author="Philippe Hollanda - Oliveira Trust" w:date="2022-07-19T09:57:00Z"/>
                      <w:rFonts w:ascii="Arial" w:eastAsia="Times New Roman" w:hAnsi="Arial" w:cs="Arial"/>
                      <w:color w:val="000000"/>
                      <w:sz w:val="20"/>
                      <w:szCs w:val="20"/>
                      <w:lang w:eastAsia="pt-BR"/>
                    </w:rPr>
                  </w:pPr>
                  <w:ins w:id="25735" w:author="Philippe Hollanda - Oliveira Trust" w:date="2022-07-19T09:57:00Z">
                    <w:r w:rsidRPr="0016760B">
                      <w:rPr>
                        <w:rFonts w:ascii="Arial" w:eastAsia="Times New Roman" w:hAnsi="Arial" w:cs="Arial"/>
                        <w:color w:val="000000"/>
                        <w:sz w:val="20"/>
                        <w:szCs w:val="20"/>
                        <w:lang w:eastAsia="pt-BR"/>
                      </w:rPr>
                      <w:t>R$ 950,00</w:t>
                    </w:r>
                  </w:ins>
                </w:p>
              </w:tc>
            </w:tr>
            <w:tr w:rsidR="0016760B" w:rsidRPr="0016760B" w14:paraId="048CD1DA" w14:textId="77777777" w:rsidTr="0016760B">
              <w:trPr>
                <w:trHeight w:val="1785"/>
                <w:ins w:id="257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21548D" w14:textId="77777777" w:rsidR="0016760B" w:rsidRPr="0016760B" w:rsidRDefault="0016760B" w:rsidP="0016760B">
                  <w:pPr>
                    <w:autoSpaceDE/>
                    <w:autoSpaceDN/>
                    <w:adjustRightInd/>
                    <w:jc w:val="center"/>
                    <w:rPr>
                      <w:ins w:id="25737" w:author="Philippe Hollanda - Oliveira Trust" w:date="2022-07-19T09:57:00Z"/>
                      <w:rFonts w:ascii="Arial" w:eastAsia="Times New Roman" w:hAnsi="Arial" w:cs="Arial"/>
                      <w:color w:val="000000"/>
                      <w:sz w:val="20"/>
                      <w:szCs w:val="20"/>
                      <w:lang w:eastAsia="pt-BR"/>
                    </w:rPr>
                  </w:pPr>
                  <w:ins w:id="2573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9B5569A" w14:textId="77777777" w:rsidR="0016760B" w:rsidRPr="0016760B" w:rsidRDefault="0016760B" w:rsidP="0016760B">
                  <w:pPr>
                    <w:autoSpaceDE/>
                    <w:autoSpaceDN/>
                    <w:adjustRightInd/>
                    <w:jc w:val="center"/>
                    <w:rPr>
                      <w:ins w:id="25739" w:author="Philippe Hollanda - Oliveira Trust" w:date="2022-07-19T09:57:00Z"/>
                      <w:rFonts w:ascii="Arial" w:eastAsia="Times New Roman" w:hAnsi="Arial" w:cs="Arial"/>
                      <w:color w:val="000000"/>
                      <w:sz w:val="20"/>
                      <w:szCs w:val="20"/>
                      <w:lang w:eastAsia="pt-BR"/>
                    </w:rPr>
                  </w:pPr>
                  <w:ins w:id="25740" w:author="Philippe Hollanda - Oliveira Trust" w:date="2022-07-19T09:57:00Z">
                    <w:r w:rsidRPr="0016760B">
                      <w:rPr>
                        <w:rFonts w:ascii="Arial" w:eastAsia="Times New Roman" w:hAnsi="Arial" w:cs="Arial"/>
                        <w:color w:val="000000"/>
                        <w:sz w:val="20"/>
                        <w:szCs w:val="20"/>
                        <w:lang w:eastAsia="pt-BR"/>
                      </w:rPr>
                      <w:t>03/12/2021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C82052" w14:textId="77777777" w:rsidR="0016760B" w:rsidRPr="0016760B" w:rsidRDefault="0016760B" w:rsidP="0016760B">
                  <w:pPr>
                    <w:autoSpaceDE/>
                    <w:autoSpaceDN/>
                    <w:adjustRightInd/>
                    <w:jc w:val="center"/>
                    <w:rPr>
                      <w:ins w:id="25741" w:author="Philippe Hollanda - Oliveira Trust" w:date="2022-07-19T09:57:00Z"/>
                      <w:rFonts w:ascii="Arial" w:eastAsia="Times New Roman" w:hAnsi="Arial" w:cs="Arial"/>
                      <w:color w:val="000000"/>
                      <w:sz w:val="20"/>
                      <w:szCs w:val="20"/>
                      <w:lang w:eastAsia="pt-BR"/>
                    </w:rPr>
                  </w:pPr>
                  <w:ins w:id="25742" w:author="Philippe Hollanda - Oliveira Trust" w:date="2022-07-19T09:57:00Z">
                    <w:r w:rsidRPr="0016760B">
                      <w:rPr>
                        <w:rFonts w:ascii="Arial" w:eastAsia="Times New Roman" w:hAnsi="Arial" w:cs="Arial"/>
                        <w:color w:val="000000"/>
                        <w:sz w:val="20"/>
                        <w:szCs w:val="20"/>
                        <w:lang w:eastAsia="pt-BR"/>
                      </w:rPr>
                      <w:t>R$ 4.932,30</w:t>
                    </w:r>
                  </w:ins>
                </w:p>
              </w:tc>
            </w:tr>
            <w:tr w:rsidR="0016760B" w:rsidRPr="0016760B" w14:paraId="21208276" w14:textId="77777777" w:rsidTr="0016760B">
              <w:trPr>
                <w:trHeight w:val="1785"/>
                <w:ins w:id="257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5B38A4" w14:textId="77777777" w:rsidR="0016760B" w:rsidRPr="0016760B" w:rsidRDefault="0016760B" w:rsidP="0016760B">
                  <w:pPr>
                    <w:autoSpaceDE/>
                    <w:autoSpaceDN/>
                    <w:adjustRightInd/>
                    <w:jc w:val="center"/>
                    <w:rPr>
                      <w:ins w:id="25744" w:author="Philippe Hollanda - Oliveira Trust" w:date="2022-07-19T09:57:00Z"/>
                      <w:rFonts w:ascii="Arial" w:eastAsia="Times New Roman" w:hAnsi="Arial" w:cs="Arial"/>
                      <w:color w:val="000000"/>
                      <w:sz w:val="20"/>
                      <w:szCs w:val="20"/>
                      <w:lang w:eastAsia="pt-BR"/>
                    </w:rPr>
                  </w:pPr>
                  <w:ins w:id="25745" w:author="Philippe Hollanda - Oliveira Trust" w:date="2022-07-19T09:57:00Z">
                    <w:r w:rsidRPr="0016760B">
                      <w:rPr>
                        <w:rFonts w:ascii="Arial" w:eastAsia="Times New Roman" w:hAnsi="Arial" w:cs="Arial"/>
                        <w:color w:val="000000"/>
                        <w:sz w:val="20"/>
                        <w:szCs w:val="20"/>
                        <w:lang w:eastAsia="pt-BR"/>
                      </w:rPr>
                      <w:t xml:space="preserve">MATERIAIS ELÉTRICOS </w:t>
                    </w:r>
                  </w:ins>
                </w:p>
              </w:tc>
              <w:tc>
                <w:tcPr>
                  <w:tcW w:w="2324" w:type="dxa"/>
                  <w:tcBorders>
                    <w:top w:val="nil"/>
                    <w:left w:val="nil"/>
                    <w:bottom w:val="single" w:sz="4" w:space="0" w:color="auto"/>
                    <w:right w:val="single" w:sz="4" w:space="0" w:color="auto"/>
                  </w:tcBorders>
                  <w:shd w:val="clear" w:color="auto" w:fill="auto"/>
                  <w:noWrap/>
                  <w:vAlign w:val="center"/>
                  <w:hideMark/>
                </w:tcPr>
                <w:p w14:paraId="2B98B802" w14:textId="77777777" w:rsidR="0016760B" w:rsidRPr="0016760B" w:rsidRDefault="0016760B" w:rsidP="0016760B">
                  <w:pPr>
                    <w:autoSpaceDE/>
                    <w:autoSpaceDN/>
                    <w:adjustRightInd/>
                    <w:jc w:val="center"/>
                    <w:rPr>
                      <w:ins w:id="25746" w:author="Philippe Hollanda - Oliveira Trust" w:date="2022-07-19T09:57:00Z"/>
                      <w:rFonts w:ascii="Arial" w:eastAsia="Times New Roman" w:hAnsi="Arial" w:cs="Arial"/>
                      <w:color w:val="000000"/>
                      <w:sz w:val="20"/>
                      <w:szCs w:val="20"/>
                      <w:lang w:eastAsia="pt-BR"/>
                    </w:rPr>
                  </w:pPr>
                  <w:ins w:id="25747" w:author="Philippe Hollanda - Oliveira Trust" w:date="2022-07-19T09:57:00Z">
                    <w:r w:rsidRPr="0016760B">
                      <w:rPr>
                        <w:rFonts w:ascii="Arial" w:eastAsia="Times New Roman" w:hAnsi="Arial" w:cs="Arial"/>
                        <w:color w:val="000000"/>
                        <w:sz w:val="20"/>
                        <w:szCs w:val="20"/>
                        <w:lang w:eastAsia="pt-BR"/>
                      </w:rPr>
                      <w:t>16/12/2021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D7E2B2" w14:textId="77777777" w:rsidR="0016760B" w:rsidRPr="0016760B" w:rsidRDefault="0016760B" w:rsidP="0016760B">
                  <w:pPr>
                    <w:autoSpaceDE/>
                    <w:autoSpaceDN/>
                    <w:adjustRightInd/>
                    <w:jc w:val="center"/>
                    <w:rPr>
                      <w:ins w:id="25748" w:author="Philippe Hollanda - Oliveira Trust" w:date="2022-07-19T09:57:00Z"/>
                      <w:rFonts w:ascii="Arial" w:eastAsia="Times New Roman" w:hAnsi="Arial" w:cs="Arial"/>
                      <w:color w:val="000000"/>
                      <w:sz w:val="20"/>
                      <w:szCs w:val="20"/>
                      <w:lang w:eastAsia="pt-BR"/>
                    </w:rPr>
                  </w:pPr>
                  <w:ins w:id="25749" w:author="Philippe Hollanda - Oliveira Trust" w:date="2022-07-19T09:57:00Z">
                    <w:r w:rsidRPr="0016760B">
                      <w:rPr>
                        <w:rFonts w:ascii="Arial" w:eastAsia="Times New Roman" w:hAnsi="Arial" w:cs="Arial"/>
                        <w:color w:val="000000"/>
                        <w:sz w:val="20"/>
                        <w:szCs w:val="20"/>
                        <w:lang w:eastAsia="pt-BR"/>
                      </w:rPr>
                      <w:t>R$ 498,69</w:t>
                    </w:r>
                  </w:ins>
                </w:p>
              </w:tc>
            </w:tr>
            <w:tr w:rsidR="0016760B" w:rsidRPr="0016760B" w14:paraId="5339E41F" w14:textId="77777777" w:rsidTr="0016760B">
              <w:trPr>
                <w:trHeight w:val="1785"/>
                <w:ins w:id="257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399A64" w14:textId="77777777" w:rsidR="0016760B" w:rsidRPr="0016760B" w:rsidRDefault="0016760B" w:rsidP="0016760B">
                  <w:pPr>
                    <w:autoSpaceDE/>
                    <w:autoSpaceDN/>
                    <w:adjustRightInd/>
                    <w:jc w:val="center"/>
                    <w:rPr>
                      <w:ins w:id="25751" w:author="Philippe Hollanda - Oliveira Trust" w:date="2022-07-19T09:57:00Z"/>
                      <w:rFonts w:ascii="Arial" w:eastAsia="Times New Roman" w:hAnsi="Arial" w:cs="Arial"/>
                      <w:color w:val="000000"/>
                      <w:sz w:val="20"/>
                      <w:szCs w:val="20"/>
                      <w:lang w:eastAsia="pt-BR"/>
                    </w:rPr>
                  </w:pPr>
                  <w:ins w:id="2575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7E4F100" w14:textId="77777777" w:rsidR="0016760B" w:rsidRPr="0016760B" w:rsidRDefault="0016760B" w:rsidP="0016760B">
                  <w:pPr>
                    <w:autoSpaceDE/>
                    <w:autoSpaceDN/>
                    <w:adjustRightInd/>
                    <w:jc w:val="center"/>
                    <w:rPr>
                      <w:ins w:id="25753" w:author="Philippe Hollanda - Oliveira Trust" w:date="2022-07-19T09:57:00Z"/>
                      <w:rFonts w:ascii="Arial" w:eastAsia="Times New Roman" w:hAnsi="Arial" w:cs="Arial"/>
                      <w:color w:val="000000"/>
                      <w:sz w:val="20"/>
                      <w:szCs w:val="20"/>
                      <w:lang w:eastAsia="pt-BR"/>
                    </w:rPr>
                  </w:pPr>
                  <w:ins w:id="25754" w:author="Philippe Hollanda - Oliveira Trust" w:date="2022-07-19T09:57:00Z">
                    <w:r w:rsidRPr="0016760B">
                      <w:rPr>
                        <w:rFonts w:ascii="Arial" w:eastAsia="Times New Roman" w:hAnsi="Arial" w:cs="Arial"/>
                        <w:color w:val="000000"/>
                        <w:sz w:val="20"/>
                        <w:szCs w:val="20"/>
                        <w:lang w:eastAsia="pt-BR"/>
                      </w:rPr>
                      <w:t>10/12/2021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4FE84D0" w14:textId="77777777" w:rsidR="0016760B" w:rsidRPr="0016760B" w:rsidRDefault="0016760B" w:rsidP="0016760B">
                  <w:pPr>
                    <w:autoSpaceDE/>
                    <w:autoSpaceDN/>
                    <w:adjustRightInd/>
                    <w:jc w:val="center"/>
                    <w:rPr>
                      <w:ins w:id="25755" w:author="Philippe Hollanda - Oliveira Trust" w:date="2022-07-19T09:57:00Z"/>
                      <w:rFonts w:ascii="Arial" w:eastAsia="Times New Roman" w:hAnsi="Arial" w:cs="Arial"/>
                      <w:color w:val="000000"/>
                      <w:sz w:val="20"/>
                      <w:szCs w:val="20"/>
                      <w:lang w:eastAsia="pt-BR"/>
                    </w:rPr>
                  </w:pPr>
                  <w:ins w:id="25756" w:author="Philippe Hollanda - Oliveira Trust" w:date="2022-07-19T09:57:00Z">
                    <w:r w:rsidRPr="0016760B">
                      <w:rPr>
                        <w:rFonts w:ascii="Arial" w:eastAsia="Times New Roman" w:hAnsi="Arial" w:cs="Arial"/>
                        <w:color w:val="000000"/>
                        <w:sz w:val="20"/>
                        <w:szCs w:val="20"/>
                        <w:lang w:eastAsia="pt-BR"/>
                      </w:rPr>
                      <w:t>R$ 18.269,79</w:t>
                    </w:r>
                  </w:ins>
                </w:p>
              </w:tc>
            </w:tr>
            <w:tr w:rsidR="0016760B" w:rsidRPr="0016760B" w14:paraId="13F54FDE" w14:textId="77777777" w:rsidTr="0016760B">
              <w:trPr>
                <w:trHeight w:val="1785"/>
                <w:ins w:id="257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F15AD1" w14:textId="77777777" w:rsidR="0016760B" w:rsidRPr="0016760B" w:rsidRDefault="0016760B" w:rsidP="0016760B">
                  <w:pPr>
                    <w:autoSpaceDE/>
                    <w:autoSpaceDN/>
                    <w:adjustRightInd/>
                    <w:jc w:val="center"/>
                    <w:rPr>
                      <w:ins w:id="25758" w:author="Philippe Hollanda - Oliveira Trust" w:date="2022-07-19T09:57:00Z"/>
                      <w:rFonts w:ascii="Arial" w:eastAsia="Times New Roman" w:hAnsi="Arial" w:cs="Arial"/>
                      <w:color w:val="000000"/>
                      <w:sz w:val="20"/>
                      <w:szCs w:val="20"/>
                      <w:lang w:eastAsia="pt-BR"/>
                    </w:rPr>
                  </w:pPr>
                  <w:ins w:id="2575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C35F0CC" w14:textId="77777777" w:rsidR="0016760B" w:rsidRPr="0016760B" w:rsidRDefault="0016760B" w:rsidP="0016760B">
                  <w:pPr>
                    <w:autoSpaceDE/>
                    <w:autoSpaceDN/>
                    <w:adjustRightInd/>
                    <w:jc w:val="center"/>
                    <w:rPr>
                      <w:ins w:id="25760" w:author="Philippe Hollanda - Oliveira Trust" w:date="2022-07-19T09:57:00Z"/>
                      <w:rFonts w:ascii="Arial" w:eastAsia="Times New Roman" w:hAnsi="Arial" w:cs="Arial"/>
                      <w:color w:val="000000"/>
                      <w:sz w:val="20"/>
                      <w:szCs w:val="20"/>
                      <w:lang w:eastAsia="pt-BR"/>
                    </w:rPr>
                  </w:pPr>
                  <w:ins w:id="25761" w:author="Philippe Hollanda - Oliveira Trust" w:date="2022-07-19T09:57:00Z">
                    <w:r w:rsidRPr="0016760B">
                      <w:rPr>
                        <w:rFonts w:ascii="Arial" w:eastAsia="Times New Roman" w:hAnsi="Arial" w:cs="Arial"/>
                        <w:color w:val="000000"/>
                        <w:sz w:val="20"/>
                        <w:szCs w:val="20"/>
                        <w:lang w:eastAsia="pt-BR"/>
                      </w:rPr>
                      <w:t>10/12/2021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639919" w14:textId="77777777" w:rsidR="0016760B" w:rsidRPr="0016760B" w:rsidRDefault="0016760B" w:rsidP="0016760B">
                  <w:pPr>
                    <w:autoSpaceDE/>
                    <w:autoSpaceDN/>
                    <w:adjustRightInd/>
                    <w:jc w:val="center"/>
                    <w:rPr>
                      <w:ins w:id="25762" w:author="Philippe Hollanda - Oliveira Trust" w:date="2022-07-19T09:57:00Z"/>
                      <w:rFonts w:ascii="Arial" w:eastAsia="Times New Roman" w:hAnsi="Arial" w:cs="Arial"/>
                      <w:color w:val="000000"/>
                      <w:sz w:val="20"/>
                      <w:szCs w:val="20"/>
                      <w:lang w:eastAsia="pt-BR"/>
                    </w:rPr>
                  </w:pPr>
                  <w:ins w:id="25763" w:author="Philippe Hollanda - Oliveira Trust" w:date="2022-07-19T09:57:00Z">
                    <w:r w:rsidRPr="0016760B">
                      <w:rPr>
                        <w:rFonts w:ascii="Arial" w:eastAsia="Times New Roman" w:hAnsi="Arial" w:cs="Arial"/>
                        <w:color w:val="000000"/>
                        <w:sz w:val="20"/>
                        <w:szCs w:val="20"/>
                        <w:lang w:eastAsia="pt-BR"/>
                      </w:rPr>
                      <w:t>R$ 64.000,00</w:t>
                    </w:r>
                  </w:ins>
                </w:p>
              </w:tc>
            </w:tr>
            <w:tr w:rsidR="0016760B" w:rsidRPr="0016760B" w14:paraId="1F15DA87" w14:textId="77777777" w:rsidTr="0016760B">
              <w:trPr>
                <w:trHeight w:val="1785"/>
                <w:ins w:id="257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05ADD2" w14:textId="77777777" w:rsidR="0016760B" w:rsidRPr="0016760B" w:rsidRDefault="0016760B" w:rsidP="0016760B">
                  <w:pPr>
                    <w:autoSpaceDE/>
                    <w:autoSpaceDN/>
                    <w:adjustRightInd/>
                    <w:jc w:val="center"/>
                    <w:rPr>
                      <w:ins w:id="25765" w:author="Philippe Hollanda - Oliveira Trust" w:date="2022-07-19T09:57:00Z"/>
                      <w:rFonts w:ascii="Arial" w:eastAsia="Times New Roman" w:hAnsi="Arial" w:cs="Arial"/>
                      <w:color w:val="000000"/>
                      <w:sz w:val="20"/>
                      <w:szCs w:val="20"/>
                      <w:lang w:eastAsia="pt-BR"/>
                    </w:rPr>
                  </w:pPr>
                  <w:ins w:id="2576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5EA37A5" w14:textId="77777777" w:rsidR="0016760B" w:rsidRPr="0016760B" w:rsidRDefault="0016760B" w:rsidP="0016760B">
                  <w:pPr>
                    <w:autoSpaceDE/>
                    <w:autoSpaceDN/>
                    <w:adjustRightInd/>
                    <w:jc w:val="center"/>
                    <w:rPr>
                      <w:ins w:id="25767" w:author="Philippe Hollanda - Oliveira Trust" w:date="2022-07-19T09:57:00Z"/>
                      <w:rFonts w:ascii="Arial" w:eastAsia="Times New Roman" w:hAnsi="Arial" w:cs="Arial"/>
                      <w:color w:val="000000"/>
                      <w:sz w:val="20"/>
                      <w:szCs w:val="20"/>
                      <w:lang w:eastAsia="pt-BR"/>
                    </w:rPr>
                  </w:pPr>
                  <w:ins w:id="25768" w:author="Philippe Hollanda - Oliveira Trust" w:date="2022-07-19T09:57:00Z">
                    <w:r w:rsidRPr="0016760B">
                      <w:rPr>
                        <w:rFonts w:ascii="Arial" w:eastAsia="Times New Roman" w:hAnsi="Arial" w:cs="Arial"/>
                        <w:color w:val="000000"/>
                        <w:sz w:val="20"/>
                        <w:szCs w:val="20"/>
                        <w:lang w:eastAsia="pt-BR"/>
                      </w:rPr>
                      <w:t>16/12/2021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656D11" w14:textId="77777777" w:rsidR="0016760B" w:rsidRPr="0016760B" w:rsidRDefault="0016760B" w:rsidP="0016760B">
                  <w:pPr>
                    <w:autoSpaceDE/>
                    <w:autoSpaceDN/>
                    <w:adjustRightInd/>
                    <w:jc w:val="center"/>
                    <w:rPr>
                      <w:ins w:id="25769" w:author="Philippe Hollanda - Oliveira Trust" w:date="2022-07-19T09:57:00Z"/>
                      <w:rFonts w:ascii="Arial" w:eastAsia="Times New Roman" w:hAnsi="Arial" w:cs="Arial"/>
                      <w:color w:val="000000"/>
                      <w:sz w:val="20"/>
                      <w:szCs w:val="20"/>
                      <w:lang w:eastAsia="pt-BR"/>
                    </w:rPr>
                  </w:pPr>
                  <w:ins w:id="25770" w:author="Philippe Hollanda - Oliveira Trust" w:date="2022-07-19T09:57:00Z">
                    <w:r w:rsidRPr="0016760B">
                      <w:rPr>
                        <w:rFonts w:ascii="Arial" w:eastAsia="Times New Roman" w:hAnsi="Arial" w:cs="Arial"/>
                        <w:color w:val="000000"/>
                        <w:sz w:val="20"/>
                        <w:szCs w:val="20"/>
                        <w:lang w:eastAsia="pt-BR"/>
                      </w:rPr>
                      <w:t>R$ 3.891,00</w:t>
                    </w:r>
                  </w:ins>
                </w:p>
              </w:tc>
            </w:tr>
            <w:tr w:rsidR="0016760B" w:rsidRPr="0016760B" w14:paraId="016A6844" w14:textId="77777777" w:rsidTr="0016760B">
              <w:trPr>
                <w:trHeight w:val="1785"/>
                <w:ins w:id="257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6D2D1C" w14:textId="77777777" w:rsidR="0016760B" w:rsidRPr="0016760B" w:rsidRDefault="0016760B" w:rsidP="0016760B">
                  <w:pPr>
                    <w:autoSpaceDE/>
                    <w:autoSpaceDN/>
                    <w:adjustRightInd/>
                    <w:jc w:val="center"/>
                    <w:rPr>
                      <w:ins w:id="25772" w:author="Philippe Hollanda - Oliveira Trust" w:date="2022-07-19T09:57:00Z"/>
                      <w:rFonts w:ascii="Arial" w:eastAsia="Times New Roman" w:hAnsi="Arial" w:cs="Arial"/>
                      <w:color w:val="000000"/>
                      <w:sz w:val="20"/>
                      <w:szCs w:val="20"/>
                      <w:lang w:eastAsia="pt-BR"/>
                    </w:rPr>
                  </w:pPr>
                  <w:ins w:id="2577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B684A44" w14:textId="77777777" w:rsidR="0016760B" w:rsidRPr="0016760B" w:rsidRDefault="0016760B" w:rsidP="0016760B">
                  <w:pPr>
                    <w:autoSpaceDE/>
                    <w:autoSpaceDN/>
                    <w:adjustRightInd/>
                    <w:jc w:val="center"/>
                    <w:rPr>
                      <w:ins w:id="25774" w:author="Philippe Hollanda - Oliveira Trust" w:date="2022-07-19T09:57:00Z"/>
                      <w:rFonts w:ascii="Arial" w:eastAsia="Times New Roman" w:hAnsi="Arial" w:cs="Arial"/>
                      <w:color w:val="000000"/>
                      <w:sz w:val="20"/>
                      <w:szCs w:val="20"/>
                      <w:lang w:eastAsia="pt-BR"/>
                    </w:rPr>
                  </w:pPr>
                  <w:ins w:id="25775" w:author="Philippe Hollanda - Oliveira Trust" w:date="2022-07-19T09:57:00Z">
                    <w:r w:rsidRPr="0016760B">
                      <w:rPr>
                        <w:rFonts w:ascii="Arial" w:eastAsia="Times New Roman" w:hAnsi="Arial" w:cs="Arial"/>
                        <w:color w:val="000000"/>
                        <w:sz w:val="20"/>
                        <w:szCs w:val="20"/>
                        <w:lang w:eastAsia="pt-BR"/>
                      </w:rPr>
                      <w:t>16/12/2021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F5C3EF" w14:textId="77777777" w:rsidR="0016760B" w:rsidRPr="0016760B" w:rsidRDefault="0016760B" w:rsidP="0016760B">
                  <w:pPr>
                    <w:autoSpaceDE/>
                    <w:autoSpaceDN/>
                    <w:adjustRightInd/>
                    <w:jc w:val="center"/>
                    <w:rPr>
                      <w:ins w:id="25776" w:author="Philippe Hollanda - Oliveira Trust" w:date="2022-07-19T09:57:00Z"/>
                      <w:rFonts w:ascii="Arial" w:eastAsia="Times New Roman" w:hAnsi="Arial" w:cs="Arial"/>
                      <w:color w:val="000000"/>
                      <w:sz w:val="20"/>
                      <w:szCs w:val="20"/>
                      <w:lang w:eastAsia="pt-BR"/>
                    </w:rPr>
                  </w:pPr>
                  <w:ins w:id="25777" w:author="Philippe Hollanda - Oliveira Trust" w:date="2022-07-19T09:57:00Z">
                    <w:r w:rsidRPr="0016760B">
                      <w:rPr>
                        <w:rFonts w:ascii="Arial" w:eastAsia="Times New Roman" w:hAnsi="Arial" w:cs="Arial"/>
                        <w:color w:val="000000"/>
                        <w:sz w:val="20"/>
                        <w:szCs w:val="20"/>
                        <w:lang w:eastAsia="pt-BR"/>
                      </w:rPr>
                      <w:t>R$ 2.034,00</w:t>
                    </w:r>
                  </w:ins>
                </w:p>
              </w:tc>
            </w:tr>
            <w:tr w:rsidR="0016760B" w:rsidRPr="0016760B" w14:paraId="576E2A9C" w14:textId="77777777" w:rsidTr="0016760B">
              <w:trPr>
                <w:trHeight w:val="1785"/>
                <w:ins w:id="257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2EB445" w14:textId="77777777" w:rsidR="0016760B" w:rsidRPr="0016760B" w:rsidRDefault="0016760B" w:rsidP="0016760B">
                  <w:pPr>
                    <w:autoSpaceDE/>
                    <w:autoSpaceDN/>
                    <w:adjustRightInd/>
                    <w:jc w:val="center"/>
                    <w:rPr>
                      <w:ins w:id="25779" w:author="Philippe Hollanda - Oliveira Trust" w:date="2022-07-19T09:57:00Z"/>
                      <w:rFonts w:ascii="Arial" w:eastAsia="Times New Roman" w:hAnsi="Arial" w:cs="Arial"/>
                      <w:color w:val="000000"/>
                      <w:sz w:val="20"/>
                      <w:szCs w:val="20"/>
                      <w:lang w:eastAsia="pt-BR"/>
                    </w:rPr>
                  </w:pPr>
                  <w:ins w:id="2578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CC6A46B" w14:textId="77777777" w:rsidR="0016760B" w:rsidRPr="0016760B" w:rsidRDefault="0016760B" w:rsidP="0016760B">
                  <w:pPr>
                    <w:autoSpaceDE/>
                    <w:autoSpaceDN/>
                    <w:adjustRightInd/>
                    <w:jc w:val="center"/>
                    <w:rPr>
                      <w:ins w:id="25781" w:author="Philippe Hollanda - Oliveira Trust" w:date="2022-07-19T09:57:00Z"/>
                      <w:rFonts w:ascii="Arial" w:eastAsia="Times New Roman" w:hAnsi="Arial" w:cs="Arial"/>
                      <w:color w:val="000000"/>
                      <w:sz w:val="20"/>
                      <w:szCs w:val="20"/>
                      <w:lang w:eastAsia="pt-BR"/>
                    </w:rPr>
                  </w:pPr>
                  <w:ins w:id="25782"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9E6AA6" w14:textId="77777777" w:rsidR="0016760B" w:rsidRPr="0016760B" w:rsidRDefault="0016760B" w:rsidP="0016760B">
                  <w:pPr>
                    <w:autoSpaceDE/>
                    <w:autoSpaceDN/>
                    <w:adjustRightInd/>
                    <w:jc w:val="center"/>
                    <w:rPr>
                      <w:ins w:id="25783" w:author="Philippe Hollanda - Oliveira Trust" w:date="2022-07-19T09:57:00Z"/>
                      <w:rFonts w:ascii="Arial" w:eastAsia="Times New Roman" w:hAnsi="Arial" w:cs="Arial"/>
                      <w:color w:val="000000"/>
                      <w:sz w:val="20"/>
                      <w:szCs w:val="20"/>
                      <w:lang w:eastAsia="pt-BR"/>
                    </w:rPr>
                  </w:pPr>
                  <w:ins w:id="25784" w:author="Philippe Hollanda - Oliveira Trust" w:date="2022-07-19T09:57:00Z">
                    <w:r w:rsidRPr="0016760B">
                      <w:rPr>
                        <w:rFonts w:ascii="Arial" w:eastAsia="Times New Roman" w:hAnsi="Arial" w:cs="Arial"/>
                        <w:color w:val="000000"/>
                        <w:sz w:val="20"/>
                        <w:szCs w:val="20"/>
                        <w:lang w:eastAsia="pt-BR"/>
                      </w:rPr>
                      <w:t>R$ 1.411,67</w:t>
                    </w:r>
                  </w:ins>
                </w:p>
              </w:tc>
            </w:tr>
            <w:tr w:rsidR="0016760B" w:rsidRPr="0016760B" w14:paraId="5BA16F8F" w14:textId="77777777" w:rsidTr="0016760B">
              <w:trPr>
                <w:trHeight w:val="1785"/>
                <w:ins w:id="257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658760" w14:textId="77777777" w:rsidR="0016760B" w:rsidRPr="0016760B" w:rsidRDefault="0016760B" w:rsidP="0016760B">
                  <w:pPr>
                    <w:autoSpaceDE/>
                    <w:autoSpaceDN/>
                    <w:adjustRightInd/>
                    <w:jc w:val="center"/>
                    <w:rPr>
                      <w:ins w:id="25786" w:author="Philippe Hollanda - Oliveira Trust" w:date="2022-07-19T09:57:00Z"/>
                      <w:rFonts w:ascii="Arial" w:eastAsia="Times New Roman" w:hAnsi="Arial" w:cs="Arial"/>
                      <w:color w:val="000000"/>
                      <w:sz w:val="20"/>
                      <w:szCs w:val="20"/>
                      <w:lang w:eastAsia="pt-BR"/>
                    </w:rPr>
                  </w:pPr>
                  <w:ins w:id="2578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A074C83" w14:textId="77777777" w:rsidR="0016760B" w:rsidRPr="0016760B" w:rsidRDefault="0016760B" w:rsidP="0016760B">
                  <w:pPr>
                    <w:autoSpaceDE/>
                    <w:autoSpaceDN/>
                    <w:adjustRightInd/>
                    <w:jc w:val="center"/>
                    <w:rPr>
                      <w:ins w:id="25788" w:author="Philippe Hollanda - Oliveira Trust" w:date="2022-07-19T09:57:00Z"/>
                      <w:rFonts w:ascii="Arial" w:eastAsia="Times New Roman" w:hAnsi="Arial" w:cs="Arial"/>
                      <w:color w:val="000000"/>
                      <w:sz w:val="20"/>
                      <w:szCs w:val="20"/>
                      <w:lang w:eastAsia="pt-BR"/>
                    </w:rPr>
                  </w:pPr>
                  <w:ins w:id="25789" w:author="Philippe Hollanda - Oliveira Trust" w:date="2022-07-19T09:57:00Z">
                    <w:r w:rsidRPr="0016760B">
                      <w:rPr>
                        <w:rFonts w:ascii="Arial" w:eastAsia="Times New Roman" w:hAnsi="Arial" w:cs="Arial"/>
                        <w:color w:val="000000"/>
                        <w:sz w:val="20"/>
                        <w:szCs w:val="20"/>
                        <w:lang w:eastAsia="pt-BR"/>
                      </w:rPr>
                      <w:t>16/12/2021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0F00DF" w14:textId="77777777" w:rsidR="0016760B" w:rsidRPr="0016760B" w:rsidRDefault="0016760B" w:rsidP="0016760B">
                  <w:pPr>
                    <w:autoSpaceDE/>
                    <w:autoSpaceDN/>
                    <w:adjustRightInd/>
                    <w:jc w:val="center"/>
                    <w:rPr>
                      <w:ins w:id="25790" w:author="Philippe Hollanda - Oliveira Trust" w:date="2022-07-19T09:57:00Z"/>
                      <w:rFonts w:ascii="Arial" w:eastAsia="Times New Roman" w:hAnsi="Arial" w:cs="Arial"/>
                      <w:color w:val="000000"/>
                      <w:sz w:val="20"/>
                      <w:szCs w:val="20"/>
                      <w:lang w:eastAsia="pt-BR"/>
                    </w:rPr>
                  </w:pPr>
                  <w:ins w:id="25791" w:author="Philippe Hollanda - Oliveira Trust" w:date="2022-07-19T09:57:00Z">
                    <w:r w:rsidRPr="0016760B">
                      <w:rPr>
                        <w:rFonts w:ascii="Arial" w:eastAsia="Times New Roman" w:hAnsi="Arial" w:cs="Arial"/>
                        <w:color w:val="000000"/>
                        <w:sz w:val="20"/>
                        <w:szCs w:val="20"/>
                        <w:lang w:eastAsia="pt-BR"/>
                      </w:rPr>
                      <w:t>R$ 506,10</w:t>
                    </w:r>
                  </w:ins>
                </w:p>
              </w:tc>
            </w:tr>
            <w:tr w:rsidR="0016760B" w:rsidRPr="0016760B" w14:paraId="0F5D1336" w14:textId="77777777" w:rsidTr="0016760B">
              <w:trPr>
                <w:trHeight w:val="1785"/>
                <w:ins w:id="257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41A73A" w14:textId="77777777" w:rsidR="0016760B" w:rsidRPr="0016760B" w:rsidRDefault="0016760B" w:rsidP="0016760B">
                  <w:pPr>
                    <w:autoSpaceDE/>
                    <w:autoSpaceDN/>
                    <w:adjustRightInd/>
                    <w:jc w:val="center"/>
                    <w:rPr>
                      <w:ins w:id="25793" w:author="Philippe Hollanda - Oliveira Trust" w:date="2022-07-19T09:57:00Z"/>
                      <w:rFonts w:ascii="Arial" w:eastAsia="Times New Roman" w:hAnsi="Arial" w:cs="Arial"/>
                      <w:color w:val="000000"/>
                      <w:sz w:val="20"/>
                      <w:szCs w:val="20"/>
                      <w:lang w:eastAsia="pt-BR"/>
                    </w:rPr>
                  </w:pPr>
                  <w:ins w:id="2579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0B93397" w14:textId="77777777" w:rsidR="0016760B" w:rsidRPr="0016760B" w:rsidRDefault="0016760B" w:rsidP="0016760B">
                  <w:pPr>
                    <w:autoSpaceDE/>
                    <w:autoSpaceDN/>
                    <w:adjustRightInd/>
                    <w:jc w:val="center"/>
                    <w:rPr>
                      <w:ins w:id="25795" w:author="Philippe Hollanda - Oliveira Trust" w:date="2022-07-19T09:57:00Z"/>
                      <w:rFonts w:ascii="Arial" w:eastAsia="Times New Roman" w:hAnsi="Arial" w:cs="Arial"/>
                      <w:color w:val="000000"/>
                      <w:sz w:val="20"/>
                      <w:szCs w:val="20"/>
                      <w:lang w:eastAsia="pt-BR"/>
                    </w:rPr>
                  </w:pPr>
                  <w:ins w:id="25796"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FCE153" w14:textId="77777777" w:rsidR="0016760B" w:rsidRPr="0016760B" w:rsidRDefault="0016760B" w:rsidP="0016760B">
                  <w:pPr>
                    <w:autoSpaceDE/>
                    <w:autoSpaceDN/>
                    <w:adjustRightInd/>
                    <w:jc w:val="center"/>
                    <w:rPr>
                      <w:ins w:id="25797" w:author="Philippe Hollanda - Oliveira Trust" w:date="2022-07-19T09:57:00Z"/>
                      <w:rFonts w:ascii="Arial" w:eastAsia="Times New Roman" w:hAnsi="Arial" w:cs="Arial"/>
                      <w:color w:val="000000"/>
                      <w:sz w:val="20"/>
                      <w:szCs w:val="20"/>
                      <w:lang w:eastAsia="pt-BR"/>
                    </w:rPr>
                  </w:pPr>
                  <w:ins w:id="25798" w:author="Philippe Hollanda - Oliveira Trust" w:date="2022-07-19T09:57:00Z">
                    <w:r w:rsidRPr="0016760B">
                      <w:rPr>
                        <w:rFonts w:ascii="Arial" w:eastAsia="Times New Roman" w:hAnsi="Arial" w:cs="Arial"/>
                        <w:color w:val="000000"/>
                        <w:sz w:val="20"/>
                        <w:szCs w:val="20"/>
                        <w:lang w:eastAsia="pt-BR"/>
                      </w:rPr>
                      <w:t>R$ 5.680,00</w:t>
                    </w:r>
                  </w:ins>
                </w:p>
              </w:tc>
            </w:tr>
            <w:tr w:rsidR="0016760B" w:rsidRPr="0016760B" w14:paraId="78DC51C5" w14:textId="77777777" w:rsidTr="0016760B">
              <w:trPr>
                <w:trHeight w:val="1785"/>
                <w:ins w:id="257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B6A655" w14:textId="77777777" w:rsidR="0016760B" w:rsidRPr="0016760B" w:rsidRDefault="0016760B" w:rsidP="0016760B">
                  <w:pPr>
                    <w:autoSpaceDE/>
                    <w:autoSpaceDN/>
                    <w:adjustRightInd/>
                    <w:jc w:val="center"/>
                    <w:rPr>
                      <w:ins w:id="25800" w:author="Philippe Hollanda - Oliveira Trust" w:date="2022-07-19T09:57:00Z"/>
                      <w:rFonts w:ascii="Arial" w:eastAsia="Times New Roman" w:hAnsi="Arial" w:cs="Arial"/>
                      <w:color w:val="000000"/>
                      <w:sz w:val="20"/>
                      <w:szCs w:val="20"/>
                      <w:lang w:eastAsia="pt-BR"/>
                    </w:rPr>
                  </w:pPr>
                  <w:ins w:id="25801"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A17C8B1" w14:textId="77777777" w:rsidR="0016760B" w:rsidRPr="0016760B" w:rsidRDefault="0016760B" w:rsidP="0016760B">
                  <w:pPr>
                    <w:autoSpaceDE/>
                    <w:autoSpaceDN/>
                    <w:adjustRightInd/>
                    <w:jc w:val="center"/>
                    <w:rPr>
                      <w:ins w:id="25802" w:author="Philippe Hollanda - Oliveira Trust" w:date="2022-07-19T09:57:00Z"/>
                      <w:rFonts w:ascii="Arial" w:eastAsia="Times New Roman" w:hAnsi="Arial" w:cs="Arial"/>
                      <w:color w:val="000000"/>
                      <w:sz w:val="20"/>
                      <w:szCs w:val="20"/>
                      <w:lang w:eastAsia="pt-BR"/>
                    </w:rPr>
                  </w:pPr>
                  <w:ins w:id="25803" w:author="Philippe Hollanda - Oliveira Trust" w:date="2022-07-19T09:57:00Z">
                    <w:r w:rsidRPr="0016760B">
                      <w:rPr>
                        <w:rFonts w:ascii="Arial" w:eastAsia="Times New Roman" w:hAnsi="Arial" w:cs="Arial"/>
                        <w:color w:val="000000"/>
                        <w:sz w:val="20"/>
                        <w:szCs w:val="20"/>
                        <w:lang w:eastAsia="pt-BR"/>
                      </w:rPr>
                      <w:t>23/12/2021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7B28E2" w14:textId="77777777" w:rsidR="0016760B" w:rsidRPr="0016760B" w:rsidRDefault="0016760B" w:rsidP="0016760B">
                  <w:pPr>
                    <w:autoSpaceDE/>
                    <w:autoSpaceDN/>
                    <w:adjustRightInd/>
                    <w:jc w:val="center"/>
                    <w:rPr>
                      <w:ins w:id="25804" w:author="Philippe Hollanda - Oliveira Trust" w:date="2022-07-19T09:57:00Z"/>
                      <w:rFonts w:ascii="Arial" w:eastAsia="Times New Roman" w:hAnsi="Arial" w:cs="Arial"/>
                      <w:color w:val="000000"/>
                      <w:sz w:val="20"/>
                      <w:szCs w:val="20"/>
                      <w:lang w:eastAsia="pt-BR"/>
                    </w:rPr>
                  </w:pPr>
                  <w:ins w:id="25805" w:author="Philippe Hollanda - Oliveira Trust" w:date="2022-07-19T09:57:00Z">
                    <w:r w:rsidRPr="0016760B">
                      <w:rPr>
                        <w:rFonts w:ascii="Arial" w:eastAsia="Times New Roman" w:hAnsi="Arial" w:cs="Arial"/>
                        <w:color w:val="000000"/>
                        <w:sz w:val="20"/>
                        <w:szCs w:val="20"/>
                        <w:lang w:eastAsia="pt-BR"/>
                      </w:rPr>
                      <w:t>R$ 26.872,26</w:t>
                    </w:r>
                  </w:ins>
                </w:p>
              </w:tc>
            </w:tr>
            <w:tr w:rsidR="0016760B" w:rsidRPr="0016760B" w14:paraId="13996D5F" w14:textId="77777777" w:rsidTr="0016760B">
              <w:trPr>
                <w:trHeight w:val="1785"/>
                <w:ins w:id="258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39F385" w14:textId="77777777" w:rsidR="0016760B" w:rsidRPr="0016760B" w:rsidRDefault="0016760B" w:rsidP="0016760B">
                  <w:pPr>
                    <w:autoSpaceDE/>
                    <w:autoSpaceDN/>
                    <w:adjustRightInd/>
                    <w:jc w:val="center"/>
                    <w:rPr>
                      <w:ins w:id="25807" w:author="Philippe Hollanda - Oliveira Trust" w:date="2022-07-19T09:57:00Z"/>
                      <w:rFonts w:ascii="Arial" w:eastAsia="Times New Roman" w:hAnsi="Arial" w:cs="Arial"/>
                      <w:color w:val="000000"/>
                      <w:sz w:val="20"/>
                      <w:szCs w:val="20"/>
                      <w:lang w:eastAsia="pt-BR"/>
                    </w:rPr>
                  </w:pPr>
                  <w:ins w:id="2580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5400005" w14:textId="77777777" w:rsidR="0016760B" w:rsidRPr="0016760B" w:rsidRDefault="0016760B" w:rsidP="0016760B">
                  <w:pPr>
                    <w:autoSpaceDE/>
                    <w:autoSpaceDN/>
                    <w:adjustRightInd/>
                    <w:jc w:val="center"/>
                    <w:rPr>
                      <w:ins w:id="25809" w:author="Philippe Hollanda - Oliveira Trust" w:date="2022-07-19T09:57:00Z"/>
                      <w:rFonts w:ascii="Arial" w:eastAsia="Times New Roman" w:hAnsi="Arial" w:cs="Arial"/>
                      <w:color w:val="000000"/>
                      <w:sz w:val="20"/>
                      <w:szCs w:val="20"/>
                      <w:lang w:eastAsia="pt-BR"/>
                    </w:rPr>
                  </w:pPr>
                  <w:ins w:id="25810" w:author="Philippe Hollanda - Oliveira Trust" w:date="2022-07-19T09:57:00Z">
                    <w:r w:rsidRPr="0016760B">
                      <w:rPr>
                        <w:rFonts w:ascii="Arial" w:eastAsia="Times New Roman" w:hAnsi="Arial" w:cs="Arial"/>
                        <w:color w:val="000000"/>
                        <w:sz w:val="20"/>
                        <w:szCs w:val="20"/>
                        <w:lang w:eastAsia="pt-BR"/>
                      </w:rPr>
                      <w:t>10/12/2021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4D9D54" w14:textId="77777777" w:rsidR="0016760B" w:rsidRPr="0016760B" w:rsidRDefault="0016760B" w:rsidP="0016760B">
                  <w:pPr>
                    <w:autoSpaceDE/>
                    <w:autoSpaceDN/>
                    <w:adjustRightInd/>
                    <w:jc w:val="center"/>
                    <w:rPr>
                      <w:ins w:id="25811" w:author="Philippe Hollanda - Oliveira Trust" w:date="2022-07-19T09:57:00Z"/>
                      <w:rFonts w:ascii="Arial" w:eastAsia="Times New Roman" w:hAnsi="Arial" w:cs="Arial"/>
                      <w:color w:val="000000"/>
                      <w:sz w:val="20"/>
                      <w:szCs w:val="20"/>
                      <w:lang w:eastAsia="pt-BR"/>
                    </w:rPr>
                  </w:pPr>
                  <w:ins w:id="25812" w:author="Philippe Hollanda - Oliveira Trust" w:date="2022-07-19T09:57:00Z">
                    <w:r w:rsidRPr="0016760B">
                      <w:rPr>
                        <w:rFonts w:ascii="Arial" w:eastAsia="Times New Roman" w:hAnsi="Arial" w:cs="Arial"/>
                        <w:color w:val="000000"/>
                        <w:sz w:val="20"/>
                        <w:szCs w:val="20"/>
                        <w:lang w:eastAsia="pt-BR"/>
                      </w:rPr>
                      <w:t>R$ 4.480,00</w:t>
                    </w:r>
                  </w:ins>
                </w:p>
              </w:tc>
            </w:tr>
            <w:tr w:rsidR="0016760B" w:rsidRPr="0016760B" w14:paraId="1CCD71E4" w14:textId="77777777" w:rsidTr="0016760B">
              <w:trPr>
                <w:trHeight w:val="1785"/>
                <w:ins w:id="258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057E6D" w14:textId="77777777" w:rsidR="0016760B" w:rsidRPr="0016760B" w:rsidRDefault="0016760B" w:rsidP="0016760B">
                  <w:pPr>
                    <w:autoSpaceDE/>
                    <w:autoSpaceDN/>
                    <w:adjustRightInd/>
                    <w:jc w:val="center"/>
                    <w:rPr>
                      <w:ins w:id="25814" w:author="Philippe Hollanda - Oliveira Trust" w:date="2022-07-19T09:57:00Z"/>
                      <w:rFonts w:ascii="Arial" w:eastAsia="Times New Roman" w:hAnsi="Arial" w:cs="Arial"/>
                      <w:color w:val="000000"/>
                      <w:sz w:val="20"/>
                      <w:szCs w:val="20"/>
                      <w:lang w:eastAsia="pt-BR"/>
                    </w:rPr>
                  </w:pPr>
                  <w:ins w:id="25815" w:author="Philippe Hollanda - Oliveira Trust" w:date="2022-07-19T09:57:00Z">
                    <w:r w:rsidRPr="0016760B">
                      <w:rPr>
                        <w:rFonts w:ascii="Arial" w:eastAsia="Times New Roman" w:hAnsi="Arial" w:cs="Arial"/>
                        <w:color w:val="000000"/>
                        <w:sz w:val="20"/>
                        <w:szCs w:val="20"/>
                        <w:lang w:eastAsia="pt-BR"/>
                      </w:rPr>
                      <w:t xml:space="preserve">MATERIAIS ELÉTRICOS </w:t>
                    </w:r>
                  </w:ins>
                </w:p>
              </w:tc>
              <w:tc>
                <w:tcPr>
                  <w:tcW w:w="2324" w:type="dxa"/>
                  <w:tcBorders>
                    <w:top w:val="nil"/>
                    <w:left w:val="nil"/>
                    <w:bottom w:val="single" w:sz="4" w:space="0" w:color="auto"/>
                    <w:right w:val="single" w:sz="4" w:space="0" w:color="auto"/>
                  </w:tcBorders>
                  <w:shd w:val="clear" w:color="auto" w:fill="auto"/>
                  <w:noWrap/>
                  <w:vAlign w:val="center"/>
                  <w:hideMark/>
                </w:tcPr>
                <w:p w14:paraId="6DCFD5D1" w14:textId="77777777" w:rsidR="0016760B" w:rsidRPr="0016760B" w:rsidRDefault="0016760B" w:rsidP="0016760B">
                  <w:pPr>
                    <w:autoSpaceDE/>
                    <w:autoSpaceDN/>
                    <w:adjustRightInd/>
                    <w:jc w:val="center"/>
                    <w:rPr>
                      <w:ins w:id="25816" w:author="Philippe Hollanda - Oliveira Trust" w:date="2022-07-19T09:57:00Z"/>
                      <w:rFonts w:ascii="Arial" w:eastAsia="Times New Roman" w:hAnsi="Arial" w:cs="Arial"/>
                      <w:color w:val="000000"/>
                      <w:sz w:val="20"/>
                      <w:szCs w:val="20"/>
                      <w:lang w:eastAsia="pt-BR"/>
                    </w:rPr>
                  </w:pPr>
                  <w:ins w:id="25817"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4A91EF" w14:textId="77777777" w:rsidR="0016760B" w:rsidRPr="0016760B" w:rsidRDefault="0016760B" w:rsidP="0016760B">
                  <w:pPr>
                    <w:autoSpaceDE/>
                    <w:autoSpaceDN/>
                    <w:adjustRightInd/>
                    <w:jc w:val="center"/>
                    <w:rPr>
                      <w:ins w:id="25818" w:author="Philippe Hollanda - Oliveira Trust" w:date="2022-07-19T09:57:00Z"/>
                      <w:rFonts w:ascii="Arial" w:eastAsia="Times New Roman" w:hAnsi="Arial" w:cs="Arial"/>
                      <w:color w:val="000000"/>
                      <w:sz w:val="20"/>
                      <w:szCs w:val="20"/>
                      <w:lang w:eastAsia="pt-BR"/>
                    </w:rPr>
                  </w:pPr>
                  <w:ins w:id="25819" w:author="Philippe Hollanda - Oliveira Trust" w:date="2022-07-19T09:57:00Z">
                    <w:r w:rsidRPr="0016760B">
                      <w:rPr>
                        <w:rFonts w:ascii="Arial" w:eastAsia="Times New Roman" w:hAnsi="Arial" w:cs="Arial"/>
                        <w:color w:val="000000"/>
                        <w:sz w:val="20"/>
                        <w:szCs w:val="20"/>
                        <w:lang w:eastAsia="pt-BR"/>
                      </w:rPr>
                      <w:t>R$ 4.793,64</w:t>
                    </w:r>
                  </w:ins>
                </w:p>
              </w:tc>
            </w:tr>
            <w:tr w:rsidR="0016760B" w:rsidRPr="0016760B" w14:paraId="0C64B9A4" w14:textId="77777777" w:rsidTr="0016760B">
              <w:trPr>
                <w:trHeight w:val="1785"/>
                <w:ins w:id="258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96F92B" w14:textId="77777777" w:rsidR="0016760B" w:rsidRPr="0016760B" w:rsidRDefault="0016760B" w:rsidP="0016760B">
                  <w:pPr>
                    <w:autoSpaceDE/>
                    <w:autoSpaceDN/>
                    <w:adjustRightInd/>
                    <w:jc w:val="center"/>
                    <w:rPr>
                      <w:ins w:id="25821" w:author="Philippe Hollanda - Oliveira Trust" w:date="2022-07-19T09:57:00Z"/>
                      <w:rFonts w:ascii="Arial" w:eastAsia="Times New Roman" w:hAnsi="Arial" w:cs="Arial"/>
                      <w:color w:val="000000"/>
                      <w:sz w:val="20"/>
                      <w:szCs w:val="20"/>
                      <w:lang w:eastAsia="pt-BR"/>
                    </w:rPr>
                  </w:pPr>
                  <w:ins w:id="2582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AE1A916" w14:textId="77777777" w:rsidR="0016760B" w:rsidRPr="0016760B" w:rsidRDefault="0016760B" w:rsidP="0016760B">
                  <w:pPr>
                    <w:autoSpaceDE/>
                    <w:autoSpaceDN/>
                    <w:adjustRightInd/>
                    <w:jc w:val="center"/>
                    <w:rPr>
                      <w:ins w:id="25823" w:author="Philippe Hollanda - Oliveira Trust" w:date="2022-07-19T09:57:00Z"/>
                      <w:rFonts w:ascii="Arial" w:eastAsia="Times New Roman" w:hAnsi="Arial" w:cs="Arial"/>
                      <w:color w:val="000000"/>
                      <w:sz w:val="20"/>
                      <w:szCs w:val="20"/>
                      <w:lang w:eastAsia="pt-BR"/>
                    </w:rPr>
                  </w:pPr>
                  <w:ins w:id="25824"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E2068E4" w14:textId="77777777" w:rsidR="0016760B" w:rsidRPr="0016760B" w:rsidRDefault="0016760B" w:rsidP="0016760B">
                  <w:pPr>
                    <w:autoSpaceDE/>
                    <w:autoSpaceDN/>
                    <w:adjustRightInd/>
                    <w:jc w:val="center"/>
                    <w:rPr>
                      <w:ins w:id="25825" w:author="Philippe Hollanda - Oliveira Trust" w:date="2022-07-19T09:57:00Z"/>
                      <w:rFonts w:ascii="Arial" w:eastAsia="Times New Roman" w:hAnsi="Arial" w:cs="Arial"/>
                      <w:color w:val="000000"/>
                      <w:sz w:val="20"/>
                      <w:szCs w:val="20"/>
                      <w:lang w:eastAsia="pt-BR"/>
                    </w:rPr>
                  </w:pPr>
                  <w:ins w:id="25826" w:author="Philippe Hollanda - Oliveira Trust" w:date="2022-07-19T09:57:00Z">
                    <w:r w:rsidRPr="0016760B">
                      <w:rPr>
                        <w:rFonts w:ascii="Arial" w:eastAsia="Times New Roman" w:hAnsi="Arial" w:cs="Arial"/>
                        <w:color w:val="000000"/>
                        <w:sz w:val="20"/>
                        <w:szCs w:val="20"/>
                        <w:lang w:eastAsia="pt-BR"/>
                      </w:rPr>
                      <w:t>R$ 421,92</w:t>
                    </w:r>
                  </w:ins>
                </w:p>
              </w:tc>
            </w:tr>
            <w:tr w:rsidR="0016760B" w:rsidRPr="0016760B" w14:paraId="2C428394" w14:textId="77777777" w:rsidTr="0016760B">
              <w:trPr>
                <w:trHeight w:val="1785"/>
                <w:ins w:id="258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326EA5" w14:textId="77777777" w:rsidR="0016760B" w:rsidRPr="0016760B" w:rsidRDefault="0016760B" w:rsidP="0016760B">
                  <w:pPr>
                    <w:autoSpaceDE/>
                    <w:autoSpaceDN/>
                    <w:adjustRightInd/>
                    <w:jc w:val="center"/>
                    <w:rPr>
                      <w:ins w:id="25828" w:author="Philippe Hollanda - Oliveira Trust" w:date="2022-07-19T09:57:00Z"/>
                      <w:rFonts w:ascii="Arial" w:eastAsia="Times New Roman" w:hAnsi="Arial" w:cs="Arial"/>
                      <w:color w:val="000000"/>
                      <w:sz w:val="20"/>
                      <w:szCs w:val="20"/>
                      <w:lang w:eastAsia="pt-BR"/>
                    </w:rPr>
                  </w:pPr>
                  <w:ins w:id="2582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CCB6DE9" w14:textId="77777777" w:rsidR="0016760B" w:rsidRPr="0016760B" w:rsidRDefault="0016760B" w:rsidP="0016760B">
                  <w:pPr>
                    <w:autoSpaceDE/>
                    <w:autoSpaceDN/>
                    <w:adjustRightInd/>
                    <w:jc w:val="center"/>
                    <w:rPr>
                      <w:ins w:id="25830" w:author="Philippe Hollanda - Oliveira Trust" w:date="2022-07-19T09:57:00Z"/>
                      <w:rFonts w:ascii="Arial" w:eastAsia="Times New Roman" w:hAnsi="Arial" w:cs="Arial"/>
                      <w:color w:val="000000"/>
                      <w:sz w:val="20"/>
                      <w:szCs w:val="20"/>
                      <w:lang w:eastAsia="pt-BR"/>
                    </w:rPr>
                  </w:pPr>
                  <w:ins w:id="25831" w:author="Philippe Hollanda - Oliveira Trust" w:date="2022-07-19T09:57:00Z">
                    <w:r w:rsidRPr="0016760B">
                      <w:rPr>
                        <w:rFonts w:ascii="Arial" w:eastAsia="Times New Roman" w:hAnsi="Arial" w:cs="Arial"/>
                        <w:color w:val="000000"/>
                        <w:sz w:val="20"/>
                        <w:szCs w:val="20"/>
                        <w:lang w:eastAsia="pt-BR"/>
                      </w:rPr>
                      <w:t>17/12/2021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443F70" w14:textId="77777777" w:rsidR="0016760B" w:rsidRPr="0016760B" w:rsidRDefault="0016760B" w:rsidP="0016760B">
                  <w:pPr>
                    <w:autoSpaceDE/>
                    <w:autoSpaceDN/>
                    <w:adjustRightInd/>
                    <w:jc w:val="center"/>
                    <w:rPr>
                      <w:ins w:id="25832" w:author="Philippe Hollanda - Oliveira Trust" w:date="2022-07-19T09:57:00Z"/>
                      <w:rFonts w:ascii="Arial" w:eastAsia="Times New Roman" w:hAnsi="Arial" w:cs="Arial"/>
                      <w:color w:val="000000"/>
                      <w:sz w:val="20"/>
                      <w:szCs w:val="20"/>
                      <w:lang w:eastAsia="pt-BR"/>
                    </w:rPr>
                  </w:pPr>
                  <w:ins w:id="25833" w:author="Philippe Hollanda - Oliveira Trust" w:date="2022-07-19T09:57:00Z">
                    <w:r w:rsidRPr="0016760B">
                      <w:rPr>
                        <w:rFonts w:ascii="Arial" w:eastAsia="Times New Roman" w:hAnsi="Arial" w:cs="Arial"/>
                        <w:color w:val="000000"/>
                        <w:sz w:val="20"/>
                        <w:szCs w:val="20"/>
                        <w:lang w:eastAsia="pt-BR"/>
                      </w:rPr>
                      <w:t>R$ 28.246,62</w:t>
                    </w:r>
                  </w:ins>
                </w:p>
              </w:tc>
            </w:tr>
            <w:tr w:rsidR="0016760B" w:rsidRPr="0016760B" w14:paraId="7666C351" w14:textId="77777777" w:rsidTr="0016760B">
              <w:trPr>
                <w:trHeight w:val="1785"/>
                <w:ins w:id="258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BEA115" w14:textId="77777777" w:rsidR="0016760B" w:rsidRPr="0016760B" w:rsidRDefault="0016760B" w:rsidP="0016760B">
                  <w:pPr>
                    <w:autoSpaceDE/>
                    <w:autoSpaceDN/>
                    <w:adjustRightInd/>
                    <w:jc w:val="center"/>
                    <w:rPr>
                      <w:ins w:id="25835" w:author="Philippe Hollanda - Oliveira Trust" w:date="2022-07-19T09:57:00Z"/>
                      <w:rFonts w:ascii="Arial" w:eastAsia="Times New Roman" w:hAnsi="Arial" w:cs="Arial"/>
                      <w:color w:val="000000"/>
                      <w:sz w:val="20"/>
                      <w:szCs w:val="20"/>
                      <w:lang w:eastAsia="pt-BR"/>
                    </w:rPr>
                  </w:pPr>
                  <w:ins w:id="2583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2364DB6" w14:textId="77777777" w:rsidR="0016760B" w:rsidRPr="0016760B" w:rsidRDefault="0016760B" w:rsidP="0016760B">
                  <w:pPr>
                    <w:autoSpaceDE/>
                    <w:autoSpaceDN/>
                    <w:adjustRightInd/>
                    <w:jc w:val="center"/>
                    <w:rPr>
                      <w:ins w:id="25837" w:author="Philippe Hollanda - Oliveira Trust" w:date="2022-07-19T09:57:00Z"/>
                      <w:rFonts w:ascii="Arial" w:eastAsia="Times New Roman" w:hAnsi="Arial" w:cs="Arial"/>
                      <w:color w:val="000000"/>
                      <w:sz w:val="20"/>
                      <w:szCs w:val="20"/>
                      <w:lang w:eastAsia="pt-BR"/>
                    </w:rPr>
                  </w:pPr>
                  <w:ins w:id="25838" w:author="Philippe Hollanda - Oliveira Trust" w:date="2022-07-19T09:57:00Z">
                    <w:r w:rsidRPr="0016760B">
                      <w:rPr>
                        <w:rFonts w:ascii="Arial" w:eastAsia="Times New Roman" w:hAnsi="Arial" w:cs="Arial"/>
                        <w:color w:val="000000"/>
                        <w:sz w:val="20"/>
                        <w:szCs w:val="20"/>
                        <w:lang w:eastAsia="pt-BR"/>
                      </w:rPr>
                      <w:t>17/12/2021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5029F7" w14:textId="77777777" w:rsidR="0016760B" w:rsidRPr="0016760B" w:rsidRDefault="0016760B" w:rsidP="0016760B">
                  <w:pPr>
                    <w:autoSpaceDE/>
                    <w:autoSpaceDN/>
                    <w:adjustRightInd/>
                    <w:jc w:val="center"/>
                    <w:rPr>
                      <w:ins w:id="25839" w:author="Philippe Hollanda - Oliveira Trust" w:date="2022-07-19T09:57:00Z"/>
                      <w:rFonts w:ascii="Arial" w:eastAsia="Times New Roman" w:hAnsi="Arial" w:cs="Arial"/>
                      <w:color w:val="000000"/>
                      <w:sz w:val="20"/>
                      <w:szCs w:val="20"/>
                      <w:lang w:eastAsia="pt-BR"/>
                    </w:rPr>
                  </w:pPr>
                  <w:ins w:id="25840" w:author="Philippe Hollanda - Oliveira Trust" w:date="2022-07-19T09:57:00Z">
                    <w:r w:rsidRPr="0016760B">
                      <w:rPr>
                        <w:rFonts w:ascii="Arial" w:eastAsia="Times New Roman" w:hAnsi="Arial" w:cs="Arial"/>
                        <w:color w:val="000000"/>
                        <w:sz w:val="20"/>
                        <w:szCs w:val="20"/>
                        <w:lang w:eastAsia="pt-BR"/>
                      </w:rPr>
                      <w:t>R$ 507,60</w:t>
                    </w:r>
                  </w:ins>
                </w:p>
              </w:tc>
            </w:tr>
            <w:tr w:rsidR="0016760B" w:rsidRPr="0016760B" w14:paraId="300A4FBC" w14:textId="77777777" w:rsidTr="0016760B">
              <w:trPr>
                <w:trHeight w:val="1785"/>
                <w:ins w:id="258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5FEB6B" w14:textId="77777777" w:rsidR="0016760B" w:rsidRPr="0016760B" w:rsidRDefault="0016760B" w:rsidP="0016760B">
                  <w:pPr>
                    <w:autoSpaceDE/>
                    <w:autoSpaceDN/>
                    <w:adjustRightInd/>
                    <w:jc w:val="center"/>
                    <w:rPr>
                      <w:ins w:id="25842" w:author="Philippe Hollanda - Oliveira Trust" w:date="2022-07-19T09:57:00Z"/>
                      <w:rFonts w:ascii="Arial" w:eastAsia="Times New Roman" w:hAnsi="Arial" w:cs="Arial"/>
                      <w:color w:val="000000"/>
                      <w:sz w:val="20"/>
                      <w:szCs w:val="20"/>
                      <w:lang w:eastAsia="pt-BR"/>
                    </w:rPr>
                  </w:pPr>
                  <w:ins w:id="2584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DD73E69" w14:textId="77777777" w:rsidR="0016760B" w:rsidRPr="0016760B" w:rsidRDefault="0016760B" w:rsidP="0016760B">
                  <w:pPr>
                    <w:autoSpaceDE/>
                    <w:autoSpaceDN/>
                    <w:adjustRightInd/>
                    <w:jc w:val="center"/>
                    <w:rPr>
                      <w:ins w:id="25844" w:author="Philippe Hollanda - Oliveira Trust" w:date="2022-07-19T09:57:00Z"/>
                      <w:rFonts w:ascii="Arial" w:eastAsia="Times New Roman" w:hAnsi="Arial" w:cs="Arial"/>
                      <w:color w:val="000000"/>
                      <w:sz w:val="20"/>
                      <w:szCs w:val="20"/>
                      <w:lang w:eastAsia="pt-BR"/>
                    </w:rPr>
                  </w:pPr>
                  <w:ins w:id="25845"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823A7B" w14:textId="77777777" w:rsidR="0016760B" w:rsidRPr="0016760B" w:rsidRDefault="0016760B" w:rsidP="0016760B">
                  <w:pPr>
                    <w:autoSpaceDE/>
                    <w:autoSpaceDN/>
                    <w:adjustRightInd/>
                    <w:jc w:val="center"/>
                    <w:rPr>
                      <w:ins w:id="25846" w:author="Philippe Hollanda - Oliveira Trust" w:date="2022-07-19T09:57:00Z"/>
                      <w:rFonts w:ascii="Arial" w:eastAsia="Times New Roman" w:hAnsi="Arial" w:cs="Arial"/>
                      <w:color w:val="000000"/>
                      <w:sz w:val="20"/>
                      <w:szCs w:val="20"/>
                      <w:lang w:eastAsia="pt-BR"/>
                    </w:rPr>
                  </w:pPr>
                  <w:ins w:id="25847" w:author="Philippe Hollanda - Oliveira Trust" w:date="2022-07-19T09:57:00Z">
                    <w:r w:rsidRPr="0016760B">
                      <w:rPr>
                        <w:rFonts w:ascii="Arial" w:eastAsia="Times New Roman" w:hAnsi="Arial" w:cs="Arial"/>
                        <w:color w:val="000000"/>
                        <w:sz w:val="20"/>
                        <w:szCs w:val="20"/>
                        <w:lang w:eastAsia="pt-BR"/>
                      </w:rPr>
                      <w:t>R$ 56.400,00</w:t>
                    </w:r>
                  </w:ins>
                </w:p>
              </w:tc>
            </w:tr>
            <w:tr w:rsidR="0016760B" w:rsidRPr="0016760B" w14:paraId="6C7AFAF5" w14:textId="77777777" w:rsidTr="0016760B">
              <w:trPr>
                <w:trHeight w:val="1785"/>
                <w:ins w:id="258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A1AAFA" w14:textId="77777777" w:rsidR="0016760B" w:rsidRPr="0016760B" w:rsidRDefault="0016760B" w:rsidP="0016760B">
                  <w:pPr>
                    <w:autoSpaceDE/>
                    <w:autoSpaceDN/>
                    <w:adjustRightInd/>
                    <w:jc w:val="center"/>
                    <w:rPr>
                      <w:ins w:id="25849" w:author="Philippe Hollanda - Oliveira Trust" w:date="2022-07-19T09:57:00Z"/>
                      <w:rFonts w:ascii="Arial" w:eastAsia="Times New Roman" w:hAnsi="Arial" w:cs="Arial"/>
                      <w:color w:val="000000"/>
                      <w:sz w:val="20"/>
                      <w:szCs w:val="20"/>
                      <w:lang w:eastAsia="pt-BR"/>
                    </w:rPr>
                  </w:pPr>
                  <w:ins w:id="2585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328FDD4" w14:textId="77777777" w:rsidR="0016760B" w:rsidRPr="0016760B" w:rsidRDefault="0016760B" w:rsidP="0016760B">
                  <w:pPr>
                    <w:autoSpaceDE/>
                    <w:autoSpaceDN/>
                    <w:adjustRightInd/>
                    <w:jc w:val="center"/>
                    <w:rPr>
                      <w:ins w:id="25851" w:author="Philippe Hollanda - Oliveira Trust" w:date="2022-07-19T09:57:00Z"/>
                      <w:rFonts w:ascii="Arial" w:eastAsia="Times New Roman" w:hAnsi="Arial" w:cs="Arial"/>
                      <w:color w:val="000000"/>
                      <w:sz w:val="20"/>
                      <w:szCs w:val="20"/>
                      <w:lang w:eastAsia="pt-BR"/>
                    </w:rPr>
                  </w:pPr>
                  <w:ins w:id="25852"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9E9304" w14:textId="77777777" w:rsidR="0016760B" w:rsidRPr="0016760B" w:rsidRDefault="0016760B" w:rsidP="0016760B">
                  <w:pPr>
                    <w:autoSpaceDE/>
                    <w:autoSpaceDN/>
                    <w:adjustRightInd/>
                    <w:jc w:val="center"/>
                    <w:rPr>
                      <w:ins w:id="25853" w:author="Philippe Hollanda - Oliveira Trust" w:date="2022-07-19T09:57:00Z"/>
                      <w:rFonts w:ascii="Arial" w:eastAsia="Times New Roman" w:hAnsi="Arial" w:cs="Arial"/>
                      <w:color w:val="000000"/>
                      <w:sz w:val="20"/>
                      <w:szCs w:val="20"/>
                      <w:lang w:eastAsia="pt-BR"/>
                    </w:rPr>
                  </w:pPr>
                  <w:ins w:id="25854" w:author="Philippe Hollanda - Oliveira Trust" w:date="2022-07-19T09:57:00Z">
                    <w:r w:rsidRPr="0016760B">
                      <w:rPr>
                        <w:rFonts w:ascii="Arial" w:eastAsia="Times New Roman" w:hAnsi="Arial" w:cs="Arial"/>
                        <w:color w:val="000000"/>
                        <w:sz w:val="20"/>
                        <w:szCs w:val="20"/>
                        <w:lang w:eastAsia="pt-BR"/>
                      </w:rPr>
                      <w:t>R$ 10.923,00</w:t>
                    </w:r>
                  </w:ins>
                </w:p>
              </w:tc>
            </w:tr>
            <w:tr w:rsidR="0016760B" w:rsidRPr="0016760B" w14:paraId="3BD05398" w14:textId="77777777" w:rsidTr="0016760B">
              <w:trPr>
                <w:trHeight w:val="1785"/>
                <w:ins w:id="258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FA8888" w14:textId="77777777" w:rsidR="0016760B" w:rsidRPr="0016760B" w:rsidRDefault="0016760B" w:rsidP="0016760B">
                  <w:pPr>
                    <w:autoSpaceDE/>
                    <w:autoSpaceDN/>
                    <w:adjustRightInd/>
                    <w:jc w:val="center"/>
                    <w:rPr>
                      <w:ins w:id="25856" w:author="Philippe Hollanda - Oliveira Trust" w:date="2022-07-19T09:57:00Z"/>
                      <w:rFonts w:ascii="Arial" w:eastAsia="Times New Roman" w:hAnsi="Arial" w:cs="Arial"/>
                      <w:color w:val="000000"/>
                      <w:sz w:val="20"/>
                      <w:szCs w:val="20"/>
                      <w:lang w:eastAsia="pt-BR"/>
                    </w:rPr>
                  </w:pPr>
                  <w:ins w:id="2585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A54A93D" w14:textId="77777777" w:rsidR="0016760B" w:rsidRPr="0016760B" w:rsidRDefault="0016760B" w:rsidP="0016760B">
                  <w:pPr>
                    <w:autoSpaceDE/>
                    <w:autoSpaceDN/>
                    <w:adjustRightInd/>
                    <w:jc w:val="center"/>
                    <w:rPr>
                      <w:ins w:id="25858" w:author="Philippe Hollanda - Oliveira Trust" w:date="2022-07-19T09:57:00Z"/>
                      <w:rFonts w:ascii="Arial" w:eastAsia="Times New Roman" w:hAnsi="Arial" w:cs="Arial"/>
                      <w:color w:val="000000"/>
                      <w:sz w:val="20"/>
                      <w:szCs w:val="20"/>
                      <w:lang w:eastAsia="pt-BR"/>
                    </w:rPr>
                  </w:pPr>
                  <w:ins w:id="25859" w:author="Philippe Hollanda - Oliveira Trust" w:date="2022-07-19T09:57:00Z">
                    <w:r w:rsidRPr="0016760B">
                      <w:rPr>
                        <w:rFonts w:ascii="Arial" w:eastAsia="Times New Roman" w:hAnsi="Arial" w:cs="Arial"/>
                        <w:color w:val="000000"/>
                        <w:sz w:val="20"/>
                        <w:szCs w:val="20"/>
                        <w:lang w:eastAsia="pt-BR"/>
                      </w:rPr>
                      <w:t>10/12/2021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ED6F36" w14:textId="77777777" w:rsidR="0016760B" w:rsidRPr="0016760B" w:rsidRDefault="0016760B" w:rsidP="0016760B">
                  <w:pPr>
                    <w:autoSpaceDE/>
                    <w:autoSpaceDN/>
                    <w:adjustRightInd/>
                    <w:jc w:val="center"/>
                    <w:rPr>
                      <w:ins w:id="25860" w:author="Philippe Hollanda - Oliveira Trust" w:date="2022-07-19T09:57:00Z"/>
                      <w:rFonts w:ascii="Arial" w:eastAsia="Times New Roman" w:hAnsi="Arial" w:cs="Arial"/>
                      <w:color w:val="000000"/>
                      <w:sz w:val="20"/>
                      <w:szCs w:val="20"/>
                      <w:lang w:eastAsia="pt-BR"/>
                    </w:rPr>
                  </w:pPr>
                  <w:ins w:id="25861" w:author="Philippe Hollanda - Oliveira Trust" w:date="2022-07-19T09:57:00Z">
                    <w:r w:rsidRPr="0016760B">
                      <w:rPr>
                        <w:rFonts w:ascii="Arial" w:eastAsia="Times New Roman" w:hAnsi="Arial" w:cs="Arial"/>
                        <w:color w:val="000000"/>
                        <w:sz w:val="20"/>
                        <w:szCs w:val="20"/>
                        <w:lang w:eastAsia="pt-BR"/>
                      </w:rPr>
                      <w:t>R$ 1.813,00</w:t>
                    </w:r>
                  </w:ins>
                </w:p>
              </w:tc>
            </w:tr>
            <w:tr w:rsidR="0016760B" w:rsidRPr="0016760B" w14:paraId="403D8608" w14:textId="77777777" w:rsidTr="0016760B">
              <w:trPr>
                <w:trHeight w:val="1785"/>
                <w:ins w:id="258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23B421" w14:textId="77777777" w:rsidR="0016760B" w:rsidRPr="0016760B" w:rsidRDefault="0016760B" w:rsidP="0016760B">
                  <w:pPr>
                    <w:autoSpaceDE/>
                    <w:autoSpaceDN/>
                    <w:adjustRightInd/>
                    <w:jc w:val="center"/>
                    <w:rPr>
                      <w:ins w:id="25863" w:author="Philippe Hollanda - Oliveira Trust" w:date="2022-07-19T09:57:00Z"/>
                      <w:rFonts w:ascii="Arial" w:eastAsia="Times New Roman" w:hAnsi="Arial" w:cs="Arial"/>
                      <w:color w:val="000000"/>
                      <w:sz w:val="20"/>
                      <w:szCs w:val="20"/>
                      <w:lang w:eastAsia="pt-BR"/>
                    </w:rPr>
                  </w:pPr>
                  <w:ins w:id="2586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EC21B85" w14:textId="77777777" w:rsidR="0016760B" w:rsidRPr="0016760B" w:rsidRDefault="0016760B" w:rsidP="0016760B">
                  <w:pPr>
                    <w:autoSpaceDE/>
                    <w:autoSpaceDN/>
                    <w:adjustRightInd/>
                    <w:jc w:val="center"/>
                    <w:rPr>
                      <w:ins w:id="25865" w:author="Philippe Hollanda - Oliveira Trust" w:date="2022-07-19T09:57:00Z"/>
                      <w:rFonts w:ascii="Arial" w:eastAsia="Times New Roman" w:hAnsi="Arial" w:cs="Arial"/>
                      <w:color w:val="000000"/>
                      <w:sz w:val="20"/>
                      <w:szCs w:val="20"/>
                      <w:lang w:eastAsia="pt-BR"/>
                    </w:rPr>
                  </w:pPr>
                  <w:ins w:id="25866" w:author="Philippe Hollanda - Oliveira Trust" w:date="2022-07-19T09:57:00Z">
                    <w:r w:rsidRPr="0016760B">
                      <w:rPr>
                        <w:rFonts w:ascii="Arial" w:eastAsia="Times New Roman" w:hAnsi="Arial" w:cs="Arial"/>
                        <w:color w:val="000000"/>
                        <w:sz w:val="20"/>
                        <w:szCs w:val="20"/>
                        <w:lang w:eastAsia="pt-BR"/>
                      </w:rPr>
                      <w:t>10/12/2021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A6ACBD" w14:textId="77777777" w:rsidR="0016760B" w:rsidRPr="0016760B" w:rsidRDefault="0016760B" w:rsidP="0016760B">
                  <w:pPr>
                    <w:autoSpaceDE/>
                    <w:autoSpaceDN/>
                    <w:adjustRightInd/>
                    <w:jc w:val="center"/>
                    <w:rPr>
                      <w:ins w:id="25867" w:author="Philippe Hollanda - Oliveira Trust" w:date="2022-07-19T09:57:00Z"/>
                      <w:rFonts w:ascii="Arial" w:eastAsia="Times New Roman" w:hAnsi="Arial" w:cs="Arial"/>
                      <w:color w:val="000000"/>
                      <w:sz w:val="20"/>
                      <w:szCs w:val="20"/>
                      <w:lang w:eastAsia="pt-BR"/>
                    </w:rPr>
                  </w:pPr>
                  <w:ins w:id="25868"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48736176" w14:textId="77777777" w:rsidTr="0016760B">
              <w:trPr>
                <w:trHeight w:val="1785"/>
                <w:ins w:id="258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4BC3AA" w14:textId="77777777" w:rsidR="0016760B" w:rsidRPr="0016760B" w:rsidRDefault="0016760B" w:rsidP="0016760B">
                  <w:pPr>
                    <w:autoSpaceDE/>
                    <w:autoSpaceDN/>
                    <w:adjustRightInd/>
                    <w:jc w:val="center"/>
                    <w:rPr>
                      <w:ins w:id="25870" w:author="Philippe Hollanda - Oliveira Trust" w:date="2022-07-19T09:57:00Z"/>
                      <w:rFonts w:ascii="Arial" w:eastAsia="Times New Roman" w:hAnsi="Arial" w:cs="Arial"/>
                      <w:color w:val="000000"/>
                      <w:sz w:val="20"/>
                      <w:szCs w:val="20"/>
                      <w:lang w:eastAsia="pt-BR"/>
                    </w:rPr>
                  </w:pPr>
                  <w:ins w:id="25871"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C9E13AB" w14:textId="77777777" w:rsidR="0016760B" w:rsidRPr="0016760B" w:rsidRDefault="0016760B" w:rsidP="0016760B">
                  <w:pPr>
                    <w:autoSpaceDE/>
                    <w:autoSpaceDN/>
                    <w:adjustRightInd/>
                    <w:jc w:val="center"/>
                    <w:rPr>
                      <w:ins w:id="25872" w:author="Philippe Hollanda - Oliveira Trust" w:date="2022-07-19T09:57:00Z"/>
                      <w:rFonts w:ascii="Arial" w:eastAsia="Times New Roman" w:hAnsi="Arial" w:cs="Arial"/>
                      <w:color w:val="000000"/>
                      <w:sz w:val="20"/>
                      <w:szCs w:val="20"/>
                      <w:lang w:eastAsia="pt-BR"/>
                    </w:rPr>
                  </w:pPr>
                  <w:ins w:id="25873" w:author="Philippe Hollanda - Oliveira Trust" w:date="2022-07-19T09:57:00Z">
                    <w:r w:rsidRPr="0016760B">
                      <w:rPr>
                        <w:rFonts w:ascii="Arial" w:eastAsia="Times New Roman" w:hAnsi="Arial" w:cs="Arial"/>
                        <w:color w:val="000000"/>
                        <w:sz w:val="20"/>
                        <w:szCs w:val="20"/>
                        <w:lang w:eastAsia="pt-BR"/>
                      </w:rPr>
                      <w:t>14/12/2021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6568D4" w14:textId="77777777" w:rsidR="0016760B" w:rsidRPr="0016760B" w:rsidRDefault="0016760B" w:rsidP="0016760B">
                  <w:pPr>
                    <w:autoSpaceDE/>
                    <w:autoSpaceDN/>
                    <w:adjustRightInd/>
                    <w:jc w:val="center"/>
                    <w:rPr>
                      <w:ins w:id="25874" w:author="Philippe Hollanda - Oliveira Trust" w:date="2022-07-19T09:57:00Z"/>
                      <w:rFonts w:ascii="Arial" w:eastAsia="Times New Roman" w:hAnsi="Arial" w:cs="Arial"/>
                      <w:color w:val="000000"/>
                      <w:sz w:val="20"/>
                      <w:szCs w:val="20"/>
                      <w:lang w:eastAsia="pt-BR"/>
                    </w:rPr>
                  </w:pPr>
                  <w:ins w:id="25875" w:author="Philippe Hollanda - Oliveira Trust" w:date="2022-07-19T09:57:00Z">
                    <w:r w:rsidRPr="0016760B">
                      <w:rPr>
                        <w:rFonts w:ascii="Arial" w:eastAsia="Times New Roman" w:hAnsi="Arial" w:cs="Arial"/>
                        <w:color w:val="000000"/>
                        <w:sz w:val="20"/>
                        <w:szCs w:val="20"/>
                        <w:lang w:eastAsia="pt-BR"/>
                      </w:rPr>
                      <w:t>R$ 28.686,59</w:t>
                    </w:r>
                  </w:ins>
                </w:p>
              </w:tc>
            </w:tr>
            <w:tr w:rsidR="0016760B" w:rsidRPr="0016760B" w14:paraId="2890D1ED" w14:textId="77777777" w:rsidTr="0016760B">
              <w:trPr>
                <w:trHeight w:val="1785"/>
                <w:ins w:id="258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6EBA8C" w14:textId="77777777" w:rsidR="0016760B" w:rsidRPr="0016760B" w:rsidRDefault="0016760B" w:rsidP="0016760B">
                  <w:pPr>
                    <w:autoSpaceDE/>
                    <w:autoSpaceDN/>
                    <w:adjustRightInd/>
                    <w:jc w:val="center"/>
                    <w:rPr>
                      <w:ins w:id="25877" w:author="Philippe Hollanda - Oliveira Trust" w:date="2022-07-19T09:57:00Z"/>
                      <w:rFonts w:ascii="Arial" w:eastAsia="Times New Roman" w:hAnsi="Arial" w:cs="Arial"/>
                      <w:color w:val="000000"/>
                      <w:sz w:val="20"/>
                      <w:szCs w:val="20"/>
                      <w:lang w:eastAsia="pt-BR"/>
                    </w:rPr>
                  </w:pPr>
                  <w:ins w:id="2587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BF735B1" w14:textId="77777777" w:rsidR="0016760B" w:rsidRPr="0016760B" w:rsidRDefault="0016760B" w:rsidP="0016760B">
                  <w:pPr>
                    <w:autoSpaceDE/>
                    <w:autoSpaceDN/>
                    <w:adjustRightInd/>
                    <w:jc w:val="center"/>
                    <w:rPr>
                      <w:ins w:id="25879" w:author="Philippe Hollanda - Oliveira Trust" w:date="2022-07-19T09:57:00Z"/>
                      <w:rFonts w:ascii="Arial" w:eastAsia="Times New Roman" w:hAnsi="Arial" w:cs="Arial"/>
                      <w:color w:val="000000"/>
                      <w:sz w:val="20"/>
                      <w:szCs w:val="20"/>
                      <w:lang w:eastAsia="pt-BR"/>
                    </w:rPr>
                  </w:pPr>
                  <w:ins w:id="25880"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D3C748" w14:textId="77777777" w:rsidR="0016760B" w:rsidRPr="0016760B" w:rsidRDefault="0016760B" w:rsidP="0016760B">
                  <w:pPr>
                    <w:autoSpaceDE/>
                    <w:autoSpaceDN/>
                    <w:adjustRightInd/>
                    <w:jc w:val="center"/>
                    <w:rPr>
                      <w:ins w:id="25881" w:author="Philippe Hollanda - Oliveira Trust" w:date="2022-07-19T09:57:00Z"/>
                      <w:rFonts w:ascii="Arial" w:eastAsia="Times New Roman" w:hAnsi="Arial" w:cs="Arial"/>
                      <w:color w:val="000000"/>
                      <w:sz w:val="20"/>
                      <w:szCs w:val="20"/>
                      <w:lang w:eastAsia="pt-BR"/>
                    </w:rPr>
                  </w:pPr>
                  <w:ins w:id="25882" w:author="Philippe Hollanda - Oliveira Trust" w:date="2022-07-19T09:57:00Z">
                    <w:r w:rsidRPr="0016760B">
                      <w:rPr>
                        <w:rFonts w:ascii="Arial" w:eastAsia="Times New Roman" w:hAnsi="Arial" w:cs="Arial"/>
                        <w:color w:val="000000"/>
                        <w:sz w:val="20"/>
                        <w:szCs w:val="20"/>
                        <w:lang w:eastAsia="pt-BR"/>
                      </w:rPr>
                      <w:t>R$ 5.454,30</w:t>
                    </w:r>
                  </w:ins>
                </w:p>
              </w:tc>
            </w:tr>
            <w:tr w:rsidR="0016760B" w:rsidRPr="0016760B" w14:paraId="4A699AB6" w14:textId="77777777" w:rsidTr="0016760B">
              <w:trPr>
                <w:trHeight w:val="1785"/>
                <w:ins w:id="258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D2307C" w14:textId="77777777" w:rsidR="0016760B" w:rsidRPr="0016760B" w:rsidRDefault="0016760B" w:rsidP="0016760B">
                  <w:pPr>
                    <w:autoSpaceDE/>
                    <w:autoSpaceDN/>
                    <w:adjustRightInd/>
                    <w:jc w:val="center"/>
                    <w:rPr>
                      <w:ins w:id="25884" w:author="Philippe Hollanda - Oliveira Trust" w:date="2022-07-19T09:57:00Z"/>
                      <w:rFonts w:ascii="Arial" w:eastAsia="Times New Roman" w:hAnsi="Arial" w:cs="Arial"/>
                      <w:color w:val="000000"/>
                      <w:sz w:val="20"/>
                      <w:szCs w:val="20"/>
                      <w:lang w:eastAsia="pt-BR"/>
                    </w:rPr>
                  </w:pPr>
                  <w:ins w:id="25885"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589AF883" w14:textId="77777777" w:rsidR="0016760B" w:rsidRPr="0016760B" w:rsidRDefault="0016760B" w:rsidP="0016760B">
                  <w:pPr>
                    <w:autoSpaceDE/>
                    <w:autoSpaceDN/>
                    <w:adjustRightInd/>
                    <w:jc w:val="center"/>
                    <w:rPr>
                      <w:ins w:id="25886" w:author="Philippe Hollanda - Oliveira Trust" w:date="2022-07-19T09:57:00Z"/>
                      <w:rFonts w:ascii="Arial" w:eastAsia="Times New Roman" w:hAnsi="Arial" w:cs="Arial"/>
                      <w:color w:val="000000"/>
                      <w:sz w:val="20"/>
                      <w:szCs w:val="20"/>
                      <w:lang w:eastAsia="pt-BR"/>
                    </w:rPr>
                  </w:pPr>
                  <w:ins w:id="25887"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3C8FE8" w14:textId="77777777" w:rsidR="0016760B" w:rsidRPr="0016760B" w:rsidRDefault="0016760B" w:rsidP="0016760B">
                  <w:pPr>
                    <w:autoSpaceDE/>
                    <w:autoSpaceDN/>
                    <w:adjustRightInd/>
                    <w:jc w:val="center"/>
                    <w:rPr>
                      <w:ins w:id="25888" w:author="Philippe Hollanda - Oliveira Trust" w:date="2022-07-19T09:57:00Z"/>
                      <w:rFonts w:ascii="Arial" w:eastAsia="Times New Roman" w:hAnsi="Arial" w:cs="Arial"/>
                      <w:color w:val="000000"/>
                      <w:sz w:val="20"/>
                      <w:szCs w:val="20"/>
                      <w:lang w:eastAsia="pt-BR"/>
                    </w:rPr>
                  </w:pPr>
                  <w:ins w:id="25889" w:author="Philippe Hollanda - Oliveira Trust" w:date="2022-07-19T09:57:00Z">
                    <w:r w:rsidRPr="0016760B">
                      <w:rPr>
                        <w:rFonts w:ascii="Arial" w:eastAsia="Times New Roman" w:hAnsi="Arial" w:cs="Arial"/>
                        <w:color w:val="000000"/>
                        <w:sz w:val="20"/>
                        <w:szCs w:val="20"/>
                        <w:lang w:eastAsia="pt-BR"/>
                      </w:rPr>
                      <w:t>R$ 4.120,00</w:t>
                    </w:r>
                  </w:ins>
                </w:p>
              </w:tc>
            </w:tr>
            <w:tr w:rsidR="0016760B" w:rsidRPr="0016760B" w14:paraId="45B2F13D" w14:textId="77777777" w:rsidTr="0016760B">
              <w:trPr>
                <w:trHeight w:val="1785"/>
                <w:ins w:id="258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611361" w14:textId="77777777" w:rsidR="0016760B" w:rsidRPr="0016760B" w:rsidRDefault="0016760B" w:rsidP="0016760B">
                  <w:pPr>
                    <w:autoSpaceDE/>
                    <w:autoSpaceDN/>
                    <w:adjustRightInd/>
                    <w:jc w:val="center"/>
                    <w:rPr>
                      <w:ins w:id="25891" w:author="Philippe Hollanda - Oliveira Trust" w:date="2022-07-19T09:57:00Z"/>
                      <w:rFonts w:ascii="Arial" w:eastAsia="Times New Roman" w:hAnsi="Arial" w:cs="Arial"/>
                      <w:color w:val="000000"/>
                      <w:sz w:val="20"/>
                      <w:szCs w:val="20"/>
                      <w:lang w:eastAsia="pt-BR"/>
                    </w:rPr>
                  </w:pPr>
                  <w:ins w:id="2589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7315338" w14:textId="77777777" w:rsidR="0016760B" w:rsidRPr="0016760B" w:rsidRDefault="0016760B" w:rsidP="0016760B">
                  <w:pPr>
                    <w:autoSpaceDE/>
                    <w:autoSpaceDN/>
                    <w:adjustRightInd/>
                    <w:jc w:val="center"/>
                    <w:rPr>
                      <w:ins w:id="25893" w:author="Philippe Hollanda - Oliveira Trust" w:date="2022-07-19T09:57:00Z"/>
                      <w:rFonts w:ascii="Arial" w:eastAsia="Times New Roman" w:hAnsi="Arial" w:cs="Arial"/>
                      <w:color w:val="000000"/>
                      <w:sz w:val="20"/>
                      <w:szCs w:val="20"/>
                      <w:lang w:eastAsia="pt-BR"/>
                    </w:rPr>
                  </w:pPr>
                  <w:ins w:id="25894"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A526328" w14:textId="77777777" w:rsidR="0016760B" w:rsidRPr="0016760B" w:rsidRDefault="0016760B" w:rsidP="0016760B">
                  <w:pPr>
                    <w:autoSpaceDE/>
                    <w:autoSpaceDN/>
                    <w:adjustRightInd/>
                    <w:jc w:val="center"/>
                    <w:rPr>
                      <w:ins w:id="25895" w:author="Philippe Hollanda - Oliveira Trust" w:date="2022-07-19T09:57:00Z"/>
                      <w:rFonts w:ascii="Arial" w:eastAsia="Times New Roman" w:hAnsi="Arial" w:cs="Arial"/>
                      <w:color w:val="000000"/>
                      <w:sz w:val="20"/>
                      <w:szCs w:val="20"/>
                      <w:lang w:eastAsia="pt-BR"/>
                    </w:rPr>
                  </w:pPr>
                  <w:ins w:id="25896" w:author="Philippe Hollanda - Oliveira Trust" w:date="2022-07-19T09:57:00Z">
                    <w:r w:rsidRPr="0016760B">
                      <w:rPr>
                        <w:rFonts w:ascii="Arial" w:eastAsia="Times New Roman" w:hAnsi="Arial" w:cs="Arial"/>
                        <w:color w:val="000000"/>
                        <w:sz w:val="20"/>
                        <w:szCs w:val="20"/>
                        <w:lang w:eastAsia="pt-BR"/>
                      </w:rPr>
                      <w:t>R$ 14.420,00</w:t>
                    </w:r>
                  </w:ins>
                </w:p>
              </w:tc>
            </w:tr>
            <w:tr w:rsidR="0016760B" w:rsidRPr="0016760B" w14:paraId="336D26FD" w14:textId="77777777" w:rsidTr="0016760B">
              <w:trPr>
                <w:trHeight w:val="1785"/>
                <w:ins w:id="258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DD86CD" w14:textId="77777777" w:rsidR="0016760B" w:rsidRPr="0016760B" w:rsidRDefault="0016760B" w:rsidP="0016760B">
                  <w:pPr>
                    <w:autoSpaceDE/>
                    <w:autoSpaceDN/>
                    <w:adjustRightInd/>
                    <w:jc w:val="center"/>
                    <w:rPr>
                      <w:ins w:id="25898" w:author="Philippe Hollanda - Oliveira Trust" w:date="2022-07-19T09:57:00Z"/>
                      <w:rFonts w:ascii="Arial" w:eastAsia="Times New Roman" w:hAnsi="Arial" w:cs="Arial"/>
                      <w:color w:val="000000"/>
                      <w:sz w:val="20"/>
                      <w:szCs w:val="20"/>
                      <w:lang w:eastAsia="pt-BR"/>
                    </w:rPr>
                  </w:pPr>
                  <w:ins w:id="25899" w:author="Philippe Hollanda - Oliveira Trust" w:date="2022-07-19T09:57:00Z">
                    <w:r w:rsidRPr="0016760B">
                      <w:rPr>
                        <w:rFonts w:ascii="Arial" w:eastAsia="Times New Roman" w:hAnsi="Arial" w:cs="Arial"/>
                        <w:color w:val="000000"/>
                        <w:sz w:val="20"/>
                        <w:szCs w:val="20"/>
                        <w:lang w:eastAsia="pt-BR"/>
                      </w:rPr>
                      <w:t>FERRO</w:t>
                    </w:r>
                  </w:ins>
                </w:p>
              </w:tc>
              <w:tc>
                <w:tcPr>
                  <w:tcW w:w="2324" w:type="dxa"/>
                  <w:tcBorders>
                    <w:top w:val="nil"/>
                    <w:left w:val="nil"/>
                    <w:bottom w:val="single" w:sz="4" w:space="0" w:color="auto"/>
                    <w:right w:val="single" w:sz="4" w:space="0" w:color="auto"/>
                  </w:tcBorders>
                  <w:shd w:val="clear" w:color="auto" w:fill="auto"/>
                  <w:noWrap/>
                  <w:vAlign w:val="center"/>
                  <w:hideMark/>
                </w:tcPr>
                <w:p w14:paraId="598957EA" w14:textId="77777777" w:rsidR="0016760B" w:rsidRPr="0016760B" w:rsidRDefault="0016760B" w:rsidP="0016760B">
                  <w:pPr>
                    <w:autoSpaceDE/>
                    <w:autoSpaceDN/>
                    <w:adjustRightInd/>
                    <w:jc w:val="center"/>
                    <w:rPr>
                      <w:ins w:id="25900" w:author="Philippe Hollanda - Oliveira Trust" w:date="2022-07-19T09:57:00Z"/>
                      <w:rFonts w:ascii="Arial" w:eastAsia="Times New Roman" w:hAnsi="Arial" w:cs="Arial"/>
                      <w:color w:val="000000"/>
                      <w:sz w:val="20"/>
                      <w:szCs w:val="20"/>
                      <w:lang w:eastAsia="pt-BR"/>
                    </w:rPr>
                  </w:pPr>
                  <w:ins w:id="25901"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FE8627" w14:textId="77777777" w:rsidR="0016760B" w:rsidRPr="0016760B" w:rsidRDefault="0016760B" w:rsidP="0016760B">
                  <w:pPr>
                    <w:autoSpaceDE/>
                    <w:autoSpaceDN/>
                    <w:adjustRightInd/>
                    <w:jc w:val="center"/>
                    <w:rPr>
                      <w:ins w:id="25902" w:author="Philippe Hollanda - Oliveira Trust" w:date="2022-07-19T09:57:00Z"/>
                      <w:rFonts w:ascii="Arial" w:eastAsia="Times New Roman" w:hAnsi="Arial" w:cs="Arial"/>
                      <w:color w:val="000000"/>
                      <w:sz w:val="20"/>
                      <w:szCs w:val="20"/>
                      <w:lang w:eastAsia="pt-BR"/>
                    </w:rPr>
                  </w:pPr>
                  <w:ins w:id="25903" w:author="Philippe Hollanda - Oliveira Trust" w:date="2022-07-19T09:57:00Z">
                    <w:r w:rsidRPr="0016760B">
                      <w:rPr>
                        <w:rFonts w:ascii="Arial" w:eastAsia="Times New Roman" w:hAnsi="Arial" w:cs="Arial"/>
                        <w:color w:val="000000"/>
                        <w:sz w:val="20"/>
                        <w:szCs w:val="20"/>
                        <w:lang w:eastAsia="pt-BR"/>
                      </w:rPr>
                      <w:t>R$ 530,00</w:t>
                    </w:r>
                  </w:ins>
                </w:p>
              </w:tc>
            </w:tr>
            <w:tr w:rsidR="0016760B" w:rsidRPr="0016760B" w14:paraId="1B604687" w14:textId="77777777" w:rsidTr="0016760B">
              <w:trPr>
                <w:trHeight w:val="1785"/>
                <w:ins w:id="259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7D80D0" w14:textId="77777777" w:rsidR="0016760B" w:rsidRPr="0016760B" w:rsidRDefault="0016760B" w:rsidP="0016760B">
                  <w:pPr>
                    <w:autoSpaceDE/>
                    <w:autoSpaceDN/>
                    <w:adjustRightInd/>
                    <w:jc w:val="center"/>
                    <w:rPr>
                      <w:ins w:id="25905" w:author="Philippe Hollanda - Oliveira Trust" w:date="2022-07-19T09:57:00Z"/>
                      <w:rFonts w:ascii="Arial" w:eastAsia="Times New Roman" w:hAnsi="Arial" w:cs="Arial"/>
                      <w:color w:val="000000"/>
                      <w:sz w:val="20"/>
                      <w:szCs w:val="20"/>
                      <w:lang w:eastAsia="pt-BR"/>
                    </w:rPr>
                  </w:pPr>
                  <w:ins w:id="2590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2C3A1A6" w14:textId="77777777" w:rsidR="0016760B" w:rsidRPr="0016760B" w:rsidRDefault="0016760B" w:rsidP="0016760B">
                  <w:pPr>
                    <w:autoSpaceDE/>
                    <w:autoSpaceDN/>
                    <w:adjustRightInd/>
                    <w:jc w:val="center"/>
                    <w:rPr>
                      <w:ins w:id="25907" w:author="Philippe Hollanda - Oliveira Trust" w:date="2022-07-19T09:57:00Z"/>
                      <w:rFonts w:ascii="Arial" w:eastAsia="Times New Roman" w:hAnsi="Arial" w:cs="Arial"/>
                      <w:color w:val="000000"/>
                      <w:sz w:val="20"/>
                      <w:szCs w:val="20"/>
                      <w:lang w:eastAsia="pt-BR"/>
                    </w:rPr>
                  </w:pPr>
                  <w:ins w:id="25908"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1D4156" w14:textId="77777777" w:rsidR="0016760B" w:rsidRPr="0016760B" w:rsidRDefault="0016760B" w:rsidP="0016760B">
                  <w:pPr>
                    <w:autoSpaceDE/>
                    <w:autoSpaceDN/>
                    <w:adjustRightInd/>
                    <w:jc w:val="center"/>
                    <w:rPr>
                      <w:ins w:id="25909" w:author="Philippe Hollanda - Oliveira Trust" w:date="2022-07-19T09:57:00Z"/>
                      <w:rFonts w:ascii="Arial" w:eastAsia="Times New Roman" w:hAnsi="Arial" w:cs="Arial"/>
                      <w:color w:val="000000"/>
                      <w:sz w:val="20"/>
                      <w:szCs w:val="20"/>
                      <w:lang w:eastAsia="pt-BR"/>
                    </w:rPr>
                  </w:pPr>
                  <w:ins w:id="25910" w:author="Philippe Hollanda - Oliveira Trust" w:date="2022-07-19T09:57:00Z">
                    <w:r w:rsidRPr="0016760B">
                      <w:rPr>
                        <w:rFonts w:ascii="Arial" w:eastAsia="Times New Roman" w:hAnsi="Arial" w:cs="Arial"/>
                        <w:color w:val="000000"/>
                        <w:sz w:val="20"/>
                        <w:szCs w:val="20"/>
                        <w:lang w:eastAsia="pt-BR"/>
                      </w:rPr>
                      <w:t>R$ 4.138,50</w:t>
                    </w:r>
                  </w:ins>
                </w:p>
              </w:tc>
            </w:tr>
            <w:tr w:rsidR="0016760B" w:rsidRPr="0016760B" w14:paraId="4160B989" w14:textId="77777777" w:rsidTr="0016760B">
              <w:trPr>
                <w:trHeight w:val="1785"/>
                <w:ins w:id="259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7E6B0E" w14:textId="77777777" w:rsidR="0016760B" w:rsidRPr="0016760B" w:rsidRDefault="0016760B" w:rsidP="0016760B">
                  <w:pPr>
                    <w:autoSpaceDE/>
                    <w:autoSpaceDN/>
                    <w:adjustRightInd/>
                    <w:jc w:val="center"/>
                    <w:rPr>
                      <w:ins w:id="25912" w:author="Philippe Hollanda - Oliveira Trust" w:date="2022-07-19T09:57:00Z"/>
                      <w:rFonts w:ascii="Arial" w:eastAsia="Times New Roman" w:hAnsi="Arial" w:cs="Arial"/>
                      <w:color w:val="000000"/>
                      <w:sz w:val="20"/>
                      <w:szCs w:val="20"/>
                      <w:lang w:eastAsia="pt-BR"/>
                    </w:rPr>
                  </w:pPr>
                  <w:ins w:id="25913" w:author="Philippe Hollanda - Oliveira Trust" w:date="2022-07-19T09:57:00Z">
                    <w:r w:rsidRPr="0016760B">
                      <w:rPr>
                        <w:rFonts w:ascii="Arial" w:eastAsia="Times New Roman" w:hAnsi="Arial" w:cs="Arial"/>
                        <w:color w:val="000000"/>
                        <w:sz w:val="20"/>
                        <w:szCs w:val="20"/>
                        <w:lang w:eastAsia="pt-BR"/>
                      </w:rPr>
                      <w:t xml:space="preserve">EQUIPAMENTOS DE SEGURANÇA </w:t>
                    </w:r>
                  </w:ins>
                </w:p>
              </w:tc>
              <w:tc>
                <w:tcPr>
                  <w:tcW w:w="2324" w:type="dxa"/>
                  <w:tcBorders>
                    <w:top w:val="nil"/>
                    <w:left w:val="nil"/>
                    <w:bottom w:val="single" w:sz="4" w:space="0" w:color="auto"/>
                    <w:right w:val="single" w:sz="4" w:space="0" w:color="auto"/>
                  </w:tcBorders>
                  <w:shd w:val="clear" w:color="auto" w:fill="auto"/>
                  <w:noWrap/>
                  <w:vAlign w:val="center"/>
                  <w:hideMark/>
                </w:tcPr>
                <w:p w14:paraId="27DDD2E7" w14:textId="77777777" w:rsidR="0016760B" w:rsidRPr="0016760B" w:rsidRDefault="0016760B" w:rsidP="0016760B">
                  <w:pPr>
                    <w:autoSpaceDE/>
                    <w:autoSpaceDN/>
                    <w:adjustRightInd/>
                    <w:jc w:val="center"/>
                    <w:rPr>
                      <w:ins w:id="25914" w:author="Philippe Hollanda - Oliveira Trust" w:date="2022-07-19T09:57:00Z"/>
                      <w:rFonts w:ascii="Arial" w:eastAsia="Times New Roman" w:hAnsi="Arial" w:cs="Arial"/>
                      <w:color w:val="000000"/>
                      <w:sz w:val="20"/>
                      <w:szCs w:val="20"/>
                      <w:lang w:eastAsia="pt-BR"/>
                    </w:rPr>
                  </w:pPr>
                  <w:ins w:id="25915" w:author="Philippe Hollanda - Oliveira Trust" w:date="2022-07-19T09:57:00Z">
                    <w:r w:rsidRPr="0016760B">
                      <w:rPr>
                        <w:rFonts w:ascii="Arial" w:eastAsia="Times New Roman" w:hAnsi="Arial" w:cs="Arial"/>
                        <w:color w:val="000000"/>
                        <w:sz w:val="20"/>
                        <w:szCs w:val="20"/>
                        <w:lang w:eastAsia="pt-BR"/>
                      </w:rPr>
                      <w:t>23/12/2021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F0A118" w14:textId="77777777" w:rsidR="0016760B" w:rsidRPr="0016760B" w:rsidRDefault="0016760B" w:rsidP="0016760B">
                  <w:pPr>
                    <w:autoSpaceDE/>
                    <w:autoSpaceDN/>
                    <w:adjustRightInd/>
                    <w:jc w:val="center"/>
                    <w:rPr>
                      <w:ins w:id="25916" w:author="Philippe Hollanda - Oliveira Trust" w:date="2022-07-19T09:57:00Z"/>
                      <w:rFonts w:ascii="Arial" w:eastAsia="Times New Roman" w:hAnsi="Arial" w:cs="Arial"/>
                      <w:color w:val="000000"/>
                      <w:sz w:val="20"/>
                      <w:szCs w:val="20"/>
                      <w:lang w:eastAsia="pt-BR"/>
                    </w:rPr>
                  </w:pPr>
                  <w:ins w:id="25917" w:author="Philippe Hollanda - Oliveira Trust" w:date="2022-07-19T09:57:00Z">
                    <w:r w:rsidRPr="0016760B">
                      <w:rPr>
                        <w:rFonts w:ascii="Arial" w:eastAsia="Times New Roman" w:hAnsi="Arial" w:cs="Arial"/>
                        <w:color w:val="000000"/>
                        <w:sz w:val="20"/>
                        <w:szCs w:val="20"/>
                        <w:lang w:eastAsia="pt-BR"/>
                      </w:rPr>
                      <w:t>R$ 337,50</w:t>
                    </w:r>
                  </w:ins>
                </w:p>
              </w:tc>
            </w:tr>
            <w:tr w:rsidR="0016760B" w:rsidRPr="0016760B" w14:paraId="773BDA65" w14:textId="77777777" w:rsidTr="0016760B">
              <w:trPr>
                <w:trHeight w:val="1785"/>
                <w:ins w:id="259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BA8FDE" w14:textId="77777777" w:rsidR="0016760B" w:rsidRPr="0016760B" w:rsidRDefault="0016760B" w:rsidP="0016760B">
                  <w:pPr>
                    <w:autoSpaceDE/>
                    <w:autoSpaceDN/>
                    <w:adjustRightInd/>
                    <w:jc w:val="center"/>
                    <w:rPr>
                      <w:ins w:id="25919" w:author="Philippe Hollanda - Oliveira Trust" w:date="2022-07-19T09:57:00Z"/>
                      <w:rFonts w:ascii="Arial" w:eastAsia="Times New Roman" w:hAnsi="Arial" w:cs="Arial"/>
                      <w:color w:val="000000"/>
                      <w:sz w:val="20"/>
                      <w:szCs w:val="20"/>
                      <w:lang w:eastAsia="pt-BR"/>
                    </w:rPr>
                  </w:pPr>
                  <w:ins w:id="2592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E2DFBFC" w14:textId="77777777" w:rsidR="0016760B" w:rsidRPr="0016760B" w:rsidRDefault="0016760B" w:rsidP="0016760B">
                  <w:pPr>
                    <w:autoSpaceDE/>
                    <w:autoSpaceDN/>
                    <w:adjustRightInd/>
                    <w:jc w:val="center"/>
                    <w:rPr>
                      <w:ins w:id="25921" w:author="Philippe Hollanda - Oliveira Trust" w:date="2022-07-19T09:57:00Z"/>
                      <w:rFonts w:ascii="Arial" w:eastAsia="Times New Roman" w:hAnsi="Arial" w:cs="Arial"/>
                      <w:color w:val="000000"/>
                      <w:sz w:val="20"/>
                      <w:szCs w:val="20"/>
                      <w:lang w:eastAsia="pt-BR"/>
                    </w:rPr>
                  </w:pPr>
                  <w:ins w:id="25922"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528BF33" w14:textId="77777777" w:rsidR="0016760B" w:rsidRPr="0016760B" w:rsidRDefault="0016760B" w:rsidP="0016760B">
                  <w:pPr>
                    <w:autoSpaceDE/>
                    <w:autoSpaceDN/>
                    <w:adjustRightInd/>
                    <w:jc w:val="center"/>
                    <w:rPr>
                      <w:ins w:id="25923" w:author="Philippe Hollanda - Oliveira Trust" w:date="2022-07-19T09:57:00Z"/>
                      <w:rFonts w:ascii="Arial" w:eastAsia="Times New Roman" w:hAnsi="Arial" w:cs="Arial"/>
                      <w:color w:val="000000"/>
                      <w:sz w:val="20"/>
                      <w:szCs w:val="20"/>
                      <w:lang w:eastAsia="pt-BR"/>
                    </w:rPr>
                  </w:pPr>
                  <w:ins w:id="25924" w:author="Philippe Hollanda - Oliveira Trust" w:date="2022-07-19T09:57:00Z">
                    <w:r w:rsidRPr="0016760B">
                      <w:rPr>
                        <w:rFonts w:ascii="Arial" w:eastAsia="Times New Roman" w:hAnsi="Arial" w:cs="Arial"/>
                        <w:color w:val="000000"/>
                        <w:sz w:val="20"/>
                        <w:szCs w:val="20"/>
                        <w:lang w:eastAsia="pt-BR"/>
                      </w:rPr>
                      <w:t>R$ 1.469,41</w:t>
                    </w:r>
                  </w:ins>
                </w:p>
              </w:tc>
            </w:tr>
            <w:tr w:rsidR="0016760B" w:rsidRPr="0016760B" w14:paraId="407C4B04" w14:textId="77777777" w:rsidTr="0016760B">
              <w:trPr>
                <w:trHeight w:val="1785"/>
                <w:ins w:id="259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3650D9" w14:textId="77777777" w:rsidR="0016760B" w:rsidRPr="0016760B" w:rsidRDefault="0016760B" w:rsidP="0016760B">
                  <w:pPr>
                    <w:autoSpaceDE/>
                    <w:autoSpaceDN/>
                    <w:adjustRightInd/>
                    <w:jc w:val="center"/>
                    <w:rPr>
                      <w:ins w:id="25926" w:author="Philippe Hollanda - Oliveira Trust" w:date="2022-07-19T09:57:00Z"/>
                      <w:rFonts w:ascii="Arial" w:eastAsia="Times New Roman" w:hAnsi="Arial" w:cs="Arial"/>
                      <w:color w:val="000000"/>
                      <w:sz w:val="20"/>
                      <w:szCs w:val="20"/>
                      <w:lang w:eastAsia="pt-BR"/>
                    </w:rPr>
                  </w:pPr>
                  <w:ins w:id="2592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4C86DED" w14:textId="77777777" w:rsidR="0016760B" w:rsidRPr="0016760B" w:rsidRDefault="0016760B" w:rsidP="0016760B">
                  <w:pPr>
                    <w:autoSpaceDE/>
                    <w:autoSpaceDN/>
                    <w:adjustRightInd/>
                    <w:jc w:val="center"/>
                    <w:rPr>
                      <w:ins w:id="25928" w:author="Philippe Hollanda - Oliveira Trust" w:date="2022-07-19T09:57:00Z"/>
                      <w:rFonts w:ascii="Arial" w:eastAsia="Times New Roman" w:hAnsi="Arial" w:cs="Arial"/>
                      <w:color w:val="000000"/>
                      <w:sz w:val="20"/>
                      <w:szCs w:val="20"/>
                      <w:lang w:eastAsia="pt-BR"/>
                    </w:rPr>
                  </w:pPr>
                  <w:ins w:id="25929" w:author="Philippe Hollanda - Oliveira Trust" w:date="2022-07-19T09:57:00Z">
                    <w:r w:rsidRPr="0016760B">
                      <w:rPr>
                        <w:rFonts w:ascii="Arial" w:eastAsia="Times New Roman" w:hAnsi="Arial" w:cs="Arial"/>
                        <w:color w:val="000000"/>
                        <w:sz w:val="20"/>
                        <w:szCs w:val="20"/>
                        <w:lang w:eastAsia="pt-BR"/>
                      </w:rPr>
                      <w:t>24/12/2021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2DCF73" w14:textId="77777777" w:rsidR="0016760B" w:rsidRPr="0016760B" w:rsidRDefault="0016760B" w:rsidP="0016760B">
                  <w:pPr>
                    <w:autoSpaceDE/>
                    <w:autoSpaceDN/>
                    <w:adjustRightInd/>
                    <w:jc w:val="center"/>
                    <w:rPr>
                      <w:ins w:id="25930" w:author="Philippe Hollanda - Oliveira Trust" w:date="2022-07-19T09:57:00Z"/>
                      <w:rFonts w:ascii="Arial" w:eastAsia="Times New Roman" w:hAnsi="Arial" w:cs="Arial"/>
                      <w:color w:val="000000"/>
                      <w:sz w:val="20"/>
                      <w:szCs w:val="20"/>
                      <w:lang w:eastAsia="pt-BR"/>
                    </w:rPr>
                  </w:pPr>
                  <w:ins w:id="25931" w:author="Philippe Hollanda - Oliveira Trust" w:date="2022-07-19T09:57:00Z">
                    <w:r w:rsidRPr="0016760B">
                      <w:rPr>
                        <w:rFonts w:ascii="Arial" w:eastAsia="Times New Roman" w:hAnsi="Arial" w:cs="Arial"/>
                        <w:color w:val="000000"/>
                        <w:sz w:val="20"/>
                        <w:szCs w:val="20"/>
                        <w:lang w:eastAsia="pt-BR"/>
                      </w:rPr>
                      <w:t>R$ 2.365,50</w:t>
                    </w:r>
                  </w:ins>
                </w:p>
              </w:tc>
            </w:tr>
            <w:tr w:rsidR="0016760B" w:rsidRPr="0016760B" w14:paraId="4DE0F55E" w14:textId="77777777" w:rsidTr="0016760B">
              <w:trPr>
                <w:trHeight w:val="1785"/>
                <w:ins w:id="259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56A2EE" w14:textId="77777777" w:rsidR="0016760B" w:rsidRPr="0016760B" w:rsidRDefault="0016760B" w:rsidP="0016760B">
                  <w:pPr>
                    <w:autoSpaceDE/>
                    <w:autoSpaceDN/>
                    <w:adjustRightInd/>
                    <w:jc w:val="center"/>
                    <w:rPr>
                      <w:ins w:id="25933" w:author="Philippe Hollanda - Oliveira Trust" w:date="2022-07-19T09:57:00Z"/>
                      <w:rFonts w:ascii="Arial" w:eastAsia="Times New Roman" w:hAnsi="Arial" w:cs="Arial"/>
                      <w:color w:val="000000"/>
                      <w:sz w:val="20"/>
                      <w:szCs w:val="20"/>
                      <w:lang w:eastAsia="pt-BR"/>
                    </w:rPr>
                  </w:pPr>
                  <w:ins w:id="2593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5B5736E" w14:textId="77777777" w:rsidR="0016760B" w:rsidRPr="0016760B" w:rsidRDefault="0016760B" w:rsidP="0016760B">
                  <w:pPr>
                    <w:autoSpaceDE/>
                    <w:autoSpaceDN/>
                    <w:adjustRightInd/>
                    <w:jc w:val="center"/>
                    <w:rPr>
                      <w:ins w:id="25935" w:author="Philippe Hollanda - Oliveira Trust" w:date="2022-07-19T09:57:00Z"/>
                      <w:rFonts w:ascii="Arial" w:eastAsia="Times New Roman" w:hAnsi="Arial" w:cs="Arial"/>
                      <w:color w:val="000000"/>
                      <w:sz w:val="20"/>
                      <w:szCs w:val="20"/>
                      <w:lang w:eastAsia="pt-BR"/>
                    </w:rPr>
                  </w:pPr>
                  <w:ins w:id="25936"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1A1D40" w14:textId="77777777" w:rsidR="0016760B" w:rsidRPr="0016760B" w:rsidRDefault="0016760B" w:rsidP="0016760B">
                  <w:pPr>
                    <w:autoSpaceDE/>
                    <w:autoSpaceDN/>
                    <w:adjustRightInd/>
                    <w:jc w:val="center"/>
                    <w:rPr>
                      <w:ins w:id="25937" w:author="Philippe Hollanda - Oliveira Trust" w:date="2022-07-19T09:57:00Z"/>
                      <w:rFonts w:ascii="Arial" w:eastAsia="Times New Roman" w:hAnsi="Arial" w:cs="Arial"/>
                      <w:color w:val="000000"/>
                      <w:sz w:val="20"/>
                      <w:szCs w:val="20"/>
                      <w:lang w:eastAsia="pt-BR"/>
                    </w:rPr>
                  </w:pPr>
                  <w:ins w:id="25938" w:author="Philippe Hollanda - Oliveira Trust" w:date="2022-07-19T09:57:00Z">
                    <w:r w:rsidRPr="0016760B">
                      <w:rPr>
                        <w:rFonts w:ascii="Arial" w:eastAsia="Times New Roman" w:hAnsi="Arial" w:cs="Arial"/>
                        <w:color w:val="000000"/>
                        <w:sz w:val="20"/>
                        <w:szCs w:val="20"/>
                        <w:lang w:eastAsia="pt-BR"/>
                      </w:rPr>
                      <w:t>R$ 2.520,00</w:t>
                    </w:r>
                  </w:ins>
                </w:p>
              </w:tc>
            </w:tr>
            <w:tr w:rsidR="0016760B" w:rsidRPr="0016760B" w14:paraId="0E6ABC4F" w14:textId="77777777" w:rsidTr="0016760B">
              <w:trPr>
                <w:trHeight w:val="1785"/>
                <w:ins w:id="259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31FE2D" w14:textId="77777777" w:rsidR="0016760B" w:rsidRPr="0016760B" w:rsidRDefault="0016760B" w:rsidP="0016760B">
                  <w:pPr>
                    <w:autoSpaceDE/>
                    <w:autoSpaceDN/>
                    <w:adjustRightInd/>
                    <w:jc w:val="center"/>
                    <w:rPr>
                      <w:ins w:id="25940" w:author="Philippe Hollanda - Oliveira Trust" w:date="2022-07-19T09:57:00Z"/>
                      <w:rFonts w:ascii="Arial" w:eastAsia="Times New Roman" w:hAnsi="Arial" w:cs="Arial"/>
                      <w:color w:val="000000"/>
                      <w:sz w:val="20"/>
                      <w:szCs w:val="20"/>
                      <w:lang w:eastAsia="pt-BR"/>
                    </w:rPr>
                  </w:pPr>
                  <w:ins w:id="25941"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AF0D4D1" w14:textId="77777777" w:rsidR="0016760B" w:rsidRPr="0016760B" w:rsidRDefault="0016760B" w:rsidP="0016760B">
                  <w:pPr>
                    <w:autoSpaceDE/>
                    <w:autoSpaceDN/>
                    <w:adjustRightInd/>
                    <w:jc w:val="center"/>
                    <w:rPr>
                      <w:ins w:id="25942" w:author="Philippe Hollanda - Oliveira Trust" w:date="2022-07-19T09:57:00Z"/>
                      <w:rFonts w:ascii="Arial" w:eastAsia="Times New Roman" w:hAnsi="Arial" w:cs="Arial"/>
                      <w:color w:val="000000"/>
                      <w:sz w:val="20"/>
                      <w:szCs w:val="20"/>
                      <w:lang w:eastAsia="pt-BR"/>
                    </w:rPr>
                  </w:pPr>
                  <w:ins w:id="25943"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215947" w14:textId="77777777" w:rsidR="0016760B" w:rsidRPr="0016760B" w:rsidRDefault="0016760B" w:rsidP="0016760B">
                  <w:pPr>
                    <w:autoSpaceDE/>
                    <w:autoSpaceDN/>
                    <w:adjustRightInd/>
                    <w:jc w:val="center"/>
                    <w:rPr>
                      <w:ins w:id="25944" w:author="Philippe Hollanda - Oliveira Trust" w:date="2022-07-19T09:57:00Z"/>
                      <w:rFonts w:ascii="Arial" w:eastAsia="Times New Roman" w:hAnsi="Arial" w:cs="Arial"/>
                      <w:color w:val="000000"/>
                      <w:sz w:val="20"/>
                      <w:szCs w:val="20"/>
                      <w:lang w:eastAsia="pt-BR"/>
                    </w:rPr>
                  </w:pPr>
                  <w:ins w:id="25945" w:author="Philippe Hollanda - Oliveira Trust" w:date="2022-07-19T09:57:00Z">
                    <w:r w:rsidRPr="0016760B">
                      <w:rPr>
                        <w:rFonts w:ascii="Arial" w:eastAsia="Times New Roman" w:hAnsi="Arial" w:cs="Arial"/>
                        <w:color w:val="000000"/>
                        <w:sz w:val="20"/>
                        <w:szCs w:val="20"/>
                        <w:lang w:eastAsia="pt-BR"/>
                      </w:rPr>
                      <w:t>R$ 1.801,00</w:t>
                    </w:r>
                  </w:ins>
                </w:p>
              </w:tc>
            </w:tr>
            <w:tr w:rsidR="0016760B" w:rsidRPr="0016760B" w14:paraId="7E4EBF24" w14:textId="77777777" w:rsidTr="0016760B">
              <w:trPr>
                <w:trHeight w:val="1785"/>
                <w:ins w:id="259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C6C910" w14:textId="77777777" w:rsidR="0016760B" w:rsidRPr="0016760B" w:rsidRDefault="0016760B" w:rsidP="0016760B">
                  <w:pPr>
                    <w:autoSpaceDE/>
                    <w:autoSpaceDN/>
                    <w:adjustRightInd/>
                    <w:jc w:val="center"/>
                    <w:rPr>
                      <w:ins w:id="25947" w:author="Philippe Hollanda - Oliveira Trust" w:date="2022-07-19T09:57:00Z"/>
                      <w:rFonts w:ascii="Arial" w:eastAsia="Times New Roman" w:hAnsi="Arial" w:cs="Arial"/>
                      <w:color w:val="000000"/>
                      <w:sz w:val="20"/>
                      <w:szCs w:val="20"/>
                      <w:lang w:eastAsia="pt-BR"/>
                    </w:rPr>
                  </w:pPr>
                  <w:ins w:id="25948"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781C44A6" w14:textId="77777777" w:rsidR="0016760B" w:rsidRPr="0016760B" w:rsidRDefault="0016760B" w:rsidP="0016760B">
                  <w:pPr>
                    <w:autoSpaceDE/>
                    <w:autoSpaceDN/>
                    <w:adjustRightInd/>
                    <w:jc w:val="center"/>
                    <w:rPr>
                      <w:ins w:id="25949" w:author="Philippe Hollanda - Oliveira Trust" w:date="2022-07-19T09:57:00Z"/>
                      <w:rFonts w:ascii="Arial" w:eastAsia="Times New Roman" w:hAnsi="Arial" w:cs="Arial"/>
                      <w:color w:val="000000"/>
                      <w:sz w:val="20"/>
                      <w:szCs w:val="20"/>
                      <w:lang w:eastAsia="pt-BR"/>
                    </w:rPr>
                  </w:pPr>
                  <w:ins w:id="25950"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828C56" w14:textId="77777777" w:rsidR="0016760B" w:rsidRPr="0016760B" w:rsidRDefault="0016760B" w:rsidP="0016760B">
                  <w:pPr>
                    <w:autoSpaceDE/>
                    <w:autoSpaceDN/>
                    <w:adjustRightInd/>
                    <w:jc w:val="center"/>
                    <w:rPr>
                      <w:ins w:id="25951" w:author="Philippe Hollanda - Oliveira Trust" w:date="2022-07-19T09:57:00Z"/>
                      <w:rFonts w:ascii="Arial" w:eastAsia="Times New Roman" w:hAnsi="Arial" w:cs="Arial"/>
                      <w:color w:val="000000"/>
                      <w:sz w:val="20"/>
                      <w:szCs w:val="20"/>
                      <w:lang w:eastAsia="pt-BR"/>
                    </w:rPr>
                  </w:pPr>
                  <w:ins w:id="25952" w:author="Philippe Hollanda - Oliveira Trust" w:date="2022-07-19T09:57:00Z">
                    <w:r w:rsidRPr="0016760B">
                      <w:rPr>
                        <w:rFonts w:ascii="Arial" w:eastAsia="Times New Roman" w:hAnsi="Arial" w:cs="Arial"/>
                        <w:color w:val="000000"/>
                        <w:sz w:val="20"/>
                        <w:szCs w:val="20"/>
                        <w:lang w:eastAsia="pt-BR"/>
                      </w:rPr>
                      <w:t>R$ 1.700,00</w:t>
                    </w:r>
                  </w:ins>
                </w:p>
              </w:tc>
            </w:tr>
            <w:tr w:rsidR="0016760B" w:rsidRPr="0016760B" w14:paraId="1BF4D58A" w14:textId="77777777" w:rsidTr="0016760B">
              <w:trPr>
                <w:trHeight w:val="1785"/>
                <w:ins w:id="259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07CAAE" w14:textId="77777777" w:rsidR="0016760B" w:rsidRPr="0016760B" w:rsidRDefault="0016760B" w:rsidP="0016760B">
                  <w:pPr>
                    <w:autoSpaceDE/>
                    <w:autoSpaceDN/>
                    <w:adjustRightInd/>
                    <w:jc w:val="center"/>
                    <w:rPr>
                      <w:ins w:id="25954" w:author="Philippe Hollanda - Oliveira Trust" w:date="2022-07-19T09:57:00Z"/>
                      <w:rFonts w:ascii="Arial" w:eastAsia="Times New Roman" w:hAnsi="Arial" w:cs="Arial"/>
                      <w:color w:val="000000"/>
                      <w:sz w:val="20"/>
                      <w:szCs w:val="20"/>
                      <w:lang w:eastAsia="pt-BR"/>
                    </w:rPr>
                  </w:pPr>
                  <w:ins w:id="2595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BF73FC3" w14:textId="77777777" w:rsidR="0016760B" w:rsidRPr="0016760B" w:rsidRDefault="0016760B" w:rsidP="0016760B">
                  <w:pPr>
                    <w:autoSpaceDE/>
                    <w:autoSpaceDN/>
                    <w:adjustRightInd/>
                    <w:jc w:val="center"/>
                    <w:rPr>
                      <w:ins w:id="25956" w:author="Philippe Hollanda - Oliveira Trust" w:date="2022-07-19T09:57:00Z"/>
                      <w:rFonts w:ascii="Arial" w:eastAsia="Times New Roman" w:hAnsi="Arial" w:cs="Arial"/>
                      <w:color w:val="000000"/>
                      <w:sz w:val="20"/>
                      <w:szCs w:val="20"/>
                      <w:lang w:eastAsia="pt-BR"/>
                    </w:rPr>
                  </w:pPr>
                  <w:ins w:id="25957"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5611C7" w14:textId="77777777" w:rsidR="0016760B" w:rsidRPr="0016760B" w:rsidRDefault="0016760B" w:rsidP="0016760B">
                  <w:pPr>
                    <w:autoSpaceDE/>
                    <w:autoSpaceDN/>
                    <w:adjustRightInd/>
                    <w:jc w:val="center"/>
                    <w:rPr>
                      <w:ins w:id="25958" w:author="Philippe Hollanda - Oliveira Trust" w:date="2022-07-19T09:57:00Z"/>
                      <w:rFonts w:ascii="Arial" w:eastAsia="Times New Roman" w:hAnsi="Arial" w:cs="Arial"/>
                      <w:color w:val="000000"/>
                      <w:sz w:val="20"/>
                      <w:szCs w:val="20"/>
                      <w:lang w:eastAsia="pt-BR"/>
                    </w:rPr>
                  </w:pPr>
                  <w:ins w:id="25959" w:author="Philippe Hollanda - Oliveira Trust" w:date="2022-07-19T09:57:00Z">
                    <w:r w:rsidRPr="0016760B">
                      <w:rPr>
                        <w:rFonts w:ascii="Arial" w:eastAsia="Times New Roman" w:hAnsi="Arial" w:cs="Arial"/>
                        <w:color w:val="000000"/>
                        <w:sz w:val="20"/>
                        <w:szCs w:val="20"/>
                        <w:lang w:eastAsia="pt-BR"/>
                      </w:rPr>
                      <w:t>R$ 1.215,10</w:t>
                    </w:r>
                  </w:ins>
                </w:p>
              </w:tc>
            </w:tr>
            <w:tr w:rsidR="0016760B" w:rsidRPr="0016760B" w14:paraId="1DADDFBF" w14:textId="77777777" w:rsidTr="0016760B">
              <w:trPr>
                <w:trHeight w:val="1785"/>
                <w:ins w:id="259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B0C53C" w14:textId="77777777" w:rsidR="0016760B" w:rsidRPr="0016760B" w:rsidRDefault="0016760B" w:rsidP="0016760B">
                  <w:pPr>
                    <w:autoSpaceDE/>
                    <w:autoSpaceDN/>
                    <w:adjustRightInd/>
                    <w:jc w:val="center"/>
                    <w:rPr>
                      <w:ins w:id="25961" w:author="Philippe Hollanda - Oliveira Trust" w:date="2022-07-19T09:57:00Z"/>
                      <w:rFonts w:ascii="Arial" w:eastAsia="Times New Roman" w:hAnsi="Arial" w:cs="Arial"/>
                      <w:color w:val="000000"/>
                      <w:sz w:val="20"/>
                      <w:szCs w:val="20"/>
                      <w:lang w:eastAsia="pt-BR"/>
                    </w:rPr>
                  </w:pPr>
                  <w:ins w:id="2596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A8B47D2" w14:textId="77777777" w:rsidR="0016760B" w:rsidRPr="0016760B" w:rsidRDefault="0016760B" w:rsidP="0016760B">
                  <w:pPr>
                    <w:autoSpaceDE/>
                    <w:autoSpaceDN/>
                    <w:adjustRightInd/>
                    <w:jc w:val="center"/>
                    <w:rPr>
                      <w:ins w:id="25963" w:author="Philippe Hollanda - Oliveira Trust" w:date="2022-07-19T09:57:00Z"/>
                      <w:rFonts w:ascii="Arial" w:eastAsia="Times New Roman" w:hAnsi="Arial" w:cs="Arial"/>
                      <w:color w:val="000000"/>
                      <w:sz w:val="20"/>
                      <w:szCs w:val="20"/>
                      <w:lang w:eastAsia="pt-BR"/>
                    </w:rPr>
                  </w:pPr>
                  <w:ins w:id="25964"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4EFF89" w14:textId="77777777" w:rsidR="0016760B" w:rsidRPr="0016760B" w:rsidRDefault="0016760B" w:rsidP="0016760B">
                  <w:pPr>
                    <w:autoSpaceDE/>
                    <w:autoSpaceDN/>
                    <w:adjustRightInd/>
                    <w:jc w:val="center"/>
                    <w:rPr>
                      <w:ins w:id="25965" w:author="Philippe Hollanda - Oliveira Trust" w:date="2022-07-19T09:57:00Z"/>
                      <w:rFonts w:ascii="Arial" w:eastAsia="Times New Roman" w:hAnsi="Arial" w:cs="Arial"/>
                      <w:color w:val="000000"/>
                      <w:sz w:val="20"/>
                      <w:szCs w:val="20"/>
                      <w:lang w:eastAsia="pt-BR"/>
                    </w:rPr>
                  </w:pPr>
                  <w:ins w:id="25966" w:author="Philippe Hollanda - Oliveira Trust" w:date="2022-07-19T09:57:00Z">
                    <w:r w:rsidRPr="0016760B">
                      <w:rPr>
                        <w:rFonts w:ascii="Arial" w:eastAsia="Times New Roman" w:hAnsi="Arial" w:cs="Arial"/>
                        <w:color w:val="000000"/>
                        <w:sz w:val="20"/>
                        <w:szCs w:val="20"/>
                        <w:lang w:eastAsia="pt-BR"/>
                      </w:rPr>
                      <w:t>R$ 1.970,00</w:t>
                    </w:r>
                  </w:ins>
                </w:p>
              </w:tc>
            </w:tr>
            <w:tr w:rsidR="0016760B" w:rsidRPr="0016760B" w14:paraId="23A2EC83" w14:textId="77777777" w:rsidTr="0016760B">
              <w:trPr>
                <w:trHeight w:val="1785"/>
                <w:ins w:id="259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6D65F9" w14:textId="77777777" w:rsidR="0016760B" w:rsidRPr="0016760B" w:rsidRDefault="0016760B" w:rsidP="0016760B">
                  <w:pPr>
                    <w:autoSpaceDE/>
                    <w:autoSpaceDN/>
                    <w:adjustRightInd/>
                    <w:jc w:val="center"/>
                    <w:rPr>
                      <w:ins w:id="25968" w:author="Philippe Hollanda - Oliveira Trust" w:date="2022-07-19T09:57:00Z"/>
                      <w:rFonts w:ascii="Arial" w:eastAsia="Times New Roman" w:hAnsi="Arial" w:cs="Arial"/>
                      <w:color w:val="000000"/>
                      <w:sz w:val="20"/>
                      <w:szCs w:val="20"/>
                      <w:lang w:eastAsia="pt-BR"/>
                    </w:rPr>
                  </w:pPr>
                  <w:ins w:id="2596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9EDD527" w14:textId="77777777" w:rsidR="0016760B" w:rsidRPr="0016760B" w:rsidRDefault="0016760B" w:rsidP="0016760B">
                  <w:pPr>
                    <w:autoSpaceDE/>
                    <w:autoSpaceDN/>
                    <w:adjustRightInd/>
                    <w:jc w:val="center"/>
                    <w:rPr>
                      <w:ins w:id="25970" w:author="Philippe Hollanda - Oliveira Trust" w:date="2022-07-19T09:57:00Z"/>
                      <w:rFonts w:ascii="Arial" w:eastAsia="Times New Roman" w:hAnsi="Arial" w:cs="Arial"/>
                      <w:color w:val="000000"/>
                      <w:sz w:val="20"/>
                      <w:szCs w:val="20"/>
                      <w:lang w:eastAsia="pt-BR"/>
                    </w:rPr>
                  </w:pPr>
                  <w:ins w:id="25971"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4170EE3" w14:textId="77777777" w:rsidR="0016760B" w:rsidRPr="0016760B" w:rsidRDefault="0016760B" w:rsidP="0016760B">
                  <w:pPr>
                    <w:autoSpaceDE/>
                    <w:autoSpaceDN/>
                    <w:adjustRightInd/>
                    <w:jc w:val="center"/>
                    <w:rPr>
                      <w:ins w:id="25972" w:author="Philippe Hollanda - Oliveira Trust" w:date="2022-07-19T09:57:00Z"/>
                      <w:rFonts w:ascii="Arial" w:eastAsia="Times New Roman" w:hAnsi="Arial" w:cs="Arial"/>
                      <w:color w:val="000000"/>
                      <w:sz w:val="20"/>
                      <w:szCs w:val="20"/>
                      <w:lang w:eastAsia="pt-BR"/>
                    </w:rPr>
                  </w:pPr>
                  <w:ins w:id="25973" w:author="Philippe Hollanda - Oliveira Trust" w:date="2022-07-19T09:57:00Z">
                    <w:r w:rsidRPr="0016760B">
                      <w:rPr>
                        <w:rFonts w:ascii="Arial" w:eastAsia="Times New Roman" w:hAnsi="Arial" w:cs="Arial"/>
                        <w:color w:val="000000"/>
                        <w:sz w:val="20"/>
                        <w:szCs w:val="20"/>
                        <w:lang w:eastAsia="pt-BR"/>
                      </w:rPr>
                      <w:t>R$ 1.339,20</w:t>
                    </w:r>
                  </w:ins>
                </w:p>
              </w:tc>
            </w:tr>
            <w:tr w:rsidR="0016760B" w:rsidRPr="0016760B" w14:paraId="1811A601" w14:textId="77777777" w:rsidTr="0016760B">
              <w:trPr>
                <w:trHeight w:val="1785"/>
                <w:ins w:id="2597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3C583375" w14:textId="77777777" w:rsidR="0016760B" w:rsidRPr="0016760B" w:rsidRDefault="0016760B" w:rsidP="0016760B">
                  <w:pPr>
                    <w:autoSpaceDE/>
                    <w:autoSpaceDN/>
                    <w:adjustRightInd/>
                    <w:jc w:val="center"/>
                    <w:rPr>
                      <w:ins w:id="25975" w:author="Philippe Hollanda - Oliveira Trust" w:date="2022-07-19T09:57:00Z"/>
                      <w:rFonts w:ascii="Arial" w:eastAsia="Times New Roman" w:hAnsi="Arial" w:cs="Arial"/>
                      <w:color w:val="000000"/>
                      <w:sz w:val="20"/>
                      <w:szCs w:val="20"/>
                      <w:lang w:eastAsia="pt-BR"/>
                    </w:rPr>
                  </w:pPr>
                  <w:ins w:id="25976" w:author="Philippe Hollanda - Oliveira Trust" w:date="2022-07-19T09:57:00Z">
                    <w:r w:rsidRPr="0016760B">
                      <w:rPr>
                        <w:rFonts w:ascii="Arial" w:eastAsia="Times New Roman" w:hAnsi="Arial" w:cs="Arial"/>
                        <w:color w:val="000000"/>
                        <w:sz w:val="20"/>
                        <w:szCs w:val="20"/>
                        <w:lang w:eastAsia="pt-BR"/>
                      </w:rPr>
                      <w:lastRenderedPageBreak/>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1EBAEF7D" w14:textId="77777777" w:rsidR="0016760B" w:rsidRPr="0016760B" w:rsidRDefault="0016760B" w:rsidP="0016760B">
                  <w:pPr>
                    <w:autoSpaceDE/>
                    <w:autoSpaceDN/>
                    <w:adjustRightInd/>
                    <w:jc w:val="center"/>
                    <w:rPr>
                      <w:ins w:id="25977" w:author="Philippe Hollanda - Oliveira Trust" w:date="2022-07-19T09:57:00Z"/>
                      <w:rFonts w:ascii="Arial" w:eastAsia="Times New Roman" w:hAnsi="Arial" w:cs="Arial"/>
                      <w:color w:val="000000"/>
                      <w:sz w:val="20"/>
                      <w:szCs w:val="20"/>
                      <w:lang w:eastAsia="pt-BR"/>
                    </w:rPr>
                  </w:pPr>
                  <w:ins w:id="25978" w:author="Philippe Hollanda - Oliveira Trust" w:date="2022-07-19T09:57:00Z">
                    <w:r w:rsidRPr="0016760B">
                      <w:rPr>
                        <w:rFonts w:ascii="Arial" w:eastAsia="Times New Roman" w:hAnsi="Arial" w:cs="Arial"/>
                        <w:color w:val="000000"/>
                        <w:sz w:val="20"/>
                        <w:szCs w:val="20"/>
                        <w:lang w:eastAsia="pt-BR"/>
                      </w:rPr>
                      <w:t>24/12/2021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825C0A" w14:textId="77777777" w:rsidR="0016760B" w:rsidRPr="0016760B" w:rsidRDefault="0016760B" w:rsidP="0016760B">
                  <w:pPr>
                    <w:autoSpaceDE/>
                    <w:autoSpaceDN/>
                    <w:adjustRightInd/>
                    <w:jc w:val="center"/>
                    <w:rPr>
                      <w:ins w:id="25979" w:author="Philippe Hollanda - Oliveira Trust" w:date="2022-07-19T09:57:00Z"/>
                      <w:rFonts w:ascii="Arial" w:eastAsia="Times New Roman" w:hAnsi="Arial" w:cs="Arial"/>
                      <w:color w:val="000000"/>
                      <w:sz w:val="20"/>
                      <w:szCs w:val="20"/>
                      <w:lang w:eastAsia="pt-BR"/>
                    </w:rPr>
                  </w:pPr>
                  <w:ins w:id="25980" w:author="Philippe Hollanda - Oliveira Trust" w:date="2022-07-19T09:57:00Z">
                    <w:r w:rsidRPr="0016760B">
                      <w:rPr>
                        <w:rFonts w:ascii="Arial" w:eastAsia="Times New Roman" w:hAnsi="Arial" w:cs="Arial"/>
                        <w:color w:val="000000"/>
                        <w:sz w:val="20"/>
                        <w:szCs w:val="20"/>
                        <w:lang w:eastAsia="pt-BR"/>
                      </w:rPr>
                      <w:t>R$ 1.265,00</w:t>
                    </w:r>
                  </w:ins>
                </w:p>
              </w:tc>
            </w:tr>
            <w:tr w:rsidR="0016760B" w:rsidRPr="0016760B" w14:paraId="510BBE60" w14:textId="77777777" w:rsidTr="0016760B">
              <w:trPr>
                <w:trHeight w:val="1785"/>
                <w:ins w:id="2598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81A3AF1" w14:textId="77777777" w:rsidR="0016760B" w:rsidRPr="0016760B" w:rsidRDefault="0016760B" w:rsidP="0016760B">
                  <w:pPr>
                    <w:autoSpaceDE/>
                    <w:autoSpaceDN/>
                    <w:adjustRightInd/>
                    <w:rPr>
                      <w:ins w:id="2598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15433CD" w14:textId="77777777" w:rsidR="0016760B" w:rsidRPr="0016760B" w:rsidRDefault="0016760B" w:rsidP="0016760B">
                  <w:pPr>
                    <w:autoSpaceDE/>
                    <w:autoSpaceDN/>
                    <w:adjustRightInd/>
                    <w:jc w:val="center"/>
                    <w:rPr>
                      <w:ins w:id="25983" w:author="Philippe Hollanda - Oliveira Trust" w:date="2022-07-19T09:57:00Z"/>
                      <w:rFonts w:ascii="Arial" w:eastAsia="Times New Roman" w:hAnsi="Arial" w:cs="Arial"/>
                      <w:color w:val="000000"/>
                      <w:sz w:val="20"/>
                      <w:szCs w:val="20"/>
                      <w:lang w:eastAsia="pt-BR"/>
                    </w:rPr>
                  </w:pPr>
                  <w:ins w:id="25984"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65409E1" w14:textId="77777777" w:rsidR="0016760B" w:rsidRPr="0016760B" w:rsidRDefault="0016760B" w:rsidP="0016760B">
                  <w:pPr>
                    <w:autoSpaceDE/>
                    <w:autoSpaceDN/>
                    <w:adjustRightInd/>
                    <w:jc w:val="center"/>
                    <w:rPr>
                      <w:ins w:id="25985" w:author="Philippe Hollanda - Oliveira Trust" w:date="2022-07-19T09:57:00Z"/>
                      <w:rFonts w:ascii="Arial" w:eastAsia="Times New Roman" w:hAnsi="Arial" w:cs="Arial"/>
                      <w:color w:val="000000"/>
                      <w:sz w:val="20"/>
                      <w:szCs w:val="20"/>
                      <w:lang w:eastAsia="pt-BR"/>
                    </w:rPr>
                  </w:pPr>
                  <w:ins w:id="25986" w:author="Philippe Hollanda - Oliveira Trust" w:date="2022-07-19T09:57:00Z">
                    <w:r w:rsidRPr="0016760B">
                      <w:rPr>
                        <w:rFonts w:ascii="Arial" w:eastAsia="Times New Roman" w:hAnsi="Arial" w:cs="Arial"/>
                        <w:color w:val="000000"/>
                        <w:sz w:val="20"/>
                        <w:szCs w:val="20"/>
                        <w:lang w:eastAsia="pt-BR"/>
                      </w:rPr>
                      <w:t>R$ 1.265,00</w:t>
                    </w:r>
                  </w:ins>
                </w:p>
              </w:tc>
            </w:tr>
            <w:tr w:rsidR="0016760B" w:rsidRPr="0016760B" w14:paraId="2DE44D57" w14:textId="77777777" w:rsidTr="0016760B">
              <w:trPr>
                <w:trHeight w:val="1785"/>
                <w:ins w:id="2598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A934736" w14:textId="77777777" w:rsidR="0016760B" w:rsidRPr="0016760B" w:rsidRDefault="0016760B" w:rsidP="0016760B">
                  <w:pPr>
                    <w:autoSpaceDE/>
                    <w:autoSpaceDN/>
                    <w:adjustRightInd/>
                    <w:rPr>
                      <w:ins w:id="2598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F1FB065" w14:textId="77777777" w:rsidR="0016760B" w:rsidRPr="0016760B" w:rsidRDefault="0016760B" w:rsidP="0016760B">
                  <w:pPr>
                    <w:autoSpaceDE/>
                    <w:autoSpaceDN/>
                    <w:adjustRightInd/>
                    <w:jc w:val="center"/>
                    <w:rPr>
                      <w:ins w:id="25989" w:author="Philippe Hollanda - Oliveira Trust" w:date="2022-07-19T09:57:00Z"/>
                      <w:rFonts w:ascii="Arial" w:eastAsia="Times New Roman" w:hAnsi="Arial" w:cs="Arial"/>
                      <w:color w:val="000000"/>
                      <w:sz w:val="20"/>
                      <w:szCs w:val="20"/>
                      <w:lang w:eastAsia="pt-BR"/>
                    </w:rPr>
                  </w:pPr>
                  <w:ins w:id="25990" w:author="Philippe Hollanda - Oliveira Trust" w:date="2022-07-19T09:57:00Z">
                    <w:r w:rsidRPr="0016760B">
                      <w:rPr>
                        <w:rFonts w:ascii="Arial" w:eastAsia="Times New Roman" w:hAnsi="Arial" w:cs="Arial"/>
                        <w:color w:val="000000"/>
                        <w:sz w:val="20"/>
                        <w:szCs w:val="20"/>
                        <w:lang w:eastAsia="pt-BR"/>
                      </w:rPr>
                      <w:t>24/01/2022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4DBEDAFF" w14:textId="77777777" w:rsidR="0016760B" w:rsidRPr="0016760B" w:rsidRDefault="0016760B" w:rsidP="0016760B">
                  <w:pPr>
                    <w:autoSpaceDE/>
                    <w:autoSpaceDN/>
                    <w:adjustRightInd/>
                    <w:jc w:val="center"/>
                    <w:rPr>
                      <w:ins w:id="25991" w:author="Philippe Hollanda - Oliveira Trust" w:date="2022-07-19T09:57:00Z"/>
                      <w:rFonts w:ascii="Arial" w:eastAsia="Times New Roman" w:hAnsi="Arial" w:cs="Arial"/>
                      <w:color w:val="000000"/>
                      <w:sz w:val="20"/>
                      <w:szCs w:val="20"/>
                      <w:lang w:eastAsia="pt-BR"/>
                    </w:rPr>
                  </w:pPr>
                  <w:ins w:id="25992" w:author="Philippe Hollanda - Oliveira Trust" w:date="2022-07-19T09:57:00Z">
                    <w:r w:rsidRPr="0016760B">
                      <w:rPr>
                        <w:rFonts w:ascii="Arial" w:eastAsia="Times New Roman" w:hAnsi="Arial" w:cs="Arial"/>
                        <w:color w:val="000000"/>
                        <w:sz w:val="20"/>
                        <w:szCs w:val="20"/>
                        <w:lang w:eastAsia="pt-BR"/>
                      </w:rPr>
                      <w:t>R$ 1.265,00</w:t>
                    </w:r>
                  </w:ins>
                </w:p>
              </w:tc>
            </w:tr>
            <w:tr w:rsidR="0016760B" w:rsidRPr="0016760B" w14:paraId="2BC7A6CE" w14:textId="77777777" w:rsidTr="0016760B">
              <w:trPr>
                <w:trHeight w:val="1785"/>
                <w:ins w:id="2599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A77E13E" w14:textId="77777777" w:rsidR="0016760B" w:rsidRPr="0016760B" w:rsidRDefault="0016760B" w:rsidP="0016760B">
                  <w:pPr>
                    <w:autoSpaceDE/>
                    <w:autoSpaceDN/>
                    <w:adjustRightInd/>
                    <w:jc w:val="center"/>
                    <w:rPr>
                      <w:ins w:id="25994" w:author="Philippe Hollanda - Oliveira Trust" w:date="2022-07-19T09:57:00Z"/>
                      <w:rFonts w:ascii="Arial" w:eastAsia="Times New Roman" w:hAnsi="Arial" w:cs="Arial"/>
                      <w:color w:val="000000"/>
                      <w:sz w:val="20"/>
                      <w:szCs w:val="20"/>
                      <w:lang w:eastAsia="pt-BR"/>
                    </w:rPr>
                  </w:pPr>
                  <w:ins w:id="2599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408CACF" w14:textId="77777777" w:rsidR="0016760B" w:rsidRPr="0016760B" w:rsidRDefault="0016760B" w:rsidP="0016760B">
                  <w:pPr>
                    <w:autoSpaceDE/>
                    <w:autoSpaceDN/>
                    <w:adjustRightInd/>
                    <w:jc w:val="center"/>
                    <w:rPr>
                      <w:ins w:id="25996" w:author="Philippe Hollanda - Oliveira Trust" w:date="2022-07-19T09:57:00Z"/>
                      <w:rFonts w:ascii="Arial" w:eastAsia="Times New Roman" w:hAnsi="Arial" w:cs="Arial"/>
                      <w:color w:val="000000"/>
                      <w:sz w:val="20"/>
                      <w:szCs w:val="20"/>
                      <w:lang w:eastAsia="pt-BR"/>
                    </w:rPr>
                  </w:pPr>
                  <w:ins w:id="25997" w:author="Philippe Hollanda - Oliveira Trust" w:date="2022-07-19T09:57:00Z">
                    <w:r w:rsidRPr="0016760B">
                      <w:rPr>
                        <w:rFonts w:ascii="Arial" w:eastAsia="Times New Roman" w:hAnsi="Arial" w:cs="Arial"/>
                        <w:color w:val="000000"/>
                        <w:sz w:val="20"/>
                        <w:szCs w:val="20"/>
                        <w:lang w:eastAsia="pt-BR"/>
                      </w:rPr>
                      <w:t>16/12/2021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594562" w14:textId="77777777" w:rsidR="0016760B" w:rsidRPr="0016760B" w:rsidRDefault="0016760B" w:rsidP="0016760B">
                  <w:pPr>
                    <w:autoSpaceDE/>
                    <w:autoSpaceDN/>
                    <w:adjustRightInd/>
                    <w:jc w:val="center"/>
                    <w:rPr>
                      <w:ins w:id="25998" w:author="Philippe Hollanda - Oliveira Trust" w:date="2022-07-19T09:57:00Z"/>
                      <w:rFonts w:ascii="Arial" w:eastAsia="Times New Roman" w:hAnsi="Arial" w:cs="Arial"/>
                      <w:color w:val="000000"/>
                      <w:sz w:val="20"/>
                      <w:szCs w:val="20"/>
                      <w:lang w:eastAsia="pt-BR"/>
                    </w:rPr>
                  </w:pPr>
                  <w:ins w:id="25999" w:author="Philippe Hollanda - Oliveira Trust" w:date="2022-07-19T09:57:00Z">
                    <w:r w:rsidRPr="0016760B">
                      <w:rPr>
                        <w:rFonts w:ascii="Arial" w:eastAsia="Times New Roman" w:hAnsi="Arial" w:cs="Arial"/>
                        <w:color w:val="000000"/>
                        <w:sz w:val="20"/>
                        <w:szCs w:val="20"/>
                        <w:lang w:eastAsia="pt-BR"/>
                      </w:rPr>
                      <w:t>R$ 663,08</w:t>
                    </w:r>
                  </w:ins>
                </w:p>
              </w:tc>
            </w:tr>
            <w:tr w:rsidR="0016760B" w:rsidRPr="0016760B" w14:paraId="11B7ABD7" w14:textId="77777777" w:rsidTr="0016760B">
              <w:trPr>
                <w:trHeight w:val="1785"/>
                <w:ins w:id="2600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556FD63" w14:textId="77777777" w:rsidR="0016760B" w:rsidRPr="0016760B" w:rsidRDefault="0016760B" w:rsidP="0016760B">
                  <w:pPr>
                    <w:autoSpaceDE/>
                    <w:autoSpaceDN/>
                    <w:adjustRightInd/>
                    <w:rPr>
                      <w:ins w:id="2600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5437C8F" w14:textId="77777777" w:rsidR="0016760B" w:rsidRPr="0016760B" w:rsidRDefault="0016760B" w:rsidP="0016760B">
                  <w:pPr>
                    <w:autoSpaceDE/>
                    <w:autoSpaceDN/>
                    <w:adjustRightInd/>
                    <w:jc w:val="center"/>
                    <w:rPr>
                      <w:ins w:id="26002" w:author="Philippe Hollanda - Oliveira Trust" w:date="2022-07-19T09:57:00Z"/>
                      <w:rFonts w:ascii="Arial" w:eastAsia="Times New Roman" w:hAnsi="Arial" w:cs="Arial"/>
                      <w:color w:val="000000"/>
                      <w:sz w:val="20"/>
                      <w:szCs w:val="20"/>
                      <w:lang w:eastAsia="pt-BR"/>
                    </w:rPr>
                  </w:pPr>
                  <w:ins w:id="26003"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90E3943" w14:textId="77777777" w:rsidR="0016760B" w:rsidRPr="0016760B" w:rsidRDefault="0016760B" w:rsidP="0016760B">
                  <w:pPr>
                    <w:autoSpaceDE/>
                    <w:autoSpaceDN/>
                    <w:adjustRightInd/>
                    <w:jc w:val="center"/>
                    <w:rPr>
                      <w:ins w:id="26004" w:author="Philippe Hollanda - Oliveira Trust" w:date="2022-07-19T09:57:00Z"/>
                      <w:rFonts w:ascii="Arial" w:eastAsia="Times New Roman" w:hAnsi="Arial" w:cs="Arial"/>
                      <w:color w:val="000000"/>
                      <w:sz w:val="20"/>
                      <w:szCs w:val="20"/>
                      <w:lang w:eastAsia="pt-BR"/>
                    </w:rPr>
                  </w:pPr>
                  <w:ins w:id="26005" w:author="Philippe Hollanda - Oliveira Trust" w:date="2022-07-19T09:57:00Z">
                    <w:r w:rsidRPr="0016760B">
                      <w:rPr>
                        <w:rFonts w:ascii="Arial" w:eastAsia="Times New Roman" w:hAnsi="Arial" w:cs="Arial"/>
                        <w:color w:val="000000"/>
                        <w:sz w:val="20"/>
                        <w:szCs w:val="20"/>
                        <w:lang w:eastAsia="pt-BR"/>
                      </w:rPr>
                      <w:t>R$ 663,07</w:t>
                    </w:r>
                  </w:ins>
                </w:p>
              </w:tc>
            </w:tr>
            <w:tr w:rsidR="0016760B" w:rsidRPr="0016760B" w14:paraId="750B5A21" w14:textId="77777777" w:rsidTr="0016760B">
              <w:trPr>
                <w:trHeight w:val="1785"/>
                <w:ins w:id="2600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E480B2E" w14:textId="77777777" w:rsidR="0016760B" w:rsidRPr="0016760B" w:rsidRDefault="0016760B" w:rsidP="0016760B">
                  <w:pPr>
                    <w:autoSpaceDE/>
                    <w:autoSpaceDN/>
                    <w:adjustRightInd/>
                    <w:rPr>
                      <w:ins w:id="2600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CE1C6C4" w14:textId="77777777" w:rsidR="0016760B" w:rsidRPr="0016760B" w:rsidRDefault="0016760B" w:rsidP="0016760B">
                  <w:pPr>
                    <w:autoSpaceDE/>
                    <w:autoSpaceDN/>
                    <w:adjustRightInd/>
                    <w:jc w:val="center"/>
                    <w:rPr>
                      <w:ins w:id="26008" w:author="Philippe Hollanda - Oliveira Trust" w:date="2022-07-19T09:57:00Z"/>
                      <w:rFonts w:ascii="Arial" w:eastAsia="Times New Roman" w:hAnsi="Arial" w:cs="Arial"/>
                      <w:color w:val="000000"/>
                      <w:sz w:val="20"/>
                      <w:szCs w:val="20"/>
                      <w:lang w:eastAsia="pt-BR"/>
                    </w:rPr>
                  </w:pPr>
                  <w:ins w:id="26009"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C932BFD" w14:textId="77777777" w:rsidR="0016760B" w:rsidRPr="0016760B" w:rsidRDefault="0016760B" w:rsidP="0016760B">
                  <w:pPr>
                    <w:autoSpaceDE/>
                    <w:autoSpaceDN/>
                    <w:adjustRightInd/>
                    <w:jc w:val="center"/>
                    <w:rPr>
                      <w:ins w:id="26010" w:author="Philippe Hollanda - Oliveira Trust" w:date="2022-07-19T09:57:00Z"/>
                      <w:rFonts w:ascii="Arial" w:eastAsia="Times New Roman" w:hAnsi="Arial" w:cs="Arial"/>
                      <w:color w:val="000000"/>
                      <w:sz w:val="20"/>
                      <w:szCs w:val="20"/>
                      <w:lang w:eastAsia="pt-BR"/>
                    </w:rPr>
                  </w:pPr>
                  <w:ins w:id="26011" w:author="Philippe Hollanda - Oliveira Trust" w:date="2022-07-19T09:57:00Z">
                    <w:r w:rsidRPr="0016760B">
                      <w:rPr>
                        <w:rFonts w:ascii="Arial" w:eastAsia="Times New Roman" w:hAnsi="Arial" w:cs="Arial"/>
                        <w:color w:val="000000"/>
                        <w:sz w:val="20"/>
                        <w:szCs w:val="20"/>
                        <w:lang w:eastAsia="pt-BR"/>
                      </w:rPr>
                      <w:t>R$ 663,07</w:t>
                    </w:r>
                  </w:ins>
                </w:p>
              </w:tc>
            </w:tr>
            <w:tr w:rsidR="0016760B" w:rsidRPr="0016760B" w14:paraId="6F60D7E7" w14:textId="77777777" w:rsidTr="0016760B">
              <w:trPr>
                <w:trHeight w:val="1785"/>
                <w:ins w:id="2601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F8DA04B" w14:textId="77777777" w:rsidR="0016760B" w:rsidRPr="0016760B" w:rsidRDefault="0016760B" w:rsidP="0016760B">
                  <w:pPr>
                    <w:autoSpaceDE/>
                    <w:autoSpaceDN/>
                    <w:adjustRightInd/>
                    <w:rPr>
                      <w:ins w:id="2601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74B4447" w14:textId="77777777" w:rsidR="0016760B" w:rsidRPr="0016760B" w:rsidRDefault="0016760B" w:rsidP="0016760B">
                  <w:pPr>
                    <w:autoSpaceDE/>
                    <w:autoSpaceDN/>
                    <w:adjustRightInd/>
                    <w:jc w:val="center"/>
                    <w:rPr>
                      <w:ins w:id="26014" w:author="Philippe Hollanda - Oliveira Trust" w:date="2022-07-19T09:57:00Z"/>
                      <w:rFonts w:ascii="Arial" w:eastAsia="Times New Roman" w:hAnsi="Arial" w:cs="Arial"/>
                      <w:color w:val="000000"/>
                      <w:sz w:val="20"/>
                      <w:szCs w:val="20"/>
                      <w:lang w:eastAsia="pt-BR"/>
                    </w:rPr>
                  </w:pPr>
                  <w:ins w:id="26015"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D8701E6" w14:textId="77777777" w:rsidR="0016760B" w:rsidRPr="0016760B" w:rsidRDefault="0016760B" w:rsidP="0016760B">
                  <w:pPr>
                    <w:autoSpaceDE/>
                    <w:autoSpaceDN/>
                    <w:adjustRightInd/>
                    <w:jc w:val="center"/>
                    <w:rPr>
                      <w:ins w:id="26016" w:author="Philippe Hollanda - Oliveira Trust" w:date="2022-07-19T09:57:00Z"/>
                      <w:rFonts w:ascii="Arial" w:eastAsia="Times New Roman" w:hAnsi="Arial" w:cs="Arial"/>
                      <w:color w:val="000000"/>
                      <w:sz w:val="20"/>
                      <w:szCs w:val="20"/>
                      <w:lang w:eastAsia="pt-BR"/>
                    </w:rPr>
                  </w:pPr>
                  <w:ins w:id="26017" w:author="Philippe Hollanda - Oliveira Trust" w:date="2022-07-19T09:57:00Z">
                    <w:r w:rsidRPr="0016760B">
                      <w:rPr>
                        <w:rFonts w:ascii="Arial" w:eastAsia="Times New Roman" w:hAnsi="Arial" w:cs="Arial"/>
                        <w:color w:val="000000"/>
                        <w:sz w:val="20"/>
                        <w:szCs w:val="20"/>
                        <w:lang w:eastAsia="pt-BR"/>
                      </w:rPr>
                      <w:t>R$ 663,07</w:t>
                    </w:r>
                  </w:ins>
                </w:p>
              </w:tc>
            </w:tr>
            <w:tr w:rsidR="0016760B" w:rsidRPr="0016760B" w14:paraId="3534FE8B" w14:textId="77777777" w:rsidTr="0016760B">
              <w:trPr>
                <w:trHeight w:val="1785"/>
                <w:ins w:id="2601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147A2CA" w14:textId="77777777" w:rsidR="0016760B" w:rsidRPr="0016760B" w:rsidRDefault="0016760B" w:rsidP="0016760B">
                  <w:pPr>
                    <w:autoSpaceDE/>
                    <w:autoSpaceDN/>
                    <w:adjustRightInd/>
                    <w:rPr>
                      <w:ins w:id="2601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43D128C" w14:textId="77777777" w:rsidR="0016760B" w:rsidRPr="0016760B" w:rsidRDefault="0016760B" w:rsidP="0016760B">
                  <w:pPr>
                    <w:autoSpaceDE/>
                    <w:autoSpaceDN/>
                    <w:adjustRightInd/>
                    <w:jc w:val="center"/>
                    <w:rPr>
                      <w:ins w:id="26020" w:author="Philippe Hollanda - Oliveira Trust" w:date="2022-07-19T09:57:00Z"/>
                      <w:rFonts w:ascii="Arial" w:eastAsia="Times New Roman" w:hAnsi="Arial" w:cs="Arial"/>
                      <w:color w:val="000000"/>
                      <w:sz w:val="20"/>
                      <w:szCs w:val="20"/>
                      <w:lang w:eastAsia="pt-BR"/>
                    </w:rPr>
                  </w:pPr>
                  <w:ins w:id="26021" w:author="Philippe Hollanda - Oliveira Trust" w:date="2022-07-19T09:57:00Z">
                    <w:r w:rsidRPr="0016760B">
                      <w:rPr>
                        <w:rFonts w:ascii="Arial" w:eastAsia="Times New Roman" w:hAnsi="Arial" w:cs="Arial"/>
                        <w:color w:val="000000"/>
                        <w:sz w:val="20"/>
                        <w:szCs w:val="20"/>
                        <w:lang w:eastAsia="pt-BR"/>
                      </w:rPr>
                      <w:t>14/02/2022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15FD65BF" w14:textId="77777777" w:rsidR="0016760B" w:rsidRPr="0016760B" w:rsidRDefault="0016760B" w:rsidP="0016760B">
                  <w:pPr>
                    <w:autoSpaceDE/>
                    <w:autoSpaceDN/>
                    <w:adjustRightInd/>
                    <w:jc w:val="center"/>
                    <w:rPr>
                      <w:ins w:id="26022" w:author="Philippe Hollanda - Oliveira Trust" w:date="2022-07-19T09:57:00Z"/>
                      <w:rFonts w:ascii="Arial" w:eastAsia="Times New Roman" w:hAnsi="Arial" w:cs="Arial"/>
                      <w:color w:val="000000"/>
                      <w:sz w:val="20"/>
                      <w:szCs w:val="20"/>
                      <w:lang w:eastAsia="pt-BR"/>
                    </w:rPr>
                  </w:pPr>
                  <w:ins w:id="26023" w:author="Philippe Hollanda - Oliveira Trust" w:date="2022-07-19T09:57:00Z">
                    <w:r w:rsidRPr="0016760B">
                      <w:rPr>
                        <w:rFonts w:ascii="Arial" w:eastAsia="Times New Roman" w:hAnsi="Arial" w:cs="Arial"/>
                        <w:color w:val="000000"/>
                        <w:sz w:val="20"/>
                        <w:szCs w:val="20"/>
                        <w:lang w:eastAsia="pt-BR"/>
                      </w:rPr>
                      <w:t>R$ 663,07</w:t>
                    </w:r>
                  </w:ins>
                </w:p>
              </w:tc>
            </w:tr>
            <w:tr w:rsidR="0016760B" w:rsidRPr="0016760B" w14:paraId="30AEA5ED" w14:textId="77777777" w:rsidTr="0016760B">
              <w:trPr>
                <w:trHeight w:val="1785"/>
                <w:ins w:id="2602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D15F023" w14:textId="77777777" w:rsidR="0016760B" w:rsidRPr="0016760B" w:rsidRDefault="0016760B" w:rsidP="0016760B">
                  <w:pPr>
                    <w:autoSpaceDE/>
                    <w:autoSpaceDN/>
                    <w:adjustRightInd/>
                    <w:jc w:val="center"/>
                    <w:rPr>
                      <w:ins w:id="26025" w:author="Philippe Hollanda - Oliveira Trust" w:date="2022-07-19T09:57:00Z"/>
                      <w:rFonts w:ascii="Arial" w:eastAsia="Times New Roman" w:hAnsi="Arial" w:cs="Arial"/>
                      <w:color w:val="000000"/>
                      <w:sz w:val="20"/>
                      <w:szCs w:val="20"/>
                      <w:lang w:eastAsia="pt-BR"/>
                    </w:rPr>
                  </w:pPr>
                  <w:ins w:id="2602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DAA6028" w14:textId="77777777" w:rsidR="0016760B" w:rsidRPr="0016760B" w:rsidRDefault="0016760B" w:rsidP="0016760B">
                  <w:pPr>
                    <w:autoSpaceDE/>
                    <w:autoSpaceDN/>
                    <w:adjustRightInd/>
                    <w:jc w:val="center"/>
                    <w:rPr>
                      <w:ins w:id="26027" w:author="Philippe Hollanda - Oliveira Trust" w:date="2022-07-19T09:57:00Z"/>
                      <w:rFonts w:ascii="Arial" w:eastAsia="Times New Roman" w:hAnsi="Arial" w:cs="Arial"/>
                      <w:color w:val="000000"/>
                      <w:sz w:val="20"/>
                      <w:szCs w:val="20"/>
                      <w:lang w:eastAsia="pt-BR"/>
                    </w:rPr>
                  </w:pPr>
                  <w:ins w:id="26028"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37B885" w14:textId="77777777" w:rsidR="0016760B" w:rsidRPr="0016760B" w:rsidRDefault="0016760B" w:rsidP="0016760B">
                  <w:pPr>
                    <w:autoSpaceDE/>
                    <w:autoSpaceDN/>
                    <w:adjustRightInd/>
                    <w:jc w:val="center"/>
                    <w:rPr>
                      <w:ins w:id="26029" w:author="Philippe Hollanda - Oliveira Trust" w:date="2022-07-19T09:57:00Z"/>
                      <w:rFonts w:ascii="Arial" w:eastAsia="Times New Roman" w:hAnsi="Arial" w:cs="Arial"/>
                      <w:color w:val="000000"/>
                      <w:sz w:val="20"/>
                      <w:szCs w:val="20"/>
                      <w:lang w:eastAsia="pt-BR"/>
                    </w:rPr>
                  </w:pPr>
                  <w:ins w:id="26030" w:author="Philippe Hollanda - Oliveira Trust" w:date="2022-07-19T09:57:00Z">
                    <w:r w:rsidRPr="0016760B">
                      <w:rPr>
                        <w:rFonts w:ascii="Arial" w:eastAsia="Times New Roman" w:hAnsi="Arial" w:cs="Arial"/>
                        <w:color w:val="000000"/>
                        <w:sz w:val="20"/>
                        <w:szCs w:val="20"/>
                        <w:lang w:eastAsia="pt-BR"/>
                      </w:rPr>
                      <w:t>R$ 3.533,49</w:t>
                    </w:r>
                  </w:ins>
                </w:p>
              </w:tc>
            </w:tr>
            <w:tr w:rsidR="0016760B" w:rsidRPr="0016760B" w14:paraId="78B5EED7" w14:textId="77777777" w:rsidTr="0016760B">
              <w:trPr>
                <w:trHeight w:val="1785"/>
                <w:ins w:id="2603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720463F" w14:textId="77777777" w:rsidR="0016760B" w:rsidRPr="0016760B" w:rsidRDefault="0016760B" w:rsidP="0016760B">
                  <w:pPr>
                    <w:autoSpaceDE/>
                    <w:autoSpaceDN/>
                    <w:adjustRightInd/>
                    <w:rPr>
                      <w:ins w:id="2603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C33ADDC" w14:textId="77777777" w:rsidR="0016760B" w:rsidRPr="0016760B" w:rsidRDefault="0016760B" w:rsidP="0016760B">
                  <w:pPr>
                    <w:autoSpaceDE/>
                    <w:autoSpaceDN/>
                    <w:adjustRightInd/>
                    <w:jc w:val="center"/>
                    <w:rPr>
                      <w:ins w:id="26033" w:author="Philippe Hollanda - Oliveira Trust" w:date="2022-07-19T09:57:00Z"/>
                      <w:rFonts w:ascii="Arial" w:eastAsia="Times New Roman" w:hAnsi="Arial" w:cs="Arial"/>
                      <w:color w:val="000000"/>
                      <w:sz w:val="20"/>
                      <w:szCs w:val="20"/>
                      <w:lang w:eastAsia="pt-BR"/>
                    </w:rPr>
                  </w:pPr>
                  <w:ins w:id="26034" w:author="Philippe Hollanda - Oliveira Trust" w:date="2022-07-19T09:57:00Z">
                    <w:r w:rsidRPr="0016760B">
                      <w:rPr>
                        <w:rFonts w:ascii="Arial" w:eastAsia="Times New Roman" w:hAnsi="Arial" w:cs="Arial"/>
                        <w:color w:val="000000"/>
                        <w:sz w:val="20"/>
                        <w:szCs w:val="20"/>
                        <w:lang w:eastAsia="pt-BR"/>
                      </w:rPr>
                      <w:t>19/01/2022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5A1BBFF" w14:textId="77777777" w:rsidR="0016760B" w:rsidRPr="0016760B" w:rsidRDefault="0016760B" w:rsidP="0016760B">
                  <w:pPr>
                    <w:autoSpaceDE/>
                    <w:autoSpaceDN/>
                    <w:adjustRightInd/>
                    <w:jc w:val="center"/>
                    <w:rPr>
                      <w:ins w:id="26035" w:author="Philippe Hollanda - Oliveira Trust" w:date="2022-07-19T09:57:00Z"/>
                      <w:rFonts w:ascii="Arial" w:eastAsia="Times New Roman" w:hAnsi="Arial" w:cs="Arial"/>
                      <w:color w:val="000000"/>
                      <w:sz w:val="20"/>
                      <w:szCs w:val="20"/>
                      <w:lang w:eastAsia="pt-BR"/>
                    </w:rPr>
                  </w:pPr>
                  <w:ins w:id="26036" w:author="Philippe Hollanda - Oliveira Trust" w:date="2022-07-19T09:57:00Z">
                    <w:r w:rsidRPr="0016760B">
                      <w:rPr>
                        <w:rFonts w:ascii="Arial" w:eastAsia="Times New Roman" w:hAnsi="Arial" w:cs="Arial"/>
                        <w:color w:val="000000"/>
                        <w:sz w:val="20"/>
                        <w:szCs w:val="20"/>
                        <w:lang w:eastAsia="pt-BR"/>
                      </w:rPr>
                      <w:t>R$ 3.533,50</w:t>
                    </w:r>
                  </w:ins>
                </w:p>
              </w:tc>
            </w:tr>
            <w:tr w:rsidR="0016760B" w:rsidRPr="0016760B" w14:paraId="437C1341" w14:textId="77777777" w:rsidTr="0016760B">
              <w:trPr>
                <w:trHeight w:val="1785"/>
                <w:ins w:id="260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9899B3" w14:textId="77777777" w:rsidR="0016760B" w:rsidRPr="0016760B" w:rsidRDefault="0016760B" w:rsidP="0016760B">
                  <w:pPr>
                    <w:autoSpaceDE/>
                    <w:autoSpaceDN/>
                    <w:adjustRightInd/>
                    <w:jc w:val="center"/>
                    <w:rPr>
                      <w:ins w:id="26038" w:author="Philippe Hollanda - Oliveira Trust" w:date="2022-07-19T09:57:00Z"/>
                      <w:rFonts w:ascii="Arial" w:eastAsia="Times New Roman" w:hAnsi="Arial" w:cs="Arial"/>
                      <w:color w:val="000000"/>
                      <w:sz w:val="20"/>
                      <w:szCs w:val="20"/>
                      <w:lang w:eastAsia="pt-BR"/>
                    </w:rPr>
                  </w:pPr>
                  <w:ins w:id="26039"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74D61EF" w14:textId="77777777" w:rsidR="0016760B" w:rsidRPr="0016760B" w:rsidRDefault="0016760B" w:rsidP="0016760B">
                  <w:pPr>
                    <w:autoSpaceDE/>
                    <w:autoSpaceDN/>
                    <w:adjustRightInd/>
                    <w:jc w:val="center"/>
                    <w:rPr>
                      <w:ins w:id="26040" w:author="Philippe Hollanda - Oliveira Trust" w:date="2022-07-19T09:57:00Z"/>
                      <w:rFonts w:ascii="Arial" w:eastAsia="Times New Roman" w:hAnsi="Arial" w:cs="Arial"/>
                      <w:color w:val="000000"/>
                      <w:sz w:val="20"/>
                      <w:szCs w:val="20"/>
                      <w:lang w:eastAsia="pt-BR"/>
                    </w:rPr>
                  </w:pPr>
                  <w:ins w:id="26041"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EB2FC0B" w14:textId="77777777" w:rsidR="0016760B" w:rsidRPr="0016760B" w:rsidRDefault="0016760B" w:rsidP="0016760B">
                  <w:pPr>
                    <w:autoSpaceDE/>
                    <w:autoSpaceDN/>
                    <w:adjustRightInd/>
                    <w:jc w:val="center"/>
                    <w:rPr>
                      <w:ins w:id="26042" w:author="Philippe Hollanda - Oliveira Trust" w:date="2022-07-19T09:57:00Z"/>
                      <w:rFonts w:ascii="Arial" w:eastAsia="Times New Roman" w:hAnsi="Arial" w:cs="Arial"/>
                      <w:color w:val="000000"/>
                      <w:sz w:val="20"/>
                      <w:szCs w:val="20"/>
                      <w:lang w:eastAsia="pt-BR"/>
                    </w:rPr>
                  </w:pPr>
                  <w:ins w:id="26043" w:author="Philippe Hollanda - Oliveira Trust" w:date="2022-07-19T09:57:00Z">
                    <w:r w:rsidRPr="0016760B">
                      <w:rPr>
                        <w:rFonts w:ascii="Arial" w:eastAsia="Times New Roman" w:hAnsi="Arial" w:cs="Arial"/>
                        <w:color w:val="000000"/>
                        <w:sz w:val="20"/>
                        <w:szCs w:val="20"/>
                        <w:lang w:eastAsia="pt-BR"/>
                      </w:rPr>
                      <w:t>R$ 3.909,84</w:t>
                    </w:r>
                  </w:ins>
                </w:p>
              </w:tc>
            </w:tr>
            <w:tr w:rsidR="0016760B" w:rsidRPr="0016760B" w14:paraId="27505BF1" w14:textId="77777777" w:rsidTr="0016760B">
              <w:trPr>
                <w:trHeight w:val="1785"/>
                <w:ins w:id="2604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9FB759D" w14:textId="77777777" w:rsidR="0016760B" w:rsidRPr="0016760B" w:rsidRDefault="0016760B" w:rsidP="0016760B">
                  <w:pPr>
                    <w:autoSpaceDE/>
                    <w:autoSpaceDN/>
                    <w:adjustRightInd/>
                    <w:jc w:val="center"/>
                    <w:rPr>
                      <w:ins w:id="26045" w:author="Philippe Hollanda - Oliveira Trust" w:date="2022-07-19T09:57:00Z"/>
                      <w:rFonts w:ascii="Arial" w:eastAsia="Times New Roman" w:hAnsi="Arial" w:cs="Arial"/>
                      <w:color w:val="000000"/>
                      <w:sz w:val="20"/>
                      <w:szCs w:val="20"/>
                      <w:lang w:eastAsia="pt-BR"/>
                    </w:rPr>
                  </w:pPr>
                  <w:ins w:id="2604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EDBC914" w14:textId="77777777" w:rsidR="0016760B" w:rsidRPr="0016760B" w:rsidRDefault="0016760B" w:rsidP="0016760B">
                  <w:pPr>
                    <w:autoSpaceDE/>
                    <w:autoSpaceDN/>
                    <w:adjustRightInd/>
                    <w:jc w:val="center"/>
                    <w:rPr>
                      <w:ins w:id="26047" w:author="Philippe Hollanda - Oliveira Trust" w:date="2022-07-19T09:57:00Z"/>
                      <w:rFonts w:ascii="Arial" w:eastAsia="Times New Roman" w:hAnsi="Arial" w:cs="Arial"/>
                      <w:color w:val="000000"/>
                      <w:sz w:val="20"/>
                      <w:szCs w:val="20"/>
                      <w:lang w:eastAsia="pt-BR"/>
                    </w:rPr>
                  </w:pPr>
                  <w:ins w:id="26048" w:author="Philippe Hollanda - Oliveira Trust" w:date="2022-07-19T09:57:00Z">
                    <w:r w:rsidRPr="0016760B">
                      <w:rPr>
                        <w:rFonts w:ascii="Arial" w:eastAsia="Times New Roman" w:hAnsi="Arial" w:cs="Arial"/>
                        <w:color w:val="000000"/>
                        <w:sz w:val="20"/>
                        <w:szCs w:val="20"/>
                        <w:lang w:eastAsia="pt-BR"/>
                      </w:rPr>
                      <w:t>21/12/2021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BDAADB" w14:textId="77777777" w:rsidR="0016760B" w:rsidRPr="0016760B" w:rsidRDefault="0016760B" w:rsidP="0016760B">
                  <w:pPr>
                    <w:autoSpaceDE/>
                    <w:autoSpaceDN/>
                    <w:adjustRightInd/>
                    <w:jc w:val="center"/>
                    <w:rPr>
                      <w:ins w:id="26049" w:author="Philippe Hollanda - Oliveira Trust" w:date="2022-07-19T09:57:00Z"/>
                      <w:rFonts w:ascii="Arial" w:eastAsia="Times New Roman" w:hAnsi="Arial" w:cs="Arial"/>
                      <w:color w:val="000000"/>
                      <w:sz w:val="20"/>
                      <w:szCs w:val="20"/>
                      <w:lang w:eastAsia="pt-BR"/>
                    </w:rPr>
                  </w:pPr>
                  <w:ins w:id="26050" w:author="Philippe Hollanda - Oliveira Trust" w:date="2022-07-19T09:57:00Z">
                    <w:r w:rsidRPr="0016760B">
                      <w:rPr>
                        <w:rFonts w:ascii="Arial" w:eastAsia="Times New Roman" w:hAnsi="Arial" w:cs="Arial"/>
                        <w:color w:val="000000"/>
                        <w:sz w:val="20"/>
                        <w:szCs w:val="20"/>
                        <w:lang w:eastAsia="pt-BR"/>
                      </w:rPr>
                      <w:t>R$ 291,71</w:t>
                    </w:r>
                  </w:ins>
                </w:p>
              </w:tc>
            </w:tr>
            <w:tr w:rsidR="0016760B" w:rsidRPr="0016760B" w14:paraId="7C5DA3FE" w14:textId="77777777" w:rsidTr="0016760B">
              <w:trPr>
                <w:trHeight w:val="1785"/>
                <w:ins w:id="2605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0E3F1DC" w14:textId="77777777" w:rsidR="0016760B" w:rsidRPr="0016760B" w:rsidRDefault="0016760B" w:rsidP="0016760B">
                  <w:pPr>
                    <w:autoSpaceDE/>
                    <w:autoSpaceDN/>
                    <w:adjustRightInd/>
                    <w:rPr>
                      <w:ins w:id="2605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3C25F6F" w14:textId="77777777" w:rsidR="0016760B" w:rsidRPr="0016760B" w:rsidRDefault="0016760B" w:rsidP="0016760B">
                  <w:pPr>
                    <w:autoSpaceDE/>
                    <w:autoSpaceDN/>
                    <w:adjustRightInd/>
                    <w:jc w:val="center"/>
                    <w:rPr>
                      <w:ins w:id="26053" w:author="Philippe Hollanda - Oliveira Trust" w:date="2022-07-19T09:57:00Z"/>
                      <w:rFonts w:ascii="Arial" w:eastAsia="Times New Roman" w:hAnsi="Arial" w:cs="Arial"/>
                      <w:color w:val="000000"/>
                      <w:sz w:val="20"/>
                      <w:szCs w:val="20"/>
                      <w:lang w:eastAsia="pt-BR"/>
                    </w:rPr>
                  </w:pPr>
                  <w:ins w:id="26054"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2D40F59" w14:textId="77777777" w:rsidR="0016760B" w:rsidRPr="0016760B" w:rsidRDefault="0016760B" w:rsidP="0016760B">
                  <w:pPr>
                    <w:autoSpaceDE/>
                    <w:autoSpaceDN/>
                    <w:adjustRightInd/>
                    <w:jc w:val="center"/>
                    <w:rPr>
                      <w:ins w:id="26055" w:author="Philippe Hollanda - Oliveira Trust" w:date="2022-07-19T09:57:00Z"/>
                      <w:rFonts w:ascii="Arial" w:eastAsia="Times New Roman" w:hAnsi="Arial" w:cs="Arial"/>
                      <w:color w:val="000000"/>
                      <w:sz w:val="20"/>
                      <w:szCs w:val="20"/>
                      <w:lang w:eastAsia="pt-BR"/>
                    </w:rPr>
                  </w:pPr>
                  <w:ins w:id="26056" w:author="Philippe Hollanda - Oliveira Trust" w:date="2022-07-19T09:57:00Z">
                    <w:r w:rsidRPr="0016760B">
                      <w:rPr>
                        <w:rFonts w:ascii="Arial" w:eastAsia="Times New Roman" w:hAnsi="Arial" w:cs="Arial"/>
                        <w:color w:val="000000"/>
                        <w:sz w:val="20"/>
                        <w:szCs w:val="20"/>
                        <w:lang w:eastAsia="pt-BR"/>
                      </w:rPr>
                      <w:t>R$ 291,71</w:t>
                    </w:r>
                  </w:ins>
                </w:p>
              </w:tc>
            </w:tr>
            <w:tr w:rsidR="0016760B" w:rsidRPr="0016760B" w14:paraId="281CE492" w14:textId="77777777" w:rsidTr="0016760B">
              <w:trPr>
                <w:trHeight w:val="1785"/>
                <w:ins w:id="260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693F3C" w14:textId="77777777" w:rsidR="0016760B" w:rsidRPr="0016760B" w:rsidRDefault="0016760B" w:rsidP="0016760B">
                  <w:pPr>
                    <w:autoSpaceDE/>
                    <w:autoSpaceDN/>
                    <w:adjustRightInd/>
                    <w:jc w:val="center"/>
                    <w:rPr>
                      <w:ins w:id="26058" w:author="Philippe Hollanda - Oliveira Trust" w:date="2022-07-19T09:57:00Z"/>
                      <w:rFonts w:ascii="Arial" w:eastAsia="Times New Roman" w:hAnsi="Arial" w:cs="Arial"/>
                      <w:color w:val="000000"/>
                      <w:sz w:val="20"/>
                      <w:szCs w:val="20"/>
                      <w:lang w:eastAsia="pt-BR"/>
                    </w:rPr>
                  </w:pPr>
                  <w:ins w:id="2605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3ABB34A" w14:textId="77777777" w:rsidR="0016760B" w:rsidRPr="0016760B" w:rsidRDefault="0016760B" w:rsidP="0016760B">
                  <w:pPr>
                    <w:autoSpaceDE/>
                    <w:autoSpaceDN/>
                    <w:adjustRightInd/>
                    <w:jc w:val="center"/>
                    <w:rPr>
                      <w:ins w:id="26060" w:author="Philippe Hollanda - Oliveira Trust" w:date="2022-07-19T09:57:00Z"/>
                      <w:rFonts w:ascii="Arial" w:eastAsia="Times New Roman" w:hAnsi="Arial" w:cs="Arial"/>
                      <w:color w:val="000000"/>
                      <w:sz w:val="20"/>
                      <w:szCs w:val="20"/>
                      <w:lang w:eastAsia="pt-BR"/>
                    </w:rPr>
                  </w:pPr>
                  <w:ins w:id="26061"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0A1D90" w14:textId="77777777" w:rsidR="0016760B" w:rsidRPr="0016760B" w:rsidRDefault="0016760B" w:rsidP="0016760B">
                  <w:pPr>
                    <w:autoSpaceDE/>
                    <w:autoSpaceDN/>
                    <w:adjustRightInd/>
                    <w:jc w:val="center"/>
                    <w:rPr>
                      <w:ins w:id="26062" w:author="Philippe Hollanda - Oliveira Trust" w:date="2022-07-19T09:57:00Z"/>
                      <w:rFonts w:ascii="Arial" w:eastAsia="Times New Roman" w:hAnsi="Arial" w:cs="Arial"/>
                      <w:color w:val="000000"/>
                      <w:sz w:val="20"/>
                      <w:szCs w:val="20"/>
                      <w:lang w:eastAsia="pt-BR"/>
                    </w:rPr>
                  </w:pPr>
                  <w:ins w:id="26063" w:author="Philippe Hollanda - Oliveira Trust" w:date="2022-07-19T09:57:00Z">
                    <w:r w:rsidRPr="0016760B">
                      <w:rPr>
                        <w:rFonts w:ascii="Arial" w:eastAsia="Times New Roman" w:hAnsi="Arial" w:cs="Arial"/>
                        <w:color w:val="000000"/>
                        <w:sz w:val="20"/>
                        <w:szCs w:val="20"/>
                        <w:lang w:eastAsia="pt-BR"/>
                      </w:rPr>
                      <w:t>R$ 17.569,64</w:t>
                    </w:r>
                  </w:ins>
                </w:p>
              </w:tc>
            </w:tr>
            <w:tr w:rsidR="0016760B" w:rsidRPr="0016760B" w14:paraId="3BFD02E6" w14:textId="77777777" w:rsidTr="0016760B">
              <w:trPr>
                <w:trHeight w:val="1785"/>
                <w:ins w:id="260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7984E9" w14:textId="77777777" w:rsidR="0016760B" w:rsidRPr="0016760B" w:rsidRDefault="0016760B" w:rsidP="0016760B">
                  <w:pPr>
                    <w:autoSpaceDE/>
                    <w:autoSpaceDN/>
                    <w:adjustRightInd/>
                    <w:jc w:val="center"/>
                    <w:rPr>
                      <w:ins w:id="26065" w:author="Philippe Hollanda - Oliveira Trust" w:date="2022-07-19T09:57:00Z"/>
                      <w:rFonts w:ascii="Arial" w:eastAsia="Times New Roman" w:hAnsi="Arial" w:cs="Arial"/>
                      <w:color w:val="000000"/>
                      <w:sz w:val="20"/>
                      <w:szCs w:val="20"/>
                      <w:lang w:eastAsia="pt-BR"/>
                    </w:rPr>
                  </w:pPr>
                  <w:ins w:id="2606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BECD09D" w14:textId="77777777" w:rsidR="0016760B" w:rsidRPr="0016760B" w:rsidRDefault="0016760B" w:rsidP="0016760B">
                  <w:pPr>
                    <w:autoSpaceDE/>
                    <w:autoSpaceDN/>
                    <w:adjustRightInd/>
                    <w:jc w:val="center"/>
                    <w:rPr>
                      <w:ins w:id="26067" w:author="Philippe Hollanda - Oliveira Trust" w:date="2022-07-19T09:57:00Z"/>
                      <w:rFonts w:ascii="Arial" w:eastAsia="Times New Roman" w:hAnsi="Arial" w:cs="Arial"/>
                      <w:color w:val="000000"/>
                      <w:sz w:val="20"/>
                      <w:szCs w:val="20"/>
                      <w:lang w:eastAsia="pt-BR"/>
                    </w:rPr>
                  </w:pPr>
                  <w:ins w:id="26068" w:author="Philippe Hollanda - Oliveira Trust" w:date="2022-07-19T09:57:00Z">
                    <w:r w:rsidRPr="0016760B">
                      <w:rPr>
                        <w:rFonts w:ascii="Arial" w:eastAsia="Times New Roman" w:hAnsi="Arial" w:cs="Arial"/>
                        <w:color w:val="000000"/>
                        <w:sz w:val="20"/>
                        <w:szCs w:val="20"/>
                        <w:lang w:eastAsia="pt-BR"/>
                      </w:rPr>
                      <w:t>24/12/2021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0BD527" w14:textId="77777777" w:rsidR="0016760B" w:rsidRPr="0016760B" w:rsidRDefault="0016760B" w:rsidP="0016760B">
                  <w:pPr>
                    <w:autoSpaceDE/>
                    <w:autoSpaceDN/>
                    <w:adjustRightInd/>
                    <w:jc w:val="center"/>
                    <w:rPr>
                      <w:ins w:id="26069" w:author="Philippe Hollanda - Oliveira Trust" w:date="2022-07-19T09:57:00Z"/>
                      <w:rFonts w:ascii="Arial" w:eastAsia="Times New Roman" w:hAnsi="Arial" w:cs="Arial"/>
                      <w:color w:val="000000"/>
                      <w:sz w:val="20"/>
                      <w:szCs w:val="20"/>
                      <w:lang w:eastAsia="pt-BR"/>
                    </w:rPr>
                  </w:pPr>
                  <w:ins w:id="26070" w:author="Philippe Hollanda - Oliveira Trust" w:date="2022-07-19T09:57:00Z">
                    <w:r w:rsidRPr="0016760B">
                      <w:rPr>
                        <w:rFonts w:ascii="Arial" w:eastAsia="Times New Roman" w:hAnsi="Arial" w:cs="Arial"/>
                        <w:color w:val="000000"/>
                        <w:sz w:val="20"/>
                        <w:szCs w:val="20"/>
                        <w:lang w:eastAsia="pt-BR"/>
                      </w:rPr>
                      <w:t>R$ 1.060,00</w:t>
                    </w:r>
                  </w:ins>
                </w:p>
              </w:tc>
            </w:tr>
            <w:tr w:rsidR="0016760B" w:rsidRPr="0016760B" w14:paraId="6CC780BC" w14:textId="77777777" w:rsidTr="0016760B">
              <w:trPr>
                <w:trHeight w:val="1785"/>
                <w:ins w:id="260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650133" w14:textId="77777777" w:rsidR="0016760B" w:rsidRPr="0016760B" w:rsidRDefault="0016760B" w:rsidP="0016760B">
                  <w:pPr>
                    <w:autoSpaceDE/>
                    <w:autoSpaceDN/>
                    <w:adjustRightInd/>
                    <w:jc w:val="center"/>
                    <w:rPr>
                      <w:ins w:id="26072" w:author="Philippe Hollanda - Oliveira Trust" w:date="2022-07-19T09:57:00Z"/>
                      <w:rFonts w:ascii="Arial" w:eastAsia="Times New Roman" w:hAnsi="Arial" w:cs="Arial"/>
                      <w:color w:val="000000"/>
                      <w:sz w:val="20"/>
                      <w:szCs w:val="20"/>
                      <w:lang w:eastAsia="pt-BR"/>
                    </w:rPr>
                  </w:pPr>
                  <w:ins w:id="26073"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1EC04F3" w14:textId="77777777" w:rsidR="0016760B" w:rsidRPr="0016760B" w:rsidRDefault="0016760B" w:rsidP="0016760B">
                  <w:pPr>
                    <w:autoSpaceDE/>
                    <w:autoSpaceDN/>
                    <w:adjustRightInd/>
                    <w:jc w:val="center"/>
                    <w:rPr>
                      <w:ins w:id="26074" w:author="Philippe Hollanda - Oliveira Trust" w:date="2022-07-19T09:57:00Z"/>
                      <w:rFonts w:ascii="Arial" w:eastAsia="Times New Roman" w:hAnsi="Arial" w:cs="Arial"/>
                      <w:color w:val="000000"/>
                      <w:sz w:val="20"/>
                      <w:szCs w:val="20"/>
                      <w:lang w:eastAsia="pt-BR"/>
                    </w:rPr>
                  </w:pPr>
                  <w:ins w:id="26075" w:author="Philippe Hollanda - Oliveira Trust" w:date="2022-07-19T09:57:00Z">
                    <w:r w:rsidRPr="0016760B">
                      <w:rPr>
                        <w:rFonts w:ascii="Arial" w:eastAsia="Times New Roman" w:hAnsi="Arial" w:cs="Arial"/>
                        <w:color w:val="000000"/>
                        <w:sz w:val="20"/>
                        <w:szCs w:val="20"/>
                        <w:lang w:eastAsia="pt-BR"/>
                      </w:rPr>
                      <w:t>16/12/2021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86CF32" w14:textId="77777777" w:rsidR="0016760B" w:rsidRPr="0016760B" w:rsidRDefault="0016760B" w:rsidP="0016760B">
                  <w:pPr>
                    <w:autoSpaceDE/>
                    <w:autoSpaceDN/>
                    <w:adjustRightInd/>
                    <w:jc w:val="center"/>
                    <w:rPr>
                      <w:ins w:id="26076" w:author="Philippe Hollanda - Oliveira Trust" w:date="2022-07-19T09:57:00Z"/>
                      <w:rFonts w:ascii="Arial" w:eastAsia="Times New Roman" w:hAnsi="Arial" w:cs="Arial"/>
                      <w:color w:val="000000"/>
                      <w:sz w:val="20"/>
                      <w:szCs w:val="20"/>
                      <w:lang w:eastAsia="pt-BR"/>
                    </w:rPr>
                  </w:pPr>
                  <w:ins w:id="26077" w:author="Philippe Hollanda - Oliveira Trust" w:date="2022-07-19T09:57:00Z">
                    <w:r w:rsidRPr="0016760B">
                      <w:rPr>
                        <w:rFonts w:ascii="Arial" w:eastAsia="Times New Roman" w:hAnsi="Arial" w:cs="Arial"/>
                        <w:color w:val="000000"/>
                        <w:sz w:val="20"/>
                        <w:szCs w:val="20"/>
                        <w:lang w:eastAsia="pt-BR"/>
                      </w:rPr>
                      <w:t>R$ 24.133,90</w:t>
                    </w:r>
                  </w:ins>
                </w:p>
              </w:tc>
            </w:tr>
            <w:tr w:rsidR="0016760B" w:rsidRPr="0016760B" w14:paraId="12FD59DB" w14:textId="77777777" w:rsidTr="0016760B">
              <w:trPr>
                <w:trHeight w:val="1785"/>
                <w:ins w:id="260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A2A8C1" w14:textId="77777777" w:rsidR="0016760B" w:rsidRPr="0016760B" w:rsidRDefault="0016760B" w:rsidP="0016760B">
                  <w:pPr>
                    <w:autoSpaceDE/>
                    <w:autoSpaceDN/>
                    <w:adjustRightInd/>
                    <w:jc w:val="center"/>
                    <w:rPr>
                      <w:ins w:id="26079" w:author="Philippe Hollanda - Oliveira Trust" w:date="2022-07-19T09:57:00Z"/>
                      <w:rFonts w:ascii="Arial" w:eastAsia="Times New Roman" w:hAnsi="Arial" w:cs="Arial"/>
                      <w:color w:val="000000"/>
                      <w:sz w:val="20"/>
                      <w:szCs w:val="20"/>
                      <w:lang w:eastAsia="pt-BR"/>
                    </w:rPr>
                  </w:pPr>
                  <w:ins w:id="2608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730C2B7" w14:textId="77777777" w:rsidR="0016760B" w:rsidRPr="0016760B" w:rsidRDefault="0016760B" w:rsidP="0016760B">
                  <w:pPr>
                    <w:autoSpaceDE/>
                    <w:autoSpaceDN/>
                    <w:adjustRightInd/>
                    <w:jc w:val="center"/>
                    <w:rPr>
                      <w:ins w:id="26081" w:author="Philippe Hollanda - Oliveira Trust" w:date="2022-07-19T09:57:00Z"/>
                      <w:rFonts w:ascii="Arial" w:eastAsia="Times New Roman" w:hAnsi="Arial" w:cs="Arial"/>
                      <w:color w:val="000000"/>
                      <w:sz w:val="20"/>
                      <w:szCs w:val="20"/>
                      <w:lang w:eastAsia="pt-BR"/>
                    </w:rPr>
                  </w:pPr>
                  <w:ins w:id="26082" w:author="Philippe Hollanda - Oliveira Trust" w:date="2022-07-19T09:57:00Z">
                    <w:r w:rsidRPr="0016760B">
                      <w:rPr>
                        <w:rFonts w:ascii="Arial" w:eastAsia="Times New Roman" w:hAnsi="Arial" w:cs="Arial"/>
                        <w:color w:val="000000"/>
                        <w:sz w:val="20"/>
                        <w:szCs w:val="20"/>
                        <w:lang w:eastAsia="pt-BR"/>
                      </w:rPr>
                      <w:t>2912/2022</w:t>
                    </w:r>
                  </w:ins>
                </w:p>
              </w:tc>
              <w:tc>
                <w:tcPr>
                  <w:tcW w:w="2324" w:type="dxa"/>
                  <w:tcBorders>
                    <w:top w:val="nil"/>
                    <w:left w:val="nil"/>
                    <w:bottom w:val="single" w:sz="4" w:space="0" w:color="auto"/>
                    <w:right w:val="single" w:sz="4" w:space="0" w:color="auto"/>
                  </w:tcBorders>
                  <w:shd w:val="clear" w:color="auto" w:fill="auto"/>
                  <w:noWrap/>
                  <w:vAlign w:val="center"/>
                  <w:hideMark/>
                </w:tcPr>
                <w:p w14:paraId="34AAAEB6" w14:textId="77777777" w:rsidR="0016760B" w:rsidRPr="0016760B" w:rsidRDefault="0016760B" w:rsidP="0016760B">
                  <w:pPr>
                    <w:autoSpaceDE/>
                    <w:autoSpaceDN/>
                    <w:adjustRightInd/>
                    <w:jc w:val="center"/>
                    <w:rPr>
                      <w:ins w:id="26083" w:author="Philippe Hollanda - Oliveira Trust" w:date="2022-07-19T09:57:00Z"/>
                      <w:rFonts w:ascii="Arial" w:eastAsia="Times New Roman" w:hAnsi="Arial" w:cs="Arial"/>
                      <w:color w:val="000000"/>
                      <w:sz w:val="20"/>
                      <w:szCs w:val="20"/>
                      <w:lang w:eastAsia="pt-BR"/>
                    </w:rPr>
                  </w:pPr>
                  <w:ins w:id="26084" w:author="Philippe Hollanda - Oliveira Trust" w:date="2022-07-19T09:57:00Z">
                    <w:r w:rsidRPr="0016760B">
                      <w:rPr>
                        <w:rFonts w:ascii="Arial" w:eastAsia="Times New Roman" w:hAnsi="Arial" w:cs="Arial"/>
                        <w:color w:val="000000"/>
                        <w:sz w:val="20"/>
                        <w:szCs w:val="20"/>
                        <w:lang w:eastAsia="pt-BR"/>
                      </w:rPr>
                      <w:t>R$ 3.242,73</w:t>
                    </w:r>
                  </w:ins>
                </w:p>
              </w:tc>
            </w:tr>
            <w:tr w:rsidR="0016760B" w:rsidRPr="0016760B" w14:paraId="1888CDE8" w14:textId="77777777" w:rsidTr="0016760B">
              <w:trPr>
                <w:trHeight w:val="1785"/>
                <w:ins w:id="260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6CE2F4" w14:textId="77777777" w:rsidR="0016760B" w:rsidRPr="0016760B" w:rsidRDefault="0016760B" w:rsidP="0016760B">
                  <w:pPr>
                    <w:autoSpaceDE/>
                    <w:autoSpaceDN/>
                    <w:adjustRightInd/>
                    <w:jc w:val="center"/>
                    <w:rPr>
                      <w:ins w:id="26086" w:author="Philippe Hollanda - Oliveira Trust" w:date="2022-07-19T09:57:00Z"/>
                      <w:rFonts w:ascii="Arial" w:eastAsia="Times New Roman" w:hAnsi="Arial" w:cs="Arial"/>
                      <w:color w:val="000000"/>
                      <w:sz w:val="20"/>
                      <w:szCs w:val="20"/>
                      <w:lang w:eastAsia="pt-BR"/>
                    </w:rPr>
                  </w:pPr>
                  <w:ins w:id="2608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84B6D8E" w14:textId="77777777" w:rsidR="0016760B" w:rsidRPr="0016760B" w:rsidRDefault="0016760B" w:rsidP="0016760B">
                  <w:pPr>
                    <w:autoSpaceDE/>
                    <w:autoSpaceDN/>
                    <w:adjustRightInd/>
                    <w:jc w:val="center"/>
                    <w:rPr>
                      <w:ins w:id="26088" w:author="Philippe Hollanda - Oliveira Trust" w:date="2022-07-19T09:57:00Z"/>
                      <w:rFonts w:ascii="Arial" w:eastAsia="Times New Roman" w:hAnsi="Arial" w:cs="Arial"/>
                      <w:color w:val="000000"/>
                      <w:sz w:val="20"/>
                      <w:szCs w:val="20"/>
                      <w:lang w:eastAsia="pt-BR"/>
                    </w:rPr>
                  </w:pPr>
                  <w:ins w:id="26089" w:author="Philippe Hollanda - Oliveira Trust" w:date="2022-07-19T09:57:00Z">
                    <w:r w:rsidRPr="0016760B">
                      <w:rPr>
                        <w:rFonts w:ascii="Arial" w:eastAsia="Times New Roman" w:hAnsi="Arial" w:cs="Arial"/>
                        <w:color w:val="000000"/>
                        <w:sz w:val="20"/>
                        <w:szCs w:val="20"/>
                        <w:lang w:eastAsia="pt-BR"/>
                      </w:rPr>
                      <w:t>29/12/2021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B69BEE" w14:textId="77777777" w:rsidR="0016760B" w:rsidRPr="0016760B" w:rsidRDefault="0016760B" w:rsidP="0016760B">
                  <w:pPr>
                    <w:autoSpaceDE/>
                    <w:autoSpaceDN/>
                    <w:adjustRightInd/>
                    <w:jc w:val="center"/>
                    <w:rPr>
                      <w:ins w:id="26090" w:author="Philippe Hollanda - Oliveira Trust" w:date="2022-07-19T09:57:00Z"/>
                      <w:rFonts w:ascii="Arial" w:eastAsia="Times New Roman" w:hAnsi="Arial" w:cs="Arial"/>
                      <w:color w:val="000000"/>
                      <w:sz w:val="20"/>
                      <w:szCs w:val="20"/>
                      <w:lang w:eastAsia="pt-BR"/>
                    </w:rPr>
                  </w:pPr>
                  <w:ins w:id="26091" w:author="Philippe Hollanda - Oliveira Trust" w:date="2022-07-19T09:57:00Z">
                    <w:r w:rsidRPr="0016760B">
                      <w:rPr>
                        <w:rFonts w:ascii="Arial" w:eastAsia="Times New Roman" w:hAnsi="Arial" w:cs="Arial"/>
                        <w:color w:val="000000"/>
                        <w:sz w:val="20"/>
                        <w:szCs w:val="20"/>
                        <w:lang w:eastAsia="pt-BR"/>
                      </w:rPr>
                      <w:t>R$ 2.836,24</w:t>
                    </w:r>
                  </w:ins>
                </w:p>
              </w:tc>
            </w:tr>
            <w:tr w:rsidR="0016760B" w:rsidRPr="0016760B" w14:paraId="1FF038FF" w14:textId="77777777" w:rsidTr="0016760B">
              <w:trPr>
                <w:trHeight w:val="1785"/>
                <w:ins w:id="260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500BF5" w14:textId="77777777" w:rsidR="0016760B" w:rsidRPr="0016760B" w:rsidRDefault="0016760B" w:rsidP="0016760B">
                  <w:pPr>
                    <w:autoSpaceDE/>
                    <w:autoSpaceDN/>
                    <w:adjustRightInd/>
                    <w:jc w:val="center"/>
                    <w:rPr>
                      <w:ins w:id="26093" w:author="Philippe Hollanda - Oliveira Trust" w:date="2022-07-19T09:57:00Z"/>
                      <w:rFonts w:ascii="Arial" w:eastAsia="Times New Roman" w:hAnsi="Arial" w:cs="Arial"/>
                      <w:color w:val="000000"/>
                      <w:sz w:val="20"/>
                      <w:szCs w:val="20"/>
                      <w:lang w:eastAsia="pt-BR"/>
                    </w:rPr>
                  </w:pPr>
                  <w:ins w:id="2609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0E78534" w14:textId="77777777" w:rsidR="0016760B" w:rsidRPr="0016760B" w:rsidRDefault="0016760B" w:rsidP="0016760B">
                  <w:pPr>
                    <w:autoSpaceDE/>
                    <w:autoSpaceDN/>
                    <w:adjustRightInd/>
                    <w:jc w:val="center"/>
                    <w:rPr>
                      <w:ins w:id="26095" w:author="Philippe Hollanda - Oliveira Trust" w:date="2022-07-19T09:57:00Z"/>
                      <w:rFonts w:ascii="Arial" w:eastAsia="Times New Roman" w:hAnsi="Arial" w:cs="Arial"/>
                      <w:color w:val="000000"/>
                      <w:sz w:val="20"/>
                      <w:szCs w:val="20"/>
                      <w:lang w:eastAsia="pt-BR"/>
                    </w:rPr>
                  </w:pPr>
                  <w:ins w:id="26096" w:author="Philippe Hollanda - Oliveira Trust" w:date="2022-07-19T09:57:00Z">
                    <w:r w:rsidRPr="0016760B">
                      <w:rPr>
                        <w:rFonts w:ascii="Arial" w:eastAsia="Times New Roman" w:hAnsi="Arial" w:cs="Arial"/>
                        <w:color w:val="000000"/>
                        <w:sz w:val="20"/>
                        <w:szCs w:val="20"/>
                        <w:lang w:eastAsia="pt-BR"/>
                      </w:rPr>
                      <w:t>29/12/2021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EDF582" w14:textId="77777777" w:rsidR="0016760B" w:rsidRPr="0016760B" w:rsidRDefault="0016760B" w:rsidP="0016760B">
                  <w:pPr>
                    <w:autoSpaceDE/>
                    <w:autoSpaceDN/>
                    <w:adjustRightInd/>
                    <w:jc w:val="center"/>
                    <w:rPr>
                      <w:ins w:id="26097" w:author="Philippe Hollanda - Oliveira Trust" w:date="2022-07-19T09:57:00Z"/>
                      <w:rFonts w:ascii="Arial" w:eastAsia="Times New Roman" w:hAnsi="Arial" w:cs="Arial"/>
                      <w:color w:val="000000"/>
                      <w:sz w:val="20"/>
                      <w:szCs w:val="20"/>
                      <w:lang w:eastAsia="pt-BR"/>
                    </w:rPr>
                  </w:pPr>
                  <w:ins w:id="26098" w:author="Philippe Hollanda - Oliveira Trust" w:date="2022-07-19T09:57:00Z">
                    <w:r w:rsidRPr="0016760B">
                      <w:rPr>
                        <w:rFonts w:ascii="Arial" w:eastAsia="Times New Roman" w:hAnsi="Arial" w:cs="Arial"/>
                        <w:color w:val="000000"/>
                        <w:sz w:val="20"/>
                        <w:szCs w:val="20"/>
                        <w:lang w:eastAsia="pt-BR"/>
                      </w:rPr>
                      <w:t>R$ 2.324,00</w:t>
                    </w:r>
                  </w:ins>
                </w:p>
              </w:tc>
            </w:tr>
            <w:tr w:rsidR="0016760B" w:rsidRPr="0016760B" w14:paraId="3D04FE68" w14:textId="77777777" w:rsidTr="0016760B">
              <w:trPr>
                <w:trHeight w:val="1785"/>
                <w:ins w:id="260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C74E06" w14:textId="77777777" w:rsidR="0016760B" w:rsidRPr="0016760B" w:rsidRDefault="0016760B" w:rsidP="0016760B">
                  <w:pPr>
                    <w:autoSpaceDE/>
                    <w:autoSpaceDN/>
                    <w:adjustRightInd/>
                    <w:jc w:val="center"/>
                    <w:rPr>
                      <w:ins w:id="26100" w:author="Philippe Hollanda - Oliveira Trust" w:date="2022-07-19T09:57:00Z"/>
                      <w:rFonts w:ascii="Arial" w:eastAsia="Times New Roman" w:hAnsi="Arial" w:cs="Arial"/>
                      <w:color w:val="000000"/>
                      <w:sz w:val="20"/>
                      <w:szCs w:val="20"/>
                      <w:lang w:eastAsia="pt-BR"/>
                    </w:rPr>
                  </w:pPr>
                  <w:ins w:id="2610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2092FA5" w14:textId="77777777" w:rsidR="0016760B" w:rsidRPr="0016760B" w:rsidRDefault="0016760B" w:rsidP="0016760B">
                  <w:pPr>
                    <w:autoSpaceDE/>
                    <w:autoSpaceDN/>
                    <w:adjustRightInd/>
                    <w:jc w:val="center"/>
                    <w:rPr>
                      <w:ins w:id="26102" w:author="Philippe Hollanda - Oliveira Trust" w:date="2022-07-19T09:57:00Z"/>
                      <w:rFonts w:ascii="Arial" w:eastAsia="Times New Roman" w:hAnsi="Arial" w:cs="Arial"/>
                      <w:color w:val="000000"/>
                      <w:sz w:val="20"/>
                      <w:szCs w:val="20"/>
                      <w:lang w:eastAsia="pt-BR"/>
                    </w:rPr>
                  </w:pPr>
                  <w:ins w:id="26103"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75A342" w14:textId="77777777" w:rsidR="0016760B" w:rsidRPr="0016760B" w:rsidRDefault="0016760B" w:rsidP="0016760B">
                  <w:pPr>
                    <w:autoSpaceDE/>
                    <w:autoSpaceDN/>
                    <w:adjustRightInd/>
                    <w:jc w:val="center"/>
                    <w:rPr>
                      <w:ins w:id="26104" w:author="Philippe Hollanda - Oliveira Trust" w:date="2022-07-19T09:57:00Z"/>
                      <w:rFonts w:ascii="Arial" w:eastAsia="Times New Roman" w:hAnsi="Arial" w:cs="Arial"/>
                      <w:color w:val="000000"/>
                      <w:sz w:val="20"/>
                      <w:szCs w:val="20"/>
                      <w:lang w:eastAsia="pt-BR"/>
                    </w:rPr>
                  </w:pPr>
                  <w:ins w:id="26105" w:author="Philippe Hollanda - Oliveira Trust" w:date="2022-07-19T09:57:00Z">
                    <w:r w:rsidRPr="0016760B">
                      <w:rPr>
                        <w:rFonts w:ascii="Arial" w:eastAsia="Times New Roman" w:hAnsi="Arial" w:cs="Arial"/>
                        <w:color w:val="000000"/>
                        <w:sz w:val="20"/>
                        <w:szCs w:val="20"/>
                        <w:lang w:eastAsia="pt-BR"/>
                      </w:rPr>
                      <w:t>R$ 1.180,00</w:t>
                    </w:r>
                  </w:ins>
                </w:p>
              </w:tc>
            </w:tr>
            <w:tr w:rsidR="0016760B" w:rsidRPr="0016760B" w14:paraId="5E3843C2" w14:textId="77777777" w:rsidTr="0016760B">
              <w:trPr>
                <w:trHeight w:val="1785"/>
                <w:ins w:id="261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A0B71F" w14:textId="77777777" w:rsidR="0016760B" w:rsidRPr="0016760B" w:rsidRDefault="0016760B" w:rsidP="0016760B">
                  <w:pPr>
                    <w:autoSpaceDE/>
                    <w:autoSpaceDN/>
                    <w:adjustRightInd/>
                    <w:jc w:val="center"/>
                    <w:rPr>
                      <w:ins w:id="26107" w:author="Philippe Hollanda - Oliveira Trust" w:date="2022-07-19T09:57:00Z"/>
                      <w:rFonts w:ascii="Arial" w:eastAsia="Times New Roman" w:hAnsi="Arial" w:cs="Arial"/>
                      <w:color w:val="000000"/>
                      <w:sz w:val="20"/>
                      <w:szCs w:val="20"/>
                      <w:lang w:eastAsia="pt-BR"/>
                    </w:rPr>
                  </w:pPr>
                  <w:ins w:id="26108"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79DE3D9" w14:textId="77777777" w:rsidR="0016760B" w:rsidRPr="0016760B" w:rsidRDefault="0016760B" w:rsidP="0016760B">
                  <w:pPr>
                    <w:autoSpaceDE/>
                    <w:autoSpaceDN/>
                    <w:adjustRightInd/>
                    <w:jc w:val="center"/>
                    <w:rPr>
                      <w:ins w:id="26109" w:author="Philippe Hollanda - Oliveira Trust" w:date="2022-07-19T09:57:00Z"/>
                      <w:rFonts w:ascii="Arial" w:eastAsia="Times New Roman" w:hAnsi="Arial" w:cs="Arial"/>
                      <w:color w:val="000000"/>
                      <w:sz w:val="20"/>
                      <w:szCs w:val="20"/>
                      <w:lang w:eastAsia="pt-BR"/>
                    </w:rPr>
                  </w:pPr>
                  <w:ins w:id="26110" w:author="Philippe Hollanda - Oliveira Trust" w:date="2022-07-19T09:57:00Z">
                    <w:r w:rsidRPr="0016760B">
                      <w:rPr>
                        <w:rFonts w:ascii="Arial" w:eastAsia="Times New Roman" w:hAnsi="Arial" w:cs="Arial"/>
                        <w:color w:val="000000"/>
                        <w:sz w:val="20"/>
                        <w:szCs w:val="20"/>
                        <w:lang w:eastAsia="pt-BR"/>
                      </w:rPr>
                      <w:t>13/01/2022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F3ACF88" w14:textId="77777777" w:rsidR="0016760B" w:rsidRPr="0016760B" w:rsidRDefault="0016760B" w:rsidP="0016760B">
                  <w:pPr>
                    <w:autoSpaceDE/>
                    <w:autoSpaceDN/>
                    <w:adjustRightInd/>
                    <w:jc w:val="center"/>
                    <w:rPr>
                      <w:ins w:id="26111" w:author="Philippe Hollanda - Oliveira Trust" w:date="2022-07-19T09:57:00Z"/>
                      <w:rFonts w:ascii="Arial" w:eastAsia="Times New Roman" w:hAnsi="Arial" w:cs="Arial"/>
                      <w:color w:val="000000"/>
                      <w:sz w:val="20"/>
                      <w:szCs w:val="20"/>
                      <w:lang w:eastAsia="pt-BR"/>
                    </w:rPr>
                  </w:pPr>
                  <w:ins w:id="26112" w:author="Philippe Hollanda - Oliveira Trust" w:date="2022-07-19T09:57:00Z">
                    <w:r w:rsidRPr="0016760B">
                      <w:rPr>
                        <w:rFonts w:ascii="Arial" w:eastAsia="Times New Roman" w:hAnsi="Arial" w:cs="Arial"/>
                        <w:color w:val="000000"/>
                        <w:sz w:val="20"/>
                        <w:szCs w:val="20"/>
                        <w:lang w:eastAsia="pt-BR"/>
                      </w:rPr>
                      <w:t>R$ 1.831,80</w:t>
                    </w:r>
                  </w:ins>
                </w:p>
              </w:tc>
            </w:tr>
            <w:tr w:rsidR="0016760B" w:rsidRPr="0016760B" w14:paraId="61E4A6E9" w14:textId="77777777" w:rsidTr="0016760B">
              <w:trPr>
                <w:trHeight w:val="1785"/>
                <w:ins w:id="261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8C61E3" w14:textId="77777777" w:rsidR="0016760B" w:rsidRPr="0016760B" w:rsidRDefault="0016760B" w:rsidP="0016760B">
                  <w:pPr>
                    <w:autoSpaceDE/>
                    <w:autoSpaceDN/>
                    <w:adjustRightInd/>
                    <w:jc w:val="center"/>
                    <w:rPr>
                      <w:ins w:id="26114" w:author="Philippe Hollanda - Oliveira Trust" w:date="2022-07-19T09:57:00Z"/>
                      <w:rFonts w:ascii="Arial" w:eastAsia="Times New Roman" w:hAnsi="Arial" w:cs="Arial"/>
                      <w:color w:val="000000"/>
                      <w:sz w:val="20"/>
                      <w:szCs w:val="20"/>
                      <w:lang w:eastAsia="pt-BR"/>
                    </w:rPr>
                  </w:pPr>
                  <w:ins w:id="2611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7941755" w14:textId="77777777" w:rsidR="0016760B" w:rsidRPr="0016760B" w:rsidRDefault="0016760B" w:rsidP="0016760B">
                  <w:pPr>
                    <w:autoSpaceDE/>
                    <w:autoSpaceDN/>
                    <w:adjustRightInd/>
                    <w:jc w:val="center"/>
                    <w:rPr>
                      <w:ins w:id="26116" w:author="Philippe Hollanda - Oliveira Trust" w:date="2022-07-19T09:57:00Z"/>
                      <w:rFonts w:ascii="Arial" w:eastAsia="Times New Roman" w:hAnsi="Arial" w:cs="Arial"/>
                      <w:color w:val="000000"/>
                      <w:sz w:val="20"/>
                      <w:szCs w:val="20"/>
                      <w:lang w:eastAsia="pt-BR"/>
                    </w:rPr>
                  </w:pPr>
                  <w:ins w:id="26117" w:author="Philippe Hollanda - Oliveira Trust" w:date="2022-07-19T09:57:00Z">
                    <w:r w:rsidRPr="0016760B">
                      <w:rPr>
                        <w:rFonts w:ascii="Arial" w:eastAsia="Times New Roman" w:hAnsi="Arial" w:cs="Arial"/>
                        <w:color w:val="000000"/>
                        <w:sz w:val="20"/>
                        <w:szCs w:val="20"/>
                        <w:lang w:eastAsia="pt-BR"/>
                      </w:rPr>
                      <w:t>13/01/2022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474FF7DD" w14:textId="77777777" w:rsidR="0016760B" w:rsidRPr="0016760B" w:rsidRDefault="0016760B" w:rsidP="0016760B">
                  <w:pPr>
                    <w:autoSpaceDE/>
                    <w:autoSpaceDN/>
                    <w:adjustRightInd/>
                    <w:jc w:val="center"/>
                    <w:rPr>
                      <w:ins w:id="26118" w:author="Philippe Hollanda - Oliveira Trust" w:date="2022-07-19T09:57:00Z"/>
                      <w:rFonts w:ascii="Arial" w:eastAsia="Times New Roman" w:hAnsi="Arial" w:cs="Arial"/>
                      <w:color w:val="000000"/>
                      <w:sz w:val="20"/>
                      <w:szCs w:val="20"/>
                      <w:lang w:eastAsia="pt-BR"/>
                    </w:rPr>
                  </w:pPr>
                  <w:ins w:id="26119" w:author="Philippe Hollanda - Oliveira Trust" w:date="2022-07-19T09:57:00Z">
                    <w:r w:rsidRPr="0016760B">
                      <w:rPr>
                        <w:rFonts w:ascii="Arial" w:eastAsia="Times New Roman" w:hAnsi="Arial" w:cs="Arial"/>
                        <w:color w:val="000000"/>
                        <w:sz w:val="20"/>
                        <w:szCs w:val="20"/>
                        <w:lang w:eastAsia="pt-BR"/>
                      </w:rPr>
                      <w:t>R$ 323,26</w:t>
                    </w:r>
                  </w:ins>
                </w:p>
              </w:tc>
            </w:tr>
            <w:tr w:rsidR="0016760B" w:rsidRPr="0016760B" w14:paraId="4BB34AAD" w14:textId="77777777" w:rsidTr="0016760B">
              <w:trPr>
                <w:trHeight w:val="1785"/>
                <w:ins w:id="261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E41961" w14:textId="77777777" w:rsidR="0016760B" w:rsidRPr="0016760B" w:rsidRDefault="0016760B" w:rsidP="0016760B">
                  <w:pPr>
                    <w:autoSpaceDE/>
                    <w:autoSpaceDN/>
                    <w:adjustRightInd/>
                    <w:jc w:val="center"/>
                    <w:rPr>
                      <w:ins w:id="26121" w:author="Philippe Hollanda - Oliveira Trust" w:date="2022-07-19T09:57:00Z"/>
                      <w:rFonts w:ascii="Arial" w:eastAsia="Times New Roman" w:hAnsi="Arial" w:cs="Arial"/>
                      <w:color w:val="000000"/>
                      <w:sz w:val="20"/>
                      <w:szCs w:val="20"/>
                      <w:lang w:eastAsia="pt-BR"/>
                    </w:rPr>
                  </w:pPr>
                  <w:ins w:id="2612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8AE64D3" w14:textId="77777777" w:rsidR="0016760B" w:rsidRPr="0016760B" w:rsidRDefault="0016760B" w:rsidP="0016760B">
                  <w:pPr>
                    <w:autoSpaceDE/>
                    <w:autoSpaceDN/>
                    <w:adjustRightInd/>
                    <w:jc w:val="center"/>
                    <w:rPr>
                      <w:ins w:id="26123" w:author="Philippe Hollanda - Oliveira Trust" w:date="2022-07-19T09:57:00Z"/>
                      <w:rFonts w:ascii="Arial" w:eastAsia="Times New Roman" w:hAnsi="Arial" w:cs="Arial"/>
                      <w:color w:val="000000"/>
                      <w:sz w:val="20"/>
                      <w:szCs w:val="20"/>
                      <w:lang w:eastAsia="pt-BR"/>
                    </w:rPr>
                  </w:pPr>
                  <w:ins w:id="26124" w:author="Philippe Hollanda - Oliveira Trust" w:date="2022-07-19T09:57:00Z">
                    <w:r w:rsidRPr="0016760B">
                      <w:rPr>
                        <w:rFonts w:ascii="Arial" w:eastAsia="Times New Roman" w:hAnsi="Arial" w:cs="Arial"/>
                        <w:color w:val="000000"/>
                        <w:sz w:val="20"/>
                        <w:szCs w:val="20"/>
                        <w:lang w:eastAsia="pt-BR"/>
                      </w:rPr>
                      <w:t>29/12/2021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5EAA2C" w14:textId="77777777" w:rsidR="0016760B" w:rsidRPr="0016760B" w:rsidRDefault="0016760B" w:rsidP="0016760B">
                  <w:pPr>
                    <w:autoSpaceDE/>
                    <w:autoSpaceDN/>
                    <w:adjustRightInd/>
                    <w:jc w:val="center"/>
                    <w:rPr>
                      <w:ins w:id="26125" w:author="Philippe Hollanda - Oliveira Trust" w:date="2022-07-19T09:57:00Z"/>
                      <w:rFonts w:ascii="Arial" w:eastAsia="Times New Roman" w:hAnsi="Arial" w:cs="Arial"/>
                      <w:color w:val="000000"/>
                      <w:sz w:val="20"/>
                      <w:szCs w:val="20"/>
                      <w:lang w:eastAsia="pt-BR"/>
                    </w:rPr>
                  </w:pPr>
                  <w:ins w:id="26126" w:author="Philippe Hollanda - Oliveira Trust" w:date="2022-07-19T09:57:00Z">
                    <w:r w:rsidRPr="0016760B">
                      <w:rPr>
                        <w:rFonts w:ascii="Arial" w:eastAsia="Times New Roman" w:hAnsi="Arial" w:cs="Arial"/>
                        <w:color w:val="000000"/>
                        <w:sz w:val="20"/>
                        <w:szCs w:val="20"/>
                        <w:lang w:eastAsia="pt-BR"/>
                      </w:rPr>
                      <w:t>R$ 1.004,06</w:t>
                    </w:r>
                  </w:ins>
                </w:p>
              </w:tc>
            </w:tr>
            <w:tr w:rsidR="0016760B" w:rsidRPr="0016760B" w14:paraId="18FC1A82" w14:textId="77777777" w:rsidTr="0016760B">
              <w:trPr>
                <w:trHeight w:val="1785"/>
                <w:ins w:id="261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44AFE1" w14:textId="77777777" w:rsidR="0016760B" w:rsidRPr="0016760B" w:rsidRDefault="0016760B" w:rsidP="0016760B">
                  <w:pPr>
                    <w:autoSpaceDE/>
                    <w:autoSpaceDN/>
                    <w:adjustRightInd/>
                    <w:jc w:val="center"/>
                    <w:rPr>
                      <w:ins w:id="26128" w:author="Philippe Hollanda - Oliveira Trust" w:date="2022-07-19T09:57:00Z"/>
                      <w:rFonts w:ascii="Arial" w:eastAsia="Times New Roman" w:hAnsi="Arial" w:cs="Arial"/>
                      <w:color w:val="000000"/>
                      <w:sz w:val="20"/>
                      <w:szCs w:val="20"/>
                      <w:lang w:eastAsia="pt-BR"/>
                    </w:rPr>
                  </w:pPr>
                  <w:ins w:id="26129"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3E1C2D32" w14:textId="77777777" w:rsidR="0016760B" w:rsidRPr="0016760B" w:rsidRDefault="0016760B" w:rsidP="0016760B">
                  <w:pPr>
                    <w:autoSpaceDE/>
                    <w:autoSpaceDN/>
                    <w:adjustRightInd/>
                    <w:jc w:val="center"/>
                    <w:rPr>
                      <w:ins w:id="26130" w:author="Philippe Hollanda - Oliveira Trust" w:date="2022-07-19T09:57:00Z"/>
                      <w:rFonts w:ascii="Arial" w:eastAsia="Times New Roman" w:hAnsi="Arial" w:cs="Arial"/>
                      <w:color w:val="000000"/>
                      <w:sz w:val="20"/>
                      <w:szCs w:val="20"/>
                      <w:lang w:eastAsia="pt-BR"/>
                    </w:rPr>
                  </w:pPr>
                  <w:ins w:id="26131" w:author="Philippe Hollanda - Oliveira Trust" w:date="2022-07-19T09:57:00Z">
                    <w:r w:rsidRPr="0016760B">
                      <w:rPr>
                        <w:rFonts w:ascii="Arial" w:eastAsia="Times New Roman" w:hAnsi="Arial" w:cs="Arial"/>
                        <w:color w:val="000000"/>
                        <w:sz w:val="20"/>
                        <w:szCs w:val="20"/>
                        <w:lang w:eastAsia="pt-BR"/>
                      </w:rPr>
                      <w:t>20/11/2021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FEA490" w14:textId="77777777" w:rsidR="0016760B" w:rsidRPr="0016760B" w:rsidRDefault="0016760B" w:rsidP="0016760B">
                  <w:pPr>
                    <w:autoSpaceDE/>
                    <w:autoSpaceDN/>
                    <w:adjustRightInd/>
                    <w:jc w:val="center"/>
                    <w:rPr>
                      <w:ins w:id="26132" w:author="Philippe Hollanda - Oliveira Trust" w:date="2022-07-19T09:57:00Z"/>
                      <w:rFonts w:ascii="Arial" w:eastAsia="Times New Roman" w:hAnsi="Arial" w:cs="Arial"/>
                      <w:color w:val="000000"/>
                      <w:sz w:val="20"/>
                      <w:szCs w:val="20"/>
                      <w:lang w:eastAsia="pt-BR"/>
                    </w:rPr>
                  </w:pPr>
                  <w:ins w:id="26133" w:author="Philippe Hollanda - Oliveira Trust" w:date="2022-07-19T09:57:00Z">
                    <w:r w:rsidRPr="0016760B">
                      <w:rPr>
                        <w:rFonts w:ascii="Arial" w:eastAsia="Times New Roman" w:hAnsi="Arial" w:cs="Arial"/>
                        <w:color w:val="000000"/>
                        <w:sz w:val="20"/>
                        <w:szCs w:val="20"/>
                        <w:lang w:eastAsia="pt-BR"/>
                      </w:rPr>
                      <w:t>R$ 192,44</w:t>
                    </w:r>
                  </w:ins>
                </w:p>
              </w:tc>
            </w:tr>
            <w:tr w:rsidR="0016760B" w:rsidRPr="0016760B" w14:paraId="55812C76" w14:textId="77777777" w:rsidTr="0016760B">
              <w:trPr>
                <w:trHeight w:val="1785"/>
                <w:ins w:id="261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9199D0" w14:textId="77777777" w:rsidR="0016760B" w:rsidRPr="0016760B" w:rsidRDefault="0016760B" w:rsidP="0016760B">
                  <w:pPr>
                    <w:autoSpaceDE/>
                    <w:autoSpaceDN/>
                    <w:adjustRightInd/>
                    <w:jc w:val="center"/>
                    <w:rPr>
                      <w:ins w:id="26135" w:author="Philippe Hollanda - Oliveira Trust" w:date="2022-07-19T09:57:00Z"/>
                      <w:rFonts w:ascii="Arial" w:eastAsia="Times New Roman" w:hAnsi="Arial" w:cs="Arial"/>
                      <w:color w:val="000000"/>
                      <w:sz w:val="20"/>
                      <w:szCs w:val="20"/>
                      <w:lang w:eastAsia="pt-BR"/>
                    </w:rPr>
                  </w:pPr>
                  <w:ins w:id="26136" w:author="Philippe Hollanda - Oliveira Trust" w:date="2022-07-19T09:57:00Z">
                    <w:r w:rsidRPr="0016760B">
                      <w:rPr>
                        <w:rFonts w:ascii="Arial" w:eastAsia="Times New Roman" w:hAnsi="Arial" w:cs="Arial"/>
                        <w:color w:val="000000"/>
                        <w:sz w:val="20"/>
                        <w:szCs w:val="20"/>
                        <w:lang w:eastAsia="pt-BR"/>
                      </w:rPr>
                      <w:t>CARPINTARIA E SERRALHERIA</w:t>
                    </w:r>
                  </w:ins>
                </w:p>
              </w:tc>
              <w:tc>
                <w:tcPr>
                  <w:tcW w:w="2324" w:type="dxa"/>
                  <w:tcBorders>
                    <w:top w:val="nil"/>
                    <w:left w:val="nil"/>
                    <w:bottom w:val="single" w:sz="4" w:space="0" w:color="auto"/>
                    <w:right w:val="single" w:sz="4" w:space="0" w:color="auto"/>
                  </w:tcBorders>
                  <w:shd w:val="clear" w:color="auto" w:fill="auto"/>
                  <w:noWrap/>
                  <w:vAlign w:val="center"/>
                  <w:hideMark/>
                </w:tcPr>
                <w:p w14:paraId="5EC676F5" w14:textId="77777777" w:rsidR="0016760B" w:rsidRPr="0016760B" w:rsidRDefault="0016760B" w:rsidP="0016760B">
                  <w:pPr>
                    <w:autoSpaceDE/>
                    <w:autoSpaceDN/>
                    <w:adjustRightInd/>
                    <w:jc w:val="center"/>
                    <w:rPr>
                      <w:ins w:id="26137" w:author="Philippe Hollanda - Oliveira Trust" w:date="2022-07-19T09:57:00Z"/>
                      <w:rFonts w:ascii="Arial" w:eastAsia="Times New Roman" w:hAnsi="Arial" w:cs="Arial"/>
                      <w:color w:val="000000"/>
                      <w:sz w:val="20"/>
                      <w:szCs w:val="20"/>
                      <w:lang w:eastAsia="pt-BR"/>
                    </w:rPr>
                  </w:pPr>
                  <w:ins w:id="26138"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CE9042" w14:textId="77777777" w:rsidR="0016760B" w:rsidRPr="0016760B" w:rsidRDefault="0016760B" w:rsidP="0016760B">
                  <w:pPr>
                    <w:autoSpaceDE/>
                    <w:autoSpaceDN/>
                    <w:adjustRightInd/>
                    <w:jc w:val="center"/>
                    <w:rPr>
                      <w:ins w:id="26139" w:author="Philippe Hollanda - Oliveira Trust" w:date="2022-07-19T09:57:00Z"/>
                      <w:rFonts w:ascii="Arial" w:eastAsia="Times New Roman" w:hAnsi="Arial" w:cs="Arial"/>
                      <w:color w:val="000000"/>
                      <w:sz w:val="20"/>
                      <w:szCs w:val="20"/>
                      <w:lang w:eastAsia="pt-BR"/>
                    </w:rPr>
                  </w:pPr>
                  <w:ins w:id="26140" w:author="Philippe Hollanda - Oliveira Trust" w:date="2022-07-19T09:57:00Z">
                    <w:r w:rsidRPr="0016760B">
                      <w:rPr>
                        <w:rFonts w:ascii="Arial" w:eastAsia="Times New Roman" w:hAnsi="Arial" w:cs="Arial"/>
                        <w:color w:val="000000"/>
                        <w:sz w:val="20"/>
                        <w:szCs w:val="20"/>
                        <w:lang w:eastAsia="pt-BR"/>
                      </w:rPr>
                      <w:t>R$ 10.000,00</w:t>
                    </w:r>
                  </w:ins>
                </w:p>
              </w:tc>
            </w:tr>
            <w:tr w:rsidR="0016760B" w:rsidRPr="0016760B" w14:paraId="2CD7C33F" w14:textId="77777777" w:rsidTr="0016760B">
              <w:trPr>
                <w:trHeight w:val="1785"/>
                <w:ins w:id="261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9387B4" w14:textId="77777777" w:rsidR="0016760B" w:rsidRPr="0016760B" w:rsidRDefault="0016760B" w:rsidP="0016760B">
                  <w:pPr>
                    <w:autoSpaceDE/>
                    <w:autoSpaceDN/>
                    <w:adjustRightInd/>
                    <w:jc w:val="center"/>
                    <w:rPr>
                      <w:ins w:id="26142" w:author="Philippe Hollanda - Oliveira Trust" w:date="2022-07-19T09:57:00Z"/>
                      <w:rFonts w:ascii="Arial" w:eastAsia="Times New Roman" w:hAnsi="Arial" w:cs="Arial"/>
                      <w:color w:val="000000"/>
                      <w:sz w:val="20"/>
                      <w:szCs w:val="20"/>
                      <w:lang w:eastAsia="pt-BR"/>
                    </w:rPr>
                  </w:pPr>
                  <w:ins w:id="26143"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1C9E040" w14:textId="77777777" w:rsidR="0016760B" w:rsidRPr="0016760B" w:rsidRDefault="0016760B" w:rsidP="0016760B">
                  <w:pPr>
                    <w:autoSpaceDE/>
                    <w:autoSpaceDN/>
                    <w:adjustRightInd/>
                    <w:jc w:val="center"/>
                    <w:rPr>
                      <w:ins w:id="26144" w:author="Philippe Hollanda - Oliveira Trust" w:date="2022-07-19T09:57:00Z"/>
                      <w:rFonts w:ascii="Arial" w:eastAsia="Times New Roman" w:hAnsi="Arial" w:cs="Arial"/>
                      <w:color w:val="000000"/>
                      <w:sz w:val="20"/>
                      <w:szCs w:val="20"/>
                      <w:lang w:eastAsia="pt-BR"/>
                    </w:rPr>
                  </w:pPr>
                  <w:ins w:id="26145" w:author="Philippe Hollanda - Oliveira Trust" w:date="2022-07-19T09:57:00Z">
                    <w:r w:rsidRPr="0016760B">
                      <w:rPr>
                        <w:rFonts w:ascii="Arial" w:eastAsia="Times New Roman" w:hAnsi="Arial" w:cs="Arial"/>
                        <w:color w:val="000000"/>
                        <w:sz w:val="20"/>
                        <w:szCs w:val="20"/>
                        <w:lang w:eastAsia="pt-BR"/>
                      </w:rPr>
                      <w:t>25/11/2021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ACEB9D" w14:textId="77777777" w:rsidR="0016760B" w:rsidRPr="0016760B" w:rsidRDefault="0016760B" w:rsidP="0016760B">
                  <w:pPr>
                    <w:autoSpaceDE/>
                    <w:autoSpaceDN/>
                    <w:adjustRightInd/>
                    <w:jc w:val="center"/>
                    <w:rPr>
                      <w:ins w:id="26146" w:author="Philippe Hollanda - Oliveira Trust" w:date="2022-07-19T09:57:00Z"/>
                      <w:rFonts w:ascii="Arial" w:eastAsia="Times New Roman" w:hAnsi="Arial" w:cs="Arial"/>
                      <w:color w:val="000000"/>
                      <w:sz w:val="20"/>
                      <w:szCs w:val="20"/>
                      <w:lang w:eastAsia="pt-BR"/>
                    </w:rPr>
                  </w:pPr>
                  <w:ins w:id="26147" w:author="Philippe Hollanda - Oliveira Trust" w:date="2022-07-19T09:57:00Z">
                    <w:r w:rsidRPr="0016760B">
                      <w:rPr>
                        <w:rFonts w:ascii="Arial" w:eastAsia="Times New Roman" w:hAnsi="Arial" w:cs="Arial"/>
                        <w:color w:val="000000"/>
                        <w:sz w:val="20"/>
                        <w:szCs w:val="20"/>
                        <w:lang w:eastAsia="pt-BR"/>
                      </w:rPr>
                      <w:t>R$ 385,00</w:t>
                    </w:r>
                  </w:ins>
                </w:p>
              </w:tc>
            </w:tr>
            <w:tr w:rsidR="0016760B" w:rsidRPr="0016760B" w14:paraId="20F6AFEC" w14:textId="77777777" w:rsidTr="0016760B">
              <w:trPr>
                <w:trHeight w:val="1785"/>
                <w:ins w:id="261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6A203A" w14:textId="77777777" w:rsidR="0016760B" w:rsidRPr="0016760B" w:rsidRDefault="0016760B" w:rsidP="0016760B">
                  <w:pPr>
                    <w:autoSpaceDE/>
                    <w:autoSpaceDN/>
                    <w:adjustRightInd/>
                    <w:jc w:val="center"/>
                    <w:rPr>
                      <w:ins w:id="26149" w:author="Philippe Hollanda - Oliveira Trust" w:date="2022-07-19T09:57:00Z"/>
                      <w:rFonts w:ascii="Arial" w:eastAsia="Times New Roman" w:hAnsi="Arial" w:cs="Arial"/>
                      <w:color w:val="000000"/>
                      <w:sz w:val="20"/>
                      <w:szCs w:val="20"/>
                      <w:lang w:eastAsia="pt-BR"/>
                    </w:rPr>
                  </w:pPr>
                  <w:ins w:id="26150"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3E6330D4" w14:textId="77777777" w:rsidR="0016760B" w:rsidRPr="0016760B" w:rsidRDefault="0016760B" w:rsidP="0016760B">
                  <w:pPr>
                    <w:autoSpaceDE/>
                    <w:autoSpaceDN/>
                    <w:adjustRightInd/>
                    <w:jc w:val="center"/>
                    <w:rPr>
                      <w:ins w:id="26151" w:author="Philippe Hollanda - Oliveira Trust" w:date="2022-07-19T09:57:00Z"/>
                      <w:rFonts w:ascii="Arial" w:eastAsia="Times New Roman" w:hAnsi="Arial" w:cs="Arial"/>
                      <w:color w:val="000000"/>
                      <w:sz w:val="20"/>
                      <w:szCs w:val="20"/>
                      <w:lang w:eastAsia="pt-BR"/>
                    </w:rPr>
                  </w:pPr>
                  <w:ins w:id="26152" w:author="Philippe Hollanda - Oliveira Trust" w:date="2022-07-19T09:57:00Z">
                    <w:r w:rsidRPr="0016760B">
                      <w:rPr>
                        <w:rFonts w:ascii="Arial" w:eastAsia="Times New Roman" w:hAnsi="Arial" w:cs="Arial"/>
                        <w:color w:val="000000"/>
                        <w:sz w:val="20"/>
                        <w:szCs w:val="20"/>
                        <w:lang w:eastAsia="pt-BR"/>
                      </w:rPr>
                      <w:t>25/11/2021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55143F" w14:textId="77777777" w:rsidR="0016760B" w:rsidRPr="0016760B" w:rsidRDefault="0016760B" w:rsidP="0016760B">
                  <w:pPr>
                    <w:autoSpaceDE/>
                    <w:autoSpaceDN/>
                    <w:adjustRightInd/>
                    <w:jc w:val="center"/>
                    <w:rPr>
                      <w:ins w:id="26153" w:author="Philippe Hollanda - Oliveira Trust" w:date="2022-07-19T09:57:00Z"/>
                      <w:rFonts w:ascii="Arial" w:eastAsia="Times New Roman" w:hAnsi="Arial" w:cs="Arial"/>
                      <w:color w:val="000000"/>
                      <w:sz w:val="20"/>
                      <w:szCs w:val="20"/>
                      <w:lang w:eastAsia="pt-BR"/>
                    </w:rPr>
                  </w:pPr>
                  <w:ins w:id="26154" w:author="Philippe Hollanda - Oliveira Trust" w:date="2022-07-19T09:57:00Z">
                    <w:r w:rsidRPr="0016760B">
                      <w:rPr>
                        <w:rFonts w:ascii="Arial" w:eastAsia="Times New Roman" w:hAnsi="Arial" w:cs="Arial"/>
                        <w:color w:val="000000"/>
                        <w:sz w:val="20"/>
                        <w:szCs w:val="20"/>
                        <w:lang w:eastAsia="pt-BR"/>
                      </w:rPr>
                      <w:t>R$ 4.153,00</w:t>
                    </w:r>
                  </w:ins>
                </w:p>
              </w:tc>
            </w:tr>
            <w:tr w:rsidR="0016760B" w:rsidRPr="0016760B" w14:paraId="6038FB6B" w14:textId="77777777" w:rsidTr="0016760B">
              <w:trPr>
                <w:trHeight w:val="1785"/>
                <w:ins w:id="261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C7AE1A" w14:textId="77777777" w:rsidR="0016760B" w:rsidRPr="0016760B" w:rsidRDefault="0016760B" w:rsidP="0016760B">
                  <w:pPr>
                    <w:autoSpaceDE/>
                    <w:autoSpaceDN/>
                    <w:adjustRightInd/>
                    <w:jc w:val="center"/>
                    <w:rPr>
                      <w:ins w:id="26156" w:author="Philippe Hollanda - Oliveira Trust" w:date="2022-07-19T09:57:00Z"/>
                      <w:rFonts w:ascii="Arial" w:eastAsia="Times New Roman" w:hAnsi="Arial" w:cs="Arial"/>
                      <w:color w:val="000000"/>
                      <w:sz w:val="20"/>
                      <w:szCs w:val="20"/>
                      <w:lang w:eastAsia="pt-BR"/>
                    </w:rPr>
                  </w:pPr>
                  <w:ins w:id="2615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16EEC38" w14:textId="77777777" w:rsidR="0016760B" w:rsidRPr="0016760B" w:rsidRDefault="0016760B" w:rsidP="0016760B">
                  <w:pPr>
                    <w:autoSpaceDE/>
                    <w:autoSpaceDN/>
                    <w:adjustRightInd/>
                    <w:jc w:val="center"/>
                    <w:rPr>
                      <w:ins w:id="26158" w:author="Philippe Hollanda - Oliveira Trust" w:date="2022-07-19T09:57:00Z"/>
                      <w:rFonts w:ascii="Arial" w:eastAsia="Times New Roman" w:hAnsi="Arial" w:cs="Arial"/>
                      <w:color w:val="000000"/>
                      <w:sz w:val="20"/>
                      <w:szCs w:val="20"/>
                      <w:lang w:eastAsia="pt-BR"/>
                    </w:rPr>
                  </w:pPr>
                  <w:ins w:id="26159"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68F2D8" w14:textId="77777777" w:rsidR="0016760B" w:rsidRPr="0016760B" w:rsidRDefault="0016760B" w:rsidP="0016760B">
                  <w:pPr>
                    <w:autoSpaceDE/>
                    <w:autoSpaceDN/>
                    <w:adjustRightInd/>
                    <w:jc w:val="center"/>
                    <w:rPr>
                      <w:ins w:id="26160" w:author="Philippe Hollanda - Oliveira Trust" w:date="2022-07-19T09:57:00Z"/>
                      <w:rFonts w:ascii="Arial" w:eastAsia="Times New Roman" w:hAnsi="Arial" w:cs="Arial"/>
                      <w:color w:val="000000"/>
                      <w:sz w:val="20"/>
                      <w:szCs w:val="20"/>
                      <w:lang w:eastAsia="pt-BR"/>
                    </w:rPr>
                  </w:pPr>
                  <w:ins w:id="26161"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151279B0" w14:textId="77777777" w:rsidTr="0016760B">
              <w:trPr>
                <w:trHeight w:val="1785"/>
                <w:ins w:id="261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12257F" w14:textId="77777777" w:rsidR="0016760B" w:rsidRPr="0016760B" w:rsidRDefault="0016760B" w:rsidP="0016760B">
                  <w:pPr>
                    <w:autoSpaceDE/>
                    <w:autoSpaceDN/>
                    <w:adjustRightInd/>
                    <w:jc w:val="center"/>
                    <w:rPr>
                      <w:ins w:id="26163" w:author="Philippe Hollanda - Oliveira Trust" w:date="2022-07-19T09:57:00Z"/>
                      <w:rFonts w:ascii="Arial" w:eastAsia="Times New Roman" w:hAnsi="Arial" w:cs="Arial"/>
                      <w:color w:val="000000"/>
                      <w:sz w:val="20"/>
                      <w:szCs w:val="20"/>
                      <w:lang w:eastAsia="pt-BR"/>
                    </w:rPr>
                  </w:pPr>
                  <w:ins w:id="2616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43522A6" w14:textId="77777777" w:rsidR="0016760B" w:rsidRPr="0016760B" w:rsidRDefault="0016760B" w:rsidP="0016760B">
                  <w:pPr>
                    <w:autoSpaceDE/>
                    <w:autoSpaceDN/>
                    <w:adjustRightInd/>
                    <w:jc w:val="center"/>
                    <w:rPr>
                      <w:ins w:id="26165" w:author="Philippe Hollanda - Oliveira Trust" w:date="2022-07-19T09:57:00Z"/>
                      <w:rFonts w:ascii="Arial" w:eastAsia="Times New Roman" w:hAnsi="Arial" w:cs="Arial"/>
                      <w:color w:val="000000"/>
                      <w:sz w:val="20"/>
                      <w:szCs w:val="20"/>
                      <w:lang w:eastAsia="pt-BR"/>
                    </w:rPr>
                  </w:pPr>
                  <w:ins w:id="26166"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7F05E9" w14:textId="77777777" w:rsidR="0016760B" w:rsidRPr="0016760B" w:rsidRDefault="0016760B" w:rsidP="0016760B">
                  <w:pPr>
                    <w:autoSpaceDE/>
                    <w:autoSpaceDN/>
                    <w:adjustRightInd/>
                    <w:jc w:val="center"/>
                    <w:rPr>
                      <w:ins w:id="26167" w:author="Philippe Hollanda - Oliveira Trust" w:date="2022-07-19T09:57:00Z"/>
                      <w:rFonts w:ascii="Arial" w:eastAsia="Times New Roman" w:hAnsi="Arial" w:cs="Arial"/>
                      <w:color w:val="000000"/>
                      <w:sz w:val="20"/>
                      <w:szCs w:val="20"/>
                      <w:lang w:eastAsia="pt-BR"/>
                    </w:rPr>
                  </w:pPr>
                  <w:ins w:id="26168" w:author="Philippe Hollanda - Oliveira Trust" w:date="2022-07-19T09:57:00Z">
                    <w:r w:rsidRPr="0016760B">
                      <w:rPr>
                        <w:rFonts w:ascii="Arial" w:eastAsia="Times New Roman" w:hAnsi="Arial" w:cs="Arial"/>
                        <w:color w:val="000000"/>
                        <w:sz w:val="20"/>
                        <w:szCs w:val="20"/>
                        <w:lang w:eastAsia="pt-BR"/>
                      </w:rPr>
                      <w:t>R$ 579,00</w:t>
                    </w:r>
                  </w:ins>
                </w:p>
              </w:tc>
            </w:tr>
            <w:tr w:rsidR="0016760B" w:rsidRPr="0016760B" w14:paraId="410D2A80" w14:textId="77777777" w:rsidTr="0016760B">
              <w:trPr>
                <w:trHeight w:val="1785"/>
                <w:ins w:id="261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D317B4" w14:textId="77777777" w:rsidR="0016760B" w:rsidRPr="0016760B" w:rsidRDefault="0016760B" w:rsidP="0016760B">
                  <w:pPr>
                    <w:autoSpaceDE/>
                    <w:autoSpaceDN/>
                    <w:adjustRightInd/>
                    <w:jc w:val="center"/>
                    <w:rPr>
                      <w:ins w:id="26170" w:author="Philippe Hollanda - Oliveira Trust" w:date="2022-07-19T09:57:00Z"/>
                      <w:rFonts w:ascii="Arial" w:eastAsia="Times New Roman" w:hAnsi="Arial" w:cs="Arial"/>
                      <w:color w:val="000000"/>
                      <w:sz w:val="20"/>
                      <w:szCs w:val="20"/>
                      <w:lang w:eastAsia="pt-BR"/>
                    </w:rPr>
                  </w:pPr>
                  <w:ins w:id="26171"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D4101CC" w14:textId="77777777" w:rsidR="0016760B" w:rsidRPr="0016760B" w:rsidRDefault="0016760B" w:rsidP="0016760B">
                  <w:pPr>
                    <w:autoSpaceDE/>
                    <w:autoSpaceDN/>
                    <w:adjustRightInd/>
                    <w:jc w:val="center"/>
                    <w:rPr>
                      <w:ins w:id="26172" w:author="Philippe Hollanda - Oliveira Trust" w:date="2022-07-19T09:57:00Z"/>
                      <w:rFonts w:ascii="Arial" w:eastAsia="Times New Roman" w:hAnsi="Arial" w:cs="Arial"/>
                      <w:color w:val="000000"/>
                      <w:sz w:val="20"/>
                      <w:szCs w:val="20"/>
                      <w:lang w:eastAsia="pt-BR"/>
                    </w:rPr>
                  </w:pPr>
                  <w:ins w:id="26173"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EECBCD" w14:textId="77777777" w:rsidR="0016760B" w:rsidRPr="0016760B" w:rsidRDefault="0016760B" w:rsidP="0016760B">
                  <w:pPr>
                    <w:autoSpaceDE/>
                    <w:autoSpaceDN/>
                    <w:adjustRightInd/>
                    <w:jc w:val="center"/>
                    <w:rPr>
                      <w:ins w:id="26174" w:author="Philippe Hollanda - Oliveira Trust" w:date="2022-07-19T09:57:00Z"/>
                      <w:rFonts w:ascii="Arial" w:eastAsia="Times New Roman" w:hAnsi="Arial" w:cs="Arial"/>
                      <w:color w:val="000000"/>
                      <w:sz w:val="20"/>
                      <w:szCs w:val="20"/>
                      <w:lang w:eastAsia="pt-BR"/>
                    </w:rPr>
                  </w:pPr>
                  <w:ins w:id="26175" w:author="Philippe Hollanda - Oliveira Trust" w:date="2022-07-19T09:57:00Z">
                    <w:r w:rsidRPr="0016760B">
                      <w:rPr>
                        <w:rFonts w:ascii="Arial" w:eastAsia="Times New Roman" w:hAnsi="Arial" w:cs="Arial"/>
                        <w:color w:val="000000"/>
                        <w:sz w:val="20"/>
                        <w:szCs w:val="20"/>
                        <w:lang w:eastAsia="pt-BR"/>
                      </w:rPr>
                      <w:t>R$ 160,00</w:t>
                    </w:r>
                  </w:ins>
                </w:p>
              </w:tc>
            </w:tr>
            <w:tr w:rsidR="0016760B" w:rsidRPr="0016760B" w14:paraId="3EE8144E" w14:textId="77777777" w:rsidTr="0016760B">
              <w:trPr>
                <w:trHeight w:val="1785"/>
                <w:ins w:id="261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243EBB" w14:textId="77777777" w:rsidR="0016760B" w:rsidRPr="0016760B" w:rsidRDefault="0016760B" w:rsidP="0016760B">
                  <w:pPr>
                    <w:autoSpaceDE/>
                    <w:autoSpaceDN/>
                    <w:adjustRightInd/>
                    <w:jc w:val="center"/>
                    <w:rPr>
                      <w:ins w:id="26177" w:author="Philippe Hollanda - Oliveira Trust" w:date="2022-07-19T09:57:00Z"/>
                      <w:rFonts w:ascii="Arial" w:eastAsia="Times New Roman" w:hAnsi="Arial" w:cs="Arial"/>
                      <w:color w:val="000000"/>
                      <w:sz w:val="20"/>
                      <w:szCs w:val="20"/>
                      <w:lang w:eastAsia="pt-BR"/>
                    </w:rPr>
                  </w:pPr>
                  <w:ins w:id="26178"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6874853" w14:textId="77777777" w:rsidR="0016760B" w:rsidRPr="0016760B" w:rsidRDefault="0016760B" w:rsidP="0016760B">
                  <w:pPr>
                    <w:autoSpaceDE/>
                    <w:autoSpaceDN/>
                    <w:adjustRightInd/>
                    <w:jc w:val="center"/>
                    <w:rPr>
                      <w:ins w:id="26179" w:author="Philippe Hollanda - Oliveira Trust" w:date="2022-07-19T09:57:00Z"/>
                      <w:rFonts w:ascii="Arial" w:eastAsia="Times New Roman" w:hAnsi="Arial" w:cs="Arial"/>
                      <w:color w:val="000000"/>
                      <w:sz w:val="20"/>
                      <w:szCs w:val="20"/>
                      <w:lang w:eastAsia="pt-BR"/>
                    </w:rPr>
                  </w:pPr>
                  <w:ins w:id="26180"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EE816E" w14:textId="77777777" w:rsidR="0016760B" w:rsidRPr="0016760B" w:rsidRDefault="0016760B" w:rsidP="0016760B">
                  <w:pPr>
                    <w:autoSpaceDE/>
                    <w:autoSpaceDN/>
                    <w:adjustRightInd/>
                    <w:jc w:val="center"/>
                    <w:rPr>
                      <w:ins w:id="26181" w:author="Philippe Hollanda - Oliveira Trust" w:date="2022-07-19T09:57:00Z"/>
                      <w:rFonts w:ascii="Arial" w:eastAsia="Times New Roman" w:hAnsi="Arial" w:cs="Arial"/>
                      <w:color w:val="000000"/>
                      <w:sz w:val="20"/>
                      <w:szCs w:val="20"/>
                      <w:lang w:eastAsia="pt-BR"/>
                    </w:rPr>
                  </w:pPr>
                  <w:ins w:id="26182" w:author="Philippe Hollanda - Oliveira Trust" w:date="2022-07-19T09:57:00Z">
                    <w:r w:rsidRPr="0016760B">
                      <w:rPr>
                        <w:rFonts w:ascii="Arial" w:eastAsia="Times New Roman" w:hAnsi="Arial" w:cs="Arial"/>
                        <w:color w:val="000000"/>
                        <w:sz w:val="20"/>
                        <w:szCs w:val="20"/>
                        <w:lang w:eastAsia="pt-BR"/>
                      </w:rPr>
                      <w:t>R$ 549,80</w:t>
                    </w:r>
                  </w:ins>
                </w:p>
              </w:tc>
            </w:tr>
            <w:tr w:rsidR="0016760B" w:rsidRPr="0016760B" w14:paraId="56BFDBE1" w14:textId="77777777" w:rsidTr="0016760B">
              <w:trPr>
                <w:trHeight w:val="1785"/>
                <w:ins w:id="261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5FC8C7" w14:textId="77777777" w:rsidR="0016760B" w:rsidRPr="0016760B" w:rsidRDefault="0016760B" w:rsidP="0016760B">
                  <w:pPr>
                    <w:autoSpaceDE/>
                    <w:autoSpaceDN/>
                    <w:adjustRightInd/>
                    <w:jc w:val="center"/>
                    <w:rPr>
                      <w:ins w:id="26184" w:author="Philippe Hollanda - Oliveira Trust" w:date="2022-07-19T09:57:00Z"/>
                      <w:rFonts w:ascii="Arial" w:eastAsia="Times New Roman" w:hAnsi="Arial" w:cs="Arial"/>
                      <w:color w:val="000000"/>
                      <w:sz w:val="20"/>
                      <w:szCs w:val="20"/>
                      <w:lang w:eastAsia="pt-BR"/>
                    </w:rPr>
                  </w:pPr>
                  <w:ins w:id="2618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DA66F55" w14:textId="77777777" w:rsidR="0016760B" w:rsidRPr="0016760B" w:rsidRDefault="0016760B" w:rsidP="0016760B">
                  <w:pPr>
                    <w:autoSpaceDE/>
                    <w:autoSpaceDN/>
                    <w:adjustRightInd/>
                    <w:jc w:val="center"/>
                    <w:rPr>
                      <w:ins w:id="26186" w:author="Philippe Hollanda - Oliveira Trust" w:date="2022-07-19T09:57:00Z"/>
                      <w:rFonts w:ascii="Arial" w:eastAsia="Times New Roman" w:hAnsi="Arial" w:cs="Arial"/>
                      <w:color w:val="000000"/>
                      <w:sz w:val="20"/>
                      <w:szCs w:val="20"/>
                      <w:lang w:eastAsia="pt-BR"/>
                    </w:rPr>
                  </w:pPr>
                  <w:ins w:id="26187"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09DF14" w14:textId="77777777" w:rsidR="0016760B" w:rsidRPr="0016760B" w:rsidRDefault="0016760B" w:rsidP="0016760B">
                  <w:pPr>
                    <w:autoSpaceDE/>
                    <w:autoSpaceDN/>
                    <w:adjustRightInd/>
                    <w:jc w:val="center"/>
                    <w:rPr>
                      <w:ins w:id="26188" w:author="Philippe Hollanda - Oliveira Trust" w:date="2022-07-19T09:57:00Z"/>
                      <w:rFonts w:ascii="Arial" w:eastAsia="Times New Roman" w:hAnsi="Arial" w:cs="Arial"/>
                      <w:color w:val="000000"/>
                      <w:sz w:val="20"/>
                      <w:szCs w:val="20"/>
                      <w:lang w:eastAsia="pt-BR"/>
                    </w:rPr>
                  </w:pPr>
                  <w:ins w:id="26189" w:author="Philippe Hollanda - Oliveira Trust" w:date="2022-07-19T09:57:00Z">
                    <w:r w:rsidRPr="0016760B">
                      <w:rPr>
                        <w:rFonts w:ascii="Arial" w:eastAsia="Times New Roman" w:hAnsi="Arial" w:cs="Arial"/>
                        <w:color w:val="000000"/>
                        <w:sz w:val="20"/>
                        <w:szCs w:val="20"/>
                        <w:lang w:eastAsia="pt-BR"/>
                      </w:rPr>
                      <w:t>R$ 23.800,00</w:t>
                    </w:r>
                  </w:ins>
                </w:p>
              </w:tc>
            </w:tr>
            <w:tr w:rsidR="0016760B" w:rsidRPr="0016760B" w14:paraId="298357A3" w14:textId="77777777" w:rsidTr="0016760B">
              <w:trPr>
                <w:trHeight w:val="1785"/>
                <w:ins w:id="261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6329DF" w14:textId="77777777" w:rsidR="0016760B" w:rsidRPr="0016760B" w:rsidRDefault="0016760B" w:rsidP="0016760B">
                  <w:pPr>
                    <w:autoSpaceDE/>
                    <w:autoSpaceDN/>
                    <w:adjustRightInd/>
                    <w:jc w:val="center"/>
                    <w:rPr>
                      <w:ins w:id="26191" w:author="Philippe Hollanda - Oliveira Trust" w:date="2022-07-19T09:57:00Z"/>
                      <w:rFonts w:ascii="Arial" w:eastAsia="Times New Roman" w:hAnsi="Arial" w:cs="Arial"/>
                      <w:color w:val="000000"/>
                      <w:sz w:val="20"/>
                      <w:szCs w:val="20"/>
                      <w:lang w:eastAsia="pt-BR"/>
                    </w:rPr>
                  </w:pPr>
                  <w:ins w:id="2619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C4A0F68" w14:textId="77777777" w:rsidR="0016760B" w:rsidRPr="0016760B" w:rsidRDefault="0016760B" w:rsidP="0016760B">
                  <w:pPr>
                    <w:autoSpaceDE/>
                    <w:autoSpaceDN/>
                    <w:adjustRightInd/>
                    <w:jc w:val="center"/>
                    <w:rPr>
                      <w:ins w:id="26193" w:author="Philippe Hollanda - Oliveira Trust" w:date="2022-07-19T09:57:00Z"/>
                      <w:rFonts w:ascii="Arial" w:eastAsia="Times New Roman" w:hAnsi="Arial" w:cs="Arial"/>
                      <w:color w:val="000000"/>
                      <w:sz w:val="20"/>
                      <w:szCs w:val="20"/>
                      <w:lang w:eastAsia="pt-BR"/>
                    </w:rPr>
                  </w:pPr>
                  <w:ins w:id="26194" w:author="Philippe Hollanda - Oliveira Trust" w:date="2022-07-19T09:57:00Z">
                    <w:r w:rsidRPr="0016760B">
                      <w:rPr>
                        <w:rFonts w:ascii="Arial" w:eastAsia="Times New Roman" w:hAnsi="Arial" w:cs="Arial"/>
                        <w:color w:val="000000"/>
                        <w:sz w:val="20"/>
                        <w:szCs w:val="20"/>
                        <w:lang w:eastAsia="pt-BR"/>
                      </w:rPr>
                      <w:t>29/11/2021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03DAF86" w14:textId="77777777" w:rsidR="0016760B" w:rsidRPr="0016760B" w:rsidRDefault="0016760B" w:rsidP="0016760B">
                  <w:pPr>
                    <w:autoSpaceDE/>
                    <w:autoSpaceDN/>
                    <w:adjustRightInd/>
                    <w:jc w:val="center"/>
                    <w:rPr>
                      <w:ins w:id="26195" w:author="Philippe Hollanda - Oliveira Trust" w:date="2022-07-19T09:57:00Z"/>
                      <w:rFonts w:ascii="Arial" w:eastAsia="Times New Roman" w:hAnsi="Arial" w:cs="Arial"/>
                      <w:color w:val="000000"/>
                      <w:sz w:val="20"/>
                      <w:szCs w:val="20"/>
                      <w:lang w:eastAsia="pt-BR"/>
                    </w:rPr>
                  </w:pPr>
                  <w:ins w:id="26196" w:author="Philippe Hollanda - Oliveira Trust" w:date="2022-07-19T09:57:00Z">
                    <w:r w:rsidRPr="0016760B">
                      <w:rPr>
                        <w:rFonts w:ascii="Arial" w:eastAsia="Times New Roman" w:hAnsi="Arial" w:cs="Arial"/>
                        <w:color w:val="000000"/>
                        <w:sz w:val="20"/>
                        <w:szCs w:val="20"/>
                        <w:lang w:eastAsia="pt-BR"/>
                      </w:rPr>
                      <w:t>R$ 1.163,08</w:t>
                    </w:r>
                  </w:ins>
                </w:p>
              </w:tc>
            </w:tr>
            <w:tr w:rsidR="0016760B" w:rsidRPr="0016760B" w14:paraId="5FB74816" w14:textId="77777777" w:rsidTr="0016760B">
              <w:trPr>
                <w:trHeight w:val="1785"/>
                <w:ins w:id="261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C5C548" w14:textId="77777777" w:rsidR="0016760B" w:rsidRPr="0016760B" w:rsidRDefault="0016760B" w:rsidP="0016760B">
                  <w:pPr>
                    <w:autoSpaceDE/>
                    <w:autoSpaceDN/>
                    <w:adjustRightInd/>
                    <w:jc w:val="center"/>
                    <w:rPr>
                      <w:ins w:id="26198" w:author="Philippe Hollanda - Oliveira Trust" w:date="2022-07-19T09:57:00Z"/>
                      <w:rFonts w:ascii="Arial" w:eastAsia="Times New Roman" w:hAnsi="Arial" w:cs="Arial"/>
                      <w:color w:val="000000"/>
                      <w:sz w:val="20"/>
                      <w:szCs w:val="20"/>
                      <w:lang w:eastAsia="pt-BR"/>
                    </w:rPr>
                  </w:pPr>
                  <w:ins w:id="2619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42E366B" w14:textId="77777777" w:rsidR="0016760B" w:rsidRPr="0016760B" w:rsidRDefault="0016760B" w:rsidP="0016760B">
                  <w:pPr>
                    <w:autoSpaceDE/>
                    <w:autoSpaceDN/>
                    <w:adjustRightInd/>
                    <w:jc w:val="center"/>
                    <w:rPr>
                      <w:ins w:id="26200" w:author="Philippe Hollanda - Oliveira Trust" w:date="2022-07-19T09:57:00Z"/>
                      <w:rFonts w:ascii="Arial" w:eastAsia="Times New Roman" w:hAnsi="Arial" w:cs="Arial"/>
                      <w:color w:val="000000"/>
                      <w:sz w:val="20"/>
                      <w:szCs w:val="20"/>
                      <w:lang w:eastAsia="pt-BR"/>
                    </w:rPr>
                  </w:pPr>
                  <w:ins w:id="26201" w:author="Philippe Hollanda - Oliveira Trust" w:date="2022-07-19T09:57:00Z">
                    <w:r w:rsidRPr="0016760B">
                      <w:rPr>
                        <w:rFonts w:ascii="Arial" w:eastAsia="Times New Roman" w:hAnsi="Arial" w:cs="Arial"/>
                        <w:color w:val="000000"/>
                        <w:sz w:val="20"/>
                        <w:szCs w:val="20"/>
                        <w:lang w:eastAsia="pt-BR"/>
                      </w:rPr>
                      <w:t>30/11/2021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EA89DA" w14:textId="77777777" w:rsidR="0016760B" w:rsidRPr="0016760B" w:rsidRDefault="0016760B" w:rsidP="0016760B">
                  <w:pPr>
                    <w:autoSpaceDE/>
                    <w:autoSpaceDN/>
                    <w:adjustRightInd/>
                    <w:jc w:val="center"/>
                    <w:rPr>
                      <w:ins w:id="26202" w:author="Philippe Hollanda - Oliveira Trust" w:date="2022-07-19T09:57:00Z"/>
                      <w:rFonts w:ascii="Arial" w:eastAsia="Times New Roman" w:hAnsi="Arial" w:cs="Arial"/>
                      <w:color w:val="000000"/>
                      <w:sz w:val="20"/>
                      <w:szCs w:val="20"/>
                      <w:lang w:eastAsia="pt-BR"/>
                    </w:rPr>
                  </w:pPr>
                  <w:ins w:id="26203" w:author="Philippe Hollanda - Oliveira Trust" w:date="2022-07-19T09:57:00Z">
                    <w:r w:rsidRPr="0016760B">
                      <w:rPr>
                        <w:rFonts w:ascii="Arial" w:eastAsia="Times New Roman" w:hAnsi="Arial" w:cs="Arial"/>
                        <w:color w:val="000000"/>
                        <w:sz w:val="20"/>
                        <w:szCs w:val="20"/>
                        <w:lang w:eastAsia="pt-BR"/>
                      </w:rPr>
                      <w:t>R$ 297.954,46</w:t>
                    </w:r>
                  </w:ins>
                </w:p>
              </w:tc>
            </w:tr>
            <w:tr w:rsidR="0016760B" w:rsidRPr="0016760B" w14:paraId="750B7F73" w14:textId="77777777" w:rsidTr="0016760B">
              <w:trPr>
                <w:trHeight w:val="1785"/>
                <w:ins w:id="262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55504F" w14:textId="77777777" w:rsidR="0016760B" w:rsidRPr="0016760B" w:rsidRDefault="0016760B" w:rsidP="0016760B">
                  <w:pPr>
                    <w:autoSpaceDE/>
                    <w:autoSpaceDN/>
                    <w:adjustRightInd/>
                    <w:jc w:val="center"/>
                    <w:rPr>
                      <w:ins w:id="26205" w:author="Philippe Hollanda - Oliveira Trust" w:date="2022-07-19T09:57:00Z"/>
                      <w:rFonts w:ascii="Arial" w:eastAsia="Times New Roman" w:hAnsi="Arial" w:cs="Arial"/>
                      <w:color w:val="000000"/>
                      <w:sz w:val="20"/>
                      <w:szCs w:val="20"/>
                      <w:lang w:eastAsia="pt-BR"/>
                    </w:rPr>
                  </w:pPr>
                  <w:ins w:id="26206"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04F691C9" w14:textId="77777777" w:rsidR="0016760B" w:rsidRPr="0016760B" w:rsidRDefault="0016760B" w:rsidP="0016760B">
                  <w:pPr>
                    <w:autoSpaceDE/>
                    <w:autoSpaceDN/>
                    <w:adjustRightInd/>
                    <w:jc w:val="center"/>
                    <w:rPr>
                      <w:ins w:id="26207" w:author="Philippe Hollanda - Oliveira Trust" w:date="2022-07-19T09:57:00Z"/>
                      <w:rFonts w:ascii="Arial" w:eastAsia="Times New Roman" w:hAnsi="Arial" w:cs="Arial"/>
                      <w:color w:val="000000"/>
                      <w:sz w:val="20"/>
                      <w:szCs w:val="20"/>
                      <w:lang w:eastAsia="pt-BR"/>
                    </w:rPr>
                  </w:pPr>
                  <w:ins w:id="26208" w:author="Philippe Hollanda - Oliveira Trust" w:date="2022-07-19T09:57:00Z">
                    <w:r w:rsidRPr="0016760B">
                      <w:rPr>
                        <w:rFonts w:ascii="Arial" w:eastAsia="Times New Roman" w:hAnsi="Arial" w:cs="Arial"/>
                        <w:color w:val="000000"/>
                        <w:sz w:val="20"/>
                        <w:szCs w:val="20"/>
                        <w:lang w:eastAsia="pt-BR"/>
                      </w:rPr>
                      <w:t>30/11/2021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439082" w14:textId="77777777" w:rsidR="0016760B" w:rsidRPr="0016760B" w:rsidRDefault="0016760B" w:rsidP="0016760B">
                  <w:pPr>
                    <w:autoSpaceDE/>
                    <w:autoSpaceDN/>
                    <w:adjustRightInd/>
                    <w:jc w:val="center"/>
                    <w:rPr>
                      <w:ins w:id="26209" w:author="Philippe Hollanda - Oliveira Trust" w:date="2022-07-19T09:57:00Z"/>
                      <w:rFonts w:ascii="Arial" w:eastAsia="Times New Roman" w:hAnsi="Arial" w:cs="Arial"/>
                      <w:color w:val="000000"/>
                      <w:sz w:val="20"/>
                      <w:szCs w:val="20"/>
                      <w:lang w:eastAsia="pt-BR"/>
                    </w:rPr>
                  </w:pPr>
                  <w:ins w:id="26210" w:author="Philippe Hollanda - Oliveira Trust" w:date="2022-07-19T09:57:00Z">
                    <w:r w:rsidRPr="0016760B">
                      <w:rPr>
                        <w:rFonts w:ascii="Arial" w:eastAsia="Times New Roman" w:hAnsi="Arial" w:cs="Arial"/>
                        <w:color w:val="000000"/>
                        <w:sz w:val="20"/>
                        <w:szCs w:val="20"/>
                        <w:lang w:eastAsia="pt-BR"/>
                      </w:rPr>
                      <w:t>R$ 100.154,01</w:t>
                    </w:r>
                  </w:ins>
                </w:p>
              </w:tc>
            </w:tr>
            <w:tr w:rsidR="0016760B" w:rsidRPr="0016760B" w14:paraId="4E30FBAA" w14:textId="77777777" w:rsidTr="0016760B">
              <w:trPr>
                <w:trHeight w:val="1785"/>
                <w:ins w:id="262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254FC5" w14:textId="77777777" w:rsidR="0016760B" w:rsidRPr="0016760B" w:rsidRDefault="0016760B" w:rsidP="0016760B">
                  <w:pPr>
                    <w:autoSpaceDE/>
                    <w:autoSpaceDN/>
                    <w:adjustRightInd/>
                    <w:jc w:val="center"/>
                    <w:rPr>
                      <w:ins w:id="26212" w:author="Philippe Hollanda - Oliveira Trust" w:date="2022-07-19T09:57:00Z"/>
                      <w:rFonts w:ascii="Arial" w:eastAsia="Times New Roman" w:hAnsi="Arial" w:cs="Arial"/>
                      <w:color w:val="000000"/>
                      <w:sz w:val="20"/>
                      <w:szCs w:val="20"/>
                      <w:lang w:eastAsia="pt-BR"/>
                    </w:rPr>
                  </w:pPr>
                  <w:ins w:id="26213"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3722631" w14:textId="77777777" w:rsidR="0016760B" w:rsidRPr="0016760B" w:rsidRDefault="0016760B" w:rsidP="0016760B">
                  <w:pPr>
                    <w:autoSpaceDE/>
                    <w:autoSpaceDN/>
                    <w:adjustRightInd/>
                    <w:jc w:val="center"/>
                    <w:rPr>
                      <w:ins w:id="26214" w:author="Philippe Hollanda - Oliveira Trust" w:date="2022-07-19T09:57:00Z"/>
                      <w:rFonts w:ascii="Arial" w:eastAsia="Times New Roman" w:hAnsi="Arial" w:cs="Arial"/>
                      <w:color w:val="000000"/>
                      <w:sz w:val="20"/>
                      <w:szCs w:val="20"/>
                      <w:lang w:eastAsia="pt-BR"/>
                    </w:rPr>
                  </w:pPr>
                  <w:ins w:id="26215"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2FCF50" w14:textId="77777777" w:rsidR="0016760B" w:rsidRPr="0016760B" w:rsidRDefault="0016760B" w:rsidP="0016760B">
                  <w:pPr>
                    <w:autoSpaceDE/>
                    <w:autoSpaceDN/>
                    <w:adjustRightInd/>
                    <w:jc w:val="center"/>
                    <w:rPr>
                      <w:ins w:id="26216" w:author="Philippe Hollanda - Oliveira Trust" w:date="2022-07-19T09:57:00Z"/>
                      <w:rFonts w:ascii="Arial" w:eastAsia="Times New Roman" w:hAnsi="Arial" w:cs="Arial"/>
                      <w:color w:val="000000"/>
                      <w:sz w:val="20"/>
                      <w:szCs w:val="20"/>
                      <w:lang w:eastAsia="pt-BR"/>
                    </w:rPr>
                  </w:pPr>
                  <w:ins w:id="26217" w:author="Philippe Hollanda - Oliveira Trust" w:date="2022-07-19T09:57:00Z">
                    <w:r w:rsidRPr="0016760B">
                      <w:rPr>
                        <w:rFonts w:ascii="Arial" w:eastAsia="Times New Roman" w:hAnsi="Arial" w:cs="Arial"/>
                        <w:color w:val="000000"/>
                        <w:sz w:val="20"/>
                        <w:szCs w:val="20"/>
                        <w:lang w:eastAsia="pt-BR"/>
                      </w:rPr>
                      <w:t>R$ 162,00</w:t>
                    </w:r>
                  </w:ins>
                </w:p>
              </w:tc>
            </w:tr>
            <w:tr w:rsidR="0016760B" w:rsidRPr="0016760B" w14:paraId="1E597D55" w14:textId="77777777" w:rsidTr="0016760B">
              <w:trPr>
                <w:trHeight w:val="1785"/>
                <w:ins w:id="262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338D29" w14:textId="77777777" w:rsidR="0016760B" w:rsidRPr="0016760B" w:rsidRDefault="0016760B" w:rsidP="0016760B">
                  <w:pPr>
                    <w:autoSpaceDE/>
                    <w:autoSpaceDN/>
                    <w:adjustRightInd/>
                    <w:jc w:val="center"/>
                    <w:rPr>
                      <w:ins w:id="26219" w:author="Philippe Hollanda - Oliveira Trust" w:date="2022-07-19T09:57:00Z"/>
                      <w:rFonts w:ascii="Arial" w:eastAsia="Times New Roman" w:hAnsi="Arial" w:cs="Arial"/>
                      <w:color w:val="000000"/>
                      <w:sz w:val="20"/>
                      <w:szCs w:val="20"/>
                      <w:lang w:eastAsia="pt-BR"/>
                    </w:rPr>
                  </w:pPr>
                  <w:ins w:id="26220"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7CBB4704" w14:textId="77777777" w:rsidR="0016760B" w:rsidRPr="0016760B" w:rsidRDefault="0016760B" w:rsidP="0016760B">
                  <w:pPr>
                    <w:autoSpaceDE/>
                    <w:autoSpaceDN/>
                    <w:adjustRightInd/>
                    <w:jc w:val="center"/>
                    <w:rPr>
                      <w:ins w:id="26221" w:author="Philippe Hollanda - Oliveira Trust" w:date="2022-07-19T09:57:00Z"/>
                      <w:rFonts w:ascii="Arial" w:eastAsia="Times New Roman" w:hAnsi="Arial" w:cs="Arial"/>
                      <w:color w:val="000000"/>
                      <w:sz w:val="20"/>
                      <w:szCs w:val="20"/>
                      <w:lang w:eastAsia="pt-BR"/>
                    </w:rPr>
                  </w:pPr>
                  <w:ins w:id="26222"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A05E96" w14:textId="77777777" w:rsidR="0016760B" w:rsidRPr="0016760B" w:rsidRDefault="0016760B" w:rsidP="0016760B">
                  <w:pPr>
                    <w:autoSpaceDE/>
                    <w:autoSpaceDN/>
                    <w:adjustRightInd/>
                    <w:jc w:val="center"/>
                    <w:rPr>
                      <w:ins w:id="26223" w:author="Philippe Hollanda - Oliveira Trust" w:date="2022-07-19T09:57:00Z"/>
                      <w:rFonts w:ascii="Arial" w:eastAsia="Times New Roman" w:hAnsi="Arial" w:cs="Arial"/>
                      <w:color w:val="000000"/>
                      <w:sz w:val="20"/>
                      <w:szCs w:val="20"/>
                      <w:lang w:eastAsia="pt-BR"/>
                    </w:rPr>
                  </w:pPr>
                  <w:ins w:id="26224"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5DDB07DA" w14:textId="77777777" w:rsidTr="0016760B">
              <w:trPr>
                <w:trHeight w:val="1785"/>
                <w:ins w:id="262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29DB60" w14:textId="77777777" w:rsidR="0016760B" w:rsidRPr="0016760B" w:rsidRDefault="0016760B" w:rsidP="0016760B">
                  <w:pPr>
                    <w:autoSpaceDE/>
                    <w:autoSpaceDN/>
                    <w:adjustRightInd/>
                    <w:jc w:val="center"/>
                    <w:rPr>
                      <w:ins w:id="26226" w:author="Philippe Hollanda - Oliveira Trust" w:date="2022-07-19T09:57:00Z"/>
                      <w:rFonts w:ascii="Arial" w:eastAsia="Times New Roman" w:hAnsi="Arial" w:cs="Arial"/>
                      <w:color w:val="000000"/>
                      <w:sz w:val="20"/>
                      <w:szCs w:val="20"/>
                      <w:lang w:eastAsia="pt-BR"/>
                    </w:rPr>
                  </w:pPr>
                  <w:ins w:id="2622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2D1E63D" w14:textId="77777777" w:rsidR="0016760B" w:rsidRPr="0016760B" w:rsidRDefault="0016760B" w:rsidP="0016760B">
                  <w:pPr>
                    <w:autoSpaceDE/>
                    <w:autoSpaceDN/>
                    <w:adjustRightInd/>
                    <w:jc w:val="center"/>
                    <w:rPr>
                      <w:ins w:id="26228" w:author="Philippe Hollanda - Oliveira Trust" w:date="2022-07-19T09:57:00Z"/>
                      <w:rFonts w:ascii="Arial" w:eastAsia="Times New Roman" w:hAnsi="Arial" w:cs="Arial"/>
                      <w:color w:val="000000"/>
                      <w:sz w:val="20"/>
                      <w:szCs w:val="20"/>
                      <w:lang w:eastAsia="pt-BR"/>
                    </w:rPr>
                  </w:pPr>
                  <w:ins w:id="26229"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97A8F5F" w14:textId="77777777" w:rsidR="0016760B" w:rsidRPr="0016760B" w:rsidRDefault="0016760B" w:rsidP="0016760B">
                  <w:pPr>
                    <w:autoSpaceDE/>
                    <w:autoSpaceDN/>
                    <w:adjustRightInd/>
                    <w:jc w:val="center"/>
                    <w:rPr>
                      <w:ins w:id="26230" w:author="Philippe Hollanda - Oliveira Trust" w:date="2022-07-19T09:57:00Z"/>
                      <w:rFonts w:ascii="Arial" w:eastAsia="Times New Roman" w:hAnsi="Arial" w:cs="Arial"/>
                      <w:color w:val="000000"/>
                      <w:sz w:val="20"/>
                      <w:szCs w:val="20"/>
                      <w:lang w:eastAsia="pt-BR"/>
                    </w:rPr>
                  </w:pPr>
                  <w:ins w:id="26231" w:author="Philippe Hollanda - Oliveira Trust" w:date="2022-07-19T09:57:00Z">
                    <w:r w:rsidRPr="0016760B">
                      <w:rPr>
                        <w:rFonts w:ascii="Arial" w:eastAsia="Times New Roman" w:hAnsi="Arial" w:cs="Arial"/>
                        <w:color w:val="000000"/>
                        <w:sz w:val="20"/>
                        <w:szCs w:val="20"/>
                        <w:lang w:eastAsia="pt-BR"/>
                      </w:rPr>
                      <w:t>R$ 247,00</w:t>
                    </w:r>
                  </w:ins>
                </w:p>
              </w:tc>
            </w:tr>
            <w:tr w:rsidR="0016760B" w:rsidRPr="0016760B" w14:paraId="249953CC" w14:textId="77777777" w:rsidTr="0016760B">
              <w:trPr>
                <w:trHeight w:val="1785"/>
                <w:ins w:id="262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C915F4" w14:textId="77777777" w:rsidR="0016760B" w:rsidRPr="0016760B" w:rsidRDefault="0016760B" w:rsidP="0016760B">
                  <w:pPr>
                    <w:autoSpaceDE/>
                    <w:autoSpaceDN/>
                    <w:adjustRightInd/>
                    <w:jc w:val="center"/>
                    <w:rPr>
                      <w:ins w:id="26233" w:author="Philippe Hollanda - Oliveira Trust" w:date="2022-07-19T09:57:00Z"/>
                      <w:rFonts w:ascii="Arial" w:eastAsia="Times New Roman" w:hAnsi="Arial" w:cs="Arial"/>
                      <w:color w:val="000000"/>
                      <w:sz w:val="20"/>
                      <w:szCs w:val="20"/>
                      <w:lang w:eastAsia="pt-BR"/>
                    </w:rPr>
                  </w:pPr>
                  <w:ins w:id="2623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B5C10B9" w14:textId="77777777" w:rsidR="0016760B" w:rsidRPr="0016760B" w:rsidRDefault="0016760B" w:rsidP="0016760B">
                  <w:pPr>
                    <w:autoSpaceDE/>
                    <w:autoSpaceDN/>
                    <w:adjustRightInd/>
                    <w:jc w:val="center"/>
                    <w:rPr>
                      <w:ins w:id="26235" w:author="Philippe Hollanda - Oliveira Trust" w:date="2022-07-19T09:57:00Z"/>
                      <w:rFonts w:ascii="Arial" w:eastAsia="Times New Roman" w:hAnsi="Arial" w:cs="Arial"/>
                      <w:color w:val="000000"/>
                      <w:sz w:val="20"/>
                      <w:szCs w:val="20"/>
                      <w:lang w:eastAsia="pt-BR"/>
                    </w:rPr>
                  </w:pPr>
                  <w:ins w:id="26236"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FA764D" w14:textId="77777777" w:rsidR="0016760B" w:rsidRPr="0016760B" w:rsidRDefault="0016760B" w:rsidP="0016760B">
                  <w:pPr>
                    <w:autoSpaceDE/>
                    <w:autoSpaceDN/>
                    <w:adjustRightInd/>
                    <w:jc w:val="center"/>
                    <w:rPr>
                      <w:ins w:id="26237" w:author="Philippe Hollanda - Oliveira Trust" w:date="2022-07-19T09:57:00Z"/>
                      <w:rFonts w:ascii="Arial" w:eastAsia="Times New Roman" w:hAnsi="Arial" w:cs="Arial"/>
                      <w:color w:val="000000"/>
                      <w:sz w:val="20"/>
                      <w:szCs w:val="20"/>
                      <w:lang w:eastAsia="pt-BR"/>
                    </w:rPr>
                  </w:pPr>
                  <w:ins w:id="26238" w:author="Philippe Hollanda - Oliveira Trust" w:date="2022-07-19T09:57:00Z">
                    <w:r w:rsidRPr="0016760B">
                      <w:rPr>
                        <w:rFonts w:ascii="Arial" w:eastAsia="Times New Roman" w:hAnsi="Arial" w:cs="Arial"/>
                        <w:color w:val="000000"/>
                        <w:sz w:val="20"/>
                        <w:szCs w:val="20"/>
                        <w:lang w:eastAsia="pt-BR"/>
                      </w:rPr>
                      <w:t>R$ 900,00</w:t>
                    </w:r>
                  </w:ins>
                </w:p>
              </w:tc>
            </w:tr>
            <w:tr w:rsidR="0016760B" w:rsidRPr="0016760B" w14:paraId="0703F247" w14:textId="77777777" w:rsidTr="0016760B">
              <w:trPr>
                <w:trHeight w:val="1785"/>
                <w:ins w:id="262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307B46" w14:textId="77777777" w:rsidR="0016760B" w:rsidRPr="0016760B" w:rsidRDefault="0016760B" w:rsidP="0016760B">
                  <w:pPr>
                    <w:autoSpaceDE/>
                    <w:autoSpaceDN/>
                    <w:adjustRightInd/>
                    <w:jc w:val="center"/>
                    <w:rPr>
                      <w:ins w:id="26240" w:author="Philippe Hollanda - Oliveira Trust" w:date="2022-07-19T09:57:00Z"/>
                      <w:rFonts w:ascii="Arial" w:eastAsia="Times New Roman" w:hAnsi="Arial" w:cs="Arial"/>
                      <w:color w:val="000000"/>
                      <w:sz w:val="20"/>
                      <w:szCs w:val="20"/>
                      <w:lang w:eastAsia="pt-BR"/>
                    </w:rPr>
                  </w:pPr>
                  <w:ins w:id="2624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3F5EED1" w14:textId="77777777" w:rsidR="0016760B" w:rsidRPr="0016760B" w:rsidRDefault="0016760B" w:rsidP="0016760B">
                  <w:pPr>
                    <w:autoSpaceDE/>
                    <w:autoSpaceDN/>
                    <w:adjustRightInd/>
                    <w:jc w:val="center"/>
                    <w:rPr>
                      <w:ins w:id="26242" w:author="Philippe Hollanda - Oliveira Trust" w:date="2022-07-19T09:57:00Z"/>
                      <w:rFonts w:ascii="Arial" w:eastAsia="Times New Roman" w:hAnsi="Arial" w:cs="Arial"/>
                      <w:color w:val="000000"/>
                      <w:sz w:val="20"/>
                      <w:szCs w:val="20"/>
                      <w:lang w:eastAsia="pt-BR"/>
                    </w:rPr>
                  </w:pPr>
                  <w:ins w:id="26243"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D79F37" w14:textId="77777777" w:rsidR="0016760B" w:rsidRPr="0016760B" w:rsidRDefault="0016760B" w:rsidP="0016760B">
                  <w:pPr>
                    <w:autoSpaceDE/>
                    <w:autoSpaceDN/>
                    <w:adjustRightInd/>
                    <w:jc w:val="center"/>
                    <w:rPr>
                      <w:ins w:id="26244" w:author="Philippe Hollanda - Oliveira Trust" w:date="2022-07-19T09:57:00Z"/>
                      <w:rFonts w:ascii="Arial" w:eastAsia="Times New Roman" w:hAnsi="Arial" w:cs="Arial"/>
                      <w:color w:val="000000"/>
                      <w:sz w:val="20"/>
                      <w:szCs w:val="20"/>
                      <w:lang w:eastAsia="pt-BR"/>
                    </w:rPr>
                  </w:pPr>
                  <w:ins w:id="26245" w:author="Philippe Hollanda - Oliveira Trust" w:date="2022-07-19T09:57:00Z">
                    <w:r w:rsidRPr="0016760B">
                      <w:rPr>
                        <w:rFonts w:ascii="Arial" w:eastAsia="Times New Roman" w:hAnsi="Arial" w:cs="Arial"/>
                        <w:color w:val="000000"/>
                        <w:sz w:val="20"/>
                        <w:szCs w:val="20"/>
                        <w:lang w:eastAsia="pt-BR"/>
                      </w:rPr>
                      <w:t>R$ 2.779,00</w:t>
                    </w:r>
                  </w:ins>
                </w:p>
              </w:tc>
            </w:tr>
            <w:tr w:rsidR="0016760B" w:rsidRPr="0016760B" w14:paraId="756BC4A3" w14:textId="77777777" w:rsidTr="0016760B">
              <w:trPr>
                <w:trHeight w:val="1785"/>
                <w:ins w:id="262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72337B" w14:textId="77777777" w:rsidR="0016760B" w:rsidRPr="0016760B" w:rsidRDefault="0016760B" w:rsidP="0016760B">
                  <w:pPr>
                    <w:autoSpaceDE/>
                    <w:autoSpaceDN/>
                    <w:adjustRightInd/>
                    <w:jc w:val="center"/>
                    <w:rPr>
                      <w:ins w:id="26247" w:author="Philippe Hollanda - Oliveira Trust" w:date="2022-07-19T09:57:00Z"/>
                      <w:rFonts w:ascii="Arial" w:eastAsia="Times New Roman" w:hAnsi="Arial" w:cs="Arial"/>
                      <w:color w:val="000000"/>
                      <w:sz w:val="20"/>
                      <w:szCs w:val="20"/>
                      <w:lang w:eastAsia="pt-BR"/>
                    </w:rPr>
                  </w:pPr>
                  <w:ins w:id="26248"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12DDD88" w14:textId="77777777" w:rsidR="0016760B" w:rsidRPr="0016760B" w:rsidRDefault="0016760B" w:rsidP="0016760B">
                  <w:pPr>
                    <w:autoSpaceDE/>
                    <w:autoSpaceDN/>
                    <w:adjustRightInd/>
                    <w:jc w:val="center"/>
                    <w:rPr>
                      <w:ins w:id="26249" w:author="Philippe Hollanda - Oliveira Trust" w:date="2022-07-19T09:57:00Z"/>
                      <w:rFonts w:ascii="Arial" w:eastAsia="Times New Roman" w:hAnsi="Arial" w:cs="Arial"/>
                      <w:color w:val="000000"/>
                      <w:sz w:val="20"/>
                      <w:szCs w:val="20"/>
                      <w:lang w:eastAsia="pt-BR"/>
                    </w:rPr>
                  </w:pPr>
                  <w:ins w:id="26250"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98A12B" w14:textId="77777777" w:rsidR="0016760B" w:rsidRPr="0016760B" w:rsidRDefault="0016760B" w:rsidP="0016760B">
                  <w:pPr>
                    <w:autoSpaceDE/>
                    <w:autoSpaceDN/>
                    <w:adjustRightInd/>
                    <w:jc w:val="center"/>
                    <w:rPr>
                      <w:ins w:id="26251" w:author="Philippe Hollanda - Oliveira Trust" w:date="2022-07-19T09:57:00Z"/>
                      <w:rFonts w:ascii="Arial" w:eastAsia="Times New Roman" w:hAnsi="Arial" w:cs="Arial"/>
                      <w:color w:val="000000"/>
                      <w:sz w:val="20"/>
                      <w:szCs w:val="20"/>
                      <w:lang w:eastAsia="pt-BR"/>
                    </w:rPr>
                  </w:pPr>
                  <w:ins w:id="26252" w:author="Philippe Hollanda - Oliveira Trust" w:date="2022-07-19T09:57:00Z">
                    <w:r w:rsidRPr="0016760B">
                      <w:rPr>
                        <w:rFonts w:ascii="Arial" w:eastAsia="Times New Roman" w:hAnsi="Arial" w:cs="Arial"/>
                        <w:color w:val="000000"/>
                        <w:sz w:val="20"/>
                        <w:szCs w:val="20"/>
                        <w:lang w:eastAsia="pt-BR"/>
                      </w:rPr>
                      <w:t>R$ 1.254,54</w:t>
                    </w:r>
                  </w:ins>
                </w:p>
              </w:tc>
            </w:tr>
            <w:tr w:rsidR="0016760B" w:rsidRPr="0016760B" w14:paraId="50F5F31B" w14:textId="77777777" w:rsidTr="0016760B">
              <w:trPr>
                <w:trHeight w:val="1785"/>
                <w:ins w:id="262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638F23" w14:textId="77777777" w:rsidR="0016760B" w:rsidRPr="0016760B" w:rsidRDefault="0016760B" w:rsidP="0016760B">
                  <w:pPr>
                    <w:autoSpaceDE/>
                    <w:autoSpaceDN/>
                    <w:adjustRightInd/>
                    <w:jc w:val="center"/>
                    <w:rPr>
                      <w:ins w:id="26254" w:author="Philippe Hollanda - Oliveira Trust" w:date="2022-07-19T09:57:00Z"/>
                      <w:rFonts w:ascii="Arial" w:eastAsia="Times New Roman" w:hAnsi="Arial" w:cs="Arial"/>
                      <w:color w:val="000000"/>
                      <w:sz w:val="20"/>
                      <w:szCs w:val="20"/>
                      <w:lang w:eastAsia="pt-BR"/>
                    </w:rPr>
                  </w:pPr>
                  <w:ins w:id="2625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076F72D" w14:textId="77777777" w:rsidR="0016760B" w:rsidRPr="0016760B" w:rsidRDefault="0016760B" w:rsidP="0016760B">
                  <w:pPr>
                    <w:autoSpaceDE/>
                    <w:autoSpaceDN/>
                    <w:adjustRightInd/>
                    <w:jc w:val="center"/>
                    <w:rPr>
                      <w:ins w:id="26256" w:author="Philippe Hollanda - Oliveira Trust" w:date="2022-07-19T09:57:00Z"/>
                      <w:rFonts w:ascii="Arial" w:eastAsia="Times New Roman" w:hAnsi="Arial" w:cs="Arial"/>
                      <w:color w:val="000000"/>
                      <w:sz w:val="20"/>
                      <w:szCs w:val="20"/>
                      <w:lang w:eastAsia="pt-BR"/>
                    </w:rPr>
                  </w:pPr>
                  <w:ins w:id="26257"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F53B6F" w14:textId="77777777" w:rsidR="0016760B" w:rsidRPr="0016760B" w:rsidRDefault="0016760B" w:rsidP="0016760B">
                  <w:pPr>
                    <w:autoSpaceDE/>
                    <w:autoSpaceDN/>
                    <w:adjustRightInd/>
                    <w:jc w:val="center"/>
                    <w:rPr>
                      <w:ins w:id="26258" w:author="Philippe Hollanda - Oliveira Trust" w:date="2022-07-19T09:57:00Z"/>
                      <w:rFonts w:ascii="Arial" w:eastAsia="Times New Roman" w:hAnsi="Arial" w:cs="Arial"/>
                      <w:color w:val="000000"/>
                      <w:sz w:val="20"/>
                      <w:szCs w:val="20"/>
                      <w:lang w:eastAsia="pt-BR"/>
                    </w:rPr>
                  </w:pPr>
                  <w:ins w:id="26259"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52C4EE87" w14:textId="77777777" w:rsidTr="0016760B">
              <w:trPr>
                <w:trHeight w:val="1785"/>
                <w:ins w:id="262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7C39D7" w14:textId="77777777" w:rsidR="0016760B" w:rsidRPr="0016760B" w:rsidRDefault="0016760B" w:rsidP="0016760B">
                  <w:pPr>
                    <w:autoSpaceDE/>
                    <w:autoSpaceDN/>
                    <w:adjustRightInd/>
                    <w:jc w:val="center"/>
                    <w:rPr>
                      <w:ins w:id="26261" w:author="Philippe Hollanda - Oliveira Trust" w:date="2022-07-19T09:57:00Z"/>
                      <w:rFonts w:ascii="Arial" w:eastAsia="Times New Roman" w:hAnsi="Arial" w:cs="Arial"/>
                      <w:color w:val="000000"/>
                      <w:sz w:val="20"/>
                      <w:szCs w:val="20"/>
                      <w:lang w:eastAsia="pt-BR"/>
                    </w:rPr>
                  </w:pPr>
                  <w:ins w:id="2626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6C39737" w14:textId="77777777" w:rsidR="0016760B" w:rsidRPr="0016760B" w:rsidRDefault="0016760B" w:rsidP="0016760B">
                  <w:pPr>
                    <w:autoSpaceDE/>
                    <w:autoSpaceDN/>
                    <w:adjustRightInd/>
                    <w:jc w:val="center"/>
                    <w:rPr>
                      <w:ins w:id="26263" w:author="Philippe Hollanda - Oliveira Trust" w:date="2022-07-19T09:57:00Z"/>
                      <w:rFonts w:ascii="Arial" w:eastAsia="Times New Roman" w:hAnsi="Arial" w:cs="Arial"/>
                      <w:color w:val="000000"/>
                      <w:sz w:val="20"/>
                      <w:szCs w:val="20"/>
                      <w:lang w:eastAsia="pt-BR"/>
                    </w:rPr>
                  </w:pPr>
                  <w:ins w:id="26264"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8CF5F7" w14:textId="77777777" w:rsidR="0016760B" w:rsidRPr="0016760B" w:rsidRDefault="0016760B" w:rsidP="0016760B">
                  <w:pPr>
                    <w:autoSpaceDE/>
                    <w:autoSpaceDN/>
                    <w:adjustRightInd/>
                    <w:jc w:val="center"/>
                    <w:rPr>
                      <w:ins w:id="26265" w:author="Philippe Hollanda - Oliveira Trust" w:date="2022-07-19T09:57:00Z"/>
                      <w:rFonts w:ascii="Arial" w:eastAsia="Times New Roman" w:hAnsi="Arial" w:cs="Arial"/>
                      <w:color w:val="000000"/>
                      <w:sz w:val="20"/>
                      <w:szCs w:val="20"/>
                      <w:lang w:eastAsia="pt-BR"/>
                    </w:rPr>
                  </w:pPr>
                  <w:ins w:id="26266" w:author="Philippe Hollanda - Oliveira Trust" w:date="2022-07-19T09:57:00Z">
                    <w:r w:rsidRPr="0016760B">
                      <w:rPr>
                        <w:rFonts w:ascii="Arial" w:eastAsia="Times New Roman" w:hAnsi="Arial" w:cs="Arial"/>
                        <w:color w:val="000000"/>
                        <w:sz w:val="20"/>
                        <w:szCs w:val="20"/>
                        <w:lang w:eastAsia="pt-BR"/>
                      </w:rPr>
                      <w:t>R$ 3.080,00</w:t>
                    </w:r>
                  </w:ins>
                </w:p>
              </w:tc>
            </w:tr>
            <w:tr w:rsidR="0016760B" w:rsidRPr="0016760B" w14:paraId="37ADF37D" w14:textId="77777777" w:rsidTr="0016760B">
              <w:trPr>
                <w:trHeight w:val="1785"/>
                <w:ins w:id="262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FF9D2A" w14:textId="77777777" w:rsidR="0016760B" w:rsidRPr="0016760B" w:rsidRDefault="0016760B" w:rsidP="0016760B">
                  <w:pPr>
                    <w:autoSpaceDE/>
                    <w:autoSpaceDN/>
                    <w:adjustRightInd/>
                    <w:jc w:val="center"/>
                    <w:rPr>
                      <w:ins w:id="26268" w:author="Philippe Hollanda - Oliveira Trust" w:date="2022-07-19T09:57:00Z"/>
                      <w:rFonts w:ascii="Arial" w:eastAsia="Times New Roman" w:hAnsi="Arial" w:cs="Arial"/>
                      <w:color w:val="000000"/>
                      <w:sz w:val="20"/>
                      <w:szCs w:val="20"/>
                      <w:lang w:eastAsia="pt-BR"/>
                    </w:rPr>
                  </w:pPr>
                  <w:ins w:id="2626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43D3238" w14:textId="77777777" w:rsidR="0016760B" w:rsidRPr="0016760B" w:rsidRDefault="0016760B" w:rsidP="0016760B">
                  <w:pPr>
                    <w:autoSpaceDE/>
                    <w:autoSpaceDN/>
                    <w:adjustRightInd/>
                    <w:jc w:val="center"/>
                    <w:rPr>
                      <w:ins w:id="26270" w:author="Philippe Hollanda - Oliveira Trust" w:date="2022-07-19T09:57:00Z"/>
                      <w:rFonts w:ascii="Arial" w:eastAsia="Times New Roman" w:hAnsi="Arial" w:cs="Arial"/>
                      <w:color w:val="000000"/>
                      <w:sz w:val="20"/>
                      <w:szCs w:val="20"/>
                      <w:lang w:eastAsia="pt-BR"/>
                    </w:rPr>
                  </w:pPr>
                  <w:ins w:id="26271"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BC5FA4" w14:textId="77777777" w:rsidR="0016760B" w:rsidRPr="0016760B" w:rsidRDefault="0016760B" w:rsidP="0016760B">
                  <w:pPr>
                    <w:autoSpaceDE/>
                    <w:autoSpaceDN/>
                    <w:adjustRightInd/>
                    <w:jc w:val="center"/>
                    <w:rPr>
                      <w:ins w:id="26272" w:author="Philippe Hollanda - Oliveira Trust" w:date="2022-07-19T09:57:00Z"/>
                      <w:rFonts w:ascii="Arial" w:eastAsia="Times New Roman" w:hAnsi="Arial" w:cs="Arial"/>
                      <w:color w:val="000000"/>
                      <w:sz w:val="20"/>
                      <w:szCs w:val="20"/>
                      <w:lang w:eastAsia="pt-BR"/>
                    </w:rPr>
                  </w:pPr>
                  <w:ins w:id="26273" w:author="Philippe Hollanda - Oliveira Trust" w:date="2022-07-19T09:57:00Z">
                    <w:r w:rsidRPr="0016760B">
                      <w:rPr>
                        <w:rFonts w:ascii="Arial" w:eastAsia="Times New Roman" w:hAnsi="Arial" w:cs="Arial"/>
                        <w:color w:val="000000"/>
                        <w:sz w:val="20"/>
                        <w:szCs w:val="20"/>
                        <w:lang w:eastAsia="pt-BR"/>
                      </w:rPr>
                      <w:t>R$ 5.251,00</w:t>
                    </w:r>
                  </w:ins>
                </w:p>
              </w:tc>
            </w:tr>
            <w:tr w:rsidR="0016760B" w:rsidRPr="0016760B" w14:paraId="6BB3212E" w14:textId="77777777" w:rsidTr="0016760B">
              <w:trPr>
                <w:trHeight w:val="1785"/>
                <w:ins w:id="262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62E53E" w14:textId="77777777" w:rsidR="0016760B" w:rsidRPr="0016760B" w:rsidRDefault="0016760B" w:rsidP="0016760B">
                  <w:pPr>
                    <w:autoSpaceDE/>
                    <w:autoSpaceDN/>
                    <w:adjustRightInd/>
                    <w:jc w:val="center"/>
                    <w:rPr>
                      <w:ins w:id="26275" w:author="Philippe Hollanda - Oliveira Trust" w:date="2022-07-19T09:57:00Z"/>
                      <w:rFonts w:ascii="Arial" w:eastAsia="Times New Roman" w:hAnsi="Arial" w:cs="Arial"/>
                      <w:color w:val="000000"/>
                      <w:sz w:val="20"/>
                      <w:szCs w:val="20"/>
                      <w:lang w:eastAsia="pt-BR"/>
                    </w:rPr>
                  </w:pPr>
                  <w:ins w:id="26276" w:author="Philippe Hollanda - Oliveira Trust" w:date="2022-07-19T09:57:00Z">
                    <w:r w:rsidRPr="0016760B">
                      <w:rPr>
                        <w:rFonts w:ascii="Arial" w:eastAsia="Times New Roman" w:hAnsi="Arial" w:cs="Arial"/>
                        <w:color w:val="000000"/>
                        <w:sz w:val="20"/>
                        <w:szCs w:val="20"/>
                        <w:lang w:eastAsia="pt-BR"/>
                      </w:rPr>
                      <w:t>COLOCAÇÃO, INSTAL.TAPETES, CARPETES, ASSOALHOS, CORTINAS, REV.PAREDE, VIDROS,PLACAS GESSO, CONGÊ.</w:t>
                    </w:r>
                  </w:ins>
                </w:p>
              </w:tc>
              <w:tc>
                <w:tcPr>
                  <w:tcW w:w="2324" w:type="dxa"/>
                  <w:tcBorders>
                    <w:top w:val="nil"/>
                    <w:left w:val="nil"/>
                    <w:bottom w:val="single" w:sz="4" w:space="0" w:color="auto"/>
                    <w:right w:val="single" w:sz="4" w:space="0" w:color="auto"/>
                  </w:tcBorders>
                  <w:shd w:val="clear" w:color="auto" w:fill="auto"/>
                  <w:noWrap/>
                  <w:vAlign w:val="center"/>
                  <w:hideMark/>
                </w:tcPr>
                <w:p w14:paraId="18014568" w14:textId="77777777" w:rsidR="0016760B" w:rsidRPr="0016760B" w:rsidRDefault="0016760B" w:rsidP="0016760B">
                  <w:pPr>
                    <w:autoSpaceDE/>
                    <w:autoSpaceDN/>
                    <w:adjustRightInd/>
                    <w:jc w:val="center"/>
                    <w:rPr>
                      <w:ins w:id="26277" w:author="Philippe Hollanda - Oliveira Trust" w:date="2022-07-19T09:57:00Z"/>
                      <w:rFonts w:ascii="Arial" w:eastAsia="Times New Roman" w:hAnsi="Arial" w:cs="Arial"/>
                      <w:color w:val="000000"/>
                      <w:sz w:val="20"/>
                      <w:szCs w:val="20"/>
                      <w:lang w:eastAsia="pt-BR"/>
                    </w:rPr>
                  </w:pPr>
                  <w:ins w:id="26278"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D05E02" w14:textId="77777777" w:rsidR="0016760B" w:rsidRPr="0016760B" w:rsidRDefault="0016760B" w:rsidP="0016760B">
                  <w:pPr>
                    <w:autoSpaceDE/>
                    <w:autoSpaceDN/>
                    <w:adjustRightInd/>
                    <w:jc w:val="center"/>
                    <w:rPr>
                      <w:ins w:id="26279" w:author="Philippe Hollanda - Oliveira Trust" w:date="2022-07-19T09:57:00Z"/>
                      <w:rFonts w:ascii="Arial" w:eastAsia="Times New Roman" w:hAnsi="Arial" w:cs="Arial"/>
                      <w:color w:val="000000"/>
                      <w:sz w:val="20"/>
                      <w:szCs w:val="20"/>
                      <w:lang w:eastAsia="pt-BR"/>
                    </w:rPr>
                  </w:pPr>
                  <w:ins w:id="26280" w:author="Philippe Hollanda - Oliveira Trust" w:date="2022-07-19T09:57:00Z">
                    <w:r w:rsidRPr="0016760B">
                      <w:rPr>
                        <w:rFonts w:ascii="Arial" w:eastAsia="Times New Roman" w:hAnsi="Arial" w:cs="Arial"/>
                        <w:color w:val="000000"/>
                        <w:sz w:val="20"/>
                        <w:szCs w:val="20"/>
                        <w:lang w:eastAsia="pt-BR"/>
                      </w:rPr>
                      <w:t>R$ 1.442,03</w:t>
                    </w:r>
                  </w:ins>
                </w:p>
              </w:tc>
            </w:tr>
            <w:tr w:rsidR="0016760B" w:rsidRPr="0016760B" w14:paraId="14A37752" w14:textId="77777777" w:rsidTr="0016760B">
              <w:trPr>
                <w:trHeight w:val="1785"/>
                <w:ins w:id="262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0CD33A" w14:textId="77777777" w:rsidR="0016760B" w:rsidRPr="0016760B" w:rsidRDefault="0016760B" w:rsidP="0016760B">
                  <w:pPr>
                    <w:autoSpaceDE/>
                    <w:autoSpaceDN/>
                    <w:adjustRightInd/>
                    <w:jc w:val="center"/>
                    <w:rPr>
                      <w:ins w:id="26282" w:author="Philippe Hollanda - Oliveira Trust" w:date="2022-07-19T09:57:00Z"/>
                      <w:rFonts w:ascii="Arial" w:eastAsia="Times New Roman" w:hAnsi="Arial" w:cs="Arial"/>
                      <w:color w:val="000000"/>
                      <w:sz w:val="20"/>
                      <w:szCs w:val="20"/>
                      <w:lang w:eastAsia="pt-BR"/>
                    </w:rPr>
                  </w:pPr>
                  <w:ins w:id="26283"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5110391A" w14:textId="77777777" w:rsidR="0016760B" w:rsidRPr="0016760B" w:rsidRDefault="0016760B" w:rsidP="0016760B">
                  <w:pPr>
                    <w:autoSpaceDE/>
                    <w:autoSpaceDN/>
                    <w:adjustRightInd/>
                    <w:jc w:val="center"/>
                    <w:rPr>
                      <w:ins w:id="26284" w:author="Philippe Hollanda - Oliveira Trust" w:date="2022-07-19T09:57:00Z"/>
                      <w:rFonts w:ascii="Arial" w:eastAsia="Times New Roman" w:hAnsi="Arial" w:cs="Arial"/>
                      <w:color w:val="000000"/>
                      <w:sz w:val="20"/>
                      <w:szCs w:val="20"/>
                      <w:lang w:eastAsia="pt-BR"/>
                    </w:rPr>
                  </w:pPr>
                  <w:ins w:id="26285"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6B7CE6" w14:textId="77777777" w:rsidR="0016760B" w:rsidRPr="0016760B" w:rsidRDefault="0016760B" w:rsidP="0016760B">
                  <w:pPr>
                    <w:autoSpaceDE/>
                    <w:autoSpaceDN/>
                    <w:adjustRightInd/>
                    <w:jc w:val="center"/>
                    <w:rPr>
                      <w:ins w:id="26286" w:author="Philippe Hollanda - Oliveira Trust" w:date="2022-07-19T09:57:00Z"/>
                      <w:rFonts w:ascii="Arial" w:eastAsia="Times New Roman" w:hAnsi="Arial" w:cs="Arial"/>
                      <w:color w:val="000000"/>
                      <w:sz w:val="20"/>
                      <w:szCs w:val="20"/>
                      <w:lang w:eastAsia="pt-BR"/>
                    </w:rPr>
                  </w:pPr>
                  <w:ins w:id="26287" w:author="Philippe Hollanda - Oliveira Trust" w:date="2022-07-19T09:57:00Z">
                    <w:r w:rsidRPr="0016760B">
                      <w:rPr>
                        <w:rFonts w:ascii="Arial" w:eastAsia="Times New Roman" w:hAnsi="Arial" w:cs="Arial"/>
                        <w:color w:val="000000"/>
                        <w:sz w:val="20"/>
                        <w:szCs w:val="20"/>
                        <w:lang w:eastAsia="pt-BR"/>
                      </w:rPr>
                      <w:t>R$ 4.066,00</w:t>
                    </w:r>
                  </w:ins>
                </w:p>
              </w:tc>
            </w:tr>
            <w:tr w:rsidR="0016760B" w:rsidRPr="0016760B" w14:paraId="04169709" w14:textId="77777777" w:rsidTr="0016760B">
              <w:trPr>
                <w:trHeight w:val="1785"/>
                <w:ins w:id="262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2550B1" w14:textId="77777777" w:rsidR="0016760B" w:rsidRPr="0016760B" w:rsidRDefault="0016760B" w:rsidP="0016760B">
                  <w:pPr>
                    <w:autoSpaceDE/>
                    <w:autoSpaceDN/>
                    <w:adjustRightInd/>
                    <w:jc w:val="center"/>
                    <w:rPr>
                      <w:ins w:id="26289" w:author="Philippe Hollanda - Oliveira Trust" w:date="2022-07-19T09:57:00Z"/>
                      <w:rFonts w:ascii="Arial" w:eastAsia="Times New Roman" w:hAnsi="Arial" w:cs="Arial"/>
                      <w:color w:val="000000"/>
                      <w:sz w:val="20"/>
                      <w:szCs w:val="20"/>
                      <w:lang w:eastAsia="pt-BR"/>
                    </w:rPr>
                  </w:pPr>
                  <w:ins w:id="2629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8957037" w14:textId="77777777" w:rsidR="0016760B" w:rsidRPr="0016760B" w:rsidRDefault="0016760B" w:rsidP="0016760B">
                  <w:pPr>
                    <w:autoSpaceDE/>
                    <w:autoSpaceDN/>
                    <w:adjustRightInd/>
                    <w:jc w:val="center"/>
                    <w:rPr>
                      <w:ins w:id="26291" w:author="Philippe Hollanda - Oliveira Trust" w:date="2022-07-19T09:57:00Z"/>
                      <w:rFonts w:ascii="Arial" w:eastAsia="Times New Roman" w:hAnsi="Arial" w:cs="Arial"/>
                      <w:color w:val="000000"/>
                      <w:sz w:val="20"/>
                      <w:szCs w:val="20"/>
                      <w:lang w:eastAsia="pt-BR"/>
                    </w:rPr>
                  </w:pPr>
                  <w:ins w:id="26292"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FEC69E" w14:textId="77777777" w:rsidR="0016760B" w:rsidRPr="0016760B" w:rsidRDefault="0016760B" w:rsidP="0016760B">
                  <w:pPr>
                    <w:autoSpaceDE/>
                    <w:autoSpaceDN/>
                    <w:adjustRightInd/>
                    <w:jc w:val="center"/>
                    <w:rPr>
                      <w:ins w:id="26293" w:author="Philippe Hollanda - Oliveira Trust" w:date="2022-07-19T09:57:00Z"/>
                      <w:rFonts w:ascii="Arial" w:eastAsia="Times New Roman" w:hAnsi="Arial" w:cs="Arial"/>
                      <w:color w:val="000000"/>
                      <w:sz w:val="20"/>
                      <w:szCs w:val="20"/>
                      <w:lang w:eastAsia="pt-BR"/>
                    </w:rPr>
                  </w:pPr>
                  <w:ins w:id="26294" w:author="Philippe Hollanda - Oliveira Trust" w:date="2022-07-19T09:57:00Z">
                    <w:r w:rsidRPr="0016760B">
                      <w:rPr>
                        <w:rFonts w:ascii="Arial" w:eastAsia="Times New Roman" w:hAnsi="Arial" w:cs="Arial"/>
                        <w:color w:val="000000"/>
                        <w:sz w:val="20"/>
                        <w:szCs w:val="20"/>
                        <w:lang w:eastAsia="pt-BR"/>
                      </w:rPr>
                      <w:t>R$ 150.801,24</w:t>
                    </w:r>
                  </w:ins>
                </w:p>
              </w:tc>
            </w:tr>
            <w:tr w:rsidR="0016760B" w:rsidRPr="0016760B" w14:paraId="31EF5C10" w14:textId="77777777" w:rsidTr="0016760B">
              <w:trPr>
                <w:trHeight w:val="1785"/>
                <w:ins w:id="262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ACDCA7" w14:textId="77777777" w:rsidR="0016760B" w:rsidRPr="0016760B" w:rsidRDefault="0016760B" w:rsidP="0016760B">
                  <w:pPr>
                    <w:autoSpaceDE/>
                    <w:autoSpaceDN/>
                    <w:adjustRightInd/>
                    <w:jc w:val="center"/>
                    <w:rPr>
                      <w:ins w:id="26296" w:author="Philippe Hollanda - Oliveira Trust" w:date="2022-07-19T09:57:00Z"/>
                      <w:rFonts w:ascii="Arial" w:eastAsia="Times New Roman" w:hAnsi="Arial" w:cs="Arial"/>
                      <w:color w:val="000000"/>
                      <w:sz w:val="20"/>
                      <w:szCs w:val="20"/>
                      <w:lang w:eastAsia="pt-BR"/>
                    </w:rPr>
                  </w:pPr>
                  <w:ins w:id="26297" w:author="Philippe Hollanda - Oliveira Trust" w:date="2022-07-19T09:57:00Z">
                    <w:r w:rsidRPr="0016760B">
                      <w:rPr>
                        <w:rFonts w:ascii="Arial" w:eastAsia="Times New Roman" w:hAnsi="Arial" w:cs="Arial"/>
                        <w:color w:val="000000"/>
                        <w:sz w:val="20"/>
                        <w:szCs w:val="20"/>
                        <w:lang w:eastAsia="pt-BR"/>
                      </w:rPr>
                      <w:t>COLOCAÇÃO, INSTAL.TAPETES, CARPETES, ASSOALHOS, CORTINAS, REV.PAREDE, VIDROS,PLACAS GESSO, CONGÊ.</w:t>
                    </w:r>
                  </w:ins>
                </w:p>
              </w:tc>
              <w:tc>
                <w:tcPr>
                  <w:tcW w:w="2324" w:type="dxa"/>
                  <w:tcBorders>
                    <w:top w:val="nil"/>
                    <w:left w:val="nil"/>
                    <w:bottom w:val="single" w:sz="4" w:space="0" w:color="auto"/>
                    <w:right w:val="single" w:sz="4" w:space="0" w:color="auto"/>
                  </w:tcBorders>
                  <w:shd w:val="clear" w:color="auto" w:fill="auto"/>
                  <w:noWrap/>
                  <w:vAlign w:val="center"/>
                  <w:hideMark/>
                </w:tcPr>
                <w:p w14:paraId="0F99EF34" w14:textId="77777777" w:rsidR="0016760B" w:rsidRPr="0016760B" w:rsidRDefault="0016760B" w:rsidP="0016760B">
                  <w:pPr>
                    <w:autoSpaceDE/>
                    <w:autoSpaceDN/>
                    <w:adjustRightInd/>
                    <w:jc w:val="center"/>
                    <w:rPr>
                      <w:ins w:id="26298" w:author="Philippe Hollanda - Oliveira Trust" w:date="2022-07-19T09:57:00Z"/>
                      <w:rFonts w:ascii="Arial" w:eastAsia="Times New Roman" w:hAnsi="Arial" w:cs="Arial"/>
                      <w:color w:val="000000"/>
                      <w:sz w:val="20"/>
                      <w:szCs w:val="20"/>
                      <w:lang w:eastAsia="pt-BR"/>
                    </w:rPr>
                  </w:pPr>
                  <w:ins w:id="26299"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7A4D2C" w14:textId="77777777" w:rsidR="0016760B" w:rsidRPr="0016760B" w:rsidRDefault="0016760B" w:rsidP="0016760B">
                  <w:pPr>
                    <w:autoSpaceDE/>
                    <w:autoSpaceDN/>
                    <w:adjustRightInd/>
                    <w:jc w:val="center"/>
                    <w:rPr>
                      <w:ins w:id="26300" w:author="Philippe Hollanda - Oliveira Trust" w:date="2022-07-19T09:57:00Z"/>
                      <w:rFonts w:ascii="Arial" w:eastAsia="Times New Roman" w:hAnsi="Arial" w:cs="Arial"/>
                      <w:color w:val="000000"/>
                      <w:sz w:val="20"/>
                      <w:szCs w:val="20"/>
                      <w:lang w:eastAsia="pt-BR"/>
                    </w:rPr>
                  </w:pPr>
                  <w:ins w:id="26301" w:author="Philippe Hollanda - Oliveira Trust" w:date="2022-07-19T09:57:00Z">
                    <w:r w:rsidRPr="0016760B">
                      <w:rPr>
                        <w:rFonts w:ascii="Arial" w:eastAsia="Times New Roman" w:hAnsi="Arial" w:cs="Arial"/>
                        <w:color w:val="000000"/>
                        <w:sz w:val="20"/>
                        <w:szCs w:val="20"/>
                        <w:lang w:eastAsia="pt-BR"/>
                      </w:rPr>
                      <w:t>R$ 1.193,40</w:t>
                    </w:r>
                  </w:ins>
                </w:p>
              </w:tc>
            </w:tr>
            <w:tr w:rsidR="0016760B" w:rsidRPr="0016760B" w14:paraId="2ADFAE45" w14:textId="77777777" w:rsidTr="0016760B">
              <w:trPr>
                <w:trHeight w:val="1785"/>
                <w:ins w:id="263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ABABCD" w14:textId="77777777" w:rsidR="0016760B" w:rsidRPr="0016760B" w:rsidRDefault="0016760B" w:rsidP="0016760B">
                  <w:pPr>
                    <w:autoSpaceDE/>
                    <w:autoSpaceDN/>
                    <w:adjustRightInd/>
                    <w:jc w:val="center"/>
                    <w:rPr>
                      <w:ins w:id="26303" w:author="Philippe Hollanda - Oliveira Trust" w:date="2022-07-19T09:57:00Z"/>
                      <w:rFonts w:ascii="Arial" w:eastAsia="Times New Roman" w:hAnsi="Arial" w:cs="Arial"/>
                      <w:color w:val="000000"/>
                      <w:sz w:val="20"/>
                      <w:szCs w:val="20"/>
                      <w:lang w:eastAsia="pt-BR"/>
                    </w:rPr>
                  </w:pPr>
                  <w:ins w:id="2630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2EAB715" w14:textId="77777777" w:rsidR="0016760B" w:rsidRPr="0016760B" w:rsidRDefault="0016760B" w:rsidP="0016760B">
                  <w:pPr>
                    <w:autoSpaceDE/>
                    <w:autoSpaceDN/>
                    <w:adjustRightInd/>
                    <w:jc w:val="center"/>
                    <w:rPr>
                      <w:ins w:id="26305" w:author="Philippe Hollanda - Oliveira Trust" w:date="2022-07-19T09:57:00Z"/>
                      <w:rFonts w:ascii="Arial" w:eastAsia="Times New Roman" w:hAnsi="Arial" w:cs="Arial"/>
                      <w:color w:val="000000"/>
                      <w:sz w:val="20"/>
                      <w:szCs w:val="20"/>
                      <w:lang w:eastAsia="pt-BR"/>
                    </w:rPr>
                  </w:pPr>
                  <w:ins w:id="26306"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7E71C7" w14:textId="77777777" w:rsidR="0016760B" w:rsidRPr="0016760B" w:rsidRDefault="0016760B" w:rsidP="0016760B">
                  <w:pPr>
                    <w:autoSpaceDE/>
                    <w:autoSpaceDN/>
                    <w:adjustRightInd/>
                    <w:jc w:val="center"/>
                    <w:rPr>
                      <w:ins w:id="26307" w:author="Philippe Hollanda - Oliveira Trust" w:date="2022-07-19T09:57:00Z"/>
                      <w:rFonts w:ascii="Arial" w:eastAsia="Times New Roman" w:hAnsi="Arial" w:cs="Arial"/>
                      <w:color w:val="000000"/>
                      <w:sz w:val="20"/>
                      <w:szCs w:val="20"/>
                      <w:lang w:eastAsia="pt-BR"/>
                    </w:rPr>
                  </w:pPr>
                  <w:ins w:id="26308" w:author="Philippe Hollanda - Oliveira Trust" w:date="2022-07-19T09:57:00Z">
                    <w:r w:rsidRPr="0016760B">
                      <w:rPr>
                        <w:rFonts w:ascii="Arial" w:eastAsia="Times New Roman" w:hAnsi="Arial" w:cs="Arial"/>
                        <w:color w:val="000000"/>
                        <w:sz w:val="20"/>
                        <w:szCs w:val="20"/>
                        <w:lang w:eastAsia="pt-BR"/>
                      </w:rPr>
                      <w:t>R$ 8.426,48</w:t>
                    </w:r>
                  </w:ins>
                </w:p>
              </w:tc>
            </w:tr>
            <w:tr w:rsidR="0016760B" w:rsidRPr="0016760B" w14:paraId="489D2507" w14:textId="77777777" w:rsidTr="0016760B">
              <w:trPr>
                <w:trHeight w:val="1785"/>
                <w:ins w:id="263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2D51C6" w14:textId="77777777" w:rsidR="0016760B" w:rsidRPr="0016760B" w:rsidRDefault="0016760B" w:rsidP="0016760B">
                  <w:pPr>
                    <w:autoSpaceDE/>
                    <w:autoSpaceDN/>
                    <w:adjustRightInd/>
                    <w:jc w:val="center"/>
                    <w:rPr>
                      <w:ins w:id="26310" w:author="Philippe Hollanda - Oliveira Trust" w:date="2022-07-19T09:57:00Z"/>
                      <w:rFonts w:ascii="Arial" w:eastAsia="Times New Roman" w:hAnsi="Arial" w:cs="Arial"/>
                      <w:color w:val="000000"/>
                      <w:sz w:val="20"/>
                      <w:szCs w:val="20"/>
                      <w:lang w:eastAsia="pt-BR"/>
                    </w:rPr>
                  </w:pPr>
                  <w:ins w:id="26311"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7FA7086B" w14:textId="77777777" w:rsidR="0016760B" w:rsidRPr="0016760B" w:rsidRDefault="0016760B" w:rsidP="0016760B">
                  <w:pPr>
                    <w:autoSpaceDE/>
                    <w:autoSpaceDN/>
                    <w:adjustRightInd/>
                    <w:jc w:val="center"/>
                    <w:rPr>
                      <w:ins w:id="26312" w:author="Philippe Hollanda - Oliveira Trust" w:date="2022-07-19T09:57:00Z"/>
                      <w:rFonts w:ascii="Arial" w:eastAsia="Times New Roman" w:hAnsi="Arial" w:cs="Arial"/>
                      <w:color w:val="000000"/>
                      <w:sz w:val="20"/>
                      <w:szCs w:val="20"/>
                      <w:lang w:eastAsia="pt-BR"/>
                    </w:rPr>
                  </w:pPr>
                  <w:ins w:id="26313"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FAFBDD" w14:textId="77777777" w:rsidR="0016760B" w:rsidRPr="0016760B" w:rsidRDefault="0016760B" w:rsidP="0016760B">
                  <w:pPr>
                    <w:autoSpaceDE/>
                    <w:autoSpaceDN/>
                    <w:adjustRightInd/>
                    <w:jc w:val="center"/>
                    <w:rPr>
                      <w:ins w:id="26314" w:author="Philippe Hollanda - Oliveira Trust" w:date="2022-07-19T09:57:00Z"/>
                      <w:rFonts w:ascii="Arial" w:eastAsia="Times New Roman" w:hAnsi="Arial" w:cs="Arial"/>
                      <w:color w:val="000000"/>
                      <w:sz w:val="20"/>
                      <w:szCs w:val="20"/>
                      <w:lang w:eastAsia="pt-BR"/>
                    </w:rPr>
                  </w:pPr>
                  <w:ins w:id="26315" w:author="Philippe Hollanda - Oliveira Trust" w:date="2022-07-19T09:57:00Z">
                    <w:r w:rsidRPr="0016760B">
                      <w:rPr>
                        <w:rFonts w:ascii="Arial" w:eastAsia="Times New Roman" w:hAnsi="Arial" w:cs="Arial"/>
                        <w:color w:val="000000"/>
                        <w:sz w:val="20"/>
                        <w:szCs w:val="20"/>
                        <w:lang w:eastAsia="pt-BR"/>
                      </w:rPr>
                      <w:t>R$ 3.189,24</w:t>
                    </w:r>
                  </w:ins>
                </w:p>
              </w:tc>
            </w:tr>
            <w:tr w:rsidR="0016760B" w:rsidRPr="0016760B" w14:paraId="5DC7917D" w14:textId="77777777" w:rsidTr="0016760B">
              <w:trPr>
                <w:trHeight w:val="1785"/>
                <w:ins w:id="263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A24BEB" w14:textId="77777777" w:rsidR="0016760B" w:rsidRPr="0016760B" w:rsidRDefault="0016760B" w:rsidP="0016760B">
                  <w:pPr>
                    <w:autoSpaceDE/>
                    <w:autoSpaceDN/>
                    <w:adjustRightInd/>
                    <w:jc w:val="center"/>
                    <w:rPr>
                      <w:ins w:id="26317" w:author="Philippe Hollanda - Oliveira Trust" w:date="2022-07-19T09:57:00Z"/>
                      <w:rFonts w:ascii="Arial" w:eastAsia="Times New Roman" w:hAnsi="Arial" w:cs="Arial"/>
                      <w:color w:val="000000"/>
                      <w:sz w:val="20"/>
                      <w:szCs w:val="20"/>
                      <w:lang w:eastAsia="pt-BR"/>
                    </w:rPr>
                  </w:pPr>
                  <w:ins w:id="26318"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20475010" w14:textId="77777777" w:rsidR="0016760B" w:rsidRPr="0016760B" w:rsidRDefault="0016760B" w:rsidP="0016760B">
                  <w:pPr>
                    <w:autoSpaceDE/>
                    <w:autoSpaceDN/>
                    <w:adjustRightInd/>
                    <w:jc w:val="center"/>
                    <w:rPr>
                      <w:ins w:id="26319" w:author="Philippe Hollanda - Oliveira Trust" w:date="2022-07-19T09:57:00Z"/>
                      <w:rFonts w:ascii="Arial" w:eastAsia="Times New Roman" w:hAnsi="Arial" w:cs="Arial"/>
                      <w:color w:val="000000"/>
                      <w:sz w:val="20"/>
                      <w:szCs w:val="20"/>
                      <w:lang w:eastAsia="pt-BR"/>
                    </w:rPr>
                  </w:pPr>
                  <w:ins w:id="26320"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D7398C" w14:textId="77777777" w:rsidR="0016760B" w:rsidRPr="0016760B" w:rsidRDefault="0016760B" w:rsidP="0016760B">
                  <w:pPr>
                    <w:autoSpaceDE/>
                    <w:autoSpaceDN/>
                    <w:adjustRightInd/>
                    <w:jc w:val="center"/>
                    <w:rPr>
                      <w:ins w:id="26321" w:author="Philippe Hollanda - Oliveira Trust" w:date="2022-07-19T09:57:00Z"/>
                      <w:rFonts w:ascii="Arial" w:eastAsia="Times New Roman" w:hAnsi="Arial" w:cs="Arial"/>
                      <w:color w:val="000000"/>
                      <w:sz w:val="20"/>
                      <w:szCs w:val="20"/>
                      <w:lang w:eastAsia="pt-BR"/>
                    </w:rPr>
                  </w:pPr>
                  <w:ins w:id="26322"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05268D6B" w14:textId="77777777" w:rsidTr="0016760B">
              <w:trPr>
                <w:trHeight w:val="1785"/>
                <w:ins w:id="263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255C53" w14:textId="77777777" w:rsidR="0016760B" w:rsidRPr="0016760B" w:rsidRDefault="0016760B" w:rsidP="0016760B">
                  <w:pPr>
                    <w:autoSpaceDE/>
                    <w:autoSpaceDN/>
                    <w:adjustRightInd/>
                    <w:jc w:val="center"/>
                    <w:rPr>
                      <w:ins w:id="26324" w:author="Philippe Hollanda - Oliveira Trust" w:date="2022-07-19T09:57:00Z"/>
                      <w:rFonts w:ascii="Arial" w:eastAsia="Times New Roman" w:hAnsi="Arial" w:cs="Arial"/>
                      <w:color w:val="000000"/>
                      <w:sz w:val="20"/>
                      <w:szCs w:val="20"/>
                      <w:lang w:eastAsia="pt-BR"/>
                    </w:rPr>
                  </w:pPr>
                  <w:ins w:id="2632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053B5EA" w14:textId="77777777" w:rsidR="0016760B" w:rsidRPr="0016760B" w:rsidRDefault="0016760B" w:rsidP="0016760B">
                  <w:pPr>
                    <w:autoSpaceDE/>
                    <w:autoSpaceDN/>
                    <w:adjustRightInd/>
                    <w:jc w:val="center"/>
                    <w:rPr>
                      <w:ins w:id="26326" w:author="Philippe Hollanda - Oliveira Trust" w:date="2022-07-19T09:57:00Z"/>
                      <w:rFonts w:ascii="Arial" w:eastAsia="Times New Roman" w:hAnsi="Arial" w:cs="Arial"/>
                      <w:color w:val="000000"/>
                      <w:sz w:val="20"/>
                      <w:szCs w:val="20"/>
                      <w:lang w:eastAsia="pt-BR"/>
                    </w:rPr>
                  </w:pPr>
                  <w:ins w:id="26327"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76C313" w14:textId="77777777" w:rsidR="0016760B" w:rsidRPr="0016760B" w:rsidRDefault="0016760B" w:rsidP="0016760B">
                  <w:pPr>
                    <w:autoSpaceDE/>
                    <w:autoSpaceDN/>
                    <w:adjustRightInd/>
                    <w:jc w:val="center"/>
                    <w:rPr>
                      <w:ins w:id="26328" w:author="Philippe Hollanda - Oliveira Trust" w:date="2022-07-19T09:57:00Z"/>
                      <w:rFonts w:ascii="Arial" w:eastAsia="Times New Roman" w:hAnsi="Arial" w:cs="Arial"/>
                      <w:color w:val="000000"/>
                      <w:sz w:val="20"/>
                      <w:szCs w:val="20"/>
                      <w:lang w:eastAsia="pt-BR"/>
                    </w:rPr>
                  </w:pPr>
                  <w:ins w:id="26329"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01BF6DFA" w14:textId="77777777" w:rsidTr="0016760B">
              <w:trPr>
                <w:trHeight w:val="1785"/>
                <w:ins w:id="263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0BE95C" w14:textId="77777777" w:rsidR="0016760B" w:rsidRPr="0016760B" w:rsidRDefault="0016760B" w:rsidP="0016760B">
                  <w:pPr>
                    <w:autoSpaceDE/>
                    <w:autoSpaceDN/>
                    <w:adjustRightInd/>
                    <w:jc w:val="center"/>
                    <w:rPr>
                      <w:ins w:id="26331" w:author="Philippe Hollanda - Oliveira Trust" w:date="2022-07-19T09:57:00Z"/>
                      <w:rFonts w:ascii="Arial" w:eastAsia="Times New Roman" w:hAnsi="Arial" w:cs="Arial"/>
                      <w:color w:val="000000"/>
                      <w:sz w:val="20"/>
                      <w:szCs w:val="20"/>
                      <w:lang w:eastAsia="pt-BR"/>
                    </w:rPr>
                  </w:pPr>
                  <w:ins w:id="2633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B043DB2" w14:textId="77777777" w:rsidR="0016760B" w:rsidRPr="0016760B" w:rsidRDefault="0016760B" w:rsidP="0016760B">
                  <w:pPr>
                    <w:autoSpaceDE/>
                    <w:autoSpaceDN/>
                    <w:adjustRightInd/>
                    <w:jc w:val="center"/>
                    <w:rPr>
                      <w:ins w:id="26333" w:author="Philippe Hollanda - Oliveira Trust" w:date="2022-07-19T09:57:00Z"/>
                      <w:rFonts w:ascii="Arial" w:eastAsia="Times New Roman" w:hAnsi="Arial" w:cs="Arial"/>
                      <w:color w:val="000000"/>
                      <w:sz w:val="20"/>
                      <w:szCs w:val="20"/>
                      <w:lang w:eastAsia="pt-BR"/>
                    </w:rPr>
                  </w:pPr>
                  <w:ins w:id="26334"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BFB640" w14:textId="77777777" w:rsidR="0016760B" w:rsidRPr="0016760B" w:rsidRDefault="0016760B" w:rsidP="0016760B">
                  <w:pPr>
                    <w:autoSpaceDE/>
                    <w:autoSpaceDN/>
                    <w:adjustRightInd/>
                    <w:jc w:val="center"/>
                    <w:rPr>
                      <w:ins w:id="26335" w:author="Philippe Hollanda - Oliveira Trust" w:date="2022-07-19T09:57:00Z"/>
                      <w:rFonts w:ascii="Arial" w:eastAsia="Times New Roman" w:hAnsi="Arial" w:cs="Arial"/>
                      <w:color w:val="000000"/>
                      <w:sz w:val="20"/>
                      <w:szCs w:val="20"/>
                      <w:lang w:eastAsia="pt-BR"/>
                    </w:rPr>
                  </w:pPr>
                  <w:ins w:id="26336"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486900C0" w14:textId="77777777" w:rsidTr="0016760B">
              <w:trPr>
                <w:trHeight w:val="1785"/>
                <w:ins w:id="263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EAB031" w14:textId="77777777" w:rsidR="0016760B" w:rsidRPr="0016760B" w:rsidRDefault="0016760B" w:rsidP="0016760B">
                  <w:pPr>
                    <w:autoSpaceDE/>
                    <w:autoSpaceDN/>
                    <w:adjustRightInd/>
                    <w:jc w:val="center"/>
                    <w:rPr>
                      <w:ins w:id="26338" w:author="Philippe Hollanda - Oliveira Trust" w:date="2022-07-19T09:57:00Z"/>
                      <w:rFonts w:ascii="Arial" w:eastAsia="Times New Roman" w:hAnsi="Arial" w:cs="Arial"/>
                      <w:color w:val="000000"/>
                      <w:sz w:val="20"/>
                      <w:szCs w:val="20"/>
                      <w:lang w:eastAsia="pt-BR"/>
                    </w:rPr>
                  </w:pPr>
                  <w:ins w:id="2633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1760D42" w14:textId="77777777" w:rsidR="0016760B" w:rsidRPr="0016760B" w:rsidRDefault="0016760B" w:rsidP="0016760B">
                  <w:pPr>
                    <w:autoSpaceDE/>
                    <w:autoSpaceDN/>
                    <w:adjustRightInd/>
                    <w:jc w:val="center"/>
                    <w:rPr>
                      <w:ins w:id="26340" w:author="Philippe Hollanda - Oliveira Trust" w:date="2022-07-19T09:57:00Z"/>
                      <w:rFonts w:ascii="Arial" w:eastAsia="Times New Roman" w:hAnsi="Arial" w:cs="Arial"/>
                      <w:color w:val="000000"/>
                      <w:sz w:val="20"/>
                      <w:szCs w:val="20"/>
                      <w:lang w:eastAsia="pt-BR"/>
                    </w:rPr>
                  </w:pPr>
                  <w:ins w:id="26341"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E79C6E" w14:textId="77777777" w:rsidR="0016760B" w:rsidRPr="0016760B" w:rsidRDefault="0016760B" w:rsidP="0016760B">
                  <w:pPr>
                    <w:autoSpaceDE/>
                    <w:autoSpaceDN/>
                    <w:adjustRightInd/>
                    <w:jc w:val="center"/>
                    <w:rPr>
                      <w:ins w:id="26342" w:author="Philippe Hollanda - Oliveira Trust" w:date="2022-07-19T09:57:00Z"/>
                      <w:rFonts w:ascii="Arial" w:eastAsia="Times New Roman" w:hAnsi="Arial" w:cs="Arial"/>
                      <w:color w:val="000000"/>
                      <w:sz w:val="20"/>
                      <w:szCs w:val="20"/>
                      <w:lang w:eastAsia="pt-BR"/>
                    </w:rPr>
                  </w:pPr>
                  <w:ins w:id="26343"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791F5AC3" w14:textId="77777777" w:rsidTr="0016760B">
              <w:trPr>
                <w:trHeight w:val="1785"/>
                <w:ins w:id="263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4EA8F4" w14:textId="77777777" w:rsidR="0016760B" w:rsidRPr="0016760B" w:rsidRDefault="0016760B" w:rsidP="0016760B">
                  <w:pPr>
                    <w:autoSpaceDE/>
                    <w:autoSpaceDN/>
                    <w:adjustRightInd/>
                    <w:jc w:val="center"/>
                    <w:rPr>
                      <w:ins w:id="26345" w:author="Philippe Hollanda - Oliveira Trust" w:date="2022-07-19T09:57:00Z"/>
                      <w:rFonts w:ascii="Arial" w:eastAsia="Times New Roman" w:hAnsi="Arial" w:cs="Arial"/>
                      <w:color w:val="000000"/>
                      <w:sz w:val="20"/>
                      <w:szCs w:val="20"/>
                      <w:lang w:eastAsia="pt-BR"/>
                    </w:rPr>
                  </w:pPr>
                  <w:ins w:id="2634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7B4855E" w14:textId="77777777" w:rsidR="0016760B" w:rsidRPr="0016760B" w:rsidRDefault="0016760B" w:rsidP="0016760B">
                  <w:pPr>
                    <w:autoSpaceDE/>
                    <w:autoSpaceDN/>
                    <w:adjustRightInd/>
                    <w:jc w:val="center"/>
                    <w:rPr>
                      <w:ins w:id="26347" w:author="Philippe Hollanda - Oliveira Trust" w:date="2022-07-19T09:57:00Z"/>
                      <w:rFonts w:ascii="Arial" w:eastAsia="Times New Roman" w:hAnsi="Arial" w:cs="Arial"/>
                      <w:color w:val="000000"/>
                      <w:sz w:val="20"/>
                      <w:szCs w:val="20"/>
                      <w:lang w:eastAsia="pt-BR"/>
                    </w:rPr>
                  </w:pPr>
                  <w:ins w:id="26348"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6D09D7" w14:textId="77777777" w:rsidR="0016760B" w:rsidRPr="0016760B" w:rsidRDefault="0016760B" w:rsidP="0016760B">
                  <w:pPr>
                    <w:autoSpaceDE/>
                    <w:autoSpaceDN/>
                    <w:adjustRightInd/>
                    <w:jc w:val="center"/>
                    <w:rPr>
                      <w:ins w:id="26349" w:author="Philippe Hollanda - Oliveira Trust" w:date="2022-07-19T09:57:00Z"/>
                      <w:rFonts w:ascii="Arial" w:eastAsia="Times New Roman" w:hAnsi="Arial" w:cs="Arial"/>
                      <w:color w:val="000000"/>
                      <w:sz w:val="20"/>
                      <w:szCs w:val="20"/>
                      <w:lang w:eastAsia="pt-BR"/>
                    </w:rPr>
                  </w:pPr>
                  <w:ins w:id="26350" w:author="Philippe Hollanda - Oliveira Trust" w:date="2022-07-19T09:57:00Z">
                    <w:r w:rsidRPr="0016760B">
                      <w:rPr>
                        <w:rFonts w:ascii="Arial" w:eastAsia="Times New Roman" w:hAnsi="Arial" w:cs="Arial"/>
                        <w:color w:val="000000"/>
                        <w:sz w:val="20"/>
                        <w:szCs w:val="20"/>
                        <w:lang w:eastAsia="pt-BR"/>
                      </w:rPr>
                      <w:t>R$ 240,00</w:t>
                    </w:r>
                  </w:ins>
                </w:p>
              </w:tc>
            </w:tr>
            <w:tr w:rsidR="0016760B" w:rsidRPr="0016760B" w14:paraId="6676F9FA" w14:textId="77777777" w:rsidTr="0016760B">
              <w:trPr>
                <w:trHeight w:val="1785"/>
                <w:ins w:id="263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E9ECFE" w14:textId="77777777" w:rsidR="0016760B" w:rsidRPr="0016760B" w:rsidRDefault="0016760B" w:rsidP="0016760B">
                  <w:pPr>
                    <w:autoSpaceDE/>
                    <w:autoSpaceDN/>
                    <w:adjustRightInd/>
                    <w:jc w:val="center"/>
                    <w:rPr>
                      <w:ins w:id="26352" w:author="Philippe Hollanda - Oliveira Trust" w:date="2022-07-19T09:57:00Z"/>
                      <w:rFonts w:ascii="Arial" w:eastAsia="Times New Roman" w:hAnsi="Arial" w:cs="Arial"/>
                      <w:color w:val="000000"/>
                      <w:sz w:val="20"/>
                      <w:szCs w:val="20"/>
                      <w:lang w:eastAsia="pt-BR"/>
                    </w:rPr>
                  </w:pPr>
                  <w:ins w:id="26353"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3359362" w14:textId="77777777" w:rsidR="0016760B" w:rsidRPr="0016760B" w:rsidRDefault="0016760B" w:rsidP="0016760B">
                  <w:pPr>
                    <w:autoSpaceDE/>
                    <w:autoSpaceDN/>
                    <w:adjustRightInd/>
                    <w:jc w:val="center"/>
                    <w:rPr>
                      <w:ins w:id="26354" w:author="Philippe Hollanda - Oliveira Trust" w:date="2022-07-19T09:57:00Z"/>
                      <w:rFonts w:ascii="Arial" w:eastAsia="Times New Roman" w:hAnsi="Arial" w:cs="Arial"/>
                      <w:color w:val="000000"/>
                      <w:sz w:val="20"/>
                      <w:szCs w:val="20"/>
                      <w:lang w:eastAsia="pt-BR"/>
                    </w:rPr>
                  </w:pPr>
                  <w:ins w:id="26355"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63D88A" w14:textId="77777777" w:rsidR="0016760B" w:rsidRPr="0016760B" w:rsidRDefault="0016760B" w:rsidP="0016760B">
                  <w:pPr>
                    <w:autoSpaceDE/>
                    <w:autoSpaceDN/>
                    <w:adjustRightInd/>
                    <w:jc w:val="center"/>
                    <w:rPr>
                      <w:ins w:id="26356" w:author="Philippe Hollanda - Oliveira Trust" w:date="2022-07-19T09:57:00Z"/>
                      <w:rFonts w:ascii="Arial" w:eastAsia="Times New Roman" w:hAnsi="Arial" w:cs="Arial"/>
                      <w:color w:val="000000"/>
                      <w:sz w:val="20"/>
                      <w:szCs w:val="20"/>
                      <w:lang w:eastAsia="pt-BR"/>
                    </w:rPr>
                  </w:pPr>
                  <w:ins w:id="26357" w:author="Philippe Hollanda - Oliveira Trust" w:date="2022-07-19T09:57:00Z">
                    <w:r w:rsidRPr="0016760B">
                      <w:rPr>
                        <w:rFonts w:ascii="Arial" w:eastAsia="Times New Roman" w:hAnsi="Arial" w:cs="Arial"/>
                        <w:color w:val="000000"/>
                        <w:sz w:val="20"/>
                        <w:szCs w:val="20"/>
                        <w:lang w:eastAsia="pt-BR"/>
                      </w:rPr>
                      <w:t>R$ 385,00</w:t>
                    </w:r>
                  </w:ins>
                </w:p>
              </w:tc>
            </w:tr>
            <w:tr w:rsidR="0016760B" w:rsidRPr="0016760B" w14:paraId="69D80A55" w14:textId="77777777" w:rsidTr="0016760B">
              <w:trPr>
                <w:trHeight w:val="1785"/>
                <w:ins w:id="263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60CF79" w14:textId="77777777" w:rsidR="0016760B" w:rsidRPr="0016760B" w:rsidRDefault="0016760B" w:rsidP="0016760B">
                  <w:pPr>
                    <w:autoSpaceDE/>
                    <w:autoSpaceDN/>
                    <w:adjustRightInd/>
                    <w:jc w:val="center"/>
                    <w:rPr>
                      <w:ins w:id="26359" w:author="Philippe Hollanda - Oliveira Trust" w:date="2022-07-19T09:57:00Z"/>
                      <w:rFonts w:ascii="Arial" w:eastAsia="Times New Roman" w:hAnsi="Arial" w:cs="Arial"/>
                      <w:color w:val="000000"/>
                      <w:sz w:val="20"/>
                      <w:szCs w:val="20"/>
                      <w:lang w:eastAsia="pt-BR"/>
                    </w:rPr>
                  </w:pPr>
                  <w:ins w:id="2636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6044521" w14:textId="77777777" w:rsidR="0016760B" w:rsidRPr="0016760B" w:rsidRDefault="0016760B" w:rsidP="0016760B">
                  <w:pPr>
                    <w:autoSpaceDE/>
                    <w:autoSpaceDN/>
                    <w:adjustRightInd/>
                    <w:jc w:val="center"/>
                    <w:rPr>
                      <w:ins w:id="26361" w:author="Philippe Hollanda - Oliveira Trust" w:date="2022-07-19T09:57:00Z"/>
                      <w:rFonts w:ascii="Arial" w:eastAsia="Times New Roman" w:hAnsi="Arial" w:cs="Arial"/>
                      <w:color w:val="000000"/>
                      <w:sz w:val="20"/>
                      <w:szCs w:val="20"/>
                      <w:lang w:eastAsia="pt-BR"/>
                    </w:rPr>
                  </w:pPr>
                  <w:ins w:id="26362"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DCB351" w14:textId="77777777" w:rsidR="0016760B" w:rsidRPr="0016760B" w:rsidRDefault="0016760B" w:rsidP="0016760B">
                  <w:pPr>
                    <w:autoSpaceDE/>
                    <w:autoSpaceDN/>
                    <w:adjustRightInd/>
                    <w:jc w:val="center"/>
                    <w:rPr>
                      <w:ins w:id="26363" w:author="Philippe Hollanda - Oliveira Trust" w:date="2022-07-19T09:57:00Z"/>
                      <w:rFonts w:ascii="Arial" w:eastAsia="Times New Roman" w:hAnsi="Arial" w:cs="Arial"/>
                      <w:color w:val="000000"/>
                      <w:sz w:val="20"/>
                      <w:szCs w:val="20"/>
                      <w:lang w:eastAsia="pt-BR"/>
                    </w:rPr>
                  </w:pPr>
                  <w:ins w:id="26364" w:author="Philippe Hollanda - Oliveira Trust" w:date="2022-07-19T09:57:00Z">
                    <w:r w:rsidRPr="0016760B">
                      <w:rPr>
                        <w:rFonts w:ascii="Arial" w:eastAsia="Times New Roman" w:hAnsi="Arial" w:cs="Arial"/>
                        <w:color w:val="000000"/>
                        <w:sz w:val="20"/>
                        <w:szCs w:val="20"/>
                        <w:lang w:eastAsia="pt-BR"/>
                      </w:rPr>
                      <w:t>R$ 1.530,00</w:t>
                    </w:r>
                  </w:ins>
                </w:p>
              </w:tc>
            </w:tr>
            <w:tr w:rsidR="0016760B" w:rsidRPr="0016760B" w14:paraId="16CB4B1B" w14:textId="77777777" w:rsidTr="0016760B">
              <w:trPr>
                <w:trHeight w:val="1785"/>
                <w:ins w:id="263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114BE7" w14:textId="77777777" w:rsidR="0016760B" w:rsidRPr="0016760B" w:rsidRDefault="0016760B" w:rsidP="0016760B">
                  <w:pPr>
                    <w:autoSpaceDE/>
                    <w:autoSpaceDN/>
                    <w:adjustRightInd/>
                    <w:jc w:val="center"/>
                    <w:rPr>
                      <w:ins w:id="26366" w:author="Philippe Hollanda - Oliveira Trust" w:date="2022-07-19T09:57:00Z"/>
                      <w:rFonts w:ascii="Arial" w:eastAsia="Times New Roman" w:hAnsi="Arial" w:cs="Arial"/>
                      <w:color w:val="000000"/>
                      <w:sz w:val="20"/>
                      <w:szCs w:val="20"/>
                      <w:lang w:eastAsia="pt-BR"/>
                    </w:rPr>
                  </w:pPr>
                  <w:ins w:id="26367" w:author="Philippe Hollanda - Oliveira Trust" w:date="2022-07-19T09:57:00Z">
                    <w:r w:rsidRPr="0016760B">
                      <w:rPr>
                        <w:rFonts w:ascii="Arial" w:eastAsia="Times New Roman" w:hAnsi="Arial" w:cs="Arial"/>
                        <w:color w:val="000000"/>
                        <w:sz w:val="20"/>
                        <w:szCs w:val="20"/>
                        <w:lang w:eastAsia="pt-BR"/>
                      </w:rPr>
                      <w:t>LOCAÇÃO E MANUTENÇÃO DE COFRES PARTICULARES, DE TERMINAIS ELETRÔNICOS, DE TERMINAIS DE ATENDIMENTO E</w:t>
                    </w:r>
                  </w:ins>
                </w:p>
              </w:tc>
              <w:tc>
                <w:tcPr>
                  <w:tcW w:w="2324" w:type="dxa"/>
                  <w:tcBorders>
                    <w:top w:val="nil"/>
                    <w:left w:val="nil"/>
                    <w:bottom w:val="single" w:sz="4" w:space="0" w:color="auto"/>
                    <w:right w:val="single" w:sz="4" w:space="0" w:color="auto"/>
                  </w:tcBorders>
                  <w:shd w:val="clear" w:color="auto" w:fill="auto"/>
                  <w:noWrap/>
                  <w:vAlign w:val="center"/>
                  <w:hideMark/>
                </w:tcPr>
                <w:p w14:paraId="52999B68" w14:textId="77777777" w:rsidR="0016760B" w:rsidRPr="0016760B" w:rsidRDefault="0016760B" w:rsidP="0016760B">
                  <w:pPr>
                    <w:autoSpaceDE/>
                    <w:autoSpaceDN/>
                    <w:adjustRightInd/>
                    <w:jc w:val="center"/>
                    <w:rPr>
                      <w:ins w:id="26368" w:author="Philippe Hollanda - Oliveira Trust" w:date="2022-07-19T09:57:00Z"/>
                      <w:rFonts w:ascii="Arial" w:eastAsia="Times New Roman" w:hAnsi="Arial" w:cs="Arial"/>
                      <w:color w:val="000000"/>
                      <w:sz w:val="20"/>
                      <w:szCs w:val="20"/>
                      <w:lang w:eastAsia="pt-BR"/>
                    </w:rPr>
                  </w:pPr>
                  <w:ins w:id="26369"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EBD15A" w14:textId="77777777" w:rsidR="0016760B" w:rsidRPr="0016760B" w:rsidRDefault="0016760B" w:rsidP="0016760B">
                  <w:pPr>
                    <w:autoSpaceDE/>
                    <w:autoSpaceDN/>
                    <w:adjustRightInd/>
                    <w:jc w:val="center"/>
                    <w:rPr>
                      <w:ins w:id="26370" w:author="Philippe Hollanda - Oliveira Trust" w:date="2022-07-19T09:57:00Z"/>
                      <w:rFonts w:ascii="Arial" w:eastAsia="Times New Roman" w:hAnsi="Arial" w:cs="Arial"/>
                      <w:color w:val="000000"/>
                      <w:sz w:val="20"/>
                      <w:szCs w:val="20"/>
                      <w:lang w:eastAsia="pt-BR"/>
                    </w:rPr>
                  </w:pPr>
                  <w:ins w:id="26371" w:author="Philippe Hollanda - Oliveira Trust" w:date="2022-07-19T09:57:00Z">
                    <w:r w:rsidRPr="0016760B">
                      <w:rPr>
                        <w:rFonts w:ascii="Arial" w:eastAsia="Times New Roman" w:hAnsi="Arial" w:cs="Arial"/>
                        <w:color w:val="000000"/>
                        <w:sz w:val="20"/>
                        <w:szCs w:val="20"/>
                        <w:lang w:eastAsia="pt-BR"/>
                      </w:rPr>
                      <w:t>R$ 660,00</w:t>
                    </w:r>
                  </w:ins>
                </w:p>
              </w:tc>
            </w:tr>
            <w:tr w:rsidR="0016760B" w:rsidRPr="0016760B" w14:paraId="2F8788D1" w14:textId="77777777" w:rsidTr="0016760B">
              <w:trPr>
                <w:trHeight w:val="1785"/>
                <w:ins w:id="263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0D0362" w14:textId="77777777" w:rsidR="0016760B" w:rsidRPr="0016760B" w:rsidRDefault="0016760B" w:rsidP="0016760B">
                  <w:pPr>
                    <w:autoSpaceDE/>
                    <w:autoSpaceDN/>
                    <w:adjustRightInd/>
                    <w:jc w:val="center"/>
                    <w:rPr>
                      <w:ins w:id="26373" w:author="Philippe Hollanda - Oliveira Trust" w:date="2022-07-19T09:57:00Z"/>
                      <w:rFonts w:ascii="Arial" w:eastAsia="Times New Roman" w:hAnsi="Arial" w:cs="Arial"/>
                      <w:color w:val="000000"/>
                      <w:sz w:val="20"/>
                      <w:szCs w:val="20"/>
                      <w:lang w:eastAsia="pt-BR"/>
                    </w:rPr>
                  </w:pPr>
                  <w:ins w:id="26374"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5E477F65" w14:textId="77777777" w:rsidR="0016760B" w:rsidRPr="0016760B" w:rsidRDefault="0016760B" w:rsidP="0016760B">
                  <w:pPr>
                    <w:autoSpaceDE/>
                    <w:autoSpaceDN/>
                    <w:adjustRightInd/>
                    <w:jc w:val="center"/>
                    <w:rPr>
                      <w:ins w:id="26375" w:author="Philippe Hollanda - Oliveira Trust" w:date="2022-07-19T09:57:00Z"/>
                      <w:rFonts w:ascii="Arial" w:eastAsia="Times New Roman" w:hAnsi="Arial" w:cs="Arial"/>
                      <w:color w:val="000000"/>
                      <w:sz w:val="20"/>
                      <w:szCs w:val="20"/>
                      <w:lang w:eastAsia="pt-BR"/>
                    </w:rPr>
                  </w:pPr>
                  <w:ins w:id="26376"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EF39C1" w14:textId="77777777" w:rsidR="0016760B" w:rsidRPr="0016760B" w:rsidRDefault="0016760B" w:rsidP="0016760B">
                  <w:pPr>
                    <w:autoSpaceDE/>
                    <w:autoSpaceDN/>
                    <w:adjustRightInd/>
                    <w:jc w:val="center"/>
                    <w:rPr>
                      <w:ins w:id="26377" w:author="Philippe Hollanda - Oliveira Trust" w:date="2022-07-19T09:57:00Z"/>
                      <w:rFonts w:ascii="Arial" w:eastAsia="Times New Roman" w:hAnsi="Arial" w:cs="Arial"/>
                      <w:color w:val="000000"/>
                      <w:sz w:val="20"/>
                      <w:szCs w:val="20"/>
                      <w:lang w:eastAsia="pt-BR"/>
                    </w:rPr>
                  </w:pPr>
                  <w:ins w:id="26378" w:author="Philippe Hollanda - Oliveira Trust" w:date="2022-07-19T09:57:00Z">
                    <w:r w:rsidRPr="0016760B">
                      <w:rPr>
                        <w:rFonts w:ascii="Arial" w:eastAsia="Times New Roman" w:hAnsi="Arial" w:cs="Arial"/>
                        <w:color w:val="000000"/>
                        <w:sz w:val="20"/>
                        <w:szCs w:val="20"/>
                        <w:lang w:eastAsia="pt-BR"/>
                      </w:rPr>
                      <w:t>R$ 1.000,00</w:t>
                    </w:r>
                  </w:ins>
                </w:p>
              </w:tc>
            </w:tr>
            <w:tr w:rsidR="0016760B" w:rsidRPr="0016760B" w14:paraId="73293EE7" w14:textId="77777777" w:rsidTr="0016760B">
              <w:trPr>
                <w:trHeight w:val="1785"/>
                <w:ins w:id="263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987C62" w14:textId="77777777" w:rsidR="0016760B" w:rsidRPr="0016760B" w:rsidRDefault="0016760B" w:rsidP="0016760B">
                  <w:pPr>
                    <w:autoSpaceDE/>
                    <w:autoSpaceDN/>
                    <w:adjustRightInd/>
                    <w:jc w:val="center"/>
                    <w:rPr>
                      <w:ins w:id="26380" w:author="Philippe Hollanda - Oliveira Trust" w:date="2022-07-19T09:57:00Z"/>
                      <w:rFonts w:ascii="Arial" w:eastAsia="Times New Roman" w:hAnsi="Arial" w:cs="Arial"/>
                      <w:color w:val="000000"/>
                      <w:sz w:val="20"/>
                      <w:szCs w:val="20"/>
                      <w:lang w:eastAsia="pt-BR"/>
                    </w:rPr>
                  </w:pPr>
                  <w:ins w:id="2638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DE8C039" w14:textId="77777777" w:rsidR="0016760B" w:rsidRPr="0016760B" w:rsidRDefault="0016760B" w:rsidP="0016760B">
                  <w:pPr>
                    <w:autoSpaceDE/>
                    <w:autoSpaceDN/>
                    <w:adjustRightInd/>
                    <w:jc w:val="center"/>
                    <w:rPr>
                      <w:ins w:id="26382" w:author="Philippe Hollanda - Oliveira Trust" w:date="2022-07-19T09:57:00Z"/>
                      <w:rFonts w:ascii="Arial" w:eastAsia="Times New Roman" w:hAnsi="Arial" w:cs="Arial"/>
                      <w:color w:val="000000"/>
                      <w:sz w:val="20"/>
                      <w:szCs w:val="20"/>
                      <w:lang w:eastAsia="pt-BR"/>
                    </w:rPr>
                  </w:pPr>
                  <w:ins w:id="26383"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233807" w14:textId="77777777" w:rsidR="0016760B" w:rsidRPr="0016760B" w:rsidRDefault="0016760B" w:rsidP="0016760B">
                  <w:pPr>
                    <w:autoSpaceDE/>
                    <w:autoSpaceDN/>
                    <w:adjustRightInd/>
                    <w:jc w:val="center"/>
                    <w:rPr>
                      <w:ins w:id="26384" w:author="Philippe Hollanda - Oliveira Trust" w:date="2022-07-19T09:57:00Z"/>
                      <w:rFonts w:ascii="Arial" w:eastAsia="Times New Roman" w:hAnsi="Arial" w:cs="Arial"/>
                      <w:color w:val="000000"/>
                      <w:sz w:val="20"/>
                      <w:szCs w:val="20"/>
                      <w:lang w:eastAsia="pt-BR"/>
                    </w:rPr>
                  </w:pPr>
                  <w:ins w:id="26385" w:author="Philippe Hollanda - Oliveira Trust" w:date="2022-07-19T09:57:00Z">
                    <w:r w:rsidRPr="0016760B">
                      <w:rPr>
                        <w:rFonts w:ascii="Arial" w:eastAsia="Times New Roman" w:hAnsi="Arial" w:cs="Arial"/>
                        <w:color w:val="000000"/>
                        <w:sz w:val="20"/>
                        <w:szCs w:val="20"/>
                        <w:lang w:eastAsia="pt-BR"/>
                      </w:rPr>
                      <w:t>R$ 12.329,34</w:t>
                    </w:r>
                  </w:ins>
                </w:p>
              </w:tc>
            </w:tr>
            <w:tr w:rsidR="0016760B" w:rsidRPr="0016760B" w14:paraId="0705F82F" w14:textId="77777777" w:rsidTr="0016760B">
              <w:trPr>
                <w:trHeight w:val="1785"/>
                <w:ins w:id="263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5F265F" w14:textId="77777777" w:rsidR="0016760B" w:rsidRPr="0016760B" w:rsidRDefault="0016760B" w:rsidP="0016760B">
                  <w:pPr>
                    <w:autoSpaceDE/>
                    <w:autoSpaceDN/>
                    <w:adjustRightInd/>
                    <w:jc w:val="center"/>
                    <w:rPr>
                      <w:ins w:id="26387" w:author="Philippe Hollanda - Oliveira Trust" w:date="2022-07-19T09:57:00Z"/>
                      <w:rFonts w:ascii="Arial" w:eastAsia="Times New Roman" w:hAnsi="Arial" w:cs="Arial"/>
                      <w:color w:val="000000"/>
                      <w:sz w:val="20"/>
                      <w:szCs w:val="20"/>
                      <w:lang w:eastAsia="pt-BR"/>
                    </w:rPr>
                  </w:pPr>
                  <w:ins w:id="26388"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D4FC721" w14:textId="77777777" w:rsidR="0016760B" w:rsidRPr="0016760B" w:rsidRDefault="0016760B" w:rsidP="0016760B">
                  <w:pPr>
                    <w:autoSpaceDE/>
                    <w:autoSpaceDN/>
                    <w:adjustRightInd/>
                    <w:jc w:val="center"/>
                    <w:rPr>
                      <w:ins w:id="26389" w:author="Philippe Hollanda - Oliveira Trust" w:date="2022-07-19T09:57:00Z"/>
                      <w:rFonts w:ascii="Arial" w:eastAsia="Times New Roman" w:hAnsi="Arial" w:cs="Arial"/>
                      <w:color w:val="000000"/>
                      <w:sz w:val="20"/>
                      <w:szCs w:val="20"/>
                      <w:lang w:eastAsia="pt-BR"/>
                    </w:rPr>
                  </w:pPr>
                  <w:ins w:id="26390" w:author="Philippe Hollanda - Oliveira Trust" w:date="2022-07-19T09:57:00Z">
                    <w:r w:rsidRPr="0016760B">
                      <w:rPr>
                        <w:rFonts w:ascii="Arial" w:eastAsia="Times New Roman" w:hAnsi="Arial" w:cs="Arial"/>
                        <w:color w:val="000000"/>
                        <w:sz w:val="20"/>
                        <w:szCs w:val="20"/>
                        <w:lang w:eastAsia="pt-BR"/>
                      </w:rPr>
                      <w:t>08/12/2021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9714CD" w14:textId="77777777" w:rsidR="0016760B" w:rsidRPr="0016760B" w:rsidRDefault="0016760B" w:rsidP="0016760B">
                  <w:pPr>
                    <w:autoSpaceDE/>
                    <w:autoSpaceDN/>
                    <w:adjustRightInd/>
                    <w:jc w:val="center"/>
                    <w:rPr>
                      <w:ins w:id="26391" w:author="Philippe Hollanda - Oliveira Trust" w:date="2022-07-19T09:57:00Z"/>
                      <w:rFonts w:ascii="Arial" w:eastAsia="Times New Roman" w:hAnsi="Arial" w:cs="Arial"/>
                      <w:color w:val="000000"/>
                      <w:sz w:val="20"/>
                      <w:szCs w:val="20"/>
                      <w:lang w:eastAsia="pt-BR"/>
                    </w:rPr>
                  </w:pPr>
                  <w:ins w:id="26392" w:author="Philippe Hollanda - Oliveira Trust" w:date="2022-07-19T09:57:00Z">
                    <w:r w:rsidRPr="0016760B">
                      <w:rPr>
                        <w:rFonts w:ascii="Arial" w:eastAsia="Times New Roman" w:hAnsi="Arial" w:cs="Arial"/>
                        <w:color w:val="000000"/>
                        <w:sz w:val="20"/>
                        <w:szCs w:val="20"/>
                        <w:lang w:eastAsia="pt-BR"/>
                      </w:rPr>
                      <w:t>R$ 980,00</w:t>
                    </w:r>
                  </w:ins>
                </w:p>
              </w:tc>
            </w:tr>
            <w:tr w:rsidR="0016760B" w:rsidRPr="0016760B" w14:paraId="5B4EB8CC" w14:textId="77777777" w:rsidTr="0016760B">
              <w:trPr>
                <w:trHeight w:val="1785"/>
                <w:ins w:id="263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0ED248" w14:textId="77777777" w:rsidR="0016760B" w:rsidRPr="0016760B" w:rsidRDefault="0016760B" w:rsidP="0016760B">
                  <w:pPr>
                    <w:autoSpaceDE/>
                    <w:autoSpaceDN/>
                    <w:adjustRightInd/>
                    <w:jc w:val="center"/>
                    <w:rPr>
                      <w:ins w:id="26394" w:author="Philippe Hollanda - Oliveira Trust" w:date="2022-07-19T09:57:00Z"/>
                      <w:rFonts w:ascii="Arial" w:eastAsia="Times New Roman" w:hAnsi="Arial" w:cs="Arial"/>
                      <w:color w:val="000000"/>
                      <w:sz w:val="20"/>
                      <w:szCs w:val="20"/>
                      <w:lang w:eastAsia="pt-BR"/>
                    </w:rPr>
                  </w:pPr>
                  <w:ins w:id="2639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2A5D844" w14:textId="77777777" w:rsidR="0016760B" w:rsidRPr="0016760B" w:rsidRDefault="0016760B" w:rsidP="0016760B">
                  <w:pPr>
                    <w:autoSpaceDE/>
                    <w:autoSpaceDN/>
                    <w:adjustRightInd/>
                    <w:jc w:val="center"/>
                    <w:rPr>
                      <w:ins w:id="26396" w:author="Philippe Hollanda - Oliveira Trust" w:date="2022-07-19T09:57:00Z"/>
                      <w:rFonts w:ascii="Arial" w:eastAsia="Times New Roman" w:hAnsi="Arial" w:cs="Arial"/>
                      <w:color w:val="000000"/>
                      <w:sz w:val="20"/>
                      <w:szCs w:val="20"/>
                      <w:lang w:eastAsia="pt-BR"/>
                    </w:rPr>
                  </w:pPr>
                  <w:ins w:id="26397" w:author="Philippe Hollanda - Oliveira Trust" w:date="2022-07-19T09:57:00Z">
                    <w:r w:rsidRPr="0016760B">
                      <w:rPr>
                        <w:rFonts w:ascii="Arial" w:eastAsia="Times New Roman" w:hAnsi="Arial" w:cs="Arial"/>
                        <w:color w:val="000000"/>
                        <w:sz w:val="20"/>
                        <w:szCs w:val="20"/>
                        <w:lang w:eastAsia="pt-BR"/>
                      </w:rPr>
                      <w:t>08/12/2021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6686D0" w14:textId="77777777" w:rsidR="0016760B" w:rsidRPr="0016760B" w:rsidRDefault="0016760B" w:rsidP="0016760B">
                  <w:pPr>
                    <w:autoSpaceDE/>
                    <w:autoSpaceDN/>
                    <w:adjustRightInd/>
                    <w:jc w:val="center"/>
                    <w:rPr>
                      <w:ins w:id="26398" w:author="Philippe Hollanda - Oliveira Trust" w:date="2022-07-19T09:57:00Z"/>
                      <w:rFonts w:ascii="Arial" w:eastAsia="Times New Roman" w:hAnsi="Arial" w:cs="Arial"/>
                      <w:color w:val="000000"/>
                      <w:sz w:val="20"/>
                      <w:szCs w:val="20"/>
                      <w:lang w:eastAsia="pt-BR"/>
                    </w:rPr>
                  </w:pPr>
                  <w:ins w:id="26399" w:author="Philippe Hollanda - Oliveira Trust" w:date="2022-07-19T09:57:00Z">
                    <w:r w:rsidRPr="0016760B">
                      <w:rPr>
                        <w:rFonts w:ascii="Arial" w:eastAsia="Times New Roman" w:hAnsi="Arial" w:cs="Arial"/>
                        <w:color w:val="000000"/>
                        <w:sz w:val="20"/>
                        <w:szCs w:val="20"/>
                        <w:lang w:eastAsia="pt-BR"/>
                      </w:rPr>
                      <w:t>R$ 290,00</w:t>
                    </w:r>
                  </w:ins>
                </w:p>
              </w:tc>
            </w:tr>
            <w:tr w:rsidR="0016760B" w:rsidRPr="0016760B" w14:paraId="7B62A93A" w14:textId="77777777" w:rsidTr="0016760B">
              <w:trPr>
                <w:trHeight w:val="1785"/>
                <w:ins w:id="264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143EC6" w14:textId="77777777" w:rsidR="0016760B" w:rsidRPr="0016760B" w:rsidRDefault="0016760B" w:rsidP="0016760B">
                  <w:pPr>
                    <w:autoSpaceDE/>
                    <w:autoSpaceDN/>
                    <w:adjustRightInd/>
                    <w:jc w:val="center"/>
                    <w:rPr>
                      <w:ins w:id="26401" w:author="Philippe Hollanda - Oliveira Trust" w:date="2022-07-19T09:57:00Z"/>
                      <w:rFonts w:ascii="Arial" w:eastAsia="Times New Roman" w:hAnsi="Arial" w:cs="Arial"/>
                      <w:color w:val="000000"/>
                      <w:sz w:val="20"/>
                      <w:szCs w:val="20"/>
                      <w:lang w:eastAsia="pt-BR"/>
                    </w:rPr>
                  </w:pPr>
                  <w:ins w:id="2640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1B93BE0" w14:textId="77777777" w:rsidR="0016760B" w:rsidRPr="0016760B" w:rsidRDefault="0016760B" w:rsidP="0016760B">
                  <w:pPr>
                    <w:autoSpaceDE/>
                    <w:autoSpaceDN/>
                    <w:adjustRightInd/>
                    <w:jc w:val="center"/>
                    <w:rPr>
                      <w:ins w:id="26403" w:author="Philippe Hollanda - Oliveira Trust" w:date="2022-07-19T09:57:00Z"/>
                      <w:rFonts w:ascii="Arial" w:eastAsia="Times New Roman" w:hAnsi="Arial" w:cs="Arial"/>
                      <w:color w:val="000000"/>
                      <w:sz w:val="20"/>
                      <w:szCs w:val="20"/>
                      <w:lang w:eastAsia="pt-BR"/>
                    </w:rPr>
                  </w:pPr>
                  <w:ins w:id="26404" w:author="Philippe Hollanda - Oliveira Trust" w:date="2022-07-19T09:57:00Z">
                    <w:r w:rsidRPr="0016760B">
                      <w:rPr>
                        <w:rFonts w:ascii="Arial" w:eastAsia="Times New Roman" w:hAnsi="Arial" w:cs="Arial"/>
                        <w:color w:val="000000"/>
                        <w:sz w:val="20"/>
                        <w:szCs w:val="20"/>
                        <w:lang w:eastAsia="pt-BR"/>
                      </w:rPr>
                      <w:t>08/12/2021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3AC349" w14:textId="77777777" w:rsidR="0016760B" w:rsidRPr="0016760B" w:rsidRDefault="0016760B" w:rsidP="0016760B">
                  <w:pPr>
                    <w:autoSpaceDE/>
                    <w:autoSpaceDN/>
                    <w:adjustRightInd/>
                    <w:jc w:val="center"/>
                    <w:rPr>
                      <w:ins w:id="26405" w:author="Philippe Hollanda - Oliveira Trust" w:date="2022-07-19T09:57:00Z"/>
                      <w:rFonts w:ascii="Arial" w:eastAsia="Times New Roman" w:hAnsi="Arial" w:cs="Arial"/>
                      <w:color w:val="000000"/>
                      <w:sz w:val="20"/>
                      <w:szCs w:val="20"/>
                      <w:lang w:eastAsia="pt-BR"/>
                    </w:rPr>
                  </w:pPr>
                  <w:ins w:id="26406" w:author="Philippe Hollanda - Oliveira Trust" w:date="2022-07-19T09:57:00Z">
                    <w:r w:rsidRPr="0016760B">
                      <w:rPr>
                        <w:rFonts w:ascii="Arial" w:eastAsia="Times New Roman" w:hAnsi="Arial" w:cs="Arial"/>
                        <w:color w:val="000000"/>
                        <w:sz w:val="20"/>
                        <w:szCs w:val="20"/>
                        <w:lang w:eastAsia="pt-BR"/>
                      </w:rPr>
                      <w:t>R$ 370,00</w:t>
                    </w:r>
                  </w:ins>
                </w:p>
              </w:tc>
            </w:tr>
            <w:tr w:rsidR="0016760B" w:rsidRPr="0016760B" w14:paraId="0D4F66BC" w14:textId="77777777" w:rsidTr="0016760B">
              <w:trPr>
                <w:trHeight w:val="1785"/>
                <w:ins w:id="264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030185" w14:textId="77777777" w:rsidR="0016760B" w:rsidRPr="0016760B" w:rsidRDefault="0016760B" w:rsidP="0016760B">
                  <w:pPr>
                    <w:autoSpaceDE/>
                    <w:autoSpaceDN/>
                    <w:adjustRightInd/>
                    <w:jc w:val="center"/>
                    <w:rPr>
                      <w:ins w:id="26408" w:author="Philippe Hollanda - Oliveira Trust" w:date="2022-07-19T09:57:00Z"/>
                      <w:rFonts w:ascii="Arial" w:eastAsia="Times New Roman" w:hAnsi="Arial" w:cs="Arial"/>
                      <w:color w:val="000000"/>
                      <w:sz w:val="20"/>
                      <w:szCs w:val="20"/>
                      <w:lang w:eastAsia="pt-BR"/>
                    </w:rPr>
                  </w:pPr>
                  <w:ins w:id="2640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55E1112" w14:textId="77777777" w:rsidR="0016760B" w:rsidRPr="0016760B" w:rsidRDefault="0016760B" w:rsidP="0016760B">
                  <w:pPr>
                    <w:autoSpaceDE/>
                    <w:autoSpaceDN/>
                    <w:adjustRightInd/>
                    <w:jc w:val="center"/>
                    <w:rPr>
                      <w:ins w:id="26410" w:author="Philippe Hollanda - Oliveira Trust" w:date="2022-07-19T09:57:00Z"/>
                      <w:rFonts w:ascii="Arial" w:eastAsia="Times New Roman" w:hAnsi="Arial" w:cs="Arial"/>
                      <w:color w:val="000000"/>
                      <w:sz w:val="20"/>
                      <w:szCs w:val="20"/>
                      <w:lang w:eastAsia="pt-BR"/>
                    </w:rPr>
                  </w:pPr>
                  <w:ins w:id="26411" w:author="Philippe Hollanda - Oliveira Trust" w:date="2022-07-19T09:57:00Z">
                    <w:r w:rsidRPr="0016760B">
                      <w:rPr>
                        <w:rFonts w:ascii="Arial" w:eastAsia="Times New Roman" w:hAnsi="Arial" w:cs="Arial"/>
                        <w:color w:val="000000"/>
                        <w:sz w:val="20"/>
                        <w:szCs w:val="20"/>
                        <w:lang w:eastAsia="pt-BR"/>
                      </w:rPr>
                      <w:t>08/12/2021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C1E3DD" w14:textId="77777777" w:rsidR="0016760B" w:rsidRPr="0016760B" w:rsidRDefault="0016760B" w:rsidP="0016760B">
                  <w:pPr>
                    <w:autoSpaceDE/>
                    <w:autoSpaceDN/>
                    <w:adjustRightInd/>
                    <w:jc w:val="center"/>
                    <w:rPr>
                      <w:ins w:id="26412" w:author="Philippe Hollanda - Oliveira Trust" w:date="2022-07-19T09:57:00Z"/>
                      <w:rFonts w:ascii="Arial" w:eastAsia="Times New Roman" w:hAnsi="Arial" w:cs="Arial"/>
                      <w:color w:val="000000"/>
                      <w:sz w:val="20"/>
                      <w:szCs w:val="20"/>
                      <w:lang w:eastAsia="pt-BR"/>
                    </w:rPr>
                  </w:pPr>
                  <w:ins w:id="26413" w:author="Philippe Hollanda - Oliveira Trust" w:date="2022-07-19T09:57:00Z">
                    <w:r w:rsidRPr="0016760B">
                      <w:rPr>
                        <w:rFonts w:ascii="Arial" w:eastAsia="Times New Roman" w:hAnsi="Arial" w:cs="Arial"/>
                        <w:color w:val="000000"/>
                        <w:sz w:val="20"/>
                        <w:szCs w:val="20"/>
                        <w:lang w:eastAsia="pt-BR"/>
                      </w:rPr>
                      <w:t>R$ 1.690,00</w:t>
                    </w:r>
                  </w:ins>
                </w:p>
              </w:tc>
            </w:tr>
            <w:tr w:rsidR="0016760B" w:rsidRPr="0016760B" w14:paraId="0185AE80" w14:textId="77777777" w:rsidTr="0016760B">
              <w:trPr>
                <w:trHeight w:val="1785"/>
                <w:ins w:id="264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24FEC8" w14:textId="77777777" w:rsidR="0016760B" w:rsidRPr="0016760B" w:rsidRDefault="0016760B" w:rsidP="0016760B">
                  <w:pPr>
                    <w:autoSpaceDE/>
                    <w:autoSpaceDN/>
                    <w:adjustRightInd/>
                    <w:jc w:val="center"/>
                    <w:rPr>
                      <w:ins w:id="26415" w:author="Philippe Hollanda - Oliveira Trust" w:date="2022-07-19T09:57:00Z"/>
                      <w:rFonts w:ascii="Arial" w:eastAsia="Times New Roman" w:hAnsi="Arial" w:cs="Arial"/>
                      <w:color w:val="000000"/>
                      <w:sz w:val="20"/>
                      <w:szCs w:val="20"/>
                      <w:lang w:eastAsia="pt-BR"/>
                    </w:rPr>
                  </w:pPr>
                  <w:ins w:id="2641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84F193F" w14:textId="77777777" w:rsidR="0016760B" w:rsidRPr="0016760B" w:rsidRDefault="0016760B" w:rsidP="0016760B">
                  <w:pPr>
                    <w:autoSpaceDE/>
                    <w:autoSpaceDN/>
                    <w:adjustRightInd/>
                    <w:jc w:val="center"/>
                    <w:rPr>
                      <w:ins w:id="26417" w:author="Philippe Hollanda - Oliveira Trust" w:date="2022-07-19T09:57:00Z"/>
                      <w:rFonts w:ascii="Arial" w:eastAsia="Times New Roman" w:hAnsi="Arial" w:cs="Arial"/>
                      <w:color w:val="000000"/>
                      <w:sz w:val="20"/>
                      <w:szCs w:val="20"/>
                      <w:lang w:eastAsia="pt-BR"/>
                    </w:rPr>
                  </w:pPr>
                  <w:ins w:id="26418" w:author="Philippe Hollanda - Oliveira Trust" w:date="2022-07-19T09:57:00Z">
                    <w:r w:rsidRPr="0016760B">
                      <w:rPr>
                        <w:rFonts w:ascii="Arial" w:eastAsia="Times New Roman" w:hAnsi="Arial" w:cs="Arial"/>
                        <w:color w:val="000000"/>
                        <w:sz w:val="20"/>
                        <w:szCs w:val="20"/>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885084" w14:textId="77777777" w:rsidR="0016760B" w:rsidRPr="0016760B" w:rsidRDefault="0016760B" w:rsidP="0016760B">
                  <w:pPr>
                    <w:autoSpaceDE/>
                    <w:autoSpaceDN/>
                    <w:adjustRightInd/>
                    <w:jc w:val="center"/>
                    <w:rPr>
                      <w:ins w:id="26419" w:author="Philippe Hollanda - Oliveira Trust" w:date="2022-07-19T09:57:00Z"/>
                      <w:rFonts w:ascii="Arial" w:eastAsia="Times New Roman" w:hAnsi="Arial" w:cs="Arial"/>
                      <w:color w:val="000000"/>
                      <w:sz w:val="20"/>
                      <w:szCs w:val="20"/>
                      <w:lang w:eastAsia="pt-BR"/>
                    </w:rPr>
                  </w:pPr>
                  <w:ins w:id="26420" w:author="Philippe Hollanda - Oliveira Trust" w:date="2022-07-19T09:57:00Z">
                    <w:r w:rsidRPr="0016760B">
                      <w:rPr>
                        <w:rFonts w:ascii="Arial" w:eastAsia="Times New Roman" w:hAnsi="Arial" w:cs="Arial"/>
                        <w:color w:val="000000"/>
                        <w:sz w:val="20"/>
                        <w:szCs w:val="20"/>
                        <w:lang w:eastAsia="pt-BR"/>
                      </w:rPr>
                      <w:t>R$ 18.468,25</w:t>
                    </w:r>
                  </w:ins>
                </w:p>
              </w:tc>
            </w:tr>
            <w:tr w:rsidR="0016760B" w:rsidRPr="0016760B" w14:paraId="2DF74360" w14:textId="77777777" w:rsidTr="0016760B">
              <w:trPr>
                <w:trHeight w:val="1785"/>
                <w:ins w:id="264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84101D" w14:textId="77777777" w:rsidR="0016760B" w:rsidRPr="0016760B" w:rsidRDefault="0016760B" w:rsidP="0016760B">
                  <w:pPr>
                    <w:autoSpaceDE/>
                    <w:autoSpaceDN/>
                    <w:adjustRightInd/>
                    <w:jc w:val="center"/>
                    <w:rPr>
                      <w:ins w:id="26422" w:author="Philippe Hollanda - Oliveira Trust" w:date="2022-07-19T09:57:00Z"/>
                      <w:rFonts w:ascii="Arial" w:eastAsia="Times New Roman" w:hAnsi="Arial" w:cs="Arial"/>
                      <w:color w:val="000000"/>
                      <w:sz w:val="20"/>
                      <w:szCs w:val="20"/>
                      <w:lang w:eastAsia="pt-BR"/>
                    </w:rPr>
                  </w:pPr>
                  <w:ins w:id="2642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56AD112" w14:textId="77777777" w:rsidR="0016760B" w:rsidRPr="0016760B" w:rsidRDefault="0016760B" w:rsidP="0016760B">
                  <w:pPr>
                    <w:autoSpaceDE/>
                    <w:autoSpaceDN/>
                    <w:adjustRightInd/>
                    <w:jc w:val="center"/>
                    <w:rPr>
                      <w:ins w:id="26424" w:author="Philippe Hollanda - Oliveira Trust" w:date="2022-07-19T09:57:00Z"/>
                      <w:rFonts w:ascii="Arial" w:eastAsia="Times New Roman" w:hAnsi="Arial" w:cs="Arial"/>
                      <w:color w:val="000000"/>
                      <w:sz w:val="20"/>
                      <w:szCs w:val="20"/>
                      <w:lang w:eastAsia="pt-BR"/>
                    </w:rPr>
                  </w:pPr>
                  <w:ins w:id="26425" w:author="Philippe Hollanda - Oliveira Trust" w:date="2022-07-19T09:57:00Z">
                    <w:r w:rsidRPr="0016760B">
                      <w:rPr>
                        <w:rFonts w:ascii="Arial" w:eastAsia="Times New Roman" w:hAnsi="Arial" w:cs="Arial"/>
                        <w:color w:val="000000"/>
                        <w:sz w:val="20"/>
                        <w:szCs w:val="20"/>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E38F24" w14:textId="77777777" w:rsidR="0016760B" w:rsidRPr="0016760B" w:rsidRDefault="0016760B" w:rsidP="0016760B">
                  <w:pPr>
                    <w:autoSpaceDE/>
                    <w:autoSpaceDN/>
                    <w:adjustRightInd/>
                    <w:jc w:val="center"/>
                    <w:rPr>
                      <w:ins w:id="26426" w:author="Philippe Hollanda - Oliveira Trust" w:date="2022-07-19T09:57:00Z"/>
                      <w:rFonts w:ascii="Arial" w:eastAsia="Times New Roman" w:hAnsi="Arial" w:cs="Arial"/>
                      <w:color w:val="000000"/>
                      <w:sz w:val="20"/>
                      <w:szCs w:val="20"/>
                      <w:lang w:eastAsia="pt-BR"/>
                    </w:rPr>
                  </w:pPr>
                  <w:ins w:id="26427" w:author="Philippe Hollanda - Oliveira Trust" w:date="2022-07-19T09:57:00Z">
                    <w:r w:rsidRPr="0016760B">
                      <w:rPr>
                        <w:rFonts w:ascii="Arial" w:eastAsia="Times New Roman" w:hAnsi="Arial" w:cs="Arial"/>
                        <w:color w:val="000000"/>
                        <w:sz w:val="20"/>
                        <w:szCs w:val="20"/>
                        <w:lang w:eastAsia="pt-BR"/>
                      </w:rPr>
                      <w:t>R$ 688,77</w:t>
                    </w:r>
                  </w:ins>
                </w:p>
              </w:tc>
            </w:tr>
            <w:tr w:rsidR="0016760B" w:rsidRPr="0016760B" w14:paraId="5F7DB888" w14:textId="77777777" w:rsidTr="0016760B">
              <w:trPr>
                <w:trHeight w:val="1785"/>
                <w:ins w:id="264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E097EA" w14:textId="77777777" w:rsidR="0016760B" w:rsidRPr="0016760B" w:rsidRDefault="0016760B" w:rsidP="0016760B">
                  <w:pPr>
                    <w:autoSpaceDE/>
                    <w:autoSpaceDN/>
                    <w:adjustRightInd/>
                    <w:jc w:val="center"/>
                    <w:rPr>
                      <w:ins w:id="26429" w:author="Philippe Hollanda - Oliveira Trust" w:date="2022-07-19T09:57:00Z"/>
                      <w:rFonts w:ascii="Arial" w:eastAsia="Times New Roman" w:hAnsi="Arial" w:cs="Arial"/>
                      <w:color w:val="000000"/>
                      <w:sz w:val="20"/>
                      <w:szCs w:val="20"/>
                      <w:lang w:eastAsia="pt-BR"/>
                    </w:rPr>
                  </w:pPr>
                  <w:ins w:id="2643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0309DEA" w14:textId="77777777" w:rsidR="0016760B" w:rsidRPr="0016760B" w:rsidRDefault="0016760B" w:rsidP="0016760B">
                  <w:pPr>
                    <w:autoSpaceDE/>
                    <w:autoSpaceDN/>
                    <w:adjustRightInd/>
                    <w:jc w:val="center"/>
                    <w:rPr>
                      <w:ins w:id="26431" w:author="Philippe Hollanda - Oliveira Trust" w:date="2022-07-19T09:57:00Z"/>
                      <w:rFonts w:ascii="Arial" w:eastAsia="Times New Roman" w:hAnsi="Arial" w:cs="Arial"/>
                      <w:color w:val="000000"/>
                      <w:sz w:val="20"/>
                      <w:szCs w:val="20"/>
                      <w:lang w:eastAsia="pt-BR"/>
                    </w:rPr>
                  </w:pPr>
                  <w:ins w:id="26432" w:author="Philippe Hollanda - Oliveira Trust" w:date="2022-07-19T09:57:00Z">
                    <w:r w:rsidRPr="0016760B">
                      <w:rPr>
                        <w:rFonts w:ascii="Arial" w:eastAsia="Times New Roman" w:hAnsi="Arial" w:cs="Arial"/>
                        <w:color w:val="000000"/>
                        <w:sz w:val="20"/>
                        <w:szCs w:val="20"/>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26CC71" w14:textId="77777777" w:rsidR="0016760B" w:rsidRPr="0016760B" w:rsidRDefault="0016760B" w:rsidP="0016760B">
                  <w:pPr>
                    <w:autoSpaceDE/>
                    <w:autoSpaceDN/>
                    <w:adjustRightInd/>
                    <w:jc w:val="center"/>
                    <w:rPr>
                      <w:ins w:id="26433" w:author="Philippe Hollanda - Oliveira Trust" w:date="2022-07-19T09:57:00Z"/>
                      <w:rFonts w:ascii="Arial" w:eastAsia="Times New Roman" w:hAnsi="Arial" w:cs="Arial"/>
                      <w:color w:val="000000"/>
                      <w:sz w:val="20"/>
                      <w:szCs w:val="20"/>
                      <w:lang w:eastAsia="pt-BR"/>
                    </w:rPr>
                  </w:pPr>
                  <w:ins w:id="26434" w:author="Philippe Hollanda - Oliveira Trust" w:date="2022-07-19T09:57:00Z">
                    <w:r w:rsidRPr="0016760B">
                      <w:rPr>
                        <w:rFonts w:ascii="Arial" w:eastAsia="Times New Roman" w:hAnsi="Arial" w:cs="Arial"/>
                        <w:color w:val="000000"/>
                        <w:sz w:val="20"/>
                        <w:szCs w:val="20"/>
                        <w:lang w:eastAsia="pt-BR"/>
                      </w:rPr>
                      <w:t>R$ 297,75</w:t>
                    </w:r>
                  </w:ins>
                </w:p>
              </w:tc>
            </w:tr>
            <w:tr w:rsidR="0016760B" w:rsidRPr="0016760B" w14:paraId="57C4BE56" w14:textId="77777777" w:rsidTr="0016760B">
              <w:trPr>
                <w:trHeight w:val="1785"/>
                <w:ins w:id="264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1D1D0F" w14:textId="77777777" w:rsidR="0016760B" w:rsidRPr="0016760B" w:rsidRDefault="0016760B" w:rsidP="0016760B">
                  <w:pPr>
                    <w:autoSpaceDE/>
                    <w:autoSpaceDN/>
                    <w:adjustRightInd/>
                    <w:jc w:val="center"/>
                    <w:rPr>
                      <w:ins w:id="26436" w:author="Philippe Hollanda - Oliveira Trust" w:date="2022-07-19T09:57:00Z"/>
                      <w:rFonts w:ascii="Arial" w:eastAsia="Times New Roman" w:hAnsi="Arial" w:cs="Arial"/>
                      <w:color w:val="000000"/>
                      <w:sz w:val="20"/>
                      <w:szCs w:val="20"/>
                      <w:lang w:eastAsia="pt-BR"/>
                    </w:rPr>
                  </w:pPr>
                  <w:ins w:id="2643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8F0B89D" w14:textId="77777777" w:rsidR="0016760B" w:rsidRPr="0016760B" w:rsidRDefault="0016760B" w:rsidP="0016760B">
                  <w:pPr>
                    <w:autoSpaceDE/>
                    <w:autoSpaceDN/>
                    <w:adjustRightInd/>
                    <w:jc w:val="center"/>
                    <w:rPr>
                      <w:ins w:id="26438" w:author="Philippe Hollanda - Oliveira Trust" w:date="2022-07-19T09:57:00Z"/>
                      <w:rFonts w:ascii="Arial" w:eastAsia="Times New Roman" w:hAnsi="Arial" w:cs="Arial"/>
                      <w:color w:val="000000"/>
                      <w:sz w:val="20"/>
                      <w:szCs w:val="20"/>
                      <w:lang w:eastAsia="pt-BR"/>
                    </w:rPr>
                  </w:pPr>
                  <w:ins w:id="26439" w:author="Philippe Hollanda - Oliveira Trust" w:date="2022-07-19T09:57:00Z">
                    <w:r w:rsidRPr="0016760B">
                      <w:rPr>
                        <w:rFonts w:ascii="Arial" w:eastAsia="Times New Roman" w:hAnsi="Arial" w:cs="Arial"/>
                        <w:color w:val="000000"/>
                        <w:sz w:val="20"/>
                        <w:szCs w:val="20"/>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E75C17" w14:textId="77777777" w:rsidR="0016760B" w:rsidRPr="0016760B" w:rsidRDefault="0016760B" w:rsidP="0016760B">
                  <w:pPr>
                    <w:autoSpaceDE/>
                    <w:autoSpaceDN/>
                    <w:adjustRightInd/>
                    <w:jc w:val="center"/>
                    <w:rPr>
                      <w:ins w:id="26440" w:author="Philippe Hollanda - Oliveira Trust" w:date="2022-07-19T09:57:00Z"/>
                      <w:rFonts w:ascii="Arial" w:eastAsia="Times New Roman" w:hAnsi="Arial" w:cs="Arial"/>
                      <w:color w:val="000000"/>
                      <w:sz w:val="20"/>
                      <w:szCs w:val="20"/>
                      <w:lang w:eastAsia="pt-BR"/>
                    </w:rPr>
                  </w:pPr>
                  <w:ins w:id="26441"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5CCFC9C6" w14:textId="77777777" w:rsidTr="0016760B">
              <w:trPr>
                <w:trHeight w:val="1785"/>
                <w:ins w:id="264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C6DD3B" w14:textId="77777777" w:rsidR="0016760B" w:rsidRPr="0016760B" w:rsidRDefault="0016760B" w:rsidP="0016760B">
                  <w:pPr>
                    <w:autoSpaceDE/>
                    <w:autoSpaceDN/>
                    <w:adjustRightInd/>
                    <w:jc w:val="center"/>
                    <w:rPr>
                      <w:ins w:id="26443" w:author="Philippe Hollanda - Oliveira Trust" w:date="2022-07-19T09:57:00Z"/>
                      <w:rFonts w:ascii="Arial" w:eastAsia="Times New Roman" w:hAnsi="Arial" w:cs="Arial"/>
                      <w:color w:val="000000"/>
                      <w:sz w:val="20"/>
                      <w:szCs w:val="20"/>
                      <w:lang w:eastAsia="pt-BR"/>
                    </w:rPr>
                  </w:pPr>
                  <w:ins w:id="2644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522012B" w14:textId="77777777" w:rsidR="0016760B" w:rsidRPr="0016760B" w:rsidRDefault="0016760B" w:rsidP="0016760B">
                  <w:pPr>
                    <w:autoSpaceDE/>
                    <w:autoSpaceDN/>
                    <w:adjustRightInd/>
                    <w:jc w:val="center"/>
                    <w:rPr>
                      <w:ins w:id="26445" w:author="Philippe Hollanda - Oliveira Trust" w:date="2022-07-19T09:57:00Z"/>
                      <w:rFonts w:ascii="Arial" w:eastAsia="Times New Roman" w:hAnsi="Arial" w:cs="Arial"/>
                      <w:color w:val="000000"/>
                      <w:sz w:val="20"/>
                      <w:szCs w:val="20"/>
                      <w:lang w:eastAsia="pt-BR"/>
                    </w:rPr>
                  </w:pPr>
                  <w:ins w:id="26446" w:author="Philippe Hollanda - Oliveira Trust" w:date="2022-07-19T09:57:00Z">
                    <w:r w:rsidRPr="0016760B">
                      <w:rPr>
                        <w:rFonts w:ascii="Arial" w:eastAsia="Times New Roman" w:hAnsi="Arial" w:cs="Arial"/>
                        <w:color w:val="000000"/>
                        <w:sz w:val="20"/>
                        <w:szCs w:val="20"/>
                        <w:lang w:eastAsia="pt-BR"/>
                      </w:rPr>
                      <w:t>09/12/2021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939533" w14:textId="77777777" w:rsidR="0016760B" w:rsidRPr="0016760B" w:rsidRDefault="0016760B" w:rsidP="0016760B">
                  <w:pPr>
                    <w:autoSpaceDE/>
                    <w:autoSpaceDN/>
                    <w:adjustRightInd/>
                    <w:jc w:val="center"/>
                    <w:rPr>
                      <w:ins w:id="26447" w:author="Philippe Hollanda - Oliveira Trust" w:date="2022-07-19T09:57:00Z"/>
                      <w:rFonts w:ascii="Arial" w:eastAsia="Times New Roman" w:hAnsi="Arial" w:cs="Arial"/>
                      <w:color w:val="000000"/>
                      <w:sz w:val="20"/>
                      <w:szCs w:val="20"/>
                      <w:lang w:eastAsia="pt-BR"/>
                    </w:rPr>
                  </w:pPr>
                  <w:ins w:id="26448" w:author="Philippe Hollanda - Oliveira Trust" w:date="2022-07-19T09:57:00Z">
                    <w:r w:rsidRPr="0016760B">
                      <w:rPr>
                        <w:rFonts w:ascii="Arial" w:eastAsia="Times New Roman" w:hAnsi="Arial" w:cs="Arial"/>
                        <w:color w:val="000000"/>
                        <w:sz w:val="20"/>
                        <w:szCs w:val="20"/>
                        <w:lang w:eastAsia="pt-BR"/>
                      </w:rPr>
                      <w:t>R$ 595,60</w:t>
                    </w:r>
                  </w:ins>
                </w:p>
              </w:tc>
            </w:tr>
            <w:tr w:rsidR="0016760B" w:rsidRPr="0016760B" w14:paraId="049CB780" w14:textId="77777777" w:rsidTr="0016760B">
              <w:trPr>
                <w:trHeight w:val="1785"/>
                <w:ins w:id="264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7CA1B3" w14:textId="77777777" w:rsidR="0016760B" w:rsidRPr="0016760B" w:rsidRDefault="0016760B" w:rsidP="0016760B">
                  <w:pPr>
                    <w:autoSpaceDE/>
                    <w:autoSpaceDN/>
                    <w:adjustRightInd/>
                    <w:jc w:val="center"/>
                    <w:rPr>
                      <w:ins w:id="26450" w:author="Philippe Hollanda - Oliveira Trust" w:date="2022-07-19T09:57:00Z"/>
                      <w:rFonts w:ascii="Arial" w:eastAsia="Times New Roman" w:hAnsi="Arial" w:cs="Arial"/>
                      <w:color w:val="000000"/>
                      <w:sz w:val="20"/>
                      <w:szCs w:val="20"/>
                      <w:lang w:eastAsia="pt-BR"/>
                    </w:rPr>
                  </w:pPr>
                  <w:ins w:id="26451"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A5411AB" w14:textId="77777777" w:rsidR="0016760B" w:rsidRPr="0016760B" w:rsidRDefault="0016760B" w:rsidP="0016760B">
                  <w:pPr>
                    <w:autoSpaceDE/>
                    <w:autoSpaceDN/>
                    <w:adjustRightInd/>
                    <w:jc w:val="center"/>
                    <w:rPr>
                      <w:ins w:id="26452" w:author="Philippe Hollanda - Oliveira Trust" w:date="2022-07-19T09:57:00Z"/>
                      <w:rFonts w:ascii="Arial" w:eastAsia="Times New Roman" w:hAnsi="Arial" w:cs="Arial"/>
                      <w:color w:val="000000"/>
                      <w:sz w:val="20"/>
                      <w:szCs w:val="20"/>
                      <w:lang w:eastAsia="pt-BR"/>
                    </w:rPr>
                  </w:pPr>
                  <w:ins w:id="26453" w:author="Philippe Hollanda - Oliveira Trust" w:date="2022-07-19T09:57:00Z">
                    <w:r w:rsidRPr="0016760B">
                      <w:rPr>
                        <w:rFonts w:ascii="Arial" w:eastAsia="Times New Roman" w:hAnsi="Arial" w:cs="Arial"/>
                        <w:color w:val="000000"/>
                        <w:sz w:val="20"/>
                        <w:szCs w:val="20"/>
                        <w:lang w:eastAsia="pt-BR"/>
                      </w:rPr>
                      <w:t>10/12/2021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368517" w14:textId="77777777" w:rsidR="0016760B" w:rsidRPr="0016760B" w:rsidRDefault="0016760B" w:rsidP="0016760B">
                  <w:pPr>
                    <w:autoSpaceDE/>
                    <w:autoSpaceDN/>
                    <w:adjustRightInd/>
                    <w:jc w:val="center"/>
                    <w:rPr>
                      <w:ins w:id="26454" w:author="Philippe Hollanda - Oliveira Trust" w:date="2022-07-19T09:57:00Z"/>
                      <w:rFonts w:ascii="Arial" w:eastAsia="Times New Roman" w:hAnsi="Arial" w:cs="Arial"/>
                      <w:color w:val="000000"/>
                      <w:sz w:val="20"/>
                      <w:szCs w:val="20"/>
                      <w:lang w:eastAsia="pt-BR"/>
                    </w:rPr>
                  </w:pPr>
                  <w:ins w:id="26455" w:author="Philippe Hollanda - Oliveira Trust" w:date="2022-07-19T09:57:00Z">
                    <w:r w:rsidRPr="0016760B">
                      <w:rPr>
                        <w:rFonts w:ascii="Arial" w:eastAsia="Times New Roman" w:hAnsi="Arial" w:cs="Arial"/>
                        <w:color w:val="000000"/>
                        <w:sz w:val="20"/>
                        <w:szCs w:val="20"/>
                        <w:lang w:eastAsia="pt-BR"/>
                      </w:rPr>
                      <w:t>R$ 140,00</w:t>
                    </w:r>
                  </w:ins>
                </w:p>
              </w:tc>
            </w:tr>
            <w:tr w:rsidR="0016760B" w:rsidRPr="0016760B" w14:paraId="6D370D08" w14:textId="77777777" w:rsidTr="0016760B">
              <w:trPr>
                <w:trHeight w:val="1785"/>
                <w:ins w:id="264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384B72" w14:textId="77777777" w:rsidR="0016760B" w:rsidRPr="0016760B" w:rsidRDefault="0016760B" w:rsidP="0016760B">
                  <w:pPr>
                    <w:autoSpaceDE/>
                    <w:autoSpaceDN/>
                    <w:adjustRightInd/>
                    <w:jc w:val="center"/>
                    <w:rPr>
                      <w:ins w:id="26457" w:author="Philippe Hollanda - Oliveira Trust" w:date="2022-07-19T09:57:00Z"/>
                      <w:rFonts w:ascii="Arial" w:eastAsia="Times New Roman" w:hAnsi="Arial" w:cs="Arial"/>
                      <w:color w:val="000000"/>
                      <w:sz w:val="20"/>
                      <w:szCs w:val="20"/>
                      <w:lang w:eastAsia="pt-BR"/>
                    </w:rPr>
                  </w:pPr>
                  <w:ins w:id="26458"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9B312C2" w14:textId="77777777" w:rsidR="0016760B" w:rsidRPr="0016760B" w:rsidRDefault="0016760B" w:rsidP="0016760B">
                  <w:pPr>
                    <w:autoSpaceDE/>
                    <w:autoSpaceDN/>
                    <w:adjustRightInd/>
                    <w:jc w:val="center"/>
                    <w:rPr>
                      <w:ins w:id="26459" w:author="Philippe Hollanda - Oliveira Trust" w:date="2022-07-19T09:57:00Z"/>
                      <w:rFonts w:ascii="Arial" w:eastAsia="Times New Roman" w:hAnsi="Arial" w:cs="Arial"/>
                      <w:color w:val="000000"/>
                      <w:sz w:val="20"/>
                      <w:szCs w:val="20"/>
                      <w:lang w:eastAsia="pt-BR"/>
                    </w:rPr>
                  </w:pPr>
                  <w:ins w:id="26460" w:author="Philippe Hollanda - Oliveira Trust" w:date="2022-07-19T09:57:00Z">
                    <w:r w:rsidRPr="0016760B">
                      <w:rPr>
                        <w:rFonts w:ascii="Arial" w:eastAsia="Times New Roman" w:hAnsi="Arial" w:cs="Arial"/>
                        <w:color w:val="000000"/>
                        <w:sz w:val="20"/>
                        <w:szCs w:val="20"/>
                        <w:lang w:eastAsia="pt-BR"/>
                      </w:rPr>
                      <w:t>13/12/2021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E354C0" w14:textId="77777777" w:rsidR="0016760B" w:rsidRPr="0016760B" w:rsidRDefault="0016760B" w:rsidP="0016760B">
                  <w:pPr>
                    <w:autoSpaceDE/>
                    <w:autoSpaceDN/>
                    <w:adjustRightInd/>
                    <w:jc w:val="center"/>
                    <w:rPr>
                      <w:ins w:id="26461" w:author="Philippe Hollanda - Oliveira Trust" w:date="2022-07-19T09:57:00Z"/>
                      <w:rFonts w:ascii="Arial" w:eastAsia="Times New Roman" w:hAnsi="Arial" w:cs="Arial"/>
                      <w:color w:val="000000"/>
                      <w:sz w:val="20"/>
                      <w:szCs w:val="20"/>
                      <w:lang w:eastAsia="pt-BR"/>
                    </w:rPr>
                  </w:pPr>
                  <w:ins w:id="26462" w:author="Philippe Hollanda - Oliveira Trust" w:date="2022-07-19T09:57:00Z">
                    <w:r w:rsidRPr="0016760B">
                      <w:rPr>
                        <w:rFonts w:ascii="Arial" w:eastAsia="Times New Roman" w:hAnsi="Arial" w:cs="Arial"/>
                        <w:color w:val="000000"/>
                        <w:sz w:val="20"/>
                        <w:szCs w:val="20"/>
                        <w:lang w:eastAsia="pt-BR"/>
                      </w:rPr>
                      <w:t>R$ 7.271,04</w:t>
                    </w:r>
                  </w:ins>
                </w:p>
              </w:tc>
            </w:tr>
            <w:tr w:rsidR="0016760B" w:rsidRPr="0016760B" w14:paraId="03362DAC" w14:textId="77777777" w:rsidTr="0016760B">
              <w:trPr>
                <w:trHeight w:val="1785"/>
                <w:ins w:id="264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FBF074" w14:textId="77777777" w:rsidR="0016760B" w:rsidRPr="0016760B" w:rsidRDefault="0016760B" w:rsidP="0016760B">
                  <w:pPr>
                    <w:autoSpaceDE/>
                    <w:autoSpaceDN/>
                    <w:adjustRightInd/>
                    <w:jc w:val="center"/>
                    <w:rPr>
                      <w:ins w:id="26464" w:author="Philippe Hollanda - Oliveira Trust" w:date="2022-07-19T09:57:00Z"/>
                      <w:rFonts w:ascii="Arial" w:eastAsia="Times New Roman" w:hAnsi="Arial" w:cs="Arial"/>
                      <w:color w:val="000000"/>
                      <w:sz w:val="20"/>
                      <w:szCs w:val="20"/>
                      <w:lang w:eastAsia="pt-BR"/>
                    </w:rPr>
                  </w:pPr>
                  <w:ins w:id="2646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344786B" w14:textId="77777777" w:rsidR="0016760B" w:rsidRPr="0016760B" w:rsidRDefault="0016760B" w:rsidP="0016760B">
                  <w:pPr>
                    <w:autoSpaceDE/>
                    <w:autoSpaceDN/>
                    <w:adjustRightInd/>
                    <w:jc w:val="center"/>
                    <w:rPr>
                      <w:ins w:id="26466" w:author="Philippe Hollanda - Oliveira Trust" w:date="2022-07-19T09:57:00Z"/>
                      <w:rFonts w:ascii="Arial" w:eastAsia="Times New Roman" w:hAnsi="Arial" w:cs="Arial"/>
                      <w:color w:val="000000"/>
                      <w:sz w:val="20"/>
                      <w:szCs w:val="20"/>
                      <w:lang w:eastAsia="pt-BR"/>
                    </w:rPr>
                  </w:pPr>
                  <w:ins w:id="26467" w:author="Philippe Hollanda - Oliveira Trust" w:date="2022-07-19T09:57:00Z">
                    <w:r w:rsidRPr="0016760B">
                      <w:rPr>
                        <w:rFonts w:ascii="Arial" w:eastAsia="Times New Roman" w:hAnsi="Arial" w:cs="Arial"/>
                        <w:color w:val="000000"/>
                        <w:sz w:val="20"/>
                        <w:szCs w:val="20"/>
                        <w:lang w:eastAsia="pt-BR"/>
                      </w:rPr>
                      <w:t>14/12/2021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CC7877" w14:textId="77777777" w:rsidR="0016760B" w:rsidRPr="0016760B" w:rsidRDefault="0016760B" w:rsidP="0016760B">
                  <w:pPr>
                    <w:autoSpaceDE/>
                    <w:autoSpaceDN/>
                    <w:adjustRightInd/>
                    <w:jc w:val="center"/>
                    <w:rPr>
                      <w:ins w:id="26468" w:author="Philippe Hollanda - Oliveira Trust" w:date="2022-07-19T09:57:00Z"/>
                      <w:rFonts w:ascii="Arial" w:eastAsia="Times New Roman" w:hAnsi="Arial" w:cs="Arial"/>
                      <w:color w:val="000000"/>
                      <w:sz w:val="20"/>
                      <w:szCs w:val="20"/>
                      <w:lang w:eastAsia="pt-BR"/>
                    </w:rPr>
                  </w:pPr>
                  <w:ins w:id="26469" w:author="Philippe Hollanda - Oliveira Trust" w:date="2022-07-19T09:57:00Z">
                    <w:r w:rsidRPr="0016760B">
                      <w:rPr>
                        <w:rFonts w:ascii="Arial" w:eastAsia="Times New Roman" w:hAnsi="Arial" w:cs="Arial"/>
                        <w:color w:val="000000"/>
                        <w:sz w:val="20"/>
                        <w:szCs w:val="20"/>
                        <w:lang w:eastAsia="pt-BR"/>
                      </w:rPr>
                      <w:t>R$ 140,00</w:t>
                    </w:r>
                  </w:ins>
                </w:p>
              </w:tc>
            </w:tr>
            <w:tr w:rsidR="0016760B" w:rsidRPr="0016760B" w14:paraId="6DF1D899" w14:textId="77777777" w:rsidTr="0016760B">
              <w:trPr>
                <w:trHeight w:val="1785"/>
                <w:ins w:id="264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82DB0D" w14:textId="77777777" w:rsidR="0016760B" w:rsidRPr="0016760B" w:rsidRDefault="0016760B" w:rsidP="0016760B">
                  <w:pPr>
                    <w:autoSpaceDE/>
                    <w:autoSpaceDN/>
                    <w:adjustRightInd/>
                    <w:jc w:val="center"/>
                    <w:rPr>
                      <w:ins w:id="26471" w:author="Philippe Hollanda - Oliveira Trust" w:date="2022-07-19T09:57:00Z"/>
                      <w:rFonts w:ascii="Arial" w:eastAsia="Times New Roman" w:hAnsi="Arial" w:cs="Arial"/>
                      <w:color w:val="000000"/>
                      <w:sz w:val="20"/>
                      <w:szCs w:val="20"/>
                      <w:lang w:eastAsia="pt-BR"/>
                    </w:rPr>
                  </w:pPr>
                  <w:ins w:id="2647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71A6B13" w14:textId="77777777" w:rsidR="0016760B" w:rsidRPr="0016760B" w:rsidRDefault="0016760B" w:rsidP="0016760B">
                  <w:pPr>
                    <w:autoSpaceDE/>
                    <w:autoSpaceDN/>
                    <w:adjustRightInd/>
                    <w:jc w:val="center"/>
                    <w:rPr>
                      <w:ins w:id="26473" w:author="Philippe Hollanda - Oliveira Trust" w:date="2022-07-19T09:57:00Z"/>
                      <w:rFonts w:ascii="Arial" w:eastAsia="Times New Roman" w:hAnsi="Arial" w:cs="Arial"/>
                      <w:color w:val="000000"/>
                      <w:sz w:val="20"/>
                      <w:szCs w:val="20"/>
                      <w:lang w:eastAsia="pt-BR"/>
                    </w:rPr>
                  </w:pPr>
                  <w:ins w:id="26474" w:author="Philippe Hollanda - Oliveira Trust" w:date="2022-07-19T09:57:00Z">
                    <w:r w:rsidRPr="0016760B">
                      <w:rPr>
                        <w:rFonts w:ascii="Arial" w:eastAsia="Times New Roman" w:hAnsi="Arial" w:cs="Arial"/>
                        <w:color w:val="000000"/>
                        <w:sz w:val="20"/>
                        <w:szCs w:val="20"/>
                        <w:lang w:eastAsia="pt-BR"/>
                      </w:rPr>
                      <w:t>14/12/2021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8A9137" w14:textId="77777777" w:rsidR="0016760B" w:rsidRPr="0016760B" w:rsidRDefault="0016760B" w:rsidP="0016760B">
                  <w:pPr>
                    <w:autoSpaceDE/>
                    <w:autoSpaceDN/>
                    <w:adjustRightInd/>
                    <w:jc w:val="center"/>
                    <w:rPr>
                      <w:ins w:id="26475" w:author="Philippe Hollanda - Oliveira Trust" w:date="2022-07-19T09:57:00Z"/>
                      <w:rFonts w:ascii="Arial" w:eastAsia="Times New Roman" w:hAnsi="Arial" w:cs="Arial"/>
                      <w:color w:val="000000"/>
                      <w:sz w:val="20"/>
                      <w:szCs w:val="20"/>
                      <w:lang w:eastAsia="pt-BR"/>
                    </w:rPr>
                  </w:pPr>
                  <w:ins w:id="26476" w:author="Philippe Hollanda - Oliveira Trust" w:date="2022-07-19T09:57:00Z">
                    <w:r w:rsidRPr="0016760B">
                      <w:rPr>
                        <w:rFonts w:ascii="Arial" w:eastAsia="Times New Roman" w:hAnsi="Arial" w:cs="Arial"/>
                        <w:color w:val="000000"/>
                        <w:sz w:val="20"/>
                        <w:szCs w:val="20"/>
                        <w:lang w:eastAsia="pt-BR"/>
                      </w:rPr>
                      <w:t>R$ 1.650,00</w:t>
                    </w:r>
                  </w:ins>
                </w:p>
              </w:tc>
            </w:tr>
            <w:tr w:rsidR="0016760B" w:rsidRPr="0016760B" w14:paraId="0E944937" w14:textId="77777777" w:rsidTr="0016760B">
              <w:trPr>
                <w:trHeight w:val="1785"/>
                <w:ins w:id="264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0F5BD1" w14:textId="77777777" w:rsidR="0016760B" w:rsidRPr="0016760B" w:rsidRDefault="0016760B" w:rsidP="0016760B">
                  <w:pPr>
                    <w:autoSpaceDE/>
                    <w:autoSpaceDN/>
                    <w:adjustRightInd/>
                    <w:jc w:val="center"/>
                    <w:rPr>
                      <w:ins w:id="26478" w:author="Philippe Hollanda - Oliveira Trust" w:date="2022-07-19T09:57:00Z"/>
                      <w:rFonts w:ascii="Arial" w:eastAsia="Times New Roman" w:hAnsi="Arial" w:cs="Arial"/>
                      <w:color w:val="000000"/>
                      <w:sz w:val="20"/>
                      <w:szCs w:val="20"/>
                      <w:lang w:eastAsia="pt-BR"/>
                    </w:rPr>
                  </w:pPr>
                  <w:ins w:id="26479" w:author="Philippe Hollanda - Oliveira Trust" w:date="2022-07-19T09:57:00Z">
                    <w:r w:rsidRPr="0016760B">
                      <w:rPr>
                        <w:rFonts w:ascii="Arial" w:eastAsia="Times New Roman" w:hAnsi="Arial" w:cs="Arial"/>
                        <w:color w:val="000000"/>
                        <w:sz w:val="20"/>
                        <w:szCs w:val="20"/>
                        <w:lang w:eastAsia="pt-BR"/>
                      </w:rPr>
                      <w:t>ARMAZENAMENTO, DEPÓSITO, CARGA, DESCARGA,ARRUMAÇÃO BENS</w:t>
                    </w:r>
                  </w:ins>
                </w:p>
              </w:tc>
              <w:tc>
                <w:tcPr>
                  <w:tcW w:w="2324" w:type="dxa"/>
                  <w:tcBorders>
                    <w:top w:val="nil"/>
                    <w:left w:val="nil"/>
                    <w:bottom w:val="single" w:sz="4" w:space="0" w:color="auto"/>
                    <w:right w:val="single" w:sz="4" w:space="0" w:color="auto"/>
                  </w:tcBorders>
                  <w:shd w:val="clear" w:color="auto" w:fill="auto"/>
                  <w:noWrap/>
                  <w:vAlign w:val="center"/>
                  <w:hideMark/>
                </w:tcPr>
                <w:p w14:paraId="5242530A" w14:textId="77777777" w:rsidR="0016760B" w:rsidRPr="0016760B" w:rsidRDefault="0016760B" w:rsidP="0016760B">
                  <w:pPr>
                    <w:autoSpaceDE/>
                    <w:autoSpaceDN/>
                    <w:adjustRightInd/>
                    <w:jc w:val="center"/>
                    <w:rPr>
                      <w:ins w:id="26480" w:author="Philippe Hollanda - Oliveira Trust" w:date="2022-07-19T09:57:00Z"/>
                      <w:rFonts w:ascii="Arial" w:eastAsia="Times New Roman" w:hAnsi="Arial" w:cs="Arial"/>
                      <w:color w:val="000000"/>
                      <w:sz w:val="20"/>
                      <w:szCs w:val="20"/>
                      <w:lang w:eastAsia="pt-BR"/>
                    </w:rPr>
                  </w:pPr>
                  <w:ins w:id="26481"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78990C" w14:textId="77777777" w:rsidR="0016760B" w:rsidRPr="0016760B" w:rsidRDefault="0016760B" w:rsidP="0016760B">
                  <w:pPr>
                    <w:autoSpaceDE/>
                    <w:autoSpaceDN/>
                    <w:adjustRightInd/>
                    <w:jc w:val="center"/>
                    <w:rPr>
                      <w:ins w:id="26482" w:author="Philippe Hollanda - Oliveira Trust" w:date="2022-07-19T09:57:00Z"/>
                      <w:rFonts w:ascii="Arial" w:eastAsia="Times New Roman" w:hAnsi="Arial" w:cs="Arial"/>
                      <w:color w:val="000000"/>
                      <w:sz w:val="20"/>
                      <w:szCs w:val="20"/>
                      <w:lang w:eastAsia="pt-BR"/>
                    </w:rPr>
                  </w:pPr>
                  <w:ins w:id="26483" w:author="Philippe Hollanda - Oliveira Trust" w:date="2022-07-19T09:57:00Z">
                    <w:r w:rsidRPr="0016760B">
                      <w:rPr>
                        <w:rFonts w:ascii="Arial" w:eastAsia="Times New Roman" w:hAnsi="Arial" w:cs="Arial"/>
                        <w:color w:val="000000"/>
                        <w:sz w:val="20"/>
                        <w:szCs w:val="20"/>
                        <w:lang w:eastAsia="pt-BR"/>
                      </w:rPr>
                      <w:t>R$ 825,00</w:t>
                    </w:r>
                  </w:ins>
                </w:p>
              </w:tc>
            </w:tr>
            <w:tr w:rsidR="0016760B" w:rsidRPr="0016760B" w14:paraId="4A877A69" w14:textId="77777777" w:rsidTr="0016760B">
              <w:trPr>
                <w:trHeight w:val="1785"/>
                <w:ins w:id="264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C96D03" w14:textId="77777777" w:rsidR="0016760B" w:rsidRPr="0016760B" w:rsidRDefault="0016760B" w:rsidP="0016760B">
                  <w:pPr>
                    <w:autoSpaceDE/>
                    <w:autoSpaceDN/>
                    <w:adjustRightInd/>
                    <w:jc w:val="center"/>
                    <w:rPr>
                      <w:ins w:id="26485" w:author="Philippe Hollanda - Oliveira Trust" w:date="2022-07-19T09:57:00Z"/>
                      <w:rFonts w:ascii="Arial" w:eastAsia="Times New Roman" w:hAnsi="Arial" w:cs="Arial"/>
                      <w:color w:val="000000"/>
                      <w:sz w:val="20"/>
                      <w:szCs w:val="20"/>
                      <w:lang w:eastAsia="pt-BR"/>
                    </w:rPr>
                  </w:pPr>
                  <w:ins w:id="2648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F680878" w14:textId="77777777" w:rsidR="0016760B" w:rsidRPr="0016760B" w:rsidRDefault="0016760B" w:rsidP="0016760B">
                  <w:pPr>
                    <w:autoSpaceDE/>
                    <w:autoSpaceDN/>
                    <w:adjustRightInd/>
                    <w:jc w:val="center"/>
                    <w:rPr>
                      <w:ins w:id="26487" w:author="Philippe Hollanda - Oliveira Trust" w:date="2022-07-19T09:57:00Z"/>
                      <w:rFonts w:ascii="Arial" w:eastAsia="Times New Roman" w:hAnsi="Arial" w:cs="Arial"/>
                      <w:color w:val="000000"/>
                      <w:sz w:val="20"/>
                      <w:szCs w:val="20"/>
                      <w:lang w:eastAsia="pt-BR"/>
                    </w:rPr>
                  </w:pPr>
                  <w:ins w:id="26488"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19D184" w14:textId="77777777" w:rsidR="0016760B" w:rsidRPr="0016760B" w:rsidRDefault="0016760B" w:rsidP="0016760B">
                  <w:pPr>
                    <w:autoSpaceDE/>
                    <w:autoSpaceDN/>
                    <w:adjustRightInd/>
                    <w:jc w:val="center"/>
                    <w:rPr>
                      <w:ins w:id="26489" w:author="Philippe Hollanda - Oliveira Trust" w:date="2022-07-19T09:57:00Z"/>
                      <w:rFonts w:ascii="Arial" w:eastAsia="Times New Roman" w:hAnsi="Arial" w:cs="Arial"/>
                      <w:color w:val="000000"/>
                      <w:sz w:val="20"/>
                      <w:szCs w:val="20"/>
                      <w:lang w:eastAsia="pt-BR"/>
                    </w:rPr>
                  </w:pPr>
                  <w:ins w:id="26490" w:author="Philippe Hollanda - Oliveira Trust" w:date="2022-07-19T09:57:00Z">
                    <w:r w:rsidRPr="0016760B">
                      <w:rPr>
                        <w:rFonts w:ascii="Arial" w:eastAsia="Times New Roman" w:hAnsi="Arial" w:cs="Arial"/>
                        <w:color w:val="000000"/>
                        <w:sz w:val="20"/>
                        <w:szCs w:val="20"/>
                        <w:lang w:eastAsia="pt-BR"/>
                      </w:rPr>
                      <w:t>R$ 193,00</w:t>
                    </w:r>
                  </w:ins>
                </w:p>
              </w:tc>
            </w:tr>
            <w:tr w:rsidR="0016760B" w:rsidRPr="0016760B" w14:paraId="3F6EBB10" w14:textId="77777777" w:rsidTr="0016760B">
              <w:trPr>
                <w:trHeight w:val="1785"/>
                <w:ins w:id="264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6FF698" w14:textId="77777777" w:rsidR="0016760B" w:rsidRPr="0016760B" w:rsidRDefault="0016760B" w:rsidP="0016760B">
                  <w:pPr>
                    <w:autoSpaceDE/>
                    <w:autoSpaceDN/>
                    <w:adjustRightInd/>
                    <w:jc w:val="center"/>
                    <w:rPr>
                      <w:ins w:id="26492" w:author="Philippe Hollanda - Oliveira Trust" w:date="2022-07-19T09:57:00Z"/>
                      <w:rFonts w:ascii="Arial" w:eastAsia="Times New Roman" w:hAnsi="Arial" w:cs="Arial"/>
                      <w:color w:val="000000"/>
                      <w:sz w:val="20"/>
                      <w:szCs w:val="20"/>
                      <w:lang w:eastAsia="pt-BR"/>
                    </w:rPr>
                  </w:pPr>
                  <w:ins w:id="2649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4540700" w14:textId="77777777" w:rsidR="0016760B" w:rsidRPr="0016760B" w:rsidRDefault="0016760B" w:rsidP="0016760B">
                  <w:pPr>
                    <w:autoSpaceDE/>
                    <w:autoSpaceDN/>
                    <w:adjustRightInd/>
                    <w:jc w:val="center"/>
                    <w:rPr>
                      <w:ins w:id="26494" w:author="Philippe Hollanda - Oliveira Trust" w:date="2022-07-19T09:57:00Z"/>
                      <w:rFonts w:ascii="Arial" w:eastAsia="Times New Roman" w:hAnsi="Arial" w:cs="Arial"/>
                      <w:color w:val="000000"/>
                      <w:sz w:val="20"/>
                      <w:szCs w:val="20"/>
                      <w:lang w:eastAsia="pt-BR"/>
                    </w:rPr>
                  </w:pPr>
                  <w:ins w:id="26495" w:author="Philippe Hollanda - Oliveira Trust" w:date="2022-07-19T09:57:00Z">
                    <w:r w:rsidRPr="0016760B">
                      <w:rPr>
                        <w:rFonts w:ascii="Arial" w:eastAsia="Times New Roman" w:hAnsi="Arial" w:cs="Arial"/>
                        <w:color w:val="000000"/>
                        <w:sz w:val="20"/>
                        <w:szCs w:val="20"/>
                        <w:lang w:eastAsia="pt-BR"/>
                      </w:rPr>
                      <w:t>17/12/2021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9D6669" w14:textId="77777777" w:rsidR="0016760B" w:rsidRPr="0016760B" w:rsidRDefault="0016760B" w:rsidP="0016760B">
                  <w:pPr>
                    <w:autoSpaceDE/>
                    <w:autoSpaceDN/>
                    <w:adjustRightInd/>
                    <w:jc w:val="center"/>
                    <w:rPr>
                      <w:ins w:id="26496" w:author="Philippe Hollanda - Oliveira Trust" w:date="2022-07-19T09:57:00Z"/>
                      <w:rFonts w:ascii="Arial" w:eastAsia="Times New Roman" w:hAnsi="Arial" w:cs="Arial"/>
                      <w:color w:val="000000"/>
                      <w:sz w:val="20"/>
                      <w:szCs w:val="20"/>
                      <w:lang w:eastAsia="pt-BR"/>
                    </w:rPr>
                  </w:pPr>
                  <w:ins w:id="26497" w:author="Philippe Hollanda - Oliveira Trust" w:date="2022-07-19T09:57:00Z">
                    <w:r w:rsidRPr="0016760B">
                      <w:rPr>
                        <w:rFonts w:ascii="Arial" w:eastAsia="Times New Roman" w:hAnsi="Arial" w:cs="Arial"/>
                        <w:color w:val="000000"/>
                        <w:sz w:val="20"/>
                        <w:szCs w:val="20"/>
                        <w:lang w:eastAsia="pt-BR"/>
                      </w:rPr>
                      <w:t>R$ 3.000,00</w:t>
                    </w:r>
                  </w:ins>
                </w:p>
              </w:tc>
            </w:tr>
            <w:tr w:rsidR="0016760B" w:rsidRPr="0016760B" w14:paraId="04A5B116" w14:textId="77777777" w:rsidTr="0016760B">
              <w:trPr>
                <w:trHeight w:val="1785"/>
                <w:ins w:id="264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0B2464" w14:textId="77777777" w:rsidR="0016760B" w:rsidRPr="0016760B" w:rsidRDefault="0016760B" w:rsidP="0016760B">
                  <w:pPr>
                    <w:autoSpaceDE/>
                    <w:autoSpaceDN/>
                    <w:adjustRightInd/>
                    <w:jc w:val="center"/>
                    <w:rPr>
                      <w:ins w:id="26499" w:author="Philippe Hollanda - Oliveira Trust" w:date="2022-07-19T09:57:00Z"/>
                      <w:rFonts w:ascii="Arial" w:eastAsia="Times New Roman" w:hAnsi="Arial" w:cs="Arial"/>
                      <w:color w:val="000000"/>
                      <w:sz w:val="20"/>
                      <w:szCs w:val="20"/>
                      <w:lang w:eastAsia="pt-BR"/>
                    </w:rPr>
                  </w:pPr>
                  <w:ins w:id="2650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47FC00F" w14:textId="77777777" w:rsidR="0016760B" w:rsidRPr="0016760B" w:rsidRDefault="0016760B" w:rsidP="0016760B">
                  <w:pPr>
                    <w:autoSpaceDE/>
                    <w:autoSpaceDN/>
                    <w:adjustRightInd/>
                    <w:jc w:val="center"/>
                    <w:rPr>
                      <w:ins w:id="26501" w:author="Philippe Hollanda - Oliveira Trust" w:date="2022-07-19T09:57:00Z"/>
                      <w:rFonts w:ascii="Arial" w:eastAsia="Times New Roman" w:hAnsi="Arial" w:cs="Arial"/>
                      <w:color w:val="000000"/>
                      <w:sz w:val="20"/>
                      <w:szCs w:val="20"/>
                      <w:lang w:eastAsia="pt-BR"/>
                    </w:rPr>
                  </w:pPr>
                  <w:ins w:id="26502"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F7CDF9" w14:textId="77777777" w:rsidR="0016760B" w:rsidRPr="0016760B" w:rsidRDefault="0016760B" w:rsidP="0016760B">
                  <w:pPr>
                    <w:autoSpaceDE/>
                    <w:autoSpaceDN/>
                    <w:adjustRightInd/>
                    <w:jc w:val="center"/>
                    <w:rPr>
                      <w:ins w:id="26503" w:author="Philippe Hollanda - Oliveira Trust" w:date="2022-07-19T09:57:00Z"/>
                      <w:rFonts w:ascii="Arial" w:eastAsia="Times New Roman" w:hAnsi="Arial" w:cs="Arial"/>
                      <w:color w:val="000000"/>
                      <w:sz w:val="20"/>
                      <w:szCs w:val="20"/>
                      <w:lang w:eastAsia="pt-BR"/>
                    </w:rPr>
                  </w:pPr>
                  <w:ins w:id="26504" w:author="Philippe Hollanda - Oliveira Trust" w:date="2022-07-19T09:57:00Z">
                    <w:r w:rsidRPr="0016760B">
                      <w:rPr>
                        <w:rFonts w:ascii="Arial" w:eastAsia="Times New Roman" w:hAnsi="Arial" w:cs="Arial"/>
                        <w:color w:val="000000"/>
                        <w:sz w:val="20"/>
                        <w:szCs w:val="20"/>
                        <w:lang w:eastAsia="pt-BR"/>
                      </w:rPr>
                      <w:t>R$ 4.567,05</w:t>
                    </w:r>
                  </w:ins>
                </w:p>
              </w:tc>
            </w:tr>
            <w:tr w:rsidR="0016760B" w:rsidRPr="0016760B" w14:paraId="06A94FD9" w14:textId="77777777" w:rsidTr="0016760B">
              <w:trPr>
                <w:trHeight w:val="1785"/>
                <w:ins w:id="265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87548F" w14:textId="77777777" w:rsidR="0016760B" w:rsidRPr="0016760B" w:rsidRDefault="0016760B" w:rsidP="0016760B">
                  <w:pPr>
                    <w:autoSpaceDE/>
                    <w:autoSpaceDN/>
                    <w:adjustRightInd/>
                    <w:jc w:val="center"/>
                    <w:rPr>
                      <w:ins w:id="26506" w:author="Philippe Hollanda - Oliveira Trust" w:date="2022-07-19T09:57:00Z"/>
                      <w:rFonts w:ascii="Arial" w:eastAsia="Times New Roman" w:hAnsi="Arial" w:cs="Arial"/>
                      <w:color w:val="000000"/>
                      <w:sz w:val="20"/>
                      <w:szCs w:val="20"/>
                      <w:lang w:eastAsia="pt-BR"/>
                    </w:rPr>
                  </w:pPr>
                  <w:ins w:id="2650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9C3DB4C" w14:textId="77777777" w:rsidR="0016760B" w:rsidRPr="0016760B" w:rsidRDefault="0016760B" w:rsidP="0016760B">
                  <w:pPr>
                    <w:autoSpaceDE/>
                    <w:autoSpaceDN/>
                    <w:adjustRightInd/>
                    <w:jc w:val="center"/>
                    <w:rPr>
                      <w:ins w:id="26508" w:author="Philippe Hollanda - Oliveira Trust" w:date="2022-07-19T09:57:00Z"/>
                      <w:rFonts w:ascii="Arial" w:eastAsia="Times New Roman" w:hAnsi="Arial" w:cs="Arial"/>
                      <w:color w:val="000000"/>
                      <w:sz w:val="20"/>
                      <w:szCs w:val="20"/>
                      <w:lang w:eastAsia="pt-BR"/>
                    </w:rPr>
                  </w:pPr>
                  <w:ins w:id="26509"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C0DB49" w14:textId="77777777" w:rsidR="0016760B" w:rsidRPr="0016760B" w:rsidRDefault="0016760B" w:rsidP="0016760B">
                  <w:pPr>
                    <w:autoSpaceDE/>
                    <w:autoSpaceDN/>
                    <w:adjustRightInd/>
                    <w:jc w:val="center"/>
                    <w:rPr>
                      <w:ins w:id="26510" w:author="Philippe Hollanda - Oliveira Trust" w:date="2022-07-19T09:57:00Z"/>
                      <w:rFonts w:ascii="Arial" w:eastAsia="Times New Roman" w:hAnsi="Arial" w:cs="Arial"/>
                      <w:color w:val="000000"/>
                      <w:sz w:val="20"/>
                      <w:szCs w:val="20"/>
                      <w:lang w:eastAsia="pt-BR"/>
                    </w:rPr>
                  </w:pPr>
                  <w:ins w:id="26511" w:author="Philippe Hollanda - Oliveira Trust" w:date="2022-07-19T09:57:00Z">
                    <w:r w:rsidRPr="0016760B">
                      <w:rPr>
                        <w:rFonts w:ascii="Arial" w:eastAsia="Times New Roman" w:hAnsi="Arial" w:cs="Arial"/>
                        <w:color w:val="000000"/>
                        <w:sz w:val="20"/>
                        <w:szCs w:val="20"/>
                        <w:lang w:eastAsia="pt-BR"/>
                      </w:rPr>
                      <w:t>R$ 16.000,00</w:t>
                    </w:r>
                  </w:ins>
                </w:p>
              </w:tc>
            </w:tr>
            <w:tr w:rsidR="0016760B" w:rsidRPr="0016760B" w14:paraId="633F6EF1" w14:textId="77777777" w:rsidTr="0016760B">
              <w:trPr>
                <w:trHeight w:val="1785"/>
                <w:ins w:id="265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68E085" w14:textId="77777777" w:rsidR="0016760B" w:rsidRPr="0016760B" w:rsidRDefault="0016760B" w:rsidP="0016760B">
                  <w:pPr>
                    <w:autoSpaceDE/>
                    <w:autoSpaceDN/>
                    <w:adjustRightInd/>
                    <w:jc w:val="center"/>
                    <w:rPr>
                      <w:ins w:id="26513" w:author="Philippe Hollanda - Oliveira Trust" w:date="2022-07-19T09:57:00Z"/>
                      <w:rFonts w:ascii="Arial" w:eastAsia="Times New Roman" w:hAnsi="Arial" w:cs="Arial"/>
                      <w:color w:val="000000"/>
                      <w:sz w:val="20"/>
                      <w:szCs w:val="20"/>
                      <w:lang w:eastAsia="pt-BR"/>
                    </w:rPr>
                  </w:pPr>
                  <w:ins w:id="2651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A7A19FE" w14:textId="77777777" w:rsidR="0016760B" w:rsidRPr="0016760B" w:rsidRDefault="0016760B" w:rsidP="0016760B">
                  <w:pPr>
                    <w:autoSpaceDE/>
                    <w:autoSpaceDN/>
                    <w:adjustRightInd/>
                    <w:jc w:val="center"/>
                    <w:rPr>
                      <w:ins w:id="26515" w:author="Philippe Hollanda - Oliveira Trust" w:date="2022-07-19T09:57:00Z"/>
                      <w:rFonts w:ascii="Arial" w:eastAsia="Times New Roman" w:hAnsi="Arial" w:cs="Arial"/>
                      <w:color w:val="000000"/>
                      <w:sz w:val="20"/>
                      <w:szCs w:val="20"/>
                      <w:lang w:eastAsia="pt-BR"/>
                    </w:rPr>
                  </w:pPr>
                  <w:ins w:id="26516"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4410A6" w14:textId="77777777" w:rsidR="0016760B" w:rsidRPr="0016760B" w:rsidRDefault="0016760B" w:rsidP="0016760B">
                  <w:pPr>
                    <w:autoSpaceDE/>
                    <w:autoSpaceDN/>
                    <w:adjustRightInd/>
                    <w:jc w:val="center"/>
                    <w:rPr>
                      <w:ins w:id="26517" w:author="Philippe Hollanda - Oliveira Trust" w:date="2022-07-19T09:57:00Z"/>
                      <w:rFonts w:ascii="Arial" w:eastAsia="Times New Roman" w:hAnsi="Arial" w:cs="Arial"/>
                      <w:color w:val="000000"/>
                      <w:sz w:val="20"/>
                      <w:szCs w:val="20"/>
                      <w:lang w:eastAsia="pt-BR"/>
                    </w:rPr>
                  </w:pPr>
                  <w:ins w:id="26518" w:author="Philippe Hollanda - Oliveira Trust" w:date="2022-07-19T09:57:00Z">
                    <w:r w:rsidRPr="0016760B">
                      <w:rPr>
                        <w:rFonts w:ascii="Arial" w:eastAsia="Times New Roman" w:hAnsi="Arial" w:cs="Arial"/>
                        <w:color w:val="000000"/>
                        <w:sz w:val="20"/>
                        <w:szCs w:val="20"/>
                        <w:lang w:eastAsia="pt-BR"/>
                      </w:rPr>
                      <w:t>R$ 320,00</w:t>
                    </w:r>
                  </w:ins>
                </w:p>
              </w:tc>
            </w:tr>
            <w:tr w:rsidR="0016760B" w:rsidRPr="0016760B" w14:paraId="20D796F6" w14:textId="77777777" w:rsidTr="0016760B">
              <w:trPr>
                <w:trHeight w:val="1785"/>
                <w:ins w:id="265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900E10" w14:textId="77777777" w:rsidR="0016760B" w:rsidRPr="0016760B" w:rsidRDefault="0016760B" w:rsidP="0016760B">
                  <w:pPr>
                    <w:autoSpaceDE/>
                    <w:autoSpaceDN/>
                    <w:adjustRightInd/>
                    <w:jc w:val="center"/>
                    <w:rPr>
                      <w:ins w:id="26520" w:author="Philippe Hollanda - Oliveira Trust" w:date="2022-07-19T09:57:00Z"/>
                      <w:rFonts w:ascii="Arial" w:eastAsia="Times New Roman" w:hAnsi="Arial" w:cs="Arial"/>
                      <w:color w:val="000000"/>
                      <w:sz w:val="20"/>
                      <w:szCs w:val="20"/>
                      <w:lang w:eastAsia="pt-BR"/>
                    </w:rPr>
                  </w:pPr>
                  <w:ins w:id="2652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8782E9E" w14:textId="77777777" w:rsidR="0016760B" w:rsidRPr="0016760B" w:rsidRDefault="0016760B" w:rsidP="0016760B">
                  <w:pPr>
                    <w:autoSpaceDE/>
                    <w:autoSpaceDN/>
                    <w:adjustRightInd/>
                    <w:jc w:val="center"/>
                    <w:rPr>
                      <w:ins w:id="26522" w:author="Philippe Hollanda - Oliveira Trust" w:date="2022-07-19T09:57:00Z"/>
                      <w:rFonts w:ascii="Arial" w:eastAsia="Times New Roman" w:hAnsi="Arial" w:cs="Arial"/>
                      <w:color w:val="000000"/>
                      <w:sz w:val="20"/>
                      <w:szCs w:val="20"/>
                      <w:lang w:eastAsia="pt-BR"/>
                    </w:rPr>
                  </w:pPr>
                  <w:ins w:id="26523"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A11CB8" w14:textId="77777777" w:rsidR="0016760B" w:rsidRPr="0016760B" w:rsidRDefault="0016760B" w:rsidP="0016760B">
                  <w:pPr>
                    <w:autoSpaceDE/>
                    <w:autoSpaceDN/>
                    <w:adjustRightInd/>
                    <w:jc w:val="center"/>
                    <w:rPr>
                      <w:ins w:id="26524" w:author="Philippe Hollanda - Oliveira Trust" w:date="2022-07-19T09:57:00Z"/>
                      <w:rFonts w:ascii="Arial" w:eastAsia="Times New Roman" w:hAnsi="Arial" w:cs="Arial"/>
                      <w:color w:val="000000"/>
                      <w:sz w:val="20"/>
                      <w:szCs w:val="20"/>
                      <w:lang w:eastAsia="pt-BR"/>
                    </w:rPr>
                  </w:pPr>
                  <w:ins w:id="26525" w:author="Philippe Hollanda - Oliveira Trust" w:date="2022-07-19T09:57:00Z">
                    <w:r w:rsidRPr="0016760B">
                      <w:rPr>
                        <w:rFonts w:ascii="Arial" w:eastAsia="Times New Roman" w:hAnsi="Arial" w:cs="Arial"/>
                        <w:color w:val="000000"/>
                        <w:sz w:val="20"/>
                        <w:szCs w:val="20"/>
                        <w:lang w:eastAsia="pt-BR"/>
                      </w:rPr>
                      <w:t>R$ 3.272,50</w:t>
                    </w:r>
                  </w:ins>
                </w:p>
              </w:tc>
            </w:tr>
            <w:tr w:rsidR="0016760B" w:rsidRPr="0016760B" w14:paraId="6BB30514" w14:textId="77777777" w:rsidTr="0016760B">
              <w:trPr>
                <w:trHeight w:val="1785"/>
                <w:ins w:id="265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9C72639" w14:textId="77777777" w:rsidR="0016760B" w:rsidRPr="0016760B" w:rsidRDefault="0016760B" w:rsidP="0016760B">
                  <w:pPr>
                    <w:autoSpaceDE/>
                    <w:autoSpaceDN/>
                    <w:adjustRightInd/>
                    <w:jc w:val="center"/>
                    <w:rPr>
                      <w:ins w:id="26527" w:author="Philippe Hollanda - Oliveira Trust" w:date="2022-07-19T09:57:00Z"/>
                      <w:rFonts w:ascii="Arial" w:eastAsia="Times New Roman" w:hAnsi="Arial" w:cs="Arial"/>
                      <w:color w:val="000000"/>
                      <w:sz w:val="20"/>
                      <w:szCs w:val="20"/>
                      <w:lang w:eastAsia="pt-BR"/>
                    </w:rPr>
                  </w:pPr>
                  <w:ins w:id="26528"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8121DCB" w14:textId="77777777" w:rsidR="0016760B" w:rsidRPr="0016760B" w:rsidRDefault="0016760B" w:rsidP="0016760B">
                  <w:pPr>
                    <w:autoSpaceDE/>
                    <w:autoSpaceDN/>
                    <w:adjustRightInd/>
                    <w:jc w:val="center"/>
                    <w:rPr>
                      <w:ins w:id="26529" w:author="Philippe Hollanda - Oliveira Trust" w:date="2022-07-19T09:57:00Z"/>
                      <w:rFonts w:ascii="Arial" w:eastAsia="Times New Roman" w:hAnsi="Arial" w:cs="Arial"/>
                      <w:color w:val="000000"/>
                      <w:sz w:val="20"/>
                      <w:szCs w:val="20"/>
                      <w:lang w:eastAsia="pt-BR"/>
                    </w:rPr>
                  </w:pPr>
                  <w:ins w:id="26530"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0DBA5B" w14:textId="77777777" w:rsidR="0016760B" w:rsidRPr="0016760B" w:rsidRDefault="0016760B" w:rsidP="0016760B">
                  <w:pPr>
                    <w:autoSpaceDE/>
                    <w:autoSpaceDN/>
                    <w:adjustRightInd/>
                    <w:jc w:val="center"/>
                    <w:rPr>
                      <w:ins w:id="26531" w:author="Philippe Hollanda - Oliveira Trust" w:date="2022-07-19T09:57:00Z"/>
                      <w:rFonts w:ascii="Arial" w:eastAsia="Times New Roman" w:hAnsi="Arial" w:cs="Arial"/>
                      <w:color w:val="000000"/>
                      <w:sz w:val="20"/>
                      <w:szCs w:val="20"/>
                      <w:lang w:eastAsia="pt-BR"/>
                    </w:rPr>
                  </w:pPr>
                  <w:ins w:id="26532" w:author="Philippe Hollanda - Oliveira Trust" w:date="2022-07-19T09:57:00Z">
                    <w:r w:rsidRPr="0016760B">
                      <w:rPr>
                        <w:rFonts w:ascii="Arial" w:eastAsia="Times New Roman" w:hAnsi="Arial" w:cs="Arial"/>
                        <w:color w:val="000000"/>
                        <w:sz w:val="20"/>
                        <w:szCs w:val="20"/>
                        <w:lang w:eastAsia="pt-BR"/>
                      </w:rPr>
                      <w:t>R$ 579,00</w:t>
                    </w:r>
                  </w:ins>
                </w:p>
              </w:tc>
            </w:tr>
            <w:tr w:rsidR="0016760B" w:rsidRPr="0016760B" w14:paraId="023A3707" w14:textId="77777777" w:rsidTr="0016760B">
              <w:trPr>
                <w:trHeight w:val="1785"/>
                <w:ins w:id="265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D6D02B" w14:textId="77777777" w:rsidR="0016760B" w:rsidRPr="0016760B" w:rsidRDefault="0016760B" w:rsidP="0016760B">
                  <w:pPr>
                    <w:autoSpaceDE/>
                    <w:autoSpaceDN/>
                    <w:adjustRightInd/>
                    <w:jc w:val="center"/>
                    <w:rPr>
                      <w:ins w:id="26534" w:author="Philippe Hollanda - Oliveira Trust" w:date="2022-07-19T09:57:00Z"/>
                      <w:rFonts w:ascii="Arial" w:eastAsia="Times New Roman" w:hAnsi="Arial" w:cs="Arial"/>
                      <w:color w:val="000000"/>
                      <w:sz w:val="20"/>
                      <w:szCs w:val="20"/>
                      <w:lang w:eastAsia="pt-BR"/>
                    </w:rPr>
                  </w:pPr>
                  <w:ins w:id="2653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4FCDDDC" w14:textId="77777777" w:rsidR="0016760B" w:rsidRPr="0016760B" w:rsidRDefault="0016760B" w:rsidP="0016760B">
                  <w:pPr>
                    <w:autoSpaceDE/>
                    <w:autoSpaceDN/>
                    <w:adjustRightInd/>
                    <w:jc w:val="center"/>
                    <w:rPr>
                      <w:ins w:id="26536" w:author="Philippe Hollanda - Oliveira Trust" w:date="2022-07-19T09:57:00Z"/>
                      <w:rFonts w:ascii="Arial" w:eastAsia="Times New Roman" w:hAnsi="Arial" w:cs="Arial"/>
                      <w:color w:val="000000"/>
                      <w:sz w:val="20"/>
                      <w:szCs w:val="20"/>
                      <w:lang w:eastAsia="pt-BR"/>
                    </w:rPr>
                  </w:pPr>
                  <w:ins w:id="26537"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D80B67" w14:textId="77777777" w:rsidR="0016760B" w:rsidRPr="0016760B" w:rsidRDefault="0016760B" w:rsidP="0016760B">
                  <w:pPr>
                    <w:autoSpaceDE/>
                    <w:autoSpaceDN/>
                    <w:adjustRightInd/>
                    <w:jc w:val="center"/>
                    <w:rPr>
                      <w:ins w:id="26538" w:author="Philippe Hollanda - Oliveira Trust" w:date="2022-07-19T09:57:00Z"/>
                      <w:rFonts w:ascii="Arial" w:eastAsia="Times New Roman" w:hAnsi="Arial" w:cs="Arial"/>
                      <w:color w:val="000000"/>
                      <w:sz w:val="20"/>
                      <w:szCs w:val="20"/>
                      <w:lang w:eastAsia="pt-BR"/>
                    </w:rPr>
                  </w:pPr>
                  <w:ins w:id="26539" w:author="Philippe Hollanda - Oliveira Trust" w:date="2022-07-19T09:57:00Z">
                    <w:r w:rsidRPr="0016760B">
                      <w:rPr>
                        <w:rFonts w:ascii="Arial" w:eastAsia="Times New Roman" w:hAnsi="Arial" w:cs="Arial"/>
                        <w:color w:val="000000"/>
                        <w:sz w:val="20"/>
                        <w:szCs w:val="20"/>
                        <w:lang w:eastAsia="pt-BR"/>
                      </w:rPr>
                      <w:t>R$ 160,00</w:t>
                    </w:r>
                  </w:ins>
                </w:p>
              </w:tc>
            </w:tr>
            <w:tr w:rsidR="0016760B" w:rsidRPr="0016760B" w14:paraId="4D2CD402" w14:textId="77777777" w:rsidTr="0016760B">
              <w:trPr>
                <w:trHeight w:val="1785"/>
                <w:ins w:id="265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5DBB66" w14:textId="77777777" w:rsidR="0016760B" w:rsidRPr="0016760B" w:rsidRDefault="0016760B" w:rsidP="0016760B">
                  <w:pPr>
                    <w:autoSpaceDE/>
                    <w:autoSpaceDN/>
                    <w:adjustRightInd/>
                    <w:jc w:val="center"/>
                    <w:rPr>
                      <w:ins w:id="26541" w:author="Philippe Hollanda - Oliveira Trust" w:date="2022-07-19T09:57:00Z"/>
                      <w:rFonts w:ascii="Arial" w:eastAsia="Times New Roman" w:hAnsi="Arial" w:cs="Arial"/>
                      <w:color w:val="000000"/>
                      <w:sz w:val="20"/>
                      <w:szCs w:val="20"/>
                      <w:lang w:eastAsia="pt-BR"/>
                    </w:rPr>
                  </w:pPr>
                  <w:ins w:id="2654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CEADFD8" w14:textId="77777777" w:rsidR="0016760B" w:rsidRPr="0016760B" w:rsidRDefault="0016760B" w:rsidP="0016760B">
                  <w:pPr>
                    <w:autoSpaceDE/>
                    <w:autoSpaceDN/>
                    <w:adjustRightInd/>
                    <w:jc w:val="center"/>
                    <w:rPr>
                      <w:ins w:id="26543" w:author="Philippe Hollanda - Oliveira Trust" w:date="2022-07-19T09:57:00Z"/>
                      <w:rFonts w:ascii="Arial" w:eastAsia="Times New Roman" w:hAnsi="Arial" w:cs="Arial"/>
                      <w:color w:val="000000"/>
                      <w:sz w:val="20"/>
                      <w:szCs w:val="20"/>
                      <w:lang w:eastAsia="pt-BR"/>
                    </w:rPr>
                  </w:pPr>
                  <w:ins w:id="26544"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9A3D42" w14:textId="77777777" w:rsidR="0016760B" w:rsidRPr="0016760B" w:rsidRDefault="0016760B" w:rsidP="0016760B">
                  <w:pPr>
                    <w:autoSpaceDE/>
                    <w:autoSpaceDN/>
                    <w:adjustRightInd/>
                    <w:jc w:val="center"/>
                    <w:rPr>
                      <w:ins w:id="26545" w:author="Philippe Hollanda - Oliveira Trust" w:date="2022-07-19T09:57:00Z"/>
                      <w:rFonts w:ascii="Arial" w:eastAsia="Times New Roman" w:hAnsi="Arial" w:cs="Arial"/>
                      <w:color w:val="000000"/>
                      <w:sz w:val="20"/>
                      <w:szCs w:val="20"/>
                      <w:lang w:eastAsia="pt-BR"/>
                    </w:rPr>
                  </w:pPr>
                  <w:ins w:id="26546" w:author="Philippe Hollanda - Oliveira Trust" w:date="2022-07-19T09:57:00Z">
                    <w:r w:rsidRPr="0016760B">
                      <w:rPr>
                        <w:rFonts w:ascii="Arial" w:eastAsia="Times New Roman" w:hAnsi="Arial" w:cs="Arial"/>
                        <w:color w:val="000000"/>
                        <w:sz w:val="20"/>
                        <w:szCs w:val="20"/>
                        <w:lang w:eastAsia="pt-BR"/>
                      </w:rPr>
                      <w:t>R$ 70,00</w:t>
                    </w:r>
                  </w:ins>
                </w:p>
              </w:tc>
            </w:tr>
            <w:tr w:rsidR="0016760B" w:rsidRPr="0016760B" w14:paraId="0DC7ACB6" w14:textId="77777777" w:rsidTr="0016760B">
              <w:trPr>
                <w:trHeight w:val="1785"/>
                <w:ins w:id="265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CE320F" w14:textId="77777777" w:rsidR="0016760B" w:rsidRPr="0016760B" w:rsidRDefault="0016760B" w:rsidP="0016760B">
                  <w:pPr>
                    <w:autoSpaceDE/>
                    <w:autoSpaceDN/>
                    <w:adjustRightInd/>
                    <w:jc w:val="center"/>
                    <w:rPr>
                      <w:ins w:id="26548" w:author="Philippe Hollanda - Oliveira Trust" w:date="2022-07-19T09:57:00Z"/>
                      <w:rFonts w:ascii="Arial" w:eastAsia="Times New Roman" w:hAnsi="Arial" w:cs="Arial"/>
                      <w:color w:val="000000"/>
                      <w:sz w:val="20"/>
                      <w:szCs w:val="20"/>
                      <w:lang w:eastAsia="pt-BR"/>
                    </w:rPr>
                  </w:pPr>
                  <w:ins w:id="26549" w:author="Philippe Hollanda - Oliveira Trust" w:date="2022-07-19T09:57:00Z">
                    <w:r w:rsidRPr="0016760B">
                      <w:rPr>
                        <w:rFonts w:ascii="Arial" w:eastAsia="Times New Roman" w:hAnsi="Arial" w:cs="Arial"/>
                        <w:color w:val="000000"/>
                        <w:sz w:val="20"/>
                        <w:szCs w:val="20"/>
                        <w:lang w:eastAsia="pt-BR"/>
                      </w:rPr>
                      <w:t>LIMPEZA, MANUTENCAO E CONS.DE VIAS E LOGRADOUROS PUBLICOS, IMOVEIS, CHAMINES</w:t>
                    </w:r>
                  </w:ins>
                </w:p>
              </w:tc>
              <w:tc>
                <w:tcPr>
                  <w:tcW w:w="2324" w:type="dxa"/>
                  <w:tcBorders>
                    <w:top w:val="nil"/>
                    <w:left w:val="nil"/>
                    <w:bottom w:val="single" w:sz="4" w:space="0" w:color="auto"/>
                    <w:right w:val="single" w:sz="4" w:space="0" w:color="auto"/>
                  </w:tcBorders>
                  <w:shd w:val="clear" w:color="auto" w:fill="auto"/>
                  <w:noWrap/>
                  <w:vAlign w:val="center"/>
                  <w:hideMark/>
                </w:tcPr>
                <w:p w14:paraId="4063416A" w14:textId="77777777" w:rsidR="0016760B" w:rsidRPr="0016760B" w:rsidRDefault="0016760B" w:rsidP="0016760B">
                  <w:pPr>
                    <w:autoSpaceDE/>
                    <w:autoSpaceDN/>
                    <w:adjustRightInd/>
                    <w:jc w:val="center"/>
                    <w:rPr>
                      <w:ins w:id="26550" w:author="Philippe Hollanda - Oliveira Trust" w:date="2022-07-19T09:57:00Z"/>
                      <w:rFonts w:ascii="Arial" w:eastAsia="Times New Roman" w:hAnsi="Arial" w:cs="Arial"/>
                      <w:color w:val="000000"/>
                      <w:sz w:val="20"/>
                      <w:szCs w:val="20"/>
                      <w:lang w:eastAsia="pt-BR"/>
                    </w:rPr>
                  </w:pPr>
                  <w:ins w:id="26551"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D162CA" w14:textId="77777777" w:rsidR="0016760B" w:rsidRPr="0016760B" w:rsidRDefault="0016760B" w:rsidP="0016760B">
                  <w:pPr>
                    <w:autoSpaceDE/>
                    <w:autoSpaceDN/>
                    <w:adjustRightInd/>
                    <w:jc w:val="center"/>
                    <w:rPr>
                      <w:ins w:id="26552" w:author="Philippe Hollanda - Oliveira Trust" w:date="2022-07-19T09:57:00Z"/>
                      <w:rFonts w:ascii="Arial" w:eastAsia="Times New Roman" w:hAnsi="Arial" w:cs="Arial"/>
                      <w:color w:val="000000"/>
                      <w:sz w:val="20"/>
                      <w:szCs w:val="20"/>
                      <w:lang w:eastAsia="pt-BR"/>
                    </w:rPr>
                  </w:pPr>
                  <w:ins w:id="26553" w:author="Philippe Hollanda - Oliveira Trust" w:date="2022-07-19T09:57:00Z">
                    <w:r w:rsidRPr="0016760B">
                      <w:rPr>
                        <w:rFonts w:ascii="Arial" w:eastAsia="Times New Roman" w:hAnsi="Arial" w:cs="Arial"/>
                        <w:color w:val="000000"/>
                        <w:sz w:val="20"/>
                        <w:szCs w:val="20"/>
                        <w:lang w:eastAsia="pt-BR"/>
                      </w:rPr>
                      <w:t>R$ 8.900,00</w:t>
                    </w:r>
                  </w:ins>
                </w:p>
              </w:tc>
            </w:tr>
            <w:tr w:rsidR="0016760B" w:rsidRPr="0016760B" w14:paraId="049BF6B1" w14:textId="77777777" w:rsidTr="0016760B">
              <w:trPr>
                <w:trHeight w:val="1785"/>
                <w:ins w:id="265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3986FA" w14:textId="77777777" w:rsidR="0016760B" w:rsidRPr="0016760B" w:rsidRDefault="0016760B" w:rsidP="0016760B">
                  <w:pPr>
                    <w:autoSpaceDE/>
                    <w:autoSpaceDN/>
                    <w:adjustRightInd/>
                    <w:jc w:val="center"/>
                    <w:rPr>
                      <w:ins w:id="26555" w:author="Philippe Hollanda - Oliveira Trust" w:date="2022-07-19T09:57:00Z"/>
                      <w:rFonts w:ascii="Arial" w:eastAsia="Times New Roman" w:hAnsi="Arial" w:cs="Arial"/>
                      <w:color w:val="000000"/>
                      <w:sz w:val="20"/>
                      <w:szCs w:val="20"/>
                      <w:lang w:eastAsia="pt-BR"/>
                    </w:rPr>
                  </w:pPr>
                  <w:ins w:id="26556" w:author="Philippe Hollanda - Oliveira Trust" w:date="2022-07-19T09:57:00Z">
                    <w:r w:rsidRPr="0016760B">
                      <w:rPr>
                        <w:rFonts w:ascii="Arial" w:eastAsia="Times New Roman" w:hAnsi="Arial" w:cs="Arial"/>
                        <w:color w:val="000000"/>
                        <w:sz w:val="20"/>
                        <w:szCs w:val="20"/>
                        <w:lang w:eastAsia="pt-BR"/>
                      </w:rPr>
                      <w:t>REPARAÇÃO, CONSERVAÇÃO E REFORMA DE EDIFÍCIOS, ESTRADAS, PONTES E CONGENERES</w:t>
                    </w:r>
                  </w:ins>
                </w:p>
              </w:tc>
              <w:tc>
                <w:tcPr>
                  <w:tcW w:w="2324" w:type="dxa"/>
                  <w:tcBorders>
                    <w:top w:val="nil"/>
                    <w:left w:val="nil"/>
                    <w:bottom w:val="single" w:sz="4" w:space="0" w:color="auto"/>
                    <w:right w:val="single" w:sz="4" w:space="0" w:color="auto"/>
                  </w:tcBorders>
                  <w:shd w:val="clear" w:color="auto" w:fill="auto"/>
                  <w:noWrap/>
                  <w:vAlign w:val="center"/>
                  <w:hideMark/>
                </w:tcPr>
                <w:p w14:paraId="79FBFBE2" w14:textId="77777777" w:rsidR="0016760B" w:rsidRPr="0016760B" w:rsidRDefault="0016760B" w:rsidP="0016760B">
                  <w:pPr>
                    <w:autoSpaceDE/>
                    <w:autoSpaceDN/>
                    <w:adjustRightInd/>
                    <w:jc w:val="center"/>
                    <w:rPr>
                      <w:ins w:id="26557" w:author="Philippe Hollanda - Oliveira Trust" w:date="2022-07-19T09:57:00Z"/>
                      <w:rFonts w:ascii="Arial" w:eastAsia="Times New Roman" w:hAnsi="Arial" w:cs="Arial"/>
                      <w:color w:val="000000"/>
                      <w:sz w:val="20"/>
                      <w:szCs w:val="20"/>
                      <w:lang w:eastAsia="pt-BR"/>
                    </w:rPr>
                  </w:pPr>
                  <w:ins w:id="26558"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FB0FDA" w14:textId="77777777" w:rsidR="0016760B" w:rsidRPr="0016760B" w:rsidRDefault="0016760B" w:rsidP="0016760B">
                  <w:pPr>
                    <w:autoSpaceDE/>
                    <w:autoSpaceDN/>
                    <w:adjustRightInd/>
                    <w:jc w:val="center"/>
                    <w:rPr>
                      <w:ins w:id="26559" w:author="Philippe Hollanda - Oliveira Trust" w:date="2022-07-19T09:57:00Z"/>
                      <w:rFonts w:ascii="Arial" w:eastAsia="Times New Roman" w:hAnsi="Arial" w:cs="Arial"/>
                      <w:color w:val="000000"/>
                      <w:sz w:val="20"/>
                      <w:szCs w:val="20"/>
                      <w:lang w:eastAsia="pt-BR"/>
                    </w:rPr>
                  </w:pPr>
                  <w:ins w:id="26560" w:author="Philippe Hollanda - Oliveira Trust" w:date="2022-07-19T09:57:00Z">
                    <w:r w:rsidRPr="0016760B">
                      <w:rPr>
                        <w:rFonts w:ascii="Arial" w:eastAsia="Times New Roman" w:hAnsi="Arial" w:cs="Arial"/>
                        <w:color w:val="000000"/>
                        <w:sz w:val="20"/>
                        <w:szCs w:val="20"/>
                        <w:lang w:eastAsia="pt-BR"/>
                      </w:rPr>
                      <w:t>R$ 21.336,00</w:t>
                    </w:r>
                  </w:ins>
                </w:p>
              </w:tc>
            </w:tr>
            <w:tr w:rsidR="0016760B" w:rsidRPr="0016760B" w14:paraId="0AC92847" w14:textId="77777777" w:rsidTr="0016760B">
              <w:trPr>
                <w:trHeight w:val="1785"/>
                <w:ins w:id="265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538544" w14:textId="77777777" w:rsidR="0016760B" w:rsidRPr="0016760B" w:rsidRDefault="0016760B" w:rsidP="0016760B">
                  <w:pPr>
                    <w:autoSpaceDE/>
                    <w:autoSpaceDN/>
                    <w:adjustRightInd/>
                    <w:jc w:val="center"/>
                    <w:rPr>
                      <w:ins w:id="26562" w:author="Philippe Hollanda - Oliveira Trust" w:date="2022-07-19T09:57:00Z"/>
                      <w:rFonts w:ascii="Arial" w:eastAsia="Times New Roman" w:hAnsi="Arial" w:cs="Arial"/>
                      <w:color w:val="000000"/>
                      <w:sz w:val="20"/>
                      <w:szCs w:val="20"/>
                      <w:lang w:eastAsia="pt-BR"/>
                    </w:rPr>
                  </w:pPr>
                  <w:ins w:id="2656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52C7EE9" w14:textId="77777777" w:rsidR="0016760B" w:rsidRPr="0016760B" w:rsidRDefault="0016760B" w:rsidP="0016760B">
                  <w:pPr>
                    <w:autoSpaceDE/>
                    <w:autoSpaceDN/>
                    <w:adjustRightInd/>
                    <w:jc w:val="center"/>
                    <w:rPr>
                      <w:ins w:id="26564" w:author="Philippe Hollanda - Oliveira Trust" w:date="2022-07-19T09:57:00Z"/>
                      <w:rFonts w:ascii="Arial" w:eastAsia="Times New Roman" w:hAnsi="Arial" w:cs="Arial"/>
                      <w:color w:val="000000"/>
                      <w:sz w:val="20"/>
                      <w:szCs w:val="20"/>
                      <w:lang w:eastAsia="pt-BR"/>
                    </w:rPr>
                  </w:pPr>
                  <w:ins w:id="26565"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0D7833" w14:textId="77777777" w:rsidR="0016760B" w:rsidRPr="0016760B" w:rsidRDefault="0016760B" w:rsidP="0016760B">
                  <w:pPr>
                    <w:autoSpaceDE/>
                    <w:autoSpaceDN/>
                    <w:adjustRightInd/>
                    <w:jc w:val="center"/>
                    <w:rPr>
                      <w:ins w:id="26566" w:author="Philippe Hollanda - Oliveira Trust" w:date="2022-07-19T09:57:00Z"/>
                      <w:rFonts w:ascii="Arial" w:eastAsia="Times New Roman" w:hAnsi="Arial" w:cs="Arial"/>
                      <w:color w:val="000000"/>
                      <w:sz w:val="20"/>
                      <w:szCs w:val="20"/>
                      <w:lang w:eastAsia="pt-BR"/>
                    </w:rPr>
                  </w:pPr>
                  <w:ins w:id="26567" w:author="Philippe Hollanda - Oliveira Trust" w:date="2022-07-19T09:57:00Z">
                    <w:r w:rsidRPr="0016760B">
                      <w:rPr>
                        <w:rFonts w:ascii="Arial" w:eastAsia="Times New Roman" w:hAnsi="Arial" w:cs="Arial"/>
                        <w:color w:val="000000"/>
                        <w:sz w:val="20"/>
                        <w:szCs w:val="20"/>
                        <w:lang w:eastAsia="pt-BR"/>
                      </w:rPr>
                      <w:t>R$ 1.765,00</w:t>
                    </w:r>
                  </w:ins>
                </w:p>
              </w:tc>
            </w:tr>
            <w:tr w:rsidR="0016760B" w:rsidRPr="0016760B" w14:paraId="516874A1" w14:textId="77777777" w:rsidTr="0016760B">
              <w:trPr>
                <w:trHeight w:val="1785"/>
                <w:ins w:id="265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1AE6E9" w14:textId="77777777" w:rsidR="0016760B" w:rsidRPr="0016760B" w:rsidRDefault="0016760B" w:rsidP="0016760B">
                  <w:pPr>
                    <w:autoSpaceDE/>
                    <w:autoSpaceDN/>
                    <w:adjustRightInd/>
                    <w:jc w:val="center"/>
                    <w:rPr>
                      <w:ins w:id="26569" w:author="Philippe Hollanda - Oliveira Trust" w:date="2022-07-19T09:57:00Z"/>
                      <w:rFonts w:ascii="Arial" w:eastAsia="Times New Roman" w:hAnsi="Arial" w:cs="Arial"/>
                      <w:color w:val="000000"/>
                      <w:sz w:val="20"/>
                      <w:szCs w:val="20"/>
                      <w:lang w:eastAsia="pt-BR"/>
                    </w:rPr>
                  </w:pPr>
                  <w:ins w:id="26570"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3D195E8C" w14:textId="77777777" w:rsidR="0016760B" w:rsidRPr="0016760B" w:rsidRDefault="0016760B" w:rsidP="0016760B">
                  <w:pPr>
                    <w:autoSpaceDE/>
                    <w:autoSpaceDN/>
                    <w:adjustRightInd/>
                    <w:jc w:val="center"/>
                    <w:rPr>
                      <w:ins w:id="26571" w:author="Philippe Hollanda - Oliveira Trust" w:date="2022-07-19T09:57:00Z"/>
                      <w:rFonts w:ascii="Arial" w:eastAsia="Times New Roman" w:hAnsi="Arial" w:cs="Arial"/>
                      <w:color w:val="000000"/>
                      <w:sz w:val="20"/>
                      <w:szCs w:val="20"/>
                      <w:lang w:eastAsia="pt-BR"/>
                    </w:rPr>
                  </w:pPr>
                  <w:ins w:id="26572"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4CFBE7" w14:textId="77777777" w:rsidR="0016760B" w:rsidRPr="0016760B" w:rsidRDefault="0016760B" w:rsidP="0016760B">
                  <w:pPr>
                    <w:autoSpaceDE/>
                    <w:autoSpaceDN/>
                    <w:adjustRightInd/>
                    <w:jc w:val="center"/>
                    <w:rPr>
                      <w:ins w:id="26573" w:author="Philippe Hollanda - Oliveira Trust" w:date="2022-07-19T09:57:00Z"/>
                      <w:rFonts w:ascii="Arial" w:eastAsia="Times New Roman" w:hAnsi="Arial" w:cs="Arial"/>
                      <w:color w:val="000000"/>
                      <w:sz w:val="20"/>
                      <w:szCs w:val="20"/>
                      <w:lang w:eastAsia="pt-BR"/>
                    </w:rPr>
                  </w:pPr>
                  <w:ins w:id="26574" w:author="Philippe Hollanda - Oliveira Trust" w:date="2022-07-19T09:57:00Z">
                    <w:r w:rsidRPr="0016760B">
                      <w:rPr>
                        <w:rFonts w:ascii="Arial" w:eastAsia="Times New Roman" w:hAnsi="Arial" w:cs="Arial"/>
                        <w:color w:val="000000"/>
                        <w:sz w:val="20"/>
                        <w:szCs w:val="20"/>
                        <w:lang w:eastAsia="pt-BR"/>
                      </w:rPr>
                      <w:t>R$ 226,08</w:t>
                    </w:r>
                  </w:ins>
                </w:p>
              </w:tc>
            </w:tr>
            <w:tr w:rsidR="0016760B" w:rsidRPr="0016760B" w14:paraId="48C9AF39" w14:textId="77777777" w:rsidTr="0016760B">
              <w:trPr>
                <w:trHeight w:val="1785"/>
                <w:ins w:id="265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4F28AB" w14:textId="77777777" w:rsidR="0016760B" w:rsidRPr="0016760B" w:rsidRDefault="0016760B" w:rsidP="0016760B">
                  <w:pPr>
                    <w:autoSpaceDE/>
                    <w:autoSpaceDN/>
                    <w:adjustRightInd/>
                    <w:jc w:val="center"/>
                    <w:rPr>
                      <w:ins w:id="26576" w:author="Philippe Hollanda - Oliveira Trust" w:date="2022-07-19T09:57:00Z"/>
                      <w:rFonts w:ascii="Arial" w:eastAsia="Times New Roman" w:hAnsi="Arial" w:cs="Arial"/>
                      <w:color w:val="000000"/>
                      <w:sz w:val="20"/>
                      <w:szCs w:val="20"/>
                      <w:lang w:eastAsia="pt-BR"/>
                    </w:rPr>
                  </w:pPr>
                  <w:ins w:id="26577"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AD7FC58" w14:textId="77777777" w:rsidR="0016760B" w:rsidRPr="0016760B" w:rsidRDefault="0016760B" w:rsidP="0016760B">
                  <w:pPr>
                    <w:autoSpaceDE/>
                    <w:autoSpaceDN/>
                    <w:adjustRightInd/>
                    <w:jc w:val="center"/>
                    <w:rPr>
                      <w:ins w:id="26578" w:author="Philippe Hollanda - Oliveira Trust" w:date="2022-07-19T09:57:00Z"/>
                      <w:rFonts w:ascii="Arial" w:eastAsia="Times New Roman" w:hAnsi="Arial" w:cs="Arial"/>
                      <w:color w:val="000000"/>
                      <w:sz w:val="20"/>
                      <w:szCs w:val="20"/>
                      <w:lang w:eastAsia="pt-BR"/>
                    </w:rPr>
                  </w:pPr>
                  <w:ins w:id="26579"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F875BE" w14:textId="77777777" w:rsidR="0016760B" w:rsidRPr="0016760B" w:rsidRDefault="0016760B" w:rsidP="0016760B">
                  <w:pPr>
                    <w:autoSpaceDE/>
                    <w:autoSpaceDN/>
                    <w:adjustRightInd/>
                    <w:jc w:val="center"/>
                    <w:rPr>
                      <w:ins w:id="26580" w:author="Philippe Hollanda - Oliveira Trust" w:date="2022-07-19T09:57:00Z"/>
                      <w:rFonts w:ascii="Arial" w:eastAsia="Times New Roman" w:hAnsi="Arial" w:cs="Arial"/>
                      <w:color w:val="000000"/>
                      <w:sz w:val="20"/>
                      <w:szCs w:val="20"/>
                      <w:lang w:eastAsia="pt-BR"/>
                    </w:rPr>
                  </w:pPr>
                  <w:ins w:id="26581" w:author="Philippe Hollanda - Oliveira Trust" w:date="2022-07-19T09:57:00Z">
                    <w:r w:rsidRPr="0016760B">
                      <w:rPr>
                        <w:rFonts w:ascii="Arial" w:eastAsia="Times New Roman" w:hAnsi="Arial" w:cs="Arial"/>
                        <w:color w:val="000000"/>
                        <w:sz w:val="20"/>
                        <w:szCs w:val="20"/>
                        <w:lang w:eastAsia="pt-BR"/>
                      </w:rPr>
                      <w:t>R$ 5.000,00</w:t>
                    </w:r>
                  </w:ins>
                </w:p>
              </w:tc>
            </w:tr>
            <w:tr w:rsidR="0016760B" w:rsidRPr="0016760B" w14:paraId="3A3CCDAF" w14:textId="77777777" w:rsidTr="0016760B">
              <w:trPr>
                <w:trHeight w:val="1785"/>
                <w:ins w:id="265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53F632" w14:textId="77777777" w:rsidR="0016760B" w:rsidRPr="0016760B" w:rsidRDefault="0016760B" w:rsidP="0016760B">
                  <w:pPr>
                    <w:autoSpaceDE/>
                    <w:autoSpaceDN/>
                    <w:adjustRightInd/>
                    <w:jc w:val="center"/>
                    <w:rPr>
                      <w:ins w:id="26583" w:author="Philippe Hollanda - Oliveira Trust" w:date="2022-07-19T09:57:00Z"/>
                      <w:rFonts w:ascii="Arial" w:eastAsia="Times New Roman" w:hAnsi="Arial" w:cs="Arial"/>
                      <w:color w:val="000000"/>
                      <w:sz w:val="20"/>
                      <w:szCs w:val="20"/>
                      <w:lang w:eastAsia="pt-BR"/>
                    </w:rPr>
                  </w:pPr>
                  <w:ins w:id="2658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C18C9DC" w14:textId="77777777" w:rsidR="0016760B" w:rsidRPr="0016760B" w:rsidRDefault="0016760B" w:rsidP="0016760B">
                  <w:pPr>
                    <w:autoSpaceDE/>
                    <w:autoSpaceDN/>
                    <w:adjustRightInd/>
                    <w:jc w:val="center"/>
                    <w:rPr>
                      <w:ins w:id="26585" w:author="Philippe Hollanda - Oliveira Trust" w:date="2022-07-19T09:57:00Z"/>
                      <w:rFonts w:ascii="Arial" w:eastAsia="Times New Roman" w:hAnsi="Arial" w:cs="Arial"/>
                      <w:color w:val="000000"/>
                      <w:sz w:val="20"/>
                      <w:szCs w:val="20"/>
                      <w:lang w:eastAsia="pt-BR"/>
                    </w:rPr>
                  </w:pPr>
                  <w:ins w:id="26586"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04D3C4" w14:textId="77777777" w:rsidR="0016760B" w:rsidRPr="0016760B" w:rsidRDefault="0016760B" w:rsidP="0016760B">
                  <w:pPr>
                    <w:autoSpaceDE/>
                    <w:autoSpaceDN/>
                    <w:adjustRightInd/>
                    <w:jc w:val="center"/>
                    <w:rPr>
                      <w:ins w:id="26587" w:author="Philippe Hollanda - Oliveira Trust" w:date="2022-07-19T09:57:00Z"/>
                      <w:rFonts w:ascii="Arial" w:eastAsia="Times New Roman" w:hAnsi="Arial" w:cs="Arial"/>
                      <w:color w:val="000000"/>
                      <w:sz w:val="20"/>
                      <w:szCs w:val="20"/>
                      <w:lang w:eastAsia="pt-BR"/>
                    </w:rPr>
                  </w:pPr>
                  <w:ins w:id="26588" w:author="Philippe Hollanda - Oliveira Trust" w:date="2022-07-19T09:57:00Z">
                    <w:r w:rsidRPr="0016760B">
                      <w:rPr>
                        <w:rFonts w:ascii="Arial" w:eastAsia="Times New Roman" w:hAnsi="Arial" w:cs="Arial"/>
                        <w:color w:val="000000"/>
                        <w:sz w:val="20"/>
                        <w:szCs w:val="20"/>
                        <w:lang w:eastAsia="pt-BR"/>
                      </w:rPr>
                      <w:t>R$ 247,00</w:t>
                    </w:r>
                  </w:ins>
                </w:p>
              </w:tc>
            </w:tr>
            <w:tr w:rsidR="0016760B" w:rsidRPr="0016760B" w14:paraId="611D8746" w14:textId="77777777" w:rsidTr="0016760B">
              <w:trPr>
                <w:trHeight w:val="1785"/>
                <w:ins w:id="265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AB975A" w14:textId="77777777" w:rsidR="0016760B" w:rsidRPr="0016760B" w:rsidRDefault="0016760B" w:rsidP="0016760B">
                  <w:pPr>
                    <w:autoSpaceDE/>
                    <w:autoSpaceDN/>
                    <w:adjustRightInd/>
                    <w:jc w:val="center"/>
                    <w:rPr>
                      <w:ins w:id="26590" w:author="Philippe Hollanda - Oliveira Trust" w:date="2022-07-19T09:57:00Z"/>
                      <w:rFonts w:ascii="Arial" w:eastAsia="Times New Roman" w:hAnsi="Arial" w:cs="Arial"/>
                      <w:color w:val="000000"/>
                      <w:sz w:val="20"/>
                      <w:szCs w:val="20"/>
                      <w:lang w:eastAsia="pt-BR"/>
                    </w:rPr>
                  </w:pPr>
                  <w:ins w:id="26591"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6DA3D4C" w14:textId="77777777" w:rsidR="0016760B" w:rsidRPr="0016760B" w:rsidRDefault="0016760B" w:rsidP="0016760B">
                  <w:pPr>
                    <w:autoSpaceDE/>
                    <w:autoSpaceDN/>
                    <w:adjustRightInd/>
                    <w:jc w:val="center"/>
                    <w:rPr>
                      <w:ins w:id="26592" w:author="Philippe Hollanda - Oliveira Trust" w:date="2022-07-19T09:57:00Z"/>
                      <w:rFonts w:ascii="Arial" w:eastAsia="Times New Roman" w:hAnsi="Arial" w:cs="Arial"/>
                      <w:color w:val="000000"/>
                      <w:sz w:val="20"/>
                      <w:szCs w:val="20"/>
                      <w:lang w:eastAsia="pt-BR"/>
                    </w:rPr>
                  </w:pPr>
                  <w:ins w:id="26593"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6E7224" w14:textId="77777777" w:rsidR="0016760B" w:rsidRPr="0016760B" w:rsidRDefault="0016760B" w:rsidP="0016760B">
                  <w:pPr>
                    <w:autoSpaceDE/>
                    <w:autoSpaceDN/>
                    <w:adjustRightInd/>
                    <w:jc w:val="center"/>
                    <w:rPr>
                      <w:ins w:id="26594" w:author="Philippe Hollanda - Oliveira Trust" w:date="2022-07-19T09:57:00Z"/>
                      <w:rFonts w:ascii="Arial" w:eastAsia="Times New Roman" w:hAnsi="Arial" w:cs="Arial"/>
                      <w:color w:val="000000"/>
                      <w:sz w:val="20"/>
                      <w:szCs w:val="20"/>
                      <w:lang w:eastAsia="pt-BR"/>
                    </w:rPr>
                  </w:pPr>
                  <w:ins w:id="26595" w:author="Philippe Hollanda - Oliveira Trust" w:date="2022-07-19T09:57:00Z">
                    <w:r w:rsidRPr="0016760B">
                      <w:rPr>
                        <w:rFonts w:ascii="Arial" w:eastAsia="Times New Roman" w:hAnsi="Arial" w:cs="Arial"/>
                        <w:color w:val="000000"/>
                        <w:sz w:val="20"/>
                        <w:szCs w:val="20"/>
                        <w:lang w:eastAsia="pt-BR"/>
                      </w:rPr>
                      <w:t>R$ 980,00</w:t>
                    </w:r>
                  </w:ins>
                </w:p>
              </w:tc>
            </w:tr>
            <w:tr w:rsidR="0016760B" w:rsidRPr="0016760B" w14:paraId="534806E0" w14:textId="77777777" w:rsidTr="0016760B">
              <w:trPr>
                <w:trHeight w:val="1785"/>
                <w:ins w:id="265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DB6B1C" w14:textId="77777777" w:rsidR="0016760B" w:rsidRPr="0016760B" w:rsidRDefault="0016760B" w:rsidP="0016760B">
                  <w:pPr>
                    <w:autoSpaceDE/>
                    <w:autoSpaceDN/>
                    <w:adjustRightInd/>
                    <w:jc w:val="center"/>
                    <w:rPr>
                      <w:ins w:id="26597" w:author="Philippe Hollanda - Oliveira Trust" w:date="2022-07-19T09:57:00Z"/>
                      <w:rFonts w:ascii="Arial" w:eastAsia="Times New Roman" w:hAnsi="Arial" w:cs="Arial"/>
                      <w:color w:val="000000"/>
                      <w:sz w:val="20"/>
                      <w:szCs w:val="20"/>
                      <w:lang w:eastAsia="pt-BR"/>
                    </w:rPr>
                  </w:pPr>
                  <w:ins w:id="26598" w:author="Philippe Hollanda - Oliveira Trust" w:date="2022-07-19T09:57:00Z">
                    <w:r w:rsidRPr="0016760B">
                      <w:rPr>
                        <w:rFonts w:ascii="Arial" w:eastAsia="Times New Roman" w:hAnsi="Arial" w:cs="Arial"/>
                        <w:color w:val="000000"/>
                        <w:sz w:val="20"/>
                        <w:szCs w:val="20"/>
                        <w:lang w:eastAsia="pt-BR"/>
                      </w:rPr>
                      <w:lastRenderedPageBreak/>
                      <w:t>COLOCAÇÃO, INSTAL.TAPETES, CARPETES, ASSOALHOS, CORTINAS, REV.PAREDE, VIDROS,PLACAS GESSO, CONGÊ.</w:t>
                    </w:r>
                  </w:ins>
                </w:p>
              </w:tc>
              <w:tc>
                <w:tcPr>
                  <w:tcW w:w="2324" w:type="dxa"/>
                  <w:tcBorders>
                    <w:top w:val="nil"/>
                    <w:left w:val="nil"/>
                    <w:bottom w:val="single" w:sz="4" w:space="0" w:color="auto"/>
                    <w:right w:val="single" w:sz="4" w:space="0" w:color="auto"/>
                  </w:tcBorders>
                  <w:shd w:val="clear" w:color="auto" w:fill="auto"/>
                  <w:noWrap/>
                  <w:vAlign w:val="center"/>
                  <w:hideMark/>
                </w:tcPr>
                <w:p w14:paraId="30A8F37B" w14:textId="77777777" w:rsidR="0016760B" w:rsidRPr="0016760B" w:rsidRDefault="0016760B" w:rsidP="0016760B">
                  <w:pPr>
                    <w:autoSpaceDE/>
                    <w:autoSpaceDN/>
                    <w:adjustRightInd/>
                    <w:jc w:val="center"/>
                    <w:rPr>
                      <w:ins w:id="26599" w:author="Philippe Hollanda - Oliveira Trust" w:date="2022-07-19T09:57:00Z"/>
                      <w:rFonts w:ascii="Arial" w:eastAsia="Times New Roman" w:hAnsi="Arial" w:cs="Arial"/>
                      <w:color w:val="000000"/>
                      <w:sz w:val="20"/>
                      <w:szCs w:val="20"/>
                      <w:lang w:eastAsia="pt-BR"/>
                    </w:rPr>
                  </w:pPr>
                  <w:ins w:id="26600" w:author="Philippe Hollanda - Oliveira Trust" w:date="2022-07-19T09:57:00Z">
                    <w:r w:rsidRPr="0016760B">
                      <w:rPr>
                        <w:rFonts w:ascii="Arial" w:eastAsia="Times New Roman" w:hAnsi="Arial" w:cs="Arial"/>
                        <w:color w:val="000000"/>
                        <w:sz w:val="20"/>
                        <w:szCs w:val="20"/>
                        <w:lang w:eastAsia="pt-BR"/>
                      </w:rPr>
                      <w:t>21/12/2021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917525" w14:textId="77777777" w:rsidR="0016760B" w:rsidRPr="0016760B" w:rsidRDefault="0016760B" w:rsidP="0016760B">
                  <w:pPr>
                    <w:autoSpaceDE/>
                    <w:autoSpaceDN/>
                    <w:adjustRightInd/>
                    <w:jc w:val="center"/>
                    <w:rPr>
                      <w:ins w:id="26601" w:author="Philippe Hollanda - Oliveira Trust" w:date="2022-07-19T09:57:00Z"/>
                      <w:rFonts w:ascii="Arial" w:eastAsia="Times New Roman" w:hAnsi="Arial" w:cs="Arial"/>
                      <w:color w:val="000000"/>
                      <w:sz w:val="20"/>
                      <w:szCs w:val="20"/>
                      <w:lang w:eastAsia="pt-BR"/>
                    </w:rPr>
                  </w:pPr>
                  <w:ins w:id="26602" w:author="Philippe Hollanda - Oliveira Trust" w:date="2022-07-19T09:57:00Z">
                    <w:r w:rsidRPr="0016760B">
                      <w:rPr>
                        <w:rFonts w:ascii="Arial" w:eastAsia="Times New Roman" w:hAnsi="Arial" w:cs="Arial"/>
                        <w:color w:val="000000"/>
                        <w:sz w:val="20"/>
                        <w:szCs w:val="20"/>
                        <w:lang w:eastAsia="pt-BR"/>
                      </w:rPr>
                      <w:t>R$ 3.276,00</w:t>
                    </w:r>
                  </w:ins>
                </w:p>
              </w:tc>
            </w:tr>
            <w:tr w:rsidR="0016760B" w:rsidRPr="0016760B" w14:paraId="7BFC3CFD" w14:textId="77777777" w:rsidTr="0016760B">
              <w:trPr>
                <w:trHeight w:val="1785"/>
                <w:ins w:id="266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3C9193" w14:textId="77777777" w:rsidR="0016760B" w:rsidRPr="0016760B" w:rsidRDefault="0016760B" w:rsidP="0016760B">
                  <w:pPr>
                    <w:autoSpaceDE/>
                    <w:autoSpaceDN/>
                    <w:adjustRightInd/>
                    <w:jc w:val="center"/>
                    <w:rPr>
                      <w:ins w:id="26604" w:author="Philippe Hollanda - Oliveira Trust" w:date="2022-07-19T09:57:00Z"/>
                      <w:rFonts w:ascii="Arial" w:eastAsia="Times New Roman" w:hAnsi="Arial" w:cs="Arial"/>
                      <w:color w:val="000000"/>
                      <w:sz w:val="20"/>
                      <w:szCs w:val="20"/>
                      <w:lang w:eastAsia="pt-BR"/>
                    </w:rPr>
                  </w:pPr>
                  <w:ins w:id="2660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7A971D7" w14:textId="77777777" w:rsidR="0016760B" w:rsidRPr="0016760B" w:rsidRDefault="0016760B" w:rsidP="0016760B">
                  <w:pPr>
                    <w:autoSpaceDE/>
                    <w:autoSpaceDN/>
                    <w:adjustRightInd/>
                    <w:jc w:val="center"/>
                    <w:rPr>
                      <w:ins w:id="26606" w:author="Philippe Hollanda - Oliveira Trust" w:date="2022-07-19T09:57:00Z"/>
                      <w:rFonts w:ascii="Arial" w:eastAsia="Times New Roman" w:hAnsi="Arial" w:cs="Arial"/>
                      <w:color w:val="000000"/>
                      <w:sz w:val="20"/>
                      <w:szCs w:val="20"/>
                      <w:lang w:eastAsia="pt-BR"/>
                    </w:rPr>
                  </w:pPr>
                  <w:ins w:id="26607"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814335" w14:textId="77777777" w:rsidR="0016760B" w:rsidRPr="0016760B" w:rsidRDefault="0016760B" w:rsidP="0016760B">
                  <w:pPr>
                    <w:autoSpaceDE/>
                    <w:autoSpaceDN/>
                    <w:adjustRightInd/>
                    <w:jc w:val="center"/>
                    <w:rPr>
                      <w:ins w:id="26608" w:author="Philippe Hollanda - Oliveira Trust" w:date="2022-07-19T09:57:00Z"/>
                      <w:rFonts w:ascii="Arial" w:eastAsia="Times New Roman" w:hAnsi="Arial" w:cs="Arial"/>
                      <w:color w:val="000000"/>
                      <w:sz w:val="20"/>
                      <w:szCs w:val="20"/>
                      <w:lang w:eastAsia="pt-BR"/>
                    </w:rPr>
                  </w:pPr>
                  <w:ins w:id="26609"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13B83BA8" w14:textId="77777777" w:rsidTr="0016760B">
              <w:trPr>
                <w:trHeight w:val="1785"/>
                <w:ins w:id="266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BCB5F7" w14:textId="77777777" w:rsidR="0016760B" w:rsidRPr="0016760B" w:rsidRDefault="0016760B" w:rsidP="0016760B">
                  <w:pPr>
                    <w:autoSpaceDE/>
                    <w:autoSpaceDN/>
                    <w:adjustRightInd/>
                    <w:jc w:val="center"/>
                    <w:rPr>
                      <w:ins w:id="26611" w:author="Philippe Hollanda - Oliveira Trust" w:date="2022-07-19T09:57:00Z"/>
                      <w:rFonts w:ascii="Arial" w:eastAsia="Times New Roman" w:hAnsi="Arial" w:cs="Arial"/>
                      <w:color w:val="000000"/>
                      <w:sz w:val="20"/>
                      <w:szCs w:val="20"/>
                      <w:lang w:eastAsia="pt-BR"/>
                    </w:rPr>
                  </w:pPr>
                  <w:ins w:id="2661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09D888A" w14:textId="77777777" w:rsidR="0016760B" w:rsidRPr="0016760B" w:rsidRDefault="0016760B" w:rsidP="0016760B">
                  <w:pPr>
                    <w:autoSpaceDE/>
                    <w:autoSpaceDN/>
                    <w:adjustRightInd/>
                    <w:jc w:val="center"/>
                    <w:rPr>
                      <w:ins w:id="26613" w:author="Philippe Hollanda - Oliveira Trust" w:date="2022-07-19T09:57:00Z"/>
                      <w:rFonts w:ascii="Arial" w:eastAsia="Times New Roman" w:hAnsi="Arial" w:cs="Arial"/>
                      <w:color w:val="000000"/>
                      <w:sz w:val="20"/>
                      <w:szCs w:val="20"/>
                      <w:lang w:eastAsia="pt-BR"/>
                    </w:rPr>
                  </w:pPr>
                  <w:ins w:id="26614" w:author="Philippe Hollanda - Oliveira Trust" w:date="2022-07-19T09:57:00Z">
                    <w:r w:rsidRPr="0016760B">
                      <w:rPr>
                        <w:rFonts w:ascii="Arial" w:eastAsia="Times New Roman" w:hAnsi="Arial" w:cs="Arial"/>
                        <w:color w:val="000000"/>
                        <w:sz w:val="20"/>
                        <w:szCs w:val="20"/>
                        <w:lang w:eastAsia="pt-BR"/>
                      </w:rPr>
                      <w:t>22/12/2021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8BFEBC" w14:textId="77777777" w:rsidR="0016760B" w:rsidRPr="0016760B" w:rsidRDefault="0016760B" w:rsidP="0016760B">
                  <w:pPr>
                    <w:autoSpaceDE/>
                    <w:autoSpaceDN/>
                    <w:adjustRightInd/>
                    <w:jc w:val="center"/>
                    <w:rPr>
                      <w:ins w:id="26615" w:author="Philippe Hollanda - Oliveira Trust" w:date="2022-07-19T09:57:00Z"/>
                      <w:rFonts w:ascii="Arial" w:eastAsia="Times New Roman" w:hAnsi="Arial" w:cs="Arial"/>
                      <w:color w:val="000000"/>
                      <w:sz w:val="20"/>
                      <w:szCs w:val="20"/>
                      <w:lang w:eastAsia="pt-BR"/>
                    </w:rPr>
                  </w:pPr>
                  <w:ins w:id="26616" w:author="Philippe Hollanda - Oliveira Trust" w:date="2022-07-19T09:57:00Z">
                    <w:r w:rsidRPr="0016760B">
                      <w:rPr>
                        <w:rFonts w:ascii="Arial" w:eastAsia="Times New Roman" w:hAnsi="Arial" w:cs="Arial"/>
                        <w:color w:val="000000"/>
                        <w:sz w:val="20"/>
                        <w:szCs w:val="20"/>
                        <w:lang w:eastAsia="pt-BR"/>
                      </w:rPr>
                      <w:t>R$ 1.925,00</w:t>
                    </w:r>
                  </w:ins>
                </w:p>
              </w:tc>
            </w:tr>
            <w:tr w:rsidR="0016760B" w:rsidRPr="0016760B" w14:paraId="0C137719" w14:textId="77777777" w:rsidTr="0016760B">
              <w:trPr>
                <w:trHeight w:val="1785"/>
                <w:ins w:id="266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D548D7" w14:textId="77777777" w:rsidR="0016760B" w:rsidRPr="0016760B" w:rsidRDefault="0016760B" w:rsidP="0016760B">
                  <w:pPr>
                    <w:autoSpaceDE/>
                    <w:autoSpaceDN/>
                    <w:adjustRightInd/>
                    <w:jc w:val="center"/>
                    <w:rPr>
                      <w:ins w:id="26618" w:author="Philippe Hollanda - Oliveira Trust" w:date="2022-07-19T09:57:00Z"/>
                      <w:rFonts w:ascii="Arial" w:eastAsia="Times New Roman" w:hAnsi="Arial" w:cs="Arial"/>
                      <w:color w:val="000000"/>
                      <w:sz w:val="20"/>
                      <w:szCs w:val="20"/>
                      <w:lang w:eastAsia="pt-BR"/>
                    </w:rPr>
                  </w:pPr>
                  <w:ins w:id="2661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A582B69" w14:textId="77777777" w:rsidR="0016760B" w:rsidRPr="0016760B" w:rsidRDefault="0016760B" w:rsidP="0016760B">
                  <w:pPr>
                    <w:autoSpaceDE/>
                    <w:autoSpaceDN/>
                    <w:adjustRightInd/>
                    <w:jc w:val="center"/>
                    <w:rPr>
                      <w:ins w:id="26620" w:author="Philippe Hollanda - Oliveira Trust" w:date="2022-07-19T09:57:00Z"/>
                      <w:rFonts w:ascii="Arial" w:eastAsia="Times New Roman" w:hAnsi="Arial" w:cs="Arial"/>
                      <w:color w:val="000000"/>
                      <w:sz w:val="20"/>
                      <w:szCs w:val="20"/>
                      <w:lang w:eastAsia="pt-BR"/>
                    </w:rPr>
                  </w:pPr>
                  <w:ins w:id="26621" w:author="Philippe Hollanda - Oliveira Trust" w:date="2022-07-19T09:57:00Z">
                    <w:r w:rsidRPr="0016760B">
                      <w:rPr>
                        <w:rFonts w:ascii="Arial" w:eastAsia="Times New Roman" w:hAnsi="Arial" w:cs="Arial"/>
                        <w:color w:val="000000"/>
                        <w:sz w:val="20"/>
                        <w:szCs w:val="20"/>
                        <w:lang w:eastAsia="pt-BR"/>
                      </w:rPr>
                      <w:t>24/12/2021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8623AD" w14:textId="77777777" w:rsidR="0016760B" w:rsidRPr="0016760B" w:rsidRDefault="0016760B" w:rsidP="0016760B">
                  <w:pPr>
                    <w:autoSpaceDE/>
                    <w:autoSpaceDN/>
                    <w:adjustRightInd/>
                    <w:jc w:val="center"/>
                    <w:rPr>
                      <w:ins w:id="26622" w:author="Philippe Hollanda - Oliveira Trust" w:date="2022-07-19T09:57:00Z"/>
                      <w:rFonts w:ascii="Arial" w:eastAsia="Times New Roman" w:hAnsi="Arial" w:cs="Arial"/>
                      <w:color w:val="000000"/>
                      <w:sz w:val="20"/>
                      <w:szCs w:val="20"/>
                      <w:lang w:eastAsia="pt-BR"/>
                    </w:rPr>
                  </w:pPr>
                  <w:ins w:id="26623" w:author="Philippe Hollanda - Oliveira Trust" w:date="2022-07-19T09:57:00Z">
                    <w:r w:rsidRPr="0016760B">
                      <w:rPr>
                        <w:rFonts w:ascii="Arial" w:eastAsia="Times New Roman" w:hAnsi="Arial" w:cs="Arial"/>
                        <w:color w:val="000000"/>
                        <w:sz w:val="20"/>
                        <w:szCs w:val="20"/>
                        <w:lang w:eastAsia="pt-BR"/>
                      </w:rPr>
                      <w:t>R$ 1.965,17</w:t>
                    </w:r>
                  </w:ins>
                </w:p>
              </w:tc>
            </w:tr>
            <w:tr w:rsidR="0016760B" w:rsidRPr="0016760B" w14:paraId="1A85B2EB" w14:textId="77777777" w:rsidTr="0016760B">
              <w:trPr>
                <w:trHeight w:val="1785"/>
                <w:ins w:id="266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CCA5FD" w14:textId="77777777" w:rsidR="0016760B" w:rsidRPr="0016760B" w:rsidRDefault="0016760B" w:rsidP="0016760B">
                  <w:pPr>
                    <w:autoSpaceDE/>
                    <w:autoSpaceDN/>
                    <w:adjustRightInd/>
                    <w:jc w:val="center"/>
                    <w:rPr>
                      <w:ins w:id="26625" w:author="Philippe Hollanda - Oliveira Trust" w:date="2022-07-19T09:57:00Z"/>
                      <w:rFonts w:ascii="Arial" w:eastAsia="Times New Roman" w:hAnsi="Arial" w:cs="Arial"/>
                      <w:color w:val="000000"/>
                      <w:sz w:val="20"/>
                      <w:szCs w:val="20"/>
                      <w:lang w:eastAsia="pt-BR"/>
                    </w:rPr>
                  </w:pPr>
                  <w:ins w:id="2662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308C5B0" w14:textId="77777777" w:rsidR="0016760B" w:rsidRPr="0016760B" w:rsidRDefault="0016760B" w:rsidP="0016760B">
                  <w:pPr>
                    <w:autoSpaceDE/>
                    <w:autoSpaceDN/>
                    <w:adjustRightInd/>
                    <w:jc w:val="center"/>
                    <w:rPr>
                      <w:ins w:id="26627" w:author="Philippe Hollanda - Oliveira Trust" w:date="2022-07-19T09:57:00Z"/>
                      <w:rFonts w:ascii="Arial" w:eastAsia="Times New Roman" w:hAnsi="Arial" w:cs="Arial"/>
                      <w:color w:val="000000"/>
                      <w:sz w:val="20"/>
                      <w:szCs w:val="20"/>
                      <w:lang w:eastAsia="pt-BR"/>
                    </w:rPr>
                  </w:pPr>
                  <w:ins w:id="26628" w:author="Philippe Hollanda - Oliveira Trust" w:date="2022-07-19T09:57:00Z">
                    <w:r w:rsidRPr="0016760B">
                      <w:rPr>
                        <w:rFonts w:ascii="Arial" w:eastAsia="Times New Roman" w:hAnsi="Arial" w:cs="Arial"/>
                        <w:color w:val="000000"/>
                        <w:sz w:val="20"/>
                        <w:szCs w:val="20"/>
                        <w:lang w:eastAsia="pt-BR"/>
                      </w:rPr>
                      <w:t>24/12/2021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949E33" w14:textId="77777777" w:rsidR="0016760B" w:rsidRPr="0016760B" w:rsidRDefault="0016760B" w:rsidP="0016760B">
                  <w:pPr>
                    <w:autoSpaceDE/>
                    <w:autoSpaceDN/>
                    <w:adjustRightInd/>
                    <w:jc w:val="center"/>
                    <w:rPr>
                      <w:ins w:id="26629" w:author="Philippe Hollanda - Oliveira Trust" w:date="2022-07-19T09:57:00Z"/>
                      <w:rFonts w:ascii="Arial" w:eastAsia="Times New Roman" w:hAnsi="Arial" w:cs="Arial"/>
                      <w:color w:val="000000"/>
                      <w:sz w:val="20"/>
                      <w:szCs w:val="20"/>
                      <w:lang w:eastAsia="pt-BR"/>
                    </w:rPr>
                  </w:pPr>
                  <w:ins w:id="26630" w:author="Philippe Hollanda - Oliveira Trust" w:date="2022-07-19T09:57:00Z">
                    <w:r w:rsidRPr="0016760B">
                      <w:rPr>
                        <w:rFonts w:ascii="Arial" w:eastAsia="Times New Roman" w:hAnsi="Arial" w:cs="Arial"/>
                        <w:color w:val="000000"/>
                        <w:sz w:val="20"/>
                        <w:szCs w:val="20"/>
                        <w:lang w:eastAsia="pt-BR"/>
                      </w:rPr>
                      <w:t>R$ 290,00</w:t>
                    </w:r>
                  </w:ins>
                </w:p>
              </w:tc>
            </w:tr>
            <w:tr w:rsidR="0016760B" w:rsidRPr="0016760B" w14:paraId="2DCE21D1" w14:textId="77777777" w:rsidTr="0016760B">
              <w:trPr>
                <w:trHeight w:val="1785"/>
                <w:ins w:id="266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2DA82D" w14:textId="77777777" w:rsidR="0016760B" w:rsidRPr="0016760B" w:rsidRDefault="0016760B" w:rsidP="0016760B">
                  <w:pPr>
                    <w:autoSpaceDE/>
                    <w:autoSpaceDN/>
                    <w:adjustRightInd/>
                    <w:jc w:val="center"/>
                    <w:rPr>
                      <w:ins w:id="26632" w:author="Philippe Hollanda - Oliveira Trust" w:date="2022-07-19T09:57:00Z"/>
                      <w:rFonts w:ascii="Arial" w:eastAsia="Times New Roman" w:hAnsi="Arial" w:cs="Arial"/>
                      <w:color w:val="000000"/>
                      <w:sz w:val="20"/>
                      <w:szCs w:val="20"/>
                      <w:lang w:eastAsia="pt-BR"/>
                    </w:rPr>
                  </w:pPr>
                  <w:ins w:id="26633" w:author="Philippe Hollanda - Oliveira Trust" w:date="2022-07-19T09:57:00Z">
                    <w:r w:rsidRPr="0016760B">
                      <w:rPr>
                        <w:rFonts w:ascii="Arial" w:eastAsia="Times New Roman" w:hAnsi="Arial" w:cs="Arial"/>
                        <w:color w:val="000000"/>
                        <w:sz w:val="20"/>
                        <w:szCs w:val="20"/>
                        <w:lang w:eastAsia="pt-BR"/>
                      </w:rPr>
                      <w:lastRenderedPageBreak/>
                      <w:t>COLOCAÇÃO, INSTAL.TAPETES, CARPETES, ASSOALHOS, CORTINAS, REV.PAREDE, VIDROS,PLACAS GESSO, CONGÊ.</w:t>
                    </w:r>
                  </w:ins>
                </w:p>
              </w:tc>
              <w:tc>
                <w:tcPr>
                  <w:tcW w:w="2324" w:type="dxa"/>
                  <w:tcBorders>
                    <w:top w:val="nil"/>
                    <w:left w:val="nil"/>
                    <w:bottom w:val="single" w:sz="4" w:space="0" w:color="auto"/>
                    <w:right w:val="single" w:sz="4" w:space="0" w:color="auto"/>
                  </w:tcBorders>
                  <w:shd w:val="clear" w:color="auto" w:fill="auto"/>
                  <w:noWrap/>
                  <w:vAlign w:val="center"/>
                  <w:hideMark/>
                </w:tcPr>
                <w:p w14:paraId="70998B26" w14:textId="77777777" w:rsidR="0016760B" w:rsidRPr="0016760B" w:rsidRDefault="0016760B" w:rsidP="0016760B">
                  <w:pPr>
                    <w:autoSpaceDE/>
                    <w:autoSpaceDN/>
                    <w:adjustRightInd/>
                    <w:jc w:val="center"/>
                    <w:rPr>
                      <w:ins w:id="26634" w:author="Philippe Hollanda - Oliveira Trust" w:date="2022-07-19T09:57:00Z"/>
                      <w:rFonts w:ascii="Arial" w:eastAsia="Times New Roman" w:hAnsi="Arial" w:cs="Arial"/>
                      <w:color w:val="000000"/>
                      <w:sz w:val="20"/>
                      <w:szCs w:val="20"/>
                      <w:lang w:eastAsia="pt-BR"/>
                    </w:rPr>
                  </w:pPr>
                  <w:ins w:id="26635"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7C1F6B" w14:textId="77777777" w:rsidR="0016760B" w:rsidRPr="0016760B" w:rsidRDefault="0016760B" w:rsidP="0016760B">
                  <w:pPr>
                    <w:autoSpaceDE/>
                    <w:autoSpaceDN/>
                    <w:adjustRightInd/>
                    <w:jc w:val="center"/>
                    <w:rPr>
                      <w:ins w:id="26636" w:author="Philippe Hollanda - Oliveira Trust" w:date="2022-07-19T09:57:00Z"/>
                      <w:rFonts w:ascii="Arial" w:eastAsia="Times New Roman" w:hAnsi="Arial" w:cs="Arial"/>
                      <w:color w:val="000000"/>
                      <w:sz w:val="20"/>
                      <w:szCs w:val="20"/>
                      <w:lang w:eastAsia="pt-BR"/>
                    </w:rPr>
                  </w:pPr>
                  <w:ins w:id="26637" w:author="Philippe Hollanda - Oliveira Trust" w:date="2022-07-19T09:57:00Z">
                    <w:r w:rsidRPr="0016760B">
                      <w:rPr>
                        <w:rFonts w:ascii="Arial" w:eastAsia="Times New Roman" w:hAnsi="Arial" w:cs="Arial"/>
                        <w:color w:val="000000"/>
                        <w:sz w:val="20"/>
                        <w:szCs w:val="20"/>
                        <w:lang w:eastAsia="pt-BR"/>
                      </w:rPr>
                      <w:t>R$ 1.485,48</w:t>
                    </w:r>
                  </w:ins>
                </w:p>
              </w:tc>
            </w:tr>
            <w:tr w:rsidR="0016760B" w:rsidRPr="0016760B" w14:paraId="3FE19319" w14:textId="77777777" w:rsidTr="0016760B">
              <w:trPr>
                <w:trHeight w:val="1785"/>
                <w:ins w:id="266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F40F83" w14:textId="77777777" w:rsidR="0016760B" w:rsidRPr="0016760B" w:rsidRDefault="0016760B" w:rsidP="0016760B">
                  <w:pPr>
                    <w:autoSpaceDE/>
                    <w:autoSpaceDN/>
                    <w:adjustRightInd/>
                    <w:jc w:val="center"/>
                    <w:rPr>
                      <w:ins w:id="26639" w:author="Philippe Hollanda - Oliveira Trust" w:date="2022-07-19T09:57:00Z"/>
                      <w:rFonts w:ascii="Arial" w:eastAsia="Times New Roman" w:hAnsi="Arial" w:cs="Arial"/>
                      <w:color w:val="000000"/>
                      <w:sz w:val="20"/>
                      <w:szCs w:val="20"/>
                      <w:lang w:eastAsia="pt-BR"/>
                    </w:rPr>
                  </w:pPr>
                  <w:ins w:id="26640" w:author="Philippe Hollanda - Oliveira Trust" w:date="2022-07-19T09:57:00Z">
                    <w:r w:rsidRPr="0016760B">
                      <w:rPr>
                        <w:rFonts w:ascii="Arial" w:eastAsia="Times New Roman" w:hAnsi="Arial" w:cs="Arial"/>
                        <w:color w:val="000000"/>
                        <w:sz w:val="20"/>
                        <w:szCs w:val="20"/>
                        <w:lang w:eastAsia="pt-BR"/>
                      </w:rPr>
                      <w:t>COLOCAÇÃO, INSTAL.TAPETES, CARPETES, ASSOALHOS, CORTINAS, REV.PAREDE, VIDROS,PLACAS GESSO, CONGÊ.</w:t>
                    </w:r>
                  </w:ins>
                </w:p>
              </w:tc>
              <w:tc>
                <w:tcPr>
                  <w:tcW w:w="2324" w:type="dxa"/>
                  <w:tcBorders>
                    <w:top w:val="nil"/>
                    <w:left w:val="nil"/>
                    <w:bottom w:val="single" w:sz="4" w:space="0" w:color="auto"/>
                    <w:right w:val="single" w:sz="4" w:space="0" w:color="auto"/>
                  </w:tcBorders>
                  <w:shd w:val="clear" w:color="auto" w:fill="auto"/>
                  <w:noWrap/>
                  <w:vAlign w:val="center"/>
                  <w:hideMark/>
                </w:tcPr>
                <w:p w14:paraId="49040475" w14:textId="77777777" w:rsidR="0016760B" w:rsidRPr="0016760B" w:rsidRDefault="0016760B" w:rsidP="0016760B">
                  <w:pPr>
                    <w:autoSpaceDE/>
                    <w:autoSpaceDN/>
                    <w:adjustRightInd/>
                    <w:jc w:val="center"/>
                    <w:rPr>
                      <w:ins w:id="26641" w:author="Philippe Hollanda - Oliveira Trust" w:date="2022-07-19T09:57:00Z"/>
                      <w:rFonts w:ascii="Arial" w:eastAsia="Times New Roman" w:hAnsi="Arial" w:cs="Arial"/>
                      <w:color w:val="000000"/>
                      <w:sz w:val="20"/>
                      <w:szCs w:val="20"/>
                      <w:lang w:eastAsia="pt-BR"/>
                    </w:rPr>
                  </w:pPr>
                  <w:ins w:id="26642"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2BDD9D" w14:textId="77777777" w:rsidR="0016760B" w:rsidRPr="0016760B" w:rsidRDefault="0016760B" w:rsidP="0016760B">
                  <w:pPr>
                    <w:autoSpaceDE/>
                    <w:autoSpaceDN/>
                    <w:adjustRightInd/>
                    <w:jc w:val="center"/>
                    <w:rPr>
                      <w:ins w:id="26643" w:author="Philippe Hollanda - Oliveira Trust" w:date="2022-07-19T09:57:00Z"/>
                      <w:rFonts w:ascii="Arial" w:eastAsia="Times New Roman" w:hAnsi="Arial" w:cs="Arial"/>
                      <w:color w:val="000000"/>
                      <w:sz w:val="20"/>
                      <w:szCs w:val="20"/>
                      <w:lang w:eastAsia="pt-BR"/>
                    </w:rPr>
                  </w:pPr>
                  <w:ins w:id="26644" w:author="Philippe Hollanda - Oliveira Trust" w:date="2022-07-19T09:57:00Z">
                    <w:r w:rsidRPr="0016760B">
                      <w:rPr>
                        <w:rFonts w:ascii="Arial" w:eastAsia="Times New Roman" w:hAnsi="Arial" w:cs="Arial"/>
                        <w:color w:val="000000"/>
                        <w:sz w:val="20"/>
                        <w:szCs w:val="20"/>
                        <w:lang w:eastAsia="pt-BR"/>
                      </w:rPr>
                      <w:t>R$ 894,00</w:t>
                    </w:r>
                  </w:ins>
                </w:p>
              </w:tc>
            </w:tr>
            <w:tr w:rsidR="0016760B" w:rsidRPr="0016760B" w14:paraId="5FE95E66" w14:textId="77777777" w:rsidTr="0016760B">
              <w:trPr>
                <w:trHeight w:val="1785"/>
                <w:ins w:id="266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D4EF5D" w14:textId="77777777" w:rsidR="0016760B" w:rsidRPr="0016760B" w:rsidRDefault="0016760B" w:rsidP="0016760B">
                  <w:pPr>
                    <w:autoSpaceDE/>
                    <w:autoSpaceDN/>
                    <w:adjustRightInd/>
                    <w:jc w:val="center"/>
                    <w:rPr>
                      <w:ins w:id="26646" w:author="Philippe Hollanda - Oliveira Trust" w:date="2022-07-19T09:57:00Z"/>
                      <w:rFonts w:ascii="Arial" w:eastAsia="Times New Roman" w:hAnsi="Arial" w:cs="Arial"/>
                      <w:color w:val="000000"/>
                      <w:sz w:val="20"/>
                      <w:szCs w:val="20"/>
                      <w:lang w:eastAsia="pt-BR"/>
                    </w:rPr>
                  </w:pPr>
                  <w:ins w:id="2664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2EF8EFD" w14:textId="77777777" w:rsidR="0016760B" w:rsidRPr="0016760B" w:rsidRDefault="0016760B" w:rsidP="0016760B">
                  <w:pPr>
                    <w:autoSpaceDE/>
                    <w:autoSpaceDN/>
                    <w:adjustRightInd/>
                    <w:jc w:val="center"/>
                    <w:rPr>
                      <w:ins w:id="26648" w:author="Philippe Hollanda - Oliveira Trust" w:date="2022-07-19T09:57:00Z"/>
                      <w:rFonts w:ascii="Arial" w:eastAsia="Times New Roman" w:hAnsi="Arial" w:cs="Arial"/>
                      <w:color w:val="000000"/>
                      <w:sz w:val="20"/>
                      <w:szCs w:val="20"/>
                      <w:lang w:eastAsia="pt-BR"/>
                    </w:rPr>
                  </w:pPr>
                  <w:ins w:id="26649"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4D4F55" w14:textId="77777777" w:rsidR="0016760B" w:rsidRPr="0016760B" w:rsidRDefault="0016760B" w:rsidP="0016760B">
                  <w:pPr>
                    <w:autoSpaceDE/>
                    <w:autoSpaceDN/>
                    <w:adjustRightInd/>
                    <w:jc w:val="center"/>
                    <w:rPr>
                      <w:ins w:id="26650" w:author="Philippe Hollanda - Oliveira Trust" w:date="2022-07-19T09:57:00Z"/>
                      <w:rFonts w:ascii="Arial" w:eastAsia="Times New Roman" w:hAnsi="Arial" w:cs="Arial"/>
                      <w:color w:val="000000"/>
                      <w:sz w:val="20"/>
                      <w:szCs w:val="20"/>
                      <w:lang w:eastAsia="pt-BR"/>
                    </w:rPr>
                  </w:pPr>
                  <w:ins w:id="26651" w:author="Philippe Hollanda - Oliveira Trust" w:date="2022-07-19T09:57:00Z">
                    <w:r w:rsidRPr="0016760B">
                      <w:rPr>
                        <w:rFonts w:ascii="Arial" w:eastAsia="Times New Roman" w:hAnsi="Arial" w:cs="Arial"/>
                        <w:color w:val="000000"/>
                        <w:sz w:val="20"/>
                        <w:szCs w:val="20"/>
                        <w:lang w:eastAsia="pt-BR"/>
                      </w:rPr>
                      <w:t>R$ 4.100,00</w:t>
                    </w:r>
                  </w:ins>
                </w:p>
              </w:tc>
            </w:tr>
            <w:tr w:rsidR="0016760B" w:rsidRPr="0016760B" w14:paraId="462707F6" w14:textId="77777777" w:rsidTr="0016760B">
              <w:trPr>
                <w:trHeight w:val="1785"/>
                <w:ins w:id="266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D745E6" w14:textId="77777777" w:rsidR="0016760B" w:rsidRPr="0016760B" w:rsidRDefault="0016760B" w:rsidP="0016760B">
                  <w:pPr>
                    <w:autoSpaceDE/>
                    <w:autoSpaceDN/>
                    <w:adjustRightInd/>
                    <w:jc w:val="center"/>
                    <w:rPr>
                      <w:ins w:id="26653" w:author="Philippe Hollanda - Oliveira Trust" w:date="2022-07-19T09:57:00Z"/>
                      <w:rFonts w:ascii="Arial" w:eastAsia="Times New Roman" w:hAnsi="Arial" w:cs="Arial"/>
                      <w:color w:val="000000"/>
                      <w:sz w:val="20"/>
                      <w:szCs w:val="20"/>
                      <w:lang w:eastAsia="pt-BR"/>
                    </w:rPr>
                  </w:pPr>
                  <w:ins w:id="26654" w:author="Philippe Hollanda - Oliveira Trust" w:date="2022-07-19T09:57:00Z">
                    <w:r w:rsidRPr="0016760B">
                      <w:rPr>
                        <w:rFonts w:ascii="Arial" w:eastAsia="Times New Roman" w:hAnsi="Arial" w:cs="Arial"/>
                        <w:color w:val="000000"/>
                        <w:sz w:val="20"/>
                        <w:szCs w:val="20"/>
                        <w:lang w:eastAsia="pt-BR"/>
                      </w:rPr>
                      <w:t>COLOCAÇÃO, INSTAL.TAPETES, CARPETES, ASSOALHOS, CORTINAS, REV.PAREDE, VIDROS,PLACAS GESSO, CONGÊ.</w:t>
                    </w:r>
                  </w:ins>
                </w:p>
              </w:tc>
              <w:tc>
                <w:tcPr>
                  <w:tcW w:w="2324" w:type="dxa"/>
                  <w:tcBorders>
                    <w:top w:val="nil"/>
                    <w:left w:val="nil"/>
                    <w:bottom w:val="single" w:sz="4" w:space="0" w:color="auto"/>
                    <w:right w:val="single" w:sz="4" w:space="0" w:color="auto"/>
                  </w:tcBorders>
                  <w:shd w:val="clear" w:color="auto" w:fill="auto"/>
                  <w:noWrap/>
                  <w:vAlign w:val="center"/>
                  <w:hideMark/>
                </w:tcPr>
                <w:p w14:paraId="5BA15009" w14:textId="77777777" w:rsidR="0016760B" w:rsidRPr="0016760B" w:rsidRDefault="0016760B" w:rsidP="0016760B">
                  <w:pPr>
                    <w:autoSpaceDE/>
                    <w:autoSpaceDN/>
                    <w:adjustRightInd/>
                    <w:jc w:val="center"/>
                    <w:rPr>
                      <w:ins w:id="26655" w:author="Philippe Hollanda - Oliveira Trust" w:date="2022-07-19T09:57:00Z"/>
                      <w:rFonts w:ascii="Arial" w:eastAsia="Times New Roman" w:hAnsi="Arial" w:cs="Arial"/>
                      <w:color w:val="000000"/>
                      <w:sz w:val="20"/>
                      <w:szCs w:val="20"/>
                      <w:lang w:eastAsia="pt-BR"/>
                    </w:rPr>
                  </w:pPr>
                  <w:ins w:id="26656"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884E0C" w14:textId="77777777" w:rsidR="0016760B" w:rsidRPr="0016760B" w:rsidRDefault="0016760B" w:rsidP="0016760B">
                  <w:pPr>
                    <w:autoSpaceDE/>
                    <w:autoSpaceDN/>
                    <w:adjustRightInd/>
                    <w:jc w:val="center"/>
                    <w:rPr>
                      <w:ins w:id="26657" w:author="Philippe Hollanda - Oliveira Trust" w:date="2022-07-19T09:57:00Z"/>
                      <w:rFonts w:ascii="Arial" w:eastAsia="Times New Roman" w:hAnsi="Arial" w:cs="Arial"/>
                      <w:color w:val="000000"/>
                      <w:sz w:val="20"/>
                      <w:szCs w:val="20"/>
                      <w:lang w:eastAsia="pt-BR"/>
                    </w:rPr>
                  </w:pPr>
                  <w:ins w:id="26658" w:author="Philippe Hollanda - Oliveira Trust" w:date="2022-07-19T09:57:00Z">
                    <w:r w:rsidRPr="0016760B">
                      <w:rPr>
                        <w:rFonts w:ascii="Arial" w:eastAsia="Times New Roman" w:hAnsi="Arial" w:cs="Arial"/>
                        <w:color w:val="000000"/>
                        <w:sz w:val="20"/>
                        <w:szCs w:val="20"/>
                        <w:lang w:eastAsia="pt-BR"/>
                      </w:rPr>
                      <w:t>R$ 1.794,96</w:t>
                    </w:r>
                  </w:ins>
                </w:p>
              </w:tc>
            </w:tr>
            <w:tr w:rsidR="0016760B" w:rsidRPr="0016760B" w14:paraId="0E24CE58" w14:textId="77777777" w:rsidTr="0016760B">
              <w:trPr>
                <w:trHeight w:val="1785"/>
                <w:ins w:id="266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694DE5" w14:textId="77777777" w:rsidR="0016760B" w:rsidRPr="0016760B" w:rsidRDefault="0016760B" w:rsidP="0016760B">
                  <w:pPr>
                    <w:autoSpaceDE/>
                    <w:autoSpaceDN/>
                    <w:adjustRightInd/>
                    <w:jc w:val="center"/>
                    <w:rPr>
                      <w:ins w:id="26660" w:author="Philippe Hollanda - Oliveira Trust" w:date="2022-07-19T09:57:00Z"/>
                      <w:rFonts w:ascii="Arial" w:eastAsia="Times New Roman" w:hAnsi="Arial" w:cs="Arial"/>
                      <w:color w:val="000000"/>
                      <w:sz w:val="20"/>
                      <w:szCs w:val="20"/>
                      <w:lang w:eastAsia="pt-BR"/>
                    </w:rPr>
                  </w:pPr>
                  <w:ins w:id="2666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CDE28BF" w14:textId="77777777" w:rsidR="0016760B" w:rsidRPr="0016760B" w:rsidRDefault="0016760B" w:rsidP="0016760B">
                  <w:pPr>
                    <w:autoSpaceDE/>
                    <w:autoSpaceDN/>
                    <w:adjustRightInd/>
                    <w:jc w:val="center"/>
                    <w:rPr>
                      <w:ins w:id="26662" w:author="Philippe Hollanda - Oliveira Trust" w:date="2022-07-19T09:57:00Z"/>
                      <w:rFonts w:ascii="Arial" w:eastAsia="Times New Roman" w:hAnsi="Arial" w:cs="Arial"/>
                      <w:color w:val="000000"/>
                      <w:sz w:val="20"/>
                      <w:szCs w:val="20"/>
                      <w:lang w:eastAsia="pt-BR"/>
                    </w:rPr>
                  </w:pPr>
                  <w:ins w:id="26663"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CE306E" w14:textId="77777777" w:rsidR="0016760B" w:rsidRPr="0016760B" w:rsidRDefault="0016760B" w:rsidP="0016760B">
                  <w:pPr>
                    <w:autoSpaceDE/>
                    <w:autoSpaceDN/>
                    <w:adjustRightInd/>
                    <w:jc w:val="center"/>
                    <w:rPr>
                      <w:ins w:id="26664" w:author="Philippe Hollanda - Oliveira Trust" w:date="2022-07-19T09:57:00Z"/>
                      <w:rFonts w:ascii="Arial" w:eastAsia="Times New Roman" w:hAnsi="Arial" w:cs="Arial"/>
                      <w:color w:val="000000"/>
                      <w:sz w:val="20"/>
                      <w:szCs w:val="20"/>
                      <w:lang w:eastAsia="pt-BR"/>
                    </w:rPr>
                  </w:pPr>
                  <w:ins w:id="26665" w:author="Philippe Hollanda - Oliveira Trust" w:date="2022-07-19T09:57:00Z">
                    <w:r w:rsidRPr="0016760B">
                      <w:rPr>
                        <w:rFonts w:ascii="Arial" w:eastAsia="Times New Roman" w:hAnsi="Arial" w:cs="Arial"/>
                        <w:color w:val="000000"/>
                        <w:sz w:val="20"/>
                        <w:szCs w:val="20"/>
                        <w:lang w:eastAsia="pt-BR"/>
                      </w:rPr>
                      <w:t>R$ 36.654,98</w:t>
                    </w:r>
                  </w:ins>
                </w:p>
              </w:tc>
            </w:tr>
            <w:tr w:rsidR="0016760B" w:rsidRPr="0016760B" w14:paraId="46FB7E54" w14:textId="77777777" w:rsidTr="0016760B">
              <w:trPr>
                <w:trHeight w:val="1785"/>
                <w:ins w:id="266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0CCC7A" w14:textId="77777777" w:rsidR="0016760B" w:rsidRPr="0016760B" w:rsidRDefault="0016760B" w:rsidP="0016760B">
                  <w:pPr>
                    <w:autoSpaceDE/>
                    <w:autoSpaceDN/>
                    <w:adjustRightInd/>
                    <w:jc w:val="center"/>
                    <w:rPr>
                      <w:ins w:id="26667" w:author="Philippe Hollanda - Oliveira Trust" w:date="2022-07-19T09:57:00Z"/>
                      <w:rFonts w:ascii="Arial" w:eastAsia="Times New Roman" w:hAnsi="Arial" w:cs="Arial"/>
                      <w:color w:val="000000"/>
                      <w:sz w:val="20"/>
                      <w:szCs w:val="20"/>
                      <w:lang w:eastAsia="pt-BR"/>
                    </w:rPr>
                  </w:pPr>
                  <w:ins w:id="26668"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70D3B3D" w14:textId="77777777" w:rsidR="0016760B" w:rsidRPr="0016760B" w:rsidRDefault="0016760B" w:rsidP="0016760B">
                  <w:pPr>
                    <w:autoSpaceDE/>
                    <w:autoSpaceDN/>
                    <w:adjustRightInd/>
                    <w:jc w:val="center"/>
                    <w:rPr>
                      <w:ins w:id="26669" w:author="Philippe Hollanda - Oliveira Trust" w:date="2022-07-19T09:57:00Z"/>
                      <w:rFonts w:ascii="Arial" w:eastAsia="Times New Roman" w:hAnsi="Arial" w:cs="Arial"/>
                      <w:color w:val="000000"/>
                      <w:sz w:val="20"/>
                      <w:szCs w:val="20"/>
                      <w:lang w:eastAsia="pt-BR"/>
                    </w:rPr>
                  </w:pPr>
                  <w:ins w:id="26670"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A6619C" w14:textId="77777777" w:rsidR="0016760B" w:rsidRPr="0016760B" w:rsidRDefault="0016760B" w:rsidP="0016760B">
                  <w:pPr>
                    <w:autoSpaceDE/>
                    <w:autoSpaceDN/>
                    <w:adjustRightInd/>
                    <w:jc w:val="center"/>
                    <w:rPr>
                      <w:ins w:id="26671" w:author="Philippe Hollanda - Oliveira Trust" w:date="2022-07-19T09:57:00Z"/>
                      <w:rFonts w:ascii="Arial" w:eastAsia="Times New Roman" w:hAnsi="Arial" w:cs="Arial"/>
                      <w:color w:val="000000"/>
                      <w:sz w:val="20"/>
                      <w:szCs w:val="20"/>
                      <w:lang w:eastAsia="pt-BR"/>
                    </w:rPr>
                  </w:pPr>
                  <w:ins w:id="26672" w:author="Philippe Hollanda - Oliveira Trust" w:date="2022-07-19T09:57:00Z">
                    <w:r w:rsidRPr="0016760B">
                      <w:rPr>
                        <w:rFonts w:ascii="Arial" w:eastAsia="Times New Roman" w:hAnsi="Arial" w:cs="Arial"/>
                        <w:color w:val="000000"/>
                        <w:sz w:val="20"/>
                        <w:szCs w:val="20"/>
                        <w:lang w:eastAsia="pt-BR"/>
                      </w:rPr>
                      <w:t>R$ 2.310,00</w:t>
                    </w:r>
                  </w:ins>
                </w:p>
              </w:tc>
            </w:tr>
            <w:tr w:rsidR="0016760B" w:rsidRPr="0016760B" w14:paraId="15C3243B" w14:textId="77777777" w:rsidTr="0016760B">
              <w:trPr>
                <w:trHeight w:val="1785"/>
                <w:ins w:id="266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92A427E" w14:textId="77777777" w:rsidR="0016760B" w:rsidRPr="0016760B" w:rsidRDefault="0016760B" w:rsidP="0016760B">
                  <w:pPr>
                    <w:autoSpaceDE/>
                    <w:autoSpaceDN/>
                    <w:adjustRightInd/>
                    <w:jc w:val="center"/>
                    <w:rPr>
                      <w:ins w:id="26674" w:author="Philippe Hollanda - Oliveira Trust" w:date="2022-07-19T09:57:00Z"/>
                      <w:rFonts w:ascii="Arial" w:eastAsia="Times New Roman" w:hAnsi="Arial" w:cs="Arial"/>
                      <w:color w:val="000000"/>
                      <w:sz w:val="20"/>
                      <w:szCs w:val="20"/>
                      <w:lang w:eastAsia="pt-BR"/>
                    </w:rPr>
                  </w:pPr>
                  <w:ins w:id="2667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545BDC8" w14:textId="77777777" w:rsidR="0016760B" w:rsidRPr="0016760B" w:rsidRDefault="0016760B" w:rsidP="0016760B">
                  <w:pPr>
                    <w:autoSpaceDE/>
                    <w:autoSpaceDN/>
                    <w:adjustRightInd/>
                    <w:jc w:val="center"/>
                    <w:rPr>
                      <w:ins w:id="26676" w:author="Philippe Hollanda - Oliveira Trust" w:date="2022-07-19T09:57:00Z"/>
                      <w:rFonts w:ascii="Arial" w:eastAsia="Times New Roman" w:hAnsi="Arial" w:cs="Arial"/>
                      <w:color w:val="000000"/>
                      <w:sz w:val="20"/>
                      <w:szCs w:val="20"/>
                      <w:lang w:eastAsia="pt-BR"/>
                    </w:rPr>
                  </w:pPr>
                  <w:ins w:id="26677"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8E6B9B" w14:textId="77777777" w:rsidR="0016760B" w:rsidRPr="0016760B" w:rsidRDefault="0016760B" w:rsidP="0016760B">
                  <w:pPr>
                    <w:autoSpaceDE/>
                    <w:autoSpaceDN/>
                    <w:adjustRightInd/>
                    <w:jc w:val="center"/>
                    <w:rPr>
                      <w:ins w:id="26678" w:author="Philippe Hollanda - Oliveira Trust" w:date="2022-07-19T09:57:00Z"/>
                      <w:rFonts w:ascii="Arial" w:eastAsia="Times New Roman" w:hAnsi="Arial" w:cs="Arial"/>
                      <w:color w:val="000000"/>
                      <w:sz w:val="20"/>
                      <w:szCs w:val="20"/>
                      <w:lang w:eastAsia="pt-BR"/>
                    </w:rPr>
                  </w:pPr>
                  <w:ins w:id="26679"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5836858F" w14:textId="77777777" w:rsidTr="0016760B">
              <w:trPr>
                <w:trHeight w:val="1785"/>
                <w:ins w:id="266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5195EA" w14:textId="77777777" w:rsidR="0016760B" w:rsidRPr="0016760B" w:rsidRDefault="0016760B" w:rsidP="0016760B">
                  <w:pPr>
                    <w:autoSpaceDE/>
                    <w:autoSpaceDN/>
                    <w:adjustRightInd/>
                    <w:jc w:val="center"/>
                    <w:rPr>
                      <w:ins w:id="26681" w:author="Philippe Hollanda - Oliveira Trust" w:date="2022-07-19T09:57:00Z"/>
                      <w:rFonts w:ascii="Arial" w:eastAsia="Times New Roman" w:hAnsi="Arial" w:cs="Arial"/>
                      <w:color w:val="000000"/>
                      <w:sz w:val="20"/>
                      <w:szCs w:val="20"/>
                      <w:lang w:eastAsia="pt-BR"/>
                    </w:rPr>
                  </w:pPr>
                  <w:ins w:id="26682" w:author="Philippe Hollanda - Oliveira Trust" w:date="2022-07-19T09:57:00Z">
                    <w:r w:rsidRPr="0016760B">
                      <w:rPr>
                        <w:rFonts w:ascii="Arial" w:eastAsia="Times New Roman" w:hAnsi="Arial" w:cs="Arial"/>
                        <w:color w:val="000000"/>
                        <w:sz w:val="20"/>
                        <w:szCs w:val="20"/>
                        <w:lang w:eastAsia="pt-BR"/>
                      </w:rPr>
                      <w:t>LIMPEZA, MANUTENCAO E CONS.DE VIAS E LOGRADOUROS PUBLICOS, IMOVEIS, CHAMINES</w:t>
                    </w:r>
                  </w:ins>
                </w:p>
              </w:tc>
              <w:tc>
                <w:tcPr>
                  <w:tcW w:w="2324" w:type="dxa"/>
                  <w:tcBorders>
                    <w:top w:val="nil"/>
                    <w:left w:val="nil"/>
                    <w:bottom w:val="single" w:sz="4" w:space="0" w:color="auto"/>
                    <w:right w:val="single" w:sz="4" w:space="0" w:color="auto"/>
                  </w:tcBorders>
                  <w:shd w:val="clear" w:color="auto" w:fill="auto"/>
                  <w:noWrap/>
                  <w:vAlign w:val="center"/>
                  <w:hideMark/>
                </w:tcPr>
                <w:p w14:paraId="26F131D6" w14:textId="77777777" w:rsidR="0016760B" w:rsidRPr="0016760B" w:rsidRDefault="0016760B" w:rsidP="0016760B">
                  <w:pPr>
                    <w:autoSpaceDE/>
                    <w:autoSpaceDN/>
                    <w:adjustRightInd/>
                    <w:jc w:val="center"/>
                    <w:rPr>
                      <w:ins w:id="26683" w:author="Philippe Hollanda - Oliveira Trust" w:date="2022-07-19T09:57:00Z"/>
                      <w:rFonts w:ascii="Arial" w:eastAsia="Times New Roman" w:hAnsi="Arial" w:cs="Arial"/>
                      <w:color w:val="000000"/>
                      <w:sz w:val="20"/>
                      <w:szCs w:val="20"/>
                      <w:lang w:eastAsia="pt-BR"/>
                    </w:rPr>
                  </w:pPr>
                  <w:ins w:id="26684" w:author="Philippe Hollanda - Oliveira Trust" w:date="2022-07-19T09:57:00Z">
                    <w:r w:rsidRPr="0016760B">
                      <w:rPr>
                        <w:rFonts w:ascii="Arial" w:eastAsia="Times New Roman" w:hAnsi="Arial" w:cs="Arial"/>
                        <w:color w:val="000000"/>
                        <w:sz w:val="20"/>
                        <w:szCs w:val="20"/>
                        <w:lang w:eastAsia="pt-BR"/>
                      </w:rPr>
                      <w:t>28/12/2021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11B417" w14:textId="77777777" w:rsidR="0016760B" w:rsidRPr="0016760B" w:rsidRDefault="0016760B" w:rsidP="0016760B">
                  <w:pPr>
                    <w:autoSpaceDE/>
                    <w:autoSpaceDN/>
                    <w:adjustRightInd/>
                    <w:jc w:val="center"/>
                    <w:rPr>
                      <w:ins w:id="26685" w:author="Philippe Hollanda - Oliveira Trust" w:date="2022-07-19T09:57:00Z"/>
                      <w:rFonts w:ascii="Arial" w:eastAsia="Times New Roman" w:hAnsi="Arial" w:cs="Arial"/>
                      <w:color w:val="000000"/>
                      <w:sz w:val="20"/>
                      <w:szCs w:val="20"/>
                      <w:lang w:eastAsia="pt-BR"/>
                    </w:rPr>
                  </w:pPr>
                  <w:ins w:id="26686" w:author="Philippe Hollanda - Oliveira Trust" w:date="2022-07-19T09:57:00Z">
                    <w:r w:rsidRPr="0016760B">
                      <w:rPr>
                        <w:rFonts w:ascii="Arial" w:eastAsia="Times New Roman" w:hAnsi="Arial" w:cs="Arial"/>
                        <w:color w:val="000000"/>
                        <w:sz w:val="20"/>
                        <w:szCs w:val="20"/>
                        <w:lang w:eastAsia="pt-BR"/>
                      </w:rPr>
                      <w:t>R$ 1.750,00</w:t>
                    </w:r>
                  </w:ins>
                </w:p>
              </w:tc>
            </w:tr>
            <w:tr w:rsidR="0016760B" w:rsidRPr="0016760B" w14:paraId="399F948F" w14:textId="77777777" w:rsidTr="0016760B">
              <w:trPr>
                <w:trHeight w:val="1785"/>
                <w:ins w:id="266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AEA96C" w14:textId="77777777" w:rsidR="0016760B" w:rsidRPr="0016760B" w:rsidRDefault="0016760B" w:rsidP="0016760B">
                  <w:pPr>
                    <w:autoSpaceDE/>
                    <w:autoSpaceDN/>
                    <w:adjustRightInd/>
                    <w:jc w:val="center"/>
                    <w:rPr>
                      <w:ins w:id="26688" w:author="Philippe Hollanda - Oliveira Trust" w:date="2022-07-19T09:57:00Z"/>
                      <w:rFonts w:ascii="Arial" w:eastAsia="Times New Roman" w:hAnsi="Arial" w:cs="Arial"/>
                      <w:color w:val="000000"/>
                      <w:sz w:val="20"/>
                      <w:szCs w:val="20"/>
                      <w:lang w:eastAsia="pt-BR"/>
                    </w:rPr>
                  </w:pPr>
                  <w:ins w:id="2668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DA67258" w14:textId="77777777" w:rsidR="0016760B" w:rsidRPr="0016760B" w:rsidRDefault="0016760B" w:rsidP="0016760B">
                  <w:pPr>
                    <w:autoSpaceDE/>
                    <w:autoSpaceDN/>
                    <w:adjustRightInd/>
                    <w:jc w:val="center"/>
                    <w:rPr>
                      <w:ins w:id="26690" w:author="Philippe Hollanda - Oliveira Trust" w:date="2022-07-19T09:57:00Z"/>
                      <w:rFonts w:ascii="Arial" w:eastAsia="Times New Roman" w:hAnsi="Arial" w:cs="Arial"/>
                      <w:color w:val="000000"/>
                      <w:sz w:val="20"/>
                      <w:szCs w:val="20"/>
                      <w:lang w:eastAsia="pt-BR"/>
                    </w:rPr>
                  </w:pPr>
                  <w:ins w:id="26691" w:author="Philippe Hollanda - Oliveira Trust" w:date="2022-07-19T09:57:00Z">
                    <w:r w:rsidRPr="0016760B">
                      <w:rPr>
                        <w:rFonts w:ascii="Arial" w:eastAsia="Times New Roman" w:hAnsi="Arial" w:cs="Arial"/>
                        <w:color w:val="000000"/>
                        <w:sz w:val="20"/>
                        <w:szCs w:val="20"/>
                        <w:lang w:eastAsia="pt-BR"/>
                      </w:rPr>
                      <w:t>28/12/2021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7D7935" w14:textId="77777777" w:rsidR="0016760B" w:rsidRPr="0016760B" w:rsidRDefault="0016760B" w:rsidP="0016760B">
                  <w:pPr>
                    <w:autoSpaceDE/>
                    <w:autoSpaceDN/>
                    <w:adjustRightInd/>
                    <w:jc w:val="center"/>
                    <w:rPr>
                      <w:ins w:id="26692" w:author="Philippe Hollanda - Oliveira Trust" w:date="2022-07-19T09:57:00Z"/>
                      <w:rFonts w:ascii="Arial" w:eastAsia="Times New Roman" w:hAnsi="Arial" w:cs="Arial"/>
                      <w:color w:val="000000"/>
                      <w:sz w:val="20"/>
                      <w:szCs w:val="20"/>
                      <w:lang w:eastAsia="pt-BR"/>
                    </w:rPr>
                  </w:pPr>
                  <w:ins w:id="26693" w:author="Philippe Hollanda - Oliveira Trust" w:date="2022-07-19T09:57:00Z">
                    <w:r w:rsidRPr="0016760B">
                      <w:rPr>
                        <w:rFonts w:ascii="Arial" w:eastAsia="Times New Roman" w:hAnsi="Arial" w:cs="Arial"/>
                        <w:color w:val="000000"/>
                        <w:sz w:val="20"/>
                        <w:szCs w:val="20"/>
                        <w:lang w:eastAsia="pt-BR"/>
                      </w:rPr>
                      <w:t>R$ 1.166,71</w:t>
                    </w:r>
                  </w:ins>
                </w:p>
              </w:tc>
            </w:tr>
            <w:tr w:rsidR="0016760B" w:rsidRPr="0016760B" w14:paraId="360100E8" w14:textId="77777777" w:rsidTr="0016760B">
              <w:trPr>
                <w:trHeight w:val="1785"/>
                <w:ins w:id="266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131588" w14:textId="77777777" w:rsidR="0016760B" w:rsidRPr="0016760B" w:rsidRDefault="0016760B" w:rsidP="0016760B">
                  <w:pPr>
                    <w:autoSpaceDE/>
                    <w:autoSpaceDN/>
                    <w:adjustRightInd/>
                    <w:jc w:val="center"/>
                    <w:rPr>
                      <w:ins w:id="26695" w:author="Philippe Hollanda - Oliveira Trust" w:date="2022-07-19T09:57:00Z"/>
                      <w:rFonts w:ascii="Arial" w:eastAsia="Times New Roman" w:hAnsi="Arial" w:cs="Arial"/>
                      <w:color w:val="000000"/>
                      <w:sz w:val="20"/>
                      <w:szCs w:val="20"/>
                      <w:lang w:eastAsia="pt-BR"/>
                    </w:rPr>
                  </w:pPr>
                  <w:ins w:id="2669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92DC53F" w14:textId="77777777" w:rsidR="0016760B" w:rsidRPr="0016760B" w:rsidRDefault="0016760B" w:rsidP="0016760B">
                  <w:pPr>
                    <w:autoSpaceDE/>
                    <w:autoSpaceDN/>
                    <w:adjustRightInd/>
                    <w:jc w:val="center"/>
                    <w:rPr>
                      <w:ins w:id="26697" w:author="Philippe Hollanda - Oliveira Trust" w:date="2022-07-19T09:57:00Z"/>
                      <w:rFonts w:ascii="Arial" w:eastAsia="Times New Roman" w:hAnsi="Arial" w:cs="Arial"/>
                      <w:color w:val="000000"/>
                      <w:sz w:val="20"/>
                      <w:szCs w:val="20"/>
                      <w:lang w:eastAsia="pt-BR"/>
                    </w:rPr>
                  </w:pPr>
                  <w:ins w:id="26698" w:author="Philippe Hollanda - Oliveira Trust" w:date="2022-07-19T09:57:00Z">
                    <w:r w:rsidRPr="0016760B">
                      <w:rPr>
                        <w:rFonts w:ascii="Arial" w:eastAsia="Times New Roman" w:hAnsi="Arial" w:cs="Arial"/>
                        <w:color w:val="000000"/>
                        <w:sz w:val="20"/>
                        <w:szCs w:val="20"/>
                        <w:lang w:eastAsia="pt-BR"/>
                      </w:rPr>
                      <w:t>29/12/2021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F4B643" w14:textId="77777777" w:rsidR="0016760B" w:rsidRPr="0016760B" w:rsidRDefault="0016760B" w:rsidP="0016760B">
                  <w:pPr>
                    <w:autoSpaceDE/>
                    <w:autoSpaceDN/>
                    <w:adjustRightInd/>
                    <w:jc w:val="center"/>
                    <w:rPr>
                      <w:ins w:id="26699" w:author="Philippe Hollanda - Oliveira Trust" w:date="2022-07-19T09:57:00Z"/>
                      <w:rFonts w:ascii="Arial" w:eastAsia="Times New Roman" w:hAnsi="Arial" w:cs="Arial"/>
                      <w:color w:val="000000"/>
                      <w:sz w:val="20"/>
                      <w:szCs w:val="20"/>
                      <w:lang w:eastAsia="pt-BR"/>
                    </w:rPr>
                  </w:pPr>
                  <w:ins w:id="26700"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5B194AFA" w14:textId="77777777" w:rsidTr="0016760B">
              <w:trPr>
                <w:trHeight w:val="1785"/>
                <w:ins w:id="267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8C9294" w14:textId="77777777" w:rsidR="0016760B" w:rsidRPr="0016760B" w:rsidRDefault="0016760B" w:rsidP="0016760B">
                  <w:pPr>
                    <w:autoSpaceDE/>
                    <w:autoSpaceDN/>
                    <w:adjustRightInd/>
                    <w:jc w:val="center"/>
                    <w:rPr>
                      <w:ins w:id="26702" w:author="Philippe Hollanda - Oliveira Trust" w:date="2022-07-19T09:57:00Z"/>
                      <w:rFonts w:ascii="Arial" w:eastAsia="Times New Roman" w:hAnsi="Arial" w:cs="Arial"/>
                      <w:color w:val="000000"/>
                      <w:sz w:val="20"/>
                      <w:szCs w:val="20"/>
                      <w:lang w:eastAsia="pt-BR"/>
                    </w:rPr>
                  </w:pPr>
                  <w:ins w:id="2670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EE030DA" w14:textId="77777777" w:rsidR="0016760B" w:rsidRPr="0016760B" w:rsidRDefault="0016760B" w:rsidP="0016760B">
                  <w:pPr>
                    <w:autoSpaceDE/>
                    <w:autoSpaceDN/>
                    <w:adjustRightInd/>
                    <w:jc w:val="center"/>
                    <w:rPr>
                      <w:ins w:id="26704" w:author="Philippe Hollanda - Oliveira Trust" w:date="2022-07-19T09:57:00Z"/>
                      <w:rFonts w:ascii="Arial" w:eastAsia="Times New Roman" w:hAnsi="Arial" w:cs="Arial"/>
                      <w:color w:val="000000"/>
                      <w:sz w:val="20"/>
                      <w:szCs w:val="20"/>
                      <w:lang w:eastAsia="pt-BR"/>
                    </w:rPr>
                  </w:pPr>
                  <w:ins w:id="26705"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9BEE30D" w14:textId="77777777" w:rsidR="0016760B" w:rsidRPr="0016760B" w:rsidRDefault="0016760B" w:rsidP="0016760B">
                  <w:pPr>
                    <w:autoSpaceDE/>
                    <w:autoSpaceDN/>
                    <w:adjustRightInd/>
                    <w:jc w:val="center"/>
                    <w:rPr>
                      <w:ins w:id="26706" w:author="Philippe Hollanda - Oliveira Trust" w:date="2022-07-19T09:57:00Z"/>
                      <w:rFonts w:ascii="Arial" w:eastAsia="Times New Roman" w:hAnsi="Arial" w:cs="Arial"/>
                      <w:color w:val="000000"/>
                      <w:sz w:val="20"/>
                      <w:szCs w:val="20"/>
                      <w:lang w:eastAsia="pt-BR"/>
                    </w:rPr>
                  </w:pPr>
                  <w:ins w:id="26707" w:author="Philippe Hollanda - Oliveira Trust" w:date="2022-07-19T09:57:00Z">
                    <w:r w:rsidRPr="0016760B">
                      <w:rPr>
                        <w:rFonts w:ascii="Arial" w:eastAsia="Times New Roman" w:hAnsi="Arial" w:cs="Arial"/>
                        <w:color w:val="000000"/>
                        <w:sz w:val="20"/>
                        <w:szCs w:val="20"/>
                        <w:lang w:eastAsia="pt-BR"/>
                      </w:rPr>
                      <w:t>R$ 5.555,56</w:t>
                    </w:r>
                  </w:ins>
                </w:p>
              </w:tc>
            </w:tr>
            <w:tr w:rsidR="0016760B" w:rsidRPr="0016760B" w14:paraId="7456B0CA" w14:textId="77777777" w:rsidTr="0016760B">
              <w:trPr>
                <w:trHeight w:val="1785"/>
                <w:ins w:id="267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5E502E" w14:textId="77777777" w:rsidR="0016760B" w:rsidRPr="0016760B" w:rsidRDefault="0016760B" w:rsidP="0016760B">
                  <w:pPr>
                    <w:autoSpaceDE/>
                    <w:autoSpaceDN/>
                    <w:adjustRightInd/>
                    <w:jc w:val="center"/>
                    <w:rPr>
                      <w:ins w:id="26709" w:author="Philippe Hollanda - Oliveira Trust" w:date="2022-07-19T09:57:00Z"/>
                      <w:rFonts w:ascii="Arial" w:eastAsia="Times New Roman" w:hAnsi="Arial" w:cs="Arial"/>
                      <w:color w:val="000000"/>
                      <w:sz w:val="20"/>
                      <w:szCs w:val="20"/>
                      <w:lang w:eastAsia="pt-BR"/>
                    </w:rPr>
                  </w:pPr>
                  <w:ins w:id="2671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136DC1C" w14:textId="77777777" w:rsidR="0016760B" w:rsidRPr="0016760B" w:rsidRDefault="0016760B" w:rsidP="0016760B">
                  <w:pPr>
                    <w:autoSpaceDE/>
                    <w:autoSpaceDN/>
                    <w:adjustRightInd/>
                    <w:jc w:val="center"/>
                    <w:rPr>
                      <w:ins w:id="26711" w:author="Philippe Hollanda - Oliveira Trust" w:date="2022-07-19T09:57:00Z"/>
                      <w:rFonts w:ascii="Arial" w:eastAsia="Times New Roman" w:hAnsi="Arial" w:cs="Arial"/>
                      <w:color w:val="000000"/>
                      <w:sz w:val="20"/>
                      <w:szCs w:val="20"/>
                      <w:lang w:eastAsia="pt-BR"/>
                    </w:rPr>
                  </w:pPr>
                  <w:ins w:id="26712"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0A7117D" w14:textId="77777777" w:rsidR="0016760B" w:rsidRPr="0016760B" w:rsidRDefault="0016760B" w:rsidP="0016760B">
                  <w:pPr>
                    <w:autoSpaceDE/>
                    <w:autoSpaceDN/>
                    <w:adjustRightInd/>
                    <w:jc w:val="center"/>
                    <w:rPr>
                      <w:ins w:id="26713" w:author="Philippe Hollanda - Oliveira Trust" w:date="2022-07-19T09:57:00Z"/>
                      <w:rFonts w:ascii="Arial" w:eastAsia="Times New Roman" w:hAnsi="Arial" w:cs="Arial"/>
                      <w:color w:val="000000"/>
                      <w:sz w:val="20"/>
                      <w:szCs w:val="20"/>
                      <w:lang w:eastAsia="pt-BR"/>
                    </w:rPr>
                  </w:pPr>
                  <w:ins w:id="26714" w:author="Philippe Hollanda - Oliveira Trust" w:date="2022-07-19T09:57:00Z">
                    <w:r w:rsidRPr="0016760B">
                      <w:rPr>
                        <w:rFonts w:ascii="Arial" w:eastAsia="Times New Roman" w:hAnsi="Arial" w:cs="Arial"/>
                        <w:color w:val="000000"/>
                        <w:sz w:val="20"/>
                        <w:szCs w:val="20"/>
                        <w:lang w:eastAsia="pt-BR"/>
                      </w:rPr>
                      <w:t>R$ 950,00</w:t>
                    </w:r>
                  </w:ins>
                </w:p>
              </w:tc>
            </w:tr>
            <w:tr w:rsidR="0016760B" w:rsidRPr="0016760B" w14:paraId="513309DD" w14:textId="77777777" w:rsidTr="0016760B">
              <w:trPr>
                <w:trHeight w:val="1785"/>
                <w:ins w:id="267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C9210E" w14:textId="77777777" w:rsidR="0016760B" w:rsidRPr="0016760B" w:rsidRDefault="0016760B" w:rsidP="0016760B">
                  <w:pPr>
                    <w:autoSpaceDE/>
                    <w:autoSpaceDN/>
                    <w:adjustRightInd/>
                    <w:jc w:val="center"/>
                    <w:rPr>
                      <w:ins w:id="26716" w:author="Philippe Hollanda - Oliveira Trust" w:date="2022-07-19T09:57:00Z"/>
                      <w:rFonts w:ascii="Arial" w:eastAsia="Times New Roman" w:hAnsi="Arial" w:cs="Arial"/>
                      <w:color w:val="000000"/>
                      <w:sz w:val="20"/>
                      <w:szCs w:val="20"/>
                      <w:lang w:eastAsia="pt-BR"/>
                    </w:rPr>
                  </w:pPr>
                  <w:ins w:id="26717"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0B05F0AE" w14:textId="77777777" w:rsidR="0016760B" w:rsidRPr="0016760B" w:rsidRDefault="0016760B" w:rsidP="0016760B">
                  <w:pPr>
                    <w:autoSpaceDE/>
                    <w:autoSpaceDN/>
                    <w:adjustRightInd/>
                    <w:jc w:val="center"/>
                    <w:rPr>
                      <w:ins w:id="26718" w:author="Philippe Hollanda - Oliveira Trust" w:date="2022-07-19T09:57:00Z"/>
                      <w:rFonts w:ascii="Arial" w:eastAsia="Times New Roman" w:hAnsi="Arial" w:cs="Arial"/>
                      <w:color w:val="000000"/>
                      <w:sz w:val="20"/>
                      <w:szCs w:val="20"/>
                      <w:lang w:eastAsia="pt-BR"/>
                    </w:rPr>
                  </w:pPr>
                  <w:ins w:id="26719"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DEEE779" w14:textId="77777777" w:rsidR="0016760B" w:rsidRPr="0016760B" w:rsidRDefault="0016760B" w:rsidP="0016760B">
                  <w:pPr>
                    <w:autoSpaceDE/>
                    <w:autoSpaceDN/>
                    <w:adjustRightInd/>
                    <w:jc w:val="center"/>
                    <w:rPr>
                      <w:ins w:id="26720" w:author="Philippe Hollanda - Oliveira Trust" w:date="2022-07-19T09:57:00Z"/>
                      <w:rFonts w:ascii="Arial" w:eastAsia="Times New Roman" w:hAnsi="Arial" w:cs="Arial"/>
                      <w:color w:val="000000"/>
                      <w:sz w:val="20"/>
                      <w:szCs w:val="20"/>
                      <w:lang w:eastAsia="pt-BR"/>
                    </w:rPr>
                  </w:pPr>
                  <w:ins w:id="26721"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6694D836" w14:textId="77777777" w:rsidTr="0016760B">
              <w:trPr>
                <w:trHeight w:val="1785"/>
                <w:ins w:id="267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0E3555" w14:textId="77777777" w:rsidR="0016760B" w:rsidRPr="0016760B" w:rsidRDefault="0016760B" w:rsidP="0016760B">
                  <w:pPr>
                    <w:autoSpaceDE/>
                    <w:autoSpaceDN/>
                    <w:adjustRightInd/>
                    <w:jc w:val="center"/>
                    <w:rPr>
                      <w:ins w:id="26723" w:author="Philippe Hollanda - Oliveira Trust" w:date="2022-07-19T09:57:00Z"/>
                      <w:rFonts w:ascii="Arial" w:eastAsia="Times New Roman" w:hAnsi="Arial" w:cs="Arial"/>
                      <w:color w:val="000000"/>
                      <w:sz w:val="20"/>
                      <w:szCs w:val="20"/>
                      <w:lang w:eastAsia="pt-BR"/>
                    </w:rPr>
                  </w:pPr>
                  <w:ins w:id="26724" w:author="Philippe Hollanda - Oliveira Trust" w:date="2022-07-19T09:57:00Z">
                    <w:r w:rsidRPr="0016760B">
                      <w:rPr>
                        <w:rFonts w:ascii="Arial" w:eastAsia="Times New Roman" w:hAnsi="Arial" w:cs="Arial"/>
                        <w:color w:val="000000"/>
                        <w:sz w:val="20"/>
                        <w:szCs w:val="20"/>
                        <w:lang w:eastAsia="pt-BR"/>
                      </w:rPr>
                      <w:t>DECORAÇÃO, JARDINAGEM CORTE PODA ÁRVORES</w:t>
                    </w:r>
                  </w:ins>
                </w:p>
              </w:tc>
              <w:tc>
                <w:tcPr>
                  <w:tcW w:w="2324" w:type="dxa"/>
                  <w:tcBorders>
                    <w:top w:val="nil"/>
                    <w:left w:val="nil"/>
                    <w:bottom w:val="single" w:sz="4" w:space="0" w:color="auto"/>
                    <w:right w:val="single" w:sz="4" w:space="0" w:color="auto"/>
                  </w:tcBorders>
                  <w:shd w:val="clear" w:color="auto" w:fill="auto"/>
                  <w:noWrap/>
                  <w:vAlign w:val="center"/>
                  <w:hideMark/>
                </w:tcPr>
                <w:p w14:paraId="7220D3BE" w14:textId="77777777" w:rsidR="0016760B" w:rsidRPr="0016760B" w:rsidRDefault="0016760B" w:rsidP="0016760B">
                  <w:pPr>
                    <w:autoSpaceDE/>
                    <w:autoSpaceDN/>
                    <w:adjustRightInd/>
                    <w:jc w:val="center"/>
                    <w:rPr>
                      <w:ins w:id="26725" w:author="Philippe Hollanda - Oliveira Trust" w:date="2022-07-19T09:57:00Z"/>
                      <w:rFonts w:ascii="Arial" w:eastAsia="Times New Roman" w:hAnsi="Arial" w:cs="Arial"/>
                      <w:color w:val="000000"/>
                      <w:sz w:val="20"/>
                      <w:szCs w:val="20"/>
                      <w:lang w:eastAsia="pt-BR"/>
                    </w:rPr>
                  </w:pPr>
                  <w:ins w:id="26726"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068265E" w14:textId="77777777" w:rsidR="0016760B" w:rsidRPr="0016760B" w:rsidRDefault="0016760B" w:rsidP="0016760B">
                  <w:pPr>
                    <w:autoSpaceDE/>
                    <w:autoSpaceDN/>
                    <w:adjustRightInd/>
                    <w:jc w:val="center"/>
                    <w:rPr>
                      <w:ins w:id="26727" w:author="Philippe Hollanda - Oliveira Trust" w:date="2022-07-19T09:57:00Z"/>
                      <w:rFonts w:ascii="Arial" w:eastAsia="Times New Roman" w:hAnsi="Arial" w:cs="Arial"/>
                      <w:color w:val="000000"/>
                      <w:sz w:val="20"/>
                      <w:szCs w:val="20"/>
                      <w:lang w:eastAsia="pt-BR"/>
                    </w:rPr>
                  </w:pPr>
                  <w:ins w:id="26728" w:author="Philippe Hollanda - Oliveira Trust" w:date="2022-07-19T09:57:00Z">
                    <w:r w:rsidRPr="0016760B">
                      <w:rPr>
                        <w:rFonts w:ascii="Arial" w:eastAsia="Times New Roman" w:hAnsi="Arial" w:cs="Arial"/>
                        <w:color w:val="000000"/>
                        <w:sz w:val="20"/>
                        <w:szCs w:val="20"/>
                        <w:lang w:eastAsia="pt-BR"/>
                      </w:rPr>
                      <w:t>R$ 3.500,00</w:t>
                    </w:r>
                  </w:ins>
                </w:p>
              </w:tc>
            </w:tr>
            <w:tr w:rsidR="0016760B" w:rsidRPr="0016760B" w14:paraId="4186F89A" w14:textId="77777777" w:rsidTr="0016760B">
              <w:trPr>
                <w:trHeight w:val="1785"/>
                <w:ins w:id="267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377764" w14:textId="77777777" w:rsidR="0016760B" w:rsidRPr="0016760B" w:rsidRDefault="0016760B" w:rsidP="0016760B">
                  <w:pPr>
                    <w:autoSpaceDE/>
                    <w:autoSpaceDN/>
                    <w:adjustRightInd/>
                    <w:jc w:val="center"/>
                    <w:rPr>
                      <w:ins w:id="26730" w:author="Philippe Hollanda - Oliveira Trust" w:date="2022-07-19T09:57:00Z"/>
                      <w:rFonts w:ascii="Arial" w:eastAsia="Times New Roman" w:hAnsi="Arial" w:cs="Arial"/>
                      <w:color w:val="000000"/>
                      <w:sz w:val="20"/>
                      <w:szCs w:val="20"/>
                      <w:lang w:eastAsia="pt-BR"/>
                    </w:rPr>
                  </w:pPr>
                  <w:ins w:id="26731"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5EC2720" w14:textId="77777777" w:rsidR="0016760B" w:rsidRPr="0016760B" w:rsidRDefault="0016760B" w:rsidP="0016760B">
                  <w:pPr>
                    <w:autoSpaceDE/>
                    <w:autoSpaceDN/>
                    <w:adjustRightInd/>
                    <w:jc w:val="center"/>
                    <w:rPr>
                      <w:ins w:id="26732" w:author="Philippe Hollanda - Oliveira Trust" w:date="2022-07-19T09:57:00Z"/>
                      <w:rFonts w:ascii="Arial" w:eastAsia="Times New Roman" w:hAnsi="Arial" w:cs="Arial"/>
                      <w:color w:val="000000"/>
                      <w:sz w:val="20"/>
                      <w:szCs w:val="20"/>
                      <w:lang w:eastAsia="pt-BR"/>
                    </w:rPr>
                  </w:pPr>
                  <w:ins w:id="26733"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FA5AA66" w14:textId="77777777" w:rsidR="0016760B" w:rsidRPr="0016760B" w:rsidRDefault="0016760B" w:rsidP="0016760B">
                  <w:pPr>
                    <w:autoSpaceDE/>
                    <w:autoSpaceDN/>
                    <w:adjustRightInd/>
                    <w:jc w:val="center"/>
                    <w:rPr>
                      <w:ins w:id="26734" w:author="Philippe Hollanda - Oliveira Trust" w:date="2022-07-19T09:57:00Z"/>
                      <w:rFonts w:ascii="Arial" w:eastAsia="Times New Roman" w:hAnsi="Arial" w:cs="Arial"/>
                      <w:color w:val="000000"/>
                      <w:sz w:val="20"/>
                      <w:szCs w:val="20"/>
                      <w:lang w:eastAsia="pt-BR"/>
                    </w:rPr>
                  </w:pPr>
                  <w:ins w:id="26735" w:author="Philippe Hollanda - Oliveira Trust" w:date="2022-07-19T09:57:00Z">
                    <w:r w:rsidRPr="0016760B">
                      <w:rPr>
                        <w:rFonts w:ascii="Arial" w:eastAsia="Times New Roman" w:hAnsi="Arial" w:cs="Arial"/>
                        <w:color w:val="000000"/>
                        <w:sz w:val="20"/>
                        <w:szCs w:val="20"/>
                        <w:lang w:eastAsia="pt-BR"/>
                      </w:rPr>
                      <w:t>R$ 2.200,00</w:t>
                    </w:r>
                  </w:ins>
                </w:p>
              </w:tc>
            </w:tr>
            <w:tr w:rsidR="0016760B" w:rsidRPr="0016760B" w14:paraId="4288F2D9" w14:textId="77777777" w:rsidTr="0016760B">
              <w:trPr>
                <w:trHeight w:val="1785"/>
                <w:ins w:id="267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FBF4FF" w14:textId="77777777" w:rsidR="0016760B" w:rsidRPr="0016760B" w:rsidRDefault="0016760B" w:rsidP="0016760B">
                  <w:pPr>
                    <w:autoSpaceDE/>
                    <w:autoSpaceDN/>
                    <w:adjustRightInd/>
                    <w:jc w:val="center"/>
                    <w:rPr>
                      <w:ins w:id="26737" w:author="Philippe Hollanda - Oliveira Trust" w:date="2022-07-19T09:57:00Z"/>
                      <w:rFonts w:ascii="Arial" w:eastAsia="Times New Roman" w:hAnsi="Arial" w:cs="Arial"/>
                      <w:color w:val="000000"/>
                      <w:sz w:val="20"/>
                      <w:szCs w:val="20"/>
                      <w:lang w:eastAsia="pt-BR"/>
                    </w:rPr>
                  </w:pPr>
                  <w:ins w:id="26738"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9F2DEA8" w14:textId="77777777" w:rsidR="0016760B" w:rsidRPr="0016760B" w:rsidRDefault="0016760B" w:rsidP="0016760B">
                  <w:pPr>
                    <w:autoSpaceDE/>
                    <w:autoSpaceDN/>
                    <w:adjustRightInd/>
                    <w:jc w:val="center"/>
                    <w:rPr>
                      <w:ins w:id="26739" w:author="Philippe Hollanda - Oliveira Trust" w:date="2022-07-19T09:57:00Z"/>
                      <w:rFonts w:ascii="Arial" w:eastAsia="Times New Roman" w:hAnsi="Arial" w:cs="Arial"/>
                      <w:color w:val="000000"/>
                      <w:sz w:val="20"/>
                      <w:szCs w:val="20"/>
                      <w:lang w:eastAsia="pt-BR"/>
                    </w:rPr>
                  </w:pPr>
                  <w:ins w:id="26740" w:author="Philippe Hollanda - Oliveira Trust" w:date="2022-07-19T09:57:00Z">
                    <w:r w:rsidRPr="0016760B">
                      <w:rPr>
                        <w:rFonts w:ascii="Arial" w:eastAsia="Times New Roman" w:hAnsi="Arial" w:cs="Arial"/>
                        <w:color w:val="000000"/>
                        <w:sz w:val="20"/>
                        <w:szCs w:val="20"/>
                        <w:lang w:eastAsia="pt-BR"/>
                      </w:rPr>
                      <w:t>05/01/2022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554D555" w14:textId="77777777" w:rsidR="0016760B" w:rsidRPr="0016760B" w:rsidRDefault="0016760B" w:rsidP="0016760B">
                  <w:pPr>
                    <w:autoSpaceDE/>
                    <w:autoSpaceDN/>
                    <w:adjustRightInd/>
                    <w:jc w:val="center"/>
                    <w:rPr>
                      <w:ins w:id="26741" w:author="Philippe Hollanda - Oliveira Trust" w:date="2022-07-19T09:57:00Z"/>
                      <w:rFonts w:ascii="Arial" w:eastAsia="Times New Roman" w:hAnsi="Arial" w:cs="Arial"/>
                      <w:color w:val="000000"/>
                      <w:sz w:val="20"/>
                      <w:szCs w:val="20"/>
                      <w:lang w:eastAsia="pt-BR"/>
                    </w:rPr>
                  </w:pPr>
                  <w:ins w:id="26742" w:author="Philippe Hollanda - Oliveira Trust" w:date="2022-07-19T09:57:00Z">
                    <w:r w:rsidRPr="0016760B">
                      <w:rPr>
                        <w:rFonts w:ascii="Arial" w:eastAsia="Times New Roman" w:hAnsi="Arial" w:cs="Arial"/>
                        <w:color w:val="000000"/>
                        <w:sz w:val="20"/>
                        <w:szCs w:val="20"/>
                        <w:lang w:eastAsia="pt-BR"/>
                      </w:rPr>
                      <w:t>R$ 1.000,00</w:t>
                    </w:r>
                  </w:ins>
                </w:p>
              </w:tc>
            </w:tr>
            <w:tr w:rsidR="0016760B" w:rsidRPr="0016760B" w14:paraId="71FAE4EE" w14:textId="77777777" w:rsidTr="0016760B">
              <w:trPr>
                <w:trHeight w:val="1785"/>
                <w:ins w:id="267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D947ED" w14:textId="77777777" w:rsidR="0016760B" w:rsidRPr="0016760B" w:rsidRDefault="0016760B" w:rsidP="0016760B">
                  <w:pPr>
                    <w:autoSpaceDE/>
                    <w:autoSpaceDN/>
                    <w:adjustRightInd/>
                    <w:jc w:val="center"/>
                    <w:rPr>
                      <w:ins w:id="26744" w:author="Philippe Hollanda - Oliveira Trust" w:date="2022-07-19T09:57:00Z"/>
                      <w:rFonts w:ascii="Arial" w:eastAsia="Times New Roman" w:hAnsi="Arial" w:cs="Arial"/>
                      <w:color w:val="000000"/>
                      <w:sz w:val="20"/>
                      <w:szCs w:val="20"/>
                      <w:lang w:eastAsia="pt-BR"/>
                    </w:rPr>
                  </w:pPr>
                  <w:ins w:id="26745"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1CA90174" w14:textId="77777777" w:rsidR="0016760B" w:rsidRPr="0016760B" w:rsidRDefault="0016760B" w:rsidP="0016760B">
                  <w:pPr>
                    <w:autoSpaceDE/>
                    <w:autoSpaceDN/>
                    <w:adjustRightInd/>
                    <w:jc w:val="center"/>
                    <w:rPr>
                      <w:ins w:id="26746" w:author="Philippe Hollanda - Oliveira Trust" w:date="2022-07-19T09:57:00Z"/>
                      <w:rFonts w:ascii="Arial" w:eastAsia="Times New Roman" w:hAnsi="Arial" w:cs="Arial"/>
                      <w:color w:val="000000"/>
                      <w:sz w:val="20"/>
                      <w:szCs w:val="20"/>
                      <w:lang w:eastAsia="pt-BR"/>
                    </w:rPr>
                  </w:pPr>
                  <w:ins w:id="26747"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AA97504" w14:textId="77777777" w:rsidR="0016760B" w:rsidRPr="0016760B" w:rsidRDefault="0016760B" w:rsidP="0016760B">
                  <w:pPr>
                    <w:autoSpaceDE/>
                    <w:autoSpaceDN/>
                    <w:adjustRightInd/>
                    <w:jc w:val="center"/>
                    <w:rPr>
                      <w:ins w:id="26748" w:author="Philippe Hollanda - Oliveira Trust" w:date="2022-07-19T09:57:00Z"/>
                      <w:rFonts w:ascii="Arial" w:eastAsia="Times New Roman" w:hAnsi="Arial" w:cs="Arial"/>
                      <w:color w:val="000000"/>
                      <w:sz w:val="20"/>
                      <w:szCs w:val="20"/>
                      <w:lang w:eastAsia="pt-BR"/>
                    </w:rPr>
                  </w:pPr>
                  <w:ins w:id="26749" w:author="Philippe Hollanda - Oliveira Trust" w:date="2022-07-19T09:57:00Z">
                    <w:r w:rsidRPr="0016760B">
                      <w:rPr>
                        <w:rFonts w:ascii="Arial" w:eastAsia="Times New Roman" w:hAnsi="Arial" w:cs="Arial"/>
                        <w:color w:val="000000"/>
                        <w:sz w:val="20"/>
                        <w:szCs w:val="20"/>
                        <w:lang w:eastAsia="pt-BR"/>
                      </w:rPr>
                      <w:t>R$ 114.633,54</w:t>
                    </w:r>
                  </w:ins>
                </w:p>
              </w:tc>
            </w:tr>
            <w:tr w:rsidR="0016760B" w:rsidRPr="0016760B" w14:paraId="7CD9E02C" w14:textId="77777777" w:rsidTr="0016760B">
              <w:trPr>
                <w:trHeight w:val="1785"/>
                <w:ins w:id="267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2D6D6E" w14:textId="77777777" w:rsidR="0016760B" w:rsidRPr="0016760B" w:rsidRDefault="0016760B" w:rsidP="0016760B">
                  <w:pPr>
                    <w:autoSpaceDE/>
                    <w:autoSpaceDN/>
                    <w:adjustRightInd/>
                    <w:jc w:val="center"/>
                    <w:rPr>
                      <w:ins w:id="26751" w:author="Philippe Hollanda - Oliveira Trust" w:date="2022-07-19T09:57:00Z"/>
                      <w:rFonts w:ascii="Arial" w:eastAsia="Times New Roman" w:hAnsi="Arial" w:cs="Arial"/>
                      <w:color w:val="000000"/>
                      <w:sz w:val="20"/>
                      <w:szCs w:val="20"/>
                      <w:lang w:eastAsia="pt-BR"/>
                    </w:rPr>
                  </w:pPr>
                  <w:ins w:id="2675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6CBEF41" w14:textId="77777777" w:rsidR="0016760B" w:rsidRPr="0016760B" w:rsidRDefault="0016760B" w:rsidP="0016760B">
                  <w:pPr>
                    <w:autoSpaceDE/>
                    <w:autoSpaceDN/>
                    <w:adjustRightInd/>
                    <w:jc w:val="center"/>
                    <w:rPr>
                      <w:ins w:id="26753" w:author="Philippe Hollanda - Oliveira Trust" w:date="2022-07-19T09:57:00Z"/>
                      <w:rFonts w:ascii="Arial" w:eastAsia="Times New Roman" w:hAnsi="Arial" w:cs="Arial"/>
                      <w:color w:val="000000"/>
                      <w:sz w:val="20"/>
                      <w:szCs w:val="20"/>
                      <w:lang w:eastAsia="pt-BR"/>
                    </w:rPr>
                  </w:pPr>
                  <w:ins w:id="26754"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8A63F5E" w14:textId="77777777" w:rsidR="0016760B" w:rsidRPr="0016760B" w:rsidRDefault="0016760B" w:rsidP="0016760B">
                  <w:pPr>
                    <w:autoSpaceDE/>
                    <w:autoSpaceDN/>
                    <w:adjustRightInd/>
                    <w:jc w:val="center"/>
                    <w:rPr>
                      <w:ins w:id="26755" w:author="Philippe Hollanda - Oliveira Trust" w:date="2022-07-19T09:57:00Z"/>
                      <w:rFonts w:ascii="Arial" w:eastAsia="Times New Roman" w:hAnsi="Arial" w:cs="Arial"/>
                      <w:color w:val="000000"/>
                      <w:sz w:val="20"/>
                      <w:szCs w:val="20"/>
                      <w:lang w:eastAsia="pt-BR"/>
                    </w:rPr>
                  </w:pPr>
                  <w:ins w:id="26756" w:author="Philippe Hollanda - Oliveira Trust" w:date="2022-07-19T09:57:00Z">
                    <w:r w:rsidRPr="0016760B">
                      <w:rPr>
                        <w:rFonts w:ascii="Arial" w:eastAsia="Times New Roman" w:hAnsi="Arial" w:cs="Arial"/>
                        <w:color w:val="000000"/>
                        <w:sz w:val="20"/>
                        <w:szCs w:val="20"/>
                        <w:lang w:eastAsia="pt-BR"/>
                      </w:rPr>
                      <w:t>R$ 231.307,79</w:t>
                    </w:r>
                  </w:ins>
                </w:p>
              </w:tc>
            </w:tr>
            <w:tr w:rsidR="0016760B" w:rsidRPr="0016760B" w14:paraId="334E3EF9" w14:textId="77777777" w:rsidTr="0016760B">
              <w:trPr>
                <w:trHeight w:val="1785"/>
                <w:ins w:id="267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79EED2" w14:textId="77777777" w:rsidR="0016760B" w:rsidRPr="0016760B" w:rsidRDefault="0016760B" w:rsidP="0016760B">
                  <w:pPr>
                    <w:autoSpaceDE/>
                    <w:autoSpaceDN/>
                    <w:adjustRightInd/>
                    <w:jc w:val="center"/>
                    <w:rPr>
                      <w:ins w:id="26758" w:author="Philippe Hollanda - Oliveira Trust" w:date="2022-07-19T09:57:00Z"/>
                      <w:rFonts w:ascii="Arial" w:eastAsia="Times New Roman" w:hAnsi="Arial" w:cs="Arial"/>
                      <w:color w:val="000000"/>
                      <w:sz w:val="20"/>
                      <w:szCs w:val="20"/>
                      <w:lang w:eastAsia="pt-BR"/>
                    </w:rPr>
                  </w:pPr>
                  <w:ins w:id="2675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9CBCB6C" w14:textId="77777777" w:rsidR="0016760B" w:rsidRPr="0016760B" w:rsidRDefault="0016760B" w:rsidP="0016760B">
                  <w:pPr>
                    <w:autoSpaceDE/>
                    <w:autoSpaceDN/>
                    <w:adjustRightInd/>
                    <w:jc w:val="center"/>
                    <w:rPr>
                      <w:ins w:id="26760" w:author="Philippe Hollanda - Oliveira Trust" w:date="2022-07-19T09:57:00Z"/>
                      <w:rFonts w:ascii="Arial" w:eastAsia="Times New Roman" w:hAnsi="Arial" w:cs="Arial"/>
                      <w:color w:val="000000"/>
                      <w:sz w:val="20"/>
                      <w:szCs w:val="20"/>
                      <w:lang w:eastAsia="pt-BR"/>
                    </w:rPr>
                  </w:pPr>
                  <w:ins w:id="26761"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A47E5F7" w14:textId="77777777" w:rsidR="0016760B" w:rsidRPr="0016760B" w:rsidRDefault="0016760B" w:rsidP="0016760B">
                  <w:pPr>
                    <w:autoSpaceDE/>
                    <w:autoSpaceDN/>
                    <w:adjustRightInd/>
                    <w:jc w:val="center"/>
                    <w:rPr>
                      <w:ins w:id="26762" w:author="Philippe Hollanda - Oliveira Trust" w:date="2022-07-19T09:57:00Z"/>
                      <w:rFonts w:ascii="Arial" w:eastAsia="Times New Roman" w:hAnsi="Arial" w:cs="Arial"/>
                      <w:color w:val="000000"/>
                      <w:sz w:val="20"/>
                      <w:szCs w:val="20"/>
                      <w:lang w:eastAsia="pt-BR"/>
                    </w:rPr>
                  </w:pPr>
                  <w:ins w:id="26763" w:author="Philippe Hollanda - Oliveira Trust" w:date="2022-07-19T09:57:00Z">
                    <w:r w:rsidRPr="0016760B">
                      <w:rPr>
                        <w:rFonts w:ascii="Arial" w:eastAsia="Times New Roman" w:hAnsi="Arial" w:cs="Arial"/>
                        <w:color w:val="000000"/>
                        <w:sz w:val="20"/>
                        <w:szCs w:val="20"/>
                        <w:lang w:eastAsia="pt-BR"/>
                      </w:rPr>
                      <w:t>R$ 297,75</w:t>
                    </w:r>
                  </w:ins>
                </w:p>
              </w:tc>
            </w:tr>
            <w:tr w:rsidR="0016760B" w:rsidRPr="0016760B" w14:paraId="7356BA77" w14:textId="77777777" w:rsidTr="0016760B">
              <w:trPr>
                <w:trHeight w:val="1785"/>
                <w:ins w:id="267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D2B53D" w14:textId="77777777" w:rsidR="0016760B" w:rsidRPr="0016760B" w:rsidRDefault="0016760B" w:rsidP="0016760B">
                  <w:pPr>
                    <w:autoSpaceDE/>
                    <w:autoSpaceDN/>
                    <w:adjustRightInd/>
                    <w:jc w:val="center"/>
                    <w:rPr>
                      <w:ins w:id="26765" w:author="Philippe Hollanda - Oliveira Trust" w:date="2022-07-19T09:57:00Z"/>
                      <w:rFonts w:ascii="Arial" w:eastAsia="Times New Roman" w:hAnsi="Arial" w:cs="Arial"/>
                      <w:color w:val="000000"/>
                      <w:sz w:val="20"/>
                      <w:szCs w:val="20"/>
                      <w:lang w:eastAsia="pt-BR"/>
                    </w:rPr>
                  </w:pPr>
                  <w:ins w:id="26766" w:author="Philippe Hollanda - Oliveira Trust" w:date="2022-07-19T09:57:00Z">
                    <w:r w:rsidRPr="0016760B">
                      <w:rPr>
                        <w:rFonts w:ascii="Arial" w:eastAsia="Times New Roman" w:hAnsi="Arial" w:cs="Arial"/>
                        <w:color w:val="000000"/>
                        <w:sz w:val="20"/>
                        <w:szCs w:val="20"/>
                        <w:lang w:eastAsia="pt-BR"/>
                      </w:rPr>
                      <w:t>CHAVEIROS, CONFECÇÃO CARIMBOS, PLACAS, QUADROS, SINALIZAÇÃO VISUAL BANNERS, ADESIVOS</w:t>
                    </w:r>
                  </w:ins>
                </w:p>
              </w:tc>
              <w:tc>
                <w:tcPr>
                  <w:tcW w:w="2324" w:type="dxa"/>
                  <w:tcBorders>
                    <w:top w:val="nil"/>
                    <w:left w:val="nil"/>
                    <w:bottom w:val="single" w:sz="4" w:space="0" w:color="auto"/>
                    <w:right w:val="single" w:sz="4" w:space="0" w:color="auto"/>
                  </w:tcBorders>
                  <w:shd w:val="clear" w:color="auto" w:fill="auto"/>
                  <w:noWrap/>
                  <w:vAlign w:val="center"/>
                  <w:hideMark/>
                </w:tcPr>
                <w:p w14:paraId="3D7FDCBF" w14:textId="77777777" w:rsidR="0016760B" w:rsidRPr="0016760B" w:rsidRDefault="0016760B" w:rsidP="0016760B">
                  <w:pPr>
                    <w:autoSpaceDE/>
                    <w:autoSpaceDN/>
                    <w:adjustRightInd/>
                    <w:jc w:val="center"/>
                    <w:rPr>
                      <w:ins w:id="26767" w:author="Philippe Hollanda - Oliveira Trust" w:date="2022-07-19T09:57:00Z"/>
                      <w:rFonts w:ascii="Arial" w:eastAsia="Times New Roman" w:hAnsi="Arial" w:cs="Arial"/>
                      <w:color w:val="000000"/>
                      <w:sz w:val="20"/>
                      <w:szCs w:val="20"/>
                      <w:lang w:eastAsia="pt-BR"/>
                    </w:rPr>
                  </w:pPr>
                  <w:ins w:id="26768"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D446154" w14:textId="77777777" w:rsidR="0016760B" w:rsidRPr="0016760B" w:rsidRDefault="0016760B" w:rsidP="0016760B">
                  <w:pPr>
                    <w:autoSpaceDE/>
                    <w:autoSpaceDN/>
                    <w:adjustRightInd/>
                    <w:jc w:val="center"/>
                    <w:rPr>
                      <w:ins w:id="26769" w:author="Philippe Hollanda - Oliveira Trust" w:date="2022-07-19T09:57:00Z"/>
                      <w:rFonts w:ascii="Arial" w:eastAsia="Times New Roman" w:hAnsi="Arial" w:cs="Arial"/>
                      <w:color w:val="000000"/>
                      <w:sz w:val="20"/>
                      <w:szCs w:val="20"/>
                      <w:lang w:eastAsia="pt-BR"/>
                    </w:rPr>
                  </w:pPr>
                  <w:ins w:id="26770" w:author="Philippe Hollanda - Oliveira Trust" w:date="2022-07-19T09:57:00Z">
                    <w:r w:rsidRPr="0016760B">
                      <w:rPr>
                        <w:rFonts w:ascii="Arial" w:eastAsia="Times New Roman" w:hAnsi="Arial" w:cs="Arial"/>
                        <w:color w:val="000000"/>
                        <w:sz w:val="20"/>
                        <w:szCs w:val="20"/>
                        <w:lang w:eastAsia="pt-BR"/>
                      </w:rPr>
                      <w:t>R$ 45.330,01</w:t>
                    </w:r>
                  </w:ins>
                </w:p>
              </w:tc>
            </w:tr>
            <w:tr w:rsidR="0016760B" w:rsidRPr="0016760B" w14:paraId="0789B6DD" w14:textId="77777777" w:rsidTr="0016760B">
              <w:trPr>
                <w:trHeight w:val="1785"/>
                <w:ins w:id="267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3C573F" w14:textId="77777777" w:rsidR="0016760B" w:rsidRPr="0016760B" w:rsidRDefault="0016760B" w:rsidP="0016760B">
                  <w:pPr>
                    <w:autoSpaceDE/>
                    <w:autoSpaceDN/>
                    <w:adjustRightInd/>
                    <w:jc w:val="center"/>
                    <w:rPr>
                      <w:ins w:id="26772" w:author="Philippe Hollanda - Oliveira Trust" w:date="2022-07-19T09:57:00Z"/>
                      <w:rFonts w:ascii="Arial" w:eastAsia="Times New Roman" w:hAnsi="Arial" w:cs="Arial"/>
                      <w:color w:val="000000"/>
                      <w:sz w:val="20"/>
                      <w:szCs w:val="20"/>
                      <w:lang w:eastAsia="pt-BR"/>
                    </w:rPr>
                  </w:pPr>
                  <w:ins w:id="26773"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62EBFB01" w14:textId="77777777" w:rsidR="0016760B" w:rsidRPr="0016760B" w:rsidRDefault="0016760B" w:rsidP="0016760B">
                  <w:pPr>
                    <w:autoSpaceDE/>
                    <w:autoSpaceDN/>
                    <w:adjustRightInd/>
                    <w:jc w:val="center"/>
                    <w:rPr>
                      <w:ins w:id="26774" w:author="Philippe Hollanda - Oliveira Trust" w:date="2022-07-19T09:57:00Z"/>
                      <w:rFonts w:ascii="Arial" w:eastAsia="Times New Roman" w:hAnsi="Arial" w:cs="Arial"/>
                      <w:color w:val="000000"/>
                      <w:sz w:val="20"/>
                      <w:szCs w:val="20"/>
                      <w:lang w:eastAsia="pt-BR"/>
                    </w:rPr>
                  </w:pPr>
                  <w:ins w:id="26775"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2093D84" w14:textId="77777777" w:rsidR="0016760B" w:rsidRPr="0016760B" w:rsidRDefault="0016760B" w:rsidP="0016760B">
                  <w:pPr>
                    <w:autoSpaceDE/>
                    <w:autoSpaceDN/>
                    <w:adjustRightInd/>
                    <w:jc w:val="center"/>
                    <w:rPr>
                      <w:ins w:id="26776" w:author="Philippe Hollanda - Oliveira Trust" w:date="2022-07-19T09:57:00Z"/>
                      <w:rFonts w:ascii="Arial" w:eastAsia="Times New Roman" w:hAnsi="Arial" w:cs="Arial"/>
                      <w:color w:val="000000"/>
                      <w:sz w:val="20"/>
                      <w:szCs w:val="20"/>
                      <w:lang w:eastAsia="pt-BR"/>
                    </w:rPr>
                  </w:pPr>
                  <w:ins w:id="26777" w:author="Philippe Hollanda - Oliveira Trust" w:date="2022-07-19T09:57:00Z">
                    <w:r w:rsidRPr="0016760B">
                      <w:rPr>
                        <w:rFonts w:ascii="Arial" w:eastAsia="Times New Roman" w:hAnsi="Arial" w:cs="Arial"/>
                        <w:color w:val="000000"/>
                        <w:sz w:val="20"/>
                        <w:szCs w:val="20"/>
                        <w:lang w:eastAsia="pt-BR"/>
                      </w:rPr>
                      <w:t>R$ 3.450,00</w:t>
                    </w:r>
                  </w:ins>
                </w:p>
              </w:tc>
            </w:tr>
            <w:tr w:rsidR="0016760B" w:rsidRPr="0016760B" w14:paraId="1C2AC347" w14:textId="77777777" w:rsidTr="0016760B">
              <w:trPr>
                <w:trHeight w:val="1785"/>
                <w:ins w:id="267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3901D2" w14:textId="77777777" w:rsidR="0016760B" w:rsidRPr="0016760B" w:rsidRDefault="0016760B" w:rsidP="0016760B">
                  <w:pPr>
                    <w:autoSpaceDE/>
                    <w:autoSpaceDN/>
                    <w:adjustRightInd/>
                    <w:jc w:val="center"/>
                    <w:rPr>
                      <w:ins w:id="26779" w:author="Philippe Hollanda - Oliveira Trust" w:date="2022-07-19T09:57:00Z"/>
                      <w:rFonts w:ascii="Arial" w:eastAsia="Times New Roman" w:hAnsi="Arial" w:cs="Arial"/>
                      <w:color w:val="000000"/>
                      <w:sz w:val="20"/>
                      <w:szCs w:val="20"/>
                      <w:lang w:eastAsia="pt-BR"/>
                    </w:rPr>
                  </w:pPr>
                  <w:ins w:id="2678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B079E59" w14:textId="77777777" w:rsidR="0016760B" w:rsidRPr="0016760B" w:rsidRDefault="0016760B" w:rsidP="0016760B">
                  <w:pPr>
                    <w:autoSpaceDE/>
                    <w:autoSpaceDN/>
                    <w:adjustRightInd/>
                    <w:jc w:val="center"/>
                    <w:rPr>
                      <w:ins w:id="26781" w:author="Philippe Hollanda - Oliveira Trust" w:date="2022-07-19T09:57:00Z"/>
                      <w:rFonts w:ascii="Arial" w:eastAsia="Times New Roman" w:hAnsi="Arial" w:cs="Arial"/>
                      <w:color w:val="000000"/>
                      <w:sz w:val="20"/>
                      <w:szCs w:val="20"/>
                      <w:lang w:eastAsia="pt-BR"/>
                    </w:rPr>
                  </w:pPr>
                  <w:ins w:id="26782"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E5273A1" w14:textId="77777777" w:rsidR="0016760B" w:rsidRPr="0016760B" w:rsidRDefault="0016760B" w:rsidP="0016760B">
                  <w:pPr>
                    <w:autoSpaceDE/>
                    <w:autoSpaceDN/>
                    <w:adjustRightInd/>
                    <w:jc w:val="center"/>
                    <w:rPr>
                      <w:ins w:id="26783" w:author="Philippe Hollanda - Oliveira Trust" w:date="2022-07-19T09:57:00Z"/>
                      <w:rFonts w:ascii="Arial" w:eastAsia="Times New Roman" w:hAnsi="Arial" w:cs="Arial"/>
                      <w:color w:val="000000"/>
                      <w:sz w:val="20"/>
                      <w:szCs w:val="20"/>
                      <w:lang w:eastAsia="pt-BR"/>
                    </w:rPr>
                  </w:pPr>
                  <w:ins w:id="26784"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33DACFDF" w14:textId="77777777" w:rsidTr="0016760B">
              <w:trPr>
                <w:trHeight w:val="1785"/>
                <w:ins w:id="267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9241D4" w14:textId="77777777" w:rsidR="0016760B" w:rsidRPr="0016760B" w:rsidRDefault="0016760B" w:rsidP="0016760B">
                  <w:pPr>
                    <w:autoSpaceDE/>
                    <w:autoSpaceDN/>
                    <w:adjustRightInd/>
                    <w:jc w:val="center"/>
                    <w:rPr>
                      <w:ins w:id="26786" w:author="Philippe Hollanda - Oliveira Trust" w:date="2022-07-19T09:57:00Z"/>
                      <w:rFonts w:ascii="Arial" w:eastAsia="Times New Roman" w:hAnsi="Arial" w:cs="Arial"/>
                      <w:color w:val="000000"/>
                      <w:sz w:val="20"/>
                      <w:szCs w:val="20"/>
                      <w:lang w:eastAsia="pt-BR"/>
                    </w:rPr>
                  </w:pPr>
                  <w:ins w:id="2678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8F41CFD" w14:textId="77777777" w:rsidR="0016760B" w:rsidRPr="0016760B" w:rsidRDefault="0016760B" w:rsidP="0016760B">
                  <w:pPr>
                    <w:autoSpaceDE/>
                    <w:autoSpaceDN/>
                    <w:adjustRightInd/>
                    <w:jc w:val="center"/>
                    <w:rPr>
                      <w:ins w:id="26788" w:author="Philippe Hollanda - Oliveira Trust" w:date="2022-07-19T09:57:00Z"/>
                      <w:rFonts w:ascii="Arial" w:eastAsia="Times New Roman" w:hAnsi="Arial" w:cs="Arial"/>
                      <w:color w:val="000000"/>
                      <w:sz w:val="20"/>
                      <w:szCs w:val="20"/>
                      <w:lang w:eastAsia="pt-BR"/>
                    </w:rPr>
                  </w:pPr>
                  <w:ins w:id="26789"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808C783" w14:textId="77777777" w:rsidR="0016760B" w:rsidRPr="0016760B" w:rsidRDefault="0016760B" w:rsidP="0016760B">
                  <w:pPr>
                    <w:autoSpaceDE/>
                    <w:autoSpaceDN/>
                    <w:adjustRightInd/>
                    <w:jc w:val="center"/>
                    <w:rPr>
                      <w:ins w:id="26790" w:author="Philippe Hollanda - Oliveira Trust" w:date="2022-07-19T09:57:00Z"/>
                      <w:rFonts w:ascii="Arial" w:eastAsia="Times New Roman" w:hAnsi="Arial" w:cs="Arial"/>
                      <w:color w:val="000000"/>
                      <w:sz w:val="20"/>
                      <w:szCs w:val="20"/>
                      <w:lang w:eastAsia="pt-BR"/>
                    </w:rPr>
                  </w:pPr>
                  <w:ins w:id="26791" w:author="Philippe Hollanda - Oliveira Trust" w:date="2022-07-19T09:57:00Z">
                    <w:r w:rsidRPr="0016760B">
                      <w:rPr>
                        <w:rFonts w:ascii="Arial" w:eastAsia="Times New Roman" w:hAnsi="Arial" w:cs="Arial"/>
                        <w:color w:val="000000"/>
                        <w:sz w:val="20"/>
                        <w:szCs w:val="20"/>
                        <w:lang w:eastAsia="pt-BR"/>
                      </w:rPr>
                      <w:t>R$ 595,60</w:t>
                    </w:r>
                  </w:ins>
                </w:p>
              </w:tc>
            </w:tr>
            <w:tr w:rsidR="0016760B" w:rsidRPr="0016760B" w14:paraId="13B370DF" w14:textId="77777777" w:rsidTr="0016760B">
              <w:trPr>
                <w:trHeight w:val="1785"/>
                <w:ins w:id="267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656B56" w14:textId="77777777" w:rsidR="0016760B" w:rsidRPr="0016760B" w:rsidRDefault="0016760B" w:rsidP="0016760B">
                  <w:pPr>
                    <w:autoSpaceDE/>
                    <w:autoSpaceDN/>
                    <w:adjustRightInd/>
                    <w:jc w:val="center"/>
                    <w:rPr>
                      <w:ins w:id="26793" w:author="Philippe Hollanda - Oliveira Trust" w:date="2022-07-19T09:57:00Z"/>
                      <w:rFonts w:ascii="Arial" w:eastAsia="Times New Roman" w:hAnsi="Arial" w:cs="Arial"/>
                      <w:color w:val="000000"/>
                      <w:sz w:val="20"/>
                      <w:szCs w:val="20"/>
                      <w:lang w:eastAsia="pt-BR"/>
                    </w:rPr>
                  </w:pPr>
                  <w:ins w:id="26794" w:author="Philippe Hollanda - Oliveira Trust" w:date="2022-07-19T09:57:00Z">
                    <w:r w:rsidRPr="0016760B">
                      <w:rPr>
                        <w:rFonts w:ascii="Arial" w:eastAsia="Times New Roman" w:hAnsi="Arial" w:cs="Arial"/>
                        <w:color w:val="000000"/>
                        <w:sz w:val="20"/>
                        <w:szCs w:val="20"/>
                        <w:lang w:eastAsia="pt-BR"/>
                      </w:rPr>
                      <w:t>DEDETIZAÇÃO, DESINFECÇÃO, DESINSETIZAÇÃO, IMUNIZAÇÃO, HIGIENIZAÇÃO, DESRATIZAÇÃO,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09D3AD78" w14:textId="77777777" w:rsidR="0016760B" w:rsidRPr="0016760B" w:rsidRDefault="0016760B" w:rsidP="0016760B">
                  <w:pPr>
                    <w:autoSpaceDE/>
                    <w:autoSpaceDN/>
                    <w:adjustRightInd/>
                    <w:jc w:val="center"/>
                    <w:rPr>
                      <w:ins w:id="26795" w:author="Philippe Hollanda - Oliveira Trust" w:date="2022-07-19T09:57:00Z"/>
                      <w:rFonts w:ascii="Arial" w:eastAsia="Times New Roman" w:hAnsi="Arial" w:cs="Arial"/>
                      <w:color w:val="000000"/>
                      <w:sz w:val="20"/>
                      <w:szCs w:val="20"/>
                      <w:lang w:eastAsia="pt-BR"/>
                    </w:rPr>
                  </w:pPr>
                  <w:ins w:id="26796" w:author="Philippe Hollanda - Oliveira Trust" w:date="2022-07-19T09:57:00Z">
                    <w:r w:rsidRPr="0016760B">
                      <w:rPr>
                        <w:rFonts w:ascii="Arial" w:eastAsia="Times New Roman" w:hAnsi="Arial" w:cs="Arial"/>
                        <w:color w:val="000000"/>
                        <w:sz w:val="20"/>
                        <w:szCs w:val="20"/>
                        <w:lang w:eastAsia="pt-BR"/>
                      </w:rPr>
                      <w:t>24/01/2022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8B28560" w14:textId="77777777" w:rsidR="0016760B" w:rsidRPr="0016760B" w:rsidRDefault="0016760B" w:rsidP="0016760B">
                  <w:pPr>
                    <w:autoSpaceDE/>
                    <w:autoSpaceDN/>
                    <w:adjustRightInd/>
                    <w:jc w:val="center"/>
                    <w:rPr>
                      <w:ins w:id="26797" w:author="Philippe Hollanda - Oliveira Trust" w:date="2022-07-19T09:57:00Z"/>
                      <w:rFonts w:ascii="Arial" w:eastAsia="Times New Roman" w:hAnsi="Arial" w:cs="Arial"/>
                      <w:color w:val="000000"/>
                      <w:sz w:val="20"/>
                      <w:szCs w:val="20"/>
                      <w:lang w:eastAsia="pt-BR"/>
                    </w:rPr>
                  </w:pPr>
                  <w:ins w:id="26798" w:author="Philippe Hollanda - Oliveira Trust" w:date="2022-07-19T09:57:00Z">
                    <w:r w:rsidRPr="0016760B">
                      <w:rPr>
                        <w:rFonts w:ascii="Arial" w:eastAsia="Times New Roman" w:hAnsi="Arial" w:cs="Arial"/>
                        <w:color w:val="000000"/>
                        <w:sz w:val="20"/>
                        <w:szCs w:val="20"/>
                        <w:lang w:eastAsia="pt-BR"/>
                      </w:rPr>
                      <w:t>R$ 675,00</w:t>
                    </w:r>
                  </w:ins>
                </w:p>
              </w:tc>
            </w:tr>
            <w:tr w:rsidR="0016760B" w:rsidRPr="0016760B" w14:paraId="366BBD0A" w14:textId="77777777" w:rsidTr="0016760B">
              <w:trPr>
                <w:trHeight w:val="1785"/>
                <w:ins w:id="267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FDC8F1" w14:textId="77777777" w:rsidR="0016760B" w:rsidRPr="0016760B" w:rsidRDefault="0016760B" w:rsidP="0016760B">
                  <w:pPr>
                    <w:autoSpaceDE/>
                    <w:autoSpaceDN/>
                    <w:adjustRightInd/>
                    <w:jc w:val="center"/>
                    <w:rPr>
                      <w:ins w:id="26800" w:author="Philippe Hollanda - Oliveira Trust" w:date="2022-07-19T09:57:00Z"/>
                      <w:rFonts w:ascii="Arial" w:eastAsia="Times New Roman" w:hAnsi="Arial" w:cs="Arial"/>
                      <w:color w:val="000000"/>
                      <w:sz w:val="20"/>
                      <w:szCs w:val="20"/>
                      <w:lang w:eastAsia="pt-BR"/>
                    </w:rPr>
                  </w:pPr>
                  <w:ins w:id="26801" w:author="Philippe Hollanda - Oliveira Trust" w:date="2022-07-19T09:57:00Z">
                    <w:r w:rsidRPr="0016760B">
                      <w:rPr>
                        <w:rFonts w:ascii="Arial" w:eastAsia="Times New Roman" w:hAnsi="Arial" w:cs="Arial"/>
                        <w:color w:val="000000"/>
                        <w:sz w:val="20"/>
                        <w:szCs w:val="20"/>
                        <w:lang w:eastAsia="pt-BR"/>
                      </w:rPr>
                      <w:t>INSTALAÇÃO E MONTAGEM DE APARELHOS E MÁQUINAS</w:t>
                    </w:r>
                  </w:ins>
                </w:p>
              </w:tc>
              <w:tc>
                <w:tcPr>
                  <w:tcW w:w="2324" w:type="dxa"/>
                  <w:tcBorders>
                    <w:top w:val="nil"/>
                    <w:left w:val="nil"/>
                    <w:bottom w:val="single" w:sz="4" w:space="0" w:color="auto"/>
                    <w:right w:val="single" w:sz="4" w:space="0" w:color="auto"/>
                  </w:tcBorders>
                  <w:shd w:val="clear" w:color="auto" w:fill="auto"/>
                  <w:vAlign w:val="center"/>
                  <w:hideMark/>
                </w:tcPr>
                <w:p w14:paraId="5412ACA7" w14:textId="77777777" w:rsidR="0016760B" w:rsidRPr="0016760B" w:rsidRDefault="0016760B" w:rsidP="0016760B">
                  <w:pPr>
                    <w:autoSpaceDE/>
                    <w:autoSpaceDN/>
                    <w:adjustRightInd/>
                    <w:jc w:val="center"/>
                    <w:rPr>
                      <w:ins w:id="26802" w:author="Philippe Hollanda - Oliveira Trust" w:date="2022-07-19T09:57:00Z"/>
                      <w:rFonts w:ascii="Arial" w:eastAsia="Times New Roman" w:hAnsi="Arial" w:cs="Arial"/>
                      <w:color w:val="000000"/>
                      <w:sz w:val="20"/>
                      <w:szCs w:val="20"/>
                      <w:lang w:eastAsia="pt-BR"/>
                    </w:rPr>
                  </w:pPr>
                  <w:ins w:id="26803" w:author="Philippe Hollanda - Oliveira Trust" w:date="2022-07-19T09:57:00Z">
                    <w:r w:rsidRPr="0016760B">
                      <w:rPr>
                        <w:rFonts w:ascii="Arial" w:eastAsia="Times New Roman" w:hAnsi="Arial" w:cs="Arial"/>
                        <w:color w:val="000000"/>
                        <w:sz w:val="20"/>
                        <w:szCs w:val="20"/>
                        <w:lang w:eastAsia="pt-BR"/>
                      </w:rPr>
                      <w:t>21/12/2021</w:t>
                    </w:r>
                    <w:r w:rsidRPr="0016760B">
                      <w:rPr>
                        <w:rFonts w:ascii="Arial" w:eastAsia="Times New Roman" w:hAnsi="Arial" w:cs="Arial"/>
                        <w:color w:val="000000"/>
                        <w:sz w:val="20"/>
                        <w:szCs w:val="20"/>
                        <w:lang w:eastAsia="pt-BR"/>
                      </w:rPr>
                      <w:b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B765A1B" w14:textId="77777777" w:rsidR="0016760B" w:rsidRPr="0016760B" w:rsidRDefault="0016760B" w:rsidP="0016760B">
                  <w:pPr>
                    <w:autoSpaceDE/>
                    <w:autoSpaceDN/>
                    <w:adjustRightInd/>
                    <w:jc w:val="center"/>
                    <w:rPr>
                      <w:ins w:id="26804" w:author="Philippe Hollanda - Oliveira Trust" w:date="2022-07-19T09:57:00Z"/>
                      <w:rFonts w:ascii="Arial" w:eastAsia="Times New Roman" w:hAnsi="Arial" w:cs="Arial"/>
                      <w:color w:val="000000"/>
                      <w:sz w:val="20"/>
                      <w:szCs w:val="20"/>
                      <w:lang w:eastAsia="pt-BR"/>
                    </w:rPr>
                  </w:pPr>
                  <w:ins w:id="26805" w:author="Philippe Hollanda - Oliveira Trust" w:date="2022-07-19T09:57:00Z">
                    <w:r w:rsidRPr="0016760B">
                      <w:rPr>
                        <w:rFonts w:ascii="Arial" w:eastAsia="Times New Roman" w:hAnsi="Arial" w:cs="Arial"/>
                        <w:color w:val="000000"/>
                        <w:sz w:val="20"/>
                        <w:szCs w:val="20"/>
                        <w:lang w:eastAsia="pt-BR"/>
                      </w:rPr>
                      <w:t>R$ 24.764,94</w:t>
                    </w:r>
                  </w:ins>
                </w:p>
              </w:tc>
            </w:tr>
            <w:tr w:rsidR="0016760B" w:rsidRPr="0016760B" w14:paraId="220B54C2" w14:textId="77777777" w:rsidTr="0016760B">
              <w:trPr>
                <w:trHeight w:val="1785"/>
                <w:ins w:id="268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3FEC97" w14:textId="77777777" w:rsidR="0016760B" w:rsidRPr="0016760B" w:rsidRDefault="0016760B" w:rsidP="0016760B">
                  <w:pPr>
                    <w:autoSpaceDE/>
                    <w:autoSpaceDN/>
                    <w:adjustRightInd/>
                    <w:jc w:val="center"/>
                    <w:rPr>
                      <w:ins w:id="26807" w:author="Philippe Hollanda - Oliveira Trust" w:date="2022-07-19T09:57:00Z"/>
                      <w:rFonts w:ascii="Arial" w:eastAsia="Times New Roman" w:hAnsi="Arial" w:cs="Arial"/>
                      <w:color w:val="000000"/>
                      <w:sz w:val="20"/>
                      <w:szCs w:val="20"/>
                      <w:lang w:eastAsia="pt-BR"/>
                    </w:rPr>
                  </w:pPr>
                  <w:ins w:id="26808"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55645364" w14:textId="77777777" w:rsidR="0016760B" w:rsidRPr="0016760B" w:rsidRDefault="0016760B" w:rsidP="0016760B">
                  <w:pPr>
                    <w:autoSpaceDE/>
                    <w:autoSpaceDN/>
                    <w:adjustRightInd/>
                    <w:jc w:val="center"/>
                    <w:rPr>
                      <w:ins w:id="26809" w:author="Philippe Hollanda - Oliveira Trust" w:date="2022-07-19T09:57:00Z"/>
                      <w:rFonts w:ascii="Arial" w:eastAsia="Times New Roman" w:hAnsi="Arial" w:cs="Arial"/>
                      <w:color w:val="000000"/>
                      <w:sz w:val="20"/>
                      <w:szCs w:val="20"/>
                      <w:lang w:eastAsia="pt-BR"/>
                    </w:rPr>
                  </w:pPr>
                  <w:ins w:id="26810"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E00ACF" w14:textId="77777777" w:rsidR="0016760B" w:rsidRPr="0016760B" w:rsidRDefault="0016760B" w:rsidP="0016760B">
                  <w:pPr>
                    <w:autoSpaceDE/>
                    <w:autoSpaceDN/>
                    <w:adjustRightInd/>
                    <w:jc w:val="center"/>
                    <w:rPr>
                      <w:ins w:id="26811" w:author="Philippe Hollanda - Oliveira Trust" w:date="2022-07-19T09:57:00Z"/>
                      <w:rFonts w:ascii="Arial" w:eastAsia="Times New Roman" w:hAnsi="Arial" w:cs="Arial"/>
                      <w:color w:val="000000"/>
                      <w:sz w:val="20"/>
                      <w:szCs w:val="20"/>
                      <w:lang w:eastAsia="pt-BR"/>
                    </w:rPr>
                  </w:pPr>
                  <w:ins w:id="26812"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55927ADC" w14:textId="77777777" w:rsidTr="0016760B">
              <w:trPr>
                <w:trHeight w:val="1785"/>
                <w:ins w:id="268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BF5ABD" w14:textId="77777777" w:rsidR="0016760B" w:rsidRPr="0016760B" w:rsidRDefault="0016760B" w:rsidP="0016760B">
                  <w:pPr>
                    <w:autoSpaceDE/>
                    <w:autoSpaceDN/>
                    <w:adjustRightInd/>
                    <w:jc w:val="center"/>
                    <w:rPr>
                      <w:ins w:id="26814" w:author="Philippe Hollanda - Oliveira Trust" w:date="2022-07-19T09:57:00Z"/>
                      <w:rFonts w:ascii="Arial" w:eastAsia="Times New Roman" w:hAnsi="Arial" w:cs="Arial"/>
                      <w:color w:val="000000"/>
                      <w:sz w:val="20"/>
                      <w:szCs w:val="20"/>
                      <w:lang w:eastAsia="pt-BR"/>
                    </w:rPr>
                  </w:pPr>
                  <w:ins w:id="2681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308CA57" w14:textId="77777777" w:rsidR="0016760B" w:rsidRPr="0016760B" w:rsidRDefault="0016760B" w:rsidP="0016760B">
                  <w:pPr>
                    <w:autoSpaceDE/>
                    <w:autoSpaceDN/>
                    <w:adjustRightInd/>
                    <w:jc w:val="center"/>
                    <w:rPr>
                      <w:ins w:id="26816" w:author="Philippe Hollanda - Oliveira Trust" w:date="2022-07-19T09:57:00Z"/>
                      <w:rFonts w:ascii="Arial" w:eastAsia="Times New Roman" w:hAnsi="Arial" w:cs="Arial"/>
                      <w:color w:val="000000"/>
                      <w:sz w:val="20"/>
                      <w:szCs w:val="20"/>
                      <w:lang w:eastAsia="pt-BR"/>
                    </w:rPr>
                  </w:pPr>
                  <w:ins w:id="26817" w:author="Philippe Hollanda - Oliveira Trust" w:date="2022-07-19T09:57:00Z">
                    <w:r w:rsidRPr="0016760B">
                      <w:rPr>
                        <w:rFonts w:ascii="Arial" w:eastAsia="Times New Roman" w:hAnsi="Arial" w:cs="Arial"/>
                        <w:color w:val="000000"/>
                        <w:sz w:val="20"/>
                        <w:szCs w:val="20"/>
                        <w:lang w:eastAsia="pt-BR"/>
                      </w:rPr>
                      <w:t>20/08/2022</w:t>
                    </w:r>
                  </w:ins>
                </w:p>
              </w:tc>
              <w:tc>
                <w:tcPr>
                  <w:tcW w:w="2324" w:type="dxa"/>
                  <w:tcBorders>
                    <w:top w:val="nil"/>
                    <w:left w:val="nil"/>
                    <w:bottom w:val="single" w:sz="4" w:space="0" w:color="auto"/>
                    <w:right w:val="single" w:sz="4" w:space="0" w:color="auto"/>
                  </w:tcBorders>
                  <w:shd w:val="clear" w:color="auto" w:fill="auto"/>
                  <w:noWrap/>
                  <w:vAlign w:val="center"/>
                  <w:hideMark/>
                </w:tcPr>
                <w:p w14:paraId="334768F6" w14:textId="77777777" w:rsidR="0016760B" w:rsidRPr="0016760B" w:rsidRDefault="0016760B" w:rsidP="0016760B">
                  <w:pPr>
                    <w:autoSpaceDE/>
                    <w:autoSpaceDN/>
                    <w:adjustRightInd/>
                    <w:jc w:val="center"/>
                    <w:rPr>
                      <w:ins w:id="26818" w:author="Philippe Hollanda - Oliveira Trust" w:date="2022-07-19T09:57:00Z"/>
                      <w:rFonts w:ascii="Arial" w:eastAsia="Times New Roman" w:hAnsi="Arial" w:cs="Arial"/>
                      <w:color w:val="000000"/>
                      <w:sz w:val="20"/>
                      <w:szCs w:val="20"/>
                      <w:lang w:eastAsia="pt-BR"/>
                    </w:rPr>
                  </w:pPr>
                  <w:ins w:id="26819"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66CE906F" w14:textId="77777777" w:rsidTr="0016760B">
              <w:trPr>
                <w:trHeight w:val="1785"/>
                <w:ins w:id="268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802D6D" w14:textId="77777777" w:rsidR="0016760B" w:rsidRPr="0016760B" w:rsidRDefault="0016760B" w:rsidP="0016760B">
                  <w:pPr>
                    <w:autoSpaceDE/>
                    <w:autoSpaceDN/>
                    <w:adjustRightInd/>
                    <w:jc w:val="center"/>
                    <w:rPr>
                      <w:ins w:id="26821" w:author="Philippe Hollanda - Oliveira Trust" w:date="2022-07-19T09:57:00Z"/>
                      <w:rFonts w:ascii="Arial" w:eastAsia="Times New Roman" w:hAnsi="Arial" w:cs="Arial"/>
                      <w:color w:val="000000"/>
                      <w:sz w:val="20"/>
                      <w:szCs w:val="20"/>
                      <w:lang w:eastAsia="pt-BR"/>
                    </w:rPr>
                  </w:pPr>
                  <w:ins w:id="26822"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35B90D5" w14:textId="77777777" w:rsidR="0016760B" w:rsidRPr="0016760B" w:rsidRDefault="0016760B" w:rsidP="0016760B">
                  <w:pPr>
                    <w:autoSpaceDE/>
                    <w:autoSpaceDN/>
                    <w:adjustRightInd/>
                    <w:jc w:val="center"/>
                    <w:rPr>
                      <w:ins w:id="26823" w:author="Philippe Hollanda - Oliveira Trust" w:date="2022-07-19T09:57:00Z"/>
                      <w:rFonts w:ascii="Arial" w:eastAsia="Times New Roman" w:hAnsi="Arial" w:cs="Arial"/>
                      <w:color w:val="000000"/>
                      <w:sz w:val="20"/>
                      <w:szCs w:val="20"/>
                      <w:lang w:eastAsia="pt-BR"/>
                    </w:rPr>
                  </w:pPr>
                  <w:ins w:id="26824" w:author="Philippe Hollanda - Oliveira Trust" w:date="2022-07-19T09:57:00Z">
                    <w:r w:rsidRPr="0016760B">
                      <w:rPr>
                        <w:rFonts w:ascii="Arial" w:eastAsia="Times New Roman" w:hAnsi="Arial" w:cs="Arial"/>
                        <w:color w:val="000000"/>
                        <w:sz w:val="20"/>
                        <w:szCs w:val="20"/>
                        <w:lang w:eastAsia="pt-BR"/>
                      </w:rPr>
                      <w:t>20/08/2022</w:t>
                    </w:r>
                  </w:ins>
                </w:p>
              </w:tc>
              <w:tc>
                <w:tcPr>
                  <w:tcW w:w="2324" w:type="dxa"/>
                  <w:tcBorders>
                    <w:top w:val="nil"/>
                    <w:left w:val="nil"/>
                    <w:bottom w:val="single" w:sz="4" w:space="0" w:color="auto"/>
                    <w:right w:val="single" w:sz="4" w:space="0" w:color="auto"/>
                  </w:tcBorders>
                  <w:shd w:val="clear" w:color="auto" w:fill="auto"/>
                  <w:noWrap/>
                  <w:vAlign w:val="center"/>
                  <w:hideMark/>
                </w:tcPr>
                <w:p w14:paraId="0ACFF3F4" w14:textId="77777777" w:rsidR="0016760B" w:rsidRPr="0016760B" w:rsidRDefault="0016760B" w:rsidP="0016760B">
                  <w:pPr>
                    <w:autoSpaceDE/>
                    <w:autoSpaceDN/>
                    <w:adjustRightInd/>
                    <w:jc w:val="center"/>
                    <w:rPr>
                      <w:ins w:id="26825" w:author="Philippe Hollanda - Oliveira Trust" w:date="2022-07-19T09:57:00Z"/>
                      <w:rFonts w:ascii="Arial" w:eastAsia="Times New Roman" w:hAnsi="Arial" w:cs="Arial"/>
                      <w:color w:val="000000"/>
                      <w:sz w:val="20"/>
                      <w:szCs w:val="20"/>
                      <w:lang w:eastAsia="pt-BR"/>
                    </w:rPr>
                  </w:pPr>
                  <w:ins w:id="26826"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4248AF64" w14:textId="77777777" w:rsidTr="0016760B">
              <w:trPr>
                <w:trHeight w:val="1785"/>
                <w:ins w:id="268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87E664" w14:textId="77777777" w:rsidR="0016760B" w:rsidRPr="0016760B" w:rsidRDefault="0016760B" w:rsidP="0016760B">
                  <w:pPr>
                    <w:autoSpaceDE/>
                    <w:autoSpaceDN/>
                    <w:adjustRightInd/>
                    <w:jc w:val="center"/>
                    <w:rPr>
                      <w:ins w:id="26828" w:author="Philippe Hollanda - Oliveira Trust" w:date="2022-07-19T09:57:00Z"/>
                      <w:rFonts w:ascii="Arial" w:eastAsia="Times New Roman" w:hAnsi="Arial" w:cs="Arial"/>
                      <w:color w:val="000000"/>
                      <w:sz w:val="20"/>
                      <w:szCs w:val="20"/>
                      <w:lang w:eastAsia="pt-BR"/>
                    </w:rPr>
                  </w:pPr>
                  <w:ins w:id="2682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19E4BAB" w14:textId="77777777" w:rsidR="0016760B" w:rsidRPr="0016760B" w:rsidRDefault="0016760B" w:rsidP="0016760B">
                  <w:pPr>
                    <w:autoSpaceDE/>
                    <w:autoSpaceDN/>
                    <w:adjustRightInd/>
                    <w:jc w:val="center"/>
                    <w:rPr>
                      <w:ins w:id="26830" w:author="Philippe Hollanda - Oliveira Trust" w:date="2022-07-19T09:57:00Z"/>
                      <w:rFonts w:ascii="Arial" w:eastAsia="Times New Roman" w:hAnsi="Arial" w:cs="Arial"/>
                      <w:color w:val="000000"/>
                      <w:sz w:val="20"/>
                      <w:szCs w:val="20"/>
                      <w:lang w:eastAsia="pt-BR"/>
                    </w:rPr>
                  </w:pPr>
                  <w:ins w:id="26831"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C9A195" w14:textId="77777777" w:rsidR="0016760B" w:rsidRPr="0016760B" w:rsidRDefault="0016760B" w:rsidP="0016760B">
                  <w:pPr>
                    <w:autoSpaceDE/>
                    <w:autoSpaceDN/>
                    <w:adjustRightInd/>
                    <w:jc w:val="center"/>
                    <w:rPr>
                      <w:ins w:id="26832" w:author="Philippe Hollanda - Oliveira Trust" w:date="2022-07-19T09:57:00Z"/>
                      <w:rFonts w:ascii="Arial" w:eastAsia="Times New Roman" w:hAnsi="Arial" w:cs="Arial"/>
                      <w:color w:val="000000"/>
                      <w:sz w:val="20"/>
                      <w:szCs w:val="20"/>
                      <w:lang w:eastAsia="pt-BR"/>
                    </w:rPr>
                  </w:pPr>
                  <w:ins w:id="26833"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0DE89A03" w14:textId="77777777" w:rsidTr="0016760B">
              <w:trPr>
                <w:trHeight w:val="1785"/>
                <w:ins w:id="268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7D61A2" w14:textId="77777777" w:rsidR="0016760B" w:rsidRPr="0016760B" w:rsidRDefault="0016760B" w:rsidP="0016760B">
                  <w:pPr>
                    <w:autoSpaceDE/>
                    <w:autoSpaceDN/>
                    <w:adjustRightInd/>
                    <w:jc w:val="center"/>
                    <w:rPr>
                      <w:ins w:id="26835" w:author="Philippe Hollanda - Oliveira Trust" w:date="2022-07-19T09:57:00Z"/>
                      <w:rFonts w:ascii="Arial" w:eastAsia="Times New Roman" w:hAnsi="Arial" w:cs="Arial"/>
                      <w:color w:val="000000"/>
                      <w:sz w:val="20"/>
                      <w:szCs w:val="20"/>
                      <w:lang w:eastAsia="pt-BR"/>
                    </w:rPr>
                  </w:pPr>
                  <w:ins w:id="2683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A178554" w14:textId="77777777" w:rsidR="0016760B" w:rsidRPr="0016760B" w:rsidRDefault="0016760B" w:rsidP="0016760B">
                  <w:pPr>
                    <w:autoSpaceDE/>
                    <w:autoSpaceDN/>
                    <w:adjustRightInd/>
                    <w:jc w:val="center"/>
                    <w:rPr>
                      <w:ins w:id="26837" w:author="Philippe Hollanda - Oliveira Trust" w:date="2022-07-19T09:57:00Z"/>
                      <w:rFonts w:ascii="Arial" w:eastAsia="Times New Roman" w:hAnsi="Arial" w:cs="Arial"/>
                      <w:color w:val="000000"/>
                      <w:sz w:val="20"/>
                      <w:szCs w:val="20"/>
                      <w:lang w:eastAsia="pt-BR"/>
                    </w:rPr>
                  </w:pPr>
                  <w:ins w:id="26838" w:author="Philippe Hollanda - Oliveira Trust" w:date="2022-07-19T09:57:00Z">
                    <w:r w:rsidRPr="0016760B">
                      <w:rPr>
                        <w:rFonts w:ascii="Arial" w:eastAsia="Times New Roman" w:hAnsi="Arial" w:cs="Arial"/>
                        <w:color w:val="000000"/>
                        <w:sz w:val="20"/>
                        <w:szCs w:val="20"/>
                        <w:lang w:eastAsia="pt-BR"/>
                      </w:rPr>
                      <w:t>12/08/2021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62BC8F" w14:textId="77777777" w:rsidR="0016760B" w:rsidRPr="0016760B" w:rsidRDefault="0016760B" w:rsidP="0016760B">
                  <w:pPr>
                    <w:autoSpaceDE/>
                    <w:autoSpaceDN/>
                    <w:adjustRightInd/>
                    <w:jc w:val="center"/>
                    <w:rPr>
                      <w:ins w:id="26839" w:author="Philippe Hollanda - Oliveira Trust" w:date="2022-07-19T09:57:00Z"/>
                      <w:rFonts w:ascii="Arial" w:eastAsia="Times New Roman" w:hAnsi="Arial" w:cs="Arial"/>
                      <w:color w:val="000000"/>
                      <w:sz w:val="20"/>
                      <w:szCs w:val="20"/>
                      <w:lang w:eastAsia="pt-BR"/>
                    </w:rPr>
                  </w:pPr>
                  <w:ins w:id="26840" w:author="Philippe Hollanda - Oliveira Trust" w:date="2022-07-19T09:57:00Z">
                    <w:r w:rsidRPr="0016760B">
                      <w:rPr>
                        <w:rFonts w:ascii="Arial" w:eastAsia="Times New Roman" w:hAnsi="Arial" w:cs="Arial"/>
                        <w:color w:val="000000"/>
                        <w:sz w:val="20"/>
                        <w:szCs w:val="20"/>
                        <w:lang w:eastAsia="pt-BR"/>
                      </w:rPr>
                      <w:t>R$ 7.200,00</w:t>
                    </w:r>
                  </w:ins>
                </w:p>
              </w:tc>
            </w:tr>
            <w:tr w:rsidR="0016760B" w:rsidRPr="0016760B" w14:paraId="03111051" w14:textId="77777777" w:rsidTr="0016760B">
              <w:trPr>
                <w:trHeight w:val="1785"/>
                <w:ins w:id="268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691352" w14:textId="77777777" w:rsidR="0016760B" w:rsidRPr="0016760B" w:rsidRDefault="0016760B" w:rsidP="0016760B">
                  <w:pPr>
                    <w:autoSpaceDE/>
                    <w:autoSpaceDN/>
                    <w:adjustRightInd/>
                    <w:jc w:val="center"/>
                    <w:rPr>
                      <w:ins w:id="26842" w:author="Philippe Hollanda - Oliveira Trust" w:date="2022-07-19T09:57:00Z"/>
                      <w:rFonts w:ascii="Arial" w:eastAsia="Times New Roman" w:hAnsi="Arial" w:cs="Arial"/>
                      <w:color w:val="000000"/>
                      <w:sz w:val="20"/>
                      <w:szCs w:val="20"/>
                      <w:lang w:eastAsia="pt-BR"/>
                    </w:rPr>
                  </w:pPr>
                  <w:ins w:id="2684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D170D66" w14:textId="77777777" w:rsidR="0016760B" w:rsidRPr="0016760B" w:rsidRDefault="0016760B" w:rsidP="0016760B">
                  <w:pPr>
                    <w:autoSpaceDE/>
                    <w:autoSpaceDN/>
                    <w:adjustRightInd/>
                    <w:jc w:val="center"/>
                    <w:rPr>
                      <w:ins w:id="26844" w:author="Philippe Hollanda - Oliveira Trust" w:date="2022-07-19T09:57:00Z"/>
                      <w:rFonts w:ascii="Arial" w:eastAsia="Times New Roman" w:hAnsi="Arial" w:cs="Arial"/>
                      <w:color w:val="000000"/>
                      <w:sz w:val="20"/>
                      <w:szCs w:val="20"/>
                      <w:lang w:eastAsia="pt-BR"/>
                    </w:rPr>
                  </w:pPr>
                  <w:ins w:id="26845"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69EF60" w14:textId="77777777" w:rsidR="0016760B" w:rsidRPr="0016760B" w:rsidRDefault="0016760B" w:rsidP="0016760B">
                  <w:pPr>
                    <w:autoSpaceDE/>
                    <w:autoSpaceDN/>
                    <w:adjustRightInd/>
                    <w:jc w:val="center"/>
                    <w:rPr>
                      <w:ins w:id="26846" w:author="Philippe Hollanda - Oliveira Trust" w:date="2022-07-19T09:57:00Z"/>
                      <w:rFonts w:ascii="Arial" w:eastAsia="Times New Roman" w:hAnsi="Arial" w:cs="Arial"/>
                      <w:color w:val="000000"/>
                      <w:sz w:val="20"/>
                      <w:szCs w:val="20"/>
                      <w:lang w:eastAsia="pt-BR"/>
                    </w:rPr>
                  </w:pPr>
                  <w:ins w:id="26847" w:author="Philippe Hollanda - Oliveira Trust" w:date="2022-07-19T09:57:00Z">
                    <w:r w:rsidRPr="0016760B">
                      <w:rPr>
                        <w:rFonts w:ascii="Arial" w:eastAsia="Times New Roman" w:hAnsi="Arial" w:cs="Arial"/>
                        <w:color w:val="000000"/>
                        <w:sz w:val="20"/>
                        <w:szCs w:val="20"/>
                        <w:lang w:eastAsia="pt-BR"/>
                      </w:rPr>
                      <w:t>R$ 23.498,64</w:t>
                    </w:r>
                  </w:ins>
                </w:p>
              </w:tc>
            </w:tr>
            <w:tr w:rsidR="0016760B" w:rsidRPr="0016760B" w14:paraId="316DF75A" w14:textId="77777777" w:rsidTr="0016760B">
              <w:trPr>
                <w:trHeight w:val="1785"/>
                <w:ins w:id="268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ABB01E" w14:textId="77777777" w:rsidR="0016760B" w:rsidRPr="0016760B" w:rsidRDefault="0016760B" w:rsidP="0016760B">
                  <w:pPr>
                    <w:autoSpaceDE/>
                    <w:autoSpaceDN/>
                    <w:adjustRightInd/>
                    <w:jc w:val="center"/>
                    <w:rPr>
                      <w:ins w:id="26849" w:author="Philippe Hollanda - Oliveira Trust" w:date="2022-07-19T09:57:00Z"/>
                      <w:rFonts w:ascii="Arial" w:eastAsia="Times New Roman" w:hAnsi="Arial" w:cs="Arial"/>
                      <w:color w:val="000000"/>
                      <w:sz w:val="20"/>
                      <w:szCs w:val="20"/>
                      <w:lang w:eastAsia="pt-BR"/>
                    </w:rPr>
                  </w:pPr>
                  <w:ins w:id="2685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5904DB0" w14:textId="77777777" w:rsidR="0016760B" w:rsidRPr="0016760B" w:rsidRDefault="0016760B" w:rsidP="0016760B">
                  <w:pPr>
                    <w:autoSpaceDE/>
                    <w:autoSpaceDN/>
                    <w:adjustRightInd/>
                    <w:jc w:val="center"/>
                    <w:rPr>
                      <w:ins w:id="26851" w:author="Philippe Hollanda - Oliveira Trust" w:date="2022-07-19T09:57:00Z"/>
                      <w:rFonts w:ascii="Arial" w:eastAsia="Times New Roman" w:hAnsi="Arial" w:cs="Arial"/>
                      <w:color w:val="000000"/>
                      <w:sz w:val="20"/>
                      <w:szCs w:val="20"/>
                      <w:lang w:eastAsia="pt-BR"/>
                    </w:rPr>
                  </w:pPr>
                  <w:ins w:id="26852"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011ACC" w14:textId="77777777" w:rsidR="0016760B" w:rsidRPr="0016760B" w:rsidRDefault="0016760B" w:rsidP="0016760B">
                  <w:pPr>
                    <w:autoSpaceDE/>
                    <w:autoSpaceDN/>
                    <w:adjustRightInd/>
                    <w:jc w:val="center"/>
                    <w:rPr>
                      <w:ins w:id="26853" w:author="Philippe Hollanda - Oliveira Trust" w:date="2022-07-19T09:57:00Z"/>
                      <w:rFonts w:ascii="Arial" w:eastAsia="Times New Roman" w:hAnsi="Arial" w:cs="Arial"/>
                      <w:color w:val="000000"/>
                      <w:sz w:val="20"/>
                      <w:szCs w:val="20"/>
                      <w:lang w:eastAsia="pt-BR"/>
                    </w:rPr>
                  </w:pPr>
                  <w:ins w:id="26854" w:author="Philippe Hollanda - Oliveira Trust" w:date="2022-07-19T09:57:00Z">
                    <w:r w:rsidRPr="0016760B">
                      <w:rPr>
                        <w:rFonts w:ascii="Arial" w:eastAsia="Times New Roman" w:hAnsi="Arial" w:cs="Arial"/>
                        <w:color w:val="000000"/>
                        <w:sz w:val="20"/>
                        <w:szCs w:val="20"/>
                        <w:lang w:eastAsia="pt-BR"/>
                      </w:rPr>
                      <w:t>R$ 275,00</w:t>
                    </w:r>
                  </w:ins>
                </w:p>
              </w:tc>
            </w:tr>
            <w:tr w:rsidR="0016760B" w:rsidRPr="0016760B" w14:paraId="7630792C" w14:textId="77777777" w:rsidTr="0016760B">
              <w:trPr>
                <w:trHeight w:val="1785"/>
                <w:ins w:id="268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B6F91B" w14:textId="77777777" w:rsidR="0016760B" w:rsidRPr="0016760B" w:rsidRDefault="0016760B" w:rsidP="0016760B">
                  <w:pPr>
                    <w:autoSpaceDE/>
                    <w:autoSpaceDN/>
                    <w:adjustRightInd/>
                    <w:jc w:val="center"/>
                    <w:rPr>
                      <w:ins w:id="26856" w:author="Philippe Hollanda - Oliveira Trust" w:date="2022-07-19T09:57:00Z"/>
                      <w:rFonts w:ascii="Arial" w:eastAsia="Times New Roman" w:hAnsi="Arial" w:cs="Arial"/>
                      <w:color w:val="000000"/>
                      <w:sz w:val="20"/>
                      <w:szCs w:val="20"/>
                      <w:lang w:eastAsia="pt-BR"/>
                    </w:rPr>
                  </w:pPr>
                  <w:ins w:id="2685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07F709B" w14:textId="77777777" w:rsidR="0016760B" w:rsidRPr="0016760B" w:rsidRDefault="0016760B" w:rsidP="0016760B">
                  <w:pPr>
                    <w:autoSpaceDE/>
                    <w:autoSpaceDN/>
                    <w:adjustRightInd/>
                    <w:jc w:val="center"/>
                    <w:rPr>
                      <w:ins w:id="26858" w:author="Philippe Hollanda - Oliveira Trust" w:date="2022-07-19T09:57:00Z"/>
                      <w:rFonts w:ascii="Arial" w:eastAsia="Times New Roman" w:hAnsi="Arial" w:cs="Arial"/>
                      <w:color w:val="000000"/>
                      <w:sz w:val="20"/>
                      <w:szCs w:val="20"/>
                      <w:lang w:eastAsia="pt-BR"/>
                    </w:rPr>
                  </w:pPr>
                  <w:ins w:id="26859" w:author="Philippe Hollanda - Oliveira Trust" w:date="2022-07-19T09:57:00Z">
                    <w:r w:rsidRPr="0016760B">
                      <w:rPr>
                        <w:rFonts w:ascii="Arial" w:eastAsia="Times New Roman" w:hAnsi="Arial" w:cs="Arial"/>
                        <w:color w:val="000000"/>
                        <w:sz w:val="20"/>
                        <w:szCs w:val="20"/>
                        <w:lang w:eastAsia="pt-BR"/>
                      </w:rPr>
                      <w:t>12/08/2021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0F9E15" w14:textId="77777777" w:rsidR="0016760B" w:rsidRPr="0016760B" w:rsidRDefault="0016760B" w:rsidP="0016760B">
                  <w:pPr>
                    <w:autoSpaceDE/>
                    <w:autoSpaceDN/>
                    <w:adjustRightInd/>
                    <w:jc w:val="center"/>
                    <w:rPr>
                      <w:ins w:id="26860" w:author="Philippe Hollanda - Oliveira Trust" w:date="2022-07-19T09:57:00Z"/>
                      <w:rFonts w:ascii="Arial" w:eastAsia="Times New Roman" w:hAnsi="Arial" w:cs="Arial"/>
                      <w:color w:val="000000"/>
                      <w:sz w:val="20"/>
                      <w:szCs w:val="20"/>
                      <w:lang w:eastAsia="pt-BR"/>
                    </w:rPr>
                  </w:pPr>
                  <w:ins w:id="26861" w:author="Philippe Hollanda - Oliveira Trust" w:date="2022-07-19T09:57:00Z">
                    <w:r w:rsidRPr="0016760B">
                      <w:rPr>
                        <w:rFonts w:ascii="Arial" w:eastAsia="Times New Roman" w:hAnsi="Arial" w:cs="Arial"/>
                        <w:color w:val="000000"/>
                        <w:sz w:val="20"/>
                        <w:szCs w:val="20"/>
                        <w:lang w:eastAsia="pt-BR"/>
                      </w:rPr>
                      <w:t>R$ 4.075,00</w:t>
                    </w:r>
                  </w:ins>
                </w:p>
              </w:tc>
            </w:tr>
            <w:tr w:rsidR="0016760B" w:rsidRPr="0016760B" w14:paraId="7F2E1999" w14:textId="77777777" w:rsidTr="0016760B">
              <w:trPr>
                <w:trHeight w:val="1785"/>
                <w:ins w:id="268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A57C41" w14:textId="77777777" w:rsidR="0016760B" w:rsidRPr="0016760B" w:rsidRDefault="0016760B" w:rsidP="0016760B">
                  <w:pPr>
                    <w:autoSpaceDE/>
                    <w:autoSpaceDN/>
                    <w:adjustRightInd/>
                    <w:jc w:val="center"/>
                    <w:rPr>
                      <w:ins w:id="26863" w:author="Philippe Hollanda - Oliveira Trust" w:date="2022-07-19T09:57:00Z"/>
                      <w:rFonts w:ascii="Arial" w:eastAsia="Times New Roman" w:hAnsi="Arial" w:cs="Arial"/>
                      <w:color w:val="000000"/>
                      <w:sz w:val="20"/>
                      <w:szCs w:val="20"/>
                      <w:lang w:eastAsia="pt-BR"/>
                    </w:rPr>
                  </w:pPr>
                  <w:ins w:id="26864"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339C996A" w14:textId="77777777" w:rsidR="0016760B" w:rsidRPr="0016760B" w:rsidRDefault="0016760B" w:rsidP="0016760B">
                  <w:pPr>
                    <w:autoSpaceDE/>
                    <w:autoSpaceDN/>
                    <w:adjustRightInd/>
                    <w:jc w:val="center"/>
                    <w:rPr>
                      <w:ins w:id="26865" w:author="Philippe Hollanda - Oliveira Trust" w:date="2022-07-19T09:57:00Z"/>
                      <w:rFonts w:ascii="Arial" w:eastAsia="Times New Roman" w:hAnsi="Arial" w:cs="Arial"/>
                      <w:color w:val="000000"/>
                      <w:sz w:val="20"/>
                      <w:szCs w:val="20"/>
                      <w:lang w:eastAsia="pt-BR"/>
                    </w:rPr>
                  </w:pPr>
                  <w:ins w:id="26866"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B63C25" w14:textId="77777777" w:rsidR="0016760B" w:rsidRPr="0016760B" w:rsidRDefault="0016760B" w:rsidP="0016760B">
                  <w:pPr>
                    <w:autoSpaceDE/>
                    <w:autoSpaceDN/>
                    <w:adjustRightInd/>
                    <w:jc w:val="center"/>
                    <w:rPr>
                      <w:ins w:id="26867" w:author="Philippe Hollanda - Oliveira Trust" w:date="2022-07-19T09:57:00Z"/>
                      <w:rFonts w:ascii="Arial" w:eastAsia="Times New Roman" w:hAnsi="Arial" w:cs="Arial"/>
                      <w:color w:val="000000"/>
                      <w:sz w:val="20"/>
                      <w:szCs w:val="20"/>
                      <w:lang w:eastAsia="pt-BR"/>
                    </w:rPr>
                  </w:pPr>
                  <w:ins w:id="26868"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45E17DA8" w14:textId="77777777" w:rsidTr="0016760B">
              <w:trPr>
                <w:trHeight w:val="1785"/>
                <w:ins w:id="268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9911B2" w14:textId="77777777" w:rsidR="0016760B" w:rsidRPr="0016760B" w:rsidRDefault="0016760B" w:rsidP="0016760B">
                  <w:pPr>
                    <w:autoSpaceDE/>
                    <w:autoSpaceDN/>
                    <w:adjustRightInd/>
                    <w:jc w:val="center"/>
                    <w:rPr>
                      <w:ins w:id="26870" w:author="Philippe Hollanda - Oliveira Trust" w:date="2022-07-19T09:57:00Z"/>
                      <w:rFonts w:ascii="Arial" w:eastAsia="Times New Roman" w:hAnsi="Arial" w:cs="Arial"/>
                      <w:color w:val="000000"/>
                      <w:sz w:val="20"/>
                      <w:szCs w:val="20"/>
                      <w:lang w:eastAsia="pt-BR"/>
                    </w:rPr>
                  </w:pPr>
                  <w:ins w:id="26871"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5948B11B" w14:textId="77777777" w:rsidR="0016760B" w:rsidRPr="0016760B" w:rsidRDefault="0016760B" w:rsidP="0016760B">
                  <w:pPr>
                    <w:autoSpaceDE/>
                    <w:autoSpaceDN/>
                    <w:adjustRightInd/>
                    <w:jc w:val="center"/>
                    <w:rPr>
                      <w:ins w:id="26872" w:author="Philippe Hollanda - Oliveira Trust" w:date="2022-07-19T09:57:00Z"/>
                      <w:rFonts w:ascii="Arial" w:eastAsia="Times New Roman" w:hAnsi="Arial" w:cs="Arial"/>
                      <w:color w:val="000000"/>
                      <w:sz w:val="20"/>
                      <w:szCs w:val="20"/>
                      <w:lang w:eastAsia="pt-BR"/>
                    </w:rPr>
                  </w:pPr>
                  <w:ins w:id="26873" w:author="Philippe Hollanda - Oliveira Trust" w:date="2022-07-19T09:57:00Z">
                    <w:r w:rsidRPr="0016760B">
                      <w:rPr>
                        <w:rFonts w:ascii="Arial" w:eastAsia="Times New Roman" w:hAnsi="Arial" w:cs="Arial"/>
                        <w:color w:val="000000"/>
                        <w:sz w:val="20"/>
                        <w:szCs w:val="20"/>
                        <w:lang w:eastAsia="pt-BR"/>
                      </w:rPr>
                      <w:t>16/08/2022</w:t>
                    </w:r>
                  </w:ins>
                </w:p>
              </w:tc>
              <w:tc>
                <w:tcPr>
                  <w:tcW w:w="2324" w:type="dxa"/>
                  <w:tcBorders>
                    <w:top w:val="nil"/>
                    <w:left w:val="nil"/>
                    <w:bottom w:val="single" w:sz="4" w:space="0" w:color="auto"/>
                    <w:right w:val="single" w:sz="4" w:space="0" w:color="auto"/>
                  </w:tcBorders>
                  <w:shd w:val="clear" w:color="auto" w:fill="auto"/>
                  <w:noWrap/>
                  <w:vAlign w:val="center"/>
                  <w:hideMark/>
                </w:tcPr>
                <w:p w14:paraId="54BF31AC" w14:textId="77777777" w:rsidR="0016760B" w:rsidRPr="0016760B" w:rsidRDefault="0016760B" w:rsidP="0016760B">
                  <w:pPr>
                    <w:autoSpaceDE/>
                    <w:autoSpaceDN/>
                    <w:adjustRightInd/>
                    <w:jc w:val="center"/>
                    <w:rPr>
                      <w:ins w:id="26874" w:author="Philippe Hollanda - Oliveira Trust" w:date="2022-07-19T09:57:00Z"/>
                      <w:rFonts w:ascii="Arial" w:eastAsia="Times New Roman" w:hAnsi="Arial" w:cs="Arial"/>
                      <w:color w:val="000000"/>
                      <w:sz w:val="20"/>
                      <w:szCs w:val="20"/>
                      <w:lang w:eastAsia="pt-BR"/>
                    </w:rPr>
                  </w:pPr>
                  <w:ins w:id="26875"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21353AC6" w14:textId="77777777" w:rsidTr="0016760B">
              <w:trPr>
                <w:trHeight w:val="1785"/>
                <w:ins w:id="268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9E7EA1" w14:textId="77777777" w:rsidR="0016760B" w:rsidRPr="0016760B" w:rsidRDefault="0016760B" w:rsidP="0016760B">
                  <w:pPr>
                    <w:autoSpaceDE/>
                    <w:autoSpaceDN/>
                    <w:adjustRightInd/>
                    <w:jc w:val="center"/>
                    <w:rPr>
                      <w:ins w:id="26877" w:author="Philippe Hollanda - Oliveira Trust" w:date="2022-07-19T09:57:00Z"/>
                      <w:rFonts w:ascii="Arial" w:eastAsia="Times New Roman" w:hAnsi="Arial" w:cs="Arial"/>
                      <w:color w:val="000000"/>
                      <w:sz w:val="20"/>
                      <w:szCs w:val="20"/>
                      <w:lang w:eastAsia="pt-BR"/>
                    </w:rPr>
                  </w:pPr>
                  <w:ins w:id="26878"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396CD635" w14:textId="77777777" w:rsidR="0016760B" w:rsidRPr="0016760B" w:rsidRDefault="0016760B" w:rsidP="0016760B">
                  <w:pPr>
                    <w:autoSpaceDE/>
                    <w:autoSpaceDN/>
                    <w:adjustRightInd/>
                    <w:jc w:val="center"/>
                    <w:rPr>
                      <w:ins w:id="26879" w:author="Philippe Hollanda - Oliveira Trust" w:date="2022-07-19T09:57:00Z"/>
                      <w:rFonts w:ascii="Arial" w:eastAsia="Times New Roman" w:hAnsi="Arial" w:cs="Arial"/>
                      <w:color w:val="000000"/>
                      <w:sz w:val="20"/>
                      <w:szCs w:val="20"/>
                      <w:lang w:eastAsia="pt-BR"/>
                    </w:rPr>
                  </w:pPr>
                  <w:ins w:id="26880"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628280" w14:textId="77777777" w:rsidR="0016760B" w:rsidRPr="0016760B" w:rsidRDefault="0016760B" w:rsidP="0016760B">
                  <w:pPr>
                    <w:autoSpaceDE/>
                    <w:autoSpaceDN/>
                    <w:adjustRightInd/>
                    <w:jc w:val="center"/>
                    <w:rPr>
                      <w:ins w:id="26881" w:author="Philippe Hollanda - Oliveira Trust" w:date="2022-07-19T09:57:00Z"/>
                      <w:rFonts w:ascii="Arial" w:eastAsia="Times New Roman" w:hAnsi="Arial" w:cs="Arial"/>
                      <w:color w:val="000000"/>
                      <w:sz w:val="20"/>
                      <w:szCs w:val="20"/>
                      <w:lang w:eastAsia="pt-BR"/>
                    </w:rPr>
                  </w:pPr>
                  <w:ins w:id="26882" w:author="Philippe Hollanda - Oliveira Trust" w:date="2022-07-19T09:57:00Z">
                    <w:r w:rsidRPr="0016760B">
                      <w:rPr>
                        <w:rFonts w:ascii="Arial" w:eastAsia="Times New Roman" w:hAnsi="Arial" w:cs="Arial"/>
                        <w:color w:val="000000"/>
                        <w:sz w:val="20"/>
                        <w:szCs w:val="20"/>
                        <w:lang w:eastAsia="pt-BR"/>
                      </w:rPr>
                      <w:t>R$ 980,00</w:t>
                    </w:r>
                  </w:ins>
                </w:p>
              </w:tc>
            </w:tr>
            <w:tr w:rsidR="0016760B" w:rsidRPr="0016760B" w14:paraId="2B6B8075" w14:textId="77777777" w:rsidTr="0016760B">
              <w:trPr>
                <w:trHeight w:val="1785"/>
                <w:ins w:id="268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1C8258" w14:textId="77777777" w:rsidR="0016760B" w:rsidRPr="0016760B" w:rsidRDefault="0016760B" w:rsidP="0016760B">
                  <w:pPr>
                    <w:autoSpaceDE/>
                    <w:autoSpaceDN/>
                    <w:adjustRightInd/>
                    <w:jc w:val="center"/>
                    <w:rPr>
                      <w:ins w:id="26884" w:author="Philippe Hollanda - Oliveira Trust" w:date="2022-07-19T09:57:00Z"/>
                      <w:rFonts w:ascii="Arial" w:eastAsia="Times New Roman" w:hAnsi="Arial" w:cs="Arial"/>
                      <w:color w:val="000000"/>
                      <w:sz w:val="20"/>
                      <w:szCs w:val="20"/>
                      <w:lang w:eastAsia="pt-BR"/>
                    </w:rPr>
                  </w:pPr>
                  <w:ins w:id="2688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AC11739" w14:textId="77777777" w:rsidR="0016760B" w:rsidRPr="0016760B" w:rsidRDefault="0016760B" w:rsidP="0016760B">
                  <w:pPr>
                    <w:autoSpaceDE/>
                    <w:autoSpaceDN/>
                    <w:adjustRightInd/>
                    <w:jc w:val="center"/>
                    <w:rPr>
                      <w:ins w:id="26886" w:author="Philippe Hollanda - Oliveira Trust" w:date="2022-07-19T09:57:00Z"/>
                      <w:rFonts w:ascii="Arial" w:eastAsia="Times New Roman" w:hAnsi="Arial" w:cs="Arial"/>
                      <w:color w:val="000000"/>
                      <w:sz w:val="20"/>
                      <w:szCs w:val="20"/>
                      <w:lang w:eastAsia="pt-BR"/>
                    </w:rPr>
                  </w:pPr>
                  <w:ins w:id="26887"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A4DAD3" w14:textId="77777777" w:rsidR="0016760B" w:rsidRPr="0016760B" w:rsidRDefault="0016760B" w:rsidP="0016760B">
                  <w:pPr>
                    <w:autoSpaceDE/>
                    <w:autoSpaceDN/>
                    <w:adjustRightInd/>
                    <w:jc w:val="center"/>
                    <w:rPr>
                      <w:ins w:id="26888" w:author="Philippe Hollanda - Oliveira Trust" w:date="2022-07-19T09:57:00Z"/>
                      <w:rFonts w:ascii="Arial" w:eastAsia="Times New Roman" w:hAnsi="Arial" w:cs="Arial"/>
                      <w:color w:val="000000"/>
                      <w:sz w:val="20"/>
                      <w:szCs w:val="20"/>
                      <w:lang w:eastAsia="pt-BR"/>
                    </w:rPr>
                  </w:pPr>
                  <w:ins w:id="26889" w:author="Philippe Hollanda - Oliveira Trust" w:date="2022-07-19T09:57:00Z">
                    <w:r w:rsidRPr="0016760B">
                      <w:rPr>
                        <w:rFonts w:ascii="Arial" w:eastAsia="Times New Roman" w:hAnsi="Arial" w:cs="Arial"/>
                        <w:color w:val="000000"/>
                        <w:sz w:val="20"/>
                        <w:szCs w:val="20"/>
                        <w:lang w:eastAsia="pt-BR"/>
                      </w:rPr>
                      <w:t>R$ 290,00</w:t>
                    </w:r>
                  </w:ins>
                </w:p>
              </w:tc>
            </w:tr>
            <w:tr w:rsidR="0016760B" w:rsidRPr="0016760B" w14:paraId="3D1B3BA2" w14:textId="77777777" w:rsidTr="0016760B">
              <w:trPr>
                <w:trHeight w:val="1785"/>
                <w:ins w:id="268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2BDDFF" w14:textId="77777777" w:rsidR="0016760B" w:rsidRPr="0016760B" w:rsidRDefault="0016760B" w:rsidP="0016760B">
                  <w:pPr>
                    <w:autoSpaceDE/>
                    <w:autoSpaceDN/>
                    <w:adjustRightInd/>
                    <w:jc w:val="center"/>
                    <w:rPr>
                      <w:ins w:id="26891" w:author="Philippe Hollanda - Oliveira Trust" w:date="2022-07-19T09:57:00Z"/>
                      <w:rFonts w:ascii="Arial" w:eastAsia="Times New Roman" w:hAnsi="Arial" w:cs="Arial"/>
                      <w:color w:val="000000"/>
                      <w:sz w:val="20"/>
                      <w:szCs w:val="20"/>
                      <w:lang w:eastAsia="pt-BR"/>
                    </w:rPr>
                  </w:pPr>
                  <w:ins w:id="26892"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BF06324" w14:textId="77777777" w:rsidR="0016760B" w:rsidRPr="0016760B" w:rsidRDefault="0016760B" w:rsidP="0016760B">
                  <w:pPr>
                    <w:autoSpaceDE/>
                    <w:autoSpaceDN/>
                    <w:adjustRightInd/>
                    <w:jc w:val="center"/>
                    <w:rPr>
                      <w:ins w:id="26893" w:author="Philippe Hollanda - Oliveira Trust" w:date="2022-07-19T09:57:00Z"/>
                      <w:rFonts w:ascii="Arial" w:eastAsia="Times New Roman" w:hAnsi="Arial" w:cs="Arial"/>
                      <w:color w:val="000000"/>
                      <w:sz w:val="20"/>
                      <w:szCs w:val="20"/>
                      <w:lang w:eastAsia="pt-BR"/>
                    </w:rPr>
                  </w:pPr>
                  <w:ins w:id="26894"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183E50" w14:textId="77777777" w:rsidR="0016760B" w:rsidRPr="0016760B" w:rsidRDefault="0016760B" w:rsidP="0016760B">
                  <w:pPr>
                    <w:autoSpaceDE/>
                    <w:autoSpaceDN/>
                    <w:adjustRightInd/>
                    <w:jc w:val="center"/>
                    <w:rPr>
                      <w:ins w:id="26895" w:author="Philippe Hollanda - Oliveira Trust" w:date="2022-07-19T09:57:00Z"/>
                      <w:rFonts w:ascii="Arial" w:eastAsia="Times New Roman" w:hAnsi="Arial" w:cs="Arial"/>
                      <w:color w:val="000000"/>
                      <w:sz w:val="20"/>
                      <w:szCs w:val="20"/>
                      <w:lang w:eastAsia="pt-BR"/>
                    </w:rPr>
                  </w:pPr>
                  <w:ins w:id="26896" w:author="Philippe Hollanda - Oliveira Trust" w:date="2022-07-19T09:57:00Z">
                    <w:r w:rsidRPr="0016760B">
                      <w:rPr>
                        <w:rFonts w:ascii="Arial" w:eastAsia="Times New Roman" w:hAnsi="Arial" w:cs="Arial"/>
                        <w:color w:val="000000"/>
                        <w:sz w:val="20"/>
                        <w:szCs w:val="20"/>
                        <w:lang w:eastAsia="pt-BR"/>
                      </w:rPr>
                      <w:t>R$ 370,00</w:t>
                    </w:r>
                  </w:ins>
                </w:p>
              </w:tc>
            </w:tr>
            <w:tr w:rsidR="0016760B" w:rsidRPr="0016760B" w14:paraId="2585D88E" w14:textId="77777777" w:rsidTr="0016760B">
              <w:trPr>
                <w:trHeight w:val="1785"/>
                <w:ins w:id="268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8CB9503" w14:textId="77777777" w:rsidR="0016760B" w:rsidRPr="0016760B" w:rsidRDefault="0016760B" w:rsidP="0016760B">
                  <w:pPr>
                    <w:autoSpaceDE/>
                    <w:autoSpaceDN/>
                    <w:adjustRightInd/>
                    <w:jc w:val="center"/>
                    <w:rPr>
                      <w:ins w:id="26898" w:author="Philippe Hollanda - Oliveira Trust" w:date="2022-07-19T09:57:00Z"/>
                      <w:rFonts w:ascii="Arial" w:eastAsia="Times New Roman" w:hAnsi="Arial" w:cs="Arial"/>
                      <w:color w:val="000000"/>
                      <w:sz w:val="20"/>
                      <w:szCs w:val="20"/>
                      <w:lang w:eastAsia="pt-BR"/>
                    </w:rPr>
                  </w:pPr>
                  <w:ins w:id="26899"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5206F6E" w14:textId="77777777" w:rsidR="0016760B" w:rsidRPr="0016760B" w:rsidRDefault="0016760B" w:rsidP="0016760B">
                  <w:pPr>
                    <w:autoSpaceDE/>
                    <w:autoSpaceDN/>
                    <w:adjustRightInd/>
                    <w:jc w:val="center"/>
                    <w:rPr>
                      <w:ins w:id="26900" w:author="Philippe Hollanda - Oliveira Trust" w:date="2022-07-19T09:57:00Z"/>
                      <w:rFonts w:ascii="Arial" w:eastAsia="Times New Roman" w:hAnsi="Arial" w:cs="Arial"/>
                      <w:color w:val="000000"/>
                      <w:sz w:val="20"/>
                      <w:szCs w:val="20"/>
                      <w:lang w:eastAsia="pt-BR"/>
                    </w:rPr>
                  </w:pPr>
                  <w:ins w:id="26901"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5F928D" w14:textId="77777777" w:rsidR="0016760B" w:rsidRPr="0016760B" w:rsidRDefault="0016760B" w:rsidP="0016760B">
                  <w:pPr>
                    <w:autoSpaceDE/>
                    <w:autoSpaceDN/>
                    <w:adjustRightInd/>
                    <w:jc w:val="center"/>
                    <w:rPr>
                      <w:ins w:id="26902" w:author="Philippe Hollanda - Oliveira Trust" w:date="2022-07-19T09:57:00Z"/>
                      <w:rFonts w:ascii="Arial" w:eastAsia="Times New Roman" w:hAnsi="Arial" w:cs="Arial"/>
                      <w:color w:val="000000"/>
                      <w:sz w:val="20"/>
                      <w:szCs w:val="20"/>
                      <w:lang w:eastAsia="pt-BR"/>
                    </w:rPr>
                  </w:pPr>
                  <w:ins w:id="26903"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779427B9" w14:textId="77777777" w:rsidTr="0016760B">
              <w:trPr>
                <w:trHeight w:val="1785"/>
                <w:ins w:id="269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D1954E" w14:textId="77777777" w:rsidR="0016760B" w:rsidRPr="0016760B" w:rsidRDefault="0016760B" w:rsidP="0016760B">
                  <w:pPr>
                    <w:autoSpaceDE/>
                    <w:autoSpaceDN/>
                    <w:adjustRightInd/>
                    <w:jc w:val="center"/>
                    <w:rPr>
                      <w:ins w:id="26905" w:author="Philippe Hollanda - Oliveira Trust" w:date="2022-07-19T09:57:00Z"/>
                      <w:rFonts w:ascii="Arial" w:eastAsia="Times New Roman" w:hAnsi="Arial" w:cs="Arial"/>
                      <w:color w:val="000000"/>
                      <w:sz w:val="20"/>
                      <w:szCs w:val="20"/>
                      <w:lang w:eastAsia="pt-BR"/>
                    </w:rPr>
                  </w:pPr>
                  <w:ins w:id="2690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559A361" w14:textId="77777777" w:rsidR="0016760B" w:rsidRPr="0016760B" w:rsidRDefault="0016760B" w:rsidP="0016760B">
                  <w:pPr>
                    <w:autoSpaceDE/>
                    <w:autoSpaceDN/>
                    <w:adjustRightInd/>
                    <w:jc w:val="center"/>
                    <w:rPr>
                      <w:ins w:id="26907" w:author="Philippe Hollanda - Oliveira Trust" w:date="2022-07-19T09:57:00Z"/>
                      <w:rFonts w:ascii="Arial" w:eastAsia="Times New Roman" w:hAnsi="Arial" w:cs="Arial"/>
                      <w:color w:val="000000"/>
                      <w:sz w:val="20"/>
                      <w:szCs w:val="20"/>
                      <w:lang w:eastAsia="pt-BR"/>
                    </w:rPr>
                  </w:pPr>
                  <w:ins w:id="26908"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DDBC79" w14:textId="77777777" w:rsidR="0016760B" w:rsidRPr="0016760B" w:rsidRDefault="0016760B" w:rsidP="0016760B">
                  <w:pPr>
                    <w:autoSpaceDE/>
                    <w:autoSpaceDN/>
                    <w:adjustRightInd/>
                    <w:jc w:val="center"/>
                    <w:rPr>
                      <w:ins w:id="26909" w:author="Philippe Hollanda - Oliveira Trust" w:date="2022-07-19T09:57:00Z"/>
                      <w:rFonts w:ascii="Arial" w:eastAsia="Times New Roman" w:hAnsi="Arial" w:cs="Arial"/>
                      <w:color w:val="000000"/>
                      <w:sz w:val="20"/>
                      <w:szCs w:val="20"/>
                      <w:lang w:eastAsia="pt-BR"/>
                    </w:rPr>
                  </w:pPr>
                  <w:ins w:id="26910" w:author="Philippe Hollanda - Oliveira Trust" w:date="2022-07-19T09:57:00Z">
                    <w:r w:rsidRPr="0016760B">
                      <w:rPr>
                        <w:rFonts w:ascii="Arial" w:eastAsia="Times New Roman" w:hAnsi="Arial" w:cs="Arial"/>
                        <w:color w:val="000000"/>
                        <w:sz w:val="20"/>
                        <w:szCs w:val="20"/>
                        <w:lang w:eastAsia="pt-BR"/>
                      </w:rPr>
                      <w:t>R$ 760,00</w:t>
                    </w:r>
                  </w:ins>
                </w:p>
              </w:tc>
            </w:tr>
            <w:tr w:rsidR="0016760B" w:rsidRPr="0016760B" w14:paraId="306AC219" w14:textId="77777777" w:rsidTr="0016760B">
              <w:trPr>
                <w:trHeight w:val="1785"/>
                <w:ins w:id="269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9C4E623" w14:textId="77777777" w:rsidR="0016760B" w:rsidRPr="0016760B" w:rsidRDefault="0016760B" w:rsidP="0016760B">
                  <w:pPr>
                    <w:autoSpaceDE/>
                    <w:autoSpaceDN/>
                    <w:adjustRightInd/>
                    <w:jc w:val="center"/>
                    <w:rPr>
                      <w:ins w:id="26912" w:author="Philippe Hollanda - Oliveira Trust" w:date="2022-07-19T09:57:00Z"/>
                      <w:rFonts w:ascii="Arial" w:eastAsia="Times New Roman" w:hAnsi="Arial" w:cs="Arial"/>
                      <w:color w:val="000000"/>
                      <w:sz w:val="20"/>
                      <w:szCs w:val="20"/>
                      <w:lang w:eastAsia="pt-BR"/>
                    </w:rPr>
                  </w:pPr>
                  <w:ins w:id="26913"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1BD7EFD" w14:textId="77777777" w:rsidR="0016760B" w:rsidRPr="0016760B" w:rsidRDefault="0016760B" w:rsidP="0016760B">
                  <w:pPr>
                    <w:autoSpaceDE/>
                    <w:autoSpaceDN/>
                    <w:adjustRightInd/>
                    <w:jc w:val="center"/>
                    <w:rPr>
                      <w:ins w:id="26914" w:author="Philippe Hollanda - Oliveira Trust" w:date="2022-07-19T09:57:00Z"/>
                      <w:rFonts w:ascii="Arial" w:eastAsia="Times New Roman" w:hAnsi="Arial" w:cs="Arial"/>
                      <w:color w:val="000000"/>
                      <w:sz w:val="20"/>
                      <w:szCs w:val="20"/>
                      <w:lang w:eastAsia="pt-BR"/>
                    </w:rPr>
                  </w:pPr>
                  <w:ins w:id="26915"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BDAB8B" w14:textId="77777777" w:rsidR="0016760B" w:rsidRPr="0016760B" w:rsidRDefault="0016760B" w:rsidP="0016760B">
                  <w:pPr>
                    <w:autoSpaceDE/>
                    <w:autoSpaceDN/>
                    <w:adjustRightInd/>
                    <w:jc w:val="center"/>
                    <w:rPr>
                      <w:ins w:id="26916" w:author="Philippe Hollanda - Oliveira Trust" w:date="2022-07-19T09:57:00Z"/>
                      <w:rFonts w:ascii="Arial" w:eastAsia="Times New Roman" w:hAnsi="Arial" w:cs="Arial"/>
                      <w:color w:val="000000"/>
                      <w:sz w:val="20"/>
                      <w:szCs w:val="20"/>
                      <w:lang w:eastAsia="pt-BR"/>
                    </w:rPr>
                  </w:pPr>
                  <w:ins w:id="26917" w:author="Philippe Hollanda - Oliveira Trust" w:date="2022-07-19T09:57:00Z">
                    <w:r w:rsidRPr="0016760B">
                      <w:rPr>
                        <w:rFonts w:ascii="Arial" w:eastAsia="Times New Roman" w:hAnsi="Arial" w:cs="Arial"/>
                        <w:color w:val="000000"/>
                        <w:sz w:val="20"/>
                        <w:szCs w:val="20"/>
                        <w:lang w:eastAsia="pt-BR"/>
                      </w:rPr>
                      <w:t>R$ 639,00</w:t>
                    </w:r>
                  </w:ins>
                </w:p>
              </w:tc>
            </w:tr>
            <w:tr w:rsidR="0016760B" w:rsidRPr="0016760B" w14:paraId="23A55AB6" w14:textId="77777777" w:rsidTr="0016760B">
              <w:trPr>
                <w:trHeight w:val="1785"/>
                <w:ins w:id="269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A50151" w14:textId="77777777" w:rsidR="0016760B" w:rsidRPr="0016760B" w:rsidRDefault="0016760B" w:rsidP="0016760B">
                  <w:pPr>
                    <w:autoSpaceDE/>
                    <w:autoSpaceDN/>
                    <w:adjustRightInd/>
                    <w:jc w:val="center"/>
                    <w:rPr>
                      <w:ins w:id="26919" w:author="Philippe Hollanda - Oliveira Trust" w:date="2022-07-19T09:57:00Z"/>
                      <w:rFonts w:ascii="Arial" w:eastAsia="Times New Roman" w:hAnsi="Arial" w:cs="Arial"/>
                      <w:color w:val="000000"/>
                      <w:sz w:val="20"/>
                      <w:szCs w:val="20"/>
                      <w:lang w:eastAsia="pt-BR"/>
                    </w:rPr>
                  </w:pPr>
                  <w:ins w:id="2692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73037CB" w14:textId="77777777" w:rsidR="0016760B" w:rsidRPr="0016760B" w:rsidRDefault="0016760B" w:rsidP="0016760B">
                  <w:pPr>
                    <w:autoSpaceDE/>
                    <w:autoSpaceDN/>
                    <w:adjustRightInd/>
                    <w:jc w:val="center"/>
                    <w:rPr>
                      <w:ins w:id="26921" w:author="Philippe Hollanda - Oliveira Trust" w:date="2022-07-19T09:57:00Z"/>
                      <w:rFonts w:ascii="Arial" w:eastAsia="Times New Roman" w:hAnsi="Arial" w:cs="Arial"/>
                      <w:color w:val="000000"/>
                      <w:sz w:val="20"/>
                      <w:szCs w:val="20"/>
                      <w:lang w:eastAsia="pt-BR"/>
                    </w:rPr>
                  </w:pPr>
                  <w:ins w:id="26922"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FD96FDE" w14:textId="77777777" w:rsidR="0016760B" w:rsidRPr="0016760B" w:rsidRDefault="0016760B" w:rsidP="0016760B">
                  <w:pPr>
                    <w:autoSpaceDE/>
                    <w:autoSpaceDN/>
                    <w:adjustRightInd/>
                    <w:jc w:val="center"/>
                    <w:rPr>
                      <w:ins w:id="26923" w:author="Philippe Hollanda - Oliveira Trust" w:date="2022-07-19T09:57:00Z"/>
                      <w:rFonts w:ascii="Arial" w:eastAsia="Times New Roman" w:hAnsi="Arial" w:cs="Arial"/>
                      <w:color w:val="000000"/>
                      <w:sz w:val="20"/>
                      <w:szCs w:val="20"/>
                      <w:lang w:eastAsia="pt-BR"/>
                    </w:rPr>
                  </w:pPr>
                  <w:ins w:id="26924" w:author="Philippe Hollanda - Oliveira Trust" w:date="2022-07-19T09:57:00Z">
                    <w:r w:rsidRPr="0016760B">
                      <w:rPr>
                        <w:rFonts w:ascii="Arial" w:eastAsia="Times New Roman" w:hAnsi="Arial" w:cs="Arial"/>
                        <w:color w:val="000000"/>
                        <w:sz w:val="20"/>
                        <w:szCs w:val="20"/>
                        <w:lang w:eastAsia="pt-BR"/>
                      </w:rPr>
                      <w:t>R$ 18.000,00</w:t>
                    </w:r>
                  </w:ins>
                </w:p>
              </w:tc>
            </w:tr>
            <w:tr w:rsidR="0016760B" w:rsidRPr="0016760B" w14:paraId="122F8094" w14:textId="77777777" w:rsidTr="0016760B">
              <w:trPr>
                <w:trHeight w:val="1785"/>
                <w:ins w:id="269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95C166" w14:textId="77777777" w:rsidR="0016760B" w:rsidRPr="0016760B" w:rsidRDefault="0016760B" w:rsidP="0016760B">
                  <w:pPr>
                    <w:autoSpaceDE/>
                    <w:autoSpaceDN/>
                    <w:adjustRightInd/>
                    <w:jc w:val="center"/>
                    <w:rPr>
                      <w:ins w:id="26926" w:author="Philippe Hollanda - Oliveira Trust" w:date="2022-07-19T09:57:00Z"/>
                      <w:rFonts w:ascii="Arial" w:eastAsia="Times New Roman" w:hAnsi="Arial" w:cs="Arial"/>
                      <w:color w:val="000000"/>
                      <w:sz w:val="20"/>
                      <w:szCs w:val="20"/>
                      <w:lang w:eastAsia="pt-BR"/>
                    </w:rPr>
                  </w:pPr>
                  <w:ins w:id="26927"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1293242" w14:textId="77777777" w:rsidR="0016760B" w:rsidRPr="0016760B" w:rsidRDefault="0016760B" w:rsidP="0016760B">
                  <w:pPr>
                    <w:autoSpaceDE/>
                    <w:autoSpaceDN/>
                    <w:adjustRightInd/>
                    <w:jc w:val="center"/>
                    <w:rPr>
                      <w:ins w:id="26928" w:author="Philippe Hollanda - Oliveira Trust" w:date="2022-07-19T09:57:00Z"/>
                      <w:rFonts w:ascii="Arial" w:eastAsia="Times New Roman" w:hAnsi="Arial" w:cs="Arial"/>
                      <w:color w:val="000000"/>
                      <w:sz w:val="20"/>
                      <w:szCs w:val="20"/>
                      <w:lang w:eastAsia="pt-BR"/>
                    </w:rPr>
                  </w:pPr>
                  <w:ins w:id="26929" w:author="Philippe Hollanda - Oliveira Trust" w:date="2022-07-19T09:57:00Z">
                    <w:r w:rsidRPr="0016760B">
                      <w:rPr>
                        <w:rFonts w:ascii="Arial" w:eastAsia="Times New Roman" w:hAnsi="Arial" w:cs="Arial"/>
                        <w:color w:val="000000"/>
                        <w:sz w:val="20"/>
                        <w:szCs w:val="20"/>
                        <w:lang w:eastAsia="pt-BR"/>
                      </w:rPr>
                      <w:t>19/08/2021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479DD67" w14:textId="77777777" w:rsidR="0016760B" w:rsidRPr="0016760B" w:rsidRDefault="0016760B" w:rsidP="0016760B">
                  <w:pPr>
                    <w:autoSpaceDE/>
                    <w:autoSpaceDN/>
                    <w:adjustRightInd/>
                    <w:jc w:val="center"/>
                    <w:rPr>
                      <w:ins w:id="26930" w:author="Philippe Hollanda - Oliveira Trust" w:date="2022-07-19T09:57:00Z"/>
                      <w:rFonts w:ascii="Arial" w:eastAsia="Times New Roman" w:hAnsi="Arial" w:cs="Arial"/>
                      <w:color w:val="000000"/>
                      <w:sz w:val="20"/>
                      <w:szCs w:val="20"/>
                      <w:lang w:eastAsia="pt-BR"/>
                    </w:rPr>
                  </w:pPr>
                  <w:ins w:id="26931" w:author="Philippe Hollanda - Oliveira Trust" w:date="2022-07-19T09:57:00Z">
                    <w:r w:rsidRPr="0016760B">
                      <w:rPr>
                        <w:rFonts w:ascii="Arial" w:eastAsia="Times New Roman" w:hAnsi="Arial" w:cs="Arial"/>
                        <w:color w:val="000000"/>
                        <w:sz w:val="20"/>
                        <w:szCs w:val="20"/>
                        <w:lang w:eastAsia="pt-BR"/>
                      </w:rPr>
                      <w:t>R$ 247,00</w:t>
                    </w:r>
                  </w:ins>
                </w:p>
              </w:tc>
            </w:tr>
            <w:tr w:rsidR="0016760B" w:rsidRPr="0016760B" w14:paraId="19FCB980" w14:textId="77777777" w:rsidTr="0016760B">
              <w:trPr>
                <w:trHeight w:val="1785"/>
                <w:ins w:id="269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645E2B" w14:textId="77777777" w:rsidR="0016760B" w:rsidRPr="0016760B" w:rsidRDefault="0016760B" w:rsidP="0016760B">
                  <w:pPr>
                    <w:autoSpaceDE/>
                    <w:autoSpaceDN/>
                    <w:adjustRightInd/>
                    <w:jc w:val="center"/>
                    <w:rPr>
                      <w:ins w:id="26933" w:author="Philippe Hollanda - Oliveira Trust" w:date="2022-07-19T09:57:00Z"/>
                      <w:rFonts w:ascii="Arial" w:eastAsia="Times New Roman" w:hAnsi="Arial" w:cs="Arial"/>
                      <w:color w:val="000000"/>
                      <w:sz w:val="20"/>
                      <w:szCs w:val="20"/>
                      <w:lang w:eastAsia="pt-BR"/>
                    </w:rPr>
                  </w:pPr>
                  <w:ins w:id="26934"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7C7D7E7F" w14:textId="77777777" w:rsidR="0016760B" w:rsidRPr="0016760B" w:rsidRDefault="0016760B" w:rsidP="0016760B">
                  <w:pPr>
                    <w:autoSpaceDE/>
                    <w:autoSpaceDN/>
                    <w:adjustRightInd/>
                    <w:jc w:val="center"/>
                    <w:rPr>
                      <w:ins w:id="26935" w:author="Philippe Hollanda - Oliveira Trust" w:date="2022-07-19T09:57:00Z"/>
                      <w:rFonts w:ascii="Arial" w:eastAsia="Times New Roman" w:hAnsi="Arial" w:cs="Arial"/>
                      <w:color w:val="000000"/>
                      <w:sz w:val="20"/>
                      <w:szCs w:val="20"/>
                      <w:lang w:eastAsia="pt-BR"/>
                    </w:rPr>
                  </w:pPr>
                  <w:ins w:id="26936" w:author="Philippe Hollanda - Oliveira Trust" w:date="2022-07-19T09:57:00Z">
                    <w:r w:rsidRPr="0016760B">
                      <w:rPr>
                        <w:rFonts w:ascii="Arial" w:eastAsia="Times New Roman" w:hAnsi="Arial" w:cs="Arial"/>
                        <w:color w:val="000000"/>
                        <w:sz w:val="20"/>
                        <w:szCs w:val="20"/>
                        <w:lang w:eastAsia="pt-BR"/>
                      </w:rPr>
                      <w:t>18/08/2021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6AB709" w14:textId="77777777" w:rsidR="0016760B" w:rsidRPr="0016760B" w:rsidRDefault="0016760B" w:rsidP="0016760B">
                  <w:pPr>
                    <w:autoSpaceDE/>
                    <w:autoSpaceDN/>
                    <w:adjustRightInd/>
                    <w:jc w:val="center"/>
                    <w:rPr>
                      <w:ins w:id="26937" w:author="Philippe Hollanda - Oliveira Trust" w:date="2022-07-19T09:57:00Z"/>
                      <w:rFonts w:ascii="Arial" w:eastAsia="Times New Roman" w:hAnsi="Arial" w:cs="Arial"/>
                      <w:color w:val="000000"/>
                      <w:sz w:val="20"/>
                      <w:szCs w:val="20"/>
                      <w:lang w:eastAsia="pt-BR"/>
                    </w:rPr>
                  </w:pPr>
                  <w:ins w:id="26938" w:author="Philippe Hollanda - Oliveira Trust" w:date="2022-07-19T09:57:00Z">
                    <w:r w:rsidRPr="0016760B">
                      <w:rPr>
                        <w:rFonts w:ascii="Arial" w:eastAsia="Times New Roman" w:hAnsi="Arial" w:cs="Arial"/>
                        <w:color w:val="000000"/>
                        <w:sz w:val="20"/>
                        <w:szCs w:val="20"/>
                        <w:lang w:eastAsia="pt-BR"/>
                      </w:rPr>
                      <w:t>R$ 229,92</w:t>
                    </w:r>
                  </w:ins>
                </w:p>
              </w:tc>
            </w:tr>
            <w:tr w:rsidR="0016760B" w:rsidRPr="0016760B" w14:paraId="65F7E7D8" w14:textId="77777777" w:rsidTr="0016760B">
              <w:trPr>
                <w:trHeight w:val="1785"/>
                <w:ins w:id="269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652644" w14:textId="77777777" w:rsidR="0016760B" w:rsidRPr="0016760B" w:rsidRDefault="0016760B" w:rsidP="0016760B">
                  <w:pPr>
                    <w:autoSpaceDE/>
                    <w:autoSpaceDN/>
                    <w:adjustRightInd/>
                    <w:jc w:val="center"/>
                    <w:rPr>
                      <w:ins w:id="26940" w:author="Philippe Hollanda - Oliveira Trust" w:date="2022-07-19T09:57:00Z"/>
                      <w:rFonts w:ascii="Arial" w:eastAsia="Times New Roman" w:hAnsi="Arial" w:cs="Arial"/>
                      <w:color w:val="000000"/>
                      <w:sz w:val="20"/>
                      <w:szCs w:val="20"/>
                      <w:lang w:eastAsia="pt-BR"/>
                    </w:rPr>
                  </w:pPr>
                  <w:ins w:id="26941"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3679AC1C" w14:textId="77777777" w:rsidR="0016760B" w:rsidRPr="0016760B" w:rsidRDefault="0016760B" w:rsidP="0016760B">
                  <w:pPr>
                    <w:autoSpaceDE/>
                    <w:autoSpaceDN/>
                    <w:adjustRightInd/>
                    <w:jc w:val="center"/>
                    <w:rPr>
                      <w:ins w:id="26942" w:author="Philippe Hollanda - Oliveira Trust" w:date="2022-07-19T09:57:00Z"/>
                      <w:rFonts w:ascii="Arial" w:eastAsia="Times New Roman" w:hAnsi="Arial" w:cs="Arial"/>
                      <w:color w:val="000000"/>
                      <w:sz w:val="20"/>
                      <w:szCs w:val="20"/>
                      <w:lang w:eastAsia="pt-BR"/>
                    </w:rPr>
                  </w:pPr>
                  <w:ins w:id="26943" w:author="Philippe Hollanda - Oliveira Trust" w:date="2022-07-19T09:57:00Z">
                    <w:r w:rsidRPr="0016760B">
                      <w:rPr>
                        <w:rFonts w:ascii="Arial" w:eastAsia="Times New Roman" w:hAnsi="Arial" w:cs="Arial"/>
                        <w:color w:val="000000"/>
                        <w:sz w:val="20"/>
                        <w:szCs w:val="20"/>
                        <w:lang w:eastAsia="pt-BR"/>
                      </w:rPr>
                      <w:t>18/08/2021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CC8ADB" w14:textId="77777777" w:rsidR="0016760B" w:rsidRPr="0016760B" w:rsidRDefault="0016760B" w:rsidP="0016760B">
                  <w:pPr>
                    <w:autoSpaceDE/>
                    <w:autoSpaceDN/>
                    <w:adjustRightInd/>
                    <w:jc w:val="center"/>
                    <w:rPr>
                      <w:ins w:id="26944" w:author="Philippe Hollanda - Oliveira Trust" w:date="2022-07-19T09:57:00Z"/>
                      <w:rFonts w:ascii="Arial" w:eastAsia="Times New Roman" w:hAnsi="Arial" w:cs="Arial"/>
                      <w:color w:val="000000"/>
                      <w:sz w:val="20"/>
                      <w:szCs w:val="20"/>
                      <w:lang w:eastAsia="pt-BR"/>
                    </w:rPr>
                  </w:pPr>
                  <w:ins w:id="26945" w:author="Philippe Hollanda - Oliveira Trust" w:date="2022-07-19T09:57:00Z">
                    <w:r w:rsidRPr="0016760B">
                      <w:rPr>
                        <w:rFonts w:ascii="Arial" w:eastAsia="Times New Roman" w:hAnsi="Arial" w:cs="Arial"/>
                        <w:color w:val="000000"/>
                        <w:sz w:val="20"/>
                        <w:szCs w:val="20"/>
                        <w:lang w:eastAsia="pt-BR"/>
                      </w:rPr>
                      <w:t>R$ 226,97</w:t>
                    </w:r>
                  </w:ins>
                </w:p>
              </w:tc>
            </w:tr>
            <w:tr w:rsidR="0016760B" w:rsidRPr="0016760B" w14:paraId="26D5C1F8" w14:textId="77777777" w:rsidTr="0016760B">
              <w:trPr>
                <w:trHeight w:val="1785"/>
                <w:ins w:id="269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864612" w14:textId="77777777" w:rsidR="0016760B" w:rsidRPr="0016760B" w:rsidRDefault="0016760B" w:rsidP="0016760B">
                  <w:pPr>
                    <w:autoSpaceDE/>
                    <w:autoSpaceDN/>
                    <w:adjustRightInd/>
                    <w:jc w:val="center"/>
                    <w:rPr>
                      <w:ins w:id="26947" w:author="Philippe Hollanda - Oliveira Trust" w:date="2022-07-19T09:57:00Z"/>
                      <w:rFonts w:ascii="Arial" w:eastAsia="Times New Roman" w:hAnsi="Arial" w:cs="Arial"/>
                      <w:color w:val="000000"/>
                      <w:sz w:val="20"/>
                      <w:szCs w:val="20"/>
                      <w:lang w:eastAsia="pt-BR"/>
                    </w:rPr>
                  </w:pPr>
                  <w:ins w:id="26948"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243B235E" w14:textId="77777777" w:rsidR="0016760B" w:rsidRPr="0016760B" w:rsidRDefault="0016760B" w:rsidP="0016760B">
                  <w:pPr>
                    <w:autoSpaceDE/>
                    <w:autoSpaceDN/>
                    <w:adjustRightInd/>
                    <w:jc w:val="center"/>
                    <w:rPr>
                      <w:ins w:id="26949" w:author="Philippe Hollanda - Oliveira Trust" w:date="2022-07-19T09:57:00Z"/>
                      <w:rFonts w:ascii="Arial" w:eastAsia="Times New Roman" w:hAnsi="Arial" w:cs="Arial"/>
                      <w:color w:val="000000"/>
                      <w:sz w:val="20"/>
                      <w:szCs w:val="20"/>
                      <w:lang w:eastAsia="pt-BR"/>
                    </w:rPr>
                  </w:pPr>
                  <w:ins w:id="26950" w:author="Philippe Hollanda - Oliveira Trust" w:date="2022-07-19T09:57:00Z">
                    <w:r w:rsidRPr="0016760B">
                      <w:rPr>
                        <w:rFonts w:ascii="Arial" w:eastAsia="Times New Roman" w:hAnsi="Arial" w:cs="Arial"/>
                        <w:color w:val="000000"/>
                        <w:sz w:val="20"/>
                        <w:szCs w:val="20"/>
                        <w:lang w:eastAsia="pt-BR"/>
                      </w:rPr>
                      <w:t>17/08/2021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C88652" w14:textId="77777777" w:rsidR="0016760B" w:rsidRPr="0016760B" w:rsidRDefault="0016760B" w:rsidP="0016760B">
                  <w:pPr>
                    <w:autoSpaceDE/>
                    <w:autoSpaceDN/>
                    <w:adjustRightInd/>
                    <w:jc w:val="center"/>
                    <w:rPr>
                      <w:ins w:id="26951" w:author="Philippe Hollanda - Oliveira Trust" w:date="2022-07-19T09:57:00Z"/>
                      <w:rFonts w:ascii="Arial" w:eastAsia="Times New Roman" w:hAnsi="Arial" w:cs="Arial"/>
                      <w:color w:val="000000"/>
                      <w:sz w:val="20"/>
                      <w:szCs w:val="20"/>
                      <w:lang w:eastAsia="pt-BR"/>
                    </w:rPr>
                  </w:pPr>
                  <w:ins w:id="26952" w:author="Philippe Hollanda - Oliveira Trust" w:date="2022-07-19T09:57:00Z">
                    <w:r w:rsidRPr="0016760B">
                      <w:rPr>
                        <w:rFonts w:ascii="Arial" w:eastAsia="Times New Roman" w:hAnsi="Arial" w:cs="Arial"/>
                        <w:color w:val="000000"/>
                        <w:sz w:val="20"/>
                        <w:szCs w:val="20"/>
                        <w:lang w:eastAsia="pt-BR"/>
                      </w:rPr>
                      <w:t>R$ 228,85</w:t>
                    </w:r>
                  </w:ins>
                </w:p>
              </w:tc>
            </w:tr>
            <w:tr w:rsidR="0016760B" w:rsidRPr="0016760B" w14:paraId="0F8C6606" w14:textId="77777777" w:rsidTr="0016760B">
              <w:trPr>
                <w:trHeight w:val="1785"/>
                <w:ins w:id="269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7F1A30" w14:textId="77777777" w:rsidR="0016760B" w:rsidRPr="0016760B" w:rsidRDefault="0016760B" w:rsidP="0016760B">
                  <w:pPr>
                    <w:autoSpaceDE/>
                    <w:autoSpaceDN/>
                    <w:adjustRightInd/>
                    <w:jc w:val="center"/>
                    <w:rPr>
                      <w:ins w:id="26954" w:author="Philippe Hollanda - Oliveira Trust" w:date="2022-07-19T09:57:00Z"/>
                      <w:rFonts w:ascii="Arial" w:eastAsia="Times New Roman" w:hAnsi="Arial" w:cs="Arial"/>
                      <w:color w:val="000000"/>
                      <w:sz w:val="20"/>
                      <w:szCs w:val="20"/>
                      <w:lang w:eastAsia="pt-BR"/>
                    </w:rPr>
                  </w:pPr>
                  <w:ins w:id="26955"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341C8E23" w14:textId="77777777" w:rsidR="0016760B" w:rsidRPr="0016760B" w:rsidRDefault="0016760B" w:rsidP="0016760B">
                  <w:pPr>
                    <w:autoSpaceDE/>
                    <w:autoSpaceDN/>
                    <w:adjustRightInd/>
                    <w:jc w:val="center"/>
                    <w:rPr>
                      <w:ins w:id="26956" w:author="Philippe Hollanda - Oliveira Trust" w:date="2022-07-19T09:57:00Z"/>
                      <w:rFonts w:ascii="Arial" w:eastAsia="Times New Roman" w:hAnsi="Arial" w:cs="Arial"/>
                      <w:color w:val="000000"/>
                      <w:sz w:val="20"/>
                      <w:szCs w:val="20"/>
                      <w:lang w:eastAsia="pt-BR"/>
                    </w:rPr>
                  </w:pPr>
                  <w:ins w:id="26957"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85A15E" w14:textId="77777777" w:rsidR="0016760B" w:rsidRPr="0016760B" w:rsidRDefault="0016760B" w:rsidP="0016760B">
                  <w:pPr>
                    <w:autoSpaceDE/>
                    <w:autoSpaceDN/>
                    <w:adjustRightInd/>
                    <w:jc w:val="center"/>
                    <w:rPr>
                      <w:ins w:id="26958" w:author="Philippe Hollanda - Oliveira Trust" w:date="2022-07-19T09:57:00Z"/>
                      <w:rFonts w:ascii="Arial" w:eastAsia="Times New Roman" w:hAnsi="Arial" w:cs="Arial"/>
                      <w:color w:val="000000"/>
                      <w:sz w:val="20"/>
                      <w:szCs w:val="20"/>
                      <w:lang w:eastAsia="pt-BR"/>
                    </w:rPr>
                  </w:pPr>
                  <w:ins w:id="26959" w:author="Philippe Hollanda - Oliveira Trust" w:date="2022-07-19T09:57:00Z">
                    <w:r w:rsidRPr="0016760B">
                      <w:rPr>
                        <w:rFonts w:ascii="Arial" w:eastAsia="Times New Roman" w:hAnsi="Arial" w:cs="Arial"/>
                        <w:color w:val="000000"/>
                        <w:sz w:val="20"/>
                        <w:szCs w:val="20"/>
                        <w:lang w:eastAsia="pt-BR"/>
                      </w:rPr>
                      <w:t>R$ 437,60</w:t>
                    </w:r>
                  </w:ins>
                </w:p>
              </w:tc>
            </w:tr>
            <w:tr w:rsidR="0016760B" w:rsidRPr="0016760B" w14:paraId="3F84D6EF" w14:textId="77777777" w:rsidTr="0016760B">
              <w:trPr>
                <w:trHeight w:val="1785"/>
                <w:ins w:id="269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32A39D" w14:textId="77777777" w:rsidR="0016760B" w:rsidRPr="0016760B" w:rsidRDefault="0016760B" w:rsidP="0016760B">
                  <w:pPr>
                    <w:autoSpaceDE/>
                    <w:autoSpaceDN/>
                    <w:adjustRightInd/>
                    <w:jc w:val="center"/>
                    <w:rPr>
                      <w:ins w:id="26961" w:author="Philippe Hollanda - Oliveira Trust" w:date="2022-07-19T09:57:00Z"/>
                      <w:rFonts w:ascii="Arial" w:eastAsia="Times New Roman" w:hAnsi="Arial" w:cs="Arial"/>
                      <w:color w:val="000000"/>
                      <w:sz w:val="20"/>
                      <w:szCs w:val="20"/>
                      <w:lang w:eastAsia="pt-BR"/>
                    </w:rPr>
                  </w:pPr>
                  <w:ins w:id="26962"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69BB70AF" w14:textId="77777777" w:rsidR="0016760B" w:rsidRPr="0016760B" w:rsidRDefault="0016760B" w:rsidP="0016760B">
                  <w:pPr>
                    <w:autoSpaceDE/>
                    <w:autoSpaceDN/>
                    <w:adjustRightInd/>
                    <w:jc w:val="center"/>
                    <w:rPr>
                      <w:ins w:id="26963" w:author="Philippe Hollanda - Oliveira Trust" w:date="2022-07-19T09:57:00Z"/>
                      <w:rFonts w:ascii="Arial" w:eastAsia="Times New Roman" w:hAnsi="Arial" w:cs="Arial"/>
                      <w:color w:val="000000"/>
                      <w:sz w:val="20"/>
                      <w:szCs w:val="20"/>
                      <w:lang w:eastAsia="pt-BR"/>
                    </w:rPr>
                  </w:pPr>
                  <w:ins w:id="26964" w:author="Philippe Hollanda - Oliveira Trust" w:date="2022-07-19T09:57:00Z">
                    <w:r w:rsidRPr="0016760B">
                      <w:rPr>
                        <w:rFonts w:ascii="Arial" w:eastAsia="Times New Roman" w:hAnsi="Arial" w:cs="Arial"/>
                        <w:color w:val="000000"/>
                        <w:sz w:val="20"/>
                        <w:szCs w:val="20"/>
                        <w:lang w:eastAsia="pt-BR"/>
                      </w:rPr>
                      <w:t>18/08/2021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DEE1AF" w14:textId="77777777" w:rsidR="0016760B" w:rsidRPr="0016760B" w:rsidRDefault="0016760B" w:rsidP="0016760B">
                  <w:pPr>
                    <w:autoSpaceDE/>
                    <w:autoSpaceDN/>
                    <w:adjustRightInd/>
                    <w:jc w:val="center"/>
                    <w:rPr>
                      <w:ins w:id="26965" w:author="Philippe Hollanda - Oliveira Trust" w:date="2022-07-19T09:57:00Z"/>
                      <w:rFonts w:ascii="Arial" w:eastAsia="Times New Roman" w:hAnsi="Arial" w:cs="Arial"/>
                      <w:color w:val="000000"/>
                      <w:sz w:val="20"/>
                      <w:szCs w:val="20"/>
                      <w:lang w:eastAsia="pt-BR"/>
                    </w:rPr>
                  </w:pPr>
                  <w:ins w:id="26966" w:author="Philippe Hollanda - Oliveira Trust" w:date="2022-07-19T09:57:00Z">
                    <w:r w:rsidRPr="0016760B">
                      <w:rPr>
                        <w:rFonts w:ascii="Arial" w:eastAsia="Times New Roman" w:hAnsi="Arial" w:cs="Arial"/>
                        <w:color w:val="000000"/>
                        <w:sz w:val="20"/>
                        <w:szCs w:val="20"/>
                        <w:lang w:eastAsia="pt-BR"/>
                      </w:rPr>
                      <w:t>R$ 104.050,87</w:t>
                    </w:r>
                  </w:ins>
                </w:p>
              </w:tc>
            </w:tr>
            <w:tr w:rsidR="0016760B" w:rsidRPr="0016760B" w14:paraId="5E864C57" w14:textId="77777777" w:rsidTr="0016760B">
              <w:trPr>
                <w:trHeight w:val="1785"/>
                <w:ins w:id="269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3658ED" w14:textId="77777777" w:rsidR="0016760B" w:rsidRPr="0016760B" w:rsidRDefault="0016760B" w:rsidP="0016760B">
                  <w:pPr>
                    <w:autoSpaceDE/>
                    <w:autoSpaceDN/>
                    <w:adjustRightInd/>
                    <w:jc w:val="center"/>
                    <w:rPr>
                      <w:ins w:id="26968" w:author="Philippe Hollanda - Oliveira Trust" w:date="2022-07-19T09:57:00Z"/>
                      <w:rFonts w:ascii="Arial" w:eastAsia="Times New Roman" w:hAnsi="Arial" w:cs="Arial"/>
                      <w:color w:val="000000"/>
                      <w:sz w:val="20"/>
                      <w:szCs w:val="20"/>
                      <w:lang w:eastAsia="pt-BR"/>
                    </w:rPr>
                  </w:pPr>
                  <w:ins w:id="26969"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4DFE6E96" w14:textId="77777777" w:rsidR="0016760B" w:rsidRPr="0016760B" w:rsidRDefault="0016760B" w:rsidP="0016760B">
                  <w:pPr>
                    <w:autoSpaceDE/>
                    <w:autoSpaceDN/>
                    <w:adjustRightInd/>
                    <w:jc w:val="center"/>
                    <w:rPr>
                      <w:ins w:id="26970" w:author="Philippe Hollanda - Oliveira Trust" w:date="2022-07-19T09:57:00Z"/>
                      <w:rFonts w:ascii="Arial" w:eastAsia="Times New Roman" w:hAnsi="Arial" w:cs="Arial"/>
                      <w:color w:val="000000"/>
                      <w:sz w:val="20"/>
                      <w:szCs w:val="20"/>
                      <w:lang w:eastAsia="pt-BR"/>
                    </w:rPr>
                  </w:pPr>
                  <w:ins w:id="26971" w:author="Philippe Hollanda - Oliveira Trust" w:date="2022-07-19T09:57:00Z">
                    <w:r w:rsidRPr="0016760B">
                      <w:rPr>
                        <w:rFonts w:ascii="Arial" w:eastAsia="Times New Roman" w:hAnsi="Arial" w:cs="Arial"/>
                        <w:color w:val="000000"/>
                        <w:sz w:val="20"/>
                        <w:szCs w:val="20"/>
                        <w:lang w:eastAsia="pt-BR"/>
                      </w:rPr>
                      <w:t>18/08/2021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E55F50" w14:textId="77777777" w:rsidR="0016760B" w:rsidRPr="0016760B" w:rsidRDefault="0016760B" w:rsidP="0016760B">
                  <w:pPr>
                    <w:autoSpaceDE/>
                    <w:autoSpaceDN/>
                    <w:adjustRightInd/>
                    <w:jc w:val="center"/>
                    <w:rPr>
                      <w:ins w:id="26972" w:author="Philippe Hollanda - Oliveira Trust" w:date="2022-07-19T09:57:00Z"/>
                      <w:rFonts w:ascii="Arial" w:eastAsia="Times New Roman" w:hAnsi="Arial" w:cs="Arial"/>
                      <w:color w:val="000000"/>
                      <w:sz w:val="20"/>
                      <w:szCs w:val="20"/>
                      <w:lang w:eastAsia="pt-BR"/>
                    </w:rPr>
                  </w:pPr>
                  <w:ins w:id="26973" w:author="Philippe Hollanda - Oliveira Trust" w:date="2022-07-19T09:57:00Z">
                    <w:r w:rsidRPr="0016760B">
                      <w:rPr>
                        <w:rFonts w:ascii="Arial" w:eastAsia="Times New Roman" w:hAnsi="Arial" w:cs="Arial"/>
                        <w:color w:val="000000"/>
                        <w:sz w:val="20"/>
                        <w:szCs w:val="20"/>
                        <w:lang w:eastAsia="pt-BR"/>
                      </w:rPr>
                      <w:t>R$ 221.580,17</w:t>
                    </w:r>
                  </w:ins>
                </w:p>
              </w:tc>
            </w:tr>
            <w:tr w:rsidR="0016760B" w:rsidRPr="0016760B" w14:paraId="02D75F81" w14:textId="77777777" w:rsidTr="0016760B">
              <w:trPr>
                <w:trHeight w:val="1785"/>
                <w:ins w:id="269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2B7BFF" w14:textId="77777777" w:rsidR="0016760B" w:rsidRPr="0016760B" w:rsidRDefault="0016760B" w:rsidP="0016760B">
                  <w:pPr>
                    <w:autoSpaceDE/>
                    <w:autoSpaceDN/>
                    <w:adjustRightInd/>
                    <w:jc w:val="center"/>
                    <w:rPr>
                      <w:ins w:id="26975" w:author="Philippe Hollanda - Oliveira Trust" w:date="2022-07-19T09:57:00Z"/>
                      <w:rFonts w:ascii="Arial" w:eastAsia="Times New Roman" w:hAnsi="Arial" w:cs="Arial"/>
                      <w:color w:val="000000"/>
                      <w:sz w:val="20"/>
                      <w:szCs w:val="20"/>
                      <w:lang w:eastAsia="pt-BR"/>
                    </w:rPr>
                  </w:pPr>
                  <w:ins w:id="2697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5C40D009" w14:textId="77777777" w:rsidR="0016760B" w:rsidRPr="0016760B" w:rsidRDefault="0016760B" w:rsidP="0016760B">
                  <w:pPr>
                    <w:autoSpaceDE/>
                    <w:autoSpaceDN/>
                    <w:adjustRightInd/>
                    <w:jc w:val="center"/>
                    <w:rPr>
                      <w:ins w:id="26977" w:author="Philippe Hollanda - Oliveira Trust" w:date="2022-07-19T09:57:00Z"/>
                      <w:rFonts w:ascii="Arial" w:eastAsia="Times New Roman" w:hAnsi="Arial" w:cs="Arial"/>
                      <w:color w:val="000000"/>
                      <w:sz w:val="20"/>
                      <w:szCs w:val="20"/>
                      <w:lang w:eastAsia="pt-BR"/>
                    </w:rPr>
                  </w:pPr>
                  <w:ins w:id="26978"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79C069" w14:textId="77777777" w:rsidR="0016760B" w:rsidRPr="0016760B" w:rsidRDefault="0016760B" w:rsidP="0016760B">
                  <w:pPr>
                    <w:autoSpaceDE/>
                    <w:autoSpaceDN/>
                    <w:adjustRightInd/>
                    <w:jc w:val="center"/>
                    <w:rPr>
                      <w:ins w:id="26979" w:author="Philippe Hollanda - Oliveira Trust" w:date="2022-07-19T09:57:00Z"/>
                      <w:rFonts w:ascii="Arial" w:eastAsia="Times New Roman" w:hAnsi="Arial" w:cs="Arial"/>
                      <w:color w:val="000000"/>
                      <w:sz w:val="20"/>
                      <w:szCs w:val="20"/>
                      <w:lang w:eastAsia="pt-BR"/>
                    </w:rPr>
                  </w:pPr>
                  <w:ins w:id="26980"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40773598" w14:textId="77777777" w:rsidTr="0016760B">
              <w:trPr>
                <w:trHeight w:val="1785"/>
                <w:ins w:id="269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7785CC" w14:textId="77777777" w:rsidR="0016760B" w:rsidRPr="0016760B" w:rsidRDefault="0016760B" w:rsidP="0016760B">
                  <w:pPr>
                    <w:autoSpaceDE/>
                    <w:autoSpaceDN/>
                    <w:adjustRightInd/>
                    <w:jc w:val="center"/>
                    <w:rPr>
                      <w:ins w:id="26982" w:author="Philippe Hollanda - Oliveira Trust" w:date="2022-07-19T09:57:00Z"/>
                      <w:rFonts w:ascii="Arial" w:eastAsia="Times New Roman" w:hAnsi="Arial" w:cs="Arial"/>
                      <w:color w:val="000000"/>
                      <w:sz w:val="20"/>
                      <w:szCs w:val="20"/>
                      <w:lang w:eastAsia="pt-BR"/>
                    </w:rPr>
                  </w:pPr>
                  <w:ins w:id="2698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354A3D9" w14:textId="77777777" w:rsidR="0016760B" w:rsidRPr="0016760B" w:rsidRDefault="0016760B" w:rsidP="0016760B">
                  <w:pPr>
                    <w:autoSpaceDE/>
                    <w:autoSpaceDN/>
                    <w:adjustRightInd/>
                    <w:jc w:val="center"/>
                    <w:rPr>
                      <w:ins w:id="26984" w:author="Philippe Hollanda - Oliveira Trust" w:date="2022-07-19T09:57:00Z"/>
                      <w:rFonts w:ascii="Arial" w:eastAsia="Times New Roman" w:hAnsi="Arial" w:cs="Arial"/>
                      <w:color w:val="000000"/>
                      <w:sz w:val="20"/>
                      <w:szCs w:val="20"/>
                      <w:lang w:eastAsia="pt-BR"/>
                    </w:rPr>
                  </w:pPr>
                  <w:ins w:id="26985"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1EAA46" w14:textId="77777777" w:rsidR="0016760B" w:rsidRPr="0016760B" w:rsidRDefault="0016760B" w:rsidP="0016760B">
                  <w:pPr>
                    <w:autoSpaceDE/>
                    <w:autoSpaceDN/>
                    <w:adjustRightInd/>
                    <w:jc w:val="center"/>
                    <w:rPr>
                      <w:ins w:id="26986" w:author="Philippe Hollanda - Oliveira Trust" w:date="2022-07-19T09:57:00Z"/>
                      <w:rFonts w:ascii="Arial" w:eastAsia="Times New Roman" w:hAnsi="Arial" w:cs="Arial"/>
                      <w:color w:val="000000"/>
                      <w:sz w:val="20"/>
                      <w:szCs w:val="20"/>
                      <w:lang w:eastAsia="pt-BR"/>
                    </w:rPr>
                  </w:pPr>
                  <w:ins w:id="26987" w:author="Philippe Hollanda - Oliveira Trust" w:date="2022-07-19T09:57:00Z">
                    <w:r w:rsidRPr="0016760B">
                      <w:rPr>
                        <w:rFonts w:ascii="Arial" w:eastAsia="Times New Roman" w:hAnsi="Arial" w:cs="Arial"/>
                        <w:color w:val="000000"/>
                        <w:sz w:val="20"/>
                        <w:szCs w:val="20"/>
                        <w:lang w:eastAsia="pt-BR"/>
                      </w:rPr>
                      <w:t>R$ 970,00</w:t>
                    </w:r>
                  </w:ins>
                </w:p>
              </w:tc>
            </w:tr>
            <w:tr w:rsidR="0016760B" w:rsidRPr="0016760B" w14:paraId="3CA504B7" w14:textId="77777777" w:rsidTr="0016760B">
              <w:trPr>
                <w:trHeight w:val="1785"/>
                <w:ins w:id="269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4FCCEE" w14:textId="77777777" w:rsidR="0016760B" w:rsidRPr="0016760B" w:rsidRDefault="0016760B" w:rsidP="0016760B">
                  <w:pPr>
                    <w:autoSpaceDE/>
                    <w:autoSpaceDN/>
                    <w:adjustRightInd/>
                    <w:jc w:val="center"/>
                    <w:rPr>
                      <w:ins w:id="26989" w:author="Philippe Hollanda - Oliveira Trust" w:date="2022-07-19T09:57:00Z"/>
                      <w:rFonts w:ascii="Arial" w:eastAsia="Times New Roman" w:hAnsi="Arial" w:cs="Arial"/>
                      <w:color w:val="000000"/>
                      <w:sz w:val="20"/>
                      <w:szCs w:val="20"/>
                      <w:lang w:eastAsia="pt-BR"/>
                    </w:rPr>
                  </w:pPr>
                  <w:ins w:id="26990"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8758F97" w14:textId="77777777" w:rsidR="0016760B" w:rsidRPr="0016760B" w:rsidRDefault="0016760B" w:rsidP="0016760B">
                  <w:pPr>
                    <w:autoSpaceDE/>
                    <w:autoSpaceDN/>
                    <w:adjustRightInd/>
                    <w:jc w:val="center"/>
                    <w:rPr>
                      <w:ins w:id="26991" w:author="Philippe Hollanda - Oliveira Trust" w:date="2022-07-19T09:57:00Z"/>
                      <w:rFonts w:ascii="Arial" w:eastAsia="Times New Roman" w:hAnsi="Arial" w:cs="Arial"/>
                      <w:color w:val="000000"/>
                      <w:sz w:val="20"/>
                      <w:szCs w:val="20"/>
                      <w:lang w:eastAsia="pt-BR"/>
                    </w:rPr>
                  </w:pPr>
                  <w:ins w:id="26992"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12787D" w14:textId="77777777" w:rsidR="0016760B" w:rsidRPr="0016760B" w:rsidRDefault="0016760B" w:rsidP="0016760B">
                  <w:pPr>
                    <w:autoSpaceDE/>
                    <w:autoSpaceDN/>
                    <w:adjustRightInd/>
                    <w:jc w:val="center"/>
                    <w:rPr>
                      <w:ins w:id="26993" w:author="Philippe Hollanda - Oliveira Trust" w:date="2022-07-19T09:57:00Z"/>
                      <w:rFonts w:ascii="Arial" w:eastAsia="Times New Roman" w:hAnsi="Arial" w:cs="Arial"/>
                      <w:color w:val="000000"/>
                      <w:sz w:val="20"/>
                      <w:szCs w:val="20"/>
                      <w:lang w:eastAsia="pt-BR"/>
                    </w:rPr>
                  </w:pPr>
                  <w:ins w:id="26994" w:author="Philippe Hollanda - Oliveira Trust" w:date="2022-07-19T09:57:00Z">
                    <w:r w:rsidRPr="0016760B">
                      <w:rPr>
                        <w:rFonts w:ascii="Arial" w:eastAsia="Times New Roman" w:hAnsi="Arial" w:cs="Arial"/>
                        <w:color w:val="000000"/>
                        <w:sz w:val="20"/>
                        <w:szCs w:val="20"/>
                        <w:lang w:eastAsia="pt-BR"/>
                      </w:rPr>
                      <w:t>R$ 2.127,50</w:t>
                    </w:r>
                  </w:ins>
                </w:p>
              </w:tc>
            </w:tr>
            <w:tr w:rsidR="0016760B" w:rsidRPr="0016760B" w14:paraId="46912698" w14:textId="77777777" w:rsidTr="0016760B">
              <w:trPr>
                <w:trHeight w:val="1785"/>
                <w:ins w:id="269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B2A7E4" w14:textId="77777777" w:rsidR="0016760B" w:rsidRPr="0016760B" w:rsidRDefault="0016760B" w:rsidP="0016760B">
                  <w:pPr>
                    <w:autoSpaceDE/>
                    <w:autoSpaceDN/>
                    <w:adjustRightInd/>
                    <w:jc w:val="center"/>
                    <w:rPr>
                      <w:ins w:id="26996" w:author="Philippe Hollanda - Oliveira Trust" w:date="2022-07-19T09:57:00Z"/>
                      <w:rFonts w:ascii="Arial" w:eastAsia="Times New Roman" w:hAnsi="Arial" w:cs="Arial"/>
                      <w:color w:val="000000"/>
                      <w:sz w:val="20"/>
                      <w:szCs w:val="20"/>
                      <w:lang w:eastAsia="pt-BR"/>
                    </w:rPr>
                  </w:pPr>
                  <w:ins w:id="2699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DDF98BD" w14:textId="77777777" w:rsidR="0016760B" w:rsidRPr="0016760B" w:rsidRDefault="0016760B" w:rsidP="0016760B">
                  <w:pPr>
                    <w:autoSpaceDE/>
                    <w:autoSpaceDN/>
                    <w:adjustRightInd/>
                    <w:jc w:val="center"/>
                    <w:rPr>
                      <w:ins w:id="26998" w:author="Philippe Hollanda - Oliveira Trust" w:date="2022-07-19T09:57:00Z"/>
                      <w:rFonts w:ascii="Arial" w:eastAsia="Times New Roman" w:hAnsi="Arial" w:cs="Arial"/>
                      <w:color w:val="000000"/>
                      <w:sz w:val="20"/>
                      <w:szCs w:val="20"/>
                      <w:lang w:eastAsia="pt-BR"/>
                    </w:rPr>
                  </w:pPr>
                  <w:ins w:id="26999" w:author="Philippe Hollanda - Oliveira Trust" w:date="2022-07-19T09:57:00Z">
                    <w:r w:rsidRPr="0016760B">
                      <w:rPr>
                        <w:rFonts w:ascii="Arial" w:eastAsia="Times New Roman" w:hAnsi="Arial" w:cs="Arial"/>
                        <w:color w:val="000000"/>
                        <w:sz w:val="20"/>
                        <w:szCs w:val="20"/>
                        <w:lang w:eastAsia="pt-BR"/>
                      </w:rPr>
                      <w:t>01/09/2021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F36C5D" w14:textId="77777777" w:rsidR="0016760B" w:rsidRPr="0016760B" w:rsidRDefault="0016760B" w:rsidP="0016760B">
                  <w:pPr>
                    <w:autoSpaceDE/>
                    <w:autoSpaceDN/>
                    <w:adjustRightInd/>
                    <w:jc w:val="center"/>
                    <w:rPr>
                      <w:ins w:id="27000" w:author="Philippe Hollanda - Oliveira Trust" w:date="2022-07-19T09:57:00Z"/>
                      <w:rFonts w:ascii="Arial" w:eastAsia="Times New Roman" w:hAnsi="Arial" w:cs="Arial"/>
                      <w:color w:val="000000"/>
                      <w:sz w:val="20"/>
                      <w:szCs w:val="20"/>
                      <w:lang w:eastAsia="pt-BR"/>
                    </w:rPr>
                  </w:pPr>
                  <w:ins w:id="27001" w:author="Philippe Hollanda - Oliveira Trust" w:date="2022-07-19T09:57:00Z">
                    <w:r w:rsidRPr="0016760B">
                      <w:rPr>
                        <w:rFonts w:ascii="Arial" w:eastAsia="Times New Roman" w:hAnsi="Arial" w:cs="Arial"/>
                        <w:color w:val="000000"/>
                        <w:sz w:val="20"/>
                        <w:szCs w:val="20"/>
                        <w:lang w:eastAsia="pt-BR"/>
                      </w:rPr>
                      <w:t>R$ 70,00</w:t>
                    </w:r>
                  </w:ins>
                </w:p>
              </w:tc>
            </w:tr>
            <w:tr w:rsidR="0016760B" w:rsidRPr="0016760B" w14:paraId="7E6F70AD" w14:textId="77777777" w:rsidTr="0016760B">
              <w:trPr>
                <w:trHeight w:val="1785"/>
                <w:ins w:id="270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8263E5" w14:textId="77777777" w:rsidR="0016760B" w:rsidRPr="0016760B" w:rsidRDefault="0016760B" w:rsidP="0016760B">
                  <w:pPr>
                    <w:autoSpaceDE/>
                    <w:autoSpaceDN/>
                    <w:adjustRightInd/>
                    <w:jc w:val="center"/>
                    <w:rPr>
                      <w:ins w:id="27003" w:author="Philippe Hollanda - Oliveira Trust" w:date="2022-07-19T09:57:00Z"/>
                      <w:rFonts w:ascii="Arial" w:eastAsia="Times New Roman" w:hAnsi="Arial" w:cs="Arial"/>
                      <w:color w:val="000000"/>
                      <w:sz w:val="20"/>
                      <w:szCs w:val="20"/>
                      <w:lang w:eastAsia="pt-BR"/>
                    </w:rPr>
                  </w:pPr>
                  <w:ins w:id="2700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A3F1764" w14:textId="77777777" w:rsidR="0016760B" w:rsidRPr="0016760B" w:rsidRDefault="0016760B" w:rsidP="0016760B">
                  <w:pPr>
                    <w:autoSpaceDE/>
                    <w:autoSpaceDN/>
                    <w:adjustRightInd/>
                    <w:jc w:val="center"/>
                    <w:rPr>
                      <w:ins w:id="27005" w:author="Philippe Hollanda - Oliveira Trust" w:date="2022-07-19T09:57:00Z"/>
                      <w:rFonts w:ascii="Arial" w:eastAsia="Times New Roman" w:hAnsi="Arial" w:cs="Arial"/>
                      <w:color w:val="000000"/>
                      <w:sz w:val="20"/>
                      <w:szCs w:val="20"/>
                      <w:lang w:eastAsia="pt-BR"/>
                    </w:rPr>
                  </w:pPr>
                  <w:ins w:id="27006"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7130F1" w14:textId="77777777" w:rsidR="0016760B" w:rsidRPr="0016760B" w:rsidRDefault="0016760B" w:rsidP="0016760B">
                  <w:pPr>
                    <w:autoSpaceDE/>
                    <w:autoSpaceDN/>
                    <w:adjustRightInd/>
                    <w:jc w:val="center"/>
                    <w:rPr>
                      <w:ins w:id="27007" w:author="Philippe Hollanda - Oliveira Trust" w:date="2022-07-19T09:57:00Z"/>
                      <w:rFonts w:ascii="Arial" w:eastAsia="Times New Roman" w:hAnsi="Arial" w:cs="Arial"/>
                      <w:color w:val="000000"/>
                      <w:sz w:val="20"/>
                      <w:szCs w:val="20"/>
                      <w:lang w:eastAsia="pt-BR"/>
                    </w:rPr>
                  </w:pPr>
                  <w:ins w:id="27008" w:author="Philippe Hollanda - Oliveira Trust" w:date="2022-07-19T09:57:00Z">
                    <w:r w:rsidRPr="0016760B">
                      <w:rPr>
                        <w:rFonts w:ascii="Arial" w:eastAsia="Times New Roman" w:hAnsi="Arial" w:cs="Arial"/>
                        <w:color w:val="000000"/>
                        <w:sz w:val="20"/>
                        <w:szCs w:val="20"/>
                        <w:lang w:eastAsia="pt-BR"/>
                      </w:rPr>
                      <w:t>R$ 280,00</w:t>
                    </w:r>
                  </w:ins>
                </w:p>
              </w:tc>
            </w:tr>
            <w:tr w:rsidR="0016760B" w:rsidRPr="0016760B" w14:paraId="3CD618E0" w14:textId="77777777" w:rsidTr="0016760B">
              <w:trPr>
                <w:trHeight w:val="1785"/>
                <w:ins w:id="270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442A8F7" w14:textId="77777777" w:rsidR="0016760B" w:rsidRPr="0016760B" w:rsidRDefault="0016760B" w:rsidP="0016760B">
                  <w:pPr>
                    <w:autoSpaceDE/>
                    <w:autoSpaceDN/>
                    <w:adjustRightInd/>
                    <w:jc w:val="center"/>
                    <w:rPr>
                      <w:ins w:id="27010" w:author="Philippe Hollanda - Oliveira Trust" w:date="2022-07-19T09:57:00Z"/>
                      <w:rFonts w:ascii="Arial" w:eastAsia="Times New Roman" w:hAnsi="Arial" w:cs="Arial"/>
                      <w:color w:val="000000"/>
                      <w:sz w:val="20"/>
                      <w:szCs w:val="20"/>
                      <w:lang w:eastAsia="pt-BR"/>
                    </w:rPr>
                  </w:pPr>
                  <w:ins w:id="2701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C58D8FB" w14:textId="77777777" w:rsidR="0016760B" w:rsidRPr="0016760B" w:rsidRDefault="0016760B" w:rsidP="0016760B">
                  <w:pPr>
                    <w:autoSpaceDE/>
                    <w:autoSpaceDN/>
                    <w:adjustRightInd/>
                    <w:jc w:val="center"/>
                    <w:rPr>
                      <w:ins w:id="27012" w:author="Philippe Hollanda - Oliveira Trust" w:date="2022-07-19T09:57:00Z"/>
                      <w:rFonts w:ascii="Arial" w:eastAsia="Times New Roman" w:hAnsi="Arial" w:cs="Arial"/>
                      <w:color w:val="000000"/>
                      <w:sz w:val="20"/>
                      <w:szCs w:val="20"/>
                      <w:lang w:eastAsia="pt-BR"/>
                    </w:rPr>
                  </w:pPr>
                  <w:ins w:id="27013" w:author="Philippe Hollanda - Oliveira Trust" w:date="2022-07-19T09:57:00Z">
                    <w:r w:rsidRPr="0016760B">
                      <w:rPr>
                        <w:rFonts w:ascii="Arial" w:eastAsia="Times New Roman" w:hAnsi="Arial" w:cs="Arial"/>
                        <w:color w:val="000000"/>
                        <w:sz w:val="20"/>
                        <w:szCs w:val="20"/>
                        <w:lang w:eastAsia="pt-BR"/>
                      </w:rPr>
                      <w:t>27/08/2021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88F970" w14:textId="77777777" w:rsidR="0016760B" w:rsidRPr="0016760B" w:rsidRDefault="0016760B" w:rsidP="0016760B">
                  <w:pPr>
                    <w:autoSpaceDE/>
                    <w:autoSpaceDN/>
                    <w:adjustRightInd/>
                    <w:jc w:val="center"/>
                    <w:rPr>
                      <w:ins w:id="27014" w:author="Philippe Hollanda - Oliveira Trust" w:date="2022-07-19T09:57:00Z"/>
                      <w:rFonts w:ascii="Arial" w:eastAsia="Times New Roman" w:hAnsi="Arial" w:cs="Arial"/>
                      <w:color w:val="000000"/>
                      <w:sz w:val="20"/>
                      <w:szCs w:val="20"/>
                      <w:lang w:eastAsia="pt-BR"/>
                    </w:rPr>
                  </w:pPr>
                  <w:ins w:id="27015" w:author="Philippe Hollanda - Oliveira Trust" w:date="2022-07-19T09:57:00Z">
                    <w:r w:rsidRPr="0016760B">
                      <w:rPr>
                        <w:rFonts w:ascii="Arial" w:eastAsia="Times New Roman" w:hAnsi="Arial" w:cs="Arial"/>
                        <w:color w:val="000000"/>
                        <w:sz w:val="20"/>
                        <w:szCs w:val="20"/>
                        <w:lang w:eastAsia="pt-BR"/>
                      </w:rPr>
                      <w:t>R$ 6.300,00</w:t>
                    </w:r>
                  </w:ins>
                </w:p>
              </w:tc>
            </w:tr>
            <w:tr w:rsidR="0016760B" w:rsidRPr="0016760B" w14:paraId="4246D96D" w14:textId="77777777" w:rsidTr="0016760B">
              <w:trPr>
                <w:trHeight w:val="1785"/>
                <w:ins w:id="270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852562" w14:textId="77777777" w:rsidR="0016760B" w:rsidRPr="0016760B" w:rsidRDefault="0016760B" w:rsidP="0016760B">
                  <w:pPr>
                    <w:autoSpaceDE/>
                    <w:autoSpaceDN/>
                    <w:adjustRightInd/>
                    <w:jc w:val="center"/>
                    <w:rPr>
                      <w:ins w:id="27017" w:author="Philippe Hollanda - Oliveira Trust" w:date="2022-07-19T09:57:00Z"/>
                      <w:rFonts w:ascii="Arial" w:eastAsia="Times New Roman" w:hAnsi="Arial" w:cs="Arial"/>
                      <w:color w:val="000000"/>
                      <w:sz w:val="20"/>
                      <w:szCs w:val="20"/>
                      <w:lang w:eastAsia="pt-BR"/>
                    </w:rPr>
                  </w:pPr>
                  <w:ins w:id="27018"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AF822E8" w14:textId="77777777" w:rsidR="0016760B" w:rsidRPr="0016760B" w:rsidRDefault="0016760B" w:rsidP="0016760B">
                  <w:pPr>
                    <w:autoSpaceDE/>
                    <w:autoSpaceDN/>
                    <w:adjustRightInd/>
                    <w:jc w:val="center"/>
                    <w:rPr>
                      <w:ins w:id="27019" w:author="Philippe Hollanda - Oliveira Trust" w:date="2022-07-19T09:57:00Z"/>
                      <w:rFonts w:ascii="Arial" w:eastAsia="Times New Roman" w:hAnsi="Arial" w:cs="Arial"/>
                      <w:color w:val="000000"/>
                      <w:sz w:val="20"/>
                      <w:szCs w:val="20"/>
                      <w:lang w:eastAsia="pt-BR"/>
                    </w:rPr>
                  </w:pPr>
                  <w:ins w:id="27020"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5FCCF6" w14:textId="77777777" w:rsidR="0016760B" w:rsidRPr="0016760B" w:rsidRDefault="0016760B" w:rsidP="0016760B">
                  <w:pPr>
                    <w:autoSpaceDE/>
                    <w:autoSpaceDN/>
                    <w:adjustRightInd/>
                    <w:jc w:val="center"/>
                    <w:rPr>
                      <w:ins w:id="27021" w:author="Philippe Hollanda - Oliveira Trust" w:date="2022-07-19T09:57:00Z"/>
                      <w:rFonts w:ascii="Arial" w:eastAsia="Times New Roman" w:hAnsi="Arial" w:cs="Arial"/>
                      <w:color w:val="000000"/>
                      <w:sz w:val="20"/>
                      <w:szCs w:val="20"/>
                      <w:lang w:eastAsia="pt-BR"/>
                    </w:rPr>
                  </w:pPr>
                  <w:ins w:id="27022" w:author="Philippe Hollanda - Oliveira Trust" w:date="2022-07-19T09:57:00Z">
                    <w:r w:rsidRPr="0016760B">
                      <w:rPr>
                        <w:rFonts w:ascii="Arial" w:eastAsia="Times New Roman" w:hAnsi="Arial" w:cs="Arial"/>
                        <w:color w:val="000000"/>
                        <w:sz w:val="20"/>
                        <w:szCs w:val="20"/>
                        <w:lang w:eastAsia="pt-BR"/>
                      </w:rPr>
                      <w:t>R$ 3.280,00</w:t>
                    </w:r>
                  </w:ins>
                </w:p>
              </w:tc>
            </w:tr>
            <w:tr w:rsidR="0016760B" w:rsidRPr="0016760B" w14:paraId="5A66E398" w14:textId="77777777" w:rsidTr="0016760B">
              <w:trPr>
                <w:trHeight w:val="1785"/>
                <w:ins w:id="270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0FFF31" w14:textId="77777777" w:rsidR="0016760B" w:rsidRPr="0016760B" w:rsidRDefault="0016760B" w:rsidP="0016760B">
                  <w:pPr>
                    <w:autoSpaceDE/>
                    <w:autoSpaceDN/>
                    <w:adjustRightInd/>
                    <w:jc w:val="center"/>
                    <w:rPr>
                      <w:ins w:id="27024" w:author="Philippe Hollanda - Oliveira Trust" w:date="2022-07-19T09:57:00Z"/>
                      <w:rFonts w:ascii="Arial" w:eastAsia="Times New Roman" w:hAnsi="Arial" w:cs="Arial"/>
                      <w:color w:val="000000"/>
                      <w:sz w:val="20"/>
                      <w:szCs w:val="20"/>
                      <w:lang w:eastAsia="pt-BR"/>
                    </w:rPr>
                  </w:pPr>
                  <w:ins w:id="2702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7BDD76A" w14:textId="77777777" w:rsidR="0016760B" w:rsidRPr="0016760B" w:rsidRDefault="0016760B" w:rsidP="0016760B">
                  <w:pPr>
                    <w:autoSpaceDE/>
                    <w:autoSpaceDN/>
                    <w:adjustRightInd/>
                    <w:jc w:val="center"/>
                    <w:rPr>
                      <w:ins w:id="27026" w:author="Philippe Hollanda - Oliveira Trust" w:date="2022-07-19T09:57:00Z"/>
                      <w:rFonts w:ascii="Arial" w:eastAsia="Times New Roman" w:hAnsi="Arial" w:cs="Arial"/>
                      <w:color w:val="000000"/>
                      <w:sz w:val="20"/>
                      <w:szCs w:val="20"/>
                      <w:lang w:eastAsia="pt-BR"/>
                    </w:rPr>
                  </w:pPr>
                  <w:ins w:id="27027" w:author="Philippe Hollanda - Oliveira Trust" w:date="2022-07-19T09:57:00Z">
                    <w:r w:rsidRPr="0016760B">
                      <w:rPr>
                        <w:rFonts w:ascii="Arial" w:eastAsia="Times New Roman" w:hAnsi="Arial" w:cs="Arial"/>
                        <w:color w:val="000000"/>
                        <w:sz w:val="20"/>
                        <w:szCs w:val="20"/>
                        <w:lang w:eastAsia="pt-BR"/>
                      </w:rPr>
                      <w:t>25/08/2021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FDC478" w14:textId="77777777" w:rsidR="0016760B" w:rsidRPr="0016760B" w:rsidRDefault="0016760B" w:rsidP="0016760B">
                  <w:pPr>
                    <w:autoSpaceDE/>
                    <w:autoSpaceDN/>
                    <w:adjustRightInd/>
                    <w:jc w:val="center"/>
                    <w:rPr>
                      <w:ins w:id="27028" w:author="Philippe Hollanda - Oliveira Trust" w:date="2022-07-19T09:57:00Z"/>
                      <w:rFonts w:ascii="Arial" w:eastAsia="Times New Roman" w:hAnsi="Arial" w:cs="Arial"/>
                      <w:color w:val="000000"/>
                      <w:sz w:val="20"/>
                      <w:szCs w:val="20"/>
                      <w:lang w:eastAsia="pt-BR"/>
                    </w:rPr>
                  </w:pPr>
                  <w:ins w:id="27029"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1D55D1FB" w14:textId="77777777" w:rsidTr="0016760B">
              <w:trPr>
                <w:trHeight w:val="1785"/>
                <w:ins w:id="270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361A4E" w14:textId="77777777" w:rsidR="0016760B" w:rsidRPr="0016760B" w:rsidRDefault="0016760B" w:rsidP="0016760B">
                  <w:pPr>
                    <w:autoSpaceDE/>
                    <w:autoSpaceDN/>
                    <w:adjustRightInd/>
                    <w:jc w:val="center"/>
                    <w:rPr>
                      <w:ins w:id="27031" w:author="Philippe Hollanda - Oliveira Trust" w:date="2022-07-19T09:57:00Z"/>
                      <w:rFonts w:ascii="Arial" w:eastAsia="Times New Roman" w:hAnsi="Arial" w:cs="Arial"/>
                      <w:color w:val="000000"/>
                      <w:sz w:val="20"/>
                      <w:szCs w:val="20"/>
                      <w:lang w:eastAsia="pt-BR"/>
                    </w:rPr>
                  </w:pPr>
                  <w:ins w:id="27032"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E9C053F" w14:textId="77777777" w:rsidR="0016760B" w:rsidRPr="0016760B" w:rsidRDefault="0016760B" w:rsidP="0016760B">
                  <w:pPr>
                    <w:autoSpaceDE/>
                    <w:autoSpaceDN/>
                    <w:adjustRightInd/>
                    <w:jc w:val="center"/>
                    <w:rPr>
                      <w:ins w:id="27033" w:author="Philippe Hollanda - Oliveira Trust" w:date="2022-07-19T09:57:00Z"/>
                      <w:rFonts w:ascii="Arial" w:eastAsia="Times New Roman" w:hAnsi="Arial" w:cs="Arial"/>
                      <w:color w:val="000000"/>
                      <w:sz w:val="20"/>
                      <w:szCs w:val="20"/>
                      <w:lang w:eastAsia="pt-BR"/>
                    </w:rPr>
                  </w:pPr>
                  <w:ins w:id="27034" w:author="Philippe Hollanda - Oliveira Trust" w:date="2022-07-19T09:57:00Z">
                    <w:r w:rsidRPr="0016760B">
                      <w:rPr>
                        <w:rFonts w:ascii="Arial" w:eastAsia="Times New Roman" w:hAnsi="Arial" w:cs="Arial"/>
                        <w:color w:val="000000"/>
                        <w:sz w:val="20"/>
                        <w:szCs w:val="20"/>
                        <w:lang w:eastAsia="pt-BR"/>
                      </w:rPr>
                      <w:t>25/08/2021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81EC60" w14:textId="77777777" w:rsidR="0016760B" w:rsidRPr="0016760B" w:rsidRDefault="0016760B" w:rsidP="0016760B">
                  <w:pPr>
                    <w:autoSpaceDE/>
                    <w:autoSpaceDN/>
                    <w:adjustRightInd/>
                    <w:jc w:val="center"/>
                    <w:rPr>
                      <w:ins w:id="27035" w:author="Philippe Hollanda - Oliveira Trust" w:date="2022-07-19T09:57:00Z"/>
                      <w:rFonts w:ascii="Arial" w:eastAsia="Times New Roman" w:hAnsi="Arial" w:cs="Arial"/>
                      <w:color w:val="000000"/>
                      <w:sz w:val="20"/>
                      <w:szCs w:val="20"/>
                      <w:lang w:eastAsia="pt-BR"/>
                    </w:rPr>
                  </w:pPr>
                  <w:ins w:id="27036"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622319B7" w14:textId="77777777" w:rsidTr="0016760B">
              <w:trPr>
                <w:trHeight w:val="1785"/>
                <w:ins w:id="270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653905" w14:textId="77777777" w:rsidR="0016760B" w:rsidRPr="0016760B" w:rsidRDefault="0016760B" w:rsidP="0016760B">
                  <w:pPr>
                    <w:autoSpaceDE/>
                    <w:autoSpaceDN/>
                    <w:adjustRightInd/>
                    <w:jc w:val="center"/>
                    <w:rPr>
                      <w:ins w:id="27038" w:author="Philippe Hollanda - Oliveira Trust" w:date="2022-07-19T09:57:00Z"/>
                      <w:rFonts w:ascii="Arial" w:eastAsia="Times New Roman" w:hAnsi="Arial" w:cs="Arial"/>
                      <w:color w:val="000000"/>
                      <w:sz w:val="20"/>
                      <w:szCs w:val="20"/>
                      <w:lang w:eastAsia="pt-BR"/>
                    </w:rPr>
                  </w:pPr>
                  <w:ins w:id="27039"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46491616" w14:textId="77777777" w:rsidR="0016760B" w:rsidRPr="0016760B" w:rsidRDefault="0016760B" w:rsidP="0016760B">
                  <w:pPr>
                    <w:autoSpaceDE/>
                    <w:autoSpaceDN/>
                    <w:adjustRightInd/>
                    <w:jc w:val="center"/>
                    <w:rPr>
                      <w:ins w:id="27040" w:author="Philippe Hollanda - Oliveira Trust" w:date="2022-07-19T09:57:00Z"/>
                      <w:rFonts w:ascii="Arial" w:eastAsia="Times New Roman" w:hAnsi="Arial" w:cs="Arial"/>
                      <w:color w:val="000000"/>
                      <w:sz w:val="20"/>
                      <w:szCs w:val="20"/>
                      <w:lang w:eastAsia="pt-BR"/>
                    </w:rPr>
                  </w:pPr>
                  <w:ins w:id="27041"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E11658" w14:textId="77777777" w:rsidR="0016760B" w:rsidRPr="0016760B" w:rsidRDefault="0016760B" w:rsidP="0016760B">
                  <w:pPr>
                    <w:autoSpaceDE/>
                    <w:autoSpaceDN/>
                    <w:adjustRightInd/>
                    <w:jc w:val="center"/>
                    <w:rPr>
                      <w:ins w:id="27042" w:author="Philippe Hollanda - Oliveira Trust" w:date="2022-07-19T09:57:00Z"/>
                      <w:rFonts w:ascii="Arial" w:eastAsia="Times New Roman" w:hAnsi="Arial" w:cs="Arial"/>
                      <w:color w:val="000000"/>
                      <w:sz w:val="20"/>
                      <w:szCs w:val="20"/>
                      <w:lang w:eastAsia="pt-BR"/>
                    </w:rPr>
                  </w:pPr>
                  <w:ins w:id="27043" w:author="Philippe Hollanda - Oliveira Trust" w:date="2022-07-19T09:57:00Z">
                    <w:r w:rsidRPr="0016760B">
                      <w:rPr>
                        <w:rFonts w:ascii="Arial" w:eastAsia="Times New Roman" w:hAnsi="Arial" w:cs="Arial"/>
                        <w:color w:val="000000"/>
                        <w:sz w:val="20"/>
                        <w:szCs w:val="20"/>
                        <w:lang w:eastAsia="pt-BR"/>
                      </w:rPr>
                      <w:t>R$ 508,10</w:t>
                    </w:r>
                  </w:ins>
                </w:p>
              </w:tc>
            </w:tr>
            <w:tr w:rsidR="0016760B" w:rsidRPr="0016760B" w14:paraId="57396908" w14:textId="77777777" w:rsidTr="0016760B">
              <w:trPr>
                <w:trHeight w:val="1785"/>
                <w:ins w:id="270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9E631C" w14:textId="77777777" w:rsidR="0016760B" w:rsidRPr="0016760B" w:rsidRDefault="0016760B" w:rsidP="0016760B">
                  <w:pPr>
                    <w:autoSpaceDE/>
                    <w:autoSpaceDN/>
                    <w:adjustRightInd/>
                    <w:jc w:val="center"/>
                    <w:rPr>
                      <w:ins w:id="27045" w:author="Philippe Hollanda - Oliveira Trust" w:date="2022-07-19T09:57:00Z"/>
                      <w:rFonts w:ascii="Arial" w:eastAsia="Times New Roman" w:hAnsi="Arial" w:cs="Arial"/>
                      <w:color w:val="000000"/>
                      <w:sz w:val="20"/>
                      <w:szCs w:val="20"/>
                      <w:lang w:eastAsia="pt-BR"/>
                    </w:rPr>
                  </w:pPr>
                  <w:ins w:id="2704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24D1D04" w14:textId="77777777" w:rsidR="0016760B" w:rsidRPr="0016760B" w:rsidRDefault="0016760B" w:rsidP="0016760B">
                  <w:pPr>
                    <w:autoSpaceDE/>
                    <w:autoSpaceDN/>
                    <w:adjustRightInd/>
                    <w:jc w:val="center"/>
                    <w:rPr>
                      <w:ins w:id="27047" w:author="Philippe Hollanda - Oliveira Trust" w:date="2022-07-19T09:57:00Z"/>
                      <w:rFonts w:ascii="Arial" w:eastAsia="Times New Roman" w:hAnsi="Arial" w:cs="Arial"/>
                      <w:color w:val="000000"/>
                      <w:sz w:val="20"/>
                      <w:szCs w:val="20"/>
                      <w:lang w:eastAsia="pt-BR"/>
                    </w:rPr>
                  </w:pPr>
                  <w:ins w:id="27048" w:author="Philippe Hollanda - Oliveira Trust" w:date="2022-07-19T09:57:00Z">
                    <w:r w:rsidRPr="0016760B">
                      <w:rPr>
                        <w:rFonts w:ascii="Arial" w:eastAsia="Times New Roman" w:hAnsi="Arial" w:cs="Arial"/>
                        <w:color w:val="000000"/>
                        <w:sz w:val="20"/>
                        <w:szCs w:val="20"/>
                        <w:lang w:eastAsia="pt-BR"/>
                      </w:rPr>
                      <w:t>26/08/2021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5ECF09" w14:textId="77777777" w:rsidR="0016760B" w:rsidRPr="0016760B" w:rsidRDefault="0016760B" w:rsidP="0016760B">
                  <w:pPr>
                    <w:autoSpaceDE/>
                    <w:autoSpaceDN/>
                    <w:adjustRightInd/>
                    <w:jc w:val="center"/>
                    <w:rPr>
                      <w:ins w:id="27049" w:author="Philippe Hollanda - Oliveira Trust" w:date="2022-07-19T09:57:00Z"/>
                      <w:rFonts w:ascii="Arial" w:eastAsia="Times New Roman" w:hAnsi="Arial" w:cs="Arial"/>
                      <w:color w:val="000000"/>
                      <w:sz w:val="20"/>
                      <w:szCs w:val="20"/>
                      <w:lang w:eastAsia="pt-BR"/>
                    </w:rPr>
                  </w:pPr>
                  <w:ins w:id="27050" w:author="Philippe Hollanda - Oliveira Trust" w:date="2022-07-19T09:57:00Z">
                    <w:r w:rsidRPr="0016760B">
                      <w:rPr>
                        <w:rFonts w:ascii="Arial" w:eastAsia="Times New Roman" w:hAnsi="Arial" w:cs="Arial"/>
                        <w:color w:val="000000"/>
                        <w:sz w:val="20"/>
                        <w:szCs w:val="20"/>
                        <w:lang w:eastAsia="pt-BR"/>
                      </w:rPr>
                      <w:t>R$ 18.527,00</w:t>
                    </w:r>
                  </w:ins>
                </w:p>
              </w:tc>
            </w:tr>
            <w:tr w:rsidR="0016760B" w:rsidRPr="0016760B" w14:paraId="6246BEF2" w14:textId="77777777" w:rsidTr="0016760B">
              <w:trPr>
                <w:trHeight w:val="1785"/>
                <w:ins w:id="270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7F2CCD" w14:textId="77777777" w:rsidR="0016760B" w:rsidRPr="0016760B" w:rsidRDefault="0016760B" w:rsidP="0016760B">
                  <w:pPr>
                    <w:autoSpaceDE/>
                    <w:autoSpaceDN/>
                    <w:adjustRightInd/>
                    <w:jc w:val="center"/>
                    <w:rPr>
                      <w:ins w:id="27052" w:author="Philippe Hollanda - Oliveira Trust" w:date="2022-07-19T09:57:00Z"/>
                      <w:rFonts w:ascii="Arial" w:eastAsia="Times New Roman" w:hAnsi="Arial" w:cs="Arial"/>
                      <w:color w:val="000000"/>
                      <w:sz w:val="20"/>
                      <w:szCs w:val="20"/>
                      <w:lang w:eastAsia="pt-BR"/>
                    </w:rPr>
                  </w:pPr>
                  <w:ins w:id="2705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9E68698" w14:textId="77777777" w:rsidR="0016760B" w:rsidRPr="0016760B" w:rsidRDefault="0016760B" w:rsidP="0016760B">
                  <w:pPr>
                    <w:autoSpaceDE/>
                    <w:autoSpaceDN/>
                    <w:adjustRightInd/>
                    <w:jc w:val="center"/>
                    <w:rPr>
                      <w:ins w:id="27054" w:author="Philippe Hollanda - Oliveira Trust" w:date="2022-07-19T09:57:00Z"/>
                      <w:rFonts w:ascii="Arial" w:eastAsia="Times New Roman" w:hAnsi="Arial" w:cs="Arial"/>
                      <w:color w:val="000000"/>
                      <w:sz w:val="20"/>
                      <w:szCs w:val="20"/>
                      <w:lang w:eastAsia="pt-BR"/>
                    </w:rPr>
                  </w:pPr>
                  <w:ins w:id="27055"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C6520E" w14:textId="77777777" w:rsidR="0016760B" w:rsidRPr="0016760B" w:rsidRDefault="0016760B" w:rsidP="0016760B">
                  <w:pPr>
                    <w:autoSpaceDE/>
                    <w:autoSpaceDN/>
                    <w:adjustRightInd/>
                    <w:jc w:val="center"/>
                    <w:rPr>
                      <w:ins w:id="27056" w:author="Philippe Hollanda - Oliveira Trust" w:date="2022-07-19T09:57:00Z"/>
                      <w:rFonts w:ascii="Arial" w:eastAsia="Times New Roman" w:hAnsi="Arial" w:cs="Arial"/>
                      <w:color w:val="000000"/>
                      <w:sz w:val="20"/>
                      <w:szCs w:val="20"/>
                      <w:lang w:eastAsia="pt-BR"/>
                    </w:rPr>
                  </w:pPr>
                  <w:ins w:id="27057" w:author="Philippe Hollanda - Oliveira Trust" w:date="2022-07-19T09:57:00Z">
                    <w:r w:rsidRPr="0016760B">
                      <w:rPr>
                        <w:rFonts w:ascii="Arial" w:eastAsia="Times New Roman" w:hAnsi="Arial" w:cs="Arial"/>
                        <w:color w:val="000000"/>
                        <w:sz w:val="20"/>
                        <w:szCs w:val="20"/>
                        <w:lang w:eastAsia="pt-BR"/>
                      </w:rPr>
                      <w:t>R$ 2.213,90</w:t>
                    </w:r>
                  </w:ins>
                </w:p>
              </w:tc>
            </w:tr>
            <w:tr w:rsidR="0016760B" w:rsidRPr="0016760B" w14:paraId="512E9E39" w14:textId="77777777" w:rsidTr="0016760B">
              <w:trPr>
                <w:trHeight w:val="1785"/>
                <w:ins w:id="270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183E47" w14:textId="77777777" w:rsidR="0016760B" w:rsidRPr="0016760B" w:rsidRDefault="0016760B" w:rsidP="0016760B">
                  <w:pPr>
                    <w:autoSpaceDE/>
                    <w:autoSpaceDN/>
                    <w:adjustRightInd/>
                    <w:jc w:val="center"/>
                    <w:rPr>
                      <w:ins w:id="27059" w:author="Philippe Hollanda - Oliveira Trust" w:date="2022-07-19T09:57:00Z"/>
                      <w:rFonts w:ascii="Arial" w:eastAsia="Times New Roman" w:hAnsi="Arial" w:cs="Arial"/>
                      <w:color w:val="000000"/>
                      <w:sz w:val="20"/>
                      <w:szCs w:val="20"/>
                      <w:lang w:eastAsia="pt-BR"/>
                    </w:rPr>
                  </w:pPr>
                  <w:ins w:id="27060"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01A0700" w14:textId="77777777" w:rsidR="0016760B" w:rsidRPr="0016760B" w:rsidRDefault="0016760B" w:rsidP="0016760B">
                  <w:pPr>
                    <w:autoSpaceDE/>
                    <w:autoSpaceDN/>
                    <w:adjustRightInd/>
                    <w:jc w:val="center"/>
                    <w:rPr>
                      <w:ins w:id="27061" w:author="Philippe Hollanda - Oliveira Trust" w:date="2022-07-19T09:57:00Z"/>
                      <w:rFonts w:ascii="Arial" w:eastAsia="Times New Roman" w:hAnsi="Arial" w:cs="Arial"/>
                      <w:color w:val="000000"/>
                      <w:sz w:val="20"/>
                      <w:szCs w:val="20"/>
                      <w:lang w:eastAsia="pt-BR"/>
                    </w:rPr>
                  </w:pPr>
                  <w:ins w:id="27062"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8B89B4" w14:textId="77777777" w:rsidR="0016760B" w:rsidRPr="0016760B" w:rsidRDefault="0016760B" w:rsidP="0016760B">
                  <w:pPr>
                    <w:autoSpaceDE/>
                    <w:autoSpaceDN/>
                    <w:adjustRightInd/>
                    <w:jc w:val="center"/>
                    <w:rPr>
                      <w:ins w:id="27063" w:author="Philippe Hollanda - Oliveira Trust" w:date="2022-07-19T09:57:00Z"/>
                      <w:rFonts w:ascii="Arial" w:eastAsia="Times New Roman" w:hAnsi="Arial" w:cs="Arial"/>
                      <w:color w:val="000000"/>
                      <w:sz w:val="20"/>
                      <w:szCs w:val="20"/>
                      <w:lang w:eastAsia="pt-BR"/>
                    </w:rPr>
                  </w:pPr>
                  <w:ins w:id="27064" w:author="Philippe Hollanda - Oliveira Trust" w:date="2022-07-19T09:57:00Z">
                    <w:r w:rsidRPr="0016760B">
                      <w:rPr>
                        <w:rFonts w:ascii="Arial" w:eastAsia="Times New Roman" w:hAnsi="Arial" w:cs="Arial"/>
                        <w:color w:val="000000"/>
                        <w:sz w:val="20"/>
                        <w:szCs w:val="20"/>
                        <w:lang w:eastAsia="pt-BR"/>
                      </w:rPr>
                      <w:t>R$ 4.821,00</w:t>
                    </w:r>
                  </w:ins>
                </w:p>
              </w:tc>
            </w:tr>
            <w:tr w:rsidR="0016760B" w:rsidRPr="0016760B" w14:paraId="65C1A162" w14:textId="77777777" w:rsidTr="0016760B">
              <w:trPr>
                <w:trHeight w:val="1785"/>
                <w:ins w:id="270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78D6C3" w14:textId="77777777" w:rsidR="0016760B" w:rsidRPr="0016760B" w:rsidRDefault="0016760B" w:rsidP="0016760B">
                  <w:pPr>
                    <w:autoSpaceDE/>
                    <w:autoSpaceDN/>
                    <w:adjustRightInd/>
                    <w:jc w:val="center"/>
                    <w:rPr>
                      <w:ins w:id="27066" w:author="Philippe Hollanda - Oliveira Trust" w:date="2022-07-19T09:57:00Z"/>
                      <w:rFonts w:ascii="Arial" w:eastAsia="Times New Roman" w:hAnsi="Arial" w:cs="Arial"/>
                      <w:color w:val="000000"/>
                      <w:sz w:val="20"/>
                      <w:szCs w:val="20"/>
                      <w:lang w:eastAsia="pt-BR"/>
                    </w:rPr>
                  </w:pPr>
                  <w:ins w:id="27067"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2AD3B974" w14:textId="77777777" w:rsidR="0016760B" w:rsidRPr="0016760B" w:rsidRDefault="0016760B" w:rsidP="0016760B">
                  <w:pPr>
                    <w:autoSpaceDE/>
                    <w:autoSpaceDN/>
                    <w:adjustRightInd/>
                    <w:jc w:val="center"/>
                    <w:rPr>
                      <w:ins w:id="27068" w:author="Philippe Hollanda - Oliveira Trust" w:date="2022-07-19T09:57:00Z"/>
                      <w:rFonts w:ascii="Arial" w:eastAsia="Times New Roman" w:hAnsi="Arial" w:cs="Arial"/>
                      <w:color w:val="000000"/>
                      <w:sz w:val="20"/>
                      <w:szCs w:val="20"/>
                      <w:lang w:eastAsia="pt-BR"/>
                    </w:rPr>
                  </w:pPr>
                  <w:ins w:id="27069"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7E5CFA" w14:textId="77777777" w:rsidR="0016760B" w:rsidRPr="0016760B" w:rsidRDefault="0016760B" w:rsidP="0016760B">
                  <w:pPr>
                    <w:autoSpaceDE/>
                    <w:autoSpaceDN/>
                    <w:adjustRightInd/>
                    <w:jc w:val="center"/>
                    <w:rPr>
                      <w:ins w:id="27070" w:author="Philippe Hollanda - Oliveira Trust" w:date="2022-07-19T09:57:00Z"/>
                      <w:rFonts w:ascii="Arial" w:eastAsia="Times New Roman" w:hAnsi="Arial" w:cs="Arial"/>
                      <w:color w:val="000000"/>
                      <w:sz w:val="20"/>
                      <w:szCs w:val="20"/>
                      <w:lang w:eastAsia="pt-BR"/>
                    </w:rPr>
                  </w:pPr>
                  <w:ins w:id="27071"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7B55195A" w14:textId="77777777" w:rsidTr="0016760B">
              <w:trPr>
                <w:trHeight w:val="1785"/>
                <w:ins w:id="270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592024" w14:textId="77777777" w:rsidR="0016760B" w:rsidRPr="0016760B" w:rsidRDefault="0016760B" w:rsidP="0016760B">
                  <w:pPr>
                    <w:autoSpaceDE/>
                    <w:autoSpaceDN/>
                    <w:adjustRightInd/>
                    <w:jc w:val="center"/>
                    <w:rPr>
                      <w:ins w:id="27073" w:author="Philippe Hollanda - Oliveira Trust" w:date="2022-07-19T09:57:00Z"/>
                      <w:rFonts w:ascii="Arial" w:eastAsia="Times New Roman" w:hAnsi="Arial" w:cs="Arial"/>
                      <w:color w:val="000000"/>
                      <w:sz w:val="20"/>
                      <w:szCs w:val="20"/>
                      <w:lang w:eastAsia="pt-BR"/>
                    </w:rPr>
                  </w:pPr>
                  <w:ins w:id="27074" w:author="Philippe Hollanda - Oliveira Trust" w:date="2022-07-19T09:57:00Z">
                    <w:r w:rsidRPr="0016760B">
                      <w:rPr>
                        <w:rFonts w:ascii="Arial" w:eastAsia="Times New Roman" w:hAnsi="Arial" w:cs="Arial"/>
                        <w:color w:val="000000"/>
                        <w:sz w:val="20"/>
                        <w:szCs w:val="20"/>
                        <w:lang w:eastAsia="pt-BR"/>
                      </w:rPr>
                      <w:t>ARMAZENAMENTO, DEPÓSITO, CARGA, DESCARGA,ARRUMAÇÃO BENS</w:t>
                    </w:r>
                  </w:ins>
                </w:p>
              </w:tc>
              <w:tc>
                <w:tcPr>
                  <w:tcW w:w="2324" w:type="dxa"/>
                  <w:tcBorders>
                    <w:top w:val="nil"/>
                    <w:left w:val="nil"/>
                    <w:bottom w:val="single" w:sz="4" w:space="0" w:color="auto"/>
                    <w:right w:val="single" w:sz="4" w:space="0" w:color="auto"/>
                  </w:tcBorders>
                  <w:shd w:val="clear" w:color="auto" w:fill="auto"/>
                  <w:noWrap/>
                  <w:vAlign w:val="center"/>
                  <w:hideMark/>
                </w:tcPr>
                <w:p w14:paraId="0632E25E" w14:textId="77777777" w:rsidR="0016760B" w:rsidRPr="0016760B" w:rsidRDefault="0016760B" w:rsidP="0016760B">
                  <w:pPr>
                    <w:autoSpaceDE/>
                    <w:autoSpaceDN/>
                    <w:adjustRightInd/>
                    <w:jc w:val="center"/>
                    <w:rPr>
                      <w:ins w:id="27075" w:author="Philippe Hollanda - Oliveira Trust" w:date="2022-07-19T09:57:00Z"/>
                      <w:rFonts w:ascii="Arial" w:eastAsia="Times New Roman" w:hAnsi="Arial" w:cs="Arial"/>
                      <w:color w:val="000000"/>
                      <w:sz w:val="20"/>
                      <w:szCs w:val="20"/>
                      <w:lang w:eastAsia="pt-BR"/>
                    </w:rPr>
                  </w:pPr>
                  <w:ins w:id="27076" w:author="Philippe Hollanda - Oliveira Trust" w:date="2022-07-19T09:57:00Z">
                    <w:r w:rsidRPr="0016760B">
                      <w:rPr>
                        <w:rFonts w:ascii="Arial" w:eastAsia="Times New Roman" w:hAnsi="Arial" w:cs="Arial"/>
                        <w:color w:val="000000"/>
                        <w:sz w:val="20"/>
                        <w:szCs w:val="20"/>
                        <w:lang w:eastAsia="pt-BR"/>
                      </w:rPr>
                      <w:t>09/09/2021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22E917" w14:textId="77777777" w:rsidR="0016760B" w:rsidRPr="0016760B" w:rsidRDefault="0016760B" w:rsidP="0016760B">
                  <w:pPr>
                    <w:autoSpaceDE/>
                    <w:autoSpaceDN/>
                    <w:adjustRightInd/>
                    <w:jc w:val="center"/>
                    <w:rPr>
                      <w:ins w:id="27077" w:author="Philippe Hollanda - Oliveira Trust" w:date="2022-07-19T09:57:00Z"/>
                      <w:rFonts w:ascii="Arial" w:eastAsia="Times New Roman" w:hAnsi="Arial" w:cs="Arial"/>
                      <w:color w:val="000000"/>
                      <w:sz w:val="20"/>
                      <w:szCs w:val="20"/>
                      <w:lang w:eastAsia="pt-BR"/>
                    </w:rPr>
                  </w:pPr>
                  <w:ins w:id="27078" w:author="Philippe Hollanda - Oliveira Trust" w:date="2022-07-19T09:57:00Z">
                    <w:r w:rsidRPr="0016760B">
                      <w:rPr>
                        <w:rFonts w:ascii="Arial" w:eastAsia="Times New Roman" w:hAnsi="Arial" w:cs="Arial"/>
                        <w:color w:val="000000"/>
                        <w:sz w:val="20"/>
                        <w:szCs w:val="20"/>
                        <w:lang w:eastAsia="pt-BR"/>
                      </w:rPr>
                      <w:t>R$ 7.759,25</w:t>
                    </w:r>
                  </w:ins>
                </w:p>
              </w:tc>
            </w:tr>
            <w:tr w:rsidR="0016760B" w:rsidRPr="0016760B" w14:paraId="2A481815" w14:textId="77777777" w:rsidTr="0016760B">
              <w:trPr>
                <w:trHeight w:val="1785"/>
                <w:ins w:id="270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BA9785" w14:textId="77777777" w:rsidR="0016760B" w:rsidRPr="0016760B" w:rsidRDefault="0016760B" w:rsidP="0016760B">
                  <w:pPr>
                    <w:autoSpaceDE/>
                    <w:autoSpaceDN/>
                    <w:adjustRightInd/>
                    <w:jc w:val="center"/>
                    <w:rPr>
                      <w:ins w:id="27080" w:author="Philippe Hollanda - Oliveira Trust" w:date="2022-07-19T09:57:00Z"/>
                      <w:rFonts w:ascii="Arial" w:eastAsia="Times New Roman" w:hAnsi="Arial" w:cs="Arial"/>
                      <w:color w:val="000000"/>
                      <w:sz w:val="20"/>
                      <w:szCs w:val="20"/>
                      <w:lang w:eastAsia="pt-BR"/>
                    </w:rPr>
                  </w:pPr>
                  <w:ins w:id="27081"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33538CAE" w14:textId="77777777" w:rsidR="0016760B" w:rsidRPr="0016760B" w:rsidRDefault="0016760B" w:rsidP="0016760B">
                  <w:pPr>
                    <w:autoSpaceDE/>
                    <w:autoSpaceDN/>
                    <w:adjustRightInd/>
                    <w:jc w:val="center"/>
                    <w:rPr>
                      <w:ins w:id="27082" w:author="Philippe Hollanda - Oliveira Trust" w:date="2022-07-19T09:57:00Z"/>
                      <w:rFonts w:ascii="Arial" w:eastAsia="Times New Roman" w:hAnsi="Arial" w:cs="Arial"/>
                      <w:color w:val="000000"/>
                      <w:sz w:val="20"/>
                      <w:szCs w:val="20"/>
                      <w:lang w:eastAsia="pt-BR"/>
                    </w:rPr>
                  </w:pPr>
                  <w:ins w:id="27083" w:author="Philippe Hollanda - Oliveira Trust" w:date="2022-07-19T09:57:00Z">
                    <w:r w:rsidRPr="0016760B">
                      <w:rPr>
                        <w:rFonts w:ascii="Arial" w:eastAsia="Times New Roman" w:hAnsi="Arial" w:cs="Arial"/>
                        <w:color w:val="000000"/>
                        <w:sz w:val="20"/>
                        <w:szCs w:val="20"/>
                        <w:lang w:eastAsia="pt-BR"/>
                      </w:rPr>
                      <w:t>07/01/2022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748AE01" w14:textId="77777777" w:rsidR="0016760B" w:rsidRPr="0016760B" w:rsidRDefault="0016760B" w:rsidP="0016760B">
                  <w:pPr>
                    <w:autoSpaceDE/>
                    <w:autoSpaceDN/>
                    <w:adjustRightInd/>
                    <w:jc w:val="center"/>
                    <w:rPr>
                      <w:ins w:id="27084" w:author="Philippe Hollanda - Oliveira Trust" w:date="2022-07-19T09:57:00Z"/>
                      <w:rFonts w:ascii="Arial" w:eastAsia="Times New Roman" w:hAnsi="Arial" w:cs="Arial"/>
                      <w:color w:val="000000"/>
                      <w:sz w:val="20"/>
                      <w:szCs w:val="20"/>
                      <w:lang w:eastAsia="pt-BR"/>
                    </w:rPr>
                  </w:pPr>
                  <w:ins w:id="27085" w:author="Philippe Hollanda - Oliveira Trust" w:date="2022-07-19T09:57:00Z">
                    <w:r w:rsidRPr="0016760B">
                      <w:rPr>
                        <w:rFonts w:ascii="Arial" w:eastAsia="Times New Roman" w:hAnsi="Arial" w:cs="Arial"/>
                        <w:color w:val="000000"/>
                        <w:sz w:val="20"/>
                        <w:szCs w:val="20"/>
                        <w:lang w:eastAsia="pt-BR"/>
                      </w:rPr>
                      <w:t>R$ 1.690,00</w:t>
                    </w:r>
                  </w:ins>
                </w:p>
              </w:tc>
            </w:tr>
            <w:tr w:rsidR="0016760B" w:rsidRPr="0016760B" w14:paraId="0B0548D1" w14:textId="77777777" w:rsidTr="0016760B">
              <w:trPr>
                <w:trHeight w:val="1785"/>
                <w:ins w:id="270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D0AE8E" w14:textId="77777777" w:rsidR="0016760B" w:rsidRPr="0016760B" w:rsidRDefault="0016760B" w:rsidP="0016760B">
                  <w:pPr>
                    <w:autoSpaceDE/>
                    <w:autoSpaceDN/>
                    <w:adjustRightInd/>
                    <w:jc w:val="center"/>
                    <w:rPr>
                      <w:ins w:id="27087" w:author="Philippe Hollanda - Oliveira Trust" w:date="2022-07-19T09:57:00Z"/>
                      <w:rFonts w:ascii="Arial" w:eastAsia="Times New Roman" w:hAnsi="Arial" w:cs="Arial"/>
                      <w:color w:val="000000"/>
                      <w:sz w:val="20"/>
                      <w:szCs w:val="20"/>
                      <w:lang w:eastAsia="pt-BR"/>
                    </w:rPr>
                  </w:pPr>
                  <w:ins w:id="27088"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22C537A8" w14:textId="77777777" w:rsidR="0016760B" w:rsidRPr="0016760B" w:rsidRDefault="0016760B" w:rsidP="0016760B">
                  <w:pPr>
                    <w:autoSpaceDE/>
                    <w:autoSpaceDN/>
                    <w:adjustRightInd/>
                    <w:jc w:val="center"/>
                    <w:rPr>
                      <w:ins w:id="27089" w:author="Philippe Hollanda - Oliveira Trust" w:date="2022-07-19T09:57:00Z"/>
                      <w:rFonts w:ascii="Arial" w:eastAsia="Times New Roman" w:hAnsi="Arial" w:cs="Arial"/>
                      <w:color w:val="000000"/>
                      <w:sz w:val="20"/>
                      <w:szCs w:val="20"/>
                      <w:lang w:eastAsia="pt-BR"/>
                    </w:rPr>
                  </w:pPr>
                  <w:ins w:id="27090"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F4F91C" w14:textId="77777777" w:rsidR="0016760B" w:rsidRPr="0016760B" w:rsidRDefault="0016760B" w:rsidP="0016760B">
                  <w:pPr>
                    <w:autoSpaceDE/>
                    <w:autoSpaceDN/>
                    <w:adjustRightInd/>
                    <w:jc w:val="center"/>
                    <w:rPr>
                      <w:ins w:id="27091" w:author="Philippe Hollanda - Oliveira Trust" w:date="2022-07-19T09:57:00Z"/>
                      <w:rFonts w:ascii="Arial" w:eastAsia="Times New Roman" w:hAnsi="Arial" w:cs="Arial"/>
                      <w:color w:val="000000"/>
                      <w:sz w:val="20"/>
                      <w:szCs w:val="20"/>
                      <w:lang w:eastAsia="pt-BR"/>
                    </w:rPr>
                  </w:pPr>
                  <w:ins w:id="27092"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060AFBA6" w14:textId="77777777" w:rsidTr="0016760B">
              <w:trPr>
                <w:trHeight w:val="1785"/>
                <w:ins w:id="270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C742C2" w14:textId="77777777" w:rsidR="0016760B" w:rsidRPr="0016760B" w:rsidRDefault="0016760B" w:rsidP="0016760B">
                  <w:pPr>
                    <w:autoSpaceDE/>
                    <w:autoSpaceDN/>
                    <w:adjustRightInd/>
                    <w:jc w:val="center"/>
                    <w:rPr>
                      <w:ins w:id="27094" w:author="Philippe Hollanda - Oliveira Trust" w:date="2022-07-19T09:57:00Z"/>
                      <w:rFonts w:ascii="Arial" w:eastAsia="Times New Roman" w:hAnsi="Arial" w:cs="Arial"/>
                      <w:color w:val="000000"/>
                      <w:sz w:val="20"/>
                      <w:szCs w:val="20"/>
                      <w:lang w:eastAsia="pt-BR"/>
                    </w:rPr>
                  </w:pPr>
                  <w:ins w:id="27095"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4B58EC3A" w14:textId="77777777" w:rsidR="0016760B" w:rsidRPr="0016760B" w:rsidRDefault="0016760B" w:rsidP="0016760B">
                  <w:pPr>
                    <w:autoSpaceDE/>
                    <w:autoSpaceDN/>
                    <w:adjustRightInd/>
                    <w:jc w:val="center"/>
                    <w:rPr>
                      <w:ins w:id="27096" w:author="Philippe Hollanda - Oliveira Trust" w:date="2022-07-19T09:57:00Z"/>
                      <w:rFonts w:ascii="Arial" w:eastAsia="Times New Roman" w:hAnsi="Arial" w:cs="Arial"/>
                      <w:color w:val="000000"/>
                      <w:sz w:val="20"/>
                      <w:szCs w:val="20"/>
                      <w:lang w:eastAsia="pt-BR"/>
                    </w:rPr>
                  </w:pPr>
                  <w:ins w:id="27097" w:author="Philippe Hollanda - Oliveira Trust" w:date="2022-07-19T09:57:00Z">
                    <w:r w:rsidRPr="0016760B">
                      <w:rPr>
                        <w:rFonts w:ascii="Arial" w:eastAsia="Times New Roman" w:hAnsi="Arial" w:cs="Arial"/>
                        <w:color w:val="000000"/>
                        <w:sz w:val="20"/>
                        <w:szCs w:val="20"/>
                        <w:lang w:eastAsia="pt-BR"/>
                      </w:rPr>
                      <w:t>24/08/2021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6B3CDF" w14:textId="77777777" w:rsidR="0016760B" w:rsidRPr="0016760B" w:rsidRDefault="0016760B" w:rsidP="0016760B">
                  <w:pPr>
                    <w:autoSpaceDE/>
                    <w:autoSpaceDN/>
                    <w:adjustRightInd/>
                    <w:jc w:val="center"/>
                    <w:rPr>
                      <w:ins w:id="27098" w:author="Philippe Hollanda - Oliveira Trust" w:date="2022-07-19T09:57:00Z"/>
                      <w:rFonts w:ascii="Arial" w:eastAsia="Times New Roman" w:hAnsi="Arial" w:cs="Arial"/>
                      <w:color w:val="000000"/>
                      <w:sz w:val="20"/>
                      <w:szCs w:val="20"/>
                      <w:lang w:eastAsia="pt-BR"/>
                    </w:rPr>
                  </w:pPr>
                  <w:ins w:id="27099" w:author="Philippe Hollanda - Oliveira Trust" w:date="2022-07-19T09:57:00Z">
                    <w:r w:rsidRPr="0016760B">
                      <w:rPr>
                        <w:rFonts w:ascii="Arial" w:eastAsia="Times New Roman" w:hAnsi="Arial" w:cs="Arial"/>
                        <w:color w:val="000000"/>
                        <w:sz w:val="20"/>
                        <w:szCs w:val="20"/>
                        <w:lang w:eastAsia="pt-BR"/>
                      </w:rPr>
                      <w:t>R$ 219,71</w:t>
                    </w:r>
                  </w:ins>
                </w:p>
              </w:tc>
            </w:tr>
            <w:tr w:rsidR="0016760B" w:rsidRPr="0016760B" w14:paraId="279C70FE" w14:textId="77777777" w:rsidTr="0016760B">
              <w:trPr>
                <w:trHeight w:val="1785"/>
                <w:ins w:id="271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64D177" w14:textId="77777777" w:rsidR="0016760B" w:rsidRPr="0016760B" w:rsidRDefault="0016760B" w:rsidP="0016760B">
                  <w:pPr>
                    <w:autoSpaceDE/>
                    <w:autoSpaceDN/>
                    <w:adjustRightInd/>
                    <w:jc w:val="center"/>
                    <w:rPr>
                      <w:ins w:id="27101" w:author="Philippe Hollanda - Oliveira Trust" w:date="2022-07-19T09:57:00Z"/>
                      <w:rFonts w:ascii="Arial" w:eastAsia="Times New Roman" w:hAnsi="Arial" w:cs="Arial"/>
                      <w:color w:val="000000"/>
                      <w:sz w:val="20"/>
                      <w:szCs w:val="20"/>
                      <w:lang w:eastAsia="pt-BR"/>
                    </w:rPr>
                  </w:pPr>
                  <w:ins w:id="27102"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2CC4AAFB" w14:textId="77777777" w:rsidR="0016760B" w:rsidRPr="0016760B" w:rsidRDefault="0016760B" w:rsidP="0016760B">
                  <w:pPr>
                    <w:autoSpaceDE/>
                    <w:autoSpaceDN/>
                    <w:adjustRightInd/>
                    <w:jc w:val="center"/>
                    <w:rPr>
                      <w:ins w:id="27103" w:author="Philippe Hollanda - Oliveira Trust" w:date="2022-07-19T09:57:00Z"/>
                      <w:rFonts w:ascii="Arial" w:eastAsia="Times New Roman" w:hAnsi="Arial" w:cs="Arial"/>
                      <w:color w:val="000000"/>
                      <w:sz w:val="20"/>
                      <w:szCs w:val="20"/>
                      <w:lang w:eastAsia="pt-BR"/>
                    </w:rPr>
                  </w:pPr>
                  <w:ins w:id="27104" w:author="Philippe Hollanda - Oliveira Trust" w:date="2022-07-19T09:57:00Z">
                    <w:r w:rsidRPr="0016760B">
                      <w:rPr>
                        <w:rFonts w:ascii="Arial" w:eastAsia="Times New Roman" w:hAnsi="Arial" w:cs="Arial"/>
                        <w:color w:val="000000"/>
                        <w:sz w:val="20"/>
                        <w:szCs w:val="20"/>
                        <w:lang w:eastAsia="pt-BR"/>
                      </w:rPr>
                      <w:t>24/08/2022</w:t>
                    </w:r>
                  </w:ins>
                </w:p>
              </w:tc>
              <w:tc>
                <w:tcPr>
                  <w:tcW w:w="2324" w:type="dxa"/>
                  <w:tcBorders>
                    <w:top w:val="nil"/>
                    <w:left w:val="nil"/>
                    <w:bottom w:val="single" w:sz="4" w:space="0" w:color="auto"/>
                    <w:right w:val="single" w:sz="4" w:space="0" w:color="auto"/>
                  </w:tcBorders>
                  <w:shd w:val="clear" w:color="auto" w:fill="auto"/>
                  <w:noWrap/>
                  <w:vAlign w:val="center"/>
                  <w:hideMark/>
                </w:tcPr>
                <w:p w14:paraId="0FE036A1" w14:textId="77777777" w:rsidR="0016760B" w:rsidRPr="0016760B" w:rsidRDefault="0016760B" w:rsidP="0016760B">
                  <w:pPr>
                    <w:autoSpaceDE/>
                    <w:autoSpaceDN/>
                    <w:adjustRightInd/>
                    <w:jc w:val="center"/>
                    <w:rPr>
                      <w:ins w:id="27105" w:author="Philippe Hollanda - Oliveira Trust" w:date="2022-07-19T09:57:00Z"/>
                      <w:rFonts w:ascii="Arial" w:eastAsia="Times New Roman" w:hAnsi="Arial" w:cs="Arial"/>
                      <w:color w:val="000000"/>
                      <w:sz w:val="20"/>
                      <w:szCs w:val="20"/>
                      <w:lang w:eastAsia="pt-BR"/>
                    </w:rPr>
                  </w:pPr>
                  <w:ins w:id="27106" w:author="Philippe Hollanda - Oliveira Trust" w:date="2022-07-19T09:57:00Z">
                    <w:r w:rsidRPr="0016760B">
                      <w:rPr>
                        <w:rFonts w:ascii="Arial" w:eastAsia="Times New Roman" w:hAnsi="Arial" w:cs="Arial"/>
                        <w:color w:val="000000"/>
                        <w:sz w:val="20"/>
                        <w:szCs w:val="20"/>
                        <w:lang w:eastAsia="pt-BR"/>
                      </w:rPr>
                      <w:t>R$ 235,83</w:t>
                    </w:r>
                  </w:ins>
                </w:p>
              </w:tc>
            </w:tr>
            <w:tr w:rsidR="0016760B" w:rsidRPr="0016760B" w14:paraId="751CCA8D" w14:textId="77777777" w:rsidTr="0016760B">
              <w:trPr>
                <w:trHeight w:val="1785"/>
                <w:ins w:id="271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A78416" w14:textId="77777777" w:rsidR="0016760B" w:rsidRPr="0016760B" w:rsidRDefault="0016760B" w:rsidP="0016760B">
                  <w:pPr>
                    <w:autoSpaceDE/>
                    <w:autoSpaceDN/>
                    <w:adjustRightInd/>
                    <w:jc w:val="center"/>
                    <w:rPr>
                      <w:ins w:id="27108" w:author="Philippe Hollanda - Oliveira Trust" w:date="2022-07-19T09:57:00Z"/>
                      <w:rFonts w:ascii="Arial" w:eastAsia="Times New Roman" w:hAnsi="Arial" w:cs="Arial"/>
                      <w:color w:val="000000"/>
                      <w:sz w:val="20"/>
                      <w:szCs w:val="20"/>
                      <w:lang w:eastAsia="pt-BR"/>
                    </w:rPr>
                  </w:pPr>
                  <w:ins w:id="2710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083023B" w14:textId="77777777" w:rsidR="0016760B" w:rsidRPr="0016760B" w:rsidRDefault="0016760B" w:rsidP="0016760B">
                  <w:pPr>
                    <w:autoSpaceDE/>
                    <w:autoSpaceDN/>
                    <w:adjustRightInd/>
                    <w:jc w:val="center"/>
                    <w:rPr>
                      <w:ins w:id="27110" w:author="Philippe Hollanda - Oliveira Trust" w:date="2022-07-19T09:57:00Z"/>
                      <w:rFonts w:ascii="Arial" w:eastAsia="Times New Roman" w:hAnsi="Arial" w:cs="Arial"/>
                      <w:color w:val="000000"/>
                      <w:sz w:val="20"/>
                      <w:szCs w:val="20"/>
                      <w:lang w:eastAsia="pt-BR"/>
                    </w:rPr>
                  </w:pPr>
                  <w:ins w:id="27111"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F95ACA" w14:textId="77777777" w:rsidR="0016760B" w:rsidRPr="0016760B" w:rsidRDefault="0016760B" w:rsidP="0016760B">
                  <w:pPr>
                    <w:autoSpaceDE/>
                    <w:autoSpaceDN/>
                    <w:adjustRightInd/>
                    <w:jc w:val="center"/>
                    <w:rPr>
                      <w:ins w:id="27112" w:author="Philippe Hollanda - Oliveira Trust" w:date="2022-07-19T09:57:00Z"/>
                      <w:rFonts w:ascii="Arial" w:eastAsia="Times New Roman" w:hAnsi="Arial" w:cs="Arial"/>
                      <w:color w:val="000000"/>
                      <w:sz w:val="20"/>
                      <w:szCs w:val="20"/>
                      <w:lang w:eastAsia="pt-BR"/>
                    </w:rPr>
                  </w:pPr>
                  <w:ins w:id="27113" w:author="Philippe Hollanda - Oliveira Trust" w:date="2022-07-19T09:57:00Z">
                    <w:r w:rsidRPr="0016760B">
                      <w:rPr>
                        <w:rFonts w:ascii="Arial" w:eastAsia="Times New Roman" w:hAnsi="Arial" w:cs="Arial"/>
                        <w:color w:val="000000"/>
                        <w:sz w:val="20"/>
                        <w:szCs w:val="20"/>
                        <w:lang w:eastAsia="pt-BR"/>
                      </w:rPr>
                      <w:t>R$ 2.296,00</w:t>
                    </w:r>
                  </w:ins>
                </w:p>
              </w:tc>
            </w:tr>
            <w:tr w:rsidR="0016760B" w:rsidRPr="0016760B" w14:paraId="1107773B" w14:textId="77777777" w:rsidTr="0016760B">
              <w:trPr>
                <w:trHeight w:val="1785"/>
                <w:ins w:id="271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9374E3" w14:textId="77777777" w:rsidR="0016760B" w:rsidRPr="0016760B" w:rsidRDefault="0016760B" w:rsidP="0016760B">
                  <w:pPr>
                    <w:autoSpaceDE/>
                    <w:autoSpaceDN/>
                    <w:adjustRightInd/>
                    <w:jc w:val="center"/>
                    <w:rPr>
                      <w:ins w:id="27115" w:author="Philippe Hollanda - Oliveira Trust" w:date="2022-07-19T09:57:00Z"/>
                      <w:rFonts w:ascii="Arial" w:eastAsia="Times New Roman" w:hAnsi="Arial" w:cs="Arial"/>
                      <w:color w:val="000000"/>
                      <w:sz w:val="20"/>
                      <w:szCs w:val="20"/>
                      <w:lang w:eastAsia="pt-BR"/>
                    </w:rPr>
                  </w:pPr>
                  <w:ins w:id="2711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FF8176E" w14:textId="77777777" w:rsidR="0016760B" w:rsidRPr="0016760B" w:rsidRDefault="0016760B" w:rsidP="0016760B">
                  <w:pPr>
                    <w:autoSpaceDE/>
                    <w:autoSpaceDN/>
                    <w:adjustRightInd/>
                    <w:jc w:val="center"/>
                    <w:rPr>
                      <w:ins w:id="27117" w:author="Philippe Hollanda - Oliveira Trust" w:date="2022-07-19T09:57:00Z"/>
                      <w:rFonts w:ascii="Arial" w:eastAsia="Times New Roman" w:hAnsi="Arial" w:cs="Arial"/>
                      <w:color w:val="000000"/>
                      <w:sz w:val="20"/>
                      <w:szCs w:val="20"/>
                      <w:lang w:eastAsia="pt-BR"/>
                    </w:rPr>
                  </w:pPr>
                  <w:ins w:id="27118"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A7D79E" w14:textId="77777777" w:rsidR="0016760B" w:rsidRPr="0016760B" w:rsidRDefault="0016760B" w:rsidP="0016760B">
                  <w:pPr>
                    <w:autoSpaceDE/>
                    <w:autoSpaceDN/>
                    <w:adjustRightInd/>
                    <w:jc w:val="center"/>
                    <w:rPr>
                      <w:ins w:id="27119" w:author="Philippe Hollanda - Oliveira Trust" w:date="2022-07-19T09:57:00Z"/>
                      <w:rFonts w:ascii="Arial" w:eastAsia="Times New Roman" w:hAnsi="Arial" w:cs="Arial"/>
                      <w:color w:val="000000"/>
                      <w:sz w:val="20"/>
                      <w:szCs w:val="20"/>
                      <w:lang w:eastAsia="pt-BR"/>
                    </w:rPr>
                  </w:pPr>
                  <w:ins w:id="27120" w:author="Philippe Hollanda - Oliveira Trust" w:date="2022-07-19T09:57:00Z">
                    <w:r w:rsidRPr="0016760B">
                      <w:rPr>
                        <w:rFonts w:ascii="Arial" w:eastAsia="Times New Roman" w:hAnsi="Arial" w:cs="Arial"/>
                        <w:color w:val="000000"/>
                        <w:sz w:val="20"/>
                        <w:szCs w:val="20"/>
                        <w:lang w:eastAsia="pt-BR"/>
                      </w:rPr>
                      <w:t>R$ 1.785,44</w:t>
                    </w:r>
                  </w:ins>
                </w:p>
              </w:tc>
            </w:tr>
            <w:tr w:rsidR="0016760B" w:rsidRPr="0016760B" w14:paraId="5B5367B2" w14:textId="77777777" w:rsidTr="0016760B">
              <w:trPr>
                <w:trHeight w:val="1785"/>
                <w:ins w:id="271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75DA10" w14:textId="77777777" w:rsidR="0016760B" w:rsidRPr="0016760B" w:rsidRDefault="0016760B" w:rsidP="0016760B">
                  <w:pPr>
                    <w:autoSpaceDE/>
                    <w:autoSpaceDN/>
                    <w:adjustRightInd/>
                    <w:jc w:val="center"/>
                    <w:rPr>
                      <w:ins w:id="27122" w:author="Philippe Hollanda - Oliveira Trust" w:date="2022-07-19T09:57:00Z"/>
                      <w:rFonts w:ascii="Arial" w:eastAsia="Times New Roman" w:hAnsi="Arial" w:cs="Arial"/>
                      <w:color w:val="000000"/>
                      <w:sz w:val="20"/>
                      <w:szCs w:val="20"/>
                      <w:lang w:eastAsia="pt-BR"/>
                    </w:rPr>
                  </w:pPr>
                  <w:ins w:id="2712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23B8A87" w14:textId="77777777" w:rsidR="0016760B" w:rsidRPr="0016760B" w:rsidRDefault="0016760B" w:rsidP="0016760B">
                  <w:pPr>
                    <w:autoSpaceDE/>
                    <w:autoSpaceDN/>
                    <w:adjustRightInd/>
                    <w:jc w:val="center"/>
                    <w:rPr>
                      <w:ins w:id="27124" w:author="Philippe Hollanda - Oliveira Trust" w:date="2022-07-19T09:57:00Z"/>
                      <w:rFonts w:ascii="Arial" w:eastAsia="Times New Roman" w:hAnsi="Arial" w:cs="Arial"/>
                      <w:color w:val="000000"/>
                      <w:sz w:val="20"/>
                      <w:szCs w:val="20"/>
                      <w:lang w:eastAsia="pt-BR"/>
                    </w:rPr>
                  </w:pPr>
                  <w:ins w:id="27125"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3E3A67" w14:textId="77777777" w:rsidR="0016760B" w:rsidRPr="0016760B" w:rsidRDefault="0016760B" w:rsidP="0016760B">
                  <w:pPr>
                    <w:autoSpaceDE/>
                    <w:autoSpaceDN/>
                    <w:adjustRightInd/>
                    <w:jc w:val="center"/>
                    <w:rPr>
                      <w:ins w:id="27126" w:author="Philippe Hollanda - Oliveira Trust" w:date="2022-07-19T09:57:00Z"/>
                      <w:rFonts w:ascii="Arial" w:eastAsia="Times New Roman" w:hAnsi="Arial" w:cs="Arial"/>
                      <w:color w:val="000000"/>
                      <w:sz w:val="20"/>
                      <w:szCs w:val="20"/>
                      <w:lang w:eastAsia="pt-BR"/>
                    </w:rPr>
                  </w:pPr>
                  <w:ins w:id="27127" w:author="Philippe Hollanda - Oliveira Trust" w:date="2022-07-19T09:57:00Z">
                    <w:r w:rsidRPr="0016760B">
                      <w:rPr>
                        <w:rFonts w:ascii="Arial" w:eastAsia="Times New Roman" w:hAnsi="Arial" w:cs="Arial"/>
                        <w:color w:val="000000"/>
                        <w:sz w:val="20"/>
                        <w:szCs w:val="20"/>
                        <w:lang w:eastAsia="pt-BR"/>
                      </w:rPr>
                      <w:t>R$ 5.731,30</w:t>
                    </w:r>
                  </w:ins>
                </w:p>
              </w:tc>
            </w:tr>
            <w:tr w:rsidR="0016760B" w:rsidRPr="0016760B" w14:paraId="3EA504FC" w14:textId="77777777" w:rsidTr="0016760B">
              <w:trPr>
                <w:trHeight w:val="1785"/>
                <w:ins w:id="271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BDEF2F" w14:textId="77777777" w:rsidR="0016760B" w:rsidRPr="0016760B" w:rsidRDefault="0016760B" w:rsidP="0016760B">
                  <w:pPr>
                    <w:autoSpaceDE/>
                    <w:autoSpaceDN/>
                    <w:adjustRightInd/>
                    <w:jc w:val="center"/>
                    <w:rPr>
                      <w:ins w:id="27129" w:author="Philippe Hollanda - Oliveira Trust" w:date="2022-07-19T09:57:00Z"/>
                      <w:rFonts w:ascii="Arial" w:eastAsia="Times New Roman" w:hAnsi="Arial" w:cs="Arial"/>
                      <w:color w:val="000000"/>
                      <w:sz w:val="20"/>
                      <w:szCs w:val="20"/>
                      <w:lang w:eastAsia="pt-BR"/>
                    </w:rPr>
                  </w:pPr>
                  <w:ins w:id="2713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68D978B" w14:textId="77777777" w:rsidR="0016760B" w:rsidRPr="0016760B" w:rsidRDefault="0016760B" w:rsidP="0016760B">
                  <w:pPr>
                    <w:autoSpaceDE/>
                    <w:autoSpaceDN/>
                    <w:adjustRightInd/>
                    <w:jc w:val="center"/>
                    <w:rPr>
                      <w:ins w:id="27131" w:author="Philippe Hollanda - Oliveira Trust" w:date="2022-07-19T09:57:00Z"/>
                      <w:rFonts w:ascii="Arial" w:eastAsia="Times New Roman" w:hAnsi="Arial" w:cs="Arial"/>
                      <w:color w:val="000000"/>
                      <w:sz w:val="20"/>
                      <w:szCs w:val="20"/>
                      <w:lang w:eastAsia="pt-BR"/>
                    </w:rPr>
                  </w:pPr>
                  <w:ins w:id="27132"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FB958D" w14:textId="77777777" w:rsidR="0016760B" w:rsidRPr="0016760B" w:rsidRDefault="0016760B" w:rsidP="0016760B">
                  <w:pPr>
                    <w:autoSpaceDE/>
                    <w:autoSpaceDN/>
                    <w:adjustRightInd/>
                    <w:jc w:val="center"/>
                    <w:rPr>
                      <w:ins w:id="27133" w:author="Philippe Hollanda - Oliveira Trust" w:date="2022-07-19T09:57:00Z"/>
                      <w:rFonts w:ascii="Arial" w:eastAsia="Times New Roman" w:hAnsi="Arial" w:cs="Arial"/>
                      <w:color w:val="000000"/>
                      <w:sz w:val="20"/>
                      <w:szCs w:val="20"/>
                      <w:lang w:eastAsia="pt-BR"/>
                    </w:rPr>
                  </w:pPr>
                  <w:ins w:id="27134" w:author="Philippe Hollanda - Oliveira Trust" w:date="2022-07-19T09:57:00Z">
                    <w:r w:rsidRPr="0016760B">
                      <w:rPr>
                        <w:rFonts w:ascii="Arial" w:eastAsia="Times New Roman" w:hAnsi="Arial" w:cs="Arial"/>
                        <w:color w:val="000000"/>
                        <w:sz w:val="20"/>
                        <w:szCs w:val="20"/>
                        <w:lang w:eastAsia="pt-BR"/>
                      </w:rPr>
                      <w:t>R$ 1.854,72</w:t>
                    </w:r>
                  </w:ins>
                </w:p>
              </w:tc>
            </w:tr>
            <w:tr w:rsidR="0016760B" w:rsidRPr="0016760B" w14:paraId="43E78A1C" w14:textId="77777777" w:rsidTr="0016760B">
              <w:trPr>
                <w:trHeight w:val="1785"/>
                <w:ins w:id="271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BD0B51" w14:textId="77777777" w:rsidR="0016760B" w:rsidRPr="0016760B" w:rsidRDefault="0016760B" w:rsidP="0016760B">
                  <w:pPr>
                    <w:autoSpaceDE/>
                    <w:autoSpaceDN/>
                    <w:adjustRightInd/>
                    <w:jc w:val="center"/>
                    <w:rPr>
                      <w:ins w:id="27136" w:author="Philippe Hollanda - Oliveira Trust" w:date="2022-07-19T09:57:00Z"/>
                      <w:rFonts w:ascii="Arial" w:eastAsia="Times New Roman" w:hAnsi="Arial" w:cs="Arial"/>
                      <w:color w:val="000000"/>
                      <w:sz w:val="20"/>
                      <w:szCs w:val="20"/>
                      <w:lang w:eastAsia="pt-BR"/>
                    </w:rPr>
                  </w:pPr>
                  <w:ins w:id="2713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E67FF1C" w14:textId="77777777" w:rsidR="0016760B" w:rsidRPr="0016760B" w:rsidRDefault="0016760B" w:rsidP="0016760B">
                  <w:pPr>
                    <w:autoSpaceDE/>
                    <w:autoSpaceDN/>
                    <w:adjustRightInd/>
                    <w:jc w:val="center"/>
                    <w:rPr>
                      <w:ins w:id="27138" w:author="Philippe Hollanda - Oliveira Trust" w:date="2022-07-19T09:57:00Z"/>
                      <w:rFonts w:ascii="Arial" w:eastAsia="Times New Roman" w:hAnsi="Arial" w:cs="Arial"/>
                      <w:color w:val="000000"/>
                      <w:sz w:val="20"/>
                      <w:szCs w:val="20"/>
                      <w:lang w:eastAsia="pt-BR"/>
                    </w:rPr>
                  </w:pPr>
                  <w:ins w:id="27139"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B2C975" w14:textId="77777777" w:rsidR="0016760B" w:rsidRPr="0016760B" w:rsidRDefault="0016760B" w:rsidP="0016760B">
                  <w:pPr>
                    <w:autoSpaceDE/>
                    <w:autoSpaceDN/>
                    <w:adjustRightInd/>
                    <w:jc w:val="center"/>
                    <w:rPr>
                      <w:ins w:id="27140" w:author="Philippe Hollanda - Oliveira Trust" w:date="2022-07-19T09:57:00Z"/>
                      <w:rFonts w:ascii="Arial" w:eastAsia="Times New Roman" w:hAnsi="Arial" w:cs="Arial"/>
                      <w:color w:val="000000"/>
                      <w:sz w:val="20"/>
                      <w:szCs w:val="20"/>
                      <w:lang w:eastAsia="pt-BR"/>
                    </w:rPr>
                  </w:pPr>
                  <w:ins w:id="27141" w:author="Philippe Hollanda - Oliveira Trust" w:date="2022-07-19T09:57:00Z">
                    <w:r w:rsidRPr="0016760B">
                      <w:rPr>
                        <w:rFonts w:ascii="Arial" w:eastAsia="Times New Roman" w:hAnsi="Arial" w:cs="Arial"/>
                        <w:color w:val="000000"/>
                        <w:sz w:val="20"/>
                        <w:szCs w:val="20"/>
                        <w:lang w:eastAsia="pt-BR"/>
                      </w:rPr>
                      <w:t>R$ 200,00</w:t>
                    </w:r>
                  </w:ins>
                </w:p>
              </w:tc>
            </w:tr>
            <w:tr w:rsidR="0016760B" w:rsidRPr="0016760B" w14:paraId="08A6C0F6" w14:textId="77777777" w:rsidTr="0016760B">
              <w:trPr>
                <w:trHeight w:val="1785"/>
                <w:ins w:id="271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AA30B6" w14:textId="77777777" w:rsidR="0016760B" w:rsidRPr="0016760B" w:rsidRDefault="0016760B" w:rsidP="0016760B">
                  <w:pPr>
                    <w:autoSpaceDE/>
                    <w:autoSpaceDN/>
                    <w:adjustRightInd/>
                    <w:jc w:val="center"/>
                    <w:rPr>
                      <w:ins w:id="27143" w:author="Philippe Hollanda - Oliveira Trust" w:date="2022-07-19T09:57:00Z"/>
                      <w:rFonts w:ascii="Arial" w:eastAsia="Times New Roman" w:hAnsi="Arial" w:cs="Arial"/>
                      <w:color w:val="000000"/>
                      <w:sz w:val="20"/>
                      <w:szCs w:val="20"/>
                      <w:lang w:eastAsia="pt-BR"/>
                    </w:rPr>
                  </w:pPr>
                  <w:ins w:id="27144" w:author="Philippe Hollanda - Oliveira Trust" w:date="2022-07-19T09:57:00Z">
                    <w:r w:rsidRPr="0016760B">
                      <w:rPr>
                        <w:rFonts w:ascii="Arial" w:eastAsia="Times New Roman" w:hAnsi="Arial" w:cs="Arial"/>
                        <w:color w:val="000000"/>
                        <w:sz w:val="20"/>
                        <w:szCs w:val="20"/>
                        <w:lang w:eastAsia="pt-BR"/>
                      </w:rPr>
                      <w:t>ARMAZENAMENTO, DEPÓSITO, CARGA, DESCARGA,ARRUMAÇÃO BENS</w:t>
                    </w:r>
                  </w:ins>
                </w:p>
              </w:tc>
              <w:tc>
                <w:tcPr>
                  <w:tcW w:w="2324" w:type="dxa"/>
                  <w:tcBorders>
                    <w:top w:val="nil"/>
                    <w:left w:val="nil"/>
                    <w:bottom w:val="single" w:sz="4" w:space="0" w:color="auto"/>
                    <w:right w:val="single" w:sz="4" w:space="0" w:color="auto"/>
                  </w:tcBorders>
                  <w:shd w:val="clear" w:color="auto" w:fill="auto"/>
                  <w:noWrap/>
                  <w:vAlign w:val="center"/>
                  <w:hideMark/>
                </w:tcPr>
                <w:p w14:paraId="301B761B" w14:textId="77777777" w:rsidR="0016760B" w:rsidRPr="0016760B" w:rsidRDefault="0016760B" w:rsidP="0016760B">
                  <w:pPr>
                    <w:autoSpaceDE/>
                    <w:autoSpaceDN/>
                    <w:adjustRightInd/>
                    <w:jc w:val="center"/>
                    <w:rPr>
                      <w:ins w:id="27145" w:author="Philippe Hollanda - Oliveira Trust" w:date="2022-07-19T09:57:00Z"/>
                      <w:rFonts w:ascii="Arial" w:eastAsia="Times New Roman" w:hAnsi="Arial" w:cs="Arial"/>
                      <w:color w:val="000000"/>
                      <w:sz w:val="20"/>
                      <w:szCs w:val="20"/>
                      <w:lang w:eastAsia="pt-BR"/>
                    </w:rPr>
                  </w:pPr>
                  <w:ins w:id="27146" w:author="Philippe Hollanda - Oliveira Trust" w:date="2022-07-19T09:57:00Z">
                    <w:r w:rsidRPr="0016760B">
                      <w:rPr>
                        <w:rFonts w:ascii="Arial" w:eastAsia="Times New Roman" w:hAnsi="Arial" w:cs="Arial"/>
                        <w:color w:val="000000"/>
                        <w:sz w:val="20"/>
                        <w:szCs w:val="20"/>
                        <w:lang w:eastAsia="pt-BR"/>
                      </w:rPr>
                      <w:t>25/08/2021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8EC84C" w14:textId="77777777" w:rsidR="0016760B" w:rsidRPr="0016760B" w:rsidRDefault="0016760B" w:rsidP="0016760B">
                  <w:pPr>
                    <w:autoSpaceDE/>
                    <w:autoSpaceDN/>
                    <w:adjustRightInd/>
                    <w:jc w:val="center"/>
                    <w:rPr>
                      <w:ins w:id="27147" w:author="Philippe Hollanda - Oliveira Trust" w:date="2022-07-19T09:57:00Z"/>
                      <w:rFonts w:ascii="Arial" w:eastAsia="Times New Roman" w:hAnsi="Arial" w:cs="Arial"/>
                      <w:color w:val="000000"/>
                      <w:sz w:val="20"/>
                      <w:szCs w:val="20"/>
                      <w:lang w:eastAsia="pt-BR"/>
                    </w:rPr>
                  </w:pPr>
                  <w:ins w:id="27148" w:author="Philippe Hollanda - Oliveira Trust" w:date="2022-07-19T09:57:00Z">
                    <w:r w:rsidRPr="0016760B">
                      <w:rPr>
                        <w:rFonts w:ascii="Arial" w:eastAsia="Times New Roman" w:hAnsi="Arial" w:cs="Arial"/>
                        <w:color w:val="000000"/>
                        <w:sz w:val="20"/>
                        <w:szCs w:val="20"/>
                        <w:lang w:eastAsia="pt-BR"/>
                      </w:rPr>
                      <w:t>R$ 910,00</w:t>
                    </w:r>
                  </w:ins>
                </w:p>
              </w:tc>
            </w:tr>
            <w:tr w:rsidR="0016760B" w:rsidRPr="0016760B" w14:paraId="6ACD4041" w14:textId="77777777" w:rsidTr="0016760B">
              <w:trPr>
                <w:trHeight w:val="1785"/>
                <w:ins w:id="271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455D6F" w14:textId="77777777" w:rsidR="0016760B" w:rsidRPr="0016760B" w:rsidRDefault="0016760B" w:rsidP="0016760B">
                  <w:pPr>
                    <w:autoSpaceDE/>
                    <w:autoSpaceDN/>
                    <w:adjustRightInd/>
                    <w:jc w:val="center"/>
                    <w:rPr>
                      <w:ins w:id="27150" w:author="Philippe Hollanda - Oliveira Trust" w:date="2022-07-19T09:57:00Z"/>
                      <w:rFonts w:ascii="Arial" w:eastAsia="Times New Roman" w:hAnsi="Arial" w:cs="Arial"/>
                      <w:color w:val="000000"/>
                      <w:sz w:val="20"/>
                      <w:szCs w:val="20"/>
                      <w:lang w:eastAsia="pt-BR"/>
                    </w:rPr>
                  </w:pPr>
                  <w:ins w:id="27151"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001E2A6B" w14:textId="77777777" w:rsidR="0016760B" w:rsidRPr="0016760B" w:rsidRDefault="0016760B" w:rsidP="0016760B">
                  <w:pPr>
                    <w:autoSpaceDE/>
                    <w:autoSpaceDN/>
                    <w:adjustRightInd/>
                    <w:jc w:val="center"/>
                    <w:rPr>
                      <w:ins w:id="27152" w:author="Philippe Hollanda - Oliveira Trust" w:date="2022-07-19T09:57:00Z"/>
                      <w:rFonts w:ascii="Arial" w:eastAsia="Times New Roman" w:hAnsi="Arial" w:cs="Arial"/>
                      <w:color w:val="000000"/>
                      <w:sz w:val="20"/>
                      <w:szCs w:val="20"/>
                      <w:lang w:eastAsia="pt-BR"/>
                    </w:rPr>
                  </w:pPr>
                  <w:ins w:id="27153" w:author="Philippe Hollanda - Oliveira Trust" w:date="2022-07-19T09:57:00Z">
                    <w:r w:rsidRPr="0016760B">
                      <w:rPr>
                        <w:rFonts w:ascii="Arial" w:eastAsia="Times New Roman" w:hAnsi="Arial" w:cs="Arial"/>
                        <w:color w:val="000000"/>
                        <w:sz w:val="20"/>
                        <w:szCs w:val="20"/>
                        <w:lang w:eastAsia="pt-BR"/>
                      </w:rPr>
                      <w:t>25/08/2021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4DFC1A" w14:textId="77777777" w:rsidR="0016760B" w:rsidRPr="0016760B" w:rsidRDefault="0016760B" w:rsidP="0016760B">
                  <w:pPr>
                    <w:autoSpaceDE/>
                    <w:autoSpaceDN/>
                    <w:adjustRightInd/>
                    <w:jc w:val="center"/>
                    <w:rPr>
                      <w:ins w:id="27154" w:author="Philippe Hollanda - Oliveira Trust" w:date="2022-07-19T09:57:00Z"/>
                      <w:rFonts w:ascii="Arial" w:eastAsia="Times New Roman" w:hAnsi="Arial" w:cs="Arial"/>
                      <w:color w:val="000000"/>
                      <w:sz w:val="20"/>
                      <w:szCs w:val="20"/>
                      <w:lang w:eastAsia="pt-BR"/>
                    </w:rPr>
                  </w:pPr>
                  <w:ins w:id="27155" w:author="Philippe Hollanda - Oliveira Trust" w:date="2022-07-19T09:57:00Z">
                    <w:r w:rsidRPr="0016760B">
                      <w:rPr>
                        <w:rFonts w:ascii="Arial" w:eastAsia="Times New Roman" w:hAnsi="Arial" w:cs="Arial"/>
                        <w:color w:val="000000"/>
                        <w:sz w:val="20"/>
                        <w:szCs w:val="20"/>
                        <w:lang w:eastAsia="pt-BR"/>
                      </w:rPr>
                      <w:t>R$ 229,52</w:t>
                    </w:r>
                  </w:ins>
                </w:p>
              </w:tc>
            </w:tr>
            <w:tr w:rsidR="0016760B" w:rsidRPr="0016760B" w14:paraId="36BDCF3E" w14:textId="77777777" w:rsidTr="0016760B">
              <w:trPr>
                <w:trHeight w:val="1785"/>
                <w:ins w:id="271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26FB74" w14:textId="77777777" w:rsidR="0016760B" w:rsidRPr="0016760B" w:rsidRDefault="0016760B" w:rsidP="0016760B">
                  <w:pPr>
                    <w:autoSpaceDE/>
                    <w:autoSpaceDN/>
                    <w:adjustRightInd/>
                    <w:jc w:val="center"/>
                    <w:rPr>
                      <w:ins w:id="27157" w:author="Philippe Hollanda - Oliveira Trust" w:date="2022-07-19T09:57:00Z"/>
                      <w:rFonts w:ascii="Arial" w:eastAsia="Times New Roman" w:hAnsi="Arial" w:cs="Arial"/>
                      <w:color w:val="000000"/>
                      <w:sz w:val="20"/>
                      <w:szCs w:val="20"/>
                      <w:lang w:eastAsia="pt-BR"/>
                    </w:rPr>
                  </w:pPr>
                  <w:ins w:id="27158"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758980B5" w14:textId="77777777" w:rsidR="0016760B" w:rsidRPr="0016760B" w:rsidRDefault="0016760B" w:rsidP="0016760B">
                  <w:pPr>
                    <w:autoSpaceDE/>
                    <w:autoSpaceDN/>
                    <w:adjustRightInd/>
                    <w:jc w:val="center"/>
                    <w:rPr>
                      <w:ins w:id="27159" w:author="Philippe Hollanda - Oliveira Trust" w:date="2022-07-19T09:57:00Z"/>
                      <w:rFonts w:ascii="Arial" w:eastAsia="Times New Roman" w:hAnsi="Arial" w:cs="Arial"/>
                      <w:color w:val="000000"/>
                      <w:sz w:val="20"/>
                      <w:szCs w:val="20"/>
                      <w:lang w:eastAsia="pt-BR"/>
                    </w:rPr>
                  </w:pPr>
                  <w:ins w:id="27160"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1B8B5A" w14:textId="77777777" w:rsidR="0016760B" w:rsidRPr="0016760B" w:rsidRDefault="0016760B" w:rsidP="0016760B">
                  <w:pPr>
                    <w:autoSpaceDE/>
                    <w:autoSpaceDN/>
                    <w:adjustRightInd/>
                    <w:jc w:val="center"/>
                    <w:rPr>
                      <w:ins w:id="27161" w:author="Philippe Hollanda - Oliveira Trust" w:date="2022-07-19T09:57:00Z"/>
                      <w:rFonts w:ascii="Arial" w:eastAsia="Times New Roman" w:hAnsi="Arial" w:cs="Arial"/>
                      <w:color w:val="000000"/>
                      <w:sz w:val="20"/>
                      <w:szCs w:val="20"/>
                      <w:lang w:eastAsia="pt-BR"/>
                    </w:rPr>
                  </w:pPr>
                  <w:ins w:id="27162" w:author="Philippe Hollanda - Oliveira Trust" w:date="2022-07-19T09:57:00Z">
                    <w:r w:rsidRPr="0016760B">
                      <w:rPr>
                        <w:rFonts w:ascii="Arial" w:eastAsia="Times New Roman" w:hAnsi="Arial" w:cs="Arial"/>
                        <w:color w:val="000000"/>
                        <w:sz w:val="20"/>
                        <w:szCs w:val="20"/>
                        <w:lang w:eastAsia="pt-BR"/>
                      </w:rPr>
                      <w:t>R$ 235,43</w:t>
                    </w:r>
                  </w:ins>
                </w:p>
              </w:tc>
            </w:tr>
            <w:tr w:rsidR="0016760B" w:rsidRPr="0016760B" w14:paraId="5313178D" w14:textId="77777777" w:rsidTr="0016760B">
              <w:trPr>
                <w:trHeight w:val="1785"/>
                <w:ins w:id="271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C4454E" w14:textId="77777777" w:rsidR="0016760B" w:rsidRPr="0016760B" w:rsidRDefault="0016760B" w:rsidP="0016760B">
                  <w:pPr>
                    <w:autoSpaceDE/>
                    <w:autoSpaceDN/>
                    <w:adjustRightInd/>
                    <w:jc w:val="center"/>
                    <w:rPr>
                      <w:ins w:id="27164" w:author="Philippe Hollanda - Oliveira Trust" w:date="2022-07-19T09:57:00Z"/>
                      <w:rFonts w:ascii="Arial" w:eastAsia="Times New Roman" w:hAnsi="Arial" w:cs="Arial"/>
                      <w:color w:val="000000"/>
                      <w:sz w:val="20"/>
                      <w:szCs w:val="20"/>
                      <w:lang w:eastAsia="pt-BR"/>
                    </w:rPr>
                  </w:pPr>
                  <w:ins w:id="2716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46A39BA0" w14:textId="77777777" w:rsidR="0016760B" w:rsidRPr="0016760B" w:rsidRDefault="0016760B" w:rsidP="0016760B">
                  <w:pPr>
                    <w:autoSpaceDE/>
                    <w:autoSpaceDN/>
                    <w:adjustRightInd/>
                    <w:jc w:val="center"/>
                    <w:rPr>
                      <w:ins w:id="27166" w:author="Philippe Hollanda - Oliveira Trust" w:date="2022-07-19T09:57:00Z"/>
                      <w:rFonts w:ascii="Arial" w:eastAsia="Times New Roman" w:hAnsi="Arial" w:cs="Arial"/>
                      <w:color w:val="000000"/>
                      <w:sz w:val="20"/>
                      <w:szCs w:val="20"/>
                      <w:lang w:eastAsia="pt-BR"/>
                    </w:rPr>
                  </w:pPr>
                  <w:ins w:id="27167"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961E3F" w14:textId="77777777" w:rsidR="0016760B" w:rsidRPr="0016760B" w:rsidRDefault="0016760B" w:rsidP="0016760B">
                  <w:pPr>
                    <w:autoSpaceDE/>
                    <w:autoSpaceDN/>
                    <w:adjustRightInd/>
                    <w:jc w:val="center"/>
                    <w:rPr>
                      <w:ins w:id="27168" w:author="Philippe Hollanda - Oliveira Trust" w:date="2022-07-19T09:57:00Z"/>
                      <w:rFonts w:ascii="Arial" w:eastAsia="Times New Roman" w:hAnsi="Arial" w:cs="Arial"/>
                      <w:color w:val="000000"/>
                      <w:sz w:val="20"/>
                      <w:szCs w:val="20"/>
                      <w:lang w:eastAsia="pt-BR"/>
                    </w:rPr>
                  </w:pPr>
                  <w:ins w:id="27169" w:author="Philippe Hollanda - Oliveira Trust" w:date="2022-07-19T09:57:00Z">
                    <w:r w:rsidRPr="0016760B">
                      <w:rPr>
                        <w:rFonts w:ascii="Arial" w:eastAsia="Times New Roman" w:hAnsi="Arial" w:cs="Arial"/>
                        <w:color w:val="000000"/>
                        <w:sz w:val="20"/>
                        <w:szCs w:val="20"/>
                        <w:lang w:eastAsia="pt-BR"/>
                      </w:rPr>
                      <w:t>R$ 240,00</w:t>
                    </w:r>
                  </w:ins>
                </w:p>
              </w:tc>
            </w:tr>
            <w:tr w:rsidR="0016760B" w:rsidRPr="0016760B" w14:paraId="5CBF4091" w14:textId="77777777" w:rsidTr="0016760B">
              <w:trPr>
                <w:trHeight w:val="1785"/>
                <w:ins w:id="271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E7B4CB3" w14:textId="77777777" w:rsidR="0016760B" w:rsidRPr="0016760B" w:rsidRDefault="0016760B" w:rsidP="0016760B">
                  <w:pPr>
                    <w:autoSpaceDE/>
                    <w:autoSpaceDN/>
                    <w:adjustRightInd/>
                    <w:jc w:val="center"/>
                    <w:rPr>
                      <w:ins w:id="27171" w:author="Philippe Hollanda - Oliveira Trust" w:date="2022-07-19T09:57:00Z"/>
                      <w:rFonts w:ascii="Arial" w:eastAsia="Times New Roman" w:hAnsi="Arial" w:cs="Arial"/>
                      <w:color w:val="000000"/>
                      <w:sz w:val="20"/>
                      <w:szCs w:val="20"/>
                      <w:lang w:eastAsia="pt-BR"/>
                    </w:rPr>
                  </w:pPr>
                  <w:ins w:id="27172" w:author="Philippe Hollanda - Oliveira Trust" w:date="2022-07-19T09:57:00Z">
                    <w:r w:rsidRPr="0016760B">
                      <w:rPr>
                        <w:rFonts w:ascii="Arial" w:eastAsia="Times New Roman" w:hAnsi="Arial" w:cs="Arial"/>
                        <w:color w:val="000000"/>
                        <w:sz w:val="20"/>
                        <w:szCs w:val="20"/>
                        <w:lang w:eastAsia="pt-BR"/>
                      </w:rPr>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7B3A25A6" w14:textId="77777777" w:rsidR="0016760B" w:rsidRPr="0016760B" w:rsidRDefault="0016760B" w:rsidP="0016760B">
                  <w:pPr>
                    <w:autoSpaceDE/>
                    <w:autoSpaceDN/>
                    <w:adjustRightInd/>
                    <w:jc w:val="center"/>
                    <w:rPr>
                      <w:ins w:id="27173" w:author="Philippe Hollanda - Oliveira Trust" w:date="2022-07-19T09:57:00Z"/>
                      <w:rFonts w:ascii="Arial" w:eastAsia="Times New Roman" w:hAnsi="Arial" w:cs="Arial"/>
                      <w:color w:val="000000"/>
                      <w:sz w:val="20"/>
                      <w:szCs w:val="20"/>
                      <w:lang w:eastAsia="pt-BR"/>
                    </w:rPr>
                  </w:pPr>
                  <w:ins w:id="27174"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C33B1C" w14:textId="77777777" w:rsidR="0016760B" w:rsidRPr="0016760B" w:rsidRDefault="0016760B" w:rsidP="0016760B">
                  <w:pPr>
                    <w:autoSpaceDE/>
                    <w:autoSpaceDN/>
                    <w:adjustRightInd/>
                    <w:jc w:val="center"/>
                    <w:rPr>
                      <w:ins w:id="27175" w:author="Philippe Hollanda - Oliveira Trust" w:date="2022-07-19T09:57:00Z"/>
                      <w:rFonts w:ascii="Arial" w:eastAsia="Times New Roman" w:hAnsi="Arial" w:cs="Arial"/>
                      <w:color w:val="000000"/>
                      <w:sz w:val="20"/>
                      <w:szCs w:val="20"/>
                      <w:lang w:eastAsia="pt-BR"/>
                    </w:rPr>
                  </w:pPr>
                  <w:ins w:id="27176" w:author="Philippe Hollanda - Oliveira Trust" w:date="2022-07-19T09:57:00Z">
                    <w:r w:rsidRPr="0016760B">
                      <w:rPr>
                        <w:rFonts w:ascii="Arial" w:eastAsia="Times New Roman" w:hAnsi="Arial" w:cs="Arial"/>
                        <w:color w:val="000000"/>
                        <w:sz w:val="20"/>
                        <w:szCs w:val="20"/>
                        <w:lang w:eastAsia="pt-BR"/>
                      </w:rPr>
                      <w:t>R$ 2.076,00</w:t>
                    </w:r>
                  </w:ins>
                </w:p>
              </w:tc>
            </w:tr>
            <w:tr w:rsidR="0016760B" w:rsidRPr="0016760B" w14:paraId="430B069A" w14:textId="77777777" w:rsidTr="0016760B">
              <w:trPr>
                <w:trHeight w:val="1785"/>
                <w:ins w:id="271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1CD8A3" w14:textId="77777777" w:rsidR="0016760B" w:rsidRPr="0016760B" w:rsidRDefault="0016760B" w:rsidP="0016760B">
                  <w:pPr>
                    <w:autoSpaceDE/>
                    <w:autoSpaceDN/>
                    <w:adjustRightInd/>
                    <w:jc w:val="center"/>
                    <w:rPr>
                      <w:ins w:id="27178" w:author="Philippe Hollanda - Oliveira Trust" w:date="2022-07-19T09:57:00Z"/>
                      <w:rFonts w:ascii="Arial" w:eastAsia="Times New Roman" w:hAnsi="Arial" w:cs="Arial"/>
                      <w:color w:val="000000"/>
                      <w:sz w:val="20"/>
                      <w:szCs w:val="20"/>
                      <w:lang w:eastAsia="pt-BR"/>
                    </w:rPr>
                  </w:pPr>
                  <w:ins w:id="27179"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5DAFC1F9" w14:textId="77777777" w:rsidR="0016760B" w:rsidRPr="0016760B" w:rsidRDefault="0016760B" w:rsidP="0016760B">
                  <w:pPr>
                    <w:autoSpaceDE/>
                    <w:autoSpaceDN/>
                    <w:adjustRightInd/>
                    <w:jc w:val="center"/>
                    <w:rPr>
                      <w:ins w:id="27180" w:author="Philippe Hollanda - Oliveira Trust" w:date="2022-07-19T09:57:00Z"/>
                      <w:rFonts w:ascii="Arial" w:eastAsia="Times New Roman" w:hAnsi="Arial" w:cs="Arial"/>
                      <w:color w:val="000000"/>
                      <w:sz w:val="20"/>
                      <w:szCs w:val="20"/>
                      <w:lang w:eastAsia="pt-BR"/>
                    </w:rPr>
                  </w:pPr>
                  <w:ins w:id="27181" w:author="Philippe Hollanda - Oliveira Trust" w:date="2022-07-19T09:57:00Z">
                    <w:r w:rsidRPr="0016760B">
                      <w:rPr>
                        <w:rFonts w:ascii="Arial" w:eastAsia="Times New Roman" w:hAnsi="Arial" w:cs="Arial"/>
                        <w:color w:val="000000"/>
                        <w:sz w:val="20"/>
                        <w:szCs w:val="20"/>
                        <w:lang w:eastAsia="pt-BR"/>
                      </w:rPr>
                      <w:t>31/08/2021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B168B7" w14:textId="77777777" w:rsidR="0016760B" w:rsidRPr="0016760B" w:rsidRDefault="0016760B" w:rsidP="0016760B">
                  <w:pPr>
                    <w:autoSpaceDE/>
                    <w:autoSpaceDN/>
                    <w:adjustRightInd/>
                    <w:jc w:val="center"/>
                    <w:rPr>
                      <w:ins w:id="27182" w:author="Philippe Hollanda - Oliveira Trust" w:date="2022-07-19T09:57:00Z"/>
                      <w:rFonts w:ascii="Arial" w:eastAsia="Times New Roman" w:hAnsi="Arial" w:cs="Arial"/>
                      <w:color w:val="000000"/>
                      <w:sz w:val="20"/>
                      <w:szCs w:val="20"/>
                      <w:lang w:eastAsia="pt-BR"/>
                    </w:rPr>
                  </w:pPr>
                  <w:ins w:id="27183" w:author="Philippe Hollanda - Oliveira Trust" w:date="2022-07-19T09:57:00Z">
                    <w:r w:rsidRPr="0016760B">
                      <w:rPr>
                        <w:rFonts w:ascii="Arial" w:eastAsia="Times New Roman" w:hAnsi="Arial" w:cs="Arial"/>
                        <w:color w:val="000000"/>
                        <w:sz w:val="20"/>
                        <w:szCs w:val="20"/>
                        <w:lang w:eastAsia="pt-BR"/>
                      </w:rPr>
                      <w:t>R$ 233,14</w:t>
                    </w:r>
                  </w:ins>
                </w:p>
              </w:tc>
            </w:tr>
            <w:tr w:rsidR="0016760B" w:rsidRPr="0016760B" w14:paraId="47A756A3" w14:textId="77777777" w:rsidTr="0016760B">
              <w:trPr>
                <w:trHeight w:val="1785"/>
                <w:ins w:id="271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091EC9" w14:textId="77777777" w:rsidR="0016760B" w:rsidRPr="0016760B" w:rsidRDefault="0016760B" w:rsidP="0016760B">
                  <w:pPr>
                    <w:autoSpaceDE/>
                    <w:autoSpaceDN/>
                    <w:adjustRightInd/>
                    <w:jc w:val="center"/>
                    <w:rPr>
                      <w:ins w:id="27185" w:author="Philippe Hollanda - Oliveira Trust" w:date="2022-07-19T09:57:00Z"/>
                      <w:rFonts w:ascii="Arial" w:eastAsia="Times New Roman" w:hAnsi="Arial" w:cs="Arial"/>
                      <w:color w:val="000000"/>
                      <w:sz w:val="20"/>
                      <w:szCs w:val="20"/>
                      <w:lang w:eastAsia="pt-BR"/>
                    </w:rPr>
                  </w:pPr>
                  <w:ins w:id="2718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DEEBA86" w14:textId="77777777" w:rsidR="0016760B" w:rsidRPr="0016760B" w:rsidRDefault="0016760B" w:rsidP="0016760B">
                  <w:pPr>
                    <w:autoSpaceDE/>
                    <w:autoSpaceDN/>
                    <w:adjustRightInd/>
                    <w:jc w:val="center"/>
                    <w:rPr>
                      <w:ins w:id="27187" w:author="Philippe Hollanda - Oliveira Trust" w:date="2022-07-19T09:57:00Z"/>
                      <w:rFonts w:ascii="Arial" w:eastAsia="Times New Roman" w:hAnsi="Arial" w:cs="Arial"/>
                      <w:color w:val="000000"/>
                      <w:sz w:val="20"/>
                      <w:szCs w:val="20"/>
                      <w:lang w:eastAsia="pt-BR"/>
                    </w:rPr>
                  </w:pPr>
                  <w:ins w:id="27188"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764E52" w14:textId="77777777" w:rsidR="0016760B" w:rsidRPr="0016760B" w:rsidRDefault="0016760B" w:rsidP="0016760B">
                  <w:pPr>
                    <w:autoSpaceDE/>
                    <w:autoSpaceDN/>
                    <w:adjustRightInd/>
                    <w:jc w:val="center"/>
                    <w:rPr>
                      <w:ins w:id="27189" w:author="Philippe Hollanda - Oliveira Trust" w:date="2022-07-19T09:57:00Z"/>
                      <w:rFonts w:ascii="Arial" w:eastAsia="Times New Roman" w:hAnsi="Arial" w:cs="Arial"/>
                      <w:color w:val="000000"/>
                      <w:sz w:val="20"/>
                      <w:szCs w:val="20"/>
                      <w:lang w:eastAsia="pt-BR"/>
                    </w:rPr>
                  </w:pPr>
                  <w:ins w:id="27190" w:author="Philippe Hollanda - Oliveira Trust" w:date="2022-07-19T09:57:00Z">
                    <w:r w:rsidRPr="0016760B">
                      <w:rPr>
                        <w:rFonts w:ascii="Arial" w:eastAsia="Times New Roman" w:hAnsi="Arial" w:cs="Arial"/>
                        <w:color w:val="000000"/>
                        <w:sz w:val="20"/>
                        <w:szCs w:val="20"/>
                        <w:lang w:eastAsia="pt-BR"/>
                      </w:rPr>
                      <w:t>R$ 90,00</w:t>
                    </w:r>
                  </w:ins>
                </w:p>
              </w:tc>
            </w:tr>
            <w:tr w:rsidR="0016760B" w:rsidRPr="0016760B" w14:paraId="073B40A3" w14:textId="77777777" w:rsidTr="0016760B">
              <w:trPr>
                <w:trHeight w:val="1785"/>
                <w:ins w:id="271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B3838D" w14:textId="77777777" w:rsidR="0016760B" w:rsidRPr="0016760B" w:rsidRDefault="0016760B" w:rsidP="0016760B">
                  <w:pPr>
                    <w:autoSpaceDE/>
                    <w:autoSpaceDN/>
                    <w:adjustRightInd/>
                    <w:jc w:val="center"/>
                    <w:rPr>
                      <w:ins w:id="27192" w:author="Philippe Hollanda - Oliveira Trust" w:date="2022-07-19T09:57:00Z"/>
                      <w:rFonts w:ascii="Arial" w:eastAsia="Times New Roman" w:hAnsi="Arial" w:cs="Arial"/>
                      <w:color w:val="000000"/>
                      <w:sz w:val="20"/>
                      <w:szCs w:val="20"/>
                      <w:lang w:eastAsia="pt-BR"/>
                    </w:rPr>
                  </w:pPr>
                  <w:ins w:id="27193"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76CABE57" w14:textId="77777777" w:rsidR="0016760B" w:rsidRPr="0016760B" w:rsidRDefault="0016760B" w:rsidP="0016760B">
                  <w:pPr>
                    <w:autoSpaceDE/>
                    <w:autoSpaceDN/>
                    <w:adjustRightInd/>
                    <w:jc w:val="center"/>
                    <w:rPr>
                      <w:ins w:id="27194" w:author="Philippe Hollanda - Oliveira Trust" w:date="2022-07-19T09:57:00Z"/>
                      <w:rFonts w:ascii="Arial" w:eastAsia="Times New Roman" w:hAnsi="Arial" w:cs="Arial"/>
                      <w:color w:val="000000"/>
                      <w:sz w:val="20"/>
                      <w:szCs w:val="20"/>
                      <w:lang w:eastAsia="pt-BR"/>
                    </w:rPr>
                  </w:pPr>
                  <w:ins w:id="27195" w:author="Philippe Hollanda - Oliveira Trust" w:date="2022-07-19T09:57:00Z">
                    <w:r w:rsidRPr="0016760B">
                      <w:rPr>
                        <w:rFonts w:ascii="Arial" w:eastAsia="Times New Roman" w:hAnsi="Arial" w:cs="Arial"/>
                        <w:color w:val="000000"/>
                        <w:sz w:val="20"/>
                        <w:szCs w:val="20"/>
                        <w:lang w:eastAsia="pt-BR"/>
                      </w:rPr>
                      <w:t>02/09/2021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F51534" w14:textId="77777777" w:rsidR="0016760B" w:rsidRPr="0016760B" w:rsidRDefault="0016760B" w:rsidP="0016760B">
                  <w:pPr>
                    <w:autoSpaceDE/>
                    <w:autoSpaceDN/>
                    <w:adjustRightInd/>
                    <w:jc w:val="center"/>
                    <w:rPr>
                      <w:ins w:id="27196" w:author="Philippe Hollanda - Oliveira Trust" w:date="2022-07-19T09:57:00Z"/>
                      <w:rFonts w:ascii="Arial" w:eastAsia="Times New Roman" w:hAnsi="Arial" w:cs="Arial"/>
                      <w:color w:val="000000"/>
                      <w:sz w:val="20"/>
                      <w:szCs w:val="20"/>
                      <w:lang w:eastAsia="pt-BR"/>
                    </w:rPr>
                  </w:pPr>
                  <w:ins w:id="27197" w:author="Philippe Hollanda - Oliveira Trust" w:date="2022-07-19T09:57:00Z">
                    <w:r w:rsidRPr="0016760B">
                      <w:rPr>
                        <w:rFonts w:ascii="Arial" w:eastAsia="Times New Roman" w:hAnsi="Arial" w:cs="Arial"/>
                        <w:color w:val="000000"/>
                        <w:sz w:val="20"/>
                        <w:szCs w:val="20"/>
                        <w:lang w:eastAsia="pt-BR"/>
                      </w:rPr>
                      <w:t>R$ 231,67</w:t>
                    </w:r>
                  </w:ins>
                </w:p>
              </w:tc>
            </w:tr>
            <w:tr w:rsidR="0016760B" w:rsidRPr="0016760B" w14:paraId="3AED4446" w14:textId="77777777" w:rsidTr="0016760B">
              <w:trPr>
                <w:trHeight w:val="1785"/>
                <w:ins w:id="271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2B7167" w14:textId="77777777" w:rsidR="0016760B" w:rsidRPr="0016760B" w:rsidRDefault="0016760B" w:rsidP="0016760B">
                  <w:pPr>
                    <w:autoSpaceDE/>
                    <w:autoSpaceDN/>
                    <w:adjustRightInd/>
                    <w:jc w:val="center"/>
                    <w:rPr>
                      <w:ins w:id="27199" w:author="Philippe Hollanda - Oliveira Trust" w:date="2022-07-19T09:57:00Z"/>
                      <w:rFonts w:ascii="Arial" w:eastAsia="Times New Roman" w:hAnsi="Arial" w:cs="Arial"/>
                      <w:color w:val="000000"/>
                      <w:sz w:val="20"/>
                      <w:szCs w:val="20"/>
                      <w:lang w:eastAsia="pt-BR"/>
                    </w:rPr>
                  </w:pPr>
                  <w:ins w:id="2720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8AA3B22" w14:textId="77777777" w:rsidR="0016760B" w:rsidRPr="0016760B" w:rsidRDefault="0016760B" w:rsidP="0016760B">
                  <w:pPr>
                    <w:autoSpaceDE/>
                    <w:autoSpaceDN/>
                    <w:adjustRightInd/>
                    <w:jc w:val="center"/>
                    <w:rPr>
                      <w:ins w:id="27201" w:author="Philippe Hollanda - Oliveira Trust" w:date="2022-07-19T09:57:00Z"/>
                      <w:rFonts w:ascii="Arial" w:eastAsia="Times New Roman" w:hAnsi="Arial" w:cs="Arial"/>
                      <w:color w:val="000000"/>
                      <w:sz w:val="20"/>
                      <w:szCs w:val="20"/>
                      <w:lang w:eastAsia="pt-BR"/>
                    </w:rPr>
                  </w:pPr>
                  <w:ins w:id="27202"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AB6277" w14:textId="77777777" w:rsidR="0016760B" w:rsidRPr="0016760B" w:rsidRDefault="0016760B" w:rsidP="0016760B">
                  <w:pPr>
                    <w:autoSpaceDE/>
                    <w:autoSpaceDN/>
                    <w:adjustRightInd/>
                    <w:jc w:val="center"/>
                    <w:rPr>
                      <w:ins w:id="27203" w:author="Philippe Hollanda - Oliveira Trust" w:date="2022-07-19T09:57:00Z"/>
                      <w:rFonts w:ascii="Arial" w:eastAsia="Times New Roman" w:hAnsi="Arial" w:cs="Arial"/>
                      <w:color w:val="000000"/>
                      <w:sz w:val="20"/>
                      <w:szCs w:val="20"/>
                      <w:lang w:eastAsia="pt-BR"/>
                    </w:rPr>
                  </w:pPr>
                  <w:ins w:id="27204" w:author="Philippe Hollanda - Oliveira Trust" w:date="2022-07-19T09:57:00Z">
                    <w:r w:rsidRPr="0016760B">
                      <w:rPr>
                        <w:rFonts w:ascii="Arial" w:eastAsia="Times New Roman" w:hAnsi="Arial" w:cs="Arial"/>
                        <w:color w:val="000000"/>
                        <w:sz w:val="20"/>
                        <w:szCs w:val="20"/>
                        <w:lang w:eastAsia="pt-BR"/>
                      </w:rPr>
                      <w:t>R$ 116,67</w:t>
                    </w:r>
                  </w:ins>
                </w:p>
              </w:tc>
            </w:tr>
            <w:tr w:rsidR="0016760B" w:rsidRPr="0016760B" w14:paraId="677D5CC6" w14:textId="77777777" w:rsidTr="0016760B">
              <w:trPr>
                <w:trHeight w:val="1785"/>
                <w:ins w:id="272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B61117D" w14:textId="77777777" w:rsidR="0016760B" w:rsidRPr="0016760B" w:rsidRDefault="0016760B" w:rsidP="0016760B">
                  <w:pPr>
                    <w:autoSpaceDE/>
                    <w:autoSpaceDN/>
                    <w:adjustRightInd/>
                    <w:jc w:val="center"/>
                    <w:rPr>
                      <w:ins w:id="27206" w:author="Philippe Hollanda - Oliveira Trust" w:date="2022-07-19T09:57:00Z"/>
                      <w:rFonts w:ascii="Arial" w:eastAsia="Times New Roman" w:hAnsi="Arial" w:cs="Arial"/>
                      <w:color w:val="000000"/>
                      <w:sz w:val="20"/>
                      <w:szCs w:val="20"/>
                      <w:lang w:eastAsia="pt-BR"/>
                    </w:rPr>
                  </w:pPr>
                  <w:ins w:id="27207"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5E8BD02" w14:textId="77777777" w:rsidR="0016760B" w:rsidRPr="0016760B" w:rsidRDefault="0016760B" w:rsidP="0016760B">
                  <w:pPr>
                    <w:autoSpaceDE/>
                    <w:autoSpaceDN/>
                    <w:adjustRightInd/>
                    <w:jc w:val="center"/>
                    <w:rPr>
                      <w:ins w:id="27208" w:author="Philippe Hollanda - Oliveira Trust" w:date="2022-07-19T09:57:00Z"/>
                      <w:rFonts w:ascii="Arial" w:eastAsia="Times New Roman" w:hAnsi="Arial" w:cs="Arial"/>
                      <w:color w:val="000000"/>
                      <w:sz w:val="20"/>
                      <w:szCs w:val="20"/>
                      <w:lang w:eastAsia="pt-BR"/>
                    </w:rPr>
                  </w:pPr>
                  <w:ins w:id="27209"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A7ABFA" w14:textId="77777777" w:rsidR="0016760B" w:rsidRPr="0016760B" w:rsidRDefault="0016760B" w:rsidP="0016760B">
                  <w:pPr>
                    <w:autoSpaceDE/>
                    <w:autoSpaceDN/>
                    <w:adjustRightInd/>
                    <w:jc w:val="center"/>
                    <w:rPr>
                      <w:ins w:id="27210" w:author="Philippe Hollanda - Oliveira Trust" w:date="2022-07-19T09:57:00Z"/>
                      <w:rFonts w:ascii="Arial" w:eastAsia="Times New Roman" w:hAnsi="Arial" w:cs="Arial"/>
                      <w:color w:val="000000"/>
                      <w:sz w:val="20"/>
                      <w:szCs w:val="20"/>
                      <w:lang w:eastAsia="pt-BR"/>
                    </w:rPr>
                  </w:pPr>
                  <w:ins w:id="27211"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30F575AF" w14:textId="77777777" w:rsidTr="0016760B">
              <w:trPr>
                <w:trHeight w:val="1785"/>
                <w:ins w:id="272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5D18A8" w14:textId="77777777" w:rsidR="0016760B" w:rsidRPr="0016760B" w:rsidRDefault="0016760B" w:rsidP="0016760B">
                  <w:pPr>
                    <w:autoSpaceDE/>
                    <w:autoSpaceDN/>
                    <w:adjustRightInd/>
                    <w:jc w:val="center"/>
                    <w:rPr>
                      <w:ins w:id="27213" w:author="Philippe Hollanda - Oliveira Trust" w:date="2022-07-19T09:57:00Z"/>
                      <w:rFonts w:ascii="Arial" w:eastAsia="Times New Roman" w:hAnsi="Arial" w:cs="Arial"/>
                      <w:color w:val="000000"/>
                      <w:sz w:val="20"/>
                      <w:szCs w:val="20"/>
                      <w:lang w:eastAsia="pt-BR"/>
                    </w:rPr>
                  </w:pPr>
                  <w:ins w:id="27214"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4187C11E" w14:textId="77777777" w:rsidR="0016760B" w:rsidRPr="0016760B" w:rsidRDefault="0016760B" w:rsidP="0016760B">
                  <w:pPr>
                    <w:autoSpaceDE/>
                    <w:autoSpaceDN/>
                    <w:adjustRightInd/>
                    <w:jc w:val="center"/>
                    <w:rPr>
                      <w:ins w:id="27215" w:author="Philippe Hollanda - Oliveira Trust" w:date="2022-07-19T09:57:00Z"/>
                      <w:rFonts w:ascii="Arial" w:eastAsia="Times New Roman" w:hAnsi="Arial" w:cs="Arial"/>
                      <w:color w:val="000000"/>
                      <w:sz w:val="20"/>
                      <w:szCs w:val="20"/>
                      <w:lang w:eastAsia="pt-BR"/>
                    </w:rPr>
                  </w:pPr>
                  <w:ins w:id="27216" w:author="Philippe Hollanda - Oliveira Trust" w:date="2022-07-19T09:57:00Z">
                    <w:r w:rsidRPr="0016760B">
                      <w:rPr>
                        <w:rFonts w:ascii="Arial" w:eastAsia="Times New Roman" w:hAnsi="Arial" w:cs="Arial"/>
                        <w:color w:val="000000"/>
                        <w:sz w:val="20"/>
                        <w:szCs w:val="20"/>
                        <w:lang w:eastAsia="pt-BR"/>
                      </w:rPr>
                      <w:t>27/08/2021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0087ECF" w14:textId="77777777" w:rsidR="0016760B" w:rsidRPr="0016760B" w:rsidRDefault="0016760B" w:rsidP="0016760B">
                  <w:pPr>
                    <w:autoSpaceDE/>
                    <w:autoSpaceDN/>
                    <w:adjustRightInd/>
                    <w:jc w:val="center"/>
                    <w:rPr>
                      <w:ins w:id="27217" w:author="Philippe Hollanda - Oliveira Trust" w:date="2022-07-19T09:57:00Z"/>
                      <w:rFonts w:ascii="Arial" w:eastAsia="Times New Roman" w:hAnsi="Arial" w:cs="Arial"/>
                      <w:color w:val="000000"/>
                      <w:sz w:val="20"/>
                      <w:szCs w:val="20"/>
                      <w:lang w:eastAsia="pt-BR"/>
                    </w:rPr>
                  </w:pPr>
                  <w:ins w:id="27218" w:author="Philippe Hollanda - Oliveira Trust" w:date="2022-07-19T09:57:00Z">
                    <w:r w:rsidRPr="0016760B">
                      <w:rPr>
                        <w:rFonts w:ascii="Arial" w:eastAsia="Times New Roman" w:hAnsi="Arial" w:cs="Arial"/>
                        <w:color w:val="000000"/>
                        <w:sz w:val="20"/>
                        <w:szCs w:val="20"/>
                        <w:lang w:eastAsia="pt-BR"/>
                      </w:rPr>
                      <w:t>R$ 236,23</w:t>
                    </w:r>
                  </w:ins>
                </w:p>
              </w:tc>
            </w:tr>
            <w:tr w:rsidR="0016760B" w:rsidRPr="0016760B" w14:paraId="277360A9" w14:textId="77777777" w:rsidTr="0016760B">
              <w:trPr>
                <w:trHeight w:val="1785"/>
                <w:ins w:id="272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B0940A" w14:textId="77777777" w:rsidR="0016760B" w:rsidRPr="0016760B" w:rsidRDefault="0016760B" w:rsidP="0016760B">
                  <w:pPr>
                    <w:autoSpaceDE/>
                    <w:autoSpaceDN/>
                    <w:adjustRightInd/>
                    <w:jc w:val="center"/>
                    <w:rPr>
                      <w:ins w:id="27220" w:author="Philippe Hollanda - Oliveira Trust" w:date="2022-07-19T09:57:00Z"/>
                      <w:rFonts w:ascii="Arial" w:eastAsia="Times New Roman" w:hAnsi="Arial" w:cs="Arial"/>
                      <w:color w:val="000000"/>
                      <w:sz w:val="20"/>
                      <w:szCs w:val="20"/>
                      <w:lang w:eastAsia="pt-BR"/>
                    </w:rPr>
                  </w:pPr>
                  <w:ins w:id="27221"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382C18D4" w14:textId="77777777" w:rsidR="0016760B" w:rsidRPr="0016760B" w:rsidRDefault="0016760B" w:rsidP="0016760B">
                  <w:pPr>
                    <w:autoSpaceDE/>
                    <w:autoSpaceDN/>
                    <w:adjustRightInd/>
                    <w:jc w:val="center"/>
                    <w:rPr>
                      <w:ins w:id="27222" w:author="Philippe Hollanda - Oliveira Trust" w:date="2022-07-19T09:57:00Z"/>
                      <w:rFonts w:ascii="Arial" w:eastAsia="Times New Roman" w:hAnsi="Arial" w:cs="Arial"/>
                      <w:color w:val="000000"/>
                      <w:sz w:val="20"/>
                      <w:szCs w:val="20"/>
                      <w:lang w:eastAsia="pt-BR"/>
                    </w:rPr>
                  </w:pPr>
                  <w:ins w:id="27223" w:author="Philippe Hollanda - Oliveira Trust" w:date="2022-07-19T09:57:00Z">
                    <w:r w:rsidRPr="0016760B">
                      <w:rPr>
                        <w:rFonts w:ascii="Arial" w:eastAsia="Times New Roman" w:hAnsi="Arial" w:cs="Arial"/>
                        <w:color w:val="000000"/>
                        <w:sz w:val="20"/>
                        <w:szCs w:val="20"/>
                        <w:lang w:eastAsia="pt-BR"/>
                      </w:rPr>
                      <w:t>30/08/2021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C144A7" w14:textId="77777777" w:rsidR="0016760B" w:rsidRPr="0016760B" w:rsidRDefault="0016760B" w:rsidP="0016760B">
                  <w:pPr>
                    <w:autoSpaceDE/>
                    <w:autoSpaceDN/>
                    <w:adjustRightInd/>
                    <w:jc w:val="center"/>
                    <w:rPr>
                      <w:ins w:id="27224" w:author="Philippe Hollanda - Oliveira Trust" w:date="2022-07-19T09:57:00Z"/>
                      <w:rFonts w:ascii="Arial" w:eastAsia="Times New Roman" w:hAnsi="Arial" w:cs="Arial"/>
                      <w:color w:val="000000"/>
                      <w:sz w:val="20"/>
                      <w:szCs w:val="20"/>
                      <w:lang w:eastAsia="pt-BR"/>
                    </w:rPr>
                  </w:pPr>
                  <w:ins w:id="27225" w:author="Philippe Hollanda - Oliveira Trust" w:date="2022-07-19T09:57:00Z">
                    <w:r w:rsidRPr="0016760B">
                      <w:rPr>
                        <w:rFonts w:ascii="Arial" w:eastAsia="Times New Roman" w:hAnsi="Arial" w:cs="Arial"/>
                        <w:color w:val="000000"/>
                        <w:sz w:val="20"/>
                        <w:szCs w:val="20"/>
                        <w:lang w:eastAsia="pt-BR"/>
                      </w:rPr>
                      <w:t>R$ 241,61</w:t>
                    </w:r>
                  </w:ins>
                </w:p>
              </w:tc>
            </w:tr>
            <w:tr w:rsidR="0016760B" w:rsidRPr="0016760B" w14:paraId="6CEAAF7C" w14:textId="77777777" w:rsidTr="0016760B">
              <w:trPr>
                <w:trHeight w:val="1785"/>
                <w:ins w:id="272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4FEA65" w14:textId="77777777" w:rsidR="0016760B" w:rsidRPr="0016760B" w:rsidRDefault="0016760B" w:rsidP="0016760B">
                  <w:pPr>
                    <w:autoSpaceDE/>
                    <w:autoSpaceDN/>
                    <w:adjustRightInd/>
                    <w:jc w:val="center"/>
                    <w:rPr>
                      <w:ins w:id="27227" w:author="Philippe Hollanda - Oliveira Trust" w:date="2022-07-19T09:57:00Z"/>
                      <w:rFonts w:ascii="Arial" w:eastAsia="Times New Roman" w:hAnsi="Arial" w:cs="Arial"/>
                      <w:color w:val="000000"/>
                      <w:sz w:val="20"/>
                      <w:szCs w:val="20"/>
                      <w:lang w:eastAsia="pt-BR"/>
                    </w:rPr>
                  </w:pPr>
                  <w:ins w:id="27228"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4DFE49A" w14:textId="77777777" w:rsidR="0016760B" w:rsidRPr="0016760B" w:rsidRDefault="0016760B" w:rsidP="0016760B">
                  <w:pPr>
                    <w:autoSpaceDE/>
                    <w:autoSpaceDN/>
                    <w:adjustRightInd/>
                    <w:jc w:val="center"/>
                    <w:rPr>
                      <w:ins w:id="27229" w:author="Philippe Hollanda - Oliveira Trust" w:date="2022-07-19T09:57:00Z"/>
                      <w:rFonts w:ascii="Arial" w:eastAsia="Times New Roman" w:hAnsi="Arial" w:cs="Arial"/>
                      <w:color w:val="000000"/>
                      <w:sz w:val="20"/>
                      <w:szCs w:val="20"/>
                      <w:lang w:eastAsia="pt-BR"/>
                    </w:rPr>
                  </w:pPr>
                  <w:ins w:id="27230" w:author="Philippe Hollanda - Oliveira Trust" w:date="2022-07-19T09:57:00Z">
                    <w:r w:rsidRPr="0016760B">
                      <w:rPr>
                        <w:rFonts w:ascii="Arial" w:eastAsia="Times New Roman" w:hAnsi="Arial" w:cs="Arial"/>
                        <w:color w:val="000000"/>
                        <w:sz w:val="20"/>
                        <w:szCs w:val="20"/>
                        <w:lang w:eastAsia="pt-BR"/>
                      </w:rPr>
                      <w:t>03/09/2021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51E5D2" w14:textId="77777777" w:rsidR="0016760B" w:rsidRPr="0016760B" w:rsidRDefault="0016760B" w:rsidP="0016760B">
                  <w:pPr>
                    <w:autoSpaceDE/>
                    <w:autoSpaceDN/>
                    <w:adjustRightInd/>
                    <w:jc w:val="center"/>
                    <w:rPr>
                      <w:ins w:id="27231" w:author="Philippe Hollanda - Oliveira Trust" w:date="2022-07-19T09:57:00Z"/>
                      <w:rFonts w:ascii="Arial" w:eastAsia="Times New Roman" w:hAnsi="Arial" w:cs="Arial"/>
                      <w:color w:val="000000"/>
                      <w:sz w:val="20"/>
                      <w:szCs w:val="20"/>
                      <w:lang w:eastAsia="pt-BR"/>
                    </w:rPr>
                  </w:pPr>
                  <w:ins w:id="27232" w:author="Philippe Hollanda - Oliveira Trust" w:date="2022-07-19T09:57:00Z">
                    <w:r w:rsidRPr="0016760B">
                      <w:rPr>
                        <w:rFonts w:ascii="Arial" w:eastAsia="Times New Roman" w:hAnsi="Arial" w:cs="Arial"/>
                        <w:color w:val="000000"/>
                        <w:sz w:val="20"/>
                        <w:szCs w:val="20"/>
                        <w:lang w:eastAsia="pt-BR"/>
                      </w:rPr>
                      <w:t>R$ 320,00</w:t>
                    </w:r>
                  </w:ins>
                </w:p>
              </w:tc>
            </w:tr>
            <w:tr w:rsidR="0016760B" w:rsidRPr="0016760B" w14:paraId="38B07F42" w14:textId="77777777" w:rsidTr="0016760B">
              <w:trPr>
                <w:trHeight w:val="1785"/>
                <w:ins w:id="272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5B0E2E" w14:textId="77777777" w:rsidR="0016760B" w:rsidRPr="0016760B" w:rsidRDefault="0016760B" w:rsidP="0016760B">
                  <w:pPr>
                    <w:autoSpaceDE/>
                    <w:autoSpaceDN/>
                    <w:adjustRightInd/>
                    <w:jc w:val="center"/>
                    <w:rPr>
                      <w:ins w:id="27234" w:author="Philippe Hollanda - Oliveira Trust" w:date="2022-07-19T09:57:00Z"/>
                      <w:rFonts w:ascii="Arial" w:eastAsia="Times New Roman" w:hAnsi="Arial" w:cs="Arial"/>
                      <w:color w:val="000000"/>
                      <w:sz w:val="20"/>
                      <w:szCs w:val="20"/>
                      <w:lang w:eastAsia="pt-BR"/>
                    </w:rPr>
                  </w:pPr>
                  <w:ins w:id="2723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A3B9E00" w14:textId="77777777" w:rsidR="0016760B" w:rsidRPr="0016760B" w:rsidRDefault="0016760B" w:rsidP="0016760B">
                  <w:pPr>
                    <w:autoSpaceDE/>
                    <w:autoSpaceDN/>
                    <w:adjustRightInd/>
                    <w:jc w:val="center"/>
                    <w:rPr>
                      <w:ins w:id="27236" w:author="Philippe Hollanda - Oliveira Trust" w:date="2022-07-19T09:57:00Z"/>
                      <w:rFonts w:ascii="Arial" w:eastAsia="Times New Roman" w:hAnsi="Arial" w:cs="Arial"/>
                      <w:color w:val="000000"/>
                      <w:sz w:val="20"/>
                      <w:szCs w:val="20"/>
                      <w:lang w:eastAsia="pt-BR"/>
                    </w:rPr>
                  </w:pPr>
                  <w:ins w:id="27237" w:author="Philippe Hollanda - Oliveira Trust" w:date="2022-07-19T09:57:00Z">
                    <w:r w:rsidRPr="0016760B">
                      <w:rPr>
                        <w:rFonts w:ascii="Arial" w:eastAsia="Times New Roman" w:hAnsi="Arial" w:cs="Arial"/>
                        <w:color w:val="000000"/>
                        <w:sz w:val="20"/>
                        <w:szCs w:val="20"/>
                        <w:lang w:eastAsia="pt-BR"/>
                      </w:rPr>
                      <w:t>01/09/2021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29550B" w14:textId="77777777" w:rsidR="0016760B" w:rsidRPr="0016760B" w:rsidRDefault="0016760B" w:rsidP="0016760B">
                  <w:pPr>
                    <w:autoSpaceDE/>
                    <w:autoSpaceDN/>
                    <w:adjustRightInd/>
                    <w:jc w:val="center"/>
                    <w:rPr>
                      <w:ins w:id="27238" w:author="Philippe Hollanda - Oliveira Trust" w:date="2022-07-19T09:57:00Z"/>
                      <w:rFonts w:ascii="Arial" w:eastAsia="Times New Roman" w:hAnsi="Arial" w:cs="Arial"/>
                      <w:color w:val="000000"/>
                      <w:sz w:val="20"/>
                      <w:szCs w:val="20"/>
                      <w:lang w:eastAsia="pt-BR"/>
                    </w:rPr>
                  </w:pPr>
                  <w:ins w:id="27239" w:author="Philippe Hollanda - Oliveira Trust" w:date="2022-07-19T09:57:00Z">
                    <w:r w:rsidRPr="0016760B">
                      <w:rPr>
                        <w:rFonts w:ascii="Arial" w:eastAsia="Times New Roman" w:hAnsi="Arial" w:cs="Arial"/>
                        <w:color w:val="000000"/>
                        <w:sz w:val="20"/>
                        <w:szCs w:val="20"/>
                        <w:lang w:eastAsia="pt-BR"/>
                      </w:rPr>
                      <w:t>R$ 786,46</w:t>
                    </w:r>
                  </w:ins>
                </w:p>
              </w:tc>
            </w:tr>
            <w:tr w:rsidR="0016760B" w:rsidRPr="0016760B" w14:paraId="781F0738" w14:textId="77777777" w:rsidTr="0016760B">
              <w:trPr>
                <w:trHeight w:val="1785"/>
                <w:ins w:id="272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0ECEE8" w14:textId="77777777" w:rsidR="0016760B" w:rsidRPr="0016760B" w:rsidRDefault="0016760B" w:rsidP="0016760B">
                  <w:pPr>
                    <w:autoSpaceDE/>
                    <w:autoSpaceDN/>
                    <w:adjustRightInd/>
                    <w:jc w:val="center"/>
                    <w:rPr>
                      <w:ins w:id="27241" w:author="Philippe Hollanda - Oliveira Trust" w:date="2022-07-19T09:57:00Z"/>
                      <w:rFonts w:ascii="Arial" w:eastAsia="Times New Roman" w:hAnsi="Arial" w:cs="Arial"/>
                      <w:color w:val="000000"/>
                      <w:sz w:val="20"/>
                      <w:szCs w:val="20"/>
                      <w:lang w:eastAsia="pt-BR"/>
                    </w:rPr>
                  </w:pPr>
                  <w:ins w:id="2724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1248281" w14:textId="77777777" w:rsidR="0016760B" w:rsidRPr="0016760B" w:rsidRDefault="0016760B" w:rsidP="0016760B">
                  <w:pPr>
                    <w:autoSpaceDE/>
                    <w:autoSpaceDN/>
                    <w:adjustRightInd/>
                    <w:jc w:val="center"/>
                    <w:rPr>
                      <w:ins w:id="27243" w:author="Philippe Hollanda - Oliveira Trust" w:date="2022-07-19T09:57:00Z"/>
                      <w:rFonts w:ascii="Arial" w:eastAsia="Times New Roman" w:hAnsi="Arial" w:cs="Arial"/>
                      <w:color w:val="000000"/>
                      <w:sz w:val="20"/>
                      <w:szCs w:val="20"/>
                      <w:lang w:eastAsia="pt-BR"/>
                    </w:rPr>
                  </w:pPr>
                  <w:ins w:id="27244" w:author="Philippe Hollanda - Oliveira Trust" w:date="2022-07-19T09:57:00Z">
                    <w:r w:rsidRPr="0016760B">
                      <w:rPr>
                        <w:rFonts w:ascii="Arial" w:eastAsia="Times New Roman" w:hAnsi="Arial" w:cs="Arial"/>
                        <w:color w:val="000000"/>
                        <w:sz w:val="20"/>
                        <w:szCs w:val="20"/>
                        <w:lang w:eastAsia="pt-BR"/>
                      </w:rPr>
                      <w:t>01/09/2021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AF821A" w14:textId="77777777" w:rsidR="0016760B" w:rsidRPr="0016760B" w:rsidRDefault="0016760B" w:rsidP="0016760B">
                  <w:pPr>
                    <w:autoSpaceDE/>
                    <w:autoSpaceDN/>
                    <w:adjustRightInd/>
                    <w:jc w:val="center"/>
                    <w:rPr>
                      <w:ins w:id="27245" w:author="Philippe Hollanda - Oliveira Trust" w:date="2022-07-19T09:57:00Z"/>
                      <w:rFonts w:ascii="Arial" w:eastAsia="Times New Roman" w:hAnsi="Arial" w:cs="Arial"/>
                      <w:color w:val="000000"/>
                      <w:sz w:val="20"/>
                      <w:szCs w:val="20"/>
                      <w:lang w:eastAsia="pt-BR"/>
                    </w:rPr>
                  </w:pPr>
                  <w:ins w:id="27246" w:author="Philippe Hollanda - Oliveira Trust" w:date="2022-07-19T09:57:00Z">
                    <w:r w:rsidRPr="0016760B">
                      <w:rPr>
                        <w:rFonts w:ascii="Arial" w:eastAsia="Times New Roman" w:hAnsi="Arial" w:cs="Arial"/>
                        <w:color w:val="000000"/>
                        <w:sz w:val="20"/>
                        <w:szCs w:val="20"/>
                        <w:lang w:eastAsia="pt-BR"/>
                      </w:rPr>
                      <w:t>R$ 4.292,54</w:t>
                    </w:r>
                  </w:ins>
                </w:p>
              </w:tc>
            </w:tr>
            <w:tr w:rsidR="0016760B" w:rsidRPr="0016760B" w14:paraId="1E66ACEE" w14:textId="77777777" w:rsidTr="0016760B">
              <w:trPr>
                <w:trHeight w:val="1785"/>
                <w:ins w:id="272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64DF23" w14:textId="77777777" w:rsidR="0016760B" w:rsidRPr="0016760B" w:rsidRDefault="0016760B" w:rsidP="0016760B">
                  <w:pPr>
                    <w:autoSpaceDE/>
                    <w:autoSpaceDN/>
                    <w:adjustRightInd/>
                    <w:jc w:val="center"/>
                    <w:rPr>
                      <w:ins w:id="27248" w:author="Philippe Hollanda - Oliveira Trust" w:date="2022-07-19T09:57:00Z"/>
                      <w:rFonts w:ascii="Arial" w:eastAsia="Times New Roman" w:hAnsi="Arial" w:cs="Arial"/>
                      <w:color w:val="000000"/>
                      <w:sz w:val="20"/>
                      <w:szCs w:val="20"/>
                      <w:lang w:eastAsia="pt-BR"/>
                    </w:rPr>
                  </w:pPr>
                  <w:ins w:id="2724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DD11BDB" w14:textId="77777777" w:rsidR="0016760B" w:rsidRPr="0016760B" w:rsidRDefault="0016760B" w:rsidP="0016760B">
                  <w:pPr>
                    <w:autoSpaceDE/>
                    <w:autoSpaceDN/>
                    <w:adjustRightInd/>
                    <w:jc w:val="center"/>
                    <w:rPr>
                      <w:ins w:id="27250" w:author="Philippe Hollanda - Oliveira Trust" w:date="2022-07-19T09:57:00Z"/>
                      <w:rFonts w:ascii="Arial" w:eastAsia="Times New Roman" w:hAnsi="Arial" w:cs="Arial"/>
                      <w:color w:val="000000"/>
                      <w:sz w:val="20"/>
                      <w:szCs w:val="20"/>
                      <w:lang w:eastAsia="pt-BR"/>
                    </w:rPr>
                  </w:pPr>
                  <w:ins w:id="27251" w:author="Philippe Hollanda - Oliveira Trust" w:date="2022-07-19T09:57:00Z">
                    <w:r w:rsidRPr="0016760B">
                      <w:rPr>
                        <w:rFonts w:ascii="Arial" w:eastAsia="Times New Roman" w:hAnsi="Arial" w:cs="Arial"/>
                        <w:color w:val="000000"/>
                        <w:sz w:val="20"/>
                        <w:szCs w:val="20"/>
                        <w:lang w:eastAsia="pt-BR"/>
                      </w:rPr>
                      <w:t>09/09/2021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2667BE" w14:textId="77777777" w:rsidR="0016760B" w:rsidRPr="0016760B" w:rsidRDefault="0016760B" w:rsidP="0016760B">
                  <w:pPr>
                    <w:autoSpaceDE/>
                    <w:autoSpaceDN/>
                    <w:adjustRightInd/>
                    <w:jc w:val="center"/>
                    <w:rPr>
                      <w:ins w:id="27252" w:author="Philippe Hollanda - Oliveira Trust" w:date="2022-07-19T09:57:00Z"/>
                      <w:rFonts w:ascii="Arial" w:eastAsia="Times New Roman" w:hAnsi="Arial" w:cs="Arial"/>
                      <w:color w:val="000000"/>
                      <w:sz w:val="20"/>
                      <w:szCs w:val="20"/>
                      <w:lang w:eastAsia="pt-BR"/>
                    </w:rPr>
                  </w:pPr>
                  <w:ins w:id="27253" w:author="Philippe Hollanda - Oliveira Trust" w:date="2022-07-19T09:57:00Z">
                    <w:r w:rsidRPr="0016760B">
                      <w:rPr>
                        <w:rFonts w:ascii="Arial" w:eastAsia="Times New Roman" w:hAnsi="Arial" w:cs="Arial"/>
                        <w:color w:val="000000"/>
                        <w:sz w:val="20"/>
                        <w:szCs w:val="20"/>
                        <w:lang w:eastAsia="pt-BR"/>
                      </w:rPr>
                      <w:t>R$ 1.860,00</w:t>
                    </w:r>
                  </w:ins>
                </w:p>
              </w:tc>
            </w:tr>
            <w:tr w:rsidR="0016760B" w:rsidRPr="0016760B" w14:paraId="50BB19BB" w14:textId="77777777" w:rsidTr="0016760B">
              <w:trPr>
                <w:trHeight w:val="1785"/>
                <w:ins w:id="272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04F62F" w14:textId="77777777" w:rsidR="0016760B" w:rsidRPr="0016760B" w:rsidRDefault="0016760B" w:rsidP="0016760B">
                  <w:pPr>
                    <w:autoSpaceDE/>
                    <w:autoSpaceDN/>
                    <w:adjustRightInd/>
                    <w:jc w:val="center"/>
                    <w:rPr>
                      <w:ins w:id="27255" w:author="Philippe Hollanda - Oliveira Trust" w:date="2022-07-19T09:57:00Z"/>
                      <w:rFonts w:ascii="Arial" w:eastAsia="Times New Roman" w:hAnsi="Arial" w:cs="Arial"/>
                      <w:color w:val="000000"/>
                      <w:sz w:val="20"/>
                      <w:szCs w:val="20"/>
                      <w:lang w:eastAsia="pt-BR"/>
                    </w:rPr>
                  </w:pPr>
                  <w:ins w:id="2725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D654D1B" w14:textId="77777777" w:rsidR="0016760B" w:rsidRPr="0016760B" w:rsidRDefault="0016760B" w:rsidP="0016760B">
                  <w:pPr>
                    <w:autoSpaceDE/>
                    <w:autoSpaceDN/>
                    <w:adjustRightInd/>
                    <w:jc w:val="center"/>
                    <w:rPr>
                      <w:ins w:id="27257" w:author="Philippe Hollanda - Oliveira Trust" w:date="2022-07-19T09:57:00Z"/>
                      <w:rFonts w:ascii="Arial" w:eastAsia="Times New Roman" w:hAnsi="Arial" w:cs="Arial"/>
                      <w:color w:val="000000"/>
                      <w:sz w:val="20"/>
                      <w:szCs w:val="20"/>
                      <w:lang w:eastAsia="pt-BR"/>
                    </w:rPr>
                  </w:pPr>
                  <w:ins w:id="27258" w:author="Philippe Hollanda - Oliveira Trust" w:date="2022-07-19T09:57:00Z">
                    <w:r w:rsidRPr="0016760B">
                      <w:rPr>
                        <w:rFonts w:ascii="Arial" w:eastAsia="Times New Roman" w:hAnsi="Arial" w:cs="Arial"/>
                        <w:color w:val="000000"/>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4BCB18" w14:textId="77777777" w:rsidR="0016760B" w:rsidRPr="0016760B" w:rsidRDefault="0016760B" w:rsidP="0016760B">
                  <w:pPr>
                    <w:autoSpaceDE/>
                    <w:autoSpaceDN/>
                    <w:adjustRightInd/>
                    <w:jc w:val="center"/>
                    <w:rPr>
                      <w:ins w:id="27259" w:author="Philippe Hollanda - Oliveira Trust" w:date="2022-07-19T09:57:00Z"/>
                      <w:rFonts w:ascii="Arial" w:eastAsia="Times New Roman" w:hAnsi="Arial" w:cs="Arial"/>
                      <w:color w:val="000000"/>
                      <w:sz w:val="20"/>
                      <w:szCs w:val="20"/>
                      <w:lang w:eastAsia="pt-BR"/>
                    </w:rPr>
                  </w:pPr>
                  <w:ins w:id="27260"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7FACC61A" w14:textId="77777777" w:rsidTr="0016760B">
              <w:trPr>
                <w:trHeight w:val="1785"/>
                <w:ins w:id="272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D6F5BF" w14:textId="77777777" w:rsidR="0016760B" w:rsidRPr="0016760B" w:rsidRDefault="0016760B" w:rsidP="0016760B">
                  <w:pPr>
                    <w:autoSpaceDE/>
                    <w:autoSpaceDN/>
                    <w:adjustRightInd/>
                    <w:jc w:val="center"/>
                    <w:rPr>
                      <w:ins w:id="27262" w:author="Philippe Hollanda - Oliveira Trust" w:date="2022-07-19T09:57:00Z"/>
                      <w:rFonts w:ascii="Arial" w:eastAsia="Times New Roman" w:hAnsi="Arial" w:cs="Arial"/>
                      <w:color w:val="000000"/>
                      <w:sz w:val="20"/>
                      <w:szCs w:val="20"/>
                      <w:lang w:eastAsia="pt-BR"/>
                    </w:rPr>
                  </w:pPr>
                  <w:ins w:id="27263"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359E7FEC" w14:textId="77777777" w:rsidR="0016760B" w:rsidRPr="0016760B" w:rsidRDefault="0016760B" w:rsidP="0016760B">
                  <w:pPr>
                    <w:autoSpaceDE/>
                    <w:autoSpaceDN/>
                    <w:adjustRightInd/>
                    <w:jc w:val="center"/>
                    <w:rPr>
                      <w:ins w:id="27264" w:author="Philippe Hollanda - Oliveira Trust" w:date="2022-07-19T09:57:00Z"/>
                      <w:rFonts w:ascii="Arial" w:eastAsia="Times New Roman" w:hAnsi="Arial" w:cs="Arial"/>
                      <w:color w:val="000000"/>
                      <w:sz w:val="20"/>
                      <w:szCs w:val="20"/>
                      <w:lang w:eastAsia="pt-BR"/>
                    </w:rPr>
                  </w:pPr>
                  <w:ins w:id="27265"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9E4AEA" w14:textId="77777777" w:rsidR="0016760B" w:rsidRPr="0016760B" w:rsidRDefault="0016760B" w:rsidP="0016760B">
                  <w:pPr>
                    <w:autoSpaceDE/>
                    <w:autoSpaceDN/>
                    <w:adjustRightInd/>
                    <w:jc w:val="center"/>
                    <w:rPr>
                      <w:ins w:id="27266" w:author="Philippe Hollanda - Oliveira Trust" w:date="2022-07-19T09:57:00Z"/>
                      <w:rFonts w:ascii="Arial" w:eastAsia="Times New Roman" w:hAnsi="Arial" w:cs="Arial"/>
                      <w:color w:val="000000"/>
                      <w:sz w:val="20"/>
                      <w:szCs w:val="20"/>
                      <w:lang w:eastAsia="pt-BR"/>
                    </w:rPr>
                  </w:pPr>
                  <w:ins w:id="27267" w:author="Philippe Hollanda - Oliveira Trust" w:date="2022-07-19T09:57:00Z">
                    <w:r w:rsidRPr="0016760B">
                      <w:rPr>
                        <w:rFonts w:ascii="Arial" w:eastAsia="Times New Roman" w:hAnsi="Arial" w:cs="Arial"/>
                        <w:color w:val="000000"/>
                        <w:sz w:val="20"/>
                        <w:szCs w:val="20"/>
                        <w:lang w:eastAsia="pt-BR"/>
                      </w:rPr>
                      <w:t>R$ 197,37</w:t>
                    </w:r>
                  </w:ins>
                </w:p>
              </w:tc>
            </w:tr>
            <w:tr w:rsidR="0016760B" w:rsidRPr="0016760B" w14:paraId="6DE723CC" w14:textId="77777777" w:rsidTr="0016760B">
              <w:trPr>
                <w:trHeight w:val="1785"/>
                <w:ins w:id="272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38BE25" w14:textId="77777777" w:rsidR="0016760B" w:rsidRPr="0016760B" w:rsidRDefault="0016760B" w:rsidP="0016760B">
                  <w:pPr>
                    <w:autoSpaceDE/>
                    <w:autoSpaceDN/>
                    <w:adjustRightInd/>
                    <w:jc w:val="center"/>
                    <w:rPr>
                      <w:ins w:id="27269" w:author="Philippe Hollanda - Oliveira Trust" w:date="2022-07-19T09:57:00Z"/>
                      <w:rFonts w:ascii="Arial" w:eastAsia="Times New Roman" w:hAnsi="Arial" w:cs="Arial"/>
                      <w:color w:val="000000"/>
                      <w:sz w:val="20"/>
                      <w:szCs w:val="20"/>
                      <w:lang w:eastAsia="pt-BR"/>
                    </w:rPr>
                  </w:pPr>
                  <w:ins w:id="27270"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75E35E17" w14:textId="77777777" w:rsidR="0016760B" w:rsidRPr="0016760B" w:rsidRDefault="0016760B" w:rsidP="0016760B">
                  <w:pPr>
                    <w:autoSpaceDE/>
                    <w:autoSpaceDN/>
                    <w:adjustRightInd/>
                    <w:jc w:val="center"/>
                    <w:rPr>
                      <w:ins w:id="27271" w:author="Philippe Hollanda - Oliveira Trust" w:date="2022-07-19T09:57:00Z"/>
                      <w:rFonts w:ascii="Arial" w:eastAsia="Times New Roman" w:hAnsi="Arial" w:cs="Arial"/>
                      <w:color w:val="000000"/>
                      <w:sz w:val="20"/>
                      <w:szCs w:val="20"/>
                      <w:lang w:eastAsia="pt-BR"/>
                    </w:rPr>
                  </w:pPr>
                  <w:ins w:id="27272"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9D9197" w14:textId="77777777" w:rsidR="0016760B" w:rsidRPr="0016760B" w:rsidRDefault="0016760B" w:rsidP="0016760B">
                  <w:pPr>
                    <w:autoSpaceDE/>
                    <w:autoSpaceDN/>
                    <w:adjustRightInd/>
                    <w:jc w:val="center"/>
                    <w:rPr>
                      <w:ins w:id="27273" w:author="Philippe Hollanda - Oliveira Trust" w:date="2022-07-19T09:57:00Z"/>
                      <w:rFonts w:ascii="Arial" w:eastAsia="Times New Roman" w:hAnsi="Arial" w:cs="Arial"/>
                      <w:color w:val="000000"/>
                      <w:sz w:val="20"/>
                      <w:szCs w:val="20"/>
                      <w:lang w:eastAsia="pt-BR"/>
                    </w:rPr>
                  </w:pPr>
                  <w:ins w:id="27274" w:author="Philippe Hollanda - Oliveira Trust" w:date="2022-07-19T09:57:00Z">
                    <w:r w:rsidRPr="0016760B">
                      <w:rPr>
                        <w:rFonts w:ascii="Arial" w:eastAsia="Times New Roman" w:hAnsi="Arial" w:cs="Arial"/>
                        <w:color w:val="000000"/>
                        <w:sz w:val="20"/>
                        <w:szCs w:val="20"/>
                        <w:lang w:eastAsia="pt-BR"/>
                      </w:rPr>
                      <w:t>R$ 761,10</w:t>
                    </w:r>
                  </w:ins>
                </w:p>
              </w:tc>
            </w:tr>
            <w:tr w:rsidR="0016760B" w:rsidRPr="0016760B" w14:paraId="5E2569C3" w14:textId="77777777" w:rsidTr="0016760B">
              <w:trPr>
                <w:trHeight w:val="1785"/>
                <w:ins w:id="272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55300F" w14:textId="77777777" w:rsidR="0016760B" w:rsidRPr="0016760B" w:rsidRDefault="0016760B" w:rsidP="0016760B">
                  <w:pPr>
                    <w:autoSpaceDE/>
                    <w:autoSpaceDN/>
                    <w:adjustRightInd/>
                    <w:jc w:val="center"/>
                    <w:rPr>
                      <w:ins w:id="27276" w:author="Philippe Hollanda - Oliveira Trust" w:date="2022-07-19T09:57:00Z"/>
                      <w:rFonts w:ascii="Arial" w:eastAsia="Times New Roman" w:hAnsi="Arial" w:cs="Arial"/>
                      <w:color w:val="000000"/>
                      <w:sz w:val="20"/>
                      <w:szCs w:val="20"/>
                      <w:lang w:eastAsia="pt-BR"/>
                    </w:rPr>
                  </w:pPr>
                  <w:ins w:id="27277"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7A219F77" w14:textId="77777777" w:rsidR="0016760B" w:rsidRPr="0016760B" w:rsidRDefault="0016760B" w:rsidP="0016760B">
                  <w:pPr>
                    <w:autoSpaceDE/>
                    <w:autoSpaceDN/>
                    <w:adjustRightInd/>
                    <w:jc w:val="center"/>
                    <w:rPr>
                      <w:ins w:id="27278" w:author="Philippe Hollanda - Oliveira Trust" w:date="2022-07-19T09:57:00Z"/>
                      <w:rFonts w:ascii="Arial" w:eastAsia="Times New Roman" w:hAnsi="Arial" w:cs="Arial"/>
                      <w:color w:val="000000"/>
                      <w:sz w:val="20"/>
                      <w:szCs w:val="20"/>
                      <w:lang w:eastAsia="pt-BR"/>
                    </w:rPr>
                  </w:pPr>
                  <w:ins w:id="27279"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EF8745" w14:textId="77777777" w:rsidR="0016760B" w:rsidRPr="0016760B" w:rsidRDefault="0016760B" w:rsidP="0016760B">
                  <w:pPr>
                    <w:autoSpaceDE/>
                    <w:autoSpaceDN/>
                    <w:adjustRightInd/>
                    <w:jc w:val="center"/>
                    <w:rPr>
                      <w:ins w:id="27280" w:author="Philippe Hollanda - Oliveira Trust" w:date="2022-07-19T09:57:00Z"/>
                      <w:rFonts w:ascii="Arial" w:eastAsia="Times New Roman" w:hAnsi="Arial" w:cs="Arial"/>
                      <w:color w:val="000000"/>
                      <w:sz w:val="20"/>
                      <w:szCs w:val="20"/>
                      <w:lang w:eastAsia="pt-BR"/>
                    </w:rPr>
                  </w:pPr>
                  <w:ins w:id="27281" w:author="Philippe Hollanda - Oliveira Trust" w:date="2022-07-19T09:57:00Z">
                    <w:r w:rsidRPr="0016760B">
                      <w:rPr>
                        <w:rFonts w:ascii="Arial" w:eastAsia="Times New Roman" w:hAnsi="Arial" w:cs="Arial"/>
                        <w:color w:val="000000"/>
                        <w:sz w:val="20"/>
                        <w:szCs w:val="20"/>
                        <w:lang w:eastAsia="pt-BR"/>
                      </w:rPr>
                      <w:t>R$ 206,24</w:t>
                    </w:r>
                  </w:ins>
                </w:p>
              </w:tc>
            </w:tr>
            <w:tr w:rsidR="0016760B" w:rsidRPr="0016760B" w14:paraId="04A3BD23" w14:textId="77777777" w:rsidTr="0016760B">
              <w:trPr>
                <w:trHeight w:val="1785"/>
                <w:ins w:id="272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5735E1" w14:textId="77777777" w:rsidR="0016760B" w:rsidRPr="0016760B" w:rsidRDefault="0016760B" w:rsidP="0016760B">
                  <w:pPr>
                    <w:autoSpaceDE/>
                    <w:autoSpaceDN/>
                    <w:adjustRightInd/>
                    <w:jc w:val="center"/>
                    <w:rPr>
                      <w:ins w:id="27283" w:author="Philippe Hollanda - Oliveira Trust" w:date="2022-07-19T09:57:00Z"/>
                      <w:rFonts w:ascii="Arial" w:eastAsia="Times New Roman" w:hAnsi="Arial" w:cs="Arial"/>
                      <w:color w:val="000000"/>
                      <w:sz w:val="20"/>
                      <w:szCs w:val="20"/>
                      <w:lang w:eastAsia="pt-BR"/>
                    </w:rPr>
                  </w:pPr>
                  <w:ins w:id="27284"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18BAE2FD" w14:textId="77777777" w:rsidR="0016760B" w:rsidRPr="0016760B" w:rsidRDefault="0016760B" w:rsidP="0016760B">
                  <w:pPr>
                    <w:autoSpaceDE/>
                    <w:autoSpaceDN/>
                    <w:adjustRightInd/>
                    <w:jc w:val="center"/>
                    <w:rPr>
                      <w:ins w:id="27285" w:author="Philippe Hollanda - Oliveira Trust" w:date="2022-07-19T09:57:00Z"/>
                      <w:rFonts w:ascii="Arial" w:eastAsia="Times New Roman" w:hAnsi="Arial" w:cs="Arial"/>
                      <w:color w:val="000000"/>
                      <w:sz w:val="20"/>
                      <w:szCs w:val="20"/>
                      <w:lang w:eastAsia="pt-BR"/>
                    </w:rPr>
                  </w:pPr>
                  <w:ins w:id="27286"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A2CD1D" w14:textId="77777777" w:rsidR="0016760B" w:rsidRPr="0016760B" w:rsidRDefault="0016760B" w:rsidP="0016760B">
                  <w:pPr>
                    <w:autoSpaceDE/>
                    <w:autoSpaceDN/>
                    <w:adjustRightInd/>
                    <w:jc w:val="center"/>
                    <w:rPr>
                      <w:ins w:id="27287" w:author="Philippe Hollanda - Oliveira Trust" w:date="2022-07-19T09:57:00Z"/>
                      <w:rFonts w:ascii="Arial" w:eastAsia="Times New Roman" w:hAnsi="Arial" w:cs="Arial"/>
                      <w:color w:val="000000"/>
                      <w:sz w:val="20"/>
                      <w:szCs w:val="20"/>
                      <w:lang w:eastAsia="pt-BR"/>
                    </w:rPr>
                  </w:pPr>
                  <w:ins w:id="27288" w:author="Philippe Hollanda - Oliveira Trust" w:date="2022-07-19T09:57:00Z">
                    <w:r w:rsidRPr="0016760B">
                      <w:rPr>
                        <w:rFonts w:ascii="Arial" w:eastAsia="Times New Roman" w:hAnsi="Arial" w:cs="Arial"/>
                        <w:color w:val="000000"/>
                        <w:sz w:val="20"/>
                        <w:szCs w:val="20"/>
                        <w:lang w:eastAsia="pt-BR"/>
                      </w:rPr>
                      <w:t>R$ 431,36</w:t>
                    </w:r>
                  </w:ins>
                </w:p>
              </w:tc>
            </w:tr>
            <w:tr w:rsidR="0016760B" w:rsidRPr="0016760B" w14:paraId="02CE3A87" w14:textId="77777777" w:rsidTr="0016760B">
              <w:trPr>
                <w:trHeight w:val="1785"/>
                <w:ins w:id="272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9B94E6" w14:textId="77777777" w:rsidR="0016760B" w:rsidRPr="0016760B" w:rsidRDefault="0016760B" w:rsidP="0016760B">
                  <w:pPr>
                    <w:autoSpaceDE/>
                    <w:autoSpaceDN/>
                    <w:adjustRightInd/>
                    <w:jc w:val="center"/>
                    <w:rPr>
                      <w:ins w:id="27290" w:author="Philippe Hollanda - Oliveira Trust" w:date="2022-07-19T09:57:00Z"/>
                      <w:rFonts w:ascii="Arial" w:eastAsia="Times New Roman" w:hAnsi="Arial" w:cs="Arial"/>
                      <w:color w:val="000000"/>
                      <w:sz w:val="20"/>
                      <w:szCs w:val="20"/>
                      <w:lang w:eastAsia="pt-BR"/>
                    </w:rPr>
                  </w:pPr>
                  <w:ins w:id="27291"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3AC0357" w14:textId="77777777" w:rsidR="0016760B" w:rsidRPr="0016760B" w:rsidRDefault="0016760B" w:rsidP="0016760B">
                  <w:pPr>
                    <w:autoSpaceDE/>
                    <w:autoSpaceDN/>
                    <w:adjustRightInd/>
                    <w:jc w:val="center"/>
                    <w:rPr>
                      <w:ins w:id="27292" w:author="Philippe Hollanda - Oliveira Trust" w:date="2022-07-19T09:57:00Z"/>
                      <w:rFonts w:ascii="Arial" w:eastAsia="Times New Roman" w:hAnsi="Arial" w:cs="Arial"/>
                      <w:color w:val="000000"/>
                      <w:sz w:val="20"/>
                      <w:szCs w:val="20"/>
                      <w:lang w:eastAsia="pt-BR"/>
                    </w:rPr>
                  </w:pPr>
                  <w:ins w:id="27293"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08D489" w14:textId="77777777" w:rsidR="0016760B" w:rsidRPr="0016760B" w:rsidRDefault="0016760B" w:rsidP="0016760B">
                  <w:pPr>
                    <w:autoSpaceDE/>
                    <w:autoSpaceDN/>
                    <w:adjustRightInd/>
                    <w:jc w:val="center"/>
                    <w:rPr>
                      <w:ins w:id="27294" w:author="Philippe Hollanda - Oliveira Trust" w:date="2022-07-19T09:57:00Z"/>
                      <w:rFonts w:ascii="Arial" w:eastAsia="Times New Roman" w:hAnsi="Arial" w:cs="Arial"/>
                      <w:color w:val="000000"/>
                      <w:sz w:val="20"/>
                      <w:szCs w:val="20"/>
                      <w:lang w:eastAsia="pt-BR"/>
                    </w:rPr>
                  </w:pPr>
                  <w:ins w:id="27295"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3765C22F" w14:textId="77777777" w:rsidTr="0016760B">
              <w:trPr>
                <w:trHeight w:val="1785"/>
                <w:ins w:id="272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A80DB5" w14:textId="77777777" w:rsidR="0016760B" w:rsidRPr="0016760B" w:rsidRDefault="0016760B" w:rsidP="0016760B">
                  <w:pPr>
                    <w:autoSpaceDE/>
                    <w:autoSpaceDN/>
                    <w:adjustRightInd/>
                    <w:jc w:val="center"/>
                    <w:rPr>
                      <w:ins w:id="27297" w:author="Philippe Hollanda - Oliveira Trust" w:date="2022-07-19T09:57:00Z"/>
                      <w:rFonts w:ascii="Arial" w:eastAsia="Times New Roman" w:hAnsi="Arial" w:cs="Arial"/>
                      <w:color w:val="000000"/>
                      <w:sz w:val="20"/>
                      <w:szCs w:val="20"/>
                      <w:lang w:eastAsia="pt-BR"/>
                    </w:rPr>
                  </w:pPr>
                  <w:ins w:id="27298"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622A93B" w14:textId="77777777" w:rsidR="0016760B" w:rsidRPr="0016760B" w:rsidRDefault="0016760B" w:rsidP="0016760B">
                  <w:pPr>
                    <w:autoSpaceDE/>
                    <w:autoSpaceDN/>
                    <w:adjustRightInd/>
                    <w:jc w:val="center"/>
                    <w:rPr>
                      <w:ins w:id="27299" w:author="Philippe Hollanda - Oliveira Trust" w:date="2022-07-19T09:57:00Z"/>
                      <w:rFonts w:ascii="Arial" w:eastAsia="Times New Roman" w:hAnsi="Arial" w:cs="Arial"/>
                      <w:color w:val="000000"/>
                      <w:sz w:val="20"/>
                      <w:szCs w:val="20"/>
                      <w:lang w:eastAsia="pt-BR"/>
                    </w:rPr>
                  </w:pPr>
                  <w:ins w:id="27300"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C30A0F" w14:textId="77777777" w:rsidR="0016760B" w:rsidRPr="0016760B" w:rsidRDefault="0016760B" w:rsidP="0016760B">
                  <w:pPr>
                    <w:autoSpaceDE/>
                    <w:autoSpaceDN/>
                    <w:adjustRightInd/>
                    <w:jc w:val="center"/>
                    <w:rPr>
                      <w:ins w:id="27301" w:author="Philippe Hollanda - Oliveira Trust" w:date="2022-07-19T09:57:00Z"/>
                      <w:rFonts w:ascii="Arial" w:eastAsia="Times New Roman" w:hAnsi="Arial" w:cs="Arial"/>
                      <w:color w:val="000000"/>
                      <w:sz w:val="20"/>
                      <w:szCs w:val="20"/>
                      <w:lang w:eastAsia="pt-BR"/>
                    </w:rPr>
                  </w:pPr>
                  <w:ins w:id="27302" w:author="Philippe Hollanda - Oliveira Trust" w:date="2022-07-19T09:57:00Z">
                    <w:r w:rsidRPr="0016760B">
                      <w:rPr>
                        <w:rFonts w:ascii="Arial" w:eastAsia="Times New Roman" w:hAnsi="Arial" w:cs="Arial"/>
                        <w:color w:val="000000"/>
                        <w:sz w:val="20"/>
                        <w:szCs w:val="20"/>
                        <w:lang w:eastAsia="pt-BR"/>
                      </w:rPr>
                      <w:t>R$ 560,00</w:t>
                    </w:r>
                  </w:ins>
                </w:p>
              </w:tc>
            </w:tr>
            <w:tr w:rsidR="0016760B" w:rsidRPr="0016760B" w14:paraId="28CA6210" w14:textId="77777777" w:rsidTr="0016760B">
              <w:trPr>
                <w:trHeight w:val="1785"/>
                <w:ins w:id="273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D74BA8" w14:textId="77777777" w:rsidR="0016760B" w:rsidRPr="0016760B" w:rsidRDefault="0016760B" w:rsidP="0016760B">
                  <w:pPr>
                    <w:autoSpaceDE/>
                    <w:autoSpaceDN/>
                    <w:adjustRightInd/>
                    <w:jc w:val="center"/>
                    <w:rPr>
                      <w:ins w:id="27304" w:author="Philippe Hollanda - Oliveira Trust" w:date="2022-07-19T09:57:00Z"/>
                      <w:rFonts w:ascii="Arial" w:eastAsia="Times New Roman" w:hAnsi="Arial" w:cs="Arial"/>
                      <w:color w:val="000000"/>
                      <w:sz w:val="20"/>
                      <w:szCs w:val="20"/>
                      <w:lang w:eastAsia="pt-BR"/>
                    </w:rPr>
                  </w:pPr>
                  <w:ins w:id="2730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3F7E49EB" w14:textId="77777777" w:rsidR="0016760B" w:rsidRPr="0016760B" w:rsidRDefault="0016760B" w:rsidP="0016760B">
                  <w:pPr>
                    <w:autoSpaceDE/>
                    <w:autoSpaceDN/>
                    <w:adjustRightInd/>
                    <w:jc w:val="center"/>
                    <w:rPr>
                      <w:ins w:id="27306" w:author="Philippe Hollanda - Oliveira Trust" w:date="2022-07-19T09:57:00Z"/>
                      <w:rFonts w:ascii="Arial" w:eastAsia="Times New Roman" w:hAnsi="Arial" w:cs="Arial"/>
                      <w:color w:val="000000"/>
                      <w:sz w:val="20"/>
                      <w:szCs w:val="20"/>
                      <w:lang w:eastAsia="pt-BR"/>
                    </w:rPr>
                  </w:pPr>
                  <w:ins w:id="27307"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E686B3" w14:textId="77777777" w:rsidR="0016760B" w:rsidRPr="0016760B" w:rsidRDefault="0016760B" w:rsidP="0016760B">
                  <w:pPr>
                    <w:autoSpaceDE/>
                    <w:autoSpaceDN/>
                    <w:adjustRightInd/>
                    <w:jc w:val="center"/>
                    <w:rPr>
                      <w:ins w:id="27308" w:author="Philippe Hollanda - Oliveira Trust" w:date="2022-07-19T09:57:00Z"/>
                      <w:rFonts w:ascii="Arial" w:eastAsia="Times New Roman" w:hAnsi="Arial" w:cs="Arial"/>
                      <w:color w:val="000000"/>
                      <w:sz w:val="20"/>
                      <w:szCs w:val="20"/>
                      <w:lang w:eastAsia="pt-BR"/>
                    </w:rPr>
                  </w:pPr>
                  <w:ins w:id="27309" w:author="Philippe Hollanda - Oliveira Trust" w:date="2022-07-19T09:57:00Z">
                    <w:r w:rsidRPr="0016760B">
                      <w:rPr>
                        <w:rFonts w:ascii="Arial" w:eastAsia="Times New Roman" w:hAnsi="Arial" w:cs="Arial"/>
                        <w:color w:val="000000"/>
                        <w:sz w:val="20"/>
                        <w:szCs w:val="20"/>
                        <w:lang w:eastAsia="pt-BR"/>
                      </w:rPr>
                      <w:t>R$ 150,00</w:t>
                    </w:r>
                  </w:ins>
                </w:p>
              </w:tc>
            </w:tr>
            <w:tr w:rsidR="0016760B" w:rsidRPr="0016760B" w14:paraId="727AA34E" w14:textId="77777777" w:rsidTr="0016760B">
              <w:trPr>
                <w:trHeight w:val="1785"/>
                <w:ins w:id="273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20BBFA" w14:textId="77777777" w:rsidR="0016760B" w:rsidRPr="0016760B" w:rsidRDefault="0016760B" w:rsidP="0016760B">
                  <w:pPr>
                    <w:autoSpaceDE/>
                    <w:autoSpaceDN/>
                    <w:adjustRightInd/>
                    <w:jc w:val="center"/>
                    <w:rPr>
                      <w:ins w:id="27311" w:author="Philippe Hollanda - Oliveira Trust" w:date="2022-07-19T09:57:00Z"/>
                      <w:rFonts w:ascii="Arial" w:eastAsia="Times New Roman" w:hAnsi="Arial" w:cs="Arial"/>
                      <w:color w:val="000000"/>
                      <w:sz w:val="20"/>
                      <w:szCs w:val="20"/>
                      <w:lang w:eastAsia="pt-BR"/>
                    </w:rPr>
                  </w:pPr>
                  <w:ins w:id="27312"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3DD8608E" w14:textId="77777777" w:rsidR="0016760B" w:rsidRPr="0016760B" w:rsidRDefault="0016760B" w:rsidP="0016760B">
                  <w:pPr>
                    <w:autoSpaceDE/>
                    <w:autoSpaceDN/>
                    <w:adjustRightInd/>
                    <w:jc w:val="center"/>
                    <w:rPr>
                      <w:ins w:id="27313" w:author="Philippe Hollanda - Oliveira Trust" w:date="2022-07-19T09:57:00Z"/>
                      <w:rFonts w:ascii="Arial" w:eastAsia="Times New Roman" w:hAnsi="Arial" w:cs="Arial"/>
                      <w:color w:val="000000"/>
                      <w:sz w:val="20"/>
                      <w:szCs w:val="20"/>
                      <w:lang w:eastAsia="pt-BR"/>
                    </w:rPr>
                  </w:pPr>
                  <w:ins w:id="27314"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FCEF72" w14:textId="77777777" w:rsidR="0016760B" w:rsidRPr="0016760B" w:rsidRDefault="0016760B" w:rsidP="0016760B">
                  <w:pPr>
                    <w:autoSpaceDE/>
                    <w:autoSpaceDN/>
                    <w:adjustRightInd/>
                    <w:jc w:val="center"/>
                    <w:rPr>
                      <w:ins w:id="27315" w:author="Philippe Hollanda - Oliveira Trust" w:date="2022-07-19T09:57:00Z"/>
                      <w:rFonts w:ascii="Arial" w:eastAsia="Times New Roman" w:hAnsi="Arial" w:cs="Arial"/>
                      <w:color w:val="000000"/>
                      <w:sz w:val="20"/>
                      <w:szCs w:val="20"/>
                      <w:lang w:eastAsia="pt-BR"/>
                    </w:rPr>
                  </w:pPr>
                  <w:ins w:id="27316" w:author="Philippe Hollanda - Oliveira Trust" w:date="2022-07-19T09:57:00Z">
                    <w:r w:rsidRPr="0016760B">
                      <w:rPr>
                        <w:rFonts w:ascii="Arial" w:eastAsia="Times New Roman" w:hAnsi="Arial" w:cs="Arial"/>
                        <w:color w:val="000000"/>
                        <w:sz w:val="20"/>
                        <w:szCs w:val="20"/>
                        <w:lang w:eastAsia="pt-BR"/>
                      </w:rPr>
                      <w:t>R$ 1.600,00</w:t>
                    </w:r>
                  </w:ins>
                </w:p>
              </w:tc>
            </w:tr>
            <w:tr w:rsidR="0016760B" w:rsidRPr="0016760B" w14:paraId="38200343" w14:textId="77777777" w:rsidTr="0016760B">
              <w:trPr>
                <w:trHeight w:val="1785"/>
                <w:ins w:id="273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D7DEB2" w14:textId="77777777" w:rsidR="0016760B" w:rsidRPr="0016760B" w:rsidRDefault="0016760B" w:rsidP="0016760B">
                  <w:pPr>
                    <w:autoSpaceDE/>
                    <w:autoSpaceDN/>
                    <w:adjustRightInd/>
                    <w:jc w:val="center"/>
                    <w:rPr>
                      <w:ins w:id="27318" w:author="Philippe Hollanda - Oliveira Trust" w:date="2022-07-19T09:57:00Z"/>
                      <w:rFonts w:ascii="Arial" w:eastAsia="Times New Roman" w:hAnsi="Arial" w:cs="Arial"/>
                      <w:color w:val="000000"/>
                      <w:sz w:val="20"/>
                      <w:szCs w:val="20"/>
                      <w:lang w:eastAsia="pt-BR"/>
                    </w:rPr>
                  </w:pPr>
                  <w:ins w:id="27319"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5873A24" w14:textId="77777777" w:rsidR="0016760B" w:rsidRPr="0016760B" w:rsidRDefault="0016760B" w:rsidP="0016760B">
                  <w:pPr>
                    <w:autoSpaceDE/>
                    <w:autoSpaceDN/>
                    <w:adjustRightInd/>
                    <w:jc w:val="center"/>
                    <w:rPr>
                      <w:ins w:id="27320" w:author="Philippe Hollanda - Oliveira Trust" w:date="2022-07-19T09:57:00Z"/>
                      <w:rFonts w:ascii="Arial" w:eastAsia="Times New Roman" w:hAnsi="Arial" w:cs="Arial"/>
                      <w:color w:val="000000"/>
                      <w:sz w:val="20"/>
                      <w:szCs w:val="20"/>
                      <w:lang w:eastAsia="pt-BR"/>
                    </w:rPr>
                  </w:pPr>
                  <w:ins w:id="27321" w:author="Philippe Hollanda - Oliveira Trust" w:date="2022-07-19T09:57:00Z">
                    <w:r w:rsidRPr="0016760B">
                      <w:rPr>
                        <w:rFonts w:ascii="Arial" w:eastAsia="Times New Roman" w:hAnsi="Arial" w:cs="Arial"/>
                        <w:color w:val="000000"/>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CE4AFF" w14:textId="77777777" w:rsidR="0016760B" w:rsidRPr="0016760B" w:rsidRDefault="0016760B" w:rsidP="0016760B">
                  <w:pPr>
                    <w:autoSpaceDE/>
                    <w:autoSpaceDN/>
                    <w:adjustRightInd/>
                    <w:jc w:val="center"/>
                    <w:rPr>
                      <w:ins w:id="27322" w:author="Philippe Hollanda - Oliveira Trust" w:date="2022-07-19T09:57:00Z"/>
                      <w:rFonts w:ascii="Arial" w:eastAsia="Times New Roman" w:hAnsi="Arial" w:cs="Arial"/>
                      <w:color w:val="000000"/>
                      <w:sz w:val="20"/>
                      <w:szCs w:val="20"/>
                      <w:lang w:eastAsia="pt-BR"/>
                    </w:rPr>
                  </w:pPr>
                  <w:ins w:id="27323"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15F4CCF5" w14:textId="77777777" w:rsidTr="0016760B">
              <w:trPr>
                <w:trHeight w:val="1785"/>
                <w:ins w:id="273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29E706" w14:textId="77777777" w:rsidR="0016760B" w:rsidRPr="0016760B" w:rsidRDefault="0016760B" w:rsidP="0016760B">
                  <w:pPr>
                    <w:autoSpaceDE/>
                    <w:autoSpaceDN/>
                    <w:adjustRightInd/>
                    <w:jc w:val="center"/>
                    <w:rPr>
                      <w:ins w:id="27325" w:author="Philippe Hollanda - Oliveira Trust" w:date="2022-07-19T09:57:00Z"/>
                      <w:rFonts w:ascii="Arial" w:eastAsia="Times New Roman" w:hAnsi="Arial" w:cs="Arial"/>
                      <w:color w:val="000000"/>
                      <w:sz w:val="20"/>
                      <w:szCs w:val="20"/>
                      <w:lang w:eastAsia="pt-BR"/>
                    </w:rPr>
                  </w:pPr>
                  <w:ins w:id="2732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4590A82C" w14:textId="77777777" w:rsidR="0016760B" w:rsidRPr="0016760B" w:rsidRDefault="0016760B" w:rsidP="0016760B">
                  <w:pPr>
                    <w:autoSpaceDE/>
                    <w:autoSpaceDN/>
                    <w:adjustRightInd/>
                    <w:jc w:val="center"/>
                    <w:rPr>
                      <w:ins w:id="27327" w:author="Philippe Hollanda - Oliveira Trust" w:date="2022-07-19T09:57:00Z"/>
                      <w:rFonts w:ascii="Arial" w:eastAsia="Times New Roman" w:hAnsi="Arial" w:cs="Arial"/>
                      <w:color w:val="000000"/>
                      <w:sz w:val="20"/>
                      <w:szCs w:val="20"/>
                      <w:lang w:eastAsia="pt-BR"/>
                    </w:rPr>
                  </w:pPr>
                  <w:ins w:id="27328" w:author="Philippe Hollanda - Oliveira Trust" w:date="2022-07-19T09:57:00Z">
                    <w:r w:rsidRPr="0016760B">
                      <w:rPr>
                        <w:rFonts w:ascii="Arial" w:eastAsia="Times New Roman" w:hAnsi="Arial" w:cs="Arial"/>
                        <w:color w:val="000000"/>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9907567" w14:textId="77777777" w:rsidR="0016760B" w:rsidRPr="0016760B" w:rsidRDefault="0016760B" w:rsidP="0016760B">
                  <w:pPr>
                    <w:autoSpaceDE/>
                    <w:autoSpaceDN/>
                    <w:adjustRightInd/>
                    <w:jc w:val="center"/>
                    <w:rPr>
                      <w:ins w:id="27329" w:author="Philippe Hollanda - Oliveira Trust" w:date="2022-07-19T09:57:00Z"/>
                      <w:rFonts w:ascii="Arial" w:eastAsia="Times New Roman" w:hAnsi="Arial" w:cs="Arial"/>
                      <w:color w:val="000000"/>
                      <w:sz w:val="20"/>
                      <w:szCs w:val="20"/>
                      <w:lang w:eastAsia="pt-BR"/>
                    </w:rPr>
                  </w:pPr>
                  <w:ins w:id="27330"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126F25D0" w14:textId="77777777" w:rsidTr="0016760B">
              <w:trPr>
                <w:trHeight w:val="1785"/>
                <w:ins w:id="273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6792FE" w14:textId="77777777" w:rsidR="0016760B" w:rsidRPr="0016760B" w:rsidRDefault="0016760B" w:rsidP="0016760B">
                  <w:pPr>
                    <w:autoSpaceDE/>
                    <w:autoSpaceDN/>
                    <w:adjustRightInd/>
                    <w:jc w:val="center"/>
                    <w:rPr>
                      <w:ins w:id="27332" w:author="Philippe Hollanda - Oliveira Trust" w:date="2022-07-19T09:57:00Z"/>
                      <w:rFonts w:ascii="Arial" w:eastAsia="Times New Roman" w:hAnsi="Arial" w:cs="Arial"/>
                      <w:color w:val="000000"/>
                      <w:sz w:val="20"/>
                      <w:szCs w:val="20"/>
                      <w:lang w:eastAsia="pt-BR"/>
                    </w:rPr>
                  </w:pPr>
                  <w:ins w:id="27333"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F7EF8C1" w14:textId="77777777" w:rsidR="0016760B" w:rsidRPr="0016760B" w:rsidRDefault="0016760B" w:rsidP="0016760B">
                  <w:pPr>
                    <w:autoSpaceDE/>
                    <w:autoSpaceDN/>
                    <w:adjustRightInd/>
                    <w:jc w:val="center"/>
                    <w:rPr>
                      <w:ins w:id="27334" w:author="Philippe Hollanda - Oliveira Trust" w:date="2022-07-19T09:57:00Z"/>
                      <w:rFonts w:ascii="Arial" w:eastAsia="Times New Roman" w:hAnsi="Arial" w:cs="Arial"/>
                      <w:color w:val="000000"/>
                      <w:sz w:val="20"/>
                      <w:szCs w:val="20"/>
                      <w:lang w:eastAsia="pt-BR"/>
                    </w:rPr>
                  </w:pPr>
                  <w:ins w:id="27335"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1A0644" w14:textId="77777777" w:rsidR="0016760B" w:rsidRPr="0016760B" w:rsidRDefault="0016760B" w:rsidP="0016760B">
                  <w:pPr>
                    <w:autoSpaceDE/>
                    <w:autoSpaceDN/>
                    <w:adjustRightInd/>
                    <w:jc w:val="center"/>
                    <w:rPr>
                      <w:ins w:id="27336" w:author="Philippe Hollanda - Oliveira Trust" w:date="2022-07-19T09:57:00Z"/>
                      <w:rFonts w:ascii="Arial" w:eastAsia="Times New Roman" w:hAnsi="Arial" w:cs="Arial"/>
                      <w:color w:val="000000"/>
                      <w:sz w:val="20"/>
                      <w:szCs w:val="20"/>
                      <w:lang w:eastAsia="pt-BR"/>
                    </w:rPr>
                  </w:pPr>
                  <w:ins w:id="27337"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52AF12EE" w14:textId="77777777" w:rsidTr="0016760B">
              <w:trPr>
                <w:trHeight w:val="1785"/>
                <w:ins w:id="273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0A5E80" w14:textId="77777777" w:rsidR="0016760B" w:rsidRPr="0016760B" w:rsidRDefault="0016760B" w:rsidP="0016760B">
                  <w:pPr>
                    <w:autoSpaceDE/>
                    <w:autoSpaceDN/>
                    <w:adjustRightInd/>
                    <w:jc w:val="center"/>
                    <w:rPr>
                      <w:ins w:id="27339" w:author="Philippe Hollanda - Oliveira Trust" w:date="2022-07-19T09:57:00Z"/>
                      <w:rFonts w:ascii="Arial" w:eastAsia="Times New Roman" w:hAnsi="Arial" w:cs="Arial"/>
                      <w:color w:val="000000"/>
                      <w:sz w:val="20"/>
                      <w:szCs w:val="20"/>
                      <w:lang w:eastAsia="pt-BR"/>
                    </w:rPr>
                  </w:pPr>
                  <w:ins w:id="27340"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1D82859" w14:textId="77777777" w:rsidR="0016760B" w:rsidRPr="0016760B" w:rsidRDefault="0016760B" w:rsidP="0016760B">
                  <w:pPr>
                    <w:autoSpaceDE/>
                    <w:autoSpaceDN/>
                    <w:adjustRightInd/>
                    <w:jc w:val="center"/>
                    <w:rPr>
                      <w:ins w:id="27341" w:author="Philippe Hollanda - Oliveira Trust" w:date="2022-07-19T09:57:00Z"/>
                      <w:rFonts w:ascii="Arial" w:eastAsia="Times New Roman" w:hAnsi="Arial" w:cs="Arial"/>
                      <w:color w:val="000000"/>
                      <w:sz w:val="20"/>
                      <w:szCs w:val="20"/>
                      <w:lang w:eastAsia="pt-BR"/>
                    </w:rPr>
                  </w:pPr>
                  <w:ins w:id="27342"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909B9F" w14:textId="77777777" w:rsidR="0016760B" w:rsidRPr="0016760B" w:rsidRDefault="0016760B" w:rsidP="0016760B">
                  <w:pPr>
                    <w:autoSpaceDE/>
                    <w:autoSpaceDN/>
                    <w:adjustRightInd/>
                    <w:jc w:val="center"/>
                    <w:rPr>
                      <w:ins w:id="27343" w:author="Philippe Hollanda - Oliveira Trust" w:date="2022-07-19T09:57:00Z"/>
                      <w:rFonts w:ascii="Arial" w:eastAsia="Times New Roman" w:hAnsi="Arial" w:cs="Arial"/>
                      <w:color w:val="000000"/>
                      <w:sz w:val="20"/>
                      <w:szCs w:val="20"/>
                      <w:lang w:eastAsia="pt-BR"/>
                    </w:rPr>
                  </w:pPr>
                  <w:ins w:id="27344" w:author="Philippe Hollanda - Oliveira Trust" w:date="2022-07-19T09:57:00Z">
                    <w:r w:rsidRPr="0016760B">
                      <w:rPr>
                        <w:rFonts w:ascii="Arial" w:eastAsia="Times New Roman" w:hAnsi="Arial" w:cs="Arial"/>
                        <w:color w:val="000000"/>
                        <w:sz w:val="20"/>
                        <w:szCs w:val="20"/>
                        <w:lang w:eastAsia="pt-BR"/>
                      </w:rPr>
                      <w:t>R$ 595,60</w:t>
                    </w:r>
                  </w:ins>
                </w:p>
              </w:tc>
            </w:tr>
            <w:tr w:rsidR="0016760B" w:rsidRPr="0016760B" w14:paraId="13998297" w14:textId="77777777" w:rsidTr="0016760B">
              <w:trPr>
                <w:trHeight w:val="1785"/>
                <w:ins w:id="273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760B28" w14:textId="77777777" w:rsidR="0016760B" w:rsidRPr="0016760B" w:rsidRDefault="0016760B" w:rsidP="0016760B">
                  <w:pPr>
                    <w:autoSpaceDE/>
                    <w:autoSpaceDN/>
                    <w:adjustRightInd/>
                    <w:jc w:val="center"/>
                    <w:rPr>
                      <w:ins w:id="27346" w:author="Philippe Hollanda - Oliveira Trust" w:date="2022-07-19T09:57:00Z"/>
                      <w:rFonts w:ascii="Arial" w:eastAsia="Times New Roman" w:hAnsi="Arial" w:cs="Arial"/>
                      <w:color w:val="000000"/>
                      <w:sz w:val="20"/>
                      <w:szCs w:val="20"/>
                      <w:lang w:eastAsia="pt-BR"/>
                    </w:rPr>
                  </w:pPr>
                  <w:ins w:id="2734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896B713" w14:textId="77777777" w:rsidR="0016760B" w:rsidRPr="0016760B" w:rsidRDefault="0016760B" w:rsidP="0016760B">
                  <w:pPr>
                    <w:autoSpaceDE/>
                    <w:autoSpaceDN/>
                    <w:adjustRightInd/>
                    <w:jc w:val="center"/>
                    <w:rPr>
                      <w:ins w:id="27348" w:author="Philippe Hollanda - Oliveira Trust" w:date="2022-07-19T09:57:00Z"/>
                      <w:rFonts w:ascii="Arial" w:eastAsia="Times New Roman" w:hAnsi="Arial" w:cs="Arial"/>
                      <w:color w:val="000000"/>
                      <w:sz w:val="20"/>
                      <w:szCs w:val="20"/>
                      <w:lang w:eastAsia="pt-BR"/>
                    </w:rPr>
                  </w:pPr>
                  <w:ins w:id="27349"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8FA40EC" w14:textId="77777777" w:rsidR="0016760B" w:rsidRPr="0016760B" w:rsidRDefault="0016760B" w:rsidP="0016760B">
                  <w:pPr>
                    <w:autoSpaceDE/>
                    <w:autoSpaceDN/>
                    <w:adjustRightInd/>
                    <w:jc w:val="center"/>
                    <w:rPr>
                      <w:ins w:id="27350" w:author="Philippe Hollanda - Oliveira Trust" w:date="2022-07-19T09:57:00Z"/>
                      <w:rFonts w:ascii="Arial" w:eastAsia="Times New Roman" w:hAnsi="Arial" w:cs="Arial"/>
                      <w:color w:val="000000"/>
                      <w:sz w:val="20"/>
                      <w:szCs w:val="20"/>
                      <w:lang w:eastAsia="pt-BR"/>
                    </w:rPr>
                  </w:pPr>
                  <w:ins w:id="27351" w:author="Philippe Hollanda - Oliveira Trust" w:date="2022-07-19T09:57:00Z">
                    <w:r w:rsidRPr="0016760B">
                      <w:rPr>
                        <w:rFonts w:ascii="Arial" w:eastAsia="Times New Roman" w:hAnsi="Arial" w:cs="Arial"/>
                        <w:color w:val="000000"/>
                        <w:sz w:val="20"/>
                        <w:szCs w:val="20"/>
                        <w:lang w:eastAsia="pt-BR"/>
                      </w:rPr>
                      <w:t>R$ 2.724,80</w:t>
                    </w:r>
                  </w:ins>
                </w:p>
              </w:tc>
            </w:tr>
            <w:tr w:rsidR="0016760B" w:rsidRPr="0016760B" w14:paraId="31F6D4F5" w14:textId="77777777" w:rsidTr="0016760B">
              <w:trPr>
                <w:trHeight w:val="1785"/>
                <w:ins w:id="273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33A111" w14:textId="77777777" w:rsidR="0016760B" w:rsidRPr="0016760B" w:rsidRDefault="0016760B" w:rsidP="0016760B">
                  <w:pPr>
                    <w:autoSpaceDE/>
                    <w:autoSpaceDN/>
                    <w:adjustRightInd/>
                    <w:jc w:val="center"/>
                    <w:rPr>
                      <w:ins w:id="27353" w:author="Philippe Hollanda - Oliveira Trust" w:date="2022-07-19T09:57:00Z"/>
                      <w:rFonts w:ascii="Arial" w:eastAsia="Times New Roman" w:hAnsi="Arial" w:cs="Arial"/>
                      <w:color w:val="000000"/>
                      <w:sz w:val="20"/>
                      <w:szCs w:val="20"/>
                      <w:lang w:eastAsia="pt-BR"/>
                    </w:rPr>
                  </w:pPr>
                  <w:ins w:id="27354"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EB6C437" w14:textId="77777777" w:rsidR="0016760B" w:rsidRPr="0016760B" w:rsidRDefault="0016760B" w:rsidP="0016760B">
                  <w:pPr>
                    <w:autoSpaceDE/>
                    <w:autoSpaceDN/>
                    <w:adjustRightInd/>
                    <w:jc w:val="center"/>
                    <w:rPr>
                      <w:ins w:id="27355" w:author="Philippe Hollanda - Oliveira Trust" w:date="2022-07-19T09:57:00Z"/>
                      <w:rFonts w:ascii="Arial" w:eastAsia="Times New Roman" w:hAnsi="Arial" w:cs="Arial"/>
                      <w:color w:val="000000"/>
                      <w:sz w:val="20"/>
                      <w:szCs w:val="20"/>
                      <w:lang w:eastAsia="pt-BR"/>
                    </w:rPr>
                  </w:pPr>
                  <w:ins w:id="27356"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74927747" w14:textId="77777777" w:rsidR="0016760B" w:rsidRPr="0016760B" w:rsidRDefault="0016760B" w:rsidP="0016760B">
                  <w:pPr>
                    <w:autoSpaceDE/>
                    <w:autoSpaceDN/>
                    <w:adjustRightInd/>
                    <w:jc w:val="center"/>
                    <w:rPr>
                      <w:ins w:id="27357" w:author="Philippe Hollanda - Oliveira Trust" w:date="2022-07-19T09:57:00Z"/>
                      <w:rFonts w:ascii="Arial" w:eastAsia="Times New Roman" w:hAnsi="Arial" w:cs="Arial"/>
                      <w:color w:val="000000"/>
                      <w:sz w:val="20"/>
                      <w:szCs w:val="20"/>
                      <w:lang w:eastAsia="pt-BR"/>
                    </w:rPr>
                  </w:pPr>
                  <w:ins w:id="27358" w:author="Philippe Hollanda - Oliveira Trust" w:date="2022-07-19T09:57:00Z">
                    <w:r w:rsidRPr="0016760B">
                      <w:rPr>
                        <w:rFonts w:ascii="Arial" w:eastAsia="Times New Roman" w:hAnsi="Arial" w:cs="Arial"/>
                        <w:color w:val="000000"/>
                        <w:sz w:val="20"/>
                        <w:szCs w:val="20"/>
                        <w:lang w:eastAsia="pt-BR"/>
                      </w:rPr>
                      <w:t>R$ 302,69</w:t>
                    </w:r>
                  </w:ins>
                </w:p>
              </w:tc>
            </w:tr>
            <w:tr w:rsidR="0016760B" w:rsidRPr="0016760B" w14:paraId="11148AB8" w14:textId="77777777" w:rsidTr="0016760B">
              <w:trPr>
                <w:trHeight w:val="1785"/>
                <w:ins w:id="273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547FB6" w14:textId="77777777" w:rsidR="0016760B" w:rsidRPr="0016760B" w:rsidRDefault="0016760B" w:rsidP="0016760B">
                  <w:pPr>
                    <w:autoSpaceDE/>
                    <w:autoSpaceDN/>
                    <w:adjustRightInd/>
                    <w:jc w:val="center"/>
                    <w:rPr>
                      <w:ins w:id="27360" w:author="Philippe Hollanda - Oliveira Trust" w:date="2022-07-19T09:57:00Z"/>
                      <w:rFonts w:ascii="Arial" w:eastAsia="Times New Roman" w:hAnsi="Arial" w:cs="Arial"/>
                      <w:color w:val="000000"/>
                      <w:sz w:val="20"/>
                      <w:szCs w:val="20"/>
                      <w:lang w:eastAsia="pt-BR"/>
                    </w:rPr>
                  </w:pPr>
                  <w:ins w:id="27361"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5B4589C" w14:textId="77777777" w:rsidR="0016760B" w:rsidRPr="0016760B" w:rsidRDefault="0016760B" w:rsidP="0016760B">
                  <w:pPr>
                    <w:autoSpaceDE/>
                    <w:autoSpaceDN/>
                    <w:adjustRightInd/>
                    <w:jc w:val="center"/>
                    <w:rPr>
                      <w:ins w:id="27362" w:author="Philippe Hollanda - Oliveira Trust" w:date="2022-07-19T09:57:00Z"/>
                      <w:rFonts w:ascii="Arial" w:eastAsia="Times New Roman" w:hAnsi="Arial" w:cs="Arial"/>
                      <w:color w:val="000000"/>
                      <w:sz w:val="20"/>
                      <w:szCs w:val="20"/>
                      <w:lang w:eastAsia="pt-BR"/>
                    </w:rPr>
                  </w:pPr>
                  <w:ins w:id="27363"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2B83D4D" w14:textId="77777777" w:rsidR="0016760B" w:rsidRPr="0016760B" w:rsidRDefault="0016760B" w:rsidP="0016760B">
                  <w:pPr>
                    <w:autoSpaceDE/>
                    <w:autoSpaceDN/>
                    <w:adjustRightInd/>
                    <w:jc w:val="center"/>
                    <w:rPr>
                      <w:ins w:id="27364" w:author="Philippe Hollanda - Oliveira Trust" w:date="2022-07-19T09:57:00Z"/>
                      <w:rFonts w:ascii="Arial" w:eastAsia="Times New Roman" w:hAnsi="Arial" w:cs="Arial"/>
                      <w:color w:val="000000"/>
                      <w:sz w:val="20"/>
                      <w:szCs w:val="20"/>
                      <w:lang w:eastAsia="pt-BR"/>
                    </w:rPr>
                  </w:pPr>
                  <w:ins w:id="27365"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1F2B662E" w14:textId="77777777" w:rsidTr="0016760B">
              <w:trPr>
                <w:trHeight w:val="1785"/>
                <w:ins w:id="273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1A5CDB" w14:textId="77777777" w:rsidR="0016760B" w:rsidRPr="0016760B" w:rsidRDefault="0016760B" w:rsidP="0016760B">
                  <w:pPr>
                    <w:autoSpaceDE/>
                    <w:autoSpaceDN/>
                    <w:adjustRightInd/>
                    <w:jc w:val="center"/>
                    <w:rPr>
                      <w:ins w:id="27367" w:author="Philippe Hollanda - Oliveira Trust" w:date="2022-07-19T09:57:00Z"/>
                      <w:rFonts w:ascii="Arial" w:eastAsia="Times New Roman" w:hAnsi="Arial" w:cs="Arial"/>
                      <w:color w:val="000000"/>
                      <w:sz w:val="20"/>
                      <w:szCs w:val="20"/>
                      <w:lang w:eastAsia="pt-BR"/>
                    </w:rPr>
                  </w:pPr>
                  <w:ins w:id="27368"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A69173F" w14:textId="77777777" w:rsidR="0016760B" w:rsidRPr="0016760B" w:rsidRDefault="0016760B" w:rsidP="0016760B">
                  <w:pPr>
                    <w:autoSpaceDE/>
                    <w:autoSpaceDN/>
                    <w:adjustRightInd/>
                    <w:jc w:val="center"/>
                    <w:rPr>
                      <w:ins w:id="27369" w:author="Philippe Hollanda - Oliveira Trust" w:date="2022-07-19T09:57:00Z"/>
                      <w:rFonts w:ascii="Arial" w:eastAsia="Times New Roman" w:hAnsi="Arial" w:cs="Arial"/>
                      <w:color w:val="000000"/>
                      <w:sz w:val="20"/>
                      <w:szCs w:val="20"/>
                      <w:lang w:eastAsia="pt-BR"/>
                    </w:rPr>
                  </w:pPr>
                  <w:ins w:id="27370"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CADB5FD" w14:textId="77777777" w:rsidR="0016760B" w:rsidRPr="0016760B" w:rsidRDefault="0016760B" w:rsidP="0016760B">
                  <w:pPr>
                    <w:autoSpaceDE/>
                    <w:autoSpaceDN/>
                    <w:adjustRightInd/>
                    <w:jc w:val="center"/>
                    <w:rPr>
                      <w:ins w:id="27371" w:author="Philippe Hollanda - Oliveira Trust" w:date="2022-07-19T09:57:00Z"/>
                      <w:rFonts w:ascii="Arial" w:eastAsia="Times New Roman" w:hAnsi="Arial" w:cs="Arial"/>
                      <w:color w:val="000000"/>
                      <w:sz w:val="20"/>
                      <w:szCs w:val="20"/>
                      <w:lang w:eastAsia="pt-BR"/>
                    </w:rPr>
                  </w:pPr>
                  <w:ins w:id="27372" w:author="Philippe Hollanda - Oliveira Trust" w:date="2022-07-19T09:57:00Z">
                    <w:r w:rsidRPr="0016760B">
                      <w:rPr>
                        <w:rFonts w:ascii="Arial" w:eastAsia="Times New Roman" w:hAnsi="Arial" w:cs="Arial"/>
                        <w:color w:val="000000"/>
                        <w:sz w:val="20"/>
                        <w:szCs w:val="20"/>
                        <w:lang w:eastAsia="pt-BR"/>
                      </w:rPr>
                      <w:t>R$ 610,00</w:t>
                    </w:r>
                  </w:ins>
                </w:p>
              </w:tc>
            </w:tr>
            <w:tr w:rsidR="0016760B" w:rsidRPr="0016760B" w14:paraId="7CEDB0E5" w14:textId="77777777" w:rsidTr="0016760B">
              <w:trPr>
                <w:trHeight w:val="1785"/>
                <w:ins w:id="273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FBC02F" w14:textId="77777777" w:rsidR="0016760B" w:rsidRPr="0016760B" w:rsidRDefault="0016760B" w:rsidP="0016760B">
                  <w:pPr>
                    <w:autoSpaceDE/>
                    <w:autoSpaceDN/>
                    <w:adjustRightInd/>
                    <w:jc w:val="center"/>
                    <w:rPr>
                      <w:ins w:id="27374" w:author="Philippe Hollanda - Oliveira Trust" w:date="2022-07-19T09:57:00Z"/>
                      <w:rFonts w:ascii="Arial" w:eastAsia="Times New Roman" w:hAnsi="Arial" w:cs="Arial"/>
                      <w:color w:val="000000"/>
                      <w:sz w:val="20"/>
                      <w:szCs w:val="20"/>
                      <w:lang w:eastAsia="pt-BR"/>
                    </w:rPr>
                  </w:pPr>
                  <w:ins w:id="2737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B08C43B" w14:textId="77777777" w:rsidR="0016760B" w:rsidRPr="0016760B" w:rsidRDefault="0016760B" w:rsidP="0016760B">
                  <w:pPr>
                    <w:autoSpaceDE/>
                    <w:autoSpaceDN/>
                    <w:adjustRightInd/>
                    <w:jc w:val="center"/>
                    <w:rPr>
                      <w:ins w:id="27376" w:author="Philippe Hollanda - Oliveira Trust" w:date="2022-07-19T09:57:00Z"/>
                      <w:rFonts w:ascii="Arial" w:eastAsia="Times New Roman" w:hAnsi="Arial" w:cs="Arial"/>
                      <w:color w:val="000000"/>
                      <w:sz w:val="20"/>
                      <w:szCs w:val="20"/>
                      <w:lang w:eastAsia="pt-BR"/>
                    </w:rPr>
                  </w:pPr>
                  <w:ins w:id="27377"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1A5D00A0" w14:textId="77777777" w:rsidR="0016760B" w:rsidRPr="0016760B" w:rsidRDefault="0016760B" w:rsidP="0016760B">
                  <w:pPr>
                    <w:autoSpaceDE/>
                    <w:autoSpaceDN/>
                    <w:adjustRightInd/>
                    <w:jc w:val="center"/>
                    <w:rPr>
                      <w:ins w:id="27378" w:author="Philippe Hollanda - Oliveira Trust" w:date="2022-07-19T09:57:00Z"/>
                      <w:rFonts w:ascii="Arial" w:eastAsia="Times New Roman" w:hAnsi="Arial" w:cs="Arial"/>
                      <w:color w:val="000000"/>
                      <w:sz w:val="20"/>
                      <w:szCs w:val="20"/>
                      <w:lang w:eastAsia="pt-BR"/>
                    </w:rPr>
                  </w:pPr>
                  <w:ins w:id="27379"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2FA9D771" w14:textId="77777777" w:rsidTr="0016760B">
              <w:trPr>
                <w:trHeight w:val="1785"/>
                <w:ins w:id="273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A838ED" w14:textId="77777777" w:rsidR="0016760B" w:rsidRPr="0016760B" w:rsidRDefault="0016760B" w:rsidP="0016760B">
                  <w:pPr>
                    <w:autoSpaceDE/>
                    <w:autoSpaceDN/>
                    <w:adjustRightInd/>
                    <w:jc w:val="center"/>
                    <w:rPr>
                      <w:ins w:id="27381" w:author="Philippe Hollanda - Oliveira Trust" w:date="2022-07-19T09:57:00Z"/>
                      <w:rFonts w:ascii="Arial" w:eastAsia="Times New Roman" w:hAnsi="Arial" w:cs="Arial"/>
                      <w:color w:val="000000"/>
                      <w:sz w:val="20"/>
                      <w:szCs w:val="20"/>
                      <w:lang w:eastAsia="pt-BR"/>
                    </w:rPr>
                  </w:pPr>
                  <w:ins w:id="27382"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19CC020" w14:textId="77777777" w:rsidR="0016760B" w:rsidRPr="0016760B" w:rsidRDefault="0016760B" w:rsidP="0016760B">
                  <w:pPr>
                    <w:autoSpaceDE/>
                    <w:autoSpaceDN/>
                    <w:adjustRightInd/>
                    <w:jc w:val="center"/>
                    <w:rPr>
                      <w:ins w:id="27383" w:author="Philippe Hollanda - Oliveira Trust" w:date="2022-07-19T09:57:00Z"/>
                      <w:rFonts w:ascii="Arial" w:eastAsia="Times New Roman" w:hAnsi="Arial" w:cs="Arial"/>
                      <w:color w:val="000000"/>
                      <w:sz w:val="20"/>
                      <w:szCs w:val="20"/>
                      <w:lang w:eastAsia="pt-BR"/>
                    </w:rPr>
                  </w:pPr>
                  <w:ins w:id="27384"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55837845" w14:textId="77777777" w:rsidR="0016760B" w:rsidRPr="0016760B" w:rsidRDefault="0016760B" w:rsidP="0016760B">
                  <w:pPr>
                    <w:autoSpaceDE/>
                    <w:autoSpaceDN/>
                    <w:adjustRightInd/>
                    <w:jc w:val="center"/>
                    <w:rPr>
                      <w:ins w:id="27385" w:author="Philippe Hollanda - Oliveira Trust" w:date="2022-07-19T09:57:00Z"/>
                      <w:rFonts w:ascii="Arial" w:eastAsia="Times New Roman" w:hAnsi="Arial" w:cs="Arial"/>
                      <w:color w:val="000000"/>
                      <w:sz w:val="20"/>
                      <w:szCs w:val="20"/>
                      <w:lang w:eastAsia="pt-BR"/>
                    </w:rPr>
                  </w:pPr>
                  <w:ins w:id="27386"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30A9E1B1" w14:textId="77777777" w:rsidTr="0016760B">
              <w:trPr>
                <w:trHeight w:val="1785"/>
                <w:ins w:id="273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BAE4DE" w14:textId="77777777" w:rsidR="0016760B" w:rsidRPr="0016760B" w:rsidRDefault="0016760B" w:rsidP="0016760B">
                  <w:pPr>
                    <w:autoSpaceDE/>
                    <w:autoSpaceDN/>
                    <w:adjustRightInd/>
                    <w:jc w:val="center"/>
                    <w:rPr>
                      <w:ins w:id="27388" w:author="Philippe Hollanda - Oliveira Trust" w:date="2022-07-19T09:57:00Z"/>
                      <w:rFonts w:ascii="Arial" w:eastAsia="Times New Roman" w:hAnsi="Arial" w:cs="Arial"/>
                      <w:color w:val="000000"/>
                      <w:sz w:val="20"/>
                      <w:szCs w:val="20"/>
                      <w:lang w:eastAsia="pt-BR"/>
                    </w:rPr>
                  </w:pPr>
                  <w:ins w:id="27389"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9EAD1D2" w14:textId="77777777" w:rsidR="0016760B" w:rsidRPr="0016760B" w:rsidRDefault="0016760B" w:rsidP="0016760B">
                  <w:pPr>
                    <w:autoSpaceDE/>
                    <w:autoSpaceDN/>
                    <w:adjustRightInd/>
                    <w:jc w:val="center"/>
                    <w:rPr>
                      <w:ins w:id="27390" w:author="Philippe Hollanda - Oliveira Trust" w:date="2022-07-19T09:57:00Z"/>
                      <w:rFonts w:ascii="Arial" w:eastAsia="Times New Roman" w:hAnsi="Arial" w:cs="Arial"/>
                      <w:color w:val="000000"/>
                      <w:sz w:val="20"/>
                      <w:szCs w:val="20"/>
                      <w:lang w:eastAsia="pt-BR"/>
                    </w:rPr>
                  </w:pPr>
                  <w:ins w:id="27391"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60802F77" w14:textId="77777777" w:rsidR="0016760B" w:rsidRPr="0016760B" w:rsidRDefault="0016760B" w:rsidP="0016760B">
                  <w:pPr>
                    <w:autoSpaceDE/>
                    <w:autoSpaceDN/>
                    <w:adjustRightInd/>
                    <w:jc w:val="center"/>
                    <w:rPr>
                      <w:ins w:id="27392" w:author="Philippe Hollanda - Oliveira Trust" w:date="2022-07-19T09:57:00Z"/>
                      <w:rFonts w:ascii="Arial" w:eastAsia="Times New Roman" w:hAnsi="Arial" w:cs="Arial"/>
                      <w:color w:val="000000"/>
                      <w:sz w:val="20"/>
                      <w:szCs w:val="20"/>
                      <w:lang w:eastAsia="pt-BR"/>
                    </w:rPr>
                  </w:pPr>
                  <w:ins w:id="27393" w:author="Philippe Hollanda - Oliveira Trust" w:date="2022-07-19T09:57:00Z">
                    <w:r w:rsidRPr="0016760B">
                      <w:rPr>
                        <w:rFonts w:ascii="Arial" w:eastAsia="Times New Roman" w:hAnsi="Arial" w:cs="Arial"/>
                        <w:color w:val="000000"/>
                        <w:sz w:val="20"/>
                        <w:szCs w:val="20"/>
                        <w:lang w:eastAsia="pt-BR"/>
                      </w:rPr>
                      <w:t>R$ 660,00</w:t>
                    </w:r>
                  </w:ins>
                </w:p>
              </w:tc>
            </w:tr>
            <w:tr w:rsidR="0016760B" w:rsidRPr="0016760B" w14:paraId="10641180" w14:textId="77777777" w:rsidTr="0016760B">
              <w:trPr>
                <w:trHeight w:val="1785"/>
                <w:ins w:id="273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4407A4" w14:textId="77777777" w:rsidR="0016760B" w:rsidRPr="0016760B" w:rsidRDefault="0016760B" w:rsidP="0016760B">
                  <w:pPr>
                    <w:autoSpaceDE/>
                    <w:autoSpaceDN/>
                    <w:adjustRightInd/>
                    <w:jc w:val="center"/>
                    <w:rPr>
                      <w:ins w:id="27395" w:author="Philippe Hollanda - Oliveira Trust" w:date="2022-07-19T09:57:00Z"/>
                      <w:rFonts w:ascii="Arial" w:eastAsia="Times New Roman" w:hAnsi="Arial" w:cs="Arial"/>
                      <w:color w:val="000000"/>
                      <w:sz w:val="20"/>
                      <w:szCs w:val="20"/>
                      <w:lang w:eastAsia="pt-BR"/>
                    </w:rPr>
                  </w:pPr>
                  <w:ins w:id="2739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4CE5C4DE" w14:textId="77777777" w:rsidR="0016760B" w:rsidRPr="0016760B" w:rsidRDefault="0016760B" w:rsidP="0016760B">
                  <w:pPr>
                    <w:autoSpaceDE/>
                    <w:autoSpaceDN/>
                    <w:adjustRightInd/>
                    <w:jc w:val="center"/>
                    <w:rPr>
                      <w:ins w:id="27397" w:author="Philippe Hollanda - Oliveira Trust" w:date="2022-07-19T09:57:00Z"/>
                      <w:rFonts w:ascii="Arial" w:eastAsia="Times New Roman" w:hAnsi="Arial" w:cs="Arial"/>
                      <w:color w:val="000000"/>
                      <w:sz w:val="20"/>
                      <w:szCs w:val="20"/>
                      <w:lang w:eastAsia="pt-BR"/>
                    </w:rPr>
                  </w:pPr>
                  <w:ins w:id="27398"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5BE4B86" w14:textId="77777777" w:rsidR="0016760B" w:rsidRPr="0016760B" w:rsidRDefault="0016760B" w:rsidP="0016760B">
                  <w:pPr>
                    <w:autoSpaceDE/>
                    <w:autoSpaceDN/>
                    <w:adjustRightInd/>
                    <w:jc w:val="center"/>
                    <w:rPr>
                      <w:ins w:id="27399" w:author="Philippe Hollanda - Oliveira Trust" w:date="2022-07-19T09:57:00Z"/>
                      <w:rFonts w:ascii="Arial" w:eastAsia="Times New Roman" w:hAnsi="Arial" w:cs="Arial"/>
                      <w:color w:val="000000"/>
                      <w:sz w:val="20"/>
                      <w:szCs w:val="20"/>
                      <w:lang w:eastAsia="pt-BR"/>
                    </w:rPr>
                  </w:pPr>
                  <w:ins w:id="27400" w:author="Philippe Hollanda - Oliveira Trust" w:date="2022-07-19T09:57:00Z">
                    <w:r w:rsidRPr="0016760B">
                      <w:rPr>
                        <w:rFonts w:ascii="Arial" w:eastAsia="Times New Roman" w:hAnsi="Arial" w:cs="Arial"/>
                        <w:color w:val="000000"/>
                        <w:sz w:val="20"/>
                        <w:szCs w:val="20"/>
                        <w:lang w:eastAsia="pt-BR"/>
                      </w:rPr>
                      <w:t>R$ 294,00</w:t>
                    </w:r>
                  </w:ins>
                </w:p>
              </w:tc>
            </w:tr>
            <w:tr w:rsidR="0016760B" w:rsidRPr="0016760B" w14:paraId="0C935747" w14:textId="77777777" w:rsidTr="0016760B">
              <w:trPr>
                <w:trHeight w:val="1785"/>
                <w:ins w:id="274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00095B" w14:textId="77777777" w:rsidR="0016760B" w:rsidRPr="0016760B" w:rsidRDefault="0016760B" w:rsidP="0016760B">
                  <w:pPr>
                    <w:autoSpaceDE/>
                    <w:autoSpaceDN/>
                    <w:adjustRightInd/>
                    <w:jc w:val="center"/>
                    <w:rPr>
                      <w:ins w:id="27402" w:author="Philippe Hollanda - Oliveira Trust" w:date="2022-07-19T09:57:00Z"/>
                      <w:rFonts w:ascii="Arial" w:eastAsia="Times New Roman" w:hAnsi="Arial" w:cs="Arial"/>
                      <w:color w:val="000000"/>
                      <w:sz w:val="20"/>
                      <w:szCs w:val="20"/>
                      <w:lang w:eastAsia="pt-BR"/>
                    </w:rPr>
                  </w:pPr>
                  <w:ins w:id="27403"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E73C832" w14:textId="77777777" w:rsidR="0016760B" w:rsidRPr="0016760B" w:rsidRDefault="0016760B" w:rsidP="0016760B">
                  <w:pPr>
                    <w:autoSpaceDE/>
                    <w:autoSpaceDN/>
                    <w:adjustRightInd/>
                    <w:jc w:val="center"/>
                    <w:rPr>
                      <w:ins w:id="27404" w:author="Philippe Hollanda - Oliveira Trust" w:date="2022-07-19T09:57:00Z"/>
                      <w:rFonts w:ascii="Arial" w:eastAsia="Times New Roman" w:hAnsi="Arial" w:cs="Arial"/>
                      <w:color w:val="000000"/>
                      <w:sz w:val="20"/>
                      <w:szCs w:val="20"/>
                      <w:lang w:eastAsia="pt-BR"/>
                    </w:rPr>
                  </w:pPr>
                  <w:ins w:id="27405" w:author="Philippe Hollanda - Oliveira Trust" w:date="2022-07-19T09:57:00Z">
                    <w:r w:rsidRPr="0016760B">
                      <w:rPr>
                        <w:rFonts w:ascii="Arial" w:eastAsia="Times New Roman" w:hAnsi="Arial" w:cs="Arial"/>
                        <w:color w:val="000000"/>
                        <w:sz w:val="20"/>
                        <w:szCs w:val="20"/>
                        <w:lang w:eastAsia="pt-BR"/>
                      </w:rPr>
                      <w:t>20/01/2022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AD3DB5D" w14:textId="77777777" w:rsidR="0016760B" w:rsidRPr="0016760B" w:rsidRDefault="0016760B" w:rsidP="0016760B">
                  <w:pPr>
                    <w:autoSpaceDE/>
                    <w:autoSpaceDN/>
                    <w:adjustRightInd/>
                    <w:jc w:val="center"/>
                    <w:rPr>
                      <w:ins w:id="27406" w:author="Philippe Hollanda - Oliveira Trust" w:date="2022-07-19T09:57:00Z"/>
                      <w:rFonts w:ascii="Arial" w:eastAsia="Times New Roman" w:hAnsi="Arial" w:cs="Arial"/>
                      <w:color w:val="000000"/>
                      <w:sz w:val="20"/>
                      <w:szCs w:val="20"/>
                      <w:lang w:eastAsia="pt-BR"/>
                    </w:rPr>
                  </w:pPr>
                  <w:ins w:id="27407" w:author="Philippe Hollanda - Oliveira Trust" w:date="2022-07-19T09:57:00Z">
                    <w:r w:rsidRPr="0016760B">
                      <w:rPr>
                        <w:rFonts w:ascii="Arial" w:eastAsia="Times New Roman" w:hAnsi="Arial" w:cs="Arial"/>
                        <w:color w:val="000000"/>
                        <w:sz w:val="20"/>
                        <w:szCs w:val="20"/>
                        <w:lang w:eastAsia="pt-BR"/>
                      </w:rPr>
                      <w:t>R$ 1.465,17</w:t>
                    </w:r>
                  </w:ins>
                </w:p>
              </w:tc>
            </w:tr>
            <w:tr w:rsidR="0016760B" w:rsidRPr="0016760B" w14:paraId="19F8E4D5" w14:textId="77777777" w:rsidTr="0016760B">
              <w:trPr>
                <w:trHeight w:val="1785"/>
                <w:ins w:id="274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880621" w14:textId="77777777" w:rsidR="0016760B" w:rsidRPr="0016760B" w:rsidRDefault="0016760B" w:rsidP="0016760B">
                  <w:pPr>
                    <w:autoSpaceDE/>
                    <w:autoSpaceDN/>
                    <w:adjustRightInd/>
                    <w:jc w:val="center"/>
                    <w:rPr>
                      <w:ins w:id="27409" w:author="Philippe Hollanda - Oliveira Trust" w:date="2022-07-19T09:57:00Z"/>
                      <w:rFonts w:ascii="Arial" w:eastAsia="Times New Roman" w:hAnsi="Arial" w:cs="Arial"/>
                      <w:color w:val="000000"/>
                      <w:sz w:val="20"/>
                      <w:szCs w:val="20"/>
                      <w:lang w:eastAsia="pt-BR"/>
                    </w:rPr>
                  </w:pPr>
                  <w:ins w:id="27410"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C5FD077" w14:textId="77777777" w:rsidR="0016760B" w:rsidRPr="0016760B" w:rsidRDefault="0016760B" w:rsidP="0016760B">
                  <w:pPr>
                    <w:autoSpaceDE/>
                    <w:autoSpaceDN/>
                    <w:adjustRightInd/>
                    <w:jc w:val="center"/>
                    <w:rPr>
                      <w:ins w:id="27411" w:author="Philippe Hollanda - Oliveira Trust" w:date="2022-07-19T09:57:00Z"/>
                      <w:rFonts w:ascii="Arial" w:eastAsia="Times New Roman" w:hAnsi="Arial" w:cs="Arial"/>
                      <w:color w:val="000000"/>
                      <w:sz w:val="20"/>
                      <w:szCs w:val="20"/>
                      <w:lang w:eastAsia="pt-BR"/>
                    </w:rPr>
                  </w:pPr>
                  <w:ins w:id="27412"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2CD5314" w14:textId="77777777" w:rsidR="0016760B" w:rsidRPr="0016760B" w:rsidRDefault="0016760B" w:rsidP="0016760B">
                  <w:pPr>
                    <w:autoSpaceDE/>
                    <w:autoSpaceDN/>
                    <w:adjustRightInd/>
                    <w:jc w:val="center"/>
                    <w:rPr>
                      <w:ins w:id="27413" w:author="Philippe Hollanda - Oliveira Trust" w:date="2022-07-19T09:57:00Z"/>
                      <w:rFonts w:ascii="Arial" w:eastAsia="Times New Roman" w:hAnsi="Arial" w:cs="Arial"/>
                      <w:color w:val="000000"/>
                      <w:sz w:val="20"/>
                      <w:szCs w:val="20"/>
                      <w:lang w:eastAsia="pt-BR"/>
                    </w:rPr>
                  </w:pPr>
                  <w:ins w:id="27414" w:author="Philippe Hollanda - Oliveira Trust" w:date="2022-07-19T09:57:00Z">
                    <w:r w:rsidRPr="0016760B">
                      <w:rPr>
                        <w:rFonts w:ascii="Arial" w:eastAsia="Times New Roman" w:hAnsi="Arial" w:cs="Arial"/>
                        <w:color w:val="000000"/>
                        <w:sz w:val="20"/>
                        <w:szCs w:val="20"/>
                        <w:lang w:eastAsia="pt-BR"/>
                      </w:rPr>
                      <w:t>R$ 140,00</w:t>
                    </w:r>
                  </w:ins>
                </w:p>
              </w:tc>
            </w:tr>
            <w:tr w:rsidR="0016760B" w:rsidRPr="0016760B" w14:paraId="6E4703DC" w14:textId="77777777" w:rsidTr="0016760B">
              <w:trPr>
                <w:trHeight w:val="1785"/>
                <w:ins w:id="274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6F8C8E" w14:textId="77777777" w:rsidR="0016760B" w:rsidRPr="0016760B" w:rsidRDefault="0016760B" w:rsidP="0016760B">
                  <w:pPr>
                    <w:autoSpaceDE/>
                    <w:autoSpaceDN/>
                    <w:adjustRightInd/>
                    <w:jc w:val="center"/>
                    <w:rPr>
                      <w:ins w:id="27416" w:author="Philippe Hollanda - Oliveira Trust" w:date="2022-07-19T09:57:00Z"/>
                      <w:rFonts w:ascii="Arial" w:eastAsia="Times New Roman" w:hAnsi="Arial" w:cs="Arial"/>
                      <w:color w:val="000000"/>
                      <w:sz w:val="20"/>
                      <w:szCs w:val="20"/>
                      <w:lang w:eastAsia="pt-BR"/>
                    </w:rPr>
                  </w:pPr>
                  <w:ins w:id="27417"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5E7017E0" w14:textId="77777777" w:rsidR="0016760B" w:rsidRPr="0016760B" w:rsidRDefault="0016760B" w:rsidP="0016760B">
                  <w:pPr>
                    <w:autoSpaceDE/>
                    <w:autoSpaceDN/>
                    <w:adjustRightInd/>
                    <w:jc w:val="center"/>
                    <w:rPr>
                      <w:ins w:id="27418" w:author="Philippe Hollanda - Oliveira Trust" w:date="2022-07-19T09:57:00Z"/>
                      <w:rFonts w:ascii="Arial" w:eastAsia="Times New Roman" w:hAnsi="Arial" w:cs="Arial"/>
                      <w:color w:val="000000"/>
                      <w:sz w:val="20"/>
                      <w:szCs w:val="20"/>
                      <w:lang w:eastAsia="pt-BR"/>
                    </w:rPr>
                  </w:pPr>
                  <w:ins w:id="27419"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D50C29F" w14:textId="77777777" w:rsidR="0016760B" w:rsidRPr="0016760B" w:rsidRDefault="0016760B" w:rsidP="0016760B">
                  <w:pPr>
                    <w:autoSpaceDE/>
                    <w:autoSpaceDN/>
                    <w:adjustRightInd/>
                    <w:jc w:val="center"/>
                    <w:rPr>
                      <w:ins w:id="27420" w:author="Philippe Hollanda - Oliveira Trust" w:date="2022-07-19T09:57:00Z"/>
                      <w:rFonts w:ascii="Arial" w:eastAsia="Times New Roman" w:hAnsi="Arial" w:cs="Arial"/>
                      <w:color w:val="000000"/>
                      <w:sz w:val="20"/>
                      <w:szCs w:val="20"/>
                      <w:lang w:eastAsia="pt-BR"/>
                    </w:rPr>
                  </w:pPr>
                  <w:ins w:id="27421" w:author="Philippe Hollanda - Oliveira Trust" w:date="2022-07-19T09:57:00Z">
                    <w:r w:rsidRPr="0016760B">
                      <w:rPr>
                        <w:rFonts w:ascii="Arial" w:eastAsia="Times New Roman" w:hAnsi="Arial" w:cs="Arial"/>
                        <w:color w:val="000000"/>
                        <w:sz w:val="20"/>
                        <w:szCs w:val="20"/>
                        <w:lang w:eastAsia="pt-BR"/>
                      </w:rPr>
                      <w:t>R$ 240,00</w:t>
                    </w:r>
                  </w:ins>
                </w:p>
              </w:tc>
            </w:tr>
            <w:tr w:rsidR="0016760B" w:rsidRPr="0016760B" w14:paraId="0E2FB84F" w14:textId="77777777" w:rsidTr="0016760B">
              <w:trPr>
                <w:trHeight w:val="1785"/>
                <w:ins w:id="274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6BEE4E" w14:textId="77777777" w:rsidR="0016760B" w:rsidRPr="0016760B" w:rsidRDefault="0016760B" w:rsidP="0016760B">
                  <w:pPr>
                    <w:autoSpaceDE/>
                    <w:autoSpaceDN/>
                    <w:adjustRightInd/>
                    <w:jc w:val="center"/>
                    <w:rPr>
                      <w:ins w:id="27423" w:author="Philippe Hollanda - Oliveira Trust" w:date="2022-07-19T09:57:00Z"/>
                      <w:rFonts w:ascii="Arial" w:eastAsia="Times New Roman" w:hAnsi="Arial" w:cs="Arial"/>
                      <w:color w:val="000000"/>
                      <w:sz w:val="20"/>
                      <w:szCs w:val="20"/>
                      <w:lang w:eastAsia="pt-BR"/>
                    </w:rPr>
                  </w:pPr>
                  <w:ins w:id="27424"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8A20905" w14:textId="77777777" w:rsidR="0016760B" w:rsidRPr="0016760B" w:rsidRDefault="0016760B" w:rsidP="0016760B">
                  <w:pPr>
                    <w:autoSpaceDE/>
                    <w:autoSpaceDN/>
                    <w:adjustRightInd/>
                    <w:jc w:val="center"/>
                    <w:rPr>
                      <w:ins w:id="27425" w:author="Philippe Hollanda - Oliveira Trust" w:date="2022-07-19T09:57:00Z"/>
                      <w:rFonts w:ascii="Arial" w:eastAsia="Times New Roman" w:hAnsi="Arial" w:cs="Arial"/>
                      <w:color w:val="000000"/>
                      <w:sz w:val="20"/>
                      <w:szCs w:val="20"/>
                      <w:lang w:eastAsia="pt-BR"/>
                    </w:rPr>
                  </w:pPr>
                  <w:ins w:id="27426"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4B40C0C2" w14:textId="77777777" w:rsidR="0016760B" w:rsidRPr="0016760B" w:rsidRDefault="0016760B" w:rsidP="0016760B">
                  <w:pPr>
                    <w:autoSpaceDE/>
                    <w:autoSpaceDN/>
                    <w:adjustRightInd/>
                    <w:jc w:val="center"/>
                    <w:rPr>
                      <w:ins w:id="27427" w:author="Philippe Hollanda - Oliveira Trust" w:date="2022-07-19T09:57:00Z"/>
                      <w:rFonts w:ascii="Arial" w:eastAsia="Times New Roman" w:hAnsi="Arial" w:cs="Arial"/>
                      <w:color w:val="000000"/>
                      <w:sz w:val="20"/>
                      <w:szCs w:val="20"/>
                      <w:lang w:eastAsia="pt-BR"/>
                    </w:rPr>
                  </w:pPr>
                  <w:ins w:id="27428"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52BB2EDD" w14:textId="77777777" w:rsidTr="0016760B">
              <w:trPr>
                <w:trHeight w:val="1785"/>
                <w:ins w:id="274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BE5C68" w14:textId="77777777" w:rsidR="0016760B" w:rsidRPr="0016760B" w:rsidRDefault="0016760B" w:rsidP="0016760B">
                  <w:pPr>
                    <w:autoSpaceDE/>
                    <w:autoSpaceDN/>
                    <w:adjustRightInd/>
                    <w:jc w:val="center"/>
                    <w:rPr>
                      <w:ins w:id="27430" w:author="Philippe Hollanda - Oliveira Trust" w:date="2022-07-19T09:57:00Z"/>
                      <w:rFonts w:ascii="Arial" w:eastAsia="Times New Roman" w:hAnsi="Arial" w:cs="Arial"/>
                      <w:color w:val="000000"/>
                      <w:sz w:val="20"/>
                      <w:szCs w:val="20"/>
                      <w:lang w:eastAsia="pt-BR"/>
                    </w:rPr>
                  </w:pPr>
                  <w:ins w:id="27431"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3CEBD3FA" w14:textId="77777777" w:rsidR="0016760B" w:rsidRPr="0016760B" w:rsidRDefault="0016760B" w:rsidP="0016760B">
                  <w:pPr>
                    <w:autoSpaceDE/>
                    <w:autoSpaceDN/>
                    <w:adjustRightInd/>
                    <w:jc w:val="center"/>
                    <w:rPr>
                      <w:ins w:id="27432" w:author="Philippe Hollanda - Oliveira Trust" w:date="2022-07-19T09:57:00Z"/>
                      <w:rFonts w:ascii="Arial" w:eastAsia="Times New Roman" w:hAnsi="Arial" w:cs="Arial"/>
                      <w:color w:val="000000"/>
                      <w:sz w:val="20"/>
                      <w:szCs w:val="20"/>
                      <w:lang w:eastAsia="pt-BR"/>
                    </w:rPr>
                  </w:pPr>
                  <w:ins w:id="27433"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E3001A0" w14:textId="77777777" w:rsidR="0016760B" w:rsidRPr="0016760B" w:rsidRDefault="0016760B" w:rsidP="0016760B">
                  <w:pPr>
                    <w:autoSpaceDE/>
                    <w:autoSpaceDN/>
                    <w:adjustRightInd/>
                    <w:jc w:val="center"/>
                    <w:rPr>
                      <w:ins w:id="27434" w:author="Philippe Hollanda - Oliveira Trust" w:date="2022-07-19T09:57:00Z"/>
                      <w:rFonts w:ascii="Arial" w:eastAsia="Times New Roman" w:hAnsi="Arial" w:cs="Arial"/>
                      <w:color w:val="000000"/>
                      <w:sz w:val="20"/>
                      <w:szCs w:val="20"/>
                      <w:lang w:eastAsia="pt-BR"/>
                    </w:rPr>
                  </w:pPr>
                  <w:ins w:id="27435"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04A5FAE5" w14:textId="77777777" w:rsidTr="0016760B">
              <w:trPr>
                <w:trHeight w:val="1785"/>
                <w:ins w:id="274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01C905" w14:textId="77777777" w:rsidR="0016760B" w:rsidRPr="0016760B" w:rsidRDefault="0016760B" w:rsidP="0016760B">
                  <w:pPr>
                    <w:autoSpaceDE/>
                    <w:autoSpaceDN/>
                    <w:adjustRightInd/>
                    <w:jc w:val="center"/>
                    <w:rPr>
                      <w:ins w:id="27437" w:author="Philippe Hollanda - Oliveira Trust" w:date="2022-07-19T09:57:00Z"/>
                      <w:rFonts w:ascii="Arial" w:eastAsia="Times New Roman" w:hAnsi="Arial" w:cs="Arial"/>
                      <w:color w:val="000000"/>
                      <w:sz w:val="20"/>
                      <w:szCs w:val="20"/>
                      <w:lang w:eastAsia="pt-BR"/>
                    </w:rPr>
                  </w:pPr>
                  <w:ins w:id="27438"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4989C4DE" w14:textId="77777777" w:rsidR="0016760B" w:rsidRPr="0016760B" w:rsidRDefault="0016760B" w:rsidP="0016760B">
                  <w:pPr>
                    <w:autoSpaceDE/>
                    <w:autoSpaceDN/>
                    <w:adjustRightInd/>
                    <w:jc w:val="center"/>
                    <w:rPr>
                      <w:ins w:id="27439" w:author="Philippe Hollanda - Oliveira Trust" w:date="2022-07-19T09:57:00Z"/>
                      <w:rFonts w:ascii="Arial" w:eastAsia="Times New Roman" w:hAnsi="Arial" w:cs="Arial"/>
                      <w:color w:val="000000"/>
                      <w:sz w:val="20"/>
                      <w:szCs w:val="20"/>
                      <w:lang w:eastAsia="pt-BR"/>
                    </w:rPr>
                  </w:pPr>
                  <w:ins w:id="27440"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455262D2" w14:textId="77777777" w:rsidR="0016760B" w:rsidRPr="0016760B" w:rsidRDefault="0016760B" w:rsidP="0016760B">
                  <w:pPr>
                    <w:autoSpaceDE/>
                    <w:autoSpaceDN/>
                    <w:adjustRightInd/>
                    <w:jc w:val="center"/>
                    <w:rPr>
                      <w:ins w:id="27441" w:author="Philippe Hollanda - Oliveira Trust" w:date="2022-07-19T09:57:00Z"/>
                      <w:rFonts w:ascii="Arial" w:eastAsia="Times New Roman" w:hAnsi="Arial" w:cs="Arial"/>
                      <w:color w:val="000000"/>
                      <w:sz w:val="20"/>
                      <w:szCs w:val="20"/>
                      <w:lang w:eastAsia="pt-BR"/>
                    </w:rPr>
                  </w:pPr>
                  <w:ins w:id="27442"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7436D812" w14:textId="77777777" w:rsidTr="0016760B">
              <w:trPr>
                <w:trHeight w:val="1785"/>
                <w:ins w:id="274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96C62E" w14:textId="77777777" w:rsidR="0016760B" w:rsidRPr="0016760B" w:rsidRDefault="0016760B" w:rsidP="0016760B">
                  <w:pPr>
                    <w:autoSpaceDE/>
                    <w:autoSpaceDN/>
                    <w:adjustRightInd/>
                    <w:jc w:val="center"/>
                    <w:rPr>
                      <w:ins w:id="27444" w:author="Philippe Hollanda - Oliveira Trust" w:date="2022-07-19T09:57:00Z"/>
                      <w:rFonts w:ascii="Arial" w:eastAsia="Times New Roman" w:hAnsi="Arial" w:cs="Arial"/>
                      <w:color w:val="000000"/>
                      <w:sz w:val="20"/>
                      <w:szCs w:val="20"/>
                      <w:lang w:eastAsia="pt-BR"/>
                    </w:rPr>
                  </w:pPr>
                  <w:ins w:id="2744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93DCC3F" w14:textId="77777777" w:rsidR="0016760B" w:rsidRPr="0016760B" w:rsidRDefault="0016760B" w:rsidP="0016760B">
                  <w:pPr>
                    <w:autoSpaceDE/>
                    <w:autoSpaceDN/>
                    <w:adjustRightInd/>
                    <w:jc w:val="center"/>
                    <w:rPr>
                      <w:ins w:id="27446" w:author="Philippe Hollanda - Oliveira Trust" w:date="2022-07-19T09:57:00Z"/>
                      <w:rFonts w:ascii="Arial" w:eastAsia="Times New Roman" w:hAnsi="Arial" w:cs="Arial"/>
                      <w:color w:val="000000"/>
                      <w:sz w:val="20"/>
                      <w:szCs w:val="20"/>
                      <w:lang w:eastAsia="pt-BR"/>
                    </w:rPr>
                  </w:pPr>
                  <w:ins w:id="27447"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42D15857" w14:textId="77777777" w:rsidR="0016760B" w:rsidRPr="0016760B" w:rsidRDefault="0016760B" w:rsidP="0016760B">
                  <w:pPr>
                    <w:autoSpaceDE/>
                    <w:autoSpaceDN/>
                    <w:adjustRightInd/>
                    <w:jc w:val="center"/>
                    <w:rPr>
                      <w:ins w:id="27448" w:author="Philippe Hollanda - Oliveira Trust" w:date="2022-07-19T09:57:00Z"/>
                      <w:rFonts w:ascii="Arial" w:eastAsia="Times New Roman" w:hAnsi="Arial" w:cs="Arial"/>
                      <w:color w:val="000000"/>
                      <w:sz w:val="20"/>
                      <w:szCs w:val="20"/>
                      <w:lang w:eastAsia="pt-BR"/>
                    </w:rPr>
                  </w:pPr>
                  <w:ins w:id="27449" w:author="Philippe Hollanda - Oliveira Trust" w:date="2022-07-19T09:57:00Z">
                    <w:r w:rsidRPr="0016760B">
                      <w:rPr>
                        <w:rFonts w:ascii="Arial" w:eastAsia="Times New Roman" w:hAnsi="Arial" w:cs="Arial"/>
                        <w:color w:val="000000"/>
                        <w:sz w:val="20"/>
                        <w:szCs w:val="20"/>
                        <w:lang w:eastAsia="pt-BR"/>
                      </w:rPr>
                      <w:t>R$ 385,00</w:t>
                    </w:r>
                  </w:ins>
                </w:p>
              </w:tc>
            </w:tr>
            <w:tr w:rsidR="0016760B" w:rsidRPr="0016760B" w14:paraId="2EABC2ED" w14:textId="77777777" w:rsidTr="0016760B">
              <w:trPr>
                <w:trHeight w:val="1785"/>
                <w:ins w:id="274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0C1BE7" w14:textId="77777777" w:rsidR="0016760B" w:rsidRPr="0016760B" w:rsidRDefault="0016760B" w:rsidP="0016760B">
                  <w:pPr>
                    <w:autoSpaceDE/>
                    <w:autoSpaceDN/>
                    <w:adjustRightInd/>
                    <w:jc w:val="center"/>
                    <w:rPr>
                      <w:ins w:id="27451" w:author="Philippe Hollanda - Oliveira Trust" w:date="2022-07-19T09:57:00Z"/>
                      <w:rFonts w:ascii="Arial" w:eastAsia="Times New Roman" w:hAnsi="Arial" w:cs="Arial"/>
                      <w:color w:val="000000"/>
                      <w:sz w:val="20"/>
                      <w:szCs w:val="20"/>
                      <w:lang w:eastAsia="pt-BR"/>
                    </w:rPr>
                  </w:pPr>
                  <w:ins w:id="27452"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6976661" w14:textId="77777777" w:rsidR="0016760B" w:rsidRPr="0016760B" w:rsidRDefault="0016760B" w:rsidP="0016760B">
                  <w:pPr>
                    <w:autoSpaceDE/>
                    <w:autoSpaceDN/>
                    <w:adjustRightInd/>
                    <w:jc w:val="center"/>
                    <w:rPr>
                      <w:ins w:id="27453" w:author="Philippe Hollanda - Oliveira Trust" w:date="2022-07-19T09:57:00Z"/>
                      <w:rFonts w:ascii="Arial" w:eastAsia="Times New Roman" w:hAnsi="Arial" w:cs="Arial"/>
                      <w:color w:val="000000"/>
                      <w:sz w:val="20"/>
                      <w:szCs w:val="20"/>
                      <w:lang w:eastAsia="pt-BR"/>
                    </w:rPr>
                  </w:pPr>
                  <w:ins w:id="27454"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93F5BA7" w14:textId="77777777" w:rsidR="0016760B" w:rsidRPr="0016760B" w:rsidRDefault="0016760B" w:rsidP="0016760B">
                  <w:pPr>
                    <w:autoSpaceDE/>
                    <w:autoSpaceDN/>
                    <w:adjustRightInd/>
                    <w:jc w:val="center"/>
                    <w:rPr>
                      <w:ins w:id="27455" w:author="Philippe Hollanda - Oliveira Trust" w:date="2022-07-19T09:57:00Z"/>
                      <w:rFonts w:ascii="Arial" w:eastAsia="Times New Roman" w:hAnsi="Arial" w:cs="Arial"/>
                      <w:color w:val="000000"/>
                      <w:sz w:val="20"/>
                      <w:szCs w:val="20"/>
                      <w:lang w:eastAsia="pt-BR"/>
                    </w:rPr>
                  </w:pPr>
                  <w:ins w:id="27456"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617B9547" w14:textId="77777777" w:rsidTr="0016760B">
              <w:trPr>
                <w:trHeight w:val="1785"/>
                <w:ins w:id="274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61CCDA" w14:textId="77777777" w:rsidR="0016760B" w:rsidRPr="0016760B" w:rsidRDefault="0016760B" w:rsidP="0016760B">
                  <w:pPr>
                    <w:autoSpaceDE/>
                    <w:autoSpaceDN/>
                    <w:adjustRightInd/>
                    <w:jc w:val="center"/>
                    <w:rPr>
                      <w:ins w:id="27458" w:author="Philippe Hollanda - Oliveira Trust" w:date="2022-07-19T09:57:00Z"/>
                      <w:rFonts w:ascii="Arial" w:eastAsia="Times New Roman" w:hAnsi="Arial" w:cs="Arial"/>
                      <w:color w:val="000000"/>
                      <w:sz w:val="20"/>
                      <w:szCs w:val="20"/>
                      <w:lang w:eastAsia="pt-BR"/>
                    </w:rPr>
                  </w:pPr>
                  <w:ins w:id="27459"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58FC7700" w14:textId="77777777" w:rsidR="0016760B" w:rsidRPr="0016760B" w:rsidRDefault="0016760B" w:rsidP="0016760B">
                  <w:pPr>
                    <w:autoSpaceDE/>
                    <w:autoSpaceDN/>
                    <w:adjustRightInd/>
                    <w:jc w:val="center"/>
                    <w:rPr>
                      <w:ins w:id="27460" w:author="Philippe Hollanda - Oliveira Trust" w:date="2022-07-19T09:57:00Z"/>
                      <w:rFonts w:ascii="Arial" w:eastAsia="Times New Roman" w:hAnsi="Arial" w:cs="Arial"/>
                      <w:color w:val="000000"/>
                      <w:sz w:val="20"/>
                      <w:szCs w:val="20"/>
                      <w:lang w:eastAsia="pt-BR"/>
                    </w:rPr>
                  </w:pPr>
                  <w:ins w:id="27461"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86E107E" w14:textId="77777777" w:rsidR="0016760B" w:rsidRPr="0016760B" w:rsidRDefault="0016760B" w:rsidP="0016760B">
                  <w:pPr>
                    <w:autoSpaceDE/>
                    <w:autoSpaceDN/>
                    <w:adjustRightInd/>
                    <w:jc w:val="center"/>
                    <w:rPr>
                      <w:ins w:id="27462" w:author="Philippe Hollanda - Oliveira Trust" w:date="2022-07-19T09:57:00Z"/>
                      <w:rFonts w:ascii="Arial" w:eastAsia="Times New Roman" w:hAnsi="Arial" w:cs="Arial"/>
                      <w:color w:val="000000"/>
                      <w:sz w:val="20"/>
                      <w:szCs w:val="20"/>
                      <w:lang w:eastAsia="pt-BR"/>
                    </w:rPr>
                  </w:pPr>
                  <w:ins w:id="27463"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3C89FB79" w14:textId="77777777" w:rsidTr="0016760B">
              <w:trPr>
                <w:trHeight w:val="1785"/>
                <w:ins w:id="274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1AA706" w14:textId="77777777" w:rsidR="0016760B" w:rsidRPr="0016760B" w:rsidRDefault="0016760B" w:rsidP="0016760B">
                  <w:pPr>
                    <w:autoSpaceDE/>
                    <w:autoSpaceDN/>
                    <w:adjustRightInd/>
                    <w:jc w:val="center"/>
                    <w:rPr>
                      <w:ins w:id="27465" w:author="Philippe Hollanda - Oliveira Trust" w:date="2022-07-19T09:57:00Z"/>
                      <w:rFonts w:ascii="Arial" w:eastAsia="Times New Roman" w:hAnsi="Arial" w:cs="Arial"/>
                      <w:color w:val="000000"/>
                      <w:sz w:val="20"/>
                      <w:szCs w:val="20"/>
                      <w:lang w:eastAsia="pt-BR"/>
                    </w:rPr>
                  </w:pPr>
                  <w:ins w:id="2746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286700A" w14:textId="77777777" w:rsidR="0016760B" w:rsidRPr="0016760B" w:rsidRDefault="0016760B" w:rsidP="0016760B">
                  <w:pPr>
                    <w:autoSpaceDE/>
                    <w:autoSpaceDN/>
                    <w:adjustRightInd/>
                    <w:jc w:val="center"/>
                    <w:rPr>
                      <w:ins w:id="27467" w:author="Philippe Hollanda - Oliveira Trust" w:date="2022-07-19T09:57:00Z"/>
                      <w:rFonts w:ascii="Arial" w:eastAsia="Times New Roman" w:hAnsi="Arial" w:cs="Arial"/>
                      <w:color w:val="000000"/>
                      <w:sz w:val="20"/>
                      <w:szCs w:val="20"/>
                      <w:lang w:eastAsia="pt-BR"/>
                    </w:rPr>
                  </w:pPr>
                  <w:ins w:id="27468"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A8507D2" w14:textId="77777777" w:rsidR="0016760B" w:rsidRPr="0016760B" w:rsidRDefault="0016760B" w:rsidP="0016760B">
                  <w:pPr>
                    <w:autoSpaceDE/>
                    <w:autoSpaceDN/>
                    <w:adjustRightInd/>
                    <w:jc w:val="center"/>
                    <w:rPr>
                      <w:ins w:id="27469" w:author="Philippe Hollanda - Oliveira Trust" w:date="2022-07-19T09:57:00Z"/>
                      <w:rFonts w:ascii="Arial" w:eastAsia="Times New Roman" w:hAnsi="Arial" w:cs="Arial"/>
                      <w:color w:val="000000"/>
                      <w:sz w:val="20"/>
                      <w:szCs w:val="20"/>
                      <w:lang w:eastAsia="pt-BR"/>
                    </w:rPr>
                  </w:pPr>
                  <w:ins w:id="27470" w:author="Philippe Hollanda - Oliveira Trust" w:date="2022-07-19T09:57:00Z">
                    <w:r w:rsidRPr="0016760B">
                      <w:rPr>
                        <w:rFonts w:ascii="Arial" w:eastAsia="Times New Roman" w:hAnsi="Arial" w:cs="Arial"/>
                        <w:color w:val="000000"/>
                        <w:sz w:val="20"/>
                        <w:szCs w:val="20"/>
                        <w:lang w:eastAsia="pt-BR"/>
                      </w:rPr>
                      <w:t>R$ 750,00</w:t>
                    </w:r>
                  </w:ins>
                </w:p>
              </w:tc>
            </w:tr>
            <w:tr w:rsidR="0016760B" w:rsidRPr="0016760B" w14:paraId="4DEED615" w14:textId="77777777" w:rsidTr="0016760B">
              <w:trPr>
                <w:trHeight w:val="1785"/>
                <w:ins w:id="274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4813849" w14:textId="77777777" w:rsidR="0016760B" w:rsidRPr="0016760B" w:rsidRDefault="0016760B" w:rsidP="0016760B">
                  <w:pPr>
                    <w:autoSpaceDE/>
                    <w:autoSpaceDN/>
                    <w:adjustRightInd/>
                    <w:jc w:val="center"/>
                    <w:rPr>
                      <w:ins w:id="27472" w:author="Philippe Hollanda - Oliveira Trust" w:date="2022-07-19T09:57:00Z"/>
                      <w:rFonts w:ascii="Arial" w:eastAsia="Times New Roman" w:hAnsi="Arial" w:cs="Arial"/>
                      <w:color w:val="000000"/>
                      <w:sz w:val="20"/>
                      <w:szCs w:val="20"/>
                      <w:lang w:eastAsia="pt-BR"/>
                    </w:rPr>
                  </w:pPr>
                  <w:ins w:id="27473"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3C590E81" w14:textId="77777777" w:rsidR="0016760B" w:rsidRPr="0016760B" w:rsidRDefault="0016760B" w:rsidP="0016760B">
                  <w:pPr>
                    <w:autoSpaceDE/>
                    <w:autoSpaceDN/>
                    <w:adjustRightInd/>
                    <w:jc w:val="center"/>
                    <w:rPr>
                      <w:ins w:id="27474" w:author="Philippe Hollanda - Oliveira Trust" w:date="2022-07-19T09:57:00Z"/>
                      <w:rFonts w:ascii="Arial" w:eastAsia="Times New Roman" w:hAnsi="Arial" w:cs="Arial"/>
                      <w:color w:val="000000"/>
                      <w:sz w:val="20"/>
                      <w:szCs w:val="20"/>
                      <w:lang w:eastAsia="pt-BR"/>
                    </w:rPr>
                  </w:pPr>
                  <w:ins w:id="27475" w:author="Philippe Hollanda - Oliveira Trust" w:date="2022-07-19T09:57:00Z">
                    <w:r w:rsidRPr="0016760B">
                      <w:rPr>
                        <w:rFonts w:ascii="Arial" w:eastAsia="Times New Roman" w:hAnsi="Arial" w:cs="Arial"/>
                        <w:color w:val="000000"/>
                        <w:sz w:val="20"/>
                        <w:szCs w:val="20"/>
                        <w:lang w:eastAsia="pt-BR"/>
                      </w:rPr>
                      <w:t>26/04/2022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3F8E375E" w14:textId="77777777" w:rsidR="0016760B" w:rsidRPr="0016760B" w:rsidRDefault="0016760B" w:rsidP="0016760B">
                  <w:pPr>
                    <w:autoSpaceDE/>
                    <w:autoSpaceDN/>
                    <w:adjustRightInd/>
                    <w:jc w:val="center"/>
                    <w:rPr>
                      <w:ins w:id="27476" w:author="Philippe Hollanda - Oliveira Trust" w:date="2022-07-19T09:57:00Z"/>
                      <w:rFonts w:ascii="Arial" w:eastAsia="Times New Roman" w:hAnsi="Arial" w:cs="Arial"/>
                      <w:color w:val="000000"/>
                      <w:sz w:val="20"/>
                      <w:szCs w:val="20"/>
                      <w:lang w:eastAsia="pt-BR"/>
                    </w:rPr>
                  </w:pPr>
                  <w:ins w:id="27477" w:author="Philippe Hollanda - Oliveira Trust" w:date="2022-07-19T09:57:00Z">
                    <w:r w:rsidRPr="0016760B">
                      <w:rPr>
                        <w:rFonts w:ascii="Arial" w:eastAsia="Times New Roman" w:hAnsi="Arial" w:cs="Arial"/>
                        <w:color w:val="000000"/>
                        <w:sz w:val="20"/>
                        <w:szCs w:val="20"/>
                        <w:lang w:eastAsia="pt-BR"/>
                      </w:rPr>
                      <w:t>R$ 399,50</w:t>
                    </w:r>
                  </w:ins>
                </w:p>
              </w:tc>
            </w:tr>
            <w:tr w:rsidR="0016760B" w:rsidRPr="0016760B" w14:paraId="3DC33A60" w14:textId="77777777" w:rsidTr="0016760B">
              <w:trPr>
                <w:trHeight w:val="1785"/>
                <w:ins w:id="274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97C1AA" w14:textId="77777777" w:rsidR="0016760B" w:rsidRPr="0016760B" w:rsidRDefault="0016760B" w:rsidP="0016760B">
                  <w:pPr>
                    <w:autoSpaceDE/>
                    <w:autoSpaceDN/>
                    <w:adjustRightInd/>
                    <w:jc w:val="center"/>
                    <w:rPr>
                      <w:ins w:id="27479" w:author="Philippe Hollanda - Oliveira Trust" w:date="2022-07-19T09:57:00Z"/>
                      <w:rFonts w:ascii="Arial" w:eastAsia="Times New Roman" w:hAnsi="Arial" w:cs="Arial"/>
                      <w:color w:val="000000"/>
                      <w:sz w:val="20"/>
                      <w:szCs w:val="20"/>
                      <w:lang w:eastAsia="pt-BR"/>
                    </w:rPr>
                  </w:pPr>
                  <w:ins w:id="27480"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EED6F05" w14:textId="77777777" w:rsidR="0016760B" w:rsidRPr="0016760B" w:rsidRDefault="0016760B" w:rsidP="0016760B">
                  <w:pPr>
                    <w:autoSpaceDE/>
                    <w:autoSpaceDN/>
                    <w:adjustRightInd/>
                    <w:jc w:val="center"/>
                    <w:rPr>
                      <w:ins w:id="27481" w:author="Philippe Hollanda - Oliveira Trust" w:date="2022-07-19T09:57:00Z"/>
                      <w:rFonts w:ascii="Arial" w:eastAsia="Times New Roman" w:hAnsi="Arial" w:cs="Arial"/>
                      <w:color w:val="000000"/>
                      <w:sz w:val="20"/>
                      <w:szCs w:val="20"/>
                      <w:lang w:eastAsia="pt-BR"/>
                    </w:rPr>
                  </w:pPr>
                  <w:ins w:id="27482" w:author="Philippe Hollanda - Oliveira Trust" w:date="2022-07-19T09:57:00Z">
                    <w:r w:rsidRPr="0016760B">
                      <w:rPr>
                        <w:rFonts w:ascii="Arial" w:eastAsia="Times New Roman" w:hAnsi="Arial" w:cs="Arial"/>
                        <w:color w:val="000000"/>
                        <w:sz w:val="20"/>
                        <w:szCs w:val="20"/>
                        <w:lang w:eastAsia="pt-BR"/>
                      </w:rPr>
                      <w:t>08/04/2022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75C911F7" w14:textId="77777777" w:rsidR="0016760B" w:rsidRPr="0016760B" w:rsidRDefault="0016760B" w:rsidP="0016760B">
                  <w:pPr>
                    <w:autoSpaceDE/>
                    <w:autoSpaceDN/>
                    <w:adjustRightInd/>
                    <w:jc w:val="center"/>
                    <w:rPr>
                      <w:ins w:id="27483" w:author="Philippe Hollanda - Oliveira Trust" w:date="2022-07-19T09:57:00Z"/>
                      <w:rFonts w:ascii="Arial" w:eastAsia="Times New Roman" w:hAnsi="Arial" w:cs="Arial"/>
                      <w:color w:val="000000"/>
                      <w:sz w:val="20"/>
                      <w:szCs w:val="20"/>
                      <w:lang w:eastAsia="pt-BR"/>
                    </w:rPr>
                  </w:pPr>
                  <w:ins w:id="27484" w:author="Philippe Hollanda - Oliveira Trust" w:date="2022-07-19T09:57:00Z">
                    <w:r w:rsidRPr="0016760B">
                      <w:rPr>
                        <w:rFonts w:ascii="Arial" w:eastAsia="Times New Roman" w:hAnsi="Arial" w:cs="Arial"/>
                        <w:color w:val="000000"/>
                        <w:sz w:val="20"/>
                        <w:szCs w:val="20"/>
                        <w:lang w:eastAsia="pt-BR"/>
                      </w:rPr>
                      <w:t>R$ 525,00</w:t>
                    </w:r>
                  </w:ins>
                </w:p>
              </w:tc>
            </w:tr>
            <w:tr w:rsidR="0016760B" w:rsidRPr="0016760B" w14:paraId="5935BB84" w14:textId="77777777" w:rsidTr="0016760B">
              <w:trPr>
                <w:trHeight w:val="1785"/>
                <w:ins w:id="274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A34248" w14:textId="77777777" w:rsidR="0016760B" w:rsidRPr="0016760B" w:rsidRDefault="0016760B" w:rsidP="0016760B">
                  <w:pPr>
                    <w:autoSpaceDE/>
                    <w:autoSpaceDN/>
                    <w:adjustRightInd/>
                    <w:jc w:val="center"/>
                    <w:rPr>
                      <w:ins w:id="27486" w:author="Philippe Hollanda - Oliveira Trust" w:date="2022-07-19T09:57:00Z"/>
                      <w:rFonts w:ascii="Arial" w:eastAsia="Times New Roman" w:hAnsi="Arial" w:cs="Arial"/>
                      <w:color w:val="000000"/>
                      <w:sz w:val="20"/>
                      <w:szCs w:val="20"/>
                      <w:lang w:eastAsia="pt-BR"/>
                    </w:rPr>
                  </w:pPr>
                  <w:ins w:id="27487"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332699E" w14:textId="77777777" w:rsidR="0016760B" w:rsidRPr="0016760B" w:rsidRDefault="0016760B" w:rsidP="0016760B">
                  <w:pPr>
                    <w:autoSpaceDE/>
                    <w:autoSpaceDN/>
                    <w:adjustRightInd/>
                    <w:jc w:val="center"/>
                    <w:rPr>
                      <w:ins w:id="27488" w:author="Philippe Hollanda - Oliveira Trust" w:date="2022-07-19T09:57:00Z"/>
                      <w:rFonts w:ascii="Arial" w:eastAsia="Times New Roman" w:hAnsi="Arial" w:cs="Arial"/>
                      <w:color w:val="000000"/>
                      <w:sz w:val="20"/>
                      <w:szCs w:val="20"/>
                      <w:lang w:eastAsia="pt-BR"/>
                    </w:rPr>
                  </w:pPr>
                  <w:ins w:id="27489" w:author="Philippe Hollanda - Oliveira Trust" w:date="2022-07-19T09:57:00Z">
                    <w:r w:rsidRPr="0016760B">
                      <w:rPr>
                        <w:rFonts w:ascii="Arial" w:eastAsia="Times New Roman" w:hAnsi="Arial" w:cs="Arial"/>
                        <w:color w:val="000000"/>
                        <w:sz w:val="20"/>
                        <w:szCs w:val="20"/>
                        <w:lang w:eastAsia="pt-BR"/>
                      </w:rPr>
                      <w:t>04/04/2022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200ACBB6" w14:textId="77777777" w:rsidR="0016760B" w:rsidRPr="0016760B" w:rsidRDefault="0016760B" w:rsidP="0016760B">
                  <w:pPr>
                    <w:autoSpaceDE/>
                    <w:autoSpaceDN/>
                    <w:adjustRightInd/>
                    <w:jc w:val="center"/>
                    <w:rPr>
                      <w:ins w:id="27490" w:author="Philippe Hollanda - Oliveira Trust" w:date="2022-07-19T09:57:00Z"/>
                      <w:rFonts w:ascii="Arial" w:eastAsia="Times New Roman" w:hAnsi="Arial" w:cs="Arial"/>
                      <w:color w:val="000000"/>
                      <w:sz w:val="20"/>
                      <w:szCs w:val="20"/>
                      <w:lang w:eastAsia="pt-BR"/>
                    </w:rPr>
                  </w:pPr>
                  <w:ins w:id="27491" w:author="Philippe Hollanda - Oliveira Trust" w:date="2022-07-19T09:57:00Z">
                    <w:r w:rsidRPr="0016760B">
                      <w:rPr>
                        <w:rFonts w:ascii="Arial" w:eastAsia="Times New Roman" w:hAnsi="Arial" w:cs="Arial"/>
                        <w:color w:val="000000"/>
                        <w:sz w:val="20"/>
                        <w:szCs w:val="20"/>
                        <w:lang w:eastAsia="pt-BR"/>
                      </w:rPr>
                      <w:t>R$ 880,60</w:t>
                    </w:r>
                  </w:ins>
                </w:p>
              </w:tc>
            </w:tr>
            <w:tr w:rsidR="0016760B" w:rsidRPr="0016760B" w14:paraId="33F5FA2F" w14:textId="77777777" w:rsidTr="0016760B">
              <w:trPr>
                <w:trHeight w:val="1785"/>
                <w:ins w:id="274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D678BD8" w14:textId="77777777" w:rsidR="0016760B" w:rsidRPr="0016760B" w:rsidRDefault="0016760B" w:rsidP="0016760B">
                  <w:pPr>
                    <w:autoSpaceDE/>
                    <w:autoSpaceDN/>
                    <w:adjustRightInd/>
                    <w:jc w:val="center"/>
                    <w:rPr>
                      <w:ins w:id="27493" w:author="Philippe Hollanda - Oliveira Trust" w:date="2022-07-19T09:57:00Z"/>
                      <w:rFonts w:ascii="Arial" w:eastAsia="Times New Roman" w:hAnsi="Arial" w:cs="Arial"/>
                      <w:color w:val="000000"/>
                      <w:sz w:val="20"/>
                      <w:szCs w:val="20"/>
                      <w:lang w:eastAsia="pt-BR"/>
                    </w:rPr>
                  </w:pPr>
                  <w:ins w:id="27494"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86CD5F5" w14:textId="77777777" w:rsidR="0016760B" w:rsidRPr="0016760B" w:rsidRDefault="0016760B" w:rsidP="0016760B">
                  <w:pPr>
                    <w:autoSpaceDE/>
                    <w:autoSpaceDN/>
                    <w:adjustRightInd/>
                    <w:jc w:val="center"/>
                    <w:rPr>
                      <w:ins w:id="27495" w:author="Philippe Hollanda - Oliveira Trust" w:date="2022-07-19T09:57:00Z"/>
                      <w:rFonts w:ascii="Arial" w:eastAsia="Times New Roman" w:hAnsi="Arial" w:cs="Arial"/>
                      <w:color w:val="000000"/>
                      <w:sz w:val="20"/>
                      <w:szCs w:val="20"/>
                      <w:lang w:eastAsia="pt-BR"/>
                    </w:rPr>
                  </w:pPr>
                  <w:ins w:id="27496" w:author="Philippe Hollanda - Oliveira Trust" w:date="2022-07-19T09:57:00Z">
                    <w:r w:rsidRPr="0016760B">
                      <w:rPr>
                        <w:rFonts w:ascii="Arial" w:eastAsia="Times New Roman" w:hAnsi="Arial" w:cs="Arial"/>
                        <w:color w:val="000000"/>
                        <w:sz w:val="20"/>
                        <w:szCs w:val="20"/>
                        <w:lang w:eastAsia="pt-BR"/>
                      </w:rPr>
                      <w:t>14/03/2022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5258CE7A" w14:textId="77777777" w:rsidR="0016760B" w:rsidRPr="0016760B" w:rsidRDefault="0016760B" w:rsidP="0016760B">
                  <w:pPr>
                    <w:autoSpaceDE/>
                    <w:autoSpaceDN/>
                    <w:adjustRightInd/>
                    <w:jc w:val="center"/>
                    <w:rPr>
                      <w:ins w:id="27497" w:author="Philippe Hollanda - Oliveira Trust" w:date="2022-07-19T09:57:00Z"/>
                      <w:rFonts w:ascii="Arial" w:eastAsia="Times New Roman" w:hAnsi="Arial" w:cs="Arial"/>
                      <w:color w:val="000000"/>
                      <w:sz w:val="20"/>
                      <w:szCs w:val="20"/>
                      <w:lang w:eastAsia="pt-BR"/>
                    </w:rPr>
                  </w:pPr>
                  <w:ins w:id="27498" w:author="Philippe Hollanda - Oliveira Trust" w:date="2022-07-19T09:57:00Z">
                    <w:r w:rsidRPr="0016760B">
                      <w:rPr>
                        <w:rFonts w:ascii="Arial" w:eastAsia="Times New Roman" w:hAnsi="Arial" w:cs="Arial"/>
                        <w:color w:val="000000"/>
                        <w:sz w:val="20"/>
                        <w:szCs w:val="20"/>
                        <w:lang w:eastAsia="pt-BR"/>
                      </w:rPr>
                      <w:t>R$ 365,00</w:t>
                    </w:r>
                  </w:ins>
                </w:p>
              </w:tc>
            </w:tr>
            <w:tr w:rsidR="0016760B" w:rsidRPr="0016760B" w14:paraId="27931E23" w14:textId="77777777" w:rsidTr="0016760B">
              <w:trPr>
                <w:trHeight w:val="1785"/>
                <w:ins w:id="274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8BAB12" w14:textId="77777777" w:rsidR="0016760B" w:rsidRPr="0016760B" w:rsidRDefault="0016760B" w:rsidP="0016760B">
                  <w:pPr>
                    <w:autoSpaceDE/>
                    <w:autoSpaceDN/>
                    <w:adjustRightInd/>
                    <w:jc w:val="center"/>
                    <w:rPr>
                      <w:ins w:id="27500" w:author="Philippe Hollanda - Oliveira Trust" w:date="2022-07-19T09:57:00Z"/>
                      <w:rFonts w:ascii="Arial" w:eastAsia="Times New Roman" w:hAnsi="Arial" w:cs="Arial"/>
                      <w:color w:val="000000"/>
                      <w:sz w:val="20"/>
                      <w:szCs w:val="20"/>
                      <w:lang w:eastAsia="pt-BR"/>
                    </w:rPr>
                  </w:pPr>
                  <w:ins w:id="27501" w:author="Philippe Hollanda - Oliveira Trust" w:date="2022-07-19T09:57:00Z">
                    <w:r w:rsidRPr="0016760B">
                      <w:rPr>
                        <w:rFonts w:ascii="Arial" w:eastAsia="Times New Roman" w:hAnsi="Arial" w:cs="Arial"/>
                        <w:color w:val="000000"/>
                        <w:sz w:val="20"/>
                        <w:szCs w:val="20"/>
                        <w:lang w:eastAsia="pt-BR"/>
                      </w:rPr>
                      <w:t>INSTALAÇÃO E MONTAGEM DE APARELHOS, MÁQUINAS 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4F2ED51D" w14:textId="77777777" w:rsidR="0016760B" w:rsidRPr="0016760B" w:rsidRDefault="0016760B" w:rsidP="0016760B">
                  <w:pPr>
                    <w:autoSpaceDE/>
                    <w:autoSpaceDN/>
                    <w:adjustRightInd/>
                    <w:jc w:val="center"/>
                    <w:rPr>
                      <w:ins w:id="27502" w:author="Philippe Hollanda - Oliveira Trust" w:date="2022-07-19T09:57:00Z"/>
                      <w:rFonts w:ascii="Arial" w:eastAsia="Times New Roman" w:hAnsi="Arial" w:cs="Arial"/>
                      <w:color w:val="000000"/>
                      <w:sz w:val="20"/>
                      <w:szCs w:val="20"/>
                      <w:lang w:eastAsia="pt-BR"/>
                    </w:rPr>
                  </w:pPr>
                  <w:ins w:id="27503" w:author="Philippe Hollanda - Oliveira Trust" w:date="2022-07-19T09:57:00Z">
                    <w:r w:rsidRPr="0016760B">
                      <w:rPr>
                        <w:rFonts w:ascii="Arial" w:eastAsia="Times New Roman" w:hAnsi="Arial" w:cs="Arial"/>
                        <w:color w:val="000000"/>
                        <w:sz w:val="20"/>
                        <w:szCs w:val="20"/>
                        <w:lang w:eastAsia="pt-BR"/>
                      </w:rPr>
                      <w:t>18/04/2022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2B291E0" w14:textId="77777777" w:rsidR="0016760B" w:rsidRPr="0016760B" w:rsidRDefault="0016760B" w:rsidP="0016760B">
                  <w:pPr>
                    <w:autoSpaceDE/>
                    <w:autoSpaceDN/>
                    <w:adjustRightInd/>
                    <w:jc w:val="center"/>
                    <w:rPr>
                      <w:ins w:id="27504" w:author="Philippe Hollanda - Oliveira Trust" w:date="2022-07-19T09:57:00Z"/>
                      <w:rFonts w:ascii="Arial" w:eastAsia="Times New Roman" w:hAnsi="Arial" w:cs="Arial"/>
                      <w:color w:val="000000"/>
                      <w:sz w:val="20"/>
                      <w:szCs w:val="20"/>
                      <w:lang w:eastAsia="pt-BR"/>
                    </w:rPr>
                  </w:pPr>
                  <w:ins w:id="27505" w:author="Philippe Hollanda - Oliveira Trust" w:date="2022-07-19T09:57:00Z">
                    <w:r w:rsidRPr="0016760B">
                      <w:rPr>
                        <w:rFonts w:ascii="Arial" w:eastAsia="Times New Roman" w:hAnsi="Arial" w:cs="Arial"/>
                        <w:color w:val="000000"/>
                        <w:sz w:val="20"/>
                        <w:szCs w:val="20"/>
                        <w:lang w:eastAsia="pt-BR"/>
                      </w:rPr>
                      <w:t>R$ 9.334,53</w:t>
                    </w:r>
                  </w:ins>
                </w:p>
              </w:tc>
            </w:tr>
            <w:tr w:rsidR="0016760B" w:rsidRPr="0016760B" w14:paraId="742BAABF" w14:textId="77777777" w:rsidTr="0016760B">
              <w:trPr>
                <w:trHeight w:val="1785"/>
                <w:ins w:id="275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F7DD6F" w14:textId="77777777" w:rsidR="0016760B" w:rsidRPr="0016760B" w:rsidRDefault="0016760B" w:rsidP="0016760B">
                  <w:pPr>
                    <w:autoSpaceDE/>
                    <w:autoSpaceDN/>
                    <w:adjustRightInd/>
                    <w:jc w:val="center"/>
                    <w:rPr>
                      <w:ins w:id="27507" w:author="Philippe Hollanda - Oliveira Trust" w:date="2022-07-19T09:57:00Z"/>
                      <w:rFonts w:ascii="Arial" w:eastAsia="Times New Roman" w:hAnsi="Arial" w:cs="Arial"/>
                      <w:color w:val="000000"/>
                      <w:sz w:val="20"/>
                      <w:szCs w:val="20"/>
                      <w:lang w:eastAsia="pt-BR"/>
                    </w:rPr>
                  </w:pPr>
                  <w:ins w:id="27508" w:author="Philippe Hollanda - Oliveira Trust" w:date="2022-07-19T09:57:00Z">
                    <w:r w:rsidRPr="0016760B">
                      <w:rPr>
                        <w:rFonts w:ascii="Arial" w:eastAsia="Times New Roman" w:hAnsi="Arial" w:cs="Arial"/>
                        <w:color w:val="000000"/>
                        <w:sz w:val="20"/>
                        <w:szCs w:val="20"/>
                        <w:lang w:eastAsia="pt-BR"/>
                      </w:rPr>
                      <w:lastRenderedPageBreak/>
                      <w:t>INSTALAÇÃO E MONTAGEM DE APARELHOS, MÁQUINAS 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2CF6D86C" w14:textId="77777777" w:rsidR="0016760B" w:rsidRPr="0016760B" w:rsidRDefault="0016760B" w:rsidP="0016760B">
                  <w:pPr>
                    <w:autoSpaceDE/>
                    <w:autoSpaceDN/>
                    <w:adjustRightInd/>
                    <w:jc w:val="center"/>
                    <w:rPr>
                      <w:ins w:id="27509" w:author="Philippe Hollanda - Oliveira Trust" w:date="2022-07-19T09:57:00Z"/>
                      <w:rFonts w:ascii="Arial" w:eastAsia="Times New Roman" w:hAnsi="Arial" w:cs="Arial"/>
                      <w:color w:val="000000"/>
                      <w:sz w:val="20"/>
                      <w:szCs w:val="20"/>
                      <w:lang w:eastAsia="pt-BR"/>
                    </w:rPr>
                  </w:pPr>
                  <w:ins w:id="27510"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14D96CB2" w14:textId="77777777" w:rsidR="0016760B" w:rsidRPr="0016760B" w:rsidRDefault="0016760B" w:rsidP="0016760B">
                  <w:pPr>
                    <w:autoSpaceDE/>
                    <w:autoSpaceDN/>
                    <w:adjustRightInd/>
                    <w:jc w:val="center"/>
                    <w:rPr>
                      <w:ins w:id="27511" w:author="Philippe Hollanda - Oliveira Trust" w:date="2022-07-19T09:57:00Z"/>
                      <w:rFonts w:ascii="Arial" w:eastAsia="Times New Roman" w:hAnsi="Arial" w:cs="Arial"/>
                      <w:color w:val="000000"/>
                      <w:sz w:val="20"/>
                      <w:szCs w:val="20"/>
                      <w:lang w:eastAsia="pt-BR"/>
                    </w:rPr>
                  </w:pPr>
                  <w:ins w:id="27512" w:author="Philippe Hollanda - Oliveira Trust" w:date="2022-07-19T09:57:00Z">
                    <w:r w:rsidRPr="0016760B">
                      <w:rPr>
                        <w:rFonts w:ascii="Arial" w:eastAsia="Times New Roman" w:hAnsi="Arial" w:cs="Arial"/>
                        <w:color w:val="000000"/>
                        <w:sz w:val="20"/>
                        <w:szCs w:val="20"/>
                        <w:lang w:eastAsia="pt-BR"/>
                      </w:rPr>
                      <w:t>R$ 5.301,94</w:t>
                    </w:r>
                  </w:ins>
                </w:p>
              </w:tc>
            </w:tr>
            <w:tr w:rsidR="0016760B" w:rsidRPr="0016760B" w14:paraId="750BBAEE" w14:textId="77777777" w:rsidTr="0016760B">
              <w:trPr>
                <w:trHeight w:val="1785"/>
                <w:ins w:id="275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426988" w14:textId="77777777" w:rsidR="0016760B" w:rsidRPr="0016760B" w:rsidRDefault="0016760B" w:rsidP="0016760B">
                  <w:pPr>
                    <w:autoSpaceDE/>
                    <w:autoSpaceDN/>
                    <w:adjustRightInd/>
                    <w:jc w:val="center"/>
                    <w:rPr>
                      <w:ins w:id="27514" w:author="Philippe Hollanda - Oliveira Trust" w:date="2022-07-19T09:57:00Z"/>
                      <w:rFonts w:ascii="Arial" w:eastAsia="Times New Roman" w:hAnsi="Arial" w:cs="Arial"/>
                      <w:color w:val="000000"/>
                      <w:sz w:val="20"/>
                      <w:szCs w:val="20"/>
                      <w:lang w:eastAsia="pt-BR"/>
                    </w:rPr>
                  </w:pPr>
                  <w:ins w:id="27515" w:author="Philippe Hollanda - Oliveira Trust" w:date="2022-07-19T09:57:00Z">
                    <w:r w:rsidRPr="0016760B">
                      <w:rPr>
                        <w:rFonts w:ascii="Arial" w:eastAsia="Times New Roman" w:hAnsi="Arial" w:cs="Arial"/>
                        <w:color w:val="000000"/>
                        <w:sz w:val="20"/>
                        <w:szCs w:val="20"/>
                        <w:lang w:eastAsia="pt-BR"/>
                      </w:rPr>
                      <w:t>VIGILÂNCIA, SEGURANÇA OU MONITORAMENTO BENS E PESSOAS</w:t>
                    </w:r>
                  </w:ins>
                </w:p>
              </w:tc>
              <w:tc>
                <w:tcPr>
                  <w:tcW w:w="2324" w:type="dxa"/>
                  <w:tcBorders>
                    <w:top w:val="nil"/>
                    <w:left w:val="nil"/>
                    <w:bottom w:val="single" w:sz="4" w:space="0" w:color="auto"/>
                    <w:right w:val="single" w:sz="4" w:space="0" w:color="auto"/>
                  </w:tcBorders>
                  <w:shd w:val="clear" w:color="auto" w:fill="auto"/>
                  <w:noWrap/>
                  <w:vAlign w:val="center"/>
                  <w:hideMark/>
                </w:tcPr>
                <w:p w14:paraId="70D761E4" w14:textId="77777777" w:rsidR="0016760B" w:rsidRPr="0016760B" w:rsidRDefault="0016760B" w:rsidP="0016760B">
                  <w:pPr>
                    <w:autoSpaceDE/>
                    <w:autoSpaceDN/>
                    <w:adjustRightInd/>
                    <w:jc w:val="center"/>
                    <w:rPr>
                      <w:ins w:id="27516" w:author="Philippe Hollanda - Oliveira Trust" w:date="2022-07-19T09:57:00Z"/>
                      <w:rFonts w:ascii="Arial" w:eastAsia="Times New Roman" w:hAnsi="Arial" w:cs="Arial"/>
                      <w:color w:val="000000"/>
                      <w:sz w:val="20"/>
                      <w:szCs w:val="20"/>
                      <w:lang w:eastAsia="pt-BR"/>
                    </w:rPr>
                  </w:pPr>
                  <w:ins w:id="27517"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11D35FB7" w14:textId="77777777" w:rsidR="0016760B" w:rsidRPr="0016760B" w:rsidRDefault="0016760B" w:rsidP="0016760B">
                  <w:pPr>
                    <w:autoSpaceDE/>
                    <w:autoSpaceDN/>
                    <w:adjustRightInd/>
                    <w:jc w:val="center"/>
                    <w:rPr>
                      <w:ins w:id="27518" w:author="Philippe Hollanda - Oliveira Trust" w:date="2022-07-19T09:57:00Z"/>
                      <w:rFonts w:ascii="Arial" w:eastAsia="Times New Roman" w:hAnsi="Arial" w:cs="Arial"/>
                      <w:color w:val="000000"/>
                      <w:sz w:val="20"/>
                      <w:szCs w:val="20"/>
                      <w:lang w:eastAsia="pt-BR"/>
                    </w:rPr>
                  </w:pPr>
                  <w:ins w:id="27519" w:author="Philippe Hollanda - Oliveira Trust" w:date="2022-07-19T09:57:00Z">
                    <w:r w:rsidRPr="0016760B">
                      <w:rPr>
                        <w:rFonts w:ascii="Arial" w:eastAsia="Times New Roman" w:hAnsi="Arial" w:cs="Arial"/>
                        <w:color w:val="000000"/>
                        <w:sz w:val="20"/>
                        <w:szCs w:val="20"/>
                        <w:lang w:eastAsia="pt-BR"/>
                      </w:rPr>
                      <w:t>R$ 4.350,00</w:t>
                    </w:r>
                  </w:ins>
                </w:p>
              </w:tc>
            </w:tr>
            <w:tr w:rsidR="0016760B" w:rsidRPr="0016760B" w14:paraId="541EF594" w14:textId="77777777" w:rsidTr="0016760B">
              <w:trPr>
                <w:trHeight w:val="1785"/>
                <w:ins w:id="275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0F394A" w14:textId="77777777" w:rsidR="0016760B" w:rsidRPr="0016760B" w:rsidRDefault="0016760B" w:rsidP="0016760B">
                  <w:pPr>
                    <w:autoSpaceDE/>
                    <w:autoSpaceDN/>
                    <w:adjustRightInd/>
                    <w:jc w:val="center"/>
                    <w:rPr>
                      <w:ins w:id="27521" w:author="Philippe Hollanda - Oliveira Trust" w:date="2022-07-19T09:57:00Z"/>
                      <w:rFonts w:ascii="Arial" w:eastAsia="Times New Roman" w:hAnsi="Arial" w:cs="Arial"/>
                      <w:color w:val="000000"/>
                      <w:sz w:val="20"/>
                      <w:szCs w:val="20"/>
                      <w:lang w:eastAsia="pt-BR"/>
                    </w:rPr>
                  </w:pPr>
                  <w:ins w:id="2752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915BD67" w14:textId="77777777" w:rsidR="0016760B" w:rsidRPr="0016760B" w:rsidRDefault="0016760B" w:rsidP="0016760B">
                  <w:pPr>
                    <w:autoSpaceDE/>
                    <w:autoSpaceDN/>
                    <w:adjustRightInd/>
                    <w:jc w:val="center"/>
                    <w:rPr>
                      <w:ins w:id="27523" w:author="Philippe Hollanda - Oliveira Trust" w:date="2022-07-19T09:57:00Z"/>
                      <w:rFonts w:ascii="Arial" w:eastAsia="Times New Roman" w:hAnsi="Arial" w:cs="Arial"/>
                      <w:color w:val="000000"/>
                      <w:sz w:val="20"/>
                      <w:szCs w:val="20"/>
                      <w:lang w:eastAsia="pt-BR"/>
                    </w:rPr>
                  </w:pPr>
                  <w:ins w:id="27524" w:author="Philippe Hollanda - Oliveira Trust" w:date="2022-07-19T09:57:00Z">
                    <w:r w:rsidRPr="0016760B">
                      <w:rPr>
                        <w:rFonts w:ascii="Arial" w:eastAsia="Times New Roman" w:hAnsi="Arial" w:cs="Arial"/>
                        <w:color w:val="000000"/>
                        <w:sz w:val="20"/>
                        <w:szCs w:val="20"/>
                        <w:lang w:eastAsia="pt-BR"/>
                      </w:rPr>
                      <w:t>18/04/2022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220FD304" w14:textId="77777777" w:rsidR="0016760B" w:rsidRPr="0016760B" w:rsidRDefault="0016760B" w:rsidP="0016760B">
                  <w:pPr>
                    <w:autoSpaceDE/>
                    <w:autoSpaceDN/>
                    <w:adjustRightInd/>
                    <w:jc w:val="center"/>
                    <w:rPr>
                      <w:ins w:id="27525" w:author="Philippe Hollanda - Oliveira Trust" w:date="2022-07-19T09:57:00Z"/>
                      <w:rFonts w:ascii="Arial" w:eastAsia="Times New Roman" w:hAnsi="Arial" w:cs="Arial"/>
                      <w:color w:val="000000"/>
                      <w:sz w:val="20"/>
                      <w:szCs w:val="20"/>
                      <w:lang w:eastAsia="pt-BR"/>
                    </w:rPr>
                  </w:pPr>
                  <w:ins w:id="27526" w:author="Philippe Hollanda - Oliveira Trust" w:date="2022-07-19T09:57:00Z">
                    <w:r w:rsidRPr="0016760B">
                      <w:rPr>
                        <w:rFonts w:ascii="Arial" w:eastAsia="Times New Roman" w:hAnsi="Arial" w:cs="Arial"/>
                        <w:color w:val="000000"/>
                        <w:sz w:val="20"/>
                        <w:szCs w:val="20"/>
                        <w:lang w:eastAsia="pt-BR"/>
                      </w:rPr>
                      <w:t>R$ 2.879,52</w:t>
                    </w:r>
                  </w:ins>
                </w:p>
              </w:tc>
            </w:tr>
            <w:tr w:rsidR="0016760B" w:rsidRPr="0016760B" w14:paraId="1850B820" w14:textId="77777777" w:rsidTr="0016760B">
              <w:trPr>
                <w:trHeight w:val="1785"/>
                <w:ins w:id="275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C0004A" w14:textId="77777777" w:rsidR="0016760B" w:rsidRPr="0016760B" w:rsidRDefault="0016760B" w:rsidP="0016760B">
                  <w:pPr>
                    <w:autoSpaceDE/>
                    <w:autoSpaceDN/>
                    <w:adjustRightInd/>
                    <w:jc w:val="center"/>
                    <w:rPr>
                      <w:ins w:id="27528" w:author="Philippe Hollanda - Oliveira Trust" w:date="2022-07-19T09:57:00Z"/>
                      <w:rFonts w:ascii="Arial" w:eastAsia="Times New Roman" w:hAnsi="Arial" w:cs="Arial"/>
                      <w:color w:val="000000"/>
                      <w:sz w:val="20"/>
                      <w:szCs w:val="20"/>
                      <w:lang w:eastAsia="pt-BR"/>
                    </w:rPr>
                  </w:pPr>
                  <w:ins w:id="2752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AD7E256" w14:textId="77777777" w:rsidR="0016760B" w:rsidRPr="0016760B" w:rsidRDefault="0016760B" w:rsidP="0016760B">
                  <w:pPr>
                    <w:autoSpaceDE/>
                    <w:autoSpaceDN/>
                    <w:adjustRightInd/>
                    <w:jc w:val="center"/>
                    <w:rPr>
                      <w:ins w:id="27530" w:author="Philippe Hollanda - Oliveira Trust" w:date="2022-07-19T09:57:00Z"/>
                      <w:rFonts w:ascii="Arial" w:eastAsia="Times New Roman" w:hAnsi="Arial" w:cs="Arial"/>
                      <w:color w:val="000000"/>
                      <w:sz w:val="20"/>
                      <w:szCs w:val="20"/>
                      <w:lang w:eastAsia="pt-BR"/>
                    </w:rPr>
                  </w:pPr>
                  <w:ins w:id="27531" w:author="Philippe Hollanda - Oliveira Trust" w:date="2022-07-19T09:57:00Z">
                    <w:r w:rsidRPr="0016760B">
                      <w:rPr>
                        <w:rFonts w:ascii="Arial" w:eastAsia="Times New Roman" w:hAnsi="Arial" w:cs="Arial"/>
                        <w:color w:val="000000"/>
                        <w:sz w:val="20"/>
                        <w:szCs w:val="20"/>
                        <w:lang w:eastAsia="pt-BR"/>
                      </w:rPr>
                      <w:t>11/04/2022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2712D3B6" w14:textId="77777777" w:rsidR="0016760B" w:rsidRPr="0016760B" w:rsidRDefault="0016760B" w:rsidP="0016760B">
                  <w:pPr>
                    <w:autoSpaceDE/>
                    <w:autoSpaceDN/>
                    <w:adjustRightInd/>
                    <w:jc w:val="center"/>
                    <w:rPr>
                      <w:ins w:id="27532" w:author="Philippe Hollanda - Oliveira Trust" w:date="2022-07-19T09:57:00Z"/>
                      <w:rFonts w:ascii="Arial" w:eastAsia="Times New Roman" w:hAnsi="Arial" w:cs="Arial"/>
                      <w:color w:val="000000"/>
                      <w:sz w:val="20"/>
                      <w:szCs w:val="20"/>
                      <w:lang w:eastAsia="pt-BR"/>
                    </w:rPr>
                  </w:pPr>
                  <w:ins w:id="27533" w:author="Philippe Hollanda - Oliveira Trust" w:date="2022-07-19T09:57:00Z">
                    <w:r w:rsidRPr="0016760B">
                      <w:rPr>
                        <w:rFonts w:ascii="Arial" w:eastAsia="Times New Roman" w:hAnsi="Arial" w:cs="Arial"/>
                        <w:color w:val="000000"/>
                        <w:sz w:val="20"/>
                        <w:szCs w:val="20"/>
                        <w:lang w:eastAsia="pt-BR"/>
                      </w:rPr>
                      <w:t>R$ 2.758,70</w:t>
                    </w:r>
                  </w:ins>
                </w:p>
              </w:tc>
            </w:tr>
            <w:tr w:rsidR="0016760B" w:rsidRPr="0016760B" w14:paraId="2B0F9C9A" w14:textId="77777777" w:rsidTr="0016760B">
              <w:trPr>
                <w:trHeight w:val="1785"/>
                <w:ins w:id="275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B45048" w14:textId="77777777" w:rsidR="0016760B" w:rsidRPr="0016760B" w:rsidRDefault="0016760B" w:rsidP="0016760B">
                  <w:pPr>
                    <w:autoSpaceDE/>
                    <w:autoSpaceDN/>
                    <w:adjustRightInd/>
                    <w:jc w:val="center"/>
                    <w:rPr>
                      <w:ins w:id="27535" w:author="Philippe Hollanda - Oliveira Trust" w:date="2022-07-19T09:57:00Z"/>
                      <w:rFonts w:ascii="Arial" w:eastAsia="Times New Roman" w:hAnsi="Arial" w:cs="Arial"/>
                      <w:color w:val="000000"/>
                      <w:sz w:val="20"/>
                      <w:szCs w:val="20"/>
                      <w:lang w:eastAsia="pt-BR"/>
                    </w:rPr>
                  </w:pPr>
                  <w:ins w:id="27536"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F78BDE2" w14:textId="77777777" w:rsidR="0016760B" w:rsidRPr="0016760B" w:rsidRDefault="0016760B" w:rsidP="0016760B">
                  <w:pPr>
                    <w:autoSpaceDE/>
                    <w:autoSpaceDN/>
                    <w:adjustRightInd/>
                    <w:jc w:val="center"/>
                    <w:rPr>
                      <w:ins w:id="27537" w:author="Philippe Hollanda - Oliveira Trust" w:date="2022-07-19T09:57:00Z"/>
                      <w:rFonts w:ascii="Arial" w:eastAsia="Times New Roman" w:hAnsi="Arial" w:cs="Arial"/>
                      <w:color w:val="000000"/>
                      <w:sz w:val="20"/>
                      <w:szCs w:val="20"/>
                      <w:lang w:eastAsia="pt-BR"/>
                    </w:rPr>
                  </w:pPr>
                  <w:ins w:id="27538" w:author="Philippe Hollanda - Oliveira Trust" w:date="2022-07-19T09:57:00Z">
                    <w:r w:rsidRPr="0016760B">
                      <w:rPr>
                        <w:rFonts w:ascii="Arial" w:eastAsia="Times New Roman" w:hAnsi="Arial" w:cs="Arial"/>
                        <w:color w:val="000000"/>
                        <w:sz w:val="20"/>
                        <w:szCs w:val="20"/>
                        <w:lang w:eastAsia="pt-BR"/>
                      </w:rPr>
                      <w:t>14/03/2022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56197E50" w14:textId="77777777" w:rsidR="0016760B" w:rsidRPr="0016760B" w:rsidRDefault="0016760B" w:rsidP="0016760B">
                  <w:pPr>
                    <w:autoSpaceDE/>
                    <w:autoSpaceDN/>
                    <w:adjustRightInd/>
                    <w:jc w:val="center"/>
                    <w:rPr>
                      <w:ins w:id="27539" w:author="Philippe Hollanda - Oliveira Trust" w:date="2022-07-19T09:57:00Z"/>
                      <w:rFonts w:ascii="Arial" w:eastAsia="Times New Roman" w:hAnsi="Arial" w:cs="Arial"/>
                      <w:color w:val="000000"/>
                      <w:sz w:val="20"/>
                      <w:szCs w:val="20"/>
                      <w:lang w:eastAsia="pt-BR"/>
                    </w:rPr>
                  </w:pPr>
                  <w:ins w:id="27540" w:author="Philippe Hollanda - Oliveira Trust" w:date="2022-07-19T09:57:00Z">
                    <w:r w:rsidRPr="0016760B">
                      <w:rPr>
                        <w:rFonts w:ascii="Arial" w:eastAsia="Times New Roman" w:hAnsi="Arial" w:cs="Arial"/>
                        <w:color w:val="000000"/>
                        <w:sz w:val="20"/>
                        <w:szCs w:val="20"/>
                        <w:lang w:eastAsia="pt-BR"/>
                      </w:rPr>
                      <w:t>R$ 1.176,00</w:t>
                    </w:r>
                  </w:ins>
                </w:p>
              </w:tc>
            </w:tr>
            <w:tr w:rsidR="0016760B" w:rsidRPr="0016760B" w14:paraId="2E10FAD0" w14:textId="77777777" w:rsidTr="0016760B">
              <w:trPr>
                <w:trHeight w:val="1785"/>
                <w:ins w:id="275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F79C1C" w14:textId="77777777" w:rsidR="0016760B" w:rsidRPr="0016760B" w:rsidRDefault="0016760B" w:rsidP="0016760B">
                  <w:pPr>
                    <w:autoSpaceDE/>
                    <w:autoSpaceDN/>
                    <w:adjustRightInd/>
                    <w:jc w:val="center"/>
                    <w:rPr>
                      <w:ins w:id="27542" w:author="Philippe Hollanda - Oliveira Trust" w:date="2022-07-19T09:57:00Z"/>
                      <w:rFonts w:ascii="Arial" w:eastAsia="Times New Roman" w:hAnsi="Arial" w:cs="Arial"/>
                      <w:color w:val="000000"/>
                      <w:sz w:val="20"/>
                      <w:szCs w:val="20"/>
                      <w:lang w:eastAsia="pt-BR"/>
                    </w:rPr>
                  </w:pPr>
                  <w:ins w:id="2754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62CA1B0" w14:textId="77777777" w:rsidR="0016760B" w:rsidRPr="0016760B" w:rsidRDefault="0016760B" w:rsidP="0016760B">
                  <w:pPr>
                    <w:autoSpaceDE/>
                    <w:autoSpaceDN/>
                    <w:adjustRightInd/>
                    <w:jc w:val="center"/>
                    <w:rPr>
                      <w:ins w:id="27544" w:author="Philippe Hollanda - Oliveira Trust" w:date="2022-07-19T09:57:00Z"/>
                      <w:rFonts w:ascii="Arial" w:eastAsia="Times New Roman" w:hAnsi="Arial" w:cs="Arial"/>
                      <w:color w:val="000000"/>
                      <w:sz w:val="20"/>
                      <w:szCs w:val="20"/>
                      <w:lang w:eastAsia="pt-BR"/>
                    </w:rPr>
                  </w:pPr>
                  <w:ins w:id="27545" w:author="Philippe Hollanda - Oliveira Trust" w:date="2022-07-19T09:57:00Z">
                    <w:r w:rsidRPr="0016760B">
                      <w:rPr>
                        <w:rFonts w:ascii="Arial" w:eastAsia="Times New Roman" w:hAnsi="Arial" w:cs="Arial"/>
                        <w:color w:val="000000"/>
                        <w:sz w:val="20"/>
                        <w:szCs w:val="20"/>
                        <w:lang w:eastAsia="pt-BR"/>
                      </w:rPr>
                      <w:t>14/03/2022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7943834C" w14:textId="77777777" w:rsidR="0016760B" w:rsidRPr="0016760B" w:rsidRDefault="0016760B" w:rsidP="0016760B">
                  <w:pPr>
                    <w:autoSpaceDE/>
                    <w:autoSpaceDN/>
                    <w:adjustRightInd/>
                    <w:jc w:val="center"/>
                    <w:rPr>
                      <w:ins w:id="27546" w:author="Philippe Hollanda - Oliveira Trust" w:date="2022-07-19T09:57:00Z"/>
                      <w:rFonts w:ascii="Arial" w:eastAsia="Times New Roman" w:hAnsi="Arial" w:cs="Arial"/>
                      <w:color w:val="000000"/>
                      <w:sz w:val="20"/>
                      <w:szCs w:val="20"/>
                      <w:lang w:eastAsia="pt-BR"/>
                    </w:rPr>
                  </w:pPr>
                  <w:ins w:id="27547" w:author="Philippe Hollanda - Oliveira Trust" w:date="2022-07-19T09:57:00Z">
                    <w:r w:rsidRPr="0016760B">
                      <w:rPr>
                        <w:rFonts w:ascii="Arial" w:eastAsia="Times New Roman" w:hAnsi="Arial" w:cs="Arial"/>
                        <w:color w:val="000000"/>
                        <w:sz w:val="20"/>
                        <w:szCs w:val="20"/>
                        <w:lang w:eastAsia="pt-BR"/>
                      </w:rPr>
                      <w:t>R$ 129.600,18</w:t>
                    </w:r>
                  </w:ins>
                </w:p>
              </w:tc>
            </w:tr>
            <w:tr w:rsidR="0016760B" w:rsidRPr="0016760B" w14:paraId="566712B6" w14:textId="77777777" w:rsidTr="0016760B">
              <w:trPr>
                <w:trHeight w:val="1785"/>
                <w:ins w:id="275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72CF4F" w14:textId="77777777" w:rsidR="0016760B" w:rsidRPr="0016760B" w:rsidRDefault="0016760B" w:rsidP="0016760B">
                  <w:pPr>
                    <w:autoSpaceDE/>
                    <w:autoSpaceDN/>
                    <w:adjustRightInd/>
                    <w:jc w:val="center"/>
                    <w:rPr>
                      <w:ins w:id="27549" w:author="Philippe Hollanda - Oliveira Trust" w:date="2022-07-19T09:57:00Z"/>
                      <w:rFonts w:ascii="Arial" w:eastAsia="Times New Roman" w:hAnsi="Arial" w:cs="Arial"/>
                      <w:color w:val="000000"/>
                      <w:sz w:val="20"/>
                      <w:szCs w:val="20"/>
                      <w:lang w:eastAsia="pt-BR"/>
                    </w:rPr>
                  </w:pPr>
                  <w:ins w:id="27550"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3B87EA0F" w14:textId="77777777" w:rsidR="0016760B" w:rsidRPr="0016760B" w:rsidRDefault="0016760B" w:rsidP="0016760B">
                  <w:pPr>
                    <w:autoSpaceDE/>
                    <w:autoSpaceDN/>
                    <w:adjustRightInd/>
                    <w:jc w:val="center"/>
                    <w:rPr>
                      <w:ins w:id="27551" w:author="Philippe Hollanda - Oliveira Trust" w:date="2022-07-19T09:57:00Z"/>
                      <w:rFonts w:ascii="Arial" w:eastAsia="Times New Roman" w:hAnsi="Arial" w:cs="Arial"/>
                      <w:color w:val="000000"/>
                      <w:sz w:val="20"/>
                      <w:szCs w:val="20"/>
                      <w:lang w:eastAsia="pt-BR"/>
                    </w:rPr>
                  </w:pPr>
                  <w:ins w:id="27552" w:author="Philippe Hollanda - Oliveira Trust" w:date="2022-07-19T09:57:00Z">
                    <w:r w:rsidRPr="0016760B">
                      <w:rPr>
                        <w:rFonts w:ascii="Arial" w:eastAsia="Times New Roman" w:hAnsi="Arial" w:cs="Arial"/>
                        <w:color w:val="000000"/>
                        <w:sz w:val="20"/>
                        <w:szCs w:val="20"/>
                        <w:lang w:eastAsia="pt-BR"/>
                      </w:rPr>
                      <w:t>14/03/2022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682B0B8D" w14:textId="77777777" w:rsidR="0016760B" w:rsidRPr="0016760B" w:rsidRDefault="0016760B" w:rsidP="0016760B">
                  <w:pPr>
                    <w:autoSpaceDE/>
                    <w:autoSpaceDN/>
                    <w:adjustRightInd/>
                    <w:jc w:val="center"/>
                    <w:rPr>
                      <w:ins w:id="27553" w:author="Philippe Hollanda - Oliveira Trust" w:date="2022-07-19T09:57:00Z"/>
                      <w:rFonts w:ascii="Arial" w:eastAsia="Times New Roman" w:hAnsi="Arial" w:cs="Arial"/>
                      <w:color w:val="000000"/>
                      <w:sz w:val="20"/>
                      <w:szCs w:val="20"/>
                      <w:lang w:eastAsia="pt-BR"/>
                    </w:rPr>
                  </w:pPr>
                  <w:ins w:id="27554" w:author="Philippe Hollanda - Oliveira Trust" w:date="2022-07-19T09:57:00Z">
                    <w:r w:rsidRPr="0016760B">
                      <w:rPr>
                        <w:rFonts w:ascii="Arial" w:eastAsia="Times New Roman" w:hAnsi="Arial" w:cs="Arial"/>
                        <w:color w:val="000000"/>
                        <w:sz w:val="20"/>
                        <w:szCs w:val="20"/>
                        <w:lang w:eastAsia="pt-BR"/>
                      </w:rPr>
                      <w:t>R$ 32.585,51</w:t>
                    </w:r>
                  </w:ins>
                </w:p>
              </w:tc>
            </w:tr>
            <w:tr w:rsidR="0016760B" w:rsidRPr="0016760B" w14:paraId="67B7AE28" w14:textId="77777777" w:rsidTr="0016760B">
              <w:trPr>
                <w:trHeight w:val="1785"/>
                <w:ins w:id="275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45BEF0" w14:textId="77777777" w:rsidR="0016760B" w:rsidRPr="0016760B" w:rsidRDefault="0016760B" w:rsidP="0016760B">
                  <w:pPr>
                    <w:autoSpaceDE/>
                    <w:autoSpaceDN/>
                    <w:adjustRightInd/>
                    <w:jc w:val="center"/>
                    <w:rPr>
                      <w:ins w:id="27556" w:author="Philippe Hollanda - Oliveira Trust" w:date="2022-07-19T09:57:00Z"/>
                      <w:rFonts w:ascii="Arial" w:eastAsia="Times New Roman" w:hAnsi="Arial" w:cs="Arial"/>
                      <w:color w:val="000000"/>
                      <w:sz w:val="20"/>
                      <w:szCs w:val="20"/>
                      <w:lang w:eastAsia="pt-BR"/>
                    </w:rPr>
                  </w:pPr>
                  <w:ins w:id="2755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DBAC977" w14:textId="77777777" w:rsidR="0016760B" w:rsidRPr="0016760B" w:rsidRDefault="0016760B" w:rsidP="0016760B">
                  <w:pPr>
                    <w:autoSpaceDE/>
                    <w:autoSpaceDN/>
                    <w:adjustRightInd/>
                    <w:jc w:val="center"/>
                    <w:rPr>
                      <w:ins w:id="27558" w:author="Philippe Hollanda - Oliveira Trust" w:date="2022-07-19T09:57:00Z"/>
                      <w:rFonts w:ascii="Arial" w:eastAsia="Times New Roman" w:hAnsi="Arial" w:cs="Arial"/>
                      <w:color w:val="000000"/>
                      <w:sz w:val="20"/>
                      <w:szCs w:val="20"/>
                      <w:lang w:eastAsia="pt-BR"/>
                    </w:rPr>
                  </w:pPr>
                  <w:ins w:id="27559" w:author="Philippe Hollanda - Oliveira Trust" w:date="2022-07-19T09:57:00Z">
                    <w:r w:rsidRPr="0016760B">
                      <w:rPr>
                        <w:rFonts w:ascii="Arial" w:eastAsia="Times New Roman" w:hAnsi="Arial" w:cs="Arial"/>
                        <w:color w:val="000000"/>
                        <w:sz w:val="20"/>
                        <w:szCs w:val="20"/>
                        <w:lang w:eastAsia="pt-BR"/>
                      </w:rPr>
                      <w:t>08/03/2022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11CFB0A0" w14:textId="77777777" w:rsidR="0016760B" w:rsidRPr="0016760B" w:rsidRDefault="0016760B" w:rsidP="0016760B">
                  <w:pPr>
                    <w:autoSpaceDE/>
                    <w:autoSpaceDN/>
                    <w:adjustRightInd/>
                    <w:jc w:val="center"/>
                    <w:rPr>
                      <w:ins w:id="27560" w:author="Philippe Hollanda - Oliveira Trust" w:date="2022-07-19T09:57:00Z"/>
                      <w:rFonts w:ascii="Arial" w:eastAsia="Times New Roman" w:hAnsi="Arial" w:cs="Arial"/>
                      <w:color w:val="000000"/>
                      <w:sz w:val="20"/>
                      <w:szCs w:val="20"/>
                      <w:lang w:eastAsia="pt-BR"/>
                    </w:rPr>
                  </w:pPr>
                  <w:ins w:id="27561" w:author="Philippe Hollanda - Oliveira Trust" w:date="2022-07-19T09:57:00Z">
                    <w:r w:rsidRPr="0016760B">
                      <w:rPr>
                        <w:rFonts w:ascii="Arial" w:eastAsia="Times New Roman" w:hAnsi="Arial" w:cs="Arial"/>
                        <w:color w:val="000000"/>
                        <w:sz w:val="20"/>
                        <w:szCs w:val="20"/>
                        <w:lang w:eastAsia="pt-BR"/>
                      </w:rPr>
                      <w:t>R$ 8.698,65</w:t>
                    </w:r>
                  </w:ins>
                </w:p>
              </w:tc>
            </w:tr>
            <w:tr w:rsidR="0016760B" w:rsidRPr="0016760B" w14:paraId="56BEDBF9" w14:textId="77777777" w:rsidTr="0016760B">
              <w:trPr>
                <w:trHeight w:val="1785"/>
                <w:ins w:id="275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CA1320A" w14:textId="77777777" w:rsidR="0016760B" w:rsidRPr="0016760B" w:rsidRDefault="0016760B" w:rsidP="0016760B">
                  <w:pPr>
                    <w:autoSpaceDE/>
                    <w:autoSpaceDN/>
                    <w:adjustRightInd/>
                    <w:jc w:val="center"/>
                    <w:rPr>
                      <w:ins w:id="27563" w:author="Philippe Hollanda - Oliveira Trust" w:date="2022-07-19T09:57:00Z"/>
                      <w:rFonts w:ascii="Arial" w:eastAsia="Times New Roman" w:hAnsi="Arial" w:cs="Arial"/>
                      <w:color w:val="000000"/>
                      <w:sz w:val="20"/>
                      <w:szCs w:val="20"/>
                      <w:lang w:eastAsia="pt-BR"/>
                    </w:rPr>
                  </w:pPr>
                  <w:ins w:id="27564" w:author="Philippe Hollanda - Oliveira Trust" w:date="2022-07-19T09:57:00Z">
                    <w:r w:rsidRPr="0016760B">
                      <w:rPr>
                        <w:rFonts w:ascii="Arial" w:eastAsia="Times New Roman" w:hAnsi="Arial" w:cs="Arial"/>
                        <w:color w:val="000000"/>
                        <w:sz w:val="20"/>
                        <w:szCs w:val="20"/>
                        <w:lang w:eastAsia="pt-BR"/>
                      </w:rPr>
                      <w:t>COLOCAÇÃO, INSTAL.TAPETES, CARPETES, ASSOALHOS, CORTINAS, REV.PAREDE, VIDROS,PLACAS GESSO, CONGÊ.</w:t>
                    </w:r>
                  </w:ins>
                </w:p>
              </w:tc>
              <w:tc>
                <w:tcPr>
                  <w:tcW w:w="2324" w:type="dxa"/>
                  <w:tcBorders>
                    <w:top w:val="nil"/>
                    <w:left w:val="nil"/>
                    <w:bottom w:val="single" w:sz="4" w:space="0" w:color="auto"/>
                    <w:right w:val="single" w:sz="4" w:space="0" w:color="auto"/>
                  </w:tcBorders>
                  <w:shd w:val="clear" w:color="auto" w:fill="auto"/>
                  <w:noWrap/>
                  <w:vAlign w:val="center"/>
                  <w:hideMark/>
                </w:tcPr>
                <w:p w14:paraId="1F0966A0" w14:textId="77777777" w:rsidR="0016760B" w:rsidRPr="0016760B" w:rsidRDefault="0016760B" w:rsidP="0016760B">
                  <w:pPr>
                    <w:autoSpaceDE/>
                    <w:autoSpaceDN/>
                    <w:adjustRightInd/>
                    <w:jc w:val="center"/>
                    <w:rPr>
                      <w:ins w:id="27565" w:author="Philippe Hollanda - Oliveira Trust" w:date="2022-07-19T09:57:00Z"/>
                      <w:rFonts w:ascii="Arial" w:eastAsia="Times New Roman" w:hAnsi="Arial" w:cs="Arial"/>
                      <w:color w:val="000000"/>
                      <w:sz w:val="20"/>
                      <w:szCs w:val="20"/>
                      <w:lang w:eastAsia="pt-BR"/>
                    </w:rPr>
                  </w:pPr>
                  <w:ins w:id="27566"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46B2DC6B" w14:textId="77777777" w:rsidR="0016760B" w:rsidRPr="0016760B" w:rsidRDefault="0016760B" w:rsidP="0016760B">
                  <w:pPr>
                    <w:autoSpaceDE/>
                    <w:autoSpaceDN/>
                    <w:adjustRightInd/>
                    <w:jc w:val="center"/>
                    <w:rPr>
                      <w:ins w:id="27567" w:author="Philippe Hollanda - Oliveira Trust" w:date="2022-07-19T09:57:00Z"/>
                      <w:rFonts w:ascii="Arial" w:eastAsia="Times New Roman" w:hAnsi="Arial" w:cs="Arial"/>
                      <w:color w:val="000000"/>
                      <w:sz w:val="20"/>
                      <w:szCs w:val="20"/>
                      <w:lang w:eastAsia="pt-BR"/>
                    </w:rPr>
                  </w:pPr>
                  <w:ins w:id="27568" w:author="Philippe Hollanda - Oliveira Trust" w:date="2022-07-19T09:57:00Z">
                    <w:r w:rsidRPr="0016760B">
                      <w:rPr>
                        <w:rFonts w:ascii="Arial" w:eastAsia="Times New Roman" w:hAnsi="Arial" w:cs="Arial"/>
                        <w:color w:val="000000"/>
                        <w:sz w:val="20"/>
                        <w:szCs w:val="20"/>
                        <w:lang w:eastAsia="pt-BR"/>
                      </w:rPr>
                      <w:t>R$ 990,00</w:t>
                    </w:r>
                  </w:ins>
                </w:p>
              </w:tc>
            </w:tr>
            <w:tr w:rsidR="0016760B" w:rsidRPr="0016760B" w14:paraId="0E40F357" w14:textId="77777777" w:rsidTr="0016760B">
              <w:trPr>
                <w:trHeight w:val="1785"/>
                <w:ins w:id="275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09B6E5" w14:textId="77777777" w:rsidR="0016760B" w:rsidRPr="0016760B" w:rsidRDefault="0016760B" w:rsidP="0016760B">
                  <w:pPr>
                    <w:autoSpaceDE/>
                    <w:autoSpaceDN/>
                    <w:adjustRightInd/>
                    <w:jc w:val="center"/>
                    <w:rPr>
                      <w:ins w:id="27570" w:author="Philippe Hollanda - Oliveira Trust" w:date="2022-07-19T09:57:00Z"/>
                      <w:rFonts w:ascii="Arial" w:eastAsia="Times New Roman" w:hAnsi="Arial" w:cs="Arial"/>
                      <w:color w:val="000000"/>
                      <w:sz w:val="20"/>
                      <w:szCs w:val="20"/>
                      <w:lang w:eastAsia="pt-BR"/>
                    </w:rPr>
                  </w:pPr>
                  <w:ins w:id="27571" w:author="Philippe Hollanda - Oliveira Trust" w:date="2022-07-19T09:57:00Z">
                    <w:r w:rsidRPr="0016760B">
                      <w:rPr>
                        <w:rFonts w:ascii="Arial" w:eastAsia="Times New Roman" w:hAnsi="Arial" w:cs="Arial"/>
                        <w:color w:val="000000"/>
                        <w:sz w:val="20"/>
                        <w:szCs w:val="20"/>
                        <w:lang w:eastAsia="pt-BR"/>
                      </w:rPr>
                      <w:t>DECORAÇÃO, JARDINAGEM CORTE PODA ÁRVORES</w:t>
                    </w:r>
                  </w:ins>
                </w:p>
              </w:tc>
              <w:tc>
                <w:tcPr>
                  <w:tcW w:w="2324" w:type="dxa"/>
                  <w:tcBorders>
                    <w:top w:val="nil"/>
                    <w:left w:val="nil"/>
                    <w:bottom w:val="single" w:sz="4" w:space="0" w:color="auto"/>
                    <w:right w:val="single" w:sz="4" w:space="0" w:color="auto"/>
                  </w:tcBorders>
                  <w:shd w:val="clear" w:color="auto" w:fill="auto"/>
                  <w:noWrap/>
                  <w:vAlign w:val="center"/>
                  <w:hideMark/>
                </w:tcPr>
                <w:p w14:paraId="56BA6E6B" w14:textId="77777777" w:rsidR="0016760B" w:rsidRPr="0016760B" w:rsidRDefault="0016760B" w:rsidP="0016760B">
                  <w:pPr>
                    <w:autoSpaceDE/>
                    <w:autoSpaceDN/>
                    <w:adjustRightInd/>
                    <w:jc w:val="center"/>
                    <w:rPr>
                      <w:ins w:id="27572" w:author="Philippe Hollanda - Oliveira Trust" w:date="2022-07-19T09:57:00Z"/>
                      <w:rFonts w:ascii="Arial" w:eastAsia="Times New Roman" w:hAnsi="Arial" w:cs="Arial"/>
                      <w:color w:val="000000"/>
                      <w:sz w:val="20"/>
                      <w:szCs w:val="20"/>
                      <w:lang w:eastAsia="pt-BR"/>
                    </w:rPr>
                  </w:pPr>
                  <w:ins w:id="27573"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492AE932" w14:textId="77777777" w:rsidR="0016760B" w:rsidRPr="0016760B" w:rsidRDefault="0016760B" w:rsidP="0016760B">
                  <w:pPr>
                    <w:autoSpaceDE/>
                    <w:autoSpaceDN/>
                    <w:adjustRightInd/>
                    <w:jc w:val="center"/>
                    <w:rPr>
                      <w:ins w:id="27574" w:author="Philippe Hollanda - Oliveira Trust" w:date="2022-07-19T09:57:00Z"/>
                      <w:rFonts w:ascii="Arial" w:eastAsia="Times New Roman" w:hAnsi="Arial" w:cs="Arial"/>
                      <w:color w:val="000000"/>
                      <w:sz w:val="20"/>
                      <w:szCs w:val="20"/>
                      <w:lang w:eastAsia="pt-BR"/>
                    </w:rPr>
                  </w:pPr>
                  <w:ins w:id="27575" w:author="Philippe Hollanda - Oliveira Trust" w:date="2022-07-19T09:57:00Z">
                    <w:r w:rsidRPr="0016760B">
                      <w:rPr>
                        <w:rFonts w:ascii="Arial" w:eastAsia="Times New Roman" w:hAnsi="Arial" w:cs="Arial"/>
                        <w:color w:val="000000"/>
                        <w:sz w:val="20"/>
                        <w:szCs w:val="20"/>
                        <w:lang w:eastAsia="pt-BR"/>
                      </w:rPr>
                      <w:t>R$ 2.984,00</w:t>
                    </w:r>
                  </w:ins>
                </w:p>
              </w:tc>
            </w:tr>
            <w:tr w:rsidR="0016760B" w:rsidRPr="0016760B" w14:paraId="4AC1BCEA" w14:textId="77777777" w:rsidTr="0016760B">
              <w:trPr>
                <w:trHeight w:val="1785"/>
                <w:ins w:id="275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C411B7" w14:textId="77777777" w:rsidR="0016760B" w:rsidRPr="0016760B" w:rsidRDefault="0016760B" w:rsidP="0016760B">
                  <w:pPr>
                    <w:autoSpaceDE/>
                    <w:autoSpaceDN/>
                    <w:adjustRightInd/>
                    <w:jc w:val="center"/>
                    <w:rPr>
                      <w:ins w:id="27577" w:author="Philippe Hollanda - Oliveira Trust" w:date="2022-07-19T09:57:00Z"/>
                      <w:rFonts w:ascii="Arial" w:eastAsia="Times New Roman" w:hAnsi="Arial" w:cs="Arial"/>
                      <w:color w:val="000000"/>
                      <w:sz w:val="20"/>
                      <w:szCs w:val="20"/>
                      <w:lang w:eastAsia="pt-BR"/>
                    </w:rPr>
                  </w:pPr>
                  <w:ins w:id="27578" w:author="Philippe Hollanda - Oliveira Trust" w:date="2022-07-19T09:57:00Z">
                    <w:r w:rsidRPr="0016760B">
                      <w:rPr>
                        <w:rFonts w:ascii="Arial" w:eastAsia="Times New Roman" w:hAnsi="Arial" w:cs="Arial"/>
                        <w:color w:val="000000"/>
                        <w:sz w:val="20"/>
                        <w:szCs w:val="20"/>
                        <w:lang w:eastAsia="pt-BR"/>
                      </w:rPr>
                      <w:lastRenderedPageBreak/>
                      <w:t>DECORAÇÃO, JARDINAGEM CORTE PODA ÁRVORES</w:t>
                    </w:r>
                  </w:ins>
                </w:p>
              </w:tc>
              <w:tc>
                <w:tcPr>
                  <w:tcW w:w="2324" w:type="dxa"/>
                  <w:tcBorders>
                    <w:top w:val="nil"/>
                    <w:left w:val="nil"/>
                    <w:bottom w:val="single" w:sz="4" w:space="0" w:color="auto"/>
                    <w:right w:val="single" w:sz="4" w:space="0" w:color="auto"/>
                  </w:tcBorders>
                  <w:shd w:val="clear" w:color="auto" w:fill="auto"/>
                  <w:noWrap/>
                  <w:vAlign w:val="center"/>
                  <w:hideMark/>
                </w:tcPr>
                <w:p w14:paraId="38E893C4" w14:textId="77777777" w:rsidR="0016760B" w:rsidRPr="0016760B" w:rsidRDefault="0016760B" w:rsidP="0016760B">
                  <w:pPr>
                    <w:autoSpaceDE/>
                    <w:autoSpaceDN/>
                    <w:adjustRightInd/>
                    <w:jc w:val="center"/>
                    <w:rPr>
                      <w:ins w:id="27579" w:author="Philippe Hollanda - Oliveira Trust" w:date="2022-07-19T09:57:00Z"/>
                      <w:rFonts w:ascii="Arial" w:eastAsia="Times New Roman" w:hAnsi="Arial" w:cs="Arial"/>
                      <w:color w:val="000000"/>
                      <w:sz w:val="20"/>
                      <w:szCs w:val="20"/>
                      <w:lang w:eastAsia="pt-BR"/>
                    </w:rPr>
                  </w:pPr>
                  <w:ins w:id="27580" w:author="Philippe Hollanda - Oliveira Trust" w:date="2022-07-19T09:57:00Z">
                    <w:r w:rsidRPr="0016760B">
                      <w:rPr>
                        <w:rFonts w:ascii="Arial" w:eastAsia="Times New Roman" w:hAnsi="Arial" w:cs="Arial"/>
                        <w:color w:val="000000"/>
                        <w:sz w:val="20"/>
                        <w:szCs w:val="20"/>
                        <w:lang w:eastAsia="pt-BR"/>
                      </w:rPr>
                      <w:t>16/02/2022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D798A76" w14:textId="77777777" w:rsidR="0016760B" w:rsidRPr="0016760B" w:rsidRDefault="0016760B" w:rsidP="0016760B">
                  <w:pPr>
                    <w:autoSpaceDE/>
                    <w:autoSpaceDN/>
                    <w:adjustRightInd/>
                    <w:jc w:val="center"/>
                    <w:rPr>
                      <w:ins w:id="27581" w:author="Philippe Hollanda - Oliveira Trust" w:date="2022-07-19T09:57:00Z"/>
                      <w:rFonts w:ascii="Arial" w:eastAsia="Times New Roman" w:hAnsi="Arial" w:cs="Arial"/>
                      <w:color w:val="000000"/>
                      <w:sz w:val="20"/>
                      <w:szCs w:val="20"/>
                      <w:lang w:eastAsia="pt-BR"/>
                    </w:rPr>
                  </w:pPr>
                  <w:ins w:id="27582" w:author="Philippe Hollanda - Oliveira Trust" w:date="2022-07-19T09:57:00Z">
                    <w:r w:rsidRPr="0016760B">
                      <w:rPr>
                        <w:rFonts w:ascii="Arial" w:eastAsia="Times New Roman" w:hAnsi="Arial" w:cs="Arial"/>
                        <w:color w:val="000000"/>
                        <w:sz w:val="20"/>
                        <w:szCs w:val="20"/>
                        <w:lang w:eastAsia="pt-BR"/>
                      </w:rPr>
                      <w:t>R$ 31.150,00</w:t>
                    </w:r>
                  </w:ins>
                </w:p>
              </w:tc>
            </w:tr>
            <w:tr w:rsidR="0016760B" w:rsidRPr="0016760B" w14:paraId="07EBEE23" w14:textId="77777777" w:rsidTr="0016760B">
              <w:trPr>
                <w:trHeight w:val="1785"/>
                <w:ins w:id="275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793401" w14:textId="77777777" w:rsidR="0016760B" w:rsidRPr="0016760B" w:rsidRDefault="0016760B" w:rsidP="0016760B">
                  <w:pPr>
                    <w:autoSpaceDE/>
                    <w:autoSpaceDN/>
                    <w:adjustRightInd/>
                    <w:jc w:val="center"/>
                    <w:rPr>
                      <w:ins w:id="27584" w:author="Philippe Hollanda - Oliveira Trust" w:date="2022-07-19T09:57:00Z"/>
                      <w:rFonts w:ascii="Arial" w:eastAsia="Times New Roman" w:hAnsi="Arial" w:cs="Arial"/>
                      <w:color w:val="000000"/>
                      <w:sz w:val="20"/>
                      <w:szCs w:val="20"/>
                      <w:lang w:eastAsia="pt-BR"/>
                    </w:rPr>
                  </w:pPr>
                  <w:ins w:id="27585" w:author="Philippe Hollanda - Oliveira Trust" w:date="2022-07-19T09:57:00Z">
                    <w:r w:rsidRPr="0016760B">
                      <w:rPr>
                        <w:rFonts w:ascii="Arial" w:eastAsia="Times New Roman" w:hAnsi="Arial" w:cs="Arial"/>
                        <w:color w:val="000000"/>
                        <w:sz w:val="20"/>
                        <w:szCs w:val="20"/>
                        <w:lang w:eastAsia="pt-BR"/>
                      </w:rPr>
                      <w:t>DECORAÇÃO, JARDINAGEM CORTE PODA ÁRVORES</w:t>
                    </w:r>
                  </w:ins>
                </w:p>
              </w:tc>
              <w:tc>
                <w:tcPr>
                  <w:tcW w:w="2324" w:type="dxa"/>
                  <w:tcBorders>
                    <w:top w:val="nil"/>
                    <w:left w:val="nil"/>
                    <w:bottom w:val="single" w:sz="4" w:space="0" w:color="auto"/>
                    <w:right w:val="single" w:sz="4" w:space="0" w:color="auto"/>
                  </w:tcBorders>
                  <w:shd w:val="clear" w:color="auto" w:fill="auto"/>
                  <w:noWrap/>
                  <w:vAlign w:val="center"/>
                  <w:hideMark/>
                </w:tcPr>
                <w:p w14:paraId="15CCB96C" w14:textId="77777777" w:rsidR="0016760B" w:rsidRPr="0016760B" w:rsidRDefault="0016760B" w:rsidP="0016760B">
                  <w:pPr>
                    <w:autoSpaceDE/>
                    <w:autoSpaceDN/>
                    <w:adjustRightInd/>
                    <w:jc w:val="center"/>
                    <w:rPr>
                      <w:ins w:id="27586" w:author="Philippe Hollanda - Oliveira Trust" w:date="2022-07-19T09:57:00Z"/>
                      <w:rFonts w:ascii="Arial" w:eastAsia="Times New Roman" w:hAnsi="Arial" w:cs="Arial"/>
                      <w:color w:val="000000"/>
                      <w:sz w:val="20"/>
                      <w:szCs w:val="20"/>
                      <w:lang w:eastAsia="pt-BR"/>
                    </w:rPr>
                  </w:pPr>
                  <w:ins w:id="27587" w:author="Philippe Hollanda - Oliveira Trust" w:date="2022-07-19T09:57:00Z">
                    <w:r w:rsidRPr="0016760B">
                      <w:rPr>
                        <w:rFonts w:ascii="Arial" w:eastAsia="Times New Roman" w:hAnsi="Arial" w:cs="Arial"/>
                        <w:color w:val="000000"/>
                        <w:sz w:val="20"/>
                        <w:szCs w:val="20"/>
                        <w:lang w:eastAsia="pt-BR"/>
                      </w:rPr>
                      <w:t>16/02/2022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69F21A68" w14:textId="77777777" w:rsidR="0016760B" w:rsidRPr="0016760B" w:rsidRDefault="0016760B" w:rsidP="0016760B">
                  <w:pPr>
                    <w:autoSpaceDE/>
                    <w:autoSpaceDN/>
                    <w:adjustRightInd/>
                    <w:jc w:val="center"/>
                    <w:rPr>
                      <w:ins w:id="27588" w:author="Philippe Hollanda - Oliveira Trust" w:date="2022-07-19T09:57:00Z"/>
                      <w:rFonts w:ascii="Arial" w:eastAsia="Times New Roman" w:hAnsi="Arial" w:cs="Arial"/>
                      <w:color w:val="000000"/>
                      <w:sz w:val="20"/>
                      <w:szCs w:val="20"/>
                      <w:lang w:eastAsia="pt-BR"/>
                    </w:rPr>
                  </w:pPr>
                  <w:ins w:id="27589" w:author="Philippe Hollanda - Oliveira Trust" w:date="2022-07-19T09:57:00Z">
                    <w:r w:rsidRPr="0016760B">
                      <w:rPr>
                        <w:rFonts w:ascii="Arial" w:eastAsia="Times New Roman" w:hAnsi="Arial" w:cs="Arial"/>
                        <w:color w:val="000000"/>
                        <w:sz w:val="20"/>
                        <w:szCs w:val="20"/>
                        <w:lang w:eastAsia="pt-BR"/>
                      </w:rPr>
                      <w:t>R$ 28.279,00</w:t>
                    </w:r>
                  </w:ins>
                </w:p>
              </w:tc>
            </w:tr>
            <w:tr w:rsidR="0016760B" w:rsidRPr="0016760B" w14:paraId="3DFB04A1" w14:textId="77777777" w:rsidTr="0016760B">
              <w:trPr>
                <w:trHeight w:val="1785"/>
                <w:ins w:id="275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1B6CD7" w14:textId="77777777" w:rsidR="0016760B" w:rsidRPr="0016760B" w:rsidRDefault="0016760B" w:rsidP="0016760B">
                  <w:pPr>
                    <w:autoSpaceDE/>
                    <w:autoSpaceDN/>
                    <w:adjustRightInd/>
                    <w:jc w:val="center"/>
                    <w:rPr>
                      <w:ins w:id="27591" w:author="Philippe Hollanda - Oliveira Trust" w:date="2022-07-19T09:57:00Z"/>
                      <w:rFonts w:ascii="Arial" w:eastAsia="Times New Roman" w:hAnsi="Arial" w:cs="Arial"/>
                      <w:color w:val="000000"/>
                      <w:sz w:val="20"/>
                      <w:szCs w:val="20"/>
                      <w:lang w:eastAsia="pt-BR"/>
                    </w:rPr>
                  </w:pPr>
                  <w:ins w:id="27592"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142B2975" w14:textId="77777777" w:rsidR="0016760B" w:rsidRPr="0016760B" w:rsidRDefault="0016760B" w:rsidP="0016760B">
                  <w:pPr>
                    <w:autoSpaceDE/>
                    <w:autoSpaceDN/>
                    <w:adjustRightInd/>
                    <w:jc w:val="center"/>
                    <w:rPr>
                      <w:ins w:id="27593" w:author="Philippe Hollanda - Oliveira Trust" w:date="2022-07-19T09:57:00Z"/>
                      <w:rFonts w:ascii="Arial" w:eastAsia="Times New Roman" w:hAnsi="Arial" w:cs="Arial"/>
                      <w:color w:val="000000"/>
                      <w:sz w:val="20"/>
                      <w:szCs w:val="20"/>
                      <w:lang w:eastAsia="pt-BR"/>
                    </w:rPr>
                  </w:pPr>
                  <w:ins w:id="27594"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56E22D91" w14:textId="77777777" w:rsidR="0016760B" w:rsidRPr="0016760B" w:rsidRDefault="0016760B" w:rsidP="0016760B">
                  <w:pPr>
                    <w:autoSpaceDE/>
                    <w:autoSpaceDN/>
                    <w:adjustRightInd/>
                    <w:jc w:val="center"/>
                    <w:rPr>
                      <w:ins w:id="27595" w:author="Philippe Hollanda - Oliveira Trust" w:date="2022-07-19T09:57:00Z"/>
                      <w:rFonts w:ascii="Arial" w:eastAsia="Times New Roman" w:hAnsi="Arial" w:cs="Arial"/>
                      <w:color w:val="000000"/>
                      <w:sz w:val="20"/>
                      <w:szCs w:val="20"/>
                      <w:lang w:eastAsia="pt-BR"/>
                    </w:rPr>
                  </w:pPr>
                  <w:ins w:id="27596" w:author="Philippe Hollanda - Oliveira Trust" w:date="2022-07-19T09:57:00Z">
                    <w:r w:rsidRPr="0016760B">
                      <w:rPr>
                        <w:rFonts w:ascii="Arial" w:eastAsia="Times New Roman" w:hAnsi="Arial" w:cs="Arial"/>
                        <w:color w:val="000000"/>
                        <w:sz w:val="20"/>
                        <w:szCs w:val="20"/>
                        <w:lang w:eastAsia="pt-BR"/>
                      </w:rPr>
                      <w:t>R$ 167,24</w:t>
                    </w:r>
                  </w:ins>
                </w:p>
              </w:tc>
            </w:tr>
            <w:tr w:rsidR="0016760B" w:rsidRPr="0016760B" w14:paraId="3D6DB4D9" w14:textId="77777777" w:rsidTr="0016760B">
              <w:trPr>
                <w:trHeight w:val="1785"/>
                <w:ins w:id="27597"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1ED7AB0" w14:textId="77777777" w:rsidR="0016760B" w:rsidRPr="0016760B" w:rsidRDefault="0016760B" w:rsidP="0016760B">
                  <w:pPr>
                    <w:autoSpaceDE/>
                    <w:autoSpaceDN/>
                    <w:adjustRightInd/>
                    <w:jc w:val="center"/>
                    <w:rPr>
                      <w:ins w:id="27598" w:author="Philippe Hollanda - Oliveira Trust" w:date="2022-07-19T09:57:00Z"/>
                      <w:rFonts w:ascii="Arial" w:eastAsia="Times New Roman" w:hAnsi="Arial" w:cs="Arial"/>
                      <w:color w:val="000000"/>
                      <w:sz w:val="20"/>
                      <w:szCs w:val="20"/>
                      <w:lang w:eastAsia="pt-BR"/>
                    </w:rPr>
                  </w:pPr>
                  <w:ins w:id="27599" w:author="Philippe Hollanda - Oliveira Trust" w:date="2022-07-19T09:57:00Z">
                    <w:r w:rsidRPr="0016760B">
                      <w:rPr>
                        <w:rFonts w:ascii="Arial" w:eastAsia="Times New Roman" w:hAnsi="Arial" w:cs="Arial"/>
                        <w:color w:val="000000"/>
                        <w:sz w:val="20"/>
                        <w:szCs w:val="20"/>
                        <w:lang w:eastAsia="pt-BR"/>
                      </w:rPr>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6E88A8D9" w14:textId="77777777" w:rsidR="0016760B" w:rsidRPr="0016760B" w:rsidRDefault="0016760B" w:rsidP="0016760B">
                  <w:pPr>
                    <w:autoSpaceDE/>
                    <w:autoSpaceDN/>
                    <w:adjustRightInd/>
                    <w:jc w:val="center"/>
                    <w:rPr>
                      <w:ins w:id="27600" w:author="Philippe Hollanda - Oliveira Trust" w:date="2022-07-19T09:57:00Z"/>
                      <w:rFonts w:ascii="Arial" w:eastAsia="Times New Roman" w:hAnsi="Arial" w:cs="Arial"/>
                      <w:color w:val="000000"/>
                      <w:sz w:val="20"/>
                      <w:szCs w:val="20"/>
                      <w:lang w:eastAsia="pt-BR"/>
                    </w:rPr>
                  </w:pPr>
                  <w:ins w:id="27601" w:author="Philippe Hollanda - Oliveira Trust" w:date="2022-07-19T09:57:00Z">
                    <w:r w:rsidRPr="0016760B">
                      <w:rPr>
                        <w:rFonts w:ascii="Arial" w:eastAsia="Times New Roman" w:hAnsi="Arial" w:cs="Arial"/>
                        <w:color w:val="000000"/>
                        <w:sz w:val="20"/>
                        <w:szCs w:val="20"/>
                        <w:lang w:eastAsia="pt-BR"/>
                      </w:rPr>
                      <w:t>03/03/2022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0BC270CA" w14:textId="77777777" w:rsidR="0016760B" w:rsidRPr="0016760B" w:rsidRDefault="0016760B" w:rsidP="0016760B">
                  <w:pPr>
                    <w:autoSpaceDE/>
                    <w:autoSpaceDN/>
                    <w:adjustRightInd/>
                    <w:jc w:val="center"/>
                    <w:rPr>
                      <w:ins w:id="27602" w:author="Philippe Hollanda - Oliveira Trust" w:date="2022-07-19T09:57:00Z"/>
                      <w:rFonts w:ascii="Arial" w:eastAsia="Times New Roman" w:hAnsi="Arial" w:cs="Arial"/>
                      <w:color w:val="000000"/>
                      <w:sz w:val="20"/>
                      <w:szCs w:val="20"/>
                      <w:lang w:eastAsia="pt-BR"/>
                    </w:rPr>
                  </w:pPr>
                  <w:ins w:id="27603" w:author="Philippe Hollanda - Oliveira Trust" w:date="2022-07-19T09:57:00Z">
                    <w:r w:rsidRPr="0016760B">
                      <w:rPr>
                        <w:rFonts w:ascii="Arial" w:eastAsia="Times New Roman" w:hAnsi="Arial" w:cs="Arial"/>
                        <w:color w:val="000000"/>
                        <w:sz w:val="20"/>
                        <w:szCs w:val="20"/>
                        <w:lang w:eastAsia="pt-BR"/>
                      </w:rPr>
                      <w:t>R$ 6.650,00</w:t>
                    </w:r>
                  </w:ins>
                </w:p>
              </w:tc>
            </w:tr>
            <w:tr w:rsidR="0016760B" w:rsidRPr="0016760B" w14:paraId="33D24959" w14:textId="77777777" w:rsidTr="0016760B">
              <w:trPr>
                <w:trHeight w:val="1785"/>
                <w:ins w:id="2760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4BFBCE7" w14:textId="77777777" w:rsidR="0016760B" w:rsidRPr="0016760B" w:rsidRDefault="0016760B" w:rsidP="0016760B">
                  <w:pPr>
                    <w:autoSpaceDE/>
                    <w:autoSpaceDN/>
                    <w:adjustRightInd/>
                    <w:rPr>
                      <w:ins w:id="2760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ABEBC1D" w14:textId="77777777" w:rsidR="0016760B" w:rsidRPr="0016760B" w:rsidRDefault="0016760B" w:rsidP="0016760B">
                  <w:pPr>
                    <w:autoSpaceDE/>
                    <w:autoSpaceDN/>
                    <w:adjustRightInd/>
                    <w:jc w:val="center"/>
                    <w:rPr>
                      <w:ins w:id="27606" w:author="Philippe Hollanda - Oliveira Trust" w:date="2022-07-19T09:57:00Z"/>
                      <w:rFonts w:ascii="Arial" w:eastAsia="Times New Roman" w:hAnsi="Arial" w:cs="Arial"/>
                      <w:color w:val="000000"/>
                      <w:sz w:val="20"/>
                      <w:szCs w:val="20"/>
                      <w:lang w:eastAsia="pt-BR"/>
                    </w:rPr>
                  </w:pPr>
                  <w:ins w:id="27607"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42438857" w14:textId="77777777" w:rsidR="0016760B" w:rsidRPr="0016760B" w:rsidRDefault="0016760B" w:rsidP="0016760B">
                  <w:pPr>
                    <w:autoSpaceDE/>
                    <w:autoSpaceDN/>
                    <w:adjustRightInd/>
                    <w:jc w:val="center"/>
                    <w:rPr>
                      <w:ins w:id="27608" w:author="Philippe Hollanda - Oliveira Trust" w:date="2022-07-19T09:57:00Z"/>
                      <w:rFonts w:ascii="Arial" w:eastAsia="Times New Roman" w:hAnsi="Arial" w:cs="Arial"/>
                      <w:color w:val="000000"/>
                      <w:sz w:val="20"/>
                      <w:szCs w:val="20"/>
                      <w:lang w:eastAsia="pt-BR"/>
                    </w:rPr>
                  </w:pPr>
                  <w:ins w:id="27609" w:author="Philippe Hollanda - Oliveira Trust" w:date="2022-07-19T09:57:00Z">
                    <w:r w:rsidRPr="0016760B">
                      <w:rPr>
                        <w:rFonts w:ascii="Arial" w:eastAsia="Times New Roman" w:hAnsi="Arial" w:cs="Arial"/>
                        <w:color w:val="000000"/>
                        <w:sz w:val="20"/>
                        <w:szCs w:val="20"/>
                        <w:lang w:eastAsia="pt-BR"/>
                      </w:rPr>
                      <w:t>R$ 3.325,00</w:t>
                    </w:r>
                  </w:ins>
                </w:p>
              </w:tc>
            </w:tr>
            <w:tr w:rsidR="0016760B" w:rsidRPr="0016760B" w14:paraId="29073670" w14:textId="77777777" w:rsidTr="0016760B">
              <w:trPr>
                <w:trHeight w:val="1785"/>
                <w:ins w:id="276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54A9B5" w14:textId="77777777" w:rsidR="0016760B" w:rsidRPr="0016760B" w:rsidRDefault="0016760B" w:rsidP="0016760B">
                  <w:pPr>
                    <w:autoSpaceDE/>
                    <w:autoSpaceDN/>
                    <w:adjustRightInd/>
                    <w:jc w:val="center"/>
                    <w:rPr>
                      <w:ins w:id="27611" w:author="Philippe Hollanda - Oliveira Trust" w:date="2022-07-19T09:57:00Z"/>
                      <w:rFonts w:ascii="Arial" w:eastAsia="Times New Roman" w:hAnsi="Arial" w:cs="Arial"/>
                      <w:color w:val="000000"/>
                      <w:sz w:val="20"/>
                      <w:szCs w:val="20"/>
                      <w:lang w:eastAsia="pt-BR"/>
                    </w:rPr>
                  </w:pPr>
                  <w:ins w:id="27612"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BFF5E72" w14:textId="77777777" w:rsidR="0016760B" w:rsidRPr="0016760B" w:rsidRDefault="0016760B" w:rsidP="0016760B">
                  <w:pPr>
                    <w:autoSpaceDE/>
                    <w:autoSpaceDN/>
                    <w:adjustRightInd/>
                    <w:jc w:val="center"/>
                    <w:rPr>
                      <w:ins w:id="27613" w:author="Philippe Hollanda - Oliveira Trust" w:date="2022-07-19T09:57:00Z"/>
                      <w:rFonts w:ascii="Arial" w:eastAsia="Times New Roman" w:hAnsi="Arial" w:cs="Arial"/>
                      <w:color w:val="000000"/>
                      <w:sz w:val="20"/>
                      <w:szCs w:val="20"/>
                      <w:lang w:eastAsia="pt-BR"/>
                    </w:rPr>
                  </w:pPr>
                  <w:ins w:id="27614" w:author="Philippe Hollanda - Oliveira Trust" w:date="2022-07-19T09:57:00Z">
                    <w:r w:rsidRPr="0016760B">
                      <w:rPr>
                        <w:rFonts w:ascii="Arial" w:eastAsia="Times New Roman" w:hAnsi="Arial" w:cs="Arial"/>
                        <w:color w:val="000000"/>
                        <w:sz w:val="20"/>
                        <w:szCs w:val="20"/>
                        <w:lang w:eastAsia="pt-BR"/>
                      </w:rPr>
                      <w:t>24/01/2022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4ED6FF26" w14:textId="77777777" w:rsidR="0016760B" w:rsidRPr="0016760B" w:rsidRDefault="0016760B" w:rsidP="0016760B">
                  <w:pPr>
                    <w:autoSpaceDE/>
                    <w:autoSpaceDN/>
                    <w:adjustRightInd/>
                    <w:jc w:val="center"/>
                    <w:rPr>
                      <w:ins w:id="27615" w:author="Philippe Hollanda - Oliveira Trust" w:date="2022-07-19T09:57:00Z"/>
                      <w:rFonts w:ascii="Arial" w:eastAsia="Times New Roman" w:hAnsi="Arial" w:cs="Arial"/>
                      <w:color w:val="000000"/>
                      <w:sz w:val="20"/>
                      <w:szCs w:val="20"/>
                      <w:lang w:eastAsia="pt-BR"/>
                    </w:rPr>
                  </w:pPr>
                  <w:ins w:id="27616" w:author="Philippe Hollanda - Oliveira Trust" w:date="2022-07-19T09:57:00Z">
                    <w:r w:rsidRPr="0016760B">
                      <w:rPr>
                        <w:rFonts w:ascii="Arial" w:eastAsia="Times New Roman" w:hAnsi="Arial" w:cs="Arial"/>
                        <w:color w:val="000000"/>
                        <w:sz w:val="20"/>
                        <w:szCs w:val="20"/>
                        <w:lang w:eastAsia="pt-BR"/>
                      </w:rPr>
                      <w:t>R$ 408,31</w:t>
                    </w:r>
                  </w:ins>
                </w:p>
              </w:tc>
            </w:tr>
            <w:tr w:rsidR="0016760B" w:rsidRPr="0016760B" w14:paraId="536D44C8" w14:textId="77777777" w:rsidTr="0016760B">
              <w:trPr>
                <w:trHeight w:val="1785"/>
                <w:ins w:id="276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4C0342B" w14:textId="77777777" w:rsidR="0016760B" w:rsidRPr="0016760B" w:rsidRDefault="0016760B" w:rsidP="0016760B">
                  <w:pPr>
                    <w:autoSpaceDE/>
                    <w:autoSpaceDN/>
                    <w:adjustRightInd/>
                    <w:jc w:val="center"/>
                    <w:rPr>
                      <w:ins w:id="27618" w:author="Philippe Hollanda - Oliveira Trust" w:date="2022-07-19T09:57:00Z"/>
                      <w:rFonts w:ascii="Arial" w:eastAsia="Times New Roman" w:hAnsi="Arial" w:cs="Arial"/>
                      <w:color w:val="000000"/>
                      <w:sz w:val="20"/>
                      <w:szCs w:val="20"/>
                      <w:lang w:eastAsia="pt-BR"/>
                    </w:rPr>
                  </w:pPr>
                  <w:ins w:id="27619" w:author="Philippe Hollanda - Oliveira Trust" w:date="2022-07-19T09:57:00Z">
                    <w:r w:rsidRPr="0016760B">
                      <w:rPr>
                        <w:rFonts w:ascii="Arial" w:eastAsia="Times New Roman" w:hAnsi="Arial" w:cs="Arial"/>
                        <w:color w:val="000000"/>
                        <w:sz w:val="20"/>
                        <w:szCs w:val="20"/>
                        <w:lang w:eastAsia="pt-BR"/>
                      </w:rPr>
                      <w:t>INSTALAÇÃO E MONTAGEM DE APARELHOS, MÁQUINAS 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2C9E020E" w14:textId="77777777" w:rsidR="0016760B" w:rsidRPr="0016760B" w:rsidRDefault="0016760B" w:rsidP="0016760B">
                  <w:pPr>
                    <w:autoSpaceDE/>
                    <w:autoSpaceDN/>
                    <w:adjustRightInd/>
                    <w:jc w:val="center"/>
                    <w:rPr>
                      <w:ins w:id="27620" w:author="Philippe Hollanda - Oliveira Trust" w:date="2022-07-19T09:57:00Z"/>
                      <w:rFonts w:ascii="Arial" w:eastAsia="Times New Roman" w:hAnsi="Arial" w:cs="Arial"/>
                      <w:color w:val="000000"/>
                      <w:sz w:val="20"/>
                      <w:szCs w:val="20"/>
                      <w:lang w:eastAsia="pt-BR"/>
                    </w:rPr>
                  </w:pPr>
                  <w:ins w:id="27621"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4C1A1E9" w14:textId="77777777" w:rsidR="0016760B" w:rsidRPr="0016760B" w:rsidRDefault="0016760B" w:rsidP="0016760B">
                  <w:pPr>
                    <w:autoSpaceDE/>
                    <w:autoSpaceDN/>
                    <w:adjustRightInd/>
                    <w:jc w:val="center"/>
                    <w:rPr>
                      <w:ins w:id="27622" w:author="Philippe Hollanda - Oliveira Trust" w:date="2022-07-19T09:57:00Z"/>
                      <w:rFonts w:ascii="Arial" w:eastAsia="Times New Roman" w:hAnsi="Arial" w:cs="Arial"/>
                      <w:color w:val="000000"/>
                      <w:sz w:val="20"/>
                      <w:szCs w:val="20"/>
                      <w:lang w:eastAsia="pt-BR"/>
                    </w:rPr>
                  </w:pPr>
                  <w:ins w:id="27623" w:author="Philippe Hollanda - Oliveira Trust" w:date="2022-07-19T09:57:00Z">
                    <w:r w:rsidRPr="0016760B">
                      <w:rPr>
                        <w:rFonts w:ascii="Arial" w:eastAsia="Times New Roman" w:hAnsi="Arial" w:cs="Arial"/>
                        <w:color w:val="000000"/>
                        <w:sz w:val="20"/>
                        <w:szCs w:val="20"/>
                        <w:lang w:eastAsia="pt-BR"/>
                      </w:rPr>
                      <w:t>R$ 7.840,69</w:t>
                    </w:r>
                  </w:ins>
                </w:p>
              </w:tc>
            </w:tr>
            <w:tr w:rsidR="0016760B" w:rsidRPr="0016760B" w14:paraId="6304AD2B" w14:textId="77777777" w:rsidTr="0016760B">
              <w:trPr>
                <w:trHeight w:val="1785"/>
                <w:ins w:id="276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F47E08" w14:textId="77777777" w:rsidR="0016760B" w:rsidRPr="0016760B" w:rsidRDefault="0016760B" w:rsidP="0016760B">
                  <w:pPr>
                    <w:autoSpaceDE/>
                    <w:autoSpaceDN/>
                    <w:adjustRightInd/>
                    <w:jc w:val="center"/>
                    <w:rPr>
                      <w:ins w:id="27625" w:author="Philippe Hollanda - Oliveira Trust" w:date="2022-07-19T09:57:00Z"/>
                      <w:rFonts w:ascii="Arial" w:eastAsia="Times New Roman" w:hAnsi="Arial" w:cs="Arial"/>
                      <w:color w:val="000000"/>
                      <w:sz w:val="20"/>
                      <w:szCs w:val="20"/>
                      <w:lang w:eastAsia="pt-BR"/>
                    </w:rPr>
                  </w:pPr>
                  <w:ins w:id="27626" w:author="Philippe Hollanda - Oliveira Trust" w:date="2022-07-19T09:57:00Z">
                    <w:r w:rsidRPr="0016760B">
                      <w:rPr>
                        <w:rFonts w:ascii="Arial" w:eastAsia="Times New Roman" w:hAnsi="Arial" w:cs="Arial"/>
                        <w:color w:val="000000"/>
                        <w:sz w:val="20"/>
                        <w:szCs w:val="20"/>
                        <w:lang w:eastAsia="pt-BR"/>
                      </w:rPr>
                      <w:t>INSTALAÇÃO E MONTAGEM DE APARELHOS, MÁQUINAS 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3B93B66C" w14:textId="77777777" w:rsidR="0016760B" w:rsidRPr="0016760B" w:rsidRDefault="0016760B" w:rsidP="0016760B">
                  <w:pPr>
                    <w:autoSpaceDE/>
                    <w:autoSpaceDN/>
                    <w:adjustRightInd/>
                    <w:jc w:val="center"/>
                    <w:rPr>
                      <w:ins w:id="27627" w:author="Philippe Hollanda - Oliveira Trust" w:date="2022-07-19T09:57:00Z"/>
                      <w:rFonts w:ascii="Arial" w:eastAsia="Times New Roman" w:hAnsi="Arial" w:cs="Arial"/>
                      <w:color w:val="000000"/>
                      <w:sz w:val="20"/>
                      <w:szCs w:val="20"/>
                      <w:lang w:eastAsia="pt-BR"/>
                    </w:rPr>
                  </w:pPr>
                  <w:ins w:id="27628"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CCA2BF2" w14:textId="77777777" w:rsidR="0016760B" w:rsidRPr="0016760B" w:rsidRDefault="0016760B" w:rsidP="0016760B">
                  <w:pPr>
                    <w:autoSpaceDE/>
                    <w:autoSpaceDN/>
                    <w:adjustRightInd/>
                    <w:jc w:val="center"/>
                    <w:rPr>
                      <w:ins w:id="27629" w:author="Philippe Hollanda - Oliveira Trust" w:date="2022-07-19T09:57:00Z"/>
                      <w:rFonts w:ascii="Arial" w:eastAsia="Times New Roman" w:hAnsi="Arial" w:cs="Arial"/>
                      <w:color w:val="000000"/>
                      <w:sz w:val="20"/>
                      <w:szCs w:val="20"/>
                      <w:lang w:eastAsia="pt-BR"/>
                    </w:rPr>
                  </w:pPr>
                  <w:ins w:id="27630" w:author="Philippe Hollanda - Oliveira Trust" w:date="2022-07-19T09:57:00Z">
                    <w:r w:rsidRPr="0016760B">
                      <w:rPr>
                        <w:rFonts w:ascii="Arial" w:eastAsia="Times New Roman" w:hAnsi="Arial" w:cs="Arial"/>
                        <w:color w:val="000000"/>
                        <w:sz w:val="20"/>
                        <w:szCs w:val="20"/>
                        <w:lang w:eastAsia="pt-BR"/>
                      </w:rPr>
                      <w:t>R$ 3.918,56</w:t>
                    </w:r>
                  </w:ins>
                </w:p>
              </w:tc>
            </w:tr>
            <w:tr w:rsidR="0016760B" w:rsidRPr="0016760B" w14:paraId="0D151284" w14:textId="77777777" w:rsidTr="0016760B">
              <w:trPr>
                <w:trHeight w:val="1785"/>
                <w:ins w:id="276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7424AF" w14:textId="77777777" w:rsidR="0016760B" w:rsidRPr="0016760B" w:rsidRDefault="0016760B" w:rsidP="0016760B">
                  <w:pPr>
                    <w:autoSpaceDE/>
                    <w:autoSpaceDN/>
                    <w:adjustRightInd/>
                    <w:jc w:val="center"/>
                    <w:rPr>
                      <w:ins w:id="27632" w:author="Philippe Hollanda - Oliveira Trust" w:date="2022-07-19T09:57:00Z"/>
                      <w:rFonts w:ascii="Arial" w:eastAsia="Times New Roman" w:hAnsi="Arial" w:cs="Arial"/>
                      <w:color w:val="000000"/>
                      <w:sz w:val="20"/>
                      <w:szCs w:val="20"/>
                      <w:lang w:eastAsia="pt-BR"/>
                    </w:rPr>
                  </w:pPr>
                  <w:ins w:id="2763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3B03427" w14:textId="77777777" w:rsidR="0016760B" w:rsidRPr="0016760B" w:rsidRDefault="0016760B" w:rsidP="0016760B">
                  <w:pPr>
                    <w:autoSpaceDE/>
                    <w:autoSpaceDN/>
                    <w:adjustRightInd/>
                    <w:jc w:val="center"/>
                    <w:rPr>
                      <w:ins w:id="27634" w:author="Philippe Hollanda - Oliveira Trust" w:date="2022-07-19T09:57:00Z"/>
                      <w:rFonts w:ascii="Arial" w:eastAsia="Times New Roman" w:hAnsi="Arial" w:cs="Arial"/>
                      <w:color w:val="000000"/>
                      <w:sz w:val="20"/>
                      <w:szCs w:val="20"/>
                      <w:lang w:eastAsia="pt-BR"/>
                    </w:rPr>
                  </w:pPr>
                  <w:ins w:id="27635"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9CD8931" w14:textId="77777777" w:rsidR="0016760B" w:rsidRPr="0016760B" w:rsidRDefault="0016760B" w:rsidP="0016760B">
                  <w:pPr>
                    <w:autoSpaceDE/>
                    <w:autoSpaceDN/>
                    <w:adjustRightInd/>
                    <w:jc w:val="center"/>
                    <w:rPr>
                      <w:ins w:id="27636" w:author="Philippe Hollanda - Oliveira Trust" w:date="2022-07-19T09:57:00Z"/>
                      <w:rFonts w:ascii="Arial" w:eastAsia="Times New Roman" w:hAnsi="Arial" w:cs="Arial"/>
                      <w:color w:val="000000"/>
                      <w:sz w:val="20"/>
                      <w:szCs w:val="20"/>
                      <w:lang w:eastAsia="pt-BR"/>
                    </w:rPr>
                  </w:pPr>
                  <w:ins w:id="27637" w:author="Philippe Hollanda - Oliveira Trust" w:date="2022-07-19T09:57:00Z">
                    <w:r w:rsidRPr="0016760B">
                      <w:rPr>
                        <w:rFonts w:ascii="Arial" w:eastAsia="Times New Roman" w:hAnsi="Arial" w:cs="Arial"/>
                        <w:color w:val="000000"/>
                        <w:sz w:val="20"/>
                        <w:szCs w:val="20"/>
                        <w:lang w:eastAsia="pt-BR"/>
                      </w:rPr>
                      <w:t>R$ 6.041,75</w:t>
                    </w:r>
                  </w:ins>
                </w:p>
              </w:tc>
            </w:tr>
            <w:tr w:rsidR="0016760B" w:rsidRPr="0016760B" w14:paraId="65E97BB9" w14:textId="77777777" w:rsidTr="0016760B">
              <w:trPr>
                <w:trHeight w:val="1785"/>
                <w:ins w:id="276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741323" w14:textId="77777777" w:rsidR="0016760B" w:rsidRPr="0016760B" w:rsidRDefault="0016760B" w:rsidP="0016760B">
                  <w:pPr>
                    <w:autoSpaceDE/>
                    <w:autoSpaceDN/>
                    <w:adjustRightInd/>
                    <w:jc w:val="center"/>
                    <w:rPr>
                      <w:ins w:id="27639" w:author="Philippe Hollanda - Oliveira Trust" w:date="2022-07-19T09:57:00Z"/>
                      <w:rFonts w:ascii="Arial" w:eastAsia="Times New Roman" w:hAnsi="Arial" w:cs="Arial"/>
                      <w:color w:val="000000"/>
                      <w:sz w:val="20"/>
                      <w:szCs w:val="20"/>
                      <w:lang w:eastAsia="pt-BR"/>
                    </w:rPr>
                  </w:pPr>
                  <w:ins w:id="27640" w:author="Philippe Hollanda - Oliveira Trust" w:date="2022-07-19T09:57:00Z">
                    <w:r w:rsidRPr="0016760B">
                      <w:rPr>
                        <w:rFonts w:ascii="Arial" w:eastAsia="Times New Roman" w:hAnsi="Arial" w:cs="Arial"/>
                        <w:color w:val="000000"/>
                        <w:sz w:val="20"/>
                        <w:szCs w:val="20"/>
                        <w:lang w:eastAsia="pt-BR"/>
                      </w:rPr>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0C0F26F8" w14:textId="77777777" w:rsidR="0016760B" w:rsidRPr="0016760B" w:rsidRDefault="0016760B" w:rsidP="0016760B">
                  <w:pPr>
                    <w:autoSpaceDE/>
                    <w:autoSpaceDN/>
                    <w:adjustRightInd/>
                    <w:jc w:val="center"/>
                    <w:rPr>
                      <w:ins w:id="27641" w:author="Philippe Hollanda - Oliveira Trust" w:date="2022-07-19T09:57:00Z"/>
                      <w:rFonts w:ascii="Arial" w:eastAsia="Times New Roman" w:hAnsi="Arial" w:cs="Arial"/>
                      <w:color w:val="000000"/>
                      <w:sz w:val="20"/>
                      <w:szCs w:val="20"/>
                      <w:lang w:eastAsia="pt-BR"/>
                    </w:rPr>
                  </w:pPr>
                  <w:ins w:id="27642"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C56B84F" w14:textId="77777777" w:rsidR="0016760B" w:rsidRPr="0016760B" w:rsidRDefault="0016760B" w:rsidP="0016760B">
                  <w:pPr>
                    <w:autoSpaceDE/>
                    <w:autoSpaceDN/>
                    <w:adjustRightInd/>
                    <w:jc w:val="center"/>
                    <w:rPr>
                      <w:ins w:id="27643" w:author="Philippe Hollanda - Oliveira Trust" w:date="2022-07-19T09:57:00Z"/>
                      <w:rFonts w:ascii="Arial" w:eastAsia="Times New Roman" w:hAnsi="Arial" w:cs="Arial"/>
                      <w:color w:val="000000"/>
                      <w:sz w:val="20"/>
                      <w:szCs w:val="20"/>
                      <w:lang w:eastAsia="pt-BR"/>
                    </w:rPr>
                  </w:pPr>
                  <w:ins w:id="27644" w:author="Philippe Hollanda - Oliveira Trust" w:date="2022-07-19T09:57:00Z">
                    <w:r w:rsidRPr="0016760B">
                      <w:rPr>
                        <w:rFonts w:ascii="Arial" w:eastAsia="Times New Roman" w:hAnsi="Arial" w:cs="Arial"/>
                        <w:color w:val="000000"/>
                        <w:sz w:val="20"/>
                        <w:szCs w:val="20"/>
                        <w:lang w:eastAsia="pt-BR"/>
                      </w:rPr>
                      <w:t>R$ 6.650,00</w:t>
                    </w:r>
                  </w:ins>
                </w:p>
              </w:tc>
            </w:tr>
            <w:tr w:rsidR="0016760B" w:rsidRPr="0016760B" w14:paraId="22BC7144" w14:textId="77777777" w:rsidTr="0016760B">
              <w:trPr>
                <w:trHeight w:val="1785"/>
                <w:ins w:id="276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3C5DEB" w14:textId="77777777" w:rsidR="0016760B" w:rsidRPr="0016760B" w:rsidRDefault="0016760B" w:rsidP="0016760B">
                  <w:pPr>
                    <w:autoSpaceDE/>
                    <w:autoSpaceDN/>
                    <w:adjustRightInd/>
                    <w:jc w:val="center"/>
                    <w:rPr>
                      <w:ins w:id="27646" w:author="Philippe Hollanda - Oliveira Trust" w:date="2022-07-19T09:57:00Z"/>
                      <w:rFonts w:ascii="Arial" w:eastAsia="Times New Roman" w:hAnsi="Arial" w:cs="Arial"/>
                      <w:color w:val="000000"/>
                      <w:sz w:val="20"/>
                      <w:szCs w:val="20"/>
                      <w:lang w:eastAsia="pt-BR"/>
                    </w:rPr>
                  </w:pPr>
                  <w:ins w:id="27647"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BEBE7EC" w14:textId="77777777" w:rsidR="0016760B" w:rsidRPr="0016760B" w:rsidRDefault="0016760B" w:rsidP="0016760B">
                  <w:pPr>
                    <w:autoSpaceDE/>
                    <w:autoSpaceDN/>
                    <w:adjustRightInd/>
                    <w:jc w:val="center"/>
                    <w:rPr>
                      <w:ins w:id="27648" w:author="Philippe Hollanda - Oliveira Trust" w:date="2022-07-19T09:57:00Z"/>
                      <w:rFonts w:ascii="Arial" w:eastAsia="Times New Roman" w:hAnsi="Arial" w:cs="Arial"/>
                      <w:color w:val="000000"/>
                      <w:sz w:val="20"/>
                      <w:szCs w:val="20"/>
                      <w:lang w:eastAsia="pt-BR"/>
                    </w:rPr>
                  </w:pPr>
                  <w:ins w:id="27649" w:author="Philippe Hollanda - Oliveira Trust" w:date="2022-07-19T09:57:00Z">
                    <w:r w:rsidRPr="0016760B">
                      <w:rPr>
                        <w:rFonts w:ascii="Arial" w:eastAsia="Times New Roman" w:hAnsi="Arial" w:cs="Arial"/>
                        <w:color w:val="000000"/>
                        <w:sz w:val="20"/>
                        <w:szCs w:val="20"/>
                        <w:lang w:eastAsia="pt-BR"/>
                      </w:rPr>
                      <w:t>16/05/2022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142D23A0" w14:textId="77777777" w:rsidR="0016760B" w:rsidRPr="0016760B" w:rsidRDefault="0016760B" w:rsidP="0016760B">
                  <w:pPr>
                    <w:autoSpaceDE/>
                    <w:autoSpaceDN/>
                    <w:adjustRightInd/>
                    <w:jc w:val="center"/>
                    <w:rPr>
                      <w:ins w:id="27650" w:author="Philippe Hollanda - Oliveira Trust" w:date="2022-07-19T09:57:00Z"/>
                      <w:rFonts w:ascii="Arial" w:eastAsia="Times New Roman" w:hAnsi="Arial" w:cs="Arial"/>
                      <w:color w:val="000000"/>
                      <w:sz w:val="20"/>
                      <w:szCs w:val="20"/>
                      <w:lang w:eastAsia="pt-BR"/>
                    </w:rPr>
                  </w:pPr>
                  <w:ins w:id="27651" w:author="Philippe Hollanda - Oliveira Trust" w:date="2022-07-19T09:57:00Z">
                    <w:r w:rsidRPr="0016760B">
                      <w:rPr>
                        <w:rFonts w:ascii="Arial" w:eastAsia="Times New Roman" w:hAnsi="Arial" w:cs="Arial"/>
                        <w:color w:val="000000"/>
                        <w:sz w:val="20"/>
                        <w:szCs w:val="20"/>
                        <w:lang w:eastAsia="pt-BR"/>
                      </w:rPr>
                      <w:t>R$ 3.024,00</w:t>
                    </w:r>
                  </w:ins>
                </w:p>
              </w:tc>
            </w:tr>
            <w:tr w:rsidR="0016760B" w:rsidRPr="0016760B" w14:paraId="790A93C8" w14:textId="77777777" w:rsidTr="0016760B">
              <w:trPr>
                <w:trHeight w:val="1785"/>
                <w:ins w:id="276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5203C3" w14:textId="77777777" w:rsidR="0016760B" w:rsidRPr="0016760B" w:rsidRDefault="0016760B" w:rsidP="0016760B">
                  <w:pPr>
                    <w:autoSpaceDE/>
                    <w:autoSpaceDN/>
                    <w:adjustRightInd/>
                    <w:jc w:val="center"/>
                    <w:rPr>
                      <w:ins w:id="27653" w:author="Philippe Hollanda - Oliveira Trust" w:date="2022-07-19T09:57:00Z"/>
                      <w:rFonts w:ascii="Arial" w:eastAsia="Times New Roman" w:hAnsi="Arial" w:cs="Arial"/>
                      <w:color w:val="000000"/>
                      <w:sz w:val="20"/>
                      <w:szCs w:val="20"/>
                      <w:lang w:eastAsia="pt-BR"/>
                    </w:rPr>
                  </w:pPr>
                  <w:ins w:id="2765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F672350" w14:textId="77777777" w:rsidR="0016760B" w:rsidRPr="0016760B" w:rsidRDefault="0016760B" w:rsidP="0016760B">
                  <w:pPr>
                    <w:autoSpaceDE/>
                    <w:autoSpaceDN/>
                    <w:adjustRightInd/>
                    <w:jc w:val="center"/>
                    <w:rPr>
                      <w:ins w:id="27655" w:author="Philippe Hollanda - Oliveira Trust" w:date="2022-07-19T09:57:00Z"/>
                      <w:rFonts w:ascii="Arial" w:eastAsia="Times New Roman" w:hAnsi="Arial" w:cs="Arial"/>
                      <w:color w:val="000000"/>
                      <w:sz w:val="20"/>
                      <w:szCs w:val="20"/>
                      <w:lang w:eastAsia="pt-BR"/>
                    </w:rPr>
                  </w:pPr>
                  <w:ins w:id="27656" w:author="Philippe Hollanda - Oliveira Trust" w:date="2022-07-19T09:57:00Z">
                    <w:r w:rsidRPr="0016760B">
                      <w:rPr>
                        <w:rFonts w:ascii="Arial" w:eastAsia="Times New Roman" w:hAnsi="Arial" w:cs="Arial"/>
                        <w:color w:val="000000"/>
                        <w:sz w:val="20"/>
                        <w:szCs w:val="20"/>
                        <w:lang w:eastAsia="pt-BR"/>
                      </w:rPr>
                      <w:t>16/05/2022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02C274E1" w14:textId="77777777" w:rsidR="0016760B" w:rsidRPr="0016760B" w:rsidRDefault="0016760B" w:rsidP="0016760B">
                  <w:pPr>
                    <w:autoSpaceDE/>
                    <w:autoSpaceDN/>
                    <w:adjustRightInd/>
                    <w:jc w:val="center"/>
                    <w:rPr>
                      <w:ins w:id="27657" w:author="Philippe Hollanda - Oliveira Trust" w:date="2022-07-19T09:57:00Z"/>
                      <w:rFonts w:ascii="Arial" w:eastAsia="Times New Roman" w:hAnsi="Arial" w:cs="Arial"/>
                      <w:color w:val="000000"/>
                      <w:sz w:val="20"/>
                      <w:szCs w:val="20"/>
                      <w:lang w:eastAsia="pt-BR"/>
                    </w:rPr>
                  </w:pPr>
                  <w:ins w:id="27658" w:author="Philippe Hollanda - Oliveira Trust" w:date="2022-07-19T09:57:00Z">
                    <w:r w:rsidRPr="0016760B">
                      <w:rPr>
                        <w:rFonts w:ascii="Arial" w:eastAsia="Times New Roman" w:hAnsi="Arial" w:cs="Arial"/>
                        <w:color w:val="000000"/>
                        <w:sz w:val="20"/>
                        <w:szCs w:val="20"/>
                        <w:lang w:eastAsia="pt-BR"/>
                      </w:rPr>
                      <w:t>R$ 61.007,00</w:t>
                    </w:r>
                  </w:ins>
                </w:p>
              </w:tc>
            </w:tr>
            <w:tr w:rsidR="0016760B" w:rsidRPr="0016760B" w14:paraId="2EB6A98B" w14:textId="77777777" w:rsidTr="0016760B">
              <w:trPr>
                <w:trHeight w:val="1785"/>
                <w:ins w:id="276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D45AC5" w14:textId="77777777" w:rsidR="0016760B" w:rsidRPr="0016760B" w:rsidRDefault="0016760B" w:rsidP="0016760B">
                  <w:pPr>
                    <w:autoSpaceDE/>
                    <w:autoSpaceDN/>
                    <w:adjustRightInd/>
                    <w:jc w:val="center"/>
                    <w:rPr>
                      <w:ins w:id="27660" w:author="Philippe Hollanda - Oliveira Trust" w:date="2022-07-19T09:57:00Z"/>
                      <w:rFonts w:ascii="Arial" w:eastAsia="Times New Roman" w:hAnsi="Arial" w:cs="Arial"/>
                      <w:color w:val="000000"/>
                      <w:sz w:val="20"/>
                      <w:szCs w:val="20"/>
                      <w:lang w:eastAsia="pt-BR"/>
                    </w:rPr>
                  </w:pPr>
                  <w:ins w:id="27661" w:author="Philippe Hollanda - Oliveira Trust" w:date="2022-07-19T09:57:00Z">
                    <w:r w:rsidRPr="0016760B">
                      <w:rPr>
                        <w:rFonts w:ascii="Arial" w:eastAsia="Times New Roman" w:hAnsi="Arial" w:cs="Arial"/>
                        <w:color w:val="000000"/>
                        <w:sz w:val="20"/>
                        <w:szCs w:val="20"/>
                        <w:lang w:eastAsia="pt-BR"/>
                      </w:rPr>
                      <w:t>REPARAÇÃO, CONSERVAÇÃO E REFORMA DE EDIFÍCIOS, ESTRADAS, PONTES E CONGENERES</w:t>
                    </w:r>
                  </w:ins>
                </w:p>
              </w:tc>
              <w:tc>
                <w:tcPr>
                  <w:tcW w:w="2324" w:type="dxa"/>
                  <w:tcBorders>
                    <w:top w:val="nil"/>
                    <w:left w:val="nil"/>
                    <w:bottom w:val="single" w:sz="4" w:space="0" w:color="auto"/>
                    <w:right w:val="single" w:sz="4" w:space="0" w:color="auto"/>
                  </w:tcBorders>
                  <w:shd w:val="clear" w:color="auto" w:fill="auto"/>
                  <w:noWrap/>
                  <w:vAlign w:val="center"/>
                  <w:hideMark/>
                </w:tcPr>
                <w:p w14:paraId="5EAAEC64" w14:textId="77777777" w:rsidR="0016760B" w:rsidRPr="0016760B" w:rsidRDefault="0016760B" w:rsidP="0016760B">
                  <w:pPr>
                    <w:autoSpaceDE/>
                    <w:autoSpaceDN/>
                    <w:adjustRightInd/>
                    <w:jc w:val="center"/>
                    <w:rPr>
                      <w:ins w:id="27662" w:author="Philippe Hollanda - Oliveira Trust" w:date="2022-07-19T09:57:00Z"/>
                      <w:rFonts w:ascii="Arial" w:eastAsia="Times New Roman" w:hAnsi="Arial" w:cs="Arial"/>
                      <w:color w:val="000000"/>
                      <w:sz w:val="20"/>
                      <w:szCs w:val="20"/>
                      <w:lang w:eastAsia="pt-BR"/>
                    </w:rPr>
                  </w:pPr>
                  <w:ins w:id="27663" w:author="Philippe Hollanda - Oliveira Trust" w:date="2022-07-19T09:57:00Z">
                    <w:r w:rsidRPr="0016760B">
                      <w:rPr>
                        <w:rFonts w:ascii="Arial" w:eastAsia="Times New Roman" w:hAnsi="Arial" w:cs="Arial"/>
                        <w:color w:val="000000"/>
                        <w:sz w:val="20"/>
                        <w:szCs w:val="20"/>
                        <w:lang w:eastAsia="pt-BR"/>
                      </w:rPr>
                      <w:t>10/05/2022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5E3B9457" w14:textId="77777777" w:rsidR="0016760B" w:rsidRPr="0016760B" w:rsidRDefault="0016760B" w:rsidP="0016760B">
                  <w:pPr>
                    <w:autoSpaceDE/>
                    <w:autoSpaceDN/>
                    <w:adjustRightInd/>
                    <w:jc w:val="center"/>
                    <w:rPr>
                      <w:ins w:id="27664" w:author="Philippe Hollanda - Oliveira Trust" w:date="2022-07-19T09:57:00Z"/>
                      <w:rFonts w:ascii="Arial" w:eastAsia="Times New Roman" w:hAnsi="Arial" w:cs="Arial"/>
                      <w:color w:val="000000"/>
                      <w:sz w:val="20"/>
                      <w:szCs w:val="20"/>
                      <w:lang w:eastAsia="pt-BR"/>
                    </w:rPr>
                  </w:pPr>
                  <w:ins w:id="27665" w:author="Philippe Hollanda - Oliveira Trust" w:date="2022-07-19T09:57:00Z">
                    <w:r w:rsidRPr="0016760B">
                      <w:rPr>
                        <w:rFonts w:ascii="Arial" w:eastAsia="Times New Roman" w:hAnsi="Arial" w:cs="Arial"/>
                        <w:color w:val="000000"/>
                        <w:sz w:val="20"/>
                        <w:szCs w:val="20"/>
                        <w:lang w:eastAsia="pt-BR"/>
                      </w:rPr>
                      <w:t>R$ 8.200,00</w:t>
                    </w:r>
                  </w:ins>
                </w:p>
              </w:tc>
            </w:tr>
            <w:tr w:rsidR="0016760B" w:rsidRPr="0016760B" w14:paraId="51A96F19" w14:textId="77777777" w:rsidTr="0016760B">
              <w:trPr>
                <w:trHeight w:val="1785"/>
                <w:ins w:id="276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930E77" w14:textId="77777777" w:rsidR="0016760B" w:rsidRPr="0016760B" w:rsidRDefault="0016760B" w:rsidP="0016760B">
                  <w:pPr>
                    <w:autoSpaceDE/>
                    <w:autoSpaceDN/>
                    <w:adjustRightInd/>
                    <w:jc w:val="center"/>
                    <w:rPr>
                      <w:ins w:id="27667" w:author="Philippe Hollanda - Oliveira Trust" w:date="2022-07-19T09:57:00Z"/>
                      <w:rFonts w:ascii="Arial" w:eastAsia="Times New Roman" w:hAnsi="Arial" w:cs="Arial"/>
                      <w:color w:val="000000"/>
                      <w:sz w:val="20"/>
                      <w:szCs w:val="20"/>
                      <w:lang w:eastAsia="pt-BR"/>
                    </w:rPr>
                  </w:pPr>
                  <w:ins w:id="2766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49EC453" w14:textId="77777777" w:rsidR="0016760B" w:rsidRPr="0016760B" w:rsidRDefault="0016760B" w:rsidP="0016760B">
                  <w:pPr>
                    <w:autoSpaceDE/>
                    <w:autoSpaceDN/>
                    <w:adjustRightInd/>
                    <w:jc w:val="center"/>
                    <w:rPr>
                      <w:ins w:id="27669" w:author="Philippe Hollanda - Oliveira Trust" w:date="2022-07-19T09:57:00Z"/>
                      <w:rFonts w:ascii="Arial" w:eastAsia="Times New Roman" w:hAnsi="Arial" w:cs="Arial"/>
                      <w:color w:val="000000"/>
                      <w:sz w:val="20"/>
                      <w:szCs w:val="20"/>
                      <w:lang w:eastAsia="pt-BR"/>
                    </w:rPr>
                  </w:pPr>
                  <w:ins w:id="27670"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29DE5681" w14:textId="77777777" w:rsidR="0016760B" w:rsidRPr="0016760B" w:rsidRDefault="0016760B" w:rsidP="0016760B">
                  <w:pPr>
                    <w:autoSpaceDE/>
                    <w:autoSpaceDN/>
                    <w:adjustRightInd/>
                    <w:jc w:val="center"/>
                    <w:rPr>
                      <w:ins w:id="27671" w:author="Philippe Hollanda - Oliveira Trust" w:date="2022-07-19T09:57:00Z"/>
                      <w:rFonts w:ascii="Arial" w:eastAsia="Times New Roman" w:hAnsi="Arial" w:cs="Arial"/>
                      <w:color w:val="000000"/>
                      <w:sz w:val="20"/>
                      <w:szCs w:val="20"/>
                      <w:lang w:eastAsia="pt-BR"/>
                    </w:rPr>
                  </w:pPr>
                  <w:ins w:id="27672" w:author="Philippe Hollanda - Oliveira Trust" w:date="2022-07-19T09:57:00Z">
                    <w:r w:rsidRPr="0016760B">
                      <w:rPr>
                        <w:rFonts w:ascii="Arial" w:eastAsia="Times New Roman" w:hAnsi="Arial" w:cs="Arial"/>
                        <w:color w:val="000000"/>
                        <w:sz w:val="20"/>
                        <w:szCs w:val="20"/>
                        <w:lang w:eastAsia="pt-BR"/>
                      </w:rPr>
                      <w:t>R$ 44.450,16</w:t>
                    </w:r>
                  </w:ins>
                </w:p>
              </w:tc>
            </w:tr>
            <w:tr w:rsidR="0016760B" w:rsidRPr="0016760B" w14:paraId="1B004568" w14:textId="77777777" w:rsidTr="0016760B">
              <w:trPr>
                <w:trHeight w:val="1785"/>
                <w:ins w:id="276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1802EC" w14:textId="77777777" w:rsidR="0016760B" w:rsidRPr="0016760B" w:rsidRDefault="0016760B" w:rsidP="0016760B">
                  <w:pPr>
                    <w:autoSpaceDE/>
                    <w:autoSpaceDN/>
                    <w:adjustRightInd/>
                    <w:jc w:val="center"/>
                    <w:rPr>
                      <w:ins w:id="27674" w:author="Philippe Hollanda - Oliveira Trust" w:date="2022-07-19T09:57:00Z"/>
                      <w:rFonts w:ascii="Arial" w:eastAsia="Times New Roman" w:hAnsi="Arial" w:cs="Arial"/>
                      <w:color w:val="000000"/>
                      <w:sz w:val="20"/>
                      <w:szCs w:val="20"/>
                      <w:lang w:eastAsia="pt-BR"/>
                    </w:rPr>
                  </w:pPr>
                  <w:ins w:id="2767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03506B3" w14:textId="77777777" w:rsidR="0016760B" w:rsidRPr="0016760B" w:rsidRDefault="0016760B" w:rsidP="0016760B">
                  <w:pPr>
                    <w:autoSpaceDE/>
                    <w:autoSpaceDN/>
                    <w:adjustRightInd/>
                    <w:jc w:val="center"/>
                    <w:rPr>
                      <w:ins w:id="27676" w:author="Philippe Hollanda - Oliveira Trust" w:date="2022-07-19T09:57:00Z"/>
                      <w:rFonts w:ascii="Arial" w:eastAsia="Times New Roman" w:hAnsi="Arial" w:cs="Arial"/>
                      <w:color w:val="000000"/>
                      <w:sz w:val="20"/>
                      <w:szCs w:val="20"/>
                      <w:lang w:eastAsia="pt-BR"/>
                    </w:rPr>
                  </w:pPr>
                  <w:ins w:id="27677"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3D4F01AE" w14:textId="77777777" w:rsidR="0016760B" w:rsidRPr="0016760B" w:rsidRDefault="0016760B" w:rsidP="0016760B">
                  <w:pPr>
                    <w:autoSpaceDE/>
                    <w:autoSpaceDN/>
                    <w:adjustRightInd/>
                    <w:jc w:val="center"/>
                    <w:rPr>
                      <w:ins w:id="27678" w:author="Philippe Hollanda - Oliveira Trust" w:date="2022-07-19T09:57:00Z"/>
                      <w:rFonts w:ascii="Arial" w:eastAsia="Times New Roman" w:hAnsi="Arial" w:cs="Arial"/>
                      <w:color w:val="000000"/>
                      <w:sz w:val="20"/>
                      <w:szCs w:val="20"/>
                      <w:lang w:eastAsia="pt-BR"/>
                    </w:rPr>
                  </w:pPr>
                  <w:ins w:id="27679" w:author="Philippe Hollanda - Oliveira Trust" w:date="2022-07-19T09:57:00Z">
                    <w:r w:rsidRPr="0016760B">
                      <w:rPr>
                        <w:rFonts w:ascii="Arial" w:eastAsia="Times New Roman" w:hAnsi="Arial" w:cs="Arial"/>
                        <w:color w:val="000000"/>
                        <w:sz w:val="20"/>
                        <w:szCs w:val="20"/>
                        <w:lang w:eastAsia="pt-BR"/>
                      </w:rPr>
                      <w:t>R$ 13.449,36</w:t>
                    </w:r>
                  </w:ins>
                </w:p>
              </w:tc>
            </w:tr>
            <w:tr w:rsidR="0016760B" w:rsidRPr="0016760B" w14:paraId="2E8AB54E" w14:textId="77777777" w:rsidTr="0016760B">
              <w:trPr>
                <w:trHeight w:val="1785"/>
                <w:ins w:id="276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736E69" w14:textId="77777777" w:rsidR="0016760B" w:rsidRPr="0016760B" w:rsidRDefault="0016760B" w:rsidP="0016760B">
                  <w:pPr>
                    <w:autoSpaceDE/>
                    <w:autoSpaceDN/>
                    <w:adjustRightInd/>
                    <w:jc w:val="center"/>
                    <w:rPr>
                      <w:ins w:id="27681" w:author="Philippe Hollanda - Oliveira Trust" w:date="2022-07-19T09:57:00Z"/>
                      <w:rFonts w:ascii="Arial" w:eastAsia="Times New Roman" w:hAnsi="Arial" w:cs="Arial"/>
                      <w:color w:val="000000"/>
                      <w:sz w:val="20"/>
                      <w:szCs w:val="20"/>
                      <w:lang w:eastAsia="pt-BR"/>
                    </w:rPr>
                  </w:pPr>
                  <w:ins w:id="27682"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B5FA4DD" w14:textId="77777777" w:rsidR="0016760B" w:rsidRPr="0016760B" w:rsidRDefault="0016760B" w:rsidP="0016760B">
                  <w:pPr>
                    <w:autoSpaceDE/>
                    <w:autoSpaceDN/>
                    <w:adjustRightInd/>
                    <w:jc w:val="center"/>
                    <w:rPr>
                      <w:ins w:id="27683" w:author="Philippe Hollanda - Oliveira Trust" w:date="2022-07-19T09:57:00Z"/>
                      <w:rFonts w:ascii="Arial" w:eastAsia="Times New Roman" w:hAnsi="Arial" w:cs="Arial"/>
                      <w:color w:val="000000"/>
                      <w:sz w:val="20"/>
                      <w:szCs w:val="20"/>
                      <w:lang w:eastAsia="pt-BR"/>
                    </w:rPr>
                  </w:pPr>
                  <w:ins w:id="27684"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6F44695B" w14:textId="77777777" w:rsidR="0016760B" w:rsidRPr="0016760B" w:rsidRDefault="0016760B" w:rsidP="0016760B">
                  <w:pPr>
                    <w:autoSpaceDE/>
                    <w:autoSpaceDN/>
                    <w:adjustRightInd/>
                    <w:jc w:val="center"/>
                    <w:rPr>
                      <w:ins w:id="27685" w:author="Philippe Hollanda - Oliveira Trust" w:date="2022-07-19T09:57:00Z"/>
                      <w:rFonts w:ascii="Arial" w:eastAsia="Times New Roman" w:hAnsi="Arial" w:cs="Arial"/>
                      <w:color w:val="000000"/>
                      <w:sz w:val="20"/>
                      <w:szCs w:val="20"/>
                      <w:lang w:eastAsia="pt-BR"/>
                    </w:rPr>
                  </w:pPr>
                  <w:ins w:id="27686" w:author="Philippe Hollanda - Oliveira Trust" w:date="2022-07-19T09:57:00Z">
                    <w:r w:rsidRPr="0016760B">
                      <w:rPr>
                        <w:rFonts w:ascii="Arial" w:eastAsia="Times New Roman" w:hAnsi="Arial" w:cs="Arial"/>
                        <w:color w:val="000000"/>
                        <w:sz w:val="20"/>
                        <w:szCs w:val="20"/>
                        <w:lang w:eastAsia="pt-BR"/>
                      </w:rPr>
                      <w:t>R$ 140,00</w:t>
                    </w:r>
                  </w:ins>
                </w:p>
              </w:tc>
            </w:tr>
            <w:tr w:rsidR="0016760B" w:rsidRPr="0016760B" w14:paraId="61B88A72" w14:textId="77777777" w:rsidTr="0016760B">
              <w:trPr>
                <w:trHeight w:val="1785"/>
                <w:ins w:id="276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5A44E2" w14:textId="77777777" w:rsidR="0016760B" w:rsidRPr="0016760B" w:rsidRDefault="0016760B" w:rsidP="0016760B">
                  <w:pPr>
                    <w:autoSpaceDE/>
                    <w:autoSpaceDN/>
                    <w:adjustRightInd/>
                    <w:jc w:val="center"/>
                    <w:rPr>
                      <w:ins w:id="27688" w:author="Philippe Hollanda - Oliveira Trust" w:date="2022-07-19T09:57:00Z"/>
                      <w:rFonts w:ascii="Arial" w:eastAsia="Times New Roman" w:hAnsi="Arial" w:cs="Arial"/>
                      <w:color w:val="000000"/>
                      <w:sz w:val="20"/>
                      <w:szCs w:val="20"/>
                      <w:lang w:eastAsia="pt-BR"/>
                    </w:rPr>
                  </w:pPr>
                  <w:ins w:id="2768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41159E3" w14:textId="77777777" w:rsidR="0016760B" w:rsidRPr="0016760B" w:rsidRDefault="0016760B" w:rsidP="0016760B">
                  <w:pPr>
                    <w:autoSpaceDE/>
                    <w:autoSpaceDN/>
                    <w:adjustRightInd/>
                    <w:jc w:val="center"/>
                    <w:rPr>
                      <w:ins w:id="27690" w:author="Philippe Hollanda - Oliveira Trust" w:date="2022-07-19T09:57:00Z"/>
                      <w:rFonts w:ascii="Arial" w:eastAsia="Times New Roman" w:hAnsi="Arial" w:cs="Arial"/>
                      <w:color w:val="000000"/>
                      <w:sz w:val="20"/>
                      <w:szCs w:val="20"/>
                      <w:lang w:eastAsia="pt-BR"/>
                    </w:rPr>
                  </w:pPr>
                  <w:ins w:id="27691" w:author="Philippe Hollanda - Oliveira Trust" w:date="2022-07-19T09:57:00Z">
                    <w:r w:rsidRPr="0016760B">
                      <w:rPr>
                        <w:rFonts w:ascii="Arial" w:eastAsia="Times New Roman" w:hAnsi="Arial" w:cs="Arial"/>
                        <w:color w:val="000000"/>
                        <w:sz w:val="20"/>
                        <w:szCs w:val="20"/>
                        <w:lang w:eastAsia="pt-BR"/>
                      </w:rPr>
                      <w:t>20/04/2022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78B20D63" w14:textId="77777777" w:rsidR="0016760B" w:rsidRPr="0016760B" w:rsidRDefault="0016760B" w:rsidP="0016760B">
                  <w:pPr>
                    <w:autoSpaceDE/>
                    <w:autoSpaceDN/>
                    <w:adjustRightInd/>
                    <w:jc w:val="center"/>
                    <w:rPr>
                      <w:ins w:id="27692" w:author="Philippe Hollanda - Oliveira Trust" w:date="2022-07-19T09:57:00Z"/>
                      <w:rFonts w:ascii="Arial" w:eastAsia="Times New Roman" w:hAnsi="Arial" w:cs="Arial"/>
                      <w:color w:val="000000"/>
                      <w:sz w:val="20"/>
                      <w:szCs w:val="20"/>
                      <w:lang w:eastAsia="pt-BR"/>
                    </w:rPr>
                  </w:pPr>
                  <w:ins w:id="27693" w:author="Philippe Hollanda - Oliveira Trust" w:date="2022-07-19T09:57:00Z">
                    <w:r w:rsidRPr="0016760B">
                      <w:rPr>
                        <w:rFonts w:ascii="Arial" w:eastAsia="Times New Roman" w:hAnsi="Arial" w:cs="Arial"/>
                        <w:color w:val="000000"/>
                        <w:sz w:val="20"/>
                        <w:szCs w:val="20"/>
                        <w:lang w:eastAsia="pt-BR"/>
                      </w:rPr>
                      <w:t>R$ 9.493,03</w:t>
                    </w:r>
                  </w:ins>
                </w:p>
              </w:tc>
            </w:tr>
            <w:tr w:rsidR="0016760B" w:rsidRPr="0016760B" w14:paraId="0AEC3D4D" w14:textId="77777777" w:rsidTr="0016760B">
              <w:trPr>
                <w:trHeight w:val="1785"/>
                <w:ins w:id="276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A41E70" w14:textId="77777777" w:rsidR="0016760B" w:rsidRPr="0016760B" w:rsidRDefault="0016760B" w:rsidP="0016760B">
                  <w:pPr>
                    <w:autoSpaceDE/>
                    <w:autoSpaceDN/>
                    <w:adjustRightInd/>
                    <w:jc w:val="center"/>
                    <w:rPr>
                      <w:ins w:id="27695" w:author="Philippe Hollanda - Oliveira Trust" w:date="2022-07-19T09:57:00Z"/>
                      <w:rFonts w:ascii="Arial" w:eastAsia="Times New Roman" w:hAnsi="Arial" w:cs="Arial"/>
                      <w:color w:val="000000"/>
                      <w:sz w:val="20"/>
                      <w:szCs w:val="20"/>
                      <w:lang w:eastAsia="pt-BR"/>
                    </w:rPr>
                  </w:pPr>
                  <w:ins w:id="2769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630A586" w14:textId="77777777" w:rsidR="0016760B" w:rsidRPr="0016760B" w:rsidRDefault="0016760B" w:rsidP="0016760B">
                  <w:pPr>
                    <w:autoSpaceDE/>
                    <w:autoSpaceDN/>
                    <w:adjustRightInd/>
                    <w:jc w:val="center"/>
                    <w:rPr>
                      <w:ins w:id="27697" w:author="Philippe Hollanda - Oliveira Trust" w:date="2022-07-19T09:57:00Z"/>
                      <w:rFonts w:ascii="Arial" w:eastAsia="Times New Roman" w:hAnsi="Arial" w:cs="Arial"/>
                      <w:color w:val="000000"/>
                      <w:sz w:val="20"/>
                      <w:szCs w:val="20"/>
                      <w:lang w:eastAsia="pt-BR"/>
                    </w:rPr>
                  </w:pPr>
                  <w:ins w:id="27698" w:author="Philippe Hollanda - Oliveira Trust" w:date="2022-07-19T09:57:00Z">
                    <w:r w:rsidRPr="0016760B">
                      <w:rPr>
                        <w:rFonts w:ascii="Arial" w:eastAsia="Times New Roman" w:hAnsi="Arial" w:cs="Arial"/>
                        <w:color w:val="000000"/>
                        <w:sz w:val="20"/>
                        <w:szCs w:val="20"/>
                        <w:lang w:eastAsia="pt-BR"/>
                      </w:rPr>
                      <w:t>12/04/2022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234AE2D1" w14:textId="77777777" w:rsidR="0016760B" w:rsidRPr="0016760B" w:rsidRDefault="0016760B" w:rsidP="0016760B">
                  <w:pPr>
                    <w:autoSpaceDE/>
                    <w:autoSpaceDN/>
                    <w:adjustRightInd/>
                    <w:jc w:val="center"/>
                    <w:rPr>
                      <w:ins w:id="27699" w:author="Philippe Hollanda - Oliveira Trust" w:date="2022-07-19T09:57:00Z"/>
                      <w:rFonts w:ascii="Arial" w:eastAsia="Times New Roman" w:hAnsi="Arial" w:cs="Arial"/>
                      <w:color w:val="000000"/>
                      <w:sz w:val="20"/>
                      <w:szCs w:val="20"/>
                      <w:lang w:eastAsia="pt-BR"/>
                    </w:rPr>
                  </w:pPr>
                  <w:ins w:id="27700" w:author="Philippe Hollanda - Oliveira Trust" w:date="2022-07-19T09:57:00Z">
                    <w:r w:rsidRPr="0016760B">
                      <w:rPr>
                        <w:rFonts w:ascii="Arial" w:eastAsia="Times New Roman" w:hAnsi="Arial" w:cs="Arial"/>
                        <w:color w:val="000000"/>
                        <w:sz w:val="20"/>
                        <w:szCs w:val="20"/>
                        <w:lang w:eastAsia="pt-BR"/>
                      </w:rPr>
                      <w:t>R$ 25.826,92</w:t>
                    </w:r>
                  </w:ins>
                </w:p>
              </w:tc>
            </w:tr>
            <w:tr w:rsidR="0016760B" w:rsidRPr="0016760B" w14:paraId="28CC0F05" w14:textId="77777777" w:rsidTr="0016760B">
              <w:trPr>
                <w:trHeight w:val="1785"/>
                <w:ins w:id="277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F8707E" w14:textId="77777777" w:rsidR="0016760B" w:rsidRPr="0016760B" w:rsidRDefault="0016760B" w:rsidP="0016760B">
                  <w:pPr>
                    <w:autoSpaceDE/>
                    <w:autoSpaceDN/>
                    <w:adjustRightInd/>
                    <w:jc w:val="center"/>
                    <w:rPr>
                      <w:ins w:id="27702" w:author="Philippe Hollanda - Oliveira Trust" w:date="2022-07-19T09:57:00Z"/>
                      <w:rFonts w:ascii="Arial" w:eastAsia="Times New Roman" w:hAnsi="Arial" w:cs="Arial"/>
                      <w:color w:val="000000"/>
                      <w:sz w:val="20"/>
                      <w:szCs w:val="20"/>
                      <w:lang w:eastAsia="pt-BR"/>
                    </w:rPr>
                  </w:pPr>
                  <w:ins w:id="27703"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D004A1F" w14:textId="77777777" w:rsidR="0016760B" w:rsidRPr="0016760B" w:rsidRDefault="0016760B" w:rsidP="0016760B">
                  <w:pPr>
                    <w:autoSpaceDE/>
                    <w:autoSpaceDN/>
                    <w:adjustRightInd/>
                    <w:jc w:val="center"/>
                    <w:rPr>
                      <w:ins w:id="27704" w:author="Philippe Hollanda - Oliveira Trust" w:date="2022-07-19T09:57:00Z"/>
                      <w:rFonts w:ascii="Arial" w:eastAsia="Times New Roman" w:hAnsi="Arial" w:cs="Arial"/>
                      <w:color w:val="000000"/>
                      <w:sz w:val="20"/>
                      <w:szCs w:val="20"/>
                      <w:lang w:eastAsia="pt-BR"/>
                    </w:rPr>
                  </w:pPr>
                  <w:ins w:id="27705" w:author="Philippe Hollanda - Oliveira Trust" w:date="2022-07-19T09:57:00Z">
                    <w:r w:rsidRPr="0016760B">
                      <w:rPr>
                        <w:rFonts w:ascii="Arial" w:eastAsia="Times New Roman" w:hAnsi="Arial" w:cs="Arial"/>
                        <w:color w:val="000000"/>
                        <w:sz w:val="20"/>
                        <w:szCs w:val="20"/>
                        <w:lang w:eastAsia="pt-BR"/>
                      </w:rPr>
                      <w:t>14/04/2022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F285184" w14:textId="77777777" w:rsidR="0016760B" w:rsidRPr="0016760B" w:rsidRDefault="0016760B" w:rsidP="0016760B">
                  <w:pPr>
                    <w:autoSpaceDE/>
                    <w:autoSpaceDN/>
                    <w:adjustRightInd/>
                    <w:jc w:val="center"/>
                    <w:rPr>
                      <w:ins w:id="27706" w:author="Philippe Hollanda - Oliveira Trust" w:date="2022-07-19T09:57:00Z"/>
                      <w:rFonts w:ascii="Arial" w:eastAsia="Times New Roman" w:hAnsi="Arial" w:cs="Arial"/>
                      <w:color w:val="000000"/>
                      <w:sz w:val="20"/>
                      <w:szCs w:val="20"/>
                      <w:lang w:eastAsia="pt-BR"/>
                    </w:rPr>
                  </w:pPr>
                  <w:ins w:id="27707" w:author="Philippe Hollanda - Oliveira Trust" w:date="2022-07-19T09:57:00Z">
                    <w:r w:rsidRPr="0016760B">
                      <w:rPr>
                        <w:rFonts w:ascii="Arial" w:eastAsia="Times New Roman" w:hAnsi="Arial" w:cs="Arial"/>
                        <w:color w:val="000000"/>
                        <w:sz w:val="20"/>
                        <w:szCs w:val="20"/>
                        <w:lang w:eastAsia="pt-BR"/>
                      </w:rPr>
                      <w:t>R$ 65,00</w:t>
                    </w:r>
                  </w:ins>
                </w:p>
              </w:tc>
            </w:tr>
            <w:tr w:rsidR="0016760B" w:rsidRPr="0016760B" w14:paraId="63A29589" w14:textId="77777777" w:rsidTr="0016760B">
              <w:trPr>
                <w:trHeight w:val="1785"/>
                <w:ins w:id="277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68F308" w14:textId="77777777" w:rsidR="0016760B" w:rsidRPr="0016760B" w:rsidRDefault="0016760B" w:rsidP="0016760B">
                  <w:pPr>
                    <w:autoSpaceDE/>
                    <w:autoSpaceDN/>
                    <w:adjustRightInd/>
                    <w:jc w:val="center"/>
                    <w:rPr>
                      <w:ins w:id="27709" w:author="Philippe Hollanda - Oliveira Trust" w:date="2022-07-19T09:57:00Z"/>
                      <w:rFonts w:ascii="Arial" w:eastAsia="Times New Roman" w:hAnsi="Arial" w:cs="Arial"/>
                      <w:color w:val="000000"/>
                      <w:sz w:val="20"/>
                      <w:szCs w:val="20"/>
                      <w:lang w:eastAsia="pt-BR"/>
                    </w:rPr>
                  </w:pPr>
                  <w:ins w:id="27710"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504046EF" w14:textId="77777777" w:rsidR="0016760B" w:rsidRPr="0016760B" w:rsidRDefault="0016760B" w:rsidP="0016760B">
                  <w:pPr>
                    <w:autoSpaceDE/>
                    <w:autoSpaceDN/>
                    <w:adjustRightInd/>
                    <w:jc w:val="center"/>
                    <w:rPr>
                      <w:ins w:id="27711" w:author="Philippe Hollanda - Oliveira Trust" w:date="2022-07-19T09:57:00Z"/>
                      <w:rFonts w:ascii="Arial" w:eastAsia="Times New Roman" w:hAnsi="Arial" w:cs="Arial"/>
                      <w:color w:val="000000"/>
                      <w:sz w:val="20"/>
                      <w:szCs w:val="20"/>
                      <w:lang w:eastAsia="pt-BR"/>
                    </w:rPr>
                  </w:pPr>
                  <w:ins w:id="27712" w:author="Philippe Hollanda - Oliveira Trust" w:date="2022-07-19T09:57:00Z">
                    <w:r w:rsidRPr="0016760B">
                      <w:rPr>
                        <w:rFonts w:ascii="Arial" w:eastAsia="Times New Roman" w:hAnsi="Arial" w:cs="Arial"/>
                        <w:color w:val="000000"/>
                        <w:sz w:val="20"/>
                        <w:szCs w:val="20"/>
                        <w:lang w:eastAsia="pt-BR"/>
                      </w:rPr>
                      <w:t>14/04/2022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4CEE0E2C" w14:textId="77777777" w:rsidR="0016760B" w:rsidRPr="0016760B" w:rsidRDefault="0016760B" w:rsidP="0016760B">
                  <w:pPr>
                    <w:autoSpaceDE/>
                    <w:autoSpaceDN/>
                    <w:adjustRightInd/>
                    <w:jc w:val="center"/>
                    <w:rPr>
                      <w:ins w:id="27713" w:author="Philippe Hollanda - Oliveira Trust" w:date="2022-07-19T09:57:00Z"/>
                      <w:rFonts w:ascii="Arial" w:eastAsia="Times New Roman" w:hAnsi="Arial" w:cs="Arial"/>
                      <w:color w:val="000000"/>
                      <w:sz w:val="20"/>
                      <w:szCs w:val="20"/>
                      <w:lang w:eastAsia="pt-BR"/>
                    </w:rPr>
                  </w:pPr>
                  <w:ins w:id="27714"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45850B7C" w14:textId="77777777" w:rsidTr="0016760B">
              <w:trPr>
                <w:trHeight w:val="1785"/>
                <w:ins w:id="277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4F83A8" w14:textId="77777777" w:rsidR="0016760B" w:rsidRPr="0016760B" w:rsidRDefault="0016760B" w:rsidP="0016760B">
                  <w:pPr>
                    <w:autoSpaceDE/>
                    <w:autoSpaceDN/>
                    <w:adjustRightInd/>
                    <w:jc w:val="center"/>
                    <w:rPr>
                      <w:ins w:id="27716" w:author="Philippe Hollanda - Oliveira Trust" w:date="2022-07-19T09:57:00Z"/>
                      <w:rFonts w:ascii="Arial" w:eastAsia="Times New Roman" w:hAnsi="Arial" w:cs="Arial"/>
                      <w:color w:val="000000"/>
                      <w:sz w:val="20"/>
                      <w:szCs w:val="20"/>
                      <w:lang w:eastAsia="pt-BR"/>
                    </w:rPr>
                  </w:pPr>
                  <w:ins w:id="27717"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87AAA88" w14:textId="77777777" w:rsidR="0016760B" w:rsidRPr="0016760B" w:rsidRDefault="0016760B" w:rsidP="0016760B">
                  <w:pPr>
                    <w:autoSpaceDE/>
                    <w:autoSpaceDN/>
                    <w:adjustRightInd/>
                    <w:jc w:val="center"/>
                    <w:rPr>
                      <w:ins w:id="27718" w:author="Philippe Hollanda - Oliveira Trust" w:date="2022-07-19T09:57:00Z"/>
                      <w:rFonts w:ascii="Arial" w:eastAsia="Times New Roman" w:hAnsi="Arial" w:cs="Arial"/>
                      <w:color w:val="000000"/>
                      <w:sz w:val="20"/>
                      <w:szCs w:val="20"/>
                      <w:lang w:eastAsia="pt-BR"/>
                    </w:rPr>
                  </w:pPr>
                  <w:ins w:id="27719" w:author="Philippe Hollanda - Oliveira Trust" w:date="2022-07-19T09:57:00Z">
                    <w:r w:rsidRPr="0016760B">
                      <w:rPr>
                        <w:rFonts w:ascii="Arial" w:eastAsia="Times New Roman" w:hAnsi="Arial" w:cs="Arial"/>
                        <w:color w:val="000000"/>
                        <w:sz w:val="20"/>
                        <w:szCs w:val="20"/>
                        <w:lang w:eastAsia="pt-BR"/>
                      </w:rPr>
                      <w:t>11/04/2022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74ED0FD3" w14:textId="77777777" w:rsidR="0016760B" w:rsidRPr="0016760B" w:rsidRDefault="0016760B" w:rsidP="0016760B">
                  <w:pPr>
                    <w:autoSpaceDE/>
                    <w:autoSpaceDN/>
                    <w:adjustRightInd/>
                    <w:jc w:val="center"/>
                    <w:rPr>
                      <w:ins w:id="27720" w:author="Philippe Hollanda - Oliveira Trust" w:date="2022-07-19T09:57:00Z"/>
                      <w:rFonts w:ascii="Arial" w:eastAsia="Times New Roman" w:hAnsi="Arial" w:cs="Arial"/>
                      <w:color w:val="000000"/>
                      <w:sz w:val="20"/>
                      <w:szCs w:val="20"/>
                      <w:lang w:eastAsia="pt-BR"/>
                    </w:rPr>
                  </w:pPr>
                  <w:ins w:id="27721" w:author="Philippe Hollanda - Oliveira Trust" w:date="2022-07-19T09:57:00Z">
                    <w:r w:rsidRPr="0016760B">
                      <w:rPr>
                        <w:rFonts w:ascii="Arial" w:eastAsia="Times New Roman" w:hAnsi="Arial" w:cs="Arial"/>
                        <w:color w:val="000000"/>
                        <w:sz w:val="20"/>
                        <w:szCs w:val="20"/>
                        <w:lang w:eastAsia="pt-BR"/>
                      </w:rPr>
                      <w:t>R$ 408,31</w:t>
                    </w:r>
                  </w:ins>
                </w:p>
              </w:tc>
            </w:tr>
            <w:tr w:rsidR="0016760B" w:rsidRPr="0016760B" w14:paraId="70381D87" w14:textId="77777777" w:rsidTr="0016760B">
              <w:trPr>
                <w:trHeight w:val="1785"/>
                <w:ins w:id="277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167B60" w14:textId="77777777" w:rsidR="0016760B" w:rsidRPr="0016760B" w:rsidRDefault="0016760B" w:rsidP="0016760B">
                  <w:pPr>
                    <w:autoSpaceDE/>
                    <w:autoSpaceDN/>
                    <w:adjustRightInd/>
                    <w:jc w:val="center"/>
                    <w:rPr>
                      <w:ins w:id="27723" w:author="Philippe Hollanda - Oliveira Trust" w:date="2022-07-19T09:57:00Z"/>
                      <w:rFonts w:ascii="Arial" w:eastAsia="Times New Roman" w:hAnsi="Arial" w:cs="Arial"/>
                      <w:color w:val="000000"/>
                      <w:sz w:val="20"/>
                      <w:szCs w:val="20"/>
                      <w:lang w:eastAsia="pt-BR"/>
                    </w:rPr>
                  </w:pPr>
                  <w:ins w:id="2772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587D7DC" w14:textId="77777777" w:rsidR="0016760B" w:rsidRPr="0016760B" w:rsidRDefault="0016760B" w:rsidP="0016760B">
                  <w:pPr>
                    <w:autoSpaceDE/>
                    <w:autoSpaceDN/>
                    <w:adjustRightInd/>
                    <w:jc w:val="center"/>
                    <w:rPr>
                      <w:ins w:id="27725" w:author="Philippe Hollanda - Oliveira Trust" w:date="2022-07-19T09:57:00Z"/>
                      <w:rFonts w:ascii="Arial" w:eastAsia="Times New Roman" w:hAnsi="Arial" w:cs="Arial"/>
                      <w:color w:val="000000"/>
                      <w:sz w:val="20"/>
                      <w:szCs w:val="20"/>
                      <w:lang w:eastAsia="pt-BR"/>
                    </w:rPr>
                  </w:pPr>
                  <w:ins w:id="27726" w:author="Philippe Hollanda - Oliveira Trust" w:date="2022-07-19T09:57:00Z">
                    <w:r w:rsidRPr="0016760B">
                      <w:rPr>
                        <w:rFonts w:ascii="Arial" w:eastAsia="Times New Roman" w:hAnsi="Arial" w:cs="Arial"/>
                        <w:color w:val="000000"/>
                        <w:sz w:val="20"/>
                        <w:szCs w:val="20"/>
                        <w:lang w:eastAsia="pt-BR"/>
                      </w:rPr>
                      <w:t>04/04/2022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6770DF6C" w14:textId="77777777" w:rsidR="0016760B" w:rsidRPr="0016760B" w:rsidRDefault="0016760B" w:rsidP="0016760B">
                  <w:pPr>
                    <w:autoSpaceDE/>
                    <w:autoSpaceDN/>
                    <w:adjustRightInd/>
                    <w:jc w:val="center"/>
                    <w:rPr>
                      <w:ins w:id="27727" w:author="Philippe Hollanda - Oliveira Trust" w:date="2022-07-19T09:57:00Z"/>
                      <w:rFonts w:ascii="Arial" w:eastAsia="Times New Roman" w:hAnsi="Arial" w:cs="Arial"/>
                      <w:color w:val="000000"/>
                      <w:sz w:val="20"/>
                      <w:szCs w:val="20"/>
                      <w:lang w:eastAsia="pt-BR"/>
                    </w:rPr>
                  </w:pPr>
                  <w:ins w:id="27728" w:author="Philippe Hollanda - Oliveira Trust" w:date="2022-07-19T09:57:00Z">
                    <w:r w:rsidRPr="0016760B">
                      <w:rPr>
                        <w:rFonts w:ascii="Arial" w:eastAsia="Times New Roman" w:hAnsi="Arial" w:cs="Arial"/>
                        <w:color w:val="000000"/>
                        <w:sz w:val="20"/>
                        <w:szCs w:val="20"/>
                        <w:lang w:eastAsia="pt-BR"/>
                      </w:rPr>
                      <w:t>R$ 10.755,90</w:t>
                    </w:r>
                  </w:ins>
                </w:p>
              </w:tc>
            </w:tr>
            <w:tr w:rsidR="0016760B" w:rsidRPr="0016760B" w14:paraId="157C3E14" w14:textId="77777777" w:rsidTr="0016760B">
              <w:trPr>
                <w:trHeight w:val="1785"/>
                <w:ins w:id="277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D1C871" w14:textId="77777777" w:rsidR="0016760B" w:rsidRPr="0016760B" w:rsidRDefault="0016760B" w:rsidP="0016760B">
                  <w:pPr>
                    <w:autoSpaceDE/>
                    <w:autoSpaceDN/>
                    <w:adjustRightInd/>
                    <w:jc w:val="center"/>
                    <w:rPr>
                      <w:ins w:id="27730" w:author="Philippe Hollanda - Oliveira Trust" w:date="2022-07-19T09:57:00Z"/>
                      <w:rFonts w:ascii="Arial" w:eastAsia="Times New Roman" w:hAnsi="Arial" w:cs="Arial"/>
                      <w:color w:val="000000"/>
                      <w:sz w:val="20"/>
                      <w:szCs w:val="20"/>
                      <w:lang w:eastAsia="pt-BR"/>
                    </w:rPr>
                  </w:pPr>
                  <w:ins w:id="27731" w:author="Philippe Hollanda - Oliveira Trust" w:date="2022-07-19T09:57:00Z">
                    <w:r w:rsidRPr="0016760B">
                      <w:rPr>
                        <w:rFonts w:ascii="Arial" w:eastAsia="Times New Roman" w:hAnsi="Arial" w:cs="Arial"/>
                        <w:color w:val="000000"/>
                        <w:sz w:val="20"/>
                        <w:szCs w:val="20"/>
                        <w:lang w:eastAsia="pt-BR"/>
                      </w:rPr>
                      <w:t>CONTROLE E TRATAMENTO DE EFLUENTES DE QUALQUER NATUREZA E DE AGENTES FÍSICOS, QUÍMICOS E BIOLÓGICOS</w:t>
                    </w:r>
                  </w:ins>
                </w:p>
              </w:tc>
              <w:tc>
                <w:tcPr>
                  <w:tcW w:w="2324" w:type="dxa"/>
                  <w:tcBorders>
                    <w:top w:val="nil"/>
                    <w:left w:val="nil"/>
                    <w:bottom w:val="single" w:sz="4" w:space="0" w:color="auto"/>
                    <w:right w:val="single" w:sz="4" w:space="0" w:color="auto"/>
                  </w:tcBorders>
                  <w:shd w:val="clear" w:color="auto" w:fill="auto"/>
                  <w:noWrap/>
                  <w:vAlign w:val="center"/>
                  <w:hideMark/>
                </w:tcPr>
                <w:p w14:paraId="12036F65" w14:textId="77777777" w:rsidR="0016760B" w:rsidRPr="0016760B" w:rsidRDefault="0016760B" w:rsidP="0016760B">
                  <w:pPr>
                    <w:autoSpaceDE/>
                    <w:autoSpaceDN/>
                    <w:adjustRightInd/>
                    <w:jc w:val="center"/>
                    <w:rPr>
                      <w:ins w:id="27732" w:author="Philippe Hollanda - Oliveira Trust" w:date="2022-07-19T09:57:00Z"/>
                      <w:rFonts w:ascii="Arial" w:eastAsia="Times New Roman" w:hAnsi="Arial" w:cs="Arial"/>
                      <w:color w:val="000000"/>
                      <w:sz w:val="20"/>
                      <w:szCs w:val="20"/>
                      <w:lang w:eastAsia="pt-BR"/>
                    </w:rPr>
                  </w:pPr>
                  <w:ins w:id="27733" w:author="Philippe Hollanda - Oliveira Trust" w:date="2022-07-19T09:57:00Z">
                    <w:r w:rsidRPr="0016760B">
                      <w:rPr>
                        <w:rFonts w:ascii="Arial" w:eastAsia="Times New Roman" w:hAnsi="Arial" w:cs="Arial"/>
                        <w:color w:val="000000"/>
                        <w:sz w:val="20"/>
                        <w:szCs w:val="20"/>
                        <w:lang w:eastAsia="pt-BR"/>
                      </w:rPr>
                      <w:t>04/04/2022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28D52F17" w14:textId="77777777" w:rsidR="0016760B" w:rsidRPr="0016760B" w:rsidRDefault="0016760B" w:rsidP="0016760B">
                  <w:pPr>
                    <w:autoSpaceDE/>
                    <w:autoSpaceDN/>
                    <w:adjustRightInd/>
                    <w:jc w:val="center"/>
                    <w:rPr>
                      <w:ins w:id="27734" w:author="Philippe Hollanda - Oliveira Trust" w:date="2022-07-19T09:57:00Z"/>
                      <w:rFonts w:ascii="Arial" w:eastAsia="Times New Roman" w:hAnsi="Arial" w:cs="Arial"/>
                      <w:color w:val="000000"/>
                      <w:sz w:val="20"/>
                      <w:szCs w:val="20"/>
                      <w:lang w:eastAsia="pt-BR"/>
                    </w:rPr>
                  </w:pPr>
                  <w:ins w:id="27735" w:author="Philippe Hollanda - Oliveira Trust" w:date="2022-07-19T09:57:00Z">
                    <w:r w:rsidRPr="0016760B">
                      <w:rPr>
                        <w:rFonts w:ascii="Arial" w:eastAsia="Times New Roman" w:hAnsi="Arial" w:cs="Arial"/>
                        <w:color w:val="000000"/>
                        <w:sz w:val="20"/>
                        <w:szCs w:val="20"/>
                        <w:lang w:eastAsia="pt-BR"/>
                      </w:rPr>
                      <w:t>R$ 1.691,00</w:t>
                    </w:r>
                  </w:ins>
                </w:p>
              </w:tc>
            </w:tr>
            <w:tr w:rsidR="0016760B" w:rsidRPr="0016760B" w14:paraId="72B74B6B" w14:textId="77777777" w:rsidTr="0016760B">
              <w:trPr>
                <w:trHeight w:val="1785"/>
                <w:ins w:id="277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664BFF" w14:textId="77777777" w:rsidR="0016760B" w:rsidRPr="0016760B" w:rsidRDefault="0016760B" w:rsidP="0016760B">
                  <w:pPr>
                    <w:autoSpaceDE/>
                    <w:autoSpaceDN/>
                    <w:adjustRightInd/>
                    <w:jc w:val="center"/>
                    <w:rPr>
                      <w:ins w:id="27737" w:author="Philippe Hollanda - Oliveira Trust" w:date="2022-07-19T09:57:00Z"/>
                      <w:rFonts w:ascii="Arial" w:eastAsia="Times New Roman" w:hAnsi="Arial" w:cs="Arial"/>
                      <w:color w:val="000000"/>
                      <w:sz w:val="20"/>
                      <w:szCs w:val="20"/>
                      <w:lang w:eastAsia="pt-BR"/>
                    </w:rPr>
                  </w:pPr>
                  <w:ins w:id="27738"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17E6176" w14:textId="77777777" w:rsidR="0016760B" w:rsidRPr="0016760B" w:rsidRDefault="0016760B" w:rsidP="0016760B">
                  <w:pPr>
                    <w:autoSpaceDE/>
                    <w:autoSpaceDN/>
                    <w:adjustRightInd/>
                    <w:jc w:val="center"/>
                    <w:rPr>
                      <w:ins w:id="27739" w:author="Philippe Hollanda - Oliveira Trust" w:date="2022-07-19T09:57:00Z"/>
                      <w:rFonts w:ascii="Arial" w:eastAsia="Times New Roman" w:hAnsi="Arial" w:cs="Arial"/>
                      <w:color w:val="000000"/>
                      <w:sz w:val="20"/>
                      <w:szCs w:val="20"/>
                      <w:lang w:eastAsia="pt-BR"/>
                    </w:rPr>
                  </w:pPr>
                  <w:ins w:id="27740" w:author="Philippe Hollanda - Oliveira Trust" w:date="2022-07-19T09:57:00Z">
                    <w:r w:rsidRPr="0016760B">
                      <w:rPr>
                        <w:rFonts w:ascii="Arial" w:eastAsia="Times New Roman" w:hAnsi="Arial" w:cs="Arial"/>
                        <w:color w:val="000000"/>
                        <w:sz w:val="20"/>
                        <w:szCs w:val="20"/>
                        <w:lang w:eastAsia="pt-BR"/>
                      </w:rPr>
                      <w:t>07/04/2022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086DADF5" w14:textId="77777777" w:rsidR="0016760B" w:rsidRPr="0016760B" w:rsidRDefault="0016760B" w:rsidP="0016760B">
                  <w:pPr>
                    <w:autoSpaceDE/>
                    <w:autoSpaceDN/>
                    <w:adjustRightInd/>
                    <w:jc w:val="center"/>
                    <w:rPr>
                      <w:ins w:id="27741" w:author="Philippe Hollanda - Oliveira Trust" w:date="2022-07-19T09:57:00Z"/>
                      <w:rFonts w:ascii="Arial" w:eastAsia="Times New Roman" w:hAnsi="Arial" w:cs="Arial"/>
                      <w:color w:val="000000"/>
                      <w:sz w:val="20"/>
                      <w:szCs w:val="20"/>
                      <w:lang w:eastAsia="pt-BR"/>
                    </w:rPr>
                  </w:pPr>
                  <w:ins w:id="27742"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7794F019" w14:textId="77777777" w:rsidTr="0016760B">
              <w:trPr>
                <w:trHeight w:val="1785"/>
                <w:ins w:id="277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D549A5" w14:textId="77777777" w:rsidR="0016760B" w:rsidRPr="0016760B" w:rsidRDefault="0016760B" w:rsidP="0016760B">
                  <w:pPr>
                    <w:autoSpaceDE/>
                    <w:autoSpaceDN/>
                    <w:adjustRightInd/>
                    <w:jc w:val="center"/>
                    <w:rPr>
                      <w:ins w:id="27744" w:author="Philippe Hollanda - Oliveira Trust" w:date="2022-07-19T09:57:00Z"/>
                      <w:rFonts w:ascii="Arial" w:eastAsia="Times New Roman" w:hAnsi="Arial" w:cs="Arial"/>
                      <w:color w:val="000000"/>
                      <w:sz w:val="20"/>
                      <w:szCs w:val="20"/>
                      <w:lang w:eastAsia="pt-BR"/>
                    </w:rPr>
                  </w:pPr>
                  <w:ins w:id="2774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D772FDC" w14:textId="77777777" w:rsidR="0016760B" w:rsidRPr="0016760B" w:rsidRDefault="0016760B" w:rsidP="0016760B">
                  <w:pPr>
                    <w:autoSpaceDE/>
                    <w:autoSpaceDN/>
                    <w:adjustRightInd/>
                    <w:jc w:val="center"/>
                    <w:rPr>
                      <w:ins w:id="27746" w:author="Philippe Hollanda - Oliveira Trust" w:date="2022-07-19T09:57:00Z"/>
                      <w:rFonts w:ascii="Arial" w:eastAsia="Times New Roman" w:hAnsi="Arial" w:cs="Arial"/>
                      <w:color w:val="000000"/>
                      <w:sz w:val="20"/>
                      <w:szCs w:val="20"/>
                      <w:lang w:eastAsia="pt-BR"/>
                    </w:rPr>
                  </w:pPr>
                  <w:ins w:id="27747" w:author="Philippe Hollanda - Oliveira Trust" w:date="2022-07-19T09:57:00Z">
                    <w:r w:rsidRPr="0016760B">
                      <w:rPr>
                        <w:rFonts w:ascii="Arial" w:eastAsia="Times New Roman" w:hAnsi="Arial" w:cs="Arial"/>
                        <w:color w:val="000000"/>
                        <w:sz w:val="20"/>
                        <w:szCs w:val="20"/>
                        <w:lang w:eastAsia="pt-BR"/>
                      </w:rPr>
                      <w:t>07/04/2022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0073DA93" w14:textId="77777777" w:rsidR="0016760B" w:rsidRPr="0016760B" w:rsidRDefault="0016760B" w:rsidP="0016760B">
                  <w:pPr>
                    <w:autoSpaceDE/>
                    <w:autoSpaceDN/>
                    <w:adjustRightInd/>
                    <w:jc w:val="center"/>
                    <w:rPr>
                      <w:ins w:id="27748" w:author="Philippe Hollanda - Oliveira Trust" w:date="2022-07-19T09:57:00Z"/>
                      <w:rFonts w:ascii="Arial" w:eastAsia="Times New Roman" w:hAnsi="Arial" w:cs="Arial"/>
                      <w:color w:val="000000"/>
                      <w:sz w:val="20"/>
                      <w:szCs w:val="20"/>
                      <w:lang w:eastAsia="pt-BR"/>
                    </w:rPr>
                  </w:pPr>
                  <w:ins w:id="27749" w:author="Philippe Hollanda - Oliveira Trust" w:date="2022-07-19T09:57:00Z">
                    <w:r w:rsidRPr="0016760B">
                      <w:rPr>
                        <w:rFonts w:ascii="Arial" w:eastAsia="Times New Roman" w:hAnsi="Arial" w:cs="Arial"/>
                        <w:color w:val="000000"/>
                        <w:sz w:val="20"/>
                        <w:szCs w:val="20"/>
                        <w:lang w:eastAsia="pt-BR"/>
                      </w:rPr>
                      <w:t>R$ 205,00</w:t>
                    </w:r>
                  </w:ins>
                </w:p>
              </w:tc>
            </w:tr>
            <w:tr w:rsidR="0016760B" w:rsidRPr="0016760B" w14:paraId="327E834F" w14:textId="77777777" w:rsidTr="0016760B">
              <w:trPr>
                <w:trHeight w:val="1785"/>
                <w:ins w:id="277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CBDFDA" w14:textId="77777777" w:rsidR="0016760B" w:rsidRPr="0016760B" w:rsidRDefault="0016760B" w:rsidP="0016760B">
                  <w:pPr>
                    <w:autoSpaceDE/>
                    <w:autoSpaceDN/>
                    <w:adjustRightInd/>
                    <w:jc w:val="center"/>
                    <w:rPr>
                      <w:ins w:id="27751" w:author="Philippe Hollanda - Oliveira Trust" w:date="2022-07-19T09:57:00Z"/>
                      <w:rFonts w:ascii="Arial" w:eastAsia="Times New Roman" w:hAnsi="Arial" w:cs="Arial"/>
                      <w:color w:val="000000"/>
                      <w:sz w:val="20"/>
                      <w:szCs w:val="20"/>
                      <w:lang w:eastAsia="pt-BR"/>
                    </w:rPr>
                  </w:pPr>
                  <w:ins w:id="27752" w:author="Philippe Hollanda - Oliveira Trust" w:date="2022-07-19T09:57:00Z">
                    <w:r w:rsidRPr="0016760B">
                      <w:rPr>
                        <w:rFonts w:ascii="Arial" w:eastAsia="Times New Roman" w:hAnsi="Arial" w:cs="Arial"/>
                        <w:color w:val="000000"/>
                        <w:sz w:val="20"/>
                        <w:szCs w:val="20"/>
                        <w:lang w:eastAsia="pt-BR"/>
                      </w:rPr>
                      <w:lastRenderedPageBreak/>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53577B72" w14:textId="77777777" w:rsidR="0016760B" w:rsidRPr="0016760B" w:rsidRDefault="0016760B" w:rsidP="0016760B">
                  <w:pPr>
                    <w:autoSpaceDE/>
                    <w:autoSpaceDN/>
                    <w:adjustRightInd/>
                    <w:jc w:val="center"/>
                    <w:rPr>
                      <w:ins w:id="27753" w:author="Philippe Hollanda - Oliveira Trust" w:date="2022-07-19T09:57:00Z"/>
                      <w:rFonts w:ascii="Arial" w:eastAsia="Times New Roman" w:hAnsi="Arial" w:cs="Arial"/>
                      <w:color w:val="000000"/>
                      <w:sz w:val="20"/>
                      <w:szCs w:val="20"/>
                      <w:lang w:eastAsia="pt-BR"/>
                    </w:rPr>
                  </w:pPr>
                  <w:ins w:id="27754" w:author="Philippe Hollanda - Oliveira Trust" w:date="2022-07-19T09:57:00Z">
                    <w:r w:rsidRPr="0016760B">
                      <w:rPr>
                        <w:rFonts w:ascii="Arial" w:eastAsia="Times New Roman" w:hAnsi="Arial" w:cs="Arial"/>
                        <w:color w:val="000000"/>
                        <w:sz w:val="20"/>
                        <w:szCs w:val="20"/>
                        <w:lang w:eastAsia="pt-BR"/>
                      </w:rPr>
                      <w:t>04/04/2022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E27A8AB" w14:textId="77777777" w:rsidR="0016760B" w:rsidRPr="0016760B" w:rsidRDefault="0016760B" w:rsidP="0016760B">
                  <w:pPr>
                    <w:autoSpaceDE/>
                    <w:autoSpaceDN/>
                    <w:adjustRightInd/>
                    <w:jc w:val="center"/>
                    <w:rPr>
                      <w:ins w:id="27755" w:author="Philippe Hollanda - Oliveira Trust" w:date="2022-07-19T09:57:00Z"/>
                      <w:rFonts w:ascii="Arial" w:eastAsia="Times New Roman" w:hAnsi="Arial" w:cs="Arial"/>
                      <w:color w:val="000000"/>
                      <w:sz w:val="20"/>
                      <w:szCs w:val="20"/>
                      <w:lang w:eastAsia="pt-BR"/>
                    </w:rPr>
                  </w:pPr>
                  <w:ins w:id="27756" w:author="Philippe Hollanda - Oliveira Trust" w:date="2022-07-19T09:57:00Z">
                    <w:r w:rsidRPr="0016760B">
                      <w:rPr>
                        <w:rFonts w:ascii="Arial" w:eastAsia="Times New Roman" w:hAnsi="Arial" w:cs="Arial"/>
                        <w:color w:val="000000"/>
                        <w:sz w:val="20"/>
                        <w:szCs w:val="20"/>
                        <w:lang w:eastAsia="pt-BR"/>
                      </w:rPr>
                      <w:t>R$ 7.220,00</w:t>
                    </w:r>
                  </w:ins>
                </w:p>
              </w:tc>
            </w:tr>
            <w:tr w:rsidR="0016760B" w:rsidRPr="0016760B" w14:paraId="00F5872E" w14:textId="77777777" w:rsidTr="0016760B">
              <w:trPr>
                <w:trHeight w:val="1785"/>
                <w:ins w:id="277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8049B6" w14:textId="77777777" w:rsidR="0016760B" w:rsidRPr="0016760B" w:rsidRDefault="0016760B" w:rsidP="0016760B">
                  <w:pPr>
                    <w:autoSpaceDE/>
                    <w:autoSpaceDN/>
                    <w:adjustRightInd/>
                    <w:jc w:val="center"/>
                    <w:rPr>
                      <w:ins w:id="27758" w:author="Philippe Hollanda - Oliveira Trust" w:date="2022-07-19T09:57:00Z"/>
                      <w:rFonts w:ascii="Arial" w:eastAsia="Times New Roman" w:hAnsi="Arial" w:cs="Arial"/>
                      <w:color w:val="000000"/>
                      <w:sz w:val="20"/>
                      <w:szCs w:val="20"/>
                      <w:lang w:eastAsia="pt-BR"/>
                    </w:rPr>
                  </w:pPr>
                  <w:ins w:id="27759" w:author="Philippe Hollanda - Oliveira Trust" w:date="2022-07-19T09:57:00Z">
                    <w:r w:rsidRPr="0016760B">
                      <w:rPr>
                        <w:rFonts w:ascii="Arial" w:eastAsia="Times New Roman" w:hAnsi="Arial" w:cs="Arial"/>
                        <w:color w:val="000000"/>
                        <w:sz w:val="20"/>
                        <w:szCs w:val="20"/>
                        <w:lang w:eastAsia="pt-BR"/>
                      </w:rPr>
                      <w:t>REPARAÇÃO, CONSERVAÇÃO E REFORMA DE EDIFÍCIOS, ESTRADAS, PONTES E CONGENERES</w:t>
                    </w:r>
                  </w:ins>
                </w:p>
              </w:tc>
              <w:tc>
                <w:tcPr>
                  <w:tcW w:w="2324" w:type="dxa"/>
                  <w:tcBorders>
                    <w:top w:val="nil"/>
                    <w:left w:val="nil"/>
                    <w:bottom w:val="single" w:sz="4" w:space="0" w:color="auto"/>
                    <w:right w:val="single" w:sz="4" w:space="0" w:color="auto"/>
                  </w:tcBorders>
                  <w:shd w:val="clear" w:color="auto" w:fill="auto"/>
                  <w:noWrap/>
                  <w:vAlign w:val="center"/>
                  <w:hideMark/>
                </w:tcPr>
                <w:p w14:paraId="6698A70D" w14:textId="77777777" w:rsidR="0016760B" w:rsidRPr="0016760B" w:rsidRDefault="0016760B" w:rsidP="0016760B">
                  <w:pPr>
                    <w:autoSpaceDE/>
                    <w:autoSpaceDN/>
                    <w:adjustRightInd/>
                    <w:jc w:val="center"/>
                    <w:rPr>
                      <w:ins w:id="27760" w:author="Philippe Hollanda - Oliveira Trust" w:date="2022-07-19T09:57:00Z"/>
                      <w:rFonts w:ascii="Arial" w:eastAsia="Times New Roman" w:hAnsi="Arial" w:cs="Arial"/>
                      <w:color w:val="000000"/>
                      <w:sz w:val="20"/>
                      <w:szCs w:val="20"/>
                      <w:lang w:eastAsia="pt-BR"/>
                    </w:rPr>
                  </w:pPr>
                  <w:ins w:id="27761" w:author="Philippe Hollanda - Oliveira Trust" w:date="2022-07-19T09:57:00Z">
                    <w:r w:rsidRPr="0016760B">
                      <w:rPr>
                        <w:rFonts w:ascii="Arial" w:eastAsia="Times New Roman" w:hAnsi="Arial" w:cs="Arial"/>
                        <w:color w:val="000000"/>
                        <w:sz w:val="20"/>
                        <w:szCs w:val="20"/>
                        <w:lang w:eastAsia="pt-BR"/>
                      </w:rPr>
                      <w:t>31/03/2022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094D990F" w14:textId="77777777" w:rsidR="0016760B" w:rsidRPr="0016760B" w:rsidRDefault="0016760B" w:rsidP="0016760B">
                  <w:pPr>
                    <w:autoSpaceDE/>
                    <w:autoSpaceDN/>
                    <w:adjustRightInd/>
                    <w:jc w:val="center"/>
                    <w:rPr>
                      <w:ins w:id="27762" w:author="Philippe Hollanda - Oliveira Trust" w:date="2022-07-19T09:57:00Z"/>
                      <w:rFonts w:ascii="Arial" w:eastAsia="Times New Roman" w:hAnsi="Arial" w:cs="Arial"/>
                      <w:color w:val="000000"/>
                      <w:sz w:val="20"/>
                      <w:szCs w:val="20"/>
                      <w:lang w:eastAsia="pt-BR"/>
                    </w:rPr>
                  </w:pPr>
                  <w:ins w:id="27763" w:author="Philippe Hollanda - Oliveira Trust" w:date="2022-07-19T09:57:00Z">
                    <w:r w:rsidRPr="0016760B">
                      <w:rPr>
                        <w:rFonts w:ascii="Arial" w:eastAsia="Times New Roman" w:hAnsi="Arial" w:cs="Arial"/>
                        <w:color w:val="000000"/>
                        <w:sz w:val="20"/>
                        <w:szCs w:val="20"/>
                        <w:lang w:eastAsia="pt-BR"/>
                      </w:rPr>
                      <w:t>R$ 8.000,00</w:t>
                    </w:r>
                  </w:ins>
                </w:p>
              </w:tc>
            </w:tr>
            <w:tr w:rsidR="0016760B" w:rsidRPr="0016760B" w14:paraId="1E0804B6" w14:textId="77777777" w:rsidTr="0016760B">
              <w:trPr>
                <w:trHeight w:val="1785"/>
                <w:ins w:id="277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4FA210" w14:textId="77777777" w:rsidR="0016760B" w:rsidRPr="0016760B" w:rsidRDefault="0016760B" w:rsidP="0016760B">
                  <w:pPr>
                    <w:autoSpaceDE/>
                    <w:autoSpaceDN/>
                    <w:adjustRightInd/>
                    <w:jc w:val="center"/>
                    <w:rPr>
                      <w:ins w:id="27765" w:author="Philippe Hollanda - Oliveira Trust" w:date="2022-07-19T09:57:00Z"/>
                      <w:rFonts w:ascii="Arial" w:eastAsia="Times New Roman" w:hAnsi="Arial" w:cs="Arial"/>
                      <w:color w:val="000000"/>
                      <w:sz w:val="20"/>
                      <w:szCs w:val="20"/>
                      <w:lang w:eastAsia="pt-BR"/>
                    </w:rPr>
                  </w:pPr>
                  <w:ins w:id="2776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8091C0E" w14:textId="77777777" w:rsidR="0016760B" w:rsidRPr="0016760B" w:rsidRDefault="0016760B" w:rsidP="0016760B">
                  <w:pPr>
                    <w:autoSpaceDE/>
                    <w:autoSpaceDN/>
                    <w:adjustRightInd/>
                    <w:jc w:val="center"/>
                    <w:rPr>
                      <w:ins w:id="27767" w:author="Philippe Hollanda - Oliveira Trust" w:date="2022-07-19T09:57:00Z"/>
                      <w:rFonts w:ascii="Arial" w:eastAsia="Times New Roman" w:hAnsi="Arial" w:cs="Arial"/>
                      <w:color w:val="000000"/>
                      <w:sz w:val="20"/>
                      <w:szCs w:val="20"/>
                      <w:lang w:eastAsia="pt-BR"/>
                    </w:rPr>
                  </w:pPr>
                  <w:ins w:id="27768" w:author="Philippe Hollanda - Oliveira Trust" w:date="2022-07-19T09:57:00Z">
                    <w:r w:rsidRPr="0016760B">
                      <w:rPr>
                        <w:rFonts w:ascii="Arial" w:eastAsia="Times New Roman" w:hAnsi="Arial" w:cs="Arial"/>
                        <w:color w:val="000000"/>
                        <w:sz w:val="20"/>
                        <w:szCs w:val="20"/>
                        <w:lang w:eastAsia="pt-BR"/>
                      </w:rPr>
                      <w:t>04/04/2022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3085F4AB" w14:textId="77777777" w:rsidR="0016760B" w:rsidRPr="0016760B" w:rsidRDefault="0016760B" w:rsidP="0016760B">
                  <w:pPr>
                    <w:autoSpaceDE/>
                    <w:autoSpaceDN/>
                    <w:adjustRightInd/>
                    <w:jc w:val="center"/>
                    <w:rPr>
                      <w:ins w:id="27769" w:author="Philippe Hollanda - Oliveira Trust" w:date="2022-07-19T09:57:00Z"/>
                      <w:rFonts w:ascii="Arial" w:eastAsia="Times New Roman" w:hAnsi="Arial" w:cs="Arial"/>
                      <w:color w:val="000000"/>
                      <w:sz w:val="20"/>
                      <w:szCs w:val="20"/>
                      <w:lang w:eastAsia="pt-BR"/>
                    </w:rPr>
                  </w:pPr>
                  <w:ins w:id="27770" w:author="Philippe Hollanda - Oliveira Trust" w:date="2022-07-19T09:57:00Z">
                    <w:r w:rsidRPr="0016760B">
                      <w:rPr>
                        <w:rFonts w:ascii="Arial" w:eastAsia="Times New Roman" w:hAnsi="Arial" w:cs="Arial"/>
                        <w:color w:val="000000"/>
                        <w:sz w:val="20"/>
                        <w:szCs w:val="20"/>
                        <w:lang w:eastAsia="pt-BR"/>
                      </w:rPr>
                      <w:t>R$ 60,00</w:t>
                    </w:r>
                  </w:ins>
                </w:p>
              </w:tc>
            </w:tr>
            <w:tr w:rsidR="0016760B" w:rsidRPr="0016760B" w14:paraId="79073B2E" w14:textId="77777777" w:rsidTr="0016760B">
              <w:trPr>
                <w:trHeight w:val="1785"/>
                <w:ins w:id="277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A9839F" w14:textId="77777777" w:rsidR="0016760B" w:rsidRPr="0016760B" w:rsidRDefault="0016760B" w:rsidP="0016760B">
                  <w:pPr>
                    <w:autoSpaceDE/>
                    <w:autoSpaceDN/>
                    <w:adjustRightInd/>
                    <w:jc w:val="center"/>
                    <w:rPr>
                      <w:ins w:id="27772" w:author="Philippe Hollanda - Oliveira Trust" w:date="2022-07-19T09:57:00Z"/>
                      <w:rFonts w:ascii="Arial" w:eastAsia="Times New Roman" w:hAnsi="Arial" w:cs="Arial"/>
                      <w:color w:val="000000"/>
                      <w:sz w:val="20"/>
                      <w:szCs w:val="20"/>
                      <w:lang w:eastAsia="pt-BR"/>
                    </w:rPr>
                  </w:pPr>
                  <w:ins w:id="27773"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62B4BDE" w14:textId="77777777" w:rsidR="0016760B" w:rsidRPr="0016760B" w:rsidRDefault="0016760B" w:rsidP="0016760B">
                  <w:pPr>
                    <w:autoSpaceDE/>
                    <w:autoSpaceDN/>
                    <w:adjustRightInd/>
                    <w:jc w:val="center"/>
                    <w:rPr>
                      <w:ins w:id="27774" w:author="Philippe Hollanda - Oliveira Trust" w:date="2022-07-19T09:57:00Z"/>
                      <w:rFonts w:ascii="Arial" w:eastAsia="Times New Roman" w:hAnsi="Arial" w:cs="Arial"/>
                      <w:color w:val="000000"/>
                      <w:sz w:val="20"/>
                      <w:szCs w:val="20"/>
                      <w:lang w:eastAsia="pt-BR"/>
                    </w:rPr>
                  </w:pPr>
                  <w:ins w:id="27775" w:author="Philippe Hollanda - Oliveira Trust" w:date="2022-07-19T09:57:00Z">
                    <w:r w:rsidRPr="0016760B">
                      <w:rPr>
                        <w:rFonts w:ascii="Arial" w:eastAsia="Times New Roman" w:hAnsi="Arial" w:cs="Arial"/>
                        <w:color w:val="000000"/>
                        <w:sz w:val="20"/>
                        <w:szCs w:val="20"/>
                        <w:lang w:eastAsia="pt-BR"/>
                      </w:rPr>
                      <w:t>28/03/2022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260A6D13" w14:textId="77777777" w:rsidR="0016760B" w:rsidRPr="0016760B" w:rsidRDefault="0016760B" w:rsidP="0016760B">
                  <w:pPr>
                    <w:autoSpaceDE/>
                    <w:autoSpaceDN/>
                    <w:adjustRightInd/>
                    <w:jc w:val="center"/>
                    <w:rPr>
                      <w:ins w:id="27776" w:author="Philippe Hollanda - Oliveira Trust" w:date="2022-07-19T09:57:00Z"/>
                      <w:rFonts w:ascii="Arial" w:eastAsia="Times New Roman" w:hAnsi="Arial" w:cs="Arial"/>
                      <w:color w:val="000000"/>
                      <w:sz w:val="20"/>
                      <w:szCs w:val="20"/>
                      <w:lang w:eastAsia="pt-BR"/>
                    </w:rPr>
                  </w:pPr>
                  <w:ins w:id="27777" w:author="Philippe Hollanda - Oliveira Trust" w:date="2022-07-19T09:57:00Z">
                    <w:r w:rsidRPr="0016760B">
                      <w:rPr>
                        <w:rFonts w:ascii="Arial" w:eastAsia="Times New Roman" w:hAnsi="Arial" w:cs="Arial"/>
                        <w:color w:val="000000"/>
                        <w:sz w:val="20"/>
                        <w:szCs w:val="20"/>
                        <w:lang w:eastAsia="pt-BR"/>
                      </w:rPr>
                      <w:t>R$ 188,58</w:t>
                    </w:r>
                  </w:ins>
                </w:p>
              </w:tc>
            </w:tr>
            <w:tr w:rsidR="0016760B" w:rsidRPr="0016760B" w14:paraId="3AEF1429" w14:textId="77777777" w:rsidTr="0016760B">
              <w:trPr>
                <w:trHeight w:val="1785"/>
                <w:ins w:id="277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764647" w14:textId="77777777" w:rsidR="0016760B" w:rsidRPr="0016760B" w:rsidRDefault="0016760B" w:rsidP="0016760B">
                  <w:pPr>
                    <w:autoSpaceDE/>
                    <w:autoSpaceDN/>
                    <w:adjustRightInd/>
                    <w:jc w:val="center"/>
                    <w:rPr>
                      <w:ins w:id="27779" w:author="Philippe Hollanda - Oliveira Trust" w:date="2022-07-19T09:57:00Z"/>
                      <w:rFonts w:ascii="Arial" w:eastAsia="Times New Roman" w:hAnsi="Arial" w:cs="Arial"/>
                      <w:color w:val="000000"/>
                      <w:sz w:val="20"/>
                      <w:szCs w:val="20"/>
                      <w:lang w:eastAsia="pt-BR"/>
                    </w:rPr>
                  </w:pPr>
                  <w:ins w:id="27780"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4572E14B" w14:textId="77777777" w:rsidR="0016760B" w:rsidRPr="0016760B" w:rsidRDefault="0016760B" w:rsidP="0016760B">
                  <w:pPr>
                    <w:autoSpaceDE/>
                    <w:autoSpaceDN/>
                    <w:adjustRightInd/>
                    <w:jc w:val="center"/>
                    <w:rPr>
                      <w:ins w:id="27781" w:author="Philippe Hollanda - Oliveira Trust" w:date="2022-07-19T09:57:00Z"/>
                      <w:rFonts w:ascii="Arial" w:eastAsia="Times New Roman" w:hAnsi="Arial" w:cs="Arial"/>
                      <w:color w:val="000000"/>
                      <w:sz w:val="20"/>
                      <w:szCs w:val="20"/>
                      <w:lang w:eastAsia="pt-BR"/>
                    </w:rPr>
                  </w:pPr>
                  <w:ins w:id="27782" w:author="Philippe Hollanda - Oliveira Trust" w:date="2022-07-19T09:57:00Z">
                    <w:r w:rsidRPr="0016760B">
                      <w:rPr>
                        <w:rFonts w:ascii="Arial" w:eastAsia="Times New Roman" w:hAnsi="Arial" w:cs="Arial"/>
                        <w:color w:val="000000"/>
                        <w:sz w:val="20"/>
                        <w:szCs w:val="20"/>
                        <w:lang w:eastAsia="pt-BR"/>
                      </w:rPr>
                      <w:t>31/03/2022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6339C95E" w14:textId="77777777" w:rsidR="0016760B" w:rsidRPr="0016760B" w:rsidRDefault="0016760B" w:rsidP="0016760B">
                  <w:pPr>
                    <w:autoSpaceDE/>
                    <w:autoSpaceDN/>
                    <w:adjustRightInd/>
                    <w:jc w:val="center"/>
                    <w:rPr>
                      <w:ins w:id="27783" w:author="Philippe Hollanda - Oliveira Trust" w:date="2022-07-19T09:57:00Z"/>
                      <w:rFonts w:ascii="Arial" w:eastAsia="Times New Roman" w:hAnsi="Arial" w:cs="Arial"/>
                      <w:color w:val="000000"/>
                      <w:sz w:val="20"/>
                      <w:szCs w:val="20"/>
                      <w:lang w:eastAsia="pt-BR"/>
                    </w:rPr>
                  </w:pPr>
                  <w:ins w:id="27784" w:author="Philippe Hollanda - Oliveira Trust" w:date="2022-07-19T09:57:00Z">
                    <w:r w:rsidRPr="0016760B">
                      <w:rPr>
                        <w:rFonts w:ascii="Arial" w:eastAsia="Times New Roman" w:hAnsi="Arial" w:cs="Arial"/>
                        <w:color w:val="000000"/>
                        <w:sz w:val="20"/>
                        <w:szCs w:val="20"/>
                        <w:lang w:eastAsia="pt-BR"/>
                      </w:rPr>
                      <w:t>R$ 600,00</w:t>
                    </w:r>
                  </w:ins>
                </w:p>
              </w:tc>
            </w:tr>
            <w:tr w:rsidR="0016760B" w:rsidRPr="0016760B" w14:paraId="7D7A2149" w14:textId="77777777" w:rsidTr="0016760B">
              <w:trPr>
                <w:trHeight w:val="1785"/>
                <w:ins w:id="277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E529C9" w14:textId="77777777" w:rsidR="0016760B" w:rsidRPr="0016760B" w:rsidRDefault="0016760B" w:rsidP="0016760B">
                  <w:pPr>
                    <w:autoSpaceDE/>
                    <w:autoSpaceDN/>
                    <w:adjustRightInd/>
                    <w:jc w:val="center"/>
                    <w:rPr>
                      <w:ins w:id="27786" w:author="Philippe Hollanda - Oliveira Trust" w:date="2022-07-19T09:57:00Z"/>
                      <w:rFonts w:ascii="Arial" w:eastAsia="Times New Roman" w:hAnsi="Arial" w:cs="Arial"/>
                      <w:color w:val="000000"/>
                      <w:sz w:val="20"/>
                      <w:szCs w:val="20"/>
                      <w:lang w:eastAsia="pt-BR"/>
                    </w:rPr>
                  </w:pPr>
                  <w:ins w:id="27787"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280C308" w14:textId="77777777" w:rsidR="0016760B" w:rsidRPr="0016760B" w:rsidRDefault="0016760B" w:rsidP="0016760B">
                  <w:pPr>
                    <w:autoSpaceDE/>
                    <w:autoSpaceDN/>
                    <w:adjustRightInd/>
                    <w:jc w:val="center"/>
                    <w:rPr>
                      <w:ins w:id="27788" w:author="Philippe Hollanda - Oliveira Trust" w:date="2022-07-19T09:57:00Z"/>
                      <w:rFonts w:ascii="Arial" w:eastAsia="Times New Roman" w:hAnsi="Arial" w:cs="Arial"/>
                      <w:color w:val="000000"/>
                      <w:sz w:val="20"/>
                      <w:szCs w:val="20"/>
                      <w:lang w:eastAsia="pt-BR"/>
                    </w:rPr>
                  </w:pPr>
                  <w:ins w:id="27789" w:author="Philippe Hollanda - Oliveira Trust" w:date="2022-07-19T09:57:00Z">
                    <w:r w:rsidRPr="0016760B">
                      <w:rPr>
                        <w:rFonts w:ascii="Arial" w:eastAsia="Times New Roman" w:hAnsi="Arial" w:cs="Arial"/>
                        <w:color w:val="000000"/>
                        <w:sz w:val="20"/>
                        <w:szCs w:val="20"/>
                        <w:lang w:eastAsia="pt-BR"/>
                      </w:rPr>
                      <w:t>24/03/2022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50C700E5" w14:textId="77777777" w:rsidR="0016760B" w:rsidRPr="0016760B" w:rsidRDefault="0016760B" w:rsidP="0016760B">
                  <w:pPr>
                    <w:autoSpaceDE/>
                    <w:autoSpaceDN/>
                    <w:adjustRightInd/>
                    <w:jc w:val="center"/>
                    <w:rPr>
                      <w:ins w:id="27790" w:author="Philippe Hollanda - Oliveira Trust" w:date="2022-07-19T09:57:00Z"/>
                      <w:rFonts w:ascii="Arial" w:eastAsia="Times New Roman" w:hAnsi="Arial" w:cs="Arial"/>
                      <w:color w:val="000000"/>
                      <w:sz w:val="20"/>
                      <w:szCs w:val="20"/>
                      <w:lang w:eastAsia="pt-BR"/>
                    </w:rPr>
                  </w:pPr>
                  <w:ins w:id="27791" w:author="Philippe Hollanda - Oliveira Trust" w:date="2022-07-19T09:57:00Z">
                    <w:r w:rsidRPr="0016760B">
                      <w:rPr>
                        <w:rFonts w:ascii="Arial" w:eastAsia="Times New Roman" w:hAnsi="Arial" w:cs="Arial"/>
                        <w:color w:val="000000"/>
                        <w:sz w:val="20"/>
                        <w:szCs w:val="20"/>
                        <w:lang w:eastAsia="pt-BR"/>
                      </w:rPr>
                      <w:t>R$ 7.470,78</w:t>
                    </w:r>
                  </w:ins>
                </w:p>
              </w:tc>
            </w:tr>
            <w:tr w:rsidR="0016760B" w:rsidRPr="0016760B" w14:paraId="7FB44A42" w14:textId="77777777" w:rsidTr="0016760B">
              <w:trPr>
                <w:trHeight w:val="1785"/>
                <w:ins w:id="277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5BF464" w14:textId="77777777" w:rsidR="0016760B" w:rsidRPr="0016760B" w:rsidRDefault="0016760B" w:rsidP="0016760B">
                  <w:pPr>
                    <w:autoSpaceDE/>
                    <w:autoSpaceDN/>
                    <w:adjustRightInd/>
                    <w:jc w:val="center"/>
                    <w:rPr>
                      <w:ins w:id="27793" w:author="Philippe Hollanda - Oliveira Trust" w:date="2022-07-19T09:57:00Z"/>
                      <w:rFonts w:ascii="Arial" w:eastAsia="Times New Roman" w:hAnsi="Arial" w:cs="Arial"/>
                      <w:color w:val="000000"/>
                      <w:sz w:val="20"/>
                      <w:szCs w:val="20"/>
                      <w:lang w:eastAsia="pt-BR"/>
                    </w:rPr>
                  </w:pPr>
                  <w:ins w:id="27794"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4FBB785E" w14:textId="77777777" w:rsidR="0016760B" w:rsidRPr="0016760B" w:rsidRDefault="0016760B" w:rsidP="0016760B">
                  <w:pPr>
                    <w:autoSpaceDE/>
                    <w:autoSpaceDN/>
                    <w:adjustRightInd/>
                    <w:jc w:val="center"/>
                    <w:rPr>
                      <w:ins w:id="27795" w:author="Philippe Hollanda - Oliveira Trust" w:date="2022-07-19T09:57:00Z"/>
                      <w:rFonts w:ascii="Arial" w:eastAsia="Times New Roman" w:hAnsi="Arial" w:cs="Arial"/>
                      <w:color w:val="000000"/>
                      <w:sz w:val="20"/>
                      <w:szCs w:val="20"/>
                      <w:lang w:eastAsia="pt-BR"/>
                    </w:rPr>
                  </w:pPr>
                  <w:ins w:id="27796" w:author="Philippe Hollanda - Oliveira Trust" w:date="2022-07-19T09:57:00Z">
                    <w:r w:rsidRPr="0016760B">
                      <w:rPr>
                        <w:rFonts w:ascii="Arial" w:eastAsia="Times New Roman" w:hAnsi="Arial" w:cs="Arial"/>
                        <w:color w:val="000000"/>
                        <w:sz w:val="20"/>
                        <w:szCs w:val="20"/>
                        <w:lang w:eastAsia="pt-BR"/>
                      </w:rPr>
                      <w:t>21/03/2022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66059865" w14:textId="77777777" w:rsidR="0016760B" w:rsidRPr="0016760B" w:rsidRDefault="0016760B" w:rsidP="0016760B">
                  <w:pPr>
                    <w:autoSpaceDE/>
                    <w:autoSpaceDN/>
                    <w:adjustRightInd/>
                    <w:jc w:val="center"/>
                    <w:rPr>
                      <w:ins w:id="27797" w:author="Philippe Hollanda - Oliveira Trust" w:date="2022-07-19T09:57:00Z"/>
                      <w:rFonts w:ascii="Arial" w:eastAsia="Times New Roman" w:hAnsi="Arial" w:cs="Arial"/>
                      <w:color w:val="000000"/>
                      <w:sz w:val="20"/>
                      <w:szCs w:val="20"/>
                      <w:lang w:eastAsia="pt-BR"/>
                    </w:rPr>
                  </w:pPr>
                  <w:ins w:id="27798" w:author="Philippe Hollanda - Oliveira Trust" w:date="2022-07-19T09:57:00Z">
                    <w:r w:rsidRPr="0016760B">
                      <w:rPr>
                        <w:rFonts w:ascii="Arial" w:eastAsia="Times New Roman" w:hAnsi="Arial" w:cs="Arial"/>
                        <w:color w:val="000000"/>
                        <w:sz w:val="20"/>
                        <w:szCs w:val="20"/>
                        <w:lang w:eastAsia="pt-BR"/>
                      </w:rPr>
                      <w:t>R$ 79,12</w:t>
                    </w:r>
                  </w:ins>
                </w:p>
              </w:tc>
            </w:tr>
            <w:tr w:rsidR="0016760B" w:rsidRPr="0016760B" w14:paraId="7AC9E2BC" w14:textId="77777777" w:rsidTr="0016760B">
              <w:trPr>
                <w:trHeight w:val="1785"/>
                <w:ins w:id="277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91B193" w14:textId="77777777" w:rsidR="0016760B" w:rsidRPr="0016760B" w:rsidRDefault="0016760B" w:rsidP="0016760B">
                  <w:pPr>
                    <w:autoSpaceDE/>
                    <w:autoSpaceDN/>
                    <w:adjustRightInd/>
                    <w:jc w:val="center"/>
                    <w:rPr>
                      <w:ins w:id="27800" w:author="Philippe Hollanda - Oliveira Trust" w:date="2022-07-19T09:57:00Z"/>
                      <w:rFonts w:ascii="Arial" w:eastAsia="Times New Roman" w:hAnsi="Arial" w:cs="Arial"/>
                      <w:color w:val="000000"/>
                      <w:sz w:val="20"/>
                      <w:szCs w:val="20"/>
                      <w:lang w:eastAsia="pt-BR"/>
                    </w:rPr>
                  </w:pPr>
                  <w:ins w:id="27801" w:author="Philippe Hollanda - Oliveira Trust" w:date="2022-07-19T09:57:00Z">
                    <w:r w:rsidRPr="0016760B">
                      <w:rPr>
                        <w:rFonts w:ascii="Arial" w:eastAsia="Times New Roman" w:hAnsi="Arial" w:cs="Arial"/>
                        <w:color w:val="000000"/>
                        <w:sz w:val="20"/>
                        <w:szCs w:val="20"/>
                        <w:lang w:eastAsia="pt-BR"/>
                      </w:rPr>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6A5627F2" w14:textId="77777777" w:rsidR="0016760B" w:rsidRPr="0016760B" w:rsidRDefault="0016760B" w:rsidP="0016760B">
                  <w:pPr>
                    <w:autoSpaceDE/>
                    <w:autoSpaceDN/>
                    <w:adjustRightInd/>
                    <w:jc w:val="center"/>
                    <w:rPr>
                      <w:ins w:id="27802" w:author="Philippe Hollanda - Oliveira Trust" w:date="2022-07-19T09:57:00Z"/>
                      <w:rFonts w:ascii="Arial" w:eastAsia="Times New Roman" w:hAnsi="Arial" w:cs="Arial"/>
                      <w:color w:val="000000"/>
                      <w:sz w:val="20"/>
                      <w:szCs w:val="20"/>
                      <w:lang w:eastAsia="pt-BR"/>
                    </w:rPr>
                  </w:pPr>
                  <w:ins w:id="27803"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06475D10" w14:textId="77777777" w:rsidR="0016760B" w:rsidRPr="0016760B" w:rsidRDefault="0016760B" w:rsidP="0016760B">
                  <w:pPr>
                    <w:autoSpaceDE/>
                    <w:autoSpaceDN/>
                    <w:adjustRightInd/>
                    <w:jc w:val="center"/>
                    <w:rPr>
                      <w:ins w:id="27804" w:author="Philippe Hollanda - Oliveira Trust" w:date="2022-07-19T09:57:00Z"/>
                      <w:rFonts w:ascii="Arial" w:eastAsia="Times New Roman" w:hAnsi="Arial" w:cs="Arial"/>
                      <w:color w:val="000000"/>
                      <w:sz w:val="20"/>
                      <w:szCs w:val="20"/>
                      <w:lang w:eastAsia="pt-BR"/>
                    </w:rPr>
                  </w:pPr>
                  <w:ins w:id="27805" w:author="Philippe Hollanda - Oliveira Trust" w:date="2022-07-19T09:57:00Z">
                    <w:r w:rsidRPr="0016760B">
                      <w:rPr>
                        <w:rFonts w:ascii="Arial" w:eastAsia="Times New Roman" w:hAnsi="Arial" w:cs="Arial"/>
                        <w:color w:val="000000"/>
                        <w:sz w:val="20"/>
                        <w:szCs w:val="20"/>
                        <w:lang w:eastAsia="pt-BR"/>
                      </w:rPr>
                      <w:t>R$ 3.765,72</w:t>
                    </w:r>
                  </w:ins>
                </w:p>
              </w:tc>
            </w:tr>
            <w:tr w:rsidR="0016760B" w:rsidRPr="0016760B" w14:paraId="1F36DF54" w14:textId="77777777" w:rsidTr="0016760B">
              <w:trPr>
                <w:trHeight w:val="1785"/>
                <w:ins w:id="278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0C41C8" w14:textId="77777777" w:rsidR="0016760B" w:rsidRPr="0016760B" w:rsidRDefault="0016760B" w:rsidP="0016760B">
                  <w:pPr>
                    <w:autoSpaceDE/>
                    <w:autoSpaceDN/>
                    <w:adjustRightInd/>
                    <w:jc w:val="center"/>
                    <w:rPr>
                      <w:ins w:id="27807" w:author="Philippe Hollanda - Oliveira Trust" w:date="2022-07-19T09:57:00Z"/>
                      <w:rFonts w:ascii="Arial" w:eastAsia="Times New Roman" w:hAnsi="Arial" w:cs="Arial"/>
                      <w:color w:val="000000"/>
                      <w:sz w:val="20"/>
                      <w:szCs w:val="20"/>
                      <w:lang w:eastAsia="pt-BR"/>
                    </w:rPr>
                  </w:pPr>
                  <w:ins w:id="27808"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7445652" w14:textId="77777777" w:rsidR="0016760B" w:rsidRPr="0016760B" w:rsidRDefault="0016760B" w:rsidP="0016760B">
                  <w:pPr>
                    <w:autoSpaceDE/>
                    <w:autoSpaceDN/>
                    <w:adjustRightInd/>
                    <w:jc w:val="center"/>
                    <w:rPr>
                      <w:ins w:id="27809" w:author="Philippe Hollanda - Oliveira Trust" w:date="2022-07-19T09:57:00Z"/>
                      <w:rFonts w:ascii="Arial" w:eastAsia="Times New Roman" w:hAnsi="Arial" w:cs="Arial"/>
                      <w:color w:val="000000"/>
                      <w:sz w:val="20"/>
                      <w:szCs w:val="20"/>
                      <w:lang w:eastAsia="pt-BR"/>
                    </w:rPr>
                  </w:pPr>
                  <w:ins w:id="27810" w:author="Philippe Hollanda - Oliveira Trust" w:date="2022-07-19T09:57:00Z">
                    <w:r w:rsidRPr="0016760B">
                      <w:rPr>
                        <w:rFonts w:ascii="Arial" w:eastAsia="Times New Roman" w:hAnsi="Arial" w:cs="Arial"/>
                        <w:color w:val="000000"/>
                        <w:sz w:val="20"/>
                        <w:szCs w:val="20"/>
                        <w:lang w:eastAsia="pt-BR"/>
                      </w:rPr>
                      <w:t>23/03/2022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03B05844" w14:textId="77777777" w:rsidR="0016760B" w:rsidRPr="0016760B" w:rsidRDefault="0016760B" w:rsidP="0016760B">
                  <w:pPr>
                    <w:autoSpaceDE/>
                    <w:autoSpaceDN/>
                    <w:adjustRightInd/>
                    <w:jc w:val="center"/>
                    <w:rPr>
                      <w:ins w:id="27811" w:author="Philippe Hollanda - Oliveira Trust" w:date="2022-07-19T09:57:00Z"/>
                      <w:rFonts w:ascii="Arial" w:eastAsia="Times New Roman" w:hAnsi="Arial" w:cs="Arial"/>
                      <w:color w:val="000000"/>
                      <w:sz w:val="20"/>
                      <w:szCs w:val="20"/>
                      <w:lang w:eastAsia="pt-BR"/>
                    </w:rPr>
                  </w:pPr>
                  <w:ins w:id="27812" w:author="Philippe Hollanda - Oliveira Trust" w:date="2022-07-19T09:57:00Z">
                    <w:r w:rsidRPr="0016760B">
                      <w:rPr>
                        <w:rFonts w:ascii="Arial" w:eastAsia="Times New Roman" w:hAnsi="Arial" w:cs="Arial"/>
                        <w:color w:val="000000"/>
                        <w:sz w:val="20"/>
                        <w:szCs w:val="20"/>
                        <w:lang w:eastAsia="pt-BR"/>
                      </w:rPr>
                      <w:t>R$ 150,00</w:t>
                    </w:r>
                  </w:ins>
                </w:p>
              </w:tc>
            </w:tr>
            <w:tr w:rsidR="0016760B" w:rsidRPr="0016760B" w14:paraId="31D7E7C0" w14:textId="77777777" w:rsidTr="0016760B">
              <w:trPr>
                <w:trHeight w:val="1785"/>
                <w:ins w:id="278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225CF4" w14:textId="77777777" w:rsidR="0016760B" w:rsidRPr="0016760B" w:rsidRDefault="0016760B" w:rsidP="0016760B">
                  <w:pPr>
                    <w:autoSpaceDE/>
                    <w:autoSpaceDN/>
                    <w:adjustRightInd/>
                    <w:jc w:val="center"/>
                    <w:rPr>
                      <w:ins w:id="27814" w:author="Philippe Hollanda - Oliveira Trust" w:date="2022-07-19T09:57:00Z"/>
                      <w:rFonts w:ascii="Arial" w:eastAsia="Times New Roman" w:hAnsi="Arial" w:cs="Arial"/>
                      <w:color w:val="000000"/>
                      <w:sz w:val="20"/>
                      <w:szCs w:val="20"/>
                      <w:lang w:eastAsia="pt-BR"/>
                    </w:rPr>
                  </w:pPr>
                  <w:ins w:id="2781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C54C267" w14:textId="77777777" w:rsidR="0016760B" w:rsidRPr="0016760B" w:rsidRDefault="0016760B" w:rsidP="0016760B">
                  <w:pPr>
                    <w:autoSpaceDE/>
                    <w:autoSpaceDN/>
                    <w:adjustRightInd/>
                    <w:jc w:val="center"/>
                    <w:rPr>
                      <w:ins w:id="27816" w:author="Philippe Hollanda - Oliveira Trust" w:date="2022-07-19T09:57:00Z"/>
                      <w:rFonts w:ascii="Arial" w:eastAsia="Times New Roman" w:hAnsi="Arial" w:cs="Arial"/>
                      <w:color w:val="000000"/>
                      <w:sz w:val="20"/>
                      <w:szCs w:val="20"/>
                      <w:lang w:eastAsia="pt-BR"/>
                    </w:rPr>
                  </w:pPr>
                  <w:ins w:id="27817"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7AB2A103" w14:textId="77777777" w:rsidR="0016760B" w:rsidRPr="0016760B" w:rsidRDefault="0016760B" w:rsidP="0016760B">
                  <w:pPr>
                    <w:autoSpaceDE/>
                    <w:autoSpaceDN/>
                    <w:adjustRightInd/>
                    <w:jc w:val="center"/>
                    <w:rPr>
                      <w:ins w:id="27818" w:author="Philippe Hollanda - Oliveira Trust" w:date="2022-07-19T09:57:00Z"/>
                      <w:rFonts w:ascii="Arial" w:eastAsia="Times New Roman" w:hAnsi="Arial" w:cs="Arial"/>
                      <w:color w:val="000000"/>
                      <w:sz w:val="20"/>
                      <w:szCs w:val="20"/>
                      <w:lang w:eastAsia="pt-BR"/>
                    </w:rPr>
                  </w:pPr>
                  <w:ins w:id="27819"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79DA1110" w14:textId="77777777" w:rsidTr="0016760B">
              <w:trPr>
                <w:trHeight w:val="1785"/>
                <w:ins w:id="278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E28DBC" w14:textId="77777777" w:rsidR="0016760B" w:rsidRPr="0016760B" w:rsidRDefault="0016760B" w:rsidP="0016760B">
                  <w:pPr>
                    <w:autoSpaceDE/>
                    <w:autoSpaceDN/>
                    <w:adjustRightInd/>
                    <w:jc w:val="center"/>
                    <w:rPr>
                      <w:ins w:id="27821" w:author="Philippe Hollanda - Oliveira Trust" w:date="2022-07-19T09:57:00Z"/>
                      <w:rFonts w:ascii="Arial" w:eastAsia="Times New Roman" w:hAnsi="Arial" w:cs="Arial"/>
                      <w:color w:val="000000"/>
                      <w:sz w:val="20"/>
                      <w:szCs w:val="20"/>
                      <w:lang w:eastAsia="pt-BR"/>
                    </w:rPr>
                  </w:pPr>
                  <w:ins w:id="27822"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8644F19" w14:textId="77777777" w:rsidR="0016760B" w:rsidRPr="0016760B" w:rsidRDefault="0016760B" w:rsidP="0016760B">
                  <w:pPr>
                    <w:autoSpaceDE/>
                    <w:autoSpaceDN/>
                    <w:adjustRightInd/>
                    <w:jc w:val="center"/>
                    <w:rPr>
                      <w:ins w:id="27823" w:author="Philippe Hollanda - Oliveira Trust" w:date="2022-07-19T09:57:00Z"/>
                      <w:rFonts w:ascii="Arial" w:eastAsia="Times New Roman" w:hAnsi="Arial" w:cs="Arial"/>
                      <w:color w:val="000000"/>
                      <w:sz w:val="20"/>
                      <w:szCs w:val="20"/>
                      <w:lang w:eastAsia="pt-BR"/>
                    </w:rPr>
                  </w:pPr>
                  <w:ins w:id="27824"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0B3B37D8" w14:textId="77777777" w:rsidR="0016760B" w:rsidRPr="0016760B" w:rsidRDefault="0016760B" w:rsidP="0016760B">
                  <w:pPr>
                    <w:autoSpaceDE/>
                    <w:autoSpaceDN/>
                    <w:adjustRightInd/>
                    <w:jc w:val="center"/>
                    <w:rPr>
                      <w:ins w:id="27825" w:author="Philippe Hollanda - Oliveira Trust" w:date="2022-07-19T09:57:00Z"/>
                      <w:rFonts w:ascii="Arial" w:eastAsia="Times New Roman" w:hAnsi="Arial" w:cs="Arial"/>
                      <w:color w:val="000000"/>
                      <w:sz w:val="20"/>
                      <w:szCs w:val="20"/>
                      <w:lang w:eastAsia="pt-BR"/>
                    </w:rPr>
                  </w:pPr>
                  <w:ins w:id="27826" w:author="Philippe Hollanda - Oliveira Trust" w:date="2022-07-19T09:57:00Z">
                    <w:r w:rsidRPr="0016760B">
                      <w:rPr>
                        <w:rFonts w:ascii="Arial" w:eastAsia="Times New Roman" w:hAnsi="Arial" w:cs="Arial"/>
                        <w:color w:val="000000"/>
                        <w:sz w:val="20"/>
                        <w:szCs w:val="20"/>
                        <w:lang w:eastAsia="pt-BR"/>
                      </w:rPr>
                      <w:t>R$ 375,00</w:t>
                    </w:r>
                  </w:ins>
                </w:p>
              </w:tc>
            </w:tr>
            <w:tr w:rsidR="0016760B" w:rsidRPr="0016760B" w14:paraId="78A2ED73" w14:textId="77777777" w:rsidTr="0016760B">
              <w:trPr>
                <w:trHeight w:val="1785"/>
                <w:ins w:id="278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CD8A79" w14:textId="77777777" w:rsidR="0016760B" w:rsidRPr="0016760B" w:rsidRDefault="0016760B" w:rsidP="0016760B">
                  <w:pPr>
                    <w:autoSpaceDE/>
                    <w:autoSpaceDN/>
                    <w:adjustRightInd/>
                    <w:jc w:val="center"/>
                    <w:rPr>
                      <w:ins w:id="27828" w:author="Philippe Hollanda - Oliveira Trust" w:date="2022-07-19T09:57:00Z"/>
                      <w:rFonts w:ascii="Arial" w:eastAsia="Times New Roman" w:hAnsi="Arial" w:cs="Arial"/>
                      <w:color w:val="000000"/>
                      <w:sz w:val="20"/>
                      <w:szCs w:val="20"/>
                      <w:lang w:eastAsia="pt-BR"/>
                    </w:rPr>
                  </w:pPr>
                  <w:ins w:id="27829"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14620F2" w14:textId="77777777" w:rsidR="0016760B" w:rsidRPr="0016760B" w:rsidRDefault="0016760B" w:rsidP="0016760B">
                  <w:pPr>
                    <w:autoSpaceDE/>
                    <w:autoSpaceDN/>
                    <w:adjustRightInd/>
                    <w:jc w:val="center"/>
                    <w:rPr>
                      <w:ins w:id="27830" w:author="Philippe Hollanda - Oliveira Trust" w:date="2022-07-19T09:57:00Z"/>
                      <w:rFonts w:ascii="Arial" w:eastAsia="Times New Roman" w:hAnsi="Arial" w:cs="Arial"/>
                      <w:color w:val="000000"/>
                      <w:sz w:val="20"/>
                      <w:szCs w:val="20"/>
                      <w:lang w:eastAsia="pt-BR"/>
                    </w:rPr>
                  </w:pPr>
                  <w:ins w:id="27831"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4A6AA759" w14:textId="77777777" w:rsidR="0016760B" w:rsidRPr="0016760B" w:rsidRDefault="0016760B" w:rsidP="0016760B">
                  <w:pPr>
                    <w:autoSpaceDE/>
                    <w:autoSpaceDN/>
                    <w:adjustRightInd/>
                    <w:jc w:val="center"/>
                    <w:rPr>
                      <w:ins w:id="27832" w:author="Philippe Hollanda - Oliveira Trust" w:date="2022-07-19T09:57:00Z"/>
                      <w:rFonts w:ascii="Arial" w:eastAsia="Times New Roman" w:hAnsi="Arial" w:cs="Arial"/>
                      <w:color w:val="000000"/>
                      <w:sz w:val="20"/>
                      <w:szCs w:val="20"/>
                      <w:lang w:eastAsia="pt-BR"/>
                    </w:rPr>
                  </w:pPr>
                  <w:ins w:id="27833" w:author="Philippe Hollanda - Oliveira Trust" w:date="2022-07-19T09:57:00Z">
                    <w:r w:rsidRPr="0016760B">
                      <w:rPr>
                        <w:rFonts w:ascii="Arial" w:eastAsia="Times New Roman" w:hAnsi="Arial" w:cs="Arial"/>
                        <w:color w:val="000000"/>
                        <w:sz w:val="20"/>
                        <w:szCs w:val="20"/>
                        <w:lang w:eastAsia="pt-BR"/>
                      </w:rPr>
                      <w:t>R$ 113,00</w:t>
                    </w:r>
                  </w:ins>
                </w:p>
              </w:tc>
            </w:tr>
            <w:tr w:rsidR="0016760B" w:rsidRPr="0016760B" w14:paraId="6CD20B6F" w14:textId="77777777" w:rsidTr="0016760B">
              <w:trPr>
                <w:trHeight w:val="1785"/>
                <w:ins w:id="278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7C591A" w14:textId="77777777" w:rsidR="0016760B" w:rsidRPr="0016760B" w:rsidRDefault="0016760B" w:rsidP="0016760B">
                  <w:pPr>
                    <w:autoSpaceDE/>
                    <w:autoSpaceDN/>
                    <w:adjustRightInd/>
                    <w:jc w:val="center"/>
                    <w:rPr>
                      <w:ins w:id="27835" w:author="Philippe Hollanda - Oliveira Trust" w:date="2022-07-19T09:57:00Z"/>
                      <w:rFonts w:ascii="Arial" w:eastAsia="Times New Roman" w:hAnsi="Arial" w:cs="Arial"/>
                      <w:color w:val="000000"/>
                      <w:sz w:val="20"/>
                      <w:szCs w:val="20"/>
                      <w:lang w:eastAsia="pt-BR"/>
                    </w:rPr>
                  </w:pPr>
                  <w:ins w:id="2783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46730BE4" w14:textId="77777777" w:rsidR="0016760B" w:rsidRPr="0016760B" w:rsidRDefault="0016760B" w:rsidP="0016760B">
                  <w:pPr>
                    <w:autoSpaceDE/>
                    <w:autoSpaceDN/>
                    <w:adjustRightInd/>
                    <w:jc w:val="center"/>
                    <w:rPr>
                      <w:ins w:id="27837" w:author="Philippe Hollanda - Oliveira Trust" w:date="2022-07-19T09:57:00Z"/>
                      <w:rFonts w:ascii="Arial" w:eastAsia="Times New Roman" w:hAnsi="Arial" w:cs="Arial"/>
                      <w:color w:val="000000"/>
                      <w:sz w:val="20"/>
                      <w:szCs w:val="20"/>
                      <w:lang w:eastAsia="pt-BR"/>
                    </w:rPr>
                  </w:pPr>
                  <w:ins w:id="27838"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469C14AD" w14:textId="77777777" w:rsidR="0016760B" w:rsidRPr="0016760B" w:rsidRDefault="0016760B" w:rsidP="0016760B">
                  <w:pPr>
                    <w:autoSpaceDE/>
                    <w:autoSpaceDN/>
                    <w:adjustRightInd/>
                    <w:jc w:val="center"/>
                    <w:rPr>
                      <w:ins w:id="27839" w:author="Philippe Hollanda - Oliveira Trust" w:date="2022-07-19T09:57:00Z"/>
                      <w:rFonts w:ascii="Arial" w:eastAsia="Times New Roman" w:hAnsi="Arial" w:cs="Arial"/>
                      <w:color w:val="000000"/>
                      <w:sz w:val="20"/>
                      <w:szCs w:val="20"/>
                      <w:lang w:eastAsia="pt-BR"/>
                    </w:rPr>
                  </w:pPr>
                  <w:ins w:id="27840" w:author="Philippe Hollanda - Oliveira Trust" w:date="2022-07-19T09:57:00Z">
                    <w:r w:rsidRPr="0016760B">
                      <w:rPr>
                        <w:rFonts w:ascii="Arial" w:eastAsia="Times New Roman" w:hAnsi="Arial" w:cs="Arial"/>
                        <w:color w:val="000000"/>
                        <w:sz w:val="20"/>
                        <w:szCs w:val="20"/>
                        <w:lang w:eastAsia="pt-BR"/>
                      </w:rPr>
                      <w:t>R$ 76,20</w:t>
                    </w:r>
                  </w:ins>
                </w:p>
              </w:tc>
            </w:tr>
            <w:tr w:rsidR="0016760B" w:rsidRPr="0016760B" w14:paraId="6A644213" w14:textId="77777777" w:rsidTr="0016760B">
              <w:trPr>
                <w:trHeight w:val="1785"/>
                <w:ins w:id="278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0D9251" w14:textId="77777777" w:rsidR="0016760B" w:rsidRPr="0016760B" w:rsidRDefault="0016760B" w:rsidP="0016760B">
                  <w:pPr>
                    <w:autoSpaceDE/>
                    <w:autoSpaceDN/>
                    <w:adjustRightInd/>
                    <w:jc w:val="center"/>
                    <w:rPr>
                      <w:ins w:id="27842" w:author="Philippe Hollanda - Oliveira Trust" w:date="2022-07-19T09:57:00Z"/>
                      <w:rFonts w:ascii="Arial" w:eastAsia="Times New Roman" w:hAnsi="Arial" w:cs="Arial"/>
                      <w:color w:val="000000"/>
                      <w:sz w:val="20"/>
                      <w:szCs w:val="20"/>
                      <w:lang w:eastAsia="pt-BR"/>
                    </w:rPr>
                  </w:pPr>
                  <w:ins w:id="27843"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0B303F9" w14:textId="77777777" w:rsidR="0016760B" w:rsidRPr="0016760B" w:rsidRDefault="0016760B" w:rsidP="0016760B">
                  <w:pPr>
                    <w:autoSpaceDE/>
                    <w:autoSpaceDN/>
                    <w:adjustRightInd/>
                    <w:jc w:val="center"/>
                    <w:rPr>
                      <w:ins w:id="27844" w:author="Philippe Hollanda - Oliveira Trust" w:date="2022-07-19T09:57:00Z"/>
                      <w:rFonts w:ascii="Arial" w:eastAsia="Times New Roman" w:hAnsi="Arial" w:cs="Arial"/>
                      <w:color w:val="000000"/>
                      <w:sz w:val="20"/>
                      <w:szCs w:val="20"/>
                      <w:lang w:eastAsia="pt-BR"/>
                    </w:rPr>
                  </w:pPr>
                  <w:ins w:id="27845"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3EAC1311" w14:textId="77777777" w:rsidR="0016760B" w:rsidRPr="0016760B" w:rsidRDefault="0016760B" w:rsidP="0016760B">
                  <w:pPr>
                    <w:autoSpaceDE/>
                    <w:autoSpaceDN/>
                    <w:adjustRightInd/>
                    <w:jc w:val="center"/>
                    <w:rPr>
                      <w:ins w:id="27846" w:author="Philippe Hollanda - Oliveira Trust" w:date="2022-07-19T09:57:00Z"/>
                      <w:rFonts w:ascii="Arial" w:eastAsia="Times New Roman" w:hAnsi="Arial" w:cs="Arial"/>
                      <w:color w:val="000000"/>
                      <w:sz w:val="20"/>
                      <w:szCs w:val="20"/>
                      <w:lang w:eastAsia="pt-BR"/>
                    </w:rPr>
                  </w:pPr>
                  <w:ins w:id="27847" w:author="Philippe Hollanda - Oliveira Trust" w:date="2022-07-19T09:57:00Z">
                    <w:r w:rsidRPr="0016760B">
                      <w:rPr>
                        <w:rFonts w:ascii="Arial" w:eastAsia="Times New Roman" w:hAnsi="Arial" w:cs="Arial"/>
                        <w:color w:val="000000"/>
                        <w:sz w:val="20"/>
                        <w:szCs w:val="20"/>
                        <w:lang w:eastAsia="pt-BR"/>
                      </w:rPr>
                      <w:t>R$ 150,00</w:t>
                    </w:r>
                  </w:ins>
                </w:p>
              </w:tc>
            </w:tr>
            <w:tr w:rsidR="0016760B" w:rsidRPr="0016760B" w14:paraId="11F8F718" w14:textId="77777777" w:rsidTr="0016760B">
              <w:trPr>
                <w:trHeight w:val="1785"/>
                <w:ins w:id="278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47B702" w14:textId="77777777" w:rsidR="0016760B" w:rsidRPr="0016760B" w:rsidRDefault="0016760B" w:rsidP="0016760B">
                  <w:pPr>
                    <w:autoSpaceDE/>
                    <w:autoSpaceDN/>
                    <w:adjustRightInd/>
                    <w:jc w:val="center"/>
                    <w:rPr>
                      <w:ins w:id="27849" w:author="Philippe Hollanda - Oliveira Trust" w:date="2022-07-19T09:57:00Z"/>
                      <w:rFonts w:ascii="Arial" w:eastAsia="Times New Roman" w:hAnsi="Arial" w:cs="Arial"/>
                      <w:color w:val="000000"/>
                      <w:sz w:val="20"/>
                      <w:szCs w:val="20"/>
                      <w:lang w:eastAsia="pt-BR"/>
                    </w:rPr>
                  </w:pPr>
                  <w:ins w:id="27850"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14494FB" w14:textId="77777777" w:rsidR="0016760B" w:rsidRPr="0016760B" w:rsidRDefault="0016760B" w:rsidP="0016760B">
                  <w:pPr>
                    <w:autoSpaceDE/>
                    <w:autoSpaceDN/>
                    <w:adjustRightInd/>
                    <w:jc w:val="center"/>
                    <w:rPr>
                      <w:ins w:id="27851" w:author="Philippe Hollanda - Oliveira Trust" w:date="2022-07-19T09:57:00Z"/>
                      <w:rFonts w:ascii="Arial" w:eastAsia="Times New Roman" w:hAnsi="Arial" w:cs="Arial"/>
                      <w:color w:val="000000"/>
                      <w:sz w:val="20"/>
                      <w:szCs w:val="20"/>
                      <w:lang w:eastAsia="pt-BR"/>
                    </w:rPr>
                  </w:pPr>
                  <w:ins w:id="27852"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0F141F14" w14:textId="77777777" w:rsidR="0016760B" w:rsidRPr="0016760B" w:rsidRDefault="0016760B" w:rsidP="0016760B">
                  <w:pPr>
                    <w:autoSpaceDE/>
                    <w:autoSpaceDN/>
                    <w:adjustRightInd/>
                    <w:jc w:val="center"/>
                    <w:rPr>
                      <w:ins w:id="27853" w:author="Philippe Hollanda - Oliveira Trust" w:date="2022-07-19T09:57:00Z"/>
                      <w:rFonts w:ascii="Arial" w:eastAsia="Times New Roman" w:hAnsi="Arial" w:cs="Arial"/>
                      <w:color w:val="000000"/>
                      <w:sz w:val="20"/>
                      <w:szCs w:val="20"/>
                      <w:lang w:eastAsia="pt-BR"/>
                    </w:rPr>
                  </w:pPr>
                  <w:ins w:id="27854" w:author="Philippe Hollanda - Oliveira Trust" w:date="2022-07-19T09:57:00Z">
                    <w:r w:rsidRPr="0016760B">
                      <w:rPr>
                        <w:rFonts w:ascii="Arial" w:eastAsia="Times New Roman" w:hAnsi="Arial" w:cs="Arial"/>
                        <w:color w:val="000000"/>
                        <w:sz w:val="20"/>
                        <w:szCs w:val="20"/>
                        <w:lang w:eastAsia="pt-BR"/>
                      </w:rPr>
                      <w:t>R$ 385,00</w:t>
                    </w:r>
                  </w:ins>
                </w:p>
              </w:tc>
            </w:tr>
            <w:tr w:rsidR="0016760B" w:rsidRPr="0016760B" w14:paraId="55838575" w14:textId="77777777" w:rsidTr="0016760B">
              <w:trPr>
                <w:trHeight w:val="1785"/>
                <w:ins w:id="278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2C095F" w14:textId="77777777" w:rsidR="0016760B" w:rsidRPr="0016760B" w:rsidRDefault="0016760B" w:rsidP="0016760B">
                  <w:pPr>
                    <w:autoSpaceDE/>
                    <w:autoSpaceDN/>
                    <w:adjustRightInd/>
                    <w:jc w:val="center"/>
                    <w:rPr>
                      <w:ins w:id="27856" w:author="Philippe Hollanda - Oliveira Trust" w:date="2022-07-19T09:57:00Z"/>
                      <w:rFonts w:ascii="Arial" w:eastAsia="Times New Roman" w:hAnsi="Arial" w:cs="Arial"/>
                      <w:color w:val="000000"/>
                      <w:sz w:val="20"/>
                      <w:szCs w:val="20"/>
                      <w:lang w:eastAsia="pt-BR"/>
                    </w:rPr>
                  </w:pPr>
                  <w:ins w:id="27857"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F703717" w14:textId="77777777" w:rsidR="0016760B" w:rsidRPr="0016760B" w:rsidRDefault="0016760B" w:rsidP="0016760B">
                  <w:pPr>
                    <w:autoSpaceDE/>
                    <w:autoSpaceDN/>
                    <w:adjustRightInd/>
                    <w:jc w:val="center"/>
                    <w:rPr>
                      <w:ins w:id="27858" w:author="Philippe Hollanda - Oliveira Trust" w:date="2022-07-19T09:57:00Z"/>
                      <w:rFonts w:ascii="Arial" w:eastAsia="Times New Roman" w:hAnsi="Arial" w:cs="Arial"/>
                      <w:color w:val="000000"/>
                      <w:sz w:val="20"/>
                      <w:szCs w:val="20"/>
                      <w:lang w:eastAsia="pt-BR"/>
                    </w:rPr>
                  </w:pPr>
                  <w:ins w:id="27859"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5EFE1BF6" w14:textId="77777777" w:rsidR="0016760B" w:rsidRPr="0016760B" w:rsidRDefault="0016760B" w:rsidP="0016760B">
                  <w:pPr>
                    <w:autoSpaceDE/>
                    <w:autoSpaceDN/>
                    <w:adjustRightInd/>
                    <w:jc w:val="center"/>
                    <w:rPr>
                      <w:ins w:id="27860" w:author="Philippe Hollanda - Oliveira Trust" w:date="2022-07-19T09:57:00Z"/>
                      <w:rFonts w:ascii="Arial" w:eastAsia="Times New Roman" w:hAnsi="Arial" w:cs="Arial"/>
                      <w:color w:val="000000"/>
                      <w:sz w:val="20"/>
                      <w:szCs w:val="20"/>
                      <w:lang w:eastAsia="pt-BR"/>
                    </w:rPr>
                  </w:pPr>
                  <w:ins w:id="27861" w:author="Philippe Hollanda - Oliveira Trust" w:date="2022-07-19T09:57:00Z">
                    <w:r w:rsidRPr="0016760B">
                      <w:rPr>
                        <w:rFonts w:ascii="Arial" w:eastAsia="Times New Roman" w:hAnsi="Arial" w:cs="Arial"/>
                        <w:color w:val="000000"/>
                        <w:sz w:val="20"/>
                        <w:szCs w:val="20"/>
                        <w:lang w:eastAsia="pt-BR"/>
                      </w:rPr>
                      <w:t>R$ 120,00</w:t>
                    </w:r>
                  </w:ins>
                </w:p>
              </w:tc>
            </w:tr>
            <w:tr w:rsidR="0016760B" w:rsidRPr="0016760B" w14:paraId="728BC96D" w14:textId="77777777" w:rsidTr="0016760B">
              <w:trPr>
                <w:trHeight w:val="1785"/>
                <w:ins w:id="278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A3B238" w14:textId="77777777" w:rsidR="0016760B" w:rsidRPr="0016760B" w:rsidRDefault="0016760B" w:rsidP="0016760B">
                  <w:pPr>
                    <w:autoSpaceDE/>
                    <w:autoSpaceDN/>
                    <w:adjustRightInd/>
                    <w:jc w:val="center"/>
                    <w:rPr>
                      <w:ins w:id="27863" w:author="Philippe Hollanda - Oliveira Trust" w:date="2022-07-19T09:57:00Z"/>
                      <w:rFonts w:ascii="Arial" w:eastAsia="Times New Roman" w:hAnsi="Arial" w:cs="Arial"/>
                      <w:color w:val="000000"/>
                      <w:sz w:val="20"/>
                      <w:szCs w:val="20"/>
                      <w:lang w:eastAsia="pt-BR"/>
                    </w:rPr>
                  </w:pPr>
                  <w:ins w:id="27864"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FF8EA94" w14:textId="77777777" w:rsidR="0016760B" w:rsidRPr="0016760B" w:rsidRDefault="0016760B" w:rsidP="0016760B">
                  <w:pPr>
                    <w:autoSpaceDE/>
                    <w:autoSpaceDN/>
                    <w:adjustRightInd/>
                    <w:jc w:val="center"/>
                    <w:rPr>
                      <w:ins w:id="27865" w:author="Philippe Hollanda - Oliveira Trust" w:date="2022-07-19T09:57:00Z"/>
                      <w:rFonts w:ascii="Arial" w:eastAsia="Times New Roman" w:hAnsi="Arial" w:cs="Arial"/>
                      <w:color w:val="000000"/>
                      <w:sz w:val="20"/>
                      <w:szCs w:val="20"/>
                      <w:lang w:eastAsia="pt-BR"/>
                    </w:rPr>
                  </w:pPr>
                  <w:ins w:id="27866" w:author="Philippe Hollanda - Oliveira Trust" w:date="2022-07-19T09:57:00Z">
                    <w:r w:rsidRPr="0016760B">
                      <w:rPr>
                        <w:rFonts w:ascii="Arial" w:eastAsia="Times New Roman" w:hAnsi="Arial" w:cs="Arial"/>
                        <w:color w:val="000000"/>
                        <w:sz w:val="20"/>
                        <w:szCs w:val="20"/>
                        <w:lang w:eastAsia="pt-BR"/>
                      </w:rPr>
                      <w:t>07/03/2022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3B4C209C" w14:textId="77777777" w:rsidR="0016760B" w:rsidRPr="0016760B" w:rsidRDefault="0016760B" w:rsidP="0016760B">
                  <w:pPr>
                    <w:autoSpaceDE/>
                    <w:autoSpaceDN/>
                    <w:adjustRightInd/>
                    <w:jc w:val="center"/>
                    <w:rPr>
                      <w:ins w:id="27867" w:author="Philippe Hollanda - Oliveira Trust" w:date="2022-07-19T09:57:00Z"/>
                      <w:rFonts w:ascii="Arial" w:eastAsia="Times New Roman" w:hAnsi="Arial" w:cs="Arial"/>
                      <w:color w:val="000000"/>
                      <w:sz w:val="20"/>
                      <w:szCs w:val="20"/>
                      <w:lang w:eastAsia="pt-BR"/>
                    </w:rPr>
                  </w:pPr>
                  <w:ins w:id="27868"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389C4C2B" w14:textId="77777777" w:rsidTr="0016760B">
              <w:trPr>
                <w:trHeight w:val="1785"/>
                <w:ins w:id="278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BB42BF" w14:textId="77777777" w:rsidR="0016760B" w:rsidRPr="0016760B" w:rsidRDefault="0016760B" w:rsidP="0016760B">
                  <w:pPr>
                    <w:autoSpaceDE/>
                    <w:autoSpaceDN/>
                    <w:adjustRightInd/>
                    <w:jc w:val="center"/>
                    <w:rPr>
                      <w:ins w:id="27870" w:author="Philippe Hollanda - Oliveira Trust" w:date="2022-07-19T09:57:00Z"/>
                      <w:rFonts w:ascii="Arial" w:eastAsia="Times New Roman" w:hAnsi="Arial" w:cs="Arial"/>
                      <w:color w:val="000000"/>
                      <w:sz w:val="20"/>
                      <w:szCs w:val="20"/>
                      <w:lang w:eastAsia="pt-BR"/>
                    </w:rPr>
                  </w:pPr>
                  <w:ins w:id="27871"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65FC85CE" w14:textId="77777777" w:rsidR="0016760B" w:rsidRPr="0016760B" w:rsidRDefault="0016760B" w:rsidP="0016760B">
                  <w:pPr>
                    <w:autoSpaceDE/>
                    <w:autoSpaceDN/>
                    <w:adjustRightInd/>
                    <w:jc w:val="center"/>
                    <w:rPr>
                      <w:ins w:id="27872" w:author="Philippe Hollanda - Oliveira Trust" w:date="2022-07-19T09:57:00Z"/>
                      <w:rFonts w:ascii="Arial" w:eastAsia="Times New Roman" w:hAnsi="Arial" w:cs="Arial"/>
                      <w:color w:val="000000"/>
                      <w:sz w:val="20"/>
                      <w:szCs w:val="20"/>
                      <w:lang w:eastAsia="pt-BR"/>
                    </w:rPr>
                  </w:pPr>
                  <w:ins w:id="27873" w:author="Philippe Hollanda - Oliveira Trust" w:date="2022-07-19T09:57:00Z">
                    <w:r w:rsidRPr="0016760B">
                      <w:rPr>
                        <w:rFonts w:ascii="Arial" w:eastAsia="Times New Roman" w:hAnsi="Arial" w:cs="Arial"/>
                        <w:color w:val="000000"/>
                        <w:sz w:val="20"/>
                        <w:szCs w:val="20"/>
                        <w:lang w:eastAsia="pt-BR"/>
                      </w:rPr>
                      <w:t>07/03/2022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23A629BF" w14:textId="77777777" w:rsidR="0016760B" w:rsidRPr="0016760B" w:rsidRDefault="0016760B" w:rsidP="0016760B">
                  <w:pPr>
                    <w:autoSpaceDE/>
                    <w:autoSpaceDN/>
                    <w:adjustRightInd/>
                    <w:jc w:val="center"/>
                    <w:rPr>
                      <w:ins w:id="27874" w:author="Philippe Hollanda - Oliveira Trust" w:date="2022-07-19T09:57:00Z"/>
                      <w:rFonts w:ascii="Arial" w:eastAsia="Times New Roman" w:hAnsi="Arial" w:cs="Arial"/>
                      <w:color w:val="000000"/>
                      <w:sz w:val="20"/>
                      <w:szCs w:val="20"/>
                      <w:lang w:eastAsia="pt-BR"/>
                    </w:rPr>
                  </w:pPr>
                  <w:ins w:id="27875" w:author="Philippe Hollanda - Oliveira Trust" w:date="2022-07-19T09:57:00Z">
                    <w:r w:rsidRPr="0016760B">
                      <w:rPr>
                        <w:rFonts w:ascii="Arial" w:eastAsia="Times New Roman" w:hAnsi="Arial" w:cs="Arial"/>
                        <w:color w:val="000000"/>
                        <w:sz w:val="20"/>
                        <w:szCs w:val="20"/>
                        <w:lang w:eastAsia="pt-BR"/>
                      </w:rPr>
                      <w:t>R$ 20.435,50</w:t>
                    </w:r>
                  </w:ins>
                </w:p>
              </w:tc>
            </w:tr>
            <w:tr w:rsidR="0016760B" w:rsidRPr="0016760B" w14:paraId="58BBD21F" w14:textId="77777777" w:rsidTr="0016760B">
              <w:trPr>
                <w:trHeight w:val="1785"/>
                <w:ins w:id="278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22E7E8" w14:textId="77777777" w:rsidR="0016760B" w:rsidRPr="0016760B" w:rsidRDefault="0016760B" w:rsidP="0016760B">
                  <w:pPr>
                    <w:autoSpaceDE/>
                    <w:autoSpaceDN/>
                    <w:adjustRightInd/>
                    <w:jc w:val="center"/>
                    <w:rPr>
                      <w:ins w:id="27877" w:author="Philippe Hollanda - Oliveira Trust" w:date="2022-07-19T09:57:00Z"/>
                      <w:rFonts w:ascii="Arial" w:eastAsia="Times New Roman" w:hAnsi="Arial" w:cs="Arial"/>
                      <w:color w:val="000000"/>
                      <w:sz w:val="20"/>
                      <w:szCs w:val="20"/>
                      <w:lang w:eastAsia="pt-BR"/>
                    </w:rPr>
                  </w:pPr>
                  <w:ins w:id="27878"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5927AAC3" w14:textId="77777777" w:rsidR="0016760B" w:rsidRPr="0016760B" w:rsidRDefault="0016760B" w:rsidP="0016760B">
                  <w:pPr>
                    <w:autoSpaceDE/>
                    <w:autoSpaceDN/>
                    <w:adjustRightInd/>
                    <w:jc w:val="center"/>
                    <w:rPr>
                      <w:ins w:id="27879" w:author="Philippe Hollanda - Oliveira Trust" w:date="2022-07-19T09:57:00Z"/>
                      <w:rFonts w:ascii="Arial" w:eastAsia="Times New Roman" w:hAnsi="Arial" w:cs="Arial"/>
                      <w:color w:val="000000"/>
                      <w:sz w:val="20"/>
                      <w:szCs w:val="20"/>
                      <w:lang w:eastAsia="pt-BR"/>
                    </w:rPr>
                  </w:pPr>
                  <w:ins w:id="27880" w:author="Philippe Hollanda - Oliveira Trust" w:date="2022-07-19T09:57:00Z">
                    <w:r w:rsidRPr="0016760B">
                      <w:rPr>
                        <w:rFonts w:ascii="Arial" w:eastAsia="Times New Roman" w:hAnsi="Arial" w:cs="Arial"/>
                        <w:color w:val="000000"/>
                        <w:sz w:val="20"/>
                        <w:szCs w:val="20"/>
                        <w:lang w:eastAsia="pt-BR"/>
                      </w:rPr>
                      <w:t>10/03/2022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61CEE1DD" w14:textId="77777777" w:rsidR="0016760B" w:rsidRPr="0016760B" w:rsidRDefault="0016760B" w:rsidP="0016760B">
                  <w:pPr>
                    <w:autoSpaceDE/>
                    <w:autoSpaceDN/>
                    <w:adjustRightInd/>
                    <w:jc w:val="center"/>
                    <w:rPr>
                      <w:ins w:id="27881" w:author="Philippe Hollanda - Oliveira Trust" w:date="2022-07-19T09:57:00Z"/>
                      <w:rFonts w:ascii="Arial" w:eastAsia="Times New Roman" w:hAnsi="Arial" w:cs="Arial"/>
                      <w:color w:val="000000"/>
                      <w:sz w:val="20"/>
                      <w:szCs w:val="20"/>
                      <w:lang w:eastAsia="pt-BR"/>
                    </w:rPr>
                  </w:pPr>
                  <w:ins w:id="27882" w:author="Philippe Hollanda - Oliveira Trust" w:date="2022-07-19T09:57:00Z">
                    <w:r w:rsidRPr="0016760B">
                      <w:rPr>
                        <w:rFonts w:ascii="Arial" w:eastAsia="Times New Roman" w:hAnsi="Arial" w:cs="Arial"/>
                        <w:color w:val="000000"/>
                        <w:sz w:val="20"/>
                        <w:szCs w:val="20"/>
                        <w:lang w:eastAsia="pt-BR"/>
                      </w:rPr>
                      <w:t>R$ 297,75</w:t>
                    </w:r>
                  </w:ins>
                </w:p>
              </w:tc>
            </w:tr>
            <w:tr w:rsidR="0016760B" w:rsidRPr="0016760B" w14:paraId="5098A1A0" w14:textId="77777777" w:rsidTr="0016760B">
              <w:trPr>
                <w:trHeight w:val="1785"/>
                <w:ins w:id="278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78CC40" w14:textId="77777777" w:rsidR="0016760B" w:rsidRPr="0016760B" w:rsidRDefault="0016760B" w:rsidP="0016760B">
                  <w:pPr>
                    <w:autoSpaceDE/>
                    <w:autoSpaceDN/>
                    <w:adjustRightInd/>
                    <w:jc w:val="center"/>
                    <w:rPr>
                      <w:ins w:id="27884" w:author="Philippe Hollanda - Oliveira Trust" w:date="2022-07-19T09:57:00Z"/>
                      <w:rFonts w:ascii="Arial" w:eastAsia="Times New Roman" w:hAnsi="Arial" w:cs="Arial"/>
                      <w:color w:val="000000"/>
                      <w:sz w:val="20"/>
                      <w:szCs w:val="20"/>
                      <w:lang w:eastAsia="pt-BR"/>
                    </w:rPr>
                  </w:pPr>
                  <w:ins w:id="2788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D4076B0" w14:textId="77777777" w:rsidR="0016760B" w:rsidRPr="0016760B" w:rsidRDefault="0016760B" w:rsidP="0016760B">
                  <w:pPr>
                    <w:autoSpaceDE/>
                    <w:autoSpaceDN/>
                    <w:adjustRightInd/>
                    <w:jc w:val="center"/>
                    <w:rPr>
                      <w:ins w:id="27886" w:author="Philippe Hollanda - Oliveira Trust" w:date="2022-07-19T09:57:00Z"/>
                      <w:rFonts w:ascii="Arial" w:eastAsia="Times New Roman" w:hAnsi="Arial" w:cs="Arial"/>
                      <w:color w:val="000000"/>
                      <w:sz w:val="20"/>
                      <w:szCs w:val="20"/>
                      <w:lang w:eastAsia="pt-BR"/>
                    </w:rPr>
                  </w:pPr>
                  <w:ins w:id="27887" w:author="Philippe Hollanda - Oliveira Trust" w:date="2022-07-19T09:57:00Z">
                    <w:r w:rsidRPr="0016760B">
                      <w:rPr>
                        <w:rFonts w:ascii="Arial" w:eastAsia="Times New Roman" w:hAnsi="Arial" w:cs="Arial"/>
                        <w:color w:val="000000"/>
                        <w:sz w:val="20"/>
                        <w:szCs w:val="20"/>
                        <w:lang w:eastAsia="pt-BR"/>
                      </w:rPr>
                      <w:t>11/03/2022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7D1603B1" w14:textId="77777777" w:rsidR="0016760B" w:rsidRPr="0016760B" w:rsidRDefault="0016760B" w:rsidP="0016760B">
                  <w:pPr>
                    <w:autoSpaceDE/>
                    <w:autoSpaceDN/>
                    <w:adjustRightInd/>
                    <w:jc w:val="center"/>
                    <w:rPr>
                      <w:ins w:id="27888" w:author="Philippe Hollanda - Oliveira Trust" w:date="2022-07-19T09:57:00Z"/>
                      <w:rFonts w:ascii="Arial" w:eastAsia="Times New Roman" w:hAnsi="Arial" w:cs="Arial"/>
                      <w:color w:val="000000"/>
                      <w:sz w:val="20"/>
                      <w:szCs w:val="20"/>
                      <w:lang w:eastAsia="pt-BR"/>
                    </w:rPr>
                  </w:pPr>
                  <w:ins w:id="27889" w:author="Philippe Hollanda - Oliveira Trust" w:date="2022-07-19T09:57:00Z">
                    <w:r w:rsidRPr="0016760B">
                      <w:rPr>
                        <w:rFonts w:ascii="Arial" w:eastAsia="Times New Roman" w:hAnsi="Arial" w:cs="Arial"/>
                        <w:color w:val="000000"/>
                        <w:sz w:val="20"/>
                        <w:szCs w:val="20"/>
                        <w:lang w:eastAsia="pt-BR"/>
                      </w:rPr>
                      <w:t>R$ 750,00</w:t>
                    </w:r>
                  </w:ins>
                </w:p>
              </w:tc>
            </w:tr>
            <w:tr w:rsidR="0016760B" w:rsidRPr="0016760B" w14:paraId="5012B1B7" w14:textId="77777777" w:rsidTr="0016760B">
              <w:trPr>
                <w:trHeight w:val="1785"/>
                <w:ins w:id="278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7D4893" w14:textId="77777777" w:rsidR="0016760B" w:rsidRPr="0016760B" w:rsidRDefault="0016760B" w:rsidP="0016760B">
                  <w:pPr>
                    <w:autoSpaceDE/>
                    <w:autoSpaceDN/>
                    <w:adjustRightInd/>
                    <w:jc w:val="center"/>
                    <w:rPr>
                      <w:ins w:id="27891" w:author="Philippe Hollanda - Oliveira Trust" w:date="2022-07-19T09:57:00Z"/>
                      <w:rFonts w:ascii="Arial" w:eastAsia="Times New Roman" w:hAnsi="Arial" w:cs="Arial"/>
                      <w:color w:val="000000"/>
                      <w:sz w:val="20"/>
                      <w:szCs w:val="20"/>
                      <w:lang w:eastAsia="pt-BR"/>
                    </w:rPr>
                  </w:pPr>
                  <w:ins w:id="27892" w:author="Philippe Hollanda - Oliveira Trust" w:date="2022-07-19T09:57:00Z">
                    <w:r w:rsidRPr="0016760B">
                      <w:rPr>
                        <w:rFonts w:ascii="Arial" w:eastAsia="Times New Roman" w:hAnsi="Arial" w:cs="Arial"/>
                        <w:color w:val="000000"/>
                        <w:sz w:val="20"/>
                        <w:szCs w:val="20"/>
                        <w:lang w:eastAsia="pt-BR"/>
                      </w:rPr>
                      <w:lastRenderedPageBreak/>
                      <w:t>LOCAÇÕES DE CONTÊINERES</w:t>
                    </w:r>
                  </w:ins>
                </w:p>
              </w:tc>
              <w:tc>
                <w:tcPr>
                  <w:tcW w:w="2324" w:type="dxa"/>
                  <w:tcBorders>
                    <w:top w:val="nil"/>
                    <w:left w:val="nil"/>
                    <w:bottom w:val="single" w:sz="4" w:space="0" w:color="auto"/>
                    <w:right w:val="single" w:sz="4" w:space="0" w:color="auto"/>
                  </w:tcBorders>
                  <w:shd w:val="clear" w:color="auto" w:fill="auto"/>
                  <w:noWrap/>
                  <w:vAlign w:val="center"/>
                  <w:hideMark/>
                </w:tcPr>
                <w:p w14:paraId="0355F3E4" w14:textId="77777777" w:rsidR="0016760B" w:rsidRPr="0016760B" w:rsidRDefault="0016760B" w:rsidP="0016760B">
                  <w:pPr>
                    <w:autoSpaceDE/>
                    <w:autoSpaceDN/>
                    <w:adjustRightInd/>
                    <w:jc w:val="center"/>
                    <w:rPr>
                      <w:ins w:id="27893" w:author="Philippe Hollanda - Oliveira Trust" w:date="2022-07-19T09:57:00Z"/>
                      <w:rFonts w:ascii="Arial" w:eastAsia="Times New Roman" w:hAnsi="Arial" w:cs="Arial"/>
                      <w:color w:val="000000"/>
                      <w:sz w:val="20"/>
                      <w:szCs w:val="20"/>
                      <w:lang w:eastAsia="pt-BR"/>
                    </w:rPr>
                  </w:pPr>
                  <w:ins w:id="27894" w:author="Philippe Hollanda - Oliveira Trust" w:date="2022-07-19T09:57:00Z">
                    <w:r w:rsidRPr="0016760B">
                      <w:rPr>
                        <w:rFonts w:ascii="Arial" w:eastAsia="Times New Roman" w:hAnsi="Arial" w:cs="Arial"/>
                        <w:color w:val="000000"/>
                        <w:sz w:val="20"/>
                        <w:szCs w:val="20"/>
                        <w:lang w:eastAsia="pt-BR"/>
                      </w:rPr>
                      <w:t>09/03/2022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137A260E" w14:textId="77777777" w:rsidR="0016760B" w:rsidRPr="0016760B" w:rsidRDefault="0016760B" w:rsidP="0016760B">
                  <w:pPr>
                    <w:autoSpaceDE/>
                    <w:autoSpaceDN/>
                    <w:adjustRightInd/>
                    <w:jc w:val="center"/>
                    <w:rPr>
                      <w:ins w:id="27895" w:author="Philippe Hollanda - Oliveira Trust" w:date="2022-07-19T09:57:00Z"/>
                      <w:rFonts w:ascii="Arial" w:eastAsia="Times New Roman" w:hAnsi="Arial" w:cs="Arial"/>
                      <w:color w:val="000000"/>
                      <w:sz w:val="20"/>
                      <w:szCs w:val="20"/>
                      <w:lang w:eastAsia="pt-BR"/>
                    </w:rPr>
                  </w:pPr>
                  <w:ins w:id="27896" w:author="Philippe Hollanda - Oliveira Trust" w:date="2022-07-19T09:57:00Z">
                    <w:r w:rsidRPr="0016760B">
                      <w:rPr>
                        <w:rFonts w:ascii="Arial" w:eastAsia="Times New Roman" w:hAnsi="Arial" w:cs="Arial"/>
                        <w:color w:val="000000"/>
                        <w:sz w:val="20"/>
                        <w:szCs w:val="20"/>
                        <w:lang w:eastAsia="pt-BR"/>
                      </w:rPr>
                      <w:t>R$ 1.945,67</w:t>
                    </w:r>
                  </w:ins>
                </w:p>
              </w:tc>
            </w:tr>
            <w:tr w:rsidR="0016760B" w:rsidRPr="0016760B" w14:paraId="15DE2306" w14:textId="77777777" w:rsidTr="0016760B">
              <w:trPr>
                <w:trHeight w:val="1785"/>
                <w:ins w:id="278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8389005" w14:textId="77777777" w:rsidR="0016760B" w:rsidRPr="0016760B" w:rsidRDefault="0016760B" w:rsidP="0016760B">
                  <w:pPr>
                    <w:autoSpaceDE/>
                    <w:autoSpaceDN/>
                    <w:adjustRightInd/>
                    <w:jc w:val="center"/>
                    <w:rPr>
                      <w:ins w:id="27898" w:author="Philippe Hollanda - Oliveira Trust" w:date="2022-07-19T09:57:00Z"/>
                      <w:rFonts w:ascii="Arial" w:eastAsia="Times New Roman" w:hAnsi="Arial" w:cs="Arial"/>
                      <w:color w:val="000000"/>
                      <w:sz w:val="20"/>
                      <w:szCs w:val="20"/>
                      <w:lang w:eastAsia="pt-BR"/>
                    </w:rPr>
                  </w:pPr>
                  <w:ins w:id="27899" w:author="Philippe Hollanda - Oliveira Trust" w:date="2022-07-19T09:57:00Z">
                    <w:r w:rsidRPr="0016760B">
                      <w:rPr>
                        <w:rFonts w:ascii="Arial" w:eastAsia="Times New Roman" w:hAnsi="Arial" w:cs="Arial"/>
                        <w:color w:val="000000"/>
                        <w:sz w:val="20"/>
                        <w:szCs w:val="20"/>
                        <w:lang w:eastAsia="pt-BR"/>
                      </w:rPr>
                      <w:t>DECORAÇÃO, JARDINAGEM CORTE PODA ÁRVORES</w:t>
                    </w:r>
                  </w:ins>
                </w:p>
              </w:tc>
              <w:tc>
                <w:tcPr>
                  <w:tcW w:w="2324" w:type="dxa"/>
                  <w:tcBorders>
                    <w:top w:val="nil"/>
                    <w:left w:val="nil"/>
                    <w:bottom w:val="single" w:sz="4" w:space="0" w:color="auto"/>
                    <w:right w:val="single" w:sz="4" w:space="0" w:color="auto"/>
                  </w:tcBorders>
                  <w:shd w:val="clear" w:color="auto" w:fill="auto"/>
                  <w:noWrap/>
                  <w:vAlign w:val="center"/>
                  <w:hideMark/>
                </w:tcPr>
                <w:p w14:paraId="2CFA0827" w14:textId="77777777" w:rsidR="0016760B" w:rsidRPr="0016760B" w:rsidRDefault="0016760B" w:rsidP="0016760B">
                  <w:pPr>
                    <w:autoSpaceDE/>
                    <w:autoSpaceDN/>
                    <w:adjustRightInd/>
                    <w:jc w:val="center"/>
                    <w:rPr>
                      <w:ins w:id="27900" w:author="Philippe Hollanda - Oliveira Trust" w:date="2022-07-19T09:57:00Z"/>
                      <w:rFonts w:ascii="Arial" w:eastAsia="Times New Roman" w:hAnsi="Arial" w:cs="Arial"/>
                      <w:color w:val="000000"/>
                      <w:sz w:val="20"/>
                      <w:szCs w:val="20"/>
                      <w:lang w:eastAsia="pt-BR"/>
                    </w:rPr>
                  </w:pPr>
                  <w:ins w:id="27901" w:author="Philippe Hollanda - Oliveira Trust" w:date="2022-07-19T09:57:00Z">
                    <w:r w:rsidRPr="0016760B">
                      <w:rPr>
                        <w:rFonts w:ascii="Arial" w:eastAsia="Times New Roman" w:hAnsi="Arial" w:cs="Arial"/>
                        <w:color w:val="000000"/>
                        <w:sz w:val="20"/>
                        <w:szCs w:val="20"/>
                        <w:lang w:eastAsia="pt-BR"/>
                      </w:rPr>
                      <w:t>23/02/2022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0F178F38" w14:textId="77777777" w:rsidR="0016760B" w:rsidRPr="0016760B" w:rsidRDefault="0016760B" w:rsidP="0016760B">
                  <w:pPr>
                    <w:autoSpaceDE/>
                    <w:autoSpaceDN/>
                    <w:adjustRightInd/>
                    <w:jc w:val="center"/>
                    <w:rPr>
                      <w:ins w:id="27902" w:author="Philippe Hollanda - Oliveira Trust" w:date="2022-07-19T09:57:00Z"/>
                      <w:rFonts w:ascii="Arial" w:eastAsia="Times New Roman" w:hAnsi="Arial" w:cs="Arial"/>
                      <w:color w:val="000000"/>
                      <w:sz w:val="20"/>
                      <w:szCs w:val="20"/>
                      <w:lang w:eastAsia="pt-BR"/>
                    </w:rPr>
                  </w:pPr>
                  <w:ins w:id="27903" w:author="Philippe Hollanda - Oliveira Trust" w:date="2022-07-19T09:57:00Z">
                    <w:r w:rsidRPr="0016760B">
                      <w:rPr>
                        <w:rFonts w:ascii="Arial" w:eastAsia="Times New Roman" w:hAnsi="Arial" w:cs="Arial"/>
                        <w:color w:val="000000"/>
                        <w:sz w:val="20"/>
                        <w:szCs w:val="20"/>
                        <w:lang w:eastAsia="pt-BR"/>
                      </w:rPr>
                      <w:t>R$ 9.334,53</w:t>
                    </w:r>
                  </w:ins>
                </w:p>
              </w:tc>
            </w:tr>
            <w:tr w:rsidR="0016760B" w:rsidRPr="0016760B" w14:paraId="21255E55" w14:textId="77777777" w:rsidTr="0016760B">
              <w:trPr>
                <w:trHeight w:val="1785"/>
                <w:ins w:id="279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F26231" w14:textId="77777777" w:rsidR="0016760B" w:rsidRPr="0016760B" w:rsidRDefault="0016760B" w:rsidP="0016760B">
                  <w:pPr>
                    <w:autoSpaceDE/>
                    <w:autoSpaceDN/>
                    <w:adjustRightInd/>
                    <w:jc w:val="center"/>
                    <w:rPr>
                      <w:ins w:id="27905" w:author="Philippe Hollanda - Oliveira Trust" w:date="2022-07-19T09:57:00Z"/>
                      <w:rFonts w:ascii="Arial" w:eastAsia="Times New Roman" w:hAnsi="Arial" w:cs="Arial"/>
                      <w:color w:val="000000"/>
                      <w:sz w:val="20"/>
                      <w:szCs w:val="20"/>
                      <w:lang w:eastAsia="pt-BR"/>
                    </w:rPr>
                  </w:pPr>
                  <w:ins w:id="2790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3EADB071" w14:textId="77777777" w:rsidR="0016760B" w:rsidRPr="0016760B" w:rsidRDefault="0016760B" w:rsidP="0016760B">
                  <w:pPr>
                    <w:autoSpaceDE/>
                    <w:autoSpaceDN/>
                    <w:adjustRightInd/>
                    <w:jc w:val="center"/>
                    <w:rPr>
                      <w:ins w:id="27907" w:author="Philippe Hollanda - Oliveira Trust" w:date="2022-07-19T09:57:00Z"/>
                      <w:rFonts w:ascii="Arial" w:eastAsia="Times New Roman" w:hAnsi="Arial" w:cs="Arial"/>
                      <w:color w:val="000000"/>
                      <w:sz w:val="20"/>
                      <w:szCs w:val="20"/>
                      <w:lang w:eastAsia="pt-BR"/>
                    </w:rPr>
                  </w:pPr>
                  <w:ins w:id="27908"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2856B332" w14:textId="77777777" w:rsidR="0016760B" w:rsidRPr="0016760B" w:rsidRDefault="0016760B" w:rsidP="0016760B">
                  <w:pPr>
                    <w:autoSpaceDE/>
                    <w:autoSpaceDN/>
                    <w:adjustRightInd/>
                    <w:jc w:val="center"/>
                    <w:rPr>
                      <w:ins w:id="27909" w:author="Philippe Hollanda - Oliveira Trust" w:date="2022-07-19T09:57:00Z"/>
                      <w:rFonts w:ascii="Arial" w:eastAsia="Times New Roman" w:hAnsi="Arial" w:cs="Arial"/>
                      <w:color w:val="000000"/>
                      <w:sz w:val="20"/>
                      <w:szCs w:val="20"/>
                      <w:lang w:eastAsia="pt-BR"/>
                    </w:rPr>
                  </w:pPr>
                  <w:ins w:id="27910" w:author="Philippe Hollanda - Oliveira Trust" w:date="2022-07-19T09:57:00Z">
                    <w:r w:rsidRPr="0016760B">
                      <w:rPr>
                        <w:rFonts w:ascii="Arial" w:eastAsia="Times New Roman" w:hAnsi="Arial" w:cs="Arial"/>
                        <w:color w:val="000000"/>
                        <w:sz w:val="20"/>
                        <w:szCs w:val="20"/>
                        <w:lang w:eastAsia="pt-BR"/>
                      </w:rPr>
                      <w:t>R$ 550,00</w:t>
                    </w:r>
                  </w:ins>
                </w:p>
              </w:tc>
            </w:tr>
            <w:tr w:rsidR="0016760B" w:rsidRPr="0016760B" w14:paraId="7608B344" w14:textId="77777777" w:rsidTr="0016760B">
              <w:trPr>
                <w:trHeight w:val="1785"/>
                <w:ins w:id="279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A09C33" w14:textId="77777777" w:rsidR="0016760B" w:rsidRPr="0016760B" w:rsidRDefault="0016760B" w:rsidP="0016760B">
                  <w:pPr>
                    <w:autoSpaceDE/>
                    <w:autoSpaceDN/>
                    <w:adjustRightInd/>
                    <w:jc w:val="center"/>
                    <w:rPr>
                      <w:ins w:id="27912" w:author="Philippe Hollanda - Oliveira Trust" w:date="2022-07-19T09:57:00Z"/>
                      <w:rFonts w:ascii="Arial" w:eastAsia="Times New Roman" w:hAnsi="Arial" w:cs="Arial"/>
                      <w:color w:val="000000"/>
                      <w:sz w:val="20"/>
                      <w:szCs w:val="20"/>
                      <w:lang w:eastAsia="pt-BR"/>
                    </w:rPr>
                  </w:pPr>
                  <w:ins w:id="27913"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99528A4" w14:textId="77777777" w:rsidR="0016760B" w:rsidRPr="0016760B" w:rsidRDefault="0016760B" w:rsidP="0016760B">
                  <w:pPr>
                    <w:autoSpaceDE/>
                    <w:autoSpaceDN/>
                    <w:adjustRightInd/>
                    <w:jc w:val="center"/>
                    <w:rPr>
                      <w:ins w:id="27914" w:author="Philippe Hollanda - Oliveira Trust" w:date="2022-07-19T09:57:00Z"/>
                      <w:rFonts w:ascii="Arial" w:eastAsia="Times New Roman" w:hAnsi="Arial" w:cs="Arial"/>
                      <w:color w:val="000000"/>
                      <w:sz w:val="20"/>
                      <w:szCs w:val="20"/>
                      <w:lang w:eastAsia="pt-BR"/>
                    </w:rPr>
                  </w:pPr>
                  <w:ins w:id="27915"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6A450CCB" w14:textId="77777777" w:rsidR="0016760B" w:rsidRPr="0016760B" w:rsidRDefault="0016760B" w:rsidP="0016760B">
                  <w:pPr>
                    <w:autoSpaceDE/>
                    <w:autoSpaceDN/>
                    <w:adjustRightInd/>
                    <w:jc w:val="center"/>
                    <w:rPr>
                      <w:ins w:id="27916" w:author="Philippe Hollanda - Oliveira Trust" w:date="2022-07-19T09:57:00Z"/>
                      <w:rFonts w:ascii="Arial" w:eastAsia="Times New Roman" w:hAnsi="Arial" w:cs="Arial"/>
                      <w:color w:val="000000"/>
                      <w:sz w:val="20"/>
                      <w:szCs w:val="20"/>
                      <w:lang w:eastAsia="pt-BR"/>
                    </w:rPr>
                  </w:pPr>
                  <w:ins w:id="27917" w:author="Philippe Hollanda - Oliveira Trust" w:date="2022-07-19T09:57:00Z">
                    <w:r w:rsidRPr="0016760B">
                      <w:rPr>
                        <w:rFonts w:ascii="Arial" w:eastAsia="Times New Roman" w:hAnsi="Arial" w:cs="Arial"/>
                        <w:color w:val="000000"/>
                        <w:sz w:val="20"/>
                        <w:szCs w:val="20"/>
                        <w:lang w:eastAsia="pt-BR"/>
                      </w:rPr>
                      <w:t>R$ 550,00</w:t>
                    </w:r>
                  </w:ins>
                </w:p>
              </w:tc>
            </w:tr>
            <w:tr w:rsidR="0016760B" w:rsidRPr="0016760B" w14:paraId="7CF6F305" w14:textId="77777777" w:rsidTr="0016760B">
              <w:trPr>
                <w:trHeight w:val="1785"/>
                <w:ins w:id="279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D22AA5" w14:textId="77777777" w:rsidR="0016760B" w:rsidRPr="0016760B" w:rsidRDefault="0016760B" w:rsidP="0016760B">
                  <w:pPr>
                    <w:autoSpaceDE/>
                    <w:autoSpaceDN/>
                    <w:adjustRightInd/>
                    <w:jc w:val="center"/>
                    <w:rPr>
                      <w:ins w:id="27919" w:author="Philippe Hollanda - Oliveira Trust" w:date="2022-07-19T09:57:00Z"/>
                      <w:rFonts w:ascii="Arial" w:eastAsia="Times New Roman" w:hAnsi="Arial" w:cs="Arial"/>
                      <w:color w:val="000000"/>
                      <w:sz w:val="20"/>
                      <w:szCs w:val="20"/>
                      <w:lang w:eastAsia="pt-BR"/>
                    </w:rPr>
                  </w:pPr>
                  <w:ins w:id="27920"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07BAC7FF" w14:textId="77777777" w:rsidR="0016760B" w:rsidRPr="0016760B" w:rsidRDefault="0016760B" w:rsidP="0016760B">
                  <w:pPr>
                    <w:autoSpaceDE/>
                    <w:autoSpaceDN/>
                    <w:adjustRightInd/>
                    <w:jc w:val="center"/>
                    <w:rPr>
                      <w:ins w:id="27921" w:author="Philippe Hollanda - Oliveira Trust" w:date="2022-07-19T09:57:00Z"/>
                      <w:rFonts w:ascii="Arial" w:eastAsia="Times New Roman" w:hAnsi="Arial" w:cs="Arial"/>
                      <w:color w:val="000000"/>
                      <w:sz w:val="20"/>
                      <w:szCs w:val="20"/>
                      <w:lang w:eastAsia="pt-BR"/>
                    </w:rPr>
                  </w:pPr>
                  <w:ins w:id="27922"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23974320" w14:textId="77777777" w:rsidR="0016760B" w:rsidRPr="0016760B" w:rsidRDefault="0016760B" w:rsidP="0016760B">
                  <w:pPr>
                    <w:autoSpaceDE/>
                    <w:autoSpaceDN/>
                    <w:adjustRightInd/>
                    <w:jc w:val="center"/>
                    <w:rPr>
                      <w:ins w:id="27923" w:author="Philippe Hollanda - Oliveira Trust" w:date="2022-07-19T09:57:00Z"/>
                      <w:rFonts w:ascii="Arial" w:eastAsia="Times New Roman" w:hAnsi="Arial" w:cs="Arial"/>
                      <w:color w:val="000000"/>
                      <w:sz w:val="20"/>
                      <w:szCs w:val="20"/>
                      <w:lang w:eastAsia="pt-BR"/>
                    </w:rPr>
                  </w:pPr>
                  <w:ins w:id="27924" w:author="Philippe Hollanda - Oliveira Trust" w:date="2022-07-19T09:57:00Z">
                    <w:r w:rsidRPr="0016760B">
                      <w:rPr>
                        <w:rFonts w:ascii="Arial" w:eastAsia="Times New Roman" w:hAnsi="Arial" w:cs="Arial"/>
                        <w:color w:val="000000"/>
                        <w:sz w:val="20"/>
                        <w:szCs w:val="20"/>
                        <w:lang w:eastAsia="pt-BR"/>
                      </w:rPr>
                      <w:t>R$ 1.100,00</w:t>
                    </w:r>
                  </w:ins>
                </w:p>
              </w:tc>
            </w:tr>
            <w:tr w:rsidR="0016760B" w:rsidRPr="0016760B" w14:paraId="34C24C5C" w14:textId="77777777" w:rsidTr="0016760B">
              <w:trPr>
                <w:trHeight w:val="1785"/>
                <w:ins w:id="279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D60333" w14:textId="77777777" w:rsidR="0016760B" w:rsidRPr="0016760B" w:rsidRDefault="0016760B" w:rsidP="0016760B">
                  <w:pPr>
                    <w:autoSpaceDE/>
                    <w:autoSpaceDN/>
                    <w:adjustRightInd/>
                    <w:jc w:val="center"/>
                    <w:rPr>
                      <w:ins w:id="27926" w:author="Philippe Hollanda - Oliveira Trust" w:date="2022-07-19T09:57:00Z"/>
                      <w:rFonts w:ascii="Arial" w:eastAsia="Times New Roman" w:hAnsi="Arial" w:cs="Arial"/>
                      <w:color w:val="000000"/>
                      <w:sz w:val="20"/>
                      <w:szCs w:val="20"/>
                      <w:lang w:eastAsia="pt-BR"/>
                    </w:rPr>
                  </w:pPr>
                  <w:ins w:id="27927" w:author="Philippe Hollanda - Oliveira Trust" w:date="2022-07-19T09:57:00Z">
                    <w:r w:rsidRPr="0016760B">
                      <w:rPr>
                        <w:rFonts w:ascii="Arial" w:eastAsia="Times New Roman" w:hAnsi="Arial" w:cs="Arial"/>
                        <w:color w:val="000000"/>
                        <w:sz w:val="20"/>
                        <w:szCs w:val="20"/>
                        <w:lang w:eastAsia="pt-BR"/>
                      </w:rPr>
                      <w:lastRenderedPageBreak/>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35458316" w14:textId="77777777" w:rsidR="0016760B" w:rsidRPr="0016760B" w:rsidRDefault="0016760B" w:rsidP="0016760B">
                  <w:pPr>
                    <w:autoSpaceDE/>
                    <w:autoSpaceDN/>
                    <w:adjustRightInd/>
                    <w:jc w:val="center"/>
                    <w:rPr>
                      <w:ins w:id="27928" w:author="Philippe Hollanda - Oliveira Trust" w:date="2022-07-19T09:57:00Z"/>
                      <w:rFonts w:ascii="Arial" w:eastAsia="Times New Roman" w:hAnsi="Arial" w:cs="Arial"/>
                      <w:color w:val="000000"/>
                      <w:sz w:val="20"/>
                      <w:szCs w:val="20"/>
                      <w:lang w:eastAsia="pt-BR"/>
                    </w:rPr>
                  </w:pPr>
                  <w:ins w:id="27929"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46C2A860" w14:textId="77777777" w:rsidR="0016760B" w:rsidRPr="0016760B" w:rsidRDefault="0016760B" w:rsidP="0016760B">
                  <w:pPr>
                    <w:autoSpaceDE/>
                    <w:autoSpaceDN/>
                    <w:adjustRightInd/>
                    <w:jc w:val="center"/>
                    <w:rPr>
                      <w:ins w:id="27930" w:author="Philippe Hollanda - Oliveira Trust" w:date="2022-07-19T09:57:00Z"/>
                      <w:rFonts w:ascii="Arial" w:eastAsia="Times New Roman" w:hAnsi="Arial" w:cs="Arial"/>
                      <w:color w:val="000000"/>
                      <w:sz w:val="20"/>
                      <w:szCs w:val="20"/>
                      <w:lang w:eastAsia="pt-BR"/>
                    </w:rPr>
                  </w:pPr>
                  <w:ins w:id="27931" w:author="Philippe Hollanda - Oliveira Trust" w:date="2022-07-19T09:57:00Z">
                    <w:r w:rsidRPr="0016760B">
                      <w:rPr>
                        <w:rFonts w:ascii="Arial" w:eastAsia="Times New Roman" w:hAnsi="Arial" w:cs="Arial"/>
                        <w:color w:val="000000"/>
                        <w:sz w:val="20"/>
                        <w:szCs w:val="20"/>
                        <w:lang w:eastAsia="pt-BR"/>
                      </w:rPr>
                      <w:t>R$ 1.100,00</w:t>
                    </w:r>
                  </w:ins>
                </w:p>
              </w:tc>
            </w:tr>
            <w:tr w:rsidR="0016760B" w:rsidRPr="0016760B" w14:paraId="1B09D8E4" w14:textId="77777777" w:rsidTr="0016760B">
              <w:trPr>
                <w:trHeight w:val="1785"/>
                <w:ins w:id="279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F824F7" w14:textId="77777777" w:rsidR="0016760B" w:rsidRPr="0016760B" w:rsidRDefault="0016760B" w:rsidP="0016760B">
                  <w:pPr>
                    <w:autoSpaceDE/>
                    <w:autoSpaceDN/>
                    <w:adjustRightInd/>
                    <w:jc w:val="center"/>
                    <w:rPr>
                      <w:ins w:id="27933" w:author="Philippe Hollanda - Oliveira Trust" w:date="2022-07-19T09:57:00Z"/>
                      <w:rFonts w:ascii="Arial" w:eastAsia="Times New Roman" w:hAnsi="Arial" w:cs="Arial"/>
                      <w:color w:val="000000"/>
                      <w:sz w:val="20"/>
                      <w:szCs w:val="20"/>
                      <w:lang w:eastAsia="pt-BR"/>
                    </w:rPr>
                  </w:pPr>
                  <w:ins w:id="27934"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6AECC67" w14:textId="77777777" w:rsidR="0016760B" w:rsidRPr="0016760B" w:rsidRDefault="0016760B" w:rsidP="0016760B">
                  <w:pPr>
                    <w:autoSpaceDE/>
                    <w:autoSpaceDN/>
                    <w:adjustRightInd/>
                    <w:jc w:val="center"/>
                    <w:rPr>
                      <w:ins w:id="27935" w:author="Philippe Hollanda - Oliveira Trust" w:date="2022-07-19T09:57:00Z"/>
                      <w:rFonts w:ascii="Arial" w:eastAsia="Times New Roman" w:hAnsi="Arial" w:cs="Arial"/>
                      <w:color w:val="000000"/>
                      <w:sz w:val="20"/>
                      <w:szCs w:val="20"/>
                      <w:lang w:eastAsia="pt-BR"/>
                    </w:rPr>
                  </w:pPr>
                  <w:ins w:id="27936"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2AE47FDC" w14:textId="77777777" w:rsidR="0016760B" w:rsidRPr="0016760B" w:rsidRDefault="0016760B" w:rsidP="0016760B">
                  <w:pPr>
                    <w:autoSpaceDE/>
                    <w:autoSpaceDN/>
                    <w:adjustRightInd/>
                    <w:jc w:val="center"/>
                    <w:rPr>
                      <w:ins w:id="27937" w:author="Philippe Hollanda - Oliveira Trust" w:date="2022-07-19T09:57:00Z"/>
                      <w:rFonts w:ascii="Arial" w:eastAsia="Times New Roman" w:hAnsi="Arial" w:cs="Arial"/>
                      <w:color w:val="000000"/>
                      <w:sz w:val="20"/>
                      <w:szCs w:val="20"/>
                      <w:lang w:eastAsia="pt-BR"/>
                    </w:rPr>
                  </w:pPr>
                  <w:ins w:id="27938" w:author="Philippe Hollanda - Oliveira Trust" w:date="2022-07-19T09:57:00Z">
                    <w:r w:rsidRPr="0016760B">
                      <w:rPr>
                        <w:rFonts w:ascii="Arial" w:eastAsia="Times New Roman" w:hAnsi="Arial" w:cs="Arial"/>
                        <w:color w:val="000000"/>
                        <w:sz w:val="20"/>
                        <w:szCs w:val="20"/>
                        <w:lang w:eastAsia="pt-BR"/>
                      </w:rPr>
                      <w:t>R$ 200,00</w:t>
                    </w:r>
                  </w:ins>
                </w:p>
              </w:tc>
            </w:tr>
            <w:tr w:rsidR="0016760B" w:rsidRPr="0016760B" w14:paraId="5516A1A1" w14:textId="77777777" w:rsidTr="0016760B">
              <w:trPr>
                <w:trHeight w:val="1785"/>
                <w:ins w:id="279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D25E9E" w14:textId="77777777" w:rsidR="0016760B" w:rsidRPr="0016760B" w:rsidRDefault="0016760B" w:rsidP="0016760B">
                  <w:pPr>
                    <w:autoSpaceDE/>
                    <w:autoSpaceDN/>
                    <w:adjustRightInd/>
                    <w:jc w:val="center"/>
                    <w:rPr>
                      <w:ins w:id="27940" w:author="Philippe Hollanda - Oliveira Trust" w:date="2022-07-19T09:57:00Z"/>
                      <w:rFonts w:ascii="Arial" w:eastAsia="Times New Roman" w:hAnsi="Arial" w:cs="Arial"/>
                      <w:color w:val="000000"/>
                      <w:sz w:val="20"/>
                      <w:szCs w:val="20"/>
                      <w:lang w:eastAsia="pt-BR"/>
                    </w:rPr>
                  </w:pPr>
                  <w:ins w:id="27941"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1884D1A8" w14:textId="77777777" w:rsidR="0016760B" w:rsidRPr="0016760B" w:rsidRDefault="0016760B" w:rsidP="0016760B">
                  <w:pPr>
                    <w:autoSpaceDE/>
                    <w:autoSpaceDN/>
                    <w:adjustRightInd/>
                    <w:jc w:val="center"/>
                    <w:rPr>
                      <w:ins w:id="27942" w:author="Philippe Hollanda - Oliveira Trust" w:date="2022-07-19T09:57:00Z"/>
                      <w:rFonts w:ascii="Arial" w:eastAsia="Times New Roman" w:hAnsi="Arial" w:cs="Arial"/>
                      <w:color w:val="000000"/>
                      <w:sz w:val="20"/>
                      <w:szCs w:val="20"/>
                      <w:lang w:eastAsia="pt-BR"/>
                    </w:rPr>
                  </w:pPr>
                  <w:ins w:id="27943"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3A6BCFFB" w14:textId="77777777" w:rsidR="0016760B" w:rsidRPr="0016760B" w:rsidRDefault="0016760B" w:rsidP="0016760B">
                  <w:pPr>
                    <w:autoSpaceDE/>
                    <w:autoSpaceDN/>
                    <w:adjustRightInd/>
                    <w:jc w:val="center"/>
                    <w:rPr>
                      <w:ins w:id="27944" w:author="Philippe Hollanda - Oliveira Trust" w:date="2022-07-19T09:57:00Z"/>
                      <w:rFonts w:ascii="Arial" w:eastAsia="Times New Roman" w:hAnsi="Arial" w:cs="Arial"/>
                      <w:color w:val="000000"/>
                      <w:sz w:val="20"/>
                      <w:szCs w:val="20"/>
                      <w:lang w:eastAsia="pt-BR"/>
                    </w:rPr>
                  </w:pPr>
                  <w:ins w:id="27945" w:author="Philippe Hollanda - Oliveira Trust" w:date="2022-07-19T09:57:00Z">
                    <w:r w:rsidRPr="0016760B">
                      <w:rPr>
                        <w:rFonts w:ascii="Arial" w:eastAsia="Times New Roman" w:hAnsi="Arial" w:cs="Arial"/>
                        <w:color w:val="000000"/>
                        <w:sz w:val="20"/>
                        <w:szCs w:val="20"/>
                        <w:lang w:eastAsia="pt-BR"/>
                      </w:rPr>
                      <w:t>R$ 200,00</w:t>
                    </w:r>
                  </w:ins>
                </w:p>
              </w:tc>
            </w:tr>
            <w:tr w:rsidR="0016760B" w:rsidRPr="0016760B" w14:paraId="239F4E45" w14:textId="77777777" w:rsidTr="0016760B">
              <w:trPr>
                <w:trHeight w:val="1785"/>
                <w:ins w:id="279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438856" w14:textId="77777777" w:rsidR="0016760B" w:rsidRPr="0016760B" w:rsidRDefault="0016760B" w:rsidP="0016760B">
                  <w:pPr>
                    <w:autoSpaceDE/>
                    <w:autoSpaceDN/>
                    <w:adjustRightInd/>
                    <w:jc w:val="center"/>
                    <w:rPr>
                      <w:ins w:id="27947" w:author="Philippe Hollanda - Oliveira Trust" w:date="2022-07-19T09:57:00Z"/>
                      <w:rFonts w:ascii="Arial" w:eastAsia="Times New Roman" w:hAnsi="Arial" w:cs="Arial"/>
                      <w:color w:val="000000"/>
                      <w:sz w:val="20"/>
                      <w:szCs w:val="20"/>
                      <w:lang w:eastAsia="pt-BR"/>
                    </w:rPr>
                  </w:pPr>
                  <w:ins w:id="27948" w:author="Philippe Hollanda - Oliveira Trust" w:date="2022-07-19T09:57:00Z">
                    <w:r w:rsidRPr="0016760B">
                      <w:rPr>
                        <w:rFonts w:ascii="Arial" w:eastAsia="Times New Roman" w:hAnsi="Arial" w:cs="Arial"/>
                        <w:color w:val="000000"/>
                        <w:sz w:val="20"/>
                        <w:szCs w:val="20"/>
                        <w:lang w:eastAsia="pt-BR"/>
                      </w:rPr>
                      <w:t>REPARAÇÃO, CONSERVAÇÃO E REFORMA DE EDIFÍCIOS, ESTRADAS, PONTES E CONGENERES</w:t>
                    </w:r>
                  </w:ins>
                </w:p>
              </w:tc>
              <w:tc>
                <w:tcPr>
                  <w:tcW w:w="2324" w:type="dxa"/>
                  <w:tcBorders>
                    <w:top w:val="nil"/>
                    <w:left w:val="nil"/>
                    <w:bottom w:val="single" w:sz="4" w:space="0" w:color="auto"/>
                    <w:right w:val="single" w:sz="4" w:space="0" w:color="auto"/>
                  </w:tcBorders>
                  <w:shd w:val="clear" w:color="auto" w:fill="auto"/>
                  <w:noWrap/>
                  <w:vAlign w:val="center"/>
                  <w:hideMark/>
                </w:tcPr>
                <w:p w14:paraId="19D225D5" w14:textId="77777777" w:rsidR="0016760B" w:rsidRPr="0016760B" w:rsidRDefault="0016760B" w:rsidP="0016760B">
                  <w:pPr>
                    <w:autoSpaceDE/>
                    <w:autoSpaceDN/>
                    <w:adjustRightInd/>
                    <w:jc w:val="center"/>
                    <w:rPr>
                      <w:ins w:id="27949" w:author="Philippe Hollanda - Oliveira Trust" w:date="2022-07-19T09:57:00Z"/>
                      <w:rFonts w:ascii="Arial" w:eastAsia="Times New Roman" w:hAnsi="Arial" w:cs="Arial"/>
                      <w:color w:val="000000"/>
                      <w:sz w:val="20"/>
                      <w:szCs w:val="20"/>
                      <w:lang w:eastAsia="pt-BR"/>
                    </w:rPr>
                  </w:pPr>
                  <w:ins w:id="27950" w:author="Philippe Hollanda - Oliveira Trust" w:date="2022-07-19T09:57:00Z">
                    <w:r w:rsidRPr="0016760B">
                      <w:rPr>
                        <w:rFonts w:ascii="Arial" w:eastAsia="Times New Roman" w:hAnsi="Arial" w:cs="Arial"/>
                        <w:color w:val="000000"/>
                        <w:sz w:val="20"/>
                        <w:szCs w:val="20"/>
                        <w:lang w:eastAsia="pt-BR"/>
                      </w:rPr>
                      <w:t>03/03/2022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2E022702" w14:textId="77777777" w:rsidR="0016760B" w:rsidRPr="0016760B" w:rsidRDefault="0016760B" w:rsidP="0016760B">
                  <w:pPr>
                    <w:autoSpaceDE/>
                    <w:autoSpaceDN/>
                    <w:adjustRightInd/>
                    <w:jc w:val="center"/>
                    <w:rPr>
                      <w:ins w:id="27951" w:author="Philippe Hollanda - Oliveira Trust" w:date="2022-07-19T09:57:00Z"/>
                      <w:rFonts w:ascii="Arial" w:eastAsia="Times New Roman" w:hAnsi="Arial" w:cs="Arial"/>
                      <w:color w:val="000000"/>
                      <w:sz w:val="20"/>
                      <w:szCs w:val="20"/>
                      <w:lang w:eastAsia="pt-BR"/>
                    </w:rPr>
                  </w:pPr>
                  <w:ins w:id="27952" w:author="Philippe Hollanda - Oliveira Trust" w:date="2022-07-19T09:57:00Z">
                    <w:r w:rsidRPr="0016760B">
                      <w:rPr>
                        <w:rFonts w:ascii="Arial" w:eastAsia="Times New Roman" w:hAnsi="Arial" w:cs="Arial"/>
                        <w:color w:val="000000"/>
                        <w:sz w:val="20"/>
                        <w:szCs w:val="20"/>
                        <w:lang w:eastAsia="pt-BR"/>
                      </w:rPr>
                      <w:t>R$ 1.335,49</w:t>
                    </w:r>
                  </w:ins>
                </w:p>
              </w:tc>
            </w:tr>
            <w:tr w:rsidR="0016760B" w:rsidRPr="0016760B" w14:paraId="3E3238D7" w14:textId="77777777" w:rsidTr="0016760B">
              <w:trPr>
                <w:trHeight w:val="1785"/>
                <w:ins w:id="279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8A7F0A" w14:textId="77777777" w:rsidR="0016760B" w:rsidRPr="0016760B" w:rsidRDefault="0016760B" w:rsidP="0016760B">
                  <w:pPr>
                    <w:autoSpaceDE/>
                    <w:autoSpaceDN/>
                    <w:adjustRightInd/>
                    <w:jc w:val="center"/>
                    <w:rPr>
                      <w:ins w:id="27954" w:author="Philippe Hollanda - Oliveira Trust" w:date="2022-07-19T09:57:00Z"/>
                      <w:rFonts w:ascii="Arial" w:eastAsia="Times New Roman" w:hAnsi="Arial" w:cs="Arial"/>
                      <w:color w:val="000000"/>
                      <w:sz w:val="20"/>
                      <w:szCs w:val="20"/>
                      <w:lang w:eastAsia="pt-BR"/>
                    </w:rPr>
                  </w:pPr>
                  <w:ins w:id="2795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9387189" w14:textId="77777777" w:rsidR="0016760B" w:rsidRPr="0016760B" w:rsidRDefault="0016760B" w:rsidP="0016760B">
                  <w:pPr>
                    <w:autoSpaceDE/>
                    <w:autoSpaceDN/>
                    <w:adjustRightInd/>
                    <w:jc w:val="center"/>
                    <w:rPr>
                      <w:ins w:id="27956" w:author="Philippe Hollanda - Oliveira Trust" w:date="2022-07-19T09:57:00Z"/>
                      <w:rFonts w:ascii="Arial" w:eastAsia="Times New Roman" w:hAnsi="Arial" w:cs="Arial"/>
                      <w:color w:val="000000"/>
                      <w:sz w:val="20"/>
                      <w:szCs w:val="20"/>
                      <w:lang w:eastAsia="pt-BR"/>
                    </w:rPr>
                  </w:pPr>
                  <w:ins w:id="27957"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75685282" w14:textId="77777777" w:rsidR="0016760B" w:rsidRPr="0016760B" w:rsidRDefault="0016760B" w:rsidP="0016760B">
                  <w:pPr>
                    <w:autoSpaceDE/>
                    <w:autoSpaceDN/>
                    <w:adjustRightInd/>
                    <w:jc w:val="center"/>
                    <w:rPr>
                      <w:ins w:id="27958" w:author="Philippe Hollanda - Oliveira Trust" w:date="2022-07-19T09:57:00Z"/>
                      <w:rFonts w:ascii="Arial" w:eastAsia="Times New Roman" w:hAnsi="Arial" w:cs="Arial"/>
                      <w:color w:val="000000"/>
                      <w:sz w:val="20"/>
                      <w:szCs w:val="20"/>
                      <w:lang w:eastAsia="pt-BR"/>
                    </w:rPr>
                  </w:pPr>
                  <w:ins w:id="27959" w:author="Philippe Hollanda - Oliveira Trust" w:date="2022-07-19T09:57:00Z">
                    <w:r w:rsidRPr="0016760B">
                      <w:rPr>
                        <w:rFonts w:ascii="Arial" w:eastAsia="Times New Roman" w:hAnsi="Arial" w:cs="Arial"/>
                        <w:color w:val="000000"/>
                        <w:sz w:val="20"/>
                        <w:szCs w:val="20"/>
                        <w:lang w:eastAsia="pt-BR"/>
                      </w:rPr>
                      <w:t>R$ 4.119,20</w:t>
                    </w:r>
                  </w:ins>
                </w:p>
              </w:tc>
            </w:tr>
            <w:tr w:rsidR="0016760B" w:rsidRPr="0016760B" w14:paraId="7FCD39B6" w14:textId="77777777" w:rsidTr="0016760B">
              <w:trPr>
                <w:trHeight w:val="1785"/>
                <w:ins w:id="279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BB7470" w14:textId="77777777" w:rsidR="0016760B" w:rsidRPr="0016760B" w:rsidRDefault="0016760B" w:rsidP="0016760B">
                  <w:pPr>
                    <w:autoSpaceDE/>
                    <w:autoSpaceDN/>
                    <w:adjustRightInd/>
                    <w:jc w:val="center"/>
                    <w:rPr>
                      <w:ins w:id="27961" w:author="Philippe Hollanda - Oliveira Trust" w:date="2022-07-19T09:57:00Z"/>
                      <w:rFonts w:ascii="Arial" w:eastAsia="Times New Roman" w:hAnsi="Arial" w:cs="Arial"/>
                      <w:color w:val="000000"/>
                      <w:sz w:val="20"/>
                      <w:szCs w:val="20"/>
                      <w:lang w:eastAsia="pt-BR"/>
                    </w:rPr>
                  </w:pPr>
                  <w:ins w:id="27962"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D6EA87B" w14:textId="77777777" w:rsidR="0016760B" w:rsidRPr="0016760B" w:rsidRDefault="0016760B" w:rsidP="0016760B">
                  <w:pPr>
                    <w:autoSpaceDE/>
                    <w:autoSpaceDN/>
                    <w:adjustRightInd/>
                    <w:jc w:val="center"/>
                    <w:rPr>
                      <w:ins w:id="27963" w:author="Philippe Hollanda - Oliveira Trust" w:date="2022-07-19T09:57:00Z"/>
                      <w:rFonts w:ascii="Arial" w:eastAsia="Times New Roman" w:hAnsi="Arial" w:cs="Arial"/>
                      <w:color w:val="000000"/>
                      <w:sz w:val="20"/>
                      <w:szCs w:val="20"/>
                      <w:lang w:eastAsia="pt-BR"/>
                    </w:rPr>
                  </w:pPr>
                  <w:ins w:id="27964"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79424E92" w14:textId="77777777" w:rsidR="0016760B" w:rsidRPr="0016760B" w:rsidRDefault="0016760B" w:rsidP="0016760B">
                  <w:pPr>
                    <w:autoSpaceDE/>
                    <w:autoSpaceDN/>
                    <w:adjustRightInd/>
                    <w:jc w:val="center"/>
                    <w:rPr>
                      <w:ins w:id="27965" w:author="Philippe Hollanda - Oliveira Trust" w:date="2022-07-19T09:57:00Z"/>
                      <w:rFonts w:ascii="Arial" w:eastAsia="Times New Roman" w:hAnsi="Arial" w:cs="Arial"/>
                      <w:color w:val="000000"/>
                      <w:sz w:val="20"/>
                      <w:szCs w:val="20"/>
                      <w:lang w:eastAsia="pt-BR"/>
                    </w:rPr>
                  </w:pPr>
                  <w:ins w:id="27966" w:author="Philippe Hollanda - Oliveira Trust" w:date="2022-07-19T09:57:00Z">
                    <w:r w:rsidRPr="0016760B">
                      <w:rPr>
                        <w:rFonts w:ascii="Arial" w:eastAsia="Times New Roman" w:hAnsi="Arial" w:cs="Arial"/>
                        <w:color w:val="000000"/>
                        <w:sz w:val="20"/>
                        <w:szCs w:val="20"/>
                        <w:lang w:eastAsia="pt-BR"/>
                      </w:rPr>
                      <w:t>R$ 51.605,44</w:t>
                    </w:r>
                  </w:ins>
                </w:p>
              </w:tc>
            </w:tr>
            <w:tr w:rsidR="0016760B" w:rsidRPr="0016760B" w14:paraId="27DD6741" w14:textId="77777777" w:rsidTr="0016760B">
              <w:trPr>
                <w:trHeight w:val="1785"/>
                <w:ins w:id="279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2BF2ED" w14:textId="77777777" w:rsidR="0016760B" w:rsidRPr="0016760B" w:rsidRDefault="0016760B" w:rsidP="0016760B">
                  <w:pPr>
                    <w:autoSpaceDE/>
                    <w:autoSpaceDN/>
                    <w:adjustRightInd/>
                    <w:jc w:val="center"/>
                    <w:rPr>
                      <w:ins w:id="27968" w:author="Philippe Hollanda - Oliveira Trust" w:date="2022-07-19T09:57:00Z"/>
                      <w:rFonts w:ascii="Arial" w:eastAsia="Times New Roman" w:hAnsi="Arial" w:cs="Arial"/>
                      <w:color w:val="000000"/>
                      <w:sz w:val="20"/>
                      <w:szCs w:val="20"/>
                      <w:lang w:eastAsia="pt-BR"/>
                    </w:rPr>
                  </w:pPr>
                  <w:ins w:id="2796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4135905" w14:textId="77777777" w:rsidR="0016760B" w:rsidRPr="0016760B" w:rsidRDefault="0016760B" w:rsidP="0016760B">
                  <w:pPr>
                    <w:autoSpaceDE/>
                    <w:autoSpaceDN/>
                    <w:adjustRightInd/>
                    <w:jc w:val="center"/>
                    <w:rPr>
                      <w:ins w:id="27970" w:author="Philippe Hollanda - Oliveira Trust" w:date="2022-07-19T09:57:00Z"/>
                      <w:rFonts w:ascii="Arial" w:eastAsia="Times New Roman" w:hAnsi="Arial" w:cs="Arial"/>
                      <w:color w:val="000000"/>
                      <w:sz w:val="20"/>
                      <w:szCs w:val="20"/>
                      <w:lang w:eastAsia="pt-BR"/>
                    </w:rPr>
                  </w:pPr>
                  <w:ins w:id="27971"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054AF674" w14:textId="77777777" w:rsidR="0016760B" w:rsidRPr="0016760B" w:rsidRDefault="0016760B" w:rsidP="0016760B">
                  <w:pPr>
                    <w:autoSpaceDE/>
                    <w:autoSpaceDN/>
                    <w:adjustRightInd/>
                    <w:jc w:val="center"/>
                    <w:rPr>
                      <w:ins w:id="27972" w:author="Philippe Hollanda - Oliveira Trust" w:date="2022-07-19T09:57:00Z"/>
                      <w:rFonts w:ascii="Arial" w:eastAsia="Times New Roman" w:hAnsi="Arial" w:cs="Arial"/>
                      <w:color w:val="000000"/>
                      <w:sz w:val="20"/>
                      <w:szCs w:val="20"/>
                      <w:lang w:eastAsia="pt-BR"/>
                    </w:rPr>
                  </w:pPr>
                  <w:ins w:id="27973" w:author="Philippe Hollanda - Oliveira Trust" w:date="2022-07-19T09:57:00Z">
                    <w:r w:rsidRPr="0016760B">
                      <w:rPr>
                        <w:rFonts w:ascii="Arial" w:eastAsia="Times New Roman" w:hAnsi="Arial" w:cs="Arial"/>
                        <w:color w:val="000000"/>
                        <w:sz w:val="20"/>
                        <w:szCs w:val="20"/>
                        <w:lang w:eastAsia="pt-BR"/>
                      </w:rPr>
                      <w:t>R$ 133.060,22</w:t>
                    </w:r>
                  </w:ins>
                </w:p>
              </w:tc>
            </w:tr>
            <w:tr w:rsidR="0016760B" w:rsidRPr="0016760B" w14:paraId="12B974CF" w14:textId="77777777" w:rsidTr="0016760B">
              <w:trPr>
                <w:trHeight w:val="1785"/>
                <w:ins w:id="279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CEFB68" w14:textId="77777777" w:rsidR="0016760B" w:rsidRPr="0016760B" w:rsidRDefault="0016760B" w:rsidP="0016760B">
                  <w:pPr>
                    <w:autoSpaceDE/>
                    <w:autoSpaceDN/>
                    <w:adjustRightInd/>
                    <w:jc w:val="center"/>
                    <w:rPr>
                      <w:ins w:id="27975" w:author="Philippe Hollanda - Oliveira Trust" w:date="2022-07-19T09:57:00Z"/>
                      <w:rFonts w:ascii="Arial" w:eastAsia="Times New Roman" w:hAnsi="Arial" w:cs="Arial"/>
                      <w:color w:val="000000"/>
                      <w:sz w:val="20"/>
                      <w:szCs w:val="20"/>
                      <w:lang w:eastAsia="pt-BR"/>
                    </w:rPr>
                  </w:pPr>
                  <w:ins w:id="27976"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668FB9F8" w14:textId="77777777" w:rsidR="0016760B" w:rsidRPr="0016760B" w:rsidRDefault="0016760B" w:rsidP="0016760B">
                  <w:pPr>
                    <w:autoSpaceDE/>
                    <w:autoSpaceDN/>
                    <w:adjustRightInd/>
                    <w:jc w:val="center"/>
                    <w:rPr>
                      <w:ins w:id="27977" w:author="Philippe Hollanda - Oliveira Trust" w:date="2022-07-19T09:57:00Z"/>
                      <w:rFonts w:ascii="Arial" w:eastAsia="Times New Roman" w:hAnsi="Arial" w:cs="Arial"/>
                      <w:color w:val="000000"/>
                      <w:sz w:val="20"/>
                      <w:szCs w:val="20"/>
                      <w:lang w:eastAsia="pt-BR"/>
                    </w:rPr>
                  </w:pPr>
                  <w:ins w:id="27978"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32DE3C3B" w14:textId="77777777" w:rsidR="0016760B" w:rsidRPr="0016760B" w:rsidRDefault="0016760B" w:rsidP="0016760B">
                  <w:pPr>
                    <w:autoSpaceDE/>
                    <w:autoSpaceDN/>
                    <w:adjustRightInd/>
                    <w:jc w:val="center"/>
                    <w:rPr>
                      <w:ins w:id="27979" w:author="Philippe Hollanda - Oliveira Trust" w:date="2022-07-19T09:57:00Z"/>
                      <w:rFonts w:ascii="Arial" w:eastAsia="Times New Roman" w:hAnsi="Arial" w:cs="Arial"/>
                      <w:color w:val="000000"/>
                      <w:sz w:val="20"/>
                      <w:szCs w:val="20"/>
                      <w:lang w:eastAsia="pt-BR"/>
                    </w:rPr>
                  </w:pPr>
                  <w:ins w:id="27980" w:author="Philippe Hollanda - Oliveira Trust" w:date="2022-07-19T09:57:00Z">
                    <w:r w:rsidRPr="0016760B">
                      <w:rPr>
                        <w:rFonts w:ascii="Arial" w:eastAsia="Times New Roman" w:hAnsi="Arial" w:cs="Arial"/>
                        <w:color w:val="000000"/>
                        <w:sz w:val="20"/>
                        <w:szCs w:val="20"/>
                        <w:lang w:eastAsia="pt-BR"/>
                      </w:rPr>
                      <w:t>R$ 880,60</w:t>
                    </w:r>
                  </w:ins>
                </w:p>
              </w:tc>
            </w:tr>
            <w:tr w:rsidR="0016760B" w:rsidRPr="0016760B" w14:paraId="79EBAE26" w14:textId="77777777" w:rsidTr="0016760B">
              <w:trPr>
                <w:trHeight w:val="1785"/>
                <w:ins w:id="279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C2E6B6" w14:textId="77777777" w:rsidR="0016760B" w:rsidRPr="0016760B" w:rsidRDefault="0016760B" w:rsidP="0016760B">
                  <w:pPr>
                    <w:autoSpaceDE/>
                    <w:autoSpaceDN/>
                    <w:adjustRightInd/>
                    <w:jc w:val="center"/>
                    <w:rPr>
                      <w:ins w:id="27982" w:author="Philippe Hollanda - Oliveira Trust" w:date="2022-07-19T09:57:00Z"/>
                      <w:rFonts w:ascii="Arial" w:eastAsia="Times New Roman" w:hAnsi="Arial" w:cs="Arial"/>
                      <w:color w:val="000000"/>
                      <w:sz w:val="20"/>
                      <w:szCs w:val="20"/>
                      <w:lang w:eastAsia="pt-BR"/>
                    </w:rPr>
                  </w:pPr>
                  <w:ins w:id="27983" w:author="Philippe Hollanda - Oliveira Trust" w:date="2022-07-19T09:57:00Z">
                    <w:r w:rsidRPr="0016760B">
                      <w:rPr>
                        <w:rFonts w:ascii="Arial" w:eastAsia="Times New Roman" w:hAnsi="Arial" w:cs="Arial"/>
                        <w:color w:val="000000"/>
                        <w:sz w:val="20"/>
                        <w:szCs w:val="20"/>
                        <w:lang w:eastAsia="pt-BR"/>
                      </w:rPr>
                      <w:t>REPARAÇÃO, CONSERVAÇÃO E REFORMA DE EDIFÍCIOS, ESTRADAS, PONTES E CONGENERES</w:t>
                    </w:r>
                  </w:ins>
                </w:p>
              </w:tc>
              <w:tc>
                <w:tcPr>
                  <w:tcW w:w="2324" w:type="dxa"/>
                  <w:tcBorders>
                    <w:top w:val="nil"/>
                    <w:left w:val="nil"/>
                    <w:bottom w:val="single" w:sz="4" w:space="0" w:color="auto"/>
                    <w:right w:val="single" w:sz="4" w:space="0" w:color="auto"/>
                  </w:tcBorders>
                  <w:shd w:val="clear" w:color="auto" w:fill="auto"/>
                  <w:noWrap/>
                  <w:vAlign w:val="center"/>
                  <w:hideMark/>
                </w:tcPr>
                <w:p w14:paraId="2319D931" w14:textId="77777777" w:rsidR="0016760B" w:rsidRPr="0016760B" w:rsidRDefault="0016760B" w:rsidP="0016760B">
                  <w:pPr>
                    <w:autoSpaceDE/>
                    <w:autoSpaceDN/>
                    <w:adjustRightInd/>
                    <w:jc w:val="center"/>
                    <w:rPr>
                      <w:ins w:id="27984" w:author="Philippe Hollanda - Oliveira Trust" w:date="2022-07-19T09:57:00Z"/>
                      <w:rFonts w:ascii="Arial" w:eastAsia="Times New Roman" w:hAnsi="Arial" w:cs="Arial"/>
                      <w:color w:val="000000"/>
                      <w:sz w:val="20"/>
                      <w:szCs w:val="20"/>
                      <w:lang w:eastAsia="pt-BR"/>
                    </w:rPr>
                  </w:pPr>
                  <w:ins w:id="27985" w:author="Philippe Hollanda - Oliveira Trust" w:date="2022-07-19T09:57:00Z">
                    <w:r w:rsidRPr="0016760B">
                      <w:rPr>
                        <w:rFonts w:ascii="Arial" w:eastAsia="Times New Roman" w:hAnsi="Arial" w:cs="Arial"/>
                        <w:color w:val="000000"/>
                        <w:sz w:val="20"/>
                        <w:szCs w:val="20"/>
                        <w:lang w:eastAsia="pt-BR"/>
                      </w:rPr>
                      <w:t>16/02/2022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31ADF70E" w14:textId="77777777" w:rsidR="0016760B" w:rsidRPr="0016760B" w:rsidRDefault="0016760B" w:rsidP="0016760B">
                  <w:pPr>
                    <w:autoSpaceDE/>
                    <w:autoSpaceDN/>
                    <w:adjustRightInd/>
                    <w:jc w:val="center"/>
                    <w:rPr>
                      <w:ins w:id="27986" w:author="Philippe Hollanda - Oliveira Trust" w:date="2022-07-19T09:57:00Z"/>
                      <w:rFonts w:ascii="Arial" w:eastAsia="Times New Roman" w:hAnsi="Arial" w:cs="Arial"/>
                      <w:color w:val="000000"/>
                      <w:sz w:val="20"/>
                      <w:szCs w:val="20"/>
                      <w:lang w:eastAsia="pt-BR"/>
                    </w:rPr>
                  </w:pPr>
                  <w:ins w:id="27987" w:author="Philippe Hollanda - Oliveira Trust" w:date="2022-07-19T09:57:00Z">
                    <w:r w:rsidRPr="0016760B">
                      <w:rPr>
                        <w:rFonts w:ascii="Arial" w:eastAsia="Times New Roman" w:hAnsi="Arial" w:cs="Arial"/>
                        <w:color w:val="000000"/>
                        <w:sz w:val="20"/>
                        <w:szCs w:val="20"/>
                        <w:lang w:eastAsia="pt-BR"/>
                      </w:rPr>
                      <w:t>R$ 2.800,00</w:t>
                    </w:r>
                  </w:ins>
                </w:p>
              </w:tc>
            </w:tr>
            <w:tr w:rsidR="0016760B" w:rsidRPr="0016760B" w14:paraId="6B00982E" w14:textId="77777777" w:rsidTr="0016760B">
              <w:trPr>
                <w:trHeight w:val="1785"/>
                <w:ins w:id="279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84CE61" w14:textId="77777777" w:rsidR="0016760B" w:rsidRPr="0016760B" w:rsidRDefault="0016760B" w:rsidP="0016760B">
                  <w:pPr>
                    <w:autoSpaceDE/>
                    <w:autoSpaceDN/>
                    <w:adjustRightInd/>
                    <w:jc w:val="center"/>
                    <w:rPr>
                      <w:ins w:id="27989" w:author="Philippe Hollanda - Oliveira Trust" w:date="2022-07-19T09:57:00Z"/>
                      <w:rFonts w:ascii="Arial" w:eastAsia="Times New Roman" w:hAnsi="Arial" w:cs="Arial"/>
                      <w:color w:val="000000"/>
                      <w:sz w:val="20"/>
                      <w:szCs w:val="20"/>
                      <w:lang w:eastAsia="pt-BR"/>
                    </w:rPr>
                  </w:pPr>
                  <w:ins w:id="27990" w:author="Philippe Hollanda - Oliveira Trust" w:date="2022-07-19T09:57:00Z">
                    <w:r w:rsidRPr="0016760B">
                      <w:rPr>
                        <w:rFonts w:ascii="Arial" w:eastAsia="Times New Roman" w:hAnsi="Arial" w:cs="Arial"/>
                        <w:color w:val="000000"/>
                        <w:sz w:val="20"/>
                        <w:szCs w:val="20"/>
                        <w:lang w:eastAsia="pt-BR"/>
                      </w:rPr>
                      <w:t>REPARAÇÃO, CONSERVAÇÃO E REFORMA DE EDIFÍCIOS, ESTRADAS, PONTES E CONGENERES</w:t>
                    </w:r>
                  </w:ins>
                </w:p>
              </w:tc>
              <w:tc>
                <w:tcPr>
                  <w:tcW w:w="2324" w:type="dxa"/>
                  <w:tcBorders>
                    <w:top w:val="nil"/>
                    <w:left w:val="nil"/>
                    <w:bottom w:val="single" w:sz="4" w:space="0" w:color="auto"/>
                    <w:right w:val="single" w:sz="4" w:space="0" w:color="auto"/>
                  </w:tcBorders>
                  <w:shd w:val="clear" w:color="auto" w:fill="auto"/>
                  <w:noWrap/>
                  <w:vAlign w:val="center"/>
                  <w:hideMark/>
                </w:tcPr>
                <w:p w14:paraId="3EEE52B4" w14:textId="77777777" w:rsidR="0016760B" w:rsidRPr="0016760B" w:rsidRDefault="0016760B" w:rsidP="0016760B">
                  <w:pPr>
                    <w:autoSpaceDE/>
                    <w:autoSpaceDN/>
                    <w:adjustRightInd/>
                    <w:jc w:val="center"/>
                    <w:rPr>
                      <w:ins w:id="27991" w:author="Philippe Hollanda - Oliveira Trust" w:date="2022-07-19T09:57:00Z"/>
                      <w:rFonts w:ascii="Arial" w:eastAsia="Times New Roman" w:hAnsi="Arial" w:cs="Arial"/>
                      <w:color w:val="000000"/>
                      <w:sz w:val="20"/>
                      <w:szCs w:val="20"/>
                      <w:lang w:eastAsia="pt-BR"/>
                    </w:rPr>
                  </w:pPr>
                  <w:ins w:id="27992" w:author="Philippe Hollanda - Oliveira Trust" w:date="2022-07-19T09:57:00Z">
                    <w:r w:rsidRPr="0016760B">
                      <w:rPr>
                        <w:rFonts w:ascii="Arial" w:eastAsia="Times New Roman" w:hAnsi="Arial" w:cs="Arial"/>
                        <w:color w:val="000000"/>
                        <w:sz w:val="20"/>
                        <w:szCs w:val="20"/>
                        <w:lang w:eastAsia="pt-BR"/>
                      </w:rPr>
                      <w:t>16/02/2022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57E799B5" w14:textId="77777777" w:rsidR="0016760B" w:rsidRPr="0016760B" w:rsidRDefault="0016760B" w:rsidP="0016760B">
                  <w:pPr>
                    <w:autoSpaceDE/>
                    <w:autoSpaceDN/>
                    <w:adjustRightInd/>
                    <w:jc w:val="center"/>
                    <w:rPr>
                      <w:ins w:id="27993" w:author="Philippe Hollanda - Oliveira Trust" w:date="2022-07-19T09:57:00Z"/>
                      <w:rFonts w:ascii="Arial" w:eastAsia="Times New Roman" w:hAnsi="Arial" w:cs="Arial"/>
                      <w:color w:val="000000"/>
                      <w:sz w:val="20"/>
                      <w:szCs w:val="20"/>
                      <w:lang w:eastAsia="pt-BR"/>
                    </w:rPr>
                  </w:pPr>
                  <w:ins w:id="27994" w:author="Philippe Hollanda - Oliveira Trust" w:date="2022-07-19T09:57:00Z">
                    <w:r w:rsidRPr="0016760B">
                      <w:rPr>
                        <w:rFonts w:ascii="Arial" w:eastAsia="Times New Roman" w:hAnsi="Arial" w:cs="Arial"/>
                        <w:color w:val="000000"/>
                        <w:sz w:val="20"/>
                        <w:szCs w:val="20"/>
                        <w:lang w:eastAsia="pt-BR"/>
                      </w:rPr>
                      <w:t>R$ 4.600,00</w:t>
                    </w:r>
                  </w:ins>
                </w:p>
              </w:tc>
            </w:tr>
            <w:tr w:rsidR="0016760B" w:rsidRPr="0016760B" w14:paraId="412063CE" w14:textId="77777777" w:rsidTr="0016760B">
              <w:trPr>
                <w:trHeight w:val="1785"/>
                <w:ins w:id="279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DB1E57" w14:textId="77777777" w:rsidR="0016760B" w:rsidRPr="0016760B" w:rsidRDefault="0016760B" w:rsidP="0016760B">
                  <w:pPr>
                    <w:autoSpaceDE/>
                    <w:autoSpaceDN/>
                    <w:adjustRightInd/>
                    <w:jc w:val="center"/>
                    <w:rPr>
                      <w:ins w:id="27996" w:author="Philippe Hollanda - Oliveira Trust" w:date="2022-07-19T09:57:00Z"/>
                      <w:rFonts w:ascii="Arial" w:eastAsia="Times New Roman" w:hAnsi="Arial" w:cs="Arial"/>
                      <w:color w:val="000000"/>
                      <w:sz w:val="20"/>
                      <w:szCs w:val="20"/>
                      <w:lang w:eastAsia="pt-BR"/>
                    </w:rPr>
                  </w:pPr>
                  <w:ins w:id="27997"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127AC5F" w14:textId="77777777" w:rsidR="0016760B" w:rsidRPr="0016760B" w:rsidRDefault="0016760B" w:rsidP="0016760B">
                  <w:pPr>
                    <w:autoSpaceDE/>
                    <w:autoSpaceDN/>
                    <w:adjustRightInd/>
                    <w:jc w:val="center"/>
                    <w:rPr>
                      <w:ins w:id="27998" w:author="Philippe Hollanda - Oliveira Trust" w:date="2022-07-19T09:57:00Z"/>
                      <w:rFonts w:ascii="Arial" w:eastAsia="Times New Roman" w:hAnsi="Arial" w:cs="Arial"/>
                      <w:color w:val="000000"/>
                      <w:sz w:val="20"/>
                      <w:szCs w:val="20"/>
                      <w:lang w:eastAsia="pt-BR"/>
                    </w:rPr>
                  </w:pPr>
                  <w:ins w:id="27999"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A0C9E44" w14:textId="77777777" w:rsidR="0016760B" w:rsidRPr="0016760B" w:rsidRDefault="0016760B" w:rsidP="0016760B">
                  <w:pPr>
                    <w:autoSpaceDE/>
                    <w:autoSpaceDN/>
                    <w:adjustRightInd/>
                    <w:jc w:val="center"/>
                    <w:rPr>
                      <w:ins w:id="28000" w:author="Philippe Hollanda - Oliveira Trust" w:date="2022-07-19T09:57:00Z"/>
                      <w:rFonts w:ascii="Arial" w:eastAsia="Times New Roman" w:hAnsi="Arial" w:cs="Arial"/>
                      <w:color w:val="000000"/>
                      <w:sz w:val="20"/>
                      <w:szCs w:val="20"/>
                      <w:lang w:eastAsia="pt-BR"/>
                    </w:rPr>
                  </w:pPr>
                  <w:ins w:id="28001" w:author="Philippe Hollanda - Oliveira Trust" w:date="2022-07-19T09:57:00Z">
                    <w:r w:rsidRPr="0016760B">
                      <w:rPr>
                        <w:rFonts w:ascii="Arial" w:eastAsia="Times New Roman" w:hAnsi="Arial" w:cs="Arial"/>
                        <w:color w:val="000000"/>
                        <w:sz w:val="20"/>
                        <w:szCs w:val="20"/>
                        <w:lang w:eastAsia="pt-BR"/>
                      </w:rPr>
                      <w:t>R$ 3.419,52</w:t>
                    </w:r>
                  </w:ins>
                </w:p>
              </w:tc>
            </w:tr>
            <w:tr w:rsidR="0016760B" w:rsidRPr="0016760B" w14:paraId="51291873" w14:textId="77777777" w:rsidTr="0016760B">
              <w:trPr>
                <w:trHeight w:val="1785"/>
                <w:ins w:id="280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A1AC28" w14:textId="77777777" w:rsidR="0016760B" w:rsidRPr="0016760B" w:rsidRDefault="0016760B" w:rsidP="0016760B">
                  <w:pPr>
                    <w:autoSpaceDE/>
                    <w:autoSpaceDN/>
                    <w:adjustRightInd/>
                    <w:jc w:val="center"/>
                    <w:rPr>
                      <w:ins w:id="28003" w:author="Philippe Hollanda - Oliveira Trust" w:date="2022-07-19T09:57:00Z"/>
                      <w:rFonts w:ascii="Arial" w:eastAsia="Times New Roman" w:hAnsi="Arial" w:cs="Arial"/>
                      <w:color w:val="000000"/>
                      <w:sz w:val="20"/>
                      <w:szCs w:val="20"/>
                      <w:lang w:eastAsia="pt-BR"/>
                    </w:rPr>
                  </w:pPr>
                  <w:ins w:id="2800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F563799" w14:textId="77777777" w:rsidR="0016760B" w:rsidRPr="0016760B" w:rsidRDefault="0016760B" w:rsidP="0016760B">
                  <w:pPr>
                    <w:autoSpaceDE/>
                    <w:autoSpaceDN/>
                    <w:adjustRightInd/>
                    <w:jc w:val="center"/>
                    <w:rPr>
                      <w:ins w:id="28005" w:author="Philippe Hollanda - Oliveira Trust" w:date="2022-07-19T09:57:00Z"/>
                      <w:rFonts w:ascii="Arial" w:eastAsia="Times New Roman" w:hAnsi="Arial" w:cs="Arial"/>
                      <w:color w:val="000000"/>
                      <w:sz w:val="20"/>
                      <w:szCs w:val="20"/>
                      <w:lang w:eastAsia="pt-BR"/>
                    </w:rPr>
                  </w:pPr>
                  <w:ins w:id="28006"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099FC3D9" w14:textId="77777777" w:rsidR="0016760B" w:rsidRPr="0016760B" w:rsidRDefault="0016760B" w:rsidP="0016760B">
                  <w:pPr>
                    <w:autoSpaceDE/>
                    <w:autoSpaceDN/>
                    <w:adjustRightInd/>
                    <w:jc w:val="center"/>
                    <w:rPr>
                      <w:ins w:id="28007" w:author="Philippe Hollanda - Oliveira Trust" w:date="2022-07-19T09:57:00Z"/>
                      <w:rFonts w:ascii="Arial" w:eastAsia="Times New Roman" w:hAnsi="Arial" w:cs="Arial"/>
                      <w:color w:val="000000"/>
                      <w:sz w:val="20"/>
                      <w:szCs w:val="20"/>
                      <w:lang w:eastAsia="pt-BR"/>
                    </w:rPr>
                  </w:pPr>
                  <w:ins w:id="28008" w:author="Philippe Hollanda - Oliveira Trust" w:date="2022-07-19T09:57:00Z">
                    <w:r w:rsidRPr="0016760B">
                      <w:rPr>
                        <w:rFonts w:ascii="Arial" w:eastAsia="Times New Roman" w:hAnsi="Arial" w:cs="Arial"/>
                        <w:color w:val="000000"/>
                        <w:sz w:val="20"/>
                        <w:szCs w:val="20"/>
                        <w:lang w:eastAsia="pt-BR"/>
                      </w:rPr>
                      <w:t>R$ 3.204,63</w:t>
                    </w:r>
                  </w:ins>
                </w:p>
              </w:tc>
            </w:tr>
            <w:tr w:rsidR="0016760B" w:rsidRPr="0016760B" w14:paraId="0A093A37" w14:textId="77777777" w:rsidTr="0016760B">
              <w:trPr>
                <w:trHeight w:val="1785"/>
                <w:ins w:id="280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9BCB98" w14:textId="77777777" w:rsidR="0016760B" w:rsidRPr="0016760B" w:rsidRDefault="0016760B" w:rsidP="0016760B">
                  <w:pPr>
                    <w:autoSpaceDE/>
                    <w:autoSpaceDN/>
                    <w:adjustRightInd/>
                    <w:jc w:val="center"/>
                    <w:rPr>
                      <w:ins w:id="28010" w:author="Philippe Hollanda - Oliveira Trust" w:date="2022-07-19T09:57:00Z"/>
                      <w:rFonts w:ascii="Arial" w:eastAsia="Times New Roman" w:hAnsi="Arial" w:cs="Arial"/>
                      <w:color w:val="000000"/>
                      <w:sz w:val="20"/>
                      <w:szCs w:val="20"/>
                      <w:lang w:eastAsia="pt-BR"/>
                    </w:rPr>
                  </w:pPr>
                  <w:ins w:id="2801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3DE5B8F" w14:textId="77777777" w:rsidR="0016760B" w:rsidRPr="0016760B" w:rsidRDefault="0016760B" w:rsidP="0016760B">
                  <w:pPr>
                    <w:autoSpaceDE/>
                    <w:autoSpaceDN/>
                    <w:adjustRightInd/>
                    <w:jc w:val="center"/>
                    <w:rPr>
                      <w:ins w:id="28012" w:author="Philippe Hollanda - Oliveira Trust" w:date="2022-07-19T09:57:00Z"/>
                      <w:rFonts w:ascii="Arial" w:eastAsia="Times New Roman" w:hAnsi="Arial" w:cs="Arial"/>
                      <w:color w:val="000000"/>
                      <w:sz w:val="20"/>
                      <w:szCs w:val="20"/>
                      <w:lang w:eastAsia="pt-BR"/>
                    </w:rPr>
                  </w:pPr>
                  <w:ins w:id="28013"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646B78E1" w14:textId="77777777" w:rsidR="0016760B" w:rsidRPr="0016760B" w:rsidRDefault="0016760B" w:rsidP="0016760B">
                  <w:pPr>
                    <w:autoSpaceDE/>
                    <w:autoSpaceDN/>
                    <w:adjustRightInd/>
                    <w:jc w:val="center"/>
                    <w:rPr>
                      <w:ins w:id="28014" w:author="Philippe Hollanda - Oliveira Trust" w:date="2022-07-19T09:57:00Z"/>
                      <w:rFonts w:ascii="Arial" w:eastAsia="Times New Roman" w:hAnsi="Arial" w:cs="Arial"/>
                      <w:color w:val="000000"/>
                      <w:sz w:val="20"/>
                      <w:szCs w:val="20"/>
                      <w:lang w:eastAsia="pt-BR"/>
                    </w:rPr>
                  </w:pPr>
                  <w:ins w:id="28015" w:author="Philippe Hollanda - Oliveira Trust" w:date="2022-07-19T09:57:00Z">
                    <w:r w:rsidRPr="0016760B">
                      <w:rPr>
                        <w:rFonts w:ascii="Arial" w:eastAsia="Times New Roman" w:hAnsi="Arial" w:cs="Arial"/>
                        <w:color w:val="000000"/>
                        <w:sz w:val="20"/>
                        <w:szCs w:val="20"/>
                        <w:lang w:eastAsia="pt-BR"/>
                      </w:rPr>
                      <w:t>R$ 1.907,60</w:t>
                    </w:r>
                  </w:ins>
                </w:p>
              </w:tc>
            </w:tr>
            <w:tr w:rsidR="0016760B" w:rsidRPr="0016760B" w14:paraId="1D849072" w14:textId="77777777" w:rsidTr="0016760B">
              <w:trPr>
                <w:trHeight w:val="1785"/>
                <w:ins w:id="280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0B07BB" w14:textId="77777777" w:rsidR="0016760B" w:rsidRPr="0016760B" w:rsidRDefault="0016760B" w:rsidP="0016760B">
                  <w:pPr>
                    <w:autoSpaceDE/>
                    <w:autoSpaceDN/>
                    <w:adjustRightInd/>
                    <w:jc w:val="center"/>
                    <w:rPr>
                      <w:ins w:id="28017" w:author="Philippe Hollanda - Oliveira Trust" w:date="2022-07-19T09:57:00Z"/>
                      <w:rFonts w:ascii="Arial" w:eastAsia="Times New Roman" w:hAnsi="Arial" w:cs="Arial"/>
                      <w:color w:val="000000"/>
                      <w:sz w:val="20"/>
                      <w:szCs w:val="20"/>
                      <w:lang w:eastAsia="pt-BR"/>
                    </w:rPr>
                  </w:pPr>
                  <w:ins w:id="2801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53449CF" w14:textId="77777777" w:rsidR="0016760B" w:rsidRPr="0016760B" w:rsidRDefault="0016760B" w:rsidP="0016760B">
                  <w:pPr>
                    <w:autoSpaceDE/>
                    <w:autoSpaceDN/>
                    <w:adjustRightInd/>
                    <w:jc w:val="center"/>
                    <w:rPr>
                      <w:ins w:id="28019" w:author="Philippe Hollanda - Oliveira Trust" w:date="2022-07-19T09:57:00Z"/>
                      <w:rFonts w:ascii="Arial" w:eastAsia="Times New Roman" w:hAnsi="Arial" w:cs="Arial"/>
                      <w:color w:val="000000"/>
                      <w:sz w:val="20"/>
                      <w:szCs w:val="20"/>
                      <w:lang w:eastAsia="pt-BR"/>
                    </w:rPr>
                  </w:pPr>
                  <w:ins w:id="28020"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2003881" w14:textId="77777777" w:rsidR="0016760B" w:rsidRPr="0016760B" w:rsidRDefault="0016760B" w:rsidP="0016760B">
                  <w:pPr>
                    <w:autoSpaceDE/>
                    <w:autoSpaceDN/>
                    <w:adjustRightInd/>
                    <w:jc w:val="center"/>
                    <w:rPr>
                      <w:ins w:id="28021" w:author="Philippe Hollanda - Oliveira Trust" w:date="2022-07-19T09:57:00Z"/>
                      <w:rFonts w:ascii="Arial" w:eastAsia="Times New Roman" w:hAnsi="Arial" w:cs="Arial"/>
                      <w:color w:val="000000"/>
                      <w:sz w:val="20"/>
                      <w:szCs w:val="20"/>
                      <w:lang w:eastAsia="pt-BR"/>
                    </w:rPr>
                  </w:pPr>
                  <w:ins w:id="28022" w:author="Philippe Hollanda - Oliveira Trust" w:date="2022-07-19T09:57:00Z">
                    <w:r w:rsidRPr="0016760B">
                      <w:rPr>
                        <w:rFonts w:ascii="Arial" w:eastAsia="Times New Roman" w:hAnsi="Arial" w:cs="Arial"/>
                        <w:color w:val="000000"/>
                        <w:sz w:val="20"/>
                        <w:szCs w:val="20"/>
                        <w:lang w:eastAsia="pt-BR"/>
                      </w:rPr>
                      <w:t>R$ 1.893,95</w:t>
                    </w:r>
                  </w:ins>
                </w:p>
              </w:tc>
            </w:tr>
            <w:tr w:rsidR="0016760B" w:rsidRPr="0016760B" w14:paraId="79E61D15" w14:textId="77777777" w:rsidTr="0016760B">
              <w:trPr>
                <w:trHeight w:val="1785"/>
                <w:ins w:id="280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A62841" w14:textId="77777777" w:rsidR="0016760B" w:rsidRPr="0016760B" w:rsidRDefault="0016760B" w:rsidP="0016760B">
                  <w:pPr>
                    <w:autoSpaceDE/>
                    <w:autoSpaceDN/>
                    <w:adjustRightInd/>
                    <w:jc w:val="center"/>
                    <w:rPr>
                      <w:ins w:id="28024" w:author="Philippe Hollanda - Oliveira Trust" w:date="2022-07-19T09:57:00Z"/>
                      <w:rFonts w:ascii="Arial" w:eastAsia="Times New Roman" w:hAnsi="Arial" w:cs="Arial"/>
                      <w:color w:val="000000"/>
                      <w:sz w:val="20"/>
                      <w:szCs w:val="20"/>
                      <w:lang w:eastAsia="pt-BR"/>
                    </w:rPr>
                  </w:pPr>
                  <w:ins w:id="28025" w:author="Philippe Hollanda - Oliveira Trust" w:date="2022-07-19T09:57:00Z">
                    <w:r w:rsidRPr="0016760B">
                      <w:rPr>
                        <w:rFonts w:ascii="Arial" w:eastAsia="Times New Roman" w:hAnsi="Arial" w:cs="Arial"/>
                        <w:color w:val="000000"/>
                        <w:sz w:val="20"/>
                        <w:szCs w:val="20"/>
                        <w:lang w:eastAsia="pt-BR"/>
                      </w:rPr>
                      <w:t>LOCAÇÃO DE EQUIPAMENTO</w:t>
                    </w:r>
                  </w:ins>
                </w:p>
              </w:tc>
              <w:tc>
                <w:tcPr>
                  <w:tcW w:w="2324" w:type="dxa"/>
                  <w:tcBorders>
                    <w:top w:val="nil"/>
                    <w:left w:val="nil"/>
                    <w:bottom w:val="single" w:sz="4" w:space="0" w:color="auto"/>
                    <w:right w:val="single" w:sz="4" w:space="0" w:color="auto"/>
                  </w:tcBorders>
                  <w:shd w:val="clear" w:color="auto" w:fill="auto"/>
                  <w:noWrap/>
                  <w:vAlign w:val="center"/>
                  <w:hideMark/>
                </w:tcPr>
                <w:p w14:paraId="5E62F9FD" w14:textId="77777777" w:rsidR="0016760B" w:rsidRPr="0016760B" w:rsidRDefault="0016760B" w:rsidP="0016760B">
                  <w:pPr>
                    <w:autoSpaceDE/>
                    <w:autoSpaceDN/>
                    <w:adjustRightInd/>
                    <w:jc w:val="center"/>
                    <w:rPr>
                      <w:ins w:id="28026" w:author="Philippe Hollanda - Oliveira Trust" w:date="2022-07-19T09:57:00Z"/>
                      <w:rFonts w:ascii="Arial" w:eastAsia="Times New Roman" w:hAnsi="Arial" w:cs="Arial"/>
                      <w:color w:val="000000"/>
                      <w:sz w:val="20"/>
                      <w:szCs w:val="20"/>
                      <w:lang w:eastAsia="pt-BR"/>
                    </w:rPr>
                  </w:pPr>
                  <w:ins w:id="28027"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161D377B" w14:textId="77777777" w:rsidR="0016760B" w:rsidRPr="0016760B" w:rsidRDefault="0016760B" w:rsidP="0016760B">
                  <w:pPr>
                    <w:autoSpaceDE/>
                    <w:autoSpaceDN/>
                    <w:adjustRightInd/>
                    <w:jc w:val="center"/>
                    <w:rPr>
                      <w:ins w:id="28028" w:author="Philippe Hollanda - Oliveira Trust" w:date="2022-07-19T09:57:00Z"/>
                      <w:rFonts w:ascii="Arial" w:eastAsia="Times New Roman" w:hAnsi="Arial" w:cs="Arial"/>
                      <w:color w:val="000000"/>
                      <w:sz w:val="20"/>
                      <w:szCs w:val="20"/>
                      <w:lang w:eastAsia="pt-BR"/>
                    </w:rPr>
                  </w:pPr>
                  <w:ins w:id="28029" w:author="Philippe Hollanda - Oliveira Trust" w:date="2022-07-19T09:57:00Z">
                    <w:r w:rsidRPr="0016760B">
                      <w:rPr>
                        <w:rFonts w:ascii="Arial" w:eastAsia="Times New Roman" w:hAnsi="Arial" w:cs="Arial"/>
                        <w:color w:val="000000"/>
                        <w:sz w:val="20"/>
                        <w:szCs w:val="20"/>
                        <w:lang w:eastAsia="pt-BR"/>
                      </w:rPr>
                      <w:t>R$ 1.000,00</w:t>
                    </w:r>
                  </w:ins>
                </w:p>
              </w:tc>
            </w:tr>
            <w:tr w:rsidR="0016760B" w:rsidRPr="0016760B" w14:paraId="34332EB1" w14:textId="77777777" w:rsidTr="0016760B">
              <w:trPr>
                <w:trHeight w:val="1785"/>
                <w:ins w:id="280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F69FB3" w14:textId="77777777" w:rsidR="0016760B" w:rsidRPr="0016760B" w:rsidRDefault="0016760B" w:rsidP="0016760B">
                  <w:pPr>
                    <w:autoSpaceDE/>
                    <w:autoSpaceDN/>
                    <w:adjustRightInd/>
                    <w:jc w:val="center"/>
                    <w:rPr>
                      <w:ins w:id="28031" w:author="Philippe Hollanda - Oliveira Trust" w:date="2022-07-19T09:57:00Z"/>
                      <w:rFonts w:ascii="Arial" w:eastAsia="Times New Roman" w:hAnsi="Arial" w:cs="Arial"/>
                      <w:color w:val="000000"/>
                      <w:sz w:val="20"/>
                      <w:szCs w:val="20"/>
                      <w:lang w:eastAsia="pt-BR"/>
                    </w:rPr>
                  </w:pPr>
                  <w:ins w:id="28032" w:author="Philippe Hollanda - Oliveira Trust" w:date="2022-07-19T09:57:00Z">
                    <w:r w:rsidRPr="0016760B">
                      <w:rPr>
                        <w:rFonts w:ascii="Arial" w:eastAsia="Times New Roman" w:hAnsi="Arial" w:cs="Arial"/>
                        <w:color w:val="000000"/>
                        <w:sz w:val="20"/>
                        <w:szCs w:val="20"/>
                        <w:lang w:eastAsia="pt-BR"/>
                      </w:rPr>
                      <w:lastRenderedPageBreak/>
                      <w:t>BARRA REDONDA 3/8X6000</w:t>
                    </w:r>
                  </w:ins>
                </w:p>
              </w:tc>
              <w:tc>
                <w:tcPr>
                  <w:tcW w:w="2324" w:type="dxa"/>
                  <w:tcBorders>
                    <w:top w:val="nil"/>
                    <w:left w:val="nil"/>
                    <w:bottom w:val="single" w:sz="4" w:space="0" w:color="auto"/>
                    <w:right w:val="single" w:sz="4" w:space="0" w:color="auto"/>
                  </w:tcBorders>
                  <w:shd w:val="clear" w:color="auto" w:fill="auto"/>
                  <w:noWrap/>
                  <w:vAlign w:val="center"/>
                  <w:hideMark/>
                </w:tcPr>
                <w:p w14:paraId="0F594D41" w14:textId="77777777" w:rsidR="0016760B" w:rsidRPr="0016760B" w:rsidRDefault="0016760B" w:rsidP="0016760B">
                  <w:pPr>
                    <w:autoSpaceDE/>
                    <w:autoSpaceDN/>
                    <w:adjustRightInd/>
                    <w:jc w:val="center"/>
                    <w:rPr>
                      <w:ins w:id="28033" w:author="Philippe Hollanda - Oliveira Trust" w:date="2022-07-19T09:57:00Z"/>
                      <w:rFonts w:ascii="Arial" w:eastAsia="Times New Roman" w:hAnsi="Arial" w:cs="Arial"/>
                      <w:color w:val="000000"/>
                      <w:sz w:val="20"/>
                      <w:szCs w:val="20"/>
                      <w:lang w:eastAsia="pt-BR"/>
                    </w:rPr>
                  </w:pPr>
                  <w:ins w:id="28034" w:author="Philippe Hollanda - Oliveira Trust" w:date="2022-07-19T09:57:00Z">
                    <w:r w:rsidRPr="0016760B">
                      <w:rPr>
                        <w:rFonts w:ascii="Arial" w:eastAsia="Times New Roman" w:hAnsi="Arial" w:cs="Arial"/>
                        <w:color w:val="000000"/>
                        <w:sz w:val="20"/>
                        <w:szCs w:val="20"/>
                        <w:lang w:eastAsia="pt-BR"/>
                      </w:rPr>
                      <w:t>17/08/2020</w:t>
                    </w:r>
                  </w:ins>
                </w:p>
              </w:tc>
              <w:tc>
                <w:tcPr>
                  <w:tcW w:w="2324" w:type="dxa"/>
                  <w:tcBorders>
                    <w:top w:val="nil"/>
                    <w:left w:val="nil"/>
                    <w:bottom w:val="single" w:sz="4" w:space="0" w:color="auto"/>
                    <w:right w:val="single" w:sz="4" w:space="0" w:color="auto"/>
                  </w:tcBorders>
                  <w:shd w:val="clear" w:color="auto" w:fill="auto"/>
                  <w:noWrap/>
                  <w:vAlign w:val="center"/>
                  <w:hideMark/>
                </w:tcPr>
                <w:p w14:paraId="6FF56511" w14:textId="77777777" w:rsidR="0016760B" w:rsidRPr="0016760B" w:rsidRDefault="0016760B" w:rsidP="0016760B">
                  <w:pPr>
                    <w:autoSpaceDE/>
                    <w:autoSpaceDN/>
                    <w:adjustRightInd/>
                    <w:jc w:val="center"/>
                    <w:rPr>
                      <w:ins w:id="28035" w:author="Philippe Hollanda - Oliveira Trust" w:date="2022-07-19T09:57:00Z"/>
                      <w:rFonts w:ascii="Arial" w:eastAsia="Times New Roman" w:hAnsi="Arial" w:cs="Arial"/>
                      <w:color w:val="000000"/>
                      <w:sz w:val="20"/>
                      <w:szCs w:val="20"/>
                      <w:lang w:eastAsia="pt-BR"/>
                    </w:rPr>
                  </w:pPr>
                  <w:ins w:id="28036" w:author="Philippe Hollanda - Oliveira Trust" w:date="2022-07-19T09:57:00Z">
                    <w:r w:rsidRPr="0016760B">
                      <w:rPr>
                        <w:rFonts w:ascii="Arial" w:eastAsia="Times New Roman" w:hAnsi="Arial" w:cs="Arial"/>
                        <w:color w:val="000000"/>
                        <w:sz w:val="20"/>
                        <w:szCs w:val="20"/>
                        <w:lang w:eastAsia="pt-BR"/>
                      </w:rPr>
                      <w:t>R$ 674,94</w:t>
                    </w:r>
                  </w:ins>
                </w:p>
              </w:tc>
            </w:tr>
            <w:tr w:rsidR="0016760B" w:rsidRPr="0016760B" w14:paraId="40A2DDC5" w14:textId="77777777" w:rsidTr="0016760B">
              <w:trPr>
                <w:trHeight w:val="1785"/>
                <w:ins w:id="28037"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2A931D56" w14:textId="77777777" w:rsidR="0016760B" w:rsidRPr="0016760B" w:rsidRDefault="0016760B" w:rsidP="0016760B">
                  <w:pPr>
                    <w:autoSpaceDE/>
                    <w:autoSpaceDN/>
                    <w:adjustRightInd/>
                    <w:jc w:val="center"/>
                    <w:rPr>
                      <w:ins w:id="28038" w:author="Philippe Hollanda - Oliveira Trust" w:date="2022-07-19T09:57:00Z"/>
                      <w:rFonts w:ascii="Arial" w:eastAsia="Times New Roman" w:hAnsi="Arial" w:cs="Arial"/>
                      <w:color w:val="000000"/>
                      <w:sz w:val="20"/>
                      <w:szCs w:val="20"/>
                      <w:lang w:eastAsia="pt-BR"/>
                    </w:rPr>
                  </w:pPr>
                  <w:ins w:id="28039" w:author="Philippe Hollanda - Oliveira Trust" w:date="2022-07-19T09:57:00Z">
                    <w:r w:rsidRPr="0016760B">
                      <w:rPr>
                        <w:rFonts w:ascii="Arial" w:eastAsia="Times New Roman" w:hAnsi="Arial" w:cs="Arial"/>
                        <w:color w:val="000000"/>
                        <w:sz w:val="20"/>
                        <w:szCs w:val="20"/>
                        <w:lang w:eastAsia="pt-BR"/>
                      </w:rPr>
                      <w:t>FERRO REDONDO 1/2 (60)</w:t>
                    </w:r>
                  </w:ins>
                </w:p>
              </w:tc>
              <w:tc>
                <w:tcPr>
                  <w:tcW w:w="2324" w:type="dxa"/>
                  <w:tcBorders>
                    <w:top w:val="nil"/>
                    <w:left w:val="nil"/>
                    <w:bottom w:val="single" w:sz="4" w:space="0" w:color="auto"/>
                    <w:right w:val="single" w:sz="4" w:space="0" w:color="auto"/>
                  </w:tcBorders>
                  <w:shd w:val="clear" w:color="auto" w:fill="auto"/>
                  <w:noWrap/>
                  <w:vAlign w:val="center"/>
                  <w:hideMark/>
                </w:tcPr>
                <w:p w14:paraId="68D92855" w14:textId="77777777" w:rsidR="0016760B" w:rsidRPr="0016760B" w:rsidRDefault="0016760B" w:rsidP="0016760B">
                  <w:pPr>
                    <w:autoSpaceDE/>
                    <w:autoSpaceDN/>
                    <w:adjustRightInd/>
                    <w:jc w:val="center"/>
                    <w:rPr>
                      <w:ins w:id="28040" w:author="Philippe Hollanda - Oliveira Trust" w:date="2022-07-19T09:57:00Z"/>
                      <w:rFonts w:ascii="Arial" w:eastAsia="Times New Roman" w:hAnsi="Arial" w:cs="Arial"/>
                      <w:color w:val="000000"/>
                      <w:sz w:val="20"/>
                      <w:szCs w:val="20"/>
                      <w:lang w:eastAsia="pt-BR"/>
                    </w:rPr>
                  </w:pPr>
                  <w:ins w:id="28041" w:author="Philippe Hollanda - Oliveira Trust" w:date="2022-07-19T09:57:00Z">
                    <w:r w:rsidRPr="0016760B">
                      <w:rPr>
                        <w:rFonts w:ascii="Arial" w:eastAsia="Times New Roman" w:hAnsi="Arial" w:cs="Arial"/>
                        <w:color w:val="000000"/>
                        <w:sz w:val="20"/>
                        <w:szCs w:val="20"/>
                        <w:lang w:eastAsia="pt-BR"/>
                      </w:rPr>
                      <w:t>08/09/2020</w:t>
                    </w:r>
                  </w:ins>
                </w:p>
              </w:tc>
              <w:tc>
                <w:tcPr>
                  <w:tcW w:w="2324" w:type="dxa"/>
                  <w:tcBorders>
                    <w:top w:val="nil"/>
                    <w:left w:val="nil"/>
                    <w:bottom w:val="single" w:sz="4" w:space="0" w:color="auto"/>
                    <w:right w:val="single" w:sz="4" w:space="0" w:color="auto"/>
                  </w:tcBorders>
                  <w:shd w:val="clear" w:color="auto" w:fill="auto"/>
                  <w:noWrap/>
                  <w:vAlign w:val="center"/>
                  <w:hideMark/>
                </w:tcPr>
                <w:p w14:paraId="6DED38A4" w14:textId="77777777" w:rsidR="0016760B" w:rsidRPr="0016760B" w:rsidRDefault="0016760B" w:rsidP="0016760B">
                  <w:pPr>
                    <w:autoSpaceDE/>
                    <w:autoSpaceDN/>
                    <w:adjustRightInd/>
                    <w:jc w:val="center"/>
                    <w:rPr>
                      <w:ins w:id="28042" w:author="Philippe Hollanda - Oliveira Trust" w:date="2022-07-19T09:57:00Z"/>
                      <w:rFonts w:ascii="Arial" w:eastAsia="Times New Roman" w:hAnsi="Arial" w:cs="Arial"/>
                      <w:color w:val="000000"/>
                      <w:sz w:val="20"/>
                      <w:szCs w:val="20"/>
                      <w:lang w:eastAsia="pt-BR"/>
                    </w:rPr>
                  </w:pPr>
                  <w:ins w:id="28043" w:author="Philippe Hollanda - Oliveira Trust" w:date="2022-07-19T09:57:00Z">
                    <w:r w:rsidRPr="0016760B">
                      <w:rPr>
                        <w:rFonts w:ascii="Arial" w:eastAsia="Times New Roman" w:hAnsi="Arial" w:cs="Arial"/>
                        <w:color w:val="000000"/>
                        <w:sz w:val="20"/>
                        <w:szCs w:val="20"/>
                        <w:lang w:eastAsia="pt-BR"/>
                      </w:rPr>
                      <w:t>R$ 3.917,08</w:t>
                    </w:r>
                  </w:ins>
                </w:p>
              </w:tc>
            </w:tr>
            <w:tr w:rsidR="0016760B" w:rsidRPr="0016760B" w14:paraId="37B6F2FA" w14:textId="77777777" w:rsidTr="0016760B">
              <w:trPr>
                <w:trHeight w:val="1785"/>
                <w:ins w:id="28044"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4322A183" w14:textId="77777777" w:rsidR="0016760B" w:rsidRPr="0016760B" w:rsidRDefault="0016760B" w:rsidP="0016760B">
                  <w:pPr>
                    <w:autoSpaceDE/>
                    <w:autoSpaceDN/>
                    <w:adjustRightInd/>
                    <w:rPr>
                      <w:ins w:id="2804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29AFB5A" w14:textId="77777777" w:rsidR="0016760B" w:rsidRPr="0016760B" w:rsidRDefault="0016760B" w:rsidP="0016760B">
                  <w:pPr>
                    <w:autoSpaceDE/>
                    <w:autoSpaceDN/>
                    <w:adjustRightInd/>
                    <w:jc w:val="center"/>
                    <w:rPr>
                      <w:ins w:id="28046" w:author="Philippe Hollanda - Oliveira Trust" w:date="2022-07-19T09:57:00Z"/>
                      <w:rFonts w:ascii="Arial" w:eastAsia="Times New Roman" w:hAnsi="Arial" w:cs="Arial"/>
                      <w:color w:val="000000"/>
                      <w:sz w:val="20"/>
                      <w:szCs w:val="20"/>
                      <w:lang w:eastAsia="pt-BR"/>
                    </w:rPr>
                  </w:pPr>
                  <w:ins w:id="28047" w:author="Philippe Hollanda - Oliveira Trust" w:date="2022-07-19T09:57:00Z">
                    <w:r w:rsidRPr="0016760B">
                      <w:rPr>
                        <w:rFonts w:ascii="Arial" w:eastAsia="Times New Roman" w:hAnsi="Arial" w:cs="Arial"/>
                        <w:color w:val="000000"/>
                        <w:sz w:val="20"/>
                        <w:szCs w:val="20"/>
                        <w:lang w:eastAsia="pt-BR"/>
                      </w:rPr>
                      <w:t>21/09/2020</w:t>
                    </w:r>
                  </w:ins>
                </w:p>
              </w:tc>
              <w:tc>
                <w:tcPr>
                  <w:tcW w:w="2324" w:type="dxa"/>
                  <w:tcBorders>
                    <w:top w:val="nil"/>
                    <w:left w:val="nil"/>
                    <w:bottom w:val="single" w:sz="4" w:space="0" w:color="auto"/>
                    <w:right w:val="single" w:sz="4" w:space="0" w:color="auto"/>
                  </w:tcBorders>
                  <w:shd w:val="clear" w:color="auto" w:fill="auto"/>
                  <w:noWrap/>
                  <w:vAlign w:val="center"/>
                  <w:hideMark/>
                </w:tcPr>
                <w:p w14:paraId="2EA98097" w14:textId="77777777" w:rsidR="0016760B" w:rsidRPr="0016760B" w:rsidRDefault="0016760B" w:rsidP="0016760B">
                  <w:pPr>
                    <w:autoSpaceDE/>
                    <w:autoSpaceDN/>
                    <w:adjustRightInd/>
                    <w:jc w:val="center"/>
                    <w:rPr>
                      <w:ins w:id="28048" w:author="Philippe Hollanda - Oliveira Trust" w:date="2022-07-19T09:57:00Z"/>
                      <w:rFonts w:ascii="Arial" w:eastAsia="Times New Roman" w:hAnsi="Arial" w:cs="Arial"/>
                      <w:color w:val="000000"/>
                      <w:sz w:val="20"/>
                      <w:szCs w:val="20"/>
                      <w:lang w:eastAsia="pt-BR"/>
                    </w:rPr>
                  </w:pPr>
                  <w:ins w:id="28049" w:author="Philippe Hollanda - Oliveira Trust" w:date="2022-07-19T09:57:00Z">
                    <w:r w:rsidRPr="0016760B">
                      <w:rPr>
                        <w:rFonts w:ascii="Arial" w:eastAsia="Times New Roman" w:hAnsi="Arial" w:cs="Arial"/>
                        <w:color w:val="000000"/>
                        <w:sz w:val="20"/>
                        <w:szCs w:val="20"/>
                        <w:lang w:eastAsia="pt-BR"/>
                      </w:rPr>
                      <w:t>R$ 3.917,09</w:t>
                    </w:r>
                  </w:ins>
                </w:p>
              </w:tc>
            </w:tr>
            <w:tr w:rsidR="0016760B" w:rsidRPr="0016760B" w14:paraId="701DFC79" w14:textId="77777777" w:rsidTr="0016760B">
              <w:trPr>
                <w:trHeight w:val="1785"/>
                <w:ins w:id="28050"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00943DA9" w14:textId="77777777" w:rsidR="0016760B" w:rsidRPr="0016760B" w:rsidRDefault="0016760B" w:rsidP="0016760B">
                  <w:pPr>
                    <w:autoSpaceDE/>
                    <w:autoSpaceDN/>
                    <w:adjustRightInd/>
                    <w:rPr>
                      <w:ins w:id="2805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20E31E4" w14:textId="77777777" w:rsidR="0016760B" w:rsidRPr="0016760B" w:rsidRDefault="0016760B" w:rsidP="0016760B">
                  <w:pPr>
                    <w:autoSpaceDE/>
                    <w:autoSpaceDN/>
                    <w:adjustRightInd/>
                    <w:jc w:val="center"/>
                    <w:rPr>
                      <w:ins w:id="28052" w:author="Philippe Hollanda - Oliveira Trust" w:date="2022-07-19T09:57:00Z"/>
                      <w:rFonts w:ascii="Arial" w:eastAsia="Times New Roman" w:hAnsi="Arial" w:cs="Arial"/>
                      <w:color w:val="000000"/>
                      <w:sz w:val="20"/>
                      <w:szCs w:val="20"/>
                      <w:lang w:eastAsia="pt-BR"/>
                    </w:rPr>
                  </w:pPr>
                  <w:ins w:id="28053" w:author="Philippe Hollanda - Oliveira Trust" w:date="2022-07-19T09:57:00Z">
                    <w:r w:rsidRPr="0016760B">
                      <w:rPr>
                        <w:rFonts w:ascii="Arial" w:eastAsia="Times New Roman" w:hAnsi="Arial" w:cs="Arial"/>
                        <w:color w:val="000000"/>
                        <w:sz w:val="20"/>
                        <w:szCs w:val="20"/>
                        <w:lang w:eastAsia="pt-BR"/>
                      </w:rPr>
                      <w:t>05/10/2020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059CEC32" w14:textId="77777777" w:rsidR="0016760B" w:rsidRPr="0016760B" w:rsidRDefault="0016760B" w:rsidP="0016760B">
                  <w:pPr>
                    <w:autoSpaceDE/>
                    <w:autoSpaceDN/>
                    <w:adjustRightInd/>
                    <w:jc w:val="center"/>
                    <w:rPr>
                      <w:ins w:id="28054" w:author="Philippe Hollanda - Oliveira Trust" w:date="2022-07-19T09:57:00Z"/>
                      <w:rFonts w:ascii="Arial" w:eastAsia="Times New Roman" w:hAnsi="Arial" w:cs="Arial"/>
                      <w:color w:val="000000"/>
                      <w:sz w:val="20"/>
                      <w:szCs w:val="20"/>
                      <w:lang w:eastAsia="pt-BR"/>
                    </w:rPr>
                  </w:pPr>
                  <w:ins w:id="28055" w:author="Philippe Hollanda - Oliveira Trust" w:date="2022-07-19T09:57:00Z">
                    <w:r w:rsidRPr="0016760B">
                      <w:rPr>
                        <w:rFonts w:ascii="Arial" w:eastAsia="Times New Roman" w:hAnsi="Arial" w:cs="Arial"/>
                        <w:color w:val="000000"/>
                        <w:sz w:val="20"/>
                        <w:szCs w:val="20"/>
                        <w:lang w:eastAsia="pt-BR"/>
                      </w:rPr>
                      <w:t>R$ 3.917,09</w:t>
                    </w:r>
                  </w:ins>
                </w:p>
              </w:tc>
            </w:tr>
            <w:tr w:rsidR="0016760B" w:rsidRPr="0016760B" w14:paraId="3A46E0A6" w14:textId="77777777" w:rsidTr="0016760B">
              <w:trPr>
                <w:trHeight w:val="1785"/>
                <w:ins w:id="28056"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496BA4A5" w14:textId="77777777" w:rsidR="0016760B" w:rsidRPr="0016760B" w:rsidRDefault="0016760B" w:rsidP="0016760B">
                  <w:pPr>
                    <w:autoSpaceDE/>
                    <w:autoSpaceDN/>
                    <w:adjustRightInd/>
                    <w:rPr>
                      <w:ins w:id="2805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1981CFE" w14:textId="77777777" w:rsidR="0016760B" w:rsidRPr="0016760B" w:rsidRDefault="0016760B" w:rsidP="0016760B">
                  <w:pPr>
                    <w:autoSpaceDE/>
                    <w:autoSpaceDN/>
                    <w:adjustRightInd/>
                    <w:jc w:val="center"/>
                    <w:rPr>
                      <w:ins w:id="28058" w:author="Philippe Hollanda - Oliveira Trust" w:date="2022-07-19T09:57:00Z"/>
                      <w:rFonts w:ascii="Arial" w:eastAsia="Times New Roman" w:hAnsi="Arial" w:cs="Arial"/>
                      <w:color w:val="000000"/>
                      <w:sz w:val="20"/>
                      <w:szCs w:val="20"/>
                      <w:lang w:eastAsia="pt-BR"/>
                    </w:rPr>
                  </w:pPr>
                  <w:ins w:id="28059" w:author="Philippe Hollanda - Oliveira Trust" w:date="2022-07-19T09:57:00Z">
                    <w:r w:rsidRPr="0016760B">
                      <w:rPr>
                        <w:rFonts w:ascii="Arial" w:eastAsia="Times New Roman" w:hAnsi="Arial" w:cs="Arial"/>
                        <w:color w:val="000000"/>
                        <w:sz w:val="20"/>
                        <w:szCs w:val="20"/>
                        <w:lang w:eastAsia="pt-BR"/>
                      </w:rPr>
                      <w:t>20/10/2020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039D07F4" w14:textId="77777777" w:rsidR="0016760B" w:rsidRPr="0016760B" w:rsidRDefault="0016760B" w:rsidP="0016760B">
                  <w:pPr>
                    <w:autoSpaceDE/>
                    <w:autoSpaceDN/>
                    <w:adjustRightInd/>
                    <w:jc w:val="center"/>
                    <w:rPr>
                      <w:ins w:id="28060" w:author="Philippe Hollanda - Oliveira Trust" w:date="2022-07-19T09:57:00Z"/>
                      <w:rFonts w:ascii="Arial" w:eastAsia="Times New Roman" w:hAnsi="Arial" w:cs="Arial"/>
                      <w:color w:val="000000"/>
                      <w:sz w:val="20"/>
                      <w:szCs w:val="20"/>
                      <w:lang w:eastAsia="pt-BR"/>
                    </w:rPr>
                  </w:pPr>
                  <w:ins w:id="28061" w:author="Philippe Hollanda - Oliveira Trust" w:date="2022-07-19T09:57:00Z">
                    <w:r w:rsidRPr="0016760B">
                      <w:rPr>
                        <w:rFonts w:ascii="Arial" w:eastAsia="Times New Roman" w:hAnsi="Arial" w:cs="Arial"/>
                        <w:color w:val="000000"/>
                        <w:sz w:val="20"/>
                        <w:szCs w:val="20"/>
                        <w:lang w:eastAsia="pt-BR"/>
                      </w:rPr>
                      <w:t>R$ 3.917,09</w:t>
                    </w:r>
                  </w:ins>
                </w:p>
              </w:tc>
            </w:tr>
            <w:tr w:rsidR="0016760B" w:rsidRPr="0016760B" w14:paraId="033D548A" w14:textId="77777777" w:rsidTr="0016760B">
              <w:trPr>
                <w:trHeight w:val="1785"/>
                <w:ins w:id="28062"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4C25254F" w14:textId="77777777" w:rsidR="0016760B" w:rsidRPr="0016760B" w:rsidRDefault="0016760B" w:rsidP="0016760B">
                  <w:pPr>
                    <w:autoSpaceDE/>
                    <w:autoSpaceDN/>
                    <w:adjustRightInd/>
                    <w:jc w:val="center"/>
                    <w:rPr>
                      <w:ins w:id="28063" w:author="Philippe Hollanda - Oliveira Trust" w:date="2022-07-19T09:57:00Z"/>
                      <w:rFonts w:ascii="Arial" w:eastAsia="Times New Roman" w:hAnsi="Arial" w:cs="Arial"/>
                      <w:color w:val="000000"/>
                      <w:sz w:val="20"/>
                      <w:szCs w:val="20"/>
                      <w:lang w:eastAsia="pt-BR"/>
                    </w:rPr>
                  </w:pPr>
                  <w:ins w:id="28064" w:author="Philippe Hollanda - Oliveira Trust" w:date="2022-07-19T09:57:00Z">
                    <w:r w:rsidRPr="0016760B">
                      <w:rPr>
                        <w:rFonts w:ascii="Arial" w:eastAsia="Times New Roman" w:hAnsi="Arial" w:cs="Arial"/>
                        <w:color w:val="000000"/>
                        <w:sz w:val="20"/>
                        <w:szCs w:val="20"/>
                        <w:lang w:eastAsia="pt-BR"/>
                      </w:rPr>
                      <w:lastRenderedPageBreak/>
                      <w:t>PERFIL DOBRADO ENRIJECIDO 127X50X17X2,00X6000</w:t>
                    </w:r>
                  </w:ins>
                </w:p>
              </w:tc>
              <w:tc>
                <w:tcPr>
                  <w:tcW w:w="2324" w:type="dxa"/>
                  <w:tcBorders>
                    <w:top w:val="nil"/>
                    <w:left w:val="nil"/>
                    <w:bottom w:val="single" w:sz="4" w:space="0" w:color="auto"/>
                    <w:right w:val="single" w:sz="4" w:space="0" w:color="auto"/>
                  </w:tcBorders>
                  <w:shd w:val="clear" w:color="auto" w:fill="auto"/>
                  <w:noWrap/>
                  <w:vAlign w:val="center"/>
                  <w:hideMark/>
                </w:tcPr>
                <w:p w14:paraId="48151BD8" w14:textId="77777777" w:rsidR="0016760B" w:rsidRPr="0016760B" w:rsidRDefault="0016760B" w:rsidP="0016760B">
                  <w:pPr>
                    <w:autoSpaceDE/>
                    <w:autoSpaceDN/>
                    <w:adjustRightInd/>
                    <w:jc w:val="center"/>
                    <w:rPr>
                      <w:ins w:id="28065" w:author="Philippe Hollanda - Oliveira Trust" w:date="2022-07-19T09:57:00Z"/>
                      <w:rFonts w:ascii="Arial" w:eastAsia="Times New Roman" w:hAnsi="Arial" w:cs="Arial"/>
                      <w:color w:val="000000"/>
                      <w:sz w:val="20"/>
                      <w:szCs w:val="20"/>
                      <w:lang w:eastAsia="pt-BR"/>
                    </w:rPr>
                  </w:pPr>
                  <w:ins w:id="28066" w:author="Philippe Hollanda - Oliveira Trust" w:date="2022-07-19T09:57:00Z">
                    <w:r w:rsidRPr="0016760B">
                      <w:rPr>
                        <w:rFonts w:ascii="Arial" w:eastAsia="Times New Roman" w:hAnsi="Arial" w:cs="Arial"/>
                        <w:color w:val="000000"/>
                        <w:sz w:val="20"/>
                        <w:szCs w:val="20"/>
                        <w:lang w:eastAsia="pt-BR"/>
                      </w:rPr>
                      <w:t>08/09/2020</w:t>
                    </w:r>
                  </w:ins>
                </w:p>
              </w:tc>
              <w:tc>
                <w:tcPr>
                  <w:tcW w:w="2324" w:type="dxa"/>
                  <w:tcBorders>
                    <w:top w:val="nil"/>
                    <w:left w:val="nil"/>
                    <w:bottom w:val="single" w:sz="4" w:space="0" w:color="auto"/>
                    <w:right w:val="single" w:sz="4" w:space="0" w:color="auto"/>
                  </w:tcBorders>
                  <w:shd w:val="clear" w:color="auto" w:fill="auto"/>
                  <w:noWrap/>
                  <w:vAlign w:val="center"/>
                  <w:hideMark/>
                </w:tcPr>
                <w:p w14:paraId="6CDA06A2" w14:textId="77777777" w:rsidR="0016760B" w:rsidRPr="0016760B" w:rsidRDefault="0016760B" w:rsidP="0016760B">
                  <w:pPr>
                    <w:autoSpaceDE/>
                    <w:autoSpaceDN/>
                    <w:adjustRightInd/>
                    <w:jc w:val="center"/>
                    <w:rPr>
                      <w:ins w:id="28067" w:author="Philippe Hollanda - Oliveira Trust" w:date="2022-07-19T09:57:00Z"/>
                      <w:rFonts w:ascii="Arial" w:eastAsia="Times New Roman" w:hAnsi="Arial" w:cs="Arial"/>
                      <w:color w:val="000000"/>
                      <w:sz w:val="20"/>
                      <w:szCs w:val="20"/>
                      <w:lang w:eastAsia="pt-BR"/>
                    </w:rPr>
                  </w:pPr>
                  <w:ins w:id="28068" w:author="Philippe Hollanda - Oliveira Trust" w:date="2022-07-19T09:57:00Z">
                    <w:r w:rsidRPr="0016760B">
                      <w:rPr>
                        <w:rFonts w:ascii="Arial" w:eastAsia="Times New Roman" w:hAnsi="Arial" w:cs="Arial"/>
                        <w:color w:val="000000"/>
                        <w:sz w:val="20"/>
                        <w:szCs w:val="20"/>
                        <w:lang w:eastAsia="pt-BR"/>
                      </w:rPr>
                      <w:t>R$ 4.155,50</w:t>
                    </w:r>
                  </w:ins>
                </w:p>
              </w:tc>
            </w:tr>
            <w:tr w:rsidR="0016760B" w:rsidRPr="0016760B" w14:paraId="426B2B7C" w14:textId="77777777" w:rsidTr="0016760B">
              <w:trPr>
                <w:trHeight w:val="1785"/>
                <w:ins w:id="28069"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62E0E3F5" w14:textId="77777777" w:rsidR="0016760B" w:rsidRPr="0016760B" w:rsidRDefault="0016760B" w:rsidP="0016760B">
                  <w:pPr>
                    <w:autoSpaceDE/>
                    <w:autoSpaceDN/>
                    <w:adjustRightInd/>
                    <w:rPr>
                      <w:ins w:id="2807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8962630" w14:textId="77777777" w:rsidR="0016760B" w:rsidRPr="0016760B" w:rsidRDefault="0016760B" w:rsidP="0016760B">
                  <w:pPr>
                    <w:autoSpaceDE/>
                    <w:autoSpaceDN/>
                    <w:adjustRightInd/>
                    <w:jc w:val="center"/>
                    <w:rPr>
                      <w:ins w:id="28071" w:author="Philippe Hollanda - Oliveira Trust" w:date="2022-07-19T09:57:00Z"/>
                      <w:rFonts w:ascii="Arial" w:eastAsia="Times New Roman" w:hAnsi="Arial" w:cs="Arial"/>
                      <w:color w:val="000000"/>
                      <w:sz w:val="20"/>
                      <w:szCs w:val="20"/>
                      <w:lang w:eastAsia="pt-BR"/>
                    </w:rPr>
                  </w:pPr>
                  <w:ins w:id="28072" w:author="Philippe Hollanda - Oliveira Trust" w:date="2022-07-19T09:57:00Z">
                    <w:r w:rsidRPr="0016760B">
                      <w:rPr>
                        <w:rFonts w:ascii="Arial" w:eastAsia="Times New Roman" w:hAnsi="Arial" w:cs="Arial"/>
                        <w:color w:val="000000"/>
                        <w:sz w:val="20"/>
                        <w:szCs w:val="20"/>
                        <w:lang w:eastAsia="pt-BR"/>
                      </w:rPr>
                      <w:t>21/09/2020</w:t>
                    </w:r>
                  </w:ins>
                </w:p>
              </w:tc>
              <w:tc>
                <w:tcPr>
                  <w:tcW w:w="2324" w:type="dxa"/>
                  <w:tcBorders>
                    <w:top w:val="nil"/>
                    <w:left w:val="nil"/>
                    <w:bottom w:val="single" w:sz="4" w:space="0" w:color="auto"/>
                    <w:right w:val="single" w:sz="4" w:space="0" w:color="auto"/>
                  </w:tcBorders>
                  <w:shd w:val="clear" w:color="auto" w:fill="auto"/>
                  <w:noWrap/>
                  <w:vAlign w:val="center"/>
                  <w:hideMark/>
                </w:tcPr>
                <w:p w14:paraId="6343FDC4" w14:textId="77777777" w:rsidR="0016760B" w:rsidRPr="0016760B" w:rsidRDefault="0016760B" w:rsidP="0016760B">
                  <w:pPr>
                    <w:autoSpaceDE/>
                    <w:autoSpaceDN/>
                    <w:adjustRightInd/>
                    <w:jc w:val="center"/>
                    <w:rPr>
                      <w:ins w:id="28073" w:author="Philippe Hollanda - Oliveira Trust" w:date="2022-07-19T09:57:00Z"/>
                      <w:rFonts w:ascii="Arial" w:eastAsia="Times New Roman" w:hAnsi="Arial" w:cs="Arial"/>
                      <w:color w:val="000000"/>
                      <w:sz w:val="20"/>
                      <w:szCs w:val="20"/>
                      <w:lang w:eastAsia="pt-BR"/>
                    </w:rPr>
                  </w:pPr>
                  <w:ins w:id="28074" w:author="Philippe Hollanda - Oliveira Trust" w:date="2022-07-19T09:57:00Z">
                    <w:r w:rsidRPr="0016760B">
                      <w:rPr>
                        <w:rFonts w:ascii="Arial" w:eastAsia="Times New Roman" w:hAnsi="Arial" w:cs="Arial"/>
                        <w:color w:val="000000"/>
                        <w:sz w:val="20"/>
                        <w:szCs w:val="20"/>
                        <w:lang w:eastAsia="pt-BR"/>
                      </w:rPr>
                      <w:t>R$ 4.155,50</w:t>
                    </w:r>
                  </w:ins>
                </w:p>
              </w:tc>
            </w:tr>
            <w:tr w:rsidR="0016760B" w:rsidRPr="0016760B" w14:paraId="06878753" w14:textId="77777777" w:rsidTr="0016760B">
              <w:trPr>
                <w:trHeight w:val="1785"/>
                <w:ins w:id="28075"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24700160" w14:textId="77777777" w:rsidR="0016760B" w:rsidRPr="0016760B" w:rsidRDefault="0016760B" w:rsidP="0016760B">
                  <w:pPr>
                    <w:autoSpaceDE/>
                    <w:autoSpaceDN/>
                    <w:adjustRightInd/>
                    <w:rPr>
                      <w:ins w:id="2807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7F184BB" w14:textId="77777777" w:rsidR="0016760B" w:rsidRPr="0016760B" w:rsidRDefault="0016760B" w:rsidP="0016760B">
                  <w:pPr>
                    <w:autoSpaceDE/>
                    <w:autoSpaceDN/>
                    <w:adjustRightInd/>
                    <w:jc w:val="center"/>
                    <w:rPr>
                      <w:ins w:id="28077" w:author="Philippe Hollanda - Oliveira Trust" w:date="2022-07-19T09:57:00Z"/>
                      <w:rFonts w:ascii="Arial" w:eastAsia="Times New Roman" w:hAnsi="Arial" w:cs="Arial"/>
                      <w:color w:val="000000"/>
                      <w:sz w:val="20"/>
                      <w:szCs w:val="20"/>
                      <w:lang w:eastAsia="pt-BR"/>
                    </w:rPr>
                  </w:pPr>
                  <w:ins w:id="28078" w:author="Philippe Hollanda - Oliveira Trust" w:date="2022-07-19T09:57:00Z">
                    <w:r w:rsidRPr="0016760B">
                      <w:rPr>
                        <w:rFonts w:ascii="Arial" w:eastAsia="Times New Roman" w:hAnsi="Arial" w:cs="Arial"/>
                        <w:color w:val="000000"/>
                        <w:sz w:val="20"/>
                        <w:szCs w:val="20"/>
                        <w:lang w:eastAsia="pt-BR"/>
                      </w:rPr>
                      <w:t>05/10/2020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077DF75E" w14:textId="77777777" w:rsidR="0016760B" w:rsidRPr="0016760B" w:rsidRDefault="0016760B" w:rsidP="0016760B">
                  <w:pPr>
                    <w:autoSpaceDE/>
                    <w:autoSpaceDN/>
                    <w:adjustRightInd/>
                    <w:jc w:val="center"/>
                    <w:rPr>
                      <w:ins w:id="28079" w:author="Philippe Hollanda - Oliveira Trust" w:date="2022-07-19T09:57:00Z"/>
                      <w:rFonts w:ascii="Arial" w:eastAsia="Times New Roman" w:hAnsi="Arial" w:cs="Arial"/>
                      <w:color w:val="000000"/>
                      <w:sz w:val="20"/>
                      <w:szCs w:val="20"/>
                      <w:lang w:eastAsia="pt-BR"/>
                    </w:rPr>
                  </w:pPr>
                  <w:ins w:id="28080" w:author="Philippe Hollanda - Oliveira Trust" w:date="2022-07-19T09:57:00Z">
                    <w:r w:rsidRPr="0016760B">
                      <w:rPr>
                        <w:rFonts w:ascii="Arial" w:eastAsia="Times New Roman" w:hAnsi="Arial" w:cs="Arial"/>
                        <w:color w:val="000000"/>
                        <w:sz w:val="20"/>
                        <w:szCs w:val="20"/>
                        <w:lang w:eastAsia="pt-BR"/>
                      </w:rPr>
                      <w:t>R$ 4.155,50</w:t>
                    </w:r>
                  </w:ins>
                </w:p>
              </w:tc>
            </w:tr>
            <w:tr w:rsidR="0016760B" w:rsidRPr="0016760B" w14:paraId="4DF23E9B" w14:textId="77777777" w:rsidTr="0016760B">
              <w:trPr>
                <w:trHeight w:val="1785"/>
                <w:ins w:id="28081"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185F3B25" w14:textId="77777777" w:rsidR="0016760B" w:rsidRPr="0016760B" w:rsidRDefault="0016760B" w:rsidP="0016760B">
                  <w:pPr>
                    <w:autoSpaceDE/>
                    <w:autoSpaceDN/>
                    <w:adjustRightInd/>
                    <w:rPr>
                      <w:ins w:id="2808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86CB291" w14:textId="77777777" w:rsidR="0016760B" w:rsidRPr="0016760B" w:rsidRDefault="0016760B" w:rsidP="0016760B">
                  <w:pPr>
                    <w:autoSpaceDE/>
                    <w:autoSpaceDN/>
                    <w:adjustRightInd/>
                    <w:jc w:val="center"/>
                    <w:rPr>
                      <w:ins w:id="28083" w:author="Philippe Hollanda - Oliveira Trust" w:date="2022-07-19T09:57:00Z"/>
                      <w:rFonts w:ascii="Arial" w:eastAsia="Times New Roman" w:hAnsi="Arial" w:cs="Arial"/>
                      <w:color w:val="000000"/>
                      <w:sz w:val="20"/>
                      <w:szCs w:val="20"/>
                      <w:lang w:eastAsia="pt-BR"/>
                    </w:rPr>
                  </w:pPr>
                  <w:ins w:id="28084" w:author="Philippe Hollanda - Oliveira Trust" w:date="2022-07-19T09:57:00Z">
                    <w:r w:rsidRPr="0016760B">
                      <w:rPr>
                        <w:rFonts w:ascii="Arial" w:eastAsia="Times New Roman" w:hAnsi="Arial" w:cs="Arial"/>
                        <w:color w:val="000000"/>
                        <w:sz w:val="20"/>
                        <w:szCs w:val="20"/>
                        <w:lang w:eastAsia="pt-BR"/>
                      </w:rPr>
                      <w:t>20/10/2020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1D0B1A07" w14:textId="77777777" w:rsidR="0016760B" w:rsidRPr="0016760B" w:rsidRDefault="0016760B" w:rsidP="0016760B">
                  <w:pPr>
                    <w:autoSpaceDE/>
                    <w:autoSpaceDN/>
                    <w:adjustRightInd/>
                    <w:jc w:val="center"/>
                    <w:rPr>
                      <w:ins w:id="28085" w:author="Philippe Hollanda - Oliveira Trust" w:date="2022-07-19T09:57:00Z"/>
                      <w:rFonts w:ascii="Arial" w:eastAsia="Times New Roman" w:hAnsi="Arial" w:cs="Arial"/>
                      <w:color w:val="000000"/>
                      <w:sz w:val="20"/>
                      <w:szCs w:val="20"/>
                      <w:lang w:eastAsia="pt-BR"/>
                    </w:rPr>
                  </w:pPr>
                  <w:ins w:id="28086" w:author="Philippe Hollanda - Oliveira Trust" w:date="2022-07-19T09:57:00Z">
                    <w:r w:rsidRPr="0016760B">
                      <w:rPr>
                        <w:rFonts w:ascii="Arial" w:eastAsia="Times New Roman" w:hAnsi="Arial" w:cs="Arial"/>
                        <w:color w:val="000000"/>
                        <w:sz w:val="20"/>
                        <w:szCs w:val="20"/>
                        <w:lang w:eastAsia="pt-BR"/>
                      </w:rPr>
                      <w:t>R$ 4.155,50</w:t>
                    </w:r>
                  </w:ins>
                </w:p>
              </w:tc>
            </w:tr>
            <w:tr w:rsidR="0016760B" w:rsidRPr="0016760B" w14:paraId="49DC7DC5" w14:textId="77777777" w:rsidTr="0016760B">
              <w:trPr>
                <w:trHeight w:val="1785"/>
                <w:ins w:id="280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58A5C3" w14:textId="77777777" w:rsidR="0016760B" w:rsidRPr="0016760B" w:rsidRDefault="0016760B" w:rsidP="0016760B">
                  <w:pPr>
                    <w:autoSpaceDE/>
                    <w:autoSpaceDN/>
                    <w:adjustRightInd/>
                    <w:jc w:val="center"/>
                    <w:rPr>
                      <w:ins w:id="28088" w:author="Philippe Hollanda - Oliveira Trust" w:date="2022-07-19T09:57:00Z"/>
                      <w:rFonts w:ascii="Arial" w:eastAsia="Times New Roman" w:hAnsi="Arial" w:cs="Arial"/>
                      <w:color w:val="000000"/>
                      <w:sz w:val="20"/>
                      <w:szCs w:val="20"/>
                      <w:lang w:eastAsia="pt-BR"/>
                    </w:rPr>
                  </w:pPr>
                  <w:ins w:id="28089" w:author="Philippe Hollanda - Oliveira Trust" w:date="2022-07-19T09:57:00Z">
                    <w:r w:rsidRPr="0016760B">
                      <w:rPr>
                        <w:rFonts w:ascii="Arial" w:eastAsia="Times New Roman" w:hAnsi="Arial" w:cs="Arial"/>
                        <w:color w:val="000000"/>
                        <w:sz w:val="20"/>
                        <w:szCs w:val="20"/>
                        <w:lang w:eastAsia="pt-BR"/>
                      </w:rPr>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20DC016F" w14:textId="77777777" w:rsidR="0016760B" w:rsidRPr="0016760B" w:rsidRDefault="0016760B" w:rsidP="0016760B">
                  <w:pPr>
                    <w:autoSpaceDE/>
                    <w:autoSpaceDN/>
                    <w:adjustRightInd/>
                    <w:jc w:val="center"/>
                    <w:rPr>
                      <w:ins w:id="28090" w:author="Philippe Hollanda - Oliveira Trust" w:date="2022-07-19T09:57:00Z"/>
                      <w:rFonts w:ascii="Arial" w:eastAsia="Times New Roman" w:hAnsi="Arial" w:cs="Arial"/>
                      <w:color w:val="000000"/>
                      <w:sz w:val="20"/>
                      <w:szCs w:val="20"/>
                      <w:lang w:eastAsia="pt-BR"/>
                    </w:rPr>
                  </w:pPr>
                  <w:ins w:id="28091" w:author="Philippe Hollanda - Oliveira Trust" w:date="2022-07-19T09:57:00Z">
                    <w:r w:rsidRPr="0016760B">
                      <w:rPr>
                        <w:rFonts w:ascii="Arial" w:eastAsia="Times New Roman" w:hAnsi="Arial" w:cs="Arial"/>
                        <w:color w:val="000000"/>
                        <w:sz w:val="20"/>
                        <w:szCs w:val="20"/>
                        <w:lang w:eastAsia="pt-BR"/>
                      </w:rPr>
                      <w:t>29/10/2020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332FBFC3" w14:textId="77777777" w:rsidR="0016760B" w:rsidRPr="0016760B" w:rsidRDefault="0016760B" w:rsidP="0016760B">
                  <w:pPr>
                    <w:autoSpaceDE/>
                    <w:autoSpaceDN/>
                    <w:adjustRightInd/>
                    <w:jc w:val="center"/>
                    <w:rPr>
                      <w:ins w:id="28092" w:author="Philippe Hollanda - Oliveira Trust" w:date="2022-07-19T09:57:00Z"/>
                      <w:rFonts w:ascii="Arial" w:eastAsia="Times New Roman" w:hAnsi="Arial" w:cs="Arial"/>
                      <w:color w:val="000000"/>
                      <w:sz w:val="20"/>
                      <w:szCs w:val="20"/>
                      <w:lang w:eastAsia="pt-BR"/>
                    </w:rPr>
                  </w:pPr>
                  <w:ins w:id="28093" w:author="Philippe Hollanda - Oliveira Trust" w:date="2022-07-19T09:57:00Z">
                    <w:r w:rsidRPr="0016760B">
                      <w:rPr>
                        <w:rFonts w:ascii="Arial" w:eastAsia="Times New Roman" w:hAnsi="Arial" w:cs="Arial"/>
                        <w:color w:val="000000"/>
                        <w:sz w:val="20"/>
                        <w:szCs w:val="20"/>
                        <w:lang w:eastAsia="pt-BR"/>
                      </w:rPr>
                      <w:t>R$ 1.054,87</w:t>
                    </w:r>
                  </w:ins>
                </w:p>
              </w:tc>
            </w:tr>
            <w:tr w:rsidR="0016760B" w:rsidRPr="0016760B" w14:paraId="49443F9B" w14:textId="77777777" w:rsidTr="0016760B">
              <w:trPr>
                <w:trHeight w:val="1785"/>
                <w:ins w:id="280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D1D7EB" w14:textId="77777777" w:rsidR="0016760B" w:rsidRPr="0016760B" w:rsidRDefault="0016760B" w:rsidP="0016760B">
                  <w:pPr>
                    <w:autoSpaceDE/>
                    <w:autoSpaceDN/>
                    <w:adjustRightInd/>
                    <w:jc w:val="center"/>
                    <w:rPr>
                      <w:ins w:id="28095" w:author="Philippe Hollanda - Oliveira Trust" w:date="2022-07-19T09:57:00Z"/>
                      <w:rFonts w:ascii="Arial" w:eastAsia="Times New Roman" w:hAnsi="Arial" w:cs="Arial"/>
                      <w:color w:val="000000"/>
                      <w:sz w:val="20"/>
                      <w:szCs w:val="20"/>
                      <w:lang w:eastAsia="pt-BR"/>
                    </w:rPr>
                  </w:pPr>
                  <w:ins w:id="2809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F5514AF" w14:textId="77777777" w:rsidR="0016760B" w:rsidRPr="0016760B" w:rsidRDefault="0016760B" w:rsidP="0016760B">
                  <w:pPr>
                    <w:autoSpaceDE/>
                    <w:autoSpaceDN/>
                    <w:adjustRightInd/>
                    <w:jc w:val="center"/>
                    <w:rPr>
                      <w:ins w:id="28097" w:author="Philippe Hollanda - Oliveira Trust" w:date="2022-07-19T09:57:00Z"/>
                      <w:rFonts w:ascii="Arial" w:eastAsia="Times New Roman" w:hAnsi="Arial" w:cs="Arial"/>
                      <w:color w:val="000000"/>
                      <w:sz w:val="20"/>
                      <w:szCs w:val="20"/>
                      <w:lang w:eastAsia="pt-BR"/>
                    </w:rPr>
                  </w:pPr>
                  <w:ins w:id="28098" w:author="Philippe Hollanda - Oliveira Trust" w:date="2022-07-19T09:57:00Z">
                    <w:r w:rsidRPr="0016760B">
                      <w:rPr>
                        <w:rFonts w:ascii="Arial" w:eastAsia="Times New Roman" w:hAnsi="Arial" w:cs="Arial"/>
                        <w:color w:val="000000"/>
                        <w:sz w:val="20"/>
                        <w:szCs w:val="20"/>
                        <w:lang w:eastAsia="pt-BR"/>
                      </w:rPr>
                      <w:t>13/11/2020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0E074DE7" w14:textId="77777777" w:rsidR="0016760B" w:rsidRPr="0016760B" w:rsidRDefault="0016760B" w:rsidP="0016760B">
                  <w:pPr>
                    <w:autoSpaceDE/>
                    <w:autoSpaceDN/>
                    <w:adjustRightInd/>
                    <w:jc w:val="center"/>
                    <w:rPr>
                      <w:ins w:id="28099" w:author="Philippe Hollanda - Oliveira Trust" w:date="2022-07-19T09:57:00Z"/>
                      <w:rFonts w:ascii="Arial" w:eastAsia="Times New Roman" w:hAnsi="Arial" w:cs="Arial"/>
                      <w:color w:val="000000"/>
                      <w:sz w:val="20"/>
                      <w:szCs w:val="20"/>
                      <w:lang w:eastAsia="pt-BR"/>
                    </w:rPr>
                  </w:pPr>
                  <w:ins w:id="28100" w:author="Philippe Hollanda - Oliveira Trust" w:date="2022-07-19T09:57:00Z">
                    <w:r w:rsidRPr="0016760B">
                      <w:rPr>
                        <w:rFonts w:ascii="Arial" w:eastAsia="Times New Roman" w:hAnsi="Arial" w:cs="Arial"/>
                        <w:color w:val="000000"/>
                        <w:sz w:val="20"/>
                        <w:szCs w:val="20"/>
                        <w:lang w:eastAsia="pt-BR"/>
                      </w:rPr>
                      <w:t>R$ 1.690,50</w:t>
                    </w:r>
                  </w:ins>
                </w:p>
              </w:tc>
            </w:tr>
            <w:tr w:rsidR="0016760B" w:rsidRPr="0016760B" w14:paraId="27AA8905" w14:textId="77777777" w:rsidTr="0016760B">
              <w:trPr>
                <w:trHeight w:val="1785"/>
                <w:ins w:id="281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48E8FC" w14:textId="77777777" w:rsidR="0016760B" w:rsidRPr="0016760B" w:rsidRDefault="0016760B" w:rsidP="0016760B">
                  <w:pPr>
                    <w:autoSpaceDE/>
                    <w:autoSpaceDN/>
                    <w:adjustRightInd/>
                    <w:jc w:val="center"/>
                    <w:rPr>
                      <w:ins w:id="28102" w:author="Philippe Hollanda - Oliveira Trust" w:date="2022-07-19T09:57:00Z"/>
                      <w:rFonts w:ascii="Arial" w:eastAsia="Times New Roman" w:hAnsi="Arial" w:cs="Arial"/>
                      <w:color w:val="000000"/>
                      <w:sz w:val="20"/>
                      <w:szCs w:val="20"/>
                      <w:lang w:eastAsia="pt-BR"/>
                    </w:rPr>
                  </w:pPr>
                  <w:ins w:id="2810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A1EF6EB" w14:textId="77777777" w:rsidR="0016760B" w:rsidRPr="0016760B" w:rsidRDefault="0016760B" w:rsidP="0016760B">
                  <w:pPr>
                    <w:autoSpaceDE/>
                    <w:autoSpaceDN/>
                    <w:adjustRightInd/>
                    <w:jc w:val="center"/>
                    <w:rPr>
                      <w:ins w:id="28104" w:author="Philippe Hollanda - Oliveira Trust" w:date="2022-07-19T09:57:00Z"/>
                      <w:rFonts w:ascii="Arial" w:eastAsia="Times New Roman" w:hAnsi="Arial" w:cs="Arial"/>
                      <w:color w:val="000000"/>
                      <w:sz w:val="20"/>
                      <w:szCs w:val="20"/>
                      <w:lang w:eastAsia="pt-BR"/>
                    </w:rPr>
                  </w:pPr>
                  <w:ins w:id="28105" w:author="Philippe Hollanda - Oliveira Trust" w:date="2022-07-19T09:57:00Z">
                    <w:r w:rsidRPr="0016760B">
                      <w:rPr>
                        <w:rFonts w:ascii="Arial" w:eastAsia="Times New Roman" w:hAnsi="Arial" w:cs="Arial"/>
                        <w:color w:val="000000"/>
                        <w:sz w:val="20"/>
                        <w:szCs w:val="20"/>
                        <w:lang w:eastAsia="pt-BR"/>
                      </w:rPr>
                      <w:t>13/11/2020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50F37A60" w14:textId="77777777" w:rsidR="0016760B" w:rsidRPr="0016760B" w:rsidRDefault="0016760B" w:rsidP="0016760B">
                  <w:pPr>
                    <w:autoSpaceDE/>
                    <w:autoSpaceDN/>
                    <w:adjustRightInd/>
                    <w:jc w:val="center"/>
                    <w:rPr>
                      <w:ins w:id="28106" w:author="Philippe Hollanda - Oliveira Trust" w:date="2022-07-19T09:57:00Z"/>
                      <w:rFonts w:ascii="Arial" w:eastAsia="Times New Roman" w:hAnsi="Arial" w:cs="Arial"/>
                      <w:color w:val="000000"/>
                      <w:sz w:val="20"/>
                      <w:szCs w:val="20"/>
                      <w:lang w:eastAsia="pt-BR"/>
                    </w:rPr>
                  </w:pPr>
                  <w:ins w:id="28107" w:author="Philippe Hollanda - Oliveira Trust" w:date="2022-07-19T09:57:00Z">
                    <w:r w:rsidRPr="0016760B">
                      <w:rPr>
                        <w:rFonts w:ascii="Arial" w:eastAsia="Times New Roman" w:hAnsi="Arial" w:cs="Arial"/>
                        <w:color w:val="000000"/>
                        <w:sz w:val="20"/>
                        <w:szCs w:val="20"/>
                        <w:lang w:eastAsia="pt-BR"/>
                      </w:rPr>
                      <w:t>R$ 269,50</w:t>
                    </w:r>
                  </w:ins>
                </w:p>
              </w:tc>
            </w:tr>
            <w:tr w:rsidR="0016760B" w:rsidRPr="0016760B" w14:paraId="049E830F" w14:textId="77777777" w:rsidTr="0016760B">
              <w:trPr>
                <w:trHeight w:val="1785"/>
                <w:ins w:id="281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575DFB" w14:textId="77777777" w:rsidR="0016760B" w:rsidRPr="0016760B" w:rsidRDefault="0016760B" w:rsidP="0016760B">
                  <w:pPr>
                    <w:autoSpaceDE/>
                    <w:autoSpaceDN/>
                    <w:adjustRightInd/>
                    <w:jc w:val="center"/>
                    <w:rPr>
                      <w:ins w:id="28109" w:author="Philippe Hollanda - Oliveira Trust" w:date="2022-07-19T09:57:00Z"/>
                      <w:rFonts w:ascii="Arial" w:eastAsia="Times New Roman" w:hAnsi="Arial" w:cs="Arial"/>
                      <w:color w:val="000000"/>
                      <w:sz w:val="20"/>
                      <w:szCs w:val="20"/>
                      <w:lang w:eastAsia="pt-BR"/>
                    </w:rPr>
                  </w:pPr>
                  <w:ins w:id="2811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6BD45DE" w14:textId="77777777" w:rsidR="0016760B" w:rsidRPr="0016760B" w:rsidRDefault="0016760B" w:rsidP="0016760B">
                  <w:pPr>
                    <w:autoSpaceDE/>
                    <w:autoSpaceDN/>
                    <w:adjustRightInd/>
                    <w:jc w:val="center"/>
                    <w:rPr>
                      <w:ins w:id="28111" w:author="Philippe Hollanda - Oliveira Trust" w:date="2022-07-19T09:57:00Z"/>
                      <w:rFonts w:ascii="Arial" w:eastAsia="Times New Roman" w:hAnsi="Arial" w:cs="Arial"/>
                      <w:color w:val="000000"/>
                      <w:sz w:val="20"/>
                      <w:szCs w:val="20"/>
                      <w:lang w:eastAsia="pt-BR"/>
                    </w:rPr>
                  </w:pPr>
                  <w:ins w:id="28112" w:author="Philippe Hollanda - Oliveira Trust" w:date="2022-07-19T09:57:00Z">
                    <w:r w:rsidRPr="0016760B">
                      <w:rPr>
                        <w:rFonts w:ascii="Arial" w:eastAsia="Times New Roman" w:hAnsi="Arial" w:cs="Arial"/>
                        <w:color w:val="000000"/>
                        <w:sz w:val="20"/>
                        <w:szCs w:val="20"/>
                        <w:lang w:eastAsia="pt-BR"/>
                      </w:rPr>
                      <w:t>13/11/2020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162E2DC4" w14:textId="77777777" w:rsidR="0016760B" w:rsidRPr="0016760B" w:rsidRDefault="0016760B" w:rsidP="0016760B">
                  <w:pPr>
                    <w:autoSpaceDE/>
                    <w:autoSpaceDN/>
                    <w:adjustRightInd/>
                    <w:jc w:val="center"/>
                    <w:rPr>
                      <w:ins w:id="28113" w:author="Philippe Hollanda - Oliveira Trust" w:date="2022-07-19T09:57:00Z"/>
                      <w:rFonts w:ascii="Arial" w:eastAsia="Times New Roman" w:hAnsi="Arial" w:cs="Arial"/>
                      <w:color w:val="000000"/>
                      <w:sz w:val="20"/>
                      <w:szCs w:val="20"/>
                      <w:lang w:eastAsia="pt-BR"/>
                    </w:rPr>
                  </w:pPr>
                  <w:ins w:id="28114" w:author="Philippe Hollanda - Oliveira Trust" w:date="2022-07-19T09:57:00Z">
                    <w:r w:rsidRPr="0016760B">
                      <w:rPr>
                        <w:rFonts w:ascii="Arial" w:eastAsia="Times New Roman" w:hAnsi="Arial" w:cs="Arial"/>
                        <w:color w:val="000000"/>
                        <w:sz w:val="20"/>
                        <w:szCs w:val="20"/>
                        <w:lang w:eastAsia="pt-BR"/>
                      </w:rPr>
                      <w:t>R$ 1.025,50</w:t>
                    </w:r>
                  </w:ins>
                </w:p>
              </w:tc>
            </w:tr>
            <w:tr w:rsidR="0016760B" w:rsidRPr="0016760B" w14:paraId="53C3B4E1" w14:textId="77777777" w:rsidTr="0016760B">
              <w:trPr>
                <w:trHeight w:val="1785"/>
                <w:ins w:id="281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169B88" w14:textId="77777777" w:rsidR="0016760B" w:rsidRPr="0016760B" w:rsidRDefault="0016760B" w:rsidP="0016760B">
                  <w:pPr>
                    <w:autoSpaceDE/>
                    <w:autoSpaceDN/>
                    <w:adjustRightInd/>
                    <w:jc w:val="center"/>
                    <w:rPr>
                      <w:ins w:id="28116" w:author="Philippe Hollanda - Oliveira Trust" w:date="2022-07-19T09:57:00Z"/>
                      <w:rFonts w:ascii="Arial" w:eastAsia="Times New Roman" w:hAnsi="Arial" w:cs="Arial"/>
                      <w:color w:val="000000"/>
                      <w:sz w:val="20"/>
                      <w:szCs w:val="20"/>
                      <w:lang w:eastAsia="pt-BR"/>
                    </w:rPr>
                  </w:pPr>
                  <w:ins w:id="2811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E599C62" w14:textId="77777777" w:rsidR="0016760B" w:rsidRPr="0016760B" w:rsidRDefault="0016760B" w:rsidP="0016760B">
                  <w:pPr>
                    <w:autoSpaceDE/>
                    <w:autoSpaceDN/>
                    <w:adjustRightInd/>
                    <w:jc w:val="center"/>
                    <w:rPr>
                      <w:ins w:id="28118" w:author="Philippe Hollanda - Oliveira Trust" w:date="2022-07-19T09:57:00Z"/>
                      <w:rFonts w:ascii="Arial" w:eastAsia="Times New Roman" w:hAnsi="Arial" w:cs="Arial"/>
                      <w:color w:val="000000"/>
                      <w:sz w:val="20"/>
                      <w:szCs w:val="20"/>
                      <w:lang w:eastAsia="pt-BR"/>
                    </w:rPr>
                  </w:pPr>
                  <w:ins w:id="28119" w:author="Philippe Hollanda - Oliveira Trust" w:date="2022-07-19T09:57:00Z">
                    <w:r w:rsidRPr="0016760B">
                      <w:rPr>
                        <w:rFonts w:ascii="Arial" w:eastAsia="Times New Roman" w:hAnsi="Arial" w:cs="Arial"/>
                        <w:color w:val="000000"/>
                        <w:sz w:val="20"/>
                        <w:szCs w:val="20"/>
                        <w:lang w:eastAsia="pt-BR"/>
                      </w:rPr>
                      <w:t>13/11/2020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1ED10544" w14:textId="77777777" w:rsidR="0016760B" w:rsidRPr="0016760B" w:rsidRDefault="0016760B" w:rsidP="0016760B">
                  <w:pPr>
                    <w:autoSpaceDE/>
                    <w:autoSpaceDN/>
                    <w:adjustRightInd/>
                    <w:jc w:val="center"/>
                    <w:rPr>
                      <w:ins w:id="28120" w:author="Philippe Hollanda - Oliveira Trust" w:date="2022-07-19T09:57:00Z"/>
                      <w:rFonts w:ascii="Arial" w:eastAsia="Times New Roman" w:hAnsi="Arial" w:cs="Arial"/>
                      <w:color w:val="000000"/>
                      <w:sz w:val="20"/>
                      <w:szCs w:val="20"/>
                      <w:lang w:eastAsia="pt-BR"/>
                    </w:rPr>
                  </w:pPr>
                  <w:ins w:id="28121" w:author="Philippe Hollanda - Oliveira Trust" w:date="2022-07-19T09:57:00Z">
                    <w:r w:rsidRPr="0016760B">
                      <w:rPr>
                        <w:rFonts w:ascii="Arial" w:eastAsia="Times New Roman" w:hAnsi="Arial" w:cs="Arial"/>
                        <w:color w:val="000000"/>
                        <w:sz w:val="20"/>
                        <w:szCs w:val="20"/>
                        <w:lang w:eastAsia="pt-BR"/>
                      </w:rPr>
                      <w:t>R$ 102,98</w:t>
                    </w:r>
                  </w:ins>
                </w:p>
              </w:tc>
            </w:tr>
            <w:tr w:rsidR="0016760B" w:rsidRPr="0016760B" w14:paraId="333D5DC7" w14:textId="77777777" w:rsidTr="0016760B">
              <w:trPr>
                <w:trHeight w:val="1785"/>
                <w:ins w:id="281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FEF7E7" w14:textId="77777777" w:rsidR="0016760B" w:rsidRPr="0016760B" w:rsidRDefault="0016760B" w:rsidP="0016760B">
                  <w:pPr>
                    <w:autoSpaceDE/>
                    <w:autoSpaceDN/>
                    <w:adjustRightInd/>
                    <w:jc w:val="center"/>
                    <w:rPr>
                      <w:ins w:id="28123" w:author="Philippe Hollanda - Oliveira Trust" w:date="2022-07-19T09:57:00Z"/>
                      <w:rFonts w:ascii="Arial" w:eastAsia="Times New Roman" w:hAnsi="Arial" w:cs="Arial"/>
                      <w:color w:val="000000"/>
                      <w:sz w:val="20"/>
                      <w:szCs w:val="20"/>
                      <w:lang w:eastAsia="pt-BR"/>
                    </w:rPr>
                  </w:pPr>
                  <w:ins w:id="2812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1791C6D" w14:textId="77777777" w:rsidR="0016760B" w:rsidRPr="0016760B" w:rsidRDefault="0016760B" w:rsidP="0016760B">
                  <w:pPr>
                    <w:autoSpaceDE/>
                    <w:autoSpaceDN/>
                    <w:adjustRightInd/>
                    <w:jc w:val="center"/>
                    <w:rPr>
                      <w:ins w:id="28125" w:author="Philippe Hollanda - Oliveira Trust" w:date="2022-07-19T09:57:00Z"/>
                      <w:rFonts w:ascii="Arial" w:eastAsia="Times New Roman" w:hAnsi="Arial" w:cs="Arial"/>
                      <w:color w:val="000000"/>
                      <w:sz w:val="20"/>
                      <w:szCs w:val="20"/>
                      <w:lang w:eastAsia="pt-BR"/>
                    </w:rPr>
                  </w:pPr>
                  <w:ins w:id="28126" w:author="Philippe Hollanda - Oliveira Trust" w:date="2022-07-19T09:57:00Z">
                    <w:r w:rsidRPr="0016760B">
                      <w:rPr>
                        <w:rFonts w:ascii="Arial" w:eastAsia="Times New Roman" w:hAnsi="Arial" w:cs="Arial"/>
                        <w:color w:val="000000"/>
                        <w:sz w:val="20"/>
                        <w:szCs w:val="20"/>
                        <w:lang w:eastAsia="pt-BR"/>
                      </w:rPr>
                      <w:t>06/11/2020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4E4474B0" w14:textId="77777777" w:rsidR="0016760B" w:rsidRPr="0016760B" w:rsidRDefault="0016760B" w:rsidP="0016760B">
                  <w:pPr>
                    <w:autoSpaceDE/>
                    <w:autoSpaceDN/>
                    <w:adjustRightInd/>
                    <w:jc w:val="center"/>
                    <w:rPr>
                      <w:ins w:id="28127" w:author="Philippe Hollanda - Oliveira Trust" w:date="2022-07-19T09:57:00Z"/>
                      <w:rFonts w:ascii="Arial" w:eastAsia="Times New Roman" w:hAnsi="Arial" w:cs="Arial"/>
                      <w:color w:val="000000"/>
                      <w:sz w:val="20"/>
                      <w:szCs w:val="20"/>
                      <w:lang w:eastAsia="pt-BR"/>
                    </w:rPr>
                  </w:pPr>
                  <w:ins w:id="28128" w:author="Philippe Hollanda - Oliveira Trust" w:date="2022-07-19T09:57:00Z">
                    <w:r w:rsidRPr="0016760B">
                      <w:rPr>
                        <w:rFonts w:ascii="Arial" w:eastAsia="Times New Roman" w:hAnsi="Arial" w:cs="Arial"/>
                        <w:color w:val="000000"/>
                        <w:sz w:val="20"/>
                        <w:szCs w:val="20"/>
                        <w:lang w:eastAsia="pt-BR"/>
                      </w:rPr>
                      <w:t>R$ 1.886,00</w:t>
                    </w:r>
                  </w:ins>
                </w:p>
              </w:tc>
            </w:tr>
            <w:tr w:rsidR="0016760B" w:rsidRPr="0016760B" w14:paraId="6A88EF29" w14:textId="77777777" w:rsidTr="0016760B">
              <w:trPr>
                <w:trHeight w:val="1785"/>
                <w:ins w:id="281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436CF7" w14:textId="77777777" w:rsidR="0016760B" w:rsidRPr="0016760B" w:rsidRDefault="0016760B" w:rsidP="0016760B">
                  <w:pPr>
                    <w:autoSpaceDE/>
                    <w:autoSpaceDN/>
                    <w:adjustRightInd/>
                    <w:jc w:val="center"/>
                    <w:rPr>
                      <w:ins w:id="28130" w:author="Philippe Hollanda - Oliveira Trust" w:date="2022-07-19T09:57:00Z"/>
                      <w:rFonts w:ascii="Arial" w:eastAsia="Times New Roman" w:hAnsi="Arial" w:cs="Arial"/>
                      <w:color w:val="000000"/>
                      <w:sz w:val="20"/>
                      <w:szCs w:val="20"/>
                      <w:lang w:eastAsia="pt-BR"/>
                    </w:rPr>
                  </w:pPr>
                  <w:ins w:id="28131"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9B8191F" w14:textId="77777777" w:rsidR="0016760B" w:rsidRPr="0016760B" w:rsidRDefault="0016760B" w:rsidP="0016760B">
                  <w:pPr>
                    <w:autoSpaceDE/>
                    <w:autoSpaceDN/>
                    <w:adjustRightInd/>
                    <w:jc w:val="center"/>
                    <w:rPr>
                      <w:ins w:id="28132" w:author="Philippe Hollanda - Oliveira Trust" w:date="2022-07-19T09:57:00Z"/>
                      <w:rFonts w:ascii="Arial" w:eastAsia="Times New Roman" w:hAnsi="Arial" w:cs="Arial"/>
                      <w:color w:val="000000"/>
                      <w:sz w:val="20"/>
                      <w:szCs w:val="20"/>
                      <w:lang w:eastAsia="pt-BR"/>
                    </w:rPr>
                  </w:pPr>
                  <w:ins w:id="28133" w:author="Philippe Hollanda - Oliveira Trust" w:date="2022-07-19T09:57:00Z">
                    <w:r w:rsidRPr="0016760B">
                      <w:rPr>
                        <w:rFonts w:ascii="Arial" w:eastAsia="Times New Roman" w:hAnsi="Arial" w:cs="Arial"/>
                        <w:color w:val="000000"/>
                        <w:sz w:val="20"/>
                        <w:szCs w:val="20"/>
                        <w:lang w:eastAsia="pt-BR"/>
                      </w:rPr>
                      <w:t>03/11/2020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66A8887C" w14:textId="77777777" w:rsidR="0016760B" w:rsidRPr="0016760B" w:rsidRDefault="0016760B" w:rsidP="0016760B">
                  <w:pPr>
                    <w:autoSpaceDE/>
                    <w:autoSpaceDN/>
                    <w:adjustRightInd/>
                    <w:jc w:val="center"/>
                    <w:rPr>
                      <w:ins w:id="28134" w:author="Philippe Hollanda - Oliveira Trust" w:date="2022-07-19T09:57:00Z"/>
                      <w:rFonts w:ascii="Arial" w:eastAsia="Times New Roman" w:hAnsi="Arial" w:cs="Arial"/>
                      <w:color w:val="000000"/>
                      <w:sz w:val="20"/>
                      <w:szCs w:val="20"/>
                      <w:lang w:eastAsia="pt-BR"/>
                    </w:rPr>
                  </w:pPr>
                  <w:ins w:id="28135" w:author="Philippe Hollanda - Oliveira Trust" w:date="2022-07-19T09:57:00Z">
                    <w:r w:rsidRPr="0016760B">
                      <w:rPr>
                        <w:rFonts w:ascii="Arial" w:eastAsia="Times New Roman" w:hAnsi="Arial" w:cs="Arial"/>
                        <w:color w:val="000000"/>
                        <w:sz w:val="20"/>
                        <w:szCs w:val="20"/>
                        <w:lang w:eastAsia="pt-BR"/>
                      </w:rPr>
                      <w:t>R$ 29.748,48</w:t>
                    </w:r>
                  </w:ins>
                </w:p>
              </w:tc>
            </w:tr>
            <w:tr w:rsidR="0016760B" w:rsidRPr="0016760B" w14:paraId="21F1A694" w14:textId="77777777" w:rsidTr="0016760B">
              <w:trPr>
                <w:trHeight w:val="1785"/>
                <w:ins w:id="281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4BEA3D" w14:textId="77777777" w:rsidR="0016760B" w:rsidRPr="0016760B" w:rsidRDefault="0016760B" w:rsidP="0016760B">
                  <w:pPr>
                    <w:autoSpaceDE/>
                    <w:autoSpaceDN/>
                    <w:adjustRightInd/>
                    <w:jc w:val="center"/>
                    <w:rPr>
                      <w:ins w:id="28137" w:author="Philippe Hollanda - Oliveira Trust" w:date="2022-07-19T09:57:00Z"/>
                      <w:rFonts w:ascii="Arial" w:eastAsia="Times New Roman" w:hAnsi="Arial" w:cs="Arial"/>
                      <w:color w:val="000000"/>
                      <w:sz w:val="20"/>
                      <w:szCs w:val="20"/>
                      <w:lang w:eastAsia="pt-BR"/>
                    </w:rPr>
                  </w:pPr>
                  <w:ins w:id="28138" w:author="Philippe Hollanda - Oliveira Trust" w:date="2022-07-19T09:57:00Z">
                    <w:r w:rsidRPr="0016760B">
                      <w:rPr>
                        <w:rFonts w:ascii="Arial" w:eastAsia="Times New Roman" w:hAnsi="Arial" w:cs="Arial"/>
                        <w:color w:val="000000"/>
                        <w:sz w:val="20"/>
                        <w:szCs w:val="20"/>
                        <w:lang w:eastAsia="pt-BR"/>
                      </w:rPr>
                      <w:t>BLOCO DE CONCRETO 010</w:t>
                    </w:r>
                  </w:ins>
                </w:p>
              </w:tc>
              <w:tc>
                <w:tcPr>
                  <w:tcW w:w="2324" w:type="dxa"/>
                  <w:tcBorders>
                    <w:top w:val="nil"/>
                    <w:left w:val="nil"/>
                    <w:bottom w:val="single" w:sz="4" w:space="0" w:color="auto"/>
                    <w:right w:val="single" w:sz="4" w:space="0" w:color="auto"/>
                  </w:tcBorders>
                  <w:shd w:val="clear" w:color="auto" w:fill="auto"/>
                  <w:noWrap/>
                  <w:vAlign w:val="center"/>
                  <w:hideMark/>
                </w:tcPr>
                <w:p w14:paraId="5565E0AE" w14:textId="77777777" w:rsidR="0016760B" w:rsidRPr="0016760B" w:rsidRDefault="0016760B" w:rsidP="0016760B">
                  <w:pPr>
                    <w:autoSpaceDE/>
                    <w:autoSpaceDN/>
                    <w:adjustRightInd/>
                    <w:jc w:val="center"/>
                    <w:rPr>
                      <w:ins w:id="28139" w:author="Philippe Hollanda - Oliveira Trust" w:date="2022-07-19T09:57:00Z"/>
                      <w:rFonts w:ascii="Arial" w:eastAsia="Times New Roman" w:hAnsi="Arial" w:cs="Arial"/>
                      <w:color w:val="000000"/>
                      <w:sz w:val="20"/>
                      <w:szCs w:val="20"/>
                      <w:lang w:eastAsia="pt-BR"/>
                    </w:rPr>
                  </w:pPr>
                  <w:ins w:id="28140" w:author="Philippe Hollanda - Oliveira Trust" w:date="2022-07-19T09:57:00Z">
                    <w:r w:rsidRPr="0016760B">
                      <w:rPr>
                        <w:rFonts w:ascii="Arial" w:eastAsia="Times New Roman" w:hAnsi="Arial" w:cs="Arial"/>
                        <w:color w:val="000000"/>
                        <w:sz w:val="20"/>
                        <w:szCs w:val="20"/>
                        <w:lang w:eastAsia="pt-BR"/>
                      </w:rPr>
                      <w:t>03/11/2020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406947BB" w14:textId="77777777" w:rsidR="0016760B" w:rsidRPr="0016760B" w:rsidRDefault="0016760B" w:rsidP="0016760B">
                  <w:pPr>
                    <w:autoSpaceDE/>
                    <w:autoSpaceDN/>
                    <w:adjustRightInd/>
                    <w:jc w:val="center"/>
                    <w:rPr>
                      <w:ins w:id="28141" w:author="Philippe Hollanda - Oliveira Trust" w:date="2022-07-19T09:57:00Z"/>
                      <w:rFonts w:ascii="Arial" w:eastAsia="Times New Roman" w:hAnsi="Arial" w:cs="Arial"/>
                      <w:color w:val="000000"/>
                      <w:sz w:val="20"/>
                      <w:szCs w:val="20"/>
                      <w:lang w:eastAsia="pt-BR"/>
                    </w:rPr>
                  </w:pPr>
                  <w:ins w:id="28142" w:author="Philippe Hollanda - Oliveira Trust" w:date="2022-07-19T09:57:00Z">
                    <w:r w:rsidRPr="0016760B">
                      <w:rPr>
                        <w:rFonts w:ascii="Arial" w:eastAsia="Times New Roman" w:hAnsi="Arial" w:cs="Arial"/>
                        <w:color w:val="000000"/>
                        <w:sz w:val="20"/>
                        <w:szCs w:val="20"/>
                        <w:lang w:eastAsia="pt-BR"/>
                      </w:rPr>
                      <w:t>R$ 68.425,00</w:t>
                    </w:r>
                  </w:ins>
                </w:p>
              </w:tc>
            </w:tr>
            <w:tr w:rsidR="0016760B" w:rsidRPr="0016760B" w14:paraId="6AE747AE" w14:textId="77777777" w:rsidTr="0016760B">
              <w:trPr>
                <w:trHeight w:val="1785"/>
                <w:ins w:id="28143"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4E9046D8" w14:textId="77777777" w:rsidR="0016760B" w:rsidRPr="0016760B" w:rsidRDefault="0016760B" w:rsidP="0016760B">
                  <w:pPr>
                    <w:autoSpaceDE/>
                    <w:autoSpaceDN/>
                    <w:adjustRightInd/>
                    <w:jc w:val="center"/>
                    <w:rPr>
                      <w:ins w:id="28144" w:author="Philippe Hollanda - Oliveira Trust" w:date="2022-07-19T09:57:00Z"/>
                      <w:rFonts w:ascii="Arial" w:eastAsia="Times New Roman" w:hAnsi="Arial" w:cs="Arial"/>
                      <w:color w:val="000000"/>
                      <w:sz w:val="20"/>
                      <w:szCs w:val="20"/>
                      <w:lang w:eastAsia="pt-BR"/>
                    </w:rPr>
                  </w:pPr>
                  <w:ins w:id="28145" w:author="Philippe Hollanda - Oliveira Trust" w:date="2022-07-19T09:57:00Z">
                    <w:r w:rsidRPr="0016760B">
                      <w:rPr>
                        <w:rFonts w:ascii="Arial" w:eastAsia="Times New Roman" w:hAnsi="Arial" w:cs="Arial"/>
                        <w:color w:val="000000"/>
                        <w:sz w:val="20"/>
                        <w:szCs w:val="20"/>
                        <w:lang w:eastAsia="pt-BR"/>
                      </w:rPr>
                      <w:t>FERRO CHATO 2 X 1/4 X 6000 (2)</w:t>
                    </w:r>
                  </w:ins>
                </w:p>
              </w:tc>
              <w:tc>
                <w:tcPr>
                  <w:tcW w:w="2324" w:type="dxa"/>
                  <w:tcBorders>
                    <w:top w:val="nil"/>
                    <w:left w:val="nil"/>
                    <w:bottom w:val="single" w:sz="4" w:space="0" w:color="auto"/>
                    <w:right w:val="single" w:sz="4" w:space="0" w:color="auto"/>
                  </w:tcBorders>
                  <w:shd w:val="clear" w:color="auto" w:fill="auto"/>
                  <w:noWrap/>
                  <w:vAlign w:val="center"/>
                  <w:hideMark/>
                </w:tcPr>
                <w:p w14:paraId="0FFAA676" w14:textId="77777777" w:rsidR="0016760B" w:rsidRPr="0016760B" w:rsidRDefault="0016760B" w:rsidP="0016760B">
                  <w:pPr>
                    <w:autoSpaceDE/>
                    <w:autoSpaceDN/>
                    <w:adjustRightInd/>
                    <w:jc w:val="center"/>
                    <w:rPr>
                      <w:ins w:id="28146" w:author="Philippe Hollanda - Oliveira Trust" w:date="2022-07-19T09:57:00Z"/>
                      <w:rFonts w:ascii="Arial" w:eastAsia="Times New Roman" w:hAnsi="Arial" w:cs="Arial"/>
                      <w:color w:val="000000"/>
                      <w:sz w:val="20"/>
                      <w:szCs w:val="20"/>
                      <w:lang w:eastAsia="pt-BR"/>
                    </w:rPr>
                  </w:pPr>
                  <w:ins w:id="28147" w:author="Philippe Hollanda - Oliveira Trust" w:date="2022-07-19T09:57:00Z">
                    <w:r w:rsidRPr="0016760B">
                      <w:rPr>
                        <w:rFonts w:ascii="Arial" w:eastAsia="Times New Roman" w:hAnsi="Arial" w:cs="Arial"/>
                        <w:color w:val="000000"/>
                        <w:sz w:val="20"/>
                        <w:szCs w:val="20"/>
                        <w:lang w:eastAsia="pt-BR"/>
                      </w:rPr>
                      <w:t>10/12/2020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1DD0B61D" w14:textId="77777777" w:rsidR="0016760B" w:rsidRPr="0016760B" w:rsidRDefault="0016760B" w:rsidP="0016760B">
                  <w:pPr>
                    <w:autoSpaceDE/>
                    <w:autoSpaceDN/>
                    <w:adjustRightInd/>
                    <w:jc w:val="center"/>
                    <w:rPr>
                      <w:ins w:id="28148" w:author="Philippe Hollanda - Oliveira Trust" w:date="2022-07-19T09:57:00Z"/>
                      <w:rFonts w:ascii="Arial" w:eastAsia="Times New Roman" w:hAnsi="Arial" w:cs="Arial"/>
                      <w:color w:val="000000"/>
                      <w:sz w:val="20"/>
                      <w:szCs w:val="20"/>
                      <w:lang w:eastAsia="pt-BR"/>
                    </w:rPr>
                  </w:pPr>
                  <w:ins w:id="28149" w:author="Philippe Hollanda - Oliveira Trust" w:date="2022-07-19T09:57:00Z">
                    <w:r w:rsidRPr="0016760B">
                      <w:rPr>
                        <w:rFonts w:ascii="Arial" w:eastAsia="Times New Roman" w:hAnsi="Arial" w:cs="Arial"/>
                        <w:color w:val="000000"/>
                        <w:sz w:val="20"/>
                        <w:szCs w:val="20"/>
                        <w:lang w:eastAsia="pt-BR"/>
                      </w:rPr>
                      <w:t>R$ 10.361,99</w:t>
                    </w:r>
                  </w:ins>
                </w:p>
              </w:tc>
            </w:tr>
            <w:tr w:rsidR="0016760B" w:rsidRPr="0016760B" w14:paraId="102ECA34" w14:textId="77777777" w:rsidTr="0016760B">
              <w:trPr>
                <w:trHeight w:val="1785"/>
                <w:ins w:id="28150"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45B5D38C" w14:textId="77777777" w:rsidR="0016760B" w:rsidRPr="0016760B" w:rsidRDefault="0016760B" w:rsidP="0016760B">
                  <w:pPr>
                    <w:autoSpaceDE/>
                    <w:autoSpaceDN/>
                    <w:adjustRightInd/>
                    <w:rPr>
                      <w:ins w:id="2815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B818D14" w14:textId="77777777" w:rsidR="0016760B" w:rsidRPr="0016760B" w:rsidRDefault="0016760B" w:rsidP="0016760B">
                  <w:pPr>
                    <w:autoSpaceDE/>
                    <w:autoSpaceDN/>
                    <w:adjustRightInd/>
                    <w:jc w:val="center"/>
                    <w:rPr>
                      <w:ins w:id="28152" w:author="Philippe Hollanda - Oliveira Trust" w:date="2022-07-19T09:57:00Z"/>
                      <w:rFonts w:ascii="Arial" w:eastAsia="Times New Roman" w:hAnsi="Arial" w:cs="Arial"/>
                      <w:color w:val="000000"/>
                      <w:sz w:val="20"/>
                      <w:szCs w:val="20"/>
                      <w:lang w:eastAsia="pt-BR"/>
                    </w:rPr>
                  </w:pPr>
                  <w:ins w:id="28153" w:author="Philippe Hollanda - Oliveira Trust" w:date="2022-07-19T09:57:00Z">
                    <w:r w:rsidRPr="0016760B">
                      <w:rPr>
                        <w:rFonts w:ascii="Arial" w:eastAsia="Times New Roman" w:hAnsi="Arial" w:cs="Arial"/>
                        <w:color w:val="000000"/>
                        <w:sz w:val="20"/>
                        <w:szCs w:val="20"/>
                        <w:lang w:eastAsia="pt-BR"/>
                      </w:rPr>
                      <w:t>28/12/2020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640E35B2" w14:textId="77777777" w:rsidR="0016760B" w:rsidRPr="0016760B" w:rsidRDefault="0016760B" w:rsidP="0016760B">
                  <w:pPr>
                    <w:autoSpaceDE/>
                    <w:autoSpaceDN/>
                    <w:adjustRightInd/>
                    <w:jc w:val="center"/>
                    <w:rPr>
                      <w:ins w:id="28154" w:author="Philippe Hollanda - Oliveira Trust" w:date="2022-07-19T09:57:00Z"/>
                      <w:rFonts w:ascii="Arial" w:eastAsia="Times New Roman" w:hAnsi="Arial" w:cs="Arial"/>
                      <w:color w:val="000000"/>
                      <w:sz w:val="20"/>
                      <w:szCs w:val="20"/>
                      <w:lang w:eastAsia="pt-BR"/>
                    </w:rPr>
                  </w:pPr>
                  <w:ins w:id="28155" w:author="Philippe Hollanda - Oliveira Trust" w:date="2022-07-19T09:57:00Z">
                    <w:r w:rsidRPr="0016760B">
                      <w:rPr>
                        <w:rFonts w:ascii="Arial" w:eastAsia="Times New Roman" w:hAnsi="Arial" w:cs="Arial"/>
                        <w:color w:val="000000"/>
                        <w:sz w:val="20"/>
                        <w:szCs w:val="20"/>
                        <w:lang w:eastAsia="pt-BR"/>
                      </w:rPr>
                      <w:t>R$ 10.361,98</w:t>
                    </w:r>
                  </w:ins>
                </w:p>
              </w:tc>
            </w:tr>
            <w:tr w:rsidR="0016760B" w:rsidRPr="0016760B" w14:paraId="600B3F3E" w14:textId="77777777" w:rsidTr="0016760B">
              <w:trPr>
                <w:trHeight w:val="1785"/>
                <w:ins w:id="28156"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6E0FECE0" w14:textId="77777777" w:rsidR="0016760B" w:rsidRPr="0016760B" w:rsidRDefault="0016760B" w:rsidP="0016760B">
                  <w:pPr>
                    <w:autoSpaceDE/>
                    <w:autoSpaceDN/>
                    <w:adjustRightInd/>
                    <w:rPr>
                      <w:ins w:id="2815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3FF5238" w14:textId="77777777" w:rsidR="0016760B" w:rsidRPr="0016760B" w:rsidRDefault="0016760B" w:rsidP="0016760B">
                  <w:pPr>
                    <w:autoSpaceDE/>
                    <w:autoSpaceDN/>
                    <w:adjustRightInd/>
                    <w:jc w:val="center"/>
                    <w:rPr>
                      <w:ins w:id="28158" w:author="Philippe Hollanda - Oliveira Trust" w:date="2022-07-19T09:57:00Z"/>
                      <w:rFonts w:ascii="Arial" w:eastAsia="Times New Roman" w:hAnsi="Arial" w:cs="Arial"/>
                      <w:color w:val="000000"/>
                      <w:sz w:val="20"/>
                      <w:szCs w:val="20"/>
                      <w:lang w:eastAsia="pt-BR"/>
                    </w:rPr>
                  </w:pPr>
                  <w:ins w:id="28159"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02307F" w14:textId="77777777" w:rsidR="0016760B" w:rsidRPr="0016760B" w:rsidRDefault="0016760B" w:rsidP="0016760B">
                  <w:pPr>
                    <w:autoSpaceDE/>
                    <w:autoSpaceDN/>
                    <w:adjustRightInd/>
                    <w:jc w:val="center"/>
                    <w:rPr>
                      <w:ins w:id="28160" w:author="Philippe Hollanda - Oliveira Trust" w:date="2022-07-19T09:57:00Z"/>
                      <w:rFonts w:ascii="Arial" w:eastAsia="Times New Roman" w:hAnsi="Arial" w:cs="Arial"/>
                      <w:color w:val="000000"/>
                      <w:sz w:val="20"/>
                      <w:szCs w:val="20"/>
                      <w:lang w:eastAsia="pt-BR"/>
                    </w:rPr>
                  </w:pPr>
                  <w:ins w:id="28161" w:author="Philippe Hollanda - Oliveira Trust" w:date="2022-07-19T09:57:00Z">
                    <w:r w:rsidRPr="0016760B">
                      <w:rPr>
                        <w:rFonts w:ascii="Arial" w:eastAsia="Times New Roman" w:hAnsi="Arial" w:cs="Arial"/>
                        <w:color w:val="000000"/>
                        <w:sz w:val="20"/>
                        <w:szCs w:val="20"/>
                        <w:lang w:eastAsia="pt-BR"/>
                      </w:rPr>
                      <w:t>R$ 10.361,98</w:t>
                    </w:r>
                  </w:ins>
                </w:p>
              </w:tc>
            </w:tr>
            <w:tr w:rsidR="0016760B" w:rsidRPr="0016760B" w14:paraId="4ABB7FB3" w14:textId="77777777" w:rsidTr="0016760B">
              <w:trPr>
                <w:trHeight w:val="1785"/>
                <w:ins w:id="281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8615D3" w14:textId="77777777" w:rsidR="0016760B" w:rsidRPr="0016760B" w:rsidRDefault="0016760B" w:rsidP="0016760B">
                  <w:pPr>
                    <w:autoSpaceDE/>
                    <w:autoSpaceDN/>
                    <w:adjustRightInd/>
                    <w:jc w:val="center"/>
                    <w:rPr>
                      <w:ins w:id="28163" w:author="Philippe Hollanda - Oliveira Trust" w:date="2022-07-19T09:57:00Z"/>
                      <w:rFonts w:ascii="Arial" w:eastAsia="Times New Roman" w:hAnsi="Arial" w:cs="Arial"/>
                      <w:color w:val="000000"/>
                      <w:sz w:val="20"/>
                      <w:szCs w:val="20"/>
                      <w:lang w:eastAsia="pt-BR"/>
                    </w:rPr>
                  </w:pPr>
                  <w:ins w:id="28164" w:author="Philippe Hollanda - Oliveira Trust" w:date="2022-07-19T09:57:00Z">
                    <w:r w:rsidRPr="0016760B">
                      <w:rPr>
                        <w:rFonts w:ascii="Arial" w:eastAsia="Times New Roman" w:hAnsi="Arial" w:cs="Arial"/>
                        <w:color w:val="000000"/>
                        <w:sz w:val="20"/>
                        <w:szCs w:val="20"/>
                        <w:lang w:eastAsia="pt-BR"/>
                      </w:rPr>
                      <w:lastRenderedPageBreak/>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7500137F" w14:textId="77777777" w:rsidR="0016760B" w:rsidRPr="0016760B" w:rsidRDefault="0016760B" w:rsidP="0016760B">
                  <w:pPr>
                    <w:autoSpaceDE/>
                    <w:autoSpaceDN/>
                    <w:adjustRightInd/>
                    <w:jc w:val="center"/>
                    <w:rPr>
                      <w:ins w:id="28165" w:author="Philippe Hollanda - Oliveira Trust" w:date="2022-07-19T09:57:00Z"/>
                      <w:rFonts w:ascii="Arial" w:eastAsia="Times New Roman" w:hAnsi="Arial" w:cs="Arial"/>
                      <w:color w:val="000000"/>
                      <w:sz w:val="20"/>
                      <w:szCs w:val="20"/>
                      <w:lang w:eastAsia="pt-BR"/>
                    </w:rPr>
                  </w:pPr>
                  <w:ins w:id="28166" w:author="Philippe Hollanda - Oliveira Trust" w:date="2022-07-19T09:57:00Z">
                    <w:r w:rsidRPr="0016760B">
                      <w:rPr>
                        <w:rFonts w:ascii="Arial" w:eastAsia="Times New Roman" w:hAnsi="Arial" w:cs="Arial"/>
                        <w:color w:val="000000"/>
                        <w:sz w:val="20"/>
                        <w:szCs w:val="20"/>
                        <w:lang w:eastAsia="pt-BR"/>
                      </w:rPr>
                      <w:t>23/11/2020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1EF8D2CB" w14:textId="77777777" w:rsidR="0016760B" w:rsidRPr="0016760B" w:rsidRDefault="0016760B" w:rsidP="0016760B">
                  <w:pPr>
                    <w:autoSpaceDE/>
                    <w:autoSpaceDN/>
                    <w:adjustRightInd/>
                    <w:jc w:val="center"/>
                    <w:rPr>
                      <w:ins w:id="28167" w:author="Philippe Hollanda - Oliveira Trust" w:date="2022-07-19T09:57:00Z"/>
                      <w:rFonts w:ascii="Arial" w:eastAsia="Times New Roman" w:hAnsi="Arial" w:cs="Arial"/>
                      <w:color w:val="000000"/>
                      <w:sz w:val="20"/>
                      <w:szCs w:val="20"/>
                      <w:lang w:eastAsia="pt-BR"/>
                    </w:rPr>
                  </w:pPr>
                  <w:ins w:id="28168" w:author="Philippe Hollanda - Oliveira Trust" w:date="2022-07-19T09:57:00Z">
                    <w:r w:rsidRPr="0016760B">
                      <w:rPr>
                        <w:rFonts w:ascii="Arial" w:eastAsia="Times New Roman" w:hAnsi="Arial" w:cs="Arial"/>
                        <w:color w:val="000000"/>
                        <w:sz w:val="20"/>
                        <w:szCs w:val="20"/>
                        <w:lang w:eastAsia="pt-BR"/>
                      </w:rPr>
                      <w:t>R$ 956,15</w:t>
                    </w:r>
                  </w:ins>
                </w:p>
              </w:tc>
            </w:tr>
            <w:tr w:rsidR="0016760B" w:rsidRPr="0016760B" w14:paraId="6AC787EE" w14:textId="77777777" w:rsidTr="0016760B">
              <w:trPr>
                <w:trHeight w:val="1785"/>
                <w:ins w:id="281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1EDA96" w14:textId="77777777" w:rsidR="0016760B" w:rsidRPr="0016760B" w:rsidRDefault="0016760B" w:rsidP="0016760B">
                  <w:pPr>
                    <w:autoSpaceDE/>
                    <w:autoSpaceDN/>
                    <w:adjustRightInd/>
                    <w:jc w:val="center"/>
                    <w:rPr>
                      <w:ins w:id="28170" w:author="Philippe Hollanda - Oliveira Trust" w:date="2022-07-19T09:57:00Z"/>
                      <w:rFonts w:ascii="Arial" w:eastAsia="Times New Roman" w:hAnsi="Arial" w:cs="Arial"/>
                      <w:color w:val="000000"/>
                      <w:sz w:val="20"/>
                      <w:szCs w:val="20"/>
                      <w:lang w:eastAsia="pt-BR"/>
                    </w:rPr>
                  </w:pPr>
                  <w:ins w:id="2817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8B456D4" w14:textId="77777777" w:rsidR="0016760B" w:rsidRPr="0016760B" w:rsidRDefault="0016760B" w:rsidP="0016760B">
                  <w:pPr>
                    <w:autoSpaceDE/>
                    <w:autoSpaceDN/>
                    <w:adjustRightInd/>
                    <w:jc w:val="center"/>
                    <w:rPr>
                      <w:ins w:id="28172" w:author="Philippe Hollanda - Oliveira Trust" w:date="2022-07-19T09:57:00Z"/>
                      <w:rFonts w:ascii="Arial" w:eastAsia="Times New Roman" w:hAnsi="Arial" w:cs="Arial"/>
                      <w:color w:val="000000"/>
                      <w:sz w:val="20"/>
                      <w:szCs w:val="20"/>
                      <w:lang w:eastAsia="pt-BR"/>
                    </w:rPr>
                  </w:pPr>
                  <w:ins w:id="28173" w:author="Philippe Hollanda - Oliveira Trust" w:date="2022-07-19T09:57:00Z">
                    <w:r w:rsidRPr="0016760B">
                      <w:rPr>
                        <w:rFonts w:ascii="Arial" w:eastAsia="Times New Roman" w:hAnsi="Arial" w:cs="Arial"/>
                        <w:color w:val="000000"/>
                        <w:sz w:val="20"/>
                        <w:szCs w:val="20"/>
                        <w:lang w:eastAsia="pt-BR"/>
                      </w:rPr>
                      <w:t>23/11/2020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7973CE8A" w14:textId="77777777" w:rsidR="0016760B" w:rsidRPr="0016760B" w:rsidRDefault="0016760B" w:rsidP="0016760B">
                  <w:pPr>
                    <w:autoSpaceDE/>
                    <w:autoSpaceDN/>
                    <w:adjustRightInd/>
                    <w:jc w:val="center"/>
                    <w:rPr>
                      <w:ins w:id="28174" w:author="Philippe Hollanda - Oliveira Trust" w:date="2022-07-19T09:57:00Z"/>
                      <w:rFonts w:ascii="Arial" w:eastAsia="Times New Roman" w:hAnsi="Arial" w:cs="Arial"/>
                      <w:color w:val="000000"/>
                      <w:sz w:val="20"/>
                      <w:szCs w:val="20"/>
                      <w:lang w:eastAsia="pt-BR"/>
                    </w:rPr>
                  </w:pPr>
                  <w:ins w:id="28175" w:author="Philippe Hollanda - Oliveira Trust" w:date="2022-07-19T09:57:00Z">
                    <w:r w:rsidRPr="0016760B">
                      <w:rPr>
                        <w:rFonts w:ascii="Arial" w:eastAsia="Times New Roman" w:hAnsi="Arial" w:cs="Arial"/>
                        <w:color w:val="000000"/>
                        <w:sz w:val="20"/>
                        <w:szCs w:val="20"/>
                        <w:lang w:eastAsia="pt-BR"/>
                      </w:rPr>
                      <w:t>R$ 783,23</w:t>
                    </w:r>
                  </w:ins>
                </w:p>
              </w:tc>
            </w:tr>
            <w:tr w:rsidR="0016760B" w:rsidRPr="0016760B" w14:paraId="08F10EB8" w14:textId="77777777" w:rsidTr="0016760B">
              <w:trPr>
                <w:trHeight w:val="1785"/>
                <w:ins w:id="281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B6A2C9" w14:textId="77777777" w:rsidR="0016760B" w:rsidRPr="0016760B" w:rsidRDefault="0016760B" w:rsidP="0016760B">
                  <w:pPr>
                    <w:autoSpaceDE/>
                    <w:autoSpaceDN/>
                    <w:adjustRightInd/>
                    <w:jc w:val="center"/>
                    <w:rPr>
                      <w:ins w:id="28177" w:author="Philippe Hollanda - Oliveira Trust" w:date="2022-07-19T09:57:00Z"/>
                      <w:rFonts w:ascii="Arial" w:eastAsia="Times New Roman" w:hAnsi="Arial" w:cs="Arial"/>
                      <w:color w:val="000000"/>
                      <w:sz w:val="20"/>
                      <w:szCs w:val="20"/>
                      <w:lang w:eastAsia="pt-BR"/>
                    </w:rPr>
                  </w:pPr>
                  <w:ins w:id="2817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08FAD19" w14:textId="77777777" w:rsidR="0016760B" w:rsidRPr="0016760B" w:rsidRDefault="0016760B" w:rsidP="0016760B">
                  <w:pPr>
                    <w:autoSpaceDE/>
                    <w:autoSpaceDN/>
                    <w:adjustRightInd/>
                    <w:jc w:val="center"/>
                    <w:rPr>
                      <w:ins w:id="28179" w:author="Philippe Hollanda - Oliveira Trust" w:date="2022-07-19T09:57:00Z"/>
                      <w:rFonts w:ascii="Arial" w:eastAsia="Times New Roman" w:hAnsi="Arial" w:cs="Arial"/>
                      <w:color w:val="000000"/>
                      <w:sz w:val="20"/>
                      <w:szCs w:val="20"/>
                      <w:lang w:eastAsia="pt-BR"/>
                    </w:rPr>
                  </w:pPr>
                  <w:ins w:id="28180" w:author="Philippe Hollanda - Oliveira Trust" w:date="2022-07-19T09:57:00Z">
                    <w:r w:rsidRPr="0016760B">
                      <w:rPr>
                        <w:rFonts w:ascii="Arial" w:eastAsia="Times New Roman" w:hAnsi="Arial" w:cs="Arial"/>
                        <w:color w:val="000000"/>
                        <w:sz w:val="20"/>
                        <w:szCs w:val="20"/>
                        <w:lang w:eastAsia="pt-BR"/>
                      </w:rPr>
                      <w:t>04/12/2020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72F054C5" w14:textId="77777777" w:rsidR="0016760B" w:rsidRPr="0016760B" w:rsidRDefault="0016760B" w:rsidP="0016760B">
                  <w:pPr>
                    <w:autoSpaceDE/>
                    <w:autoSpaceDN/>
                    <w:adjustRightInd/>
                    <w:jc w:val="center"/>
                    <w:rPr>
                      <w:ins w:id="28181" w:author="Philippe Hollanda - Oliveira Trust" w:date="2022-07-19T09:57:00Z"/>
                      <w:rFonts w:ascii="Arial" w:eastAsia="Times New Roman" w:hAnsi="Arial" w:cs="Arial"/>
                      <w:color w:val="000000"/>
                      <w:sz w:val="20"/>
                      <w:szCs w:val="20"/>
                      <w:lang w:eastAsia="pt-BR"/>
                    </w:rPr>
                  </w:pPr>
                  <w:ins w:id="28182" w:author="Philippe Hollanda - Oliveira Trust" w:date="2022-07-19T09:57:00Z">
                    <w:r w:rsidRPr="0016760B">
                      <w:rPr>
                        <w:rFonts w:ascii="Arial" w:eastAsia="Times New Roman" w:hAnsi="Arial" w:cs="Arial"/>
                        <w:color w:val="000000"/>
                        <w:sz w:val="20"/>
                        <w:szCs w:val="20"/>
                        <w:lang w:eastAsia="pt-BR"/>
                      </w:rPr>
                      <w:t>R$ 238,00</w:t>
                    </w:r>
                  </w:ins>
                </w:p>
              </w:tc>
            </w:tr>
            <w:tr w:rsidR="0016760B" w:rsidRPr="0016760B" w14:paraId="33EF6216" w14:textId="77777777" w:rsidTr="0016760B">
              <w:trPr>
                <w:trHeight w:val="1785"/>
                <w:ins w:id="281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CE53C8" w14:textId="77777777" w:rsidR="0016760B" w:rsidRPr="0016760B" w:rsidRDefault="0016760B" w:rsidP="0016760B">
                  <w:pPr>
                    <w:autoSpaceDE/>
                    <w:autoSpaceDN/>
                    <w:adjustRightInd/>
                    <w:jc w:val="center"/>
                    <w:rPr>
                      <w:ins w:id="28184" w:author="Philippe Hollanda - Oliveira Trust" w:date="2022-07-19T09:57:00Z"/>
                      <w:rFonts w:ascii="Arial" w:eastAsia="Times New Roman" w:hAnsi="Arial" w:cs="Arial"/>
                      <w:color w:val="000000"/>
                      <w:sz w:val="20"/>
                      <w:szCs w:val="20"/>
                      <w:lang w:eastAsia="pt-BR"/>
                    </w:rPr>
                  </w:pPr>
                  <w:ins w:id="2818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070D634" w14:textId="77777777" w:rsidR="0016760B" w:rsidRPr="0016760B" w:rsidRDefault="0016760B" w:rsidP="0016760B">
                  <w:pPr>
                    <w:autoSpaceDE/>
                    <w:autoSpaceDN/>
                    <w:adjustRightInd/>
                    <w:jc w:val="center"/>
                    <w:rPr>
                      <w:ins w:id="28186" w:author="Philippe Hollanda - Oliveira Trust" w:date="2022-07-19T09:57:00Z"/>
                      <w:rFonts w:ascii="Arial" w:eastAsia="Times New Roman" w:hAnsi="Arial" w:cs="Arial"/>
                      <w:color w:val="000000"/>
                      <w:sz w:val="20"/>
                      <w:szCs w:val="20"/>
                      <w:lang w:eastAsia="pt-BR"/>
                    </w:rPr>
                  </w:pPr>
                  <w:ins w:id="28187" w:author="Philippe Hollanda - Oliveira Trust" w:date="2022-07-19T09:57:00Z">
                    <w:r w:rsidRPr="0016760B">
                      <w:rPr>
                        <w:rFonts w:ascii="Arial" w:eastAsia="Times New Roman" w:hAnsi="Arial" w:cs="Arial"/>
                        <w:color w:val="000000"/>
                        <w:sz w:val="20"/>
                        <w:szCs w:val="20"/>
                        <w:lang w:eastAsia="pt-BR"/>
                      </w:rPr>
                      <w:t>04/12/2020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63D66BB8" w14:textId="77777777" w:rsidR="0016760B" w:rsidRPr="0016760B" w:rsidRDefault="0016760B" w:rsidP="0016760B">
                  <w:pPr>
                    <w:autoSpaceDE/>
                    <w:autoSpaceDN/>
                    <w:adjustRightInd/>
                    <w:jc w:val="center"/>
                    <w:rPr>
                      <w:ins w:id="28188" w:author="Philippe Hollanda - Oliveira Trust" w:date="2022-07-19T09:57:00Z"/>
                      <w:rFonts w:ascii="Arial" w:eastAsia="Times New Roman" w:hAnsi="Arial" w:cs="Arial"/>
                      <w:color w:val="000000"/>
                      <w:sz w:val="20"/>
                      <w:szCs w:val="20"/>
                      <w:lang w:eastAsia="pt-BR"/>
                    </w:rPr>
                  </w:pPr>
                  <w:ins w:id="28189" w:author="Philippe Hollanda - Oliveira Trust" w:date="2022-07-19T09:57:00Z">
                    <w:r w:rsidRPr="0016760B">
                      <w:rPr>
                        <w:rFonts w:ascii="Arial" w:eastAsia="Times New Roman" w:hAnsi="Arial" w:cs="Arial"/>
                        <w:color w:val="000000"/>
                        <w:sz w:val="20"/>
                        <w:szCs w:val="20"/>
                        <w:lang w:eastAsia="pt-BR"/>
                      </w:rPr>
                      <w:t>R$ 277,00</w:t>
                    </w:r>
                  </w:ins>
                </w:p>
              </w:tc>
            </w:tr>
            <w:tr w:rsidR="0016760B" w:rsidRPr="0016760B" w14:paraId="41601883" w14:textId="77777777" w:rsidTr="0016760B">
              <w:trPr>
                <w:trHeight w:val="1785"/>
                <w:ins w:id="281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92C395" w14:textId="77777777" w:rsidR="0016760B" w:rsidRPr="0016760B" w:rsidRDefault="0016760B" w:rsidP="0016760B">
                  <w:pPr>
                    <w:autoSpaceDE/>
                    <w:autoSpaceDN/>
                    <w:adjustRightInd/>
                    <w:jc w:val="center"/>
                    <w:rPr>
                      <w:ins w:id="28191" w:author="Philippe Hollanda - Oliveira Trust" w:date="2022-07-19T09:57:00Z"/>
                      <w:rFonts w:ascii="Arial" w:eastAsia="Times New Roman" w:hAnsi="Arial" w:cs="Arial"/>
                      <w:color w:val="000000"/>
                      <w:sz w:val="20"/>
                      <w:szCs w:val="20"/>
                      <w:lang w:eastAsia="pt-BR"/>
                    </w:rPr>
                  </w:pPr>
                  <w:ins w:id="28192" w:author="Philippe Hollanda - Oliveira Trust" w:date="2022-07-19T09:57:00Z">
                    <w:r w:rsidRPr="0016760B">
                      <w:rPr>
                        <w:rFonts w:ascii="Arial" w:eastAsia="Times New Roman" w:hAnsi="Arial" w:cs="Arial"/>
                        <w:color w:val="000000"/>
                        <w:sz w:val="20"/>
                        <w:szCs w:val="20"/>
                        <w:lang w:eastAsia="pt-BR"/>
                      </w:rPr>
                      <w:t>CIMENTO</w:t>
                    </w:r>
                  </w:ins>
                </w:p>
              </w:tc>
              <w:tc>
                <w:tcPr>
                  <w:tcW w:w="2324" w:type="dxa"/>
                  <w:tcBorders>
                    <w:top w:val="nil"/>
                    <w:left w:val="nil"/>
                    <w:bottom w:val="single" w:sz="4" w:space="0" w:color="auto"/>
                    <w:right w:val="single" w:sz="4" w:space="0" w:color="auto"/>
                  </w:tcBorders>
                  <w:shd w:val="clear" w:color="auto" w:fill="auto"/>
                  <w:noWrap/>
                  <w:vAlign w:val="center"/>
                  <w:hideMark/>
                </w:tcPr>
                <w:p w14:paraId="7665D995" w14:textId="77777777" w:rsidR="0016760B" w:rsidRPr="0016760B" w:rsidRDefault="0016760B" w:rsidP="0016760B">
                  <w:pPr>
                    <w:autoSpaceDE/>
                    <w:autoSpaceDN/>
                    <w:adjustRightInd/>
                    <w:jc w:val="center"/>
                    <w:rPr>
                      <w:ins w:id="28193" w:author="Philippe Hollanda - Oliveira Trust" w:date="2022-07-19T09:57:00Z"/>
                      <w:rFonts w:ascii="Arial" w:eastAsia="Times New Roman" w:hAnsi="Arial" w:cs="Arial"/>
                      <w:color w:val="000000"/>
                      <w:sz w:val="20"/>
                      <w:szCs w:val="20"/>
                      <w:lang w:eastAsia="pt-BR"/>
                    </w:rPr>
                  </w:pPr>
                  <w:ins w:id="28194" w:author="Philippe Hollanda - Oliveira Trust" w:date="2022-07-19T09:57:00Z">
                    <w:r w:rsidRPr="0016760B">
                      <w:rPr>
                        <w:rFonts w:ascii="Arial" w:eastAsia="Times New Roman" w:hAnsi="Arial" w:cs="Arial"/>
                        <w:color w:val="000000"/>
                        <w:sz w:val="20"/>
                        <w:szCs w:val="20"/>
                        <w:lang w:eastAsia="pt-BR"/>
                      </w:rPr>
                      <w:t>04/12/2020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3C591AA6" w14:textId="77777777" w:rsidR="0016760B" w:rsidRPr="0016760B" w:rsidRDefault="0016760B" w:rsidP="0016760B">
                  <w:pPr>
                    <w:autoSpaceDE/>
                    <w:autoSpaceDN/>
                    <w:adjustRightInd/>
                    <w:jc w:val="center"/>
                    <w:rPr>
                      <w:ins w:id="28195" w:author="Philippe Hollanda - Oliveira Trust" w:date="2022-07-19T09:57:00Z"/>
                      <w:rFonts w:ascii="Arial" w:eastAsia="Times New Roman" w:hAnsi="Arial" w:cs="Arial"/>
                      <w:color w:val="000000"/>
                      <w:sz w:val="20"/>
                      <w:szCs w:val="20"/>
                      <w:lang w:eastAsia="pt-BR"/>
                    </w:rPr>
                  </w:pPr>
                  <w:ins w:id="28196" w:author="Philippe Hollanda - Oliveira Trust" w:date="2022-07-19T09:57:00Z">
                    <w:r w:rsidRPr="0016760B">
                      <w:rPr>
                        <w:rFonts w:ascii="Arial" w:eastAsia="Times New Roman" w:hAnsi="Arial" w:cs="Arial"/>
                        <w:color w:val="000000"/>
                        <w:sz w:val="20"/>
                        <w:szCs w:val="20"/>
                        <w:lang w:eastAsia="pt-BR"/>
                      </w:rPr>
                      <w:t>R$ 498,00</w:t>
                    </w:r>
                  </w:ins>
                </w:p>
              </w:tc>
            </w:tr>
            <w:tr w:rsidR="0016760B" w:rsidRPr="0016760B" w14:paraId="781ED160" w14:textId="77777777" w:rsidTr="0016760B">
              <w:trPr>
                <w:trHeight w:val="1785"/>
                <w:ins w:id="281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E993B00" w14:textId="77777777" w:rsidR="0016760B" w:rsidRPr="0016760B" w:rsidRDefault="0016760B" w:rsidP="0016760B">
                  <w:pPr>
                    <w:autoSpaceDE/>
                    <w:autoSpaceDN/>
                    <w:adjustRightInd/>
                    <w:jc w:val="center"/>
                    <w:rPr>
                      <w:ins w:id="28198" w:author="Philippe Hollanda - Oliveira Trust" w:date="2022-07-19T09:57:00Z"/>
                      <w:rFonts w:ascii="Arial" w:eastAsia="Times New Roman" w:hAnsi="Arial" w:cs="Arial"/>
                      <w:color w:val="000000"/>
                      <w:sz w:val="20"/>
                      <w:szCs w:val="20"/>
                      <w:lang w:eastAsia="pt-BR"/>
                    </w:rPr>
                  </w:pPr>
                  <w:ins w:id="28199"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7792791" w14:textId="77777777" w:rsidR="0016760B" w:rsidRPr="0016760B" w:rsidRDefault="0016760B" w:rsidP="0016760B">
                  <w:pPr>
                    <w:autoSpaceDE/>
                    <w:autoSpaceDN/>
                    <w:adjustRightInd/>
                    <w:jc w:val="center"/>
                    <w:rPr>
                      <w:ins w:id="28200" w:author="Philippe Hollanda - Oliveira Trust" w:date="2022-07-19T09:57:00Z"/>
                      <w:rFonts w:ascii="Arial" w:eastAsia="Times New Roman" w:hAnsi="Arial" w:cs="Arial"/>
                      <w:color w:val="000000"/>
                      <w:sz w:val="20"/>
                      <w:szCs w:val="20"/>
                      <w:lang w:eastAsia="pt-BR"/>
                    </w:rPr>
                  </w:pPr>
                  <w:ins w:id="28201" w:author="Philippe Hollanda - Oliveira Trust" w:date="2022-07-19T09:57:00Z">
                    <w:r w:rsidRPr="0016760B">
                      <w:rPr>
                        <w:rFonts w:ascii="Arial" w:eastAsia="Times New Roman" w:hAnsi="Arial" w:cs="Arial"/>
                        <w:color w:val="000000"/>
                        <w:sz w:val="20"/>
                        <w:szCs w:val="20"/>
                        <w:lang w:eastAsia="pt-BR"/>
                      </w:rPr>
                      <w:t>04/12/2020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7DEFEB32" w14:textId="77777777" w:rsidR="0016760B" w:rsidRPr="0016760B" w:rsidRDefault="0016760B" w:rsidP="0016760B">
                  <w:pPr>
                    <w:autoSpaceDE/>
                    <w:autoSpaceDN/>
                    <w:adjustRightInd/>
                    <w:jc w:val="center"/>
                    <w:rPr>
                      <w:ins w:id="28202" w:author="Philippe Hollanda - Oliveira Trust" w:date="2022-07-19T09:57:00Z"/>
                      <w:rFonts w:ascii="Arial" w:eastAsia="Times New Roman" w:hAnsi="Arial" w:cs="Arial"/>
                      <w:color w:val="000000"/>
                      <w:sz w:val="20"/>
                      <w:szCs w:val="20"/>
                      <w:lang w:eastAsia="pt-BR"/>
                    </w:rPr>
                  </w:pPr>
                  <w:ins w:id="28203" w:author="Philippe Hollanda - Oliveira Trust" w:date="2022-07-19T09:57:00Z">
                    <w:r w:rsidRPr="0016760B">
                      <w:rPr>
                        <w:rFonts w:ascii="Arial" w:eastAsia="Times New Roman" w:hAnsi="Arial" w:cs="Arial"/>
                        <w:color w:val="000000"/>
                        <w:sz w:val="20"/>
                        <w:szCs w:val="20"/>
                        <w:lang w:eastAsia="pt-BR"/>
                      </w:rPr>
                      <w:t>R$ 90,00</w:t>
                    </w:r>
                  </w:ins>
                </w:p>
              </w:tc>
            </w:tr>
            <w:tr w:rsidR="0016760B" w:rsidRPr="0016760B" w14:paraId="1463F980" w14:textId="77777777" w:rsidTr="0016760B">
              <w:trPr>
                <w:trHeight w:val="1785"/>
                <w:ins w:id="282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534596" w14:textId="77777777" w:rsidR="0016760B" w:rsidRPr="0016760B" w:rsidRDefault="0016760B" w:rsidP="0016760B">
                  <w:pPr>
                    <w:autoSpaceDE/>
                    <w:autoSpaceDN/>
                    <w:adjustRightInd/>
                    <w:jc w:val="center"/>
                    <w:rPr>
                      <w:ins w:id="28205" w:author="Philippe Hollanda - Oliveira Trust" w:date="2022-07-19T09:57:00Z"/>
                      <w:rFonts w:ascii="Arial" w:eastAsia="Times New Roman" w:hAnsi="Arial" w:cs="Arial"/>
                      <w:color w:val="000000"/>
                      <w:sz w:val="20"/>
                      <w:szCs w:val="20"/>
                      <w:lang w:eastAsia="pt-BR"/>
                    </w:rPr>
                  </w:pPr>
                  <w:ins w:id="28206" w:author="Philippe Hollanda - Oliveira Trust" w:date="2022-07-19T09:57:00Z">
                    <w:r w:rsidRPr="0016760B">
                      <w:rPr>
                        <w:rFonts w:ascii="Arial" w:eastAsia="Times New Roman" w:hAnsi="Arial" w:cs="Arial"/>
                        <w:color w:val="000000"/>
                        <w:sz w:val="20"/>
                        <w:szCs w:val="20"/>
                        <w:lang w:eastAsia="pt-BR"/>
                      </w:rPr>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2A1731F" w14:textId="77777777" w:rsidR="0016760B" w:rsidRPr="0016760B" w:rsidRDefault="0016760B" w:rsidP="0016760B">
                  <w:pPr>
                    <w:autoSpaceDE/>
                    <w:autoSpaceDN/>
                    <w:adjustRightInd/>
                    <w:jc w:val="center"/>
                    <w:rPr>
                      <w:ins w:id="28207" w:author="Philippe Hollanda - Oliveira Trust" w:date="2022-07-19T09:57:00Z"/>
                      <w:rFonts w:ascii="Arial" w:eastAsia="Times New Roman" w:hAnsi="Arial" w:cs="Arial"/>
                      <w:color w:val="000000"/>
                      <w:sz w:val="20"/>
                      <w:szCs w:val="20"/>
                      <w:lang w:eastAsia="pt-BR"/>
                    </w:rPr>
                  </w:pPr>
                  <w:ins w:id="28208" w:author="Philippe Hollanda - Oliveira Trust" w:date="2022-07-19T09:57:00Z">
                    <w:r w:rsidRPr="0016760B">
                      <w:rPr>
                        <w:rFonts w:ascii="Arial" w:eastAsia="Times New Roman" w:hAnsi="Arial" w:cs="Arial"/>
                        <w:color w:val="000000"/>
                        <w:sz w:val="20"/>
                        <w:szCs w:val="20"/>
                        <w:lang w:eastAsia="pt-BR"/>
                      </w:rPr>
                      <w:t>03/12/2020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06CA27C2" w14:textId="77777777" w:rsidR="0016760B" w:rsidRPr="0016760B" w:rsidRDefault="0016760B" w:rsidP="0016760B">
                  <w:pPr>
                    <w:autoSpaceDE/>
                    <w:autoSpaceDN/>
                    <w:adjustRightInd/>
                    <w:jc w:val="center"/>
                    <w:rPr>
                      <w:ins w:id="28209" w:author="Philippe Hollanda - Oliveira Trust" w:date="2022-07-19T09:57:00Z"/>
                      <w:rFonts w:ascii="Arial" w:eastAsia="Times New Roman" w:hAnsi="Arial" w:cs="Arial"/>
                      <w:color w:val="000000"/>
                      <w:sz w:val="20"/>
                      <w:szCs w:val="20"/>
                      <w:lang w:eastAsia="pt-BR"/>
                    </w:rPr>
                  </w:pPr>
                  <w:ins w:id="28210" w:author="Philippe Hollanda - Oliveira Trust" w:date="2022-07-19T09:57:00Z">
                    <w:r w:rsidRPr="0016760B">
                      <w:rPr>
                        <w:rFonts w:ascii="Arial" w:eastAsia="Times New Roman" w:hAnsi="Arial" w:cs="Arial"/>
                        <w:color w:val="000000"/>
                        <w:sz w:val="20"/>
                        <w:szCs w:val="20"/>
                        <w:lang w:eastAsia="pt-BR"/>
                      </w:rPr>
                      <w:t>R$ 351,96</w:t>
                    </w:r>
                  </w:ins>
                </w:p>
              </w:tc>
            </w:tr>
            <w:tr w:rsidR="0016760B" w:rsidRPr="0016760B" w14:paraId="19E2FB5D" w14:textId="77777777" w:rsidTr="0016760B">
              <w:trPr>
                <w:trHeight w:val="1785"/>
                <w:ins w:id="282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675A90" w14:textId="77777777" w:rsidR="0016760B" w:rsidRPr="0016760B" w:rsidRDefault="0016760B" w:rsidP="0016760B">
                  <w:pPr>
                    <w:autoSpaceDE/>
                    <w:autoSpaceDN/>
                    <w:adjustRightInd/>
                    <w:jc w:val="center"/>
                    <w:rPr>
                      <w:ins w:id="28212" w:author="Philippe Hollanda - Oliveira Trust" w:date="2022-07-19T09:57:00Z"/>
                      <w:rFonts w:ascii="Arial" w:eastAsia="Times New Roman" w:hAnsi="Arial" w:cs="Arial"/>
                      <w:color w:val="000000"/>
                      <w:sz w:val="20"/>
                      <w:szCs w:val="20"/>
                      <w:lang w:eastAsia="pt-BR"/>
                    </w:rPr>
                  </w:pPr>
                  <w:ins w:id="28213" w:author="Philippe Hollanda - Oliveira Trust" w:date="2022-07-19T09:57:00Z">
                    <w:r w:rsidRPr="0016760B">
                      <w:rPr>
                        <w:rFonts w:ascii="Arial" w:eastAsia="Times New Roman" w:hAnsi="Arial" w:cs="Arial"/>
                        <w:color w:val="000000"/>
                        <w:sz w:val="20"/>
                        <w:szCs w:val="20"/>
                        <w:lang w:eastAsia="pt-BR"/>
                      </w:rPr>
                      <w:t>CADEADO E35</w:t>
                    </w:r>
                  </w:ins>
                </w:p>
              </w:tc>
              <w:tc>
                <w:tcPr>
                  <w:tcW w:w="2324" w:type="dxa"/>
                  <w:tcBorders>
                    <w:top w:val="nil"/>
                    <w:left w:val="nil"/>
                    <w:bottom w:val="single" w:sz="4" w:space="0" w:color="auto"/>
                    <w:right w:val="single" w:sz="4" w:space="0" w:color="auto"/>
                  </w:tcBorders>
                  <w:shd w:val="clear" w:color="auto" w:fill="auto"/>
                  <w:noWrap/>
                  <w:vAlign w:val="center"/>
                  <w:hideMark/>
                </w:tcPr>
                <w:p w14:paraId="4A0A244F" w14:textId="77777777" w:rsidR="0016760B" w:rsidRPr="0016760B" w:rsidRDefault="0016760B" w:rsidP="0016760B">
                  <w:pPr>
                    <w:autoSpaceDE/>
                    <w:autoSpaceDN/>
                    <w:adjustRightInd/>
                    <w:jc w:val="center"/>
                    <w:rPr>
                      <w:ins w:id="28214" w:author="Philippe Hollanda - Oliveira Trust" w:date="2022-07-19T09:57:00Z"/>
                      <w:rFonts w:ascii="Arial" w:eastAsia="Times New Roman" w:hAnsi="Arial" w:cs="Arial"/>
                      <w:color w:val="000000"/>
                      <w:sz w:val="20"/>
                      <w:szCs w:val="20"/>
                      <w:lang w:eastAsia="pt-BR"/>
                    </w:rPr>
                  </w:pPr>
                  <w:ins w:id="28215" w:author="Philippe Hollanda - Oliveira Trust" w:date="2022-07-19T09:57:00Z">
                    <w:r w:rsidRPr="0016760B">
                      <w:rPr>
                        <w:rFonts w:ascii="Arial" w:eastAsia="Times New Roman" w:hAnsi="Arial" w:cs="Arial"/>
                        <w:color w:val="000000"/>
                        <w:sz w:val="20"/>
                        <w:szCs w:val="20"/>
                        <w:lang w:eastAsia="pt-BR"/>
                      </w:rPr>
                      <w:t>10/12/2020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021FD2B4" w14:textId="77777777" w:rsidR="0016760B" w:rsidRPr="0016760B" w:rsidRDefault="0016760B" w:rsidP="0016760B">
                  <w:pPr>
                    <w:autoSpaceDE/>
                    <w:autoSpaceDN/>
                    <w:adjustRightInd/>
                    <w:jc w:val="center"/>
                    <w:rPr>
                      <w:ins w:id="28216" w:author="Philippe Hollanda - Oliveira Trust" w:date="2022-07-19T09:57:00Z"/>
                      <w:rFonts w:ascii="Arial" w:eastAsia="Times New Roman" w:hAnsi="Arial" w:cs="Arial"/>
                      <w:color w:val="000000"/>
                      <w:sz w:val="20"/>
                      <w:szCs w:val="20"/>
                      <w:lang w:eastAsia="pt-BR"/>
                    </w:rPr>
                  </w:pPr>
                  <w:ins w:id="28217" w:author="Philippe Hollanda - Oliveira Trust" w:date="2022-07-19T09:57:00Z">
                    <w:r w:rsidRPr="0016760B">
                      <w:rPr>
                        <w:rFonts w:ascii="Arial" w:eastAsia="Times New Roman" w:hAnsi="Arial" w:cs="Arial"/>
                        <w:color w:val="000000"/>
                        <w:sz w:val="20"/>
                        <w:szCs w:val="20"/>
                        <w:lang w:eastAsia="pt-BR"/>
                      </w:rPr>
                      <w:t>R$ 287,70</w:t>
                    </w:r>
                  </w:ins>
                </w:p>
              </w:tc>
            </w:tr>
            <w:tr w:rsidR="0016760B" w:rsidRPr="0016760B" w14:paraId="7AD6A283" w14:textId="77777777" w:rsidTr="0016760B">
              <w:trPr>
                <w:trHeight w:val="1785"/>
                <w:ins w:id="282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D1EC90" w14:textId="77777777" w:rsidR="0016760B" w:rsidRPr="0016760B" w:rsidRDefault="0016760B" w:rsidP="0016760B">
                  <w:pPr>
                    <w:autoSpaceDE/>
                    <w:autoSpaceDN/>
                    <w:adjustRightInd/>
                    <w:jc w:val="center"/>
                    <w:rPr>
                      <w:ins w:id="28219" w:author="Philippe Hollanda - Oliveira Trust" w:date="2022-07-19T09:57:00Z"/>
                      <w:rFonts w:ascii="Arial" w:eastAsia="Times New Roman" w:hAnsi="Arial" w:cs="Arial"/>
                      <w:color w:val="000000"/>
                      <w:sz w:val="20"/>
                      <w:szCs w:val="20"/>
                      <w:lang w:eastAsia="pt-BR"/>
                    </w:rPr>
                  </w:pPr>
                  <w:ins w:id="28220" w:author="Philippe Hollanda - Oliveira Trust" w:date="2022-07-19T09:57:00Z">
                    <w:r w:rsidRPr="0016760B">
                      <w:rPr>
                        <w:rFonts w:ascii="Arial" w:eastAsia="Times New Roman" w:hAnsi="Arial" w:cs="Arial"/>
                        <w:color w:val="000000"/>
                        <w:sz w:val="20"/>
                        <w:szCs w:val="20"/>
                        <w:lang w:eastAsia="pt-BR"/>
                      </w:rPr>
                      <w:t>PARAFUSOS</w:t>
                    </w:r>
                  </w:ins>
                </w:p>
              </w:tc>
              <w:tc>
                <w:tcPr>
                  <w:tcW w:w="2324" w:type="dxa"/>
                  <w:tcBorders>
                    <w:top w:val="nil"/>
                    <w:left w:val="nil"/>
                    <w:bottom w:val="single" w:sz="4" w:space="0" w:color="auto"/>
                    <w:right w:val="single" w:sz="4" w:space="0" w:color="auto"/>
                  </w:tcBorders>
                  <w:shd w:val="clear" w:color="auto" w:fill="auto"/>
                  <w:noWrap/>
                  <w:vAlign w:val="center"/>
                  <w:hideMark/>
                </w:tcPr>
                <w:p w14:paraId="176D2FA0" w14:textId="77777777" w:rsidR="0016760B" w:rsidRPr="0016760B" w:rsidRDefault="0016760B" w:rsidP="0016760B">
                  <w:pPr>
                    <w:autoSpaceDE/>
                    <w:autoSpaceDN/>
                    <w:adjustRightInd/>
                    <w:jc w:val="center"/>
                    <w:rPr>
                      <w:ins w:id="28221" w:author="Philippe Hollanda - Oliveira Trust" w:date="2022-07-19T09:57:00Z"/>
                      <w:rFonts w:ascii="Arial" w:eastAsia="Times New Roman" w:hAnsi="Arial" w:cs="Arial"/>
                      <w:color w:val="000000"/>
                      <w:sz w:val="20"/>
                      <w:szCs w:val="20"/>
                      <w:lang w:eastAsia="pt-BR"/>
                    </w:rPr>
                  </w:pPr>
                  <w:ins w:id="28222" w:author="Philippe Hollanda - Oliveira Trust" w:date="2022-07-19T09:57:00Z">
                    <w:r w:rsidRPr="0016760B">
                      <w:rPr>
                        <w:rFonts w:ascii="Arial" w:eastAsia="Times New Roman" w:hAnsi="Arial" w:cs="Arial"/>
                        <w:color w:val="000000"/>
                        <w:sz w:val="20"/>
                        <w:szCs w:val="20"/>
                        <w:lang w:eastAsia="pt-BR"/>
                      </w:rPr>
                      <w:t>03/12/2020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52C8C266" w14:textId="77777777" w:rsidR="0016760B" w:rsidRPr="0016760B" w:rsidRDefault="0016760B" w:rsidP="0016760B">
                  <w:pPr>
                    <w:autoSpaceDE/>
                    <w:autoSpaceDN/>
                    <w:adjustRightInd/>
                    <w:jc w:val="center"/>
                    <w:rPr>
                      <w:ins w:id="28223" w:author="Philippe Hollanda - Oliveira Trust" w:date="2022-07-19T09:57:00Z"/>
                      <w:rFonts w:ascii="Arial" w:eastAsia="Times New Roman" w:hAnsi="Arial" w:cs="Arial"/>
                      <w:color w:val="000000"/>
                      <w:sz w:val="20"/>
                      <w:szCs w:val="20"/>
                      <w:lang w:eastAsia="pt-BR"/>
                    </w:rPr>
                  </w:pPr>
                  <w:ins w:id="28224" w:author="Philippe Hollanda - Oliveira Trust" w:date="2022-07-19T09:57:00Z">
                    <w:r w:rsidRPr="0016760B">
                      <w:rPr>
                        <w:rFonts w:ascii="Arial" w:eastAsia="Times New Roman" w:hAnsi="Arial" w:cs="Arial"/>
                        <w:color w:val="000000"/>
                        <w:sz w:val="20"/>
                        <w:szCs w:val="20"/>
                        <w:lang w:eastAsia="pt-BR"/>
                      </w:rPr>
                      <w:t>R$ 255,40</w:t>
                    </w:r>
                  </w:ins>
                </w:p>
              </w:tc>
            </w:tr>
            <w:tr w:rsidR="0016760B" w:rsidRPr="0016760B" w14:paraId="29300B39" w14:textId="77777777" w:rsidTr="0016760B">
              <w:trPr>
                <w:trHeight w:val="1785"/>
                <w:ins w:id="282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25652B" w14:textId="77777777" w:rsidR="0016760B" w:rsidRPr="0016760B" w:rsidRDefault="0016760B" w:rsidP="0016760B">
                  <w:pPr>
                    <w:autoSpaceDE/>
                    <w:autoSpaceDN/>
                    <w:adjustRightInd/>
                    <w:jc w:val="center"/>
                    <w:rPr>
                      <w:ins w:id="28226" w:author="Philippe Hollanda - Oliveira Trust" w:date="2022-07-19T09:57:00Z"/>
                      <w:rFonts w:ascii="Arial" w:eastAsia="Times New Roman" w:hAnsi="Arial" w:cs="Arial"/>
                      <w:color w:val="000000"/>
                      <w:sz w:val="20"/>
                      <w:szCs w:val="20"/>
                      <w:lang w:eastAsia="pt-BR"/>
                    </w:rPr>
                  </w:pPr>
                  <w:ins w:id="28227" w:author="Philippe Hollanda - Oliveira Trust" w:date="2022-07-19T09:57:00Z">
                    <w:r w:rsidRPr="0016760B">
                      <w:rPr>
                        <w:rFonts w:ascii="Arial" w:eastAsia="Times New Roman" w:hAnsi="Arial" w:cs="Arial"/>
                        <w:color w:val="000000"/>
                        <w:sz w:val="20"/>
                        <w:szCs w:val="20"/>
                        <w:lang w:eastAsia="pt-BR"/>
                      </w:rPr>
                      <w:t>DISCO</w:t>
                    </w:r>
                  </w:ins>
                </w:p>
              </w:tc>
              <w:tc>
                <w:tcPr>
                  <w:tcW w:w="2324" w:type="dxa"/>
                  <w:tcBorders>
                    <w:top w:val="nil"/>
                    <w:left w:val="nil"/>
                    <w:bottom w:val="single" w:sz="4" w:space="0" w:color="auto"/>
                    <w:right w:val="single" w:sz="4" w:space="0" w:color="auto"/>
                  </w:tcBorders>
                  <w:shd w:val="clear" w:color="auto" w:fill="auto"/>
                  <w:noWrap/>
                  <w:vAlign w:val="center"/>
                  <w:hideMark/>
                </w:tcPr>
                <w:p w14:paraId="10A6D38D" w14:textId="77777777" w:rsidR="0016760B" w:rsidRPr="0016760B" w:rsidRDefault="0016760B" w:rsidP="0016760B">
                  <w:pPr>
                    <w:autoSpaceDE/>
                    <w:autoSpaceDN/>
                    <w:adjustRightInd/>
                    <w:jc w:val="center"/>
                    <w:rPr>
                      <w:ins w:id="28228" w:author="Philippe Hollanda - Oliveira Trust" w:date="2022-07-19T09:57:00Z"/>
                      <w:rFonts w:ascii="Arial" w:eastAsia="Times New Roman" w:hAnsi="Arial" w:cs="Arial"/>
                      <w:color w:val="000000"/>
                      <w:sz w:val="20"/>
                      <w:szCs w:val="20"/>
                      <w:lang w:eastAsia="pt-BR"/>
                    </w:rPr>
                  </w:pPr>
                  <w:ins w:id="28229" w:author="Philippe Hollanda - Oliveira Trust" w:date="2022-07-19T09:57:00Z">
                    <w:r w:rsidRPr="0016760B">
                      <w:rPr>
                        <w:rFonts w:ascii="Arial" w:eastAsia="Times New Roman" w:hAnsi="Arial" w:cs="Arial"/>
                        <w:color w:val="000000"/>
                        <w:sz w:val="20"/>
                        <w:szCs w:val="20"/>
                        <w:lang w:eastAsia="pt-BR"/>
                      </w:rPr>
                      <w:t>11/12/2020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6B0E9326" w14:textId="77777777" w:rsidR="0016760B" w:rsidRPr="0016760B" w:rsidRDefault="0016760B" w:rsidP="0016760B">
                  <w:pPr>
                    <w:autoSpaceDE/>
                    <w:autoSpaceDN/>
                    <w:adjustRightInd/>
                    <w:jc w:val="center"/>
                    <w:rPr>
                      <w:ins w:id="28230" w:author="Philippe Hollanda - Oliveira Trust" w:date="2022-07-19T09:57:00Z"/>
                      <w:rFonts w:ascii="Arial" w:eastAsia="Times New Roman" w:hAnsi="Arial" w:cs="Arial"/>
                      <w:color w:val="000000"/>
                      <w:sz w:val="20"/>
                      <w:szCs w:val="20"/>
                      <w:lang w:eastAsia="pt-BR"/>
                    </w:rPr>
                  </w:pPr>
                  <w:ins w:id="28231" w:author="Philippe Hollanda - Oliveira Trust" w:date="2022-07-19T09:57:00Z">
                    <w:r w:rsidRPr="0016760B">
                      <w:rPr>
                        <w:rFonts w:ascii="Arial" w:eastAsia="Times New Roman" w:hAnsi="Arial" w:cs="Arial"/>
                        <w:color w:val="000000"/>
                        <w:sz w:val="20"/>
                        <w:szCs w:val="20"/>
                        <w:lang w:eastAsia="pt-BR"/>
                      </w:rPr>
                      <w:t>R$ 99,80</w:t>
                    </w:r>
                  </w:ins>
                </w:p>
              </w:tc>
            </w:tr>
            <w:tr w:rsidR="0016760B" w:rsidRPr="0016760B" w14:paraId="2B9A0BA4" w14:textId="77777777" w:rsidTr="0016760B">
              <w:trPr>
                <w:trHeight w:val="1785"/>
                <w:ins w:id="282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2B4B45" w14:textId="77777777" w:rsidR="0016760B" w:rsidRPr="0016760B" w:rsidRDefault="0016760B" w:rsidP="0016760B">
                  <w:pPr>
                    <w:autoSpaceDE/>
                    <w:autoSpaceDN/>
                    <w:adjustRightInd/>
                    <w:jc w:val="center"/>
                    <w:rPr>
                      <w:ins w:id="28233" w:author="Philippe Hollanda - Oliveira Trust" w:date="2022-07-19T09:57:00Z"/>
                      <w:rFonts w:ascii="Arial" w:eastAsia="Times New Roman" w:hAnsi="Arial" w:cs="Arial"/>
                      <w:color w:val="000000"/>
                      <w:sz w:val="20"/>
                      <w:szCs w:val="20"/>
                      <w:lang w:eastAsia="pt-BR"/>
                    </w:rPr>
                  </w:pPr>
                  <w:ins w:id="28234" w:author="Philippe Hollanda - Oliveira Trust" w:date="2022-07-19T09:57:00Z">
                    <w:r w:rsidRPr="0016760B">
                      <w:rPr>
                        <w:rFonts w:ascii="Arial" w:eastAsia="Times New Roman" w:hAnsi="Arial" w:cs="Arial"/>
                        <w:color w:val="000000"/>
                        <w:sz w:val="20"/>
                        <w:szCs w:val="20"/>
                        <w:lang w:eastAsia="pt-BR"/>
                      </w:rPr>
                      <w:lastRenderedPageBreak/>
                      <w:t>MATERIAL DE ESCRITORIO</w:t>
                    </w:r>
                  </w:ins>
                </w:p>
              </w:tc>
              <w:tc>
                <w:tcPr>
                  <w:tcW w:w="2324" w:type="dxa"/>
                  <w:tcBorders>
                    <w:top w:val="nil"/>
                    <w:left w:val="nil"/>
                    <w:bottom w:val="single" w:sz="4" w:space="0" w:color="auto"/>
                    <w:right w:val="single" w:sz="4" w:space="0" w:color="auto"/>
                  </w:tcBorders>
                  <w:shd w:val="clear" w:color="auto" w:fill="auto"/>
                  <w:noWrap/>
                  <w:vAlign w:val="center"/>
                  <w:hideMark/>
                </w:tcPr>
                <w:p w14:paraId="1EF36D6F" w14:textId="77777777" w:rsidR="0016760B" w:rsidRPr="0016760B" w:rsidRDefault="0016760B" w:rsidP="0016760B">
                  <w:pPr>
                    <w:autoSpaceDE/>
                    <w:autoSpaceDN/>
                    <w:adjustRightInd/>
                    <w:jc w:val="center"/>
                    <w:rPr>
                      <w:ins w:id="28235" w:author="Philippe Hollanda - Oliveira Trust" w:date="2022-07-19T09:57:00Z"/>
                      <w:rFonts w:ascii="Arial" w:eastAsia="Times New Roman" w:hAnsi="Arial" w:cs="Arial"/>
                      <w:color w:val="000000"/>
                      <w:sz w:val="20"/>
                      <w:szCs w:val="20"/>
                      <w:lang w:eastAsia="pt-BR"/>
                    </w:rPr>
                  </w:pPr>
                  <w:ins w:id="28236" w:author="Philippe Hollanda - Oliveira Trust" w:date="2022-07-19T09:57:00Z">
                    <w:r w:rsidRPr="0016760B">
                      <w:rPr>
                        <w:rFonts w:ascii="Arial" w:eastAsia="Times New Roman" w:hAnsi="Arial" w:cs="Arial"/>
                        <w:color w:val="000000"/>
                        <w:sz w:val="20"/>
                        <w:szCs w:val="20"/>
                        <w:lang w:eastAsia="pt-BR"/>
                      </w:rPr>
                      <w:t>10/12/2020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7BBA0D38" w14:textId="77777777" w:rsidR="0016760B" w:rsidRPr="0016760B" w:rsidRDefault="0016760B" w:rsidP="0016760B">
                  <w:pPr>
                    <w:autoSpaceDE/>
                    <w:autoSpaceDN/>
                    <w:adjustRightInd/>
                    <w:jc w:val="center"/>
                    <w:rPr>
                      <w:ins w:id="28237" w:author="Philippe Hollanda - Oliveira Trust" w:date="2022-07-19T09:57:00Z"/>
                      <w:rFonts w:ascii="Arial" w:eastAsia="Times New Roman" w:hAnsi="Arial" w:cs="Arial"/>
                      <w:color w:val="000000"/>
                      <w:sz w:val="20"/>
                      <w:szCs w:val="20"/>
                      <w:lang w:eastAsia="pt-BR"/>
                    </w:rPr>
                  </w:pPr>
                  <w:ins w:id="28238" w:author="Philippe Hollanda - Oliveira Trust" w:date="2022-07-19T09:57:00Z">
                    <w:r w:rsidRPr="0016760B">
                      <w:rPr>
                        <w:rFonts w:ascii="Arial" w:eastAsia="Times New Roman" w:hAnsi="Arial" w:cs="Arial"/>
                        <w:color w:val="000000"/>
                        <w:sz w:val="20"/>
                        <w:szCs w:val="20"/>
                        <w:lang w:eastAsia="pt-BR"/>
                      </w:rPr>
                      <w:t>R$ 260,26</w:t>
                    </w:r>
                  </w:ins>
                </w:p>
              </w:tc>
            </w:tr>
            <w:tr w:rsidR="0016760B" w:rsidRPr="0016760B" w14:paraId="2260B0CF" w14:textId="77777777" w:rsidTr="0016760B">
              <w:trPr>
                <w:trHeight w:val="1785"/>
                <w:ins w:id="282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BD5471" w14:textId="77777777" w:rsidR="0016760B" w:rsidRPr="0016760B" w:rsidRDefault="0016760B" w:rsidP="0016760B">
                  <w:pPr>
                    <w:autoSpaceDE/>
                    <w:autoSpaceDN/>
                    <w:adjustRightInd/>
                    <w:jc w:val="center"/>
                    <w:rPr>
                      <w:ins w:id="28240" w:author="Philippe Hollanda - Oliveira Trust" w:date="2022-07-19T09:57:00Z"/>
                      <w:rFonts w:ascii="Arial" w:eastAsia="Times New Roman" w:hAnsi="Arial" w:cs="Arial"/>
                      <w:color w:val="000000"/>
                      <w:sz w:val="20"/>
                      <w:szCs w:val="20"/>
                      <w:lang w:eastAsia="pt-BR"/>
                    </w:rPr>
                  </w:pPr>
                  <w:ins w:id="2824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D5D3FEE" w14:textId="77777777" w:rsidR="0016760B" w:rsidRPr="0016760B" w:rsidRDefault="0016760B" w:rsidP="0016760B">
                  <w:pPr>
                    <w:autoSpaceDE/>
                    <w:autoSpaceDN/>
                    <w:adjustRightInd/>
                    <w:jc w:val="center"/>
                    <w:rPr>
                      <w:ins w:id="28242" w:author="Philippe Hollanda - Oliveira Trust" w:date="2022-07-19T09:57:00Z"/>
                      <w:rFonts w:ascii="Arial" w:eastAsia="Times New Roman" w:hAnsi="Arial" w:cs="Arial"/>
                      <w:color w:val="000000"/>
                      <w:sz w:val="20"/>
                      <w:szCs w:val="20"/>
                      <w:lang w:eastAsia="pt-BR"/>
                    </w:rPr>
                  </w:pPr>
                  <w:ins w:id="28243" w:author="Philippe Hollanda - Oliveira Trust" w:date="2022-07-19T09:57:00Z">
                    <w:r w:rsidRPr="0016760B">
                      <w:rPr>
                        <w:rFonts w:ascii="Arial" w:eastAsia="Times New Roman" w:hAnsi="Arial" w:cs="Arial"/>
                        <w:color w:val="000000"/>
                        <w:sz w:val="20"/>
                        <w:szCs w:val="20"/>
                        <w:lang w:eastAsia="pt-BR"/>
                      </w:rPr>
                      <w:t>09/12/2020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6D6A4EDF" w14:textId="77777777" w:rsidR="0016760B" w:rsidRPr="0016760B" w:rsidRDefault="0016760B" w:rsidP="0016760B">
                  <w:pPr>
                    <w:autoSpaceDE/>
                    <w:autoSpaceDN/>
                    <w:adjustRightInd/>
                    <w:jc w:val="center"/>
                    <w:rPr>
                      <w:ins w:id="28244" w:author="Philippe Hollanda - Oliveira Trust" w:date="2022-07-19T09:57:00Z"/>
                      <w:rFonts w:ascii="Arial" w:eastAsia="Times New Roman" w:hAnsi="Arial" w:cs="Arial"/>
                      <w:color w:val="000000"/>
                      <w:sz w:val="20"/>
                      <w:szCs w:val="20"/>
                      <w:lang w:eastAsia="pt-BR"/>
                    </w:rPr>
                  </w:pPr>
                  <w:ins w:id="28245" w:author="Philippe Hollanda - Oliveira Trust" w:date="2022-07-19T09:57:00Z">
                    <w:r w:rsidRPr="0016760B">
                      <w:rPr>
                        <w:rFonts w:ascii="Arial" w:eastAsia="Times New Roman" w:hAnsi="Arial" w:cs="Arial"/>
                        <w:color w:val="000000"/>
                        <w:sz w:val="20"/>
                        <w:szCs w:val="20"/>
                        <w:lang w:eastAsia="pt-BR"/>
                      </w:rPr>
                      <w:t>R$ 66.690,87</w:t>
                    </w:r>
                  </w:ins>
                </w:p>
              </w:tc>
            </w:tr>
            <w:tr w:rsidR="0016760B" w:rsidRPr="0016760B" w14:paraId="5DDCAF88" w14:textId="77777777" w:rsidTr="0016760B">
              <w:trPr>
                <w:trHeight w:val="1785"/>
                <w:ins w:id="282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6BA8F9" w14:textId="77777777" w:rsidR="0016760B" w:rsidRPr="0016760B" w:rsidRDefault="0016760B" w:rsidP="0016760B">
                  <w:pPr>
                    <w:autoSpaceDE/>
                    <w:autoSpaceDN/>
                    <w:adjustRightInd/>
                    <w:jc w:val="center"/>
                    <w:rPr>
                      <w:ins w:id="28247" w:author="Philippe Hollanda - Oliveira Trust" w:date="2022-07-19T09:57:00Z"/>
                      <w:rFonts w:ascii="Arial" w:eastAsia="Times New Roman" w:hAnsi="Arial" w:cs="Arial"/>
                      <w:color w:val="000000"/>
                      <w:sz w:val="20"/>
                      <w:szCs w:val="20"/>
                      <w:lang w:eastAsia="pt-BR"/>
                    </w:rPr>
                  </w:pPr>
                  <w:ins w:id="28248" w:author="Philippe Hollanda - Oliveira Trust" w:date="2022-07-19T09:57:00Z">
                    <w:r w:rsidRPr="0016760B">
                      <w:rPr>
                        <w:rFonts w:ascii="Arial" w:eastAsia="Times New Roman" w:hAnsi="Arial" w:cs="Arial"/>
                        <w:color w:val="000000"/>
                        <w:sz w:val="20"/>
                        <w:szCs w:val="20"/>
                        <w:lang w:eastAsia="pt-BR"/>
                      </w:rPr>
                      <w:t xml:space="preserve">MANILHA CONCRETO </w:t>
                    </w:r>
                  </w:ins>
                </w:p>
              </w:tc>
              <w:tc>
                <w:tcPr>
                  <w:tcW w:w="2324" w:type="dxa"/>
                  <w:tcBorders>
                    <w:top w:val="nil"/>
                    <w:left w:val="nil"/>
                    <w:bottom w:val="single" w:sz="4" w:space="0" w:color="auto"/>
                    <w:right w:val="single" w:sz="4" w:space="0" w:color="auto"/>
                  </w:tcBorders>
                  <w:shd w:val="clear" w:color="auto" w:fill="auto"/>
                  <w:noWrap/>
                  <w:vAlign w:val="center"/>
                  <w:hideMark/>
                </w:tcPr>
                <w:p w14:paraId="273E4601" w14:textId="77777777" w:rsidR="0016760B" w:rsidRPr="0016760B" w:rsidRDefault="0016760B" w:rsidP="0016760B">
                  <w:pPr>
                    <w:autoSpaceDE/>
                    <w:autoSpaceDN/>
                    <w:adjustRightInd/>
                    <w:jc w:val="center"/>
                    <w:rPr>
                      <w:ins w:id="28249" w:author="Philippe Hollanda - Oliveira Trust" w:date="2022-07-19T09:57:00Z"/>
                      <w:rFonts w:ascii="Arial" w:eastAsia="Times New Roman" w:hAnsi="Arial" w:cs="Arial"/>
                      <w:color w:val="000000"/>
                      <w:sz w:val="20"/>
                      <w:szCs w:val="20"/>
                      <w:lang w:eastAsia="pt-BR"/>
                    </w:rPr>
                  </w:pPr>
                  <w:ins w:id="28250" w:author="Philippe Hollanda - Oliveira Trust" w:date="2022-07-19T09:57:00Z">
                    <w:r w:rsidRPr="0016760B">
                      <w:rPr>
                        <w:rFonts w:ascii="Arial" w:eastAsia="Times New Roman" w:hAnsi="Arial" w:cs="Arial"/>
                        <w:color w:val="000000"/>
                        <w:sz w:val="20"/>
                        <w:szCs w:val="20"/>
                        <w:lang w:eastAsia="pt-BR"/>
                      </w:rPr>
                      <w:t>10/12/2020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1B105D6C" w14:textId="77777777" w:rsidR="0016760B" w:rsidRPr="0016760B" w:rsidRDefault="0016760B" w:rsidP="0016760B">
                  <w:pPr>
                    <w:autoSpaceDE/>
                    <w:autoSpaceDN/>
                    <w:adjustRightInd/>
                    <w:jc w:val="center"/>
                    <w:rPr>
                      <w:ins w:id="28251" w:author="Philippe Hollanda - Oliveira Trust" w:date="2022-07-19T09:57:00Z"/>
                      <w:rFonts w:ascii="Arial" w:eastAsia="Times New Roman" w:hAnsi="Arial" w:cs="Arial"/>
                      <w:color w:val="000000"/>
                      <w:sz w:val="20"/>
                      <w:szCs w:val="20"/>
                      <w:lang w:eastAsia="pt-BR"/>
                    </w:rPr>
                  </w:pPr>
                  <w:ins w:id="28252" w:author="Philippe Hollanda - Oliveira Trust" w:date="2022-07-19T09:57:00Z">
                    <w:r w:rsidRPr="0016760B">
                      <w:rPr>
                        <w:rFonts w:ascii="Arial" w:eastAsia="Times New Roman" w:hAnsi="Arial" w:cs="Arial"/>
                        <w:color w:val="000000"/>
                        <w:sz w:val="20"/>
                        <w:szCs w:val="20"/>
                        <w:lang w:eastAsia="pt-BR"/>
                      </w:rPr>
                      <w:t>R$ 4.140,00</w:t>
                    </w:r>
                  </w:ins>
                </w:p>
              </w:tc>
            </w:tr>
            <w:tr w:rsidR="0016760B" w:rsidRPr="0016760B" w14:paraId="3E5DA01A" w14:textId="77777777" w:rsidTr="0016760B">
              <w:trPr>
                <w:trHeight w:val="1785"/>
                <w:ins w:id="282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46D031" w14:textId="77777777" w:rsidR="0016760B" w:rsidRPr="0016760B" w:rsidRDefault="0016760B" w:rsidP="0016760B">
                  <w:pPr>
                    <w:autoSpaceDE/>
                    <w:autoSpaceDN/>
                    <w:adjustRightInd/>
                    <w:jc w:val="center"/>
                    <w:rPr>
                      <w:ins w:id="28254" w:author="Philippe Hollanda - Oliveira Trust" w:date="2022-07-19T09:57:00Z"/>
                      <w:rFonts w:ascii="Arial" w:eastAsia="Times New Roman" w:hAnsi="Arial" w:cs="Arial"/>
                      <w:color w:val="000000"/>
                      <w:sz w:val="20"/>
                      <w:szCs w:val="20"/>
                      <w:lang w:eastAsia="pt-BR"/>
                    </w:rPr>
                  </w:pPr>
                  <w:ins w:id="2825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5ADD533" w14:textId="77777777" w:rsidR="0016760B" w:rsidRPr="0016760B" w:rsidRDefault="0016760B" w:rsidP="0016760B">
                  <w:pPr>
                    <w:autoSpaceDE/>
                    <w:autoSpaceDN/>
                    <w:adjustRightInd/>
                    <w:jc w:val="center"/>
                    <w:rPr>
                      <w:ins w:id="28256" w:author="Philippe Hollanda - Oliveira Trust" w:date="2022-07-19T09:57:00Z"/>
                      <w:rFonts w:ascii="Arial" w:eastAsia="Times New Roman" w:hAnsi="Arial" w:cs="Arial"/>
                      <w:color w:val="000000"/>
                      <w:sz w:val="20"/>
                      <w:szCs w:val="20"/>
                      <w:lang w:eastAsia="pt-BR"/>
                    </w:rPr>
                  </w:pPr>
                  <w:ins w:id="28257" w:author="Philippe Hollanda - Oliveira Trust" w:date="2022-07-19T09:57:00Z">
                    <w:r w:rsidRPr="0016760B">
                      <w:rPr>
                        <w:rFonts w:ascii="Arial" w:eastAsia="Times New Roman" w:hAnsi="Arial" w:cs="Arial"/>
                        <w:color w:val="000000"/>
                        <w:sz w:val="20"/>
                        <w:szCs w:val="20"/>
                        <w:lang w:eastAsia="pt-BR"/>
                      </w:rPr>
                      <w:t>21/12/2020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48D8C07F" w14:textId="77777777" w:rsidR="0016760B" w:rsidRPr="0016760B" w:rsidRDefault="0016760B" w:rsidP="0016760B">
                  <w:pPr>
                    <w:autoSpaceDE/>
                    <w:autoSpaceDN/>
                    <w:adjustRightInd/>
                    <w:jc w:val="center"/>
                    <w:rPr>
                      <w:ins w:id="28258" w:author="Philippe Hollanda - Oliveira Trust" w:date="2022-07-19T09:57:00Z"/>
                      <w:rFonts w:ascii="Arial" w:eastAsia="Times New Roman" w:hAnsi="Arial" w:cs="Arial"/>
                      <w:color w:val="000000"/>
                      <w:sz w:val="20"/>
                      <w:szCs w:val="20"/>
                      <w:lang w:eastAsia="pt-BR"/>
                    </w:rPr>
                  </w:pPr>
                  <w:ins w:id="28259" w:author="Philippe Hollanda - Oliveira Trust" w:date="2022-07-19T09:57:00Z">
                    <w:r w:rsidRPr="0016760B">
                      <w:rPr>
                        <w:rFonts w:ascii="Arial" w:eastAsia="Times New Roman" w:hAnsi="Arial" w:cs="Arial"/>
                        <w:color w:val="000000"/>
                        <w:sz w:val="20"/>
                        <w:szCs w:val="20"/>
                        <w:lang w:eastAsia="pt-BR"/>
                      </w:rPr>
                      <w:t>R$ 336,20</w:t>
                    </w:r>
                  </w:ins>
                </w:p>
              </w:tc>
            </w:tr>
            <w:tr w:rsidR="0016760B" w:rsidRPr="0016760B" w14:paraId="3D7C1993" w14:textId="77777777" w:rsidTr="0016760B">
              <w:trPr>
                <w:trHeight w:val="1785"/>
                <w:ins w:id="282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D3E8BA" w14:textId="77777777" w:rsidR="0016760B" w:rsidRPr="0016760B" w:rsidRDefault="0016760B" w:rsidP="0016760B">
                  <w:pPr>
                    <w:autoSpaceDE/>
                    <w:autoSpaceDN/>
                    <w:adjustRightInd/>
                    <w:jc w:val="center"/>
                    <w:rPr>
                      <w:ins w:id="28261" w:author="Philippe Hollanda - Oliveira Trust" w:date="2022-07-19T09:57:00Z"/>
                      <w:rFonts w:ascii="Arial" w:eastAsia="Times New Roman" w:hAnsi="Arial" w:cs="Arial"/>
                      <w:color w:val="000000"/>
                      <w:sz w:val="20"/>
                      <w:szCs w:val="20"/>
                      <w:lang w:eastAsia="pt-BR"/>
                    </w:rPr>
                  </w:pPr>
                  <w:ins w:id="28262" w:author="Philippe Hollanda - Oliveira Trust" w:date="2022-07-19T09:57:00Z">
                    <w:r w:rsidRPr="0016760B">
                      <w:rPr>
                        <w:rFonts w:ascii="Arial" w:eastAsia="Times New Roman" w:hAnsi="Arial" w:cs="Arial"/>
                        <w:color w:val="000000"/>
                        <w:sz w:val="20"/>
                        <w:szCs w:val="20"/>
                        <w:lang w:eastAsia="pt-BR"/>
                      </w:rPr>
                      <w:t>CABO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6493F4E5" w14:textId="77777777" w:rsidR="0016760B" w:rsidRPr="0016760B" w:rsidRDefault="0016760B" w:rsidP="0016760B">
                  <w:pPr>
                    <w:autoSpaceDE/>
                    <w:autoSpaceDN/>
                    <w:adjustRightInd/>
                    <w:jc w:val="center"/>
                    <w:rPr>
                      <w:ins w:id="28263" w:author="Philippe Hollanda - Oliveira Trust" w:date="2022-07-19T09:57:00Z"/>
                      <w:rFonts w:ascii="Arial" w:eastAsia="Times New Roman" w:hAnsi="Arial" w:cs="Arial"/>
                      <w:color w:val="000000"/>
                      <w:sz w:val="20"/>
                      <w:szCs w:val="20"/>
                      <w:lang w:eastAsia="pt-BR"/>
                    </w:rPr>
                  </w:pPr>
                  <w:ins w:id="28264" w:author="Philippe Hollanda - Oliveira Trust" w:date="2022-07-19T09:57:00Z">
                    <w:r w:rsidRPr="0016760B">
                      <w:rPr>
                        <w:rFonts w:ascii="Arial" w:eastAsia="Times New Roman" w:hAnsi="Arial" w:cs="Arial"/>
                        <w:color w:val="000000"/>
                        <w:sz w:val="20"/>
                        <w:szCs w:val="20"/>
                        <w:lang w:eastAsia="pt-BR"/>
                      </w:rPr>
                      <w:t>23/12/2020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1B26E06B" w14:textId="77777777" w:rsidR="0016760B" w:rsidRPr="0016760B" w:rsidRDefault="0016760B" w:rsidP="0016760B">
                  <w:pPr>
                    <w:autoSpaceDE/>
                    <w:autoSpaceDN/>
                    <w:adjustRightInd/>
                    <w:jc w:val="center"/>
                    <w:rPr>
                      <w:ins w:id="28265" w:author="Philippe Hollanda - Oliveira Trust" w:date="2022-07-19T09:57:00Z"/>
                      <w:rFonts w:ascii="Arial" w:eastAsia="Times New Roman" w:hAnsi="Arial" w:cs="Arial"/>
                      <w:color w:val="000000"/>
                      <w:sz w:val="20"/>
                      <w:szCs w:val="20"/>
                      <w:lang w:eastAsia="pt-BR"/>
                    </w:rPr>
                  </w:pPr>
                  <w:ins w:id="28266" w:author="Philippe Hollanda - Oliveira Trust" w:date="2022-07-19T09:57:00Z">
                    <w:r w:rsidRPr="0016760B">
                      <w:rPr>
                        <w:rFonts w:ascii="Arial" w:eastAsia="Times New Roman" w:hAnsi="Arial" w:cs="Arial"/>
                        <w:color w:val="000000"/>
                        <w:sz w:val="20"/>
                        <w:szCs w:val="20"/>
                        <w:lang w:eastAsia="pt-BR"/>
                      </w:rPr>
                      <w:t>R$ 28.908,44</w:t>
                    </w:r>
                  </w:ins>
                </w:p>
              </w:tc>
            </w:tr>
            <w:tr w:rsidR="0016760B" w:rsidRPr="0016760B" w14:paraId="5C7021B4" w14:textId="77777777" w:rsidTr="0016760B">
              <w:trPr>
                <w:trHeight w:val="1785"/>
                <w:ins w:id="28267"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5CEDF8CA" w14:textId="77777777" w:rsidR="0016760B" w:rsidRPr="0016760B" w:rsidRDefault="0016760B" w:rsidP="0016760B">
                  <w:pPr>
                    <w:autoSpaceDE/>
                    <w:autoSpaceDN/>
                    <w:adjustRightInd/>
                    <w:jc w:val="center"/>
                    <w:rPr>
                      <w:ins w:id="28268" w:author="Philippe Hollanda - Oliveira Trust" w:date="2022-07-19T09:57:00Z"/>
                      <w:rFonts w:ascii="Arial" w:eastAsia="Times New Roman" w:hAnsi="Arial" w:cs="Arial"/>
                      <w:color w:val="000000"/>
                      <w:sz w:val="20"/>
                      <w:szCs w:val="20"/>
                      <w:lang w:eastAsia="pt-BR"/>
                    </w:rPr>
                  </w:pPr>
                  <w:ins w:id="28269" w:author="Philippe Hollanda - Oliveira Trust" w:date="2022-07-19T09:57:00Z">
                    <w:r w:rsidRPr="0016760B">
                      <w:rPr>
                        <w:rFonts w:ascii="Arial" w:eastAsia="Times New Roman" w:hAnsi="Arial" w:cs="Arial"/>
                        <w:color w:val="000000"/>
                        <w:sz w:val="20"/>
                        <w:szCs w:val="20"/>
                        <w:lang w:eastAsia="pt-BR"/>
                      </w:rPr>
                      <w:lastRenderedPageBreak/>
                      <w:t>VIGA I W 410 X 38,8 CORTADA X 12000</w:t>
                    </w:r>
                  </w:ins>
                </w:p>
              </w:tc>
              <w:tc>
                <w:tcPr>
                  <w:tcW w:w="2324" w:type="dxa"/>
                  <w:tcBorders>
                    <w:top w:val="nil"/>
                    <w:left w:val="nil"/>
                    <w:bottom w:val="single" w:sz="4" w:space="0" w:color="auto"/>
                    <w:right w:val="single" w:sz="4" w:space="0" w:color="auto"/>
                  </w:tcBorders>
                  <w:shd w:val="clear" w:color="auto" w:fill="auto"/>
                  <w:noWrap/>
                  <w:vAlign w:val="center"/>
                  <w:hideMark/>
                </w:tcPr>
                <w:p w14:paraId="306E35CD" w14:textId="77777777" w:rsidR="0016760B" w:rsidRPr="0016760B" w:rsidRDefault="0016760B" w:rsidP="0016760B">
                  <w:pPr>
                    <w:autoSpaceDE/>
                    <w:autoSpaceDN/>
                    <w:adjustRightInd/>
                    <w:jc w:val="center"/>
                    <w:rPr>
                      <w:ins w:id="28270" w:author="Philippe Hollanda - Oliveira Trust" w:date="2022-07-19T09:57:00Z"/>
                      <w:rFonts w:ascii="Arial" w:eastAsia="Times New Roman" w:hAnsi="Arial" w:cs="Arial"/>
                      <w:color w:val="000000"/>
                      <w:sz w:val="20"/>
                      <w:szCs w:val="20"/>
                      <w:lang w:eastAsia="pt-BR"/>
                    </w:rPr>
                  </w:pPr>
                  <w:ins w:id="28271" w:author="Philippe Hollanda - Oliveira Trust" w:date="2022-07-19T09:57:00Z">
                    <w:r w:rsidRPr="0016760B">
                      <w:rPr>
                        <w:rFonts w:ascii="Arial" w:eastAsia="Times New Roman" w:hAnsi="Arial" w:cs="Arial"/>
                        <w:color w:val="000000"/>
                        <w:sz w:val="20"/>
                        <w:szCs w:val="20"/>
                        <w:lang w:eastAsia="pt-BR"/>
                      </w:rPr>
                      <w:t>28/12/2020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0F12B9D7" w14:textId="77777777" w:rsidR="0016760B" w:rsidRPr="0016760B" w:rsidRDefault="0016760B" w:rsidP="0016760B">
                  <w:pPr>
                    <w:autoSpaceDE/>
                    <w:autoSpaceDN/>
                    <w:adjustRightInd/>
                    <w:jc w:val="center"/>
                    <w:rPr>
                      <w:ins w:id="28272" w:author="Philippe Hollanda - Oliveira Trust" w:date="2022-07-19T09:57:00Z"/>
                      <w:rFonts w:ascii="Arial" w:eastAsia="Times New Roman" w:hAnsi="Arial" w:cs="Arial"/>
                      <w:color w:val="000000"/>
                      <w:sz w:val="20"/>
                      <w:szCs w:val="20"/>
                      <w:lang w:eastAsia="pt-BR"/>
                    </w:rPr>
                  </w:pPr>
                  <w:ins w:id="28273" w:author="Philippe Hollanda - Oliveira Trust" w:date="2022-07-19T09:57:00Z">
                    <w:r w:rsidRPr="0016760B">
                      <w:rPr>
                        <w:rFonts w:ascii="Arial" w:eastAsia="Times New Roman" w:hAnsi="Arial" w:cs="Arial"/>
                        <w:color w:val="000000"/>
                        <w:sz w:val="20"/>
                        <w:szCs w:val="20"/>
                        <w:lang w:eastAsia="pt-BR"/>
                      </w:rPr>
                      <w:t>R$ 5.969,26</w:t>
                    </w:r>
                  </w:ins>
                </w:p>
              </w:tc>
            </w:tr>
            <w:tr w:rsidR="0016760B" w:rsidRPr="0016760B" w14:paraId="6D8779E0" w14:textId="77777777" w:rsidTr="0016760B">
              <w:trPr>
                <w:trHeight w:val="1785"/>
                <w:ins w:id="28274"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54C9E3DC" w14:textId="77777777" w:rsidR="0016760B" w:rsidRPr="0016760B" w:rsidRDefault="0016760B" w:rsidP="0016760B">
                  <w:pPr>
                    <w:autoSpaceDE/>
                    <w:autoSpaceDN/>
                    <w:adjustRightInd/>
                    <w:rPr>
                      <w:ins w:id="2827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0375738" w14:textId="77777777" w:rsidR="0016760B" w:rsidRPr="0016760B" w:rsidRDefault="0016760B" w:rsidP="0016760B">
                  <w:pPr>
                    <w:autoSpaceDE/>
                    <w:autoSpaceDN/>
                    <w:adjustRightInd/>
                    <w:jc w:val="center"/>
                    <w:rPr>
                      <w:ins w:id="28276" w:author="Philippe Hollanda - Oliveira Trust" w:date="2022-07-19T09:57:00Z"/>
                      <w:rFonts w:ascii="Arial" w:eastAsia="Times New Roman" w:hAnsi="Arial" w:cs="Arial"/>
                      <w:color w:val="000000"/>
                      <w:sz w:val="20"/>
                      <w:szCs w:val="20"/>
                      <w:lang w:eastAsia="pt-BR"/>
                    </w:rPr>
                  </w:pPr>
                  <w:ins w:id="28277"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19F98D" w14:textId="77777777" w:rsidR="0016760B" w:rsidRPr="0016760B" w:rsidRDefault="0016760B" w:rsidP="0016760B">
                  <w:pPr>
                    <w:autoSpaceDE/>
                    <w:autoSpaceDN/>
                    <w:adjustRightInd/>
                    <w:jc w:val="center"/>
                    <w:rPr>
                      <w:ins w:id="28278" w:author="Philippe Hollanda - Oliveira Trust" w:date="2022-07-19T09:57:00Z"/>
                      <w:rFonts w:ascii="Arial" w:eastAsia="Times New Roman" w:hAnsi="Arial" w:cs="Arial"/>
                      <w:color w:val="000000"/>
                      <w:sz w:val="20"/>
                      <w:szCs w:val="20"/>
                      <w:lang w:eastAsia="pt-BR"/>
                    </w:rPr>
                  </w:pPr>
                  <w:ins w:id="28279" w:author="Philippe Hollanda - Oliveira Trust" w:date="2022-07-19T09:57:00Z">
                    <w:r w:rsidRPr="0016760B">
                      <w:rPr>
                        <w:rFonts w:ascii="Arial" w:eastAsia="Times New Roman" w:hAnsi="Arial" w:cs="Arial"/>
                        <w:color w:val="000000"/>
                        <w:sz w:val="20"/>
                        <w:szCs w:val="20"/>
                        <w:lang w:eastAsia="pt-BR"/>
                      </w:rPr>
                      <w:t>R$ 5.969,27</w:t>
                    </w:r>
                  </w:ins>
                </w:p>
              </w:tc>
            </w:tr>
            <w:tr w:rsidR="0016760B" w:rsidRPr="0016760B" w14:paraId="6691E67D" w14:textId="77777777" w:rsidTr="0016760B">
              <w:trPr>
                <w:trHeight w:val="1785"/>
                <w:ins w:id="28280"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015B768C" w14:textId="77777777" w:rsidR="0016760B" w:rsidRPr="0016760B" w:rsidRDefault="0016760B" w:rsidP="0016760B">
                  <w:pPr>
                    <w:autoSpaceDE/>
                    <w:autoSpaceDN/>
                    <w:adjustRightInd/>
                    <w:rPr>
                      <w:ins w:id="2828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CDF8931" w14:textId="77777777" w:rsidR="0016760B" w:rsidRPr="0016760B" w:rsidRDefault="0016760B" w:rsidP="0016760B">
                  <w:pPr>
                    <w:autoSpaceDE/>
                    <w:autoSpaceDN/>
                    <w:adjustRightInd/>
                    <w:jc w:val="center"/>
                    <w:rPr>
                      <w:ins w:id="28282" w:author="Philippe Hollanda - Oliveira Trust" w:date="2022-07-19T09:57:00Z"/>
                      <w:rFonts w:ascii="Arial" w:eastAsia="Times New Roman" w:hAnsi="Arial" w:cs="Arial"/>
                      <w:color w:val="000000"/>
                      <w:sz w:val="20"/>
                      <w:szCs w:val="20"/>
                      <w:lang w:eastAsia="pt-BR"/>
                    </w:rPr>
                  </w:pPr>
                  <w:ins w:id="28283"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9ED65A" w14:textId="77777777" w:rsidR="0016760B" w:rsidRPr="0016760B" w:rsidRDefault="0016760B" w:rsidP="0016760B">
                  <w:pPr>
                    <w:autoSpaceDE/>
                    <w:autoSpaceDN/>
                    <w:adjustRightInd/>
                    <w:jc w:val="center"/>
                    <w:rPr>
                      <w:ins w:id="28284" w:author="Philippe Hollanda - Oliveira Trust" w:date="2022-07-19T09:57:00Z"/>
                      <w:rFonts w:ascii="Arial" w:eastAsia="Times New Roman" w:hAnsi="Arial" w:cs="Arial"/>
                      <w:color w:val="000000"/>
                      <w:sz w:val="20"/>
                      <w:szCs w:val="20"/>
                      <w:lang w:eastAsia="pt-BR"/>
                    </w:rPr>
                  </w:pPr>
                  <w:ins w:id="28285" w:author="Philippe Hollanda - Oliveira Trust" w:date="2022-07-19T09:57:00Z">
                    <w:r w:rsidRPr="0016760B">
                      <w:rPr>
                        <w:rFonts w:ascii="Arial" w:eastAsia="Times New Roman" w:hAnsi="Arial" w:cs="Arial"/>
                        <w:color w:val="000000"/>
                        <w:sz w:val="20"/>
                        <w:szCs w:val="20"/>
                        <w:lang w:eastAsia="pt-BR"/>
                      </w:rPr>
                      <w:t>R$ 5.969,27</w:t>
                    </w:r>
                  </w:ins>
                </w:p>
              </w:tc>
            </w:tr>
            <w:tr w:rsidR="0016760B" w:rsidRPr="0016760B" w14:paraId="3142045B" w14:textId="77777777" w:rsidTr="0016760B">
              <w:trPr>
                <w:trHeight w:val="1785"/>
                <w:ins w:id="282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443CEA" w14:textId="77777777" w:rsidR="0016760B" w:rsidRPr="0016760B" w:rsidRDefault="0016760B" w:rsidP="0016760B">
                  <w:pPr>
                    <w:autoSpaceDE/>
                    <w:autoSpaceDN/>
                    <w:adjustRightInd/>
                    <w:jc w:val="center"/>
                    <w:rPr>
                      <w:ins w:id="28287" w:author="Philippe Hollanda - Oliveira Trust" w:date="2022-07-19T09:57:00Z"/>
                      <w:rFonts w:ascii="Arial" w:eastAsia="Times New Roman" w:hAnsi="Arial" w:cs="Arial"/>
                      <w:color w:val="000000"/>
                      <w:sz w:val="20"/>
                      <w:szCs w:val="20"/>
                      <w:lang w:eastAsia="pt-BR"/>
                    </w:rPr>
                  </w:pPr>
                  <w:ins w:id="28288" w:author="Philippe Hollanda - Oliveira Trust" w:date="2022-07-19T09:57:00Z">
                    <w:r w:rsidRPr="0016760B">
                      <w:rPr>
                        <w:rFonts w:ascii="Arial" w:eastAsia="Times New Roman" w:hAnsi="Arial" w:cs="Arial"/>
                        <w:color w:val="000000"/>
                        <w:sz w:val="20"/>
                        <w:szCs w:val="20"/>
                        <w:lang w:eastAsia="pt-BR"/>
                      </w:rPr>
                      <w:t>CABO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2E1A398" w14:textId="77777777" w:rsidR="0016760B" w:rsidRPr="0016760B" w:rsidRDefault="0016760B" w:rsidP="0016760B">
                  <w:pPr>
                    <w:autoSpaceDE/>
                    <w:autoSpaceDN/>
                    <w:adjustRightInd/>
                    <w:jc w:val="center"/>
                    <w:rPr>
                      <w:ins w:id="28289" w:author="Philippe Hollanda - Oliveira Trust" w:date="2022-07-19T09:57:00Z"/>
                      <w:rFonts w:ascii="Arial" w:eastAsia="Times New Roman" w:hAnsi="Arial" w:cs="Arial"/>
                      <w:color w:val="000000"/>
                      <w:sz w:val="20"/>
                      <w:szCs w:val="20"/>
                      <w:lang w:eastAsia="pt-BR"/>
                    </w:rPr>
                  </w:pPr>
                  <w:ins w:id="28290" w:author="Philippe Hollanda - Oliveira Trust" w:date="2022-07-19T09:57:00Z">
                    <w:r w:rsidRPr="0016760B">
                      <w:rPr>
                        <w:rFonts w:ascii="Arial" w:eastAsia="Times New Roman" w:hAnsi="Arial" w:cs="Arial"/>
                        <w:color w:val="000000"/>
                        <w:sz w:val="20"/>
                        <w:szCs w:val="20"/>
                        <w:lang w:eastAsia="pt-BR"/>
                      </w:rPr>
                      <w:t>18/12/2020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254DB5BE" w14:textId="77777777" w:rsidR="0016760B" w:rsidRPr="0016760B" w:rsidRDefault="0016760B" w:rsidP="0016760B">
                  <w:pPr>
                    <w:autoSpaceDE/>
                    <w:autoSpaceDN/>
                    <w:adjustRightInd/>
                    <w:jc w:val="center"/>
                    <w:rPr>
                      <w:ins w:id="28291" w:author="Philippe Hollanda - Oliveira Trust" w:date="2022-07-19T09:57:00Z"/>
                      <w:rFonts w:ascii="Arial" w:eastAsia="Times New Roman" w:hAnsi="Arial" w:cs="Arial"/>
                      <w:color w:val="000000"/>
                      <w:sz w:val="20"/>
                      <w:szCs w:val="20"/>
                      <w:lang w:eastAsia="pt-BR"/>
                    </w:rPr>
                  </w:pPr>
                  <w:ins w:id="28292" w:author="Philippe Hollanda - Oliveira Trust" w:date="2022-07-19T09:57:00Z">
                    <w:r w:rsidRPr="0016760B">
                      <w:rPr>
                        <w:rFonts w:ascii="Arial" w:eastAsia="Times New Roman" w:hAnsi="Arial" w:cs="Arial"/>
                        <w:color w:val="000000"/>
                        <w:sz w:val="20"/>
                        <w:szCs w:val="20"/>
                        <w:lang w:eastAsia="pt-BR"/>
                      </w:rPr>
                      <w:t>R$ 52.745,46</w:t>
                    </w:r>
                  </w:ins>
                </w:p>
              </w:tc>
            </w:tr>
            <w:tr w:rsidR="0016760B" w:rsidRPr="0016760B" w14:paraId="27DA79FE" w14:textId="77777777" w:rsidTr="0016760B">
              <w:trPr>
                <w:trHeight w:val="1785"/>
                <w:ins w:id="28293"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4CADE8BB" w14:textId="77777777" w:rsidR="0016760B" w:rsidRPr="0016760B" w:rsidRDefault="0016760B" w:rsidP="0016760B">
                  <w:pPr>
                    <w:autoSpaceDE/>
                    <w:autoSpaceDN/>
                    <w:adjustRightInd/>
                    <w:jc w:val="center"/>
                    <w:rPr>
                      <w:ins w:id="28294" w:author="Philippe Hollanda - Oliveira Trust" w:date="2022-07-19T09:57:00Z"/>
                      <w:rFonts w:ascii="Arial" w:eastAsia="Times New Roman" w:hAnsi="Arial" w:cs="Arial"/>
                      <w:color w:val="000000"/>
                      <w:sz w:val="20"/>
                      <w:szCs w:val="20"/>
                      <w:lang w:eastAsia="pt-BR"/>
                    </w:rPr>
                  </w:pPr>
                  <w:ins w:id="28295" w:author="Philippe Hollanda - Oliveira Trust" w:date="2022-07-19T09:57:00Z">
                    <w:r w:rsidRPr="0016760B">
                      <w:rPr>
                        <w:rFonts w:ascii="Arial" w:eastAsia="Times New Roman" w:hAnsi="Arial" w:cs="Arial"/>
                        <w:color w:val="000000"/>
                        <w:sz w:val="20"/>
                        <w:szCs w:val="20"/>
                        <w:lang w:eastAsia="pt-BR"/>
                      </w:rPr>
                      <w:t>VIGA H  200 X 46,1  CORTADA X 12000</w:t>
                    </w:r>
                  </w:ins>
                </w:p>
              </w:tc>
              <w:tc>
                <w:tcPr>
                  <w:tcW w:w="2324" w:type="dxa"/>
                  <w:tcBorders>
                    <w:top w:val="nil"/>
                    <w:left w:val="nil"/>
                    <w:bottom w:val="single" w:sz="4" w:space="0" w:color="auto"/>
                    <w:right w:val="single" w:sz="4" w:space="0" w:color="auto"/>
                  </w:tcBorders>
                  <w:shd w:val="clear" w:color="auto" w:fill="auto"/>
                  <w:noWrap/>
                  <w:vAlign w:val="center"/>
                  <w:hideMark/>
                </w:tcPr>
                <w:p w14:paraId="46C62753" w14:textId="77777777" w:rsidR="0016760B" w:rsidRPr="0016760B" w:rsidRDefault="0016760B" w:rsidP="0016760B">
                  <w:pPr>
                    <w:autoSpaceDE/>
                    <w:autoSpaceDN/>
                    <w:adjustRightInd/>
                    <w:jc w:val="center"/>
                    <w:rPr>
                      <w:ins w:id="28296" w:author="Philippe Hollanda - Oliveira Trust" w:date="2022-07-19T09:57:00Z"/>
                      <w:rFonts w:ascii="Arial" w:eastAsia="Times New Roman" w:hAnsi="Arial" w:cs="Arial"/>
                      <w:color w:val="000000"/>
                      <w:sz w:val="20"/>
                      <w:szCs w:val="20"/>
                      <w:lang w:eastAsia="pt-BR"/>
                    </w:rPr>
                  </w:pPr>
                  <w:ins w:id="28297" w:author="Philippe Hollanda - Oliveira Trust" w:date="2022-07-19T09:57:00Z">
                    <w:r w:rsidRPr="0016760B">
                      <w:rPr>
                        <w:rFonts w:ascii="Arial" w:eastAsia="Times New Roman" w:hAnsi="Arial" w:cs="Arial"/>
                        <w:color w:val="000000"/>
                        <w:sz w:val="20"/>
                        <w:szCs w:val="20"/>
                        <w:lang w:eastAsia="pt-BR"/>
                      </w:rPr>
                      <w:t>28/12/2020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3ADF6961" w14:textId="77777777" w:rsidR="0016760B" w:rsidRPr="0016760B" w:rsidRDefault="0016760B" w:rsidP="0016760B">
                  <w:pPr>
                    <w:autoSpaceDE/>
                    <w:autoSpaceDN/>
                    <w:adjustRightInd/>
                    <w:jc w:val="center"/>
                    <w:rPr>
                      <w:ins w:id="28298" w:author="Philippe Hollanda - Oliveira Trust" w:date="2022-07-19T09:57:00Z"/>
                      <w:rFonts w:ascii="Arial" w:eastAsia="Times New Roman" w:hAnsi="Arial" w:cs="Arial"/>
                      <w:color w:val="000000"/>
                      <w:sz w:val="20"/>
                      <w:szCs w:val="20"/>
                      <w:lang w:eastAsia="pt-BR"/>
                    </w:rPr>
                  </w:pPr>
                  <w:ins w:id="28299" w:author="Philippe Hollanda - Oliveira Trust" w:date="2022-07-19T09:57:00Z">
                    <w:r w:rsidRPr="0016760B">
                      <w:rPr>
                        <w:rFonts w:ascii="Arial" w:eastAsia="Times New Roman" w:hAnsi="Arial" w:cs="Arial"/>
                        <w:color w:val="000000"/>
                        <w:sz w:val="20"/>
                        <w:szCs w:val="20"/>
                        <w:lang w:eastAsia="pt-BR"/>
                      </w:rPr>
                      <w:t>R$ 6.638,84</w:t>
                    </w:r>
                  </w:ins>
                </w:p>
              </w:tc>
            </w:tr>
            <w:tr w:rsidR="0016760B" w:rsidRPr="0016760B" w14:paraId="24DF49A8" w14:textId="77777777" w:rsidTr="0016760B">
              <w:trPr>
                <w:trHeight w:val="1785"/>
                <w:ins w:id="28300"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0386D141" w14:textId="77777777" w:rsidR="0016760B" w:rsidRPr="0016760B" w:rsidRDefault="0016760B" w:rsidP="0016760B">
                  <w:pPr>
                    <w:autoSpaceDE/>
                    <w:autoSpaceDN/>
                    <w:adjustRightInd/>
                    <w:rPr>
                      <w:ins w:id="2830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6166521" w14:textId="77777777" w:rsidR="0016760B" w:rsidRPr="0016760B" w:rsidRDefault="0016760B" w:rsidP="0016760B">
                  <w:pPr>
                    <w:autoSpaceDE/>
                    <w:autoSpaceDN/>
                    <w:adjustRightInd/>
                    <w:jc w:val="center"/>
                    <w:rPr>
                      <w:ins w:id="28302" w:author="Philippe Hollanda - Oliveira Trust" w:date="2022-07-19T09:57:00Z"/>
                      <w:rFonts w:ascii="Arial" w:eastAsia="Times New Roman" w:hAnsi="Arial" w:cs="Arial"/>
                      <w:color w:val="000000"/>
                      <w:sz w:val="20"/>
                      <w:szCs w:val="20"/>
                      <w:lang w:eastAsia="pt-BR"/>
                    </w:rPr>
                  </w:pPr>
                  <w:ins w:id="28303"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329DE0" w14:textId="77777777" w:rsidR="0016760B" w:rsidRPr="0016760B" w:rsidRDefault="0016760B" w:rsidP="0016760B">
                  <w:pPr>
                    <w:autoSpaceDE/>
                    <w:autoSpaceDN/>
                    <w:adjustRightInd/>
                    <w:jc w:val="center"/>
                    <w:rPr>
                      <w:ins w:id="28304" w:author="Philippe Hollanda - Oliveira Trust" w:date="2022-07-19T09:57:00Z"/>
                      <w:rFonts w:ascii="Arial" w:eastAsia="Times New Roman" w:hAnsi="Arial" w:cs="Arial"/>
                      <w:color w:val="000000"/>
                      <w:sz w:val="20"/>
                      <w:szCs w:val="20"/>
                      <w:lang w:eastAsia="pt-BR"/>
                    </w:rPr>
                  </w:pPr>
                  <w:ins w:id="28305" w:author="Philippe Hollanda - Oliveira Trust" w:date="2022-07-19T09:57:00Z">
                    <w:r w:rsidRPr="0016760B">
                      <w:rPr>
                        <w:rFonts w:ascii="Arial" w:eastAsia="Times New Roman" w:hAnsi="Arial" w:cs="Arial"/>
                        <w:color w:val="000000"/>
                        <w:sz w:val="20"/>
                        <w:szCs w:val="20"/>
                        <w:lang w:eastAsia="pt-BR"/>
                      </w:rPr>
                      <w:t>R$ 6.638,83</w:t>
                    </w:r>
                  </w:ins>
                </w:p>
              </w:tc>
            </w:tr>
            <w:tr w:rsidR="0016760B" w:rsidRPr="0016760B" w14:paraId="38067703" w14:textId="77777777" w:rsidTr="0016760B">
              <w:trPr>
                <w:trHeight w:val="1785"/>
                <w:ins w:id="28306"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25197D1D" w14:textId="77777777" w:rsidR="0016760B" w:rsidRPr="0016760B" w:rsidRDefault="0016760B" w:rsidP="0016760B">
                  <w:pPr>
                    <w:autoSpaceDE/>
                    <w:autoSpaceDN/>
                    <w:adjustRightInd/>
                    <w:rPr>
                      <w:ins w:id="2830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DE17529" w14:textId="77777777" w:rsidR="0016760B" w:rsidRPr="0016760B" w:rsidRDefault="0016760B" w:rsidP="0016760B">
                  <w:pPr>
                    <w:autoSpaceDE/>
                    <w:autoSpaceDN/>
                    <w:adjustRightInd/>
                    <w:jc w:val="center"/>
                    <w:rPr>
                      <w:ins w:id="28308" w:author="Philippe Hollanda - Oliveira Trust" w:date="2022-07-19T09:57:00Z"/>
                      <w:rFonts w:ascii="Arial" w:eastAsia="Times New Roman" w:hAnsi="Arial" w:cs="Arial"/>
                      <w:color w:val="000000"/>
                      <w:sz w:val="20"/>
                      <w:szCs w:val="20"/>
                      <w:lang w:eastAsia="pt-BR"/>
                    </w:rPr>
                  </w:pPr>
                  <w:ins w:id="28309"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588581" w14:textId="77777777" w:rsidR="0016760B" w:rsidRPr="0016760B" w:rsidRDefault="0016760B" w:rsidP="0016760B">
                  <w:pPr>
                    <w:autoSpaceDE/>
                    <w:autoSpaceDN/>
                    <w:adjustRightInd/>
                    <w:jc w:val="center"/>
                    <w:rPr>
                      <w:ins w:id="28310" w:author="Philippe Hollanda - Oliveira Trust" w:date="2022-07-19T09:57:00Z"/>
                      <w:rFonts w:ascii="Arial" w:eastAsia="Times New Roman" w:hAnsi="Arial" w:cs="Arial"/>
                      <w:color w:val="000000"/>
                      <w:sz w:val="20"/>
                      <w:szCs w:val="20"/>
                      <w:lang w:eastAsia="pt-BR"/>
                    </w:rPr>
                  </w:pPr>
                  <w:ins w:id="28311" w:author="Philippe Hollanda - Oliveira Trust" w:date="2022-07-19T09:57:00Z">
                    <w:r w:rsidRPr="0016760B">
                      <w:rPr>
                        <w:rFonts w:ascii="Arial" w:eastAsia="Times New Roman" w:hAnsi="Arial" w:cs="Arial"/>
                        <w:color w:val="000000"/>
                        <w:sz w:val="20"/>
                        <w:szCs w:val="20"/>
                        <w:lang w:eastAsia="pt-BR"/>
                      </w:rPr>
                      <w:t>R$ 6.638,83</w:t>
                    </w:r>
                  </w:ins>
                </w:p>
              </w:tc>
            </w:tr>
            <w:tr w:rsidR="0016760B" w:rsidRPr="0016760B" w14:paraId="2AA545CB" w14:textId="77777777" w:rsidTr="0016760B">
              <w:trPr>
                <w:trHeight w:val="1785"/>
                <w:ins w:id="283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107D10" w14:textId="77777777" w:rsidR="0016760B" w:rsidRPr="0016760B" w:rsidRDefault="0016760B" w:rsidP="0016760B">
                  <w:pPr>
                    <w:autoSpaceDE/>
                    <w:autoSpaceDN/>
                    <w:adjustRightInd/>
                    <w:jc w:val="center"/>
                    <w:rPr>
                      <w:ins w:id="28313" w:author="Philippe Hollanda - Oliveira Trust" w:date="2022-07-19T09:57:00Z"/>
                      <w:rFonts w:ascii="Arial" w:eastAsia="Times New Roman" w:hAnsi="Arial" w:cs="Arial"/>
                      <w:color w:val="000000"/>
                      <w:sz w:val="20"/>
                      <w:szCs w:val="20"/>
                      <w:lang w:eastAsia="pt-BR"/>
                    </w:rPr>
                  </w:pPr>
                  <w:ins w:id="28314" w:author="Philippe Hollanda - Oliveira Trust" w:date="2022-07-19T09:57:00Z">
                    <w:r w:rsidRPr="0016760B">
                      <w:rPr>
                        <w:rFonts w:ascii="Arial" w:eastAsia="Times New Roman" w:hAnsi="Arial" w:cs="Arial"/>
                        <w:color w:val="000000"/>
                        <w:sz w:val="20"/>
                        <w:szCs w:val="20"/>
                        <w:lang w:eastAsia="pt-BR"/>
                      </w:rPr>
                      <w:t>CABO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729AB9E2" w14:textId="77777777" w:rsidR="0016760B" w:rsidRPr="0016760B" w:rsidRDefault="0016760B" w:rsidP="0016760B">
                  <w:pPr>
                    <w:autoSpaceDE/>
                    <w:autoSpaceDN/>
                    <w:adjustRightInd/>
                    <w:jc w:val="center"/>
                    <w:rPr>
                      <w:ins w:id="28315" w:author="Philippe Hollanda - Oliveira Trust" w:date="2022-07-19T09:57:00Z"/>
                      <w:rFonts w:ascii="Arial" w:eastAsia="Times New Roman" w:hAnsi="Arial" w:cs="Arial"/>
                      <w:color w:val="000000"/>
                      <w:sz w:val="20"/>
                      <w:szCs w:val="20"/>
                      <w:lang w:eastAsia="pt-BR"/>
                    </w:rPr>
                  </w:pPr>
                  <w:ins w:id="28316" w:author="Philippe Hollanda - Oliveira Trust" w:date="2022-07-19T09:57:00Z">
                    <w:r w:rsidRPr="0016760B">
                      <w:rPr>
                        <w:rFonts w:ascii="Arial" w:eastAsia="Times New Roman" w:hAnsi="Arial" w:cs="Arial"/>
                        <w:color w:val="000000"/>
                        <w:sz w:val="20"/>
                        <w:szCs w:val="20"/>
                        <w:lang w:eastAsia="pt-BR"/>
                      </w:rPr>
                      <w:t>21/12/2020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34DA02AC" w14:textId="77777777" w:rsidR="0016760B" w:rsidRPr="0016760B" w:rsidRDefault="0016760B" w:rsidP="0016760B">
                  <w:pPr>
                    <w:autoSpaceDE/>
                    <w:autoSpaceDN/>
                    <w:adjustRightInd/>
                    <w:jc w:val="center"/>
                    <w:rPr>
                      <w:ins w:id="28317" w:author="Philippe Hollanda - Oliveira Trust" w:date="2022-07-19T09:57:00Z"/>
                      <w:rFonts w:ascii="Arial" w:eastAsia="Times New Roman" w:hAnsi="Arial" w:cs="Arial"/>
                      <w:color w:val="000000"/>
                      <w:sz w:val="20"/>
                      <w:szCs w:val="20"/>
                      <w:lang w:eastAsia="pt-BR"/>
                    </w:rPr>
                  </w:pPr>
                  <w:ins w:id="28318" w:author="Philippe Hollanda - Oliveira Trust" w:date="2022-07-19T09:57:00Z">
                    <w:r w:rsidRPr="0016760B">
                      <w:rPr>
                        <w:rFonts w:ascii="Arial" w:eastAsia="Times New Roman" w:hAnsi="Arial" w:cs="Arial"/>
                        <w:color w:val="000000"/>
                        <w:sz w:val="20"/>
                        <w:szCs w:val="20"/>
                        <w:lang w:eastAsia="pt-BR"/>
                      </w:rPr>
                      <w:t>R$ 2.678,52</w:t>
                    </w:r>
                  </w:ins>
                </w:p>
              </w:tc>
            </w:tr>
            <w:tr w:rsidR="0016760B" w:rsidRPr="0016760B" w14:paraId="1C63EE5B" w14:textId="77777777" w:rsidTr="0016760B">
              <w:trPr>
                <w:trHeight w:val="1785"/>
                <w:ins w:id="283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735743" w14:textId="77777777" w:rsidR="0016760B" w:rsidRPr="0016760B" w:rsidRDefault="0016760B" w:rsidP="0016760B">
                  <w:pPr>
                    <w:autoSpaceDE/>
                    <w:autoSpaceDN/>
                    <w:adjustRightInd/>
                    <w:jc w:val="center"/>
                    <w:rPr>
                      <w:ins w:id="28320" w:author="Philippe Hollanda - Oliveira Trust" w:date="2022-07-19T09:57:00Z"/>
                      <w:rFonts w:ascii="Arial" w:eastAsia="Times New Roman" w:hAnsi="Arial" w:cs="Arial"/>
                      <w:color w:val="000000"/>
                      <w:sz w:val="20"/>
                      <w:szCs w:val="20"/>
                      <w:lang w:eastAsia="pt-BR"/>
                    </w:rPr>
                  </w:pPr>
                  <w:ins w:id="28321" w:author="Philippe Hollanda - Oliveira Trust" w:date="2022-07-19T09:57:00Z">
                    <w:r w:rsidRPr="0016760B">
                      <w:rPr>
                        <w:rFonts w:ascii="Arial" w:eastAsia="Times New Roman" w:hAnsi="Arial" w:cs="Arial"/>
                        <w:color w:val="000000"/>
                        <w:sz w:val="20"/>
                        <w:szCs w:val="20"/>
                        <w:lang w:eastAsia="pt-BR"/>
                      </w:rPr>
                      <w:t>CABO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60E76900" w14:textId="77777777" w:rsidR="0016760B" w:rsidRPr="0016760B" w:rsidRDefault="0016760B" w:rsidP="0016760B">
                  <w:pPr>
                    <w:autoSpaceDE/>
                    <w:autoSpaceDN/>
                    <w:adjustRightInd/>
                    <w:jc w:val="center"/>
                    <w:rPr>
                      <w:ins w:id="28322" w:author="Philippe Hollanda - Oliveira Trust" w:date="2022-07-19T09:57:00Z"/>
                      <w:rFonts w:ascii="Arial" w:eastAsia="Times New Roman" w:hAnsi="Arial" w:cs="Arial"/>
                      <w:color w:val="000000"/>
                      <w:sz w:val="20"/>
                      <w:szCs w:val="20"/>
                      <w:lang w:eastAsia="pt-BR"/>
                    </w:rPr>
                  </w:pPr>
                  <w:ins w:id="28323" w:author="Philippe Hollanda - Oliveira Trust" w:date="2022-07-19T09:57:00Z">
                    <w:r w:rsidRPr="0016760B">
                      <w:rPr>
                        <w:rFonts w:ascii="Arial" w:eastAsia="Times New Roman" w:hAnsi="Arial" w:cs="Arial"/>
                        <w:color w:val="000000"/>
                        <w:sz w:val="20"/>
                        <w:szCs w:val="20"/>
                        <w:lang w:eastAsia="pt-BR"/>
                      </w:rPr>
                      <w:t>04/01/2021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B3FFAA" w14:textId="77777777" w:rsidR="0016760B" w:rsidRPr="0016760B" w:rsidRDefault="0016760B" w:rsidP="0016760B">
                  <w:pPr>
                    <w:autoSpaceDE/>
                    <w:autoSpaceDN/>
                    <w:adjustRightInd/>
                    <w:jc w:val="center"/>
                    <w:rPr>
                      <w:ins w:id="28324" w:author="Philippe Hollanda - Oliveira Trust" w:date="2022-07-19T09:57:00Z"/>
                      <w:rFonts w:ascii="Arial" w:eastAsia="Times New Roman" w:hAnsi="Arial" w:cs="Arial"/>
                      <w:color w:val="000000"/>
                      <w:sz w:val="20"/>
                      <w:szCs w:val="20"/>
                      <w:lang w:eastAsia="pt-BR"/>
                    </w:rPr>
                  </w:pPr>
                  <w:ins w:id="28325" w:author="Philippe Hollanda - Oliveira Trust" w:date="2022-07-19T09:57:00Z">
                    <w:r w:rsidRPr="0016760B">
                      <w:rPr>
                        <w:rFonts w:ascii="Arial" w:eastAsia="Times New Roman" w:hAnsi="Arial" w:cs="Arial"/>
                        <w:color w:val="000000"/>
                        <w:sz w:val="20"/>
                        <w:szCs w:val="20"/>
                        <w:lang w:eastAsia="pt-BR"/>
                      </w:rPr>
                      <w:t>R$ 1.972,68</w:t>
                    </w:r>
                  </w:ins>
                </w:p>
              </w:tc>
            </w:tr>
            <w:tr w:rsidR="0016760B" w:rsidRPr="0016760B" w14:paraId="24ABA605" w14:textId="77777777" w:rsidTr="0016760B">
              <w:trPr>
                <w:trHeight w:val="1785"/>
                <w:ins w:id="283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0BBEB7B" w14:textId="77777777" w:rsidR="0016760B" w:rsidRPr="0016760B" w:rsidRDefault="0016760B" w:rsidP="0016760B">
                  <w:pPr>
                    <w:autoSpaceDE/>
                    <w:autoSpaceDN/>
                    <w:adjustRightInd/>
                    <w:jc w:val="center"/>
                    <w:rPr>
                      <w:ins w:id="28327" w:author="Philippe Hollanda - Oliveira Trust" w:date="2022-07-19T09:57:00Z"/>
                      <w:rFonts w:ascii="Arial" w:eastAsia="Times New Roman" w:hAnsi="Arial" w:cs="Arial"/>
                      <w:color w:val="000000"/>
                      <w:sz w:val="20"/>
                      <w:szCs w:val="20"/>
                      <w:lang w:eastAsia="pt-BR"/>
                    </w:rPr>
                  </w:pPr>
                  <w:ins w:id="28328" w:author="Philippe Hollanda - Oliveira Trust" w:date="2022-07-19T09:57:00Z">
                    <w:r w:rsidRPr="0016760B">
                      <w:rPr>
                        <w:rFonts w:ascii="Arial" w:eastAsia="Times New Roman" w:hAnsi="Arial" w:cs="Arial"/>
                        <w:color w:val="000000"/>
                        <w:sz w:val="20"/>
                        <w:szCs w:val="20"/>
                        <w:lang w:eastAsia="pt-BR"/>
                      </w:rPr>
                      <w:t>CABO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0445A009" w14:textId="77777777" w:rsidR="0016760B" w:rsidRPr="0016760B" w:rsidRDefault="0016760B" w:rsidP="0016760B">
                  <w:pPr>
                    <w:autoSpaceDE/>
                    <w:autoSpaceDN/>
                    <w:adjustRightInd/>
                    <w:jc w:val="center"/>
                    <w:rPr>
                      <w:ins w:id="28329" w:author="Philippe Hollanda - Oliveira Trust" w:date="2022-07-19T09:57:00Z"/>
                      <w:rFonts w:ascii="Arial" w:eastAsia="Times New Roman" w:hAnsi="Arial" w:cs="Arial"/>
                      <w:color w:val="000000"/>
                      <w:sz w:val="20"/>
                      <w:szCs w:val="20"/>
                      <w:lang w:eastAsia="pt-BR"/>
                    </w:rPr>
                  </w:pPr>
                  <w:ins w:id="28330" w:author="Philippe Hollanda - Oliveira Trust" w:date="2022-07-19T09:57:00Z">
                    <w:r w:rsidRPr="0016760B">
                      <w:rPr>
                        <w:rFonts w:ascii="Arial" w:eastAsia="Times New Roman" w:hAnsi="Arial" w:cs="Arial"/>
                        <w:color w:val="000000"/>
                        <w:sz w:val="20"/>
                        <w:szCs w:val="20"/>
                        <w:lang w:eastAsia="pt-BR"/>
                      </w:rPr>
                      <w:t>06/01/2021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191E48" w14:textId="77777777" w:rsidR="0016760B" w:rsidRPr="0016760B" w:rsidRDefault="0016760B" w:rsidP="0016760B">
                  <w:pPr>
                    <w:autoSpaceDE/>
                    <w:autoSpaceDN/>
                    <w:adjustRightInd/>
                    <w:jc w:val="center"/>
                    <w:rPr>
                      <w:ins w:id="28331" w:author="Philippe Hollanda - Oliveira Trust" w:date="2022-07-19T09:57:00Z"/>
                      <w:rFonts w:ascii="Arial" w:eastAsia="Times New Roman" w:hAnsi="Arial" w:cs="Arial"/>
                      <w:color w:val="000000"/>
                      <w:sz w:val="20"/>
                      <w:szCs w:val="20"/>
                      <w:lang w:eastAsia="pt-BR"/>
                    </w:rPr>
                  </w:pPr>
                  <w:ins w:id="28332" w:author="Philippe Hollanda - Oliveira Trust" w:date="2022-07-19T09:57:00Z">
                    <w:r w:rsidRPr="0016760B">
                      <w:rPr>
                        <w:rFonts w:ascii="Arial" w:eastAsia="Times New Roman" w:hAnsi="Arial" w:cs="Arial"/>
                        <w:color w:val="000000"/>
                        <w:sz w:val="20"/>
                        <w:szCs w:val="20"/>
                        <w:lang w:eastAsia="pt-BR"/>
                      </w:rPr>
                      <w:t>R$ 7.151,75</w:t>
                    </w:r>
                  </w:ins>
                </w:p>
              </w:tc>
            </w:tr>
            <w:tr w:rsidR="0016760B" w:rsidRPr="0016760B" w14:paraId="6E8C8516" w14:textId="77777777" w:rsidTr="0016760B">
              <w:trPr>
                <w:trHeight w:val="1785"/>
                <w:ins w:id="283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0CDD03" w14:textId="77777777" w:rsidR="0016760B" w:rsidRPr="0016760B" w:rsidRDefault="0016760B" w:rsidP="0016760B">
                  <w:pPr>
                    <w:autoSpaceDE/>
                    <w:autoSpaceDN/>
                    <w:adjustRightInd/>
                    <w:jc w:val="center"/>
                    <w:rPr>
                      <w:ins w:id="28334" w:author="Philippe Hollanda - Oliveira Trust" w:date="2022-07-19T09:57:00Z"/>
                      <w:rFonts w:ascii="Arial" w:eastAsia="Times New Roman" w:hAnsi="Arial" w:cs="Arial"/>
                      <w:color w:val="000000"/>
                      <w:sz w:val="20"/>
                      <w:szCs w:val="20"/>
                      <w:lang w:eastAsia="pt-BR"/>
                    </w:rPr>
                  </w:pPr>
                  <w:ins w:id="28335" w:author="Philippe Hollanda - Oliveira Trust" w:date="2022-07-19T09:57:00Z">
                    <w:r w:rsidRPr="0016760B">
                      <w:rPr>
                        <w:rFonts w:ascii="Arial" w:eastAsia="Times New Roman" w:hAnsi="Arial" w:cs="Arial"/>
                        <w:color w:val="000000"/>
                        <w:sz w:val="20"/>
                        <w:szCs w:val="20"/>
                        <w:lang w:eastAsia="pt-BR"/>
                      </w:rPr>
                      <w:lastRenderedPageBreak/>
                      <w:t>CABO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087BC11" w14:textId="77777777" w:rsidR="0016760B" w:rsidRPr="0016760B" w:rsidRDefault="0016760B" w:rsidP="0016760B">
                  <w:pPr>
                    <w:autoSpaceDE/>
                    <w:autoSpaceDN/>
                    <w:adjustRightInd/>
                    <w:jc w:val="center"/>
                    <w:rPr>
                      <w:ins w:id="28336" w:author="Philippe Hollanda - Oliveira Trust" w:date="2022-07-19T09:57:00Z"/>
                      <w:rFonts w:ascii="Arial" w:eastAsia="Times New Roman" w:hAnsi="Arial" w:cs="Arial"/>
                      <w:color w:val="000000"/>
                      <w:sz w:val="20"/>
                      <w:szCs w:val="20"/>
                      <w:lang w:eastAsia="pt-BR"/>
                    </w:rPr>
                  </w:pPr>
                  <w:ins w:id="28337" w:author="Philippe Hollanda - Oliveira Trust" w:date="2022-07-19T09:57:00Z">
                    <w:r w:rsidRPr="0016760B">
                      <w:rPr>
                        <w:rFonts w:ascii="Arial" w:eastAsia="Times New Roman" w:hAnsi="Arial" w:cs="Arial"/>
                        <w:color w:val="000000"/>
                        <w:sz w:val="20"/>
                        <w:szCs w:val="20"/>
                        <w:lang w:eastAsia="pt-BR"/>
                      </w:rPr>
                      <w:t>07/01/2021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46BB4F" w14:textId="77777777" w:rsidR="0016760B" w:rsidRPr="0016760B" w:rsidRDefault="0016760B" w:rsidP="0016760B">
                  <w:pPr>
                    <w:autoSpaceDE/>
                    <w:autoSpaceDN/>
                    <w:adjustRightInd/>
                    <w:jc w:val="center"/>
                    <w:rPr>
                      <w:ins w:id="28338" w:author="Philippe Hollanda - Oliveira Trust" w:date="2022-07-19T09:57:00Z"/>
                      <w:rFonts w:ascii="Arial" w:eastAsia="Times New Roman" w:hAnsi="Arial" w:cs="Arial"/>
                      <w:color w:val="000000"/>
                      <w:sz w:val="20"/>
                      <w:szCs w:val="20"/>
                      <w:lang w:eastAsia="pt-BR"/>
                    </w:rPr>
                  </w:pPr>
                  <w:ins w:id="28339" w:author="Philippe Hollanda - Oliveira Trust" w:date="2022-07-19T09:57:00Z">
                    <w:r w:rsidRPr="0016760B">
                      <w:rPr>
                        <w:rFonts w:ascii="Arial" w:eastAsia="Times New Roman" w:hAnsi="Arial" w:cs="Arial"/>
                        <w:color w:val="000000"/>
                        <w:sz w:val="20"/>
                        <w:szCs w:val="20"/>
                        <w:lang w:eastAsia="pt-BR"/>
                      </w:rPr>
                      <w:t>R$ 7.833,86</w:t>
                    </w:r>
                  </w:ins>
                </w:p>
              </w:tc>
            </w:tr>
            <w:tr w:rsidR="0016760B" w:rsidRPr="0016760B" w14:paraId="363B178A" w14:textId="77777777" w:rsidTr="0016760B">
              <w:trPr>
                <w:trHeight w:val="1785"/>
                <w:ins w:id="283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DA9076" w14:textId="77777777" w:rsidR="0016760B" w:rsidRPr="0016760B" w:rsidRDefault="0016760B" w:rsidP="0016760B">
                  <w:pPr>
                    <w:autoSpaceDE/>
                    <w:autoSpaceDN/>
                    <w:adjustRightInd/>
                    <w:jc w:val="center"/>
                    <w:rPr>
                      <w:ins w:id="28341" w:author="Philippe Hollanda - Oliveira Trust" w:date="2022-07-19T09:57:00Z"/>
                      <w:rFonts w:ascii="Arial" w:eastAsia="Times New Roman" w:hAnsi="Arial" w:cs="Arial"/>
                      <w:color w:val="000000"/>
                      <w:sz w:val="20"/>
                      <w:szCs w:val="20"/>
                      <w:lang w:eastAsia="pt-BR"/>
                    </w:rPr>
                  </w:pPr>
                  <w:ins w:id="28342" w:author="Philippe Hollanda - Oliveira Trust" w:date="2022-07-19T09:57:00Z">
                    <w:r w:rsidRPr="0016760B">
                      <w:rPr>
                        <w:rFonts w:ascii="Arial" w:eastAsia="Times New Roman" w:hAnsi="Arial" w:cs="Arial"/>
                        <w:color w:val="000000"/>
                        <w:sz w:val="20"/>
                        <w:szCs w:val="20"/>
                        <w:lang w:eastAsia="pt-BR"/>
                      </w:rPr>
                      <w:t>CABO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1EE4C5D4" w14:textId="77777777" w:rsidR="0016760B" w:rsidRPr="0016760B" w:rsidRDefault="0016760B" w:rsidP="0016760B">
                  <w:pPr>
                    <w:autoSpaceDE/>
                    <w:autoSpaceDN/>
                    <w:adjustRightInd/>
                    <w:jc w:val="center"/>
                    <w:rPr>
                      <w:ins w:id="28343" w:author="Philippe Hollanda - Oliveira Trust" w:date="2022-07-19T09:57:00Z"/>
                      <w:rFonts w:ascii="Arial" w:eastAsia="Times New Roman" w:hAnsi="Arial" w:cs="Arial"/>
                      <w:color w:val="000000"/>
                      <w:sz w:val="20"/>
                      <w:szCs w:val="20"/>
                      <w:lang w:eastAsia="pt-BR"/>
                    </w:rPr>
                  </w:pPr>
                  <w:ins w:id="28344" w:author="Philippe Hollanda - Oliveira Trust" w:date="2022-07-19T09:57:00Z">
                    <w:r w:rsidRPr="0016760B">
                      <w:rPr>
                        <w:rFonts w:ascii="Arial" w:eastAsia="Times New Roman" w:hAnsi="Arial" w:cs="Arial"/>
                        <w:color w:val="000000"/>
                        <w:sz w:val="20"/>
                        <w:szCs w:val="20"/>
                        <w:lang w:eastAsia="pt-BR"/>
                      </w:rPr>
                      <w:t>07/01/2021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860A04" w14:textId="77777777" w:rsidR="0016760B" w:rsidRPr="0016760B" w:rsidRDefault="0016760B" w:rsidP="0016760B">
                  <w:pPr>
                    <w:autoSpaceDE/>
                    <w:autoSpaceDN/>
                    <w:adjustRightInd/>
                    <w:jc w:val="center"/>
                    <w:rPr>
                      <w:ins w:id="28345" w:author="Philippe Hollanda - Oliveira Trust" w:date="2022-07-19T09:57:00Z"/>
                      <w:rFonts w:ascii="Arial" w:eastAsia="Times New Roman" w:hAnsi="Arial" w:cs="Arial"/>
                      <w:color w:val="000000"/>
                      <w:sz w:val="20"/>
                      <w:szCs w:val="20"/>
                      <w:lang w:eastAsia="pt-BR"/>
                    </w:rPr>
                  </w:pPr>
                  <w:ins w:id="28346" w:author="Philippe Hollanda - Oliveira Trust" w:date="2022-07-19T09:57:00Z">
                    <w:r w:rsidRPr="0016760B">
                      <w:rPr>
                        <w:rFonts w:ascii="Arial" w:eastAsia="Times New Roman" w:hAnsi="Arial" w:cs="Arial"/>
                        <w:color w:val="000000"/>
                        <w:sz w:val="20"/>
                        <w:szCs w:val="20"/>
                        <w:lang w:eastAsia="pt-BR"/>
                      </w:rPr>
                      <w:t>R$ 8.542,64</w:t>
                    </w:r>
                  </w:ins>
                </w:p>
              </w:tc>
            </w:tr>
            <w:tr w:rsidR="0016760B" w:rsidRPr="0016760B" w14:paraId="49DB1AFF" w14:textId="77777777" w:rsidTr="0016760B">
              <w:trPr>
                <w:trHeight w:val="1785"/>
                <w:ins w:id="283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402EC0B" w14:textId="77777777" w:rsidR="0016760B" w:rsidRPr="0016760B" w:rsidRDefault="0016760B" w:rsidP="0016760B">
                  <w:pPr>
                    <w:autoSpaceDE/>
                    <w:autoSpaceDN/>
                    <w:adjustRightInd/>
                    <w:jc w:val="center"/>
                    <w:rPr>
                      <w:ins w:id="28348" w:author="Philippe Hollanda - Oliveira Trust" w:date="2022-07-19T09:57:00Z"/>
                      <w:rFonts w:ascii="Arial" w:eastAsia="Times New Roman" w:hAnsi="Arial" w:cs="Arial"/>
                      <w:color w:val="000000"/>
                      <w:sz w:val="20"/>
                      <w:szCs w:val="20"/>
                      <w:lang w:eastAsia="pt-BR"/>
                    </w:rPr>
                  </w:pPr>
                  <w:ins w:id="28349" w:author="Philippe Hollanda - Oliveira Trust" w:date="2022-07-19T09:57:00Z">
                    <w:r w:rsidRPr="0016760B">
                      <w:rPr>
                        <w:rFonts w:ascii="Arial" w:eastAsia="Times New Roman" w:hAnsi="Arial" w:cs="Arial"/>
                        <w:color w:val="000000"/>
                        <w:sz w:val="20"/>
                        <w:szCs w:val="20"/>
                        <w:lang w:eastAsia="pt-BR"/>
                      </w:rPr>
                      <w:t>CABO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4F260C7B" w14:textId="77777777" w:rsidR="0016760B" w:rsidRPr="0016760B" w:rsidRDefault="0016760B" w:rsidP="0016760B">
                  <w:pPr>
                    <w:autoSpaceDE/>
                    <w:autoSpaceDN/>
                    <w:adjustRightInd/>
                    <w:jc w:val="center"/>
                    <w:rPr>
                      <w:ins w:id="28350" w:author="Philippe Hollanda - Oliveira Trust" w:date="2022-07-19T09:57:00Z"/>
                      <w:rFonts w:ascii="Arial" w:eastAsia="Times New Roman" w:hAnsi="Arial" w:cs="Arial"/>
                      <w:color w:val="000000"/>
                      <w:sz w:val="20"/>
                      <w:szCs w:val="20"/>
                      <w:lang w:eastAsia="pt-BR"/>
                    </w:rPr>
                  </w:pPr>
                  <w:ins w:id="28351" w:author="Philippe Hollanda - Oliveira Trust" w:date="2022-07-19T09:57:00Z">
                    <w:r w:rsidRPr="0016760B">
                      <w:rPr>
                        <w:rFonts w:ascii="Arial" w:eastAsia="Times New Roman" w:hAnsi="Arial" w:cs="Arial"/>
                        <w:color w:val="000000"/>
                        <w:sz w:val="20"/>
                        <w:szCs w:val="20"/>
                        <w:lang w:eastAsia="pt-BR"/>
                      </w:rPr>
                      <w:t>08/01/2021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B9A427" w14:textId="77777777" w:rsidR="0016760B" w:rsidRPr="0016760B" w:rsidRDefault="0016760B" w:rsidP="0016760B">
                  <w:pPr>
                    <w:autoSpaceDE/>
                    <w:autoSpaceDN/>
                    <w:adjustRightInd/>
                    <w:jc w:val="center"/>
                    <w:rPr>
                      <w:ins w:id="28352" w:author="Philippe Hollanda - Oliveira Trust" w:date="2022-07-19T09:57:00Z"/>
                      <w:rFonts w:ascii="Arial" w:eastAsia="Times New Roman" w:hAnsi="Arial" w:cs="Arial"/>
                      <w:color w:val="000000"/>
                      <w:sz w:val="20"/>
                      <w:szCs w:val="20"/>
                      <w:lang w:eastAsia="pt-BR"/>
                    </w:rPr>
                  </w:pPr>
                  <w:ins w:id="28353" w:author="Philippe Hollanda - Oliveira Trust" w:date="2022-07-19T09:57:00Z">
                    <w:r w:rsidRPr="0016760B">
                      <w:rPr>
                        <w:rFonts w:ascii="Arial" w:eastAsia="Times New Roman" w:hAnsi="Arial" w:cs="Arial"/>
                        <w:color w:val="000000"/>
                        <w:sz w:val="20"/>
                        <w:szCs w:val="20"/>
                        <w:lang w:eastAsia="pt-BR"/>
                      </w:rPr>
                      <w:t>R$ 19.317,67</w:t>
                    </w:r>
                  </w:ins>
                </w:p>
              </w:tc>
            </w:tr>
            <w:tr w:rsidR="0016760B" w:rsidRPr="0016760B" w14:paraId="78971AB3" w14:textId="77777777" w:rsidTr="0016760B">
              <w:trPr>
                <w:trHeight w:val="1785"/>
                <w:ins w:id="28354"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75A796A1" w14:textId="77777777" w:rsidR="0016760B" w:rsidRPr="0016760B" w:rsidRDefault="0016760B" w:rsidP="0016760B">
                  <w:pPr>
                    <w:autoSpaceDE/>
                    <w:autoSpaceDN/>
                    <w:adjustRightInd/>
                    <w:jc w:val="center"/>
                    <w:rPr>
                      <w:ins w:id="28355" w:author="Philippe Hollanda - Oliveira Trust" w:date="2022-07-19T09:57:00Z"/>
                      <w:rFonts w:ascii="Arial" w:eastAsia="Times New Roman" w:hAnsi="Arial" w:cs="Arial"/>
                      <w:color w:val="000000"/>
                      <w:sz w:val="20"/>
                      <w:szCs w:val="20"/>
                      <w:lang w:eastAsia="pt-BR"/>
                    </w:rPr>
                  </w:pPr>
                  <w:ins w:id="28356" w:author="Philippe Hollanda - Oliveira Trust" w:date="2022-07-19T09:57:00Z">
                    <w:r w:rsidRPr="0016760B">
                      <w:rPr>
                        <w:rFonts w:ascii="Arial" w:eastAsia="Times New Roman" w:hAnsi="Arial" w:cs="Arial"/>
                        <w:color w:val="000000"/>
                        <w:sz w:val="20"/>
                        <w:szCs w:val="20"/>
                        <w:lang w:eastAsia="pt-BR"/>
                      </w:rPr>
                      <w:t xml:space="preserve">VIGA H 200 X 35,9  CORTADA </w:t>
                    </w:r>
                  </w:ins>
                </w:p>
              </w:tc>
              <w:tc>
                <w:tcPr>
                  <w:tcW w:w="2324" w:type="dxa"/>
                  <w:tcBorders>
                    <w:top w:val="nil"/>
                    <w:left w:val="nil"/>
                    <w:bottom w:val="single" w:sz="4" w:space="0" w:color="auto"/>
                    <w:right w:val="single" w:sz="4" w:space="0" w:color="auto"/>
                  </w:tcBorders>
                  <w:shd w:val="clear" w:color="auto" w:fill="auto"/>
                  <w:noWrap/>
                  <w:vAlign w:val="center"/>
                  <w:hideMark/>
                </w:tcPr>
                <w:p w14:paraId="394AA835" w14:textId="77777777" w:rsidR="0016760B" w:rsidRPr="0016760B" w:rsidRDefault="0016760B" w:rsidP="0016760B">
                  <w:pPr>
                    <w:autoSpaceDE/>
                    <w:autoSpaceDN/>
                    <w:adjustRightInd/>
                    <w:jc w:val="center"/>
                    <w:rPr>
                      <w:ins w:id="28357" w:author="Philippe Hollanda - Oliveira Trust" w:date="2022-07-19T09:57:00Z"/>
                      <w:rFonts w:ascii="Arial" w:eastAsia="Times New Roman" w:hAnsi="Arial" w:cs="Arial"/>
                      <w:color w:val="000000"/>
                      <w:sz w:val="20"/>
                      <w:szCs w:val="20"/>
                      <w:lang w:eastAsia="pt-BR"/>
                    </w:rPr>
                  </w:pPr>
                  <w:ins w:id="28358"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23CDB4" w14:textId="77777777" w:rsidR="0016760B" w:rsidRPr="0016760B" w:rsidRDefault="0016760B" w:rsidP="0016760B">
                  <w:pPr>
                    <w:autoSpaceDE/>
                    <w:autoSpaceDN/>
                    <w:adjustRightInd/>
                    <w:jc w:val="center"/>
                    <w:rPr>
                      <w:ins w:id="28359" w:author="Philippe Hollanda - Oliveira Trust" w:date="2022-07-19T09:57:00Z"/>
                      <w:rFonts w:ascii="Arial" w:eastAsia="Times New Roman" w:hAnsi="Arial" w:cs="Arial"/>
                      <w:color w:val="000000"/>
                      <w:sz w:val="20"/>
                      <w:szCs w:val="20"/>
                      <w:lang w:eastAsia="pt-BR"/>
                    </w:rPr>
                  </w:pPr>
                  <w:ins w:id="28360" w:author="Philippe Hollanda - Oliveira Trust" w:date="2022-07-19T09:57:00Z">
                    <w:r w:rsidRPr="0016760B">
                      <w:rPr>
                        <w:rFonts w:ascii="Arial" w:eastAsia="Times New Roman" w:hAnsi="Arial" w:cs="Arial"/>
                        <w:color w:val="000000"/>
                        <w:sz w:val="20"/>
                        <w:szCs w:val="20"/>
                        <w:lang w:eastAsia="pt-BR"/>
                      </w:rPr>
                      <w:t>R$ 5.609,00</w:t>
                    </w:r>
                  </w:ins>
                </w:p>
              </w:tc>
            </w:tr>
            <w:tr w:rsidR="0016760B" w:rsidRPr="0016760B" w14:paraId="262F05DD" w14:textId="77777777" w:rsidTr="0016760B">
              <w:trPr>
                <w:trHeight w:val="1785"/>
                <w:ins w:id="28361"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57E83A97" w14:textId="77777777" w:rsidR="0016760B" w:rsidRPr="0016760B" w:rsidRDefault="0016760B" w:rsidP="0016760B">
                  <w:pPr>
                    <w:autoSpaceDE/>
                    <w:autoSpaceDN/>
                    <w:adjustRightInd/>
                    <w:rPr>
                      <w:ins w:id="2836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31C9AEF" w14:textId="77777777" w:rsidR="0016760B" w:rsidRPr="0016760B" w:rsidRDefault="0016760B" w:rsidP="0016760B">
                  <w:pPr>
                    <w:autoSpaceDE/>
                    <w:autoSpaceDN/>
                    <w:adjustRightInd/>
                    <w:jc w:val="center"/>
                    <w:rPr>
                      <w:ins w:id="28363" w:author="Philippe Hollanda - Oliveira Trust" w:date="2022-07-19T09:57:00Z"/>
                      <w:rFonts w:ascii="Arial" w:eastAsia="Times New Roman" w:hAnsi="Arial" w:cs="Arial"/>
                      <w:color w:val="000000"/>
                      <w:sz w:val="20"/>
                      <w:szCs w:val="20"/>
                      <w:lang w:eastAsia="pt-BR"/>
                    </w:rPr>
                  </w:pPr>
                  <w:ins w:id="28364"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7081C3" w14:textId="77777777" w:rsidR="0016760B" w:rsidRPr="0016760B" w:rsidRDefault="0016760B" w:rsidP="0016760B">
                  <w:pPr>
                    <w:autoSpaceDE/>
                    <w:autoSpaceDN/>
                    <w:adjustRightInd/>
                    <w:jc w:val="center"/>
                    <w:rPr>
                      <w:ins w:id="28365" w:author="Philippe Hollanda - Oliveira Trust" w:date="2022-07-19T09:57:00Z"/>
                      <w:rFonts w:ascii="Arial" w:eastAsia="Times New Roman" w:hAnsi="Arial" w:cs="Arial"/>
                      <w:color w:val="000000"/>
                      <w:sz w:val="20"/>
                      <w:szCs w:val="20"/>
                      <w:lang w:eastAsia="pt-BR"/>
                    </w:rPr>
                  </w:pPr>
                  <w:ins w:id="28366" w:author="Philippe Hollanda - Oliveira Trust" w:date="2022-07-19T09:57:00Z">
                    <w:r w:rsidRPr="0016760B">
                      <w:rPr>
                        <w:rFonts w:ascii="Arial" w:eastAsia="Times New Roman" w:hAnsi="Arial" w:cs="Arial"/>
                        <w:color w:val="000000"/>
                        <w:sz w:val="20"/>
                        <w:szCs w:val="20"/>
                        <w:lang w:eastAsia="pt-BR"/>
                      </w:rPr>
                      <w:t>R$ 5.609,00</w:t>
                    </w:r>
                  </w:ins>
                </w:p>
              </w:tc>
            </w:tr>
            <w:tr w:rsidR="0016760B" w:rsidRPr="0016760B" w14:paraId="6A523139" w14:textId="77777777" w:rsidTr="0016760B">
              <w:trPr>
                <w:trHeight w:val="1785"/>
                <w:ins w:id="28367"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7500A89A" w14:textId="77777777" w:rsidR="0016760B" w:rsidRPr="0016760B" w:rsidRDefault="0016760B" w:rsidP="0016760B">
                  <w:pPr>
                    <w:autoSpaceDE/>
                    <w:autoSpaceDN/>
                    <w:adjustRightInd/>
                    <w:rPr>
                      <w:ins w:id="2836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5511A6D" w14:textId="77777777" w:rsidR="0016760B" w:rsidRPr="0016760B" w:rsidRDefault="0016760B" w:rsidP="0016760B">
                  <w:pPr>
                    <w:autoSpaceDE/>
                    <w:autoSpaceDN/>
                    <w:adjustRightInd/>
                    <w:jc w:val="center"/>
                    <w:rPr>
                      <w:ins w:id="28369" w:author="Philippe Hollanda - Oliveira Trust" w:date="2022-07-19T09:57:00Z"/>
                      <w:rFonts w:ascii="Arial" w:eastAsia="Times New Roman" w:hAnsi="Arial" w:cs="Arial"/>
                      <w:color w:val="000000"/>
                      <w:sz w:val="20"/>
                      <w:szCs w:val="20"/>
                      <w:lang w:eastAsia="pt-BR"/>
                    </w:rPr>
                  </w:pPr>
                  <w:ins w:id="28370" w:author="Philippe Hollanda - Oliveira Trust" w:date="2022-07-19T09:57:00Z">
                    <w:r w:rsidRPr="0016760B">
                      <w:rPr>
                        <w:rFonts w:ascii="Arial" w:eastAsia="Times New Roman" w:hAnsi="Arial" w:cs="Arial"/>
                        <w:color w:val="000000"/>
                        <w:sz w:val="20"/>
                        <w:szCs w:val="20"/>
                        <w:lang w:eastAsia="pt-BR"/>
                      </w:rPr>
                      <w:t>09/02/2021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6F9274" w14:textId="77777777" w:rsidR="0016760B" w:rsidRPr="0016760B" w:rsidRDefault="0016760B" w:rsidP="0016760B">
                  <w:pPr>
                    <w:autoSpaceDE/>
                    <w:autoSpaceDN/>
                    <w:adjustRightInd/>
                    <w:jc w:val="center"/>
                    <w:rPr>
                      <w:ins w:id="28371" w:author="Philippe Hollanda - Oliveira Trust" w:date="2022-07-19T09:57:00Z"/>
                      <w:rFonts w:ascii="Arial" w:eastAsia="Times New Roman" w:hAnsi="Arial" w:cs="Arial"/>
                      <w:color w:val="000000"/>
                      <w:sz w:val="20"/>
                      <w:szCs w:val="20"/>
                      <w:lang w:eastAsia="pt-BR"/>
                    </w:rPr>
                  </w:pPr>
                  <w:ins w:id="28372" w:author="Philippe Hollanda - Oliveira Trust" w:date="2022-07-19T09:57:00Z">
                    <w:r w:rsidRPr="0016760B">
                      <w:rPr>
                        <w:rFonts w:ascii="Arial" w:eastAsia="Times New Roman" w:hAnsi="Arial" w:cs="Arial"/>
                        <w:color w:val="000000"/>
                        <w:sz w:val="20"/>
                        <w:szCs w:val="20"/>
                        <w:lang w:eastAsia="pt-BR"/>
                      </w:rPr>
                      <w:t>R$ 5.609,00</w:t>
                    </w:r>
                  </w:ins>
                </w:p>
              </w:tc>
            </w:tr>
            <w:tr w:rsidR="0016760B" w:rsidRPr="0016760B" w14:paraId="207E6468" w14:textId="77777777" w:rsidTr="0016760B">
              <w:trPr>
                <w:trHeight w:val="1785"/>
                <w:ins w:id="28373"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6E3743AD" w14:textId="77777777" w:rsidR="0016760B" w:rsidRPr="0016760B" w:rsidRDefault="0016760B" w:rsidP="0016760B">
                  <w:pPr>
                    <w:autoSpaceDE/>
                    <w:autoSpaceDN/>
                    <w:adjustRightInd/>
                    <w:jc w:val="center"/>
                    <w:rPr>
                      <w:ins w:id="28374" w:author="Philippe Hollanda - Oliveira Trust" w:date="2022-07-19T09:57:00Z"/>
                      <w:rFonts w:ascii="Arial" w:eastAsia="Times New Roman" w:hAnsi="Arial" w:cs="Arial"/>
                      <w:color w:val="000000"/>
                      <w:sz w:val="20"/>
                      <w:szCs w:val="20"/>
                      <w:lang w:eastAsia="pt-BR"/>
                    </w:rPr>
                  </w:pPr>
                  <w:ins w:id="28375" w:author="Philippe Hollanda - Oliveira Trust" w:date="2022-07-19T09:57:00Z">
                    <w:r w:rsidRPr="0016760B">
                      <w:rPr>
                        <w:rFonts w:ascii="Arial" w:eastAsia="Times New Roman" w:hAnsi="Arial" w:cs="Arial"/>
                        <w:color w:val="000000"/>
                        <w:sz w:val="20"/>
                        <w:szCs w:val="20"/>
                        <w:lang w:eastAsia="pt-BR"/>
                      </w:rPr>
                      <w:t>VIGA I W 310 X 38,70 CORTADA X 12000</w:t>
                    </w:r>
                  </w:ins>
                </w:p>
              </w:tc>
              <w:tc>
                <w:tcPr>
                  <w:tcW w:w="2324" w:type="dxa"/>
                  <w:tcBorders>
                    <w:top w:val="nil"/>
                    <w:left w:val="nil"/>
                    <w:bottom w:val="single" w:sz="4" w:space="0" w:color="auto"/>
                    <w:right w:val="single" w:sz="4" w:space="0" w:color="auto"/>
                  </w:tcBorders>
                  <w:shd w:val="clear" w:color="auto" w:fill="auto"/>
                  <w:noWrap/>
                  <w:vAlign w:val="center"/>
                  <w:hideMark/>
                </w:tcPr>
                <w:p w14:paraId="592C3A3C" w14:textId="77777777" w:rsidR="0016760B" w:rsidRPr="0016760B" w:rsidRDefault="0016760B" w:rsidP="0016760B">
                  <w:pPr>
                    <w:autoSpaceDE/>
                    <w:autoSpaceDN/>
                    <w:adjustRightInd/>
                    <w:jc w:val="center"/>
                    <w:rPr>
                      <w:ins w:id="28376" w:author="Philippe Hollanda - Oliveira Trust" w:date="2022-07-19T09:57:00Z"/>
                      <w:rFonts w:ascii="Arial" w:eastAsia="Times New Roman" w:hAnsi="Arial" w:cs="Arial"/>
                      <w:color w:val="000000"/>
                      <w:sz w:val="20"/>
                      <w:szCs w:val="20"/>
                      <w:lang w:eastAsia="pt-BR"/>
                    </w:rPr>
                  </w:pPr>
                  <w:ins w:id="28377"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0C2E957" w14:textId="77777777" w:rsidR="0016760B" w:rsidRPr="0016760B" w:rsidRDefault="0016760B" w:rsidP="0016760B">
                  <w:pPr>
                    <w:autoSpaceDE/>
                    <w:autoSpaceDN/>
                    <w:adjustRightInd/>
                    <w:jc w:val="center"/>
                    <w:rPr>
                      <w:ins w:id="28378" w:author="Philippe Hollanda - Oliveira Trust" w:date="2022-07-19T09:57:00Z"/>
                      <w:rFonts w:ascii="Arial" w:eastAsia="Times New Roman" w:hAnsi="Arial" w:cs="Arial"/>
                      <w:color w:val="000000"/>
                      <w:sz w:val="20"/>
                      <w:szCs w:val="20"/>
                      <w:lang w:eastAsia="pt-BR"/>
                    </w:rPr>
                  </w:pPr>
                  <w:ins w:id="28379" w:author="Philippe Hollanda - Oliveira Trust" w:date="2022-07-19T09:57:00Z">
                    <w:r w:rsidRPr="0016760B">
                      <w:rPr>
                        <w:rFonts w:ascii="Arial" w:eastAsia="Times New Roman" w:hAnsi="Arial" w:cs="Arial"/>
                        <w:color w:val="000000"/>
                        <w:sz w:val="20"/>
                        <w:szCs w:val="20"/>
                        <w:lang w:eastAsia="pt-BR"/>
                      </w:rPr>
                      <w:t>R$ 5.495,40</w:t>
                    </w:r>
                  </w:ins>
                </w:p>
              </w:tc>
            </w:tr>
            <w:tr w:rsidR="0016760B" w:rsidRPr="0016760B" w14:paraId="1392E949" w14:textId="77777777" w:rsidTr="0016760B">
              <w:trPr>
                <w:trHeight w:val="1785"/>
                <w:ins w:id="28380"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2BDEAD4B" w14:textId="77777777" w:rsidR="0016760B" w:rsidRPr="0016760B" w:rsidRDefault="0016760B" w:rsidP="0016760B">
                  <w:pPr>
                    <w:autoSpaceDE/>
                    <w:autoSpaceDN/>
                    <w:adjustRightInd/>
                    <w:rPr>
                      <w:ins w:id="2838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8AAE2FA" w14:textId="77777777" w:rsidR="0016760B" w:rsidRPr="0016760B" w:rsidRDefault="0016760B" w:rsidP="0016760B">
                  <w:pPr>
                    <w:autoSpaceDE/>
                    <w:autoSpaceDN/>
                    <w:adjustRightInd/>
                    <w:jc w:val="center"/>
                    <w:rPr>
                      <w:ins w:id="28382" w:author="Philippe Hollanda - Oliveira Trust" w:date="2022-07-19T09:57:00Z"/>
                      <w:rFonts w:ascii="Arial" w:eastAsia="Times New Roman" w:hAnsi="Arial" w:cs="Arial"/>
                      <w:color w:val="000000"/>
                      <w:sz w:val="20"/>
                      <w:szCs w:val="20"/>
                      <w:lang w:eastAsia="pt-BR"/>
                    </w:rPr>
                  </w:pPr>
                  <w:ins w:id="28383"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D2444B" w14:textId="77777777" w:rsidR="0016760B" w:rsidRPr="0016760B" w:rsidRDefault="0016760B" w:rsidP="0016760B">
                  <w:pPr>
                    <w:autoSpaceDE/>
                    <w:autoSpaceDN/>
                    <w:adjustRightInd/>
                    <w:jc w:val="center"/>
                    <w:rPr>
                      <w:ins w:id="28384" w:author="Philippe Hollanda - Oliveira Trust" w:date="2022-07-19T09:57:00Z"/>
                      <w:rFonts w:ascii="Arial" w:eastAsia="Times New Roman" w:hAnsi="Arial" w:cs="Arial"/>
                      <w:color w:val="000000"/>
                      <w:sz w:val="20"/>
                      <w:szCs w:val="20"/>
                      <w:lang w:eastAsia="pt-BR"/>
                    </w:rPr>
                  </w:pPr>
                  <w:ins w:id="28385" w:author="Philippe Hollanda - Oliveira Trust" w:date="2022-07-19T09:57:00Z">
                    <w:r w:rsidRPr="0016760B">
                      <w:rPr>
                        <w:rFonts w:ascii="Arial" w:eastAsia="Times New Roman" w:hAnsi="Arial" w:cs="Arial"/>
                        <w:color w:val="000000"/>
                        <w:sz w:val="20"/>
                        <w:szCs w:val="20"/>
                        <w:lang w:eastAsia="pt-BR"/>
                      </w:rPr>
                      <w:t>R$ 5.495,40</w:t>
                    </w:r>
                  </w:ins>
                </w:p>
              </w:tc>
            </w:tr>
            <w:tr w:rsidR="0016760B" w:rsidRPr="0016760B" w14:paraId="1E6D9FC6" w14:textId="77777777" w:rsidTr="0016760B">
              <w:trPr>
                <w:trHeight w:val="1785"/>
                <w:ins w:id="28386"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060C48B3" w14:textId="77777777" w:rsidR="0016760B" w:rsidRPr="0016760B" w:rsidRDefault="0016760B" w:rsidP="0016760B">
                  <w:pPr>
                    <w:autoSpaceDE/>
                    <w:autoSpaceDN/>
                    <w:adjustRightInd/>
                    <w:rPr>
                      <w:ins w:id="2838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04DB0D4" w14:textId="77777777" w:rsidR="0016760B" w:rsidRPr="0016760B" w:rsidRDefault="0016760B" w:rsidP="0016760B">
                  <w:pPr>
                    <w:autoSpaceDE/>
                    <w:autoSpaceDN/>
                    <w:adjustRightInd/>
                    <w:jc w:val="center"/>
                    <w:rPr>
                      <w:ins w:id="28388" w:author="Philippe Hollanda - Oliveira Trust" w:date="2022-07-19T09:57:00Z"/>
                      <w:rFonts w:ascii="Arial" w:eastAsia="Times New Roman" w:hAnsi="Arial" w:cs="Arial"/>
                      <w:color w:val="000000"/>
                      <w:sz w:val="20"/>
                      <w:szCs w:val="20"/>
                      <w:lang w:eastAsia="pt-BR"/>
                    </w:rPr>
                  </w:pPr>
                  <w:ins w:id="28389" w:author="Philippe Hollanda - Oliveira Trust" w:date="2022-07-19T09:57:00Z">
                    <w:r w:rsidRPr="0016760B">
                      <w:rPr>
                        <w:rFonts w:ascii="Arial" w:eastAsia="Times New Roman" w:hAnsi="Arial" w:cs="Arial"/>
                        <w:color w:val="000000"/>
                        <w:sz w:val="20"/>
                        <w:szCs w:val="20"/>
                        <w:lang w:eastAsia="pt-BR"/>
                      </w:rPr>
                      <w:t>09/02/2021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857886" w14:textId="77777777" w:rsidR="0016760B" w:rsidRPr="0016760B" w:rsidRDefault="0016760B" w:rsidP="0016760B">
                  <w:pPr>
                    <w:autoSpaceDE/>
                    <w:autoSpaceDN/>
                    <w:adjustRightInd/>
                    <w:jc w:val="center"/>
                    <w:rPr>
                      <w:ins w:id="28390" w:author="Philippe Hollanda - Oliveira Trust" w:date="2022-07-19T09:57:00Z"/>
                      <w:rFonts w:ascii="Arial" w:eastAsia="Times New Roman" w:hAnsi="Arial" w:cs="Arial"/>
                      <w:color w:val="000000"/>
                      <w:sz w:val="20"/>
                      <w:szCs w:val="20"/>
                      <w:lang w:eastAsia="pt-BR"/>
                    </w:rPr>
                  </w:pPr>
                  <w:ins w:id="28391" w:author="Philippe Hollanda - Oliveira Trust" w:date="2022-07-19T09:57:00Z">
                    <w:r w:rsidRPr="0016760B">
                      <w:rPr>
                        <w:rFonts w:ascii="Arial" w:eastAsia="Times New Roman" w:hAnsi="Arial" w:cs="Arial"/>
                        <w:color w:val="000000"/>
                        <w:sz w:val="20"/>
                        <w:szCs w:val="20"/>
                        <w:lang w:eastAsia="pt-BR"/>
                      </w:rPr>
                      <w:t>R$ 5.495,40</w:t>
                    </w:r>
                  </w:ins>
                </w:p>
              </w:tc>
            </w:tr>
            <w:tr w:rsidR="0016760B" w:rsidRPr="0016760B" w14:paraId="4DBFE75F" w14:textId="77777777" w:rsidTr="0016760B">
              <w:trPr>
                <w:trHeight w:val="1785"/>
                <w:ins w:id="28392"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6E972267" w14:textId="77777777" w:rsidR="0016760B" w:rsidRPr="0016760B" w:rsidRDefault="0016760B" w:rsidP="0016760B">
                  <w:pPr>
                    <w:autoSpaceDE/>
                    <w:autoSpaceDN/>
                    <w:adjustRightInd/>
                    <w:jc w:val="center"/>
                    <w:rPr>
                      <w:ins w:id="28393" w:author="Philippe Hollanda - Oliveira Trust" w:date="2022-07-19T09:57:00Z"/>
                      <w:rFonts w:ascii="Arial" w:eastAsia="Times New Roman" w:hAnsi="Arial" w:cs="Arial"/>
                      <w:color w:val="000000"/>
                      <w:sz w:val="20"/>
                      <w:szCs w:val="20"/>
                      <w:lang w:eastAsia="pt-BR"/>
                    </w:rPr>
                  </w:pPr>
                  <w:ins w:id="28394" w:author="Philippe Hollanda - Oliveira Trust" w:date="2022-07-19T09:57:00Z">
                    <w:r w:rsidRPr="0016760B">
                      <w:rPr>
                        <w:rFonts w:ascii="Arial" w:eastAsia="Times New Roman" w:hAnsi="Arial" w:cs="Arial"/>
                        <w:color w:val="000000"/>
                        <w:sz w:val="20"/>
                        <w:szCs w:val="20"/>
                        <w:lang w:eastAsia="pt-BR"/>
                      </w:rPr>
                      <w:t>VIGA I W 310 X 38,70 CORTADA X 12000</w:t>
                    </w:r>
                  </w:ins>
                </w:p>
              </w:tc>
              <w:tc>
                <w:tcPr>
                  <w:tcW w:w="2324" w:type="dxa"/>
                  <w:tcBorders>
                    <w:top w:val="nil"/>
                    <w:left w:val="nil"/>
                    <w:bottom w:val="single" w:sz="4" w:space="0" w:color="auto"/>
                    <w:right w:val="single" w:sz="4" w:space="0" w:color="auto"/>
                  </w:tcBorders>
                  <w:shd w:val="clear" w:color="auto" w:fill="auto"/>
                  <w:noWrap/>
                  <w:vAlign w:val="center"/>
                  <w:hideMark/>
                </w:tcPr>
                <w:p w14:paraId="370FC174" w14:textId="77777777" w:rsidR="0016760B" w:rsidRPr="0016760B" w:rsidRDefault="0016760B" w:rsidP="0016760B">
                  <w:pPr>
                    <w:autoSpaceDE/>
                    <w:autoSpaceDN/>
                    <w:adjustRightInd/>
                    <w:jc w:val="center"/>
                    <w:rPr>
                      <w:ins w:id="28395" w:author="Philippe Hollanda - Oliveira Trust" w:date="2022-07-19T09:57:00Z"/>
                      <w:rFonts w:ascii="Arial" w:eastAsia="Times New Roman" w:hAnsi="Arial" w:cs="Arial"/>
                      <w:color w:val="000000"/>
                      <w:sz w:val="20"/>
                      <w:szCs w:val="20"/>
                      <w:lang w:eastAsia="pt-BR"/>
                    </w:rPr>
                  </w:pPr>
                  <w:ins w:id="28396"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7D58AD" w14:textId="77777777" w:rsidR="0016760B" w:rsidRPr="0016760B" w:rsidRDefault="0016760B" w:rsidP="0016760B">
                  <w:pPr>
                    <w:autoSpaceDE/>
                    <w:autoSpaceDN/>
                    <w:adjustRightInd/>
                    <w:jc w:val="center"/>
                    <w:rPr>
                      <w:ins w:id="28397" w:author="Philippe Hollanda - Oliveira Trust" w:date="2022-07-19T09:57:00Z"/>
                      <w:rFonts w:ascii="Arial" w:eastAsia="Times New Roman" w:hAnsi="Arial" w:cs="Arial"/>
                      <w:color w:val="000000"/>
                      <w:sz w:val="20"/>
                      <w:szCs w:val="20"/>
                      <w:lang w:eastAsia="pt-BR"/>
                    </w:rPr>
                  </w:pPr>
                  <w:ins w:id="28398" w:author="Philippe Hollanda - Oliveira Trust" w:date="2022-07-19T09:57:00Z">
                    <w:r w:rsidRPr="0016760B">
                      <w:rPr>
                        <w:rFonts w:ascii="Arial" w:eastAsia="Times New Roman" w:hAnsi="Arial" w:cs="Arial"/>
                        <w:color w:val="000000"/>
                        <w:sz w:val="20"/>
                        <w:szCs w:val="20"/>
                        <w:lang w:eastAsia="pt-BR"/>
                      </w:rPr>
                      <w:t>R$ 6.595,90</w:t>
                    </w:r>
                  </w:ins>
                </w:p>
              </w:tc>
            </w:tr>
            <w:tr w:rsidR="0016760B" w:rsidRPr="0016760B" w14:paraId="03593E29" w14:textId="77777777" w:rsidTr="0016760B">
              <w:trPr>
                <w:trHeight w:val="1785"/>
                <w:ins w:id="28399"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561C1189" w14:textId="77777777" w:rsidR="0016760B" w:rsidRPr="0016760B" w:rsidRDefault="0016760B" w:rsidP="0016760B">
                  <w:pPr>
                    <w:autoSpaceDE/>
                    <w:autoSpaceDN/>
                    <w:adjustRightInd/>
                    <w:rPr>
                      <w:ins w:id="2840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DD98F70" w14:textId="77777777" w:rsidR="0016760B" w:rsidRPr="0016760B" w:rsidRDefault="0016760B" w:rsidP="0016760B">
                  <w:pPr>
                    <w:autoSpaceDE/>
                    <w:autoSpaceDN/>
                    <w:adjustRightInd/>
                    <w:jc w:val="center"/>
                    <w:rPr>
                      <w:ins w:id="28401" w:author="Philippe Hollanda - Oliveira Trust" w:date="2022-07-19T09:57:00Z"/>
                      <w:rFonts w:ascii="Arial" w:eastAsia="Times New Roman" w:hAnsi="Arial" w:cs="Arial"/>
                      <w:color w:val="000000"/>
                      <w:sz w:val="20"/>
                      <w:szCs w:val="20"/>
                      <w:lang w:eastAsia="pt-BR"/>
                    </w:rPr>
                  </w:pPr>
                  <w:ins w:id="28402"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6066EB" w14:textId="77777777" w:rsidR="0016760B" w:rsidRPr="0016760B" w:rsidRDefault="0016760B" w:rsidP="0016760B">
                  <w:pPr>
                    <w:autoSpaceDE/>
                    <w:autoSpaceDN/>
                    <w:adjustRightInd/>
                    <w:jc w:val="center"/>
                    <w:rPr>
                      <w:ins w:id="28403" w:author="Philippe Hollanda - Oliveira Trust" w:date="2022-07-19T09:57:00Z"/>
                      <w:rFonts w:ascii="Arial" w:eastAsia="Times New Roman" w:hAnsi="Arial" w:cs="Arial"/>
                      <w:color w:val="000000"/>
                      <w:sz w:val="20"/>
                      <w:szCs w:val="20"/>
                      <w:lang w:eastAsia="pt-BR"/>
                    </w:rPr>
                  </w:pPr>
                  <w:ins w:id="28404" w:author="Philippe Hollanda - Oliveira Trust" w:date="2022-07-19T09:57:00Z">
                    <w:r w:rsidRPr="0016760B">
                      <w:rPr>
                        <w:rFonts w:ascii="Arial" w:eastAsia="Times New Roman" w:hAnsi="Arial" w:cs="Arial"/>
                        <w:color w:val="000000"/>
                        <w:sz w:val="20"/>
                        <w:szCs w:val="20"/>
                        <w:lang w:eastAsia="pt-BR"/>
                      </w:rPr>
                      <w:t>R$ 6.595,90</w:t>
                    </w:r>
                  </w:ins>
                </w:p>
              </w:tc>
            </w:tr>
            <w:tr w:rsidR="0016760B" w:rsidRPr="0016760B" w14:paraId="7AE0F72E" w14:textId="77777777" w:rsidTr="0016760B">
              <w:trPr>
                <w:trHeight w:val="1785"/>
                <w:ins w:id="28405"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11B256E1" w14:textId="77777777" w:rsidR="0016760B" w:rsidRPr="0016760B" w:rsidRDefault="0016760B" w:rsidP="0016760B">
                  <w:pPr>
                    <w:autoSpaceDE/>
                    <w:autoSpaceDN/>
                    <w:adjustRightInd/>
                    <w:rPr>
                      <w:ins w:id="2840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1BBC11F" w14:textId="77777777" w:rsidR="0016760B" w:rsidRPr="0016760B" w:rsidRDefault="0016760B" w:rsidP="0016760B">
                  <w:pPr>
                    <w:autoSpaceDE/>
                    <w:autoSpaceDN/>
                    <w:adjustRightInd/>
                    <w:jc w:val="center"/>
                    <w:rPr>
                      <w:ins w:id="28407" w:author="Philippe Hollanda - Oliveira Trust" w:date="2022-07-19T09:57:00Z"/>
                      <w:rFonts w:ascii="Arial" w:eastAsia="Times New Roman" w:hAnsi="Arial" w:cs="Arial"/>
                      <w:color w:val="000000"/>
                      <w:sz w:val="20"/>
                      <w:szCs w:val="20"/>
                      <w:lang w:eastAsia="pt-BR"/>
                    </w:rPr>
                  </w:pPr>
                  <w:ins w:id="28408" w:author="Philippe Hollanda - Oliveira Trust" w:date="2022-07-19T09:57:00Z">
                    <w:r w:rsidRPr="0016760B">
                      <w:rPr>
                        <w:rFonts w:ascii="Arial" w:eastAsia="Times New Roman" w:hAnsi="Arial" w:cs="Arial"/>
                        <w:color w:val="000000"/>
                        <w:sz w:val="20"/>
                        <w:szCs w:val="20"/>
                        <w:lang w:eastAsia="pt-BR"/>
                      </w:rPr>
                      <w:t>09/02/2021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EC6B66" w14:textId="77777777" w:rsidR="0016760B" w:rsidRPr="0016760B" w:rsidRDefault="0016760B" w:rsidP="0016760B">
                  <w:pPr>
                    <w:autoSpaceDE/>
                    <w:autoSpaceDN/>
                    <w:adjustRightInd/>
                    <w:jc w:val="center"/>
                    <w:rPr>
                      <w:ins w:id="28409" w:author="Philippe Hollanda - Oliveira Trust" w:date="2022-07-19T09:57:00Z"/>
                      <w:rFonts w:ascii="Arial" w:eastAsia="Times New Roman" w:hAnsi="Arial" w:cs="Arial"/>
                      <w:color w:val="000000"/>
                      <w:sz w:val="20"/>
                      <w:szCs w:val="20"/>
                      <w:lang w:eastAsia="pt-BR"/>
                    </w:rPr>
                  </w:pPr>
                  <w:ins w:id="28410" w:author="Philippe Hollanda - Oliveira Trust" w:date="2022-07-19T09:57:00Z">
                    <w:r w:rsidRPr="0016760B">
                      <w:rPr>
                        <w:rFonts w:ascii="Arial" w:eastAsia="Times New Roman" w:hAnsi="Arial" w:cs="Arial"/>
                        <w:color w:val="000000"/>
                        <w:sz w:val="20"/>
                        <w:szCs w:val="20"/>
                        <w:lang w:eastAsia="pt-BR"/>
                      </w:rPr>
                      <w:t>R$ 6.595,90</w:t>
                    </w:r>
                  </w:ins>
                </w:p>
              </w:tc>
            </w:tr>
            <w:tr w:rsidR="0016760B" w:rsidRPr="0016760B" w14:paraId="3E22B1EB" w14:textId="77777777" w:rsidTr="0016760B">
              <w:trPr>
                <w:trHeight w:val="1785"/>
                <w:ins w:id="28411"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2377895D" w14:textId="77777777" w:rsidR="0016760B" w:rsidRPr="0016760B" w:rsidRDefault="0016760B" w:rsidP="0016760B">
                  <w:pPr>
                    <w:autoSpaceDE/>
                    <w:autoSpaceDN/>
                    <w:adjustRightInd/>
                    <w:jc w:val="center"/>
                    <w:rPr>
                      <w:ins w:id="28412" w:author="Philippe Hollanda - Oliveira Trust" w:date="2022-07-19T09:57:00Z"/>
                      <w:rFonts w:ascii="Arial" w:eastAsia="Times New Roman" w:hAnsi="Arial" w:cs="Arial"/>
                      <w:color w:val="000000"/>
                      <w:sz w:val="20"/>
                      <w:szCs w:val="20"/>
                      <w:lang w:eastAsia="pt-BR"/>
                    </w:rPr>
                  </w:pPr>
                  <w:ins w:id="28413" w:author="Philippe Hollanda - Oliveira Trust" w:date="2022-07-19T09:57:00Z">
                    <w:r w:rsidRPr="0016760B">
                      <w:rPr>
                        <w:rFonts w:ascii="Arial" w:eastAsia="Times New Roman" w:hAnsi="Arial" w:cs="Arial"/>
                        <w:color w:val="000000"/>
                        <w:sz w:val="20"/>
                        <w:szCs w:val="20"/>
                        <w:lang w:eastAsia="pt-BR"/>
                      </w:rPr>
                      <w:t>VIGA I W 360 X 51,0 CORTADA X 12000</w:t>
                    </w:r>
                  </w:ins>
                </w:p>
              </w:tc>
              <w:tc>
                <w:tcPr>
                  <w:tcW w:w="2324" w:type="dxa"/>
                  <w:tcBorders>
                    <w:top w:val="nil"/>
                    <w:left w:val="nil"/>
                    <w:bottom w:val="single" w:sz="4" w:space="0" w:color="auto"/>
                    <w:right w:val="single" w:sz="4" w:space="0" w:color="auto"/>
                  </w:tcBorders>
                  <w:shd w:val="clear" w:color="auto" w:fill="auto"/>
                  <w:noWrap/>
                  <w:vAlign w:val="center"/>
                  <w:hideMark/>
                </w:tcPr>
                <w:p w14:paraId="3BDD6CC2" w14:textId="77777777" w:rsidR="0016760B" w:rsidRPr="0016760B" w:rsidRDefault="0016760B" w:rsidP="0016760B">
                  <w:pPr>
                    <w:autoSpaceDE/>
                    <w:autoSpaceDN/>
                    <w:adjustRightInd/>
                    <w:jc w:val="center"/>
                    <w:rPr>
                      <w:ins w:id="28414" w:author="Philippe Hollanda - Oliveira Trust" w:date="2022-07-19T09:57:00Z"/>
                      <w:rFonts w:ascii="Arial" w:eastAsia="Times New Roman" w:hAnsi="Arial" w:cs="Arial"/>
                      <w:color w:val="000000"/>
                      <w:sz w:val="20"/>
                      <w:szCs w:val="20"/>
                      <w:lang w:eastAsia="pt-BR"/>
                    </w:rPr>
                  </w:pPr>
                  <w:ins w:id="28415" w:author="Philippe Hollanda - Oliveira Trust" w:date="2022-07-19T09:57:00Z">
                    <w:r w:rsidRPr="0016760B">
                      <w:rPr>
                        <w:rFonts w:ascii="Arial" w:eastAsia="Times New Roman" w:hAnsi="Arial" w:cs="Arial"/>
                        <w:color w:val="000000"/>
                        <w:sz w:val="20"/>
                        <w:szCs w:val="20"/>
                        <w:lang w:eastAsia="pt-BR"/>
                      </w:rPr>
                      <w:t>07/01/2021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A21C41" w14:textId="77777777" w:rsidR="0016760B" w:rsidRPr="0016760B" w:rsidRDefault="0016760B" w:rsidP="0016760B">
                  <w:pPr>
                    <w:autoSpaceDE/>
                    <w:autoSpaceDN/>
                    <w:adjustRightInd/>
                    <w:jc w:val="center"/>
                    <w:rPr>
                      <w:ins w:id="28416" w:author="Philippe Hollanda - Oliveira Trust" w:date="2022-07-19T09:57:00Z"/>
                      <w:rFonts w:ascii="Arial" w:eastAsia="Times New Roman" w:hAnsi="Arial" w:cs="Arial"/>
                      <w:color w:val="000000"/>
                      <w:sz w:val="20"/>
                      <w:szCs w:val="20"/>
                      <w:lang w:eastAsia="pt-BR"/>
                    </w:rPr>
                  </w:pPr>
                  <w:ins w:id="28417" w:author="Philippe Hollanda - Oliveira Trust" w:date="2022-07-19T09:57:00Z">
                    <w:r w:rsidRPr="0016760B">
                      <w:rPr>
                        <w:rFonts w:ascii="Arial" w:eastAsia="Times New Roman" w:hAnsi="Arial" w:cs="Arial"/>
                        <w:color w:val="000000"/>
                        <w:sz w:val="20"/>
                        <w:szCs w:val="20"/>
                        <w:lang w:eastAsia="pt-BR"/>
                      </w:rPr>
                      <w:t>R$ 17.938,80</w:t>
                    </w:r>
                  </w:ins>
                </w:p>
              </w:tc>
            </w:tr>
            <w:tr w:rsidR="0016760B" w:rsidRPr="0016760B" w14:paraId="50D4B00E" w14:textId="77777777" w:rsidTr="0016760B">
              <w:trPr>
                <w:trHeight w:val="1785"/>
                <w:ins w:id="28418"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54106913" w14:textId="77777777" w:rsidR="0016760B" w:rsidRPr="0016760B" w:rsidRDefault="0016760B" w:rsidP="0016760B">
                  <w:pPr>
                    <w:autoSpaceDE/>
                    <w:autoSpaceDN/>
                    <w:adjustRightInd/>
                    <w:rPr>
                      <w:ins w:id="2841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49BDC8A" w14:textId="77777777" w:rsidR="0016760B" w:rsidRPr="0016760B" w:rsidRDefault="0016760B" w:rsidP="0016760B">
                  <w:pPr>
                    <w:autoSpaceDE/>
                    <w:autoSpaceDN/>
                    <w:adjustRightInd/>
                    <w:jc w:val="center"/>
                    <w:rPr>
                      <w:ins w:id="28420" w:author="Philippe Hollanda - Oliveira Trust" w:date="2022-07-19T09:57:00Z"/>
                      <w:rFonts w:ascii="Arial" w:eastAsia="Times New Roman" w:hAnsi="Arial" w:cs="Arial"/>
                      <w:color w:val="000000"/>
                      <w:sz w:val="20"/>
                      <w:szCs w:val="20"/>
                      <w:lang w:eastAsia="pt-BR"/>
                    </w:rPr>
                  </w:pPr>
                  <w:ins w:id="28421" w:author="Philippe Hollanda - Oliveira Trust" w:date="2022-07-19T09:57:00Z">
                    <w:r w:rsidRPr="0016760B">
                      <w:rPr>
                        <w:rFonts w:ascii="Arial" w:eastAsia="Times New Roman" w:hAnsi="Arial" w:cs="Arial"/>
                        <w:color w:val="000000"/>
                        <w:sz w:val="20"/>
                        <w:szCs w:val="20"/>
                        <w:lang w:eastAsia="pt-BR"/>
                      </w:rPr>
                      <w:t>22/01/2021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685D6B" w14:textId="77777777" w:rsidR="0016760B" w:rsidRPr="0016760B" w:rsidRDefault="0016760B" w:rsidP="0016760B">
                  <w:pPr>
                    <w:autoSpaceDE/>
                    <w:autoSpaceDN/>
                    <w:adjustRightInd/>
                    <w:jc w:val="center"/>
                    <w:rPr>
                      <w:ins w:id="28422" w:author="Philippe Hollanda - Oliveira Trust" w:date="2022-07-19T09:57:00Z"/>
                      <w:rFonts w:ascii="Arial" w:eastAsia="Times New Roman" w:hAnsi="Arial" w:cs="Arial"/>
                      <w:color w:val="000000"/>
                      <w:sz w:val="20"/>
                      <w:szCs w:val="20"/>
                      <w:lang w:eastAsia="pt-BR"/>
                    </w:rPr>
                  </w:pPr>
                  <w:ins w:id="28423" w:author="Philippe Hollanda - Oliveira Trust" w:date="2022-07-19T09:57:00Z">
                    <w:r w:rsidRPr="0016760B">
                      <w:rPr>
                        <w:rFonts w:ascii="Arial" w:eastAsia="Times New Roman" w:hAnsi="Arial" w:cs="Arial"/>
                        <w:color w:val="000000"/>
                        <w:sz w:val="20"/>
                        <w:szCs w:val="20"/>
                        <w:lang w:eastAsia="pt-BR"/>
                      </w:rPr>
                      <w:t>R$ 17.938,80</w:t>
                    </w:r>
                  </w:ins>
                </w:p>
              </w:tc>
            </w:tr>
            <w:tr w:rsidR="0016760B" w:rsidRPr="0016760B" w14:paraId="113B83D7" w14:textId="77777777" w:rsidTr="0016760B">
              <w:trPr>
                <w:trHeight w:val="1785"/>
                <w:ins w:id="28424"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0A72EF4B" w14:textId="77777777" w:rsidR="0016760B" w:rsidRPr="0016760B" w:rsidRDefault="0016760B" w:rsidP="0016760B">
                  <w:pPr>
                    <w:autoSpaceDE/>
                    <w:autoSpaceDN/>
                    <w:adjustRightInd/>
                    <w:rPr>
                      <w:ins w:id="2842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652BA6E" w14:textId="77777777" w:rsidR="0016760B" w:rsidRPr="0016760B" w:rsidRDefault="0016760B" w:rsidP="0016760B">
                  <w:pPr>
                    <w:autoSpaceDE/>
                    <w:autoSpaceDN/>
                    <w:adjustRightInd/>
                    <w:jc w:val="center"/>
                    <w:rPr>
                      <w:ins w:id="28426" w:author="Philippe Hollanda - Oliveira Trust" w:date="2022-07-19T09:57:00Z"/>
                      <w:rFonts w:ascii="Arial" w:eastAsia="Times New Roman" w:hAnsi="Arial" w:cs="Arial"/>
                      <w:color w:val="000000"/>
                      <w:sz w:val="20"/>
                      <w:szCs w:val="20"/>
                      <w:lang w:eastAsia="pt-BR"/>
                    </w:rPr>
                  </w:pPr>
                  <w:ins w:id="28427" w:author="Philippe Hollanda - Oliveira Trust" w:date="2022-07-19T09:57:00Z">
                    <w:r w:rsidRPr="0016760B">
                      <w:rPr>
                        <w:rFonts w:ascii="Arial" w:eastAsia="Times New Roman" w:hAnsi="Arial" w:cs="Arial"/>
                        <w:color w:val="000000"/>
                        <w:sz w:val="20"/>
                        <w:szCs w:val="20"/>
                        <w:lang w:eastAsia="pt-BR"/>
                      </w:rPr>
                      <w:t>08/02/2021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C6F1EA" w14:textId="77777777" w:rsidR="0016760B" w:rsidRPr="0016760B" w:rsidRDefault="0016760B" w:rsidP="0016760B">
                  <w:pPr>
                    <w:autoSpaceDE/>
                    <w:autoSpaceDN/>
                    <w:adjustRightInd/>
                    <w:jc w:val="center"/>
                    <w:rPr>
                      <w:ins w:id="28428" w:author="Philippe Hollanda - Oliveira Trust" w:date="2022-07-19T09:57:00Z"/>
                      <w:rFonts w:ascii="Arial" w:eastAsia="Times New Roman" w:hAnsi="Arial" w:cs="Arial"/>
                      <w:color w:val="000000"/>
                      <w:sz w:val="20"/>
                      <w:szCs w:val="20"/>
                      <w:lang w:eastAsia="pt-BR"/>
                    </w:rPr>
                  </w:pPr>
                  <w:ins w:id="28429" w:author="Philippe Hollanda - Oliveira Trust" w:date="2022-07-19T09:57:00Z">
                    <w:r w:rsidRPr="0016760B">
                      <w:rPr>
                        <w:rFonts w:ascii="Arial" w:eastAsia="Times New Roman" w:hAnsi="Arial" w:cs="Arial"/>
                        <w:color w:val="000000"/>
                        <w:sz w:val="20"/>
                        <w:szCs w:val="20"/>
                        <w:lang w:eastAsia="pt-BR"/>
                      </w:rPr>
                      <w:t>R$ 17.938,80</w:t>
                    </w:r>
                  </w:ins>
                </w:p>
              </w:tc>
            </w:tr>
            <w:tr w:rsidR="0016760B" w:rsidRPr="0016760B" w14:paraId="034010E7" w14:textId="77777777" w:rsidTr="0016760B">
              <w:trPr>
                <w:trHeight w:val="1785"/>
                <w:ins w:id="284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3D7CD0" w14:textId="77777777" w:rsidR="0016760B" w:rsidRPr="0016760B" w:rsidRDefault="0016760B" w:rsidP="0016760B">
                  <w:pPr>
                    <w:autoSpaceDE/>
                    <w:autoSpaceDN/>
                    <w:adjustRightInd/>
                    <w:jc w:val="center"/>
                    <w:rPr>
                      <w:ins w:id="28431" w:author="Philippe Hollanda - Oliveira Trust" w:date="2022-07-19T09:57:00Z"/>
                      <w:rFonts w:ascii="Arial" w:eastAsia="Times New Roman" w:hAnsi="Arial" w:cs="Arial"/>
                      <w:color w:val="000000"/>
                      <w:sz w:val="20"/>
                      <w:szCs w:val="20"/>
                      <w:lang w:eastAsia="pt-BR"/>
                    </w:rPr>
                  </w:pPr>
                  <w:ins w:id="28432" w:author="Philippe Hollanda - Oliveira Trust" w:date="2022-07-19T09:57:00Z">
                    <w:r w:rsidRPr="0016760B">
                      <w:rPr>
                        <w:rFonts w:ascii="Arial" w:eastAsia="Times New Roman" w:hAnsi="Arial" w:cs="Arial"/>
                        <w:color w:val="000000"/>
                        <w:sz w:val="20"/>
                        <w:szCs w:val="20"/>
                        <w:lang w:eastAsia="pt-BR"/>
                      </w:rPr>
                      <w:lastRenderedPageBreak/>
                      <w:t>AÇO CA60 5,0 MM</w:t>
                    </w:r>
                  </w:ins>
                </w:p>
              </w:tc>
              <w:tc>
                <w:tcPr>
                  <w:tcW w:w="2324" w:type="dxa"/>
                  <w:tcBorders>
                    <w:top w:val="nil"/>
                    <w:left w:val="nil"/>
                    <w:bottom w:val="single" w:sz="4" w:space="0" w:color="auto"/>
                    <w:right w:val="single" w:sz="4" w:space="0" w:color="auto"/>
                  </w:tcBorders>
                  <w:shd w:val="clear" w:color="auto" w:fill="auto"/>
                  <w:noWrap/>
                  <w:vAlign w:val="center"/>
                  <w:hideMark/>
                </w:tcPr>
                <w:p w14:paraId="58EA09C2" w14:textId="77777777" w:rsidR="0016760B" w:rsidRPr="0016760B" w:rsidRDefault="0016760B" w:rsidP="0016760B">
                  <w:pPr>
                    <w:autoSpaceDE/>
                    <w:autoSpaceDN/>
                    <w:adjustRightInd/>
                    <w:jc w:val="center"/>
                    <w:rPr>
                      <w:ins w:id="28433" w:author="Philippe Hollanda - Oliveira Trust" w:date="2022-07-19T09:57:00Z"/>
                      <w:rFonts w:ascii="Arial" w:eastAsia="Times New Roman" w:hAnsi="Arial" w:cs="Arial"/>
                      <w:color w:val="000000"/>
                      <w:sz w:val="20"/>
                      <w:szCs w:val="20"/>
                      <w:lang w:eastAsia="pt-BR"/>
                    </w:rPr>
                  </w:pPr>
                  <w:ins w:id="28434" w:author="Philippe Hollanda - Oliveira Trust" w:date="2022-07-19T09:57:00Z">
                    <w:r w:rsidRPr="0016760B">
                      <w:rPr>
                        <w:rFonts w:ascii="Arial" w:eastAsia="Times New Roman" w:hAnsi="Arial" w:cs="Arial"/>
                        <w:color w:val="000000"/>
                        <w:sz w:val="20"/>
                        <w:szCs w:val="20"/>
                        <w:lang w:eastAsia="pt-BR"/>
                      </w:rPr>
                      <w:t>28/12/2020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25853B48" w14:textId="77777777" w:rsidR="0016760B" w:rsidRPr="0016760B" w:rsidRDefault="0016760B" w:rsidP="0016760B">
                  <w:pPr>
                    <w:autoSpaceDE/>
                    <w:autoSpaceDN/>
                    <w:adjustRightInd/>
                    <w:jc w:val="center"/>
                    <w:rPr>
                      <w:ins w:id="28435" w:author="Philippe Hollanda - Oliveira Trust" w:date="2022-07-19T09:57:00Z"/>
                      <w:rFonts w:ascii="Arial" w:eastAsia="Times New Roman" w:hAnsi="Arial" w:cs="Arial"/>
                      <w:color w:val="000000"/>
                      <w:sz w:val="20"/>
                      <w:szCs w:val="20"/>
                      <w:lang w:eastAsia="pt-BR"/>
                    </w:rPr>
                  </w:pPr>
                  <w:ins w:id="28436" w:author="Philippe Hollanda - Oliveira Trust" w:date="2022-07-19T09:57:00Z">
                    <w:r w:rsidRPr="0016760B">
                      <w:rPr>
                        <w:rFonts w:ascii="Arial" w:eastAsia="Times New Roman" w:hAnsi="Arial" w:cs="Arial"/>
                        <w:color w:val="000000"/>
                        <w:sz w:val="20"/>
                        <w:szCs w:val="20"/>
                        <w:lang w:eastAsia="pt-BR"/>
                      </w:rPr>
                      <w:t>R$ 3.741,02</w:t>
                    </w:r>
                  </w:ins>
                </w:p>
              </w:tc>
            </w:tr>
            <w:tr w:rsidR="0016760B" w:rsidRPr="0016760B" w14:paraId="208353D9" w14:textId="77777777" w:rsidTr="0016760B">
              <w:trPr>
                <w:trHeight w:val="1785"/>
                <w:ins w:id="284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D515EE" w14:textId="77777777" w:rsidR="0016760B" w:rsidRPr="0016760B" w:rsidRDefault="0016760B" w:rsidP="0016760B">
                  <w:pPr>
                    <w:autoSpaceDE/>
                    <w:autoSpaceDN/>
                    <w:adjustRightInd/>
                    <w:jc w:val="center"/>
                    <w:rPr>
                      <w:ins w:id="28438" w:author="Philippe Hollanda - Oliveira Trust" w:date="2022-07-19T09:57:00Z"/>
                      <w:rFonts w:ascii="Arial" w:eastAsia="Times New Roman" w:hAnsi="Arial" w:cs="Arial"/>
                      <w:color w:val="000000"/>
                      <w:sz w:val="20"/>
                      <w:szCs w:val="20"/>
                      <w:lang w:eastAsia="pt-BR"/>
                    </w:rPr>
                  </w:pPr>
                  <w:ins w:id="28439" w:author="Philippe Hollanda - Oliveira Trust" w:date="2022-07-19T09:57:00Z">
                    <w:r w:rsidRPr="0016760B">
                      <w:rPr>
                        <w:rFonts w:ascii="Arial" w:eastAsia="Times New Roman" w:hAnsi="Arial" w:cs="Arial"/>
                        <w:color w:val="000000"/>
                        <w:sz w:val="20"/>
                        <w:szCs w:val="20"/>
                        <w:lang w:eastAsia="pt-BR"/>
                      </w:rPr>
                      <w:t>MADEIRA (PONTALETE PINUS)</w:t>
                    </w:r>
                  </w:ins>
                </w:p>
              </w:tc>
              <w:tc>
                <w:tcPr>
                  <w:tcW w:w="2324" w:type="dxa"/>
                  <w:tcBorders>
                    <w:top w:val="nil"/>
                    <w:left w:val="nil"/>
                    <w:bottom w:val="single" w:sz="4" w:space="0" w:color="auto"/>
                    <w:right w:val="single" w:sz="4" w:space="0" w:color="auto"/>
                  </w:tcBorders>
                  <w:shd w:val="clear" w:color="auto" w:fill="auto"/>
                  <w:noWrap/>
                  <w:vAlign w:val="center"/>
                  <w:hideMark/>
                </w:tcPr>
                <w:p w14:paraId="48B72527" w14:textId="77777777" w:rsidR="0016760B" w:rsidRPr="0016760B" w:rsidRDefault="0016760B" w:rsidP="0016760B">
                  <w:pPr>
                    <w:autoSpaceDE/>
                    <w:autoSpaceDN/>
                    <w:adjustRightInd/>
                    <w:jc w:val="center"/>
                    <w:rPr>
                      <w:ins w:id="28440" w:author="Philippe Hollanda - Oliveira Trust" w:date="2022-07-19T09:57:00Z"/>
                      <w:rFonts w:ascii="Arial" w:eastAsia="Times New Roman" w:hAnsi="Arial" w:cs="Arial"/>
                      <w:color w:val="000000"/>
                      <w:sz w:val="20"/>
                      <w:szCs w:val="20"/>
                      <w:lang w:eastAsia="pt-BR"/>
                    </w:rPr>
                  </w:pPr>
                  <w:ins w:id="28441" w:author="Philippe Hollanda - Oliveira Trust" w:date="2022-07-19T09:57:00Z">
                    <w:r w:rsidRPr="0016760B">
                      <w:rPr>
                        <w:rFonts w:ascii="Arial" w:eastAsia="Times New Roman" w:hAnsi="Arial" w:cs="Arial"/>
                        <w:color w:val="000000"/>
                        <w:sz w:val="20"/>
                        <w:szCs w:val="20"/>
                        <w:lang w:eastAsia="pt-BR"/>
                      </w:rPr>
                      <w:t>28/12/2020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351923E8" w14:textId="77777777" w:rsidR="0016760B" w:rsidRPr="0016760B" w:rsidRDefault="0016760B" w:rsidP="0016760B">
                  <w:pPr>
                    <w:autoSpaceDE/>
                    <w:autoSpaceDN/>
                    <w:adjustRightInd/>
                    <w:jc w:val="center"/>
                    <w:rPr>
                      <w:ins w:id="28442" w:author="Philippe Hollanda - Oliveira Trust" w:date="2022-07-19T09:57:00Z"/>
                      <w:rFonts w:ascii="Arial" w:eastAsia="Times New Roman" w:hAnsi="Arial" w:cs="Arial"/>
                      <w:color w:val="000000"/>
                      <w:sz w:val="20"/>
                      <w:szCs w:val="20"/>
                      <w:lang w:eastAsia="pt-BR"/>
                    </w:rPr>
                  </w:pPr>
                  <w:ins w:id="28443" w:author="Philippe Hollanda - Oliveira Trust" w:date="2022-07-19T09:57:00Z">
                    <w:r w:rsidRPr="0016760B">
                      <w:rPr>
                        <w:rFonts w:ascii="Arial" w:eastAsia="Times New Roman" w:hAnsi="Arial" w:cs="Arial"/>
                        <w:color w:val="000000"/>
                        <w:sz w:val="20"/>
                        <w:szCs w:val="20"/>
                        <w:lang w:eastAsia="pt-BR"/>
                      </w:rPr>
                      <w:t>R$ 1.063,80</w:t>
                    </w:r>
                  </w:ins>
                </w:p>
              </w:tc>
            </w:tr>
            <w:tr w:rsidR="0016760B" w:rsidRPr="0016760B" w14:paraId="2D7DF8BC" w14:textId="77777777" w:rsidTr="0016760B">
              <w:trPr>
                <w:trHeight w:val="1785"/>
                <w:ins w:id="284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347A21" w14:textId="77777777" w:rsidR="0016760B" w:rsidRPr="0016760B" w:rsidRDefault="0016760B" w:rsidP="0016760B">
                  <w:pPr>
                    <w:autoSpaceDE/>
                    <w:autoSpaceDN/>
                    <w:adjustRightInd/>
                    <w:jc w:val="center"/>
                    <w:rPr>
                      <w:ins w:id="28445" w:author="Philippe Hollanda - Oliveira Trust" w:date="2022-07-19T09:57:00Z"/>
                      <w:rFonts w:ascii="Arial" w:eastAsia="Times New Roman" w:hAnsi="Arial" w:cs="Arial"/>
                      <w:color w:val="000000"/>
                      <w:sz w:val="20"/>
                      <w:szCs w:val="20"/>
                      <w:lang w:eastAsia="pt-BR"/>
                    </w:rPr>
                  </w:pPr>
                  <w:ins w:id="28446" w:author="Philippe Hollanda - Oliveira Trust" w:date="2022-07-19T09:57:00Z">
                    <w:r w:rsidRPr="0016760B">
                      <w:rPr>
                        <w:rFonts w:ascii="Arial" w:eastAsia="Times New Roman" w:hAnsi="Arial" w:cs="Arial"/>
                        <w:color w:val="000000"/>
                        <w:sz w:val="20"/>
                        <w:szCs w:val="20"/>
                        <w:lang w:eastAsia="pt-BR"/>
                      </w:rPr>
                      <w:t>CABO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1D3E3D13" w14:textId="77777777" w:rsidR="0016760B" w:rsidRPr="0016760B" w:rsidRDefault="0016760B" w:rsidP="0016760B">
                  <w:pPr>
                    <w:autoSpaceDE/>
                    <w:autoSpaceDN/>
                    <w:adjustRightInd/>
                    <w:jc w:val="center"/>
                    <w:rPr>
                      <w:ins w:id="28447" w:author="Philippe Hollanda - Oliveira Trust" w:date="2022-07-19T09:57:00Z"/>
                      <w:rFonts w:ascii="Arial" w:eastAsia="Times New Roman" w:hAnsi="Arial" w:cs="Arial"/>
                      <w:color w:val="000000"/>
                      <w:sz w:val="20"/>
                      <w:szCs w:val="20"/>
                      <w:lang w:eastAsia="pt-BR"/>
                    </w:rPr>
                  </w:pPr>
                  <w:ins w:id="28448" w:author="Philippe Hollanda - Oliveira Trust" w:date="2022-07-19T09:57:00Z">
                    <w:r w:rsidRPr="0016760B">
                      <w:rPr>
                        <w:rFonts w:ascii="Arial" w:eastAsia="Times New Roman" w:hAnsi="Arial" w:cs="Arial"/>
                        <w:color w:val="000000"/>
                        <w:sz w:val="20"/>
                        <w:szCs w:val="20"/>
                        <w:lang w:eastAsia="pt-BR"/>
                      </w:rPr>
                      <w:t>13/01/2021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B9C9C1" w14:textId="77777777" w:rsidR="0016760B" w:rsidRPr="0016760B" w:rsidRDefault="0016760B" w:rsidP="0016760B">
                  <w:pPr>
                    <w:autoSpaceDE/>
                    <w:autoSpaceDN/>
                    <w:adjustRightInd/>
                    <w:jc w:val="center"/>
                    <w:rPr>
                      <w:ins w:id="28449" w:author="Philippe Hollanda - Oliveira Trust" w:date="2022-07-19T09:57:00Z"/>
                      <w:rFonts w:ascii="Arial" w:eastAsia="Times New Roman" w:hAnsi="Arial" w:cs="Arial"/>
                      <w:color w:val="000000"/>
                      <w:sz w:val="20"/>
                      <w:szCs w:val="20"/>
                      <w:lang w:eastAsia="pt-BR"/>
                    </w:rPr>
                  </w:pPr>
                  <w:ins w:id="28450" w:author="Philippe Hollanda - Oliveira Trust" w:date="2022-07-19T09:57:00Z">
                    <w:r w:rsidRPr="0016760B">
                      <w:rPr>
                        <w:rFonts w:ascii="Arial" w:eastAsia="Times New Roman" w:hAnsi="Arial" w:cs="Arial"/>
                        <w:color w:val="000000"/>
                        <w:sz w:val="20"/>
                        <w:szCs w:val="20"/>
                        <w:lang w:eastAsia="pt-BR"/>
                      </w:rPr>
                      <w:t>R$ 5.983,45</w:t>
                    </w:r>
                  </w:ins>
                </w:p>
              </w:tc>
            </w:tr>
            <w:tr w:rsidR="0016760B" w:rsidRPr="0016760B" w14:paraId="71A9D2C3" w14:textId="77777777" w:rsidTr="0016760B">
              <w:trPr>
                <w:trHeight w:val="1785"/>
                <w:ins w:id="284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BC1571" w14:textId="77777777" w:rsidR="0016760B" w:rsidRPr="0016760B" w:rsidRDefault="0016760B" w:rsidP="0016760B">
                  <w:pPr>
                    <w:autoSpaceDE/>
                    <w:autoSpaceDN/>
                    <w:adjustRightInd/>
                    <w:jc w:val="center"/>
                    <w:rPr>
                      <w:ins w:id="28452" w:author="Philippe Hollanda - Oliveira Trust" w:date="2022-07-19T09:57:00Z"/>
                      <w:rFonts w:ascii="Arial" w:eastAsia="Times New Roman" w:hAnsi="Arial" w:cs="Arial"/>
                      <w:color w:val="000000"/>
                      <w:sz w:val="20"/>
                      <w:szCs w:val="20"/>
                      <w:lang w:eastAsia="pt-BR"/>
                    </w:rPr>
                  </w:pPr>
                  <w:ins w:id="28453" w:author="Philippe Hollanda - Oliveira Trust" w:date="2022-07-19T09:57:00Z">
                    <w:r w:rsidRPr="0016760B">
                      <w:rPr>
                        <w:rFonts w:ascii="Arial" w:eastAsia="Times New Roman" w:hAnsi="Arial" w:cs="Arial"/>
                        <w:color w:val="000000"/>
                        <w:sz w:val="20"/>
                        <w:szCs w:val="20"/>
                        <w:lang w:eastAsia="pt-BR"/>
                      </w:rPr>
                      <w:t xml:space="preserve">MANILHA CONCRETO </w:t>
                    </w:r>
                  </w:ins>
                </w:p>
              </w:tc>
              <w:tc>
                <w:tcPr>
                  <w:tcW w:w="2324" w:type="dxa"/>
                  <w:tcBorders>
                    <w:top w:val="nil"/>
                    <w:left w:val="nil"/>
                    <w:bottom w:val="single" w:sz="4" w:space="0" w:color="auto"/>
                    <w:right w:val="single" w:sz="4" w:space="0" w:color="auto"/>
                  </w:tcBorders>
                  <w:shd w:val="clear" w:color="auto" w:fill="auto"/>
                  <w:noWrap/>
                  <w:vAlign w:val="center"/>
                  <w:hideMark/>
                </w:tcPr>
                <w:p w14:paraId="4E8F8563" w14:textId="77777777" w:rsidR="0016760B" w:rsidRPr="0016760B" w:rsidRDefault="0016760B" w:rsidP="0016760B">
                  <w:pPr>
                    <w:autoSpaceDE/>
                    <w:autoSpaceDN/>
                    <w:adjustRightInd/>
                    <w:jc w:val="center"/>
                    <w:rPr>
                      <w:ins w:id="28454" w:author="Philippe Hollanda - Oliveira Trust" w:date="2022-07-19T09:57:00Z"/>
                      <w:rFonts w:ascii="Arial" w:eastAsia="Times New Roman" w:hAnsi="Arial" w:cs="Arial"/>
                      <w:color w:val="000000"/>
                      <w:sz w:val="20"/>
                      <w:szCs w:val="20"/>
                      <w:lang w:eastAsia="pt-BR"/>
                    </w:rPr>
                  </w:pPr>
                  <w:ins w:id="28455" w:author="Philippe Hollanda - Oliveira Trust" w:date="2022-07-19T09:57:00Z">
                    <w:r w:rsidRPr="0016760B">
                      <w:rPr>
                        <w:rFonts w:ascii="Arial" w:eastAsia="Times New Roman" w:hAnsi="Arial" w:cs="Arial"/>
                        <w:color w:val="000000"/>
                        <w:sz w:val="20"/>
                        <w:szCs w:val="20"/>
                        <w:lang w:eastAsia="pt-BR"/>
                      </w:rPr>
                      <w:t>28/12/2020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72FD1209" w14:textId="77777777" w:rsidR="0016760B" w:rsidRPr="0016760B" w:rsidRDefault="0016760B" w:rsidP="0016760B">
                  <w:pPr>
                    <w:autoSpaceDE/>
                    <w:autoSpaceDN/>
                    <w:adjustRightInd/>
                    <w:jc w:val="center"/>
                    <w:rPr>
                      <w:ins w:id="28456" w:author="Philippe Hollanda - Oliveira Trust" w:date="2022-07-19T09:57:00Z"/>
                      <w:rFonts w:ascii="Arial" w:eastAsia="Times New Roman" w:hAnsi="Arial" w:cs="Arial"/>
                      <w:color w:val="000000"/>
                      <w:sz w:val="20"/>
                      <w:szCs w:val="20"/>
                      <w:lang w:eastAsia="pt-BR"/>
                    </w:rPr>
                  </w:pPr>
                  <w:ins w:id="28457" w:author="Philippe Hollanda - Oliveira Trust" w:date="2022-07-19T09:57:00Z">
                    <w:r w:rsidRPr="0016760B">
                      <w:rPr>
                        <w:rFonts w:ascii="Arial" w:eastAsia="Times New Roman" w:hAnsi="Arial" w:cs="Arial"/>
                        <w:color w:val="000000"/>
                        <w:sz w:val="20"/>
                        <w:szCs w:val="20"/>
                        <w:lang w:eastAsia="pt-BR"/>
                      </w:rPr>
                      <w:t>R$ 4.024,00</w:t>
                    </w:r>
                  </w:ins>
                </w:p>
              </w:tc>
            </w:tr>
            <w:tr w:rsidR="0016760B" w:rsidRPr="0016760B" w14:paraId="72578216" w14:textId="77777777" w:rsidTr="0016760B">
              <w:trPr>
                <w:trHeight w:val="1785"/>
                <w:ins w:id="284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076779" w14:textId="77777777" w:rsidR="0016760B" w:rsidRPr="0016760B" w:rsidRDefault="0016760B" w:rsidP="0016760B">
                  <w:pPr>
                    <w:autoSpaceDE/>
                    <w:autoSpaceDN/>
                    <w:adjustRightInd/>
                    <w:jc w:val="center"/>
                    <w:rPr>
                      <w:ins w:id="28459" w:author="Philippe Hollanda - Oliveira Trust" w:date="2022-07-19T09:57:00Z"/>
                      <w:rFonts w:ascii="Arial" w:eastAsia="Times New Roman" w:hAnsi="Arial" w:cs="Arial"/>
                      <w:color w:val="000000"/>
                      <w:sz w:val="20"/>
                      <w:szCs w:val="20"/>
                      <w:lang w:eastAsia="pt-BR"/>
                    </w:rPr>
                  </w:pPr>
                  <w:ins w:id="28460" w:author="Philippe Hollanda - Oliveira Trust" w:date="2022-07-19T09:57:00Z">
                    <w:r w:rsidRPr="0016760B">
                      <w:rPr>
                        <w:rFonts w:ascii="Arial" w:eastAsia="Times New Roman" w:hAnsi="Arial" w:cs="Arial"/>
                        <w:color w:val="000000"/>
                        <w:sz w:val="20"/>
                        <w:szCs w:val="20"/>
                        <w:lang w:eastAsia="pt-BR"/>
                      </w:rPr>
                      <w:t xml:space="preserve">MANILHA CONCRETO </w:t>
                    </w:r>
                  </w:ins>
                </w:p>
              </w:tc>
              <w:tc>
                <w:tcPr>
                  <w:tcW w:w="2324" w:type="dxa"/>
                  <w:tcBorders>
                    <w:top w:val="nil"/>
                    <w:left w:val="nil"/>
                    <w:bottom w:val="single" w:sz="4" w:space="0" w:color="auto"/>
                    <w:right w:val="single" w:sz="4" w:space="0" w:color="auto"/>
                  </w:tcBorders>
                  <w:shd w:val="clear" w:color="auto" w:fill="auto"/>
                  <w:noWrap/>
                  <w:vAlign w:val="center"/>
                  <w:hideMark/>
                </w:tcPr>
                <w:p w14:paraId="06193E57" w14:textId="77777777" w:rsidR="0016760B" w:rsidRPr="0016760B" w:rsidRDefault="0016760B" w:rsidP="0016760B">
                  <w:pPr>
                    <w:autoSpaceDE/>
                    <w:autoSpaceDN/>
                    <w:adjustRightInd/>
                    <w:jc w:val="center"/>
                    <w:rPr>
                      <w:ins w:id="28461" w:author="Philippe Hollanda - Oliveira Trust" w:date="2022-07-19T09:57:00Z"/>
                      <w:rFonts w:ascii="Arial" w:eastAsia="Times New Roman" w:hAnsi="Arial" w:cs="Arial"/>
                      <w:color w:val="000000"/>
                      <w:sz w:val="20"/>
                      <w:szCs w:val="20"/>
                      <w:lang w:eastAsia="pt-BR"/>
                    </w:rPr>
                  </w:pPr>
                  <w:ins w:id="28462" w:author="Philippe Hollanda - Oliveira Trust" w:date="2022-07-19T09:57:00Z">
                    <w:r w:rsidRPr="0016760B">
                      <w:rPr>
                        <w:rFonts w:ascii="Arial" w:eastAsia="Times New Roman" w:hAnsi="Arial" w:cs="Arial"/>
                        <w:color w:val="000000"/>
                        <w:sz w:val="20"/>
                        <w:szCs w:val="20"/>
                        <w:lang w:eastAsia="pt-BR"/>
                      </w:rPr>
                      <w:t>28/12/2020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1179379F" w14:textId="77777777" w:rsidR="0016760B" w:rsidRPr="0016760B" w:rsidRDefault="0016760B" w:rsidP="0016760B">
                  <w:pPr>
                    <w:autoSpaceDE/>
                    <w:autoSpaceDN/>
                    <w:adjustRightInd/>
                    <w:jc w:val="center"/>
                    <w:rPr>
                      <w:ins w:id="28463" w:author="Philippe Hollanda - Oliveira Trust" w:date="2022-07-19T09:57:00Z"/>
                      <w:rFonts w:ascii="Arial" w:eastAsia="Times New Roman" w:hAnsi="Arial" w:cs="Arial"/>
                      <w:color w:val="000000"/>
                      <w:sz w:val="20"/>
                      <w:szCs w:val="20"/>
                      <w:lang w:eastAsia="pt-BR"/>
                    </w:rPr>
                  </w:pPr>
                  <w:ins w:id="28464" w:author="Philippe Hollanda - Oliveira Trust" w:date="2022-07-19T09:57:00Z">
                    <w:r w:rsidRPr="0016760B">
                      <w:rPr>
                        <w:rFonts w:ascii="Arial" w:eastAsia="Times New Roman" w:hAnsi="Arial" w:cs="Arial"/>
                        <w:color w:val="000000"/>
                        <w:sz w:val="20"/>
                        <w:szCs w:val="20"/>
                        <w:lang w:eastAsia="pt-BR"/>
                      </w:rPr>
                      <w:t>R$ 946,00</w:t>
                    </w:r>
                  </w:ins>
                </w:p>
              </w:tc>
            </w:tr>
            <w:tr w:rsidR="0016760B" w:rsidRPr="0016760B" w14:paraId="400A7EC3" w14:textId="77777777" w:rsidTr="0016760B">
              <w:trPr>
                <w:trHeight w:val="1785"/>
                <w:ins w:id="284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267018" w14:textId="77777777" w:rsidR="0016760B" w:rsidRPr="0016760B" w:rsidRDefault="0016760B" w:rsidP="0016760B">
                  <w:pPr>
                    <w:autoSpaceDE/>
                    <w:autoSpaceDN/>
                    <w:adjustRightInd/>
                    <w:jc w:val="center"/>
                    <w:rPr>
                      <w:ins w:id="28466" w:author="Philippe Hollanda - Oliveira Trust" w:date="2022-07-19T09:57:00Z"/>
                      <w:rFonts w:ascii="Arial" w:eastAsia="Times New Roman" w:hAnsi="Arial" w:cs="Arial"/>
                      <w:color w:val="000000"/>
                      <w:sz w:val="20"/>
                      <w:szCs w:val="20"/>
                      <w:lang w:eastAsia="pt-BR"/>
                    </w:rPr>
                  </w:pPr>
                  <w:ins w:id="28467" w:author="Philippe Hollanda - Oliveira Trust" w:date="2022-07-19T09:57:00Z">
                    <w:r w:rsidRPr="0016760B">
                      <w:rPr>
                        <w:rFonts w:ascii="Arial" w:eastAsia="Times New Roman" w:hAnsi="Arial" w:cs="Arial"/>
                        <w:color w:val="000000"/>
                        <w:sz w:val="20"/>
                        <w:szCs w:val="20"/>
                        <w:lang w:eastAsia="pt-BR"/>
                      </w:rPr>
                      <w:lastRenderedPageBreak/>
                      <w:t>MADEIRA (PONTALETE PINUS)</w:t>
                    </w:r>
                  </w:ins>
                </w:p>
              </w:tc>
              <w:tc>
                <w:tcPr>
                  <w:tcW w:w="2324" w:type="dxa"/>
                  <w:tcBorders>
                    <w:top w:val="nil"/>
                    <w:left w:val="nil"/>
                    <w:bottom w:val="single" w:sz="4" w:space="0" w:color="auto"/>
                    <w:right w:val="single" w:sz="4" w:space="0" w:color="auto"/>
                  </w:tcBorders>
                  <w:shd w:val="clear" w:color="auto" w:fill="auto"/>
                  <w:noWrap/>
                  <w:vAlign w:val="center"/>
                  <w:hideMark/>
                </w:tcPr>
                <w:p w14:paraId="37A703FD" w14:textId="77777777" w:rsidR="0016760B" w:rsidRPr="0016760B" w:rsidRDefault="0016760B" w:rsidP="0016760B">
                  <w:pPr>
                    <w:autoSpaceDE/>
                    <w:autoSpaceDN/>
                    <w:adjustRightInd/>
                    <w:jc w:val="center"/>
                    <w:rPr>
                      <w:ins w:id="28468" w:author="Philippe Hollanda - Oliveira Trust" w:date="2022-07-19T09:57:00Z"/>
                      <w:rFonts w:ascii="Arial" w:eastAsia="Times New Roman" w:hAnsi="Arial" w:cs="Arial"/>
                      <w:color w:val="000000"/>
                      <w:sz w:val="20"/>
                      <w:szCs w:val="20"/>
                      <w:lang w:eastAsia="pt-BR"/>
                    </w:rPr>
                  </w:pPr>
                  <w:ins w:id="28469" w:author="Philippe Hollanda - Oliveira Trust" w:date="2022-07-19T09:57:00Z">
                    <w:r w:rsidRPr="0016760B">
                      <w:rPr>
                        <w:rFonts w:ascii="Arial" w:eastAsia="Times New Roman" w:hAnsi="Arial" w:cs="Arial"/>
                        <w:color w:val="000000"/>
                        <w:sz w:val="20"/>
                        <w:szCs w:val="20"/>
                        <w:lang w:eastAsia="pt-BR"/>
                      </w:rPr>
                      <w:t>28/12/2020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1D50CE63" w14:textId="77777777" w:rsidR="0016760B" w:rsidRPr="0016760B" w:rsidRDefault="0016760B" w:rsidP="0016760B">
                  <w:pPr>
                    <w:autoSpaceDE/>
                    <w:autoSpaceDN/>
                    <w:adjustRightInd/>
                    <w:jc w:val="center"/>
                    <w:rPr>
                      <w:ins w:id="28470" w:author="Philippe Hollanda - Oliveira Trust" w:date="2022-07-19T09:57:00Z"/>
                      <w:rFonts w:ascii="Arial" w:eastAsia="Times New Roman" w:hAnsi="Arial" w:cs="Arial"/>
                      <w:color w:val="000000"/>
                      <w:sz w:val="20"/>
                      <w:szCs w:val="20"/>
                      <w:lang w:eastAsia="pt-BR"/>
                    </w:rPr>
                  </w:pPr>
                  <w:ins w:id="28471" w:author="Philippe Hollanda - Oliveira Trust" w:date="2022-07-19T09:57:00Z">
                    <w:r w:rsidRPr="0016760B">
                      <w:rPr>
                        <w:rFonts w:ascii="Arial" w:eastAsia="Times New Roman" w:hAnsi="Arial" w:cs="Arial"/>
                        <w:color w:val="000000"/>
                        <w:sz w:val="20"/>
                        <w:szCs w:val="20"/>
                        <w:lang w:eastAsia="pt-BR"/>
                      </w:rPr>
                      <w:t>R$ 560,00</w:t>
                    </w:r>
                  </w:ins>
                </w:p>
              </w:tc>
            </w:tr>
            <w:tr w:rsidR="0016760B" w:rsidRPr="0016760B" w14:paraId="26753911" w14:textId="77777777" w:rsidTr="0016760B">
              <w:trPr>
                <w:trHeight w:val="1785"/>
                <w:ins w:id="284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ADCDA9" w14:textId="77777777" w:rsidR="0016760B" w:rsidRPr="0016760B" w:rsidRDefault="0016760B" w:rsidP="0016760B">
                  <w:pPr>
                    <w:autoSpaceDE/>
                    <w:autoSpaceDN/>
                    <w:adjustRightInd/>
                    <w:jc w:val="center"/>
                    <w:rPr>
                      <w:ins w:id="28473" w:author="Philippe Hollanda - Oliveira Trust" w:date="2022-07-19T09:57:00Z"/>
                      <w:rFonts w:ascii="Arial" w:eastAsia="Times New Roman" w:hAnsi="Arial" w:cs="Arial"/>
                      <w:color w:val="000000"/>
                      <w:sz w:val="20"/>
                      <w:szCs w:val="20"/>
                      <w:lang w:eastAsia="pt-BR"/>
                    </w:rPr>
                  </w:pPr>
                  <w:ins w:id="28474" w:author="Philippe Hollanda - Oliveira Trust" w:date="2022-07-19T09:57:00Z">
                    <w:r w:rsidRPr="0016760B">
                      <w:rPr>
                        <w:rFonts w:ascii="Arial" w:eastAsia="Times New Roman" w:hAnsi="Arial" w:cs="Arial"/>
                        <w:color w:val="000000"/>
                        <w:sz w:val="20"/>
                        <w:szCs w:val="20"/>
                        <w:lang w:eastAsia="pt-BR"/>
                      </w:rPr>
                      <w:t>AREIA</w:t>
                    </w:r>
                  </w:ins>
                </w:p>
              </w:tc>
              <w:tc>
                <w:tcPr>
                  <w:tcW w:w="2324" w:type="dxa"/>
                  <w:tcBorders>
                    <w:top w:val="nil"/>
                    <w:left w:val="nil"/>
                    <w:bottom w:val="single" w:sz="4" w:space="0" w:color="auto"/>
                    <w:right w:val="single" w:sz="4" w:space="0" w:color="auto"/>
                  </w:tcBorders>
                  <w:shd w:val="clear" w:color="auto" w:fill="auto"/>
                  <w:noWrap/>
                  <w:vAlign w:val="center"/>
                  <w:hideMark/>
                </w:tcPr>
                <w:p w14:paraId="3FB7CFE5" w14:textId="77777777" w:rsidR="0016760B" w:rsidRPr="0016760B" w:rsidRDefault="0016760B" w:rsidP="0016760B">
                  <w:pPr>
                    <w:autoSpaceDE/>
                    <w:autoSpaceDN/>
                    <w:adjustRightInd/>
                    <w:jc w:val="center"/>
                    <w:rPr>
                      <w:ins w:id="28475" w:author="Philippe Hollanda - Oliveira Trust" w:date="2022-07-19T09:57:00Z"/>
                      <w:rFonts w:ascii="Arial" w:eastAsia="Times New Roman" w:hAnsi="Arial" w:cs="Arial"/>
                      <w:color w:val="000000"/>
                      <w:sz w:val="20"/>
                      <w:szCs w:val="20"/>
                      <w:lang w:eastAsia="pt-BR"/>
                    </w:rPr>
                  </w:pPr>
                  <w:ins w:id="28476" w:author="Philippe Hollanda - Oliveira Trust" w:date="2022-07-19T09:57:00Z">
                    <w:r w:rsidRPr="0016760B">
                      <w:rPr>
                        <w:rFonts w:ascii="Arial" w:eastAsia="Times New Roman" w:hAnsi="Arial" w:cs="Arial"/>
                        <w:color w:val="000000"/>
                        <w:sz w:val="20"/>
                        <w:szCs w:val="20"/>
                        <w:lang w:eastAsia="pt-BR"/>
                      </w:rPr>
                      <w:t>04/01/2021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AF55A4" w14:textId="77777777" w:rsidR="0016760B" w:rsidRPr="0016760B" w:rsidRDefault="0016760B" w:rsidP="0016760B">
                  <w:pPr>
                    <w:autoSpaceDE/>
                    <w:autoSpaceDN/>
                    <w:adjustRightInd/>
                    <w:jc w:val="center"/>
                    <w:rPr>
                      <w:ins w:id="28477" w:author="Philippe Hollanda - Oliveira Trust" w:date="2022-07-19T09:57:00Z"/>
                      <w:rFonts w:ascii="Arial" w:eastAsia="Times New Roman" w:hAnsi="Arial" w:cs="Arial"/>
                      <w:color w:val="000000"/>
                      <w:sz w:val="20"/>
                      <w:szCs w:val="20"/>
                      <w:lang w:eastAsia="pt-BR"/>
                    </w:rPr>
                  </w:pPr>
                  <w:ins w:id="28478" w:author="Philippe Hollanda - Oliveira Trust" w:date="2022-07-19T09:57:00Z">
                    <w:r w:rsidRPr="0016760B">
                      <w:rPr>
                        <w:rFonts w:ascii="Arial" w:eastAsia="Times New Roman" w:hAnsi="Arial" w:cs="Arial"/>
                        <w:color w:val="000000"/>
                        <w:sz w:val="20"/>
                        <w:szCs w:val="20"/>
                        <w:lang w:eastAsia="pt-BR"/>
                      </w:rPr>
                      <w:t>R$ 792,70</w:t>
                    </w:r>
                  </w:ins>
                </w:p>
              </w:tc>
            </w:tr>
            <w:tr w:rsidR="0016760B" w:rsidRPr="0016760B" w14:paraId="62769CF6" w14:textId="77777777" w:rsidTr="0016760B">
              <w:trPr>
                <w:trHeight w:val="1785"/>
                <w:ins w:id="284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1AF566" w14:textId="77777777" w:rsidR="0016760B" w:rsidRPr="0016760B" w:rsidRDefault="0016760B" w:rsidP="0016760B">
                  <w:pPr>
                    <w:autoSpaceDE/>
                    <w:autoSpaceDN/>
                    <w:adjustRightInd/>
                    <w:jc w:val="center"/>
                    <w:rPr>
                      <w:ins w:id="28480" w:author="Philippe Hollanda - Oliveira Trust" w:date="2022-07-19T09:57:00Z"/>
                      <w:rFonts w:ascii="Arial" w:eastAsia="Times New Roman" w:hAnsi="Arial" w:cs="Arial"/>
                      <w:color w:val="000000"/>
                      <w:sz w:val="20"/>
                      <w:szCs w:val="20"/>
                      <w:lang w:eastAsia="pt-BR"/>
                    </w:rPr>
                  </w:pPr>
                  <w:ins w:id="28481" w:author="Philippe Hollanda - Oliveira Trust" w:date="2022-07-19T09:57:00Z">
                    <w:r w:rsidRPr="0016760B">
                      <w:rPr>
                        <w:rFonts w:ascii="Arial" w:eastAsia="Times New Roman" w:hAnsi="Arial" w:cs="Arial"/>
                        <w:color w:val="000000"/>
                        <w:sz w:val="20"/>
                        <w:szCs w:val="20"/>
                        <w:lang w:eastAsia="pt-BR"/>
                      </w:rPr>
                      <w:t>ESPUMA P/ PEDREIRO</w:t>
                    </w:r>
                  </w:ins>
                </w:p>
              </w:tc>
              <w:tc>
                <w:tcPr>
                  <w:tcW w:w="2324" w:type="dxa"/>
                  <w:tcBorders>
                    <w:top w:val="nil"/>
                    <w:left w:val="nil"/>
                    <w:bottom w:val="single" w:sz="4" w:space="0" w:color="auto"/>
                    <w:right w:val="single" w:sz="4" w:space="0" w:color="auto"/>
                  </w:tcBorders>
                  <w:shd w:val="clear" w:color="auto" w:fill="auto"/>
                  <w:noWrap/>
                  <w:vAlign w:val="center"/>
                  <w:hideMark/>
                </w:tcPr>
                <w:p w14:paraId="77453B0B" w14:textId="77777777" w:rsidR="0016760B" w:rsidRPr="0016760B" w:rsidRDefault="0016760B" w:rsidP="0016760B">
                  <w:pPr>
                    <w:autoSpaceDE/>
                    <w:autoSpaceDN/>
                    <w:adjustRightInd/>
                    <w:jc w:val="center"/>
                    <w:rPr>
                      <w:ins w:id="28482" w:author="Philippe Hollanda - Oliveira Trust" w:date="2022-07-19T09:57:00Z"/>
                      <w:rFonts w:ascii="Arial" w:eastAsia="Times New Roman" w:hAnsi="Arial" w:cs="Arial"/>
                      <w:color w:val="000000"/>
                      <w:sz w:val="20"/>
                      <w:szCs w:val="20"/>
                      <w:lang w:eastAsia="pt-BR"/>
                    </w:rPr>
                  </w:pPr>
                  <w:ins w:id="28483" w:author="Philippe Hollanda - Oliveira Trust" w:date="2022-07-19T09:57:00Z">
                    <w:r w:rsidRPr="0016760B">
                      <w:rPr>
                        <w:rFonts w:ascii="Arial" w:eastAsia="Times New Roman" w:hAnsi="Arial" w:cs="Arial"/>
                        <w:color w:val="000000"/>
                        <w:sz w:val="20"/>
                        <w:szCs w:val="20"/>
                        <w:lang w:eastAsia="pt-BR"/>
                      </w:rPr>
                      <w:t>06/01/2021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F711E7" w14:textId="77777777" w:rsidR="0016760B" w:rsidRPr="0016760B" w:rsidRDefault="0016760B" w:rsidP="0016760B">
                  <w:pPr>
                    <w:autoSpaceDE/>
                    <w:autoSpaceDN/>
                    <w:adjustRightInd/>
                    <w:jc w:val="center"/>
                    <w:rPr>
                      <w:ins w:id="28484" w:author="Philippe Hollanda - Oliveira Trust" w:date="2022-07-19T09:57:00Z"/>
                      <w:rFonts w:ascii="Arial" w:eastAsia="Times New Roman" w:hAnsi="Arial" w:cs="Arial"/>
                      <w:color w:val="000000"/>
                      <w:sz w:val="20"/>
                      <w:szCs w:val="20"/>
                      <w:lang w:eastAsia="pt-BR"/>
                    </w:rPr>
                  </w:pPr>
                  <w:ins w:id="28485" w:author="Philippe Hollanda - Oliveira Trust" w:date="2022-07-19T09:57:00Z">
                    <w:r w:rsidRPr="0016760B">
                      <w:rPr>
                        <w:rFonts w:ascii="Arial" w:eastAsia="Times New Roman" w:hAnsi="Arial" w:cs="Arial"/>
                        <w:color w:val="000000"/>
                        <w:sz w:val="20"/>
                        <w:szCs w:val="20"/>
                        <w:lang w:eastAsia="pt-BR"/>
                      </w:rPr>
                      <w:t>R$ 516,50</w:t>
                    </w:r>
                  </w:ins>
                </w:p>
              </w:tc>
            </w:tr>
            <w:tr w:rsidR="0016760B" w:rsidRPr="0016760B" w14:paraId="37664094" w14:textId="77777777" w:rsidTr="0016760B">
              <w:trPr>
                <w:trHeight w:val="1785"/>
                <w:ins w:id="284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708598" w14:textId="77777777" w:rsidR="0016760B" w:rsidRPr="0016760B" w:rsidRDefault="0016760B" w:rsidP="0016760B">
                  <w:pPr>
                    <w:autoSpaceDE/>
                    <w:autoSpaceDN/>
                    <w:adjustRightInd/>
                    <w:jc w:val="center"/>
                    <w:rPr>
                      <w:ins w:id="28487" w:author="Philippe Hollanda - Oliveira Trust" w:date="2022-07-19T09:57:00Z"/>
                      <w:rFonts w:ascii="Arial" w:eastAsia="Times New Roman" w:hAnsi="Arial" w:cs="Arial"/>
                      <w:color w:val="000000"/>
                      <w:sz w:val="20"/>
                      <w:szCs w:val="20"/>
                      <w:lang w:eastAsia="pt-BR"/>
                    </w:rPr>
                  </w:pPr>
                  <w:ins w:id="28488"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26C21E91" w14:textId="77777777" w:rsidR="0016760B" w:rsidRPr="0016760B" w:rsidRDefault="0016760B" w:rsidP="0016760B">
                  <w:pPr>
                    <w:autoSpaceDE/>
                    <w:autoSpaceDN/>
                    <w:adjustRightInd/>
                    <w:jc w:val="center"/>
                    <w:rPr>
                      <w:ins w:id="28489" w:author="Philippe Hollanda - Oliveira Trust" w:date="2022-07-19T09:57:00Z"/>
                      <w:rFonts w:ascii="Arial" w:eastAsia="Times New Roman" w:hAnsi="Arial" w:cs="Arial"/>
                      <w:color w:val="000000"/>
                      <w:sz w:val="20"/>
                      <w:szCs w:val="20"/>
                      <w:lang w:eastAsia="pt-BR"/>
                    </w:rPr>
                  </w:pPr>
                  <w:ins w:id="28490" w:author="Philippe Hollanda - Oliveira Trust" w:date="2022-07-19T09:57:00Z">
                    <w:r w:rsidRPr="0016760B">
                      <w:rPr>
                        <w:rFonts w:ascii="Arial" w:eastAsia="Times New Roman" w:hAnsi="Arial" w:cs="Arial"/>
                        <w:color w:val="000000"/>
                        <w:sz w:val="20"/>
                        <w:szCs w:val="20"/>
                        <w:lang w:eastAsia="pt-BR"/>
                      </w:rPr>
                      <w:t>06/01/2021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1B6E61" w14:textId="77777777" w:rsidR="0016760B" w:rsidRPr="0016760B" w:rsidRDefault="0016760B" w:rsidP="0016760B">
                  <w:pPr>
                    <w:autoSpaceDE/>
                    <w:autoSpaceDN/>
                    <w:adjustRightInd/>
                    <w:jc w:val="center"/>
                    <w:rPr>
                      <w:ins w:id="28491" w:author="Philippe Hollanda - Oliveira Trust" w:date="2022-07-19T09:57:00Z"/>
                      <w:rFonts w:ascii="Arial" w:eastAsia="Times New Roman" w:hAnsi="Arial" w:cs="Arial"/>
                      <w:color w:val="000000"/>
                      <w:sz w:val="20"/>
                      <w:szCs w:val="20"/>
                      <w:lang w:eastAsia="pt-BR"/>
                    </w:rPr>
                  </w:pPr>
                  <w:ins w:id="28492" w:author="Philippe Hollanda - Oliveira Trust" w:date="2022-07-19T09:57:00Z">
                    <w:r w:rsidRPr="0016760B">
                      <w:rPr>
                        <w:rFonts w:ascii="Arial" w:eastAsia="Times New Roman" w:hAnsi="Arial" w:cs="Arial"/>
                        <w:color w:val="000000"/>
                        <w:sz w:val="20"/>
                        <w:szCs w:val="20"/>
                        <w:lang w:eastAsia="pt-BR"/>
                      </w:rPr>
                      <w:t>R$ 1.300,00</w:t>
                    </w:r>
                  </w:ins>
                </w:p>
              </w:tc>
            </w:tr>
            <w:tr w:rsidR="0016760B" w:rsidRPr="0016760B" w14:paraId="5296655F" w14:textId="77777777" w:rsidTr="0016760B">
              <w:trPr>
                <w:trHeight w:val="1785"/>
                <w:ins w:id="284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C8303A" w14:textId="77777777" w:rsidR="0016760B" w:rsidRPr="0016760B" w:rsidRDefault="0016760B" w:rsidP="0016760B">
                  <w:pPr>
                    <w:autoSpaceDE/>
                    <w:autoSpaceDN/>
                    <w:adjustRightInd/>
                    <w:jc w:val="center"/>
                    <w:rPr>
                      <w:ins w:id="28494" w:author="Philippe Hollanda - Oliveira Trust" w:date="2022-07-19T09:57:00Z"/>
                      <w:rFonts w:ascii="Arial" w:eastAsia="Times New Roman" w:hAnsi="Arial" w:cs="Arial"/>
                      <w:color w:val="000000"/>
                      <w:sz w:val="20"/>
                      <w:szCs w:val="20"/>
                      <w:lang w:eastAsia="pt-BR"/>
                    </w:rPr>
                  </w:pPr>
                  <w:ins w:id="28495" w:author="Philippe Hollanda - Oliveira Trust" w:date="2022-07-19T09:57:00Z">
                    <w:r w:rsidRPr="0016760B">
                      <w:rPr>
                        <w:rFonts w:ascii="Arial" w:eastAsia="Times New Roman" w:hAnsi="Arial" w:cs="Arial"/>
                        <w:color w:val="000000"/>
                        <w:sz w:val="20"/>
                        <w:szCs w:val="20"/>
                        <w:lang w:eastAsia="pt-BR"/>
                      </w:rPr>
                      <w:t>DISTANCIADOR</w:t>
                    </w:r>
                  </w:ins>
                </w:p>
              </w:tc>
              <w:tc>
                <w:tcPr>
                  <w:tcW w:w="2324" w:type="dxa"/>
                  <w:tcBorders>
                    <w:top w:val="nil"/>
                    <w:left w:val="nil"/>
                    <w:bottom w:val="single" w:sz="4" w:space="0" w:color="auto"/>
                    <w:right w:val="single" w:sz="4" w:space="0" w:color="auto"/>
                  </w:tcBorders>
                  <w:shd w:val="clear" w:color="auto" w:fill="auto"/>
                  <w:noWrap/>
                  <w:vAlign w:val="center"/>
                  <w:hideMark/>
                </w:tcPr>
                <w:p w14:paraId="62EF0DB7" w14:textId="77777777" w:rsidR="0016760B" w:rsidRPr="0016760B" w:rsidRDefault="0016760B" w:rsidP="0016760B">
                  <w:pPr>
                    <w:autoSpaceDE/>
                    <w:autoSpaceDN/>
                    <w:adjustRightInd/>
                    <w:jc w:val="center"/>
                    <w:rPr>
                      <w:ins w:id="28496" w:author="Philippe Hollanda - Oliveira Trust" w:date="2022-07-19T09:57:00Z"/>
                      <w:rFonts w:ascii="Arial" w:eastAsia="Times New Roman" w:hAnsi="Arial" w:cs="Arial"/>
                      <w:color w:val="000000"/>
                      <w:sz w:val="20"/>
                      <w:szCs w:val="20"/>
                      <w:lang w:eastAsia="pt-BR"/>
                    </w:rPr>
                  </w:pPr>
                  <w:ins w:id="28497" w:author="Philippe Hollanda - Oliveira Trust" w:date="2022-07-19T09:57:00Z">
                    <w:r w:rsidRPr="0016760B">
                      <w:rPr>
                        <w:rFonts w:ascii="Arial" w:eastAsia="Times New Roman" w:hAnsi="Arial" w:cs="Arial"/>
                        <w:color w:val="000000"/>
                        <w:sz w:val="20"/>
                        <w:szCs w:val="20"/>
                        <w:lang w:eastAsia="pt-BR"/>
                      </w:rPr>
                      <w:t>07/01/2021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EE0DDC" w14:textId="77777777" w:rsidR="0016760B" w:rsidRPr="0016760B" w:rsidRDefault="0016760B" w:rsidP="0016760B">
                  <w:pPr>
                    <w:autoSpaceDE/>
                    <w:autoSpaceDN/>
                    <w:adjustRightInd/>
                    <w:jc w:val="center"/>
                    <w:rPr>
                      <w:ins w:id="28498" w:author="Philippe Hollanda - Oliveira Trust" w:date="2022-07-19T09:57:00Z"/>
                      <w:rFonts w:ascii="Arial" w:eastAsia="Times New Roman" w:hAnsi="Arial" w:cs="Arial"/>
                      <w:color w:val="000000"/>
                      <w:sz w:val="20"/>
                      <w:szCs w:val="20"/>
                      <w:lang w:eastAsia="pt-BR"/>
                    </w:rPr>
                  </w:pPr>
                  <w:ins w:id="28499" w:author="Philippe Hollanda - Oliveira Trust" w:date="2022-07-19T09:57:00Z">
                    <w:r w:rsidRPr="0016760B">
                      <w:rPr>
                        <w:rFonts w:ascii="Arial" w:eastAsia="Times New Roman" w:hAnsi="Arial" w:cs="Arial"/>
                        <w:color w:val="000000"/>
                        <w:sz w:val="20"/>
                        <w:szCs w:val="20"/>
                        <w:lang w:eastAsia="pt-BR"/>
                      </w:rPr>
                      <w:t>R$ 1.093,00</w:t>
                    </w:r>
                  </w:ins>
                </w:p>
              </w:tc>
            </w:tr>
            <w:tr w:rsidR="0016760B" w:rsidRPr="0016760B" w14:paraId="3571FF83" w14:textId="77777777" w:rsidTr="0016760B">
              <w:trPr>
                <w:trHeight w:val="1785"/>
                <w:ins w:id="285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BBCD0B" w14:textId="77777777" w:rsidR="0016760B" w:rsidRPr="0016760B" w:rsidRDefault="0016760B" w:rsidP="0016760B">
                  <w:pPr>
                    <w:autoSpaceDE/>
                    <w:autoSpaceDN/>
                    <w:adjustRightInd/>
                    <w:jc w:val="center"/>
                    <w:rPr>
                      <w:ins w:id="28501" w:author="Philippe Hollanda - Oliveira Trust" w:date="2022-07-19T09:57:00Z"/>
                      <w:rFonts w:ascii="Arial" w:eastAsia="Times New Roman" w:hAnsi="Arial" w:cs="Arial"/>
                      <w:color w:val="000000"/>
                      <w:sz w:val="20"/>
                      <w:szCs w:val="20"/>
                      <w:lang w:eastAsia="pt-BR"/>
                    </w:rPr>
                  </w:pPr>
                  <w:ins w:id="28502" w:author="Philippe Hollanda - Oliveira Trust" w:date="2022-07-19T09:57:00Z">
                    <w:r w:rsidRPr="0016760B">
                      <w:rPr>
                        <w:rFonts w:ascii="Arial" w:eastAsia="Times New Roman" w:hAnsi="Arial" w:cs="Arial"/>
                        <w:color w:val="000000"/>
                        <w:sz w:val="20"/>
                        <w:szCs w:val="20"/>
                        <w:lang w:eastAsia="pt-BR"/>
                      </w:rPr>
                      <w:lastRenderedPageBreak/>
                      <w:t>AÇO CA50 12,50 MM</w:t>
                    </w:r>
                  </w:ins>
                </w:p>
              </w:tc>
              <w:tc>
                <w:tcPr>
                  <w:tcW w:w="2324" w:type="dxa"/>
                  <w:tcBorders>
                    <w:top w:val="nil"/>
                    <w:left w:val="nil"/>
                    <w:bottom w:val="single" w:sz="4" w:space="0" w:color="auto"/>
                    <w:right w:val="single" w:sz="4" w:space="0" w:color="auto"/>
                  </w:tcBorders>
                  <w:shd w:val="clear" w:color="auto" w:fill="auto"/>
                  <w:noWrap/>
                  <w:vAlign w:val="center"/>
                  <w:hideMark/>
                </w:tcPr>
                <w:p w14:paraId="35B60F8A" w14:textId="77777777" w:rsidR="0016760B" w:rsidRPr="0016760B" w:rsidRDefault="0016760B" w:rsidP="0016760B">
                  <w:pPr>
                    <w:autoSpaceDE/>
                    <w:autoSpaceDN/>
                    <w:adjustRightInd/>
                    <w:jc w:val="center"/>
                    <w:rPr>
                      <w:ins w:id="28503" w:author="Philippe Hollanda - Oliveira Trust" w:date="2022-07-19T09:57:00Z"/>
                      <w:rFonts w:ascii="Arial" w:eastAsia="Times New Roman" w:hAnsi="Arial" w:cs="Arial"/>
                      <w:color w:val="000000"/>
                      <w:sz w:val="20"/>
                      <w:szCs w:val="20"/>
                      <w:lang w:eastAsia="pt-BR"/>
                    </w:rPr>
                  </w:pPr>
                  <w:ins w:id="28504" w:author="Philippe Hollanda - Oliveira Trust" w:date="2022-07-19T09:57:00Z">
                    <w:r w:rsidRPr="0016760B">
                      <w:rPr>
                        <w:rFonts w:ascii="Arial" w:eastAsia="Times New Roman" w:hAnsi="Arial" w:cs="Arial"/>
                        <w:color w:val="000000"/>
                        <w:sz w:val="20"/>
                        <w:szCs w:val="20"/>
                        <w:lang w:eastAsia="pt-BR"/>
                      </w:rPr>
                      <w:t>12/01/2021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47EF461" w14:textId="77777777" w:rsidR="0016760B" w:rsidRPr="0016760B" w:rsidRDefault="0016760B" w:rsidP="0016760B">
                  <w:pPr>
                    <w:autoSpaceDE/>
                    <w:autoSpaceDN/>
                    <w:adjustRightInd/>
                    <w:jc w:val="center"/>
                    <w:rPr>
                      <w:ins w:id="28505" w:author="Philippe Hollanda - Oliveira Trust" w:date="2022-07-19T09:57:00Z"/>
                      <w:rFonts w:ascii="Arial" w:eastAsia="Times New Roman" w:hAnsi="Arial" w:cs="Arial"/>
                      <w:color w:val="000000"/>
                      <w:sz w:val="20"/>
                      <w:szCs w:val="20"/>
                      <w:lang w:eastAsia="pt-BR"/>
                    </w:rPr>
                  </w:pPr>
                  <w:ins w:id="28506" w:author="Philippe Hollanda - Oliveira Trust" w:date="2022-07-19T09:57:00Z">
                    <w:r w:rsidRPr="0016760B">
                      <w:rPr>
                        <w:rFonts w:ascii="Arial" w:eastAsia="Times New Roman" w:hAnsi="Arial" w:cs="Arial"/>
                        <w:color w:val="000000"/>
                        <w:sz w:val="20"/>
                        <w:szCs w:val="20"/>
                        <w:lang w:eastAsia="pt-BR"/>
                      </w:rPr>
                      <w:t>R$ 5.755,36</w:t>
                    </w:r>
                  </w:ins>
                </w:p>
              </w:tc>
            </w:tr>
            <w:tr w:rsidR="0016760B" w:rsidRPr="0016760B" w14:paraId="525029C2" w14:textId="77777777" w:rsidTr="0016760B">
              <w:trPr>
                <w:trHeight w:val="1785"/>
                <w:ins w:id="285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6408FF" w14:textId="77777777" w:rsidR="0016760B" w:rsidRPr="0016760B" w:rsidRDefault="0016760B" w:rsidP="0016760B">
                  <w:pPr>
                    <w:autoSpaceDE/>
                    <w:autoSpaceDN/>
                    <w:adjustRightInd/>
                    <w:jc w:val="center"/>
                    <w:rPr>
                      <w:ins w:id="28508" w:author="Philippe Hollanda - Oliveira Trust" w:date="2022-07-19T09:57:00Z"/>
                      <w:rFonts w:ascii="Arial" w:eastAsia="Times New Roman" w:hAnsi="Arial" w:cs="Arial"/>
                      <w:color w:val="000000"/>
                      <w:sz w:val="20"/>
                      <w:szCs w:val="20"/>
                      <w:lang w:eastAsia="pt-BR"/>
                    </w:rPr>
                  </w:pPr>
                  <w:ins w:id="28509" w:author="Philippe Hollanda - Oliveira Trust" w:date="2022-07-19T09:57:00Z">
                    <w:r w:rsidRPr="0016760B">
                      <w:rPr>
                        <w:rFonts w:ascii="Arial" w:eastAsia="Times New Roman" w:hAnsi="Arial" w:cs="Arial"/>
                        <w:color w:val="000000"/>
                        <w:sz w:val="20"/>
                        <w:szCs w:val="20"/>
                        <w:lang w:eastAsia="pt-BR"/>
                      </w:rPr>
                      <w:t>BARRA</w:t>
                    </w:r>
                  </w:ins>
                </w:p>
              </w:tc>
              <w:tc>
                <w:tcPr>
                  <w:tcW w:w="2324" w:type="dxa"/>
                  <w:tcBorders>
                    <w:top w:val="nil"/>
                    <w:left w:val="nil"/>
                    <w:bottom w:val="single" w:sz="4" w:space="0" w:color="auto"/>
                    <w:right w:val="single" w:sz="4" w:space="0" w:color="auto"/>
                  </w:tcBorders>
                  <w:shd w:val="clear" w:color="auto" w:fill="auto"/>
                  <w:noWrap/>
                  <w:vAlign w:val="center"/>
                  <w:hideMark/>
                </w:tcPr>
                <w:p w14:paraId="25BA189F" w14:textId="77777777" w:rsidR="0016760B" w:rsidRPr="0016760B" w:rsidRDefault="0016760B" w:rsidP="0016760B">
                  <w:pPr>
                    <w:autoSpaceDE/>
                    <w:autoSpaceDN/>
                    <w:adjustRightInd/>
                    <w:jc w:val="center"/>
                    <w:rPr>
                      <w:ins w:id="28510" w:author="Philippe Hollanda - Oliveira Trust" w:date="2022-07-19T09:57:00Z"/>
                      <w:rFonts w:ascii="Arial" w:eastAsia="Times New Roman" w:hAnsi="Arial" w:cs="Arial"/>
                      <w:color w:val="000000"/>
                      <w:sz w:val="20"/>
                      <w:szCs w:val="20"/>
                      <w:lang w:eastAsia="pt-BR"/>
                    </w:rPr>
                  </w:pPr>
                  <w:ins w:id="28511" w:author="Philippe Hollanda - Oliveira Trust" w:date="2022-07-19T09:57:00Z">
                    <w:r w:rsidRPr="0016760B">
                      <w:rPr>
                        <w:rFonts w:ascii="Arial" w:eastAsia="Times New Roman" w:hAnsi="Arial" w:cs="Arial"/>
                        <w:color w:val="000000"/>
                        <w:sz w:val="20"/>
                        <w:szCs w:val="20"/>
                        <w:lang w:eastAsia="pt-BR"/>
                      </w:rPr>
                      <w:t>18/01/2021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4F5A82" w14:textId="77777777" w:rsidR="0016760B" w:rsidRPr="0016760B" w:rsidRDefault="0016760B" w:rsidP="0016760B">
                  <w:pPr>
                    <w:autoSpaceDE/>
                    <w:autoSpaceDN/>
                    <w:adjustRightInd/>
                    <w:jc w:val="center"/>
                    <w:rPr>
                      <w:ins w:id="28512" w:author="Philippe Hollanda - Oliveira Trust" w:date="2022-07-19T09:57:00Z"/>
                      <w:rFonts w:ascii="Arial" w:eastAsia="Times New Roman" w:hAnsi="Arial" w:cs="Arial"/>
                      <w:color w:val="000000"/>
                      <w:sz w:val="20"/>
                      <w:szCs w:val="20"/>
                      <w:lang w:eastAsia="pt-BR"/>
                    </w:rPr>
                  </w:pPr>
                  <w:ins w:id="28513" w:author="Philippe Hollanda - Oliveira Trust" w:date="2022-07-19T09:57:00Z">
                    <w:r w:rsidRPr="0016760B">
                      <w:rPr>
                        <w:rFonts w:ascii="Arial" w:eastAsia="Times New Roman" w:hAnsi="Arial" w:cs="Arial"/>
                        <w:color w:val="000000"/>
                        <w:sz w:val="20"/>
                        <w:szCs w:val="20"/>
                        <w:lang w:eastAsia="pt-BR"/>
                      </w:rPr>
                      <w:t>R$ 12.528,80</w:t>
                    </w:r>
                  </w:ins>
                </w:p>
              </w:tc>
            </w:tr>
            <w:tr w:rsidR="0016760B" w:rsidRPr="0016760B" w14:paraId="0CA00ED5" w14:textId="77777777" w:rsidTr="0016760B">
              <w:trPr>
                <w:trHeight w:val="1785"/>
                <w:ins w:id="285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5ECD1E" w14:textId="77777777" w:rsidR="0016760B" w:rsidRPr="0016760B" w:rsidRDefault="0016760B" w:rsidP="0016760B">
                  <w:pPr>
                    <w:autoSpaceDE/>
                    <w:autoSpaceDN/>
                    <w:adjustRightInd/>
                    <w:jc w:val="center"/>
                    <w:rPr>
                      <w:ins w:id="28515" w:author="Philippe Hollanda - Oliveira Trust" w:date="2022-07-19T09:57:00Z"/>
                      <w:rFonts w:ascii="Arial" w:eastAsia="Times New Roman" w:hAnsi="Arial" w:cs="Arial"/>
                      <w:color w:val="000000"/>
                      <w:sz w:val="20"/>
                      <w:szCs w:val="20"/>
                      <w:lang w:eastAsia="pt-BR"/>
                    </w:rPr>
                  </w:pPr>
                  <w:ins w:id="28516" w:author="Philippe Hollanda - Oliveira Trust" w:date="2022-07-19T09:57:00Z">
                    <w:r w:rsidRPr="0016760B">
                      <w:rPr>
                        <w:rFonts w:ascii="Arial" w:eastAsia="Times New Roman" w:hAnsi="Arial" w:cs="Arial"/>
                        <w:color w:val="000000"/>
                        <w:sz w:val="20"/>
                        <w:szCs w:val="20"/>
                        <w:lang w:eastAsia="pt-BR"/>
                      </w:rPr>
                      <w:t xml:space="preserve"> BARRA E CANTONEIRA</w:t>
                    </w:r>
                  </w:ins>
                </w:p>
              </w:tc>
              <w:tc>
                <w:tcPr>
                  <w:tcW w:w="2324" w:type="dxa"/>
                  <w:tcBorders>
                    <w:top w:val="nil"/>
                    <w:left w:val="nil"/>
                    <w:bottom w:val="single" w:sz="4" w:space="0" w:color="auto"/>
                    <w:right w:val="single" w:sz="4" w:space="0" w:color="auto"/>
                  </w:tcBorders>
                  <w:shd w:val="clear" w:color="auto" w:fill="auto"/>
                  <w:noWrap/>
                  <w:vAlign w:val="center"/>
                  <w:hideMark/>
                </w:tcPr>
                <w:p w14:paraId="17EFE958" w14:textId="77777777" w:rsidR="0016760B" w:rsidRPr="0016760B" w:rsidRDefault="0016760B" w:rsidP="0016760B">
                  <w:pPr>
                    <w:autoSpaceDE/>
                    <w:autoSpaceDN/>
                    <w:adjustRightInd/>
                    <w:jc w:val="center"/>
                    <w:rPr>
                      <w:ins w:id="28517" w:author="Philippe Hollanda - Oliveira Trust" w:date="2022-07-19T09:57:00Z"/>
                      <w:rFonts w:ascii="Arial" w:eastAsia="Times New Roman" w:hAnsi="Arial" w:cs="Arial"/>
                      <w:color w:val="000000"/>
                      <w:sz w:val="20"/>
                      <w:szCs w:val="20"/>
                      <w:lang w:eastAsia="pt-BR"/>
                    </w:rPr>
                  </w:pPr>
                  <w:ins w:id="28518" w:author="Philippe Hollanda - Oliveira Trust" w:date="2022-07-19T09:57:00Z">
                    <w:r w:rsidRPr="0016760B">
                      <w:rPr>
                        <w:rFonts w:ascii="Arial" w:eastAsia="Times New Roman" w:hAnsi="Arial" w:cs="Arial"/>
                        <w:color w:val="000000"/>
                        <w:sz w:val="20"/>
                        <w:szCs w:val="20"/>
                        <w:lang w:eastAsia="pt-BR"/>
                      </w:rPr>
                      <w:t>18/01/2021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D78898" w14:textId="77777777" w:rsidR="0016760B" w:rsidRPr="0016760B" w:rsidRDefault="0016760B" w:rsidP="0016760B">
                  <w:pPr>
                    <w:autoSpaceDE/>
                    <w:autoSpaceDN/>
                    <w:adjustRightInd/>
                    <w:jc w:val="center"/>
                    <w:rPr>
                      <w:ins w:id="28519" w:author="Philippe Hollanda - Oliveira Trust" w:date="2022-07-19T09:57:00Z"/>
                      <w:rFonts w:ascii="Arial" w:eastAsia="Times New Roman" w:hAnsi="Arial" w:cs="Arial"/>
                      <w:color w:val="000000"/>
                      <w:sz w:val="20"/>
                      <w:szCs w:val="20"/>
                      <w:lang w:eastAsia="pt-BR"/>
                    </w:rPr>
                  </w:pPr>
                  <w:ins w:id="28520" w:author="Philippe Hollanda - Oliveira Trust" w:date="2022-07-19T09:57:00Z">
                    <w:r w:rsidRPr="0016760B">
                      <w:rPr>
                        <w:rFonts w:ascii="Arial" w:eastAsia="Times New Roman" w:hAnsi="Arial" w:cs="Arial"/>
                        <w:color w:val="000000"/>
                        <w:sz w:val="20"/>
                        <w:szCs w:val="20"/>
                        <w:lang w:eastAsia="pt-BR"/>
                      </w:rPr>
                      <w:t>R$ 12.486,35</w:t>
                    </w:r>
                  </w:ins>
                </w:p>
              </w:tc>
            </w:tr>
            <w:tr w:rsidR="0016760B" w:rsidRPr="0016760B" w14:paraId="62674419" w14:textId="77777777" w:rsidTr="0016760B">
              <w:trPr>
                <w:trHeight w:val="1785"/>
                <w:ins w:id="285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65AC29" w14:textId="77777777" w:rsidR="0016760B" w:rsidRPr="0016760B" w:rsidRDefault="0016760B" w:rsidP="0016760B">
                  <w:pPr>
                    <w:autoSpaceDE/>
                    <w:autoSpaceDN/>
                    <w:adjustRightInd/>
                    <w:jc w:val="center"/>
                    <w:rPr>
                      <w:ins w:id="28522" w:author="Philippe Hollanda - Oliveira Trust" w:date="2022-07-19T09:57:00Z"/>
                      <w:rFonts w:ascii="Arial" w:eastAsia="Times New Roman" w:hAnsi="Arial" w:cs="Arial"/>
                      <w:color w:val="000000"/>
                      <w:sz w:val="20"/>
                      <w:szCs w:val="20"/>
                      <w:lang w:eastAsia="pt-BR"/>
                    </w:rPr>
                  </w:pPr>
                  <w:ins w:id="28523" w:author="Philippe Hollanda - Oliveira Trust" w:date="2022-07-19T09:57:00Z">
                    <w:r w:rsidRPr="0016760B">
                      <w:rPr>
                        <w:rFonts w:ascii="Arial" w:eastAsia="Times New Roman" w:hAnsi="Arial" w:cs="Arial"/>
                        <w:color w:val="000000"/>
                        <w:sz w:val="20"/>
                        <w:szCs w:val="20"/>
                        <w:lang w:eastAsia="pt-BR"/>
                      </w:rPr>
                      <w:t>CANTONEIRA</w:t>
                    </w:r>
                  </w:ins>
                </w:p>
              </w:tc>
              <w:tc>
                <w:tcPr>
                  <w:tcW w:w="2324" w:type="dxa"/>
                  <w:tcBorders>
                    <w:top w:val="nil"/>
                    <w:left w:val="nil"/>
                    <w:bottom w:val="single" w:sz="4" w:space="0" w:color="auto"/>
                    <w:right w:val="single" w:sz="4" w:space="0" w:color="auto"/>
                  </w:tcBorders>
                  <w:shd w:val="clear" w:color="auto" w:fill="auto"/>
                  <w:noWrap/>
                  <w:vAlign w:val="center"/>
                  <w:hideMark/>
                </w:tcPr>
                <w:p w14:paraId="1E8A963C" w14:textId="77777777" w:rsidR="0016760B" w:rsidRPr="0016760B" w:rsidRDefault="0016760B" w:rsidP="0016760B">
                  <w:pPr>
                    <w:autoSpaceDE/>
                    <w:autoSpaceDN/>
                    <w:adjustRightInd/>
                    <w:jc w:val="center"/>
                    <w:rPr>
                      <w:ins w:id="28524" w:author="Philippe Hollanda - Oliveira Trust" w:date="2022-07-19T09:57:00Z"/>
                      <w:rFonts w:ascii="Arial" w:eastAsia="Times New Roman" w:hAnsi="Arial" w:cs="Arial"/>
                      <w:color w:val="000000"/>
                      <w:sz w:val="20"/>
                      <w:szCs w:val="20"/>
                      <w:lang w:eastAsia="pt-BR"/>
                    </w:rPr>
                  </w:pPr>
                  <w:ins w:id="28525" w:author="Philippe Hollanda - Oliveira Trust" w:date="2022-07-19T09:57:00Z">
                    <w:r w:rsidRPr="0016760B">
                      <w:rPr>
                        <w:rFonts w:ascii="Arial" w:eastAsia="Times New Roman" w:hAnsi="Arial" w:cs="Arial"/>
                        <w:color w:val="000000"/>
                        <w:sz w:val="20"/>
                        <w:szCs w:val="20"/>
                        <w:lang w:eastAsia="pt-BR"/>
                      </w:rPr>
                      <w:t>18/01/2021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B240A8" w14:textId="77777777" w:rsidR="0016760B" w:rsidRPr="0016760B" w:rsidRDefault="0016760B" w:rsidP="0016760B">
                  <w:pPr>
                    <w:autoSpaceDE/>
                    <w:autoSpaceDN/>
                    <w:adjustRightInd/>
                    <w:jc w:val="center"/>
                    <w:rPr>
                      <w:ins w:id="28526" w:author="Philippe Hollanda - Oliveira Trust" w:date="2022-07-19T09:57:00Z"/>
                      <w:rFonts w:ascii="Arial" w:eastAsia="Times New Roman" w:hAnsi="Arial" w:cs="Arial"/>
                      <w:color w:val="000000"/>
                      <w:sz w:val="20"/>
                      <w:szCs w:val="20"/>
                      <w:lang w:eastAsia="pt-BR"/>
                    </w:rPr>
                  </w:pPr>
                  <w:ins w:id="28527" w:author="Philippe Hollanda - Oliveira Trust" w:date="2022-07-19T09:57:00Z">
                    <w:r w:rsidRPr="0016760B">
                      <w:rPr>
                        <w:rFonts w:ascii="Arial" w:eastAsia="Times New Roman" w:hAnsi="Arial" w:cs="Arial"/>
                        <w:color w:val="000000"/>
                        <w:sz w:val="20"/>
                        <w:szCs w:val="20"/>
                        <w:lang w:eastAsia="pt-BR"/>
                      </w:rPr>
                      <w:t>R$ 2.067,50</w:t>
                    </w:r>
                  </w:ins>
                </w:p>
              </w:tc>
            </w:tr>
            <w:tr w:rsidR="0016760B" w:rsidRPr="0016760B" w14:paraId="4249C31B" w14:textId="77777777" w:rsidTr="0016760B">
              <w:trPr>
                <w:trHeight w:val="1785"/>
                <w:ins w:id="285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AC4F78" w14:textId="77777777" w:rsidR="0016760B" w:rsidRPr="0016760B" w:rsidRDefault="0016760B" w:rsidP="0016760B">
                  <w:pPr>
                    <w:autoSpaceDE/>
                    <w:autoSpaceDN/>
                    <w:adjustRightInd/>
                    <w:jc w:val="center"/>
                    <w:rPr>
                      <w:ins w:id="28529" w:author="Philippe Hollanda - Oliveira Trust" w:date="2022-07-19T09:57:00Z"/>
                      <w:rFonts w:ascii="Arial" w:eastAsia="Times New Roman" w:hAnsi="Arial" w:cs="Arial"/>
                      <w:color w:val="000000"/>
                      <w:sz w:val="20"/>
                      <w:szCs w:val="20"/>
                      <w:lang w:eastAsia="pt-BR"/>
                    </w:rPr>
                  </w:pPr>
                  <w:ins w:id="2853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3718703" w14:textId="77777777" w:rsidR="0016760B" w:rsidRPr="0016760B" w:rsidRDefault="0016760B" w:rsidP="0016760B">
                  <w:pPr>
                    <w:autoSpaceDE/>
                    <w:autoSpaceDN/>
                    <w:adjustRightInd/>
                    <w:jc w:val="center"/>
                    <w:rPr>
                      <w:ins w:id="28531" w:author="Philippe Hollanda - Oliveira Trust" w:date="2022-07-19T09:57:00Z"/>
                      <w:rFonts w:ascii="Arial" w:eastAsia="Times New Roman" w:hAnsi="Arial" w:cs="Arial"/>
                      <w:color w:val="000000"/>
                      <w:sz w:val="20"/>
                      <w:szCs w:val="20"/>
                      <w:lang w:eastAsia="pt-BR"/>
                    </w:rPr>
                  </w:pPr>
                  <w:ins w:id="28532" w:author="Philippe Hollanda - Oliveira Trust" w:date="2022-07-19T09:57:00Z">
                    <w:r w:rsidRPr="0016760B">
                      <w:rPr>
                        <w:rFonts w:ascii="Arial" w:eastAsia="Times New Roman" w:hAnsi="Arial" w:cs="Arial"/>
                        <w:color w:val="000000"/>
                        <w:sz w:val="20"/>
                        <w:szCs w:val="20"/>
                        <w:lang w:eastAsia="pt-BR"/>
                      </w:rPr>
                      <w:t>18/01/2021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553E74" w14:textId="77777777" w:rsidR="0016760B" w:rsidRPr="0016760B" w:rsidRDefault="0016760B" w:rsidP="0016760B">
                  <w:pPr>
                    <w:autoSpaceDE/>
                    <w:autoSpaceDN/>
                    <w:adjustRightInd/>
                    <w:jc w:val="center"/>
                    <w:rPr>
                      <w:ins w:id="28533" w:author="Philippe Hollanda - Oliveira Trust" w:date="2022-07-19T09:57:00Z"/>
                      <w:rFonts w:ascii="Arial" w:eastAsia="Times New Roman" w:hAnsi="Arial" w:cs="Arial"/>
                      <w:color w:val="000000"/>
                      <w:sz w:val="20"/>
                      <w:szCs w:val="20"/>
                      <w:lang w:eastAsia="pt-BR"/>
                    </w:rPr>
                  </w:pPr>
                  <w:ins w:id="28534" w:author="Philippe Hollanda - Oliveira Trust" w:date="2022-07-19T09:57:00Z">
                    <w:r w:rsidRPr="0016760B">
                      <w:rPr>
                        <w:rFonts w:ascii="Arial" w:eastAsia="Times New Roman" w:hAnsi="Arial" w:cs="Arial"/>
                        <w:color w:val="000000"/>
                        <w:sz w:val="20"/>
                        <w:szCs w:val="20"/>
                        <w:lang w:eastAsia="pt-BR"/>
                      </w:rPr>
                      <w:t>R$ 5.411,02</w:t>
                    </w:r>
                  </w:ins>
                </w:p>
              </w:tc>
            </w:tr>
            <w:tr w:rsidR="0016760B" w:rsidRPr="0016760B" w14:paraId="13E4483B" w14:textId="77777777" w:rsidTr="0016760B">
              <w:trPr>
                <w:trHeight w:val="1785"/>
                <w:ins w:id="285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CEA9EB" w14:textId="77777777" w:rsidR="0016760B" w:rsidRPr="0016760B" w:rsidRDefault="0016760B" w:rsidP="0016760B">
                  <w:pPr>
                    <w:autoSpaceDE/>
                    <w:autoSpaceDN/>
                    <w:adjustRightInd/>
                    <w:jc w:val="center"/>
                    <w:rPr>
                      <w:ins w:id="28536" w:author="Philippe Hollanda - Oliveira Trust" w:date="2022-07-19T09:57:00Z"/>
                      <w:rFonts w:ascii="Arial" w:eastAsia="Times New Roman" w:hAnsi="Arial" w:cs="Arial"/>
                      <w:color w:val="000000"/>
                      <w:sz w:val="20"/>
                      <w:szCs w:val="20"/>
                      <w:lang w:eastAsia="pt-BR"/>
                    </w:rPr>
                  </w:pPr>
                  <w:ins w:id="28537"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D595E4E" w14:textId="77777777" w:rsidR="0016760B" w:rsidRPr="0016760B" w:rsidRDefault="0016760B" w:rsidP="0016760B">
                  <w:pPr>
                    <w:autoSpaceDE/>
                    <w:autoSpaceDN/>
                    <w:adjustRightInd/>
                    <w:jc w:val="center"/>
                    <w:rPr>
                      <w:ins w:id="28538" w:author="Philippe Hollanda - Oliveira Trust" w:date="2022-07-19T09:57:00Z"/>
                      <w:rFonts w:ascii="Arial" w:eastAsia="Times New Roman" w:hAnsi="Arial" w:cs="Arial"/>
                      <w:color w:val="000000"/>
                      <w:sz w:val="20"/>
                      <w:szCs w:val="20"/>
                      <w:lang w:eastAsia="pt-BR"/>
                    </w:rPr>
                  </w:pPr>
                  <w:ins w:id="28539" w:author="Philippe Hollanda - Oliveira Trust" w:date="2022-07-19T09:57:00Z">
                    <w:r w:rsidRPr="0016760B">
                      <w:rPr>
                        <w:rFonts w:ascii="Arial" w:eastAsia="Times New Roman" w:hAnsi="Arial" w:cs="Arial"/>
                        <w:color w:val="000000"/>
                        <w:sz w:val="20"/>
                        <w:szCs w:val="20"/>
                        <w:lang w:eastAsia="pt-BR"/>
                      </w:rPr>
                      <w:t>04/01/2021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883D08C" w14:textId="77777777" w:rsidR="0016760B" w:rsidRPr="0016760B" w:rsidRDefault="0016760B" w:rsidP="0016760B">
                  <w:pPr>
                    <w:autoSpaceDE/>
                    <w:autoSpaceDN/>
                    <w:adjustRightInd/>
                    <w:jc w:val="center"/>
                    <w:rPr>
                      <w:ins w:id="28540" w:author="Philippe Hollanda - Oliveira Trust" w:date="2022-07-19T09:57:00Z"/>
                      <w:rFonts w:ascii="Arial" w:eastAsia="Times New Roman" w:hAnsi="Arial" w:cs="Arial"/>
                      <w:color w:val="000000"/>
                      <w:sz w:val="20"/>
                      <w:szCs w:val="20"/>
                      <w:lang w:eastAsia="pt-BR"/>
                    </w:rPr>
                  </w:pPr>
                  <w:ins w:id="28541" w:author="Philippe Hollanda - Oliveira Trust" w:date="2022-07-19T09:57:00Z">
                    <w:r w:rsidRPr="0016760B">
                      <w:rPr>
                        <w:rFonts w:ascii="Arial" w:eastAsia="Times New Roman" w:hAnsi="Arial" w:cs="Arial"/>
                        <w:color w:val="000000"/>
                        <w:sz w:val="20"/>
                        <w:szCs w:val="20"/>
                        <w:lang w:eastAsia="pt-BR"/>
                      </w:rPr>
                      <w:t>R$ 384,50</w:t>
                    </w:r>
                  </w:ins>
                </w:p>
              </w:tc>
            </w:tr>
            <w:tr w:rsidR="0016760B" w:rsidRPr="0016760B" w14:paraId="236ED99F" w14:textId="77777777" w:rsidTr="0016760B">
              <w:trPr>
                <w:trHeight w:val="1785"/>
                <w:ins w:id="285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B3A9D8" w14:textId="77777777" w:rsidR="0016760B" w:rsidRPr="0016760B" w:rsidRDefault="0016760B" w:rsidP="0016760B">
                  <w:pPr>
                    <w:autoSpaceDE/>
                    <w:autoSpaceDN/>
                    <w:adjustRightInd/>
                    <w:jc w:val="center"/>
                    <w:rPr>
                      <w:ins w:id="28543" w:author="Philippe Hollanda - Oliveira Trust" w:date="2022-07-19T09:57:00Z"/>
                      <w:rFonts w:ascii="Arial" w:eastAsia="Times New Roman" w:hAnsi="Arial" w:cs="Arial"/>
                      <w:color w:val="000000"/>
                      <w:sz w:val="20"/>
                      <w:szCs w:val="20"/>
                      <w:lang w:eastAsia="pt-BR"/>
                    </w:rPr>
                  </w:pPr>
                  <w:ins w:id="28544" w:author="Philippe Hollanda - Oliveira Trust" w:date="2022-07-19T09:57:00Z">
                    <w:r w:rsidRPr="0016760B">
                      <w:rPr>
                        <w:rFonts w:ascii="Arial" w:eastAsia="Times New Roman" w:hAnsi="Arial" w:cs="Arial"/>
                        <w:color w:val="000000"/>
                        <w:sz w:val="20"/>
                        <w:szCs w:val="20"/>
                        <w:lang w:eastAsia="pt-BR"/>
                      </w:rPr>
                      <w:t xml:space="preserve">ARAME RECOZIDO 18BWG </w:t>
                    </w:r>
                  </w:ins>
                </w:p>
              </w:tc>
              <w:tc>
                <w:tcPr>
                  <w:tcW w:w="2324" w:type="dxa"/>
                  <w:tcBorders>
                    <w:top w:val="nil"/>
                    <w:left w:val="nil"/>
                    <w:bottom w:val="single" w:sz="4" w:space="0" w:color="auto"/>
                    <w:right w:val="single" w:sz="4" w:space="0" w:color="auto"/>
                  </w:tcBorders>
                  <w:shd w:val="clear" w:color="auto" w:fill="auto"/>
                  <w:noWrap/>
                  <w:vAlign w:val="center"/>
                  <w:hideMark/>
                </w:tcPr>
                <w:p w14:paraId="028795F8" w14:textId="77777777" w:rsidR="0016760B" w:rsidRPr="0016760B" w:rsidRDefault="0016760B" w:rsidP="0016760B">
                  <w:pPr>
                    <w:autoSpaceDE/>
                    <w:autoSpaceDN/>
                    <w:adjustRightInd/>
                    <w:jc w:val="center"/>
                    <w:rPr>
                      <w:ins w:id="28545" w:author="Philippe Hollanda - Oliveira Trust" w:date="2022-07-19T09:57:00Z"/>
                      <w:rFonts w:ascii="Arial" w:eastAsia="Times New Roman" w:hAnsi="Arial" w:cs="Arial"/>
                      <w:color w:val="000000"/>
                      <w:sz w:val="20"/>
                      <w:szCs w:val="20"/>
                      <w:lang w:eastAsia="pt-BR"/>
                    </w:rPr>
                  </w:pPr>
                  <w:ins w:id="28546" w:author="Philippe Hollanda - Oliveira Trust" w:date="2022-07-19T09:57:00Z">
                    <w:r w:rsidRPr="0016760B">
                      <w:rPr>
                        <w:rFonts w:ascii="Arial" w:eastAsia="Times New Roman" w:hAnsi="Arial" w:cs="Arial"/>
                        <w:color w:val="000000"/>
                        <w:sz w:val="20"/>
                        <w:szCs w:val="20"/>
                        <w:lang w:eastAsia="pt-BR"/>
                      </w:rPr>
                      <w:t>20/01/2021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90FE0C" w14:textId="77777777" w:rsidR="0016760B" w:rsidRPr="0016760B" w:rsidRDefault="0016760B" w:rsidP="0016760B">
                  <w:pPr>
                    <w:autoSpaceDE/>
                    <w:autoSpaceDN/>
                    <w:adjustRightInd/>
                    <w:jc w:val="center"/>
                    <w:rPr>
                      <w:ins w:id="28547" w:author="Philippe Hollanda - Oliveira Trust" w:date="2022-07-19T09:57:00Z"/>
                      <w:rFonts w:ascii="Arial" w:eastAsia="Times New Roman" w:hAnsi="Arial" w:cs="Arial"/>
                      <w:color w:val="000000"/>
                      <w:sz w:val="20"/>
                      <w:szCs w:val="20"/>
                      <w:lang w:eastAsia="pt-BR"/>
                    </w:rPr>
                  </w:pPr>
                  <w:ins w:id="28548" w:author="Philippe Hollanda - Oliveira Trust" w:date="2022-07-19T09:57:00Z">
                    <w:r w:rsidRPr="0016760B">
                      <w:rPr>
                        <w:rFonts w:ascii="Arial" w:eastAsia="Times New Roman" w:hAnsi="Arial" w:cs="Arial"/>
                        <w:color w:val="000000"/>
                        <w:sz w:val="20"/>
                        <w:szCs w:val="20"/>
                        <w:lang w:eastAsia="pt-BR"/>
                      </w:rPr>
                      <w:t>R$ 727,38</w:t>
                    </w:r>
                  </w:ins>
                </w:p>
              </w:tc>
            </w:tr>
            <w:tr w:rsidR="0016760B" w:rsidRPr="0016760B" w14:paraId="1F7F3426" w14:textId="77777777" w:rsidTr="0016760B">
              <w:trPr>
                <w:trHeight w:val="1785"/>
                <w:ins w:id="285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9F6946" w14:textId="77777777" w:rsidR="0016760B" w:rsidRPr="0016760B" w:rsidRDefault="0016760B" w:rsidP="0016760B">
                  <w:pPr>
                    <w:autoSpaceDE/>
                    <w:autoSpaceDN/>
                    <w:adjustRightInd/>
                    <w:jc w:val="center"/>
                    <w:rPr>
                      <w:ins w:id="28550" w:author="Philippe Hollanda - Oliveira Trust" w:date="2022-07-19T09:57:00Z"/>
                      <w:rFonts w:ascii="Arial" w:eastAsia="Times New Roman" w:hAnsi="Arial" w:cs="Arial"/>
                      <w:color w:val="000000"/>
                      <w:sz w:val="20"/>
                      <w:szCs w:val="20"/>
                      <w:lang w:eastAsia="pt-BR"/>
                    </w:rPr>
                  </w:pPr>
                  <w:ins w:id="28551" w:author="Philippe Hollanda - Oliveira Trust" w:date="2022-07-19T09:57:00Z">
                    <w:r w:rsidRPr="0016760B">
                      <w:rPr>
                        <w:rFonts w:ascii="Arial" w:eastAsia="Times New Roman" w:hAnsi="Arial" w:cs="Arial"/>
                        <w:color w:val="000000"/>
                        <w:sz w:val="20"/>
                        <w:szCs w:val="20"/>
                        <w:lang w:eastAsia="pt-BR"/>
                      </w:rPr>
                      <w:t>AÇO CA50 25 MM</w:t>
                    </w:r>
                  </w:ins>
                </w:p>
              </w:tc>
              <w:tc>
                <w:tcPr>
                  <w:tcW w:w="2324" w:type="dxa"/>
                  <w:tcBorders>
                    <w:top w:val="nil"/>
                    <w:left w:val="nil"/>
                    <w:bottom w:val="single" w:sz="4" w:space="0" w:color="auto"/>
                    <w:right w:val="single" w:sz="4" w:space="0" w:color="auto"/>
                  </w:tcBorders>
                  <w:shd w:val="clear" w:color="auto" w:fill="auto"/>
                  <w:noWrap/>
                  <w:vAlign w:val="center"/>
                  <w:hideMark/>
                </w:tcPr>
                <w:p w14:paraId="74968B54" w14:textId="77777777" w:rsidR="0016760B" w:rsidRPr="0016760B" w:rsidRDefault="0016760B" w:rsidP="0016760B">
                  <w:pPr>
                    <w:autoSpaceDE/>
                    <w:autoSpaceDN/>
                    <w:adjustRightInd/>
                    <w:jc w:val="center"/>
                    <w:rPr>
                      <w:ins w:id="28552" w:author="Philippe Hollanda - Oliveira Trust" w:date="2022-07-19T09:57:00Z"/>
                      <w:rFonts w:ascii="Arial" w:eastAsia="Times New Roman" w:hAnsi="Arial" w:cs="Arial"/>
                      <w:color w:val="000000"/>
                      <w:sz w:val="20"/>
                      <w:szCs w:val="20"/>
                      <w:lang w:eastAsia="pt-BR"/>
                    </w:rPr>
                  </w:pPr>
                  <w:ins w:id="28553" w:author="Philippe Hollanda - Oliveira Trust" w:date="2022-07-19T09:57:00Z">
                    <w:r w:rsidRPr="0016760B">
                      <w:rPr>
                        <w:rFonts w:ascii="Arial" w:eastAsia="Times New Roman" w:hAnsi="Arial" w:cs="Arial"/>
                        <w:color w:val="000000"/>
                        <w:sz w:val="20"/>
                        <w:szCs w:val="20"/>
                        <w:lang w:eastAsia="pt-BR"/>
                      </w:rPr>
                      <w:t>20/01/2021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E6BFABE" w14:textId="77777777" w:rsidR="0016760B" w:rsidRPr="0016760B" w:rsidRDefault="0016760B" w:rsidP="0016760B">
                  <w:pPr>
                    <w:autoSpaceDE/>
                    <w:autoSpaceDN/>
                    <w:adjustRightInd/>
                    <w:jc w:val="center"/>
                    <w:rPr>
                      <w:ins w:id="28554" w:author="Philippe Hollanda - Oliveira Trust" w:date="2022-07-19T09:57:00Z"/>
                      <w:rFonts w:ascii="Arial" w:eastAsia="Times New Roman" w:hAnsi="Arial" w:cs="Arial"/>
                      <w:color w:val="000000"/>
                      <w:sz w:val="20"/>
                      <w:szCs w:val="20"/>
                      <w:lang w:eastAsia="pt-BR"/>
                    </w:rPr>
                  </w:pPr>
                  <w:ins w:id="28555" w:author="Philippe Hollanda - Oliveira Trust" w:date="2022-07-19T09:57:00Z">
                    <w:r w:rsidRPr="0016760B">
                      <w:rPr>
                        <w:rFonts w:ascii="Arial" w:eastAsia="Times New Roman" w:hAnsi="Arial" w:cs="Arial"/>
                        <w:color w:val="000000"/>
                        <w:sz w:val="20"/>
                        <w:szCs w:val="20"/>
                        <w:lang w:eastAsia="pt-BR"/>
                      </w:rPr>
                      <w:t>R$ 59.178,63</w:t>
                    </w:r>
                  </w:ins>
                </w:p>
              </w:tc>
            </w:tr>
            <w:tr w:rsidR="0016760B" w:rsidRPr="0016760B" w14:paraId="0944D146" w14:textId="77777777" w:rsidTr="0016760B">
              <w:trPr>
                <w:trHeight w:val="1785"/>
                <w:ins w:id="285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006992" w14:textId="77777777" w:rsidR="0016760B" w:rsidRPr="0016760B" w:rsidRDefault="0016760B" w:rsidP="0016760B">
                  <w:pPr>
                    <w:autoSpaceDE/>
                    <w:autoSpaceDN/>
                    <w:adjustRightInd/>
                    <w:jc w:val="center"/>
                    <w:rPr>
                      <w:ins w:id="28557" w:author="Philippe Hollanda - Oliveira Trust" w:date="2022-07-19T09:57:00Z"/>
                      <w:rFonts w:ascii="Arial" w:eastAsia="Times New Roman" w:hAnsi="Arial" w:cs="Arial"/>
                      <w:color w:val="000000"/>
                      <w:sz w:val="20"/>
                      <w:szCs w:val="20"/>
                      <w:lang w:eastAsia="pt-BR"/>
                    </w:rPr>
                  </w:pPr>
                  <w:ins w:id="28558" w:author="Philippe Hollanda - Oliveira Trust" w:date="2022-07-19T09:57:00Z">
                    <w:r w:rsidRPr="0016760B">
                      <w:rPr>
                        <w:rFonts w:ascii="Arial" w:eastAsia="Times New Roman" w:hAnsi="Arial" w:cs="Arial"/>
                        <w:color w:val="000000"/>
                        <w:sz w:val="20"/>
                        <w:szCs w:val="20"/>
                        <w:lang w:eastAsia="pt-BR"/>
                      </w:rPr>
                      <w:t xml:space="preserve">ARAME RECOZIDO 18BWG </w:t>
                    </w:r>
                  </w:ins>
                </w:p>
              </w:tc>
              <w:tc>
                <w:tcPr>
                  <w:tcW w:w="2324" w:type="dxa"/>
                  <w:tcBorders>
                    <w:top w:val="nil"/>
                    <w:left w:val="nil"/>
                    <w:bottom w:val="single" w:sz="4" w:space="0" w:color="auto"/>
                    <w:right w:val="single" w:sz="4" w:space="0" w:color="auto"/>
                  </w:tcBorders>
                  <w:shd w:val="clear" w:color="auto" w:fill="auto"/>
                  <w:noWrap/>
                  <w:vAlign w:val="center"/>
                  <w:hideMark/>
                </w:tcPr>
                <w:p w14:paraId="20DF0917" w14:textId="77777777" w:rsidR="0016760B" w:rsidRPr="0016760B" w:rsidRDefault="0016760B" w:rsidP="0016760B">
                  <w:pPr>
                    <w:autoSpaceDE/>
                    <w:autoSpaceDN/>
                    <w:adjustRightInd/>
                    <w:jc w:val="center"/>
                    <w:rPr>
                      <w:ins w:id="28559" w:author="Philippe Hollanda - Oliveira Trust" w:date="2022-07-19T09:57:00Z"/>
                      <w:rFonts w:ascii="Arial" w:eastAsia="Times New Roman" w:hAnsi="Arial" w:cs="Arial"/>
                      <w:color w:val="000000"/>
                      <w:sz w:val="20"/>
                      <w:szCs w:val="20"/>
                      <w:lang w:eastAsia="pt-BR"/>
                    </w:rPr>
                  </w:pPr>
                  <w:ins w:id="28560" w:author="Philippe Hollanda - Oliveira Trust" w:date="2022-07-19T09:57:00Z">
                    <w:r w:rsidRPr="0016760B">
                      <w:rPr>
                        <w:rFonts w:ascii="Arial" w:eastAsia="Times New Roman" w:hAnsi="Arial" w:cs="Arial"/>
                        <w:color w:val="000000"/>
                        <w:sz w:val="20"/>
                        <w:szCs w:val="20"/>
                        <w:lang w:eastAsia="pt-BR"/>
                      </w:rPr>
                      <w:t>13/01/2021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6C855C" w14:textId="77777777" w:rsidR="0016760B" w:rsidRPr="0016760B" w:rsidRDefault="0016760B" w:rsidP="0016760B">
                  <w:pPr>
                    <w:autoSpaceDE/>
                    <w:autoSpaceDN/>
                    <w:adjustRightInd/>
                    <w:jc w:val="center"/>
                    <w:rPr>
                      <w:ins w:id="28561" w:author="Philippe Hollanda - Oliveira Trust" w:date="2022-07-19T09:57:00Z"/>
                      <w:rFonts w:ascii="Arial" w:eastAsia="Times New Roman" w:hAnsi="Arial" w:cs="Arial"/>
                      <w:color w:val="000000"/>
                      <w:sz w:val="20"/>
                      <w:szCs w:val="20"/>
                      <w:lang w:eastAsia="pt-BR"/>
                    </w:rPr>
                  </w:pPr>
                  <w:ins w:id="28562" w:author="Philippe Hollanda - Oliveira Trust" w:date="2022-07-19T09:57:00Z">
                    <w:r w:rsidRPr="0016760B">
                      <w:rPr>
                        <w:rFonts w:ascii="Arial" w:eastAsia="Times New Roman" w:hAnsi="Arial" w:cs="Arial"/>
                        <w:color w:val="000000"/>
                        <w:sz w:val="20"/>
                        <w:szCs w:val="20"/>
                        <w:lang w:eastAsia="pt-BR"/>
                      </w:rPr>
                      <w:t>R$ 5.728,05</w:t>
                    </w:r>
                  </w:ins>
                </w:p>
              </w:tc>
            </w:tr>
            <w:tr w:rsidR="0016760B" w:rsidRPr="0016760B" w14:paraId="4A5DCD13" w14:textId="77777777" w:rsidTr="0016760B">
              <w:trPr>
                <w:trHeight w:val="1785"/>
                <w:ins w:id="285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1D1C68" w14:textId="77777777" w:rsidR="0016760B" w:rsidRPr="0016760B" w:rsidRDefault="0016760B" w:rsidP="0016760B">
                  <w:pPr>
                    <w:autoSpaceDE/>
                    <w:autoSpaceDN/>
                    <w:adjustRightInd/>
                    <w:jc w:val="center"/>
                    <w:rPr>
                      <w:ins w:id="28564" w:author="Philippe Hollanda - Oliveira Trust" w:date="2022-07-19T09:57:00Z"/>
                      <w:rFonts w:ascii="Arial" w:eastAsia="Times New Roman" w:hAnsi="Arial" w:cs="Arial"/>
                      <w:color w:val="000000"/>
                      <w:sz w:val="20"/>
                      <w:szCs w:val="20"/>
                      <w:lang w:eastAsia="pt-BR"/>
                    </w:rPr>
                  </w:pPr>
                  <w:ins w:id="28565" w:author="Philippe Hollanda - Oliveira Trust" w:date="2022-07-19T09:57:00Z">
                    <w:r w:rsidRPr="0016760B">
                      <w:rPr>
                        <w:rFonts w:ascii="Arial" w:eastAsia="Times New Roman" w:hAnsi="Arial" w:cs="Arial"/>
                        <w:color w:val="000000"/>
                        <w:sz w:val="20"/>
                        <w:szCs w:val="20"/>
                        <w:lang w:eastAsia="pt-BR"/>
                      </w:rPr>
                      <w:t>AÇO CA50 6,30 MM</w:t>
                    </w:r>
                  </w:ins>
                </w:p>
              </w:tc>
              <w:tc>
                <w:tcPr>
                  <w:tcW w:w="2324" w:type="dxa"/>
                  <w:tcBorders>
                    <w:top w:val="nil"/>
                    <w:left w:val="nil"/>
                    <w:bottom w:val="single" w:sz="4" w:space="0" w:color="auto"/>
                    <w:right w:val="single" w:sz="4" w:space="0" w:color="auto"/>
                  </w:tcBorders>
                  <w:shd w:val="clear" w:color="auto" w:fill="auto"/>
                  <w:noWrap/>
                  <w:vAlign w:val="center"/>
                  <w:hideMark/>
                </w:tcPr>
                <w:p w14:paraId="67D7A18A" w14:textId="77777777" w:rsidR="0016760B" w:rsidRPr="0016760B" w:rsidRDefault="0016760B" w:rsidP="0016760B">
                  <w:pPr>
                    <w:autoSpaceDE/>
                    <w:autoSpaceDN/>
                    <w:adjustRightInd/>
                    <w:jc w:val="center"/>
                    <w:rPr>
                      <w:ins w:id="28566" w:author="Philippe Hollanda - Oliveira Trust" w:date="2022-07-19T09:57:00Z"/>
                      <w:rFonts w:ascii="Arial" w:eastAsia="Times New Roman" w:hAnsi="Arial" w:cs="Arial"/>
                      <w:color w:val="000000"/>
                      <w:sz w:val="20"/>
                      <w:szCs w:val="20"/>
                      <w:lang w:eastAsia="pt-BR"/>
                    </w:rPr>
                  </w:pPr>
                  <w:ins w:id="28567" w:author="Philippe Hollanda - Oliveira Trust" w:date="2022-07-19T09:57:00Z">
                    <w:r w:rsidRPr="0016760B">
                      <w:rPr>
                        <w:rFonts w:ascii="Arial" w:eastAsia="Times New Roman" w:hAnsi="Arial" w:cs="Arial"/>
                        <w:color w:val="000000"/>
                        <w:sz w:val="20"/>
                        <w:szCs w:val="20"/>
                        <w:lang w:eastAsia="pt-BR"/>
                      </w:rPr>
                      <w:t>15/01/2021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5D0A37" w14:textId="77777777" w:rsidR="0016760B" w:rsidRPr="0016760B" w:rsidRDefault="0016760B" w:rsidP="0016760B">
                  <w:pPr>
                    <w:autoSpaceDE/>
                    <w:autoSpaceDN/>
                    <w:adjustRightInd/>
                    <w:jc w:val="center"/>
                    <w:rPr>
                      <w:ins w:id="28568" w:author="Philippe Hollanda - Oliveira Trust" w:date="2022-07-19T09:57:00Z"/>
                      <w:rFonts w:ascii="Arial" w:eastAsia="Times New Roman" w:hAnsi="Arial" w:cs="Arial"/>
                      <w:color w:val="000000"/>
                      <w:sz w:val="20"/>
                      <w:szCs w:val="20"/>
                      <w:lang w:eastAsia="pt-BR"/>
                    </w:rPr>
                  </w:pPr>
                  <w:ins w:id="28569" w:author="Philippe Hollanda - Oliveira Trust" w:date="2022-07-19T09:57:00Z">
                    <w:r w:rsidRPr="0016760B">
                      <w:rPr>
                        <w:rFonts w:ascii="Arial" w:eastAsia="Times New Roman" w:hAnsi="Arial" w:cs="Arial"/>
                        <w:color w:val="000000"/>
                        <w:sz w:val="20"/>
                        <w:szCs w:val="20"/>
                        <w:lang w:eastAsia="pt-BR"/>
                      </w:rPr>
                      <w:t>R$ 14.198,46</w:t>
                    </w:r>
                  </w:ins>
                </w:p>
              </w:tc>
            </w:tr>
            <w:tr w:rsidR="0016760B" w:rsidRPr="0016760B" w14:paraId="0754B6FB" w14:textId="77777777" w:rsidTr="0016760B">
              <w:trPr>
                <w:trHeight w:val="1785"/>
                <w:ins w:id="285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913DBA" w14:textId="77777777" w:rsidR="0016760B" w:rsidRPr="0016760B" w:rsidRDefault="0016760B" w:rsidP="0016760B">
                  <w:pPr>
                    <w:autoSpaceDE/>
                    <w:autoSpaceDN/>
                    <w:adjustRightInd/>
                    <w:jc w:val="center"/>
                    <w:rPr>
                      <w:ins w:id="28571" w:author="Philippe Hollanda - Oliveira Trust" w:date="2022-07-19T09:57:00Z"/>
                      <w:rFonts w:ascii="Arial" w:eastAsia="Times New Roman" w:hAnsi="Arial" w:cs="Arial"/>
                      <w:color w:val="000000"/>
                      <w:sz w:val="20"/>
                      <w:szCs w:val="20"/>
                      <w:lang w:eastAsia="pt-BR"/>
                    </w:rPr>
                  </w:pPr>
                  <w:ins w:id="28572" w:author="Philippe Hollanda - Oliveira Trust" w:date="2022-07-19T09:57:00Z">
                    <w:r w:rsidRPr="0016760B">
                      <w:rPr>
                        <w:rFonts w:ascii="Arial" w:eastAsia="Times New Roman" w:hAnsi="Arial" w:cs="Arial"/>
                        <w:color w:val="000000"/>
                        <w:sz w:val="20"/>
                        <w:szCs w:val="20"/>
                        <w:lang w:eastAsia="pt-BR"/>
                      </w:rPr>
                      <w:lastRenderedPageBreak/>
                      <w:t>AÇO CA50 6,30 MM</w:t>
                    </w:r>
                  </w:ins>
                </w:p>
              </w:tc>
              <w:tc>
                <w:tcPr>
                  <w:tcW w:w="2324" w:type="dxa"/>
                  <w:tcBorders>
                    <w:top w:val="nil"/>
                    <w:left w:val="nil"/>
                    <w:bottom w:val="single" w:sz="4" w:space="0" w:color="auto"/>
                    <w:right w:val="single" w:sz="4" w:space="0" w:color="auto"/>
                  </w:tcBorders>
                  <w:shd w:val="clear" w:color="auto" w:fill="auto"/>
                  <w:noWrap/>
                  <w:vAlign w:val="center"/>
                  <w:hideMark/>
                </w:tcPr>
                <w:p w14:paraId="5DF9CAA8" w14:textId="77777777" w:rsidR="0016760B" w:rsidRPr="0016760B" w:rsidRDefault="0016760B" w:rsidP="0016760B">
                  <w:pPr>
                    <w:autoSpaceDE/>
                    <w:autoSpaceDN/>
                    <w:adjustRightInd/>
                    <w:jc w:val="center"/>
                    <w:rPr>
                      <w:ins w:id="28573" w:author="Philippe Hollanda - Oliveira Trust" w:date="2022-07-19T09:57:00Z"/>
                      <w:rFonts w:ascii="Arial" w:eastAsia="Times New Roman" w:hAnsi="Arial" w:cs="Arial"/>
                      <w:color w:val="000000"/>
                      <w:sz w:val="20"/>
                      <w:szCs w:val="20"/>
                      <w:lang w:eastAsia="pt-BR"/>
                    </w:rPr>
                  </w:pPr>
                  <w:ins w:id="28574" w:author="Philippe Hollanda - Oliveira Trust" w:date="2022-07-19T09:57:00Z">
                    <w:r w:rsidRPr="0016760B">
                      <w:rPr>
                        <w:rFonts w:ascii="Arial" w:eastAsia="Times New Roman" w:hAnsi="Arial" w:cs="Arial"/>
                        <w:color w:val="000000"/>
                        <w:sz w:val="20"/>
                        <w:szCs w:val="20"/>
                        <w:lang w:eastAsia="pt-BR"/>
                      </w:rPr>
                      <w:t>15/01/2021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E070D0" w14:textId="77777777" w:rsidR="0016760B" w:rsidRPr="0016760B" w:rsidRDefault="0016760B" w:rsidP="0016760B">
                  <w:pPr>
                    <w:autoSpaceDE/>
                    <w:autoSpaceDN/>
                    <w:adjustRightInd/>
                    <w:jc w:val="center"/>
                    <w:rPr>
                      <w:ins w:id="28575" w:author="Philippe Hollanda - Oliveira Trust" w:date="2022-07-19T09:57:00Z"/>
                      <w:rFonts w:ascii="Arial" w:eastAsia="Times New Roman" w:hAnsi="Arial" w:cs="Arial"/>
                      <w:color w:val="000000"/>
                      <w:sz w:val="20"/>
                      <w:szCs w:val="20"/>
                      <w:lang w:eastAsia="pt-BR"/>
                    </w:rPr>
                  </w:pPr>
                  <w:ins w:id="28576" w:author="Philippe Hollanda - Oliveira Trust" w:date="2022-07-19T09:57:00Z">
                    <w:r w:rsidRPr="0016760B">
                      <w:rPr>
                        <w:rFonts w:ascii="Arial" w:eastAsia="Times New Roman" w:hAnsi="Arial" w:cs="Arial"/>
                        <w:color w:val="000000"/>
                        <w:sz w:val="20"/>
                        <w:szCs w:val="20"/>
                        <w:lang w:eastAsia="pt-BR"/>
                      </w:rPr>
                      <w:t>R$ 12.135,40</w:t>
                    </w:r>
                  </w:ins>
                </w:p>
              </w:tc>
            </w:tr>
            <w:tr w:rsidR="0016760B" w:rsidRPr="0016760B" w14:paraId="450A8389" w14:textId="77777777" w:rsidTr="0016760B">
              <w:trPr>
                <w:trHeight w:val="1785"/>
                <w:ins w:id="285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FC5F5F" w14:textId="77777777" w:rsidR="0016760B" w:rsidRPr="0016760B" w:rsidRDefault="0016760B" w:rsidP="0016760B">
                  <w:pPr>
                    <w:autoSpaceDE/>
                    <w:autoSpaceDN/>
                    <w:adjustRightInd/>
                    <w:jc w:val="center"/>
                    <w:rPr>
                      <w:ins w:id="28578" w:author="Philippe Hollanda - Oliveira Trust" w:date="2022-07-19T09:57:00Z"/>
                      <w:rFonts w:ascii="Arial" w:eastAsia="Times New Roman" w:hAnsi="Arial" w:cs="Arial"/>
                      <w:color w:val="000000"/>
                      <w:sz w:val="20"/>
                      <w:szCs w:val="20"/>
                      <w:lang w:eastAsia="pt-BR"/>
                    </w:rPr>
                  </w:pPr>
                  <w:ins w:id="28579" w:author="Philippe Hollanda - Oliveira Trust" w:date="2022-07-19T09:57:00Z">
                    <w:r w:rsidRPr="0016760B">
                      <w:rPr>
                        <w:rFonts w:ascii="Arial" w:eastAsia="Times New Roman" w:hAnsi="Arial" w:cs="Arial"/>
                        <w:color w:val="000000"/>
                        <w:sz w:val="20"/>
                        <w:szCs w:val="20"/>
                        <w:lang w:eastAsia="pt-BR"/>
                      </w:rPr>
                      <w:t>AÇO CA50 8,0 MM</w:t>
                    </w:r>
                  </w:ins>
                </w:p>
              </w:tc>
              <w:tc>
                <w:tcPr>
                  <w:tcW w:w="2324" w:type="dxa"/>
                  <w:tcBorders>
                    <w:top w:val="nil"/>
                    <w:left w:val="nil"/>
                    <w:bottom w:val="single" w:sz="4" w:space="0" w:color="auto"/>
                    <w:right w:val="single" w:sz="4" w:space="0" w:color="auto"/>
                  </w:tcBorders>
                  <w:shd w:val="clear" w:color="auto" w:fill="auto"/>
                  <w:noWrap/>
                  <w:vAlign w:val="center"/>
                  <w:hideMark/>
                </w:tcPr>
                <w:p w14:paraId="07E3B574" w14:textId="77777777" w:rsidR="0016760B" w:rsidRPr="0016760B" w:rsidRDefault="0016760B" w:rsidP="0016760B">
                  <w:pPr>
                    <w:autoSpaceDE/>
                    <w:autoSpaceDN/>
                    <w:adjustRightInd/>
                    <w:jc w:val="center"/>
                    <w:rPr>
                      <w:ins w:id="28580" w:author="Philippe Hollanda - Oliveira Trust" w:date="2022-07-19T09:57:00Z"/>
                      <w:rFonts w:ascii="Arial" w:eastAsia="Times New Roman" w:hAnsi="Arial" w:cs="Arial"/>
                      <w:color w:val="000000"/>
                      <w:sz w:val="20"/>
                      <w:szCs w:val="20"/>
                      <w:lang w:eastAsia="pt-BR"/>
                    </w:rPr>
                  </w:pPr>
                  <w:ins w:id="28581" w:author="Philippe Hollanda - Oliveira Trust" w:date="2022-07-19T09:57:00Z">
                    <w:r w:rsidRPr="0016760B">
                      <w:rPr>
                        <w:rFonts w:ascii="Arial" w:eastAsia="Times New Roman" w:hAnsi="Arial" w:cs="Arial"/>
                        <w:color w:val="000000"/>
                        <w:sz w:val="20"/>
                        <w:szCs w:val="20"/>
                        <w:lang w:eastAsia="pt-BR"/>
                      </w:rPr>
                      <w:t>20/01/2021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B4D2DF" w14:textId="77777777" w:rsidR="0016760B" w:rsidRPr="0016760B" w:rsidRDefault="0016760B" w:rsidP="0016760B">
                  <w:pPr>
                    <w:autoSpaceDE/>
                    <w:autoSpaceDN/>
                    <w:adjustRightInd/>
                    <w:jc w:val="center"/>
                    <w:rPr>
                      <w:ins w:id="28582" w:author="Philippe Hollanda - Oliveira Trust" w:date="2022-07-19T09:57:00Z"/>
                      <w:rFonts w:ascii="Arial" w:eastAsia="Times New Roman" w:hAnsi="Arial" w:cs="Arial"/>
                      <w:color w:val="000000"/>
                      <w:sz w:val="20"/>
                      <w:szCs w:val="20"/>
                      <w:lang w:eastAsia="pt-BR"/>
                    </w:rPr>
                  </w:pPr>
                  <w:ins w:id="28583" w:author="Philippe Hollanda - Oliveira Trust" w:date="2022-07-19T09:57:00Z">
                    <w:r w:rsidRPr="0016760B">
                      <w:rPr>
                        <w:rFonts w:ascii="Arial" w:eastAsia="Times New Roman" w:hAnsi="Arial" w:cs="Arial"/>
                        <w:color w:val="000000"/>
                        <w:sz w:val="20"/>
                        <w:szCs w:val="20"/>
                        <w:lang w:eastAsia="pt-BR"/>
                      </w:rPr>
                      <w:t>R$ 5.484,34</w:t>
                    </w:r>
                  </w:ins>
                </w:p>
              </w:tc>
            </w:tr>
            <w:tr w:rsidR="0016760B" w:rsidRPr="0016760B" w14:paraId="0CCD9BF6" w14:textId="77777777" w:rsidTr="0016760B">
              <w:trPr>
                <w:trHeight w:val="1785"/>
                <w:ins w:id="285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650665" w14:textId="77777777" w:rsidR="0016760B" w:rsidRPr="0016760B" w:rsidRDefault="0016760B" w:rsidP="0016760B">
                  <w:pPr>
                    <w:autoSpaceDE/>
                    <w:autoSpaceDN/>
                    <w:adjustRightInd/>
                    <w:jc w:val="center"/>
                    <w:rPr>
                      <w:ins w:id="28585" w:author="Philippe Hollanda - Oliveira Trust" w:date="2022-07-19T09:57:00Z"/>
                      <w:rFonts w:ascii="Arial" w:eastAsia="Times New Roman" w:hAnsi="Arial" w:cs="Arial"/>
                      <w:color w:val="000000"/>
                      <w:sz w:val="20"/>
                      <w:szCs w:val="20"/>
                      <w:lang w:eastAsia="pt-BR"/>
                    </w:rPr>
                  </w:pPr>
                  <w:ins w:id="2858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1B3328D" w14:textId="77777777" w:rsidR="0016760B" w:rsidRPr="0016760B" w:rsidRDefault="0016760B" w:rsidP="0016760B">
                  <w:pPr>
                    <w:autoSpaceDE/>
                    <w:autoSpaceDN/>
                    <w:adjustRightInd/>
                    <w:jc w:val="center"/>
                    <w:rPr>
                      <w:ins w:id="28587" w:author="Philippe Hollanda - Oliveira Trust" w:date="2022-07-19T09:57:00Z"/>
                      <w:rFonts w:ascii="Arial" w:eastAsia="Times New Roman" w:hAnsi="Arial" w:cs="Arial"/>
                      <w:color w:val="000000"/>
                      <w:sz w:val="20"/>
                      <w:szCs w:val="20"/>
                      <w:lang w:eastAsia="pt-BR"/>
                    </w:rPr>
                  </w:pPr>
                  <w:ins w:id="28588" w:author="Philippe Hollanda - Oliveira Trust" w:date="2022-07-19T09:57:00Z">
                    <w:r w:rsidRPr="0016760B">
                      <w:rPr>
                        <w:rFonts w:ascii="Arial" w:eastAsia="Times New Roman" w:hAnsi="Arial" w:cs="Arial"/>
                        <w:color w:val="000000"/>
                        <w:sz w:val="20"/>
                        <w:szCs w:val="20"/>
                        <w:lang w:eastAsia="pt-BR"/>
                      </w:rPr>
                      <w:t>20/07/2020</w:t>
                    </w:r>
                  </w:ins>
                </w:p>
              </w:tc>
              <w:tc>
                <w:tcPr>
                  <w:tcW w:w="2324" w:type="dxa"/>
                  <w:tcBorders>
                    <w:top w:val="nil"/>
                    <w:left w:val="nil"/>
                    <w:bottom w:val="single" w:sz="4" w:space="0" w:color="auto"/>
                    <w:right w:val="single" w:sz="4" w:space="0" w:color="auto"/>
                  </w:tcBorders>
                  <w:shd w:val="clear" w:color="auto" w:fill="auto"/>
                  <w:noWrap/>
                  <w:vAlign w:val="center"/>
                  <w:hideMark/>
                </w:tcPr>
                <w:p w14:paraId="72A7073D" w14:textId="77777777" w:rsidR="0016760B" w:rsidRPr="0016760B" w:rsidRDefault="0016760B" w:rsidP="0016760B">
                  <w:pPr>
                    <w:autoSpaceDE/>
                    <w:autoSpaceDN/>
                    <w:adjustRightInd/>
                    <w:jc w:val="center"/>
                    <w:rPr>
                      <w:ins w:id="28589" w:author="Philippe Hollanda - Oliveira Trust" w:date="2022-07-19T09:57:00Z"/>
                      <w:rFonts w:ascii="Arial" w:eastAsia="Times New Roman" w:hAnsi="Arial" w:cs="Arial"/>
                      <w:color w:val="000000"/>
                      <w:sz w:val="20"/>
                      <w:szCs w:val="20"/>
                      <w:lang w:eastAsia="pt-BR"/>
                    </w:rPr>
                  </w:pPr>
                  <w:ins w:id="28590" w:author="Philippe Hollanda - Oliveira Trust" w:date="2022-07-19T09:57:00Z">
                    <w:r w:rsidRPr="0016760B">
                      <w:rPr>
                        <w:rFonts w:ascii="Arial" w:eastAsia="Times New Roman" w:hAnsi="Arial" w:cs="Arial"/>
                        <w:color w:val="000000"/>
                        <w:sz w:val="20"/>
                        <w:szCs w:val="20"/>
                        <w:lang w:eastAsia="pt-BR"/>
                      </w:rPr>
                      <w:t>R$ 2.200,00</w:t>
                    </w:r>
                  </w:ins>
                </w:p>
              </w:tc>
            </w:tr>
            <w:tr w:rsidR="0016760B" w:rsidRPr="0016760B" w14:paraId="7335000D" w14:textId="77777777" w:rsidTr="0016760B">
              <w:trPr>
                <w:trHeight w:val="1785"/>
                <w:ins w:id="285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E4D5F4" w14:textId="77777777" w:rsidR="0016760B" w:rsidRPr="0016760B" w:rsidRDefault="0016760B" w:rsidP="0016760B">
                  <w:pPr>
                    <w:autoSpaceDE/>
                    <w:autoSpaceDN/>
                    <w:adjustRightInd/>
                    <w:jc w:val="center"/>
                    <w:rPr>
                      <w:ins w:id="28592" w:author="Philippe Hollanda - Oliveira Trust" w:date="2022-07-19T09:57:00Z"/>
                      <w:rFonts w:ascii="Arial" w:eastAsia="Times New Roman" w:hAnsi="Arial" w:cs="Arial"/>
                      <w:color w:val="000000"/>
                      <w:sz w:val="20"/>
                      <w:szCs w:val="20"/>
                      <w:lang w:eastAsia="pt-BR"/>
                    </w:rPr>
                  </w:pPr>
                  <w:ins w:id="2859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3F0C436" w14:textId="77777777" w:rsidR="0016760B" w:rsidRPr="0016760B" w:rsidRDefault="0016760B" w:rsidP="0016760B">
                  <w:pPr>
                    <w:autoSpaceDE/>
                    <w:autoSpaceDN/>
                    <w:adjustRightInd/>
                    <w:jc w:val="center"/>
                    <w:rPr>
                      <w:ins w:id="28594" w:author="Philippe Hollanda - Oliveira Trust" w:date="2022-07-19T09:57:00Z"/>
                      <w:rFonts w:ascii="Arial" w:eastAsia="Times New Roman" w:hAnsi="Arial" w:cs="Arial"/>
                      <w:color w:val="000000"/>
                      <w:sz w:val="20"/>
                      <w:szCs w:val="20"/>
                      <w:lang w:eastAsia="pt-BR"/>
                    </w:rPr>
                  </w:pPr>
                  <w:ins w:id="28595" w:author="Philippe Hollanda - Oliveira Trust" w:date="2022-07-19T09:57:00Z">
                    <w:r w:rsidRPr="0016760B">
                      <w:rPr>
                        <w:rFonts w:ascii="Arial" w:eastAsia="Times New Roman" w:hAnsi="Arial" w:cs="Arial"/>
                        <w:color w:val="000000"/>
                        <w:sz w:val="20"/>
                        <w:szCs w:val="20"/>
                        <w:lang w:eastAsia="pt-BR"/>
                      </w:rPr>
                      <w:t>20/07/2020</w:t>
                    </w:r>
                  </w:ins>
                </w:p>
              </w:tc>
              <w:tc>
                <w:tcPr>
                  <w:tcW w:w="2324" w:type="dxa"/>
                  <w:tcBorders>
                    <w:top w:val="nil"/>
                    <w:left w:val="nil"/>
                    <w:bottom w:val="single" w:sz="4" w:space="0" w:color="auto"/>
                    <w:right w:val="single" w:sz="4" w:space="0" w:color="auto"/>
                  </w:tcBorders>
                  <w:shd w:val="clear" w:color="auto" w:fill="auto"/>
                  <w:noWrap/>
                  <w:vAlign w:val="center"/>
                  <w:hideMark/>
                </w:tcPr>
                <w:p w14:paraId="56A42BE6" w14:textId="77777777" w:rsidR="0016760B" w:rsidRPr="0016760B" w:rsidRDefault="0016760B" w:rsidP="0016760B">
                  <w:pPr>
                    <w:autoSpaceDE/>
                    <w:autoSpaceDN/>
                    <w:adjustRightInd/>
                    <w:jc w:val="center"/>
                    <w:rPr>
                      <w:ins w:id="28596" w:author="Philippe Hollanda - Oliveira Trust" w:date="2022-07-19T09:57:00Z"/>
                      <w:rFonts w:ascii="Arial" w:eastAsia="Times New Roman" w:hAnsi="Arial" w:cs="Arial"/>
                      <w:color w:val="000000"/>
                      <w:sz w:val="20"/>
                      <w:szCs w:val="20"/>
                      <w:lang w:eastAsia="pt-BR"/>
                    </w:rPr>
                  </w:pPr>
                  <w:ins w:id="28597" w:author="Philippe Hollanda - Oliveira Trust" w:date="2022-07-19T09:57:00Z">
                    <w:r w:rsidRPr="0016760B">
                      <w:rPr>
                        <w:rFonts w:ascii="Arial" w:eastAsia="Times New Roman" w:hAnsi="Arial" w:cs="Arial"/>
                        <w:color w:val="000000"/>
                        <w:sz w:val="20"/>
                        <w:szCs w:val="20"/>
                        <w:lang w:eastAsia="pt-BR"/>
                      </w:rPr>
                      <w:t>R$ 75.079,68</w:t>
                    </w:r>
                  </w:ins>
                </w:p>
              </w:tc>
            </w:tr>
            <w:tr w:rsidR="0016760B" w:rsidRPr="0016760B" w14:paraId="09FB722B" w14:textId="77777777" w:rsidTr="0016760B">
              <w:trPr>
                <w:trHeight w:val="1785"/>
                <w:ins w:id="285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4FE955" w14:textId="77777777" w:rsidR="0016760B" w:rsidRPr="0016760B" w:rsidRDefault="0016760B" w:rsidP="0016760B">
                  <w:pPr>
                    <w:autoSpaceDE/>
                    <w:autoSpaceDN/>
                    <w:adjustRightInd/>
                    <w:jc w:val="center"/>
                    <w:rPr>
                      <w:ins w:id="28599" w:author="Philippe Hollanda - Oliveira Trust" w:date="2022-07-19T09:57:00Z"/>
                      <w:rFonts w:ascii="Arial" w:eastAsia="Times New Roman" w:hAnsi="Arial" w:cs="Arial"/>
                      <w:color w:val="000000"/>
                      <w:sz w:val="20"/>
                      <w:szCs w:val="20"/>
                      <w:lang w:eastAsia="pt-BR"/>
                    </w:rPr>
                  </w:pPr>
                  <w:ins w:id="28600"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3BB75066" w14:textId="77777777" w:rsidR="0016760B" w:rsidRPr="0016760B" w:rsidRDefault="0016760B" w:rsidP="0016760B">
                  <w:pPr>
                    <w:autoSpaceDE/>
                    <w:autoSpaceDN/>
                    <w:adjustRightInd/>
                    <w:jc w:val="center"/>
                    <w:rPr>
                      <w:ins w:id="28601" w:author="Philippe Hollanda - Oliveira Trust" w:date="2022-07-19T09:57:00Z"/>
                      <w:rFonts w:ascii="Arial" w:eastAsia="Times New Roman" w:hAnsi="Arial" w:cs="Arial"/>
                      <w:color w:val="000000"/>
                      <w:sz w:val="20"/>
                      <w:szCs w:val="20"/>
                      <w:lang w:eastAsia="pt-BR"/>
                    </w:rPr>
                  </w:pPr>
                  <w:ins w:id="28602" w:author="Philippe Hollanda - Oliveira Trust" w:date="2022-07-19T09:57:00Z">
                    <w:r w:rsidRPr="0016760B">
                      <w:rPr>
                        <w:rFonts w:ascii="Arial" w:eastAsia="Times New Roman" w:hAnsi="Arial" w:cs="Arial"/>
                        <w:color w:val="000000"/>
                        <w:sz w:val="20"/>
                        <w:szCs w:val="20"/>
                        <w:lang w:eastAsia="pt-BR"/>
                      </w:rPr>
                      <w:t>07/08/2020</w:t>
                    </w:r>
                  </w:ins>
                </w:p>
              </w:tc>
              <w:tc>
                <w:tcPr>
                  <w:tcW w:w="2324" w:type="dxa"/>
                  <w:tcBorders>
                    <w:top w:val="nil"/>
                    <w:left w:val="nil"/>
                    <w:bottom w:val="single" w:sz="4" w:space="0" w:color="auto"/>
                    <w:right w:val="single" w:sz="4" w:space="0" w:color="auto"/>
                  </w:tcBorders>
                  <w:shd w:val="clear" w:color="auto" w:fill="auto"/>
                  <w:noWrap/>
                  <w:vAlign w:val="center"/>
                  <w:hideMark/>
                </w:tcPr>
                <w:p w14:paraId="02942FD3" w14:textId="77777777" w:rsidR="0016760B" w:rsidRPr="0016760B" w:rsidRDefault="0016760B" w:rsidP="0016760B">
                  <w:pPr>
                    <w:autoSpaceDE/>
                    <w:autoSpaceDN/>
                    <w:adjustRightInd/>
                    <w:jc w:val="center"/>
                    <w:rPr>
                      <w:ins w:id="28603" w:author="Philippe Hollanda - Oliveira Trust" w:date="2022-07-19T09:57:00Z"/>
                      <w:rFonts w:ascii="Arial" w:eastAsia="Times New Roman" w:hAnsi="Arial" w:cs="Arial"/>
                      <w:color w:val="000000"/>
                      <w:sz w:val="20"/>
                      <w:szCs w:val="20"/>
                      <w:lang w:eastAsia="pt-BR"/>
                    </w:rPr>
                  </w:pPr>
                  <w:ins w:id="28604" w:author="Philippe Hollanda - Oliveira Trust" w:date="2022-07-19T09:57:00Z">
                    <w:r w:rsidRPr="0016760B">
                      <w:rPr>
                        <w:rFonts w:ascii="Arial" w:eastAsia="Times New Roman" w:hAnsi="Arial" w:cs="Arial"/>
                        <w:color w:val="000000"/>
                        <w:sz w:val="20"/>
                        <w:szCs w:val="20"/>
                        <w:lang w:eastAsia="pt-BR"/>
                      </w:rPr>
                      <w:t>R$ 17.500,00</w:t>
                    </w:r>
                  </w:ins>
                </w:p>
              </w:tc>
            </w:tr>
            <w:tr w:rsidR="0016760B" w:rsidRPr="0016760B" w14:paraId="6ADD12FC" w14:textId="77777777" w:rsidTr="0016760B">
              <w:trPr>
                <w:trHeight w:val="1785"/>
                <w:ins w:id="286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579E2A" w14:textId="77777777" w:rsidR="0016760B" w:rsidRPr="0016760B" w:rsidRDefault="0016760B" w:rsidP="0016760B">
                  <w:pPr>
                    <w:autoSpaceDE/>
                    <w:autoSpaceDN/>
                    <w:adjustRightInd/>
                    <w:jc w:val="center"/>
                    <w:rPr>
                      <w:ins w:id="28606" w:author="Philippe Hollanda - Oliveira Trust" w:date="2022-07-19T09:57:00Z"/>
                      <w:rFonts w:ascii="Arial" w:eastAsia="Times New Roman" w:hAnsi="Arial" w:cs="Arial"/>
                      <w:color w:val="000000"/>
                      <w:sz w:val="20"/>
                      <w:szCs w:val="20"/>
                      <w:lang w:eastAsia="pt-BR"/>
                    </w:rPr>
                  </w:pPr>
                  <w:ins w:id="28607"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25B60C1" w14:textId="77777777" w:rsidR="0016760B" w:rsidRPr="0016760B" w:rsidRDefault="0016760B" w:rsidP="0016760B">
                  <w:pPr>
                    <w:autoSpaceDE/>
                    <w:autoSpaceDN/>
                    <w:adjustRightInd/>
                    <w:jc w:val="center"/>
                    <w:rPr>
                      <w:ins w:id="28608" w:author="Philippe Hollanda - Oliveira Trust" w:date="2022-07-19T09:57:00Z"/>
                      <w:rFonts w:ascii="Arial" w:eastAsia="Times New Roman" w:hAnsi="Arial" w:cs="Arial"/>
                      <w:color w:val="000000"/>
                      <w:sz w:val="20"/>
                      <w:szCs w:val="20"/>
                      <w:lang w:eastAsia="pt-BR"/>
                    </w:rPr>
                  </w:pPr>
                  <w:ins w:id="28609" w:author="Philippe Hollanda - Oliveira Trust" w:date="2022-07-19T09:57:00Z">
                    <w:r w:rsidRPr="0016760B">
                      <w:rPr>
                        <w:rFonts w:ascii="Arial" w:eastAsia="Times New Roman" w:hAnsi="Arial" w:cs="Arial"/>
                        <w:color w:val="000000"/>
                        <w:sz w:val="20"/>
                        <w:szCs w:val="20"/>
                        <w:lang w:eastAsia="pt-BR"/>
                      </w:rPr>
                      <w:t>30/07/2020</w:t>
                    </w:r>
                  </w:ins>
                </w:p>
              </w:tc>
              <w:tc>
                <w:tcPr>
                  <w:tcW w:w="2324" w:type="dxa"/>
                  <w:tcBorders>
                    <w:top w:val="nil"/>
                    <w:left w:val="nil"/>
                    <w:bottom w:val="single" w:sz="4" w:space="0" w:color="auto"/>
                    <w:right w:val="single" w:sz="4" w:space="0" w:color="auto"/>
                  </w:tcBorders>
                  <w:shd w:val="clear" w:color="auto" w:fill="auto"/>
                  <w:noWrap/>
                  <w:vAlign w:val="center"/>
                  <w:hideMark/>
                </w:tcPr>
                <w:p w14:paraId="169B9CDA" w14:textId="77777777" w:rsidR="0016760B" w:rsidRPr="0016760B" w:rsidRDefault="0016760B" w:rsidP="0016760B">
                  <w:pPr>
                    <w:autoSpaceDE/>
                    <w:autoSpaceDN/>
                    <w:adjustRightInd/>
                    <w:jc w:val="center"/>
                    <w:rPr>
                      <w:ins w:id="28610" w:author="Philippe Hollanda - Oliveira Trust" w:date="2022-07-19T09:57:00Z"/>
                      <w:rFonts w:ascii="Arial" w:eastAsia="Times New Roman" w:hAnsi="Arial" w:cs="Arial"/>
                      <w:color w:val="000000"/>
                      <w:sz w:val="20"/>
                      <w:szCs w:val="20"/>
                      <w:lang w:eastAsia="pt-BR"/>
                    </w:rPr>
                  </w:pPr>
                  <w:ins w:id="28611" w:author="Philippe Hollanda - Oliveira Trust" w:date="2022-07-19T09:57:00Z">
                    <w:r w:rsidRPr="0016760B">
                      <w:rPr>
                        <w:rFonts w:ascii="Arial" w:eastAsia="Times New Roman" w:hAnsi="Arial" w:cs="Arial"/>
                        <w:color w:val="000000"/>
                        <w:sz w:val="20"/>
                        <w:szCs w:val="20"/>
                        <w:lang w:eastAsia="pt-BR"/>
                      </w:rPr>
                      <w:t>R$ 91.655,93</w:t>
                    </w:r>
                  </w:ins>
                </w:p>
              </w:tc>
            </w:tr>
            <w:tr w:rsidR="0016760B" w:rsidRPr="0016760B" w14:paraId="679904F7" w14:textId="77777777" w:rsidTr="0016760B">
              <w:trPr>
                <w:trHeight w:val="1785"/>
                <w:ins w:id="286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2E4BCD" w14:textId="77777777" w:rsidR="0016760B" w:rsidRPr="0016760B" w:rsidRDefault="0016760B" w:rsidP="0016760B">
                  <w:pPr>
                    <w:autoSpaceDE/>
                    <w:autoSpaceDN/>
                    <w:adjustRightInd/>
                    <w:jc w:val="center"/>
                    <w:rPr>
                      <w:ins w:id="28613" w:author="Philippe Hollanda - Oliveira Trust" w:date="2022-07-19T09:57:00Z"/>
                      <w:rFonts w:ascii="Arial" w:eastAsia="Times New Roman" w:hAnsi="Arial" w:cs="Arial"/>
                      <w:color w:val="000000"/>
                      <w:sz w:val="20"/>
                      <w:szCs w:val="20"/>
                      <w:lang w:eastAsia="pt-BR"/>
                    </w:rPr>
                  </w:pPr>
                  <w:ins w:id="28614" w:author="Philippe Hollanda - Oliveira Trust" w:date="2022-07-19T09:57:00Z">
                    <w:r w:rsidRPr="0016760B">
                      <w:rPr>
                        <w:rFonts w:ascii="Arial" w:eastAsia="Times New Roman" w:hAnsi="Arial" w:cs="Arial"/>
                        <w:color w:val="000000"/>
                        <w:sz w:val="20"/>
                        <w:szCs w:val="20"/>
                        <w:lang w:eastAsia="pt-BR"/>
                      </w:rPr>
                      <w:t>DATILOGRAFIA, DIGITAÇÃO, ESTENOGRAFIA, EXPEDIENTE, SECRETARIA EM GERAL</w:t>
                    </w:r>
                  </w:ins>
                </w:p>
              </w:tc>
              <w:tc>
                <w:tcPr>
                  <w:tcW w:w="2324" w:type="dxa"/>
                  <w:tcBorders>
                    <w:top w:val="nil"/>
                    <w:left w:val="nil"/>
                    <w:bottom w:val="single" w:sz="4" w:space="0" w:color="auto"/>
                    <w:right w:val="single" w:sz="4" w:space="0" w:color="auto"/>
                  </w:tcBorders>
                  <w:shd w:val="clear" w:color="auto" w:fill="auto"/>
                  <w:noWrap/>
                  <w:vAlign w:val="center"/>
                  <w:hideMark/>
                </w:tcPr>
                <w:p w14:paraId="111ED3DD" w14:textId="77777777" w:rsidR="0016760B" w:rsidRPr="0016760B" w:rsidRDefault="0016760B" w:rsidP="0016760B">
                  <w:pPr>
                    <w:autoSpaceDE/>
                    <w:autoSpaceDN/>
                    <w:adjustRightInd/>
                    <w:jc w:val="center"/>
                    <w:rPr>
                      <w:ins w:id="28615" w:author="Philippe Hollanda - Oliveira Trust" w:date="2022-07-19T09:57:00Z"/>
                      <w:rFonts w:ascii="Arial" w:eastAsia="Times New Roman" w:hAnsi="Arial" w:cs="Arial"/>
                      <w:color w:val="000000"/>
                      <w:sz w:val="20"/>
                      <w:szCs w:val="20"/>
                      <w:lang w:eastAsia="pt-BR"/>
                    </w:rPr>
                  </w:pPr>
                  <w:ins w:id="28616" w:author="Philippe Hollanda - Oliveira Trust" w:date="2022-07-19T09:57:00Z">
                    <w:r w:rsidRPr="0016760B">
                      <w:rPr>
                        <w:rFonts w:ascii="Arial" w:eastAsia="Times New Roman" w:hAnsi="Arial" w:cs="Arial"/>
                        <w:color w:val="000000"/>
                        <w:sz w:val="20"/>
                        <w:szCs w:val="20"/>
                        <w:lang w:eastAsia="pt-BR"/>
                      </w:rPr>
                      <w:t>10/08/2020</w:t>
                    </w:r>
                  </w:ins>
                </w:p>
              </w:tc>
              <w:tc>
                <w:tcPr>
                  <w:tcW w:w="2324" w:type="dxa"/>
                  <w:tcBorders>
                    <w:top w:val="nil"/>
                    <w:left w:val="nil"/>
                    <w:bottom w:val="single" w:sz="4" w:space="0" w:color="auto"/>
                    <w:right w:val="single" w:sz="4" w:space="0" w:color="auto"/>
                  </w:tcBorders>
                  <w:shd w:val="clear" w:color="auto" w:fill="auto"/>
                  <w:noWrap/>
                  <w:vAlign w:val="center"/>
                  <w:hideMark/>
                </w:tcPr>
                <w:p w14:paraId="66B27756" w14:textId="77777777" w:rsidR="0016760B" w:rsidRPr="0016760B" w:rsidRDefault="0016760B" w:rsidP="0016760B">
                  <w:pPr>
                    <w:autoSpaceDE/>
                    <w:autoSpaceDN/>
                    <w:adjustRightInd/>
                    <w:jc w:val="center"/>
                    <w:rPr>
                      <w:ins w:id="28617" w:author="Philippe Hollanda - Oliveira Trust" w:date="2022-07-19T09:57:00Z"/>
                      <w:rFonts w:ascii="Arial" w:eastAsia="Times New Roman" w:hAnsi="Arial" w:cs="Arial"/>
                      <w:color w:val="000000"/>
                      <w:sz w:val="20"/>
                      <w:szCs w:val="20"/>
                      <w:lang w:eastAsia="pt-BR"/>
                    </w:rPr>
                  </w:pPr>
                  <w:ins w:id="28618" w:author="Philippe Hollanda - Oliveira Trust" w:date="2022-07-19T09:57:00Z">
                    <w:r w:rsidRPr="0016760B">
                      <w:rPr>
                        <w:rFonts w:ascii="Arial" w:eastAsia="Times New Roman" w:hAnsi="Arial" w:cs="Arial"/>
                        <w:color w:val="000000"/>
                        <w:sz w:val="20"/>
                        <w:szCs w:val="20"/>
                        <w:lang w:eastAsia="pt-BR"/>
                      </w:rPr>
                      <w:t>R$ 1.750,00</w:t>
                    </w:r>
                  </w:ins>
                </w:p>
              </w:tc>
            </w:tr>
            <w:tr w:rsidR="0016760B" w:rsidRPr="0016760B" w14:paraId="393ADE2E" w14:textId="77777777" w:rsidTr="0016760B">
              <w:trPr>
                <w:trHeight w:val="1785"/>
                <w:ins w:id="286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60790E" w14:textId="77777777" w:rsidR="0016760B" w:rsidRPr="0016760B" w:rsidRDefault="0016760B" w:rsidP="0016760B">
                  <w:pPr>
                    <w:autoSpaceDE/>
                    <w:autoSpaceDN/>
                    <w:adjustRightInd/>
                    <w:jc w:val="center"/>
                    <w:rPr>
                      <w:ins w:id="28620" w:author="Philippe Hollanda - Oliveira Trust" w:date="2022-07-19T09:57:00Z"/>
                      <w:rFonts w:ascii="Arial" w:eastAsia="Times New Roman" w:hAnsi="Arial" w:cs="Arial"/>
                      <w:color w:val="000000"/>
                      <w:sz w:val="20"/>
                      <w:szCs w:val="20"/>
                      <w:lang w:eastAsia="pt-BR"/>
                    </w:rPr>
                  </w:pPr>
                  <w:ins w:id="2862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410FB8F" w14:textId="77777777" w:rsidR="0016760B" w:rsidRPr="0016760B" w:rsidRDefault="0016760B" w:rsidP="0016760B">
                  <w:pPr>
                    <w:autoSpaceDE/>
                    <w:autoSpaceDN/>
                    <w:adjustRightInd/>
                    <w:jc w:val="center"/>
                    <w:rPr>
                      <w:ins w:id="28622" w:author="Philippe Hollanda - Oliveira Trust" w:date="2022-07-19T09:57:00Z"/>
                      <w:rFonts w:ascii="Arial" w:eastAsia="Times New Roman" w:hAnsi="Arial" w:cs="Arial"/>
                      <w:color w:val="000000"/>
                      <w:sz w:val="20"/>
                      <w:szCs w:val="20"/>
                      <w:lang w:eastAsia="pt-BR"/>
                    </w:rPr>
                  </w:pPr>
                  <w:ins w:id="28623" w:author="Philippe Hollanda - Oliveira Trust" w:date="2022-07-19T09:57:00Z">
                    <w:r w:rsidRPr="0016760B">
                      <w:rPr>
                        <w:rFonts w:ascii="Arial" w:eastAsia="Times New Roman" w:hAnsi="Arial" w:cs="Arial"/>
                        <w:color w:val="000000"/>
                        <w:sz w:val="20"/>
                        <w:szCs w:val="20"/>
                        <w:lang w:eastAsia="pt-BR"/>
                      </w:rPr>
                      <w:t>14/08/2020</w:t>
                    </w:r>
                  </w:ins>
                </w:p>
              </w:tc>
              <w:tc>
                <w:tcPr>
                  <w:tcW w:w="2324" w:type="dxa"/>
                  <w:tcBorders>
                    <w:top w:val="nil"/>
                    <w:left w:val="nil"/>
                    <w:bottom w:val="single" w:sz="4" w:space="0" w:color="auto"/>
                    <w:right w:val="single" w:sz="4" w:space="0" w:color="auto"/>
                  </w:tcBorders>
                  <w:shd w:val="clear" w:color="auto" w:fill="auto"/>
                  <w:noWrap/>
                  <w:vAlign w:val="center"/>
                  <w:hideMark/>
                </w:tcPr>
                <w:p w14:paraId="0A8F5EF7" w14:textId="77777777" w:rsidR="0016760B" w:rsidRPr="0016760B" w:rsidRDefault="0016760B" w:rsidP="0016760B">
                  <w:pPr>
                    <w:autoSpaceDE/>
                    <w:autoSpaceDN/>
                    <w:adjustRightInd/>
                    <w:jc w:val="center"/>
                    <w:rPr>
                      <w:ins w:id="28624" w:author="Philippe Hollanda - Oliveira Trust" w:date="2022-07-19T09:57:00Z"/>
                      <w:rFonts w:ascii="Arial" w:eastAsia="Times New Roman" w:hAnsi="Arial" w:cs="Arial"/>
                      <w:color w:val="000000"/>
                      <w:sz w:val="20"/>
                      <w:szCs w:val="20"/>
                      <w:lang w:eastAsia="pt-BR"/>
                    </w:rPr>
                  </w:pPr>
                  <w:ins w:id="28625" w:author="Philippe Hollanda - Oliveira Trust" w:date="2022-07-19T09:57:00Z">
                    <w:r w:rsidRPr="0016760B">
                      <w:rPr>
                        <w:rFonts w:ascii="Arial" w:eastAsia="Times New Roman" w:hAnsi="Arial" w:cs="Arial"/>
                        <w:color w:val="000000"/>
                        <w:sz w:val="20"/>
                        <w:szCs w:val="20"/>
                        <w:lang w:eastAsia="pt-BR"/>
                      </w:rPr>
                      <w:t>R$ 2.452,00</w:t>
                    </w:r>
                  </w:ins>
                </w:p>
              </w:tc>
            </w:tr>
            <w:tr w:rsidR="0016760B" w:rsidRPr="0016760B" w14:paraId="17AE29C4" w14:textId="77777777" w:rsidTr="0016760B">
              <w:trPr>
                <w:trHeight w:val="1785"/>
                <w:ins w:id="28626"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226A6A3F" w14:textId="77777777" w:rsidR="0016760B" w:rsidRPr="0016760B" w:rsidRDefault="0016760B" w:rsidP="0016760B">
                  <w:pPr>
                    <w:autoSpaceDE/>
                    <w:autoSpaceDN/>
                    <w:adjustRightInd/>
                    <w:jc w:val="center"/>
                    <w:rPr>
                      <w:ins w:id="28627" w:author="Philippe Hollanda - Oliveira Trust" w:date="2022-07-19T09:57:00Z"/>
                      <w:rFonts w:ascii="Arial" w:eastAsia="Times New Roman" w:hAnsi="Arial" w:cs="Arial"/>
                      <w:color w:val="000000"/>
                      <w:sz w:val="20"/>
                      <w:szCs w:val="20"/>
                      <w:lang w:eastAsia="pt-BR"/>
                    </w:rPr>
                  </w:pPr>
                  <w:ins w:id="2862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77ABD10" w14:textId="77777777" w:rsidR="0016760B" w:rsidRPr="0016760B" w:rsidRDefault="0016760B" w:rsidP="0016760B">
                  <w:pPr>
                    <w:autoSpaceDE/>
                    <w:autoSpaceDN/>
                    <w:adjustRightInd/>
                    <w:jc w:val="center"/>
                    <w:rPr>
                      <w:ins w:id="28629" w:author="Philippe Hollanda - Oliveira Trust" w:date="2022-07-19T09:57:00Z"/>
                      <w:rFonts w:ascii="Arial" w:eastAsia="Times New Roman" w:hAnsi="Arial" w:cs="Arial"/>
                      <w:color w:val="000000"/>
                      <w:sz w:val="20"/>
                      <w:szCs w:val="20"/>
                      <w:lang w:eastAsia="pt-BR"/>
                    </w:rPr>
                  </w:pPr>
                  <w:ins w:id="28630" w:author="Philippe Hollanda - Oliveira Trust" w:date="2022-07-19T09:57:00Z">
                    <w:r w:rsidRPr="0016760B">
                      <w:rPr>
                        <w:rFonts w:ascii="Arial" w:eastAsia="Times New Roman" w:hAnsi="Arial" w:cs="Arial"/>
                        <w:color w:val="000000"/>
                        <w:sz w:val="20"/>
                        <w:szCs w:val="20"/>
                        <w:lang w:eastAsia="pt-BR"/>
                      </w:rPr>
                      <w:t>01/09/2020</w:t>
                    </w:r>
                  </w:ins>
                </w:p>
              </w:tc>
              <w:tc>
                <w:tcPr>
                  <w:tcW w:w="2324" w:type="dxa"/>
                  <w:tcBorders>
                    <w:top w:val="nil"/>
                    <w:left w:val="nil"/>
                    <w:bottom w:val="single" w:sz="4" w:space="0" w:color="auto"/>
                    <w:right w:val="single" w:sz="4" w:space="0" w:color="auto"/>
                  </w:tcBorders>
                  <w:shd w:val="clear" w:color="auto" w:fill="auto"/>
                  <w:noWrap/>
                  <w:vAlign w:val="center"/>
                  <w:hideMark/>
                </w:tcPr>
                <w:p w14:paraId="6AB40845" w14:textId="77777777" w:rsidR="0016760B" w:rsidRPr="0016760B" w:rsidRDefault="0016760B" w:rsidP="0016760B">
                  <w:pPr>
                    <w:autoSpaceDE/>
                    <w:autoSpaceDN/>
                    <w:adjustRightInd/>
                    <w:jc w:val="center"/>
                    <w:rPr>
                      <w:ins w:id="28631" w:author="Philippe Hollanda - Oliveira Trust" w:date="2022-07-19T09:57:00Z"/>
                      <w:rFonts w:ascii="Arial" w:eastAsia="Times New Roman" w:hAnsi="Arial" w:cs="Arial"/>
                      <w:color w:val="000000"/>
                      <w:sz w:val="20"/>
                      <w:szCs w:val="20"/>
                      <w:lang w:eastAsia="pt-BR"/>
                    </w:rPr>
                  </w:pPr>
                  <w:ins w:id="28632" w:author="Philippe Hollanda - Oliveira Trust" w:date="2022-07-19T09:57:00Z">
                    <w:r w:rsidRPr="0016760B">
                      <w:rPr>
                        <w:rFonts w:ascii="Arial" w:eastAsia="Times New Roman" w:hAnsi="Arial" w:cs="Arial"/>
                        <w:color w:val="000000"/>
                        <w:sz w:val="20"/>
                        <w:szCs w:val="20"/>
                        <w:lang w:eastAsia="pt-BR"/>
                      </w:rPr>
                      <w:t>R$ 10.448,42</w:t>
                    </w:r>
                  </w:ins>
                </w:p>
              </w:tc>
            </w:tr>
            <w:tr w:rsidR="0016760B" w:rsidRPr="0016760B" w14:paraId="25D94634" w14:textId="77777777" w:rsidTr="0016760B">
              <w:trPr>
                <w:trHeight w:val="1785"/>
                <w:ins w:id="28633"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0F8510DC" w14:textId="77777777" w:rsidR="0016760B" w:rsidRPr="0016760B" w:rsidRDefault="0016760B" w:rsidP="0016760B">
                  <w:pPr>
                    <w:autoSpaceDE/>
                    <w:autoSpaceDN/>
                    <w:adjustRightInd/>
                    <w:rPr>
                      <w:ins w:id="2863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EE4746D" w14:textId="77777777" w:rsidR="0016760B" w:rsidRPr="0016760B" w:rsidRDefault="0016760B" w:rsidP="0016760B">
                  <w:pPr>
                    <w:autoSpaceDE/>
                    <w:autoSpaceDN/>
                    <w:adjustRightInd/>
                    <w:jc w:val="center"/>
                    <w:rPr>
                      <w:ins w:id="28635" w:author="Philippe Hollanda - Oliveira Trust" w:date="2022-07-19T09:57:00Z"/>
                      <w:rFonts w:ascii="Arial" w:eastAsia="Times New Roman" w:hAnsi="Arial" w:cs="Arial"/>
                      <w:color w:val="000000"/>
                      <w:sz w:val="20"/>
                      <w:szCs w:val="20"/>
                      <w:lang w:eastAsia="pt-BR"/>
                    </w:rPr>
                  </w:pPr>
                  <w:ins w:id="28636" w:author="Philippe Hollanda - Oliveira Trust" w:date="2022-07-19T09:57:00Z">
                    <w:r w:rsidRPr="0016760B">
                      <w:rPr>
                        <w:rFonts w:ascii="Arial" w:eastAsia="Times New Roman" w:hAnsi="Arial" w:cs="Arial"/>
                        <w:color w:val="000000"/>
                        <w:sz w:val="20"/>
                        <w:szCs w:val="20"/>
                        <w:lang w:eastAsia="pt-BR"/>
                      </w:rPr>
                      <w:t>27/08/2020</w:t>
                    </w:r>
                  </w:ins>
                </w:p>
              </w:tc>
              <w:tc>
                <w:tcPr>
                  <w:tcW w:w="2324" w:type="dxa"/>
                  <w:tcBorders>
                    <w:top w:val="nil"/>
                    <w:left w:val="nil"/>
                    <w:bottom w:val="single" w:sz="4" w:space="0" w:color="auto"/>
                    <w:right w:val="single" w:sz="4" w:space="0" w:color="auto"/>
                  </w:tcBorders>
                  <w:shd w:val="clear" w:color="auto" w:fill="auto"/>
                  <w:noWrap/>
                  <w:vAlign w:val="center"/>
                  <w:hideMark/>
                </w:tcPr>
                <w:p w14:paraId="1D5375C2" w14:textId="77777777" w:rsidR="0016760B" w:rsidRPr="0016760B" w:rsidRDefault="0016760B" w:rsidP="0016760B">
                  <w:pPr>
                    <w:autoSpaceDE/>
                    <w:autoSpaceDN/>
                    <w:adjustRightInd/>
                    <w:jc w:val="center"/>
                    <w:rPr>
                      <w:ins w:id="28637" w:author="Philippe Hollanda - Oliveira Trust" w:date="2022-07-19T09:57:00Z"/>
                      <w:rFonts w:ascii="Arial" w:eastAsia="Times New Roman" w:hAnsi="Arial" w:cs="Arial"/>
                      <w:color w:val="000000"/>
                      <w:sz w:val="20"/>
                      <w:szCs w:val="20"/>
                      <w:lang w:eastAsia="pt-BR"/>
                    </w:rPr>
                  </w:pPr>
                  <w:ins w:id="28638" w:author="Philippe Hollanda - Oliveira Trust" w:date="2022-07-19T09:57:00Z">
                    <w:r w:rsidRPr="0016760B">
                      <w:rPr>
                        <w:rFonts w:ascii="Arial" w:eastAsia="Times New Roman" w:hAnsi="Arial" w:cs="Arial"/>
                        <w:color w:val="000000"/>
                        <w:sz w:val="20"/>
                        <w:szCs w:val="20"/>
                        <w:lang w:eastAsia="pt-BR"/>
                      </w:rPr>
                      <w:t>R$ 105.645,13</w:t>
                    </w:r>
                  </w:ins>
                </w:p>
              </w:tc>
            </w:tr>
            <w:tr w:rsidR="0016760B" w:rsidRPr="0016760B" w14:paraId="687AFE35" w14:textId="77777777" w:rsidTr="0016760B">
              <w:trPr>
                <w:trHeight w:val="1785"/>
                <w:ins w:id="286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67119C" w14:textId="77777777" w:rsidR="0016760B" w:rsidRPr="0016760B" w:rsidRDefault="0016760B" w:rsidP="0016760B">
                  <w:pPr>
                    <w:autoSpaceDE/>
                    <w:autoSpaceDN/>
                    <w:adjustRightInd/>
                    <w:jc w:val="center"/>
                    <w:rPr>
                      <w:ins w:id="28640" w:author="Philippe Hollanda - Oliveira Trust" w:date="2022-07-19T09:57:00Z"/>
                      <w:rFonts w:ascii="Arial" w:eastAsia="Times New Roman" w:hAnsi="Arial" w:cs="Arial"/>
                      <w:color w:val="000000"/>
                      <w:sz w:val="20"/>
                      <w:szCs w:val="20"/>
                      <w:lang w:eastAsia="pt-BR"/>
                    </w:rPr>
                  </w:pPr>
                  <w:ins w:id="28641"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C1B438B" w14:textId="77777777" w:rsidR="0016760B" w:rsidRPr="0016760B" w:rsidRDefault="0016760B" w:rsidP="0016760B">
                  <w:pPr>
                    <w:autoSpaceDE/>
                    <w:autoSpaceDN/>
                    <w:adjustRightInd/>
                    <w:jc w:val="center"/>
                    <w:rPr>
                      <w:ins w:id="28642" w:author="Philippe Hollanda - Oliveira Trust" w:date="2022-07-19T09:57:00Z"/>
                      <w:rFonts w:ascii="Arial" w:eastAsia="Times New Roman" w:hAnsi="Arial" w:cs="Arial"/>
                      <w:color w:val="000000"/>
                      <w:sz w:val="20"/>
                      <w:szCs w:val="20"/>
                      <w:lang w:eastAsia="pt-BR"/>
                    </w:rPr>
                  </w:pPr>
                  <w:ins w:id="28643" w:author="Philippe Hollanda - Oliveira Trust" w:date="2022-07-19T09:57:00Z">
                    <w:r w:rsidRPr="0016760B">
                      <w:rPr>
                        <w:rFonts w:ascii="Arial" w:eastAsia="Times New Roman" w:hAnsi="Arial" w:cs="Arial"/>
                        <w:color w:val="000000"/>
                        <w:sz w:val="20"/>
                        <w:szCs w:val="20"/>
                        <w:lang w:eastAsia="pt-BR"/>
                      </w:rPr>
                      <w:t>08/09/2020</w:t>
                    </w:r>
                  </w:ins>
                </w:p>
              </w:tc>
              <w:tc>
                <w:tcPr>
                  <w:tcW w:w="2324" w:type="dxa"/>
                  <w:tcBorders>
                    <w:top w:val="nil"/>
                    <w:left w:val="nil"/>
                    <w:bottom w:val="single" w:sz="4" w:space="0" w:color="auto"/>
                    <w:right w:val="single" w:sz="4" w:space="0" w:color="auto"/>
                  </w:tcBorders>
                  <w:shd w:val="clear" w:color="auto" w:fill="auto"/>
                  <w:noWrap/>
                  <w:vAlign w:val="center"/>
                  <w:hideMark/>
                </w:tcPr>
                <w:p w14:paraId="1CFB1C57" w14:textId="77777777" w:rsidR="0016760B" w:rsidRPr="0016760B" w:rsidRDefault="0016760B" w:rsidP="0016760B">
                  <w:pPr>
                    <w:autoSpaceDE/>
                    <w:autoSpaceDN/>
                    <w:adjustRightInd/>
                    <w:jc w:val="center"/>
                    <w:rPr>
                      <w:ins w:id="28644" w:author="Philippe Hollanda - Oliveira Trust" w:date="2022-07-19T09:57:00Z"/>
                      <w:rFonts w:ascii="Arial" w:eastAsia="Times New Roman" w:hAnsi="Arial" w:cs="Arial"/>
                      <w:color w:val="000000"/>
                      <w:sz w:val="20"/>
                      <w:szCs w:val="20"/>
                      <w:lang w:eastAsia="pt-BR"/>
                    </w:rPr>
                  </w:pPr>
                  <w:ins w:id="28645"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52C149E6" w14:textId="77777777" w:rsidTr="0016760B">
              <w:trPr>
                <w:trHeight w:val="1785"/>
                <w:ins w:id="286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7737D5" w14:textId="77777777" w:rsidR="0016760B" w:rsidRPr="0016760B" w:rsidRDefault="0016760B" w:rsidP="0016760B">
                  <w:pPr>
                    <w:autoSpaceDE/>
                    <w:autoSpaceDN/>
                    <w:adjustRightInd/>
                    <w:jc w:val="center"/>
                    <w:rPr>
                      <w:ins w:id="28647" w:author="Philippe Hollanda - Oliveira Trust" w:date="2022-07-19T09:57:00Z"/>
                      <w:rFonts w:ascii="Arial" w:eastAsia="Times New Roman" w:hAnsi="Arial" w:cs="Arial"/>
                      <w:color w:val="000000"/>
                      <w:sz w:val="20"/>
                      <w:szCs w:val="20"/>
                      <w:lang w:eastAsia="pt-BR"/>
                    </w:rPr>
                  </w:pPr>
                  <w:ins w:id="28648"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65A5B487" w14:textId="77777777" w:rsidR="0016760B" w:rsidRPr="0016760B" w:rsidRDefault="0016760B" w:rsidP="0016760B">
                  <w:pPr>
                    <w:autoSpaceDE/>
                    <w:autoSpaceDN/>
                    <w:adjustRightInd/>
                    <w:jc w:val="center"/>
                    <w:rPr>
                      <w:ins w:id="28649" w:author="Philippe Hollanda - Oliveira Trust" w:date="2022-07-19T09:57:00Z"/>
                      <w:rFonts w:ascii="Arial" w:eastAsia="Times New Roman" w:hAnsi="Arial" w:cs="Arial"/>
                      <w:color w:val="000000"/>
                      <w:sz w:val="20"/>
                      <w:szCs w:val="20"/>
                      <w:lang w:eastAsia="pt-BR"/>
                    </w:rPr>
                  </w:pPr>
                  <w:ins w:id="28650" w:author="Philippe Hollanda - Oliveira Trust" w:date="2022-07-19T09:57:00Z">
                    <w:r w:rsidRPr="0016760B">
                      <w:rPr>
                        <w:rFonts w:ascii="Arial" w:eastAsia="Times New Roman" w:hAnsi="Arial" w:cs="Arial"/>
                        <w:color w:val="000000"/>
                        <w:sz w:val="20"/>
                        <w:szCs w:val="20"/>
                        <w:lang w:eastAsia="pt-BR"/>
                      </w:rPr>
                      <w:t>08/09/2020</w:t>
                    </w:r>
                  </w:ins>
                </w:p>
              </w:tc>
              <w:tc>
                <w:tcPr>
                  <w:tcW w:w="2324" w:type="dxa"/>
                  <w:tcBorders>
                    <w:top w:val="nil"/>
                    <w:left w:val="nil"/>
                    <w:bottom w:val="single" w:sz="4" w:space="0" w:color="auto"/>
                    <w:right w:val="single" w:sz="4" w:space="0" w:color="auto"/>
                  </w:tcBorders>
                  <w:shd w:val="clear" w:color="auto" w:fill="auto"/>
                  <w:noWrap/>
                  <w:vAlign w:val="center"/>
                  <w:hideMark/>
                </w:tcPr>
                <w:p w14:paraId="210B8A31" w14:textId="77777777" w:rsidR="0016760B" w:rsidRPr="0016760B" w:rsidRDefault="0016760B" w:rsidP="0016760B">
                  <w:pPr>
                    <w:autoSpaceDE/>
                    <w:autoSpaceDN/>
                    <w:adjustRightInd/>
                    <w:jc w:val="center"/>
                    <w:rPr>
                      <w:ins w:id="28651" w:author="Philippe Hollanda - Oliveira Trust" w:date="2022-07-19T09:57:00Z"/>
                      <w:rFonts w:ascii="Arial" w:eastAsia="Times New Roman" w:hAnsi="Arial" w:cs="Arial"/>
                      <w:color w:val="000000"/>
                      <w:sz w:val="20"/>
                      <w:szCs w:val="20"/>
                      <w:lang w:eastAsia="pt-BR"/>
                    </w:rPr>
                  </w:pPr>
                  <w:ins w:id="28652"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41A3359F" w14:textId="77777777" w:rsidTr="0016760B">
              <w:trPr>
                <w:trHeight w:val="1785"/>
                <w:ins w:id="286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3CDD10" w14:textId="77777777" w:rsidR="0016760B" w:rsidRPr="0016760B" w:rsidRDefault="0016760B" w:rsidP="0016760B">
                  <w:pPr>
                    <w:autoSpaceDE/>
                    <w:autoSpaceDN/>
                    <w:adjustRightInd/>
                    <w:jc w:val="center"/>
                    <w:rPr>
                      <w:ins w:id="28654" w:author="Philippe Hollanda - Oliveira Trust" w:date="2022-07-19T09:57:00Z"/>
                      <w:rFonts w:ascii="Arial" w:eastAsia="Times New Roman" w:hAnsi="Arial" w:cs="Arial"/>
                      <w:color w:val="000000"/>
                      <w:sz w:val="20"/>
                      <w:szCs w:val="20"/>
                      <w:lang w:eastAsia="pt-BR"/>
                    </w:rPr>
                  </w:pPr>
                  <w:ins w:id="28655"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25F986DB" w14:textId="77777777" w:rsidR="0016760B" w:rsidRPr="0016760B" w:rsidRDefault="0016760B" w:rsidP="0016760B">
                  <w:pPr>
                    <w:autoSpaceDE/>
                    <w:autoSpaceDN/>
                    <w:adjustRightInd/>
                    <w:jc w:val="center"/>
                    <w:rPr>
                      <w:ins w:id="28656" w:author="Philippe Hollanda - Oliveira Trust" w:date="2022-07-19T09:57:00Z"/>
                      <w:rFonts w:ascii="Arial" w:eastAsia="Times New Roman" w:hAnsi="Arial" w:cs="Arial"/>
                      <w:color w:val="000000"/>
                      <w:sz w:val="20"/>
                      <w:szCs w:val="20"/>
                      <w:lang w:eastAsia="pt-BR"/>
                    </w:rPr>
                  </w:pPr>
                  <w:ins w:id="28657" w:author="Philippe Hollanda - Oliveira Trust" w:date="2022-07-19T09:57:00Z">
                    <w:r w:rsidRPr="0016760B">
                      <w:rPr>
                        <w:rFonts w:ascii="Arial" w:eastAsia="Times New Roman" w:hAnsi="Arial" w:cs="Arial"/>
                        <w:color w:val="000000"/>
                        <w:sz w:val="20"/>
                        <w:szCs w:val="20"/>
                        <w:lang w:eastAsia="pt-BR"/>
                      </w:rPr>
                      <w:t>07/10/2020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70B74371" w14:textId="77777777" w:rsidR="0016760B" w:rsidRPr="0016760B" w:rsidRDefault="0016760B" w:rsidP="0016760B">
                  <w:pPr>
                    <w:autoSpaceDE/>
                    <w:autoSpaceDN/>
                    <w:adjustRightInd/>
                    <w:jc w:val="center"/>
                    <w:rPr>
                      <w:ins w:id="28658" w:author="Philippe Hollanda - Oliveira Trust" w:date="2022-07-19T09:57:00Z"/>
                      <w:rFonts w:ascii="Arial" w:eastAsia="Times New Roman" w:hAnsi="Arial" w:cs="Arial"/>
                      <w:color w:val="000000"/>
                      <w:sz w:val="20"/>
                      <w:szCs w:val="20"/>
                      <w:lang w:eastAsia="pt-BR"/>
                    </w:rPr>
                  </w:pPr>
                  <w:ins w:id="28659"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2C565D20" w14:textId="77777777" w:rsidTr="0016760B">
              <w:trPr>
                <w:trHeight w:val="1785"/>
                <w:ins w:id="286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4CDA12" w14:textId="77777777" w:rsidR="0016760B" w:rsidRPr="0016760B" w:rsidRDefault="0016760B" w:rsidP="0016760B">
                  <w:pPr>
                    <w:autoSpaceDE/>
                    <w:autoSpaceDN/>
                    <w:adjustRightInd/>
                    <w:jc w:val="center"/>
                    <w:rPr>
                      <w:ins w:id="28661" w:author="Philippe Hollanda - Oliveira Trust" w:date="2022-07-19T09:57:00Z"/>
                      <w:rFonts w:ascii="Arial" w:eastAsia="Times New Roman" w:hAnsi="Arial" w:cs="Arial"/>
                      <w:color w:val="000000"/>
                      <w:sz w:val="20"/>
                      <w:szCs w:val="20"/>
                      <w:lang w:eastAsia="pt-BR"/>
                    </w:rPr>
                  </w:pPr>
                  <w:ins w:id="28662"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7856BF0D" w14:textId="77777777" w:rsidR="0016760B" w:rsidRPr="0016760B" w:rsidRDefault="0016760B" w:rsidP="0016760B">
                  <w:pPr>
                    <w:autoSpaceDE/>
                    <w:autoSpaceDN/>
                    <w:adjustRightInd/>
                    <w:jc w:val="center"/>
                    <w:rPr>
                      <w:ins w:id="28663" w:author="Philippe Hollanda - Oliveira Trust" w:date="2022-07-19T09:57:00Z"/>
                      <w:rFonts w:ascii="Arial" w:eastAsia="Times New Roman" w:hAnsi="Arial" w:cs="Arial"/>
                      <w:color w:val="000000"/>
                      <w:sz w:val="20"/>
                      <w:szCs w:val="20"/>
                      <w:lang w:eastAsia="pt-BR"/>
                    </w:rPr>
                  </w:pPr>
                  <w:ins w:id="28664" w:author="Philippe Hollanda - Oliveira Trust" w:date="2022-07-19T09:57:00Z">
                    <w:r w:rsidRPr="0016760B">
                      <w:rPr>
                        <w:rFonts w:ascii="Arial" w:eastAsia="Times New Roman" w:hAnsi="Arial" w:cs="Arial"/>
                        <w:color w:val="000000"/>
                        <w:sz w:val="20"/>
                        <w:szCs w:val="20"/>
                        <w:lang w:eastAsia="pt-BR"/>
                      </w:rPr>
                      <w:t>07/10/2020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32EC3FBF" w14:textId="77777777" w:rsidR="0016760B" w:rsidRPr="0016760B" w:rsidRDefault="0016760B" w:rsidP="0016760B">
                  <w:pPr>
                    <w:autoSpaceDE/>
                    <w:autoSpaceDN/>
                    <w:adjustRightInd/>
                    <w:jc w:val="center"/>
                    <w:rPr>
                      <w:ins w:id="28665" w:author="Philippe Hollanda - Oliveira Trust" w:date="2022-07-19T09:57:00Z"/>
                      <w:rFonts w:ascii="Arial" w:eastAsia="Times New Roman" w:hAnsi="Arial" w:cs="Arial"/>
                      <w:color w:val="000000"/>
                      <w:sz w:val="20"/>
                      <w:szCs w:val="20"/>
                      <w:lang w:eastAsia="pt-BR"/>
                    </w:rPr>
                  </w:pPr>
                  <w:ins w:id="28666"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75BB0879" w14:textId="77777777" w:rsidTr="0016760B">
              <w:trPr>
                <w:trHeight w:val="1785"/>
                <w:ins w:id="286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83F6D32" w14:textId="77777777" w:rsidR="0016760B" w:rsidRPr="0016760B" w:rsidRDefault="0016760B" w:rsidP="0016760B">
                  <w:pPr>
                    <w:autoSpaceDE/>
                    <w:autoSpaceDN/>
                    <w:adjustRightInd/>
                    <w:jc w:val="center"/>
                    <w:rPr>
                      <w:ins w:id="28668" w:author="Philippe Hollanda - Oliveira Trust" w:date="2022-07-19T09:57:00Z"/>
                      <w:rFonts w:ascii="Arial" w:eastAsia="Times New Roman" w:hAnsi="Arial" w:cs="Arial"/>
                      <w:color w:val="000000"/>
                      <w:sz w:val="20"/>
                      <w:szCs w:val="20"/>
                      <w:lang w:eastAsia="pt-BR"/>
                    </w:rPr>
                  </w:pPr>
                  <w:ins w:id="2866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44CBF1B" w14:textId="77777777" w:rsidR="0016760B" w:rsidRPr="0016760B" w:rsidRDefault="0016760B" w:rsidP="0016760B">
                  <w:pPr>
                    <w:autoSpaceDE/>
                    <w:autoSpaceDN/>
                    <w:adjustRightInd/>
                    <w:jc w:val="center"/>
                    <w:rPr>
                      <w:ins w:id="28670" w:author="Philippe Hollanda - Oliveira Trust" w:date="2022-07-19T09:57:00Z"/>
                      <w:rFonts w:ascii="Arial" w:eastAsia="Times New Roman" w:hAnsi="Arial" w:cs="Arial"/>
                      <w:color w:val="000000"/>
                      <w:sz w:val="20"/>
                      <w:szCs w:val="20"/>
                      <w:lang w:eastAsia="pt-BR"/>
                    </w:rPr>
                  </w:pPr>
                  <w:ins w:id="28671" w:author="Philippe Hollanda - Oliveira Trust" w:date="2022-07-19T09:57:00Z">
                    <w:r w:rsidRPr="0016760B">
                      <w:rPr>
                        <w:rFonts w:ascii="Arial" w:eastAsia="Times New Roman" w:hAnsi="Arial" w:cs="Arial"/>
                        <w:color w:val="000000"/>
                        <w:sz w:val="20"/>
                        <w:szCs w:val="20"/>
                        <w:lang w:eastAsia="pt-BR"/>
                      </w:rPr>
                      <w:t>16/10/2020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0F4C1B2B" w14:textId="77777777" w:rsidR="0016760B" w:rsidRPr="0016760B" w:rsidRDefault="0016760B" w:rsidP="0016760B">
                  <w:pPr>
                    <w:autoSpaceDE/>
                    <w:autoSpaceDN/>
                    <w:adjustRightInd/>
                    <w:jc w:val="center"/>
                    <w:rPr>
                      <w:ins w:id="28672" w:author="Philippe Hollanda - Oliveira Trust" w:date="2022-07-19T09:57:00Z"/>
                      <w:rFonts w:ascii="Arial" w:eastAsia="Times New Roman" w:hAnsi="Arial" w:cs="Arial"/>
                      <w:color w:val="000000"/>
                      <w:sz w:val="20"/>
                      <w:szCs w:val="20"/>
                      <w:lang w:eastAsia="pt-BR"/>
                    </w:rPr>
                  </w:pPr>
                  <w:ins w:id="28673" w:author="Philippe Hollanda - Oliveira Trust" w:date="2022-07-19T09:57:00Z">
                    <w:r w:rsidRPr="0016760B">
                      <w:rPr>
                        <w:rFonts w:ascii="Arial" w:eastAsia="Times New Roman" w:hAnsi="Arial" w:cs="Arial"/>
                        <w:color w:val="000000"/>
                        <w:sz w:val="20"/>
                        <w:szCs w:val="20"/>
                        <w:lang w:eastAsia="pt-BR"/>
                      </w:rPr>
                      <w:t>R$ 47.346,94</w:t>
                    </w:r>
                  </w:ins>
                </w:p>
              </w:tc>
            </w:tr>
            <w:tr w:rsidR="0016760B" w:rsidRPr="0016760B" w14:paraId="453D4E42" w14:textId="77777777" w:rsidTr="0016760B">
              <w:trPr>
                <w:trHeight w:val="1785"/>
                <w:ins w:id="286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411194" w14:textId="77777777" w:rsidR="0016760B" w:rsidRPr="0016760B" w:rsidRDefault="0016760B" w:rsidP="0016760B">
                  <w:pPr>
                    <w:autoSpaceDE/>
                    <w:autoSpaceDN/>
                    <w:adjustRightInd/>
                    <w:jc w:val="center"/>
                    <w:rPr>
                      <w:ins w:id="28675" w:author="Philippe Hollanda - Oliveira Trust" w:date="2022-07-19T09:57:00Z"/>
                      <w:rFonts w:ascii="Arial" w:eastAsia="Times New Roman" w:hAnsi="Arial" w:cs="Arial"/>
                      <w:color w:val="000000"/>
                      <w:sz w:val="20"/>
                      <w:szCs w:val="20"/>
                      <w:lang w:eastAsia="pt-BR"/>
                    </w:rPr>
                  </w:pPr>
                  <w:ins w:id="28676"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24C2BEB" w14:textId="77777777" w:rsidR="0016760B" w:rsidRPr="0016760B" w:rsidRDefault="0016760B" w:rsidP="0016760B">
                  <w:pPr>
                    <w:autoSpaceDE/>
                    <w:autoSpaceDN/>
                    <w:adjustRightInd/>
                    <w:jc w:val="center"/>
                    <w:rPr>
                      <w:ins w:id="28677" w:author="Philippe Hollanda - Oliveira Trust" w:date="2022-07-19T09:57:00Z"/>
                      <w:rFonts w:ascii="Arial" w:eastAsia="Times New Roman" w:hAnsi="Arial" w:cs="Arial"/>
                      <w:color w:val="000000"/>
                      <w:sz w:val="20"/>
                      <w:szCs w:val="20"/>
                      <w:lang w:eastAsia="pt-BR"/>
                    </w:rPr>
                  </w:pPr>
                  <w:ins w:id="28678" w:author="Philippe Hollanda - Oliveira Trust" w:date="2022-07-19T09:57:00Z">
                    <w:r w:rsidRPr="0016760B">
                      <w:rPr>
                        <w:rFonts w:ascii="Arial" w:eastAsia="Times New Roman" w:hAnsi="Arial" w:cs="Arial"/>
                        <w:color w:val="000000"/>
                        <w:sz w:val="20"/>
                        <w:szCs w:val="20"/>
                        <w:lang w:eastAsia="pt-BR"/>
                      </w:rPr>
                      <w:t>15/10/2020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0F3D7EFC" w14:textId="77777777" w:rsidR="0016760B" w:rsidRPr="0016760B" w:rsidRDefault="0016760B" w:rsidP="0016760B">
                  <w:pPr>
                    <w:autoSpaceDE/>
                    <w:autoSpaceDN/>
                    <w:adjustRightInd/>
                    <w:jc w:val="center"/>
                    <w:rPr>
                      <w:ins w:id="28679" w:author="Philippe Hollanda - Oliveira Trust" w:date="2022-07-19T09:57:00Z"/>
                      <w:rFonts w:ascii="Arial" w:eastAsia="Times New Roman" w:hAnsi="Arial" w:cs="Arial"/>
                      <w:color w:val="000000"/>
                      <w:sz w:val="20"/>
                      <w:szCs w:val="20"/>
                      <w:lang w:eastAsia="pt-BR"/>
                    </w:rPr>
                  </w:pPr>
                  <w:ins w:id="28680" w:author="Philippe Hollanda - Oliveira Trust" w:date="2022-07-19T09:57:00Z">
                    <w:r w:rsidRPr="0016760B">
                      <w:rPr>
                        <w:rFonts w:ascii="Arial" w:eastAsia="Times New Roman" w:hAnsi="Arial" w:cs="Arial"/>
                        <w:color w:val="000000"/>
                        <w:sz w:val="20"/>
                        <w:szCs w:val="20"/>
                        <w:lang w:eastAsia="pt-BR"/>
                      </w:rPr>
                      <w:t>R$ 4.000,00</w:t>
                    </w:r>
                  </w:ins>
                </w:p>
              </w:tc>
            </w:tr>
            <w:tr w:rsidR="0016760B" w:rsidRPr="0016760B" w14:paraId="73220976" w14:textId="77777777" w:rsidTr="0016760B">
              <w:trPr>
                <w:trHeight w:val="1785"/>
                <w:ins w:id="286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F0031B" w14:textId="77777777" w:rsidR="0016760B" w:rsidRPr="0016760B" w:rsidRDefault="0016760B" w:rsidP="0016760B">
                  <w:pPr>
                    <w:autoSpaceDE/>
                    <w:autoSpaceDN/>
                    <w:adjustRightInd/>
                    <w:jc w:val="center"/>
                    <w:rPr>
                      <w:ins w:id="28682" w:author="Philippe Hollanda - Oliveira Trust" w:date="2022-07-19T09:57:00Z"/>
                      <w:rFonts w:ascii="Arial" w:eastAsia="Times New Roman" w:hAnsi="Arial" w:cs="Arial"/>
                      <w:color w:val="000000"/>
                      <w:sz w:val="20"/>
                      <w:szCs w:val="20"/>
                      <w:lang w:eastAsia="pt-BR"/>
                    </w:rPr>
                  </w:pPr>
                  <w:ins w:id="28683" w:author="Philippe Hollanda - Oliveira Trust" w:date="2022-07-19T09:57:00Z">
                    <w:r w:rsidRPr="0016760B">
                      <w:rPr>
                        <w:rFonts w:ascii="Arial" w:eastAsia="Times New Roman" w:hAnsi="Arial" w:cs="Arial"/>
                        <w:color w:val="000000"/>
                        <w:sz w:val="20"/>
                        <w:szCs w:val="20"/>
                        <w:lang w:eastAsia="pt-BR"/>
                      </w:rPr>
                      <w:t>DATILOGRAFIA, DIGITAÇÃO, ESTENOGRAFIA, EXPEDIENTE, SECRETARIA EM GERAL</w:t>
                    </w:r>
                  </w:ins>
                </w:p>
              </w:tc>
              <w:tc>
                <w:tcPr>
                  <w:tcW w:w="2324" w:type="dxa"/>
                  <w:tcBorders>
                    <w:top w:val="nil"/>
                    <w:left w:val="nil"/>
                    <w:bottom w:val="single" w:sz="4" w:space="0" w:color="auto"/>
                    <w:right w:val="single" w:sz="4" w:space="0" w:color="auto"/>
                  </w:tcBorders>
                  <w:shd w:val="clear" w:color="auto" w:fill="auto"/>
                  <w:noWrap/>
                  <w:vAlign w:val="center"/>
                  <w:hideMark/>
                </w:tcPr>
                <w:p w14:paraId="21B40771" w14:textId="77777777" w:rsidR="0016760B" w:rsidRPr="0016760B" w:rsidRDefault="0016760B" w:rsidP="0016760B">
                  <w:pPr>
                    <w:autoSpaceDE/>
                    <w:autoSpaceDN/>
                    <w:adjustRightInd/>
                    <w:jc w:val="center"/>
                    <w:rPr>
                      <w:ins w:id="28684" w:author="Philippe Hollanda - Oliveira Trust" w:date="2022-07-19T09:57:00Z"/>
                      <w:rFonts w:ascii="Arial" w:eastAsia="Times New Roman" w:hAnsi="Arial" w:cs="Arial"/>
                      <w:color w:val="000000"/>
                      <w:sz w:val="20"/>
                      <w:szCs w:val="20"/>
                      <w:lang w:eastAsia="pt-BR"/>
                    </w:rPr>
                  </w:pPr>
                  <w:ins w:id="28685" w:author="Philippe Hollanda - Oliveira Trust" w:date="2022-07-19T09:57:00Z">
                    <w:r w:rsidRPr="0016760B">
                      <w:rPr>
                        <w:rFonts w:ascii="Arial" w:eastAsia="Times New Roman" w:hAnsi="Arial" w:cs="Arial"/>
                        <w:color w:val="000000"/>
                        <w:sz w:val="20"/>
                        <w:szCs w:val="20"/>
                        <w:lang w:eastAsia="pt-BR"/>
                      </w:rPr>
                      <w:t>07/10/2020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128E2B5B" w14:textId="77777777" w:rsidR="0016760B" w:rsidRPr="0016760B" w:rsidRDefault="0016760B" w:rsidP="0016760B">
                  <w:pPr>
                    <w:autoSpaceDE/>
                    <w:autoSpaceDN/>
                    <w:adjustRightInd/>
                    <w:jc w:val="center"/>
                    <w:rPr>
                      <w:ins w:id="28686" w:author="Philippe Hollanda - Oliveira Trust" w:date="2022-07-19T09:57:00Z"/>
                      <w:rFonts w:ascii="Arial" w:eastAsia="Times New Roman" w:hAnsi="Arial" w:cs="Arial"/>
                      <w:color w:val="000000"/>
                      <w:sz w:val="20"/>
                      <w:szCs w:val="20"/>
                      <w:lang w:eastAsia="pt-BR"/>
                    </w:rPr>
                  </w:pPr>
                  <w:ins w:id="28687" w:author="Philippe Hollanda - Oliveira Trust" w:date="2022-07-19T09:57:00Z">
                    <w:r w:rsidRPr="0016760B">
                      <w:rPr>
                        <w:rFonts w:ascii="Arial" w:eastAsia="Times New Roman" w:hAnsi="Arial" w:cs="Arial"/>
                        <w:color w:val="000000"/>
                        <w:sz w:val="20"/>
                        <w:szCs w:val="20"/>
                        <w:lang w:eastAsia="pt-BR"/>
                      </w:rPr>
                      <w:t>R$ 4.900,00</w:t>
                    </w:r>
                  </w:ins>
                </w:p>
              </w:tc>
            </w:tr>
            <w:tr w:rsidR="0016760B" w:rsidRPr="0016760B" w14:paraId="799A8A91" w14:textId="77777777" w:rsidTr="0016760B">
              <w:trPr>
                <w:trHeight w:val="1785"/>
                <w:ins w:id="286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D1F80A" w14:textId="77777777" w:rsidR="0016760B" w:rsidRPr="0016760B" w:rsidRDefault="0016760B" w:rsidP="0016760B">
                  <w:pPr>
                    <w:autoSpaceDE/>
                    <w:autoSpaceDN/>
                    <w:adjustRightInd/>
                    <w:jc w:val="center"/>
                    <w:rPr>
                      <w:ins w:id="28689" w:author="Philippe Hollanda - Oliveira Trust" w:date="2022-07-19T09:57:00Z"/>
                      <w:rFonts w:ascii="Arial" w:eastAsia="Times New Roman" w:hAnsi="Arial" w:cs="Arial"/>
                      <w:color w:val="000000"/>
                      <w:sz w:val="20"/>
                      <w:szCs w:val="20"/>
                      <w:lang w:eastAsia="pt-BR"/>
                    </w:rPr>
                  </w:pPr>
                  <w:ins w:id="28690" w:author="Philippe Hollanda - Oliveira Trust" w:date="2022-07-19T09:57:00Z">
                    <w:r w:rsidRPr="0016760B">
                      <w:rPr>
                        <w:rFonts w:ascii="Arial" w:eastAsia="Times New Roman" w:hAnsi="Arial" w:cs="Arial"/>
                        <w:color w:val="000000"/>
                        <w:sz w:val="20"/>
                        <w:szCs w:val="20"/>
                        <w:lang w:eastAsia="pt-BR"/>
                      </w:rPr>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4125815B" w14:textId="77777777" w:rsidR="0016760B" w:rsidRPr="0016760B" w:rsidRDefault="0016760B" w:rsidP="0016760B">
                  <w:pPr>
                    <w:autoSpaceDE/>
                    <w:autoSpaceDN/>
                    <w:adjustRightInd/>
                    <w:jc w:val="center"/>
                    <w:rPr>
                      <w:ins w:id="28691" w:author="Philippe Hollanda - Oliveira Trust" w:date="2022-07-19T09:57:00Z"/>
                      <w:rFonts w:ascii="Arial" w:eastAsia="Times New Roman" w:hAnsi="Arial" w:cs="Arial"/>
                      <w:color w:val="000000"/>
                      <w:sz w:val="20"/>
                      <w:szCs w:val="20"/>
                      <w:lang w:eastAsia="pt-BR"/>
                    </w:rPr>
                  </w:pPr>
                  <w:ins w:id="28692" w:author="Philippe Hollanda - Oliveira Trust" w:date="2022-07-19T09:57:00Z">
                    <w:r w:rsidRPr="0016760B">
                      <w:rPr>
                        <w:rFonts w:ascii="Arial" w:eastAsia="Times New Roman" w:hAnsi="Arial" w:cs="Arial"/>
                        <w:color w:val="000000"/>
                        <w:sz w:val="20"/>
                        <w:szCs w:val="20"/>
                        <w:lang w:eastAsia="pt-BR"/>
                      </w:rPr>
                      <w:t>07/10/2020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56E06549" w14:textId="77777777" w:rsidR="0016760B" w:rsidRPr="0016760B" w:rsidRDefault="0016760B" w:rsidP="0016760B">
                  <w:pPr>
                    <w:autoSpaceDE/>
                    <w:autoSpaceDN/>
                    <w:adjustRightInd/>
                    <w:jc w:val="center"/>
                    <w:rPr>
                      <w:ins w:id="28693" w:author="Philippe Hollanda - Oliveira Trust" w:date="2022-07-19T09:57:00Z"/>
                      <w:rFonts w:ascii="Arial" w:eastAsia="Times New Roman" w:hAnsi="Arial" w:cs="Arial"/>
                      <w:color w:val="000000"/>
                      <w:sz w:val="20"/>
                      <w:szCs w:val="20"/>
                      <w:lang w:eastAsia="pt-BR"/>
                    </w:rPr>
                  </w:pPr>
                  <w:ins w:id="28694" w:author="Philippe Hollanda - Oliveira Trust" w:date="2022-07-19T09:57:00Z">
                    <w:r w:rsidRPr="0016760B">
                      <w:rPr>
                        <w:rFonts w:ascii="Arial" w:eastAsia="Times New Roman" w:hAnsi="Arial" w:cs="Arial"/>
                        <w:color w:val="000000"/>
                        <w:sz w:val="20"/>
                        <w:szCs w:val="20"/>
                        <w:lang w:eastAsia="pt-BR"/>
                      </w:rPr>
                      <w:t>R$ 4.500,00</w:t>
                    </w:r>
                  </w:ins>
                </w:p>
              </w:tc>
            </w:tr>
            <w:tr w:rsidR="0016760B" w:rsidRPr="0016760B" w14:paraId="78663A9A" w14:textId="77777777" w:rsidTr="0016760B">
              <w:trPr>
                <w:trHeight w:val="1785"/>
                <w:ins w:id="286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C2CFD7" w14:textId="77777777" w:rsidR="0016760B" w:rsidRPr="0016760B" w:rsidRDefault="0016760B" w:rsidP="0016760B">
                  <w:pPr>
                    <w:autoSpaceDE/>
                    <w:autoSpaceDN/>
                    <w:adjustRightInd/>
                    <w:jc w:val="center"/>
                    <w:rPr>
                      <w:ins w:id="28696" w:author="Philippe Hollanda - Oliveira Trust" w:date="2022-07-19T09:57:00Z"/>
                      <w:rFonts w:ascii="Arial" w:eastAsia="Times New Roman" w:hAnsi="Arial" w:cs="Arial"/>
                      <w:color w:val="000000"/>
                      <w:sz w:val="20"/>
                      <w:szCs w:val="20"/>
                      <w:lang w:eastAsia="pt-BR"/>
                    </w:rPr>
                  </w:pPr>
                  <w:ins w:id="28697" w:author="Philippe Hollanda - Oliveira Trust" w:date="2022-07-19T09:57:00Z">
                    <w:r w:rsidRPr="0016760B">
                      <w:rPr>
                        <w:rFonts w:ascii="Arial" w:eastAsia="Times New Roman" w:hAnsi="Arial" w:cs="Arial"/>
                        <w:color w:val="000000"/>
                        <w:sz w:val="20"/>
                        <w:szCs w:val="20"/>
                        <w:lang w:eastAsia="pt-BR"/>
                      </w:rPr>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24AC4BFD" w14:textId="77777777" w:rsidR="0016760B" w:rsidRPr="0016760B" w:rsidRDefault="0016760B" w:rsidP="0016760B">
                  <w:pPr>
                    <w:autoSpaceDE/>
                    <w:autoSpaceDN/>
                    <w:adjustRightInd/>
                    <w:jc w:val="center"/>
                    <w:rPr>
                      <w:ins w:id="28698" w:author="Philippe Hollanda - Oliveira Trust" w:date="2022-07-19T09:57:00Z"/>
                      <w:rFonts w:ascii="Arial" w:eastAsia="Times New Roman" w:hAnsi="Arial" w:cs="Arial"/>
                      <w:color w:val="000000"/>
                      <w:sz w:val="20"/>
                      <w:szCs w:val="20"/>
                      <w:lang w:eastAsia="pt-BR"/>
                    </w:rPr>
                  </w:pPr>
                  <w:ins w:id="28699" w:author="Philippe Hollanda - Oliveira Trust" w:date="2022-07-19T09:57:00Z">
                    <w:r w:rsidRPr="0016760B">
                      <w:rPr>
                        <w:rFonts w:ascii="Arial" w:eastAsia="Times New Roman" w:hAnsi="Arial" w:cs="Arial"/>
                        <w:color w:val="000000"/>
                        <w:sz w:val="20"/>
                        <w:szCs w:val="20"/>
                        <w:lang w:eastAsia="pt-BR"/>
                      </w:rPr>
                      <w:t>26/10/2020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00EBFD6F" w14:textId="77777777" w:rsidR="0016760B" w:rsidRPr="0016760B" w:rsidRDefault="0016760B" w:rsidP="0016760B">
                  <w:pPr>
                    <w:autoSpaceDE/>
                    <w:autoSpaceDN/>
                    <w:adjustRightInd/>
                    <w:jc w:val="center"/>
                    <w:rPr>
                      <w:ins w:id="28700" w:author="Philippe Hollanda - Oliveira Trust" w:date="2022-07-19T09:57:00Z"/>
                      <w:rFonts w:ascii="Arial" w:eastAsia="Times New Roman" w:hAnsi="Arial" w:cs="Arial"/>
                      <w:color w:val="000000"/>
                      <w:sz w:val="20"/>
                      <w:szCs w:val="20"/>
                      <w:lang w:eastAsia="pt-BR"/>
                    </w:rPr>
                  </w:pPr>
                  <w:ins w:id="28701" w:author="Philippe Hollanda - Oliveira Trust" w:date="2022-07-19T09:57:00Z">
                    <w:r w:rsidRPr="0016760B">
                      <w:rPr>
                        <w:rFonts w:ascii="Arial" w:eastAsia="Times New Roman" w:hAnsi="Arial" w:cs="Arial"/>
                        <w:color w:val="000000"/>
                        <w:sz w:val="20"/>
                        <w:szCs w:val="20"/>
                        <w:lang w:eastAsia="pt-BR"/>
                      </w:rPr>
                      <w:t>R$ 6.500,00</w:t>
                    </w:r>
                  </w:ins>
                </w:p>
              </w:tc>
            </w:tr>
            <w:tr w:rsidR="0016760B" w:rsidRPr="0016760B" w14:paraId="6A5EA58F" w14:textId="77777777" w:rsidTr="0016760B">
              <w:trPr>
                <w:trHeight w:val="1785"/>
                <w:ins w:id="287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E31764" w14:textId="77777777" w:rsidR="0016760B" w:rsidRPr="0016760B" w:rsidRDefault="0016760B" w:rsidP="0016760B">
                  <w:pPr>
                    <w:autoSpaceDE/>
                    <w:autoSpaceDN/>
                    <w:adjustRightInd/>
                    <w:jc w:val="center"/>
                    <w:rPr>
                      <w:ins w:id="28703" w:author="Philippe Hollanda - Oliveira Trust" w:date="2022-07-19T09:57:00Z"/>
                      <w:rFonts w:ascii="Arial" w:eastAsia="Times New Roman" w:hAnsi="Arial" w:cs="Arial"/>
                      <w:color w:val="000000"/>
                      <w:sz w:val="20"/>
                      <w:szCs w:val="20"/>
                      <w:lang w:eastAsia="pt-BR"/>
                    </w:rPr>
                  </w:pPr>
                  <w:ins w:id="28704"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1705167F" w14:textId="77777777" w:rsidR="0016760B" w:rsidRPr="0016760B" w:rsidRDefault="0016760B" w:rsidP="0016760B">
                  <w:pPr>
                    <w:autoSpaceDE/>
                    <w:autoSpaceDN/>
                    <w:adjustRightInd/>
                    <w:jc w:val="center"/>
                    <w:rPr>
                      <w:ins w:id="28705" w:author="Philippe Hollanda - Oliveira Trust" w:date="2022-07-19T09:57:00Z"/>
                      <w:rFonts w:ascii="Arial" w:eastAsia="Times New Roman" w:hAnsi="Arial" w:cs="Arial"/>
                      <w:color w:val="000000"/>
                      <w:sz w:val="20"/>
                      <w:szCs w:val="20"/>
                      <w:lang w:eastAsia="pt-BR"/>
                    </w:rPr>
                  </w:pPr>
                  <w:ins w:id="28706" w:author="Philippe Hollanda - Oliveira Trust" w:date="2022-07-19T09:57:00Z">
                    <w:r w:rsidRPr="0016760B">
                      <w:rPr>
                        <w:rFonts w:ascii="Arial" w:eastAsia="Times New Roman" w:hAnsi="Arial" w:cs="Arial"/>
                        <w:color w:val="000000"/>
                        <w:sz w:val="20"/>
                        <w:szCs w:val="20"/>
                        <w:lang w:eastAsia="pt-BR"/>
                      </w:rPr>
                      <w:t>06/11/2020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393CBE55" w14:textId="77777777" w:rsidR="0016760B" w:rsidRPr="0016760B" w:rsidRDefault="0016760B" w:rsidP="0016760B">
                  <w:pPr>
                    <w:autoSpaceDE/>
                    <w:autoSpaceDN/>
                    <w:adjustRightInd/>
                    <w:jc w:val="center"/>
                    <w:rPr>
                      <w:ins w:id="28707" w:author="Philippe Hollanda - Oliveira Trust" w:date="2022-07-19T09:57:00Z"/>
                      <w:rFonts w:ascii="Arial" w:eastAsia="Times New Roman" w:hAnsi="Arial" w:cs="Arial"/>
                      <w:color w:val="000000"/>
                      <w:sz w:val="20"/>
                      <w:szCs w:val="20"/>
                      <w:lang w:eastAsia="pt-BR"/>
                    </w:rPr>
                  </w:pPr>
                  <w:ins w:id="28708"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49C38E75" w14:textId="77777777" w:rsidTr="0016760B">
              <w:trPr>
                <w:trHeight w:val="1785"/>
                <w:ins w:id="287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024141" w14:textId="77777777" w:rsidR="0016760B" w:rsidRPr="0016760B" w:rsidRDefault="0016760B" w:rsidP="0016760B">
                  <w:pPr>
                    <w:autoSpaceDE/>
                    <w:autoSpaceDN/>
                    <w:adjustRightInd/>
                    <w:jc w:val="center"/>
                    <w:rPr>
                      <w:ins w:id="28710" w:author="Philippe Hollanda - Oliveira Trust" w:date="2022-07-19T09:57:00Z"/>
                      <w:rFonts w:ascii="Arial" w:eastAsia="Times New Roman" w:hAnsi="Arial" w:cs="Arial"/>
                      <w:color w:val="000000"/>
                      <w:sz w:val="20"/>
                      <w:szCs w:val="20"/>
                      <w:lang w:eastAsia="pt-BR"/>
                    </w:rPr>
                  </w:pPr>
                  <w:ins w:id="28711" w:author="Philippe Hollanda - Oliveira Trust" w:date="2022-07-19T09:57:00Z">
                    <w:r w:rsidRPr="0016760B">
                      <w:rPr>
                        <w:rFonts w:ascii="Arial" w:eastAsia="Times New Roman" w:hAnsi="Arial" w:cs="Arial"/>
                        <w:color w:val="000000"/>
                        <w:sz w:val="20"/>
                        <w:szCs w:val="20"/>
                        <w:lang w:eastAsia="pt-BR"/>
                      </w:rPr>
                      <w:lastRenderedPageBreak/>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0D8E4072" w14:textId="77777777" w:rsidR="0016760B" w:rsidRPr="0016760B" w:rsidRDefault="0016760B" w:rsidP="0016760B">
                  <w:pPr>
                    <w:autoSpaceDE/>
                    <w:autoSpaceDN/>
                    <w:adjustRightInd/>
                    <w:jc w:val="center"/>
                    <w:rPr>
                      <w:ins w:id="28712" w:author="Philippe Hollanda - Oliveira Trust" w:date="2022-07-19T09:57:00Z"/>
                      <w:rFonts w:ascii="Arial" w:eastAsia="Times New Roman" w:hAnsi="Arial" w:cs="Arial"/>
                      <w:color w:val="000000"/>
                      <w:sz w:val="20"/>
                      <w:szCs w:val="20"/>
                      <w:lang w:eastAsia="pt-BR"/>
                    </w:rPr>
                  </w:pPr>
                  <w:ins w:id="28713" w:author="Philippe Hollanda - Oliveira Trust" w:date="2022-07-19T09:57:00Z">
                    <w:r w:rsidRPr="0016760B">
                      <w:rPr>
                        <w:rFonts w:ascii="Arial" w:eastAsia="Times New Roman" w:hAnsi="Arial" w:cs="Arial"/>
                        <w:color w:val="000000"/>
                        <w:sz w:val="20"/>
                        <w:szCs w:val="20"/>
                        <w:lang w:eastAsia="pt-BR"/>
                      </w:rPr>
                      <w:t>03/11/2020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254B031F" w14:textId="77777777" w:rsidR="0016760B" w:rsidRPr="0016760B" w:rsidRDefault="0016760B" w:rsidP="0016760B">
                  <w:pPr>
                    <w:autoSpaceDE/>
                    <w:autoSpaceDN/>
                    <w:adjustRightInd/>
                    <w:jc w:val="center"/>
                    <w:rPr>
                      <w:ins w:id="28714" w:author="Philippe Hollanda - Oliveira Trust" w:date="2022-07-19T09:57:00Z"/>
                      <w:rFonts w:ascii="Arial" w:eastAsia="Times New Roman" w:hAnsi="Arial" w:cs="Arial"/>
                      <w:color w:val="000000"/>
                      <w:sz w:val="20"/>
                      <w:szCs w:val="20"/>
                      <w:lang w:eastAsia="pt-BR"/>
                    </w:rPr>
                  </w:pPr>
                  <w:ins w:id="28715" w:author="Philippe Hollanda - Oliveira Trust" w:date="2022-07-19T09:57:00Z">
                    <w:r w:rsidRPr="0016760B">
                      <w:rPr>
                        <w:rFonts w:ascii="Arial" w:eastAsia="Times New Roman" w:hAnsi="Arial" w:cs="Arial"/>
                        <w:color w:val="000000"/>
                        <w:sz w:val="20"/>
                        <w:szCs w:val="20"/>
                        <w:lang w:eastAsia="pt-BR"/>
                      </w:rPr>
                      <w:t>R$ 5.400,00</w:t>
                    </w:r>
                  </w:ins>
                </w:p>
              </w:tc>
            </w:tr>
            <w:tr w:rsidR="0016760B" w:rsidRPr="0016760B" w14:paraId="26936029" w14:textId="77777777" w:rsidTr="0016760B">
              <w:trPr>
                <w:trHeight w:val="1785"/>
                <w:ins w:id="287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3D024E" w14:textId="77777777" w:rsidR="0016760B" w:rsidRPr="0016760B" w:rsidRDefault="0016760B" w:rsidP="0016760B">
                  <w:pPr>
                    <w:autoSpaceDE/>
                    <w:autoSpaceDN/>
                    <w:adjustRightInd/>
                    <w:jc w:val="center"/>
                    <w:rPr>
                      <w:ins w:id="28717" w:author="Philippe Hollanda - Oliveira Trust" w:date="2022-07-19T09:57:00Z"/>
                      <w:rFonts w:ascii="Arial" w:eastAsia="Times New Roman" w:hAnsi="Arial" w:cs="Arial"/>
                      <w:color w:val="000000"/>
                      <w:sz w:val="20"/>
                      <w:szCs w:val="20"/>
                      <w:lang w:eastAsia="pt-BR"/>
                    </w:rPr>
                  </w:pPr>
                  <w:ins w:id="2871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58E6871" w14:textId="77777777" w:rsidR="0016760B" w:rsidRPr="0016760B" w:rsidRDefault="0016760B" w:rsidP="0016760B">
                  <w:pPr>
                    <w:autoSpaceDE/>
                    <w:autoSpaceDN/>
                    <w:adjustRightInd/>
                    <w:jc w:val="center"/>
                    <w:rPr>
                      <w:ins w:id="28719" w:author="Philippe Hollanda - Oliveira Trust" w:date="2022-07-19T09:57:00Z"/>
                      <w:rFonts w:ascii="Arial" w:eastAsia="Times New Roman" w:hAnsi="Arial" w:cs="Arial"/>
                      <w:color w:val="000000"/>
                      <w:sz w:val="20"/>
                      <w:szCs w:val="20"/>
                      <w:lang w:eastAsia="pt-BR"/>
                    </w:rPr>
                  </w:pPr>
                  <w:ins w:id="28720" w:author="Philippe Hollanda - Oliveira Trust" w:date="2022-07-19T09:57:00Z">
                    <w:r w:rsidRPr="0016760B">
                      <w:rPr>
                        <w:rFonts w:ascii="Arial" w:eastAsia="Times New Roman" w:hAnsi="Arial" w:cs="Arial"/>
                        <w:color w:val="000000"/>
                        <w:sz w:val="20"/>
                        <w:szCs w:val="20"/>
                        <w:lang w:eastAsia="pt-BR"/>
                      </w:rPr>
                      <w:t>29/10/2020</w:t>
                    </w:r>
                  </w:ins>
                </w:p>
              </w:tc>
              <w:tc>
                <w:tcPr>
                  <w:tcW w:w="2324" w:type="dxa"/>
                  <w:tcBorders>
                    <w:top w:val="nil"/>
                    <w:left w:val="nil"/>
                    <w:bottom w:val="single" w:sz="4" w:space="0" w:color="auto"/>
                    <w:right w:val="single" w:sz="4" w:space="0" w:color="auto"/>
                  </w:tcBorders>
                  <w:shd w:val="clear" w:color="auto" w:fill="auto"/>
                  <w:noWrap/>
                  <w:vAlign w:val="center"/>
                  <w:hideMark/>
                </w:tcPr>
                <w:p w14:paraId="33498580" w14:textId="77777777" w:rsidR="0016760B" w:rsidRPr="0016760B" w:rsidRDefault="0016760B" w:rsidP="0016760B">
                  <w:pPr>
                    <w:autoSpaceDE/>
                    <w:autoSpaceDN/>
                    <w:adjustRightInd/>
                    <w:jc w:val="center"/>
                    <w:rPr>
                      <w:ins w:id="28721" w:author="Philippe Hollanda - Oliveira Trust" w:date="2022-07-19T09:57:00Z"/>
                      <w:rFonts w:ascii="Arial" w:eastAsia="Times New Roman" w:hAnsi="Arial" w:cs="Arial"/>
                      <w:color w:val="000000"/>
                      <w:sz w:val="20"/>
                      <w:szCs w:val="20"/>
                      <w:lang w:eastAsia="pt-BR"/>
                    </w:rPr>
                  </w:pPr>
                  <w:ins w:id="28722"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411ECE61" w14:textId="77777777" w:rsidTr="0016760B">
              <w:trPr>
                <w:trHeight w:val="1785"/>
                <w:ins w:id="287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DCC481" w14:textId="77777777" w:rsidR="0016760B" w:rsidRPr="0016760B" w:rsidRDefault="0016760B" w:rsidP="0016760B">
                  <w:pPr>
                    <w:autoSpaceDE/>
                    <w:autoSpaceDN/>
                    <w:adjustRightInd/>
                    <w:jc w:val="center"/>
                    <w:rPr>
                      <w:ins w:id="28724" w:author="Philippe Hollanda - Oliveira Trust" w:date="2022-07-19T09:57:00Z"/>
                      <w:rFonts w:ascii="Arial" w:eastAsia="Times New Roman" w:hAnsi="Arial" w:cs="Arial"/>
                      <w:color w:val="000000"/>
                      <w:sz w:val="20"/>
                      <w:szCs w:val="20"/>
                      <w:lang w:eastAsia="pt-BR"/>
                    </w:rPr>
                  </w:pPr>
                  <w:ins w:id="2872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66B913B" w14:textId="77777777" w:rsidR="0016760B" w:rsidRPr="0016760B" w:rsidRDefault="0016760B" w:rsidP="0016760B">
                  <w:pPr>
                    <w:autoSpaceDE/>
                    <w:autoSpaceDN/>
                    <w:adjustRightInd/>
                    <w:jc w:val="center"/>
                    <w:rPr>
                      <w:ins w:id="28726" w:author="Philippe Hollanda - Oliveira Trust" w:date="2022-07-19T09:57:00Z"/>
                      <w:rFonts w:ascii="Arial" w:eastAsia="Times New Roman" w:hAnsi="Arial" w:cs="Arial"/>
                      <w:color w:val="000000"/>
                      <w:sz w:val="20"/>
                      <w:szCs w:val="20"/>
                      <w:lang w:eastAsia="pt-BR"/>
                    </w:rPr>
                  </w:pPr>
                  <w:ins w:id="28727" w:author="Philippe Hollanda - Oliveira Trust" w:date="2022-07-19T09:57:00Z">
                    <w:r w:rsidRPr="0016760B">
                      <w:rPr>
                        <w:rFonts w:ascii="Arial" w:eastAsia="Times New Roman" w:hAnsi="Arial" w:cs="Arial"/>
                        <w:color w:val="000000"/>
                        <w:sz w:val="20"/>
                        <w:szCs w:val="20"/>
                        <w:lang w:eastAsia="pt-BR"/>
                      </w:rPr>
                      <w:t>19/11/2020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17AF74C1" w14:textId="77777777" w:rsidR="0016760B" w:rsidRPr="0016760B" w:rsidRDefault="0016760B" w:rsidP="0016760B">
                  <w:pPr>
                    <w:autoSpaceDE/>
                    <w:autoSpaceDN/>
                    <w:adjustRightInd/>
                    <w:jc w:val="center"/>
                    <w:rPr>
                      <w:ins w:id="28728" w:author="Philippe Hollanda - Oliveira Trust" w:date="2022-07-19T09:57:00Z"/>
                      <w:rFonts w:ascii="Arial" w:eastAsia="Times New Roman" w:hAnsi="Arial" w:cs="Arial"/>
                      <w:color w:val="000000"/>
                      <w:sz w:val="20"/>
                      <w:szCs w:val="20"/>
                      <w:lang w:eastAsia="pt-BR"/>
                    </w:rPr>
                  </w:pPr>
                  <w:ins w:id="28729" w:author="Philippe Hollanda - Oliveira Trust" w:date="2022-07-19T09:57:00Z">
                    <w:r w:rsidRPr="0016760B">
                      <w:rPr>
                        <w:rFonts w:ascii="Arial" w:eastAsia="Times New Roman" w:hAnsi="Arial" w:cs="Arial"/>
                        <w:color w:val="000000"/>
                        <w:sz w:val="20"/>
                        <w:szCs w:val="20"/>
                        <w:lang w:eastAsia="pt-BR"/>
                      </w:rPr>
                      <w:t>R$ 540,00</w:t>
                    </w:r>
                  </w:ins>
                </w:p>
              </w:tc>
            </w:tr>
            <w:tr w:rsidR="0016760B" w:rsidRPr="0016760B" w14:paraId="4BFCE31C" w14:textId="77777777" w:rsidTr="0016760B">
              <w:trPr>
                <w:trHeight w:val="1785"/>
                <w:ins w:id="287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E036E7" w14:textId="77777777" w:rsidR="0016760B" w:rsidRPr="0016760B" w:rsidRDefault="0016760B" w:rsidP="0016760B">
                  <w:pPr>
                    <w:autoSpaceDE/>
                    <w:autoSpaceDN/>
                    <w:adjustRightInd/>
                    <w:jc w:val="center"/>
                    <w:rPr>
                      <w:ins w:id="28731" w:author="Philippe Hollanda - Oliveira Trust" w:date="2022-07-19T09:57:00Z"/>
                      <w:rFonts w:ascii="Arial" w:eastAsia="Times New Roman" w:hAnsi="Arial" w:cs="Arial"/>
                      <w:color w:val="000000"/>
                      <w:sz w:val="20"/>
                      <w:szCs w:val="20"/>
                      <w:lang w:eastAsia="pt-BR"/>
                    </w:rPr>
                  </w:pPr>
                  <w:ins w:id="28732"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5A729B1" w14:textId="77777777" w:rsidR="0016760B" w:rsidRPr="0016760B" w:rsidRDefault="0016760B" w:rsidP="0016760B">
                  <w:pPr>
                    <w:autoSpaceDE/>
                    <w:autoSpaceDN/>
                    <w:adjustRightInd/>
                    <w:jc w:val="center"/>
                    <w:rPr>
                      <w:ins w:id="28733" w:author="Philippe Hollanda - Oliveira Trust" w:date="2022-07-19T09:57:00Z"/>
                      <w:rFonts w:ascii="Arial" w:eastAsia="Times New Roman" w:hAnsi="Arial" w:cs="Arial"/>
                      <w:color w:val="000000"/>
                      <w:sz w:val="20"/>
                      <w:szCs w:val="20"/>
                      <w:lang w:eastAsia="pt-BR"/>
                    </w:rPr>
                  </w:pPr>
                  <w:ins w:id="28734" w:author="Philippe Hollanda - Oliveira Trust" w:date="2022-07-19T09:57:00Z">
                    <w:r w:rsidRPr="0016760B">
                      <w:rPr>
                        <w:rFonts w:ascii="Arial" w:eastAsia="Times New Roman" w:hAnsi="Arial" w:cs="Arial"/>
                        <w:color w:val="000000"/>
                        <w:sz w:val="20"/>
                        <w:szCs w:val="20"/>
                        <w:lang w:eastAsia="pt-BR"/>
                      </w:rPr>
                      <w:t>06/11/2020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48F722BF" w14:textId="77777777" w:rsidR="0016760B" w:rsidRPr="0016760B" w:rsidRDefault="0016760B" w:rsidP="0016760B">
                  <w:pPr>
                    <w:autoSpaceDE/>
                    <w:autoSpaceDN/>
                    <w:adjustRightInd/>
                    <w:jc w:val="center"/>
                    <w:rPr>
                      <w:ins w:id="28735" w:author="Philippe Hollanda - Oliveira Trust" w:date="2022-07-19T09:57:00Z"/>
                      <w:rFonts w:ascii="Arial" w:eastAsia="Times New Roman" w:hAnsi="Arial" w:cs="Arial"/>
                      <w:color w:val="000000"/>
                      <w:sz w:val="20"/>
                      <w:szCs w:val="20"/>
                      <w:lang w:eastAsia="pt-BR"/>
                    </w:rPr>
                  </w:pPr>
                  <w:ins w:id="28736" w:author="Philippe Hollanda - Oliveira Trust" w:date="2022-07-19T09:57:00Z">
                    <w:r w:rsidRPr="0016760B">
                      <w:rPr>
                        <w:rFonts w:ascii="Arial" w:eastAsia="Times New Roman" w:hAnsi="Arial" w:cs="Arial"/>
                        <w:color w:val="000000"/>
                        <w:sz w:val="20"/>
                        <w:szCs w:val="20"/>
                        <w:lang w:eastAsia="pt-BR"/>
                      </w:rPr>
                      <w:t>R$ 1.530,00</w:t>
                    </w:r>
                  </w:ins>
                </w:p>
              </w:tc>
            </w:tr>
            <w:tr w:rsidR="0016760B" w:rsidRPr="0016760B" w14:paraId="542B7147" w14:textId="77777777" w:rsidTr="0016760B">
              <w:trPr>
                <w:trHeight w:val="1785"/>
                <w:ins w:id="287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A18E53" w14:textId="77777777" w:rsidR="0016760B" w:rsidRPr="0016760B" w:rsidRDefault="0016760B" w:rsidP="0016760B">
                  <w:pPr>
                    <w:autoSpaceDE/>
                    <w:autoSpaceDN/>
                    <w:adjustRightInd/>
                    <w:jc w:val="center"/>
                    <w:rPr>
                      <w:ins w:id="28738" w:author="Philippe Hollanda - Oliveira Trust" w:date="2022-07-19T09:57:00Z"/>
                      <w:rFonts w:ascii="Arial" w:eastAsia="Times New Roman" w:hAnsi="Arial" w:cs="Arial"/>
                      <w:color w:val="000000"/>
                      <w:sz w:val="20"/>
                      <w:szCs w:val="20"/>
                      <w:lang w:eastAsia="pt-BR"/>
                    </w:rPr>
                  </w:pPr>
                  <w:ins w:id="28739" w:author="Philippe Hollanda - Oliveira Trust" w:date="2022-07-19T09:57:00Z">
                    <w:r w:rsidRPr="0016760B">
                      <w:rPr>
                        <w:rFonts w:ascii="Arial" w:eastAsia="Times New Roman" w:hAnsi="Arial" w:cs="Arial"/>
                        <w:color w:val="000000"/>
                        <w:sz w:val="20"/>
                        <w:szCs w:val="20"/>
                        <w:lang w:eastAsia="pt-BR"/>
                      </w:rPr>
                      <w:t>SERVIÇOS DE DESEMBARAÇO ADUANEIRO,COMISSÁRIOS,DESPACHANTES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33DDE83C" w14:textId="77777777" w:rsidR="0016760B" w:rsidRPr="0016760B" w:rsidRDefault="0016760B" w:rsidP="0016760B">
                  <w:pPr>
                    <w:autoSpaceDE/>
                    <w:autoSpaceDN/>
                    <w:adjustRightInd/>
                    <w:jc w:val="center"/>
                    <w:rPr>
                      <w:ins w:id="28740" w:author="Philippe Hollanda - Oliveira Trust" w:date="2022-07-19T09:57:00Z"/>
                      <w:rFonts w:ascii="Arial" w:eastAsia="Times New Roman" w:hAnsi="Arial" w:cs="Arial"/>
                      <w:color w:val="000000"/>
                      <w:sz w:val="20"/>
                      <w:szCs w:val="20"/>
                      <w:lang w:eastAsia="pt-BR"/>
                    </w:rPr>
                  </w:pPr>
                  <w:ins w:id="28741" w:author="Philippe Hollanda - Oliveira Trust" w:date="2022-07-19T09:57:00Z">
                    <w:r w:rsidRPr="0016760B">
                      <w:rPr>
                        <w:rFonts w:ascii="Arial" w:eastAsia="Times New Roman" w:hAnsi="Arial" w:cs="Arial"/>
                        <w:color w:val="000000"/>
                        <w:sz w:val="20"/>
                        <w:szCs w:val="20"/>
                        <w:lang w:eastAsia="pt-BR"/>
                      </w:rPr>
                      <w:t>03/11/2020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632316B8" w14:textId="77777777" w:rsidR="0016760B" w:rsidRPr="0016760B" w:rsidRDefault="0016760B" w:rsidP="0016760B">
                  <w:pPr>
                    <w:autoSpaceDE/>
                    <w:autoSpaceDN/>
                    <w:adjustRightInd/>
                    <w:jc w:val="center"/>
                    <w:rPr>
                      <w:ins w:id="28742" w:author="Philippe Hollanda - Oliveira Trust" w:date="2022-07-19T09:57:00Z"/>
                      <w:rFonts w:ascii="Arial" w:eastAsia="Times New Roman" w:hAnsi="Arial" w:cs="Arial"/>
                      <w:color w:val="000000"/>
                      <w:sz w:val="20"/>
                      <w:szCs w:val="20"/>
                      <w:lang w:eastAsia="pt-BR"/>
                    </w:rPr>
                  </w:pPr>
                  <w:ins w:id="28743" w:author="Philippe Hollanda - Oliveira Trust" w:date="2022-07-19T09:57:00Z">
                    <w:r w:rsidRPr="0016760B">
                      <w:rPr>
                        <w:rFonts w:ascii="Arial" w:eastAsia="Times New Roman" w:hAnsi="Arial" w:cs="Arial"/>
                        <w:color w:val="000000"/>
                        <w:sz w:val="20"/>
                        <w:szCs w:val="20"/>
                        <w:lang w:eastAsia="pt-BR"/>
                      </w:rPr>
                      <w:t>R$ 1.300,00</w:t>
                    </w:r>
                  </w:ins>
                </w:p>
              </w:tc>
            </w:tr>
            <w:tr w:rsidR="0016760B" w:rsidRPr="0016760B" w14:paraId="2C5CD90B" w14:textId="77777777" w:rsidTr="0016760B">
              <w:trPr>
                <w:trHeight w:val="1785"/>
                <w:ins w:id="287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A581DE" w14:textId="77777777" w:rsidR="0016760B" w:rsidRPr="0016760B" w:rsidRDefault="0016760B" w:rsidP="0016760B">
                  <w:pPr>
                    <w:autoSpaceDE/>
                    <w:autoSpaceDN/>
                    <w:adjustRightInd/>
                    <w:jc w:val="center"/>
                    <w:rPr>
                      <w:ins w:id="28745" w:author="Philippe Hollanda - Oliveira Trust" w:date="2022-07-19T09:57:00Z"/>
                      <w:rFonts w:ascii="Arial" w:eastAsia="Times New Roman" w:hAnsi="Arial" w:cs="Arial"/>
                      <w:color w:val="000000"/>
                      <w:sz w:val="20"/>
                      <w:szCs w:val="20"/>
                      <w:lang w:eastAsia="pt-BR"/>
                    </w:rPr>
                  </w:pPr>
                  <w:ins w:id="28746" w:author="Philippe Hollanda - Oliveira Trust" w:date="2022-07-19T09:57:00Z">
                    <w:r w:rsidRPr="0016760B">
                      <w:rPr>
                        <w:rFonts w:ascii="Arial" w:eastAsia="Times New Roman" w:hAnsi="Arial" w:cs="Arial"/>
                        <w:color w:val="000000"/>
                        <w:sz w:val="20"/>
                        <w:szCs w:val="20"/>
                        <w:lang w:eastAsia="pt-BR"/>
                      </w:rPr>
                      <w:lastRenderedPageBreak/>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6573E9A7" w14:textId="77777777" w:rsidR="0016760B" w:rsidRPr="0016760B" w:rsidRDefault="0016760B" w:rsidP="0016760B">
                  <w:pPr>
                    <w:autoSpaceDE/>
                    <w:autoSpaceDN/>
                    <w:adjustRightInd/>
                    <w:jc w:val="center"/>
                    <w:rPr>
                      <w:ins w:id="28747" w:author="Philippe Hollanda - Oliveira Trust" w:date="2022-07-19T09:57:00Z"/>
                      <w:rFonts w:ascii="Arial" w:eastAsia="Times New Roman" w:hAnsi="Arial" w:cs="Arial"/>
                      <w:color w:val="000000"/>
                      <w:sz w:val="20"/>
                      <w:szCs w:val="20"/>
                      <w:lang w:eastAsia="pt-BR"/>
                    </w:rPr>
                  </w:pPr>
                  <w:ins w:id="28748" w:author="Philippe Hollanda - Oliveira Trust" w:date="2022-07-19T09:57:00Z">
                    <w:r w:rsidRPr="0016760B">
                      <w:rPr>
                        <w:rFonts w:ascii="Arial" w:eastAsia="Times New Roman" w:hAnsi="Arial" w:cs="Arial"/>
                        <w:color w:val="000000"/>
                        <w:sz w:val="20"/>
                        <w:szCs w:val="20"/>
                        <w:lang w:eastAsia="pt-BR"/>
                      </w:rPr>
                      <w:t>27/11/2020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2AD79ADD" w14:textId="77777777" w:rsidR="0016760B" w:rsidRPr="0016760B" w:rsidRDefault="0016760B" w:rsidP="0016760B">
                  <w:pPr>
                    <w:autoSpaceDE/>
                    <w:autoSpaceDN/>
                    <w:adjustRightInd/>
                    <w:jc w:val="center"/>
                    <w:rPr>
                      <w:ins w:id="28749" w:author="Philippe Hollanda - Oliveira Trust" w:date="2022-07-19T09:57:00Z"/>
                      <w:rFonts w:ascii="Arial" w:eastAsia="Times New Roman" w:hAnsi="Arial" w:cs="Arial"/>
                      <w:color w:val="000000"/>
                      <w:sz w:val="20"/>
                      <w:szCs w:val="20"/>
                      <w:lang w:eastAsia="pt-BR"/>
                    </w:rPr>
                  </w:pPr>
                  <w:ins w:id="28750" w:author="Philippe Hollanda - Oliveira Trust" w:date="2022-07-19T09:57:00Z">
                    <w:r w:rsidRPr="0016760B">
                      <w:rPr>
                        <w:rFonts w:ascii="Arial" w:eastAsia="Times New Roman" w:hAnsi="Arial" w:cs="Arial"/>
                        <w:color w:val="000000"/>
                        <w:sz w:val="20"/>
                        <w:szCs w:val="20"/>
                        <w:lang w:eastAsia="pt-BR"/>
                      </w:rPr>
                      <w:t>R$ 3.050,00</w:t>
                    </w:r>
                  </w:ins>
                </w:p>
              </w:tc>
            </w:tr>
            <w:tr w:rsidR="0016760B" w:rsidRPr="0016760B" w14:paraId="27228E28" w14:textId="77777777" w:rsidTr="0016760B">
              <w:trPr>
                <w:trHeight w:val="1785"/>
                <w:ins w:id="287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FF3CCA" w14:textId="77777777" w:rsidR="0016760B" w:rsidRPr="0016760B" w:rsidRDefault="0016760B" w:rsidP="0016760B">
                  <w:pPr>
                    <w:autoSpaceDE/>
                    <w:autoSpaceDN/>
                    <w:adjustRightInd/>
                    <w:jc w:val="center"/>
                    <w:rPr>
                      <w:ins w:id="28752" w:author="Philippe Hollanda - Oliveira Trust" w:date="2022-07-19T09:57:00Z"/>
                      <w:rFonts w:ascii="Arial" w:eastAsia="Times New Roman" w:hAnsi="Arial" w:cs="Arial"/>
                      <w:color w:val="000000"/>
                      <w:sz w:val="20"/>
                      <w:szCs w:val="20"/>
                      <w:lang w:eastAsia="pt-BR"/>
                    </w:rPr>
                  </w:pPr>
                  <w:ins w:id="28753"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5ACBB0ED" w14:textId="77777777" w:rsidR="0016760B" w:rsidRPr="0016760B" w:rsidRDefault="0016760B" w:rsidP="0016760B">
                  <w:pPr>
                    <w:autoSpaceDE/>
                    <w:autoSpaceDN/>
                    <w:adjustRightInd/>
                    <w:jc w:val="center"/>
                    <w:rPr>
                      <w:ins w:id="28754" w:author="Philippe Hollanda - Oliveira Trust" w:date="2022-07-19T09:57:00Z"/>
                      <w:rFonts w:ascii="Arial" w:eastAsia="Times New Roman" w:hAnsi="Arial" w:cs="Arial"/>
                      <w:color w:val="000000"/>
                      <w:sz w:val="20"/>
                      <w:szCs w:val="20"/>
                      <w:lang w:eastAsia="pt-BR"/>
                    </w:rPr>
                  </w:pPr>
                  <w:ins w:id="28755" w:author="Philippe Hollanda - Oliveira Trust" w:date="2022-07-19T09:57:00Z">
                    <w:r w:rsidRPr="0016760B">
                      <w:rPr>
                        <w:rFonts w:ascii="Arial" w:eastAsia="Times New Roman" w:hAnsi="Arial" w:cs="Arial"/>
                        <w:color w:val="000000"/>
                        <w:sz w:val="20"/>
                        <w:szCs w:val="20"/>
                        <w:lang w:eastAsia="pt-BR"/>
                      </w:rPr>
                      <w:t>20/11/2020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534F5FFF" w14:textId="77777777" w:rsidR="0016760B" w:rsidRPr="0016760B" w:rsidRDefault="0016760B" w:rsidP="0016760B">
                  <w:pPr>
                    <w:autoSpaceDE/>
                    <w:autoSpaceDN/>
                    <w:adjustRightInd/>
                    <w:jc w:val="center"/>
                    <w:rPr>
                      <w:ins w:id="28756" w:author="Philippe Hollanda - Oliveira Trust" w:date="2022-07-19T09:57:00Z"/>
                      <w:rFonts w:ascii="Arial" w:eastAsia="Times New Roman" w:hAnsi="Arial" w:cs="Arial"/>
                      <w:color w:val="000000"/>
                      <w:sz w:val="20"/>
                      <w:szCs w:val="20"/>
                      <w:lang w:eastAsia="pt-BR"/>
                    </w:rPr>
                  </w:pPr>
                  <w:ins w:id="28757" w:author="Philippe Hollanda - Oliveira Trust" w:date="2022-07-19T09:57:00Z">
                    <w:r w:rsidRPr="0016760B">
                      <w:rPr>
                        <w:rFonts w:ascii="Arial" w:eastAsia="Times New Roman" w:hAnsi="Arial" w:cs="Arial"/>
                        <w:color w:val="000000"/>
                        <w:sz w:val="20"/>
                        <w:szCs w:val="20"/>
                        <w:lang w:eastAsia="pt-BR"/>
                      </w:rPr>
                      <w:t>R$ 162,90</w:t>
                    </w:r>
                  </w:ins>
                </w:p>
              </w:tc>
            </w:tr>
            <w:tr w:rsidR="0016760B" w:rsidRPr="0016760B" w14:paraId="428ECFEB" w14:textId="77777777" w:rsidTr="0016760B">
              <w:trPr>
                <w:trHeight w:val="1785"/>
                <w:ins w:id="287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B46A2C" w14:textId="77777777" w:rsidR="0016760B" w:rsidRPr="0016760B" w:rsidRDefault="0016760B" w:rsidP="0016760B">
                  <w:pPr>
                    <w:autoSpaceDE/>
                    <w:autoSpaceDN/>
                    <w:adjustRightInd/>
                    <w:jc w:val="center"/>
                    <w:rPr>
                      <w:ins w:id="28759" w:author="Philippe Hollanda - Oliveira Trust" w:date="2022-07-19T09:57:00Z"/>
                      <w:rFonts w:ascii="Arial" w:eastAsia="Times New Roman" w:hAnsi="Arial" w:cs="Arial"/>
                      <w:color w:val="000000"/>
                      <w:sz w:val="20"/>
                      <w:szCs w:val="20"/>
                      <w:lang w:eastAsia="pt-BR"/>
                    </w:rPr>
                  </w:pPr>
                  <w:ins w:id="2876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B5A0B6C" w14:textId="77777777" w:rsidR="0016760B" w:rsidRPr="0016760B" w:rsidRDefault="0016760B" w:rsidP="0016760B">
                  <w:pPr>
                    <w:autoSpaceDE/>
                    <w:autoSpaceDN/>
                    <w:adjustRightInd/>
                    <w:jc w:val="center"/>
                    <w:rPr>
                      <w:ins w:id="28761" w:author="Philippe Hollanda - Oliveira Trust" w:date="2022-07-19T09:57:00Z"/>
                      <w:rFonts w:ascii="Arial" w:eastAsia="Times New Roman" w:hAnsi="Arial" w:cs="Arial"/>
                      <w:color w:val="000000"/>
                      <w:sz w:val="20"/>
                      <w:szCs w:val="20"/>
                      <w:lang w:eastAsia="pt-BR"/>
                    </w:rPr>
                  </w:pPr>
                  <w:ins w:id="28762" w:author="Philippe Hollanda - Oliveira Trust" w:date="2022-07-19T09:57:00Z">
                    <w:r w:rsidRPr="0016760B">
                      <w:rPr>
                        <w:rFonts w:ascii="Arial" w:eastAsia="Times New Roman" w:hAnsi="Arial" w:cs="Arial"/>
                        <w:color w:val="000000"/>
                        <w:sz w:val="20"/>
                        <w:szCs w:val="20"/>
                        <w:lang w:eastAsia="pt-BR"/>
                      </w:rPr>
                      <w:t>02/12/2020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78752EBC" w14:textId="77777777" w:rsidR="0016760B" w:rsidRPr="0016760B" w:rsidRDefault="0016760B" w:rsidP="0016760B">
                  <w:pPr>
                    <w:autoSpaceDE/>
                    <w:autoSpaceDN/>
                    <w:adjustRightInd/>
                    <w:jc w:val="center"/>
                    <w:rPr>
                      <w:ins w:id="28763" w:author="Philippe Hollanda - Oliveira Trust" w:date="2022-07-19T09:57:00Z"/>
                      <w:rFonts w:ascii="Arial" w:eastAsia="Times New Roman" w:hAnsi="Arial" w:cs="Arial"/>
                      <w:color w:val="000000"/>
                      <w:sz w:val="20"/>
                      <w:szCs w:val="20"/>
                      <w:lang w:eastAsia="pt-BR"/>
                    </w:rPr>
                  </w:pPr>
                  <w:ins w:id="28764" w:author="Philippe Hollanda - Oliveira Trust" w:date="2022-07-19T09:57:00Z">
                    <w:r w:rsidRPr="0016760B">
                      <w:rPr>
                        <w:rFonts w:ascii="Arial" w:eastAsia="Times New Roman" w:hAnsi="Arial" w:cs="Arial"/>
                        <w:color w:val="000000"/>
                        <w:sz w:val="20"/>
                        <w:szCs w:val="20"/>
                        <w:lang w:eastAsia="pt-BR"/>
                      </w:rPr>
                      <w:t>R$ 480,00</w:t>
                    </w:r>
                  </w:ins>
                </w:p>
              </w:tc>
            </w:tr>
            <w:tr w:rsidR="0016760B" w:rsidRPr="0016760B" w14:paraId="1B9E25A2" w14:textId="77777777" w:rsidTr="0016760B">
              <w:trPr>
                <w:trHeight w:val="1785"/>
                <w:ins w:id="287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CB3A51" w14:textId="77777777" w:rsidR="0016760B" w:rsidRPr="0016760B" w:rsidRDefault="0016760B" w:rsidP="0016760B">
                  <w:pPr>
                    <w:autoSpaceDE/>
                    <w:autoSpaceDN/>
                    <w:adjustRightInd/>
                    <w:jc w:val="center"/>
                    <w:rPr>
                      <w:ins w:id="28766" w:author="Philippe Hollanda - Oliveira Trust" w:date="2022-07-19T09:57:00Z"/>
                      <w:rFonts w:ascii="Arial" w:eastAsia="Times New Roman" w:hAnsi="Arial" w:cs="Arial"/>
                      <w:color w:val="000000"/>
                      <w:sz w:val="20"/>
                      <w:szCs w:val="20"/>
                      <w:lang w:eastAsia="pt-BR"/>
                    </w:rPr>
                  </w:pPr>
                  <w:ins w:id="2876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E892E5C" w14:textId="77777777" w:rsidR="0016760B" w:rsidRPr="0016760B" w:rsidRDefault="0016760B" w:rsidP="0016760B">
                  <w:pPr>
                    <w:autoSpaceDE/>
                    <w:autoSpaceDN/>
                    <w:adjustRightInd/>
                    <w:jc w:val="center"/>
                    <w:rPr>
                      <w:ins w:id="28768" w:author="Philippe Hollanda - Oliveira Trust" w:date="2022-07-19T09:57:00Z"/>
                      <w:rFonts w:ascii="Arial" w:eastAsia="Times New Roman" w:hAnsi="Arial" w:cs="Arial"/>
                      <w:color w:val="000000"/>
                      <w:sz w:val="20"/>
                      <w:szCs w:val="20"/>
                      <w:lang w:eastAsia="pt-BR"/>
                    </w:rPr>
                  </w:pPr>
                  <w:ins w:id="28769" w:author="Philippe Hollanda - Oliveira Trust" w:date="2022-07-19T09:57:00Z">
                    <w:r w:rsidRPr="0016760B">
                      <w:rPr>
                        <w:rFonts w:ascii="Arial" w:eastAsia="Times New Roman" w:hAnsi="Arial" w:cs="Arial"/>
                        <w:color w:val="000000"/>
                        <w:sz w:val="20"/>
                        <w:szCs w:val="20"/>
                        <w:lang w:eastAsia="pt-BR"/>
                      </w:rPr>
                      <w:t>04/12/2020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2FC45FDB" w14:textId="77777777" w:rsidR="0016760B" w:rsidRPr="0016760B" w:rsidRDefault="0016760B" w:rsidP="0016760B">
                  <w:pPr>
                    <w:autoSpaceDE/>
                    <w:autoSpaceDN/>
                    <w:adjustRightInd/>
                    <w:jc w:val="center"/>
                    <w:rPr>
                      <w:ins w:id="28770" w:author="Philippe Hollanda - Oliveira Trust" w:date="2022-07-19T09:57:00Z"/>
                      <w:rFonts w:ascii="Arial" w:eastAsia="Times New Roman" w:hAnsi="Arial" w:cs="Arial"/>
                      <w:color w:val="000000"/>
                      <w:sz w:val="20"/>
                      <w:szCs w:val="20"/>
                      <w:lang w:eastAsia="pt-BR"/>
                    </w:rPr>
                  </w:pPr>
                  <w:ins w:id="28771" w:author="Philippe Hollanda - Oliveira Trust" w:date="2022-07-19T09:57:00Z">
                    <w:r w:rsidRPr="0016760B">
                      <w:rPr>
                        <w:rFonts w:ascii="Arial" w:eastAsia="Times New Roman" w:hAnsi="Arial" w:cs="Arial"/>
                        <w:color w:val="000000"/>
                        <w:sz w:val="20"/>
                        <w:szCs w:val="20"/>
                        <w:lang w:eastAsia="pt-BR"/>
                      </w:rPr>
                      <w:t>R$ 12.668,89</w:t>
                    </w:r>
                  </w:ins>
                </w:p>
              </w:tc>
            </w:tr>
            <w:tr w:rsidR="0016760B" w:rsidRPr="0016760B" w14:paraId="5960CBCD" w14:textId="77777777" w:rsidTr="0016760B">
              <w:trPr>
                <w:trHeight w:val="1785"/>
                <w:ins w:id="287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167FDC" w14:textId="77777777" w:rsidR="0016760B" w:rsidRPr="0016760B" w:rsidRDefault="0016760B" w:rsidP="0016760B">
                  <w:pPr>
                    <w:autoSpaceDE/>
                    <w:autoSpaceDN/>
                    <w:adjustRightInd/>
                    <w:jc w:val="center"/>
                    <w:rPr>
                      <w:ins w:id="28773" w:author="Philippe Hollanda - Oliveira Trust" w:date="2022-07-19T09:57:00Z"/>
                      <w:rFonts w:ascii="Arial" w:eastAsia="Times New Roman" w:hAnsi="Arial" w:cs="Arial"/>
                      <w:color w:val="000000"/>
                      <w:sz w:val="20"/>
                      <w:szCs w:val="20"/>
                      <w:lang w:eastAsia="pt-BR"/>
                    </w:rPr>
                  </w:pPr>
                  <w:ins w:id="2877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333E3C2" w14:textId="77777777" w:rsidR="0016760B" w:rsidRPr="0016760B" w:rsidRDefault="0016760B" w:rsidP="0016760B">
                  <w:pPr>
                    <w:autoSpaceDE/>
                    <w:autoSpaceDN/>
                    <w:adjustRightInd/>
                    <w:jc w:val="center"/>
                    <w:rPr>
                      <w:ins w:id="28775" w:author="Philippe Hollanda - Oliveira Trust" w:date="2022-07-19T09:57:00Z"/>
                      <w:rFonts w:ascii="Arial" w:eastAsia="Times New Roman" w:hAnsi="Arial" w:cs="Arial"/>
                      <w:color w:val="000000"/>
                      <w:sz w:val="20"/>
                      <w:szCs w:val="20"/>
                      <w:lang w:eastAsia="pt-BR"/>
                    </w:rPr>
                  </w:pPr>
                  <w:ins w:id="28776" w:author="Philippe Hollanda - Oliveira Trust" w:date="2022-07-19T09:57:00Z">
                    <w:r w:rsidRPr="0016760B">
                      <w:rPr>
                        <w:rFonts w:ascii="Arial" w:eastAsia="Times New Roman" w:hAnsi="Arial" w:cs="Arial"/>
                        <w:color w:val="000000"/>
                        <w:sz w:val="20"/>
                        <w:szCs w:val="20"/>
                        <w:lang w:eastAsia="pt-BR"/>
                      </w:rPr>
                      <w:t>20/11/2020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78B52BDE" w14:textId="77777777" w:rsidR="0016760B" w:rsidRPr="0016760B" w:rsidRDefault="0016760B" w:rsidP="0016760B">
                  <w:pPr>
                    <w:autoSpaceDE/>
                    <w:autoSpaceDN/>
                    <w:adjustRightInd/>
                    <w:jc w:val="center"/>
                    <w:rPr>
                      <w:ins w:id="28777" w:author="Philippe Hollanda - Oliveira Trust" w:date="2022-07-19T09:57:00Z"/>
                      <w:rFonts w:ascii="Arial" w:eastAsia="Times New Roman" w:hAnsi="Arial" w:cs="Arial"/>
                      <w:color w:val="000000"/>
                      <w:sz w:val="20"/>
                      <w:szCs w:val="20"/>
                      <w:lang w:eastAsia="pt-BR"/>
                    </w:rPr>
                  </w:pPr>
                  <w:ins w:id="28778" w:author="Philippe Hollanda - Oliveira Trust" w:date="2022-07-19T09:57:00Z">
                    <w:r w:rsidRPr="0016760B">
                      <w:rPr>
                        <w:rFonts w:ascii="Arial" w:eastAsia="Times New Roman" w:hAnsi="Arial" w:cs="Arial"/>
                        <w:color w:val="000000"/>
                        <w:sz w:val="20"/>
                        <w:szCs w:val="20"/>
                        <w:lang w:eastAsia="pt-BR"/>
                      </w:rPr>
                      <w:t>R$ 2.210,00</w:t>
                    </w:r>
                  </w:ins>
                </w:p>
              </w:tc>
            </w:tr>
            <w:tr w:rsidR="0016760B" w:rsidRPr="0016760B" w14:paraId="147D7AAF" w14:textId="77777777" w:rsidTr="0016760B">
              <w:trPr>
                <w:trHeight w:val="1785"/>
                <w:ins w:id="287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775475" w14:textId="77777777" w:rsidR="0016760B" w:rsidRPr="0016760B" w:rsidRDefault="0016760B" w:rsidP="0016760B">
                  <w:pPr>
                    <w:autoSpaceDE/>
                    <w:autoSpaceDN/>
                    <w:adjustRightInd/>
                    <w:jc w:val="center"/>
                    <w:rPr>
                      <w:ins w:id="28780" w:author="Philippe Hollanda - Oliveira Trust" w:date="2022-07-19T09:57:00Z"/>
                      <w:rFonts w:ascii="Arial" w:eastAsia="Times New Roman" w:hAnsi="Arial" w:cs="Arial"/>
                      <w:color w:val="000000"/>
                      <w:sz w:val="20"/>
                      <w:szCs w:val="20"/>
                      <w:lang w:eastAsia="pt-BR"/>
                    </w:rPr>
                  </w:pPr>
                  <w:ins w:id="28781" w:author="Philippe Hollanda - Oliveira Trust" w:date="2022-07-19T09:57:00Z">
                    <w:r w:rsidRPr="0016760B">
                      <w:rPr>
                        <w:rFonts w:ascii="Arial" w:eastAsia="Times New Roman" w:hAnsi="Arial" w:cs="Arial"/>
                        <w:color w:val="000000"/>
                        <w:sz w:val="20"/>
                        <w:szCs w:val="20"/>
                        <w:lang w:eastAsia="pt-BR"/>
                      </w:rPr>
                      <w:lastRenderedPageBreak/>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09EFF64E" w14:textId="77777777" w:rsidR="0016760B" w:rsidRPr="0016760B" w:rsidRDefault="0016760B" w:rsidP="0016760B">
                  <w:pPr>
                    <w:autoSpaceDE/>
                    <w:autoSpaceDN/>
                    <w:adjustRightInd/>
                    <w:jc w:val="center"/>
                    <w:rPr>
                      <w:ins w:id="28782" w:author="Philippe Hollanda - Oliveira Trust" w:date="2022-07-19T09:57:00Z"/>
                      <w:rFonts w:ascii="Arial" w:eastAsia="Times New Roman" w:hAnsi="Arial" w:cs="Arial"/>
                      <w:color w:val="000000"/>
                      <w:sz w:val="20"/>
                      <w:szCs w:val="20"/>
                      <w:lang w:eastAsia="pt-BR"/>
                    </w:rPr>
                  </w:pPr>
                  <w:ins w:id="28783" w:author="Philippe Hollanda - Oliveira Trust" w:date="2022-07-19T09:57:00Z">
                    <w:r w:rsidRPr="0016760B">
                      <w:rPr>
                        <w:rFonts w:ascii="Arial" w:eastAsia="Times New Roman" w:hAnsi="Arial" w:cs="Arial"/>
                        <w:color w:val="000000"/>
                        <w:sz w:val="20"/>
                        <w:szCs w:val="20"/>
                        <w:lang w:eastAsia="pt-BR"/>
                      </w:rPr>
                      <w:t>30/11/2020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55C8D418" w14:textId="77777777" w:rsidR="0016760B" w:rsidRPr="0016760B" w:rsidRDefault="0016760B" w:rsidP="0016760B">
                  <w:pPr>
                    <w:autoSpaceDE/>
                    <w:autoSpaceDN/>
                    <w:adjustRightInd/>
                    <w:jc w:val="center"/>
                    <w:rPr>
                      <w:ins w:id="28784" w:author="Philippe Hollanda - Oliveira Trust" w:date="2022-07-19T09:57:00Z"/>
                      <w:rFonts w:ascii="Arial" w:eastAsia="Times New Roman" w:hAnsi="Arial" w:cs="Arial"/>
                      <w:color w:val="000000"/>
                      <w:sz w:val="20"/>
                      <w:szCs w:val="20"/>
                      <w:lang w:eastAsia="pt-BR"/>
                    </w:rPr>
                  </w:pPr>
                  <w:ins w:id="28785" w:author="Philippe Hollanda - Oliveira Trust" w:date="2022-07-19T09:57:00Z">
                    <w:r w:rsidRPr="0016760B">
                      <w:rPr>
                        <w:rFonts w:ascii="Arial" w:eastAsia="Times New Roman" w:hAnsi="Arial" w:cs="Arial"/>
                        <w:color w:val="000000"/>
                        <w:sz w:val="20"/>
                        <w:szCs w:val="20"/>
                        <w:lang w:eastAsia="pt-BR"/>
                      </w:rPr>
                      <w:t>R$ 5.000,00</w:t>
                    </w:r>
                  </w:ins>
                </w:p>
              </w:tc>
            </w:tr>
            <w:tr w:rsidR="0016760B" w:rsidRPr="0016760B" w14:paraId="4363E7D0" w14:textId="77777777" w:rsidTr="0016760B">
              <w:trPr>
                <w:trHeight w:val="1785"/>
                <w:ins w:id="287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D83682" w14:textId="77777777" w:rsidR="0016760B" w:rsidRPr="0016760B" w:rsidRDefault="0016760B" w:rsidP="0016760B">
                  <w:pPr>
                    <w:autoSpaceDE/>
                    <w:autoSpaceDN/>
                    <w:adjustRightInd/>
                    <w:jc w:val="center"/>
                    <w:rPr>
                      <w:ins w:id="28787" w:author="Philippe Hollanda - Oliveira Trust" w:date="2022-07-19T09:57:00Z"/>
                      <w:rFonts w:ascii="Arial" w:eastAsia="Times New Roman" w:hAnsi="Arial" w:cs="Arial"/>
                      <w:color w:val="000000"/>
                      <w:sz w:val="20"/>
                      <w:szCs w:val="20"/>
                      <w:lang w:eastAsia="pt-BR"/>
                    </w:rPr>
                  </w:pPr>
                  <w:ins w:id="28788"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7DAFF622" w14:textId="77777777" w:rsidR="0016760B" w:rsidRPr="0016760B" w:rsidRDefault="0016760B" w:rsidP="0016760B">
                  <w:pPr>
                    <w:autoSpaceDE/>
                    <w:autoSpaceDN/>
                    <w:adjustRightInd/>
                    <w:jc w:val="center"/>
                    <w:rPr>
                      <w:ins w:id="28789" w:author="Philippe Hollanda - Oliveira Trust" w:date="2022-07-19T09:57:00Z"/>
                      <w:rFonts w:ascii="Arial" w:eastAsia="Times New Roman" w:hAnsi="Arial" w:cs="Arial"/>
                      <w:color w:val="000000"/>
                      <w:sz w:val="20"/>
                      <w:szCs w:val="20"/>
                      <w:lang w:eastAsia="pt-BR"/>
                    </w:rPr>
                  </w:pPr>
                  <w:ins w:id="28790" w:author="Philippe Hollanda - Oliveira Trust" w:date="2022-07-19T09:57:00Z">
                    <w:r w:rsidRPr="0016760B">
                      <w:rPr>
                        <w:rFonts w:ascii="Arial" w:eastAsia="Times New Roman" w:hAnsi="Arial" w:cs="Arial"/>
                        <w:color w:val="000000"/>
                        <w:sz w:val="20"/>
                        <w:szCs w:val="20"/>
                        <w:lang w:eastAsia="pt-BR"/>
                      </w:rPr>
                      <w:t>07/12/2020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62827F8B" w14:textId="77777777" w:rsidR="0016760B" w:rsidRPr="0016760B" w:rsidRDefault="0016760B" w:rsidP="0016760B">
                  <w:pPr>
                    <w:autoSpaceDE/>
                    <w:autoSpaceDN/>
                    <w:adjustRightInd/>
                    <w:jc w:val="center"/>
                    <w:rPr>
                      <w:ins w:id="28791" w:author="Philippe Hollanda - Oliveira Trust" w:date="2022-07-19T09:57:00Z"/>
                      <w:rFonts w:ascii="Arial" w:eastAsia="Times New Roman" w:hAnsi="Arial" w:cs="Arial"/>
                      <w:color w:val="000000"/>
                      <w:sz w:val="20"/>
                      <w:szCs w:val="20"/>
                      <w:lang w:eastAsia="pt-BR"/>
                    </w:rPr>
                  </w:pPr>
                  <w:ins w:id="28792"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7848329B" w14:textId="77777777" w:rsidTr="0016760B">
              <w:trPr>
                <w:trHeight w:val="1785"/>
                <w:ins w:id="287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C0FB1D" w14:textId="77777777" w:rsidR="0016760B" w:rsidRPr="0016760B" w:rsidRDefault="0016760B" w:rsidP="0016760B">
                  <w:pPr>
                    <w:autoSpaceDE/>
                    <w:autoSpaceDN/>
                    <w:adjustRightInd/>
                    <w:jc w:val="center"/>
                    <w:rPr>
                      <w:ins w:id="28794" w:author="Philippe Hollanda - Oliveira Trust" w:date="2022-07-19T09:57:00Z"/>
                      <w:rFonts w:ascii="Arial" w:eastAsia="Times New Roman" w:hAnsi="Arial" w:cs="Arial"/>
                      <w:color w:val="000000"/>
                      <w:sz w:val="20"/>
                      <w:szCs w:val="20"/>
                      <w:lang w:eastAsia="pt-BR"/>
                    </w:rPr>
                  </w:pPr>
                  <w:ins w:id="28795"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086E7E9A" w14:textId="77777777" w:rsidR="0016760B" w:rsidRPr="0016760B" w:rsidRDefault="0016760B" w:rsidP="0016760B">
                  <w:pPr>
                    <w:autoSpaceDE/>
                    <w:autoSpaceDN/>
                    <w:adjustRightInd/>
                    <w:jc w:val="center"/>
                    <w:rPr>
                      <w:ins w:id="28796" w:author="Philippe Hollanda - Oliveira Trust" w:date="2022-07-19T09:57:00Z"/>
                      <w:rFonts w:ascii="Arial" w:eastAsia="Times New Roman" w:hAnsi="Arial" w:cs="Arial"/>
                      <w:color w:val="000000"/>
                      <w:sz w:val="20"/>
                      <w:szCs w:val="20"/>
                      <w:lang w:eastAsia="pt-BR"/>
                    </w:rPr>
                  </w:pPr>
                  <w:ins w:id="28797" w:author="Philippe Hollanda - Oliveira Trust" w:date="2022-07-19T09:57:00Z">
                    <w:r w:rsidRPr="0016760B">
                      <w:rPr>
                        <w:rFonts w:ascii="Arial" w:eastAsia="Times New Roman" w:hAnsi="Arial" w:cs="Arial"/>
                        <w:color w:val="000000"/>
                        <w:sz w:val="20"/>
                        <w:szCs w:val="20"/>
                        <w:lang w:eastAsia="pt-BR"/>
                      </w:rPr>
                      <w:t>07/12/2020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11FB7F1D" w14:textId="77777777" w:rsidR="0016760B" w:rsidRPr="0016760B" w:rsidRDefault="0016760B" w:rsidP="0016760B">
                  <w:pPr>
                    <w:autoSpaceDE/>
                    <w:autoSpaceDN/>
                    <w:adjustRightInd/>
                    <w:jc w:val="center"/>
                    <w:rPr>
                      <w:ins w:id="28798" w:author="Philippe Hollanda - Oliveira Trust" w:date="2022-07-19T09:57:00Z"/>
                      <w:rFonts w:ascii="Arial" w:eastAsia="Times New Roman" w:hAnsi="Arial" w:cs="Arial"/>
                      <w:color w:val="000000"/>
                      <w:sz w:val="20"/>
                      <w:szCs w:val="20"/>
                      <w:lang w:eastAsia="pt-BR"/>
                    </w:rPr>
                  </w:pPr>
                  <w:ins w:id="28799"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22C21AA4" w14:textId="77777777" w:rsidTr="0016760B">
              <w:trPr>
                <w:trHeight w:val="1785"/>
                <w:ins w:id="288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CA518F" w14:textId="77777777" w:rsidR="0016760B" w:rsidRPr="0016760B" w:rsidRDefault="0016760B" w:rsidP="0016760B">
                  <w:pPr>
                    <w:autoSpaceDE/>
                    <w:autoSpaceDN/>
                    <w:adjustRightInd/>
                    <w:jc w:val="center"/>
                    <w:rPr>
                      <w:ins w:id="28801" w:author="Philippe Hollanda - Oliveira Trust" w:date="2022-07-19T09:57:00Z"/>
                      <w:rFonts w:ascii="Arial" w:eastAsia="Times New Roman" w:hAnsi="Arial" w:cs="Arial"/>
                      <w:color w:val="000000"/>
                      <w:sz w:val="20"/>
                      <w:szCs w:val="20"/>
                      <w:lang w:eastAsia="pt-BR"/>
                    </w:rPr>
                  </w:pPr>
                  <w:ins w:id="2880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0A78821" w14:textId="77777777" w:rsidR="0016760B" w:rsidRPr="0016760B" w:rsidRDefault="0016760B" w:rsidP="0016760B">
                  <w:pPr>
                    <w:autoSpaceDE/>
                    <w:autoSpaceDN/>
                    <w:adjustRightInd/>
                    <w:jc w:val="center"/>
                    <w:rPr>
                      <w:ins w:id="28803" w:author="Philippe Hollanda - Oliveira Trust" w:date="2022-07-19T09:57:00Z"/>
                      <w:rFonts w:ascii="Arial" w:eastAsia="Times New Roman" w:hAnsi="Arial" w:cs="Arial"/>
                      <w:color w:val="000000"/>
                      <w:sz w:val="20"/>
                      <w:szCs w:val="20"/>
                      <w:lang w:eastAsia="pt-BR"/>
                    </w:rPr>
                  </w:pPr>
                  <w:ins w:id="28804" w:author="Philippe Hollanda - Oliveira Trust" w:date="2022-07-19T09:57:00Z">
                    <w:r w:rsidRPr="0016760B">
                      <w:rPr>
                        <w:rFonts w:ascii="Arial" w:eastAsia="Times New Roman" w:hAnsi="Arial" w:cs="Arial"/>
                        <w:color w:val="000000"/>
                        <w:sz w:val="20"/>
                        <w:szCs w:val="20"/>
                        <w:lang w:eastAsia="pt-BR"/>
                      </w:rPr>
                      <w:t>17/12/2020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161E4823" w14:textId="77777777" w:rsidR="0016760B" w:rsidRPr="0016760B" w:rsidRDefault="0016760B" w:rsidP="0016760B">
                  <w:pPr>
                    <w:autoSpaceDE/>
                    <w:autoSpaceDN/>
                    <w:adjustRightInd/>
                    <w:jc w:val="center"/>
                    <w:rPr>
                      <w:ins w:id="28805" w:author="Philippe Hollanda - Oliveira Trust" w:date="2022-07-19T09:57:00Z"/>
                      <w:rFonts w:ascii="Arial" w:eastAsia="Times New Roman" w:hAnsi="Arial" w:cs="Arial"/>
                      <w:color w:val="000000"/>
                      <w:sz w:val="20"/>
                      <w:szCs w:val="20"/>
                      <w:lang w:eastAsia="pt-BR"/>
                    </w:rPr>
                  </w:pPr>
                  <w:ins w:id="28806"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37BA73EB" w14:textId="77777777" w:rsidTr="0016760B">
              <w:trPr>
                <w:trHeight w:val="1785"/>
                <w:ins w:id="288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84DAB3" w14:textId="77777777" w:rsidR="0016760B" w:rsidRPr="0016760B" w:rsidRDefault="0016760B" w:rsidP="0016760B">
                  <w:pPr>
                    <w:autoSpaceDE/>
                    <w:autoSpaceDN/>
                    <w:adjustRightInd/>
                    <w:jc w:val="center"/>
                    <w:rPr>
                      <w:ins w:id="28808" w:author="Philippe Hollanda - Oliveira Trust" w:date="2022-07-19T09:57:00Z"/>
                      <w:rFonts w:ascii="Arial" w:eastAsia="Times New Roman" w:hAnsi="Arial" w:cs="Arial"/>
                      <w:color w:val="000000"/>
                      <w:sz w:val="20"/>
                      <w:szCs w:val="20"/>
                      <w:lang w:eastAsia="pt-BR"/>
                    </w:rPr>
                  </w:pPr>
                  <w:ins w:id="2880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2C6C5B2" w14:textId="77777777" w:rsidR="0016760B" w:rsidRPr="0016760B" w:rsidRDefault="0016760B" w:rsidP="0016760B">
                  <w:pPr>
                    <w:autoSpaceDE/>
                    <w:autoSpaceDN/>
                    <w:adjustRightInd/>
                    <w:jc w:val="center"/>
                    <w:rPr>
                      <w:ins w:id="28810" w:author="Philippe Hollanda - Oliveira Trust" w:date="2022-07-19T09:57:00Z"/>
                      <w:rFonts w:ascii="Arial" w:eastAsia="Times New Roman" w:hAnsi="Arial" w:cs="Arial"/>
                      <w:color w:val="000000"/>
                      <w:sz w:val="20"/>
                      <w:szCs w:val="20"/>
                      <w:lang w:eastAsia="pt-BR"/>
                    </w:rPr>
                  </w:pPr>
                  <w:ins w:id="28811" w:author="Philippe Hollanda - Oliveira Trust" w:date="2022-07-19T09:57:00Z">
                    <w:r w:rsidRPr="0016760B">
                      <w:rPr>
                        <w:rFonts w:ascii="Arial" w:eastAsia="Times New Roman" w:hAnsi="Arial" w:cs="Arial"/>
                        <w:color w:val="000000"/>
                        <w:sz w:val="20"/>
                        <w:szCs w:val="20"/>
                        <w:lang w:eastAsia="pt-BR"/>
                      </w:rPr>
                      <w:t>17/12/2020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1E9AE7C7" w14:textId="77777777" w:rsidR="0016760B" w:rsidRPr="0016760B" w:rsidRDefault="0016760B" w:rsidP="0016760B">
                  <w:pPr>
                    <w:autoSpaceDE/>
                    <w:autoSpaceDN/>
                    <w:adjustRightInd/>
                    <w:jc w:val="center"/>
                    <w:rPr>
                      <w:ins w:id="28812" w:author="Philippe Hollanda - Oliveira Trust" w:date="2022-07-19T09:57:00Z"/>
                      <w:rFonts w:ascii="Arial" w:eastAsia="Times New Roman" w:hAnsi="Arial" w:cs="Arial"/>
                      <w:color w:val="000000"/>
                      <w:sz w:val="20"/>
                      <w:szCs w:val="20"/>
                      <w:lang w:eastAsia="pt-BR"/>
                    </w:rPr>
                  </w:pPr>
                  <w:ins w:id="28813" w:author="Philippe Hollanda - Oliveira Trust" w:date="2022-07-19T09:57:00Z">
                    <w:r w:rsidRPr="0016760B">
                      <w:rPr>
                        <w:rFonts w:ascii="Arial" w:eastAsia="Times New Roman" w:hAnsi="Arial" w:cs="Arial"/>
                        <w:color w:val="000000"/>
                        <w:sz w:val="20"/>
                        <w:szCs w:val="20"/>
                        <w:lang w:eastAsia="pt-BR"/>
                      </w:rPr>
                      <w:t>R$ 600,00</w:t>
                    </w:r>
                  </w:ins>
                </w:p>
              </w:tc>
            </w:tr>
            <w:tr w:rsidR="0016760B" w:rsidRPr="0016760B" w14:paraId="20F12647" w14:textId="77777777" w:rsidTr="0016760B">
              <w:trPr>
                <w:trHeight w:val="1785"/>
                <w:ins w:id="288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FDD8D0" w14:textId="77777777" w:rsidR="0016760B" w:rsidRPr="0016760B" w:rsidRDefault="0016760B" w:rsidP="0016760B">
                  <w:pPr>
                    <w:autoSpaceDE/>
                    <w:autoSpaceDN/>
                    <w:adjustRightInd/>
                    <w:jc w:val="center"/>
                    <w:rPr>
                      <w:ins w:id="28815" w:author="Philippe Hollanda - Oliveira Trust" w:date="2022-07-19T09:57:00Z"/>
                      <w:rFonts w:ascii="Arial" w:eastAsia="Times New Roman" w:hAnsi="Arial" w:cs="Arial"/>
                      <w:color w:val="000000"/>
                      <w:sz w:val="20"/>
                      <w:szCs w:val="20"/>
                      <w:lang w:eastAsia="pt-BR"/>
                    </w:rPr>
                  </w:pPr>
                  <w:ins w:id="2881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3736041" w14:textId="77777777" w:rsidR="0016760B" w:rsidRPr="0016760B" w:rsidRDefault="0016760B" w:rsidP="0016760B">
                  <w:pPr>
                    <w:autoSpaceDE/>
                    <w:autoSpaceDN/>
                    <w:adjustRightInd/>
                    <w:jc w:val="center"/>
                    <w:rPr>
                      <w:ins w:id="28817" w:author="Philippe Hollanda - Oliveira Trust" w:date="2022-07-19T09:57:00Z"/>
                      <w:rFonts w:ascii="Arial" w:eastAsia="Times New Roman" w:hAnsi="Arial" w:cs="Arial"/>
                      <w:color w:val="000000"/>
                      <w:sz w:val="20"/>
                      <w:szCs w:val="20"/>
                      <w:lang w:eastAsia="pt-BR"/>
                    </w:rPr>
                  </w:pPr>
                  <w:ins w:id="28818" w:author="Philippe Hollanda - Oliveira Trust" w:date="2022-07-19T09:57:00Z">
                    <w:r w:rsidRPr="0016760B">
                      <w:rPr>
                        <w:rFonts w:ascii="Arial" w:eastAsia="Times New Roman" w:hAnsi="Arial" w:cs="Arial"/>
                        <w:color w:val="000000"/>
                        <w:sz w:val="20"/>
                        <w:szCs w:val="20"/>
                        <w:lang w:eastAsia="pt-BR"/>
                      </w:rPr>
                      <w:t>17/12/2020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0C407C67" w14:textId="77777777" w:rsidR="0016760B" w:rsidRPr="0016760B" w:rsidRDefault="0016760B" w:rsidP="0016760B">
                  <w:pPr>
                    <w:autoSpaceDE/>
                    <w:autoSpaceDN/>
                    <w:adjustRightInd/>
                    <w:jc w:val="center"/>
                    <w:rPr>
                      <w:ins w:id="28819" w:author="Philippe Hollanda - Oliveira Trust" w:date="2022-07-19T09:57:00Z"/>
                      <w:rFonts w:ascii="Arial" w:eastAsia="Times New Roman" w:hAnsi="Arial" w:cs="Arial"/>
                      <w:color w:val="000000"/>
                      <w:sz w:val="20"/>
                      <w:szCs w:val="20"/>
                      <w:lang w:eastAsia="pt-BR"/>
                    </w:rPr>
                  </w:pPr>
                  <w:ins w:id="28820"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5BF8FB38" w14:textId="77777777" w:rsidTr="0016760B">
              <w:trPr>
                <w:trHeight w:val="1785"/>
                <w:ins w:id="288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5647BC" w14:textId="77777777" w:rsidR="0016760B" w:rsidRPr="0016760B" w:rsidRDefault="0016760B" w:rsidP="0016760B">
                  <w:pPr>
                    <w:autoSpaceDE/>
                    <w:autoSpaceDN/>
                    <w:adjustRightInd/>
                    <w:jc w:val="center"/>
                    <w:rPr>
                      <w:ins w:id="28822" w:author="Philippe Hollanda - Oliveira Trust" w:date="2022-07-19T09:57:00Z"/>
                      <w:rFonts w:ascii="Arial" w:eastAsia="Times New Roman" w:hAnsi="Arial" w:cs="Arial"/>
                      <w:color w:val="000000"/>
                      <w:sz w:val="20"/>
                      <w:szCs w:val="20"/>
                      <w:lang w:eastAsia="pt-BR"/>
                    </w:rPr>
                  </w:pPr>
                  <w:ins w:id="2882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F0ADE40" w14:textId="77777777" w:rsidR="0016760B" w:rsidRPr="0016760B" w:rsidRDefault="0016760B" w:rsidP="0016760B">
                  <w:pPr>
                    <w:autoSpaceDE/>
                    <w:autoSpaceDN/>
                    <w:adjustRightInd/>
                    <w:jc w:val="center"/>
                    <w:rPr>
                      <w:ins w:id="28824" w:author="Philippe Hollanda - Oliveira Trust" w:date="2022-07-19T09:57:00Z"/>
                      <w:rFonts w:ascii="Arial" w:eastAsia="Times New Roman" w:hAnsi="Arial" w:cs="Arial"/>
                      <w:color w:val="000000"/>
                      <w:sz w:val="20"/>
                      <w:szCs w:val="20"/>
                      <w:lang w:eastAsia="pt-BR"/>
                    </w:rPr>
                  </w:pPr>
                  <w:ins w:id="28825" w:author="Philippe Hollanda - Oliveira Trust" w:date="2022-07-19T09:57:00Z">
                    <w:r w:rsidRPr="0016760B">
                      <w:rPr>
                        <w:rFonts w:ascii="Arial" w:eastAsia="Times New Roman" w:hAnsi="Arial" w:cs="Arial"/>
                        <w:color w:val="000000"/>
                        <w:sz w:val="20"/>
                        <w:szCs w:val="20"/>
                        <w:lang w:eastAsia="pt-BR"/>
                      </w:rPr>
                      <w:t>19/11/2020</w:t>
                    </w:r>
                  </w:ins>
                </w:p>
              </w:tc>
              <w:tc>
                <w:tcPr>
                  <w:tcW w:w="2324" w:type="dxa"/>
                  <w:tcBorders>
                    <w:top w:val="nil"/>
                    <w:left w:val="nil"/>
                    <w:bottom w:val="single" w:sz="4" w:space="0" w:color="auto"/>
                    <w:right w:val="single" w:sz="4" w:space="0" w:color="auto"/>
                  </w:tcBorders>
                  <w:shd w:val="clear" w:color="auto" w:fill="auto"/>
                  <w:noWrap/>
                  <w:vAlign w:val="center"/>
                  <w:hideMark/>
                </w:tcPr>
                <w:p w14:paraId="4EFD06C1" w14:textId="77777777" w:rsidR="0016760B" w:rsidRPr="0016760B" w:rsidRDefault="0016760B" w:rsidP="0016760B">
                  <w:pPr>
                    <w:autoSpaceDE/>
                    <w:autoSpaceDN/>
                    <w:adjustRightInd/>
                    <w:jc w:val="center"/>
                    <w:rPr>
                      <w:ins w:id="28826" w:author="Philippe Hollanda - Oliveira Trust" w:date="2022-07-19T09:57:00Z"/>
                      <w:rFonts w:ascii="Arial" w:eastAsia="Times New Roman" w:hAnsi="Arial" w:cs="Arial"/>
                      <w:color w:val="000000"/>
                      <w:sz w:val="20"/>
                      <w:szCs w:val="20"/>
                      <w:lang w:eastAsia="pt-BR"/>
                    </w:rPr>
                  </w:pPr>
                  <w:ins w:id="28827" w:author="Philippe Hollanda - Oliveira Trust" w:date="2022-07-19T09:57:00Z">
                    <w:r w:rsidRPr="0016760B">
                      <w:rPr>
                        <w:rFonts w:ascii="Arial" w:eastAsia="Times New Roman" w:hAnsi="Arial" w:cs="Arial"/>
                        <w:color w:val="000000"/>
                        <w:sz w:val="20"/>
                        <w:szCs w:val="20"/>
                        <w:lang w:eastAsia="pt-BR"/>
                      </w:rPr>
                      <w:t>R$ 685,00</w:t>
                    </w:r>
                  </w:ins>
                </w:p>
              </w:tc>
            </w:tr>
            <w:tr w:rsidR="0016760B" w:rsidRPr="0016760B" w14:paraId="3C31FF6F" w14:textId="77777777" w:rsidTr="0016760B">
              <w:trPr>
                <w:trHeight w:val="1785"/>
                <w:ins w:id="288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CA7CC4" w14:textId="77777777" w:rsidR="0016760B" w:rsidRPr="0016760B" w:rsidRDefault="0016760B" w:rsidP="0016760B">
                  <w:pPr>
                    <w:autoSpaceDE/>
                    <w:autoSpaceDN/>
                    <w:adjustRightInd/>
                    <w:jc w:val="center"/>
                    <w:rPr>
                      <w:ins w:id="28829" w:author="Philippe Hollanda - Oliveira Trust" w:date="2022-07-19T09:57:00Z"/>
                      <w:rFonts w:ascii="Arial" w:eastAsia="Times New Roman" w:hAnsi="Arial" w:cs="Arial"/>
                      <w:color w:val="000000"/>
                      <w:sz w:val="20"/>
                      <w:szCs w:val="20"/>
                      <w:lang w:eastAsia="pt-BR"/>
                    </w:rPr>
                  </w:pPr>
                  <w:ins w:id="2883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8215AD8" w14:textId="77777777" w:rsidR="0016760B" w:rsidRPr="0016760B" w:rsidRDefault="0016760B" w:rsidP="0016760B">
                  <w:pPr>
                    <w:autoSpaceDE/>
                    <w:autoSpaceDN/>
                    <w:adjustRightInd/>
                    <w:jc w:val="center"/>
                    <w:rPr>
                      <w:ins w:id="28831" w:author="Philippe Hollanda - Oliveira Trust" w:date="2022-07-19T09:57:00Z"/>
                      <w:rFonts w:ascii="Arial" w:eastAsia="Times New Roman" w:hAnsi="Arial" w:cs="Arial"/>
                      <w:color w:val="000000"/>
                      <w:sz w:val="20"/>
                      <w:szCs w:val="20"/>
                      <w:lang w:eastAsia="pt-BR"/>
                    </w:rPr>
                  </w:pPr>
                  <w:ins w:id="28832" w:author="Philippe Hollanda - Oliveira Trust" w:date="2022-07-19T09:57:00Z">
                    <w:r w:rsidRPr="0016760B">
                      <w:rPr>
                        <w:rFonts w:ascii="Arial" w:eastAsia="Times New Roman" w:hAnsi="Arial" w:cs="Arial"/>
                        <w:color w:val="000000"/>
                        <w:sz w:val="20"/>
                        <w:szCs w:val="20"/>
                        <w:lang w:eastAsia="pt-BR"/>
                      </w:rPr>
                      <w:t>01/12/2020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62A7032F" w14:textId="77777777" w:rsidR="0016760B" w:rsidRPr="0016760B" w:rsidRDefault="0016760B" w:rsidP="0016760B">
                  <w:pPr>
                    <w:autoSpaceDE/>
                    <w:autoSpaceDN/>
                    <w:adjustRightInd/>
                    <w:jc w:val="center"/>
                    <w:rPr>
                      <w:ins w:id="28833" w:author="Philippe Hollanda - Oliveira Trust" w:date="2022-07-19T09:57:00Z"/>
                      <w:rFonts w:ascii="Arial" w:eastAsia="Times New Roman" w:hAnsi="Arial" w:cs="Arial"/>
                      <w:color w:val="000000"/>
                      <w:sz w:val="20"/>
                      <w:szCs w:val="20"/>
                      <w:lang w:eastAsia="pt-BR"/>
                    </w:rPr>
                  </w:pPr>
                  <w:ins w:id="28834" w:author="Philippe Hollanda - Oliveira Trust" w:date="2022-07-19T09:57:00Z">
                    <w:r w:rsidRPr="0016760B">
                      <w:rPr>
                        <w:rFonts w:ascii="Arial" w:eastAsia="Times New Roman" w:hAnsi="Arial" w:cs="Arial"/>
                        <w:color w:val="000000"/>
                        <w:sz w:val="20"/>
                        <w:szCs w:val="20"/>
                        <w:lang w:eastAsia="pt-BR"/>
                      </w:rPr>
                      <w:t>R$ 1.428,00</w:t>
                    </w:r>
                  </w:ins>
                </w:p>
              </w:tc>
            </w:tr>
            <w:tr w:rsidR="0016760B" w:rsidRPr="0016760B" w14:paraId="7B45A914" w14:textId="77777777" w:rsidTr="0016760B">
              <w:trPr>
                <w:trHeight w:val="1785"/>
                <w:ins w:id="288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212B99" w14:textId="77777777" w:rsidR="0016760B" w:rsidRPr="0016760B" w:rsidRDefault="0016760B" w:rsidP="0016760B">
                  <w:pPr>
                    <w:autoSpaceDE/>
                    <w:autoSpaceDN/>
                    <w:adjustRightInd/>
                    <w:jc w:val="center"/>
                    <w:rPr>
                      <w:ins w:id="28836" w:author="Philippe Hollanda - Oliveira Trust" w:date="2022-07-19T09:57:00Z"/>
                      <w:rFonts w:ascii="Arial" w:eastAsia="Times New Roman" w:hAnsi="Arial" w:cs="Arial"/>
                      <w:color w:val="000000"/>
                      <w:sz w:val="20"/>
                      <w:szCs w:val="20"/>
                      <w:lang w:eastAsia="pt-BR"/>
                    </w:rPr>
                  </w:pPr>
                  <w:ins w:id="2883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4928A76" w14:textId="77777777" w:rsidR="0016760B" w:rsidRPr="0016760B" w:rsidRDefault="0016760B" w:rsidP="0016760B">
                  <w:pPr>
                    <w:autoSpaceDE/>
                    <w:autoSpaceDN/>
                    <w:adjustRightInd/>
                    <w:jc w:val="center"/>
                    <w:rPr>
                      <w:ins w:id="28838" w:author="Philippe Hollanda - Oliveira Trust" w:date="2022-07-19T09:57:00Z"/>
                      <w:rFonts w:ascii="Arial" w:eastAsia="Times New Roman" w:hAnsi="Arial" w:cs="Arial"/>
                      <w:color w:val="000000"/>
                      <w:sz w:val="20"/>
                      <w:szCs w:val="20"/>
                      <w:lang w:eastAsia="pt-BR"/>
                    </w:rPr>
                  </w:pPr>
                  <w:ins w:id="28839" w:author="Philippe Hollanda - Oliveira Trust" w:date="2022-07-19T09:57:00Z">
                    <w:r w:rsidRPr="0016760B">
                      <w:rPr>
                        <w:rFonts w:ascii="Arial" w:eastAsia="Times New Roman" w:hAnsi="Arial" w:cs="Arial"/>
                        <w:color w:val="000000"/>
                        <w:sz w:val="20"/>
                        <w:szCs w:val="20"/>
                        <w:lang w:eastAsia="pt-BR"/>
                      </w:rPr>
                      <w:t>01/12/2020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44D6B0B3" w14:textId="77777777" w:rsidR="0016760B" w:rsidRPr="0016760B" w:rsidRDefault="0016760B" w:rsidP="0016760B">
                  <w:pPr>
                    <w:autoSpaceDE/>
                    <w:autoSpaceDN/>
                    <w:adjustRightInd/>
                    <w:jc w:val="center"/>
                    <w:rPr>
                      <w:ins w:id="28840" w:author="Philippe Hollanda - Oliveira Trust" w:date="2022-07-19T09:57:00Z"/>
                      <w:rFonts w:ascii="Arial" w:eastAsia="Times New Roman" w:hAnsi="Arial" w:cs="Arial"/>
                      <w:color w:val="000000"/>
                      <w:sz w:val="20"/>
                      <w:szCs w:val="20"/>
                      <w:lang w:eastAsia="pt-BR"/>
                    </w:rPr>
                  </w:pPr>
                  <w:ins w:id="28841" w:author="Philippe Hollanda - Oliveira Trust" w:date="2022-07-19T09:57:00Z">
                    <w:r w:rsidRPr="0016760B">
                      <w:rPr>
                        <w:rFonts w:ascii="Arial" w:eastAsia="Times New Roman" w:hAnsi="Arial" w:cs="Arial"/>
                        <w:color w:val="000000"/>
                        <w:sz w:val="20"/>
                        <w:szCs w:val="20"/>
                        <w:lang w:eastAsia="pt-BR"/>
                      </w:rPr>
                      <w:t>R$ 408,00</w:t>
                    </w:r>
                  </w:ins>
                </w:p>
              </w:tc>
            </w:tr>
            <w:tr w:rsidR="0016760B" w:rsidRPr="0016760B" w14:paraId="47B63CFA" w14:textId="77777777" w:rsidTr="0016760B">
              <w:trPr>
                <w:trHeight w:val="1785"/>
                <w:ins w:id="288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744D3E" w14:textId="77777777" w:rsidR="0016760B" w:rsidRPr="0016760B" w:rsidRDefault="0016760B" w:rsidP="0016760B">
                  <w:pPr>
                    <w:autoSpaceDE/>
                    <w:autoSpaceDN/>
                    <w:adjustRightInd/>
                    <w:jc w:val="center"/>
                    <w:rPr>
                      <w:ins w:id="28843" w:author="Philippe Hollanda - Oliveira Trust" w:date="2022-07-19T09:57:00Z"/>
                      <w:rFonts w:ascii="Arial" w:eastAsia="Times New Roman" w:hAnsi="Arial" w:cs="Arial"/>
                      <w:color w:val="000000"/>
                      <w:sz w:val="20"/>
                      <w:szCs w:val="20"/>
                      <w:lang w:eastAsia="pt-BR"/>
                    </w:rPr>
                  </w:pPr>
                  <w:ins w:id="2884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AC4096F" w14:textId="77777777" w:rsidR="0016760B" w:rsidRPr="0016760B" w:rsidRDefault="0016760B" w:rsidP="0016760B">
                  <w:pPr>
                    <w:autoSpaceDE/>
                    <w:autoSpaceDN/>
                    <w:adjustRightInd/>
                    <w:jc w:val="center"/>
                    <w:rPr>
                      <w:ins w:id="28845" w:author="Philippe Hollanda - Oliveira Trust" w:date="2022-07-19T09:57:00Z"/>
                      <w:rFonts w:ascii="Arial" w:eastAsia="Times New Roman" w:hAnsi="Arial" w:cs="Arial"/>
                      <w:color w:val="000000"/>
                      <w:sz w:val="20"/>
                      <w:szCs w:val="20"/>
                      <w:lang w:eastAsia="pt-BR"/>
                    </w:rPr>
                  </w:pPr>
                  <w:ins w:id="28846" w:author="Philippe Hollanda - Oliveira Trust" w:date="2022-07-19T09:57:00Z">
                    <w:r w:rsidRPr="0016760B">
                      <w:rPr>
                        <w:rFonts w:ascii="Arial" w:eastAsia="Times New Roman" w:hAnsi="Arial" w:cs="Arial"/>
                        <w:color w:val="000000"/>
                        <w:sz w:val="20"/>
                        <w:szCs w:val="20"/>
                        <w:lang w:eastAsia="pt-BR"/>
                      </w:rPr>
                      <w:t>29/12/2020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6DAAACDB" w14:textId="77777777" w:rsidR="0016760B" w:rsidRPr="0016760B" w:rsidRDefault="0016760B" w:rsidP="0016760B">
                  <w:pPr>
                    <w:autoSpaceDE/>
                    <w:autoSpaceDN/>
                    <w:adjustRightInd/>
                    <w:jc w:val="center"/>
                    <w:rPr>
                      <w:ins w:id="28847" w:author="Philippe Hollanda - Oliveira Trust" w:date="2022-07-19T09:57:00Z"/>
                      <w:rFonts w:ascii="Arial" w:eastAsia="Times New Roman" w:hAnsi="Arial" w:cs="Arial"/>
                      <w:color w:val="000000"/>
                      <w:sz w:val="20"/>
                      <w:szCs w:val="20"/>
                      <w:lang w:eastAsia="pt-BR"/>
                    </w:rPr>
                  </w:pPr>
                  <w:ins w:id="28848"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1DE31D72" w14:textId="77777777" w:rsidTr="0016760B">
              <w:trPr>
                <w:trHeight w:val="1785"/>
                <w:ins w:id="288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4E208E" w14:textId="77777777" w:rsidR="0016760B" w:rsidRPr="0016760B" w:rsidRDefault="0016760B" w:rsidP="0016760B">
                  <w:pPr>
                    <w:autoSpaceDE/>
                    <w:autoSpaceDN/>
                    <w:adjustRightInd/>
                    <w:jc w:val="center"/>
                    <w:rPr>
                      <w:ins w:id="28850" w:author="Philippe Hollanda - Oliveira Trust" w:date="2022-07-19T09:57:00Z"/>
                      <w:rFonts w:ascii="Arial" w:eastAsia="Times New Roman" w:hAnsi="Arial" w:cs="Arial"/>
                      <w:color w:val="000000"/>
                      <w:sz w:val="20"/>
                      <w:szCs w:val="20"/>
                      <w:lang w:eastAsia="pt-BR"/>
                    </w:rPr>
                  </w:pPr>
                  <w:ins w:id="28851" w:author="Philippe Hollanda - Oliveira Trust" w:date="2022-07-19T09:57:00Z">
                    <w:r w:rsidRPr="0016760B">
                      <w:rPr>
                        <w:rFonts w:ascii="Arial" w:eastAsia="Times New Roman" w:hAnsi="Arial" w:cs="Arial"/>
                        <w:color w:val="000000"/>
                        <w:sz w:val="20"/>
                        <w:szCs w:val="20"/>
                        <w:lang w:eastAsia="pt-BR"/>
                      </w:rPr>
                      <w:lastRenderedPageBreak/>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1143CA58" w14:textId="77777777" w:rsidR="0016760B" w:rsidRPr="0016760B" w:rsidRDefault="0016760B" w:rsidP="0016760B">
                  <w:pPr>
                    <w:autoSpaceDE/>
                    <w:autoSpaceDN/>
                    <w:adjustRightInd/>
                    <w:jc w:val="center"/>
                    <w:rPr>
                      <w:ins w:id="28852" w:author="Philippe Hollanda - Oliveira Trust" w:date="2022-07-19T09:57:00Z"/>
                      <w:rFonts w:ascii="Arial" w:eastAsia="Times New Roman" w:hAnsi="Arial" w:cs="Arial"/>
                      <w:color w:val="000000"/>
                      <w:sz w:val="20"/>
                      <w:szCs w:val="20"/>
                      <w:lang w:eastAsia="pt-BR"/>
                    </w:rPr>
                  </w:pPr>
                  <w:ins w:id="28853" w:author="Philippe Hollanda - Oliveira Trust" w:date="2022-07-19T09:57:00Z">
                    <w:r w:rsidRPr="0016760B">
                      <w:rPr>
                        <w:rFonts w:ascii="Arial" w:eastAsia="Times New Roman" w:hAnsi="Arial" w:cs="Arial"/>
                        <w:color w:val="000000"/>
                        <w:sz w:val="20"/>
                        <w:szCs w:val="20"/>
                        <w:lang w:eastAsia="pt-BR"/>
                      </w:rPr>
                      <w:t>21/12/2020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70B654E1" w14:textId="77777777" w:rsidR="0016760B" w:rsidRPr="0016760B" w:rsidRDefault="0016760B" w:rsidP="0016760B">
                  <w:pPr>
                    <w:autoSpaceDE/>
                    <w:autoSpaceDN/>
                    <w:adjustRightInd/>
                    <w:jc w:val="center"/>
                    <w:rPr>
                      <w:ins w:id="28854" w:author="Philippe Hollanda - Oliveira Trust" w:date="2022-07-19T09:57:00Z"/>
                      <w:rFonts w:ascii="Arial" w:eastAsia="Times New Roman" w:hAnsi="Arial" w:cs="Arial"/>
                      <w:color w:val="000000"/>
                      <w:sz w:val="20"/>
                      <w:szCs w:val="20"/>
                      <w:lang w:eastAsia="pt-BR"/>
                    </w:rPr>
                  </w:pPr>
                  <w:ins w:id="28855" w:author="Philippe Hollanda - Oliveira Trust" w:date="2022-07-19T09:57:00Z">
                    <w:r w:rsidRPr="0016760B">
                      <w:rPr>
                        <w:rFonts w:ascii="Arial" w:eastAsia="Times New Roman" w:hAnsi="Arial" w:cs="Arial"/>
                        <w:color w:val="000000"/>
                        <w:sz w:val="20"/>
                        <w:szCs w:val="20"/>
                        <w:lang w:eastAsia="pt-BR"/>
                      </w:rPr>
                      <w:t>R$ 236,34</w:t>
                    </w:r>
                  </w:ins>
                </w:p>
              </w:tc>
            </w:tr>
            <w:tr w:rsidR="0016760B" w:rsidRPr="0016760B" w14:paraId="78DFCE44" w14:textId="77777777" w:rsidTr="0016760B">
              <w:trPr>
                <w:trHeight w:val="1785"/>
                <w:ins w:id="288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ED72DC" w14:textId="77777777" w:rsidR="0016760B" w:rsidRPr="0016760B" w:rsidRDefault="0016760B" w:rsidP="0016760B">
                  <w:pPr>
                    <w:autoSpaceDE/>
                    <w:autoSpaceDN/>
                    <w:adjustRightInd/>
                    <w:jc w:val="center"/>
                    <w:rPr>
                      <w:ins w:id="28857" w:author="Philippe Hollanda - Oliveira Trust" w:date="2022-07-19T09:57:00Z"/>
                      <w:rFonts w:ascii="Arial" w:eastAsia="Times New Roman" w:hAnsi="Arial" w:cs="Arial"/>
                      <w:color w:val="000000"/>
                      <w:sz w:val="20"/>
                      <w:szCs w:val="20"/>
                      <w:lang w:eastAsia="pt-BR"/>
                    </w:rPr>
                  </w:pPr>
                  <w:ins w:id="2885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C5C3099" w14:textId="77777777" w:rsidR="0016760B" w:rsidRPr="0016760B" w:rsidRDefault="0016760B" w:rsidP="0016760B">
                  <w:pPr>
                    <w:autoSpaceDE/>
                    <w:autoSpaceDN/>
                    <w:adjustRightInd/>
                    <w:jc w:val="center"/>
                    <w:rPr>
                      <w:ins w:id="28859" w:author="Philippe Hollanda - Oliveira Trust" w:date="2022-07-19T09:57:00Z"/>
                      <w:rFonts w:ascii="Arial" w:eastAsia="Times New Roman" w:hAnsi="Arial" w:cs="Arial"/>
                      <w:color w:val="000000"/>
                      <w:sz w:val="20"/>
                      <w:szCs w:val="20"/>
                      <w:lang w:eastAsia="pt-BR"/>
                    </w:rPr>
                  </w:pPr>
                  <w:ins w:id="28860" w:author="Philippe Hollanda - Oliveira Trust" w:date="2022-07-19T09:57:00Z">
                    <w:r w:rsidRPr="0016760B">
                      <w:rPr>
                        <w:rFonts w:ascii="Arial" w:eastAsia="Times New Roman" w:hAnsi="Arial" w:cs="Arial"/>
                        <w:color w:val="000000"/>
                        <w:sz w:val="20"/>
                        <w:szCs w:val="20"/>
                        <w:lang w:eastAsia="pt-BR"/>
                      </w:rPr>
                      <w:t>14/12/2020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67C12CC7" w14:textId="77777777" w:rsidR="0016760B" w:rsidRPr="0016760B" w:rsidRDefault="0016760B" w:rsidP="0016760B">
                  <w:pPr>
                    <w:autoSpaceDE/>
                    <w:autoSpaceDN/>
                    <w:adjustRightInd/>
                    <w:jc w:val="center"/>
                    <w:rPr>
                      <w:ins w:id="28861" w:author="Philippe Hollanda - Oliveira Trust" w:date="2022-07-19T09:57:00Z"/>
                      <w:rFonts w:ascii="Arial" w:eastAsia="Times New Roman" w:hAnsi="Arial" w:cs="Arial"/>
                      <w:color w:val="000000"/>
                      <w:sz w:val="20"/>
                      <w:szCs w:val="20"/>
                      <w:lang w:eastAsia="pt-BR"/>
                    </w:rPr>
                  </w:pPr>
                  <w:ins w:id="28862" w:author="Philippe Hollanda - Oliveira Trust" w:date="2022-07-19T09:57:00Z">
                    <w:r w:rsidRPr="0016760B">
                      <w:rPr>
                        <w:rFonts w:ascii="Arial" w:eastAsia="Times New Roman" w:hAnsi="Arial" w:cs="Arial"/>
                        <w:color w:val="000000"/>
                        <w:sz w:val="20"/>
                        <w:szCs w:val="20"/>
                        <w:lang w:eastAsia="pt-BR"/>
                      </w:rPr>
                      <w:t>R$ 2.390,00</w:t>
                    </w:r>
                  </w:ins>
                </w:p>
              </w:tc>
            </w:tr>
            <w:tr w:rsidR="0016760B" w:rsidRPr="0016760B" w14:paraId="2CE4E12B" w14:textId="77777777" w:rsidTr="0016760B">
              <w:trPr>
                <w:trHeight w:val="1785"/>
                <w:ins w:id="288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F91032" w14:textId="77777777" w:rsidR="0016760B" w:rsidRPr="0016760B" w:rsidRDefault="0016760B" w:rsidP="0016760B">
                  <w:pPr>
                    <w:autoSpaceDE/>
                    <w:autoSpaceDN/>
                    <w:adjustRightInd/>
                    <w:jc w:val="center"/>
                    <w:rPr>
                      <w:ins w:id="28864" w:author="Philippe Hollanda - Oliveira Trust" w:date="2022-07-19T09:57:00Z"/>
                      <w:rFonts w:ascii="Arial" w:eastAsia="Times New Roman" w:hAnsi="Arial" w:cs="Arial"/>
                      <w:color w:val="000000"/>
                      <w:sz w:val="20"/>
                      <w:szCs w:val="20"/>
                      <w:lang w:eastAsia="pt-BR"/>
                    </w:rPr>
                  </w:pPr>
                  <w:ins w:id="2886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9EF33FE" w14:textId="77777777" w:rsidR="0016760B" w:rsidRPr="0016760B" w:rsidRDefault="0016760B" w:rsidP="0016760B">
                  <w:pPr>
                    <w:autoSpaceDE/>
                    <w:autoSpaceDN/>
                    <w:adjustRightInd/>
                    <w:jc w:val="center"/>
                    <w:rPr>
                      <w:ins w:id="28866" w:author="Philippe Hollanda - Oliveira Trust" w:date="2022-07-19T09:57:00Z"/>
                      <w:rFonts w:ascii="Arial" w:eastAsia="Times New Roman" w:hAnsi="Arial" w:cs="Arial"/>
                      <w:color w:val="000000"/>
                      <w:sz w:val="20"/>
                      <w:szCs w:val="20"/>
                      <w:lang w:eastAsia="pt-BR"/>
                    </w:rPr>
                  </w:pPr>
                  <w:ins w:id="28867" w:author="Philippe Hollanda - Oliveira Trust" w:date="2022-07-19T09:57:00Z">
                    <w:r w:rsidRPr="0016760B">
                      <w:rPr>
                        <w:rFonts w:ascii="Arial" w:eastAsia="Times New Roman" w:hAnsi="Arial" w:cs="Arial"/>
                        <w:color w:val="000000"/>
                        <w:sz w:val="20"/>
                        <w:szCs w:val="20"/>
                        <w:lang w:eastAsia="pt-BR"/>
                      </w:rPr>
                      <w:t>15/12/2020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28AA6B58" w14:textId="77777777" w:rsidR="0016760B" w:rsidRPr="0016760B" w:rsidRDefault="0016760B" w:rsidP="0016760B">
                  <w:pPr>
                    <w:autoSpaceDE/>
                    <w:autoSpaceDN/>
                    <w:adjustRightInd/>
                    <w:jc w:val="center"/>
                    <w:rPr>
                      <w:ins w:id="28868" w:author="Philippe Hollanda - Oliveira Trust" w:date="2022-07-19T09:57:00Z"/>
                      <w:rFonts w:ascii="Arial" w:eastAsia="Times New Roman" w:hAnsi="Arial" w:cs="Arial"/>
                      <w:color w:val="000000"/>
                      <w:sz w:val="20"/>
                      <w:szCs w:val="20"/>
                      <w:lang w:eastAsia="pt-BR"/>
                    </w:rPr>
                  </w:pPr>
                  <w:ins w:id="28869"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262BD90F" w14:textId="77777777" w:rsidTr="0016760B">
              <w:trPr>
                <w:trHeight w:val="1785"/>
                <w:ins w:id="288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9EEC0F" w14:textId="77777777" w:rsidR="0016760B" w:rsidRPr="0016760B" w:rsidRDefault="0016760B" w:rsidP="0016760B">
                  <w:pPr>
                    <w:autoSpaceDE/>
                    <w:autoSpaceDN/>
                    <w:adjustRightInd/>
                    <w:jc w:val="center"/>
                    <w:rPr>
                      <w:ins w:id="28871" w:author="Philippe Hollanda - Oliveira Trust" w:date="2022-07-19T09:57:00Z"/>
                      <w:rFonts w:ascii="Arial" w:eastAsia="Times New Roman" w:hAnsi="Arial" w:cs="Arial"/>
                      <w:color w:val="000000"/>
                      <w:sz w:val="20"/>
                      <w:szCs w:val="20"/>
                      <w:lang w:eastAsia="pt-BR"/>
                    </w:rPr>
                  </w:pPr>
                  <w:ins w:id="2887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2D2F98D" w14:textId="77777777" w:rsidR="0016760B" w:rsidRPr="0016760B" w:rsidRDefault="0016760B" w:rsidP="0016760B">
                  <w:pPr>
                    <w:autoSpaceDE/>
                    <w:autoSpaceDN/>
                    <w:adjustRightInd/>
                    <w:jc w:val="center"/>
                    <w:rPr>
                      <w:ins w:id="28873" w:author="Philippe Hollanda - Oliveira Trust" w:date="2022-07-19T09:57:00Z"/>
                      <w:rFonts w:ascii="Arial" w:eastAsia="Times New Roman" w:hAnsi="Arial" w:cs="Arial"/>
                      <w:color w:val="000000"/>
                      <w:sz w:val="20"/>
                      <w:szCs w:val="20"/>
                      <w:lang w:eastAsia="pt-BR"/>
                    </w:rPr>
                  </w:pPr>
                  <w:ins w:id="28874" w:author="Philippe Hollanda - Oliveira Trust" w:date="2022-07-19T09:57:00Z">
                    <w:r w:rsidRPr="0016760B">
                      <w:rPr>
                        <w:rFonts w:ascii="Arial" w:eastAsia="Times New Roman" w:hAnsi="Arial" w:cs="Arial"/>
                        <w:color w:val="000000"/>
                        <w:sz w:val="20"/>
                        <w:szCs w:val="20"/>
                        <w:lang w:eastAsia="pt-BR"/>
                      </w:rPr>
                      <w:t>16/12/2020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52BC8AF6" w14:textId="77777777" w:rsidR="0016760B" w:rsidRPr="0016760B" w:rsidRDefault="0016760B" w:rsidP="0016760B">
                  <w:pPr>
                    <w:autoSpaceDE/>
                    <w:autoSpaceDN/>
                    <w:adjustRightInd/>
                    <w:jc w:val="center"/>
                    <w:rPr>
                      <w:ins w:id="28875" w:author="Philippe Hollanda - Oliveira Trust" w:date="2022-07-19T09:57:00Z"/>
                      <w:rFonts w:ascii="Arial" w:eastAsia="Times New Roman" w:hAnsi="Arial" w:cs="Arial"/>
                      <w:color w:val="000000"/>
                      <w:sz w:val="20"/>
                      <w:szCs w:val="20"/>
                      <w:lang w:eastAsia="pt-BR"/>
                    </w:rPr>
                  </w:pPr>
                  <w:ins w:id="28876" w:author="Philippe Hollanda - Oliveira Trust" w:date="2022-07-19T09:57:00Z">
                    <w:r w:rsidRPr="0016760B">
                      <w:rPr>
                        <w:rFonts w:ascii="Arial" w:eastAsia="Times New Roman" w:hAnsi="Arial" w:cs="Arial"/>
                        <w:color w:val="000000"/>
                        <w:sz w:val="20"/>
                        <w:szCs w:val="20"/>
                        <w:lang w:eastAsia="pt-BR"/>
                      </w:rPr>
                      <w:t>R$ 2.717,00</w:t>
                    </w:r>
                  </w:ins>
                </w:p>
              </w:tc>
            </w:tr>
            <w:tr w:rsidR="0016760B" w:rsidRPr="0016760B" w14:paraId="1A66271A" w14:textId="77777777" w:rsidTr="0016760B">
              <w:trPr>
                <w:trHeight w:val="1785"/>
                <w:ins w:id="288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32D82E" w14:textId="77777777" w:rsidR="0016760B" w:rsidRPr="0016760B" w:rsidRDefault="0016760B" w:rsidP="0016760B">
                  <w:pPr>
                    <w:autoSpaceDE/>
                    <w:autoSpaceDN/>
                    <w:adjustRightInd/>
                    <w:jc w:val="center"/>
                    <w:rPr>
                      <w:ins w:id="28878" w:author="Philippe Hollanda - Oliveira Trust" w:date="2022-07-19T09:57:00Z"/>
                      <w:rFonts w:ascii="Arial" w:eastAsia="Times New Roman" w:hAnsi="Arial" w:cs="Arial"/>
                      <w:color w:val="000000"/>
                      <w:sz w:val="20"/>
                      <w:szCs w:val="20"/>
                      <w:lang w:eastAsia="pt-BR"/>
                    </w:rPr>
                  </w:pPr>
                  <w:ins w:id="2887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89C64B4" w14:textId="77777777" w:rsidR="0016760B" w:rsidRPr="0016760B" w:rsidRDefault="0016760B" w:rsidP="0016760B">
                  <w:pPr>
                    <w:autoSpaceDE/>
                    <w:autoSpaceDN/>
                    <w:adjustRightInd/>
                    <w:jc w:val="center"/>
                    <w:rPr>
                      <w:ins w:id="28880" w:author="Philippe Hollanda - Oliveira Trust" w:date="2022-07-19T09:57:00Z"/>
                      <w:rFonts w:ascii="Arial" w:eastAsia="Times New Roman" w:hAnsi="Arial" w:cs="Arial"/>
                      <w:color w:val="000000"/>
                      <w:sz w:val="20"/>
                      <w:szCs w:val="20"/>
                      <w:lang w:eastAsia="pt-BR"/>
                    </w:rPr>
                  </w:pPr>
                  <w:ins w:id="28881"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D0414E" w14:textId="77777777" w:rsidR="0016760B" w:rsidRPr="0016760B" w:rsidRDefault="0016760B" w:rsidP="0016760B">
                  <w:pPr>
                    <w:autoSpaceDE/>
                    <w:autoSpaceDN/>
                    <w:adjustRightInd/>
                    <w:jc w:val="center"/>
                    <w:rPr>
                      <w:ins w:id="28882" w:author="Philippe Hollanda - Oliveira Trust" w:date="2022-07-19T09:57:00Z"/>
                      <w:rFonts w:ascii="Arial" w:eastAsia="Times New Roman" w:hAnsi="Arial" w:cs="Arial"/>
                      <w:color w:val="000000"/>
                      <w:sz w:val="20"/>
                      <w:szCs w:val="20"/>
                      <w:lang w:eastAsia="pt-BR"/>
                    </w:rPr>
                  </w:pPr>
                  <w:ins w:id="28883" w:author="Philippe Hollanda - Oliveira Trust" w:date="2022-07-19T09:57:00Z">
                    <w:r w:rsidRPr="0016760B">
                      <w:rPr>
                        <w:rFonts w:ascii="Arial" w:eastAsia="Times New Roman" w:hAnsi="Arial" w:cs="Arial"/>
                        <w:color w:val="000000"/>
                        <w:sz w:val="20"/>
                        <w:szCs w:val="20"/>
                        <w:lang w:eastAsia="pt-BR"/>
                      </w:rPr>
                      <w:t>R$ 2.779,80</w:t>
                    </w:r>
                  </w:ins>
                </w:p>
              </w:tc>
            </w:tr>
            <w:tr w:rsidR="0016760B" w:rsidRPr="0016760B" w14:paraId="74FC8E10" w14:textId="77777777" w:rsidTr="0016760B">
              <w:trPr>
                <w:trHeight w:val="1785"/>
                <w:ins w:id="288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F6DB26" w14:textId="77777777" w:rsidR="0016760B" w:rsidRPr="0016760B" w:rsidRDefault="0016760B" w:rsidP="0016760B">
                  <w:pPr>
                    <w:autoSpaceDE/>
                    <w:autoSpaceDN/>
                    <w:adjustRightInd/>
                    <w:jc w:val="center"/>
                    <w:rPr>
                      <w:ins w:id="28885" w:author="Philippe Hollanda - Oliveira Trust" w:date="2022-07-19T09:57:00Z"/>
                      <w:rFonts w:ascii="Arial" w:eastAsia="Times New Roman" w:hAnsi="Arial" w:cs="Arial"/>
                      <w:color w:val="000000"/>
                      <w:sz w:val="20"/>
                      <w:szCs w:val="20"/>
                      <w:lang w:eastAsia="pt-BR"/>
                    </w:rPr>
                  </w:pPr>
                  <w:ins w:id="2888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8421E51" w14:textId="77777777" w:rsidR="0016760B" w:rsidRPr="0016760B" w:rsidRDefault="0016760B" w:rsidP="0016760B">
                  <w:pPr>
                    <w:autoSpaceDE/>
                    <w:autoSpaceDN/>
                    <w:adjustRightInd/>
                    <w:jc w:val="center"/>
                    <w:rPr>
                      <w:ins w:id="28887" w:author="Philippe Hollanda - Oliveira Trust" w:date="2022-07-19T09:57:00Z"/>
                      <w:rFonts w:ascii="Arial" w:eastAsia="Times New Roman" w:hAnsi="Arial" w:cs="Arial"/>
                      <w:color w:val="000000"/>
                      <w:sz w:val="20"/>
                      <w:szCs w:val="20"/>
                      <w:lang w:eastAsia="pt-BR"/>
                    </w:rPr>
                  </w:pPr>
                  <w:ins w:id="28888" w:author="Philippe Hollanda - Oliveira Trust" w:date="2022-07-19T09:57:00Z">
                    <w:r w:rsidRPr="0016760B">
                      <w:rPr>
                        <w:rFonts w:ascii="Arial" w:eastAsia="Times New Roman" w:hAnsi="Arial" w:cs="Arial"/>
                        <w:color w:val="000000"/>
                        <w:sz w:val="20"/>
                        <w:szCs w:val="20"/>
                        <w:lang w:eastAsia="pt-BR"/>
                      </w:rPr>
                      <w:t>28/12/2020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0B91D748" w14:textId="77777777" w:rsidR="0016760B" w:rsidRPr="0016760B" w:rsidRDefault="0016760B" w:rsidP="0016760B">
                  <w:pPr>
                    <w:autoSpaceDE/>
                    <w:autoSpaceDN/>
                    <w:adjustRightInd/>
                    <w:jc w:val="center"/>
                    <w:rPr>
                      <w:ins w:id="28889" w:author="Philippe Hollanda - Oliveira Trust" w:date="2022-07-19T09:57:00Z"/>
                      <w:rFonts w:ascii="Arial" w:eastAsia="Times New Roman" w:hAnsi="Arial" w:cs="Arial"/>
                      <w:color w:val="000000"/>
                      <w:sz w:val="20"/>
                      <w:szCs w:val="20"/>
                      <w:lang w:eastAsia="pt-BR"/>
                    </w:rPr>
                  </w:pPr>
                  <w:ins w:id="28890"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20E5E3D2" w14:textId="77777777" w:rsidTr="0016760B">
              <w:trPr>
                <w:trHeight w:val="1785"/>
                <w:ins w:id="288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E302C3" w14:textId="77777777" w:rsidR="0016760B" w:rsidRPr="0016760B" w:rsidRDefault="0016760B" w:rsidP="0016760B">
                  <w:pPr>
                    <w:autoSpaceDE/>
                    <w:autoSpaceDN/>
                    <w:adjustRightInd/>
                    <w:jc w:val="center"/>
                    <w:rPr>
                      <w:ins w:id="28892" w:author="Philippe Hollanda - Oliveira Trust" w:date="2022-07-19T09:57:00Z"/>
                      <w:rFonts w:ascii="Arial" w:eastAsia="Times New Roman" w:hAnsi="Arial" w:cs="Arial"/>
                      <w:color w:val="000000"/>
                      <w:sz w:val="20"/>
                      <w:szCs w:val="20"/>
                      <w:lang w:eastAsia="pt-BR"/>
                    </w:rPr>
                  </w:pPr>
                  <w:ins w:id="2889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AEDAB8F" w14:textId="77777777" w:rsidR="0016760B" w:rsidRPr="0016760B" w:rsidRDefault="0016760B" w:rsidP="0016760B">
                  <w:pPr>
                    <w:autoSpaceDE/>
                    <w:autoSpaceDN/>
                    <w:adjustRightInd/>
                    <w:jc w:val="center"/>
                    <w:rPr>
                      <w:ins w:id="28894" w:author="Philippe Hollanda - Oliveira Trust" w:date="2022-07-19T09:57:00Z"/>
                      <w:rFonts w:ascii="Arial" w:eastAsia="Times New Roman" w:hAnsi="Arial" w:cs="Arial"/>
                      <w:color w:val="000000"/>
                      <w:sz w:val="20"/>
                      <w:szCs w:val="20"/>
                      <w:lang w:eastAsia="pt-BR"/>
                    </w:rPr>
                  </w:pPr>
                  <w:ins w:id="28895" w:author="Philippe Hollanda - Oliveira Trust" w:date="2022-07-19T09:57:00Z">
                    <w:r w:rsidRPr="0016760B">
                      <w:rPr>
                        <w:rFonts w:ascii="Arial" w:eastAsia="Times New Roman" w:hAnsi="Arial" w:cs="Arial"/>
                        <w:color w:val="000000"/>
                        <w:sz w:val="20"/>
                        <w:szCs w:val="20"/>
                        <w:lang w:eastAsia="pt-BR"/>
                      </w:rPr>
                      <w:t>24/12/2020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0ADB7A0C" w14:textId="77777777" w:rsidR="0016760B" w:rsidRPr="0016760B" w:rsidRDefault="0016760B" w:rsidP="0016760B">
                  <w:pPr>
                    <w:autoSpaceDE/>
                    <w:autoSpaceDN/>
                    <w:adjustRightInd/>
                    <w:jc w:val="center"/>
                    <w:rPr>
                      <w:ins w:id="28896" w:author="Philippe Hollanda - Oliveira Trust" w:date="2022-07-19T09:57:00Z"/>
                      <w:rFonts w:ascii="Arial" w:eastAsia="Times New Roman" w:hAnsi="Arial" w:cs="Arial"/>
                      <w:color w:val="000000"/>
                      <w:sz w:val="20"/>
                      <w:szCs w:val="20"/>
                      <w:lang w:eastAsia="pt-BR"/>
                    </w:rPr>
                  </w:pPr>
                  <w:ins w:id="28897" w:author="Philippe Hollanda - Oliveira Trust" w:date="2022-07-19T09:57:00Z">
                    <w:r w:rsidRPr="0016760B">
                      <w:rPr>
                        <w:rFonts w:ascii="Arial" w:eastAsia="Times New Roman" w:hAnsi="Arial" w:cs="Arial"/>
                        <w:color w:val="000000"/>
                        <w:sz w:val="20"/>
                        <w:szCs w:val="20"/>
                        <w:lang w:eastAsia="pt-BR"/>
                      </w:rPr>
                      <w:t>R$ 1.290,00</w:t>
                    </w:r>
                  </w:ins>
                </w:p>
              </w:tc>
            </w:tr>
            <w:tr w:rsidR="0016760B" w:rsidRPr="0016760B" w14:paraId="5FEBA0F7" w14:textId="77777777" w:rsidTr="0016760B">
              <w:trPr>
                <w:trHeight w:val="1785"/>
                <w:ins w:id="288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61B161" w14:textId="77777777" w:rsidR="0016760B" w:rsidRPr="0016760B" w:rsidRDefault="0016760B" w:rsidP="0016760B">
                  <w:pPr>
                    <w:autoSpaceDE/>
                    <w:autoSpaceDN/>
                    <w:adjustRightInd/>
                    <w:jc w:val="center"/>
                    <w:rPr>
                      <w:ins w:id="28899" w:author="Philippe Hollanda - Oliveira Trust" w:date="2022-07-19T09:57:00Z"/>
                      <w:rFonts w:ascii="Arial" w:eastAsia="Times New Roman" w:hAnsi="Arial" w:cs="Arial"/>
                      <w:color w:val="000000"/>
                      <w:sz w:val="20"/>
                      <w:szCs w:val="20"/>
                      <w:lang w:eastAsia="pt-BR"/>
                    </w:rPr>
                  </w:pPr>
                  <w:ins w:id="28900"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74DE91A7" w14:textId="77777777" w:rsidR="0016760B" w:rsidRPr="0016760B" w:rsidRDefault="0016760B" w:rsidP="0016760B">
                  <w:pPr>
                    <w:autoSpaceDE/>
                    <w:autoSpaceDN/>
                    <w:adjustRightInd/>
                    <w:jc w:val="center"/>
                    <w:rPr>
                      <w:ins w:id="28901" w:author="Philippe Hollanda - Oliveira Trust" w:date="2022-07-19T09:57:00Z"/>
                      <w:rFonts w:ascii="Arial" w:eastAsia="Times New Roman" w:hAnsi="Arial" w:cs="Arial"/>
                      <w:color w:val="000000"/>
                      <w:sz w:val="20"/>
                      <w:szCs w:val="20"/>
                      <w:lang w:eastAsia="pt-BR"/>
                    </w:rPr>
                  </w:pPr>
                  <w:ins w:id="28902"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86B572" w14:textId="77777777" w:rsidR="0016760B" w:rsidRPr="0016760B" w:rsidRDefault="0016760B" w:rsidP="0016760B">
                  <w:pPr>
                    <w:autoSpaceDE/>
                    <w:autoSpaceDN/>
                    <w:adjustRightInd/>
                    <w:jc w:val="center"/>
                    <w:rPr>
                      <w:ins w:id="28903" w:author="Philippe Hollanda - Oliveira Trust" w:date="2022-07-19T09:57:00Z"/>
                      <w:rFonts w:ascii="Arial" w:eastAsia="Times New Roman" w:hAnsi="Arial" w:cs="Arial"/>
                      <w:color w:val="000000"/>
                      <w:sz w:val="20"/>
                      <w:szCs w:val="20"/>
                      <w:lang w:eastAsia="pt-BR"/>
                    </w:rPr>
                  </w:pPr>
                  <w:ins w:id="28904" w:author="Philippe Hollanda - Oliveira Trust" w:date="2022-07-19T09:57:00Z">
                    <w:r w:rsidRPr="0016760B">
                      <w:rPr>
                        <w:rFonts w:ascii="Arial" w:eastAsia="Times New Roman" w:hAnsi="Arial" w:cs="Arial"/>
                        <w:color w:val="000000"/>
                        <w:sz w:val="20"/>
                        <w:szCs w:val="20"/>
                        <w:lang w:eastAsia="pt-BR"/>
                      </w:rPr>
                      <w:t>R$ 40.374,78</w:t>
                    </w:r>
                  </w:ins>
                </w:p>
              </w:tc>
            </w:tr>
            <w:tr w:rsidR="0016760B" w:rsidRPr="0016760B" w14:paraId="3C209B5C" w14:textId="77777777" w:rsidTr="0016760B">
              <w:trPr>
                <w:trHeight w:val="1785"/>
                <w:ins w:id="289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8B19AA" w14:textId="77777777" w:rsidR="0016760B" w:rsidRPr="0016760B" w:rsidRDefault="0016760B" w:rsidP="0016760B">
                  <w:pPr>
                    <w:autoSpaceDE/>
                    <w:autoSpaceDN/>
                    <w:adjustRightInd/>
                    <w:jc w:val="center"/>
                    <w:rPr>
                      <w:ins w:id="28906" w:author="Philippe Hollanda - Oliveira Trust" w:date="2022-07-19T09:57:00Z"/>
                      <w:rFonts w:ascii="Arial" w:eastAsia="Times New Roman" w:hAnsi="Arial" w:cs="Arial"/>
                      <w:color w:val="000000"/>
                      <w:sz w:val="20"/>
                      <w:szCs w:val="20"/>
                      <w:lang w:eastAsia="pt-BR"/>
                    </w:rPr>
                  </w:pPr>
                  <w:ins w:id="2890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C648B38" w14:textId="77777777" w:rsidR="0016760B" w:rsidRPr="0016760B" w:rsidRDefault="0016760B" w:rsidP="0016760B">
                  <w:pPr>
                    <w:autoSpaceDE/>
                    <w:autoSpaceDN/>
                    <w:adjustRightInd/>
                    <w:jc w:val="center"/>
                    <w:rPr>
                      <w:ins w:id="28908" w:author="Philippe Hollanda - Oliveira Trust" w:date="2022-07-19T09:57:00Z"/>
                      <w:rFonts w:ascii="Arial" w:eastAsia="Times New Roman" w:hAnsi="Arial" w:cs="Arial"/>
                      <w:color w:val="000000"/>
                      <w:sz w:val="20"/>
                      <w:szCs w:val="20"/>
                      <w:lang w:eastAsia="pt-BR"/>
                    </w:rPr>
                  </w:pPr>
                  <w:ins w:id="28909" w:author="Philippe Hollanda - Oliveira Trust" w:date="2022-07-19T09:57:00Z">
                    <w:r w:rsidRPr="0016760B">
                      <w:rPr>
                        <w:rFonts w:ascii="Arial" w:eastAsia="Times New Roman" w:hAnsi="Arial" w:cs="Arial"/>
                        <w:color w:val="000000"/>
                        <w:sz w:val="20"/>
                        <w:szCs w:val="20"/>
                        <w:lang w:eastAsia="pt-BR"/>
                      </w:rPr>
                      <w:t>11/01/2021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3D8B95" w14:textId="77777777" w:rsidR="0016760B" w:rsidRPr="0016760B" w:rsidRDefault="0016760B" w:rsidP="0016760B">
                  <w:pPr>
                    <w:autoSpaceDE/>
                    <w:autoSpaceDN/>
                    <w:adjustRightInd/>
                    <w:jc w:val="center"/>
                    <w:rPr>
                      <w:ins w:id="28910" w:author="Philippe Hollanda - Oliveira Trust" w:date="2022-07-19T09:57:00Z"/>
                      <w:rFonts w:ascii="Arial" w:eastAsia="Times New Roman" w:hAnsi="Arial" w:cs="Arial"/>
                      <w:color w:val="000000"/>
                      <w:sz w:val="20"/>
                      <w:szCs w:val="20"/>
                      <w:lang w:eastAsia="pt-BR"/>
                    </w:rPr>
                  </w:pPr>
                  <w:ins w:id="28911" w:author="Philippe Hollanda - Oliveira Trust" w:date="2022-07-19T09:57:00Z">
                    <w:r w:rsidRPr="0016760B">
                      <w:rPr>
                        <w:rFonts w:ascii="Arial" w:eastAsia="Times New Roman" w:hAnsi="Arial" w:cs="Arial"/>
                        <w:color w:val="000000"/>
                        <w:sz w:val="20"/>
                        <w:szCs w:val="20"/>
                        <w:lang w:eastAsia="pt-BR"/>
                      </w:rPr>
                      <w:t>R$ 194.851,94</w:t>
                    </w:r>
                  </w:ins>
                </w:p>
              </w:tc>
            </w:tr>
            <w:tr w:rsidR="0016760B" w:rsidRPr="0016760B" w14:paraId="21F39974" w14:textId="77777777" w:rsidTr="0016760B">
              <w:trPr>
                <w:trHeight w:val="1785"/>
                <w:ins w:id="289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F4F628" w14:textId="77777777" w:rsidR="0016760B" w:rsidRPr="0016760B" w:rsidRDefault="0016760B" w:rsidP="0016760B">
                  <w:pPr>
                    <w:autoSpaceDE/>
                    <w:autoSpaceDN/>
                    <w:adjustRightInd/>
                    <w:jc w:val="center"/>
                    <w:rPr>
                      <w:ins w:id="28913" w:author="Philippe Hollanda - Oliveira Trust" w:date="2022-07-19T09:57:00Z"/>
                      <w:rFonts w:ascii="Arial" w:eastAsia="Times New Roman" w:hAnsi="Arial" w:cs="Arial"/>
                      <w:color w:val="000000"/>
                      <w:sz w:val="20"/>
                      <w:szCs w:val="20"/>
                      <w:lang w:eastAsia="pt-BR"/>
                    </w:rPr>
                  </w:pPr>
                  <w:ins w:id="2891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5943F49" w14:textId="77777777" w:rsidR="0016760B" w:rsidRPr="0016760B" w:rsidRDefault="0016760B" w:rsidP="0016760B">
                  <w:pPr>
                    <w:autoSpaceDE/>
                    <w:autoSpaceDN/>
                    <w:adjustRightInd/>
                    <w:jc w:val="center"/>
                    <w:rPr>
                      <w:ins w:id="28915" w:author="Philippe Hollanda - Oliveira Trust" w:date="2022-07-19T09:57:00Z"/>
                      <w:rFonts w:ascii="Arial" w:eastAsia="Times New Roman" w:hAnsi="Arial" w:cs="Arial"/>
                      <w:color w:val="000000"/>
                      <w:sz w:val="20"/>
                      <w:szCs w:val="20"/>
                      <w:lang w:eastAsia="pt-BR"/>
                    </w:rPr>
                  </w:pPr>
                  <w:ins w:id="28916" w:author="Philippe Hollanda - Oliveira Trust" w:date="2022-07-19T09:57:00Z">
                    <w:r w:rsidRPr="0016760B">
                      <w:rPr>
                        <w:rFonts w:ascii="Arial" w:eastAsia="Times New Roman" w:hAnsi="Arial" w:cs="Arial"/>
                        <w:color w:val="000000"/>
                        <w:sz w:val="20"/>
                        <w:szCs w:val="20"/>
                        <w:lang w:eastAsia="pt-BR"/>
                      </w:rPr>
                      <w:t>05/01/2021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4CBCCB" w14:textId="77777777" w:rsidR="0016760B" w:rsidRPr="0016760B" w:rsidRDefault="0016760B" w:rsidP="0016760B">
                  <w:pPr>
                    <w:autoSpaceDE/>
                    <w:autoSpaceDN/>
                    <w:adjustRightInd/>
                    <w:jc w:val="center"/>
                    <w:rPr>
                      <w:ins w:id="28917" w:author="Philippe Hollanda - Oliveira Trust" w:date="2022-07-19T09:57:00Z"/>
                      <w:rFonts w:ascii="Arial" w:eastAsia="Times New Roman" w:hAnsi="Arial" w:cs="Arial"/>
                      <w:color w:val="000000"/>
                      <w:sz w:val="20"/>
                      <w:szCs w:val="20"/>
                      <w:lang w:eastAsia="pt-BR"/>
                    </w:rPr>
                  </w:pPr>
                  <w:ins w:id="28918" w:author="Philippe Hollanda - Oliveira Trust" w:date="2022-07-19T09:57:00Z">
                    <w:r w:rsidRPr="0016760B">
                      <w:rPr>
                        <w:rFonts w:ascii="Arial" w:eastAsia="Times New Roman" w:hAnsi="Arial" w:cs="Arial"/>
                        <w:color w:val="000000"/>
                        <w:sz w:val="20"/>
                        <w:szCs w:val="20"/>
                        <w:lang w:eastAsia="pt-BR"/>
                      </w:rPr>
                      <w:t>R$ 6.472,44</w:t>
                    </w:r>
                  </w:ins>
                </w:p>
              </w:tc>
            </w:tr>
            <w:tr w:rsidR="0016760B" w:rsidRPr="0016760B" w14:paraId="1D79D9E8" w14:textId="77777777" w:rsidTr="0016760B">
              <w:trPr>
                <w:trHeight w:val="1785"/>
                <w:ins w:id="289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52CB96" w14:textId="77777777" w:rsidR="0016760B" w:rsidRPr="0016760B" w:rsidRDefault="0016760B" w:rsidP="0016760B">
                  <w:pPr>
                    <w:autoSpaceDE/>
                    <w:autoSpaceDN/>
                    <w:adjustRightInd/>
                    <w:jc w:val="center"/>
                    <w:rPr>
                      <w:ins w:id="28920" w:author="Philippe Hollanda - Oliveira Trust" w:date="2022-07-19T09:57:00Z"/>
                      <w:rFonts w:ascii="Arial" w:eastAsia="Times New Roman" w:hAnsi="Arial" w:cs="Arial"/>
                      <w:color w:val="000000"/>
                      <w:sz w:val="20"/>
                      <w:szCs w:val="20"/>
                      <w:lang w:eastAsia="pt-BR"/>
                    </w:rPr>
                  </w:pPr>
                  <w:ins w:id="2892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859082B" w14:textId="77777777" w:rsidR="0016760B" w:rsidRPr="0016760B" w:rsidRDefault="0016760B" w:rsidP="0016760B">
                  <w:pPr>
                    <w:autoSpaceDE/>
                    <w:autoSpaceDN/>
                    <w:adjustRightInd/>
                    <w:jc w:val="center"/>
                    <w:rPr>
                      <w:ins w:id="28922" w:author="Philippe Hollanda - Oliveira Trust" w:date="2022-07-19T09:57:00Z"/>
                      <w:rFonts w:ascii="Arial" w:eastAsia="Times New Roman" w:hAnsi="Arial" w:cs="Arial"/>
                      <w:color w:val="000000"/>
                      <w:sz w:val="20"/>
                      <w:szCs w:val="20"/>
                      <w:lang w:eastAsia="pt-BR"/>
                    </w:rPr>
                  </w:pPr>
                  <w:ins w:id="28923" w:author="Philippe Hollanda - Oliveira Trust" w:date="2022-07-19T09:57:00Z">
                    <w:r w:rsidRPr="0016760B">
                      <w:rPr>
                        <w:rFonts w:ascii="Arial" w:eastAsia="Times New Roman" w:hAnsi="Arial" w:cs="Arial"/>
                        <w:color w:val="000000"/>
                        <w:sz w:val="20"/>
                        <w:szCs w:val="20"/>
                        <w:lang w:eastAsia="pt-BR"/>
                      </w:rPr>
                      <w:t>14/01/2021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9B28D2" w14:textId="77777777" w:rsidR="0016760B" w:rsidRPr="0016760B" w:rsidRDefault="0016760B" w:rsidP="0016760B">
                  <w:pPr>
                    <w:autoSpaceDE/>
                    <w:autoSpaceDN/>
                    <w:adjustRightInd/>
                    <w:jc w:val="center"/>
                    <w:rPr>
                      <w:ins w:id="28924" w:author="Philippe Hollanda - Oliveira Trust" w:date="2022-07-19T09:57:00Z"/>
                      <w:rFonts w:ascii="Arial" w:eastAsia="Times New Roman" w:hAnsi="Arial" w:cs="Arial"/>
                      <w:color w:val="000000"/>
                      <w:sz w:val="20"/>
                      <w:szCs w:val="20"/>
                      <w:lang w:eastAsia="pt-BR"/>
                    </w:rPr>
                  </w:pPr>
                  <w:ins w:id="28925" w:author="Philippe Hollanda - Oliveira Trust" w:date="2022-07-19T09:57:00Z">
                    <w:r w:rsidRPr="0016760B">
                      <w:rPr>
                        <w:rFonts w:ascii="Arial" w:eastAsia="Times New Roman" w:hAnsi="Arial" w:cs="Arial"/>
                        <w:color w:val="000000"/>
                        <w:sz w:val="20"/>
                        <w:szCs w:val="20"/>
                        <w:lang w:eastAsia="pt-BR"/>
                      </w:rPr>
                      <w:t>R$ 1.060,00</w:t>
                    </w:r>
                  </w:ins>
                </w:p>
              </w:tc>
            </w:tr>
            <w:tr w:rsidR="0016760B" w:rsidRPr="0016760B" w14:paraId="10502489" w14:textId="77777777" w:rsidTr="0016760B">
              <w:trPr>
                <w:trHeight w:val="1785"/>
                <w:ins w:id="289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A9560C" w14:textId="77777777" w:rsidR="0016760B" w:rsidRPr="0016760B" w:rsidRDefault="0016760B" w:rsidP="0016760B">
                  <w:pPr>
                    <w:autoSpaceDE/>
                    <w:autoSpaceDN/>
                    <w:adjustRightInd/>
                    <w:jc w:val="center"/>
                    <w:rPr>
                      <w:ins w:id="28927" w:author="Philippe Hollanda - Oliveira Trust" w:date="2022-07-19T09:57:00Z"/>
                      <w:rFonts w:ascii="Arial" w:eastAsia="Times New Roman" w:hAnsi="Arial" w:cs="Arial"/>
                      <w:color w:val="000000"/>
                      <w:sz w:val="20"/>
                      <w:szCs w:val="20"/>
                      <w:lang w:eastAsia="pt-BR"/>
                    </w:rPr>
                  </w:pPr>
                  <w:ins w:id="2892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956F01E" w14:textId="77777777" w:rsidR="0016760B" w:rsidRPr="0016760B" w:rsidRDefault="0016760B" w:rsidP="0016760B">
                  <w:pPr>
                    <w:autoSpaceDE/>
                    <w:autoSpaceDN/>
                    <w:adjustRightInd/>
                    <w:jc w:val="center"/>
                    <w:rPr>
                      <w:ins w:id="28929" w:author="Philippe Hollanda - Oliveira Trust" w:date="2022-07-19T09:57:00Z"/>
                      <w:rFonts w:ascii="Arial" w:eastAsia="Times New Roman" w:hAnsi="Arial" w:cs="Arial"/>
                      <w:color w:val="000000"/>
                      <w:sz w:val="20"/>
                      <w:szCs w:val="20"/>
                      <w:lang w:eastAsia="pt-BR"/>
                    </w:rPr>
                  </w:pPr>
                  <w:ins w:id="28930" w:author="Philippe Hollanda - Oliveira Trust" w:date="2022-07-19T09:57:00Z">
                    <w:r w:rsidRPr="0016760B">
                      <w:rPr>
                        <w:rFonts w:ascii="Arial" w:eastAsia="Times New Roman" w:hAnsi="Arial" w:cs="Arial"/>
                        <w:color w:val="000000"/>
                        <w:sz w:val="20"/>
                        <w:szCs w:val="20"/>
                        <w:lang w:eastAsia="pt-BR"/>
                      </w:rPr>
                      <w:t>20/01/2021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4655A2" w14:textId="77777777" w:rsidR="0016760B" w:rsidRPr="0016760B" w:rsidRDefault="0016760B" w:rsidP="0016760B">
                  <w:pPr>
                    <w:autoSpaceDE/>
                    <w:autoSpaceDN/>
                    <w:adjustRightInd/>
                    <w:jc w:val="center"/>
                    <w:rPr>
                      <w:ins w:id="28931" w:author="Philippe Hollanda - Oliveira Trust" w:date="2022-07-19T09:57:00Z"/>
                      <w:rFonts w:ascii="Arial" w:eastAsia="Times New Roman" w:hAnsi="Arial" w:cs="Arial"/>
                      <w:color w:val="000000"/>
                      <w:sz w:val="20"/>
                      <w:szCs w:val="20"/>
                      <w:lang w:eastAsia="pt-BR"/>
                    </w:rPr>
                  </w:pPr>
                  <w:ins w:id="28932" w:author="Philippe Hollanda - Oliveira Trust" w:date="2022-07-19T09:57:00Z">
                    <w:r w:rsidRPr="0016760B">
                      <w:rPr>
                        <w:rFonts w:ascii="Arial" w:eastAsia="Times New Roman" w:hAnsi="Arial" w:cs="Arial"/>
                        <w:color w:val="000000"/>
                        <w:sz w:val="20"/>
                        <w:szCs w:val="20"/>
                        <w:lang w:eastAsia="pt-BR"/>
                      </w:rPr>
                      <w:t>R$ 5.440,00</w:t>
                    </w:r>
                  </w:ins>
                </w:p>
              </w:tc>
            </w:tr>
            <w:tr w:rsidR="0016760B" w:rsidRPr="0016760B" w14:paraId="5320D986" w14:textId="77777777" w:rsidTr="0016760B">
              <w:trPr>
                <w:trHeight w:val="1785"/>
                <w:ins w:id="289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9658D5" w14:textId="77777777" w:rsidR="0016760B" w:rsidRPr="0016760B" w:rsidRDefault="0016760B" w:rsidP="0016760B">
                  <w:pPr>
                    <w:autoSpaceDE/>
                    <w:autoSpaceDN/>
                    <w:adjustRightInd/>
                    <w:jc w:val="center"/>
                    <w:rPr>
                      <w:ins w:id="28934" w:author="Philippe Hollanda - Oliveira Trust" w:date="2022-07-19T09:57:00Z"/>
                      <w:rFonts w:ascii="Arial" w:eastAsia="Times New Roman" w:hAnsi="Arial" w:cs="Arial"/>
                      <w:color w:val="000000"/>
                      <w:sz w:val="20"/>
                      <w:szCs w:val="20"/>
                      <w:lang w:eastAsia="pt-BR"/>
                    </w:rPr>
                  </w:pPr>
                  <w:ins w:id="28935"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3BDAE501" w14:textId="77777777" w:rsidR="0016760B" w:rsidRPr="0016760B" w:rsidRDefault="0016760B" w:rsidP="0016760B">
                  <w:pPr>
                    <w:autoSpaceDE/>
                    <w:autoSpaceDN/>
                    <w:adjustRightInd/>
                    <w:jc w:val="center"/>
                    <w:rPr>
                      <w:ins w:id="28936" w:author="Philippe Hollanda - Oliveira Trust" w:date="2022-07-19T09:57:00Z"/>
                      <w:rFonts w:ascii="Arial" w:eastAsia="Times New Roman" w:hAnsi="Arial" w:cs="Arial"/>
                      <w:color w:val="000000"/>
                      <w:sz w:val="20"/>
                      <w:szCs w:val="20"/>
                      <w:lang w:eastAsia="pt-BR"/>
                    </w:rPr>
                  </w:pPr>
                  <w:ins w:id="28937" w:author="Philippe Hollanda - Oliveira Trust" w:date="2022-07-19T09:57:00Z">
                    <w:r w:rsidRPr="0016760B">
                      <w:rPr>
                        <w:rFonts w:ascii="Arial" w:eastAsia="Times New Roman" w:hAnsi="Arial" w:cs="Arial"/>
                        <w:color w:val="000000"/>
                        <w:sz w:val="20"/>
                        <w:szCs w:val="20"/>
                        <w:lang w:eastAsia="pt-BR"/>
                      </w:rPr>
                      <w:t>07/01/2021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903A7E" w14:textId="77777777" w:rsidR="0016760B" w:rsidRPr="0016760B" w:rsidRDefault="0016760B" w:rsidP="0016760B">
                  <w:pPr>
                    <w:autoSpaceDE/>
                    <w:autoSpaceDN/>
                    <w:adjustRightInd/>
                    <w:jc w:val="center"/>
                    <w:rPr>
                      <w:ins w:id="28938" w:author="Philippe Hollanda - Oliveira Trust" w:date="2022-07-19T09:57:00Z"/>
                      <w:rFonts w:ascii="Arial" w:eastAsia="Times New Roman" w:hAnsi="Arial" w:cs="Arial"/>
                      <w:color w:val="000000"/>
                      <w:sz w:val="20"/>
                      <w:szCs w:val="20"/>
                      <w:lang w:eastAsia="pt-BR"/>
                    </w:rPr>
                  </w:pPr>
                  <w:ins w:id="28939"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08DC1A8C" w14:textId="77777777" w:rsidTr="0016760B">
              <w:trPr>
                <w:trHeight w:val="1785"/>
                <w:ins w:id="289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45DD25" w14:textId="77777777" w:rsidR="0016760B" w:rsidRPr="0016760B" w:rsidRDefault="0016760B" w:rsidP="0016760B">
                  <w:pPr>
                    <w:autoSpaceDE/>
                    <w:autoSpaceDN/>
                    <w:adjustRightInd/>
                    <w:jc w:val="center"/>
                    <w:rPr>
                      <w:ins w:id="28941" w:author="Philippe Hollanda - Oliveira Trust" w:date="2022-07-19T09:57:00Z"/>
                      <w:rFonts w:ascii="Arial" w:eastAsia="Times New Roman" w:hAnsi="Arial" w:cs="Arial"/>
                      <w:color w:val="000000"/>
                      <w:sz w:val="20"/>
                      <w:szCs w:val="20"/>
                      <w:lang w:eastAsia="pt-BR"/>
                    </w:rPr>
                  </w:pPr>
                  <w:ins w:id="28942"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4941AAC2" w14:textId="77777777" w:rsidR="0016760B" w:rsidRPr="0016760B" w:rsidRDefault="0016760B" w:rsidP="0016760B">
                  <w:pPr>
                    <w:autoSpaceDE/>
                    <w:autoSpaceDN/>
                    <w:adjustRightInd/>
                    <w:jc w:val="center"/>
                    <w:rPr>
                      <w:ins w:id="28943" w:author="Philippe Hollanda - Oliveira Trust" w:date="2022-07-19T09:57:00Z"/>
                      <w:rFonts w:ascii="Arial" w:eastAsia="Times New Roman" w:hAnsi="Arial" w:cs="Arial"/>
                      <w:color w:val="000000"/>
                      <w:sz w:val="20"/>
                      <w:szCs w:val="20"/>
                      <w:lang w:eastAsia="pt-BR"/>
                    </w:rPr>
                  </w:pPr>
                  <w:ins w:id="28944" w:author="Philippe Hollanda - Oliveira Trust" w:date="2022-07-19T09:57:00Z">
                    <w:r w:rsidRPr="0016760B">
                      <w:rPr>
                        <w:rFonts w:ascii="Arial" w:eastAsia="Times New Roman" w:hAnsi="Arial" w:cs="Arial"/>
                        <w:color w:val="000000"/>
                        <w:sz w:val="20"/>
                        <w:szCs w:val="20"/>
                        <w:lang w:eastAsia="pt-BR"/>
                      </w:rPr>
                      <w:t>07/01/2021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40B7E7" w14:textId="77777777" w:rsidR="0016760B" w:rsidRPr="0016760B" w:rsidRDefault="0016760B" w:rsidP="0016760B">
                  <w:pPr>
                    <w:autoSpaceDE/>
                    <w:autoSpaceDN/>
                    <w:adjustRightInd/>
                    <w:jc w:val="center"/>
                    <w:rPr>
                      <w:ins w:id="28945" w:author="Philippe Hollanda - Oliveira Trust" w:date="2022-07-19T09:57:00Z"/>
                      <w:rFonts w:ascii="Arial" w:eastAsia="Times New Roman" w:hAnsi="Arial" w:cs="Arial"/>
                      <w:color w:val="000000"/>
                      <w:sz w:val="20"/>
                      <w:szCs w:val="20"/>
                      <w:lang w:eastAsia="pt-BR"/>
                    </w:rPr>
                  </w:pPr>
                  <w:ins w:id="28946"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0A0EA62B" w14:textId="77777777" w:rsidTr="0016760B">
              <w:trPr>
                <w:trHeight w:val="1785"/>
                <w:ins w:id="289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F3299F" w14:textId="77777777" w:rsidR="0016760B" w:rsidRPr="0016760B" w:rsidRDefault="0016760B" w:rsidP="0016760B">
                  <w:pPr>
                    <w:autoSpaceDE/>
                    <w:autoSpaceDN/>
                    <w:adjustRightInd/>
                    <w:jc w:val="center"/>
                    <w:rPr>
                      <w:ins w:id="28948" w:author="Philippe Hollanda - Oliveira Trust" w:date="2022-07-19T09:57:00Z"/>
                      <w:rFonts w:ascii="Arial" w:eastAsia="Times New Roman" w:hAnsi="Arial" w:cs="Arial"/>
                      <w:color w:val="000000"/>
                      <w:sz w:val="20"/>
                      <w:szCs w:val="20"/>
                      <w:lang w:eastAsia="pt-BR"/>
                    </w:rPr>
                  </w:pPr>
                  <w:ins w:id="28949"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190C4E0" w14:textId="77777777" w:rsidR="0016760B" w:rsidRPr="0016760B" w:rsidRDefault="0016760B" w:rsidP="0016760B">
                  <w:pPr>
                    <w:autoSpaceDE/>
                    <w:autoSpaceDN/>
                    <w:adjustRightInd/>
                    <w:jc w:val="center"/>
                    <w:rPr>
                      <w:ins w:id="28950" w:author="Philippe Hollanda - Oliveira Trust" w:date="2022-07-19T09:57:00Z"/>
                      <w:rFonts w:ascii="Arial" w:eastAsia="Times New Roman" w:hAnsi="Arial" w:cs="Arial"/>
                      <w:color w:val="000000"/>
                      <w:sz w:val="20"/>
                      <w:szCs w:val="20"/>
                      <w:lang w:eastAsia="pt-BR"/>
                    </w:rPr>
                  </w:pPr>
                  <w:ins w:id="28951" w:author="Philippe Hollanda - Oliveira Trust" w:date="2022-07-19T09:57:00Z">
                    <w:r w:rsidRPr="0016760B">
                      <w:rPr>
                        <w:rFonts w:ascii="Arial" w:eastAsia="Times New Roman" w:hAnsi="Arial" w:cs="Arial"/>
                        <w:color w:val="000000"/>
                        <w:sz w:val="20"/>
                        <w:szCs w:val="20"/>
                        <w:lang w:eastAsia="pt-BR"/>
                      </w:rPr>
                      <w:t>06/01/2021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DDB8FD" w14:textId="77777777" w:rsidR="0016760B" w:rsidRPr="0016760B" w:rsidRDefault="0016760B" w:rsidP="0016760B">
                  <w:pPr>
                    <w:autoSpaceDE/>
                    <w:autoSpaceDN/>
                    <w:adjustRightInd/>
                    <w:jc w:val="center"/>
                    <w:rPr>
                      <w:ins w:id="28952" w:author="Philippe Hollanda - Oliveira Trust" w:date="2022-07-19T09:57:00Z"/>
                      <w:rFonts w:ascii="Arial" w:eastAsia="Times New Roman" w:hAnsi="Arial" w:cs="Arial"/>
                      <w:color w:val="000000"/>
                      <w:sz w:val="20"/>
                      <w:szCs w:val="20"/>
                      <w:lang w:eastAsia="pt-BR"/>
                    </w:rPr>
                  </w:pPr>
                  <w:ins w:id="28953" w:author="Philippe Hollanda - Oliveira Trust" w:date="2022-07-19T09:57:00Z">
                    <w:r w:rsidRPr="0016760B">
                      <w:rPr>
                        <w:rFonts w:ascii="Arial" w:eastAsia="Times New Roman" w:hAnsi="Arial" w:cs="Arial"/>
                        <w:color w:val="000000"/>
                        <w:sz w:val="20"/>
                        <w:szCs w:val="20"/>
                        <w:lang w:eastAsia="pt-BR"/>
                      </w:rPr>
                      <w:t>R$ 2.380,00</w:t>
                    </w:r>
                  </w:ins>
                </w:p>
              </w:tc>
            </w:tr>
            <w:tr w:rsidR="0016760B" w:rsidRPr="0016760B" w14:paraId="2840A6BD" w14:textId="77777777" w:rsidTr="0016760B">
              <w:trPr>
                <w:trHeight w:val="1785"/>
                <w:ins w:id="28954"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6F097471" w14:textId="77777777" w:rsidR="0016760B" w:rsidRPr="0016760B" w:rsidRDefault="0016760B" w:rsidP="0016760B">
                  <w:pPr>
                    <w:autoSpaceDE/>
                    <w:autoSpaceDN/>
                    <w:adjustRightInd/>
                    <w:jc w:val="center"/>
                    <w:rPr>
                      <w:ins w:id="28955" w:author="Philippe Hollanda - Oliveira Trust" w:date="2022-07-19T09:57:00Z"/>
                      <w:rFonts w:ascii="Arial" w:eastAsia="Times New Roman" w:hAnsi="Arial" w:cs="Arial"/>
                      <w:color w:val="000000"/>
                      <w:sz w:val="20"/>
                      <w:szCs w:val="20"/>
                      <w:lang w:eastAsia="pt-BR"/>
                    </w:rPr>
                  </w:pPr>
                  <w:ins w:id="28956" w:author="Philippe Hollanda - Oliveira Trust" w:date="2022-07-19T09:57:00Z">
                    <w:r w:rsidRPr="0016760B">
                      <w:rPr>
                        <w:rFonts w:ascii="Arial" w:eastAsia="Times New Roman" w:hAnsi="Arial" w:cs="Arial"/>
                        <w:color w:val="000000"/>
                        <w:sz w:val="20"/>
                        <w:szCs w:val="20"/>
                        <w:lang w:eastAsia="pt-BR"/>
                      </w:rPr>
                      <w:lastRenderedPageBreak/>
                      <w:t>THINNER  (18 LITROS)</w:t>
                    </w:r>
                  </w:ins>
                </w:p>
              </w:tc>
              <w:tc>
                <w:tcPr>
                  <w:tcW w:w="2324" w:type="dxa"/>
                  <w:tcBorders>
                    <w:top w:val="nil"/>
                    <w:left w:val="nil"/>
                    <w:bottom w:val="single" w:sz="4" w:space="0" w:color="auto"/>
                    <w:right w:val="single" w:sz="4" w:space="0" w:color="auto"/>
                  </w:tcBorders>
                  <w:shd w:val="clear" w:color="auto" w:fill="auto"/>
                  <w:noWrap/>
                  <w:vAlign w:val="center"/>
                  <w:hideMark/>
                </w:tcPr>
                <w:p w14:paraId="58C5156D" w14:textId="77777777" w:rsidR="0016760B" w:rsidRPr="0016760B" w:rsidRDefault="0016760B" w:rsidP="0016760B">
                  <w:pPr>
                    <w:autoSpaceDE/>
                    <w:autoSpaceDN/>
                    <w:adjustRightInd/>
                    <w:jc w:val="center"/>
                    <w:rPr>
                      <w:ins w:id="28957" w:author="Philippe Hollanda - Oliveira Trust" w:date="2022-07-19T09:57:00Z"/>
                      <w:rFonts w:ascii="Arial" w:eastAsia="Times New Roman" w:hAnsi="Arial" w:cs="Arial"/>
                      <w:color w:val="000000"/>
                      <w:sz w:val="20"/>
                      <w:szCs w:val="20"/>
                      <w:lang w:eastAsia="pt-BR"/>
                    </w:rPr>
                  </w:pPr>
                  <w:ins w:id="28958" w:author="Philippe Hollanda - Oliveira Trust" w:date="2022-07-19T09:57:00Z">
                    <w:r w:rsidRPr="0016760B">
                      <w:rPr>
                        <w:rFonts w:ascii="Arial" w:eastAsia="Times New Roman" w:hAnsi="Arial" w:cs="Arial"/>
                        <w:color w:val="000000"/>
                        <w:sz w:val="20"/>
                        <w:szCs w:val="20"/>
                        <w:lang w:eastAsia="pt-BR"/>
                      </w:rPr>
                      <w:t>18/02/2021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D3D28A" w14:textId="77777777" w:rsidR="0016760B" w:rsidRPr="0016760B" w:rsidRDefault="0016760B" w:rsidP="0016760B">
                  <w:pPr>
                    <w:autoSpaceDE/>
                    <w:autoSpaceDN/>
                    <w:adjustRightInd/>
                    <w:jc w:val="center"/>
                    <w:rPr>
                      <w:ins w:id="28959" w:author="Philippe Hollanda - Oliveira Trust" w:date="2022-07-19T09:57:00Z"/>
                      <w:rFonts w:ascii="Arial" w:eastAsia="Times New Roman" w:hAnsi="Arial" w:cs="Arial"/>
                      <w:color w:val="000000"/>
                      <w:sz w:val="20"/>
                      <w:szCs w:val="20"/>
                      <w:lang w:eastAsia="pt-BR"/>
                    </w:rPr>
                  </w:pPr>
                  <w:ins w:id="28960" w:author="Philippe Hollanda - Oliveira Trust" w:date="2022-07-19T09:57:00Z">
                    <w:r w:rsidRPr="0016760B">
                      <w:rPr>
                        <w:rFonts w:ascii="Arial" w:eastAsia="Times New Roman" w:hAnsi="Arial" w:cs="Arial"/>
                        <w:color w:val="000000"/>
                        <w:sz w:val="20"/>
                        <w:szCs w:val="20"/>
                        <w:lang w:eastAsia="pt-BR"/>
                      </w:rPr>
                      <w:t>R$ 811,80</w:t>
                    </w:r>
                  </w:ins>
                </w:p>
              </w:tc>
            </w:tr>
            <w:tr w:rsidR="0016760B" w:rsidRPr="0016760B" w14:paraId="34D57E13" w14:textId="77777777" w:rsidTr="0016760B">
              <w:trPr>
                <w:trHeight w:val="1785"/>
                <w:ins w:id="28961"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534979C0" w14:textId="77777777" w:rsidR="0016760B" w:rsidRPr="0016760B" w:rsidRDefault="0016760B" w:rsidP="0016760B">
                  <w:pPr>
                    <w:autoSpaceDE/>
                    <w:autoSpaceDN/>
                    <w:adjustRightInd/>
                    <w:rPr>
                      <w:ins w:id="2896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4D09377" w14:textId="77777777" w:rsidR="0016760B" w:rsidRPr="0016760B" w:rsidRDefault="0016760B" w:rsidP="0016760B">
                  <w:pPr>
                    <w:autoSpaceDE/>
                    <w:autoSpaceDN/>
                    <w:adjustRightInd/>
                    <w:jc w:val="center"/>
                    <w:rPr>
                      <w:ins w:id="28963" w:author="Philippe Hollanda - Oliveira Trust" w:date="2022-07-19T09:57:00Z"/>
                      <w:rFonts w:ascii="Arial" w:eastAsia="Times New Roman" w:hAnsi="Arial" w:cs="Arial"/>
                      <w:color w:val="000000"/>
                      <w:sz w:val="20"/>
                      <w:szCs w:val="20"/>
                      <w:lang w:eastAsia="pt-BR"/>
                    </w:rPr>
                  </w:pPr>
                  <w:ins w:id="28964" w:author="Philippe Hollanda - Oliveira Trust" w:date="2022-07-19T09:57:00Z">
                    <w:r w:rsidRPr="0016760B">
                      <w:rPr>
                        <w:rFonts w:ascii="Arial" w:eastAsia="Times New Roman" w:hAnsi="Arial" w:cs="Arial"/>
                        <w:color w:val="000000"/>
                        <w:sz w:val="20"/>
                        <w:szCs w:val="20"/>
                        <w:lang w:eastAsia="pt-BR"/>
                      </w:rPr>
                      <w:t>04/03/2021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0B61878" w14:textId="77777777" w:rsidR="0016760B" w:rsidRPr="0016760B" w:rsidRDefault="0016760B" w:rsidP="0016760B">
                  <w:pPr>
                    <w:autoSpaceDE/>
                    <w:autoSpaceDN/>
                    <w:adjustRightInd/>
                    <w:jc w:val="center"/>
                    <w:rPr>
                      <w:ins w:id="28965" w:author="Philippe Hollanda - Oliveira Trust" w:date="2022-07-19T09:57:00Z"/>
                      <w:rFonts w:ascii="Arial" w:eastAsia="Times New Roman" w:hAnsi="Arial" w:cs="Arial"/>
                      <w:color w:val="000000"/>
                      <w:sz w:val="20"/>
                      <w:szCs w:val="20"/>
                      <w:lang w:eastAsia="pt-BR"/>
                    </w:rPr>
                  </w:pPr>
                  <w:ins w:id="28966" w:author="Philippe Hollanda - Oliveira Trust" w:date="2022-07-19T09:57:00Z">
                    <w:r w:rsidRPr="0016760B">
                      <w:rPr>
                        <w:rFonts w:ascii="Arial" w:eastAsia="Times New Roman" w:hAnsi="Arial" w:cs="Arial"/>
                        <w:color w:val="000000"/>
                        <w:sz w:val="20"/>
                        <w:szCs w:val="20"/>
                        <w:lang w:eastAsia="pt-BR"/>
                      </w:rPr>
                      <w:t>R$ 811,80</w:t>
                    </w:r>
                  </w:ins>
                </w:p>
              </w:tc>
            </w:tr>
            <w:tr w:rsidR="0016760B" w:rsidRPr="0016760B" w14:paraId="2D27F8AD" w14:textId="77777777" w:rsidTr="0016760B">
              <w:trPr>
                <w:trHeight w:val="1785"/>
                <w:ins w:id="28967"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7D526781" w14:textId="77777777" w:rsidR="0016760B" w:rsidRPr="0016760B" w:rsidRDefault="0016760B" w:rsidP="0016760B">
                  <w:pPr>
                    <w:autoSpaceDE/>
                    <w:autoSpaceDN/>
                    <w:adjustRightInd/>
                    <w:jc w:val="center"/>
                    <w:rPr>
                      <w:ins w:id="28968" w:author="Philippe Hollanda - Oliveira Trust" w:date="2022-07-19T09:57:00Z"/>
                      <w:rFonts w:ascii="Arial" w:eastAsia="Times New Roman" w:hAnsi="Arial" w:cs="Arial"/>
                      <w:color w:val="000000"/>
                      <w:sz w:val="20"/>
                      <w:szCs w:val="20"/>
                      <w:lang w:eastAsia="pt-BR"/>
                    </w:rPr>
                  </w:pPr>
                  <w:ins w:id="28969" w:author="Philippe Hollanda - Oliveira Trust" w:date="2022-07-19T09:57:00Z">
                    <w:r w:rsidRPr="0016760B">
                      <w:rPr>
                        <w:rFonts w:ascii="Arial" w:eastAsia="Times New Roman" w:hAnsi="Arial" w:cs="Arial"/>
                        <w:color w:val="000000"/>
                        <w:sz w:val="20"/>
                        <w:szCs w:val="20"/>
                        <w:lang w:eastAsia="pt-BR"/>
                      </w:rPr>
                      <w:t>FERRAMENTAS</w:t>
                    </w:r>
                  </w:ins>
                </w:p>
              </w:tc>
              <w:tc>
                <w:tcPr>
                  <w:tcW w:w="2324" w:type="dxa"/>
                  <w:tcBorders>
                    <w:top w:val="nil"/>
                    <w:left w:val="nil"/>
                    <w:bottom w:val="single" w:sz="4" w:space="0" w:color="auto"/>
                    <w:right w:val="single" w:sz="4" w:space="0" w:color="auto"/>
                  </w:tcBorders>
                  <w:shd w:val="clear" w:color="auto" w:fill="auto"/>
                  <w:noWrap/>
                  <w:vAlign w:val="center"/>
                  <w:hideMark/>
                </w:tcPr>
                <w:p w14:paraId="5D59C070" w14:textId="77777777" w:rsidR="0016760B" w:rsidRPr="0016760B" w:rsidRDefault="0016760B" w:rsidP="0016760B">
                  <w:pPr>
                    <w:autoSpaceDE/>
                    <w:autoSpaceDN/>
                    <w:adjustRightInd/>
                    <w:jc w:val="center"/>
                    <w:rPr>
                      <w:ins w:id="28970" w:author="Philippe Hollanda - Oliveira Trust" w:date="2022-07-19T09:57:00Z"/>
                      <w:rFonts w:ascii="Arial" w:eastAsia="Times New Roman" w:hAnsi="Arial" w:cs="Arial"/>
                      <w:color w:val="000000"/>
                      <w:sz w:val="20"/>
                      <w:szCs w:val="20"/>
                      <w:lang w:eastAsia="pt-BR"/>
                    </w:rPr>
                  </w:pPr>
                  <w:ins w:id="28971"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7387D33" w14:textId="77777777" w:rsidR="0016760B" w:rsidRPr="0016760B" w:rsidRDefault="0016760B" w:rsidP="0016760B">
                  <w:pPr>
                    <w:autoSpaceDE/>
                    <w:autoSpaceDN/>
                    <w:adjustRightInd/>
                    <w:jc w:val="center"/>
                    <w:rPr>
                      <w:ins w:id="28972" w:author="Philippe Hollanda - Oliveira Trust" w:date="2022-07-19T09:57:00Z"/>
                      <w:rFonts w:ascii="Arial" w:eastAsia="Times New Roman" w:hAnsi="Arial" w:cs="Arial"/>
                      <w:color w:val="000000"/>
                      <w:sz w:val="20"/>
                      <w:szCs w:val="20"/>
                      <w:lang w:eastAsia="pt-BR"/>
                    </w:rPr>
                  </w:pPr>
                  <w:ins w:id="28973" w:author="Philippe Hollanda - Oliveira Trust" w:date="2022-07-19T09:57:00Z">
                    <w:r w:rsidRPr="0016760B">
                      <w:rPr>
                        <w:rFonts w:ascii="Arial" w:eastAsia="Times New Roman" w:hAnsi="Arial" w:cs="Arial"/>
                        <w:color w:val="000000"/>
                        <w:sz w:val="20"/>
                        <w:szCs w:val="20"/>
                        <w:lang w:eastAsia="pt-BR"/>
                      </w:rPr>
                      <w:t>R$ 3.031,51</w:t>
                    </w:r>
                  </w:ins>
                </w:p>
              </w:tc>
            </w:tr>
            <w:tr w:rsidR="0016760B" w:rsidRPr="0016760B" w14:paraId="71E15AAD" w14:textId="77777777" w:rsidTr="0016760B">
              <w:trPr>
                <w:trHeight w:val="1785"/>
                <w:ins w:id="28974"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717BD4F1" w14:textId="77777777" w:rsidR="0016760B" w:rsidRPr="0016760B" w:rsidRDefault="0016760B" w:rsidP="0016760B">
                  <w:pPr>
                    <w:autoSpaceDE/>
                    <w:autoSpaceDN/>
                    <w:adjustRightInd/>
                    <w:rPr>
                      <w:ins w:id="2897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6A5286C" w14:textId="77777777" w:rsidR="0016760B" w:rsidRPr="0016760B" w:rsidRDefault="0016760B" w:rsidP="0016760B">
                  <w:pPr>
                    <w:autoSpaceDE/>
                    <w:autoSpaceDN/>
                    <w:adjustRightInd/>
                    <w:jc w:val="center"/>
                    <w:rPr>
                      <w:ins w:id="28976" w:author="Philippe Hollanda - Oliveira Trust" w:date="2022-07-19T09:57:00Z"/>
                      <w:rFonts w:ascii="Arial" w:eastAsia="Times New Roman" w:hAnsi="Arial" w:cs="Arial"/>
                      <w:color w:val="000000"/>
                      <w:sz w:val="20"/>
                      <w:szCs w:val="20"/>
                      <w:lang w:eastAsia="pt-BR"/>
                    </w:rPr>
                  </w:pPr>
                  <w:ins w:id="28977"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790C8F46" w14:textId="77777777" w:rsidR="0016760B" w:rsidRPr="0016760B" w:rsidRDefault="0016760B" w:rsidP="0016760B">
                  <w:pPr>
                    <w:autoSpaceDE/>
                    <w:autoSpaceDN/>
                    <w:adjustRightInd/>
                    <w:jc w:val="center"/>
                    <w:rPr>
                      <w:ins w:id="28978" w:author="Philippe Hollanda - Oliveira Trust" w:date="2022-07-19T09:57:00Z"/>
                      <w:rFonts w:ascii="Arial" w:eastAsia="Times New Roman" w:hAnsi="Arial" w:cs="Arial"/>
                      <w:color w:val="000000"/>
                      <w:sz w:val="20"/>
                      <w:szCs w:val="20"/>
                      <w:lang w:eastAsia="pt-BR"/>
                    </w:rPr>
                  </w:pPr>
                  <w:ins w:id="28979" w:author="Philippe Hollanda - Oliveira Trust" w:date="2022-07-19T09:57:00Z">
                    <w:r w:rsidRPr="0016760B">
                      <w:rPr>
                        <w:rFonts w:ascii="Arial" w:eastAsia="Times New Roman" w:hAnsi="Arial" w:cs="Arial"/>
                        <w:color w:val="000000"/>
                        <w:sz w:val="20"/>
                        <w:szCs w:val="20"/>
                        <w:lang w:eastAsia="pt-BR"/>
                      </w:rPr>
                      <w:t>R$ 3.031,51</w:t>
                    </w:r>
                  </w:ins>
                </w:p>
              </w:tc>
            </w:tr>
            <w:tr w:rsidR="0016760B" w:rsidRPr="0016760B" w14:paraId="41BDDC02" w14:textId="77777777" w:rsidTr="0016760B">
              <w:trPr>
                <w:trHeight w:val="1785"/>
                <w:ins w:id="28980"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6D608E90" w14:textId="77777777" w:rsidR="0016760B" w:rsidRPr="0016760B" w:rsidRDefault="0016760B" w:rsidP="0016760B">
                  <w:pPr>
                    <w:autoSpaceDE/>
                    <w:autoSpaceDN/>
                    <w:adjustRightInd/>
                    <w:rPr>
                      <w:ins w:id="2898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C4A23EC" w14:textId="77777777" w:rsidR="0016760B" w:rsidRPr="0016760B" w:rsidRDefault="0016760B" w:rsidP="0016760B">
                  <w:pPr>
                    <w:autoSpaceDE/>
                    <w:autoSpaceDN/>
                    <w:adjustRightInd/>
                    <w:jc w:val="center"/>
                    <w:rPr>
                      <w:ins w:id="28982" w:author="Philippe Hollanda - Oliveira Trust" w:date="2022-07-19T09:57:00Z"/>
                      <w:rFonts w:ascii="Arial" w:eastAsia="Times New Roman" w:hAnsi="Arial" w:cs="Arial"/>
                      <w:color w:val="000000"/>
                      <w:sz w:val="20"/>
                      <w:szCs w:val="20"/>
                      <w:lang w:eastAsia="pt-BR"/>
                    </w:rPr>
                  </w:pPr>
                  <w:ins w:id="28983"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3350E715" w14:textId="77777777" w:rsidR="0016760B" w:rsidRPr="0016760B" w:rsidRDefault="0016760B" w:rsidP="0016760B">
                  <w:pPr>
                    <w:autoSpaceDE/>
                    <w:autoSpaceDN/>
                    <w:adjustRightInd/>
                    <w:jc w:val="center"/>
                    <w:rPr>
                      <w:ins w:id="28984" w:author="Philippe Hollanda - Oliveira Trust" w:date="2022-07-19T09:57:00Z"/>
                      <w:rFonts w:ascii="Arial" w:eastAsia="Times New Roman" w:hAnsi="Arial" w:cs="Arial"/>
                      <w:color w:val="000000"/>
                      <w:sz w:val="20"/>
                      <w:szCs w:val="20"/>
                      <w:lang w:eastAsia="pt-BR"/>
                    </w:rPr>
                  </w:pPr>
                  <w:ins w:id="28985" w:author="Philippe Hollanda - Oliveira Trust" w:date="2022-07-19T09:57:00Z">
                    <w:r w:rsidRPr="0016760B">
                      <w:rPr>
                        <w:rFonts w:ascii="Arial" w:eastAsia="Times New Roman" w:hAnsi="Arial" w:cs="Arial"/>
                        <w:color w:val="000000"/>
                        <w:sz w:val="20"/>
                        <w:szCs w:val="20"/>
                        <w:lang w:eastAsia="pt-BR"/>
                      </w:rPr>
                      <w:t>R$ 3.032,42</w:t>
                    </w:r>
                  </w:ins>
                </w:p>
              </w:tc>
            </w:tr>
            <w:tr w:rsidR="0016760B" w:rsidRPr="0016760B" w14:paraId="0174A474" w14:textId="77777777" w:rsidTr="0016760B">
              <w:trPr>
                <w:trHeight w:val="1785"/>
                <w:ins w:id="28986"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2BAE083A" w14:textId="77777777" w:rsidR="0016760B" w:rsidRPr="0016760B" w:rsidRDefault="0016760B" w:rsidP="0016760B">
                  <w:pPr>
                    <w:autoSpaceDE/>
                    <w:autoSpaceDN/>
                    <w:adjustRightInd/>
                    <w:jc w:val="center"/>
                    <w:rPr>
                      <w:ins w:id="28987" w:author="Philippe Hollanda - Oliveira Trust" w:date="2022-07-19T09:57:00Z"/>
                      <w:rFonts w:ascii="Arial" w:eastAsia="Times New Roman" w:hAnsi="Arial" w:cs="Arial"/>
                      <w:color w:val="000000"/>
                      <w:sz w:val="20"/>
                      <w:szCs w:val="20"/>
                      <w:lang w:eastAsia="pt-BR"/>
                    </w:rPr>
                  </w:pPr>
                  <w:ins w:id="28988" w:author="Philippe Hollanda - Oliveira Trust" w:date="2022-07-19T09:57:00Z">
                    <w:r w:rsidRPr="0016760B">
                      <w:rPr>
                        <w:rFonts w:ascii="Arial" w:eastAsia="Times New Roman" w:hAnsi="Arial" w:cs="Arial"/>
                        <w:color w:val="000000"/>
                        <w:sz w:val="20"/>
                        <w:szCs w:val="20"/>
                        <w:lang w:eastAsia="pt-BR"/>
                      </w:rPr>
                      <w:lastRenderedPageBreak/>
                      <w:t>KIT COBERTURA P/ VALA AMARELA (REF.:KIT COBERTURA)</w:t>
                    </w:r>
                  </w:ins>
                </w:p>
              </w:tc>
              <w:tc>
                <w:tcPr>
                  <w:tcW w:w="2324" w:type="dxa"/>
                  <w:tcBorders>
                    <w:top w:val="nil"/>
                    <w:left w:val="nil"/>
                    <w:bottom w:val="single" w:sz="4" w:space="0" w:color="auto"/>
                    <w:right w:val="single" w:sz="4" w:space="0" w:color="auto"/>
                  </w:tcBorders>
                  <w:shd w:val="clear" w:color="auto" w:fill="auto"/>
                  <w:noWrap/>
                  <w:vAlign w:val="center"/>
                  <w:hideMark/>
                </w:tcPr>
                <w:p w14:paraId="4E7E6832" w14:textId="77777777" w:rsidR="0016760B" w:rsidRPr="0016760B" w:rsidRDefault="0016760B" w:rsidP="0016760B">
                  <w:pPr>
                    <w:autoSpaceDE/>
                    <w:autoSpaceDN/>
                    <w:adjustRightInd/>
                    <w:jc w:val="center"/>
                    <w:rPr>
                      <w:ins w:id="28989" w:author="Philippe Hollanda - Oliveira Trust" w:date="2022-07-19T09:57:00Z"/>
                      <w:rFonts w:ascii="Arial" w:eastAsia="Times New Roman" w:hAnsi="Arial" w:cs="Arial"/>
                      <w:color w:val="000000"/>
                      <w:sz w:val="20"/>
                      <w:szCs w:val="20"/>
                      <w:lang w:eastAsia="pt-BR"/>
                    </w:rPr>
                  </w:pPr>
                  <w:ins w:id="28990" w:author="Philippe Hollanda - Oliveira Trust" w:date="2022-07-19T09:57:00Z">
                    <w:r w:rsidRPr="0016760B">
                      <w:rPr>
                        <w:rFonts w:ascii="Arial" w:eastAsia="Times New Roman" w:hAnsi="Arial" w:cs="Arial"/>
                        <w:color w:val="000000"/>
                        <w:sz w:val="20"/>
                        <w:szCs w:val="20"/>
                        <w:lang w:eastAsia="pt-BR"/>
                      </w:rPr>
                      <w:t>14/12/2021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7018CF" w14:textId="77777777" w:rsidR="0016760B" w:rsidRPr="0016760B" w:rsidRDefault="0016760B" w:rsidP="0016760B">
                  <w:pPr>
                    <w:autoSpaceDE/>
                    <w:autoSpaceDN/>
                    <w:adjustRightInd/>
                    <w:jc w:val="center"/>
                    <w:rPr>
                      <w:ins w:id="28991" w:author="Philippe Hollanda - Oliveira Trust" w:date="2022-07-19T09:57:00Z"/>
                      <w:rFonts w:ascii="Arial" w:eastAsia="Times New Roman" w:hAnsi="Arial" w:cs="Arial"/>
                      <w:color w:val="000000"/>
                      <w:sz w:val="20"/>
                      <w:szCs w:val="20"/>
                      <w:lang w:eastAsia="pt-BR"/>
                    </w:rPr>
                  </w:pPr>
                  <w:ins w:id="28992" w:author="Philippe Hollanda - Oliveira Trust" w:date="2022-07-19T09:57:00Z">
                    <w:r w:rsidRPr="0016760B">
                      <w:rPr>
                        <w:rFonts w:ascii="Arial" w:eastAsia="Times New Roman" w:hAnsi="Arial" w:cs="Arial"/>
                        <w:color w:val="000000"/>
                        <w:sz w:val="20"/>
                        <w:szCs w:val="20"/>
                        <w:lang w:eastAsia="pt-BR"/>
                      </w:rPr>
                      <w:t>R$ 2.934,90</w:t>
                    </w:r>
                  </w:ins>
                </w:p>
              </w:tc>
            </w:tr>
            <w:tr w:rsidR="0016760B" w:rsidRPr="0016760B" w14:paraId="33B9E6FF" w14:textId="77777777" w:rsidTr="0016760B">
              <w:trPr>
                <w:trHeight w:val="1785"/>
                <w:ins w:id="28993"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72D5B527" w14:textId="77777777" w:rsidR="0016760B" w:rsidRPr="0016760B" w:rsidRDefault="0016760B" w:rsidP="0016760B">
                  <w:pPr>
                    <w:autoSpaceDE/>
                    <w:autoSpaceDN/>
                    <w:adjustRightInd/>
                    <w:rPr>
                      <w:ins w:id="2899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B939029" w14:textId="77777777" w:rsidR="0016760B" w:rsidRPr="0016760B" w:rsidRDefault="0016760B" w:rsidP="0016760B">
                  <w:pPr>
                    <w:autoSpaceDE/>
                    <w:autoSpaceDN/>
                    <w:adjustRightInd/>
                    <w:jc w:val="center"/>
                    <w:rPr>
                      <w:ins w:id="28995" w:author="Philippe Hollanda - Oliveira Trust" w:date="2022-07-19T09:57:00Z"/>
                      <w:rFonts w:ascii="Arial" w:eastAsia="Times New Roman" w:hAnsi="Arial" w:cs="Arial"/>
                      <w:color w:val="000000"/>
                      <w:sz w:val="20"/>
                      <w:szCs w:val="20"/>
                      <w:lang w:eastAsia="pt-BR"/>
                    </w:rPr>
                  </w:pPr>
                  <w:ins w:id="28996"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70E1EA1" w14:textId="77777777" w:rsidR="0016760B" w:rsidRPr="0016760B" w:rsidRDefault="0016760B" w:rsidP="0016760B">
                  <w:pPr>
                    <w:autoSpaceDE/>
                    <w:autoSpaceDN/>
                    <w:adjustRightInd/>
                    <w:jc w:val="center"/>
                    <w:rPr>
                      <w:ins w:id="28997" w:author="Philippe Hollanda - Oliveira Trust" w:date="2022-07-19T09:57:00Z"/>
                      <w:rFonts w:ascii="Arial" w:eastAsia="Times New Roman" w:hAnsi="Arial" w:cs="Arial"/>
                      <w:color w:val="000000"/>
                      <w:sz w:val="20"/>
                      <w:szCs w:val="20"/>
                      <w:lang w:eastAsia="pt-BR"/>
                    </w:rPr>
                  </w:pPr>
                  <w:ins w:id="28998" w:author="Philippe Hollanda - Oliveira Trust" w:date="2022-07-19T09:57:00Z">
                    <w:r w:rsidRPr="0016760B">
                      <w:rPr>
                        <w:rFonts w:ascii="Arial" w:eastAsia="Times New Roman" w:hAnsi="Arial" w:cs="Arial"/>
                        <w:color w:val="000000"/>
                        <w:sz w:val="20"/>
                        <w:szCs w:val="20"/>
                        <w:lang w:eastAsia="pt-BR"/>
                      </w:rPr>
                      <w:t>R$ 2.934,90</w:t>
                    </w:r>
                  </w:ins>
                </w:p>
              </w:tc>
            </w:tr>
            <w:tr w:rsidR="0016760B" w:rsidRPr="0016760B" w14:paraId="06C6DEDD" w14:textId="77777777" w:rsidTr="0016760B">
              <w:trPr>
                <w:trHeight w:val="1785"/>
                <w:ins w:id="28999"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7DDF9CAD" w14:textId="77777777" w:rsidR="0016760B" w:rsidRPr="0016760B" w:rsidRDefault="0016760B" w:rsidP="0016760B">
                  <w:pPr>
                    <w:autoSpaceDE/>
                    <w:autoSpaceDN/>
                    <w:adjustRightInd/>
                    <w:rPr>
                      <w:ins w:id="2900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68A831A" w14:textId="77777777" w:rsidR="0016760B" w:rsidRPr="0016760B" w:rsidRDefault="0016760B" w:rsidP="0016760B">
                  <w:pPr>
                    <w:autoSpaceDE/>
                    <w:autoSpaceDN/>
                    <w:adjustRightInd/>
                    <w:jc w:val="center"/>
                    <w:rPr>
                      <w:ins w:id="29001" w:author="Philippe Hollanda - Oliveira Trust" w:date="2022-07-19T09:57:00Z"/>
                      <w:rFonts w:ascii="Arial" w:eastAsia="Times New Roman" w:hAnsi="Arial" w:cs="Arial"/>
                      <w:color w:val="000000"/>
                      <w:sz w:val="20"/>
                      <w:szCs w:val="20"/>
                      <w:lang w:eastAsia="pt-BR"/>
                    </w:rPr>
                  </w:pPr>
                  <w:ins w:id="29002" w:author="Philippe Hollanda - Oliveira Trust" w:date="2022-07-19T09:57:00Z">
                    <w:r w:rsidRPr="0016760B">
                      <w:rPr>
                        <w:rFonts w:ascii="Arial" w:eastAsia="Times New Roman" w:hAnsi="Arial" w:cs="Arial"/>
                        <w:color w:val="000000"/>
                        <w:sz w:val="20"/>
                        <w:szCs w:val="20"/>
                        <w:lang w:eastAsia="pt-BR"/>
                      </w:rPr>
                      <w:t>24/01/2022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AD41F71" w14:textId="77777777" w:rsidR="0016760B" w:rsidRPr="0016760B" w:rsidRDefault="0016760B" w:rsidP="0016760B">
                  <w:pPr>
                    <w:autoSpaceDE/>
                    <w:autoSpaceDN/>
                    <w:adjustRightInd/>
                    <w:jc w:val="center"/>
                    <w:rPr>
                      <w:ins w:id="29003" w:author="Philippe Hollanda - Oliveira Trust" w:date="2022-07-19T09:57:00Z"/>
                      <w:rFonts w:ascii="Arial" w:eastAsia="Times New Roman" w:hAnsi="Arial" w:cs="Arial"/>
                      <w:color w:val="000000"/>
                      <w:sz w:val="20"/>
                      <w:szCs w:val="20"/>
                      <w:lang w:eastAsia="pt-BR"/>
                    </w:rPr>
                  </w:pPr>
                  <w:ins w:id="29004" w:author="Philippe Hollanda - Oliveira Trust" w:date="2022-07-19T09:57:00Z">
                    <w:r w:rsidRPr="0016760B">
                      <w:rPr>
                        <w:rFonts w:ascii="Arial" w:eastAsia="Times New Roman" w:hAnsi="Arial" w:cs="Arial"/>
                        <w:color w:val="000000"/>
                        <w:sz w:val="20"/>
                        <w:szCs w:val="20"/>
                        <w:lang w:eastAsia="pt-BR"/>
                      </w:rPr>
                      <w:t>R$ 2.934,89</w:t>
                    </w:r>
                  </w:ins>
                </w:p>
              </w:tc>
            </w:tr>
            <w:tr w:rsidR="0016760B" w:rsidRPr="0016760B" w14:paraId="7D842312" w14:textId="77777777" w:rsidTr="0016760B">
              <w:trPr>
                <w:trHeight w:val="1785"/>
                <w:ins w:id="29005"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1660693A" w14:textId="77777777" w:rsidR="0016760B" w:rsidRPr="0016760B" w:rsidRDefault="0016760B" w:rsidP="0016760B">
                  <w:pPr>
                    <w:autoSpaceDE/>
                    <w:autoSpaceDN/>
                    <w:adjustRightInd/>
                    <w:jc w:val="center"/>
                    <w:rPr>
                      <w:ins w:id="29006" w:author="Philippe Hollanda - Oliveira Trust" w:date="2022-07-19T09:57:00Z"/>
                      <w:rFonts w:ascii="Arial" w:eastAsia="Times New Roman" w:hAnsi="Arial" w:cs="Arial"/>
                      <w:color w:val="000000"/>
                      <w:sz w:val="20"/>
                      <w:szCs w:val="20"/>
                      <w:lang w:eastAsia="pt-BR"/>
                    </w:rPr>
                  </w:pPr>
                  <w:ins w:id="29007" w:author="Philippe Hollanda - Oliveira Trust" w:date="2022-07-19T09:57:00Z">
                    <w:r w:rsidRPr="0016760B">
                      <w:rPr>
                        <w:rFonts w:ascii="Arial" w:eastAsia="Times New Roman" w:hAnsi="Arial" w:cs="Arial"/>
                        <w:color w:val="000000"/>
                        <w:sz w:val="20"/>
                        <w:szCs w:val="20"/>
                        <w:lang w:eastAsia="pt-BR"/>
                      </w:rPr>
                      <w:t>CHAPA SAE 1020 5/16 1200 X 3000MM</w:t>
                    </w:r>
                  </w:ins>
                </w:p>
              </w:tc>
              <w:tc>
                <w:tcPr>
                  <w:tcW w:w="2324" w:type="dxa"/>
                  <w:tcBorders>
                    <w:top w:val="nil"/>
                    <w:left w:val="nil"/>
                    <w:bottom w:val="single" w:sz="4" w:space="0" w:color="auto"/>
                    <w:right w:val="single" w:sz="4" w:space="0" w:color="auto"/>
                  </w:tcBorders>
                  <w:shd w:val="clear" w:color="auto" w:fill="auto"/>
                  <w:noWrap/>
                  <w:vAlign w:val="center"/>
                  <w:hideMark/>
                </w:tcPr>
                <w:p w14:paraId="0BB19E9B" w14:textId="77777777" w:rsidR="0016760B" w:rsidRPr="0016760B" w:rsidRDefault="0016760B" w:rsidP="0016760B">
                  <w:pPr>
                    <w:autoSpaceDE/>
                    <w:autoSpaceDN/>
                    <w:adjustRightInd/>
                    <w:jc w:val="center"/>
                    <w:rPr>
                      <w:ins w:id="29008" w:author="Philippe Hollanda - Oliveira Trust" w:date="2022-07-19T09:57:00Z"/>
                      <w:rFonts w:ascii="Arial" w:eastAsia="Times New Roman" w:hAnsi="Arial" w:cs="Arial"/>
                      <w:color w:val="000000"/>
                      <w:sz w:val="20"/>
                      <w:szCs w:val="20"/>
                      <w:lang w:eastAsia="pt-BR"/>
                    </w:rPr>
                  </w:pPr>
                  <w:ins w:id="29009"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1E4D31" w14:textId="77777777" w:rsidR="0016760B" w:rsidRPr="0016760B" w:rsidRDefault="0016760B" w:rsidP="0016760B">
                  <w:pPr>
                    <w:autoSpaceDE/>
                    <w:autoSpaceDN/>
                    <w:adjustRightInd/>
                    <w:jc w:val="center"/>
                    <w:rPr>
                      <w:ins w:id="29010" w:author="Philippe Hollanda - Oliveira Trust" w:date="2022-07-19T09:57:00Z"/>
                      <w:rFonts w:ascii="Arial" w:eastAsia="Times New Roman" w:hAnsi="Arial" w:cs="Arial"/>
                      <w:color w:val="000000"/>
                      <w:sz w:val="20"/>
                      <w:szCs w:val="20"/>
                      <w:lang w:eastAsia="pt-BR"/>
                    </w:rPr>
                  </w:pPr>
                  <w:ins w:id="29011" w:author="Philippe Hollanda - Oliveira Trust" w:date="2022-07-19T09:57:00Z">
                    <w:r w:rsidRPr="0016760B">
                      <w:rPr>
                        <w:rFonts w:ascii="Arial" w:eastAsia="Times New Roman" w:hAnsi="Arial" w:cs="Arial"/>
                        <w:color w:val="000000"/>
                        <w:sz w:val="20"/>
                        <w:szCs w:val="20"/>
                        <w:lang w:eastAsia="pt-BR"/>
                      </w:rPr>
                      <w:t>R$ 7.559,74</w:t>
                    </w:r>
                  </w:ins>
                </w:p>
              </w:tc>
            </w:tr>
            <w:tr w:rsidR="0016760B" w:rsidRPr="0016760B" w14:paraId="1DB48C37" w14:textId="77777777" w:rsidTr="0016760B">
              <w:trPr>
                <w:trHeight w:val="1785"/>
                <w:ins w:id="29012"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51425450" w14:textId="77777777" w:rsidR="0016760B" w:rsidRPr="0016760B" w:rsidRDefault="0016760B" w:rsidP="0016760B">
                  <w:pPr>
                    <w:autoSpaceDE/>
                    <w:autoSpaceDN/>
                    <w:adjustRightInd/>
                    <w:rPr>
                      <w:ins w:id="2901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8A954C1" w14:textId="77777777" w:rsidR="0016760B" w:rsidRPr="0016760B" w:rsidRDefault="0016760B" w:rsidP="0016760B">
                  <w:pPr>
                    <w:autoSpaceDE/>
                    <w:autoSpaceDN/>
                    <w:adjustRightInd/>
                    <w:jc w:val="center"/>
                    <w:rPr>
                      <w:ins w:id="29014" w:author="Philippe Hollanda - Oliveira Trust" w:date="2022-07-19T09:57:00Z"/>
                      <w:rFonts w:ascii="Arial" w:eastAsia="Times New Roman" w:hAnsi="Arial" w:cs="Arial"/>
                      <w:color w:val="000000"/>
                      <w:sz w:val="20"/>
                      <w:szCs w:val="20"/>
                      <w:lang w:eastAsia="pt-BR"/>
                    </w:rPr>
                  </w:pPr>
                  <w:ins w:id="29015"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3256C33" w14:textId="77777777" w:rsidR="0016760B" w:rsidRPr="0016760B" w:rsidRDefault="0016760B" w:rsidP="0016760B">
                  <w:pPr>
                    <w:autoSpaceDE/>
                    <w:autoSpaceDN/>
                    <w:adjustRightInd/>
                    <w:jc w:val="center"/>
                    <w:rPr>
                      <w:ins w:id="29016" w:author="Philippe Hollanda - Oliveira Trust" w:date="2022-07-19T09:57:00Z"/>
                      <w:rFonts w:ascii="Arial" w:eastAsia="Times New Roman" w:hAnsi="Arial" w:cs="Arial"/>
                      <w:color w:val="000000"/>
                      <w:sz w:val="20"/>
                      <w:szCs w:val="20"/>
                      <w:lang w:eastAsia="pt-BR"/>
                    </w:rPr>
                  </w:pPr>
                  <w:ins w:id="29017" w:author="Philippe Hollanda - Oliveira Trust" w:date="2022-07-19T09:57:00Z">
                    <w:r w:rsidRPr="0016760B">
                      <w:rPr>
                        <w:rFonts w:ascii="Arial" w:eastAsia="Times New Roman" w:hAnsi="Arial" w:cs="Arial"/>
                        <w:color w:val="000000"/>
                        <w:sz w:val="20"/>
                        <w:szCs w:val="20"/>
                        <w:lang w:eastAsia="pt-BR"/>
                      </w:rPr>
                      <w:t>R$ 7.559,74</w:t>
                    </w:r>
                  </w:ins>
                </w:p>
              </w:tc>
            </w:tr>
            <w:tr w:rsidR="0016760B" w:rsidRPr="0016760B" w14:paraId="6F960C23" w14:textId="77777777" w:rsidTr="0016760B">
              <w:trPr>
                <w:trHeight w:val="1785"/>
                <w:ins w:id="29018"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3273C97C" w14:textId="77777777" w:rsidR="0016760B" w:rsidRPr="0016760B" w:rsidRDefault="0016760B" w:rsidP="0016760B">
                  <w:pPr>
                    <w:autoSpaceDE/>
                    <w:autoSpaceDN/>
                    <w:adjustRightInd/>
                    <w:rPr>
                      <w:ins w:id="2901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F057A08" w14:textId="77777777" w:rsidR="0016760B" w:rsidRPr="0016760B" w:rsidRDefault="0016760B" w:rsidP="0016760B">
                  <w:pPr>
                    <w:autoSpaceDE/>
                    <w:autoSpaceDN/>
                    <w:adjustRightInd/>
                    <w:jc w:val="center"/>
                    <w:rPr>
                      <w:ins w:id="29020" w:author="Philippe Hollanda - Oliveira Trust" w:date="2022-07-19T09:57:00Z"/>
                      <w:rFonts w:ascii="Arial" w:eastAsia="Times New Roman" w:hAnsi="Arial" w:cs="Arial"/>
                      <w:color w:val="000000"/>
                      <w:sz w:val="20"/>
                      <w:szCs w:val="20"/>
                      <w:lang w:eastAsia="pt-BR"/>
                    </w:rPr>
                  </w:pPr>
                  <w:ins w:id="29021" w:author="Philippe Hollanda - Oliveira Trust" w:date="2022-07-19T09:57:00Z">
                    <w:r w:rsidRPr="0016760B">
                      <w:rPr>
                        <w:rFonts w:ascii="Arial" w:eastAsia="Times New Roman" w:hAnsi="Arial" w:cs="Arial"/>
                        <w:color w:val="000000"/>
                        <w:sz w:val="20"/>
                        <w:szCs w:val="20"/>
                        <w:lang w:eastAsia="pt-BR"/>
                      </w:rPr>
                      <w:t>23/11/2021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275289" w14:textId="77777777" w:rsidR="0016760B" w:rsidRPr="0016760B" w:rsidRDefault="0016760B" w:rsidP="0016760B">
                  <w:pPr>
                    <w:autoSpaceDE/>
                    <w:autoSpaceDN/>
                    <w:adjustRightInd/>
                    <w:jc w:val="center"/>
                    <w:rPr>
                      <w:ins w:id="29022" w:author="Philippe Hollanda - Oliveira Trust" w:date="2022-07-19T09:57:00Z"/>
                      <w:rFonts w:ascii="Arial" w:eastAsia="Times New Roman" w:hAnsi="Arial" w:cs="Arial"/>
                      <w:color w:val="000000"/>
                      <w:sz w:val="20"/>
                      <w:szCs w:val="20"/>
                      <w:lang w:eastAsia="pt-BR"/>
                    </w:rPr>
                  </w:pPr>
                  <w:ins w:id="29023" w:author="Philippe Hollanda - Oliveira Trust" w:date="2022-07-19T09:57:00Z">
                    <w:r w:rsidRPr="0016760B">
                      <w:rPr>
                        <w:rFonts w:ascii="Arial" w:eastAsia="Times New Roman" w:hAnsi="Arial" w:cs="Arial"/>
                        <w:color w:val="000000"/>
                        <w:sz w:val="20"/>
                        <w:szCs w:val="20"/>
                        <w:lang w:eastAsia="pt-BR"/>
                      </w:rPr>
                      <w:t>R$ 7.559,74</w:t>
                    </w:r>
                  </w:ins>
                </w:p>
              </w:tc>
            </w:tr>
            <w:tr w:rsidR="0016760B" w:rsidRPr="0016760B" w14:paraId="03A52A04" w14:textId="77777777" w:rsidTr="0016760B">
              <w:trPr>
                <w:trHeight w:val="1785"/>
                <w:ins w:id="290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5C87A9" w14:textId="77777777" w:rsidR="0016760B" w:rsidRPr="0016760B" w:rsidRDefault="0016760B" w:rsidP="0016760B">
                  <w:pPr>
                    <w:autoSpaceDE/>
                    <w:autoSpaceDN/>
                    <w:adjustRightInd/>
                    <w:jc w:val="center"/>
                    <w:rPr>
                      <w:ins w:id="29025" w:author="Philippe Hollanda - Oliveira Trust" w:date="2022-07-19T09:57:00Z"/>
                      <w:rFonts w:ascii="Arial" w:eastAsia="Times New Roman" w:hAnsi="Arial" w:cs="Arial"/>
                      <w:color w:val="000000"/>
                      <w:sz w:val="20"/>
                      <w:szCs w:val="20"/>
                      <w:lang w:eastAsia="pt-BR"/>
                    </w:rPr>
                  </w:pPr>
                  <w:ins w:id="29026" w:author="Philippe Hollanda - Oliveira Trust" w:date="2022-07-19T09:57:00Z">
                    <w:r w:rsidRPr="0016760B">
                      <w:rPr>
                        <w:rFonts w:ascii="Arial" w:eastAsia="Times New Roman" w:hAnsi="Arial" w:cs="Arial"/>
                        <w:color w:val="000000"/>
                        <w:sz w:val="20"/>
                        <w:szCs w:val="20"/>
                        <w:lang w:eastAsia="pt-BR"/>
                      </w:rPr>
                      <w:t>BARRA CHATA SAE 1020 1.1/2 X 1/4 X 6000MM</w:t>
                    </w:r>
                  </w:ins>
                </w:p>
              </w:tc>
              <w:tc>
                <w:tcPr>
                  <w:tcW w:w="2324" w:type="dxa"/>
                  <w:tcBorders>
                    <w:top w:val="nil"/>
                    <w:left w:val="nil"/>
                    <w:bottom w:val="single" w:sz="4" w:space="0" w:color="auto"/>
                    <w:right w:val="single" w:sz="4" w:space="0" w:color="auto"/>
                  </w:tcBorders>
                  <w:shd w:val="clear" w:color="auto" w:fill="auto"/>
                  <w:noWrap/>
                  <w:vAlign w:val="center"/>
                  <w:hideMark/>
                </w:tcPr>
                <w:p w14:paraId="7ACD3C6D" w14:textId="77777777" w:rsidR="0016760B" w:rsidRPr="0016760B" w:rsidRDefault="0016760B" w:rsidP="0016760B">
                  <w:pPr>
                    <w:autoSpaceDE/>
                    <w:autoSpaceDN/>
                    <w:adjustRightInd/>
                    <w:jc w:val="center"/>
                    <w:rPr>
                      <w:ins w:id="29027" w:author="Philippe Hollanda - Oliveira Trust" w:date="2022-07-19T09:57:00Z"/>
                      <w:rFonts w:ascii="Arial" w:eastAsia="Times New Roman" w:hAnsi="Arial" w:cs="Arial"/>
                      <w:color w:val="000000"/>
                      <w:sz w:val="20"/>
                      <w:szCs w:val="20"/>
                      <w:lang w:eastAsia="pt-BR"/>
                    </w:rPr>
                  </w:pPr>
                  <w:ins w:id="29028"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94203A" w14:textId="77777777" w:rsidR="0016760B" w:rsidRPr="0016760B" w:rsidRDefault="0016760B" w:rsidP="0016760B">
                  <w:pPr>
                    <w:autoSpaceDE/>
                    <w:autoSpaceDN/>
                    <w:adjustRightInd/>
                    <w:jc w:val="center"/>
                    <w:rPr>
                      <w:ins w:id="29029" w:author="Philippe Hollanda - Oliveira Trust" w:date="2022-07-19T09:57:00Z"/>
                      <w:rFonts w:ascii="Arial" w:eastAsia="Times New Roman" w:hAnsi="Arial" w:cs="Arial"/>
                      <w:color w:val="000000"/>
                      <w:sz w:val="20"/>
                      <w:szCs w:val="20"/>
                      <w:lang w:eastAsia="pt-BR"/>
                    </w:rPr>
                  </w:pPr>
                  <w:ins w:id="29030" w:author="Philippe Hollanda - Oliveira Trust" w:date="2022-07-19T09:57:00Z">
                    <w:r w:rsidRPr="0016760B">
                      <w:rPr>
                        <w:rFonts w:ascii="Arial" w:eastAsia="Times New Roman" w:hAnsi="Arial" w:cs="Arial"/>
                        <w:color w:val="000000"/>
                        <w:sz w:val="20"/>
                        <w:szCs w:val="20"/>
                        <w:lang w:eastAsia="pt-BR"/>
                      </w:rPr>
                      <w:t>R$ 341,10</w:t>
                    </w:r>
                  </w:ins>
                </w:p>
              </w:tc>
            </w:tr>
            <w:tr w:rsidR="0016760B" w:rsidRPr="0016760B" w14:paraId="6888DD5C" w14:textId="77777777" w:rsidTr="0016760B">
              <w:trPr>
                <w:trHeight w:val="1785"/>
                <w:ins w:id="29031"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72497FDE" w14:textId="77777777" w:rsidR="0016760B" w:rsidRPr="0016760B" w:rsidRDefault="0016760B" w:rsidP="0016760B">
                  <w:pPr>
                    <w:autoSpaceDE/>
                    <w:autoSpaceDN/>
                    <w:adjustRightInd/>
                    <w:jc w:val="center"/>
                    <w:rPr>
                      <w:ins w:id="29032" w:author="Philippe Hollanda - Oliveira Trust" w:date="2022-07-19T09:57:00Z"/>
                      <w:rFonts w:ascii="Arial" w:eastAsia="Times New Roman" w:hAnsi="Arial" w:cs="Arial"/>
                      <w:color w:val="000000"/>
                      <w:sz w:val="20"/>
                      <w:szCs w:val="20"/>
                      <w:lang w:eastAsia="pt-BR"/>
                    </w:rPr>
                  </w:pPr>
                  <w:ins w:id="29033" w:author="Philippe Hollanda - Oliveira Trust" w:date="2022-07-19T09:57:00Z">
                    <w:r w:rsidRPr="0016760B">
                      <w:rPr>
                        <w:rFonts w:ascii="Arial" w:eastAsia="Times New Roman" w:hAnsi="Arial" w:cs="Arial"/>
                        <w:color w:val="000000"/>
                        <w:sz w:val="20"/>
                        <w:szCs w:val="20"/>
                        <w:lang w:eastAsia="pt-BR"/>
                      </w:rPr>
                      <w:t>RODIZIO GIRATORIO RODA 100MM DE DIAMETRO CAPACIDADE DE CARGA 85KG</w:t>
                    </w:r>
                  </w:ins>
                </w:p>
              </w:tc>
              <w:tc>
                <w:tcPr>
                  <w:tcW w:w="2324" w:type="dxa"/>
                  <w:tcBorders>
                    <w:top w:val="nil"/>
                    <w:left w:val="nil"/>
                    <w:bottom w:val="single" w:sz="4" w:space="0" w:color="auto"/>
                    <w:right w:val="single" w:sz="4" w:space="0" w:color="auto"/>
                  </w:tcBorders>
                  <w:shd w:val="clear" w:color="auto" w:fill="auto"/>
                  <w:noWrap/>
                  <w:vAlign w:val="center"/>
                  <w:hideMark/>
                </w:tcPr>
                <w:p w14:paraId="08BB4C22" w14:textId="77777777" w:rsidR="0016760B" w:rsidRPr="0016760B" w:rsidRDefault="0016760B" w:rsidP="0016760B">
                  <w:pPr>
                    <w:autoSpaceDE/>
                    <w:autoSpaceDN/>
                    <w:adjustRightInd/>
                    <w:jc w:val="center"/>
                    <w:rPr>
                      <w:ins w:id="29034" w:author="Philippe Hollanda - Oliveira Trust" w:date="2022-07-19T09:57:00Z"/>
                      <w:rFonts w:ascii="Arial" w:eastAsia="Times New Roman" w:hAnsi="Arial" w:cs="Arial"/>
                      <w:color w:val="000000"/>
                      <w:sz w:val="20"/>
                      <w:szCs w:val="20"/>
                      <w:lang w:eastAsia="pt-BR"/>
                    </w:rPr>
                  </w:pPr>
                  <w:ins w:id="29035" w:author="Philippe Hollanda - Oliveira Trust" w:date="2022-07-19T09:57:00Z">
                    <w:r w:rsidRPr="0016760B">
                      <w:rPr>
                        <w:rFonts w:ascii="Arial" w:eastAsia="Times New Roman" w:hAnsi="Arial" w:cs="Arial"/>
                        <w:color w:val="000000"/>
                        <w:sz w:val="20"/>
                        <w:szCs w:val="20"/>
                        <w:lang w:eastAsia="pt-BR"/>
                      </w:rPr>
                      <w:t>20/10/2021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6457CC" w14:textId="77777777" w:rsidR="0016760B" w:rsidRPr="0016760B" w:rsidRDefault="0016760B" w:rsidP="0016760B">
                  <w:pPr>
                    <w:autoSpaceDE/>
                    <w:autoSpaceDN/>
                    <w:adjustRightInd/>
                    <w:jc w:val="center"/>
                    <w:rPr>
                      <w:ins w:id="29036" w:author="Philippe Hollanda - Oliveira Trust" w:date="2022-07-19T09:57:00Z"/>
                      <w:rFonts w:ascii="Arial" w:eastAsia="Times New Roman" w:hAnsi="Arial" w:cs="Arial"/>
                      <w:color w:val="000000"/>
                      <w:sz w:val="20"/>
                      <w:szCs w:val="20"/>
                      <w:lang w:eastAsia="pt-BR"/>
                    </w:rPr>
                  </w:pPr>
                  <w:ins w:id="29037" w:author="Philippe Hollanda - Oliveira Trust" w:date="2022-07-19T09:57:00Z">
                    <w:r w:rsidRPr="0016760B">
                      <w:rPr>
                        <w:rFonts w:ascii="Arial" w:eastAsia="Times New Roman" w:hAnsi="Arial" w:cs="Arial"/>
                        <w:color w:val="000000"/>
                        <w:sz w:val="20"/>
                        <w:szCs w:val="20"/>
                        <w:lang w:eastAsia="pt-BR"/>
                      </w:rPr>
                      <w:t>R$ 1.310,66</w:t>
                    </w:r>
                  </w:ins>
                </w:p>
              </w:tc>
            </w:tr>
            <w:tr w:rsidR="0016760B" w:rsidRPr="0016760B" w14:paraId="5B2BD65E" w14:textId="77777777" w:rsidTr="0016760B">
              <w:trPr>
                <w:trHeight w:val="1785"/>
                <w:ins w:id="29038"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65A111B9" w14:textId="77777777" w:rsidR="0016760B" w:rsidRPr="0016760B" w:rsidRDefault="0016760B" w:rsidP="0016760B">
                  <w:pPr>
                    <w:autoSpaceDE/>
                    <w:autoSpaceDN/>
                    <w:adjustRightInd/>
                    <w:rPr>
                      <w:ins w:id="2903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F31D759" w14:textId="77777777" w:rsidR="0016760B" w:rsidRPr="0016760B" w:rsidRDefault="0016760B" w:rsidP="0016760B">
                  <w:pPr>
                    <w:autoSpaceDE/>
                    <w:autoSpaceDN/>
                    <w:adjustRightInd/>
                    <w:jc w:val="center"/>
                    <w:rPr>
                      <w:ins w:id="29040" w:author="Philippe Hollanda - Oliveira Trust" w:date="2022-07-19T09:57:00Z"/>
                      <w:rFonts w:ascii="Arial" w:eastAsia="Times New Roman" w:hAnsi="Arial" w:cs="Arial"/>
                      <w:color w:val="000000"/>
                      <w:sz w:val="20"/>
                      <w:szCs w:val="20"/>
                      <w:lang w:eastAsia="pt-BR"/>
                    </w:rPr>
                  </w:pPr>
                  <w:ins w:id="29041"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1F55CF" w14:textId="77777777" w:rsidR="0016760B" w:rsidRPr="0016760B" w:rsidRDefault="0016760B" w:rsidP="0016760B">
                  <w:pPr>
                    <w:autoSpaceDE/>
                    <w:autoSpaceDN/>
                    <w:adjustRightInd/>
                    <w:jc w:val="center"/>
                    <w:rPr>
                      <w:ins w:id="29042" w:author="Philippe Hollanda - Oliveira Trust" w:date="2022-07-19T09:57:00Z"/>
                      <w:rFonts w:ascii="Arial" w:eastAsia="Times New Roman" w:hAnsi="Arial" w:cs="Arial"/>
                      <w:color w:val="000000"/>
                      <w:sz w:val="20"/>
                      <w:szCs w:val="20"/>
                      <w:lang w:eastAsia="pt-BR"/>
                    </w:rPr>
                  </w:pPr>
                  <w:ins w:id="29043" w:author="Philippe Hollanda - Oliveira Trust" w:date="2022-07-19T09:57:00Z">
                    <w:r w:rsidRPr="0016760B">
                      <w:rPr>
                        <w:rFonts w:ascii="Arial" w:eastAsia="Times New Roman" w:hAnsi="Arial" w:cs="Arial"/>
                        <w:color w:val="000000"/>
                        <w:sz w:val="20"/>
                        <w:szCs w:val="20"/>
                        <w:lang w:eastAsia="pt-BR"/>
                      </w:rPr>
                      <w:t>R$ 1.310,66</w:t>
                    </w:r>
                  </w:ins>
                </w:p>
              </w:tc>
            </w:tr>
            <w:tr w:rsidR="0016760B" w:rsidRPr="0016760B" w14:paraId="56CAD0D2" w14:textId="77777777" w:rsidTr="0016760B">
              <w:trPr>
                <w:trHeight w:val="1785"/>
                <w:ins w:id="29044"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3BCBAAC4" w14:textId="77777777" w:rsidR="0016760B" w:rsidRPr="0016760B" w:rsidRDefault="0016760B" w:rsidP="0016760B">
                  <w:pPr>
                    <w:autoSpaceDE/>
                    <w:autoSpaceDN/>
                    <w:adjustRightInd/>
                    <w:rPr>
                      <w:ins w:id="2904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F62FA25" w14:textId="77777777" w:rsidR="0016760B" w:rsidRPr="0016760B" w:rsidRDefault="0016760B" w:rsidP="0016760B">
                  <w:pPr>
                    <w:autoSpaceDE/>
                    <w:autoSpaceDN/>
                    <w:adjustRightInd/>
                    <w:jc w:val="center"/>
                    <w:rPr>
                      <w:ins w:id="29046" w:author="Philippe Hollanda - Oliveira Trust" w:date="2022-07-19T09:57:00Z"/>
                      <w:rFonts w:ascii="Arial" w:eastAsia="Times New Roman" w:hAnsi="Arial" w:cs="Arial"/>
                      <w:color w:val="000000"/>
                      <w:sz w:val="20"/>
                      <w:szCs w:val="20"/>
                      <w:lang w:eastAsia="pt-BR"/>
                    </w:rPr>
                  </w:pPr>
                  <w:ins w:id="29047"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3232838" w14:textId="77777777" w:rsidR="0016760B" w:rsidRPr="0016760B" w:rsidRDefault="0016760B" w:rsidP="0016760B">
                  <w:pPr>
                    <w:autoSpaceDE/>
                    <w:autoSpaceDN/>
                    <w:adjustRightInd/>
                    <w:jc w:val="center"/>
                    <w:rPr>
                      <w:ins w:id="29048" w:author="Philippe Hollanda - Oliveira Trust" w:date="2022-07-19T09:57:00Z"/>
                      <w:rFonts w:ascii="Arial" w:eastAsia="Times New Roman" w:hAnsi="Arial" w:cs="Arial"/>
                      <w:color w:val="000000"/>
                      <w:sz w:val="20"/>
                      <w:szCs w:val="20"/>
                      <w:lang w:eastAsia="pt-BR"/>
                    </w:rPr>
                  </w:pPr>
                  <w:ins w:id="29049" w:author="Philippe Hollanda - Oliveira Trust" w:date="2022-07-19T09:57:00Z">
                    <w:r w:rsidRPr="0016760B">
                      <w:rPr>
                        <w:rFonts w:ascii="Arial" w:eastAsia="Times New Roman" w:hAnsi="Arial" w:cs="Arial"/>
                        <w:color w:val="000000"/>
                        <w:sz w:val="20"/>
                        <w:szCs w:val="20"/>
                        <w:lang w:eastAsia="pt-BR"/>
                      </w:rPr>
                      <w:t>R$ 1.310,67</w:t>
                    </w:r>
                  </w:ins>
                </w:p>
              </w:tc>
            </w:tr>
            <w:tr w:rsidR="0016760B" w:rsidRPr="0016760B" w14:paraId="04347A78" w14:textId="77777777" w:rsidTr="0016760B">
              <w:trPr>
                <w:trHeight w:val="1785"/>
                <w:ins w:id="29050"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3DB9F862" w14:textId="77777777" w:rsidR="0016760B" w:rsidRPr="0016760B" w:rsidRDefault="0016760B" w:rsidP="0016760B">
                  <w:pPr>
                    <w:autoSpaceDE/>
                    <w:autoSpaceDN/>
                    <w:adjustRightInd/>
                    <w:jc w:val="center"/>
                    <w:rPr>
                      <w:ins w:id="29051" w:author="Philippe Hollanda - Oliveira Trust" w:date="2022-07-19T09:57:00Z"/>
                      <w:rFonts w:ascii="Arial" w:eastAsia="Times New Roman" w:hAnsi="Arial" w:cs="Arial"/>
                      <w:color w:val="000000"/>
                      <w:sz w:val="20"/>
                      <w:szCs w:val="20"/>
                      <w:lang w:eastAsia="pt-BR"/>
                    </w:rPr>
                  </w:pPr>
                  <w:ins w:id="29052" w:author="Philippe Hollanda - Oliveira Trust" w:date="2022-07-19T09:57:00Z">
                    <w:r w:rsidRPr="0016760B">
                      <w:rPr>
                        <w:rFonts w:ascii="Arial" w:eastAsia="Times New Roman" w:hAnsi="Arial" w:cs="Arial"/>
                        <w:color w:val="000000"/>
                        <w:sz w:val="20"/>
                        <w:szCs w:val="20"/>
                        <w:lang w:eastAsia="pt-BR"/>
                      </w:rPr>
                      <w:lastRenderedPageBreak/>
                      <w:t>CANTONEIRA 1” X 1/4 X 6000 MM - BARRA REDONDA 5/8 X 6000 MM</w:t>
                    </w:r>
                  </w:ins>
                </w:p>
              </w:tc>
              <w:tc>
                <w:tcPr>
                  <w:tcW w:w="2324" w:type="dxa"/>
                  <w:tcBorders>
                    <w:top w:val="nil"/>
                    <w:left w:val="nil"/>
                    <w:bottom w:val="single" w:sz="4" w:space="0" w:color="auto"/>
                    <w:right w:val="single" w:sz="4" w:space="0" w:color="auto"/>
                  </w:tcBorders>
                  <w:shd w:val="clear" w:color="auto" w:fill="auto"/>
                  <w:noWrap/>
                  <w:vAlign w:val="center"/>
                  <w:hideMark/>
                </w:tcPr>
                <w:p w14:paraId="227A9741" w14:textId="77777777" w:rsidR="0016760B" w:rsidRPr="0016760B" w:rsidRDefault="0016760B" w:rsidP="0016760B">
                  <w:pPr>
                    <w:autoSpaceDE/>
                    <w:autoSpaceDN/>
                    <w:adjustRightInd/>
                    <w:jc w:val="center"/>
                    <w:rPr>
                      <w:ins w:id="29053" w:author="Philippe Hollanda - Oliveira Trust" w:date="2022-07-19T09:57:00Z"/>
                      <w:rFonts w:ascii="Arial" w:eastAsia="Times New Roman" w:hAnsi="Arial" w:cs="Arial"/>
                      <w:color w:val="000000"/>
                      <w:sz w:val="20"/>
                      <w:szCs w:val="20"/>
                      <w:lang w:eastAsia="pt-BR"/>
                    </w:rPr>
                  </w:pPr>
                  <w:ins w:id="29054" w:author="Philippe Hollanda - Oliveira Trust" w:date="2022-07-19T09:57:00Z">
                    <w:r w:rsidRPr="0016760B">
                      <w:rPr>
                        <w:rFonts w:ascii="Arial" w:eastAsia="Times New Roman" w:hAnsi="Arial" w:cs="Arial"/>
                        <w:color w:val="000000"/>
                        <w:sz w:val="20"/>
                        <w:szCs w:val="20"/>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094F4F" w14:textId="77777777" w:rsidR="0016760B" w:rsidRPr="0016760B" w:rsidRDefault="0016760B" w:rsidP="0016760B">
                  <w:pPr>
                    <w:autoSpaceDE/>
                    <w:autoSpaceDN/>
                    <w:adjustRightInd/>
                    <w:jc w:val="center"/>
                    <w:rPr>
                      <w:ins w:id="29055" w:author="Philippe Hollanda - Oliveira Trust" w:date="2022-07-19T09:57:00Z"/>
                      <w:rFonts w:ascii="Arial" w:eastAsia="Times New Roman" w:hAnsi="Arial" w:cs="Arial"/>
                      <w:color w:val="000000"/>
                      <w:sz w:val="20"/>
                      <w:szCs w:val="20"/>
                      <w:lang w:eastAsia="pt-BR"/>
                    </w:rPr>
                  </w:pPr>
                  <w:ins w:id="29056" w:author="Philippe Hollanda - Oliveira Trust" w:date="2022-07-19T09:57:00Z">
                    <w:r w:rsidRPr="0016760B">
                      <w:rPr>
                        <w:rFonts w:ascii="Arial" w:eastAsia="Times New Roman" w:hAnsi="Arial" w:cs="Arial"/>
                        <w:color w:val="000000"/>
                        <w:sz w:val="20"/>
                        <w:szCs w:val="20"/>
                        <w:lang w:eastAsia="pt-BR"/>
                      </w:rPr>
                      <w:t>R$ 4.711,25</w:t>
                    </w:r>
                  </w:ins>
                </w:p>
              </w:tc>
            </w:tr>
            <w:tr w:rsidR="0016760B" w:rsidRPr="0016760B" w14:paraId="35AA6725" w14:textId="77777777" w:rsidTr="0016760B">
              <w:trPr>
                <w:trHeight w:val="1785"/>
                <w:ins w:id="29057"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6C4B0F3B" w14:textId="77777777" w:rsidR="0016760B" w:rsidRPr="0016760B" w:rsidRDefault="0016760B" w:rsidP="0016760B">
                  <w:pPr>
                    <w:autoSpaceDE/>
                    <w:autoSpaceDN/>
                    <w:adjustRightInd/>
                    <w:rPr>
                      <w:ins w:id="2905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69428C5" w14:textId="77777777" w:rsidR="0016760B" w:rsidRPr="0016760B" w:rsidRDefault="0016760B" w:rsidP="0016760B">
                  <w:pPr>
                    <w:autoSpaceDE/>
                    <w:autoSpaceDN/>
                    <w:adjustRightInd/>
                    <w:jc w:val="center"/>
                    <w:rPr>
                      <w:ins w:id="29059" w:author="Philippe Hollanda - Oliveira Trust" w:date="2022-07-19T09:57:00Z"/>
                      <w:rFonts w:ascii="Arial" w:eastAsia="Times New Roman" w:hAnsi="Arial" w:cs="Arial"/>
                      <w:color w:val="000000"/>
                      <w:sz w:val="20"/>
                      <w:szCs w:val="20"/>
                      <w:lang w:eastAsia="pt-BR"/>
                    </w:rPr>
                  </w:pPr>
                  <w:ins w:id="29060" w:author="Philippe Hollanda - Oliveira Trust" w:date="2022-07-19T09:57:00Z">
                    <w:r w:rsidRPr="0016760B">
                      <w:rPr>
                        <w:rFonts w:ascii="Arial" w:eastAsia="Times New Roman" w:hAnsi="Arial" w:cs="Arial"/>
                        <w:color w:val="000000"/>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ECDB6B" w14:textId="77777777" w:rsidR="0016760B" w:rsidRPr="0016760B" w:rsidRDefault="0016760B" w:rsidP="0016760B">
                  <w:pPr>
                    <w:autoSpaceDE/>
                    <w:autoSpaceDN/>
                    <w:adjustRightInd/>
                    <w:jc w:val="center"/>
                    <w:rPr>
                      <w:ins w:id="29061" w:author="Philippe Hollanda - Oliveira Trust" w:date="2022-07-19T09:57:00Z"/>
                      <w:rFonts w:ascii="Arial" w:eastAsia="Times New Roman" w:hAnsi="Arial" w:cs="Arial"/>
                      <w:color w:val="000000"/>
                      <w:sz w:val="20"/>
                      <w:szCs w:val="20"/>
                      <w:lang w:eastAsia="pt-BR"/>
                    </w:rPr>
                  </w:pPr>
                  <w:ins w:id="29062" w:author="Philippe Hollanda - Oliveira Trust" w:date="2022-07-19T09:57:00Z">
                    <w:r w:rsidRPr="0016760B">
                      <w:rPr>
                        <w:rFonts w:ascii="Arial" w:eastAsia="Times New Roman" w:hAnsi="Arial" w:cs="Arial"/>
                        <w:color w:val="000000"/>
                        <w:sz w:val="20"/>
                        <w:szCs w:val="20"/>
                        <w:lang w:eastAsia="pt-BR"/>
                      </w:rPr>
                      <w:t>R$ 4.711,25</w:t>
                    </w:r>
                  </w:ins>
                </w:p>
              </w:tc>
            </w:tr>
            <w:tr w:rsidR="0016760B" w:rsidRPr="0016760B" w14:paraId="7F64BF54" w14:textId="77777777" w:rsidTr="0016760B">
              <w:trPr>
                <w:trHeight w:val="1785"/>
                <w:ins w:id="29063"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6543D706" w14:textId="77777777" w:rsidR="0016760B" w:rsidRPr="0016760B" w:rsidRDefault="0016760B" w:rsidP="0016760B">
                  <w:pPr>
                    <w:autoSpaceDE/>
                    <w:autoSpaceDN/>
                    <w:adjustRightInd/>
                    <w:rPr>
                      <w:ins w:id="2906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69CE030" w14:textId="77777777" w:rsidR="0016760B" w:rsidRPr="0016760B" w:rsidRDefault="0016760B" w:rsidP="0016760B">
                  <w:pPr>
                    <w:autoSpaceDE/>
                    <w:autoSpaceDN/>
                    <w:adjustRightInd/>
                    <w:jc w:val="center"/>
                    <w:rPr>
                      <w:ins w:id="29065" w:author="Philippe Hollanda - Oliveira Trust" w:date="2022-07-19T09:57:00Z"/>
                      <w:rFonts w:ascii="Arial" w:eastAsia="Times New Roman" w:hAnsi="Arial" w:cs="Arial"/>
                      <w:color w:val="000000"/>
                      <w:sz w:val="20"/>
                      <w:szCs w:val="20"/>
                      <w:lang w:eastAsia="pt-BR"/>
                    </w:rPr>
                  </w:pPr>
                  <w:ins w:id="29066"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517790" w14:textId="77777777" w:rsidR="0016760B" w:rsidRPr="0016760B" w:rsidRDefault="0016760B" w:rsidP="0016760B">
                  <w:pPr>
                    <w:autoSpaceDE/>
                    <w:autoSpaceDN/>
                    <w:adjustRightInd/>
                    <w:jc w:val="center"/>
                    <w:rPr>
                      <w:ins w:id="29067" w:author="Philippe Hollanda - Oliveira Trust" w:date="2022-07-19T09:57:00Z"/>
                      <w:rFonts w:ascii="Arial" w:eastAsia="Times New Roman" w:hAnsi="Arial" w:cs="Arial"/>
                      <w:color w:val="000000"/>
                      <w:sz w:val="20"/>
                      <w:szCs w:val="20"/>
                      <w:lang w:eastAsia="pt-BR"/>
                    </w:rPr>
                  </w:pPr>
                  <w:ins w:id="29068" w:author="Philippe Hollanda - Oliveira Trust" w:date="2022-07-19T09:57:00Z">
                    <w:r w:rsidRPr="0016760B">
                      <w:rPr>
                        <w:rFonts w:ascii="Arial" w:eastAsia="Times New Roman" w:hAnsi="Arial" w:cs="Arial"/>
                        <w:color w:val="000000"/>
                        <w:sz w:val="20"/>
                        <w:szCs w:val="20"/>
                        <w:lang w:eastAsia="pt-BR"/>
                      </w:rPr>
                      <w:t>R$ 4.711,26</w:t>
                    </w:r>
                  </w:ins>
                </w:p>
              </w:tc>
            </w:tr>
            <w:tr w:rsidR="0016760B" w:rsidRPr="0016760B" w14:paraId="1D7CD7DB" w14:textId="77777777" w:rsidTr="0016760B">
              <w:trPr>
                <w:trHeight w:val="1785"/>
                <w:ins w:id="29069"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570CE8A2" w14:textId="77777777" w:rsidR="0016760B" w:rsidRPr="0016760B" w:rsidRDefault="0016760B" w:rsidP="0016760B">
                  <w:pPr>
                    <w:autoSpaceDE/>
                    <w:autoSpaceDN/>
                    <w:adjustRightInd/>
                    <w:jc w:val="center"/>
                    <w:rPr>
                      <w:ins w:id="29070" w:author="Philippe Hollanda - Oliveira Trust" w:date="2022-07-19T09:57:00Z"/>
                      <w:rFonts w:ascii="Arial" w:eastAsia="Times New Roman" w:hAnsi="Arial" w:cs="Arial"/>
                      <w:color w:val="000000"/>
                      <w:sz w:val="20"/>
                      <w:szCs w:val="20"/>
                      <w:lang w:eastAsia="pt-BR"/>
                    </w:rPr>
                  </w:pPr>
                  <w:ins w:id="29071" w:author="Philippe Hollanda - Oliveira Trust" w:date="2022-07-19T09:57:00Z">
                    <w:r w:rsidRPr="0016760B">
                      <w:rPr>
                        <w:rFonts w:ascii="Arial" w:eastAsia="Times New Roman" w:hAnsi="Arial" w:cs="Arial"/>
                        <w:color w:val="000000"/>
                        <w:sz w:val="20"/>
                        <w:szCs w:val="20"/>
                        <w:lang w:eastAsia="pt-BR"/>
                      </w:rPr>
                      <w:t>CHAPA EXPANDIDA 1/4 X 3000 X 1200 MM</w:t>
                    </w:r>
                  </w:ins>
                </w:p>
              </w:tc>
              <w:tc>
                <w:tcPr>
                  <w:tcW w:w="2324" w:type="dxa"/>
                  <w:tcBorders>
                    <w:top w:val="nil"/>
                    <w:left w:val="nil"/>
                    <w:bottom w:val="single" w:sz="4" w:space="0" w:color="auto"/>
                    <w:right w:val="single" w:sz="4" w:space="0" w:color="auto"/>
                  </w:tcBorders>
                  <w:shd w:val="clear" w:color="auto" w:fill="auto"/>
                  <w:noWrap/>
                  <w:vAlign w:val="center"/>
                  <w:hideMark/>
                </w:tcPr>
                <w:p w14:paraId="25457714" w14:textId="77777777" w:rsidR="0016760B" w:rsidRPr="0016760B" w:rsidRDefault="0016760B" w:rsidP="0016760B">
                  <w:pPr>
                    <w:autoSpaceDE/>
                    <w:autoSpaceDN/>
                    <w:adjustRightInd/>
                    <w:jc w:val="center"/>
                    <w:rPr>
                      <w:ins w:id="29072" w:author="Philippe Hollanda - Oliveira Trust" w:date="2022-07-19T09:57:00Z"/>
                      <w:rFonts w:ascii="Arial" w:eastAsia="Times New Roman" w:hAnsi="Arial" w:cs="Arial"/>
                      <w:color w:val="000000"/>
                      <w:sz w:val="20"/>
                      <w:szCs w:val="20"/>
                      <w:lang w:eastAsia="pt-BR"/>
                    </w:rPr>
                  </w:pPr>
                  <w:ins w:id="29073" w:author="Philippe Hollanda - Oliveira Trust" w:date="2022-07-19T09:57:00Z">
                    <w:r w:rsidRPr="0016760B">
                      <w:rPr>
                        <w:rFonts w:ascii="Arial" w:eastAsia="Times New Roman" w:hAnsi="Arial" w:cs="Arial"/>
                        <w:color w:val="000000"/>
                        <w:sz w:val="20"/>
                        <w:szCs w:val="20"/>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F60724" w14:textId="77777777" w:rsidR="0016760B" w:rsidRPr="0016760B" w:rsidRDefault="0016760B" w:rsidP="0016760B">
                  <w:pPr>
                    <w:autoSpaceDE/>
                    <w:autoSpaceDN/>
                    <w:adjustRightInd/>
                    <w:jc w:val="center"/>
                    <w:rPr>
                      <w:ins w:id="29074" w:author="Philippe Hollanda - Oliveira Trust" w:date="2022-07-19T09:57:00Z"/>
                      <w:rFonts w:ascii="Arial" w:eastAsia="Times New Roman" w:hAnsi="Arial" w:cs="Arial"/>
                      <w:color w:val="000000"/>
                      <w:sz w:val="20"/>
                      <w:szCs w:val="20"/>
                      <w:lang w:eastAsia="pt-BR"/>
                    </w:rPr>
                  </w:pPr>
                  <w:ins w:id="29075" w:author="Philippe Hollanda - Oliveira Trust" w:date="2022-07-19T09:57:00Z">
                    <w:r w:rsidRPr="0016760B">
                      <w:rPr>
                        <w:rFonts w:ascii="Arial" w:eastAsia="Times New Roman" w:hAnsi="Arial" w:cs="Arial"/>
                        <w:color w:val="000000"/>
                        <w:sz w:val="20"/>
                        <w:szCs w:val="20"/>
                        <w:lang w:eastAsia="pt-BR"/>
                      </w:rPr>
                      <w:t>R$ 5.766,00</w:t>
                    </w:r>
                  </w:ins>
                </w:p>
              </w:tc>
            </w:tr>
            <w:tr w:rsidR="0016760B" w:rsidRPr="0016760B" w14:paraId="777B7F76" w14:textId="77777777" w:rsidTr="0016760B">
              <w:trPr>
                <w:trHeight w:val="1785"/>
                <w:ins w:id="29076"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5971B610" w14:textId="77777777" w:rsidR="0016760B" w:rsidRPr="0016760B" w:rsidRDefault="0016760B" w:rsidP="0016760B">
                  <w:pPr>
                    <w:autoSpaceDE/>
                    <w:autoSpaceDN/>
                    <w:adjustRightInd/>
                    <w:rPr>
                      <w:ins w:id="2907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A6264EB" w14:textId="77777777" w:rsidR="0016760B" w:rsidRPr="0016760B" w:rsidRDefault="0016760B" w:rsidP="0016760B">
                  <w:pPr>
                    <w:autoSpaceDE/>
                    <w:autoSpaceDN/>
                    <w:adjustRightInd/>
                    <w:jc w:val="center"/>
                    <w:rPr>
                      <w:ins w:id="29078" w:author="Philippe Hollanda - Oliveira Trust" w:date="2022-07-19T09:57:00Z"/>
                      <w:rFonts w:ascii="Arial" w:eastAsia="Times New Roman" w:hAnsi="Arial" w:cs="Arial"/>
                      <w:color w:val="000000"/>
                      <w:sz w:val="20"/>
                      <w:szCs w:val="20"/>
                      <w:lang w:eastAsia="pt-BR"/>
                    </w:rPr>
                  </w:pPr>
                  <w:ins w:id="29079" w:author="Philippe Hollanda - Oliveira Trust" w:date="2022-07-19T09:57:00Z">
                    <w:r w:rsidRPr="0016760B">
                      <w:rPr>
                        <w:rFonts w:ascii="Arial" w:eastAsia="Times New Roman" w:hAnsi="Arial" w:cs="Arial"/>
                        <w:color w:val="000000"/>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C674CC" w14:textId="77777777" w:rsidR="0016760B" w:rsidRPr="0016760B" w:rsidRDefault="0016760B" w:rsidP="0016760B">
                  <w:pPr>
                    <w:autoSpaceDE/>
                    <w:autoSpaceDN/>
                    <w:adjustRightInd/>
                    <w:jc w:val="center"/>
                    <w:rPr>
                      <w:ins w:id="29080" w:author="Philippe Hollanda - Oliveira Trust" w:date="2022-07-19T09:57:00Z"/>
                      <w:rFonts w:ascii="Arial" w:eastAsia="Times New Roman" w:hAnsi="Arial" w:cs="Arial"/>
                      <w:color w:val="000000"/>
                      <w:sz w:val="20"/>
                      <w:szCs w:val="20"/>
                      <w:lang w:eastAsia="pt-BR"/>
                    </w:rPr>
                  </w:pPr>
                  <w:ins w:id="29081" w:author="Philippe Hollanda - Oliveira Trust" w:date="2022-07-19T09:57:00Z">
                    <w:r w:rsidRPr="0016760B">
                      <w:rPr>
                        <w:rFonts w:ascii="Arial" w:eastAsia="Times New Roman" w:hAnsi="Arial" w:cs="Arial"/>
                        <w:color w:val="000000"/>
                        <w:sz w:val="20"/>
                        <w:szCs w:val="20"/>
                        <w:lang w:eastAsia="pt-BR"/>
                      </w:rPr>
                      <w:t>R$ 5.766,00</w:t>
                    </w:r>
                  </w:ins>
                </w:p>
              </w:tc>
            </w:tr>
            <w:tr w:rsidR="0016760B" w:rsidRPr="0016760B" w14:paraId="4D5357B0" w14:textId="77777777" w:rsidTr="0016760B">
              <w:trPr>
                <w:trHeight w:val="1785"/>
                <w:ins w:id="29082"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57D5CB66" w14:textId="77777777" w:rsidR="0016760B" w:rsidRPr="0016760B" w:rsidRDefault="0016760B" w:rsidP="0016760B">
                  <w:pPr>
                    <w:autoSpaceDE/>
                    <w:autoSpaceDN/>
                    <w:adjustRightInd/>
                    <w:rPr>
                      <w:ins w:id="2908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FE8F9DF" w14:textId="77777777" w:rsidR="0016760B" w:rsidRPr="0016760B" w:rsidRDefault="0016760B" w:rsidP="0016760B">
                  <w:pPr>
                    <w:autoSpaceDE/>
                    <w:autoSpaceDN/>
                    <w:adjustRightInd/>
                    <w:jc w:val="center"/>
                    <w:rPr>
                      <w:ins w:id="29084" w:author="Philippe Hollanda - Oliveira Trust" w:date="2022-07-19T09:57:00Z"/>
                      <w:rFonts w:ascii="Arial" w:eastAsia="Times New Roman" w:hAnsi="Arial" w:cs="Arial"/>
                      <w:color w:val="000000"/>
                      <w:sz w:val="20"/>
                      <w:szCs w:val="20"/>
                      <w:lang w:eastAsia="pt-BR"/>
                    </w:rPr>
                  </w:pPr>
                  <w:ins w:id="29085"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C6B67A" w14:textId="77777777" w:rsidR="0016760B" w:rsidRPr="0016760B" w:rsidRDefault="0016760B" w:rsidP="0016760B">
                  <w:pPr>
                    <w:autoSpaceDE/>
                    <w:autoSpaceDN/>
                    <w:adjustRightInd/>
                    <w:jc w:val="center"/>
                    <w:rPr>
                      <w:ins w:id="29086" w:author="Philippe Hollanda - Oliveira Trust" w:date="2022-07-19T09:57:00Z"/>
                      <w:rFonts w:ascii="Arial" w:eastAsia="Times New Roman" w:hAnsi="Arial" w:cs="Arial"/>
                      <w:color w:val="000000"/>
                      <w:sz w:val="20"/>
                      <w:szCs w:val="20"/>
                      <w:lang w:eastAsia="pt-BR"/>
                    </w:rPr>
                  </w:pPr>
                  <w:ins w:id="29087" w:author="Philippe Hollanda - Oliveira Trust" w:date="2022-07-19T09:57:00Z">
                    <w:r w:rsidRPr="0016760B">
                      <w:rPr>
                        <w:rFonts w:ascii="Arial" w:eastAsia="Times New Roman" w:hAnsi="Arial" w:cs="Arial"/>
                        <w:color w:val="000000"/>
                        <w:sz w:val="20"/>
                        <w:szCs w:val="20"/>
                        <w:lang w:eastAsia="pt-BR"/>
                      </w:rPr>
                      <w:t>R$ 5.766,00</w:t>
                    </w:r>
                  </w:ins>
                </w:p>
              </w:tc>
            </w:tr>
            <w:tr w:rsidR="0016760B" w:rsidRPr="0016760B" w14:paraId="5304592F" w14:textId="77777777" w:rsidTr="0016760B">
              <w:trPr>
                <w:trHeight w:val="1785"/>
                <w:ins w:id="290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57CDF6" w14:textId="77777777" w:rsidR="0016760B" w:rsidRPr="0016760B" w:rsidRDefault="0016760B" w:rsidP="0016760B">
                  <w:pPr>
                    <w:autoSpaceDE/>
                    <w:autoSpaceDN/>
                    <w:adjustRightInd/>
                    <w:jc w:val="center"/>
                    <w:rPr>
                      <w:ins w:id="29089" w:author="Philippe Hollanda - Oliveira Trust" w:date="2022-07-19T09:57:00Z"/>
                      <w:rFonts w:ascii="Arial" w:eastAsia="Times New Roman" w:hAnsi="Arial" w:cs="Arial"/>
                      <w:color w:val="000000"/>
                      <w:sz w:val="20"/>
                      <w:szCs w:val="20"/>
                      <w:lang w:eastAsia="pt-BR"/>
                    </w:rPr>
                  </w:pPr>
                  <w:ins w:id="29090" w:author="Philippe Hollanda - Oliveira Trust" w:date="2022-07-19T09:57:00Z">
                    <w:r w:rsidRPr="0016760B">
                      <w:rPr>
                        <w:rFonts w:ascii="Arial" w:eastAsia="Times New Roman" w:hAnsi="Arial" w:cs="Arial"/>
                        <w:color w:val="000000"/>
                        <w:sz w:val="20"/>
                        <w:szCs w:val="20"/>
                        <w:lang w:eastAsia="pt-BR"/>
                      </w:rPr>
                      <w:t>CHAPA EXPANDIDA 3/16 X 3000 X 1200 MM</w:t>
                    </w:r>
                  </w:ins>
                </w:p>
              </w:tc>
              <w:tc>
                <w:tcPr>
                  <w:tcW w:w="2324" w:type="dxa"/>
                  <w:tcBorders>
                    <w:top w:val="nil"/>
                    <w:left w:val="nil"/>
                    <w:bottom w:val="single" w:sz="4" w:space="0" w:color="auto"/>
                    <w:right w:val="single" w:sz="4" w:space="0" w:color="auto"/>
                  </w:tcBorders>
                  <w:shd w:val="clear" w:color="auto" w:fill="auto"/>
                  <w:noWrap/>
                  <w:vAlign w:val="center"/>
                  <w:hideMark/>
                </w:tcPr>
                <w:p w14:paraId="708513BB" w14:textId="77777777" w:rsidR="0016760B" w:rsidRPr="0016760B" w:rsidRDefault="0016760B" w:rsidP="0016760B">
                  <w:pPr>
                    <w:autoSpaceDE/>
                    <w:autoSpaceDN/>
                    <w:adjustRightInd/>
                    <w:jc w:val="center"/>
                    <w:rPr>
                      <w:ins w:id="29091" w:author="Philippe Hollanda - Oliveira Trust" w:date="2022-07-19T09:57:00Z"/>
                      <w:rFonts w:ascii="Arial" w:eastAsia="Times New Roman" w:hAnsi="Arial" w:cs="Arial"/>
                      <w:color w:val="000000"/>
                      <w:sz w:val="20"/>
                      <w:szCs w:val="20"/>
                      <w:lang w:eastAsia="pt-BR"/>
                    </w:rPr>
                  </w:pPr>
                  <w:ins w:id="29092" w:author="Philippe Hollanda - Oliveira Trust" w:date="2022-07-19T09:57:00Z">
                    <w:r w:rsidRPr="0016760B">
                      <w:rPr>
                        <w:rFonts w:ascii="Arial" w:eastAsia="Times New Roman" w:hAnsi="Arial" w:cs="Arial"/>
                        <w:color w:val="000000"/>
                        <w:sz w:val="20"/>
                        <w:szCs w:val="20"/>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52E412" w14:textId="77777777" w:rsidR="0016760B" w:rsidRPr="0016760B" w:rsidRDefault="0016760B" w:rsidP="0016760B">
                  <w:pPr>
                    <w:autoSpaceDE/>
                    <w:autoSpaceDN/>
                    <w:adjustRightInd/>
                    <w:jc w:val="center"/>
                    <w:rPr>
                      <w:ins w:id="29093" w:author="Philippe Hollanda - Oliveira Trust" w:date="2022-07-19T09:57:00Z"/>
                      <w:rFonts w:ascii="Arial" w:eastAsia="Times New Roman" w:hAnsi="Arial" w:cs="Arial"/>
                      <w:color w:val="000000"/>
                      <w:sz w:val="20"/>
                      <w:szCs w:val="20"/>
                      <w:lang w:eastAsia="pt-BR"/>
                    </w:rPr>
                  </w:pPr>
                  <w:ins w:id="29094" w:author="Philippe Hollanda - Oliveira Trust" w:date="2022-07-19T09:57:00Z">
                    <w:r w:rsidRPr="0016760B">
                      <w:rPr>
                        <w:rFonts w:ascii="Arial" w:eastAsia="Times New Roman" w:hAnsi="Arial" w:cs="Arial"/>
                        <w:color w:val="000000"/>
                        <w:sz w:val="20"/>
                        <w:szCs w:val="20"/>
                        <w:lang w:eastAsia="pt-BR"/>
                      </w:rPr>
                      <w:t>R$ 870,00</w:t>
                    </w:r>
                  </w:ins>
                </w:p>
              </w:tc>
            </w:tr>
            <w:tr w:rsidR="0016760B" w:rsidRPr="0016760B" w14:paraId="01FD4178" w14:textId="77777777" w:rsidTr="0016760B">
              <w:trPr>
                <w:trHeight w:val="1785"/>
                <w:ins w:id="290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DE4753" w14:textId="77777777" w:rsidR="0016760B" w:rsidRPr="0016760B" w:rsidRDefault="0016760B" w:rsidP="0016760B">
                  <w:pPr>
                    <w:autoSpaceDE/>
                    <w:autoSpaceDN/>
                    <w:adjustRightInd/>
                    <w:jc w:val="center"/>
                    <w:rPr>
                      <w:ins w:id="29096" w:author="Philippe Hollanda - Oliveira Trust" w:date="2022-07-19T09:57:00Z"/>
                      <w:rFonts w:ascii="Arial" w:eastAsia="Times New Roman" w:hAnsi="Arial" w:cs="Arial"/>
                      <w:color w:val="000000"/>
                      <w:sz w:val="20"/>
                      <w:szCs w:val="20"/>
                      <w:lang w:eastAsia="pt-BR"/>
                    </w:rPr>
                  </w:pPr>
                  <w:ins w:id="29097" w:author="Philippe Hollanda - Oliveira Trust" w:date="2022-07-19T09:57:00Z">
                    <w:r w:rsidRPr="0016760B">
                      <w:rPr>
                        <w:rFonts w:ascii="Arial" w:eastAsia="Times New Roman" w:hAnsi="Arial" w:cs="Arial"/>
                        <w:color w:val="000000"/>
                        <w:sz w:val="20"/>
                        <w:szCs w:val="20"/>
                        <w:lang w:eastAsia="pt-BR"/>
                      </w:rPr>
                      <w:t>DIESEL S-10 GRID ADITIVADO</w:t>
                    </w:r>
                  </w:ins>
                </w:p>
              </w:tc>
              <w:tc>
                <w:tcPr>
                  <w:tcW w:w="2324" w:type="dxa"/>
                  <w:tcBorders>
                    <w:top w:val="nil"/>
                    <w:left w:val="nil"/>
                    <w:bottom w:val="single" w:sz="4" w:space="0" w:color="auto"/>
                    <w:right w:val="single" w:sz="4" w:space="0" w:color="auto"/>
                  </w:tcBorders>
                  <w:shd w:val="clear" w:color="auto" w:fill="auto"/>
                  <w:noWrap/>
                  <w:vAlign w:val="center"/>
                  <w:hideMark/>
                </w:tcPr>
                <w:p w14:paraId="32632088" w14:textId="77777777" w:rsidR="0016760B" w:rsidRPr="0016760B" w:rsidRDefault="0016760B" w:rsidP="0016760B">
                  <w:pPr>
                    <w:autoSpaceDE/>
                    <w:autoSpaceDN/>
                    <w:adjustRightInd/>
                    <w:jc w:val="center"/>
                    <w:rPr>
                      <w:ins w:id="29098" w:author="Philippe Hollanda - Oliveira Trust" w:date="2022-07-19T09:57:00Z"/>
                      <w:rFonts w:ascii="Arial" w:eastAsia="Times New Roman" w:hAnsi="Arial" w:cs="Arial"/>
                      <w:color w:val="000000"/>
                      <w:sz w:val="20"/>
                      <w:szCs w:val="20"/>
                      <w:lang w:eastAsia="pt-BR"/>
                    </w:rPr>
                  </w:pPr>
                  <w:ins w:id="29099" w:author="Philippe Hollanda - Oliveira Trust" w:date="2022-07-19T09:57:00Z">
                    <w:r w:rsidRPr="0016760B">
                      <w:rPr>
                        <w:rFonts w:ascii="Arial" w:eastAsia="Times New Roman" w:hAnsi="Arial" w:cs="Arial"/>
                        <w:color w:val="000000"/>
                        <w:sz w:val="20"/>
                        <w:szCs w:val="20"/>
                        <w:lang w:eastAsia="pt-BR"/>
                      </w:rPr>
                      <w:t>13/09/2021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E3D208" w14:textId="77777777" w:rsidR="0016760B" w:rsidRPr="0016760B" w:rsidRDefault="0016760B" w:rsidP="0016760B">
                  <w:pPr>
                    <w:autoSpaceDE/>
                    <w:autoSpaceDN/>
                    <w:adjustRightInd/>
                    <w:jc w:val="center"/>
                    <w:rPr>
                      <w:ins w:id="29100" w:author="Philippe Hollanda - Oliveira Trust" w:date="2022-07-19T09:57:00Z"/>
                      <w:rFonts w:ascii="Arial" w:eastAsia="Times New Roman" w:hAnsi="Arial" w:cs="Arial"/>
                      <w:color w:val="000000"/>
                      <w:sz w:val="20"/>
                      <w:szCs w:val="20"/>
                      <w:lang w:eastAsia="pt-BR"/>
                    </w:rPr>
                  </w:pPr>
                  <w:ins w:id="29101" w:author="Philippe Hollanda - Oliveira Trust" w:date="2022-07-19T09:57:00Z">
                    <w:r w:rsidRPr="0016760B">
                      <w:rPr>
                        <w:rFonts w:ascii="Arial" w:eastAsia="Times New Roman" w:hAnsi="Arial" w:cs="Arial"/>
                        <w:color w:val="000000"/>
                        <w:sz w:val="20"/>
                        <w:szCs w:val="20"/>
                        <w:lang w:eastAsia="pt-BR"/>
                      </w:rPr>
                      <w:t>R$ 1.421,11</w:t>
                    </w:r>
                  </w:ins>
                </w:p>
              </w:tc>
            </w:tr>
            <w:tr w:rsidR="0016760B" w:rsidRPr="0016760B" w14:paraId="76728521" w14:textId="77777777" w:rsidTr="0016760B">
              <w:trPr>
                <w:trHeight w:val="1785"/>
                <w:ins w:id="291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C553C9" w14:textId="77777777" w:rsidR="0016760B" w:rsidRPr="0016760B" w:rsidRDefault="0016760B" w:rsidP="0016760B">
                  <w:pPr>
                    <w:autoSpaceDE/>
                    <w:autoSpaceDN/>
                    <w:adjustRightInd/>
                    <w:jc w:val="center"/>
                    <w:rPr>
                      <w:ins w:id="29103" w:author="Philippe Hollanda - Oliveira Trust" w:date="2022-07-19T09:57:00Z"/>
                      <w:rFonts w:ascii="Arial" w:eastAsia="Times New Roman" w:hAnsi="Arial" w:cs="Arial"/>
                      <w:color w:val="000000"/>
                      <w:sz w:val="20"/>
                      <w:szCs w:val="20"/>
                      <w:lang w:eastAsia="pt-BR"/>
                    </w:rPr>
                  </w:pPr>
                  <w:ins w:id="29104" w:author="Philippe Hollanda - Oliveira Trust" w:date="2022-07-19T09:57:00Z">
                    <w:r w:rsidRPr="0016760B">
                      <w:rPr>
                        <w:rFonts w:ascii="Arial" w:eastAsia="Times New Roman" w:hAnsi="Arial" w:cs="Arial"/>
                        <w:color w:val="000000"/>
                        <w:sz w:val="20"/>
                        <w:szCs w:val="20"/>
                        <w:lang w:eastAsia="pt-BR"/>
                      </w:rPr>
                      <w:t>DIESEL S-500</w:t>
                    </w:r>
                  </w:ins>
                </w:p>
              </w:tc>
              <w:tc>
                <w:tcPr>
                  <w:tcW w:w="2324" w:type="dxa"/>
                  <w:tcBorders>
                    <w:top w:val="nil"/>
                    <w:left w:val="nil"/>
                    <w:bottom w:val="single" w:sz="4" w:space="0" w:color="auto"/>
                    <w:right w:val="single" w:sz="4" w:space="0" w:color="auto"/>
                  </w:tcBorders>
                  <w:shd w:val="clear" w:color="auto" w:fill="auto"/>
                  <w:noWrap/>
                  <w:vAlign w:val="center"/>
                  <w:hideMark/>
                </w:tcPr>
                <w:p w14:paraId="0C2C32E5" w14:textId="77777777" w:rsidR="0016760B" w:rsidRPr="0016760B" w:rsidRDefault="0016760B" w:rsidP="0016760B">
                  <w:pPr>
                    <w:autoSpaceDE/>
                    <w:autoSpaceDN/>
                    <w:adjustRightInd/>
                    <w:jc w:val="center"/>
                    <w:rPr>
                      <w:ins w:id="29105" w:author="Philippe Hollanda - Oliveira Trust" w:date="2022-07-19T09:57:00Z"/>
                      <w:rFonts w:ascii="Arial" w:eastAsia="Times New Roman" w:hAnsi="Arial" w:cs="Arial"/>
                      <w:color w:val="000000"/>
                      <w:sz w:val="20"/>
                      <w:szCs w:val="20"/>
                      <w:lang w:eastAsia="pt-BR"/>
                    </w:rPr>
                  </w:pPr>
                  <w:ins w:id="29106"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A942C0" w14:textId="77777777" w:rsidR="0016760B" w:rsidRPr="0016760B" w:rsidRDefault="0016760B" w:rsidP="0016760B">
                  <w:pPr>
                    <w:autoSpaceDE/>
                    <w:autoSpaceDN/>
                    <w:adjustRightInd/>
                    <w:jc w:val="center"/>
                    <w:rPr>
                      <w:ins w:id="29107" w:author="Philippe Hollanda - Oliveira Trust" w:date="2022-07-19T09:57:00Z"/>
                      <w:rFonts w:ascii="Arial" w:eastAsia="Times New Roman" w:hAnsi="Arial" w:cs="Arial"/>
                      <w:color w:val="000000"/>
                      <w:sz w:val="20"/>
                      <w:szCs w:val="20"/>
                      <w:lang w:eastAsia="pt-BR"/>
                    </w:rPr>
                  </w:pPr>
                  <w:ins w:id="29108" w:author="Philippe Hollanda - Oliveira Trust" w:date="2022-07-19T09:57:00Z">
                    <w:r w:rsidRPr="0016760B">
                      <w:rPr>
                        <w:rFonts w:ascii="Arial" w:eastAsia="Times New Roman" w:hAnsi="Arial" w:cs="Arial"/>
                        <w:color w:val="000000"/>
                        <w:sz w:val="20"/>
                        <w:szCs w:val="20"/>
                        <w:lang w:eastAsia="pt-BR"/>
                      </w:rPr>
                      <w:t>R$ 868,00</w:t>
                    </w:r>
                  </w:ins>
                </w:p>
              </w:tc>
            </w:tr>
            <w:tr w:rsidR="0016760B" w:rsidRPr="0016760B" w14:paraId="72D03221" w14:textId="77777777" w:rsidTr="0016760B">
              <w:trPr>
                <w:trHeight w:val="1785"/>
                <w:ins w:id="291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6A4AD6" w14:textId="77777777" w:rsidR="0016760B" w:rsidRPr="0016760B" w:rsidRDefault="0016760B" w:rsidP="0016760B">
                  <w:pPr>
                    <w:autoSpaceDE/>
                    <w:autoSpaceDN/>
                    <w:adjustRightInd/>
                    <w:jc w:val="center"/>
                    <w:rPr>
                      <w:ins w:id="29110" w:author="Philippe Hollanda - Oliveira Trust" w:date="2022-07-19T09:57:00Z"/>
                      <w:rFonts w:ascii="Arial" w:eastAsia="Times New Roman" w:hAnsi="Arial" w:cs="Arial"/>
                      <w:color w:val="000000"/>
                      <w:sz w:val="20"/>
                      <w:szCs w:val="20"/>
                      <w:lang w:eastAsia="pt-BR"/>
                    </w:rPr>
                  </w:pPr>
                  <w:ins w:id="29111" w:author="Philippe Hollanda - Oliveira Trust" w:date="2022-07-19T09:57:00Z">
                    <w:r w:rsidRPr="0016760B">
                      <w:rPr>
                        <w:rFonts w:ascii="Arial" w:eastAsia="Times New Roman" w:hAnsi="Arial" w:cs="Arial"/>
                        <w:color w:val="000000"/>
                        <w:sz w:val="20"/>
                        <w:szCs w:val="20"/>
                        <w:lang w:eastAsia="pt-BR"/>
                      </w:rPr>
                      <w:t>DIESEL S-500</w:t>
                    </w:r>
                  </w:ins>
                </w:p>
              </w:tc>
              <w:tc>
                <w:tcPr>
                  <w:tcW w:w="2324" w:type="dxa"/>
                  <w:tcBorders>
                    <w:top w:val="nil"/>
                    <w:left w:val="nil"/>
                    <w:bottom w:val="single" w:sz="4" w:space="0" w:color="auto"/>
                    <w:right w:val="single" w:sz="4" w:space="0" w:color="auto"/>
                  </w:tcBorders>
                  <w:shd w:val="clear" w:color="auto" w:fill="auto"/>
                  <w:noWrap/>
                  <w:vAlign w:val="center"/>
                  <w:hideMark/>
                </w:tcPr>
                <w:p w14:paraId="62C5B35B" w14:textId="77777777" w:rsidR="0016760B" w:rsidRPr="0016760B" w:rsidRDefault="0016760B" w:rsidP="0016760B">
                  <w:pPr>
                    <w:autoSpaceDE/>
                    <w:autoSpaceDN/>
                    <w:adjustRightInd/>
                    <w:jc w:val="center"/>
                    <w:rPr>
                      <w:ins w:id="29112" w:author="Philippe Hollanda - Oliveira Trust" w:date="2022-07-19T09:57:00Z"/>
                      <w:rFonts w:ascii="Arial" w:eastAsia="Times New Roman" w:hAnsi="Arial" w:cs="Arial"/>
                      <w:color w:val="000000"/>
                      <w:sz w:val="20"/>
                      <w:szCs w:val="20"/>
                      <w:lang w:eastAsia="pt-BR"/>
                    </w:rPr>
                  </w:pPr>
                  <w:ins w:id="29113" w:author="Philippe Hollanda - Oliveira Trust" w:date="2022-07-19T09:57:00Z">
                    <w:r w:rsidRPr="0016760B">
                      <w:rPr>
                        <w:rFonts w:ascii="Arial" w:eastAsia="Times New Roman" w:hAnsi="Arial" w:cs="Arial"/>
                        <w:color w:val="000000"/>
                        <w:sz w:val="20"/>
                        <w:szCs w:val="20"/>
                        <w:lang w:eastAsia="pt-BR"/>
                      </w:rPr>
                      <w:t>01/07/2021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7E8C10" w14:textId="77777777" w:rsidR="0016760B" w:rsidRPr="0016760B" w:rsidRDefault="0016760B" w:rsidP="0016760B">
                  <w:pPr>
                    <w:autoSpaceDE/>
                    <w:autoSpaceDN/>
                    <w:adjustRightInd/>
                    <w:jc w:val="center"/>
                    <w:rPr>
                      <w:ins w:id="29114" w:author="Philippe Hollanda - Oliveira Trust" w:date="2022-07-19T09:57:00Z"/>
                      <w:rFonts w:ascii="Arial" w:eastAsia="Times New Roman" w:hAnsi="Arial" w:cs="Arial"/>
                      <w:color w:val="000000"/>
                      <w:sz w:val="20"/>
                      <w:szCs w:val="20"/>
                      <w:lang w:eastAsia="pt-BR"/>
                    </w:rPr>
                  </w:pPr>
                  <w:ins w:id="29115" w:author="Philippe Hollanda - Oliveira Trust" w:date="2022-07-19T09:57:00Z">
                    <w:r w:rsidRPr="0016760B">
                      <w:rPr>
                        <w:rFonts w:ascii="Arial" w:eastAsia="Times New Roman" w:hAnsi="Arial" w:cs="Arial"/>
                        <w:color w:val="000000"/>
                        <w:sz w:val="20"/>
                        <w:szCs w:val="20"/>
                        <w:lang w:eastAsia="pt-BR"/>
                      </w:rPr>
                      <w:t>R$ 653,18</w:t>
                    </w:r>
                  </w:ins>
                </w:p>
              </w:tc>
            </w:tr>
            <w:tr w:rsidR="0016760B" w:rsidRPr="0016760B" w14:paraId="28C44985" w14:textId="77777777" w:rsidTr="0016760B">
              <w:trPr>
                <w:trHeight w:val="1785"/>
                <w:ins w:id="291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20008B" w14:textId="77777777" w:rsidR="0016760B" w:rsidRPr="0016760B" w:rsidRDefault="0016760B" w:rsidP="0016760B">
                  <w:pPr>
                    <w:autoSpaceDE/>
                    <w:autoSpaceDN/>
                    <w:adjustRightInd/>
                    <w:jc w:val="center"/>
                    <w:rPr>
                      <w:ins w:id="29117" w:author="Philippe Hollanda - Oliveira Trust" w:date="2022-07-19T09:57:00Z"/>
                      <w:rFonts w:ascii="Arial" w:eastAsia="Times New Roman" w:hAnsi="Arial" w:cs="Arial"/>
                      <w:color w:val="000000"/>
                      <w:sz w:val="20"/>
                      <w:szCs w:val="20"/>
                      <w:lang w:eastAsia="pt-BR"/>
                    </w:rPr>
                  </w:pPr>
                  <w:ins w:id="29118" w:author="Philippe Hollanda - Oliveira Trust" w:date="2022-07-19T09:57:00Z">
                    <w:r w:rsidRPr="0016760B">
                      <w:rPr>
                        <w:rFonts w:ascii="Arial" w:eastAsia="Times New Roman" w:hAnsi="Arial" w:cs="Arial"/>
                        <w:color w:val="000000"/>
                        <w:sz w:val="20"/>
                        <w:szCs w:val="20"/>
                        <w:lang w:eastAsia="pt-BR"/>
                      </w:rPr>
                      <w:lastRenderedPageBreak/>
                      <w:t>DIESEL S-500</w:t>
                    </w:r>
                  </w:ins>
                </w:p>
              </w:tc>
              <w:tc>
                <w:tcPr>
                  <w:tcW w:w="2324" w:type="dxa"/>
                  <w:tcBorders>
                    <w:top w:val="nil"/>
                    <w:left w:val="nil"/>
                    <w:bottom w:val="single" w:sz="4" w:space="0" w:color="auto"/>
                    <w:right w:val="single" w:sz="4" w:space="0" w:color="auto"/>
                  </w:tcBorders>
                  <w:shd w:val="clear" w:color="auto" w:fill="auto"/>
                  <w:noWrap/>
                  <w:vAlign w:val="center"/>
                  <w:hideMark/>
                </w:tcPr>
                <w:p w14:paraId="3EC1A558" w14:textId="77777777" w:rsidR="0016760B" w:rsidRPr="0016760B" w:rsidRDefault="0016760B" w:rsidP="0016760B">
                  <w:pPr>
                    <w:autoSpaceDE/>
                    <w:autoSpaceDN/>
                    <w:adjustRightInd/>
                    <w:jc w:val="center"/>
                    <w:rPr>
                      <w:ins w:id="29119" w:author="Philippe Hollanda - Oliveira Trust" w:date="2022-07-19T09:57:00Z"/>
                      <w:rFonts w:ascii="Arial" w:eastAsia="Times New Roman" w:hAnsi="Arial" w:cs="Arial"/>
                      <w:color w:val="000000"/>
                      <w:sz w:val="20"/>
                      <w:szCs w:val="20"/>
                      <w:lang w:eastAsia="pt-BR"/>
                    </w:rPr>
                  </w:pPr>
                  <w:ins w:id="29120"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F0FA6F" w14:textId="77777777" w:rsidR="0016760B" w:rsidRPr="0016760B" w:rsidRDefault="0016760B" w:rsidP="0016760B">
                  <w:pPr>
                    <w:autoSpaceDE/>
                    <w:autoSpaceDN/>
                    <w:adjustRightInd/>
                    <w:jc w:val="center"/>
                    <w:rPr>
                      <w:ins w:id="29121" w:author="Philippe Hollanda - Oliveira Trust" w:date="2022-07-19T09:57:00Z"/>
                      <w:rFonts w:ascii="Arial" w:eastAsia="Times New Roman" w:hAnsi="Arial" w:cs="Arial"/>
                      <w:color w:val="000000"/>
                      <w:sz w:val="20"/>
                      <w:szCs w:val="20"/>
                      <w:lang w:eastAsia="pt-BR"/>
                    </w:rPr>
                  </w:pPr>
                  <w:ins w:id="29122" w:author="Philippe Hollanda - Oliveira Trust" w:date="2022-07-19T09:57:00Z">
                    <w:r w:rsidRPr="0016760B">
                      <w:rPr>
                        <w:rFonts w:ascii="Arial" w:eastAsia="Times New Roman" w:hAnsi="Arial" w:cs="Arial"/>
                        <w:color w:val="000000"/>
                        <w:sz w:val="20"/>
                        <w:szCs w:val="20"/>
                        <w:lang w:eastAsia="pt-BR"/>
                      </w:rPr>
                      <w:t>R$ 643,77</w:t>
                    </w:r>
                  </w:ins>
                </w:p>
              </w:tc>
            </w:tr>
            <w:tr w:rsidR="0016760B" w:rsidRPr="0016760B" w14:paraId="1356DC1D" w14:textId="77777777" w:rsidTr="0016760B">
              <w:trPr>
                <w:trHeight w:val="1785"/>
                <w:ins w:id="291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453AF4" w14:textId="77777777" w:rsidR="0016760B" w:rsidRPr="0016760B" w:rsidRDefault="0016760B" w:rsidP="0016760B">
                  <w:pPr>
                    <w:autoSpaceDE/>
                    <w:autoSpaceDN/>
                    <w:adjustRightInd/>
                    <w:jc w:val="center"/>
                    <w:rPr>
                      <w:ins w:id="29124" w:author="Philippe Hollanda - Oliveira Trust" w:date="2022-07-19T09:57:00Z"/>
                      <w:rFonts w:ascii="Arial" w:eastAsia="Times New Roman" w:hAnsi="Arial" w:cs="Arial"/>
                      <w:color w:val="000000"/>
                      <w:sz w:val="20"/>
                      <w:szCs w:val="20"/>
                      <w:lang w:eastAsia="pt-BR"/>
                    </w:rPr>
                  </w:pPr>
                  <w:ins w:id="29125" w:author="Philippe Hollanda - Oliveira Trust" w:date="2022-07-19T09:57:00Z">
                    <w:r w:rsidRPr="0016760B">
                      <w:rPr>
                        <w:rFonts w:ascii="Arial" w:eastAsia="Times New Roman" w:hAnsi="Arial" w:cs="Arial"/>
                        <w:color w:val="000000"/>
                        <w:sz w:val="20"/>
                        <w:szCs w:val="20"/>
                        <w:lang w:eastAsia="pt-BR"/>
                      </w:rPr>
                      <w:t>DIESEL S-10 GRID ADITIVADO</w:t>
                    </w:r>
                  </w:ins>
                </w:p>
              </w:tc>
              <w:tc>
                <w:tcPr>
                  <w:tcW w:w="2324" w:type="dxa"/>
                  <w:tcBorders>
                    <w:top w:val="nil"/>
                    <w:left w:val="nil"/>
                    <w:bottom w:val="single" w:sz="4" w:space="0" w:color="auto"/>
                    <w:right w:val="single" w:sz="4" w:space="0" w:color="auto"/>
                  </w:tcBorders>
                  <w:shd w:val="clear" w:color="auto" w:fill="auto"/>
                  <w:noWrap/>
                  <w:vAlign w:val="center"/>
                  <w:hideMark/>
                </w:tcPr>
                <w:p w14:paraId="33F348A1" w14:textId="77777777" w:rsidR="0016760B" w:rsidRPr="0016760B" w:rsidRDefault="0016760B" w:rsidP="0016760B">
                  <w:pPr>
                    <w:autoSpaceDE/>
                    <w:autoSpaceDN/>
                    <w:adjustRightInd/>
                    <w:jc w:val="center"/>
                    <w:rPr>
                      <w:ins w:id="29126" w:author="Philippe Hollanda - Oliveira Trust" w:date="2022-07-19T09:57:00Z"/>
                      <w:rFonts w:ascii="Arial" w:eastAsia="Times New Roman" w:hAnsi="Arial" w:cs="Arial"/>
                      <w:color w:val="000000"/>
                      <w:sz w:val="20"/>
                      <w:szCs w:val="20"/>
                      <w:lang w:eastAsia="pt-BR"/>
                    </w:rPr>
                  </w:pPr>
                  <w:ins w:id="29127"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3625DA" w14:textId="77777777" w:rsidR="0016760B" w:rsidRPr="0016760B" w:rsidRDefault="0016760B" w:rsidP="0016760B">
                  <w:pPr>
                    <w:autoSpaceDE/>
                    <w:autoSpaceDN/>
                    <w:adjustRightInd/>
                    <w:jc w:val="center"/>
                    <w:rPr>
                      <w:ins w:id="29128" w:author="Philippe Hollanda - Oliveira Trust" w:date="2022-07-19T09:57:00Z"/>
                      <w:rFonts w:ascii="Arial" w:eastAsia="Times New Roman" w:hAnsi="Arial" w:cs="Arial"/>
                      <w:color w:val="000000"/>
                      <w:sz w:val="20"/>
                      <w:szCs w:val="20"/>
                      <w:lang w:eastAsia="pt-BR"/>
                    </w:rPr>
                  </w:pPr>
                  <w:ins w:id="29129" w:author="Philippe Hollanda - Oliveira Trust" w:date="2022-07-19T09:57:00Z">
                    <w:r w:rsidRPr="0016760B">
                      <w:rPr>
                        <w:rFonts w:ascii="Arial" w:eastAsia="Times New Roman" w:hAnsi="Arial" w:cs="Arial"/>
                        <w:color w:val="000000"/>
                        <w:sz w:val="20"/>
                        <w:szCs w:val="20"/>
                        <w:lang w:eastAsia="pt-BR"/>
                      </w:rPr>
                      <w:t>R$ 593,63</w:t>
                    </w:r>
                  </w:ins>
                </w:p>
              </w:tc>
            </w:tr>
            <w:tr w:rsidR="0016760B" w:rsidRPr="0016760B" w14:paraId="0F8DB587" w14:textId="77777777" w:rsidTr="0016760B">
              <w:trPr>
                <w:trHeight w:val="1785"/>
                <w:ins w:id="291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46F5B1" w14:textId="77777777" w:rsidR="0016760B" w:rsidRPr="0016760B" w:rsidRDefault="0016760B" w:rsidP="0016760B">
                  <w:pPr>
                    <w:autoSpaceDE/>
                    <w:autoSpaceDN/>
                    <w:adjustRightInd/>
                    <w:jc w:val="center"/>
                    <w:rPr>
                      <w:ins w:id="29131" w:author="Philippe Hollanda - Oliveira Trust" w:date="2022-07-19T09:57:00Z"/>
                      <w:rFonts w:ascii="Arial" w:eastAsia="Times New Roman" w:hAnsi="Arial" w:cs="Arial"/>
                      <w:color w:val="000000"/>
                      <w:sz w:val="20"/>
                      <w:szCs w:val="20"/>
                      <w:lang w:eastAsia="pt-BR"/>
                    </w:rPr>
                  </w:pPr>
                  <w:ins w:id="29132" w:author="Philippe Hollanda - Oliveira Trust" w:date="2022-07-19T09:57:00Z">
                    <w:r w:rsidRPr="0016760B">
                      <w:rPr>
                        <w:rFonts w:ascii="Arial" w:eastAsia="Times New Roman" w:hAnsi="Arial" w:cs="Arial"/>
                        <w:color w:val="000000"/>
                        <w:sz w:val="20"/>
                        <w:szCs w:val="20"/>
                        <w:lang w:eastAsia="pt-BR"/>
                      </w:rPr>
                      <w:t>DIESEL S-10 GRID ADITIVADO</w:t>
                    </w:r>
                  </w:ins>
                </w:p>
              </w:tc>
              <w:tc>
                <w:tcPr>
                  <w:tcW w:w="2324" w:type="dxa"/>
                  <w:tcBorders>
                    <w:top w:val="nil"/>
                    <w:left w:val="nil"/>
                    <w:bottom w:val="single" w:sz="4" w:space="0" w:color="auto"/>
                    <w:right w:val="single" w:sz="4" w:space="0" w:color="auto"/>
                  </w:tcBorders>
                  <w:shd w:val="clear" w:color="auto" w:fill="auto"/>
                  <w:noWrap/>
                  <w:vAlign w:val="center"/>
                  <w:hideMark/>
                </w:tcPr>
                <w:p w14:paraId="6B4C40C5" w14:textId="77777777" w:rsidR="0016760B" w:rsidRPr="0016760B" w:rsidRDefault="0016760B" w:rsidP="0016760B">
                  <w:pPr>
                    <w:autoSpaceDE/>
                    <w:autoSpaceDN/>
                    <w:adjustRightInd/>
                    <w:jc w:val="center"/>
                    <w:rPr>
                      <w:ins w:id="29133" w:author="Philippe Hollanda - Oliveira Trust" w:date="2022-07-19T09:57:00Z"/>
                      <w:rFonts w:ascii="Arial" w:eastAsia="Times New Roman" w:hAnsi="Arial" w:cs="Arial"/>
                      <w:color w:val="000000"/>
                      <w:sz w:val="20"/>
                      <w:szCs w:val="20"/>
                      <w:lang w:eastAsia="pt-BR"/>
                    </w:rPr>
                  </w:pPr>
                  <w:ins w:id="29134"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5DAB9E" w14:textId="77777777" w:rsidR="0016760B" w:rsidRPr="0016760B" w:rsidRDefault="0016760B" w:rsidP="0016760B">
                  <w:pPr>
                    <w:autoSpaceDE/>
                    <w:autoSpaceDN/>
                    <w:adjustRightInd/>
                    <w:jc w:val="center"/>
                    <w:rPr>
                      <w:ins w:id="29135" w:author="Philippe Hollanda - Oliveira Trust" w:date="2022-07-19T09:57:00Z"/>
                      <w:rFonts w:ascii="Arial" w:eastAsia="Times New Roman" w:hAnsi="Arial" w:cs="Arial"/>
                      <w:color w:val="000000"/>
                      <w:sz w:val="20"/>
                      <w:szCs w:val="20"/>
                      <w:lang w:eastAsia="pt-BR"/>
                    </w:rPr>
                  </w:pPr>
                  <w:ins w:id="29136" w:author="Philippe Hollanda - Oliveira Trust" w:date="2022-07-19T09:57:00Z">
                    <w:r w:rsidRPr="0016760B">
                      <w:rPr>
                        <w:rFonts w:ascii="Arial" w:eastAsia="Times New Roman" w:hAnsi="Arial" w:cs="Arial"/>
                        <w:color w:val="000000"/>
                        <w:sz w:val="20"/>
                        <w:szCs w:val="20"/>
                        <w:lang w:eastAsia="pt-BR"/>
                      </w:rPr>
                      <w:t>R$ 579,26</w:t>
                    </w:r>
                  </w:ins>
                </w:p>
              </w:tc>
            </w:tr>
            <w:tr w:rsidR="0016760B" w:rsidRPr="0016760B" w14:paraId="372730C6" w14:textId="77777777" w:rsidTr="0016760B">
              <w:trPr>
                <w:trHeight w:val="1785"/>
                <w:ins w:id="291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79A973" w14:textId="77777777" w:rsidR="0016760B" w:rsidRPr="0016760B" w:rsidRDefault="0016760B" w:rsidP="0016760B">
                  <w:pPr>
                    <w:autoSpaceDE/>
                    <w:autoSpaceDN/>
                    <w:adjustRightInd/>
                    <w:jc w:val="center"/>
                    <w:rPr>
                      <w:ins w:id="29138" w:author="Philippe Hollanda - Oliveira Trust" w:date="2022-07-19T09:57:00Z"/>
                      <w:rFonts w:ascii="Arial" w:eastAsia="Times New Roman" w:hAnsi="Arial" w:cs="Arial"/>
                      <w:color w:val="000000"/>
                      <w:sz w:val="20"/>
                      <w:szCs w:val="20"/>
                      <w:lang w:eastAsia="pt-BR"/>
                    </w:rPr>
                  </w:pPr>
                  <w:ins w:id="29139" w:author="Philippe Hollanda - Oliveira Trust" w:date="2022-07-19T09:57:00Z">
                    <w:r w:rsidRPr="0016760B">
                      <w:rPr>
                        <w:rFonts w:ascii="Arial" w:eastAsia="Times New Roman" w:hAnsi="Arial" w:cs="Arial"/>
                        <w:color w:val="000000"/>
                        <w:sz w:val="20"/>
                        <w:szCs w:val="20"/>
                        <w:lang w:eastAsia="pt-BR"/>
                      </w:rPr>
                      <w:t>DIESEL S-10 GRID ADITIVADO</w:t>
                    </w:r>
                  </w:ins>
                </w:p>
              </w:tc>
              <w:tc>
                <w:tcPr>
                  <w:tcW w:w="2324" w:type="dxa"/>
                  <w:tcBorders>
                    <w:top w:val="nil"/>
                    <w:left w:val="nil"/>
                    <w:bottom w:val="single" w:sz="4" w:space="0" w:color="auto"/>
                    <w:right w:val="single" w:sz="4" w:space="0" w:color="auto"/>
                  </w:tcBorders>
                  <w:shd w:val="clear" w:color="auto" w:fill="auto"/>
                  <w:noWrap/>
                  <w:vAlign w:val="center"/>
                  <w:hideMark/>
                </w:tcPr>
                <w:p w14:paraId="38667D77" w14:textId="77777777" w:rsidR="0016760B" w:rsidRPr="0016760B" w:rsidRDefault="0016760B" w:rsidP="0016760B">
                  <w:pPr>
                    <w:autoSpaceDE/>
                    <w:autoSpaceDN/>
                    <w:adjustRightInd/>
                    <w:jc w:val="center"/>
                    <w:rPr>
                      <w:ins w:id="29140" w:author="Philippe Hollanda - Oliveira Trust" w:date="2022-07-19T09:57:00Z"/>
                      <w:rFonts w:ascii="Arial" w:eastAsia="Times New Roman" w:hAnsi="Arial" w:cs="Arial"/>
                      <w:color w:val="000000"/>
                      <w:sz w:val="20"/>
                      <w:szCs w:val="20"/>
                      <w:lang w:eastAsia="pt-BR"/>
                    </w:rPr>
                  </w:pPr>
                  <w:ins w:id="29141"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EE80C28" w14:textId="77777777" w:rsidR="0016760B" w:rsidRPr="0016760B" w:rsidRDefault="0016760B" w:rsidP="0016760B">
                  <w:pPr>
                    <w:autoSpaceDE/>
                    <w:autoSpaceDN/>
                    <w:adjustRightInd/>
                    <w:jc w:val="center"/>
                    <w:rPr>
                      <w:ins w:id="29142" w:author="Philippe Hollanda - Oliveira Trust" w:date="2022-07-19T09:57:00Z"/>
                      <w:rFonts w:ascii="Arial" w:eastAsia="Times New Roman" w:hAnsi="Arial" w:cs="Arial"/>
                      <w:color w:val="000000"/>
                      <w:sz w:val="20"/>
                      <w:szCs w:val="20"/>
                      <w:lang w:eastAsia="pt-BR"/>
                    </w:rPr>
                  </w:pPr>
                  <w:ins w:id="29143" w:author="Philippe Hollanda - Oliveira Trust" w:date="2022-07-19T09:57:00Z">
                    <w:r w:rsidRPr="0016760B">
                      <w:rPr>
                        <w:rFonts w:ascii="Arial" w:eastAsia="Times New Roman" w:hAnsi="Arial" w:cs="Arial"/>
                        <w:color w:val="000000"/>
                        <w:sz w:val="20"/>
                        <w:szCs w:val="20"/>
                        <w:lang w:eastAsia="pt-BR"/>
                      </w:rPr>
                      <w:t>R$ 489,03</w:t>
                    </w:r>
                  </w:ins>
                </w:p>
              </w:tc>
            </w:tr>
            <w:tr w:rsidR="0016760B" w:rsidRPr="0016760B" w14:paraId="52A2C76A" w14:textId="77777777" w:rsidTr="0016760B">
              <w:trPr>
                <w:trHeight w:val="1785"/>
                <w:ins w:id="291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86F863" w14:textId="77777777" w:rsidR="0016760B" w:rsidRPr="0016760B" w:rsidRDefault="0016760B" w:rsidP="0016760B">
                  <w:pPr>
                    <w:autoSpaceDE/>
                    <w:autoSpaceDN/>
                    <w:adjustRightInd/>
                    <w:jc w:val="center"/>
                    <w:rPr>
                      <w:ins w:id="29145" w:author="Philippe Hollanda - Oliveira Trust" w:date="2022-07-19T09:57:00Z"/>
                      <w:rFonts w:ascii="Arial" w:eastAsia="Times New Roman" w:hAnsi="Arial" w:cs="Arial"/>
                      <w:color w:val="000000"/>
                      <w:sz w:val="20"/>
                      <w:szCs w:val="20"/>
                      <w:lang w:eastAsia="pt-BR"/>
                    </w:rPr>
                  </w:pPr>
                  <w:ins w:id="29146" w:author="Philippe Hollanda - Oliveira Trust" w:date="2022-07-19T09:57:00Z">
                    <w:r w:rsidRPr="0016760B">
                      <w:rPr>
                        <w:rFonts w:ascii="Arial" w:eastAsia="Times New Roman" w:hAnsi="Arial" w:cs="Arial"/>
                        <w:color w:val="000000"/>
                        <w:sz w:val="20"/>
                        <w:szCs w:val="20"/>
                        <w:lang w:eastAsia="pt-BR"/>
                      </w:rPr>
                      <w:t>RB60 AL LISO</w:t>
                    </w:r>
                  </w:ins>
                </w:p>
              </w:tc>
              <w:tc>
                <w:tcPr>
                  <w:tcW w:w="2324" w:type="dxa"/>
                  <w:tcBorders>
                    <w:top w:val="nil"/>
                    <w:left w:val="nil"/>
                    <w:bottom w:val="single" w:sz="4" w:space="0" w:color="auto"/>
                    <w:right w:val="single" w:sz="4" w:space="0" w:color="auto"/>
                  </w:tcBorders>
                  <w:shd w:val="clear" w:color="auto" w:fill="auto"/>
                  <w:noWrap/>
                  <w:vAlign w:val="center"/>
                  <w:hideMark/>
                </w:tcPr>
                <w:p w14:paraId="55F3F3B6" w14:textId="77777777" w:rsidR="0016760B" w:rsidRPr="0016760B" w:rsidRDefault="0016760B" w:rsidP="0016760B">
                  <w:pPr>
                    <w:autoSpaceDE/>
                    <w:autoSpaceDN/>
                    <w:adjustRightInd/>
                    <w:jc w:val="center"/>
                    <w:rPr>
                      <w:ins w:id="29147" w:author="Philippe Hollanda - Oliveira Trust" w:date="2022-07-19T09:57:00Z"/>
                      <w:rFonts w:ascii="Arial" w:eastAsia="Times New Roman" w:hAnsi="Arial" w:cs="Arial"/>
                      <w:color w:val="000000"/>
                      <w:sz w:val="20"/>
                      <w:szCs w:val="20"/>
                      <w:lang w:eastAsia="pt-BR"/>
                    </w:rPr>
                  </w:pPr>
                  <w:ins w:id="29148"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D96FCD" w14:textId="77777777" w:rsidR="0016760B" w:rsidRPr="0016760B" w:rsidRDefault="0016760B" w:rsidP="0016760B">
                  <w:pPr>
                    <w:autoSpaceDE/>
                    <w:autoSpaceDN/>
                    <w:adjustRightInd/>
                    <w:jc w:val="center"/>
                    <w:rPr>
                      <w:ins w:id="29149" w:author="Philippe Hollanda - Oliveira Trust" w:date="2022-07-19T09:57:00Z"/>
                      <w:rFonts w:ascii="Arial" w:eastAsia="Times New Roman" w:hAnsi="Arial" w:cs="Arial"/>
                      <w:color w:val="000000"/>
                      <w:sz w:val="20"/>
                      <w:szCs w:val="20"/>
                      <w:lang w:eastAsia="pt-BR"/>
                    </w:rPr>
                  </w:pPr>
                  <w:ins w:id="29150" w:author="Philippe Hollanda - Oliveira Trust" w:date="2022-07-19T09:57:00Z">
                    <w:r w:rsidRPr="0016760B">
                      <w:rPr>
                        <w:rFonts w:ascii="Arial" w:eastAsia="Times New Roman" w:hAnsi="Arial" w:cs="Arial"/>
                        <w:color w:val="000000"/>
                        <w:sz w:val="20"/>
                        <w:szCs w:val="20"/>
                        <w:lang w:eastAsia="pt-BR"/>
                      </w:rPr>
                      <w:t>R$ 1.163,33</w:t>
                    </w:r>
                  </w:ins>
                </w:p>
              </w:tc>
            </w:tr>
            <w:tr w:rsidR="0016760B" w:rsidRPr="0016760B" w14:paraId="1EE508C9" w14:textId="77777777" w:rsidTr="0016760B">
              <w:trPr>
                <w:trHeight w:val="1785"/>
                <w:ins w:id="291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C91356" w14:textId="77777777" w:rsidR="0016760B" w:rsidRPr="0016760B" w:rsidRDefault="0016760B" w:rsidP="0016760B">
                  <w:pPr>
                    <w:autoSpaceDE/>
                    <w:autoSpaceDN/>
                    <w:adjustRightInd/>
                    <w:jc w:val="center"/>
                    <w:rPr>
                      <w:ins w:id="29152" w:author="Philippe Hollanda - Oliveira Trust" w:date="2022-07-19T09:57:00Z"/>
                      <w:rFonts w:ascii="Arial" w:eastAsia="Times New Roman" w:hAnsi="Arial" w:cs="Arial"/>
                      <w:color w:val="000000"/>
                      <w:sz w:val="20"/>
                      <w:szCs w:val="20"/>
                      <w:lang w:eastAsia="pt-BR"/>
                    </w:rPr>
                  </w:pPr>
                  <w:ins w:id="29153" w:author="Philippe Hollanda - Oliveira Trust" w:date="2022-07-19T09:57:00Z">
                    <w:r w:rsidRPr="0016760B">
                      <w:rPr>
                        <w:rFonts w:ascii="Arial" w:eastAsia="Times New Roman" w:hAnsi="Arial" w:cs="Arial"/>
                        <w:color w:val="000000"/>
                        <w:sz w:val="20"/>
                        <w:szCs w:val="20"/>
                        <w:lang w:eastAsia="pt-BR"/>
                      </w:rPr>
                      <w:lastRenderedPageBreak/>
                      <w:t>RB60 AL LISO</w:t>
                    </w:r>
                  </w:ins>
                </w:p>
              </w:tc>
              <w:tc>
                <w:tcPr>
                  <w:tcW w:w="2324" w:type="dxa"/>
                  <w:tcBorders>
                    <w:top w:val="nil"/>
                    <w:left w:val="nil"/>
                    <w:bottom w:val="single" w:sz="4" w:space="0" w:color="auto"/>
                    <w:right w:val="single" w:sz="4" w:space="0" w:color="auto"/>
                  </w:tcBorders>
                  <w:shd w:val="clear" w:color="auto" w:fill="auto"/>
                  <w:noWrap/>
                  <w:vAlign w:val="center"/>
                  <w:hideMark/>
                </w:tcPr>
                <w:p w14:paraId="41F79E50" w14:textId="77777777" w:rsidR="0016760B" w:rsidRPr="0016760B" w:rsidRDefault="0016760B" w:rsidP="0016760B">
                  <w:pPr>
                    <w:autoSpaceDE/>
                    <w:autoSpaceDN/>
                    <w:adjustRightInd/>
                    <w:jc w:val="center"/>
                    <w:rPr>
                      <w:ins w:id="29154" w:author="Philippe Hollanda - Oliveira Trust" w:date="2022-07-19T09:57:00Z"/>
                      <w:rFonts w:ascii="Arial" w:eastAsia="Times New Roman" w:hAnsi="Arial" w:cs="Arial"/>
                      <w:color w:val="000000"/>
                      <w:sz w:val="20"/>
                      <w:szCs w:val="20"/>
                      <w:lang w:eastAsia="pt-BR"/>
                    </w:rPr>
                  </w:pPr>
                  <w:ins w:id="29155"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813542" w14:textId="77777777" w:rsidR="0016760B" w:rsidRPr="0016760B" w:rsidRDefault="0016760B" w:rsidP="0016760B">
                  <w:pPr>
                    <w:autoSpaceDE/>
                    <w:autoSpaceDN/>
                    <w:adjustRightInd/>
                    <w:jc w:val="center"/>
                    <w:rPr>
                      <w:ins w:id="29156" w:author="Philippe Hollanda - Oliveira Trust" w:date="2022-07-19T09:57:00Z"/>
                      <w:rFonts w:ascii="Arial" w:eastAsia="Times New Roman" w:hAnsi="Arial" w:cs="Arial"/>
                      <w:color w:val="000000"/>
                      <w:sz w:val="20"/>
                      <w:szCs w:val="20"/>
                      <w:lang w:eastAsia="pt-BR"/>
                    </w:rPr>
                  </w:pPr>
                  <w:ins w:id="29157" w:author="Philippe Hollanda - Oliveira Trust" w:date="2022-07-19T09:57:00Z">
                    <w:r w:rsidRPr="0016760B">
                      <w:rPr>
                        <w:rFonts w:ascii="Arial" w:eastAsia="Times New Roman" w:hAnsi="Arial" w:cs="Arial"/>
                        <w:color w:val="000000"/>
                        <w:sz w:val="20"/>
                        <w:szCs w:val="20"/>
                        <w:lang w:eastAsia="pt-BR"/>
                      </w:rPr>
                      <w:t>R$ 2.491,67</w:t>
                    </w:r>
                  </w:ins>
                </w:p>
              </w:tc>
            </w:tr>
            <w:tr w:rsidR="0016760B" w:rsidRPr="0016760B" w14:paraId="47FE5267" w14:textId="77777777" w:rsidTr="0016760B">
              <w:trPr>
                <w:trHeight w:val="1785"/>
                <w:ins w:id="291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8EB865" w14:textId="77777777" w:rsidR="0016760B" w:rsidRPr="0016760B" w:rsidRDefault="0016760B" w:rsidP="0016760B">
                  <w:pPr>
                    <w:autoSpaceDE/>
                    <w:autoSpaceDN/>
                    <w:adjustRightInd/>
                    <w:jc w:val="center"/>
                    <w:rPr>
                      <w:ins w:id="29159" w:author="Philippe Hollanda - Oliveira Trust" w:date="2022-07-19T09:57:00Z"/>
                      <w:rFonts w:ascii="Arial" w:eastAsia="Times New Roman" w:hAnsi="Arial" w:cs="Arial"/>
                      <w:color w:val="000000"/>
                      <w:sz w:val="20"/>
                      <w:szCs w:val="20"/>
                      <w:lang w:eastAsia="pt-BR"/>
                    </w:rPr>
                  </w:pPr>
                  <w:ins w:id="29160" w:author="Philippe Hollanda - Oliveira Trust" w:date="2022-07-19T09:57:00Z">
                    <w:r w:rsidRPr="0016760B">
                      <w:rPr>
                        <w:rFonts w:ascii="Arial" w:eastAsia="Times New Roman" w:hAnsi="Arial" w:cs="Arial"/>
                        <w:color w:val="000000"/>
                        <w:sz w:val="20"/>
                        <w:szCs w:val="20"/>
                        <w:lang w:eastAsia="pt-BR"/>
                      </w:rPr>
                      <w:t>KIT ANCORAGEM/ACOMODACAO P/B48</w:t>
                    </w:r>
                  </w:ins>
                </w:p>
              </w:tc>
              <w:tc>
                <w:tcPr>
                  <w:tcW w:w="2324" w:type="dxa"/>
                  <w:tcBorders>
                    <w:top w:val="nil"/>
                    <w:left w:val="nil"/>
                    <w:bottom w:val="single" w:sz="4" w:space="0" w:color="auto"/>
                    <w:right w:val="single" w:sz="4" w:space="0" w:color="auto"/>
                  </w:tcBorders>
                  <w:shd w:val="clear" w:color="auto" w:fill="auto"/>
                  <w:noWrap/>
                  <w:vAlign w:val="center"/>
                  <w:hideMark/>
                </w:tcPr>
                <w:p w14:paraId="2544EF6E" w14:textId="77777777" w:rsidR="0016760B" w:rsidRPr="0016760B" w:rsidRDefault="0016760B" w:rsidP="0016760B">
                  <w:pPr>
                    <w:autoSpaceDE/>
                    <w:autoSpaceDN/>
                    <w:adjustRightInd/>
                    <w:jc w:val="center"/>
                    <w:rPr>
                      <w:ins w:id="29161" w:author="Philippe Hollanda - Oliveira Trust" w:date="2022-07-19T09:57:00Z"/>
                      <w:rFonts w:ascii="Arial" w:eastAsia="Times New Roman" w:hAnsi="Arial" w:cs="Arial"/>
                      <w:color w:val="000000"/>
                      <w:sz w:val="20"/>
                      <w:szCs w:val="20"/>
                      <w:lang w:eastAsia="pt-BR"/>
                    </w:rPr>
                  </w:pPr>
                  <w:ins w:id="29162" w:author="Philippe Hollanda - Oliveira Trust" w:date="2022-07-19T09:57:00Z">
                    <w:r w:rsidRPr="0016760B">
                      <w:rPr>
                        <w:rFonts w:ascii="Arial" w:eastAsia="Times New Roman" w:hAnsi="Arial" w:cs="Arial"/>
                        <w:color w:val="000000"/>
                        <w:sz w:val="20"/>
                        <w:szCs w:val="20"/>
                        <w:lang w:eastAsia="pt-BR"/>
                      </w:rPr>
                      <w:t>12/01/2022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0A228A6" w14:textId="77777777" w:rsidR="0016760B" w:rsidRPr="0016760B" w:rsidRDefault="0016760B" w:rsidP="0016760B">
                  <w:pPr>
                    <w:autoSpaceDE/>
                    <w:autoSpaceDN/>
                    <w:adjustRightInd/>
                    <w:jc w:val="center"/>
                    <w:rPr>
                      <w:ins w:id="29163" w:author="Philippe Hollanda - Oliveira Trust" w:date="2022-07-19T09:57:00Z"/>
                      <w:rFonts w:ascii="Arial" w:eastAsia="Times New Roman" w:hAnsi="Arial" w:cs="Arial"/>
                      <w:color w:val="000000"/>
                      <w:sz w:val="20"/>
                      <w:szCs w:val="20"/>
                      <w:lang w:eastAsia="pt-BR"/>
                    </w:rPr>
                  </w:pPr>
                  <w:ins w:id="29164" w:author="Philippe Hollanda - Oliveira Trust" w:date="2022-07-19T09:57:00Z">
                    <w:r w:rsidRPr="0016760B">
                      <w:rPr>
                        <w:rFonts w:ascii="Arial" w:eastAsia="Times New Roman" w:hAnsi="Arial" w:cs="Arial"/>
                        <w:color w:val="000000"/>
                        <w:sz w:val="20"/>
                        <w:szCs w:val="20"/>
                        <w:lang w:eastAsia="pt-BR"/>
                      </w:rPr>
                      <w:t>R$ 600,52</w:t>
                    </w:r>
                  </w:ins>
                </w:p>
              </w:tc>
            </w:tr>
            <w:tr w:rsidR="0016760B" w:rsidRPr="0016760B" w14:paraId="20FBD7FB" w14:textId="77777777" w:rsidTr="0016760B">
              <w:trPr>
                <w:trHeight w:val="1785"/>
                <w:ins w:id="29165"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02AC1B0E" w14:textId="77777777" w:rsidR="0016760B" w:rsidRPr="0016760B" w:rsidRDefault="0016760B" w:rsidP="0016760B">
                  <w:pPr>
                    <w:autoSpaceDE/>
                    <w:autoSpaceDN/>
                    <w:adjustRightInd/>
                    <w:jc w:val="center"/>
                    <w:rPr>
                      <w:ins w:id="29166" w:author="Philippe Hollanda - Oliveira Trust" w:date="2022-07-19T09:57:00Z"/>
                      <w:rFonts w:ascii="Arial" w:eastAsia="Times New Roman" w:hAnsi="Arial" w:cs="Arial"/>
                      <w:color w:val="000000"/>
                      <w:sz w:val="20"/>
                      <w:szCs w:val="20"/>
                      <w:lang w:eastAsia="pt-BR"/>
                    </w:rPr>
                  </w:pPr>
                  <w:ins w:id="29167" w:author="Philippe Hollanda - Oliveira Trust" w:date="2022-07-19T09:57:00Z">
                    <w:r w:rsidRPr="0016760B">
                      <w:rPr>
                        <w:rFonts w:ascii="Arial" w:eastAsia="Times New Roman" w:hAnsi="Arial" w:cs="Arial"/>
                        <w:color w:val="000000"/>
                        <w:sz w:val="20"/>
                        <w:szCs w:val="20"/>
                        <w:lang w:eastAsia="pt-BR"/>
                      </w:rPr>
                      <w:t>SWITCH FORTNET FORTISW 424D 24 PORTAS 100/1000 + 2 PORTAS SFP LAYER 3</w:t>
                    </w:r>
                  </w:ins>
                </w:p>
              </w:tc>
              <w:tc>
                <w:tcPr>
                  <w:tcW w:w="2324" w:type="dxa"/>
                  <w:tcBorders>
                    <w:top w:val="nil"/>
                    <w:left w:val="nil"/>
                    <w:bottom w:val="single" w:sz="4" w:space="0" w:color="auto"/>
                    <w:right w:val="single" w:sz="4" w:space="0" w:color="auto"/>
                  </w:tcBorders>
                  <w:shd w:val="clear" w:color="auto" w:fill="auto"/>
                  <w:noWrap/>
                  <w:vAlign w:val="center"/>
                  <w:hideMark/>
                </w:tcPr>
                <w:p w14:paraId="1F968F33" w14:textId="77777777" w:rsidR="0016760B" w:rsidRPr="0016760B" w:rsidRDefault="0016760B" w:rsidP="0016760B">
                  <w:pPr>
                    <w:autoSpaceDE/>
                    <w:autoSpaceDN/>
                    <w:adjustRightInd/>
                    <w:jc w:val="center"/>
                    <w:rPr>
                      <w:ins w:id="29168" w:author="Philippe Hollanda - Oliveira Trust" w:date="2022-07-19T09:57:00Z"/>
                      <w:rFonts w:ascii="Arial" w:eastAsia="Times New Roman" w:hAnsi="Arial" w:cs="Arial"/>
                      <w:color w:val="000000"/>
                      <w:sz w:val="20"/>
                      <w:szCs w:val="20"/>
                      <w:lang w:eastAsia="pt-BR"/>
                    </w:rPr>
                  </w:pPr>
                  <w:ins w:id="29169" w:author="Philippe Hollanda - Oliveira Trust" w:date="2022-07-19T09:57:00Z">
                    <w:r w:rsidRPr="0016760B">
                      <w:rPr>
                        <w:rFonts w:ascii="Arial" w:eastAsia="Times New Roman" w:hAnsi="Arial" w:cs="Arial"/>
                        <w:color w:val="000000"/>
                        <w:sz w:val="20"/>
                        <w:szCs w:val="20"/>
                        <w:lang w:eastAsia="pt-BR"/>
                      </w:rPr>
                      <w:t>02/12/2021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006A53" w14:textId="77777777" w:rsidR="0016760B" w:rsidRPr="0016760B" w:rsidRDefault="0016760B" w:rsidP="0016760B">
                  <w:pPr>
                    <w:autoSpaceDE/>
                    <w:autoSpaceDN/>
                    <w:adjustRightInd/>
                    <w:jc w:val="center"/>
                    <w:rPr>
                      <w:ins w:id="29170" w:author="Philippe Hollanda - Oliveira Trust" w:date="2022-07-19T09:57:00Z"/>
                      <w:rFonts w:ascii="Arial" w:eastAsia="Times New Roman" w:hAnsi="Arial" w:cs="Arial"/>
                      <w:color w:val="000000"/>
                      <w:sz w:val="20"/>
                      <w:szCs w:val="20"/>
                      <w:lang w:eastAsia="pt-BR"/>
                    </w:rPr>
                  </w:pPr>
                  <w:ins w:id="29171" w:author="Philippe Hollanda - Oliveira Trust" w:date="2022-07-19T09:57:00Z">
                    <w:r w:rsidRPr="0016760B">
                      <w:rPr>
                        <w:rFonts w:ascii="Arial" w:eastAsia="Times New Roman" w:hAnsi="Arial" w:cs="Arial"/>
                        <w:color w:val="000000"/>
                        <w:sz w:val="20"/>
                        <w:szCs w:val="20"/>
                        <w:lang w:eastAsia="pt-BR"/>
                      </w:rPr>
                      <w:t>R$ 11.100,00</w:t>
                    </w:r>
                  </w:ins>
                </w:p>
              </w:tc>
            </w:tr>
            <w:tr w:rsidR="0016760B" w:rsidRPr="0016760B" w14:paraId="5391B60C" w14:textId="77777777" w:rsidTr="0016760B">
              <w:trPr>
                <w:trHeight w:val="1785"/>
                <w:ins w:id="29172"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78998C53" w14:textId="77777777" w:rsidR="0016760B" w:rsidRPr="0016760B" w:rsidRDefault="0016760B" w:rsidP="0016760B">
                  <w:pPr>
                    <w:autoSpaceDE/>
                    <w:autoSpaceDN/>
                    <w:adjustRightInd/>
                    <w:rPr>
                      <w:ins w:id="2917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5A94BAE" w14:textId="77777777" w:rsidR="0016760B" w:rsidRPr="0016760B" w:rsidRDefault="0016760B" w:rsidP="0016760B">
                  <w:pPr>
                    <w:autoSpaceDE/>
                    <w:autoSpaceDN/>
                    <w:adjustRightInd/>
                    <w:jc w:val="center"/>
                    <w:rPr>
                      <w:ins w:id="29174" w:author="Philippe Hollanda - Oliveira Trust" w:date="2022-07-19T09:57:00Z"/>
                      <w:rFonts w:ascii="Arial" w:eastAsia="Times New Roman" w:hAnsi="Arial" w:cs="Arial"/>
                      <w:color w:val="000000"/>
                      <w:sz w:val="20"/>
                      <w:szCs w:val="20"/>
                      <w:lang w:eastAsia="pt-BR"/>
                    </w:rPr>
                  </w:pPr>
                  <w:ins w:id="29175" w:author="Philippe Hollanda - Oliveira Trust" w:date="2022-07-19T09:57:00Z">
                    <w:r w:rsidRPr="0016760B">
                      <w:rPr>
                        <w:rFonts w:ascii="Arial" w:eastAsia="Times New Roman" w:hAnsi="Arial" w:cs="Arial"/>
                        <w:color w:val="000000"/>
                        <w:sz w:val="20"/>
                        <w:szCs w:val="20"/>
                        <w:lang w:eastAsia="pt-BR"/>
                      </w:rPr>
                      <w:t>13/12/2021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C9320B" w14:textId="77777777" w:rsidR="0016760B" w:rsidRPr="0016760B" w:rsidRDefault="0016760B" w:rsidP="0016760B">
                  <w:pPr>
                    <w:autoSpaceDE/>
                    <w:autoSpaceDN/>
                    <w:adjustRightInd/>
                    <w:jc w:val="center"/>
                    <w:rPr>
                      <w:ins w:id="29176" w:author="Philippe Hollanda - Oliveira Trust" w:date="2022-07-19T09:57:00Z"/>
                      <w:rFonts w:ascii="Arial" w:eastAsia="Times New Roman" w:hAnsi="Arial" w:cs="Arial"/>
                      <w:color w:val="000000"/>
                      <w:sz w:val="20"/>
                      <w:szCs w:val="20"/>
                      <w:lang w:eastAsia="pt-BR"/>
                    </w:rPr>
                  </w:pPr>
                  <w:ins w:id="29177" w:author="Philippe Hollanda - Oliveira Trust" w:date="2022-07-19T09:57:00Z">
                    <w:r w:rsidRPr="0016760B">
                      <w:rPr>
                        <w:rFonts w:ascii="Arial" w:eastAsia="Times New Roman" w:hAnsi="Arial" w:cs="Arial"/>
                        <w:color w:val="000000"/>
                        <w:sz w:val="20"/>
                        <w:szCs w:val="20"/>
                        <w:lang w:eastAsia="pt-BR"/>
                      </w:rPr>
                      <w:t>R$ 11.100,00</w:t>
                    </w:r>
                  </w:ins>
                </w:p>
              </w:tc>
            </w:tr>
            <w:tr w:rsidR="0016760B" w:rsidRPr="0016760B" w14:paraId="63BE318E" w14:textId="77777777" w:rsidTr="0016760B">
              <w:trPr>
                <w:trHeight w:val="1785"/>
                <w:ins w:id="29178"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1801D356" w14:textId="77777777" w:rsidR="0016760B" w:rsidRPr="0016760B" w:rsidRDefault="0016760B" w:rsidP="0016760B">
                  <w:pPr>
                    <w:autoSpaceDE/>
                    <w:autoSpaceDN/>
                    <w:adjustRightInd/>
                    <w:jc w:val="center"/>
                    <w:rPr>
                      <w:ins w:id="29179" w:author="Philippe Hollanda - Oliveira Trust" w:date="2022-07-19T09:57:00Z"/>
                      <w:rFonts w:ascii="Arial" w:eastAsia="Times New Roman" w:hAnsi="Arial" w:cs="Arial"/>
                      <w:color w:val="000000"/>
                      <w:sz w:val="20"/>
                      <w:szCs w:val="20"/>
                      <w:lang w:eastAsia="pt-BR"/>
                    </w:rPr>
                  </w:pPr>
                  <w:ins w:id="29180" w:author="Philippe Hollanda - Oliveira Trust" w:date="2022-07-19T09:57:00Z">
                    <w:r w:rsidRPr="0016760B">
                      <w:rPr>
                        <w:rFonts w:ascii="Arial" w:eastAsia="Times New Roman" w:hAnsi="Arial" w:cs="Arial"/>
                        <w:color w:val="000000"/>
                        <w:sz w:val="20"/>
                        <w:szCs w:val="20"/>
                        <w:lang w:eastAsia="pt-BR"/>
                      </w:rPr>
                      <w:t>KIT INSTALAÇÃO AUDIO E VIDEIO ESSENSE</w:t>
                    </w:r>
                  </w:ins>
                </w:p>
              </w:tc>
              <w:tc>
                <w:tcPr>
                  <w:tcW w:w="2324" w:type="dxa"/>
                  <w:tcBorders>
                    <w:top w:val="nil"/>
                    <w:left w:val="nil"/>
                    <w:bottom w:val="single" w:sz="4" w:space="0" w:color="auto"/>
                    <w:right w:val="single" w:sz="4" w:space="0" w:color="auto"/>
                  </w:tcBorders>
                  <w:shd w:val="clear" w:color="auto" w:fill="auto"/>
                  <w:noWrap/>
                  <w:vAlign w:val="center"/>
                  <w:hideMark/>
                </w:tcPr>
                <w:p w14:paraId="19155014" w14:textId="77777777" w:rsidR="0016760B" w:rsidRPr="0016760B" w:rsidRDefault="0016760B" w:rsidP="0016760B">
                  <w:pPr>
                    <w:autoSpaceDE/>
                    <w:autoSpaceDN/>
                    <w:adjustRightInd/>
                    <w:jc w:val="center"/>
                    <w:rPr>
                      <w:ins w:id="29181" w:author="Philippe Hollanda - Oliveira Trust" w:date="2022-07-19T09:57:00Z"/>
                      <w:rFonts w:ascii="Arial" w:eastAsia="Times New Roman" w:hAnsi="Arial" w:cs="Arial"/>
                      <w:color w:val="000000"/>
                      <w:sz w:val="20"/>
                      <w:szCs w:val="20"/>
                      <w:lang w:eastAsia="pt-BR"/>
                    </w:rPr>
                  </w:pPr>
                  <w:ins w:id="29182" w:author="Philippe Hollanda - Oliveira Trust" w:date="2022-07-19T09:57:00Z">
                    <w:r w:rsidRPr="0016760B">
                      <w:rPr>
                        <w:rFonts w:ascii="Arial" w:eastAsia="Times New Roman" w:hAnsi="Arial" w:cs="Arial"/>
                        <w:color w:val="000000"/>
                        <w:sz w:val="20"/>
                        <w:szCs w:val="20"/>
                        <w:lang w:eastAsia="pt-BR"/>
                      </w:rPr>
                      <w:t>07/10/2021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ADCDD4" w14:textId="77777777" w:rsidR="0016760B" w:rsidRPr="0016760B" w:rsidRDefault="0016760B" w:rsidP="0016760B">
                  <w:pPr>
                    <w:autoSpaceDE/>
                    <w:autoSpaceDN/>
                    <w:adjustRightInd/>
                    <w:jc w:val="center"/>
                    <w:rPr>
                      <w:ins w:id="29183" w:author="Philippe Hollanda - Oliveira Trust" w:date="2022-07-19T09:57:00Z"/>
                      <w:rFonts w:ascii="Arial" w:eastAsia="Times New Roman" w:hAnsi="Arial" w:cs="Arial"/>
                      <w:color w:val="000000"/>
                      <w:sz w:val="20"/>
                      <w:szCs w:val="20"/>
                      <w:lang w:eastAsia="pt-BR"/>
                    </w:rPr>
                  </w:pPr>
                  <w:ins w:id="29184" w:author="Philippe Hollanda - Oliveira Trust" w:date="2022-07-19T09:57:00Z">
                    <w:r w:rsidRPr="0016760B">
                      <w:rPr>
                        <w:rFonts w:ascii="Arial" w:eastAsia="Times New Roman" w:hAnsi="Arial" w:cs="Arial"/>
                        <w:color w:val="000000"/>
                        <w:sz w:val="20"/>
                        <w:szCs w:val="20"/>
                        <w:lang w:eastAsia="pt-BR"/>
                      </w:rPr>
                      <w:t>R$ 40.000,00</w:t>
                    </w:r>
                  </w:ins>
                </w:p>
              </w:tc>
            </w:tr>
            <w:tr w:rsidR="0016760B" w:rsidRPr="0016760B" w14:paraId="5C7F750E" w14:textId="77777777" w:rsidTr="0016760B">
              <w:trPr>
                <w:trHeight w:val="1785"/>
                <w:ins w:id="29185"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127FF1E0" w14:textId="77777777" w:rsidR="0016760B" w:rsidRPr="0016760B" w:rsidRDefault="0016760B" w:rsidP="0016760B">
                  <w:pPr>
                    <w:autoSpaceDE/>
                    <w:autoSpaceDN/>
                    <w:adjustRightInd/>
                    <w:rPr>
                      <w:ins w:id="2918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16ED752" w14:textId="77777777" w:rsidR="0016760B" w:rsidRPr="0016760B" w:rsidRDefault="0016760B" w:rsidP="0016760B">
                  <w:pPr>
                    <w:autoSpaceDE/>
                    <w:autoSpaceDN/>
                    <w:adjustRightInd/>
                    <w:jc w:val="center"/>
                    <w:rPr>
                      <w:ins w:id="29187" w:author="Philippe Hollanda - Oliveira Trust" w:date="2022-07-19T09:57:00Z"/>
                      <w:rFonts w:ascii="Arial" w:eastAsia="Times New Roman" w:hAnsi="Arial" w:cs="Arial"/>
                      <w:color w:val="000000"/>
                      <w:sz w:val="20"/>
                      <w:szCs w:val="20"/>
                      <w:lang w:eastAsia="pt-BR"/>
                    </w:rPr>
                  </w:pPr>
                  <w:ins w:id="29188"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447406E" w14:textId="77777777" w:rsidR="0016760B" w:rsidRPr="0016760B" w:rsidRDefault="0016760B" w:rsidP="0016760B">
                  <w:pPr>
                    <w:autoSpaceDE/>
                    <w:autoSpaceDN/>
                    <w:adjustRightInd/>
                    <w:jc w:val="center"/>
                    <w:rPr>
                      <w:ins w:id="29189" w:author="Philippe Hollanda - Oliveira Trust" w:date="2022-07-19T09:57:00Z"/>
                      <w:rFonts w:ascii="Arial" w:eastAsia="Times New Roman" w:hAnsi="Arial" w:cs="Arial"/>
                      <w:color w:val="000000"/>
                      <w:sz w:val="20"/>
                      <w:szCs w:val="20"/>
                      <w:lang w:eastAsia="pt-BR"/>
                    </w:rPr>
                  </w:pPr>
                  <w:ins w:id="29190" w:author="Philippe Hollanda - Oliveira Trust" w:date="2022-07-19T09:57:00Z">
                    <w:r w:rsidRPr="0016760B">
                      <w:rPr>
                        <w:rFonts w:ascii="Arial" w:eastAsia="Times New Roman" w:hAnsi="Arial" w:cs="Arial"/>
                        <w:color w:val="000000"/>
                        <w:sz w:val="20"/>
                        <w:szCs w:val="20"/>
                        <w:lang w:eastAsia="pt-BR"/>
                      </w:rPr>
                      <w:t>R$ 50.000,00</w:t>
                    </w:r>
                  </w:ins>
                </w:p>
              </w:tc>
            </w:tr>
            <w:tr w:rsidR="0016760B" w:rsidRPr="0016760B" w14:paraId="015371D0" w14:textId="77777777" w:rsidTr="0016760B">
              <w:trPr>
                <w:trHeight w:val="1785"/>
                <w:ins w:id="29191"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20BA83AA" w14:textId="77777777" w:rsidR="0016760B" w:rsidRPr="0016760B" w:rsidRDefault="0016760B" w:rsidP="0016760B">
                  <w:pPr>
                    <w:autoSpaceDE/>
                    <w:autoSpaceDN/>
                    <w:adjustRightInd/>
                    <w:rPr>
                      <w:ins w:id="2919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E59C19D" w14:textId="77777777" w:rsidR="0016760B" w:rsidRPr="0016760B" w:rsidRDefault="0016760B" w:rsidP="0016760B">
                  <w:pPr>
                    <w:autoSpaceDE/>
                    <w:autoSpaceDN/>
                    <w:adjustRightInd/>
                    <w:jc w:val="center"/>
                    <w:rPr>
                      <w:ins w:id="29193" w:author="Philippe Hollanda - Oliveira Trust" w:date="2022-07-19T09:57:00Z"/>
                      <w:rFonts w:ascii="Arial" w:eastAsia="Times New Roman" w:hAnsi="Arial" w:cs="Arial"/>
                      <w:color w:val="000000"/>
                      <w:sz w:val="20"/>
                      <w:szCs w:val="20"/>
                      <w:lang w:eastAsia="pt-BR"/>
                    </w:rPr>
                  </w:pPr>
                  <w:ins w:id="29194"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46567FF" w14:textId="77777777" w:rsidR="0016760B" w:rsidRPr="0016760B" w:rsidRDefault="0016760B" w:rsidP="0016760B">
                  <w:pPr>
                    <w:autoSpaceDE/>
                    <w:autoSpaceDN/>
                    <w:adjustRightInd/>
                    <w:jc w:val="center"/>
                    <w:rPr>
                      <w:ins w:id="29195" w:author="Philippe Hollanda - Oliveira Trust" w:date="2022-07-19T09:57:00Z"/>
                      <w:rFonts w:ascii="Arial" w:eastAsia="Times New Roman" w:hAnsi="Arial" w:cs="Arial"/>
                      <w:color w:val="000000"/>
                      <w:sz w:val="20"/>
                      <w:szCs w:val="20"/>
                      <w:lang w:eastAsia="pt-BR"/>
                    </w:rPr>
                  </w:pPr>
                  <w:ins w:id="29196" w:author="Philippe Hollanda - Oliveira Trust" w:date="2022-07-19T09:57:00Z">
                    <w:r w:rsidRPr="0016760B">
                      <w:rPr>
                        <w:rFonts w:ascii="Arial" w:eastAsia="Times New Roman" w:hAnsi="Arial" w:cs="Arial"/>
                        <w:color w:val="000000"/>
                        <w:sz w:val="20"/>
                        <w:szCs w:val="20"/>
                        <w:lang w:eastAsia="pt-BR"/>
                      </w:rPr>
                      <w:t>R$ 50.000,00</w:t>
                    </w:r>
                  </w:ins>
                </w:p>
              </w:tc>
            </w:tr>
            <w:tr w:rsidR="0016760B" w:rsidRPr="0016760B" w14:paraId="131858DC" w14:textId="77777777" w:rsidTr="0016760B">
              <w:trPr>
                <w:trHeight w:val="1785"/>
                <w:ins w:id="291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41F9AC" w14:textId="77777777" w:rsidR="0016760B" w:rsidRPr="0016760B" w:rsidRDefault="0016760B" w:rsidP="0016760B">
                  <w:pPr>
                    <w:autoSpaceDE/>
                    <w:autoSpaceDN/>
                    <w:adjustRightInd/>
                    <w:jc w:val="center"/>
                    <w:rPr>
                      <w:ins w:id="29198" w:author="Philippe Hollanda - Oliveira Trust" w:date="2022-07-19T09:57:00Z"/>
                      <w:rFonts w:ascii="Arial" w:eastAsia="Times New Roman" w:hAnsi="Arial" w:cs="Arial"/>
                      <w:color w:val="000000"/>
                      <w:sz w:val="20"/>
                      <w:szCs w:val="20"/>
                      <w:lang w:eastAsia="pt-BR"/>
                    </w:rPr>
                  </w:pPr>
                  <w:ins w:id="29199" w:author="Philippe Hollanda - Oliveira Trust" w:date="2022-07-19T09:57:00Z">
                    <w:r w:rsidRPr="0016760B">
                      <w:rPr>
                        <w:rFonts w:ascii="Arial" w:eastAsia="Times New Roman" w:hAnsi="Arial" w:cs="Arial"/>
                        <w:color w:val="000000"/>
                        <w:sz w:val="20"/>
                        <w:szCs w:val="20"/>
                        <w:lang w:eastAsia="pt-BR"/>
                      </w:rPr>
                      <w:t>CABO COAXIAL 75OHMS RF-4,0MM+BIP.2X26</w:t>
                    </w:r>
                  </w:ins>
                </w:p>
              </w:tc>
              <w:tc>
                <w:tcPr>
                  <w:tcW w:w="2324" w:type="dxa"/>
                  <w:tcBorders>
                    <w:top w:val="nil"/>
                    <w:left w:val="nil"/>
                    <w:bottom w:val="single" w:sz="4" w:space="0" w:color="auto"/>
                    <w:right w:val="single" w:sz="4" w:space="0" w:color="auto"/>
                  </w:tcBorders>
                  <w:shd w:val="clear" w:color="auto" w:fill="auto"/>
                  <w:noWrap/>
                  <w:vAlign w:val="center"/>
                  <w:hideMark/>
                </w:tcPr>
                <w:p w14:paraId="731435C4" w14:textId="77777777" w:rsidR="0016760B" w:rsidRPr="0016760B" w:rsidRDefault="0016760B" w:rsidP="0016760B">
                  <w:pPr>
                    <w:autoSpaceDE/>
                    <w:autoSpaceDN/>
                    <w:adjustRightInd/>
                    <w:jc w:val="center"/>
                    <w:rPr>
                      <w:ins w:id="29200" w:author="Philippe Hollanda - Oliveira Trust" w:date="2022-07-19T09:57:00Z"/>
                      <w:rFonts w:ascii="Arial" w:eastAsia="Times New Roman" w:hAnsi="Arial" w:cs="Arial"/>
                      <w:color w:val="000000"/>
                      <w:sz w:val="20"/>
                      <w:szCs w:val="20"/>
                      <w:lang w:eastAsia="pt-BR"/>
                    </w:rPr>
                  </w:pPr>
                  <w:ins w:id="29201" w:author="Philippe Hollanda - Oliveira Trust" w:date="2022-07-19T09:57:00Z">
                    <w:r w:rsidRPr="0016760B">
                      <w:rPr>
                        <w:rFonts w:ascii="Arial" w:eastAsia="Times New Roman" w:hAnsi="Arial" w:cs="Arial"/>
                        <w:color w:val="000000"/>
                        <w:sz w:val="20"/>
                        <w:szCs w:val="20"/>
                        <w:lang w:eastAsia="pt-BR"/>
                      </w:rPr>
                      <w:t>07/05/2021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5F965D" w14:textId="77777777" w:rsidR="0016760B" w:rsidRPr="0016760B" w:rsidRDefault="0016760B" w:rsidP="0016760B">
                  <w:pPr>
                    <w:autoSpaceDE/>
                    <w:autoSpaceDN/>
                    <w:adjustRightInd/>
                    <w:jc w:val="center"/>
                    <w:rPr>
                      <w:ins w:id="29202" w:author="Philippe Hollanda - Oliveira Trust" w:date="2022-07-19T09:57:00Z"/>
                      <w:rFonts w:ascii="Arial" w:eastAsia="Times New Roman" w:hAnsi="Arial" w:cs="Arial"/>
                      <w:color w:val="000000"/>
                      <w:sz w:val="20"/>
                      <w:szCs w:val="20"/>
                      <w:lang w:eastAsia="pt-BR"/>
                    </w:rPr>
                  </w:pPr>
                  <w:ins w:id="29203" w:author="Philippe Hollanda - Oliveira Trust" w:date="2022-07-19T09:57:00Z">
                    <w:r w:rsidRPr="0016760B">
                      <w:rPr>
                        <w:rFonts w:ascii="Arial" w:eastAsia="Times New Roman" w:hAnsi="Arial" w:cs="Arial"/>
                        <w:color w:val="000000"/>
                        <w:sz w:val="20"/>
                        <w:szCs w:val="20"/>
                        <w:lang w:eastAsia="pt-BR"/>
                      </w:rPr>
                      <w:t>R$ 373,35</w:t>
                    </w:r>
                  </w:ins>
                </w:p>
              </w:tc>
            </w:tr>
            <w:tr w:rsidR="0016760B" w:rsidRPr="0016760B" w14:paraId="3479A731" w14:textId="77777777" w:rsidTr="0016760B">
              <w:trPr>
                <w:trHeight w:val="1785"/>
                <w:ins w:id="29204"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2815B90E" w14:textId="77777777" w:rsidR="0016760B" w:rsidRPr="0016760B" w:rsidRDefault="0016760B" w:rsidP="0016760B">
                  <w:pPr>
                    <w:autoSpaceDE/>
                    <w:autoSpaceDN/>
                    <w:adjustRightInd/>
                    <w:jc w:val="center"/>
                    <w:rPr>
                      <w:ins w:id="29205" w:author="Philippe Hollanda - Oliveira Trust" w:date="2022-07-19T09:57:00Z"/>
                      <w:rFonts w:ascii="Arial" w:eastAsia="Times New Roman" w:hAnsi="Arial" w:cs="Arial"/>
                      <w:color w:val="000000"/>
                      <w:sz w:val="20"/>
                      <w:szCs w:val="20"/>
                      <w:lang w:eastAsia="pt-BR"/>
                    </w:rPr>
                  </w:pPr>
                  <w:ins w:id="29206" w:author="Philippe Hollanda - Oliveira Trust" w:date="2022-07-19T09:57:00Z">
                    <w:r w:rsidRPr="0016760B">
                      <w:rPr>
                        <w:rFonts w:ascii="Arial" w:eastAsia="Times New Roman" w:hAnsi="Arial" w:cs="Arial"/>
                        <w:color w:val="000000"/>
                        <w:sz w:val="20"/>
                        <w:szCs w:val="20"/>
                        <w:lang w:eastAsia="pt-BR"/>
                      </w:rPr>
                      <w:t>CARRO PARA FERRAMENTAS GRAFITE/LAR FECHADO</w:t>
                    </w:r>
                  </w:ins>
                </w:p>
              </w:tc>
              <w:tc>
                <w:tcPr>
                  <w:tcW w:w="2324" w:type="dxa"/>
                  <w:tcBorders>
                    <w:top w:val="nil"/>
                    <w:left w:val="nil"/>
                    <w:bottom w:val="single" w:sz="4" w:space="0" w:color="auto"/>
                    <w:right w:val="single" w:sz="4" w:space="0" w:color="auto"/>
                  </w:tcBorders>
                  <w:shd w:val="clear" w:color="auto" w:fill="auto"/>
                  <w:noWrap/>
                  <w:vAlign w:val="center"/>
                  <w:hideMark/>
                </w:tcPr>
                <w:p w14:paraId="64690C59" w14:textId="77777777" w:rsidR="0016760B" w:rsidRPr="0016760B" w:rsidRDefault="0016760B" w:rsidP="0016760B">
                  <w:pPr>
                    <w:autoSpaceDE/>
                    <w:autoSpaceDN/>
                    <w:adjustRightInd/>
                    <w:jc w:val="center"/>
                    <w:rPr>
                      <w:ins w:id="29207" w:author="Philippe Hollanda - Oliveira Trust" w:date="2022-07-19T09:57:00Z"/>
                      <w:rFonts w:ascii="Arial" w:eastAsia="Times New Roman" w:hAnsi="Arial" w:cs="Arial"/>
                      <w:color w:val="000000"/>
                      <w:sz w:val="20"/>
                      <w:szCs w:val="20"/>
                      <w:lang w:eastAsia="pt-BR"/>
                    </w:rPr>
                  </w:pPr>
                  <w:ins w:id="29208" w:author="Philippe Hollanda - Oliveira Trust" w:date="2022-07-19T09:57:00Z">
                    <w:r w:rsidRPr="0016760B">
                      <w:rPr>
                        <w:rFonts w:ascii="Arial" w:eastAsia="Times New Roman" w:hAnsi="Arial" w:cs="Arial"/>
                        <w:color w:val="000000"/>
                        <w:sz w:val="20"/>
                        <w:szCs w:val="20"/>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0BB05D" w14:textId="77777777" w:rsidR="0016760B" w:rsidRPr="0016760B" w:rsidRDefault="0016760B" w:rsidP="0016760B">
                  <w:pPr>
                    <w:autoSpaceDE/>
                    <w:autoSpaceDN/>
                    <w:adjustRightInd/>
                    <w:jc w:val="center"/>
                    <w:rPr>
                      <w:ins w:id="29209" w:author="Philippe Hollanda - Oliveira Trust" w:date="2022-07-19T09:57:00Z"/>
                      <w:rFonts w:ascii="Arial" w:eastAsia="Times New Roman" w:hAnsi="Arial" w:cs="Arial"/>
                      <w:color w:val="000000"/>
                      <w:sz w:val="20"/>
                      <w:szCs w:val="20"/>
                      <w:lang w:eastAsia="pt-BR"/>
                    </w:rPr>
                  </w:pPr>
                  <w:ins w:id="29210" w:author="Philippe Hollanda - Oliveira Trust" w:date="2022-07-19T09:57:00Z">
                    <w:r w:rsidRPr="0016760B">
                      <w:rPr>
                        <w:rFonts w:ascii="Arial" w:eastAsia="Times New Roman" w:hAnsi="Arial" w:cs="Arial"/>
                        <w:color w:val="000000"/>
                        <w:sz w:val="20"/>
                        <w:szCs w:val="20"/>
                        <w:lang w:eastAsia="pt-BR"/>
                      </w:rPr>
                      <w:t>R$ 1.330,60</w:t>
                    </w:r>
                  </w:ins>
                </w:p>
              </w:tc>
            </w:tr>
            <w:tr w:rsidR="0016760B" w:rsidRPr="0016760B" w14:paraId="16D5458D" w14:textId="77777777" w:rsidTr="0016760B">
              <w:trPr>
                <w:trHeight w:val="1785"/>
                <w:ins w:id="29211"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3A0FE09D" w14:textId="77777777" w:rsidR="0016760B" w:rsidRPr="0016760B" w:rsidRDefault="0016760B" w:rsidP="0016760B">
                  <w:pPr>
                    <w:autoSpaceDE/>
                    <w:autoSpaceDN/>
                    <w:adjustRightInd/>
                    <w:rPr>
                      <w:ins w:id="2921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E28AA66" w14:textId="77777777" w:rsidR="0016760B" w:rsidRPr="0016760B" w:rsidRDefault="0016760B" w:rsidP="0016760B">
                  <w:pPr>
                    <w:autoSpaceDE/>
                    <w:autoSpaceDN/>
                    <w:adjustRightInd/>
                    <w:jc w:val="center"/>
                    <w:rPr>
                      <w:ins w:id="29213" w:author="Philippe Hollanda - Oliveira Trust" w:date="2022-07-19T09:57:00Z"/>
                      <w:rFonts w:ascii="Arial" w:eastAsia="Times New Roman" w:hAnsi="Arial" w:cs="Arial"/>
                      <w:color w:val="000000"/>
                      <w:sz w:val="20"/>
                      <w:szCs w:val="20"/>
                      <w:lang w:eastAsia="pt-BR"/>
                    </w:rPr>
                  </w:pPr>
                  <w:ins w:id="29214"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1DC9D8" w14:textId="77777777" w:rsidR="0016760B" w:rsidRPr="0016760B" w:rsidRDefault="0016760B" w:rsidP="0016760B">
                  <w:pPr>
                    <w:autoSpaceDE/>
                    <w:autoSpaceDN/>
                    <w:adjustRightInd/>
                    <w:jc w:val="center"/>
                    <w:rPr>
                      <w:ins w:id="29215" w:author="Philippe Hollanda - Oliveira Trust" w:date="2022-07-19T09:57:00Z"/>
                      <w:rFonts w:ascii="Arial" w:eastAsia="Times New Roman" w:hAnsi="Arial" w:cs="Arial"/>
                      <w:color w:val="000000"/>
                      <w:sz w:val="20"/>
                      <w:szCs w:val="20"/>
                      <w:lang w:eastAsia="pt-BR"/>
                    </w:rPr>
                  </w:pPr>
                  <w:ins w:id="29216" w:author="Philippe Hollanda - Oliveira Trust" w:date="2022-07-19T09:57:00Z">
                    <w:r w:rsidRPr="0016760B">
                      <w:rPr>
                        <w:rFonts w:ascii="Arial" w:eastAsia="Times New Roman" w:hAnsi="Arial" w:cs="Arial"/>
                        <w:color w:val="000000"/>
                        <w:sz w:val="20"/>
                        <w:szCs w:val="20"/>
                        <w:lang w:eastAsia="pt-BR"/>
                      </w:rPr>
                      <w:t>R$ 1.077,61</w:t>
                    </w:r>
                  </w:ins>
                </w:p>
              </w:tc>
            </w:tr>
            <w:tr w:rsidR="0016760B" w:rsidRPr="0016760B" w14:paraId="2292AFC9" w14:textId="77777777" w:rsidTr="0016760B">
              <w:trPr>
                <w:trHeight w:val="1785"/>
                <w:ins w:id="29217"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0EDA0326" w14:textId="77777777" w:rsidR="0016760B" w:rsidRPr="0016760B" w:rsidRDefault="0016760B" w:rsidP="0016760B">
                  <w:pPr>
                    <w:autoSpaceDE/>
                    <w:autoSpaceDN/>
                    <w:adjustRightInd/>
                    <w:rPr>
                      <w:ins w:id="2921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CB782DF" w14:textId="77777777" w:rsidR="0016760B" w:rsidRPr="0016760B" w:rsidRDefault="0016760B" w:rsidP="0016760B">
                  <w:pPr>
                    <w:autoSpaceDE/>
                    <w:autoSpaceDN/>
                    <w:adjustRightInd/>
                    <w:jc w:val="center"/>
                    <w:rPr>
                      <w:ins w:id="29219" w:author="Philippe Hollanda - Oliveira Trust" w:date="2022-07-19T09:57:00Z"/>
                      <w:rFonts w:ascii="Arial" w:eastAsia="Times New Roman" w:hAnsi="Arial" w:cs="Arial"/>
                      <w:color w:val="000000"/>
                      <w:sz w:val="20"/>
                      <w:szCs w:val="20"/>
                      <w:lang w:eastAsia="pt-BR"/>
                    </w:rPr>
                  </w:pPr>
                  <w:ins w:id="29220" w:author="Philippe Hollanda - Oliveira Trust" w:date="2022-07-19T09:57:00Z">
                    <w:r w:rsidRPr="0016760B">
                      <w:rPr>
                        <w:rFonts w:ascii="Arial" w:eastAsia="Times New Roman" w:hAnsi="Arial" w:cs="Arial"/>
                        <w:color w:val="000000"/>
                        <w:sz w:val="20"/>
                        <w:szCs w:val="20"/>
                        <w:lang w:eastAsia="pt-BR"/>
                      </w:rPr>
                      <w:t>07/12/2021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249C74" w14:textId="77777777" w:rsidR="0016760B" w:rsidRPr="0016760B" w:rsidRDefault="0016760B" w:rsidP="0016760B">
                  <w:pPr>
                    <w:autoSpaceDE/>
                    <w:autoSpaceDN/>
                    <w:adjustRightInd/>
                    <w:jc w:val="center"/>
                    <w:rPr>
                      <w:ins w:id="29221" w:author="Philippe Hollanda - Oliveira Trust" w:date="2022-07-19T09:57:00Z"/>
                      <w:rFonts w:ascii="Arial" w:eastAsia="Times New Roman" w:hAnsi="Arial" w:cs="Arial"/>
                      <w:color w:val="000000"/>
                      <w:sz w:val="20"/>
                      <w:szCs w:val="20"/>
                      <w:lang w:eastAsia="pt-BR"/>
                    </w:rPr>
                  </w:pPr>
                  <w:ins w:id="29222" w:author="Philippe Hollanda - Oliveira Trust" w:date="2022-07-19T09:57:00Z">
                    <w:r w:rsidRPr="0016760B">
                      <w:rPr>
                        <w:rFonts w:ascii="Arial" w:eastAsia="Times New Roman" w:hAnsi="Arial" w:cs="Arial"/>
                        <w:color w:val="000000"/>
                        <w:sz w:val="20"/>
                        <w:szCs w:val="20"/>
                        <w:lang w:eastAsia="pt-BR"/>
                      </w:rPr>
                      <w:t>R$ 1.077,61</w:t>
                    </w:r>
                  </w:ins>
                </w:p>
              </w:tc>
            </w:tr>
            <w:tr w:rsidR="0016760B" w:rsidRPr="0016760B" w14:paraId="0F4598BE" w14:textId="77777777" w:rsidTr="0016760B">
              <w:trPr>
                <w:trHeight w:val="1785"/>
                <w:ins w:id="292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6E7AD9" w14:textId="77777777" w:rsidR="0016760B" w:rsidRPr="0016760B" w:rsidRDefault="0016760B" w:rsidP="0016760B">
                  <w:pPr>
                    <w:autoSpaceDE/>
                    <w:autoSpaceDN/>
                    <w:adjustRightInd/>
                    <w:jc w:val="center"/>
                    <w:rPr>
                      <w:ins w:id="29224" w:author="Philippe Hollanda - Oliveira Trust" w:date="2022-07-19T09:57:00Z"/>
                      <w:rFonts w:ascii="Arial" w:eastAsia="Times New Roman" w:hAnsi="Arial" w:cs="Arial"/>
                      <w:color w:val="000000"/>
                      <w:sz w:val="20"/>
                      <w:szCs w:val="20"/>
                      <w:lang w:eastAsia="pt-BR"/>
                    </w:rPr>
                  </w:pPr>
                  <w:ins w:id="29225" w:author="Philippe Hollanda - Oliveira Trust" w:date="2022-07-19T09:57:00Z">
                    <w:r w:rsidRPr="0016760B">
                      <w:rPr>
                        <w:rFonts w:ascii="Arial" w:eastAsia="Times New Roman" w:hAnsi="Arial" w:cs="Arial"/>
                        <w:color w:val="000000"/>
                        <w:sz w:val="20"/>
                        <w:szCs w:val="20"/>
                        <w:lang w:eastAsia="pt-BR"/>
                      </w:rPr>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96BC5F3" w14:textId="77777777" w:rsidR="0016760B" w:rsidRPr="0016760B" w:rsidRDefault="0016760B" w:rsidP="0016760B">
                  <w:pPr>
                    <w:autoSpaceDE/>
                    <w:autoSpaceDN/>
                    <w:adjustRightInd/>
                    <w:jc w:val="center"/>
                    <w:rPr>
                      <w:ins w:id="29226" w:author="Philippe Hollanda - Oliveira Trust" w:date="2022-07-19T09:57:00Z"/>
                      <w:rFonts w:ascii="Arial" w:eastAsia="Times New Roman" w:hAnsi="Arial" w:cs="Arial"/>
                      <w:color w:val="000000"/>
                      <w:sz w:val="20"/>
                      <w:szCs w:val="20"/>
                      <w:lang w:eastAsia="pt-BR"/>
                    </w:rPr>
                  </w:pPr>
                  <w:ins w:id="29227" w:author="Philippe Hollanda - Oliveira Trust" w:date="2022-07-19T09:57:00Z">
                    <w:r w:rsidRPr="0016760B">
                      <w:rPr>
                        <w:rFonts w:ascii="Arial" w:eastAsia="Times New Roman" w:hAnsi="Arial" w:cs="Arial"/>
                        <w:color w:val="000000"/>
                        <w:sz w:val="20"/>
                        <w:szCs w:val="20"/>
                        <w:lang w:eastAsia="pt-BR"/>
                      </w:rPr>
                      <w:t>21/01/2022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695E381" w14:textId="77777777" w:rsidR="0016760B" w:rsidRPr="0016760B" w:rsidRDefault="0016760B" w:rsidP="0016760B">
                  <w:pPr>
                    <w:autoSpaceDE/>
                    <w:autoSpaceDN/>
                    <w:adjustRightInd/>
                    <w:jc w:val="center"/>
                    <w:rPr>
                      <w:ins w:id="29228" w:author="Philippe Hollanda - Oliveira Trust" w:date="2022-07-19T09:57:00Z"/>
                      <w:rFonts w:ascii="Arial" w:eastAsia="Times New Roman" w:hAnsi="Arial" w:cs="Arial"/>
                      <w:color w:val="000000"/>
                      <w:sz w:val="20"/>
                      <w:szCs w:val="20"/>
                      <w:lang w:eastAsia="pt-BR"/>
                    </w:rPr>
                  </w:pPr>
                  <w:ins w:id="29229" w:author="Philippe Hollanda - Oliveira Trust" w:date="2022-07-19T09:57:00Z">
                    <w:r w:rsidRPr="0016760B">
                      <w:rPr>
                        <w:rFonts w:ascii="Arial" w:eastAsia="Times New Roman" w:hAnsi="Arial" w:cs="Arial"/>
                        <w:color w:val="000000"/>
                        <w:sz w:val="20"/>
                        <w:szCs w:val="20"/>
                        <w:lang w:eastAsia="pt-BR"/>
                      </w:rPr>
                      <w:t>R$ 9.313,04</w:t>
                    </w:r>
                  </w:ins>
                </w:p>
              </w:tc>
            </w:tr>
            <w:tr w:rsidR="0016760B" w:rsidRPr="0016760B" w14:paraId="13AA77D1" w14:textId="77777777" w:rsidTr="0016760B">
              <w:trPr>
                <w:trHeight w:val="1785"/>
                <w:ins w:id="292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01726F" w14:textId="77777777" w:rsidR="0016760B" w:rsidRPr="0016760B" w:rsidRDefault="0016760B" w:rsidP="0016760B">
                  <w:pPr>
                    <w:autoSpaceDE/>
                    <w:autoSpaceDN/>
                    <w:adjustRightInd/>
                    <w:jc w:val="center"/>
                    <w:rPr>
                      <w:ins w:id="29231" w:author="Philippe Hollanda - Oliveira Trust" w:date="2022-07-19T09:57:00Z"/>
                      <w:rFonts w:ascii="Arial" w:eastAsia="Times New Roman" w:hAnsi="Arial" w:cs="Arial"/>
                      <w:color w:val="000000"/>
                      <w:sz w:val="20"/>
                      <w:szCs w:val="20"/>
                      <w:lang w:eastAsia="pt-BR"/>
                    </w:rPr>
                  </w:pPr>
                  <w:ins w:id="29232" w:author="Philippe Hollanda - Oliveira Trust" w:date="2022-07-19T09:57:00Z">
                    <w:r w:rsidRPr="0016760B">
                      <w:rPr>
                        <w:rFonts w:ascii="Arial" w:eastAsia="Times New Roman" w:hAnsi="Arial" w:cs="Arial"/>
                        <w:color w:val="000000"/>
                        <w:sz w:val="20"/>
                        <w:szCs w:val="20"/>
                        <w:lang w:eastAsia="pt-BR"/>
                      </w:rPr>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E8FFC1E" w14:textId="77777777" w:rsidR="0016760B" w:rsidRPr="0016760B" w:rsidRDefault="0016760B" w:rsidP="0016760B">
                  <w:pPr>
                    <w:autoSpaceDE/>
                    <w:autoSpaceDN/>
                    <w:adjustRightInd/>
                    <w:jc w:val="center"/>
                    <w:rPr>
                      <w:ins w:id="29233" w:author="Philippe Hollanda - Oliveira Trust" w:date="2022-07-19T09:57:00Z"/>
                      <w:rFonts w:ascii="Arial" w:eastAsia="Times New Roman" w:hAnsi="Arial" w:cs="Arial"/>
                      <w:color w:val="000000"/>
                      <w:sz w:val="20"/>
                      <w:szCs w:val="20"/>
                      <w:lang w:eastAsia="pt-BR"/>
                    </w:rPr>
                  </w:pPr>
                  <w:ins w:id="29234" w:author="Philippe Hollanda - Oliveira Trust" w:date="2022-07-19T09:57:00Z">
                    <w:r w:rsidRPr="0016760B">
                      <w:rPr>
                        <w:rFonts w:ascii="Arial" w:eastAsia="Times New Roman" w:hAnsi="Arial" w:cs="Arial"/>
                        <w:color w:val="000000"/>
                        <w:sz w:val="20"/>
                        <w:szCs w:val="20"/>
                        <w:lang w:eastAsia="pt-BR"/>
                      </w:rPr>
                      <w:t>20/01/2022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4C7E509" w14:textId="77777777" w:rsidR="0016760B" w:rsidRPr="0016760B" w:rsidRDefault="0016760B" w:rsidP="0016760B">
                  <w:pPr>
                    <w:autoSpaceDE/>
                    <w:autoSpaceDN/>
                    <w:adjustRightInd/>
                    <w:jc w:val="center"/>
                    <w:rPr>
                      <w:ins w:id="29235" w:author="Philippe Hollanda - Oliveira Trust" w:date="2022-07-19T09:57:00Z"/>
                      <w:rFonts w:ascii="Arial" w:eastAsia="Times New Roman" w:hAnsi="Arial" w:cs="Arial"/>
                      <w:color w:val="000000"/>
                      <w:sz w:val="20"/>
                      <w:szCs w:val="20"/>
                      <w:lang w:eastAsia="pt-BR"/>
                    </w:rPr>
                  </w:pPr>
                  <w:ins w:id="29236" w:author="Philippe Hollanda - Oliveira Trust" w:date="2022-07-19T09:57:00Z">
                    <w:r w:rsidRPr="0016760B">
                      <w:rPr>
                        <w:rFonts w:ascii="Arial" w:eastAsia="Times New Roman" w:hAnsi="Arial" w:cs="Arial"/>
                        <w:color w:val="000000"/>
                        <w:sz w:val="20"/>
                        <w:szCs w:val="20"/>
                        <w:lang w:eastAsia="pt-BR"/>
                      </w:rPr>
                      <w:t>R$ 1.011,08</w:t>
                    </w:r>
                  </w:ins>
                </w:p>
              </w:tc>
            </w:tr>
            <w:tr w:rsidR="0016760B" w:rsidRPr="0016760B" w14:paraId="3D748F9B" w14:textId="77777777" w:rsidTr="0016760B">
              <w:trPr>
                <w:trHeight w:val="1785"/>
                <w:ins w:id="292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C355D6" w14:textId="77777777" w:rsidR="0016760B" w:rsidRPr="0016760B" w:rsidRDefault="0016760B" w:rsidP="0016760B">
                  <w:pPr>
                    <w:autoSpaceDE/>
                    <w:autoSpaceDN/>
                    <w:adjustRightInd/>
                    <w:jc w:val="center"/>
                    <w:rPr>
                      <w:ins w:id="29238" w:author="Philippe Hollanda - Oliveira Trust" w:date="2022-07-19T09:57:00Z"/>
                      <w:rFonts w:ascii="Arial" w:eastAsia="Times New Roman" w:hAnsi="Arial" w:cs="Arial"/>
                      <w:color w:val="000000"/>
                      <w:sz w:val="20"/>
                      <w:szCs w:val="20"/>
                      <w:lang w:eastAsia="pt-BR"/>
                    </w:rPr>
                  </w:pPr>
                  <w:ins w:id="29239" w:author="Philippe Hollanda - Oliveira Trust" w:date="2022-07-19T09:57:00Z">
                    <w:r w:rsidRPr="0016760B">
                      <w:rPr>
                        <w:rFonts w:ascii="Arial" w:eastAsia="Times New Roman" w:hAnsi="Arial" w:cs="Arial"/>
                        <w:color w:val="000000"/>
                        <w:sz w:val="20"/>
                        <w:szCs w:val="20"/>
                        <w:lang w:eastAsia="pt-BR"/>
                      </w:rPr>
                      <w:t>MATERIAL ELETRICO</w:t>
                    </w:r>
                  </w:ins>
                </w:p>
              </w:tc>
              <w:tc>
                <w:tcPr>
                  <w:tcW w:w="2324" w:type="dxa"/>
                  <w:tcBorders>
                    <w:top w:val="nil"/>
                    <w:left w:val="nil"/>
                    <w:bottom w:val="single" w:sz="4" w:space="0" w:color="auto"/>
                    <w:right w:val="single" w:sz="4" w:space="0" w:color="auto"/>
                  </w:tcBorders>
                  <w:shd w:val="clear" w:color="auto" w:fill="auto"/>
                  <w:noWrap/>
                  <w:vAlign w:val="center"/>
                  <w:hideMark/>
                </w:tcPr>
                <w:p w14:paraId="19C09C1B" w14:textId="77777777" w:rsidR="0016760B" w:rsidRPr="0016760B" w:rsidRDefault="0016760B" w:rsidP="0016760B">
                  <w:pPr>
                    <w:autoSpaceDE/>
                    <w:autoSpaceDN/>
                    <w:adjustRightInd/>
                    <w:jc w:val="center"/>
                    <w:rPr>
                      <w:ins w:id="29240" w:author="Philippe Hollanda - Oliveira Trust" w:date="2022-07-19T09:57:00Z"/>
                      <w:rFonts w:ascii="Arial" w:eastAsia="Times New Roman" w:hAnsi="Arial" w:cs="Arial"/>
                      <w:color w:val="000000"/>
                      <w:sz w:val="20"/>
                      <w:szCs w:val="20"/>
                      <w:lang w:eastAsia="pt-BR"/>
                    </w:rPr>
                  </w:pPr>
                  <w:ins w:id="29241" w:author="Philippe Hollanda - Oliveira Trust" w:date="2022-07-19T09:57:00Z">
                    <w:r w:rsidRPr="0016760B">
                      <w:rPr>
                        <w:rFonts w:ascii="Arial" w:eastAsia="Times New Roman" w:hAnsi="Arial" w:cs="Arial"/>
                        <w:color w:val="000000"/>
                        <w:sz w:val="20"/>
                        <w:szCs w:val="20"/>
                        <w:lang w:eastAsia="pt-BR"/>
                      </w:rPr>
                      <w:t>14/01/2022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D31757A" w14:textId="77777777" w:rsidR="0016760B" w:rsidRPr="0016760B" w:rsidRDefault="0016760B" w:rsidP="0016760B">
                  <w:pPr>
                    <w:autoSpaceDE/>
                    <w:autoSpaceDN/>
                    <w:adjustRightInd/>
                    <w:jc w:val="center"/>
                    <w:rPr>
                      <w:ins w:id="29242" w:author="Philippe Hollanda - Oliveira Trust" w:date="2022-07-19T09:57:00Z"/>
                      <w:rFonts w:ascii="Arial" w:eastAsia="Times New Roman" w:hAnsi="Arial" w:cs="Arial"/>
                      <w:color w:val="000000"/>
                      <w:sz w:val="20"/>
                      <w:szCs w:val="20"/>
                      <w:lang w:eastAsia="pt-BR"/>
                    </w:rPr>
                  </w:pPr>
                  <w:ins w:id="29243" w:author="Philippe Hollanda - Oliveira Trust" w:date="2022-07-19T09:57:00Z">
                    <w:r w:rsidRPr="0016760B">
                      <w:rPr>
                        <w:rFonts w:ascii="Arial" w:eastAsia="Times New Roman" w:hAnsi="Arial" w:cs="Arial"/>
                        <w:color w:val="000000"/>
                        <w:sz w:val="20"/>
                        <w:szCs w:val="20"/>
                        <w:lang w:eastAsia="pt-BR"/>
                      </w:rPr>
                      <w:t>R$ 8.993,47</w:t>
                    </w:r>
                  </w:ins>
                </w:p>
              </w:tc>
            </w:tr>
            <w:tr w:rsidR="0016760B" w:rsidRPr="0016760B" w14:paraId="49D76EDD" w14:textId="77777777" w:rsidTr="0016760B">
              <w:trPr>
                <w:trHeight w:val="1785"/>
                <w:ins w:id="292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BB5EF52" w14:textId="77777777" w:rsidR="0016760B" w:rsidRPr="0016760B" w:rsidRDefault="0016760B" w:rsidP="0016760B">
                  <w:pPr>
                    <w:autoSpaceDE/>
                    <w:autoSpaceDN/>
                    <w:adjustRightInd/>
                    <w:jc w:val="center"/>
                    <w:rPr>
                      <w:ins w:id="29245" w:author="Philippe Hollanda - Oliveira Trust" w:date="2022-07-19T09:57:00Z"/>
                      <w:rFonts w:ascii="Arial" w:eastAsia="Times New Roman" w:hAnsi="Arial" w:cs="Arial"/>
                      <w:color w:val="000000"/>
                      <w:sz w:val="20"/>
                      <w:szCs w:val="20"/>
                      <w:lang w:eastAsia="pt-BR"/>
                    </w:rPr>
                  </w:pPr>
                  <w:ins w:id="29246" w:author="Philippe Hollanda - Oliveira Trust" w:date="2022-07-19T09:57:00Z">
                    <w:r w:rsidRPr="0016760B">
                      <w:rPr>
                        <w:rFonts w:ascii="Arial" w:eastAsia="Times New Roman" w:hAnsi="Arial" w:cs="Arial"/>
                        <w:color w:val="000000"/>
                        <w:sz w:val="20"/>
                        <w:szCs w:val="20"/>
                        <w:lang w:eastAsia="pt-BR"/>
                      </w:rPr>
                      <w:t>PAISAGISMO</w:t>
                    </w:r>
                  </w:ins>
                </w:p>
              </w:tc>
              <w:tc>
                <w:tcPr>
                  <w:tcW w:w="2324" w:type="dxa"/>
                  <w:tcBorders>
                    <w:top w:val="nil"/>
                    <w:left w:val="nil"/>
                    <w:bottom w:val="single" w:sz="4" w:space="0" w:color="auto"/>
                    <w:right w:val="single" w:sz="4" w:space="0" w:color="auto"/>
                  </w:tcBorders>
                  <w:shd w:val="clear" w:color="auto" w:fill="auto"/>
                  <w:noWrap/>
                  <w:vAlign w:val="center"/>
                  <w:hideMark/>
                </w:tcPr>
                <w:p w14:paraId="4DAAF79A" w14:textId="77777777" w:rsidR="0016760B" w:rsidRPr="0016760B" w:rsidRDefault="0016760B" w:rsidP="0016760B">
                  <w:pPr>
                    <w:autoSpaceDE/>
                    <w:autoSpaceDN/>
                    <w:adjustRightInd/>
                    <w:jc w:val="center"/>
                    <w:rPr>
                      <w:ins w:id="29247" w:author="Philippe Hollanda - Oliveira Trust" w:date="2022-07-19T09:57:00Z"/>
                      <w:rFonts w:ascii="Arial" w:eastAsia="Times New Roman" w:hAnsi="Arial" w:cs="Arial"/>
                      <w:color w:val="000000"/>
                      <w:sz w:val="20"/>
                      <w:szCs w:val="20"/>
                      <w:lang w:eastAsia="pt-BR"/>
                    </w:rPr>
                  </w:pPr>
                  <w:ins w:id="29248"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2E9AE7B" w14:textId="77777777" w:rsidR="0016760B" w:rsidRPr="0016760B" w:rsidRDefault="0016760B" w:rsidP="0016760B">
                  <w:pPr>
                    <w:autoSpaceDE/>
                    <w:autoSpaceDN/>
                    <w:adjustRightInd/>
                    <w:jc w:val="center"/>
                    <w:rPr>
                      <w:ins w:id="29249" w:author="Philippe Hollanda - Oliveira Trust" w:date="2022-07-19T09:57:00Z"/>
                      <w:rFonts w:ascii="Arial" w:eastAsia="Times New Roman" w:hAnsi="Arial" w:cs="Arial"/>
                      <w:color w:val="000000"/>
                      <w:sz w:val="20"/>
                      <w:szCs w:val="20"/>
                      <w:lang w:eastAsia="pt-BR"/>
                    </w:rPr>
                  </w:pPr>
                  <w:ins w:id="29250" w:author="Philippe Hollanda - Oliveira Trust" w:date="2022-07-19T09:57:00Z">
                    <w:r w:rsidRPr="0016760B">
                      <w:rPr>
                        <w:rFonts w:ascii="Arial" w:eastAsia="Times New Roman" w:hAnsi="Arial" w:cs="Arial"/>
                        <w:color w:val="000000"/>
                        <w:sz w:val="20"/>
                        <w:szCs w:val="20"/>
                        <w:lang w:eastAsia="pt-BR"/>
                      </w:rPr>
                      <w:t>R$ 61.200,00</w:t>
                    </w:r>
                  </w:ins>
                </w:p>
              </w:tc>
            </w:tr>
            <w:tr w:rsidR="0016760B" w:rsidRPr="0016760B" w14:paraId="579AAFFA" w14:textId="77777777" w:rsidTr="0016760B">
              <w:trPr>
                <w:trHeight w:val="1785"/>
                <w:ins w:id="292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C4E761" w14:textId="77777777" w:rsidR="0016760B" w:rsidRPr="0016760B" w:rsidRDefault="0016760B" w:rsidP="0016760B">
                  <w:pPr>
                    <w:autoSpaceDE/>
                    <w:autoSpaceDN/>
                    <w:adjustRightInd/>
                    <w:jc w:val="center"/>
                    <w:rPr>
                      <w:ins w:id="29252" w:author="Philippe Hollanda - Oliveira Trust" w:date="2022-07-19T09:57:00Z"/>
                      <w:rFonts w:ascii="Arial" w:eastAsia="Times New Roman" w:hAnsi="Arial" w:cs="Arial"/>
                      <w:color w:val="000000"/>
                      <w:sz w:val="20"/>
                      <w:szCs w:val="20"/>
                      <w:lang w:eastAsia="pt-BR"/>
                    </w:rPr>
                  </w:pPr>
                  <w:ins w:id="29253" w:author="Philippe Hollanda - Oliveira Trust" w:date="2022-07-19T09:57:00Z">
                    <w:r w:rsidRPr="0016760B">
                      <w:rPr>
                        <w:rFonts w:ascii="Arial" w:eastAsia="Times New Roman" w:hAnsi="Arial" w:cs="Arial"/>
                        <w:color w:val="000000"/>
                        <w:sz w:val="20"/>
                        <w:szCs w:val="20"/>
                        <w:lang w:eastAsia="pt-BR"/>
                      </w:rPr>
                      <w:lastRenderedPageBreak/>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64ED5EEF" w14:textId="77777777" w:rsidR="0016760B" w:rsidRPr="0016760B" w:rsidRDefault="0016760B" w:rsidP="0016760B">
                  <w:pPr>
                    <w:autoSpaceDE/>
                    <w:autoSpaceDN/>
                    <w:adjustRightInd/>
                    <w:jc w:val="center"/>
                    <w:rPr>
                      <w:ins w:id="29254" w:author="Philippe Hollanda - Oliveira Trust" w:date="2022-07-19T09:57:00Z"/>
                      <w:rFonts w:ascii="Arial" w:eastAsia="Times New Roman" w:hAnsi="Arial" w:cs="Arial"/>
                      <w:color w:val="000000"/>
                      <w:sz w:val="20"/>
                      <w:szCs w:val="20"/>
                      <w:lang w:eastAsia="pt-BR"/>
                    </w:rPr>
                  </w:pPr>
                  <w:ins w:id="29255" w:author="Philippe Hollanda - Oliveira Trust" w:date="2022-07-19T09:57:00Z">
                    <w:r w:rsidRPr="0016760B">
                      <w:rPr>
                        <w:rFonts w:ascii="Arial" w:eastAsia="Times New Roman" w:hAnsi="Arial" w:cs="Arial"/>
                        <w:color w:val="000000"/>
                        <w:sz w:val="20"/>
                        <w:szCs w:val="20"/>
                        <w:lang w:eastAsia="pt-BR"/>
                      </w:rPr>
                      <w:t>11/01/2022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15FE9D8" w14:textId="77777777" w:rsidR="0016760B" w:rsidRPr="0016760B" w:rsidRDefault="0016760B" w:rsidP="0016760B">
                  <w:pPr>
                    <w:autoSpaceDE/>
                    <w:autoSpaceDN/>
                    <w:adjustRightInd/>
                    <w:jc w:val="center"/>
                    <w:rPr>
                      <w:ins w:id="29256" w:author="Philippe Hollanda - Oliveira Trust" w:date="2022-07-19T09:57:00Z"/>
                      <w:rFonts w:ascii="Arial" w:eastAsia="Times New Roman" w:hAnsi="Arial" w:cs="Arial"/>
                      <w:color w:val="000000"/>
                      <w:sz w:val="20"/>
                      <w:szCs w:val="20"/>
                      <w:lang w:eastAsia="pt-BR"/>
                    </w:rPr>
                  </w:pPr>
                  <w:ins w:id="29257" w:author="Philippe Hollanda - Oliveira Trust" w:date="2022-07-19T09:57:00Z">
                    <w:r w:rsidRPr="0016760B">
                      <w:rPr>
                        <w:rFonts w:ascii="Arial" w:eastAsia="Times New Roman" w:hAnsi="Arial" w:cs="Arial"/>
                        <w:color w:val="000000"/>
                        <w:sz w:val="20"/>
                        <w:szCs w:val="20"/>
                        <w:lang w:eastAsia="pt-BR"/>
                      </w:rPr>
                      <w:t>R$ 1.295,00</w:t>
                    </w:r>
                  </w:ins>
                </w:p>
              </w:tc>
            </w:tr>
            <w:tr w:rsidR="0016760B" w:rsidRPr="0016760B" w14:paraId="6C261439" w14:textId="77777777" w:rsidTr="0016760B">
              <w:trPr>
                <w:trHeight w:val="1785"/>
                <w:ins w:id="292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bottom"/>
                  <w:hideMark/>
                </w:tcPr>
                <w:p w14:paraId="645DDF9D" w14:textId="77777777" w:rsidR="0016760B" w:rsidRPr="0016760B" w:rsidRDefault="0016760B" w:rsidP="0016760B">
                  <w:pPr>
                    <w:autoSpaceDE/>
                    <w:autoSpaceDN/>
                    <w:adjustRightInd/>
                    <w:jc w:val="center"/>
                    <w:rPr>
                      <w:ins w:id="29259" w:author="Philippe Hollanda - Oliveira Trust" w:date="2022-07-19T09:57:00Z"/>
                      <w:rFonts w:ascii="Arial" w:eastAsia="Times New Roman" w:hAnsi="Arial" w:cs="Arial"/>
                      <w:color w:val="000000"/>
                      <w:sz w:val="20"/>
                      <w:szCs w:val="20"/>
                      <w:lang w:eastAsia="pt-BR"/>
                    </w:rPr>
                  </w:pPr>
                  <w:ins w:id="29260" w:author="Philippe Hollanda - Oliveira Trust" w:date="2022-07-19T09:57:00Z">
                    <w:r w:rsidRPr="0016760B">
                      <w:rPr>
                        <w:rFonts w:ascii="Arial" w:eastAsia="Times New Roman" w:hAnsi="Arial" w:cs="Arial"/>
                        <w:color w:val="000000"/>
                        <w:sz w:val="20"/>
                        <w:szCs w:val="20"/>
                        <w:lang w:eastAsia="pt-BR"/>
                      </w:rPr>
                      <w:t>TOMADA-PLUG-CABO</w:t>
                    </w:r>
                  </w:ins>
                </w:p>
              </w:tc>
              <w:tc>
                <w:tcPr>
                  <w:tcW w:w="2324" w:type="dxa"/>
                  <w:tcBorders>
                    <w:top w:val="nil"/>
                    <w:left w:val="nil"/>
                    <w:bottom w:val="single" w:sz="4" w:space="0" w:color="auto"/>
                    <w:right w:val="single" w:sz="4" w:space="0" w:color="auto"/>
                  </w:tcBorders>
                  <w:shd w:val="clear" w:color="auto" w:fill="auto"/>
                  <w:noWrap/>
                  <w:vAlign w:val="center"/>
                  <w:hideMark/>
                </w:tcPr>
                <w:p w14:paraId="00586E85" w14:textId="77777777" w:rsidR="0016760B" w:rsidRPr="0016760B" w:rsidRDefault="0016760B" w:rsidP="0016760B">
                  <w:pPr>
                    <w:autoSpaceDE/>
                    <w:autoSpaceDN/>
                    <w:adjustRightInd/>
                    <w:jc w:val="center"/>
                    <w:rPr>
                      <w:ins w:id="29261" w:author="Philippe Hollanda - Oliveira Trust" w:date="2022-07-19T09:57:00Z"/>
                      <w:rFonts w:ascii="Arial" w:eastAsia="Times New Roman" w:hAnsi="Arial" w:cs="Arial"/>
                      <w:color w:val="000000"/>
                      <w:sz w:val="20"/>
                      <w:szCs w:val="20"/>
                      <w:lang w:eastAsia="pt-BR"/>
                    </w:rPr>
                  </w:pPr>
                  <w:ins w:id="29262"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B9487AE" w14:textId="77777777" w:rsidR="0016760B" w:rsidRPr="0016760B" w:rsidRDefault="0016760B" w:rsidP="0016760B">
                  <w:pPr>
                    <w:autoSpaceDE/>
                    <w:autoSpaceDN/>
                    <w:adjustRightInd/>
                    <w:jc w:val="center"/>
                    <w:rPr>
                      <w:ins w:id="29263" w:author="Philippe Hollanda - Oliveira Trust" w:date="2022-07-19T09:57:00Z"/>
                      <w:rFonts w:ascii="Arial" w:eastAsia="Times New Roman" w:hAnsi="Arial" w:cs="Arial"/>
                      <w:color w:val="000000"/>
                      <w:sz w:val="20"/>
                      <w:szCs w:val="20"/>
                      <w:lang w:eastAsia="pt-BR"/>
                    </w:rPr>
                  </w:pPr>
                  <w:ins w:id="29264" w:author="Philippe Hollanda - Oliveira Trust" w:date="2022-07-19T09:57:00Z">
                    <w:r w:rsidRPr="0016760B">
                      <w:rPr>
                        <w:rFonts w:ascii="Arial" w:eastAsia="Times New Roman" w:hAnsi="Arial" w:cs="Arial"/>
                        <w:color w:val="000000"/>
                        <w:sz w:val="20"/>
                        <w:szCs w:val="20"/>
                        <w:lang w:eastAsia="pt-BR"/>
                      </w:rPr>
                      <w:t>R$ 647,00</w:t>
                    </w:r>
                  </w:ins>
                </w:p>
              </w:tc>
            </w:tr>
            <w:tr w:rsidR="0016760B" w:rsidRPr="0016760B" w14:paraId="044659C5" w14:textId="77777777" w:rsidTr="0016760B">
              <w:trPr>
                <w:trHeight w:val="1785"/>
                <w:ins w:id="292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E2BA28" w14:textId="77777777" w:rsidR="0016760B" w:rsidRPr="0016760B" w:rsidRDefault="0016760B" w:rsidP="0016760B">
                  <w:pPr>
                    <w:autoSpaceDE/>
                    <w:autoSpaceDN/>
                    <w:adjustRightInd/>
                    <w:jc w:val="center"/>
                    <w:rPr>
                      <w:ins w:id="29266" w:author="Philippe Hollanda - Oliveira Trust" w:date="2022-07-19T09:57:00Z"/>
                      <w:rFonts w:ascii="Arial" w:eastAsia="Times New Roman" w:hAnsi="Arial" w:cs="Arial"/>
                      <w:color w:val="000000"/>
                      <w:sz w:val="20"/>
                      <w:szCs w:val="20"/>
                      <w:lang w:eastAsia="pt-BR"/>
                    </w:rPr>
                  </w:pPr>
                  <w:ins w:id="29267" w:author="Philippe Hollanda - Oliveira Trust" w:date="2022-07-19T09:57:00Z">
                    <w:r w:rsidRPr="0016760B">
                      <w:rPr>
                        <w:rFonts w:ascii="Arial" w:eastAsia="Times New Roman" w:hAnsi="Arial" w:cs="Arial"/>
                        <w:color w:val="000000"/>
                        <w:sz w:val="20"/>
                        <w:szCs w:val="20"/>
                        <w:lang w:eastAsia="pt-BR"/>
                      </w:rPr>
                      <w:t>BUCHA-PARAFUSO</w:t>
                    </w:r>
                  </w:ins>
                </w:p>
              </w:tc>
              <w:tc>
                <w:tcPr>
                  <w:tcW w:w="2324" w:type="dxa"/>
                  <w:tcBorders>
                    <w:top w:val="nil"/>
                    <w:left w:val="nil"/>
                    <w:bottom w:val="single" w:sz="4" w:space="0" w:color="auto"/>
                    <w:right w:val="single" w:sz="4" w:space="0" w:color="auto"/>
                  </w:tcBorders>
                  <w:shd w:val="clear" w:color="auto" w:fill="auto"/>
                  <w:noWrap/>
                  <w:vAlign w:val="center"/>
                  <w:hideMark/>
                </w:tcPr>
                <w:p w14:paraId="140C564B" w14:textId="77777777" w:rsidR="0016760B" w:rsidRPr="0016760B" w:rsidRDefault="0016760B" w:rsidP="0016760B">
                  <w:pPr>
                    <w:autoSpaceDE/>
                    <w:autoSpaceDN/>
                    <w:adjustRightInd/>
                    <w:jc w:val="center"/>
                    <w:rPr>
                      <w:ins w:id="29268" w:author="Philippe Hollanda - Oliveira Trust" w:date="2022-07-19T09:57:00Z"/>
                      <w:rFonts w:ascii="Arial" w:eastAsia="Times New Roman" w:hAnsi="Arial" w:cs="Arial"/>
                      <w:color w:val="000000"/>
                      <w:sz w:val="20"/>
                      <w:szCs w:val="20"/>
                      <w:lang w:eastAsia="pt-BR"/>
                    </w:rPr>
                  </w:pPr>
                  <w:ins w:id="29269"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85732D8" w14:textId="77777777" w:rsidR="0016760B" w:rsidRPr="0016760B" w:rsidRDefault="0016760B" w:rsidP="0016760B">
                  <w:pPr>
                    <w:autoSpaceDE/>
                    <w:autoSpaceDN/>
                    <w:adjustRightInd/>
                    <w:jc w:val="center"/>
                    <w:rPr>
                      <w:ins w:id="29270" w:author="Philippe Hollanda - Oliveira Trust" w:date="2022-07-19T09:57:00Z"/>
                      <w:rFonts w:ascii="Arial" w:eastAsia="Times New Roman" w:hAnsi="Arial" w:cs="Arial"/>
                      <w:color w:val="000000"/>
                      <w:sz w:val="20"/>
                      <w:szCs w:val="20"/>
                      <w:lang w:eastAsia="pt-BR"/>
                    </w:rPr>
                  </w:pPr>
                  <w:ins w:id="29271" w:author="Philippe Hollanda - Oliveira Trust" w:date="2022-07-19T09:57:00Z">
                    <w:r w:rsidRPr="0016760B">
                      <w:rPr>
                        <w:rFonts w:ascii="Arial" w:eastAsia="Times New Roman" w:hAnsi="Arial" w:cs="Arial"/>
                        <w:color w:val="000000"/>
                        <w:sz w:val="20"/>
                        <w:szCs w:val="20"/>
                        <w:lang w:eastAsia="pt-BR"/>
                      </w:rPr>
                      <w:t>R$ 2.262,93</w:t>
                    </w:r>
                  </w:ins>
                </w:p>
              </w:tc>
            </w:tr>
            <w:tr w:rsidR="0016760B" w:rsidRPr="0016760B" w14:paraId="55187247" w14:textId="77777777" w:rsidTr="0016760B">
              <w:trPr>
                <w:trHeight w:val="1785"/>
                <w:ins w:id="292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EE911E" w14:textId="77777777" w:rsidR="0016760B" w:rsidRPr="0016760B" w:rsidRDefault="0016760B" w:rsidP="0016760B">
                  <w:pPr>
                    <w:autoSpaceDE/>
                    <w:autoSpaceDN/>
                    <w:adjustRightInd/>
                    <w:jc w:val="center"/>
                    <w:rPr>
                      <w:ins w:id="29273" w:author="Philippe Hollanda - Oliveira Trust" w:date="2022-07-19T09:57:00Z"/>
                      <w:rFonts w:ascii="Arial" w:eastAsia="Times New Roman" w:hAnsi="Arial" w:cs="Arial"/>
                      <w:color w:val="000000"/>
                      <w:sz w:val="20"/>
                      <w:szCs w:val="20"/>
                      <w:lang w:eastAsia="pt-BR"/>
                    </w:rPr>
                  </w:pPr>
                  <w:ins w:id="29274" w:author="Philippe Hollanda - Oliveira Trust" w:date="2022-07-19T09:57:00Z">
                    <w:r w:rsidRPr="0016760B">
                      <w:rPr>
                        <w:rFonts w:ascii="Arial" w:eastAsia="Times New Roman" w:hAnsi="Arial" w:cs="Arial"/>
                        <w:color w:val="000000"/>
                        <w:sz w:val="20"/>
                        <w:szCs w:val="20"/>
                        <w:lang w:eastAsia="pt-BR"/>
                      </w:rPr>
                      <w:t>FECHADURA-PORTA</w:t>
                    </w:r>
                  </w:ins>
                </w:p>
              </w:tc>
              <w:tc>
                <w:tcPr>
                  <w:tcW w:w="2324" w:type="dxa"/>
                  <w:tcBorders>
                    <w:top w:val="nil"/>
                    <w:left w:val="nil"/>
                    <w:bottom w:val="single" w:sz="4" w:space="0" w:color="auto"/>
                    <w:right w:val="single" w:sz="4" w:space="0" w:color="auto"/>
                  </w:tcBorders>
                  <w:shd w:val="clear" w:color="auto" w:fill="auto"/>
                  <w:noWrap/>
                  <w:vAlign w:val="center"/>
                  <w:hideMark/>
                </w:tcPr>
                <w:p w14:paraId="7041E85D" w14:textId="77777777" w:rsidR="0016760B" w:rsidRPr="0016760B" w:rsidRDefault="0016760B" w:rsidP="0016760B">
                  <w:pPr>
                    <w:autoSpaceDE/>
                    <w:autoSpaceDN/>
                    <w:adjustRightInd/>
                    <w:jc w:val="center"/>
                    <w:rPr>
                      <w:ins w:id="29275" w:author="Philippe Hollanda - Oliveira Trust" w:date="2022-07-19T09:57:00Z"/>
                      <w:rFonts w:ascii="Arial" w:eastAsia="Times New Roman" w:hAnsi="Arial" w:cs="Arial"/>
                      <w:color w:val="000000"/>
                      <w:sz w:val="20"/>
                      <w:szCs w:val="20"/>
                      <w:lang w:eastAsia="pt-BR"/>
                    </w:rPr>
                  </w:pPr>
                  <w:ins w:id="29276"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B7C2808" w14:textId="77777777" w:rsidR="0016760B" w:rsidRPr="0016760B" w:rsidRDefault="0016760B" w:rsidP="0016760B">
                  <w:pPr>
                    <w:autoSpaceDE/>
                    <w:autoSpaceDN/>
                    <w:adjustRightInd/>
                    <w:jc w:val="center"/>
                    <w:rPr>
                      <w:ins w:id="29277" w:author="Philippe Hollanda - Oliveira Trust" w:date="2022-07-19T09:57:00Z"/>
                      <w:rFonts w:ascii="Arial" w:eastAsia="Times New Roman" w:hAnsi="Arial" w:cs="Arial"/>
                      <w:color w:val="000000"/>
                      <w:sz w:val="20"/>
                      <w:szCs w:val="20"/>
                      <w:lang w:eastAsia="pt-BR"/>
                    </w:rPr>
                  </w:pPr>
                  <w:ins w:id="29278" w:author="Philippe Hollanda - Oliveira Trust" w:date="2022-07-19T09:57:00Z">
                    <w:r w:rsidRPr="0016760B">
                      <w:rPr>
                        <w:rFonts w:ascii="Arial" w:eastAsia="Times New Roman" w:hAnsi="Arial" w:cs="Arial"/>
                        <w:color w:val="000000"/>
                        <w:sz w:val="20"/>
                        <w:szCs w:val="20"/>
                        <w:lang w:eastAsia="pt-BR"/>
                      </w:rPr>
                      <w:t>R$ 5.468,00</w:t>
                    </w:r>
                  </w:ins>
                </w:p>
              </w:tc>
            </w:tr>
            <w:tr w:rsidR="0016760B" w:rsidRPr="0016760B" w14:paraId="739B99E4" w14:textId="77777777" w:rsidTr="0016760B">
              <w:trPr>
                <w:trHeight w:val="1785"/>
                <w:ins w:id="292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E4F08D" w14:textId="77777777" w:rsidR="0016760B" w:rsidRPr="0016760B" w:rsidRDefault="0016760B" w:rsidP="0016760B">
                  <w:pPr>
                    <w:autoSpaceDE/>
                    <w:autoSpaceDN/>
                    <w:adjustRightInd/>
                    <w:jc w:val="center"/>
                    <w:rPr>
                      <w:ins w:id="29280" w:author="Philippe Hollanda - Oliveira Trust" w:date="2022-07-19T09:57:00Z"/>
                      <w:rFonts w:ascii="Arial" w:eastAsia="Times New Roman" w:hAnsi="Arial" w:cs="Arial"/>
                      <w:color w:val="000000"/>
                      <w:sz w:val="20"/>
                      <w:szCs w:val="20"/>
                      <w:lang w:eastAsia="pt-BR"/>
                    </w:rPr>
                  </w:pPr>
                  <w:ins w:id="2928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AED1422" w14:textId="77777777" w:rsidR="0016760B" w:rsidRPr="0016760B" w:rsidRDefault="0016760B" w:rsidP="0016760B">
                  <w:pPr>
                    <w:autoSpaceDE/>
                    <w:autoSpaceDN/>
                    <w:adjustRightInd/>
                    <w:jc w:val="center"/>
                    <w:rPr>
                      <w:ins w:id="29282" w:author="Philippe Hollanda - Oliveira Trust" w:date="2022-07-19T09:57:00Z"/>
                      <w:rFonts w:ascii="Arial" w:eastAsia="Times New Roman" w:hAnsi="Arial" w:cs="Arial"/>
                      <w:color w:val="000000"/>
                      <w:sz w:val="20"/>
                      <w:szCs w:val="20"/>
                      <w:lang w:eastAsia="pt-BR"/>
                    </w:rPr>
                  </w:pPr>
                  <w:ins w:id="29283"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42A3E0F" w14:textId="77777777" w:rsidR="0016760B" w:rsidRPr="0016760B" w:rsidRDefault="0016760B" w:rsidP="0016760B">
                  <w:pPr>
                    <w:autoSpaceDE/>
                    <w:autoSpaceDN/>
                    <w:adjustRightInd/>
                    <w:jc w:val="center"/>
                    <w:rPr>
                      <w:ins w:id="29284" w:author="Philippe Hollanda - Oliveira Trust" w:date="2022-07-19T09:57:00Z"/>
                      <w:rFonts w:ascii="Arial" w:eastAsia="Times New Roman" w:hAnsi="Arial" w:cs="Arial"/>
                      <w:color w:val="000000"/>
                      <w:sz w:val="20"/>
                      <w:szCs w:val="20"/>
                      <w:lang w:eastAsia="pt-BR"/>
                    </w:rPr>
                  </w:pPr>
                  <w:ins w:id="29285" w:author="Philippe Hollanda - Oliveira Trust" w:date="2022-07-19T09:57:00Z">
                    <w:r w:rsidRPr="0016760B">
                      <w:rPr>
                        <w:rFonts w:ascii="Arial" w:eastAsia="Times New Roman" w:hAnsi="Arial" w:cs="Arial"/>
                        <w:color w:val="000000"/>
                        <w:sz w:val="20"/>
                        <w:szCs w:val="20"/>
                        <w:lang w:eastAsia="pt-BR"/>
                      </w:rPr>
                      <w:t>R$ 7.841,50</w:t>
                    </w:r>
                  </w:ins>
                </w:p>
              </w:tc>
            </w:tr>
            <w:tr w:rsidR="0016760B" w:rsidRPr="0016760B" w14:paraId="1D086154" w14:textId="77777777" w:rsidTr="0016760B">
              <w:trPr>
                <w:trHeight w:val="1785"/>
                <w:ins w:id="292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6BB4DE" w14:textId="77777777" w:rsidR="0016760B" w:rsidRPr="0016760B" w:rsidRDefault="0016760B" w:rsidP="0016760B">
                  <w:pPr>
                    <w:autoSpaceDE/>
                    <w:autoSpaceDN/>
                    <w:adjustRightInd/>
                    <w:jc w:val="center"/>
                    <w:rPr>
                      <w:ins w:id="29287" w:author="Philippe Hollanda - Oliveira Trust" w:date="2022-07-19T09:57:00Z"/>
                      <w:rFonts w:ascii="Arial" w:eastAsia="Times New Roman" w:hAnsi="Arial" w:cs="Arial"/>
                      <w:color w:val="000000"/>
                      <w:sz w:val="20"/>
                      <w:szCs w:val="20"/>
                      <w:lang w:eastAsia="pt-BR"/>
                    </w:rPr>
                  </w:pPr>
                  <w:ins w:id="29288"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60677FF" w14:textId="77777777" w:rsidR="0016760B" w:rsidRPr="0016760B" w:rsidRDefault="0016760B" w:rsidP="0016760B">
                  <w:pPr>
                    <w:autoSpaceDE/>
                    <w:autoSpaceDN/>
                    <w:adjustRightInd/>
                    <w:jc w:val="center"/>
                    <w:rPr>
                      <w:ins w:id="29289" w:author="Philippe Hollanda - Oliveira Trust" w:date="2022-07-19T09:57:00Z"/>
                      <w:rFonts w:ascii="Arial" w:eastAsia="Times New Roman" w:hAnsi="Arial" w:cs="Arial"/>
                      <w:color w:val="000000"/>
                      <w:sz w:val="20"/>
                      <w:szCs w:val="20"/>
                      <w:lang w:eastAsia="pt-BR"/>
                    </w:rPr>
                  </w:pPr>
                  <w:ins w:id="29290"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1365931" w14:textId="77777777" w:rsidR="0016760B" w:rsidRPr="0016760B" w:rsidRDefault="0016760B" w:rsidP="0016760B">
                  <w:pPr>
                    <w:autoSpaceDE/>
                    <w:autoSpaceDN/>
                    <w:adjustRightInd/>
                    <w:jc w:val="center"/>
                    <w:rPr>
                      <w:ins w:id="29291" w:author="Philippe Hollanda - Oliveira Trust" w:date="2022-07-19T09:57:00Z"/>
                      <w:rFonts w:ascii="Arial" w:eastAsia="Times New Roman" w:hAnsi="Arial" w:cs="Arial"/>
                      <w:color w:val="000000"/>
                      <w:sz w:val="20"/>
                      <w:szCs w:val="20"/>
                      <w:lang w:eastAsia="pt-BR"/>
                    </w:rPr>
                  </w:pPr>
                  <w:ins w:id="29292" w:author="Philippe Hollanda - Oliveira Trust" w:date="2022-07-19T09:57:00Z">
                    <w:r w:rsidRPr="0016760B">
                      <w:rPr>
                        <w:rFonts w:ascii="Arial" w:eastAsia="Times New Roman" w:hAnsi="Arial" w:cs="Arial"/>
                        <w:color w:val="000000"/>
                        <w:sz w:val="20"/>
                        <w:szCs w:val="20"/>
                        <w:lang w:eastAsia="pt-BR"/>
                      </w:rPr>
                      <w:t>R$ 2.247,00</w:t>
                    </w:r>
                  </w:ins>
                </w:p>
              </w:tc>
            </w:tr>
            <w:tr w:rsidR="0016760B" w:rsidRPr="0016760B" w14:paraId="034D2EFC" w14:textId="77777777" w:rsidTr="0016760B">
              <w:trPr>
                <w:trHeight w:val="1785"/>
                <w:ins w:id="292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8A93A7" w14:textId="77777777" w:rsidR="0016760B" w:rsidRPr="0016760B" w:rsidRDefault="0016760B" w:rsidP="0016760B">
                  <w:pPr>
                    <w:autoSpaceDE/>
                    <w:autoSpaceDN/>
                    <w:adjustRightInd/>
                    <w:jc w:val="center"/>
                    <w:rPr>
                      <w:ins w:id="29294" w:author="Philippe Hollanda - Oliveira Trust" w:date="2022-07-19T09:57:00Z"/>
                      <w:rFonts w:ascii="Arial" w:eastAsia="Times New Roman" w:hAnsi="Arial" w:cs="Arial"/>
                      <w:color w:val="000000"/>
                      <w:sz w:val="20"/>
                      <w:szCs w:val="20"/>
                      <w:lang w:eastAsia="pt-BR"/>
                    </w:rPr>
                  </w:pPr>
                  <w:ins w:id="29295" w:author="Philippe Hollanda - Oliveira Trust" w:date="2022-07-19T09:57:00Z">
                    <w:r w:rsidRPr="0016760B">
                      <w:rPr>
                        <w:rFonts w:ascii="Arial" w:eastAsia="Times New Roman" w:hAnsi="Arial" w:cs="Arial"/>
                        <w:color w:val="000000"/>
                        <w:sz w:val="20"/>
                        <w:szCs w:val="20"/>
                        <w:lang w:eastAsia="pt-BR"/>
                      </w:rPr>
                      <w:t>CONTROLE REMOTO</w:t>
                    </w:r>
                  </w:ins>
                </w:p>
              </w:tc>
              <w:tc>
                <w:tcPr>
                  <w:tcW w:w="2324" w:type="dxa"/>
                  <w:tcBorders>
                    <w:top w:val="nil"/>
                    <w:left w:val="nil"/>
                    <w:bottom w:val="single" w:sz="4" w:space="0" w:color="auto"/>
                    <w:right w:val="single" w:sz="4" w:space="0" w:color="auto"/>
                  </w:tcBorders>
                  <w:shd w:val="clear" w:color="auto" w:fill="auto"/>
                  <w:noWrap/>
                  <w:vAlign w:val="center"/>
                  <w:hideMark/>
                </w:tcPr>
                <w:p w14:paraId="104F6598" w14:textId="77777777" w:rsidR="0016760B" w:rsidRPr="0016760B" w:rsidRDefault="0016760B" w:rsidP="0016760B">
                  <w:pPr>
                    <w:autoSpaceDE/>
                    <w:autoSpaceDN/>
                    <w:adjustRightInd/>
                    <w:jc w:val="center"/>
                    <w:rPr>
                      <w:ins w:id="29296" w:author="Philippe Hollanda - Oliveira Trust" w:date="2022-07-19T09:57:00Z"/>
                      <w:rFonts w:ascii="Arial" w:eastAsia="Times New Roman" w:hAnsi="Arial" w:cs="Arial"/>
                      <w:color w:val="000000"/>
                      <w:sz w:val="20"/>
                      <w:szCs w:val="20"/>
                      <w:lang w:eastAsia="pt-BR"/>
                    </w:rPr>
                  </w:pPr>
                  <w:ins w:id="29297"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0F93403" w14:textId="77777777" w:rsidR="0016760B" w:rsidRPr="0016760B" w:rsidRDefault="0016760B" w:rsidP="0016760B">
                  <w:pPr>
                    <w:autoSpaceDE/>
                    <w:autoSpaceDN/>
                    <w:adjustRightInd/>
                    <w:jc w:val="center"/>
                    <w:rPr>
                      <w:ins w:id="29298" w:author="Philippe Hollanda - Oliveira Trust" w:date="2022-07-19T09:57:00Z"/>
                      <w:rFonts w:ascii="Arial" w:eastAsia="Times New Roman" w:hAnsi="Arial" w:cs="Arial"/>
                      <w:color w:val="000000"/>
                      <w:sz w:val="20"/>
                      <w:szCs w:val="20"/>
                      <w:lang w:eastAsia="pt-BR"/>
                    </w:rPr>
                  </w:pPr>
                  <w:ins w:id="29299" w:author="Philippe Hollanda - Oliveira Trust" w:date="2022-07-19T09:57:00Z">
                    <w:r w:rsidRPr="0016760B">
                      <w:rPr>
                        <w:rFonts w:ascii="Arial" w:eastAsia="Times New Roman" w:hAnsi="Arial" w:cs="Arial"/>
                        <w:color w:val="000000"/>
                        <w:sz w:val="20"/>
                        <w:szCs w:val="20"/>
                        <w:lang w:eastAsia="pt-BR"/>
                      </w:rPr>
                      <w:t>R$ 215,00</w:t>
                    </w:r>
                  </w:ins>
                </w:p>
              </w:tc>
            </w:tr>
            <w:tr w:rsidR="0016760B" w:rsidRPr="0016760B" w14:paraId="1CE59BB5" w14:textId="77777777" w:rsidTr="0016760B">
              <w:trPr>
                <w:trHeight w:val="1785"/>
                <w:ins w:id="293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102F7F" w14:textId="77777777" w:rsidR="0016760B" w:rsidRPr="0016760B" w:rsidRDefault="0016760B" w:rsidP="0016760B">
                  <w:pPr>
                    <w:autoSpaceDE/>
                    <w:autoSpaceDN/>
                    <w:adjustRightInd/>
                    <w:jc w:val="center"/>
                    <w:rPr>
                      <w:ins w:id="29301" w:author="Philippe Hollanda - Oliveira Trust" w:date="2022-07-19T09:57:00Z"/>
                      <w:rFonts w:ascii="Arial" w:eastAsia="Times New Roman" w:hAnsi="Arial" w:cs="Arial"/>
                      <w:color w:val="000000"/>
                      <w:sz w:val="20"/>
                      <w:szCs w:val="20"/>
                      <w:lang w:eastAsia="pt-BR"/>
                    </w:rPr>
                  </w:pPr>
                  <w:ins w:id="2930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EFAEC96" w14:textId="77777777" w:rsidR="0016760B" w:rsidRPr="0016760B" w:rsidRDefault="0016760B" w:rsidP="0016760B">
                  <w:pPr>
                    <w:autoSpaceDE/>
                    <w:autoSpaceDN/>
                    <w:adjustRightInd/>
                    <w:jc w:val="center"/>
                    <w:rPr>
                      <w:ins w:id="29303" w:author="Philippe Hollanda - Oliveira Trust" w:date="2022-07-19T09:57:00Z"/>
                      <w:rFonts w:ascii="Arial" w:eastAsia="Times New Roman" w:hAnsi="Arial" w:cs="Arial"/>
                      <w:color w:val="000000"/>
                      <w:sz w:val="20"/>
                      <w:szCs w:val="20"/>
                      <w:lang w:eastAsia="pt-BR"/>
                    </w:rPr>
                  </w:pPr>
                  <w:ins w:id="29304"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B5311FA" w14:textId="77777777" w:rsidR="0016760B" w:rsidRPr="0016760B" w:rsidRDefault="0016760B" w:rsidP="0016760B">
                  <w:pPr>
                    <w:autoSpaceDE/>
                    <w:autoSpaceDN/>
                    <w:adjustRightInd/>
                    <w:jc w:val="center"/>
                    <w:rPr>
                      <w:ins w:id="29305" w:author="Philippe Hollanda - Oliveira Trust" w:date="2022-07-19T09:57:00Z"/>
                      <w:rFonts w:ascii="Arial" w:eastAsia="Times New Roman" w:hAnsi="Arial" w:cs="Arial"/>
                      <w:color w:val="000000"/>
                      <w:sz w:val="20"/>
                      <w:szCs w:val="20"/>
                      <w:lang w:eastAsia="pt-BR"/>
                    </w:rPr>
                  </w:pPr>
                  <w:ins w:id="29306" w:author="Philippe Hollanda - Oliveira Trust" w:date="2022-07-19T09:57:00Z">
                    <w:r w:rsidRPr="0016760B">
                      <w:rPr>
                        <w:rFonts w:ascii="Arial" w:eastAsia="Times New Roman" w:hAnsi="Arial" w:cs="Arial"/>
                        <w:color w:val="000000"/>
                        <w:sz w:val="20"/>
                        <w:szCs w:val="20"/>
                        <w:lang w:eastAsia="pt-BR"/>
                      </w:rPr>
                      <w:t>R$ 2.410,00</w:t>
                    </w:r>
                  </w:ins>
                </w:p>
              </w:tc>
            </w:tr>
            <w:tr w:rsidR="0016760B" w:rsidRPr="0016760B" w14:paraId="50D03FA3" w14:textId="77777777" w:rsidTr="0016760B">
              <w:trPr>
                <w:trHeight w:val="1785"/>
                <w:ins w:id="293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933A35" w14:textId="77777777" w:rsidR="0016760B" w:rsidRPr="0016760B" w:rsidRDefault="0016760B" w:rsidP="0016760B">
                  <w:pPr>
                    <w:autoSpaceDE/>
                    <w:autoSpaceDN/>
                    <w:adjustRightInd/>
                    <w:jc w:val="center"/>
                    <w:rPr>
                      <w:ins w:id="29308" w:author="Philippe Hollanda - Oliveira Trust" w:date="2022-07-19T09:57:00Z"/>
                      <w:rFonts w:ascii="Arial" w:eastAsia="Times New Roman" w:hAnsi="Arial" w:cs="Arial"/>
                      <w:color w:val="000000"/>
                      <w:sz w:val="20"/>
                      <w:szCs w:val="20"/>
                      <w:lang w:eastAsia="pt-BR"/>
                    </w:rPr>
                  </w:pPr>
                  <w:ins w:id="2930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E2CD9B9" w14:textId="77777777" w:rsidR="0016760B" w:rsidRPr="0016760B" w:rsidRDefault="0016760B" w:rsidP="0016760B">
                  <w:pPr>
                    <w:autoSpaceDE/>
                    <w:autoSpaceDN/>
                    <w:adjustRightInd/>
                    <w:jc w:val="center"/>
                    <w:rPr>
                      <w:ins w:id="29310" w:author="Philippe Hollanda - Oliveira Trust" w:date="2022-07-19T09:57:00Z"/>
                      <w:rFonts w:ascii="Arial" w:eastAsia="Times New Roman" w:hAnsi="Arial" w:cs="Arial"/>
                      <w:color w:val="000000"/>
                      <w:sz w:val="20"/>
                      <w:szCs w:val="20"/>
                      <w:lang w:eastAsia="pt-BR"/>
                    </w:rPr>
                  </w:pPr>
                  <w:ins w:id="29311"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9A95936" w14:textId="77777777" w:rsidR="0016760B" w:rsidRPr="0016760B" w:rsidRDefault="0016760B" w:rsidP="0016760B">
                  <w:pPr>
                    <w:autoSpaceDE/>
                    <w:autoSpaceDN/>
                    <w:adjustRightInd/>
                    <w:jc w:val="center"/>
                    <w:rPr>
                      <w:ins w:id="29312" w:author="Philippe Hollanda - Oliveira Trust" w:date="2022-07-19T09:57:00Z"/>
                      <w:rFonts w:ascii="Arial" w:eastAsia="Times New Roman" w:hAnsi="Arial" w:cs="Arial"/>
                      <w:color w:val="000000"/>
                      <w:sz w:val="20"/>
                      <w:szCs w:val="20"/>
                      <w:lang w:eastAsia="pt-BR"/>
                    </w:rPr>
                  </w:pPr>
                  <w:ins w:id="29313" w:author="Philippe Hollanda - Oliveira Trust" w:date="2022-07-19T09:57:00Z">
                    <w:r w:rsidRPr="0016760B">
                      <w:rPr>
                        <w:rFonts w:ascii="Arial" w:eastAsia="Times New Roman" w:hAnsi="Arial" w:cs="Arial"/>
                        <w:color w:val="000000"/>
                        <w:sz w:val="20"/>
                        <w:szCs w:val="20"/>
                        <w:lang w:eastAsia="pt-BR"/>
                      </w:rPr>
                      <w:t>R$ 120,00</w:t>
                    </w:r>
                  </w:ins>
                </w:p>
              </w:tc>
            </w:tr>
            <w:tr w:rsidR="0016760B" w:rsidRPr="0016760B" w14:paraId="0CAA58A4" w14:textId="77777777" w:rsidTr="0016760B">
              <w:trPr>
                <w:trHeight w:val="1785"/>
                <w:ins w:id="293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2633F1" w14:textId="77777777" w:rsidR="0016760B" w:rsidRPr="0016760B" w:rsidRDefault="0016760B" w:rsidP="0016760B">
                  <w:pPr>
                    <w:autoSpaceDE/>
                    <w:autoSpaceDN/>
                    <w:adjustRightInd/>
                    <w:jc w:val="center"/>
                    <w:rPr>
                      <w:ins w:id="29315" w:author="Philippe Hollanda - Oliveira Trust" w:date="2022-07-19T09:57:00Z"/>
                      <w:rFonts w:ascii="Arial" w:eastAsia="Times New Roman" w:hAnsi="Arial" w:cs="Arial"/>
                      <w:color w:val="000000"/>
                      <w:sz w:val="20"/>
                      <w:szCs w:val="20"/>
                      <w:lang w:eastAsia="pt-BR"/>
                    </w:rPr>
                  </w:pPr>
                  <w:ins w:id="2931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4A39BB0" w14:textId="77777777" w:rsidR="0016760B" w:rsidRPr="0016760B" w:rsidRDefault="0016760B" w:rsidP="0016760B">
                  <w:pPr>
                    <w:autoSpaceDE/>
                    <w:autoSpaceDN/>
                    <w:adjustRightInd/>
                    <w:jc w:val="center"/>
                    <w:rPr>
                      <w:ins w:id="29317" w:author="Philippe Hollanda - Oliveira Trust" w:date="2022-07-19T09:57:00Z"/>
                      <w:rFonts w:ascii="Arial" w:eastAsia="Times New Roman" w:hAnsi="Arial" w:cs="Arial"/>
                      <w:color w:val="000000"/>
                      <w:sz w:val="20"/>
                      <w:szCs w:val="20"/>
                      <w:lang w:eastAsia="pt-BR"/>
                    </w:rPr>
                  </w:pPr>
                  <w:ins w:id="29318"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3988170" w14:textId="77777777" w:rsidR="0016760B" w:rsidRPr="0016760B" w:rsidRDefault="0016760B" w:rsidP="0016760B">
                  <w:pPr>
                    <w:autoSpaceDE/>
                    <w:autoSpaceDN/>
                    <w:adjustRightInd/>
                    <w:jc w:val="center"/>
                    <w:rPr>
                      <w:ins w:id="29319" w:author="Philippe Hollanda - Oliveira Trust" w:date="2022-07-19T09:57:00Z"/>
                      <w:rFonts w:ascii="Arial" w:eastAsia="Times New Roman" w:hAnsi="Arial" w:cs="Arial"/>
                      <w:color w:val="000000"/>
                      <w:sz w:val="20"/>
                      <w:szCs w:val="20"/>
                      <w:lang w:eastAsia="pt-BR"/>
                    </w:rPr>
                  </w:pPr>
                  <w:ins w:id="29320" w:author="Philippe Hollanda - Oliveira Trust" w:date="2022-07-19T09:57:00Z">
                    <w:r w:rsidRPr="0016760B">
                      <w:rPr>
                        <w:rFonts w:ascii="Arial" w:eastAsia="Times New Roman" w:hAnsi="Arial" w:cs="Arial"/>
                        <w:color w:val="000000"/>
                        <w:sz w:val="20"/>
                        <w:szCs w:val="20"/>
                        <w:lang w:eastAsia="pt-BR"/>
                      </w:rPr>
                      <w:t>R$ 125,00</w:t>
                    </w:r>
                  </w:ins>
                </w:p>
              </w:tc>
            </w:tr>
            <w:tr w:rsidR="0016760B" w:rsidRPr="0016760B" w14:paraId="7D26DC24" w14:textId="77777777" w:rsidTr="0016760B">
              <w:trPr>
                <w:trHeight w:val="1785"/>
                <w:ins w:id="293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1752D5" w14:textId="77777777" w:rsidR="0016760B" w:rsidRPr="0016760B" w:rsidRDefault="0016760B" w:rsidP="0016760B">
                  <w:pPr>
                    <w:autoSpaceDE/>
                    <w:autoSpaceDN/>
                    <w:adjustRightInd/>
                    <w:jc w:val="center"/>
                    <w:rPr>
                      <w:ins w:id="29322" w:author="Philippe Hollanda - Oliveira Trust" w:date="2022-07-19T09:57:00Z"/>
                      <w:rFonts w:ascii="Arial" w:eastAsia="Times New Roman" w:hAnsi="Arial" w:cs="Arial"/>
                      <w:color w:val="000000"/>
                      <w:sz w:val="20"/>
                      <w:szCs w:val="20"/>
                      <w:lang w:eastAsia="pt-BR"/>
                    </w:rPr>
                  </w:pPr>
                  <w:ins w:id="29323"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FD1AB9D" w14:textId="77777777" w:rsidR="0016760B" w:rsidRPr="0016760B" w:rsidRDefault="0016760B" w:rsidP="0016760B">
                  <w:pPr>
                    <w:autoSpaceDE/>
                    <w:autoSpaceDN/>
                    <w:adjustRightInd/>
                    <w:jc w:val="center"/>
                    <w:rPr>
                      <w:ins w:id="29324" w:author="Philippe Hollanda - Oliveira Trust" w:date="2022-07-19T09:57:00Z"/>
                      <w:rFonts w:ascii="Arial" w:eastAsia="Times New Roman" w:hAnsi="Arial" w:cs="Arial"/>
                      <w:color w:val="000000"/>
                      <w:sz w:val="20"/>
                      <w:szCs w:val="20"/>
                      <w:lang w:eastAsia="pt-BR"/>
                    </w:rPr>
                  </w:pPr>
                  <w:ins w:id="29325" w:author="Philippe Hollanda - Oliveira Trust" w:date="2022-07-19T09:57:00Z">
                    <w:r w:rsidRPr="0016760B">
                      <w:rPr>
                        <w:rFonts w:ascii="Arial" w:eastAsia="Times New Roman" w:hAnsi="Arial" w:cs="Arial"/>
                        <w:color w:val="000000"/>
                        <w:sz w:val="20"/>
                        <w:szCs w:val="20"/>
                        <w:lang w:eastAsia="pt-BR"/>
                      </w:rPr>
                      <w:t>12/01/2022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9B19828" w14:textId="77777777" w:rsidR="0016760B" w:rsidRPr="0016760B" w:rsidRDefault="0016760B" w:rsidP="0016760B">
                  <w:pPr>
                    <w:autoSpaceDE/>
                    <w:autoSpaceDN/>
                    <w:adjustRightInd/>
                    <w:jc w:val="center"/>
                    <w:rPr>
                      <w:ins w:id="29326" w:author="Philippe Hollanda - Oliveira Trust" w:date="2022-07-19T09:57:00Z"/>
                      <w:rFonts w:ascii="Arial" w:eastAsia="Times New Roman" w:hAnsi="Arial" w:cs="Arial"/>
                      <w:color w:val="000000"/>
                      <w:sz w:val="20"/>
                      <w:szCs w:val="20"/>
                      <w:lang w:eastAsia="pt-BR"/>
                    </w:rPr>
                  </w:pPr>
                  <w:ins w:id="29327" w:author="Philippe Hollanda - Oliveira Trust" w:date="2022-07-19T09:57:00Z">
                    <w:r w:rsidRPr="0016760B">
                      <w:rPr>
                        <w:rFonts w:ascii="Arial" w:eastAsia="Times New Roman" w:hAnsi="Arial" w:cs="Arial"/>
                        <w:color w:val="000000"/>
                        <w:sz w:val="20"/>
                        <w:szCs w:val="20"/>
                        <w:lang w:eastAsia="pt-BR"/>
                      </w:rPr>
                      <w:t>R$ 545,20</w:t>
                    </w:r>
                  </w:ins>
                </w:p>
              </w:tc>
            </w:tr>
            <w:tr w:rsidR="0016760B" w:rsidRPr="0016760B" w14:paraId="0A8AEEF6" w14:textId="77777777" w:rsidTr="0016760B">
              <w:trPr>
                <w:trHeight w:val="1785"/>
                <w:ins w:id="293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D85853" w14:textId="77777777" w:rsidR="0016760B" w:rsidRPr="0016760B" w:rsidRDefault="0016760B" w:rsidP="0016760B">
                  <w:pPr>
                    <w:autoSpaceDE/>
                    <w:autoSpaceDN/>
                    <w:adjustRightInd/>
                    <w:jc w:val="center"/>
                    <w:rPr>
                      <w:ins w:id="29329" w:author="Philippe Hollanda - Oliveira Trust" w:date="2022-07-19T09:57:00Z"/>
                      <w:rFonts w:ascii="Arial" w:eastAsia="Times New Roman" w:hAnsi="Arial" w:cs="Arial"/>
                      <w:color w:val="000000"/>
                      <w:sz w:val="20"/>
                      <w:szCs w:val="20"/>
                      <w:lang w:eastAsia="pt-BR"/>
                    </w:rPr>
                  </w:pPr>
                  <w:ins w:id="29330" w:author="Philippe Hollanda - Oliveira Trust" w:date="2022-07-19T09:57:00Z">
                    <w:r w:rsidRPr="0016760B">
                      <w:rPr>
                        <w:rFonts w:ascii="Arial" w:eastAsia="Times New Roman" w:hAnsi="Arial" w:cs="Arial"/>
                        <w:color w:val="000000"/>
                        <w:sz w:val="20"/>
                        <w:szCs w:val="20"/>
                        <w:lang w:eastAsia="pt-BR"/>
                      </w:rPr>
                      <w:t>SUPORTE P/EXTINTOR</w:t>
                    </w:r>
                  </w:ins>
                </w:p>
              </w:tc>
              <w:tc>
                <w:tcPr>
                  <w:tcW w:w="2324" w:type="dxa"/>
                  <w:tcBorders>
                    <w:top w:val="nil"/>
                    <w:left w:val="nil"/>
                    <w:bottom w:val="single" w:sz="4" w:space="0" w:color="auto"/>
                    <w:right w:val="single" w:sz="4" w:space="0" w:color="auto"/>
                  </w:tcBorders>
                  <w:shd w:val="clear" w:color="auto" w:fill="auto"/>
                  <w:noWrap/>
                  <w:vAlign w:val="center"/>
                  <w:hideMark/>
                </w:tcPr>
                <w:p w14:paraId="44C13CBF" w14:textId="77777777" w:rsidR="0016760B" w:rsidRPr="0016760B" w:rsidRDefault="0016760B" w:rsidP="0016760B">
                  <w:pPr>
                    <w:autoSpaceDE/>
                    <w:autoSpaceDN/>
                    <w:adjustRightInd/>
                    <w:jc w:val="center"/>
                    <w:rPr>
                      <w:ins w:id="29331" w:author="Philippe Hollanda - Oliveira Trust" w:date="2022-07-19T09:57:00Z"/>
                      <w:rFonts w:ascii="Arial" w:eastAsia="Times New Roman" w:hAnsi="Arial" w:cs="Arial"/>
                      <w:color w:val="000000"/>
                      <w:sz w:val="20"/>
                      <w:szCs w:val="20"/>
                      <w:lang w:eastAsia="pt-BR"/>
                    </w:rPr>
                  </w:pPr>
                  <w:ins w:id="29332"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44444800" w14:textId="77777777" w:rsidR="0016760B" w:rsidRPr="0016760B" w:rsidRDefault="0016760B" w:rsidP="0016760B">
                  <w:pPr>
                    <w:autoSpaceDE/>
                    <w:autoSpaceDN/>
                    <w:adjustRightInd/>
                    <w:jc w:val="center"/>
                    <w:rPr>
                      <w:ins w:id="29333" w:author="Philippe Hollanda - Oliveira Trust" w:date="2022-07-19T09:57:00Z"/>
                      <w:rFonts w:ascii="Arial" w:eastAsia="Times New Roman" w:hAnsi="Arial" w:cs="Arial"/>
                      <w:color w:val="000000"/>
                      <w:sz w:val="20"/>
                      <w:szCs w:val="20"/>
                      <w:lang w:eastAsia="pt-BR"/>
                    </w:rPr>
                  </w:pPr>
                  <w:ins w:id="29334" w:author="Philippe Hollanda - Oliveira Trust" w:date="2022-07-19T09:57:00Z">
                    <w:r w:rsidRPr="0016760B">
                      <w:rPr>
                        <w:rFonts w:ascii="Arial" w:eastAsia="Times New Roman" w:hAnsi="Arial" w:cs="Arial"/>
                        <w:color w:val="000000"/>
                        <w:sz w:val="20"/>
                        <w:szCs w:val="20"/>
                        <w:lang w:eastAsia="pt-BR"/>
                      </w:rPr>
                      <w:t>R$ 42,00</w:t>
                    </w:r>
                  </w:ins>
                </w:p>
              </w:tc>
            </w:tr>
            <w:tr w:rsidR="0016760B" w:rsidRPr="0016760B" w14:paraId="719A4F3C" w14:textId="77777777" w:rsidTr="0016760B">
              <w:trPr>
                <w:trHeight w:val="1785"/>
                <w:ins w:id="293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FE075F" w14:textId="77777777" w:rsidR="0016760B" w:rsidRPr="0016760B" w:rsidRDefault="0016760B" w:rsidP="0016760B">
                  <w:pPr>
                    <w:autoSpaceDE/>
                    <w:autoSpaceDN/>
                    <w:adjustRightInd/>
                    <w:jc w:val="center"/>
                    <w:rPr>
                      <w:ins w:id="29336" w:author="Philippe Hollanda - Oliveira Trust" w:date="2022-07-19T09:57:00Z"/>
                      <w:rFonts w:ascii="Arial" w:eastAsia="Times New Roman" w:hAnsi="Arial" w:cs="Arial"/>
                      <w:color w:val="000000"/>
                      <w:sz w:val="20"/>
                      <w:szCs w:val="20"/>
                      <w:lang w:eastAsia="pt-BR"/>
                    </w:rPr>
                  </w:pPr>
                  <w:ins w:id="29337" w:author="Philippe Hollanda - Oliveira Trust" w:date="2022-07-19T09:57:00Z">
                    <w:r w:rsidRPr="0016760B">
                      <w:rPr>
                        <w:rFonts w:ascii="Arial" w:eastAsia="Times New Roman" w:hAnsi="Arial" w:cs="Arial"/>
                        <w:color w:val="000000"/>
                        <w:sz w:val="20"/>
                        <w:szCs w:val="20"/>
                        <w:lang w:eastAsia="pt-BR"/>
                      </w:rPr>
                      <w:t>MASSA CORRIDA</w:t>
                    </w:r>
                  </w:ins>
                </w:p>
              </w:tc>
              <w:tc>
                <w:tcPr>
                  <w:tcW w:w="2324" w:type="dxa"/>
                  <w:tcBorders>
                    <w:top w:val="nil"/>
                    <w:left w:val="nil"/>
                    <w:bottom w:val="single" w:sz="4" w:space="0" w:color="auto"/>
                    <w:right w:val="single" w:sz="4" w:space="0" w:color="auto"/>
                  </w:tcBorders>
                  <w:shd w:val="clear" w:color="auto" w:fill="auto"/>
                  <w:noWrap/>
                  <w:vAlign w:val="center"/>
                  <w:hideMark/>
                </w:tcPr>
                <w:p w14:paraId="426D7D3C" w14:textId="77777777" w:rsidR="0016760B" w:rsidRPr="0016760B" w:rsidRDefault="0016760B" w:rsidP="0016760B">
                  <w:pPr>
                    <w:autoSpaceDE/>
                    <w:autoSpaceDN/>
                    <w:adjustRightInd/>
                    <w:jc w:val="center"/>
                    <w:rPr>
                      <w:ins w:id="29338" w:author="Philippe Hollanda - Oliveira Trust" w:date="2022-07-19T09:57:00Z"/>
                      <w:rFonts w:ascii="Arial" w:eastAsia="Times New Roman" w:hAnsi="Arial" w:cs="Arial"/>
                      <w:color w:val="000000"/>
                      <w:sz w:val="20"/>
                      <w:szCs w:val="20"/>
                      <w:lang w:eastAsia="pt-BR"/>
                    </w:rPr>
                  </w:pPr>
                  <w:ins w:id="29339" w:author="Philippe Hollanda - Oliveira Trust" w:date="2022-07-19T09:57:00Z">
                    <w:r w:rsidRPr="0016760B">
                      <w:rPr>
                        <w:rFonts w:ascii="Arial" w:eastAsia="Times New Roman" w:hAnsi="Arial" w:cs="Arial"/>
                        <w:color w:val="000000"/>
                        <w:sz w:val="20"/>
                        <w:szCs w:val="20"/>
                        <w:lang w:eastAsia="pt-BR"/>
                      </w:rPr>
                      <w:t>26/01/2022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D6A49B3" w14:textId="77777777" w:rsidR="0016760B" w:rsidRPr="0016760B" w:rsidRDefault="0016760B" w:rsidP="0016760B">
                  <w:pPr>
                    <w:autoSpaceDE/>
                    <w:autoSpaceDN/>
                    <w:adjustRightInd/>
                    <w:jc w:val="center"/>
                    <w:rPr>
                      <w:ins w:id="29340" w:author="Philippe Hollanda - Oliveira Trust" w:date="2022-07-19T09:57:00Z"/>
                      <w:rFonts w:ascii="Arial" w:eastAsia="Times New Roman" w:hAnsi="Arial" w:cs="Arial"/>
                      <w:color w:val="000000"/>
                      <w:sz w:val="20"/>
                      <w:szCs w:val="20"/>
                      <w:lang w:eastAsia="pt-BR"/>
                    </w:rPr>
                  </w:pPr>
                  <w:ins w:id="29341" w:author="Philippe Hollanda - Oliveira Trust" w:date="2022-07-19T09:57:00Z">
                    <w:r w:rsidRPr="0016760B">
                      <w:rPr>
                        <w:rFonts w:ascii="Arial" w:eastAsia="Times New Roman" w:hAnsi="Arial" w:cs="Arial"/>
                        <w:color w:val="000000"/>
                        <w:sz w:val="20"/>
                        <w:szCs w:val="20"/>
                        <w:lang w:eastAsia="pt-BR"/>
                      </w:rPr>
                      <w:t>R$ 2.155,06</w:t>
                    </w:r>
                  </w:ins>
                </w:p>
              </w:tc>
            </w:tr>
            <w:tr w:rsidR="0016760B" w:rsidRPr="0016760B" w14:paraId="7BE3D9AD" w14:textId="77777777" w:rsidTr="0016760B">
              <w:trPr>
                <w:trHeight w:val="1785"/>
                <w:ins w:id="293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DEB0B3" w14:textId="77777777" w:rsidR="0016760B" w:rsidRPr="0016760B" w:rsidRDefault="0016760B" w:rsidP="0016760B">
                  <w:pPr>
                    <w:autoSpaceDE/>
                    <w:autoSpaceDN/>
                    <w:adjustRightInd/>
                    <w:jc w:val="center"/>
                    <w:rPr>
                      <w:ins w:id="29343" w:author="Philippe Hollanda - Oliveira Trust" w:date="2022-07-19T09:57:00Z"/>
                      <w:rFonts w:ascii="Arial" w:eastAsia="Times New Roman" w:hAnsi="Arial" w:cs="Arial"/>
                      <w:color w:val="000000"/>
                      <w:sz w:val="20"/>
                      <w:szCs w:val="20"/>
                      <w:lang w:eastAsia="pt-BR"/>
                    </w:rPr>
                  </w:pPr>
                  <w:ins w:id="2934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52D9F44" w14:textId="77777777" w:rsidR="0016760B" w:rsidRPr="0016760B" w:rsidRDefault="0016760B" w:rsidP="0016760B">
                  <w:pPr>
                    <w:autoSpaceDE/>
                    <w:autoSpaceDN/>
                    <w:adjustRightInd/>
                    <w:jc w:val="center"/>
                    <w:rPr>
                      <w:ins w:id="29345" w:author="Philippe Hollanda - Oliveira Trust" w:date="2022-07-19T09:57:00Z"/>
                      <w:rFonts w:ascii="Arial" w:eastAsia="Times New Roman" w:hAnsi="Arial" w:cs="Arial"/>
                      <w:color w:val="000000"/>
                      <w:sz w:val="20"/>
                      <w:szCs w:val="20"/>
                      <w:lang w:eastAsia="pt-BR"/>
                    </w:rPr>
                  </w:pPr>
                  <w:ins w:id="29346" w:author="Philippe Hollanda - Oliveira Trust" w:date="2022-07-19T09:57:00Z">
                    <w:r w:rsidRPr="0016760B">
                      <w:rPr>
                        <w:rFonts w:ascii="Arial" w:eastAsia="Times New Roman" w:hAnsi="Arial" w:cs="Arial"/>
                        <w:color w:val="000000"/>
                        <w:sz w:val="20"/>
                        <w:szCs w:val="20"/>
                        <w:lang w:eastAsia="pt-BR"/>
                      </w:rPr>
                      <w:t>07/01/2022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243BE30" w14:textId="77777777" w:rsidR="0016760B" w:rsidRPr="0016760B" w:rsidRDefault="0016760B" w:rsidP="0016760B">
                  <w:pPr>
                    <w:autoSpaceDE/>
                    <w:autoSpaceDN/>
                    <w:adjustRightInd/>
                    <w:jc w:val="center"/>
                    <w:rPr>
                      <w:ins w:id="29347" w:author="Philippe Hollanda - Oliveira Trust" w:date="2022-07-19T09:57:00Z"/>
                      <w:rFonts w:ascii="Arial" w:eastAsia="Times New Roman" w:hAnsi="Arial" w:cs="Arial"/>
                      <w:color w:val="000000"/>
                      <w:sz w:val="20"/>
                      <w:szCs w:val="20"/>
                      <w:lang w:eastAsia="pt-BR"/>
                    </w:rPr>
                  </w:pPr>
                  <w:ins w:id="29348" w:author="Philippe Hollanda - Oliveira Trust" w:date="2022-07-19T09:57:00Z">
                    <w:r w:rsidRPr="0016760B">
                      <w:rPr>
                        <w:rFonts w:ascii="Arial" w:eastAsia="Times New Roman" w:hAnsi="Arial" w:cs="Arial"/>
                        <w:color w:val="000000"/>
                        <w:sz w:val="20"/>
                        <w:szCs w:val="20"/>
                        <w:lang w:eastAsia="pt-BR"/>
                      </w:rPr>
                      <w:t>R$ 952,00</w:t>
                    </w:r>
                  </w:ins>
                </w:p>
              </w:tc>
            </w:tr>
            <w:tr w:rsidR="0016760B" w:rsidRPr="0016760B" w14:paraId="7364050F" w14:textId="77777777" w:rsidTr="0016760B">
              <w:trPr>
                <w:trHeight w:val="1785"/>
                <w:ins w:id="293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22C26D" w14:textId="77777777" w:rsidR="0016760B" w:rsidRPr="0016760B" w:rsidRDefault="0016760B" w:rsidP="0016760B">
                  <w:pPr>
                    <w:autoSpaceDE/>
                    <w:autoSpaceDN/>
                    <w:adjustRightInd/>
                    <w:jc w:val="center"/>
                    <w:rPr>
                      <w:ins w:id="29350" w:author="Philippe Hollanda - Oliveira Trust" w:date="2022-07-19T09:57:00Z"/>
                      <w:rFonts w:ascii="Arial" w:eastAsia="Times New Roman" w:hAnsi="Arial" w:cs="Arial"/>
                      <w:color w:val="000000"/>
                      <w:sz w:val="20"/>
                      <w:szCs w:val="20"/>
                      <w:lang w:eastAsia="pt-BR"/>
                    </w:rPr>
                  </w:pPr>
                  <w:ins w:id="2935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389B4D4" w14:textId="77777777" w:rsidR="0016760B" w:rsidRPr="0016760B" w:rsidRDefault="0016760B" w:rsidP="0016760B">
                  <w:pPr>
                    <w:autoSpaceDE/>
                    <w:autoSpaceDN/>
                    <w:adjustRightInd/>
                    <w:jc w:val="center"/>
                    <w:rPr>
                      <w:ins w:id="29352" w:author="Philippe Hollanda - Oliveira Trust" w:date="2022-07-19T09:57:00Z"/>
                      <w:rFonts w:ascii="Arial" w:eastAsia="Times New Roman" w:hAnsi="Arial" w:cs="Arial"/>
                      <w:color w:val="000000"/>
                      <w:sz w:val="20"/>
                      <w:szCs w:val="20"/>
                      <w:lang w:eastAsia="pt-BR"/>
                    </w:rPr>
                  </w:pPr>
                  <w:ins w:id="29353" w:author="Philippe Hollanda - Oliveira Trust" w:date="2022-07-19T09:57:00Z">
                    <w:r w:rsidRPr="0016760B">
                      <w:rPr>
                        <w:rFonts w:ascii="Arial" w:eastAsia="Times New Roman" w:hAnsi="Arial" w:cs="Arial"/>
                        <w:color w:val="000000"/>
                        <w:sz w:val="20"/>
                        <w:szCs w:val="20"/>
                        <w:lang w:eastAsia="pt-BR"/>
                      </w:rPr>
                      <w:t>07/01/2022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4EAEBC6" w14:textId="77777777" w:rsidR="0016760B" w:rsidRPr="0016760B" w:rsidRDefault="0016760B" w:rsidP="0016760B">
                  <w:pPr>
                    <w:autoSpaceDE/>
                    <w:autoSpaceDN/>
                    <w:adjustRightInd/>
                    <w:jc w:val="center"/>
                    <w:rPr>
                      <w:ins w:id="29354" w:author="Philippe Hollanda - Oliveira Trust" w:date="2022-07-19T09:57:00Z"/>
                      <w:rFonts w:ascii="Arial" w:eastAsia="Times New Roman" w:hAnsi="Arial" w:cs="Arial"/>
                      <w:color w:val="000000"/>
                      <w:sz w:val="20"/>
                      <w:szCs w:val="20"/>
                      <w:lang w:eastAsia="pt-BR"/>
                    </w:rPr>
                  </w:pPr>
                  <w:ins w:id="29355" w:author="Philippe Hollanda - Oliveira Trust" w:date="2022-07-19T09:57:00Z">
                    <w:r w:rsidRPr="0016760B">
                      <w:rPr>
                        <w:rFonts w:ascii="Arial" w:eastAsia="Times New Roman" w:hAnsi="Arial" w:cs="Arial"/>
                        <w:color w:val="000000"/>
                        <w:sz w:val="20"/>
                        <w:szCs w:val="20"/>
                        <w:lang w:eastAsia="pt-BR"/>
                      </w:rPr>
                      <w:t>R$ 2.040,00</w:t>
                    </w:r>
                  </w:ins>
                </w:p>
              </w:tc>
            </w:tr>
            <w:tr w:rsidR="0016760B" w:rsidRPr="0016760B" w14:paraId="16B6F8DE" w14:textId="77777777" w:rsidTr="0016760B">
              <w:trPr>
                <w:trHeight w:val="1785"/>
                <w:ins w:id="293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2313A6" w14:textId="77777777" w:rsidR="0016760B" w:rsidRPr="0016760B" w:rsidRDefault="0016760B" w:rsidP="0016760B">
                  <w:pPr>
                    <w:autoSpaceDE/>
                    <w:autoSpaceDN/>
                    <w:adjustRightInd/>
                    <w:jc w:val="center"/>
                    <w:rPr>
                      <w:ins w:id="29357" w:author="Philippe Hollanda - Oliveira Trust" w:date="2022-07-19T09:57:00Z"/>
                      <w:rFonts w:ascii="Arial" w:eastAsia="Times New Roman" w:hAnsi="Arial" w:cs="Arial"/>
                      <w:color w:val="000000"/>
                      <w:sz w:val="20"/>
                      <w:szCs w:val="20"/>
                      <w:lang w:eastAsia="pt-BR"/>
                    </w:rPr>
                  </w:pPr>
                  <w:ins w:id="29358"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FB5A33D" w14:textId="77777777" w:rsidR="0016760B" w:rsidRPr="0016760B" w:rsidRDefault="0016760B" w:rsidP="0016760B">
                  <w:pPr>
                    <w:autoSpaceDE/>
                    <w:autoSpaceDN/>
                    <w:adjustRightInd/>
                    <w:jc w:val="center"/>
                    <w:rPr>
                      <w:ins w:id="29359" w:author="Philippe Hollanda - Oliveira Trust" w:date="2022-07-19T09:57:00Z"/>
                      <w:rFonts w:ascii="Arial" w:eastAsia="Times New Roman" w:hAnsi="Arial" w:cs="Arial"/>
                      <w:color w:val="000000"/>
                      <w:sz w:val="20"/>
                      <w:szCs w:val="20"/>
                      <w:lang w:eastAsia="pt-BR"/>
                    </w:rPr>
                  </w:pPr>
                  <w:ins w:id="29360"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644567E" w14:textId="77777777" w:rsidR="0016760B" w:rsidRPr="0016760B" w:rsidRDefault="0016760B" w:rsidP="0016760B">
                  <w:pPr>
                    <w:autoSpaceDE/>
                    <w:autoSpaceDN/>
                    <w:adjustRightInd/>
                    <w:jc w:val="center"/>
                    <w:rPr>
                      <w:ins w:id="29361" w:author="Philippe Hollanda - Oliveira Trust" w:date="2022-07-19T09:57:00Z"/>
                      <w:rFonts w:ascii="Arial" w:eastAsia="Times New Roman" w:hAnsi="Arial" w:cs="Arial"/>
                      <w:color w:val="000000"/>
                      <w:sz w:val="20"/>
                      <w:szCs w:val="20"/>
                      <w:lang w:eastAsia="pt-BR"/>
                    </w:rPr>
                  </w:pPr>
                  <w:ins w:id="29362" w:author="Philippe Hollanda - Oliveira Trust" w:date="2022-07-19T09:57:00Z">
                    <w:r w:rsidRPr="0016760B">
                      <w:rPr>
                        <w:rFonts w:ascii="Arial" w:eastAsia="Times New Roman" w:hAnsi="Arial" w:cs="Arial"/>
                        <w:color w:val="000000"/>
                        <w:sz w:val="20"/>
                        <w:szCs w:val="20"/>
                        <w:lang w:eastAsia="pt-BR"/>
                      </w:rPr>
                      <w:t>R$ 1.937,60</w:t>
                    </w:r>
                  </w:ins>
                </w:p>
              </w:tc>
            </w:tr>
            <w:tr w:rsidR="0016760B" w:rsidRPr="0016760B" w14:paraId="41FBD92F" w14:textId="77777777" w:rsidTr="0016760B">
              <w:trPr>
                <w:trHeight w:val="1785"/>
                <w:ins w:id="293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760F01" w14:textId="77777777" w:rsidR="0016760B" w:rsidRPr="0016760B" w:rsidRDefault="0016760B" w:rsidP="0016760B">
                  <w:pPr>
                    <w:autoSpaceDE/>
                    <w:autoSpaceDN/>
                    <w:adjustRightInd/>
                    <w:jc w:val="center"/>
                    <w:rPr>
                      <w:ins w:id="29364" w:author="Philippe Hollanda - Oliveira Trust" w:date="2022-07-19T09:57:00Z"/>
                      <w:rFonts w:ascii="Arial" w:eastAsia="Times New Roman" w:hAnsi="Arial" w:cs="Arial"/>
                      <w:color w:val="000000"/>
                      <w:sz w:val="20"/>
                      <w:szCs w:val="20"/>
                      <w:lang w:eastAsia="pt-BR"/>
                    </w:rPr>
                  </w:pPr>
                  <w:ins w:id="29365" w:author="Philippe Hollanda - Oliveira Trust" w:date="2022-07-19T09:57:00Z">
                    <w:r w:rsidRPr="0016760B">
                      <w:rPr>
                        <w:rFonts w:ascii="Arial" w:eastAsia="Times New Roman" w:hAnsi="Arial" w:cs="Arial"/>
                        <w:color w:val="000000"/>
                        <w:sz w:val="20"/>
                        <w:szCs w:val="20"/>
                        <w:lang w:eastAsia="pt-BR"/>
                      </w:rPr>
                      <w:t>FITA DUPLA FACE CINZA</w:t>
                    </w:r>
                  </w:ins>
                </w:p>
              </w:tc>
              <w:tc>
                <w:tcPr>
                  <w:tcW w:w="2324" w:type="dxa"/>
                  <w:tcBorders>
                    <w:top w:val="nil"/>
                    <w:left w:val="nil"/>
                    <w:bottom w:val="single" w:sz="4" w:space="0" w:color="auto"/>
                    <w:right w:val="single" w:sz="4" w:space="0" w:color="auto"/>
                  </w:tcBorders>
                  <w:shd w:val="clear" w:color="auto" w:fill="auto"/>
                  <w:noWrap/>
                  <w:vAlign w:val="center"/>
                  <w:hideMark/>
                </w:tcPr>
                <w:p w14:paraId="402A4F3D" w14:textId="77777777" w:rsidR="0016760B" w:rsidRPr="0016760B" w:rsidRDefault="0016760B" w:rsidP="0016760B">
                  <w:pPr>
                    <w:autoSpaceDE/>
                    <w:autoSpaceDN/>
                    <w:adjustRightInd/>
                    <w:jc w:val="center"/>
                    <w:rPr>
                      <w:ins w:id="29366" w:author="Philippe Hollanda - Oliveira Trust" w:date="2022-07-19T09:57:00Z"/>
                      <w:rFonts w:ascii="Arial" w:eastAsia="Times New Roman" w:hAnsi="Arial" w:cs="Arial"/>
                      <w:color w:val="000000"/>
                      <w:sz w:val="20"/>
                      <w:szCs w:val="20"/>
                      <w:lang w:eastAsia="pt-BR"/>
                    </w:rPr>
                  </w:pPr>
                  <w:ins w:id="29367"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2EA1A4" w14:textId="77777777" w:rsidR="0016760B" w:rsidRPr="0016760B" w:rsidRDefault="0016760B" w:rsidP="0016760B">
                  <w:pPr>
                    <w:autoSpaceDE/>
                    <w:autoSpaceDN/>
                    <w:adjustRightInd/>
                    <w:jc w:val="center"/>
                    <w:rPr>
                      <w:ins w:id="29368" w:author="Philippe Hollanda - Oliveira Trust" w:date="2022-07-19T09:57:00Z"/>
                      <w:rFonts w:ascii="Arial" w:eastAsia="Times New Roman" w:hAnsi="Arial" w:cs="Arial"/>
                      <w:color w:val="000000"/>
                      <w:sz w:val="20"/>
                      <w:szCs w:val="20"/>
                      <w:lang w:eastAsia="pt-BR"/>
                    </w:rPr>
                  </w:pPr>
                  <w:ins w:id="29369" w:author="Philippe Hollanda - Oliveira Trust" w:date="2022-07-19T09:57:00Z">
                    <w:r w:rsidRPr="0016760B">
                      <w:rPr>
                        <w:rFonts w:ascii="Arial" w:eastAsia="Times New Roman" w:hAnsi="Arial" w:cs="Arial"/>
                        <w:color w:val="000000"/>
                        <w:sz w:val="20"/>
                        <w:szCs w:val="20"/>
                        <w:lang w:eastAsia="pt-BR"/>
                      </w:rPr>
                      <w:t>R$ 49.317,37</w:t>
                    </w:r>
                  </w:ins>
                </w:p>
              </w:tc>
            </w:tr>
            <w:tr w:rsidR="0016760B" w:rsidRPr="0016760B" w14:paraId="70B11E0D" w14:textId="77777777" w:rsidTr="0016760B">
              <w:trPr>
                <w:trHeight w:val="1785"/>
                <w:ins w:id="29370"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75C7BA49" w14:textId="77777777" w:rsidR="0016760B" w:rsidRPr="0016760B" w:rsidRDefault="0016760B" w:rsidP="0016760B">
                  <w:pPr>
                    <w:autoSpaceDE/>
                    <w:autoSpaceDN/>
                    <w:adjustRightInd/>
                    <w:jc w:val="center"/>
                    <w:rPr>
                      <w:ins w:id="29371" w:author="Philippe Hollanda - Oliveira Trust" w:date="2022-07-19T09:57:00Z"/>
                      <w:rFonts w:ascii="Arial" w:eastAsia="Times New Roman" w:hAnsi="Arial" w:cs="Arial"/>
                      <w:color w:val="000000"/>
                      <w:sz w:val="20"/>
                      <w:szCs w:val="20"/>
                      <w:lang w:eastAsia="pt-BR"/>
                    </w:rPr>
                  </w:pPr>
                  <w:ins w:id="29372" w:author="Philippe Hollanda - Oliveira Trust" w:date="2022-07-19T09:57:00Z">
                    <w:r w:rsidRPr="0016760B">
                      <w:rPr>
                        <w:rFonts w:ascii="Arial" w:eastAsia="Times New Roman" w:hAnsi="Arial" w:cs="Arial"/>
                        <w:color w:val="000000"/>
                        <w:sz w:val="20"/>
                        <w:szCs w:val="20"/>
                        <w:lang w:eastAsia="pt-BR"/>
                      </w:rPr>
                      <w:t>KIT BANDEJA STACK PARA DIO 12F</w:t>
                    </w:r>
                  </w:ins>
                </w:p>
              </w:tc>
              <w:tc>
                <w:tcPr>
                  <w:tcW w:w="2324" w:type="dxa"/>
                  <w:tcBorders>
                    <w:top w:val="nil"/>
                    <w:left w:val="nil"/>
                    <w:bottom w:val="single" w:sz="4" w:space="0" w:color="auto"/>
                    <w:right w:val="single" w:sz="4" w:space="0" w:color="auto"/>
                  </w:tcBorders>
                  <w:shd w:val="clear" w:color="auto" w:fill="auto"/>
                  <w:noWrap/>
                  <w:vAlign w:val="center"/>
                  <w:hideMark/>
                </w:tcPr>
                <w:p w14:paraId="0A427709" w14:textId="77777777" w:rsidR="0016760B" w:rsidRPr="0016760B" w:rsidRDefault="0016760B" w:rsidP="0016760B">
                  <w:pPr>
                    <w:autoSpaceDE/>
                    <w:autoSpaceDN/>
                    <w:adjustRightInd/>
                    <w:jc w:val="center"/>
                    <w:rPr>
                      <w:ins w:id="29373" w:author="Philippe Hollanda - Oliveira Trust" w:date="2022-07-19T09:57:00Z"/>
                      <w:rFonts w:ascii="Arial" w:eastAsia="Times New Roman" w:hAnsi="Arial" w:cs="Arial"/>
                      <w:color w:val="000000"/>
                      <w:sz w:val="20"/>
                      <w:szCs w:val="20"/>
                      <w:lang w:eastAsia="pt-BR"/>
                    </w:rPr>
                  </w:pPr>
                  <w:ins w:id="29374"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32DD5921" w14:textId="77777777" w:rsidR="0016760B" w:rsidRPr="0016760B" w:rsidRDefault="0016760B" w:rsidP="0016760B">
                  <w:pPr>
                    <w:autoSpaceDE/>
                    <w:autoSpaceDN/>
                    <w:adjustRightInd/>
                    <w:jc w:val="center"/>
                    <w:rPr>
                      <w:ins w:id="29375" w:author="Philippe Hollanda - Oliveira Trust" w:date="2022-07-19T09:57:00Z"/>
                      <w:rFonts w:ascii="Arial" w:eastAsia="Times New Roman" w:hAnsi="Arial" w:cs="Arial"/>
                      <w:color w:val="000000"/>
                      <w:sz w:val="20"/>
                      <w:szCs w:val="20"/>
                      <w:lang w:eastAsia="pt-BR"/>
                    </w:rPr>
                  </w:pPr>
                  <w:ins w:id="29376" w:author="Philippe Hollanda - Oliveira Trust" w:date="2022-07-19T09:57:00Z">
                    <w:r w:rsidRPr="0016760B">
                      <w:rPr>
                        <w:rFonts w:ascii="Arial" w:eastAsia="Times New Roman" w:hAnsi="Arial" w:cs="Arial"/>
                        <w:color w:val="000000"/>
                        <w:sz w:val="20"/>
                        <w:szCs w:val="20"/>
                        <w:lang w:eastAsia="pt-BR"/>
                      </w:rPr>
                      <w:t>R$ 448,46</w:t>
                    </w:r>
                  </w:ins>
                </w:p>
              </w:tc>
            </w:tr>
            <w:tr w:rsidR="0016760B" w:rsidRPr="0016760B" w14:paraId="42ACB104" w14:textId="77777777" w:rsidTr="0016760B">
              <w:trPr>
                <w:trHeight w:val="1785"/>
                <w:ins w:id="29377"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55DADB79" w14:textId="77777777" w:rsidR="0016760B" w:rsidRPr="0016760B" w:rsidRDefault="0016760B" w:rsidP="0016760B">
                  <w:pPr>
                    <w:autoSpaceDE/>
                    <w:autoSpaceDN/>
                    <w:adjustRightInd/>
                    <w:rPr>
                      <w:ins w:id="2937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8228972" w14:textId="77777777" w:rsidR="0016760B" w:rsidRPr="0016760B" w:rsidRDefault="0016760B" w:rsidP="0016760B">
                  <w:pPr>
                    <w:autoSpaceDE/>
                    <w:autoSpaceDN/>
                    <w:adjustRightInd/>
                    <w:jc w:val="center"/>
                    <w:rPr>
                      <w:ins w:id="29379" w:author="Philippe Hollanda - Oliveira Trust" w:date="2022-07-19T09:57:00Z"/>
                      <w:rFonts w:ascii="Arial" w:eastAsia="Times New Roman" w:hAnsi="Arial" w:cs="Arial"/>
                      <w:color w:val="000000"/>
                      <w:sz w:val="20"/>
                      <w:szCs w:val="20"/>
                      <w:lang w:eastAsia="pt-BR"/>
                    </w:rPr>
                  </w:pPr>
                  <w:ins w:id="29380" w:author="Philippe Hollanda - Oliveira Trust" w:date="2022-07-19T09:57:00Z">
                    <w:r w:rsidRPr="0016760B">
                      <w:rPr>
                        <w:rFonts w:ascii="Arial" w:eastAsia="Times New Roman" w:hAnsi="Arial" w:cs="Arial"/>
                        <w:color w:val="000000"/>
                        <w:sz w:val="20"/>
                        <w:szCs w:val="20"/>
                        <w:lang w:eastAsia="pt-BR"/>
                      </w:rPr>
                      <w:t>12/01/2022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FFFC81B" w14:textId="77777777" w:rsidR="0016760B" w:rsidRPr="0016760B" w:rsidRDefault="0016760B" w:rsidP="0016760B">
                  <w:pPr>
                    <w:autoSpaceDE/>
                    <w:autoSpaceDN/>
                    <w:adjustRightInd/>
                    <w:jc w:val="center"/>
                    <w:rPr>
                      <w:ins w:id="29381" w:author="Philippe Hollanda - Oliveira Trust" w:date="2022-07-19T09:57:00Z"/>
                      <w:rFonts w:ascii="Arial" w:eastAsia="Times New Roman" w:hAnsi="Arial" w:cs="Arial"/>
                      <w:color w:val="000000"/>
                      <w:sz w:val="20"/>
                      <w:szCs w:val="20"/>
                      <w:lang w:eastAsia="pt-BR"/>
                    </w:rPr>
                  </w:pPr>
                  <w:ins w:id="29382" w:author="Philippe Hollanda - Oliveira Trust" w:date="2022-07-19T09:57:00Z">
                    <w:r w:rsidRPr="0016760B">
                      <w:rPr>
                        <w:rFonts w:ascii="Arial" w:eastAsia="Times New Roman" w:hAnsi="Arial" w:cs="Arial"/>
                        <w:color w:val="000000"/>
                        <w:sz w:val="20"/>
                        <w:szCs w:val="20"/>
                        <w:lang w:eastAsia="pt-BR"/>
                      </w:rPr>
                      <w:t>R$ 448,45</w:t>
                    </w:r>
                  </w:ins>
                </w:p>
              </w:tc>
            </w:tr>
            <w:tr w:rsidR="0016760B" w:rsidRPr="0016760B" w14:paraId="4FD0E355" w14:textId="77777777" w:rsidTr="0016760B">
              <w:trPr>
                <w:trHeight w:val="1785"/>
                <w:ins w:id="29383"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760FAE02" w14:textId="77777777" w:rsidR="0016760B" w:rsidRPr="0016760B" w:rsidRDefault="0016760B" w:rsidP="0016760B">
                  <w:pPr>
                    <w:autoSpaceDE/>
                    <w:autoSpaceDN/>
                    <w:adjustRightInd/>
                    <w:jc w:val="center"/>
                    <w:rPr>
                      <w:ins w:id="29384" w:author="Philippe Hollanda - Oliveira Trust" w:date="2022-07-19T09:57:00Z"/>
                      <w:rFonts w:ascii="Arial" w:eastAsia="Times New Roman" w:hAnsi="Arial" w:cs="Arial"/>
                      <w:color w:val="000000"/>
                      <w:sz w:val="20"/>
                      <w:szCs w:val="20"/>
                      <w:lang w:eastAsia="pt-BR"/>
                    </w:rPr>
                  </w:pPr>
                  <w:ins w:id="29385" w:author="Philippe Hollanda - Oliveira Trust" w:date="2022-07-19T09:57:00Z">
                    <w:r w:rsidRPr="0016760B">
                      <w:rPr>
                        <w:rFonts w:ascii="Arial" w:eastAsia="Times New Roman" w:hAnsi="Arial" w:cs="Arial"/>
                        <w:color w:val="000000"/>
                        <w:sz w:val="20"/>
                        <w:szCs w:val="20"/>
                        <w:lang w:eastAsia="pt-BR"/>
                      </w:rPr>
                      <w:t>EXTENSAO CONEC. 2F.SM LC-UPC G652D 1,5MT&amp;</w:t>
                    </w:r>
                  </w:ins>
                </w:p>
              </w:tc>
              <w:tc>
                <w:tcPr>
                  <w:tcW w:w="2324" w:type="dxa"/>
                  <w:tcBorders>
                    <w:top w:val="nil"/>
                    <w:left w:val="nil"/>
                    <w:bottom w:val="single" w:sz="4" w:space="0" w:color="auto"/>
                    <w:right w:val="single" w:sz="4" w:space="0" w:color="auto"/>
                  </w:tcBorders>
                  <w:shd w:val="clear" w:color="auto" w:fill="auto"/>
                  <w:noWrap/>
                  <w:vAlign w:val="center"/>
                  <w:hideMark/>
                </w:tcPr>
                <w:p w14:paraId="52936E79" w14:textId="77777777" w:rsidR="0016760B" w:rsidRPr="0016760B" w:rsidRDefault="0016760B" w:rsidP="0016760B">
                  <w:pPr>
                    <w:autoSpaceDE/>
                    <w:autoSpaceDN/>
                    <w:adjustRightInd/>
                    <w:jc w:val="center"/>
                    <w:rPr>
                      <w:ins w:id="29386" w:author="Philippe Hollanda - Oliveira Trust" w:date="2022-07-19T09:57:00Z"/>
                      <w:rFonts w:ascii="Arial" w:eastAsia="Times New Roman" w:hAnsi="Arial" w:cs="Arial"/>
                      <w:color w:val="000000"/>
                      <w:sz w:val="20"/>
                      <w:szCs w:val="20"/>
                      <w:lang w:eastAsia="pt-BR"/>
                    </w:rPr>
                  </w:pPr>
                  <w:ins w:id="29387" w:author="Philippe Hollanda - Oliveira Trust" w:date="2022-07-19T09:57:00Z">
                    <w:r w:rsidRPr="0016760B">
                      <w:rPr>
                        <w:rFonts w:ascii="Arial" w:eastAsia="Times New Roman" w:hAnsi="Arial" w:cs="Arial"/>
                        <w:color w:val="000000"/>
                        <w:sz w:val="20"/>
                        <w:szCs w:val="20"/>
                        <w:lang w:eastAsia="pt-BR"/>
                      </w:rPr>
                      <w:t>27/12/2021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01F996" w14:textId="77777777" w:rsidR="0016760B" w:rsidRPr="0016760B" w:rsidRDefault="0016760B" w:rsidP="0016760B">
                  <w:pPr>
                    <w:autoSpaceDE/>
                    <w:autoSpaceDN/>
                    <w:adjustRightInd/>
                    <w:jc w:val="center"/>
                    <w:rPr>
                      <w:ins w:id="29388" w:author="Philippe Hollanda - Oliveira Trust" w:date="2022-07-19T09:57:00Z"/>
                      <w:rFonts w:ascii="Arial" w:eastAsia="Times New Roman" w:hAnsi="Arial" w:cs="Arial"/>
                      <w:color w:val="000000"/>
                      <w:sz w:val="20"/>
                      <w:szCs w:val="20"/>
                      <w:lang w:eastAsia="pt-BR"/>
                    </w:rPr>
                  </w:pPr>
                  <w:ins w:id="29389" w:author="Philippe Hollanda - Oliveira Trust" w:date="2022-07-19T09:57:00Z">
                    <w:r w:rsidRPr="0016760B">
                      <w:rPr>
                        <w:rFonts w:ascii="Arial" w:eastAsia="Times New Roman" w:hAnsi="Arial" w:cs="Arial"/>
                        <w:color w:val="000000"/>
                        <w:sz w:val="20"/>
                        <w:szCs w:val="20"/>
                        <w:lang w:eastAsia="pt-BR"/>
                      </w:rPr>
                      <w:t>R$ 3.816,51</w:t>
                    </w:r>
                  </w:ins>
                </w:p>
              </w:tc>
            </w:tr>
            <w:tr w:rsidR="0016760B" w:rsidRPr="0016760B" w14:paraId="1A866D9E" w14:textId="77777777" w:rsidTr="0016760B">
              <w:trPr>
                <w:trHeight w:val="1785"/>
                <w:ins w:id="29390"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1BAE06D4" w14:textId="77777777" w:rsidR="0016760B" w:rsidRPr="0016760B" w:rsidRDefault="0016760B" w:rsidP="0016760B">
                  <w:pPr>
                    <w:autoSpaceDE/>
                    <w:autoSpaceDN/>
                    <w:adjustRightInd/>
                    <w:rPr>
                      <w:ins w:id="2939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E48A969" w14:textId="77777777" w:rsidR="0016760B" w:rsidRPr="0016760B" w:rsidRDefault="0016760B" w:rsidP="0016760B">
                  <w:pPr>
                    <w:autoSpaceDE/>
                    <w:autoSpaceDN/>
                    <w:adjustRightInd/>
                    <w:jc w:val="center"/>
                    <w:rPr>
                      <w:ins w:id="29392" w:author="Philippe Hollanda - Oliveira Trust" w:date="2022-07-19T09:57:00Z"/>
                      <w:rFonts w:ascii="Arial" w:eastAsia="Times New Roman" w:hAnsi="Arial" w:cs="Arial"/>
                      <w:color w:val="000000"/>
                      <w:sz w:val="20"/>
                      <w:szCs w:val="20"/>
                      <w:lang w:eastAsia="pt-BR"/>
                    </w:rPr>
                  </w:pPr>
                  <w:ins w:id="29393" w:author="Philippe Hollanda - Oliveira Trust" w:date="2022-07-19T09:57:00Z">
                    <w:r w:rsidRPr="0016760B">
                      <w:rPr>
                        <w:rFonts w:ascii="Arial" w:eastAsia="Times New Roman" w:hAnsi="Arial" w:cs="Arial"/>
                        <w:color w:val="000000"/>
                        <w:sz w:val="20"/>
                        <w:szCs w:val="20"/>
                        <w:lang w:eastAsia="pt-BR"/>
                      </w:rPr>
                      <w:t>12/01/2022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44981C67" w14:textId="77777777" w:rsidR="0016760B" w:rsidRPr="0016760B" w:rsidRDefault="0016760B" w:rsidP="0016760B">
                  <w:pPr>
                    <w:autoSpaceDE/>
                    <w:autoSpaceDN/>
                    <w:adjustRightInd/>
                    <w:jc w:val="center"/>
                    <w:rPr>
                      <w:ins w:id="29394" w:author="Philippe Hollanda - Oliveira Trust" w:date="2022-07-19T09:57:00Z"/>
                      <w:rFonts w:ascii="Arial" w:eastAsia="Times New Roman" w:hAnsi="Arial" w:cs="Arial"/>
                      <w:color w:val="000000"/>
                      <w:sz w:val="20"/>
                      <w:szCs w:val="20"/>
                      <w:lang w:eastAsia="pt-BR"/>
                    </w:rPr>
                  </w:pPr>
                  <w:ins w:id="29395" w:author="Philippe Hollanda - Oliveira Trust" w:date="2022-07-19T09:57:00Z">
                    <w:r w:rsidRPr="0016760B">
                      <w:rPr>
                        <w:rFonts w:ascii="Arial" w:eastAsia="Times New Roman" w:hAnsi="Arial" w:cs="Arial"/>
                        <w:color w:val="000000"/>
                        <w:sz w:val="20"/>
                        <w:szCs w:val="20"/>
                        <w:lang w:eastAsia="pt-BR"/>
                      </w:rPr>
                      <w:t>R$ 3.816,51</w:t>
                    </w:r>
                  </w:ins>
                </w:p>
              </w:tc>
            </w:tr>
            <w:tr w:rsidR="0016760B" w:rsidRPr="0016760B" w14:paraId="3671C7F2" w14:textId="77777777" w:rsidTr="0016760B">
              <w:trPr>
                <w:trHeight w:val="1785"/>
                <w:ins w:id="293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2803D7" w14:textId="77777777" w:rsidR="0016760B" w:rsidRPr="0016760B" w:rsidRDefault="0016760B" w:rsidP="0016760B">
                  <w:pPr>
                    <w:autoSpaceDE/>
                    <w:autoSpaceDN/>
                    <w:adjustRightInd/>
                    <w:jc w:val="center"/>
                    <w:rPr>
                      <w:ins w:id="29397" w:author="Philippe Hollanda - Oliveira Trust" w:date="2022-07-19T09:57:00Z"/>
                      <w:rFonts w:ascii="Arial" w:eastAsia="Times New Roman" w:hAnsi="Arial" w:cs="Arial"/>
                      <w:color w:val="000000"/>
                      <w:sz w:val="20"/>
                      <w:szCs w:val="20"/>
                      <w:lang w:eastAsia="pt-BR"/>
                    </w:rPr>
                  </w:pPr>
                  <w:ins w:id="2939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42826D9" w14:textId="77777777" w:rsidR="0016760B" w:rsidRPr="0016760B" w:rsidRDefault="0016760B" w:rsidP="0016760B">
                  <w:pPr>
                    <w:autoSpaceDE/>
                    <w:autoSpaceDN/>
                    <w:adjustRightInd/>
                    <w:jc w:val="center"/>
                    <w:rPr>
                      <w:ins w:id="29399" w:author="Philippe Hollanda - Oliveira Trust" w:date="2022-07-19T09:57:00Z"/>
                      <w:rFonts w:ascii="Arial" w:eastAsia="Times New Roman" w:hAnsi="Arial" w:cs="Arial"/>
                      <w:color w:val="000000"/>
                      <w:sz w:val="20"/>
                      <w:szCs w:val="20"/>
                      <w:lang w:eastAsia="pt-BR"/>
                    </w:rPr>
                  </w:pPr>
                  <w:ins w:id="29400"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3672135" w14:textId="77777777" w:rsidR="0016760B" w:rsidRPr="0016760B" w:rsidRDefault="0016760B" w:rsidP="0016760B">
                  <w:pPr>
                    <w:autoSpaceDE/>
                    <w:autoSpaceDN/>
                    <w:adjustRightInd/>
                    <w:jc w:val="center"/>
                    <w:rPr>
                      <w:ins w:id="29401" w:author="Philippe Hollanda - Oliveira Trust" w:date="2022-07-19T09:57:00Z"/>
                      <w:rFonts w:ascii="Arial" w:eastAsia="Times New Roman" w:hAnsi="Arial" w:cs="Arial"/>
                      <w:color w:val="000000"/>
                      <w:sz w:val="20"/>
                      <w:szCs w:val="20"/>
                      <w:lang w:eastAsia="pt-BR"/>
                    </w:rPr>
                  </w:pPr>
                  <w:ins w:id="29402"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1C78A3B5" w14:textId="77777777" w:rsidTr="0016760B">
              <w:trPr>
                <w:trHeight w:val="1785"/>
                <w:ins w:id="294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1052A6" w14:textId="77777777" w:rsidR="0016760B" w:rsidRPr="0016760B" w:rsidRDefault="0016760B" w:rsidP="0016760B">
                  <w:pPr>
                    <w:autoSpaceDE/>
                    <w:autoSpaceDN/>
                    <w:adjustRightInd/>
                    <w:jc w:val="center"/>
                    <w:rPr>
                      <w:ins w:id="29404" w:author="Philippe Hollanda - Oliveira Trust" w:date="2022-07-19T09:57:00Z"/>
                      <w:rFonts w:ascii="Arial" w:eastAsia="Times New Roman" w:hAnsi="Arial" w:cs="Arial"/>
                      <w:color w:val="000000"/>
                      <w:sz w:val="20"/>
                      <w:szCs w:val="20"/>
                      <w:lang w:eastAsia="pt-BR"/>
                    </w:rPr>
                  </w:pPr>
                  <w:ins w:id="29405"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7B3F8BEF" w14:textId="77777777" w:rsidR="0016760B" w:rsidRPr="0016760B" w:rsidRDefault="0016760B" w:rsidP="0016760B">
                  <w:pPr>
                    <w:autoSpaceDE/>
                    <w:autoSpaceDN/>
                    <w:adjustRightInd/>
                    <w:jc w:val="center"/>
                    <w:rPr>
                      <w:ins w:id="29406" w:author="Philippe Hollanda - Oliveira Trust" w:date="2022-07-19T09:57:00Z"/>
                      <w:rFonts w:ascii="Arial" w:eastAsia="Times New Roman" w:hAnsi="Arial" w:cs="Arial"/>
                      <w:color w:val="000000"/>
                      <w:sz w:val="20"/>
                      <w:szCs w:val="20"/>
                      <w:lang w:eastAsia="pt-BR"/>
                    </w:rPr>
                  </w:pPr>
                  <w:ins w:id="29407" w:author="Philippe Hollanda - Oliveira Trust" w:date="2022-07-19T09:57:00Z">
                    <w:r w:rsidRPr="0016760B">
                      <w:rPr>
                        <w:rFonts w:ascii="Arial" w:eastAsia="Times New Roman" w:hAnsi="Arial" w:cs="Arial"/>
                        <w:color w:val="000000"/>
                        <w:sz w:val="20"/>
                        <w:szCs w:val="20"/>
                        <w:lang w:eastAsia="pt-BR"/>
                      </w:rPr>
                      <w:t>20/01/2021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E843AA" w14:textId="77777777" w:rsidR="0016760B" w:rsidRPr="0016760B" w:rsidRDefault="0016760B" w:rsidP="0016760B">
                  <w:pPr>
                    <w:autoSpaceDE/>
                    <w:autoSpaceDN/>
                    <w:adjustRightInd/>
                    <w:jc w:val="center"/>
                    <w:rPr>
                      <w:ins w:id="29408" w:author="Philippe Hollanda - Oliveira Trust" w:date="2022-07-19T09:57:00Z"/>
                      <w:rFonts w:ascii="Arial" w:eastAsia="Times New Roman" w:hAnsi="Arial" w:cs="Arial"/>
                      <w:color w:val="000000"/>
                      <w:sz w:val="20"/>
                      <w:szCs w:val="20"/>
                      <w:lang w:eastAsia="pt-BR"/>
                    </w:rPr>
                  </w:pPr>
                  <w:ins w:id="29409" w:author="Philippe Hollanda - Oliveira Trust" w:date="2022-07-19T09:57:00Z">
                    <w:r w:rsidRPr="0016760B">
                      <w:rPr>
                        <w:rFonts w:ascii="Arial" w:eastAsia="Times New Roman" w:hAnsi="Arial" w:cs="Arial"/>
                        <w:color w:val="000000"/>
                        <w:sz w:val="20"/>
                        <w:szCs w:val="20"/>
                        <w:lang w:eastAsia="pt-BR"/>
                      </w:rPr>
                      <w:t>R$ 151,80</w:t>
                    </w:r>
                  </w:ins>
                </w:p>
              </w:tc>
            </w:tr>
            <w:tr w:rsidR="0016760B" w:rsidRPr="0016760B" w14:paraId="014DBEAA" w14:textId="77777777" w:rsidTr="0016760B">
              <w:trPr>
                <w:trHeight w:val="1785"/>
                <w:ins w:id="294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2D0D27" w14:textId="77777777" w:rsidR="0016760B" w:rsidRPr="0016760B" w:rsidRDefault="0016760B" w:rsidP="0016760B">
                  <w:pPr>
                    <w:autoSpaceDE/>
                    <w:autoSpaceDN/>
                    <w:adjustRightInd/>
                    <w:jc w:val="center"/>
                    <w:rPr>
                      <w:ins w:id="29411" w:author="Philippe Hollanda - Oliveira Trust" w:date="2022-07-19T09:57:00Z"/>
                      <w:rFonts w:ascii="Arial" w:eastAsia="Times New Roman" w:hAnsi="Arial" w:cs="Arial"/>
                      <w:color w:val="000000"/>
                      <w:sz w:val="20"/>
                      <w:szCs w:val="20"/>
                      <w:lang w:eastAsia="pt-BR"/>
                    </w:rPr>
                  </w:pPr>
                  <w:ins w:id="2941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A5E660F" w14:textId="77777777" w:rsidR="0016760B" w:rsidRPr="0016760B" w:rsidRDefault="0016760B" w:rsidP="0016760B">
                  <w:pPr>
                    <w:autoSpaceDE/>
                    <w:autoSpaceDN/>
                    <w:adjustRightInd/>
                    <w:jc w:val="center"/>
                    <w:rPr>
                      <w:ins w:id="29413" w:author="Philippe Hollanda - Oliveira Trust" w:date="2022-07-19T09:57:00Z"/>
                      <w:rFonts w:ascii="Arial" w:eastAsia="Times New Roman" w:hAnsi="Arial" w:cs="Arial"/>
                      <w:color w:val="000000"/>
                      <w:sz w:val="20"/>
                      <w:szCs w:val="20"/>
                      <w:lang w:eastAsia="pt-BR"/>
                    </w:rPr>
                  </w:pPr>
                  <w:ins w:id="29414"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7E45EF" w14:textId="77777777" w:rsidR="0016760B" w:rsidRPr="0016760B" w:rsidRDefault="0016760B" w:rsidP="0016760B">
                  <w:pPr>
                    <w:autoSpaceDE/>
                    <w:autoSpaceDN/>
                    <w:adjustRightInd/>
                    <w:jc w:val="center"/>
                    <w:rPr>
                      <w:ins w:id="29415" w:author="Philippe Hollanda - Oliveira Trust" w:date="2022-07-19T09:57:00Z"/>
                      <w:rFonts w:ascii="Arial" w:eastAsia="Times New Roman" w:hAnsi="Arial" w:cs="Arial"/>
                      <w:color w:val="000000"/>
                      <w:sz w:val="20"/>
                      <w:szCs w:val="20"/>
                      <w:lang w:eastAsia="pt-BR"/>
                    </w:rPr>
                  </w:pPr>
                  <w:ins w:id="29416" w:author="Philippe Hollanda - Oliveira Trust" w:date="2022-07-19T09:57:00Z">
                    <w:r w:rsidRPr="0016760B">
                      <w:rPr>
                        <w:rFonts w:ascii="Arial" w:eastAsia="Times New Roman" w:hAnsi="Arial" w:cs="Arial"/>
                        <w:color w:val="000000"/>
                        <w:sz w:val="20"/>
                        <w:szCs w:val="20"/>
                        <w:lang w:eastAsia="pt-BR"/>
                      </w:rPr>
                      <w:t>R$ 11.848,00</w:t>
                    </w:r>
                  </w:ins>
                </w:p>
              </w:tc>
            </w:tr>
            <w:tr w:rsidR="0016760B" w:rsidRPr="0016760B" w14:paraId="3C66CD5C" w14:textId="77777777" w:rsidTr="0016760B">
              <w:trPr>
                <w:trHeight w:val="1785"/>
                <w:ins w:id="294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E983542" w14:textId="77777777" w:rsidR="0016760B" w:rsidRPr="0016760B" w:rsidRDefault="0016760B" w:rsidP="0016760B">
                  <w:pPr>
                    <w:autoSpaceDE/>
                    <w:autoSpaceDN/>
                    <w:adjustRightInd/>
                    <w:jc w:val="center"/>
                    <w:rPr>
                      <w:ins w:id="29418" w:author="Philippe Hollanda - Oliveira Trust" w:date="2022-07-19T09:57:00Z"/>
                      <w:rFonts w:ascii="Arial" w:eastAsia="Times New Roman" w:hAnsi="Arial" w:cs="Arial"/>
                      <w:color w:val="000000"/>
                      <w:sz w:val="20"/>
                      <w:szCs w:val="20"/>
                      <w:lang w:eastAsia="pt-BR"/>
                    </w:rPr>
                  </w:pPr>
                  <w:ins w:id="2941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03FF2FA" w14:textId="77777777" w:rsidR="0016760B" w:rsidRPr="0016760B" w:rsidRDefault="0016760B" w:rsidP="0016760B">
                  <w:pPr>
                    <w:autoSpaceDE/>
                    <w:autoSpaceDN/>
                    <w:adjustRightInd/>
                    <w:jc w:val="center"/>
                    <w:rPr>
                      <w:ins w:id="29420" w:author="Philippe Hollanda - Oliveira Trust" w:date="2022-07-19T09:57:00Z"/>
                      <w:rFonts w:ascii="Arial" w:eastAsia="Times New Roman" w:hAnsi="Arial" w:cs="Arial"/>
                      <w:color w:val="000000"/>
                      <w:sz w:val="20"/>
                      <w:szCs w:val="20"/>
                      <w:lang w:eastAsia="pt-BR"/>
                    </w:rPr>
                  </w:pPr>
                  <w:ins w:id="29421"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594988" w14:textId="77777777" w:rsidR="0016760B" w:rsidRPr="0016760B" w:rsidRDefault="0016760B" w:rsidP="0016760B">
                  <w:pPr>
                    <w:autoSpaceDE/>
                    <w:autoSpaceDN/>
                    <w:adjustRightInd/>
                    <w:jc w:val="center"/>
                    <w:rPr>
                      <w:ins w:id="29422" w:author="Philippe Hollanda - Oliveira Trust" w:date="2022-07-19T09:57:00Z"/>
                      <w:rFonts w:ascii="Arial" w:eastAsia="Times New Roman" w:hAnsi="Arial" w:cs="Arial"/>
                      <w:color w:val="000000"/>
                      <w:sz w:val="20"/>
                      <w:szCs w:val="20"/>
                      <w:lang w:eastAsia="pt-BR"/>
                    </w:rPr>
                  </w:pPr>
                  <w:ins w:id="29423" w:author="Philippe Hollanda - Oliveira Trust" w:date="2022-07-19T09:57:00Z">
                    <w:r w:rsidRPr="0016760B">
                      <w:rPr>
                        <w:rFonts w:ascii="Arial" w:eastAsia="Times New Roman" w:hAnsi="Arial" w:cs="Arial"/>
                        <w:color w:val="000000"/>
                        <w:sz w:val="20"/>
                        <w:szCs w:val="20"/>
                        <w:lang w:eastAsia="pt-BR"/>
                      </w:rPr>
                      <w:t>R$ 1.050,00</w:t>
                    </w:r>
                  </w:ins>
                </w:p>
              </w:tc>
            </w:tr>
            <w:tr w:rsidR="0016760B" w:rsidRPr="0016760B" w14:paraId="5EE3D4B4" w14:textId="77777777" w:rsidTr="0016760B">
              <w:trPr>
                <w:trHeight w:val="1785"/>
                <w:ins w:id="294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E10BED" w14:textId="77777777" w:rsidR="0016760B" w:rsidRPr="0016760B" w:rsidRDefault="0016760B" w:rsidP="0016760B">
                  <w:pPr>
                    <w:autoSpaceDE/>
                    <w:autoSpaceDN/>
                    <w:adjustRightInd/>
                    <w:jc w:val="center"/>
                    <w:rPr>
                      <w:ins w:id="29425" w:author="Philippe Hollanda - Oliveira Trust" w:date="2022-07-19T09:57:00Z"/>
                      <w:rFonts w:ascii="Arial" w:eastAsia="Times New Roman" w:hAnsi="Arial" w:cs="Arial"/>
                      <w:color w:val="000000"/>
                      <w:sz w:val="20"/>
                      <w:szCs w:val="20"/>
                      <w:lang w:eastAsia="pt-BR"/>
                    </w:rPr>
                  </w:pPr>
                  <w:ins w:id="29426"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A936435" w14:textId="77777777" w:rsidR="0016760B" w:rsidRPr="0016760B" w:rsidRDefault="0016760B" w:rsidP="0016760B">
                  <w:pPr>
                    <w:autoSpaceDE/>
                    <w:autoSpaceDN/>
                    <w:adjustRightInd/>
                    <w:jc w:val="center"/>
                    <w:rPr>
                      <w:ins w:id="29427" w:author="Philippe Hollanda - Oliveira Trust" w:date="2022-07-19T09:57:00Z"/>
                      <w:rFonts w:ascii="Arial" w:eastAsia="Times New Roman" w:hAnsi="Arial" w:cs="Arial"/>
                      <w:color w:val="000000"/>
                      <w:sz w:val="20"/>
                      <w:szCs w:val="20"/>
                      <w:lang w:eastAsia="pt-BR"/>
                    </w:rPr>
                  </w:pPr>
                  <w:ins w:id="29428" w:author="Philippe Hollanda - Oliveira Trust" w:date="2022-07-19T09:57:00Z">
                    <w:r w:rsidRPr="0016760B">
                      <w:rPr>
                        <w:rFonts w:ascii="Arial" w:eastAsia="Times New Roman" w:hAnsi="Arial" w:cs="Arial"/>
                        <w:color w:val="000000"/>
                        <w:sz w:val="20"/>
                        <w:szCs w:val="20"/>
                        <w:lang w:eastAsia="pt-BR"/>
                      </w:rPr>
                      <w:t>20/01/2021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780850" w14:textId="77777777" w:rsidR="0016760B" w:rsidRPr="0016760B" w:rsidRDefault="0016760B" w:rsidP="0016760B">
                  <w:pPr>
                    <w:autoSpaceDE/>
                    <w:autoSpaceDN/>
                    <w:adjustRightInd/>
                    <w:jc w:val="center"/>
                    <w:rPr>
                      <w:ins w:id="29429" w:author="Philippe Hollanda - Oliveira Trust" w:date="2022-07-19T09:57:00Z"/>
                      <w:rFonts w:ascii="Arial" w:eastAsia="Times New Roman" w:hAnsi="Arial" w:cs="Arial"/>
                      <w:color w:val="000000"/>
                      <w:sz w:val="20"/>
                      <w:szCs w:val="20"/>
                      <w:lang w:eastAsia="pt-BR"/>
                    </w:rPr>
                  </w:pPr>
                  <w:ins w:id="29430" w:author="Philippe Hollanda - Oliveira Trust" w:date="2022-07-19T09:57:00Z">
                    <w:r w:rsidRPr="0016760B">
                      <w:rPr>
                        <w:rFonts w:ascii="Arial" w:eastAsia="Times New Roman" w:hAnsi="Arial" w:cs="Arial"/>
                        <w:color w:val="000000"/>
                        <w:sz w:val="20"/>
                        <w:szCs w:val="20"/>
                        <w:lang w:eastAsia="pt-BR"/>
                      </w:rPr>
                      <w:t>R$ 6.300,00</w:t>
                    </w:r>
                  </w:ins>
                </w:p>
              </w:tc>
            </w:tr>
            <w:tr w:rsidR="0016760B" w:rsidRPr="0016760B" w14:paraId="41DF8B12" w14:textId="77777777" w:rsidTr="0016760B">
              <w:trPr>
                <w:trHeight w:val="1785"/>
                <w:ins w:id="294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63F01B" w14:textId="77777777" w:rsidR="0016760B" w:rsidRPr="0016760B" w:rsidRDefault="0016760B" w:rsidP="0016760B">
                  <w:pPr>
                    <w:autoSpaceDE/>
                    <w:autoSpaceDN/>
                    <w:adjustRightInd/>
                    <w:jc w:val="center"/>
                    <w:rPr>
                      <w:ins w:id="29432" w:author="Philippe Hollanda - Oliveira Trust" w:date="2022-07-19T09:57:00Z"/>
                      <w:rFonts w:ascii="Arial" w:eastAsia="Times New Roman" w:hAnsi="Arial" w:cs="Arial"/>
                      <w:color w:val="000000"/>
                      <w:sz w:val="20"/>
                      <w:szCs w:val="20"/>
                      <w:lang w:eastAsia="pt-BR"/>
                    </w:rPr>
                  </w:pPr>
                  <w:ins w:id="2943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5FF192B" w14:textId="77777777" w:rsidR="0016760B" w:rsidRPr="0016760B" w:rsidRDefault="0016760B" w:rsidP="0016760B">
                  <w:pPr>
                    <w:autoSpaceDE/>
                    <w:autoSpaceDN/>
                    <w:adjustRightInd/>
                    <w:jc w:val="center"/>
                    <w:rPr>
                      <w:ins w:id="29434" w:author="Philippe Hollanda - Oliveira Trust" w:date="2022-07-19T09:57:00Z"/>
                      <w:rFonts w:ascii="Arial" w:eastAsia="Times New Roman" w:hAnsi="Arial" w:cs="Arial"/>
                      <w:color w:val="000000"/>
                      <w:sz w:val="20"/>
                      <w:szCs w:val="20"/>
                      <w:lang w:eastAsia="pt-BR"/>
                    </w:rPr>
                  </w:pPr>
                  <w:ins w:id="29435" w:author="Philippe Hollanda - Oliveira Trust" w:date="2022-07-19T09:57:00Z">
                    <w:r w:rsidRPr="0016760B">
                      <w:rPr>
                        <w:rFonts w:ascii="Arial" w:eastAsia="Times New Roman" w:hAnsi="Arial" w:cs="Arial"/>
                        <w:color w:val="000000"/>
                        <w:sz w:val="20"/>
                        <w:szCs w:val="20"/>
                        <w:lang w:eastAsia="pt-BR"/>
                      </w:rPr>
                      <w:t>01/02/2021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756CE5" w14:textId="77777777" w:rsidR="0016760B" w:rsidRPr="0016760B" w:rsidRDefault="0016760B" w:rsidP="0016760B">
                  <w:pPr>
                    <w:autoSpaceDE/>
                    <w:autoSpaceDN/>
                    <w:adjustRightInd/>
                    <w:jc w:val="center"/>
                    <w:rPr>
                      <w:ins w:id="29436" w:author="Philippe Hollanda - Oliveira Trust" w:date="2022-07-19T09:57:00Z"/>
                      <w:rFonts w:ascii="Arial" w:eastAsia="Times New Roman" w:hAnsi="Arial" w:cs="Arial"/>
                      <w:color w:val="000000"/>
                      <w:sz w:val="20"/>
                      <w:szCs w:val="20"/>
                      <w:lang w:eastAsia="pt-BR"/>
                    </w:rPr>
                  </w:pPr>
                  <w:ins w:id="29437" w:author="Philippe Hollanda - Oliveira Trust" w:date="2022-07-19T09:57:00Z">
                    <w:r w:rsidRPr="0016760B">
                      <w:rPr>
                        <w:rFonts w:ascii="Arial" w:eastAsia="Times New Roman" w:hAnsi="Arial" w:cs="Arial"/>
                        <w:color w:val="000000"/>
                        <w:sz w:val="20"/>
                        <w:szCs w:val="20"/>
                        <w:lang w:eastAsia="pt-BR"/>
                      </w:rPr>
                      <w:t>R$ 11.999,59</w:t>
                    </w:r>
                  </w:ins>
                </w:p>
              </w:tc>
            </w:tr>
            <w:tr w:rsidR="0016760B" w:rsidRPr="0016760B" w14:paraId="63604CB7" w14:textId="77777777" w:rsidTr="0016760B">
              <w:trPr>
                <w:trHeight w:val="1785"/>
                <w:ins w:id="294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E71160" w14:textId="77777777" w:rsidR="0016760B" w:rsidRPr="0016760B" w:rsidRDefault="0016760B" w:rsidP="0016760B">
                  <w:pPr>
                    <w:autoSpaceDE/>
                    <w:autoSpaceDN/>
                    <w:adjustRightInd/>
                    <w:jc w:val="center"/>
                    <w:rPr>
                      <w:ins w:id="29439" w:author="Philippe Hollanda - Oliveira Trust" w:date="2022-07-19T09:57:00Z"/>
                      <w:rFonts w:ascii="Arial" w:eastAsia="Times New Roman" w:hAnsi="Arial" w:cs="Arial"/>
                      <w:color w:val="000000"/>
                      <w:sz w:val="20"/>
                      <w:szCs w:val="20"/>
                      <w:lang w:eastAsia="pt-BR"/>
                    </w:rPr>
                  </w:pPr>
                  <w:ins w:id="29440"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6924F91" w14:textId="77777777" w:rsidR="0016760B" w:rsidRPr="0016760B" w:rsidRDefault="0016760B" w:rsidP="0016760B">
                  <w:pPr>
                    <w:autoSpaceDE/>
                    <w:autoSpaceDN/>
                    <w:adjustRightInd/>
                    <w:jc w:val="center"/>
                    <w:rPr>
                      <w:ins w:id="29441" w:author="Philippe Hollanda - Oliveira Trust" w:date="2022-07-19T09:57:00Z"/>
                      <w:rFonts w:ascii="Arial" w:eastAsia="Times New Roman" w:hAnsi="Arial" w:cs="Arial"/>
                      <w:color w:val="000000"/>
                      <w:sz w:val="20"/>
                      <w:szCs w:val="20"/>
                      <w:lang w:eastAsia="pt-BR"/>
                    </w:rPr>
                  </w:pPr>
                  <w:ins w:id="29442"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03304A" w14:textId="77777777" w:rsidR="0016760B" w:rsidRPr="0016760B" w:rsidRDefault="0016760B" w:rsidP="0016760B">
                  <w:pPr>
                    <w:autoSpaceDE/>
                    <w:autoSpaceDN/>
                    <w:adjustRightInd/>
                    <w:jc w:val="center"/>
                    <w:rPr>
                      <w:ins w:id="29443" w:author="Philippe Hollanda - Oliveira Trust" w:date="2022-07-19T09:57:00Z"/>
                      <w:rFonts w:ascii="Arial" w:eastAsia="Times New Roman" w:hAnsi="Arial" w:cs="Arial"/>
                      <w:color w:val="000000"/>
                      <w:sz w:val="20"/>
                      <w:szCs w:val="20"/>
                      <w:lang w:eastAsia="pt-BR"/>
                    </w:rPr>
                  </w:pPr>
                  <w:ins w:id="29444" w:author="Philippe Hollanda - Oliveira Trust" w:date="2022-07-19T09:57:00Z">
                    <w:r w:rsidRPr="0016760B">
                      <w:rPr>
                        <w:rFonts w:ascii="Arial" w:eastAsia="Times New Roman" w:hAnsi="Arial" w:cs="Arial"/>
                        <w:color w:val="000000"/>
                        <w:sz w:val="20"/>
                        <w:szCs w:val="20"/>
                        <w:lang w:eastAsia="pt-BR"/>
                      </w:rPr>
                      <w:t>R$ 1.870,00</w:t>
                    </w:r>
                  </w:ins>
                </w:p>
              </w:tc>
            </w:tr>
            <w:tr w:rsidR="0016760B" w:rsidRPr="0016760B" w14:paraId="6ACD20AC" w14:textId="77777777" w:rsidTr="0016760B">
              <w:trPr>
                <w:trHeight w:val="1785"/>
                <w:ins w:id="294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6BED6A" w14:textId="77777777" w:rsidR="0016760B" w:rsidRPr="0016760B" w:rsidRDefault="0016760B" w:rsidP="0016760B">
                  <w:pPr>
                    <w:autoSpaceDE/>
                    <w:autoSpaceDN/>
                    <w:adjustRightInd/>
                    <w:jc w:val="center"/>
                    <w:rPr>
                      <w:ins w:id="29446" w:author="Philippe Hollanda - Oliveira Trust" w:date="2022-07-19T09:57:00Z"/>
                      <w:rFonts w:ascii="Arial" w:eastAsia="Times New Roman" w:hAnsi="Arial" w:cs="Arial"/>
                      <w:color w:val="000000"/>
                      <w:sz w:val="20"/>
                      <w:szCs w:val="20"/>
                      <w:lang w:eastAsia="pt-BR"/>
                    </w:rPr>
                  </w:pPr>
                  <w:ins w:id="2944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77FA252" w14:textId="77777777" w:rsidR="0016760B" w:rsidRPr="0016760B" w:rsidRDefault="0016760B" w:rsidP="0016760B">
                  <w:pPr>
                    <w:autoSpaceDE/>
                    <w:autoSpaceDN/>
                    <w:adjustRightInd/>
                    <w:jc w:val="center"/>
                    <w:rPr>
                      <w:ins w:id="29448" w:author="Philippe Hollanda - Oliveira Trust" w:date="2022-07-19T09:57:00Z"/>
                      <w:rFonts w:ascii="Arial" w:eastAsia="Times New Roman" w:hAnsi="Arial" w:cs="Arial"/>
                      <w:color w:val="000000"/>
                      <w:sz w:val="20"/>
                      <w:szCs w:val="20"/>
                      <w:lang w:eastAsia="pt-BR"/>
                    </w:rPr>
                  </w:pPr>
                  <w:ins w:id="29449" w:author="Philippe Hollanda - Oliveira Trust" w:date="2022-07-19T09:57:00Z">
                    <w:r w:rsidRPr="0016760B">
                      <w:rPr>
                        <w:rFonts w:ascii="Arial" w:eastAsia="Times New Roman" w:hAnsi="Arial" w:cs="Arial"/>
                        <w:color w:val="000000"/>
                        <w:sz w:val="20"/>
                        <w:szCs w:val="20"/>
                        <w:lang w:eastAsia="pt-BR"/>
                      </w:rPr>
                      <w:t>01/02/2021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6830114" w14:textId="77777777" w:rsidR="0016760B" w:rsidRPr="0016760B" w:rsidRDefault="0016760B" w:rsidP="0016760B">
                  <w:pPr>
                    <w:autoSpaceDE/>
                    <w:autoSpaceDN/>
                    <w:adjustRightInd/>
                    <w:jc w:val="center"/>
                    <w:rPr>
                      <w:ins w:id="29450" w:author="Philippe Hollanda - Oliveira Trust" w:date="2022-07-19T09:57:00Z"/>
                      <w:rFonts w:ascii="Arial" w:eastAsia="Times New Roman" w:hAnsi="Arial" w:cs="Arial"/>
                      <w:color w:val="000000"/>
                      <w:sz w:val="20"/>
                      <w:szCs w:val="20"/>
                      <w:lang w:eastAsia="pt-BR"/>
                    </w:rPr>
                  </w:pPr>
                  <w:ins w:id="29451" w:author="Philippe Hollanda - Oliveira Trust" w:date="2022-07-19T09:57:00Z">
                    <w:r w:rsidRPr="0016760B">
                      <w:rPr>
                        <w:rFonts w:ascii="Arial" w:eastAsia="Times New Roman" w:hAnsi="Arial" w:cs="Arial"/>
                        <w:color w:val="000000"/>
                        <w:sz w:val="20"/>
                        <w:szCs w:val="20"/>
                        <w:lang w:eastAsia="pt-BR"/>
                      </w:rPr>
                      <w:t>R$ 2.064,00</w:t>
                    </w:r>
                  </w:ins>
                </w:p>
              </w:tc>
            </w:tr>
            <w:tr w:rsidR="0016760B" w:rsidRPr="0016760B" w14:paraId="53D1BC35" w14:textId="77777777" w:rsidTr="0016760B">
              <w:trPr>
                <w:trHeight w:val="1785"/>
                <w:ins w:id="294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6B6077" w14:textId="77777777" w:rsidR="0016760B" w:rsidRPr="0016760B" w:rsidRDefault="0016760B" w:rsidP="0016760B">
                  <w:pPr>
                    <w:autoSpaceDE/>
                    <w:autoSpaceDN/>
                    <w:adjustRightInd/>
                    <w:jc w:val="center"/>
                    <w:rPr>
                      <w:ins w:id="29453" w:author="Philippe Hollanda - Oliveira Trust" w:date="2022-07-19T09:57:00Z"/>
                      <w:rFonts w:ascii="Arial" w:eastAsia="Times New Roman" w:hAnsi="Arial" w:cs="Arial"/>
                      <w:color w:val="000000"/>
                      <w:sz w:val="20"/>
                      <w:szCs w:val="20"/>
                      <w:lang w:eastAsia="pt-BR"/>
                    </w:rPr>
                  </w:pPr>
                  <w:ins w:id="2945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460AA57" w14:textId="77777777" w:rsidR="0016760B" w:rsidRPr="0016760B" w:rsidRDefault="0016760B" w:rsidP="0016760B">
                  <w:pPr>
                    <w:autoSpaceDE/>
                    <w:autoSpaceDN/>
                    <w:adjustRightInd/>
                    <w:jc w:val="center"/>
                    <w:rPr>
                      <w:ins w:id="29455" w:author="Philippe Hollanda - Oliveira Trust" w:date="2022-07-19T09:57:00Z"/>
                      <w:rFonts w:ascii="Arial" w:eastAsia="Times New Roman" w:hAnsi="Arial" w:cs="Arial"/>
                      <w:color w:val="000000"/>
                      <w:sz w:val="20"/>
                      <w:szCs w:val="20"/>
                      <w:lang w:eastAsia="pt-BR"/>
                    </w:rPr>
                  </w:pPr>
                  <w:ins w:id="29456" w:author="Philippe Hollanda - Oliveira Trust" w:date="2022-07-19T09:57:00Z">
                    <w:r w:rsidRPr="0016760B">
                      <w:rPr>
                        <w:rFonts w:ascii="Arial" w:eastAsia="Times New Roman" w:hAnsi="Arial" w:cs="Arial"/>
                        <w:color w:val="000000"/>
                        <w:sz w:val="20"/>
                        <w:szCs w:val="20"/>
                        <w:lang w:eastAsia="pt-BR"/>
                      </w:rPr>
                      <w:t>29/01/2021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73C822" w14:textId="77777777" w:rsidR="0016760B" w:rsidRPr="0016760B" w:rsidRDefault="0016760B" w:rsidP="0016760B">
                  <w:pPr>
                    <w:autoSpaceDE/>
                    <w:autoSpaceDN/>
                    <w:adjustRightInd/>
                    <w:jc w:val="center"/>
                    <w:rPr>
                      <w:ins w:id="29457" w:author="Philippe Hollanda - Oliveira Trust" w:date="2022-07-19T09:57:00Z"/>
                      <w:rFonts w:ascii="Arial" w:eastAsia="Times New Roman" w:hAnsi="Arial" w:cs="Arial"/>
                      <w:color w:val="000000"/>
                      <w:sz w:val="20"/>
                      <w:szCs w:val="20"/>
                      <w:lang w:eastAsia="pt-BR"/>
                    </w:rPr>
                  </w:pPr>
                  <w:ins w:id="29458"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1EA72981" w14:textId="77777777" w:rsidTr="0016760B">
              <w:trPr>
                <w:trHeight w:val="1785"/>
                <w:ins w:id="294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2E20D6" w14:textId="77777777" w:rsidR="0016760B" w:rsidRPr="0016760B" w:rsidRDefault="0016760B" w:rsidP="0016760B">
                  <w:pPr>
                    <w:autoSpaceDE/>
                    <w:autoSpaceDN/>
                    <w:adjustRightInd/>
                    <w:jc w:val="center"/>
                    <w:rPr>
                      <w:ins w:id="29460" w:author="Philippe Hollanda - Oliveira Trust" w:date="2022-07-19T09:57:00Z"/>
                      <w:rFonts w:ascii="Arial" w:eastAsia="Times New Roman" w:hAnsi="Arial" w:cs="Arial"/>
                      <w:color w:val="000000"/>
                      <w:sz w:val="20"/>
                      <w:szCs w:val="20"/>
                      <w:lang w:eastAsia="pt-BR"/>
                    </w:rPr>
                  </w:pPr>
                  <w:ins w:id="2946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4AE7493" w14:textId="77777777" w:rsidR="0016760B" w:rsidRPr="0016760B" w:rsidRDefault="0016760B" w:rsidP="0016760B">
                  <w:pPr>
                    <w:autoSpaceDE/>
                    <w:autoSpaceDN/>
                    <w:adjustRightInd/>
                    <w:jc w:val="center"/>
                    <w:rPr>
                      <w:ins w:id="29462" w:author="Philippe Hollanda - Oliveira Trust" w:date="2022-07-19T09:57:00Z"/>
                      <w:rFonts w:ascii="Arial" w:eastAsia="Times New Roman" w:hAnsi="Arial" w:cs="Arial"/>
                      <w:color w:val="000000"/>
                      <w:sz w:val="20"/>
                      <w:szCs w:val="20"/>
                      <w:lang w:eastAsia="pt-BR"/>
                    </w:rPr>
                  </w:pPr>
                  <w:ins w:id="29463" w:author="Philippe Hollanda - Oliveira Trust" w:date="2022-07-19T09:57:00Z">
                    <w:r w:rsidRPr="0016760B">
                      <w:rPr>
                        <w:rFonts w:ascii="Arial" w:eastAsia="Times New Roman" w:hAnsi="Arial" w:cs="Arial"/>
                        <w:color w:val="000000"/>
                        <w:sz w:val="20"/>
                        <w:szCs w:val="20"/>
                        <w:lang w:eastAsia="pt-BR"/>
                      </w:rPr>
                      <w:t>08/02/2021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3BB2C80" w14:textId="77777777" w:rsidR="0016760B" w:rsidRPr="0016760B" w:rsidRDefault="0016760B" w:rsidP="0016760B">
                  <w:pPr>
                    <w:autoSpaceDE/>
                    <w:autoSpaceDN/>
                    <w:adjustRightInd/>
                    <w:jc w:val="center"/>
                    <w:rPr>
                      <w:ins w:id="29464" w:author="Philippe Hollanda - Oliveira Trust" w:date="2022-07-19T09:57:00Z"/>
                      <w:rFonts w:ascii="Arial" w:eastAsia="Times New Roman" w:hAnsi="Arial" w:cs="Arial"/>
                      <w:color w:val="000000"/>
                      <w:sz w:val="20"/>
                      <w:szCs w:val="20"/>
                      <w:lang w:eastAsia="pt-BR"/>
                    </w:rPr>
                  </w:pPr>
                  <w:ins w:id="29465"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0F6F21C0" w14:textId="77777777" w:rsidTr="0016760B">
              <w:trPr>
                <w:trHeight w:val="1785"/>
                <w:ins w:id="294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F00F23" w14:textId="77777777" w:rsidR="0016760B" w:rsidRPr="0016760B" w:rsidRDefault="0016760B" w:rsidP="0016760B">
                  <w:pPr>
                    <w:autoSpaceDE/>
                    <w:autoSpaceDN/>
                    <w:adjustRightInd/>
                    <w:jc w:val="center"/>
                    <w:rPr>
                      <w:ins w:id="29467" w:author="Philippe Hollanda - Oliveira Trust" w:date="2022-07-19T09:57:00Z"/>
                      <w:rFonts w:ascii="Arial" w:eastAsia="Times New Roman" w:hAnsi="Arial" w:cs="Arial"/>
                      <w:color w:val="000000"/>
                      <w:sz w:val="20"/>
                      <w:szCs w:val="20"/>
                      <w:lang w:eastAsia="pt-BR"/>
                    </w:rPr>
                  </w:pPr>
                  <w:ins w:id="29468" w:author="Philippe Hollanda - Oliveira Trust" w:date="2022-07-19T09:57:00Z">
                    <w:r w:rsidRPr="0016760B">
                      <w:rPr>
                        <w:rFonts w:ascii="Arial" w:eastAsia="Times New Roman" w:hAnsi="Arial" w:cs="Arial"/>
                        <w:color w:val="000000"/>
                        <w:sz w:val="20"/>
                        <w:szCs w:val="20"/>
                        <w:lang w:eastAsia="pt-BR"/>
                      </w:rPr>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4D8159F3" w14:textId="77777777" w:rsidR="0016760B" w:rsidRPr="0016760B" w:rsidRDefault="0016760B" w:rsidP="0016760B">
                  <w:pPr>
                    <w:autoSpaceDE/>
                    <w:autoSpaceDN/>
                    <w:adjustRightInd/>
                    <w:jc w:val="center"/>
                    <w:rPr>
                      <w:ins w:id="29469" w:author="Philippe Hollanda - Oliveira Trust" w:date="2022-07-19T09:57:00Z"/>
                      <w:rFonts w:ascii="Arial" w:eastAsia="Times New Roman" w:hAnsi="Arial" w:cs="Arial"/>
                      <w:color w:val="000000"/>
                      <w:sz w:val="20"/>
                      <w:szCs w:val="20"/>
                      <w:lang w:eastAsia="pt-BR"/>
                    </w:rPr>
                  </w:pPr>
                  <w:ins w:id="29470" w:author="Philippe Hollanda - Oliveira Trust" w:date="2022-07-19T09:57:00Z">
                    <w:r w:rsidRPr="0016760B">
                      <w:rPr>
                        <w:rFonts w:ascii="Arial" w:eastAsia="Times New Roman" w:hAnsi="Arial" w:cs="Arial"/>
                        <w:color w:val="000000"/>
                        <w:sz w:val="20"/>
                        <w:szCs w:val="20"/>
                        <w:lang w:eastAsia="pt-BR"/>
                      </w:rPr>
                      <w:t>10/02/2021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64ADDE" w14:textId="77777777" w:rsidR="0016760B" w:rsidRPr="0016760B" w:rsidRDefault="0016760B" w:rsidP="0016760B">
                  <w:pPr>
                    <w:autoSpaceDE/>
                    <w:autoSpaceDN/>
                    <w:adjustRightInd/>
                    <w:jc w:val="center"/>
                    <w:rPr>
                      <w:ins w:id="29471" w:author="Philippe Hollanda - Oliveira Trust" w:date="2022-07-19T09:57:00Z"/>
                      <w:rFonts w:ascii="Arial" w:eastAsia="Times New Roman" w:hAnsi="Arial" w:cs="Arial"/>
                      <w:color w:val="000000"/>
                      <w:sz w:val="20"/>
                      <w:szCs w:val="20"/>
                      <w:lang w:eastAsia="pt-BR"/>
                    </w:rPr>
                  </w:pPr>
                  <w:ins w:id="29472" w:author="Philippe Hollanda - Oliveira Trust" w:date="2022-07-19T09:57:00Z">
                    <w:r w:rsidRPr="0016760B">
                      <w:rPr>
                        <w:rFonts w:ascii="Arial" w:eastAsia="Times New Roman" w:hAnsi="Arial" w:cs="Arial"/>
                        <w:color w:val="000000"/>
                        <w:sz w:val="20"/>
                        <w:szCs w:val="20"/>
                        <w:lang w:eastAsia="pt-BR"/>
                      </w:rPr>
                      <w:t>R$ 3.850,00</w:t>
                    </w:r>
                  </w:ins>
                </w:p>
              </w:tc>
            </w:tr>
            <w:tr w:rsidR="0016760B" w:rsidRPr="0016760B" w14:paraId="63467323" w14:textId="77777777" w:rsidTr="0016760B">
              <w:trPr>
                <w:trHeight w:val="1785"/>
                <w:ins w:id="294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6E7F38" w14:textId="77777777" w:rsidR="0016760B" w:rsidRPr="0016760B" w:rsidRDefault="0016760B" w:rsidP="0016760B">
                  <w:pPr>
                    <w:autoSpaceDE/>
                    <w:autoSpaceDN/>
                    <w:adjustRightInd/>
                    <w:jc w:val="center"/>
                    <w:rPr>
                      <w:ins w:id="29474" w:author="Philippe Hollanda - Oliveira Trust" w:date="2022-07-19T09:57:00Z"/>
                      <w:rFonts w:ascii="Arial" w:eastAsia="Times New Roman" w:hAnsi="Arial" w:cs="Arial"/>
                      <w:color w:val="000000"/>
                      <w:sz w:val="20"/>
                      <w:szCs w:val="20"/>
                      <w:lang w:eastAsia="pt-BR"/>
                    </w:rPr>
                  </w:pPr>
                  <w:ins w:id="2947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B135139" w14:textId="77777777" w:rsidR="0016760B" w:rsidRPr="0016760B" w:rsidRDefault="0016760B" w:rsidP="0016760B">
                  <w:pPr>
                    <w:autoSpaceDE/>
                    <w:autoSpaceDN/>
                    <w:adjustRightInd/>
                    <w:jc w:val="center"/>
                    <w:rPr>
                      <w:ins w:id="29476" w:author="Philippe Hollanda - Oliveira Trust" w:date="2022-07-19T09:57:00Z"/>
                      <w:rFonts w:ascii="Arial" w:eastAsia="Times New Roman" w:hAnsi="Arial" w:cs="Arial"/>
                      <w:color w:val="000000"/>
                      <w:sz w:val="20"/>
                      <w:szCs w:val="20"/>
                      <w:lang w:eastAsia="pt-BR"/>
                    </w:rPr>
                  </w:pPr>
                  <w:ins w:id="29477" w:author="Philippe Hollanda - Oliveira Trust" w:date="2022-07-19T09:57:00Z">
                    <w:r w:rsidRPr="0016760B">
                      <w:rPr>
                        <w:rFonts w:ascii="Arial" w:eastAsia="Times New Roman" w:hAnsi="Arial" w:cs="Arial"/>
                        <w:color w:val="000000"/>
                        <w:sz w:val="20"/>
                        <w:szCs w:val="20"/>
                        <w:lang w:eastAsia="pt-BR"/>
                      </w:rPr>
                      <w:t>08/02/2021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1FD54A" w14:textId="77777777" w:rsidR="0016760B" w:rsidRPr="0016760B" w:rsidRDefault="0016760B" w:rsidP="0016760B">
                  <w:pPr>
                    <w:autoSpaceDE/>
                    <w:autoSpaceDN/>
                    <w:adjustRightInd/>
                    <w:jc w:val="center"/>
                    <w:rPr>
                      <w:ins w:id="29478" w:author="Philippe Hollanda - Oliveira Trust" w:date="2022-07-19T09:57:00Z"/>
                      <w:rFonts w:ascii="Arial" w:eastAsia="Times New Roman" w:hAnsi="Arial" w:cs="Arial"/>
                      <w:color w:val="000000"/>
                      <w:sz w:val="20"/>
                      <w:szCs w:val="20"/>
                      <w:lang w:eastAsia="pt-BR"/>
                    </w:rPr>
                  </w:pPr>
                  <w:ins w:id="29479"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6F75AC4D" w14:textId="77777777" w:rsidTr="0016760B">
              <w:trPr>
                <w:trHeight w:val="1785"/>
                <w:ins w:id="294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BBFE34" w14:textId="77777777" w:rsidR="0016760B" w:rsidRPr="0016760B" w:rsidRDefault="0016760B" w:rsidP="0016760B">
                  <w:pPr>
                    <w:autoSpaceDE/>
                    <w:autoSpaceDN/>
                    <w:adjustRightInd/>
                    <w:jc w:val="center"/>
                    <w:rPr>
                      <w:ins w:id="29481" w:author="Philippe Hollanda - Oliveira Trust" w:date="2022-07-19T09:57:00Z"/>
                      <w:rFonts w:ascii="Arial" w:eastAsia="Times New Roman" w:hAnsi="Arial" w:cs="Arial"/>
                      <w:color w:val="000000"/>
                      <w:sz w:val="20"/>
                      <w:szCs w:val="20"/>
                      <w:lang w:eastAsia="pt-BR"/>
                    </w:rPr>
                  </w:pPr>
                  <w:ins w:id="29482"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6713C75D" w14:textId="77777777" w:rsidR="0016760B" w:rsidRPr="0016760B" w:rsidRDefault="0016760B" w:rsidP="0016760B">
                  <w:pPr>
                    <w:autoSpaceDE/>
                    <w:autoSpaceDN/>
                    <w:adjustRightInd/>
                    <w:jc w:val="center"/>
                    <w:rPr>
                      <w:ins w:id="29483" w:author="Philippe Hollanda - Oliveira Trust" w:date="2022-07-19T09:57:00Z"/>
                      <w:rFonts w:ascii="Arial" w:eastAsia="Times New Roman" w:hAnsi="Arial" w:cs="Arial"/>
                      <w:color w:val="000000"/>
                      <w:sz w:val="20"/>
                      <w:szCs w:val="20"/>
                      <w:lang w:eastAsia="pt-BR"/>
                    </w:rPr>
                  </w:pPr>
                  <w:ins w:id="29484" w:author="Philippe Hollanda - Oliveira Trust" w:date="2022-07-19T09:57:00Z">
                    <w:r w:rsidRPr="0016760B">
                      <w:rPr>
                        <w:rFonts w:ascii="Arial" w:eastAsia="Times New Roman" w:hAnsi="Arial" w:cs="Arial"/>
                        <w:color w:val="000000"/>
                        <w:sz w:val="20"/>
                        <w:szCs w:val="20"/>
                        <w:lang w:eastAsia="pt-BR"/>
                      </w:rPr>
                      <w:t>01/02/2021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D416A5" w14:textId="77777777" w:rsidR="0016760B" w:rsidRPr="0016760B" w:rsidRDefault="0016760B" w:rsidP="0016760B">
                  <w:pPr>
                    <w:autoSpaceDE/>
                    <w:autoSpaceDN/>
                    <w:adjustRightInd/>
                    <w:jc w:val="center"/>
                    <w:rPr>
                      <w:ins w:id="29485" w:author="Philippe Hollanda - Oliveira Trust" w:date="2022-07-19T09:57:00Z"/>
                      <w:rFonts w:ascii="Arial" w:eastAsia="Times New Roman" w:hAnsi="Arial" w:cs="Arial"/>
                      <w:color w:val="000000"/>
                      <w:sz w:val="20"/>
                      <w:szCs w:val="20"/>
                      <w:lang w:eastAsia="pt-BR"/>
                    </w:rPr>
                  </w:pPr>
                  <w:ins w:id="29486" w:author="Philippe Hollanda - Oliveira Trust" w:date="2022-07-19T09:57:00Z">
                    <w:r w:rsidRPr="0016760B">
                      <w:rPr>
                        <w:rFonts w:ascii="Arial" w:eastAsia="Times New Roman" w:hAnsi="Arial" w:cs="Arial"/>
                        <w:color w:val="000000"/>
                        <w:sz w:val="20"/>
                        <w:szCs w:val="20"/>
                        <w:lang w:eastAsia="pt-BR"/>
                      </w:rPr>
                      <w:t>R$ 21.145,84</w:t>
                    </w:r>
                  </w:ins>
                </w:p>
              </w:tc>
            </w:tr>
            <w:tr w:rsidR="0016760B" w:rsidRPr="0016760B" w14:paraId="65F455B2" w14:textId="77777777" w:rsidTr="0016760B">
              <w:trPr>
                <w:trHeight w:val="1785"/>
                <w:ins w:id="294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6009A0" w14:textId="77777777" w:rsidR="0016760B" w:rsidRPr="0016760B" w:rsidRDefault="0016760B" w:rsidP="0016760B">
                  <w:pPr>
                    <w:autoSpaceDE/>
                    <w:autoSpaceDN/>
                    <w:adjustRightInd/>
                    <w:jc w:val="center"/>
                    <w:rPr>
                      <w:ins w:id="29488" w:author="Philippe Hollanda - Oliveira Trust" w:date="2022-07-19T09:57:00Z"/>
                      <w:rFonts w:ascii="Arial" w:eastAsia="Times New Roman" w:hAnsi="Arial" w:cs="Arial"/>
                      <w:color w:val="000000"/>
                      <w:sz w:val="20"/>
                      <w:szCs w:val="20"/>
                      <w:lang w:eastAsia="pt-BR"/>
                    </w:rPr>
                  </w:pPr>
                  <w:ins w:id="2948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F5DF825" w14:textId="77777777" w:rsidR="0016760B" w:rsidRPr="0016760B" w:rsidRDefault="0016760B" w:rsidP="0016760B">
                  <w:pPr>
                    <w:autoSpaceDE/>
                    <w:autoSpaceDN/>
                    <w:adjustRightInd/>
                    <w:jc w:val="center"/>
                    <w:rPr>
                      <w:ins w:id="29490" w:author="Philippe Hollanda - Oliveira Trust" w:date="2022-07-19T09:57:00Z"/>
                      <w:rFonts w:ascii="Arial" w:eastAsia="Times New Roman" w:hAnsi="Arial" w:cs="Arial"/>
                      <w:color w:val="000000"/>
                      <w:sz w:val="20"/>
                      <w:szCs w:val="20"/>
                      <w:lang w:eastAsia="pt-BR"/>
                    </w:rPr>
                  </w:pPr>
                  <w:ins w:id="29491" w:author="Philippe Hollanda - Oliveira Trust" w:date="2022-07-19T09:57:00Z">
                    <w:r w:rsidRPr="0016760B">
                      <w:rPr>
                        <w:rFonts w:ascii="Arial" w:eastAsia="Times New Roman" w:hAnsi="Arial" w:cs="Arial"/>
                        <w:color w:val="000000"/>
                        <w:sz w:val="20"/>
                        <w:szCs w:val="20"/>
                        <w:lang w:eastAsia="pt-BR"/>
                      </w:rPr>
                      <w:t>01/02/2021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305860C" w14:textId="77777777" w:rsidR="0016760B" w:rsidRPr="0016760B" w:rsidRDefault="0016760B" w:rsidP="0016760B">
                  <w:pPr>
                    <w:autoSpaceDE/>
                    <w:autoSpaceDN/>
                    <w:adjustRightInd/>
                    <w:jc w:val="center"/>
                    <w:rPr>
                      <w:ins w:id="29492" w:author="Philippe Hollanda - Oliveira Trust" w:date="2022-07-19T09:57:00Z"/>
                      <w:rFonts w:ascii="Arial" w:eastAsia="Times New Roman" w:hAnsi="Arial" w:cs="Arial"/>
                      <w:color w:val="000000"/>
                      <w:sz w:val="20"/>
                      <w:szCs w:val="20"/>
                      <w:lang w:eastAsia="pt-BR"/>
                    </w:rPr>
                  </w:pPr>
                  <w:ins w:id="29493" w:author="Philippe Hollanda - Oliveira Trust" w:date="2022-07-19T09:57:00Z">
                    <w:r w:rsidRPr="0016760B">
                      <w:rPr>
                        <w:rFonts w:ascii="Arial" w:eastAsia="Times New Roman" w:hAnsi="Arial" w:cs="Arial"/>
                        <w:color w:val="000000"/>
                        <w:sz w:val="20"/>
                        <w:szCs w:val="20"/>
                        <w:lang w:eastAsia="pt-BR"/>
                      </w:rPr>
                      <w:t>R$ 82.820,47</w:t>
                    </w:r>
                  </w:ins>
                </w:p>
              </w:tc>
            </w:tr>
            <w:tr w:rsidR="0016760B" w:rsidRPr="0016760B" w14:paraId="171E64B8" w14:textId="77777777" w:rsidTr="0016760B">
              <w:trPr>
                <w:trHeight w:val="1785"/>
                <w:ins w:id="294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88779C" w14:textId="77777777" w:rsidR="0016760B" w:rsidRPr="0016760B" w:rsidRDefault="0016760B" w:rsidP="0016760B">
                  <w:pPr>
                    <w:autoSpaceDE/>
                    <w:autoSpaceDN/>
                    <w:adjustRightInd/>
                    <w:jc w:val="center"/>
                    <w:rPr>
                      <w:ins w:id="29495" w:author="Philippe Hollanda - Oliveira Trust" w:date="2022-07-19T09:57:00Z"/>
                      <w:rFonts w:ascii="Arial" w:eastAsia="Times New Roman" w:hAnsi="Arial" w:cs="Arial"/>
                      <w:color w:val="000000"/>
                      <w:sz w:val="20"/>
                      <w:szCs w:val="20"/>
                      <w:lang w:eastAsia="pt-BR"/>
                    </w:rPr>
                  </w:pPr>
                  <w:ins w:id="29496" w:author="Philippe Hollanda - Oliveira Trust" w:date="2022-07-19T09:57:00Z">
                    <w:r w:rsidRPr="0016760B">
                      <w:rPr>
                        <w:rFonts w:ascii="Arial" w:eastAsia="Times New Roman" w:hAnsi="Arial" w:cs="Arial"/>
                        <w:color w:val="000000"/>
                        <w:sz w:val="20"/>
                        <w:szCs w:val="20"/>
                        <w:lang w:eastAsia="pt-BR"/>
                      </w:rPr>
                      <w:lastRenderedPageBreak/>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336195BB" w14:textId="77777777" w:rsidR="0016760B" w:rsidRPr="0016760B" w:rsidRDefault="0016760B" w:rsidP="0016760B">
                  <w:pPr>
                    <w:autoSpaceDE/>
                    <w:autoSpaceDN/>
                    <w:adjustRightInd/>
                    <w:jc w:val="center"/>
                    <w:rPr>
                      <w:ins w:id="29497" w:author="Philippe Hollanda - Oliveira Trust" w:date="2022-07-19T09:57:00Z"/>
                      <w:rFonts w:ascii="Arial" w:eastAsia="Times New Roman" w:hAnsi="Arial" w:cs="Arial"/>
                      <w:color w:val="000000"/>
                      <w:sz w:val="20"/>
                      <w:szCs w:val="20"/>
                      <w:lang w:eastAsia="pt-BR"/>
                    </w:rPr>
                  </w:pPr>
                  <w:ins w:id="29498" w:author="Philippe Hollanda - Oliveira Trust" w:date="2022-07-19T09:57:00Z">
                    <w:r w:rsidRPr="0016760B">
                      <w:rPr>
                        <w:rFonts w:ascii="Arial" w:eastAsia="Times New Roman" w:hAnsi="Arial" w:cs="Arial"/>
                        <w:color w:val="000000"/>
                        <w:sz w:val="20"/>
                        <w:szCs w:val="20"/>
                        <w:lang w:eastAsia="pt-BR"/>
                      </w:rPr>
                      <w:t>25/01/2021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B9FCA7" w14:textId="77777777" w:rsidR="0016760B" w:rsidRPr="0016760B" w:rsidRDefault="0016760B" w:rsidP="0016760B">
                  <w:pPr>
                    <w:autoSpaceDE/>
                    <w:autoSpaceDN/>
                    <w:adjustRightInd/>
                    <w:jc w:val="center"/>
                    <w:rPr>
                      <w:ins w:id="29499" w:author="Philippe Hollanda - Oliveira Trust" w:date="2022-07-19T09:57:00Z"/>
                      <w:rFonts w:ascii="Arial" w:eastAsia="Times New Roman" w:hAnsi="Arial" w:cs="Arial"/>
                      <w:color w:val="000000"/>
                      <w:sz w:val="20"/>
                      <w:szCs w:val="20"/>
                      <w:lang w:eastAsia="pt-BR"/>
                    </w:rPr>
                  </w:pPr>
                  <w:ins w:id="29500" w:author="Philippe Hollanda - Oliveira Trust" w:date="2022-07-19T09:57:00Z">
                    <w:r w:rsidRPr="0016760B">
                      <w:rPr>
                        <w:rFonts w:ascii="Arial" w:eastAsia="Times New Roman" w:hAnsi="Arial" w:cs="Arial"/>
                        <w:color w:val="000000"/>
                        <w:sz w:val="20"/>
                        <w:szCs w:val="20"/>
                        <w:lang w:eastAsia="pt-BR"/>
                      </w:rPr>
                      <w:t>R$ 4.500,00</w:t>
                    </w:r>
                  </w:ins>
                </w:p>
              </w:tc>
            </w:tr>
            <w:tr w:rsidR="0016760B" w:rsidRPr="0016760B" w14:paraId="0DBBB475" w14:textId="77777777" w:rsidTr="0016760B">
              <w:trPr>
                <w:trHeight w:val="1785"/>
                <w:ins w:id="295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0A965A" w14:textId="77777777" w:rsidR="0016760B" w:rsidRPr="0016760B" w:rsidRDefault="0016760B" w:rsidP="0016760B">
                  <w:pPr>
                    <w:autoSpaceDE/>
                    <w:autoSpaceDN/>
                    <w:adjustRightInd/>
                    <w:jc w:val="center"/>
                    <w:rPr>
                      <w:ins w:id="29502" w:author="Philippe Hollanda - Oliveira Trust" w:date="2022-07-19T09:57:00Z"/>
                      <w:rFonts w:ascii="Arial" w:eastAsia="Times New Roman" w:hAnsi="Arial" w:cs="Arial"/>
                      <w:color w:val="000000"/>
                      <w:sz w:val="20"/>
                      <w:szCs w:val="20"/>
                      <w:lang w:eastAsia="pt-BR"/>
                    </w:rPr>
                  </w:pPr>
                  <w:ins w:id="29503"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2536B451" w14:textId="77777777" w:rsidR="0016760B" w:rsidRPr="0016760B" w:rsidRDefault="0016760B" w:rsidP="0016760B">
                  <w:pPr>
                    <w:autoSpaceDE/>
                    <w:autoSpaceDN/>
                    <w:adjustRightInd/>
                    <w:jc w:val="center"/>
                    <w:rPr>
                      <w:ins w:id="29504" w:author="Philippe Hollanda - Oliveira Trust" w:date="2022-07-19T09:57:00Z"/>
                      <w:rFonts w:ascii="Arial" w:eastAsia="Times New Roman" w:hAnsi="Arial" w:cs="Arial"/>
                      <w:color w:val="000000"/>
                      <w:sz w:val="20"/>
                      <w:szCs w:val="20"/>
                      <w:lang w:eastAsia="pt-BR"/>
                    </w:rPr>
                  </w:pPr>
                  <w:ins w:id="29505" w:author="Philippe Hollanda - Oliveira Trust" w:date="2022-07-19T09:57:00Z">
                    <w:r w:rsidRPr="0016760B">
                      <w:rPr>
                        <w:rFonts w:ascii="Arial" w:eastAsia="Times New Roman" w:hAnsi="Arial" w:cs="Arial"/>
                        <w:color w:val="000000"/>
                        <w:sz w:val="20"/>
                        <w:szCs w:val="20"/>
                        <w:lang w:eastAsia="pt-BR"/>
                      </w:rPr>
                      <w:t>08/02/2021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B0550D" w14:textId="77777777" w:rsidR="0016760B" w:rsidRPr="0016760B" w:rsidRDefault="0016760B" w:rsidP="0016760B">
                  <w:pPr>
                    <w:autoSpaceDE/>
                    <w:autoSpaceDN/>
                    <w:adjustRightInd/>
                    <w:jc w:val="center"/>
                    <w:rPr>
                      <w:ins w:id="29506" w:author="Philippe Hollanda - Oliveira Trust" w:date="2022-07-19T09:57:00Z"/>
                      <w:rFonts w:ascii="Arial" w:eastAsia="Times New Roman" w:hAnsi="Arial" w:cs="Arial"/>
                      <w:color w:val="000000"/>
                      <w:sz w:val="20"/>
                      <w:szCs w:val="20"/>
                      <w:lang w:eastAsia="pt-BR"/>
                    </w:rPr>
                  </w:pPr>
                  <w:ins w:id="29507"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35323714" w14:textId="77777777" w:rsidTr="0016760B">
              <w:trPr>
                <w:trHeight w:val="1785"/>
                <w:ins w:id="295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06B315" w14:textId="77777777" w:rsidR="0016760B" w:rsidRPr="0016760B" w:rsidRDefault="0016760B" w:rsidP="0016760B">
                  <w:pPr>
                    <w:autoSpaceDE/>
                    <w:autoSpaceDN/>
                    <w:adjustRightInd/>
                    <w:jc w:val="center"/>
                    <w:rPr>
                      <w:ins w:id="29509" w:author="Philippe Hollanda - Oliveira Trust" w:date="2022-07-19T09:57:00Z"/>
                      <w:rFonts w:ascii="Arial" w:eastAsia="Times New Roman" w:hAnsi="Arial" w:cs="Arial"/>
                      <w:color w:val="000000"/>
                      <w:sz w:val="20"/>
                      <w:szCs w:val="20"/>
                      <w:lang w:eastAsia="pt-BR"/>
                    </w:rPr>
                  </w:pPr>
                  <w:ins w:id="29510"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1D1130E1" w14:textId="77777777" w:rsidR="0016760B" w:rsidRPr="0016760B" w:rsidRDefault="0016760B" w:rsidP="0016760B">
                  <w:pPr>
                    <w:autoSpaceDE/>
                    <w:autoSpaceDN/>
                    <w:adjustRightInd/>
                    <w:jc w:val="center"/>
                    <w:rPr>
                      <w:ins w:id="29511" w:author="Philippe Hollanda - Oliveira Trust" w:date="2022-07-19T09:57:00Z"/>
                      <w:rFonts w:ascii="Arial" w:eastAsia="Times New Roman" w:hAnsi="Arial" w:cs="Arial"/>
                      <w:color w:val="000000"/>
                      <w:sz w:val="20"/>
                      <w:szCs w:val="20"/>
                      <w:lang w:eastAsia="pt-BR"/>
                    </w:rPr>
                  </w:pPr>
                  <w:ins w:id="29512" w:author="Philippe Hollanda - Oliveira Trust" w:date="2022-07-19T09:57:00Z">
                    <w:r w:rsidRPr="0016760B">
                      <w:rPr>
                        <w:rFonts w:ascii="Arial" w:eastAsia="Times New Roman" w:hAnsi="Arial" w:cs="Arial"/>
                        <w:color w:val="000000"/>
                        <w:sz w:val="20"/>
                        <w:szCs w:val="20"/>
                        <w:lang w:eastAsia="pt-BR"/>
                      </w:rPr>
                      <w:t>08/02/2021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8CF225" w14:textId="77777777" w:rsidR="0016760B" w:rsidRPr="0016760B" w:rsidRDefault="0016760B" w:rsidP="0016760B">
                  <w:pPr>
                    <w:autoSpaceDE/>
                    <w:autoSpaceDN/>
                    <w:adjustRightInd/>
                    <w:jc w:val="center"/>
                    <w:rPr>
                      <w:ins w:id="29513" w:author="Philippe Hollanda - Oliveira Trust" w:date="2022-07-19T09:57:00Z"/>
                      <w:rFonts w:ascii="Arial" w:eastAsia="Times New Roman" w:hAnsi="Arial" w:cs="Arial"/>
                      <w:color w:val="000000"/>
                      <w:sz w:val="20"/>
                      <w:szCs w:val="20"/>
                      <w:lang w:eastAsia="pt-BR"/>
                    </w:rPr>
                  </w:pPr>
                  <w:ins w:id="29514"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3C5D444B" w14:textId="77777777" w:rsidTr="0016760B">
              <w:trPr>
                <w:trHeight w:val="1785"/>
                <w:ins w:id="295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77D899" w14:textId="77777777" w:rsidR="0016760B" w:rsidRPr="0016760B" w:rsidRDefault="0016760B" w:rsidP="0016760B">
                  <w:pPr>
                    <w:autoSpaceDE/>
                    <w:autoSpaceDN/>
                    <w:adjustRightInd/>
                    <w:jc w:val="center"/>
                    <w:rPr>
                      <w:ins w:id="29516" w:author="Philippe Hollanda - Oliveira Trust" w:date="2022-07-19T09:57:00Z"/>
                      <w:rFonts w:ascii="Arial" w:eastAsia="Times New Roman" w:hAnsi="Arial" w:cs="Arial"/>
                      <w:color w:val="000000"/>
                      <w:sz w:val="20"/>
                      <w:szCs w:val="20"/>
                      <w:lang w:eastAsia="pt-BR"/>
                    </w:rPr>
                  </w:pPr>
                  <w:ins w:id="29517" w:author="Philippe Hollanda - Oliveira Trust" w:date="2022-07-19T09:57:00Z">
                    <w:r w:rsidRPr="0016760B">
                      <w:rPr>
                        <w:rFonts w:ascii="Arial" w:eastAsia="Times New Roman" w:hAnsi="Arial" w:cs="Arial"/>
                        <w:color w:val="000000"/>
                        <w:sz w:val="20"/>
                        <w:szCs w:val="20"/>
                        <w:lang w:eastAsia="pt-BR"/>
                      </w:rPr>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2ABD59B9" w14:textId="77777777" w:rsidR="0016760B" w:rsidRPr="0016760B" w:rsidRDefault="0016760B" w:rsidP="0016760B">
                  <w:pPr>
                    <w:autoSpaceDE/>
                    <w:autoSpaceDN/>
                    <w:adjustRightInd/>
                    <w:jc w:val="center"/>
                    <w:rPr>
                      <w:ins w:id="29518" w:author="Philippe Hollanda - Oliveira Trust" w:date="2022-07-19T09:57:00Z"/>
                      <w:rFonts w:ascii="Arial" w:eastAsia="Times New Roman" w:hAnsi="Arial" w:cs="Arial"/>
                      <w:color w:val="000000"/>
                      <w:sz w:val="20"/>
                      <w:szCs w:val="20"/>
                      <w:lang w:eastAsia="pt-BR"/>
                    </w:rPr>
                  </w:pPr>
                  <w:ins w:id="29519" w:author="Philippe Hollanda - Oliveira Trust" w:date="2022-07-19T09:57:00Z">
                    <w:r w:rsidRPr="0016760B">
                      <w:rPr>
                        <w:rFonts w:ascii="Arial" w:eastAsia="Times New Roman" w:hAnsi="Arial" w:cs="Arial"/>
                        <w:color w:val="000000"/>
                        <w:sz w:val="20"/>
                        <w:szCs w:val="20"/>
                        <w:lang w:eastAsia="pt-BR"/>
                      </w:rPr>
                      <w:t>10/02/2021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27D683" w14:textId="77777777" w:rsidR="0016760B" w:rsidRPr="0016760B" w:rsidRDefault="0016760B" w:rsidP="0016760B">
                  <w:pPr>
                    <w:autoSpaceDE/>
                    <w:autoSpaceDN/>
                    <w:adjustRightInd/>
                    <w:jc w:val="center"/>
                    <w:rPr>
                      <w:ins w:id="29520" w:author="Philippe Hollanda - Oliveira Trust" w:date="2022-07-19T09:57:00Z"/>
                      <w:rFonts w:ascii="Arial" w:eastAsia="Times New Roman" w:hAnsi="Arial" w:cs="Arial"/>
                      <w:color w:val="000000"/>
                      <w:sz w:val="20"/>
                      <w:szCs w:val="20"/>
                      <w:lang w:eastAsia="pt-BR"/>
                    </w:rPr>
                  </w:pPr>
                  <w:ins w:id="29521" w:author="Philippe Hollanda - Oliveira Trust" w:date="2022-07-19T09:57:00Z">
                    <w:r w:rsidRPr="0016760B">
                      <w:rPr>
                        <w:rFonts w:ascii="Arial" w:eastAsia="Times New Roman" w:hAnsi="Arial" w:cs="Arial"/>
                        <w:color w:val="000000"/>
                        <w:sz w:val="20"/>
                        <w:szCs w:val="20"/>
                        <w:lang w:eastAsia="pt-BR"/>
                      </w:rPr>
                      <w:t>R$ 2.736,00</w:t>
                    </w:r>
                  </w:ins>
                </w:p>
              </w:tc>
            </w:tr>
            <w:tr w:rsidR="0016760B" w:rsidRPr="0016760B" w14:paraId="60657001" w14:textId="77777777" w:rsidTr="0016760B">
              <w:trPr>
                <w:trHeight w:val="1785"/>
                <w:ins w:id="295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11CFE1" w14:textId="77777777" w:rsidR="0016760B" w:rsidRPr="0016760B" w:rsidRDefault="0016760B" w:rsidP="0016760B">
                  <w:pPr>
                    <w:autoSpaceDE/>
                    <w:autoSpaceDN/>
                    <w:adjustRightInd/>
                    <w:jc w:val="center"/>
                    <w:rPr>
                      <w:ins w:id="29523" w:author="Philippe Hollanda - Oliveira Trust" w:date="2022-07-19T09:57:00Z"/>
                      <w:rFonts w:ascii="Arial" w:eastAsia="Times New Roman" w:hAnsi="Arial" w:cs="Arial"/>
                      <w:color w:val="000000"/>
                      <w:sz w:val="20"/>
                      <w:szCs w:val="20"/>
                      <w:lang w:eastAsia="pt-BR"/>
                    </w:rPr>
                  </w:pPr>
                  <w:ins w:id="2952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360D464" w14:textId="77777777" w:rsidR="0016760B" w:rsidRPr="0016760B" w:rsidRDefault="0016760B" w:rsidP="0016760B">
                  <w:pPr>
                    <w:autoSpaceDE/>
                    <w:autoSpaceDN/>
                    <w:adjustRightInd/>
                    <w:jc w:val="center"/>
                    <w:rPr>
                      <w:ins w:id="29525" w:author="Philippe Hollanda - Oliveira Trust" w:date="2022-07-19T09:57:00Z"/>
                      <w:rFonts w:ascii="Arial" w:eastAsia="Times New Roman" w:hAnsi="Arial" w:cs="Arial"/>
                      <w:color w:val="000000"/>
                      <w:sz w:val="20"/>
                      <w:szCs w:val="20"/>
                      <w:lang w:eastAsia="pt-BR"/>
                    </w:rPr>
                  </w:pPr>
                  <w:ins w:id="29526" w:author="Philippe Hollanda - Oliveira Trust" w:date="2022-07-19T09:57:00Z">
                    <w:r w:rsidRPr="0016760B">
                      <w:rPr>
                        <w:rFonts w:ascii="Arial" w:eastAsia="Times New Roman" w:hAnsi="Arial" w:cs="Arial"/>
                        <w:color w:val="000000"/>
                        <w:sz w:val="20"/>
                        <w:szCs w:val="20"/>
                        <w:lang w:eastAsia="pt-BR"/>
                      </w:rPr>
                      <w:t>08/02/2021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C0B827" w14:textId="77777777" w:rsidR="0016760B" w:rsidRPr="0016760B" w:rsidRDefault="0016760B" w:rsidP="0016760B">
                  <w:pPr>
                    <w:autoSpaceDE/>
                    <w:autoSpaceDN/>
                    <w:adjustRightInd/>
                    <w:jc w:val="center"/>
                    <w:rPr>
                      <w:ins w:id="29527" w:author="Philippe Hollanda - Oliveira Trust" w:date="2022-07-19T09:57:00Z"/>
                      <w:rFonts w:ascii="Arial" w:eastAsia="Times New Roman" w:hAnsi="Arial" w:cs="Arial"/>
                      <w:color w:val="000000"/>
                      <w:sz w:val="20"/>
                      <w:szCs w:val="20"/>
                      <w:lang w:eastAsia="pt-BR"/>
                    </w:rPr>
                  </w:pPr>
                  <w:ins w:id="29528"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22FCDB4B" w14:textId="77777777" w:rsidTr="0016760B">
              <w:trPr>
                <w:trHeight w:val="1785"/>
                <w:ins w:id="295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86CD47" w14:textId="77777777" w:rsidR="0016760B" w:rsidRPr="0016760B" w:rsidRDefault="0016760B" w:rsidP="0016760B">
                  <w:pPr>
                    <w:autoSpaceDE/>
                    <w:autoSpaceDN/>
                    <w:adjustRightInd/>
                    <w:jc w:val="center"/>
                    <w:rPr>
                      <w:ins w:id="29530" w:author="Philippe Hollanda - Oliveira Trust" w:date="2022-07-19T09:57:00Z"/>
                      <w:rFonts w:ascii="Arial" w:eastAsia="Times New Roman" w:hAnsi="Arial" w:cs="Arial"/>
                      <w:color w:val="000000"/>
                      <w:sz w:val="20"/>
                      <w:szCs w:val="20"/>
                      <w:lang w:eastAsia="pt-BR"/>
                    </w:rPr>
                  </w:pPr>
                  <w:ins w:id="29531"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47DDA63" w14:textId="77777777" w:rsidR="0016760B" w:rsidRPr="0016760B" w:rsidRDefault="0016760B" w:rsidP="0016760B">
                  <w:pPr>
                    <w:autoSpaceDE/>
                    <w:autoSpaceDN/>
                    <w:adjustRightInd/>
                    <w:jc w:val="center"/>
                    <w:rPr>
                      <w:ins w:id="29532" w:author="Philippe Hollanda - Oliveira Trust" w:date="2022-07-19T09:57:00Z"/>
                      <w:rFonts w:ascii="Arial" w:eastAsia="Times New Roman" w:hAnsi="Arial" w:cs="Arial"/>
                      <w:color w:val="000000"/>
                      <w:sz w:val="20"/>
                      <w:szCs w:val="20"/>
                      <w:lang w:eastAsia="pt-BR"/>
                    </w:rPr>
                  </w:pPr>
                  <w:ins w:id="29533" w:author="Philippe Hollanda - Oliveira Trust" w:date="2022-07-19T09:57:00Z">
                    <w:r w:rsidRPr="0016760B">
                      <w:rPr>
                        <w:rFonts w:ascii="Arial" w:eastAsia="Times New Roman" w:hAnsi="Arial" w:cs="Arial"/>
                        <w:color w:val="000000"/>
                        <w:sz w:val="20"/>
                        <w:szCs w:val="20"/>
                        <w:lang w:eastAsia="pt-BR"/>
                      </w:rPr>
                      <w:t>01/02/2021</w:t>
                    </w:r>
                  </w:ins>
                </w:p>
              </w:tc>
              <w:tc>
                <w:tcPr>
                  <w:tcW w:w="2324" w:type="dxa"/>
                  <w:tcBorders>
                    <w:top w:val="nil"/>
                    <w:left w:val="nil"/>
                    <w:bottom w:val="single" w:sz="4" w:space="0" w:color="auto"/>
                    <w:right w:val="single" w:sz="4" w:space="0" w:color="auto"/>
                  </w:tcBorders>
                  <w:shd w:val="clear" w:color="auto" w:fill="auto"/>
                  <w:noWrap/>
                  <w:vAlign w:val="bottom"/>
                  <w:hideMark/>
                </w:tcPr>
                <w:p w14:paraId="6B2FC747" w14:textId="77777777" w:rsidR="0016760B" w:rsidRPr="0016760B" w:rsidRDefault="0016760B" w:rsidP="0016760B">
                  <w:pPr>
                    <w:autoSpaceDE/>
                    <w:autoSpaceDN/>
                    <w:adjustRightInd/>
                    <w:jc w:val="center"/>
                    <w:rPr>
                      <w:ins w:id="29534" w:author="Philippe Hollanda - Oliveira Trust" w:date="2022-07-19T09:57:00Z"/>
                      <w:rFonts w:ascii="Arial" w:eastAsia="Times New Roman" w:hAnsi="Arial" w:cs="Arial"/>
                      <w:color w:val="000000"/>
                      <w:sz w:val="20"/>
                      <w:szCs w:val="20"/>
                      <w:lang w:eastAsia="pt-BR"/>
                    </w:rPr>
                  </w:pPr>
                  <w:ins w:id="29535" w:author="Philippe Hollanda - Oliveira Trust" w:date="2022-07-19T09:57:00Z">
                    <w:r w:rsidRPr="0016760B">
                      <w:rPr>
                        <w:rFonts w:ascii="Arial" w:eastAsia="Times New Roman" w:hAnsi="Arial" w:cs="Arial"/>
                        <w:color w:val="000000"/>
                        <w:sz w:val="20"/>
                        <w:szCs w:val="20"/>
                        <w:lang w:eastAsia="pt-BR"/>
                      </w:rPr>
                      <w:t>3.600,00</w:t>
                    </w:r>
                  </w:ins>
                </w:p>
              </w:tc>
            </w:tr>
            <w:tr w:rsidR="0016760B" w:rsidRPr="0016760B" w14:paraId="6D1EC3D5" w14:textId="77777777" w:rsidTr="0016760B">
              <w:trPr>
                <w:trHeight w:val="1785"/>
                <w:ins w:id="295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758052" w14:textId="77777777" w:rsidR="0016760B" w:rsidRPr="0016760B" w:rsidRDefault="0016760B" w:rsidP="0016760B">
                  <w:pPr>
                    <w:autoSpaceDE/>
                    <w:autoSpaceDN/>
                    <w:adjustRightInd/>
                    <w:jc w:val="center"/>
                    <w:rPr>
                      <w:ins w:id="29537" w:author="Philippe Hollanda - Oliveira Trust" w:date="2022-07-19T09:57:00Z"/>
                      <w:rFonts w:ascii="Arial" w:eastAsia="Times New Roman" w:hAnsi="Arial" w:cs="Arial"/>
                      <w:color w:val="000000"/>
                      <w:sz w:val="20"/>
                      <w:szCs w:val="20"/>
                      <w:lang w:eastAsia="pt-BR"/>
                    </w:rPr>
                  </w:pPr>
                  <w:ins w:id="2953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BC8ACD9" w14:textId="77777777" w:rsidR="0016760B" w:rsidRPr="0016760B" w:rsidRDefault="0016760B" w:rsidP="0016760B">
                  <w:pPr>
                    <w:autoSpaceDE/>
                    <w:autoSpaceDN/>
                    <w:adjustRightInd/>
                    <w:jc w:val="center"/>
                    <w:rPr>
                      <w:ins w:id="29539" w:author="Philippe Hollanda - Oliveira Trust" w:date="2022-07-19T09:57:00Z"/>
                      <w:rFonts w:ascii="Arial" w:eastAsia="Times New Roman" w:hAnsi="Arial" w:cs="Arial"/>
                      <w:color w:val="000000"/>
                      <w:sz w:val="20"/>
                      <w:szCs w:val="20"/>
                      <w:lang w:eastAsia="pt-BR"/>
                    </w:rPr>
                  </w:pPr>
                  <w:ins w:id="29540"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9BB941" w14:textId="77777777" w:rsidR="0016760B" w:rsidRPr="0016760B" w:rsidRDefault="0016760B" w:rsidP="0016760B">
                  <w:pPr>
                    <w:autoSpaceDE/>
                    <w:autoSpaceDN/>
                    <w:adjustRightInd/>
                    <w:jc w:val="center"/>
                    <w:rPr>
                      <w:ins w:id="29541" w:author="Philippe Hollanda - Oliveira Trust" w:date="2022-07-19T09:57:00Z"/>
                      <w:rFonts w:ascii="Arial" w:eastAsia="Times New Roman" w:hAnsi="Arial" w:cs="Arial"/>
                      <w:color w:val="000000"/>
                      <w:sz w:val="20"/>
                      <w:szCs w:val="20"/>
                      <w:lang w:eastAsia="pt-BR"/>
                    </w:rPr>
                  </w:pPr>
                  <w:ins w:id="29542" w:author="Philippe Hollanda - Oliveira Trust" w:date="2022-07-19T09:57:00Z">
                    <w:r w:rsidRPr="0016760B">
                      <w:rPr>
                        <w:rFonts w:ascii="Arial" w:eastAsia="Times New Roman" w:hAnsi="Arial" w:cs="Arial"/>
                        <w:color w:val="000000"/>
                        <w:sz w:val="20"/>
                        <w:szCs w:val="20"/>
                        <w:lang w:eastAsia="pt-BR"/>
                      </w:rPr>
                      <w:t>R$ 1.700,00</w:t>
                    </w:r>
                  </w:ins>
                </w:p>
              </w:tc>
            </w:tr>
            <w:tr w:rsidR="0016760B" w:rsidRPr="0016760B" w14:paraId="37418FDC" w14:textId="77777777" w:rsidTr="0016760B">
              <w:trPr>
                <w:trHeight w:val="1785"/>
                <w:ins w:id="295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4BBEAF" w14:textId="77777777" w:rsidR="0016760B" w:rsidRPr="0016760B" w:rsidRDefault="0016760B" w:rsidP="0016760B">
                  <w:pPr>
                    <w:autoSpaceDE/>
                    <w:autoSpaceDN/>
                    <w:adjustRightInd/>
                    <w:jc w:val="center"/>
                    <w:rPr>
                      <w:ins w:id="29544" w:author="Philippe Hollanda - Oliveira Trust" w:date="2022-07-19T09:57:00Z"/>
                      <w:rFonts w:ascii="Arial" w:eastAsia="Times New Roman" w:hAnsi="Arial" w:cs="Arial"/>
                      <w:color w:val="000000"/>
                      <w:sz w:val="20"/>
                      <w:szCs w:val="20"/>
                      <w:lang w:eastAsia="pt-BR"/>
                    </w:rPr>
                  </w:pPr>
                  <w:ins w:id="2954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4DF269B" w14:textId="77777777" w:rsidR="0016760B" w:rsidRPr="0016760B" w:rsidRDefault="0016760B" w:rsidP="0016760B">
                  <w:pPr>
                    <w:autoSpaceDE/>
                    <w:autoSpaceDN/>
                    <w:adjustRightInd/>
                    <w:jc w:val="center"/>
                    <w:rPr>
                      <w:ins w:id="29546" w:author="Philippe Hollanda - Oliveira Trust" w:date="2022-07-19T09:57:00Z"/>
                      <w:rFonts w:ascii="Arial" w:eastAsia="Times New Roman" w:hAnsi="Arial" w:cs="Arial"/>
                      <w:color w:val="000000"/>
                      <w:sz w:val="20"/>
                      <w:szCs w:val="20"/>
                      <w:lang w:eastAsia="pt-BR"/>
                    </w:rPr>
                  </w:pPr>
                  <w:ins w:id="29547" w:author="Philippe Hollanda - Oliveira Trust" w:date="2022-07-19T09:57:00Z">
                    <w:r w:rsidRPr="0016760B">
                      <w:rPr>
                        <w:rFonts w:ascii="Arial" w:eastAsia="Times New Roman" w:hAnsi="Arial" w:cs="Arial"/>
                        <w:color w:val="000000"/>
                        <w:sz w:val="20"/>
                        <w:szCs w:val="20"/>
                        <w:lang w:eastAsia="pt-BR"/>
                      </w:rPr>
                      <w:t>01/02/2021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D8B26A" w14:textId="77777777" w:rsidR="0016760B" w:rsidRPr="0016760B" w:rsidRDefault="0016760B" w:rsidP="0016760B">
                  <w:pPr>
                    <w:autoSpaceDE/>
                    <w:autoSpaceDN/>
                    <w:adjustRightInd/>
                    <w:jc w:val="center"/>
                    <w:rPr>
                      <w:ins w:id="29548" w:author="Philippe Hollanda - Oliveira Trust" w:date="2022-07-19T09:57:00Z"/>
                      <w:rFonts w:ascii="Arial" w:eastAsia="Times New Roman" w:hAnsi="Arial" w:cs="Arial"/>
                      <w:color w:val="000000"/>
                      <w:sz w:val="20"/>
                      <w:szCs w:val="20"/>
                      <w:lang w:eastAsia="pt-BR"/>
                    </w:rPr>
                  </w:pPr>
                  <w:ins w:id="29549" w:author="Philippe Hollanda - Oliveira Trust" w:date="2022-07-19T09:57:00Z">
                    <w:r w:rsidRPr="0016760B">
                      <w:rPr>
                        <w:rFonts w:ascii="Arial" w:eastAsia="Times New Roman" w:hAnsi="Arial" w:cs="Arial"/>
                        <w:color w:val="000000"/>
                        <w:sz w:val="20"/>
                        <w:szCs w:val="20"/>
                        <w:lang w:eastAsia="pt-BR"/>
                      </w:rPr>
                      <w:t>R$ 10.640,00</w:t>
                    </w:r>
                  </w:ins>
                </w:p>
              </w:tc>
            </w:tr>
            <w:tr w:rsidR="0016760B" w:rsidRPr="0016760B" w14:paraId="37E50EFC" w14:textId="77777777" w:rsidTr="0016760B">
              <w:trPr>
                <w:trHeight w:val="1785"/>
                <w:ins w:id="295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38AE6E" w14:textId="77777777" w:rsidR="0016760B" w:rsidRPr="0016760B" w:rsidRDefault="0016760B" w:rsidP="0016760B">
                  <w:pPr>
                    <w:autoSpaceDE/>
                    <w:autoSpaceDN/>
                    <w:adjustRightInd/>
                    <w:jc w:val="center"/>
                    <w:rPr>
                      <w:ins w:id="29551" w:author="Philippe Hollanda - Oliveira Trust" w:date="2022-07-19T09:57:00Z"/>
                      <w:rFonts w:ascii="Arial" w:eastAsia="Times New Roman" w:hAnsi="Arial" w:cs="Arial"/>
                      <w:color w:val="000000"/>
                      <w:sz w:val="20"/>
                      <w:szCs w:val="20"/>
                      <w:lang w:eastAsia="pt-BR"/>
                    </w:rPr>
                  </w:pPr>
                  <w:ins w:id="29552" w:author="Philippe Hollanda - Oliveira Trust" w:date="2022-07-19T09:57:00Z">
                    <w:r w:rsidRPr="0016760B">
                      <w:rPr>
                        <w:rFonts w:ascii="Arial" w:eastAsia="Times New Roman" w:hAnsi="Arial" w:cs="Arial"/>
                        <w:color w:val="000000"/>
                        <w:sz w:val="20"/>
                        <w:szCs w:val="20"/>
                        <w:lang w:eastAsia="pt-BR"/>
                      </w:rPr>
                      <w:t>INSTALAÇÃO E MONTAGEM DE APARELHOS E MÁQUINAS</w:t>
                    </w:r>
                  </w:ins>
                </w:p>
              </w:tc>
              <w:tc>
                <w:tcPr>
                  <w:tcW w:w="2324" w:type="dxa"/>
                  <w:tcBorders>
                    <w:top w:val="nil"/>
                    <w:left w:val="nil"/>
                    <w:bottom w:val="single" w:sz="4" w:space="0" w:color="auto"/>
                    <w:right w:val="single" w:sz="4" w:space="0" w:color="auto"/>
                  </w:tcBorders>
                  <w:shd w:val="clear" w:color="auto" w:fill="auto"/>
                  <w:noWrap/>
                  <w:vAlign w:val="center"/>
                  <w:hideMark/>
                </w:tcPr>
                <w:p w14:paraId="3E88A50D" w14:textId="77777777" w:rsidR="0016760B" w:rsidRPr="0016760B" w:rsidRDefault="0016760B" w:rsidP="0016760B">
                  <w:pPr>
                    <w:autoSpaceDE/>
                    <w:autoSpaceDN/>
                    <w:adjustRightInd/>
                    <w:jc w:val="center"/>
                    <w:rPr>
                      <w:ins w:id="29553" w:author="Philippe Hollanda - Oliveira Trust" w:date="2022-07-19T09:57:00Z"/>
                      <w:rFonts w:ascii="Arial" w:eastAsia="Times New Roman" w:hAnsi="Arial" w:cs="Arial"/>
                      <w:color w:val="000000"/>
                      <w:sz w:val="20"/>
                      <w:szCs w:val="20"/>
                      <w:lang w:eastAsia="pt-BR"/>
                    </w:rPr>
                  </w:pPr>
                  <w:ins w:id="29554" w:author="Philippe Hollanda - Oliveira Trust" w:date="2022-07-19T09:57:00Z">
                    <w:r w:rsidRPr="0016760B">
                      <w:rPr>
                        <w:rFonts w:ascii="Arial" w:eastAsia="Times New Roman" w:hAnsi="Arial" w:cs="Arial"/>
                        <w:color w:val="000000"/>
                        <w:sz w:val="20"/>
                        <w:szCs w:val="20"/>
                        <w:lang w:eastAsia="pt-BR"/>
                      </w:rPr>
                      <w:t>03/02/2021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30BD90" w14:textId="77777777" w:rsidR="0016760B" w:rsidRPr="0016760B" w:rsidRDefault="0016760B" w:rsidP="0016760B">
                  <w:pPr>
                    <w:autoSpaceDE/>
                    <w:autoSpaceDN/>
                    <w:adjustRightInd/>
                    <w:jc w:val="center"/>
                    <w:rPr>
                      <w:ins w:id="29555" w:author="Philippe Hollanda - Oliveira Trust" w:date="2022-07-19T09:57:00Z"/>
                      <w:rFonts w:ascii="Arial" w:eastAsia="Times New Roman" w:hAnsi="Arial" w:cs="Arial"/>
                      <w:color w:val="000000"/>
                      <w:sz w:val="20"/>
                      <w:szCs w:val="20"/>
                      <w:lang w:eastAsia="pt-BR"/>
                    </w:rPr>
                  </w:pPr>
                  <w:ins w:id="29556" w:author="Philippe Hollanda - Oliveira Trust" w:date="2022-07-19T09:57:00Z">
                    <w:r w:rsidRPr="0016760B">
                      <w:rPr>
                        <w:rFonts w:ascii="Arial" w:eastAsia="Times New Roman" w:hAnsi="Arial" w:cs="Arial"/>
                        <w:color w:val="000000"/>
                        <w:sz w:val="20"/>
                        <w:szCs w:val="20"/>
                        <w:lang w:eastAsia="pt-BR"/>
                      </w:rPr>
                      <w:t>R$ 220,00</w:t>
                    </w:r>
                  </w:ins>
                </w:p>
              </w:tc>
            </w:tr>
            <w:tr w:rsidR="0016760B" w:rsidRPr="0016760B" w14:paraId="3C913365" w14:textId="77777777" w:rsidTr="0016760B">
              <w:trPr>
                <w:trHeight w:val="1785"/>
                <w:ins w:id="295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7CB2EF" w14:textId="77777777" w:rsidR="0016760B" w:rsidRPr="0016760B" w:rsidRDefault="0016760B" w:rsidP="0016760B">
                  <w:pPr>
                    <w:autoSpaceDE/>
                    <w:autoSpaceDN/>
                    <w:adjustRightInd/>
                    <w:jc w:val="center"/>
                    <w:rPr>
                      <w:ins w:id="29558" w:author="Philippe Hollanda - Oliveira Trust" w:date="2022-07-19T09:57:00Z"/>
                      <w:rFonts w:ascii="Arial" w:eastAsia="Times New Roman" w:hAnsi="Arial" w:cs="Arial"/>
                      <w:color w:val="000000"/>
                      <w:sz w:val="20"/>
                      <w:szCs w:val="20"/>
                      <w:lang w:eastAsia="pt-BR"/>
                    </w:rPr>
                  </w:pPr>
                  <w:ins w:id="2955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FE96F69" w14:textId="77777777" w:rsidR="0016760B" w:rsidRPr="0016760B" w:rsidRDefault="0016760B" w:rsidP="0016760B">
                  <w:pPr>
                    <w:autoSpaceDE/>
                    <w:autoSpaceDN/>
                    <w:adjustRightInd/>
                    <w:jc w:val="center"/>
                    <w:rPr>
                      <w:ins w:id="29560" w:author="Philippe Hollanda - Oliveira Trust" w:date="2022-07-19T09:57:00Z"/>
                      <w:rFonts w:ascii="Arial" w:eastAsia="Times New Roman" w:hAnsi="Arial" w:cs="Arial"/>
                      <w:color w:val="000000"/>
                      <w:sz w:val="20"/>
                      <w:szCs w:val="20"/>
                      <w:lang w:eastAsia="pt-BR"/>
                    </w:rPr>
                  </w:pPr>
                  <w:ins w:id="29561" w:author="Philippe Hollanda - Oliveira Trust" w:date="2022-07-19T09:57:00Z">
                    <w:r w:rsidRPr="0016760B">
                      <w:rPr>
                        <w:rFonts w:ascii="Arial" w:eastAsia="Times New Roman" w:hAnsi="Arial" w:cs="Arial"/>
                        <w:color w:val="000000"/>
                        <w:sz w:val="20"/>
                        <w:szCs w:val="20"/>
                        <w:lang w:eastAsia="pt-BR"/>
                      </w:rPr>
                      <w:t>23/02/2021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640142" w14:textId="77777777" w:rsidR="0016760B" w:rsidRPr="0016760B" w:rsidRDefault="0016760B" w:rsidP="0016760B">
                  <w:pPr>
                    <w:autoSpaceDE/>
                    <w:autoSpaceDN/>
                    <w:adjustRightInd/>
                    <w:jc w:val="center"/>
                    <w:rPr>
                      <w:ins w:id="29562" w:author="Philippe Hollanda - Oliveira Trust" w:date="2022-07-19T09:57:00Z"/>
                      <w:rFonts w:ascii="Arial" w:eastAsia="Times New Roman" w:hAnsi="Arial" w:cs="Arial"/>
                      <w:color w:val="000000"/>
                      <w:sz w:val="20"/>
                      <w:szCs w:val="20"/>
                      <w:lang w:eastAsia="pt-BR"/>
                    </w:rPr>
                  </w:pPr>
                  <w:ins w:id="29563" w:author="Philippe Hollanda - Oliveira Trust" w:date="2022-07-19T09:57:00Z">
                    <w:r w:rsidRPr="0016760B">
                      <w:rPr>
                        <w:rFonts w:ascii="Arial" w:eastAsia="Times New Roman" w:hAnsi="Arial" w:cs="Arial"/>
                        <w:color w:val="000000"/>
                        <w:sz w:val="20"/>
                        <w:szCs w:val="20"/>
                        <w:lang w:eastAsia="pt-BR"/>
                      </w:rPr>
                      <w:t>R$ 4.055,00</w:t>
                    </w:r>
                  </w:ins>
                </w:p>
              </w:tc>
            </w:tr>
            <w:tr w:rsidR="0016760B" w:rsidRPr="0016760B" w14:paraId="4D493B5B" w14:textId="77777777" w:rsidTr="0016760B">
              <w:trPr>
                <w:trHeight w:val="1785"/>
                <w:ins w:id="295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6D6B2E" w14:textId="77777777" w:rsidR="0016760B" w:rsidRPr="0016760B" w:rsidRDefault="0016760B" w:rsidP="0016760B">
                  <w:pPr>
                    <w:autoSpaceDE/>
                    <w:autoSpaceDN/>
                    <w:adjustRightInd/>
                    <w:jc w:val="center"/>
                    <w:rPr>
                      <w:ins w:id="29565" w:author="Philippe Hollanda - Oliveira Trust" w:date="2022-07-19T09:57:00Z"/>
                      <w:rFonts w:ascii="Arial" w:eastAsia="Times New Roman" w:hAnsi="Arial" w:cs="Arial"/>
                      <w:color w:val="000000"/>
                      <w:sz w:val="20"/>
                      <w:szCs w:val="20"/>
                      <w:lang w:eastAsia="pt-BR"/>
                    </w:rPr>
                  </w:pPr>
                  <w:ins w:id="29566"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5B5941B" w14:textId="77777777" w:rsidR="0016760B" w:rsidRPr="0016760B" w:rsidRDefault="0016760B" w:rsidP="0016760B">
                  <w:pPr>
                    <w:autoSpaceDE/>
                    <w:autoSpaceDN/>
                    <w:adjustRightInd/>
                    <w:jc w:val="center"/>
                    <w:rPr>
                      <w:ins w:id="29567" w:author="Philippe Hollanda - Oliveira Trust" w:date="2022-07-19T09:57:00Z"/>
                      <w:rFonts w:ascii="Arial" w:eastAsia="Times New Roman" w:hAnsi="Arial" w:cs="Arial"/>
                      <w:color w:val="000000"/>
                      <w:sz w:val="20"/>
                      <w:szCs w:val="20"/>
                      <w:lang w:eastAsia="pt-BR"/>
                    </w:rPr>
                  </w:pPr>
                  <w:ins w:id="29568" w:author="Philippe Hollanda - Oliveira Trust" w:date="2022-07-19T09:57:00Z">
                    <w:r w:rsidRPr="0016760B">
                      <w:rPr>
                        <w:rFonts w:ascii="Arial" w:eastAsia="Times New Roman" w:hAnsi="Arial" w:cs="Arial"/>
                        <w:color w:val="000000"/>
                        <w:sz w:val="20"/>
                        <w:szCs w:val="20"/>
                        <w:lang w:eastAsia="pt-BR"/>
                      </w:rPr>
                      <w:t>17/02/2021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FFCC32" w14:textId="77777777" w:rsidR="0016760B" w:rsidRPr="0016760B" w:rsidRDefault="0016760B" w:rsidP="0016760B">
                  <w:pPr>
                    <w:autoSpaceDE/>
                    <w:autoSpaceDN/>
                    <w:adjustRightInd/>
                    <w:jc w:val="center"/>
                    <w:rPr>
                      <w:ins w:id="29569" w:author="Philippe Hollanda - Oliveira Trust" w:date="2022-07-19T09:57:00Z"/>
                      <w:rFonts w:ascii="Arial" w:eastAsia="Times New Roman" w:hAnsi="Arial" w:cs="Arial"/>
                      <w:color w:val="000000"/>
                      <w:sz w:val="20"/>
                      <w:szCs w:val="20"/>
                      <w:lang w:eastAsia="pt-BR"/>
                    </w:rPr>
                  </w:pPr>
                  <w:ins w:id="29570" w:author="Philippe Hollanda - Oliveira Trust" w:date="2022-07-19T09:57:00Z">
                    <w:r w:rsidRPr="0016760B">
                      <w:rPr>
                        <w:rFonts w:ascii="Arial" w:eastAsia="Times New Roman" w:hAnsi="Arial" w:cs="Arial"/>
                        <w:color w:val="000000"/>
                        <w:sz w:val="20"/>
                        <w:szCs w:val="20"/>
                        <w:lang w:eastAsia="pt-BR"/>
                      </w:rPr>
                      <w:t>R$ 8.866,00</w:t>
                    </w:r>
                  </w:ins>
                </w:p>
              </w:tc>
            </w:tr>
            <w:tr w:rsidR="0016760B" w:rsidRPr="0016760B" w14:paraId="0B0D63FE" w14:textId="77777777" w:rsidTr="0016760B">
              <w:trPr>
                <w:trHeight w:val="1785"/>
                <w:ins w:id="295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76FDD0" w14:textId="77777777" w:rsidR="0016760B" w:rsidRPr="0016760B" w:rsidRDefault="0016760B" w:rsidP="0016760B">
                  <w:pPr>
                    <w:autoSpaceDE/>
                    <w:autoSpaceDN/>
                    <w:adjustRightInd/>
                    <w:jc w:val="center"/>
                    <w:rPr>
                      <w:ins w:id="29572" w:author="Philippe Hollanda - Oliveira Trust" w:date="2022-07-19T09:57:00Z"/>
                      <w:rFonts w:ascii="Arial" w:eastAsia="Times New Roman" w:hAnsi="Arial" w:cs="Arial"/>
                      <w:color w:val="000000"/>
                      <w:sz w:val="20"/>
                      <w:szCs w:val="20"/>
                      <w:lang w:eastAsia="pt-BR"/>
                    </w:rPr>
                  </w:pPr>
                  <w:ins w:id="2957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8F3C053" w14:textId="77777777" w:rsidR="0016760B" w:rsidRPr="0016760B" w:rsidRDefault="0016760B" w:rsidP="0016760B">
                  <w:pPr>
                    <w:autoSpaceDE/>
                    <w:autoSpaceDN/>
                    <w:adjustRightInd/>
                    <w:jc w:val="center"/>
                    <w:rPr>
                      <w:ins w:id="29574" w:author="Philippe Hollanda - Oliveira Trust" w:date="2022-07-19T09:57:00Z"/>
                      <w:rFonts w:ascii="Arial" w:eastAsia="Times New Roman" w:hAnsi="Arial" w:cs="Arial"/>
                      <w:color w:val="000000"/>
                      <w:sz w:val="20"/>
                      <w:szCs w:val="20"/>
                      <w:lang w:eastAsia="pt-BR"/>
                    </w:rPr>
                  </w:pPr>
                  <w:ins w:id="29575" w:author="Philippe Hollanda - Oliveira Trust" w:date="2022-07-19T09:57:00Z">
                    <w:r w:rsidRPr="0016760B">
                      <w:rPr>
                        <w:rFonts w:ascii="Arial" w:eastAsia="Times New Roman" w:hAnsi="Arial" w:cs="Arial"/>
                        <w:color w:val="000000"/>
                        <w:sz w:val="20"/>
                        <w:szCs w:val="20"/>
                        <w:lang w:eastAsia="pt-BR"/>
                      </w:rPr>
                      <w:t>17/02/2021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25E6A0" w14:textId="77777777" w:rsidR="0016760B" w:rsidRPr="0016760B" w:rsidRDefault="0016760B" w:rsidP="0016760B">
                  <w:pPr>
                    <w:autoSpaceDE/>
                    <w:autoSpaceDN/>
                    <w:adjustRightInd/>
                    <w:jc w:val="center"/>
                    <w:rPr>
                      <w:ins w:id="29576" w:author="Philippe Hollanda - Oliveira Trust" w:date="2022-07-19T09:57:00Z"/>
                      <w:rFonts w:ascii="Arial" w:eastAsia="Times New Roman" w:hAnsi="Arial" w:cs="Arial"/>
                      <w:color w:val="000000"/>
                      <w:sz w:val="20"/>
                      <w:szCs w:val="20"/>
                      <w:lang w:eastAsia="pt-BR"/>
                    </w:rPr>
                  </w:pPr>
                  <w:ins w:id="29577" w:author="Philippe Hollanda - Oliveira Trust" w:date="2022-07-19T09:57:00Z">
                    <w:r w:rsidRPr="0016760B">
                      <w:rPr>
                        <w:rFonts w:ascii="Arial" w:eastAsia="Times New Roman" w:hAnsi="Arial" w:cs="Arial"/>
                        <w:color w:val="000000"/>
                        <w:sz w:val="20"/>
                        <w:szCs w:val="20"/>
                        <w:lang w:eastAsia="pt-BR"/>
                      </w:rPr>
                      <w:t>R$ 980,00</w:t>
                    </w:r>
                  </w:ins>
                </w:p>
              </w:tc>
            </w:tr>
            <w:tr w:rsidR="0016760B" w:rsidRPr="0016760B" w14:paraId="1E026164" w14:textId="77777777" w:rsidTr="0016760B">
              <w:trPr>
                <w:trHeight w:val="1785"/>
                <w:ins w:id="295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C1AEEA" w14:textId="77777777" w:rsidR="0016760B" w:rsidRPr="0016760B" w:rsidRDefault="0016760B" w:rsidP="0016760B">
                  <w:pPr>
                    <w:autoSpaceDE/>
                    <w:autoSpaceDN/>
                    <w:adjustRightInd/>
                    <w:jc w:val="center"/>
                    <w:rPr>
                      <w:ins w:id="29579" w:author="Philippe Hollanda - Oliveira Trust" w:date="2022-07-19T09:57:00Z"/>
                      <w:rFonts w:ascii="Arial" w:eastAsia="Times New Roman" w:hAnsi="Arial" w:cs="Arial"/>
                      <w:color w:val="000000"/>
                      <w:sz w:val="20"/>
                      <w:szCs w:val="20"/>
                      <w:lang w:eastAsia="pt-BR"/>
                    </w:rPr>
                  </w:pPr>
                  <w:ins w:id="2958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05FFDDA" w14:textId="77777777" w:rsidR="0016760B" w:rsidRPr="0016760B" w:rsidRDefault="0016760B" w:rsidP="0016760B">
                  <w:pPr>
                    <w:autoSpaceDE/>
                    <w:autoSpaceDN/>
                    <w:adjustRightInd/>
                    <w:jc w:val="center"/>
                    <w:rPr>
                      <w:ins w:id="29581" w:author="Philippe Hollanda - Oliveira Trust" w:date="2022-07-19T09:57:00Z"/>
                      <w:rFonts w:ascii="Arial" w:eastAsia="Times New Roman" w:hAnsi="Arial" w:cs="Arial"/>
                      <w:color w:val="000000"/>
                      <w:sz w:val="20"/>
                      <w:szCs w:val="20"/>
                      <w:lang w:eastAsia="pt-BR"/>
                    </w:rPr>
                  </w:pPr>
                  <w:ins w:id="29582" w:author="Philippe Hollanda - Oliveira Trust" w:date="2022-07-19T09:57:00Z">
                    <w:r w:rsidRPr="0016760B">
                      <w:rPr>
                        <w:rFonts w:ascii="Arial" w:eastAsia="Times New Roman" w:hAnsi="Arial" w:cs="Arial"/>
                        <w:color w:val="000000"/>
                        <w:sz w:val="20"/>
                        <w:szCs w:val="20"/>
                        <w:lang w:eastAsia="pt-BR"/>
                      </w:rPr>
                      <w:t>17/02/2021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9A92E7" w14:textId="77777777" w:rsidR="0016760B" w:rsidRPr="0016760B" w:rsidRDefault="0016760B" w:rsidP="0016760B">
                  <w:pPr>
                    <w:autoSpaceDE/>
                    <w:autoSpaceDN/>
                    <w:adjustRightInd/>
                    <w:jc w:val="center"/>
                    <w:rPr>
                      <w:ins w:id="29583" w:author="Philippe Hollanda - Oliveira Trust" w:date="2022-07-19T09:57:00Z"/>
                      <w:rFonts w:ascii="Arial" w:eastAsia="Times New Roman" w:hAnsi="Arial" w:cs="Arial"/>
                      <w:color w:val="000000"/>
                      <w:sz w:val="20"/>
                      <w:szCs w:val="20"/>
                      <w:lang w:eastAsia="pt-BR"/>
                    </w:rPr>
                  </w:pPr>
                  <w:ins w:id="29584" w:author="Philippe Hollanda - Oliveira Trust" w:date="2022-07-19T09:57:00Z">
                    <w:r w:rsidRPr="0016760B">
                      <w:rPr>
                        <w:rFonts w:ascii="Arial" w:eastAsia="Times New Roman" w:hAnsi="Arial" w:cs="Arial"/>
                        <w:color w:val="000000"/>
                        <w:sz w:val="20"/>
                        <w:szCs w:val="20"/>
                        <w:lang w:eastAsia="pt-BR"/>
                      </w:rPr>
                      <w:t>R$ 2.064,00</w:t>
                    </w:r>
                  </w:ins>
                </w:p>
              </w:tc>
            </w:tr>
            <w:tr w:rsidR="0016760B" w:rsidRPr="0016760B" w14:paraId="3C69DCAD" w14:textId="77777777" w:rsidTr="0016760B">
              <w:trPr>
                <w:trHeight w:val="1785"/>
                <w:ins w:id="295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5EF904" w14:textId="77777777" w:rsidR="0016760B" w:rsidRPr="0016760B" w:rsidRDefault="0016760B" w:rsidP="0016760B">
                  <w:pPr>
                    <w:autoSpaceDE/>
                    <w:autoSpaceDN/>
                    <w:adjustRightInd/>
                    <w:jc w:val="center"/>
                    <w:rPr>
                      <w:ins w:id="29586" w:author="Philippe Hollanda - Oliveira Trust" w:date="2022-07-19T09:57:00Z"/>
                      <w:rFonts w:ascii="Arial" w:eastAsia="Times New Roman" w:hAnsi="Arial" w:cs="Arial"/>
                      <w:color w:val="000000"/>
                      <w:sz w:val="20"/>
                      <w:szCs w:val="20"/>
                      <w:lang w:eastAsia="pt-BR"/>
                    </w:rPr>
                  </w:pPr>
                  <w:ins w:id="2958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283F76E" w14:textId="77777777" w:rsidR="0016760B" w:rsidRPr="0016760B" w:rsidRDefault="0016760B" w:rsidP="0016760B">
                  <w:pPr>
                    <w:autoSpaceDE/>
                    <w:autoSpaceDN/>
                    <w:adjustRightInd/>
                    <w:jc w:val="center"/>
                    <w:rPr>
                      <w:ins w:id="29588" w:author="Philippe Hollanda - Oliveira Trust" w:date="2022-07-19T09:57:00Z"/>
                      <w:rFonts w:ascii="Arial" w:eastAsia="Times New Roman" w:hAnsi="Arial" w:cs="Arial"/>
                      <w:color w:val="000000"/>
                      <w:sz w:val="20"/>
                      <w:szCs w:val="20"/>
                      <w:lang w:eastAsia="pt-BR"/>
                    </w:rPr>
                  </w:pPr>
                  <w:ins w:id="29589" w:author="Philippe Hollanda - Oliveira Trust" w:date="2022-07-19T09:57:00Z">
                    <w:r w:rsidRPr="0016760B">
                      <w:rPr>
                        <w:rFonts w:ascii="Arial" w:eastAsia="Times New Roman" w:hAnsi="Arial" w:cs="Arial"/>
                        <w:color w:val="000000"/>
                        <w:sz w:val="20"/>
                        <w:szCs w:val="20"/>
                        <w:lang w:eastAsia="pt-BR"/>
                      </w:rPr>
                      <w:t>17/02/2021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B7FCCB" w14:textId="77777777" w:rsidR="0016760B" w:rsidRPr="0016760B" w:rsidRDefault="0016760B" w:rsidP="0016760B">
                  <w:pPr>
                    <w:autoSpaceDE/>
                    <w:autoSpaceDN/>
                    <w:adjustRightInd/>
                    <w:jc w:val="center"/>
                    <w:rPr>
                      <w:ins w:id="29590" w:author="Philippe Hollanda - Oliveira Trust" w:date="2022-07-19T09:57:00Z"/>
                      <w:rFonts w:ascii="Arial" w:eastAsia="Times New Roman" w:hAnsi="Arial" w:cs="Arial"/>
                      <w:color w:val="000000"/>
                      <w:sz w:val="20"/>
                      <w:szCs w:val="20"/>
                      <w:lang w:eastAsia="pt-BR"/>
                    </w:rPr>
                  </w:pPr>
                  <w:ins w:id="29591" w:author="Philippe Hollanda - Oliveira Trust" w:date="2022-07-19T09:57:00Z">
                    <w:r w:rsidRPr="0016760B">
                      <w:rPr>
                        <w:rFonts w:ascii="Arial" w:eastAsia="Times New Roman" w:hAnsi="Arial" w:cs="Arial"/>
                        <w:color w:val="000000"/>
                        <w:sz w:val="20"/>
                        <w:szCs w:val="20"/>
                        <w:lang w:eastAsia="pt-BR"/>
                      </w:rPr>
                      <w:t>R$ 66,67</w:t>
                    </w:r>
                  </w:ins>
                </w:p>
              </w:tc>
            </w:tr>
            <w:tr w:rsidR="0016760B" w:rsidRPr="0016760B" w14:paraId="68C846C5" w14:textId="77777777" w:rsidTr="0016760B">
              <w:trPr>
                <w:trHeight w:val="1785"/>
                <w:ins w:id="295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43A606" w14:textId="77777777" w:rsidR="0016760B" w:rsidRPr="0016760B" w:rsidRDefault="0016760B" w:rsidP="0016760B">
                  <w:pPr>
                    <w:autoSpaceDE/>
                    <w:autoSpaceDN/>
                    <w:adjustRightInd/>
                    <w:jc w:val="center"/>
                    <w:rPr>
                      <w:ins w:id="29593" w:author="Philippe Hollanda - Oliveira Trust" w:date="2022-07-19T09:57:00Z"/>
                      <w:rFonts w:ascii="Arial" w:eastAsia="Times New Roman" w:hAnsi="Arial" w:cs="Arial"/>
                      <w:color w:val="000000"/>
                      <w:sz w:val="20"/>
                      <w:szCs w:val="20"/>
                      <w:lang w:eastAsia="pt-BR"/>
                    </w:rPr>
                  </w:pPr>
                  <w:ins w:id="2959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2451176" w14:textId="77777777" w:rsidR="0016760B" w:rsidRPr="0016760B" w:rsidRDefault="0016760B" w:rsidP="0016760B">
                  <w:pPr>
                    <w:autoSpaceDE/>
                    <w:autoSpaceDN/>
                    <w:adjustRightInd/>
                    <w:jc w:val="center"/>
                    <w:rPr>
                      <w:ins w:id="29595" w:author="Philippe Hollanda - Oliveira Trust" w:date="2022-07-19T09:57:00Z"/>
                      <w:rFonts w:ascii="Arial" w:eastAsia="Times New Roman" w:hAnsi="Arial" w:cs="Arial"/>
                      <w:color w:val="000000"/>
                      <w:sz w:val="20"/>
                      <w:szCs w:val="20"/>
                      <w:lang w:eastAsia="pt-BR"/>
                    </w:rPr>
                  </w:pPr>
                  <w:ins w:id="29596" w:author="Philippe Hollanda - Oliveira Trust" w:date="2022-07-19T09:57:00Z">
                    <w:r w:rsidRPr="0016760B">
                      <w:rPr>
                        <w:rFonts w:ascii="Arial" w:eastAsia="Times New Roman" w:hAnsi="Arial" w:cs="Arial"/>
                        <w:color w:val="000000"/>
                        <w:sz w:val="20"/>
                        <w:szCs w:val="20"/>
                        <w:lang w:eastAsia="pt-BR"/>
                      </w:rPr>
                      <w:t>10/02/2021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BBE18A" w14:textId="77777777" w:rsidR="0016760B" w:rsidRPr="0016760B" w:rsidRDefault="0016760B" w:rsidP="0016760B">
                  <w:pPr>
                    <w:autoSpaceDE/>
                    <w:autoSpaceDN/>
                    <w:adjustRightInd/>
                    <w:jc w:val="center"/>
                    <w:rPr>
                      <w:ins w:id="29597" w:author="Philippe Hollanda - Oliveira Trust" w:date="2022-07-19T09:57:00Z"/>
                      <w:rFonts w:ascii="Arial" w:eastAsia="Times New Roman" w:hAnsi="Arial" w:cs="Arial"/>
                      <w:color w:val="000000"/>
                      <w:sz w:val="20"/>
                      <w:szCs w:val="20"/>
                      <w:lang w:eastAsia="pt-BR"/>
                    </w:rPr>
                  </w:pPr>
                  <w:ins w:id="29598" w:author="Philippe Hollanda - Oliveira Trust" w:date="2022-07-19T09:57:00Z">
                    <w:r w:rsidRPr="0016760B">
                      <w:rPr>
                        <w:rFonts w:ascii="Arial" w:eastAsia="Times New Roman" w:hAnsi="Arial" w:cs="Arial"/>
                        <w:color w:val="000000"/>
                        <w:sz w:val="20"/>
                        <w:szCs w:val="20"/>
                        <w:lang w:eastAsia="pt-BR"/>
                      </w:rPr>
                      <w:t>R$ 77.550,00</w:t>
                    </w:r>
                  </w:ins>
                </w:p>
              </w:tc>
            </w:tr>
            <w:tr w:rsidR="0016760B" w:rsidRPr="0016760B" w14:paraId="5248FDD7" w14:textId="77777777" w:rsidTr="0016760B">
              <w:trPr>
                <w:trHeight w:val="2295"/>
                <w:ins w:id="295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4FD306" w14:textId="77777777" w:rsidR="0016760B" w:rsidRPr="0016760B" w:rsidRDefault="0016760B" w:rsidP="0016760B">
                  <w:pPr>
                    <w:autoSpaceDE/>
                    <w:autoSpaceDN/>
                    <w:adjustRightInd/>
                    <w:jc w:val="center"/>
                    <w:rPr>
                      <w:ins w:id="29600" w:author="Philippe Hollanda - Oliveira Trust" w:date="2022-07-19T09:57:00Z"/>
                      <w:rFonts w:ascii="Arial" w:eastAsia="Times New Roman" w:hAnsi="Arial" w:cs="Arial"/>
                      <w:color w:val="000000"/>
                      <w:sz w:val="20"/>
                      <w:szCs w:val="20"/>
                      <w:lang w:eastAsia="pt-BR"/>
                    </w:rPr>
                  </w:pPr>
                  <w:ins w:id="29601" w:author="Philippe Hollanda - Oliveira Trust" w:date="2022-07-19T09:57:00Z">
                    <w:r w:rsidRPr="0016760B">
                      <w:rPr>
                        <w:rFonts w:ascii="Arial" w:eastAsia="Times New Roman" w:hAnsi="Arial" w:cs="Arial"/>
                        <w:color w:val="000000"/>
                        <w:sz w:val="20"/>
                        <w:szCs w:val="20"/>
                        <w:lang w:eastAsia="pt-BR"/>
                      </w:rPr>
                      <w:lastRenderedPageBreak/>
                      <w:t>AEROFOTOGRAMETRIA (INCLUSIVE INTERPRETAÇÃO), CARTOGRAFIA, MAPEAMENTO, LEVANTAMENTOS TOPOGRÁFICOS, BATIMÉTRICOS, GEOGRÁFI</w:t>
                    </w:r>
                  </w:ins>
                </w:p>
              </w:tc>
              <w:tc>
                <w:tcPr>
                  <w:tcW w:w="2324" w:type="dxa"/>
                  <w:tcBorders>
                    <w:top w:val="nil"/>
                    <w:left w:val="nil"/>
                    <w:bottom w:val="single" w:sz="4" w:space="0" w:color="auto"/>
                    <w:right w:val="single" w:sz="4" w:space="0" w:color="auto"/>
                  </w:tcBorders>
                  <w:shd w:val="clear" w:color="auto" w:fill="auto"/>
                  <w:noWrap/>
                  <w:vAlign w:val="center"/>
                  <w:hideMark/>
                </w:tcPr>
                <w:p w14:paraId="1F5F76C2" w14:textId="77777777" w:rsidR="0016760B" w:rsidRPr="0016760B" w:rsidRDefault="0016760B" w:rsidP="0016760B">
                  <w:pPr>
                    <w:autoSpaceDE/>
                    <w:autoSpaceDN/>
                    <w:adjustRightInd/>
                    <w:jc w:val="center"/>
                    <w:rPr>
                      <w:ins w:id="29602" w:author="Philippe Hollanda - Oliveira Trust" w:date="2022-07-19T09:57:00Z"/>
                      <w:rFonts w:ascii="Arial" w:eastAsia="Times New Roman" w:hAnsi="Arial" w:cs="Arial"/>
                      <w:color w:val="000000"/>
                      <w:sz w:val="20"/>
                      <w:szCs w:val="20"/>
                      <w:lang w:eastAsia="pt-BR"/>
                    </w:rPr>
                  </w:pPr>
                  <w:ins w:id="29603" w:author="Philippe Hollanda - Oliveira Trust" w:date="2022-07-19T09:57:00Z">
                    <w:r w:rsidRPr="0016760B">
                      <w:rPr>
                        <w:rFonts w:ascii="Arial" w:eastAsia="Times New Roman" w:hAnsi="Arial" w:cs="Arial"/>
                        <w:color w:val="000000"/>
                        <w:sz w:val="20"/>
                        <w:szCs w:val="20"/>
                        <w:lang w:eastAsia="pt-BR"/>
                      </w:rPr>
                      <w:t>10/02/2021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5BA155" w14:textId="77777777" w:rsidR="0016760B" w:rsidRPr="0016760B" w:rsidRDefault="0016760B" w:rsidP="0016760B">
                  <w:pPr>
                    <w:autoSpaceDE/>
                    <w:autoSpaceDN/>
                    <w:adjustRightInd/>
                    <w:jc w:val="center"/>
                    <w:rPr>
                      <w:ins w:id="29604" w:author="Philippe Hollanda - Oliveira Trust" w:date="2022-07-19T09:57:00Z"/>
                      <w:rFonts w:ascii="Arial" w:eastAsia="Times New Roman" w:hAnsi="Arial" w:cs="Arial"/>
                      <w:color w:val="000000"/>
                      <w:sz w:val="20"/>
                      <w:szCs w:val="20"/>
                      <w:lang w:eastAsia="pt-BR"/>
                    </w:rPr>
                  </w:pPr>
                  <w:ins w:id="29605" w:author="Philippe Hollanda - Oliveira Trust" w:date="2022-07-19T09:57:00Z">
                    <w:r w:rsidRPr="0016760B">
                      <w:rPr>
                        <w:rFonts w:ascii="Arial" w:eastAsia="Times New Roman" w:hAnsi="Arial" w:cs="Arial"/>
                        <w:color w:val="000000"/>
                        <w:sz w:val="20"/>
                        <w:szCs w:val="20"/>
                        <w:lang w:eastAsia="pt-BR"/>
                      </w:rPr>
                      <w:t>R$ 4.250,00</w:t>
                    </w:r>
                  </w:ins>
                </w:p>
              </w:tc>
            </w:tr>
            <w:tr w:rsidR="0016760B" w:rsidRPr="0016760B" w14:paraId="3876C82C" w14:textId="77777777" w:rsidTr="0016760B">
              <w:trPr>
                <w:trHeight w:val="1785"/>
                <w:ins w:id="296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3EF147" w14:textId="77777777" w:rsidR="0016760B" w:rsidRPr="0016760B" w:rsidRDefault="0016760B" w:rsidP="0016760B">
                  <w:pPr>
                    <w:autoSpaceDE/>
                    <w:autoSpaceDN/>
                    <w:adjustRightInd/>
                    <w:jc w:val="center"/>
                    <w:rPr>
                      <w:ins w:id="29607" w:author="Philippe Hollanda - Oliveira Trust" w:date="2022-07-19T09:57:00Z"/>
                      <w:rFonts w:ascii="Arial" w:eastAsia="Times New Roman" w:hAnsi="Arial" w:cs="Arial"/>
                      <w:color w:val="000000"/>
                      <w:sz w:val="20"/>
                      <w:szCs w:val="20"/>
                      <w:lang w:eastAsia="pt-BR"/>
                    </w:rPr>
                  </w:pPr>
                  <w:ins w:id="2960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ABB1844" w14:textId="77777777" w:rsidR="0016760B" w:rsidRPr="0016760B" w:rsidRDefault="0016760B" w:rsidP="0016760B">
                  <w:pPr>
                    <w:autoSpaceDE/>
                    <w:autoSpaceDN/>
                    <w:adjustRightInd/>
                    <w:jc w:val="center"/>
                    <w:rPr>
                      <w:ins w:id="29609" w:author="Philippe Hollanda - Oliveira Trust" w:date="2022-07-19T09:57:00Z"/>
                      <w:rFonts w:ascii="Arial" w:eastAsia="Times New Roman" w:hAnsi="Arial" w:cs="Arial"/>
                      <w:color w:val="000000"/>
                      <w:sz w:val="20"/>
                      <w:szCs w:val="20"/>
                      <w:lang w:eastAsia="pt-BR"/>
                    </w:rPr>
                  </w:pPr>
                  <w:ins w:id="29610" w:author="Philippe Hollanda - Oliveira Trust" w:date="2022-07-19T09:57:00Z">
                    <w:r w:rsidRPr="0016760B">
                      <w:rPr>
                        <w:rFonts w:ascii="Arial" w:eastAsia="Times New Roman" w:hAnsi="Arial" w:cs="Arial"/>
                        <w:color w:val="000000"/>
                        <w:sz w:val="20"/>
                        <w:szCs w:val="20"/>
                        <w:lang w:eastAsia="pt-BR"/>
                      </w:rPr>
                      <w:t>25/02/2021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9EE2FD" w14:textId="77777777" w:rsidR="0016760B" w:rsidRPr="0016760B" w:rsidRDefault="0016760B" w:rsidP="0016760B">
                  <w:pPr>
                    <w:autoSpaceDE/>
                    <w:autoSpaceDN/>
                    <w:adjustRightInd/>
                    <w:jc w:val="center"/>
                    <w:rPr>
                      <w:ins w:id="29611" w:author="Philippe Hollanda - Oliveira Trust" w:date="2022-07-19T09:57:00Z"/>
                      <w:rFonts w:ascii="Arial" w:eastAsia="Times New Roman" w:hAnsi="Arial" w:cs="Arial"/>
                      <w:color w:val="000000"/>
                      <w:sz w:val="20"/>
                      <w:szCs w:val="20"/>
                      <w:lang w:eastAsia="pt-BR"/>
                    </w:rPr>
                  </w:pPr>
                  <w:ins w:id="29612"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2FA54E2E" w14:textId="77777777" w:rsidTr="0016760B">
              <w:trPr>
                <w:trHeight w:val="1785"/>
                <w:ins w:id="296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EA05AB" w14:textId="77777777" w:rsidR="0016760B" w:rsidRPr="0016760B" w:rsidRDefault="0016760B" w:rsidP="0016760B">
                  <w:pPr>
                    <w:autoSpaceDE/>
                    <w:autoSpaceDN/>
                    <w:adjustRightInd/>
                    <w:jc w:val="center"/>
                    <w:rPr>
                      <w:ins w:id="29614" w:author="Philippe Hollanda - Oliveira Trust" w:date="2022-07-19T09:57:00Z"/>
                      <w:rFonts w:ascii="Arial" w:eastAsia="Times New Roman" w:hAnsi="Arial" w:cs="Arial"/>
                      <w:color w:val="000000"/>
                      <w:sz w:val="20"/>
                      <w:szCs w:val="20"/>
                      <w:lang w:eastAsia="pt-BR"/>
                    </w:rPr>
                  </w:pPr>
                  <w:ins w:id="2961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FE8481E" w14:textId="77777777" w:rsidR="0016760B" w:rsidRPr="0016760B" w:rsidRDefault="0016760B" w:rsidP="0016760B">
                  <w:pPr>
                    <w:autoSpaceDE/>
                    <w:autoSpaceDN/>
                    <w:adjustRightInd/>
                    <w:jc w:val="center"/>
                    <w:rPr>
                      <w:ins w:id="29616" w:author="Philippe Hollanda - Oliveira Trust" w:date="2022-07-19T09:57:00Z"/>
                      <w:rFonts w:ascii="Arial" w:eastAsia="Times New Roman" w:hAnsi="Arial" w:cs="Arial"/>
                      <w:color w:val="000000"/>
                      <w:sz w:val="20"/>
                      <w:szCs w:val="20"/>
                      <w:lang w:eastAsia="pt-BR"/>
                    </w:rPr>
                  </w:pPr>
                  <w:ins w:id="29617" w:author="Philippe Hollanda - Oliveira Trust" w:date="2022-07-19T09:57:00Z">
                    <w:r w:rsidRPr="0016760B">
                      <w:rPr>
                        <w:rFonts w:ascii="Arial" w:eastAsia="Times New Roman" w:hAnsi="Arial" w:cs="Arial"/>
                        <w:color w:val="000000"/>
                        <w:sz w:val="20"/>
                        <w:szCs w:val="20"/>
                        <w:lang w:eastAsia="pt-BR"/>
                      </w:rPr>
                      <w:t>25/02/2021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2355F4" w14:textId="77777777" w:rsidR="0016760B" w:rsidRPr="0016760B" w:rsidRDefault="0016760B" w:rsidP="0016760B">
                  <w:pPr>
                    <w:autoSpaceDE/>
                    <w:autoSpaceDN/>
                    <w:adjustRightInd/>
                    <w:jc w:val="center"/>
                    <w:rPr>
                      <w:ins w:id="29618" w:author="Philippe Hollanda - Oliveira Trust" w:date="2022-07-19T09:57:00Z"/>
                      <w:rFonts w:ascii="Arial" w:eastAsia="Times New Roman" w:hAnsi="Arial" w:cs="Arial"/>
                      <w:color w:val="000000"/>
                      <w:sz w:val="20"/>
                      <w:szCs w:val="20"/>
                      <w:lang w:eastAsia="pt-BR"/>
                    </w:rPr>
                  </w:pPr>
                  <w:ins w:id="29619" w:author="Philippe Hollanda - Oliveira Trust" w:date="2022-07-19T09:57:00Z">
                    <w:r w:rsidRPr="0016760B">
                      <w:rPr>
                        <w:rFonts w:ascii="Arial" w:eastAsia="Times New Roman" w:hAnsi="Arial" w:cs="Arial"/>
                        <w:color w:val="000000"/>
                        <w:sz w:val="20"/>
                        <w:szCs w:val="20"/>
                        <w:lang w:eastAsia="pt-BR"/>
                      </w:rPr>
                      <w:t>R$ 380,00</w:t>
                    </w:r>
                  </w:ins>
                </w:p>
              </w:tc>
            </w:tr>
            <w:tr w:rsidR="0016760B" w:rsidRPr="0016760B" w14:paraId="2B269446" w14:textId="77777777" w:rsidTr="0016760B">
              <w:trPr>
                <w:trHeight w:val="1785"/>
                <w:ins w:id="296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B4FAB2" w14:textId="77777777" w:rsidR="0016760B" w:rsidRPr="0016760B" w:rsidRDefault="0016760B" w:rsidP="0016760B">
                  <w:pPr>
                    <w:autoSpaceDE/>
                    <w:autoSpaceDN/>
                    <w:adjustRightInd/>
                    <w:jc w:val="center"/>
                    <w:rPr>
                      <w:ins w:id="29621" w:author="Philippe Hollanda - Oliveira Trust" w:date="2022-07-19T09:57:00Z"/>
                      <w:rFonts w:ascii="Arial" w:eastAsia="Times New Roman" w:hAnsi="Arial" w:cs="Arial"/>
                      <w:color w:val="000000"/>
                      <w:sz w:val="20"/>
                      <w:szCs w:val="20"/>
                      <w:lang w:eastAsia="pt-BR"/>
                    </w:rPr>
                  </w:pPr>
                  <w:ins w:id="2962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1028384" w14:textId="77777777" w:rsidR="0016760B" w:rsidRPr="0016760B" w:rsidRDefault="0016760B" w:rsidP="0016760B">
                  <w:pPr>
                    <w:autoSpaceDE/>
                    <w:autoSpaceDN/>
                    <w:adjustRightInd/>
                    <w:jc w:val="center"/>
                    <w:rPr>
                      <w:ins w:id="29623" w:author="Philippe Hollanda - Oliveira Trust" w:date="2022-07-19T09:57:00Z"/>
                      <w:rFonts w:ascii="Arial" w:eastAsia="Times New Roman" w:hAnsi="Arial" w:cs="Arial"/>
                      <w:color w:val="000000"/>
                      <w:sz w:val="20"/>
                      <w:szCs w:val="20"/>
                      <w:lang w:eastAsia="pt-BR"/>
                    </w:rPr>
                  </w:pPr>
                  <w:ins w:id="29624" w:author="Philippe Hollanda - Oliveira Trust" w:date="2022-07-19T09:57:00Z">
                    <w:r w:rsidRPr="0016760B">
                      <w:rPr>
                        <w:rFonts w:ascii="Arial" w:eastAsia="Times New Roman" w:hAnsi="Arial" w:cs="Arial"/>
                        <w:color w:val="000000"/>
                        <w:sz w:val="20"/>
                        <w:szCs w:val="20"/>
                        <w:lang w:eastAsia="pt-BR"/>
                      </w:rPr>
                      <w:t>24/02/2021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7C1460" w14:textId="77777777" w:rsidR="0016760B" w:rsidRPr="0016760B" w:rsidRDefault="0016760B" w:rsidP="0016760B">
                  <w:pPr>
                    <w:autoSpaceDE/>
                    <w:autoSpaceDN/>
                    <w:adjustRightInd/>
                    <w:jc w:val="center"/>
                    <w:rPr>
                      <w:ins w:id="29625" w:author="Philippe Hollanda - Oliveira Trust" w:date="2022-07-19T09:57:00Z"/>
                      <w:rFonts w:ascii="Arial" w:eastAsia="Times New Roman" w:hAnsi="Arial" w:cs="Arial"/>
                      <w:color w:val="000000"/>
                      <w:sz w:val="20"/>
                      <w:szCs w:val="20"/>
                      <w:lang w:eastAsia="pt-BR"/>
                    </w:rPr>
                  </w:pPr>
                  <w:ins w:id="29626" w:author="Philippe Hollanda - Oliveira Trust" w:date="2022-07-19T09:57:00Z">
                    <w:r w:rsidRPr="0016760B">
                      <w:rPr>
                        <w:rFonts w:ascii="Arial" w:eastAsia="Times New Roman" w:hAnsi="Arial" w:cs="Arial"/>
                        <w:color w:val="000000"/>
                        <w:sz w:val="20"/>
                        <w:szCs w:val="20"/>
                        <w:lang w:eastAsia="pt-BR"/>
                      </w:rPr>
                      <w:t>R$ 990,00</w:t>
                    </w:r>
                  </w:ins>
                </w:p>
              </w:tc>
            </w:tr>
            <w:tr w:rsidR="0016760B" w:rsidRPr="0016760B" w14:paraId="2D849E70" w14:textId="77777777" w:rsidTr="0016760B">
              <w:trPr>
                <w:trHeight w:val="1785"/>
                <w:ins w:id="296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1307DE" w14:textId="77777777" w:rsidR="0016760B" w:rsidRPr="0016760B" w:rsidRDefault="0016760B" w:rsidP="0016760B">
                  <w:pPr>
                    <w:autoSpaceDE/>
                    <w:autoSpaceDN/>
                    <w:adjustRightInd/>
                    <w:jc w:val="center"/>
                    <w:rPr>
                      <w:ins w:id="29628" w:author="Philippe Hollanda - Oliveira Trust" w:date="2022-07-19T09:57:00Z"/>
                      <w:rFonts w:ascii="Arial" w:eastAsia="Times New Roman" w:hAnsi="Arial" w:cs="Arial"/>
                      <w:color w:val="000000"/>
                      <w:sz w:val="20"/>
                      <w:szCs w:val="20"/>
                      <w:lang w:eastAsia="pt-BR"/>
                    </w:rPr>
                  </w:pPr>
                  <w:ins w:id="29629"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F21793C" w14:textId="77777777" w:rsidR="0016760B" w:rsidRPr="0016760B" w:rsidRDefault="0016760B" w:rsidP="0016760B">
                  <w:pPr>
                    <w:autoSpaceDE/>
                    <w:autoSpaceDN/>
                    <w:adjustRightInd/>
                    <w:jc w:val="center"/>
                    <w:rPr>
                      <w:ins w:id="29630" w:author="Philippe Hollanda - Oliveira Trust" w:date="2022-07-19T09:57:00Z"/>
                      <w:rFonts w:ascii="Arial" w:eastAsia="Times New Roman" w:hAnsi="Arial" w:cs="Arial"/>
                      <w:color w:val="000000"/>
                      <w:sz w:val="20"/>
                      <w:szCs w:val="20"/>
                      <w:lang w:eastAsia="pt-BR"/>
                    </w:rPr>
                  </w:pPr>
                  <w:ins w:id="29631"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34C55F" w14:textId="77777777" w:rsidR="0016760B" w:rsidRPr="0016760B" w:rsidRDefault="0016760B" w:rsidP="0016760B">
                  <w:pPr>
                    <w:autoSpaceDE/>
                    <w:autoSpaceDN/>
                    <w:adjustRightInd/>
                    <w:jc w:val="center"/>
                    <w:rPr>
                      <w:ins w:id="29632" w:author="Philippe Hollanda - Oliveira Trust" w:date="2022-07-19T09:57:00Z"/>
                      <w:rFonts w:ascii="Arial" w:eastAsia="Times New Roman" w:hAnsi="Arial" w:cs="Arial"/>
                      <w:color w:val="000000"/>
                      <w:sz w:val="20"/>
                      <w:szCs w:val="20"/>
                      <w:lang w:eastAsia="pt-BR"/>
                    </w:rPr>
                  </w:pPr>
                  <w:ins w:id="29633" w:author="Philippe Hollanda - Oliveira Trust" w:date="2022-07-19T09:57:00Z">
                    <w:r w:rsidRPr="0016760B">
                      <w:rPr>
                        <w:rFonts w:ascii="Arial" w:eastAsia="Times New Roman" w:hAnsi="Arial" w:cs="Arial"/>
                        <w:color w:val="000000"/>
                        <w:sz w:val="20"/>
                        <w:szCs w:val="20"/>
                        <w:lang w:eastAsia="pt-BR"/>
                      </w:rPr>
                      <w:t>R$ 2.288,00</w:t>
                    </w:r>
                  </w:ins>
                </w:p>
              </w:tc>
            </w:tr>
            <w:tr w:rsidR="0016760B" w:rsidRPr="0016760B" w14:paraId="1C720844" w14:textId="77777777" w:rsidTr="0016760B">
              <w:trPr>
                <w:trHeight w:val="1785"/>
                <w:ins w:id="296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BEE8C2" w14:textId="77777777" w:rsidR="0016760B" w:rsidRPr="0016760B" w:rsidRDefault="0016760B" w:rsidP="0016760B">
                  <w:pPr>
                    <w:autoSpaceDE/>
                    <w:autoSpaceDN/>
                    <w:adjustRightInd/>
                    <w:jc w:val="center"/>
                    <w:rPr>
                      <w:ins w:id="29635" w:author="Philippe Hollanda - Oliveira Trust" w:date="2022-07-19T09:57:00Z"/>
                      <w:rFonts w:ascii="Arial" w:eastAsia="Times New Roman" w:hAnsi="Arial" w:cs="Arial"/>
                      <w:color w:val="000000"/>
                      <w:sz w:val="20"/>
                      <w:szCs w:val="20"/>
                      <w:lang w:eastAsia="pt-BR"/>
                    </w:rPr>
                  </w:pPr>
                  <w:ins w:id="2963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DF42B8C" w14:textId="77777777" w:rsidR="0016760B" w:rsidRPr="0016760B" w:rsidRDefault="0016760B" w:rsidP="0016760B">
                  <w:pPr>
                    <w:autoSpaceDE/>
                    <w:autoSpaceDN/>
                    <w:adjustRightInd/>
                    <w:jc w:val="center"/>
                    <w:rPr>
                      <w:ins w:id="29637" w:author="Philippe Hollanda - Oliveira Trust" w:date="2022-07-19T09:57:00Z"/>
                      <w:rFonts w:ascii="Arial" w:eastAsia="Times New Roman" w:hAnsi="Arial" w:cs="Arial"/>
                      <w:color w:val="000000"/>
                      <w:sz w:val="20"/>
                      <w:szCs w:val="20"/>
                      <w:lang w:eastAsia="pt-BR"/>
                    </w:rPr>
                  </w:pPr>
                  <w:ins w:id="29638" w:author="Philippe Hollanda - Oliveira Trust" w:date="2022-07-19T09:57:00Z">
                    <w:r w:rsidRPr="0016760B">
                      <w:rPr>
                        <w:rFonts w:ascii="Arial" w:eastAsia="Times New Roman" w:hAnsi="Arial" w:cs="Arial"/>
                        <w:color w:val="000000"/>
                        <w:sz w:val="20"/>
                        <w:szCs w:val="20"/>
                        <w:lang w:eastAsia="pt-BR"/>
                      </w:rPr>
                      <w:t>23/02/2021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37883A" w14:textId="77777777" w:rsidR="0016760B" w:rsidRPr="0016760B" w:rsidRDefault="0016760B" w:rsidP="0016760B">
                  <w:pPr>
                    <w:autoSpaceDE/>
                    <w:autoSpaceDN/>
                    <w:adjustRightInd/>
                    <w:jc w:val="center"/>
                    <w:rPr>
                      <w:ins w:id="29639" w:author="Philippe Hollanda - Oliveira Trust" w:date="2022-07-19T09:57:00Z"/>
                      <w:rFonts w:ascii="Arial" w:eastAsia="Times New Roman" w:hAnsi="Arial" w:cs="Arial"/>
                      <w:color w:val="000000"/>
                      <w:sz w:val="20"/>
                      <w:szCs w:val="20"/>
                      <w:lang w:eastAsia="pt-BR"/>
                    </w:rPr>
                  </w:pPr>
                  <w:ins w:id="29640" w:author="Philippe Hollanda - Oliveira Trust" w:date="2022-07-19T09:57:00Z">
                    <w:r w:rsidRPr="0016760B">
                      <w:rPr>
                        <w:rFonts w:ascii="Arial" w:eastAsia="Times New Roman" w:hAnsi="Arial" w:cs="Arial"/>
                        <w:color w:val="000000"/>
                        <w:sz w:val="20"/>
                        <w:szCs w:val="20"/>
                        <w:lang w:eastAsia="pt-BR"/>
                      </w:rPr>
                      <w:t>R$ 8.313,20</w:t>
                    </w:r>
                  </w:ins>
                </w:p>
              </w:tc>
            </w:tr>
            <w:tr w:rsidR="0016760B" w:rsidRPr="0016760B" w14:paraId="3CC72216" w14:textId="77777777" w:rsidTr="0016760B">
              <w:trPr>
                <w:trHeight w:val="1785"/>
                <w:ins w:id="296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B3E175" w14:textId="77777777" w:rsidR="0016760B" w:rsidRPr="0016760B" w:rsidRDefault="0016760B" w:rsidP="0016760B">
                  <w:pPr>
                    <w:autoSpaceDE/>
                    <w:autoSpaceDN/>
                    <w:adjustRightInd/>
                    <w:jc w:val="center"/>
                    <w:rPr>
                      <w:ins w:id="29642" w:author="Philippe Hollanda - Oliveira Trust" w:date="2022-07-19T09:57:00Z"/>
                      <w:rFonts w:ascii="Arial" w:eastAsia="Times New Roman" w:hAnsi="Arial" w:cs="Arial"/>
                      <w:color w:val="000000"/>
                      <w:sz w:val="20"/>
                      <w:szCs w:val="20"/>
                      <w:lang w:eastAsia="pt-BR"/>
                    </w:rPr>
                  </w:pPr>
                  <w:ins w:id="29643"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8DD2DA7" w14:textId="77777777" w:rsidR="0016760B" w:rsidRPr="0016760B" w:rsidRDefault="0016760B" w:rsidP="0016760B">
                  <w:pPr>
                    <w:autoSpaceDE/>
                    <w:autoSpaceDN/>
                    <w:adjustRightInd/>
                    <w:jc w:val="center"/>
                    <w:rPr>
                      <w:ins w:id="29644" w:author="Philippe Hollanda - Oliveira Trust" w:date="2022-07-19T09:57:00Z"/>
                      <w:rFonts w:ascii="Arial" w:eastAsia="Times New Roman" w:hAnsi="Arial" w:cs="Arial"/>
                      <w:color w:val="000000"/>
                      <w:sz w:val="20"/>
                      <w:szCs w:val="20"/>
                      <w:lang w:eastAsia="pt-BR"/>
                    </w:rPr>
                  </w:pPr>
                  <w:ins w:id="29645"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2D4BF1" w14:textId="77777777" w:rsidR="0016760B" w:rsidRPr="0016760B" w:rsidRDefault="0016760B" w:rsidP="0016760B">
                  <w:pPr>
                    <w:autoSpaceDE/>
                    <w:autoSpaceDN/>
                    <w:adjustRightInd/>
                    <w:jc w:val="center"/>
                    <w:rPr>
                      <w:ins w:id="29646" w:author="Philippe Hollanda - Oliveira Trust" w:date="2022-07-19T09:57:00Z"/>
                      <w:rFonts w:ascii="Arial" w:eastAsia="Times New Roman" w:hAnsi="Arial" w:cs="Arial"/>
                      <w:color w:val="000000"/>
                      <w:sz w:val="20"/>
                      <w:szCs w:val="20"/>
                      <w:lang w:eastAsia="pt-BR"/>
                    </w:rPr>
                  </w:pPr>
                  <w:ins w:id="29647" w:author="Philippe Hollanda - Oliveira Trust" w:date="2022-07-19T09:57:00Z">
                    <w:r w:rsidRPr="0016760B">
                      <w:rPr>
                        <w:rFonts w:ascii="Arial" w:eastAsia="Times New Roman" w:hAnsi="Arial" w:cs="Arial"/>
                        <w:color w:val="000000"/>
                        <w:sz w:val="20"/>
                        <w:szCs w:val="20"/>
                        <w:lang w:eastAsia="pt-BR"/>
                      </w:rPr>
                      <w:t>R$ 5.610,00</w:t>
                    </w:r>
                  </w:ins>
                </w:p>
              </w:tc>
            </w:tr>
            <w:tr w:rsidR="0016760B" w:rsidRPr="0016760B" w14:paraId="4015F56A" w14:textId="77777777" w:rsidTr="0016760B">
              <w:trPr>
                <w:trHeight w:val="1785"/>
                <w:ins w:id="296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736F0C" w14:textId="77777777" w:rsidR="0016760B" w:rsidRPr="0016760B" w:rsidRDefault="0016760B" w:rsidP="0016760B">
                  <w:pPr>
                    <w:autoSpaceDE/>
                    <w:autoSpaceDN/>
                    <w:adjustRightInd/>
                    <w:jc w:val="center"/>
                    <w:rPr>
                      <w:ins w:id="29649" w:author="Philippe Hollanda - Oliveira Trust" w:date="2022-07-19T09:57:00Z"/>
                      <w:rFonts w:ascii="Arial" w:eastAsia="Times New Roman" w:hAnsi="Arial" w:cs="Arial"/>
                      <w:color w:val="000000"/>
                      <w:sz w:val="20"/>
                      <w:szCs w:val="20"/>
                      <w:lang w:eastAsia="pt-BR"/>
                    </w:rPr>
                  </w:pPr>
                  <w:ins w:id="29650"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6D77FD04" w14:textId="77777777" w:rsidR="0016760B" w:rsidRPr="0016760B" w:rsidRDefault="0016760B" w:rsidP="0016760B">
                  <w:pPr>
                    <w:autoSpaceDE/>
                    <w:autoSpaceDN/>
                    <w:adjustRightInd/>
                    <w:jc w:val="center"/>
                    <w:rPr>
                      <w:ins w:id="29651" w:author="Philippe Hollanda - Oliveira Trust" w:date="2022-07-19T09:57:00Z"/>
                      <w:rFonts w:ascii="Arial" w:eastAsia="Times New Roman" w:hAnsi="Arial" w:cs="Arial"/>
                      <w:color w:val="000000"/>
                      <w:sz w:val="20"/>
                      <w:szCs w:val="20"/>
                      <w:lang w:eastAsia="pt-BR"/>
                    </w:rPr>
                  </w:pPr>
                  <w:ins w:id="29652"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32849B" w14:textId="77777777" w:rsidR="0016760B" w:rsidRPr="0016760B" w:rsidRDefault="0016760B" w:rsidP="0016760B">
                  <w:pPr>
                    <w:autoSpaceDE/>
                    <w:autoSpaceDN/>
                    <w:adjustRightInd/>
                    <w:jc w:val="center"/>
                    <w:rPr>
                      <w:ins w:id="29653" w:author="Philippe Hollanda - Oliveira Trust" w:date="2022-07-19T09:57:00Z"/>
                      <w:rFonts w:ascii="Arial" w:eastAsia="Times New Roman" w:hAnsi="Arial" w:cs="Arial"/>
                      <w:color w:val="000000"/>
                      <w:sz w:val="20"/>
                      <w:szCs w:val="20"/>
                      <w:lang w:eastAsia="pt-BR"/>
                    </w:rPr>
                  </w:pPr>
                  <w:ins w:id="29654" w:author="Philippe Hollanda - Oliveira Trust" w:date="2022-07-19T09:57:00Z">
                    <w:r w:rsidRPr="0016760B">
                      <w:rPr>
                        <w:rFonts w:ascii="Arial" w:eastAsia="Times New Roman" w:hAnsi="Arial" w:cs="Arial"/>
                        <w:color w:val="000000"/>
                        <w:sz w:val="20"/>
                        <w:szCs w:val="20"/>
                        <w:lang w:eastAsia="pt-BR"/>
                      </w:rPr>
                      <w:t>R$ 524,33</w:t>
                    </w:r>
                  </w:ins>
                </w:p>
              </w:tc>
            </w:tr>
            <w:tr w:rsidR="0016760B" w:rsidRPr="0016760B" w14:paraId="7E45ED78" w14:textId="77777777" w:rsidTr="0016760B">
              <w:trPr>
                <w:trHeight w:val="1785"/>
                <w:ins w:id="296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74CBCF" w14:textId="77777777" w:rsidR="0016760B" w:rsidRPr="0016760B" w:rsidRDefault="0016760B" w:rsidP="0016760B">
                  <w:pPr>
                    <w:autoSpaceDE/>
                    <w:autoSpaceDN/>
                    <w:adjustRightInd/>
                    <w:jc w:val="center"/>
                    <w:rPr>
                      <w:ins w:id="29656" w:author="Philippe Hollanda - Oliveira Trust" w:date="2022-07-19T09:57:00Z"/>
                      <w:rFonts w:ascii="Arial" w:eastAsia="Times New Roman" w:hAnsi="Arial" w:cs="Arial"/>
                      <w:color w:val="000000"/>
                      <w:sz w:val="20"/>
                      <w:szCs w:val="20"/>
                      <w:lang w:eastAsia="pt-BR"/>
                    </w:rPr>
                  </w:pPr>
                  <w:ins w:id="2965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CBB980C" w14:textId="77777777" w:rsidR="0016760B" w:rsidRPr="0016760B" w:rsidRDefault="0016760B" w:rsidP="0016760B">
                  <w:pPr>
                    <w:autoSpaceDE/>
                    <w:autoSpaceDN/>
                    <w:adjustRightInd/>
                    <w:jc w:val="center"/>
                    <w:rPr>
                      <w:ins w:id="29658" w:author="Philippe Hollanda - Oliveira Trust" w:date="2022-07-19T09:57:00Z"/>
                      <w:rFonts w:ascii="Arial" w:eastAsia="Times New Roman" w:hAnsi="Arial" w:cs="Arial"/>
                      <w:color w:val="000000"/>
                      <w:sz w:val="20"/>
                      <w:szCs w:val="20"/>
                      <w:lang w:eastAsia="pt-BR"/>
                    </w:rPr>
                  </w:pPr>
                  <w:ins w:id="29659" w:author="Philippe Hollanda - Oliveira Trust" w:date="2022-07-19T09:57:00Z">
                    <w:r w:rsidRPr="0016760B">
                      <w:rPr>
                        <w:rFonts w:ascii="Arial" w:eastAsia="Times New Roman" w:hAnsi="Arial" w:cs="Arial"/>
                        <w:color w:val="000000"/>
                        <w:sz w:val="20"/>
                        <w:szCs w:val="20"/>
                        <w:lang w:eastAsia="pt-BR"/>
                      </w:rPr>
                      <w:t>24/02/2021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13C4C1A7" w14:textId="77777777" w:rsidR="0016760B" w:rsidRPr="0016760B" w:rsidRDefault="0016760B" w:rsidP="0016760B">
                  <w:pPr>
                    <w:autoSpaceDE/>
                    <w:autoSpaceDN/>
                    <w:adjustRightInd/>
                    <w:jc w:val="center"/>
                    <w:rPr>
                      <w:ins w:id="29660" w:author="Philippe Hollanda - Oliveira Trust" w:date="2022-07-19T09:57:00Z"/>
                      <w:rFonts w:ascii="Arial" w:eastAsia="Times New Roman" w:hAnsi="Arial" w:cs="Arial"/>
                      <w:color w:val="000000"/>
                      <w:sz w:val="20"/>
                      <w:szCs w:val="20"/>
                      <w:lang w:eastAsia="pt-BR"/>
                    </w:rPr>
                  </w:pPr>
                  <w:ins w:id="29661"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77438ADD" w14:textId="77777777" w:rsidTr="0016760B">
              <w:trPr>
                <w:trHeight w:val="1785"/>
                <w:ins w:id="296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B41193" w14:textId="77777777" w:rsidR="0016760B" w:rsidRPr="0016760B" w:rsidRDefault="0016760B" w:rsidP="0016760B">
                  <w:pPr>
                    <w:autoSpaceDE/>
                    <w:autoSpaceDN/>
                    <w:adjustRightInd/>
                    <w:jc w:val="center"/>
                    <w:rPr>
                      <w:ins w:id="29663" w:author="Philippe Hollanda - Oliveira Trust" w:date="2022-07-19T09:57:00Z"/>
                      <w:rFonts w:ascii="Arial" w:eastAsia="Times New Roman" w:hAnsi="Arial" w:cs="Arial"/>
                      <w:color w:val="000000"/>
                      <w:sz w:val="20"/>
                      <w:szCs w:val="20"/>
                      <w:lang w:eastAsia="pt-BR"/>
                    </w:rPr>
                  </w:pPr>
                  <w:ins w:id="29664"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6130D58" w14:textId="77777777" w:rsidR="0016760B" w:rsidRPr="0016760B" w:rsidRDefault="0016760B" w:rsidP="0016760B">
                  <w:pPr>
                    <w:autoSpaceDE/>
                    <w:autoSpaceDN/>
                    <w:adjustRightInd/>
                    <w:jc w:val="center"/>
                    <w:rPr>
                      <w:ins w:id="29665" w:author="Philippe Hollanda - Oliveira Trust" w:date="2022-07-19T09:57:00Z"/>
                      <w:rFonts w:ascii="Arial" w:eastAsia="Times New Roman" w:hAnsi="Arial" w:cs="Arial"/>
                      <w:color w:val="000000"/>
                      <w:sz w:val="20"/>
                      <w:szCs w:val="20"/>
                      <w:lang w:eastAsia="pt-BR"/>
                    </w:rPr>
                  </w:pPr>
                  <w:ins w:id="29666"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F3B3BF" w14:textId="77777777" w:rsidR="0016760B" w:rsidRPr="0016760B" w:rsidRDefault="0016760B" w:rsidP="0016760B">
                  <w:pPr>
                    <w:autoSpaceDE/>
                    <w:autoSpaceDN/>
                    <w:adjustRightInd/>
                    <w:jc w:val="center"/>
                    <w:rPr>
                      <w:ins w:id="29667" w:author="Philippe Hollanda - Oliveira Trust" w:date="2022-07-19T09:57:00Z"/>
                      <w:rFonts w:ascii="Arial" w:eastAsia="Times New Roman" w:hAnsi="Arial" w:cs="Arial"/>
                      <w:color w:val="000000"/>
                      <w:sz w:val="20"/>
                      <w:szCs w:val="20"/>
                      <w:lang w:eastAsia="pt-BR"/>
                    </w:rPr>
                  </w:pPr>
                  <w:ins w:id="29668" w:author="Philippe Hollanda - Oliveira Trust" w:date="2022-07-19T09:57:00Z">
                    <w:r w:rsidRPr="0016760B">
                      <w:rPr>
                        <w:rFonts w:ascii="Arial" w:eastAsia="Times New Roman" w:hAnsi="Arial" w:cs="Arial"/>
                        <w:color w:val="000000"/>
                        <w:sz w:val="20"/>
                        <w:szCs w:val="20"/>
                        <w:lang w:eastAsia="pt-BR"/>
                      </w:rPr>
                      <w:t>R$ 591,00</w:t>
                    </w:r>
                  </w:ins>
                </w:p>
              </w:tc>
            </w:tr>
            <w:tr w:rsidR="0016760B" w:rsidRPr="0016760B" w14:paraId="6881AA51" w14:textId="77777777" w:rsidTr="0016760B">
              <w:trPr>
                <w:trHeight w:val="1785"/>
                <w:ins w:id="296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333060" w14:textId="77777777" w:rsidR="0016760B" w:rsidRPr="0016760B" w:rsidRDefault="0016760B" w:rsidP="0016760B">
                  <w:pPr>
                    <w:autoSpaceDE/>
                    <w:autoSpaceDN/>
                    <w:adjustRightInd/>
                    <w:jc w:val="center"/>
                    <w:rPr>
                      <w:ins w:id="29670" w:author="Philippe Hollanda - Oliveira Trust" w:date="2022-07-19T09:57:00Z"/>
                      <w:rFonts w:ascii="Arial" w:eastAsia="Times New Roman" w:hAnsi="Arial" w:cs="Arial"/>
                      <w:color w:val="000000"/>
                      <w:sz w:val="20"/>
                      <w:szCs w:val="20"/>
                      <w:lang w:eastAsia="pt-BR"/>
                    </w:rPr>
                  </w:pPr>
                  <w:ins w:id="29671"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7D3C8E3" w14:textId="77777777" w:rsidR="0016760B" w:rsidRPr="0016760B" w:rsidRDefault="0016760B" w:rsidP="0016760B">
                  <w:pPr>
                    <w:autoSpaceDE/>
                    <w:autoSpaceDN/>
                    <w:adjustRightInd/>
                    <w:jc w:val="center"/>
                    <w:rPr>
                      <w:ins w:id="29672" w:author="Philippe Hollanda - Oliveira Trust" w:date="2022-07-19T09:57:00Z"/>
                      <w:rFonts w:ascii="Arial" w:eastAsia="Times New Roman" w:hAnsi="Arial" w:cs="Arial"/>
                      <w:color w:val="000000"/>
                      <w:sz w:val="20"/>
                      <w:szCs w:val="20"/>
                      <w:lang w:eastAsia="pt-BR"/>
                    </w:rPr>
                  </w:pPr>
                  <w:ins w:id="29673" w:author="Philippe Hollanda - Oliveira Trust" w:date="2022-07-19T09:57:00Z">
                    <w:r w:rsidRPr="0016760B">
                      <w:rPr>
                        <w:rFonts w:ascii="Arial" w:eastAsia="Times New Roman" w:hAnsi="Arial" w:cs="Arial"/>
                        <w:color w:val="000000"/>
                        <w:sz w:val="20"/>
                        <w:szCs w:val="20"/>
                        <w:lang w:eastAsia="pt-BR"/>
                      </w:rPr>
                      <w:t>25/02/2021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22CE899A" w14:textId="77777777" w:rsidR="0016760B" w:rsidRPr="0016760B" w:rsidRDefault="0016760B" w:rsidP="0016760B">
                  <w:pPr>
                    <w:autoSpaceDE/>
                    <w:autoSpaceDN/>
                    <w:adjustRightInd/>
                    <w:jc w:val="center"/>
                    <w:rPr>
                      <w:ins w:id="29674" w:author="Philippe Hollanda - Oliveira Trust" w:date="2022-07-19T09:57:00Z"/>
                      <w:rFonts w:ascii="Arial" w:eastAsia="Times New Roman" w:hAnsi="Arial" w:cs="Arial"/>
                      <w:color w:val="000000"/>
                      <w:sz w:val="20"/>
                      <w:szCs w:val="20"/>
                      <w:lang w:eastAsia="pt-BR"/>
                    </w:rPr>
                  </w:pPr>
                  <w:ins w:id="29675"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49C71319" w14:textId="77777777" w:rsidTr="0016760B">
              <w:trPr>
                <w:trHeight w:val="1785"/>
                <w:ins w:id="296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6FC94E" w14:textId="77777777" w:rsidR="0016760B" w:rsidRPr="0016760B" w:rsidRDefault="0016760B" w:rsidP="0016760B">
                  <w:pPr>
                    <w:autoSpaceDE/>
                    <w:autoSpaceDN/>
                    <w:adjustRightInd/>
                    <w:jc w:val="center"/>
                    <w:rPr>
                      <w:ins w:id="29677" w:author="Philippe Hollanda - Oliveira Trust" w:date="2022-07-19T09:57:00Z"/>
                      <w:rFonts w:ascii="Arial" w:eastAsia="Times New Roman" w:hAnsi="Arial" w:cs="Arial"/>
                      <w:color w:val="000000"/>
                      <w:sz w:val="20"/>
                      <w:szCs w:val="20"/>
                      <w:lang w:eastAsia="pt-BR"/>
                    </w:rPr>
                  </w:pPr>
                  <w:ins w:id="2967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88A940C" w14:textId="77777777" w:rsidR="0016760B" w:rsidRPr="0016760B" w:rsidRDefault="0016760B" w:rsidP="0016760B">
                  <w:pPr>
                    <w:autoSpaceDE/>
                    <w:autoSpaceDN/>
                    <w:adjustRightInd/>
                    <w:jc w:val="center"/>
                    <w:rPr>
                      <w:ins w:id="29679" w:author="Philippe Hollanda - Oliveira Trust" w:date="2022-07-19T09:57:00Z"/>
                      <w:rFonts w:ascii="Arial" w:eastAsia="Times New Roman" w:hAnsi="Arial" w:cs="Arial"/>
                      <w:color w:val="000000"/>
                      <w:sz w:val="20"/>
                      <w:szCs w:val="20"/>
                      <w:lang w:eastAsia="pt-BR"/>
                    </w:rPr>
                  </w:pPr>
                  <w:ins w:id="29680" w:author="Philippe Hollanda - Oliveira Trust" w:date="2022-07-19T09:57:00Z">
                    <w:r w:rsidRPr="0016760B">
                      <w:rPr>
                        <w:rFonts w:ascii="Arial" w:eastAsia="Times New Roman" w:hAnsi="Arial" w:cs="Arial"/>
                        <w:color w:val="000000"/>
                        <w:sz w:val="20"/>
                        <w:szCs w:val="20"/>
                        <w:lang w:eastAsia="pt-BR"/>
                      </w:rPr>
                      <w:t>24/02/2021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5E5A9E" w14:textId="77777777" w:rsidR="0016760B" w:rsidRPr="0016760B" w:rsidRDefault="0016760B" w:rsidP="0016760B">
                  <w:pPr>
                    <w:autoSpaceDE/>
                    <w:autoSpaceDN/>
                    <w:adjustRightInd/>
                    <w:jc w:val="center"/>
                    <w:rPr>
                      <w:ins w:id="29681" w:author="Philippe Hollanda - Oliveira Trust" w:date="2022-07-19T09:57:00Z"/>
                      <w:rFonts w:ascii="Arial" w:eastAsia="Times New Roman" w:hAnsi="Arial" w:cs="Arial"/>
                      <w:color w:val="000000"/>
                      <w:sz w:val="20"/>
                      <w:szCs w:val="20"/>
                      <w:lang w:eastAsia="pt-BR"/>
                    </w:rPr>
                  </w:pPr>
                  <w:ins w:id="29682"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54555DC1" w14:textId="77777777" w:rsidTr="0016760B">
              <w:trPr>
                <w:trHeight w:val="1785"/>
                <w:ins w:id="296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348CA8" w14:textId="77777777" w:rsidR="0016760B" w:rsidRPr="0016760B" w:rsidRDefault="0016760B" w:rsidP="0016760B">
                  <w:pPr>
                    <w:autoSpaceDE/>
                    <w:autoSpaceDN/>
                    <w:adjustRightInd/>
                    <w:jc w:val="center"/>
                    <w:rPr>
                      <w:ins w:id="29684" w:author="Philippe Hollanda - Oliveira Trust" w:date="2022-07-19T09:57:00Z"/>
                      <w:rFonts w:ascii="Arial" w:eastAsia="Times New Roman" w:hAnsi="Arial" w:cs="Arial"/>
                      <w:color w:val="000000"/>
                      <w:sz w:val="20"/>
                      <w:szCs w:val="20"/>
                      <w:lang w:eastAsia="pt-BR"/>
                    </w:rPr>
                  </w:pPr>
                  <w:ins w:id="2968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C04FC6B" w14:textId="77777777" w:rsidR="0016760B" w:rsidRPr="0016760B" w:rsidRDefault="0016760B" w:rsidP="0016760B">
                  <w:pPr>
                    <w:autoSpaceDE/>
                    <w:autoSpaceDN/>
                    <w:adjustRightInd/>
                    <w:jc w:val="center"/>
                    <w:rPr>
                      <w:ins w:id="29686" w:author="Philippe Hollanda - Oliveira Trust" w:date="2022-07-19T09:57:00Z"/>
                      <w:rFonts w:ascii="Arial" w:eastAsia="Times New Roman" w:hAnsi="Arial" w:cs="Arial"/>
                      <w:color w:val="000000"/>
                      <w:sz w:val="20"/>
                      <w:szCs w:val="20"/>
                      <w:lang w:eastAsia="pt-BR"/>
                    </w:rPr>
                  </w:pPr>
                  <w:ins w:id="29687"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548A95" w14:textId="77777777" w:rsidR="0016760B" w:rsidRPr="0016760B" w:rsidRDefault="0016760B" w:rsidP="0016760B">
                  <w:pPr>
                    <w:autoSpaceDE/>
                    <w:autoSpaceDN/>
                    <w:adjustRightInd/>
                    <w:jc w:val="center"/>
                    <w:rPr>
                      <w:ins w:id="29688" w:author="Philippe Hollanda - Oliveira Trust" w:date="2022-07-19T09:57:00Z"/>
                      <w:rFonts w:ascii="Arial" w:eastAsia="Times New Roman" w:hAnsi="Arial" w:cs="Arial"/>
                      <w:color w:val="000000"/>
                      <w:sz w:val="20"/>
                      <w:szCs w:val="20"/>
                      <w:lang w:eastAsia="pt-BR"/>
                    </w:rPr>
                  </w:pPr>
                  <w:ins w:id="29689" w:author="Philippe Hollanda - Oliveira Trust" w:date="2022-07-19T09:57:00Z">
                    <w:r w:rsidRPr="0016760B">
                      <w:rPr>
                        <w:rFonts w:ascii="Arial" w:eastAsia="Times New Roman" w:hAnsi="Arial" w:cs="Arial"/>
                        <w:color w:val="000000"/>
                        <w:sz w:val="20"/>
                        <w:szCs w:val="20"/>
                        <w:lang w:eastAsia="pt-BR"/>
                      </w:rPr>
                      <w:t>R$ 800,00</w:t>
                    </w:r>
                  </w:ins>
                </w:p>
              </w:tc>
            </w:tr>
            <w:tr w:rsidR="0016760B" w:rsidRPr="0016760B" w14:paraId="4BC22C10" w14:textId="77777777" w:rsidTr="0016760B">
              <w:trPr>
                <w:trHeight w:val="1785"/>
                <w:ins w:id="296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FA96F8" w14:textId="77777777" w:rsidR="0016760B" w:rsidRPr="0016760B" w:rsidRDefault="0016760B" w:rsidP="0016760B">
                  <w:pPr>
                    <w:autoSpaceDE/>
                    <w:autoSpaceDN/>
                    <w:adjustRightInd/>
                    <w:jc w:val="center"/>
                    <w:rPr>
                      <w:ins w:id="29691" w:author="Philippe Hollanda - Oliveira Trust" w:date="2022-07-19T09:57:00Z"/>
                      <w:rFonts w:ascii="Arial" w:eastAsia="Times New Roman" w:hAnsi="Arial" w:cs="Arial"/>
                      <w:color w:val="000000"/>
                      <w:sz w:val="20"/>
                      <w:szCs w:val="20"/>
                      <w:lang w:eastAsia="pt-BR"/>
                    </w:rPr>
                  </w:pPr>
                  <w:ins w:id="2969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D7E8A79" w14:textId="77777777" w:rsidR="0016760B" w:rsidRPr="0016760B" w:rsidRDefault="0016760B" w:rsidP="0016760B">
                  <w:pPr>
                    <w:autoSpaceDE/>
                    <w:autoSpaceDN/>
                    <w:adjustRightInd/>
                    <w:jc w:val="center"/>
                    <w:rPr>
                      <w:ins w:id="29693" w:author="Philippe Hollanda - Oliveira Trust" w:date="2022-07-19T09:57:00Z"/>
                      <w:rFonts w:ascii="Arial" w:eastAsia="Times New Roman" w:hAnsi="Arial" w:cs="Arial"/>
                      <w:color w:val="000000"/>
                      <w:sz w:val="20"/>
                      <w:szCs w:val="20"/>
                      <w:lang w:eastAsia="pt-BR"/>
                    </w:rPr>
                  </w:pPr>
                  <w:ins w:id="29694"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9330C2" w14:textId="77777777" w:rsidR="0016760B" w:rsidRPr="0016760B" w:rsidRDefault="0016760B" w:rsidP="0016760B">
                  <w:pPr>
                    <w:autoSpaceDE/>
                    <w:autoSpaceDN/>
                    <w:adjustRightInd/>
                    <w:jc w:val="center"/>
                    <w:rPr>
                      <w:ins w:id="29695" w:author="Philippe Hollanda - Oliveira Trust" w:date="2022-07-19T09:57:00Z"/>
                      <w:rFonts w:ascii="Arial" w:eastAsia="Times New Roman" w:hAnsi="Arial" w:cs="Arial"/>
                      <w:color w:val="000000"/>
                      <w:sz w:val="20"/>
                      <w:szCs w:val="20"/>
                      <w:lang w:eastAsia="pt-BR"/>
                    </w:rPr>
                  </w:pPr>
                  <w:ins w:id="29696" w:author="Philippe Hollanda - Oliveira Trust" w:date="2022-07-19T09:57:00Z">
                    <w:r w:rsidRPr="0016760B">
                      <w:rPr>
                        <w:rFonts w:ascii="Arial" w:eastAsia="Times New Roman" w:hAnsi="Arial" w:cs="Arial"/>
                        <w:color w:val="000000"/>
                        <w:sz w:val="20"/>
                        <w:szCs w:val="20"/>
                        <w:lang w:eastAsia="pt-BR"/>
                      </w:rPr>
                      <w:t>R$ 2.800,00</w:t>
                    </w:r>
                  </w:ins>
                </w:p>
              </w:tc>
            </w:tr>
            <w:tr w:rsidR="0016760B" w:rsidRPr="0016760B" w14:paraId="4B2B5A10" w14:textId="77777777" w:rsidTr="0016760B">
              <w:trPr>
                <w:trHeight w:val="1785"/>
                <w:ins w:id="296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213461" w14:textId="77777777" w:rsidR="0016760B" w:rsidRPr="0016760B" w:rsidRDefault="0016760B" w:rsidP="0016760B">
                  <w:pPr>
                    <w:autoSpaceDE/>
                    <w:autoSpaceDN/>
                    <w:adjustRightInd/>
                    <w:jc w:val="center"/>
                    <w:rPr>
                      <w:ins w:id="29698" w:author="Philippe Hollanda - Oliveira Trust" w:date="2022-07-19T09:57:00Z"/>
                      <w:rFonts w:ascii="Arial" w:eastAsia="Times New Roman" w:hAnsi="Arial" w:cs="Arial"/>
                      <w:color w:val="000000"/>
                      <w:sz w:val="20"/>
                      <w:szCs w:val="20"/>
                      <w:lang w:eastAsia="pt-BR"/>
                    </w:rPr>
                  </w:pPr>
                  <w:ins w:id="29699"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BE373E2" w14:textId="77777777" w:rsidR="0016760B" w:rsidRPr="0016760B" w:rsidRDefault="0016760B" w:rsidP="0016760B">
                  <w:pPr>
                    <w:autoSpaceDE/>
                    <w:autoSpaceDN/>
                    <w:adjustRightInd/>
                    <w:jc w:val="center"/>
                    <w:rPr>
                      <w:ins w:id="29700" w:author="Philippe Hollanda - Oliveira Trust" w:date="2022-07-19T09:57:00Z"/>
                      <w:rFonts w:ascii="Arial" w:eastAsia="Times New Roman" w:hAnsi="Arial" w:cs="Arial"/>
                      <w:color w:val="000000"/>
                      <w:sz w:val="20"/>
                      <w:szCs w:val="20"/>
                      <w:lang w:eastAsia="pt-BR"/>
                    </w:rPr>
                  </w:pPr>
                  <w:ins w:id="29701" w:author="Philippe Hollanda - Oliveira Trust" w:date="2022-07-19T09:57:00Z">
                    <w:r w:rsidRPr="0016760B">
                      <w:rPr>
                        <w:rFonts w:ascii="Arial" w:eastAsia="Times New Roman" w:hAnsi="Arial" w:cs="Arial"/>
                        <w:color w:val="000000"/>
                        <w:sz w:val="20"/>
                        <w:szCs w:val="20"/>
                        <w:lang w:eastAsia="pt-BR"/>
                      </w:rPr>
                      <w:t>05/03/2021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E18EAD" w14:textId="77777777" w:rsidR="0016760B" w:rsidRPr="0016760B" w:rsidRDefault="0016760B" w:rsidP="0016760B">
                  <w:pPr>
                    <w:autoSpaceDE/>
                    <w:autoSpaceDN/>
                    <w:adjustRightInd/>
                    <w:jc w:val="center"/>
                    <w:rPr>
                      <w:ins w:id="29702" w:author="Philippe Hollanda - Oliveira Trust" w:date="2022-07-19T09:57:00Z"/>
                      <w:rFonts w:ascii="Arial" w:eastAsia="Times New Roman" w:hAnsi="Arial" w:cs="Arial"/>
                      <w:color w:val="000000"/>
                      <w:sz w:val="20"/>
                      <w:szCs w:val="20"/>
                      <w:lang w:eastAsia="pt-BR"/>
                    </w:rPr>
                  </w:pPr>
                  <w:ins w:id="29703"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77085878" w14:textId="77777777" w:rsidTr="0016760B">
              <w:trPr>
                <w:trHeight w:val="1785"/>
                <w:ins w:id="297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2B0222" w14:textId="77777777" w:rsidR="0016760B" w:rsidRPr="0016760B" w:rsidRDefault="0016760B" w:rsidP="0016760B">
                  <w:pPr>
                    <w:autoSpaceDE/>
                    <w:autoSpaceDN/>
                    <w:adjustRightInd/>
                    <w:jc w:val="center"/>
                    <w:rPr>
                      <w:ins w:id="29705" w:author="Philippe Hollanda - Oliveira Trust" w:date="2022-07-19T09:57:00Z"/>
                      <w:rFonts w:ascii="Arial" w:eastAsia="Times New Roman" w:hAnsi="Arial" w:cs="Arial"/>
                      <w:color w:val="000000"/>
                      <w:sz w:val="20"/>
                      <w:szCs w:val="20"/>
                      <w:lang w:eastAsia="pt-BR"/>
                    </w:rPr>
                  </w:pPr>
                  <w:ins w:id="29706"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61FDC8E3" w14:textId="77777777" w:rsidR="0016760B" w:rsidRPr="0016760B" w:rsidRDefault="0016760B" w:rsidP="0016760B">
                  <w:pPr>
                    <w:autoSpaceDE/>
                    <w:autoSpaceDN/>
                    <w:adjustRightInd/>
                    <w:jc w:val="center"/>
                    <w:rPr>
                      <w:ins w:id="29707" w:author="Philippe Hollanda - Oliveira Trust" w:date="2022-07-19T09:57:00Z"/>
                      <w:rFonts w:ascii="Arial" w:eastAsia="Times New Roman" w:hAnsi="Arial" w:cs="Arial"/>
                      <w:color w:val="000000"/>
                      <w:sz w:val="20"/>
                      <w:szCs w:val="20"/>
                      <w:lang w:eastAsia="pt-BR"/>
                    </w:rPr>
                  </w:pPr>
                  <w:ins w:id="29708" w:author="Philippe Hollanda - Oliveira Trust" w:date="2022-07-19T09:57:00Z">
                    <w:r w:rsidRPr="0016760B">
                      <w:rPr>
                        <w:rFonts w:ascii="Arial" w:eastAsia="Times New Roman" w:hAnsi="Arial" w:cs="Arial"/>
                        <w:color w:val="000000"/>
                        <w:sz w:val="20"/>
                        <w:szCs w:val="20"/>
                        <w:lang w:eastAsia="pt-BR"/>
                      </w:rPr>
                      <w:t>05/03/2021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1093F0" w14:textId="77777777" w:rsidR="0016760B" w:rsidRPr="0016760B" w:rsidRDefault="0016760B" w:rsidP="0016760B">
                  <w:pPr>
                    <w:autoSpaceDE/>
                    <w:autoSpaceDN/>
                    <w:adjustRightInd/>
                    <w:jc w:val="center"/>
                    <w:rPr>
                      <w:ins w:id="29709" w:author="Philippe Hollanda - Oliveira Trust" w:date="2022-07-19T09:57:00Z"/>
                      <w:rFonts w:ascii="Arial" w:eastAsia="Times New Roman" w:hAnsi="Arial" w:cs="Arial"/>
                      <w:color w:val="000000"/>
                      <w:sz w:val="20"/>
                      <w:szCs w:val="20"/>
                      <w:lang w:eastAsia="pt-BR"/>
                    </w:rPr>
                  </w:pPr>
                  <w:ins w:id="29710"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6D478E13" w14:textId="77777777" w:rsidTr="0016760B">
              <w:trPr>
                <w:trHeight w:val="1785"/>
                <w:ins w:id="297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36DE38" w14:textId="77777777" w:rsidR="0016760B" w:rsidRPr="0016760B" w:rsidRDefault="0016760B" w:rsidP="0016760B">
                  <w:pPr>
                    <w:autoSpaceDE/>
                    <w:autoSpaceDN/>
                    <w:adjustRightInd/>
                    <w:jc w:val="center"/>
                    <w:rPr>
                      <w:ins w:id="29712" w:author="Philippe Hollanda - Oliveira Trust" w:date="2022-07-19T09:57:00Z"/>
                      <w:rFonts w:ascii="Arial" w:eastAsia="Times New Roman" w:hAnsi="Arial" w:cs="Arial"/>
                      <w:color w:val="000000"/>
                      <w:sz w:val="20"/>
                      <w:szCs w:val="20"/>
                      <w:lang w:eastAsia="pt-BR"/>
                    </w:rPr>
                  </w:pPr>
                  <w:ins w:id="2971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1F7D01A" w14:textId="77777777" w:rsidR="0016760B" w:rsidRPr="0016760B" w:rsidRDefault="0016760B" w:rsidP="0016760B">
                  <w:pPr>
                    <w:autoSpaceDE/>
                    <w:autoSpaceDN/>
                    <w:adjustRightInd/>
                    <w:jc w:val="center"/>
                    <w:rPr>
                      <w:ins w:id="29714" w:author="Philippe Hollanda - Oliveira Trust" w:date="2022-07-19T09:57:00Z"/>
                      <w:rFonts w:ascii="Arial" w:eastAsia="Times New Roman" w:hAnsi="Arial" w:cs="Arial"/>
                      <w:color w:val="000000"/>
                      <w:sz w:val="20"/>
                      <w:szCs w:val="20"/>
                      <w:lang w:eastAsia="pt-BR"/>
                    </w:rPr>
                  </w:pPr>
                  <w:ins w:id="29715"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F75368" w14:textId="77777777" w:rsidR="0016760B" w:rsidRPr="0016760B" w:rsidRDefault="0016760B" w:rsidP="0016760B">
                  <w:pPr>
                    <w:autoSpaceDE/>
                    <w:autoSpaceDN/>
                    <w:adjustRightInd/>
                    <w:jc w:val="center"/>
                    <w:rPr>
                      <w:ins w:id="29716" w:author="Philippe Hollanda - Oliveira Trust" w:date="2022-07-19T09:57:00Z"/>
                      <w:rFonts w:ascii="Arial" w:eastAsia="Times New Roman" w:hAnsi="Arial" w:cs="Arial"/>
                      <w:color w:val="000000"/>
                      <w:sz w:val="20"/>
                      <w:szCs w:val="20"/>
                      <w:lang w:eastAsia="pt-BR"/>
                    </w:rPr>
                  </w:pPr>
                  <w:ins w:id="29717" w:author="Philippe Hollanda - Oliveira Trust" w:date="2022-07-19T09:57:00Z">
                    <w:r w:rsidRPr="0016760B">
                      <w:rPr>
                        <w:rFonts w:ascii="Arial" w:eastAsia="Times New Roman" w:hAnsi="Arial" w:cs="Arial"/>
                        <w:color w:val="000000"/>
                        <w:sz w:val="20"/>
                        <w:szCs w:val="20"/>
                        <w:lang w:eastAsia="pt-BR"/>
                      </w:rPr>
                      <w:t>R$ 748,00</w:t>
                    </w:r>
                  </w:ins>
                </w:p>
              </w:tc>
            </w:tr>
            <w:tr w:rsidR="0016760B" w:rsidRPr="0016760B" w14:paraId="3D233750" w14:textId="77777777" w:rsidTr="0016760B">
              <w:trPr>
                <w:trHeight w:val="1785"/>
                <w:ins w:id="297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22722D" w14:textId="77777777" w:rsidR="0016760B" w:rsidRPr="0016760B" w:rsidRDefault="0016760B" w:rsidP="0016760B">
                  <w:pPr>
                    <w:autoSpaceDE/>
                    <w:autoSpaceDN/>
                    <w:adjustRightInd/>
                    <w:jc w:val="center"/>
                    <w:rPr>
                      <w:ins w:id="29719" w:author="Philippe Hollanda - Oliveira Trust" w:date="2022-07-19T09:57:00Z"/>
                      <w:rFonts w:ascii="Arial" w:eastAsia="Times New Roman" w:hAnsi="Arial" w:cs="Arial"/>
                      <w:color w:val="000000"/>
                      <w:sz w:val="20"/>
                      <w:szCs w:val="20"/>
                      <w:lang w:eastAsia="pt-BR"/>
                    </w:rPr>
                  </w:pPr>
                  <w:ins w:id="2972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D830B2D" w14:textId="77777777" w:rsidR="0016760B" w:rsidRPr="0016760B" w:rsidRDefault="0016760B" w:rsidP="0016760B">
                  <w:pPr>
                    <w:autoSpaceDE/>
                    <w:autoSpaceDN/>
                    <w:adjustRightInd/>
                    <w:jc w:val="center"/>
                    <w:rPr>
                      <w:ins w:id="29721" w:author="Philippe Hollanda - Oliveira Trust" w:date="2022-07-19T09:57:00Z"/>
                      <w:rFonts w:ascii="Arial" w:eastAsia="Times New Roman" w:hAnsi="Arial" w:cs="Arial"/>
                      <w:color w:val="000000"/>
                      <w:sz w:val="20"/>
                      <w:szCs w:val="20"/>
                      <w:lang w:eastAsia="pt-BR"/>
                    </w:rPr>
                  </w:pPr>
                  <w:ins w:id="29722" w:author="Philippe Hollanda - Oliveira Trust" w:date="2022-07-19T09:57:00Z">
                    <w:r w:rsidRPr="0016760B">
                      <w:rPr>
                        <w:rFonts w:ascii="Arial" w:eastAsia="Times New Roman" w:hAnsi="Arial" w:cs="Arial"/>
                        <w:color w:val="000000"/>
                        <w:sz w:val="20"/>
                        <w:szCs w:val="20"/>
                        <w:lang w:eastAsia="pt-BR"/>
                      </w:rPr>
                      <w:t>02/03/2021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50ADAB" w14:textId="77777777" w:rsidR="0016760B" w:rsidRPr="0016760B" w:rsidRDefault="0016760B" w:rsidP="0016760B">
                  <w:pPr>
                    <w:autoSpaceDE/>
                    <w:autoSpaceDN/>
                    <w:adjustRightInd/>
                    <w:jc w:val="center"/>
                    <w:rPr>
                      <w:ins w:id="29723" w:author="Philippe Hollanda - Oliveira Trust" w:date="2022-07-19T09:57:00Z"/>
                      <w:rFonts w:ascii="Arial" w:eastAsia="Times New Roman" w:hAnsi="Arial" w:cs="Arial"/>
                      <w:color w:val="000000"/>
                      <w:sz w:val="20"/>
                      <w:szCs w:val="20"/>
                      <w:lang w:eastAsia="pt-BR"/>
                    </w:rPr>
                  </w:pPr>
                  <w:ins w:id="29724"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1C759460" w14:textId="77777777" w:rsidTr="0016760B">
              <w:trPr>
                <w:trHeight w:val="1785"/>
                <w:ins w:id="297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0DC8C4" w14:textId="77777777" w:rsidR="0016760B" w:rsidRPr="0016760B" w:rsidRDefault="0016760B" w:rsidP="0016760B">
                  <w:pPr>
                    <w:autoSpaceDE/>
                    <w:autoSpaceDN/>
                    <w:adjustRightInd/>
                    <w:jc w:val="center"/>
                    <w:rPr>
                      <w:ins w:id="29726" w:author="Philippe Hollanda - Oliveira Trust" w:date="2022-07-19T09:57:00Z"/>
                      <w:rFonts w:ascii="Arial" w:eastAsia="Times New Roman" w:hAnsi="Arial" w:cs="Arial"/>
                      <w:color w:val="000000"/>
                      <w:sz w:val="20"/>
                      <w:szCs w:val="20"/>
                      <w:lang w:eastAsia="pt-BR"/>
                    </w:rPr>
                  </w:pPr>
                  <w:ins w:id="2972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ADBAC5F" w14:textId="77777777" w:rsidR="0016760B" w:rsidRPr="0016760B" w:rsidRDefault="0016760B" w:rsidP="0016760B">
                  <w:pPr>
                    <w:autoSpaceDE/>
                    <w:autoSpaceDN/>
                    <w:adjustRightInd/>
                    <w:jc w:val="center"/>
                    <w:rPr>
                      <w:ins w:id="29728" w:author="Philippe Hollanda - Oliveira Trust" w:date="2022-07-19T09:57:00Z"/>
                      <w:rFonts w:ascii="Arial" w:eastAsia="Times New Roman" w:hAnsi="Arial" w:cs="Arial"/>
                      <w:color w:val="000000"/>
                      <w:sz w:val="20"/>
                      <w:szCs w:val="20"/>
                      <w:lang w:eastAsia="pt-BR"/>
                    </w:rPr>
                  </w:pPr>
                  <w:ins w:id="29729" w:author="Philippe Hollanda - Oliveira Trust" w:date="2022-07-19T09:57:00Z">
                    <w:r w:rsidRPr="0016760B">
                      <w:rPr>
                        <w:rFonts w:ascii="Arial" w:eastAsia="Times New Roman" w:hAnsi="Arial" w:cs="Arial"/>
                        <w:color w:val="000000"/>
                        <w:sz w:val="20"/>
                        <w:szCs w:val="20"/>
                        <w:lang w:eastAsia="pt-BR"/>
                      </w:rPr>
                      <w:t>05/03/2021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706F95" w14:textId="77777777" w:rsidR="0016760B" w:rsidRPr="0016760B" w:rsidRDefault="0016760B" w:rsidP="0016760B">
                  <w:pPr>
                    <w:autoSpaceDE/>
                    <w:autoSpaceDN/>
                    <w:adjustRightInd/>
                    <w:jc w:val="center"/>
                    <w:rPr>
                      <w:ins w:id="29730" w:author="Philippe Hollanda - Oliveira Trust" w:date="2022-07-19T09:57:00Z"/>
                      <w:rFonts w:ascii="Arial" w:eastAsia="Times New Roman" w:hAnsi="Arial" w:cs="Arial"/>
                      <w:color w:val="000000"/>
                      <w:sz w:val="20"/>
                      <w:szCs w:val="20"/>
                      <w:lang w:eastAsia="pt-BR"/>
                    </w:rPr>
                  </w:pPr>
                  <w:ins w:id="29731" w:author="Philippe Hollanda - Oliveira Trust" w:date="2022-07-19T09:57:00Z">
                    <w:r w:rsidRPr="0016760B">
                      <w:rPr>
                        <w:rFonts w:ascii="Arial" w:eastAsia="Times New Roman" w:hAnsi="Arial" w:cs="Arial"/>
                        <w:color w:val="000000"/>
                        <w:sz w:val="20"/>
                        <w:szCs w:val="20"/>
                        <w:lang w:eastAsia="pt-BR"/>
                      </w:rPr>
                      <w:t>R$ 6.912,00</w:t>
                    </w:r>
                  </w:ins>
                </w:p>
              </w:tc>
            </w:tr>
            <w:tr w:rsidR="0016760B" w:rsidRPr="0016760B" w14:paraId="32E045BD" w14:textId="77777777" w:rsidTr="0016760B">
              <w:trPr>
                <w:trHeight w:val="1785"/>
                <w:ins w:id="297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C9FA45" w14:textId="77777777" w:rsidR="0016760B" w:rsidRPr="0016760B" w:rsidRDefault="0016760B" w:rsidP="0016760B">
                  <w:pPr>
                    <w:autoSpaceDE/>
                    <w:autoSpaceDN/>
                    <w:adjustRightInd/>
                    <w:jc w:val="center"/>
                    <w:rPr>
                      <w:ins w:id="29733" w:author="Philippe Hollanda - Oliveira Trust" w:date="2022-07-19T09:57:00Z"/>
                      <w:rFonts w:ascii="Arial" w:eastAsia="Times New Roman" w:hAnsi="Arial" w:cs="Arial"/>
                      <w:color w:val="000000"/>
                      <w:sz w:val="20"/>
                      <w:szCs w:val="20"/>
                      <w:lang w:eastAsia="pt-BR"/>
                    </w:rPr>
                  </w:pPr>
                  <w:ins w:id="29734"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0930947" w14:textId="77777777" w:rsidR="0016760B" w:rsidRPr="0016760B" w:rsidRDefault="0016760B" w:rsidP="0016760B">
                  <w:pPr>
                    <w:autoSpaceDE/>
                    <w:autoSpaceDN/>
                    <w:adjustRightInd/>
                    <w:jc w:val="center"/>
                    <w:rPr>
                      <w:ins w:id="29735" w:author="Philippe Hollanda - Oliveira Trust" w:date="2022-07-19T09:57:00Z"/>
                      <w:rFonts w:ascii="Arial" w:eastAsia="Times New Roman" w:hAnsi="Arial" w:cs="Arial"/>
                      <w:color w:val="000000"/>
                      <w:sz w:val="20"/>
                      <w:szCs w:val="20"/>
                      <w:lang w:eastAsia="pt-BR"/>
                    </w:rPr>
                  </w:pPr>
                  <w:ins w:id="29736"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D7A4F5" w14:textId="77777777" w:rsidR="0016760B" w:rsidRPr="0016760B" w:rsidRDefault="0016760B" w:rsidP="0016760B">
                  <w:pPr>
                    <w:autoSpaceDE/>
                    <w:autoSpaceDN/>
                    <w:adjustRightInd/>
                    <w:jc w:val="center"/>
                    <w:rPr>
                      <w:ins w:id="29737" w:author="Philippe Hollanda - Oliveira Trust" w:date="2022-07-19T09:57:00Z"/>
                      <w:rFonts w:ascii="Arial" w:eastAsia="Times New Roman" w:hAnsi="Arial" w:cs="Arial"/>
                      <w:color w:val="000000"/>
                      <w:sz w:val="20"/>
                      <w:szCs w:val="20"/>
                      <w:lang w:eastAsia="pt-BR"/>
                    </w:rPr>
                  </w:pPr>
                  <w:ins w:id="29738" w:author="Philippe Hollanda - Oliveira Trust" w:date="2022-07-19T09:57:00Z">
                    <w:r w:rsidRPr="0016760B">
                      <w:rPr>
                        <w:rFonts w:ascii="Arial" w:eastAsia="Times New Roman" w:hAnsi="Arial" w:cs="Arial"/>
                        <w:color w:val="000000"/>
                        <w:sz w:val="20"/>
                        <w:szCs w:val="20"/>
                        <w:lang w:eastAsia="pt-BR"/>
                      </w:rPr>
                      <w:t>R$ 350,00</w:t>
                    </w:r>
                  </w:ins>
                </w:p>
              </w:tc>
            </w:tr>
            <w:tr w:rsidR="0016760B" w:rsidRPr="0016760B" w14:paraId="038F3E71" w14:textId="77777777" w:rsidTr="0016760B">
              <w:trPr>
                <w:trHeight w:val="1785"/>
                <w:ins w:id="297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E02B84" w14:textId="77777777" w:rsidR="0016760B" w:rsidRPr="0016760B" w:rsidRDefault="0016760B" w:rsidP="0016760B">
                  <w:pPr>
                    <w:autoSpaceDE/>
                    <w:autoSpaceDN/>
                    <w:adjustRightInd/>
                    <w:jc w:val="center"/>
                    <w:rPr>
                      <w:ins w:id="29740" w:author="Philippe Hollanda - Oliveira Trust" w:date="2022-07-19T09:57:00Z"/>
                      <w:rFonts w:ascii="Arial" w:eastAsia="Times New Roman" w:hAnsi="Arial" w:cs="Arial"/>
                      <w:color w:val="000000"/>
                      <w:sz w:val="20"/>
                      <w:szCs w:val="20"/>
                      <w:lang w:eastAsia="pt-BR"/>
                    </w:rPr>
                  </w:pPr>
                  <w:ins w:id="2974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2F24837" w14:textId="77777777" w:rsidR="0016760B" w:rsidRPr="0016760B" w:rsidRDefault="0016760B" w:rsidP="0016760B">
                  <w:pPr>
                    <w:autoSpaceDE/>
                    <w:autoSpaceDN/>
                    <w:adjustRightInd/>
                    <w:jc w:val="center"/>
                    <w:rPr>
                      <w:ins w:id="29742" w:author="Philippe Hollanda - Oliveira Trust" w:date="2022-07-19T09:57:00Z"/>
                      <w:rFonts w:ascii="Arial" w:eastAsia="Times New Roman" w:hAnsi="Arial" w:cs="Arial"/>
                      <w:color w:val="000000"/>
                      <w:sz w:val="20"/>
                      <w:szCs w:val="20"/>
                      <w:lang w:eastAsia="pt-BR"/>
                    </w:rPr>
                  </w:pPr>
                  <w:ins w:id="29743"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C9109D" w14:textId="77777777" w:rsidR="0016760B" w:rsidRPr="0016760B" w:rsidRDefault="0016760B" w:rsidP="0016760B">
                  <w:pPr>
                    <w:autoSpaceDE/>
                    <w:autoSpaceDN/>
                    <w:adjustRightInd/>
                    <w:jc w:val="center"/>
                    <w:rPr>
                      <w:ins w:id="29744" w:author="Philippe Hollanda - Oliveira Trust" w:date="2022-07-19T09:57:00Z"/>
                      <w:rFonts w:ascii="Arial" w:eastAsia="Times New Roman" w:hAnsi="Arial" w:cs="Arial"/>
                      <w:color w:val="000000"/>
                      <w:sz w:val="20"/>
                      <w:szCs w:val="20"/>
                      <w:lang w:eastAsia="pt-BR"/>
                    </w:rPr>
                  </w:pPr>
                  <w:ins w:id="29745"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609D9B5C" w14:textId="77777777" w:rsidTr="0016760B">
              <w:trPr>
                <w:trHeight w:val="1785"/>
                <w:ins w:id="297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5B1BA4" w14:textId="77777777" w:rsidR="0016760B" w:rsidRPr="0016760B" w:rsidRDefault="0016760B" w:rsidP="0016760B">
                  <w:pPr>
                    <w:autoSpaceDE/>
                    <w:autoSpaceDN/>
                    <w:adjustRightInd/>
                    <w:jc w:val="center"/>
                    <w:rPr>
                      <w:ins w:id="29747" w:author="Philippe Hollanda - Oliveira Trust" w:date="2022-07-19T09:57:00Z"/>
                      <w:rFonts w:ascii="Arial" w:eastAsia="Times New Roman" w:hAnsi="Arial" w:cs="Arial"/>
                      <w:color w:val="000000"/>
                      <w:sz w:val="20"/>
                      <w:szCs w:val="20"/>
                      <w:lang w:eastAsia="pt-BR"/>
                    </w:rPr>
                  </w:pPr>
                  <w:ins w:id="2974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7402AF6" w14:textId="77777777" w:rsidR="0016760B" w:rsidRPr="0016760B" w:rsidRDefault="0016760B" w:rsidP="0016760B">
                  <w:pPr>
                    <w:autoSpaceDE/>
                    <w:autoSpaceDN/>
                    <w:adjustRightInd/>
                    <w:jc w:val="center"/>
                    <w:rPr>
                      <w:ins w:id="29749" w:author="Philippe Hollanda - Oliveira Trust" w:date="2022-07-19T09:57:00Z"/>
                      <w:rFonts w:ascii="Arial" w:eastAsia="Times New Roman" w:hAnsi="Arial" w:cs="Arial"/>
                      <w:color w:val="000000"/>
                      <w:sz w:val="20"/>
                      <w:szCs w:val="20"/>
                      <w:lang w:eastAsia="pt-BR"/>
                    </w:rPr>
                  </w:pPr>
                  <w:ins w:id="29750" w:author="Philippe Hollanda - Oliveira Trust" w:date="2022-07-19T09:57:00Z">
                    <w:r w:rsidRPr="0016760B">
                      <w:rPr>
                        <w:rFonts w:ascii="Arial" w:eastAsia="Times New Roman" w:hAnsi="Arial" w:cs="Arial"/>
                        <w:color w:val="000000"/>
                        <w:sz w:val="20"/>
                        <w:szCs w:val="20"/>
                        <w:lang w:eastAsia="pt-BR"/>
                      </w:rPr>
                      <w:t>22/02/2021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3BCE4AD" w14:textId="77777777" w:rsidR="0016760B" w:rsidRPr="0016760B" w:rsidRDefault="0016760B" w:rsidP="0016760B">
                  <w:pPr>
                    <w:autoSpaceDE/>
                    <w:autoSpaceDN/>
                    <w:adjustRightInd/>
                    <w:jc w:val="center"/>
                    <w:rPr>
                      <w:ins w:id="29751" w:author="Philippe Hollanda - Oliveira Trust" w:date="2022-07-19T09:57:00Z"/>
                      <w:rFonts w:ascii="Arial" w:eastAsia="Times New Roman" w:hAnsi="Arial" w:cs="Arial"/>
                      <w:color w:val="000000"/>
                      <w:sz w:val="20"/>
                      <w:szCs w:val="20"/>
                      <w:lang w:eastAsia="pt-BR"/>
                    </w:rPr>
                  </w:pPr>
                  <w:ins w:id="29752"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53E3FAB5" w14:textId="77777777" w:rsidTr="0016760B">
              <w:trPr>
                <w:trHeight w:val="1785"/>
                <w:ins w:id="297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5E0273" w14:textId="77777777" w:rsidR="0016760B" w:rsidRPr="0016760B" w:rsidRDefault="0016760B" w:rsidP="0016760B">
                  <w:pPr>
                    <w:autoSpaceDE/>
                    <w:autoSpaceDN/>
                    <w:adjustRightInd/>
                    <w:jc w:val="center"/>
                    <w:rPr>
                      <w:ins w:id="29754" w:author="Philippe Hollanda - Oliveira Trust" w:date="2022-07-19T09:57:00Z"/>
                      <w:rFonts w:ascii="Arial" w:eastAsia="Times New Roman" w:hAnsi="Arial" w:cs="Arial"/>
                      <w:color w:val="000000"/>
                      <w:sz w:val="20"/>
                      <w:szCs w:val="20"/>
                      <w:lang w:eastAsia="pt-BR"/>
                    </w:rPr>
                  </w:pPr>
                  <w:ins w:id="2975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690AA14" w14:textId="77777777" w:rsidR="0016760B" w:rsidRPr="0016760B" w:rsidRDefault="0016760B" w:rsidP="0016760B">
                  <w:pPr>
                    <w:autoSpaceDE/>
                    <w:autoSpaceDN/>
                    <w:adjustRightInd/>
                    <w:jc w:val="center"/>
                    <w:rPr>
                      <w:ins w:id="29756" w:author="Philippe Hollanda - Oliveira Trust" w:date="2022-07-19T09:57:00Z"/>
                      <w:rFonts w:ascii="Arial" w:eastAsia="Times New Roman" w:hAnsi="Arial" w:cs="Arial"/>
                      <w:color w:val="000000"/>
                      <w:sz w:val="20"/>
                      <w:szCs w:val="20"/>
                      <w:lang w:eastAsia="pt-BR"/>
                    </w:rPr>
                  </w:pPr>
                  <w:ins w:id="29757"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D992DD" w14:textId="77777777" w:rsidR="0016760B" w:rsidRPr="0016760B" w:rsidRDefault="0016760B" w:rsidP="0016760B">
                  <w:pPr>
                    <w:autoSpaceDE/>
                    <w:autoSpaceDN/>
                    <w:adjustRightInd/>
                    <w:jc w:val="center"/>
                    <w:rPr>
                      <w:ins w:id="29758" w:author="Philippe Hollanda - Oliveira Trust" w:date="2022-07-19T09:57:00Z"/>
                      <w:rFonts w:ascii="Arial" w:eastAsia="Times New Roman" w:hAnsi="Arial" w:cs="Arial"/>
                      <w:color w:val="000000"/>
                      <w:sz w:val="20"/>
                      <w:szCs w:val="20"/>
                      <w:lang w:eastAsia="pt-BR"/>
                    </w:rPr>
                  </w:pPr>
                  <w:ins w:id="29759" w:author="Philippe Hollanda - Oliveira Trust" w:date="2022-07-19T09:57:00Z">
                    <w:r w:rsidRPr="0016760B">
                      <w:rPr>
                        <w:rFonts w:ascii="Arial" w:eastAsia="Times New Roman" w:hAnsi="Arial" w:cs="Arial"/>
                        <w:color w:val="000000"/>
                        <w:sz w:val="20"/>
                        <w:szCs w:val="20"/>
                        <w:lang w:eastAsia="pt-BR"/>
                      </w:rPr>
                      <w:t>R$ 3.432,00</w:t>
                    </w:r>
                  </w:ins>
                </w:p>
              </w:tc>
            </w:tr>
            <w:tr w:rsidR="0016760B" w:rsidRPr="0016760B" w14:paraId="1E276109" w14:textId="77777777" w:rsidTr="0016760B">
              <w:trPr>
                <w:trHeight w:val="1785"/>
                <w:ins w:id="297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15C419" w14:textId="77777777" w:rsidR="0016760B" w:rsidRPr="0016760B" w:rsidRDefault="0016760B" w:rsidP="0016760B">
                  <w:pPr>
                    <w:autoSpaceDE/>
                    <w:autoSpaceDN/>
                    <w:adjustRightInd/>
                    <w:jc w:val="center"/>
                    <w:rPr>
                      <w:ins w:id="29761" w:author="Philippe Hollanda - Oliveira Trust" w:date="2022-07-19T09:57:00Z"/>
                      <w:rFonts w:ascii="Arial" w:eastAsia="Times New Roman" w:hAnsi="Arial" w:cs="Arial"/>
                      <w:color w:val="000000"/>
                      <w:sz w:val="20"/>
                      <w:szCs w:val="20"/>
                      <w:lang w:eastAsia="pt-BR"/>
                    </w:rPr>
                  </w:pPr>
                  <w:ins w:id="29762"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1A10E4D3" w14:textId="77777777" w:rsidR="0016760B" w:rsidRPr="0016760B" w:rsidRDefault="0016760B" w:rsidP="0016760B">
                  <w:pPr>
                    <w:autoSpaceDE/>
                    <w:autoSpaceDN/>
                    <w:adjustRightInd/>
                    <w:jc w:val="center"/>
                    <w:rPr>
                      <w:ins w:id="29763" w:author="Philippe Hollanda - Oliveira Trust" w:date="2022-07-19T09:57:00Z"/>
                      <w:rFonts w:ascii="Arial" w:eastAsia="Times New Roman" w:hAnsi="Arial" w:cs="Arial"/>
                      <w:color w:val="000000"/>
                      <w:sz w:val="20"/>
                      <w:szCs w:val="20"/>
                      <w:lang w:eastAsia="pt-BR"/>
                    </w:rPr>
                  </w:pPr>
                  <w:ins w:id="29764" w:author="Philippe Hollanda - Oliveira Trust" w:date="2022-07-19T09:57:00Z">
                    <w:r w:rsidRPr="0016760B">
                      <w:rPr>
                        <w:rFonts w:ascii="Arial" w:eastAsia="Times New Roman" w:hAnsi="Arial" w:cs="Arial"/>
                        <w:color w:val="000000"/>
                        <w:sz w:val="20"/>
                        <w:szCs w:val="20"/>
                        <w:lang w:eastAsia="pt-BR"/>
                      </w:rPr>
                      <w:t>08/03/2021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27424E" w14:textId="77777777" w:rsidR="0016760B" w:rsidRPr="0016760B" w:rsidRDefault="0016760B" w:rsidP="0016760B">
                  <w:pPr>
                    <w:autoSpaceDE/>
                    <w:autoSpaceDN/>
                    <w:adjustRightInd/>
                    <w:jc w:val="center"/>
                    <w:rPr>
                      <w:ins w:id="29765" w:author="Philippe Hollanda - Oliveira Trust" w:date="2022-07-19T09:57:00Z"/>
                      <w:rFonts w:ascii="Arial" w:eastAsia="Times New Roman" w:hAnsi="Arial" w:cs="Arial"/>
                      <w:color w:val="000000"/>
                      <w:sz w:val="20"/>
                      <w:szCs w:val="20"/>
                      <w:lang w:eastAsia="pt-BR"/>
                    </w:rPr>
                  </w:pPr>
                  <w:ins w:id="29766" w:author="Philippe Hollanda - Oliveira Trust" w:date="2022-07-19T09:57:00Z">
                    <w:r w:rsidRPr="0016760B">
                      <w:rPr>
                        <w:rFonts w:ascii="Arial" w:eastAsia="Times New Roman" w:hAnsi="Arial" w:cs="Arial"/>
                        <w:color w:val="000000"/>
                        <w:sz w:val="20"/>
                        <w:szCs w:val="20"/>
                        <w:lang w:eastAsia="pt-BR"/>
                      </w:rPr>
                      <w:t>R$ 200,00</w:t>
                    </w:r>
                  </w:ins>
                </w:p>
              </w:tc>
            </w:tr>
            <w:tr w:rsidR="0016760B" w:rsidRPr="0016760B" w14:paraId="543AC260" w14:textId="77777777" w:rsidTr="0016760B">
              <w:trPr>
                <w:trHeight w:val="1785"/>
                <w:ins w:id="297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C260AC" w14:textId="77777777" w:rsidR="0016760B" w:rsidRPr="0016760B" w:rsidRDefault="0016760B" w:rsidP="0016760B">
                  <w:pPr>
                    <w:autoSpaceDE/>
                    <w:autoSpaceDN/>
                    <w:adjustRightInd/>
                    <w:jc w:val="center"/>
                    <w:rPr>
                      <w:ins w:id="29768" w:author="Philippe Hollanda - Oliveira Trust" w:date="2022-07-19T09:57:00Z"/>
                      <w:rFonts w:ascii="Arial" w:eastAsia="Times New Roman" w:hAnsi="Arial" w:cs="Arial"/>
                      <w:color w:val="000000"/>
                      <w:sz w:val="20"/>
                      <w:szCs w:val="20"/>
                      <w:lang w:eastAsia="pt-BR"/>
                    </w:rPr>
                  </w:pPr>
                  <w:ins w:id="29769"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7038E7D" w14:textId="77777777" w:rsidR="0016760B" w:rsidRPr="0016760B" w:rsidRDefault="0016760B" w:rsidP="0016760B">
                  <w:pPr>
                    <w:autoSpaceDE/>
                    <w:autoSpaceDN/>
                    <w:adjustRightInd/>
                    <w:jc w:val="center"/>
                    <w:rPr>
                      <w:ins w:id="29770" w:author="Philippe Hollanda - Oliveira Trust" w:date="2022-07-19T09:57:00Z"/>
                      <w:rFonts w:ascii="Arial" w:eastAsia="Times New Roman" w:hAnsi="Arial" w:cs="Arial"/>
                      <w:color w:val="000000"/>
                      <w:sz w:val="20"/>
                      <w:szCs w:val="20"/>
                      <w:lang w:eastAsia="pt-BR"/>
                    </w:rPr>
                  </w:pPr>
                  <w:ins w:id="29771"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E7E0962" w14:textId="77777777" w:rsidR="0016760B" w:rsidRPr="0016760B" w:rsidRDefault="0016760B" w:rsidP="0016760B">
                  <w:pPr>
                    <w:autoSpaceDE/>
                    <w:autoSpaceDN/>
                    <w:adjustRightInd/>
                    <w:jc w:val="center"/>
                    <w:rPr>
                      <w:ins w:id="29772" w:author="Philippe Hollanda - Oliveira Trust" w:date="2022-07-19T09:57:00Z"/>
                      <w:rFonts w:ascii="Arial" w:eastAsia="Times New Roman" w:hAnsi="Arial" w:cs="Arial"/>
                      <w:color w:val="000000"/>
                      <w:sz w:val="20"/>
                      <w:szCs w:val="20"/>
                      <w:lang w:eastAsia="pt-BR"/>
                    </w:rPr>
                  </w:pPr>
                  <w:ins w:id="29773" w:author="Philippe Hollanda - Oliveira Trust" w:date="2022-07-19T09:57:00Z">
                    <w:r w:rsidRPr="0016760B">
                      <w:rPr>
                        <w:rFonts w:ascii="Arial" w:eastAsia="Times New Roman" w:hAnsi="Arial" w:cs="Arial"/>
                        <w:color w:val="000000"/>
                        <w:sz w:val="20"/>
                        <w:szCs w:val="20"/>
                        <w:lang w:eastAsia="pt-BR"/>
                      </w:rPr>
                      <w:t>R$ 952,00</w:t>
                    </w:r>
                  </w:ins>
                </w:p>
              </w:tc>
            </w:tr>
            <w:tr w:rsidR="0016760B" w:rsidRPr="0016760B" w14:paraId="00DEDD8C" w14:textId="77777777" w:rsidTr="0016760B">
              <w:trPr>
                <w:trHeight w:val="1785"/>
                <w:ins w:id="297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3FCB8B" w14:textId="77777777" w:rsidR="0016760B" w:rsidRPr="0016760B" w:rsidRDefault="0016760B" w:rsidP="0016760B">
                  <w:pPr>
                    <w:autoSpaceDE/>
                    <w:autoSpaceDN/>
                    <w:adjustRightInd/>
                    <w:jc w:val="center"/>
                    <w:rPr>
                      <w:ins w:id="29775" w:author="Philippe Hollanda - Oliveira Trust" w:date="2022-07-19T09:57:00Z"/>
                      <w:rFonts w:ascii="Arial" w:eastAsia="Times New Roman" w:hAnsi="Arial" w:cs="Arial"/>
                      <w:color w:val="000000"/>
                      <w:sz w:val="20"/>
                      <w:szCs w:val="20"/>
                      <w:lang w:eastAsia="pt-BR"/>
                    </w:rPr>
                  </w:pPr>
                  <w:ins w:id="2977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3707833" w14:textId="77777777" w:rsidR="0016760B" w:rsidRPr="0016760B" w:rsidRDefault="0016760B" w:rsidP="0016760B">
                  <w:pPr>
                    <w:autoSpaceDE/>
                    <w:autoSpaceDN/>
                    <w:adjustRightInd/>
                    <w:jc w:val="center"/>
                    <w:rPr>
                      <w:ins w:id="29777" w:author="Philippe Hollanda - Oliveira Trust" w:date="2022-07-19T09:57:00Z"/>
                      <w:rFonts w:ascii="Arial" w:eastAsia="Times New Roman" w:hAnsi="Arial" w:cs="Arial"/>
                      <w:color w:val="000000"/>
                      <w:sz w:val="20"/>
                      <w:szCs w:val="20"/>
                      <w:lang w:eastAsia="pt-BR"/>
                    </w:rPr>
                  </w:pPr>
                  <w:ins w:id="29778"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C01B29" w14:textId="77777777" w:rsidR="0016760B" w:rsidRPr="0016760B" w:rsidRDefault="0016760B" w:rsidP="0016760B">
                  <w:pPr>
                    <w:autoSpaceDE/>
                    <w:autoSpaceDN/>
                    <w:adjustRightInd/>
                    <w:jc w:val="center"/>
                    <w:rPr>
                      <w:ins w:id="29779" w:author="Philippe Hollanda - Oliveira Trust" w:date="2022-07-19T09:57:00Z"/>
                      <w:rFonts w:ascii="Arial" w:eastAsia="Times New Roman" w:hAnsi="Arial" w:cs="Arial"/>
                      <w:color w:val="000000"/>
                      <w:sz w:val="20"/>
                      <w:szCs w:val="20"/>
                      <w:lang w:eastAsia="pt-BR"/>
                    </w:rPr>
                  </w:pPr>
                  <w:ins w:id="29780" w:author="Philippe Hollanda - Oliveira Trust" w:date="2022-07-19T09:57:00Z">
                    <w:r w:rsidRPr="0016760B">
                      <w:rPr>
                        <w:rFonts w:ascii="Arial" w:eastAsia="Times New Roman" w:hAnsi="Arial" w:cs="Arial"/>
                        <w:color w:val="000000"/>
                        <w:sz w:val="20"/>
                        <w:szCs w:val="20"/>
                        <w:lang w:eastAsia="pt-BR"/>
                      </w:rPr>
                      <w:t>R$ 614,99</w:t>
                    </w:r>
                  </w:ins>
                </w:p>
              </w:tc>
            </w:tr>
            <w:tr w:rsidR="0016760B" w:rsidRPr="0016760B" w14:paraId="28CB9130" w14:textId="77777777" w:rsidTr="0016760B">
              <w:trPr>
                <w:trHeight w:val="1785"/>
                <w:ins w:id="297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E5FBAF" w14:textId="77777777" w:rsidR="0016760B" w:rsidRPr="0016760B" w:rsidRDefault="0016760B" w:rsidP="0016760B">
                  <w:pPr>
                    <w:autoSpaceDE/>
                    <w:autoSpaceDN/>
                    <w:adjustRightInd/>
                    <w:jc w:val="center"/>
                    <w:rPr>
                      <w:ins w:id="29782" w:author="Philippe Hollanda - Oliveira Trust" w:date="2022-07-19T09:57:00Z"/>
                      <w:rFonts w:ascii="Arial" w:eastAsia="Times New Roman" w:hAnsi="Arial" w:cs="Arial"/>
                      <w:color w:val="000000"/>
                      <w:sz w:val="20"/>
                      <w:szCs w:val="20"/>
                      <w:lang w:eastAsia="pt-BR"/>
                    </w:rPr>
                  </w:pPr>
                  <w:ins w:id="2978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1F5286B" w14:textId="77777777" w:rsidR="0016760B" w:rsidRPr="0016760B" w:rsidRDefault="0016760B" w:rsidP="0016760B">
                  <w:pPr>
                    <w:autoSpaceDE/>
                    <w:autoSpaceDN/>
                    <w:adjustRightInd/>
                    <w:jc w:val="center"/>
                    <w:rPr>
                      <w:ins w:id="29784" w:author="Philippe Hollanda - Oliveira Trust" w:date="2022-07-19T09:57:00Z"/>
                      <w:rFonts w:ascii="Arial" w:eastAsia="Times New Roman" w:hAnsi="Arial" w:cs="Arial"/>
                      <w:color w:val="000000"/>
                      <w:sz w:val="20"/>
                      <w:szCs w:val="20"/>
                      <w:lang w:eastAsia="pt-BR"/>
                    </w:rPr>
                  </w:pPr>
                  <w:ins w:id="29785" w:author="Philippe Hollanda - Oliveira Trust" w:date="2022-07-19T09:57:00Z">
                    <w:r w:rsidRPr="0016760B">
                      <w:rPr>
                        <w:rFonts w:ascii="Arial" w:eastAsia="Times New Roman" w:hAnsi="Arial" w:cs="Arial"/>
                        <w:color w:val="000000"/>
                        <w:sz w:val="20"/>
                        <w:szCs w:val="20"/>
                        <w:lang w:eastAsia="pt-BR"/>
                      </w:rPr>
                      <w:t> </w:t>
                    </w:r>
                  </w:ins>
                </w:p>
              </w:tc>
              <w:tc>
                <w:tcPr>
                  <w:tcW w:w="2324" w:type="dxa"/>
                  <w:tcBorders>
                    <w:top w:val="nil"/>
                    <w:left w:val="nil"/>
                    <w:bottom w:val="single" w:sz="4" w:space="0" w:color="auto"/>
                    <w:right w:val="single" w:sz="4" w:space="0" w:color="auto"/>
                  </w:tcBorders>
                  <w:shd w:val="clear" w:color="auto" w:fill="auto"/>
                  <w:noWrap/>
                  <w:vAlign w:val="center"/>
                  <w:hideMark/>
                </w:tcPr>
                <w:p w14:paraId="051C468F" w14:textId="77777777" w:rsidR="0016760B" w:rsidRPr="0016760B" w:rsidRDefault="0016760B" w:rsidP="0016760B">
                  <w:pPr>
                    <w:autoSpaceDE/>
                    <w:autoSpaceDN/>
                    <w:adjustRightInd/>
                    <w:jc w:val="center"/>
                    <w:rPr>
                      <w:ins w:id="29786" w:author="Philippe Hollanda - Oliveira Trust" w:date="2022-07-19T09:57:00Z"/>
                      <w:rFonts w:ascii="Arial" w:eastAsia="Times New Roman" w:hAnsi="Arial" w:cs="Arial"/>
                      <w:color w:val="000000"/>
                      <w:sz w:val="20"/>
                      <w:szCs w:val="20"/>
                      <w:lang w:eastAsia="pt-BR"/>
                    </w:rPr>
                  </w:pPr>
                  <w:ins w:id="29787" w:author="Philippe Hollanda - Oliveira Trust" w:date="2022-07-19T09:57:00Z">
                    <w:r w:rsidRPr="0016760B">
                      <w:rPr>
                        <w:rFonts w:ascii="Arial" w:eastAsia="Times New Roman" w:hAnsi="Arial" w:cs="Arial"/>
                        <w:color w:val="000000"/>
                        <w:sz w:val="20"/>
                        <w:szCs w:val="20"/>
                        <w:lang w:eastAsia="pt-BR"/>
                      </w:rPr>
                      <w:t>R$ 1.647,95</w:t>
                    </w:r>
                  </w:ins>
                </w:p>
              </w:tc>
            </w:tr>
            <w:tr w:rsidR="0016760B" w:rsidRPr="0016760B" w14:paraId="4D1D06D2" w14:textId="77777777" w:rsidTr="0016760B">
              <w:trPr>
                <w:trHeight w:val="1785"/>
                <w:ins w:id="297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8DA73B" w14:textId="77777777" w:rsidR="0016760B" w:rsidRPr="0016760B" w:rsidRDefault="0016760B" w:rsidP="0016760B">
                  <w:pPr>
                    <w:autoSpaceDE/>
                    <w:autoSpaceDN/>
                    <w:adjustRightInd/>
                    <w:jc w:val="center"/>
                    <w:rPr>
                      <w:ins w:id="29789" w:author="Philippe Hollanda - Oliveira Trust" w:date="2022-07-19T09:57:00Z"/>
                      <w:rFonts w:ascii="Arial" w:eastAsia="Times New Roman" w:hAnsi="Arial" w:cs="Arial"/>
                      <w:color w:val="000000"/>
                      <w:sz w:val="20"/>
                      <w:szCs w:val="20"/>
                      <w:lang w:eastAsia="pt-BR"/>
                    </w:rPr>
                  </w:pPr>
                  <w:ins w:id="2979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9555AE2" w14:textId="77777777" w:rsidR="0016760B" w:rsidRPr="0016760B" w:rsidRDefault="0016760B" w:rsidP="0016760B">
                  <w:pPr>
                    <w:autoSpaceDE/>
                    <w:autoSpaceDN/>
                    <w:adjustRightInd/>
                    <w:jc w:val="center"/>
                    <w:rPr>
                      <w:ins w:id="29791" w:author="Philippe Hollanda - Oliveira Trust" w:date="2022-07-19T09:57:00Z"/>
                      <w:rFonts w:ascii="Arial" w:eastAsia="Times New Roman" w:hAnsi="Arial" w:cs="Arial"/>
                      <w:color w:val="000000"/>
                      <w:sz w:val="20"/>
                      <w:szCs w:val="20"/>
                      <w:lang w:eastAsia="pt-BR"/>
                    </w:rPr>
                  </w:pPr>
                  <w:ins w:id="29792"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8C8D7F" w14:textId="77777777" w:rsidR="0016760B" w:rsidRPr="0016760B" w:rsidRDefault="0016760B" w:rsidP="0016760B">
                  <w:pPr>
                    <w:autoSpaceDE/>
                    <w:autoSpaceDN/>
                    <w:adjustRightInd/>
                    <w:jc w:val="center"/>
                    <w:rPr>
                      <w:ins w:id="29793" w:author="Philippe Hollanda - Oliveira Trust" w:date="2022-07-19T09:57:00Z"/>
                      <w:rFonts w:ascii="Arial" w:eastAsia="Times New Roman" w:hAnsi="Arial" w:cs="Arial"/>
                      <w:color w:val="000000"/>
                      <w:sz w:val="20"/>
                      <w:szCs w:val="20"/>
                      <w:lang w:eastAsia="pt-BR"/>
                    </w:rPr>
                  </w:pPr>
                  <w:ins w:id="29794" w:author="Philippe Hollanda - Oliveira Trust" w:date="2022-07-19T09:57:00Z">
                    <w:r w:rsidRPr="0016760B">
                      <w:rPr>
                        <w:rFonts w:ascii="Arial" w:eastAsia="Times New Roman" w:hAnsi="Arial" w:cs="Arial"/>
                        <w:color w:val="000000"/>
                        <w:sz w:val="20"/>
                        <w:szCs w:val="20"/>
                        <w:lang w:eastAsia="pt-BR"/>
                      </w:rPr>
                      <w:t>R$ 9.338,37</w:t>
                    </w:r>
                  </w:ins>
                </w:p>
              </w:tc>
            </w:tr>
            <w:tr w:rsidR="0016760B" w:rsidRPr="0016760B" w14:paraId="202F9C8B" w14:textId="77777777" w:rsidTr="0016760B">
              <w:trPr>
                <w:trHeight w:val="1785"/>
                <w:ins w:id="297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9B7D47" w14:textId="77777777" w:rsidR="0016760B" w:rsidRPr="0016760B" w:rsidRDefault="0016760B" w:rsidP="0016760B">
                  <w:pPr>
                    <w:autoSpaceDE/>
                    <w:autoSpaceDN/>
                    <w:adjustRightInd/>
                    <w:jc w:val="center"/>
                    <w:rPr>
                      <w:ins w:id="29796" w:author="Philippe Hollanda - Oliveira Trust" w:date="2022-07-19T09:57:00Z"/>
                      <w:rFonts w:ascii="Arial" w:eastAsia="Times New Roman" w:hAnsi="Arial" w:cs="Arial"/>
                      <w:color w:val="000000"/>
                      <w:sz w:val="20"/>
                      <w:szCs w:val="20"/>
                      <w:lang w:eastAsia="pt-BR"/>
                    </w:rPr>
                  </w:pPr>
                  <w:ins w:id="29797"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1220894" w14:textId="77777777" w:rsidR="0016760B" w:rsidRPr="0016760B" w:rsidRDefault="0016760B" w:rsidP="0016760B">
                  <w:pPr>
                    <w:autoSpaceDE/>
                    <w:autoSpaceDN/>
                    <w:adjustRightInd/>
                    <w:jc w:val="center"/>
                    <w:rPr>
                      <w:ins w:id="29798" w:author="Philippe Hollanda - Oliveira Trust" w:date="2022-07-19T09:57:00Z"/>
                      <w:rFonts w:ascii="Arial" w:eastAsia="Times New Roman" w:hAnsi="Arial" w:cs="Arial"/>
                      <w:color w:val="000000"/>
                      <w:sz w:val="20"/>
                      <w:szCs w:val="20"/>
                      <w:lang w:eastAsia="pt-BR"/>
                    </w:rPr>
                  </w:pPr>
                  <w:ins w:id="29799"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AFCBF1" w14:textId="77777777" w:rsidR="0016760B" w:rsidRPr="0016760B" w:rsidRDefault="0016760B" w:rsidP="0016760B">
                  <w:pPr>
                    <w:autoSpaceDE/>
                    <w:autoSpaceDN/>
                    <w:adjustRightInd/>
                    <w:jc w:val="center"/>
                    <w:rPr>
                      <w:ins w:id="29800" w:author="Philippe Hollanda - Oliveira Trust" w:date="2022-07-19T09:57:00Z"/>
                      <w:rFonts w:ascii="Arial" w:eastAsia="Times New Roman" w:hAnsi="Arial" w:cs="Arial"/>
                      <w:color w:val="000000"/>
                      <w:sz w:val="20"/>
                      <w:szCs w:val="20"/>
                      <w:lang w:eastAsia="pt-BR"/>
                    </w:rPr>
                  </w:pPr>
                  <w:ins w:id="29801" w:author="Philippe Hollanda - Oliveira Trust" w:date="2022-07-19T09:57:00Z">
                    <w:r w:rsidRPr="0016760B">
                      <w:rPr>
                        <w:rFonts w:ascii="Arial" w:eastAsia="Times New Roman" w:hAnsi="Arial" w:cs="Arial"/>
                        <w:color w:val="000000"/>
                        <w:sz w:val="20"/>
                        <w:szCs w:val="20"/>
                        <w:lang w:eastAsia="pt-BR"/>
                      </w:rPr>
                      <w:t>R$ 1.700,00</w:t>
                    </w:r>
                  </w:ins>
                </w:p>
              </w:tc>
            </w:tr>
            <w:tr w:rsidR="0016760B" w:rsidRPr="0016760B" w14:paraId="43A8DB39" w14:textId="77777777" w:rsidTr="0016760B">
              <w:trPr>
                <w:trHeight w:val="1785"/>
                <w:ins w:id="298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95441E" w14:textId="77777777" w:rsidR="0016760B" w:rsidRPr="0016760B" w:rsidRDefault="0016760B" w:rsidP="0016760B">
                  <w:pPr>
                    <w:autoSpaceDE/>
                    <w:autoSpaceDN/>
                    <w:adjustRightInd/>
                    <w:jc w:val="center"/>
                    <w:rPr>
                      <w:ins w:id="29803" w:author="Philippe Hollanda - Oliveira Trust" w:date="2022-07-19T09:57:00Z"/>
                      <w:rFonts w:ascii="Arial" w:eastAsia="Times New Roman" w:hAnsi="Arial" w:cs="Arial"/>
                      <w:color w:val="000000"/>
                      <w:sz w:val="20"/>
                      <w:szCs w:val="20"/>
                      <w:lang w:eastAsia="pt-BR"/>
                    </w:rPr>
                  </w:pPr>
                  <w:ins w:id="29804"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2631D42" w14:textId="77777777" w:rsidR="0016760B" w:rsidRPr="0016760B" w:rsidRDefault="0016760B" w:rsidP="0016760B">
                  <w:pPr>
                    <w:autoSpaceDE/>
                    <w:autoSpaceDN/>
                    <w:adjustRightInd/>
                    <w:jc w:val="center"/>
                    <w:rPr>
                      <w:ins w:id="29805" w:author="Philippe Hollanda - Oliveira Trust" w:date="2022-07-19T09:57:00Z"/>
                      <w:rFonts w:ascii="Arial" w:eastAsia="Times New Roman" w:hAnsi="Arial" w:cs="Arial"/>
                      <w:color w:val="000000"/>
                      <w:sz w:val="20"/>
                      <w:szCs w:val="20"/>
                      <w:lang w:eastAsia="pt-BR"/>
                    </w:rPr>
                  </w:pPr>
                  <w:ins w:id="29806"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6653C7" w14:textId="77777777" w:rsidR="0016760B" w:rsidRPr="0016760B" w:rsidRDefault="0016760B" w:rsidP="0016760B">
                  <w:pPr>
                    <w:autoSpaceDE/>
                    <w:autoSpaceDN/>
                    <w:adjustRightInd/>
                    <w:jc w:val="center"/>
                    <w:rPr>
                      <w:ins w:id="29807" w:author="Philippe Hollanda - Oliveira Trust" w:date="2022-07-19T09:57:00Z"/>
                      <w:rFonts w:ascii="Arial" w:eastAsia="Times New Roman" w:hAnsi="Arial" w:cs="Arial"/>
                      <w:color w:val="000000"/>
                      <w:sz w:val="20"/>
                      <w:szCs w:val="20"/>
                      <w:lang w:eastAsia="pt-BR"/>
                    </w:rPr>
                  </w:pPr>
                  <w:ins w:id="29808" w:author="Philippe Hollanda - Oliveira Trust" w:date="2022-07-19T09:57:00Z">
                    <w:r w:rsidRPr="0016760B">
                      <w:rPr>
                        <w:rFonts w:ascii="Arial" w:eastAsia="Times New Roman" w:hAnsi="Arial" w:cs="Arial"/>
                        <w:color w:val="000000"/>
                        <w:sz w:val="20"/>
                        <w:szCs w:val="20"/>
                        <w:lang w:eastAsia="pt-BR"/>
                      </w:rPr>
                      <w:t>R$ 3.484,92</w:t>
                    </w:r>
                  </w:ins>
                </w:p>
              </w:tc>
            </w:tr>
            <w:tr w:rsidR="0016760B" w:rsidRPr="0016760B" w14:paraId="3E828783" w14:textId="77777777" w:rsidTr="0016760B">
              <w:trPr>
                <w:trHeight w:val="1785"/>
                <w:ins w:id="298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EF0322" w14:textId="77777777" w:rsidR="0016760B" w:rsidRPr="0016760B" w:rsidRDefault="0016760B" w:rsidP="0016760B">
                  <w:pPr>
                    <w:autoSpaceDE/>
                    <w:autoSpaceDN/>
                    <w:adjustRightInd/>
                    <w:jc w:val="center"/>
                    <w:rPr>
                      <w:ins w:id="29810" w:author="Philippe Hollanda - Oliveira Trust" w:date="2022-07-19T09:57:00Z"/>
                      <w:rFonts w:ascii="Arial" w:eastAsia="Times New Roman" w:hAnsi="Arial" w:cs="Arial"/>
                      <w:color w:val="000000"/>
                      <w:sz w:val="20"/>
                      <w:szCs w:val="20"/>
                      <w:lang w:eastAsia="pt-BR"/>
                    </w:rPr>
                  </w:pPr>
                  <w:ins w:id="29811"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4F57F8A1" w14:textId="77777777" w:rsidR="0016760B" w:rsidRPr="0016760B" w:rsidRDefault="0016760B" w:rsidP="0016760B">
                  <w:pPr>
                    <w:autoSpaceDE/>
                    <w:autoSpaceDN/>
                    <w:adjustRightInd/>
                    <w:jc w:val="center"/>
                    <w:rPr>
                      <w:ins w:id="29812" w:author="Philippe Hollanda - Oliveira Trust" w:date="2022-07-19T09:57:00Z"/>
                      <w:rFonts w:ascii="Arial" w:eastAsia="Times New Roman" w:hAnsi="Arial" w:cs="Arial"/>
                      <w:color w:val="000000"/>
                      <w:sz w:val="20"/>
                      <w:szCs w:val="20"/>
                      <w:lang w:eastAsia="pt-BR"/>
                    </w:rPr>
                  </w:pPr>
                  <w:ins w:id="29813"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EA2B0D" w14:textId="77777777" w:rsidR="0016760B" w:rsidRPr="0016760B" w:rsidRDefault="0016760B" w:rsidP="0016760B">
                  <w:pPr>
                    <w:autoSpaceDE/>
                    <w:autoSpaceDN/>
                    <w:adjustRightInd/>
                    <w:jc w:val="center"/>
                    <w:rPr>
                      <w:ins w:id="29814" w:author="Philippe Hollanda - Oliveira Trust" w:date="2022-07-19T09:57:00Z"/>
                      <w:rFonts w:ascii="Arial" w:eastAsia="Times New Roman" w:hAnsi="Arial" w:cs="Arial"/>
                      <w:color w:val="000000"/>
                      <w:sz w:val="20"/>
                      <w:szCs w:val="20"/>
                      <w:lang w:eastAsia="pt-BR"/>
                    </w:rPr>
                  </w:pPr>
                  <w:ins w:id="29815" w:author="Philippe Hollanda - Oliveira Trust" w:date="2022-07-19T09:57:00Z">
                    <w:r w:rsidRPr="0016760B">
                      <w:rPr>
                        <w:rFonts w:ascii="Arial" w:eastAsia="Times New Roman" w:hAnsi="Arial" w:cs="Arial"/>
                        <w:color w:val="000000"/>
                        <w:sz w:val="20"/>
                        <w:szCs w:val="20"/>
                        <w:lang w:eastAsia="pt-BR"/>
                      </w:rPr>
                      <w:t>R$ 41.410,53</w:t>
                    </w:r>
                  </w:ins>
                </w:p>
              </w:tc>
            </w:tr>
            <w:tr w:rsidR="0016760B" w:rsidRPr="0016760B" w14:paraId="046EDBF9" w14:textId="77777777" w:rsidTr="0016760B">
              <w:trPr>
                <w:trHeight w:val="1785"/>
                <w:ins w:id="298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9574BF" w14:textId="77777777" w:rsidR="0016760B" w:rsidRPr="0016760B" w:rsidRDefault="0016760B" w:rsidP="0016760B">
                  <w:pPr>
                    <w:autoSpaceDE/>
                    <w:autoSpaceDN/>
                    <w:adjustRightInd/>
                    <w:jc w:val="center"/>
                    <w:rPr>
                      <w:ins w:id="29817" w:author="Philippe Hollanda - Oliveira Trust" w:date="2022-07-19T09:57:00Z"/>
                      <w:rFonts w:ascii="Arial" w:eastAsia="Times New Roman" w:hAnsi="Arial" w:cs="Arial"/>
                      <w:color w:val="000000"/>
                      <w:sz w:val="20"/>
                      <w:szCs w:val="20"/>
                      <w:lang w:eastAsia="pt-BR"/>
                    </w:rPr>
                  </w:pPr>
                  <w:ins w:id="29818"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70AC9A27" w14:textId="77777777" w:rsidR="0016760B" w:rsidRPr="0016760B" w:rsidRDefault="0016760B" w:rsidP="0016760B">
                  <w:pPr>
                    <w:autoSpaceDE/>
                    <w:autoSpaceDN/>
                    <w:adjustRightInd/>
                    <w:jc w:val="center"/>
                    <w:rPr>
                      <w:ins w:id="29819" w:author="Philippe Hollanda - Oliveira Trust" w:date="2022-07-19T09:57:00Z"/>
                      <w:rFonts w:ascii="Arial" w:eastAsia="Times New Roman" w:hAnsi="Arial" w:cs="Arial"/>
                      <w:color w:val="000000"/>
                      <w:sz w:val="20"/>
                      <w:szCs w:val="20"/>
                      <w:lang w:eastAsia="pt-BR"/>
                    </w:rPr>
                  </w:pPr>
                  <w:ins w:id="29820"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A2B10C" w14:textId="77777777" w:rsidR="0016760B" w:rsidRPr="0016760B" w:rsidRDefault="0016760B" w:rsidP="0016760B">
                  <w:pPr>
                    <w:autoSpaceDE/>
                    <w:autoSpaceDN/>
                    <w:adjustRightInd/>
                    <w:jc w:val="center"/>
                    <w:rPr>
                      <w:ins w:id="29821" w:author="Philippe Hollanda - Oliveira Trust" w:date="2022-07-19T09:57:00Z"/>
                      <w:rFonts w:ascii="Arial" w:eastAsia="Times New Roman" w:hAnsi="Arial" w:cs="Arial"/>
                      <w:color w:val="000000"/>
                      <w:sz w:val="20"/>
                      <w:szCs w:val="20"/>
                      <w:lang w:eastAsia="pt-BR"/>
                    </w:rPr>
                  </w:pPr>
                  <w:ins w:id="29822" w:author="Philippe Hollanda - Oliveira Trust" w:date="2022-07-19T09:57:00Z">
                    <w:r w:rsidRPr="0016760B">
                      <w:rPr>
                        <w:rFonts w:ascii="Arial" w:eastAsia="Times New Roman" w:hAnsi="Arial" w:cs="Arial"/>
                        <w:color w:val="000000"/>
                        <w:sz w:val="20"/>
                        <w:szCs w:val="20"/>
                        <w:lang w:eastAsia="pt-BR"/>
                      </w:rPr>
                      <w:t>R$ 104.255,80</w:t>
                    </w:r>
                  </w:ins>
                </w:p>
              </w:tc>
            </w:tr>
            <w:tr w:rsidR="0016760B" w:rsidRPr="0016760B" w14:paraId="23DD93F3" w14:textId="77777777" w:rsidTr="0016760B">
              <w:trPr>
                <w:trHeight w:val="1785"/>
                <w:ins w:id="298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BF9A54B" w14:textId="77777777" w:rsidR="0016760B" w:rsidRPr="0016760B" w:rsidRDefault="0016760B" w:rsidP="0016760B">
                  <w:pPr>
                    <w:autoSpaceDE/>
                    <w:autoSpaceDN/>
                    <w:adjustRightInd/>
                    <w:jc w:val="center"/>
                    <w:rPr>
                      <w:ins w:id="29824" w:author="Philippe Hollanda - Oliveira Trust" w:date="2022-07-19T09:57:00Z"/>
                      <w:rFonts w:ascii="Arial" w:eastAsia="Times New Roman" w:hAnsi="Arial" w:cs="Arial"/>
                      <w:color w:val="000000"/>
                      <w:sz w:val="20"/>
                      <w:szCs w:val="20"/>
                      <w:lang w:eastAsia="pt-BR"/>
                    </w:rPr>
                  </w:pPr>
                  <w:ins w:id="2982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346ECD0" w14:textId="77777777" w:rsidR="0016760B" w:rsidRPr="0016760B" w:rsidRDefault="0016760B" w:rsidP="0016760B">
                  <w:pPr>
                    <w:autoSpaceDE/>
                    <w:autoSpaceDN/>
                    <w:adjustRightInd/>
                    <w:jc w:val="center"/>
                    <w:rPr>
                      <w:ins w:id="29826" w:author="Philippe Hollanda - Oliveira Trust" w:date="2022-07-19T09:57:00Z"/>
                      <w:rFonts w:ascii="Arial" w:eastAsia="Times New Roman" w:hAnsi="Arial" w:cs="Arial"/>
                      <w:color w:val="000000"/>
                      <w:sz w:val="20"/>
                      <w:szCs w:val="20"/>
                      <w:lang w:eastAsia="pt-BR"/>
                    </w:rPr>
                  </w:pPr>
                  <w:ins w:id="29827" w:author="Philippe Hollanda - Oliveira Trust" w:date="2022-07-19T09:57:00Z">
                    <w:r w:rsidRPr="0016760B">
                      <w:rPr>
                        <w:rFonts w:ascii="Arial" w:eastAsia="Times New Roman" w:hAnsi="Arial" w:cs="Arial"/>
                        <w:color w:val="000000"/>
                        <w:sz w:val="20"/>
                        <w:szCs w:val="20"/>
                        <w:lang w:eastAsia="pt-BR"/>
                      </w:rPr>
                      <w:t>23/03/2021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F7B4BC" w14:textId="77777777" w:rsidR="0016760B" w:rsidRPr="0016760B" w:rsidRDefault="0016760B" w:rsidP="0016760B">
                  <w:pPr>
                    <w:autoSpaceDE/>
                    <w:autoSpaceDN/>
                    <w:adjustRightInd/>
                    <w:jc w:val="center"/>
                    <w:rPr>
                      <w:ins w:id="29828" w:author="Philippe Hollanda - Oliveira Trust" w:date="2022-07-19T09:57:00Z"/>
                      <w:rFonts w:ascii="Arial" w:eastAsia="Times New Roman" w:hAnsi="Arial" w:cs="Arial"/>
                      <w:color w:val="000000"/>
                      <w:sz w:val="20"/>
                      <w:szCs w:val="20"/>
                      <w:lang w:eastAsia="pt-BR"/>
                    </w:rPr>
                  </w:pPr>
                  <w:ins w:id="29829" w:author="Philippe Hollanda - Oliveira Trust" w:date="2022-07-19T09:57:00Z">
                    <w:r w:rsidRPr="0016760B">
                      <w:rPr>
                        <w:rFonts w:ascii="Arial" w:eastAsia="Times New Roman" w:hAnsi="Arial" w:cs="Arial"/>
                        <w:color w:val="000000"/>
                        <w:sz w:val="20"/>
                        <w:szCs w:val="20"/>
                        <w:lang w:eastAsia="pt-BR"/>
                      </w:rPr>
                      <w:t>R$ 480,00</w:t>
                    </w:r>
                  </w:ins>
                </w:p>
              </w:tc>
            </w:tr>
            <w:tr w:rsidR="0016760B" w:rsidRPr="0016760B" w14:paraId="118DCA61" w14:textId="77777777" w:rsidTr="0016760B">
              <w:trPr>
                <w:trHeight w:val="1785"/>
                <w:ins w:id="298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818A4D" w14:textId="77777777" w:rsidR="0016760B" w:rsidRPr="0016760B" w:rsidRDefault="0016760B" w:rsidP="0016760B">
                  <w:pPr>
                    <w:autoSpaceDE/>
                    <w:autoSpaceDN/>
                    <w:adjustRightInd/>
                    <w:jc w:val="center"/>
                    <w:rPr>
                      <w:ins w:id="29831" w:author="Philippe Hollanda - Oliveira Trust" w:date="2022-07-19T09:57:00Z"/>
                      <w:rFonts w:ascii="Arial" w:eastAsia="Times New Roman" w:hAnsi="Arial" w:cs="Arial"/>
                      <w:color w:val="000000"/>
                      <w:sz w:val="20"/>
                      <w:szCs w:val="20"/>
                      <w:lang w:eastAsia="pt-BR"/>
                    </w:rPr>
                  </w:pPr>
                  <w:ins w:id="2983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2A36837" w14:textId="77777777" w:rsidR="0016760B" w:rsidRPr="0016760B" w:rsidRDefault="0016760B" w:rsidP="0016760B">
                  <w:pPr>
                    <w:autoSpaceDE/>
                    <w:autoSpaceDN/>
                    <w:adjustRightInd/>
                    <w:jc w:val="center"/>
                    <w:rPr>
                      <w:ins w:id="29833" w:author="Philippe Hollanda - Oliveira Trust" w:date="2022-07-19T09:57:00Z"/>
                      <w:rFonts w:ascii="Arial" w:eastAsia="Times New Roman" w:hAnsi="Arial" w:cs="Arial"/>
                      <w:color w:val="000000"/>
                      <w:sz w:val="20"/>
                      <w:szCs w:val="20"/>
                      <w:lang w:eastAsia="pt-BR"/>
                    </w:rPr>
                  </w:pPr>
                  <w:ins w:id="29834" w:author="Philippe Hollanda - Oliveira Trust" w:date="2022-07-19T09:57:00Z">
                    <w:r w:rsidRPr="0016760B">
                      <w:rPr>
                        <w:rFonts w:ascii="Arial" w:eastAsia="Times New Roman" w:hAnsi="Arial" w:cs="Arial"/>
                        <w:color w:val="000000"/>
                        <w:sz w:val="20"/>
                        <w:szCs w:val="20"/>
                        <w:lang w:eastAsia="pt-BR"/>
                      </w:rPr>
                      <w:t>23/03/2021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E1E151" w14:textId="77777777" w:rsidR="0016760B" w:rsidRPr="0016760B" w:rsidRDefault="0016760B" w:rsidP="0016760B">
                  <w:pPr>
                    <w:autoSpaceDE/>
                    <w:autoSpaceDN/>
                    <w:adjustRightInd/>
                    <w:jc w:val="center"/>
                    <w:rPr>
                      <w:ins w:id="29835" w:author="Philippe Hollanda - Oliveira Trust" w:date="2022-07-19T09:57:00Z"/>
                      <w:rFonts w:ascii="Arial" w:eastAsia="Times New Roman" w:hAnsi="Arial" w:cs="Arial"/>
                      <w:color w:val="000000"/>
                      <w:sz w:val="20"/>
                      <w:szCs w:val="20"/>
                      <w:lang w:eastAsia="pt-BR"/>
                    </w:rPr>
                  </w:pPr>
                  <w:ins w:id="29836" w:author="Philippe Hollanda - Oliveira Trust" w:date="2022-07-19T09:57:00Z">
                    <w:r w:rsidRPr="0016760B">
                      <w:rPr>
                        <w:rFonts w:ascii="Arial" w:eastAsia="Times New Roman" w:hAnsi="Arial" w:cs="Arial"/>
                        <w:color w:val="000000"/>
                        <w:sz w:val="20"/>
                        <w:szCs w:val="20"/>
                        <w:lang w:eastAsia="pt-BR"/>
                      </w:rPr>
                      <w:t>R$ 160,00</w:t>
                    </w:r>
                  </w:ins>
                </w:p>
              </w:tc>
            </w:tr>
            <w:tr w:rsidR="0016760B" w:rsidRPr="0016760B" w14:paraId="568F9C8C" w14:textId="77777777" w:rsidTr="0016760B">
              <w:trPr>
                <w:trHeight w:val="1785"/>
                <w:ins w:id="298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999893" w14:textId="77777777" w:rsidR="0016760B" w:rsidRPr="0016760B" w:rsidRDefault="0016760B" w:rsidP="0016760B">
                  <w:pPr>
                    <w:autoSpaceDE/>
                    <w:autoSpaceDN/>
                    <w:adjustRightInd/>
                    <w:jc w:val="center"/>
                    <w:rPr>
                      <w:ins w:id="29838" w:author="Philippe Hollanda - Oliveira Trust" w:date="2022-07-19T09:57:00Z"/>
                      <w:rFonts w:ascii="Arial" w:eastAsia="Times New Roman" w:hAnsi="Arial" w:cs="Arial"/>
                      <w:color w:val="000000"/>
                      <w:sz w:val="20"/>
                      <w:szCs w:val="20"/>
                      <w:lang w:eastAsia="pt-BR"/>
                    </w:rPr>
                  </w:pPr>
                  <w:ins w:id="29839"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A7EEEC2" w14:textId="77777777" w:rsidR="0016760B" w:rsidRPr="0016760B" w:rsidRDefault="0016760B" w:rsidP="0016760B">
                  <w:pPr>
                    <w:autoSpaceDE/>
                    <w:autoSpaceDN/>
                    <w:adjustRightInd/>
                    <w:jc w:val="center"/>
                    <w:rPr>
                      <w:ins w:id="29840" w:author="Philippe Hollanda - Oliveira Trust" w:date="2022-07-19T09:57:00Z"/>
                      <w:rFonts w:ascii="Arial" w:eastAsia="Times New Roman" w:hAnsi="Arial" w:cs="Arial"/>
                      <w:color w:val="000000"/>
                      <w:sz w:val="20"/>
                      <w:szCs w:val="20"/>
                      <w:lang w:eastAsia="pt-BR"/>
                    </w:rPr>
                  </w:pPr>
                  <w:ins w:id="29841" w:author="Philippe Hollanda - Oliveira Trust" w:date="2022-07-19T09:57:00Z">
                    <w:r w:rsidRPr="0016760B">
                      <w:rPr>
                        <w:rFonts w:ascii="Arial" w:eastAsia="Times New Roman" w:hAnsi="Arial" w:cs="Arial"/>
                        <w:color w:val="000000"/>
                        <w:sz w:val="20"/>
                        <w:szCs w:val="20"/>
                        <w:lang w:eastAsia="pt-BR"/>
                      </w:rPr>
                      <w:t>23/03/2021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9A5A85" w14:textId="77777777" w:rsidR="0016760B" w:rsidRPr="0016760B" w:rsidRDefault="0016760B" w:rsidP="0016760B">
                  <w:pPr>
                    <w:autoSpaceDE/>
                    <w:autoSpaceDN/>
                    <w:adjustRightInd/>
                    <w:jc w:val="center"/>
                    <w:rPr>
                      <w:ins w:id="29842" w:author="Philippe Hollanda - Oliveira Trust" w:date="2022-07-19T09:57:00Z"/>
                      <w:rFonts w:ascii="Arial" w:eastAsia="Times New Roman" w:hAnsi="Arial" w:cs="Arial"/>
                      <w:color w:val="000000"/>
                      <w:sz w:val="20"/>
                      <w:szCs w:val="20"/>
                      <w:lang w:eastAsia="pt-BR"/>
                    </w:rPr>
                  </w:pPr>
                  <w:ins w:id="29843" w:author="Philippe Hollanda - Oliveira Trust" w:date="2022-07-19T09:57:00Z">
                    <w:r w:rsidRPr="0016760B">
                      <w:rPr>
                        <w:rFonts w:ascii="Arial" w:eastAsia="Times New Roman" w:hAnsi="Arial" w:cs="Arial"/>
                        <w:color w:val="000000"/>
                        <w:sz w:val="20"/>
                        <w:szCs w:val="20"/>
                        <w:lang w:eastAsia="pt-BR"/>
                      </w:rPr>
                      <w:t>R$ 210,00</w:t>
                    </w:r>
                  </w:ins>
                </w:p>
              </w:tc>
            </w:tr>
            <w:tr w:rsidR="0016760B" w:rsidRPr="0016760B" w14:paraId="00FF47BA" w14:textId="77777777" w:rsidTr="0016760B">
              <w:trPr>
                <w:trHeight w:val="1785"/>
                <w:ins w:id="298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7586D7" w14:textId="77777777" w:rsidR="0016760B" w:rsidRPr="0016760B" w:rsidRDefault="0016760B" w:rsidP="0016760B">
                  <w:pPr>
                    <w:autoSpaceDE/>
                    <w:autoSpaceDN/>
                    <w:adjustRightInd/>
                    <w:jc w:val="center"/>
                    <w:rPr>
                      <w:ins w:id="29845" w:author="Philippe Hollanda - Oliveira Trust" w:date="2022-07-19T09:57:00Z"/>
                      <w:rFonts w:ascii="Arial" w:eastAsia="Times New Roman" w:hAnsi="Arial" w:cs="Arial"/>
                      <w:color w:val="000000"/>
                      <w:sz w:val="20"/>
                      <w:szCs w:val="20"/>
                      <w:lang w:eastAsia="pt-BR"/>
                    </w:rPr>
                  </w:pPr>
                  <w:ins w:id="2984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DC2DA18" w14:textId="77777777" w:rsidR="0016760B" w:rsidRPr="0016760B" w:rsidRDefault="0016760B" w:rsidP="0016760B">
                  <w:pPr>
                    <w:autoSpaceDE/>
                    <w:autoSpaceDN/>
                    <w:adjustRightInd/>
                    <w:jc w:val="center"/>
                    <w:rPr>
                      <w:ins w:id="29847" w:author="Philippe Hollanda - Oliveira Trust" w:date="2022-07-19T09:57:00Z"/>
                      <w:rFonts w:ascii="Arial" w:eastAsia="Times New Roman" w:hAnsi="Arial" w:cs="Arial"/>
                      <w:color w:val="000000"/>
                      <w:sz w:val="20"/>
                      <w:szCs w:val="20"/>
                      <w:lang w:eastAsia="pt-BR"/>
                    </w:rPr>
                  </w:pPr>
                  <w:ins w:id="29848" w:author="Philippe Hollanda - Oliveira Trust" w:date="2022-07-19T09:57:00Z">
                    <w:r w:rsidRPr="0016760B">
                      <w:rPr>
                        <w:rFonts w:ascii="Arial" w:eastAsia="Times New Roman" w:hAnsi="Arial" w:cs="Arial"/>
                        <w:color w:val="000000"/>
                        <w:sz w:val="20"/>
                        <w:szCs w:val="20"/>
                        <w:lang w:eastAsia="pt-BR"/>
                      </w:rPr>
                      <w:t>23/03/2021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35AB74" w14:textId="77777777" w:rsidR="0016760B" w:rsidRPr="0016760B" w:rsidRDefault="0016760B" w:rsidP="0016760B">
                  <w:pPr>
                    <w:autoSpaceDE/>
                    <w:autoSpaceDN/>
                    <w:adjustRightInd/>
                    <w:jc w:val="center"/>
                    <w:rPr>
                      <w:ins w:id="29849" w:author="Philippe Hollanda - Oliveira Trust" w:date="2022-07-19T09:57:00Z"/>
                      <w:rFonts w:ascii="Arial" w:eastAsia="Times New Roman" w:hAnsi="Arial" w:cs="Arial"/>
                      <w:color w:val="000000"/>
                      <w:sz w:val="20"/>
                      <w:szCs w:val="20"/>
                      <w:lang w:eastAsia="pt-BR"/>
                    </w:rPr>
                  </w:pPr>
                  <w:ins w:id="29850"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6D8828FF" w14:textId="77777777" w:rsidTr="0016760B">
              <w:trPr>
                <w:trHeight w:val="1785"/>
                <w:ins w:id="298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6F6217" w14:textId="77777777" w:rsidR="0016760B" w:rsidRPr="0016760B" w:rsidRDefault="0016760B" w:rsidP="0016760B">
                  <w:pPr>
                    <w:autoSpaceDE/>
                    <w:autoSpaceDN/>
                    <w:adjustRightInd/>
                    <w:jc w:val="center"/>
                    <w:rPr>
                      <w:ins w:id="29852" w:author="Philippe Hollanda - Oliveira Trust" w:date="2022-07-19T09:57:00Z"/>
                      <w:rFonts w:ascii="Arial" w:eastAsia="Times New Roman" w:hAnsi="Arial" w:cs="Arial"/>
                      <w:color w:val="000000"/>
                      <w:sz w:val="20"/>
                      <w:szCs w:val="20"/>
                      <w:lang w:eastAsia="pt-BR"/>
                    </w:rPr>
                  </w:pPr>
                  <w:ins w:id="2985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812FD0D" w14:textId="77777777" w:rsidR="0016760B" w:rsidRPr="0016760B" w:rsidRDefault="0016760B" w:rsidP="0016760B">
                  <w:pPr>
                    <w:autoSpaceDE/>
                    <w:autoSpaceDN/>
                    <w:adjustRightInd/>
                    <w:jc w:val="center"/>
                    <w:rPr>
                      <w:ins w:id="29854" w:author="Philippe Hollanda - Oliveira Trust" w:date="2022-07-19T09:57:00Z"/>
                      <w:rFonts w:ascii="Arial" w:eastAsia="Times New Roman" w:hAnsi="Arial" w:cs="Arial"/>
                      <w:color w:val="000000"/>
                      <w:sz w:val="20"/>
                      <w:szCs w:val="20"/>
                      <w:lang w:eastAsia="pt-BR"/>
                    </w:rPr>
                  </w:pPr>
                  <w:ins w:id="29855"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82A1DB" w14:textId="77777777" w:rsidR="0016760B" w:rsidRPr="0016760B" w:rsidRDefault="0016760B" w:rsidP="0016760B">
                  <w:pPr>
                    <w:autoSpaceDE/>
                    <w:autoSpaceDN/>
                    <w:adjustRightInd/>
                    <w:jc w:val="center"/>
                    <w:rPr>
                      <w:ins w:id="29856" w:author="Philippe Hollanda - Oliveira Trust" w:date="2022-07-19T09:57:00Z"/>
                      <w:rFonts w:ascii="Arial" w:eastAsia="Times New Roman" w:hAnsi="Arial" w:cs="Arial"/>
                      <w:color w:val="000000"/>
                      <w:sz w:val="20"/>
                      <w:szCs w:val="20"/>
                      <w:lang w:eastAsia="pt-BR"/>
                    </w:rPr>
                  </w:pPr>
                  <w:ins w:id="29857" w:author="Philippe Hollanda - Oliveira Trust" w:date="2022-07-19T09:57:00Z">
                    <w:r w:rsidRPr="0016760B">
                      <w:rPr>
                        <w:rFonts w:ascii="Arial" w:eastAsia="Times New Roman" w:hAnsi="Arial" w:cs="Arial"/>
                        <w:color w:val="000000"/>
                        <w:sz w:val="20"/>
                        <w:szCs w:val="20"/>
                        <w:lang w:eastAsia="pt-BR"/>
                      </w:rPr>
                      <w:t>R$ 800,00</w:t>
                    </w:r>
                  </w:ins>
                </w:p>
              </w:tc>
            </w:tr>
            <w:tr w:rsidR="0016760B" w:rsidRPr="0016760B" w14:paraId="3611E2DB" w14:textId="77777777" w:rsidTr="0016760B">
              <w:trPr>
                <w:trHeight w:val="1785"/>
                <w:ins w:id="298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99A1B2" w14:textId="77777777" w:rsidR="0016760B" w:rsidRPr="0016760B" w:rsidRDefault="0016760B" w:rsidP="0016760B">
                  <w:pPr>
                    <w:autoSpaceDE/>
                    <w:autoSpaceDN/>
                    <w:adjustRightInd/>
                    <w:jc w:val="center"/>
                    <w:rPr>
                      <w:ins w:id="29859" w:author="Philippe Hollanda - Oliveira Trust" w:date="2022-07-19T09:57:00Z"/>
                      <w:rFonts w:ascii="Arial" w:eastAsia="Times New Roman" w:hAnsi="Arial" w:cs="Arial"/>
                      <w:color w:val="000000"/>
                      <w:sz w:val="20"/>
                      <w:szCs w:val="20"/>
                      <w:lang w:eastAsia="pt-BR"/>
                    </w:rPr>
                  </w:pPr>
                  <w:ins w:id="2986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FDCE23B" w14:textId="77777777" w:rsidR="0016760B" w:rsidRPr="0016760B" w:rsidRDefault="0016760B" w:rsidP="0016760B">
                  <w:pPr>
                    <w:autoSpaceDE/>
                    <w:autoSpaceDN/>
                    <w:adjustRightInd/>
                    <w:jc w:val="center"/>
                    <w:rPr>
                      <w:ins w:id="29861" w:author="Philippe Hollanda - Oliveira Trust" w:date="2022-07-19T09:57:00Z"/>
                      <w:rFonts w:ascii="Arial" w:eastAsia="Times New Roman" w:hAnsi="Arial" w:cs="Arial"/>
                      <w:color w:val="000000"/>
                      <w:sz w:val="20"/>
                      <w:szCs w:val="20"/>
                      <w:lang w:eastAsia="pt-BR"/>
                    </w:rPr>
                  </w:pPr>
                  <w:ins w:id="29862"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DFF6F6" w14:textId="77777777" w:rsidR="0016760B" w:rsidRPr="0016760B" w:rsidRDefault="0016760B" w:rsidP="0016760B">
                  <w:pPr>
                    <w:autoSpaceDE/>
                    <w:autoSpaceDN/>
                    <w:adjustRightInd/>
                    <w:jc w:val="center"/>
                    <w:rPr>
                      <w:ins w:id="29863" w:author="Philippe Hollanda - Oliveira Trust" w:date="2022-07-19T09:57:00Z"/>
                      <w:rFonts w:ascii="Arial" w:eastAsia="Times New Roman" w:hAnsi="Arial" w:cs="Arial"/>
                      <w:color w:val="000000"/>
                      <w:sz w:val="20"/>
                      <w:szCs w:val="20"/>
                      <w:lang w:eastAsia="pt-BR"/>
                    </w:rPr>
                  </w:pPr>
                  <w:ins w:id="29864" w:author="Philippe Hollanda - Oliveira Trust" w:date="2022-07-19T09:57:00Z">
                    <w:r w:rsidRPr="0016760B">
                      <w:rPr>
                        <w:rFonts w:ascii="Arial" w:eastAsia="Times New Roman" w:hAnsi="Arial" w:cs="Arial"/>
                        <w:color w:val="000000"/>
                        <w:sz w:val="20"/>
                        <w:szCs w:val="20"/>
                        <w:lang w:eastAsia="pt-BR"/>
                      </w:rPr>
                      <w:t>R$ 9.216,00</w:t>
                    </w:r>
                  </w:ins>
                </w:p>
              </w:tc>
            </w:tr>
            <w:tr w:rsidR="0016760B" w:rsidRPr="0016760B" w14:paraId="5E8A9A00" w14:textId="77777777" w:rsidTr="0016760B">
              <w:trPr>
                <w:trHeight w:val="1785"/>
                <w:ins w:id="298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38BAD5" w14:textId="77777777" w:rsidR="0016760B" w:rsidRPr="0016760B" w:rsidRDefault="0016760B" w:rsidP="0016760B">
                  <w:pPr>
                    <w:autoSpaceDE/>
                    <w:autoSpaceDN/>
                    <w:adjustRightInd/>
                    <w:jc w:val="center"/>
                    <w:rPr>
                      <w:ins w:id="29866" w:author="Philippe Hollanda - Oliveira Trust" w:date="2022-07-19T09:57:00Z"/>
                      <w:rFonts w:ascii="Arial" w:eastAsia="Times New Roman" w:hAnsi="Arial" w:cs="Arial"/>
                      <w:color w:val="000000"/>
                      <w:sz w:val="20"/>
                      <w:szCs w:val="20"/>
                      <w:lang w:eastAsia="pt-BR"/>
                    </w:rPr>
                  </w:pPr>
                  <w:ins w:id="2986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6645DF7" w14:textId="77777777" w:rsidR="0016760B" w:rsidRPr="0016760B" w:rsidRDefault="0016760B" w:rsidP="0016760B">
                  <w:pPr>
                    <w:autoSpaceDE/>
                    <w:autoSpaceDN/>
                    <w:adjustRightInd/>
                    <w:jc w:val="center"/>
                    <w:rPr>
                      <w:ins w:id="29868" w:author="Philippe Hollanda - Oliveira Trust" w:date="2022-07-19T09:57:00Z"/>
                      <w:rFonts w:ascii="Arial" w:eastAsia="Times New Roman" w:hAnsi="Arial" w:cs="Arial"/>
                      <w:color w:val="000000"/>
                      <w:sz w:val="20"/>
                      <w:szCs w:val="20"/>
                      <w:lang w:eastAsia="pt-BR"/>
                    </w:rPr>
                  </w:pPr>
                  <w:ins w:id="29869"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758560" w14:textId="77777777" w:rsidR="0016760B" w:rsidRPr="0016760B" w:rsidRDefault="0016760B" w:rsidP="0016760B">
                  <w:pPr>
                    <w:autoSpaceDE/>
                    <w:autoSpaceDN/>
                    <w:adjustRightInd/>
                    <w:jc w:val="center"/>
                    <w:rPr>
                      <w:ins w:id="29870" w:author="Philippe Hollanda - Oliveira Trust" w:date="2022-07-19T09:57:00Z"/>
                      <w:rFonts w:ascii="Arial" w:eastAsia="Times New Roman" w:hAnsi="Arial" w:cs="Arial"/>
                      <w:sz w:val="20"/>
                      <w:szCs w:val="20"/>
                      <w:lang w:eastAsia="pt-BR"/>
                    </w:rPr>
                  </w:pPr>
                  <w:ins w:id="29871" w:author="Philippe Hollanda - Oliveira Trust" w:date="2022-07-19T09:57:00Z">
                    <w:r w:rsidRPr="0016760B">
                      <w:rPr>
                        <w:rFonts w:ascii="Arial" w:eastAsia="Times New Roman" w:hAnsi="Arial" w:cs="Arial"/>
                        <w:sz w:val="20"/>
                        <w:szCs w:val="20"/>
                        <w:lang w:eastAsia="pt-BR"/>
                      </w:rPr>
                      <w:t>R$ 512,00</w:t>
                    </w:r>
                  </w:ins>
                </w:p>
              </w:tc>
            </w:tr>
            <w:tr w:rsidR="0016760B" w:rsidRPr="0016760B" w14:paraId="07E09A9F" w14:textId="77777777" w:rsidTr="0016760B">
              <w:trPr>
                <w:trHeight w:val="1785"/>
                <w:ins w:id="298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42E1F2" w14:textId="77777777" w:rsidR="0016760B" w:rsidRPr="0016760B" w:rsidRDefault="0016760B" w:rsidP="0016760B">
                  <w:pPr>
                    <w:autoSpaceDE/>
                    <w:autoSpaceDN/>
                    <w:adjustRightInd/>
                    <w:jc w:val="center"/>
                    <w:rPr>
                      <w:ins w:id="29873" w:author="Philippe Hollanda - Oliveira Trust" w:date="2022-07-19T09:57:00Z"/>
                      <w:rFonts w:ascii="Arial" w:eastAsia="Times New Roman" w:hAnsi="Arial" w:cs="Arial"/>
                      <w:color w:val="000000"/>
                      <w:sz w:val="20"/>
                      <w:szCs w:val="20"/>
                      <w:lang w:eastAsia="pt-BR"/>
                    </w:rPr>
                  </w:pPr>
                  <w:ins w:id="29874"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4EE2C2A0" w14:textId="77777777" w:rsidR="0016760B" w:rsidRPr="0016760B" w:rsidRDefault="0016760B" w:rsidP="0016760B">
                  <w:pPr>
                    <w:autoSpaceDE/>
                    <w:autoSpaceDN/>
                    <w:adjustRightInd/>
                    <w:jc w:val="center"/>
                    <w:rPr>
                      <w:ins w:id="29875" w:author="Philippe Hollanda - Oliveira Trust" w:date="2022-07-19T09:57:00Z"/>
                      <w:rFonts w:ascii="Arial" w:eastAsia="Times New Roman" w:hAnsi="Arial" w:cs="Arial"/>
                      <w:color w:val="000000"/>
                      <w:sz w:val="20"/>
                      <w:szCs w:val="20"/>
                      <w:lang w:eastAsia="pt-BR"/>
                    </w:rPr>
                  </w:pPr>
                  <w:ins w:id="29876" w:author="Philippe Hollanda - Oliveira Trust" w:date="2022-07-19T09:57:00Z">
                    <w:r w:rsidRPr="0016760B">
                      <w:rPr>
                        <w:rFonts w:ascii="Arial" w:eastAsia="Times New Roman" w:hAnsi="Arial" w:cs="Arial"/>
                        <w:color w:val="000000"/>
                        <w:sz w:val="20"/>
                        <w:szCs w:val="20"/>
                        <w:lang w:eastAsia="pt-BR"/>
                      </w:rPr>
                      <w:t>09/03/2021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51596D" w14:textId="77777777" w:rsidR="0016760B" w:rsidRPr="0016760B" w:rsidRDefault="0016760B" w:rsidP="0016760B">
                  <w:pPr>
                    <w:autoSpaceDE/>
                    <w:autoSpaceDN/>
                    <w:adjustRightInd/>
                    <w:jc w:val="center"/>
                    <w:rPr>
                      <w:ins w:id="29877" w:author="Philippe Hollanda - Oliveira Trust" w:date="2022-07-19T09:57:00Z"/>
                      <w:rFonts w:ascii="Arial" w:eastAsia="Times New Roman" w:hAnsi="Arial" w:cs="Arial"/>
                      <w:color w:val="000000"/>
                      <w:sz w:val="20"/>
                      <w:szCs w:val="20"/>
                      <w:lang w:eastAsia="pt-BR"/>
                    </w:rPr>
                  </w:pPr>
                  <w:ins w:id="29878" w:author="Philippe Hollanda - Oliveira Trust" w:date="2022-07-19T09:57:00Z">
                    <w:r w:rsidRPr="0016760B">
                      <w:rPr>
                        <w:rFonts w:ascii="Arial" w:eastAsia="Times New Roman" w:hAnsi="Arial" w:cs="Arial"/>
                        <w:color w:val="000000"/>
                        <w:sz w:val="20"/>
                        <w:szCs w:val="20"/>
                        <w:lang w:eastAsia="pt-BR"/>
                      </w:rPr>
                      <w:t>R$ 686,00</w:t>
                    </w:r>
                  </w:ins>
                </w:p>
              </w:tc>
            </w:tr>
            <w:tr w:rsidR="0016760B" w:rsidRPr="0016760B" w14:paraId="572ED38F" w14:textId="77777777" w:rsidTr="0016760B">
              <w:trPr>
                <w:trHeight w:val="1785"/>
                <w:ins w:id="298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986827" w14:textId="77777777" w:rsidR="0016760B" w:rsidRPr="0016760B" w:rsidRDefault="0016760B" w:rsidP="0016760B">
                  <w:pPr>
                    <w:autoSpaceDE/>
                    <w:autoSpaceDN/>
                    <w:adjustRightInd/>
                    <w:jc w:val="center"/>
                    <w:rPr>
                      <w:ins w:id="29880" w:author="Philippe Hollanda - Oliveira Trust" w:date="2022-07-19T09:57:00Z"/>
                      <w:rFonts w:ascii="Arial" w:eastAsia="Times New Roman" w:hAnsi="Arial" w:cs="Arial"/>
                      <w:color w:val="000000"/>
                      <w:sz w:val="20"/>
                      <w:szCs w:val="20"/>
                      <w:lang w:eastAsia="pt-BR"/>
                    </w:rPr>
                  </w:pPr>
                  <w:ins w:id="29881"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7E08851" w14:textId="77777777" w:rsidR="0016760B" w:rsidRPr="0016760B" w:rsidRDefault="0016760B" w:rsidP="0016760B">
                  <w:pPr>
                    <w:autoSpaceDE/>
                    <w:autoSpaceDN/>
                    <w:adjustRightInd/>
                    <w:jc w:val="center"/>
                    <w:rPr>
                      <w:ins w:id="29882" w:author="Philippe Hollanda - Oliveira Trust" w:date="2022-07-19T09:57:00Z"/>
                      <w:rFonts w:ascii="Arial" w:eastAsia="Times New Roman" w:hAnsi="Arial" w:cs="Arial"/>
                      <w:color w:val="000000"/>
                      <w:sz w:val="20"/>
                      <w:szCs w:val="20"/>
                      <w:lang w:eastAsia="pt-BR"/>
                    </w:rPr>
                  </w:pPr>
                  <w:ins w:id="29883"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DA77B3" w14:textId="77777777" w:rsidR="0016760B" w:rsidRPr="0016760B" w:rsidRDefault="0016760B" w:rsidP="0016760B">
                  <w:pPr>
                    <w:autoSpaceDE/>
                    <w:autoSpaceDN/>
                    <w:adjustRightInd/>
                    <w:jc w:val="center"/>
                    <w:rPr>
                      <w:ins w:id="29884" w:author="Philippe Hollanda - Oliveira Trust" w:date="2022-07-19T09:57:00Z"/>
                      <w:rFonts w:ascii="Arial" w:eastAsia="Times New Roman" w:hAnsi="Arial" w:cs="Arial"/>
                      <w:color w:val="000000"/>
                      <w:sz w:val="20"/>
                      <w:szCs w:val="20"/>
                      <w:lang w:eastAsia="pt-BR"/>
                    </w:rPr>
                  </w:pPr>
                  <w:ins w:id="29885" w:author="Philippe Hollanda - Oliveira Trust" w:date="2022-07-19T09:57:00Z">
                    <w:r w:rsidRPr="0016760B">
                      <w:rPr>
                        <w:rFonts w:ascii="Arial" w:eastAsia="Times New Roman" w:hAnsi="Arial" w:cs="Arial"/>
                        <w:color w:val="000000"/>
                        <w:sz w:val="20"/>
                        <w:szCs w:val="20"/>
                        <w:lang w:eastAsia="pt-BR"/>
                      </w:rPr>
                      <w:t>R$ 453,00</w:t>
                    </w:r>
                  </w:ins>
                </w:p>
              </w:tc>
            </w:tr>
            <w:tr w:rsidR="0016760B" w:rsidRPr="0016760B" w14:paraId="6365EFF1" w14:textId="77777777" w:rsidTr="0016760B">
              <w:trPr>
                <w:trHeight w:val="1785"/>
                <w:ins w:id="298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77045E" w14:textId="77777777" w:rsidR="0016760B" w:rsidRPr="0016760B" w:rsidRDefault="0016760B" w:rsidP="0016760B">
                  <w:pPr>
                    <w:autoSpaceDE/>
                    <w:autoSpaceDN/>
                    <w:adjustRightInd/>
                    <w:jc w:val="center"/>
                    <w:rPr>
                      <w:ins w:id="29887" w:author="Philippe Hollanda - Oliveira Trust" w:date="2022-07-19T09:57:00Z"/>
                      <w:rFonts w:ascii="Arial" w:eastAsia="Times New Roman" w:hAnsi="Arial" w:cs="Arial"/>
                      <w:color w:val="000000"/>
                      <w:sz w:val="20"/>
                      <w:szCs w:val="20"/>
                      <w:lang w:eastAsia="pt-BR"/>
                    </w:rPr>
                  </w:pPr>
                  <w:ins w:id="2988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2EF67D0" w14:textId="77777777" w:rsidR="0016760B" w:rsidRPr="0016760B" w:rsidRDefault="0016760B" w:rsidP="0016760B">
                  <w:pPr>
                    <w:autoSpaceDE/>
                    <w:autoSpaceDN/>
                    <w:adjustRightInd/>
                    <w:jc w:val="center"/>
                    <w:rPr>
                      <w:ins w:id="29889" w:author="Philippe Hollanda - Oliveira Trust" w:date="2022-07-19T09:57:00Z"/>
                      <w:rFonts w:ascii="Arial" w:eastAsia="Times New Roman" w:hAnsi="Arial" w:cs="Arial"/>
                      <w:color w:val="000000"/>
                      <w:sz w:val="20"/>
                      <w:szCs w:val="20"/>
                      <w:lang w:eastAsia="pt-BR"/>
                    </w:rPr>
                  </w:pPr>
                  <w:ins w:id="29890"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6E4BFD" w14:textId="77777777" w:rsidR="0016760B" w:rsidRPr="0016760B" w:rsidRDefault="0016760B" w:rsidP="0016760B">
                  <w:pPr>
                    <w:autoSpaceDE/>
                    <w:autoSpaceDN/>
                    <w:adjustRightInd/>
                    <w:jc w:val="center"/>
                    <w:rPr>
                      <w:ins w:id="29891" w:author="Philippe Hollanda - Oliveira Trust" w:date="2022-07-19T09:57:00Z"/>
                      <w:rFonts w:ascii="Arial" w:eastAsia="Times New Roman" w:hAnsi="Arial" w:cs="Arial"/>
                      <w:color w:val="000000"/>
                      <w:sz w:val="20"/>
                      <w:szCs w:val="20"/>
                      <w:lang w:eastAsia="pt-BR"/>
                    </w:rPr>
                  </w:pPr>
                  <w:ins w:id="29892" w:author="Philippe Hollanda - Oliveira Trust" w:date="2022-07-19T09:57:00Z">
                    <w:r w:rsidRPr="0016760B">
                      <w:rPr>
                        <w:rFonts w:ascii="Arial" w:eastAsia="Times New Roman" w:hAnsi="Arial" w:cs="Arial"/>
                        <w:color w:val="000000"/>
                        <w:sz w:val="20"/>
                        <w:szCs w:val="20"/>
                        <w:lang w:eastAsia="pt-BR"/>
                      </w:rPr>
                      <w:t>R$ 14.700,00</w:t>
                    </w:r>
                  </w:ins>
                </w:p>
              </w:tc>
            </w:tr>
            <w:tr w:rsidR="0016760B" w:rsidRPr="0016760B" w14:paraId="7E88D213" w14:textId="77777777" w:rsidTr="0016760B">
              <w:trPr>
                <w:trHeight w:val="1785"/>
                <w:ins w:id="298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8B2E8E2" w14:textId="77777777" w:rsidR="0016760B" w:rsidRPr="0016760B" w:rsidRDefault="0016760B" w:rsidP="0016760B">
                  <w:pPr>
                    <w:autoSpaceDE/>
                    <w:autoSpaceDN/>
                    <w:adjustRightInd/>
                    <w:jc w:val="center"/>
                    <w:rPr>
                      <w:ins w:id="29894" w:author="Philippe Hollanda - Oliveira Trust" w:date="2022-07-19T09:57:00Z"/>
                      <w:rFonts w:ascii="Arial" w:eastAsia="Times New Roman" w:hAnsi="Arial" w:cs="Arial"/>
                      <w:color w:val="000000"/>
                      <w:sz w:val="20"/>
                      <w:szCs w:val="20"/>
                      <w:lang w:eastAsia="pt-BR"/>
                    </w:rPr>
                  </w:pPr>
                  <w:ins w:id="2989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29D1B5D" w14:textId="77777777" w:rsidR="0016760B" w:rsidRPr="0016760B" w:rsidRDefault="0016760B" w:rsidP="0016760B">
                  <w:pPr>
                    <w:autoSpaceDE/>
                    <w:autoSpaceDN/>
                    <w:adjustRightInd/>
                    <w:jc w:val="center"/>
                    <w:rPr>
                      <w:ins w:id="29896" w:author="Philippe Hollanda - Oliveira Trust" w:date="2022-07-19T09:57:00Z"/>
                      <w:rFonts w:ascii="Arial" w:eastAsia="Times New Roman" w:hAnsi="Arial" w:cs="Arial"/>
                      <w:color w:val="000000"/>
                      <w:sz w:val="20"/>
                      <w:szCs w:val="20"/>
                      <w:lang w:eastAsia="pt-BR"/>
                    </w:rPr>
                  </w:pPr>
                  <w:ins w:id="29897" w:author="Philippe Hollanda - Oliveira Trust" w:date="2022-07-19T09:57:00Z">
                    <w:r w:rsidRPr="0016760B">
                      <w:rPr>
                        <w:rFonts w:ascii="Arial" w:eastAsia="Times New Roman" w:hAnsi="Arial" w:cs="Arial"/>
                        <w:color w:val="000000"/>
                        <w:sz w:val="20"/>
                        <w:szCs w:val="20"/>
                        <w:lang w:eastAsia="pt-BR"/>
                      </w:rPr>
                      <w:t>10/03/2021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2FA2E4" w14:textId="77777777" w:rsidR="0016760B" w:rsidRPr="0016760B" w:rsidRDefault="0016760B" w:rsidP="0016760B">
                  <w:pPr>
                    <w:autoSpaceDE/>
                    <w:autoSpaceDN/>
                    <w:adjustRightInd/>
                    <w:jc w:val="center"/>
                    <w:rPr>
                      <w:ins w:id="29898" w:author="Philippe Hollanda - Oliveira Trust" w:date="2022-07-19T09:57:00Z"/>
                      <w:rFonts w:ascii="Arial" w:eastAsia="Times New Roman" w:hAnsi="Arial" w:cs="Arial"/>
                      <w:color w:val="000000"/>
                      <w:sz w:val="20"/>
                      <w:szCs w:val="20"/>
                      <w:lang w:eastAsia="pt-BR"/>
                    </w:rPr>
                  </w:pPr>
                  <w:ins w:id="29899" w:author="Philippe Hollanda - Oliveira Trust" w:date="2022-07-19T09:57:00Z">
                    <w:r w:rsidRPr="0016760B">
                      <w:rPr>
                        <w:rFonts w:ascii="Arial" w:eastAsia="Times New Roman" w:hAnsi="Arial" w:cs="Arial"/>
                        <w:color w:val="000000"/>
                        <w:sz w:val="20"/>
                        <w:szCs w:val="20"/>
                        <w:lang w:eastAsia="pt-BR"/>
                      </w:rPr>
                      <w:t>R$ 4.918,31</w:t>
                    </w:r>
                  </w:ins>
                </w:p>
              </w:tc>
            </w:tr>
            <w:tr w:rsidR="0016760B" w:rsidRPr="0016760B" w14:paraId="35886318" w14:textId="77777777" w:rsidTr="0016760B">
              <w:trPr>
                <w:trHeight w:val="1785"/>
                <w:ins w:id="299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F02D85" w14:textId="77777777" w:rsidR="0016760B" w:rsidRPr="0016760B" w:rsidRDefault="0016760B" w:rsidP="0016760B">
                  <w:pPr>
                    <w:autoSpaceDE/>
                    <w:autoSpaceDN/>
                    <w:adjustRightInd/>
                    <w:jc w:val="center"/>
                    <w:rPr>
                      <w:ins w:id="29901" w:author="Philippe Hollanda - Oliveira Trust" w:date="2022-07-19T09:57:00Z"/>
                      <w:rFonts w:ascii="Arial" w:eastAsia="Times New Roman" w:hAnsi="Arial" w:cs="Arial"/>
                      <w:color w:val="000000"/>
                      <w:sz w:val="20"/>
                      <w:szCs w:val="20"/>
                      <w:lang w:eastAsia="pt-BR"/>
                    </w:rPr>
                  </w:pPr>
                  <w:ins w:id="29902" w:author="Philippe Hollanda - Oliveira Trust" w:date="2022-07-19T09:57:00Z">
                    <w:r w:rsidRPr="0016760B">
                      <w:rPr>
                        <w:rFonts w:ascii="Arial" w:eastAsia="Times New Roman" w:hAnsi="Arial" w:cs="Arial"/>
                        <w:color w:val="000000"/>
                        <w:sz w:val="20"/>
                        <w:szCs w:val="20"/>
                        <w:lang w:eastAsia="pt-BR"/>
                      </w:rPr>
                      <w:t>ARMAZENAMENTO, DEPÓSITO, CARGA, DESCARGA,ARRUMAÇÃO BENS</w:t>
                    </w:r>
                  </w:ins>
                </w:p>
              </w:tc>
              <w:tc>
                <w:tcPr>
                  <w:tcW w:w="2324" w:type="dxa"/>
                  <w:tcBorders>
                    <w:top w:val="nil"/>
                    <w:left w:val="nil"/>
                    <w:bottom w:val="single" w:sz="4" w:space="0" w:color="auto"/>
                    <w:right w:val="single" w:sz="4" w:space="0" w:color="auto"/>
                  </w:tcBorders>
                  <w:shd w:val="clear" w:color="auto" w:fill="auto"/>
                  <w:noWrap/>
                  <w:vAlign w:val="center"/>
                  <w:hideMark/>
                </w:tcPr>
                <w:p w14:paraId="560F22A7" w14:textId="77777777" w:rsidR="0016760B" w:rsidRPr="0016760B" w:rsidRDefault="0016760B" w:rsidP="0016760B">
                  <w:pPr>
                    <w:autoSpaceDE/>
                    <w:autoSpaceDN/>
                    <w:adjustRightInd/>
                    <w:jc w:val="center"/>
                    <w:rPr>
                      <w:ins w:id="29903" w:author="Philippe Hollanda - Oliveira Trust" w:date="2022-07-19T09:57:00Z"/>
                      <w:rFonts w:ascii="Arial" w:eastAsia="Times New Roman" w:hAnsi="Arial" w:cs="Arial"/>
                      <w:color w:val="000000"/>
                      <w:sz w:val="20"/>
                      <w:szCs w:val="20"/>
                      <w:lang w:eastAsia="pt-BR"/>
                    </w:rPr>
                  </w:pPr>
                  <w:ins w:id="29904"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B14A9E" w14:textId="77777777" w:rsidR="0016760B" w:rsidRPr="0016760B" w:rsidRDefault="0016760B" w:rsidP="0016760B">
                  <w:pPr>
                    <w:autoSpaceDE/>
                    <w:autoSpaceDN/>
                    <w:adjustRightInd/>
                    <w:jc w:val="center"/>
                    <w:rPr>
                      <w:ins w:id="29905" w:author="Philippe Hollanda - Oliveira Trust" w:date="2022-07-19T09:57:00Z"/>
                      <w:rFonts w:ascii="Arial" w:eastAsia="Times New Roman" w:hAnsi="Arial" w:cs="Arial"/>
                      <w:color w:val="000000"/>
                      <w:sz w:val="20"/>
                      <w:szCs w:val="20"/>
                      <w:lang w:eastAsia="pt-BR"/>
                    </w:rPr>
                  </w:pPr>
                  <w:ins w:id="29906" w:author="Philippe Hollanda - Oliveira Trust" w:date="2022-07-19T09:57:00Z">
                    <w:r w:rsidRPr="0016760B">
                      <w:rPr>
                        <w:rFonts w:ascii="Arial" w:eastAsia="Times New Roman" w:hAnsi="Arial" w:cs="Arial"/>
                        <w:color w:val="000000"/>
                        <w:sz w:val="20"/>
                        <w:szCs w:val="20"/>
                        <w:lang w:eastAsia="pt-BR"/>
                      </w:rPr>
                      <w:t>R$ 1.620,00</w:t>
                    </w:r>
                  </w:ins>
                </w:p>
              </w:tc>
            </w:tr>
            <w:tr w:rsidR="0016760B" w:rsidRPr="0016760B" w14:paraId="15A4C865" w14:textId="77777777" w:rsidTr="0016760B">
              <w:trPr>
                <w:trHeight w:val="1785"/>
                <w:ins w:id="299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4E6570" w14:textId="77777777" w:rsidR="0016760B" w:rsidRPr="0016760B" w:rsidRDefault="0016760B" w:rsidP="0016760B">
                  <w:pPr>
                    <w:autoSpaceDE/>
                    <w:autoSpaceDN/>
                    <w:adjustRightInd/>
                    <w:jc w:val="center"/>
                    <w:rPr>
                      <w:ins w:id="29908" w:author="Philippe Hollanda - Oliveira Trust" w:date="2022-07-19T09:57:00Z"/>
                      <w:rFonts w:ascii="Arial" w:eastAsia="Times New Roman" w:hAnsi="Arial" w:cs="Arial"/>
                      <w:color w:val="000000"/>
                      <w:sz w:val="20"/>
                      <w:szCs w:val="20"/>
                      <w:lang w:eastAsia="pt-BR"/>
                    </w:rPr>
                  </w:pPr>
                  <w:ins w:id="29909" w:author="Philippe Hollanda - Oliveira Trust" w:date="2022-07-19T09:57:00Z">
                    <w:r w:rsidRPr="0016760B">
                      <w:rPr>
                        <w:rFonts w:ascii="Arial" w:eastAsia="Times New Roman" w:hAnsi="Arial" w:cs="Arial"/>
                        <w:color w:val="000000"/>
                        <w:sz w:val="20"/>
                        <w:szCs w:val="20"/>
                        <w:lang w:eastAsia="pt-BR"/>
                      </w:rPr>
                      <w:lastRenderedPageBreak/>
                      <w:t>DATILOGRAFIA, DIGITAÇÃO, ESTENOGRAFIA, EXPEDIENTE, SECRETARIA EM GERAL</w:t>
                    </w:r>
                  </w:ins>
                </w:p>
              </w:tc>
              <w:tc>
                <w:tcPr>
                  <w:tcW w:w="2324" w:type="dxa"/>
                  <w:tcBorders>
                    <w:top w:val="nil"/>
                    <w:left w:val="nil"/>
                    <w:bottom w:val="single" w:sz="4" w:space="0" w:color="auto"/>
                    <w:right w:val="single" w:sz="4" w:space="0" w:color="auto"/>
                  </w:tcBorders>
                  <w:shd w:val="clear" w:color="auto" w:fill="auto"/>
                  <w:noWrap/>
                  <w:vAlign w:val="center"/>
                  <w:hideMark/>
                </w:tcPr>
                <w:p w14:paraId="76964BBB" w14:textId="77777777" w:rsidR="0016760B" w:rsidRPr="0016760B" w:rsidRDefault="0016760B" w:rsidP="0016760B">
                  <w:pPr>
                    <w:autoSpaceDE/>
                    <w:autoSpaceDN/>
                    <w:adjustRightInd/>
                    <w:jc w:val="center"/>
                    <w:rPr>
                      <w:ins w:id="29910" w:author="Philippe Hollanda - Oliveira Trust" w:date="2022-07-19T09:57:00Z"/>
                      <w:rFonts w:ascii="Arial" w:eastAsia="Times New Roman" w:hAnsi="Arial" w:cs="Arial"/>
                      <w:color w:val="000000"/>
                      <w:sz w:val="20"/>
                      <w:szCs w:val="20"/>
                      <w:lang w:eastAsia="pt-BR"/>
                    </w:rPr>
                  </w:pPr>
                  <w:ins w:id="29911"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E44129" w14:textId="77777777" w:rsidR="0016760B" w:rsidRPr="0016760B" w:rsidRDefault="0016760B" w:rsidP="0016760B">
                  <w:pPr>
                    <w:autoSpaceDE/>
                    <w:autoSpaceDN/>
                    <w:adjustRightInd/>
                    <w:jc w:val="center"/>
                    <w:rPr>
                      <w:ins w:id="29912" w:author="Philippe Hollanda - Oliveira Trust" w:date="2022-07-19T09:57:00Z"/>
                      <w:rFonts w:ascii="Arial" w:eastAsia="Times New Roman" w:hAnsi="Arial" w:cs="Arial"/>
                      <w:color w:val="000000"/>
                      <w:sz w:val="20"/>
                      <w:szCs w:val="20"/>
                      <w:lang w:eastAsia="pt-BR"/>
                    </w:rPr>
                  </w:pPr>
                  <w:ins w:id="29913" w:author="Philippe Hollanda - Oliveira Trust" w:date="2022-07-19T09:57:00Z">
                    <w:r w:rsidRPr="0016760B">
                      <w:rPr>
                        <w:rFonts w:ascii="Arial" w:eastAsia="Times New Roman" w:hAnsi="Arial" w:cs="Arial"/>
                        <w:color w:val="000000"/>
                        <w:sz w:val="20"/>
                        <w:szCs w:val="20"/>
                        <w:lang w:eastAsia="pt-BR"/>
                      </w:rPr>
                      <w:t>R$ 1.750,00</w:t>
                    </w:r>
                  </w:ins>
                </w:p>
              </w:tc>
            </w:tr>
            <w:tr w:rsidR="0016760B" w:rsidRPr="0016760B" w14:paraId="6DA78F1F" w14:textId="77777777" w:rsidTr="0016760B">
              <w:trPr>
                <w:trHeight w:val="1785"/>
                <w:ins w:id="299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A87FF7" w14:textId="77777777" w:rsidR="0016760B" w:rsidRPr="0016760B" w:rsidRDefault="0016760B" w:rsidP="0016760B">
                  <w:pPr>
                    <w:autoSpaceDE/>
                    <w:autoSpaceDN/>
                    <w:adjustRightInd/>
                    <w:jc w:val="center"/>
                    <w:rPr>
                      <w:ins w:id="29915" w:author="Philippe Hollanda - Oliveira Trust" w:date="2022-07-19T09:57:00Z"/>
                      <w:rFonts w:ascii="Arial" w:eastAsia="Times New Roman" w:hAnsi="Arial" w:cs="Arial"/>
                      <w:color w:val="000000"/>
                      <w:sz w:val="20"/>
                      <w:szCs w:val="20"/>
                      <w:lang w:eastAsia="pt-BR"/>
                    </w:rPr>
                  </w:pPr>
                  <w:ins w:id="2991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4420630" w14:textId="77777777" w:rsidR="0016760B" w:rsidRPr="0016760B" w:rsidRDefault="0016760B" w:rsidP="0016760B">
                  <w:pPr>
                    <w:autoSpaceDE/>
                    <w:autoSpaceDN/>
                    <w:adjustRightInd/>
                    <w:jc w:val="center"/>
                    <w:rPr>
                      <w:ins w:id="29917" w:author="Philippe Hollanda - Oliveira Trust" w:date="2022-07-19T09:57:00Z"/>
                      <w:rFonts w:ascii="Arial" w:eastAsia="Times New Roman" w:hAnsi="Arial" w:cs="Arial"/>
                      <w:sz w:val="20"/>
                      <w:szCs w:val="20"/>
                      <w:lang w:eastAsia="pt-BR"/>
                    </w:rPr>
                  </w:pPr>
                  <w:ins w:id="29918" w:author="Philippe Hollanda - Oliveira Trust" w:date="2022-07-19T09:57:00Z">
                    <w:r w:rsidRPr="0016760B">
                      <w:rPr>
                        <w:rFonts w:ascii="Arial" w:eastAsia="Times New Roman" w:hAnsi="Arial" w:cs="Arial"/>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F4492A" w14:textId="77777777" w:rsidR="0016760B" w:rsidRPr="0016760B" w:rsidRDefault="0016760B" w:rsidP="0016760B">
                  <w:pPr>
                    <w:autoSpaceDE/>
                    <w:autoSpaceDN/>
                    <w:adjustRightInd/>
                    <w:jc w:val="center"/>
                    <w:rPr>
                      <w:ins w:id="29919" w:author="Philippe Hollanda - Oliveira Trust" w:date="2022-07-19T09:57:00Z"/>
                      <w:rFonts w:ascii="Arial" w:eastAsia="Times New Roman" w:hAnsi="Arial" w:cs="Arial"/>
                      <w:sz w:val="20"/>
                      <w:szCs w:val="20"/>
                      <w:lang w:eastAsia="pt-BR"/>
                    </w:rPr>
                  </w:pPr>
                  <w:ins w:id="29920" w:author="Philippe Hollanda - Oliveira Trust" w:date="2022-07-19T09:57:00Z">
                    <w:r w:rsidRPr="0016760B">
                      <w:rPr>
                        <w:rFonts w:ascii="Arial" w:eastAsia="Times New Roman" w:hAnsi="Arial" w:cs="Arial"/>
                        <w:sz w:val="20"/>
                        <w:szCs w:val="20"/>
                        <w:lang w:eastAsia="pt-BR"/>
                      </w:rPr>
                      <w:t>R$ 800,00</w:t>
                    </w:r>
                  </w:ins>
                </w:p>
              </w:tc>
            </w:tr>
            <w:tr w:rsidR="0016760B" w:rsidRPr="0016760B" w14:paraId="4DA4330D" w14:textId="77777777" w:rsidTr="0016760B">
              <w:trPr>
                <w:trHeight w:val="1785"/>
                <w:ins w:id="299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2A814F" w14:textId="77777777" w:rsidR="0016760B" w:rsidRPr="0016760B" w:rsidRDefault="0016760B" w:rsidP="0016760B">
                  <w:pPr>
                    <w:autoSpaceDE/>
                    <w:autoSpaceDN/>
                    <w:adjustRightInd/>
                    <w:jc w:val="center"/>
                    <w:rPr>
                      <w:ins w:id="29922" w:author="Philippe Hollanda - Oliveira Trust" w:date="2022-07-19T09:57:00Z"/>
                      <w:rFonts w:ascii="Arial" w:eastAsia="Times New Roman" w:hAnsi="Arial" w:cs="Arial"/>
                      <w:color w:val="000000"/>
                      <w:sz w:val="20"/>
                      <w:szCs w:val="20"/>
                      <w:lang w:eastAsia="pt-BR"/>
                    </w:rPr>
                  </w:pPr>
                  <w:ins w:id="2992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9AFA704" w14:textId="77777777" w:rsidR="0016760B" w:rsidRPr="0016760B" w:rsidRDefault="0016760B" w:rsidP="0016760B">
                  <w:pPr>
                    <w:autoSpaceDE/>
                    <w:autoSpaceDN/>
                    <w:adjustRightInd/>
                    <w:jc w:val="center"/>
                    <w:rPr>
                      <w:ins w:id="29924" w:author="Philippe Hollanda - Oliveira Trust" w:date="2022-07-19T09:57:00Z"/>
                      <w:rFonts w:ascii="Arial" w:eastAsia="Times New Roman" w:hAnsi="Arial" w:cs="Arial"/>
                      <w:sz w:val="20"/>
                      <w:szCs w:val="20"/>
                      <w:lang w:eastAsia="pt-BR"/>
                    </w:rPr>
                  </w:pPr>
                  <w:ins w:id="29925" w:author="Philippe Hollanda - Oliveira Trust" w:date="2022-07-19T09:57:00Z">
                    <w:r w:rsidRPr="0016760B">
                      <w:rPr>
                        <w:rFonts w:ascii="Arial" w:eastAsia="Times New Roman" w:hAnsi="Arial" w:cs="Arial"/>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A70CD6" w14:textId="77777777" w:rsidR="0016760B" w:rsidRPr="0016760B" w:rsidRDefault="0016760B" w:rsidP="0016760B">
                  <w:pPr>
                    <w:autoSpaceDE/>
                    <w:autoSpaceDN/>
                    <w:adjustRightInd/>
                    <w:jc w:val="center"/>
                    <w:rPr>
                      <w:ins w:id="29926" w:author="Philippe Hollanda - Oliveira Trust" w:date="2022-07-19T09:57:00Z"/>
                      <w:rFonts w:ascii="Arial" w:eastAsia="Times New Roman" w:hAnsi="Arial" w:cs="Arial"/>
                      <w:sz w:val="20"/>
                      <w:szCs w:val="20"/>
                      <w:lang w:eastAsia="pt-BR"/>
                    </w:rPr>
                  </w:pPr>
                  <w:ins w:id="29927" w:author="Philippe Hollanda - Oliveira Trust" w:date="2022-07-19T09:57:00Z">
                    <w:r w:rsidRPr="0016760B">
                      <w:rPr>
                        <w:rFonts w:ascii="Arial" w:eastAsia="Times New Roman" w:hAnsi="Arial" w:cs="Arial"/>
                        <w:sz w:val="20"/>
                        <w:szCs w:val="20"/>
                        <w:lang w:eastAsia="pt-BR"/>
                      </w:rPr>
                      <w:t>R$ 4.576,00</w:t>
                    </w:r>
                  </w:ins>
                </w:p>
              </w:tc>
            </w:tr>
            <w:tr w:rsidR="0016760B" w:rsidRPr="0016760B" w14:paraId="39392F3D" w14:textId="77777777" w:rsidTr="0016760B">
              <w:trPr>
                <w:trHeight w:val="1785"/>
                <w:ins w:id="299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47543D" w14:textId="77777777" w:rsidR="0016760B" w:rsidRPr="0016760B" w:rsidRDefault="0016760B" w:rsidP="0016760B">
                  <w:pPr>
                    <w:autoSpaceDE/>
                    <w:autoSpaceDN/>
                    <w:adjustRightInd/>
                    <w:jc w:val="center"/>
                    <w:rPr>
                      <w:ins w:id="29929" w:author="Philippe Hollanda - Oliveira Trust" w:date="2022-07-19T09:57:00Z"/>
                      <w:rFonts w:ascii="Arial" w:eastAsia="Times New Roman" w:hAnsi="Arial" w:cs="Arial"/>
                      <w:color w:val="000000"/>
                      <w:sz w:val="20"/>
                      <w:szCs w:val="20"/>
                      <w:lang w:eastAsia="pt-BR"/>
                    </w:rPr>
                  </w:pPr>
                  <w:ins w:id="2993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E776BD2" w14:textId="77777777" w:rsidR="0016760B" w:rsidRPr="0016760B" w:rsidRDefault="0016760B" w:rsidP="0016760B">
                  <w:pPr>
                    <w:autoSpaceDE/>
                    <w:autoSpaceDN/>
                    <w:adjustRightInd/>
                    <w:jc w:val="center"/>
                    <w:rPr>
                      <w:ins w:id="29931" w:author="Philippe Hollanda - Oliveira Trust" w:date="2022-07-19T09:57:00Z"/>
                      <w:rFonts w:ascii="Arial" w:eastAsia="Times New Roman" w:hAnsi="Arial" w:cs="Arial"/>
                      <w:sz w:val="20"/>
                      <w:szCs w:val="20"/>
                      <w:lang w:eastAsia="pt-BR"/>
                    </w:rPr>
                  </w:pPr>
                  <w:ins w:id="29932" w:author="Philippe Hollanda - Oliveira Trust" w:date="2022-07-19T09:57:00Z">
                    <w:r w:rsidRPr="0016760B">
                      <w:rPr>
                        <w:rFonts w:ascii="Arial" w:eastAsia="Times New Roman" w:hAnsi="Arial" w:cs="Arial"/>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7031F4" w14:textId="77777777" w:rsidR="0016760B" w:rsidRPr="0016760B" w:rsidRDefault="0016760B" w:rsidP="0016760B">
                  <w:pPr>
                    <w:autoSpaceDE/>
                    <w:autoSpaceDN/>
                    <w:adjustRightInd/>
                    <w:jc w:val="center"/>
                    <w:rPr>
                      <w:ins w:id="29933" w:author="Philippe Hollanda - Oliveira Trust" w:date="2022-07-19T09:57:00Z"/>
                      <w:rFonts w:ascii="Arial" w:eastAsia="Times New Roman" w:hAnsi="Arial" w:cs="Arial"/>
                      <w:sz w:val="20"/>
                      <w:szCs w:val="20"/>
                      <w:lang w:eastAsia="pt-BR"/>
                    </w:rPr>
                  </w:pPr>
                  <w:ins w:id="29934" w:author="Philippe Hollanda - Oliveira Trust" w:date="2022-07-19T09:57:00Z">
                    <w:r w:rsidRPr="0016760B">
                      <w:rPr>
                        <w:rFonts w:ascii="Arial" w:eastAsia="Times New Roman" w:hAnsi="Arial" w:cs="Arial"/>
                        <w:sz w:val="20"/>
                        <w:szCs w:val="20"/>
                        <w:lang w:eastAsia="pt-BR"/>
                      </w:rPr>
                      <w:t>R$ 7.916,55</w:t>
                    </w:r>
                  </w:ins>
                </w:p>
              </w:tc>
            </w:tr>
            <w:tr w:rsidR="0016760B" w:rsidRPr="0016760B" w14:paraId="39208CAD" w14:textId="77777777" w:rsidTr="0016760B">
              <w:trPr>
                <w:trHeight w:val="1785"/>
                <w:ins w:id="299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D60994" w14:textId="77777777" w:rsidR="0016760B" w:rsidRPr="0016760B" w:rsidRDefault="0016760B" w:rsidP="0016760B">
                  <w:pPr>
                    <w:autoSpaceDE/>
                    <w:autoSpaceDN/>
                    <w:adjustRightInd/>
                    <w:jc w:val="center"/>
                    <w:rPr>
                      <w:ins w:id="29936" w:author="Philippe Hollanda - Oliveira Trust" w:date="2022-07-19T09:57:00Z"/>
                      <w:rFonts w:ascii="Arial" w:eastAsia="Times New Roman" w:hAnsi="Arial" w:cs="Arial"/>
                      <w:color w:val="000000"/>
                      <w:sz w:val="20"/>
                      <w:szCs w:val="20"/>
                      <w:lang w:eastAsia="pt-BR"/>
                    </w:rPr>
                  </w:pPr>
                  <w:ins w:id="2993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B3A6B79" w14:textId="77777777" w:rsidR="0016760B" w:rsidRPr="0016760B" w:rsidRDefault="0016760B" w:rsidP="0016760B">
                  <w:pPr>
                    <w:autoSpaceDE/>
                    <w:autoSpaceDN/>
                    <w:adjustRightInd/>
                    <w:jc w:val="center"/>
                    <w:rPr>
                      <w:ins w:id="29938" w:author="Philippe Hollanda - Oliveira Trust" w:date="2022-07-19T09:57:00Z"/>
                      <w:rFonts w:ascii="Arial" w:eastAsia="Times New Roman" w:hAnsi="Arial" w:cs="Arial"/>
                      <w:sz w:val="20"/>
                      <w:szCs w:val="20"/>
                      <w:lang w:eastAsia="pt-BR"/>
                    </w:rPr>
                  </w:pPr>
                  <w:ins w:id="29939" w:author="Philippe Hollanda - Oliveira Trust" w:date="2022-07-19T09:57:00Z">
                    <w:r w:rsidRPr="0016760B">
                      <w:rPr>
                        <w:rFonts w:ascii="Arial" w:eastAsia="Times New Roman" w:hAnsi="Arial" w:cs="Arial"/>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39F2B3" w14:textId="77777777" w:rsidR="0016760B" w:rsidRPr="0016760B" w:rsidRDefault="0016760B" w:rsidP="0016760B">
                  <w:pPr>
                    <w:autoSpaceDE/>
                    <w:autoSpaceDN/>
                    <w:adjustRightInd/>
                    <w:jc w:val="center"/>
                    <w:rPr>
                      <w:ins w:id="29940" w:author="Philippe Hollanda - Oliveira Trust" w:date="2022-07-19T09:57:00Z"/>
                      <w:rFonts w:ascii="Arial" w:eastAsia="Times New Roman" w:hAnsi="Arial" w:cs="Arial"/>
                      <w:color w:val="000000"/>
                      <w:sz w:val="20"/>
                      <w:szCs w:val="20"/>
                      <w:lang w:eastAsia="pt-BR"/>
                    </w:rPr>
                  </w:pPr>
                  <w:ins w:id="29941" w:author="Philippe Hollanda - Oliveira Trust" w:date="2022-07-19T09:57:00Z">
                    <w:r w:rsidRPr="0016760B">
                      <w:rPr>
                        <w:rFonts w:ascii="Arial" w:eastAsia="Times New Roman" w:hAnsi="Arial" w:cs="Arial"/>
                        <w:color w:val="000000"/>
                        <w:sz w:val="20"/>
                        <w:szCs w:val="20"/>
                        <w:lang w:eastAsia="pt-BR"/>
                      </w:rPr>
                      <w:t>R$ 17.362,11</w:t>
                    </w:r>
                  </w:ins>
                </w:p>
              </w:tc>
            </w:tr>
            <w:tr w:rsidR="0016760B" w:rsidRPr="0016760B" w14:paraId="75F061C1" w14:textId="77777777" w:rsidTr="0016760B">
              <w:trPr>
                <w:trHeight w:val="1785"/>
                <w:ins w:id="299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C1A5E9" w14:textId="77777777" w:rsidR="0016760B" w:rsidRPr="0016760B" w:rsidRDefault="0016760B" w:rsidP="0016760B">
                  <w:pPr>
                    <w:autoSpaceDE/>
                    <w:autoSpaceDN/>
                    <w:adjustRightInd/>
                    <w:jc w:val="center"/>
                    <w:rPr>
                      <w:ins w:id="29943" w:author="Philippe Hollanda - Oliveira Trust" w:date="2022-07-19T09:57:00Z"/>
                      <w:rFonts w:ascii="Arial" w:eastAsia="Times New Roman" w:hAnsi="Arial" w:cs="Arial"/>
                      <w:color w:val="000000"/>
                      <w:sz w:val="20"/>
                      <w:szCs w:val="20"/>
                      <w:lang w:eastAsia="pt-BR"/>
                    </w:rPr>
                  </w:pPr>
                  <w:ins w:id="29944"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006A60D" w14:textId="77777777" w:rsidR="0016760B" w:rsidRPr="0016760B" w:rsidRDefault="0016760B" w:rsidP="0016760B">
                  <w:pPr>
                    <w:autoSpaceDE/>
                    <w:autoSpaceDN/>
                    <w:adjustRightInd/>
                    <w:jc w:val="center"/>
                    <w:rPr>
                      <w:ins w:id="29945" w:author="Philippe Hollanda - Oliveira Trust" w:date="2022-07-19T09:57:00Z"/>
                      <w:rFonts w:ascii="Arial" w:eastAsia="Times New Roman" w:hAnsi="Arial" w:cs="Arial"/>
                      <w:color w:val="000000"/>
                      <w:sz w:val="20"/>
                      <w:szCs w:val="20"/>
                      <w:lang w:eastAsia="pt-BR"/>
                    </w:rPr>
                  </w:pPr>
                  <w:ins w:id="29946" w:author="Philippe Hollanda - Oliveira Trust" w:date="2022-07-19T09:57:00Z">
                    <w:r w:rsidRPr="0016760B">
                      <w:rPr>
                        <w:rFonts w:ascii="Arial" w:eastAsia="Times New Roman" w:hAnsi="Arial" w:cs="Arial"/>
                        <w:color w:val="000000"/>
                        <w:sz w:val="20"/>
                        <w:szCs w:val="20"/>
                        <w:lang w:eastAsia="pt-BR"/>
                      </w:rPr>
                      <w:t>12/04/2022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6A1D025C" w14:textId="77777777" w:rsidR="0016760B" w:rsidRPr="0016760B" w:rsidRDefault="0016760B" w:rsidP="0016760B">
                  <w:pPr>
                    <w:autoSpaceDE/>
                    <w:autoSpaceDN/>
                    <w:adjustRightInd/>
                    <w:jc w:val="center"/>
                    <w:rPr>
                      <w:ins w:id="29947" w:author="Philippe Hollanda - Oliveira Trust" w:date="2022-07-19T09:57:00Z"/>
                      <w:rFonts w:ascii="Arial" w:eastAsia="Times New Roman" w:hAnsi="Arial" w:cs="Arial"/>
                      <w:color w:val="000000"/>
                      <w:sz w:val="20"/>
                      <w:szCs w:val="20"/>
                      <w:lang w:eastAsia="pt-BR"/>
                    </w:rPr>
                  </w:pPr>
                  <w:ins w:id="29948" w:author="Philippe Hollanda - Oliveira Trust" w:date="2022-07-19T09:57:00Z">
                    <w:r w:rsidRPr="0016760B">
                      <w:rPr>
                        <w:rFonts w:ascii="Arial" w:eastAsia="Times New Roman" w:hAnsi="Arial" w:cs="Arial"/>
                        <w:color w:val="000000"/>
                        <w:sz w:val="20"/>
                        <w:szCs w:val="20"/>
                        <w:lang w:eastAsia="pt-BR"/>
                      </w:rPr>
                      <w:t>R$ 1.454,01</w:t>
                    </w:r>
                  </w:ins>
                </w:p>
              </w:tc>
            </w:tr>
            <w:tr w:rsidR="0016760B" w:rsidRPr="0016760B" w14:paraId="1B35B552" w14:textId="77777777" w:rsidTr="0016760B">
              <w:trPr>
                <w:trHeight w:val="1785"/>
                <w:ins w:id="299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E31D41" w14:textId="77777777" w:rsidR="0016760B" w:rsidRPr="0016760B" w:rsidRDefault="0016760B" w:rsidP="0016760B">
                  <w:pPr>
                    <w:autoSpaceDE/>
                    <w:autoSpaceDN/>
                    <w:adjustRightInd/>
                    <w:jc w:val="center"/>
                    <w:rPr>
                      <w:ins w:id="29950" w:author="Philippe Hollanda - Oliveira Trust" w:date="2022-07-19T09:57:00Z"/>
                      <w:rFonts w:ascii="Arial" w:eastAsia="Times New Roman" w:hAnsi="Arial" w:cs="Arial"/>
                      <w:color w:val="000000"/>
                      <w:sz w:val="20"/>
                      <w:szCs w:val="20"/>
                      <w:lang w:eastAsia="pt-BR"/>
                    </w:rPr>
                  </w:pPr>
                  <w:ins w:id="29951" w:author="Philippe Hollanda - Oliveira Trust" w:date="2022-07-19T09:57:00Z">
                    <w:r w:rsidRPr="0016760B">
                      <w:rPr>
                        <w:rFonts w:ascii="Arial" w:eastAsia="Times New Roman" w:hAnsi="Arial" w:cs="Arial"/>
                        <w:color w:val="000000"/>
                        <w:sz w:val="20"/>
                        <w:szCs w:val="20"/>
                        <w:lang w:eastAsia="pt-BR"/>
                      </w:rPr>
                      <w:t>CANTONEIRA E TELA</w:t>
                    </w:r>
                  </w:ins>
                </w:p>
              </w:tc>
              <w:tc>
                <w:tcPr>
                  <w:tcW w:w="2324" w:type="dxa"/>
                  <w:tcBorders>
                    <w:top w:val="nil"/>
                    <w:left w:val="nil"/>
                    <w:bottom w:val="single" w:sz="4" w:space="0" w:color="auto"/>
                    <w:right w:val="single" w:sz="4" w:space="0" w:color="auto"/>
                  </w:tcBorders>
                  <w:shd w:val="clear" w:color="auto" w:fill="auto"/>
                  <w:noWrap/>
                  <w:vAlign w:val="center"/>
                  <w:hideMark/>
                </w:tcPr>
                <w:p w14:paraId="20E60F12" w14:textId="77777777" w:rsidR="0016760B" w:rsidRPr="0016760B" w:rsidRDefault="0016760B" w:rsidP="0016760B">
                  <w:pPr>
                    <w:autoSpaceDE/>
                    <w:autoSpaceDN/>
                    <w:adjustRightInd/>
                    <w:jc w:val="center"/>
                    <w:rPr>
                      <w:ins w:id="29952" w:author="Philippe Hollanda - Oliveira Trust" w:date="2022-07-19T09:57:00Z"/>
                      <w:rFonts w:ascii="Arial" w:eastAsia="Times New Roman" w:hAnsi="Arial" w:cs="Arial"/>
                      <w:color w:val="000000"/>
                      <w:sz w:val="20"/>
                      <w:szCs w:val="20"/>
                      <w:lang w:eastAsia="pt-BR"/>
                    </w:rPr>
                  </w:pPr>
                  <w:ins w:id="29953"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34DCF1D1" w14:textId="77777777" w:rsidR="0016760B" w:rsidRPr="0016760B" w:rsidRDefault="0016760B" w:rsidP="0016760B">
                  <w:pPr>
                    <w:autoSpaceDE/>
                    <w:autoSpaceDN/>
                    <w:adjustRightInd/>
                    <w:jc w:val="center"/>
                    <w:rPr>
                      <w:ins w:id="29954" w:author="Philippe Hollanda - Oliveira Trust" w:date="2022-07-19T09:57:00Z"/>
                      <w:rFonts w:ascii="Arial" w:eastAsia="Times New Roman" w:hAnsi="Arial" w:cs="Arial"/>
                      <w:color w:val="000000"/>
                      <w:sz w:val="20"/>
                      <w:szCs w:val="20"/>
                      <w:lang w:eastAsia="pt-BR"/>
                    </w:rPr>
                  </w:pPr>
                  <w:ins w:id="29955" w:author="Philippe Hollanda - Oliveira Trust" w:date="2022-07-19T09:57:00Z">
                    <w:r w:rsidRPr="0016760B">
                      <w:rPr>
                        <w:rFonts w:ascii="Arial" w:eastAsia="Times New Roman" w:hAnsi="Arial" w:cs="Arial"/>
                        <w:color w:val="000000"/>
                        <w:sz w:val="20"/>
                        <w:szCs w:val="20"/>
                        <w:lang w:eastAsia="pt-BR"/>
                      </w:rPr>
                      <w:t>R$ 8.141,60</w:t>
                    </w:r>
                  </w:ins>
                </w:p>
              </w:tc>
            </w:tr>
            <w:tr w:rsidR="0016760B" w:rsidRPr="0016760B" w14:paraId="1E232F9D" w14:textId="77777777" w:rsidTr="0016760B">
              <w:trPr>
                <w:trHeight w:val="1785"/>
                <w:ins w:id="299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79CED2" w14:textId="77777777" w:rsidR="0016760B" w:rsidRPr="0016760B" w:rsidRDefault="0016760B" w:rsidP="0016760B">
                  <w:pPr>
                    <w:autoSpaceDE/>
                    <w:autoSpaceDN/>
                    <w:adjustRightInd/>
                    <w:jc w:val="center"/>
                    <w:rPr>
                      <w:ins w:id="29957" w:author="Philippe Hollanda - Oliveira Trust" w:date="2022-07-19T09:57:00Z"/>
                      <w:rFonts w:ascii="Arial" w:eastAsia="Times New Roman" w:hAnsi="Arial" w:cs="Arial"/>
                      <w:color w:val="000000"/>
                      <w:sz w:val="20"/>
                      <w:szCs w:val="20"/>
                      <w:lang w:eastAsia="pt-BR"/>
                    </w:rPr>
                  </w:pPr>
                  <w:ins w:id="2995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A004BCB" w14:textId="77777777" w:rsidR="0016760B" w:rsidRPr="0016760B" w:rsidRDefault="0016760B" w:rsidP="0016760B">
                  <w:pPr>
                    <w:autoSpaceDE/>
                    <w:autoSpaceDN/>
                    <w:adjustRightInd/>
                    <w:jc w:val="center"/>
                    <w:rPr>
                      <w:ins w:id="29959" w:author="Philippe Hollanda - Oliveira Trust" w:date="2022-07-19T09:57:00Z"/>
                      <w:rFonts w:ascii="Arial" w:eastAsia="Times New Roman" w:hAnsi="Arial" w:cs="Arial"/>
                      <w:color w:val="000000"/>
                      <w:sz w:val="20"/>
                      <w:szCs w:val="20"/>
                      <w:lang w:eastAsia="pt-BR"/>
                    </w:rPr>
                  </w:pPr>
                  <w:ins w:id="29960" w:author="Philippe Hollanda - Oliveira Trust" w:date="2022-07-19T09:57:00Z">
                    <w:r w:rsidRPr="0016760B">
                      <w:rPr>
                        <w:rFonts w:ascii="Arial" w:eastAsia="Times New Roman" w:hAnsi="Arial" w:cs="Arial"/>
                        <w:color w:val="000000"/>
                        <w:sz w:val="20"/>
                        <w:szCs w:val="20"/>
                        <w:lang w:eastAsia="pt-BR"/>
                      </w:rPr>
                      <w:t>18/04/2022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38688E2D" w14:textId="77777777" w:rsidR="0016760B" w:rsidRPr="0016760B" w:rsidRDefault="0016760B" w:rsidP="0016760B">
                  <w:pPr>
                    <w:autoSpaceDE/>
                    <w:autoSpaceDN/>
                    <w:adjustRightInd/>
                    <w:jc w:val="center"/>
                    <w:rPr>
                      <w:ins w:id="29961" w:author="Philippe Hollanda - Oliveira Trust" w:date="2022-07-19T09:57:00Z"/>
                      <w:rFonts w:ascii="Arial" w:eastAsia="Times New Roman" w:hAnsi="Arial" w:cs="Arial"/>
                      <w:color w:val="000000"/>
                      <w:sz w:val="20"/>
                      <w:szCs w:val="20"/>
                      <w:lang w:eastAsia="pt-BR"/>
                    </w:rPr>
                  </w:pPr>
                  <w:ins w:id="29962" w:author="Philippe Hollanda - Oliveira Trust" w:date="2022-07-19T09:57:00Z">
                    <w:r w:rsidRPr="0016760B">
                      <w:rPr>
                        <w:rFonts w:ascii="Arial" w:eastAsia="Times New Roman" w:hAnsi="Arial" w:cs="Arial"/>
                        <w:color w:val="000000"/>
                        <w:sz w:val="20"/>
                        <w:szCs w:val="20"/>
                        <w:lang w:eastAsia="pt-BR"/>
                      </w:rPr>
                      <w:t>R$ 1.400,00</w:t>
                    </w:r>
                  </w:ins>
                </w:p>
              </w:tc>
            </w:tr>
            <w:tr w:rsidR="0016760B" w:rsidRPr="0016760B" w14:paraId="3E924FE6" w14:textId="77777777" w:rsidTr="0016760B">
              <w:trPr>
                <w:trHeight w:val="1785"/>
                <w:ins w:id="299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E656A7" w14:textId="77777777" w:rsidR="0016760B" w:rsidRPr="0016760B" w:rsidRDefault="0016760B" w:rsidP="0016760B">
                  <w:pPr>
                    <w:autoSpaceDE/>
                    <w:autoSpaceDN/>
                    <w:adjustRightInd/>
                    <w:jc w:val="center"/>
                    <w:rPr>
                      <w:ins w:id="29964" w:author="Philippe Hollanda - Oliveira Trust" w:date="2022-07-19T09:57:00Z"/>
                      <w:rFonts w:ascii="Arial" w:eastAsia="Times New Roman" w:hAnsi="Arial" w:cs="Arial"/>
                      <w:color w:val="000000"/>
                      <w:sz w:val="20"/>
                      <w:szCs w:val="20"/>
                      <w:lang w:eastAsia="pt-BR"/>
                    </w:rPr>
                  </w:pPr>
                  <w:ins w:id="2996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D971C7D" w14:textId="77777777" w:rsidR="0016760B" w:rsidRPr="0016760B" w:rsidRDefault="0016760B" w:rsidP="0016760B">
                  <w:pPr>
                    <w:autoSpaceDE/>
                    <w:autoSpaceDN/>
                    <w:adjustRightInd/>
                    <w:jc w:val="center"/>
                    <w:rPr>
                      <w:ins w:id="29966" w:author="Philippe Hollanda - Oliveira Trust" w:date="2022-07-19T09:57:00Z"/>
                      <w:rFonts w:ascii="Arial" w:eastAsia="Times New Roman" w:hAnsi="Arial" w:cs="Arial"/>
                      <w:color w:val="000000"/>
                      <w:sz w:val="20"/>
                      <w:szCs w:val="20"/>
                      <w:lang w:eastAsia="pt-BR"/>
                    </w:rPr>
                  </w:pPr>
                  <w:ins w:id="29967" w:author="Philippe Hollanda - Oliveira Trust" w:date="2022-07-19T09:57:00Z">
                    <w:r w:rsidRPr="0016760B">
                      <w:rPr>
                        <w:rFonts w:ascii="Arial" w:eastAsia="Times New Roman" w:hAnsi="Arial" w:cs="Arial"/>
                        <w:color w:val="000000"/>
                        <w:sz w:val="20"/>
                        <w:szCs w:val="20"/>
                        <w:lang w:eastAsia="pt-BR"/>
                      </w:rPr>
                      <w:t>18/04/2022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792C9663" w14:textId="77777777" w:rsidR="0016760B" w:rsidRPr="0016760B" w:rsidRDefault="0016760B" w:rsidP="0016760B">
                  <w:pPr>
                    <w:autoSpaceDE/>
                    <w:autoSpaceDN/>
                    <w:adjustRightInd/>
                    <w:jc w:val="center"/>
                    <w:rPr>
                      <w:ins w:id="29968" w:author="Philippe Hollanda - Oliveira Trust" w:date="2022-07-19T09:57:00Z"/>
                      <w:rFonts w:ascii="Arial" w:eastAsia="Times New Roman" w:hAnsi="Arial" w:cs="Arial"/>
                      <w:color w:val="000000"/>
                      <w:sz w:val="20"/>
                      <w:szCs w:val="20"/>
                      <w:lang w:eastAsia="pt-BR"/>
                    </w:rPr>
                  </w:pPr>
                  <w:ins w:id="29969" w:author="Philippe Hollanda - Oliveira Trust" w:date="2022-07-19T09:57:00Z">
                    <w:r w:rsidRPr="0016760B">
                      <w:rPr>
                        <w:rFonts w:ascii="Arial" w:eastAsia="Times New Roman" w:hAnsi="Arial" w:cs="Arial"/>
                        <w:color w:val="000000"/>
                        <w:sz w:val="20"/>
                        <w:szCs w:val="20"/>
                        <w:lang w:eastAsia="pt-BR"/>
                      </w:rPr>
                      <w:t>R$ 110,00</w:t>
                    </w:r>
                  </w:ins>
                </w:p>
              </w:tc>
            </w:tr>
            <w:tr w:rsidR="0016760B" w:rsidRPr="0016760B" w14:paraId="4550FF2D" w14:textId="77777777" w:rsidTr="0016760B">
              <w:trPr>
                <w:trHeight w:val="1785"/>
                <w:ins w:id="299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0FEED1" w14:textId="77777777" w:rsidR="0016760B" w:rsidRPr="0016760B" w:rsidRDefault="0016760B" w:rsidP="0016760B">
                  <w:pPr>
                    <w:autoSpaceDE/>
                    <w:autoSpaceDN/>
                    <w:adjustRightInd/>
                    <w:jc w:val="center"/>
                    <w:rPr>
                      <w:ins w:id="29971" w:author="Philippe Hollanda - Oliveira Trust" w:date="2022-07-19T09:57:00Z"/>
                      <w:rFonts w:ascii="Arial" w:eastAsia="Times New Roman" w:hAnsi="Arial" w:cs="Arial"/>
                      <w:color w:val="000000"/>
                      <w:sz w:val="20"/>
                      <w:szCs w:val="20"/>
                      <w:lang w:eastAsia="pt-BR"/>
                    </w:rPr>
                  </w:pPr>
                  <w:ins w:id="2997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4498D9D" w14:textId="77777777" w:rsidR="0016760B" w:rsidRPr="0016760B" w:rsidRDefault="0016760B" w:rsidP="0016760B">
                  <w:pPr>
                    <w:autoSpaceDE/>
                    <w:autoSpaceDN/>
                    <w:adjustRightInd/>
                    <w:jc w:val="center"/>
                    <w:rPr>
                      <w:ins w:id="29973" w:author="Philippe Hollanda - Oliveira Trust" w:date="2022-07-19T09:57:00Z"/>
                      <w:rFonts w:ascii="Arial" w:eastAsia="Times New Roman" w:hAnsi="Arial" w:cs="Arial"/>
                      <w:color w:val="000000"/>
                      <w:sz w:val="20"/>
                      <w:szCs w:val="20"/>
                      <w:lang w:eastAsia="pt-BR"/>
                    </w:rPr>
                  </w:pPr>
                  <w:ins w:id="29974" w:author="Philippe Hollanda - Oliveira Trust" w:date="2022-07-19T09:57:00Z">
                    <w:r w:rsidRPr="0016760B">
                      <w:rPr>
                        <w:rFonts w:ascii="Arial" w:eastAsia="Times New Roman" w:hAnsi="Arial" w:cs="Arial"/>
                        <w:color w:val="000000"/>
                        <w:sz w:val="20"/>
                        <w:szCs w:val="20"/>
                        <w:lang w:eastAsia="pt-BR"/>
                      </w:rPr>
                      <w:t>18/04/2022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64CA70A9" w14:textId="77777777" w:rsidR="0016760B" w:rsidRPr="0016760B" w:rsidRDefault="0016760B" w:rsidP="0016760B">
                  <w:pPr>
                    <w:autoSpaceDE/>
                    <w:autoSpaceDN/>
                    <w:adjustRightInd/>
                    <w:jc w:val="center"/>
                    <w:rPr>
                      <w:ins w:id="29975" w:author="Philippe Hollanda - Oliveira Trust" w:date="2022-07-19T09:57:00Z"/>
                      <w:rFonts w:ascii="Arial" w:eastAsia="Times New Roman" w:hAnsi="Arial" w:cs="Arial"/>
                      <w:color w:val="000000"/>
                      <w:sz w:val="20"/>
                      <w:szCs w:val="20"/>
                      <w:lang w:eastAsia="pt-BR"/>
                    </w:rPr>
                  </w:pPr>
                  <w:ins w:id="29976" w:author="Philippe Hollanda - Oliveira Trust" w:date="2022-07-19T09:57:00Z">
                    <w:r w:rsidRPr="0016760B">
                      <w:rPr>
                        <w:rFonts w:ascii="Arial" w:eastAsia="Times New Roman" w:hAnsi="Arial" w:cs="Arial"/>
                        <w:color w:val="000000"/>
                        <w:sz w:val="20"/>
                        <w:szCs w:val="20"/>
                        <w:lang w:eastAsia="pt-BR"/>
                      </w:rPr>
                      <w:t>R$ 170,00</w:t>
                    </w:r>
                  </w:ins>
                </w:p>
              </w:tc>
            </w:tr>
            <w:tr w:rsidR="0016760B" w:rsidRPr="0016760B" w14:paraId="60792AD6" w14:textId="77777777" w:rsidTr="0016760B">
              <w:trPr>
                <w:trHeight w:val="1785"/>
                <w:ins w:id="29977"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4F5A3DE2" w14:textId="77777777" w:rsidR="0016760B" w:rsidRPr="0016760B" w:rsidRDefault="0016760B" w:rsidP="0016760B">
                  <w:pPr>
                    <w:autoSpaceDE/>
                    <w:autoSpaceDN/>
                    <w:adjustRightInd/>
                    <w:jc w:val="center"/>
                    <w:rPr>
                      <w:ins w:id="29978" w:author="Philippe Hollanda - Oliveira Trust" w:date="2022-07-19T09:57:00Z"/>
                      <w:rFonts w:ascii="Arial" w:eastAsia="Times New Roman" w:hAnsi="Arial" w:cs="Arial"/>
                      <w:color w:val="000000"/>
                      <w:sz w:val="20"/>
                      <w:szCs w:val="20"/>
                      <w:lang w:eastAsia="pt-BR"/>
                    </w:rPr>
                  </w:pPr>
                  <w:ins w:id="29979" w:author="Philippe Hollanda - Oliveira Trust" w:date="2022-07-19T09:57:00Z">
                    <w:r w:rsidRPr="0016760B">
                      <w:rPr>
                        <w:rFonts w:ascii="Arial" w:eastAsia="Times New Roman" w:hAnsi="Arial" w:cs="Arial"/>
                        <w:color w:val="000000"/>
                        <w:sz w:val="20"/>
                        <w:szCs w:val="20"/>
                        <w:lang w:eastAsia="pt-BR"/>
                      </w:rPr>
                      <w:lastRenderedPageBreak/>
                      <w:t>MALOTE BLINDADO</w:t>
                    </w:r>
                  </w:ins>
                </w:p>
              </w:tc>
              <w:tc>
                <w:tcPr>
                  <w:tcW w:w="2324" w:type="dxa"/>
                  <w:tcBorders>
                    <w:top w:val="nil"/>
                    <w:left w:val="nil"/>
                    <w:bottom w:val="single" w:sz="4" w:space="0" w:color="auto"/>
                    <w:right w:val="single" w:sz="4" w:space="0" w:color="auto"/>
                  </w:tcBorders>
                  <w:shd w:val="clear" w:color="auto" w:fill="auto"/>
                  <w:noWrap/>
                  <w:vAlign w:val="center"/>
                  <w:hideMark/>
                </w:tcPr>
                <w:p w14:paraId="5404ED74" w14:textId="77777777" w:rsidR="0016760B" w:rsidRPr="0016760B" w:rsidRDefault="0016760B" w:rsidP="0016760B">
                  <w:pPr>
                    <w:autoSpaceDE/>
                    <w:autoSpaceDN/>
                    <w:adjustRightInd/>
                    <w:jc w:val="center"/>
                    <w:rPr>
                      <w:ins w:id="29980" w:author="Philippe Hollanda - Oliveira Trust" w:date="2022-07-19T09:57:00Z"/>
                      <w:rFonts w:ascii="Arial" w:eastAsia="Times New Roman" w:hAnsi="Arial" w:cs="Arial"/>
                      <w:color w:val="000000"/>
                      <w:sz w:val="20"/>
                      <w:szCs w:val="20"/>
                      <w:lang w:eastAsia="pt-BR"/>
                    </w:rPr>
                  </w:pPr>
                  <w:ins w:id="29981"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5C1659A0" w14:textId="77777777" w:rsidR="0016760B" w:rsidRPr="0016760B" w:rsidRDefault="0016760B" w:rsidP="0016760B">
                  <w:pPr>
                    <w:autoSpaceDE/>
                    <w:autoSpaceDN/>
                    <w:adjustRightInd/>
                    <w:jc w:val="center"/>
                    <w:rPr>
                      <w:ins w:id="29982" w:author="Philippe Hollanda - Oliveira Trust" w:date="2022-07-19T09:57:00Z"/>
                      <w:rFonts w:ascii="Arial" w:eastAsia="Times New Roman" w:hAnsi="Arial" w:cs="Arial"/>
                      <w:color w:val="000000"/>
                      <w:sz w:val="20"/>
                      <w:szCs w:val="20"/>
                      <w:lang w:eastAsia="pt-BR"/>
                    </w:rPr>
                  </w:pPr>
                  <w:ins w:id="29983" w:author="Philippe Hollanda - Oliveira Trust" w:date="2022-07-19T09:57:00Z">
                    <w:r w:rsidRPr="0016760B">
                      <w:rPr>
                        <w:rFonts w:ascii="Arial" w:eastAsia="Times New Roman" w:hAnsi="Arial" w:cs="Arial"/>
                        <w:color w:val="000000"/>
                        <w:sz w:val="20"/>
                        <w:szCs w:val="20"/>
                        <w:lang w:eastAsia="pt-BR"/>
                      </w:rPr>
                      <w:t>R$ 2.700,00</w:t>
                    </w:r>
                  </w:ins>
                </w:p>
              </w:tc>
            </w:tr>
            <w:tr w:rsidR="0016760B" w:rsidRPr="0016760B" w14:paraId="0ACF2994" w14:textId="77777777" w:rsidTr="0016760B">
              <w:trPr>
                <w:trHeight w:val="1785"/>
                <w:ins w:id="2998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36D3A2C" w14:textId="77777777" w:rsidR="0016760B" w:rsidRPr="0016760B" w:rsidRDefault="0016760B" w:rsidP="0016760B">
                  <w:pPr>
                    <w:autoSpaceDE/>
                    <w:autoSpaceDN/>
                    <w:adjustRightInd/>
                    <w:rPr>
                      <w:ins w:id="2998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05D6913" w14:textId="77777777" w:rsidR="0016760B" w:rsidRPr="0016760B" w:rsidRDefault="0016760B" w:rsidP="0016760B">
                  <w:pPr>
                    <w:autoSpaceDE/>
                    <w:autoSpaceDN/>
                    <w:adjustRightInd/>
                    <w:jc w:val="center"/>
                    <w:rPr>
                      <w:ins w:id="29986" w:author="Philippe Hollanda - Oliveira Trust" w:date="2022-07-19T09:57:00Z"/>
                      <w:rFonts w:ascii="Arial" w:eastAsia="Times New Roman" w:hAnsi="Arial" w:cs="Arial"/>
                      <w:color w:val="000000"/>
                      <w:sz w:val="20"/>
                      <w:szCs w:val="20"/>
                      <w:lang w:eastAsia="pt-BR"/>
                    </w:rPr>
                  </w:pPr>
                  <w:ins w:id="29987" w:author="Philippe Hollanda - Oliveira Trust" w:date="2022-07-19T09:57:00Z">
                    <w:r w:rsidRPr="0016760B">
                      <w:rPr>
                        <w:rFonts w:ascii="Arial" w:eastAsia="Times New Roman" w:hAnsi="Arial" w:cs="Arial"/>
                        <w:color w:val="000000"/>
                        <w:sz w:val="20"/>
                        <w:szCs w:val="20"/>
                        <w:lang w:eastAsia="pt-BR"/>
                      </w:rPr>
                      <w:t>20/04/2022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0A94D57F" w14:textId="77777777" w:rsidR="0016760B" w:rsidRPr="0016760B" w:rsidRDefault="0016760B" w:rsidP="0016760B">
                  <w:pPr>
                    <w:autoSpaceDE/>
                    <w:autoSpaceDN/>
                    <w:adjustRightInd/>
                    <w:jc w:val="center"/>
                    <w:rPr>
                      <w:ins w:id="29988" w:author="Philippe Hollanda - Oliveira Trust" w:date="2022-07-19T09:57:00Z"/>
                      <w:rFonts w:ascii="Arial" w:eastAsia="Times New Roman" w:hAnsi="Arial" w:cs="Arial"/>
                      <w:color w:val="000000"/>
                      <w:sz w:val="20"/>
                      <w:szCs w:val="20"/>
                      <w:lang w:eastAsia="pt-BR"/>
                    </w:rPr>
                  </w:pPr>
                  <w:ins w:id="29989" w:author="Philippe Hollanda - Oliveira Trust" w:date="2022-07-19T09:57:00Z">
                    <w:r w:rsidRPr="0016760B">
                      <w:rPr>
                        <w:rFonts w:ascii="Arial" w:eastAsia="Times New Roman" w:hAnsi="Arial" w:cs="Arial"/>
                        <w:color w:val="000000"/>
                        <w:sz w:val="20"/>
                        <w:szCs w:val="20"/>
                        <w:lang w:eastAsia="pt-BR"/>
                      </w:rPr>
                      <w:t>R$ 2.700,00</w:t>
                    </w:r>
                  </w:ins>
                </w:p>
              </w:tc>
            </w:tr>
            <w:tr w:rsidR="0016760B" w:rsidRPr="0016760B" w14:paraId="5CBF60B5" w14:textId="77777777" w:rsidTr="0016760B">
              <w:trPr>
                <w:trHeight w:val="1785"/>
                <w:ins w:id="299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7ACE55" w14:textId="77777777" w:rsidR="0016760B" w:rsidRPr="0016760B" w:rsidRDefault="0016760B" w:rsidP="0016760B">
                  <w:pPr>
                    <w:autoSpaceDE/>
                    <w:autoSpaceDN/>
                    <w:adjustRightInd/>
                    <w:jc w:val="center"/>
                    <w:rPr>
                      <w:ins w:id="29991" w:author="Philippe Hollanda - Oliveira Trust" w:date="2022-07-19T09:57:00Z"/>
                      <w:rFonts w:ascii="Arial" w:eastAsia="Times New Roman" w:hAnsi="Arial" w:cs="Arial"/>
                      <w:color w:val="000000"/>
                      <w:sz w:val="20"/>
                      <w:szCs w:val="20"/>
                      <w:lang w:eastAsia="pt-BR"/>
                    </w:rPr>
                  </w:pPr>
                  <w:ins w:id="29992" w:author="Philippe Hollanda - Oliveira Trust" w:date="2022-07-19T09:57:00Z">
                    <w:r w:rsidRPr="0016760B">
                      <w:rPr>
                        <w:rFonts w:ascii="Arial" w:eastAsia="Times New Roman" w:hAnsi="Arial" w:cs="Arial"/>
                        <w:color w:val="000000"/>
                        <w:sz w:val="20"/>
                        <w:szCs w:val="20"/>
                        <w:lang w:eastAsia="pt-BR"/>
                      </w:rPr>
                      <w:t>CABO, TUBO</w:t>
                    </w:r>
                  </w:ins>
                </w:p>
              </w:tc>
              <w:tc>
                <w:tcPr>
                  <w:tcW w:w="2324" w:type="dxa"/>
                  <w:tcBorders>
                    <w:top w:val="nil"/>
                    <w:left w:val="nil"/>
                    <w:bottom w:val="single" w:sz="4" w:space="0" w:color="auto"/>
                    <w:right w:val="single" w:sz="4" w:space="0" w:color="auto"/>
                  </w:tcBorders>
                  <w:shd w:val="clear" w:color="auto" w:fill="auto"/>
                  <w:noWrap/>
                  <w:vAlign w:val="center"/>
                  <w:hideMark/>
                </w:tcPr>
                <w:p w14:paraId="2A4A7C3B" w14:textId="77777777" w:rsidR="0016760B" w:rsidRPr="0016760B" w:rsidRDefault="0016760B" w:rsidP="0016760B">
                  <w:pPr>
                    <w:autoSpaceDE/>
                    <w:autoSpaceDN/>
                    <w:adjustRightInd/>
                    <w:jc w:val="center"/>
                    <w:rPr>
                      <w:ins w:id="29993" w:author="Philippe Hollanda - Oliveira Trust" w:date="2022-07-19T09:57:00Z"/>
                      <w:rFonts w:ascii="Arial" w:eastAsia="Times New Roman" w:hAnsi="Arial" w:cs="Arial"/>
                      <w:color w:val="000000"/>
                      <w:sz w:val="20"/>
                      <w:szCs w:val="20"/>
                      <w:lang w:eastAsia="pt-BR"/>
                    </w:rPr>
                  </w:pPr>
                  <w:ins w:id="29994" w:author="Philippe Hollanda - Oliveira Trust" w:date="2022-07-19T09:57:00Z">
                    <w:r w:rsidRPr="0016760B">
                      <w:rPr>
                        <w:rFonts w:ascii="Arial" w:eastAsia="Times New Roman" w:hAnsi="Arial" w:cs="Arial"/>
                        <w:color w:val="000000"/>
                        <w:sz w:val="20"/>
                        <w:szCs w:val="20"/>
                        <w:lang w:eastAsia="pt-BR"/>
                      </w:rPr>
                      <w:t>08/04/2022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068CA5C0" w14:textId="77777777" w:rsidR="0016760B" w:rsidRPr="0016760B" w:rsidRDefault="0016760B" w:rsidP="0016760B">
                  <w:pPr>
                    <w:autoSpaceDE/>
                    <w:autoSpaceDN/>
                    <w:adjustRightInd/>
                    <w:jc w:val="center"/>
                    <w:rPr>
                      <w:ins w:id="29995" w:author="Philippe Hollanda - Oliveira Trust" w:date="2022-07-19T09:57:00Z"/>
                      <w:rFonts w:ascii="Arial" w:eastAsia="Times New Roman" w:hAnsi="Arial" w:cs="Arial"/>
                      <w:color w:val="000000"/>
                      <w:sz w:val="20"/>
                      <w:szCs w:val="20"/>
                      <w:lang w:eastAsia="pt-BR"/>
                    </w:rPr>
                  </w:pPr>
                  <w:ins w:id="29996" w:author="Philippe Hollanda - Oliveira Trust" w:date="2022-07-19T09:57:00Z">
                    <w:r w:rsidRPr="0016760B">
                      <w:rPr>
                        <w:rFonts w:ascii="Arial" w:eastAsia="Times New Roman" w:hAnsi="Arial" w:cs="Arial"/>
                        <w:color w:val="000000"/>
                        <w:sz w:val="20"/>
                        <w:szCs w:val="20"/>
                        <w:lang w:eastAsia="pt-BR"/>
                      </w:rPr>
                      <w:t>R$ 12.320,00</w:t>
                    </w:r>
                  </w:ins>
                </w:p>
              </w:tc>
            </w:tr>
            <w:tr w:rsidR="0016760B" w:rsidRPr="0016760B" w14:paraId="66CC862F" w14:textId="77777777" w:rsidTr="0016760B">
              <w:trPr>
                <w:trHeight w:val="1785"/>
                <w:ins w:id="299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EDF52B" w14:textId="77777777" w:rsidR="0016760B" w:rsidRPr="0016760B" w:rsidRDefault="0016760B" w:rsidP="0016760B">
                  <w:pPr>
                    <w:autoSpaceDE/>
                    <w:autoSpaceDN/>
                    <w:adjustRightInd/>
                    <w:jc w:val="center"/>
                    <w:rPr>
                      <w:ins w:id="29998" w:author="Philippe Hollanda - Oliveira Trust" w:date="2022-07-19T09:57:00Z"/>
                      <w:rFonts w:ascii="Arial" w:eastAsia="Times New Roman" w:hAnsi="Arial" w:cs="Arial"/>
                      <w:color w:val="000000"/>
                      <w:sz w:val="20"/>
                      <w:szCs w:val="20"/>
                      <w:lang w:eastAsia="pt-BR"/>
                    </w:rPr>
                  </w:pPr>
                  <w:ins w:id="29999" w:author="Philippe Hollanda - Oliveira Trust" w:date="2022-07-19T09:57:00Z">
                    <w:r w:rsidRPr="0016760B">
                      <w:rPr>
                        <w:rFonts w:ascii="Arial" w:eastAsia="Times New Roman" w:hAnsi="Arial" w:cs="Arial"/>
                        <w:color w:val="000000"/>
                        <w:sz w:val="20"/>
                        <w:szCs w:val="20"/>
                        <w:lang w:eastAsia="pt-BR"/>
                      </w:rPr>
                      <w:t xml:space="preserve">FIXADOR DE BATENTE E TUBO </w:t>
                    </w:r>
                  </w:ins>
                </w:p>
              </w:tc>
              <w:tc>
                <w:tcPr>
                  <w:tcW w:w="2324" w:type="dxa"/>
                  <w:tcBorders>
                    <w:top w:val="nil"/>
                    <w:left w:val="nil"/>
                    <w:bottom w:val="single" w:sz="4" w:space="0" w:color="auto"/>
                    <w:right w:val="single" w:sz="4" w:space="0" w:color="auto"/>
                  </w:tcBorders>
                  <w:shd w:val="clear" w:color="auto" w:fill="auto"/>
                  <w:noWrap/>
                  <w:vAlign w:val="center"/>
                  <w:hideMark/>
                </w:tcPr>
                <w:p w14:paraId="27E33E4D" w14:textId="77777777" w:rsidR="0016760B" w:rsidRPr="0016760B" w:rsidRDefault="0016760B" w:rsidP="0016760B">
                  <w:pPr>
                    <w:autoSpaceDE/>
                    <w:autoSpaceDN/>
                    <w:adjustRightInd/>
                    <w:jc w:val="center"/>
                    <w:rPr>
                      <w:ins w:id="30000" w:author="Philippe Hollanda - Oliveira Trust" w:date="2022-07-19T09:57:00Z"/>
                      <w:rFonts w:ascii="Arial" w:eastAsia="Times New Roman" w:hAnsi="Arial" w:cs="Arial"/>
                      <w:color w:val="000000"/>
                      <w:sz w:val="20"/>
                      <w:szCs w:val="20"/>
                      <w:lang w:eastAsia="pt-BR"/>
                    </w:rPr>
                  </w:pPr>
                  <w:ins w:id="30001" w:author="Philippe Hollanda - Oliveira Trust" w:date="2022-07-19T09:57:00Z">
                    <w:r w:rsidRPr="0016760B">
                      <w:rPr>
                        <w:rFonts w:ascii="Arial" w:eastAsia="Times New Roman" w:hAnsi="Arial" w:cs="Arial"/>
                        <w:color w:val="000000"/>
                        <w:sz w:val="20"/>
                        <w:szCs w:val="20"/>
                        <w:lang w:eastAsia="pt-BR"/>
                      </w:rPr>
                      <w:t>22/04/2022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3D9D4FB" w14:textId="77777777" w:rsidR="0016760B" w:rsidRPr="0016760B" w:rsidRDefault="0016760B" w:rsidP="0016760B">
                  <w:pPr>
                    <w:autoSpaceDE/>
                    <w:autoSpaceDN/>
                    <w:adjustRightInd/>
                    <w:jc w:val="center"/>
                    <w:rPr>
                      <w:ins w:id="30002" w:author="Philippe Hollanda - Oliveira Trust" w:date="2022-07-19T09:57:00Z"/>
                      <w:rFonts w:ascii="Arial" w:eastAsia="Times New Roman" w:hAnsi="Arial" w:cs="Arial"/>
                      <w:color w:val="000000"/>
                      <w:sz w:val="20"/>
                      <w:szCs w:val="20"/>
                      <w:lang w:eastAsia="pt-BR"/>
                    </w:rPr>
                  </w:pPr>
                  <w:ins w:id="30003" w:author="Philippe Hollanda - Oliveira Trust" w:date="2022-07-19T09:57:00Z">
                    <w:r w:rsidRPr="0016760B">
                      <w:rPr>
                        <w:rFonts w:ascii="Arial" w:eastAsia="Times New Roman" w:hAnsi="Arial" w:cs="Arial"/>
                        <w:color w:val="000000"/>
                        <w:sz w:val="20"/>
                        <w:szCs w:val="20"/>
                        <w:lang w:eastAsia="pt-BR"/>
                      </w:rPr>
                      <w:t>R$ 1.413,43</w:t>
                    </w:r>
                  </w:ins>
                </w:p>
              </w:tc>
            </w:tr>
            <w:tr w:rsidR="0016760B" w:rsidRPr="0016760B" w14:paraId="22218294" w14:textId="77777777" w:rsidTr="0016760B">
              <w:trPr>
                <w:trHeight w:val="1785"/>
                <w:ins w:id="300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44B395" w14:textId="77777777" w:rsidR="0016760B" w:rsidRPr="0016760B" w:rsidRDefault="0016760B" w:rsidP="0016760B">
                  <w:pPr>
                    <w:autoSpaceDE/>
                    <w:autoSpaceDN/>
                    <w:adjustRightInd/>
                    <w:jc w:val="center"/>
                    <w:rPr>
                      <w:ins w:id="30005" w:author="Philippe Hollanda - Oliveira Trust" w:date="2022-07-19T09:57:00Z"/>
                      <w:rFonts w:ascii="Arial" w:eastAsia="Times New Roman" w:hAnsi="Arial" w:cs="Arial"/>
                      <w:color w:val="000000"/>
                      <w:sz w:val="20"/>
                      <w:szCs w:val="20"/>
                      <w:lang w:eastAsia="pt-BR"/>
                    </w:rPr>
                  </w:pPr>
                  <w:ins w:id="30006" w:author="Philippe Hollanda - Oliveira Trust" w:date="2022-07-19T09:57:00Z">
                    <w:r w:rsidRPr="0016760B">
                      <w:rPr>
                        <w:rFonts w:ascii="Arial" w:eastAsia="Times New Roman" w:hAnsi="Arial" w:cs="Arial"/>
                        <w:color w:val="000000"/>
                        <w:sz w:val="20"/>
                        <w:szCs w:val="20"/>
                        <w:lang w:eastAsia="pt-BR"/>
                      </w:rPr>
                      <w:t xml:space="preserve">CAIXA D'AGUA </w:t>
                    </w:r>
                  </w:ins>
                </w:p>
              </w:tc>
              <w:tc>
                <w:tcPr>
                  <w:tcW w:w="2324" w:type="dxa"/>
                  <w:tcBorders>
                    <w:top w:val="nil"/>
                    <w:left w:val="nil"/>
                    <w:bottom w:val="single" w:sz="4" w:space="0" w:color="auto"/>
                    <w:right w:val="single" w:sz="4" w:space="0" w:color="auto"/>
                  </w:tcBorders>
                  <w:shd w:val="clear" w:color="auto" w:fill="auto"/>
                  <w:noWrap/>
                  <w:vAlign w:val="center"/>
                  <w:hideMark/>
                </w:tcPr>
                <w:p w14:paraId="19AA344C" w14:textId="77777777" w:rsidR="0016760B" w:rsidRPr="0016760B" w:rsidRDefault="0016760B" w:rsidP="0016760B">
                  <w:pPr>
                    <w:autoSpaceDE/>
                    <w:autoSpaceDN/>
                    <w:adjustRightInd/>
                    <w:jc w:val="center"/>
                    <w:rPr>
                      <w:ins w:id="30007" w:author="Philippe Hollanda - Oliveira Trust" w:date="2022-07-19T09:57:00Z"/>
                      <w:rFonts w:ascii="Arial" w:eastAsia="Times New Roman" w:hAnsi="Arial" w:cs="Arial"/>
                      <w:color w:val="000000"/>
                      <w:sz w:val="20"/>
                      <w:szCs w:val="20"/>
                      <w:lang w:eastAsia="pt-BR"/>
                    </w:rPr>
                  </w:pPr>
                  <w:ins w:id="30008"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31A500EE" w14:textId="77777777" w:rsidR="0016760B" w:rsidRPr="0016760B" w:rsidRDefault="0016760B" w:rsidP="0016760B">
                  <w:pPr>
                    <w:autoSpaceDE/>
                    <w:autoSpaceDN/>
                    <w:adjustRightInd/>
                    <w:jc w:val="center"/>
                    <w:rPr>
                      <w:ins w:id="30009" w:author="Philippe Hollanda - Oliveira Trust" w:date="2022-07-19T09:57:00Z"/>
                      <w:rFonts w:ascii="Arial" w:eastAsia="Times New Roman" w:hAnsi="Arial" w:cs="Arial"/>
                      <w:color w:val="000000"/>
                      <w:sz w:val="20"/>
                      <w:szCs w:val="20"/>
                      <w:lang w:eastAsia="pt-BR"/>
                    </w:rPr>
                  </w:pPr>
                  <w:ins w:id="30010" w:author="Philippe Hollanda - Oliveira Trust" w:date="2022-07-19T09:57:00Z">
                    <w:r w:rsidRPr="0016760B">
                      <w:rPr>
                        <w:rFonts w:ascii="Arial" w:eastAsia="Times New Roman" w:hAnsi="Arial" w:cs="Arial"/>
                        <w:color w:val="000000"/>
                        <w:sz w:val="20"/>
                        <w:szCs w:val="20"/>
                        <w:lang w:eastAsia="pt-BR"/>
                      </w:rPr>
                      <w:t>R$ 1.430,00</w:t>
                    </w:r>
                  </w:ins>
                </w:p>
              </w:tc>
            </w:tr>
            <w:tr w:rsidR="0016760B" w:rsidRPr="0016760B" w14:paraId="499EB2D1" w14:textId="77777777" w:rsidTr="0016760B">
              <w:trPr>
                <w:trHeight w:val="1785"/>
                <w:ins w:id="300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9B329E" w14:textId="77777777" w:rsidR="0016760B" w:rsidRPr="0016760B" w:rsidRDefault="0016760B" w:rsidP="0016760B">
                  <w:pPr>
                    <w:autoSpaceDE/>
                    <w:autoSpaceDN/>
                    <w:adjustRightInd/>
                    <w:jc w:val="center"/>
                    <w:rPr>
                      <w:ins w:id="30012" w:author="Philippe Hollanda - Oliveira Trust" w:date="2022-07-19T09:57:00Z"/>
                      <w:rFonts w:ascii="Arial" w:eastAsia="Times New Roman" w:hAnsi="Arial" w:cs="Arial"/>
                      <w:color w:val="000000"/>
                      <w:sz w:val="20"/>
                      <w:szCs w:val="20"/>
                      <w:lang w:eastAsia="pt-BR"/>
                    </w:rPr>
                  </w:pPr>
                  <w:ins w:id="30013" w:author="Philippe Hollanda - Oliveira Trust" w:date="2022-07-19T09:57:00Z">
                    <w:r w:rsidRPr="0016760B">
                      <w:rPr>
                        <w:rFonts w:ascii="Arial" w:eastAsia="Times New Roman" w:hAnsi="Arial" w:cs="Arial"/>
                        <w:color w:val="000000"/>
                        <w:sz w:val="20"/>
                        <w:szCs w:val="20"/>
                        <w:lang w:eastAsia="pt-BR"/>
                      </w:rPr>
                      <w:lastRenderedPageBreak/>
                      <w:t>SIRENE</w:t>
                    </w:r>
                  </w:ins>
                </w:p>
              </w:tc>
              <w:tc>
                <w:tcPr>
                  <w:tcW w:w="2324" w:type="dxa"/>
                  <w:tcBorders>
                    <w:top w:val="nil"/>
                    <w:left w:val="nil"/>
                    <w:bottom w:val="single" w:sz="4" w:space="0" w:color="auto"/>
                    <w:right w:val="single" w:sz="4" w:space="0" w:color="auto"/>
                  </w:tcBorders>
                  <w:shd w:val="clear" w:color="auto" w:fill="auto"/>
                  <w:noWrap/>
                  <w:vAlign w:val="center"/>
                  <w:hideMark/>
                </w:tcPr>
                <w:p w14:paraId="2EF1C2D9" w14:textId="77777777" w:rsidR="0016760B" w:rsidRPr="0016760B" w:rsidRDefault="0016760B" w:rsidP="0016760B">
                  <w:pPr>
                    <w:autoSpaceDE/>
                    <w:autoSpaceDN/>
                    <w:adjustRightInd/>
                    <w:jc w:val="center"/>
                    <w:rPr>
                      <w:ins w:id="30014" w:author="Philippe Hollanda - Oliveira Trust" w:date="2022-07-19T09:57:00Z"/>
                      <w:rFonts w:ascii="Arial" w:eastAsia="Times New Roman" w:hAnsi="Arial" w:cs="Arial"/>
                      <w:color w:val="000000"/>
                      <w:sz w:val="20"/>
                      <w:szCs w:val="20"/>
                      <w:lang w:eastAsia="pt-BR"/>
                    </w:rPr>
                  </w:pPr>
                  <w:ins w:id="30015"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0BCCC498" w14:textId="77777777" w:rsidR="0016760B" w:rsidRPr="0016760B" w:rsidRDefault="0016760B" w:rsidP="0016760B">
                  <w:pPr>
                    <w:autoSpaceDE/>
                    <w:autoSpaceDN/>
                    <w:adjustRightInd/>
                    <w:jc w:val="center"/>
                    <w:rPr>
                      <w:ins w:id="30016" w:author="Philippe Hollanda - Oliveira Trust" w:date="2022-07-19T09:57:00Z"/>
                      <w:rFonts w:ascii="Arial" w:eastAsia="Times New Roman" w:hAnsi="Arial" w:cs="Arial"/>
                      <w:color w:val="000000"/>
                      <w:sz w:val="20"/>
                      <w:szCs w:val="20"/>
                      <w:lang w:eastAsia="pt-BR"/>
                    </w:rPr>
                  </w:pPr>
                  <w:ins w:id="30017" w:author="Philippe Hollanda - Oliveira Trust" w:date="2022-07-19T09:57:00Z">
                    <w:r w:rsidRPr="0016760B">
                      <w:rPr>
                        <w:rFonts w:ascii="Arial" w:eastAsia="Times New Roman" w:hAnsi="Arial" w:cs="Arial"/>
                        <w:color w:val="000000"/>
                        <w:sz w:val="20"/>
                        <w:szCs w:val="20"/>
                        <w:lang w:eastAsia="pt-BR"/>
                      </w:rPr>
                      <w:t>R$ 59,83</w:t>
                    </w:r>
                  </w:ins>
                </w:p>
              </w:tc>
            </w:tr>
            <w:tr w:rsidR="0016760B" w:rsidRPr="0016760B" w14:paraId="5EF8D150" w14:textId="77777777" w:rsidTr="0016760B">
              <w:trPr>
                <w:trHeight w:val="1785"/>
                <w:ins w:id="300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3ECD39" w14:textId="77777777" w:rsidR="0016760B" w:rsidRPr="0016760B" w:rsidRDefault="0016760B" w:rsidP="0016760B">
                  <w:pPr>
                    <w:autoSpaceDE/>
                    <w:autoSpaceDN/>
                    <w:adjustRightInd/>
                    <w:jc w:val="center"/>
                    <w:rPr>
                      <w:ins w:id="30019" w:author="Philippe Hollanda - Oliveira Trust" w:date="2022-07-19T09:57:00Z"/>
                      <w:rFonts w:ascii="Arial" w:eastAsia="Times New Roman" w:hAnsi="Arial" w:cs="Arial"/>
                      <w:color w:val="000000"/>
                      <w:sz w:val="20"/>
                      <w:szCs w:val="20"/>
                      <w:lang w:eastAsia="pt-BR"/>
                    </w:rPr>
                  </w:pPr>
                  <w:ins w:id="3002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C53E09E" w14:textId="77777777" w:rsidR="0016760B" w:rsidRPr="0016760B" w:rsidRDefault="0016760B" w:rsidP="0016760B">
                  <w:pPr>
                    <w:autoSpaceDE/>
                    <w:autoSpaceDN/>
                    <w:adjustRightInd/>
                    <w:jc w:val="center"/>
                    <w:rPr>
                      <w:ins w:id="30021" w:author="Philippe Hollanda - Oliveira Trust" w:date="2022-07-19T09:57:00Z"/>
                      <w:rFonts w:ascii="Arial" w:eastAsia="Times New Roman" w:hAnsi="Arial" w:cs="Arial"/>
                      <w:color w:val="000000"/>
                      <w:sz w:val="20"/>
                      <w:szCs w:val="20"/>
                      <w:lang w:eastAsia="pt-BR"/>
                    </w:rPr>
                  </w:pPr>
                  <w:ins w:id="30022"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48DCF03B" w14:textId="77777777" w:rsidR="0016760B" w:rsidRPr="0016760B" w:rsidRDefault="0016760B" w:rsidP="0016760B">
                  <w:pPr>
                    <w:autoSpaceDE/>
                    <w:autoSpaceDN/>
                    <w:adjustRightInd/>
                    <w:jc w:val="center"/>
                    <w:rPr>
                      <w:ins w:id="30023" w:author="Philippe Hollanda - Oliveira Trust" w:date="2022-07-19T09:57:00Z"/>
                      <w:rFonts w:ascii="Arial" w:eastAsia="Times New Roman" w:hAnsi="Arial" w:cs="Arial"/>
                      <w:color w:val="000000"/>
                      <w:sz w:val="20"/>
                      <w:szCs w:val="20"/>
                      <w:lang w:eastAsia="pt-BR"/>
                    </w:rPr>
                  </w:pPr>
                  <w:ins w:id="30024" w:author="Philippe Hollanda - Oliveira Trust" w:date="2022-07-19T09:57:00Z">
                    <w:r w:rsidRPr="0016760B">
                      <w:rPr>
                        <w:rFonts w:ascii="Arial" w:eastAsia="Times New Roman" w:hAnsi="Arial" w:cs="Arial"/>
                        <w:color w:val="000000"/>
                        <w:sz w:val="20"/>
                        <w:szCs w:val="20"/>
                        <w:lang w:eastAsia="pt-BR"/>
                      </w:rPr>
                      <w:t>R$ 950,00</w:t>
                    </w:r>
                  </w:ins>
                </w:p>
              </w:tc>
            </w:tr>
            <w:tr w:rsidR="0016760B" w:rsidRPr="0016760B" w14:paraId="24143141" w14:textId="77777777" w:rsidTr="0016760B">
              <w:trPr>
                <w:trHeight w:val="1785"/>
                <w:ins w:id="300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82C7A7" w14:textId="77777777" w:rsidR="0016760B" w:rsidRPr="0016760B" w:rsidRDefault="0016760B" w:rsidP="0016760B">
                  <w:pPr>
                    <w:autoSpaceDE/>
                    <w:autoSpaceDN/>
                    <w:adjustRightInd/>
                    <w:jc w:val="center"/>
                    <w:rPr>
                      <w:ins w:id="30026" w:author="Philippe Hollanda - Oliveira Trust" w:date="2022-07-19T09:57:00Z"/>
                      <w:rFonts w:ascii="Arial" w:eastAsia="Times New Roman" w:hAnsi="Arial" w:cs="Arial"/>
                      <w:color w:val="000000"/>
                      <w:sz w:val="20"/>
                      <w:szCs w:val="20"/>
                      <w:lang w:eastAsia="pt-BR"/>
                    </w:rPr>
                  </w:pPr>
                  <w:ins w:id="30027"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632001F" w14:textId="77777777" w:rsidR="0016760B" w:rsidRPr="0016760B" w:rsidRDefault="0016760B" w:rsidP="0016760B">
                  <w:pPr>
                    <w:autoSpaceDE/>
                    <w:autoSpaceDN/>
                    <w:adjustRightInd/>
                    <w:jc w:val="center"/>
                    <w:rPr>
                      <w:ins w:id="30028" w:author="Philippe Hollanda - Oliveira Trust" w:date="2022-07-19T09:57:00Z"/>
                      <w:rFonts w:ascii="Arial" w:eastAsia="Times New Roman" w:hAnsi="Arial" w:cs="Arial"/>
                      <w:color w:val="000000"/>
                      <w:sz w:val="20"/>
                      <w:szCs w:val="20"/>
                      <w:lang w:eastAsia="pt-BR"/>
                    </w:rPr>
                  </w:pPr>
                  <w:ins w:id="30029" w:author="Philippe Hollanda - Oliveira Trust" w:date="2022-07-19T09:57:00Z">
                    <w:r w:rsidRPr="0016760B">
                      <w:rPr>
                        <w:rFonts w:ascii="Arial" w:eastAsia="Times New Roman" w:hAnsi="Arial" w:cs="Arial"/>
                        <w:color w:val="000000"/>
                        <w:sz w:val="20"/>
                        <w:szCs w:val="20"/>
                        <w:lang w:eastAsia="pt-BR"/>
                      </w:rPr>
                      <w:t>25/04/2022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73B96C7" w14:textId="77777777" w:rsidR="0016760B" w:rsidRPr="0016760B" w:rsidRDefault="0016760B" w:rsidP="0016760B">
                  <w:pPr>
                    <w:autoSpaceDE/>
                    <w:autoSpaceDN/>
                    <w:adjustRightInd/>
                    <w:jc w:val="center"/>
                    <w:rPr>
                      <w:ins w:id="30030" w:author="Philippe Hollanda - Oliveira Trust" w:date="2022-07-19T09:57:00Z"/>
                      <w:rFonts w:ascii="Arial" w:eastAsia="Times New Roman" w:hAnsi="Arial" w:cs="Arial"/>
                      <w:color w:val="000000"/>
                      <w:sz w:val="20"/>
                      <w:szCs w:val="20"/>
                      <w:lang w:eastAsia="pt-BR"/>
                    </w:rPr>
                  </w:pPr>
                  <w:ins w:id="30031" w:author="Philippe Hollanda - Oliveira Trust" w:date="2022-07-19T09:57:00Z">
                    <w:r w:rsidRPr="0016760B">
                      <w:rPr>
                        <w:rFonts w:ascii="Arial" w:eastAsia="Times New Roman" w:hAnsi="Arial" w:cs="Arial"/>
                        <w:color w:val="000000"/>
                        <w:sz w:val="20"/>
                        <w:szCs w:val="20"/>
                        <w:lang w:eastAsia="pt-BR"/>
                      </w:rPr>
                      <w:t>R$ 112,73</w:t>
                    </w:r>
                  </w:ins>
                </w:p>
              </w:tc>
            </w:tr>
            <w:tr w:rsidR="0016760B" w:rsidRPr="0016760B" w14:paraId="2CAE4E83" w14:textId="77777777" w:rsidTr="0016760B">
              <w:trPr>
                <w:trHeight w:val="1785"/>
                <w:ins w:id="300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B23FBD" w14:textId="77777777" w:rsidR="0016760B" w:rsidRPr="0016760B" w:rsidRDefault="0016760B" w:rsidP="0016760B">
                  <w:pPr>
                    <w:autoSpaceDE/>
                    <w:autoSpaceDN/>
                    <w:adjustRightInd/>
                    <w:jc w:val="center"/>
                    <w:rPr>
                      <w:ins w:id="30033" w:author="Philippe Hollanda - Oliveira Trust" w:date="2022-07-19T09:57:00Z"/>
                      <w:rFonts w:ascii="Arial" w:eastAsia="Times New Roman" w:hAnsi="Arial" w:cs="Arial"/>
                      <w:color w:val="000000"/>
                      <w:sz w:val="20"/>
                      <w:szCs w:val="20"/>
                      <w:lang w:eastAsia="pt-BR"/>
                    </w:rPr>
                  </w:pPr>
                  <w:ins w:id="30034"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1244072F" w14:textId="77777777" w:rsidR="0016760B" w:rsidRPr="0016760B" w:rsidRDefault="0016760B" w:rsidP="0016760B">
                  <w:pPr>
                    <w:autoSpaceDE/>
                    <w:autoSpaceDN/>
                    <w:adjustRightInd/>
                    <w:jc w:val="center"/>
                    <w:rPr>
                      <w:ins w:id="30035" w:author="Philippe Hollanda - Oliveira Trust" w:date="2022-07-19T09:57:00Z"/>
                      <w:rFonts w:ascii="Arial" w:eastAsia="Times New Roman" w:hAnsi="Arial" w:cs="Arial"/>
                      <w:color w:val="000000"/>
                      <w:sz w:val="20"/>
                      <w:szCs w:val="20"/>
                      <w:lang w:eastAsia="pt-BR"/>
                    </w:rPr>
                  </w:pPr>
                  <w:ins w:id="30036" w:author="Philippe Hollanda - Oliveira Trust" w:date="2022-07-19T09:57:00Z">
                    <w:r w:rsidRPr="0016760B">
                      <w:rPr>
                        <w:rFonts w:ascii="Arial" w:eastAsia="Times New Roman" w:hAnsi="Arial" w:cs="Arial"/>
                        <w:color w:val="000000"/>
                        <w:sz w:val="20"/>
                        <w:szCs w:val="20"/>
                        <w:lang w:eastAsia="pt-BR"/>
                      </w:rPr>
                      <w:t>25/04/2022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6D46187" w14:textId="77777777" w:rsidR="0016760B" w:rsidRPr="0016760B" w:rsidRDefault="0016760B" w:rsidP="0016760B">
                  <w:pPr>
                    <w:autoSpaceDE/>
                    <w:autoSpaceDN/>
                    <w:adjustRightInd/>
                    <w:jc w:val="center"/>
                    <w:rPr>
                      <w:ins w:id="30037" w:author="Philippe Hollanda - Oliveira Trust" w:date="2022-07-19T09:57:00Z"/>
                      <w:rFonts w:ascii="Arial" w:eastAsia="Times New Roman" w:hAnsi="Arial" w:cs="Arial"/>
                      <w:color w:val="000000"/>
                      <w:sz w:val="20"/>
                      <w:szCs w:val="20"/>
                      <w:lang w:eastAsia="pt-BR"/>
                    </w:rPr>
                  </w:pPr>
                  <w:ins w:id="30038" w:author="Philippe Hollanda - Oliveira Trust" w:date="2022-07-19T09:57:00Z">
                    <w:r w:rsidRPr="0016760B">
                      <w:rPr>
                        <w:rFonts w:ascii="Arial" w:eastAsia="Times New Roman" w:hAnsi="Arial" w:cs="Arial"/>
                        <w:color w:val="000000"/>
                        <w:sz w:val="20"/>
                        <w:szCs w:val="20"/>
                        <w:lang w:eastAsia="pt-BR"/>
                      </w:rPr>
                      <w:t>R$ 263,35</w:t>
                    </w:r>
                  </w:ins>
                </w:p>
              </w:tc>
            </w:tr>
            <w:tr w:rsidR="0016760B" w:rsidRPr="0016760B" w14:paraId="70913A99" w14:textId="77777777" w:rsidTr="0016760B">
              <w:trPr>
                <w:trHeight w:val="1785"/>
                <w:ins w:id="300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06C298" w14:textId="77777777" w:rsidR="0016760B" w:rsidRPr="0016760B" w:rsidRDefault="0016760B" w:rsidP="0016760B">
                  <w:pPr>
                    <w:autoSpaceDE/>
                    <w:autoSpaceDN/>
                    <w:adjustRightInd/>
                    <w:jc w:val="center"/>
                    <w:rPr>
                      <w:ins w:id="30040" w:author="Philippe Hollanda - Oliveira Trust" w:date="2022-07-19T09:57:00Z"/>
                      <w:rFonts w:ascii="Arial" w:eastAsia="Times New Roman" w:hAnsi="Arial" w:cs="Arial"/>
                      <w:color w:val="000000"/>
                      <w:sz w:val="20"/>
                      <w:szCs w:val="20"/>
                      <w:lang w:eastAsia="pt-BR"/>
                    </w:rPr>
                  </w:pPr>
                  <w:ins w:id="3004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C64143D" w14:textId="77777777" w:rsidR="0016760B" w:rsidRPr="0016760B" w:rsidRDefault="0016760B" w:rsidP="0016760B">
                  <w:pPr>
                    <w:autoSpaceDE/>
                    <w:autoSpaceDN/>
                    <w:adjustRightInd/>
                    <w:jc w:val="center"/>
                    <w:rPr>
                      <w:ins w:id="30042" w:author="Philippe Hollanda - Oliveira Trust" w:date="2022-07-19T09:57:00Z"/>
                      <w:rFonts w:ascii="Arial" w:eastAsia="Times New Roman" w:hAnsi="Arial" w:cs="Arial"/>
                      <w:color w:val="000000"/>
                      <w:sz w:val="20"/>
                      <w:szCs w:val="20"/>
                      <w:lang w:eastAsia="pt-BR"/>
                    </w:rPr>
                  </w:pPr>
                  <w:ins w:id="30043"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66694BE3" w14:textId="77777777" w:rsidR="0016760B" w:rsidRPr="0016760B" w:rsidRDefault="0016760B" w:rsidP="0016760B">
                  <w:pPr>
                    <w:autoSpaceDE/>
                    <w:autoSpaceDN/>
                    <w:adjustRightInd/>
                    <w:jc w:val="center"/>
                    <w:rPr>
                      <w:ins w:id="30044" w:author="Philippe Hollanda - Oliveira Trust" w:date="2022-07-19T09:57:00Z"/>
                      <w:rFonts w:ascii="Arial" w:eastAsia="Times New Roman" w:hAnsi="Arial" w:cs="Arial"/>
                      <w:color w:val="000000"/>
                      <w:sz w:val="20"/>
                      <w:szCs w:val="20"/>
                      <w:lang w:eastAsia="pt-BR"/>
                    </w:rPr>
                  </w:pPr>
                  <w:ins w:id="30045" w:author="Philippe Hollanda - Oliveira Trust" w:date="2022-07-19T09:57:00Z">
                    <w:r w:rsidRPr="0016760B">
                      <w:rPr>
                        <w:rFonts w:ascii="Arial" w:eastAsia="Times New Roman" w:hAnsi="Arial" w:cs="Arial"/>
                        <w:color w:val="000000"/>
                        <w:sz w:val="20"/>
                        <w:szCs w:val="20"/>
                        <w:lang w:eastAsia="pt-BR"/>
                      </w:rPr>
                      <w:t>R$ 3.998,40</w:t>
                    </w:r>
                  </w:ins>
                </w:p>
              </w:tc>
            </w:tr>
            <w:tr w:rsidR="0016760B" w:rsidRPr="0016760B" w14:paraId="1846F88C" w14:textId="77777777" w:rsidTr="0016760B">
              <w:trPr>
                <w:trHeight w:val="1785"/>
                <w:ins w:id="300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81F872" w14:textId="77777777" w:rsidR="0016760B" w:rsidRPr="0016760B" w:rsidRDefault="0016760B" w:rsidP="0016760B">
                  <w:pPr>
                    <w:autoSpaceDE/>
                    <w:autoSpaceDN/>
                    <w:adjustRightInd/>
                    <w:jc w:val="center"/>
                    <w:rPr>
                      <w:ins w:id="30047" w:author="Philippe Hollanda - Oliveira Trust" w:date="2022-07-19T09:57:00Z"/>
                      <w:rFonts w:ascii="Arial" w:eastAsia="Times New Roman" w:hAnsi="Arial" w:cs="Arial"/>
                      <w:color w:val="000000"/>
                      <w:sz w:val="20"/>
                      <w:szCs w:val="20"/>
                      <w:lang w:eastAsia="pt-BR"/>
                    </w:rPr>
                  </w:pPr>
                  <w:ins w:id="30048" w:author="Philippe Hollanda - Oliveira Trust" w:date="2022-07-19T09:57:00Z">
                    <w:r w:rsidRPr="0016760B">
                      <w:rPr>
                        <w:rFonts w:ascii="Arial" w:eastAsia="Times New Roman" w:hAnsi="Arial" w:cs="Arial"/>
                        <w:color w:val="000000"/>
                        <w:sz w:val="20"/>
                        <w:szCs w:val="20"/>
                        <w:lang w:eastAsia="pt-BR"/>
                      </w:rPr>
                      <w:lastRenderedPageBreak/>
                      <w:t>AREIA E CIMENTO</w:t>
                    </w:r>
                  </w:ins>
                </w:p>
              </w:tc>
              <w:tc>
                <w:tcPr>
                  <w:tcW w:w="2324" w:type="dxa"/>
                  <w:tcBorders>
                    <w:top w:val="nil"/>
                    <w:left w:val="nil"/>
                    <w:bottom w:val="single" w:sz="4" w:space="0" w:color="auto"/>
                    <w:right w:val="single" w:sz="4" w:space="0" w:color="auto"/>
                  </w:tcBorders>
                  <w:shd w:val="clear" w:color="auto" w:fill="auto"/>
                  <w:noWrap/>
                  <w:vAlign w:val="center"/>
                  <w:hideMark/>
                </w:tcPr>
                <w:p w14:paraId="2B24E071" w14:textId="77777777" w:rsidR="0016760B" w:rsidRPr="0016760B" w:rsidRDefault="0016760B" w:rsidP="0016760B">
                  <w:pPr>
                    <w:autoSpaceDE/>
                    <w:autoSpaceDN/>
                    <w:adjustRightInd/>
                    <w:jc w:val="center"/>
                    <w:rPr>
                      <w:ins w:id="30049" w:author="Philippe Hollanda - Oliveira Trust" w:date="2022-07-19T09:57:00Z"/>
                      <w:rFonts w:ascii="Arial" w:eastAsia="Times New Roman" w:hAnsi="Arial" w:cs="Arial"/>
                      <w:color w:val="000000"/>
                      <w:sz w:val="20"/>
                      <w:szCs w:val="20"/>
                      <w:lang w:eastAsia="pt-BR"/>
                    </w:rPr>
                  </w:pPr>
                  <w:ins w:id="30050" w:author="Philippe Hollanda - Oliveira Trust" w:date="2022-07-19T09:57:00Z">
                    <w:r w:rsidRPr="0016760B">
                      <w:rPr>
                        <w:rFonts w:ascii="Arial" w:eastAsia="Times New Roman" w:hAnsi="Arial" w:cs="Arial"/>
                        <w:color w:val="000000"/>
                        <w:sz w:val="20"/>
                        <w:szCs w:val="20"/>
                        <w:lang w:eastAsia="pt-BR"/>
                      </w:rPr>
                      <w:t>18/04/2022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40C31D47" w14:textId="77777777" w:rsidR="0016760B" w:rsidRPr="0016760B" w:rsidRDefault="0016760B" w:rsidP="0016760B">
                  <w:pPr>
                    <w:autoSpaceDE/>
                    <w:autoSpaceDN/>
                    <w:adjustRightInd/>
                    <w:jc w:val="center"/>
                    <w:rPr>
                      <w:ins w:id="30051" w:author="Philippe Hollanda - Oliveira Trust" w:date="2022-07-19T09:57:00Z"/>
                      <w:rFonts w:ascii="Arial" w:eastAsia="Times New Roman" w:hAnsi="Arial" w:cs="Arial"/>
                      <w:color w:val="000000"/>
                      <w:sz w:val="20"/>
                      <w:szCs w:val="20"/>
                      <w:lang w:eastAsia="pt-BR"/>
                    </w:rPr>
                  </w:pPr>
                  <w:ins w:id="30052" w:author="Philippe Hollanda - Oliveira Trust" w:date="2022-07-19T09:57:00Z">
                    <w:r w:rsidRPr="0016760B">
                      <w:rPr>
                        <w:rFonts w:ascii="Arial" w:eastAsia="Times New Roman" w:hAnsi="Arial" w:cs="Arial"/>
                        <w:color w:val="000000"/>
                        <w:sz w:val="20"/>
                        <w:szCs w:val="20"/>
                        <w:lang w:eastAsia="pt-BR"/>
                      </w:rPr>
                      <w:t>R$ 860,00</w:t>
                    </w:r>
                  </w:ins>
                </w:p>
              </w:tc>
            </w:tr>
            <w:tr w:rsidR="0016760B" w:rsidRPr="0016760B" w14:paraId="7D209D87" w14:textId="77777777" w:rsidTr="0016760B">
              <w:trPr>
                <w:trHeight w:val="1785"/>
                <w:ins w:id="300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B9DED5" w14:textId="77777777" w:rsidR="0016760B" w:rsidRPr="0016760B" w:rsidRDefault="0016760B" w:rsidP="0016760B">
                  <w:pPr>
                    <w:autoSpaceDE/>
                    <w:autoSpaceDN/>
                    <w:adjustRightInd/>
                    <w:jc w:val="center"/>
                    <w:rPr>
                      <w:ins w:id="30054" w:author="Philippe Hollanda - Oliveira Trust" w:date="2022-07-19T09:57:00Z"/>
                      <w:rFonts w:ascii="Arial" w:eastAsia="Times New Roman" w:hAnsi="Arial" w:cs="Arial"/>
                      <w:color w:val="000000"/>
                      <w:sz w:val="20"/>
                      <w:szCs w:val="20"/>
                      <w:lang w:eastAsia="pt-BR"/>
                    </w:rPr>
                  </w:pPr>
                  <w:ins w:id="30055"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6A6989F" w14:textId="77777777" w:rsidR="0016760B" w:rsidRPr="0016760B" w:rsidRDefault="0016760B" w:rsidP="0016760B">
                  <w:pPr>
                    <w:autoSpaceDE/>
                    <w:autoSpaceDN/>
                    <w:adjustRightInd/>
                    <w:jc w:val="center"/>
                    <w:rPr>
                      <w:ins w:id="30056" w:author="Philippe Hollanda - Oliveira Trust" w:date="2022-07-19T09:57:00Z"/>
                      <w:rFonts w:ascii="Arial" w:eastAsia="Times New Roman" w:hAnsi="Arial" w:cs="Arial"/>
                      <w:color w:val="000000"/>
                      <w:sz w:val="20"/>
                      <w:szCs w:val="20"/>
                      <w:lang w:eastAsia="pt-BR"/>
                    </w:rPr>
                  </w:pPr>
                  <w:ins w:id="30057" w:author="Philippe Hollanda - Oliveira Trust" w:date="2022-07-19T09:57:00Z">
                    <w:r w:rsidRPr="0016760B">
                      <w:rPr>
                        <w:rFonts w:ascii="Arial" w:eastAsia="Times New Roman" w:hAnsi="Arial" w:cs="Arial"/>
                        <w:color w:val="000000"/>
                        <w:sz w:val="20"/>
                        <w:szCs w:val="20"/>
                        <w:lang w:eastAsia="pt-BR"/>
                      </w:rPr>
                      <w:t>03/05/2022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703A06B7" w14:textId="77777777" w:rsidR="0016760B" w:rsidRPr="0016760B" w:rsidRDefault="0016760B" w:rsidP="0016760B">
                  <w:pPr>
                    <w:autoSpaceDE/>
                    <w:autoSpaceDN/>
                    <w:adjustRightInd/>
                    <w:jc w:val="center"/>
                    <w:rPr>
                      <w:ins w:id="30058" w:author="Philippe Hollanda - Oliveira Trust" w:date="2022-07-19T09:57:00Z"/>
                      <w:rFonts w:ascii="Arial" w:eastAsia="Times New Roman" w:hAnsi="Arial" w:cs="Arial"/>
                      <w:color w:val="000000"/>
                      <w:sz w:val="20"/>
                      <w:szCs w:val="20"/>
                      <w:lang w:eastAsia="pt-BR"/>
                    </w:rPr>
                  </w:pPr>
                  <w:ins w:id="30059" w:author="Philippe Hollanda - Oliveira Trust" w:date="2022-07-19T09:57:00Z">
                    <w:r w:rsidRPr="0016760B">
                      <w:rPr>
                        <w:rFonts w:ascii="Arial" w:eastAsia="Times New Roman" w:hAnsi="Arial" w:cs="Arial"/>
                        <w:color w:val="000000"/>
                        <w:sz w:val="20"/>
                        <w:szCs w:val="20"/>
                        <w:lang w:eastAsia="pt-BR"/>
                      </w:rPr>
                      <w:t>R$ 507,99</w:t>
                    </w:r>
                  </w:ins>
                </w:p>
              </w:tc>
            </w:tr>
            <w:tr w:rsidR="0016760B" w:rsidRPr="0016760B" w14:paraId="6901B2AF" w14:textId="77777777" w:rsidTr="0016760B">
              <w:trPr>
                <w:trHeight w:val="1785"/>
                <w:ins w:id="300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483868" w14:textId="77777777" w:rsidR="0016760B" w:rsidRPr="0016760B" w:rsidRDefault="0016760B" w:rsidP="0016760B">
                  <w:pPr>
                    <w:autoSpaceDE/>
                    <w:autoSpaceDN/>
                    <w:adjustRightInd/>
                    <w:jc w:val="center"/>
                    <w:rPr>
                      <w:ins w:id="30061" w:author="Philippe Hollanda - Oliveira Trust" w:date="2022-07-19T09:57:00Z"/>
                      <w:rFonts w:ascii="Arial" w:eastAsia="Times New Roman" w:hAnsi="Arial" w:cs="Arial"/>
                      <w:color w:val="000000"/>
                      <w:sz w:val="20"/>
                      <w:szCs w:val="20"/>
                      <w:lang w:eastAsia="pt-BR"/>
                    </w:rPr>
                  </w:pPr>
                  <w:ins w:id="3006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8A8CB11" w14:textId="77777777" w:rsidR="0016760B" w:rsidRPr="0016760B" w:rsidRDefault="0016760B" w:rsidP="0016760B">
                  <w:pPr>
                    <w:autoSpaceDE/>
                    <w:autoSpaceDN/>
                    <w:adjustRightInd/>
                    <w:jc w:val="center"/>
                    <w:rPr>
                      <w:ins w:id="30063" w:author="Philippe Hollanda - Oliveira Trust" w:date="2022-07-19T09:57:00Z"/>
                      <w:rFonts w:ascii="Arial" w:eastAsia="Times New Roman" w:hAnsi="Arial" w:cs="Arial"/>
                      <w:color w:val="000000"/>
                      <w:sz w:val="20"/>
                      <w:szCs w:val="20"/>
                      <w:lang w:eastAsia="pt-BR"/>
                    </w:rPr>
                  </w:pPr>
                  <w:ins w:id="30064" w:author="Philippe Hollanda - Oliveira Trust" w:date="2022-07-19T09:57:00Z">
                    <w:r w:rsidRPr="0016760B">
                      <w:rPr>
                        <w:rFonts w:ascii="Arial" w:eastAsia="Times New Roman" w:hAnsi="Arial" w:cs="Arial"/>
                        <w:color w:val="000000"/>
                        <w:sz w:val="20"/>
                        <w:szCs w:val="20"/>
                        <w:lang w:eastAsia="pt-BR"/>
                      </w:rPr>
                      <w:t>16/05/2022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5E832A7C" w14:textId="77777777" w:rsidR="0016760B" w:rsidRPr="0016760B" w:rsidRDefault="0016760B" w:rsidP="0016760B">
                  <w:pPr>
                    <w:autoSpaceDE/>
                    <w:autoSpaceDN/>
                    <w:adjustRightInd/>
                    <w:jc w:val="center"/>
                    <w:rPr>
                      <w:ins w:id="30065" w:author="Philippe Hollanda - Oliveira Trust" w:date="2022-07-19T09:57:00Z"/>
                      <w:rFonts w:ascii="Arial" w:eastAsia="Times New Roman" w:hAnsi="Arial" w:cs="Arial"/>
                      <w:color w:val="000000"/>
                      <w:sz w:val="20"/>
                      <w:szCs w:val="20"/>
                      <w:lang w:eastAsia="pt-BR"/>
                    </w:rPr>
                  </w:pPr>
                  <w:ins w:id="30066" w:author="Philippe Hollanda - Oliveira Trust" w:date="2022-07-19T09:57:00Z">
                    <w:r w:rsidRPr="0016760B">
                      <w:rPr>
                        <w:rFonts w:ascii="Arial" w:eastAsia="Times New Roman" w:hAnsi="Arial" w:cs="Arial"/>
                        <w:color w:val="000000"/>
                        <w:sz w:val="20"/>
                        <w:szCs w:val="20"/>
                        <w:lang w:eastAsia="pt-BR"/>
                      </w:rPr>
                      <w:t>R$ 450,80</w:t>
                    </w:r>
                  </w:ins>
                </w:p>
              </w:tc>
            </w:tr>
            <w:tr w:rsidR="0016760B" w:rsidRPr="0016760B" w14:paraId="7DD54957" w14:textId="77777777" w:rsidTr="0016760B">
              <w:trPr>
                <w:trHeight w:val="1785"/>
                <w:ins w:id="300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30C309" w14:textId="77777777" w:rsidR="0016760B" w:rsidRPr="0016760B" w:rsidRDefault="0016760B" w:rsidP="0016760B">
                  <w:pPr>
                    <w:autoSpaceDE/>
                    <w:autoSpaceDN/>
                    <w:adjustRightInd/>
                    <w:jc w:val="center"/>
                    <w:rPr>
                      <w:ins w:id="30068" w:author="Philippe Hollanda - Oliveira Trust" w:date="2022-07-19T09:57:00Z"/>
                      <w:rFonts w:ascii="Arial" w:eastAsia="Times New Roman" w:hAnsi="Arial" w:cs="Arial"/>
                      <w:color w:val="000000"/>
                      <w:sz w:val="20"/>
                      <w:szCs w:val="20"/>
                      <w:lang w:eastAsia="pt-BR"/>
                    </w:rPr>
                  </w:pPr>
                  <w:ins w:id="3006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6B6F37B" w14:textId="77777777" w:rsidR="0016760B" w:rsidRPr="0016760B" w:rsidRDefault="0016760B" w:rsidP="0016760B">
                  <w:pPr>
                    <w:autoSpaceDE/>
                    <w:autoSpaceDN/>
                    <w:adjustRightInd/>
                    <w:jc w:val="center"/>
                    <w:rPr>
                      <w:ins w:id="30070" w:author="Philippe Hollanda - Oliveira Trust" w:date="2022-07-19T09:57:00Z"/>
                      <w:rFonts w:ascii="Arial" w:eastAsia="Times New Roman" w:hAnsi="Arial" w:cs="Arial"/>
                      <w:color w:val="000000"/>
                      <w:sz w:val="20"/>
                      <w:szCs w:val="20"/>
                      <w:lang w:eastAsia="pt-BR"/>
                    </w:rPr>
                  </w:pPr>
                  <w:ins w:id="30071" w:author="Philippe Hollanda - Oliveira Trust" w:date="2022-07-19T09:57:00Z">
                    <w:r w:rsidRPr="0016760B">
                      <w:rPr>
                        <w:rFonts w:ascii="Arial" w:eastAsia="Times New Roman" w:hAnsi="Arial" w:cs="Arial"/>
                        <w:color w:val="000000"/>
                        <w:sz w:val="20"/>
                        <w:szCs w:val="20"/>
                        <w:lang w:eastAsia="pt-BR"/>
                      </w:rPr>
                      <w:t>16/05/2022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73A78CE6" w14:textId="77777777" w:rsidR="0016760B" w:rsidRPr="0016760B" w:rsidRDefault="0016760B" w:rsidP="0016760B">
                  <w:pPr>
                    <w:autoSpaceDE/>
                    <w:autoSpaceDN/>
                    <w:adjustRightInd/>
                    <w:jc w:val="center"/>
                    <w:rPr>
                      <w:ins w:id="30072" w:author="Philippe Hollanda - Oliveira Trust" w:date="2022-07-19T09:57:00Z"/>
                      <w:rFonts w:ascii="Arial" w:eastAsia="Times New Roman" w:hAnsi="Arial" w:cs="Arial"/>
                      <w:color w:val="000000"/>
                      <w:sz w:val="20"/>
                      <w:szCs w:val="20"/>
                      <w:lang w:eastAsia="pt-BR"/>
                    </w:rPr>
                  </w:pPr>
                  <w:ins w:id="30073" w:author="Philippe Hollanda - Oliveira Trust" w:date="2022-07-19T09:57:00Z">
                    <w:r w:rsidRPr="0016760B">
                      <w:rPr>
                        <w:rFonts w:ascii="Arial" w:eastAsia="Times New Roman" w:hAnsi="Arial" w:cs="Arial"/>
                        <w:color w:val="000000"/>
                        <w:sz w:val="20"/>
                        <w:szCs w:val="20"/>
                        <w:lang w:eastAsia="pt-BR"/>
                      </w:rPr>
                      <w:t>R$ 621,30</w:t>
                    </w:r>
                  </w:ins>
                </w:p>
              </w:tc>
            </w:tr>
            <w:tr w:rsidR="0016760B" w:rsidRPr="0016760B" w14:paraId="0E65178E" w14:textId="77777777" w:rsidTr="0016760B">
              <w:trPr>
                <w:trHeight w:val="1785"/>
                <w:ins w:id="300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6B7D1F" w14:textId="77777777" w:rsidR="0016760B" w:rsidRPr="0016760B" w:rsidRDefault="0016760B" w:rsidP="0016760B">
                  <w:pPr>
                    <w:autoSpaceDE/>
                    <w:autoSpaceDN/>
                    <w:adjustRightInd/>
                    <w:jc w:val="center"/>
                    <w:rPr>
                      <w:ins w:id="30075" w:author="Philippe Hollanda - Oliveira Trust" w:date="2022-07-19T09:57:00Z"/>
                      <w:rFonts w:ascii="Arial" w:eastAsia="Times New Roman" w:hAnsi="Arial" w:cs="Arial"/>
                      <w:color w:val="000000"/>
                      <w:sz w:val="20"/>
                      <w:szCs w:val="20"/>
                      <w:lang w:eastAsia="pt-BR"/>
                    </w:rPr>
                  </w:pPr>
                  <w:ins w:id="30076" w:author="Philippe Hollanda - Oliveira Trust" w:date="2022-07-19T09:57:00Z">
                    <w:r w:rsidRPr="0016760B">
                      <w:rPr>
                        <w:rFonts w:ascii="Arial" w:eastAsia="Times New Roman" w:hAnsi="Arial" w:cs="Arial"/>
                        <w:color w:val="000000"/>
                        <w:sz w:val="20"/>
                        <w:szCs w:val="20"/>
                        <w:lang w:eastAsia="pt-BR"/>
                      </w:rPr>
                      <w:t>TELA E CANTONEIRA</w:t>
                    </w:r>
                  </w:ins>
                </w:p>
              </w:tc>
              <w:tc>
                <w:tcPr>
                  <w:tcW w:w="2324" w:type="dxa"/>
                  <w:tcBorders>
                    <w:top w:val="nil"/>
                    <w:left w:val="nil"/>
                    <w:bottom w:val="single" w:sz="4" w:space="0" w:color="auto"/>
                    <w:right w:val="single" w:sz="4" w:space="0" w:color="auto"/>
                  </w:tcBorders>
                  <w:shd w:val="clear" w:color="auto" w:fill="auto"/>
                  <w:noWrap/>
                  <w:vAlign w:val="center"/>
                  <w:hideMark/>
                </w:tcPr>
                <w:p w14:paraId="08AC0B78" w14:textId="77777777" w:rsidR="0016760B" w:rsidRPr="0016760B" w:rsidRDefault="0016760B" w:rsidP="0016760B">
                  <w:pPr>
                    <w:autoSpaceDE/>
                    <w:autoSpaceDN/>
                    <w:adjustRightInd/>
                    <w:jc w:val="center"/>
                    <w:rPr>
                      <w:ins w:id="30077" w:author="Philippe Hollanda - Oliveira Trust" w:date="2022-07-19T09:57:00Z"/>
                      <w:rFonts w:ascii="Arial" w:eastAsia="Times New Roman" w:hAnsi="Arial" w:cs="Arial"/>
                      <w:color w:val="000000"/>
                      <w:sz w:val="20"/>
                      <w:szCs w:val="20"/>
                      <w:lang w:eastAsia="pt-BR"/>
                    </w:rPr>
                  </w:pPr>
                  <w:ins w:id="30078" w:author="Philippe Hollanda - Oliveira Trust" w:date="2022-07-19T09:57:00Z">
                    <w:r w:rsidRPr="0016760B">
                      <w:rPr>
                        <w:rFonts w:ascii="Arial" w:eastAsia="Times New Roman" w:hAnsi="Arial" w:cs="Arial"/>
                        <w:color w:val="000000"/>
                        <w:sz w:val="20"/>
                        <w:szCs w:val="20"/>
                        <w:lang w:eastAsia="pt-BR"/>
                      </w:rPr>
                      <w:t>12/05/2022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4B40C226" w14:textId="77777777" w:rsidR="0016760B" w:rsidRPr="0016760B" w:rsidRDefault="0016760B" w:rsidP="0016760B">
                  <w:pPr>
                    <w:autoSpaceDE/>
                    <w:autoSpaceDN/>
                    <w:adjustRightInd/>
                    <w:jc w:val="center"/>
                    <w:rPr>
                      <w:ins w:id="30079" w:author="Philippe Hollanda - Oliveira Trust" w:date="2022-07-19T09:57:00Z"/>
                      <w:rFonts w:ascii="Arial" w:eastAsia="Times New Roman" w:hAnsi="Arial" w:cs="Arial"/>
                      <w:color w:val="000000"/>
                      <w:sz w:val="20"/>
                      <w:szCs w:val="20"/>
                      <w:lang w:eastAsia="pt-BR"/>
                    </w:rPr>
                  </w:pPr>
                  <w:ins w:id="30080" w:author="Philippe Hollanda - Oliveira Trust" w:date="2022-07-19T09:57:00Z">
                    <w:r w:rsidRPr="0016760B">
                      <w:rPr>
                        <w:rFonts w:ascii="Arial" w:eastAsia="Times New Roman" w:hAnsi="Arial" w:cs="Arial"/>
                        <w:color w:val="000000"/>
                        <w:sz w:val="20"/>
                        <w:szCs w:val="20"/>
                        <w:lang w:eastAsia="pt-BR"/>
                      </w:rPr>
                      <w:t>R$ 3.780,00</w:t>
                    </w:r>
                  </w:ins>
                </w:p>
              </w:tc>
            </w:tr>
            <w:tr w:rsidR="0016760B" w:rsidRPr="0016760B" w14:paraId="355C5E99" w14:textId="77777777" w:rsidTr="0016760B">
              <w:trPr>
                <w:trHeight w:val="1785"/>
                <w:ins w:id="300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455DB4" w14:textId="77777777" w:rsidR="0016760B" w:rsidRPr="0016760B" w:rsidRDefault="0016760B" w:rsidP="0016760B">
                  <w:pPr>
                    <w:autoSpaceDE/>
                    <w:autoSpaceDN/>
                    <w:adjustRightInd/>
                    <w:jc w:val="center"/>
                    <w:rPr>
                      <w:ins w:id="30082" w:author="Philippe Hollanda - Oliveira Trust" w:date="2022-07-19T09:57:00Z"/>
                      <w:rFonts w:ascii="Arial" w:eastAsia="Times New Roman" w:hAnsi="Arial" w:cs="Arial"/>
                      <w:color w:val="000000"/>
                      <w:sz w:val="20"/>
                      <w:szCs w:val="20"/>
                      <w:lang w:eastAsia="pt-BR"/>
                    </w:rPr>
                  </w:pPr>
                  <w:ins w:id="30083" w:author="Philippe Hollanda - Oliveira Trust" w:date="2022-07-19T09:57:00Z">
                    <w:r w:rsidRPr="0016760B">
                      <w:rPr>
                        <w:rFonts w:ascii="Arial" w:eastAsia="Times New Roman" w:hAnsi="Arial" w:cs="Arial"/>
                        <w:color w:val="000000"/>
                        <w:sz w:val="20"/>
                        <w:szCs w:val="20"/>
                        <w:lang w:eastAsia="pt-BR"/>
                      </w:rPr>
                      <w:lastRenderedPageBreak/>
                      <w:t>BARRA E CANTONEIRA</w:t>
                    </w:r>
                  </w:ins>
                </w:p>
              </w:tc>
              <w:tc>
                <w:tcPr>
                  <w:tcW w:w="2324" w:type="dxa"/>
                  <w:tcBorders>
                    <w:top w:val="nil"/>
                    <w:left w:val="nil"/>
                    <w:bottom w:val="single" w:sz="4" w:space="0" w:color="auto"/>
                    <w:right w:val="single" w:sz="4" w:space="0" w:color="auto"/>
                  </w:tcBorders>
                  <w:shd w:val="clear" w:color="auto" w:fill="auto"/>
                  <w:noWrap/>
                  <w:vAlign w:val="center"/>
                  <w:hideMark/>
                </w:tcPr>
                <w:p w14:paraId="1B28A84C" w14:textId="77777777" w:rsidR="0016760B" w:rsidRPr="0016760B" w:rsidRDefault="0016760B" w:rsidP="0016760B">
                  <w:pPr>
                    <w:autoSpaceDE/>
                    <w:autoSpaceDN/>
                    <w:adjustRightInd/>
                    <w:jc w:val="center"/>
                    <w:rPr>
                      <w:ins w:id="30084" w:author="Philippe Hollanda - Oliveira Trust" w:date="2022-07-19T09:57:00Z"/>
                      <w:rFonts w:ascii="Arial" w:eastAsia="Times New Roman" w:hAnsi="Arial" w:cs="Arial"/>
                      <w:color w:val="000000"/>
                      <w:sz w:val="20"/>
                      <w:szCs w:val="20"/>
                      <w:lang w:eastAsia="pt-BR"/>
                    </w:rPr>
                  </w:pPr>
                  <w:ins w:id="30085" w:author="Philippe Hollanda - Oliveira Trust" w:date="2022-07-19T09:57:00Z">
                    <w:r w:rsidRPr="0016760B">
                      <w:rPr>
                        <w:rFonts w:ascii="Arial" w:eastAsia="Times New Roman" w:hAnsi="Arial" w:cs="Arial"/>
                        <w:color w:val="000000"/>
                        <w:sz w:val="20"/>
                        <w:szCs w:val="20"/>
                        <w:lang w:eastAsia="pt-BR"/>
                      </w:rPr>
                      <w:t>12/05/2022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01CD204A" w14:textId="77777777" w:rsidR="0016760B" w:rsidRPr="0016760B" w:rsidRDefault="0016760B" w:rsidP="0016760B">
                  <w:pPr>
                    <w:autoSpaceDE/>
                    <w:autoSpaceDN/>
                    <w:adjustRightInd/>
                    <w:jc w:val="center"/>
                    <w:rPr>
                      <w:ins w:id="30086" w:author="Philippe Hollanda - Oliveira Trust" w:date="2022-07-19T09:57:00Z"/>
                      <w:rFonts w:ascii="Arial" w:eastAsia="Times New Roman" w:hAnsi="Arial" w:cs="Arial"/>
                      <w:color w:val="000000"/>
                      <w:sz w:val="20"/>
                      <w:szCs w:val="20"/>
                      <w:lang w:eastAsia="pt-BR"/>
                    </w:rPr>
                  </w:pPr>
                  <w:ins w:id="30087" w:author="Philippe Hollanda - Oliveira Trust" w:date="2022-07-19T09:57:00Z">
                    <w:r w:rsidRPr="0016760B">
                      <w:rPr>
                        <w:rFonts w:ascii="Arial" w:eastAsia="Times New Roman" w:hAnsi="Arial" w:cs="Arial"/>
                        <w:color w:val="000000"/>
                        <w:sz w:val="20"/>
                        <w:szCs w:val="20"/>
                        <w:lang w:eastAsia="pt-BR"/>
                      </w:rPr>
                      <w:t>R$ 10.740,00</w:t>
                    </w:r>
                  </w:ins>
                </w:p>
              </w:tc>
            </w:tr>
            <w:tr w:rsidR="0016760B" w:rsidRPr="0016760B" w14:paraId="26DF0F76" w14:textId="77777777" w:rsidTr="0016760B">
              <w:trPr>
                <w:trHeight w:val="1785"/>
                <w:ins w:id="300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A5D167" w14:textId="77777777" w:rsidR="0016760B" w:rsidRPr="0016760B" w:rsidRDefault="0016760B" w:rsidP="0016760B">
                  <w:pPr>
                    <w:autoSpaceDE/>
                    <w:autoSpaceDN/>
                    <w:adjustRightInd/>
                    <w:jc w:val="center"/>
                    <w:rPr>
                      <w:ins w:id="30089" w:author="Philippe Hollanda - Oliveira Trust" w:date="2022-07-19T09:57:00Z"/>
                      <w:rFonts w:ascii="Arial" w:eastAsia="Times New Roman" w:hAnsi="Arial" w:cs="Arial"/>
                      <w:color w:val="000000"/>
                      <w:sz w:val="20"/>
                      <w:szCs w:val="20"/>
                      <w:lang w:eastAsia="pt-BR"/>
                    </w:rPr>
                  </w:pPr>
                  <w:ins w:id="30090" w:author="Philippe Hollanda - Oliveira Trust" w:date="2022-07-19T09:57:00Z">
                    <w:r w:rsidRPr="0016760B">
                      <w:rPr>
                        <w:rFonts w:ascii="Arial" w:eastAsia="Times New Roman" w:hAnsi="Arial" w:cs="Arial"/>
                        <w:color w:val="000000"/>
                        <w:sz w:val="20"/>
                        <w:szCs w:val="20"/>
                        <w:lang w:eastAsia="pt-BR"/>
                      </w:rPr>
                      <w:t>TUBO RETANGULAR</w:t>
                    </w:r>
                  </w:ins>
                </w:p>
              </w:tc>
              <w:tc>
                <w:tcPr>
                  <w:tcW w:w="2324" w:type="dxa"/>
                  <w:tcBorders>
                    <w:top w:val="nil"/>
                    <w:left w:val="nil"/>
                    <w:bottom w:val="single" w:sz="4" w:space="0" w:color="auto"/>
                    <w:right w:val="single" w:sz="4" w:space="0" w:color="auto"/>
                  </w:tcBorders>
                  <w:shd w:val="clear" w:color="auto" w:fill="auto"/>
                  <w:noWrap/>
                  <w:vAlign w:val="center"/>
                  <w:hideMark/>
                </w:tcPr>
                <w:p w14:paraId="7B5F2146" w14:textId="77777777" w:rsidR="0016760B" w:rsidRPr="0016760B" w:rsidRDefault="0016760B" w:rsidP="0016760B">
                  <w:pPr>
                    <w:autoSpaceDE/>
                    <w:autoSpaceDN/>
                    <w:adjustRightInd/>
                    <w:jc w:val="center"/>
                    <w:rPr>
                      <w:ins w:id="30091" w:author="Philippe Hollanda - Oliveira Trust" w:date="2022-07-19T09:57:00Z"/>
                      <w:rFonts w:ascii="Arial" w:eastAsia="Times New Roman" w:hAnsi="Arial" w:cs="Arial"/>
                      <w:color w:val="000000"/>
                      <w:sz w:val="20"/>
                      <w:szCs w:val="20"/>
                      <w:lang w:eastAsia="pt-BR"/>
                    </w:rPr>
                  </w:pPr>
                  <w:ins w:id="30092" w:author="Philippe Hollanda - Oliveira Trust" w:date="2022-07-19T09:57:00Z">
                    <w:r w:rsidRPr="0016760B">
                      <w:rPr>
                        <w:rFonts w:ascii="Arial" w:eastAsia="Times New Roman" w:hAnsi="Arial" w:cs="Arial"/>
                        <w:color w:val="000000"/>
                        <w:sz w:val="20"/>
                        <w:szCs w:val="20"/>
                        <w:lang w:eastAsia="pt-BR"/>
                      </w:rPr>
                      <w:t>30/05/2022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0B8C77DD" w14:textId="77777777" w:rsidR="0016760B" w:rsidRPr="0016760B" w:rsidRDefault="0016760B" w:rsidP="0016760B">
                  <w:pPr>
                    <w:autoSpaceDE/>
                    <w:autoSpaceDN/>
                    <w:adjustRightInd/>
                    <w:jc w:val="center"/>
                    <w:rPr>
                      <w:ins w:id="30093" w:author="Philippe Hollanda - Oliveira Trust" w:date="2022-07-19T09:57:00Z"/>
                      <w:rFonts w:ascii="Arial" w:eastAsia="Times New Roman" w:hAnsi="Arial" w:cs="Arial"/>
                      <w:color w:val="000000"/>
                      <w:sz w:val="20"/>
                      <w:szCs w:val="20"/>
                      <w:lang w:eastAsia="pt-BR"/>
                    </w:rPr>
                  </w:pPr>
                  <w:ins w:id="30094" w:author="Philippe Hollanda - Oliveira Trust" w:date="2022-07-19T09:57:00Z">
                    <w:r w:rsidRPr="0016760B">
                      <w:rPr>
                        <w:rFonts w:ascii="Arial" w:eastAsia="Times New Roman" w:hAnsi="Arial" w:cs="Arial"/>
                        <w:color w:val="000000"/>
                        <w:sz w:val="20"/>
                        <w:szCs w:val="20"/>
                        <w:lang w:eastAsia="pt-BR"/>
                      </w:rPr>
                      <w:t>R$ 8.646,90</w:t>
                    </w:r>
                  </w:ins>
                </w:p>
              </w:tc>
            </w:tr>
            <w:tr w:rsidR="0016760B" w:rsidRPr="0016760B" w14:paraId="4B0E782E" w14:textId="77777777" w:rsidTr="0016760B">
              <w:trPr>
                <w:trHeight w:val="1785"/>
                <w:ins w:id="300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60E1DB" w14:textId="77777777" w:rsidR="0016760B" w:rsidRPr="0016760B" w:rsidRDefault="0016760B" w:rsidP="0016760B">
                  <w:pPr>
                    <w:autoSpaceDE/>
                    <w:autoSpaceDN/>
                    <w:adjustRightInd/>
                    <w:jc w:val="center"/>
                    <w:rPr>
                      <w:ins w:id="30096" w:author="Philippe Hollanda - Oliveira Trust" w:date="2022-07-19T09:57:00Z"/>
                      <w:rFonts w:ascii="Arial" w:eastAsia="Times New Roman" w:hAnsi="Arial" w:cs="Arial"/>
                      <w:color w:val="000000"/>
                      <w:sz w:val="20"/>
                      <w:szCs w:val="20"/>
                      <w:lang w:eastAsia="pt-BR"/>
                    </w:rPr>
                  </w:pPr>
                  <w:ins w:id="3009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DC56D0B" w14:textId="77777777" w:rsidR="0016760B" w:rsidRPr="0016760B" w:rsidRDefault="0016760B" w:rsidP="0016760B">
                  <w:pPr>
                    <w:autoSpaceDE/>
                    <w:autoSpaceDN/>
                    <w:adjustRightInd/>
                    <w:jc w:val="center"/>
                    <w:rPr>
                      <w:ins w:id="30098" w:author="Philippe Hollanda - Oliveira Trust" w:date="2022-07-19T09:57:00Z"/>
                      <w:rFonts w:ascii="Arial" w:eastAsia="Times New Roman" w:hAnsi="Arial" w:cs="Arial"/>
                      <w:color w:val="000000"/>
                      <w:sz w:val="20"/>
                      <w:szCs w:val="20"/>
                      <w:lang w:eastAsia="pt-BR"/>
                    </w:rPr>
                  </w:pPr>
                  <w:ins w:id="30099" w:author="Philippe Hollanda - Oliveira Trust" w:date="2022-07-19T09:57:00Z">
                    <w:r w:rsidRPr="0016760B">
                      <w:rPr>
                        <w:rFonts w:ascii="Arial" w:eastAsia="Times New Roman" w:hAnsi="Arial" w:cs="Arial"/>
                        <w:color w:val="000000"/>
                        <w:sz w:val="20"/>
                        <w:szCs w:val="20"/>
                        <w:lang w:eastAsia="pt-BR"/>
                      </w:rPr>
                      <w:t>03/02/2022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79F51AB5" w14:textId="77777777" w:rsidR="0016760B" w:rsidRPr="0016760B" w:rsidRDefault="0016760B" w:rsidP="0016760B">
                  <w:pPr>
                    <w:autoSpaceDE/>
                    <w:autoSpaceDN/>
                    <w:adjustRightInd/>
                    <w:jc w:val="center"/>
                    <w:rPr>
                      <w:ins w:id="30100" w:author="Philippe Hollanda - Oliveira Trust" w:date="2022-07-19T09:57:00Z"/>
                      <w:rFonts w:ascii="Arial" w:eastAsia="Times New Roman" w:hAnsi="Arial" w:cs="Arial"/>
                      <w:color w:val="000000"/>
                      <w:sz w:val="20"/>
                      <w:szCs w:val="20"/>
                      <w:lang w:eastAsia="pt-BR"/>
                    </w:rPr>
                  </w:pPr>
                  <w:ins w:id="30101" w:author="Philippe Hollanda - Oliveira Trust" w:date="2022-07-19T09:57:00Z">
                    <w:r w:rsidRPr="0016760B">
                      <w:rPr>
                        <w:rFonts w:ascii="Arial" w:eastAsia="Times New Roman" w:hAnsi="Arial" w:cs="Arial"/>
                        <w:color w:val="000000"/>
                        <w:sz w:val="20"/>
                        <w:szCs w:val="20"/>
                        <w:lang w:eastAsia="pt-BR"/>
                      </w:rPr>
                      <w:t>R$ 6.300,00</w:t>
                    </w:r>
                  </w:ins>
                </w:p>
              </w:tc>
            </w:tr>
            <w:tr w:rsidR="0016760B" w:rsidRPr="0016760B" w14:paraId="103DF3FD" w14:textId="77777777" w:rsidTr="0016760B">
              <w:trPr>
                <w:trHeight w:val="1785"/>
                <w:ins w:id="3010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0525623E" w14:textId="77777777" w:rsidR="0016760B" w:rsidRPr="0016760B" w:rsidRDefault="0016760B" w:rsidP="0016760B">
                  <w:pPr>
                    <w:autoSpaceDE/>
                    <w:autoSpaceDN/>
                    <w:adjustRightInd/>
                    <w:jc w:val="center"/>
                    <w:rPr>
                      <w:ins w:id="30103" w:author="Philippe Hollanda - Oliveira Trust" w:date="2022-07-19T09:57:00Z"/>
                      <w:rFonts w:ascii="Arial" w:eastAsia="Times New Roman" w:hAnsi="Arial" w:cs="Arial"/>
                      <w:color w:val="000000"/>
                      <w:sz w:val="20"/>
                      <w:szCs w:val="20"/>
                      <w:lang w:eastAsia="pt-BR"/>
                    </w:rPr>
                  </w:pPr>
                  <w:ins w:id="30104" w:author="Philippe Hollanda - Oliveira Trust" w:date="2022-07-19T09:57:00Z">
                    <w:r w:rsidRPr="0016760B">
                      <w:rPr>
                        <w:rFonts w:ascii="Arial" w:eastAsia="Times New Roman" w:hAnsi="Arial" w:cs="Arial"/>
                        <w:color w:val="000000"/>
                        <w:sz w:val="20"/>
                        <w:szCs w:val="20"/>
                        <w:lang w:eastAsia="pt-BR"/>
                      </w:rPr>
                      <w:t>PERSIANA HORIZONTAL ALUMÍNIO</w:t>
                    </w:r>
                  </w:ins>
                </w:p>
              </w:tc>
              <w:tc>
                <w:tcPr>
                  <w:tcW w:w="2324" w:type="dxa"/>
                  <w:tcBorders>
                    <w:top w:val="nil"/>
                    <w:left w:val="nil"/>
                    <w:bottom w:val="single" w:sz="4" w:space="0" w:color="auto"/>
                    <w:right w:val="single" w:sz="4" w:space="0" w:color="auto"/>
                  </w:tcBorders>
                  <w:shd w:val="clear" w:color="auto" w:fill="auto"/>
                  <w:noWrap/>
                  <w:vAlign w:val="center"/>
                  <w:hideMark/>
                </w:tcPr>
                <w:p w14:paraId="06369CB9" w14:textId="77777777" w:rsidR="0016760B" w:rsidRPr="0016760B" w:rsidRDefault="0016760B" w:rsidP="0016760B">
                  <w:pPr>
                    <w:autoSpaceDE/>
                    <w:autoSpaceDN/>
                    <w:adjustRightInd/>
                    <w:jc w:val="center"/>
                    <w:rPr>
                      <w:ins w:id="30105" w:author="Philippe Hollanda - Oliveira Trust" w:date="2022-07-19T09:57:00Z"/>
                      <w:rFonts w:ascii="Arial" w:eastAsia="Times New Roman" w:hAnsi="Arial" w:cs="Arial"/>
                      <w:color w:val="000000"/>
                      <w:sz w:val="20"/>
                      <w:szCs w:val="20"/>
                      <w:lang w:eastAsia="pt-BR"/>
                    </w:rPr>
                  </w:pPr>
                  <w:ins w:id="30106" w:author="Philippe Hollanda - Oliveira Trust" w:date="2022-07-19T09:57:00Z">
                    <w:r w:rsidRPr="0016760B">
                      <w:rPr>
                        <w:rFonts w:ascii="Arial" w:eastAsia="Times New Roman" w:hAnsi="Arial" w:cs="Arial"/>
                        <w:color w:val="000000"/>
                        <w:sz w:val="20"/>
                        <w:szCs w:val="20"/>
                        <w:lang w:eastAsia="pt-BR"/>
                      </w:rPr>
                      <w:t>14/03/2022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78272185" w14:textId="77777777" w:rsidR="0016760B" w:rsidRPr="0016760B" w:rsidRDefault="0016760B" w:rsidP="0016760B">
                  <w:pPr>
                    <w:autoSpaceDE/>
                    <w:autoSpaceDN/>
                    <w:adjustRightInd/>
                    <w:jc w:val="center"/>
                    <w:rPr>
                      <w:ins w:id="30107" w:author="Philippe Hollanda - Oliveira Trust" w:date="2022-07-19T09:57:00Z"/>
                      <w:rFonts w:ascii="Arial" w:eastAsia="Times New Roman" w:hAnsi="Arial" w:cs="Arial"/>
                      <w:color w:val="000000"/>
                      <w:sz w:val="20"/>
                      <w:szCs w:val="20"/>
                      <w:lang w:eastAsia="pt-BR"/>
                    </w:rPr>
                  </w:pPr>
                  <w:ins w:id="30108" w:author="Philippe Hollanda - Oliveira Trust" w:date="2022-07-19T09:57:00Z">
                    <w:r w:rsidRPr="0016760B">
                      <w:rPr>
                        <w:rFonts w:ascii="Arial" w:eastAsia="Times New Roman" w:hAnsi="Arial" w:cs="Arial"/>
                        <w:color w:val="000000"/>
                        <w:sz w:val="20"/>
                        <w:szCs w:val="20"/>
                        <w:lang w:eastAsia="pt-BR"/>
                      </w:rPr>
                      <w:t>R$ 8.500,00</w:t>
                    </w:r>
                  </w:ins>
                </w:p>
              </w:tc>
            </w:tr>
            <w:tr w:rsidR="0016760B" w:rsidRPr="0016760B" w14:paraId="64C329F9" w14:textId="77777777" w:rsidTr="0016760B">
              <w:trPr>
                <w:trHeight w:val="1785"/>
                <w:ins w:id="3010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3C5F060" w14:textId="77777777" w:rsidR="0016760B" w:rsidRPr="0016760B" w:rsidRDefault="0016760B" w:rsidP="0016760B">
                  <w:pPr>
                    <w:autoSpaceDE/>
                    <w:autoSpaceDN/>
                    <w:adjustRightInd/>
                    <w:rPr>
                      <w:ins w:id="3011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BA366F2" w14:textId="77777777" w:rsidR="0016760B" w:rsidRPr="0016760B" w:rsidRDefault="0016760B" w:rsidP="0016760B">
                  <w:pPr>
                    <w:autoSpaceDE/>
                    <w:autoSpaceDN/>
                    <w:adjustRightInd/>
                    <w:jc w:val="center"/>
                    <w:rPr>
                      <w:ins w:id="30111" w:author="Philippe Hollanda - Oliveira Trust" w:date="2022-07-19T09:57:00Z"/>
                      <w:rFonts w:ascii="Arial" w:eastAsia="Times New Roman" w:hAnsi="Arial" w:cs="Arial"/>
                      <w:color w:val="000000"/>
                      <w:sz w:val="20"/>
                      <w:szCs w:val="20"/>
                      <w:lang w:eastAsia="pt-BR"/>
                    </w:rPr>
                  </w:pPr>
                  <w:ins w:id="30112" w:author="Philippe Hollanda - Oliveira Trust" w:date="2022-07-19T09:57:00Z">
                    <w:r w:rsidRPr="0016760B">
                      <w:rPr>
                        <w:rFonts w:ascii="Arial" w:eastAsia="Times New Roman" w:hAnsi="Arial" w:cs="Arial"/>
                        <w:color w:val="000000"/>
                        <w:sz w:val="20"/>
                        <w:szCs w:val="20"/>
                        <w:lang w:eastAsia="pt-BR"/>
                      </w:rPr>
                      <w:t>12/04/2022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6B1241C" w14:textId="77777777" w:rsidR="0016760B" w:rsidRPr="0016760B" w:rsidRDefault="0016760B" w:rsidP="0016760B">
                  <w:pPr>
                    <w:autoSpaceDE/>
                    <w:autoSpaceDN/>
                    <w:adjustRightInd/>
                    <w:jc w:val="center"/>
                    <w:rPr>
                      <w:ins w:id="30113" w:author="Philippe Hollanda - Oliveira Trust" w:date="2022-07-19T09:57:00Z"/>
                      <w:rFonts w:ascii="Arial" w:eastAsia="Times New Roman" w:hAnsi="Arial" w:cs="Arial"/>
                      <w:color w:val="000000"/>
                      <w:sz w:val="20"/>
                      <w:szCs w:val="20"/>
                      <w:lang w:eastAsia="pt-BR"/>
                    </w:rPr>
                  </w:pPr>
                  <w:ins w:id="30114" w:author="Philippe Hollanda - Oliveira Trust" w:date="2022-07-19T09:57:00Z">
                    <w:r w:rsidRPr="0016760B">
                      <w:rPr>
                        <w:rFonts w:ascii="Arial" w:eastAsia="Times New Roman" w:hAnsi="Arial" w:cs="Arial"/>
                        <w:color w:val="000000"/>
                        <w:sz w:val="20"/>
                        <w:szCs w:val="20"/>
                        <w:lang w:eastAsia="pt-BR"/>
                      </w:rPr>
                      <w:t>R$ 8.500,00</w:t>
                    </w:r>
                  </w:ins>
                </w:p>
              </w:tc>
            </w:tr>
            <w:tr w:rsidR="0016760B" w:rsidRPr="0016760B" w14:paraId="20F28A3A" w14:textId="77777777" w:rsidTr="0016760B">
              <w:trPr>
                <w:trHeight w:val="1785"/>
                <w:ins w:id="3011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E2E3390" w14:textId="77777777" w:rsidR="0016760B" w:rsidRPr="0016760B" w:rsidRDefault="0016760B" w:rsidP="0016760B">
                  <w:pPr>
                    <w:autoSpaceDE/>
                    <w:autoSpaceDN/>
                    <w:adjustRightInd/>
                    <w:jc w:val="center"/>
                    <w:rPr>
                      <w:ins w:id="30116" w:author="Philippe Hollanda - Oliveira Trust" w:date="2022-07-19T09:57:00Z"/>
                      <w:rFonts w:ascii="Arial" w:eastAsia="Times New Roman" w:hAnsi="Arial" w:cs="Arial"/>
                      <w:color w:val="000000"/>
                      <w:sz w:val="20"/>
                      <w:szCs w:val="20"/>
                      <w:lang w:eastAsia="pt-BR"/>
                    </w:rPr>
                  </w:pPr>
                  <w:ins w:id="30117" w:author="Philippe Hollanda - Oliveira Trust" w:date="2022-07-19T09:57:00Z">
                    <w:r w:rsidRPr="0016760B">
                      <w:rPr>
                        <w:rFonts w:ascii="Arial" w:eastAsia="Times New Roman" w:hAnsi="Arial" w:cs="Arial"/>
                        <w:color w:val="000000"/>
                        <w:sz w:val="20"/>
                        <w:szCs w:val="20"/>
                        <w:lang w:eastAsia="pt-BR"/>
                      </w:rPr>
                      <w:lastRenderedPageBreak/>
                      <w:t>PERSIANA HORIZONTAL ALUMÍNIO</w:t>
                    </w:r>
                  </w:ins>
                </w:p>
              </w:tc>
              <w:tc>
                <w:tcPr>
                  <w:tcW w:w="2324" w:type="dxa"/>
                  <w:tcBorders>
                    <w:top w:val="nil"/>
                    <w:left w:val="nil"/>
                    <w:bottom w:val="single" w:sz="4" w:space="0" w:color="auto"/>
                    <w:right w:val="single" w:sz="4" w:space="0" w:color="auto"/>
                  </w:tcBorders>
                  <w:shd w:val="clear" w:color="auto" w:fill="auto"/>
                  <w:noWrap/>
                  <w:vAlign w:val="center"/>
                  <w:hideMark/>
                </w:tcPr>
                <w:p w14:paraId="3D7CE9B0" w14:textId="77777777" w:rsidR="0016760B" w:rsidRPr="0016760B" w:rsidRDefault="0016760B" w:rsidP="0016760B">
                  <w:pPr>
                    <w:autoSpaceDE/>
                    <w:autoSpaceDN/>
                    <w:adjustRightInd/>
                    <w:jc w:val="center"/>
                    <w:rPr>
                      <w:ins w:id="30118" w:author="Philippe Hollanda - Oliveira Trust" w:date="2022-07-19T09:57:00Z"/>
                      <w:rFonts w:ascii="Arial" w:eastAsia="Times New Roman" w:hAnsi="Arial" w:cs="Arial"/>
                      <w:color w:val="000000"/>
                      <w:sz w:val="20"/>
                      <w:szCs w:val="20"/>
                      <w:lang w:eastAsia="pt-BR"/>
                    </w:rPr>
                  </w:pPr>
                  <w:ins w:id="30119" w:author="Philippe Hollanda - Oliveira Trust" w:date="2022-07-19T09:57:00Z">
                    <w:r w:rsidRPr="0016760B">
                      <w:rPr>
                        <w:rFonts w:ascii="Arial" w:eastAsia="Times New Roman" w:hAnsi="Arial" w:cs="Arial"/>
                        <w:color w:val="000000"/>
                        <w:sz w:val="20"/>
                        <w:szCs w:val="20"/>
                        <w:lang w:eastAsia="pt-BR"/>
                      </w:rPr>
                      <w:t>14/03/2022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7C1DDEA0" w14:textId="77777777" w:rsidR="0016760B" w:rsidRPr="0016760B" w:rsidRDefault="0016760B" w:rsidP="0016760B">
                  <w:pPr>
                    <w:autoSpaceDE/>
                    <w:autoSpaceDN/>
                    <w:adjustRightInd/>
                    <w:jc w:val="center"/>
                    <w:rPr>
                      <w:ins w:id="30120" w:author="Philippe Hollanda - Oliveira Trust" w:date="2022-07-19T09:57:00Z"/>
                      <w:rFonts w:ascii="Arial" w:eastAsia="Times New Roman" w:hAnsi="Arial" w:cs="Arial"/>
                      <w:color w:val="000000"/>
                      <w:sz w:val="20"/>
                      <w:szCs w:val="20"/>
                      <w:lang w:eastAsia="pt-BR"/>
                    </w:rPr>
                  </w:pPr>
                  <w:ins w:id="30121" w:author="Philippe Hollanda - Oliveira Trust" w:date="2022-07-19T09:57:00Z">
                    <w:r w:rsidRPr="0016760B">
                      <w:rPr>
                        <w:rFonts w:ascii="Arial" w:eastAsia="Times New Roman" w:hAnsi="Arial" w:cs="Arial"/>
                        <w:color w:val="000000"/>
                        <w:sz w:val="20"/>
                        <w:szCs w:val="20"/>
                        <w:lang w:eastAsia="pt-BR"/>
                      </w:rPr>
                      <w:t>R$ 14.000,00</w:t>
                    </w:r>
                  </w:ins>
                </w:p>
              </w:tc>
            </w:tr>
            <w:tr w:rsidR="0016760B" w:rsidRPr="0016760B" w14:paraId="1612D16D" w14:textId="77777777" w:rsidTr="0016760B">
              <w:trPr>
                <w:trHeight w:val="1785"/>
                <w:ins w:id="3012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3AD8E57" w14:textId="77777777" w:rsidR="0016760B" w:rsidRPr="0016760B" w:rsidRDefault="0016760B" w:rsidP="0016760B">
                  <w:pPr>
                    <w:autoSpaceDE/>
                    <w:autoSpaceDN/>
                    <w:adjustRightInd/>
                    <w:rPr>
                      <w:ins w:id="3012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43A6D16" w14:textId="77777777" w:rsidR="0016760B" w:rsidRPr="0016760B" w:rsidRDefault="0016760B" w:rsidP="0016760B">
                  <w:pPr>
                    <w:autoSpaceDE/>
                    <w:autoSpaceDN/>
                    <w:adjustRightInd/>
                    <w:jc w:val="center"/>
                    <w:rPr>
                      <w:ins w:id="30124" w:author="Philippe Hollanda - Oliveira Trust" w:date="2022-07-19T09:57:00Z"/>
                      <w:rFonts w:ascii="Arial" w:eastAsia="Times New Roman" w:hAnsi="Arial" w:cs="Arial"/>
                      <w:color w:val="000000"/>
                      <w:sz w:val="20"/>
                      <w:szCs w:val="20"/>
                      <w:lang w:eastAsia="pt-BR"/>
                    </w:rPr>
                  </w:pPr>
                  <w:ins w:id="30125" w:author="Philippe Hollanda - Oliveira Trust" w:date="2022-07-19T09:57:00Z">
                    <w:r w:rsidRPr="0016760B">
                      <w:rPr>
                        <w:rFonts w:ascii="Arial" w:eastAsia="Times New Roman" w:hAnsi="Arial" w:cs="Arial"/>
                        <w:color w:val="000000"/>
                        <w:sz w:val="20"/>
                        <w:szCs w:val="20"/>
                        <w:lang w:eastAsia="pt-BR"/>
                      </w:rPr>
                      <w:t>12/04/2022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077916D" w14:textId="77777777" w:rsidR="0016760B" w:rsidRPr="0016760B" w:rsidRDefault="0016760B" w:rsidP="0016760B">
                  <w:pPr>
                    <w:autoSpaceDE/>
                    <w:autoSpaceDN/>
                    <w:adjustRightInd/>
                    <w:jc w:val="center"/>
                    <w:rPr>
                      <w:ins w:id="30126" w:author="Philippe Hollanda - Oliveira Trust" w:date="2022-07-19T09:57:00Z"/>
                      <w:rFonts w:ascii="Arial" w:eastAsia="Times New Roman" w:hAnsi="Arial" w:cs="Arial"/>
                      <w:color w:val="000000"/>
                      <w:sz w:val="20"/>
                      <w:szCs w:val="20"/>
                      <w:lang w:eastAsia="pt-BR"/>
                    </w:rPr>
                  </w:pPr>
                  <w:ins w:id="30127" w:author="Philippe Hollanda - Oliveira Trust" w:date="2022-07-19T09:57:00Z">
                    <w:r w:rsidRPr="0016760B">
                      <w:rPr>
                        <w:rFonts w:ascii="Arial" w:eastAsia="Times New Roman" w:hAnsi="Arial" w:cs="Arial"/>
                        <w:color w:val="000000"/>
                        <w:sz w:val="20"/>
                        <w:szCs w:val="20"/>
                        <w:lang w:eastAsia="pt-BR"/>
                      </w:rPr>
                      <w:t>R$ 14.000,00</w:t>
                    </w:r>
                  </w:ins>
                </w:p>
              </w:tc>
            </w:tr>
            <w:tr w:rsidR="0016760B" w:rsidRPr="0016760B" w14:paraId="34156AB6" w14:textId="77777777" w:rsidTr="0016760B">
              <w:trPr>
                <w:trHeight w:val="1785"/>
                <w:ins w:id="301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F8F95E" w14:textId="77777777" w:rsidR="0016760B" w:rsidRPr="0016760B" w:rsidRDefault="0016760B" w:rsidP="0016760B">
                  <w:pPr>
                    <w:autoSpaceDE/>
                    <w:autoSpaceDN/>
                    <w:adjustRightInd/>
                    <w:jc w:val="center"/>
                    <w:rPr>
                      <w:ins w:id="30129" w:author="Philippe Hollanda - Oliveira Trust" w:date="2022-07-19T09:57:00Z"/>
                      <w:rFonts w:ascii="Arial" w:eastAsia="Times New Roman" w:hAnsi="Arial" w:cs="Arial"/>
                      <w:color w:val="000000"/>
                      <w:sz w:val="20"/>
                      <w:szCs w:val="20"/>
                      <w:lang w:eastAsia="pt-BR"/>
                    </w:rPr>
                  </w:pPr>
                  <w:ins w:id="30130" w:author="Philippe Hollanda - Oliveira Trust" w:date="2022-07-19T09:57:00Z">
                    <w:r w:rsidRPr="0016760B">
                      <w:rPr>
                        <w:rFonts w:ascii="Arial" w:eastAsia="Times New Roman" w:hAnsi="Arial" w:cs="Arial"/>
                        <w:color w:val="000000"/>
                        <w:sz w:val="20"/>
                        <w:szCs w:val="20"/>
                        <w:lang w:eastAsia="pt-BR"/>
                      </w:rPr>
                      <w:t>MESA E MODULO</w:t>
                    </w:r>
                  </w:ins>
                </w:p>
              </w:tc>
              <w:tc>
                <w:tcPr>
                  <w:tcW w:w="2324" w:type="dxa"/>
                  <w:tcBorders>
                    <w:top w:val="nil"/>
                    <w:left w:val="nil"/>
                    <w:bottom w:val="single" w:sz="4" w:space="0" w:color="auto"/>
                    <w:right w:val="single" w:sz="4" w:space="0" w:color="auto"/>
                  </w:tcBorders>
                  <w:shd w:val="clear" w:color="auto" w:fill="auto"/>
                  <w:noWrap/>
                  <w:vAlign w:val="center"/>
                  <w:hideMark/>
                </w:tcPr>
                <w:p w14:paraId="6C8382E2" w14:textId="77777777" w:rsidR="0016760B" w:rsidRPr="0016760B" w:rsidRDefault="0016760B" w:rsidP="0016760B">
                  <w:pPr>
                    <w:autoSpaceDE/>
                    <w:autoSpaceDN/>
                    <w:adjustRightInd/>
                    <w:jc w:val="center"/>
                    <w:rPr>
                      <w:ins w:id="30131" w:author="Philippe Hollanda - Oliveira Trust" w:date="2022-07-19T09:57:00Z"/>
                      <w:rFonts w:ascii="Arial" w:eastAsia="Times New Roman" w:hAnsi="Arial" w:cs="Arial"/>
                      <w:color w:val="000000"/>
                      <w:sz w:val="20"/>
                      <w:szCs w:val="20"/>
                      <w:lang w:eastAsia="pt-BR"/>
                    </w:rPr>
                  </w:pPr>
                  <w:ins w:id="30132" w:author="Philippe Hollanda - Oliveira Trust" w:date="2022-07-19T09:57:00Z">
                    <w:r w:rsidRPr="0016760B">
                      <w:rPr>
                        <w:rFonts w:ascii="Arial" w:eastAsia="Times New Roman" w:hAnsi="Arial" w:cs="Arial"/>
                        <w:color w:val="000000"/>
                        <w:sz w:val="20"/>
                        <w:szCs w:val="20"/>
                        <w:lang w:eastAsia="pt-BR"/>
                      </w:rPr>
                      <w:t>23/03/2022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0C40FC22" w14:textId="77777777" w:rsidR="0016760B" w:rsidRPr="0016760B" w:rsidRDefault="0016760B" w:rsidP="0016760B">
                  <w:pPr>
                    <w:autoSpaceDE/>
                    <w:autoSpaceDN/>
                    <w:adjustRightInd/>
                    <w:jc w:val="center"/>
                    <w:rPr>
                      <w:ins w:id="30133" w:author="Philippe Hollanda - Oliveira Trust" w:date="2022-07-19T09:57:00Z"/>
                      <w:rFonts w:ascii="Arial" w:eastAsia="Times New Roman" w:hAnsi="Arial" w:cs="Arial"/>
                      <w:color w:val="000000"/>
                      <w:sz w:val="20"/>
                      <w:szCs w:val="20"/>
                      <w:lang w:eastAsia="pt-BR"/>
                    </w:rPr>
                  </w:pPr>
                  <w:ins w:id="30134" w:author="Philippe Hollanda - Oliveira Trust" w:date="2022-07-19T09:57:00Z">
                    <w:r w:rsidRPr="0016760B">
                      <w:rPr>
                        <w:rFonts w:ascii="Arial" w:eastAsia="Times New Roman" w:hAnsi="Arial" w:cs="Arial"/>
                        <w:color w:val="000000"/>
                        <w:sz w:val="20"/>
                        <w:szCs w:val="20"/>
                        <w:lang w:eastAsia="pt-BR"/>
                      </w:rPr>
                      <w:t>R$ 26.879,36</w:t>
                    </w:r>
                  </w:ins>
                </w:p>
              </w:tc>
            </w:tr>
            <w:tr w:rsidR="0016760B" w:rsidRPr="0016760B" w14:paraId="06EB4FC4" w14:textId="77777777" w:rsidTr="0016760B">
              <w:trPr>
                <w:trHeight w:val="1785"/>
                <w:ins w:id="301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AB9119" w14:textId="77777777" w:rsidR="0016760B" w:rsidRPr="0016760B" w:rsidRDefault="0016760B" w:rsidP="0016760B">
                  <w:pPr>
                    <w:autoSpaceDE/>
                    <w:autoSpaceDN/>
                    <w:adjustRightInd/>
                    <w:jc w:val="center"/>
                    <w:rPr>
                      <w:ins w:id="30136" w:author="Philippe Hollanda - Oliveira Trust" w:date="2022-07-19T09:57:00Z"/>
                      <w:rFonts w:ascii="Arial" w:eastAsia="Times New Roman" w:hAnsi="Arial" w:cs="Arial"/>
                      <w:color w:val="000000"/>
                      <w:sz w:val="20"/>
                      <w:szCs w:val="20"/>
                      <w:lang w:eastAsia="pt-BR"/>
                    </w:rPr>
                  </w:pPr>
                  <w:ins w:id="30137"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34EA42C6" w14:textId="77777777" w:rsidR="0016760B" w:rsidRPr="0016760B" w:rsidRDefault="0016760B" w:rsidP="0016760B">
                  <w:pPr>
                    <w:autoSpaceDE/>
                    <w:autoSpaceDN/>
                    <w:adjustRightInd/>
                    <w:jc w:val="center"/>
                    <w:rPr>
                      <w:ins w:id="30138" w:author="Philippe Hollanda - Oliveira Trust" w:date="2022-07-19T09:57:00Z"/>
                      <w:rFonts w:ascii="Arial" w:eastAsia="Times New Roman" w:hAnsi="Arial" w:cs="Arial"/>
                      <w:color w:val="000000"/>
                      <w:sz w:val="20"/>
                      <w:szCs w:val="20"/>
                      <w:lang w:eastAsia="pt-BR"/>
                    </w:rPr>
                  </w:pPr>
                  <w:ins w:id="30139" w:author="Philippe Hollanda - Oliveira Trust" w:date="2022-07-19T09:57:00Z">
                    <w:r w:rsidRPr="0016760B">
                      <w:rPr>
                        <w:rFonts w:ascii="Arial" w:eastAsia="Times New Roman" w:hAnsi="Arial" w:cs="Arial"/>
                        <w:color w:val="000000"/>
                        <w:sz w:val="20"/>
                        <w:szCs w:val="20"/>
                        <w:lang w:eastAsia="pt-BR"/>
                      </w:rPr>
                      <w:t>03/05/2022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1A1085D7" w14:textId="77777777" w:rsidR="0016760B" w:rsidRPr="0016760B" w:rsidRDefault="0016760B" w:rsidP="0016760B">
                  <w:pPr>
                    <w:autoSpaceDE/>
                    <w:autoSpaceDN/>
                    <w:adjustRightInd/>
                    <w:jc w:val="center"/>
                    <w:rPr>
                      <w:ins w:id="30140" w:author="Philippe Hollanda - Oliveira Trust" w:date="2022-07-19T09:57:00Z"/>
                      <w:rFonts w:ascii="Arial" w:eastAsia="Times New Roman" w:hAnsi="Arial" w:cs="Arial"/>
                      <w:color w:val="000000"/>
                      <w:sz w:val="20"/>
                      <w:szCs w:val="20"/>
                      <w:lang w:eastAsia="pt-BR"/>
                    </w:rPr>
                  </w:pPr>
                  <w:ins w:id="30141" w:author="Philippe Hollanda - Oliveira Trust" w:date="2022-07-19T09:57:00Z">
                    <w:r w:rsidRPr="0016760B">
                      <w:rPr>
                        <w:rFonts w:ascii="Arial" w:eastAsia="Times New Roman" w:hAnsi="Arial" w:cs="Arial"/>
                        <w:color w:val="000000"/>
                        <w:sz w:val="20"/>
                        <w:szCs w:val="20"/>
                        <w:lang w:eastAsia="pt-BR"/>
                      </w:rPr>
                      <w:t>R$ 507,99</w:t>
                    </w:r>
                  </w:ins>
                </w:p>
              </w:tc>
            </w:tr>
            <w:tr w:rsidR="0016760B" w:rsidRPr="0016760B" w14:paraId="61B815CE" w14:textId="77777777" w:rsidTr="0016760B">
              <w:trPr>
                <w:trHeight w:val="1785"/>
                <w:ins w:id="301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C5FD0B2" w14:textId="77777777" w:rsidR="0016760B" w:rsidRPr="0016760B" w:rsidRDefault="0016760B" w:rsidP="0016760B">
                  <w:pPr>
                    <w:autoSpaceDE/>
                    <w:autoSpaceDN/>
                    <w:adjustRightInd/>
                    <w:jc w:val="center"/>
                    <w:rPr>
                      <w:ins w:id="30143" w:author="Philippe Hollanda - Oliveira Trust" w:date="2022-07-19T09:57:00Z"/>
                      <w:rFonts w:ascii="Arial" w:eastAsia="Times New Roman" w:hAnsi="Arial" w:cs="Arial"/>
                      <w:color w:val="000000"/>
                      <w:sz w:val="20"/>
                      <w:szCs w:val="20"/>
                      <w:lang w:eastAsia="pt-BR"/>
                    </w:rPr>
                  </w:pPr>
                  <w:ins w:id="30144"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2D602DF" w14:textId="77777777" w:rsidR="0016760B" w:rsidRPr="0016760B" w:rsidRDefault="0016760B" w:rsidP="0016760B">
                  <w:pPr>
                    <w:autoSpaceDE/>
                    <w:autoSpaceDN/>
                    <w:adjustRightInd/>
                    <w:jc w:val="center"/>
                    <w:rPr>
                      <w:ins w:id="30145" w:author="Philippe Hollanda - Oliveira Trust" w:date="2022-07-19T09:57:00Z"/>
                      <w:rFonts w:ascii="Arial" w:eastAsia="Times New Roman" w:hAnsi="Arial" w:cs="Arial"/>
                      <w:color w:val="000000"/>
                      <w:sz w:val="20"/>
                      <w:szCs w:val="20"/>
                      <w:lang w:eastAsia="pt-BR"/>
                    </w:rPr>
                  </w:pPr>
                  <w:ins w:id="30146" w:author="Philippe Hollanda - Oliveira Trust" w:date="2022-07-19T09:57:00Z">
                    <w:r w:rsidRPr="0016760B">
                      <w:rPr>
                        <w:rFonts w:ascii="Arial" w:eastAsia="Times New Roman" w:hAnsi="Arial" w:cs="Arial"/>
                        <w:color w:val="000000"/>
                        <w:sz w:val="20"/>
                        <w:szCs w:val="20"/>
                        <w:lang w:eastAsia="pt-BR"/>
                      </w:rPr>
                      <w:t>23/03/2022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7739066A" w14:textId="77777777" w:rsidR="0016760B" w:rsidRPr="0016760B" w:rsidRDefault="0016760B" w:rsidP="0016760B">
                  <w:pPr>
                    <w:autoSpaceDE/>
                    <w:autoSpaceDN/>
                    <w:adjustRightInd/>
                    <w:jc w:val="center"/>
                    <w:rPr>
                      <w:ins w:id="30147" w:author="Philippe Hollanda - Oliveira Trust" w:date="2022-07-19T09:57:00Z"/>
                      <w:rFonts w:ascii="Arial" w:eastAsia="Times New Roman" w:hAnsi="Arial" w:cs="Arial"/>
                      <w:color w:val="000000"/>
                      <w:sz w:val="20"/>
                      <w:szCs w:val="20"/>
                      <w:lang w:eastAsia="pt-BR"/>
                    </w:rPr>
                  </w:pPr>
                  <w:ins w:id="30148" w:author="Philippe Hollanda - Oliveira Trust" w:date="2022-07-19T09:57:00Z">
                    <w:r w:rsidRPr="0016760B">
                      <w:rPr>
                        <w:rFonts w:ascii="Arial" w:eastAsia="Times New Roman" w:hAnsi="Arial" w:cs="Arial"/>
                        <w:color w:val="000000"/>
                        <w:sz w:val="20"/>
                        <w:szCs w:val="20"/>
                        <w:lang w:eastAsia="pt-BR"/>
                      </w:rPr>
                      <w:t>R$ 3.915,60</w:t>
                    </w:r>
                  </w:ins>
                </w:p>
              </w:tc>
            </w:tr>
            <w:tr w:rsidR="0016760B" w:rsidRPr="0016760B" w14:paraId="3E1E7252" w14:textId="77777777" w:rsidTr="0016760B">
              <w:trPr>
                <w:trHeight w:val="1785"/>
                <w:ins w:id="301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295F11" w14:textId="77777777" w:rsidR="0016760B" w:rsidRPr="0016760B" w:rsidRDefault="0016760B" w:rsidP="0016760B">
                  <w:pPr>
                    <w:autoSpaceDE/>
                    <w:autoSpaceDN/>
                    <w:adjustRightInd/>
                    <w:jc w:val="center"/>
                    <w:rPr>
                      <w:ins w:id="30150" w:author="Philippe Hollanda - Oliveira Trust" w:date="2022-07-19T09:57:00Z"/>
                      <w:rFonts w:ascii="Arial" w:eastAsia="Times New Roman" w:hAnsi="Arial" w:cs="Arial"/>
                      <w:color w:val="000000"/>
                      <w:sz w:val="20"/>
                      <w:szCs w:val="20"/>
                      <w:lang w:eastAsia="pt-BR"/>
                    </w:rPr>
                  </w:pPr>
                  <w:ins w:id="30151" w:author="Philippe Hollanda - Oliveira Trust" w:date="2022-07-19T09:57:00Z">
                    <w:r w:rsidRPr="0016760B">
                      <w:rPr>
                        <w:rFonts w:ascii="Arial" w:eastAsia="Times New Roman" w:hAnsi="Arial" w:cs="Arial"/>
                        <w:color w:val="000000"/>
                        <w:sz w:val="20"/>
                        <w:szCs w:val="20"/>
                        <w:lang w:eastAsia="pt-BR"/>
                      </w:rPr>
                      <w:lastRenderedPageBreak/>
                      <w:t>PEDRA GRANITO</w:t>
                    </w:r>
                  </w:ins>
                </w:p>
              </w:tc>
              <w:tc>
                <w:tcPr>
                  <w:tcW w:w="2324" w:type="dxa"/>
                  <w:tcBorders>
                    <w:top w:val="nil"/>
                    <w:left w:val="nil"/>
                    <w:bottom w:val="single" w:sz="4" w:space="0" w:color="auto"/>
                    <w:right w:val="single" w:sz="4" w:space="0" w:color="auto"/>
                  </w:tcBorders>
                  <w:shd w:val="clear" w:color="auto" w:fill="auto"/>
                  <w:noWrap/>
                  <w:vAlign w:val="center"/>
                  <w:hideMark/>
                </w:tcPr>
                <w:p w14:paraId="44310A35" w14:textId="77777777" w:rsidR="0016760B" w:rsidRPr="0016760B" w:rsidRDefault="0016760B" w:rsidP="0016760B">
                  <w:pPr>
                    <w:autoSpaceDE/>
                    <w:autoSpaceDN/>
                    <w:adjustRightInd/>
                    <w:jc w:val="center"/>
                    <w:rPr>
                      <w:ins w:id="30152" w:author="Philippe Hollanda - Oliveira Trust" w:date="2022-07-19T09:57:00Z"/>
                      <w:rFonts w:ascii="Arial" w:eastAsia="Times New Roman" w:hAnsi="Arial" w:cs="Arial"/>
                      <w:color w:val="000000"/>
                      <w:sz w:val="20"/>
                      <w:szCs w:val="20"/>
                      <w:lang w:eastAsia="pt-BR"/>
                    </w:rPr>
                  </w:pPr>
                  <w:ins w:id="30153"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86176FC" w14:textId="77777777" w:rsidR="0016760B" w:rsidRPr="0016760B" w:rsidRDefault="0016760B" w:rsidP="0016760B">
                  <w:pPr>
                    <w:autoSpaceDE/>
                    <w:autoSpaceDN/>
                    <w:adjustRightInd/>
                    <w:jc w:val="center"/>
                    <w:rPr>
                      <w:ins w:id="30154" w:author="Philippe Hollanda - Oliveira Trust" w:date="2022-07-19T09:57:00Z"/>
                      <w:rFonts w:ascii="Arial" w:eastAsia="Times New Roman" w:hAnsi="Arial" w:cs="Arial"/>
                      <w:color w:val="000000"/>
                      <w:sz w:val="20"/>
                      <w:szCs w:val="20"/>
                      <w:lang w:eastAsia="pt-BR"/>
                    </w:rPr>
                  </w:pPr>
                  <w:ins w:id="30155" w:author="Philippe Hollanda - Oliveira Trust" w:date="2022-07-19T09:57:00Z">
                    <w:r w:rsidRPr="0016760B">
                      <w:rPr>
                        <w:rFonts w:ascii="Arial" w:eastAsia="Times New Roman" w:hAnsi="Arial" w:cs="Arial"/>
                        <w:color w:val="000000"/>
                        <w:sz w:val="20"/>
                        <w:szCs w:val="20"/>
                        <w:lang w:eastAsia="pt-BR"/>
                      </w:rPr>
                      <w:t>R$ 560,25</w:t>
                    </w:r>
                  </w:ins>
                </w:p>
              </w:tc>
            </w:tr>
            <w:tr w:rsidR="0016760B" w:rsidRPr="0016760B" w14:paraId="5EB613F2" w14:textId="77777777" w:rsidTr="0016760B">
              <w:trPr>
                <w:trHeight w:val="1785"/>
                <w:ins w:id="301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148649" w14:textId="77777777" w:rsidR="0016760B" w:rsidRPr="0016760B" w:rsidRDefault="0016760B" w:rsidP="0016760B">
                  <w:pPr>
                    <w:autoSpaceDE/>
                    <w:autoSpaceDN/>
                    <w:adjustRightInd/>
                    <w:jc w:val="center"/>
                    <w:rPr>
                      <w:ins w:id="30157" w:author="Philippe Hollanda - Oliveira Trust" w:date="2022-07-19T09:57:00Z"/>
                      <w:rFonts w:ascii="Arial" w:eastAsia="Times New Roman" w:hAnsi="Arial" w:cs="Arial"/>
                      <w:color w:val="000000"/>
                      <w:sz w:val="20"/>
                      <w:szCs w:val="20"/>
                      <w:lang w:eastAsia="pt-BR"/>
                    </w:rPr>
                  </w:pPr>
                  <w:ins w:id="30158" w:author="Philippe Hollanda - Oliveira Trust" w:date="2022-07-19T09:57:00Z">
                    <w:r w:rsidRPr="0016760B">
                      <w:rPr>
                        <w:rFonts w:ascii="Arial" w:eastAsia="Times New Roman" w:hAnsi="Arial" w:cs="Arial"/>
                        <w:color w:val="000000"/>
                        <w:sz w:val="20"/>
                        <w:szCs w:val="20"/>
                        <w:lang w:eastAsia="pt-BR"/>
                      </w:rPr>
                      <w:t>MATERIAL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B7077D5" w14:textId="77777777" w:rsidR="0016760B" w:rsidRPr="0016760B" w:rsidRDefault="0016760B" w:rsidP="0016760B">
                  <w:pPr>
                    <w:autoSpaceDE/>
                    <w:autoSpaceDN/>
                    <w:adjustRightInd/>
                    <w:jc w:val="center"/>
                    <w:rPr>
                      <w:ins w:id="30159" w:author="Philippe Hollanda - Oliveira Trust" w:date="2022-07-19T09:57:00Z"/>
                      <w:rFonts w:ascii="Arial" w:eastAsia="Times New Roman" w:hAnsi="Arial" w:cs="Arial"/>
                      <w:color w:val="000000"/>
                      <w:sz w:val="20"/>
                      <w:szCs w:val="20"/>
                      <w:lang w:eastAsia="pt-BR"/>
                    </w:rPr>
                  </w:pPr>
                  <w:ins w:id="30160"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4B21400" w14:textId="77777777" w:rsidR="0016760B" w:rsidRPr="0016760B" w:rsidRDefault="0016760B" w:rsidP="0016760B">
                  <w:pPr>
                    <w:autoSpaceDE/>
                    <w:autoSpaceDN/>
                    <w:adjustRightInd/>
                    <w:jc w:val="center"/>
                    <w:rPr>
                      <w:ins w:id="30161" w:author="Philippe Hollanda - Oliveira Trust" w:date="2022-07-19T09:57:00Z"/>
                      <w:rFonts w:ascii="Arial" w:eastAsia="Times New Roman" w:hAnsi="Arial" w:cs="Arial"/>
                      <w:color w:val="000000"/>
                      <w:sz w:val="20"/>
                      <w:szCs w:val="20"/>
                      <w:lang w:eastAsia="pt-BR"/>
                    </w:rPr>
                  </w:pPr>
                  <w:ins w:id="30162" w:author="Philippe Hollanda - Oliveira Trust" w:date="2022-07-19T09:57:00Z">
                    <w:r w:rsidRPr="0016760B">
                      <w:rPr>
                        <w:rFonts w:ascii="Arial" w:eastAsia="Times New Roman" w:hAnsi="Arial" w:cs="Arial"/>
                        <w:color w:val="000000"/>
                        <w:sz w:val="20"/>
                        <w:szCs w:val="20"/>
                        <w:lang w:eastAsia="pt-BR"/>
                      </w:rPr>
                      <w:t>R$ 924,00</w:t>
                    </w:r>
                  </w:ins>
                </w:p>
              </w:tc>
            </w:tr>
            <w:tr w:rsidR="0016760B" w:rsidRPr="0016760B" w14:paraId="1C751F85" w14:textId="77777777" w:rsidTr="0016760B">
              <w:trPr>
                <w:trHeight w:val="1785"/>
                <w:ins w:id="301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2823DA" w14:textId="77777777" w:rsidR="0016760B" w:rsidRPr="0016760B" w:rsidRDefault="0016760B" w:rsidP="0016760B">
                  <w:pPr>
                    <w:autoSpaceDE/>
                    <w:autoSpaceDN/>
                    <w:adjustRightInd/>
                    <w:jc w:val="center"/>
                    <w:rPr>
                      <w:ins w:id="30164" w:author="Philippe Hollanda - Oliveira Trust" w:date="2022-07-19T09:57:00Z"/>
                      <w:rFonts w:ascii="Arial" w:eastAsia="Times New Roman" w:hAnsi="Arial" w:cs="Arial"/>
                      <w:color w:val="000000"/>
                      <w:sz w:val="20"/>
                      <w:szCs w:val="20"/>
                      <w:lang w:eastAsia="pt-BR"/>
                    </w:rPr>
                  </w:pPr>
                  <w:ins w:id="30165" w:author="Philippe Hollanda - Oliveira Trust" w:date="2022-07-19T09:57:00Z">
                    <w:r w:rsidRPr="0016760B">
                      <w:rPr>
                        <w:rFonts w:ascii="Arial" w:eastAsia="Times New Roman" w:hAnsi="Arial" w:cs="Arial"/>
                        <w:color w:val="000000"/>
                        <w:sz w:val="20"/>
                        <w:szCs w:val="20"/>
                        <w:lang w:eastAsia="pt-BR"/>
                      </w:rPr>
                      <w:t>MATERIAL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0F41C1D" w14:textId="77777777" w:rsidR="0016760B" w:rsidRPr="0016760B" w:rsidRDefault="0016760B" w:rsidP="0016760B">
                  <w:pPr>
                    <w:autoSpaceDE/>
                    <w:autoSpaceDN/>
                    <w:adjustRightInd/>
                    <w:jc w:val="center"/>
                    <w:rPr>
                      <w:ins w:id="30166" w:author="Philippe Hollanda - Oliveira Trust" w:date="2022-07-19T09:57:00Z"/>
                      <w:rFonts w:ascii="Arial" w:eastAsia="Times New Roman" w:hAnsi="Arial" w:cs="Arial"/>
                      <w:color w:val="000000"/>
                      <w:sz w:val="20"/>
                      <w:szCs w:val="20"/>
                      <w:lang w:eastAsia="pt-BR"/>
                    </w:rPr>
                  </w:pPr>
                  <w:ins w:id="30167"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FE76E08" w14:textId="77777777" w:rsidR="0016760B" w:rsidRPr="0016760B" w:rsidRDefault="0016760B" w:rsidP="0016760B">
                  <w:pPr>
                    <w:autoSpaceDE/>
                    <w:autoSpaceDN/>
                    <w:adjustRightInd/>
                    <w:jc w:val="center"/>
                    <w:rPr>
                      <w:ins w:id="30168" w:author="Philippe Hollanda - Oliveira Trust" w:date="2022-07-19T09:57:00Z"/>
                      <w:rFonts w:ascii="Arial" w:eastAsia="Times New Roman" w:hAnsi="Arial" w:cs="Arial"/>
                      <w:color w:val="000000"/>
                      <w:sz w:val="20"/>
                      <w:szCs w:val="20"/>
                      <w:lang w:eastAsia="pt-BR"/>
                    </w:rPr>
                  </w:pPr>
                  <w:ins w:id="30169" w:author="Philippe Hollanda - Oliveira Trust" w:date="2022-07-19T09:57:00Z">
                    <w:r w:rsidRPr="0016760B">
                      <w:rPr>
                        <w:rFonts w:ascii="Arial" w:eastAsia="Times New Roman" w:hAnsi="Arial" w:cs="Arial"/>
                        <w:color w:val="000000"/>
                        <w:sz w:val="20"/>
                        <w:szCs w:val="20"/>
                        <w:lang w:eastAsia="pt-BR"/>
                      </w:rPr>
                      <w:t>R$ 1.255,00</w:t>
                    </w:r>
                  </w:ins>
                </w:p>
              </w:tc>
            </w:tr>
            <w:tr w:rsidR="0016760B" w:rsidRPr="0016760B" w14:paraId="03E5C388" w14:textId="77777777" w:rsidTr="0016760B">
              <w:trPr>
                <w:trHeight w:val="1785"/>
                <w:ins w:id="301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46F979" w14:textId="77777777" w:rsidR="0016760B" w:rsidRPr="0016760B" w:rsidRDefault="0016760B" w:rsidP="0016760B">
                  <w:pPr>
                    <w:autoSpaceDE/>
                    <w:autoSpaceDN/>
                    <w:adjustRightInd/>
                    <w:jc w:val="center"/>
                    <w:rPr>
                      <w:ins w:id="30171" w:author="Philippe Hollanda - Oliveira Trust" w:date="2022-07-19T09:57:00Z"/>
                      <w:rFonts w:ascii="Arial" w:eastAsia="Times New Roman" w:hAnsi="Arial" w:cs="Arial"/>
                      <w:color w:val="000000"/>
                      <w:sz w:val="20"/>
                      <w:szCs w:val="20"/>
                      <w:lang w:eastAsia="pt-BR"/>
                    </w:rPr>
                  </w:pPr>
                  <w:ins w:id="30172" w:author="Philippe Hollanda - Oliveira Trust" w:date="2022-07-19T09:57:00Z">
                    <w:r w:rsidRPr="0016760B">
                      <w:rPr>
                        <w:rFonts w:ascii="Arial" w:eastAsia="Times New Roman" w:hAnsi="Arial" w:cs="Arial"/>
                        <w:color w:val="000000"/>
                        <w:sz w:val="20"/>
                        <w:szCs w:val="20"/>
                        <w:lang w:eastAsia="pt-BR"/>
                      </w:rPr>
                      <w:t>FIXADOR</w:t>
                    </w:r>
                  </w:ins>
                </w:p>
              </w:tc>
              <w:tc>
                <w:tcPr>
                  <w:tcW w:w="2324" w:type="dxa"/>
                  <w:tcBorders>
                    <w:top w:val="nil"/>
                    <w:left w:val="nil"/>
                    <w:bottom w:val="single" w:sz="4" w:space="0" w:color="auto"/>
                    <w:right w:val="single" w:sz="4" w:space="0" w:color="auto"/>
                  </w:tcBorders>
                  <w:shd w:val="clear" w:color="auto" w:fill="auto"/>
                  <w:noWrap/>
                  <w:vAlign w:val="center"/>
                  <w:hideMark/>
                </w:tcPr>
                <w:p w14:paraId="41DD6DB9" w14:textId="77777777" w:rsidR="0016760B" w:rsidRPr="0016760B" w:rsidRDefault="0016760B" w:rsidP="0016760B">
                  <w:pPr>
                    <w:autoSpaceDE/>
                    <w:autoSpaceDN/>
                    <w:adjustRightInd/>
                    <w:jc w:val="center"/>
                    <w:rPr>
                      <w:ins w:id="30173" w:author="Philippe Hollanda - Oliveira Trust" w:date="2022-07-19T09:57:00Z"/>
                      <w:rFonts w:ascii="Arial" w:eastAsia="Times New Roman" w:hAnsi="Arial" w:cs="Arial"/>
                      <w:color w:val="000000"/>
                      <w:sz w:val="20"/>
                      <w:szCs w:val="20"/>
                      <w:lang w:eastAsia="pt-BR"/>
                    </w:rPr>
                  </w:pPr>
                  <w:ins w:id="30174" w:author="Philippe Hollanda - Oliveira Trust" w:date="2022-07-19T09:57:00Z">
                    <w:r w:rsidRPr="0016760B">
                      <w:rPr>
                        <w:rFonts w:ascii="Arial" w:eastAsia="Times New Roman" w:hAnsi="Arial" w:cs="Arial"/>
                        <w:color w:val="000000"/>
                        <w:sz w:val="20"/>
                        <w:szCs w:val="20"/>
                        <w:lang w:eastAsia="pt-BR"/>
                      </w:rPr>
                      <w:t>18/01/2022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6C73915" w14:textId="77777777" w:rsidR="0016760B" w:rsidRPr="0016760B" w:rsidRDefault="0016760B" w:rsidP="0016760B">
                  <w:pPr>
                    <w:autoSpaceDE/>
                    <w:autoSpaceDN/>
                    <w:adjustRightInd/>
                    <w:jc w:val="center"/>
                    <w:rPr>
                      <w:ins w:id="30175" w:author="Philippe Hollanda - Oliveira Trust" w:date="2022-07-19T09:57:00Z"/>
                      <w:rFonts w:ascii="Arial" w:eastAsia="Times New Roman" w:hAnsi="Arial" w:cs="Arial"/>
                      <w:color w:val="000000"/>
                      <w:sz w:val="20"/>
                      <w:szCs w:val="20"/>
                      <w:lang w:eastAsia="pt-BR"/>
                    </w:rPr>
                  </w:pPr>
                  <w:ins w:id="30176" w:author="Philippe Hollanda - Oliveira Trust" w:date="2022-07-19T09:57:00Z">
                    <w:r w:rsidRPr="0016760B">
                      <w:rPr>
                        <w:rFonts w:ascii="Arial" w:eastAsia="Times New Roman" w:hAnsi="Arial" w:cs="Arial"/>
                        <w:color w:val="000000"/>
                        <w:sz w:val="20"/>
                        <w:szCs w:val="20"/>
                        <w:lang w:eastAsia="pt-BR"/>
                      </w:rPr>
                      <w:t>R$ 10.260,00</w:t>
                    </w:r>
                  </w:ins>
                </w:p>
              </w:tc>
            </w:tr>
            <w:tr w:rsidR="0016760B" w:rsidRPr="0016760B" w14:paraId="79C205D5" w14:textId="77777777" w:rsidTr="0016760B">
              <w:trPr>
                <w:trHeight w:val="1785"/>
                <w:ins w:id="301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8AF746" w14:textId="77777777" w:rsidR="0016760B" w:rsidRPr="0016760B" w:rsidRDefault="0016760B" w:rsidP="0016760B">
                  <w:pPr>
                    <w:autoSpaceDE/>
                    <w:autoSpaceDN/>
                    <w:adjustRightInd/>
                    <w:jc w:val="center"/>
                    <w:rPr>
                      <w:ins w:id="30178" w:author="Philippe Hollanda - Oliveira Trust" w:date="2022-07-19T09:57:00Z"/>
                      <w:rFonts w:ascii="Arial" w:eastAsia="Times New Roman" w:hAnsi="Arial" w:cs="Arial"/>
                      <w:color w:val="000000"/>
                      <w:sz w:val="20"/>
                      <w:szCs w:val="20"/>
                      <w:lang w:eastAsia="pt-BR"/>
                    </w:rPr>
                  </w:pPr>
                  <w:ins w:id="30179" w:author="Philippe Hollanda - Oliveira Trust" w:date="2022-07-19T09:57:00Z">
                    <w:r w:rsidRPr="0016760B">
                      <w:rPr>
                        <w:rFonts w:ascii="Arial" w:eastAsia="Times New Roman" w:hAnsi="Arial" w:cs="Arial"/>
                        <w:color w:val="000000"/>
                        <w:sz w:val="20"/>
                        <w:szCs w:val="20"/>
                        <w:lang w:eastAsia="pt-BR"/>
                      </w:rPr>
                      <w:t>MATERIAL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E3CFB1F" w14:textId="77777777" w:rsidR="0016760B" w:rsidRPr="0016760B" w:rsidRDefault="0016760B" w:rsidP="0016760B">
                  <w:pPr>
                    <w:autoSpaceDE/>
                    <w:autoSpaceDN/>
                    <w:adjustRightInd/>
                    <w:jc w:val="center"/>
                    <w:rPr>
                      <w:ins w:id="30180" w:author="Philippe Hollanda - Oliveira Trust" w:date="2022-07-19T09:57:00Z"/>
                      <w:rFonts w:ascii="Arial" w:eastAsia="Times New Roman" w:hAnsi="Arial" w:cs="Arial"/>
                      <w:color w:val="000000"/>
                      <w:sz w:val="20"/>
                      <w:szCs w:val="20"/>
                      <w:lang w:eastAsia="pt-BR"/>
                    </w:rPr>
                  </w:pPr>
                  <w:ins w:id="30181"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547A7AB3" w14:textId="77777777" w:rsidR="0016760B" w:rsidRPr="0016760B" w:rsidRDefault="0016760B" w:rsidP="0016760B">
                  <w:pPr>
                    <w:autoSpaceDE/>
                    <w:autoSpaceDN/>
                    <w:adjustRightInd/>
                    <w:jc w:val="center"/>
                    <w:rPr>
                      <w:ins w:id="30182" w:author="Philippe Hollanda - Oliveira Trust" w:date="2022-07-19T09:57:00Z"/>
                      <w:rFonts w:ascii="Arial" w:eastAsia="Times New Roman" w:hAnsi="Arial" w:cs="Arial"/>
                      <w:color w:val="000000"/>
                      <w:sz w:val="20"/>
                      <w:szCs w:val="20"/>
                      <w:lang w:eastAsia="pt-BR"/>
                    </w:rPr>
                  </w:pPr>
                  <w:ins w:id="30183" w:author="Philippe Hollanda - Oliveira Trust" w:date="2022-07-19T09:57:00Z">
                    <w:r w:rsidRPr="0016760B">
                      <w:rPr>
                        <w:rFonts w:ascii="Arial" w:eastAsia="Times New Roman" w:hAnsi="Arial" w:cs="Arial"/>
                        <w:color w:val="000000"/>
                        <w:sz w:val="20"/>
                        <w:szCs w:val="20"/>
                        <w:lang w:eastAsia="pt-BR"/>
                      </w:rPr>
                      <w:t>R$ 7.325,00</w:t>
                    </w:r>
                  </w:ins>
                </w:p>
              </w:tc>
            </w:tr>
            <w:tr w:rsidR="0016760B" w:rsidRPr="0016760B" w14:paraId="06B55B27" w14:textId="77777777" w:rsidTr="0016760B">
              <w:trPr>
                <w:trHeight w:val="1785"/>
                <w:ins w:id="301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66B04C" w14:textId="77777777" w:rsidR="0016760B" w:rsidRPr="0016760B" w:rsidRDefault="0016760B" w:rsidP="0016760B">
                  <w:pPr>
                    <w:autoSpaceDE/>
                    <w:autoSpaceDN/>
                    <w:adjustRightInd/>
                    <w:jc w:val="center"/>
                    <w:rPr>
                      <w:ins w:id="30185" w:author="Philippe Hollanda - Oliveira Trust" w:date="2022-07-19T09:57:00Z"/>
                      <w:rFonts w:ascii="Arial" w:eastAsia="Times New Roman" w:hAnsi="Arial" w:cs="Arial"/>
                      <w:color w:val="000000"/>
                      <w:sz w:val="20"/>
                      <w:szCs w:val="20"/>
                      <w:lang w:eastAsia="pt-BR"/>
                    </w:rPr>
                  </w:pPr>
                  <w:ins w:id="30186" w:author="Philippe Hollanda - Oliveira Trust" w:date="2022-07-19T09:57:00Z">
                    <w:r w:rsidRPr="0016760B">
                      <w:rPr>
                        <w:rFonts w:ascii="Arial" w:eastAsia="Times New Roman" w:hAnsi="Arial" w:cs="Arial"/>
                        <w:color w:val="000000"/>
                        <w:sz w:val="20"/>
                        <w:szCs w:val="20"/>
                        <w:lang w:eastAsia="pt-BR"/>
                      </w:rPr>
                      <w:lastRenderedPageBreak/>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35860716" w14:textId="77777777" w:rsidR="0016760B" w:rsidRPr="0016760B" w:rsidRDefault="0016760B" w:rsidP="0016760B">
                  <w:pPr>
                    <w:autoSpaceDE/>
                    <w:autoSpaceDN/>
                    <w:adjustRightInd/>
                    <w:jc w:val="center"/>
                    <w:rPr>
                      <w:ins w:id="30187" w:author="Philippe Hollanda - Oliveira Trust" w:date="2022-07-19T09:57:00Z"/>
                      <w:rFonts w:ascii="Arial" w:eastAsia="Times New Roman" w:hAnsi="Arial" w:cs="Arial"/>
                      <w:color w:val="000000"/>
                      <w:sz w:val="20"/>
                      <w:szCs w:val="20"/>
                      <w:lang w:eastAsia="pt-BR"/>
                    </w:rPr>
                  </w:pPr>
                  <w:ins w:id="30188"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1CAA8A9" w14:textId="77777777" w:rsidR="0016760B" w:rsidRPr="0016760B" w:rsidRDefault="0016760B" w:rsidP="0016760B">
                  <w:pPr>
                    <w:autoSpaceDE/>
                    <w:autoSpaceDN/>
                    <w:adjustRightInd/>
                    <w:jc w:val="center"/>
                    <w:rPr>
                      <w:ins w:id="30189" w:author="Philippe Hollanda - Oliveira Trust" w:date="2022-07-19T09:57:00Z"/>
                      <w:rFonts w:ascii="Arial" w:eastAsia="Times New Roman" w:hAnsi="Arial" w:cs="Arial"/>
                      <w:color w:val="000000"/>
                      <w:sz w:val="20"/>
                      <w:szCs w:val="20"/>
                      <w:lang w:eastAsia="pt-BR"/>
                    </w:rPr>
                  </w:pPr>
                  <w:ins w:id="30190" w:author="Philippe Hollanda - Oliveira Trust" w:date="2022-07-19T09:57:00Z">
                    <w:r w:rsidRPr="0016760B">
                      <w:rPr>
                        <w:rFonts w:ascii="Arial" w:eastAsia="Times New Roman" w:hAnsi="Arial" w:cs="Arial"/>
                        <w:color w:val="000000"/>
                        <w:sz w:val="20"/>
                        <w:szCs w:val="20"/>
                        <w:lang w:eastAsia="pt-BR"/>
                      </w:rPr>
                      <w:t>R$ 3.256,22</w:t>
                    </w:r>
                  </w:ins>
                </w:p>
              </w:tc>
            </w:tr>
            <w:tr w:rsidR="0016760B" w:rsidRPr="0016760B" w14:paraId="0565E99A" w14:textId="77777777" w:rsidTr="0016760B">
              <w:trPr>
                <w:trHeight w:val="1785"/>
                <w:ins w:id="30191"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6768F1A" w14:textId="77777777" w:rsidR="0016760B" w:rsidRPr="0016760B" w:rsidRDefault="0016760B" w:rsidP="0016760B">
                  <w:pPr>
                    <w:autoSpaceDE/>
                    <w:autoSpaceDN/>
                    <w:adjustRightInd/>
                    <w:jc w:val="center"/>
                    <w:rPr>
                      <w:ins w:id="30192" w:author="Philippe Hollanda - Oliveira Trust" w:date="2022-07-19T09:57:00Z"/>
                      <w:rFonts w:ascii="Arial" w:eastAsia="Times New Roman" w:hAnsi="Arial" w:cs="Arial"/>
                      <w:color w:val="000000"/>
                      <w:sz w:val="20"/>
                      <w:szCs w:val="20"/>
                      <w:lang w:eastAsia="pt-BR"/>
                    </w:rPr>
                  </w:pPr>
                  <w:ins w:id="30193" w:author="Philippe Hollanda - Oliveira Trust" w:date="2022-07-19T09:57:00Z">
                    <w:r w:rsidRPr="0016760B">
                      <w:rPr>
                        <w:rFonts w:ascii="Arial" w:eastAsia="Times New Roman" w:hAnsi="Arial" w:cs="Arial"/>
                        <w:color w:val="000000"/>
                        <w:sz w:val="20"/>
                        <w:szCs w:val="20"/>
                        <w:lang w:eastAsia="pt-BR"/>
                      </w:rPr>
                      <w:t xml:space="preserve">MAÇARICO DE SOLDA </w:t>
                    </w:r>
                  </w:ins>
                </w:p>
              </w:tc>
              <w:tc>
                <w:tcPr>
                  <w:tcW w:w="2324" w:type="dxa"/>
                  <w:tcBorders>
                    <w:top w:val="nil"/>
                    <w:left w:val="nil"/>
                    <w:bottom w:val="single" w:sz="4" w:space="0" w:color="auto"/>
                    <w:right w:val="single" w:sz="4" w:space="0" w:color="auto"/>
                  </w:tcBorders>
                  <w:shd w:val="clear" w:color="auto" w:fill="auto"/>
                  <w:noWrap/>
                  <w:vAlign w:val="center"/>
                  <w:hideMark/>
                </w:tcPr>
                <w:p w14:paraId="3D5CD188" w14:textId="77777777" w:rsidR="0016760B" w:rsidRPr="0016760B" w:rsidRDefault="0016760B" w:rsidP="0016760B">
                  <w:pPr>
                    <w:autoSpaceDE/>
                    <w:autoSpaceDN/>
                    <w:adjustRightInd/>
                    <w:jc w:val="center"/>
                    <w:rPr>
                      <w:ins w:id="30194" w:author="Philippe Hollanda - Oliveira Trust" w:date="2022-07-19T09:57:00Z"/>
                      <w:rFonts w:ascii="Arial" w:eastAsia="Times New Roman" w:hAnsi="Arial" w:cs="Arial"/>
                      <w:color w:val="000000"/>
                      <w:sz w:val="20"/>
                      <w:szCs w:val="20"/>
                      <w:lang w:eastAsia="pt-BR"/>
                    </w:rPr>
                  </w:pPr>
                  <w:ins w:id="30195"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2CDF1644" w14:textId="77777777" w:rsidR="0016760B" w:rsidRPr="0016760B" w:rsidRDefault="0016760B" w:rsidP="0016760B">
                  <w:pPr>
                    <w:autoSpaceDE/>
                    <w:autoSpaceDN/>
                    <w:adjustRightInd/>
                    <w:jc w:val="center"/>
                    <w:rPr>
                      <w:ins w:id="30196" w:author="Philippe Hollanda - Oliveira Trust" w:date="2022-07-19T09:57:00Z"/>
                      <w:rFonts w:ascii="Arial" w:eastAsia="Times New Roman" w:hAnsi="Arial" w:cs="Arial"/>
                      <w:color w:val="000000"/>
                      <w:sz w:val="20"/>
                      <w:szCs w:val="20"/>
                      <w:lang w:eastAsia="pt-BR"/>
                    </w:rPr>
                  </w:pPr>
                  <w:ins w:id="30197" w:author="Philippe Hollanda - Oliveira Trust" w:date="2022-07-19T09:57:00Z">
                    <w:r w:rsidRPr="0016760B">
                      <w:rPr>
                        <w:rFonts w:ascii="Arial" w:eastAsia="Times New Roman" w:hAnsi="Arial" w:cs="Arial"/>
                        <w:color w:val="000000"/>
                        <w:sz w:val="20"/>
                        <w:szCs w:val="20"/>
                        <w:lang w:eastAsia="pt-BR"/>
                      </w:rPr>
                      <w:t>R$ 1.342,82</w:t>
                    </w:r>
                  </w:ins>
                </w:p>
              </w:tc>
            </w:tr>
            <w:tr w:rsidR="0016760B" w:rsidRPr="0016760B" w14:paraId="4375C1C8" w14:textId="77777777" w:rsidTr="0016760B">
              <w:trPr>
                <w:trHeight w:val="1785"/>
                <w:ins w:id="30198"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1BF6395" w14:textId="77777777" w:rsidR="0016760B" w:rsidRPr="0016760B" w:rsidRDefault="0016760B" w:rsidP="0016760B">
                  <w:pPr>
                    <w:autoSpaceDE/>
                    <w:autoSpaceDN/>
                    <w:adjustRightInd/>
                    <w:rPr>
                      <w:ins w:id="30199"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65C0C2B" w14:textId="77777777" w:rsidR="0016760B" w:rsidRPr="0016760B" w:rsidRDefault="0016760B" w:rsidP="0016760B">
                  <w:pPr>
                    <w:autoSpaceDE/>
                    <w:autoSpaceDN/>
                    <w:adjustRightInd/>
                    <w:jc w:val="center"/>
                    <w:rPr>
                      <w:ins w:id="30200" w:author="Philippe Hollanda - Oliveira Trust" w:date="2022-07-19T09:57:00Z"/>
                      <w:rFonts w:ascii="Arial" w:eastAsia="Times New Roman" w:hAnsi="Arial" w:cs="Arial"/>
                      <w:color w:val="000000"/>
                      <w:sz w:val="20"/>
                      <w:szCs w:val="20"/>
                      <w:lang w:eastAsia="pt-BR"/>
                    </w:rPr>
                  </w:pPr>
                  <w:ins w:id="30201"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644B9A92" w14:textId="77777777" w:rsidR="0016760B" w:rsidRPr="0016760B" w:rsidRDefault="0016760B" w:rsidP="0016760B">
                  <w:pPr>
                    <w:autoSpaceDE/>
                    <w:autoSpaceDN/>
                    <w:adjustRightInd/>
                    <w:jc w:val="center"/>
                    <w:rPr>
                      <w:ins w:id="30202" w:author="Philippe Hollanda - Oliveira Trust" w:date="2022-07-19T09:57:00Z"/>
                      <w:rFonts w:ascii="Arial" w:eastAsia="Times New Roman" w:hAnsi="Arial" w:cs="Arial"/>
                      <w:color w:val="000000"/>
                      <w:sz w:val="20"/>
                      <w:szCs w:val="20"/>
                      <w:lang w:eastAsia="pt-BR"/>
                    </w:rPr>
                  </w:pPr>
                  <w:ins w:id="30203" w:author="Philippe Hollanda - Oliveira Trust" w:date="2022-07-19T09:57:00Z">
                    <w:r w:rsidRPr="0016760B">
                      <w:rPr>
                        <w:rFonts w:ascii="Arial" w:eastAsia="Times New Roman" w:hAnsi="Arial" w:cs="Arial"/>
                        <w:color w:val="000000"/>
                        <w:sz w:val="20"/>
                        <w:szCs w:val="20"/>
                        <w:lang w:eastAsia="pt-BR"/>
                      </w:rPr>
                      <w:t>R$ 1.342,80</w:t>
                    </w:r>
                  </w:ins>
                </w:p>
              </w:tc>
            </w:tr>
            <w:tr w:rsidR="0016760B" w:rsidRPr="0016760B" w14:paraId="69DFB156" w14:textId="77777777" w:rsidTr="0016760B">
              <w:trPr>
                <w:trHeight w:val="1785"/>
                <w:ins w:id="3020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7980155" w14:textId="77777777" w:rsidR="0016760B" w:rsidRPr="0016760B" w:rsidRDefault="0016760B" w:rsidP="0016760B">
                  <w:pPr>
                    <w:autoSpaceDE/>
                    <w:autoSpaceDN/>
                    <w:adjustRightInd/>
                    <w:rPr>
                      <w:ins w:id="3020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D77CE08" w14:textId="77777777" w:rsidR="0016760B" w:rsidRPr="0016760B" w:rsidRDefault="0016760B" w:rsidP="0016760B">
                  <w:pPr>
                    <w:autoSpaceDE/>
                    <w:autoSpaceDN/>
                    <w:adjustRightInd/>
                    <w:jc w:val="center"/>
                    <w:rPr>
                      <w:ins w:id="30206" w:author="Philippe Hollanda - Oliveira Trust" w:date="2022-07-19T09:57:00Z"/>
                      <w:rFonts w:ascii="Arial" w:eastAsia="Times New Roman" w:hAnsi="Arial" w:cs="Arial"/>
                      <w:color w:val="000000"/>
                      <w:sz w:val="20"/>
                      <w:szCs w:val="20"/>
                      <w:lang w:eastAsia="pt-BR"/>
                    </w:rPr>
                  </w:pPr>
                  <w:ins w:id="30207"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3827CC91" w14:textId="77777777" w:rsidR="0016760B" w:rsidRPr="0016760B" w:rsidRDefault="0016760B" w:rsidP="0016760B">
                  <w:pPr>
                    <w:autoSpaceDE/>
                    <w:autoSpaceDN/>
                    <w:adjustRightInd/>
                    <w:jc w:val="center"/>
                    <w:rPr>
                      <w:ins w:id="30208" w:author="Philippe Hollanda - Oliveira Trust" w:date="2022-07-19T09:57:00Z"/>
                      <w:rFonts w:ascii="Arial" w:eastAsia="Times New Roman" w:hAnsi="Arial" w:cs="Arial"/>
                      <w:color w:val="000000"/>
                      <w:sz w:val="20"/>
                      <w:szCs w:val="20"/>
                      <w:lang w:eastAsia="pt-BR"/>
                    </w:rPr>
                  </w:pPr>
                  <w:ins w:id="30209" w:author="Philippe Hollanda - Oliveira Trust" w:date="2022-07-19T09:57:00Z">
                    <w:r w:rsidRPr="0016760B">
                      <w:rPr>
                        <w:rFonts w:ascii="Arial" w:eastAsia="Times New Roman" w:hAnsi="Arial" w:cs="Arial"/>
                        <w:color w:val="000000"/>
                        <w:sz w:val="20"/>
                        <w:szCs w:val="20"/>
                        <w:lang w:eastAsia="pt-BR"/>
                      </w:rPr>
                      <w:t>R$ 1.342,80</w:t>
                    </w:r>
                  </w:ins>
                </w:p>
              </w:tc>
            </w:tr>
            <w:tr w:rsidR="0016760B" w:rsidRPr="0016760B" w14:paraId="0B61C787" w14:textId="77777777" w:rsidTr="0016760B">
              <w:trPr>
                <w:trHeight w:val="1785"/>
                <w:ins w:id="302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A32834" w14:textId="77777777" w:rsidR="0016760B" w:rsidRPr="0016760B" w:rsidRDefault="0016760B" w:rsidP="0016760B">
                  <w:pPr>
                    <w:autoSpaceDE/>
                    <w:autoSpaceDN/>
                    <w:adjustRightInd/>
                    <w:jc w:val="center"/>
                    <w:rPr>
                      <w:ins w:id="30211" w:author="Philippe Hollanda - Oliveira Trust" w:date="2022-07-19T09:57:00Z"/>
                      <w:rFonts w:ascii="Arial" w:eastAsia="Times New Roman" w:hAnsi="Arial" w:cs="Arial"/>
                      <w:color w:val="000000"/>
                      <w:sz w:val="20"/>
                      <w:szCs w:val="20"/>
                      <w:lang w:eastAsia="pt-BR"/>
                    </w:rPr>
                  </w:pPr>
                  <w:ins w:id="30212" w:author="Philippe Hollanda - Oliveira Trust" w:date="2022-07-19T09:57:00Z">
                    <w:r w:rsidRPr="0016760B">
                      <w:rPr>
                        <w:rFonts w:ascii="Arial" w:eastAsia="Times New Roman" w:hAnsi="Arial" w:cs="Arial"/>
                        <w:color w:val="000000"/>
                        <w:sz w:val="20"/>
                        <w:szCs w:val="20"/>
                        <w:lang w:eastAsia="pt-BR"/>
                      </w:rPr>
                      <w:t>LAVADORA DE PEÇAS LP-7 220V - MARCON</w:t>
                    </w:r>
                  </w:ins>
                </w:p>
              </w:tc>
              <w:tc>
                <w:tcPr>
                  <w:tcW w:w="2324" w:type="dxa"/>
                  <w:tcBorders>
                    <w:top w:val="nil"/>
                    <w:left w:val="nil"/>
                    <w:bottom w:val="single" w:sz="4" w:space="0" w:color="auto"/>
                    <w:right w:val="single" w:sz="4" w:space="0" w:color="auto"/>
                  </w:tcBorders>
                  <w:shd w:val="clear" w:color="auto" w:fill="auto"/>
                  <w:noWrap/>
                  <w:vAlign w:val="center"/>
                  <w:hideMark/>
                </w:tcPr>
                <w:p w14:paraId="1F4A2550" w14:textId="77777777" w:rsidR="0016760B" w:rsidRPr="0016760B" w:rsidRDefault="0016760B" w:rsidP="0016760B">
                  <w:pPr>
                    <w:autoSpaceDE/>
                    <w:autoSpaceDN/>
                    <w:adjustRightInd/>
                    <w:jc w:val="center"/>
                    <w:rPr>
                      <w:ins w:id="30213" w:author="Philippe Hollanda - Oliveira Trust" w:date="2022-07-19T09:57:00Z"/>
                      <w:rFonts w:ascii="Arial" w:eastAsia="Times New Roman" w:hAnsi="Arial" w:cs="Arial"/>
                      <w:color w:val="000000"/>
                      <w:sz w:val="20"/>
                      <w:szCs w:val="20"/>
                      <w:lang w:eastAsia="pt-BR"/>
                    </w:rPr>
                  </w:pPr>
                  <w:ins w:id="30214" w:author="Philippe Hollanda - Oliveira Trust" w:date="2022-07-19T09:57:00Z">
                    <w:r w:rsidRPr="0016760B">
                      <w:rPr>
                        <w:rFonts w:ascii="Arial" w:eastAsia="Times New Roman" w:hAnsi="Arial" w:cs="Arial"/>
                        <w:color w:val="000000"/>
                        <w:sz w:val="20"/>
                        <w:szCs w:val="20"/>
                        <w:lang w:eastAsia="pt-BR"/>
                      </w:rPr>
                      <w:t>11/04/2022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7A864068" w14:textId="77777777" w:rsidR="0016760B" w:rsidRPr="0016760B" w:rsidRDefault="0016760B" w:rsidP="0016760B">
                  <w:pPr>
                    <w:autoSpaceDE/>
                    <w:autoSpaceDN/>
                    <w:adjustRightInd/>
                    <w:jc w:val="center"/>
                    <w:rPr>
                      <w:ins w:id="30215" w:author="Philippe Hollanda - Oliveira Trust" w:date="2022-07-19T09:57:00Z"/>
                      <w:rFonts w:ascii="Arial" w:eastAsia="Times New Roman" w:hAnsi="Arial" w:cs="Arial"/>
                      <w:color w:val="000000"/>
                      <w:sz w:val="20"/>
                      <w:szCs w:val="20"/>
                      <w:lang w:eastAsia="pt-BR"/>
                    </w:rPr>
                  </w:pPr>
                  <w:ins w:id="30216" w:author="Philippe Hollanda - Oliveira Trust" w:date="2022-07-19T09:57:00Z">
                    <w:r w:rsidRPr="0016760B">
                      <w:rPr>
                        <w:rFonts w:ascii="Arial" w:eastAsia="Times New Roman" w:hAnsi="Arial" w:cs="Arial"/>
                        <w:color w:val="000000"/>
                        <w:sz w:val="20"/>
                        <w:szCs w:val="20"/>
                        <w:lang w:eastAsia="pt-BR"/>
                      </w:rPr>
                      <w:t>R$ 1.679,25</w:t>
                    </w:r>
                  </w:ins>
                </w:p>
              </w:tc>
            </w:tr>
            <w:tr w:rsidR="0016760B" w:rsidRPr="0016760B" w14:paraId="2D22A7B3" w14:textId="77777777" w:rsidTr="0016760B">
              <w:trPr>
                <w:trHeight w:val="1785"/>
                <w:ins w:id="302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302F54" w14:textId="77777777" w:rsidR="0016760B" w:rsidRPr="0016760B" w:rsidRDefault="0016760B" w:rsidP="0016760B">
                  <w:pPr>
                    <w:autoSpaceDE/>
                    <w:autoSpaceDN/>
                    <w:adjustRightInd/>
                    <w:jc w:val="center"/>
                    <w:rPr>
                      <w:ins w:id="30218" w:author="Philippe Hollanda - Oliveira Trust" w:date="2022-07-19T09:57:00Z"/>
                      <w:rFonts w:ascii="Arial" w:eastAsia="Times New Roman" w:hAnsi="Arial" w:cs="Arial"/>
                      <w:color w:val="000000"/>
                      <w:sz w:val="20"/>
                      <w:szCs w:val="20"/>
                      <w:lang w:eastAsia="pt-BR"/>
                    </w:rPr>
                  </w:pPr>
                  <w:ins w:id="30219" w:author="Philippe Hollanda - Oliveira Trust" w:date="2022-07-19T09:57:00Z">
                    <w:r w:rsidRPr="0016760B">
                      <w:rPr>
                        <w:rFonts w:ascii="Arial" w:eastAsia="Times New Roman" w:hAnsi="Arial" w:cs="Arial"/>
                        <w:color w:val="000000"/>
                        <w:sz w:val="20"/>
                        <w:szCs w:val="20"/>
                        <w:lang w:eastAsia="pt-BR"/>
                      </w:rPr>
                      <w:lastRenderedPageBreak/>
                      <w:t>CANTONEIRA</w:t>
                    </w:r>
                  </w:ins>
                </w:p>
              </w:tc>
              <w:tc>
                <w:tcPr>
                  <w:tcW w:w="2324" w:type="dxa"/>
                  <w:tcBorders>
                    <w:top w:val="nil"/>
                    <w:left w:val="nil"/>
                    <w:bottom w:val="single" w:sz="4" w:space="0" w:color="auto"/>
                    <w:right w:val="single" w:sz="4" w:space="0" w:color="auto"/>
                  </w:tcBorders>
                  <w:shd w:val="clear" w:color="auto" w:fill="auto"/>
                  <w:noWrap/>
                  <w:vAlign w:val="center"/>
                  <w:hideMark/>
                </w:tcPr>
                <w:p w14:paraId="70948693" w14:textId="77777777" w:rsidR="0016760B" w:rsidRPr="0016760B" w:rsidRDefault="0016760B" w:rsidP="0016760B">
                  <w:pPr>
                    <w:autoSpaceDE/>
                    <w:autoSpaceDN/>
                    <w:adjustRightInd/>
                    <w:jc w:val="center"/>
                    <w:rPr>
                      <w:ins w:id="30220" w:author="Philippe Hollanda - Oliveira Trust" w:date="2022-07-19T09:57:00Z"/>
                      <w:rFonts w:ascii="Arial" w:eastAsia="Times New Roman" w:hAnsi="Arial" w:cs="Arial"/>
                      <w:color w:val="000000"/>
                      <w:sz w:val="20"/>
                      <w:szCs w:val="20"/>
                      <w:lang w:eastAsia="pt-BR"/>
                    </w:rPr>
                  </w:pPr>
                  <w:ins w:id="30221" w:author="Philippe Hollanda - Oliveira Trust" w:date="2022-07-19T09:57:00Z">
                    <w:r w:rsidRPr="0016760B">
                      <w:rPr>
                        <w:rFonts w:ascii="Arial" w:eastAsia="Times New Roman" w:hAnsi="Arial" w:cs="Arial"/>
                        <w:color w:val="000000"/>
                        <w:sz w:val="20"/>
                        <w:szCs w:val="20"/>
                        <w:lang w:eastAsia="pt-BR"/>
                      </w:rPr>
                      <w:t>08/03/2022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0CFBA62C" w14:textId="77777777" w:rsidR="0016760B" w:rsidRPr="0016760B" w:rsidRDefault="0016760B" w:rsidP="0016760B">
                  <w:pPr>
                    <w:autoSpaceDE/>
                    <w:autoSpaceDN/>
                    <w:adjustRightInd/>
                    <w:jc w:val="center"/>
                    <w:rPr>
                      <w:ins w:id="30222" w:author="Philippe Hollanda - Oliveira Trust" w:date="2022-07-19T09:57:00Z"/>
                      <w:rFonts w:ascii="Arial" w:eastAsia="Times New Roman" w:hAnsi="Arial" w:cs="Arial"/>
                      <w:color w:val="000000"/>
                      <w:sz w:val="20"/>
                      <w:szCs w:val="20"/>
                      <w:lang w:eastAsia="pt-BR"/>
                    </w:rPr>
                  </w:pPr>
                  <w:ins w:id="30223" w:author="Philippe Hollanda - Oliveira Trust" w:date="2022-07-19T09:57:00Z">
                    <w:r w:rsidRPr="0016760B">
                      <w:rPr>
                        <w:rFonts w:ascii="Arial" w:eastAsia="Times New Roman" w:hAnsi="Arial" w:cs="Arial"/>
                        <w:color w:val="000000"/>
                        <w:sz w:val="20"/>
                        <w:szCs w:val="20"/>
                        <w:lang w:eastAsia="pt-BR"/>
                      </w:rPr>
                      <w:t>R$ 4.707,06</w:t>
                    </w:r>
                  </w:ins>
                </w:p>
              </w:tc>
            </w:tr>
            <w:tr w:rsidR="0016760B" w:rsidRPr="0016760B" w14:paraId="4A71EA4B" w14:textId="77777777" w:rsidTr="0016760B">
              <w:trPr>
                <w:trHeight w:val="1785"/>
                <w:ins w:id="3022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25883CF8" w14:textId="77777777" w:rsidR="0016760B" w:rsidRPr="0016760B" w:rsidRDefault="0016760B" w:rsidP="0016760B">
                  <w:pPr>
                    <w:autoSpaceDE/>
                    <w:autoSpaceDN/>
                    <w:adjustRightInd/>
                    <w:jc w:val="center"/>
                    <w:rPr>
                      <w:ins w:id="30225" w:author="Philippe Hollanda - Oliveira Trust" w:date="2022-07-19T09:57:00Z"/>
                      <w:rFonts w:ascii="Arial" w:eastAsia="Times New Roman" w:hAnsi="Arial" w:cs="Arial"/>
                      <w:color w:val="000000"/>
                      <w:sz w:val="20"/>
                      <w:szCs w:val="20"/>
                      <w:lang w:eastAsia="pt-BR"/>
                    </w:rPr>
                  </w:pPr>
                  <w:ins w:id="30226" w:author="Philippe Hollanda - Oliveira Trust" w:date="2022-07-19T09:57:00Z">
                    <w:r w:rsidRPr="0016760B">
                      <w:rPr>
                        <w:rFonts w:ascii="Arial" w:eastAsia="Times New Roman" w:hAnsi="Arial" w:cs="Arial"/>
                        <w:color w:val="000000"/>
                        <w:sz w:val="20"/>
                        <w:szCs w:val="20"/>
                        <w:lang w:eastAsia="pt-BR"/>
                      </w:rPr>
                      <w:t>MATERIAL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697BFBF" w14:textId="77777777" w:rsidR="0016760B" w:rsidRPr="0016760B" w:rsidRDefault="0016760B" w:rsidP="0016760B">
                  <w:pPr>
                    <w:autoSpaceDE/>
                    <w:autoSpaceDN/>
                    <w:adjustRightInd/>
                    <w:jc w:val="center"/>
                    <w:rPr>
                      <w:ins w:id="30227" w:author="Philippe Hollanda - Oliveira Trust" w:date="2022-07-19T09:57:00Z"/>
                      <w:rFonts w:ascii="Arial" w:eastAsia="Times New Roman" w:hAnsi="Arial" w:cs="Arial"/>
                      <w:color w:val="000000"/>
                      <w:sz w:val="20"/>
                      <w:szCs w:val="20"/>
                      <w:lang w:eastAsia="pt-BR"/>
                    </w:rPr>
                  </w:pPr>
                  <w:ins w:id="30228"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36A3F16E" w14:textId="77777777" w:rsidR="0016760B" w:rsidRPr="0016760B" w:rsidRDefault="0016760B" w:rsidP="0016760B">
                  <w:pPr>
                    <w:autoSpaceDE/>
                    <w:autoSpaceDN/>
                    <w:adjustRightInd/>
                    <w:jc w:val="center"/>
                    <w:rPr>
                      <w:ins w:id="30229" w:author="Philippe Hollanda - Oliveira Trust" w:date="2022-07-19T09:57:00Z"/>
                      <w:rFonts w:ascii="Arial" w:eastAsia="Times New Roman" w:hAnsi="Arial" w:cs="Arial"/>
                      <w:color w:val="000000"/>
                      <w:sz w:val="20"/>
                      <w:szCs w:val="20"/>
                      <w:lang w:eastAsia="pt-BR"/>
                    </w:rPr>
                  </w:pPr>
                  <w:ins w:id="30230" w:author="Philippe Hollanda - Oliveira Trust" w:date="2022-07-19T09:57:00Z">
                    <w:r w:rsidRPr="0016760B">
                      <w:rPr>
                        <w:rFonts w:ascii="Arial" w:eastAsia="Times New Roman" w:hAnsi="Arial" w:cs="Arial"/>
                        <w:color w:val="000000"/>
                        <w:sz w:val="20"/>
                        <w:szCs w:val="20"/>
                        <w:lang w:eastAsia="pt-BR"/>
                      </w:rPr>
                      <w:t>R$ 3.230,17</w:t>
                    </w:r>
                  </w:ins>
                </w:p>
              </w:tc>
            </w:tr>
            <w:tr w:rsidR="0016760B" w:rsidRPr="0016760B" w14:paraId="488313F6" w14:textId="77777777" w:rsidTr="0016760B">
              <w:trPr>
                <w:trHeight w:val="1785"/>
                <w:ins w:id="3023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F361737" w14:textId="77777777" w:rsidR="0016760B" w:rsidRPr="0016760B" w:rsidRDefault="0016760B" w:rsidP="0016760B">
                  <w:pPr>
                    <w:autoSpaceDE/>
                    <w:autoSpaceDN/>
                    <w:adjustRightInd/>
                    <w:rPr>
                      <w:ins w:id="3023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92555E6" w14:textId="77777777" w:rsidR="0016760B" w:rsidRPr="0016760B" w:rsidRDefault="0016760B" w:rsidP="0016760B">
                  <w:pPr>
                    <w:autoSpaceDE/>
                    <w:autoSpaceDN/>
                    <w:adjustRightInd/>
                    <w:jc w:val="center"/>
                    <w:rPr>
                      <w:ins w:id="30233" w:author="Philippe Hollanda - Oliveira Trust" w:date="2022-07-19T09:57:00Z"/>
                      <w:rFonts w:ascii="Arial" w:eastAsia="Times New Roman" w:hAnsi="Arial" w:cs="Arial"/>
                      <w:color w:val="000000"/>
                      <w:sz w:val="20"/>
                      <w:szCs w:val="20"/>
                      <w:lang w:eastAsia="pt-BR"/>
                    </w:rPr>
                  </w:pPr>
                  <w:ins w:id="30234"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185D25E2" w14:textId="77777777" w:rsidR="0016760B" w:rsidRPr="0016760B" w:rsidRDefault="0016760B" w:rsidP="0016760B">
                  <w:pPr>
                    <w:autoSpaceDE/>
                    <w:autoSpaceDN/>
                    <w:adjustRightInd/>
                    <w:jc w:val="center"/>
                    <w:rPr>
                      <w:ins w:id="30235" w:author="Philippe Hollanda - Oliveira Trust" w:date="2022-07-19T09:57:00Z"/>
                      <w:rFonts w:ascii="Arial" w:eastAsia="Times New Roman" w:hAnsi="Arial" w:cs="Arial"/>
                      <w:color w:val="000000"/>
                      <w:sz w:val="20"/>
                      <w:szCs w:val="20"/>
                      <w:lang w:eastAsia="pt-BR"/>
                    </w:rPr>
                  </w:pPr>
                  <w:ins w:id="30236" w:author="Philippe Hollanda - Oliveira Trust" w:date="2022-07-19T09:57:00Z">
                    <w:r w:rsidRPr="0016760B">
                      <w:rPr>
                        <w:rFonts w:ascii="Arial" w:eastAsia="Times New Roman" w:hAnsi="Arial" w:cs="Arial"/>
                        <w:color w:val="000000"/>
                        <w:sz w:val="20"/>
                        <w:szCs w:val="20"/>
                        <w:lang w:eastAsia="pt-BR"/>
                      </w:rPr>
                      <w:t>R$ 3.230,16</w:t>
                    </w:r>
                  </w:ins>
                </w:p>
              </w:tc>
            </w:tr>
            <w:tr w:rsidR="0016760B" w:rsidRPr="0016760B" w14:paraId="07962323" w14:textId="77777777" w:rsidTr="0016760B">
              <w:trPr>
                <w:trHeight w:val="1785"/>
                <w:ins w:id="3023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7A19B6F" w14:textId="77777777" w:rsidR="0016760B" w:rsidRPr="0016760B" w:rsidRDefault="0016760B" w:rsidP="0016760B">
                  <w:pPr>
                    <w:autoSpaceDE/>
                    <w:autoSpaceDN/>
                    <w:adjustRightInd/>
                    <w:rPr>
                      <w:ins w:id="3023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3DD4CDB6" w14:textId="77777777" w:rsidR="0016760B" w:rsidRPr="0016760B" w:rsidRDefault="0016760B" w:rsidP="0016760B">
                  <w:pPr>
                    <w:autoSpaceDE/>
                    <w:autoSpaceDN/>
                    <w:adjustRightInd/>
                    <w:jc w:val="center"/>
                    <w:rPr>
                      <w:ins w:id="30239" w:author="Philippe Hollanda - Oliveira Trust" w:date="2022-07-19T09:57:00Z"/>
                      <w:rFonts w:ascii="Arial" w:eastAsia="Times New Roman" w:hAnsi="Arial" w:cs="Arial"/>
                      <w:color w:val="000000"/>
                      <w:sz w:val="20"/>
                      <w:szCs w:val="20"/>
                      <w:lang w:eastAsia="pt-BR"/>
                    </w:rPr>
                  </w:pPr>
                  <w:ins w:id="30240" w:author="Philippe Hollanda - Oliveira Trust" w:date="2022-07-19T09:57:00Z">
                    <w:r w:rsidRPr="0016760B">
                      <w:rPr>
                        <w:rFonts w:ascii="Arial" w:eastAsia="Times New Roman" w:hAnsi="Arial" w:cs="Arial"/>
                        <w:color w:val="000000"/>
                        <w:sz w:val="20"/>
                        <w:szCs w:val="20"/>
                        <w:lang w:eastAsia="pt-BR"/>
                      </w:rPr>
                      <w:t>30/05/2022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27E49789" w14:textId="77777777" w:rsidR="0016760B" w:rsidRPr="0016760B" w:rsidRDefault="0016760B" w:rsidP="0016760B">
                  <w:pPr>
                    <w:autoSpaceDE/>
                    <w:autoSpaceDN/>
                    <w:adjustRightInd/>
                    <w:jc w:val="center"/>
                    <w:rPr>
                      <w:ins w:id="30241" w:author="Philippe Hollanda - Oliveira Trust" w:date="2022-07-19T09:57:00Z"/>
                      <w:rFonts w:ascii="Arial" w:eastAsia="Times New Roman" w:hAnsi="Arial" w:cs="Arial"/>
                      <w:color w:val="000000"/>
                      <w:sz w:val="20"/>
                      <w:szCs w:val="20"/>
                      <w:lang w:eastAsia="pt-BR"/>
                    </w:rPr>
                  </w:pPr>
                  <w:ins w:id="30242" w:author="Philippe Hollanda - Oliveira Trust" w:date="2022-07-19T09:57:00Z">
                    <w:r w:rsidRPr="0016760B">
                      <w:rPr>
                        <w:rFonts w:ascii="Arial" w:eastAsia="Times New Roman" w:hAnsi="Arial" w:cs="Arial"/>
                        <w:color w:val="000000"/>
                        <w:sz w:val="20"/>
                        <w:szCs w:val="20"/>
                        <w:lang w:eastAsia="pt-BR"/>
                      </w:rPr>
                      <w:t>R$ 3.230,16</w:t>
                    </w:r>
                  </w:ins>
                </w:p>
              </w:tc>
            </w:tr>
            <w:tr w:rsidR="0016760B" w:rsidRPr="0016760B" w14:paraId="78408498" w14:textId="77777777" w:rsidTr="0016760B">
              <w:trPr>
                <w:trHeight w:val="1785"/>
                <w:ins w:id="30243"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5CEAA51" w14:textId="77777777" w:rsidR="0016760B" w:rsidRPr="0016760B" w:rsidRDefault="0016760B" w:rsidP="0016760B">
                  <w:pPr>
                    <w:autoSpaceDE/>
                    <w:autoSpaceDN/>
                    <w:adjustRightInd/>
                    <w:rPr>
                      <w:ins w:id="30244"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468AC89" w14:textId="77777777" w:rsidR="0016760B" w:rsidRPr="0016760B" w:rsidRDefault="0016760B" w:rsidP="0016760B">
                  <w:pPr>
                    <w:autoSpaceDE/>
                    <w:autoSpaceDN/>
                    <w:adjustRightInd/>
                    <w:jc w:val="center"/>
                    <w:rPr>
                      <w:ins w:id="30245" w:author="Philippe Hollanda - Oliveira Trust" w:date="2022-07-19T09:57:00Z"/>
                      <w:rFonts w:ascii="Arial" w:eastAsia="Times New Roman" w:hAnsi="Arial" w:cs="Arial"/>
                      <w:color w:val="000000"/>
                      <w:sz w:val="20"/>
                      <w:szCs w:val="20"/>
                      <w:lang w:eastAsia="pt-BR"/>
                    </w:rPr>
                  </w:pPr>
                  <w:ins w:id="30246" w:author="Philippe Hollanda - Oliveira Trust" w:date="2022-07-19T09:57:00Z">
                    <w:r w:rsidRPr="0016760B">
                      <w:rPr>
                        <w:rFonts w:ascii="Arial" w:eastAsia="Times New Roman" w:hAnsi="Arial" w:cs="Arial"/>
                        <w:color w:val="000000"/>
                        <w:sz w:val="20"/>
                        <w:szCs w:val="20"/>
                        <w:lang w:eastAsia="pt-BR"/>
                      </w:rPr>
                      <w:t>30/06/2022</w:t>
                    </w:r>
                  </w:ins>
                </w:p>
              </w:tc>
              <w:tc>
                <w:tcPr>
                  <w:tcW w:w="2324" w:type="dxa"/>
                  <w:tcBorders>
                    <w:top w:val="nil"/>
                    <w:left w:val="nil"/>
                    <w:bottom w:val="single" w:sz="4" w:space="0" w:color="auto"/>
                    <w:right w:val="single" w:sz="4" w:space="0" w:color="auto"/>
                  </w:tcBorders>
                  <w:shd w:val="clear" w:color="auto" w:fill="auto"/>
                  <w:noWrap/>
                  <w:vAlign w:val="center"/>
                  <w:hideMark/>
                </w:tcPr>
                <w:p w14:paraId="3EAFC5B5" w14:textId="77777777" w:rsidR="0016760B" w:rsidRPr="0016760B" w:rsidRDefault="0016760B" w:rsidP="0016760B">
                  <w:pPr>
                    <w:autoSpaceDE/>
                    <w:autoSpaceDN/>
                    <w:adjustRightInd/>
                    <w:jc w:val="center"/>
                    <w:rPr>
                      <w:ins w:id="30247" w:author="Philippe Hollanda - Oliveira Trust" w:date="2022-07-19T09:57:00Z"/>
                      <w:rFonts w:ascii="Arial" w:eastAsia="Times New Roman" w:hAnsi="Arial" w:cs="Arial"/>
                      <w:color w:val="000000"/>
                      <w:sz w:val="20"/>
                      <w:szCs w:val="20"/>
                      <w:lang w:eastAsia="pt-BR"/>
                    </w:rPr>
                  </w:pPr>
                  <w:ins w:id="30248" w:author="Philippe Hollanda - Oliveira Trust" w:date="2022-07-19T09:57:00Z">
                    <w:r w:rsidRPr="0016760B">
                      <w:rPr>
                        <w:rFonts w:ascii="Arial" w:eastAsia="Times New Roman" w:hAnsi="Arial" w:cs="Arial"/>
                        <w:color w:val="000000"/>
                        <w:sz w:val="20"/>
                        <w:szCs w:val="20"/>
                        <w:lang w:eastAsia="pt-BR"/>
                      </w:rPr>
                      <w:t>R$ 3.230,16</w:t>
                    </w:r>
                  </w:ins>
                </w:p>
              </w:tc>
            </w:tr>
            <w:tr w:rsidR="0016760B" w:rsidRPr="0016760B" w14:paraId="6E12230D" w14:textId="77777777" w:rsidTr="0016760B">
              <w:trPr>
                <w:trHeight w:val="1785"/>
                <w:ins w:id="302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2BC53C" w14:textId="77777777" w:rsidR="0016760B" w:rsidRPr="0016760B" w:rsidRDefault="0016760B" w:rsidP="0016760B">
                  <w:pPr>
                    <w:autoSpaceDE/>
                    <w:autoSpaceDN/>
                    <w:adjustRightInd/>
                    <w:jc w:val="center"/>
                    <w:rPr>
                      <w:ins w:id="30250" w:author="Philippe Hollanda - Oliveira Trust" w:date="2022-07-19T09:57:00Z"/>
                      <w:rFonts w:ascii="Arial" w:eastAsia="Times New Roman" w:hAnsi="Arial" w:cs="Arial"/>
                      <w:color w:val="000000"/>
                      <w:sz w:val="20"/>
                      <w:szCs w:val="20"/>
                      <w:lang w:eastAsia="pt-BR"/>
                    </w:rPr>
                  </w:pPr>
                  <w:ins w:id="30251"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noWrap/>
                  <w:vAlign w:val="center"/>
                  <w:hideMark/>
                </w:tcPr>
                <w:p w14:paraId="503A7F1D" w14:textId="77777777" w:rsidR="0016760B" w:rsidRPr="0016760B" w:rsidRDefault="0016760B" w:rsidP="0016760B">
                  <w:pPr>
                    <w:autoSpaceDE/>
                    <w:autoSpaceDN/>
                    <w:adjustRightInd/>
                    <w:jc w:val="center"/>
                    <w:rPr>
                      <w:ins w:id="30252" w:author="Philippe Hollanda - Oliveira Trust" w:date="2022-07-19T09:57:00Z"/>
                      <w:rFonts w:ascii="Arial" w:eastAsia="Times New Roman" w:hAnsi="Arial" w:cs="Arial"/>
                      <w:color w:val="000000"/>
                      <w:sz w:val="20"/>
                      <w:szCs w:val="20"/>
                      <w:lang w:eastAsia="pt-BR"/>
                    </w:rPr>
                  </w:pPr>
                  <w:ins w:id="30253" w:author="Philippe Hollanda - Oliveira Trust" w:date="2022-07-19T09:57:00Z">
                    <w:r w:rsidRPr="0016760B">
                      <w:rPr>
                        <w:rFonts w:ascii="Arial" w:eastAsia="Times New Roman" w:hAnsi="Arial" w:cs="Arial"/>
                        <w:color w:val="000000"/>
                        <w:sz w:val="20"/>
                        <w:szCs w:val="20"/>
                        <w:lang w:eastAsia="pt-BR"/>
                      </w:rPr>
                      <w:t>23/03/2022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6F2B6016" w14:textId="77777777" w:rsidR="0016760B" w:rsidRPr="0016760B" w:rsidRDefault="0016760B" w:rsidP="0016760B">
                  <w:pPr>
                    <w:autoSpaceDE/>
                    <w:autoSpaceDN/>
                    <w:adjustRightInd/>
                    <w:jc w:val="center"/>
                    <w:rPr>
                      <w:ins w:id="30254" w:author="Philippe Hollanda - Oliveira Trust" w:date="2022-07-19T09:57:00Z"/>
                      <w:rFonts w:ascii="Arial" w:eastAsia="Times New Roman" w:hAnsi="Arial" w:cs="Arial"/>
                      <w:color w:val="000000"/>
                      <w:sz w:val="20"/>
                      <w:szCs w:val="20"/>
                      <w:lang w:eastAsia="pt-BR"/>
                    </w:rPr>
                  </w:pPr>
                  <w:ins w:id="30255" w:author="Philippe Hollanda - Oliveira Trust" w:date="2022-07-19T09:57:00Z">
                    <w:r w:rsidRPr="0016760B">
                      <w:rPr>
                        <w:rFonts w:ascii="Arial" w:eastAsia="Times New Roman" w:hAnsi="Arial" w:cs="Arial"/>
                        <w:color w:val="000000"/>
                        <w:sz w:val="20"/>
                        <w:szCs w:val="20"/>
                        <w:lang w:eastAsia="pt-BR"/>
                      </w:rPr>
                      <w:t>R$ 3.915,60</w:t>
                    </w:r>
                  </w:ins>
                </w:p>
              </w:tc>
            </w:tr>
            <w:tr w:rsidR="0016760B" w:rsidRPr="0016760B" w14:paraId="651E9898" w14:textId="77777777" w:rsidTr="0016760B">
              <w:trPr>
                <w:trHeight w:val="1785"/>
                <w:ins w:id="302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D79BB0" w14:textId="77777777" w:rsidR="0016760B" w:rsidRPr="0016760B" w:rsidRDefault="0016760B" w:rsidP="0016760B">
                  <w:pPr>
                    <w:autoSpaceDE/>
                    <w:autoSpaceDN/>
                    <w:adjustRightInd/>
                    <w:jc w:val="center"/>
                    <w:rPr>
                      <w:ins w:id="30257" w:author="Philippe Hollanda - Oliveira Trust" w:date="2022-07-19T09:57:00Z"/>
                      <w:rFonts w:ascii="Arial" w:eastAsia="Times New Roman" w:hAnsi="Arial" w:cs="Arial"/>
                      <w:color w:val="000000"/>
                      <w:sz w:val="20"/>
                      <w:szCs w:val="20"/>
                      <w:lang w:eastAsia="pt-BR"/>
                    </w:rPr>
                  </w:pPr>
                  <w:ins w:id="30258" w:author="Philippe Hollanda - Oliveira Trust" w:date="2022-07-19T09:57:00Z">
                    <w:r w:rsidRPr="0016760B">
                      <w:rPr>
                        <w:rFonts w:ascii="Arial" w:eastAsia="Times New Roman" w:hAnsi="Arial" w:cs="Arial"/>
                        <w:color w:val="000000"/>
                        <w:sz w:val="20"/>
                        <w:szCs w:val="20"/>
                        <w:lang w:eastAsia="pt-BR"/>
                      </w:rPr>
                      <w:t>MANGUEIRA</w:t>
                    </w:r>
                  </w:ins>
                </w:p>
              </w:tc>
              <w:tc>
                <w:tcPr>
                  <w:tcW w:w="2324" w:type="dxa"/>
                  <w:tcBorders>
                    <w:top w:val="nil"/>
                    <w:left w:val="nil"/>
                    <w:bottom w:val="single" w:sz="4" w:space="0" w:color="auto"/>
                    <w:right w:val="single" w:sz="4" w:space="0" w:color="auto"/>
                  </w:tcBorders>
                  <w:shd w:val="clear" w:color="auto" w:fill="auto"/>
                  <w:noWrap/>
                  <w:vAlign w:val="center"/>
                  <w:hideMark/>
                </w:tcPr>
                <w:p w14:paraId="127C936B" w14:textId="77777777" w:rsidR="0016760B" w:rsidRPr="0016760B" w:rsidRDefault="0016760B" w:rsidP="0016760B">
                  <w:pPr>
                    <w:autoSpaceDE/>
                    <w:autoSpaceDN/>
                    <w:adjustRightInd/>
                    <w:jc w:val="center"/>
                    <w:rPr>
                      <w:ins w:id="30259" w:author="Philippe Hollanda - Oliveira Trust" w:date="2022-07-19T09:57:00Z"/>
                      <w:rFonts w:ascii="Arial" w:eastAsia="Times New Roman" w:hAnsi="Arial" w:cs="Arial"/>
                      <w:color w:val="000000"/>
                      <w:sz w:val="20"/>
                      <w:szCs w:val="20"/>
                      <w:lang w:eastAsia="pt-BR"/>
                    </w:rPr>
                  </w:pPr>
                  <w:ins w:id="30260" w:author="Philippe Hollanda - Oliveira Trust" w:date="2022-07-19T09:57:00Z">
                    <w:r w:rsidRPr="0016760B">
                      <w:rPr>
                        <w:rFonts w:ascii="Arial" w:eastAsia="Times New Roman" w:hAnsi="Arial" w:cs="Arial"/>
                        <w:color w:val="000000"/>
                        <w:sz w:val="20"/>
                        <w:szCs w:val="20"/>
                        <w:lang w:eastAsia="pt-BR"/>
                      </w:rPr>
                      <w:t>18/04/2022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030399A" w14:textId="77777777" w:rsidR="0016760B" w:rsidRPr="0016760B" w:rsidRDefault="0016760B" w:rsidP="0016760B">
                  <w:pPr>
                    <w:autoSpaceDE/>
                    <w:autoSpaceDN/>
                    <w:adjustRightInd/>
                    <w:jc w:val="center"/>
                    <w:rPr>
                      <w:ins w:id="30261" w:author="Philippe Hollanda - Oliveira Trust" w:date="2022-07-19T09:57:00Z"/>
                      <w:rFonts w:ascii="Arial" w:eastAsia="Times New Roman" w:hAnsi="Arial" w:cs="Arial"/>
                      <w:color w:val="000000"/>
                      <w:sz w:val="20"/>
                      <w:szCs w:val="20"/>
                      <w:lang w:eastAsia="pt-BR"/>
                    </w:rPr>
                  </w:pPr>
                  <w:ins w:id="30262" w:author="Philippe Hollanda - Oliveira Trust" w:date="2022-07-19T09:57:00Z">
                    <w:r w:rsidRPr="0016760B">
                      <w:rPr>
                        <w:rFonts w:ascii="Arial" w:eastAsia="Times New Roman" w:hAnsi="Arial" w:cs="Arial"/>
                        <w:color w:val="000000"/>
                        <w:sz w:val="20"/>
                        <w:szCs w:val="20"/>
                        <w:lang w:eastAsia="pt-BR"/>
                      </w:rPr>
                      <w:t>R$ 7.941,53</w:t>
                    </w:r>
                  </w:ins>
                </w:p>
              </w:tc>
            </w:tr>
            <w:tr w:rsidR="0016760B" w:rsidRPr="0016760B" w14:paraId="1203A99D" w14:textId="77777777" w:rsidTr="0016760B">
              <w:trPr>
                <w:trHeight w:val="1785"/>
                <w:ins w:id="302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D0DC47" w14:textId="77777777" w:rsidR="0016760B" w:rsidRPr="0016760B" w:rsidRDefault="0016760B" w:rsidP="0016760B">
                  <w:pPr>
                    <w:autoSpaceDE/>
                    <w:autoSpaceDN/>
                    <w:adjustRightInd/>
                    <w:jc w:val="center"/>
                    <w:rPr>
                      <w:ins w:id="30264" w:author="Philippe Hollanda - Oliveira Trust" w:date="2022-07-19T09:57:00Z"/>
                      <w:rFonts w:ascii="Arial" w:eastAsia="Times New Roman" w:hAnsi="Arial" w:cs="Arial"/>
                      <w:color w:val="000000"/>
                      <w:sz w:val="20"/>
                      <w:szCs w:val="20"/>
                      <w:lang w:eastAsia="pt-BR"/>
                    </w:rPr>
                  </w:pPr>
                  <w:ins w:id="30265" w:author="Philippe Hollanda - Oliveira Trust" w:date="2022-07-19T09:57:00Z">
                    <w:r w:rsidRPr="0016760B">
                      <w:rPr>
                        <w:rFonts w:ascii="Arial" w:eastAsia="Times New Roman" w:hAnsi="Arial" w:cs="Arial"/>
                        <w:color w:val="000000"/>
                        <w:sz w:val="20"/>
                        <w:szCs w:val="20"/>
                        <w:lang w:eastAsia="pt-BR"/>
                      </w:rPr>
                      <w:t>EXTINTOR E PLACA</w:t>
                    </w:r>
                  </w:ins>
                </w:p>
              </w:tc>
              <w:tc>
                <w:tcPr>
                  <w:tcW w:w="2324" w:type="dxa"/>
                  <w:tcBorders>
                    <w:top w:val="nil"/>
                    <w:left w:val="nil"/>
                    <w:bottom w:val="single" w:sz="4" w:space="0" w:color="auto"/>
                    <w:right w:val="single" w:sz="4" w:space="0" w:color="auto"/>
                  </w:tcBorders>
                  <w:shd w:val="clear" w:color="auto" w:fill="auto"/>
                  <w:noWrap/>
                  <w:vAlign w:val="center"/>
                  <w:hideMark/>
                </w:tcPr>
                <w:p w14:paraId="249F8090" w14:textId="77777777" w:rsidR="0016760B" w:rsidRPr="0016760B" w:rsidRDefault="0016760B" w:rsidP="0016760B">
                  <w:pPr>
                    <w:autoSpaceDE/>
                    <w:autoSpaceDN/>
                    <w:adjustRightInd/>
                    <w:jc w:val="center"/>
                    <w:rPr>
                      <w:ins w:id="30266" w:author="Philippe Hollanda - Oliveira Trust" w:date="2022-07-19T09:57:00Z"/>
                      <w:rFonts w:ascii="Arial" w:eastAsia="Times New Roman" w:hAnsi="Arial" w:cs="Arial"/>
                      <w:color w:val="000000"/>
                      <w:sz w:val="20"/>
                      <w:szCs w:val="20"/>
                      <w:lang w:eastAsia="pt-BR"/>
                    </w:rPr>
                  </w:pPr>
                  <w:ins w:id="30267" w:author="Philippe Hollanda - Oliveira Trust" w:date="2022-07-19T09:57:00Z">
                    <w:r w:rsidRPr="0016760B">
                      <w:rPr>
                        <w:rFonts w:ascii="Arial" w:eastAsia="Times New Roman" w:hAnsi="Arial" w:cs="Arial"/>
                        <w:color w:val="000000"/>
                        <w:sz w:val="20"/>
                        <w:szCs w:val="20"/>
                        <w:lang w:eastAsia="pt-BR"/>
                      </w:rPr>
                      <w:t>25/04/2022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1613D5F4" w14:textId="77777777" w:rsidR="0016760B" w:rsidRPr="0016760B" w:rsidRDefault="0016760B" w:rsidP="0016760B">
                  <w:pPr>
                    <w:autoSpaceDE/>
                    <w:autoSpaceDN/>
                    <w:adjustRightInd/>
                    <w:jc w:val="center"/>
                    <w:rPr>
                      <w:ins w:id="30268" w:author="Philippe Hollanda - Oliveira Trust" w:date="2022-07-19T09:57:00Z"/>
                      <w:rFonts w:ascii="Arial" w:eastAsia="Times New Roman" w:hAnsi="Arial" w:cs="Arial"/>
                      <w:color w:val="000000"/>
                      <w:sz w:val="20"/>
                      <w:szCs w:val="20"/>
                      <w:lang w:eastAsia="pt-BR"/>
                    </w:rPr>
                  </w:pPr>
                  <w:ins w:id="30269" w:author="Philippe Hollanda - Oliveira Trust" w:date="2022-07-19T09:57:00Z">
                    <w:r w:rsidRPr="0016760B">
                      <w:rPr>
                        <w:rFonts w:ascii="Arial" w:eastAsia="Times New Roman" w:hAnsi="Arial" w:cs="Arial"/>
                        <w:color w:val="000000"/>
                        <w:sz w:val="20"/>
                        <w:szCs w:val="20"/>
                        <w:lang w:eastAsia="pt-BR"/>
                      </w:rPr>
                      <w:t>R$ 2.415,70</w:t>
                    </w:r>
                  </w:ins>
                </w:p>
              </w:tc>
            </w:tr>
            <w:tr w:rsidR="0016760B" w:rsidRPr="0016760B" w14:paraId="5D2FA854" w14:textId="77777777" w:rsidTr="0016760B">
              <w:trPr>
                <w:trHeight w:val="1785"/>
                <w:ins w:id="302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8EB9D0" w14:textId="77777777" w:rsidR="0016760B" w:rsidRPr="0016760B" w:rsidRDefault="0016760B" w:rsidP="0016760B">
                  <w:pPr>
                    <w:autoSpaceDE/>
                    <w:autoSpaceDN/>
                    <w:adjustRightInd/>
                    <w:jc w:val="center"/>
                    <w:rPr>
                      <w:ins w:id="30271" w:author="Philippe Hollanda - Oliveira Trust" w:date="2022-07-19T09:57:00Z"/>
                      <w:rFonts w:ascii="Arial" w:eastAsia="Times New Roman" w:hAnsi="Arial" w:cs="Arial"/>
                      <w:color w:val="000000"/>
                      <w:sz w:val="20"/>
                      <w:szCs w:val="20"/>
                      <w:lang w:eastAsia="pt-BR"/>
                    </w:rPr>
                  </w:pPr>
                  <w:ins w:id="30272" w:author="Philippe Hollanda - Oliveira Trust" w:date="2022-07-19T09:57:00Z">
                    <w:r w:rsidRPr="0016760B">
                      <w:rPr>
                        <w:rFonts w:ascii="Arial" w:eastAsia="Times New Roman" w:hAnsi="Arial" w:cs="Arial"/>
                        <w:color w:val="000000"/>
                        <w:sz w:val="20"/>
                        <w:szCs w:val="20"/>
                        <w:lang w:eastAsia="pt-BR"/>
                      </w:rPr>
                      <w:t>TUBO</w:t>
                    </w:r>
                  </w:ins>
                </w:p>
              </w:tc>
              <w:tc>
                <w:tcPr>
                  <w:tcW w:w="2324" w:type="dxa"/>
                  <w:tcBorders>
                    <w:top w:val="nil"/>
                    <w:left w:val="nil"/>
                    <w:bottom w:val="single" w:sz="4" w:space="0" w:color="auto"/>
                    <w:right w:val="single" w:sz="4" w:space="0" w:color="auto"/>
                  </w:tcBorders>
                  <w:shd w:val="clear" w:color="auto" w:fill="auto"/>
                  <w:noWrap/>
                  <w:vAlign w:val="center"/>
                  <w:hideMark/>
                </w:tcPr>
                <w:p w14:paraId="4B7B28DE" w14:textId="77777777" w:rsidR="0016760B" w:rsidRPr="0016760B" w:rsidRDefault="0016760B" w:rsidP="0016760B">
                  <w:pPr>
                    <w:autoSpaceDE/>
                    <w:autoSpaceDN/>
                    <w:adjustRightInd/>
                    <w:jc w:val="center"/>
                    <w:rPr>
                      <w:ins w:id="30273" w:author="Philippe Hollanda - Oliveira Trust" w:date="2022-07-19T09:57:00Z"/>
                      <w:rFonts w:ascii="Arial" w:eastAsia="Times New Roman" w:hAnsi="Arial" w:cs="Arial"/>
                      <w:color w:val="000000"/>
                      <w:sz w:val="20"/>
                      <w:szCs w:val="20"/>
                      <w:lang w:eastAsia="pt-BR"/>
                    </w:rPr>
                  </w:pPr>
                  <w:ins w:id="30274" w:author="Philippe Hollanda - Oliveira Trust" w:date="2022-07-19T09:57:00Z">
                    <w:r w:rsidRPr="0016760B">
                      <w:rPr>
                        <w:rFonts w:ascii="Arial" w:eastAsia="Times New Roman" w:hAnsi="Arial" w:cs="Arial"/>
                        <w:color w:val="000000"/>
                        <w:sz w:val="20"/>
                        <w:szCs w:val="20"/>
                        <w:lang w:eastAsia="pt-BR"/>
                      </w:rPr>
                      <w:t>22/04/2022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4EDBB15A" w14:textId="77777777" w:rsidR="0016760B" w:rsidRPr="0016760B" w:rsidRDefault="0016760B" w:rsidP="0016760B">
                  <w:pPr>
                    <w:autoSpaceDE/>
                    <w:autoSpaceDN/>
                    <w:adjustRightInd/>
                    <w:jc w:val="center"/>
                    <w:rPr>
                      <w:ins w:id="30275" w:author="Philippe Hollanda - Oliveira Trust" w:date="2022-07-19T09:57:00Z"/>
                      <w:rFonts w:ascii="Arial" w:eastAsia="Times New Roman" w:hAnsi="Arial" w:cs="Arial"/>
                      <w:color w:val="000000"/>
                      <w:sz w:val="20"/>
                      <w:szCs w:val="20"/>
                      <w:lang w:eastAsia="pt-BR"/>
                    </w:rPr>
                  </w:pPr>
                  <w:ins w:id="30276" w:author="Philippe Hollanda - Oliveira Trust" w:date="2022-07-19T09:57:00Z">
                    <w:r w:rsidRPr="0016760B">
                      <w:rPr>
                        <w:rFonts w:ascii="Arial" w:eastAsia="Times New Roman" w:hAnsi="Arial" w:cs="Arial"/>
                        <w:color w:val="000000"/>
                        <w:sz w:val="20"/>
                        <w:szCs w:val="20"/>
                        <w:lang w:eastAsia="pt-BR"/>
                      </w:rPr>
                      <w:t>R$ 1.413,43</w:t>
                    </w:r>
                  </w:ins>
                </w:p>
              </w:tc>
            </w:tr>
            <w:tr w:rsidR="0016760B" w:rsidRPr="0016760B" w14:paraId="14DAC82A" w14:textId="77777777" w:rsidTr="0016760B">
              <w:trPr>
                <w:trHeight w:val="1785"/>
                <w:ins w:id="302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859882B" w14:textId="77777777" w:rsidR="0016760B" w:rsidRPr="0016760B" w:rsidRDefault="0016760B" w:rsidP="0016760B">
                  <w:pPr>
                    <w:autoSpaceDE/>
                    <w:autoSpaceDN/>
                    <w:adjustRightInd/>
                    <w:jc w:val="center"/>
                    <w:rPr>
                      <w:ins w:id="30278" w:author="Philippe Hollanda - Oliveira Trust" w:date="2022-07-19T09:57:00Z"/>
                      <w:rFonts w:ascii="Arial" w:eastAsia="Times New Roman" w:hAnsi="Arial" w:cs="Arial"/>
                      <w:color w:val="000000"/>
                      <w:sz w:val="20"/>
                      <w:szCs w:val="20"/>
                      <w:lang w:eastAsia="pt-BR"/>
                    </w:rPr>
                  </w:pPr>
                  <w:ins w:id="30279" w:author="Philippe Hollanda - Oliveira Trust" w:date="2022-07-19T09:57:00Z">
                    <w:r w:rsidRPr="0016760B">
                      <w:rPr>
                        <w:rFonts w:ascii="Arial" w:eastAsia="Times New Roman" w:hAnsi="Arial" w:cs="Arial"/>
                        <w:color w:val="000000"/>
                        <w:sz w:val="20"/>
                        <w:szCs w:val="20"/>
                        <w:lang w:eastAsia="pt-BR"/>
                      </w:rPr>
                      <w:t xml:space="preserve">MANG 1/2 2500MM TERMINAIS R/90 </w:t>
                    </w:r>
                  </w:ins>
                </w:p>
              </w:tc>
              <w:tc>
                <w:tcPr>
                  <w:tcW w:w="2324" w:type="dxa"/>
                  <w:tcBorders>
                    <w:top w:val="nil"/>
                    <w:left w:val="nil"/>
                    <w:bottom w:val="single" w:sz="4" w:space="0" w:color="auto"/>
                    <w:right w:val="single" w:sz="4" w:space="0" w:color="auto"/>
                  </w:tcBorders>
                  <w:shd w:val="clear" w:color="auto" w:fill="auto"/>
                  <w:noWrap/>
                  <w:vAlign w:val="center"/>
                  <w:hideMark/>
                </w:tcPr>
                <w:p w14:paraId="6DC99171" w14:textId="77777777" w:rsidR="0016760B" w:rsidRPr="0016760B" w:rsidRDefault="0016760B" w:rsidP="0016760B">
                  <w:pPr>
                    <w:autoSpaceDE/>
                    <w:autoSpaceDN/>
                    <w:adjustRightInd/>
                    <w:jc w:val="center"/>
                    <w:rPr>
                      <w:ins w:id="30280" w:author="Philippe Hollanda - Oliveira Trust" w:date="2022-07-19T09:57:00Z"/>
                      <w:rFonts w:ascii="Arial" w:eastAsia="Times New Roman" w:hAnsi="Arial" w:cs="Arial"/>
                      <w:color w:val="000000"/>
                      <w:sz w:val="20"/>
                      <w:szCs w:val="20"/>
                      <w:lang w:eastAsia="pt-BR"/>
                    </w:rPr>
                  </w:pPr>
                  <w:ins w:id="30281" w:author="Philippe Hollanda - Oliveira Trust" w:date="2022-07-19T09:57:00Z">
                    <w:r w:rsidRPr="0016760B">
                      <w:rPr>
                        <w:rFonts w:ascii="Arial" w:eastAsia="Times New Roman" w:hAnsi="Arial" w:cs="Arial"/>
                        <w:color w:val="000000"/>
                        <w:sz w:val="20"/>
                        <w:szCs w:val="20"/>
                        <w:lang w:eastAsia="pt-BR"/>
                      </w:rPr>
                      <w:t>16/05/2022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68DD8240" w14:textId="77777777" w:rsidR="0016760B" w:rsidRPr="0016760B" w:rsidRDefault="0016760B" w:rsidP="0016760B">
                  <w:pPr>
                    <w:autoSpaceDE/>
                    <w:autoSpaceDN/>
                    <w:adjustRightInd/>
                    <w:jc w:val="center"/>
                    <w:rPr>
                      <w:ins w:id="30282" w:author="Philippe Hollanda - Oliveira Trust" w:date="2022-07-19T09:57:00Z"/>
                      <w:rFonts w:ascii="Arial" w:eastAsia="Times New Roman" w:hAnsi="Arial" w:cs="Arial"/>
                      <w:color w:val="000000"/>
                      <w:sz w:val="20"/>
                      <w:szCs w:val="20"/>
                      <w:lang w:eastAsia="pt-BR"/>
                    </w:rPr>
                  </w:pPr>
                  <w:ins w:id="30283" w:author="Philippe Hollanda - Oliveira Trust" w:date="2022-07-19T09:57:00Z">
                    <w:r w:rsidRPr="0016760B">
                      <w:rPr>
                        <w:rFonts w:ascii="Arial" w:eastAsia="Times New Roman" w:hAnsi="Arial" w:cs="Arial"/>
                        <w:color w:val="000000"/>
                        <w:sz w:val="20"/>
                        <w:szCs w:val="20"/>
                        <w:lang w:eastAsia="pt-BR"/>
                      </w:rPr>
                      <w:t>R$ 449,90</w:t>
                    </w:r>
                  </w:ins>
                </w:p>
              </w:tc>
            </w:tr>
            <w:tr w:rsidR="0016760B" w:rsidRPr="0016760B" w14:paraId="43D6A8A5" w14:textId="77777777" w:rsidTr="0016760B">
              <w:trPr>
                <w:trHeight w:val="1785"/>
                <w:ins w:id="302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3DB0DA" w14:textId="77777777" w:rsidR="0016760B" w:rsidRPr="0016760B" w:rsidRDefault="0016760B" w:rsidP="0016760B">
                  <w:pPr>
                    <w:autoSpaceDE/>
                    <w:autoSpaceDN/>
                    <w:adjustRightInd/>
                    <w:jc w:val="center"/>
                    <w:rPr>
                      <w:ins w:id="30285" w:author="Philippe Hollanda - Oliveira Trust" w:date="2022-07-19T09:57:00Z"/>
                      <w:rFonts w:ascii="Arial" w:eastAsia="Times New Roman" w:hAnsi="Arial" w:cs="Arial"/>
                      <w:color w:val="000000"/>
                      <w:sz w:val="20"/>
                      <w:szCs w:val="20"/>
                      <w:lang w:eastAsia="pt-BR"/>
                    </w:rPr>
                  </w:pPr>
                  <w:ins w:id="30286" w:author="Philippe Hollanda - Oliveira Trust" w:date="2022-07-19T09:57:00Z">
                    <w:r w:rsidRPr="0016760B">
                      <w:rPr>
                        <w:rFonts w:ascii="Arial" w:eastAsia="Times New Roman" w:hAnsi="Arial" w:cs="Arial"/>
                        <w:color w:val="000000"/>
                        <w:sz w:val="20"/>
                        <w:szCs w:val="20"/>
                        <w:lang w:eastAsia="pt-BR"/>
                      </w:rPr>
                      <w:lastRenderedPageBreak/>
                      <w:t>TUBO RETANGULAR</w:t>
                    </w:r>
                  </w:ins>
                </w:p>
              </w:tc>
              <w:tc>
                <w:tcPr>
                  <w:tcW w:w="2324" w:type="dxa"/>
                  <w:tcBorders>
                    <w:top w:val="nil"/>
                    <w:left w:val="nil"/>
                    <w:bottom w:val="single" w:sz="4" w:space="0" w:color="auto"/>
                    <w:right w:val="single" w:sz="4" w:space="0" w:color="auto"/>
                  </w:tcBorders>
                  <w:shd w:val="clear" w:color="auto" w:fill="auto"/>
                  <w:noWrap/>
                  <w:vAlign w:val="center"/>
                  <w:hideMark/>
                </w:tcPr>
                <w:p w14:paraId="61B65A82" w14:textId="77777777" w:rsidR="0016760B" w:rsidRPr="0016760B" w:rsidRDefault="0016760B" w:rsidP="0016760B">
                  <w:pPr>
                    <w:autoSpaceDE/>
                    <w:autoSpaceDN/>
                    <w:adjustRightInd/>
                    <w:jc w:val="center"/>
                    <w:rPr>
                      <w:ins w:id="30287" w:author="Philippe Hollanda - Oliveira Trust" w:date="2022-07-19T09:57:00Z"/>
                      <w:rFonts w:ascii="Arial" w:eastAsia="Times New Roman" w:hAnsi="Arial" w:cs="Arial"/>
                      <w:color w:val="000000"/>
                      <w:sz w:val="20"/>
                      <w:szCs w:val="20"/>
                      <w:lang w:eastAsia="pt-BR"/>
                    </w:rPr>
                  </w:pPr>
                  <w:ins w:id="30288" w:author="Philippe Hollanda - Oliveira Trust" w:date="2022-07-19T09:57:00Z">
                    <w:r w:rsidRPr="0016760B">
                      <w:rPr>
                        <w:rFonts w:ascii="Arial" w:eastAsia="Times New Roman" w:hAnsi="Arial" w:cs="Arial"/>
                        <w:color w:val="000000"/>
                        <w:sz w:val="20"/>
                        <w:szCs w:val="20"/>
                        <w:lang w:eastAsia="pt-BR"/>
                      </w:rPr>
                      <w:t>30/05/2022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2BBB19B9" w14:textId="77777777" w:rsidR="0016760B" w:rsidRPr="0016760B" w:rsidRDefault="0016760B" w:rsidP="0016760B">
                  <w:pPr>
                    <w:autoSpaceDE/>
                    <w:autoSpaceDN/>
                    <w:adjustRightInd/>
                    <w:jc w:val="center"/>
                    <w:rPr>
                      <w:ins w:id="30289" w:author="Philippe Hollanda - Oliveira Trust" w:date="2022-07-19T09:57:00Z"/>
                      <w:rFonts w:ascii="Arial" w:eastAsia="Times New Roman" w:hAnsi="Arial" w:cs="Arial"/>
                      <w:color w:val="000000"/>
                      <w:sz w:val="20"/>
                      <w:szCs w:val="20"/>
                      <w:lang w:eastAsia="pt-BR"/>
                    </w:rPr>
                  </w:pPr>
                  <w:ins w:id="30290" w:author="Philippe Hollanda - Oliveira Trust" w:date="2022-07-19T09:57:00Z">
                    <w:r w:rsidRPr="0016760B">
                      <w:rPr>
                        <w:rFonts w:ascii="Arial" w:eastAsia="Times New Roman" w:hAnsi="Arial" w:cs="Arial"/>
                        <w:color w:val="000000"/>
                        <w:sz w:val="20"/>
                        <w:szCs w:val="20"/>
                        <w:lang w:eastAsia="pt-BR"/>
                      </w:rPr>
                      <w:t>R$ 8.646,90</w:t>
                    </w:r>
                  </w:ins>
                </w:p>
              </w:tc>
            </w:tr>
            <w:tr w:rsidR="0016760B" w:rsidRPr="0016760B" w14:paraId="3CB70F72" w14:textId="77777777" w:rsidTr="0016760B">
              <w:trPr>
                <w:trHeight w:val="1785"/>
                <w:ins w:id="302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10A500" w14:textId="77777777" w:rsidR="0016760B" w:rsidRPr="0016760B" w:rsidRDefault="0016760B" w:rsidP="0016760B">
                  <w:pPr>
                    <w:autoSpaceDE/>
                    <w:autoSpaceDN/>
                    <w:adjustRightInd/>
                    <w:jc w:val="center"/>
                    <w:rPr>
                      <w:ins w:id="30292" w:author="Philippe Hollanda - Oliveira Trust" w:date="2022-07-19T09:57:00Z"/>
                      <w:rFonts w:ascii="Arial" w:eastAsia="Times New Roman" w:hAnsi="Arial" w:cs="Arial"/>
                      <w:color w:val="000000"/>
                      <w:sz w:val="20"/>
                      <w:szCs w:val="20"/>
                      <w:lang w:eastAsia="pt-BR"/>
                    </w:rPr>
                  </w:pPr>
                  <w:ins w:id="30293" w:author="Philippe Hollanda - Oliveira Trust" w:date="2022-07-19T09:57:00Z">
                    <w:r w:rsidRPr="0016760B">
                      <w:rPr>
                        <w:rFonts w:ascii="Arial" w:eastAsia="Times New Roman" w:hAnsi="Arial" w:cs="Arial"/>
                        <w:color w:val="000000"/>
                        <w:sz w:val="20"/>
                        <w:szCs w:val="20"/>
                        <w:lang w:eastAsia="pt-BR"/>
                      </w:rPr>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2296A96C" w14:textId="77777777" w:rsidR="0016760B" w:rsidRPr="0016760B" w:rsidRDefault="0016760B" w:rsidP="0016760B">
                  <w:pPr>
                    <w:autoSpaceDE/>
                    <w:autoSpaceDN/>
                    <w:adjustRightInd/>
                    <w:jc w:val="center"/>
                    <w:rPr>
                      <w:ins w:id="30294" w:author="Philippe Hollanda - Oliveira Trust" w:date="2022-07-19T09:57:00Z"/>
                      <w:rFonts w:ascii="Arial" w:eastAsia="Times New Roman" w:hAnsi="Arial" w:cs="Arial"/>
                      <w:color w:val="000000"/>
                      <w:sz w:val="20"/>
                      <w:szCs w:val="20"/>
                      <w:lang w:eastAsia="pt-BR"/>
                    </w:rPr>
                  </w:pPr>
                  <w:ins w:id="30295"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8EE6576" w14:textId="77777777" w:rsidR="0016760B" w:rsidRPr="0016760B" w:rsidRDefault="0016760B" w:rsidP="0016760B">
                  <w:pPr>
                    <w:autoSpaceDE/>
                    <w:autoSpaceDN/>
                    <w:adjustRightInd/>
                    <w:jc w:val="center"/>
                    <w:rPr>
                      <w:ins w:id="30296" w:author="Philippe Hollanda - Oliveira Trust" w:date="2022-07-19T09:57:00Z"/>
                      <w:rFonts w:ascii="Arial" w:eastAsia="Times New Roman" w:hAnsi="Arial" w:cs="Arial"/>
                      <w:color w:val="000000"/>
                      <w:sz w:val="20"/>
                      <w:szCs w:val="20"/>
                      <w:lang w:eastAsia="pt-BR"/>
                    </w:rPr>
                  </w:pPr>
                  <w:ins w:id="30297" w:author="Philippe Hollanda - Oliveira Trust" w:date="2022-07-19T09:57:00Z">
                    <w:r w:rsidRPr="0016760B">
                      <w:rPr>
                        <w:rFonts w:ascii="Arial" w:eastAsia="Times New Roman" w:hAnsi="Arial" w:cs="Arial"/>
                        <w:color w:val="000000"/>
                        <w:sz w:val="20"/>
                        <w:szCs w:val="20"/>
                        <w:lang w:eastAsia="pt-BR"/>
                      </w:rPr>
                      <w:t>R$ 1.556,20</w:t>
                    </w:r>
                  </w:ins>
                </w:p>
              </w:tc>
            </w:tr>
            <w:tr w:rsidR="0016760B" w:rsidRPr="0016760B" w14:paraId="58E7C25A" w14:textId="77777777" w:rsidTr="0016760B">
              <w:trPr>
                <w:trHeight w:val="1785"/>
                <w:ins w:id="302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D86F5D" w14:textId="77777777" w:rsidR="0016760B" w:rsidRPr="0016760B" w:rsidRDefault="0016760B" w:rsidP="0016760B">
                  <w:pPr>
                    <w:autoSpaceDE/>
                    <w:autoSpaceDN/>
                    <w:adjustRightInd/>
                    <w:jc w:val="center"/>
                    <w:rPr>
                      <w:ins w:id="30299" w:author="Philippe Hollanda - Oliveira Trust" w:date="2022-07-19T09:57:00Z"/>
                      <w:rFonts w:ascii="Arial" w:eastAsia="Times New Roman" w:hAnsi="Arial" w:cs="Arial"/>
                      <w:color w:val="000000"/>
                      <w:sz w:val="20"/>
                      <w:szCs w:val="20"/>
                      <w:lang w:eastAsia="pt-BR"/>
                    </w:rPr>
                  </w:pPr>
                  <w:ins w:id="30300" w:author="Philippe Hollanda - Oliveira Trust" w:date="2022-07-19T09:57:00Z">
                    <w:r w:rsidRPr="0016760B">
                      <w:rPr>
                        <w:rFonts w:ascii="Arial" w:eastAsia="Times New Roman" w:hAnsi="Arial" w:cs="Arial"/>
                        <w:color w:val="000000"/>
                        <w:sz w:val="20"/>
                        <w:szCs w:val="20"/>
                        <w:lang w:eastAsia="pt-BR"/>
                      </w:rPr>
                      <w:t>TIJOLO</w:t>
                    </w:r>
                  </w:ins>
                </w:p>
              </w:tc>
              <w:tc>
                <w:tcPr>
                  <w:tcW w:w="2324" w:type="dxa"/>
                  <w:tcBorders>
                    <w:top w:val="nil"/>
                    <w:left w:val="nil"/>
                    <w:bottom w:val="single" w:sz="4" w:space="0" w:color="auto"/>
                    <w:right w:val="single" w:sz="4" w:space="0" w:color="auto"/>
                  </w:tcBorders>
                  <w:shd w:val="clear" w:color="auto" w:fill="auto"/>
                  <w:noWrap/>
                  <w:vAlign w:val="center"/>
                  <w:hideMark/>
                </w:tcPr>
                <w:p w14:paraId="6B3532A7" w14:textId="77777777" w:rsidR="0016760B" w:rsidRPr="0016760B" w:rsidRDefault="0016760B" w:rsidP="0016760B">
                  <w:pPr>
                    <w:autoSpaceDE/>
                    <w:autoSpaceDN/>
                    <w:adjustRightInd/>
                    <w:jc w:val="center"/>
                    <w:rPr>
                      <w:ins w:id="30301" w:author="Philippe Hollanda - Oliveira Trust" w:date="2022-07-19T09:57:00Z"/>
                      <w:rFonts w:ascii="Arial" w:eastAsia="Times New Roman" w:hAnsi="Arial" w:cs="Arial"/>
                      <w:color w:val="000000"/>
                      <w:sz w:val="20"/>
                      <w:szCs w:val="20"/>
                      <w:lang w:eastAsia="pt-BR"/>
                    </w:rPr>
                  </w:pPr>
                  <w:ins w:id="30302"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2E511C6" w14:textId="77777777" w:rsidR="0016760B" w:rsidRPr="0016760B" w:rsidRDefault="0016760B" w:rsidP="0016760B">
                  <w:pPr>
                    <w:autoSpaceDE/>
                    <w:autoSpaceDN/>
                    <w:adjustRightInd/>
                    <w:rPr>
                      <w:ins w:id="30303" w:author="Philippe Hollanda - Oliveira Trust" w:date="2022-07-19T09:57:00Z"/>
                      <w:rFonts w:ascii="Arial" w:eastAsia="Times New Roman" w:hAnsi="Arial" w:cs="Arial"/>
                      <w:color w:val="000000"/>
                      <w:sz w:val="20"/>
                      <w:szCs w:val="20"/>
                      <w:lang w:eastAsia="pt-BR"/>
                    </w:rPr>
                  </w:pPr>
                  <w:ins w:id="30304" w:author="Philippe Hollanda - Oliveira Trust" w:date="2022-07-19T09:57:00Z">
                    <w:r w:rsidRPr="0016760B">
                      <w:rPr>
                        <w:rFonts w:ascii="Arial" w:eastAsia="Times New Roman" w:hAnsi="Arial" w:cs="Arial"/>
                        <w:color w:val="000000"/>
                        <w:sz w:val="20"/>
                        <w:szCs w:val="20"/>
                        <w:lang w:eastAsia="pt-BR"/>
                      </w:rPr>
                      <w:t>R$ 5.533,00</w:t>
                    </w:r>
                  </w:ins>
                </w:p>
              </w:tc>
            </w:tr>
            <w:tr w:rsidR="0016760B" w:rsidRPr="0016760B" w14:paraId="0785D17D" w14:textId="77777777" w:rsidTr="0016760B">
              <w:trPr>
                <w:trHeight w:val="1785"/>
                <w:ins w:id="303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17E66A" w14:textId="77777777" w:rsidR="0016760B" w:rsidRPr="0016760B" w:rsidRDefault="0016760B" w:rsidP="0016760B">
                  <w:pPr>
                    <w:autoSpaceDE/>
                    <w:autoSpaceDN/>
                    <w:adjustRightInd/>
                    <w:jc w:val="center"/>
                    <w:rPr>
                      <w:ins w:id="30306" w:author="Philippe Hollanda - Oliveira Trust" w:date="2022-07-19T09:57:00Z"/>
                      <w:rFonts w:ascii="Arial" w:eastAsia="Times New Roman" w:hAnsi="Arial" w:cs="Arial"/>
                      <w:color w:val="000000"/>
                      <w:sz w:val="20"/>
                      <w:szCs w:val="20"/>
                      <w:lang w:eastAsia="pt-BR"/>
                    </w:rPr>
                  </w:pPr>
                  <w:ins w:id="30307" w:author="Philippe Hollanda - Oliveira Trust" w:date="2022-07-19T09:57:00Z">
                    <w:r w:rsidRPr="0016760B">
                      <w:rPr>
                        <w:rFonts w:ascii="Arial" w:eastAsia="Times New Roman" w:hAnsi="Arial" w:cs="Arial"/>
                        <w:color w:val="000000"/>
                        <w:sz w:val="20"/>
                        <w:szCs w:val="20"/>
                        <w:lang w:eastAsia="pt-BR"/>
                      </w:rPr>
                      <w:t>TIJOLO</w:t>
                    </w:r>
                  </w:ins>
                </w:p>
              </w:tc>
              <w:tc>
                <w:tcPr>
                  <w:tcW w:w="2324" w:type="dxa"/>
                  <w:tcBorders>
                    <w:top w:val="nil"/>
                    <w:left w:val="nil"/>
                    <w:bottom w:val="single" w:sz="4" w:space="0" w:color="auto"/>
                    <w:right w:val="single" w:sz="4" w:space="0" w:color="auto"/>
                  </w:tcBorders>
                  <w:shd w:val="clear" w:color="auto" w:fill="auto"/>
                  <w:noWrap/>
                  <w:vAlign w:val="center"/>
                  <w:hideMark/>
                </w:tcPr>
                <w:p w14:paraId="05EF43AF" w14:textId="77777777" w:rsidR="0016760B" w:rsidRPr="0016760B" w:rsidRDefault="0016760B" w:rsidP="0016760B">
                  <w:pPr>
                    <w:autoSpaceDE/>
                    <w:autoSpaceDN/>
                    <w:adjustRightInd/>
                    <w:jc w:val="center"/>
                    <w:rPr>
                      <w:ins w:id="30308" w:author="Philippe Hollanda - Oliveira Trust" w:date="2022-07-19T09:57:00Z"/>
                      <w:rFonts w:ascii="Arial" w:eastAsia="Times New Roman" w:hAnsi="Arial" w:cs="Arial"/>
                      <w:color w:val="000000"/>
                      <w:sz w:val="20"/>
                      <w:szCs w:val="20"/>
                      <w:lang w:eastAsia="pt-BR"/>
                    </w:rPr>
                  </w:pPr>
                  <w:ins w:id="30309"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7043584" w14:textId="77777777" w:rsidR="0016760B" w:rsidRPr="0016760B" w:rsidRDefault="0016760B" w:rsidP="0016760B">
                  <w:pPr>
                    <w:autoSpaceDE/>
                    <w:autoSpaceDN/>
                    <w:adjustRightInd/>
                    <w:jc w:val="center"/>
                    <w:rPr>
                      <w:ins w:id="30310" w:author="Philippe Hollanda - Oliveira Trust" w:date="2022-07-19T09:57:00Z"/>
                      <w:rFonts w:ascii="Arial" w:eastAsia="Times New Roman" w:hAnsi="Arial" w:cs="Arial"/>
                      <w:color w:val="000000"/>
                      <w:sz w:val="20"/>
                      <w:szCs w:val="20"/>
                      <w:lang w:eastAsia="pt-BR"/>
                    </w:rPr>
                  </w:pPr>
                  <w:ins w:id="30311" w:author="Philippe Hollanda - Oliveira Trust" w:date="2022-07-19T09:57:00Z">
                    <w:r w:rsidRPr="0016760B">
                      <w:rPr>
                        <w:rFonts w:ascii="Arial" w:eastAsia="Times New Roman" w:hAnsi="Arial" w:cs="Arial"/>
                        <w:color w:val="000000"/>
                        <w:sz w:val="20"/>
                        <w:szCs w:val="20"/>
                        <w:lang w:eastAsia="pt-BR"/>
                      </w:rPr>
                      <w:t>R$ 562,50</w:t>
                    </w:r>
                  </w:ins>
                </w:p>
              </w:tc>
            </w:tr>
            <w:tr w:rsidR="0016760B" w:rsidRPr="0016760B" w14:paraId="6E9FCD30" w14:textId="77777777" w:rsidTr="0016760B">
              <w:trPr>
                <w:trHeight w:val="1785"/>
                <w:ins w:id="303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C2554B" w14:textId="77777777" w:rsidR="0016760B" w:rsidRPr="0016760B" w:rsidRDefault="0016760B" w:rsidP="0016760B">
                  <w:pPr>
                    <w:autoSpaceDE/>
                    <w:autoSpaceDN/>
                    <w:adjustRightInd/>
                    <w:jc w:val="center"/>
                    <w:rPr>
                      <w:ins w:id="30313" w:author="Philippe Hollanda - Oliveira Trust" w:date="2022-07-19T09:57:00Z"/>
                      <w:rFonts w:ascii="Arial" w:eastAsia="Times New Roman" w:hAnsi="Arial" w:cs="Arial"/>
                      <w:color w:val="000000"/>
                      <w:sz w:val="20"/>
                      <w:szCs w:val="20"/>
                      <w:lang w:eastAsia="pt-BR"/>
                    </w:rPr>
                  </w:pPr>
                  <w:ins w:id="30314" w:author="Philippe Hollanda - Oliveira Trust" w:date="2022-07-19T09:57:00Z">
                    <w:r w:rsidRPr="0016760B">
                      <w:rPr>
                        <w:rFonts w:ascii="Arial" w:eastAsia="Times New Roman" w:hAnsi="Arial" w:cs="Arial"/>
                        <w:color w:val="000000"/>
                        <w:sz w:val="20"/>
                        <w:szCs w:val="20"/>
                        <w:lang w:eastAsia="pt-BR"/>
                      </w:rPr>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414EF085" w14:textId="77777777" w:rsidR="0016760B" w:rsidRPr="0016760B" w:rsidRDefault="0016760B" w:rsidP="0016760B">
                  <w:pPr>
                    <w:autoSpaceDE/>
                    <w:autoSpaceDN/>
                    <w:adjustRightInd/>
                    <w:jc w:val="center"/>
                    <w:rPr>
                      <w:ins w:id="30315" w:author="Philippe Hollanda - Oliveira Trust" w:date="2022-07-19T09:57:00Z"/>
                      <w:rFonts w:ascii="Arial" w:eastAsia="Times New Roman" w:hAnsi="Arial" w:cs="Arial"/>
                      <w:color w:val="000000"/>
                      <w:sz w:val="20"/>
                      <w:szCs w:val="20"/>
                      <w:lang w:eastAsia="pt-BR"/>
                    </w:rPr>
                  </w:pPr>
                  <w:ins w:id="30316"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0C6DE2BB" w14:textId="77777777" w:rsidR="0016760B" w:rsidRPr="0016760B" w:rsidRDefault="0016760B" w:rsidP="0016760B">
                  <w:pPr>
                    <w:autoSpaceDE/>
                    <w:autoSpaceDN/>
                    <w:adjustRightInd/>
                    <w:jc w:val="center"/>
                    <w:rPr>
                      <w:ins w:id="30317" w:author="Philippe Hollanda - Oliveira Trust" w:date="2022-07-19T09:57:00Z"/>
                      <w:rFonts w:ascii="Arial" w:eastAsia="Times New Roman" w:hAnsi="Arial" w:cs="Arial"/>
                      <w:color w:val="000000"/>
                      <w:sz w:val="20"/>
                      <w:szCs w:val="20"/>
                      <w:lang w:eastAsia="pt-BR"/>
                    </w:rPr>
                  </w:pPr>
                  <w:ins w:id="30318" w:author="Philippe Hollanda - Oliveira Trust" w:date="2022-07-19T09:57:00Z">
                    <w:r w:rsidRPr="0016760B">
                      <w:rPr>
                        <w:rFonts w:ascii="Arial" w:eastAsia="Times New Roman" w:hAnsi="Arial" w:cs="Arial"/>
                        <w:color w:val="000000"/>
                        <w:sz w:val="20"/>
                        <w:szCs w:val="20"/>
                        <w:lang w:eastAsia="pt-BR"/>
                      </w:rPr>
                      <w:t>R$ 1.281,27</w:t>
                    </w:r>
                  </w:ins>
                </w:p>
              </w:tc>
            </w:tr>
            <w:tr w:rsidR="0016760B" w:rsidRPr="0016760B" w14:paraId="009FBCB0" w14:textId="77777777" w:rsidTr="0016760B">
              <w:trPr>
                <w:trHeight w:val="1785"/>
                <w:ins w:id="303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8F9F8E" w14:textId="77777777" w:rsidR="0016760B" w:rsidRPr="0016760B" w:rsidRDefault="0016760B" w:rsidP="0016760B">
                  <w:pPr>
                    <w:autoSpaceDE/>
                    <w:autoSpaceDN/>
                    <w:adjustRightInd/>
                    <w:jc w:val="center"/>
                    <w:rPr>
                      <w:ins w:id="30320" w:author="Philippe Hollanda - Oliveira Trust" w:date="2022-07-19T09:57:00Z"/>
                      <w:rFonts w:ascii="Arial" w:eastAsia="Times New Roman" w:hAnsi="Arial" w:cs="Arial"/>
                      <w:color w:val="000000"/>
                      <w:sz w:val="20"/>
                      <w:szCs w:val="20"/>
                      <w:lang w:eastAsia="pt-BR"/>
                    </w:rPr>
                  </w:pPr>
                  <w:ins w:id="30321" w:author="Philippe Hollanda - Oliveira Trust" w:date="2022-07-19T09:57:00Z">
                    <w:r w:rsidRPr="0016760B">
                      <w:rPr>
                        <w:rFonts w:ascii="Arial" w:eastAsia="Times New Roman" w:hAnsi="Arial" w:cs="Arial"/>
                        <w:color w:val="000000"/>
                        <w:sz w:val="20"/>
                        <w:szCs w:val="20"/>
                        <w:lang w:eastAsia="pt-BR"/>
                      </w:rPr>
                      <w:lastRenderedPageBreak/>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37E8BA77" w14:textId="77777777" w:rsidR="0016760B" w:rsidRPr="0016760B" w:rsidRDefault="0016760B" w:rsidP="0016760B">
                  <w:pPr>
                    <w:autoSpaceDE/>
                    <w:autoSpaceDN/>
                    <w:adjustRightInd/>
                    <w:jc w:val="center"/>
                    <w:rPr>
                      <w:ins w:id="30322" w:author="Philippe Hollanda - Oliveira Trust" w:date="2022-07-19T09:57:00Z"/>
                      <w:rFonts w:ascii="Arial" w:eastAsia="Times New Roman" w:hAnsi="Arial" w:cs="Arial"/>
                      <w:color w:val="000000"/>
                      <w:sz w:val="20"/>
                      <w:szCs w:val="20"/>
                      <w:lang w:eastAsia="pt-BR"/>
                    </w:rPr>
                  </w:pPr>
                  <w:ins w:id="30323" w:author="Philippe Hollanda - Oliveira Trust" w:date="2022-07-19T09:57:00Z">
                    <w:r w:rsidRPr="0016760B">
                      <w:rPr>
                        <w:rFonts w:ascii="Arial" w:eastAsia="Times New Roman" w:hAnsi="Arial" w:cs="Arial"/>
                        <w:color w:val="000000"/>
                        <w:sz w:val="20"/>
                        <w:szCs w:val="20"/>
                        <w:lang w:eastAsia="pt-BR"/>
                      </w:rPr>
                      <w:t>09/02/2022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764643B0" w14:textId="77777777" w:rsidR="0016760B" w:rsidRPr="0016760B" w:rsidRDefault="0016760B" w:rsidP="0016760B">
                  <w:pPr>
                    <w:autoSpaceDE/>
                    <w:autoSpaceDN/>
                    <w:adjustRightInd/>
                    <w:jc w:val="center"/>
                    <w:rPr>
                      <w:ins w:id="30324" w:author="Philippe Hollanda - Oliveira Trust" w:date="2022-07-19T09:57:00Z"/>
                      <w:rFonts w:ascii="Arial" w:eastAsia="Times New Roman" w:hAnsi="Arial" w:cs="Arial"/>
                      <w:color w:val="000000"/>
                      <w:sz w:val="20"/>
                      <w:szCs w:val="20"/>
                      <w:lang w:eastAsia="pt-BR"/>
                    </w:rPr>
                  </w:pPr>
                  <w:ins w:id="30325" w:author="Philippe Hollanda - Oliveira Trust" w:date="2022-07-19T09:57:00Z">
                    <w:r w:rsidRPr="0016760B">
                      <w:rPr>
                        <w:rFonts w:ascii="Arial" w:eastAsia="Times New Roman" w:hAnsi="Arial" w:cs="Arial"/>
                        <w:color w:val="000000"/>
                        <w:sz w:val="20"/>
                        <w:szCs w:val="20"/>
                        <w:lang w:eastAsia="pt-BR"/>
                      </w:rPr>
                      <w:t>R$ 780,00</w:t>
                    </w:r>
                  </w:ins>
                </w:p>
              </w:tc>
            </w:tr>
            <w:tr w:rsidR="0016760B" w:rsidRPr="0016760B" w14:paraId="2B6C1CDC" w14:textId="77777777" w:rsidTr="0016760B">
              <w:trPr>
                <w:trHeight w:val="1785"/>
                <w:ins w:id="303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166842" w14:textId="77777777" w:rsidR="0016760B" w:rsidRPr="0016760B" w:rsidRDefault="0016760B" w:rsidP="0016760B">
                  <w:pPr>
                    <w:autoSpaceDE/>
                    <w:autoSpaceDN/>
                    <w:adjustRightInd/>
                    <w:jc w:val="center"/>
                    <w:rPr>
                      <w:ins w:id="30327" w:author="Philippe Hollanda - Oliveira Trust" w:date="2022-07-19T09:57:00Z"/>
                      <w:rFonts w:ascii="Arial" w:eastAsia="Times New Roman" w:hAnsi="Arial" w:cs="Arial"/>
                      <w:color w:val="000000"/>
                      <w:sz w:val="20"/>
                      <w:szCs w:val="20"/>
                      <w:lang w:eastAsia="pt-BR"/>
                    </w:rPr>
                  </w:pPr>
                  <w:ins w:id="30328" w:author="Philippe Hollanda - Oliveira Trust" w:date="2022-07-19T09:57:00Z">
                    <w:r w:rsidRPr="0016760B">
                      <w:rPr>
                        <w:rFonts w:ascii="Arial" w:eastAsia="Times New Roman" w:hAnsi="Arial" w:cs="Arial"/>
                        <w:color w:val="000000"/>
                        <w:sz w:val="20"/>
                        <w:szCs w:val="20"/>
                        <w:lang w:eastAsia="pt-BR"/>
                      </w:rPr>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75AA67EB" w14:textId="77777777" w:rsidR="0016760B" w:rsidRPr="0016760B" w:rsidRDefault="0016760B" w:rsidP="0016760B">
                  <w:pPr>
                    <w:autoSpaceDE/>
                    <w:autoSpaceDN/>
                    <w:adjustRightInd/>
                    <w:jc w:val="center"/>
                    <w:rPr>
                      <w:ins w:id="30329" w:author="Philippe Hollanda - Oliveira Trust" w:date="2022-07-19T09:57:00Z"/>
                      <w:rFonts w:ascii="Arial" w:eastAsia="Times New Roman" w:hAnsi="Arial" w:cs="Arial"/>
                      <w:color w:val="000000"/>
                      <w:sz w:val="20"/>
                      <w:szCs w:val="20"/>
                      <w:lang w:eastAsia="pt-BR"/>
                    </w:rPr>
                  </w:pPr>
                  <w:ins w:id="30330" w:author="Philippe Hollanda - Oliveira Trust" w:date="2022-07-19T09:57:00Z">
                    <w:r w:rsidRPr="0016760B">
                      <w:rPr>
                        <w:rFonts w:ascii="Arial" w:eastAsia="Times New Roman" w:hAnsi="Arial" w:cs="Arial"/>
                        <w:color w:val="000000"/>
                        <w:sz w:val="20"/>
                        <w:szCs w:val="20"/>
                        <w:lang w:eastAsia="pt-BR"/>
                      </w:rPr>
                      <w:t>14/02/2022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56193B4" w14:textId="77777777" w:rsidR="0016760B" w:rsidRPr="0016760B" w:rsidRDefault="0016760B" w:rsidP="0016760B">
                  <w:pPr>
                    <w:autoSpaceDE/>
                    <w:autoSpaceDN/>
                    <w:adjustRightInd/>
                    <w:jc w:val="center"/>
                    <w:rPr>
                      <w:ins w:id="30331" w:author="Philippe Hollanda - Oliveira Trust" w:date="2022-07-19T09:57:00Z"/>
                      <w:rFonts w:ascii="Arial" w:eastAsia="Times New Roman" w:hAnsi="Arial" w:cs="Arial"/>
                      <w:color w:val="000000"/>
                      <w:sz w:val="20"/>
                      <w:szCs w:val="20"/>
                      <w:lang w:eastAsia="pt-BR"/>
                    </w:rPr>
                  </w:pPr>
                  <w:ins w:id="30332" w:author="Philippe Hollanda - Oliveira Trust" w:date="2022-07-19T09:57:00Z">
                    <w:r w:rsidRPr="0016760B">
                      <w:rPr>
                        <w:rFonts w:ascii="Arial" w:eastAsia="Times New Roman" w:hAnsi="Arial" w:cs="Arial"/>
                        <w:color w:val="000000"/>
                        <w:sz w:val="20"/>
                        <w:szCs w:val="20"/>
                        <w:lang w:eastAsia="pt-BR"/>
                      </w:rPr>
                      <w:t>R$ 585,00</w:t>
                    </w:r>
                  </w:ins>
                </w:p>
              </w:tc>
            </w:tr>
            <w:tr w:rsidR="0016760B" w:rsidRPr="0016760B" w14:paraId="65B6AD17" w14:textId="77777777" w:rsidTr="0016760B">
              <w:trPr>
                <w:trHeight w:val="1785"/>
                <w:ins w:id="303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9BEDCC" w14:textId="77777777" w:rsidR="0016760B" w:rsidRPr="0016760B" w:rsidRDefault="0016760B" w:rsidP="0016760B">
                  <w:pPr>
                    <w:autoSpaceDE/>
                    <w:autoSpaceDN/>
                    <w:adjustRightInd/>
                    <w:jc w:val="center"/>
                    <w:rPr>
                      <w:ins w:id="30334" w:author="Philippe Hollanda - Oliveira Trust" w:date="2022-07-19T09:57:00Z"/>
                      <w:rFonts w:ascii="Arial" w:eastAsia="Times New Roman" w:hAnsi="Arial" w:cs="Arial"/>
                      <w:color w:val="000000"/>
                      <w:sz w:val="20"/>
                      <w:szCs w:val="20"/>
                      <w:lang w:eastAsia="pt-BR"/>
                    </w:rPr>
                  </w:pPr>
                  <w:ins w:id="30335" w:author="Philippe Hollanda - Oliveira Trust" w:date="2022-07-19T09:57:00Z">
                    <w:r w:rsidRPr="0016760B">
                      <w:rPr>
                        <w:rFonts w:ascii="Arial" w:eastAsia="Times New Roman" w:hAnsi="Arial" w:cs="Arial"/>
                        <w:color w:val="000000"/>
                        <w:sz w:val="20"/>
                        <w:szCs w:val="20"/>
                        <w:lang w:eastAsia="pt-BR"/>
                      </w:rPr>
                      <w:t>TINTA</w:t>
                    </w:r>
                  </w:ins>
                </w:p>
              </w:tc>
              <w:tc>
                <w:tcPr>
                  <w:tcW w:w="2324" w:type="dxa"/>
                  <w:tcBorders>
                    <w:top w:val="nil"/>
                    <w:left w:val="nil"/>
                    <w:bottom w:val="single" w:sz="4" w:space="0" w:color="auto"/>
                    <w:right w:val="single" w:sz="4" w:space="0" w:color="auto"/>
                  </w:tcBorders>
                  <w:shd w:val="clear" w:color="auto" w:fill="auto"/>
                  <w:noWrap/>
                  <w:vAlign w:val="center"/>
                  <w:hideMark/>
                </w:tcPr>
                <w:p w14:paraId="11FEAF10" w14:textId="77777777" w:rsidR="0016760B" w:rsidRPr="0016760B" w:rsidRDefault="0016760B" w:rsidP="0016760B">
                  <w:pPr>
                    <w:autoSpaceDE/>
                    <w:autoSpaceDN/>
                    <w:adjustRightInd/>
                    <w:jc w:val="center"/>
                    <w:rPr>
                      <w:ins w:id="30336" w:author="Philippe Hollanda - Oliveira Trust" w:date="2022-07-19T09:57:00Z"/>
                      <w:rFonts w:ascii="Arial" w:eastAsia="Times New Roman" w:hAnsi="Arial" w:cs="Arial"/>
                      <w:color w:val="000000"/>
                      <w:sz w:val="20"/>
                      <w:szCs w:val="20"/>
                      <w:lang w:eastAsia="pt-BR"/>
                    </w:rPr>
                  </w:pPr>
                  <w:ins w:id="30337"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728EA757" w14:textId="77777777" w:rsidR="0016760B" w:rsidRPr="0016760B" w:rsidRDefault="0016760B" w:rsidP="0016760B">
                  <w:pPr>
                    <w:autoSpaceDE/>
                    <w:autoSpaceDN/>
                    <w:adjustRightInd/>
                    <w:jc w:val="center"/>
                    <w:rPr>
                      <w:ins w:id="30338" w:author="Philippe Hollanda - Oliveira Trust" w:date="2022-07-19T09:57:00Z"/>
                      <w:rFonts w:ascii="Arial" w:eastAsia="Times New Roman" w:hAnsi="Arial" w:cs="Arial"/>
                      <w:color w:val="000000"/>
                      <w:sz w:val="20"/>
                      <w:szCs w:val="20"/>
                      <w:lang w:eastAsia="pt-BR"/>
                    </w:rPr>
                  </w:pPr>
                  <w:ins w:id="30339" w:author="Philippe Hollanda - Oliveira Trust" w:date="2022-07-19T09:57:00Z">
                    <w:r w:rsidRPr="0016760B">
                      <w:rPr>
                        <w:rFonts w:ascii="Arial" w:eastAsia="Times New Roman" w:hAnsi="Arial" w:cs="Arial"/>
                        <w:color w:val="000000"/>
                        <w:sz w:val="20"/>
                        <w:szCs w:val="20"/>
                        <w:lang w:eastAsia="pt-BR"/>
                      </w:rPr>
                      <w:t>R$ 1.755,00</w:t>
                    </w:r>
                  </w:ins>
                </w:p>
              </w:tc>
            </w:tr>
            <w:tr w:rsidR="0016760B" w:rsidRPr="0016760B" w14:paraId="6BE68DAF" w14:textId="77777777" w:rsidTr="0016760B">
              <w:trPr>
                <w:trHeight w:val="1785"/>
                <w:ins w:id="303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1B2831" w14:textId="77777777" w:rsidR="0016760B" w:rsidRPr="0016760B" w:rsidRDefault="0016760B" w:rsidP="0016760B">
                  <w:pPr>
                    <w:autoSpaceDE/>
                    <w:autoSpaceDN/>
                    <w:adjustRightInd/>
                    <w:jc w:val="center"/>
                    <w:rPr>
                      <w:ins w:id="30341" w:author="Philippe Hollanda - Oliveira Trust" w:date="2022-07-19T09:57:00Z"/>
                      <w:rFonts w:ascii="Arial" w:eastAsia="Times New Roman" w:hAnsi="Arial" w:cs="Arial"/>
                      <w:color w:val="000000"/>
                      <w:sz w:val="20"/>
                      <w:szCs w:val="20"/>
                      <w:lang w:eastAsia="pt-BR"/>
                    </w:rPr>
                  </w:pPr>
                  <w:ins w:id="30342" w:author="Philippe Hollanda - Oliveira Trust" w:date="2022-07-19T09:57:00Z">
                    <w:r w:rsidRPr="0016760B">
                      <w:rPr>
                        <w:rFonts w:ascii="Arial" w:eastAsia="Times New Roman" w:hAnsi="Arial" w:cs="Arial"/>
                        <w:color w:val="000000"/>
                        <w:sz w:val="20"/>
                        <w:szCs w:val="20"/>
                        <w:lang w:eastAsia="pt-BR"/>
                      </w:rPr>
                      <w:t>METALON</w:t>
                    </w:r>
                  </w:ins>
                </w:p>
              </w:tc>
              <w:tc>
                <w:tcPr>
                  <w:tcW w:w="2324" w:type="dxa"/>
                  <w:tcBorders>
                    <w:top w:val="nil"/>
                    <w:left w:val="nil"/>
                    <w:bottom w:val="single" w:sz="4" w:space="0" w:color="auto"/>
                    <w:right w:val="single" w:sz="4" w:space="0" w:color="auto"/>
                  </w:tcBorders>
                  <w:shd w:val="clear" w:color="auto" w:fill="auto"/>
                  <w:noWrap/>
                  <w:vAlign w:val="center"/>
                  <w:hideMark/>
                </w:tcPr>
                <w:p w14:paraId="28E1BBAA" w14:textId="77777777" w:rsidR="0016760B" w:rsidRPr="0016760B" w:rsidRDefault="0016760B" w:rsidP="0016760B">
                  <w:pPr>
                    <w:autoSpaceDE/>
                    <w:autoSpaceDN/>
                    <w:adjustRightInd/>
                    <w:jc w:val="center"/>
                    <w:rPr>
                      <w:ins w:id="30343" w:author="Philippe Hollanda - Oliveira Trust" w:date="2022-07-19T09:57:00Z"/>
                      <w:rFonts w:ascii="Arial" w:eastAsia="Times New Roman" w:hAnsi="Arial" w:cs="Arial"/>
                      <w:color w:val="000000"/>
                      <w:sz w:val="20"/>
                      <w:szCs w:val="20"/>
                      <w:lang w:eastAsia="pt-BR"/>
                    </w:rPr>
                  </w:pPr>
                  <w:ins w:id="30344"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76E936C1" w14:textId="77777777" w:rsidR="0016760B" w:rsidRPr="0016760B" w:rsidRDefault="0016760B" w:rsidP="0016760B">
                  <w:pPr>
                    <w:autoSpaceDE/>
                    <w:autoSpaceDN/>
                    <w:adjustRightInd/>
                    <w:jc w:val="center"/>
                    <w:rPr>
                      <w:ins w:id="30345" w:author="Philippe Hollanda - Oliveira Trust" w:date="2022-07-19T09:57:00Z"/>
                      <w:rFonts w:ascii="Arial" w:eastAsia="Times New Roman" w:hAnsi="Arial" w:cs="Arial"/>
                      <w:color w:val="000000"/>
                      <w:sz w:val="20"/>
                      <w:szCs w:val="20"/>
                      <w:lang w:eastAsia="pt-BR"/>
                    </w:rPr>
                  </w:pPr>
                  <w:ins w:id="30346" w:author="Philippe Hollanda - Oliveira Trust" w:date="2022-07-19T09:57:00Z">
                    <w:r w:rsidRPr="0016760B">
                      <w:rPr>
                        <w:rFonts w:ascii="Arial" w:eastAsia="Times New Roman" w:hAnsi="Arial" w:cs="Arial"/>
                        <w:color w:val="000000"/>
                        <w:sz w:val="20"/>
                        <w:szCs w:val="20"/>
                        <w:lang w:eastAsia="pt-BR"/>
                      </w:rPr>
                      <w:t>R$ 2.850,00</w:t>
                    </w:r>
                  </w:ins>
                </w:p>
              </w:tc>
            </w:tr>
            <w:tr w:rsidR="0016760B" w:rsidRPr="0016760B" w14:paraId="1C5E1779" w14:textId="77777777" w:rsidTr="0016760B">
              <w:trPr>
                <w:trHeight w:val="1785"/>
                <w:ins w:id="303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D67148" w14:textId="77777777" w:rsidR="0016760B" w:rsidRPr="0016760B" w:rsidRDefault="0016760B" w:rsidP="0016760B">
                  <w:pPr>
                    <w:autoSpaceDE/>
                    <w:autoSpaceDN/>
                    <w:adjustRightInd/>
                    <w:jc w:val="center"/>
                    <w:rPr>
                      <w:ins w:id="30348" w:author="Philippe Hollanda - Oliveira Trust" w:date="2022-07-19T09:57:00Z"/>
                      <w:rFonts w:ascii="Arial" w:eastAsia="Times New Roman" w:hAnsi="Arial" w:cs="Arial"/>
                      <w:color w:val="000000"/>
                      <w:sz w:val="20"/>
                      <w:szCs w:val="20"/>
                      <w:lang w:eastAsia="pt-BR"/>
                    </w:rPr>
                  </w:pPr>
                  <w:ins w:id="30349" w:author="Philippe Hollanda - Oliveira Trust" w:date="2022-07-19T09:57:00Z">
                    <w:r w:rsidRPr="0016760B">
                      <w:rPr>
                        <w:rFonts w:ascii="Arial" w:eastAsia="Times New Roman" w:hAnsi="Arial" w:cs="Arial"/>
                        <w:color w:val="000000"/>
                        <w:sz w:val="20"/>
                        <w:szCs w:val="20"/>
                        <w:lang w:eastAsia="pt-BR"/>
                      </w:rPr>
                      <w:t>LUMINÁRIA</w:t>
                    </w:r>
                  </w:ins>
                </w:p>
              </w:tc>
              <w:tc>
                <w:tcPr>
                  <w:tcW w:w="2324" w:type="dxa"/>
                  <w:tcBorders>
                    <w:top w:val="nil"/>
                    <w:left w:val="nil"/>
                    <w:bottom w:val="single" w:sz="4" w:space="0" w:color="auto"/>
                    <w:right w:val="single" w:sz="4" w:space="0" w:color="auto"/>
                  </w:tcBorders>
                  <w:shd w:val="clear" w:color="auto" w:fill="auto"/>
                  <w:noWrap/>
                  <w:vAlign w:val="center"/>
                  <w:hideMark/>
                </w:tcPr>
                <w:p w14:paraId="6BC490A0" w14:textId="77777777" w:rsidR="0016760B" w:rsidRPr="0016760B" w:rsidRDefault="0016760B" w:rsidP="0016760B">
                  <w:pPr>
                    <w:autoSpaceDE/>
                    <w:autoSpaceDN/>
                    <w:adjustRightInd/>
                    <w:jc w:val="center"/>
                    <w:rPr>
                      <w:ins w:id="30350" w:author="Philippe Hollanda - Oliveira Trust" w:date="2022-07-19T09:57:00Z"/>
                      <w:rFonts w:ascii="Arial" w:eastAsia="Times New Roman" w:hAnsi="Arial" w:cs="Arial"/>
                      <w:color w:val="000000"/>
                      <w:sz w:val="20"/>
                      <w:szCs w:val="20"/>
                      <w:lang w:eastAsia="pt-BR"/>
                    </w:rPr>
                  </w:pPr>
                  <w:ins w:id="30351" w:author="Philippe Hollanda - Oliveira Trust" w:date="2022-07-19T09:57:00Z">
                    <w:r w:rsidRPr="0016760B">
                      <w:rPr>
                        <w:rFonts w:ascii="Arial" w:eastAsia="Times New Roman" w:hAnsi="Arial" w:cs="Arial"/>
                        <w:color w:val="000000"/>
                        <w:sz w:val="20"/>
                        <w:szCs w:val="20"/>
                        <w:lang w:eastAsia="pt-BR"/>
                      </w:rPr>
                      <w:t>13/04/2022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6EED302D" w14:textId="77777777" w:rsidR="0016760B" w:rsidRPr="0016760B" w:rsidRDefault="0016760B" w:rsidP="0016760B">
                  <w:pPr>
                    <w:autoSpaceDE/>
                    <w:autoSpaceDN/>
                    <w:adjustRightInd/>
                    <w:jc w:val="center"/>
                    <w:rPr>
                      <w:ins w:id="30352" w:author="Philippe Hollanda - Oliveira Trust" w:date="2022-07-19T09:57:00Z"/>
                      <w:rFonts w:ascii="Arial" w:eastAsia="Times New Roman" w:hAnsi="Arial" w:cs="Arial"/>
                      <w:color w:val="000000"/>
                      <w:sz w:val="20"/>
                      <w:szCs w:val="20"/>
                      <w:lang w:eastAsia="pt-BR"/>
                    </w:rPr>
                  </w:pPr>
                  <w:ins w:id="30353" w:author="Philippe Hollanda - Oliveira Trust" w:date="2022-07-19T09:57:00Z">
                    <w:r w:rsidRPr="0016760B">
                      <w:rPr>
                        <w:rFonts w:ascii="Arial" w:eastAsia="Times New Roman" w:hAnsi="Arial" w:cs="Arial"/>
                        <w:color w:val="000000"/>
                        <w:sz w:val="20"/>
                        <w:szCs w:val="20"/>
                        <w:lang w:eastAsia="pt-BR"/>
                      </w:rPr>
                      <w:t>R$ 3.246,00</w:t>
                    </w:r>
                  </w:ins>
                </w:p>
              </w:tc>
            </w:tr>
            <w:tr w:rsidR="0016760B" w:rsidRPr="0016760B" w14:paraId="07DC3D71" w14:textId="77777777" w:rsidTr="0016760B">
              <w:trPr>
                <w:trHeight w:val="1785"/>
                <w:ins w:id="3035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0B750CD" w14:textId="77777777" w:rsidR="0016760B" w:rsidRPr="0016760B" w:rsidRDefault="0016760B" w:rsidP="0016760B">
                  <w:pPr>
                    <w:autoSpaceDE/>
                    <w:autoSpaceDN/>
                    <w:adjustRightInd/>
                    <w:jc w:val="center"/>
                    <w:rPr>
                      <w:ins w:id="30355" w:author="Philippe Hollanda - Oliveira Trust" w:date="2022-07-19T09:57:00Z"/>
                      <w:rFonts w:ascii="Arial" w:eastAsia="Times New Roman" w:hAnsi="Arial" w:cs="Arial"/>
                      <w:color w:val="000000"/>
                      <w:sz w:val="20"/>
                      <w:szCs w:val="20"/>
                      <w:lang w:eastAsia="pt-BR"/>
                    </w:rPr>
                  </w:pPr>
                  <w:ins w:id="30356"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3A3AC20" w14:textId="77777777" w:rsidR="0016760B" w:rsidRPr="0016760B" w:rsidRDefault="0016760B" w:rsidP="0016760B">
                  <w:pPr>
                    <w:autoSpaceDE/>
                    <w:autoSpaceDN/>
                    <w:adjustRightInd/>
                    <w:jc w:val="center"/>
                    <w:rPr>
                      <w:ins w:id="30357" w:author="Philippe Hollanda - Oliveira Trust" w:date="2022-07-19T09:57:00Z"/>
                      <w:rFonts w:ascii="Arial" w:eastAsia="Times New Roman" w:hAnsi="Arial" w:cs="Arial"/>
                      <w:color w:val="000000"/>
                      <w:sz w:val="20"/>
                      <w:szCs w:val="20"/>
                      <w:lang w:eastAsia="pt-BR"/>
                    </w:rPr>
                  </w:pPr>
                  <w:ins w:id="30358" w:author="Philippe Hollanda - Oliveira Trust" w:date="2022-07-19T09:57:00Z">
                    <w:r w:rsidRPr="0016760B">
                      <w:rPr>
                        <w:rFonts w:ascii="Arial" w:eastAsia="Times New Roman" w:hAnsi="Arial" w:cs="Arial"/>
                        <w:color w:val="000000"/>
                        <w:sz w:val="20"/>
                        <w:szCs w:val="20"/>
                        <w:lang w:eastAsia="pt-BR"/>
                      </w:rPr>
                      <w:t>17/02/2022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690F37CA" w14:textId="77777777" w:rsidR="0016760B" w:rsidRPr="0016760B" w:rsidRDefault="0016760B" w:rsidP="0016760B">
                  <w:pPr>
                    <w:autoSpaceDE/>
                    <w:autoSpaceDN/>
                    <w:adjustRightInd/>
                    <w:jc w:val="center"/>
                    <w:rPr>
                      <w:ins w:id="30359" w:author="Philippe Hollanda - Oliveira Trust" w:date="2022-07-19T09:57:00Z"/>
                      <w:rFonts w:ascii="Arial" w:eastAsia="Times New Roman" w:hAnsi="Arial" w:cs="Arial"/>
                      <w:color w:val="000000"/>
                      <w:sz w:val="20"/>
                      <w:szCs w:val="20"/>
                      <w:lang w:eastAsia="pt-BR"/>
                    </w:rPr>
                  </w:pPr>
                  <w:ins w:id="30360" w:author="Philippe Hollanda - Oliveira Trust" w:date="2022-07-19T09:57:00Z">
                    <w:r w:rsidRPr="0016760B">
                      <w:rPr>
                        <w:rFonts w:ascii="Arial" w:eastAsia="Times New Roman" w:hAnsi="Arial" w:cs="Arial"/>
                        <w:color w:val="000000"/>
                        <w:sz w:val="20"/>
                        <w:szCs w:val="20"/>
                        <w:lang w:eastAsia="pt-BR"/>
                      </w:rPr>
                      <w:t>R$ 1.344,38</w:t>
                    </w:r>
                  </w:ins>
                </w:p>
              </w:tc>
            </w:tr>
            <w:tr w:rsidR="0016760B" w:rsidRPr="0016760B" w14:paraId="007E0DAA" w14:textId="77777777" w:rsidTr="0016760B">
              <w:trPr>
                <w:trHeight w:val="1785"/>
                <w:ins w:id="3036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272DD199" w14:textId="77777777" w:rsidR="0016760B" w:rsidRPr="0016760B" w:rsidRDefault="0016760B" w:rsidP="0016760B">
                  <w:pPr>
                    <w:autoSpaceDE/>
                    <w:autoSpaceDN/>
                    <w:adjustRightInd/>
                    <w:rPr>
                      <w:ins w:id="3036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3CEA13E" w14:textId="77777777" w:rsidR="0016760B" w:rsidRPr="0016760B" w:rsidRDefault="0016760B" w:rsidP="0016760B">
                  <w:pPr>
                    <w:autoSpaceDE/>
                    <w:autoSpaceDN/>
                    <w:adjustRightInd/>
                    <w:jc w:val="center"/>
                    <w:rPr>
                      <w:ins w:id="30363" w:author="Philippe Hollanda - Oliveira Trust" w:date="2022-07-19T09:57:00Z"/>
                      <w:rFonts w:ascii="Arial" w:eastAsia="Times New Roman" w:hAnsi="Arial" w:cs="Arial"/>
                      <w:color w:val="000000"/>
                      <w:sz w:val="20"/>
                      <w:szCs w:val="20"/>
                      <w:lang w:eastAsia="pt-BR"/>
                    </w:rPr>
                  </w:pPr>
                  <w:ins w:id="30364" w:author="Philippe Hollanda - Oliveira Trust" w:date="2022-07-19T09:57:00Z">
                    <w:r w:rsidRPr="0016760B">
                      <w:rPr>
                        <w:rFonts w:ascii="Arial" w:eastAsia="Times New Roman" w:hAnsi="Arial" w:cs="Arial"/>
                        <w:color w:val="000000"/>
                        <w:sz w:val="20"/>
                        <w:szCs w:val="20"/>
                        <w:lang w:eastAsia="pt-BR"/>
                      </w:rPr>
                      <w:t>04/03/2022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490C8603" w14:textId="77777777" w:rsidR="0016760B" w:rsidRPr="0016760B" w:rsidRDefault="0016760B" w:rsidP="0016760B">
                  <w:pPr>
                    <w:autoSpaceDE/>
                    <w:autoSpaceDN/>
                    <w:adjustRightInd/>
                    <w:jc w:val="center"/>
                    <w:rPr>
                      <w:ins w:id="30365" w:author="Philippe Hollanda - Oliveira Trust" w:date="2022-07-19T09:57:00Z"/>
                      <w:rFonts w:ascii="Arial" w:eastAsia="Times New Roman" w:hAnsi="Arial" w:cs="Arial"/>
                      <w:color w:val="000000"/>
                      <w:sz w:val="20"/>
                      <w:szCs w:val="20"/>
                      <w:lang w:eastAsia="pt-BR"/>
                    </w:rPr>
                  </w:pPr>
                  <w:ins w:id="30366" w:author="Philippe Hollanda - Oliveira Trust" w:date="2022-07-19T09:57:00Z">
                    <w:r w:rsidRPr="0016760B">
                      <w:rPr>
                        <w:rFonts w:ascii="Arial" w:eastAsia="Times New Roman" w:hAnsi="Arial" w:cs="Arial"/>
                        <w:color w:val="000000"/>
                        <w:sz w:val="20"/>
                        <w:szCs w:val="20"/>
                        <w:lang w:eastAsia="pt-BR"/>
                      </w:rPr>
                      <w:t>R$ 1.344,37</w:t>
                    </w:r>
                  </w:ins>
                </w:p>
              </w:tc>
            </w:tr>
            <w:tr w:rsidR="0016760B" w:rsidRPr="0016760B" w14:paraId="56B3CB34" w14:textId="77777777" w:rsidTr="0016760B">
              <w:trPr>
                <w:trHeight w:val="1785"/>
                <w:ins w:id="30367"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EDEEDCC" w14:textId="77777777" w:rsidR="0016760B" w:rsidRPr="0016760B" w:rsidRDefault="0016760B" w:rsidP="0016760B">
                  <w:pPr>
                    <w:autoSpaceDE/>
                    <w:autoSpaceDN/>
                    <w:adjustRightInd/>
                    <w:jc w:val="center"/>
                    <w:rPr>
                      <w:ins w:id="30368" w:author="Philippe Hollanda - Oliveira Trust" w:date="2022-07-19T09:57:00Z"/>
                      <w:rFonts w:ascii="Arial" w:eastAsia="Times New Roman" w:hAnsi="Arial" w:cs="Arial"/>
                      <w:color w:val="000000"/>
                      <w:sz w:val="20"/>
                      <w:szCs w:val="20"/>
                      <w:lang w:eastAsia="pt-BR"/>
                    </w:rPr>
                  </w:pPr>
                  <w:ins w:id="30369" w:author="Philippe Hollanda - Oliveira Trust" w:date="2022-07-19T09:57:00Z">
                    <w:r w:rsidRPr="0016760B">
                      <w:rPr>
                        <w:rFonts w:ascii="Arial" w:eastAsia="Times New Roman" w:hAnsi="Arial" w:cs="Arial"/>
                        <w:color w:val="000000"/>
                        <w:sz w:val="20"/>
                        <w:szCs w:val="20"/>
                        <w:lang w:eastAsia="pt-BR"/>
                      </w:rPr>
                      <w:t xml:space="preserve">PROPULSORA PNEUMATICA </w:t>
                    </w:r>
                  </w:ins>
                </w:p>
              </w:tc>
              <w:tc>
                <w:tcPr>
                  <w:tcW w:w="2324" w:type="dxa"/>
                  <w:tcBorders>
                    <w:top w:val="nil"/>
                    <w:left w:val="nil"/>
                    <w:bottom w:val="single" w:sz="4" w:space="0" w:color="auto"/>
                    <w:right w:val="single" w:sz="4" w:space="0" w:color="auto"/>
                  </w:tcBorders>
                  <w:shd w:val="clear" w:color="auto" w:fill="auto"/>
                  <w:noWrap/>
                  <w:vAlign w:val="center"/>
                  <w:hideMark/>
                </w:tcPr>
                <w:p w14:paraId="4955B068" w14:textId="77777777" w:rsidR="0016760B" w:rsidRPr="0016760B" w:rsidRDefault="0016760B" w:rsidP="0016760B">
                  <w:pPr>
                    <w:autoSpaceDE/>
                    <w:autoSpaceDN/>
                    <w:adjustRightInd/>
                    <w:jc w:val="center"/>
                    <w:rPr>
                      <w:ins w:id="30370" w:author="Philippe Hollanda - Oliveira Trust" w:date="2022-07-19T09:57:00Z"/>
                      <w:rFonts w:ascii="Arial" w:eastAsia="Times New Roman" w:hAnsi="Arial" w:cs="Arial"/>
                      <w:color w:val="000000"/>
                      <w:sz w:val="20"/>
                      <w:szCs w:val="20"/>
                      <w:lang w:eastAsia="pt-BR"/>
                    </w:rPr>
                  </w:pPr>
                  <w:ins w:id="30371"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75D708D" w14:textId="77777777" w:rsidR="0016760B" w:rsidRPr="0016760B" w:rsidRDefault="0016760B" w:rsidP="0016760B">
                  <w:pPr>
                    <w:autoSpaceDE/>
                    <w:autoSpaceDN/>
                    <w:adjustRightInd/>
                    <w:jc w:val="center"/>
                    <w:rPr>
                      <w:ins w:id="30372" w:author="Philippe Hollanda - Oliveira Trust" w:date="2022-07-19T09:57:00Z"/>
                      <w:rFonts w:ascii="Arial" w:eastAsia="Times New Roman" w:hAnsi="Arial" w:cs="Arial"/>
                      <w:color w:val="000000"/>
                      <w:sz w:val="20"/>
                      <w:szCs w:val="20"/>
                      <w:lang w:eastAsia="pt-BR"/>
                    </w:rPr>
                  </w:pPr>
                  <w:ins w:id="30373" w:author="Philippe Hollanda - Oliveira Trust" w:date="2022-07-19T09:57:00Z">
                    <w:r w:rsidRPr="0016760B">
                      <w:rPr>
                        <w:rFonts w:ascii="Arial" w:eastAsia="Times New Roman" w:hAnsi="Arial" w:cs="Arial"/>
                        <w:color w:val="000000"/>
                        <w:sz w:val="20"/>
                        <w:szCs w:val="20"/>
                        <w:lang w:eastAsia="pt-BR"/>
                      </w:rPr>
                      <w:t>R$ 1.859,16</w:t>
                    </w:r>
                  </w:ins>
                </w:p>
              </w:tc>
            </w:tr>
            <w:tr w:rsidR="0016760B" w:rsidRPr="0016760B" w14:paraId="385F500F" w14:textId="77777777" w:rsidTr="0016760B">
              <w:trPr>
                <w:trHeight w:val="1785"/>
                <w:ins w:id="30374"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A877F01" w14:textId="77777777" w:rsidR="0016760B" w:rsidRPr="0016760B" w:rsidRDefault="0016760B" w:rsidP="0016760B">
                  <w:pPr>
                    <w:autoSpaceDE/>
                    <w:autoSpaceDN/>
                    <w:adjustRightInd/>
                    <w:rPr>
                      <w:ins w:id="30375"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B201F88" w14:textId="77777777" w:rsidR="0016760B" w:rsidRPr="0016760B" w:rsidRDefault="0016760B" w:rsidP="0016760B">
                  <w:pPr>
                    <w:autoSpaceDE/>
                    <w:autoSpaceDN/>
                    <w:adjustRightInd/>
                    <w:jc w:val="center"/>
                    <w:rPr>
                      <w:ins w:id="30376" w:author="Philippe Hollanda - Oliveira Trust" w:date="2022-07-19T09:57:00Z"/>
                      <w:rFonts w:ascii="Arial" w:eastAsia="Times New Roman" w:hAnsi="Arial" w:cs="Arial"/>
                      <w:color w:val="000000"/>
                      <w:sz w:val="20"/>
                      <w:szCs w:val="20"/>
                      <w:lang w:eastAsia="pt-BR"/>
                    </w:rPr>
                  </w:pPr>
                  <w:ins w:id="30377" w:author="Philippe Hollanda - Oliveira Trust" w:date="2022-07-19T09:57:00Z">
                    <w:r w:rsidRPr="0016760B">
                      <w:rPr>
                        <w:rFonts w:ascii="Arial" w:eastAsia="Times New Roman" w:hAnsi="Arial" w:cs="Arial"/>
                        <w:color w:val="000000"/>
                        <w:sz w:val="20"/>
                        <w:szCs w:val="20"/>
                        <w:lang w:eastAsia="pt-BR"/>
                      </w:rPr>
                      <w:t>22/02/2022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A6679E7" w14:textId="77777777" w:rsidR="0016760B" w:rsidRPr="0016760B" w:rsidRDefault="0016760B" w:rsidP="0016760B">
                  <w:pPr>
                    <w:autoSpaceDE/>
                    <w:autoSpaceDN/>
                    <w:adjustRightInd/>
                    <w:jc w:val="center"/>
                    <w:rPr>
                      <w:ins w:id="30378" w:author="Philippe Hollanda - Oliveira Trust" w:date="2022-07-19T09:57:00Z"/>
                      <w:rFonts w:ascii="Arial" w:eastAsia="Times New Roman" w:hAnsi="Arial" w:cs="Arial"/>
                      <w:color w:val="000000"/>
                      <w:sz w:val="20"/>
                      <w:szCs w:val="20"/>
                      <w:lang w:eastAsia="pt-BR"/>
                    </w:rPr>
                  </w:pPr>
                  <w:ins w:id="30379" w:author="Philippe Hollanda - Oliveira Trust" w:date="2022-07-19T09:57:00Z">
                    <w:r w:rsidRPr="0016760B">
                      <w:rPr>
                        <w:rFonts w:ascii="Arial" w:eastAsia="Times New Roman" w:hAnsi="Arial" w:cs="Arial"/>
                        <w:color w:val="000000"/>
                        <w:sz w:val="20"/>
                        <w:szCs w:val="20"/>
                        <w:lang w:eastAsia="pt-BR"/>
                      </w:rPr>
                      <w:t>R$ 1.859,16</w:t>
                    </w:r>
                  </w:ins>
                </w:p>
              </w:tc>
            </w:tr>
            <w:tr w:rsidR="0016760B" w:rsidRPr="0016760B" w14:paraId="499BF0D4" w14:textId="77777777" w:rsidTr="0016760B">
              <w:trPr>
                <w:trHeight w:val="1785"/>
                <w:ins w:id="3038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B8F31AE" w14:textId="77777777" w:rsidR="0016760B" w:rsidRPr="0016760B" w:rsidRDefault="0016760B" w:rsidP="0016760B">
                  <w:pPr>
                    <w:autoSpaceDE/>
                    <w:autoSpaceDN/>
                    <w:adjustRightInd/>
                    <w:rPr>
                      <w:ins w:id="3038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F71BF11" w14:textId="77777777" w:rsidR="0016760B" w:rsidRPr="0016760B" w:rsidRDefault="0016760B" w:rsidP="0016760B">
                  <w:pPr>
                    <w:autoSpaceDE/>
                    <w:autoSpaceDN/>
                    <w:adjustRightInd/>
                    <w:jc w:val="center"/>
                    <w:rPr>
                      <w:ins w:id="30382" w:author="Philippe Hollanda - Oliveira Trust" w:date="2022-07-19T09:57:00Z"/>
                      <w:rFonts w:ascii="Arial" w:eastAsia="Times New Roman" w:hAnsi="Arial" w:cs="Arial"/>
                      <w:color w:val="000000"/>
                      <w:sz w:val="20"/>
                      <w:szCs w:val="20"/>
                      <w:lang w:eastAsia="pt-BR"/>
                    </w:rPr>
                  </w:pPr>
                  <w:ins w:id="30383" w:author="Philippe Hollanda - Oliveira Trust" w:date="2022-07-19T09:57:00Z">
                    <w:r w:rsidRPr="0016760B">
                      <w:rPr>
                        <w:rFonts w:ascii="Arial" w:eastAsia="Times New Roman" w:hAnsi="Arial" w:cs="Arial"/>
                        <w:color w:val="000000"/>
                        <w:sz w:val="20"/>
                        <w:szCs w:val="20"/>
                        <w:lang w:eastAsia="pt-BR"/>
                      </w:rPr>
                      <w:t>24/03/2022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49BBEDBB" w14:textId="77777777" w:rsidR="0016760B" w:rsidRPr="0016760B" w:rsidRDefault="0016760B" w:rsidP="0016760B">
                  <w:pPr>
                    <w:autoSpaceDE/>
                    <w:autoSpaceDN/>
                    <w:adjustRightInd/>
                    <w:jc w:val="center"/>
                    <w:rPr>
                      <w:ins w:id="30384" w:author="Philippe Hollanda - Oliveira Trust" w:date="2022-07-19T09:57:00Z"/>
                      <w:rFonts w:ascii="Arial" w:eastAsia="Times New Roman" w:hAnsi="Arial" w:cs="Arial"/>
                      <w:color w:val="000000"/>
                      <w:sz w:val="20"/>
                      <w:szCs w:val="20"/>
                      <w:lang w:eastAsia="pt-BR"/>
                    </w:rPr>
                  </w:pPr>
                  <w:ins w:id="30385" w:author="Philippe Hollanda - Oliveira Trust" w:date="2022-07-19T09:57:00Z">
                    <w:r w:rsidRPr="0016760B">
                      <w:rPr>
                        <w:rFonts w:ascii="Arial" w:eastAsia="Times New Roman" w:hAnsi="Arial" w:cs="Arial"/>
                        <w:color w:val="000000"/>
                        <w:sz w:val="20"/>
                        <w:szCs w:val="20"/>
                        <w:lang w:eastAsia="pt-BR"/>
                      </w:rPr>
                      <w:t>R$ 1.859,16</w:t>
                    </w:r>
                  </w:ins>
                </w:p>
              </w:tc>
            </w:tr>
            <w:tr w:rsidR="0016760B" w:rsidRPr="0016760B" w14:paraId="46EBC51A" w14:textId="77777777" w:rsidTr="0016760B">
              <w:trPr>
                <w:trHeight w:val="1785"/>
                <w:ins w:id="3038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7E72E34E" w14:textId="77777777" w:rsidR="0016760B" w:rsidRPr="0016760B" w:rsidRDefault="0016760B" w:rsidP="0016760B">
                  <w:pPr>
                    <w:autoSpaceDE/>
                    <w:autoSpaceDN/>
                    <w:adjustRightInd/>
                    <w:rPr>
                      <w:ins w:id="3038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88735ED" w14:textId="77777777" w:rsidR="0016760B" w:rsidRPr="0016760B" w:rsidRDefault="0016760B" w:rsidP="0016760B">
                  <w:pPr>
                    <w:autoSpaceDE/>
                    <w:autoSpaceDN/>
                    <w:adjustRightInd/>
                    <w:jc w:val="center"/>
                    <w:rPr>
                      <w:ins w:id="30388" w:author="Philippe Hollanda - Oliveira Trust" w:date="2022-07-19T09:57:00Z"/>
                      <w:rFonts w:ascii="Arial" w:eastAsia="Times New Roman" w:hAnsi="Arial" w:cs="Arial"/>
                      <w:color w:val="000000"/>
                      <w:sz w:val="20"/>
                      <w:szCs w:val="20"/>
                      <w:lang w:eastAsia="pt-BR"/>
                    </w:rPr>
                  </w:pPr>
                  <w:ins w:id="30389" w:author="Philippe Hollanda - Oliveira Trust" w:date="2022-07-19T09:57:00Z">
                    <w:r w:rsidRPr="0016760B">
                      <w:rPr>
                        <w:rFonts w:ascii="Arial" w:eastAsia="Times New Roman" w:hAnsi="Arial" w:cs="Arial"/>
                        <w:color w:val="000000"/>
                        <w:sz w:val="20"/>
                        <w:szCs w:val="20"/>
                        <w:lang w:eastAsia="pt-BR"/>
                      </w:rPr>
                      <w:t>25/04/2022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162C920D" w14:textId="77777777" w:rsidR="0016760B" w:rsidRPr="0016760B" w:rsidRDefault="0016760B" w:rsidP="0016760B">
                  <w:pPr>
                    <w:autoSpaceDE/>
                    <w:autoSpaceDN/>
                    <w:adjustRightInd/>
                    <w:jc w:val="center"/>
                    <w:rPr>
                      <w:ins w:id="30390" w:author="Philippe Hollanda - Oliveira Trust" w:date="2022-07-19T09:57:00Z"/>
                      <w:rFonts w:ascii="Arial" w:eastAsia="Times New Roman" w:hAnsi="Arial" w:cs="Arial"/>
                      <w:color w:val="000000"/>
                      <w:sz w:val="20"/>
                      <w:szCs w:val="20"/>
                      <w:lang w:eastAsia="pt-BR"/>
                    </w:rPr>
                  </w:pPr>
                  <w:ins w:id="30391" w:author="Philippe Hollanda - Oliveira Trust" w:date="2022-07-19T09:57:00Z">
                    <w:r w:rsidRPr="0016760B">
                      <w:rPr>
                        <w:rFonts w:ascii="Arial" w:eastAsia="Times New Roman" w:hAnsi="Arial" w:cs="Arial"/>
                        <w:color w:val="000000"/>
                        <w:sz w:val="20"/>
                        <w:szCs w:val="20"/>
                        <w:lang w:eastAsia="pt-BR"/>
                      </w:rPr>
                      <w:t>R$ 1.859,18</w:t>
                    </w:r>
                  </w:ins>
                </w:p>
              </w:tc>
            </w:tr>
            <w:tr w:rsidR="0016760B" w:rsidRPr="0016760B" w14:paraId="7BCE6548" w14:textId="77777777" w:rsidTr="0016760B">
              <w:trPr>
                <w:trHeight w:val="1785"/>
                <w:ins w:id="3039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DF5621E" w14:textId="77777777" w:rsidR="0016760B" w:rsidRPr="0016760B" w:rsidRDefault="0016760B" w:rsidP="0016760B">
                  <w:pPr>
                    <w:autoSpaceDE/>
                    <w:autoSpaceDN/>
                    <w:adjustRightInd/>
                    <w:jc w:val="center"/>
                    <w:rPr>
                      <w:ins w:id="30393" w:author="Philippe Hollanda - Oliveira Trust" w:date="2022-07-19T09:57:00Z"/>
                      <w:rFonts w:ascii="Arial" w:eastAsia="Times New Roman" w:hAnsi="Arial" w:cs="Arial"/>
                      <w:color w:val="000000"/>
                      <w:sz w:val="20"/>
                      <w:szCs w:val="20"/>
                      <w:lang w:eastAsia="pt-BR"/>
                    </w:rPr>
                  </w:pPr>
                  <w:ins w:id="3039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9C1F36A" w14:textId="77777777" w:rsidR="0016760B" w:rsidRPr="0016760B" w:rsidRDefault="0016760B" w:rsidP="0016760B">
                  <w:pPr>
                    <w:autoSpaceDE/>
                    <w:autoSpaceDN/>
                    <w:adjustRightInd/>
                    <w:jc w:val="center"/>
                    <w:rPr>
                      <w:ins w:id="30395" w:author="Philippe Hollanda - Oliveira Trust" w:date="2022-07-19T09:57:00Z"/>
                      <w:rFonts w:ascii="Arial" w:eastAsia="Times New Roman" w:hAnsi="Arial" w:cs="Arial"/>
                      <w:color w:val="000000"/>
                      <w:sz w:val="20"/>
                      <w:szCs w:val="20"/>
                      <w:lang w:eastAsia="pt-BR"/>
                    </w:rPr>
                  </w:pPr>
                  <w:ins w:id="30396"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10A3ED2C" w14:textId="77777777" w:rsidR="0016760B" w:rsidRPr="0016760B" w:rsidRDefault="0016760B" w:rsidP="0016760B">
                  <w:pPr>
                    <w:autoSpaceDE/>
                    <w:autoSpaceDN/>
                    <w:adjustRightInd/>
                    <w:jc w:val="center"/>
                    <w:rPr>
                      <w:ins w:id="30397" w:author="Philippe Hollanda - Oliveira Trust" w:date="2022-07-19T09:57:00Z"/>
                      <w:rFonts w:ascii="Arial" w:eastAsia="Times New Roman" w:hAnsi="Arial" w:cs="Arial"/>
                      <w:color w:val="000000"/>
                      <w:sz w:val="20"/>
                      <w:szCs w:val="20"/>
                      <w:lang w:eastAsia="pt-BR"/>
                    </w:rPr>
                  </w:pPr>
                  <w:ins w:id="30398" w:author="Philippe Hollanda - Oliveira Trust" w:date="2022-07-19T09:57:00Z">
                    <w:r w:rsidRPr="0016760B">
                      <w:rPr>
                        <w:rFonts w:ascii="Arial" w:eastAsia="Times New Roman" w:hAnsi="Arial" w:cs="Arial"/>
                        <w:color w:val="000000"/>
                        <w:sz w:val="20"/>
                        <w:szCs w:val="20"/>
                        <w:lang w:eastAsia="pt-BR"/>
                      </w:rPr>
                      <w:t>R$ 2.062,73</w:t>
                    </w:r>
                  </w:ins>
                </w:p>
              </w:tc>
            </w:tr>
            <w:tr w:rsidR="0016760B" w:rsidRPr="0016760B" w14:paraId="4F2F77FC" w14:textId="77777777" w:rsidTr="0016760B">
              <w:trPr>
                <w:trHeight w:val="1785"/>
                <w:ins w:id="3039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810731E" w14:textId="77777777" w:rsidR="0016760B" w:rsidRPr="0016760B" w:rsidRDefault="0016760B" w:rsidP="0016760B">
                  <w:pPr>
                    <w:autoSpaceDE/>
                    <w:autoSpaceDN/>
                    <w:adjustRightInd/>
                    <w:rPr>
                      <w:ins w:id="3040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A1D1864" w14:textId="77777777" w:rsidR="0016760B" w:rsidRPr="0016760B" w:rsidRDefault="0016760B" w:rsidP="0016760B">
                  <w:pPr>
                    <w:autoSpaceDE/>
                    <w:autoSpaceDN/>
                    <w:adjustRightInd/>
                    <w:jc w:val="center"/>
                    <w:rPr>
                      <w:ins w:id="30401" w:author="Philippe Hollanda - Oliveira Trust" w:date="2022-07-19T09:57:00Z"/>
                      <w:rFonts w:ascii="Arial" w:eastAsia="Times New Roman" w:hAnsi="Arial" w:cs="Arial"/>
                      <w:color w:val="000000"/>
                      <w:sz w:val="20"/>
                      <w:szCs w:val="20"/>
                      <w:lang w:eastAsia="pt-BR"/>
                    </w:rPr>
                  </w:pPr>
                  <w:ins w:id="30402"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793DB401" w14:textId="77777777" w:rsidR="0016760B" w:rsidRPr="0016760B" w:rsidRDefault="0016760B" w:rsidP="0016760B">
                  <w:pPr>
                    <w:autoSpaceDE/>
                    <w:autoSpaceDN/>
                    <w:adjustRightInd/>
                    <w:jc w:val="center"/>
                    <w:rPr>
                      <w:ins w:id="30403" w:author="Philippe Hollanda - Oliveira Trust" w:date="2022-07-19T09:57:00Z"/>
                      <w:rFonts w:ascii="Arial" w:eastAsia="Times New Roman" w:hAnsi="Arial" w:cs="Arial"/>
                      <w:color w:val="000000"/>
                      <w:sz w:val="20"/>
                      <w:szCs w:val="20"/>
                      <w:lang w:eastAsia="pt-BR"/>
                    </w:rPr>
                  </w:pPr>
                  <w:ins w:id="30404" w:author="Philippe Hollanda - Oliveira Trust" w:date="2022-07-19T09:57:00Z">
                    <w:r w:rsidRPr="0016760B">
                      <w:rPr>
                        <w:rFonts w:ascii="Arial" w:eastAsia="Times New Roman" w:hAnsi="Arial" w:cs="Arial"/>
                        <w:color w:val="000000"/>
                        <w:sz w:val="20"/>
                        <w:szCs w:val="20"/>
                        <w:lang w:eastAsia="pt-BR"/>
                      </w:rPr>
                      <w:t>R$ 2.062,73</w:t>
                    </w:r>
                  </w:ins>
                </w:p>
              </w:tc>
            </w:tr>
            <w:tr w:rsidR="0016760B" w:rsidRPr="0016760B" w14:paraId="31063296" w14:textId="77777777" w:rsidTr="0016760B">
              <w:trPr>
                <w:trHeight w:val="1785"/>
                <w:ins w:id="304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1ACE7E" w14:textId="77777777" w:rsidR="0016760B" w:rsidRPr="0016760B" w:rsidRDefault="0016760B" w:rsidP="0016760B">
                  <w:pPr>
                    <w:autoSpaceDE/>
                    <w:autoSpaceDN/>
                    <w:adjustRightInd/>
                    <w:jc w:val="center"/>
                    <w:rPr>
                      <w:ins w:id="30406" w:author="Philippe Hollanda - Oliveira Trust" w:date="2022-07-19T09:57:00Z"/>
                      <w:rFonts w:ascii="Arial" w:eastAsia="Times New Roman" w:hAnsi="Arial" w:cs="Arial"/>
                      <w:color w:val="000000"/>
                      <w:sz w:val="20"/>
                      <w:szCs w:val="20"/>
                      <w:lang w:eastAsia="pt-BR"/>
                    </w:rPr>
                  </w:pPr>
                  <w:ins w:id="3040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E70B0B4" w14:textId="77777777" w:rsidR="0016760B" w:rsidRPr="0016760B" w:rsidRDefault="0016760B" w:rsidP="0016760B">
                  <w:pPr>
                    <w:autoSpaceDE/>
                    <w:autoSpaceDN/>
                    <w:adjustRightInd/>
                    <w:jc w:val="center"/>
                    <w:rPr>
                      <w:ins w:id="30408" w:author="Philippe Hollanda - Oliveira Trust" w:date="2022-07-19T09:57:00Z"/>
                      <w:rFonts w:ascii="Arial" w:eastAsia="Times New Roman" w:hAnsi="Arial" w:cs="Arial"/>
                      <w:color w:val="000000"/>
                      <w:sz w:val="20"/>
                      <w:szCs w:val="20"/>
                      <w:lang w:eastAsia="pt-BR"/>
                    </w:rPr>
                  </w:pPr>
                  <w:ins w:id="30409"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437F030" w14:textId="77777777" w:rsidR="0016760B" w:rsidRPr="0016760B" w:rsidRDefault="0016760B" w:rsidP="0016760B">
                  <w:pPr>
                    <w:autoSpaceDE/>
                    <w:autoSpaceDN/>
                    <w:adjustRightInd/>
                    <w:jc w:val="center"/>
                    <w:rPr>
                      <w:ins w:id="30410" w:author="Philippe Hollanda - Oliveira Trust" w:date="2022-07-19T09:57:00Z"/>
                      <w:rFonts w:ascii="Arial" w:eastAsia="Times New Roman" w:hAnsi="Arial" w:cs="Arial"/>
                      <w:color w:val="000000"/>
                      <w:sz w:val="20"/>
                      <w:szCs w:val="20"/>
                      <w:lang w:eastAsia="pt-BR"/>
                    </w:rPr>
                  </w:pPr>
                  <w:ins w:id="30411" w:author="Philippe Hollanda - Oliveira Trust" w:date="2022-07-19T09:57:00Z">
                    <w:r w:rsidRPr="0016760B">
                      <w:rPr>
                        <w:rFonts w:ascii="Arial" w:eastAsia="Times New Roman" w:hAnsi="Arial" w:cs="Arial"/>
                        <w:color w:val="000000"/>
                        <w:sz w:val="20"/>
                        <w:szCs w:val="20"/>
                        <w:lang w:eastAsia="pt-BR"/>
                      </w:rPr>
                      <w:t>R$ 904,12</w:t>
                    </w:r>
                  </w:ins>
                </w:p>
              </w:tc>
            </w:tr>
            <w:tr w:rsidR="0016760B" w:rsidRPr="0016760B" w14:paraId="5BC2ADDC" w14:textId="77777777" w:rsidTr="0016760B">
              <w:trPr>
                <w:trHeight w:val="1785"/>
                <w:ins w:id="30412"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55CF7377" w14:textId="77777777" w:rsidR="0016760B" w:rsidRPr="0016760B" w:rsidRDefault="0016760B" w:rsidP="0016760B">
                  <w:pPr>
                    <w:autoSpaceDE/>
                    <w:autoSpaceDN/>
                    <w:adjustRightInd/>
                    <w:jc w:val="center"/>
                    <w:rPr>
                      <w:ins w:id="30413" w:author="Philippe Hollanda - Oliveira Trust" w:date="2022-07-19T09:57:00Z"/>
                      <w:rFonts w:ascii="Arial" w:eastAsia="Times New Roman" w:hAnsi="Arial" w:cs="Arial"/>
                      <w:color w:val="000000"/>
                      <w:sz w:val="20"/>
                      <w:szCs w:val="20"/>
                      <w:lang w:eastAsia="pt-BR"/>
                    </w:rPr>
                  </w:pPr>
                  <w:ins w:id="3041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28D874E" w14:textId="77777777" w:rsidR="0016760B" w:rsidRPr="0016760B" w:rsidRDefault="0016760B" w:rsidP="0016760B">
                  <w:pPr>
                    <w:autoSpaceDE/>
                    <w:autoSpaceDN/>
                    <w:adjustRightInd/>
                    <w:jc w:val="center"/>
                    <w:rPr>
                      <w:ins w:id="30415" w:author="Philippe Hollanda - Oliveira Trust" w:date="2022-07-19T09:57:00Z"/>
                      <w:rFonts w:ascii="Arial" w:eastAsia="Times New Roman" w:hAnsi="Arial" w:cs="Arial"/>
                      <w:color w:val="000000"/>
                      <w:sz w:val="20"/>
                      <w:szCs w:val="20"/>
                      <w:lang w:eastAsia="pt-BR"/>
                    </w:rPr>
                  </w:pPr>
                  <w:ins w:id="30416" w:author="Philippe Hollanda - Oliveira Trust" w:date="2022-07-19T09:57:00Z">
                    <w:r w:rsidRPr="0016760B">
                      <w:rPr>
                        <w:rFonts w:ascii="Arial" w:eastAsia="Times New Roman" w:hAnsi="Arial" w:cs="Arial"/>
                        <w:color w:val="000000"/>
                        <w:sz w:val="20"/>
                        <w:szCs w:val="20"/>
                        <w:lang w:eastAsia="pt-BR"/>
                      </w:rPr>
                      <w:t>24/01/2022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A8C8477" w14:textId="77777777" w:rsidR="0016760B" w:rsidRPr="0016760B" w:rsidRDefault="0016760B" w:rsidP="0016760B">
                  <w:pPr>
                    <w:autoSpaceDE/>
                    <w:autoSpaceDN/>
                    <w:adjustRightInd/>
                    <w:jc w:val="center"/>
                    <w:rPr>
                      <w:ins w:id="30417" w:author="Philippe Hollanda - Oliveira Trust" w:date="2022-07-19T09:57:00Z"/>
                      <w:rFonts w:ascii="Arial" w:eastAsia="Times New Roman" w:hAnsi="Arial" w:cs="Arial"/>
                      <w:color w:val="000000"/>
                      <w:sz w:val="20"/>
                      <w:szCs w:val="20"/>
                      <w:lang w:eastAsia="pt-BR"/>
                    </w:rPr>
                  </w:pPr>
                  <w:ins w:id="30418" w:author="Philippe Hollanda - Oliveira Trust" w:date="2022-07-19T09:57:00Z">
                    <w:r w:rsidRPr="0016760B">
                      <w:rPr>
                        <w:rFonts w:ascii="Arial" w:eastAsia="Times New Roman" w:hAnsi="Arial" w:cs="Arial"/>
                        <w:color w:val="000000"/>
                        <w:sz w:val="20"/>
                        <w:szCs w:val="20"/>
                        <w:lang w:eastAsia="pt-BR"/>
                      </w:rPr>
                      <w:t>R$ 4.052,05</w:t>
                    </w:r>
                  </w:ins>
                </w:p>
              </w:tc>
            </w:tr>
            <w:tr w:rsidR="0016760B" w:rsidRPr="0016760B" w14:paraId="2F90D388" w14:textId="77777777" w:rsidTr="0016760B">
              <w:trPr>
                <w:trHeight w:val="1785"/>
                <w:ins w:id="30419"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5694A896" w14:textId="77777777" w:rsidR="0016760B" w:rsidRPr="0016760B" w:rsidRDefault="0016760B" w:rsidP="0016760B">
                  <w:pPr>
                    <w:autoSpaceDE/>
                    <w:autoSpaceDN/>
                    <w:adjustRightInd/>
                    <w:rPr>
                      <w:ins w:id="30420"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0147044" w14:textId="77777777" w:rsidR="0016760B" w:rsidRPr="0016760B" w:rsidRDefault="0016760B" w:rsidP="0016760B">
                  <w:pPr>
                    <w:autoSpaceDE/>
                    <w:autoSpaceDN/>
                    <w:adjustRightInd/>
                    <w:jc w:val="center"/>
                    <w:rPr>
                      <w:ins w:id="30421" w:author="Philippe Hollanda - Oliveira Trust" w:date="2022-07-19T09:57:00Z"/>
                      <w:rFonts w:ascii="Arial" w:eastAsia="Times New Roman" w:hAnsi="Arial" w:cs="Arial"/>
                      <w:color w:val="000000"/>
                      <w:sz w:val="20"/>
                      <w:szCs w:val="20"/>
                      <w:lang w:eastAsia="pt-BR"/>
                    </w:rPr>
                  </w:pPr>
                  <w:ins w:id="30422" w:author="Philippe Hollanda - Oliveira Trust" w:date="2022-07-19T09:57:00Z">
                    <w:r w:rsidRPr="0016760B">
                      <w:rPr>
                        <w:rFonts w:ascii="Arial" w:eastAsia="Times New Roman" w:hAnsi="Arial" w:cs="Arial"/>
                        <w:color w:val="000000"/>
                        <w:sz w:val="20"/>
                        <w:szCs w:val="20"/>
                        <w:lang w:eastAsia="pt-BR"/>
                      </w:rPr>
                      <w:t>22/02/2022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B239826" w14:textId="77777777" w:rsidR="0016760B" w:rsidRPr="0016760B" w:rsidRDefault="0016760B" w:rsidP="0016760B">
                  <w:pPr>
                    <w:autoSpaceDE/>
                    <w:autoSpaceDN/>
                    <w:adjustRightInd/>
                    <w:jc w:val="center"/>
                    <w:rPr>
                      <w:ins w:id="30423" w:author="Philippe Hollanda - Oliveira Trust" w:date="2022-07-19T09:57:00Z"/>
                      <w:rFonts w:ascii="Arial" w:eastAsia="Times New Roman" w:hAnsi="Arial" w:cs="Arial"/>
                      <w:color w:val="000000"/>
                      <w:sz w:val="20"/>
                      <w:szCs w:val="20"/>
                      <w:lang w:eastAsia="pt-BR"/>
                    </w:rPr>
                  </w:pPr>
                  <w:ins w:id="30424" w:author="Philippe Hollanda - Oliveira Trust" w:date="2022-07-19T09:57:00Z">
                    <w:r w:rsidRPr="0016760B">
                      <w:rPr>
                        <w:rFonts w:ascii="Arial" w:eastAsia="Times New Roman" w:hAnsi="Arial" w:cs="Arial"/>
                        <w:color w:val="000000"/>
                        <w:sz w:val="20"/>
                        <w:szCs w:val="20"/>
                        <w:lang w:eastAsia="pt-BR"/>
                      </w:rPr>
                      <w:t>R$ 4.052,05</w:t>
                    </w:r>
                  </w:ins>
                </w:p>
              </w:tc>
            </w:tr>
            <w:tr w:rsidR="0016760B" w:rsidRPr="0016760B" w14:paraId="708DC5A1" w14:textId="77777777" w:rsidTr="0016760B">
              <w:trPr>
                <w:trHeight w:val="1785"/>
                <w:ins w:id="30425"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20FC732" w14:textId="77777777" w:rsidR="0016760B" w:rsidRPr="0016760B" w:rsidRDefault="0016760B" w:rsidP="0016760B">
                  <w:pPr>
                    <w:autoSpaceDE/>
                    <w:autoSpaceDN/>
                    <w:adjustRightInd/>
                    <w:rPr>
                      <w:ins w:id="30426"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259AB40" w14:textId="77777777" w:rsidR="0016760B" w:rsidRPr="0016760B" w:rsidRDefault="0016760B" w:rsidP="0016760B">
                  <w:pPr>
                    <w:autoSpaceDE/>
                    <w:autoSpaceDN/>
                    <w:adjustRightInd/>
                    <w:jc w:val="center"/>
                    <w:rPr>
                      <w:ins w:id="30427" w:author="Philippe Hollanda - Oliveira Trust" w:date="2022-07-19T09:57:00Z"/>
                      <w:rFonts w:ascii="Arial" w:eastAsia="Times New Roman" w:hAnsi="Arial" w:cs="Arial"/>
                      <w:color w:val="000000"/>
                      <w:sz w:val="20"/>
                      <w:szCs w:val="20"/>
                      <w:lang w:eastAsia="pt-BR"/>
                    </w:rPr>
                  </w:pPr>
                  <w:ins w:id="30428" w:author="Philippe Hollanda - Oliveira Trust" w:date="2022-07-19T09:57:00Z">
                    <w:r w:rsidRPr="0016760B">
                      <w:rPr>
                        <w:rFonts w:ascii="Arial" w:eastAsia="Times New Roman" w:hAnsi="Arial" w:cs="Arial"/>
                        <w:color w:val="000000"/>
                        <w:sz w:val="20"/>
                        <w:szCs w:val="20"/>
                        <w:lang w:eastAsia="pt-BR"/>
                      </w:rPr>
                      <w:t>24/03/2022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150B60D0" w14:textId="77777777" w:rsidR="0016760B" w:rsidRPr="0016760B" w:rsidRDefault="0016760B" w:rsidP="0016760B">
                  <w:pPr>
                    <w:autoSpaceDE/>
                    <w:autoSpaceDN/>
                    <w:adjustRightInd/>
                    <w:jc w:val="center"/>
                    <w:rPr>
                      <w:ins w:id="30429" w:author="Philippe Hollanda - Oliveira Trust" w:date="2022-07-19T09:57:00Z"/>
                      <w:rFonts w:ascii="Arial" w:eastAsia="Times New Roman" w:hAnsi="Arial" w:cs="Arial"/>
                      <w:color w:val="000000"/>
                      <w:sz w:val="20"/>
                      <w:szCs w:val="20"/>
                      <w:lang w:eastAsia="pt-BR"/>
                    </w:rPr>
                  </w:pPr>
                  <w:ins w:id="30430" w:author="Philippe Hollanda - Oliveira Trust" w:date="2022-07-19T09:57:00Z">
                    <w:r w:rsidRPr="0016760B">
                      <w:rPr>
                        <w:rFonts w:ascii="Arial" w:eastAsia="Times New Roman" w:hAnsi="Arial" w:cs="Arial"/>
                        <w:color w:val="000000"/>
                        <w:sz w:val="20"/>
                        <w:szCs w:val="20"/>
                        <w:lang w:eastAsia="pt-BR"/>
                      </w:rPr>
                      <w:t>R$ 4.052,05</w:t>
                    </w:r>
                  </w:ins>
                </w:p>
              </w:tc>
            </w:tr>
            <w:tr w:rsidR="0016760B" w:rsidRPr="0016760B" w14:paraId="06012845" w14:textId="77777777" w:rsidTr="0016760B">
              <w:trPr>
                <w:trHeight w:val="1785"/>
                <w:ins w:id="3043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09E3A8ED" w14:textId="77777777" w:rsidR="0016760B" w:rsidRPr="0016760B" w:rsidRDefault="0016760B" w:rsidP="0016760B">
                  <w:pPr>
                    <w:autoSpaceDE/>
                    <w:autoSpaceDN/>
                    <w:adjustRightInd/>
                    <w:rPr>
                      <w:ins w:id="3043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7DD45440" w14:textId="77777777" w:rsidR="0016760B" w:rsidRPr="0016760B" w:rsidRDefault="0016760B" w:rsidP="0016760B">
                  <w:pPr>
                    <w:autoSpaceDE/>
                    <w:autoSpaceDN/>
                    <w:adjustRightInd/>
                    <w:jc w:val="center"/>
                    <w:rPr>
                      <w:ins w:id="30433" w:author="Philippe Hollanda - Oliveira Trust" w:date="2022-07-19T09:57:00Z"/>
                      <w:rFonts w:ascii="Arial" w:eastAsia="Times New Roman" w:hAnsi="Arial" w:cs="Arial"/>
                      <w:color w:val="000000"/>
                      <w:sz w:val="20"/>
                      <w:szCs w:val="20"/>
                      <w:lang w:eastAsia="pt-BR"/>
                    </w:rPr>
                  </w:pPr>
                  <w:ins w:id="30434" w:author="Philippe Hollanda - Oliveira Trust" w:date="2022-07-19T09:57:00Z">
                    <w:r w:rsidRPr="0016760B">
                      <w:rPr>
                        <w:rFonts w:ascii="Arial" w:eastAsia="Times New Roman" w:hAnsi="Arial" w:cs="Arial"/>
                        <w:color w:val="000000"/>
                        <w:sz w:val="20"/>
                        <w:szCs w:val="20"/>
                        <w:lang w:eastAsia="pt-BR"/>
                      </w:rPr>
                      <w:t>25/04/2022</w:t>
                    </w:r>
                  </w:ins>
                </w:p>
              </w:tc>
              <w:tc>
                <w:tcPr>
                  <w:tcW w:w="2324" w:type="dxa"/>
                  <w:tcBorders>
                    <w:top w:val="nil"/>
                    <w:left w:val="nil"/>
                    <w:bottom w:val="single" w:sz="4" w:space="0" w:color="auto"/>
                    <w:right w:val="single" w:sz="4" w:space="0" w:color="auto"/>
                  </w:tcBorders>
                  <w:shd w:val="clear" w:color="auto" w:fill="auto"/>
                  <w:noWrap/>
                  <w:vAlign w:val="center"/>
                  <w:hideMark/>
                </w:tcPr>
                <w:p w14:paraId="55B11861" w14:textId="77777777" w:rsidR="0016760B" w:rsidRPr="0016760B" w:rsidRDefault="0016760B" w:rsidP="0016760B">
                  <w:pPr>
                    <w:autoSpaceDE/>
                    <w:autoSpaceDN/>
                    <w:adjustRightInd/>
                    <w:jc w:val="center"/>
                    <w:rPr>
                      <w:ins w:id="30435" w:author="Philippe Hollanda - Oliveira Trust" w:date="2022-07-19T09:57:00Z"/>
                      <w:rFonts w:ascii="Arial" w:eastAsia="Times New Roman" w:hAnsi="Arial" w:cs="Arial"/>
                      <w:color w:val="000000"/>
                      <w:sz w:val="20"/>
                      <w:szCs w:val="20"/>
                      <w:lang w:eastAsia="pt-BR"/>
                    </w:rPr>
                  </w:pPr>
                  <w:ins w:id="30436" w:author="Philippe Hollanda - Oliveira Trust" w:date="2022-07-19T09:57:00Z">
                    <w:r w:rsidRPr="0016760B">
                      <w:rPr>
                        <w:rFonts w:ascii="Arial" w:eastAsia="Times New Roman" w:hAnsi="Arial" w:cs="Arial"/>
                        <w:color w:val="000000"/>
                        <w:sz w:val="20"/>
                        <w:szCs w:val="20"/>
                        <w:lang w:eastAsia="pt-BR"/>
                      </w:rPr>
                      <w:t>R$ 4.052,05</w:t>
                    </w:r>
                  </w:ins>
                </w:p>
              </w:tc>
            </w:tr>
            <w:tr w:rsidR="0016760B" w:rsidRPr="0016760B" w14:paraId="543766D7" w14:textId="77777777" w:rsidTr="0016760B">
              <w:trPr>
                <w:trHeight w:val="1785"/>
                <w:ins w:id="304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72892C" w14:textId="77777777" w:rsidR="0016760B" w:rsidRPr="0016760B" w:rsidRDefault="0016760B" w:rsidP="0016760B">
                  <w:pPr>
                    <w:autoSpaceDE/>
                    <w:autoSpaceDN/>
                    <w:adjustRightInd/>
                    <w:jc w:val="center"/>
                    <w:rPr>
                      <w:ins w:id="30438" w:author="Philippe Hollanda - Oliveira Trust" w:date="2022-07-19T09:57:00Z"/>
                      <w:rFonts w:ascii="Arial" w:eastAsia="Times New Roman" w:hAnsi="Arial" w:cs="Arial"/>
                      <w:color w:val="000000"/>
                      <w:sz w:val="20"/>
                      <w:szCs w:val="20"/>
                      <w:lang w:eastAsia="pt-BR"/>
                    </w:rPr>
                  </w:pPr>
                  <w:ins w:id="30439" w:author="Philippe Hollanda - Oliveira Trust" w:date="2022-07-19T09:57:00Z">
                    <w:r w:rsidRPr="0016760B">
                      <w:rPr>
                        <w:rFonts w:ascii="Arial" w:eastAsia="Times New Roman" w:hAnsi="Arial" w:cs="Arial"/>
                        <w:color w:val="000000"/>
                        <w:sz w:val="20"/>
                        <w:szCs w:val="20"/>
                        <w:lang w:eastAsia="pt-BR"/>
                      </w:rPr>
                      <w:t>MOTOFREIO E DUPLEX</w:t>
                    </w:r>
                  </w:ins>
                </w:p>
              </w:tc>
              <w:tc>
                <w:tcPr>
                  <w:tcW w:w="2324" w:type="dxa"/>
                  <w:tcBorders>
                    <w:top w:val="nil"/>
                    <w:left w:val="nil"/>
                    <w:bottom w:val="single" w:sz="4" w:space="0" w:color="auto"/>
                    <w:right w:val="single" w:sz="4" w:space="0" w:color="auto"/>
                  </w:tcBorders>
                  <w:shd w:val="clear" w:color="auto" w:fill="auto"/>
                  <w:noWrap/>
                  <w:vAlign w:val="center"/>
                  <w:hideMark/>
                </w:tcPr>
                <w:p w14:paraId="46056055" w14:textId="77777777" w:rsidR="0016760B" w:rsidRPr="0016760B" w:rsidRDefault="0016760B" w:rsidP="0016760B">
                  <w:pPr>
                    <w:autoSpaceDE/>
                    <w:autoSpaceDN/>
                    <w:adjustRightInd/>
                    <w:jc w:val="center"/>
                    <w:rPr>
                      <w:ins w:id="30440" w:author="Philippe Hollanda - Oliveira Trust" w:date="2022-07-19T09:57:00Z"/>
                      <w:rFonts w:ascii="Arial" w:eastAsia="Times New Roman" w:hAnsi="Arial" w:cs="Arial"/>
                      <w:color w:val="000000"/>
                      <w:sz w:val="20"/>
                      <w:szCs w:val="20"/>
                      <w:lang w:eastAsia="pt-BR"/>
                    </w:rPr>
                  </w:pPr>
                  <w:ins w:id="30441"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574D86C0" w14:textId="77777777" w:rsidR="0016760B" w:rsidRPr="0016760B" w:rsidRDefault="0016760B" w:rsidP="0016760B">
                  <w:pPr>
                    <w:autoSpaceDE/>
                    <w:autoSpaceDN/>
                    <w:adjustRightInd/>
                    <w:jc w:val="center"/>
                    <w:rPr>
                      <w:ins w:id="30442" w:author="Philippe Hollanda - Oliveira Trust" w:date="2022-07-19T09:57:00Z"/>
                      <w:rFonts w:ascii="Arial" w:eastAsia="Times New Roman" w:hAnsi="Arial" w:cs="Arial"/>
                      <w:color w:val="000000"/>
                      <w:sz w:val="20"/>
                      <w:szCs w:val="20"/>
                      <w:lang w:eastAsia="pt-BR"/>
                    </w:rPr>
                  </w:pPr>
                  <w:ins w:id="30443" w:author="Philippe Hollanda - Oliveira Trust" w:date="2022-07-19T09:57:00Z">
                    <w:r w:rsidRPr="0016760B">
                      <w:rPr>
                        <w:rFonts w:ascii="Arial" w:eastAsia="Times New Roman" w:hAnsi="Arial" w:cs="Arial"/>
                        <w:color w:val="000000"/>
                        <w:sz w:val="20"/>
                        <w:szCs w:val="20"/>
                        <w:lang w:eastAsia="pt-BR"/>
                      </w:rPr>
                      <w:t>R$ 23.600,00</w:t>
                    </w:r>
                  </w:ins>
                </w:p>
              </w:tc>
            </w:tr>
            <w:tr w:rsidR="0016760B" w:rsidRPr="0016760B" w14:paraId="01D3AB12" w14:textId="77777777" w:rsidTr="0016760B">
              <w:trPr>
                <w:trHeight w:val="1785"/>
                <w:ins w:id="30444"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6C711FF1" w14:textId="77777777" w:rsidR="0016760B" w:rsidRPr="0016760B" w:rsidRDefault="0016760B" w:rsidP="0016760B">
                  <w:pPr>
                    <w:autoSpaceDE/>
                    <w:autoSpaceDN/>
                    <w:adjustRightInd/>
                    <w:jc w:val="center"/>
                    <w:rPr>
                      <w:ins w:id="30445" w:author="Philippe Hollanda - Oliveira Trust" w:date="2022-07-19T09:57:00Z"/>
                      <w:rFonts w:ascii="Arial" w:eastAsia="Times New Roman" w:hAnsi="Arial" w:cs="Arial"/>
                      <w:color w:val="000000"/>
                      <w:sz w:val="20"/>
                      <w:szCs w:val="20"/>
                      <w:lang w:eastAsia="pt-BR"/>
                    </w:rPr>
                  </w:pPr>
                  <w:ins w:id="30446" w:author="Philippe Hollanda - Oliveira Trust" w:date="2022-07-19T09:57:00Z">
                    <w:r w:rsidRPr="0016760B">
                      <w:rPr>
                        <w:rFonts w:ascii="Arial" w:eastAsia="Times New Roman" w:hAnsi="Arial" w:cs="Arial"/>
                        <w:color w:val="000000"/>
                        <w:sz w:val="20"/>
                        <w:szCs w:val="20"/>
                        <w:lang w:eastAsia="pt-BR"/>
                      </w:rPr>
                      <w:t xml:space="preserve">PAINEL ORGANIZADOR E ÁRMARIO </w:t>
                    </w:r>
                  </w:ins>
                </w:p>
              </w:tc>
              <w:tc>
                <w:tcPr>
                  <w:tcW w:w="2324" w:type="dxa"/>
                  <w:tcBorders>
                    <w:top w:val="nil"/>
                    <w:left w:val="nil"/>
                    <w:bottom w:val="single" w:sz="4" w:space="0" w:color="auto"/>
                    <w:right w:val="single" w:sz="4" w:space="0" w:color="auto"/>
                  </w:tcBorders>
                  <w:shd w:val="clear" w:color="auto" w:fill="auto"/>
                  <w:noWrap/>
                  <w:vAlign w:val="center"/>
                  <w:hideMark/>
                </w:tcPr>
                <w:p w14:paraId="4AE35896" w14:textId="77777777" w:rsidR="0016760B" w:rsidRPr="0016760B" w:rsidRDefault="0016760B" w:rsidP="0016760B">
                  <w:pPr>
                    <w:autoSpaceDE/>
                    <w:autoSpaceDN/>
                    <w:adjustRightInd/>
                    <w:jc w:val="center"/>
                    <w:rPr>
                      <w:ins w:id="30447" w:author="Philippe Hollanda - Oliveira Trust" w:date="2022-07-19T09:57:00Z"/>
                      <w:rFonts w:ascii="Arial" w:eastAsia="Times New Roman" w:hAnsi="Arial" w:cs="Arial"/>
                      <w:color w:val="000000"/>
                      <w:sz w:val="20"/>
                      <w:szCs w:val="20"/>
                      <w:lang w:eastAsia="pt-BR"/>
                    </w:rPr>
                  </w:pPr>
                  <w:ins w:id="30448"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0ECA4C09" w14:textId="77777777" w:rsidR="0016760B" w:rsidRPr="0016760B" w:rsidRDefault="0016760B" w:rsidP="0016760B">
                  <w:pPr>
                    <w:autoSpaceDE/>
                    <w:autoSpaceDN/>
                    <w:adjustRightInd/>
                    <w:jc w:val="center"/>
                    <w:rPr>
                      <w:ins w:id="30449" w:author="Philippe Hollanda - Oliveira Trust" w:date="2022-07-19T09:57:00Z"/>
                      <w:rFonts w:ascii="Arial" w:eastAsia="Times New Roman" w:hAnsi="Arial" w:cs="Arial"/>
                      <w:color w:val="000000"/>
                      <w:sz w:val="20"/>
                      <w:szCs w:val="20"/>
                      <w:lang w:eastAsia="pt-BR"/>
                    </w:rPr>
                  </w:pPr>
                  <w:ins w:id="30450" w:author="Philippe Hollanda - Oliveira Trust" w:date="2022-07-19T09:57:00Z">
                    <w:r w:rsidRPr="0016760B">
                      <w:rPr>
                        <w:rFonts w:ascii="Arial" w:eastAsia="Times New Roman" w:hAnsi="Arial" w:cs="Arial"/>
                        <w:color w:val="000000"/>
                        <w:sz w:val="20"/>
                        <w:szCs w:val="20"/>
                        <w:lang w:eastAsia="pt-BR"/>
                      </w:rPr>
                      <w:t>R$ 8.221,00</w:t>
                    </w:r>
                  </w:ins>
                </w:p>
              </w:tc>
            </w:tr>
            <w:tr w:rsidR="0016760B" w:rsidRPr="0016760B" w14:paraId="7752785D" w14:textId="77777777" w:rsidTr="0016760B">
              <w:trPr>
                <w:trHeight w:val="1785"/>
                <w:ins w:id="30451"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056950D" w14:textId="77777777" w:rsidR="0016760B" w:rsidRPr="0016760B" w:rsidRDefault="0016760B" w:rsidP="0016760B">
                  <w:pPr>
                    <w:autoSpaceDE/>
                    <w:autoSpaceDN/>
                    <w:adjustRightInd/>
                    <w:rPr>
                      <w:ins w:id="3045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4A0E075" w14:textId="77777777" w:rsidR="0016760B" w:rsidRPr="0016760B" w:rsidRDefault="0016760B" w:rsidP="0016760B">
                  <w:pPr>
                    <w:autoSpaceDE/>
                    <w:autoSpaceDN/>
                    <w:adjustRightInd/>
                    <w:jc w:val="center"/>
                    <w:rPr>
                      <w:ins w:id="30453" w:author="Philippe Hollanda - Oliveira Trust" w:date="2022-07-19T09:57:00Z"/>
                      <w:rFonts w:ascii="Arial" w:eastAsia="Times New Roman" w:hAnsi="Arial" w:cs="Arial"/>
                      <w:color w:val="000000"/>
                      <w:sz w:val="20"/>
                      <w:szCs w:val="20"/>
                      <w:lang w:eastAsia="pt-BR"/>
                    </w:rPr>
                  </w:pPr>
                  <w:ins w:id="30454" w:author="Philippe Hollanda - Oliveira Trust" w:date="2022-07-19T09:57:00Z">
                    <w:r w:rsidRPr="0016760B">
                      <w:rPr>
                        <w:rFonts w:ascii="Arial" w:eastAsia="Times New Roman" w:hAnsi="Arial" w:cs="Arial"/>
                        <w:color w:val="000000"/>
                        <w:sz w:val="20"/>
                        <w:szCs w:val="20"/>
                        <w:lang w:eastAsia="pt-BR"/>
                      </w:rPr>
                      <w:t>02/05/2022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2ACF8C9F" w14:textId="77777777" w:rsidR="0016760B" w:rsidRPr="0016760B" w:rsidRDefault="0016760B" w:rsidP="0016760B">
                  <w:pPr>
                    <w:autoSpaceDE/>
                    <w:autoSpaceDN/>
                    <w:adjustRightInd/>
                    <w:jc w:val="center"/>
                    <w:rPr>
                      <w:ins w:id="30455" w:author="Philippe Hollanda - Oliveira Trust" w:date="2022-07-19T09:57:00Z"/>
                      <w:rFonts w:ascii="Arial" w:eastAsia="Times New Roman" w:hAnsi="Arial" w:cs="Arial"/>
                      <w:color w:val="000000"/>
                      <w:sz w:val="20"/>
                      <w:szCs w:val="20"/>
                      <w:lang w:eastAsia="pt-BR"/>
                    </w:rPr>
                  </w:pPr>
                  <w:ins w:id="30456" w:author="Philippe Hollanda - Oliveira Trust" w:date="2022-07-19T09:57:00Z">
                    <w:r w:rsidRPr="0016760B">
                      <w:rPr>
                        <w:rFonts w:ascii="Arial" w:eastAsia="Times New Roman" w:hAnsi="Arial" w:cs="Arial"/>
                        <w:color w:val="000000"/>
                        <w:sz w:val="20"/>
                        <w:szCs w:val="20"/>
                        <w:lang w:eastAsia="pt-BR"/>
                      </w:rPr>
                      <w:t>R$ 8.221,00</w:t>
                    </w:r>
                  </w:ins>
                </w:p>
              </w:tc>
            </w:tr>
            <w:tr w:rsidR="0016760B" w:rsidRPr="0016760B" w14:paraId="3BD21C8E" w14:textId="77777777" w:rsidTr="0016760B">
              <w:trPr>
                <w:trHeight w:val="1785"/>
                <w:ins w:id="30457"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31E0885D" w14:textId="77777777" w:rsidR="0016760B" w:rsidRPr="0016760B" w:rsidRDefault="0016760B" w:rsidP="0016760B">
                  <w:pPr>
                    <w:autoSpaceDE/>
                    <w:autoSpaceDN/>
                    <w:adjustRightInd/>
                    <w:rPr>
                      <w:ins w:id="3045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DDC25F0" w14:textId="77777777" w:rsidR="0016760B" w:rsidRPr="0016760B" w:rsidRDefault="0016760B" w:rsidP="0016760B">
                  <w:pPr>
                    <w:autoSpaceDE/>
                    <w:autoSpaceDN/>
                    <w:adjustRightInd/>
                    <w:jc w:val="center"/>
                    <w:rPr>
                      <w:ins w:id="30459" w:author="Philippe Hollanda - Oliveira Trust" w:date="2022-07-19T09:57:00Z"/>
                      <w:rFonts w:ascii="Arial" w:eastAsia="Times New Roman" w:hAnsi="Arial" w:cs="Arial"/>
                      <w:color w:val="000000"/>
                      <w:sz w:val="20"/>
                      <w:szCs w:val="20"/>
                      <w:lang w:eastAsia="pt-BR"/>
                    </w:rPr>
                  </w:pPr>
                  <w:ins w:id="30460" w:author="Philippe Hollanda - Oliveira Trust" w:date="2022-07-19T09:57:00Z">
                    <w:r w:rsidRPr="0016760B">
                      <w:rPr>
                        <w:rFonts w:ascii="Arial" w:eastAsia="Times New Roman" w:hAnsi="Arial" w:cs="Arial"/>
                        <w:color w:val="000000"/>
                        <w:sz w:val="20"/>
                        <w:szCs w:val="20"/>
                        <w:lang w:eastAsia="pt-BR"/>
                      </w:rPr>
                      <w:t>16/05/2022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51A82CF9" w14:textId="77777777" w:rsidR="0016760B" w:rsidRPr="0016760B" w:rsidRDefault="0016760B" w:rsidP="0016760B">
                  <w:pPr>
                    <w:autoSpaceDE/>
                    <w:autoSpaceDN/>
                    <w:adjustRightInd/>
                    <w:jc w:val="center"/>
                    <w:rPr>
                      <w:ins w:id="30461" w:author="Philippe Hollanda - Oliveira Trust" w:date="2022-07-19T09:57:00Z"/>
                      <w:rFonts w:ascii="Arial" w:eastAsia="Times New Roman" w:hAnsi="Arial" w:cs="Arial"/>
                      <w:color w:val="000000"/>
                      <w:sz w:val="20"/>
                      <w:szCs w:val="20"/>
                      <w:lang w:eastAsia="pt-BR"/>
                    </w:rPr>
                  </w:pPr>
                  <w:ins w:id="30462" w:author="Philippe Hollanda - Oliveira Trust" w:date="2022-07-19T09:57:00Z">
                    <w:r w:rsidRPr="0016760B">
                      <w:rPr>
                        <w:rFonts w:ascii="Arial" w:eastAsia="Times New Roman" w:hAnsi="Arial" w:cs="Arial"/>
                        <w:color w:val="000000"/>
                        <w:sz w:val="20"/>
                        <w:szCs w:val="20"/>
                        <w:lang w:eastAsia="pt-BR"/>
                      </w:rPr>
                      <w:t>R$ 8.221,70</w:t>
                    </w:r>
                  </w:ins>
                </w:p>
              </w:tc>
            </w:tr>
            <w:tr w:rsidR="0016760B" w:rsidRPr="0016760B" w14:paraId="3620C8C7" w14:textId="77777777" w:rsidTr="0016760B">
              <w:trPr>
                <w:trHeight w:val="1785"/>
                <w:ins w:id="304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9E5419" w14:textId="77777777" w:rsidR="0016760B" w:rsidRPr="0016760B" w:rsidRDefault="0016760B" w:rsidP="0016760B">
                  <w:pPr>
                    <w:autoSpaceDE/>
                    <w:autoSpaceDN/>
                    <w:adjustRightInd/>
                    <w:jc w:val="center"/>
                    <w:rPr>
                      <w:ins w:id="30464" w:author="Philippe Hollanda - Oliveira Trust" w:date="2022-07-19T09:57:00Z"/>
                      <w:rFonts w:ascii="Arial" w:eastAsia="Times New Roman" w:hAnsi="Arial" w:cs="Arial"/>
                      <w:color w:val="000000"/>
                      <w:sz w:val="20"/>
                      <w:szCs w:val="20"/>
                      <w:lang w:eastAsia="pt-BR"/>
                    </w:rPr>
                  </w:pPr>
                  <w:ins w:id="30465" w:author="Philippe Hollanda - Oliveira Trust" w:date="2022-07-19T09:57:00Z">
                    <w:r w:rsidRPr="0016760B">
                      <w:rPr>
                        <w:rFonts w:ascii="Arial" w:eastAsia="Times New Roman" w:hAnsi="Arial" w:cs="Arial"/>
                        <w:color w:val="000000"/>
                        <w:sz w:val="20"/>
                        <w:szCs w:val="20"/>
                        <w:lang w:eastAsia="pt-BR"/>
                      </w:rPr>
                      <w:t>PLACAS</w:t>
                    </w:r>
                  </w:ins>
                </w:p>
              </w:tc>
              <w:tc>
                <w:tcPr>
                  <w:tcW w:w="2324" w:type="dxa"/>
                  <w:tcBorders>
                    <w:top w:val="nil"/>
                    <w:left w:val="nil"/>
                    <w:bottom w:val="single" w:sz="4" w:space="0" w:color="auto"/>
                    <w:right w:val="single" w:sz="4" w:space="0" w:color="auto"/>
                  </w:tcBorders>
                  <w:shd w:val="clear" w:color="auto" w:fill="auto"/>
                  <w:noWrap/>
                  <w:vAlign w:val="center"/>
                  <w:hideMark/>
                </w:tcPr>
                <w:p w14:paraId="030CF4C3" w14:textId="77777777" w:rsidR="0016760B" w:rsidRPr="0016760B" w:rsidRDefault="0016760B" w:rsidP="0016760B">
                  <w:pPr>
                    <w:autoSpaceDE/>
                    <w:autoSpaceDN/>
                    <w:adjustRightInd/>
                    <w:jc w:val="center"/>
                    <w:rPr>
                      <w:ins w:id="30466" w:author="Philippe Hollanda - Oliveira Trust" w:date="2022-07-19T09:57:00Z"/>
                      <w:rFonts w:ascii="Arial" w:eastAsia="Times New Roman" w:hAnsi="Arial" w:cs="Arial"/>
                      <w:color w:val="000000"/>
                      <w:sz w:val="20"/>
                      <w:szCs w:val="20"/>
                      <w:lang w:eastAsia="pt-BR"/>
                    </w:rPr>
                  </w:pPr>
                  <w:ins w:id="30467" w:author="Philippe Hollanda - Oliveira Trust" w:date="2022-07-19T09:57:00Z">
                    <w:r w:rsidRPr="0016760B">
                      <w:rPr>
                        <w:rFonts w:ascii="Arial" w:eastAsia="Times New Roman" w:hAnsi="Arial" w:cs="Arial"/>
                        <w:color w:val="000000"/>
                        <w:sz w:val="20"/>
                        <w:szCs w:val="20"/>
                        <w:lang w:eastAsia="pt-BR"/>
                      </w:rPr>
                      <w:t>24/03/2022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2316A0BA" w14:textId="77777777" w:rsidR="0016760B" w:rsidRPr="0016760B" w:rsidRDefault="0016760B" w:rsidP="0016760B">
                  <w:pPr>
                    <w:autoSpaceDE/>
                    <w:autoSpaceDN/>
                    <w:adjustRightInd/>
                    <w:jc w:val="center"/>
                    <w:rPr>
                      <w:ins w:id="30468" w:author="Philippe Hollanda - Oliveira Trust" w:date="2022-07-19T09:57:00Z"/>
                      <w:rFonts w:ascii="Arial" w:eastAsia="Times New Roman" w:hAnsi="Arial" w:cs="Arial"/>
                      <w:color w:val="000000"/>
                      <w:sz w:val="20"/>
                      <w:szCs w:val="20"/>
                      <w:lang w:eastAsia="pt-BR"/>
                    </w:rPr>
                  </w:pPr>
                  <w:ins w:id="30469" w:author="Philippe Hollanda - Oliveira Trust" w:date="2022-07-19T09:57:00Z">
                    <w:r w:rsidRPr="0016760B">
                      <w:rPr>
                        <w:rFonts w:ascii="Arial" w:eastAsia="Times New Roman" w:hAnsi="Arial" w:cs="Arial"/>
                        <w:color w:val="000000"/>
                        <w:sz w:val="20"/>
                        <w:szCs w:val="20"/>
                        <w:lang w:eastAsia="pt-BR"/>
                      </w:rPr>
                      <w:t>R$ 49.410,00</w:t>
                    </w:r>
                  </w:ins>
                </w:p>
              </w:tc>
            </w:tr>
            <w:tr w:rsidR="0016760B" w:rsidRPr="0016760B" w14:paraId="774876C0" w14:textId="77777777" w:rsidTr="0016760B">
              <w:trPr>
                <w:trHeight w:val="1785"/>
                <w:ins w:id="304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C35688" w14:textId="77777777" w:rsidR="0016760B" w:rsidRPr="0016760B" w:rsidRDefault="0016760B" w:rsidP="0016760B">
                  <w:pPr>
                    <w:autoSpaceDE/>
                    <w:autoSpaceDN/>
                    <w:adjustRightInd/>
                    <w:jc w:val="center"/>
                    <w:rPr>
                      <w:ins w:id="30471" w:author="Philippe Hollanda - Oliveira Trust" w:date="2022-07-19T09:57:00Z"/>
                      <w:rFonts w:ascii="Arial" w:eastAsia="Times New Roman" w:hAnsi="Arial" w:cs="Arial"/>
                      <w:color w:val="000000"/>
                      <w:sz w:val="20"/>
                      <w:szCs w:val="20"/>
                      <w:lang w:eastAsia="pt-BR"/>
                    </w:rPr>
                  </w:pPr>
                  <w:ins w:id="30472" w:author="Philippe Hollanda - Oliveira Trust" w:date="2022-07-19T09:57:00Z">
                    <w:r w:rsidRPr="0016760B">
                      <w:rPr>
                        <w:rFonts w:ascii="Arial" w:eastAsia="Times New Roman" w:hAnsi="Arial" w:cs="Arial"/>
                        <w:color w:val="000000"/>
                        <w:sz w:val="20"/>
                        <w:szCs w:val="20"/>
                        <w:lang w:eastAsia="pt-BR"/>
                      </w:rPr>
                      <w:t xml:space="preserve">PINTURA </w:t>
                    </w:r>
                  </w:ins>
                </w:p>
              </w:tc>
              <w:tc>
                <w:tcPr>
                  <w:tcW w:w="2324" w:type="dxa"/>
                  <w:tcBorders>
                    <w:top w:val="nil"/>
                    <w:left w:val="nil"/>
                    <w:bottom w:val="single" w:sz="4" w:space="0" w:color="auto"/>
                    <w:right w:val="single" w:sz="4" w:space="0" w:color="auto"/>
                  </w:tcBorders>
                  <w:shd w:val="clear" w:color="auto" w:fill="auto"/>
                  <w:noWrap/>
                  <w:vAlign w:val="center"/>
                  <w:hideMark/>
                </w:tcPr>
                <w:p w14:paraId="3ADB69E3" w14:textId="77777777" w:rsidR="0016760B" w:rsidRPr="0016760B" w:rsidRDefault="0016760B" w:rsidP="0016760B">
                  <w:pPr>
                    <w:autoSpaceDE/>
                    <w:autoSpaceDN/>
                    <w:adjustRightInd/>
                    <w:jc w:val="center"/>
                    <w:rPr>
                      <w:ins w:id="30473" w:author="Philippe Hollanda - Oliveira Trust" w:date="2022-07-19T09:57:00Z"/>
                      <w:rFonts w:ascii="Arial" w:eastAsia="Times New Roman" w:hAnsi="Arial" w:cs="Arial"/>
                      <w:color w:val="000000"/>
                      <w:sz w:val="20"/>
                      <w:szCs w:val="20"/>
                      <w:lang w:eastAsia="pt-BR"/>
                    </w:rPr>
                  </w:pPr>
                  <w:ins w:id="30474" w:author="Philippe Hollanda - Oliveira Trust" w:date="2022-07-19T09:57:00Z">
                    <w:r w:rsidRPr="0016760B">
                      <w:rPr>
                        <w:rFonts w:ascii="Arial" w:eastAsia="Times New Roman" w:hAnsi="Arial" w:cs="Arial"/>
                        <w:color w:val="000000"/>
                        <w:sz w:val="20"/>
                        <w:szCs w:val="20"/>
                        <w:lang w:eastAsia="pt-BR"/>
                      </w:rPr>
                      <w:t>07/01/2022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E79F213" w14:textId="77777777" w:rsidR="0016760B" w:rsidRPr="0016760B" w:rsidRDefault="0016760B" w:rsidP="0016760B">
                  <w:pPr>
                    <w:autoSpaceDE/>
                    <w:autoSpaceDN/>
                    <w:adjustRightInd/>
                    <w:jc w:val="center"/>
                    <w:rPr>
                      <w:ins w:id="30475" w:author="Philippe Hollanda - Oliveira Trust" w:date="2022-07-19T09:57:00Z"/>
                      <w:rFonts w:ascii="Arial" w:eastAsia="Times New Roman" w:hAnsi="Arial" w:cs="Arial"/>
                      <w:color w:val="000000"/>
                      <w:sz w:val="20"/>
                      <w:szCs w:val="20"/>
                      <w:lang w:eastAsia="pt-BR"/>
                    </w:rPr>
                  </w:pPr>
                  <w:ins w:id="30476" w:author="Philippe Hollanda - Oliveira Trust" w:date="2022-07-19T09:57:00Z">
                    <w:r w:rsidRPr="0016760B">
                      <w:rPr>
                        <w:rFonts w:ascii="Arial" w:eastAsia="Times New Roman" w:hAnsi="Arial" w:cs="Arial"/>
                        <w:color w:val="000000"/>
                        <w:sz w:val="20"/>
                        <w:szCs w:val="20"/>
                        <w:lang w:eastAsia="pt-BR"/>
                      </w:rPr>
                      <w:t>R$ 5.000,00</w:t>
                    </w:r>
                  </w:ins>
                </w:p>
              </w:tc>
            </w:tr>
            <w:tr w:rsidR="0016760B" w:rsidRPr="0016760B" w14:paraId="4E2899A0" w14:textId="77777777" w:rsidTr="0016760B">
              <w:trPr>
                <w:trHeight w:val="1785"/>
                <w:ins w:id="304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009844" w14:textId="77777777" w:rsidR="0016760B" w:rsidRPr="0016760B" w:rsidRDefault="0016760B" w:rsidP="0016760B">
                  <w:pPr>
                    <w:autoSpaceDE/>
                    <w:autoSpaceDN/>
                    <w:adjustRightInd/>
                    <w:jc w:val="center"/>
                    <w:rPr>
                      <w:ins w:id="30478" w:author="Philippe Hollanda - Oliveira Trust" w:date="2022-07-19T09:57:00Z"/>
                      <w:rFonts w:ascii="Arial" w:eastAsia="Times New Roman" w:hAnsi="Arial" w:cs="Arial"/>
                      <w:color w:val="000000"/>
                      <w:sz w:val="20"/>
                      <w:szCs w:val="20"/>
                      <w:lang w:eastAsia="pt-BR"/>
                    </w:rPr>
                  </w:pPr>
                  <w:ins w:id="30479" w:author="Philippe Hollanda - Oliveira Trust" w:date="2022-07-19T09:57:00Z">
                    <w:r w:rsidRPr="0016760B">
                      <w:rPr>
                        <w:rFonts w:ascii="Arial" w:eastAsia="Times New Roman" w:hAnsi="Arial" w:cs="Arial"/>
                        <w:color w:val="000000"/>
                        <w:sz w:val="20"/>
                        <w:szCs w:val="20"/>
                        <w:lang w:eastAsia="pt-BR"/>
                      </w:rPr>
                      <w:t>EXECUCAO DE DRYWALL</w:t>
                    </w:r>
                  </w:ins>
                </w:p>
              </w:tc>
              <w:tc>
                <w:tcPr>
                  <w:tcW w:w="2324" w:type="dxa"/>
                  <w:tcBorders>
                    <w:top w:val="nil"/>
                    <w:left w:val="nil"/>
                    <w:bottom w:val="single" w:sz="4" w:space="0" w:color="auto"/>
                    <w:right w:val="single" w:sz="4" w:space="0" w:color="auto"/>
                  </w:tcBorders>
                  <w:shd w:val="clear" w:color="auto" w:fill="auto"/>
                  <w:noWrap/>
                  <w:vAlign w:val="center"/>
                  <w:hideMark/>
                </w:tcPr>
                <w:p w14:paraId="5BDE2D90" w14:textId="77777777" w:rsidR="0016760B" w:rsidRPr="0016760B" w:rsidRDefault="0016760B" w:rsidP="0016760B">
                  <w:pPr>
                    <w:autoSpaceDE/>
                    <w:autoSpaceDN/>
                    <w:adjustRightInd/>
                    <w:jc w:val="center"/>
                    <w:rPr>
                      <w:ins w:id="30480" w:author="Philippe Hollanda - Oliveira Trust" w:date="2022-07-19T09:57:00Z"/>
                      <w:rFonts w:ascii="Arial" w:eastAsia="Times New Roman" w:hAnsi="Arial" w:cs="Arial"/>
                      <w:color w:val="000000"/>
                      <w:sz w:val="20"/>
                      <w:szCs w:val="20"/>
                      <w:lang w:eastAsia="pt-BR"/>
                    </w:rPr>
                  </w:pPr>
                  <w:ins w:id="30481"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586C460" w14:textId="77777777" w:rsidR="0016760B" w:rsidRPr="0016760B" w:rsidRDefault="0016760B" w:rsidP="0016760B">
                  <w:pPr>
                    <w:autoSpaceDE/>
                    <w:autoSpaceDN/>
                    <w:adjustRightInd/>
                    <w:jc w:val="center"/>
                    <w:rPr>
                      <w:ins w:id="30482" w:author="Philippe Hollanda - Oliveira Trust" w:date="2022-07-19T09:57:00Z"/>
                      <w:rFonts w:ascii="Arial" w:eastAsia="Times New Roman" w:hAnsi="Arial" w:cs="Arial"/>
                      <w:color w:val="000000"/>
                      <w:sz w:val="20"/>
                      <w:szCs w:val="20"/>
                      <w:lang w:eastAsia="pt-BR"/>
                    </w:rPr>
                  </w:pPr>
                  <w:ins w:id="30483" w:author="Philippe Hollanda - Oliveira Trust" w:date="2022-07-19T09:57:00Z">
                    <w:r w:rsidRPr="0016760B">
                      <w:rPr>
                        <w:rFonts w:ascii="Arial" w:eastAsia="Times New Roman" w:hAnsi="Arial" w:cs="Arial"/>
                        <w:color w:val="000000"/>
                        <w:sz w:val="20"/>
                        <w:szCs w:val="20"/>
                        <w:lang w:eastAsia="pt-BR"/>
                      </w:rPr>
                      <w:t>R$ 79.127,06</w:t>
                    </w:r>
                  </w:ins>
                </w:p>
              </w:tc>
            </w:tr>
            <w:tr w:rsidR="0016760B" w:rsidRPr="0016760B" w14:paraId="75699CD9" w14:textId="77777777" w:rsidTr="0016760B">
              <w:trPr>
                <w:trHeight w:val="1785"/>
                <w:ins w:id="304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9A679F" w14:textId="77777777" w:rsidR="0016760B" w:rsidRPr="0016760B" w:rsidRDefault="0016760B" w:rsidP="0016760B">
                  <w:pPr>
                    <w:autoSpaceDE/>
                    <w:autoSpaceDN/>
                    <w:adjustRightInd/>
                    <w:jc w:val="center"/>
                    <w:rPr>
                      <w:ins w:id="30485" w:author="Philippe Hollanda - Oliveira Trust" w:date="2022-07-19T09:57:00Z"/>
                      <w:rFonts w:ascii="Arial" w:eastAsia="Times New Roman" w:hAnsi="Arial" w:cs="Arial"/>
                      <w:color w:val="000000"/>
                      <w:sz w:val="20"/>
                      <w:szCs w:val="20"/>
                      <w:lang w:eastAsia="pt-BR"/>
                    </w:rPr>
                  </w:pPr>
                  <w:ins w:id="30486" w:author="Philippe Hollanda - Oliveira Trust" w:date="2022-07-19T09:57:00Z">
                    <w:r w:rsidRPr="0016760B">
                      <w:rPr>
                        <w:rFonts w:ascii="Arial" w:eastAsia="Times New Roman" w:hAnsi="Arial" w:cs="Arial"/>
                        <w:color w:val="000000"/>
                        <w:sz w:val="20"/>
                        <w:szCs w:val="20"/>
                        <w:lang w:eastAsia="pt-BR"/>
                      </w:rPr>
                      <w:lastRenderedPageBreak/>
                      <w:t>SERVIÇO DE PINTURA</w:t>
                    </w:r>
                  </w:ins>
                </w:p>
              </w:tc>
              <w:tc>
                <w:tcPr>
                  <w:tcW w:w="2324" w:type="dxa"/>
                  <w:tcBorders>
                    <w:top w:val="nil"/>
                    <w:left w:val="nil"/>
                    <w:bottom w:val="single" w:sz="4" w:space="0" w:color="auto"/>
                    <w:right w:val="single" w:sz="4" w:space="0" w:color="auto"/>
                  </w:tcBorders>
                  <w:shd w:val="clear" w:color="auto" w:fill="auto"/>
                  <w:noWrap/>
                  <w:vAlign w:val="center"/>
                  <w:hideMark/>
                </w:tcPr>
                <w:p w14:paraId="6C85DFBA" w14:textId="77777777" w:rsidR="0016760B" w:rsidRPr="0016760B" w:rsidRDefault="0016760B" w:rsidP="0016760B">
                  <w:pPr>
                    <w:autoSpaceDE/>
                    <w:autoSpaceDN/>
                    <w:adjustRightInd/>
                    <w:jc w:val="center"/>
                    <w:rPr>
                      <w:ins w:id="30487" w:author="Philippe Hollanda - Oliveira Trust" w:date="2022-07-19T09:57:00Z"/>
                      <w:rFonts w:ascii="Arial" w:eastAsia="Times New Roman" w:hAnsi="Arial" w:cs="Arial"/>
                      <w:color w:val="000000"/>
                      <w:sz w:val="20"/>
                      <w:szCs w:val="20"/>
                      <w:lang w:eastAsia="pt-BR"/>
                    </w:rPr>
                  </w:pPr>
                  <w:ins w:id="30488"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6E4DFC6" w14:textId="77777777" w:rsidR="0016760B" w:rsidRPr="0016760B" w:rsidRDefault="0016760B" w:rsidP="0016760B">
                  <w:pPr>
                    <w:autoSpaceDE/>
                    <w:autoSpaceDN/>
                    <w:adjustRightInd/>
                    <w:jc w:val="center"/>
                    <w:rPr>
                      <w:ins w:id="30489" w:author="Philippe Hollanda - Oliveira Trust" w:date="2022-07-19T09:57:00Z"/>
                      <w:rFonts w:ascii="Arial" w:eastAsia="Times New Roman" w:hAnsi="Arial" w:cs="Arial"/>
                      <w:color w:val="000000"/>
                      <w:sz w:val="20"/>
                      <w:szCs w:val="20"/>
                      <w:lang w:eastAsia="pt-BR"/>
                    </w:rPr>
                  </w:pPr>
                  <w:ins w:id="30490" w:author="Philippe Hollanda - Oliveira Trust" w:date="2022-07-19T09:57:00Z">
                    <w:r w:rsidRPr="0016760B">
                      <w:rPr>
                        <w:rFonts w:ascii="Arial" w:eastAsia="Times New Roman" w:hAnsi="Arial" w:cs="Arial"/>
                        <w:color w:val="000000"/>
                        <w:sz w:val="20"/>
                        <w:szCs w:val="20"/>
                        <w:lang w:eastAsia="pt-BR"/>
                      </w:rPr>
                      <w:t>R$ 15.000,00</w:t>
                    </w:r>
                  </w:ins>
                </w:p>
              </w:tc>
            </w:tr>
            <w:tr w:rsidR="0016760B" w:rsidRPr="0016760B" w14:paraId="31956513" w14:textId="77777777" w:rsidTr="0016760B">
              <w:trPr>
                <w:trHeight w:val="1785"/>
                <w:ins w:id="304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FB31C94" w14:textId="77777777" w:rsidR="0016760B" w:rsidRPr="0016760B" w:rsidRDefault="0016760B" w:rsidP="0016760B">
                  <w:pPr>
                    <w:autoSpaceDE/>
                    <w:autoSpaceDN/>
                    <w:adjustRightInd/>
                    <w:jc w:val="center"/>
                    <w:rPr>
                      <w:ins w:id="30492" w:author="Philippe Hollanda - Oliveira Trust" w:date="2022-07-19T09:57:00Z"/>
                      <w:rFonts w:ascii="Arial" w:eastAsia="Times New Roman" w:hAnsi="Arial" w:cs="Arial"/>
                      <w:color w:val="000000"/>
                      <w:sz w:val="20"/>
                      <w:szCs w:val="20"/>
                      <w:lang w:eastAsia="pt-BR"/>
                    </w:rPr>
                  </w:pPr>
                  <w:ins w:id="30493" w:author="Philippe Hollanda - Oliveira Trust" w:date="2022-07-19T09:57:00Z">
                    <w:r w:rsidRPr="0016760B">
                      <w:rPr>
                        <w:rFonts w:ascii="Arial" w:eastAsia="Times New Roman" w:hAnsi="Arial" w:cs="Arial"/>
                        <w:color w:val="000000"/>
                        <w:sz w:val="20"/>
                        <w:szCs w:val="20"/>
                        <w:lang w:eastAsia="pt-BR"/>
                      </w:rPr>
                      <w:t>SISTEMA DE AR COMPRIMIDO</w:t>
                    </w:r>
                  </w:ins>
                </w:p>
              </w:tc>
              <w:tc>
                <w:tcPr>
                  <w:tcW w:w="2324" w:type="dxa"/>
                  <w:tcBorders>
                    <w:top w:val="nil"/>
                    <w:left w:val="nil"/>
                    <w:bottom w:val="single" w:sz="4" w:space="0" w:color="auto"/>
                    <w:right w:val="single" w:sz="4" w:space="0" w:color="auto"/>
                  </w:tcBorders>
                  <w:shd w:val="clear" w:color="auto" w:fill="auto"/>
                  <w:noWrap/>
                  <w:vAlign w:val="center"/>
                  <w:hideMark/>
                </w:tcPr>
                <w:p w14:paraId="455C3B66" w14:textId="77777777" w:rsidR="0016760B" w:rsidRPr="0016760B" w:rsidRDefault="0016760B" w:rsidP="0016760B">
                  <w:pPr>
                    <w:autoSpaceDE/>
                    <w:autoSpaceDN/>
                    <w:adjustRightInd/>
                    <w:jc w:val="center"/>
                    <w:rPr>
                      <w:ins w:id="30494" w:author="Philippe Hollanda - Oliveira Trust" w:date="2022-07-19T09:57:00Z"/>
                      <w:rFonts w:ascii="Arial" w:eastAsia="Times New Roman" w:hAnsi="Arial" w:cs="Arial"/>
                      <w:color w:val="000000"/>
                      <w:sz w:val="20"/>
                      <w:szCs w:val="20"/>
                      <w:lang w:eastAsia="pt-BR"/>
                    </w:rPr>
                  </w:pPr>
                  <w:ins w:id="30495" w:author="Philippe Hollanda - Oliveira Trust" w:date="2022-07-19T09:57:00Z">
                    <w:r w:rsidRPr="0016760B">
                      <w:rPr>
                        <w:rFonts w:ascii="Arial" w:eastAsia="Times New Roman" w:hAnsi="Arial" w:cs="Arial"/>
                        <w:color w:val="000000"/>
                        <w:sz w:val="20"/>
                        <w:szCs w:val="20"/>
                        <w:lang w:eastAsia="pt-BR"/>
                      </w:rPr>
                      <w:t>13/01/2022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E5F859A" w14:textId="77777777" w:rsidR="0016760B" w:rsidRPr="0016760B" w:rsidRDefault="0016760B" w:rsidP="0016760B">
                  <w:pPr>
                    <w:autoSpaceDE/>
                    <w:autoSpaceDN/>
                    <w:adjustRightInd/>
                    <w:jc w:val="center"/>
                    <w:rPr>
                      <w:ins w:id="30496" w:author="Philippe Hollanda - Oliveira Trust" w:date="2022-07-19T09:57:00Z"/>
                      <w:rFonts w:ascii="Arial" w:eastAsia="Times New Roman" w:hAnsi="Arial" w:cs="Arial"/>
                      <w:color w:val="000000"/>
                      <w:sz w:val="20"/>
                      <w:szCs w:val="20"/>
                      <w:lang w:eastAsia="pt-BR"/>
                    </w:rPr>
                  </w:pPr>
                  <w:ins w:id="30497" w:author="Philippe Hollanda - Oliveira Trust" w:date="2022-07-19T09:57:00Z">
                    <w:r w:rsidRPr="0016760B">
                      <w:rPr>
                        <w:rFonts w:ascii="Arial" w:eastAsia="Times New Roman" w:hAnsi="Arial" w:cs="Arial"/>
                        <w:color w:val="000000"/>
                        <w:sz w:val="20"/>
                        <w:szCs w:val="20"/>
                        <w:lang w:eastAsia="pt-BR"/>
                      </w:rPr>
                      <w:t>R$ 22.000,00</w:t>
                    </w:r>
                  </w:ins>
                </w:p>
              </w:tc>
            </w:tr>
            <w:tr w:rsidR="0016760B" w:rsidRPr="0016760B" w14:paraId="7EB5F5C1" w14:textId="77777777" w:rsidTr="0016760B">
              <w:trPr>
                <w:trHeight w:val="1785"/>
                <w:ins w:id="304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5354C1" w14:textId="77777777" w:rsidR="0016760B" w:rsidRPr="0016760B" w:rsidRDefault="0016760B" w:rsidP="0016760B">
                  <w:pPr>
                    <w:autoSpaceDE/>
                    <w:autoSpaceDN/>
                    <w:adjustRightInd/>
                    <w:jc w:val="center"/>
                    <w:rPr>
                      <w:ins w:id="30499" w:author="Philippe Hollanda - Oliveira Trust" w:date="2022-07-19T09:57:00Z"/>
                      <w:rFonts w:ascii="Arial" w:eastAsia="Times New Roman" w:hAnsi="Arial" w:cs="Arial"/>
                      <w:color w:val="000000"/>
                      <w:sz w:val="20"/>
                      <w:szCs w:val="20"/>
                      <w:lang w:eastAsia="pt-BR"/>
                    </w:rPr>
                  </w:pPr>
                  <w:ins w:id="30500" w:author="Philippe Hollanda - Oliveira Trust" w:date="2022-07-19T09:57:00Z">
                    <w:r w:rsidRPr="0016760B">
                      <w:rPr>
                        <w:rFonts w:ascii="Arial" w:eastAsia="Times New Roman" w:hAnsi="Arial" w:cs="Arial"/>
                        <w:color w:val="000000"/>
                        <w:sz w:val="20"/>
                        <w:szCs w:val="20"/>
                        <w:lang w:eastAsia="pt-BR"/>
                      </w:rPr>
                      <w:t>SERVIÇO DE MONTAGEM DE CONCRETO</w:t>
                    </w:r>
                  </w:ins>
                </w:p>
              </w:tc>
              <w:tc>
                <w:tcPr>
                  <w:tcW w:w="2324" w:type="dxa"/>
                  <w:tcBorders>
                    <w:top w:val="nil"/>
                    <w:left w:val="nil"/>
                    <w:bottom w:val="single" w:sz="4" w:space="0" w:color="auto"/>
                    <w:right w:val="single" w:sz="4" w:space="0" w:color="auto"/>
                  </w:tcBorders>
                  <w:shd w:val="clear" w:color="auto" w:fill="auto"/>
                  <w:noWrap/>
                  <w:vAlign w:val="center"/>
                  <w:hideMark/>
                </w:tcPr>
                <w:p w14:paraId="56E75B8F" w14:textId="77777777" w:rsidR="0016760B" w:rsidRPr="0016760B" w:rsidRDefault="0016760B" w:rsidP="0016760B">
                  <w:pPr>
                    <w:autoSpaceDE/>
                    <w:autoSpaceDN/>
                    <w:adjustRightInd/>
                    <w:jc w:val="center"/>
                    <w:rPr>
                      <w:ins w:id="30501" w:author="Philippe Hollanda - Oliveira Trust" w:date="2022-07-19T09:57:00Z"/>
                      <w:rFonts w:ascii="Arial" w:eastAsia="Times New Roman" w:hAnsi="Arial" w:cs="Arial"/>
                      <w:color w:val="000000"/>
                      <w:sz w:val="20"/>
                      <w:szCs w:val="20"/>
                      <w:lang w:eastAsia="pt-BR"/>
                    </w:rPr>
                  </w:pPr>
                  <w:ins w:id="30502" w:author="Philippe Hollanda - Oliveira Trust" w:date="2022-07-19T09:57:00Z">
                    <w:r w:rsidRPr="0016760B">
                      <w:rPr>
                        <w:rFonts w:ascii="Arial" w:eastAsia="Times New Roman" w:hAnsi="Arial" w:cs="Arial"/>
                        <w:color w:val="000000"/>
                        <w:sz w:val="20"/>
                        <w:szCs w:val="20"/>
                        <w:lang w:eastAsia="pt-BR"/>
                      </w:rPr>
                      <w:t>26/01/2022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4B068ED" w14:textId="77777777" w:rsidR="0016760B" w:rsidRPr="0016760B" w:rsidRDefault="0016760B" w:rsidP="0016760B">
                  <w:pPr>
                    <w:autoSpaceDE/>
                    <w:autoSpaceDN/>
                    <w:adjustRightInd/>
                    <w:jc w:val="center"/>
                    <w:rPr>
                      <w:ins w:id="30503" w:author="Philippe Hollanda - Oliveira Trust" w:date="2022-07-19T09:57:00Z"/>
                      <w:rFonts w:ascii="Arial" w:eastAsia="Times New Roman" w:hAnsi="Arial" w:cs="Arial"/>
                      <w:color w:val="000000"/>
                      <w:sz w:val="20"/>
                      <w:szCs w:val="20"/>
                      <w:lang w:eastAsia="pt-BR"/>
                    </w:rPr>
                  </w:pPr>
                  <w:ins w:id="30504" w:author="Philippe Hollanda - Oliveira Trust" w:date="2022-07-19T09:57:00Z">
                    <w:r w:rsidRPr="0016760B">
                      <w:rPr>
                        <w:rFonts w:ascii="Arial" w:eastAsia="Times New Roman" w:hAnsi="Arial" w:cs="Arial"/>
                        <w:color w:val="000000"/>
                        <w:sz w:val="20"/>
                        <w:szCs w:val="20"/>
                        <w:lang w:eastAsia="pt-BR"/>
                      </w:rPr>
                      <w:t>R$ 304,00</w:t>
                    </w:r>
                  </w:ins>
                </w:p>
              </w:tc>
            </w:tr>
            <w:tr w:rsidR="0016760B" w:rsidRPr="0016760B" w14:paraId="5A964F43" w14:textId="77777777" w:rsidTr="0016760B">
              <w:trPr>
                <w:trHeight w:val="1785"/>
                <w:ins w:id="305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A1ED05" w14:textId="77777777" w:rsidR="0016760B" w:rsidRPr="0016760B" w:rsidRDefault="0016760B" w:rsidP="0016760B">
                  <w:pPr>
                    <w:autoSpaceDE/>
                    <w:autoSpaceDN/>
                    <w:adjustRightInd/>
                    <w:jc w:val="center"/>
                    <w:rPr>
                      <w:ins w:id="30506" w:author="Philippe Hollanda - Oliveira Trust" w:date="2022-07-19T09:57:00Z"/>
                      <w:rFonts w:ascii="Arial" w:eastAsia="Times New Roman" w:hAnsi="Arial" w:cs="Arial"/>
                      <w:color w:val="000000"/>
                      <w:sz w:val="20"/>
                      <w:szCs w:val="20"/>
                      <w:lang w:eastAsia="pt-BR"/>
                    </w:rPr>
                  </w:pPr>
                  <w:ins w:id="30507" w:author="Philippe Hollanda - Oliveira Trust" w:date="2022-07-19T09:57:00Z">
                    <w:r w:rsidRPr="0016760B">
                      <w:rPr>
                        <w:rFonts w:ascii="Arial" w:eastAsia="Times New Roman" w:hAnsi="Arial" w:cs="Arial"/>
                        <w:color w:val="000000"/>
                        <w:sz w:val="20"/>
                        <w:szCs w:val="20"/>
                        <w:lang w:eastAsia="pt-BR"/>
                      </w:rPr>
                      <w:t>MARTELO DEMOLIDOR</w:t>
                    </w:r>
                  </w:ins>
                </w:p>
              </w:tc>
              <w:tc>
                <w:tcPr>
                  <w:tcW w:w="2324" w:type="dxa"/>
                  <w:tcBorders>
                    <w:top w:val="nil"/>
                    <w:left w:val="nil"/>
                    <w:bottom w:val="single" w:sz="4" w:space="0" w:color="auto"/>
                    <w:right w:val="single" w:sz="4" w:space="0" w:color="auto"/>
                  </w:tcBorders>
                  <w:shd w:val="clear" w:color="auto" w:fill="auto"/>
                  <w:noWrap/>
                  <w:vAlign w:val="center"/>
                  <w:hideMark/>
                </w:tcPr>
                <w:p w14:paraId="500E8EB0" w14:textId="77777777" w:rsidR="0016760B" w:rsidRPr="0016760B" w:rsidRDefault="0016760B" w:rsidP="0016760B">
                  <w:pPr>
                    <w:autoSpaceDE/>
                    <w:autoSpaceDN/>
                    <w:adjustRightInd/>
                    <w:jc w:val="center"/>
                    <w:rPr>
                      <w:ins w:id="30508" w:author="Philippe Hollanda - Oliveira Trust" w:date="2022-07-19T09:57:00Z"/>
                      <w:rFonts w:ascii="Arial" w:eastAsia="Times New Roman" w:hAnsi="Arial" w:cs="Arial"/>
                      <w:color w:val="000000"/>
                      <w:sz w:val="20"/>
                      <w:szCs w:val="20"/>
                      <w:lang w:eastAsia="pt-BR"/>
                    </w:rPr>
                  </w:pPr>
                  <w:ins w:id="30509" w:author="Philippe Hollanda - Oliveira Trust" w:date="2022-07-19T09:57:00Z">
                    <w:r w:rsidRPr="0016760B">
                      <w:rPr>
                        <w:rFonts w:ascii="Arial" w:eastAsia="Times New Roman" w:hAnsi="Arial" w:cs="Arial"/>
                        <w:color w:val="000000"/>
                        <w:sz w:val="20"/>
                        <w:szCs w:val="20"/>
                        <w:lang w:eastAsia="pt-BR"/>
                      </w:rPr>
                      <w:t>03/02/2022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5984E6C7" w14:textId="77777777" w:rsidR="0016760B" w:rsidRPr="0016760B" w:rsidRDefault="0016760B" w:rsidP="0016760B">
                  <w:pPr>
                    <w:autoSpaceDE/>
                    <w:autoSpaceDN/>
                    <w:adjustRightInd/>
                    <w:jc w:val="center"/>
                    <w:rPr>
                      <w:ins w:id="30510" w:author="Philippe Hollanda - Oliveira Trust" w:date="2022-07-19T09:57:00Z"/>
                      <w:rFonts w:ascii="Arial" w:eastAsia="Times New Roman" w:hAnsi="Arial" w:cs="Arial"/>
                      <w:color w:val="000000"/>
                      <w:sz w:val="20"/>
                      <w:szCs w:val="20"/>
                      <w:lang w:eastAsia="pt-BR"/>
                    </w:rPr>
                  </w:pPr>
                  <w:ins w:id="30511"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58CAB083" w14:textId="77777777" w:rsidTr="0016760B">
              <w:trPr>
                <w:trHeight w:val="1785"/>
                <w:ins w:id="305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6B978D" w14:textId="77777777" w:rsidR="0016760B" w:rsidRPr="0016760B" w:rsidRDefault="0016760B" w:rsidP="0016760B">
                  <w:pPr>
                    <w:autoSpaceDE/>
                    <w:autoSpaceDN/>
                    <w:adjustRightInd/>
                    <w:jc w:val="center"/>
                    <w:rPr>
                      <w:ins w:id="30513" w:author="Philippe Hollanda - Oliveira Trust" w:date="2022-07-19T09:57:00Z"/>
                      <w:rFonts w:ascii="Arial" w:eastAsia="Times New Roman" w:hAnsi="Arial" w:cs="Arial"/>
                      <w:color w:val="000000"/>
                      <w:sz w:val="20"/>
                      <w:szCs w:val="20"/>
                      <w:lang w:eastAsia="pt-BR"/>
                    </w:rPr>
                  </w:pPr>
                  <w:ins w:id="30514" w:author="Philippe Hollanda - Oliveira Trust" w:date="2022-07-19T09:57:00Z">
                    <w:r w:rsidRPr="0016760B">
                      <w:rPr>
                        <w:rFonts w:ascii="Arial" w:eastAsia="Times New Roman" w:hAnsi="Arial" w:cs="Arial"/>
                        <w:color w:val="000000"/>
                        <w:sz w:val="20"/>
                        <w:szCs w:val="20"/>
                        <w:lang w:eastAsia="pt-BR"/>
                      </w:rPr>
                      <w:t xml:space="preserve">SERRA MÁRMORE </w:t>
                    </w:r>
                  </w:ins>
                </w:p>
              </w:tc>
              <w:tc>
                <w:tcPr>
                  <w:tcW w:w="2324" w:type="dxa"/>
                  <w:tcBorders>
                    <w:top w:val="nil"/>
                    <w:left w:val="nil"/>
                    <w:bottom w:val="single" w:sz="4" w:space="0" w:color="auto"/>
                    <w:right w:val="single" w:sz="4" w:space="0" w:color="auto"/>
                  </w:tcBorders>
                  <w:shd w:val="clear" w:color="auto" w:fill="auto"/>
                  <w:noWrap/>
                  <w:vAlign w:val="center"/>
                  <w:hideMark/>
                </w:tcPr>
                <w:p w14:paraId="61A1F0BC" w14:textId="77777777" w:rsidR="0016760B" w:rsidRPr="0016760B" w:rsidRDefault="0016760B" w:rsidP="0016760B">
                  <w:pPr>
                    <w:autoSpaceDE/>
                    <w:autoSpaceDN/>
                    <w:adjustRightInd/>
                    <w:jc w:val="center"/>
                    <w:rPr>
                      <w:ins w:id="30515" w:author="Philippe Hollanda - Oliveira Trust" w:date="2022-07-19T09:57:00Z"/>
                      <w:rFonts w:ascii="Arial" w:eastAsia="Times New Roman" w:hAnsi="Arial" w:cs="Arial"/>
                      <w:color w:val="000000"/>
                      <w:sz w:val="20"/>
                      <w:szCs w:val="20"/>
                      <w:lang w:eastAsia="pt-BR"/>
                    </w:rPr>
                  </w:pPr>
                  <w:ins w:id="30516"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1C9D4772" w14:textId="77777777" w:rsidR="0016760B" w:rsidRPr="0016760B" w:rsidRDefault="0016760B" w:rsidP="0016760B">
                  <w:pPr>
                    <w:autoSpaceDE/>
                    <w:autoSpaceDN/>
                    <w:adjustRightInd/>
                    <w:jc w:val="center"/>
                    <w:rPr>
                      <w:ins w:id="30517" w:author="Philippe Hollanda - Oliveira Trust" w:date="2022-07-19T09:57:00Z"/>
                      <w:rFonts w:ascii="Arial" w:eastAsia="Times New Roman" w:hAnsi="Arial" w:cs="Arial"/>
                      <w:color w:val="000000"/>
                      <w:sz w:val="20"/>
                      <w:szCs w:val="20"/>
                      <w:lang w:eastAsia="pt-BR"/>
                    </w:rPr>
                  </w:pPr>
                  <w:ins w:id="30518" w:author="Philippe Hollanda - Oliveira Trust" w:date="2022-07-19T09:57:00Z">
                    <w:r w:rsidRPr="0016760B">
                      <w:rPr>
                        <w:rFonts w:ascii="Arial" w:eastAsia="Times New Roman" w:hAnsi="Arial" w:cs="Arial"/>
                        <w:color w:val="000000"/>
                        <w:sz w:val="20"/>
                        <w:szCs w:val="20"/>
                        <w:lang w:eastAsia="pt-BR"/>
                      </w:rPr>
                      <w:t>R$ 113,00</w:t>
                    </w:r>
                  </w:ins>
                </w:p>
              </w:tc>
            </w:tr>
            <w:tr w:rsidR="0016760B" w:rsidRPr="0016760B" w14:paraId="51BC06BD" w14:textId="77777777" w:rsidTr="0016760B">
              <w:trPr>
                <w:trHeight w:val="1785"/>
                <w:ins w:id="305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E27218" w14:textId="77777777" w:rsidR="0016760B" w:rsidRPr="0016760B" w:rsidRDefault="0016760B" w:rsidP="0016760B">
                  <w:pPr>
                    <w:autoSpaceDE/>
                    <w:autoSpaceDN/>
                    <w:adjustRightInd/>
                    <w:jc w:val="center"/>
                    <w:rPr>
                      <w:ins w:id="30520" w:author="Philippe Hollanda - Oliveira Trust" w:date="2022-07-19T09:57:00Z"/>
                      <w:rFonts w:ascii="Arial" w:eastAsia="Times New Roman" w:hAnsi="Arial" w:cs="Arial"/>
                      <w:color w:val="000000"/>
                      <w:sz w:val="20"/>
                      <w:szCs w:val="20"/>
                      <w:lang w:eastAsia="pt-BR"/>
                    </w:rPr>
                  </w:pPr>
                  <w:ins w:id="30521" w:author="Philippe Hollanda - Oliveira Trust" w:date="2022-07-19T09:57:00Z">
                    <w:r w:rsidRPr="0016760B">
                      <w:rPr>
                        <w:rFonts w:ascii="Arial" w:eastAsia="Times New Roman" w:hAnsi="Arial" w:cs="Arial"/>
                        <w:color w:val="000000"/>
                        <w:sz w:val="20"/>
                        <w:szCs w:val="20"/>
                        <w:lang w:eastAsia="pt-BR"/>
                      </w:rPr>
                      <w:lastRenderedPageBreak/>
                      <w:t>LAVADORA ALTA PRESSÃO</w:t>
                    </w:r>
                  </w:ins>
                </w:p>
              </w:tc>
              <w:tc>
                <w:tcPr>
                  <w:tcW w:w="2324" w:type="dxa"/>
                  <w:tcBorders>
                    <w:top w:val="nil"/>
                    <w:left w:val="nil"/>
                    <w:bottom w:val="single" w:sz="4" w:space="0" w:color="auto"/>
                    <w:right w:val="single" w:sz="4" w:space="0" w:color="auto"/>
                  </w:tcBorders>
                  <w:shd w:val="clear" w:color="auto" w:fill="auto"/>
                  <w:noWrap/>
                  <w:vAlign w:val="center"/>
                  <w:hideMark/>
                </w:tcPr>
                <w:p w14:paraId="7440011F" w14:textId="77777777" w:rsidR="0016760B" w:rsidRPr="0016760B" w:rsidRDefault="0016760B" w:rsidP="0016760B">
                  <w:pPr>
                    <w:autoSpaceDE/>
                    <w:autoSpaceDN/>
                    <w:adjustRightInd/>
                    <w:jc w:val="center"/>
                    <w:rPr>
                      <w:ins w:id="30522" w:author="Philippe Hollanda - Oliveira Trust" w:date="2022-07-19T09:57:00Z"/>
                      <w:rFonts w:ascii="Arial" w:eastAsia="Times New Roman" w:hAnsi="Arial" w:cs="Arial"/>
                      <w:color w:val="000000"/>
                      <w:sz w:val="20"/>
                      <w:szCs w:val="20"/>
                      <w:lang w:eastAsia="pt-BR"/>
                    </w:rPr>
                  </w:pPr>
                  <w:ins w:id="30523"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5677EC95" w14:textId="77777777" w:rsidR="0016760B" w:rsidRPr="0016760B" w:rsidRDefault="0016760B" w:rsidP="0016760B">
                  <w:pPr>
                    <w:autoSpaceDE/>
                    <w:autoSpaceDN/>
                    <w:adjustRightInd/>
                    <w:jc w:val="center"/>
                    <w:rPr>
                      <w:ins w:id="30524" w:author="Philippe Hollanda - Oliveira Trust" w:date="2022-07-19T09:57:00Z"/>
                      <w:rFonts w:ascii="Arial" w:eastAsia="Times New Roman" w:hAnsi="Arial" w:cs="Arial"/>
                      <w:color w:val="000000"/>
                      <w:sz w:val="20"/>
                      <w:szCs w:val="20"/>
                      <w:lang w:eastAsia="pt-BR"/>
                    </w:rPr>
                  </w:pPr>
                  <w:ins w:id="30525" w:author="Philippe Hollanda - Oliveira Trust" w:date="2022-07-19T09:57:00Z">
                    <w:r w:rsidRPr="0016760B">
                      <w:rPr>
                        <w:rFonts w:ascii="Arial" w:eastAsia="Times New Roman" w:hAnsi="Arial" w:cs="Arial"/>
                        <w:color w:val="000000"/>
                        <w:sz w:val="20"/>
                        <w:szCs w:val="20"/>
                        <w:lang w:eastAsia="pt-BR"/>
                      </w:rPr>
                      <w:t>R$ 600,00</w:t>
                    </w:r>
                  </w:ins>
                </w:p>
              </w:tc>
            </w:tr>
            <w:tr w:rsidR="0016760B" w:rsidRPr="0016760B" w14:paraId="622427DC" w14:textId="77777777" w:rsidTr="0016760B">
              <w:trPr>
                <w:trHeight w:val="1785"/>
                <w:ins w:id="305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5B6F1B" w14:textId="77777777" w:rsidR="0016760B" w:rsidRPr="0016760B" w:rsidRDefault="0016760B" w:rsidP="0016760B">
                  <w:pPr>
                    <w:autoSpaceDE/>
                    <w:autoSpaceDN/>
                    <w:adjustRightInd/>
                    <w:jc w:val="center"/>
                    <w:rPr>
                      <w:ins w:id="30527" w:author="Philippe Hollanda - Oliveira Trust" w:date="2022-07-19T09:57:00Z"/>
                      <w:rFonts w:ascii="Arial" w:eastAsia="Times New Roman" w:hAnsi="Arial" w:cs="Arial"/>
                      <w:color w:val="000000"/>
                      <w:sz w:val="20"/>
                      <w:szCs w:val="20"/>
                      <w:lang w:eastAsia="pt-BR"/>
                    </w:rPr>
                  </w:pPr>
                  <w:ins w:id="30528" w:author="Philippe Hollanda - Oliveira Trust" w:date="2022-07-19T09:57:00Z">
                    <w:r w:rsidRPr="0016760B">
                      <w:rPr>
                        <w:rFonts w:ascii="Arial" w:eastAsia="Times New Roman" w:hAnsi="Arial" w:cs="Arial"/>
                        <w:color w:val="000000"/>
                        <w:sz w:val="20"/>
                        <w:szCs w:val="20"/>
                        <w:lang w:eastAsia="pt-BR"/>
                      </w:rPr>
                      <w:t>SERVIÇO DE LIMPEZA E CONSERVAÇÃO PÓS OBRA</w:t>
                    </w:r>
                  </w:ins>
                </w:p>
              </w:tc>
              <w:tc>
                <w:tcPr>
                  <w:tcW w:w="2324" w:type="dxa"/>
                  <w:tcBorders>
                    <w:top w:val="nil"/>
                    <w:left w:val="nil"/>
                    <w:bottom w:val="single" w:sz="4" w:space="0" w:color="auto"/>
                    <w:right w:val="single" w:sz="4" w:space="0" w:color="auto"/>
                  </w:tcBorders>
                  <w:shd w:val="clear" w:color="auto" w:fill="auto"/>
                  <w:noWrap/>
                  <w:vAlign w:val="center"/>
                  <w:hideMark/>
                </w:tcPr>
                <w:p w14:paraId="0FC22E9C" w14:textId="77777777" w:rsidR="0016760B" w:rsidRPr="0016760B" w:rsidRDefault="0016760B" w:rsidP="0016760B">
                  <w:pPr>
                    <w:autoSpaceDE/>
                    <w:autoSpaceDN/>
                    <w:adjustRightInd/>
                    <w:jc w:val="center"/>
                    <w:rPr>
                      <w:ins w:id="30529" w:author="Philippe Hollanda - Oliveira Trust" w:date="2022-07-19T09:57:00Z"/>
                      <w:rFonts w:ascii="Arial" w:eastAsia="Times New Roman" w:hAnsi="Arial" w:cs="Arial"/>
                      <w:color w:val="000000"/>
                      <w:sz w:val="20"/>
                      <w:szCs w:val="20"/>
                      <w:lang w:eastAsia="pt-BR"/>
                    </w:rPr>
                  </w:pPr>
                  <w:ins w:id="30530" w:author="Philippe Hollanda - Oliveira Trust" w:date="2022-07-19T09:57:00Z">
                    <w:r w:rsidRPr="0016760B">
                      <w:rPr>
                        <w:rFonts w:ascii="Arial" w:eastAsia="Times New Roman" w:hAnsi="Arial" w:cs="Arial"/>
                        <w:color w:val="000000"/>
                        <w:sz w:val="20"/>
                        <w:szCs w:val="20"/>
                        <w:lang w:eastAsia="pt-BR"/>
                      </w:rPr>
                      <w:t>24/01/2022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782DB4F" w14:textId="77777777" w:rsidR="0016760B" w:rsidRPr="0016760B" w:rsidRDefault="0016760B" w:rsidP="0016760B">
                  <w:pPr>
                    <w:autoSpaceDE/>
                    <w:autoSpaceDN/>
                    <w:adjustRightInd/>
                    <w:jc w:val="center"/>
                    <w:rPr>
                      <w:ins w:id="30531" w:author="Philippe Hollanda - Oliveira Trust" w:date="2022-07-19T09:57:00Z"/>
                      <w:rFonts w:ascii="Arial" w:eastAsia="Times New Roman" w:hAnsi="Arial" w:cs="Arial"/>
                      <w:color w:val="000000"/>
                      <w:sz w:val="20"/>
                      <w:szCs w:val="20"/>
                      <w:lang w:eastAsia="pt-BR"/>
                    </w:rPr>
                  </w:pPr>
                  <w:ins w:id="30532" w:author="Philippe Hollanda - Oliveira Trust" w:date="2022-07-19T09:57:00Z">
                    <w:r w:rsidRPr="0016760B">
                      <w:rPr>
                        <w:rFonts w:ascii="Arial" w:eastAsia="Times New Roman" w:hAnsi="Arial" w:cs="Arial"/>
                        <w:color w:val="000000"/>
                        <w:sz w:val="20"/>
                        <w:szCs w:val="20"/>
                        <w:lang w:eastAsia="pt-BR"/>
                      </w:rPr>
                      <w:t>R$ 1.925,00</w:t>
                    </w:r>
                  </w:ins>
                </w:p>
              </w:tc>
            </w:tr>
            <w:tr w:rsidR="0016760B" w:rsidRPr="0016760B" w14:paraId="4D32DBC2" w14:textId="77777777" w:rsidTr="0016760B">
              <w:trPr>
                <w:trHeight w:val="1785"/>
                <w:ins w:id="305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1A0BAD" w14:textId="77777777" w:rsidR="0016760B" w:rsidRPr="0016760B" w:rsidRDefault="0016760B" w:rsidP="0016760B">
                  <w:pPr>
                    <w:autoSpaceDE/>
                    <w:autoSpaceDN/>
                    <w:adjustRightInd/>
                    <w:jc w:val="center"/>
                    <w:rPr>
                      <w:ins w:id="30534" w:author="Philippe Hollanda - Oliveira Trust" w:date="2022-07-19T09:57:00Z"/>
                      <w:rFonts w:ascii="Arial" w:eastAsia="Times New Roman" w:hAnsi="Arial" w:cs="Arial"/>
                      <w:color w:val="000000"/>
                      <w:sz w:val="20"/>
                      <w:szCs w:val="20"/>
                      <w:lang w:eastAsia="pt-BR"/>
                    </w:rPr>
                  </w:pPr>
                  <w:ins w:id="30535" w:author="Philippe Hollanda - Oliveira Trust" w:date="2022-07-19T09:57:00Z">
                    <w:r w:rsidRPr="0016760B">
                      <w:rPr>
                        <w:rFonts w:ascii="Arial" w:eastAsia="Times New Roman" w:hAnsi="Arial" w:cs="Arial"/>
                        <w:color w:val="000000"/>
                        <w:sz w:val="20"/>
                        <w:szCs w:val="20"/>
                        <w:lang w:eastAsia="pt-BR"/>
                      </w:rPr>
                      <w:t>SERVIÇO DE LIMPEZA E CONSERVAÇÃO PÓS OBRA</w:t>
                    </w:r>
                  </w:ins>
                </w:p>
              </w:tc>
              <w:tc>
                <w:tcPr>
                  <w:tcW w:w="2324" w:type="dxa"/>
                  <w:tcBorders>
                    <w:top w:val="nil"/>
                    <w:left w:val="nil"/>
                    <w:bottom w:val="single" w:sz="4" w:space="0" w:color="auto"/>
                    <w:right w:val="single" w:sz="4" w:space="0" w:color="auto"/>
                  </w:tcBorders>
                  <w:shd w:val="clear" w:color="auto" w:fill="auto"/>
                  <w:noWrap/>
                  <w:vAlign w:val="center"/>
                  <w:hideMark/>
                </w:tcPr>
                <w:p w14:paraId="223E9CC7" w14:textId="77777777" w:rsidR="0016760B" w:rsidRPr="0016760B" w:rsidRDefault="0016760B" w:rsidP="0016760B">
                  <w:pPr>
                    <w:autoSpaceDE/>
                    <w:autoSpaceDN/>
                    <w:adjustRightInd/>
                    <w:jc w:val="center"/>
                    <w:rPr>
                      <w:ins w:id="30536" w:author="Philippe Hollanda - Oliveira Trust" w:date="2022-07-19T09:57:00Z"/>
                      <w:rFonts w:ascii="Arial" w:eastAsia="Times New Roman" w:hAnsi="Arial" w:cs="Arial"/>
                      <w:color w:val="000000"/>
                      <w:sz w:val="20"/>
                      <w:szCs w:val="20"/>
                      <w:lang w:eastAsia="pt-BR"/>
                    </w:rPr>
                  </w:pPr>
                  <w:ins w:id="30537" w:author="Philippe Hollanda - Oliveira Trust" w:date="2022-07-19T09:57:00Z">
                    <w:r w:rsidRPr="0016760B">
                      <w:rPr>
                        <w:rFonts w:ascii="Arial" w:eastAsia="Times New Roman" w:hAnsi="Arial" w:cs="Arial"/>
                        <w:color w:val="000000"/>
                        <w:sz w:val="20"/>
                        <w:szCs w:val="20"/>
                        <w:lang w:eastAsia="pt-BR"/>
                      </w:rPr>
                      <w:t>24/01/2022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7114938" w14:textId="77777777" w:rsidR="0016760B" w:rsidRPr="0016760B" w:rsidRDefault="0016760B" w:rsidP="0016760B">
                  <w:pPr>
                    <w:autoSpaceDE/>
                    <w:autoSpaceDN/>
                    <w:adjustRightInd/>
                    <w:jc w:val="center"/>
                    <w:rPr>
                      <w:ins w:id="30538" w:author="Philippe Hollanda - Oliveira Trust" w:date="2022-07-19T09:57:00Z"/>
                      <w:rFonts w:ascii="Arial" w:eastAsia="Times New Roman" w:hAnsi="Arial" w:cs="Arial"/>
                      <w:color w:val="000000"/>
                      <w:sz w:val="20"/>
                      <w:szCs w:val="20"/>
                      <w:lang w:eastAsia="pt-BR"/>
                    </w:rPr>
                  </w:pPr>
                  <w:ins w:id="30539" w:author="Philippe Hollanda - Oliveira Trust" w:date="2022-07-19T09:57:00Z">
                    <w:r w:rsidRPr="0016760B">
                      <w:rPr>
                        <w:rFonts w:ascii="Arial" w:eastAsia="Times New Roman" w:hAnsi="Arial" w:cs="Arial"/>
                        <w:color w:val="000000"/>
                        <w:sz w:val="20"/>
                        <w:szCs w:val="20"/>
                        <w:lang w:eastAsia="pt-BR"/>
                      </w:rPr>
                      <w:t>R$ 4.900,00</w:t>
                    </w:r>
                  </w:ins>
                </w:p>
              </w:tc>
            </w:tr>
            <w:tr w:rsidR="0016760B" w:rsidRPr="0016760B" w14:paraId="76C18219" w14:textId="77777777" w:rsidTr="0016760B">
              <w:trPr>
                <w:trHeight w:val="1785"/>
                <w:ins w:id="305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258954" w14:textId="77777777" w:rsidR="0016760B" w:rsidRPr="0016760B" w:rsidRDefault="0016760B" w:rsidP="0016760B">
                  <w:pPr>
                    <w:autoSpaceDE/>
                    <w:autoSpaceDN/>
                    <w:adjustRightInd/>
                    <w:jc w:val="center"/>
                    <w:rPr>
                      <w:ins w:id="30541" w:author="Philippe Hollanda - Oliveira Trust" w:date="2022-07-19T09:57:00Z"/>
                      <w:rFonts w:ascii="Arial" w:eastAsia="Times New Roman" w:hAnsi="Arial" w:cs="Arial"/>
                      <w:color w:val="000000"/>
                      <w:sz w:val="20"/>
                      <w:szCs w:val="20"/>
                      <w:lang w:eastAsia="pt-BR"/>
                    </w:rPr>
                  </w:pPr>
                  <w:ins w:id="30542" w:author="Philippe Hollanda - Oliveira Trust" w:date="2022-07-19T09:57:00Z">
                    <w:r w:rsidRPr="0016760B">
                      <w:rPr>
                        <w:rFonts w:ascii="Arial" w:eastAsia="Times New Roman" w:hAnsi="Arial" w:cs="Arial"/>
                        <w:color w:val="000000"/>
                        <w:sz w:val="20"/>
                        <w:szCs w:val="20"/>
                        <w:lang w:eastAsia="pt-BR"/>
                      </w:rPr>
                      <w:t>LOCAÇÃO DE SERRA CLIPPER</w:t>
                    </w:r>
                  </w:ins>
                </w:p>
              </w:tc>
              <w:tc>
                <w:tcPr>
                  <w:tcW w:w="2324" w:type="dxa"/>
                  <w:tcBorders>
                    <w:top w:val="nil"/>
                    <w:left w:val="nil"/>
                    <w:bottom w:val="single" w:sz="4" w:space="0" w:color="auto"/>
                    <w:right w:val="single" w:sz="4" w:space="0" w:color="auto"/>
                  </w:tcBorders>
                  <w:shd w:val="clear" w:color="auto" w:fill="auto"/>
                  <w:noWrap/>
                  <w:vAlign w:val="center"/>
                  <w:hideMark/>
                </w:tcPr>
                <w:p w14:paraId="42122BEA" w14:textId="77777777" w:rsidR="0016760B" w:rsidRPr="0016760B" w:rsidRDefault="0016760B" w:rsidP="0016760B">
                  <w:pPr>
                    <w:autoSpaceDE/>
                    <w:autoSpaceDN/>
                    <w:adjustRightInd/>
                    <w:jc w:val="center"/>
                    <w:rPr>
                      <w:ins w:id="30543" w:author="Philippe Hollanda - Oliveira Trust" w:date="2022-07-19T09:57:00Z"/>
                      <w:rFonts w:ascii="Arial" w:eastAsia="Times New Roman" w:hAnsi="Arial" w:cs="Arial"/>
                      <w:color w:val="000000"/>
                      <w:sz w:val="20"/>
                      <w:szCs w:val="20"/>
                      <w:lang w:eastAsia="pt-BR"/>
                    </w:rPr>
                  </w:pPr>
                  <w:ins w:id="30544" w:author="Philippe Hollanda - Oliveira Trust" w:date="2022-07-19T09:57:00Z">
                    <w:r w:rsidRPr="0016760B">
                      <w:rPr>
                        <w:rFonts w:ascii="Arial" w:eastAsia="Times New Roman" w:hAnsi="Arial" w:cs="Arial"/>
                        <w:color w:val="000000"/>
                        <w:sz w:val="20"/>
                        <w:szCs w:val="20"/>
                        <w:lang w:eastAsia="pt-BR"/>
                      </w:rPr>
                      <w:t>03/02/2022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E2B8606" w14:textId="77777777" w:rsidR="0016760B" w:rsidRPr="0016760B" w:rsidRDefault="0016760B" w:rsidP="0016760B">
                  <w:pPr>
                    <w:autoSpaceDE/>
                    <w:autoSpaceDN/>
                    <w:adjustRightInd/>
                    <w:jc w:val="center"/>
                    <w:rPr>
                      <w:ins w:id="30545" w:author="Philippe Hollanda - Oliveira Trust" w:date="2022-07-19T09:57:00Z"/>
                      <w:rFonts w:ascii="Arial" w:eastAsia="Times New Roman" w:hAnsi="Arial" w:cs="Arial"/>
                      <w:color w:val="000000"/>
                      <w:sz w:val="20"/>
                      <w:szCs w:val="20"/>
                      <w:lang w:eastAsia="pt-BR"/>
                    </w:rPr>
                  </w:pPr>
                  <w:ins w:id="30546" w:author="Philippe Hollanda - Oliveira Trust" w:date="2022-07-19T09:57:00Z">
                    <w:r w:rsidRPr="0016760B">
                      <w:rPr>
                        <w:rFonts w:ascii="Arial" w:eastAsia="Times New Roman" w:hAnsi="Arial" w:cs="Arial"/>
                        <w:color w:val="000000"/>
                        <w:sz w:val="20"/>
                        <w:szCs w:val="20"/>
                        <w:lang w:eastAsia="pt-BR"/>
                      </w:rPr>
                      <w:t>R$ 120,00</w:t>
                    </w:r>
                  </w:ins>
                </w:p>
              </w:tc>
            </w:tr>
            <w:tr w:rsidR="0016760B" w:rsidRPr="0016760B" w14:paraId="6F944E53" w14:textId="77777777" w:rsidTr="0016760B">
              <w:trPr>
                <w:trHeight w:val="1785"/>
                <w:ins w:id="305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8A8E4D3" w14:textId="77777777" w:rsidR="0016760B" w:rsidRPr="0016760B" w:rsidRDefault="0016760B" w:rsidP="0016760B">
                  <w:pPr>
                    <w:autoSpaceDE/>
                    <w:autoSpaceDN/>
                    <w:adjustRightInd/>
                    <w:jc w:val="center"/>
                    <w:rPr>
                      <w:ins w:id="30548" w:author="Philippe Hollanda - Oliveira Trust" w:date="2022-07-19T09:57:00Z"/>
                      <w:rFonts w:ascii="Arial" w:eastAsia="Times New Roman" w:hAnsi="Arial" w:cs="Arial"/>
                      <w:color w:val="000000"/>
                      <w:sz w:val="20"/>
                      <w:szCs w:val="20"/>
                      <w:lang w:eastAsia="pt-BR"/>
                    </w:rPr>
                  </w:pPr>
                  <w:ins w:id="30549" w:author="Philippe Hollanda - Oliveira Trust" w:date="2022-07-19T09:57:00Z">
                    <w:r w:rsidRPr="0016760B">
                      <w:rPr>
                        <w:rFonts w:ascii="Arial" w:eastAsia="Times New Roman" w:hAnsi="Arial" w:cs="Arial"/>
                        <w:color w:val="000000"/>
                        <w:sz w:val="20"/>
                        <w:szCs w:val="20"/>
                        <w:lang w:eastAsia="pt-BR"/>
                      </w:rPr>
                      <w:t>TALHEIRAS</w:t>
                    </w:r>
                  </w:ins>
                </w:p>
              </w:tc>
              <w:tc>
                <w:tcPr>
                  <w:tcW w:w="2324" w:type="dxa"/>
                  <w:tcBorders>
                    <w:top w:val="nil"/>
                    <w:left w:val="nil"/>
                    <w:bottom w:val="single" w:sz="4" w:space="0" w:color="auto"/>
                    <w:right w:val="single" w:sz="4" w:space="0" w:color="auto"/>
                  </w:tcBorders>
                  <w:shd w:val="clear" w:color="auto" w:fill="auto"/>
                  <w:noWrap/>
                  <w:vAlign w:val="center"/>
                  <w:hideMark/>
                </w:tcPr>
                <w:p w14:paraId="025F7AA7" w14:textId="77777777" w:rsidR="0016760B" w:rsidRPr="0016760B" w:rsidRDefault="0016760B" w:rsidP="0016760B">
                  <w:pPr>
                    <w:autoSpaceDE/>
                    <w:autoSpaceDN/>
                    <w:adjustRightInd/>
                    <w:jc w:val="center"/>
                    <w:rPr>
                      <w:ins w:id="30550" w:author="Philippe Hollanda - Oliveira Trust" w:date="2022-07-19T09:57:00Z"/>
                      <w:rFonts w:ascii="Arial" w:eastAsia="Times New Roman" w:hAnsi="Arial" w:cs="Arial"/>
                      <w:color w:val="000000"/>
                      <w:sz w:val="20"/>
                      <w:szCs w:val="20"/>
                      <w:lang w:eastAsia="pt-BR"/>
                    </w:rPr>
                  </w:pPr>
                  <w:ins w:id="30551"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3F0FFDC" w14:textId="77777777" w:rsidR="0016760B" w:rsidRPr="0016760B" w:rsidRDefault="0016760B" w:rsidP="0016760B">
                  <w:pPr>
                    <w:autoSpaceDE/>
                    <w:autoSpaceDN/>
                    <w:adjustRightInd/>
                    <w:jc w:val="center"/>
                    <w:rPr>
                      <w:ins w:id="30552" w:author="Philippe Hollanda - Oliveira Trust" w:date="2022-07-19T09:57:00Z"/>
                      <w:rFonts w:ascii="Arial" w:eastAsia="Times New Roman" w:hAnsi="Arial" w:cs="Arial"/>
                      <w:color w:val="000000"/>
                      <w:sz w:val="20"/>
                      <w:szCs w:val="20"/>
                      <w:lang w:eastAsia="pt-BR"/>
                    </w:rPr>
                  </w:pPr>
                  <w:ins w:id="30553" w:author="Philippe Hollanda - Oliveira Trust" w:date="2022-07-19T09:57:00Z">
                    <w:r w:rsidRPr="0016760B">
                      <w:rPr>
                        <w:rFonts w:ascii="Arial" w:eastAsia="Times New Roman" w:hAnsi="Arial" w:cs="Arial"/>
                        <w:color w:val="000000"/>
                        <w:sz w:val="20"/>
                        <w:szCs w:val="20"/>
                        <w:lang w:eastAsia="pt-BR"/>
                      </w:rPr>
                      <w:t>R$ 160,00</w:t>
                    </w:r>
                  </w:ins>
                </w:p>
              </w:tc>
            </w:tr>
            <w:tr w:rsidR="0016760B" w:rsidRPr="0016760B" w14:paraId="6196B0DA" w14:textId="77777777" w:rsidTr="0016760B">
              <w:trPr>
                <w:trHeight w:val="1785"/>
                <w:ins w:id="305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8DA7DC" w14:textId="77777777" w:rsidR="0016760B" w:rsidRPr="0016760B" w:rsidRDefault="0016760B" w:rsidP="0016760B">
                  <w:pPr>
                    <w:autoSpaceDE/>
                    <w:autoSpaceDN/>
                    <w:adjustRightInd/>
                    <w:jc w:val="center"/>
                    <w:rPr>
                      <w:ins w:id="30555" w:author="Philippe Hollanda - Oliveira Trust" w:date="2022-07-19T09:57:00Z"/>
                      <w:rFonts w:ascii="Arial" w:eastAsia="Times New Roman" w:hAnsi="Arial" w:cs="Arial"/>
                      <w:color w:val="000000"/>
                      <w:sz w:val="20"/>
                      <w:szCs w:val="20"/>
                      <w:lang w:eastAsia="pt-BR"/>
                    </w:rPr>
                  </w:pPr>
                  <w:ins w:id="30556" w:author="Philippe Hollanda - Oliveira Trust" w:date="2022-07-19T09:57:00Z">
                    <w:r w:rsidRPr="0016760B">
                      <w:rPr>
                        <w:rFonts w:ascii="Arial" w:eastAsia="Times New Roman" w:hAnsi="Arial" w:cs="Arial"/>
                        <w:color w:val="000000"/>
                        <w:sz w:val="20"/>
                        <w:szCs w:val="20"/>
                        <w:lang w:eastAsia="pt-BR"/>
                      </w:rPr>
                      <w:lastRenderedPageBreak/>
                      <w:t>BOMBA LAMEIRA</w:t>
                    </w:r>
                  </w:ins>
                </w:p>
              </w:tc>
              <w:tc>
                <w:tcPr>
                  <w:tcW w:w="2324" w:type="dxa"/>
                  <w:tcBorders>
                    <w:top w:val="nil"/>
                    <w:left w:val="nil"/>
                    <w:bottom w:val="single" w:sz="4" w:space="0" w:color="auto"/>
                    <w:right w:val="single" w:sz="4" w:space="0" w:color="auto"/>
                  </w:tcBorders>
                  <w:shd w:val="clear" w:color="auto" w:fill="auto"/>
                  <w:noWrap/>
                  <w:vAlign w:val="center"/>
                  <w:hideMark/>
                </w:tcPr>
                <w:p w14:paraId="006D775F" w14:textId="77777777" w:rsidR="0016760B" w:rsidRPr="0016760B" w:rsidRDefault="0016760B" w:rsidP="0016760B">
                  <w:pPr>
                    <w:autoSpaceDE/>
                    <w:autoSpaceDN/>
                    <w:adjustRightInd/>
                    <w:jc w:val="center"/>
                    <w:rPr>
                      <w:ins w:id="30557" w:author="Philippe Hollanda - Oliveira Trust" w:date="2022-07-19T09:57:00Z"/>
                      <w:rFonts w:ascii="Arial" w:eastAsia="Times New Roman" w:hAnsi="Arial" w:cs="Arial"/>
                      <w:color w:val="000000"/>
                      <w:sz w:val="20"/>
                      <w:szCs w:val="20"/>
                      <w:lang w:eastAsia="pt-BR"/>
                    </w:rPr>
                  </w:pPr>
                  <w:ins w:id="30558"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02891FD4" w14:textId="77777777" w:rsidR="0016760B" w:rsidRPr="0016760B" w:rsidRDefault="0016760B" w:rsidP="0016760B">
                  <w:pPr>
                    <w:autoSpaceDE/>
                    <w:autoSpaceDN/>
                    <w:adjustRightInd/>
                    <w:jc w:val="center"/>
                    <w:rPr>
                      <w:ins w:id="30559" w:author="Philippe Hollanda - Oliveira Trust" w:date="2022-07-19T09:57:00Z"/>
                      <w:rFonts w:ascii="Arial" w:eastAsia="Times New Roman" w:hAnsi="Arial" w:cs="Arial"/>
                      <w:color w:val="000000"/>
                      <w:sz w:val="20"/>
                      <w:szCs w:val="20"/>
                      <w:lang w:eastAsia="pt-BR"/>
                    </w:rPr>
                  </w:pPr>
                  <w:ins w:id="30560" w:author="Philippe Hollanda - Oliveira Trust" w:date="2022-07-19T09:57:00Z">
                    <w:r w:rsidRPr="0016760B">
                      <w:rPr>
                        <w:rFonts w:ascii="Arial" w:eastAsia="Times New Roman" w:hAnsi="Arial" w:cs="Arial"/>
                        <w:color w:val="000000"/>
                        <w:sz w:val="20"/>
                        <w:szCs w:val="20"/>
                        <w:lang w:eastAsia="pt-BR"/>
                      </w:rPr>
                      <w:t>R$ 385,00</w:t>
                    </w:r>
                  </w:ins>
                </w:p>
              </w:tc>
            </w:tr>
            <w:tr w:rsidR="0016760B" w:rsidRPr="0016760B" w14:paraId="764FEBE0" w14:textId="77777777" w:rsidTr="0016760B">
              <w:trPr>
                <w:trHeight w:val="1785"/>
                <w:ins w:id="305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0B804E" w14:textId="77777777" w:rsidR="0016760B" w:rsidRPr="0016760B" w:rsidRDefault="0016760B" w:rsidP="0016760B">
                  <w:pPr>
                    <w:autoSpaceDE/>
                    <w:autoSpaceDN/>
                    <w:adjustRightInd/>
                    <w:jc w:val="center"/>
                    <w:rPr>
                      <w:ins w:id="30562" w:author="Philippe Hollanda - Oliveira Trust" w:date="2022-07-19T09:57:00Z"/>
                      <w:rFonts w:ascii="Arial" w:eastAsia="Times New Roman" w:hAnsi="Arial" w:cs="Arial"/>
                      <w:color w:val="000000"/>
                      <w:sz w:val="20"/>
                      <w:szCs w:val="20"/>
                      <w:lang w:eastAsia="pt-BR"/>
                    </w:rPr>
                  </w:pPr>
                  <w:ins w:id="30563" w:author="Philippe Hollanda - Oliveira Trust" w:date="2022-07-19T09:57:00Z">
                    <w:r w:rsidRPr="0016760B">
                      <w:rPr>
                        <w:rFonts w:ascii="Arial" w:eastAsia="Times New Roman" w:hAnsi="Arial" w:cs="Arial"/>
                        <w:color w:val="000000"/>
                        <w:sz w:val="20"/>
                        <w:szCs w:val="20"/>
                        <w:lang w:eastAsia="pt-BR"/>
                      </w:rPr>
                      <w:t>1 FURADEIRA IMPACTO</w:t>
                    </w:r>
                  </w:ins>
                </w:p>
              </w:tc>
              <w:tc>
                <w:tcPr>
                  <w:tcW w:w="2324" w:type="dxa"/>
                  <w:tcBorders>
                    <w:top w:val="nil"/>
                    <w:left w:val="nil"/>
                    <w:bottom w:val="single" w:sz="4" w:space="0" w:color="auto"/>
                    <w:right w:val="single" w:sz="4" w:space="0" w:color="auto"/>
                  </w:tcBorders>
                  <w:shd w:val="clear" w:color="auto" w:fill="auto"/>
                  <w:noWrap/>
                  <w:vAlign w:val="center"/>
                  <w:hideMark/>
                </w:tcPr>
                <w:p w14:paraId="6D463183" w14:textId="77777777" w:rsidR="0016760B" w:rsidRPr="0016760B" w:rsidRDefault="0016760B" w:rsidP="0016760B">
                  <w:pPr>
                    <w:autoSpaceDE/>
                    <w:autoSpaceDN/>
                    <w:adjustRightInd/>
                    <w:jc w:val="center"/>
                    <w:rPr>
                      <w:ins w:id="30564" w:author="Philippe Hollanda - Oliveira Trust" w:date="2022-07-19T09:57:00Z"/>
                      <w:rFonts w:ascii="Arial" w:eastAsia="Times New Roman" w:hAnsi="Arial" w:cs="Arial"/>
                      <w:color w:val="000000"/>
                      <w:sz w:val="20"/>
                      <w:szCs w:val="20"/>
                      <w:lang w:eastAsia="pt-BR"/>
                    </w:rPr>
                  </w:pPr>
                  <w:ins w:id="30565"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38E64E20" w14:textId="77777777" w:rsidR="0016760B" w:rsidRPr="0016760B" w:rsidRDefault="0016760B" w:rsidP="0016760B">
                  <w:pPr>
                    <w:autoSpaceDE/>
                    <w:autoSpaceDN/>
                    <w:adjustRightInd/>
                    <w:jc w:val="center"/>
                    <w:rPr>
                      <w:ins w:id="30566" w:author="Philippe Hollanda - Oliveira Trust" w:date="2022-07-19T09:57:00Z"/>
                      <w:rFonts w:ascii="Arial" w:eastAsia="Times New Roman" w:hAnsi="Arial" w:cs="Arial"/>
                      <w:color w:val="000000"/>
                      <w:sz w:val="20"/>
                      <w:szCs w:val="20"/>
                      <w:lang w:eastAsia="pt-BR"/>
                    </w:rPr>
                  </w:pPr>
                  <w:ins w:id="30567"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320E32C1" w14:textId="77777777" w:rsidTr="0016760B">
              <w:trPr>
                <w:trHeight w:val="1785"/>
                <w:ins w:id="305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18F0CD" w14:textId="77777777" w:rsidR="0016760B" w:rsidRPr="0016760B" w:rsidRDefault="0016760B" w:rsidP="0016760B">
                  <w:pPr>
                    <w:autoSpaceDE/>
                    <w:autoSpaceDN/>
                    <w:adjustRightInd/>
                    <w:jc w:val="center"/>
                    <w:rPr>
                      <w:ins w:id="30569" w:author="Philippe Hollanda - Oliveira Trust" w:date="2022-07-19T09:57:00Z"/>
                      <w:rFonts w:ascii="Arial" w:eastAsia="Times New Roman" w:hAnsi="Arial" w:cs="Arial"/>
                      <w:color w:val="000000"/>
                      <w:sz w:val="20"/>
                      <w:szCs w:val="20"/>
                      <w:lang w:eastAsia="pt-BR"/>
                    </w:rPr>
                  </w:pPr>
                  <w:ins w:id="30570"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EDACF34" w14:textId="77777777" w:rsidR="0016760B" w:rsidRPr="0016760B" w:rsidRDefault="0016760B" w:rsidP="0016760B">
                  <w:pPr>
                    <w:autoSpaceDE/>
                    <w:autoSpaceDN/>
                    <w:adjustRightInd/>
                    <w:jc w:val="center"/>
                    <w:rPr>
                      <w:ins w:id="30571" w:author="Philippe Hollanda - Oliveira Trust" w:date="2022-07-19T09:57:00Z"/>
                      <w:rFonts w:ascii="Arial" w:eastAsia="Times New Roman" w:hAnsi="Arial" w:cs="Arial"/>
                      <w:color w:val="000000"/>
                      <w:sz w:val="20"/>
                      <w:szCs w:val="20"/>
                      <w:lang w:eastAsia="pt-BR"/>
                    </w:rPr>
                  </w:pPr>
                  <w:ins w:id="30572"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B4BB291" w14:textId="77777777" w:rsidR="0016760B" w:rsidRPr="0016760B" w:rsidRDefault="0016760B" w:rsidP="0016760B">
                  <w:pPr>
                    <w:autoSpaceDE/>
                    <w:autoSpaceDN/>
                    <w:adjustRightInd/>
                    <w:jc w:val="center"/>
                    <w:rPr>
                      <w:ins w:id="30573" w:author="Philippe Hollanda - Oliveira Trust" w:date="2022-07-19T09:57:00Z"/>
                      <w:rFonts w:ascii="Arial" w:eastAsia="Times New Roman" w:hAnsi="Arial" w:cs="Arial"/>
                      <w:color w:val="000000"/>
                      <w:sz w:val="20"/>
                      <w:szCs w:val="20"/>
                      <w:lang w:eastAsia="pt-BR"/>
                    </w:rPr>
                  </w:pPr>
                  <w:ins w:id="30574"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1AF85F89" w14:textId="77777777" w:rsidTr="0016760B">
              <w:trPr>
                <w:trHeight w:val="1785"/>
                <w:ins w:id="305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BDD3ED" w14:textId="77777777" w:rsidR="0016760B" w:rsidRPr="0016760B" w:rsidRDefault="0016760B" w:rsidP="0016760B">
                  <w:pPr>
                    <w:autoSpaceDE/>
                    <w:autoSpaceDN/>
                    <w:adjustRightInd/>
                    <w:jc w:val="center"/>
                    <w:rPr>
                      <w:ins w:id="30576" w:author="Philippe Hollanda - Oliveira Trust" w:date="2022-07-19T09:57:00Z"/>
                      <w:rFonts w:ascii="Arial" w:eastAsia="Times New Roman" w:hAnsi="Arial" w:cs="Arial"/>
                      <w:color w:val="000000"/>
                      <w:sz w:val="20"/>
                      <w:szCs w:val="20"/>
                      <w:lang w:eastAsia="pt-BR"/>
                    </w:rPr>
                  </w:pPr>
                  <w:ins w:id="30577" w:author="Philippe Hollanda - Oliveira Trust" w:date="2022-07-19T09:57:00Z">
                    <w:r w:rsidRPr="0016760B">
                      <w:rPr>
                        <w:rFonts w:ascii="Arial" w:eastAsia="Times New Roman" w:hAnsi="Arial" w:cs="Arial"/>
                        <w:color w:val="000000"/>
                        <w:sz w:val="20"/>
                        <w:szCs w:val="20"/>
                        <w:lang w:eastAsia="pt-BR"/>
                      </w:rPr>
                      <w:t>SERVIÇO DE INSTALAÇÃO DE PORTA DE VIDRO</w:t>
                    </w:r>
                  </w:ins>
                </w:p>
              </w:tc>
              <w:tc>
                <w:tcPr>
                  <w:tcW w:w="2324" w:type="dxa"/>
                  <w:tcBorders>
                    <w:top w:val="nil"/>
                    <w:left w:val="nil"/>
                    <w:bottom w:val="single" w:sz="4" w:space="0" w:color="auto"/>
                    <w:right w:val="single" w:sz="4" w:space="0" w:color="auto"/>
                  </w:tcBorders>
                  <w:shd w:val="clear" w:color="auto" w:fill="auto"/>
                  <w:noWrap/>
                  <w:vAlign w:val="center"/>
                  <w:hideMark/>
                </w:tcPr>
                <w:p w14:paraId="3E7825AE" w14:textId="77777777" w:rsidR="0016760B" w:rsidRPr="0016760B" w:rsidRDefault="0016760B" w:rsidP="0016760B">
                  <w:pPr>
                    <w:autoSpaceDE/>
                    <w:autoSpaceDN/>
                    <w:adjustRightInd/>
                    <w:jc w:val="center"/>
                    <w:rPr>
                      <w:ins w:id="30578" w:author="Philippe Hollanda - Oliveira Trust" w:date="2022-07-19T09:57:00Z"/>
                      <w:rFonts w:ascii="Arial" w:eastAsia="Times New Roman" w:hAnsi="Arial" w:cs="Arial"/>
                      <w:color w:val="000000"/>
                      <w:sz w:val="20"/>
                      <w:szCs w:val="20"/>
                      <w:lang w:eastAsia="pt-BR"/>
                    </w:rPr>
                  </w:pPr>
                  <w:ins w:id="30579" w:author="Philippe Hollanda - Oliveira Trust" w:date="2022-07-19T09:57:00Z">
                    <w:r w:rsidRPr="0016760B">
                      <w:rPr>
                        <w:rFonts w:ascii="Arial" w:eastAsia="Times New Roman" w:hAnsi="Arial" w:cs="Arial"/>
                        <w:color w:val="000000"/>
                        <w:sz w:val="20"/>
                        <w:szCs w:val="20"/>
                        <w:lang w:eastAsia="pt-BR"/>
                      </w:rPr>
                      <w:t>21/01/2022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224A6459" w14:textId="77777777" w:rsidR="0016760B" w:rsidRPr="0016760B" w:rsidRDefault="0016760B" w:rsidP="0016760B">
                  <w:pPr>
                    <w:autoSpaceDE/>
                    <w:autoSpaceDN/>
                    <w:adjustRightInd/>
                    <w:jc w:val="center"/>
                    <w:rPr>
                      <w:ins w:id="30580" w:author="Philippe Hollanda - Oliveira Trust" w:date="2022-07-19T09:57:00Z"/>
                      <w:rFonts w:ascii="Arial" w:eastAsia="Times New Roman" w:hAnsi="Arial" w:cs="Arial"/>
                      <w:color w:val="000000"/>
                      <w:sz w:val="20"/>
                      <w:szCs w:val="20"/>
                      <w:lang w:eastAsia="pt-BR"/>
                    </w:rPr>
                  </w:pPr>
                  <w:ins w:id="30581" w:author="Philippe Hollanda - Oliveira Trust" w:date="2022-07-19T09:57:00Z">
                    <w:r w:rsidRPr="0016760B">
                      <w:rPr>
                        <w:rFonts w:ascii="Arial" w:eastAsia="Times New Roman" w:hAnsi="Arial" w:cs="Arial"/>
                        <w:color w:val="000000"/>
                        <w:sz w:val="20"/>
                        <w:szCs w:val="20"/>
                        <w:lang w:eastAsia="pt-BR"/>
                      </w:rPr>
                      <w:t>R$ 2.040,16</w:t>
                    </w:r>
                  </w:ins>
                </w:p>
              </w:tc>
            </w:tr>
            <w:tr w:rsidR="0016760B" w:rsidRPr="0016760B" w14:paraId="34AA872F" w14:textId="77777777" w:rsidTr="0016760B">
              <w:trPr>
                <w:trHeight w:val="1785"/>
                <w:ins w:id="305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75BCE6" w14:textId="77777777" w:rsidR="0016760B" w:rsidRPr="0016760B" w:rsidRDefault="0016760B" w:rsidP="0016760B">
                  <w:pPr>
                    <w:autoSpaceDE/>
                    <w:autoSpaceDN/>
                    <w:adjustRightInd/>
                    <w:jc w:val="center"/>
                    <w:rPr>
                      <w:ins w:id="30583" w:author="Philippe Hollanda - Oliveira Trust" w:date="2022-07-19T09:57:00Z"/>
                      <w:rFonts w:ascii="Arial" w:eastAsia="Times New Roman" w:hAnsi="Arial" w:cs="Arial"/>
                      <w:color w:val="000000"/>
                      <w:sz w:val="20"/>
                      <w:szCs w:val="20"/>
                      <w:lang w:eastAsia="pt-BR"/>
                    </w:rPr>
                  </w:pPr>
                  <w:ins w:id="30584" w:author="Philippe Hollanda - Oliveira Trust" w:date="2022-07-19T09:57:00Z">
                    <w:r w:rsidRPr="0016760B">
                      <w:rPr>
                        <w:rFonts w:ascii="Arial" w:eastAsia="Times New Roman" w:hAnsi="Arial" w:cs="Arial"/>
                        <w:color w:val="000000"/>
                        <w:sz w:val="20"/>
                        <w:szCs w:val="20"/>
                        <w:lang w:eastAsia="pt-BR"/>
                      </w:rPr>
                      <w:t>EXECUCAO DE DRYWALL</w:t>
                    </w:r>
                  </w:ins>
                </w:p>
              </w:tc>
              <w:tc>
                <w:tcPr>
                  <w:tcW w:w="2324" w:type="dxa"/>
                  <w:tcBorders>
                    <w:top w:val="nil"/>
                    <w:left w:val="nil"/>
                    <w:bottom w:val="single" w:sz="4" w:space="0" w:color="auto"/>
                    <w:right w:val="single" w:sz="4" w:space="0" w:color="auto"/>
                  </w:tcBorders>
                  <w:shd w:val="clear" w:color="auto" w:fill="auto"/>
                  <w:noWrap/>
                  <w:vAlign w:val="center"/>
                  <w:hideMark/>
                </w:tcPr>
                <w:p w14:paraId="50DC8AE3" w14:textId="77777777" w:rsidR="0016760B" w:rsidRPr="0016760B" w:rsidRDefault="0016760B" w:rsidP="0016760B">
                  <w:pPr>
                    <w:autoSpaceDE/>
                    <w:autoSpaceDN/>
                    <w:adjustRightInd/>
                    <w:jc w:val="center"/>
                    <w:rPr>
                      <w:ins w:id="30585" w:author="Philippe Hollanda - Oliveira Trust" w:date="2022-07-19T09:57:00Z"/>
                      <w:rFonts w:ascii="Arial" w:eastAsia="Times New Roman" w:hAnsi="Arial" w:cs="Arial"/>
                      <w:color w:val="000000"/>
                      <w:sz w:val="20"/>
                      <w:szCs w:val="20"/>
                      <w:lang w:eastAsia="pt-BR"/>
                    </w:rPr>
                  </w:pPr>
                  <w:ins w:id="30586" w:author="Philippe Hollanda - Oliveira Trust" w:date="2022-07-19T09:57:00Z">
                    <w:r w:rsidRPr="0016760B">
                      <w:rPr>
                        <w:rFonts w:ascii="Arial" w:eastAsia="Times New Roman" w:hAnsi="Arial" w:cs="Arial"/>
                        <w:color w:val="000000"/>
                        <w:sz w:val="20"/>
                        <w:szCs w:val="20"/>
                        <w:lang w:eastAsia="pt-BR"/>
                      </w:rPr>
                      <w:t>24/02/2022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37C8FD4F" w14:textId="77777777" w:rsidR="0016760B" w:rsidRPr="0016760B" w:rsidRDefault="0016760B" w:rsidP="0016760B">
                  <w:pPr>
                    <w:autoSpaceDE/>
                    <w:autoSpaceDN/>
                    <w:adjustRightInd/>
                    <w:jc w:val="center"/>
                    <w:rPr>
                      <w:ins w:id="30587" w:author="Philippe Hollanda - Oliveira Trust" w:date="2022-07-19T09:57:00Z"/>
                      <w:rFonts w:ascii="Arial" w:eastAsia="Times New Roman" w:hAnsi="Arial" w:cs="Arial"/>
                      <w:color w:val="000000"/>
                      <w:sz w:val="20"/>
                      <w:szCs w:val="20"/>
                      <w:lang w:eastAsia="pt-BR"/>
                    </w:rPr>
                  </w:pPr>
                  <w:ins w:id="30588" w:author="Philippe Hollanda - Oliveira Trust" w:date="2022-07-19T09:57:00Z">
                    <w:r w:rsidRPr="0016760B">
                      <w:rPr>
                        <w:rFonts w:ascii="Arial" w:eastAsia="Times New Roman" w:hAnsi="Arial" w:cs="Arial"/>
                        <w:color w:val="000000"/>
                        <w:sz w:val="20"/>
                        <w:szCs w:val="20"/>
                        <w:lang w:eastAsia="pt-BR"/>
                      </w:rPr>
                      <w:t>R$ 39.959,48</w:t>
                    </w:r>
                  </w:ins>
                </w:p>
              </w:tc>
            </w:tr>
            <w:tr w:rsidR="0016760B" w:rsidRPr="0016760B" w14:paraId="51B410F5" w14:textId="77777777" w:rsidTr="0016760B">
              <w:trPr>
                <w:trHeight w:val="1785"/>
                <w:ins w:id="305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10D47E" w14:textId="77777777" w:rsidR="0016760B" w:rsidRPr="0016760B" w:rsidRDefault="0016760B" w:rsidP="0016760B">
                  <w:pPr>
                    <w:autoSpaceDE/>
                    <w:autoSpaceDN/>
                    <w:adjustRightInd/>
                    <w:jc w:val="center"/>
                    <w:rPr>
                      <w:ins w:id="30590" w:author="Philippe Hollanda - Oliveira Trust" w:date="2022-07-19T09:57:00Z"/>
                      <w:rFonts w:ascii="Arial" w:eastAsia="Times New Roman" w:hAnsi="Arial" w:cs="Arial"/>
                      <w:color w:val="000000"/>
                      <w:sz w:val="20"/>
                      <w:szCs w:val="20"/>
                      <w:lang w:eastAsia="pt-BR"/>
                    </w:rPr>
                  </w:pPr>
                  <w:ins w:id="30591" w:author="Philippe Hollanda - Oliveira Trust" w:date="2022-07-19T09:57:00Z">
                    <w:r w:rsidRPr="0016760B">
                      <w:rPr>
                        <w:rFonts w:ascii="Arial" w:eastAsia="Times New Roman" w:hAnsi="Arial" w:cs="Arial"/>
                        <w:color w:val="000000"/>
                        <w:sz w:val="20"/>
                        <w:szCs w:val="20"/>
                        <w:lang w:eastAsia="pt-BR"/>
                      </w:rPr>
                      <w:lastRenderedPageBreak/>
                      <w:t>BETONEIRA MENEGOTTI</w:t>
                    </w:r>
                  </w:ins>
                </w:p>
              </w:tc>
              <w:tc>
                <w:tcPr>
                  <w:tcW w:w="2324" w:type="dxa"/>
                  <w:tcBorders>
                    <w:top w:val="nil"/>
                    <w:left w:val="nil"/>
                    <w:bottom w:val="single" w:sz="4" w:space="0" w:color="auto"/>
                    <w:right w:val="single" w:sz="4" w:space="0" w:color="auto"/>
                  </w:tcBorders>
                  <w:shd w:val="clear" w:color="auto" w:fill="auto"/>
                  <w:noWrap/>
                  <w:vAlign w:val="center"/>
                  <w:hideMark/>
                </w:tcPr>
                <w:p w14:paraId="59B4A503" w14:textId="77777777" w:rsidR="0016760B" w:rsidRPr="0016760B" w:rsidRDefault="0016760B" w:rsidP="0016760B">
                  <w:pPr>
                    <w:autoSpaceDE/>
                    <w:autoSpaceDN/>
                    <w:adjustRightInd/>
                    <w:jc w:val="center"/>
                    <w:rPr>
                      <w:ins w:id="30592" w:author="Philippe Hollanda - Oliveira Trust" w:date="2022-07-19T09:57:00Z"/>
                      <w:rFonts w:ascii="Arial" w:eastAsia="Times New Roman" w:hAnsi="Arial" w:cs="Arial"/>
                      <w:color w:val="000000"/>
                      <w:sz w:val="20"/>
                      <w:szCs w:val="20"/>
                      <w:lang w:eastAsia="pt-BR"/>
                    </w:rPr>
                  </w:pPr>
                  <w:ins w:id="30593"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22B499F" w14:textId="77777777" w:rsidR="0016760B" w:rsidRPr="0016760B" w:rsidRDefault="0016760B" w:rsidP="0016760B">
                  <w:pPr>
                    <w:autoSpaceDE/>
                    <w:autoSpaceDN/>
                    <w:adjustRightInd/>
                    <w:jc w:val="center"/>
                    <w:rPr>
                      <w:ins w:id="30594" w:author="Philippe Hollanda - Oliveira Trust" w:date="2022-07-19T09:57:00Z"/>
                      <w:rFonts w:ascii="Arial" w:eastAsia="Times New Roman" w:hAnsi="Arial" w:cs="Arial"/>
                      <w:color w:val="000000"/>
                      <w:sz w:val="20"/>
                      <w:szCs w:val="20"/>
                      <w:lang w:eastAsia="pt-BR"/>
                    </w:rPr>
                  </w:pPr>
                  <w:ins w:id="30595" w:author="Philippe Hollanda - Oliveira Trust" w:date="2022-07-19T09:57:00Z">
                    <w:r w:rsidRPr="0016760B">
                      <w:rPr>
                        <w:rFonts w:ascii="Arial" w:eastAsia="Times New Roman" w:hAnsi="Arial" w:cs="Arial"/>
                        <w:color w:val="000000"/>
                        <w:sz w:val="20"/>
                        <w:szCs w:val="20"/>
                        <w:lang w:eastAsia="pt-BR"/>
                      </w:rPr>
                      <w:t>R$ 247,00</w:t>
                    </w:r>
                  </w:ins>
                </w:p>
              </w:tc>
            </w:tr>
            <w:tr w:rsidR="0016760B" w:rsidRPr="0016760B" w14:paraId="0364D42F" w14:textId="77777777" w:rsidTr="0016760B">
              <w:trPr>
                <w:trHeight w:val="1785"/>
                <w:ins w:id="305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FB69B1" w14:textId="77777777" w:rsidR="0016760B" w:rsidRPr="0016760B" w:rsidRDefault="0016760B" w:rsidP="0016760B">
                  <w:pPr>
                    <w:autoSpaceDE/>
                    <w:autoSpaceDN/>
                    <w:adjustRightInd/>
                    <w:jc w:val="center"/>
                    <w:rPr>
                      <w:ins w:id="30597" w:author="Philippe Hollanda - Oliveira Trust" w:date="2022-07-19T09:57:00Z"/>
                      <w:rFonts w:ascii="Arial" w:eastAsia="Times New Roman" w:hAnsi="Arial" w:cs="Arial"/>
                      <w:color w:val="000000"/>
                      <w:sz w:val="20"/>
                      <w:szCs w:val="20"/>
                      <w:lang w:eastAsia="pt-BR"/>
                    </w:rPr>
                  </w:pPr>
                  <w:ins w:id="3059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noWrap/>
                  <w:vAlign w:val="center"/>
                  <w:hideMark/>
                </w:tcPr>
                <w:p w14:paraId="5F1257E2" w14:textId="77777777" w:rsidR="0016760B" w:rsidRPr="0016760B" w:rsidRDefault="0016760B" w:rsidP="0016760B">
                  <w:pPr>
                    <w:autoSpaceDE/>
                    <w:autoSpaceDN/>
                    <w:adjustRightInd/>
                    <w:jc w:val="center"/>
                    <w:rPr>
                      <w:ins w:id="30599" w:author="Philippe Hollanda - Oliveira Trust" w:date="2022-07-19T09:57:00Z"/>
                      <w:rFonts w:ascii="Arial" w:eastAsia="Times New Roman" w:hAnsi="Arial" w:cs="Arial"/>
                      <w:color w:val="000000"/>
                      <w:sz w:val="20"/>
                      <w:szCs w:val="20"/>
                      <w:lang w:eastAsia="pt-BR"/>
                    </w:rPr>
                  </w:pPr>
                  <w:ins w:id="30600"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5DC255DC" w14:textId="77777777" w:rsidR="0016760B" w:rsidRPr="0016760B" w:rsidRDefault="0016760B" w:rsidP="0016760B">
                  <w:pPr>
                    <w:autoSpaceDE/>
                    <w:autoSpaceDN/>
                    <w:adjustRightInd/>
                    <w:jc w:val="center"/>
                    <w:rPr>
                      <w:ins w:id="30601" w:author="Philippe Hollanda - Oliveira Trust" w:date="2022-07-19T09:57:00Z"/>
                      <w:rFonts w:ascii="Arial" w:eastAsia="Times New Roman" w:hAnsi="Arial" w:cs="Arial"/>
                      <w:color w:val="000000"/>
                      <w:sz w:val="20"/>
                      <w:szCs w:val="20"/>
                      <w:lang w:eastAsia="pt-BR"/>
                    </w:rPr>
                  </w:pPr>
                  <w:ins w:id="30602" w:author="Philippe Hollanda - Oliveira Trust" w:date="2022-07-19T09:57:00Z">
                    <w:r w:rsidRPr="0016760B">
                      <w:rPr>
                        <w:rFonts w:ascii="Arial" w:eastAsia="Times New Roman" w:hAnsi="Arial" w:cs="Arial"/>
                        <w:color w:val="000000"/>
                        <w:sz w:val="20"/>
                        <w:szCs w:val="20"/>
                        <w:lang w:eastAsia="pt-BR"/>
                      </w:rPr>
                      <w:t>R$ 297,75</w:t>
                    </w:r>
                  </w:ins>
                </w:p>
              </w:tc>
            </w:tr>
            <w:tr w:rsidR="0016760B" w:rsidRPr="0016760B" w14:paraId="778DEB77" w14:textId="77777777" w:rsidTr="0016760B">
              <w:trPr>
                <w:trHeight w:val="1785"/>
                <w:ins w:id="306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2CBAD5" w14:textId="77777777" w:rsidR="0016760B" w:rsidRPr="0016760B" w:rsidRDefault="0016760B" w:rsidP="0016760B">
                  <w:pPr>
                    <w:autoSpaceDE/>
                    <w:autoSpaceDN/>
                    <w:adjustRightInd/>
                    <w:jc w:val="center"/>
                    <w:rPr>
                      <w:ins w:id="30604" w:author="Philippe Hollanda - Oliveira Trust" w:date="2022-07-19T09:57:00Z"/>
                      <w:rFonts w:ascii="Arial" w:eastAsia="Times New Roman" w:hAnsi="Arial" w:cs="Arial"/>
                      <w:color w:val="000000"/>
                      <w:sz w:val="20"/>
                      <w:szCs w:val="20"/>
                      <w:lang w:eastAsia="pt-BR"/>
                    </w:rPr>
                  </w:pPr>
                  <w:ins w:id="30605" w:author="Philippe Hollanda - Oliveira Trust" w:date="2022-07-19T09:57:00Z">
                    <w:r w:rsidRPr="0016760B">
                      <w:rPr>
                        <w:rFonts w:ascii="Arial" w:eastAsia="Times New Roman" w:hAnsi="Arial" w:cs="Arial"/>
                        <w:color w:val="000000"/>
                        <w:sz w:val="20"/>
                        <w:szCs w:val="20"/>
                        <w:lang w:eastAsia="pt-BR"/>
                      </w:rPr>
                      <w:t>LOCAÇÃO DE TRANSFORMADORES</w:t>
                    </w:r>
                  </w:ins>
                </w:p>
              </w:tc>
              <w:tc>
                <w:tcPr>
                  <w:tcW w:w="2324" w:type="dxa"/>
                  <w:tcBorders>
                    <w:top w:val="nil"/>
                    <w:left w:val="nil"/>
                    <w:bottom w:val="single" w:sz="4" w:space="0" w:color="auto"/>
                    <w:right w:val="single" w:sz="4" w:space="0" w:color="auto"/>
                  </w:tcBorders>
                  <w:shd w:val="clear" w:color="auto" w:fill="auto"/>
                  <w:noWrap/>
                  <w:vAlign w:val="center"/>
                  <w:hideMark/>
                </w:tcPr>
                <w:p w14:paraId="25085A38" w14:textId="77777777" w:rsidR="0016760B" w:rsidRPr="0016760B" w:rsidRDefault="0016760B" w:rsidP="0016760B">
                  <w:pPr>
                    <w:autoSpaceDE/>
                    <w:autoSpaceDN/>
                    <w:adjustRightInd/>
                    <w:jc w:val="center"/>
                    <w:rPr>
                      <w:ins w:id="30606" w:author="Philippe Hollanda - Oliveira Trust" w:date="2022-07-19T09:57:00Z"/>
                      <w:rFonts w:ascii="Arial" w:eastAsia="Times New Roman" w:hAnsi="Arial" w:cs="Arial"/>
                      <w:color w:val="000000"/>
                      <w:sz w:val="20"/>
                      <w:szCs w:val="20"/>
                      <w:lang w:eastAsia="pt-BR"/>
                    </w:rPr>
                  </w:pPr>
                  <w:ins w:id="30607"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4C79CBD8" w14:textId="77777777" w:rsidR="0016760B" w:rsidRPr="0016760B" w:rsidRDefault="0016760B" w:rsidP="0016760B">
                  <w:pPr>
                    <w:autoSpaceDE/>
                    <w:autoSpaceDN/>
                    <w:adjustRightInd/>
                    <w:jc w:val="center"/>
                    <w:rPr>
                      <w:ins w:id="30608" w:author="Philippe Hollanda - Oliveira Trust" w:date="2022-07-19T09:57:00Z"/>
                      <w:rFonts w:ascii="Arial" w:eastAsia="Times New Roman" w:hAnsi="Arial" w:cs="Arial"/>
                      <w:color w:val="000000"/>
                      <w:sz w:val="20"/>
                      <w:szCs w:val="20"/>
                      <w:lang w:eastAsia="pt-BR"/>
                    </w:rPr>
                  </w:pPr>
                  <w:ins w:id="30609" w:author="Philippe Hollanda - Oliveira Trust" w:date="2022-07-19T09:57:00Z">
                    <w:r w:rsidRPr="0016760B">
                      <w:rPr>
                        <w:rFonts w:ascii="Arial" w:eastAsia="Times New Roman" w:hAnsi="Arial" w:cs="Arial"/>
                        <w:color w:val="000000"/>
                        <w:sz w:val="20"/>
                        <w:szCs w:val="20"/>
                        <w:lang w:eastAsia="pt-BR"/>
                      </w:rPr>
                      <w:t>R$ 1.000,00</w:t>
                    </w:r>
                  </w:ins>
                </w:p>
              </w:tc>
            </w:tr>
            <w:tr w:rsidR="0016760B" w:rsidRPr="0016760B" w14:paraId="3BD712E5" w14:textId="77777777" w:rsidTr="0016760B">
              <w:trPr>
                <w:trHeight w:val="1785"/>
                <w:ins w:id="306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8F37CF" w14:textId="77777777" w:rsidR="0016760B" w:rsidRPr="0016760B" w:rsidRDefault="0016760B" w:rsidP="0016760B">
                  <w:pPr>
                    <w:autoSpaceDE/>
                    <w:autoSpaceDN/>
                    <w:adjustRightInd/>
                    <w:jc w:val="center"/>
                    <w:rPr>
                      <w:ins w:id="30611" w:author="Philippe Hollanda - Oliveira Trust" w:date="2022-07-19T09:57:00Z"/>
                      <w:rFonts w:ascii="Arial" w:eastAsia="Times New Roman" w:hAnsi="Arial" w:cs="Arial"/>
                      <w:color w:val="000000"/>
                      <w:sz w:val="20"/>
                      <w:szCs w:val="20"/>
                      <w:lang w:eastAsia="pt-BR"/>
                    </w:rPr>
                  </w:pPr>
                  <w:ins w:id="30612" w:author="Philippe Hollanda - Oliveira Trust" w:date="2022-07-19T09:57:00Z">
                    <w:r w:rsidRPr="0016760B">
                      <w:rPr>
                        <w:rFonts w:ascii="Arial" w:eastAsia="Times New Roman" w:hAnsi="Arial" w:cs="Arial"/>
                        <w:color w:val="000000"/>
                        <w:sz w:val="20"/>
                        <w:szCs w:val="20"/>
                        <w:lang w:eastAsia="pt-BR"/>
                      </w:rPr>
                      <w:t>LOCAÇÃO DE CONTAINERS</w:t>
                    </w:r>
                  </w:ins>
                </w:p>
              </w:tc>
              <w:tc>
                <w:tcPr>
                  <w:tcW w:w="2324" w:type="dxa"/>
                  <w:tcBorders>
                    <w:top w:val="nil"/>
                    <w:left w:val="nil"/>
                    <w:bottom w:val="single" w:sz="4" w:space="0" w:color="auto"/>
                    <w:right w:val="single" w:sz="4" w:space="0" w:color="auto"/>
                  </w:tcBorders>
                  <w:shd w:val="clear" w:color="auto" w:fill="auto"/>
                  <w:noWrap/>
                  <w:vAlign w:val="center"/>
                  <w:hideMark/>
                </w:tcPr>
                <w:p w14:paraId="035CB22E" w14:textId="77777777" w:rsidR="0016760B" w:rsidRPr="0016760B" w:rsidRDefault="0016760B" w:rsidP="0016760B">
                  <w:pPr>
                    <w:autoSpaceDE/>
                    <w:autoSpaceDN/>
                    <w:adjustRightInd/>
                    <w:jc w:val="center"/>
                    <w:rPr>
                      <w:ins w:id="30613" w:author="Philippe Hollanda - Oliveira Trust" w:date="2022-07-19T09:57:00Z"/>
                      <w:rFonts w:ascii="Arial" w:eastAsia="Times New Roman" w:hAnsi="Arial" w:cs="Arial"/>
                      <w:color w:val="000000"/>
                      <w:sz w:val="20"/>
                      <w:szCs w:val="20"/>
                      <w:lang w:eastAsia="pt-BR"/>
                    </w:rPr>
                  </w:pPr>
                  <w:ins w:id="30614" w:author="Philippe Hollanda - Oliveira Trust" w:date="2022-07-19T09:57:00Z">
                    <w:r w:rsidRPr="0016760B">
                      <w:rPr>
                        <w:rFonts w:ascii="Arial" w:eastAsia="Times New Roman" w:hAnsi="Arial" w:cs="Arial"/>
                        <w:color w:val="000000"/>
                        <w:sz w:val="20"/>
                        <w:szCs w:val="20"/>
                        <w:lang w:eastAsia="pt-BR"/>
                      </w:rPr>
                      <w:t>10/02/2022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162C481C" w14:textId="77777777" w:rsidR="0016760B" w:rsidRPr="0016760B" w:rsidRDefault="0016760B" w:rsidP="0016760B">
                  <w:pPr>
                    <w:autoSpaceDE/>
                    <w:autoSpaceDN/>
                    <w:adjustRightInd/>
                    <w:jc w:val="center"/>
                    <w:rPr>
                      <w:ins w:id="30615" w:author="Philippe Hollanda - Oliveira Trust" w:date="2022-07-19T09:57:00Z"/>
                      <w:rFonts w:ascii="Arial" w:eastAsia="Times New Roman" w:hAnsi="Arial" w:cs="Arial"/>
                      <w:color w:val="000000"/>
                      <w:sz w:val="20"/>
                      <w:szCs w:val="20"/>
                      <w:lang w:eastAsia="pt-BR"/>
                    </w:rPr>
                  </w:pPr>
                  <w:ins w:id="30616" w:author="Philippe Hollanda - Oliveira Trust" w:date="2022-07-19T09:57:00Z">
                    <w:r w:rsidRPr="0016760B">
                      <w:rPr>
                        <w:rFonts w:ascii="Arial" w:eastAsia="Times New Roman" w:hAnsi="Arial" w:cs="Arial"/>
                        <w:color w:val="000000"/>
                        <w:sz w:val="20"/>
                        <w:szCs w:val="20"/>
                        <w:lang w:eastAsia="pt-BR"/>
                      </w:rPr>
                      <w:t>R$ 1.690,00</w:t>
                    </w:r>
                  </w:ins>
                </w:p>
              </w:tc>
            </w:tr>
            <w:tr w:rsidR="0016760B" w:rsidRPr="0016760B" w14:paraId="691F210C" w14:textId="77777777" w:rsidTr="0016760B">
              <w:trPr>
                <w:trHeight w:val="1785"/>
                <w:ins w:id="306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FCA1EC" w14:textId="77777777" w:rsidR="0016760B" w:rsidRPr="0016760B" w:rsidRDefault="0016760B" w:rsidP="0016760B">
                  <w:pPr>
                    <w:autoSpaceDE/>
                    <w:autoSpaceDN/>
                    <w:adjustRightInd/>
                    <w:jc w:val="center"/>
                    <w:rPr>
                      <w:ins w:id="30618" w:author="Philippe Hollanda - Oliveira Trust" w:date="2022-07-19T09:57:00Z"/>
                      <w:rFonts w:ascii="Arial" w:eastAsia="Times New Roman" w:hAnsi="Arial" w:cs="Arial"/>
                      <w:color w:val="000000"/>
                      <w:sz w:val="20"/>
                      <w:szCs w:val="20"/>
                      <w:lang w:eastAsia="pt-BR"/>
                    </w:rPr>
                  </w:pPr>
                  <w:ins w:id="30619" w:author="Philippe Hollanda - Oliveira Trust" w:date="2022-07-19T09:57:00Z">
                    <w:r w:rsidRPr="0016760B">
                      <w:rPr>
                        <w:rFonts w:ascii="Arial" w:eastAsia="Times New Roman" w:hAnsi="Arial" w:cs="Arial"/>
                        <w:color w:val="000000"/>
                        <w:sz w:val="20"/>
                        <w:szCs w:val="20"/>
                        <w:lang w:eastAsia="pt-BR"/>
                      </w:rPr>
                      <w:t>LOCAÇÃO DE TRANSFORMADORES</w:t>
                    </w:r>
                  </w:ins>
                </w:p>
              </w:tc>
              <w:tc>
                <w:tcPr>
                  <w:tcW w:w="2324" w:type="dxa"/>
                  <w:tcBorders>
                    <w:top w:val="nil"/>
                    <w:left w:val="nil"/>
                    <w:bottom w:val="single" w:sz="4" w:space="0" w:color="auto"/>
                    <w:right w:val="single" w:sz="4" w:space="0" w:color="auto"/>
                  </w:tcBorders>
                  <w:shd w:val="clear" w:color="auto" w:fill="auto"/>
                  <w:noWrap/>
                  <w:vAlign w:val="center"/>
                  <w:hideMark/>
                </w:tcPr>
                <w:p w14:paraId="2ADCC68F" w14:textId="77777777" w:rsidR="0016760B" w:rsidRPr="0016760B" w:rsidRDefault="0016760B" w:rsidP="0016760B">
                  <w:pPr>
                    <w:autoSpaceDE/>
                    <w:autoSpaceDN/>
                    <w:adjustRightInd/>
                    <w:jc w:val="center"/>
                    <w:rPr>
                      <w:ins w:id="30620" w:author="Philippe Hollanda - Oliveira Trust" w:date="2022-07-19T09:57:00Z"/>
                      <w:rFonts w:ascii="Arial" w:eastAsia="Times New Roman" w:hAnsi="Arial" w:cs="Arial"/>
                      <w:color w:val="000000"/>
                      <w:sz w:val="20"/>
                      <w:szCs w:val="20"/>
                      <w:lang w:eastAsia="pt-BR"/>
                    </w:rPr>
                  </w:pPr>
                  <w:ins w:id="30621"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2BA1E09" w14:textId="77777777" w:rsidR="0016760B" w:rsidRPr="0016760B" w:rsidRDefault="0016760B" w:rsidP="0016760B">
                  <w:pPr>
                    <w:autoSpaceDE/>
                    <w:autoSpaceDN/>
                    <w:adjustRightInd/>
                    <w:jc w:val="center"/>
                    <w:rPr>
                      <w:ins w:id="30622" w:author="Philippe Hollanda - Oliveira Trust" w:date="2022-07-19T09:57:00Z"/>
                      <w:rFonts w:ascii="Arial" w:eastAsia="Times New Roman" w:hAnsi="Arial" w:cs="Arial"/>
                      <w:color w:val="000000"/>
                      <w:sz w:val="20"/>
                      <w:szCs w:val="20"/>
                      <w:lang w:eastAsia="pt-BR"/>
                    </w:rPr>
                  </w:pPr>
                  <w:ins w:id="30623"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09378FE1" w14:textId="77777777" w:rsidTr="0016760B">
              <w:trPr>
                <w:trHeight w:val="1785"/>
                <w:ins w:id="306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43CB35" w14:textId="77777777" w:rsidR="0016760B" w:rsidRPr="0016760B" w:rsidRDefault="0016760B" w:rsidP="0016760B">
                  <w:pPr>
                    <w:autoSpaceDE/>
                    <w:autoSpaceDN/>
                    <w:adjustRightInd/>
                    <w:jc w:val="center"/>
                    <w:rPr>
                      <w:ins w:id="30625" w:author="Philippe Hollanda - Oliveira Trust" w:date="2022-07-19T09:57:00Z"/>
                      <w:rFonts w:ascii="Arial" w:eastAsia="Times New Roman" w:hAnsi="Arial" w:cs="Arial"/>
                      <w:color w:val="000000"/>
                      <w:sz w:val="20"/>
                      <w:szCs w:val="20"/>
                      <w:lang w:eastAsia="pt-BR"/>
                    </w:rPr>
                  </w:pPr>
                  <w:ins w:id="30626" w:author="Philippe Hollanda - Oliveira Trust" w:date="2022-07-19T09:57:00Z">
                    <w:r w:rsidRPr="0016760B">
                      <w:rPr>
                        <w:rFonts w:ascii="Arial" w:eastAsia="Times New Roman" w:hAnsi="Arial" w:cs="Arial"/>
                        <w:color w:val="000000"/>
                        <w:sz w:val="20"/>
                        <w:szCs w:val="20"/>
                        <w:lang w:eastAsia="pt-BR"/>
                      </w:rPr>
                      <w:lastRenderedPageBreak/>
                      <w:t>SERVIÇO DE FISCALIZAÇÃO DA OBRA</w:t>
                    </w:r>
                  </w:ins>
                </w:p>
              </w:tc>
              <w:tc>
                <w:tcPr>
                  <w:tcW w:w="2324" w:type="dxa"/>
                  <w:tcBorders>
                    <w:top w:val="nil"/>
                    <w:left w:val="nil"/>
                    <w:bottom w:val="single" w:sz="4" w:space="0" w:color="auto"/>
                    <w:right w:val="single" w:sz="4" w:space="0" w:color="auto"/>
                  </w:tcBorders>
                  <w:shd w:val="clear" w:color="auto" w:fill="auto"/>
                  <w:noWrap/>
                  <w:vAlign w:val="center"/>
                  <w:hideMark/>
                </w:tcPr>
                <w:p w14:paraId="45D7A824" w14:textId="77777777" w:rsidR="0016760B" w:rsidRPr="0016760B" w:rsidRDefault="0016760B" w:rsidP="0016760B">
                  <w:pPr>
                    <w:autoSpaceDE/>
                    <w:autoSpaceDN/>
                    <w:adjustRightInd/>
                    <w:jc w:val="center"/>
                    <w:rPr>
                      <w:ins w:id="30627" w:author="Philippe Hollanda - Oliveira Trust" w:date="2022-07-19T09:57:00Z"/>
                      <w:rFonts w:ascii="Arial" w:eastAsia="Times New Roman" w:hAnsi="Arial" w:cs="Arial"/>
                      <w:color w:val="000000"/>
                      <w:sz w:val="20"/>
                      <w:szCs w:val="20"/>
                      <w:lang w:eastAsia="pt-BR"/>
                    </w:rPr>
                  </w:pPr>
                  <w:ins w:id="30628"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7D5A3887" w14:textId="77777777" w:rsidR="0016760B" w:rsidRPr="0016760B" w:rsidRDefault="0016760B" w:rsidP="0016760B">
                  <w:pPr>
                    <w:autoSpaceDE/>
                    <w:autoSpaceDN/>
                    <w:adjustRightInd/>
                    <w:jc w:val="center"/>
                    <w:rPr>
                      <w:ins w:id="30629" w:author="Philippe Hollanda - Oliveira Trust" w:date="2022-07-19T09:57:00Z"/>
                      <w:rFonts w:ascii="Arial" w:eastAsia="Times New Roman" w:hAnsi="Arial" w:cs="Arial"/>
                      <w:color w:val="000000"/>
                      <w:sz w:val="20"/>
                      <w:szCs w:val="20"/>
                      <w:lang w:eastAsia="pt-BR"/>
                    </w:rPr>
                  </w:pPr>
                  <w:ins w:id="30630"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4EA4A2EE" w14:textId="77777777" w:rsidTr="0016760B">
              <w:trPr>
                <w:trHeight w:val="1785"/>
                <w:ins w:id="306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974F87" w14:textId="77777777" w:rsidR="0016760B" w:rsidRPr="0016760B" w:rsidRDefault="0016760B" w:rsidP="0016760B">
                  <w:pPr>
                    <w:autoSpaceDE/>
                    <w:autoSpaceDN/>
                    <w:adjustRightInd/>
                    <w:jc w:val="center"/>
                    <w:rPr>
                      <w:ins w:id="30632" w:author="Philippe Hollanda - Oliveira Trust" w:date="2022-07-19T09:57:00Z"/>
                      <w:rFonts w:ascii="Arial" w:eastAsia="Times New Roman" w:hAnsi="Arial" w:cs="Arial"/>
                      <w:color w:val="000000"/>
                      <w:sz w:val="20"/>
                      <w:szCs w:val="20"/>
                      <w:lang w:eastAsia="pt-BR"/>
                    </w:rPr>
                  </w:pPr>
                  <w:ins w:id="30633" w:author="Philippe Hollanda - Oliveira Trust" w:date="2022-07-19T09:57:00Z">
                    <w:r w:rsidRPr="0016760B">
                      <w:rPr>
                        <w:rFonts w:ascii="Arial" w:eastAsia="Times New Roman" w:hAnsi="Arial" w:cs="Arial"/>
                        <w:color w:val="000000"/>
                        <w:sz w:val="20"/>
                        <w:szCs w:val="20"/>
                        <w:lang w:eastAsia="pt-BR"/>
                      </w:rPr>
                      <w:t>SERVICOS DE INSTALACAO DAS ESQUADRIAS</w:t>
                    </w:r>
                  </w:ins>
                </w:p>
              </w:tc>
              <w:tc>
                <w:tcPr>
                  <w:tcW w:w="2324" w:type="dxa"/>
                  <w:tcBorders>
                    <w:top w:val="nil"/>
                    <w:left w:val="nil"/>
                    <w:bottom w:val="single" w:sz="4" w:space="0" w:color="auto"/>
                    <w:right w:val="single" w:sz="4" w:space="0" w:color="auto"/>
                  </w:tcBorders>
                  <w:shd w:val="clear" w:color="auto" w:fill="auto"/>
                  <w:noWrap/>
                  <w:vAlign w:val="center"/>
                  <w:hideMark/>
                </w:tcPr>
                <w:p w14:paraId="4ED2CF00" w14:textId="77777777" w:rsidR="0016760B" w:rsidRPr="0016760B" w:rsidRDefault="0016760B" w:rsidP="0016760B">
                  <w:pPr>
                    <w:autoSpaceDE/>
                    <w:autoSpaceDN/>
                    <w:adjustRightInd/>
                    <w:jc w:val="center"/>
                    <w:rPr>
                      <w:ins w:id="30634" w:author="Philippe Hollanda - Oliveira Trust" w:date="2022-07-19T09:57:00Z"/>
                      <w:rFonts w:ascii="Arial" w:eastAsia="Times New Roman" w:hAnsi="Arial" w:cs="Arial"/>
                      <w:color w:val="000000"/>
                      <w:sz w:val="20"/>
                      <w:szCs w:val="20"/>
                      <w:lang w:eastAsia="pt-BR"/>
                    </w:rPr>
                  </w:pPr>
                  <w:ins w:id="30635"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085C0E7E" w14:textId="77777777" w:rsidR="0016760B" w:rsidRPr="0016760B" w:rsidRDefault="0016760B" w:rsidP="0016760B">
                  <w:pPr>
                    <w:autoSpaceDE/>
                    <w:autoSpaceDN/>
                    <w:adjustRightInd/>
                    <w:jc w:val="center"/>
                    <w:rPr>
                      <w:ins w:id="30636" w:author="Philippe Hollanda - Oliveira Trust" w:date="2022-07-19T09:57:00Z"/>
                      <w:rFonts w:ascii="Arial" w:eastAsia="Times New Roman" w:hAnsi="Arial" w:cs="Arial"/>
                      <w:color w:val="000000"/>
                      <w:sz w:val="20"/>
                      <w:szCs w:val="20"/>
                      <w:lang w:eastAsia="pt-BR"/>
                    </w:rPr>
                  </w:pPr>
                  <w:ins w:id="30637" w:author="Philippe Hollanda - Oliveira Trust" w:date="2022-07-19T09:57:00Z">
                    <w:r w:rsidRPr="0016760B">
                      <w:rPr>
                        <w:rFonts w:ascii="Arial" w:eastAsia="Times New Roman" w:hAnsi="Arial" w:cs="Arial"/>
                        <w:color w:val="000000"/>
                        <w:sz w:val="20"/>
                        <w:szCs w:val="20"/>
                        <w:lang w:eastAsia="pt-BR"/>
                      </w:rPr>
                      <w:t>R$ 22.886,65</w:t>
                    </w:r>
                  </w:ins>
                </w:p>
              </w:tc>
            </w:tr>
            <w:tr w:rsidR="0016760B" w:rsidRPr="0016760B" w14:paraId="3DED7BFD" w14:textId="77777777" w:rsidTr="0016760B">
              <w:trPr>
                <w:trHeight w:val="1785"/>
                <w:ins w:id="306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0B7648" w14:textId="77777777" w:rsidR="0016760B" w:rsidRPr="0016760B" w:rsidRDefault="0016760B" w:rsidP="0016760B">
                  <w:pPr>
                    <w:autoSpaceDE/>
                    <w:autoSpaceDN/>
                    <w:adjustRightInd/>
                    <w:jc w:val="center"/>
                    <w:rPr>
                      <w:ins w:id="30639" w:author="Philippe Hollanda - Oliveira Trust" w:date="2022-07-19T09:57:00Z"/>
                      <w:rFonts w:ascii="Arial" w:eastAsia="Times New Roman" w:hAnsi="Arial" w:cs="Arial"/>
                      <w:color w:val="000000"/>
                      <w:sz w:val="20"/>
                      <w:szCs w:val="20"/>
                      <w:lang w:eastAsia="pt-BR"/>
                    </w:rPr>
                  </w:pPr>
                  <w:ins w:id="30640" w:author="Philippe Hollanda - Oliveira Trust" w:date="2022-07-19T09:57:00Z">
                    <w:r w:rsidRPr="0016760B">
                      <w:rPr>
                        <w:rFonts w:ascii="Arial" w:eastAsia="Times New Roman" w:hAnsi="Arial" w:cs="Arial"/>
                        <w:color w:val="000000"/>
                        <w:sz w:val="20"/>
                        <w:szCs w:val="20"/>
                        <w:lang w:eastAsia="pt-BR"/>
                      </w:rPr>
                      <w:t>SERVIÇO DE FISCALIZAÇÃO DA OBRA</w:t>
                    </w:r>
                  </w:ins>
                </w:p>
              </w:tc>
              <w:tc>
                <w:tcPr>
                  <w:tcW w:w="2324" w:type="dxa"/>
                  <w:tcBorders>
                    <w:top w:val="nil"/>
                    <w:left w:val="nil"/>
                    <w:bottom w:val="single" w:sz="4" w:space="0" w:color="auto"/>
                    <w:right w:val="single" w:sz="4" w:space="0" w:color="auto"/>
                  </w:tcBorders>
                  <w:shd w:val="clear" w:color="auto" w:fill="auto"/>
                  <w:noWrap/>
                  <w:vAlign w:val="center"/>
                  <w:hideMark/>
                </w:tcPr>
                <w:p w14:paraId="5BC55842" w14:textId="77777777" w:rsidR="0016760B" w:rsidRPr="0016760B" w:rsidRDefault="0016760B" w:rsidP="0016760B">
                  <w:pPr>
                    <w:autoSpaceDE/>
                    <w:autoSpaceDN/>
                    <w:adjustRightInd/>
                    <w:jc w:val="center"/>
                    <w:rPr>
                      <w:ins w:id="30641" w:author="Philippe Hollanda - Oliveira Trust" w:date="2022-07-19T09:57:00Z"/>
                      <w:rFonts w:ascii="Arial" w:eastAsia="Times New Roman" w:hAnsi="Arial" w:cs="Arial"/>
                      <w:color w:val="000000"/>
                      <w:sz w:val="20"/>
                      <w:szCs w:val="20"/>
                      <w:lang w:eastAsia="pt-BR"/>
                    </w:rPr>
                  </w:pPr>
                  <w:ins w:id="30642"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3CD7CD58" w14:textId="77777777" w:rsidR="0016760B" w:rsidRPr="0016760B" w:rsidRDefault="0016760B" w:rsidP="0016760B">
                  <w:pPr>
                    <w:autoSpaceDE/>
                    <w:autoSpaceDN/>
                    <w:adjustRightInd/>
                    <w:jc w:val="center"/>
                    <w:rPr>
                      <w:ins w:id="30643" w:author="Philippe Hollanda - Oliveira Trust" w:date="2022-07-19T09:57:00Z"/>
                      <w:rFonts w:ascii="Arial" w:eastAsia="Times New Roman" w:hAnsi="Arial" w:cs="Arial"/>
                      <w:color w:val="000000"/>
                      <w:sz w:val="20"/>
                      <w:szCs w:val="20"/>
                      <w:lang w:eastAsia="pt-BR"/>
                    </w:rPr>
                  </w:pPr>
                  <w:ins w:id="30644"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0D10D41E" w14:textId="77777777" w:rsidTr="0016760B">
              <w:trPr>
                <w:trHeight w:val="1785"/>
                <w:ins w:id="306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BA7CA3" w14:textId="77777777" w:rsidR="0016760B" w:rsidRPr="0016760B" w:rsidRDefault="0016760B" w:rsidP="0016760B">
                  <w:pPr>
                    <w:autoSpaceDE/>
                    <w:autoSpaceDN/>
                    <w:adjustRightInd/>
                    <w:jc w:val="center"/>
                    <w:rPr>
                      <w:ins w:id="30646" w:author="Philippe Hollanda - Oliveira Trust" w:date="2022-07-19T09:57:00Z"/>
                      <w:rFonts w:ascii="Arial" w:eastAsia="Times New Roman" w:hAnsi="Arial" w:cs="Arial"/>
                      <w:color w:val="000000"/>
                      <w:sz w:val="20"/>
                      <w:szCs w:val="20"/>
                      <w:lang w:eastAsia="pt-BR"/>
                    </w:rPr>
                  </w:pPr>
                  <w:ins w:id="30647" w:author="Philippe Hollanda - Oliveira Trust" w:date="2022-07-19T09:57:00Z">
                    <w:r w:rsidRPr="0016760B">
                      <w:rPr>
                        <w:rFonts w:ascii="Arial" w:eastAsia="Times New Roman" w:hAnsi="Arial" w:cs="Arial"/>
                        <w:color w:val="000000"/>
                        <w:sz w:val="20"/>
                        <w:szCs w:val="20"/>
                        <w:lang w:eastAsia="pt-BR"/>
                      </w:rPr>
                      <w:t>SERVICO DE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F4C705A" w14:textId="77777777" w:rsidR="0016760B" w:rsidRPr="0016760B" w:rsidRDefault="0016760B" w:rsidP="0016760B">
                  <w:pPr>
                    <w:autoSpaceDE/>
                    <w:autoSpaceDN/>
                    <w:adjustRightInd/>
                    <w:jc w:val="center"/>
                    <w:rPr>
                      <w:ins w:id="30648" w:author="Philippe Hollanda - Oliveira Trust" w:date="2022-07-19T09:57:00Z"/>
                      <w:rFonts w:ascii="Arial" w:eastAsia="Times New Roman" w:hAnsi="Arial" w:cs="Arial"/>
                      <w:color w:val="000000"/>
                      <w:sz w:val="20"/>
                      <w:szCs w:val="20"/>
                      <w:lang w:eastAsia="pt-BR"/>
                    </w:rPr>
                  </w:pPr>
                  <w:ins w:id="30649" w:author="Philippe Hollanda - Oliveira Trust" w:date="2022-07-19T09:57:00Z">
                    <w:r w:rsidRPr="0016760B">
                      <w:rPr>
                        <w:rFonts w:ascii="Arial" w:eastAsia="Times New Roman" w:hAnsi="Arial" w:cs="Arial"/>
                        <w:color w:val="000000"/>
                        <w:sz w:val="20"/>
                        <w:szCs w:val="20"/>
                        <w:lang w:eastAsia="pt-BR"/>
                      </w:rPr>
                      <w:t>17/02/2022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727EFF30" w14:textId="77777777" w:rsidR="0016760B" w:rsidRPr="0016760B" w:rsidRDefault="0016760B" w:rsidP="0016760B">
                  <w:pPr>
                    <w:autoSpaceDE/>
                    <w:autoSpaceDN/>
                    <w:adjustRightInd/>
                    <w:jc w:val="center"/>
                    <w:rPr>
                      <w:ins w:id="30650" w:author="Philippe Hollanda - Oliveira Trust" w:date="2022-07-19T09:57:00Z"/>
                      <w:rFonts w:ascii="Arial" w:eastAsia="Times New Roman" w:hAnsi="Arial" w:cs="Arial"/>
                      <w:color w:val="000000"/>
                      <w:sz w:val="20"/>
                      <w:szCs w:val="20"/>
                      <w:lang w:eastAsia="pt-BR"/>
                    </w:rPr>
                  </w:pPr>
                  <w:ins w:id="30651" w:author="Philippe Hollanda - Oliveira Trust" w:date="2022-07-19T09:57:00Z">
                    <w:r w:rsidRPr="0016760B">
                      <w:rPr>
                        <w:rFonts w:ascii="Arial" w:eastAsia="Times New Roman" w:hAnsi="Arial" w:cs="Arial"/>
                        <w:color w:val="000000"/>
                        <w:sz w:val="20"/>
                        <w:szCs w:val="20"/>
                        <w:lang w:eastAsia="pt-BR"/>
                      </w:rPr>
                      <w:t>R$ 2.240,00</w:t>
                    </w:r>
                  </w:ins>
                </w:p>
              </w:tc>
            </w:tr>
            <w:tr w:rsidR="0016760B" w:rsidRPr="0016760B" w14:paraId="28BA0102" w14:textId="77777777" w:rsidTr="0016760B">
              <w:trPr>
                <w:trHeight w:val="1785"/>
                <w:ins w:id="306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A64A27" w14:textId="77777777" w:rsidR="0016760B" w:rsidRPr="0016760B" w:rsidRDefault="0016760B" w:rsidP="0016760B">
                  <w:pPr>
                    <w:autoSpaceDE/>
                    <w:autoSpaceDN/>
                    <w:adjustRightInd/>
                    <w:jc w:val="center"/>
                    <w:rPr>
                      <w:ins w:id="30653" w:author="Philippe Hollanda - Oliveira Trust" w:date="2022-07-19T09:57:00Z"/>
                      <w:rFonts w:ascii="Arial" w:eastAsia="Times New Roman" w:hAnsi="Arial" w:cs="Arial"/>
                      <w:color w:val="000000"/>
                      <w:sz w:val="20"/>
                      <w:szCs w:val="20"/>
                      <w:lang w:eastAsia="pt-BR"/>
                    </w:rPr>
                  </w:pPr>
                  <w:ins w:id="30654" w:author="Philippe Hollanda - Oliveira Trust" w:date="2022-07-19T09:57:00Z">
                    <w:r w:rsidRPr="0016760B">
                      <w:rPr>
                        <w:rFonts w:ascii="Arial" w:eastAsia="Times New Roman" w:hAnsi="Arial" w:cs="Arial"/>
                        <w:color w:val="000000"/>
                        <w:sz w:val="20"/>
                        <w:szCs w:val="20"/>
                        <w:lang w:eastAsia="pt-BR"/>
                      </w:rPr>
                      <w:t xml:space="preserve">LOCAÇÃO DE EQUIPAMENTO PARA INSTALAÇÃO ELÉTRICA E HUDRÁULICA </w:t>
                    </w:r>
                  </w:ins>
                </w:p>
              </w:tc>
              <w:tc>
                <w:tcPr>
                  <w:tcW w:w="2324" w:type="dxa"/>
                  <w:tcBorders>
                    <w:top w:val="nil"/>
                    <w:left w:val="nil"/>
                    <w:bottom w:val="single" w:sz="4" w:space="0" w:color="auto"/>
                    <w:right w:val="single" w:sz="4" w:space="0" w:color="auto"/>
                  </w:tcBorders>
                  <w:shd w:val="clear" w:color="auto" w:fill="auto"/>
                  <w:noWrap/>
                  <w:vAlign w:val="center"/>
                  <w:hideMark/>
                </w:tcPr>
                <w:p w14:paraId="5B77B067" w14:textId="77777777" w:rsidR="0016760B" w:rsidRPr="0016760B" w:rsidRDefault="0016760B" w:rsidP="0016760B">
                  <w:pPr>
                    <w:autoSpaceDE/>
                    <w:autoSpaceDN/>
                    <w:adjustRightInd/>
                    <w:jc w:val="center"/>
                    <w:rPr>
                      <w:ins w:id="30655" w:author="Philippe Hollanda - Oliveira Trust" w:date="2022-07-19T09:57:00Z"/>
                      <w:rFonts w:ascii="Arial" w:eastAsia="Times New Roman" w:hAnsi="Arial" w:cs="Arial"/>
                      <w:color w:val="000000"/>
                      <w:sz w:val="20"/>
                      <w:szCs w:val="20"/>
                      <w:lang w:eastAsia="pt-BR"/>
                    </w:rPr>
                  </w:pPr>
                  <w:ins w:id="30656"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9B75163" w14:textId="77777777" w:rsidR="0016760B" w:rsidRPr="0016760B" w:rsidRDefault="0016760B" w:rsidP="0016760B">
                  <w:pPr>
                    <w:autoSpaceDE/>
                    <w:autoSpaceDN/>
                    <w:adjustRightInd/>
                    <w:jc w:val="center"/>
                    <w:rPr>
                      <w:ins w:id="30657" w:author="Philippe Hollanda - Oliveira Trust" w:date="2022-07-19T09:57:00Z"/>
                      <w:rFonts w:ascii="Arial" w:eastAsia="Times New Roman" w:hAnsi="Arial" w:cs="Arial"/>
                      <w:color w:val="000000"/>
                      <w:sz w:val="20"/>
                      <w:szCs w:val="20"/>
                      <w:lang w:eastAsia="pt-BR"/>
                    </w:rPr>
                  </w:pPr>
                  <w:ins w:id="30658" w:author="Philippe Hollanda - Oliveira Trust" w:date="2022-07-19T09:57:00Z">
                    <w:r w:rsidRPr="0016760B">
                      <w:rPr>
                        <w:rFonts w:ascii="Arial" w:eastAsia="Times New Roman" w:hAnsi="Arial" w:cs="Arial"/>
                        <w:color w:val="000000"/>
                        <w:sz w:val="20"/>
                        <w:szCs w:val="20"/>
                        <w:lang w:eastAsia="pt-BR"/>
                      </w:rPr>
                      <w:t>R$ 995,95</w:t>
                    </w:r>
                  </w:ins>
                </w:p>
              </w:tc>
            </w:tr>
            <w:tr w:rsidR="0016760B" w:rsidRPr="0016760B" w14:paraId="7784ADFB" w14:textId="77777777" w:rsidTr="0016760B">
              <w:trPr>
                <w:trHeight w:val="1785"/>
                <w:ins w:id="306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C56C7E" w14:textId="77777777" w:rsidR="0016760B" w:rsidRPr="0016760B" w:rsidRDefault="0016760B" w:rsidP="0016760B">
                  <w:pPr>
                    <w:autoSpaceDE/>
                    <w:autoSpaceDN/>
                    <w:adjustRightInd/>
                    <w:jc w:val="center"/>
                    <w:rPr>
                      <w:ins w:id="30660" w:author="Philippe Hollanda - Oliveira Trust" w:date="2022-07-19T09:57:00Z"/>
                      <w:rFonts w:ascii="Arial" w:eastAsia="Times New Roman" w:hAnsi="Arial" w:cs="Arial"/>
                      <w:color w:val="000000"/>
                      <w:sz w:val="20"/>
                      <w:szCs w:val="20"/>
                      <w:lang w:eastAsia="pt-BR"/>
                    </w:rPr>
                  </w:pPr>
                  <w:ins w:id="30661" w:author="Philippe Hollanda - Oliveira Trust" w:date="2022-07-19T09:57:00Z">
                    <w:r w:rsidRPr="0016760B">
                      <w:rPr>
                        <w:rFonts w:ascii="Arial" w:eastAsia="Times New Roman" w:hAnsi="Arial" w:cs="Arial"/>
                        <w:color w:val="000000"/>
                        <w:sz w:val="20"/>
                        <w:szCs w:val="20"/>
                        <w:lang w:eastAsia="pt-BR"/>
                      </w:rPr>
                      <w:lastRenderedPageBreak/>
                      <w:t>SERVIÇO DE INTERFONE E FECHADURA</w:t>
                    </w:r>
                  </w:ins>
                </w:p>
              </w:tc>
              <w:tc>
                <w:tcPr>
                  <w:tcW w:w="2324" w:type="dxa"/>
                  <w:tcBorders>
                    <w:top w:val="nil"/>
                    <w:left w:val="nil"/>
                    <w:bottom w:val="single" w:sz="4" w:space="0" w:color="auto"/>
                    <w:right w:val="single" w:sz="4" w:space="0" w:color="auto"/>
                  </w:tcBorders>
                  <w:shd w:val="clear" w:color="auto" w:fill="auto"/>
                  <w:noWrap/>
                  <w:vAlign w:val="center"/>
                  <w:hideMark/>
                </w:tcPr>
                <w:p w14:paraId="6ADFCB2D" w14:textId="77777777" w:rsidR="0016760B" w:rsidRPr="0016760B" w:rsidRDefault="0016760B" w:rsidP="0016760B">
                  <w:pPr>
                    <w:autoSpaceDE/>
                    <w:autoSpaceDN/>
                    <w:adjustRightInd/>
                    <w:jc w:val="center"/>
                    <w:rPr>
                      <w:ins w:id="30662" w:author="Philippe Hollanda - Oliveira Trust" w:date="2022-07-19T09:57:00Z"/>
                      <w:rFonts w:ascii="Arial" w:eastAsia="Times New Roman" w:hAnsi="Arial" w:cs="Arial"/>
                      <w:color w:val="000000"/>
                      <w:sz w:val="20"/>
                      <w:szCs w:val="20"/>
                      <w:lang w:eastAsia="pt-BR"/>
                    </w:rPr>
                  </w:pPr>
                  <w:ins w:id="30663"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6828067" w14:textId="77777777" w:rsidR="0016760B" w:rsidRPr="0016760B" w:rsidRDefault="0016760B" w:rsidP="0016760B">
                  <w:pPr>
                    <w:autoSpaceDE/>
                    <w:autoSpaceDN/>
                    <w:adjustRightInd/>
                    <w:jc w:val="center"/>
                    <w:rPr>
                      <w:ins w:id="30664" w:author="Philippe Hollanda - Oliveira Trust" w:date="2022-07-19T09:57:00Z"/>
                      <w:rFonts w:ascii="Arial" w:eastAsia="Times New Roman" w:hAnsi="Arial" w:cs="Arial"/>
                      <w:color w:val="000000"/>
                      <w:sz w:val="20"/>
                      <w:szCs w:val="20"/>
                      <w:lang w:eastAsia="pt-BR"/>
                    </w:rPr>
                  </w:pPr>
                  <w:ins w:id="30665" w:author="Philippe Hollanda - Oliveira Trust" w:date="2022-07-19T09:57:00Z">
                    <w:r w:rsidRPr="0016760B">
                      <w:rPr>
                        <w:rFonts w:ascii="Arial" w:eastAsia="Times New Roman" w:hAnsi="Arial" w:cs="Arial"/>
                        <w:color w:val="000000"/>
                        <w:sz w:val="20"/>
                        <w:szCs w:val="20"/>
                        <w:lang w:eastAsia="pt-BR"/>
                      </w:rPr>
                      <w:t>R$ 1.757,17</w:t>
                    </w:r>
                  </w:ins>
                </w:p>
              </w:tc>
            </w:tr>
            <w:tr w:rsidR="0016760B" w:rsidRPr="0016760B" w14:paraId="09D0C50D" w14:textId="77777777" w:rsidTr="0016760B">
              <w:trPr>
                <w:trHeight w:val="1785"/>
                <w:ins w:id="306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1369B9" w14:textId="77777777" w:rsidR="0016760B" w:rsidRPr="0016760B" w:rsidRDefault="0016760B" w:rsidP="0016760B">
                  <w:pPr>
                    <w:autoSpaceDE/>
                    <w:autoSpaceDN/>
                    <w:adjustRightInd/>
                    <w:jc w:val="center"/>
                    <w:rPr>
                      <w:ins w:id="30667" w:author="Philippe Hollanda - Oliveira Trust" w:date="2022-07-19T09:57:00Z"/>
                      <w:rFonts w:ascii="Arial" w:eastAsia="Times New Roman" w:hAnsi="Arial" w:cs="Arial"/>
                      <w:color w:val="000000"/>
                      <w:sz w:val="20"/>
                      <w:szCs w:val="20"/>
                      <w:lang w:eastAsia="pt-BR"/>
                    </w:rPr>
                  </w:pPr>
                  <w:ins w:id="30668" w:author="Philippe Hollanda - Oliveira Trust" w:date="2022-07-19T09:57:00Z">
                    <w:r w:rsidRPr="0016760B">
                      <w:rPr>
                        <w:rFonts w:ascii="Arial" w:eastAsia="Times New Roman" w:hAnsi="Arial" w:cs="Arial"/>
                        <w:color w:val="000000"/>
                        <w:sz w:val="20"/>
                        <w:szCs w:val="20"/>
                        <w:lang w:eastAsia="pt-BR"/>
                      </w:rPr>
                      <w:t xml:space="preserve">CAÇAMBAS </w:t>
                    </w:r>
                  </w:ins>
                </w:p>
              </w:tc>
              <w:tc>
                <w:tcPr>
                  <w:tcW w:w="2324" w:type="dxa"/>
                  <w:tcBorders>
                    <w:top w:val="nil"/>
                    <w:left w:val="nil"/>
                    <w:bottom w:val="single" w:sz="4" w:space="0" w:color="auto"/>
                    <w:right w:val="single" w:sz="4" w:space="0" w:color="auto"/>
                  </w:tcBorders>
                  <w:shd w:val="clear" w:color="auto" w:fill="auto"/>
                  <w:noWrap/>
                  <w:vAlign w:val="center"/>
                  <w:hideMark/>
                </w:tcPr>
                <w:p w14:paraId="5BCBBBA4" w14:textId="77777777" w:rsidR="0016760B" w:rsidRPr="0016760B" w:rsidRDefault="0016760B" w:rsidP="0016760B">
                  <w:pPr>
                    <w:autoSpaceDE/>
                    <w:autoSpaceDN/>
                    <w:adjustRightInd/>
                    <w:jc w:val="center"/>
                    <w:rPr>
                      <w:ins w:id="30669" w:author="Philippe Hollanda - Oliveira Trust" w:date="2022-07-19T09:57:00Z"/>
                      <w:rFonts w:ascii="Arial" w:eastAsia="Times New Roman" w:hAnsi="Arial" w:cs="Arial"/>
                      <w:color w:val="000000"/>
                      <w:sz w:val="20"/>
                      <w:szCs w:val="20"/>
                      <w:lang w:eastAsia="pt-BR"/>
                    </w:rPr>
                  </w:pPr>
                  <w:ins w:id="30670" w:author="Philippe Hollanda - Oliveira Trust" w:date="2022-07-19T09:57:00Z">
                    <w:r w:rsidRPr="0016760B">
                      <w:rPr>
                        <w:rFonts w:ascii="Arial" w:eastAsia="Times New Roman" w:hAnsi="Arial" w:cs="Arial"/>
                        <w:color w:val="000000"/>
                        <w:sz w:val="20"/>
                        <w:szCs w:val="20"/>
                        <w:lang w:eastAsia="pt-BR"/>
                      </w:rPr>
                      <w:t>10/02/2022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31EA6FD3" w14:textId="77777777" w:rsidR="0016760B" w:rsidRPr="0016760B" w:rsidRDefault="0016760B" w:rsidP="0016760B">
                  <w:pPr>
                    <w:autoSpaceDE/>
                    <w:autoSpaceDN/>
                    <w:adjustRightInd/>
                    <w:jc w:val="center"/>
                    <w:rPr>
                      <w:ins w:id="30671" w:author="Philippe Hollanda - Oliveira Trust" w:date="2022-07-19T09:57:00Z"/>
                      <w:rFonts w:ascii="Arial" w:eastAsia="Times New Roman" w:hAnsi="Arial" w:cs="Arial"/>
                      <w:color w:val="000000"/>
                      <w:sz w:val="20"/>
                      <w:szCs w:val="20"/>
                      <w:lang w:eastAsia="pt-BR"/>
                    </w:rPr>
                  </w:pPr>
                  <w:ins w:id="30672" w:author="Philippe Hollanda - Oliveira Trust" w:date="2022-07-19T09:57:00Z">
                    <w:r w:rsidRPr="0016760B">
                      <w:rPr>
                        <w:rFonts w:ascii="Arial" w:eastAsia="Times New Roman" w:hAnsi="Arial" w:cs="Arial"/>
                        <w:color w:val="000000"/>
                        <w:sz w:val="20"/>
                        <w:szCs w:val="20"/>
                        <w:lang w:eastAsia="pt-BR"/>
                      </w:rPr>
                      <w:t>R$ 1.800,00</w:t>
                    </w:r>
                  </w:ins>
                </w:p>
              </w:tc>
            </w:tr>
            <w:tr w:rsidR="0016760B" w:rsidRPr="0016760B" w14:paraId="6A61C8FB" w14:textId="77777777" w:rsidTr="0016760B">
              <w:trPr>
                <w:trHeight w:val="1785"/>
                <w:ins w:id="306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243D92" w14:textId="77777777" w:rsidR="0016760B" w:rsidRPr="0016760B" w:rsidRDefault="0016760B" w:rsidP="0016760B">
                  <w:pPr>
                    <w:autoSpaceDE/>
                    <w:autoSpaceDN/>
                    <w:adjustRightInd/>
                    <w:jc w:val="center"/>
                    <w:rPr>
                      <w:ins w:id="30674" w:author="Philippe Hollanda - Oliveira Trust" w:date="2022-07-19T09:57:00Z"/>
                      <w:rFonts w:ascii="Arial" w:eastAsia="Times New Roman" w:hAnsi="Arial" w:cs="Arial"/>
                      <w:color w:val="000000"/>
                      <w:sz w:val="20"/>
                      <w:szCs w:val="20"/>
                      <w:lang w:eastAsia="pt-BR"/>
                    </w:rPr>
                  </w:pPr>
                  <w:ins w:id="30675" w:author="Philippe Hollanda - Oliveira Trust" w:date="2022-07-19T09:57:00Z">
                    <w:r w:rsidRPr="0016760B">
                      <w:rPr>
                        <w:rFonts w:ascii="Arial" w:eastAsia="Times New Roman" w:hAnsi="Arial" w:cs="Arial"/>
                        <w:color w:val="000000"/>
                        <w:sz w:val="20"/>
                        <w:szCs w:val="20"/>
                        <w:lang w:eastAsia="pt-BR"/>
                      </w:rPr>
                      <w:t>SERVIÇO DE INSTALAÇÃO DE PLACAS</w:t>
                    </w:r>
                  </w:ins>
                </w:p>
              </w:tc>
              <w:tc>
                <w:tcPr>
                  <w:tcW w:w="2324" w:type="dxa"/>
                  <w:tcBorders>
                    <w:top w:val="nil"/>
                    <w:left w:val="nil"/>
                    <w:bottom w:val="single" w:sz="4" w:space="0" w:color="auto"/>
                    <w:right w:val="single" w:sz="4" w:space="0" w:color="auto"/>
                  </w:tcBorders>
                  <w:shd w:val="clear" w:color="auto" w:fill="auto"/>
                  <w:noWrap/>
                  <w:vAlign w:val="center"/>
                  <w:hideMark/>
                </w:tcPr>
                <w:p w14:paraId="6E5AC634" w14:textId="77777777" w:rsidR="0016760B" w:rsidRPr="0016760B" w:rsidRDefault="0016760B" w:rsidP="0016760B">
                  <w:pPr>
                    <w:autoSpaceDE/>
                    <w:autoSpaceDN/>
                    <w:adjustRightInd/>
                    <w:jc w:val="center"/>
                    <w:rPr>
                      <w:ins w:id="30676" w:author="Philippe Hollanda - Oliveira Trust" w:date="2022-07-19T09:57:00Z"/>
                      <w:rFonts w:ascii="Arial" w:eastAsia="Times New Roman" w:hAnsi="Arial" w:cs="Arial"/>
                      <w:color w:val="000000"/>
                      <w:sz w:val="20"/>
                      <w:szCs w:val="20"/>
                      <w:lang w:eastAsia="pt-BR"/>
                    </w:rPr>
                  </w:pPr>
                  <w:ins w:id="30677"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B72B3A0" w14:textId="77777777" w:rsidR="0016760B" w:rsidRPr="0016760B" w:rsidRDefault="0016760B" w:rsidP="0016760B">
                  <w:pPr>
                    <w:autoSpaceDE/>
                    <w:autoSpaceDN/>
                    <w:adjustRightInd/>
                    <w:jc w:val="center"/>
                    <w:rPr>
                      <w:ins w:id="30678" w:author="Philippe Hollanda - Oliveira Trust" w:date="2022-07-19T09:57:00Z"/>
                      <w:rFonts w:ascii="Arial" w:eastAsia="Times New Roman" w:hAnsi="Arial" w:cs="Arial"/>
                      <w:color w:val="000000"/>
                      <w:sz w:val="20"/>
                      <w:szCs w:val="20"/>
                      <w:lang w:eastAsia="pt-BR"/>
                    </w:rPr>
                  </w:pPr>
                  <w:ins w:id="30679" w:author="Philippe Hollanda - Oliveira Trust" w:date="2022-07-19T09:57:00Z">
                    <w:r w:rsidRPr="0016760B">
                      <w:rPr>
                        <w:rFonts w:ascii="Arial" w:eastAsia="Times New Roman" w:hAnsi="Arial" w:cs="Arial"/>
                        <w:color w:val="000000"/>
                        <w:sz w:val="20"/>
                        <w:szCs w:val="20"/>
                        <w:lang w:eastAsia="pt-BR"/>
                      </w:rPr>
                      <w:t>R$ 5.654,64</w:t>
                    </w:r>
                  </w:ins>
                </w:p>
              </w:tc>
            </w:tr>
            <w:tr w:rsidR="0016760B" w:rsidRPr="0016760B" w14:paraId="24E78ACB" w14:textId="77777777" w:rsidTr="0016760B">
              <w:trPr>
                <w:trHeight w:val="1785"/>
                <w:ins w:id="306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682671" w14:textId="77777777" w:rsidR="0016760B" w:rsidRPr="0016760B" w:rsidRDefault="0016760B" w:rsidP="0016760B">
                  <w:pPr>
                    <w:autoSpaceDE/>
                    <w:autoSpaceDN/>
                    <w:adjustRightInd/>
                    <w:jc w:val="center"/>
                    <w:rPr>
                      <w:ins w:id="30681" w:author="Philippe Hollanda - Oliveira Trust" w:date="2022-07-19T09:57:00Z"/>
                      <w:rFonts w:ascii="Arial" w:eastAsia="Times New Roman" w:hAnsi="Arial" w:cs="Arial"/>
                      <w:color w:val="000000"/>
                      <w:sz w:val="20"/>
                      <w:szCs w:val="20"/>
                      <w:lang w:eastAsia="pt-BR"/>
                    </w:rPr>
                  </w:pPr>
                  <w:ins w:id="30682" w:author="Philippe Hollanda - Oliveira Trust" w:date="2022-07-19T09:57:00Z">
                    <w:r w:rsidRPr="0016760B">
                      <w:rPr>
                        <w:rFonts w:ascii="Arial" w:eastAsia="Times New Roman" w:hAnsi="Arial" w:cs="Arial"/>
                        <w:color w:val="000000"/>
                        <w:sz w:val="20"/>
                        <w:szCs w:val="20"/>
                        <w:lang w:eastAsia="pt-BR"/>
                      </w:rPr>
                      <w:t>LOCAÇÃO DO CONTAINER</w:t>
                    </w:r>
                  </w:ins>
                </w:p>
              </w:tc>
              <w:tc>
                <w:tcPr>
                  <w:tcW w:w="2324" w:type="dxa"/>
                  <w:tcBorders>
                    <w:top w:val="nil"/>
                    <w:left w:val="nil"/>
                    <w:bottom w:val="single" w:sz="4" w:space="0" w:color="auto"/>
                    <w:right w:val="single" w:sz="4" w:space="0" w:color="auto"/>
                  </w:tcBorders>
                  <w:shd w:val="clear" w:color="auto" w:fill="auto"/>
                  <w:noWrap/>
                  <w:vAlign w:val="center"/>
                  <w:hideMark/>
                </w:tcPr>
                <w:p w14:paraId="6A978E0C" w14:textId="77777777" w:rsidR="0016760B" w:rsidRPr="0016760B" w:rsidRDefault="0016760B" w:rsidP="0016760B">
                  <w:pPr>
                    <w:autoSpaceDE/>
                    <w:autoSpaceDN/>
                    <w:adjustRightInd/>
                    <w:jc w:val="center"/>
                    <w:rPr>
                      <w:ins w:id="30683" w:author="Philippe Hollanda - Oliveira Trust" w:date="2022-07-19T09:57:00Z"/>
                      <w:rFonts w:ascii="Arial" w:eastAsia="Times New Roman" w:hAnsi="Arial" w:cs="Arial"/>
                      <w:color w:val="000000"/>
                      <w:sz w:val="20"/>
                      <w:szCs w:val="20"/>
                      <w:lang w:eastAsia="pt-BR"/>
                    </w:rPr>
                  </w:pPr>
                  <w:ins w:id="30684" w:author="Philippe Hollanda - Oliveira Trust" w:date="2022-07-19T09:57:00Z">
                    <w:r w:rsidRPr="0016760B">
                      <w:rPr>
                        <w:rFonts w:ascii="Arial" w:eastAsia="Times New Roman" w:hAnsi="Arial" w:cs="Arial"/>
                        <w:color w:val="000000"/>
                        <w:sz w:val="20"/>
                        <w:szCs w:val="20"/>
                        <w:lang w:eastAsia="pt-BR"/>
                      </w:rPr>
                      <w:t>08/02/2022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533149C2" w14:textId="77777777" w:rsidR="0016760B" w:rsidRPr="0016760B" w:rsidRDefault="0016760B" w:rsidP="0016760B">
                  <w:pPr>
                    <w:autoSpaceDE/>
                    <w:autoSpaceDN/>
                    <w:adjustRightInd/>
                    <w:jc w:val="center"/>
                    <w:rPr>
                      <w:ins w:id="30685" w:author="Philippe Hollanda - Oliveira Trust" w:date="2022-07-19T09:57:00Z"/>
                      <w:rFonts w:ascii="Arial" w:eastAsia="Times New Roman" w:hAnsi="Arial" w:cs="Arial"/>
                      <w:color w:val="000000"/>
                      <w:sz w:val="20"/>
                      <w:szCs w:val="20"/>
                      <w:lang w:eastAsia="pt-BR"/>
                    </w:rPr>
                  </w:pPr>
                  <w:ins w:id="30686" w:author="Philippe Hollanda - Oliveira Trust" w:date="2022-07-19T09:57:00Z">
                    <w:r w:rsidRPr="0016760B">
                      <w:rPr>
                        <w:rFonts w:ascii="Arial" w:eastAsia="Times New Roman" w:hAnsi="Arial" w:cs="Arial"/>
                        <w:color w:val="000000"/>
                        <w:sz w:val="20"/>
                        <w:szCs w:val="20"/>
                        <w:lang w:eastAsia="pt-BR"/>
                      </w:rPr>
                      <w:t>R$ 750,00</w:t>
                    </w:r>
                  </w:ins>
                </w:p>
              </w:tc>
            </w:tr>
            <w:tr w:rsidR="0016760B" w:rsidRPr="0016760B" w14:paraId="181D724A" w14:textId="77777777" w:rsidTr="0016760B">
              <w:trPr>
                <w:trHeight w:val="1785"/>
                <w:ins w:id="306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C45620" w14:textId="77777777" w:rsidR="0016760B" w:rsidRPr="0016760B" w:rsidRDefault="0016760B" w:rsidP="0016760B">
                  <w:pPr>
                    <w:autoSpaceDE/>
                    <w:autoSpaceDN/>
                    <w:adjustRightInd/>
                    <w:jc w:val="center"/>
                    <w:rPr>
                      <w:ins w:id="30688" w:author="Philippe Hollanda - Oliveira Trust" w:date="2022-07-19T09:57:00Z"/>
                      <w:rFonts w:ascii="Arial" w:eastAsia="Times New Roman" w:hAnsi="Arial" w:cs="Arial"/>
                      <w:color w:val="000000"/>
                      <w:sz w:val="20"/>
                      <w:szCs w:val="20"/>
                      <w:lang w:eastAsia="pt-BR"/>
                    </w:rPr>
                  </w:pPr>
                  <w:ins w:id="30689" w:author="Philippe Hollanda - Oliveira Trust" w:date="2022-07-19T09:57:00Z">
                    <w:r w:rsidRPr="0016760B">
                      <w:rPr>
                        <w:rFonts w:ascii="Arial" w:eastAsia="Times New Roman" w:hAnsi="Arial" w:cs="Arial"/>
                        <w:color w:val="000000"/>
                        <w:sz w:val="20"/>
                        <w:szCs w:val="20"/>
                        <w:lang w:eastAsia="pt-BR"/>
                      </w:rPr>
                      <w:t>LOCACAO DE ANDAIME</w:t>
                    </w:r>
                  </w:ins>
                </w:p>
              </w:tc>
              <w:tc>
                <w:tcPr>
                  <w:tcW w:w="2324" w:type="dxa"/>
                  <w:tcBorders>
                    <w:top w:val="nil"/>
                    <w:left w:val="nil"/>
                    <w:bottom w:val="single" w:sz="4" w:space="0" w:color="auto"/>
                    <w:right w:val="single" w:sz="4" w:space="0" w:color="auto"/>
                  </w:tcBorders>
                  <w:shd w:val="clear" w:color="auto" w:fill="auto"/>
                  <w:noWrap/>
                  <w:vAlign w:val="center"/>
                  <w:hideMark/>
                </w:tcPr>
                <w:p w14:paraId="4428F54C" w14:textId="77777777" w:rsidR="0016760B" w:rsidRPr="0016760B" w:rsidRDefault="0016760B" w:rsidP="0016760B">
                  <w:pPr>
                    <w:autoSpaceDE/>
                    <w:autoSpaceDN/>
                    <w:adjustRightInd/>
                    <w:jc w:val="center"/>
                    <w:rPr>
                      <w:ins w:id="30690" w:author="Philippe Hollanda - Oliveira Trust" w:date="2022-07-19T09:57:00Z"/>
                      <w:rFonts w:ascii="Arial" w:eastAsia="Times New Roman" w:hAnsi="Arial" w:cs="Arial"/>
                      <w:color w:val="000000"/>
                      <w:sz w:val="20"/>
                      <w:szCs w:val="20"/>
                      <w:lang w:eastAsia="pt-BR"/>
                    </w:rPr>
                  </w:pPr>
                  <w:ins w:id="30691" w:author="Philippe Hollanda - Oliveira Trust" w:date="2022-07-19T09:57:00Z">
                    <w:r w:rsidRPr="0016760B">
                      <w:rPr>
                        <w:rFonts w:ascii="Arial" w:eastAsia="Times New Roman" w:hAnsi="Arial" w:cs="Arial"/>
                        <w:color w:val="000000"/>
                        <w:sz w:val="20"/>
                        <w:szCs w:val="20"/>
                        <w:lang w:eastAsia="pt-BR"/>
                      </w:rPr>
                      <w:t>21/02/2022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72573F1F" w14:textId="77777777" w:rsidR="0016760B" w:rsidRPr="0016760B" w:rsidRDefault="0016760B" w:rsidP="0016760B">
                  <w:pPr>
                    <w:autoSpaceDE/>
                    <w:autoSpaceDN/>
                    <w:adjustRightInd/>
                    <w:jc w:val="center"/>
                    <w:rPr>
                      <w:ins w:id="30692" w:author="Philippe Hollanda - Oliveira Trust" w:date="2022-07-19T09:57:00Z"/>
                      <w:rFonts w:ascii="Arial" w:eastAsia="Times New Roman" w:hAnsi="Arial" w:cs="Arial"/>
                      <w:color w:val="000000"/>
                      <w:sz w:val="20"/>
                      <w:szCs w:val="20"/>
                      <w:lang w:eastAsia="pt-BR"/>
                    </w:rPr>
                  </w:pPr>
                  <w:ins w:id="30693" w:author="Philippe Hollanda - Oliveira Trust" w:date="2022-07-19T09:57:00Z">
                    <w:r w:rsidRPr="0016760B">
                      <w:rPr>
                        <w:rFonts w:ascii="Arial" w:eastAsia="Times New Roman" w:hAnsi="Arial" w:cs="Arial"/>
                        <w:color w:val="000000"/>
                        <w:sz w:val="20"/>
                        <w:szCs w:val="20"/>
                        <w:lang w:eastAsia="pt-BR"/>
                      </w:rPr>
                      <w:t>R$ 1.285,17</w:t>
                    </w:r>
                  </w:ins>
                </w:p>
              </w:tc>
            </w:tr>
            <w:tr w:rsidR="0016760B" w:rsidRPr="0016760B" w14:paraId="7E0BE3D4" w14:textId="77777777" w:rsidTr="0016760B">
              <w:trPr>
                <w:trHeight w:val="1785"/>
                <w:ins w:id="306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B63542" w14:textId="77777777" w:rsidR="0016760B" w:rsidRPr="0016760B" w:rsidRDefault="0016760B" w:rsidP="0016760B">
                  <w:pPr>
                    <w:autoSpaceDE/>
                    <w:autoSpaceDN/>
                    <w:adjustRightInd/>
                    <w:jc w:val="center"/>
                    <w:rPr>
                      <w:ins w:id="30695" w:author="Philippe Hollanda - Oliveira Trust" w:date="2022-07-19T09:57:00Z"/>
                      <w:rFonts w:ascii="Arial" w:eastAsia="Times New Roman" w:hAnsi="Arial" w:cs="Arial"/>
                      <w:color w:val="000000"/>
                      <w:sz w:val="20"/>
                      <w:szCs w:val="20"/>
                      <w:lang w:eastAsia="pt-BR"/>
                    </w:rPr>
                  </w:pPr>
                  <w:ins w:id="30696" w:author="Philippe Hollanda - Oliveira Trust" w:date="2022-07-19T09:57:00Z">
                    <w:r w:rsidRPr="0016760B">
                      <w:rPr>
                        <w:rFonts w:ascii="Arial" w:eastAsia="Times New Roman" w:hAnsi="Arial" w:cs="Arial"/>
                        <w:color w:val="000000"/>
                        <w:sz w:val="20"/>
                        <w:szCs w:val="20"/>
                        <w:lang w:eastAsia="pt-BR"/>
                      </w:rPr>
                      <w:lastRenderedPageBreak/>
                      <w:t>LOCAÇÃO DE BENTONEIRA</w:t>
                    </w:r>
                  </w:ins>
                </w:p>
              </w:tc>
              <w:tc>
                <w:tcPr>
                  <w:tcW w:w="2324" w:type="dxa"/>
                  <w:tcBorders>
                    <w:top w:val="nil"/>
                    <w:left w:val="nil"/>
                    <w:bottom w:val="single" w:sz="4" w:space="0" w:color="auto"/>
                    <w:right w:val="single" w:sz="4" w:space="0" w:color="auto"/>
                  </w:tcBorders>
                  <w:shd w:val="clear" w:color="auto" w:fill="auto"/>
                  <w:noWrap/>
                  <w:vAlign w:val="center"/>
                  <w:hideMark/>
                </w:tcPr>
                <w:p w14:paraId="3525FD8B" w14:textId="77777777" w:rsidR="0016760B" w:rsidRPr="0016760B" w:rsidRDefault="0016760B" w:rsidP="0016760B">
                  <w:pPr>
                    <w:autoSpaceDE/>
                    <w:autoSpaceDN/>
                    <w:adjustRightInd/>
                    <w:jc w:val="center"/>
                    <w:rPr>
                      <w:ins w:id="30697" w:author="Philippe Hollanda - Oliveira Trust" w:date="2022-07-19T09:57:00Z"/>
                      <w:rFonts w:ascii="Arial" w:eastAsia="Times New Roman" w:hAnsi="Arial" w:cs="Arial"/>
                      <w:color w:val="000000"/>
                      <w:sz w:val="20"/>
                      <w:szCs w:val="20"/>
                      <w:lang w:eastAsia="pt-BR"/>
                    </w:rPr>
                  </w:pPr>
                  <w:ins w:id="30698" w:author="Philippe Hollanda - Oliveira Trust" w:date="2022-07-19T09:57:00Z">
                    <w:r w:rsidRPr="0016760B">
                      <w:rPr>
                        <w:rFonts w:ascii="Arial" w:eastAsia="Times New Roman" w:hAnsi="Arial" w:cs="Arial"/>
                        <w:color w:val="000000"/>
                        <w:sz w:val="20"/>
                        <w:szCs w:val="20"/>
                        <w:lang w:eastAsia="pt-BR"/>
                      </w:rPr>
                      <w:t>14/02/2022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0D7C8BCD" w14:textId="77777777" w:rsidR="0016760B" w:rsidRPr="0016760B" w:rsidRDefault="0016760B" w:rsidP="0016760B">
                  <w:pPr>
                    <w:autoSpaceDE/>
                    <w:autoSpaceDN/>
                    <w:adjustRightInd/>
                    <w:jc w:val="center"/>
                    <w:rPr>
                      <w:ins w:id="30699" w:author="Philippe Hollanda - Oliveira Trust" w:date="2022-07-19T09:57:00Z"/>
                      <w:rFonts w:ascii="Arial" w:eastAsia="Times New Roman" w:hAnsi="Arial" w:cs="Arial"/>
                      <w:color w:val="000000"/>
                      <w:sz w:val="20"/>
                      <w:szCs w:val="20"/>
                      <w:lang w:eastAsia="pt-BR"/>
                    </w:rPr>
                  </w:pPr>
                  <w:ins w:id="30700" w:author="Philippe Hollanda - Oliveira Trust" w:date="2022-07-19T09:57:00Z">
                    <w:r w:rsidRPr="0016760B">
                      <w:rPr>
                        <w:rFonts w:ascii="Arial" w:eastAsia="Times New Roman" w:hAnsi="Arial" w:cs="Arial"/>
                        <w:color w:val="000000"/>
                        <w:sz w:val="20"/>
                        <w:szCs w:val="20"/>
                        <w:lang w:eastAsia="pt-BR"/>
                      </w:rPr>
                      <w:t>R$ 82,33</w:t>
                    </w:r>
                  </w:ins>
                </w:p>
              </w:tc>
            </w:tr>
            <w:tr w:rsidR="0016760B" w:rsidRPr="0016760B" w14:paraId="6C0D61EB" w14:textId="77777777" w:rsidTr="0016760B">
              <w:trPr>
                <w:trHeight w:val="1785"/>
                <w:ins w:id="307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302A3D" w14:textId="77777777" w:rsidR="0016760B" w:rsidRPr="0016760B" w:rsidRDefault="0016760B" w:rsidP="0016760B">
                  <w:pPr>
                    <w:autoSpaceDE/>
                    <w:autoSpaceDN/>
                    <w:adjustRightInd/>
                    <w:jc w:val="center"/>
                    <w:rPr>
                      <w:ins w:id="30702" w:author="Philippe Hollanda - Oliveira Trust" w:date="2022-07-19T09:57:00Z"/>
                      <w:rFonts w:ascii="Arial" w:eastAsia="Times New Roman" w:hAnsi="Arial" w:cs="Arial"/>
                      <w:color w:val="000000"/>
                      <w:sz w:val="20"/>
                      <w:szCs w:val="20"/>
                      <w:lang w:eastAsia="pt-BR"/>
                    </w:rPr>
                  </w:pPr>
                  <w:ins w:id="30703" w:author="Philippe Hollanda - Oliveira Trust" w:date="2022-07-19T09:57:00Z">
                    <w:r w:rsidRPr="0016760B">
                      <w:rPr>
                        <w:rFonts w:ascii="Arial" w:eastAsia="Times New Roman" w:hAnsi="Arial" w:cs="Arial"/>
                        <w:color w:val="000000"/>
                        <w:sz w:val="20"/>
                        <w:szCs w:val="20"/>
                        <w:lang w:eastAsia="pt-BR"/>
                      </w:rPr>
                      <w:t>RESERVATÓRIO METÁLICO</w:t>
                    </w:r>
                  </w:ins>
                </w:p>
              </w:tc>
              <w:tc>
                <w:tcPr>
                  <w:tcW w:w="2324" w:type="dxa"/>
                  <w:tcBorders>
                    <w:top w:val="nil"/>
                    <w:left w:val="nil"/>
                    <w:bottom w:val="single" w:sz="4" w:space="0" w:color="auto"/>
                    <w:right w:val="single" w:sz="4" w:space="0" w:color="auto"/>
                  </w:tcBorders>
                  <w:shd w:val="clear" w:color="auto" w:fill="auto"/>
                  <w:noWrap/>
                  <w:vAlign w:val="center"/>
                  <w:hideMark/>
                </w:tcPr>
                <w:p w14:paraId="37D12121" w14:textId="77777777" w:rsidR="0016760B" w:rsidRPr="0016760B" w:rsidRDefault="0016760B" w:rsidP="0016760B">
                  <w:pPr>
                    <w:autoSpaceDE/>
                    <w:autoSpaceDN/>
                    <w:adjustRightInd/>
                    <w:jc w:val="center"/>
                    <w:rPr>
                      <w:ins w:id="30704" w:author="Philippe Hollanda - Oliveira Trust" w:date="2022-07-19T09:57:00Z"/>
                      <w:rFonts w:ascii="Arial" w:eastAsia="Times New Roman" w:hAnsi="Arial" w:cs="Arial"/>
                      <w:color w:val="000000"/>
                      <w:sz w:val="20"/>
                      <w:szCs w:val="20"/>
                      <w:lang w:eastAsia="pt-BR"/>
                    </w:rPr>
                  </w:pPr>
                  <w:ins w:id="30705" w:author="Philippe Hollanda - Oliveira Trust" w:date="2022-07-19T09:57:00Z">
                    <w:r w:rsidRPr="0016760B">
                      <w:rPr>
                        <w:rFonts w:ascii="Arial" w:eastAsia="Times New Roman" w:hAnsi="Arial" w:cs="Arial"/>
                        <w:color w:val="000000"/>
                        <w:sz w:val="20"/>
                        <w:szCs w:val="20"/>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F0C6F4" w14:textId="77777777" w:rsidR="0016760B" w:rsidRPr="0016760B" w:rsidRDefault="0016760B" w:rsidP="0016760B">
                  <w:pPr>
                    <w:autoSpaceDE/>
                    <w:autoSpaceDN/>
                    <w:adjustRightInd/>
                    <w:jc w:val="center"/>
                    <w:rPr>
                      <w:ins w:id="30706" w:author="Philippe Hollanda - Oliveira Trust" w:date="2022-07-19T09:57:00Z"/>
                      <w:rFonts w:ascii="Arial" w:eastAsia="Times New Roman" w:hAnsi="Arial" w:cs="Arial"/>
                      <w:color w:val="000000"/>
                      <w:sz w:val="20"/>
                      <w:szCs w:val="20"/>
                      <w:lang w:eastAsia="pt-BR"/>
                    </w:rPr>
                  </w:pPr>
                  <w:ins w:id="30707" w:author="Philippe Hollanda - Oliveira Trust" w:date="2022-07-19T09:57:00Z">
                    <w:r w:rsidRPr="0016760B">
                      <w:rPr>
                        <w:rFonts w:ascii="Arial" w:eastAsia="Times New Roman" w:hAnsi="Arial" w:cs="Arial"/>
                        <w:color w:val="000000"/>
                        <w:sz w:val="20"/>
                        <w:szCs w:val="20"/>
                        <w:lang w:eastAsia="pt-BR"/>
                      </w:rPr>
                      <w:t>R$ 16.250,00</w:t>
                    </w:r>
                  </w:ins>
                </w:p>
              </w:tc>
            </w:tr>
            <w:tr w:rsidR="0016760B" w:rsidRPr="0016760B" w14:paraId="3F6FC2B4" w14:textId="77777777" w:rsidTr="0016760B">
              <w:trPr>
                <w:trHeight w:val="1785"/>
                <w:ins w:id="307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8726822" w14:textId="77777777" w:rsidR="0016760B" w:rsidRPr="0016760B" w:rsidRDefault="0016760B" w:rsidP="0016760B">
                  <w:pPr>
                    <w:autoSpaceDE/>
                    <w:autoSpaceDN/>
                    <w:adjustRightInd/>
                    <w:jc w:val="center"/>
                    <w:rPr>
                      <w:ins w:id="30709" w:author="Philippe Hollanda - Oliveira Trust" w:date="2022-07-19T09:57:00Z"/>
                      <w:rFonts w:ascii="Arial" w:eastAsia="Times New Roman" w:hAnsi="Arial" w:cs="Arial"/>
                      <w:color w:val="000000"/>
                      <w:sz w:val="20"/>
                      <w:szCs w:val="20"/>
                      <w:lang w:eastAsia="pt-BR"/>
                    </w:rPr>
                  </w:pPr>
                  <w:ins w:id="30710" w:author="Philippe Hollanda - Oliveira Trust" w:date="2022-07-19T09:57:00Z">
                    <w:r w:rsidRPr="0016760B">
                      <w:rPr>
                        <w:rFonts w:ascii="Arial" w:eastAsia="Times New Roman" w:hAnsi="Arial" w:cs="Arial"/>
                        <w:color w:val="000000"/>
                        <w:sz w:val="20"/>
                        <w:szCs w:val="20"/>
                        <w:lang w:eastAsia="pt-BR"/>
                      </w:rPr>
                      <w:t xml:space="preserve">SERVICOS DE INSTALACAO </w:t>
                    </w:r>
                  </w:ins>
                </w:p>
              </w:tc>
              <w:tc>
                <w:tcPr>
                  <w:tcW w:w="2324" w:type="dxa"/>
                  <w:tcBorders>
                    <w:top w:val="nil"/>
                    <w:left w:val="nil"/>
                    <w:bottom w:val="single" w:sz="4" w:space="0" w:color="auto"/>
                    <w:right w:val="single" w:sz="4" w:space="0" w:color="auto"/>
                  </w:tcBorders>
                  <w:shd w:val="clear" w:color="auto" w:fill="auto"/>
                  <w:noWrap/>
                  <w:vAlign w:val="center"/>
                  <w:hideMark/>
                </w:tcPr>
                <w:p w14:paraId="3811D29E" w14:textId="77777777" w:rsidR="0016760B" w:rsidRPr="0016760B" w:rsidRDefault="0016760B" w:rsidP="0016760B">
                  <w:pPr>
                    <w:autoSpaceDE/>
                    <w:autoSpaceDN/>
                    <w:adjustRightInd/>
                    <w:jc w:val="center"/>
                    <w:rPr>
                      <w:ins w:id="30711" w:author="Philippe Hollanda - Oliveira Trust" w:date="2022-07-19T09:57:00Z"/>
                      <w:rFonts w:ascii="Arial" w:eastAsia="Times New Roman" w:hAnsi="Arial" w:cs="Arial"/>
                      <w:color w:val="000000"/>
                      <w:sz w:val="20"/>
                      <w:szCs w:val="20"/>
                      <w:lang w:eastAsia="pt-BR"/>
                    </w:rPr>
                  </w:pPr>
                  <w:ins w:id="30712" w:author="Philippe Hollanda - Oliveira Trust" w:date="2022-07-19T09:57:00Z">
                    <w:r w:rsidRPr="0016760B">
                      <w:rPr>
                        <w:rFonts w:ascii="Arial" w:eastAsia="Times New Roman" w:hAnsi="Arial" w:cs="Arial"/>
                        <w:color w:val="000000"/>
                        <w:sz w:val="20"/>
                        <w:szCs w:val="20"/>
                        <w:lang w:eastAsia="pt-BR"/>
                      </w:rPr>
                      <w:t>27/09/2021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C9D151" w14:textId="77777777" w:rsidR="0016760B" w:rsidRPr="0016760B" w:rsidRDefault="0016760B" w:rsidP="0016760B">
                  <w:pPr>
                    <w:autoSpaceDE/>
                    <w:autoSpaceDN/>
                    <w:adjustRightInd/>
                    <w:jc w:val="center"/>
                    <w:rPr>
                      <w:ins w:id="30713" w:author="Philippe Hollanda - Oliveira Trust" w:date="2022-07-19T09:57:00Z"/>
                      <w:rFonts w:ascii="Arial" w:eastAsia="Times New Roman" w:hAnsi="Arial" w:cs="Arial"/>
                      <w:color w:val="000000"/>
                      <w:sz w:val="20"/>
                      <w:szCs w:val="20"/>
                      <w:lang w:eastAsia="pt-BR"/>
                    </w:rPr>
                  </w:pPr>
                  <w:ins w:id="30714" w:author="Philippe Hollanda - Oliveira Trust" w:date="2022-07-19T09:57:00Z">
                    <w:r w:rsidRPr="0016760B">
                      <w:rPr>
                        <w:rFonts w:ascii="Arial" w:eastAsia="Times New Roman" w:hAnsi="Arial" w:cs="Arial"/>
                        <w:color w:val="000000"/>
                        <w:sz w:val="20"/>
                        <w:szCs w:val="20"/>
                        <w:lang w:eastAsia="pt-BR"/>
                      </w:rPr>
                      <w:t>R$ 1.163,08</w:t>
                    </w:r>
                  </w:ins>
                </w:p>
              </w:tc>
            </w:tr>
            <w:tr w:rsidR="0016760B" w:rsidRPr="0016760B" w14:paraId="10B7B963" w14:textId="77777777" w:rsidTr="0016760B">
              <w:trPr>
                <w:trHeight w:val="1785"/>
                <w:ins w:id="307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8D48A9" w14:textId="77777777" w:rsidR="0016760B" w:rsidRPr="0016760B" w:rsidRDefault="0016760B" w:rsidP="0016760B">
                  <w:pPr>
                    <w:autoSpaceDE/>
                    <w:autoSpaceDN/>
                    <w:adjustRightInd/>
                    <w:jc w:val="center"/>
                    <w:rPr>
                      <w:ins w:id="30716" w:author="Philippe Hollanda - Oliveira Trust" w:date="2022-07-19T09:57:00Z"/>
                      <w:rFonts w:ascii="Arial" w:eastAsia="Times New Roman" w:hAnsi="Arial" w:cs="Arial"/>
                      <w:color w:val="000000"/>
                      <w:sz w:val="20"/>
                      <w:szCs w:val="20"/>
                      <w:lang w:eastAsia="pt-BR"/>
                    </w:rPr>
                  </w:pPr>
                  <w:ins w:id="30717" w:author="Philippe Hollanda - Oliveira Trust" w:date="2022-07-19T09:57:00Z">
                    <w:r w:rsidRPr="0016760B">
                      <w:rPr>
                        <w:rFonts w:ascii="Arial" w:eastAsia="Times New Roman" w:hAnsi="Arial" w:cs="Arial"/>
                        <w:color w:val="000000"/>
                        <w:sz w:val="20"/>
                        <w:szCs w:val="20"/>
                        <w:lang w:eastAsia="pt-BR"/>
                      </w:rPr>
                      <w:t>FUROS NA PAREDE</w:t>
                    </w:r>
                  </w:ins>
                </w:p>
              </w:tc>
              <w:tc>
                <w:tcPr>
                  <w:tcW w:w="2324" w:type="dxa"/>
                  <w:tcBorders>
                    <w:top w:val="nil"/>
                    <w:left w:val="nil"/>
                    <w:bottom w:val="single" w:sz="4" w:space="0" w:color="auto"/>
                    <w:right w:val="single" w:sz="4" w:space="0" w:color="auto"/>
                  </w:tcBorders>
                  <w:shd w:val="clear" w:color="auto" w:fill="auto"/>
                  <w:noWrap/>
                  <w:vAlign w:val="center"/>
                  <w:hideMark/>
                </w:tcPr>
                <w:p w14:paraId="702949FE" w14:textId="77777777" w:rsidR="0016760B" w:rsidRPr="0016760B" w:rsidRDefault="0016760B" w:rsidP="0016760B">
                  <w:pPr>
                    <w:autoSpaceDE/>
                    <w:autoSpaceDN/>
                    <w:adjustRightInd/>
                    <w:jc w:val="center"/>
                    <w:rPr>
                      <w:ins w:id="30718" w:author="Philippe Hollanda - Oliveira Trust" w:date="2022-07-19T09:57:00Z"/>
                      <w:rFonts w:ascii="Arial" w:eastAsia="Times New Roman" w:hAnsi="Arial" w:cs="Arial"/>
                      <w:color w:val="000000"/>
                      <w:sz w:val="20"/>
                      <w:szCs w:val="20"/>
                      <w:lang w:eastAsia="pt-BR"/>
                    </w:rPr>
                  </w:pPr>
                  <w:ins w:id="30719"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0883DD" w14:textId="77777777" w:rsidR="0016760B" w:rsidRPr="0016760B" w:rsidRDefault="0016760B" w:rsidP="0016760B">
                  <w:pPr>
                    <w:autoSpaceDE/>
                    <w:autoSpaceDN/>
                    <w:adjustRightInd/>
                    <w:jc w:val="center"/>
                    <w:rPr>
                      <w:ins w:id="30720" w:author="Philippe Hollanda - Oliveira Trust" w:date="2022-07-19T09:57:00Z"/>
                      <w:rFonts w:ascii="Arial" w:eastAsia="Times New Roman" w:hAnsi="Arial" w:cs="Arial"/>
                      <w:color w:val="000000"/>
                      <w:sz w:val="20"/>
                      <w:szCs w:val="20"/>
                      <w:lang w:eastAsia="pt-BR"/>
                    </w:rPr>
                  </w:pPr>
                  <w:ins w:id="30721"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327293E2" w14:textId="77777777" w:rsidTr="0016760B">
              <w:trPr>
                <w:trHeight w:val="1785"/>
                <w:ins w:id="307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4FC76E" w14:textId="77777777" w:rsidR="0016760B" w:rsidRPr="0016760B" w:rsidRDefault="0016760B" w:rsidP="0016760B">
                  <w:pPr>
                    <w:autoSpaceDE/>
                    <w:autoSpaceDN/>
                    <w:adjustRightInd/>
                    <w:jc w:val="center"/>
                    <w:rPr>
                      <w:ins w:id="30723" w:author="Philippe Hollanda - Oliveira Trust" w:date="2022-07-19T09:57:00Z"/>
                      <w:rFonts w:ascii="Arial" w:eastAsia="Times New Roman" w:hAnsi="Arial" w:cs="Arial"/>
                      <w:color w:val="000000"/>
                      <w:sz w:val="20"/>
                      <w:szCs w:val="20"/>
                      <w:lang w:eastAsia="pt-BR"/>
                    </w:rPr>
                  </w:pPr>
                  <w:ins w:id="30724" w:author="Philippe Hollanda - Oliveira Trust" w:date="2022-07-19T09:57:00Z">
                    <w:r w:rsidRPr="0016760B">
                      <w:rPr>
                        <w:rFonts w:ascii="Arial" w:eastAsia="Times New Roman" w:hAnsi="Arial" w:cs="Arial"/>
                        <w:color w:val="000000"/>
                        <w:sz w:val="20"/>
                        <w:szCs w:val="20"/>
                        <w:lang w:eastAsia="pt-BR"/>
                      </w:rPr>
                      <w:t>PISO</w:t>
                    </w:r>
                  </w:ins>
                </w:p>
              </w:tc>
              <w:tc>
                <w:tcPr>
                  <w:tcW w:w="2324" w:type="dxa"/>
                  <w:tcBorders>
                    <w:top w:val="nil"/>
                    <w:left w:val="nil"/>
                    <w:bottom w:val="single" w:sz="4" w:space="0" w:color="auto"/>
                    <w:right w:val="single" w:sz="4" w:space="0" w:color="auto"/>
                  </w:tcBorders>
                  <w:shd w:val="clear" w:color="auto" w:fill="auto"/>
                  <w:noWrap/>
                  <w:vAlign w:val="center"/>
                  <w:hideMark/>
                </w:tcPr>
                <w:p w14:paraId="56A2B734" w14:textId="77777777" w:rsidR="0016760B" w:rsidRPr="0016760B" w:rsidRDefault="0016760B" w:rsidP="0016760B">
                  <w:pPr>
                    <w:autoSpaceDE/>
                    <w:autoSpaceDN/>
                    <w:adjustRightInd/>
                    <w:jc w:val="center"/>
                    <w:rPr>
                      <w:ins w:id="30725" w:author="Philippe Hollanda - Oliveira Trust" w:date="2022-07-19T09:57:00Z"/>
                      <w:rFonts w:ascii="Arial" w:eastAsia="Times New Roman" w:hAnsi="Arial" w:cs="Arial"/>
                      <w:color w:val="000000"/>
                      <w:sz w:val="20"/>
                      <w:szCs w:val="20"/>
                      <w:lang w:eastAsia="pt-BR"/>
                    </w:rPr>
                  </w:pPr>
                  <w:ins w:id="30726" w:author="Philippe Hollanda - Oliveira Trust" w:date="2022-07-19T09:57:00Z">
                    <w:r w:rsidRPr="0016760B">
                      <w:rPr>
                        <w:rFonts w:ascii="Arial" w:eastAsia="Times New Roman" w:hAnsi="Arial" w:cs="Arial"/>
                        <w:color w:val="000000"/>
                        <w:sz w:val="20"/>
                        <w:szCs w:val="20"/>
                        <w:lang w:eastAsia="pt-BR"/>
                      </w:rPr>
                      <w:t>27/09/2021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5B23A0" w14:textId="77777777" w:rsidR="0016760B" w:rsidRPr="0016760B" w:rsidRDefault="0016760B" w:rsidP="0016760B">
                  <w:pPr>
                    <w:autoSpaceDE/>
                    <w:autoSpaceDN/>
                    <w:adjustRightInd/>
                    <w:jc w:val="center"/>
                    <w:rPr>
                      <w:ins w:id="30727" w:author="Philippe Hollanda - Oliveira Trust" w:date="2022-07-19T09:57:00Z"/>
                      <w:rFonts w:ascii="Arial" w:eastAsia="Times New Roman" w:hAnsi="Arial" w:cs="Arial"/>
                      <w:color w:val="000000"/>
                      <w:sz w:val="20"/>
                      <w:szCs w:val="20"/>
                      <w:lang w:eastAsia="pt-BR"/>
                    </w:rPr>
                  </w:pPr>
                  <w:ins w:id="30728" w:author="Philippe Hollanda - Oliveira Trust" w:date="2022-07-19T09:57:00Z">
                    <w:r w:rsidRPr="0016760B">
                      <w:rPr>
                        <w:rFonts w:ascii="Arial" w:eastAsia="Times New Roman" w:hAnsi="Arial" w:cs="Arial"/>
                        <w:color w:val="000000"/>
                        <w:sz w:val="20"/>
                        <w:szCs w:val="20"/>
                        <w:lang w:eastAsia="pt-BR"/>
                      </w:rPr>
                      <w:t>R$ 12.019,99</w:t>
                    </w:r>
                  </w:ins>
                </w:p>
              </w:tc>
            </w:tr>
            <w:tr w:rsidR="0016760B" w:rsidRPr="0016760B" w14:paraId="7CE54042" w14:textId="77777777" w:rsidTr="0016760B">
              <w:trPr>
                <w:trHeight w:val="1785"/>
                <w:ins w:id="307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A00803" w14:textId="77777777" w:rsidR="0016760B" w:rsidRPr="0016760B" w:rsidRDefault="0016760B" w:rsidP="0016760B">
                  <w:pPr>
                    <w:autoSpaceDE/>
                    <w:autoSpaceDN/>
                    <w:adjustRightInd/>
                    <w:jc w:val="center"/>
                    <w:rPr>
                      <w:ins w:id="30730" w:author="Philippe Hollanda - Oliveira Trust" w:date="2022-07-19T09:57:00Z"/>
                      <w:rFonts w:ascii="Arial" w:eastAsia="Times New Roman" w:hAnsi="Arial" w:cs="Arial"/>
                      <w:color w:val="000000"/>
                      <w:sz w:val="20"/>
                      <w:szCs w:val="20"/>
                      <w:lang w:eastAsia="pt-BR"/>
                    </w:rPr>
                  </w:pPr>
                  <w:ins w:id="30731" w:author="Philippe Hollanda - Oliveira Trust" w:date="2022-07-19T09:57:00Z">
                    <w:r w:rsidRPr="0016760B">
                      <w:rPr>
                        <w:rFonts w:ascii="Arial" w:eastAsia="Times New Roman" w:hAnsi="Arial" w:cs="Arial"/>
                        <w:color w:val="000000"/>
                        <w:sz w:val="20"/>
                        <w:szCs w:val="20"/>
                        <w:lang w:eastAsia="pt-BR"/>
                      </w:rPr>
                      <w:lastRenderedPageBreak/>
                      <w:t>SERVIÇO DE TRANSPORTE</w:t>
                    </w:r>
                  </w:ins>
                </w:p>
              </w:tc>
              <w:tc>
                <w:tcPr>
                  <w:tcW w:w="2324" w:type="dxa"/>
                  <w:tcBorders>
                    <w:top w:val="nil"/>
                    <w:left w:val="nil"/>
                    <w:bottom w:val="single" w:sz="4" w:space="0" w:color="auto"/>
                    <w:right w:val="single" w:sz="4" w:space="0" w:color="auto"/>
                  </w:tcBorders>
                  <w:shd w:val="clear" w:color="auto" w:fill="auto"/>
                  <w:noWrap/>
                  <w:vAlign w:val="center"/>
                  <w:hideMark/>
                </w:tcPr>
                <w:p w14:paraId="46603CCC" w14:textId="77777777" w:rsidR="0016760B" w:rsidRPr="0016760B" w:rsidRDefault="0016760B" w:rsidP="0016760B">
                  <w:pPr>
                    <w:autoSpaceDE/>
                    <w:autoSpaceDN/>
                    <w:adjustRightInd/>
                    <w:jc w:val="center"/>
                    <w:rPr>
                      <w:ins w:id="30732" w:author="Philippe Hollanda - Oliveira Trust" w:date="2022-07-19T09:57:00Z"/>
                      <w:rFonts w:ascii="Arial" w:eastAsia="Times New Roman" w:hAnsi="Arial" w:cs="Arial"/>
                      <w:color w:val="000000"/>
                      <w:sz w:val="20"/>
                      <w:szCs w:val="20"/>
                      <w:lang w:eastAsia="pt-BR"/>
                    </w:rPr>
                  </w:pPr>
                  <w:ins w:id="30733" w:author="Philippe Hollanda - Oliveira Trust" w:date="2022-07-19T09:57:00Z">
                    <w:r w:rsidRPr="0016760B">
                      <w:rPr>
                        <w:rFonts w:ascii="Arial" w:eastAsia="Times New Roman" w:hAnsi="Arial" w:cs="Arial"/>
                        <w:color w:val="000000"/>
                        <w:sz w:val="20"/>
                        <w:szCs w:val="20"/>
                        <w:lang w:eastAsia="pt-BR"/>
                      </w:rPr>
                      <w:t>24/09/2021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09328D" w14:textId="77777777" w:rsidR="0016760B" w:rsidRPr="0016760B" w:rsidRDefault="0016760B" w:rsidP="0016760B">
                  <w:pPr>
                    <w:autoSpaceDE/>
                    <w:autoSpaceDN/>
                    <w:adjustRightInd/>
                    <w:jc w:val="center"/>
                    <w:rPr>
                      <w:ins w:id="30734" w:author="Philippe Hollanda - Oliveira Trust" w:date="2022-07-19T09:57:00Z"/>
                      <w:rFonts w:ascii="Arial" w:eastAsia="Times New Roman" w:hAnsi="Arial" w:cs="Arial"/>
                      <w:color w:val="000000"/>
                      <w:sz w:val="20"/>
                      <w:szCs w:val="20"/>
                      <w:lang w:eastAsia="pt-BR"/>
                    </w:rPr>
                  </w:pPr>
                  <w:ins w:id="30735" w:author="Philippe Hollanda - Oliveira Trust" w:date="2022-07-19T09:57:00Z">
                    <w:r w:rsidRPr="0016760B">
                      <w:rPr>
                        <w:rFonts w:ascii="Arial" w:eastAsia="Times New Roman" w:hAnsi="Arial" w:cs="Arial"/>
                        <w:color w:val="000000"/>
                        <w:sz w:val="20"/>
                        <w:szCs w:val="20"/>
                        <w:lang w:eastAsia="pt-BR"/>
                      </w:rPr>
                      <w:t>R$ 199,36</w:t>
                    </w:r>
                  </w:ins>
                </w:p>
              </w:tc>
            </w:tr>
            <w:tr w:rsidR="0016760B" w:rsidRPr="0016760B" w14:paraId="4E418501" w14:textId="77777777" w:rsidTr="0016760B">
              <w:trPr>
                <w:trHeight w:val="1785"/>
                <w:ins w:id="307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DF19B1" w14:textId="77777777" w:rsidR="0016760B" w:rsidRPr="0016760B" w:rsidRDefault="0016760B" w:rsidP="0016760B">
                  <w:pPr>
                    <w:autoSpaceDE/>
                    <w:autoSpaceDN/>
                    <w:adjustRightInd/>
                    <w:jc w:val="center"/>
                    <w:rPr>
                      <w:ins w:id="30737" w:author="Philippe Hollanda - Oliveira Trust" w:date="2022-07-19T09:57:00Z"/>
                      <w:rFonts w:ascii="Arial" w:eastAsia="Times New Roman" w:hAnsi="Arial" w:cs="Arial"/>
                      <w:color w:val="000000"/>
                      <w:sz w:val="20"/>
                      <w:szCs w:val="20"/>
                      <w:lang w:eastAsia="pt-BR"/>
                    </w:rPr>
                  </w:pPr>
                  <w:ins w:id="30738" w:author="Philippe Hollanda - Oliveira Trust" w:date="2022-07-19T09:57:00Z">
                    <w:r w:rsidRPr="0016760B">
                      <w:rPr>
                        <w:rFonts w:ascii="Arial" w:eastAsia="Times New Roman" w:hAnsi="Arial" w:cs="Arial"/>
                        <w:color w:val="000000"/>
                        <w:sz w:val="20"/>
                        <w:szCs w:val="20"/>
                        <w:lang w:eastAsia="pt-BR"/>
                      </w:rPr>
                      <w:t>SERVIÇO DE PAVIMENTAÇÕES</w:t>
                    </w:r>
                  </w:ins>
                </w:p>
              </w:tc>
              <w:tc>
                <w:tcPr>
                  <w:tcW w:w="2324" w:type="dxa"/>
                  <w:tcBorders>
                    <w:top w:val="nil"/>
                    <w:left w:val="nil"/>
                    <w:bottom w:val="single" w:sz="4" w:space="0" w:color="auto"/>
                    <w:right w:val="single" w:sz="4" w:space="0" w:color="auto"/>
                  </w:tcBorders>
                  <w:shd w:val="clear" w:color="auto" w:fill="auto"/>
                  <w:noWrap/>
                  <w:vAlign w:val="center"/>
                  <w:hideMark/>
                </w:tcPr>
                <w:p w14:paraId="66E95C90" w14:textId="77777777" w:rsidR="0016760B" w:rsidRPr="0016760B" w:rsidRDefault="0016760B" w:rsidP="0016760B">
                  <w:pPr>
                    <w:autoSpaceDE/>
                    <w:autoSpaceDN/>
                    <w:adjustRightInd/>
                    <w:jc w:val="center"/>
                    <w:rPr>
                      <w:ins w:id="30739" w:author="Philippe Hollanda - Oliveira Trust" w:date="2022-07-19T09:57:00Z"/>
                      <w:rFonts w:ascii="Arial" w:eastAsia="Times New Roman" w:hAnsi="Arial" w:cs="Arial"/>
                      <w:color w:val="000000"/>
                      <w:sz w:val="20"/>
                      <w:szCs w:val="20"/>
                      <w:lang w:eastAsia="pt-BR"/>
                    </w:rPr>
                  </w:pPr>
                  <w:ins w:id="30740"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90E22C" w14:textId="77777777" w:rsidR="0016760B" w:rsidRPr="0016760B" w:rsidRDefault="0016760B" w:rsidP="0016760B">
                  <w:pPr>
                    <w:autoSpaceDE/>
                    <w:autoSpaceDN/>
                    <w:adjustRightInd/>
                    <w:jc w:val="center"/>
                    <w:rPr>
                      <w:ins w:id="30741" w:author="Philippe Hollanda - Oliveira Trust" w:date="2022-07-19T09:57:00Z"/>
                      <w:rFonts w:ascii="Arial" w:eastAsia="Times New Roman" w:hAnsi="Arial" w:cs="Arial"/>
                      <w:color w:val="000000"/>
                      <w:sz w:val="20"/>
                      <w:szCs w:val="20"/>
                      <w:lang w:eastAsia="pt-BR"/>
                    </w:rPr>
                  </w:pPr>
                  <w:ins w:id="30742" w:author="Philippe Hollanda - Oliveira Trust" w:date="2022-07-19T09:57:00Z">
                    <w:r w:rsidRPr="0016760B">
                      <w:rPr>
                        <w:rFonts w:ascii="Arial" w:eastAsia="Times New Roman" w:hAnsi="Arial" w:cs="Arial"/>
                        <w:color w:val="000000"/>
                        <w:sz w:val="20"/>
                        <w:szCs w:val="20"/>
                        <w:lang w:eastAsia="pt-BR"/>
                      </w:rPr>
                      <w:t>R$ 905,77</w:t>
                    </w:r>
                  </w:ins>
                </w:p>
              </w:tc>
            </w:tr>
            <w:tr w:rsidR="0016760B" w:rsidRPr="0016760B" w14:paraId="33CCCC62" w14:textId="77777777" w:rsidTr="0016760B">
              <w:trPr>
                <w:trHeight w:val="1785"/>
                <w:ins w:id="307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2985B18" w14:textId="77777777" w:rsidR="0016760B" w:rsidRPr="0016760B" w:rsidRDefault="0016760B" w:rsidP="0016760B">
                  <w:pPr>
                    <w:autoSpaceDE/>
                    <w:autoSpaceDN/>
                    <w:adjustRightInd/>
                    <w:jc w:val="center"/>
                    <w:rPr>
                      <w:ins w:id="30744" w:author="Philippe Hollanda - Oliveira Trust" w:date="2022-07-19T09:57:00Z"/>
                      <w:rFonts w:ascii="Arial" w:eastAsia="Times New Roman" w:hAnsi="Arial" w:cs="Arial"/>
                      <w:color w:val="000000"/>
                      <w:sz w:val="20"/>
                      <w:szCs w:val="20"/>
                      <w:lang w:eastAsia="pt-BR"/>
                    </w:rPr>
                  </w:pPr>
                  <w:ins w:id="30745"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69EB787D" w14:textId="77777777" w:rsidR="0016760B" w:rsidRPr="0016760B" w:rsidRDefault="0016760B" w:rsidP="0016760B">
                  <w:pPr>
                    <w:autoSpaceDE/>
                    <w:autoSpaceDN/>
                    <w:adjustRightInd/>
                    <w:jc w:val="center"/>
                    <w:rPr>
                      <w:ins w:id="30746" w:author="Philippe Hollanda - Oliveira Trust" w:date="2022-07-19T09:57:00Z"/>
                      <w:rFonts w:ascii="Arial" w:eastAsia="Times New Roman" w:hAnsi="Arial" w:cs="Arial"/>
                      <w:color w:val="000000"/>
                      <w:sz w:val="20"/>
                      <w:szCs w:val="20"/>
                      <w:lang w:eastAsia="pt-BR"/>
                    </w:rPr>
                  </w:pPr>
                  <w:ins w:id="30747" w:author="Philippe Hollanda - Oliveira Trust" w:date="2022-07-19T09:57:00Z">
                    <w:r w:rsidRPr="0016760B">
                      <w:rPr>
                        <w:rFonts w:ascii="Arial" w:eastAsia="Times New Roman" w:hAnsi="Arial" w:cs="Arial"/>
                        <w:color w:val="000000"/>
                        <w:sz w:val="20"/>
                        <w:szCs w:val="20"/>
                        <w:lang w:eastAsia="pt-BR"/>
                      </w:rPr>
                      <w:t>30/09/2021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7A4C46" w14:textId="77777777" w:rsidR="0016760B" w:rsidRPr="0016760B" w:rsidRDefault="0016760B" w:rsidP="0016760B">
                  <w:pPr>
                    <w:autoSpaceDE/>
                    <w:autoSpaceDN/>
                    <w:adjustRightInd/>
                    <w:jc w:val="center"/>
                    <w:rPr>
                      <w:ins w:id="30748" w:author="Philippe Hollanda - Oliveira Trust" w:date="2022-07-19T09:57:00Z"/>
                      <w:rFonts w:ascii="Arial" w:eastAsia="Times New Roman" w:hAnsi="Arial" w:cs="Arial"/>
                      <w:color w:val="000000"/>
                      <w:sz w:val="20"/>
                      <w:szCs w:val="20"/>
                      <w:lang w:eastAsia="pt-BR"/>
                    </w:rPr>
                  </w:pPr>
                  <w:ins w:id="30749" w:author="Philippe Hollanda - Oliveira Trust" w:date="2022-07-19T09:57:00Z">
                    <w:r w:rsidRPr="0016760B">
                      <w:rPr>
                        <w:rFonts w:ascii="Arial" w:eastAsia="Times New Roman" w:hAnsi="Arial" w:cs="Arial"/>
                        <w:color w:val="000000"/>
                        <w:sz w:val="20"/>
                        <w:szCs w:val="20"/>
                        <w:lang w:eastAsia="pt-BR"/>
                      </w:rPr>
                      <w:t>R$ 290,00</w:t>
                    </w:r>
                  </w:ins>
                </w:p>
              </w:tc>
            </w:tr>
            <w:tr w:rsidR="0016760B" w:rsidRPr="0016760B" w14:paraId="73930C85" w14:textId="77777777" w:rsidTr="0016760B">
              <w:trPr>
                <w:trHeight w:val="1785"/>
                <w:ins w:id="307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C992DC" w14:textId="77777777" w:rsidR="0016760B" w:rsidRPr="0016760B" w:rsidRDefault="0016760B" w:rsidP="0016760B">
                  <w:pPr>
                    <w:autoSpaceDE/>
                    <w:autoSpaceDN/>
                    <w:adjustRightInd/>
                    <w:jc w:val="center"/>
                    <w:rPr>
                      <w:ins w:id="30751" w:author="Philippe Hollanda - Oliveira Trust" w:date="2022-07-19T09:57:00Z"/>
                      <w:rFonts w:ascii="Arial" w:eastAsia="Times New Roman" w:hAnsi="Arial" w:cs="Arial"/>
                      <w:color w:val="000000"/>
                      <w:sz w:val="20"/>
                      <w:szCs w:val="20"/>
                      <w:lang w:eastAsia="pt-BR"/>
                    </w:rPr>
                  </w:pPr>
                  <w:ins w:id="30752" w:author="Philippe Hollanda - Oliveira Trust" w:date="2022-07-19T09:57:00Z">
                    <w:r w:rsidRPr="0016760B">
                      <w:rPr>
                        <w:rFonts w:ascii="Arial" w:eastAsia="Times New Roman" w:hAnsi="Arial" w:cs="Arial"/>
                        <w:color w:val="000000"/>
                        <w:sz w:val="20"/>
                        <w:szCs w:val="20"/>
                        <w:lang w:eastAsia="pt-BR"/>
                      </w:rPr>
                      <w:t>LOCAÇÃO DE MÁQUINA DE SOLDA</w:t>
                    </w:r>
                  </w:ins>
                </w:p>
              </w:tc>
              <w:tc>
                <w:tcPr>
                  <w:tcW w:w="2324" w:type="dxa"/>
                  <w:tcBorders>
                    <w:top w:val="nil"/>
                    <w:left w:val="nil"/>
                    <w:bottom w:val="single" w:sz="4" w:space="0" w:color="auto"/>
                    <w:right w:val="single" w:sz="4" w:space="0" w:color="auto"/>
                  </w:tcBorders>
                  <w:shd w:val="clear" w:color="auto" w:fill="auto"/>
                  <w:noWrap/>
                  <w:vAlign w:val="center"/>
                  <w:hideMark/>
                </w:tcPr>
                <w:p w14:paraId="1A13D1CC" w14:textId="77777777" w:rsidR="0016760B" w:rsidRPr="0016760B" w:rsidRDefault="0016760B" w:rsidP="0016760B">
                  <w:pPr>
                    <w:autoSpaceDE/>
                    <w:autoSpaceDN/>
                    <w:adjustRightInd/>
                    <w:jc w:val="center"/>
                    <w:rPr>
                      <w:ins w:id="30753" w:author="Philippe Hollanda - Oliveira Trust" w:date="2022-07-19T09:57:00Z"/>
                      <w:rFonts w:ascii="Arial" w:eastAsia="Times New Roman" w:hAnsi="Arial" w:cs="Arial"/>
                      <w:color w:val="000000"/>
                      <w:sz w:val="20"/>
                      <w:szCs w:val="20"/>
                      <w:lang w:eastAsia="pt-BR"/>
                    </w:rPr>
                  </w:pPr>
                  <w:ins w:id="30754" w:author="Philippe Hollanda - Oliveira Trust" w:date="2022-07-19T09:57:00Z">
                    <w:r w:rsidRPr="0016760B">
                      <w:rPr>
                        <w:rFonts w:ascii="Arial" w:eastAsia="Times New Roman" w:hAnsi="Arial" w:cs="Arial"/>
                        <w:color w:val="000000"/>
                        <w:sz w:val="20"/>
                        <w:szCs w:val="20"/>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644AB7" w14:textId="77777777" w:rsidR="0016760B" w:rsidRPr="0016760B" w:rsidRDefault="0016760B" w:rsidP="0016760B">
                  <w:pPr>
                    <w:autoSpaceDE/>
                    <w:autoSpaceDN/>
                    <w:adjustRightInd/>
                    <w:jc w:val="center"/>
                    <w:rPr>
                      <w:ins w:id="30755" w:author="Philippe Hollanda - Oliveira Trust" w:date="2022-07-19T09:57:00Z"/>
                      <w:rFonts w:ascii="Arial" w:eastAsia="Times New Roman" w:hAnsi="Arial" w:cs="Arial"/>
                      <w:color w:val="000000"/>
                      <w:sz w:val="20"/>
                      <w:szCs w:val="20"/>
                      <w:lang w:eastAsia="pt-BR"/>
                    </w:rPr>
                  </w:pPr>
                  <w:ins w:id="30756" w:author="Philippe Hollanda - Oliveira Trust" w:date="2022-07-19T09:57:00Z">
                    <w:r w:rsidRPr="0016760B">
                      <w:rPr>
                        <w:rFonts w:ascii="Arial" w:eastAsia="Times New Roman" w:hAnsi="Arial" w:cs="Arial"/>
                        <w:color w:val="000000"/>
                        <w:sz w:val="20"/>
                        <w:szCs w:val="20"/>
                        <w:lang w:eastAsia="pt-BR"/>
                      </w:rPr>
                      <w:t>R$ 297,75</w:t>
                    </w:r>
                  </w:ins>
                </w:p>
              </w:tc>
            </w:tr>
            <w:tr w:rsidR="0016760B" w:rsidRPr="0016760B" w14:paraId="67226381" w14:textId="77777777" w:rsidTr="0016760B">
              <w:trPr>
                <w:trHeight w:val="1785"/>
                <w:ins w:id="307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543370" w14:textId="77777777" w:rsidR="0016760B" w:rsidRPr="0016760B" w:rsidRDefault="0016760B" w:rsidP="0016760B">
                  <w:pPr>
                    <w:autoSpaceDE/>
                    <w:autoSpaceDN/>
                    <w:adjustRightInd/>
                    <w:jc w:val="center"/>
                    <w:rPr>
                      <w:ins w:id="30758" w:author="Philippe Hollanda - Oliveira Trust" w:date="2022-07-19T09:57:00Z"/>
                      <w:rFonts w:ascii="Arial" w:eastAsia="Times New Roman" w:hAnsi="Arial" w:cs="Arial"/>
                      <w:color w:val="000000"/>
                      <w:sz w:val="20"/>
                      <w:szCs w:val="20"/>
                      <w:lang w:eastAsia="pt-BR"/>
                    </w:rPr>
                  </w:pPr>
                  <w:ins w:id="30759" w:author="Philippe Hollanda - Oliveira Trust" w:date="2022-07-19T09:57:00Z">
                    <w:r w:rsidRPr="0016760B">
                      <w:rPr>
                        <w:rFonts w:ascii="Arial" w:eastAsia="Times New Roman" w:hAnsi="Arial" w:cs="Arial"/>
                        <w:color w:val="000000"/>
                        <w:sz w:val="20"/>
                        <w:szCs w:val="20"/>
                        <w:lang w:eastAsia="pt-BR"/>
                      </w:rPr>
                      <w:t>SERVIÇO DE TRANSPORTE</w:t>
                    </w:r>
                  </w:ins>
                </w:p>
              </w:tc>
              <w:tc>
                <w:tcPr>
                  <w:tcW w:w="2324" w:type="dxa"/>
                  <w:tcBorders>
                    <w:top w:val="nil"/>
                    <w:left w:val="nil"/>
                    <w:bottom w:val="single" w:sz="4" w:space="0" w:color="auto"/>
                    <w:right w:val="single" w:sz="4" w:space="0" w:color="auto"/>
                  </w:tcBorders>
                  <w:shd w:val="clear" w:color="auto" w:fill="auto"/>
                  <w:noWrap/>
                  <w:vAlign w:val="center"/>
                  <w:hideMark/>
                </w:tcPr>
                <w:p w14:paraId="184649E6" w14:textId="77777777" w:rsidR="0016760B" w:rsidRPr="0016760B" w:rsidRDefault="0016760B" w:rsidP="0016760B">
                  <w:pPr>
                    <w:autoSpaceDE/>
                    <w:autoSpaceDN/>
                    <w:adjustRightInd/>
                    <w:jc w:val="center"/>
                    <w:rPr>
                      <w:ins w:id="30760" w:author="Philippe Hollanda - Oliveira Trust" w:date="2022-07-19T09:57:00Z"/>
                      <w:rFonts w:ascii="Arial" w:eastAsia="Times New Roman" w:hAnsi="Arial" w:cs="Arial"/>
                      <w:color w:val="000000"/>
                      <w:sz w:val="20"/>
                      <w:szCs w:val="20"/>
                      <w:lang w:eastAsia="pt-BR"/>
                    </w:rPr>
                  </w:pPr>
                  <w:ins w:id="30761" w:author="Philippe Hollanda - Oliveira Trust" w:date="2022-07-19T09:57:00Z">
                    <w:r w:rsidRPr="0016760B">
                      <w:rPr>
                        <w:rFonts w:ascii="Arial" w:eastAsia="Times New Roman" w:hAnsi="Arial" w:cs="Arial"/>
                        <w:color w:val="000000"/>
                        <w:sz w:val="20"/>
                        <w:szCs w:val="20"/>
                        <w:lang w:eastAsia="pt-BR"/>
                      </w:rPr>
                      <w:t>29/09/2021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8DB9EB" w14:textId="77777777" w:rsidR="0016760B" w:rsidRPr="0016760B" w:rsidRDefault="0016760B" w:rsidP="0016760B">
                  <w:pPr>
                    <w:autoSpaceDE/>
                    <w:autoSpaceDN/>
                    <w:adjustRightInd/>
                    <w:jc w:val="center"/>
                    <w:rPr>
                      <w:ins w:id="30762" w:author="Philippe Hollanda - Oliveira Trust" w:date="2022-07-19T09:57:00Z"/>
                      <w:rFonts w:ascii="Arial" w:eastAsia="Times New Roman" w:hAnsi="Arial" w:cs="Arial"/>
                      <w:color w:val="000000"/>
                      <w:sz w:val="20"/>
                      <w:szCs w:val="20"/>
                      <w:lang w:eastAsia="pt-BR"/>
                    </w:rPr>
                  </w:pPr>
                  <w:ins w:id="30763" w:author="Philippe Hollanda - Oliveira Trust" w:date="2022-07-19T09:57:00Z">
                    <w:r w:rsidRPr="0016760B">
                      <w:rPr>
                        <w:rFonts w:ascii="Arial" w:eastAsia="Times New Roman" w:hAnsi="Arial" w:cs="Arial"/>
                        <w:color w:val="000000"/>
                        <w:sz w:val="20"/>
                        <w:szCs w:val="20"/>
                        <w:lang w:eastAsia="pt-BR"/>
                      </w:rPr>
                      <w:t>R$ 198,75</w:t>
                    </w:r>
                  </w:ins>
                </w:p>
              </w:tc>
            </w:tr>
            <w:tr w:rsidR="0016760B" w:rsidRPr="0016760B" w14:paraId="2EF84C23" w14:textId="77777777" w:rsidTr="0016760B">
              <w:trPr>
                <w:trHeight w:val="1785"/>
                <w:ins w:id="307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5044B9" w14:textId="77777777" w:rsidR="0016760B" w:rsidRPr="0016760B" w:rsidRDefault="0016760B" w:rsidP="0016760B">
                  <w:pPr>
                    <w:autoSpaceDE/>
                    <w:autoSpaceDN/>
                    <w:adjustRightInd/>
                    <w:jc w:val="center"/>
                    <w:rPr>
                      <w:ins w:id="30765" w:author="Philippe Hollanda - Oliveira Trust" w:date="2022-07-19T09:57:00Z"/>
                      <w:rFonts w:ascii="Arial" w:eastAsia="Times New Roman" w:hAnsi="Arial" w:cs="Arial"/>
                      <w:color w:val="000000"/>
                      <w:sz w:val="20"/>
                      <w:szCs w:val="20"/>
                      <w:lang w:eastAsia="pt-BR"/>
                    </w:rPr>
                  </w:pPr>
                  <w:ins w:id="30766" w:author="Philippe Hollanda - Oliveira Trust" w:date="2022-07-19T09:57:00Z">
                    <w:r w:rsidRPr="0016760B">
                      <w:rPr>
                        <w:rFonts w:ascii="Arial" w:eastAsia="Times New Roman" w:hAnsi="Arial" w:cs="Arial"/>
                        <w:color w:val="000000"/>
                        <w:sz w:val="20"/>
                        <w:szCs w:val="20"/>
                        <w:lang w:eastAsia="pt-BR"/>
                      </w:rPr>
                      <w:lastRenderedPageBreak/>
                      <w:t>REPARAÇÃO, CONSERVAÇÃO E REFORMA DE EDIFÍCIOS, ESTRADAS, PONTES E CONGENERES</w:t>
                    </w:r>
                  </w:ins>
                </w:p>
              </w:tc>
              <w:tc>
                <w:tcPr>
                  <w:tcW w:w="2324" w:type="dxa"/>
                  <w:tcBorders>
                    <w:top w:val="nil"/>
                    <w:left w:val="nil"/>
                    <w:bottom w:val="single" w:sz="4" w:space="0" w:color="auto"/>
                    <w:right w:val="single" w:sz="4" w:space="0" w:color="auto"/>
                  </w:tcBorders>
                  <w:shd w:val="clear" w:color="auto" w:fill="auto"/>
                  <w:noWrap/>
                  <w:vAlign w:val="center"/>
                  <w:hideMark/>
                </w:tcPr>
                <w:p w14:paraId="7B694685" w14:textId="77777777" w:rsidR="0016760B" w:rsidRPr="0016760B" w:rsidRDefault="0016760B" w:rsidP="0016760B">
                  <w:pPr>
                    <w:autoSpaceDE/>
                    <w:autoSpaceDN/>
                    <w:adjustRightInd/>
                    <w:jc w:val="center"/>
                    <w:rPr>
                      <w:ins w:id="30767" w:author="Philippe Hollanda - Oliveira Trust" w:date="2022-07-19T09:57:00Z"/>
                      <w:rFonts w:ascii="Arial" w:eastAsia="Times New Roman" w:hAnsi="Arial" w:cs="Arial"/>
                      <w:color w:val="000000"/>
                      <w:sz w:val="20"/>
                      <w:szCs w:val="20"/>
                      <w:lang w:eastAsia="pt-BR"/>
                    </w:rPr>
                  </w:pPr>
                  <w:ins w:id="30768" w:author="Philippe Hollanda - Oliveira Trust" w:date="2022-07-19T09:57:00Z">
                    <w:r w:rsidRPr="0016760B">
                      <w:rPr>
                        <w:rFonts w:ascii="Arial" w:eastAsia="Times New Roman" w:hAnsi="Arial" w:cs="Arial"/>
                        <w:color w:val="000000"/>
                        <w:sz w:val="20"/>
                        <w:szCs w:val="20"/>
                        <w:lang w:eastAsia="pt-BR"/>
                      </w:rPr>
                      <w:t>15/10/2021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0C349F1" w14:textId="77777777" w:rsidR="0016760B" w:rsidRPr="0016760B" w:rsidRDefault="0016760B" w:rsidP="0016760B">
                  <w:pPr>
                    <w:autoSpaceDE/>
                    <w:autoSpaceDN/>
                    <w:adjustRightInd/>
                    <w:jc w:val="center"/>
                    <w:rPr>
                      <w:ins w:id="30769" w:author="Philippe Hollanda - Oliveira Trust" w:date="2022-07-19T09:57:00Z"/>
                      <w:rFonts w:ascii="Arial" w:eastAsia="Times New Roman" w:hAnsi="Arial" w:cs="Arial"/>
                      <w:color w:val="000000"/>
                      <w:sz w:val="20"/>
                      <w:szCs w:val="20"/>
                      <w:lang w:eastAsia="pt-BR"/>
                    </w:rPr>
                  </w:pPr>
                  <w:ins w:id="30770" w:author="Philippe Hollanda - Oliveira Trust" w:date="2022-07-19T09:57:00Z">
                    <w:r w:rsidRPr="0016760B">
                      <w:rPr>
                        <w:rFonts w:ascii="Arial" w:eastAsia="Times New Roman" w:hAnsi="Arial" w:cs="Arial"/>
                        <w:color w:val="000000"/>
                        <w:sz w:val="20"/>
                        <w:szCs w:val="20"/>
                        <w:lang w:eastAsia="pt-BR"/>
                      </w:rPr>
                      <w:t>R$ 34.593,81</w:t>
                    </w:r>
                  </w:ins>
                </w:p>
              </w:tc>
            </w:tr>
            <w:tr w:rsidR="0016760B" w:rsidRPr="0016760B" w14:paraId="65204EB4" w14:textId="77777777" w:rsidTr="0016760B">
              <w:trPr>
                <w:trHeight w:val="1785"/>
                <w:ins w:id="307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8DAD4A" w14:textId="77777777" w:rsidR="0016760B" w:rsidRPr="0016760B" w:rsidRDefault="0016760B" w:rsidP="0016760B">
                  <w:pPr>
                    <w:autoSpaceDE/>
                    <w:autoSpaceDN/>
                    <w:adjustRightInd/>
                    <w:jc w:val="center"/>
                    <w:rPr>
                      <w:ins w:id="30772" w:author="Philippe Hollanda - Oliveira Trust" w:date="2022-07-19T09:57:00Z"/>
                      <w:rFonts w:ascii="Arial" w:eastAsia="Times New Roman" w:hAnsi="Arial" w:cs="Arial"/>
                      <w:color w:val="000000"/>
                      <w:sz w:val="20"/>
                      <w:szCs w:val="20"/>
                      <w:lang w:eastAsia="pt-BR"/>
                    </w:rPr>
                  </w:pPr>
                  <w:ins w:id="30773" w:author="Philippe Hollanda - Oliveira Trust" w:date="2022-07-19T09:57:00Z">
                    <w:r w:rsidRPr="0016760B">
                      <w:rPr>
                        <w:rFonts w:ascii="Arial" w:eastAsia="Times New Roman" w:hAnsi="Arial" w:cs="Arial"/>
                        <w:color w:val="000000"/>
                        <w:sz w:val="20"/>
                        <w:szCs w:val="20"/>
                        <w:lang w:eastAsia="pt-BR"/>
                      </w:rPr>
                      <w:t>INSTALAÇÃO DE AR CONDICIONADO</w:t>
                    </w:r>
                  </w:ins>
                </w:p>
              </w:tc>
              <w:tc>
                <w:tcPr>
                  <w:tcW w:w="2324" w:type="dxa"/>
                  <w:tcBorders>
                    <w:top w:val="nil"/>
                    <w:left w:val="nil"/>
                    <w:bottom w:val="single" w:sz="4" w:space="0" w:color="auto"/>
                    <w:right w:val="single" w:sz="4" w:space="0" w:color="auto"/>
                  </w:tcBorders>
                  <w:shd w:val="clear" w:color="auto" w:fill="auto"/>
                  <w:noWrap/>
                  <w:vAlign w:val="center"/>
                  <w:hideMark/>
                </w:tcPr>
                <w:p w14:paraId="043DA9CE" w14:textId="77777777" w:rsidR="0016760B" w:rsidRPr="0016760B" w:rsidRDefault="0016760B" w:rsidP="0016760B">
                  <w:pPr>
                    <w:autoSpaceDE/>
                    <w:autoSpaceDN/>
                    <w:adjustRightInd/>
                    <w:jc w:val="center"/>
                    <w:rPr>
                      <w:ins w:id="30774" w:author="Philippe Hollanda - Oliveira Trust" w:date="2022-07-19T09:57:00Z"/>
                      <w:rFonts w:ascii="Arial" w:eastAsia="Times New Roman" w:hAnsi="Arial" w:cs="Arial"/>
                      <w:color w:val="000000"/>
                      <w:sz w:val="20"/>
                      <w:szCs w:val="20"/>
                      <w:lang w:eastAsia="pt-BR"/>
                    </w:rPr>
                  </w:pPr>
                  <w:ins w:id="30775" w:author="Philippe Hollanda - Oliveira Trust" w:date="2022-07-19T09:57:00Z">
                    <w:r w:rsidRPr="0016760B">
                      <w:rPr>
                        <w:rFonts w:ascii="Arial" w:eastAsia="Times New Roman" w:hAnsi="Arial" w:cs="Arial"/>
                        <w:color w:val="000000"/>
                        <w:sz w:val="20"/>
                        <w:szCs w:val="20"/>
                        <w:lang w:eastAsia="pt-BR"/>
                      </w:rPr>
                      <w:t>01/10/2021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CA806F9" w14:textId="77777777" w:rsidR="0016760B" w:rsidRPr="0016760B" w:rsidRDefault="0016760B" w:rsidP="0016760B">
                  <w:pPr>
                    <w:autoSpaceDE/>
                    <w:autoSpaceDN/>
                    <w:adjustRightInd/>
                    <w:jc w:val="center"/>
                    <w:rPr>
                      <w:ins w:id="30776" w:author="Philippe Hollanda - Oliveira Trust" w:date="2022-07-19T09:57:00Z"/>
                      <w:rFonts w:ascii="Arial" w:eastAsia="Times New Roman" w:hAnsi="Arial" w:cs="Arial"/>
                      <w:color w:val="000000"/>
                      <w:sz w:val="20"/>
                      <w:szCs w:val="20"/>
                      <w:lang w:eastAsia="pt-BR"/>
                    </w:rPr>
                  </w:pPr>
                  <w:ins w:id="30777" w:author="Philippe Hollanda - Oliveira Trust" w:date="2022-07-19T09:57:00Z">
                    <w:r w:rsidRPr="0016760B">
                      <w:rPr>
                        <w:rFonts w:ascii="Arial" w:eastAsia="Times New Roman" w:hAnsi="Arial" w:cs="Arial"/>
                        <w:color w:val="000000"/>
                        <w:sz w:val="20"/>
                        <w:szCs w:val="20"/>
                        <w:lang w:eastAsia="pt-BR"/>
                      </w:rPr>
                      <w:t>R$ 120.000,00</w:t>
                    </w:r>
                  </w:ins>
                </w:p>
              </w:tc>
            </w:tr>
            <w:tr w:rsidR="0016760B" w:rsidRPr="0016760B" w14:paraId="32574984" w14:textId="77777777" w:rsidTr="0016760B">
              <w:trPr>
                <w:trHeight w:val="1785"/>
                <w:ins w:id="307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783DD6" w14:textId="77777777" w:rsidR="0016760B" w:rsidRPr="0016760B" w:rsidRDefault="0016760B" w:rsidP="0016760B">
                  <w:pPr>
                    <w:autoSpaceDE/>
                    <w:autoSpaceDN/>
                    <w:adjustRightInd/>
                    <w:jc w:val="center"/>
                    <w:rPr>
                      <w:ins w:id="30779" w:author="Philippe Hollanda - Oliveira Trust" w:date="2022-07-19T09:57:00Z"/>
                      <w:rFonts w:ascii="Arial" w:eastAsia="Times New Roman" w:hAnsi="Arial" w:cs="Arial"/>
                      <w:color w:val="000000"/>
                      <w:sz w:val="20"/>
                      <w:szCs w:val="20"/>
                      <w:lang w:eastAsia="pt-BR"/>
                    </w:rPr>
                  </w:pPr>
                  <w:ins w:id="30780" w:author="Philippe Hollanda - Oliveira Trust" w:date="2022-07-19T09:57:00Z">
                    <w:r w:rsidRPr="0016760B">
                      <w:rPr>
                        <w:rFonts w:ascii="Arial" w:eastAsia="Times New Roman" w:hAnsi="Arial" w:cs="Arial"/>
                        <w:color w:val="000000"/>
                        <w:sz w:val="20"/>
                        <w:szCs w:val="20"/>
                        <w:lang w:eastAsia="pt-BR"/>
                      </w:rPr>
                      <w:t>SERVIÇO DE FISCALIZAÇÃO DA OBRA</w:t>
                    </w:r>
                  </w:ins>
                </w:p>
              </w:tc>
              <w:tc>
                <w:tcPr>
                  <w:tcW w:w="2324" w:type="dxa"/>
                  <w:tcBorders>
                    <w:top w:val="nil"/>
                    <w:left w:val="nil"/>
                    <w:bottom w:val="single" w:sz="4" w:space="0" w:color="auto"/>
                    <w:right w:val="single" w:sz="4" w:space="0" w:color="auto"/>
                  </w:tcBorders>
                  <w:shd w:val="clear" w:color="auto" w:fill="auto"/>
                  <w:noWrap/>
                  <w:vAlign w:val="center"/>
                  <w:hideMark/>
                </w:tcPr>
                <w:p w14:paraId="56E90A8A" w14:textId="77777777" w:rsidR="0016760B" w:rsidRPr="0016760B" w:rsidRDefault="0016760B" w:rsidP="0016760B">
                  <w:pPr>
                    <w:autoSpaceDE/>
                    <w:autoSpaceDN/>
                    <w:adjustRightInd/>
                    <w:jc w:val="center"/>
                    <w:rPr>
                      <w:ins w:id="30781" w:author="Philippe Hollanda - Oliveira Trust" w:date="2022-07-19T09:57:00Z"/>
                      <w:rFonts w:ascii="Arial" w:eastAsia="Times New Roman" w:hAnsi="Arial" w:cs="Arial"/>
                      <w:color w:val="000000"/>
                      <w:sz w:val="20"/>
                      <w:szCs w:val="20"/>
                      <w:lang w:eastAsia="pt-BR"/>
                    </w:rPr>
                  </w:pPr>
                  <w:ins w:id="30782"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463B21" w14:textId="77777777" w:rsidR="0016760B" w:rsidRPr="0016760B" w:rsidRDefault="0016760B" w:rsidP="0016760B">
                  <w:pPr>
                    <w:autoSpaceDE/>
                    <w:autoSpaceDN/>
                    <w:adjustRightInd/>
                    <w:jc w:val="center"/>
                    <w:rPr>
                      <w:ins w:id="30783" w:author="Philippe Hollanda - Oliveira Trust" w:date="2022-07-19T09:57:00Z"/>
                      <w:rFonts w:ascii="Arial" w:eastAsia="Times New Roman" w:hAnsi="Arial" w:cs="Arial"/>
                      <w:color w:val="000000"/>
                      <w:sz w:val="20"/>
                      <w:szCs w:val="20"/>
                      <w:lang w:eastAsia="pt-BR"/>
                    </w:rPr>
                  </w:pPr>
                  <w:ins w:id="30784" w:author="Philippe Hollanda - Oliveira Trust" w:date="2022-07-19T09:57:00Z">
                    <w:r w:rsidRPr="0016760B">
                      <w:rPr>
                        <w:rFonts w:ascii="Arial" w:eastAsia="Times New Roman" w:hAnsi="Arial" w:cs="Arial"/>
                        <w:color w:val="000000"/>
                        <w:sz w:val="20"/>
                        <w:szCs w:val="20"/>
                        <w:lang w:eastAsia="pt-BR"/>
                      </w:rPr>
                      <w:t>R$ 109.579,85</w:t>
                    </w:r>
                  </w:ins>
                </w:p>
              </w:tc>
            </w:tr>
            <w:tr w:rsidR="0016760B" w:rsidRPr="0016760B" w14:paraId="09DB861A" w14:textId="77777777" w:rsidTr="0016760B">
              <w:trPr>
                <w:trHeight w:val="1785"/>
                <w:ins w:id="307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AC0F57" w14:textId="77777777" w:rsidR="0016760B" w:rsidRPr="0016760B" w:rsidRDefault="0016760B" w:rsidP="0016760B">
                  <w:pPr>
                    <w:autoSpaceDE/>
                    <w:autoSpaceDN/>
                    <w:adjustRightInd/>
                    <w:jc w:val="center"/>
                    <w:rPr>
                      <w:ins w:id="30786" w:author="Philippe Hollanda - Oliveira Trust" w:date="2022-07-19T09:57:00Z"/>
                      <w:rFonts w:ascii="Arial" w:eastAsia="Times New Roman" w:hAnsi="Arial" w:cs="Arial"/>
                      <w:color w:val="000000"/>
                      <w:sz w:val="20"/>
                      <w:szCs w:val="20"/>
                      <w:lang w:eastAsia="pt-BR"/>
                    </w:rPr>
                  </w:pPr>
                  <w:ins w:id="3078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8D553E6" w14:textId="77777777" w:rsidR="0016760B" w:rsidRPr="0016760B" w:rsidRDefault="0016760B" w:rsidP="0016760B">
                  <w:pPr>
                    <w:autoSpaceDE/>
                    <w:autoSpaceDN/>
                    <w:adjustRightInd/>
                    <w:jc w:val="center"/>
                    <w:rPr>
                      <w:ins w:id="30788" w:author="Philippe Hollanda - Oliveira Trust" w:date="2022-07-19T09:57:00Z"/>
                      <w:rFonts w:ascii="Arial" w:eastAsia="Times New Roman" w:hAnsi="Arial" w:cs="Arial"/>
                      <w:color w:val="000000"/>
                      <w:sz w:val="20"/>
                      <w:szCs w:val="20"/>
                      <w:lang w:eastAsia="pt-BR"/>
                    </w:rPr>
                  </w:pPr>
                  <w:ins w:id="30789"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00697B" w14:textId="77777777" w:rsidR="0016760B" w:rsidRPr="0016760B" w:rsidRDefault="0016760B" w:rsidP="0016760B">
                  <w:pPr>
                    <w:autoSpaceDE/>
                    <w:autoSpaceDN/>
                    <w:adjustRightInd/>
                    <w:jc w:val="center"/>
                    <w:rPr>
                      <w:ins w:id="30790" w:author="Philippe Hollanda - Oliveira Trust" w:date="2022-07-19T09:57:00Z"/>
                      <w:rFonts w:ascii="Arial" w:eastAsia="Times New Roman" w:hAnsi="Arial" w:cs="Arial"/>
                      <w:color w:val="000000"/>
                      <w:sz w:val="20"/>
                      <w:szCs w:val="20"/>
                      <w:lang w:eastAsia="pt-BR"/>
                    </w:rPr>
                  </w:pPr>
                  <w:ins w:id="30791" w:author="Philippe Hollanda - Oliveira Trust" w:date="2022-07-19T09:57:00Z">
                    <w:r w:rsidRPr="0016760B">
                      <w:rPr>
                        <w:rFonts w:ascii="Arial" w:eastAsia="Times New Roman" w:hAnsi="Arial" w:cs="Arial"/>
                        <w:color w:val="000000"/>
                        <w:sz w:val="20"/>
                        <w:szCs w:val="20"/>
                        <w:lang w:eastAsia="pt-BR"/>
                      </w:rPr>
                      <w:t>R$ 264.756,51</w:t>
                    </w:r>
                  </w:ins>
                </w:p>
              </w:tc>
            </w:tr>
            <w:tr w:rsidR="0016760B" w:rsidRPr="0016760B" w14:paraId="7AA9E454" w14:textId="77777777" w:rsidTr="0016760B">
              <w:trPr>
                <w:trHeight w:val="1785"/>
                <w:ins w:id="307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B45502" w14:textId="77777777" w:rsidR="0016760B" w:rsidRPr="0016760B" w:rsidRDefault="0016760B" w:rsidP="0016760B">
                  <w:pPr>
                    <w:autoSpaceDE/>
                    <w:autoSpaceDN/>
                    <w:adjustRightInd/>
                    <w:jc w:val="center"/>
                    <w:rPr>
                      <w:ins w:id="30793" w:author="Philippe Hollanda - Oliveira Trust" w:date="2022-07-19T09:57:00Z"/>
                      <w:rFonts w:ascii="Arial" w:eastAsia="Times New Roman" w:hAnsi="Arial" w:cs="Arial"/>
                      <w:color w:val="000000"/>
                      <w:sz w:val="20"/>
                      <w:szCs w:val="20"/>
                      <w:lang w:eastAsia="pt-BR"/>
                    </w:rPr>
                  </w:pPr>
                  <w:ins w:id="3079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22E0518" w14:textId="77777777" w:rsidR="0016760B" w:rsidRPr="0016760B" w:rsidRDefault="0016760B" w:rsidP="0016760B">
                  <w:pPr>
                    <w:autoSpaceDE/>
                    <w:autoSpaceDN/>
                    <w:adjustRightInd/>
                    <w:jc w:val="center"/>
                    <w:rPr>
                      <w:ins w:id="30795" w:author="Philippe Hollanda - Oliveira Trust" w:date="2022-07-19T09:57:00Z"/>
                      <w:rFonts w:ascii="Arial" w:eastAsia="Times New Roman" w:hAnsi="Arial" w:cs="Arial"/>
                      <w:color w:val="000000"/>
                      <w:sz w:val="20"/>
                      <w:szCs w:val="20"/>
                      <w:lang w:eastAsia="pt-BR"/>
                    </w:rPr>
                  </w:pPr>
                  <w:ins w:id="30796"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863B9E" w14:textId="77777777" w:rsidR="0016760B" w:rsidRPr="0016760B" w:rsidRDefault="0016760B" w:rsidP="0016760B">
                  <w:pPr>
                    <w:autoSpaceDE/>
                    <w:autoSpaceDN/>
                    <w:adjustRightInd/>
                    <w:jc w:val="center"/>
                    <w:rPr>
                      <w:ins w:id="30797" w:author="Philippe Hollanda - Oliveira Trust" w:date="2022-07-19T09:57:00Z"/>
                      <w:rFonts w:ascii="Arial" w:eastAsia="Times New Roman" w:hAnsi="Arial" w:cs="Arial"/>
                      <w:color w:val="000000"/>
                      <w:sz w:val="20"/>
                      <w:szCs w:val="20"/>
                      <w:lang w:eastAsia="pt-BR"/>
                    </w:rPr>
                  </w:pPr>
                  <w:ins w:id="30798" w:author="Philippe Hollanda - Oliveira Trust" w:date="2022-07-19T09:57:00Z">
                    <w:r w:rsidRPr="0016760B">
                      <w:rPr>
                        <w:rFonts w:ascii="Arial" w:eastAsia="Times New Roman" w:hAnsi="Arial" w:cs="Arial"/>
                        <w:color w:val="000000"/>
                        <w:sz w:val="20"/>
                        <w:szCs w:val="20"/>
                        <w:lang w:eastAsia="pt-BR"/>
                      </w:rPr>
                      <w:t>R$ 28.217,00</w:t>
                    </w:r>
                  </w:ins>
                </w:p>
              </w:tc>
            </w:tr>
            <w:tr w:rsidR="0016760B" w:rsidRPr="0016760B" w14:paraId="03663A34" w14:textId="77777777" w:rsidTr="0016760B">
              <w:trPr>
                <w:trHeight w:val="1785"/>
                <w:ins w:id="307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A952BD" w14:textId="77777777" w:rsidR="0016760B" w:rsidRPr="0016760B" w:rsidRDefault="0016760B" w:rsidP="0016760B">
                  <w:pPr>
                    <w:autoSpaceDE/>
                    <w:autoSpaceDN/>
                    <w:adjustRightInd/>
                    <w:jc w:val="center"/>
                    <w:rPr>
                      <w:ins w:id="30800" w:author="Philippe Hollanda - Oliveira Trust" w:date="2022-07-19T09:57:00Z"/>
                      <w:rFonts w:ascii="Arial" w:eastAsia="Times New Roman" w:hAnsi="Arial" w:cs="Arial"/>
                      <w:color w:val="000000"/>
                      <w:sz w:val="20"/>
                      <w:szCs w:val="20"/>
                      <w:lang w:eastAsia="pt-BR"/>
                    </w:rPr>
                  </w:pPr>
                  <w:ins w:id="3080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4D80FFA" w14:textId="77777777" w:rsidR="0016760B" w:rsidRPr="0016760B" w:rsidRDefault="0016760B" w:rsidP="0016760B">
                  <w:pPr>
                    <w:autoSpaceDE/>
                    <w:autoSpaceDN/>
                    <w:adjustRightInd/>
                    <w:jc w:val="center"/>
                    <w:rPr>
                      <w:ins w:id="30802" w:author="Philippe Hollanda - Oliveira Trust" w:date="2022-07-19T09:57:00Z"/>
                      <w:rFonts w:ascii="Arial" w:eastAsia="Times New Roman" w:hAnsi="Arial" w:cs="Arial"/>
                      <w:color w:val="000000"/>
                      <w:sz w:val="20"/>
                      <w:szCs w:val="20"/>
                      <w:lang w:eastAsia="pt-BR"/>
                    </w:rPr>
                  </w:pPr>
                  <w:ins w:id="30803"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E9B234" w14:textId="77777777" w:rsidR="0016760B" w:rsidRPr="0016760B" w:rsidRDefault="0016760B" w:rsidP="0016760B">
                  <w:pPr>
                    <w:autoSpaceDE/>
                    <w:autoSpaceDN/>
                    <w:adjustRightInd/>
                    <w:jc w:val="center"/>
                    <w:rPr>
                      <w:ins w:id="30804" w:author="Philippe Hollanda - Oliveira Trust" w:date="2022-07-19T09:57:00Z"/>
                      <w:rFonts w:ascii="Arial" w:eastAsia="Times New Roman" w:hAnsi="Arial" w:cs="Arial"/>
                      <w:color w:val="000000"/>
                      <w:sz w:val="20"/>
                      <w:szCs w:val="20"/>
                      <w:lang w:eastAsia="pt-BR"/>
                    </w:rPr>
                  </w:pPr>
                  <w:ins w:id="30805"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35414F43" w14:textId="77777777" w:rsidTr="0016760B">
              <w:trPr>
                <w:trHeight w:val="1785"/>
                <w:ins w:id="308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D3910B" w14:textId="77777777" w:rsidR="0016760B" w:rsidRPr="0016760B" w:rsidRDefault="0016760B" w:rsidP="0016760B">
                  <w:pPr>
                    <w:autoSpaceDE/>
                    <w:autoSpaceDN/>
                    <w:adjustRightInd/>
                    <w:jc w:val="center"/>
                    <w:rPr>
                      <w:ins w:id="30807" w:author="Philippe Hollanda - Oliveira Trust" w:date="2022-07-19T09:57:00Z"/>
                      <w:rFonts w:ascii="Arial" w:eastAsia="Times New Roman" w:hAnsi="Arial" w:cs="Arial"/>
                      <w:color w:val="000000"/>
                      <w:sz w:val="20"/>
                      <w:szCs w:val="20"/>
                      <w:lang w:eastAsia="pt-BR"/>
                    </w:rPr>
                  </w:pPr>
                  <w:ins w:id="3080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67016A8" w14:textId="77777777" w:rsidR="0016760B" w:rsidRPr="0016760B" w:rsidRDefault="0016760B" w:rsidP="0016760B">
                  <w:pPr>
                    <w:autoSpaceDE/>
                    <w:autoSpaceDN/>
                    <w:adjustRightInd/>
                    <w:jc w:val="center"/>
                    <w:rPr>
                      <w:ins w:id="30809" w:author="Philippe Hollanda - Oliveira Trust" w:date="2022-07-19T09:57:00Z"/>
                      <w:rFonts w:ascii="Arial" w:eastAsia="Times New Roman" w:hAnsi="Arial" w:cs="Arial"/>
                      <w:color w:val="000000"/>
                      <w:sz w:val="20"/>
                      <w:szCs w:val="20"/>
                      <w:lang w:eastAsia="pt-BR"/>
                    </w:rPr>
                  </w:pPr>
                  <w:ins w:id="30810"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52205B1" w14:textId="77777777" w:rsidR="0016760B" w:rsidRPr="0016760B" w:rsidRDefault="0016760B" w:rsidP="0016760B">
                  <w:pPr>
                    <w:autoSpaceDE/>
                    <w:autoSpaceDN/>
                    <w:adjustRightInd/>
                    <w:jc w:val="center"/>
                    <w:rPr>
                      <w:ins w:id="30811" w:author="Philippe Hollanda - Oliveira Trust" w:date="2022-07-19T09:57:00Z"/>
                      <w:rFonts w:ascii="Arial" w:eastAsia="Times New Roman" w:hAnsi="Arial" w:cs="Arial"/>
                      <w:color w:val="000000"/>
                      <w:sz w:val="20"/>
                      <w:szCs w:val="20"/>
                      <w:lang w:eastAsia="pt-BR"/>
                    </w:rPr>
                  </w:pPr>
                  <w:ins w:id="30812" w:author="Philippe Hollanda - Oliveira Trust" w:date="2022-07-19T09:57:00Z">
                    <w:r w:rsidRPr="0016760B">
                      <w:rPr>
                        <w:rFonts w:ascii="Arial" w:eastAsia="Times New Roman" w:hAnsi="Arial" w:cs="Arial"/>
                        <w:color w:val="000000"/>
                        <w:sz w:val="20"/>
                        <w:szCs w:val="20"/>
                        <w:lang w:eastAsia="pt-BR"/>
                      </w:rPr>
                      <w:t>R$ 595,60</w:t>
                    </w:r>
                  </w:ins>
                </w:p>
              </w:tc>
            </w:tr>
            <w:tr w:rsidR="0016760B" w:rsidRPr="0016760B" w14:paraId="57B16BA0" w14:textId="77777777" w:rsidTr="0016760B">
              <w:trPr>
                <w:trHeight w:val="1785"/>
                <w:ins w:id="308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8A8FD6" w14:textId="77777777" w:rsidR="0016760B" w:rsidRPr="0016760B" w:rsidRDefault="0016760B" w:rsidP="0016760B">
                  <w:pPr>
                    <w:autoSpaceDE/>
                    <w:autoSpaceDN/>
                    <w:adjustRightInd/>
                    <w:jc w:val="center"/>
                    <w:rPr>
                      <w:ins w:id="30814" w:author="Philippe Hollanda - Oliveira Trust" w:date="2022-07-19T09:57:00Z"/>
                      <w:rFonts w:ascii="Arial" w:eastAsia="Times New Roman" w:hAnsi="Arial" w:cs="Arial"/>
                      <w:color w:val="000000"/>
                      <w:sz w:val="20"/>
                      <w:szCs w:val="20"/>
                      <w:lang w:eastAsia="pt-BR"/>
                    </w:rPr>
                  </w:pPr>
                  <w:ins w:id="3081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FBCDE0E" w14:textId="77777777" w:rsidR="0016760B" w:rsidRPr="0016760B" w:rsidRDefault="0016760B" w:rsidP="0016760B">
                  <w:pPr>
                    <w:autoSpaceDE/>
                    <w:autoSpaceDN/>
                    <w:adjustRightInd/>
                    <w:jc w:val="center"/>
                    <w:rPr>
                      <w:ins w:id="30816" w:author="Philippe Hollanda - Oliveira Trust" w:date="2022-07-19T09:57:00Z"/>
                      <w:rFonts w:ascii="Arial" w:eastAsia="Times New Roman" w:hAnsi="Arial" w:cs="Arial"/>
                      <w:color w:val="000000"/>
                      <w:sz w:val="20"/>
                      <w:szCs w:val="20"/>
                      <w:lang w:eastAsia="pt-BR"/>
                    </w:rPr>
                  </w:pPr>
                  <w:ins w:id="30817" w:author="Philippe Hollanda - Oliveira Trust" w:date="2022-07-19T09:57:00Z">
                    <w:r w:rsidRPr="0016760B">
                      <w:rPr>
                        <w:rFonts w:ascii="Arial" w:eastAsia="Times New Roman" w:hAnsi="Arial" w:cs="Arial"/>
                        <w:color w:val="000000"/>
                        <w:sz w:val="20"/>
                        <w:szCs w:val="20"/>
                        <w:lang w:eastAsia="pt-BR"/>
                      </w:rPr>
                      <w:t>05/10/2021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9FACB5" w14:textId="77777777" w:rsidR="0016760B" w:rsidRPr="0016760B" w:rsidRDefault="0016760B" w:rsidP="0016760B">
                  <w:pPr>
                    <w:autoSpaceDE/>
                    <w:autoSpaceDN/>
                    <w:adjustRightInd/>
                    <w:jc w:val="center"/>
                    <w:rPr>
                      <w:ins w:id="30818" w:author="Philippe Hollanda - Oliveira Trust" w:date="2022-07-19T09:57:00Z"/>
                      <w:rFonts w:ascii="Arial" w:eastAsia="Times New Roman" w:hAnsi="Arial" w:cs="Arial"/>
                      <w:color w:val="000000"/>
                      <w:sz w:val="20"/>
                      <w:szCs w:val="20"/>
                      <w:lang w:eastAsia="pt-BR"/>
                    </w:rPr>
                  </w:pPr>
                  <w:ins w:id="30819" w:author="Philippe Hollanda - Oliveira Trust" w:date="2022-07-19T09:57:00Z">
                    <w:r w:rsidRPr="0016760B">
                      <w:rPr>
                        <w:rFonts w:ascii="Arial" w:eastAsia="Times New Roman" w:hAnsi="Arial" w:cs="Arial"/>
                        <w:color w:val="000000"/>
                        <w:sz w:val="20"/>
                        <w:szCs w:val="20"/>
                        <w:lang w:eastAsia="pt-BR"/>
                      </w:rPr>
                      <w:t>R$ 5.597,00</w:t>
                    </w:r>
                  </w:ins>
                </w:p>
              </w:tc>
            </w:tr>
            <w:tr w:rsidR="0016760B" w:rsidRPr="0016760B" w14:paraId="6BF593B6" w14:textId="77777777" w:rsidTr="0016760B">
              <w:trPr>
                <w:trHeight w:val="1785"/>
                <w:ins w:id="308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7ACB17" w14:textId="77777777" w:rsidR="0016760B" w:rsidRPr="0016760B" w:rsidRDefault="0016760B" w:rsidP="0016760B">
                  <w:pPr>
                    <w:autoSpaceDE/>
                    <w:autoSpaceDN/>
                    <w:adjustRightInd/>
                    <w:jc w:val="center"/>
                    <w:rPr>
                      <w:ins w:id="30821" w:author="Philippe Hollanda - Oliveira Trust" w:date="2022-07-19T09:57:00Z"/>
                      <w:rFonts w:ascii="Arial" w:eastAsia="Times New Roman" w:hAnsi="Arial" w:cs="Arial"/>
                      <w:color w:val="000000"/>
                      <w:sz w:val="20"/>
                      <w:szCs w:val="20"/>
                      <w:lang w:eastAsia="pt-BR"/>
                    </w:rPr>
                  </w:pPr>
                  <w:ins w:id="3082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DCE15C3" w14:textId="77777777" w:rsidR="0016760B" w:rsidRPr="0016760B" w:rsidRDefault="0016760B" w:rsidP="0016760B">
                  <w:pPr>
                    <w:autoSpaceDE/>
                    <w:autoSpaceDN/>
                    <w:adjustRightInd/>
                    <w:jc w:val="center"/>
                    <w:rPr>
                      <w:ins w:id="30823" w:author="Philippe Hollanda - Oliveira Trust" w:date="2022-07-19T09:57:00Z"/>
                      <w:rFonts w:ascii="Arial" w:eastAsia="Times New Roman" w:hAnsi="Arial" w:cs="Arial"/>
                      <w:color w:val="000000"/>
                      <w:sz w:val="20"/>
                      <w:szCs w:val="20"/>
                      <w:lang w:eastAsia="pt-BR"/>
                    </w:rPr>
                  </w:pPr>
                  <w:ins w:id="30824" w:author="Philippe Hollanda - Oliveira Trust" w:date="2022-07-19T09:57:00Z">
                    <w:r w:rsidRPr="0016760B">
                      <w:rPr>
                        <w:rFonts w:ascii="Arial" w:eastAsia="Times New Roman" w:hAnsi="Arial" w:cs="Arial"/>
                        <w:color w:val="000000"/>
                        <w:sz w:val="20"/>
                        <w:szCs w:val="20"/>
                        <w:lang w:eastAsia="pt-BR"/>
                      </w:rPr>
                      <w:t>05/10/2021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6259C9B" w14:textId="77777777" w:rsidR="0016760B" w:rsidRPr="0016760B" w:rsidRDefault="0016760B" w:rsidP="0016760B">
                  <w:pPr>
                    <w:autoSpaceDE/>
                    <w:autoSpaceDN/>
                    <w:adjustRightInd/>
                    <w:jc w:val="center"/>
                    <w:rPr>
                      <w:ins w:id="30825" w:author="Philippe Hollanda - Oliveira Trust" w:date="2022-07-19T09:57:00Z"/>
                      <w:rFonts w:ascii="Arial" w:eastAsia="Times New Roman" w:hAnsi="Arial" w:cs="Arial"/>
                      <w:color w:val="000000"/>
                      <w:sz w:val="20"/>
                      <w:szCs w:val="20"/>
                      <w:lang w:eastAsia="pt-BR"/>
                    </w:rPr>
                  </w:pPr>
                  <w:ins w:id="30826" w:author="Philippe Hollanda - Oliveira Trust" w:date="2022-07-19T09:57:00Z">
                    <w:r w:rsidRPr="0016760B">
                      <w:rPr>
                        <w:rFonts w:ascii="Arial" w:eastAsia="Times New Roman" w:hAnsi="Arial" w:cs="Arial"/>
                        <w:color w:val="000000"/>
                        <w:sz w:val="20"/>
                        <w:szCs w:val="20"/>
                        <w:lang w:eastAsia="pt-BR"/>
                      </w:rPr>
                      <w:t>R$ 2.263,00</w:t>
                    </w:r>
                  </w:ins>
                </w:p>
              </w:tc>
            </w:tr>
            <w:tr w:rsidR="0016760B" w:rsidRPr="0016760B" w14:paraId="5FB8FFCC" w14:textId="77777777" w:rsidTr="0016760B">
              <w:trPr>
                <w:trHeight w:val="1785"/>
                <w:ins w:id="308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30B02B" w14:textId="77777777" w:rsidR="0016760B" w:rsidRPr="0016760B" w:rsidRDefault="0016760B" w:rsidP="0016760B">
                  <w:pPr>
                    <w:autoSpaceDE/>
                    <w:autoSpaceDN/>
                    <w:adjustRightInd/>
                    <w:jc w:val="center"/>
                    <w:rPr>
                      <w:ins w:id="30828" w:author="Philippe Hollanda - Oliveira Trust" w:date="2022-07-19T09:57:00Z"/>
                      <w:rFonts w:ascii="Arial" w:eastAsia="Times New Roman" w:hAnsi="Arial" w:cs="Arial"/>
                      <w:color w:val="000000"/>
                      <w:sz w:val="20"/>
                      <w:szCs w:val="20"/>
                      <w:lang w:eastAsia="pt-BR"/>
                    </w:rPr>
                  </w:pPr>
                  <w:ins w:id="3082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1E32F9F" w14:textId="77777777" w:rsidR="0016760B" w:rsidRPr="0016760B" w:rsidRDefault="0016760B" w:rsidP="0016760B">
                  <w:pPr>
                    <w:autoSpaceDE/>
                    <w:autoSpaceDN/>
                    <w:adjustRightInd/>
                    <w:jc w:val="center"/>
                    <w:rPr>
                      <w:ins w:id="30830" w:author="Philippe Hollanda - Oliveira Trust" w:date="2022-07-19T09:57:00Z"/>
                      <w:rFonts w:ascii="Arial" w:eastAsia="Times New Roman" w:hAnsi="Arial" w:cs="Arial"/>
                      <w:color w:val="000000"/>
                      <w:sz w:val="20"/>
                      <w:szCs w:val="20"/>
                      <w:lang w:eastAsia="pt-BR"/>
                    </w:rPr>
                  </w:pPr>
                  <w:ins w:id="30831" w:author="Philippe Hollanda - Oliveira Trust" w:date="2022-07-19T09:57:00Z">
                    <w:r w:rsidRPr="0016760B">
                      <w:rPr>
                        <w:rFonts w:ascii="Arial" w:eastAsia="Times New Roman" w:hAnsi="Arial" w:cs="Arial"/>
                        <w:color w:val="000000"/>
                        <w:sz w:val="20"/>
                        <w:szCs w:val="20"/>
                        <w:lang w:eastAsia="pt-BR"/>
                      </w:rPr>
                      <w:t>05/10/2021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A6C3F8" w14:textId="77777777" w:rsidR="0016760B" w:rsidRPr="0016760B" w:rsidRDefault="0016760B" w:rsidP="0016760B">
                  <w:pPr>
                    <w:autoSpaceDE/>
                    <w:autoSpaceDN/>
                    <w:adjustRightInd/>
                    <w:jc w:val="center"/>
                    <w:rPr>
                      <w:ins w:id="30832" w:author="Philippe Hollanda - Oliveira Trust" w:date="2022-07-19T09:57:00Z"/>
                      <w:rFonts w:ascii="Arial" w:eastAsia="Times New Roman" w:hAnsi="Arial" w:cs="Arial"/>
                      <w:color w:val="000000"/>
                      <w:sz w:val="20"/>
                      <w:szCs w:val="20"/>
                      <w:lang w:eastAsia="pt-BR"/>
                    </w:rPr>
                  </w:pPr>
                  <w:ins w:id="30833" w:author="Philippe Hollanda - Oliveira Trust" w:date="2022-07-19T09:57:00Z">
                    <w:r w:rsidRPr="0016760B">
                      <w:rPr>
                        <w:rFonts w:ascii="Arial" w:eastAsia="Times New Roman" w:hAnsi="Arial" w:cs="Arial"/>
                        <w:color w:val="000000"/>
                        <w:sz w:val="20"/>
                        <w:szCs w:val="20"/>
                        <w:lang w:eastAsia="pt-BR"/>
                      </w:rPr>
                      <w:t>R$ 2.318,28</w:t>
                    </w:r>
                  </w:ins>
                </w:p>
              </w:tc>
            </w:tr>
            <w:tr w:rsidR="0016760B" w:rsidRPr="0016760B" w14:paraId="241F6E92" w14:textId="77777777" w:rsidTr="0016760B">
              <w:trPr>
                <w:trHeight w:val="1785"/>
                <w:ins w:id="308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3A14F1" w14:textId="77777777" w:rsidR="0016760B" w:rsidRPr="0016760B" w:rsidRDefault="0016760B" w:rsidP="0016760B">
                  <w:pPr>
                    <w:autoSpaceDE/>
                    <w:autoSpaceDN/>
                    <w:adjustRightInd/>
                    <w:jc w:val="center"/>
                    <w:rPr>
                      <w:ins w:id="30835" w:author="Philippe Hollanda - Oliveira Trust" w:date="2022-07-19T09:57:00Z"/>
                      <w:rFonts w:ascii="Arial" w:eastAsia="Times New Roman" w:hAnsi="Arial" w:cs="Arial"/>
                      <w:color w:val="000000"/>
                      <w:sz w:val="20"/>
                      <w:szCs w:val="20"/>
                      <w:lang w:eastAsia="pt-BR"/>
                    </w:rPr>
                  </w:pPr>
                  <w:ins w:id="30836"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A42479A" w14:textId="77777777" w:rsidR="0016760B" w:rsidRPr="0016760B" w:rsidRDefault="0016760B" w:rsidP="0016760B">
                  <w:pPr>
                    <w:autoSpaceDE/>
                    <w:autoSpaceDN/>
                    <w:adjustRightInd/>
                    <w:jc w:val="center"/>
                    <w:rPr>
                      <w:ins w:id="30837" w:author="Philippe Hollanda - Oliveira Trust" w:date="2022-07-19T09:57:00Z"/>
                      <w:rFonts w:ascii="Arial" w:eastAsia="Times New Roman" w:hAnsi="Arial" w:cs="Arial"/>
                      <w:color w:val="000000"/>
                      <w:sz w:val="20"/>
                      <w:szCs w:val="20"/>
                      <w:lang w:eastAsia="pt-BR"/>
                    </w:rPr>
                  </w:pPr>
                  <w:ins w:id="30838" w:author="Philippe Hollanda - Oliveira Trust" w:date="2022-07-19T09:57:00Z">
                    <w:r w:rsidRPr="0016760B">
                      <w:rPr>
                        <w:rFonts w:ascii="Arial" w:eastAsia="Times New Roman" w:hAnsi="Arial" w:cs="Arial"/>
                        <w:color w:val="000000"/>
                        <w:sz w:val="20"/>
                        <w:szCs w:val="20"/>
                        <w:lang w:eastAsia="pt-BR"/>
                      </w:rPr>
                      <w:t>05/10/2021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C1C7EC" w14:textId="77777777" w:rsidR="0016760B" w:rsidRPr="0016760B" w:rsidRDefault="0016760B" w:rsidP="0016760B">
                  <w:pPr>
                    <w:autoSpaceDE/>
                    <w:autoSpaceDN/>
                    <w:adjustRightInd/>
                    <w:jc w:val="center"/>
                    <w:rPr>
                      <w:ins w:id="30839" w:author="Philippe Hollanda - Oliveira Trust" w:date="2022-07-19T09:57:00Z"/>
                      <w:rFonts w:ascii="Arial" w:eastAsia="Times New Roman" w:hAnsi="Arial" w:cs="Arial"/>
                      <w:color w:val="000000"/>
                      <w:sz w:val="20"/>
                      <w:szCs w:val="20"/>
                      <w:lang w:eastAsia="pt-BR"/>
                    </w:rPr>
                  </w:pPr>
                  <w:ins w:id="30840" w:author="Philippe Hollanda - Oliveira Trust" w:date="2022-07-19T09:57:00Z">
                    <w:r w:rsidRPr="0016760B">
                      <w:rPr>
                        <w:rFonts w:ascii="Arial" w:eastAsia="Times New Roman" w:hAnsi="Arial" w:cs="Arial"/>
                        <w:color w:val="000000"/>
                        <w:sz w:val="20"/>
                        <w:szCs w:val="20"/>
                        <w:lang w:eastAsia="pt-BR"/>
                      </w:rPr>
                      <w:t>R$ 14.155,05</w:t>
                    </w:r>
                  </w:ins>
                </w:p>
              </w:tc>
            </w:tr>
            <w:tr w:rsidR="0016760B" w:rsidRPr="0016760B" w14:paraId="45B66E30" w14:textId="77777777" w:rsidTr="0016760B">
              <w:trPr>
                <w:trHeight w:val="1785"/>
                <w:ins w:id="308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E1959A" w14:textId="77777777" w:rsidR="0016760B" w:rsidRPr="0016760B" w:rsidRDefault="0016760B" w:rsidP="0016760B">
                  <w:pPr>
                    <w:autoSpaceDE/>
                    <w:autoSpaceDN/>
                    <w:adjustRightInd/>
                    <w:jc w:val="center"/>
                    <w:rPr>
                      <w:ins w:id="30842" w:author="Philippe Hollanda - Oliveira Trust" w:date="2022-07-19T09:57:00Z"/>
                      <w:rFonts w:ascii="Arial" w:eastAsia="Times New Roman" w:hAnsi="Arial" w:cs="Arial"/>
                      <w:color w:val="000000"/>
                      <w:sz w:val="20"/>
                      <w:szCs w:val="20"/>
                      <w:lang w:eastAsia="pt-BR"/>
                    </w:rPr>
                  </w:pPr>
                  <w:ins w:id="3084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D35287C" w14:textId="77777777" w:rsidR="0016760B" w:rsidRPr="0016760B" w:rsidRDefault="0016760B" w:rsidP="0016760B">
                  <w:pPr>
                    <w:autoSpaceDE/>
                    <w:autoSpaceDN/>
                    <w:adjustRightInd/>
                    <w:jc w:val="center"/>
                    <w:rPr>
                      <w:ins w:id="30844" w:author="Philippe Hollanda - Oliveira Trust" w:date="2022-07-19T09:57:00Z"/>
                      <w:rFonts w:ascii="Arial" w:eastAsia="Times New Roman" w:hAnsi="Arial" w:cs="Arial"/>
                      <w:color w:val="000000"/>
                      <w:sz w:val="20"/>
                      <w:szCs w:val="20"/>
                      <w:lang w:eastAsia="pt-BR"/>
                    </w:rPr>
                  </w:pPr>
                  <w:ins w:id="30845" w:author="Philippe Hollanda - Oliveira Trust" w:date="2022-07-19T09:57:00Z">
                    <w:r w:rsidRPr="0016760B">
                      <w:rPr>
                        <w:rFonts w:ascii="Arial" w:eastAsia="Times New Roman" w:hAnsi="Arial" w:cs="Arial"/>
                        <w:color w:val="000000"/>
                        <w:sz w:val="20"/>
                        <w:szCs w:val="20"/>
                        <w:lang w:eastAsia="pt-BR"/>
                      </w:rPr>
                      <w:t>05/10/2021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5EFA55" w14:textId="77777777" w:rsidR="0016760B" w:rsidRPr="0016760B" w:rsidRDefault="0016760B" w:rsidP="0016760B">
                  <w:pPr>
                    <w:autoSpaceDE/>
                    <w:autoSpaceDN/>
                    <w:adjustRightInd/>
                    <w:jc w:val="center"/>
                    <w:rPr>
                      <w:ins w:id="30846" w:author="Philippe Hollanda - Oliveira Trust" w:date="2022-07-19T09:57:00Z"/>
                      <w:rFonts w:ascii="Arial" w:eastAsia="Times New Roman" w:hAnsi="Arial" w:cs="Arial"/>
                      <w:color w:val="000000"/>
                      <w:sz w:val="20"/>
                      <w:szCs w:val="20"/>
                      <w:lang w:eastAsia="pt-BR"/>
                    </w:rPr>
                  </w:pPr>
                  <w:ins w:id="30847" w:author="Philippe Hollanda - Oliveira Trust" w:date="2022-07-19T09:57:00Z">
                    <w:r w:rsidRPr="0016760B">
                      <w:rPr>
                        <w:rFonts w:ascii="Arial" w:eastAsia="Times New Roman" w:hAnsi="Arial" w:cs="Arial"/>
                        <w:color w:val="000000"/>
                        <w:sz w:val="20"/>
                        <w:szCs w:val="20"/>
                        <w:lang w:eastAsia="pt-BR"/>
                      </w:rPr>
                      <w:t>R$ 861,38</w:t>
                    </w:r>
                  </w:ins>
                </w:p>
              </w:tc>
            </w:tr>
            <w:tr w:rsidR="0016760B" w:rsidRPr="0016760B" w14:paraId="053F55DC" w14:textId="77777777" w:rsidTr="0016760B">
              <w:trPr>
                <w:trHeight w:val="1785"/>
                <w:ins w:id="308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AE0314" w14:textId="77777777" w:rsidR="0016760B" w:rsidRPr="0016760B" w:rsidRDefault="0016760B" w:rsidP="0016760B">
                  <w:pPr>
                    <w:autoSpaceDE/>
                    <w:autoSpaceDN/>
                    <w:adjustRightInd/>
                    <w:jc w:val="center"/>
                    <w:rPr>
                      <w:ins w:id="30849" w:author="Philippe Hollanda - Oliveira Trust" w:date="2022-07-19T09:57:00Z"/>
                      <w:rFonts w:ascii="Arial" w:eastAsia="Times New Roman" w:hAnsi="Arial" w:cs="Arial"/>
                      <w:color w:val="000000"/>
                      <w:sz w:val="20"/>
                      <w:szCs w:val="20"/>
                      <w:lang w:eastAsia="pt-BR"/>
                    </w:rPr>
                  </w:pPr>
                  <w:ins w:id="30850"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8B8CF5C" w14:textId="77777777" w:rsidR="0016760B" w:rsidRPr="0016760B" w:rsidRDefault="0016760B" w:rsidP="0016760B">
                  <w:pPr>
                    <w:autoSpaceDE/>
                    <w:autoSpaceDN/>
                    <w:adjustRightInd/>
                    <w:jc w:val="center"/>
                    <w:rPr>
                      <w:ins w:id="30851" w:author="Philippe Hollanda - Oliveira Trust" w:date="2022-07-19T09:57:00Z"/>
                      <w:rFonts w:ascii="Arial" w:eastAsia="Times New Roman" w:hAnsi="Arial" w:cs="Arial"/>
                      <w:color w:val="000000"/>
                      <w:sz w:val="20"/>
                      <w:szCs w:val="20"/>
                      <w:lang w:eastAsia="pt-BR"/>
                    </w:rPr>
                  </w:pPr>
                  <w:ins w:id="30852" w:author="Philippe Hollanda - Oliveira Trust" w:date="2022-07-19T09:57:00Z">
                    <w:r w:rsidRPr="0016760B">
                      <w:rPr>
                        <w:rFonts w:ascii="Arial" w:eastAsia="Times New Roman" w:hAnsi="Arial" w:cs="Arial"/>
                        <w:color w:val="000000"/>
                        <w:sz w:val="20"/>
                        <w:szCs w:val="20"/>
                        <w:lang w:eastAsia="pt-BR"/>
                      </w:rPr>
                      <w:t>08/10/2021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F7E600" w14:textId="77777777" w:rsidR="0016760B" w:rsidRPr="0016760B" w:rsidRDefault="0016760B" w:rsidP="0016760B">
                  <w:pPr>
                    <w:autoSpaceDE/>
                    <w:autoSpaceDN/>
                    <w:adjustRightInd/>
                    <w:jc w:val="center"/>
                    <w:rPr>
                      <w:ins w:id="30853" w:author="Philippe Hollanda - Oliveira Trust" w:date="2022-07-19T09:57:00Z"/>
                      <w:rFonts w:ascii="Arial" w:eastAsia="Times New Roman" w:hAnsi="Arial" w:cs="Arial"/>
                      <w:color w:val="000000"/>
                      <w:sz w:val="20"/>
                      <w:szCs w:val="20"/>
                      <w:lang w:eastAsia="pt-BR"/>
                    </w:rPr>
                  </w:pPr>
                  <w:ins w:id="30854" w:author="Philippe Hollanda - Oliveira Trust" w:date="2022-07-19T09:57:00Z">
                    <w:r w:rsidRPr="0016760B">
                      <w:rPr>
                        <w:rFonts w:ascii="Arial" w:eastAsia="Times New Roman" w:hAnsi="Arial" w:cs="Arial"/>
                        <w:color w:val="000000"/>
                        <w:sz w:val="20"/>
                        <w:szCs w:val="20"/>
                        <w:lang w:eastAsia="pt-BR"/>
                      </w:rPr>
                      <w:t>R$ 2.800,00</w:t>
                    </w:r>
                  </w:ins>
                </w:p>
              </w:tc>
            </w:tr>
            <w:tr w:rsidR="0016760B" w:rsidRPr="0016760B" w14:paraId="4375ADAB" w14:textId="77777777" w:rsidTr="0016760B">
              <w:trPr>
                <w:trHeight w:val="1785"/>
                <w:ins w:id="308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CD93D0" w14:textId="77777777" w:rsidR="0016760B" w:rsidRPr="0016760B" w:rsidRDefault="0016760B" w:rsidP="0016760B">
                  <w:pPr>
                    <w:autoSpaceDE/>
                    <w:autoSpaceDN/>
                    <w:adjustRightInd/>
                    <w:jc w:val="center"/>
                    <w:rPr>
                      <w:ins w:id="30856" w:author="Philippe Hollanda - Oliveira Trust" w:date="2022-07-19T09:57:00Z"/>
                      <w:rFonts w:ascii="Arial" w:eastAsia="Times New Roman" w:hAnsi="Arial" w:cs="Arial"/>
                      <w:color w:val="000000"/>
                      <w:sz w:val="20"/>
                      <w:szCs w:val="20"/>
                      <w:lang w:eastAsia="pt-BR"/>
                    </w:rPr>
                  </w:pPr>
                  <w:ins w:id="30857" w:author="Philippe Hollanda - Oliveira Trust" w:date="2022-07-19T09:57:00Z">
                    <w:r w:rsidRPr="0016760B">
                      <w:rPr>
                        <w:rFonts w:ascii="Arial" w:eastAsia="Times New Roman" w:hAnsi="Arial" w:cs="Arial"/>
                        <w:color w:val="000000"/>
                        <w:sz w:val="20"/>
                        <w:szCs w:val="20"/>
                        <w:lang w:eastAsia="pt-BR"/>
                      </w:rPr>
                      <w:t>CARPINTARIA E SERRALHERIA</w:t>
                    </w:r>
                  </w:ins>
                </w:p>
              </w:tc>
              <w:tc>
                <w:tcPr>
                  <w:tcW w:w="2324" w:type="dxa"/>
                  <w:tcBorders>
                    <w:top w:val="nil"/>
                    <w:left w:val="nil"/>
                    <w:bottom w:val="single" w:sz="4" w:space="0" w:color="auto"/>
                    <w:right w:val="single" w:sz="4" w:space="0" w:color="auto"/>
                  </w:tcBorders>
                  <w:shd w:val="clear" w:color="auto" w:fill="auto"/>
                  <w:noWrap/>
                  <w:vAlign w:val="center"/>
                  <w:hideMark/>
                </w:tcPr>
                <w:p w14:paraId="0EAC89ED" w14:textId="77777777" w:rsidR="0016760B" w:rsidRPr="0016760B" w:rsidRDefault="0016760B" w:rsidP="0016760B">
                  <w:pPr>
                    <w:autoSpaceDE/>
                    <w:autoSpaceDN/>
                    <w:adjustRightInd/>
                    <w:jc w:val="center"/>
                    <w:rPr>
                      <w:ins w:id="30858" w:author="Philippe Hollanda - Oliveira Trust" w:date="2022-07-19T09:57:00Z"/>
                      <w:rFonts w:ascii="Arial" w:eastAsia="Times New Roman" w:hAnsi="Arial" w:cs="Arial"/>
                      <w:color w:val="000000"/>
                      <w:sz w:val="20"/>
                      <w:szCs w:val="20"/>
                      <w:lang w:eastAsia="pt-BR"/>
                    </w:rPr>
                  </w:pPr>
                  <w:ins w:id="30859"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340A24" w14:textId="77777777" w:rsidR="0016760B" w:rsidRPr="0016760B" w:rsidRDefault="0016760B" w:rsidP="0016760B">
                  <w:pPr>
                    <w:autoSpaceDE/>
                    <w:autoSpaceDN/>
                    <w:adjustRightInd/>
                    <w:jc w:val="center"/>
                    <w:rPr>
                      <w:ins w:id="30860" w:author="Philippe Hollanda - Oliveira Trust" w:date="2022-07-19T09:57:00Z"/>
                      <w:rFonts w:ascii="Arial" w:eastAsia="Times New Roman" w:hAnsi="Arial" w:cs="Arial"/>
                      <w:color w:val="000000"/>
                      <w:sz w:val="20"/>
                      <w:szCs w:val="20"/>
                      <w:lang w:eastAsia="pt-BR"/>
                    </w:rPr>
                  </w:pPr>
                  <w:ins w:id="30861" w:author="Philippe Hollanda - Oliveira Trust" w:date="2022-07-19T09:57:00Z">
                    <w:r w:rsidRPr="0016760B">
                      <w:rPr>
                        <w:rFonts w:ascii="Arial" w:eastAsia="Times New Roman" w:hAnsi="Arial" w:cs="Arial"/>
                        <w:color w:val="000000"/>
                        <w:sz w:val="20"/>
                        <w:szCs w:val="20"/>
                        <w:lang w:eastAsia="pt-BR"/>
                      </w:rPr>
                      <w:t>R$ 30.000,00</w:t>
                    </w:r>
                  </w:ins>
                </w:p>
              </w:tc>
            </w:tr>
            <w:tr w:rsidR="0016760B" w:rsidRPr="0016760B" w14:paraId="06300B2A" w14:textId="77777777" w:rsidTr="0016760B">
              <w:trPr>
                <w:trHeight w:val="1785"/>
                <w:ins w:id="308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4944181" w14:textId="77777777" w:rsidR="0016760B" w:rsidRPr="0016760B" w:rsidRDefault="0016760B" w:rsidP="0016760B">
                  <w:pPr>
                    <w:autoSpaceDE/>
                    <w:autoSpaceDN/>
                    <w:adjustRightInd/>
                    <w:jc w:val="center"/>
                    <w:rPr>
                      <w:ins w:id="30863" w:author="Philippe Hollanda - Oliveira Trust" w:date="2022-07-19T09:57:00Z"/>
                      <w:rFonts w:ascii="Arial" w:eastAsia="Times New Roman" w:hAnsi="Arial" w:cs="Arial"/>
                      <w:color w:val="000000"/>
                      <w:sz w:val="20"/>
                      <w:szCs w:val="20"/>
                      <w:lang w:eastAsia="pt-BR"/>
                    </w:rPr>
                  </w:pPr>
                  <w:ins w:id="3086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6A1B72D" w14:textId="77777777" w:rsidR="0016760B" w:rsidRPr="0016760B" w:rsidRDefault="0016760B" w:rsidP="0016760B">
                  <w:pPr>
                    <w:autoSpaceDE/>
                    <w:autoSpaceDN/>
                    <w:adjustRightInd/>
                    <w:jc w:val="center"/>
                    <w:rPr>
                      <w:ins w:id="30865" w:author="Philippe Hollanda - Oliveira Trust" w:date="2022-07-19T09:57:00Z"/>
                      <w:rFonts w:ascii="Arial" w:eastAsia="Times New Roman" w:hAnsi="Arial" w:cs="Arial"/>
                      <w:color w:val="000000"/>
                      <w:sz w:val="20"/>
                      <w:szCs w:val="20"/>
                      <w:lang w:eastAsia="pt-BR"/>
                    </w:rPr>
                  </w:pPr>
                  <w:ins w:id="30866"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FCED7F" w14:textId="77777777" w:rsidR="0016760B" w:rsidRPr="0016760B" w:rsidRDefault="0016760B" w:rsidP="0016760B">
                  <w:pPr>
                    <w:autoSpaceDE/>
                    <w:autoSpaceDN/>
                    <w:adjustRightInd/>
                    <w:jc w:val="center"/>
                    <w:rPr>
                      <w:ins w:id="30867" w:author="Philippe Hollanda - Oliveira Trust" w:date="2022-07-19T09:57:00Z"/>
                      <w:rFonts w:ascii="Arial" w:eastAsia="Times New Roman" w:hAnsi="Arial" w:cs="Arial"/>
                      <w:color w:val="000000"/>
                      <w:sz w:val="20"/>
                      <w:szCs w:val="20"/>
                      <w:lang w:eastAsia="pt-BR"/>
                    </w:rPr>
                  </w:pPr>
                  <w:ins w:id="30868" w:author="Philippe Hollanda - Oliveira Trust" w:date="2022-07-19T09:57:00Z">
                    <w:r w:rsidRPr="0016760B">
                      <w:rPr>
                        <w:rFonts w:ascii="Arial" w:eastAsia="Times New Roman" w:hAnsi="Arial" w:cs="Arial"/>
                        <w:color w:val="000000"/>
                        <w:sz w:val="20"/>
                        <w:szCs w:val="20"/>
                        <w:lang w:eastAsia="pt-BR"/>
                      </w:rPr>
                      <w:t>R$ 17.216,64</w:t>
                    </w:r>
                  </w:ins>
                </w:p>
              </w:tc>
            </w:tr>
            <w:tr w:rsidR="0016760B" w:rsidRPr="0016760B" w14:paraId="5F73625F" w14:textId="77777777" w:rsidTr="0016760B">
              <w:trPr>
                <w:trHeight w:val="1785"/>
                <w:ins w:id="308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28FE8E" w14:textId="77777777" w:rsidR="0016760B" w:rsidRPr="0016760B" w:rsidRDefault="0016760B" w:rsidP="0016760B">
                  <w:pPr>
                    <w:autoSpaceDE/>
                    <w:autoSpaceDN/>
                    <w:adjustRightInd/>
                    <w:jc w:val="center"/>
                    <w:rPr>
                      <w:ins w:id="30870" w:author="Philippe Hollanda - Oliveira Trust" w:date="2022-07-19T09:57:00Z"/>
                      <w:rFonts w:ascii="Arial" w:eastAsia="Times New Roman" w:hAnsi="Arial" w:cs="Arial"/>
                      <w:color w:val="000000"/>
                      <w:sz w:val="20"/>
                      <w:szCs w:val="20"/>
                      <w:lang w:eastAsia="pt-BR"/>
                    </w:rPr>
                  </w:pPr>
                  <w:ins w:id="30871"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4BBA858C" w14:textId="77777777" w:rsidR="0016760B" w:rsidRPr="0016760B" w:rsidRDefault="0016760B" w:rsidP="0016760B">
                  <w:pPr>
                    <w:autoSpaceDE/>
                    <w:autoSpaceDN/>
                    <w:adjustRightInd/>
                    <w:jc w:val="center"/>
                    <w:rPr>
                      <w:ins w:id="30872" w:author="Philippe Hollanda - Oliveira Trust" w:date="2022-07-19T09:57:00Z"/>
                      <w:rFonts w:ascii="Arial" w:eastAsia="Times New Roman" w:hAnsi="Arial" w:cs="Arial"/>
                      <w:color w:val="000000"/>
                      <w:sz w:val="20"/>
                      <w:szCs w:val="20"/>
                      <w:lang w:eastAsia="pt-BR"/>
                    </w:rPr>
                  </w:pPr>
                  <w:ins w:id="30873" w:author="Philippe Hollanda - Oliveira Trust" w:date="2022-07-19T09:57:00Z">
                    <w:r w:rsidRPr="0016760B">
                      <w:rPr>
                        <w:rFonts w:ascii="Arial" w:eastAsia="Times New Roman" w:hAnsi="Arial" w:cs="Arial"/>
                        <w:color w:val="000000"/>
                        <w:sz w:val="20"/>
                        <w:szCs w:val="20"/>
                        <w:lang w:eastAsia="pt-BR"/>
                      </w:rPr>
                      <w:t>06/10/2021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A21E5B" w14:textId="77777777" w:rsidR="0016760B" w:rsidRPr="0016760B" w:rsidRDefault="0016760B" w:rsidP="0016760B">
                  <w:pPr>
                    <w:autoSpaceDE/>
                    <w:autoSpaceDN/>
                    <w:adjustRightInd/>
                    <w:jc w:val="center"/>
                    <w:rPr>
                      <w:ins w:id="30874" w:author="Philippe Hollanda - Oliveira Trust" w:date="2022-07-19T09:57:00Z"/>
                      <w:rFonts w:ascii="Arial" w:eastAsia="Times New Roman" w:hAnsi="Arial" w:cs="Arial"/>
                      <w:color w:val="000000"/>
                      <w:sz w:val="20"/>
                      <w:szCs w:val="20"/>
                      <w:lang w:eastAsia="pt-BR"/>
                    </w:rPr>
                  </w:pPr>
                  <w:ins w:id="30875" w:author="Philippe Hollanda - Oliveira Trust" w:date="2022-07-19T09:57:00Z">
                    <w:r w:rsidRPr="0016760B">
                      <w:rPr>
                        <w:rFonts w:ascii="Arial" w:eastAsia="Times New Roman" w:hAnsi="Arial" w:cs="Arial"/>
                        <w:color w:val="000000"/>
                        <w:sz w:val="20"/>
                        <w:szCs w:val="20"/>
                        <w:lang w:eastAsia="pt-BR"/>
                      </w:rPr>
                      <w:t>R$ 201,35</w:t>
                    </w:r>
                  </w:ins>
                </w:p>
              </w:tc>
            </w:tr>
            <w:tr w:rsidR="0016760B" w:rsidRPr="0016760B" w14:paraId="2BACB2E4" w14:textId="77777777" w:rsidTr="0016760B">
              <w:trPr>
                <w:trHeight w:val="1785"/>
                <w:ins w:id="308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91C421" w14:textId="77777777" w:rsidR="0016760B" w:rsidRPr="0016760B" w:rsidRDefault="0016760B" w:rsidP="0016760B">
                  <w:pPr>
                    <w:autoSpaceDE/>
                    <w:autoSpaceDN/>
                    <w:adjustRightInd/>
                    <w:jc w:val="center"/>
                    <w:rPr>
                      <w:ins w:id="30877" w:author="Philippe Hollanda - Oliveira Trust" w:date="2022-07-19T09:57:00Z"/>
                      <w:rFonts w:ascii="Arial" w:eastAsia="Times New Roman" w:hAnsi="Arial" w:cs="Arial"/>
                      <w:color w:val="000000"/>
                      <w:sz w:val="20"/>
                      <w:szCs w:val="20"/>
                      <w:lang w:eastAsia="pt-BR"/>
                    </w:rPr>
                  </w:pPr>
                  <w:ins w:id="3087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B1E1C3A" w14:textId="77777777" w:rsidR="0016760B" w:rsidRPr="0016760B" w:rsidRDefault="0016760B" w:rsidP="0016760B">
                  <w:pPr>
                    <w:autoSpaceDE/>
                    <w:autoSpaceDN/>
                    <w:adjustRightInd/>
                    <w:jc w:val="center"/>
                    <w:rPr>
                      <w:ins w:id="30879" w:author="Philippe Hollanda - Oliveira Trust" w:date="2022-07-19T09:57:00Z"/>
                      <w:rFonts w:ascii="Arial" w:eastAsia="Times New Roman" w:hAnsi="Arial" w:cs="Arial"/>
                      <w:color w:val="000000"/>
                      <w:sz w:val="20"/>
                      <w:szCs w:val="20"/>
                      <w:lang w:eastAsia="pt-BR"/>
                    </w:rPr>
                  </w:pPr>
                  <w:ins w:id="30880" w:author="Philippe Hollanda - Oliveira Trust" w:date="2022-07-19T09:57:00Z">
                    <w:r w:rsidRPr="0016760B">
                      <w:rPr>
                        <w:rFonts w:ascii="Arial" w:eastAsia="Times New Roman" w:hAnsi="Arial" w:cs="Arial"/>
                        <w:color w:val="000000"/>
                        <w:sz w:val="20"/>
                        <w:szCs w:val="20"/>
                        <w:lang w:eastAsia="pt-BR"/>
                      </w:rPr>
                      <w:t>15/10/2021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2DA8AD" w14:textId="77777777" w:rsidR="0016760B" w:rsidRPr="0016760B" w:rsidRDefault="0016760B" w:rsidP="0016760B">
                  <w:pPr>
                    <w:autoSpaceDE/>
                    <w:autoSpaceDN/>
                    <w:adjustRightInd/>
                    <w:jc w:val="center"/>
                    <w:rPr>
                      <w:ins w:id="30881" w:author="Philippe Hollanda - Oliveira Trust" w:date="2022-07-19T09:57:00Z"/>
                      <w:rFonts w:ascii="Arial" w:eastAsia="Times New Roman" w:hAnsi="Arial" w:cs="Arial"/>
                      <w:color w:val="000000"/>
                      <w:sz w:val="20"/>
                      <w:szCs w:val="20"/>
                      <w:lang w:eastAsia="pt-BR"/>
                    </w:rPr>
                  </w:pPr>
                  <w:ins w:id="30882" w:author="Philippe Hollanda - Oliveira Trust" w:date="2022-07-19T09:57:00Z">
                    <w:r w:rsidRPr="0016760B">
                      <w:rPr>
                        <w:rFonts w:ascii="Arial" w:eastAsia="Times New Roman" w:hAnsi="Arial" w:cs="Arial"/>
                        <w:color w:val="000000"/>
                        <w:sz w:val="20"/>
                        <w:szCs w:val="20"/>
                        <w:lang w:eastAsia="pt-BR"/>
                      </w:rPr>
                      <w:t>R$ 1.552,69</w:t>
                    </w:r>
                  </w:ins>
                </w:p>
              </w:tc>
            </w:tr>
            <w:tr w:rsidR="0016760B" w:rsidRPr="0016760B" w14:paraId="6279BE7C" w14:textId="77777777" w:rsidTr="0016760B">
              <w:trPr>
                <w:trHeight w:val="1785"/>
                <w:ins w:id="308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579798" w14:textId="77777777" w:rsidR="0016760B" w:rsidRPr="0016760B" w:rsidRDefault="0016760B" w:rsidP="0016760B">
                  <w:pPr>
                    <w:autoSpaceDE/>
                    <w:autoSpaceDN/>
                    <w:adjustRightInd/>
                    <w:jc w:val="center"/>
                    <w:rPr>
                      <w:ins w:id="30884" w:author="Philippe Hollanda - Oliveira Trust" w:date="2022-07-19T09:57:00Z"/>
                      <w:rFonts w:ascii="Arial" w:eastAsia="Times New Roman" w:hAnsi="Arial" w:cs="Arial"/>
                      <w:color w:val="000000"/>
                      <w:sz w:val="20"/>
                      <w:szCs w:val="20"/>
                      <w:lang w:eastAsia="pt-BR"/>
                    </w:rPr>
                  </w:pPr>
                  <w:ins w:id="3088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A5F4FA1" w14:textId="77777777" w:rsidR="0016760B" w:rsidRPr="0016760B" w:rsidRDefault="0016760B" w:rsidP="0016760B">
                  <w:pPr>
                    <w:autoSpaceDE/>
                    <w:autoSpaceDN/>
                    <w:adjustRightInd/>
                    <w:jc w:val="center"/>
                    <w:rPr>
                      <w:ins w:id="30886" w:author="Philippe Hollanda - Oliveira Trust" w:date="2022-07-19T09:57:00Z"/>
                      <w:rFonts w:ascii="Arial" w:eastAsia="Times New Roman" w:hAnsi="Arial" w:cs="Arial"/>
                      <w:color w:val="000000"/>
                      <w:sz w:val="20"/>
                      <w:szCs w:val="20"/>
                      <w:lang w:eastAsia="pt-BR"/>
                    </w:rPr>
                  </w:pPr>
                  <w:ins w:id="30887"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7E89D1" w14:textId="77777777" w:rsidR="0016760B" w:rsidRPr="0016760B" w:rsidRDefault="0016760B" w:rsidP="0016760B">
                  <w:pPr>
                    <w:autoSpaceDE/>
                    <w:autoSpaceDN/>
                    <w:adjustRightInd/>
                    <w:jc w:val="center"/>
                    <w:rPr>
                      <w:ins w:id="30888" w:author="Philippe Hollanda - Oliveira Trust" w:date="2022-07-19T09:57:00Z"/>
                      <w:rFonts w:ascii="Arial" w:eastAsia="Times New Roman" w:hAnsi="Arial" w:cs="Arial"/>
                      <w:color w:val="000000"/>
                      <w:sz w:val="20"/>
                      <w:szCs w:val="20"/>
                      <w:lang w:eastAsia="pt-BR"/>
                    </w:rPr>
                  </w:pPr>
                  <w:ins w:id="30889" w:author="Philippe Hollanda - Oliveira Trust" w:date="2022-07-19T09:57:00Z">
                    <w:r w:rsidRPr="0016760B">
                      <w:rPr>
                        <w:rFonts w:ascii="Arial" w:eastAsia="Times New Roman" w:hAnsi="Arial" w:cs="Arial"/>
                        <w:color w:val="000000"/>
                        <w:sz w:val="20"/>
                        <w:szCs w:val="20"/>
                        <w:lang w:eastAsia="pt-BR"/>
                      </w:rPr>
                      <w:t>R$ 1.350,00</w:t>
                    </w:r>
                  </w:ins>
                </w:p>
              </w:tc>
            </w:tr>
            <w:tr w:rsidR="0016760B" w:rsidRPr="0016760B" w14:paraId="10B1F9DD" w14:textId="77777777" w:rsidTr="0016760B">
              <w:trPr>
                <w:trHeight w:val="1785"/>
                <w:ins w:id="308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8D97A6" w14:textId="77777777" w:rsidR="0016760B" w:rsidRPr="0016760B" w:rsidRDefault="0016760B" w:rsidP="0016760B">
                  <w:pPr>
                    <w:autoSpaceDE/>
                    <w:autoSpaceDN/>
                    <w:adjustRightInd/>
                    <w:jc w:val="center"/>
                    <w:rPr>
                      <w:ins w:id="30891" w:author="Philippe Hollanda - Oliveira Trust" w:date="2022-07-19T09:57:00Z"/>
                      <w:rFonts w:ascii="Arial" w:eastAsia="Times New Roman" w:hAnsi="Arial" w:cs="Arial"/>
                      <w:color w:val="000000"/>
                      <w:sz w:val="20"/>
                      <w:szCs w:val="20"/>
                      <w:lang w:eastAsia="pt-BR"/>
                    </w:rPr>
                  </w:pPr>
                  <w:ins w:id="3089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9FFBE22" w14:textId="77777777" w:rsidR="0016760B" w:rsidRPr="0016760B" w:rsidRDefault="0016760B" w:rsidP="0016760B">
                  <w:pPr>
                    <w:autoSpaceDE/>
                    <w:autoSpaceDN/>
                    <w:adjustRightInd/>
                    <w:jc w:val="center"/>
                    <w:rPr>
                      <w:ins w:id="30893" w:author="Philippe Hollanda - Oliveira Trust" w:date="2022-07-19T09:57:00Z"/>
                      <w:rFonts w:ascii="Arial" w:eastAsia="Times New Roman" w:hAnsi="Arial" w:cs="Arial"/>
                      <w:color w:val="000000"/>
                      <w:sz w:val="20"/>
                      <w:szCs w:val="20"/>
                      <w:lang w:eastAsia="pt-BR"/>
                    </w:rPr>
                  </w:pPr>
                  <w:ins w:id="30894" w:author="Philippe Hollanda - Oliveira Trust" w:date="2022-07-19T09:57:00Z">
                    <w:r w:rsidRPr="0016760B">
                      <w:rPr>
                        <w:rFonts w:ascii="Arial" w:eastAsia="Times New Roman" w:hAnsi="Arial" w:cs="Arial"/>
                        <w:color w:val="000000"/>
                        <w:sz w:val="20"/>
                        <w:szCs w:val="20"/>
                        <w:lang w:eastAsia="pt-BR"/>
                      </w:rPr>
                      <w:t>26/10/2021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2DD787" w14:textId="77777777" w:rsidR="0016760B" w:rsidRPr="0016760B" w:rsidRDefault="0016760B" w:rsidP="0016760B">
                  <w:pPr>
                    <w:autoSpaceDE/>
                    <w:autoSpaceDN/>
                    <w:adjustRightInd/>
                    <w:jc w:val="center"/>
                    <w:rPr>
                      <w:ins w:id="30895" w:author="Philippe Hollanda - Oliveira Trust" w:date="2022-07-19T09:57:00Z"/>
                      <w:rFonts w:ascii="Arial" w:eastAsia="Times New Roman" w:hAnsi="Arial" w:cs="Arial"/>
                      <w:color w:val="000000"/>
                      <w:sz w:val="20"/>
                      <w:szCs w:val="20"/>
                      <w:lang w:eastAsia="pt-BR"/>
                    </w:rPr>
                  </w:pPr>
                  <w:ins w:id="30896" w:author="Philippe Hollanda - Oliveira Trust" w:date="2022-07-19T09:57:00Z">
                    <w:r w:rsidRPr="0016760B">
                      <w:rPr>
                        <w:rFonts w:ascii="Arial" w:eastAsia="Times New Roman" w:hAnsi="Arial" w:cs="Arial"/>
                        <w:color w:val="000000"/>
                        <w:sz w:val="20"/>
                        <w:szCs w:val="20"/>
                        <w:lang w:eastAsia="pt-BR"/>
                      </w:rPr>
                      <w:t>R$ 391,00</w:t>
                    </w:r>
                  </w:ins>
                </w:p>
              </w:tc>
            </w:tr>
            <w:tr w:rsidR="0016760B" w:rsidRPr="0016760B" w14:paraId="23C3BF98" w14:textId="77777777" w:rsidTr="0016760B">
              <w:trPr>
                <w:trHeight w:val="1785"/>
                <w:ins w:id="308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6CB4006" w14:textId="77777777" w:rsidR="0016760B" w:rsidRPr="0016760B" w:rsidRDefault="0016760B" w:rsidP="0016760B">
                  <w:pPr>
                    <w:autoSpaceDE/>
                    <w:autoSpaceDN/>
                    <w:adjustRightInd/>
                    <w:jc w:val="center"/>
                    <w:rPr>
                      <w:ins w:id="30898" w:author="Philippe Hollanda - Oliveira Trust" w:date="2022-07-19T09:57:00Z"/>
                      <w:rFonts w:ascii="Arial" w:eastAsia="Times New Roman" w:hAnsi="Arial" w:cs="Arial"/>
                      <w:color w:val="000000"/>
                      <w:sz w:val="20"/>
                      <w:szCs w:val="20"/>
                      <w:lang w:eastAsia="pt-BR"/>
                    </w:rPr>
                  </w:pPr>
                  <w:ins w:id="30899"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0E63DB28" w14:textId="77777777" w:rsidR="0016760B" w:rsidRPr="0016760B" w:rsidRDefault="0016760B" w:rsidP="0016760B">
                  <w:pPr>
                    <w:autoSpaceDE/>
                    <w:autoSpaceDN/>
                    <w:adjustRightInd/>
                    <w:jc w:val="center"/>
                    <w:rPr>
                      <w:ins w:id="30900" w:author="Philippe Hollanda - Oliveira Trust" w:date="2022-07-19T09:57:00Z"/>
                      <w:rFonts w:ascii="Arial" w:eastAsia="Times New Roman" w:hAnsi="Arial" w:cs="Arial"/>
                      <w:color w:val="000000"/>
                      <w:sz w:val="20"/>
                      <w:szCs w:val="20"/>
                      <w:lang w:eastAsia="pt-BR"/>
                    </w:rPr>
                  </w:pPr>
                  <w:ins w:id="30901" w:author="Philippe Hollanda - Oliveira Trust" w:date="2022-07-19T09:57:00Z">
                    <w:r w:rsidRPr="0016760B">
                      <w:rPr>
                        <w:rFonts w:ascii="Arial" w:eastAsia="Times New Roman" w:hAnsi="Arial" w:cs="Arial"/>
                        <w:color w:val="000000"/>
                        <w:sz w:val="20"/>
                        <w:szCs w:val="20"/>
                        <w:lang w:eastAsia="pt-BR"/>
                      </w:rPr>
                      <w:t>07/10/2021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DB511E" w14:textId="77777777" w:rsidR="0016760B" w:rsidRPr="0016760B" w:rsidRDefault="0016760B" w:rsidP="0016760B">
                  <w:pPr>
                    <w:autoSpaceDE/>
                    <w:autoSpaceDN/>
                    <w:adjustRightInd/>
                    <w:jc w:val="center"/>
                    <w:rPr>
                      <w:ins w:id="30902" w:author="Philippe Hollanda - Oliveira Trust" w:date="2022-07-19T09:57:00Z"/>
                      <w:rFonts w:ascii="Arial" w:eastAsia="Times New Roman" w:hAnsi="Arial" w:cs="Arial"/>
                      <w:color w:val="000000"/>
                      <w:sz w:val="20"/>
                      <w:szCs w:val="20"/>
                      <w:lang w:eastAsia="pt-BR"/>
                    </w:rPr>
                  </w:pPr>
                  <w:ins w:id="30903"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4652CCBE" w14:textId="77777777" w:rsidTr="0016760B">
              <w:trPr>
                <w:trHeight w:val="1785"/>
                <w:ins w:id="309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99FFF0" w14:textId="77777777" w:rsidR="0016760B" w:rsidRPr="0016760B" w:rsidRDefault="0016760B" w:rsidP="0016760B">
                  <w:pPr>
                    <w:autoSpaceDE/>
                    <w:autoSpaceDN/>
                    <w:adjustRightInd/>
                    <w:jc w:val="center"/>
                    <w:rPr>
                      <w:ins w:id="30905" w:author="Philippe Hollanda - Oliveira Trust" w:date="2022-07-19T09:57:00Z"/>
                      <w:rFonts w:ascii="Arial" w:eastAsia="Times New Roman" w:hAnsi="Arial" w:cs="Arial"/>
                      <w:color w:val="000000"/>
                      <w:sz w:val="20"/>
                      <w:szCs w:val="20"/>
                      <w:lang w:eastAsia="pt-BR"/>
                    </w:rPr>
                  </w:pPr>
                  <w:ins w:id="30906"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9FC6C3C" w14:textId="77777777" w:rsidR="0016760B" w:rsidRPr="0016760B" w:rsidRDefault="0016760B" w:rsidP="0016760B">
                  <w:pPr>
                    <w:autoSpaceDE/>
                    <w:autoSpaceDN/>
                    <w:adjustRightInd/>
                    <w:jc w:val="center"/>
                    <w:rPr>
                      <w:ins w:id="30907" w:author="Philippe Hollanda - Oliveira Trust" w:date="2022-07-19T09:57:00Z"/>
                      <w:rFonts w:ascii="Arial" w:eastAsia="Times New Roman" w:hAnsi="Arial" w:cs="Arial"/>
                      <w:color w:val="000000"/>
                      <w:sz w:val="20"/>
                      <w:szCs w:val="20"/>
                      <w:lang w:eastAsia="pt-BR"/>
                    </w:rPr>
                  </w:pPr>
                  <w:ins w:id="30908" w:author="Philippe Hollanda - Oliveira Trust" w:date="2022-07-19T09:57:00Z">
                    <w:r w:rsidRPr="0016760B">
                      <w:rPr>
                        <w:rFonts w:ascii="Arial" w:eastAsia="Times New Roman" w:hAnsi="Arial" w:cs="Arial"/>
                        <w:color w:val="000000"/>
                        <w:sz w:val="20"/>
                        <w:szCs w:val="20"/>
                        <w:lang w:eastAsia="pt-BR"/>
                      </w:rPr>
                      <w:t>07/10/2021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D10FAA" w14:textId="77777777" w:rsidR="0016760B" w:rsidRPr="0016760B" w:rsidRDefault="0016760B" w:rsidP="0016760B">
                  <w:pPr>
                    <w:autoSpaceDE/>
                    <w:autoSpaceDN/>
                    <w:adjustRightInd/>
                    <w:jc w:val="center"/>
                    <w:rPr>
                      <w:ins w:id="30909" w:author="Philippe Hollanda - Oliveira Trust" w:date="2022-07-19T09:57:00Z"/>
                      <w:rFonts w:ascii="Arial" w:eastAsia="Times New Roman" w:hAnsi="Arial" w:cs="Arial"/>
                      <w:color w:val="000000"/>
                      <w:sz w:val="20"/>
                      <w:szCs w:val="20"/>
                      <w:lang w:eastAsia="pt-BR"/>
                    </w:rPr>
                  </w:pPr>
                  <w:ins w:id="30910"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6EF7DCBC" w14:textId="77777777" w:rsidTr="0016760B">
              <w:trPr>
                <w:trHeight w:val="1785"/>
                <w:ins w:id="309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8562A5" w14:textId="77777777" w:rsidR="0016760B" w:rsidRPr="0016760B" w:rsidRDefault="0016760B" w:rsidP="0016760B">
                  <w:pPr>
                    <w:autoSpaceDE/>
                    <w:autoSpaceDN/>
                    <w:adjustRightInd/>
                    <w:jc w:val="center"/>
                    <w:rPr>
                      <w:ins w:id="30912" w:author="Philippe Hollanda - Oliveira Trust" w:date="2022-07-19T09:57:00Z"/>
                      <w:rFonts w:ascii="Arial" w:eastAsia="Times New Roman" w:hAnsi="Arial" w:cs="Arial"/>
                      <w:color w:val="000000"/>
                      <w:sz w:val="20"/>
                      <w:szCs w:val="20"/>
                      <w:lang w:eastAsia="pt-BR"/>
                    </w:rPr>
                  </w:pPr>
                  <w:ins w:id="3091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5265B0A" w14:textId="77777777" w:rsidR="0016760B" w:rsidRPr="0016760B" w:rsidRDefault="0016760B" w:rsidP="0016760B">
                  <w:pPr>
                    <w:autoSpaceDE/>
                    <w:autoSpaceDN/>
                    <w:adjustRightInd/>
                    <w:jc w:val="center"/>
                    <w:rPr>
                      <w:ins w:id="30914" w:author="Philippe Hollanda - Oliveira Trust" w:date="2022-07-19T09:57:00Z"/>
                      <w:rFonts w:ascii="Arial" w:eastAsia="Times New Roman" w:hAnsi="Arial" w:cs="Arial"/>
                      <w:color w:val="000000"/>
                      <w:sz w:val="20"/>
                      <w:szCs w:val="20"/>
                      <w:lang w:eastAsia="pt-BR"/>
                    </w:rPr>
                  </w:pPr>
                  <w:ins w:id="30915" w:author="Philippe Hollanda - Oliveira Trust" w:date="2022-07-19T09:57:00Z">
                    <w:r w:rsidRPr="0016760B">
                      <w:rPr>
                        <w:rFonts w:ascii="Arial" w:eastAsia="Times New Roman" w:hAnsi="Arial" w:cs="Arial"/>
                        <w:color w:val="000000"/>
                        <w:sz w:val="20"/>
                        <w:szCs w:val="20"/>
                        <w:lang w:eastAsia="pt-BR"/>
                      </w:rPr>
                      <w:t>22/10/2021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7F554A" w14:textId="77777777" w:rsidR="0016760B" w:rsidRPr="0016760B" w:rsidRDefault="0016760B" w:rsidP="0016760B">
                  <w:pPr>
                    <w:autoSpaceDE/>
                    <w:autoSpaceDN/>
                    <w:adjustRightInd/>
                    <w:jc w:val="center"/>
                    <w:rPr>
                      <w:ins w:id="30916" w:author="Philippe Hollanda - Oliveira Trust" w:date="2022-07-19T09:57:00Z"/>
                      <w:rFonts w:ascii="Arial" w:eastAsia="Times New Roman" w:hAnsi="Arial" w:cs="Arial"/>
                      <w:color w:val="000000"/>
                      <w:sz w:val="20"/>
                      <w:szCs w:val="20"/>
                      <w:lang w:eastAsia="pt-BR"/>
                    </w:rPr>
                  </w:pPr>
                  <w:ins w:id="30917" w:author="Philippe Hollanda - Oliveira Trust" w:date="2022-07-19T09:57:00Z">
                    <w:r w:rsidRPr="0016760B">
                      <w:rPr>
                        <w:rFonts w:ascii="Arial" w:eastAsia="Times New Roman" w:hAnsi="Arial" w:cs="Arial"/>
                        <w:color w:val="000000"/>
                        <w:sz w:val="20"/>
                        <w:szCs w:val="20"/>
                        <w:lang w:eastAsia="pt-BR"/>
                      </w:rPr>
                      <w:t>R$ 160,00</w:t>
                    </w:r>
                  </w:ins>
                </w:p>
              </w:tc>
            </w:tr>
            <w:tr w:rsidR="0016760B" w:rsidRPr="0016760B" w14:paraId="164A0ADE" w14:textId="77777777" w:rsidTr="0016760B">
              <w:trPr>
                <w:trHeight w:val="1785"/>
                <w:ins w:id="309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DC04DE" w14:textId="77777777" w:rsidR="0016760B" w:rsidRPr="0016760B" w:rsidRDefault="0016760B" w:rsidP="0016760B">
                  <w:pPr>
                    <w:autoSpaceDE/>
                    <w:autoSpaceDN/>
                    <w:adjustRightInd/>
                    <w:jc w:val="center"/>
                    <w:rPr>
                      <w:ins w:id="30919" w:author="Philippe Hollanda - Oliveira Trust" w:date="2022-07-19T09:57:00Z"/>
                      <w:rFonts w:ascii="Arial" w:eastAsia="Times New Roman" w:hAnsi="Arial" w:cs="Arial"/>
                      <w:color w:val="000000"/>
                      <w:sz w:val="20"/>
                      <w:szCs w:val="20"/>
                      <w:lang w:eastAsia="pt-BR"/>
                    </w:rPr>
                  </w:pPr>
                  <w:ins w:id="3092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4B39A21" w14:textId="77777777" w:rsidR="0016760B" w:rsidRPr="0016760B" w:rsidRDefault="0016760B" w:rsidP="0016760B">
                  <w:pPr>
                    <w:autoSpaceDE/>
                    <w:autoSpaceDN/>
                    <w:adjustRightInd/>
                    <w:jc w:val="center"/>
                    <w:rPr>
                      <w:ins w:id="30921" w:author="Philippe Hollanda - Oliveira Trust" w:date="2022-07-19T09:57:00Z"/>
                      <w:rFonts w:ascii="Arial" w:eastAsia="Times New Roman" w:hAnsi="Arial" w:cs="Arial"/>
                      <w:color w:val="000000"/>
                      <w:sz w:val="20"/>
                      <w:szCs w:val="20"/>
                      <w:lang w:eastAsia="pt-BR"/>
                    </w:rPr>
                  </w:pPr>
                  <w:ins w:id="30922" w:author="Philippe Hollanda - Oliveira Trust" w:date="2022-07-19T09:57:00Z">
                    <w:r w:rsidRPr="0016760B">
                      <w:rPr>
                        <w:rFonts w:ascii="Arial" w:eastAsia="Times New Roman" w:hAnsi="Arial" w:cs="Arial"/>
                        <w:color w:val="000000"/>
                        <w:sz w:val="20"/>
                        <w:szCs w:val="20"/>
                        <w:lang w:eastAsia="pt-BR"/>
                      </w:rPr>
                      <w:t>22/10/2021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2CC9E5" w14:textId="77777777" w:rsidR="0016760B" w:rsidRPr="0016760B" w:rsidRDefault="0016760B" w:rsidP="0016760B">
                  <w:pPr>
                    <w:autoSpaceDE/>
                    <w:autoSpaceDN/>
                    <w:adjustRightInd/>
                    <w:jc w:val="center"/>
                    <w:rPr>
                      <w:ins w:id="30923" w:author="Philippe Hollanda - Oliveira Trust" w:date="2022-07-19T09:57:00Z"/>
                      <w:rFonts w:ascii="Arial" w:eastAsia="Times New Roman" w:hAnsi="Arial" w:cs="Arial"/>
                      <w:color w:val="000000"/>
                      <w:sz w:val="20"/>
                      <w:szCs w:val="20"/>
                      <w:lang w:eastAsia="pt-BR"/>
                    </w:rPr>
                  </w:pPr>
                  <w:ins w:id="30924" w:author="Philippe Hollanda - Oliveira Trust" w:date="2022-07-19T09:57:00Z">
                    <w:r w:rsidRPr="0016760B">
                      <w:rPr>
                        <w:rFonts w:ascii="Arial" w:eastAsia="Times New Roman" w:hAnsi="Arial" w:cs="Arial"/>
                        <w:color w:val="000000"/>
                        <w:sz w:val="20"/>
                        <w:szCs w:val="20"/>
                        <w:lang w:eastAsia="pt-BR"/>
                      </w:rPr>
                      <w:t>R$ 144,50</w:t>
                    </w:r>
                  </w:ins>
                </w:p>
              </w:tc>
            </w:tr>
            <w:tr w:rsidR="0016760B" w:rsidRPr="0016760B" w14:paraId="19977636" w14:textId="77777777" w:rsidTr="0016760B">
              <w:trPr>
                <w:trHeight w:val="1785"/>
                <w:ins w:id="309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8FB4BA" w14:textId="77777777" w:rsidR="0016760B" w:rsidRPr="0016760B" w:rsidRDefault="0016760B" w:rsidP="0016760B">
                  <w:pPr>
                    <w:autoSpaceDE/>
                    <w:autoSpaceDN/>
                    <w:adjustRightInd/>
                    <w:jc w:val="center"/>
                    <w:rPr>
                      <w:ins w:id="30926" w:author="Philippe Hollanda - Oliveira Trust" w:date="2022-07-19T09:57:00Z"/>
                      <w:rFonts w:ascii="Arial" w:eastAsia="Times New Roman" w:hAnsi="Arial" w:cs="Arial"/>
                      <w:color w:val="000000"/>
                      <w:sz w:val="20"/>
                      <w:szCs w:val="20"/>
                      <w:lang w:eastAsia="pt-BR"/>
                    </w:rPr>
                  </w:pPr>
                  <w:ins w:id="3092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1150162" w14:textId="77777777" w:rsidR="0016760B" w:rsidRPr="0016760B" w:rsidRDefault="0016760B" w:rsidP="0016760B">
                  <w:pPr>
                    <w:autoSpaceDE/>
                    <w:autoSpaceDN/>
                    <w:adjustRightInd/>
                    <w:jc w:val="center"/>
                    <w:rPr>
                      <w:ins w:id="30928" w:author="Philippe Hollanda - Oliveira Trust" w:date="2022-07-19T09:57:00Z"/>
                      <w:rFonts w:ascii="Arial" w:eastAsia="Times New Roman" w:hAnsi="Arial" w:cs="Arial"/>
                      <w:color w:val="000000"/>
                      <w:sz w:val="20"/>
                      <w:szCs w:val="20"/>
                      <w:lang w:eastAsia="pt-BR"/>
                    </w:rPr>
                  </w:pPr>
                  <w:ins w:id="30929" w:author="Philippe Hollanda - Oliveira Trust" w:date="2022-07-19T09:57:00Z">
                    <w:r w:rsidRPr="0016760B">
                      <w:rPr>
                        <w:rFonts w:ascii="Arial" w:eastAsia="Times New Roman" w:hAnsi="Arial" w:cs="Arial"/>
                        <w:color w:val="000000"/>
                        <w:sz w:val="20"/>
                        <w:szCs w:val="20"/>
                        <w:lang w:eastAsia="pt-BR"/>
                      </w:rPr>
                      <w:t>13/10/2021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E3072F" w14:textId="77777777" w:rsidR="0016760B" w:rsidRPr="0016760B" w:rsidRDefault="0016760B" w:rsidP="0016760B">
                  <w:pPr>
                    <w:autoSpaceDE/>
                    <w:autoSpaceDN/>
                    <w:adjustRightInd/>
                    <w:jc w:val="center"/>
                    <w:rPr>
                      <w:ins w:id="30930" w:author="Philippe Hollanda - Oliveira Trust" w:date="2022-07-19T09:57:00Z"/>
                      <w:rFonts w:ascii="Arial" w:eastAsia="Times New Roman" w:hAnsi="Arial" w:cs="Arial"/>
                      <w:color w:val="000000"/>
                      <w:sz w:val="20"/>
                      <w:szCs w:val="20"/>
                      <w:lang w:eastAsia="pt-BR"/>
                    </w:rPr>
                  </w:pPr>
                  <w:ins w:id="30931" w:author="Philippe Hollanda - Oliveira Trust" w:date="2022-07-19T09:57:00Z">
                    <w:r w:rsidRPr="0016760B">
                      <w:rPr>
                        <w:rFonts w:ascii="Arial" w:eastAsia="Times New Roman" w:hAnsi="Arial" w:cs="Arial"/>
                        <w:color w:val="000000"/>
                        <w:sz w:val="20"/>
                        <w:szCs w:val="20"/>
                        <w:lang w:eastAsia="pt-BR"/>
                      </w:rPr>
                      <w:t>R$ 247,00</w:t>
                    </w:r>
                  </w:ins>
                </w:p>
              </w:tc>
            </w:tr>
            <w:tr w:rsidR="0016760B" w:rsidRPr="0016760B" w14:paraId="02047DBD" w14:textId="77777777" w:rsidTr="0016760B">
              <w:trPr>
                <w:trHeight w:val="1785"/>
                <w:ins w:id="309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9EAAD1" w14:textId="77777777" w:rsidR="0016760B" w:rsidRPr="0016760B" w:rsidRDefault="0016760B" w:rsidP="0016760B">
                  <w:pPr>
                    <w:autoSpaceDE/>
                    <w:autoSpaceDN/>
                    <w:adjustRightInd/>
                    <w:jc w:val="center"/>
                    <w:rPr>
                      <w:ins w:id="30933" w:author="Philippe Hollanda - Oliveira Trust" w:date="2022-07-19T09:57:00Z"/>
                      <w:rFonts w:ascii="Arial" w:eastAsia="Times New Roman" w:hAnsi="Arial" w:cs="Arial"/>
                      <w:color w:val="000000"/>
                      <w:sz w:val="20"/>
                      <w:szCs w:val="20"/>
                      <w:lang w:eastAsia="pt-BR"/>
                    </w:rPr>
                  </w:pPr>
                  <w:ins w:id="3093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C0BEC6A" w14:textId="77777777" w:rsidR="0016760B" w:rsidRPr="0016760B" w:rsidRDefault="0016760B" w:rsidP="0016760B">
                  <w:pPr>
                    <w:autoSpaceDE/>
                    <w:autoSpaceDN/>
                    <w:adjustRightInd/>
                    <w:jc w:val="center"/>
                    <w:rPr>
                      <w:ins w:id="30935" w:author="Philippe Hollanda - Oliveira Trust" w:date="2022-07-19T09:57:00Z"/>
                      <w:rFonts w:ascii="Arial" w:eastAsia="Times New Roman" w:hAnsi="Arial" w:cs="Arial"/>
                      <w:color w:val="000000"/>
                      <w:sz w:val="20"/>
                      <w:szCs w:val="20"/>
                      <w:lang w:eastAsia="pt-BR"/>
                    </w:rPr>
                  </w:pPr>
                  <w:ins w:id="30936" w:author="Philippe Hollanda - Oliveira Trust" w:date="2022-07-19T09:57:00Z">
                    <w:r w:rsidRPr="0016760B">
                      <w:rPr>
                        <w:rFonts w:ascii="Arial" w:eastAsia="Times New Roman" w:hAnsi="Arial" w:cs="Arial"/>
                        <w:color w:val="000000"/>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0798C33" w14:textId="77777777" w:rsidR="0016760B" w:rsidRPr="0016760B" w:rsidRDefault="0016760B" w:rsidP="0016760B">
                  <w:pPr>
                    <w:autoSpaceDE/>
                    <w:autoSpaceDN/>
                    <w:adjustRightInd/>
                    <w:jc w:val="center"/>
                    <w:rPr>
                      <w:ins w:id="30937" w:author="Philippe Hollanda - Oliveira Trust" w:date="2022-07-19T09:57:00Z"/>
                      <w:rFonts w:ascii="Arial" w:eastAsia="Times New Roman" w:hAnsi="Arial" w:cs="Arial"/>
                      <w:color w:val="000000"/>
                      <w:sz w:val="20"/>
                      <w:szCs w:val="20"/>
                      <w:lang w:eastAsia="pt-BR"/>
                    </w:rPr>
                  </w:pPr>
                  <w:ins w:id="30938" w:author="Philippe Hollanda - Oliveira Trust" w:date="2022-07-19T09:57:00Z">
                    <w:r w:rsidRPr="0016760B">
                      <w:rPr>
                        <w:rFonts w:ascii="Arial" w:eastAsia="Times New Roman" w:hAnsi="Arial" w:cs="Arial"/>
                        <w:color w:val="000000"/>
                        <w:sz w:val="20"/>
                        <w:szCs w:val="20"/>
                        <w:lang w:eastAsia="pt-BR"/>
                      </w:rPr>
                      <w:t>R$ 370,00</w:t>
                    </w:r>
                  </w:ins>
                </w:p>
              </w:tc>
            </w:tr>
            <w:tr w:rsidR="0016760B" w:rsidRPr="0016760B" w14:paraId="10498CA4" w14:textId="77777777" w:rsidTr="0016760B">
              <w:trPr>
                <w:trHeight w:val="1785"/>
                <w:ins w:id="309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585CDC" w14:textId="77777777" w:rsidR="0016760B" w:rsidRPr="0016760B" w:rsidRDefault="0016760B" w:rsidP="0016760B">
                  <w:pPr>
                    <w:autoSpaceDE/>
                    <w:autoSpaceDN/>
                    <w:adjustRightInd/>
                    <w:jc w:val="center"/>
                    <w:rPr>
                      <w:ins w:id="30940" w:author="Philippe Hollanda - Oliveira Trust" w:date="2022-07-19T09:57:00Z"/>
                      <w:rFonts w:ascii="Arial" w:eastAsia="Times New Roman" w:hAnsi="Arial" w:cs="Arial"/>
                      <w:color w:val="000000"/>
                      <w:sz w:val="20"/>
                      <w:szCs w:val="20"/>
                      <w:lang w:eastAsia="pt-BR"/>
                    </w:rPr>
                  </w:pPr>
                  <w:ins w:id="3094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5EF02F2" w14:textId="77777777" w:rsidR="0016760B" w:rsidRPr="0016760B" w:rsidRDefault="0016760B" w:rsidP="0016760B">
                  <w:pPr>
                    <w:autoSpaceDE/>
                    <w:autoSpaceDN/>
                    <w:adjustRightInd/>
                    <w:jc w:val="center"/>
                    <w:rPr>
                      <w:ins w:id="30942" w:author="Philippe Hollanda - Oliveira Trust" w:date="2022-07-19T09:57:00Z"/>
                      <w:rFonts w:ascii="Arial" w:eastAsia="Times New Roman" w:hAnsi="Arial" w:cs="Arial"/>
                      <w:color w:val="000000"/>
                      <w:sz w:val="20"/>
                      <w:szCs w:val="20"/>
                      <w:lang w:eastAsia="pt-BR"/>
                    </w:rPr>
                  </w:pPr>
                  <w:ins w:id="30943" w:author="Philippe Hollanda - Oliveira Trust" w:date="2022-07-19T09:57:00Z">
                    <w:r w:rsidRPr="0016760B">
                      <w:rPr>
                        <w:rFonts w:ascii="Arial" w:eastAsia="Times New Roman" w:hAnsi="Arial" w:cs="Arial"/>
                        <w:color w:val="000000"/>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50D008" w14:textId="77777777" w:rsidR="0016760B" w:rsidRPr="0016760B" w:rsidRDefault="0016760B" w:rsidP="0016760B">
                  <w:pPr>
                    <w:autoSpaceDE/>
                    <w:autoSpaceDN/>
                    <w:adjustRightInd/>
                    <w:jc w:val="center"/>
                    <w:rPr>
                      <w:ins w:id="30944" w:author="Philippe Hollanda - Oliveira Trust" w:date="2022-07-19T09:57:00Z"/>
                      <w:rFonts w:ascii="Arial" w:eastAsia="Times New Roman" w:hAnsi="Arial" w:cs="Arial"/>
                      <w:color w:val="000000"/>
                      <w:sz w:val="20"/>
                      <w:szCs w:val="20"/>
                      <w:lang w:eastAsia="pt-BR"/>
                    </w:rPr>
                  </w:pPr>
                  <w:ins w:id="30945" w:author="Philippe Hollanda - Oliveira Trust" w:date="2022-07-19T09:57:00Z">
                    <w:r w:rsidRPr="0016760B">
                      <w:rPr>
                        <w:rFonts w:ascii="Arial" w:eastAsia="Times New Roman" w:hAnsi="Arial" w:cs="Arial"/>
                        <w:color w:val="000000"/>
                        <w:sz w:val="20"/>
                        <w:szCs w:val="20"/>
                        <w:lang w:eastAsia="pt-BR"/>
                      </w:rPr>
                      <w:t>R$ 290,00</w:t>
                    </w:r>
                  </w:ins>
                </w:p>
              </w:tc>
            </w:tr>
            <w:tr w:rsidR="0016760B" w:rsidRPr="0016760B" w14:paraId="58CEFF0A" w14:textId="77777777" w:rsidTr="0016760B">
              <w:trPr>
                <w:trHeight w:val="1785"/>
                <w:ins w:id="309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A518DC" w14:textId="77777777" w:rsidR="0016760B" w:rsidRPr="0016760B" w:rsidRDefault="0016760B" w:rsidP="0016760B">
                  <w:pPr>
                    <w:autoSpaceDE/>
                    <w:autoSpaceDN/>
                    <w:adjustRightInd/>
                    <w:jc w:val="center"/>
                    <w:rPr>
                      <w:ins w:id="30947" w:author="Philippe Hollanda - Oliveira Trust" w:date="2022-07-19T09:57:00Z"/>
                      <w:rFonts w:ascii="Arial" w:eastAsia="Times New Roman" w:hAnsi="Arial" w:cs="Arial"/>
                      <w:color w:val="000000"/>
                      <w:sz w:val="20"/>
                      <w:szCs w:val="20"/>
                      <w:lang w:eastAsia="pt-BR"/>
                    </w:rPr>
                  </w:pPr>
                  <w:ins w:id="3094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8B7B35A" w14:textId="77777777" w:rsidR="0016760B" w:rsidRPr="0016760B" w:rsidRDefault="0016760B" w:rsidP="0016760B">
                  <w:pPr>
                    <w:autoSpaceDE/>
                    <w:autoSpaceDN/>
                    <w:adjustRightInd/>
                    <w:jc w:val="center"/>
                    <w:rPr>
                      <w:ins w:id="30949" w:author="Philippe Hollanda - Oliveira Trust" w:date="2022-07-19T09:57:00Z"/>
                      <w:rFonts w:ascii="Arial" w:eastAsia="Times New Roman" w:hAnsi="Arial" w:cs="Arial"/>
                      <w:color w:val="000000"/>
                      <w:sz w:val="20"/>
                      <w:szCs w:val="20"/>
                      <w:lang w:eastAsia="pt-BR"/>
                    </w:rPr>
                  </w:pPr>
                  <w:ins w:id="30950"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6827E4" w14:textId="77777777" w:rsidR="0016760B" w:rsidRPr="0016760B" w:rsidRDefault="0016760B" w:rsidP="0016760B">
                  <w:pPr>
                    <w:autoSpaceDE/>
                    <w:autoSpaceDN/>
                    <w:adjustRightInd/>
                    <w:jc w:val="center"/>
                    <w:rPr>
                      <w:ins w:id="30951" w:author="Philippe Hollanda - Oliveira Trust" w:date="2022-07-19T09:57:00Z"/>
                      <w:rFonts w:ascii="Arial" w:eastAsia="Times New Roman" w:hAnsi="Arial" w:cs="Arial"/>
                      <w:color w:val="000000"/>
                      <w:sz w:val="20"/>
                      <w:szCs w:val="20"/>
                      <w:lang w:eastAsia="pt-BR"/>
                    </w:rPr>
                  </w:pPr>
                  <w:ins w:id="30952"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02C607D4" w14:textId="77777777" w:rsidTr="0016760B">
              <w:trPr>
                <w:trHeight w:val="1785"/>
                <w:ins w:id="309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1AF8BA" w14:textId="77777777" w:rsidR="0016760B" w:rsidRPr="0016760B" w:rsidRDefault="0016760B" w:rsidP="0016760B">
                  <w:pPr>
                    <w:autoSpaceDE/>
                    <w:autoSpaceDN/>
                    <w:adjustRightInd/>
                    <w:jc w:val="center"/>
                    <w:rPr>
                      <w:ins w:id="30954" w:author="Philippe Hollanda - Oliveira Trust" w:date="2022-07-19T09:57:00Z"/>
                      <w:rFonts w:ascii="Arial" w:eastAsia="Times New Roman" w:hAnsi="Arial" w:cs="Arial"/>
                      <w:color w:val="000000"/>
                      <w:sz w:val="20"/>
                      <w:szCs w:val="20"/>
                      <w:lang w:eastAsia="pt-BR"/>
                    </w:rPr>
                  </w:pPr>
                  <w:ins w:id="3095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DC4C618" w14:textId="77777777" w:rsidR="0016760B" w:rsidRPr="0016760B" w:rsidRDefault="0016760B" w:rsidP="0016760B">
                  <w:pPr>
                    <w:autoSpaceDE/>
                    <w:autoSpaceDN/>
                    <w:adjustRightInd/>
                    <w:jc w:val="center"/>
                    <w:rPr>
                      <w:ins w:id="30956" w:author="Philippe Hollanda - Oliveira Trust" w:date="2022-07-19T09:57:00Z"/>
                      <w:rFonts w:ascii="Arial" w:eastAsia="Times New Roman" w:hAnsi="Arial" w:cs="Arial"/>
                      <w:color w:val="000000"/>
                      <w:sz w:val="20"/>
                      <w:szCs w:val="20"/>
                      <w:lang w:eastAsia="pt-BR"/>
                    </w:rPr>
                  </w:pPr>
                  <w:ins w:id="30957"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F06E58" w14:textId="77777777" w:rsidR="0016760B" w:rsidRPr="0016760B" w:rsidRDefault="0016760B" w:rsidP="0016760B">
                  <w:pPr>
                    <w:autoSpaceDE/>
                    <w:autoSpaceDN/>
                    <w:adjustRightInd/>
                    <w:jc w:val="center"/>
                    <w:rPr>
                      <w:ins w:id="30958" w:author="Philippe Hollanda - Oliveira Trust" w:date="2022-07-19T09:57:00Z"/>
                      <w:rFonts w:ascii="Arial" w:eastAsia="Times New Roman" w:hAnsi="Arial" w:cs="Arial"/>
                      <w:color w:val="000000"/>
                      <w:sz w:val="20"/>
                      <w:szCs w:val="20"/>
                      <w:lang w:eastAsia="pt-BR"/>
                    </w:rPr>
                  </w:pPr>
                  <w:ins w:id="30959"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1FF2BE78" w14:textId="77777777" w:rsidTr="0016760B">
              <w:trPr>
                <w:trHeight w:val="1785"/>
                <w:ins w:id="309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270C0A" w14:textId="77777777" w:rsidR="0016760B" w:rsidRPr="0016760B" w:rsidRDefault="0016760B" w:rsidP="0016760B">
                  <w:pPr>
                    <w:autoSpaceDE/>
                    <w:autoSpaceDN/>
                    <w:adjustRightInd/>
                    <w:jc w:val="center"/>
                    <w:rPr>
                      <w:ins w:id="30961" w:author="Philippe Hollanda - Oliveira Trust" w:date="2022-07-19T09:57:00Z"/>
                      <w:rFonts w:ascii="Arial" w:eastAsia="Times New Roman" w:hAnsi="Arial" w:cs="Arial"/>
                      <w:color w:val="000000"/>
                      <w:sz w:val="20"/>
                      <w:szCs w:val="20"/>
                      <w:lang w:eastAsia="pt-BR"/>
                    </w:rPr>
                  </w:pPr>
                  <w:ins w:id="3096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F057BB5" w14:textId="77777777" w:rsidR="0016760B" w:rsidRPr="0016760B" w:rsidRDefault="0016760B" w:rsidP="0016760B">
                  <w:pPr>
                    <w:autoSpaceDE/>
                    <w:autoSpaceDN/>
                    <w:adjustRightInd/>
                    <w:jc w:val="center"/>
                    <w:rPr>
                      <w:ins w:id="30963" w:author="Philippe Hollanda - Oliveira Trust" w:date="2022-07-19T09:57:00Z"/>
                      <w:rFonts w:ascii="Arial" w:eastAsia="Times New Roman" w:hAnsi="Arial" w:cs="Arial"/>
                      <w:color w:val="000000"/>
                      <w:sz w:val="20"/>
                      <w:szCs w:val="20"/>
                      <w:lang w:eastAsia="pt-BR"/>
                    </w:rPr>
                  </w:pPr>
                  <w:ins w:id="30964"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678F57" w14:textId="77777777" w:rsidR="0016760B" w:rsidRPr="0016760B" w:rsidRDefault="0016760B" w:rsidP="0016760B">
                  <w:pPr>
                    <w:autoSpaceDE/>
                    <w:autoSpaceDN/>
                    <w:adjustRightInd/>
                    <w:jc w:val="center"/>
                    <w:rPr>
                      <w:ins w:id="30965" w:author="Philippe Hollanda - Oliveira Trust" w:date="2022-07-19T09:57:00Z"/>
                      <w:rFonts w:ascii="Arial" w:eastAsia="Times New Roman" w:hAnsi="Arial" w:cs="Arial"/>
                      <w:color w:val="000000"/>
                      <w:sz w:val="20"/>
                      <w:szCs w:val="20"/>
                      <w:lang w:eastAsia="pt-BR"/>
                    </w:rPr>
                  </w:pPr>
                  <w:ins w:id="30966"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0CDF74B3" w14:textId="77777777" w:rsidTr="0016760B">
              <w:trPr>
                <w:trHeight w:val="1785"/>
                <w:ins w:id="309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81CE79" w14:textId="77777777" w:rsidR="0016760B" w:rsidRPr="0016760B" w:rsidRDefault="0016760B" w:rsidP="0016760B">
                  <w:pPr>
                    <w:autoSpaceDE/>
                    <w:autoSpaceDN/>
                    <w:adjustRightInd/>
                    <w:jc w:val="center"/>
                    <w:rPr>
                      <w:ins w:id="30968" w:author="Philippe Hollanda - Oliveira Trust" w:date="2022-07-19T09:57:00Z"/>
                      <w:rFonts w:ascii="Arial" w:eastAsia="Times New Roman" w:hAnsi="Arial" w:cs="Arial"/>
                      <w:color w:val="000000"/>
                      <w:sz w:val="20"/>
                      <w:szCs w:val="20"/>
                      <w:lang w:eastAsia="pt-BR"/>
                    </w:rPr>
                  </w:pPr>
                  <w:ins w:id="3096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4DAC7C2" w14:textId="77777777" w:rsidR="0016760B" w:rsidRPr="0016760B" w:rsidRDefault="0016760B" w:rsidP="0016760B">
                  <w:pPr>
                    <w:autoSpaceDE/>
                    <w:autoSpaceDN/>
                    <w:adjustRightInd/>
                    <w:jc w:val="center"/>
                    <w:rPr>
                      <w:ins w:id="30970" w:author="Philippe Hollanda - Oliveira Trust" w:date="2022-07-19T09:57:00Z"/>
                      <w:rFonts w:ascii="Arial" w:eastAsia="Times New Roman" w:hAnsi="Arial" w:cs="Arial"/>
                      <w:color w:val="000000"/>
                      <w:sz w:val="20"/>
                      <w:szCs w:val="20"/>
                      <w:lang w:eastAsia="pt-BR"/>
                    </w:rPr>
                  </w:pPr>
                  <w:ins w:id="30971"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2E221D" w14:textId="77777777" w:rsidR="0016760B" w:rsidRPr="0016760B" w:rsidRDefault="0016760B" w:rsidP="0016760B">
                  <w:pPr>
                    <w:autoSpaceDE/>
                    <w:autoSpaceDN/>
                    <w:adjustRightInd/>
                    <w:jc w:val="center"/>
                    <w:rPr>
                      <w:ins w:id="30972" w:author="Philippe Hollanda - Oliveira Trust" w:date="2022-07-19T09:57:00Z"/>
                      <w:rFonts w:ascii="Arial" w:eastAsia="Times New Roman" w:hAnsi="Arial" w:cs="Arial"/>
                      <w:color w:val="000000"/>
                      <w:sz w:val="20"/>
                      <w:szCs w:val="20"/>
                      <w:lang w:eastAsia="pt-BR"/>
                    </w:rPr>
                  </w:pPr>
                  <w:ins w:id="30973"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21C9906B" w14:textId="77777777" w:rsidTr="0016760B">
              <w:trPr>
                <w:trHeight w:val="1785"/>
                <w:ins w:id="309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8CB969" w14:textId="77777777" w:rsidR="0016760B" w:rsidRPr="0016760B" w:rsidRDefault="0016760B" w:rsidP="0016760B">
                  <w:pPr>
                    <w:autoSpaceDE/>
                    <w:autoSpaceDN/>
                    <w:adjustRightInd/>
                    <w:jc w:val="center"/>
                    <w:rPr>
                      <w:ins w:id="30975" w:author="Philippe Hollanda - Oliveira Trust" w:date="2022-07-19T09:57:00Z"/>
                      <w:rFonts w:ascii="Arial" w:eastAsia="Times New Roman" w:hAnsi="Arial" w:cs="Arial"/>
                      <w:color w:val="000000"/>
                      <w:sz w:val="20"/>
                      <w:szCs w:val="20"/>
                      <w:lang w:eastAsia="pt-BR"/>
                    </w:rPr>
                  </w:pPr>
                  <w:ins w:id="3097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8B1EECC" w14:textId="77777777" w:rsidR="0016760B" w:rsidRPr="0016760B" w:rsidRDefault="0016760B" w:rsidP="0016760B">
                  <w:pPr>
                    <w:autoSpaceDE/>
                    <w:autoSpaceDN/>
                    <w:adjustRightInd/>
                    <w:jc w:val="center"/>
                    <w:rPr>
                      <w:ins w:id="30977" w:author="Philippe Hollanda - Oliveira Trust" w:date="2022-07-19T09:57:00Z"/>
                      <w:rFonts w:ascii="Arial" w:eastAsia="Times New Roman" w:hAnsi="Arial" w:cs="Arial"/>
                      <w:color w:val="000000"/>
                      <w:sz w:val="20"/>
                      <w:szCs w:val="20"/>
                      <w:lang w:eastAsia="pt-BR"/>
                    </w:rPr>
                  </w:pPr>
                  <w:ins w:id="30978"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22F979" w14:textId="77777777" w:rsidR="0016760B" w:rsidRPr="0016760B" w:rsidRDefault="0016760B" w:rsidP="0016760B">
                  <w:pPr>
                    <w:autoSpaceDE/>
                    <w:autoSpaceDN/>
                    <w:adjustRightInd/>
                    <w:jc w:val="center"/>
                    <w:rPr>
                      <w:ins w:id="30979" w:author="Philippe Hollanda - Oliveira Trust" w:date="2022-07-19T09:57:00Z"/>
                      <w:rFonts w:ascii="Arial" w:eastAsia="Times New Roman" w:hAnsi="Arial" w:cs="Arial"/>
                      <w:color w:val="000000"/>
                      <w:sz w:val="20"/>
                      <w:szCs w:val="20"/>
                      <w:lang w:eastAsia="pt-BR"/>
                    </w:rPr>
                  </w:pPr>
                  <w:ins w:id="30980" w:author="Philippe Hollanda - Oliveira Trust" w:date="2022-07-19T09:57:00Z">
                    <w:r w:rsidRPr="0016760B">
                      <w:rPr>
                        <w:rFonts w:ascii="Arial" w:eastAsia="Times New Roman" w:hAnsi="Arial" w:cs="Arial"/>
                        <w:color w:val="000000"/>
                        <w:sz w:val="20"/>
                        <w:szCs w:val="20"/>
                        <w:lang w:eastAsia="pt-BR"/>
                      </w:rPr>
                      <w:t>R$ 1.600,00</w:t>
                    </w:r>
                  </w:ins>
                </w:p>
              </w:tc>
            </w:tr>
            <w:tr w:rsidR="0016760B" w:rsidRPr="0016760B" w14:paraId="4ECE7EF6" w14:textId="77777777" w:rsidTr="0016760B">
              <w:trPr>
                <w:trHeight w:val="1785"/>
                <w:ins w:id="309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B61D35" w14:textId="77777777" w:rsidR="0016760B" w:rsidRPr="0016760B" w:rsidRDefault="0016760B" w:rsidP="0016760B">
                  <w:pPr>
                    <w:autoSpaceDE/>
                    <w:autoSpaceDN/>
                    <w:adjustRightInd/>
                    <w:jc w:val="center"/>
                    <w:rPr>
                      <w:ins w:id="30982" w:author="Philippe Hollanda - Oliveira Trust" w:date="2022-07-19T09:57:00Z"/>
                      <w:rFonts w:ascii="Arial" w:eastAsia="Times New Roman" w:hAnsi="Arial" w:cs="Arial"/>
                      <w:color w:val="000000"/>
                      <w:sz w:val="20"/>
                      <w:szCs w:val="20"/>
                      <w:lang w:eastAsia="pt-BR"/>
                    </w:rPr>
                  </w:pPr>
                  <w:ins w:id="3098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18B46E9" w14:textId="77777777" w:rsidR="0016760B" w:rsidRPr="0016760B" w:rsidRDefault="0016760B" w:rsidP="0016760B">
                  <w:pPr>
                    <w:autoSpaceDE/>
                    <w:autoSpaceDN/>
                    <w:adjustRightInd/>
                    <w:jc w:val="center"/>
                    <w:rPr>
                      <w:ins w:id="30984" w:author="Philippe Hollanda - Oliveira Trust" w:date="2022-07-19T09:57:00Z"/>
                      <w:rFonts w:ascii="Arial" w:eastAsia="Times New Roman" w:hAnsi="Arial" w:cs="Arial"/>
                      <w:color w:val="000000"/>
                      <w:sz w:val="20"/>
                      <w:szCs w:val="20"/>
                      <w:lang w:eastAsia="pt-BR"/>
                    </w:rPr>
                  </w:pPr>
                  <w:ins w:id="30985"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2C0527" w14:textId="77777777" w:rsidR="0016760B" w:rsidRPr="0016760B" w:rsidRDefault="0016760B" w:rsidP="0016760B">
                  <w:pPr>
                    <w:autoSpaceDE/>
                    <w:autoSpaceDN/>
                    <w:adjustRightInd/>
                    <w:jc w:val="center"/>
                    <w:rPr>
                      <w:ins w:id="30986" w:author="Philippe Hollanda - Oliveira Trust" w:date="2022-07-19T09:57:00Z"/>
                      <w:rFonts w:ascii="Arial" w:eastAsia="Times New Roman" w:hAnsi="Arial" w:cs="Arial"/>
                      <w:color w:val="000000"/>
                      <w:sz w:val="20"/>
                      <w:szCs w:val="20"/>
                      <w:lang w:eastAsia="pt-BR"/>
                    </w:rPr>
                  </w:pPr>
                  <w:ins w:id="30987" w:author="Philippe Hollanda - Oliveira Trust" w:date="2022-07-19T09:57:00Z">
                    <w:r w:rsidRPr="0016760B">
                      <w:rPr>
                        <w:rFonts w:ascii="Arial" w:eastAsia="Times New Roman" w:hAnsi="Arial" w:cs="Arial"/>
                        <w:color w:val="000000"/>
                        <w:sz w:val="20"/>
                        <w:szCs w:val="20"/>
                        <w:lang w:eastAsia="pt-BR"/>
                      </w:rPr>
                      <w:t>R$ 240,00</w:t>
                    </w:r>
                  </w:ins>
                </w:p>
              </w:tc>
            </w:tr>
            <w:tr w:rsidR="0016760B" w:rsidRPr="0016760B" w14:paraId="3191926E" w14:textId="77777777" w:rsidTr="0016760B">
              <w:trPr>
                <w:trHeight w:val="1785"/>
                <w:ins w:id="309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E987D8" w14:textId="77777777" w:rsidR="0016760B" w:rsidRPr="0016760B" w:rsidRDefault="0016760B" w:rsidP="0016760B">
                  <w:pPr>
                    <w:autoSpaceDE/>
                    <w:autoSpaceDN/>
                    <w:adjustRightInd/>
                    <w:jc w:val="center"/>
                    <w:rPr>
                      <w:ins w:id="30989" w:author="Philippe Hollanda - Oliveira Trust" w:date="2022-07-19T09:57:00Z"/>
                      <w:rFonts w:ascii="Arial" w:eastAsia="Times New Roman" w:hAnsi="Arial" w:cs="Arial"/>
                      <w:color w:val="000000"/>
                      <w:sz w:val="20"/>
                      <w:szCs w:val="20"/>
                      <w:lang w:eastAsia="pt-BR"/>
                    </w:rPr>
                  </w:pPr>
                  <w:ins w:id="3099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40D5990" w14:textId="77777777" w:rsidR="0016760B" w:rsidRPr="0016760B" w:rsidRDefault="0016760B" w:rsidP="0016760B">
                  <w:pPr>
                    <w:autoSpaceDE/>
                    <w:autoSpaceDN/>
                    <w:adjustRightInd/>
                    <w:jc w:val="center"/>
                    <w:rPr>
                      <w:ins w:id="30991" w:author="Philippe Hollanda - Oliveira Trust" w:date="2022-07-19T09:57:00Z"/>
                      <w:rFonts w:ascii="Arial" w:eastAsia="Times New Roman" w:hAnsi="Arial" w:cs="Arial"/>
                      <w:color w:val="000000"/>
                      <w:sz w:val="20"/>
                      <w:szCs w:val="20"/>
                      <w:lang w:eastAsia="pt-BR"/>
                    </w:rPr>
                  </w:pPr>
                  <w:ins w:id="30992"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31B8F5" w14:textId="77777777" w:rsidR="0016760B" w:rsidRPr="0016760B" w:rsidRDefault="0016760B" w:rsidP="0016760B">
                  <w:pPr>
                    <w:autoSpaceDE/>
                    <w:autoSpaceDN/>
                    <w:adjustRightInd/>
                    <w:jc w:val="center"/>
                    <w:rPr>
                      <w:ins w:id="30993" w:author="Philippe Hollanda - Oliveira Trust" w:date="2022-07-19T09:57:00Z"/>
                      <w:rFonts w:ascii="Arial" w:eastAsia="Times New Roman" w:hAnsi="Arial" w:cs="Arial"/>
                      <w:color w:val="000000"/>
                      <w:sz w:val="20"/>
                      <w:szCs w:val="20"/>
                      <w:lang w:eastAsia="pt-BR"/>
                    </w:rPr>
                  </w:pPr>
                  <w:ins w:id="30994" w:author="Philippe Hollanda - Oliveira Trust" w:date="2022-07-19T09:57:00Z">
                    <w:r w:rsidRPr="0016760B">
                      <w:rPr>
                        <w:rFonts w:ascii="Arial" w:eastAsia="Times New Roman" w:hAnsi="Arial" w:cs="Arial"/>
                        <w:color w:val="000000"/>
                        <w:sz w:val="20"/>
                        <w:szCs w:val="20"/>
                        <w:lang w:eastAsia="pt-BR"/>
                      </w:rPr>
                      <w:t>R$ 90,00</w:t>
                    </w:r>
                  </w:ins>
                </w:p>
              </w:tc>
            </w:tr>
            <w:tr w:rsidR="0016760B" w:rsidRPr="0016760B" w14:paraId="4585593D" w14:textId="77777777" w:rsidTr="0016760B">
              <w:trPr>
                <w:trHeight w:val="1785"/>
                <w:ins w:id="309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AB5084" w14:textId="77777777" w:rsidR="0016760B" w:rsidRPr="0016760B" w:rsidRDefault="0016760B" w:rsidP="0016760B">
                  <w:pPr>
                    <w:autoSpaceDE/>
                    <w:autoSpaceDN/>
                    <w:adjustRightInd/>
                    <w:jc w:val="center"/>
                    <w:rPr>
                      <w:ins w:id="30996" w:author="Philippe Hollanda - Oliveira Trust" w:date="2022-07-19T09:57:00Z"/>
                      <w:rFonts w:ascii="Arial" w:eastAsia="Times New Roman" w:hAnsi="Arial" w:cs="Arial"/>
                      <w:color w:val="000000"/>
                      <w:sz w:val="20"/>
                      <w:szCs w:val="20"/>
                      <w:lang w:eastAsia="pt-BR"/>
                    </w:rPr>
                  </w:pPr>
                  <w:ins w:id="3099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F3CA788" w14:textId="77777777" w:rsidR="0016760B" w:rsidRPr="0016760B" w:rsidRDefault="0016760B" w:rsidP="0016760B">
                  <w:pPr>
                    <w:autoSpaceDE/>
                    <w:autoSpaceDN/>
                    <w:adjustRightInd/>
                    <w:jc w:val="center"/>
                    <w:rPr>
                      <w:ins w:id="30998" w:author="Philippe Hollanda - Oliveira Trust" w:date="2022-07-19T09:57:00Z"/>
                      <w:rFonts w:ascii="Arial" w:eastAsia="Times New Roman" w:hAnsi="Arial" w:cs="Arial"/>
                      <w:color w:val="000000"/>
                      <w:sz w:val="20"/>
                      <w:szCs w:val="20"/>
                      <w:lang w:eastAsia="pt-BR"/>
                    </w:rPr>
                  </w:pPr>
                  <w:ins w:id="30999"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F3BC22" w14:textId="77777777" w:rsidR="0016760B" w:rsidRPr="0016760B" w:rsidRDefault="0016760B" w:rsidP="0016760B">
                  <w:pPr>
                    <w:autoSpaceDE/>
                    <w:autoSpaceDN/>
                    <w:adjustRightInd/>
                    <w:jc w:val="center"/>
                    <w:rPr>
                      <w:ins w:id="31000" w:author="Philippe Hollanda - Oliveira Trust" w:date="2022-07-19T09:57:00Z"/>
                      <w:rFonts w:ascii="Arial" w:eastAsia="Times New Roman" w:hAnsi="Arial" w:cs="Arial"/>
                      <w:color w:val="000000"/>
                      <w:sz w:val="20"/>
                      <w:szCs w:val="20"/>
                      <w:lang w:eastAsia="pt-BR"/>
                    </w:rPr>
                  </w:pPr>
                  <w:ins w:id="31001"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4D917FE9" w14:textId="77777777" w:rsidTr="0016760B">
              <w:trPr>
                <w:trHeight w:val="1785"/>
                <w:ins w:id="310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BD60CA" w14:textId="77777777" w:rsidR="0016760B" w:rsidRPr="0016760B" w:rsidRDefault="0016760B" w:rsidP="0016760B">
                  <w:pPr>
                    <w:autoSpaceDE/>
                    <w:autoSpaceDN/>
                    <w:adjustRightInd/>
                    <w:jc w:val="center"/>
                    <w:rPr>
                      <w:ins w:id="31003" w:author="Philippe Hollanda - Oliveira Trust" w:date="2022-07-19T09:57:00Z"/>
                      <w:rFonts w:ascii="Arial" w:eastAsia="Times New Roman" w:hAnsi="Arial" w:cs="Arial"/>
                      <w:color w:val="000000"/>
                      <w:sz w:val="20"/>
                      <w:szCs w:val="20"/>
                      <w:lang w:eastAsia="pt-BR"/>
                    </w:rPr>
                  </w:pPr>
                  <w:ins w:id="3100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736E0E1" w14:textId="77777777" w:rsidR="0016760B" w:rsidRPr="0016760B" w:rsidRDefault="0016760B" w:rsidP="0016760B">
                  <w:pPr>
                    <w:autoSpaceDE/>
                    <w:autoSpaceDN/>
                    <w:adjustRightInd/>
                    <w:jc w:val="center"/>
                    <w:rPr>
                      <w:ins w:id="31005" w:author="Philippe Hollanda - Oliveira Trust" w:date="2022-07-19T09:57:00Z"/>
                      <w:rFonts w:ascii="Arial" w:eastAsia="Times New Roman" w:hAnsi="Arial" w:cs="Arial"/>
                      <w:color w:val="000000"/>
                      <w:sz w:val="20"/>
                      <w:szCs w:val="20"/>
                      <w:lang w:eastAsia="pt-BR"/>
                    </w:rPr>
                  </w:pPr>
                  <w:ins w:id="31006"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5DD3C1" w14:textId="77777777" w:rsidR="0016760B" w:rsidRPr="0016760B" w:rsidRDefault="0016760B" w:rsidP="0016760B">
                  <w:pPr>
                    <w:autoSpaceDE/>
                    <w:autoSpaceDN/>
                    <w:adjustRightInd/>
                    <w:jc w:val="center"/>
                    <w:rPr>
                      <w:ins w:id="31007" w:author="Philippe Hollanda - Oliveira Trust" w:date="2022-07-19T09:57:00Z"/>
                      <w:rFonts w:ascii="Arial" w:eastAsia="Times New Roman" w:hAnsi="Arial" w:cs="Arial"/>
                      <w:color w:val="000000"/>
                      <w:sz w:val="20"/>
                      <w:szCs w:val="20"/>
                      <w:lang w:eastAsia="pt-BR"/>
                    </w:rPr>
                  </w:pPr>
                  <w:ins w:id="31008" w:author="Philippe Hollanda - Oliveira Trust" w:date="2022-07-19T09:57:00Z">
                    <w:r w:rsidRPr="0016760B">
                      <w:rPr>
                        <w:rFonts w:ascii="Arial" w:eastAsia="Times New Roman" w:hAnsi="Arial" w:cs="Arial"/>
                        <w:color w:val="000000"/>
                        <w:sz w:val="20"/>
                        <w:szCs w:val="20"/>
                        <w:lang w:eastAsia="pt-BR"/>
                      </w:rPr>
                      <w:t>R$ 760,00</w:t>
                    </w:r>
                  </w:ins>
                </w:p>
              </w:tc>
            </w:tr>
            <w:tr w:rsidR="0016760B" w:rsidRPr="0016760B" w14:paraId="7C594641" w14:textId="77777777" w:rsidTr="0016760B">
              <w:trPr>
                <w:trHeight w:val="1785"/>
                <w:ins w:id="310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E4DD97" w14:textId="77777777" w:rsidR="0016760B" w:rsidRPr="0016760B" w:rsidRDefault="0016760B" w:rsidP="0016760B">
                  <w:pPr>
                    <w:autoSpaceDE/>
                    <w:autoSpaceDN/>
                    <w:adjustRightInd/>
                    <w:jc w:val="center"/>
                    <w:rPr>
                      <w:ins w:id="31010" w:author="Philippe Hollanda - Oliveira Trust" w:date="2022-07-19T09:57:00Z"/>
                      <w:rFonts w:ascii="Arial" w:eastAsia="Times New Roman" w:hAnsi="Arial" w:cs="Arial"/>
                      <w:color w:val="000000"/>
                      <w:sz w:val="20"/>
                      <w:szCs w:val="20"/>
                      <w:lang w:eastAsia="pt-BR"/>
                    </w:rPr>
                  </w:pPr>
                  <w:ins w:id="3101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415E2CB" w14:textId="77777777" w:rsidR="0016760B" w:rsidRPr="0016760B" w:rsidRDefault="0016760B" w:rsidP="0016760B">
                  <w:pPr>
                    <w:autoSpaceDE/>
                    <w:autoSpaceDN/>
                    <w:adjustRightInd/>
                    <w:jc w:val="center"/>
                    <w:rPr>
                      <w:ins w:id="31012" w:author="Philippe Hollanda - Oliveira Trust" w:date="2022-07-19T09:57:00Z"/>
                      <w:rFonts w:ascii="Arial" w:eastAsia="Times New Roman" w:hAnsi="Arial" w:cs="Arial"/>
                      <w:color w:val="000000"/>
                      <w:sz w:val="20"/>
                      <w:szCs w:val="20"/>
                      <w:lang w:eastAsia="pt-BR"/>
                    </w:rPr>
                  </w:pPr>
                  <w:ins w:id="31013"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AA3FAA" w14:textId="77777777" w:rsidR="0016760B" w:rsidRPr="0016760B" w:rsidRDefault="0016760B" w:rsidP="0016760B">
                  <w:pPr>
                    <w:autoSpaceDE/>
                    <w:autoSpaceDN/>
                    <w:adjustRightInd/>
                    <w:jc w:val="center"/>
                    <w:rPr>
                      <w:ins w:id="31014" w:author="Philippe Hollanda - Oliveira Trust" w:date="2022-07-19T09:57:00Z"/>
                      <w:rFonts w:ascii="Arial" w:eastAsia="Times New Roman" w:hAnsi="Arial" w:cs="Arial"/>
                      <w:color w:val="000000"/>
                      <w:sz w:val="20"/>
                      <w:szCs w:val="20"/>
                      <w:lang w:eastAsia="pt-BR"/>
                    </w:rPr>
                  </w:pPr>
                  <w:ins w:id="31015" w:author="Philippe Hollanda - Oliveira Trust" w:date="2022-07-19T09:57:00Z">
                    <w:r w:rsidRPr="0016760B">
                      <w:rPr>
                        <w:rFonts w:ascii="Arial" w:eastAsia="Times New Roman" w:hAnsi="Arial" w:cs="Arial"/>
                        <w:color w:val="000000"/>
                        <w:sz w:val="20"/>
                        <w:szCs w:val="20"/>
                        <w:lang w:eastAsia="pt-BR"/>
                      </w:rPr>
                      <w:t>R$ 315,00</w:t>
                    </w:r>
                  </w:ins>
                </w:p>
              </w:tc>
            </w:tr>
            <w:tr w:rsidR="0016760B" w:rsidRPr="0016760B" w14:paraId="5957AE9E" w14:textId="77777777" w:rsidTr="0016760B">
              <w:trPr>
                <w:trHeight w:val="1785"/>
                <w:ins w:id="310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E9223B" w14:textId="77777777" w:rsidR="0016760B" w:rsidRPr="0016760B" w:rsidRDefault="0016760B" w:rsidP="0016760B">
                  <w:pPr>
                    <w:autoSpaceDE/>
                    <w:autoSpaceDN/>
                    <w:adjustRightInd/>
                    <w:jc w:val="center"/>
                    <w:rPr>
                      <w:ins w:id="31017" w:author="Philippe Hollanda - Oliveira Trust" w:date="2022-07-19T09:57:00Z"/>
                      <w:rFonts w:ascii="Arial" w:eastAsia="Times New Roman" w:hAnsi="Arial" w:cs="Arial"/>
                      <w:color w:val="000000"/>
                      <w:sz w:val="20"/>
                      <w:szCs w:val="20"/>
                      <w:lang w:eastAsia="pt-BR"/>
                    </w:rPr>
                  </w:pPr>
                  <w:ins w:id="3101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5D2D33B" w14:textId="77777777" w:rsidR="0016760B" w:rsidRPr="0016760B" w:rsidRDefault="0016760B" w:rsidP="0016760B">
                  <w:pPr>
                    <w:autoSpaceDE/>
                    <w:autoSpaceDN/>
                    <w:adjustRightInd/>
                    <w:jc w:val="center"/>
                    <w:rPr>
                      <w:ins w:id="31019" w:author="Philippe Hollanda - Oliveira Trust" w:date="2022-07-19T09:57:00Z"/>
                      <w:rFonts w:ascii="Arial" w:eastAsia="Times New Roman" w:hAnsi="Arial" w:cs="Arial"/>
                      <w:color w:val="000000"/>
                      <w:sz w:val="20"/>
                      <w:szCs w:val="20"/>
                      <w:lang w:eastAsia="pt-BR"/>
                    </w:rPr>
                  </w:pPr>
                  <w:ins w:id="31020"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FE2ED6" w14:textId="77777777" w:rsidR="0016760B" w:rsidRPr="0016760B" w:rsidRDefault="0016760B" w:rsidP="0016760B">
                  <w:pPr>
                    <w:autoSpaceDE/>
                    <w:autoSpaceDN/>
                    <w:adjustRightInd/>
                    <w:jc w:val="center"/>
                    <w:rPr>
                      <w:ins w:id="31021" w:author="Philippe Hollanda - Oliveira Trust" w:date="2022-07-19T09:57:00Z"/>
                      <w:rFonts w:ascii="Arial" w:eastAsia="Times New Roman" w:hAnsi="Arial" w:cs="Arial"/>
                      <w:color w:val="000000"/>
                      <w:sz w:val="20"/>
                      <w:szCs w:val="20"/>
                      <w:lang w:eastAsia="pt-BR"/>
                    </w:rPr>
                  </w:pPr>
                  <w:ins w:id="31022"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49548E8C" w14:textId="77777777" w:rsidTr="0016760B">
              <w:trPr>
                <w:trHeight w:val="1785"/>
                <w:ins w:id="310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D2CC4D" w14:textId="77777777" w:rsidR="0016760B" w:rsidRPr="0016760B" w:rsidRDefault="0016760B" w:rsidP="0016760B">
                  <w:pPr>
                    <w:autoSpaceDE/>
                    <w:autoSpaceDN/>
                    <w:adjustRightInd/>
                    <w:jc w:val="center"/>
                    <w:rPr>
                      <w:ins w:id="31024" w:author="Philippe Hollanda - Oliveira Trust" w:date="2022-07-19T09:57:00Z"/>
                      <w:rFonts w:ascii="Arial" w:eastAsia="Times New Roman" w:hAnsi="Arial" w:cs="Arial"/>
                      <w:color w:val="000000"/>
                      <w:sz w:val="20"/>
                      <w:szCs w:val="20"/>
                      <w:lang w:eastAsia="pt-BR"/>
                    </w:rPr>
                  </w:pPr>
                  <w:ins w:id="3102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8F464D7" w14:textId="77777777" w:rsidR="0016760B" w:rsidRPr="0016760B" w:rsidRDefault="0016760B" w:rsidP="0016760B">
                  <w:pPr>
                    <w:autoSpaceDE/>
                    <w:autoSpaceDN/>
                    <w:adjustRightInd/>
                    <w:jc w:val="center"/>
                    <w:rPr>
                      <w:ins w:id="31026" w:author="Philippe Hollanda - Oliveira Trust" w:date="2022-07-19T09:57:00Z"/>
                      <w:rFonts w:ascii="Arial" w:eastAsia="Times New Roman" w:hAnsi="Arial" w:cs="Arial"/>
                      <w:color w:val="000000"/>
                      <w:sz w:val="20"/>
                      <w:szCs w:val="20"/>
                      <w:lang w:eastAsia="pt-BR"/>
                    </w:rPr>
                  </w:pPr>
                  <w:ins w:id="31027" w:author="Philippe Hollanda - Oliveira Trust" w:date="2022-07-19T09:57:00Z">
                    <w:r w:rsidRPr="0016760B">
                      <w:rPr>
                        <w:rFonts w:ascii="Arial" w:eastAsia="Times New Roman" w:hAnsi="Arial" w:cs="Arial"/>
                        <w:color w:val="000000"/>
                        <w:sz w:val="20"/>
                        <w:szCs w:val="20"/>
                        <w:lang w:eastAsia="pt-BR"/>
                      </w:rPr>
                      <w:t>29/10/2021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CD4ECA" w14:textId="77777777" w:rsidR="0016760B" w:rsidRPr="0016760B" w:rsidRDefault="0016760B" w:rsidP="0016760B">
                  <w:pPr>
                    <w:autoSpaceDE/>
                    <w:autoSpaceDN/>
                    <w:adjustRightInd/>
                    <w:jc w:val="center"/>
                    <w:rPr>
                      <w:ins w:id="31028" w:author="Philippe Hollanda - Oliveira Trust" w:date="2022-07-19T09:57:00Z"/>
                      <w:rFonts w:ascii="Arial" w:eastAsia="Times New Roman" w:hAnsi="Arial" w:cs="Arial"/>
                      <w:color w:val="000000"/>
                      <w:sz w:val="20"/>
                      <w:szCs w:val="20"/>
                      <w:lang w:eastAsia="pt-BR"/>
                    </w:rPr>
                  </w:pPr>
                  <w:ins w:id="31029"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58BA9C3B" w14:textId="77777777" w:rsidTr="0016760B">
              <w:trPr>
                <w:trHeight w:val="1785"/>
                <w:ins w:id="310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ED71BE" w14:textId="77777777" w:rsidR="0016760B" w:rsidRPr="0016760B" w:rsidRDefault="0016760B" w:rsidP="0016760B">
                  <w:pPr>
                    <w:autoSpaceDE/>
                    <w:autoSpaceDN/>
                    <w:adjustRightInd/>
                    <w:jc w:val="center"/>
                    <w:rPr>
                      <w:ins w:id="31031" w:author="Philippe Hollanda - Oliveira Trust" w:date="2022-07-19T09:57:00Z"/>
                      <w:rFonts w:ascii="Arial" w:eastAsia="Times New Roman" w:hAnsi="Arial" w:cs="Arial"/>
                      <w:color w:val="000000"/>
                      <w:sz w:val="20"/>
                      <w:szCs w:val="20"/>
                      <w:lang w:eastAsia="pt-BR"/>
                    </w:rPr>
                  </w:pPr>
                  <w:ins w:id="31032"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6F315A8A" w14:textId="77777777" w:rsidR="0016760B" w:rsidRPr="0016760B" w:rsidRDefault="0016760B" w:rsidP="0016760B">
                  <w:pPr>
                    <w:autoSpaceDE/>
                    <w:autoSpaceDN/>
                    <w:adjustRightInd/>
                    <w:jc w:val="center"/>
                    <w:rPr>
                      <w:ins w:id="31033" w:author="Philippe Hollanda - Oliveira Trust" w:date="2022-07-19T09:57:00Z"/>
                      <w:rFonts w:ascii="Arial" w:eastAsia="Times New Roman" w:hAnsi="Arial" w:cs="Arial"/>
                      <w:color w:val="000000"/>
                      <w:sz w:val="20"/>
                      <w:szCs w:val="20"/>
                      <w:lang w:eastAsia="pt-BR"/>
                    </w:rPr>
                  </w:pPr>
                  <w:ins w:id="31034" w:author="Philippe Hollanda - Oliveira Trust" w:date="2022-07-19T09:57:00Z">
                    <w:r w:rsidRPr="0016760B">
                      <w:rPr>
                        <w:rFonts w:ascii="Arial" w:eastAsia="Times New Roman" w:hAnsi="Arial" w:cs="Arial"/>
                        <w:color w:val="000000"/>
                        <w:sz w:val="20"/>
                        <w:szCs w:val="20"/>
                        <w:lang w:eastAsia="pt-BR"/>
                      </w:rPr>
                      <w:t>21/10/2021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6B5C23" w14:textId="77777777" w:rsidR="0016760B" w:rsidRPr="0016760B" w:rsidRDefault="0016760B" w:rsidP="0016760B">
                  <w:pPr>
                    <w:autoSpaceDE/>
                    <w:autoSpaceDN/>
                    <w:adjustRightInd/>
                    <w:jc w:val="center"/>
                    <w:rPr>
                      <w:ins w:id="31035" w:author="Philippe Hollanda - Oliveira Trust" w:date="2022-07-19T09:57:00Z"/>
                      <w:rFonts w:ascii="Arial" w:eastAsia="Times New Roman" w:hAnsi="Arial" w:cs="Arial"/>
                      <w:color w:val="000000"/>
                      <w:sz w:val="20"/>
                      <w:szCs w:val="20"/>
                      <w:lang w:eastAsia="pt-BR"/>
                    </w:rPr>
                  </w:pPr>
                  <w:ins w:id="31036" w:author="Philippe Hollanda - Oliveira Trust" w:date="2022-07-19T09:57:00Z">
                    <w:r w:rsidRPr="0016760B">
                      <w:rPr>
                        <w:rFonts w:ascii="Arial" w:eastAsia="Times New Roman" w:hAnsi="Arial" w:cs="Arial"/>
                        <w:color w:val="000000"/>
                        <w:sz w:val="20"/>
                        <w:szCs w:val="20"/>
                        <w:lang w:eastAsia="pt-BR"/>
                      </w:rPr>
                      <w:t>R$ 218,11</w:t>
                    </w:r>
                  </w:ins>
                </w:p>
              </w:tc>
            </w:tr>
            <w:tr w:rsidR="0016760B" w:rsidRPr="0016760B" w14:paraId="7339813A" w14:textId="77777777" w:rsidTr="0016760B">
              <w:trPr>
                <w:trHeight w:val="1785"/>
                <w:ins w:id="310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086465" w14:textId="77777777" w:rsidR="0016760B" w:rsidRPr="0016760B" w:rsidRDefault="0016760B" w:rsidP="0016760B">
                  <w:pPr>
                    <w:autoSpaceDE/>
                    <w:autoSpaceDN/>
                    <w:adjustRightInd/>
                    <w:jc w:val="center"/>
                    <w:rPr>
                      <w:ins w:id="31038" w:author="Philippe Hollanda - Oliveira Trust" w:date="2022-07-19T09:57:00Z"/>
                      <w:rFonts w:ascii="Arial" w:eastAsia="Times New Roman" w:hAnsi="Arial" w:cs="Arial"/>
                      <w:color w:val="000000"/>
                      <w:sz w:val="20"/>
                      <w:szCs w:val="20"/>
                      <w:lang w:eastAsia="pt-BR"/>
                    </w:rPr>
                  </w:pPr>
                  <w:ins w:id="3103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F002BD0" w14:textId="77777777" w:rsidR="0016760B" w:rsidRPr="0016760B" w:rsidRDefault="0016760B" w:rsidP="0016760B">
                  <w:pPr>
                    <w:autoSpaceDE/>
                    <w:autoSpaceDN/>
                    <w:adjustRightInd/>
                    <w:jc w:val="center"/>
                    <w:rPr>
                      <w:ins w:id="31040" w:author="Philippe Hollanda - Oliveira Trust" w:date="2022-07-19T09:57:00Z"/>
                      <w:rFonts w:ascii="Arial" w:eastAsia="Times New Roman" w:hAnsi="Arial" w:cs="Arial"/>
                      <w:color w:val="000000"/>
                      <w:sz w:val="20"/>
                      <w:szCs w:val="20"/>
                      <w:lang w:eastAsia="pt-BR"/>
                    </w:rPr>
                  </w:pPr>
                  <w:ins w:id="31041"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49DC273" w14:textId="77777777" w:rsidR="0016760B" w:rsidRPr="0016760B" w:rsidRDefault="0016760B" w:rsidP="0016760B">
                  <w:pPr>
                    <w:autoSpaceDE/>
                    <w:autoSpaceDN/>
                    <w:adjustRightInd/>
                    <w:jc w:val="center"/>
                    <w:rPr>
                      <w:ins w:id="31042" w:author="Philippe Hollanda - Oliveira Trust" w:date="2022-07-19T09:57:00Z"/>
                      <w:rFonts w:ascii="Arial" w:eastAsia="Times New Roman" w:hAnsi="Arial" w:cs="Arial"/>
                      <w:color w:val="000000"/>
                      <w:sz w:val="20"/>
                      <w:szCs w:val="20"/>
                      <w:lang w:eastAsia="pt-BR"/>
                    </w:rPr>
                  </w:pPr>
                  <w:ins w:id="31043" w:author="Philippe Hollanda - Oliveira Trust" w:date="2022-07-19T09:57:00Z">
                    <w:r w:rsidRPr="0016760B">
                      <w:rPr>
                        <w:rFonts w:ascii="Arial" w:eastAsia="Times New Roman" w:hAnsi="Arial" w:cs="Arial"/>
                        <w:color w:val="000000"/>
                        <w:sz w:val="20"/>
                        <w:szCs w:val="20"/>
                        <w:lang w:eastAsia="pt-BR"/>
                      </w:rPr>
                      <w:t>R$ 10.000,00</w:t>
                    </w:r>
                  </w:ins>
                </w:p>
              </w:tc>
            </w:tr>
            <w:tr w:rsidR="0016760B" w:rsidRPr="0016760B" w14:paraId="51C67C02" w14:textId="77777777" w:rsidTr="0016760B">
              <w:trPr>
                <w:trHeight w:val="1785"/>
                <w:ins w:id="310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1F8AE8" w14:textId="77777777" w:rsidR="0016760B" w:rsidRPr="0016760B" w:rsidRDefault="0016760B" w:rsidP="0016760B">
                  <w:pPr>
                    <w:autoSpaceDE/>
                    <w:autoSpaceDN/>
                    <w:adjustRightInd/>
                    <w:jc w:val="center"/>
                    <w:rPr>
                      <w:ins w:id="31045" w:author="Philippe Hollanda - Oliveira Trust" w:date="2022-07-19T09:57:00Z"/>
                      <w:rFonts w:ascii="Arial" w:eastAsia="Times New Roman" w:hAnsi="Arial" w:cs="Arial"/>
                      <w:color w:val="000000"/>
                      <w:sz w:val="20"/>
                      <w:szCs w:val="20"/>
                      <w:lang w:eastAsia="pt-BR"/>
                    </w:rPr>
                  </w:pPr>
                  <w:ins w:id="31046" w:author="Philippe Hollanda - Oliveira Trust" w:date="2022-07-19T09:57:00Z">
                    <w:r w:rsidRPr="0016760B">
                      <w:rPr>
                        <w:rFonts w:ascii="Arial" w:eastAsia="Times New Roman" w:hAnsi="Arial" w:cs="Arial"/>
                        <w:color w:val="000000"/>
                        <w:sz w:val="20"/>
                        <w:szCs w:val="20"/>
                        <w:lang w:eastAsia="pt-BR"/>
                      </w:rPr>
                      <w:lastRenderedPageBreak/>
                      <w:t>CARPINTARIA E SERRALHERIA</w:t>
                    </w:r>
                  </w:ins>
                </w:p>
              </w:tc>
              <w:tc>
                <w:tcPr>
                  <w:tcW w:w="2324" w:type="dxa"/>
                  <w:tcBorders>
                    <w:top w:val="nil"/>
                    <w:left w:val="nil"/>
                    <w:bottom w:val="single" w:sz="4" w:space="0" w:color="auto"/>
                    <w:right w:val="single" w:sz="4" w:space="0" w:color="auto"/>
                  </w:tcBorders>
                  <w:shd w:val="clear" w:color="auto" w:fill="auto"/>
                  <w:noWrap/>
                  <w:vAlign w:val="center"/>
                  <w:hideMark/>
                </w:tcPr>
                <w:p w14:paraId="55208B12" w14:textId="77777777" w:rsidR="0016760B" w:rsidRPr="0016760B" w:rsidRDefault="0016760B" w:rsidP="0016760B">
                  <w:pPr>
                    <w:autoSpaceDE/>
                    <w:autoSpaceDN/>
                    <w:adjustRightInd/>
                    <w:jc w:val="center"/>
                    <w:rPr>
                      <w:ins w:id="31047" w:author="Philippe Hollanda - Oliveira Trust" w:date="2022-07-19T09:57:00Z"/>
                      <w:rFonts w:ascii="Arial" w:eastAsia="Times New Roman" w:hAnsi="Arial" w:cs="Arial"/>
                      <w:color w:val="000000"/>
                      <w:sz w:val="20"/>
                      <w:szCs w:val="20"/>
                      <w:lang w:eastAsia="pt-BR"/>
                    </w:rPr>
                  </w:pPr>
                  <w:ins w:id="31048"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84127F" w14:textId="77777777" w:rsidR="0016760B" w:rsidRPr="0016760B" w:rsidRDefault="0016760B" w:rsidP="0016760B">
                  <w:pPr>
                    <w:autoSpaceDE/>
                    <w:autoSpaceDN/>
                    <w:adjustRightInd/>
                    <w:jc w:val="center"/>
                    <w:rPr>
                      <w:ins w:id="31049" w:author="Philippe Hollanda - Oliveira Trust" w:date="2022-07-19T09:57:00Z"/>
                      <w:rFonts w:ascii="Arial" w:eastAsia="Times New Roman" w:hAnsi="Arial" w:cs="Arial"/>
                      <w:color w:val="000000"/>
                      <w:sz w:val="20"/>
                      <w:szCs w:val="20"/>
                      <w:lang w:eastAsia="pt-BR"/>
                    </w:rPr>
                  </w:pPr>
                  <w:ins w:id="31050" w:author="Philippe Hollanda - Oliveira Trust" w:date="2022-07-19T09:57:00Z">
                    <w:r w:rsidRPr="0016760B">
                      <w:rPr>
                        <w:rFonts w:ascii="Arial" w:eastAsia="Times New Roman" w:hAnsi="Arial" w:cs="Arial"/>
                        <w:color w:val="000000"/>
                        <w:sz w:val="20"/>
                        <w:szCs w:val="20"/>
                        <w:lang w:eastAsia="pt-BR"/>
                      </w:rPr>
                      <w:t>R$ 2.000,00</w:t>
                    </w:r>
                  </w:ins>
                </w:p>
              </w:tc>
            </w:tr>
            <w:tr w:rsidR="0016760B" w:rsidRPr="0016760B" w14:paraId="2F7814C4" w14:textId="77777777" w:rsidTr="0016760B">
              <w:trPr>
                <w:trHeight w:val="1785"/>
                <w:ins w:id="310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904BD1" w14:textId="77777777" w:rsidR="0016760B" w:rsidRPr="0016760B" w:rsidRDefault="0016760B" w:rsidP="0016760B">
                  <w:pPr>
                    <w:autoSpaceDE/>
                    <w:autoSpaceDN/>
                    <w:adjustRightInd/>
                    <w:jc w:val="center"/>
                    <w:rPr>
                      <w:ins w:id="31052" w:author="Philippe Hollanda - Oliveira Trust" w:date="2022-07-19T09:57:00Z"/>
                      <w:rFonts w:ascii="Arial" w:eastAsia="Times New Roman" w:hAnsi="Arial" w:cs="Arial"/>
                      <w:color w:val="000000"/>
                      <w:sz w:val="20"/>
                      <w:szCs w:val="20"/>
                      <w:lang w:eastAsia="pt-BR"/>
                    </w:rPr>
                  </w:pPr>
                  <w:ins w:id="31053"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28B96AC4" w14:textId="77777777" w:rsidR="0016760B" w:rsidRPr="0016760B" w:rsidRDefault="0016760B" w:rsidP="0016760B">
                  <w:pPr>
                    <w:autoSpaceDE/>
                    <w:autoSpaceDN/>
                    <w:adjustRightInd/>
                    <w:jc w:val="center"/>
                    <w:rPr>
                      <w:ins w:id="31054" w:author="Philippe Hollanda - Oliveira Trust" w:date="2022-07-19T09:57:00Z"/>
                      <w:rFonts w:ascii="Arial" w:eastAsia="Times New Roman" w:hAnsi="Arial" w:cs="Arial"/>
                      <w:color w:val="000000"/>
                      <w:sz w:val="20"/>
                      <w:szCs w:val="20"/>
                      <w:lang w:eastAsia="pt-BR"/>
                    </w:rPr>
                  </w:pPr>
                  <w:ins w:id="31055" w:author="Philippe Hollanda - Oliveira Trust" w:date="2022-07-19T09:57:00Z">
                    <w:r w:rsidRPr="0016760B">
                      <w:rPr>
                        <w:rFonts w:ascii="Arial" w:eastAsia="Times New Roman" w:hAnsi="Arial" w:cs="Arial"/>
                        <w:color w:val="000000"/>
                        <w:sz w:val="20"/>
                        <w:szCs w:val="20"/>
                        <w:lang w:eastAsia="pt-BR"/>
                      </w:rPr>
                      <w:t>20/10/2021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41B2DF" w14:textId="77777777" w:rsidR="0016760B" w:rsidRPr="0016760B" w:rsidRDefault="0016760B" w:rsidP="0016760B">
                  <w:pPr>
                    <w:autoSpaceDE/>
                    <w:autoSpaceDN/>
                    <w:adjustRightInd/>
                    <w:jc w:val="center"/>
                    <w:rPr>
                      <w:ins w:id="31056" w:author="Philippe Hollanda - Oliveira Trust" w:date="2022-07-19T09:57:00Z"/>
                      <w:rFonts w:ascii="Arial" w:eastAsia="Times New Roman" w:hAnsi="Arial" w:cs="Arial"/>
                      <w:color w:val="000000"/>
                      <w:sz w:val="20"/>
                      <w:szCs w:val="20"/>
                      <w:lang w:eastAsia="pt-BR"/>
                    </w:rPr>
                  </w:pPr>
                  <w:ins w:id="31057" w:author="Philippe Hollanda - Oliveira Trust" w:date="2022-07-19T09:57:00Z">
                    <w:r w:rsidRPr="0016760B">
                      <w:rPr>
                        <w:rFonts w:ascii="Arial" w:eastAsia="Times New Roman" w:hAnsi="Arial" w:cs="Arial"/>
                        <w:color w:val="000000"/>
                        <w:sz w:val="20"/>
                        <w:szCs w:val="20"/>
                        <w:lang w:eastAsia="pt-BR"/>
                      </w:rPr>
                      <w:t>R$ 341,88</w:t>
                    </w:r>
                  </w:ins>
                </w:p>
              </w:tc>
            </w:tr>
            <w:tr w:rsidR="0016760B" w:rsidRPr="0016760B" w14:paraId="77CE0596" w14:textId="77777777" w:rsidTr="0016760B">
              <w:trPr>
                <w:trHeight w:val="1785"/>
                <w:ins w:id="310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C17181" w14:textId="77777777" w:rsidR="0016760B" w:rsidRPr="0016760B" w:rsidRDefault="0016760B" w:rsidP="0016760B">
                  <w:pPr>
                    <w:autoSpaceDE/>
                    <w:autoSpaceDN/>
                    <w:adjustRightInd/>
                    <w:jc w:val="center"/>
                    <w:rPr>
                      <w:ins w:id="31059" w:author="Philippe Hollanda - Oliveira Trust" w:date="2022-07-19T09:57:00Z"/>
                      <w:rFonts w:ascii="Arial" w:eastAsia="Times New Roman" w:hAnsi="Arial" w:cs="Arial"/>
                      <w:color w:val="000000"/>
                      <w:sz w:val="20"/>
                      <w:szCs w:val="20"/>
                      <w:lang w:eastAsia="pt-BR"/>
                    </w:rPr>
                  </w:pPr>
                  <w:ins w:id="3106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42C3496" w14:textId="77777777" w:rsidR="0016760B" w:rsidRPr="0016760B" w:rsidRDefault="0016760B" w:rsidP="0016760B">
                  <w:pPr>
                    <w:autoSpaceDE/>
                    <w:autoSpaceDN/>
                    <w:adjustRightInd/>
                    <w:jc w:val="center"/>
                    <w:rPr>
                      <w:ins w:id="31061" w:author="Philippe Hollanda - Oliveira Trust" w:date="2022-07-19T09:57:00Z"/>
                      <w:rFonts w:ascii="Arial" w:eastAsia="Times New Roman" w:hAnsi="Arial" w:cs="Arial"/>
                      <w:color w:val="000000"/>
                      <w:sz w:val="20"/>
                      <w:szCs w:val="20"/>
                      <w:lang w:eastAsia="pt-BR"/>
                    </w:rPr>
                  </w:pPr>
                  <w:ins w:id="31062" w:author="Philippe Hollanda - Oliveira Trust" w:date="2022-07-19T09:57:00Z">
                    <w:r w:rsidRPr="0016760B">
                      <w:rPr>
                        <w:rFonts w:ascii="Arial" w:eastAsia="Times New Roman" w:hAnsi="Arial" w:cs="Arial"/>
                        <w:color w:val="000000"/>
                        <w:sz w:val="20"/>
                        <w:szCs w:val="20"/>
                        <w:lang w:eastAsia="pt-BR"/>
                      </w:rPr>
                      <w:t>18/10/2021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EA2658" w14:textId="77777777" w:rsidR="0016760B" w:rsidRPr="0016760B" w:rsidRDefault="0016760B" w:rsidP="0016760B">
                  <w:pPr>
                    <w:autoSpaceDE/>
                    <w:autoSpaceDN/>
                    <w:adjustRightInd/>
                    <w:jc w:val="center"/>
                    <w:rPr>
                      <w:ins w:id="31063" w:author="Philippe Hollanda - Oliveira Trust" w:date="2022-07-19T09:57:00Z"/>
                      <w:rFonts w:ascii="Arial" w:eastAsia="Times New Roman" w:hAnsi="Arial" w:cs="Arial"/>
                      <w:color w:val="000000"/>
                      <w:sz w:val="20"/>
                      <w:szCs w:val="20"/>
                      <w:lang w:eastAsia="pt-BR"/>
                    </w:rPr>
                  </w:pPr>
                  <w:ins w:id="31064" w:author="Philippe Hollanda - Oliveira Trust" w:date="2022-07-19T09:57:00Z">
                    <w:r w:rsidRPr="0016760B">
                      <w:rPr>
                        <w:rFonts w:ascii="Arial" w:eastAsia="Times New Roman" w:hAnsi="Arial" w:cs="Arial"/>
                        <w:color w:val="000000"/>
                        <w:sz w:val="20"/>
                        <w:szCs w:val="20"/>
                        <w:lang w:eastAsia="pt-BR"/>
                      </w:rPr>
                      <w:t>R$ 980,00</w:t>
                    </w:r>
                  </w:ins>
                </w:p>
              </w:tc>
            </w:tr>
            <w:tr w:rsidR="0016760B" w:rsidRPr="0016760B" w14:paraId="5156D872" w14:textId="77777777" w:rsidTr="0016760B">
              <w:trPr>
                <w:trHeight w:val="1785"/>
                <w:ins w:id="310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B94301" w14:textId="77777777" w:rsidR="0016760B" w:rsidRPr="0016760B" w:rsidRDefault="0016760B" w:rsidP="0016760B">
                  <w:pPr>
                    <w:autoSpaceDE/>
                    <w:autoSpaceDN/>
                    <w:adjustRightInd/>
                    <w:jc w:val="center"/>
                    <w:rPr>
                      <w:ins w:id="31066" w:author="Philippe Hollanda - Oliveira Trust" w:date="2022-07-19T09:57:00Z"/>
                      <w:rFonts w:ascii="Arial" w:eastAsia="Times New Roman" w:hAnsi="Arial" w:cs="Arial"/>
                      <w:color w:val="000000"/>
                      <w:sz w:val="20"/>
                      <w:szCs w:val="20"/>
                      <w:lang w:eastAsia="pt-BR"/>
                    </w:rPr>
                  </w:pPr>
                  <w:ins w:id="31067" w:author="Philippe Hollanda - Oliveira Trust" w:date="2022-07-19T09:57:00Z">
                    <w:r w:rsidRPr="0016760B">
                      <w:rPr>
                        <w:rFonts w:ascii="Arial" w:eastAsia="Times New Roman" w:hAnsi="Arial" w:cs="Arial"/>
                        <w:color w:val="000000"/>
                        <w:sz w:val="20"/>
                        <w:szCs w:val="20"/>
                        <w:lang w:eastAsia="pt-BR"/>
                      </w:rPr>
                      <w:t>SERVIÇO RESTAURAÇÃO, RECONDICIONAMENTO, PINTURA, LAVAGEM, GALVANOPLASTIA DE OBJETOS QUAISQUER</w:t>
                    </w:r>
                  </w:ins>
                </w:p>
              </w:tc>
              <w:tc>
                <w:tcPr>
                  <w:tcW w:w="2324" w:type="dxa"/>
                  <w:tcBorders>
                    <w:top w:val="nil"/>
                    <w:left w:val="nil"/>
                    <w:bottom w:val="single" w:sz="4" w:space="0" w:color="auto"/>
                    <w:right w:val="single" w:sz="4" w:space="0" w:color="auto"/>
                  </w:tcBorders>
                  <w:shd w:val="clear" w:color="auto" w:fill="auto"/>
                  <w:noWrap/>
                  <w:vAlign w:val="center"/>
                  <w:hideMark/>
                </w:tcPr>
                <w:p w14:paraId="1F4C4C6A" w14:textId="77777777" w:rsidR="0016760B" w:rsidRPr="0016760B" w:rsidRDefault="0016760B" w:rsidP="0016760B">
                  <w:pPr>
                    <w:autoSpaceDE/>
                    <w:autoSpaceDN/>
                    <w:adjustRightInd/>
                    <w:jc w:val="center"/>
                    <w:rPr>
                      <w:ins w:id="31068" w:author="Philippe Hollanda - Oliveira Trust" w:date="2022-07-19T09:57:00Z"/>
                      <w:rFonts w:ascii="Arial" w:eastAsia="Times New Roman" w:hAnsi="Arial" w:cs="Arial"/>
                      <w:color w:val="000000"/>
                      <w:sz w:val="20"/>
                      <w:szCs w:val="20"/>
                      <w:lang w:eastAsia="pt-BR"/>
                    </w:rPr>
                  </w:pPr>
                  <w:ins w:id="31069"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1C4A2F" w14:textId="77777777" w:rsidR="0016760B" w:rsidRPr="0016760B" w:rsidRDefault="0016760B" w:rsidP="0016760B">
                  <w:pPr>
                    <w:autoSpaceDE/>
                    <w:autoSpaceDN/>
                    <w:adjustRightInd/>
                    <w:jc w:val="center"/>
                    <w:rPr>
                      <w:ins w:id="31070" w:author="Philippe Hollanda - Oliveira Trust" w:date="2022-07-19T09:57:00Z"/>
                      <w:rFonts w:ascii="Arial" w:eastAsia="Times New Roman" w:hAnsi="Arial" w:cs="Arial"/>
                      <w:color w:val="000000"/>
                      <w:sz w:val="20"/>
                      <w:szCs w:val="20"/>
                      <w:lang w:eastAsia="pt-BR"/>
                    </w:rPr>
                  </w:pPr>
                  <w:ins w:id="31071" w:author="Philippe Hollanda - Oliveira Trust" w:date="2022-07-19T09:57:00Z">
                    <w:r w:rsidRPr="0016760B">
                      <w:rPr>
                        <w:rFonts w:ascii="Arial" w:eastAsia="Times New Roman" w:hAnsi="Arial" w:cs="Arial"/>
                        <w:color w:val="000000"/>
                        <w:sz w:val="20"/>
                        <w:szCs w:val="20"/>
                        <w:lang w:eastAsia="pt-BR"/>
                      </w:rPr>
                      <w:t>R$ 1.100,00</w:t>
                    </w:r>
                  </w:ins>
                </w:p>
              </w:tc>
            </w:tr>
            <w:tr w:rsidR="0016760B" w:rsidRPr="0016760B" w14:paraId="4379B615" w14:textId="77777777" w:rsidTr="0016760B">
              <w:trPr>
                <w:trHeight w:val="1785"/>
                <w:ins w:id="310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BA726C" w14:textId="77777777" w:rsidR="0016760B" w:rsidRPr="0016760B" w:rsidRDefault="0016760B" w:rsidP="0016760B">
                  <w:pPr>
                    <w:autoSpaceDE/>
                    <w:autoSpaceDN/>
                    <w:adjustRightInd/>
                    <w:jc w:val="center"/>
                    <w:rPr>
                      <w:ins w:id="31073" w:author="Philippe Hollanda - Oliveira Trust" w:date="2022-07-19T09:57:00Z"/>
                      <w:rFonts w:ascii="Arial" w:eastAsia="Times New Roman" w:hAnsi="Arial" w:cs="Arial"/>
                      <w:color w:val="000000"/>
                      <w:sz w:val="20"/>
                      <w:szCs w:val="20"/>
                      <w:lang w:eastAsia="pt-BR"/>
                    </w:rPr>
                  </w:pPr>
                  <w:ins w:id="3107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AC44705" w14:textId="77777777" w:rsidR="0016760B" w:rsidRPr="0016760B" w:rsidRDefault="0016760B" w:rsidP="0016760B">
                  <w:pPr>
                    <w:autoSpaceDE/>
                    <w:autoSpaceDN/>
                    <w:adjustRightInd/>
                    <w:jc w:val="center"/>
                    <w:rPr>
                      <w:ins w:id="31075" w:author="Philippe Hollanda - Oliveira Trust" w:date="2022-07-19T09:57:00Z"/>
                      <w:rFonts w:ascii="Arial" w:eastAsia="Times New Roman" w:hAnsi="Arial" w:cs="Arial"/>
                      <w:color w:val="000000"/>
                      <w:sz w:val="20"/>
                      <w:szCs w:val="20"/>
                      <w:lang w:eastAsia="pt-BR"/>
                    </w:rPr>
                  </w:pPr>
                  <w:ins w:id="31076"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E53D9F" w14:textId="77777777" w:rsidR="0016760B" w:rsidRPr="0016760B" w:rsidRDefault="0016760B" w:rsidP="0016760B">
                  <w:pPr>
                    <w:autoSpaceDE/>
                    <w:autoSpaceDN/>
                    <w:adjustRightInd/>
                    <w:jc w:val="center"/>
                    <w:rPr>
                      <w:ins w:id="31077" w:author="Philippe Hollanda - Oliveira Trust" w:date="2022-07-19T09:57:00Z"/>
                      <w:rFonts w:ascii="Arial" w:eastAsia="Times New Roman" w:hAnsi="Arial" w:cs="Arial"/>
                      <w:color w:val="000000"/>
                      <w:sz w:val="20"/>
                      <w:szCs w:val="20"/>
                      <w:lang w:eastAsia="pt-BR"/>
                    </w:rPr>
                  </w:pPr>
                  <w:ins w:id="31078" w:author="Philippe Hollanda - Oliveira Trust" w:date="2022-07-19T09:57:00Z">
                    <w:r w:rsidRPr="0016760B">
                      <w:rPr>
                        <w:rFonts w:ascii="Arial" w:eastAsia="Times New Roman" w:hAnsi="Arial" w:cs="Arial"/>
                        <w:color w:val="000000"/>
                        <w:sz w:val="20"/>
                        <w:szCs w:val="20"/>
                        <w:lang w:eastAsia="pt-BR"/>
                      </w:rPr>
                      <w:t>R$ 2.340,00</w:t>
                    </w:r>
                  </w:ins>
                </w:p>
              </w:tc>
            </w:tr>
            <w:tr w:rsidR="0016760B" w:rsidRPr="0016760B" w14:paraId="0FB75A6F" w14:textId="77777777" w:rsidTr="0016760B">
              <w:trPr>
                <w:trHeight w:val="1785"/>
                <w:ins w:id="310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4B1BBF" w14:textId="77777777" w:rsidR="0016760B" w:rsidRPr="0016760B" w:rsidRDefault="0016760B" w:rsidP="0016760B">
                  <w:pPr>
                    <w:autoSpaceDE/>
                    <w:autoSpaceDN/>
                    <w:adjustRightInd/>
                    <w:jc w:val="center"/>
                    <w:rPr>
                      <w:ins w:id="31080" w:author="Philippe Hollanda - Oliveira Trust" w:date="2022-07-19T09:57:00Z"/>
                      <w:rFonts w:ascii="Arial" w:eastAsia="Times New Roman" w:hAnsi="Arial" w:cs="Arial"/>
                      <w:color w:val="000000"/>
                      <w:sz w:val="20"/>
                      <w:szCs w:val="20"/>
                      <w:lang w:eastAsia="pt-BR"/>
                    </w:rPr>
                  </w:pPr>
                  <w:ins w:id="3108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F74393D" w14:textId="77777777" w:rsidR="0016760B" w:rsidRPr="0016760B" w:rsidRDefault="0016760B" w:rsidP="0016760B">
                  <w:pPr>
                    <w:autoSpaceDE/>
                    <w:autoSpaceDN/>
                    <w:adjustRightInd/>
                    <w:jc w:val="center"/>
                    <w:rPr>
                      <w:ins w:id="31082" w:author="Philippe Hollanda - Oliveira Trust" w:date="2022-07-19T09:57:00Z"/>
                      <w:rFonts w:ascii="Arial" w:eastAsia="Times New Roman" w:hAnsi="Arial" w:cs="Arial"/>
                      <w:color w:val="000000"/>
                      <w:sz w:val="20"/>
                      <w:szCs w:val="20"/>
                      <w:lang w:eastAsia="pt-BR"/>
                    </w:rPr>
                  </w:pPr>
                  <w:ins w:id="31083"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C4C49B" w14:textId="77777777" w:rsidR="0016760B" w:rsidRPr="0016760B" w:rsidRDefault="0016760B" w:rsidP="0016760B">
                  <w:pPr>
                    <w:autoSpaceDE/>
                    <w:autoSpaceDN/>
                    <w:adjustRightInd/>
                    <w:jc w:val="center"/>
                    <w:rPr>
                      <w:ins w:id="31084" w:author="Philippe Hollanda - Oliveira Trust" w:date="2022-07-19T09:57:00Z"/>
                      <w:rFonts w:ascii="Arial" w:eastAsia="Times New Roman" w:hAnsi="Arial" w:cs="Arial"/>
                      <w:color w:val="000000"/>
                      <w:sz w:val="20"/>
                      <w:szCs w:val="20"/>
                      <w:lang w:eastAsia="pt-BR"/>
                    </w:rPr>
                  </w:pPr>
                  <w:ins w:id="31085" w:author="Philippe Hollanda - Oliveira Trust" w:date="2022-07-19T09:57:00Z">
                    <w:r w:rsidRPr="0016760B">
                      <w:rPr>
                        <w:rFonts w:ascii="Arial" w:eastAsia="Times New Roman" w:hAnsi="Arial" w:cs="Arial"/>
                        <w:color w:val="000000"/>
                        <w:sz w:val="20"/>
                        <w:szCs w:val="20"/>
                        <w:lang w:eastAsia="pt-BR"/>
                      </w:rPr>
                      <w:t>R$ 240,00</w:t>
                    </w:r>
                  </w:ins>
                </w:p>
              </w:tc>
            </w:tr>
            <w:tr w:rsidR="0016760B" w:rsidRPr="0016760B" w14:paraId="2C0AC5C2" w14:textId="77777777" w:rsidTr="0016760B">
              <w:trPr>
                <w:trHeight w:val="1785"/>
                <w:ins w:id="310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8150BED" w14:textId="77777777" w:rsidR="0016760B" w:rsidRPr="0016760B" w:rsidRDefault="0016760B" w:rsidP="0016760B">
                  <w:pPr>
                    <w:autoSpaceDE/>
                    <w:autoSpaceDN/>
                    <w:adjustRightInd/>
                    <w:jc w:val="center"/>
                    <w:rPr>
                      <w:ins w:id="31087" w:author="Philippe Hollanda - Oliveira Trust" w:date="2022-07-19T09:57:00Z"/>
                      <w:rFonts w:ascii="Arial" w:eastAsia="Times New Roman" w:hAnsi="Arial" w:cs="Arial"/>
                      <w:color w:val="000000"/>
                      <w:sz w:val="20"/>
                      <w:szCs w:val="20"/>
                      <w:lang w:eastAsia="pt-BR"/>
                    </w:rPr>
                  </w:pPr>
                  <w:ins w:id="3108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A772E09" w14:textId="77777777" w:rsidR="0016760B" w:rsidRPr="0016760B" w:rsidRDefault="0016760B" w:rsidP="0016760B">
                  <w:pPr>
                    <w:autoSpaceDE/>
                    <w:autoSpaceDN/>
                    <w:adjustRightInd/>
                    <w:jc w:val="center"/>
                    <w:rPr>
                      <w:ins w:id="31089" w:author="Philippe Hollanda - Oliveira Trust" w:date="2022-07-19T09:57:00Z"/>
                      <w:rFonts w:ascii="Arial" w:eastAsia="Times New Roman" w:hAnsi="Arial" w:cs="Arial"/>
                      <w:color w:val="000000"/>
                      <w:sz w:val="20"/>
                      <w:szCs w:val="20"/>
                      <w:lang w:eastAsia="pt-BR"/>
                    </w:rPr>
                  </w:pPr>
                  <w:ins w:id="31090"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2DC5D1" w14:textId="77777777" w:rsidR="0016760B" w:rsidRPr="0016760B" w:rsidRDefault="0016760B" w:rsidP="0016760B">
                  <w:pPr>
                    <w:autoSpaceDE/>
                    <w:autoSpaceDN/>
                    <w:adjustRightInd/>
                    <w:jc w:val="center"/>
                    <w:rPr>
                      <w:ins w:id="31091" w:author="Philippe Hollanda - Oliveira Trust" w:date="2022-07-19T09:57:00Z"/>
                      <w:rFonts w:ascii="Arial" w:eastAsia="Times New Roman" w:hAnsi="Arial" w:cs="Arial"/>
                      <w:color w:val="000000"/>
                      <w:sz w:val="20"/>
                      <w:szCs w:val="20"/>
                      <w:lang w:eastAsia="pt-BR"/>
                    </w:rPr>
                  </w:pPr>
                  <w:ins w:id="31092" w:author="Philippe Hollanda - Oliveira Trust" w:date="2022-07-19T09:57:00Z">
                    <w:r w:rsidRPr="0016760B">
                      <w:rPr>
                        <w:rFonts w:ascii="Arial" w:eastAsia="Times New Roman" w:hAnsi="Arial" w:cs="Arial"/>
                        <w:color w:val="000000"/>
                        <w:sz w:val="20"/>
                        <w:szCs w:val="20"/>
                        <w:lang w:eastAsia="pt-BR"/>
                      </w:rPr>
                      <w:t>R$ 40,00</w:t>
                    </w:r>
                  </w:ins>
                </w:p>
              </w:tc>
            </w:tr>
            <w:tr w:rsidR="0016760B" w:rsidRPr="0016760B" w14:paraId="5CF03AFE" w14:textId="77777777" w:rsidTr="0016760B">
              <w:trPr>
                <w:trHeight w:val="1785"/>
                <w:ins w:id="310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516D5B" w14:textId="77777777" w:rsidR="0016760B" w:rsidRPr="0016760B" w:rsidRDefault="0016760B" w:rsidP="0016760B">
                  <w:pPr>
                    <w:autoSpaceDE/>
                    <w:autoSpaceDN/>
                    <w:adjustRightInd/>
                    <w:jc w:val="center"/>
                    <w:rPr>
                      <w:ins w:id="31094" w:author="Philippe Hollanda - Oliveira Trust" w:date="2022-07-19T09:57:00Z"/>
                      <w:rFonts w:ascii="Arial" w:eastAsia="Times New Roman" w:hAnsi="Arial" w:cs="Arial"/>
                      <w:color w:val="000000"/>
                      <w:sz w:val="20"/>
                      <w:szCs w:val="20"/>
                      <w:lang w:eastAsia="pt-BR"/>
                    </w:rPr>
                  </w:pPr>
                  <w:ins w:id="3109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2DD19A5" w14:textId="77777777" w:rsidR="0016760B" w:rsidRPr="0016760B" w:rsidRDefault="0016760B" w:rsidP="0016760B">
                  <w:pPr>
                    <w:autoSpaceDE/>
                    <w:autoSpaceDN/>
                    <w:adjustRightInd/>
                    <w:jc w:val="center"/>
                    <w:rPr>
                      <w:ins w:id="31096" w:author="Philippe Hollanda - Oliveira Trust" w:date="2022-07-19T09:57:00Z"/>
                      <w:rFonts w:ascii="Arial" w:eastAsia="Times New Roman" w:hAnsi="Arial" w:cs="Arial"/>
                      <w:color w:val="000000"/>
                      <w:sz w:val="20"/>
                      <w:szCs w:val="20"/>
                      <w:lang w:eastAsia="pt-BR"/>
                    </w:rPr>
                  </w:pPr>
                  <w:ins w:id="31097"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2DA3C2" w14:textId="77777777" w:rsidR="0016760B" w:rsidRPr="0016760B" w:rsidRDefault="0016760B" w:rsidP="0016760B">
                  <w:pPr>
                    <w:autoSpaceDE/>
                    <w:autoSpaceDN/>
                    <w:adjustRightInd/>
                    <w:jc w:val="center"/>
                    <w:rPr>
                      <w:ins w:id="31098" w:author="Philippe Hollanda - Oliveira Trust" w:date="2022-07-19T09:57:00Z"/>
                      <w:rFonts w:ascii="Arial" w:eastAsia="Times New Roman" w:hAnsi="Arial" w:cs="Arial"/>
                      <w:color w:val="000000"/>
                      <w:sz w:val="20"/>
                      <w:szCs w:val="20"/>
                      <w:lang w:eastAsia="pt-BR"/>
                    </w:rPr>
                  </w:pPr>
                  <w:ins w:id="31099"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77C0936D" w14:textId="77777777" w:rsidTr="0016760B">
              <w:trPr>
                <w:trHeight w:val="1785"/>
                <w:ins w:id="311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14033C" w14:textId="77777777" w:rsidR="0016760B" w:rsidRPr="0016760B" w:rsidRDefault="0016760B" w:rsidP="0016760B">
                  <w:pPr>
                    <w:autoSpaceDE/>
                    <w:autoSpaceDN/>
                    <w:adjustRightInd/>
                    <w:jc w:val="center"/>
                    <w:rPr>
                      <w:ins w:id="31101" w:author="Philippe Hollanda - Oliveira Trust" w:date="2022-07-19T09:57:00Z"/>
                      <w:rFonts w:ascii="Arial" w:eastAsia="Times New Roman" w:hAnsi="Arial" w:cs="Arial"/>
                      <w:color w:val="000000"/>
                      <w:sz w:val="20"/>
                      <w:szCs w:val="20"/>
                      <w:lang w:eastAsia="pt-BR"/>
                    </w:rPr>
                  </w:pPr>
                  <w:ins w:id="3110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5CCC9EC" w14:textId="77777777" w:rsidR="0016760B" w:rsidRPr="0016760B" w:rsidRDefault="0016760B" w:rsidP="0016760B">
                  <w:pPr>
                    <w:autoSpaceDE/>
                    <w:autoSpaceDN/>
                    <w:adjustRightInd/>
                    <w:jc w:val="center"/>
                    <w:rPr>
                      <w:ins w:id="31103" w:author="Philippe Hollanda - Oliveira Trust" w:date="2022-07-19T09:57:00Z"/>
                      <w:rFonts w:ascii="Arial" w:eastAsia="Times New Roman" w:hAnsi="Arial" w:cs="Arial"/>
                      <w:color w:val="000000"/>
                      <w:sz w:val="20"/>
                      <w:szCs w:val="20"/>
                      <w:lang w:eastAsia="pt-BR"/>
                    </w:rPr>
                  </w:pPr>
                  <w:ins w:id="31104"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6B3442" w14:textId="77777777" w:rsidR="0016760B" w:rsidRPr="0016760B" w:rsidRDefault="0016760B" w:rsidP="0016760B">
                  <w:pPr>
                    <w:autoSpaceDE/>
                    <w:autoSpaceDN/>
                    <w:adjustRightInd/>
                    <w:jc w:val="center"/>
                    <w:rPr>
                      <w:ins w:id="31105" w:author="Philippe Hollanda - Oliveira Trust" w:date="2022-07-19T09:57:00Z"/>
                      <w:rFonts w:ascii="Arial" w:eastAsia="Times New Roman" w:hAnsi="Arial" w:cs="Arial"/>
                      <w:color w:val="000000"/>
                      <w:sz w:val="20"/>
                      <w:szCs w:val="20"/>
                      <w:lang w:eastAsia="pt-BR"/>
                    </w:rPr>
                  </w:pPr>
                  <w:ins w:id="31106" w:author="Philippe Hollanda - Oliveira Trust" w:date="2022-07-19T09:57:00Z">
                    <w:r w:rsidRPr="0016760B">
                      <w:rPr>
                        <w:rFonts w:ascii="Arial" w:eastAsia="Times New Roman" w:hAnsi="Arial" w:cs="Arial"/>
                        <w:color w:val="000000"/>
                        <w:sz w:val="20"/>
                        <w:szCs w:val="20"/>
                        <w:lang w:eastAsia="pt-BR"/>
                      </w:rPr>
                      <w:t>R$ 385,00</w:t>
                    </w:r>
                  </w:ins>
                </w:p>
              </w:tc>
            </w:tr>
            <w:tr w:rsidR="0016760B" w:rsidRPr="0016760B" w14:paraId="043ECE44" w14:textId="77777777" w:rsidTr="0016760B">
              <w:trPr>
                <w:trHeight w:val="1785"/>
                <w:ins w:id="311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E4B96E" w14:textId="77777777" w:rsidR="0016760B" w:rsidRPr="0016760B" w:rsidRDefault="0016760B" w:rsidP="0016760B">
                  <w:pPr>
                    <w:autoSpaceDE/>
                    <w:autoSpaceDN/>
                    <w:adjustRightInd/>
                    <w:jc w:val="center"/>
                    <w:rPr>
                      <w:ins w:id="31108" w:author="Philippe Hollanda - Oliveira Trust" w:date="2022-07-19T09:57:00Z"/>
                      <w:rFonts w:ascii="Arial" w:eastAsia="Times New Roman" w:hAnsi="Arial" w:cs="Arial"/>
                      <w:color w:val="000000"/>
                      <w:sz w:val="20"/>
                      <w:szCs w:val="20"/>
                      <w:lang w:eastAsia="pt-BR"/>
                    </w:rPr>
                  </w:pPr>
                  <w:ins w:id="3110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EAA7C1E" w14:textId="77777777" w:rsidR="0016760B" w:rsidRPr="0016760B" w:rsidRDefault="0016760B" w:rsidP="0016760B">
                  <w:pPr>
                    <w:autoSpaceDE/>
                    <w:autoSpaceDN/>
                    <w:adjustRightInd/>
                    <w:jc w:val="center"/>
                    <w:rPr>
                      <w:ins w:id="31110" w:author="Philippe Hollanda - Oliveira Trust" w:date="2022-07-19T09:57:00Z"/>
                      <w:rFonts w:ascii="Arial" w:eastAsia="Times New Roman" w:hAnsi="Arial" w:cs="Arial"/>
                      <w:color w:val="000000"/>
                      <w:sz w:val="20"/>
                      <w:szCs w:val="20"/>
                      <w:lang w:eastAsia="pt-BR"/>
                    </w:rPr>
                  </w:pPr>
                  <w:ins w:id="31111"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68457E" w14:textId="77777777" w:rsidR="0016760B" w:rsidRPr="0016760B" w:rsidRDefault="0016760B" w:rsidP="0016760B">
                  <w:pPr>
                    <w:autoSpaceDE/>
                    <w:autoSpaceDN/>
                    <w:adjustRightInd/>
                    <w:jc w:val="center"/>
                    <w:rPr>
                      <w:ins w:id="31112" w:author="Philippe Hollanda - Oliveira Trust" w:date="2022-07-19T09:57:00Z"/>
                      <w:rFonts w:ascii="Arial" w:eastAsia="Times New Roman" w:hAnsi="Arial" w:cs="Arial"/>
                      <w:color w:val="000000"/>
                      <w:sz w:val="20"/>
                      <w:szCs w:val="20"/>
                      <w:lang w:eastAsia="pt-BR"/>
                    </w:rPr>
                  </w:pPr>
                  <w:ins w:id="31113" w:author="Philippe Hollanda - Oliveira Trust" w:date="2022-07-19T09:57:00Z">
                    <w:r w:rsidRPr="0016760B">
                      <w:rPr>
                        <w:rFonts w:ascii="Arial" w:eastAsia="Times New Roman" w:hAnsi="Arial" w:cs="Arial"/>
                        <w:color w:val="000000"/>
                        <w:sz w:val="20"/>
                        <w:szCs w:val="20"/>
                        <w:lang w:eastAsia="pt-BR"/>
                      </w:rPr>
                      <w:t>R$ 315,00</w:t>
                    </w:r>
                  </w:ins>
                </w:p>
              </w:tc>
            </w:tr>
            <w:tr w:rsidR="0016760B" w:rsidRPr="0016760B" w14:paraId="07E1E7DE" w14:textId="77777777" w:rsidTr="0016760B">
              <w:trPr>
                <w:trHeight w:val="1785"/>
                <w:ins w:id="311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87BB1DC" w14:textId="77777777" w:rsidR="0016760B" w:rsidRPr="0016760B" w:rsidRDefault="0016760B" w:rsidP="0016760B">
                  <w:pPr>
                    <w:autoSpaceDE/>
                    <w:autoSpaceDN/>
                    <w:adjustRightInd/>
                    <w:jc w:val="center"/>
                    <w:rPr>
                      <w:ins w:id="31115" w:author="Philippe Hollanda - Oliveira Trust" w:date="2022-07-19T09:57:00Z"/>
                      <w:rFonts w:ascii="Arial" w:eastAsia="Times New Roman" w:hAnsi="Arial" w:cs="Arial"/>
                      <w:color w:val="000000"/>
                      <w:sz w:val="20"/>
                      <w:szCs w:val="20"/>
                      <w:lang w:eastAsia="pt-BR"/>
                    </w:rPr>
                  </w:pPr>
                  <w:ins w:id="3111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C6336BD" w14:textId="77777777" w:rsidR="0016760B" w:rsidRPr="0016760B" w:rsidRDefault="0016760B" w:rsidP="0016760B">
                  <w:pPr>
                    <w:autoSpaceDE/>
                    <w:autoSpaceDN/>
                    <w:adjustRightInd/>
                    <w:jc w:val="center"/>
                    <w:rPr>
                      <w:ins w:id="31117" w:author="Philippe Hollanda - Oliveira Trust" w:date="2022-07-19T09:57:00Z"/>
                      <w:rFonts w:ascii="Arial" w:eastAsia="Times New Roman" w:hAnsi="Arial" w:cs="Arial"/>
                      <w:color w:val="000000"/>
                      <w:sz w:val="20"/>
                      <w:szCs w:val="20"/>
                      <w:lang w:eastAsia="pt-BR"/>
                    </w:rPr>
                  </w:pPr>
                  <w:ins w:id="31118"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37C734" w14:textId="77777777" w:rsidR="0016760B" w:rsidRPr="0016760B" w:rsidRDefault="0016760B" w:rsidP="0016760B">
                  <w:pPr>
                    <w:autoSpaceDE/>
                    <w:autoSpaceDN/>
                    <w:adjustRightInd/>
                    <w:jc w:val="center"/>
                    <w:rPr>
                      <w:ins w:id="31119" w:author="Philippe Hollanda - Oliveira Trust" w:date="2022-07-19T09:57:00Z"/>
                      <w:rFonts w:ascii="Arial" w:eastAsia="Times New Roman" w:hAnsi="Arial" w:cs="Arial"/>
                      <w:color w:val="000000"/>
                      <w:sz w:val="20"/>
                      <w:szCs w:val="20"/>
                      <w:lang w:eastAsia="pt-BR"/>
                    </w:rPr>
                  </w:pPr>
                  <w:ins w:id="31120" w:author="Philippe Hollanda - Oliveira Trust" w:date="2022-07-19T09:57:00Z">
                    <w:r w:rsidRPr="0016760B">
                      <w:rPr>
                        <w:rFonts w:ascii="Arial" w:eastAsia="Times New Roman" w:hAnsi="Arial" w:cs="Arial"/>
                        <w:color w:val="000000"/>
                        <w:sz w:val="20"/>
                        <w:szCs w:val="20"/>
                        <w:lang w:eastAsia="pt-BR"/>
                      </w:rPr>
                      <w:t>R$ 180,00</w:t>
                    </w:r>
                  </w:ins>
                </w:p>
              </w:tc>
            </w:tr>
            <w:tr w:rsidR="0016760B" w:rsidRPr="0016760B" w14:paraId="1C24F920" w14:textId="77777777" w:rsidTr="0016760B">
              <w:trPr>
                <w:trHeight w:val="1785"/>
                <w:ins w:id="311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88D830" w14:textId="77777777" w:rsidR="0016760B" w:rsidRPr="0016760B" w:rsidRDefault="0016760B" w:rsidP="0016760B">
                  <w:pPr>
                    <w:autoSpaceDE/>
                    <w:autoSpaceDN/>
                    <w:adjustRightInd/>
                    <w:jc w:val="center"/>
                    <w:rPr>
                      <w:ins w:id="31122" w:author="Philippe Hollanda - Oliveira Trust" w:date="2022-07-19T09:57:00Z"/>
                      <w:rFonts w:ascii="Arial" w:eastAsia="Times New Roman" w:hAnsi="Arial" w:cs="Arial"/>
                      <w:color w:val="000000"/>
                      <w:sz w:val="20"/>
                      <w:szCs w:val="20"/>
                      <w:lang w:eastAsia="pt-BR"/>
                    </w:rPr>
                  </w:pPr>
                  <w:ins w:id="3112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CDA672E" w14:textId="77777777" w:rsidR="0016760B" w:rsidRPr="0016760B" w:rsidRDefault="0016760B" w:rsidP="0016760B">
                  <w:pPr>
                    <w:autoSpaceDE/>
                    <w:autoSpaceDN/>
                    <w:adjustRightInd/>
                    <w:jc w:val="center"/>
                    <w:rPr>
                      <w:ins w:id="31124" w:author="Philippe Hollanda - Oliveira Trust" w:date="2022-07-19T09:57:00Z"/>
                      <w:rFonts w:ascii="Arial" w:eastAsia="Times New Roman" w:hAnsi="Arial" w:cs="Arial"/>
                      <w:color w:val="000000"/>
                      <w:sz w:val="20"/>
                      <w:szCs w:val="20"/>
                      <w:lang w:eastAsia="pt-BR"/>
                    </w:rPr>
                  </w:pPr>
                  <w:ins w:id="31125"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B51CF8" w14:textId="77777777" w:rsidR="0016760B" w:rsidRPr="0016760B" w:rsidRDefault="0016760B" w:rsidP="0016760B">
                  <w:pPr>
                    <w:autoSpaceDE/>
                    <w:autoSpaceDN/>
                    <w:adjustRightInd/>
                    <w:jc w:val="center"/>
                    <w:rPr>
                      <w:ins w:id="31126" w:author="Philippe Hollanda - Oliveira Trust" w:date="2022-07-19T09:57:00Z"/>
                      <w:rFonts w:ascii="Arial" w:eastAsia="Times New Roman" w:hAnsi="Arial" w:cs="Arial"/>
                      <w:color w:val="000000"/>
                      <w:sz w:val="20"/>
                      <w:szCs w:val="20"/>
                      <w:lang w:eastAsia="pt-BR"/>
                    </w:rPr>
                  </w:pPr>
                  <w:ins w:id="31127"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3C349FC5" w14:textId="77777777" w:rsidTr="0016760B">
              <w:trPr>
                <w:trHeight w:val="1785"/>
                <w:ins w:id="311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760419" w14:textId="77777777" w:rsidR="0016760B" w:rsidRPr="0016760B" w:rsidRDefault="0016760B" w:rsidP="0016760B">
                  <w:pPr>
                    <w:autoSpaceDE/>
                    <w:autoSpaceDN/>
                    <w:adjustRightInd/>
                    <w:jc w:val="center"/>
                    <w:rPr>
                      <w:ins w:id="31129" w:author="Philippe Hollanda - Oliveira Trust" w:date="2022-07-19T09:57:00Z"/>
                      <w:rFonts w:ascii="Arial" w:eastAsia="Times New Roman" w:hAnsi="Arial" w:cs="Arial"/>
                      <w:color w:val="000000"/>
                      <w:sz w:val="20"/>
                      <w:szCs w:val="20"/>
                      <w:lang w:eastAsia="pt-BR"/>
                    </w:rPr>
                  </w:pPr>
                  <w:ins w:id="3113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7882683" w14:textId="77777777" w:rsidR="0016760B" w:rsidRPr="0016760B" w:rsidRDefault="0016760B" w:rsidP="0016760B">
                  <w:pPr>
                    <w:autoSpaceDE/>
                    <w:autoSpaceDN/>
                    <w:adjustRightInd/>
                    <w:jc w:val="center"/>
                    <w:rPr>
                      <w:ins w:id="31131" w:author="Philippe Hollanda - Oliveira Trust" w:date="2022-07-19T09:57:00Z"/>
                      <w:rFonts w:ascii="Arial" w:eastAsia="Times New Roman" w:hAnsi="Arial" w:cs="Arial"/>
                      <w:color w:val="000000"/>
                      <w:sz w:val="20"/>
                      <w:szCs w:val="20"/>
                      <w:lang w:eastAsia="pt-BR"/>
                    </w:rPr>
                  </w:pPr>
                  <w:ins w:id="31132"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3A2F47" w14:textId="77777777" w:rsidR="0016760B" w:rsidRPr="0016760B" w:rsidRDefault="0016760B" w:rsidP="0016760B">
                  <w:pPr>
                    <w:autoSpaceDE/>
                    <w:autoSpaceDN/>
                    <w:adjustRightInd/>
                    <w:jc w:val="center"/>
                    <w:rPr>
                      <w:ins w:id="31133" w:author="Philippe Hollanda - Oliveira Trust" w:date="2022-07-19T09:57:00Z"/>
                      <w:rFonts w:ascii="Arial" w:eastAsia="Times New Roman" w:hAnsi="Arial" w:cs="Arial"/>
                      <w:color w:val="000000"/>
                      <w:sz w:val="20"/>
                      <w:szCs w:val="20"/>
                      <w:lang w:eastAsia="pt-BR"/>
                    </w:rPr>
                  </w:pPr>
                  <w:ins w:id="31134"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40E5D1B2" w14:textId="77777777" w:rsidTr="0016760B">
              <w:trPr>
                <w:trHeight w:val="1785"/>
                <w:ins w:id="311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E20E79" w14:textId="77777777" w:rsidR="0016760B" w:rsidRPr="0016760B" w:rsidRDefault="0016760B" w:rsidP="0016760B">
                  <w:pPr>
                    <w:autoSpaceDE/>
                    <w:autoSpaceDN/>
                    <w:adjustRightInd/>
                    <w:jc w:val="center"/>
                    <w:rPr>
                      <w:ins w:id="31136" w:author="Philippe Hollanda - Oliveira Trust" w:date="2022-07-19T09:57:00Z"/>
                      <w:rFonts w:ascii="Arial" w:eastAsia="Times New Roman" w:hAnsi="Arial" w:cs="Arial"/>
                      <w:color w:val="000000"/>
                      <w:sz w:val="20"/>
                      <w:szCs w:val="20"/>
                      <w:lang w:eastAsia="pt-BR"/>
                    </w:rPr>
                  </w:pPr>
                  <w:ins w:id="3113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05223DC" w14:textId="77777777" w:rsidR="0016760B" w:rsidRPr="0016760B" w:rsidRDefault="0016760B" w:rsidP="0016760B">
                  <w:pPr>
                    <w:autoSpaceDE/>
                    <w:autoSpaceDN/>
                    <w:adjustRightInd/>
                    <w:jc w:val="center"/>
                    <w:rPr>
                      <w:ins w:id="31138" w:author="Philippe Hollanda - Oliveira Trust" w:date="2022-07-19T09:57:00Z"/>
                      <w:rFonts w:ascii="Arial" w:eastAsia="Times New Roman" w:hAnsi="Arial" w:cs="Arial"/>
                      <w:color w:val="000000"/>
                      <w:sz w:val="20"/>
                      <w:szCs w:val="20"/>
                      <w:lang w:eastAsia="pt-BR"/>
                    </w:rPr>
                  </w:pPr>
                  <w:ins w:id="31139"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36519D" w14:textId="77777777" w:rsidR="0016760B" w:rsidRPr="0016760B" w:rsidRDefault="0016760B" w:rsidP="0016760B">
                  <w:pPr>
                    <w:autoSpaceDE/>
                    <w:autoSpaceDN/>
                    <w:adjustRightInd/>
                    <w:jc w:val="center"/>
                    <w:rPr>
                      <w:ins w:id="31140" w:author="Philippe Hollanda - Oliveira Trust" w:date="2022-07-19T09:57:00Z"/>
                      <w:rFonts w:ascii="Arial" w:eastAsia="Times New Roman" w:hAnsi="Arial" w:cs="Arial"/>
                      <w:color w:val="000000"/>
                      <w:sz w:val="20"/>
                      <w:szCs w:val="20"/>
                      <w:lang w:eastAsia="pt-BR"/>
                    </w:rPr>
                  </w:pPr>
                  <w:ins w:id="31141"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090D9154" w14:textId="77777777" w:rsidTr="0016760B">
              <w:trPr>
                <w:trHeight w:val="1785"/>
                <w:ins w:id="311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AA83D6" w14:textId="77777777" w:rsidR="0016760B" w:rsidRPr="0016760B" w:rsidRDefault="0016760B" w:rsidP="0016760B">
                  <w:pPr>
                    <w:autoSpaceDE/>
                    <w:autoSpaceDN/>
                    <w:adjustRightInd/>
                    <w:jc w:val="center"/>
                    <w:rPr>
                      <w:ins w:id="31143" w:author="Philippe Hollanda - Oliveira Trust" w:date="2022-07-19T09:57:00Z"/>
                      <w:rFonts w:ascii="Arial" w:eastAsia="Times New Roman" w:hAnsi="Arial" w:cs="Arial"/>
                      <w:color w:val="000000"/>
                      <w:sz w:val="20"/>
                      <w:szCs w:val="20"/>
                      <w:lang w:eastAsia="pt-BR"/>
                    </w:rPr>
                  </w:pPr>
                  <w:ins w:id="3114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7909157" w14:textId="77777777" w:rsidR="0016760B" w:rsidRPr="0016760B" w:rsidRDefault="0016760B" w:rsidP="0016760B">
                  <w:pPr>
                    <w:autoSpaceDE/>
                    <w:autoSpaceDN/>
                    <w:adjustRightInd/>
                    <w:jc w:val="center"/>
                    <w:rPr>
                      <w:ins w:id="31145" w:author="Philippe Hollanda - Oliveira Trust" w:date="2022-07-19T09:57:00Z"/>
                      <w:rFonts w:ascii="Arial" w:eastAsia="Times New Roman" w:hAnsi="Arial" w:cs="Arial"/>
                      <w:color w:val="000000"/>
                      <w:sz w:val="20"/>
                      <w:szCs w:val="20"/>
                      <w:lang w:eastAsia="pt-BR"/>
                    </w:rPr>
                  </w:pPr>
                  <w:ins w:id="31146"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24A653" w14:textId="77777777" w:rsidR="0016760B" w:rsidRPr="0016760B" w:rsidRDefault="0016760B" w:rsidP="0016760B">
                  <w:pPr>
                    <w:autoSpaceDE/>
                    <w:autoSpaceDN/>
                    <w:adjustRightInd/>
                    <w:jc w:val="center"/>
                    <w:rPr>
                      <w:ins w:id="31147" w:author="Philippe Hollanda - Oliveira Trust" w:date="2022-07-19T09:57:00Z"/>
                      <w:rFonts w:ascii="Arial" w:eastAsia="Times New Roman" w:hAnsi="Arial" w:cs="Arial"/>
                      <w:color w:val="000000"/>
                      <w:sz w:val="20"/>
                      <w:szCs w:val="20"/>
                      <w:lang w:eastAsia="pt-BR"/>
                    </w:rPr>
                  </w:pPr>
                  <w:ins w:id="31148" w:author="Philippe Hollanda - Oliveira Trust" w:date="2022-07-19T09:57:00Z">
                    <w:r w:rsidRPr="0016760B">
                      <w:rPr>
                        <w:rFonts w:ascii="Arial" w:eastAsia="Times New Roman" w:hAnsi="Arial" w:cs="Arial"/>
                        <w:color w:val="000000"/>
                        <w:sz w:val="20"/>
                        <w:szCs w:val="20"/>
                        <w:lang w:eastAsia="pt-BR"/>
                      </w:rPr>
                      <w:t>R$ 1.240,00</w:t>
                    </w:r>
                  </w:ins>
                </w:p>
              </w:tc>
            </w:tr>
            <w:tr w:rsidR="0016760B" w:rsidRPr="0016760B" w14:paraId="7D69B739" w14:textId="77777777" w:rsidTr="0016760B">
              <w:trPr>
                <w:trHeight w:val="1785"/>
                <w:ins w:id="311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8CE874" w14:textId="77777777" w:rsidR="0016760B" w:rsidRPr="0016760B" w:rsidRDefault="0016760B" w:rsidP="0016760B">
                  <w:pPr>
                    <w:autoSpaceDE/>
                    <w:autoSpaceDN/>
                    <w:adjustRightInd/>
                    <w:jc w:val="center"/>
                    <w:rPr>
                      <w:ins w:id="31150" w:author="Philippe Hollanda - Oliveira Trust" w:date="2022-07-19T09:57:00Z"/>
                      <w:rFonts w:ascii="Arial" w:eastAsia="Times New Roman" w:hAnsi="Arial" w:cs="Arial"/>
                      <w:color w:val="000000"/>
                      <w:sz w:val="20"/>
                      <w:szCs w:val="20"/>
                      <w:lang w:eastAsia="pt-BR"/>
                    </w:rPr>
                  </w:pPr>
                  <w:ins w:id="3115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0BE990A" w14:textId="77777777" w:rsidR="0016760B" w:rsidRPr="0016760B" w:rsidRDefault="0016760B" w:rsidP="0016760B">
                  <w:pPr>
                    <w:autoSpaceDE/>
                    <w:autoSpaceDN/>
                    <w:adjustRightInd/>
                    <w:jc w:val="center"/>
                    <w:rPr>
                      <w:ins w:id="31152" w:author="Philippe Hollanda - Oliveira Trust" w:date="2022-07-19T09:57:00Z"/>
                      <w:rFonts w:ascii="Arial" w:eastAsia="Times New Roman" w:hAnsi="Arial" w:cs="Arial"/>
                      <w:color w:val="000000"/>
                      <w:sz w:val="20"/>
                      <w:szCs w:val="20"/>
                      <w:lang w:eastAsia="pt-BR"/>
                    </w:rPr>
                  </w:pPr>
                  <w:ins w:id="31153" w:author="Philippe Hollanda - Oliveira Trust" w:date="2022-07-19T09:57:00Z">
                    <w:r w:rsidRPr="0016760B">
                      <w:rPr>
                        <w:rFonts w:ascii="Arial" w:eastAsia="Times New Roman" w:hAnsi="Arial" w:cs="Arial"/>
                        <w:color w:val="000000"/>
                        <w:sz w:val="20"/>
                        <w:szCs w:val="20"/>
                        <w:lang w:eastAsia="pt-BR"/>
                      </w:rPr>
                      <w:t>27/10/2021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01C184" w14:textId="77777777" w:rsidR="0016760B" w:rsidRPr="0016760B" w:rsidRDefault="0016760B" w:rsidP="0016760B">
                  <w:pPr>
                    <w:autoSpaceDE/>
                    <w:autoSpaceDN/>
                    <w:adjustRightInd/>
                    <w:jc w:val="center"/>
                    <w:rPr>
                      <w:ins w:id="31154" w:author="Philippe Hollanda - Oliveira Trust" w:date="2022-07-19T09:57:00Z"/>
                      <w:rFonts w:ascii="Arial" w:eastAsia="Times New Roman" w:hAnsi="Arial" w:cs="Arial"/>
                      <w:color w:val="000000"/>
                      <w:sz w:val="20"/>
                      <w:szCs w:val="20"/>
                      <w:lang w:eastAsia="pt-BR"/>
                    </w:rPr>
                  </w:pPr>
                  <w:ins w:id="31155" w:author="Philippe Hollanda - Oliveira Trust" w:date="2022-07-19T09:57:00Z">
                    <w:r w:rsidRPr="0016760B">
                      <w:rPr>
                        <w:rFonts w:ascii="Arial" w:eastAsia="Times New Roman" w:hAnsi="Arial" w:cs="Arial"/>
                        <w:color w:val="000000"/>
                        <w:sz w:val="20"/>
                        <w:szCs w:val="20"/>
                        <w:lang w:eastAsia="pt-BR"/>
                      </w:rPr>
                      <w:t>R$ 1.163,08</w:t>
                    </w:r>
                  </w:ins>
                </w:p>
              </w:tc>
            </w:tr>
            <w:tr w:rsidR="0016760B" w:rsidRPr="0016760B" w14:paraId="18837D20" w14:textId="77777777" w:rsidTr="0016760B">
              <w:trPr>
                <w:trHeight w:val="1785"/>
                <w:ins w:id="311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A6FBFB" w14:textId="77777777" w:rsidR="0016760B" w:rsidRPr="0016760B" w:rsidRDefault="0016760B" w:rsidP="0016760B">
                  <w:pPr>
                    <w:autoSpaceDE/>
                    <w:autoSpaceDN/>
                    <w:adjustRightInd/>
                    <w:jc w:val="center"/>
                    <w:rPr>
                      <w:ins w:id="31157" w:author="Philippe Hollanda - Oliveira Trust" w:date="2022-07-19T09:57:00Z"/>
                      <w:rFonts w:ascii="Arial" w:eastAsia="Times New Roman" w:hAnsi="Arial" w:cs="Arial"/>
                      <w:color w:val="000000"/>
                      <w:sz w:val="20"/>
                      <w:szCs w:val="20"/>
                      <w:lang w:eastAsia="pt-BR"/>
                    </w:rPr>
                  </w:pPr>
                  <w:ins w:id="3115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01DAE91" w14:textId="77777777" w:rsidR="0016760B" w:rsidRPr="0016760B" w:rsidRDefault="0016760B" w:rsidP="0016760B">
                  <w:pPr>
                    <w:autoSpaceDE/>
                    <w:autoSpaceDN/>
                    <w:adjustRightInd/>
                    <w:jc w:val="center"/>
                    <w:rPr>
                      <w:ins w:id="31159" w:author="Philippe Hollanda - Oliveira Trust" w:date="2022-07-19T09:57:00Z"/>
                      <w:rFonts w:ascii="Arial" w:eastAsia="Times New Roman" w:hAnsi="Arial" w:cs="Arial"/>
                      <w:color w:val="000000"/>
                      <w:sz w:val="20"/>
                      <w:szCs w:val="20"/>
                      <w:lang w:eastAsia="pt-BR"/>
                    </w:rPr>
                  </w:pPr>
                  <w:ins w:id="31160"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DBEB71B" w14:textId="77777777" w:rsidR="0016760B" w:rsidRPr="0016760B" w:rsidRDefault="0016760B" w:rsidP="0016760B">
                  <w:pPr>
                    <w:autoSpaceDE/>
                    <w:autoSpaceDN/>
                    <w:adjustRightInd/>
                    <w:jc w:val="center"/>
                    <w:rPr>
                      <w:ins w:id="31161" w:author="Philippe Hollanda - Oliveira Trust" w:date="2022-07-19T09:57:00Z"/>
                      <w:rFonts w:ascii="Arial" w:eastAsia="Times New Roman" w:hAnsi="Arial" w:cs="Arial"/>
                      <w:color w:val="000000"/>
                      <w:sz w:val="20"/>
                      <w:szCs w:val="20"/>
                      <w:lang w:eastAsia="pt-BR"/>
                    </w:rPr>
                  </w:pPr>
                  <w:ins w:id="31162" w:author="Philippe Hollanda - Oliveira Trust" w:date="2022-07-19T09:57:00Z">
                    <w:r w:rsidRPr="0016760B">
                      <w:rPr>
                        <w:rFonts w:ascii="Arial" w:eastAsia="Times New Roman" w:hAnsi="Arial" w:cs="Arial"/>
                        <w:color w:val="000000"/>
                        <w:sz w:val="20"/>
                        <w:szCs w:val="20"/>
                        <w:lang w:eastAsia="pt-BR"/>
                      </w:rPr>
                      <w:t>R$ 3.990,00</w:t>
                    </w:r>
                  </w:ins>
                </w:p>
              </w:tc>
            </w:tr>
            <w:tr w:rsidR="0016760B" w:rsidRPr="0016760B" w14:paraId="514500A4" w14:textId="77777777" w:rsidTr="0016760B">
              <w:trPr>
                <w:trHeight w:val="1785"/>
                <w:ins w:id="311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63E0E9" w14:textId="77777777" w:rsidR="0016760B" w:rsidRPr="0016760B" w:rsidRDefault="0016760B" w:rsidP="0016760B">
                  <w:pPr>
                    <w:autoSpaceDE/>
                    <w:autoSpaceDN/>
                    <w:adjustRightInd/>
                    <w:jc w:val="center"/>
                    <w:rPr>
                      <w:ins w:id="31164" w:author="Philippe Hollanda - Oliveira Trust" w:date="2022-07-19T09:57:00Z"/>
                      <w:rFonts w:ascii="Arial" w:eastAsia="Times New Roman" w:hAnsi="Arial" w:cs="Arial"/>
                      <w:color w:val="000000"/>
                      <w:sz w:val="20"/>
                      <w:szCs w:val="20"/>
                      <w:lang w:eastAsia="pt-BR"/>
                    </w:rPr>
                  </w:pPr>
                  <w:ins w:id="3116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DB80B89" w14:textId="77777777" w:rsidR="0016760B" w:rsidRPr="0016760B" w:rsidRDefault="0016760B" w:rsidP="0016760B">
                  <w:pPr>
                    <w:autoSpaceDE/>
                    <w:autoSpaceDN/>
                    <w:adjustRightInd/>
                    <w:jc w:val="center"/>
                    <w:rPr>
                      <w:ins w:id="31166" w:author="Philippe Hollanda - Oliveira Trust" w:date="2022-07-19T09:57:00Z"/>
                      <w:rFonts w:ascii="Arial" w:eastAsia="Times New Roman" w:hAnsi="Arial" w:cs="Arial"/>
                      <w:color w:val="000000"/>
                      <w:sz w:val="20"/>
                      <w:szCs w:val="20"/>
                      <w:lang w:eastAsia="pt-BR"/>
                    </w:rPr>
                  </w:pPr>
                  <w:ins w:id="31167"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9F45C9" w14:textId="77777777" w:rsidR="0016760B" w:rsidRPr="0016760B" w:rsidRDefault="0016760B" w:rsidP="0016760B">
                  <w:pPr>
                    <w:autoSpaceDE/>
                    <w:autoSpaceDN/>
                    <w:adjustRightInd/>
                    <w:jc w:val="center"/>
                    <w:rPr>
                      <w:ins w:id="31168" w:author="Philippe Hollanda - Oliveira Trust" w:date="2022-07-19T09:57:00Z"/>
                      <w:rFonts w:ascii="Arial" w:eastAsia="Times New Roman" w:hAnsi="Arial" w:cs="Arial"/>
                      <w:color w:val="000000"/>
                      <w:sz w:val="20"/>
                      <w:szCs w:val="20"/>
                      <w:lang w:eastAsia="pt-BR"/>
                    </w:rPr>
                  </w:pPr>
                  <w:ins w:id="31169" w:author="Philippe Hollanda - Oliveira Trust" w:date="2022-07-19T09:57:00Z">
                    <w:r w:rsidRPr="0016760B">
                      <w:rPr>
                        <w:rFonts w:ascii="Arial" w:eastAsia="Times New Roman" w:hAnsi="Arial" w:cs="Arial"/>
                        <w:color w:val="000000"/>
                        <w:sz w:val="20"/>
                        <w:szCs w:val="20"/>
                        <w:lang w:eastAsia="pt-BR"/>
                      </w:rPr>
                      <w:t>R$ 3.565,00</w:t>
                    </w:r>
                  </w:ins>
                </w:p>
              </w:tc>
            </w:tr>
            <w:tr w:rsidR="0016760B" w:rsidRPr="0016760B" w14:paraId="5AE164EB" w14:textId="77777777" w:rsidTr="0016760B">
              <w:trPr>
                <w:trHeight w:val="1785"/>
                <w:ins w:id="311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367E80" w14:textId="77777777" w:rsidR="0016760B" w:rsidRPr="0016760B" w:rsidRDefault="0016760B" w:rsidP="0016760B">
                  <w:pPr>
                    <w:autoSpaceDE/>
                    <w:autoSpaceDN/>
                    <w:adjustRightInd/>
                    <w:jc w:val="center"/>
                    <w:rPr>
                      <w:ins w:id="31171" w:author="Philippe Hollanda - Oliveira Trust" w:date="2022-07-19T09:57:00Z"/>
                      <w:rFonts w:ascii="Arial" w:eastAsia="Times New Roman" w:hAnsi="Arial" w:cs="Arial"/>
                      <w:color w:val="000000"/>
                      <w:sz w:val="20"/>
                      <w:szCs w:val="20"/>
                      <w:lang w:eastAsia="pt-BR"/>
                    </w:rPr>
                  </w:pPr>
                  <w:ins w:id="3117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89FD60E" w14:textId="77777777" w:rsidR="0016760B" w:rsidRPr="0016760B" w:rsidRDefault="0016760B" w:rsidP="0016760B">
                  <w:pPr>
                    <w:autoSpaceDE/>
                    <w:autoSpaceDN/>
                    <w:adjustRightInd/>
                    <w:jc w:val="center"/>
                    <w:rPr>
                      <w:ins w:id="31173" w:author="Philippe Hollanda - Oliveira Trust" w:date="2022-07-19T09:57:00Z"/>
                      <w:rFonts w:ascii="Arial" w:eastAsia="Times New Roman" w:hAnsi="Arial" w:cs="Arial"/>
                      <w:color w:val="000000"/>
                      <w:sz w:val="20"/>
                      <w:szCs w:val="20"/>
                      <w:lang w:eastAsia="pt-BR"/>
                    </w:rPr>
                  </w:pPr>
                  <w:ins w:id="31174"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6E3C3F5" w14:textId="77777777" w:rsidR="0016760B" w:rsidRPr="0016760B" w:rsidRDefault="0016760B" w:rsidP="0016760B">
                  <w:pPr>
                    <w:autoSpaceDE/>
                    <w:autoSpaceDN/>
                    <w:adjustRightInd/>
                    <w:jc w:val="center"/>
                    <w:rPr>
                      <w:ins w:id="31175" w:author="Philippe Hollanda - Oliveira Trust" w:date="2022-07-19T09:57:00Z"/>
                      <w:rFonts w:ascii="Arial" w:eastAsia="Times New Roman" w:hAnsi="Arial" w:cs="Arial"/>
                      <w:color w:val="000000"/>
                      <w:sz w:val="20"/>
                      <w:szCs w:val="20"/>
                      <w:lang w:eastAsia="pt-BR"/>
                    </w:rPr>
                  </w:pPr>
                  <w:ins w:id="31176" w:author="Philippe Hollanda - Oliveira Trust" w:date="2022-07-19T09:57:00Z">
                    <w:r w:rsidRPr="0016760B">
                      <w:rPr>
                        <w:rFonts w:ascii="Arial" w:eastAsia="Times New Roman" w:hAnsi="Arial" w:cs="Arial"/>
                        <w:color w:val="000000"/>
                        <w:sz w:val="20"/>
                        <w:szCs w:val="20"/>
                        <w:lang w:eastAsia="pt-BR"/>
                      </w:rPr>
                      <w:t>R$ 288,00</w:t>
                    </w:r>
                  </w:ins>
                </w:p>
              </w:tc>
            </w:tr>
            <w:tr w:rsidR="0016760B" w:rsidRPr="0016760B" w14:paraId="27A12EBA" w14:textId="77777777" w:rsidTr="0016760B">
              <w:trPr>
                <w:trHeight w:val="1785"/>
                <w:ins w:id="311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E98030" w14:textId="77777777" w:rsidR="0016760B" w:rsidRPr="0016760B" w:rsidRDefault="0016760B" w:rsidP="0016760B">
                  <w:pPr>
                    <w:autoSpaceDE/>
                    <w:autoSpaceDN/>
                    <w:adjustRightInd/>
                    <w:jc w:val="center"/>
                    <w:rPr>
                      <w:ins w:id="31178" w:author="Philippe Hollanda - Oliveira Trust" w:date="2022-07-19T09:57:00Z"/>
                      <w:rFonts w:ascii="Arial" w:eastAsia="Times New Roman" w:hAnsi="Arial" w:cs="Arial"/>
                      <w:color w:val="000000"/>
                      <w:sz w:val="20"/>
                      <w:szCs w:val="20"/>
                      <w:lang w:eastAsia="pt-BR"/>
                    </w:rPr>
                  </w:pPr>
                  <w:ins w:id="3117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FE76BBA" w14:textId="77777777" w:rsidR="0016760B" w:rsidRPr="0016760B" w:rsidRDefault="0016760B" w:rsidP="0016760B">
                  <w:pPr>
                    <w:autoSpaceDE/>
                    <w:autoSpaceDN/>
                    <w:adjustRightInd/>
                    <w:jc w:val="center"/>
                    <w:rPr>
                      <w:ins w:id="31180" w:author="Philippe Hollanda - Oliveira Trust" w:date="2022-07-19T09:57:00Z"/>
                      <w:rFonts w:ascii="Arial" w:eastAsia="Times New Roman" w:hAnsi="Arial" w:cs="Arial"/>
                      <w:color w:val="000000"/>
                      <w:sz w:val="20"/>
                      <w:szCs w:val="20"/>
                      <w:lang w:eastAsia="pt-BR"/>
                    </w:rPr>
                  </w:pPr>
                  <w:ins w:id="31181"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1CCAE9" w14:textId="77777777" w:rsidR="0016760B" w:rsidRPr="0016760B" w:rsidRDefault="0016760B" w:rsidP="0016760B">
                  <w:pPr>
                    <w:autoSpaceDE/>
                    <w:autoSpaceDN/>
                    <w:adjustRightInd/>
                    <w:jc w:val="center"/>
                    <w:rPr>
                      <w:ins w:id="31182" w:author="Philippe Hollanda - Oliveira Trust" w:date="2022-07-19T09:57:00Z"/>
                      <w:rFonts w:ascii="Arial" w:eastAsia="Times New Roman" w:hAnsi="Arial" w:cs="Arial"/>
                      <w:color w:val="000000"/>
                      <w:sz w:val="20"/>
                      <w:szCs w:val="20"/>
                      <w:lang w:eastAsia="pt-BR"/>
                    </w:rPr>
                  </w:pPr>
                  <w:ins w:id="31183" w:author="Philippe Hollanda - Oliveira Trust" w:date="2022-07-19T09:57:00Z">
                    <w:r w:rsidRPr="0016760B">
                      <w:rPr>
                        <w:rFonts w:ascii="Arial" w:eastAsia="Times New Roman" w:hAnsi="Arial" w:cs="Arial"/>
                        <w:color w:val="000000"/>
                        <w:sz w:val="20"/>
                        <w:szCs w:val="20"/>
                        <w:lang w:eastAsia="pt-BR"/>
                      </w:rPr>
                      <w:t>R$ 12.096,00</w:t>
                    </w:r>
                  </w:ins>
                </w:p>
              </w:tc>
            </w:tr>
            <w:tr w:rsidR="0016760B" w:rsidRPr="0016760B" w14:paraId="5B4978CC" w14:textId="77777777" w:rsidTr="0016760B">
              <w:trPr>
                <w:trHeight w:val="1785"/>
                <w:ins w:id="311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8A6691" w14:textId="77777777" w:rsidR="0016760B" w:rsidRPr="0016760B" w:rsidRDefault="0016760B" w:rsidP="0016760B">
                  <w:pPr>
                    <w:autoSpaceDE/>
                    <w:autoSpaceDN/>
                    <w:adjustRightInd/>
                    <w:jc w:val="center"/>
                    <w:rPr>
                      <w:ins w:id="31185" w:author="Philippe Hollanda - Oliveira Trust" w:date="2022-07-19T09:57:00Z"/>
                      <w:rFonts w:ascii="Arial" w:eastAsia="Times New Roman" w:hAnsi="Arial" w:cs="Arial"/>
                      <w:color w:val="000000"/>
                      <w:sz w:val="20"/>
                      <w:szCs w:val="20"/>
                      <w:lang w:eastAsia="pt-BR"/>
                    </w:rPr>
                  </w:pPr>
                  <w:ins w:id="31186"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18DB013" w14:textId="77777777" w:rsidR="0016760B" w:rsidRPr="0016760B" w:rsidRDefault="0016760B" w:rsidP="0016760B">
                  <w:pPr>
                    <w:autoSpaceDE/>
                    <w:autoSpaceDN/>
                    <w:adjustRightInd/>
                    <w:jc w:val="center"/>
                    <w:rPr>
                      <w:ins w:id="31187" w:author="Philippe Hollanda - Oliveira Trust" w:date="2022-07-19T09:57:00Z"/>
                      <w:rFonts w:ascii="Arial" w:eastAsia="Times New Roman" w:hAnsi="Arial" w:cs="Arial"/>
                      <w:color w:val="000000"/>
                      <w:sz w:val="20"/>
                      <w:szCs w:val="20"/>
                      <w:lang w:eastAsia="pt-BR"/>
                    </w:rPr>
                  </w:pPr>
                  <w:ins w:id="31188"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3A8BC37" w14:textId="77777777" w:rsidR="0016760B" w:rsidRPr="0016760B" w:rsidRDefault="0016760B" w:rsidP="0016760B">
                  <w:pPr>
                    <w:autoSpaceDE/>
                    <w:autoSpaceDN/>
                    <w:adjustRightInd/>
                    <w:jc w:val="center"/>
                    <w:rPr>
                      <w:ins w:id="31189" w:author="Philippe Hollanda - Oliveira Trust" w:date="2022-07-19T09:57:00Z"/>
                      <w:rFonts w:ascii="Arial" w:eastAsia="Times New Roman" w:hAnsi="Arial" w:cs="Arial"/>
                      <w:color w:val="000000"/>
                      <w:sz w:val="20"/>
                      <w:szCs w:val="20"/>
                      <w:lang w:eastAsia="pt-BR"/>
                    </w:rPr>
                  </w:pPr>
                  <w:ins w:id="31190" w:author="Philippe Hollanda - Oliveira Trust" w:date="2022-07-19T09:57:00Z">
                    <w:r w:rsidRPr="0016760B">
                      <w:rPr>
                        <w:rFonts w:ascii="Arial" w:eastAsia="Times New Roman" w:hAnsi="Arial" w:cs="Arial"/>
                        <w:color w:val="000000"/>
                        <w:sz w:val="20"/>
                        <w:szCs w:val="20"/>
                        <w:lang w:eastAsia="pt-BR"/>
                      </w:rPr>
                      <w:t>R$ 3.000,00</w:t>
                    </w:r>
                  </w:ins>
                </w:p>
              </w:tc>
            </w:tr>
            <w:tr w:rsidR="0016760B" w:rsidRPr="0016760B" w14:paraId="0193DA77" w14:textId="77777777" w:rsidTr="0016760B">
              <w:trPr>
                <w:trHeight w:val="1785"/>
                <w:ins w:id="311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AC1CC0" w14:textId="77777777" w:rsidR="0016760B" w:rsidRPr="0016760B" w:rsidRDefault="0016760B" w:rsidP="0016760B">
                  <w:pPr>
                    <w:autoSpaceDE/>
                    <w:autoSpaceDN/>
                    <w:adjustRightInd/>
                    <w:jc w:val="center"/>
                    <w:rPr>
                      <w:ins w:id="31192" w:author="Philippe Hollanda - Oliveira Trust" w:date="2022-07-19T09:57:00Z"/>
                      <w:rFonts w:ascii="Arial" w:eastAsia="Times New Roman" w:hAnsi="Arial" w:cs="Arial"/>
                      <w:color w:val="000000"/>
                      <w:sz w:val="20"/>
                      <w:szCs w:val="20"/>
                      <w:lang w:eastAsia="pt-BR"/>
                    </w:rPr>
                  </w:pPr>
                  <w:ins w:id="31193"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61D7C824" w14:textId="77777777" w:rsidR="0016760B" w:rsidRPr="0016760B" w:rsidRDefault="0016760B" w:rsidP="0016760B">
                  <w:pPr>
                    <w:autoSpaceDE/>
                    <w:autoSpaceDN/>
                    <w:adjustRightInd/>
                    <w:jc w:val="center"/>
                    <w:rPr>
                      <w:ins w:id="31194" w:author="Philippe Hollanda - Oliveira Trust" w:date="2022-07-19T09:57:00Z"/>
                      <w:rFonts w:ascii="Arial" w:eastAsia="Times New Roman" w:hAnsi="Arial" w:cs="Arial"/>
                      <w:color w:val="000000"/>
                      <w:sz w:val="20"/>
                      <w:szCs w:val="20"/>
                      <w:lang w:eastAsia="pt-BR"/>
                    </w:rPr>
                  </w:pPr>
                  <w:ins w:id="31195" w:author="Philippe Hollanda - Oliveira Trust" w:date="2022-07-19T09:57:00Z">
                    <w:r w:rsidRPr="0016760B">
                      <w:rPr>
                        <w:rFonts w:ascii="Arial" w:eastAsia="Times New Roman" w:hAnsi="Arial" w:cs="Arial"/>
                        <w:color w:val="000000"/>
                        <w:sz w:val="20"/>
                        <w:szCs w:val="20"/>
                        <w:lang w:eastAsia="pt-BR"/>
                      </w:rPr>
                      <w:t>27/10/2021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25F77A" w14:textId="77777777" w:rsidR="0016760B" w:rsidRPr="0016760B" w:rsidRDefault="0016760B" w:rsidP="0016760B">
                  <w:pPr>
                    <w:autoSpaceDE/>
                    <w:autoSpaceDN/>
                    <w:adjustRightInd/>
                    <w:jc w:val="center"/>
                    <w:rPr>
                      <w:ins w:id="31196" w:author="Philippe Hollanda - Oliveira Trust" w:date="2022-07-19T09:57:00Z"/>
                      <w:rFonts w:ascii="Arial" w:eastAsia="Times New Roman" w:hAnsi="Arial" w:cs="Arial"/>
                      <w:color w:val="000000"/>
                      <w:sz w:val="20"/>
                      <w:szCs w:val="20"/>
                      <w:lang w:eastAsia="pt-BR"/>
                    </w:rPr>
                  </w:pPr>
                  <w:ins w:id="31197" w:author="Philippe Hollanda - Oliveira Trust" w:date="2022-07-19T09:57:00Z">
                    <w:r w:rsidRPr="0016760B">
                      <w:rPr>
                        <w:rFonts w:ascii="Arial" w:eastAsia="Times New Roman" w:hAnsi="Arial" w:cs="Arial"/>
                        <w:color w:val="000000"/>
                        <w:sz w:val="20"/>
                        <w:szCs w:val="20"/>
                        <w:lang w:eastAsia="pt-BR"/>
                      </w:rPr>
                      <w:t>R$ 108.495,46</w:t>
                    </w:r>
                  </w:ins>
                </w:p>
              </w:tc>
            </w:tr>
            <w:tr w:rsidR="0016760B" w:rsidRPr="0016760B" w14:paraId="0CC24F0A" w14:textId="77777777" w:rsidTr="0016760B">
              <w:trPr>
                <w:trHeight w:val="1785"/>
                <w:ins w:id="311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30C439" w14:textId="77777777" w:rsidR="0016760B" w:rsidRPr="0016760B" w:rsidRDefault="0016760B" w:rsidP="0016760B">
                  <w:pPr>
                    <w:autoSpaceDE/>
                    <w:autoSpaceDN/>
                    <w:adjustRightInd/>
                    <w:jc w:val="center"/>
                    <w:rPr>
                      <w:ins w:id="31199" w:author="Philippe Hollanda - Oliveira Trust" w:date="2022-07-19T09:57:00Z"/>
                      <w:rFonts w:ascii="Arial" w:eastAsia="Times New Roman" w:hAnsi="Arial" w:cs="Arial"/>
                      <w:color w:val="000000"/>
                      <w:sz w:val="20"/>
                      <w:szCs w:val="20"/>
                      <w:lang w:eastAsia="pt-BR"/>
                    </w:rPr>
                  </w:pPr>
                  <w:ins w:id="3120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9E49302" w14:textId="77777777" w:rsidR="0016760B" w:rsidRPr="0016760B" w:rsidRDefault="0016760B" w:rsidP="0016760B">
                  <w:pPr>
                    <w:autoSpaceDE/>
                    <w:autoSpaceDN/>
                    <w:adjustRightInd/>
                    <w:jc w:val="center"/>
                    <w:rPr>
                      <w:ins w:id="31201" w:author="Philippe Hollanda - Oliveira Trust" w:date="2022-07-19T09:57:00Z"/>
                      <w:rFonts w:ascii="Arial" w:eastAsia="Times New Roman" w:hAnsi="Arial" w:cs="Arial"/>
                      <w:color w:val="000000"/>
                      <w:sz w:val="20"/>
                      <w:szCs w:val="20"/>
                      <w:lang w:eastAsia="pt-BR"/>
                    </w:rPr>
                  </w:pPr>
                  <w:ins w:id="31202" w:author="Philippe Hollanda - Oliveira Trust" w:date="2022-07-19T09:57:00Z">
                    <w:r w:rsidRPr="0016760B">
                      <w:rPr>
                        <w:rFonts w:ascii="Arial" w:eastAsia="Times New Roman" w:hAnsi="Arial" w:cs="Arial"/>
                        <w:color w:val="000000"/>
                        <w:sz w:val="20"/>
                        <w:szCs w:val="20"/>
                        <w:lang w:eastAsia="pt-BR"/>
                      </w:rPr>
                      <w:t>27/10/2021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E8599B" w14:textId="77777777" w:rsidR="0016760B" w:rsidRPr="0016760B" w:rsidRDefault="0016760B" w:rsidP="0016760B">
                  <w:pPr>
                    <w:autoSpaceDE/>
                    <w:autoSpaceDN/>
                    <w:adjustRightInd/>
                    <w:jc w:val="center"/>
                    <w:rPr>
                      <w:ins w:id="31203" w:author="Philippe Hollanda - Oliveira Trust" w:date="2022-07-19T09:57:00Z"/>
                      <w:rFonts w:ascii="Arial" w:eastAsia="Times New Roman" w:hAnsi="Arial" w:cs="Arial"/>
                      <w:color w:val="000000"/>
                      <w:sz w:val="20"/>
                      <w:szCs w:val="20"/>
                      <w:lang w:eastAsia="pt-BR"/>
                    </w:rPr>
                  </w:pPr>
                  <w:ins w:id="31204" w:author="Philippe Hollanda - Oliveira Trust" w:date="2022-07-19T09:57:00Z">
                    <w:r w:rsidRPr="0016760B">
                      <w:rPr>
                        <w:rFonts w:ascii="Arial" w:eastAsia="Times New Roman" w:hAnsi="Arial" w:cs="Arial"/>
                        <w:color w:val="000000"/>
                        <w:sz w:val="20"/>
                        <w:szCs w:val="20"/>
                        <w:lang w:eastAsia="pt-BR"/>
                      </w:rPr>
                      <w:t>R$ 251.585,49</w:t>
                    </w:r>
                  </w:ins>
                </w:p>
              </w:tc>
            </w:tr>
            <w:tr w:rsidR="0016760B" w:rsidRPr="0016760B" w14:paraId="052540AB" w14:textId="77777777" w:rsidTr="0016760B">
              <w:trPr>
                <w:trHeight w:val="1785"/>
                <w:ins w:id="312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5EE58D" w14:textId="77777777" w:rsidR="0016760B" w:rsidRPr="0016760B" w:rsidRDefault="0016760B" w:rsidP="0016760B">
                  <w:pPr>
                    <w:autoSpaceDE/>
                    <w:autoSpaceDN/>
                    <w:adjustRightInd/>
                    <w:jc w:val="center"/>
                    <w:rPr>
                      <w:ins w:id="31206" w:author="Philippe Hollanda - Oliveira Trust" w:date="2022-07-19T09:57:00Z"/>
                      <w:rFonts w:ascii="Arial" w:eastAsia="Times New Roman" w:hAnsi="Arial" w:cs="Arial"/>
                      <w:color w:val="000000"/>
                      <w:sz w:val="20"/>
                      <w:szCs w:val="20"/>
                      <w:lang w:eastAsia="pt-BR"/>
                    </w:rPr>
                  </w:pPr>
                  <w:ins w:id="3120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49902D0" w14:textId="77777777" w:rsidR="0016760B" w:rsidRPr="0016760B" w:rsidRDefault="0016760B" w:rsidP="0016760B">
                  <w:pPr>
                    <w:autoSpaceDE/>
                    <w:autoSpaceDN/>
                    <w:adjustRightInd/>
                    <w:jc w:val="center"/>
                    <w:rPr>
                      <w:ins w:id="31208" w:author="Philippe Hollanda - Oliveira Trust" w:date="2022-07-19T09:57:00Z"/>
                      <w:rFonts w:ascii="Arial" w:eastAsia="Times New Roman" w:hAnsi="Arial" w:cs="Arial"/>
                      <w:color w:val="000000"/>
                      <w:sz w:val="20"/>
                      <w:szCs w:val="20"/>
                      <w:lang w:eastAsia="pt-BR"/>
                    </w:rPr>
                  </w:pPr>
                  <w:ins w:id="31209"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0DCAAE" w14:textId="77777777" w:rsidR="0016760B" w:rsidRPr="0016760B" w:rsidRDefault="0016760B" w:rsidP="0016760B">
                  <w:pPr>
                    <w:autoSpaceDE/>
                    <w:autoSpaceDN/>
                    <w:adjustRightInd/>
                    <w:jc w:val="center"/>
                    <w:rPr>
                      <w:ins w:id="31210" w:author="Philippe Hollanda - Oliveira Trust" w:date="2022-07-19T09:57:00Z"/>
                      <w:rFonts w:ascii="Arial" w:eastAsia="Times New Roman" w:hAnsi="Arial" w:cs="Arial"/>
                      <w:color w:val="000000"/>
                      <w:sz w:val="20"/>
                      <w:szCs w:val="20"/>
                      <w:lang w:eastAsia="pt-BR"/>
                    </w:rPr>
                  </w:pPr>
                  <w:ins w:id="31211" w:author="Philippe Hollanda - Oliveira Trust" w:date="2022-07-19T09:57:00Z">
                    <w:r w:rsidRPr="0016760B">
                      <w:rPr>
                        <w:rFonts w:ascii="Arial" w:eastAsia="Times New Roman" w:hAnsi="Arial" w:cs="Arial"/>
                        <w:color w:val="000000"/>
                        <w:sz w:val="20"/>
                        <w:szCs w:val="20"/>
                        <w:lang w:eastAsia="pt-BR"/>
                      </w:rPr>
                      <w:t>R$ 1.765,30</w:t>
                    </w:r>
                  </w:ins>
                </w:p>
              </w:tc>
            </w:tr>
            <w:tr w:rsidR="0016760B" w:rsidRPr="0016760B" w14:paraId="7E169800" w14:textId="77777777" w:rsidTr="0016760B">
              <w:trPr>
                <w:trHeight w:val="1785"/>
                <w:ins w:id="312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2E903B" w14:textId="77777777" w:rsidR="0016760B" w:rsidRPr="0016760B" w:rsidRDefault="0016760B" w:rsidP="0016760B">
                  <w:pPr>
                    <w:autoSpaceDE/>
                    <w:autoSpaceDN/>
                    <w:adjustRightInd/>
                    <w:jc w:val="center"/>
                    <w:rPr>
                      <w:ins w:id="31213" w:author="Philippe Hollanda - Oliveira Trust" w:date="2022-07-19T09:57:00Z"/>
                      <w:rFonts w:ascii="Arial" w:eastAsia="Times New Roman" w:hAnsi="Arial" w:cs="Arial"/>
                      <w:color w:val="000000"/>
                      <w:sz w:val="20"/>
                      <w:szCs w:val="20"/>
                      <w:lang w:eastAsia="pt-BR"/>
                    </w:rPr>
                  </w:pPr>
                  <w:ins w:id="3121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25FCC12" w14:textId="77777777" w:rsidR="0016760B" w:rsidRPr="0016760B" w:rsidRDefault="0016760B" w:rsidP="0016760B">
                  <w:pPr>
                    <w:autoSpaceDE/>
                    <w:autoSpaceDN/>
                    <w:adjustRightInd/>
                    <w:jc w:val="center"/>
                    <w:rPr>
                      <w:ins w:id="31215" w:author="Philippe Hollanda - Oliveira Trust" w:date="2022-07-19T09:57:00Z"/>
                      <w:rFonts w:ascii="Arial" w:eastAsia="Times New Roman" w:hAnsi="Arial" w:cs="Arial"/>
                      <w:color w:val="000000"/>
                      <w:sz w:val="20"/>
                      <w:szCs w:val="20"/>
                      <w:lang w:eastAsia="pt-BR"/>
                    </w:rPr>
                  </w:pPr>
                  <w:ins w:id="31216"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24C7EC" w14:textId="77777777" w:rsidR="0016760B" w:rsidRPr="0016760B" w:rsidRDefault="0016760B" w:rsidP="0016760B">
                  <w:pPr>
                    <w:autoSpaceDE/>
                    <w:autoSpaceDN/>
                    <w:adjustRightInd/>
                    <w:jc w:val="center"/>
                    <w:rPr>
                      <w:ins w:id="31217" w:author="Philippe Hollanda - Oliveira Trust" w:date="2022-07-19T09:57:00Z"/>
                      <w:rFonts w:ascii="Arial" w:eastAsia="Times New Roman" w:hAnsi="Arial" w:cs="Arial"/>
                      <w:color w:val="000000"/>
                      <w:sz w:val="20"/>
                      <w:szCs w:val="20"/>
                      <w:lang w:eastAsia="pt-BR"/>
                    </w:rPr>
                  </w:pPr>
                  <w:ins w:id="31218" w:author="Philippe Hollanda - Oliveira Trust" w:date="2022-07-19T09:57:00Z">
                    <w:r w:rsidRPr="0016760B">
                      <w:rPr>
                        <w:rFonts w:ascii="Arial" w:eastAsia="Times New Roman" w:hAnsi="Arial" w:cs="Arial"/>
                        <w:color w:val="000000"/>
                        <w:sz w:val="20"/>
                        <w:szCs w:val="20"/>
                        <w:lang w:eastAsia="pt-BR"/>
                      </w:rPr>
                      <w:t>R$ 1.980,00</w:t>
                    </w:r>
                  </w:ins>
                </w:p>
              </w:tc>
            </w:tr>
            <w:tr w:rsidR="0016760B" w:rsidRPr="0016760B" w14:paraId="6ACEA964" w14:textId="77777777" w:rsidTr="0016760B">
              <w:trPr>
                <w:trHeight w:val="1785"/>
                <w:ins w:id="312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D22E16" w14:textId="77777777" w:rsidR="0016760B" w:rsidRPr="0016760B" w:rsidRDefault="0016760B" w:rsidP="0016760B">
                  <w:pPr>
                    <w:autoSpaceDE/>
                    <w:autoSpaceDN/>
                    <w:adjustRightInd/>
                    <w:jc w:val="center"/>
                    <w:rPr>
                      <w:ins w:id="31220" w:author="Philippe Hollanda - Oliveira Trust" w:date="2022-07-19T09:57:00Z"/>
                      <w:rFonts w:ascii="Arial" w:eastAsia="Times New Roman" w:hAnsi="Arial" w:cs="Arial"/>
                      <w:color w:val="000000"/>
                      <w:sz w:val="20"/>
                      <w:szCs w:val="20"/>
                      <w:lang w:eastAsia="pt-BR"/>
                    </w:rPr>
                  </w:pPr>
                  <w:ins w:id="31221"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713EE605" w14:textId="77777777" w:rsidR="0016760B" w:rsidRPr="0016760B" w:rsidRDefault="0016760B" w:rsidP="0016760B">
                  <w:pPr>
                    <w:autoSpaceDE/>
                    <w:autoSpaceDN/>
                    <w:adjustRightInd/>
                    <w:jc w:val="center"/>
                    <w:rPr>
                      <w:ins w:id="31222" w:author="Philippe Hollanda - Oliveira Trust" w:date="2022-07-19T09:57:00Z"/>
                      <w:rFonts w:ascii="Arial" w:eastAsia="Times New Roman" w:hAnsi="Arial" w:cs="Arial"/>
                      <w:color w:val="000000"/>
                      <w:sz w:val="20"/>
                      <w:szCs w:val="20"/>
                      <w:lang w:eastAsia="pt-BR"/>
                    </w:rPr>
                  </w:pPr>
                  <w:ins w:id="31223"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0B3A77" w14:textId="77777777" w:rsidR="0016760B" w:rsidRPr="0016760B" w:rsidRDefault="0016760B" w:rsidP="0016760B">
                  <w:pPr>
                    <w:autoSpaceDE/>
                    <w:autoSpaceDN/>
                    <w:adjustRightInd/>
                    <w:jc w:val="center"/>
                    <w:rPr>
                      <w:ins w:id="31224" w:author="Philippe Hollanda - Oliveira Trust" w:date="2022-07-19T09:57:00Z"/>
                      <w:rFonts w:ascii="Arial" w:eastAsia="Times New Roman" w:hAnsi="Arial" w:cs="Arial"/>
                      <w:color w:val="000000"/>
                      <w:sz w:val="20"/>
                      <w:szCs w:val="20"/>
                      <w:lang w:eastAsia="pt-BR"/>
                    </w:rPr>
                  </w:pPr>
                  <w:ins w:id="31225"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0C112793" w14:textId="77777777" w:rsidTr="0016760B">
              <w:trPr>
                <w:trHeight w:val="1785"/>
                <w:ins w:id="312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454A15" w14:textId="77777777" w:rsidR="0016760B" w:rsidRPr="0016760B" w:rsidRDefault="0016760B" w:rsidP="0016760B">
                  <w:pPr>
                    <w:autoSpaceDE/>
                    <w:autoSpaceDN/>
                    <w:adjustRightInd/>
                    <w:jc w:val="center"/>
                    <w:rPr>
                      <w:ins w:id="31227" w:author="Philippe Hollanda - Oliveira Trust" w:date="2022-07-19T09:57:00Z"/>
                      <w:rFonts w:ascii="Arial" w:eastAsia="Times New Roman" w:hAnsi="Arial" w:cs="Arial"/>
                      <w:color w:val="000000"/>
                      <w:sz w:val="20"/>
                      <w:szCs w:val="20"/>
                      <w:lang w:eastAsia="pt-BR"/>
                    </w:rPr>
                  </w:pPr>
                  <w:ins w:id="31228" w:author="Philippe Hollanda - Oliveira Trust" w:date="2022-07-19T09:57:00Z">
                    <w:r w:rsidRPr="0016760B">
                      <w:rPr>
                        <w:rFonts w:ascii="Arial" w:eastAsia="Times New Roman" w:hAnsi="Arial" w:cs="Arial"/>
                        <w:color w:val="000000"/>
                        <w:sz w:val="20"/>
                        <w:szCs w:val="20"/>
                        <w:lang w:eastAsia="pt-BR"/>
                      </w:rPr>
                      <w:t>TRANSPORTE DE CARGAS - CARGA E DESCARGA</w:t>
                    </w:r>
                  </w:ins>
                </w:p>
              </w:tc>
              <w:tc>
                <w:tcPr>
                  <w:tcW w:w="2324" w:type="dxa"/>
                  <w:tcBorders>
                    <w:top w:val="nil"/>
                    <w:left w:val="nil"/>
                    <w:bottom w:val="single" w:sz="4" w:space="0" w:color="auto"/>
                    <w:right w:val="single" w:sz="4" w:space="0" w:color="auto"/>
                  </w:tcBorders>
                  <w:shd w:val="clear" w:color="auto" w:fill="auto"/>
                  <w:noWrap/>
                  <w:vAlign w:val="center"/>
                  <w:hideMark/>
                </w:tcPr>
                <w:p w14:paraId="1E37B8B6" w14:textId="77777777" w:rsidR="0016760B" w:rsidRPr="0016760B" w:rsidRDefault="0016760B" w:rsidP="0016760B">
                  <w:pPr>
                    <w:autoSpaceDE/>
                    <w:autoSpaceDN/>
                    <w:adjustRightInd/>
                    <w:jc w:val="center"/>
                    <w:rPr>
                      <w:ins w:id="31229" w:author="Philippe Hollanda - Oliveira Trust" w:date="2022-07-19T09:57:00Z"/>
                      <w:rFonts w:ascii="Arial" w:eastAsia="Times New Roman" w:hAnsi="Arial" w:cs="Arial"/>
                      <w:color w:val="000000"/>
                      <w:sz w:val="20"/>
                      <w:szCs w:val="20"/>
                      <w:lang w:eastAsia="pt-BR"/>
                    </w:rPr>
                  </w:pPr>
                  <w:ins w:id="31230"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B5D09E" w14:textId="77777777" w:rsidR="0016760B" w:rsidRPr="0016760B" w:rsidRDefault="0016760B" w:rsidP="0016760B">
                  <w:pPr>
                    <w:autoSpaceDE/>
                    <w:autoSpaceDN/>
                    <w:adjustRightInd/>
                    <w:jc w:val="center"/>
                    <w:rPr>
                      <w:ins w:id="31231" w:author="Philippe Hollanda - Oliveira Trust" w:date="2022-07-19T09:57:00Z"/>
                      <w:rFonts w:ascii="Arial" w:eastAsia="Times New Roman" w:hAnsi="Arial" w:cs="Arial"/>
                      <w:color w:val="000000"/>
                      <w:sz w:val="20"/>
                      <w:szCs w:val="20"/>
                      <w:lang w:eastAsia="pt-BR"/>
                    </w:rPr>
                  </w:pPr>
                  <w:ins w:id="31232" w:author="Philippe Hollanda - Oliveira Trust" w:date="2022-07-19T09:57:00Z">
                    <w:r w:rsidRPr="0016760B">
                      <w:rPr>
                        <w:rFonts w:ascii="Arial" w:eastAsia="Times New Roman" w:hAnsi="Arial" w:cs="Arial"/>
                        <w:color w:val="000000"/>
                        <w:sz w:val="20"/>
                        <w:szCs w:val="20"/>
                        <w:lang w:eastAsia="pt-BR"/>
                      </w:rPr>
                      <w:t>R$ 6.115,00</w:t>
                    </w:r>
                  </w:ins>
                </w:p>
              </w:tc>
            </w:tr>
            <w:tr w:rsidR="0016760B" w:rsidRPr="0016760B" w14:paraId="3DB938F1" w14:textId="77777777" w:rsidTr="0016760B">
              <w:trPr>
                <w:trHeight w:val="1785"/>
                <w:ins w:id="312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927F4A5" w14:textId="77777777" w:rsidR="0016760B" w:rsidRPr="0016760B" w:rsidRDefault="0016760B" w:rsidP="0016760B">
                  <w:pPr>
                    <w:autoSpaceDE/>
                    <w:autoSpaceDN/>
                    <w:adjustRightInd/>
                    <w:jc w:val="center"/>
                    <w:rPr>
                      <w:ins w:id="31234" w:author="Philippe Hollanda - Oliveira Trust" w:date="2022-07-19T09:57:00Z"/>
                      <w:rFonts w:ascii="Arial" w:eastAsia="Times New Roman" w:hAnsi="Arial" w:cs="Arial"/>
                      <w:color w:val="000000"/>
                      <w:sz w:val="20"/>
                      <w:szCs w:val="20"/>
                      <w:lang w:eastAsia="pt-BR"/>
                    </w:rPr>
                  </w:pPr>
                  <w:ins w:id="31235"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CE100EE" w14:textId="77777777" w:rsidR="0016760B" w:rsidRPr="0016760B" w:rsidRDefault="0016760B" w:rsidP="0016760B">
                  <w:pPr>
                    <w:autoSpaceDE/>
                    <w:autoSpaceDN/>
                    <w:adjustRightInd/>
                    <w:jc w:val="center"/>
                    <w:rPr>
                      <w:ins w:id="31236" w:author="Philippe Hollanda - Oliveira Trust" w:date="2022-07-19T09:57:00Z"/>
                      <w:rFonts w:ascii="Arial" w:eastAsia="Times New Roman" w:hAnsi="Arial" w:cs="Arial"/>
                      <w:color w:val="000000"/>
                      <w:sz w:val="20"/>
                      <w:szCs w:val="20"/>
                      <w:lang w:eastAsia="pt-BR"/>
                    </w:rPr>
                  </w:pPr>
                  <w:ins w:id="31237"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EDA3FF" w14:textId="77777777" w:rsidR="0016760B" w:rsidRPr="0016760B" w:rsidRDefault="0016760B" w:rsidP="0016760B">
                  <w:pPr>
                    <w:autoSpaceDE/>
                    <w:autoSpaceDN/>
                    <w:adjustRightInd/>
                    <w:jc w:val="center"/>
                    <w:rPr>
                      <w:ins w:id="31238" w:author="Philippe Hollanda - Oliveira Trust" w:date="2022-07-19T09:57:00Z"/>
                      <w:rFonts w:ascii="Arial" w:eastAsia="Times New Roman" w:hAnsi="Arial" w:cs="Arial"/>
                      <w:color w:val="000000"/>
                      <w:sz w:val="20"/>
                      <w:szCs w:val="20"/>
                      <w:lang w:eastAsia="pt-BR"/>
                    </w:rPr>
                  </w:pPr>
                  <w:ins w:id="31239"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26B689B7" w14:textId="77777777" w:rsidTr="0016760B">
              <w:trPr>
                <w:trHeight w:val="1785"/>
                <w:ins w:id="312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CA3E16" w14:textId="77777777" w:rsidR="0016760B" w:rsidRPr="0016760B" w:rsidRDefault="0016760B" w:rsidP="0016760B">
                  <w:pPr>
                    <w:autoSpaceDE/>
                    <w:autoSpaceDN/>
                    <w:adjustRightInd/>
                    <w:jc w:val="center"/>
                    <w:rPr>
                      <w:ins w:id="31241" w:author="Philippe Hollanda - Oliveira Trust" w:date="2022-07-19T09:57:00Z"/>
                      <w:rFonts w:ascii="Arial" w:eastAsia="Times New Roman" w:hAnsi="Arial" w:cs="Arial"/>
                      <w:color w:val="000000"/>
                      <w:sz w:val="20"/>
                      <w:szCs w:val="20"/>
                      <w:lang w:eastAsia="pt-BR"/>
                    </w:rPr>
                  </w:pPr>
                  <w:ins w:id="31242"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3ABC7EE0" w14:textId="77777777" w:rsidR="0016760B" w:rsidRPr="0016760B" w:rsidRDefault="0016760B" w:rsidP="0016760B">
                  <w:pPr>
                    <w:autoSpaceDE/>
                    <w:autoSpaceDN/>
                    <w:adjustRightInd/>
                    <w:jc w:val="center"/>
                    <w:rPr>
                      <w:ins w:id="31243" w:author="Philippe Hollanda - Oliveira Trust" w:date="2022-07-19T09:57:00Z"/>
                      <w:rFonts w:ascii="Arial" w:eastAsia="Times New Roman" w:hAnsi="Arial" w:cs="Arial"/>
                      <w:color w:val="000000"/>
                      <w:sz w:val="20"/>
                      <w:szCs w:val="20"/>
                      <w:lang w:eastAsia="pt-BR"/>
                    </w:rPr>
                  </w:pPr>
                  <w:ins w:id="31244"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5C29A5" w14:textId="77777777" w:rsidR="0016760B" w:rsidRPr="0016760B" w:rsidRDefault="0016760B" w:rsidP="0016760B">
                  <w:pPr>
                    <w:autoSpaceDE/>
                    <w:autoSpaceDN/>
                    <w:adjustRightInd/>
                    <w:jc w:val="center"/>
                    <w:rPr>
                      <w:ins w:id="31245" w:author="Philippe Hollanda - Oliveira Trust" w:date="2022-07-19T09:57:00Z"/>
                      <w:rFonts w:ascii="Arial" w:eastAsia="Times New Roman" w:hAnsi="Arial" w:cs="Arial"/>
                      <w:color w:val="000000"/>
                      <w:sz w:val="20"/>
                      <w:szCs w:val="20"/>
                      <w:lang w:eastAsia="pt-BR"/>
                    </w:rPr>
                  </w:pPr>
                  <w:ins w:id="31246" w:author="Philippe Hollanda - Oliveira Trust" w:date="2022-07-19T09:57:00Z">
                    <w:r w:rsidRPr="0016760B">
                      <w:rPr>
                        <w:rFonts w:ascii="Arial" w:eastAsia="Times New Roman" w:hAnsi="Arial" w:cs="Arial"/>
                        <w:color w:val="000000"/>
                        <w:sz w:val="20"/>
                        <w:szCs w:val="20"/>
                        <w:lang w:eastAsia="pt-BR"/>
                      </w:rPr>
                      <w:t>R$ 215,05</w:t>
                    </w:r>
                  </w:ins>
                </w:p>
              </w:tc>
            </w:tr>
            <w:tr w:rsidR="0016760B" w:rsidRPr="0016760B" w14:paraId="402FD393" w14:textId="77777777" w:rsidTr="0016760B">
              <w:trPr>
                <w:trHeight w:val="1785"/>
                <w:ins w:id="312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CE052D" w14:textId="77777777" w:rsidR="0016760B" w:rsidRPr="0016760B" w:rsidRDefault="0016760B" w:rsidP="0016760B">
                  <w:pPr>
                    <w:autoSpaceDE/>
                    <w:autoSpaceDN/>
                    <w:adjustRightInd/>
                    <w:jc w:val="center"/>
                    <w:rPr>
                      <w:ins w:id="31248" w:author="Philippe Hollanda - Oliveira Trust" w:date="2022-07-19T09:57:00Z"/>
                      <w:rFonts w:ascii="Arial" w:eastAsia="Times New Roman" w:hAnsi="Arial" w:cs="Arial"/>
                      <w:color w:val="000000"/>
                      <w:sz w:val="20"/>
                      <w:szCs w:val="20"/>
                      <w:lang w:eastAsia="pt-BR"/>
                    </w:rPr>
                  </w:pPr>
                  <w:ins w:id="31249"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51A96511" w14:textId="77777777" w:rsidR="0016760B" w:rsidRPr="0016760B" w:rsidRDefault="0016760B" w:rsidP="0016760B">
                  <w:pPr>
                    <w:autoSpaceDE/>
                    <w:autoSpaceDN/>
                    <w:adjustRightInd/>
                    <w:jc w:val="center"/>
                    <w:rPr>
                      <w:ins w:id="31250" w:author="Philippe Hollanda - Oliveira Trust" w:date="2022-07-19T09:57:00Z"/>
                      <w:rFonts w:ascii="Arial" w:eastAsia="Times New Roman" w:hAnsi="Arial" w:cs="Arial"/>
                      <w:color w:val="000000"/>
                      <w:sz w:val="20"/>
                      <w:szCs w:val="20"/>
                      <w:lang w:eastAsia="pt-BR"/>
                    </w:rPr>
                  </w:pPr>
                  <w:ins w:id="31251"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970F38" w14:textId="77777777" w:rsidR="0016760B" w:rsidRPr="0016760B" w:rsidRDefault="0016760B" w:rsidP="0016760B">
                  <w:pPr>
                    <w:autoSpaceDE/>
                    <w:autoSpaceDN/>
                    <w:adjustRightInd/>
                    <w:jc w:val="center"/>
                    <w:rPr>
                      <w:ins w:id="31252" w:author="Philippe Hollanda - Oliveira Trust" w:date="2022-07-19T09:57:00Z"/>
                      <w:rFonts w:ascii="Arial" w:eastAsia="Times New Roman" w:hAnsi="Arial" w:cs="Arial"/>
                      <w:color w:val="000000"/>
                      <w:sz w:val="20"/>
                      <w:szCs w:val="20"/>
                      <w:lang w:eastAsia="pt-BR"/>
                    </w:rPr>
                  </w:pPr>
                  <w:ins w:id="31253" w:author="Philippe Hollanda - Oliveira Trust" w:date="2022-07-19T09:57:00Z">
                    <w:r w:rsidRPr="0016760B">
                      <w:rPr>
                        <w:rFonts w:ascii="Arial" w:eastAsia="Times New Roman" w:hAnsi="Arial" w:cs="Arial"/>
                        <w:color w:val="000000"/>
                        <w:sz w:val="20"/>
                        <w:szCs w:val="20"/>
                        <w:lang w:eastAsia="pt-BR"/>
                      </w:rPr>
                      <w:t>R$ 220,83</w:t>
                    </w:r>
                  </w:ins>
                </w:p>
              </w:tc>
            </w:tr>
            <w:tr w:rsidR="0016760B" w:rsidRPr="0016760B" w14:paraId="3F500570" w14:textId="77777777" w:rsidTr="0016760B">
              <w:trPr>
                <w:trHeight w:val="1785"/>
                <w:ins w:id="312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D48E64" w14:textId="77777777" w:rsidR="0016760B" w:rsidRPr="0016760B" w:rsidRDefault="0016760B" w:rsidP="0016760B">
                  <w:pPr>
                    <w:autoSpaceDE/>
                    <w:autoSpaceDN/>
                    <w:adjustRightInd/>
                    <w:jc w:val="center"/>
                    <w:rPr>
                      <w:ins w:id="31255" w:author="Philippe Hollanda - Oliveira Trust" w:date="2022-07-19T09:57:00Z"/>
                      <w:rFonts w:ascii="Arial" w:eastAsia="Times New Roman" w:hAnsi="Arial" w:cs="Arial"/>
                      <w:color w:val="000000"/>
                      <w:sz w:val="20"/>
                      <w:szCs w:val="20"/>
                      <w:lang w:eastAsia="pt-BR"/>
                    </w:rPr>
                  </w:pPr>
                  <w:ins w:id="31256" w:author="Philippe Hollanda - Oliveira Trust" w:date="2022-07-19T09:57:00Z">
                    <w:r w:rsidRPr="0016760B">
                      <w:rPr>
                        <w:rFonts w:ascii="Arial" w:eastAsia="Times New Roman" w:hAnsi="Arial" w:cs="Arial"/>
                        <w:color w:val="000000"/>
                        <w:sz w:val="20"/>
                        <w:szCs w:val="20"/>
                        <w:lang w:eastAsia="pt-BR"/>
                      </w:rPr>
                      <w:lastRenderedPageBreak/>
                      <w:t>REPARAÇÃO, CONSERVAÇÃO E REFORMA DE EDIFÍCIOS, ESTRADAS, PONTES E CONGENERES</w:t>
                    </w:r>
                  </w:ins>
                </w:p>
              </w:tc>
              <w:tc>
                <w:tcPr>
                  <w:tcW w:w="2324" w:type="dxa"/>
                  <w:tcBorders>
                    <w:top w:val="nil"/>
                    <w:left w:val="nil"/>
                    <w:bottom w:val="single" w:sz="4" w:space="0" w:color="auto"/>
                    <w:right w:val="single" w:sz="4" w:space="0" w:color="auto"/>
                  </w:tcBorders>
                  <w:shd w:val="clear" w:color="auto" w:fill="auto"/>
                  <w:noWrap/>
                  <w:vAlign w:val="center"/>
                  <w:hideMark/>
                </w:tcPr>
                <w:p w14:paraId="46673997" w14:textId="77777777" w:rsidR="0016760B" w:rsidRPr="0016760B" w:rsidRDefault="0016760B" w:rsidP="0016760B">
                  <w:pPr>
                    <w:autoSpaceDE/>
                    <w:autoSpaceDN/>
                    <w:adjustRightInd/>
                    <w:jc w:val="center"/>
                    <w:rPr>
                      <w:ins w:id="31257" w:author="Philippe Hollanda - Oliveira Trust" w:date="2022-07-19T09:57:00Z"/>
                      <w:rFonts w:ascii="Arial" w:eastAsia="Times New Roman" w:hAnsi="Arial" w:cs="Arial"/>
                      <w:color w:val="000000"/>
                      <w:sz w:val="20"/>
                      <w:szCs w:val="20"/>
                      <w:lang w:eastAsia="pt-BR"/>
                    </w:rPr>
                  </w:pPr>
                  <w:ins w:id="31258" w:author="Philippe Hollanda - Oliveira Trust" w:date="2022-07-19T09:57:00Z">
                    <w:r w:rsidRPr="0016760B">
                      <w:rPr>
                        <w:rFonts w:ascii="Arial" w:eastAsia="Times New Roman" w:hAnsi="Arial" w:cs="Arial"/>
                        <w:color w:val="000000"/>
                        <w:sz w:val="20"/>
                        <w:szCs w:val="20"/>
                        <w:lang w:eastAsia="pt-BR"/>
                      </w:rPr>
                      <w:t>28/10/2021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193698" w14:textId="77777777" w:rsidR="0016760B" w:rsidRPr="0016760B" w:rsidRDefault="0016760B" w:rsidP="0016760B">
                  <w:pPr>
                    <w:autoSpaceDE/>
                    <w:autoSpaceDN/>
                    <w:adjustRightInd/>
                    <w:jc w:val="center"/>
                    <w:rPr>
                      <w:ins w:id="31259" w:author="Philippe Hollanda - Oliveira Trust" w:date="2022-07-19T09:57:00Z"/>
                      <w:rFonts w:ascii="Arial" w:eastAsia="Times New Roman" w:hAnsi="Arial" w:cs="Arial"/>
                      <w:color w:val="000000"/>
                      <w:sz w:val="20"/>
                      <w:szCs w:val="20"/>
                      <w:lang w:eastAsia="pt-BR"/>
                    </w:rPr>
                  </w:pPr>
                  <w:ins w:id="31260" w:author="Philippe Hollanda - Oliveira Trust" w:date="2022-07-19T09:57:00Z">
                    <w:r w:rsidRPr="0016760B">
                      <w:rPr>
                        <w:rFonts w:ascii="Arial" w:eastAsia="Times New Roman" w:hAnsi="Arial" w:cs="Arial"/>
                        <w:color w:val="000000"/>
                        <w:sz w:val="20"/>
                        <w:szCs w:val="20"/>
                        <w:lang w:eastAsia="pt-BR"/>
                      </w:rPr>
                      <w:t>R$ 21.336,00</w:t>
                    </w:r>
                  </w:ins>
                </w:p>
              </w:tc>
            </w:tr>
            <w:tr w:rsidR="0016760B" w:rsidRPr="0016760B" w14:paraId="6A880953" w14:textId="77777777" w:rsidTr="0016760B">
              <w:trPr>
                <w:trHeight w:val="1785"/>
                <w:ins w:id="312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ED7792" w14:textId="77777777" w:rsidR="0016760B" w:rsidRPr="0016760B" w:rsidRDefault="0016760B" w:rsidP="0016760B">
                  <w:pPr>
                    <w:autoSpaceDE/>
                    <w:autoSpaceDN/>
                    <w:adjustRightInd/>
                    <w:jc w:val="center"/>
                    <w:rPr>
                      <w:ins w:id="31262" w:author="Philippe Hollanda - Oliveira Trust" w:date="2022-07-19T09:57:00Z"/>
                      <w:rFonts w:ascii="Arial" w:eastAsia="Times New Roman" w:hAnsi="Arial" w:cs="Arial"/>
                      <w:color w:val="000000"/>
                      <w:sz w:val="20"/>
                      <w:szCs w:val="20"/>
                      <w:lang w:eastAsia="pt-BR"/>
                    </w:rPr>
                  </w:pPr>
                  <w:ins w:id="3126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0111832" w14:textId="77777777" w:rsidR="0016760B" w:rsidRPr="0016760B" w:rsidRDefault="0016760B" w:rsidP="0016760B">
                  <w:pPr>
                    <w:autoSpaceDE/>
                    <w:autoSpaceDN/>
                    <w:adjustRightInd/>
                    <w:jc w:val="center"/>
                    <w:rPr>
                      <w:ins w:id="31264" w:author="Philippe Hollanda - Oliveira Trust" w:date="2022-07-19T09:57:00Z"/>
                      <w:rFonts w:ascii="Arial" w:eastAsia="Times New Roman" w:hAnsi="Arial" w:cs="Arial"/>
                      <w:color w:val="000000"/>
                      <w:sz w:val="20"/>
                      <w:szCs w:val="20"/>
                      <w:lang w:eastAsia="pt-BR"/>
                    </w:rPr>
                  </w:pPr>
                  <w:ins w:id="31265"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DA0F42" w14:textId="77777777" w:rsidR="0016760B" w:rsidRPr="0016760B" w:rsidRDefault="0016760B" w:rsidP="0016760B">
                  <w:pPr>
                    <w:autoSpaceDE/>
                    <w:autoSpaceDN/>
                    <w:adjustRightInd/>
                    <w:jc w:val="center"/>
                    <w:rPr>
                      <w:ins w:id="31266" w:author="Philippe Hollanda - Oliveira Trust" w:date="2022-07-19T09:57:00Z"/>
                      <w:rFonts w:ascii="Arial" w:eastAsia="Times New Roman" w:hAnsi="Arial" w:cs="Arial"/>
                      <w:color w:val="000000"/>
                      <w:sz w:val="20"/>
                      <w:szCs w:val="20"/>
                      <w:lang w:eastAsia="pt-BR"/>
                    </w:rPr>
                  </w:pPr>
                  <w:ins w:id="31267" w:author="Philippe Hollanda - Oliveira Trust" w:date="2022-07-19T09:57:00Z">
                    <w:r w:rsidRPr="0016760B">
                      <w:rPr>
                        <w:rFonts w:ascii="Arial" w:eastAsia="Times New Roman" w:hAnsi="Arial" w:cs="Arial"/>
                        <w:color w:val="000000"/>
                        <w:sz w:val="20"/>
                        <w:szCs w:val="20"/>
                        <w:lang w:eastAsia="pt-BR"/>
                      </w:rPr>
                      <w:t>R$ 302.076,98</w:t>
                    </w:r>
                  </w:ins>
                </w:p>
              </w:tc>
            </w:tr>
            <w:tr w:rsidR="0016760B" w:rsidRPr="0016760B" w14:paraId="5AB2A49B" w14:textId="77777777" w:rsidTr="0016760B">
              <w:trPr>
                <w:trHeight w:val="1785"/>
                <w:ins w:id="312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DAB7C0" w14:textId="77777777" w:rsidR="0016760B" w:rsidRPr="0016760B" w:rsidRDefault="0016760B" w:rsidP="0016760B">
                  <w:pPr>
                    <w:autoSpaceDE/>
                    <w:autoSpaceDN/>
                    <w:adjustRightInd/>
                    <w:jc w:val="center"/>
                    <w:rPr>
                      <w:ins w:id="31269" w:author="Philippe Hollanda - Oliveira Trust" w:date="2022-07-19T09:57:00Z"/>
                      <w:rFonts w:ascii="Arial" w:eastAsia="Times New Roman" w:hAnsi="Arial" w:cs="Arial"/>
                      <w:color w:val="000000"/>
                      <w:sz w:val="20"/>
                      <w:szCs w:val="20"/>
                      <w:lang w:eastAsia="pt-BR"/>
                    </w:rPr>
                  </w:pPr>
                  <w:ins w:id="31270"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04C83199" w14:textId="77777777" w:rsidR="0016760B" w:rsidRPr="0016760B" w:rsidRDefault="0016760B" w:rsidP="0016760B">
                  <w:pPr>
                    <w:autoSpaceDE/>
                    <w:autoSpaceDN/>
                    <w:adjustRightInd/>
                    <w:jc w:val="center"/>
                    <w:rPr>
                      <w:ins w:id="31271" w:author="Philippe Hollanda - Oliveira Trust" w:date="2022-07-19T09:57:00Z"/>
                      <w:rFonts w:ascii="Arial" w:eastAsia="Times New Roman" w:hAnsi="Arial" w:cs="Arial"/>
                      <w:color w:val="000000"/>
                      <w:sz w:val="20"/>
                      <w:szCs w:val="20"/>
                      <w:lang w:eastAsia="pt-BR"/>
                    </w:rPr>
                  </w:pPr>
                  <w:ins w:id="31272"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F235CFA" w14:textId="77777777" w:rsidR="0016760B" w:rsidRPr="0016760B" w:rsidRDefault="0016760B" w:rsidP="0016760B">
                  <w:pPr>
                    <w:autoSpaceDE/>
                    <w:autoSpaceDN/>
                    <w:adjustRightInd/>
                    <w:jc w:val="center"/>
                    <w:rPr>
                      <w:ins w:id="31273" w:author="Philippe Hollanda - Oliveira Trust" w:date="2022-07-19T09:57:00Z"/>
                      <w:rFonts w:ascii="Arial" w:eastAsia="Times New Roman" w:hAnsi="Arial" w:cs="Arial"/>
                      <w:color w:val="000000"/>
                      <w:sz w:val="20"/>
                      <w:szCs w:val="20"/>
                      <w:lang w:eastAsia="pt-BR"/>
                    </w:rPr>
                  </w:pPr>
                  <w:ins w:id="31274" w:author="Philippe Hollanda - Oliveira Trust" w:date="2022-07-19T09:57:00Z">
                    <w:r w:rsidRPr="0016760B">
                      <w:rPr>
                        <w:rFonts w:ascii="Arial" w:eastAsia="Times New Roman" w:hAnsi="Arial" w:cs="Arial"/>
                        <w:color w:val="000000"/>
                        <w:sz w:val="20"/>
                        <w:szCs w:val="20"/>
                        <w:lang w:eastAsia="pt-BR"/>
                      </w:rPr>
                      <w:t>R$ 121.085,65</w:t>
                    </w:r>
                  </w:ins>
                </w:p>
              </w:tc>
            </w:tr>
            <w:tr w:rsidR="0016760B" w:rsidRPr="0016760B" w14:paraId="081A463A" w14:textId="77777777" w:rsidTr="0016760B">
              <w:trPr>
                <w:trHeight w:val="1785"/>
                <w:ins w:id="312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61BA95" w14:textId="77777777" w:rsidR="0016760B" w:rsidRPr="0016760B" w:rsidRDefault="0016760B" w:rsidP="0016760B">
                  <w:pPr>
                    <w:autoSpaceDE/>
                    <w:autoSpaceDN/>
                    <w:adjustRightInd/>
                    <w:jc w:val="center"/>
                    <w:rPr>
                      <w:ins w:id="31276" w:author="Philippe Hollanda - Oliveira Trust" w:date="2022-07-19T09:57:00Z"/>
                      <w:rFonts w:ascii="Arial" w:eastAsia="Times New Roman" w:hAnsi="Arial" w:cs="Arial"/>
                      <w:color w:val="000000"/>
                      <w:sz w:val="20"/>
                      <w:szCs w:val="20"/>
                      <w:lang w:eastAsia="pt-BR"/>
                    </w:rPr>
                  </w:pPr>
                  <w:ins w:id="3127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A3FABA9" w14:textId="77777777" w:rsidR="0016760B" w:rsidRPr="0016760B" w:rsidRDefault="0016760B" w:rsidP="0016760B">
                  <w:pPr>
                    <w:autoSpaceDE/>
                    <w:autoSpaceDN/>
                    <w:adjustRightInd/>
                    <w:jc w:val="center"/>
                    <w:rPr>
                      <w:ins w:id="31278" w:author="Philippe Hollanda - Oliveira Trust" w:date="2022-07-19T09:57:00Z"/>
                      <w:rFonts w:ascii="Arial" w:eastAsia="Times New Roman" w:hAnsi="Arial" w:cs="Arial"/>
                      <w:color w:val="000000"/>
                      <w:sz w:val="20"/>
                      <w:szCs w:val="20"/>
                      <w:lang w:eastAsia="pt-BR"/>
                    </w:rPr>
                  </w:pPr>
                  <w:ins w:id="31279"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A961D1" w14:textId="77777777" w:rsidR="0016760B" w:rsidRPr="0016760B" w:rsidRDefault="0016760B" w:rsidP="0016760B">
                  <w:pPr>
                    <w:autoSpaceDE/>
                    <w:autoSpaceDN/>
                    <w:adjustRightInd/>
                    <w:jc w:val="center"/>
                    <w:rPr>
                      <w:ins w:id="31280" w:author="Philippe Hollanda - Oliveira Trust" w:date="2022-07-19T09:57:00Z"/>
                      <w:rFonts w:ascii="Arial" w:eastAsia="Times New Roman" w:hAnsi="Arial" w:cs="Arial"/>
                      <w:color w:val="000000"/>
                      <w:sz w:val="20"/>
                      <w:szCs w:val="20"/>
                      <w:lang w:eastAsia="pt-BR"/>
                    </w:rPr>
                  </w:pPr>
                  <w:ins w:id="31281" w:author="Philippe Hollanda - Oliveira Trust" w:date="2022-07-19T09:57:00Z">
                    <w:r w:rsidRPr="0016760B">
                      <w:rPr>
                        <w:rFonts w:ascii="Arial" w:eastAsia="Times New Roman" w:hAnsi="Arial" w:cs="Arial"/>
                        <w:color w:val="000000"/>
                        <w:sz w:val="20"/>
                        <w:szCs w:val="20"/>
                        <w:lang w:eastAsia="pt-BR"/>
                      </w:rPr>
                      <w:t>R$ 65,00</w:t>
                    </w:r>
                  </w:ins>
                </w:p>
              </w:tc>
            </w:tr>
            <w:tr w:rsidR="0016760B" w:rsidRPr="0016760B" w14:paraId="48E6DD9B" w14:textId="77777777" w:rsidTr="0016760B">
              <w:trPr>
                <w:trHeight w:val="1785"/>
                <w:ins w:id="312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04D47E" w14:textId="77777777" w:rsidR="0016760B" w:rsidRPr="0016760B" w:rsidRDefault="0016760B" w:rsidP="0016760B">
                  <w:pPr>
                    <w:autoSpaceDE/>
                    <w:autoSpaceDN/>
                    <w:adjustRightInd/>
                    <w:jc w:val="center"/>
                    <w:rPr>
                      <w:ins w:id="31283" w:author="Philippe Hollanda - Oliveira Trust" w:date="2022-07-19T09:57:00Z"/>
                      <w:rFonts w:ascii="Arial" w:eastAsia="Times New Roman" w:hAnsi="Arial" w:cs="Arial"/>
                      <w:color w:val="000000"/>
                      <w:sz w:val="20"/>
                      <w:szCs w:val="20"/>
                      <w:lang w:eastAsia="pt-BR"/>
                    </w:rPr>
                  </w:pPr>
                  <w:ins w:id="31284"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1B58D32C" w14:textId="77777777" w:rsidR="0016760B" w:rsidRPr="0016760B" w:rsidRDefault="0016760B" w:rsidP="0016760B">
                  <w:pPr>
                    <w:autoSpaceDE/>
                    <w:autoSpaceDN/>
                    <w:adjustRightInd/>
                    <w:jc w:val="center"/>
                    <w:rPr>
                      <w:ins w:id="31285" w:author="Philippe Hollanda - Oliveira Trust" w:date="2022-07-19T09:57:00Z"/>
                      <w:rFonts w:ascii="Arial" w:eastAsia="Times New Roman" w:hAnsi="Arial" w:cs="Arial"/>
                      <w:color w:val="000000"/>
                      <w:sz w:val="20"/>
                      <w:szCs w:val="20"/>
                      <w:lang w:eastAsia="pt-BR"/>
                    </w:rPr>
                  </w:pPr>
                  <w:ins w:id="31286" w:author="Philippe Hollanda - Oliveira Trust" w:date="2022-07-19T09:57:00Z">
                    <w:r w:rsidRPr="0016760B">
                      <w:rPr>
                        <w:rFonts w:ascii="Arial" w:eastAsia="Times New Roman" w:hAnsi="Arial" w:cs="Arial"/>
                        <w:color w:val="000000"/>
                        <w:sz w:val="20"/>
                        <w:szCs w:val="20"/>
                        <w:lang w:eastAsia="pt-BR"/>
                      </w:rPr>
                      <w:t>04/11/2021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A9F9F4" w14:textId="77777777" w:rsidR="0016760B" w:rsidRPr="0016760B" w:rsidRDefault="0016760B" w:rsidP="0016760B">
                  <w:pPr>
                    <w:autoSpaceDE/>
                    <w:autoSpaceDN/>
                    <w:adjustRightInd/>
                    <w:jc w:val="center"/>
                    <w:rPr>
                      <w:ins w:id="31287" w:author="Philippe Hollanda - Oliveira Trust" w:date="2022-07-19T09:57:00Z"/>
                      <w:rFonts w:ascii="Arial" w:eastAsia="Times New Roman" w:hAnsi="Arial" w:cs="Arial"/>
                      <w:color w:val="000000"/>
                      <w:sz w:val="20"/>
                      <w:szCs w:val="20"/>
                      <w:lang w:eastAsia="pt-BR"/>
                    </w:rPr>
                  </w:pPr>
                  <w:ins w:id="31288" w:author="Philippe Hollanda - Oliveira Trust" w:date="2022-07-19T09:57:00Z">
                    <w:r w:rsidRPr="0016760B">
                      <w:rPr>
                        <w:rFonts w:ascii="Arial" w:eastAsia="Times New Roman" w:hAnsi="Arial" w:cs="Arial"/>
                        <w:color w:val="000000"/>
                        <w:sz w:val="20"/>
                        <w:szCs w:val="20"/>
                        <w:lang w:eastAsia="pt-BR"/>
                      </w:rPr>
                      <w:t>R$ 220,32</w:t>
                    </w:r>
                  </w:ins>
                </w:p>
              </w:tc>
            </w:tr>
            <w:tr w:rsidR="0016760B" w:rsidRPr="0016760B" w14:paraId="17E636E5" w14:textId="77777777" w:rsidTr="0016760B">
              <w:trPr>
                <w:trHeight w:val="1785"/>
                <w:ins w:id="312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D06696" w14:textId="77777777" w:rsidR="0016760B" w:rsidRPr="0016760B" w:rsidRDefault="0016760B" w:rsidP="0016760B">
                  <w:pPr>
                    <w:autoSpaceDE/>
                    <w:autoSpaceDN/>
                    <w:adjustRightInd/>
                    <w:jc w:val="center"/>
                    <w:rPr>
                      <w:ins w:id="31290" w:author="Philippe Hollanda - Oliveira Trust" w:date="2022-07-19T09:57:00Z"/>
                      <w:rFonts w:ascii="Arial" w:eastAsia="Times New Roman" w:hAnsi="Arial" w:cs="Arial"/>
                      <w:color w:val="000000"/>
                      <w:sz w:val="20"/>
                      <w:szCs w:val="20"/>
                      <w:lang w:eastAsia="pt-BR"/>
                    </w:rPr>
                  </w:pPr>
                  <w:ins w:id="3129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4FC7C2E" w14:textId="77777777" w:rsidR="0016760B" w:rsidRPr="0016760B" w:rsidRDefault="0016760B" w:rsidP="0016760B">
                  <w:pPr>
                    <w:autoSpaceDE/>
                    <w:autoSpaceDN/>
                    <w:adjustRightInd/>
                    <w:jc w:val="center"/>
                    <w:rPr>
                      <w:ins w:id="31292" w:author="Philippe Hollanda - Oliveira Trust" w:date="2022-07-19T09:57:00Z"/>
                      <w:rFonts w:ascii="Arial" w:eastAsia="Times New Roman" w:hAnsi="Arial" w:cs="Arial"/>
                      <w:color w:val="000000"/>
                      <w:sz w:val="20"/>
                      <w:szCs w:val="20"/>
                      <w:lang w:eastAsia="pt-BR"/>
                    </w:rPr>
                  </w:pPr>
                  <w:ins w:id="31293"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34DBEF" w14:textId="77777777" w:rsidR="0016760B" w:rsidRPr="0016760B" w:rsidRDefault="0016760B" w:rsidP="0016760B">
                  <w:pPr>
                    <w:autoSpaceDE/>
                    <w:autoSpaceDN/>
                    <w:adjustRightInd/>
                    <w:jc w:val="center"/>
                    <w:rPr>
                      <w:ins w:id="31294" w:author="Philippe Hollanda - Oliveira Trust" w:date="2022-07-19T09:57:00Z"/>
                      <w:rFonts w:ascii="Arial" w:eastAsia="Times New Roman" w:hAnsi="Arial" w:cs="Arial"/>
                      <w:color w:val="000000"/>
                      <w:sz w:val="20"/>
                      <w:szCs w:val="20"/>
                      <w:lang w:eastAsia="pt-BR"/>
                    </w:rPr>
                  </w:pPr>
                  <w:ins w:id="31295" w:author="Philippe Hollanda - Oliveira Trust" w:date="2022-07-19T09:57:00Z">
                    <w:r w:rsidRPr="0016760B">
                      <w:rPr>
                        <w:rFonts w:ascii="Arial" w:eastAsia="Times New Roman" w:hAnsi="Arial" w:cs="Arial"/>
                        <w:color w:val="000000"/>
                        <w:sz w:val="20"/>
                        <w:szCs w:val="20"/>
                        <w:lang w:eastAsia="pt-BR"/>
                      </w:rPr>
                      <w:t>R$ 297,75</w:t>
                    </w:r>
                  </w:ins>
                </w:p>
              </w:tc>
            </w:tr>
            <w:tr w:rsidR="0016760B" w:rsidRPr="0016760B" w14:paraId="497DA7E9" w14:textId="77777777" w:rsidTr="0016760B">
              <w:trPr>
                <w:trHeight w:val="1785"/>
                <w:ins w:id="312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D4A536" w14:textId="77777777" w:rsidR="0016760B" w:rsidRPr="0016760B" w:rsidRDefault="0016760B" w:rsidP="0016760B">
                  <w:pPr>
                    <w:autoSpaceDE/>
                    <w:autoSpaceDN/>
                    <w:adjustRightInd/>
                    <w:jc w:val="center"/>
                    <w:rPr>
                      <w:ins w:id="31297" w:author="Philippe Hollanda - Oliveira Trust" w:date="2022-07-19T09:57:00Z"/>
                      <w:rFonts w:ascii="Arial" w:eastAsia="Times New Roman" w:hAnsi="Arial" w:cs="Arial"/>
                      <w:color w:val="000000"/>
                      <w:sz w:val="20"/>
                      <w:szCs w:val="20"/>
                      <w:lang w:eastAsia="pt-BR"/>
                    </w:rPr>
                  </w:pPr>
                  <w:ins w:id="3129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9D30765" w14:textId="77777777" w:rsidR="0016760B" w:rsidRPr="0016760B" w:rsidRDefault="0016760B" w:rsidP="0016760B">
                  <w:pPr>
                    <w:autoSpaceDE/>
                    <w:autoSpaceDN/>
                    <w:adjustRightInd/>
                    <w:jc w:val="center"/>
                    <w:rPr>
                      <w:ins w:id="31299" w:author="Philippe Hollanda - Oliveira Trust" w:date="2022-07-19T09:57:00Z"/>
                      <w:rFonts w:ascii="Arial" w:eastAsia="Times New Roman" w:hAnsi="Arial" w:cs="Arial"/>
                      <w:color w:val="000000"/>
                      <w:sz w:val="20"/>
                      <w:szCs w:val="20"/>
                      <w:lang w:eastAsia="pt-BR"/>
                    </w:rPr>
                  </w:pPr>
                  <w:ins w:id="31300"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CF946B" w14:textId="77777777" w:rsidR="0016760B" w:rsidRPr="0016760B" w:rsidRDefault="0016760B" w:rsidP="0016760B">
                  <w:pPr>
                    <w:autoSpaceDE/>
                    <w:autoSpaceDN/>
                    <w:adjustRightInd/>
                    <w:jc w:val="center"/>
                    <w:rPr>
                      <w:ins w:id="31301" w:author="Philippe Hollanda - Oliveira Trust" w:date="2022-07-19T09:57:00Z"/>
                      <w:rFonts w:ascii="Arial" w:eastAsia="Times New Roman" w:hAnsi="Arial" w:cs="Arial"/>
                      <w:color w:val="000000"/>
                      <w:sz w:val="20"/>
                      <w:szCs w:val="20"/>
                      <w:lang w:eastAsia="pt-BR"/>
                    </w:rPr>
                  </w:pPr>
                  <w:ins w:id="31302" w:author="Philippe Hollanda - Oliveira Trust" w:date="2022-07-19T09:57:00Z">
                    <w:r w:rsidRPr="0016760B">
                      <w:rPr>
                        <w:rFonts w:ascii="Arial" w:eastAsia="Times New Roman" w:hAnsi="Arial" w:cs="Arial"/>
                        <w:color w:val="000000"/>
                        <w:sz w:val="20"/>
                        <w:szCs w:val="20"/>
                        <w:lang w:eastAsia="pt-BR"/>
                      </w:rPr>
                      <w:t>R$ 445,00</w:t>
                    </w:r>
                  </w:ins>
                </w:p>
              </w:tc>
            </w:tr>
            <w:tr w:rsidR="0016760B" w:rsidRPr="0016760B" w14:paraId="59CCF90F" w14:textId="77777777" w:rsidTr="0016760B">
              <w:trPr>
                <w:trHeight w:val="1785"/>
                <w:ins w:id="313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9F63B8" w14:textId="77777777" w:rsidR="0016760B" w:rsidRPr="0016760B" w:rsidRDefault="0016760B" w:rsidP="0016760B">
                  <w:pPr>
                    <w:autoSpaceDE/>
                    <w:autoSpaceDN/>
                    <w:adjustRightInd/>
                    <w:jc w:val="center"/>
                    <w:rPr>
                      <w:ins w:id="31304" w:author="Philippe Hollanda - Oliveira Trust" w:date="2022-07-19T09:57:00Z"/>
                      <w:rFonts w:ascii="Arial" w:eastAsia="Times New Roman" w:hAnsi="Arial" w:cs="Arial"/>
                      <w:color w:val="000000"/>
                      <w:sz w:val="20"/>
                      <w:szCs w:val="20"/>
                      <w:lang w:eastAsia="pt-BR"/>
                    </w:rPr>
                  </w:pPr>
                  <w:ins w:id="3130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1C16E06" w14:textId="77777777" w:rsidR="0016760B" w:rsidRPr="0016760B" w:rsidRDefault="0016760B" w:rsidP="0016760B">
                  <w:pPr>
                    <w:autoSpaceDE/>
                    <w:autoSpaceDN/>
                    <w:adjustRightInd/>
                    <w:jc w:val="center"/>
                    <w:rPr>
                      <w:ins w:id="31306" w:author="Philippe Hollanda - Oliveira Trust" w:date="2022-07-19T09:57:00Z"/>
                      <w:rFonts w:ascii="Arial" w:eastAsia="Times New Roman" w:hAnsi="Arial" w:cs="Arial"/>
                      <w:color w:val="000000"/>
                      <w:sz w:val="20"/>
                      <w:szCs w:val="20"/>
                      <w:lang w:eastAsia="pt-BR"/>
                    </w:rPr>
                  </w:pPr>
                  <w:ins w:id="31307"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A6B07A" w14:textId="77777777" w:rsidR="0016760B" w:rsidRPr="0016760B" w:rsidRDefault="0016760B" w:rsidP="0016760B">
                  <w:pPr>
                    <w:autoSpaceDE/>
                    <w:autoSpaceDN/>
                    <w:adjustRightInd/>
                    <w:jc w:val="center"/>
                    <w:rPr>
                      <w:ins w:id="31308" w:author="Philippe Hollanda - Oliveira Trust" w:date="2022-07-19T09:57:00Z"/>
                      <w:rFonts w:ascii="Arial" w:eastAsia="Times New Roman" w:hAnsi="Arial" w:cs="Arial"/>
                      <w:color w:val="000000"/>
                      <w:sz w:val="20"/>
                      <w:szCs w:val="20"/>
                      <w:lang w:eastAsia="pt-BR"/>
                    </w:rPr>
                  </w:pPr>
                  <w:ins w:id="31309" w:author="Philippe Hollanda - Oliveira Trust" w:date="2022-07-19T09:57:00Z">
                    <w:r w:rsidRPr="0016760B">
                      <w:rPr>
                        <w:rFonts w:ascii="Arial" w:eastAsia="Times New Roman" w:hAnsi="Arial" w:cs="Arial"/>
                        <w:color w:val="000000"/>
                        <w:sz w:val="20"/>
                        <w:szCs w:val="20"/>
                        <w:lang w:eastAsia="pt-BR"/>
                      </w:rPr>
                      <w:t>R$ 579,00</w:t>
                    </w:r>
                  </w:ins>
                </w:p>
              </w:tc>
            </w:tr>
            <w:tr w:rsidR="0016760B" w:rsidRPr="0016760B" w14:paraId="7834CC8E" w14:textId="77777777" w:rsidTr="0016760B">
              <w:trPr>
                <w:trHeight w:val="1785"/>
                <w:ins w:id="313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7B8BE4" w14:textId="77777777" w:rsidR="0016760B" w:rsidRPr="0016760B" w:rsidRDefault="0016760B" w:rsidP="0016760B">
                  <w:pPr>
                    <w:autoSpaceDE/>
                    <w:autoSpaceDN/>
                    <w:adjustRightInd/>
                    <w:jc w:val="center"/>
                    <w:rPr>
                      <w:ins w:id="31311" w:author="Philippe Hollanda - Oliveira Trust" w:date="2022-07-19T09:57:00Z"/>
                      <w:rFonts w:ascii="Arial" w:eastAsia="Times New Roman" w:hAnsi="Arial" w:cs="Arial"/>
                      <w:color w:val="000000"/>
                      <w:sz w:val="20"/>
                      <w:szCs w:val="20"/>
                      <w:lang w:eastAsia="pt-BR"/>
                    </w:rPr>
                  </w:pPr>
                  <w:ins w:id="3131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9B282B1" w14:textId="77777777" w:rsidR="0016760B" w:rsidRPr="0016760B" w:rsidRDefault="0016760B" w:rsidP="0016760B">
                  <w:pPr>
                    <w:autoSpaceDE/>
                    <w:autoSpaceDN/>
                    <w:adjustRightInd/>
                    <w:jc w:val="center"/>
                    <w:rPr>
                      <w:ins w:id="31313" w:author="Philippe Hollanda - Oliveira Trust" w:date="2022-07-19T09:57:00Z"/>
                      <w:rFonts w:ascii="Arial" w:eastAsia="Times New Roman" w:hAnsi="Arial" w:cs="Arial"/>
                      <w:color w:val="000000"/>
                      <w:sz w:val="20"/>
                      <w:szCs w:val="20"/>
                      <w:lang w:eastAsia="pt-BR"/>
                    </w:rPr>
                  </w:pPr>
                  <w:ins w:id="31314"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4CAA79" w14:textId="77777777" w:rsidR="0016760B" w:rsidRPr="0016760B" w:rsidRDefault="0016760B" w:rsidP="0016760B">
                  <w:pPr>
                    <w:autoSpaceDE/>
                    <w:autoSpaceDN/>
                    <w:adjustRightInd/>
                    <w:jc w:val="center"/>
                    <w:rPr>
                      <w:ins w:id="31315" w:author="Philippe Hollanda - Oliveira Trust" w:date="2022-07-19T09:57:00Z"/>
                      <w:rFonts w:ascii="Arial" w:eastAsia="Times New Roman" w:hAnsi="Arial" w:cs="Arial"/>
                      <w:color w:val="000000"/>
                      <w:sz w:val="20"/>
                      <w:szCs w:val="20"/>
                      <w:lang w:eastAsia="pt-BR"/>
                    </w:rPr>
                  </w:pPr>
                  <w:ins w:id="31316" w:author="Philippe Hollanda - Oliveira Trust" w:date="2022-07-19T09:57:00Z">
                    <w:r w:rsidRPr="0016760B">
                      <w:rPr>
                        <w:rFonts w:ascii="Arial" w:eastAsia="Times New Roman" w:hAnsi="Arial" w:cs="Arial"/>
                        <w:color w:val="000000"/>
                        <w:sz w:val="20"/>
                        <w:szCs w:val="20"/>
                        <w:lang w:eastAsia="pt-BR"/>
                      </w:rPr>
                      <w:t>R$ 96,00</w:t>
                    </w:r>
                  </w:ins>
                </w:p>
              </w:tc>
            </w:tr>
            <w:tr w:rsidR="0016760B" w:rsidRPr="0016760B" w14:paraId="434C7BD4" w14:textId="77777777" w:rsidTr="0016760B">
              <w:trPr>
                <w:trHeight w:val="1785"/>
                <w:ins w:id="313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98534E" w14:textId="77777777" w:rsidR="0016760B" w:rsidRPr="0016760B" w:rsidRDefault="0016760B" w:rsidP="0016760B">
                  <w:pPr>
                    <w:autoSpaceDE/>
                    <w:autoSpaceDN/>
                    <w:adjustRightInd/>
                    <w:jc w:val="center"/>
                    <w:rPr>
                      <w:ins w:id="31318" w:author="Philippe Hollanda - Oliveira Trust" w:date="2022-07-19T09:57:00Z"/>
                      <w:rFonts w:ascii="Arial" w:eastAsia="Times New Roman" w:hAnsi="Arial" w:cs="Arial"/>
                      <w:color w:val="000000"/>
                      <w:sz w:val="20"/>
                      <w:szCs w:val="20"/>
                      <w:lang w:eastAsia="pt-BR"/>
                    </w:rPr>
                  </w:pPr>
                  <w:ins w:id="3131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AC0AA95" w14:textId="77777777" w:rsidR="0016760B" w:rsidRPr="0016760B" w:rsidRDefault="0016760B" w:rsidP="0016760B">
                  <w:pPr>
                    <w:autoSpaceDE/>
                    <w:autoSpaceDN/>
                    <w:adjustRightInd/>
                    <w:jc w:val="center"/>
                    <w:rPr>
                      <w:ins w:id="31320" w:author="Philippe Hollanda - Oliveira Trust" w:date="2022-07-19T09:57:00Z"/>
                      <w:rFonts w:ascii="Arial" w:eastAsia="Times New Roman" w:hAnsi="Arial" w:cs="Arial"/>
                      <w:color w:val="000000"/>
                      <w:sz w:val="20"/>
                      <w:szCs w:val="20"/>
                      <w:lang w:eastAsia="pt-BR"/>
                    </w:rPr>
                  </w:pPr>
                  <w:ins w:id="31321"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5CE866" w14:textId="77777777" w:rsidR="0016760B" w:rsidRPr="0016760B" w:rsidRDefault="0016760B" w:rsidP="0016760B">
                  <w:pPr>
                    <w:autoSpaceDE/>
                    <w:autoSpaceDN/>
                    <w:adjustRightInd/>
                    <w:jc w:val="center"/>
                    <w:rPr>
                      <w:ins w:id="31322" w:author="Philippe Hollanda - Oliveira Trust" w:date="2022-07-19T09:57:00Z"/>
                      <w:rFonts w:ascii="Arial" w:eastAsia="Times New Roman" w:hAnsi="Arial" w:cs="Arial"/>
                      <w:color w:val="000000"/>
                      <w:sz w:val="20"/>
                      <w:szCs w:val="20"/>
                      <w:lang w:eastAsia="pt-BR"/>
                    </w:rPr>
                  </w:pPr>
                  <w:ins w:id="31323" w:author="Philippe Hollanda - Oliveira Trust" w:date="2022-07-19T09:57:00Z">
                    <w:r w:rsidRPr="0016760B">
                      <w:rPr>
                        <w:rFonts w:ascii="Arial" w:eastAsia="Times New Roman" w:hAnsi="Arial" w:cs="Arial"/>
                        <w:color w:val="000000"/>
                        <w:sz w:val="20"/>
                        <w:szCs w:val="20"/>
                        <w:lang w:eastAsia="pt-BR"/>
                      </w:rPr>
                      <w:t>R$ 340,00</w:t>
                    </w:r>
                  </w:ins>
                </w:p>
              </w:tc>
            </w:tr>
            <w:tr w:rsidR="0016760B" w:rsidRPr="0016760B" w14:paraId="7524283F" w14:textId="77777777" w:rsidTr="0016760B">
              <w:trPr>
                <w:trHeight w:val="1785"/>
                <w:ins w:id="313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3747B5" w14:textId="77777777" w:rsidR="0016760B" w:rsidRPr="0016760B" w:rsidRDefault="0016760B" w:rsidP="0016760B">
                  <w:pPr>
                    <w:autoSpaceDE/>
                    <w:autoSpaceDN/>
                    <w:adjustRightInd/>
                    <w:jc w:val="center"/>
                    <w:rPr>
                      <w:ins w:id="31325" w:author="Philippe Hollanda - Oliveira Trust" w:date="2022-07-19T09:57:00Z"/>
                      <w:rFonts w:ascii="Arial" w:eastAsia="Times New Roman" w:hAnsi="Arial" w:cs="Arial"/>
                      <w:color w:val="000000"/>
                      <w:sz w:val="20"/>
                      <w:szCs w:val="20"/>
                      <w:lang w:eastAsia="pt-BR"/>
                    </w:rPr>
                  </w:pPr>
                  <w:ins w:id="3132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BC6E6D6" w14:textId="77777777" w:rsidR="0016760B" w:rsidRPr="0016760B" w:rsidRDefault="0016760B" w:rsidP="0016760B">
                  <w:pPr>
                    <w:autoSpaceDE/>
                    <w:autoSpaceDN/>
                    <w:adjustRightInd/>
                    <w:jc w:val="center"/>
                    <w:rPr>
                      <w:ins w:id="31327" w:author="Philippe Hollanda - Oliveira Trust" w:date="2022-07-19T09:57:00Z"/>
                      <w:rFonts w:ascii="Arial" w:eastAsia="Times New Roman" w:hAnsi="Arial" w:cs="Arial"/>
                      <w:color w:val="000000"/>
                      <w:sz w:val="20"/>
                      <w:szCs w:val="20"/>
                      <w:lang w:eastAsia="pt-BR"/>
                    </w:rPr>
                  </w:pPr>
                  <w:ins w:id="31328" w:author="Philippe Hollanda - Oliveira Trust" w:date="2022-07-19T09:57:00Z">
                    <w:r w:rsidRPr="0016760B">
                      <w:rPr>
                        <w:rFonts w:ascii="Arial" w:eastAsia="Times New Roman" w:hAnsi="Arial" w:cs="Arial"/>
                        <w:color w:val="000000"/>
                        <w:sz w:val="20"/>
                        <w:szCs w:val="20"/>
                        <w:lang w:eastAsia="pt-BR"/>
                      </w:rPr>
                      <w:t>16/11/2021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9271CB" w14:textId="77777777" w:rsidR="0016760B" w:rsidRPr="0016760B" w:rsidRDefault="0016760B" w:rsidP="0016760B">
                  <w:pPr>
                    <w:autoSpaceDE/>
                    <w:autoSpaceDN/>
                    <w:adjustRightInd/>
                    <w:jc w:val="center"/>
                    <w:rPr>
                      <w:ins w:id="31329" w:author="Philippe Hollanda - Oliveira Trust" w:date="2022-07-19T09:57:00Z"/>
                      <w:rFonts w:ascii="Arial" w:eastAsia="Times New Roman" w:hAnsi="Arial" w:cs="Arial"/>
                      <w:color w:val="000000"/>
                      <w:sz w:val="20"/>
                      <w:szCs w:val="20"/>
                      <w:lang w:eastAsia="pt-BR"/>
                    </w:rPr>
                  </w:pPr>
                  <w:ins w:id="31330" w:author="Philippe Hollanda - Oliveira Trust" w:date="2022-07-19T09:57:00Z">
                    <w:r w:rsidRPr="0016760B">
                      <w:rPr>
                        <w:rFonts w:ascii="Arial" w:eastAsia="Times New Roman" w:hAnsi="Arial" w:cs="Arial"/>
                        <w:color w:val="000000"/>
                        <w:sz w:val="20"/>
                        <w:szCs w:val="20"/>
                        <w:lang w:eastAsia="pt-BR"/>
                      </w:rPr>
                      <w:t>R$ 2.506,24</w:t>
                    </w:r>
                  </w:ins>
                </w:p>
              </w:tc>
            </w:tr>
            <w:tr w:rsidR="0016760B" w:rsidRPr="0016760B" w14:paraId="5B412B91" w14:textId="77777777" w:rsidTr="0016760B">
              <w:trPr>
                <w:trHeight w:val="1785"/>
                <w:ins w:id="313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28FF3D" w14:textId="77777777" w:rsidR="0016760B" w:rsidRPr="0016760B" w:rsidRDefault="0016760B" w:rsidP="0016760B">
                  <w:pPr>
                    <w:autoSpaceDE/>
                    <w:autoSpaceDN/>
                    <w:adjustRightInd/>
                    <w:jc w:val="center"/>
                    <w:rPr>
                      <w:ins w:id="31332" w:author="Philippe Hollanda - Oliveira Trust" w:date="2022-07-19T09:57:00Z"/>
                      <w:rFonts w:ascii="Arial" w:eastAsia="Times New Roman" w:hAnsi="Arial" w:cs="Arial"/>
                      <w:color w:val="000000"/>
                      <w:sz w:val="20"/>
                      <w:szCs w:val="20"/>
                      <w:lang w:eastAsia="pt-BR"/>
                    </w:rPr>
                  </w:pPr>
                  <w:ins w:id="3133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AD46E7F" w14:textId="77777777" w:rsidR="0016760B" w:rsidRPr="0016760B" w:rsidRDefault="0016760B" w:rsidP="0016760B">
                  <w:pPr>
                    <w:autoSpaceDE/>
                    <w:autoSpaceDN/>
                    <w:adjustRightInd/>
                    <w:jc w:val="center"/>
                    <w:rPr>
                      <w:ins w:id="31334" w:author="Philippe Hollanda - Oliveira Trust" w:date="2022-07-19T09:57:00Z"/>
                      <w:rFonts w:ascii="Arial" w:eastAsia="Times New Roman" w:hAnsi="Arial" w:cs="Arial"/>
                      <w:color w:val="000000"/>
                      <w:sz w:val="20"/>
                      <w:szCs w:val="20"/>
                      <w:lang w:eastAsia="pt-BR"/>
                    </w:rPr>
                  </w:pPr>
                  <w:ins w:id="31335"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9FE5D6" w14:textId="77777777" w:rsidR="0016760B" w:rsidRPr="0016760B" w:rsidRDefault="0016760B" w:rsidP="0016760B">
                  <w:pPr>
                    <w:autoSpaceDE/>
                    <w:autoSpaceDN/>
                    <w:adjustRightInd/>
                    <w:jc w:val="center"/>
                    <w:rPr>
                      <w:ins w:id="31336" w:author="Philippe Hollanda - Oliveira Trust" w:date="2022-07-19T09:57:00Z"/>
                      <w:rFonts w:ascii="Arial" w:eastAsia="Times New Roman" w:hAnsi="Arial" w:cs="Arial"/>
                      <w:color w:val="000000"/>
                      <w:sz w:val="20"/>
                      <w:szCs w:val="20"/>
                      <w:lang w:eastAsia="pt-BR"/>
                    </w:rPr>
                  </w:pPr>
                  <w:ins w:id="31337" w:author="Philippe Hollanda - Oliveira Trust" w:date="2022-07-19T09:57:00Z">
                    <w:r w:rsidRPr="0016760B">
                      <w:rPr>
                        <w:rFonts w:ascii="Arial" w:eastAsia="Times New Roman" w:hAnsi="Arial" w:cs="Arial"/>
                        <w:color w:val="000000"/>
                        <w:sz w:val="20"/>
                        <w:szCs w:val="20"/>
                        <w:lang w:eastAsia="pt-BR"/>
                      </w:rPr>
                      <w:t>R$ 4.600,00</w:t>
                    </w:r>
                  </w:ins>
                </w:p>
              </w:tc>
            </w:tr>
            <w:tr w:rsidR="0016760B" w:rsidRPr="0016760B" w14:paraId="55C7B916" w14:textId="77777777" w:rsidTr="0016760B">
              <w:trPr>
                <w:trHeight w:val="1785"/>
                <w:ins w:id="313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3137EF" w14:textId="77777777" w:rsidR="0016760B" w:rsidRPr="0016760B" w:rsidRDefault="0016760B" w:rsidP="0016760B">
                  <w:pPr>
                    <w:autoSpaceDE/>
                    <w:autoSpaceDN/>
                    <w:adjustRightInd/>
                    <w:jc w:val="center"/>
                    <w:rPr>
                      <w:ins w:id="31339" w:author="Philippe Hollanda - Oliveira Trust" w:date="2022-07-19T09:57:00Z"/>
                      <w:rFonts w:ascii="Arial" w:eastAsia="Times New Roman" w:hAnsi="Arial" w:cs="Arial"/>
                      <w:color w:val="000000"/>
                      <w:sz w:val="20"/>
                      <w:szCs w:val="20"/>
                      <w:lang w:eastAsia="pt-BR"/>
                    </w:rPr>
                  </w:pPr>
                  <w:ins w:id="31340" w:author="Philippe Hollanda - Oliveira Trust" w:date="2022-07-19T09:57:00Z">
                    <w:r w:rsidRPr="0016760B">
                      <w:rPr>
                        <w:rFonts w:ascii="Arial" w:eastAsia="Times New Roman" w:hAnsi="Arial" w:cs="Arial"/>
                        <w:color w:val="000000"/>
                        <w:sz w:val="20"/>
                        <w:szCs w:val="20"/>
                        <w:lang w:eastAsia="pt-BR"/>
                      </w:rPr>
                      <w:t>CARPINTARIA E SERRALHERIA</w:t>
                    </w:r>
                  </w:ins>
                </w:p>
              </w:tc>
              <w:tc>
                <w:tcPr>
                  <w:tcW w:w="2324" w:type="dxa"/>
                  <w:tcBorders>
                    <w:top w:val="nil"/>
                    <w:left w:val="nil"/>
                    <w:bottom w:val="single" w:sz="4" w:space="0" w:color="auto"/>
                    <w:right w:val="single" w:sz="4" w:space="0" w:color="auto"/>
                  </w:tcBorders>
                  <w:shd w:val="clear" w:color="auto" w:fill="auto"/>
                  <w:noWrap/>
                  <w:vAlign w:val="center"/>
                  <w:hideMark/>
                </w:tcPr>
                <w:p w14:paraId="713BB8FE" w14:textId="77777777" w:rsidR="0016760B" w:rsidRPr="0016760B" w:rsidRDefault="0016760B" w:rsidP="0016760B">
                  <w:pPr>
                    <w:autoSpaceDE/>
                    <w:autoSpaceDN/>
                    <w:adjustRightInd/>
                    <w:jc w:val="center"/>
                    <w:rPr>
                      <w:ins w:id="31341" w:author="Philippe Hollanda - Oliveira Trust" w:date="2022-07-19T09:57:00Z"/>
                      <w:rFonts w:ascii="Arial" w:eastAsia="Times New Roman" w:hAnsi="Arial" w:cs="Arial"/>
                      <w:color w:val="000000"/>
                      <w:sz w:val="20"/>
                      <w:szCs w:val="20"/>
                      <w:lang w:eastAsia="pt-BR"/>
                    </w:rPr>
                  </w:pPr>
                  <w:ins w:id="31342"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34DB24" w14:textId="77777777" w:rsidR="0016760B" w:rsidRPr="0016760B" w:rsidRDefault="0016760B" w:rsidP="0016760B">
                  <w:pPr>
                    <w:autoSpaceDE/>
                    <w:autoSpaceDN/>
                    <w:adjustRightInd/>
                    <w:jc w:val="center"/>
                    <w:rPr>
                      <w:ins w:id="31343" w:author="Philippe Hollanda - Oliveira Trust" w:date="2022-07-19T09:57:00Z"/>
                      <w:rFonts w:ascii="Arial" w:eastAsia="Times New Roman" w:hAnsi="Arial" w:cs="Arial"/>
                      <w:color w:val="000000"/>
                      <w:sz w:val="20"/>
                      <w:szCs w:val="20"/>
                      <w:lang w:eastAsia="pt-BR"/>
                    </w:rPr>
                  </w:pPr>
                  <w:ins w:id="31344" w:author="Philippe Hollanda - Oliveira Trust" w:date="2022-07-19T09:57:00Z">
                    <w:r w:rsidRPr="0016760B">
                      <w:rPr>
                        <w:rFonts w:ascii="Arial" w:eastAsia="Times New Roman" w:hAnsi="Arial" w:cs="Arial"/>
                        <w:color w:val="000000"/>
                        <w:sz w:val="20"/>
                        <w:szCs w:val="20"/>
                        <w:lang w:eastAsia="pt-BR"/>
                      </w:rPr>
                      <w:t>R$ 24.000,00</w:t>
                    </w:r>
                  </w:ins>
                </w:p>
              </w:tc>
            </w:tr>
            <w:tr w:rsidR="0016760B" w:rsidRPr="0016760B" w14:paraId="148317FA" w14:textId="77777777" w:rsidTr="0016760B">
              <w:trPr>
                <w:trHeight w:val="1785"/>
                <w:ins w:id="313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1465FE" w14:textId="77777777" w:rsidR="0016760B" w:rsidRPr="0016760B" w:rsidRDefault="0016760B" w:rsidP="0016760B">
                  <w:pPr>
                    <w:autoSpaceDE/>
                    <w:autoSpaceDN/>
                    <w:adjustRightInd/>
                    <w:jc w:val="center"/>
                    <w:rPr>
                      <w:ins w:id="31346" w:author="Philippe Hollanda - Oliveira Trust" w:date="2022-07-19T09:57:00Z"/>
                      <w:rFonts w:ascii="Arial" w:eastAsia="Times New Roman" w:hAnsi="Arial" w:cs="Arial"/>
                      <w:color w:val="000000"/>
                      <w:sz w:val="20"/>
                      <w:szCs w:val="20"/>
                      <w:lang w:eastAsia="pt-BR"/>
                    </w:rPr>
                  </w:pPr>
                  <w:ins w:id="31347" w:author="Philippe Hollanda - Oliveira Trust" w:date="2022-07-19T09:57:00Z">
                    <w:r w:rsidRPr="0016760B">
                      <w:rPr>
                        <w:rFonts w:ascii="Arial" w:eastAsia="Times New Roman" w:hAnsi="Arial" w:cs="Arial"/>
                        <w:color w:val="000000"/>
                        <w:sz w:val="20"/>
                        <w:szCs w:val="20"/>
                        <w:lang w:eastAsia="pt-BR"/>
                      </w:rPr>
                      <w:t>REPARAÇÃO, CONSERVAÇÃO E REFORMA DE EDIFÍCIOS, ESTRADAS, PONTES E CONGENERES</w:t>
                    </w:r>
                  </w:ins>
                </w:p>
              </w:tc>
              <w:tc>
                <w:tcPr>
                  <w:tcW w:w="2324" w:type="dxa"/>
                  <w:tcBorders>
                    <w:top w:val="nil"/>
                    <w:left w:val="nil"/>
                    <w:bottom w:val="single" w:sz="4" w:space="0" w:color="auto"/>
                    <w:right w:val="single" w:sz="4" w:space="0" w:color="auto"/>
                  </w:tcBorders>
                  <w:shd w:val="clear" w:color="auto" w:fill="auto"/>
                  <w:noWrap/>
                  <w:vAlign w:val="center"/>
                  <w:hideMark/>
                </w:tcPr>
                <w:p w14:paraId="2B99BBC8" w14:textId="77777777" w:rsidR="0016760B" w:rsidRPr="0016760B" w:rsidRDefault="0016760B" w:rsidP="0016760B">
                  <w:pPr>
                    <w:autoSpaceDE/>
                    <w:autoSpaceDN/>
                    <w:adjustRightInd/>
                    <w:jc w:val="center"/>
                    <w:rPr>
                      <w:ins w:id="31348" w:author="Philippe Hollanda - Oliveira Trust" w:date="2022-07-19T09:57:00Z"/>
                      <w:rFonts w:ascii="Arial" w:eastAsia="Times New Roman" w:hAnsi="Arial" w:cs="Arial"/>
                      <w:color w:val="000000"/>
                      <w:sz w:val="20"/>
                      <w:szCs w:val="20"/>
                      <w:lang w:eastAsia="pt-BR"/>
                    </w:rPr>
                  </w:pPr>
                  <w:ins w:id="31349" w:author="Philippe Hollanda - Oliveira Trust" w:date="2022-07-19T09:57:00Z">
                    <w:r w:rsidRPr="0016760B">
                      <w:rPr>
                        <w:rFonts w:ascii="Arial" w:eastAsia="Times New Roman" w:hAnsi="Arial" w:cs="Arial"/>
                        <w:color w:val="000000"/>
                        <w:sz w:val="20"/>
                        <w:szCs w:val="20"/>
                        <w:lang w:eastAsia="pt-BR"/>
                      </w:rPr>
                      <w:t>22/11/2021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C5C0D2" w14:textId="77777777" w:rsidR="0016760B" w:rsidRPr="0016760B" w:rsidRDefault="0016760B" w:rsidP="0016760B">
                  <w:pPr>
                    <w:autoSpaceDE/>
                    <w:autoSpaceDN/>
                    <w:adjustRightInd/>
                    <w:jc w:val="center"/>
                    <w:rPr>
                      <w:ins w:id="31350" w:author="Philippe Hollanda - Oliveira Trust" w:date="2022-07-19T09:57:00Z"/>
                      <w:rFonts w:ascii="Arial" w:eastAsia="Times New Roman" w:hAnsi="Arial" w:cs="Arial"/>
                      <w:color w:val="000000"/>
                      <w:sz w:val="20"/>
                      <w:szCs w:val="20"/>
                      <w:lang w:eastAsia="pt-BR"/>
                    </w:rPr>
                  </w:pPr>
                  <w:ins w:id="31351" w:author="Philippe Hollanda - Oliveira Trust" w:date="2022-07-19T09:57:00Z">
                    <w:r w:rsidRPr="0016760B">
                      <w:rPr>
                        <w:rFonts w:ascii="Arial" w:eastAsia="Times New Roman" w:hAnsi="Arial" w:cs="Arial"/>
                        <w:color w:val="000000"/>
                        <w:sz w:val="20"/>
                        <w:szCs w:val="20"/>
                        <w:lang w:eastAsia="pt-BR"/>
                      </w:rPr>
                      <w:t>R$ 27.631,86</w:t>
                    </w:r>
                  </w:ins>
                </w:p>
              </w:tc>
            </w:tr>
            <w:tr w:rsidR="0016760B" w:rsidRPr="0016760B" w14:paraId="0D430193" w14:textId="77777777" w:rsidTr="0016760B">
              <w:trPr>
                <w:trHeight w:val="1785"/>
                <w:ins w:id="313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3B8394" w14:textId="77777777" w:rsidR="0016760B" w:rsidRPr="0016760B" w:rsidRDefault="0016760B" w:rsidP="0016760B">
                  <w:pPr>
                    <w:autoSpaceDE/>
                    <w:autoSpaceDN/>
                    <w:adjustRightInd/>
                    <w:jc w:val="center"/>
                    <w:rPr>
                      <w:ins w:id="31353" w:author="Philippe Hollanda - Oliveira Trust" w:date="2022-07-19T09:57:00Z"/>
                      <w:rFonts w:ascii="Arial" w:eastAsia="Times New Roman" w:hAnsi="Arial" w:cs="Arial"/>
                      <w:color w:val="000000"/>
                      <w:sz w:val="20"/>
                      <w:szCs w:val="20"/>
                      <w:lang w:eastAsia="pt-BR"/>
                    </w:rPr>
                  </w:pPr>
                  <w:ins w:id="3135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7A336941" w14:textId="77777777" w:rsidR="0016760B" w:rsidRPr="0016760B" w:rsidRDefault="0016760B" w:rsidP="0016760B">
                  <w:pPr>
                    <w:autoSpaceDE/>
                    <w:autoSpaceDN/>
                    <w:adjustRightInd/>
                    <w:jc w:val="center"/>
                    <w:rPr>
                      <w:ins w:id="31355" w:author="Philippe Hollanda - Oliveira Trust" w:date="2022-07-19T09:57:00Z"/>
                      <w:rFonts w:ascii="Arial" w:eastAsia="Times New Roman" w:hAnsi="Arial" w:cs="Arial"/>
                      <w:color w:val="000000"/>
                      <w:sz w:val="20"/>
                      <w:szCs w:val="20"/>
                      <w:lang w:eastAsia="pt-BR"/>
                    </w:rPr>
                  </w:pPr>
                  <w:ins w:id="31356"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vAlign w:val="center"/>
                  <w:hideMark/>
                </w:tcPr>
                <w:p w14:paraId="2159CE10" w14:textId="77777777" w:rsidR="0016760B" w:rsidRPr="0016760B" w:rsidRDefault="0016760B" w:rsidP="0016760B">
                  <w:pPr>
                    <w:autoSpaceDE/>
                    <w:autoSpaceDN/>
                    <w:adjustRightInd/>
                    <w:jc w:val="center"/>
                    <w:rPr>
                      <w:ins w:id="31357" w:author="Philippe Hollanda - Oliveira Trust" w:date="2022-07-19T09:57:00Z"/>
                      <w:rFonts w:ascii="Arial" w:eastAsia="Times New Roman" w:hAnsi="Arial" w:cs="Arial"/>
                      <w:color w:val="000000"/>
                      <w:sz w:val="20"/>
                      <w:szCs w:val="20"/>
                      <w:lang w:eastAsia="pt-BR"/>
                    </w:rPr>
                  </w:pPr>
                  <w:ins w:id="31358" w:author="Philippe Hollanda - Oliveira Trust" w:date="2022-07-19T09:57:00Z">
                    <w:r w:rsidRPr="0016760B">
                      <w:rPr>
                        <w:rFonts w:ascii="Arial" w:eastAsia="Times New Roman" w:hAnsi="Arial" w:cs="Arial"/>
                        <w:color w:val="000000"/>
                        <w:sz w:val="20"/>
                        <w:szCs w:val="20"/>
                        <w:lang w:eastAsia="pt-BR"/>
                      </w:rPr>
                      <w:t>R$ 2.724,80</w:t>
                    </w:r>
                  </w:ins>
                </w:p>
              </w:tc>
            </w:tr>
            <w:tr w:rsidR="0016760B" w:rsidRPr="0016760B" w14:paraId="31CDB626" w14:textId="77777777" w:rsidTr="0016760B">
              <w:trPr>
                <w:trHeight w:val="1785"/>
                <w:ins w:id="313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A01BFF" w14:textId="77777777" w:rsidR="0016760B" w:rsidRPr="0016760B" w:rsidRDefault="0016760B" w:rsidP="0016760B">
                  <w:pPr>
                    <w:autoSpaceDE/>
                    <w:autoSpaceDN/>
                    <w:adjustRightInd/>
                    <w:jc w:val="center"/>
                    <w:rPr>
                      <w:ins w:id="31360" w:author="Philippe Hollanda - Oliveira Trust" w:date="2022-07-19T09:57:00Z"/>
                      <w:rFonts w:ascii="Arial" w:eastAsia="Times New Roman" w:hAnsi="Arial" w:cs="Arial"/>
                      <w:color w:val="000000"/>
                      <w:sz w:val="20"/>
                      <w:szCs w:val="20"/>
                      <w:lang w:eastAsia="pt-BR"/>
                    </w:rPr>
                  </w:pPr>
                  <w:ins w:id="31361"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3F5EFD4C" w14:textId="77777777" w:rsidR="0016760B" w:rsidRPr="0016760B" w:rsidRDefault="0016760B" w:rsidP="0016760B">
                  <w:pPr>
                    <w:autoSpaceDE/>
                    <w:autoSpaceDN/>
                    <w:adjustRightInd/>
                    <w:jc w:val="center"/>
                    <w:rPr>
                      <w:ins w:id="31362" w:author="Philippe Hollanda - Oliveira Trust" w:date="2022-07-19T09:57:00Z"/>
                      <w:rFonts w:ascii="Arial" w:eastAsia="Times New Roman" w:hAnsi="Arial" w:cs="Arial"/>
                      <w:color w:val="000000"/>
                      <w:sz w:val="20"/>
                      <w:szCs w:val="20"/>
                      <w:lang w:eastAsia="pt-BR"/>
                    </w:rPr>
                  </w:pPr>
                  <w:ins w:id="31363"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vAlign w:val="center"/>
                  <w:hideMark/>
                </w:tcPr>
                <w:p w14:paraId="3A282985" w14:textId="77777777" w:rsidR="0016760B" w:rsidRPr="0016760B" w:rsidRDefault="0016760B" w:rsidP="0016760B">
                  <w:pPr>
                    <w:autoSpaceDE/>
                    <w:autoSpaceDN/>
                    <w:adjustRightInd/>
                    <w:jc w:val="center"/>
                    <w:rPr>
                      <w:ins w:id="31364" w:author="Philippe Hollanda - Oliveira Trust" w:date="2022-07-19T09:57:00Z"/>
                      <w:rFonts w:ascii="Arial" w:eastAsia="Times New Roman" w:hAnsi="Arial" w:cs="Arial"/>
                      <w:color w:val="000000"/>
                      <w:sz w:val="20"/>
                      <w:szCs w:val="20"/>
                      <w:lang w:eastAsia="pt-BR"/>
                    </w:rPr>
                  </w:pPr>
                  <w:ins w:id="31365" w:author="Philippe Hollanda - Oliveira Trust" w:date="2022-07-19T09:57:00Z">
                    <w:r w:rsidRPr="0016760B">
                      <w:rPr>
                        <w:rFonts w:ascii="Arial" w:eastAsia="Times New Roman" w:hAnsi="Arial" w:cs="Arial"/>
                        <w:color w:val="000000"/>
                        <w:sz w:val="20"/>
                        <w:szCs w:val="20"/>
                        <w:lang w:eastAsia="pt-BR"/>
                      </w:rPr>
                      <w:t>R$ 455,80</w:t>
                    </w:r>
                  </w:ins>
                </w:p>
              </w:tc>
            </w:tr>
            <w:tr w:rsidR="0016760B" w:rsidRPr="0016760B" w14:paraId="1E4EB8A3" w14:textId="77777777" w:rsidTr="0016760B">
              <w:trPr>
                <w:trHeight w:val="1785"/>
                <w:ins w:id="313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BD199AF" w14:textId="77777777" w:rsidR="0016760B" w:rsidRPr="0016760B" w:rsidRDefault="0016760B" w:rsidP="0016760B">
                  <w:pPr>
                    <w:autoSpaceDE/>
                    <w:autoSpaceDN/>
                    <w:adjustRightInd/>
                    <w:jc w:val="center"/>
                    <w:rPr>
                      <w:ins w:id="31367" w:author="Philippe Hollanda - Oliveira Trust" w:date="2022-07-19T09:57:00Z"/>
                      <w:rFonts w:ascii="Arial" w:eastAsia="Times New Roman" w:hAnsi="Arial" w:cs="Arial"/>
                      <w:color w:val="000000"/>
                      <w:sz w:val="20"/>
                      <w:szCs w:val="20"/>
                      <w:lang w:eastAsia="pt-BR"/>
                    </w:rPr>
                  </w:pPr>
                  <w:ins w:id="3136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7301AC28" w14:textId="77777777" w:rsidR="0016760B" w:rsidRPr="0016760B" w:rsidRDefault="0016760B" w:rsidP="0016760B">
                  <w:pPr>
                    <w:autoSpaceDE/>
                    <w:autoSpaceDN/>
                    <w:adjustRightInd/>
                    <w:jc w:val="center"/>
                    <w:rPr>
                      <w:ins w:id="31369" w:author="Philippe Hollanda - Oliveira Trust" w:date="2022-07-19T09:57:00Z"/>
                      <w:rFonts w:ascii="Arial" w:eastAsia="Times New Roman" w:hAnsi="Arial" w:cs="Arial"/>
                      <w:color w:val="000000"/>
                      <w:sz w:val="20"/>
                      <w:szCs w:val="20"/>
                      <w:lang w:eastAsia="pt-BR"/>
                    </w:rPr>
                  </w:pPr>
                  <w:ins w:id="31370"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vAlign w:val="center"/>
                  <w:hideMark/>
                </w:tcPr>
                <w:p w14:paraId="223675B7" w14:textId="77777777" w:rsidR="0016760B" w:rsidRPr="0016760B" w:rsidRDefault="0016760B" w:rsidP="0016760B">
                  <w:pPr>
                    <w:autoSpaceDE/>
                    <w:autoSpaceDN/>
                    <w:adjustRightInd/>
                    <w:jc w:val="center"/>
                    <w:rPr>
                      <w:ins w:id="31371" w:author="Philippe Hollanda - Oliveira Trust" w:date="2022-07-19T09:57:00Z"/>
                      <w:rFonts w:ascii="Arial" w:eastAsia="Times New Roman" w:hAnsi="Arial" w:cs="Arial"/>
                      <w:color w:val="000000"/>
                      <w:sz w:val="20"/>
                      <w:szCs w:val="20"/>
                      <w:lang w:eastAsia="pt-BR"/>
                    </w:rPr>
                  </w:pPr>
                  <w:ins w:id="31372" w:author="Philippe Hollanda - Oliveira Trust" w:date="2022-07-19T09:57:00Z">
                    <w:r w:rsidRPr="0016760B">
                      <w:rPr>
                        <w:rFonts w:ascii="Arial" w:eastAsia="Times New Roman" w:hAnsi="Arial" w:cs="Arial"/>
                        <w:color w:val="000000"/>
                        <w:sz w:val="20"/>
                        <w:szCs w:val="20"/>
                        <w:lang w:eastAsia="pt-BR"/>
                      </w:rPr>
                      <w:t>R$ 353,00</w:t>
                    </w:r>
                  </w:ins>
                </w:p>
              </w:tc>
            </w:tr>
            <w:tr w:rsidR="0016760B" w:rsidRPr="0016760B" w14:paraId="40F22252" w14:textId="77777777" w:rsidTr="0016760B">
              <w:trPr>
                <w:trHeight w:val="1785"/>
                <w:ins w:id="313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0DFFCF" w14:textId="77777777" w:rsidR="0016760B" w:rsidRPr="0016760B" w:rsidRDefault="0016760B" w:rsidP="0016760B">
                  <w:pPr>
                    <w:autoSpaceDE/>
                    <w:autoSpaceDN/>
                    <w:adjustRightInd/>
                    <w:jc w:val="center"/>
                    <w:rPr>
                      <w:ins w:id="31374" w:author="Philippe Hollanda - Oliveira Trust" w:date="2022-07-19T09:57:00Z"/>
                      <w:rFonts w:ascii="Arial" w:eastAsia="Times New Roman" w:hAnsi="Arial" w:cs="Arial"/>
                      <w:color w:val="000000"/>
                      <w:sz w:val="20"/>
                      <w:szCs w:val="20"/>
                      <w:lang w:eastAsia="pt-BR"/>
                    </w:rPr>
                  </w:pPr>
                  <w:ins w:id="31375"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vAlign w:val="center"/>
                  <w:hideMark/>
                </w:tcPr>
                <w:p w14:paraId="2D1B83B0" w14:textId="77777777" w:rsidR="0016760B" w:rsidRPr="0016760B" w:rsidRDefault="0016760B" w:rsidP="0016760B">
                  <w:pPr>
                    <w:autoSpaceDE/>
                    <w:autoSpaceDN/>
                    <w:adjustRightInd/>
                    <w:jc w:val="center"/>
                    <w:rPr>
                      <w:ins w:id="31376" w:author="Philippe Hollanda - Oliveira Trust" w:date="2022-07-19T09:57:00Z"/>
                      <w:rFonts w:ascii="Arial" w:eastAsia="Times New Roman" w:hAnsi="Arial" w:cs="Arial"/>
                      <w:color w:val="000000"/>
                      <w:sz w:val="20"/>
                      <w:szCs w:val="20"/>
                      <w:lang w:eastAsia="pt-BR"/>
                    </w:rPr>
                  </w:pPr>
                  <w:ins w:id="31377" w:author="Philippe Hollanda - Oliveira Trust" w:date="2022-07-19T09:57:00Z">
                    <w:r w:rsidRPr="0016760B">
                      <w:rPr>
                        <w:rFonts w:ascii="Arial" w:eastAsia="Times New Roman" w:hAnsi="Arial" w:cs="Arial"/>
                        <w:color w:val="000000"/>
                        <w:sz w:val="20"/>
                        <w:szCs w:val="20"/>
                        <w:lang w:eastAsia="pt-BR"/>
                      </w:rPr>
                      <w:t>07/04/2022</w:t>
                    </w:r>
                  </w:ins>
                </w:p>
              </w:tc>
              <w:tc>
                <w:tcPr>
                  <w:tcW w:w="2324" w:type="dxa"/>
                  <w:tcBorders>
                    <w:top w:val="nil"/>
                    <w:left w:val="nil"/>
                    <w:bottom w:val="single" w:sz="4" w:space="0" w:color="auto"/>
                    <w:right w:val="single" w:sz="4" w:space="0" w:color="auto"/>
                  </w:tcBorders>
                  <w:shd w:val="clear" w:color="auto" w:fill="auto"/>
                  <w:vAlign w:val="center"/>
                  <w:hideMark/>
                </w:tcPr>
                <w:p w14:paraId="1397C876" w14:textId="77777777" w:rsidR="0016760B" w:rsidRPr="0016760B" w:rsidRDefault="0016760B" w:rsidP="0016760B">
                  <w:pPr>
                    <w:autoSpaceDE/>
                    <w:autoSpaceDN/>
                    <w:adjustRightInd/>
                    <w:jc w:val="center"/>
                    <w:rPr>
                      <w:ins w:id="31378" w:author="Philippe Hollanda - Oliveira Trust" w:date="2022-07-19T09:57:00Z"/>
                      <w:rFonts w:ascii="Arial" w:eastAsia="Times New Roman" w:hAnsi="Arial" w:cs="Arial"/>
                      <w:color w:val="000000"/>
                      <w:sz w:val="20"/>
                      <w:szCs w:val="20"/>
                      <w:lang w:eastAsia="pt-BR"/>
                    </w:rPr>
                  </w:pPr>
                  <w:ins w:id="31379" w:author="Philippe Hollanda - Oliveira Trust" w:date="2022-07-19T09:57:00Z">
                    <w:r w:rsidRPr="0016760B">
                      <w:rPr>
                        <w:rFonts w:ascii="Arial" w:eastAsia="Times New Roman" w:hAnsi="Arial" w:cs="Arial"/>
                        <w:color w:val="000000"/>
                        <w:sz w:val="20"/>
                        <w:szCs w:val="20"/>
                        <w:lang w:eastAsia="pt-BR"/>
                      </w:rPr>
                      <w:t>R$ 13.239,87</w:t>
                    </w:r>
                  </w:ins>
                </w:p>
              </w:tc>
            </w:tr>
            <w:tr w:rsidR="0016760B" w:rsidRPr="0016760B" w14:paraId="08255EA0" w14:textId="77777777" w:rsidTr="0016760B">
              <w:trPr>
                <w:trHeight w:val="1785"/>
                <w:ins w:id="313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1B7A42" w14:textId="77777777" w:rsidR="0016760B" w:rsidRPr="0016760B" w:rsidRDefault="0016760B" w:rsidP="0016760B">
                  <w:pPr>
                    <w:autoSpaceDE/>
                    <w:autoSpaceDN/>
                    <w:adjustRightInd/>
                    <w:jc w:val="center"/>
                    <w:rPr>
                      <w:ins w:id="31381" w:author="Philippe Hollanda - Oliveira Trust" w:date="2022-07-19T09:57:00Z"/>
                      <w:rFonts w:ascii="Arial" w:eastAsia="Times New Roman" w:hAnsi="Arial" w:cs="Arial"/>
                      <w:color w:val="000000"/>
                      <w:sz w:val="20"/>
                      <w:szCs w:val="20"/>
                      <w:lang w:eastAsia="pt-BR"/>
                    </w:rPr>
                  </w:pPr>
                  <w:ins w:id="31382" w:author="Philippe Hollanda - Oliveira Trust" w:date="2022-07-19T09:57:00Z">
                    <w:r w:rsidRPr="0016760B">
                      <w:rPr>
                        <w:rFonts w:ascii="Arial" w:eastAsia="Times New Roman" w:hAnsi="Arial" w:cs="Arial"/>
                        <w:color w:val="000000"/>
                        <w:sz w:val="20"/>
                        <w:szCs w:val="20"/>
                        <w:lang w:eastAsia="pt-BR"/>
                      </w:rPr>
                      <w:t>MALOTE BLINDADO</w:t>
                    </w:r>
                  </w:ins>
                </w:p>
              </w:tc>
              <w:tc>
                <w:tcPr>
                  <w:tcW w:w="2324" w:type="dxa"/>
                  <w:tcBorders>
                    <w:top w:val="nil"/>
                    <w:left w:val="nil"/>
                    <w:bottom w:val="single" w:sz="4" w:space="0" w:color="auto"/>
                    <w:right w:val="single" w:sz="4" w:space="0" w:color="auto"/>
                  </w:tcBorders>
                  <w:shd w:val="clear" w:color="auto" w:fill="auto"/>
                  <w:vAlign w:val="center"/>
                  <w:hideMark/>
                </w:tcPr>
                <w:p w14:paraId="4D2E00FB" w14:textId="77777777" w:rsidR="0016760B" w:rsidRPr="0016760B" w:rsidRDefault="0016760B" w:rsidP="0016760B">
                  <w:pPr>
                    <w:autoSpaceDE/>
                    <w:autoSpaceDN/>
                    <w:adjustRightInd/>
                    <w:jc w:val="center"/>
                    <w:rPr>
                      <w:ins w:id="31383" w:author="Philippe Hollanda - Oliveira Trust" w:date="2022-07-19T09:57:00Z"/>
                      <w:rFonts w:ascii="Arial" w:eastAsia="Times New Roman" w:hAnsi="Arial" w:cs="Arial"/>
                      <w:color w:val="000000"/>
                      <w:sz w:val="20"/>
                      <w:szCs w:val="20"/>
                      <w:lang w:eastAsia="pt-BR"/>
                    </w:rPr>
                  </w:pPr>
                  <w:ins w:id="31384"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vMerge w:val="restart"/>
                  <w:tcBorders>
                    <w:top w:val="nil"/>
                    <w:left w:val="single" w:sz="4" w:space="0" w:color="auto"/>
                    <w:bottom w:val="single" w:sz="4" w:space="0" w:color="auto"/>
                    <w:right w:val="single" w:sz="4" w:space="0" w:color="auto"/>
                  </w:tcBorders>
                  <w:shd w:val="clear" w:color="auto" w:fill="auto"/>
                  <w:vAlign w:val="center"/>
                  <w:hideMark/>
                </w:tcPr>
                <w:p w14:paraId="78E87033" w14:textId="77777777" w:rsidR="0016760B" w:rsidRPr="0016760B" w:rsidRDefault="0016760B" w:rsidP="0016760B">
                  <w:pPr>
                    <w:autoSpaceDE/>
                    <w:autoSpaceDN/>
                    <w:adjustRightInd/>
                    <w:jc w:val="center"/>
                    <w:rPr>
                      <w:ins w:id="31385" w:author="Philippe Hollanda - Oliveira Trust" w:date="2022-07-19T09:57:00Z"/>
                      <w:rFonts w:ascii="Arial" w:eastAsia="Times New Roman" w:hAnsi="Arial" w:cs="Arial"/>
                      <w:color w:val="000000"/>
                      <w:sz w:val="20"/>
                      <w:szCs w:val="20"/>
                      <w:lang w:eastAsia="pt-BR"/>
                    </w:rPr>
                  </w:pPr>
                  <w:ins w:id="31386" w:author="Philippe Hollanda - Oliveira Trust" w:date="2022-07-19T09:57:00Z">
                    <w:r w:rsidRPr="0016760B">
                      <w:rPr>
                        <w:rFonts w:ascii="Arial" w:eastAsia="Times New Roman" w:hAnsi="Arial" w:cs="Arial"/>
                        <w:color w:val="000000"/>
                        <w:sz w:val="20"/>
                        <w:szCs w:val="20"/>
                        <w:lang w:eastAsia="pt-BR"/>
                      </w:rPr>
                      <w:t>R$ 5.400,00</w:t>
                    </w:r>
                  </w:ins>
                </w:p>
              </w:tc>
            </w:tr>
            <w:tr w:rsidR="0016760B" w:rsidRPr="0016760B" w14:paraId="37011547" w14:textId="77777777" w:rsidTr="0016760B">
              <w:trPr>
                <w:trHeight w:val="1785"/>
                <w:ins w:id="313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ABCA9D" w14:textId="77777777" w:rsidR="0016760B" w:rsidRPr="0016760B" w:rsidRDefault="0016760B" w:rsidP="0016760B">
                  <w:pPr>
                    <w:autoSpaceDE/>
                    <w:autoSpaceDN/>
                    <w:adjustRightInd/>
                    <w:jc w:val="center"/>
                    <w:rPr>
                      <w:ins w:id="31388" w:author="Philippe Hollanda - Oliveira Trust" w:date="2022-07-19T09:57:00Z"/>
                      <w:rFonts w:ascii="Arial" w:eastAsia="Times New Roman" w:hAnsi="Arial" w:cs="Arial"/>
                      <w:color w:val="000000"/>
                      <w:sz w:val="20"/>
                      <w:szCs w:val="20"/>
                      <w:lang w:eastAsia="pt-BR"/>
                    </w:rPr>
                  </w:pPr>
                  <w:ins w:id="31389" w:author="Philippe Hollanda - Oliveira Trust" w:date="2022-07-19T09:57:00Z">
                    <w:r w:rsidRPr="0016760B">
                      <w:rPr>
                        <w:rFonts w:ascii="Arial" w:eastAsia="Times New Roman" w:hAnsi="Arial" w:cs="Arial"/>
                        <w:color w:val="000000"/>
                        <w:sz w:val="20"/>
                        <w:szCs w:val="20"/>
                        <w:lang w:eastAsia="pt-BR"/>
                      </w:rPr>
                      <w:t> </w:t>
                    </w:r>
                  </w:ins>
                </w:p>
              </w:tc>
              <w:tc>
                <w:tcPr>
                  <w:tcW w:w="2324" w:type="dxa"/>
                  <w:tcBorders>
                    <w:top w:val="nil"/>
                    <w:left w:val="nil"/>
                    <w:bottom w:val="single" w:sz="4" w:space="0" w:color="auto"/>
                    <w:right w:val="single" w:sz="4" w:space="0" w:color="auto"/>
                  </w:tcBorders>
                  <w:shd w:val="clear" w:color="auto" w:fill="auto"/>
                  <w:vAlign w:val="center"/>
                  <w:hideMark/>
                </w:tcPr>
                <w:p w14:paraId="05889C24" w14:textId="77777777" w:rsidR="0016760B" w:rsidRPr="0016760B" w:rsidRDefault="0016760B" w:rsidP="0016760B">
                  <w:pPr>
                    <w:autoSpaceDE/>
                    <w:autoSpaceDN/>
                    <w:adjustRightInd/>
                    <w:jc w:val="center"/>
                    <w:rPr>
                      <w:ins w:id="31390" w:author="Philippe Hollanda - Oliveira Trust" w:date="2022-07-19T09:57:00Z"/>
                      <w:rFonts w:ascii="Arial" w:eastAsia="Times New Roman" w:hAnsi="Arial" w:cs="Arial"/>
                      <w:color w:val="000000"/>
                      <w:sz w:val="20"/>
                      <w:szCs w:val="20"/>
                      <w:lang w:eastAsia="pt-BR"/>
                    </w:rPr>
                  </w:pPr>
                  <w:ins w:id="31391" w:author="Philippe Hollanda - Oliveira Trust" w:date="2022-07-19T09:57:00Z">
                    <w:r w:rsidRPr="0016760B">
                      <w:rPr>
                        <w:rFonts w:ascii="Arial" w:eastAsia="Times New Roman" w:hAnsi="Arial" w:cs="Arial"/>
                        <w:color w:val="000000"/>
                        <w:sz w:val="20"/>
                        <w:szCs w:val="20"/>
                        <w:lang w:eastAsia="pt-BR"/>
                      </w:rPr>
                      <w:t>20/04/2022</w:t>
                    </w:r>
                  </w:ins>
                </w:p>
              </w:tc>
              <w:tc>
                <w:tcPr>
                  <w:tcW w:w="2324" w:type="dxa"/>
                  <w:vMerge/>
                  <w:tcBorders>
                    <w:top w:val="nil"/>
                    <w:left w:val="single" w:sz="4" w:space="0" w:color="auto"/>
                    <w:bottom w:val="single" w:sz="4" w:space="0" w:color="auto"/>
                    <w:right w:val="single" w:sz="4" w:space="0" w:color="auto"/>
                  </w:tcBorders>
                  <w:vAlign w:val="center"/>
                  <w:hideMark/>
                </w:tcPr>
                <w:p w14:paraId="64DABFE8" w14:textId="77777777" w:rsidR="0016760B" w:rsidRPr="0016760B" w:rsidRDefault="0016760B" w:rsidP="0016760B">
                  <w:pPr>
                    <w:autoSpaceDE/>
                    <w:autoSpaceDN/>
                    <w:adjustRightInd/>
                    <w:rPr>
                      <w:ins w:id="31392" w:author="Philippe Hollanda - Oliveira Trust" w:date="2022-07-19T09:57:00Z"/>
                      <w:rFonts w:ascii="Arial" w:eastAsia="Times New Roman" w:hAnsi="Arial" w:cs="Arial"/>
                      <w:color w:val="000000"/>
                      <w:sz w:val="20"/>
                      <w:szCs w:val="20"/>
                      <w:lang w:eastAsia="pt-BR"/>
                    </w:rPr>
                  </w:pPr>
                </w:p>
              </w:tc>
            </w:tr>
            <w:tr w:rsidR="0016760B" w:rsidRPr="0016760B" w14:paraId="01FC0045" w14:textId="77777777" w:rsidTr="0016760B">
              <w:trPr>
                <w:trHeight w:val="1785"/>
                <w:ins w:id="313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9A1125" w14:textId="77777777" w:rsidR="0016760B" w:rsidRPr="0016760B" w:rsidRDefault="0016760B" w:rsidP="0016760B">
                  <w:pPr>
                    <w:autoSpaceDE/>
                    <w:autoSpaceDN/>
                    <w:adjustRightInd/>
                    <w:jc w:val="center"/>
                    <w:rPr>
                      <w:ins w:id="31394" w:author="Philippe Hollanda - Oliveira Trust" w:date="2022-07-19T09:57:00Z"/>
                      <w:rFonts w:ascii="Arial" w:eastAsia="Times New Roman" w:hAnsi="Arial" w:cs="Arial"/>
                      <w:color w:val="000000"/>
                      <w:sz w:val="20"/>
                      <w:szCs w:val="20"/>
                      <w:lang w:eastAsia="pt-BR"/>
                    </w:rPr>
                  </w:pPr>
                  <w:ins w:id="31395"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149095CE" w14:textId="77777777" w:rsidR="0016760B" w:rsidRPr="0016760B" w:rsidRDefault="0016760B" w:rsidP="0016760B">
                  <w:pPr>
                    <w:autoSpaceDE/>
                    <w:autoSpaceDN/>
                    <w:adjustRightInd/>
                    <w:jc w:val="center"/>
                    <w:rPr>
                      <w:ins w:id="31396" w:author="Philippe Hollanda - Oliveira Trust" w:date="2022-07-19T09:57:00Z"/>
                      <w:rFonts w:ascii="Arial" w:eastAsia="Times New Roman" w:hAnsi="Arial" w:cs="Arial"/>
                      <w:color w:val="000000"/>
                      <w:sz w:val="20"/>
                      <w:szCs w:val="20"/>
                      <w:lang w:eastAsia="pt-BR"/>
                    </w:rPr>
                  </w:pPr>
                  <w:ins w:id="31397"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vAlign w:val="center"/>
                  <w:hideMark/>
                </w:tcPr>
                <w:p w14:paraId="09CFBFC1" w14:textId="77777777" w:rsidR="0016760B" w:rsidRPr="0016760B" w:rsidRDefault="0016760B" w:rsidP="0016760B">
                  <w:pPr>
                    <w:autoSpaceDE/>
                    <w:autoSpaceDN/>
                    <w:adjustRightInd/>
                    <w:jc w:val="center"/>
                    <w:rPr>
                      <w:ins w:id="31398" w:author="Philippe Hollanda - Oliveira Trust" w:date="2022-07-19T09:57:00Z"/>
                      <w:rFonts w:ascii="Arial" w:eastAsia="Times New Roman" w:hAnsi="Arial" w:cs="Arial"/>
                      <w:color w:val="000000"/>
                      <w:sz w:val="20"/>
                      <w:szCs w:val="20"/>
                      <w:lang w:eastAsia="pt-BR"/>
                    </w:rPr>
                  </w:pPr>
                  <w:ins w:id="31399" w:author="Philippe Hollanda - Oliveira Trust" w:date="2022-07-19T09:57:00Z">
                    <w:r w:rsidRPr="0016760B">
                      <w:rPr>
                        <w:rFonts w:ascii="Arial" w:eastAsia="Times New Roman" w:hAnsi="Arial" w:cs="Arial"/>
                        <w:color w:val="000000"/>
                        <w:sz w:val="20"/>
                        <w:szCs w:val="20"/>
                        <w:lang w:eastAsia="pt-BR"/>
                      </w:rPr>
                      <w:t>R$ 2.710,00</w:t>
                    </w:r>
                  </w:ins>
                </w:p>
              </w:tc>
            </w:tr>
            <w:tr w:rsidR="0016760B" w:rsidRPr="0016760B" w14:paraId="207590D6" w14:textId="77777777" w:rsidTr="0016760B">
              <w:trPr>
                <w:trHeight w:val="1785"/>
                <w:ins w:id="314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BA31089" w14:textId="77777777" w:rsidR="0016760B" w:rsidRPr="0016760B" w:rsidRDefault="0016760B" w:rsidP="0016760B">
                  <w:pPr>
                    <w:autoSpaceDE/>
                    <w:autoSpaceDN/>
                    <w:adjustRightInd/>
                    <w:jc w:val="center"/>
                    <w:rPr>
                      <w:ins w:id="31401" w:author="Philippe Hollanda - Oliveira Trust" w:date="2022-07-19T09:57:00Z"/>
                      <w:rFonts w:ascii="Arial" w:eastAsia="Times New Roman" w:hAnsi="Arial" w:cs="Arial"/>
                      <w:color w:val="000000"/>
                      <w:sz w:val="20"/>
                      <w:szCs w:val="20"/>
                      <w:lang w:eastAsia="pt-BR"/>
                    </w:rPr>
                  </w:pPr>
                  <w:ins w:id="31402"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79BE3DD2" w14:textId="77777777" w:rsidR="0016760B" w:rsidRPr="0016760B" w:rsidRDefault="0016760B" w:rsidP="0016760B">
                  <w:pPr>
                    <w:autoSpaceDE/>
                    <w:autoSpaceDN/>
                    <w:adjustRightInd/>
                    <w:jc w:val="center"/>
                    <w:rPr>
                      <w:ins w:id="31403" w:author="Philippe Hollanda - Oliveira Trust" w:date="2022-07-19T09:57:00Z"/>
                      <w:rFonts w:ascii="Arial" w:eastAsia="Times New Roman" w:hAnsi="Arial" w:cs="Arial"/>
                      <w:color w:val="000000"/>
                      <w:sz w:val="20"/>
                      <w:szCs w:val="20"/>
                      <w:lang w:eastAsia="pt-BR"/>
                    </w:rPr>
                  </w:pPr>
                  <w:ins w:id="31404"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vAlign w:val="center"/>
                  <w:hideMark/>
                </w:tcPr>
                <w:p w14:paraId="1256A145" w14:textId="77777777" w:rsidR="0016760B" w:rsidRPr="0016760B" w:rsidRDefault="0016760B" w:rsidP="0016760B">
                  <w:pPr>
                    <w:autoSpaceDE/>
                    <w:autoSpaceDN/>
                    <w:adjustRightInd/>
                    <w:jc w:val="center"/>
                    <w:rPr>
                      <w:ins w:id="31405" w:author="Philippe Hollanda - Oliveira Trust" w:date="2022-07-19T09:57:00Z"/>
                      <w:rFonts w:ascii="Arial" w:eastAsia="Times New Roman" w:hAnsi="Arial" w:cs="Arial"/>
                      <w:color w:val="000000"/>
                      <w:sz w:val="20"/>
                      <w:szCs w:val="20"/>
                      <w:lang w:eastAsia="pt-BR"/>
                    </w:rPr>
                  </w:pPr>
                  <w:ins w:id="31406" w:author="Philippe Hollanda - Oliveira Trust" w:date="2022-07-19T09:57:00Z">
                    <w:r w:rsidRPr="0016760B">
                      <w:rPr>
                        <w:rFonts w:ascii="Arial" w:eastAsia="Times New Roman" w:hAnsi="Arial" w:cs="Arial"/>
                        <w:color w:val="000000"/>
                        <w:sz w:val="20"/>
                        <w:szCs w:val="20"/>
                        <w:lang w:eastAsia="pt-BR"/>
                      </w:rPr>
                      <w:t>R$ 11.508,00</w:t>
                    </w:r>
                  </w:ins>
                </w:p>
              </w:tc>
            </w:tr>
            <w:tr w:rsidR="0016760B" w:rsidRPr="0016760B" w14:paraId="5E9935EF" w14:textId="77777777" w:rsidTr="0016760B">
              <w:trPr>
                <w:trHeight w:val="1785"/>
                <w:ins w:id="314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422121" w14:textId="77777777" w:rsidR="0016760B" w:rsidRPr="0016760B" w:rsidRDefault="0016760B" w:rsidP="0016760B">
                  <w:pPr>
                    <w:autoSpaceDE/>
                    <w:autoSpaceDN/>
                    <w:adjustRightInd/>
                    <w:jc w:val="center"/>
                    <w:rPr>
                      <w:ins w:id="31408" w:author="Philippe Hollanda - Oliveira Trust" w:date="2022-07-19T09:57:00Z"/>
                      <w:rFonts w:ascii="Arial" w:eastAsia="Times New Roman" w:hAnsi="Arial" w:cs="Arial"/>
                      <w:color w:val="000000"/>
                      <w:sz w:val="20"/>
                      <w:szCs w:val="20"/>
                      <w:lang w:eastAsia="pt-BR"/>
                    </w:rPr>
                  </w:pPr>
                  <w:ins w:id="3140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58FDE274" w14:textId="77777777" w:rsidR="0016760B" w:rsidRPr="0016760B" w:rsidRDefault="0016760B" w:rsidP="0016760B">
                  <w:pPr>
                    <w:autoSpaceDE/>
                    <w:autoSpaceDN/>
                    <w:adjustRightInd/>
                    <w:jc w:val="center"/>
                    <w:rPr>
                      <w:ins w:id="31410" w:author="Philippe Hollanda - Oliveira Trust" w:date="2022-07-19T09:57:00Z"/>
                      <w:rFonts w:ascii="Arial" w:eastAsia="Times New Roman" w:hAnsi="Arial" w:cs="Arial"/>
                      <w:color w:val="000000"/>
                      <w:sz w:val="20"/>
                      <w:szCs w:val="20"/>
                      <w:lang w:eastAsia="pt-BR"/>
                    </w:rPr>
                  </w:pPr>
                  <w:ins w:id="31411"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vAlign w:val="center"/>
                  <w:hideMark/>
                </w:tcPr>
                <w:p w14:paraId="1EE55276" w14:textId="77777777" w:rsidR="0016760B" w:rsidRPr="0016760B" w:rsidRDefault="0016760B" w:rsidP="0016760B">
                  <w:pPr>
                    <w:autoSpaceDE/>
                    <w:autoSpaceDN/>
                    <w:adjustRightInd/>
                    <w:jc w:val="center"/>
                    <w:rPr>
                      <w:ins w:id="31412" w:author="Philippe Hollanda - Oliveira Trust" w:date="2022-07-19T09:57:00Z"/>
                      <w:rFonts w:ascii="Arial" w:eastAsia="Times New Roman" w:hAnsi="Arial" w:cs="Arial"/>
                      <w:color w:val="000000"/>
                      <w:sz w:val="20"/>
                      <w:szCs w:val="20"/>
                      <w:lang w:eastAsia="pt-BR"/>
                    </w:rPr>
                  </w:pPr>
                  <w:ins w:id="31413" w:author="Philippe Hollanda - Oliveira Trust" w:date="2022-07-19T09:57:00Z">
                    <w:r w:rsidRPr="0016760B">
                      <w:rPr>
                        <w:rFonts w:ascii="Arial" w:eastAsia="Times New Roman" w:hAnsi="Arial" w:cs="Arial"/>
                        <w:color w:val="000000"/>
                        <w:sz w:val="20"/>
                        <w:szCs w:val="20"/>
                        <w:lang w:eastAsia="pt-BR"/>
                      </w:rPr>
                      <w:t>R$ 32.800,00</w:t>
                    </w:r>
                  </w:ins>
                </w:p>
              </w:tc>
            </w:tr>
            <w:tr w:rsidR="0016760B" w:rsidRPr="0016760B" w14:paraId="43A499C6" w14:textId="77777777" w:rsidTr="0016760B">
              <w:trPr>
                <w:trHeight w:val="1785"/>
                <w:ins w:id="314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B6ED16" w14:textId="77777777" w:rsidR="0016760B" w:rsidRPr="0016760B" w:rsidRDefault="0016760B" w:rsidP="0016760B">
                  <w:pPr>
                    <w:autoSpaceDE/>
                    <w:autoSpaceDN/>
                    <w:adjustRightInd/>
                    <w:jc w:val="center"/>
                    <w:rPr>
                      <w:ins w:id="31415" w:author="Philippe Hollanda - Oliveira Trust" w:date="2022-07-19T09:57:00Z"/>
                      <w:rFonts w:ascii="Arial" w:eastAsia="Times New Roman" w:hAnsi="Arial" w:cs="Arial"/>
                      <w:color w:val="000000"/>
                      <w:sz w:val="20"/>
                      <w:szCs w:val="20"/>
                      <w:lang w:eastAsia="pt-BR"/>
                    </w:rPr>
                  </w:pPr>
                  <w:ins w:id="3141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22B247F9" w14:textId="77777777" w:rsidR="0016760B" w:rsidRPr="0016760B" w:rsidRDefault="0016760B" w:rsidP="0016760B">
                  <w:pPr>
                    <w:autoSpaceDE/>
                    <w:autoSpaceDN/>
                    <w:adjustRightInd/>
                    <w:jc w:val="center"/>
                    <w:rPr>
                      <w:ins w:id="31417" w:author="Philippe Hollanda - Oliveira Trust" w:date="2022-07-19T09:57:00Z"/>
                      <w:rFonts w:ascii="Arial" w:eastAsia="Times New Roman" w:hAnsi="Arial" w:cs="Arial"/>
                      <w:color w:val="000000"/>
                      <w:sz w:val="20"/>
                      <w:szCs w:val="20"/>
                      <w:lang w:eastAsia="pt-BR"/>
                    </w:rPr>
                  </w:pPr>
                  <w:ins w:id="31418" w:author="Philippe Hollanda - Oliveira Trust" w:date="2022-07-19T09:57:00Z">
                    <w:r w:rsidRPr="0016760B">
                      <w:rPr>
                        <w:rFonts w:ascii="Arial" w:eastAsia="Times New Roman" w:hAnsi="Arial" w:cs="Arial"/>
                        <w:color w:val="000000"/>
                        <w:sz w:val="20"/>
                        <w:szCs w:val="20"/>
                        <w:lang w:eastAsia="pt-BR"/>
                      </w:rPr>
                      <w:t>02/02/2022</w:t>
                    </w:r>
                  </w:ins>
                </w:p>
              </w:tc>
              <w:tc>
                <w:tcPr>
                  <w:tcW w:w="2324" w:type="dxa"/>
                  <w:tcBorders>
                    <w:top w:val="nil"/>
                    <w:left w:val="nil"/>
                    <w:bottom w:val="single" w:sz="4" w:space="0" w:color="auto"/>
                    <w:right w:val="single" w:sz="4" w:space="0" w:color="auto"/>
                  </w:tcBorders>
                  <w:shd w:val="clear" w:color="auto" w:fill="auto"/>
                  <w:vAlign w:val="center"/>
                  <w:hideMark/>
                </w:tcPr>
                <w:p w14:paraId="2C7FF346" w14:textId="77777777" w:rsidR="0016760B" w:rsidRPr="0016760B" w:rsidRDefault="0016760B" w:rsidP="0016760B">
                  <w:pPr>
                    <w:autoSpaceDE/>
                    <w:autoSpaceDN/>
                    <w:adjustRightInd/>
                    <w:jc w:val="center"/>
                    <w:rPr>
                      <w:ins w:id="31419" w:author="Philippe Hollanda - Oliveira Trust" w:date="2022-07-19T09:57:00Z"/>
                      <w:rFonts w:ascii="Arial" w:eastAsia="Times New Roman" w:hAnsi="Arial" w:cs="Arial"/>
                      <w:color w:val="000000"/>
                      <w:sz w:val="20"/>
                      <w:szCs w:val="20"/>
                      <w:lang w:eastAsia="pt-BR"/>
                    </w:rPr>
                  </w:pPr>
                  <w:ins w:id="31420" w:author="Philippe Hollanda - Oliveira Trust" w:date="2022-07-19T09:57:00Z">
                    <w:r w:rsidRPr="0016760B">
                      <w:rPr>
                        <w:rFonts w:ascii="Arial" w:eastAsia="Times New Roman" w:hAnsi="Arial" w:cs="Arial"/>
                        <w:color w:val="000000"/>
                        <w:sz w:val="20"/>
                        <w:szCs w:val="20"/>
                        <w:lang w:eastAsia="pt-BR"/>
                      </w:rPr>
                      <w:t>R$ 1.408,00</w:t>
                    </w:r>
                  </w:ins>
                </w:p>
              </w:tc>
            </w:tr>
            <w:tr w:rsidR="0016760B" w:rsidRPr="0016760B" w14:paraId="6AD4CDE3" w14:textId="77777777" w:rsidTr="0016760B">
              <w:trPr>
                <w:trHeight w:val="1785"/>
                <w:ins w:id="314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AC1680" w14:textId="77777777" w:rsidR="0016760B" w:rsidRPr="0016760B" w:rsidRDefault="0016760B" w:rsidP="0016760B">
                  <w:pPr>
                    <w:autoSpaceDE/>
                    <w:autoSpaceDN/>
                    <w:adjustRightInd/>
                    <w:jc w:val="center"/>
                    <w:rPr>
                      <w:ins w:id="31422" w:author="Philippe Hollanda - Oliveira Trust" w:date="2022-07-19T09:57:00Z"/>
                      <w:rFonts w:ascii="Arial" w:eastAsia="Times New Roman" w:hAnsi="Arial" w:cs="Arial"/>
                      <w:color w:val="000000"/>
                      <w:sz w:val="20"/>
                      <w:szCs w:val="20"/>
                      <w:lang w:eastAsia="pt-BR"/>
                    </w:rPr>
                  </w:pPr>
                  <w:ins w:id="3142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10E7F09D" w14:textId="77777777" w:rsidR="0016760B" w:rsidRPr="0016760B" w:rsidRDefault="0016760B" w:rsidP="0016760B">
                  <w:pPr>
                    <w:autoSpaceDE/>
                    <w:autoSpaceDN/>
                    <w:adjustRightInd/>
                    <w:jc w:val="center"/>
                    <w:rPr>
                      <w:ins w:id="31424" w:author="Philippe Hollanda - Oliveira Trust" w:date="2022-07-19T09:57:00Z"/>
                      <w:rFonts w:ascii="Arial" w:eastAsia="Times New Roman" w:hAnsi="Arial" w:cs="Arial"/>
                      <w:color w:val="000000"/>
                      <w:sz w:val="20"/>
                      <w:szCs w:val="20"/>
                      <w:lang w:eastAsia="pt-BR"/>
                    </w:rPr>
                  </w:pPr>
                  <w:ins w:id="31425" w:author="Philippe Hollanda - Oliveira Trust" w:date="2022-07-19T09:57:00Z">
                    <w:r w:rsidRPr="0016760B">
                      <w:rPr>
                        <w:rFonts w:ascii="Arial" w:eastAsia="Times New Roman" w:hAnsi="Arial" w:cs="Arial"/>
                        <w:color w:val="000000"/>
                        <w:sz w:val="20"/>
                        <w:szCs w:val="20"/>
                        <w:lang w:eastAsia="pt-BR"/>
                      </w:rPr>
                      <w:t>01/02/2022</w:t>
                    </w:r>
                  </w:ins>
                </w:p>
              </w:tc>
              <w:tc>
                <w:tcPr>
                  <w:tcW w:w="2324" w:type="dxa"/>
                  <w:tcBorders>
                    <w:top w:val="nil"/>
                    <w:left w:val="nil"/>
                    <w:bottom w:val="single" w:sz="4" w:space="0" w:color="auto"/>
                    <w:right w:val="single" w:sz="4" w:space="0" w:color="auto"/>
                  </w:tcBorders>
                  <w:shd w:val="clear" w:color="auto" w:fill="auto"/>
                  <w:vAlign w:val="center"/>
                  <w:hideMark/>
                </w:tcPr>
                <w:p w14:paraId="2D066EC9" w14:textId="77777777" w:rsidR="0016760B" w:rsidRPr="0016760B" w:rsidRDefault="0016760B" w:rsidP="0016760B">
                  <w:pPr>
                    <w:autoSpaceDE/>
                    <w:autoSpaceDN/>
                    <w:adjustRightInd/>
                    <w:jc w:val="center"/>
                    <w:rPr>
                      <w:ins w:id="31426" w:author="Philippe Hollanda - Oliveira Trust" w:date="2022-07-19T09:57:00Z"/>
                      <w:rFonts w:ascii="Arial" w:eastAsia="Times New Roman" w:hAnsi="Arial" w:cs="Arial"/>
                      <w:color w:val="000000"/>
                      <w:sz w:val="20"/>
                      <w:szCs w:val="20"/>
                      <w:lang w:eastAsia="pt-BR"/>
                    </w:rPr>
                  </w:pPr>
                  <w:ins w:id="31427" w:author="Philippe Hollanda - Oliveira Trust" w:date="2022-07-19T09:57:00Z">
                    <w:r w:rsidRPr="0016760B">
                      <w:rPr>
                        <w:rFonts w:ascii="Arial" w:eastAsia="Times New Roman" w:hAnsi="Arial" w:cs="Arial"/>
                        <w:color w:val="000000"/>
                        <w:sz w:val="20"/>
                        <w:szCs w:val="20"/>
                        <w:lang w:eastAsia="pt-BR"/>
                      </w:rPr>
                      <w:t>R$ 7.325,00</w:t>
                    </w:r>
                  </w:ins>
                </w:p>
              </w:tc>
            </w:tr>
            <w:tr w:rsidR="0016760B" w:rsidRPr="0016760B" w14:paraId="65E08931" w14:textId="77777777" w:rsidTr="0016760B">
              <w:trPr>
                <w:trHeight w:val="1785"/>
                <w:ins w:id="314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EB7880" w14:textId="77777777" w:rsidR="0016760B" w:rsidRPr="0016760B" w:rsidRDefault="0016760B" w:rsidP="0016760B">
                  <w:pPr>
                    <w:autoSpaceDE/>
                    <w:autoSpaceDN/>
                    <w:adjustRightInd/>
                    <w:jc w:val="center"/>
                    <w:rPr>
                      <w:ins w:id="31429" w:author="Philippe Hollanda - Oliveira Trust" w:date="2022-07-19T09:57:00Z"/>
                      <w:rFonts w:ascii="Arial" w:eastAsia="Times New Roman" w:hAnsi="Arial" w:cs="Arial"/>
                      <w:color w:val="000000"/>
                      <w:sz w:val="20"/>
                      <w:szCs w:val="20"/>
                      <w:lang w:eastAsia="pt-BR"/>
                    </w:rPr>
                  </w:pPr>
                  <w:ins w:id="31430"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vAlign w:val="center"/>
                  <w:hideMark/>
                </w:tcPr>
                <w:p w14:paraId="647A83DD" w14:textId="77777777" w:rsidR="0016760B" w:rsidRPr="0016760B" w:rsidRDefault="0016760B" w:rsidP="0016760B">
                  <w:pPr>
                    <w:autoSpaceDE/>
                    <w:autoSpaceDN/>
                    <w:adjustRightInd/>
                    <w:jc w:val="center"/>
                    <w:rPr>
                      <w:ins w:id="31431" w:author="Philippe Hollanda - Oliveira Trust" w:date="2022-07-19T09:57:00Z"/>
                      <w:rFonts w:ascii="Arial" w:eastAsia="Times New Roman" w:hAnsi="Arial" w:cs="Arial"/>
                      <w:color w:val="000000"/>
                      <w:sz w:val="20"/>
                      <w:szCs w:val="20"/>
                      <w:lang w:eastAsia="pt-BR"/>
                    </w:rPr>
                  </w:pPr>
                  <w:ins w:id="31432" w:author="Philippe Hollanda - Oliveira Trust" w:date="2022-07-19T09:57:00Z">
                    <w:r w:rsidRPr="0016760B">
                      <w:rPr>
                        <w:rFonts w:ascii="Arial" w:eastAsia="Times New Roman" w:hAnsi="Arial" w:cs="Arial"/>
                        <w:color w:val="000000"/>
                        <w:sz w:val="20"/>
                        <w:szCs w:val="20"/>
                        <w:lang w:eastAsia="pt-BR"/>
                      </w:rPr>
                      <w:t>19/01/2022</w:t>
                    </w:r>
                  </w:ins>
                </w:p>
              </w:tc>
              <w:tc>
                <w:tcPr>
                  <w:tcW w:w="2324" w:type="dxa"/>
                  <w:tcBorders>
                    <w:top w:val="nil"/>
                    <w:left w:val="nil"/>
                    <w:bottom w:val="single" w:sz="4" w:space="0" w:color="auto"/>
                    <w:right w:val="single" w:sz="4" w:space="0" w:color="auto"/>
                  </w:tcBorders>
                  <w:shd w:val="clear" w:color="auto" w:fill="auto"/>
                  <w:vAlign w:val="center"/>
                  <w:hideMark/>
                </w:tcPr>
                <w:p w14:paraId="4B21AC6C" w14:textId="77777777" w:rsidR="0016760B" w:rsidRPr="0016760B" w:rsidRDefault="0016760B" w:rsidP="0016760B">
                  <w:pPr>
                    <w:autoSpaceDE/>
                    <w:autoSpaceDN/>
                    <w:adjustRightInd/>
                    <w:jc w:val="center"/>
                    <w:rPr>
                      <w:ins w:id="31433" w:author="Philippe Hollanda - Oliveira Trust" w:date="2022-07-19T09:57:00Z"/>
                      <w:rFonts w:ascii="Arial" w:eastAsia="Times New Roman" w:hAnsi="Arial" w:cs="Arial"/>
                      <w:color w:val="000000"/>
                      <w:sz w:val="20"/>
                      <w:szCs w:val="20"/>
                      <w:lang w:eastAsia="pt-BR"/>
                    </w:rPr>
                  </w:pPr>
                  <w:ins w:id="31434" w:author="Philippe Hollanda - Oliveira Trust" w:date="2022-07-19T09:57:00Z">
                    <w:r w:rsidRPr="0016760B">
                      <w:rPr>
                        <w:rFonts w:ascii="Arial" w:eastAsia="Times New Roman" w:hAnsi="Arial" w:cs="Arial"/>
                        <w:color w:val="000000"/>
                        <w:sz w:val="20"/>
                        <w:szCs w:val="20"/>
                        <w:lang w:eastAsia="pt-BR"/>
                      </w:rPr>
                      <w:t>R$ 38.270,00</w:t>
                    </w:r>
                  </w:ins>
                </w:p>
              </w:tc>
            </w:tr>
            <w:tr w:rsidR="0016760B" w:rsidRPr="0016760B" w14:paraId="0299DD95" w14:textId="77777777" w:rsidTr="0016760B">
              <w:trPr>
                <w:trHeight w:val="1785"/>
                <w:ins w:id="314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FC1475" w14:textId="77777777" w:rsidR="0016760B" w:rsidRPr="0016760B" w:rsidRDefault="0016760B" w:rsidP="0016760B">
                  <w:pPr>
                    <w:autoSpaceDE/>
                    <w:autoSpaceDN/>
                    <w:adjustRightInd/>
                    <w:jc w:val="center"/>
                    <w:rPr>
                      <w:ins w:id="31436" w:author="Philippe Hollanda - Oliveira Trust" w:date="2022-07-19T09:57:00Z"/>
                      <w:rFonts w:ascii="Arial" w:eastAsia="Times New Roman" w:hAnsi="Arial" w:cs="Arial"/>
                      <w:color w:val="000000"/>
                      <w:sz w:val="20"/>
                      <w:szCs w:val="20"/>
                      <w:lang w:eastAsia="pt-BR"/>
                    </w:rPr>
                  </w:pPr>
                  <w:ins w:id="31437"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vAlign w:val="center"/>
                  <w:hideMark/>
                </w:tcPr>
                <w:p w14:paraId="6EA9CFC7" w14:textId="77777777" w:rsidR="0016760B" w:rsidRPr="0016760B" w:rsidRDefault="0016760B" w:rsidP="0016760B">
                  <w:pPr>
                    <w:autoSpaceDE/>
                    <w:autoSpaceDN/>
                    <w:adjustRightInd/>
                    <w:jc w:val="center"/>
                    <w:rPr>
                      <w:ins w:id="31438" w:author="Philippe Hollanda - Oliveira Trust" w:date="2022-07-19T09:57:00Z"/>
                      <w:rFonts w:ascii="Arial" w:eastAsia="Times New Roman" w:hAnsi="Arial" w:cs="Arial"/>
                      <w:color w:val="000000"/>
                      <w:sz w:val="20"/>
                      <w:szCs w:val="20"/>
                      <w:lang w:eastAsia="pt-BR"/>
                    </w:rPr>
                  </w:pPr>
                  <w:ins w:id="31439" w:author="Philippe Hollanda - Oliveira Trust" w:date="2022-07-19T09:57:00Z">
                    <w:r w:rsidRPr="0016760B">
                      <w:rPr>
                        <w:rFonts w:ascii="Arial" w:eastAsia="Times New Roman" w:hAnsi="Arial" w:cs="Arial"/>
                        <w:color w:val="000000"/>
                        <w:sz w:val="20"/>
                        <w:szCs w:val="20"/>
                        <w:lang w:eastAsia="pt-BR"/>
                      </w:rPr>
                      <w:t>09/02/2022</w:t>
                    </w:r>
                  </w:ins>
                </w:p>
              </w:tc>
              <w:tc>
                <w:tcPr>
                  <w:tcW w:w="2324" w:type="dxa"/>
                  <w:tcBorders>
                    <w:top w:val="nil"/>
                    <w:left w:val="nil"/>
                    <w:bottom w:val="single" w:sz="4" w:space="0" w:color="auto"/>
                    <w:right w:val="single" w:sz="4" w:space="0" w:color="auto"/>
                  </w:tcBorders>
                  <w:shd w:val="clear" w:color="auto" w:fill="auto"/>
                  <w:vAlign w:val="center"/>
                  <w:hideMark/>
                </w:tcPr>
                <w:p w14:paraId="0394E821" w14:textId="77777777" w:rsidR="0016760B" w:rsidRPr="0016760B" w:rsidRDefault="0016760B" w:rsidP="0016760B">
                  <w:pPr>
                    <w:autoSpaceDE/>
                    <w:autoSpaceDN/>
                    <w:adjustRightInd/>
                    <w:jc w:val="center"/>
                    <w:rPr>
                      <w:ins w:id="31440" w:author="Philippe Hollanda - Oliveira Trust" w:date="2022-07-19T09:57:00Z"/>
                      <w:rFonts w:ascii="Arial" w:eastAsia="Times New Roman" w:hAnsi="Arial" w:cs="Arial"/>
                      <w:color w:val="000000"/>
                      <w:sz w:val="20"/>
                      <w:szCs w:val="20"/>
                      <w:lang w:eastAsia="pt-BR"/>
                    </w:rPr>
                  </w:pPr>
                  <w:ins w:id="31441" w:author="Philippe Hollanda - Oliveira Trust" w:date="2022-07-19T09:57:00Z">
                    <w:r w:rsidRPr="0016760B">
                      <w:rPr>
                        <w:rFonts w:ascii="Arial" w:eastAsia="Times New Roman" w:hAnsi="Arial" w:cs="Arial"/>
                        <w:color w:val="000000"/>
                        <w:sz w:val="20"/>
                        <w:szCs w:val="20"/>
                        <w:lang w:eastAsia="pt-BR"/>
                      </w:rPr>
                      <w:t>R$ 11.953,13</w:t>
                    </w:r>
                  </w:ins>
                </w:p>
              </w:tc>
            </w:tr>
            <w:tr w:rsidR="0016760B" w:rsidRPr="0016760B" w14:paraId="472A2BEC" w14:textId="77777777" w:rsidTr="0016760B">
              <w:trPr>
                <w:trHeight w:val="1785"/>
                <w:ins w:id="314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D65B51" w14:textId="77777777" w:rsidR="0016760B" w:rsidRPr="0016760B" w:rsidRDefault="0016760B" w:rsidP="0016760B">
                  <w:pPr>
                    <w:autoSpaceDE/>
                    <w:autoSpaceDN/>
                    <w:adjustRightInd/>
                    <w:jc w:val="center"/>
                    <w:rPr>
                      <w:ins w:id="31443" w:author="Philippe Hollanda - Oliveira Trust" w:date="2022-07-19T09:57:00Z"/>
                      <w:rFonts w:ascii="Arial" w:eastAsia="Times New Roman" w:hAnsi="Arial" w:cs="Arial"/>
                      <w:color w:val="000000"/>
                      <w:sz w:val="20"/>
                      <w:szCs w:val="20"/>
                      <w:lang w:eastAsia="pt-BR"/>
                    </w:rPr>
                  </w:pPr>
                  <w:ins w:id="3144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317A297E" w14:textId="77777777" w:rsidR="0016760B" w:rsidRPr="0016760B" w:rsidRDefault="0016760B" w:rsidP="0016760B">
                  <w:pPr>
                    <w:autoSpaceDE/>
                    <w:autoSpaceDN/>
                    <w:adjustRightInd/>
                    <w:jc w:val="center"/>
                    <w:rPr>
                      <w:ins w:id="31445" w:author="Philippe Hollanda - Oliveira Trust" w:date="2022-07-19T09:57:00Z"/>
                      <w:rFonts w:ascii="Arial" w:eastAsia="Times New Roman" w:hAnsi="Arial" w:cs="Arial"/>
                      <w:color w:val="000000"/>
                      <w:sz w:val="20"/>
                      <w:szCs w:val="20"/>
                      <w:lang w:eastAsia="pt-BR"/>
                    </w:rPr>
                  </w:pPr>
                  <w:ins w:id="31446" w:author="Philippe Hollanda - Oliveira Trust" w:date="2022-07-19T09:57:00Z">
                    <w:r w:rsidRPr="0016760B">
                      <w:rPr>
                        <w:rFonts w:ascii="Arial" w:eastAsia="Times New Roman" w:hAnsi="Arial" w:cs="Arial"/>
                        <w:color w:val="000000"/>
                        <w:sz w:val="20"/>
                        <w:szCs w:val="20"/>
                        <w:lang w:eastAsia="pt-BR"/>
                      </w:rPr>
                      <w:t>10/02/2022</w:t>
                    </w:r>
                  </w:ins>
                </w:p>
              </w:tc>
              <w:tc>
                <w:tcPr>
                  <w:tcW w:w="2324" w:type="dxa"/>
                  <w:tcBorders>
                    <w:top w:val="nil"/>
                    <w:left w:val="nil"/>
                    <w:bottom w:val="single" w:sz="4" w:space="0" w:color="auto"/>
                    <w:right w:val="single" w:sz="4" w:space="0" w:color="auto"/>
                  </w:tcBorders>
                  <w:shd w:val="clear" w:color="auto" w:fill="auto"/>
                  <w:vAlign w:val="center"/>
                  <w:hideMark/>
                </w:tcPr>
                <w:p w14:paraId="369682F1" w14:textId="77777777" w:rsidR="0016760B" w:rsidRPr="0016760B" w:rsidRDefault="0016760B" w:rsidP="0016760B">
                  <w:pPr>
                    <w:autoSpaceDE/>
                    <w:autoSpaceDN/>
                    <w:adjustRightInd/>
                    <w:jc w:val="center"/>
                    <w:rPr>
                      <w:ins w:id="31447" w:author="Philippe Hollanda - Oliveira Trust" w:date="2022-07-19T09:57:00Z"/>
                      <w:rFonts w:ascii="Arial" w:eastAsia="Times New Roman" w:hAnsi="Arial" w:cs="Arial"/>
                      <w:color w:val="000000"/>
                      <w:sz w:val="20"/>
                      <w:szCs w:val="20"/>
                      <w:lang w:eastAsia="pt-BR"/>
                    </w:rPr>
                  </w:pPr>
                  <w:ins w:id="31448" w:author="Philippe Hollanda - Oliveira Trust" w:date="2022-07-19T09:57:00Z">
                    <w:r w:rsidRPr="0016760B">
                      <w:rPr>
                        <w:rFonts w:ascii="Arial" w:eastAsia="Times New Roman" w:hAnsi="Arial" w:cs="Arial"/>
                        <w:color w:val="000000"/>
                        <w:sz w:val="20"/>
                        <w:szCs w:val="20"/>
                        <w:lang w:eastAsia="pt-BR"/>
                      </w:rPr>
                      <w:t>R$ 1.365,00</w:t>
                    </w:r>
                  </w:ins>
                </w:p>
              </w:tc>
            </w:tr>
            <w:tr w:rsidR="0016760B" w:rsidRPr="0016760B" w14:paraId="0E487368" w14:textId="77777777" w:rsidTr="0016760B">
              <w:trPr>
                <w:trHeight w:val="1785"/>
                <w:ins w:id="314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E3C471" w14:textId="77777777" w:rsidR="0016760B" w:rsidRPr="0016760B" w:rsidRDefault="0016760B" w:rsidP="0016760B">
                  <w:pPr>
                    <w:autoSpaceDE/>
                    <w:autoSpaceDN/>
                    <w:adjustRightInd/>
                    <w:jc w:val="center"/>
                    <w:rPr>
                      <w:ins w:id="31450" w:author="Philippe Hollanda - Oliveira Trust" w:date="2022-07-19T09:57:00Z"/>
                      <w:rFonts w:ascii="Arial" w:eastAsia="Times New Roman" w:hAnsi="Arial" w:cs="Arial"/>
                      <w:color w:val="000000"/>
                      <w:sz w:val="20"/>
                      <w:szCs w:val="20"/>
                      <w:lang w:eastAsia="pt-BR"/>
                    </w:rPr>
                  </w:pPr>
                  <w:ins w:id="31451" w:author="Philippe Hollanda - Oliveira Trust" w:date="2022-07-19T09:57:00Z">
                    <w:r w:rsidRPr="0016760B">
                      <w:rPr>
                        <w:rFonts w:ascii="Arial" w:eastAsia="Times New Roman" w:hAnsi="Arial" w:cs="Arial"/>
                        <w:color w:val="000000"/>
                        <w:sz w:val="20"/>
                        <w:szCs w:val="20"/>
                        <w:lang w:eastAsia="pt-BR"/>
                      </w:rPr>
                      <w:t>MATERIAL DE INFRAESTRUTURA E INFORMÁTICA</w:t>
                    </w:r>
                  </w:ins>
                </w:p>
              </w:tc>
              <w:tc>
                <w:tcPr>
                  <w:tcW w:w="2324" w:type="dxa"/>
                  <w:tcBorders>
                    <w:top w:val="nil"/>
                    <w:left w:val="nil"/>
                    <w:bottom w:val="single" w:sz="4" w:space="0" w:color="auto"/>
                    <w:right w:val="single" w:sz="4" w:space="0" w:color="auto"/>
                  </w:tcBorders>
                  <w:shd w:val="clear" w:color="auto" w:fill="auto"/>
                  <w:vAlign w:val="center"/>
                  <w:hideMark/>
                </w:tcPr>
                <w:p w14:paraId="37F3F65F" w14:textId="77777777" w:rsidR="0016760B" w:rsidRPr="0016760B" w:rsidRDefault="0016760B" w:rsidP="0016760B">
                  <w:pPr>
                    <w:autoSpaceDE/>
                    <w:autoSpaceDN/>
                    <w:adjustRightInd/>
                    <w:jc w:val="center"/>
                    <w:rPr>
                      <w:ins w:id="31452" w:author="Philippe Hollanda - Oliveira Trust" w:date="2022-07-19T09:57:00Z"/>
                      <w:rFonts w:ascii="Arial" w:eastAsia="Times New Roman" w:hAnsi="Arial" w:cs="Arial"/>
                      <w:color w:val="000000"/>
                      <w:sz w:val="20"/>
                      <w:szCs w:val="20"/>
                      <w:lang w:eastAsia="pt-BR"/>
                    </w:rPr>
                  </w:pPr>
                  <w:ins w:id="31453"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vAlign w:val="center"/>
                  <w:hideMark/>
                </w:tcPr>
                <w:p w14:paraId="253F73C1" w14:textId="77777777" w:rsidR="0016760B" w:rsidRPr="0016760B" w:rsidRDefault="0016760B" w:rsidP="0016760B">
                  <w:pPr>
                    <w:autoSpaceDE/>
                    <w:autoSpaceDN/>
                    <w:adjustRightInd/>
                    <w:jc w:val="center"/>
                    <w:rPr>
                      <w:ins w:id="31454" w:author="Philippe Hollanda - Oliveira Trust" w:date="2022-07-19T09:57:00Z"/>
                      <w:rFonts w:ascii="Arial" w:eastAsia="Times New Roman" w:hAnsi="Arial" w:cs="Arial"/>
                      <w:color w:val="000000"/>
                      <w:sz w:val="20"/>
                      <w:szCs w:val="20"/>
                      <w:lang w:eastAsia="pt-BR"/>
                    </w:rPr>
                  </w:pPr>
                  <w:ins w:id="31455" w:author="Philippe Hollanda - Oliveira Trust" w:date="2022-07-19T09:57:00Z">
                    <w:r w:rsidRPr="0016760B">
                      <w:rPr>
                        <w:rFonts w:ascii="Arial" w:eastAsia="Times New Roman" w:hAnsi="Arial" w:cs="Arial"/>
                        <w:color w:val="000000"/>
                        <w:sz w:val="20"/>
                        <w:szCs w:val="20"/>
                        <w:lang w:eastAsia="pt-BR"/>
                      </w:rPr>
                      <w:t>R$ 1.313,25</w:t>
                    </w:r>
                  </w:ins>
                </w:p>
              </w:tc>
            </w:tr>
            <w:tr w:rsidR="0016760B" w:rsidRPr="0016760B" w14:paraId="1E86AD13" w14:textId="77777777" w:rsidTr="0016760B">
              <w:trPr>
                <w:trHeight w:val="1785"/>
                <w:ins w:id="314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C800A6B" w14:textId="77777777" w:rsidR="0016760B" w:rsidRPr="0016760B" w:rsidRDefault="0016760B" w:rsidP="0016760B">
                  <w:pPr>
                    <w:autoSpaceDE/>
                    <w:autoSpaceDN/>
                    <w:adjustRightInd/>
                    <w:jc w:val="center"/>
                    <w:rPr>
                      <w:ins w:id="31457" w:author="Philippe Hollanda - Oliveira Trust" w:date="2022-07-19T09:57:00Z"/>
                      <w:rFonts w:ascii="Arial" w:eastAsia="Times New Roman" w:hAnsi="Arial" w:cs="Arial"/>
                      <w:color w:val="000000"/>
                      <w:sz w:val="20"/>
                      <w:szCs w:val="20"/>
                      <w:lang w:eastAsia="pt-BR"/>
                    </w:rPr>
                  </w:pPr>
                  <w:ins w:id="31458" w:author="Philippe Hollanda - Oliveira Trust" w:date="2022-07-19T09:57:00Z">
                    <w:r w:rsidRPr="0016760B">
                      <w:rPr>
                        <w:rFonts w:ascii="Arial" w:eastAsia="Times New Roman" w:hAnsi="Arial" w:cs="Arial"/>
                        <w:color w:val="000000"/>
                        <w:sz w:val="20"/>
                        <w:szCs w:val="20"/>
                        <w:lang w:eastAsia="pt-BR"/>
                      </w:rPr>
                      <w:t> </w:t>
                    </w:r>
                  </w:ins>
                </w:p>
              </w:tc>
              <w:tc>
                <w:tcPr>
                  <w:tcW w:w="2324" w:type="dxa"/>
                  <w:tcBorders>
                    <w:top w:val="nil"/>
                    <w:left w:val="nil"/>
                    <w:bottom w:val="single" w:sz="4" w:space="0" w:color="auto"/>
                    <w:right w:val="single" w:sz="4" w:space="0" w:color="auto"/>
                  </w:tcBorders>
                  <w:shd w:val="clear" w:color="auto" w:fill="auto"/>
                  <w:vAlign w:val="center"/>
                  <w:hideMark/>
                </w:tcPr>
                <w:p w14:paraId="271C4FBD" w14:textId="77777777" w:rsidR="0016760B" w:rsidRPr="0016760B" w:rsidRDefault="0016760B" w:rsidP="0016760B">
                  <w:pPr>
                    <w:autoSpaceDE/>
                    <w:autoSpaceDN/>
                    <w:adjustRightInd/>
                    <w:jc w:val="center"/>
                    <w:rPr>
                      <w:ins w:id="31459" w:author="Philippe Hollanda - Oliveira Trust" w:date="2022-07-19T09:57:00Z"/>
                      <w:rFonts w:ascii="Arial" w:eastAsia="Times New Roman" w:hAnsi="Arial" w:cs="Arial"/>
                      <w:color w:val="000000"/>
                      <w:sz w:val="20"/>
                      <w:szCs w:val="20"/>
                      <w:lang w:eastAsia="pt-BR"/>
                    </w:rPr>
                  </w:pPr>
                  <w:ins w:id="31460" w:author="Philippe Hollanda - Oliveira Trust" w:date="2022-07-19T09:57:00Z">
                    <w:r w:rsidRPr="0016760B">
                      <w:rPr>
                        <w:rFonts w:ascii="Arial" w:eastAsia="Times New Roman" w:hAnsi="Arial" w:cs="Arial"/>
                        <w:color w:val="000000"/>
                        <w:sz w:val="20"/>
                        <w:szCs w:val="20"/>
                        <w:lang w:eastAsia="pt-BR"/>
                      </w:rPr>
                      <w:t>18/02/2022</w:t>
                    </w:r>
                  </w:ins>
                </w:p>
              </w:tc>
              <w:tc>
                <w:tcPr>
                  <w:tcW w:w="2324" w:type="dxa"/>
                  <w:tcBorders>
                    <w:top w:val="nil"/>
                    <w:left w:val="nil"/>
                    <w:bottom w:val="single" w:sz="4" w:space="0" w:color="auto"/>
                    <w:right w:val="single" w:sz="4" w:space="0" w:color="auto"/>
                  </w:tcBorders>
                  <w:shd w:val="clear" w:color="auto" w:fill="auto"/>
                  <w:vAlign w:val="center"/>
                  <w:hideMark/>
                </w:tcPr>
                <w:p w14:paraId="042BC73A" w14:textId="77777777" w:rsidR="0016760B" w:rsidRPr="0016760B" w:rsidRDefault="0016760B" w:rsidP="0016760B">
                  <w:pPr>
                    <w:autoSpaceDE/>
                    <w:autoSpaceDN/>
                    <w:adjustRightInd/>
                    <w:jc w:val="center"/>
                    <w:rPr>
                      <w:ins w:id="31461" w:author="Philippe Hollanda - Oliveira Trust" w:date="2022-07-19T09:57:00Z"/>
                      <w:rFonts w:ascii="Arial" w:eastAsia="Times New Roman" w:hAnsi="Arial" w:cs="Arial"/>
                      <w:color w:val="000000"/>
                      <w:sz w:val="20"/>
                      <w:szCs w:val="20"/>
                      <w:lang w:eastAsia="pt-BR"/>
                    </w:rPr>
                  </w:pPr>
                  <w:ins w:id="31462" w:author="Philippe Hollanda - Oliveira Trust" w:date="2022-07-19T09:57:00Z">
                    <w:r w:rsidRPr="0016760B">
                      <w:rPr>
                        <w:rFonts w:ascii="Arial" w:eastAsia="Times New Roman" w:hAnsi="Arial" w:cs="Arial"/>
                        <w:color w:val="000000"/>
                        <w:sz w:val="20"/>
                        <w:szCs w:val="20"/>
                        <w:lang w:eastAsia="pt-BR"/>
                      </w:rPr>
                      <w:t>R$ 1.313,24</w:t>
                    </w:r>
                  </w:ins>
                </w:p>
              </w:tc>
            </w:tr>
            <w:tr w:rsidR="0016760B" w:rsidRPr="0016760B" w14:paraId="39AF30D2" w14:textId="77777777" w:rsidTr="0016760B">
              <w:trPr>
                <w:trHeight w:val="1785"/>
                <w:ins w:id="314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AA83CD" w14:textId="77777777" w:rsidR="0016760B" w:rsidRPr="0016760B" w:rsidRDefault="0016760B" w:rsidP="0016760B">
                  <w:pPr>
                    <w:autoSpaceDE/>
                    <w:autoSpaceDN/>
                    <w:adjustRightInd/>
                    <w:jc w:val="center"/>
                    <w:rPr>
                      <w:ins w:id="31464" w:author="Philippe Hollanda - Oliveira Trust" w:date="2022-07-19T09:57:00Z"/>
                      <w:rFonts w:ascii="Arial" w:eastAsia="Times New Roman" w:hAnsi="Arial" w:cs="Arial"/>
                      <w:color w:val="000000"/>
                      <w:sz w:val="20"/>
                      <w:szCs w:val="20"/>
                      <w:lang w:eastAsia="pt-BR"/>
                    </w:rPr>
                  </w:pPr>
                  <w:ins w:id="31465" w:author="Philippe Hollanda - Oliveira Trust" w:date="2022-07-19T09:57:00Z">
                    <w:r w:rsidRPr="0016760B">
                      <w:rPr>
                        <w:rFonts w:ascii="Arial" w:eastAsia="Times New Roman" w:hAnsi="Arial" w:cs="Arial"/>
                        <w:color w:val="000000"/>
                        <w:sz w:val="20"/>
                        <w:szCs w:val="20"/>
                        <w:lang w:eastAsia="pt-BR"/>
                      </w:rPr>
                      <w:lastRenderedPageBreak/>
                      <w:t> </w:t>
                    </w:r>
                  </w:ins>
                </w:p>
              </w:tc>
              <w:tc>
                <w:tcPr>
                  <w:tcW w:w="2324" w:type="dxa"/>
                  <w:tcBorders>
                    <w:top w:val="nil"/>
                    <w:left w:val="nil"/>
                    <w:bottom w:val="single" w:sz="4" w:space="0" w:color="auto"/>
                    <w:right w:val="single" w:sz="4" w:space="0" w:color="auto"/>
                  </w:tcBorders>
                  <w:shd w:val="clear" w:color="auto" w:fill="auto"/>
                  <w:vAlign w:val="center"/>
                  <w:hideMark/>
                </w:tcPr>
                <w:p w14:paraId="3B8F1768" w14:textId="77777777" w:rsidR="0016760B" w:rsidRPr="0016760B" w:rsidRDefault="0016760B" w:rsidP="0016760B">
                  <w:pPr>
                    <w:autoSpaceDE/>
                    <w:autoSpaceDN/>
                    <w:adjustRightInd/>
                    <w:jc w:val="center"/>
                    <w:rPr>
                      <w:ins w:id="31466" w:author="Philippe Hollanda - Oliveira Trust" w:date="2022-07-19T09:57:00Z"/>
                      <w:rFonts w:ascii="Arial" w:eastAsia="Times New Roman" w:hAnsi="Arial" w:cs="Arial"/>
                      <w:color w:val="000000"/>
                      <w:sz w:val="20"/>
                      <w:szCs w:val="20"/>
                      <w:lang w:eastAsia="pt-BR"/>
                    </w:rPr>
                  </w:pPr>
                  <w:ins w:id="31467" w:author="Philippe Hollanda - Oliveira Trust" w:date="2022-07-19T09:57:00Z">
                    <w:r w:rsidRPr="0016760B">
                      <w:rPr>
                        <w:rFonts w:ascii="Arial" w:eastAsia="Times New Roman" w:hAnsi="Arial" w:cs="Arial"/>
                        <w:color w:val="000000"/>
                        <w:sz w:val="20"/>
                        <w:szCs w:val="20"/>
                        <w:lang w:eastAsia="pt-BR"/>
                      </w:rPr>
                      <w:t>21/03/2022</w:t>
                    </w:r>
                  </w:ins>
                </w:p>
              </w:tc>
              <w:tc>
                <w:tcPr>
                  <w:tcW w:w="2324" w:type="dxa"/>
                  <w:tcBorders>
                    <w:top w:val="nil"/>
                    <w:left w:val="nil"/>
                    <w:bottom w:val="single" w:sz="4" w:space="0" w:color="auto"/>
                    <w:right w:val="single" w:sz="4" w:space="0" w:color="auto"/>
                  </w:tcBorders>
                  <w:shd w:val="clear" w:color="auto" w:fill="auto"/>
                  <w:vAlign w:val="center"/>
                  <w:hideMark/>
                </w:tcPr>
                <w:p w14:paraId="7B81B2A4" w14:textId="77777777" w:rsidR="0016760B" w:rsidRPr="0016760B" w:rsidRDefault="0016760B" w:rsidP="0016760B">
                  <w:pPr>
                    <w:autoSpaceDE/>
                    <w:autoSpaceDN/>
                    <w:adjustRightInd/>
                    <w:jc w:val="center"/>
                    <w:rPr>
                      <w:ins w:id="31468" w:author="Philippe Hollanda - Oliveira Trust" w:date="2022-07-19T09:57:00Z"/>
                      <w:rFonts w:ascii="Arial" w:eastAsia="Times New Roman" w:hAnsi="Arial" w:cs="Arial"/>
                      <w:color w:val="000000"/>
                      <w:sz w:val="20"/>
                      <w:szCs w:val="20"/>
                      <w:lang w:eastAsia="pt-BR"/>
                    </w:rPr>
                  </w:pPr>
                  <w:ins w:id="31469" w:author="Philippe Hollanda - Oliveira Trust" w:date="2022-07-19T09:57:00Z">
                    <w:r w:rsidRPr="0016760B">
                      <w:rPr>
                        <w:rFonts w:ascii="Arial" w:eastAsia="Times New Roman" w:hAnsi="Arial" w:cs="Arial"/>
                        <w:color w:val="000000"/>
                        <w:sz w:val="20"/>
                        <w:szCs w:val="20"/>
                        <w:lang w:eastAsia="pt-BR"/>
                      </w:rPr>
                      <w:t>R$ 1.647,75</w:t>
                    </w:r>
                  </w:ins>
                </w:p>
              </w:tc>
            </w:tr>
            <w:tr w:rsidR="0016760B" w:rsidRPr="0016760B" w14:paraId="23284CA0" w14:textId="77777777" w:rsidTr="0016760B">
              <w:trPr>
                <w:trHeight w:val="1785"/>
                <w:ins w:id="314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F0A9DB" w14:textId="77777777" w:rsidR="0016760B" w:rsidRPr="0016760B" w:rsidRDefault="0016760B" w:rsidP="0016760B">
                  <w:pPr>
                    <w:autoSpaceDE/>
                    <w:autoSpaceDN/>
                    <w:adjustRightInd/>
                    <w:jc w:val="center"/>
                    <w:rPr>
                      <w:ins w:id="31471" w:author="Philippe Hollanda - Oliveira Trust" w:date="2022-07-19T09:57:00Z"/>
                      <w:rFonts w:ascii="Arial" w:eastAsia="Times New Roman" w:hAnsi="Arial" w:cs="Arial"/>
                      <w:color w:val="000000"/>
                      <w:sz w:val="20"/>
                      <w:szCs w:val="20"/>
                      <w:lang w:eastAsia="pt-BR"/>
                    </w:rPr>
                  </w:pPr>
                  <w:ins w:id="31472" w:author="Philippe Hollanda - Oliveira Trust" w:date="2022-07-19T09:57:00Z">
                    <w:r w:rsidRPr="0016760B">
                      <w:rPr>
                        <w:rFonts w:ascii="Arial" w:eastAsia="Times New Roman" w:hAnsi="Arial" w:cs="Arial"/>
                        <w:color w:val="000000"/>
                        <w:sz w:val="20"/>
                        <w:szCs w:val="20"/>
                        <w:lang w:eastAsia="pt-BR"/>
                      </w:rPr>
                      <w:t>CHAPA DE ALUMÍNIO</w:t>
                    </w:r>
                  </w:ins>
                </w:p>
              </w:tc>
              <w:tc>
                <w:tcPr>
                  <w:tcW w:w="2324" w:type="dxa"/>
                  <w:tcBorders>
                    <w:top w:val="nil"/>
                    <w:left w:val="nil"/>
                    <w:bottom w:val="single" w:sz="4" w:space="0" w:color="auto"/>
                    <w:right w:val="single" w:sz="4" w:space="0" w:color="auto"/>
                  </w:tcBorders>
                  <w:shd w:val="clear" w:color="auto" w:fill="auto"/>
                  <w:vAlign w:val="center"/>
                  <w:hideMark/>
                </w:tcPr>
                <w:p w14:paraId="7BB0E78F" w14:textId="77777777" w:rsidR="0016760B" w:rsidRPr="0016760B" w:rsidRDefault="0016760B" w:rsidP="0016760B">
                  <w:pPr>
                    <w:autoSpaceDE/>
                    <w:autoSpaceDN/>
                    <w:adjustRightInd/>
                    <w:jc w:val="center"/>
                    <w:rPr>
                      <w:ins w:id="31473" w:author="Philippe Hollanda - Oliveira Trust" w:date="2022-07-19T09:57:00Z"/>
                      <w:rFonts w:ascii="Arial" w:eastAsia="Times New Roman" w:hAnsi="Arial" w:cs="Arial"/>
                      <w:color w:val="000000"/>
                      <w:sz w:val="20"/>
                      <w:szCs w:val="20"/>
                      <w:lang w:eastAsia="pt-BR"/>
                    </w:rPr>
                  </w:pPr>
                  <w:ins w:id="31474" w:author="Philippe Hollanda - Oliveira Trust" w:date="2022-07-19T09:57:00Z">
                    <w:r w:rsidRPr="0016760B">
                      <w:rPr>
                        <w:rFonts w:ascii="Arial" w:eastAsia="Times New Roman" w:hAnsi="Arial" w:cs="Arial"/>
                        <w:color w:val="000000"/>
                        <w:sz w:val="20"/>
                        <w:szCs w:val="20"/>
                        <w:lang w:eastAsia="pt-BR"/>
                      </w:rPr>
                      <w:t>11/02/2022</w:t>
                    </w:r>
                  </w:ins>
                </w:p>
              </w:tc>
              <w:tc>
                <w:tcPr>
                  <w:tcW w:w="2324" w:type="dxa"/>
                  <w:tcBorders>
                    <w:top w:val="nil"/>
                    <w:left w:val="nil"/>
                    <w:bottom w:val="single" w:sz="4" w:space="0" w:color="auto"/>
                    <w:right w:val="single" w:sz="4" w:space="0" w:color="auto"/>
                  </w:tcBorders>
                  <w:shd w:val="clear" w:color="auto" w:fill="auto"/>
                  <w:vAlign w:val="center"/>
                  <w:hideMark/>
                </w:tcPr>
                <w:p w14:paraId="4CB05135" w14:textId="77777777" w:rsidR="0016760B" w:rsidRPr="0016760B" w:rsidRDefault="0016760B" w:rsidP="0016760B">
                  <w:pPr>
                    <w:autoSpaceDE/>
                    <w:autoSpaceDN/>
                    <w:adjustRightInd/>
                    <w:jc w:val="center"/>
                    <w:rPr>
                      <w:ins w:id="31475" w:author="Philippe Hollanda - Oliveira Trust" w:date="2022-07-19T09:57:00Z"/>
                      <w:rFonts w:ascii="Arial" w:eastAsia="Times New Roman" w:hAnsi="Arial" w:cs="Arial"/>
                      <w:color w:val="000000"/>
                      <w:sz w:val="20"/>
                      <w:szCs w:val="20"/>
                      <w:lang w:eastAsia="pt-BR"/>
                    </w:rPr>
                  </w:pPr>
                  <w:ins w:id="31476" w:author="Philippe Hollanda - Oliveira Trust" w:date="2022-07-19T09:57:00Z">
                    <w:r w:rsidRPr="0016760B">
                      <w:rPr>
                        <w:rFonts w:ascii="Arial" w:eastAsia="Times New Roman" w:hAnsi="Arial" w:cs="Arial"/>
                        <w:color w:val="000000"/>
                        <w:sz w:val="20"/>
                        <w:szCs w:val="20"/>
                        <w:lang w:eastAsia="pt-BR"/>
                      </w:rPr>
                      <w:t>R$ 3.950,00</w:t>
                    </w:r>
                  </w:ins>
                </w:p>
              </w:tc>
            </w:tr>
            <w:tr w:rsidR="0016760B" w:rsidRPr="0016760B" w14:paraId="69E2458B" w14:textId="77777777" w:rsidTr="0016760B">
              <w:trPr>
                <w:trHeight w:val="1785"/>
                <w:ins w:id="314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105EF4" w14:textId="77777777" w:rsidR="0016760B" w:rsidRPr="0016760B" w:rsidRDefault="0016760B" w:rsidP="0016760B">
                  <w:pPr>
                    <w:autoSpaceDE/>
                    <w:autoSpaceDN/>
                    <w:adjustRightInd/>
                    <w:jc w:val="center"/>
                    <w:rPr>
                      <w:ins w:id="31478" w:author="Philippe Hollanda - Oliveira Trust" w:date="2022-07-19T09:57:00Z"/>
                      <w:rFonts w:ascii="Arial" w:eastAsia="Times New Roman" w:hAnsi="Arial" w:cs="Arial"/>
                      <w:color w:val="000000"/>
                      <w:sz w:val="20"/>
                      <w:szCs w:val="20"/>
                      <w:lang w:eastAsia="pt-BR"/>
                    </w:rPr>
                  </w:pPr>
                  <w:ins w:id="31479" w:author="Philippe Hollanda - Oliveira Trust" w:date="2022-07-19T09:57:00Z">
                    <w:r w:rsidRPr="0016760B">
                      <w:rPr>
                        <w:rFonts w:ascii="Arial" w:eastAsia="Times New Roman" w:hAnsi="Arial" w:cs="Arial"/>
                        <w:color w:val="000000"/>
                        <w:sz w:val="20"/>
                        <w:szCs w:val="20"/>
                        <w:lang w:eastAsia="pt-BR"/>
                      </w:rPr>
                      <w:t>RECEPTOR WIFI VIEWPRESS</w:t>
                    </w:r>
                  </w:ins>
                </w:p>
              </w:tc>
              <w:tc>
                <w:tcPr>
                  <w:tcW w:w="2324" w:type="dxa"/>
                  <w:tcBorders>
                    <w:top w:val="nil"/>
                    <w:left w:val="nil"/>
                    <w:bottom w:val="single" w:sz="4" w:space="0" w:color="auto"/>
                    <w:right w:val="single" w:sz="4" w:space="0" w:color="auto"/>
                  </w:tcBorders>
                  <w:shd w:val="clear" w:color="auto" w:fill="auto"/>
                  <w:vAlign w:val="center"/>
                  <w:hideMark/>
                </w:tcPr>
                <w:p w14:paraId="7B17A5C2" w14:textId="77777777" w:rsidR="0016760B" w:rsidRPr="0016760B" w:rsidRDefault="0016760B" w:rsidP="0016760B">
                  <w:pPr>
                    <w:autoSpaceDE/>
                    <w:autoSpaceDN/>
                    <w:adjustRightInd/>
                    <w:jc w:val="center"/>
                    <w:rPr>
                      <w:ins w:id="31480" w:author="Philippe Hollanda - Oliveira Trust" w:date="2022-07-19T09:57:00Z"/>
                      <w:rFonts w:ascii="Arial" w:eastAsia="Times New Roman" w:hAnsi="Arial" w:cs="Arial"/>
                      <w:color w:val="000000"/>
                      <w:sz w:val="20"/>
                      <w:szCs w:val="20"/>
                      <w:lang w:eastAsia="pt-BR"/>
                    </w:rPr>
                  </w:pPr>
                  <w:ins w:id="31481"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vAlign w:val="center"/>
                  <w:hideMark/>
                </w:tcPr>
                <w:p w14:paraId="553EEBA0" w14:textId="77777777" w:rsidR="0016760B" w:rsidRPr="0016760B" w:rsidRDefault="0016760B" w:rsidP="0016760B">
                  <w:pPr>
                    <w:autoSpaceDE/>
                    <w:autoSpaceDN/>
                    <w:adjustRightInd/>
                    <w:jc w:val="center"/>
                    <w:rPr>
                      <w:ins w:id="31482" w:author="Philippe Hollanda - Oliveira Trust" w:date="2022-07-19T09:57:00Z"/>
                      <w:rFonts w:ascii="Arial" w:eastAsia="Times New Roman" w:hAnsi="Arial" w:cs="Arial"/>
                      <w:color w:val="000000"/>
                      <w:sz w:val="20"/>
                      <w:szCs w:val="20"/>
                      <w:lang w:eastAsia="pt-BR"/>
                    </w:rPr>
                  </w:pPr>
                  <w:ins w:id="31483" w:author="Philippe Hollanda - Oliveira Trust" w:date="2022-07-19T09:57:00Z">
                    <w:r w:rsidRPr="0016760B">
                      <w:rPr>
                        <w:rFonts w:ascii="Arial" w:eastAsia="Times New Roman" w:hAnsi="Arial" w:cs="Arial"/>
                        <w:color w:val="000000"/>
                        <w:sz w:val="20"/>
                        <w:szCs w:val="20"/>
                        <w:lang w:eastAsia="pt-BR"/>
                      </w:rPr>
                      <w:t>R$ 439,95</w:t>
                    </w:r>
                  </w:ins>
                </w:p>
              </w:tc>
            </w:tr>
            <w:tr w:rsidR="0016760B" w:rsidRPr="0016760B" w14:paraId="02B1EEDD" w14:textId="77777777" w:rsidTr="0016760B">
              <w:trPr>
                <w:trHeight w:val="1785"/>
                <w:ins w:id="314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92DF55" w14:textId="77777777" w:rsidR="0016760B" w:rsidRPr="0016760B" w:rsidRDefault="0016760B" w:rsidP="0016760B">
                  <w:pPr>
                    <w:autoSpaceDE/>
                    <w:autoSpaceDN/>
                    <w:adjustRightInd/>
                    <w:jc w:val="center"/>
                    <w:rPr>
                      <w:ins w:id="31485" w:author="Philippe Hollanda - Oliveira Trust" w:date="2022-07-19T09:57:00Z"/>
                      <w:rFonts w:ascii="Arial" w:eastAsia="Times New Roman" w:hAnsi="Arial" w:cs="Arial"/>
                      <w:color w:val="000000"/>
                      <w:sz w:val="20"/>
                      <w:szCs w:val="20"/>
                      <w:lang w:eastAsia="pt-BR"/>
                    </w:rPr>
                  </w:pPr>
                  <w:ins w:id="3148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258E80B2" w14:textId="77777777" w:rsidR="0016760B" w:rsidRPr="0016760B" w:rsidRDefault="0016760B" w:rsidP="0016760B">
                  <w:pPr>
                    <w:autoSpaceDE/>
                    <w:autoSpaceDN/>
                    <w:adjustRightInd/>
                    <w:jc w:val="center"/>
                    <w:rPr>
                      <w:ins w:id="31487" w:author="Philippe Hollanda - Oliveira Trust" w:date="2022-07-19T09:57:00Z"/>
                      <w:rFonts w:ascii="Arial" w:eastAsia="Times New Roman" w:hAnsi="Arial" w:cs="Arial"/>
                      <w:color w:val="000000"/>
                      <w:sz w:val="20"/>
                      <w:szCs w:val="20"/>
                      <w:lang w:eastAsia="pt-BR"/>
                    </w:rPr>
                  </w:pPr>
                  <w:ins w:id="31488" w:author="Philippe Hollanda - Oliveira Trust" w:date="2022-07-19T09:57:00Z">
                    <w:r w:rsidRPr="0016760B">
                      <w:rPr>
                        <w:rFonts w:ascii="Arial" w:eastAsia="Times New Roman" w:hAnsi="Arial" w:cs="Arial"/>
                        <w:color w:val="000000"/>
                        <w:sz w:val="20"/>
                        <w:szCs w:val="20"/>
                        <w:lang w:eastAsia="pt-BR"/>
                      </w:rPr>
                      <w:t>14/02/2022</w:t>
                    </w:r>
                  </w:ins>
                </w:p>
              </w:tc>
              <w:tc>
                <w:tcPr>
                  <w:tcW w:w="2324" w:type="dxa"/>
                  <w:tcBorders>
                    <w:top w:val="nil"/>
                    <w:left w:val="nil"/>
                    <w:bottom w:val="single" w:sz="4" w:space="0" w:color="auto"/>
                    <w:right w:val="single" w:sz="4" w:space="0" w:color="auto"/>
                  </w:tcBorders>
                  <w:shd w:val="clear" w:color="auto" w:fill="auto"/>
                  <w:vAlign w:val="center"/>
                  <w:hideMark/>
                </w:tcPr>
                <w:p w14:paraId="66EBE4B5" w14:textId="77777777" w:rsidR="0016760B" w:rsidRPr="0016760B" w:rsidRDefault="0016760B" w:rsidP="0016760B">
                  <w:pPr>
                    <w:autoSpaceDE/>
                    <w:autoSpaceDN/>
                    <w:adjustRightInd/>
                    <w:jc w:val="center"/>
                    <w:rPr>
                      <w:ins w:id="31489" w:author="Philippe Hollanda - Oliveira Trust" w:date="2022-07-19T09:57:00Z"/>
                      <w:rFonts w:ascii="Arial" w:eastAsia="Times New Roman" w:hAnsi="Arial" w:cs="Arial"/>
                      <w:color w:val="000000"/>
                      <w:sz w:val="20"/>
                      <w:szCs w:val="20"/>
                      <w:lang w:eastAsia="pt-BR"/>
                    </w:rPr>
                  </w:pPr>
                  <w:ins w:id="31490" w:author="Philippe Hollanda - Oliveira Trust" w:date="2022-07-19T09:57:00Z">
                    <w:r w:rsidRPr="0016760B">
                      <w:rPr>
                        <w:rFonts w:ascii="Arial" w:eastAsia="Times New Roman" w:hAnsi="Arial" w:cs="Arial"/>
                        <w:color w:val="000000"/>
                        <w:sz w:val="20"/>
                        <w:szCs w:val="20"/>
                        <w:lang w:eastAsia="pt-BR"/>
                      </w:rPr>
                      <w:t>R$ 2.927,88</w:t>
                    </w:r>
                  </w:ins>
                </w:p>
              </w:tc>
            </w:tr>
            <w:tr w:rsidR="0016760B" w:rsidRPr="0016760B" w14:paraId="1E9D4FED" w14:textId="77777777" w:rsidTr="0016760B">
              <w:trPr>
                <w:trHeight w:val="1785"/>
                <w:ins w:id="314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255877" w14:textId="77777777" w:rsidR="0016760B" w:rsidRPr="0016760B" w:rsidRDefault="0016760B" w:rsidP="0016760B">
                  <w:pPr>
                    <w:autoSpaceDE/>
                    <w:autoSpaceDN/>
                    <w:adjustRightInd/>
                    <w:jc w:val="center"/>
                    <w:rPr>
                      <w:ins w:id="31492" w:author="Philippe Hollanda - Oliveira Trust" w:date="2022-07-19T09:57:00Z"/>
                      <w:rFonts w:ascii="Arial" w:eastAsia="Times New Roman" w:hAnsi="Arial" w:cs="Arial"/>
                      <w:color w:val="000000"/>
                      <w:sz w:val="20"/>
                      <w:szCs w:val="20"/>
                      <w:lang w:eastAsia="pt-BR"/>
                    </w:rPr>
                  </w:pPr>
                  <w:ins w:id="31493" w:author="Philippe Hollanda - Oliveira Trust" w:date="2022-07-19T09:57:00Z">
                    <w:r w:rsidRPr="0016760B">
                      <w:rPr>
                        <w:rFonts w:ascii="Arial" w:eastAsia="Times New Roman" w:hAnsi="Arial" w:cs="Arial"/>
                        <w:color w:val="000000"/>
                        <w:sz w:val="20"/>
                        <w:szCs w:val="20"/>
                        <w:lang w:eastAsia="pt-BR"/>
                      </w:rPr>
                      <w:t>PERFIL DE ALUMÍNIO TUBULAR PINTADO</w:t>
                    </w:r>
                  </w:ins>
                </w:p>
              </w:tc>
              <w:tc>
                <w:tcPr>
                  <w:tcW w:w="2324" w:type="dxa"/>
                  <w:tcBorders>
                    <w:top w:val="nil"/>
                    <w:left w:val="nil"/>
                    <w:bottom w:val="single" w:sz="4" w:space="0" w:color="auto"/>
                    <w:right w:val="single" w:sz="4" w:space="0" w:color="auto"/>
                  </w:tcBorders>
                  <w:shd w:val="clear" w:color="auto" w:fill="auto"/>
                  <w:vAlign w:val="center"/>
                  <w:hideMark/>
                </w:tcPr>
                <w:p w14:paraId="56BFD8AC" w14:textId="77777777" w:rsidR="0016760B" w:rsidRPr="0016760B" w:rsidRDefault="0016760B" w:rsidP="0016760B">
                  <w:pPr>
                    <w:autoSpaceDE/>
                    <w:autoSpaceDN/>
                    <w:adjustRightInd/>
                    <w:jc w:val="center"/>
                    <w:rPr>
                      <w:ins w:id="31494" w:author="Philippe Hollanda - Oliveira Trust" w:date="2022-07-19T09:57:00Z"/>
                      <w:rFonts w:ascii="Arial" w:eastAsia="Times New Roman" w:hAnsi="Arial" w:cs="Arial"/>
                      <w:color w:val="000000"/>
                      <w:sz w:val="20"/>
                      <w:szCs w:val="20"/>
                      <w:lang w:eastAsia="pt-BR"/>
                    </w:rPr>
                  </w:pPr>
                  <w:ins w:id="31495" w:author="Philippe Hollanda - Oliveira Trust" w:date="2022-07-19T09:57:00Z">
                    <w:r w:rsidRPr="0016760B">
                      <w:rPr>
                        <w:rFonts w:ascii="Arial" w:eastAsia="Times New Roman" w:hAnsi="Arial" w:cs="Arial"/>
                        <w:color w:val="000000"/>
                        <w:sz w:val="20"/>
                        <w:szCs w:val="20"/>
                        <w:lang w:eastAsia="pt-BR"/>
                      </w:rPr>
                      <w:t>31/01/2022</w:t>
                    </w:r>
                  </w:ins>
                </w:p>
              </w:tc>
              <w:tc>
                <w:tcPr>
                  <w:tcW w:w="2324" w:type="dxa"/>
                  <w:tcBorders>
                    <w:top w:val="nil"/>
                    <w:left w:val="nil"/>
                    <w:bottom w:val="single" w:sz="4" w:space="0" w:color="auto"/>
                    <w:right w:val="single" w:sz="4" w:space="0" w:color="auto"/>
                  </w:tcBorders>
                  <w:shd w:val="clear" w:color="auto" w:fill="auto"/>
                  <w:vAlign w:val="center"/>
                  <w:hideMark/>
                </w:tcPr>
                <w:p w14:paraId="18E8309A" w14:textId="77777777" w:rsidR="0016760B" w:rsidRPr="0016760B" w:rsidRDefault="0016760B" w:rsidP="0016760B">
                  <w:pPr>
                    <w:autoSpaceDE/>
                    <w:autoSpaceDN/>
                    <w:adjustRightInd/>
                    <w:jc w:val="center"/>
                    <w:rPr>
                      <w:ins w:id="31496" w:author="Philippe Hollanda - Oliveira Trust" w:date="2022-07-19T09:57:00Z"/>
                      <w:rFonts w:ascii="Arial" w:eastAsia="Times New Roman" w:hAnsi="Arial" w:cs="Arial"/>
                      <w:color w:val="000000"/>
                      <w:sz w:val="20"/>
                      <w:szCs w:val="20"/>
                      <w:lang w:eastAsia="pt-BR"/>
                    </w:rPr>
                  </w:pPr>
                  <w:ins w:id="31497" w:author="Philippe Hollanda - Oliveira Trust" w:date="2022-07-19T09:57:00Z">
                    <w:r w:rsidRPr="0016760B">
                      <w:rPr>
                        <w:rFonts w:ascii="Arial" w:eastAsia="Times New Roman" w:hAnsi="Arial" w:cs="Arial"/>
                        <w:color w:val="000000"/>
                        <w:sz w:val="20"/>
                        <w:szCs w:val="20"/>
                        <w:lang w:eastAsia="pt-BR"/>
                      </w:rPr>
                      <w:t>R$ 91.546,52</w:t>
                    </w:r>
                  </w:ins>
                </w:p>
              </w:tc>
            </w:tr>
            <w:tr w:rsidR="0016760B" w:rsidRPr="0016760B" w14:paraId="1AEE1B89" w14:textId="77777777" w:rsidTr="0016760B">
              <w:trPr>
                <w:trHeight w:val="1785"/>
                <w:ins w:id="314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40FF19F" w14:textId="77777777" w:rsidR="0016760B" w:rsidRPr="0016760B" w:rsidRDefault="0016760B" w:rsidP="0016760B">
                  <w:pPr>
                    <w:autoSpaceDE/>
                    <w:autoSpaceDN/>
                    <w:adjustRightInd/>
                    <w:jc w:val="center"/>
                    <w:rPr>
                      <w:ins w:id="31499" w:author="Philippe Hollanda - Oliveira Trust" w:date="2022-07-19T09:57:00Z"/>
                      <w:rFonts w:ascii="Arial" w:eastAsia="Times New Roman" w:hAnsi="Arial" w:cs="Arial"/>
                      <w:color w:val="000000"/>
                      <w:sz w:val="20"/>
                      <w:szCs w:val="20"/>
                      <w:lang w:eastAsia="pt-BR"/>
                    </w:rPr>
                  </w:pPr>
                  <w:ins w:id="31500"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42B50EEB" w14:textId="77777777" w:rsidR="0016760B" w:rsidRPr="0016760B" w:rsidRDefault="0016760B" w:rsidP="0016760B">
                  <w:pPr>
                    <w:autoSpaceDE/>
                    <w:autoSpaceDN/>
                    <w:adjustRightInd/>
                    <w:jc w:val="center"/>
                    <w:rPr>
                      <w:ins w:id="31501" w:author="Philippe Hollanda - Oliveira Trust" w:date="2022-07-19T09:57:00Z"/>
                      <w:rFonts w:ascii="Arial" w:eastAsia="Times New Roman" w:hAnsi="Arial" w:cs="Arial"/>
                      <w:color w:val="000000"/>
                      <w:sz w:val="20"/>
                      <w:szCs w:val="20"/>
                      <w:lang w:eastAsia="pt-BR"/>
                    </w:rPr>
                  </w:pPr>
                  <w:ins w:id="31502" w:author="Philippe Hollanda - Oliveira Trust" w:date="2022-07-19T09:57:00Z">
                    <w:r w:rsidRPr="0016760B">
                      <w:rPr>
                        <w:rFonts w:ascii="Arial" w:eastAsia="Times New Roman" w:hAnsi="Arial" w:cs="Arial"/>
                        <w:color w:val="000000"/>
                        <w:sz w:val="20"/>
                        <w:szCs w:val="20"/>
                        <w:lang w:eastAsia="pt-BR"/>
                      </w:rPr>
                      <w:t>11/02/2022</w:t>
                    </w:r>
                  </w:ins>
                </w:p>
              </w:tc>
              <w:tc>
                <w:tcPr>
                  <w:tcW w:w="2324" w:type="dxa"/>
                  <w:tcBorders>
                    <w:top w:val="nil"/>
                    <w:left w:val="nil"/>
                    <w:bottom w:val="single" w:sz="4" w:space="0" w:color="auto"/>
                    <w:right w:val="single" w:sz="4" w:space="0" w:color="auto"/>
                  </w:tcBorders>
                  <w:shd w:val="clear" w:color="auto" w:fill="auto"/>
                  <w:vAlign w:val="center"/>
                  <w:hideMark/>
                </w:tcPr>
                <w:p w14:paraId="370A2304" w14:textId="77777777" w:rsidR="0016760B" w:rsidRPr="0016760B" w:rsidRDefault="0016760B" w:rsidP="0016760B">
                  <w:pPr>
                    <w:autoSpaceDE/>
                    <w:autoSpaceDN/>
                    <w:adjustRightInd/>
                    <w:jc w:val="center"/>
                    <w:rPr>
                      <w:ins w:id="31503" w:author="Philippe Hollanda - Oliveira Trust" w:date="2022-07-19T09:57:00Z"/>
                      <w:rFonts w:ascii="Arial" w:eastAsia="Times New Roman" w:hAnsi="Arial" w:cs="Arial"/>
                      <w:color w:val="000000"/>
                      <w:sz w:val="20"/>
                      <w:szCs w:val="20"/>
                      <w:lang w:eastAsia="pt-BR"/>
                    </w:rPr>
                  </w:pPr>
                  <w:ins w:id="31504" w:author="Philippe Hollanda - Oliveira Trust" w:date="2022-07-19T09:57:00Z">
                    <w:r w:rsidRPr="0016760B">
                      <w:rPr>
                        <w:rFonts w:ascii="Arial" w:eastAsia="Times New Roman" w:hAnsi="Arial" w:cs="Arial"/>
                        <w:color w:val="000000"/>
                        <w:sz w:val="20"/>
                        <w:szCs w:val="20"/>
                        <w:lang w:eastAsia="pt-BR"/>
                      </w:rPr>
                      <w:t>R$ 1.774,90</w:t>
                    </w:r>
                  </w:ins>
                </w:p>
              </w:tc>
            </w:tr>
            <w:tr w:rsidR="0016760B" w:rsidRPr="0016760B" w14:paraId="4CE34750" w14:textId="77777777" w:rsidTr="0016760B">
              <w:trPr>
                <w:trHeight w:val="1785"/>
                <w:ins w:id="315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BA30A65" w14:textId="77777777" w:rsidR="0016760B" w:rsidRPr="0016760B" w:rsidRDefault="0016760B" w:rsidP="0016760B">
                  <w:pPr>
                    <w:autoSpaceDE/>
                    <w:autoSpaceDN/>
                    <w:adjustRightInd/>
                    <w:jc w:val="center"/>
                    <w:rPr>
                      <w:ins w:id="31506" w:author="Philippe Hollanda - Oliveira Trust" w:date="2022-07-19T09:57:00Z"/>
                      <w:rFonts w:ascii="Arial" w:eastAsia="Times New Roman" w:hAnsi="Arial" w:cs="Arial"/>
                      <w:color w:val="000000"/>
                      <w:sz w:val="20"/>
                      <w:szCs w:val="20"/>
                      <w:lang w:eastAsia="pt-BR"/>
                    </w:rPr>
                  </w:pPr>
                  <w:ins w:id="31507" w:author="Philippe Hollanda - Oliveira Trust" w:date="2022-07-19T09:57:00Z">
                    <w:r w:rsidRPr="0016760B">
                      <w:rPr>
                        <w:rFonts w:ascii="Arial" w:eastAsia="Times New Roman" w:hAnsi="Arial" w:cs="Arial"/>
                        <w:color w:val="000000"/>
                        <w:sz w:val="20"/>
                        <w:szCs w:val="20"/>
                        <w:lang w:eastAsia="pt-BR"/>
                      </w:rPr>
                      <w:t>TORNEIRA</w:t>
                    </w:r>
                  </w:ins>
                </w:p>
              </w:tc>
              <w:tc>
                <w:tcPr>
                  <w:tcW w:w="2324" w:type="dxa"/>
                  <w:tcBorders>
                    <w:top w:val="nil"/>
                    <w:left w:val="nil"/>
                    <w:bottom w:val="single" w:sz="4" w:space="0" w:color="auto"/>
                    <w:right w:val="single" w:sz="4" w:space="0" w:color="auto"/>
                  </w:tcBorders>
                  <w:shd w:val="clear" w:color="auto" w:fill="auto"/>
                  <w:vAlign w:val="center"/>
                  <w:hideMark/>
                </w:tcPr>
                <w:p w14:paraId="78D2A44C" w14:textId="77777777" w:rsidR="0016760B" w:rsidRPr="0016760B" w:rsidRDefault="0016760B" w:rsidP="0016760B">
                  <w:pPr>
                    <w:autoSpaceDE/>
                    <w:autoSpaceDN/>
                    <w:adjustRightInd/>
                    <w:jc w:val="center"/>
                    <w:rPr>
                      <w:ins w:id="31508" w:author="Philippe Hollanda - Oliveira Trust" w:date="2022-07-19T09:57:00Z"/>
                      <w:rFonts w:ascii="Arial" w:eastAsia="Times New Roman" w:hAnsi="Arial" w:cs="Arial"/>
                      <w:color w:val="000000"/>
                      <w:sz w:val="20"/>
                      <w:szCs w:val="20"/>
                      <w:lang w:eastAsia="pt-BR"/>
                    </w:rPr>
                  </w:pPr>
                  <w:ins w:id="31509" w:author="Philippe Hollanda - Oliveira Trust" w:date="2022-07-19T09:57:00Z">
                    <w:r w:rsidRPr="0016760B">
                      <w:rPr>
                        <w:rFonts w:ascii="Arial" w:eastAsia="Times New Roman" w:hAnsi="Arial" w:cs="Arial"/>
                        <w:color w:val="000000"/>
                        <w:sz w:val="20"/>
                        <w:szCs w:val="20"/>
                        <w:lang w:eastAsia="pt-BR"/>
                      </w:rPr>
                      <w:t>11/02/2022</w:t>
                    </w:r>
                  </w:ins>
                </w:p>
              </w:tc>
              <w:tc>
                <w:tcPr>
                  <w:tcW w:w="2324" w:type="dxa"/>
                  <w:tcBorders>
                    <w:top w:val="nil"/>
                    <w:left w:val="nil"/>
                    <w:bottom w:val="single" w:sz="4" w:space="0" w:color="auto"/>
                    <w:right w:val="single" w:sz="4" w:space="0" w:color="auto"/>
                  </w:tcBorders>
                  <w:shd w:val="clear" w:color="auto" w:fill="auto"/>
                  <w:vAlign w:val="center"/>
                  <w:hideMark/>
                </w:tcPr>
                <w:p w14:paraId="43F5EF1F" w14:textId="77777777" w:rsidR="0016760B" w:rsidRPr="0016760B" w:rsidRDefault="0016760B" w:rsidP="0016760B">
                  <w:pPr>
                    <w:autoSpaceDE/>
                    <w:autoSpaceDN/>
                    <w:adjustRightInd/>
                    <w:jc w:val="center"/>
                    <w:rPr>
                      <w:ins w:id="31510" w:author="Philippe Hollanda - Oliveira Trust" w:date="2022-07-19T09:57:00Z"/>
                      <w:rFonts w:ascii="Arial" w:eastAsia="Times New Roman" w:hAnsi="Arial" w:cs="Arial"/>
                      <w:color w:val="000000"/>
                      <w:sz w:val="20"/>
                      <w:szCs w:val="20"/>
                      <w:lang w:eastAsia="pt-BR"/>
                    </w:rPr>
                  </w:pPr>
                  <w:ins w:id="31511" w:author="Philippe Hollanda - Oliveira Trust" w:date="2022-07-19T09:57:00Z">
                    <w:r w:rsidRPr="0016760B">
                      <w:rPr>
                        <w:rFonts w:ascii="Arial" w:eastAsia="Times New Roman" w:hAnsi="Arial" w:cs="Arial"/>
                        <w:color w:val="000000"/>
                        <w:sz w:val="20"/>
                        <w:szCs w:val="20"/>
                        <w:lang w:eastAsia="pt-BR"/>
                      </w:rPr>
                      <w:t>R$ 73,60</w:t>
                    </w:r>
                  </w:ins>
                </w:p>
              </w:tc>
            </w:tr>
            <w:tr w:rsidR="0016760B" w:rsidRPr="0016760B" w14:paraId="61B9A6CA" w14:textId="77777777" w:rsidTr="0016760B">
              <w:trPr>
                <w:trHeight w:val="1785"/>
                <w:ins w:id="315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3393BD" w14:textId="77777777" w:rsidR="0016760B" w:rsidRPr="0016760B" w:rsidRDefault="0016760B" w:rsidP="0016760B">
                  <w:pPr>
                    <w:autoSpaceDE/>
                    <w:autoSpaceDN/>
                    <w:adjustRightInd/>
                    <w:jc w:val="center"/>
                    <w:rPr>
                      <w:ins w:id="31513" w:author="Philippe Hollanda - Oliveira Trust" w:date="2022-07-19T09:57:00Z"/>
                      <w:rFonts w:ascii="Arial" w:eastAsia="Times New Roman" w:hAnsi="Arial" w:cs="Arial"/>
                      <w:color w:val="000000"/>
                      <w:sz w:val="20"/>
                      <w:szCs w:val="20"/>
                      <w:lang w:eastAsia="pt-BR"/>
                    </w:rPr>
                  </w:pPr>
                  <w:ins w:id="31514" w:author="Philippe Hollanda - Oliveira Trust" w:date="2022-07-19T09:57:00Z">
                    <w:r w:rsidRPr="0016760B">
                      <w:rPr>
                        <w:rFonts w:ascii="Arial" w:eastAsia="Times New Roman" w:hAnsi="Arial" w:cs="Arial"/>
                        <w:color w:val="000000"/>
                        <w:sz w:val="20"/>
                        <w:szCs w:val="20"/>
                        <w:lang w:eastAsia="pt-BR"/>
                      </w:rPr>
                      <w:t>MATERIAL DE INFRAESTRUTURA E INFORMÁTICA</w:t>
                    </w:r>
                  </w:ins>
                </w:p>
              </w:tc>
              <w:tc>
                <w:tcPr>
                  <w:tcW w:w="2324" w:type="dxa"/>
                  <w:tcBorders>
                    <w:top w:val="nil"/>
                    <w:left w:val="nil"/>
                    <w:bottom w:val="single" w:sz="4" w:space="0" w:color="auto"/>
                    <w:right w:val="single" w:sz="4" w:space="0" w:color="auto"/>
                  </w:tcBorders>
                  <w:shd w:val="clear" w:color="auto" w:fill="auto"/>
                  <w:vAlign w:val="center"/>
                  <w:hideMark/>
                </w:tcPr>
                <w:p w14:paraId="43B7A508" w14:textId="77777777" w:rsidR="0016760B" w:rsidRPr="0016760B" w:rsidRDefault="0016760B" w:rsidP="0016760B">
                  <w:pPr>
                    <w:autoSpaceDE/>
                    <w:autoSpaceDN/>
                    <w:adjustRightInd/>
                    <w:jc w:val="center"/>
                    <w:rPr>
                      <w:ins w:id="31515" w:author="Philippe Hollanda - Oliveira Trust" w:date="2022-07-19T09:57:00Z"/>
                      <w:rFonts w:ascii="Arial" w:eastAsia="Times New Roman" w:hAnsi="Arial" w:cs="Arial"/>
                      <w:color w:val="000000"/>
                      <w:sz w:val="20"/>
                      <w:szCs w:val="20"/>
                      <w:lang w:eastAsia="pt-BR"/>
                    </w:rPr>
                  </w:pPr>
                  <w:ins w:id="31516" w:author="Philippe Hollanda - Oliveira Trust" w:date="2022-07-19T09:57:00Z">
                    <w:r w:rsidRPr="0016760B">
                      <w:rPr>
                        <w:rFonts w:ascii="Arial" w:eastAsia="Times New Roman" w:hAnsi="Arial" w:cs="Arial"/>
                        <w:color w:val="000000"/>
                        <w:sz w:val="20"/>
                        <w:szCs w:val="20"/>
                        <w:lang w:eastAsia="pt-BR"/>
                      </w:rPr>
                      <w:t>22/02/2022</w:t>
                    </w:r>
                  </w:ins>
                </w:p>
              </w:tc>
              <w:tc>
                <w:tcPr>
                  <w:tcW w:w="2324" w:type="dxa"/>
                  <w:tcBorders>
                    <w:top w:val="nil"/>
                    <w:left w:val="nil"/>
                    <w:bottom w:val="single" w:sz="4" w:space="0" w:color="auto"/>
                    <w:right w:val="single" w:sz="4" w:space="0" w:color="auto"/>
                  </w:tcBorders>
                  <w:shd w:val="clear" w:color="auto" w:fill="auto"/>
                  <w:vAlign w:val="center"/>
                  <w:hideMark/>
                </w:tcPr>
                <w:p w14:paraId="774308E8" w14:textId="77777777" w:rsidR="0016760B" w:rsidRPr="0016760B" w:rsidRDefault="0016760B" w:rsidP="0016760B">
                  <w:pPr>
                    <w:autoSpaceDE/>
                    <w:autoSpaceDN/>
                    <w:adjustRightInd/>
                    <w:jc w:val="center"/>
                    <w:rPr>
                      <w:ins w:id="31517" w:author="Philippe Hollanda - Oliveira Trust" w:date="2022-07-19T09:57:00Z"/>
                      <w:rFonts w:ascii="Arial" w:eastAsia="Times New Roman" w:hAnsi="Arial" w:cs="Arial"/>
                      <w:color w:val="000000"/>
                      <w:sz w:val="20"/>
                      <w:szCs w:val="20"/>
                      <w:lang w:eastAsia="pt-BR"/>
                    </w:rPr>
                  </w:pPr>
                  <w:ins w:id="31518" w:author="Philippe Hollanda - Oliveira Trust" w:date="2022-07-19T09:57:00Z">
                    <w:r w:rsidRPr="0016760B">
                      <w:rPr>
                        <w:rFonts w:ascii="Arial" w:eastAsia="Times New Roman" w:hAnsi="Arial" w:cs="Arial"/>
                        <w:color w:val="000000"/>
                        <w:sz w:val="20"/>
                        <w:szCs w:val="20"/>
                        <w:lang w:eastAsia="pt-BR"/>
                      </w:rPr>
                      <w:t>R$ 1.008,61</w:t>
                    </w:r>
                  </w:ins>
                </w:p>
              </w:tc>
            </w:tr>
            <w:tr w:rsidR="0016760B" w:rsidRPr="0016760B" w14:paraId="165C6418" w14:textId="77777777" w:rsidTr="0016760B">
              <w:trPr>
                <w:trHeight w:val="1785"/>
                <w:ins w:id="315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406CA0" w14:textId="77777777" w:rsidR="0016760B" w:rsidRPr="0016760B" w:rsidRDefault="0016760B" w:rsidP="0016760B">
                  <w:pPr>
                    <w:autoSpaceDE/>
                    <w:autoSpaceDN/>
                    <w:adjustRightInd/>
                    <w:jc w:val="center"/>
                    <w:rPr>
                      <w:ins w:id="31520" w:author="Philippe Hollanda - Oliveira Trust" w:date="2022-07-19T09:57:00Z"/>
                      <w:rFonts w:ascii="Arial" w:eastAsia="Times New Roman" w:hAnsi="Arial" w:cs="Arial"/>
                      <w:color w:val="000000"/>
                      <w:sz w:val="20"/>
                      <w:szCs w:val="20"/>
                      <w:lang w:eastAsia="pt-BR"/>
                    </w:rPr>
                  </w:pPr>
                  <w:ins w:id="3152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0493F66B" w14:textId="77777777" w:rsidR="0016760B" w:rsidRPr="0016760B" w:rsidRDefault="0016760B" w:rsidP="0016760B">
                  <w:pPr>
                    <w:autoSpaceDE/>
                    <w:autoSpaceDN/>
                    <w:adjustRightInd/>
                    <w:jc w:val="center"/>
                    <w:rPr>
                      <w:ins w:id="31522" w:author="Philippe Hollanda - Oliveira Trust" w:date="2022-07-19T09:57:00Z"/>
                      <w:rFonts w:ascii="Arial" w:eastAsia="Times New Roman" w:hAnsi="Arial" w:cs="Arial"/>
                      <w:color w:val="000000"/>
                      <w:sz w:val="20"/>
                      <w:szCs w:val="20"/>
                      <w:lang w:eastAsia="pt-BR"/>
                    </w:rPr>
                  </w:pPr>
                  <w:ins w:id="31523"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vAlign w:val="center"/>
                  <w:hideMark/>
                </w:tcPr>
                <w:p w14:paraId="3B611481" w14:textId="77777777" w:rsidR="0016760B" w:rsidRPr="0016760B" w:rsidRDefault="0016760B" w:rsidP="0016760B">
                  <w:pPr>
                    <w:autoSpaceDE/>
                    <w:autoSpaceDN/>
                    <w:adjustRightInd/>
                    <w:jc w:val="center"/>
                    <w:rPr>
                      <w:ins w:id="31524" w:author="Philippe Hollanda - Oliveira Trust" w:date="2022-07-19T09:57:00Z"/>
                      <w:rFonts w:ascii="Arial" w:eastAsia="Times New Roman" w:hAnsi="Arial" w:cs="Arial"/>
                      <w:color w:val="000000"/>
                      <w:sz w:val="20"/>
                      <w:szCs w:val="20"/>
                      <w:lang w:eastAsia="pt-BR"/>
                    </w:rPr>
                  </w:pPr>
                  <w:ins w:id="31525" w:author="Philippe Hollanda - Oliveira Trust" w:date="2022-07-19T09:57:00Z">
                    <w:r w:rsidRPr="0016760B">
                      <w:rPr>
                        <w:rFonts w:ascii="Arial" w:eastAsia="Times New Roman" w:hAnsi="Arial" w:cs="Arial"/>
                        <w:color w:val="000000"/>
                        <w:sz w:val="20"/>
                        <w:szCs w:val="20"/>
                        <w:lang w:eastAsia="pt-BR"/>
                      </w:rPr>
                      <w:t>R$ 2.657,50</w:t>
                    </w:r>
                  </w:ins>
                </w:p>
              </w:tc>
            </w:tr>
            <w:tr w:rsidR="0016760B" w:rsidRPr="0016760B" w14:paraId="17F61271" w14:textId="77777777" w:rsidTr="0016760B">
              <w:trPr>
                <w:trHeight w:val="1785"/>
                <w:ins w:id="315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78AE47" w14:textId="77777777" w:rsidR="0016760B" w:rsidRPr="0016760B" w:rsidRDefault="0016760B" w:rsidP="0016760B">
                  <w:pPr>
                    <w:autoSpaceDE/>
                    <w:autoSpaceDN/>
                    <w:adjustRightInd/>
                    <w:jc w:val="center"/>
                    <w:rPr>
                      <w:ins w:id="31527" w:author="Philippe Hollanda - Oliveira Trust" w:date="2022-07-19T09:57:00Z"/>
                      <w:rFonts w:ascii="Arial" w:eastAsia="Times New Roman" w:hAnsi="Arial" w:cs="Arial"/>
                      <w:color w:val="000000"/>
                      <w:sz w:val="20"/>
                      <w:szCs w:val="20"/>
                      <w:lang w:eastAsia="pt-BR"/>
                    </w:rPr>
                  </w:pPr>
                  <w:ins w:id="3152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3DC2D786" w14:textId="77777777" w:rsidR="0016760B" w:rsidRPr="0016760B" w:rsidRDefault="0016760B" w:rsidP="0016760B">
                  <w:pPr>
                    <w:autoSpaceDE/>
                    <w:autoSpaceDN/>
                    <w:adjustRightInd/>
                    <w:jc w:val="center"/>
                    <w:rPr>
                      <w:ins w:id="31529" w:author="Philippe Hollanda - Oliveira Trust" w:date="2022-07-19T09:57:00Z"/>
                      <w:rFonts w:ascii="Arial" w:eastAsia="Times New Roman" w:hAnsi="Arial" w:cs="Arial"/>
                      <w:color w:val="000000"/>
                      <w:sz w:val="20"/>
                      <w:szCs w:val="20"/>
                      <w:lang w:eastAsia="pt-BR"/>
                    </w:rPr>
                  </w:pPr>
                  <w:ins w:id="31530" w:author="Philippe Hollanda - Oliveira Trust" w:date="2022-07-19T09:57:00Z">
                    <w:r w:rsidRPr="0016760B">
                      <w:rPr>
                        <w:rFonts w:ascii="Arial" w:eastAsia="Times New Roman" w:hAnsi="Arial" w:cs="Arial"/>
                        <w:color w:val="000000"/>
                        <w:sz w:val="20"/>
                        <w:szCs w:val="20"/>
                        <w:lang w:eastAsia="pt-BR"/>
                      </w:rPr>
                      <w:t>16/02/2022</w:t>
                    </w:r>
                  </w:ins>
                </w:p>
              </w:tc>
              <w:tc>
                <w:tcPr>
                  <w:tcW w:w="2324" w:type="dxa"/>
                  <w:tcBorders>
                    <w:top w:val="nil"/>
                    <w:left w:val="nil"/>
                    <w:bottom w:val="single" w:sz="4" w:space="0" w:color="auto"/>
                    <w:right w:val="single" w:sz="4" w:space="0" w:color="auto"/>
                  </w:tcBorders>
                  <w:shd w:val="clear" w:color="auto" w:fill="auto"/>
                  <w:vAlign w:val="center"/>
                  <w:hideMark/>
                </w:tcPr>
                <w:p w14:paraId="76D301B9" w14:textId="77777777" w:rsidR="0016760B" w:rsidRPr="0016760B" w:rsidRDefault="0016760B" w:rsidP="0016760B">
                  <w:pPr>
                    <w:autoSpaceDE/>
                    <w:autoSpaceDN/>
                    <w:adjustRightInd/>
                    <w:jc w:val="center"/>
                    <w:rPr>
                      <w:ins w:id="31531" w:author="Philippe Hollanda - Oliveira Trust" w:date="2022-07-19T09:57:00Z"/>
                      <w:rFonts w:ascii="Arial" w:eastAsia="Times New Roman" w:hAnsi="Arial" w:cs="Arial"/>
                      <w:color w:val="000000"/>
                      <w:sz w:val="20"/>
                      <w:szCs w:val="20"/>
                      <w:lang w:eastAsia="pt-BR"/>
                    </w:rPr>
                  </w:pPr>
                  <w:ins w:id="31532" w:author="Philippe Hollanda - Oliveira Trust" w:date="2022-07-19T09:57:00Z">
                    <w:r w:rsidRPr="0016760B">
                      <w:rPr>
                        <w:rFonts w:ascii="Arial" w:eastAsia="Times New Roman" w:hAnsi="Arial" w:cs="Arial"/>
                        <w:color w:val="000000"/>
                        <w:sz w:val="20"/>
                        <w:szCs w:val="20"/>
                        <w:lang w:eastAsia="pt-BR"/>
                      </w:rPr>
                      <w:t>R$ 160,00</w:t>
                    </w:r>
                  </w:ins>
                </w:p>
              </w:tc>
            </w:tr>
            <w:tr w:rsidR="0016760B" w:rsidRPr="0016760B" w14:paraId="342CE345" w14:textId="77777777" w:rsidTr="0016760B">
              <w:trPr>
                <w:trHeight w:val="1785"/>
                <w:ins w:id="315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2E32D2" w14:textId="77777777" w:rsidR="0016760B" w:rsidRPr="0016760B" w:rsidRDefault="0016760B" w:rsidP="0016760B">
                  <w:pPr>
                    <w:autoSpaceDE/>
                    <w:autoSpaceDN/>
                    <w:adjustRightInd/>
                    <w:jc w:val="center"/>
                    <w:rPr>
                      <w:ins w:id="31534" w:author="Philippe Hollanda - Oliveira Trust" w:date="2022-07-19T09:57:00Z"/>
                      <w:rFonts w:ascii="Arial" w:eastAsia="Times New Roman" w:hAnsi="Arial" w:cs="Arial"/>
                      <w:color w:val="000000"/>
                      <w:sz w:val="20"/>
                      <w:szCs w:val="20"/>
                      <w:lang w:eastAsia="pt-BR"/>
                    </w:rPr>
                  </w:pPr>
                  <w:ins w:id="31535" w:author="Philippe Hollanda - Oliveira Trust" w:date="2022-07-19T09:57:00Z">
                    <w:r w:rsidRPr="0016760B">
                      <w:rPr>
                        <w:rFonts w:ascii="Arial" w:eastAsia="Times New Roman" w:hAnsi="Arial" w:cs="Arial"/>
                        <w:color w:val="000000"/>
                        <w:sz w:val="20"/>
                        <w:szCs w:val="20"/>
                        <w:lang w:eastAsia="pt-BR"/>
                      </w:rPr>
                      <w:lastRenderedPageBreak/>
                      <w:t>TINTA</w:t>
                    </w:r>
                  </w:ins>
                </w:p>
              </w:tc>
              <w:tc>
                <w:tcPr>
                  <w:tcW w:w="2324" w:type="dxa"/>
                  <w:tcBorders>
                    <w:top w:val="nil"/>
                    <w:left w:val="nil"/>
                    <w:bottom w:val="single" w:sz="4" w:space="0" w:color="auto"/>
                    <w:right w:val="single" w:sz="4" w:space="0" w:color="auto"/>
                  </w:tcBorders>
                  <w:shd w:val="clear" w:color="auto" w:fill="auto"/>
                  <w:vAlign w:val="center"/>
                  <w:hideMark/>
                </w:tcPr>
                <w:p w14:paraId="45607DDA" w14:textId="77777777" w:rsidR="0016760B" w:rsidRPr="0016760B" w:rsidRDefault="0016760B" w:rsidP="0016760B">
                  <w:pPr>
                    <w:autoSpaceDE/>
                    <w:autoSpaceDN/>
                    <w:adjustRightInd/>
                    <w:jc w:val="center"/>
                    <w:rPr>
                      <w:ins w:id="31536" w:author="Philippe Hollanda - Oliveira Trust" w:date="2022-07-19T09:57:00Z"/>
                      <w:rFonts w:ascii="Arial" w:eastAsia="Times New Roman" w:hAnsi="Arial" w:cs="Arial"/>
                      <w:color w:val="000000"/>
                      <w:sz w:val="20"/>
                      <w:szCs w:val="20"/>
                      <w:lang w:eastAsia="pt-BR"/>
                    </w:rPr>
                  </w:pPr>
                  <w:ins w:id="31537" w:author="Philippe Hollanda - Oliveira Trust" w:date="2022-07-19T09:57:00Z">
                    <w:r w:rsidRPr="0016760B">
                      <w:rPr>
                        <w:rFonts w:ascii="Arial" w:eastAsia="Times New Roman" w:hAnsi="Arial" w:cs="Arial"/>
                        <w:color w:val="000000"/>
                        <w:sz w:val="20"/>
                        <w:szCs w:val="20"/>
                        <w:lang w:eastAsia="pt-BR"/>
                      </w:rPr>
                      <w:t>18/02/2022</w:t>
                    </w:r>
                  </w:ins>
                </w:p>
              </w:tc>
              <w:tc>
                <w:tcPr>
                  <w:tcW w:w="2324" w:type="dxa"/>
                  <w:tcBorders>
                    <w:top w:val="nil"/>
                    <w:left w:val="nil"/>
                    <w:bottom w:val="single" w:sz="4" w:space="0" w:color="auto"/>
                    <w:right w:val="single" w:sz="4" w:space="0" w:color="auto"/>
                  </w:tcBorders>
                  <w:shd w:val="clear" w:color="auto" w:fill="auto"/>
                  <w:vAlign w:val="center"/>
                  <w:hideMark/>
                </w:tcPr>
                <w:p w14:paraId="21C8ECB0" w14:textId="77777777" w:rsidR="0016760B" w:rsidRPr="0016760B" w:rsidRDefault="0016760B" w:rsidP="0016760B">
                  <w:pPr>
                    <w:autoSpaceDE/>
                    <w:autoSpaceDN/>
                    <w:adjustRightInd/>
                    <w:jc w:val="center"/>
                    <w:rPr>
                      <w:ins w:id="31538" w:author="Philippe Hollanda - Oliveira Trust" w:date="2022-07-19T09:57:00Z"/>
                      <w:rFonts w:ascii="Arial" w:eastAsia="Times New Roman" w:hAnsi="Arial" w:cs="Arial"/>
                      <w:color w:val="000000"/>
                      <w:sz w:val="20"/>
                      <w:szCs w:val="20"/>
                      <w:lang w:eastAsia="pt-BR"/>
                    </w:rPr>
                  </w:pPr>
                  <w:ins w:id="31539" w:author="Philippe Hollanda - Oliveira Trust" w:date="2022-07-19T09:57:00Z">
                    <w:r w:rsidRPr="0016760B">
                      <w:rPr>
                        <w:rFonts w:ascii="Arial" w:eastAsia="Times New Roman" w:hAnsi="Arial" w:cs="Arial"/>
                        <w:color w:val="000000"/>
                        <w:sz w:val="20"/>
                        <w:szCs w:val="20"/>
                        <w:lang w:eastAsia="pt-BR"/>
                      </w:rPr>
                      <w:t>R$ 903,75</w:t>
                    </w:r>
                  </w:ins>
                </w:p>
              </w:tc>
            </w:tr>
            <w:tr w:rsidR="0016760B" w:rsidRPr="0016760B" w14:paraId="2F1C3B06" w14:textId="77777777" w:rsidTr="0016760B">
              <w:trPr>
                <w:trHeight w:val="1785"/>
                <w:ins w:id="315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917A4E9" w14:textId="77777777" w:rsidR="0016760B" w:rsidRPr="0016760B" w:rsidRDefault="0016760B" w:rsidP="0016760B">
                  <w:pPr>
                    <w:autoSpaceDE/>
                    <w:autoSpaceDN/>
                    <w:adjustRightInd/>
                    <w:jc w:val="center"/>
                    <w:rPr>
                      <w:ins w:id="31541" w:author="Philippe Hollanda - Oliveira Trust" w:date="2022-07-19T09:57:00Z"/>
                      <w:rFonts w:ascii="Arial" w:eastAsia="Times New Roman" w:hAnsi="Arial" w:cs="Arial"/>
                      <w:color w:val="000000"/>
                      <w:sz w:val="20"/>
                      <w:szCs w:val="20"/>
                      <w:lang w:eastAsia="pt-BR"/>
                    </w:rPr>
                  </w:pPr>
                  <w:ins w:id="31542" w:author="Philippe Hollanda - Oliveira Trust" w:date="2022-07-19T09:57:00Z">
                    <w:r w:rsidRPr="0016760B">
                      <w:rPr>
                        <w:rFonts w:ascii="Arial" w:eastAsia="Times New Roman" w:hAnsi="Arial" w:cs="Arial"/>
                        <w:color w:val="000000"/>
                        <w:sz w:val="20"/>
                        <w:szCs w:val="20"/>
                        <w:lang w:eastAsia="pt-BR"/>
                      </w:rPr>
                      <w:t>LADRILHO</w:t>
                    </w:r>
                  </w:ins>
                </w:p>
              </w:tc>
              <w:tc>
                <w:tcPr>
                  <w:tcW w:w="2324" w:type="dxa"/>
                  <w:tcBorders>
                    <w:top w:val="nil"/>
                    <w:left w:val="nil"/>
                    <w:bottom w:val="single" w:sz="4" w:space="0" w:color="auto"/>
                    <w:right w:val="single" w:sz="4" w:space="0" w:color="auto"/>
                  </w:tcBorders>
                  <w:shd w:val="clear" w:color="auto" w:fill="auto"/>
                  <w:vAlign w:val="center"/>
                  <w:hideMark/>
                </w:tcPr>
                <w:p w14:paraId="5B1E4620" w14:textId="77777777" w:rsidR="0016760B" w:rsidRPr="0016760B" w:rsidRDefault="0016760B" w:rsidP="0016760B">
                  <w:pPr>
                    <w:autoSpaceDE/>
                    <w:autoSpaceDN/>
                    <w:adjustRightInd/>
                    <w:jc w:val="center"/>
                    <w:rPr>
                      <w:ins w:id="31543" w:author="Philippe Hollanda - Oliveira Trust" w:date="2022-07-19T09:57:00Z"/>
                      <w:rFonts w:ascii="Arial" w:eastAsia="Times New Roman" w:hAnsi="Arial" w:cs="Arial"/>
                      <w:color w:val="000000"/>
                      <w:sz w:val="20"/>
                      <w:szCs w:val="20"/>
                      <w:lang w:eastAsia="pt-BR"/>
                    </w:rPr>
                  </w:pPr>
                  <w:ins w:id="31544" w:author="Philippe Hollanda - Oliveira Trust" w:date="2022-07-19T09:57:00Z">
                    <w:r w:rsidRPr="0016760B">
                      <w:rPr>
                        <w:rFonts w:ascii="Arial" w:eastAsia="Times New Roman" w:hAnsi="Arial" w:cs="Arial"/>
                        <w:color w:val="000000"/>
                        <w:sz w:val="20"/>
                        <w:szCs w:val="20"/>
                        <w:lang w:eastAsia="pt-BR"/>
                      </w:rPr>
                      <w:t>24/02/2022</w:t>
                    </w:r>
                  </w:ins>
                </w:p>
              </w:tc>
              <w:tc>
                <w:tcPr>
                  <w:tcW w:w="2324" w:type="dxa"/>
                  <w:tcBorders>
                    <w:top w:val="nil"/>
                    <w:left w:val="nil"/>
                    <w:bottom w:val="single" w:sz="4" w:space="0" w:color="auto"/>
                    <w:right w:val="single" w:sz="4" w:space="0" w:color="auto"/>
                  </w:tcBorders>
                  <w:shd w:val="clear" w:color="auto" w:fill="auto"/>
                  <w:vAlign w:val="center"/>
                  <w:hideMark/>
                </w:tcPr>
                <w:p w14:paraId="33751E68" w14:textId="77777777" w:rsidR="0016760B" w:rsidRPr="0016760B" w:rsidRDefault="0016760B" w:rsidP="0016760B">
                  <w:pPr>
                    <w:autoSpaceDE/>
                    <w:autoSpaceDN/>
                    <w:adjustRightInd/>
                    <w:jc w:val="center"/>
                    <w:rPr>
                      <w:ins w:id="31545" w:author="Philippe Hollanda - Oliveira Trust" w:date="2022-07-19T09:57:00Z"/>
                      <w:rFonts w:ascii="Arial" w:eastAsia="Times New Roman" w:hAnsi="Arial" w:cs="Arial"/>
                      <w:color w:val="000000"/>
                      <w:sz w:val="20"/>
                      <w:szCs w:val="20"/>
                      <w:lang w:eastAsia="pt-BR"/>
                    </w:rPr>
                  </w:pPr>
                  <w:ins w:id="31546" w:author="Philippe Hollanda - Oliveira Trust" w:date="2022-07-19T09:57:00Z">
                    <w:r w:rsidRPr="0016760B">
                      <w:rPr>
                        <w:rFonts w:ascii="Arial" w:eastAsia="Times New Roman" w:hAnsi="Arial" w:cs="Arial"/>
                        <w:color w:val="000000"/>
                        <w:sz w:val="20"/>
                        <w:szCs w:val="20"/>
                        <w:lang w:eastAsia="pt-BR"/>
                      </w:rPr>
                      <w:t>R$ 1.558,00</w:t>
                    </w:r>
                  </w:ins>
                </w:p>
              </w:tc>
            </w:tr>
            <w:tr w:rsidR="0016760B" w:rsidRPr="0016760B" w14:paraId="373E8684" w14:textId="77777777" w:rsidTr="0016760B">
              <w:trPr>
                <w:trHeight w:val="1785"/>
                <w:ins w:id="315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111458" w14:textId="77777777" w:rsidR="0016760B" w:rsidRPr="0016760B" w:rsidRDefault="0016760B" w:rsidP="0016760B">
                  <w:pPr>
                    <w:autoSpaceDE/>
                    <w:autoSpaceDN/>
                    <w:adjustRightInd/>
                    <w:jc w:val="center"/>
                    <w:rPr>
                      <w:ins w:id="31548" w:author="Philippe Hollanda - Oliveira Trust" w:date="2022-07-19T09:57:00Z"/>
                      <w:rFonts w:ascii="Arial" w:eastAsia="Times New Roman" w:hAnsi="Arial" w:cs="Arial"/>
                      <w:color w:val="000000"/>
                      <w:sz w:val="20"/>
                      <w:szCs w:val="20"/>
                      <w:lang w:eastAsia="pt-BR"/>
                    </w:rPr>
                  </w:pPr>
                  <w:ins w:id="3154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4F465287" w14:textId="77777777" w:rsidR="0016760B" w:rsidRPr="0016760B" w:rsidRDefault="0016760B" w:rsidP="0016760B">
                  <w:pPr>
                    <w:autoSpaceDE/>
                    <w:autoSpaceDN/>
                    <w:adjustRightInd/>
                    <w:jc w:val="center"/>
                    <w:rPr>
                      <w:ins w:id="31550" w:author="Philippe Hollanda - Oliveira Trust" w:date="2022-07-19T09:57:00Z"/>
                      <w:rFonts w:ascii="Arial" w:eastAsia="Times New Roman" w:hAnsi="Arial" w:cs="Arial"/>
                      <w:color w:val="000000"/>
                      <w:sz w:val="20"/>
                      <w:szCs w:val="20"/>
                      <w:lang w:eastAsia="pt-BR"/>
                    </w:rPr>
                  </w:pPr>
                  <w:ins w:id="31551"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vAlign w:val="center"/>
                  <w:hideMark/>
                </w:tcPr>
                <w:p w14:paraId="57D8E7B9" w14:textId="77777777" w:rsidR="0016760B" w:rsidRPr="0016760B" w:rsidRDefault="0016760B" w:rsidP="0016760B">
                  <w:pPr>
                    <w:autoSpaceDE/>
                    <w:autoSpaceDN/>
                    <w:adjustRightInd/>
                    <w:jc w:val="center"/>
                    <w:rPr>
                      <w:ins w:id="31552" w:author="Philippe Hollanda - Oliveira Trust" w:date="2022-07-19T09:57:00Z"/>
                      <w:rFonts w:ascii="Arial" w:eastAsia="Times New Roman" w:hAnsi="Arial" w:cs="Arial"/>
                      <w:color w:val="000000"/>
                      <w:sz w:val="20"/>
                      <w:szCs w:val="20"/>
                      <w:lang w:eastAsia="pt-BR"/>
                    </w:rPr>
                  </w:pPr>
                  <w:ins w:id="31553" w:author="Philippe Hollanda - Oliveira Trust" w:date="2022-07-19T09:57:00Z">
                    <w:r w:rsidRPr="0016760B">
                      <w:rPr>
                        <w:rFonts w:ascii="Arial" w:eastAsia="Times New Roman" w:hAnsi="Arial" w:cs="Arial"/>
                        <w:color w:val="000000"/>
                        <w:sz w:val="20"/>
                        <w:szCs w:val="20"/>
                        <w:lang w:eastAsia="pt-BR"/>
                      </w:rPr>
                      <w:t>R$ 875,00</w:t>
                    </w:r>
                  </w:ins>
                </w:p>
              </w:tc>
            </w:tr>
            <w:tr w:rsidR="0016760B" w:rsidRPr="0016760B" w14:paraId="3394DAEF" w14:textId="77777777" w:rsidTr="0016760B">
              <w:trPr>
                <w:trHeight w:val="1785"/>
                <w:ins w:id="315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BB356A" w14:textId="77777777" w:rsidR="0016760B" w:rsidRPr="0016760B" w:rsidRDefault="0016760B" w:rsidP="0016760B">
                  <w:pPr>
                    <w:autoSpaceDE/>
                    <w:autoSpaceDN/>
                    <w:adjustRightInd/>
                    <w:jc w:val="center"/>
                    <w:rPr>
                      <w:ins w:id="31555" w:author="Philippe Hollanda - Oliveira Trust" w:date="2022-07-19T09:57:00Z"/>
                      <w:rFonts w:ascii="Arial" w:eastAsia="Times New Roman" w:hAnsi="Arial" w:cs="Arial"/>
                      <w:color w:val="000000"/>
                      <w:sz w:val="20"/>
                      <w:szCs w:val="20"/>
                      <w:lang w:eastAsia="pt-BR"/>
                    </w:rPr>
                  </w:pPr>
                  <w:ins w:id="31556" w:author="Philippe Hollanda - Oliveira Trust" w:date="2022-07-19T09:57:00Z">
                    <w:r w:rsidRPr="0016760B">
                      <w:rPr>
                        <w:rFonts w:ascii="Arial" w:eastAsia="Times New Roman" w:hAnsi="Arial" w:cs="Arial"/>
                        <w:color w:val="000000"/>
                        <w:sz w:val="20"/>
                        <w:szCs w:val="20"/>
                        <w:lang w:eastAsia="pt-BR"/>
                      </w:rPr>
                      <w:t>CIMENTO E AREIA - 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4CFD1DF1" w14:textId="77777777" w:rsidR="0016760B" w:rsidRPr="0016760B" w:rsidRDefault="0016760B" w:rsidP="0016760B">
                  <w:pPr>
                    <w:autoSpaceDE/>
                    <w:autoSpaceDN/>
                    <w:adjustRightInd/>
                    <w:jc w:val="center"/>
                    <w:rPr>
                      <w:ins w:id="31557" w:author="Philippe Hollanda - Oliveira Trust" w:date="2022-07-19T09:57:00Z"/>
                      <w:rFonts w:ascii="Arial" w:eastAsia="Times New Roman" w:hAnsi="Arial" w:cs="Arial"/>
                      <w:color w:val="000000"/>
                      <w:sz w:val="20"/>
                      <w:szCs w:val="20"/>
                      <w:lang w:eastAsia="pt-BR"/>
                    </w:rPr>
                  </w:pPr>
                  <w:ins w:id="31558"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vAlign w:val="center"/>
                  <w:hideMark/>
                </w:tcPr>
                <w:p w14:paraId="257278E6" w14:textId="77777777" w:rsidR="0016760B" w:rsidRPr="0016760B" w:rsidRDefault="0016760B" w:rsidP="0016760B">
                  <w:pPr>
                    <w:autoSpaceDE/>
                    <w:autoSpaceDN/>
                    <w:adjustRightInd/>
                    <w:jc w:val="center"/>
                    <w:rPr>
                      <w:ins w:id="31559" w:author="Philippe Hollanda - Oliveira Trust" w:date="2022-07-19T09:57:00Z"/>
                      <w:rFonts w:ascii="Arial" w:eastAsia="Times New Roman" w:hAnsi="Arial" w:cs="Arial"/>
                      <w:color w:val="000000"/>
                      <w:sz w:val="20"/>
                      <w:szCs w:val="20"/>
                      <w:lang w:eastAsia="pt-BR"/>
                    </w:rPr>
                  </w:pPr>
                  <w:ins w:id="31560" w:author="Philippe Hollanda - Oliveira Trust" w:date="2022-07-19T09:57:00Z">
                    <w:r w:rsidRPr="0016760B">
                      <w:rPr>
                        <w:rFonts w:ascii="Arial" w:eastAsia="Times New Roman" w:hAnsi="Arial" w:cs="Arial"/>
                        <w:color w:val="000000"/>
                        <w:sz w:val="20"/>
                        <w:szCs w:val="20"/>
                        <w:lang w:eastAsia="pt-BR"/>
                      </w:rPr>
                      <w:t>R$ 6.129,90</w:t>
                    </w:r>
                  </w:ins>
                </w:p>
              </w:tc>
            </w:tr>
            <w:tr w:rsidR="0016760B" w:rsidRPr="0016760B" w14:paraId="7EAC1EEF" w14:textId="77777777" w:rsidTr="0016760B">
              <w:trPr>
                <w:trHeight w:val="1785"/>
                <w:ins w:id="315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9FD252" w14:textId="77777777" w:rsidR="0016760B" w:rsidRPr="0016760B" w:rsidRDefault="0016760B" w:rsidP="0016760B">
                  <w:pPr>
                    <w:autoSpaceDE/>
                    <w:autoSpaceDN/>
                    <w:adjustRightInd/>
                    <w:jc w:val="center"/>
                    <w:rPr>
                      <w:ins w:id="31562" w:author="Philippe Hollanda - Oliveira Trust" w:date="2022-07-19T09:57:00Z"/>
                      <w:rFonts w:ascii="Arial" w:eastAsia="Times New Roman" w:hAnsi="Arial" w:cs="Arial"/>
                      <w:color w:val="000000"/>
                      <w:sz w:val="20"/>
                      <w:szCs w:val="20"/>
                      <w:lang w:eastAsia="pt-BR"/>
                    </w:rPr>
                  </w:pPr>
                  <w:ins w:id="31563" w:author="Philippe Hollanda - Oliveira Trust" w:date="2022-07-19T09:57:00Z">
                    <w:r w:rsidRPr="0016760B">
                      <w:rPr>
                        <w:rFonts w:ascii="Arial" w:eastAsia="Times New Roman" w:hAnsi="Arial" w:cs="Arial"/>
                        <w:color w:val="000000"/>
                        <w:sz w:val="20"/>
                        <w:szCs w:val="20"/>
                        <w:lang w:eastAsia="pt-BR"/>
                      </w:rPr>
                      <w:t>MOLA</w:t>
                    </w:r>
                  </w:ins>
                </w:p>
              </w:tc>
              <w:tc>
                <w:tcPr>
                  <w:tcW w:w="2324" w:type="dxa"/>
                  <w:tcBorders>
                    <w:top w:val="nil"/>
                    <w:left w:val="nil"/>
                    <w:bottom w:val="single" w:sz="4" w:space="0" w:color="auto"/>
                    <w:right w:val="single" w:sz="4" w:space="0" w:color="auto"/>
                  </w:tcBorders>
                  <w:shd w:val="clear" w:color="auto" w:fill="auto"/>
                  <w:vAlign w:val="center"/>
                  <w:hideMark/>
                </w:tcPr>
                <w:p w14:paraId="3E548947" w14:textId="77777777" w:rsidR="0016760B" w:rsidRPr="0016760B" w:rsidRDefault="0016760B" w:rsidP="0016760B">
                  <w:pPr>
                    <w:autoSpaceDE/>
                    <w:autoSpaceDN/>
                    <w:adjustRightInd/>
                    <w:jc w:val="center"/>
                    <w:rPr>
                      <w:ins w:id="31564" w:author="Philippe Hollanda - Oliveira Trust" w:date="2022-07-19T09:57:00Z"/>
                      <w:rFonts w:ascii="Arial" w:eastAsia="Times New Roman" w:hAnsi="Arial" w:cs="Arial"/>
                      <w:color w:val="000000"/>
                      <w:sz w:val="20"/>
                      <w:szCs w:val="20"/>
                      <w:lang w:eastAsia="pt-BR"/>
                    </w:rPr>
                  </w:pPr>
                  <w:ins w:id="31565"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vAlign w:val="center"/>
                  <w:hideMark/>
                </w:tcPr>
                <w:p w14:paraId="4C233B70" w14:textId="77777777" w:rsidR="0016760B" w:rsidRPr="0016760B" w:rsidRDefault="0016760B" w:rsidP="0016760B">
                  <w:pPr>
                    <w:autoSpaceDE/>
                    <w:autoSpaceDN/>
                    <w:adjustRightInd/>
                    <w:jc w:val="center"/>
                    <w:rPr>
                      <w:ins w:id="31566" w:author="Philippe Hollanda - Oliveira Trust" w:date="2022-07-19T09:57:00Z"/>
                      <w:rFonts w:ascii="Arial" w:eastAsia="Times New Roman" w:hAnsi="Arial" w:cs="Arial"/>
                      <w:color w:val="000000"/>
                      <w:sz w:val="20"/>
                      <w:szCs w:val="20"/>
                      <w:lang w:eastAsia="pt-BR"/>
                    </w:rPr>
                  </w:pPr>
                  <w:ins w:id="31567" w:author="Philippe Hollanda - Oliveira Trust" w:date="2022-07-19T09:57:00Z">
                    <w:r w:rsidRPr="0016760B">
                      <w:rPr>
                        <w:rFonts w:ascii="Arial" w:eastAsia="Times New Roman" w:hAnsi="Arial" w:cs="Arial"/>
                        <w:color w:val="000000"/>
                        <w:sz w:val="20"/>
                        <w:szCs w:val="20"/>
                        <w:lang w:eastAsia="pt-BR"/>
                      </w:rPr>
                      <w:t>R$ 2.802,60</w:t>
                    </w:r>
                  </w:ins>
                </w:p>
              </w:tc>
            </w:tr>
            <w:tr w:rsidR="0016760B" w:rsidRPr="0016760B" w14:paraId="72F8EFDA" w14:textId="77777777" w:rsidTr="0016760B">
              <w:trPr>
                <w:trHeight w:val="1785"/>
                <w:ins w:id="315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2BC291" w14:textId="77777777" w:rsidR="0016760B" w:rsidRPr="0016760B" w:rsidRDefault="0016760B" w:rsidP="0016760B">
                  <w:pPr>
                    <w:autoSpaceDE/>
                    <w:autoSpaceDN/>
                    <w:adjustRightInd/>
                    <w:jc w:val="center"/>
                    <w:rPr>
                      <w:ins w:id="31569" w:author="Philippe Hollanda - Oliveira Trust" w:date="2022-07-19T09:57:00Z"/>
                      <w:rFonts w:ascii="Arial" w:eastAsia="Times New Roman" w:hAnsi="Arial" w:cs="Arial"/>
                      <w:color w:val="000000"/>
                      <w:sz w:val="20"/>
                      <w:szCs w:val="20"/>
                      <w:lang w:eastAsia="pt-BR"/>
                    </w:rPr>
                  </w:pPr>
                  <w:ins w:id="31570" w:author="Philippe Hollanda - Oliveira Trust" w:date="2022-07-19T09:57:00Z">
                    <w:r w:rsidRPr="0016760B">
                      <w:rPr>
                        <w:rFonts w:ascii="Arial" w:eastAsia="Times New Roman" w:hAnsi="Arial" w:cs="Arial"/>
                        <w:color w:val="000000"/>
                        <w:sz w:val="20"/>
                        <w:szCs w:val="20"/>
                        <w:lang w:eastAsia="pt-BR"/>
                      </w:rPr>
                      <w:lastRenderedPageBreak/>
                      <w:t>ESPELHO</w:t>
                    </w:r>
                  </w:ins>
                </w:p>
              </w:tc>
              <w:tc>
                <w:tcPr>
                  <w:tcW w:w="2324" w:type="dxa"/>
                  <w:tcBorders>
                    <w:top w:val="nil"/>
                    <w:left w:val="nil"/>
                    <w:bottom w:val="single" w:sz="4" w:space="0" w:color="auto"/>
                    <w:right w:val="single" w:sz="4" w:space="0" w:color="auto"/>
                  </w:tcBorders>
                  <w:shd w:val="clear" w:color="auto" w:fill="auto"/>
                  <w:vAlign w:val="center"/>
                  <w:hideMark/>
                </w:tcPr>
                <w:p w14:paraId="25D40560" w14:textId="77777777" w:rsidR="0016760B" w:rsidRPr="0016760B" w:rsidRDefault="0016760B" w:rsidP="0016760B">
                  <w:pPr>
                    <w:autoSpaceDE/>
                    <w:autoSpaceDN/>
                    <w:adjustRightInd/>
                    <w:jc w:val="center"/>
                    <w:rPr>
                      <w:ins w:id="31571" w:author="Philippe Hollanda - Oliveira Trust" w:date="2022-07-19T09:57:00Z"/>
                      <w:rFonts w:ascii="Arial" w:eastAsia="Times New Roman" w:hAnsi="Arial" w:cs="Arial"/>
                      <w:color w:val="000000"/>
                      <w:sz w:val="20"/>
                      <w:szCs w:val="20"/>
                      <w:lang w:eastAsia="pt-BR"/>
                    </w:rPr>
                  </w:pPr>
                  <w:ins w:id="31572" w:author="Philippe Hollanda - Oliveira Trust" w:date="2022-07-19T09:57:00Z">
                    <w:r w:rsidRPr="0016760B">
                      <w:rPr>
                        <w:rFonts w:ascii="Arial" w:eastAsia="Times New Roman" w:hAnsi="Arial" w:cs="Arial"/>
                        <w:color w:val="000000"/>
                        <w:sz w:val="20"/>
                        <w:szCs w:val="20"/>
                        <w:lang w:eastAsia="pt-BR"/>
                      </w:rPr>
                      <w:t>15/02/2022</w:t>
                    </w:r>
                  </w:ins>
                </w:p>
              </w:tc>
              <w:tc>
                <w:tcPr>
                  <w:tcW w:w="2324" w:type="dxa"/>
                  <w:tcBorders>
                    <w:top w:val="nil"/>
                    <w:left w:val="nil"/>
                    <w:bottom w:val="single" w:sz="4" w:space="0" w:color="auto"/>
                    <w:right w:val="single" w:sz="4" w:space="0" w:color="auto"/>
                  </w:tcBorders>
                  <w:shd w:val="clear" w:color="auto" w:fill="auto"/>
                  <w:vAlign w:val="center"/>
                  <w:hideMark/>
                </w:tcPr>
                <w:p w14:paraId="51DEFF67" w14:textId="77777777" w:rsidR="0016760B" w:rsidRPr="0016760B" w:rsidRDefault="0016760B" w:rsidP="0016760B">
                  <w:pPr>
                    <w:autoSpaceDE/>
                    <w:autoSpaceDN/>
                    <w:adjustRightInd/>
                    <w:jc w:val="center"/>
                    <w:rPr>
                      <w:ins w:id="31573" w:author="Philippe Hollanda - Oliveira Trust" w:date="2022-07-19T09:57:00Z"/>
                      <w:rFonts w:ascii="Arial" w:eastAsia="Times New Roman" w:hAnsi="Arial" w:cs="Arial"/>
                      <w:color w:val="000000"/>
                      <w:sz w:val="20"/>
                      <w:szCs w:val="20"/>
                      <w:lang w:eastAsia="pt-BR"/>
                    </w:rPr>
                  </w:pPr>
                  <w:ins w:id="31574" w:author="Philippe Hollanda - Oliveira Trust" w:date="2022-07-19T09:57:00Z">
                    <w:r w:rsidRPr="0016760B">
                      <w:rPr>
                        <w:rFonts w:ascii="Arial" w:eastAsia="Times New Roman" w:hAnsi="Arial" w:cs="Arial"/>
                        <w:color w:val="000000"/>
                        <w:sz w:val="20"/>
                        <w:szCs w:val="20"/>
                        <w:lang w:eastAsia="pt-BR"/>
                      </w:rPr>
                      <w:t>R$ 8.130,00</w:t>
                    </w:r>
                  </w:ins>
                </w:p>
              </w:tc>
            </w:tr>
            <w:tr w:rsidR="0016760B" w:rsidRPr="0016760B" w14:paraId="1890F414" w14:textId="77777777" w:rsidTr="0016760B">
              <w:trPr>
                <w:trHeight w:val="1785"/>
                <w:ins w:id="315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166B71" w14:textId="77777777" w:rsidR="0016760B" w:rsidRPr="0016760B" w:rsidRDefault="0016760B" w:rsidP="0016760B">
                  <w:pPr>
                    <w:autoSpaceDE/>
                    <w:autoSpaceDN/>
                    <w:adjustRightInd/>
                    <w:jc w:val="center"/>
                    <w:rPr>
                      <w:ins w:id="31576" w:author="Philippe Hollanda - Oliveira Trust" w:date="2022-07-19T09:57:00Z"/>
                      <w:rFonts w:ascii="Arial" w:eastAsia="Times New Roman" w:hAnsi="Arial" w:cs="Arial"/>
                      <w:color w:val="000000"/>
                      <w:sz w:val="20"/>
                      <w:szCs w:val="20"/>
                      <w:lang w:eastAsia="pt-BR"/>
                    </w:rPr>
                  </w:pPr>
                  <w:ins w:id="31577" w:author="Philippe Hollanda - Oliveira Trust" w:date="2022-07-19T09:57:00Z">
                    <w:r w:rsidRPr="0016760B">
                      <w:rPr>
                        <w:rFonts w:ascii="Arial" w:eastAsia="Times New Roman" w:hAnsi="Arial" w:cs="Arial"/>
                        <w:color w:val="000000"/>
                        <w:sz w:val="20"/>
                        <w:szCs w:val="20"/>
                        <w:lang w:eastAsia="pt-BR"/>
                      </w:rPr>
                      <w:t>VALVULA</w:t>
                    </w:r>
                  </w:ins>
                </w:p>
              </w:tc>
              <w:tc>
                <w:tcPr>
                  <w:tcW w:w="2324" w:type="dxa"/>
                  <w:tcBorders>
                    <w:top w:val="nil"/>
                    <w:left w:val="nil"/>
                    <w:bottom w:val="single" w:sz="4" w:space="0" w:color="auto"/>
                    <w:right w:val="single" w:sz="4" w:space="0" w:color="auto"/>
                  </w:tcBorders>
                  <w:shd w:val="clear" w:color="auto" w:fill="auto"/>
                  <w:vAlign w:val="center"/>
                  <w:hideMark/>
                </w:tcPr>
                <w:p w14:paraId="1E24A199" w14:textId="77777777" w:rsidR="0016760B" w:rsidRPr="0016760B" w:rsidRDefault="0016760B" w:rsidP="0016760B">
                  <w:pPr>
                    <w:autoSpaceDE/>
                    <w:autoSpaceDN/>
                    <w:adjustRightInd/>
                    <w:jc w:val="center"/>
                    <w:rPr>
                      <w:ins w:id="31578" w:author="Philippe Hollanda - Oliveira Trust" w:date="2022-07-19T09:57:00Z"/>
                      <w:rFonts w:ascii="Arial" w:eastAsia="Times New Roman" w:hAnsi="Arial" w:cs="Arial"/>
                      <w:color w:val="000000"/>
                      <w:sz w:val="20"/>
                      <w:szCs w:val="20"/>
                      <w:lang w:eastAsia="pt-BR"/>
                    </w:rPr>
                  </w:pPr>
                  <w:ins w:id="31579" w:author="Philippe Hollanda - Oliveira Trust" w:date="2022-07-19T09:57:00Z">
                    <w:r w:rsidRPr="0016760B">
                      <w:rPr>
                        <w:rFonts w:ascii="Arial" w:eastAsia="Times New Roman" w:hAnsi="Arial" w:cs="Arial"/>
                        <w:color w:val="000000"/>
                        <w:sz w:val="20"/>
                        <w:szCs w:val="20"/>
                        <w:lang w:eastAsia="pt-BR"/>
                      </w:rPr>
                      <w:t>03/03/2022</w:t>
                    </w:r>
                  </w:ins>
                </w:p>
              </w:tc>
              <w:tc>
                <w:tcPr>
                  <w:tcW w:w="2324" w:type="dxa"/>
                  <w:tcBorders>
                    <w:top w:val="nil"/>
                    <w:left w:val="nil"/>
                    <w:bottom w:val="single" w:sz="4" w:space="0" w:color="auto"/>
                    <w:right w:val="single" w:sz="4" w:space="0" w:color="auto"/>
                  </w:tcBorders>
                  <w:shd w:val="clear" w:color="auto" w:fill="auto"/>
                  <w:vAlign w:val="center"/>
                  <w:hideMark/>
                </w:tcPr>
                <w:p w14:paraId="7E58325C" w14:textId="77777777" w:rsidR="0016760B" w:rsidRPr="0016760B" w:rsidRDefault="0016760B" w:rsidP="0016760B">
                  <w:pPr>
                    <w:autoSpaceDE/>
                    <w:autoSpaceDN/>
                    <w:adjustRightInd/>
                    <w:jc w:val="center"/>
                    <w:rPr>
                      <w:ins w:id="31580" w:author="Philippe Hollanda - Oliveira Trust" w:date="2022-07-19T09:57:00Z"/>
                      <w:rFonts w:ascii="Arial" w:eastAsia="Times New Roman" w:hAnsi="Arial" w:cs="Arial"/>
                      <w:color w:val="000000"/>
                      <w:sz w:val="20"/>
                      <w:szCs w:val="20"/>
                      <w:lang w:eastAsia="pt-BR"/>
                    </w:rPr>
                  </w:pPr>
                  <w:ins w:id="31581" w:author="Philippe Hollanda - Oliveira Trust" w:date="2022-07-19T09:57:00Z">
                    <w:r w:rsidRPr="0016760B">
                      <w:rPr>
                        <w:rFonts w:ascii="Arial" w:eastAsia="Times New Roman" w:hAnsi="Arial" w:cs="Arial"/>
                        <w:color w:val="000000"/>
                        <w:sz w:val="20"/>
                        <w:szCs w:val="20"/>
                        <w:lang w:eastAsia="pt-BR"/>
                      </w:rPr>
                      <w:t>R$ 132,00</w:t>
                    </w:r>
                  </w:ins>
                </w:p>
              </w:tc>
            </w:tr>
            <w:tr w:rsidR="0016760B" w:rsidRPr="0016760B" w14:paraId="6FC1F0BD" w14:textId="77777777" w:rsidTr="0016760B">
              <w:trPr>
                <w:trHeight w:val="1785"/>
                <w:ins w:id="315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F05219" w14:textId="77777777" w:rsidR="0016760B" w:rsidRPr="0016760B" w:rsidRDefault="0016760B" w:rsidP="0016760B">
                  <w:pPr>
                    <w:autoSpaceDE/>
                    <w:autoSpaceDN/>
                    <w:adjustRightInd/>
                    <w:jc w:val="center"/>
                    <w:rPr>
                      <w:ins w:id="31583" w:author="Philippe Hollanda - Oliveira Trust" w:date="2022-07-19T09:57:00Z"/>
                      <w:rFonts w:ascii="Arial" w:eastAsia="Times New Roman" w:hAnsi="Arial" w:cs="Arial"/>
                      <w:color w:val="000000"/>
                      <w:sz w:val="20"/>
                      <w:szCs w:val="20"/>
                      <w:lang w:eastAsia="pt-BR"/>
                    </w:rPr>
                  </w:pPr>
                  <w:ins w:id="31584" w:author="Philippe Hollanda - Oliveira Trust" w:date="2022-07-19T09:57:00Z">
                    <w:r w:rsidRPr="0016760B">
                      <w:rPr>
                        <w:rFonts w:ascii="Arial" w:eastAsia="Times New Roman" w:hAnsi="Arial" w:cs="Arial"/>
                        <w:color w:val="000000"/>
                        <w:sz w:val="20"/>
                        <w:szCs w:val="20"/>
                        <w:lang w:eastAsia="pt-BR"/>
                      </w:rPr>
                      <w:t xml:space="preserve">PNEU PNEUMÁTICO </w:t>
                    </w:r>
                  </w:ins>
                </w:p>
              </w:tc>
              <w:tc>
                <w:tcPr>
                  <w:tcW w:w="2324" w:type="dxa"/>
                  <w:tcBorders>
                    <w:top w:val="nil"/>
                    <w:left w:val="nil"/>
                    <w:bottom w:val="single" w:sz="4" w:space="0" w:color="auto"/>
                    <w:right w:val="single" w:sz="4" w:space="0" w:color="auto"/>
                  </w:tcBorders>
                  <w:shd w:val="clear" w:color="auto" w:fill="auto"/>
                  <w:vAlign w:val="center"/>
                  <w:hideMark/>
                </w:tcPr>
                <w:p w14:paraId="1D8A50B7" w14:textId="77777777" w:rsidR="0016760B" w:rsidRPr="0016760B" w:rsidRDefault="0016760B" w:rsidP="0016760B">
                  <w:pPr>
                    <w:autoSpaceDE/>
                    <w:autoSpaceDN/>
                    <w:adjustRightInd/>
                    <w:jc w:val="center"/>
                    <w:rPr>
                      <w:ins w:id="31585" w:author="Philippe Hollanda - Oliveira Trust" w:date="2022-07-19T09:57:00Z"/>
                      <w:rFonts w:ascii="Arial" w:eastAsia="Times New Roman" w:hAnsi="Arial" w:cs="Arial"/>
                      <w:color w:val="000000"/>
                      <w:sz w:val="20"/>
                      <w:szCs w:val="20"/>
                      <w:lang w:eastAsia="pt-BR"/>
                    </w:rPr>
                  </w:pPr>
                  <w:ins w:id="31586" w:author="Philippe Hollanda - Oliveira Trust" w:date="2022-07-19T09:57:00Z">
                    <w:r w:rsidRPr="0016760B">
                      <w:rPr>
                        <w:rFonts w:ascii="Arial" w:eastAsia="Times New Roman" w:hAnsi="Arial" w:cs="Arial"/>
                        <w:color w:val="000000"/>
                        <w:sz w:val="20"/>
                        <w:szCs w:val="20"/>
                        <w:lang w:eastAsia="pt-BR"/>
                      </w:rPr>
                      <w:t>03/03/2022</w:t>
                    </w:r>
                  </w:ins>
                </w:p>
              </w:tc>
              <w:tc>
                <w:tcPr>
                  <w:tcW w:w="2324" w:type="dxa"/>
                  <w:tcBorders>
                    <w:top w:val="nil"/>
                    <w:left w:val="nil"/>
                    <w:bottom w:val="single" w:sz="4" w:space="0" w:color="auto"/>
                    <w:right w:val="single" w:sz="4" w:space="0" w:color="auto"/>
                  </w:tcBorders>
                  <w:shd w:val="clear" w:color="auto" w:fill="auto"/>
                  <w:vAlign w:val="center"/>
                  <w:hideMark/>
                </w:tcPr>
                <w:p w14:paraId="5E4748D5" w14:textId="77777777" w:rsidR="0016760B" w:rsidRPr="0016760B" w:rsidRDefault="0016760B" w:rsidP="0016760B">
                  <w:pPr>
                    <w:autoSpaceDE/>
                    <w:autoSpaceDN/>
                    <w:adjustRightInd/>
                    <w:jc w:val="center"/>
                    <w:rPr>
                      <w:ins w:id="31587" w:author="Philippe Hollanda - Oliveira Trust" w:date="2022-07-19T09:57:00Z"/>
                      <w:rFonts w:ascii="Arial" w:eastAsia="Times New Roman" w:hAnsi="Arial" w:cs="Arial"/>
                      <w:color w:val="000000"/>
                      <w:sz w:val="20"/>
                      <w:szCs w:val="20"/>
                      <w:lang w:eastAsia="pt-BR"/>
                    </w:rPr>
                  </w:pPr>
                  <w:ins w:id="31588" w:author="Philippe Hollanda - Oliveira Trust" w:date="2022-07-19T09:57:00Z">
                    <w:r w:rsidRPr="0016760B">
                      <w:rPr>
                        <w:rFonts w:ascii="Arial" w:eastAsia="Times New Roman" w:hAnsi="Arial" w:cs="Arial"/>
                        <w:color w:val="000000"/>
                        <w:sz w:val="20"/>
                        <w:szCs w:val="20"/>
                        <w:lang w:eastAsia="pt-BR"/>
                      </w:rPr>
                      <w:t>R$ 1.128,00</w:t>
                    </w:r>
                  </w:ins>
                </w:p>
              </w:tc>
            </w:tr>
            <w:tr w:rsidR="0016760B" w:rsidRPr="0016760B" w14:paraId="0CE95586" w14:textId="77777777" w:rsidTr="0016760B">
              <w:trPr>
                <w:trHeight w:val="1785"/>
                <w:ins w:id="315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3D68EF" w14:textId="77777777" w:rsidR="0016760B" w:rsidRPr="0016760B" w:rsidRDefault="0016760B" w:rsidP="0016760B">
                  <w:pPr>
                    <w:autoSpaceDE/>
                    <w:autoSpaceDN/>
                    <w:adjustRightInd/>
                    <w:jc w:val="center"/>
                    <w:rPr>
                      <w:ins w:id="31590" w:author="Philippe Hollanda - Oliveira Trust" w:date="2022-07-19T09:57:00Z"/>
                      <w:rFonts w:ascii="Arial" w:eastAsia="Times New Roman" w:hAnsi="Arial" w:cs="Arial"/>
                      <w:color w:val="000000"/>
                      <w:sz w:val="20"/>
                      <w:szCs w:val="20"/>
                      <w:lang w:eastAsia="pt-BR"/>
                    </w:rPr>
                  </w:pPr>
                  <w:ins w:id="31591" w:author="Philippe Hollanda - Oliveira Trust" w:date="2022-07-19T09:57:00Z">
                    <w:r w:rsidRPr="0016760B">
                      <w:rPr>
                        <w:rFonts w:ascii="Arial" w:eastAsia="Times New Roman" w:hAnsi="Arial" w:cs="Arial"/>
                        <w:color w:val="000000"/>
                        <w:sz w:val="20"/>
                        <w:szCs w:val="20"/>
                        <w:lang w:eastAsia="pt-BR"/>
                      </w:rPr>
                      <w:t>PAISAGISMO</w:t>
                    </w:r>
                  </w:ins>
                </w:p>
              </w:tc>
              <w:tc>
                <w:tcPr>
                  <w:tcW w:w="2324" w:type="dxa"/>
                  <w:tcBorders>
                    <w:top w:val="nil"/>
                    <w:left w:val="nil"/>
                    <w:bottom w:val="single" w:sz="4" w:space="0" w:color="auto"/>
                    <w:right w:val="single" w:sz="4" w:space="0" w:color="auto"/>
                  </w:tcBorders>
                  <w:shd w:val="clear" w:color="auto" w:fill="auto"/>
                  <w:vAlign w:val="center"/>
                  <w:hideMark/>
                </w:tcPr>
                <w:p w14:paraId="14EF96C8" w14:textId="77777777" w:rsidR="0016760B" w:rsidRPr="0016760B" w:rsidRDefault="0016760B" w:rsidP="0016760B">
                  <w:pPr>
                    <w:autoSpaceDE/>
                    <w:autoSpaceDN/>
                    <w:adjustRightInd/>
                    <w:jc w:val="center"/>
                    <w:rPr>
                      <w:ins w:id="31592" w:author="Philippe Hollanda - Oliveira Trust" w:date="2022-07-19T09:57:00Z"/>
                      <w:rFonts w:ascii="Arial" w:eastAsia="Times New Roman" w:hAnsi="Arial" w:cs="Arial"/>
                      <w:color w:val="000000"/>
                      <w:sz w:val="20"/>
                      <w:szCs w:val="20"/>
                      <w:lang w:eastAsia="pt-BR"/>
                    </w:rPr>
                  </w:pPr>
                  <w:ins w:id="31593" w:author="Philippe Hollanda - Oliveira Trust" w:date="2022-07-19T09:57:00Z">
                    <w:r w:rsidRPr="0016760B">
                      <w:rPr>
                        <w:rFonts w:ascii="Arial" w:eastAsia="Times New Roman" w:hAnsi="Arial" w:cs="Arial"/>
                        <w:color w:val="000000"/>
                        <w:sz w:val="20"/>
                        <w:szCs w:val="20"/>
                        <w:lang w:eastAsia="pt-BR"/>
                      </w:rPr>
                      <w:t>16/02/2022</w:t>
                    </w:r>
                  </w:ins>
                </w:p>
              </w:tc>
              <w:tc>
                <w:tcPr>
                  <w:tcW w:w="2324" w:type="dxa"/>
                  <w:tcBorders>
                    <w:top w:val="nil"/>
                    <w:left w:val="nil"/>
                    <w:bottom w:val="single" w:sz="4" w:space="0" w:color="auto"/>
                    <w:right w:val="single" w:sz="4" w:space="0" w:color="auto"/>
                  </w:tcBorders>
                  <w:shd w:val="clear" w:color="auto" w:fill="auto"/>
                  <w:vAlign w:val="center"/>
                  <w:hideMark/>
                </w:tcPr>
                <w:p w14:paraId="4678372B" w14:textId="77777777" w:rsidR="0016760B" w:rsidRPr="0016760B" w:rsidRDefault="0016760B" w:rsidP="0016760B">
                  <w:pPr>
                    <w:autoSpaceDE/>
                    <w:autoSpaceDN/>
                    <w:adjustRightInd/>
                    <w:jc w:val="center"/>
                    <w:rPr>
                      <w:ins w:id="31594" w:author="Philippe Hollanda - Oliveira Trust" w:date="2022-07-19T09:57:00Z"/>
                      <w:rFonts w:ascii="Arial" w:eastAsia="Times New Roman" w:hAnsi="Arial" w:cs="Arial"/>
                      <w:color w:val="000000"/>
                      <w:sz w:val="20"/>
                      <w:szCs w:val="20"/>
                      <w:lang w:eastAsia="pt-BR"/>
                    </w:rPr>
                  </w:pPr>
                  <w:ins w:id="31595" w:author="Philippe Hollanda - Oliveira Trust" w:date="2022-07-19T09:57:00Z">
                    <w:r w:rsidRPr="0016760B">
                      <w:rPr>
                        <w:rFonts w:ascii="Arial" w:eastAsia="Times New Roman" w:hAnsi="Arial" w:cs="Arial"/>
                        <w:color w:val="000000"/>
                        <w:sz w:val="20"/>
                        <w:szCs w:val="20"/>
                        <w:lang w:eastAsia="pt-BR"/>
                      </w:rPr>
                      <w:t>R$ 28.279,00</w:t>
                    </w:r>
                  </w:ins>
                </w:p>
              </w:tc>
            </w:tr>
            <w:tr w:rsidR="0016760B" w:rsidRPr="0016760B" w14:paraId="542F27F1" w14:textId="77777777" w:rsidTr="0016760B">
              <w:trPr>
                <w:trHeight w:val="1785"/>
                <w:ins w:id="315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E82B48B" w14:textId="77777777" w:rsidR="0016760B" w:rsidRPr="0016760B" w:rsidRDefault="0016760B" w:rsidP="0016760B">
                  <w:pPr>
                    <w:autoSpaceDE/>
                    <w:autoSpaceDN/>
                    <w:adjustRightInd/>
                    <w:jc w:val="center"/>
                    <w:rPr>
                      <w:ins w:id="31597" w:author="Philippe Hollanda - Oliveira Trust" w:date="2022-07-19T09:57:00Z"/>
                      <w:rFonts w:ascii="Arial" w:eastAsia="Times New Roman" w:hAnsi="Arial" w:cs="Arial"/>
                      <w:color w:val="000000"/>
                      <w:sz w:val="20"/>
                      <w:szCs w:val="20"/>
                      <w:lang w:eastAsia="pt-BR"/>
                    </w:rPr>
                  </w:pPr>
                  <w:ins w:id="31598" w:author="Philippe Hollanda - Oliveira Trust" w:date="2022-07-19T09:57:00Z">
                    <w:r w:rsidRPr="0016760B">
                      <w:rPr>
                        <w:rFonts w:ascii="Arial" w:eastAsia="Times New Roman" w:hAnsi="Arial" w:cs="Arial"/>
                        <w:color w:val="000000"/>
                        <w:sz w:val="20"/>
                        <w:szCs w:val="20"/>
                        <w:lang w:eastAsia="pt-BR"/>
                      </w:rPr>
                      <w:t>CHAPA DE ALUMÍNIO</w:t>
                    </w:r>
                  </w:ins>
                </w:p>
              </w:tc>
              <w:tc>
                <w:tcPr>
                  <w:tcW w:w="2324" w:type="dxa"/>
                  <w:tcBorders>
                    <w:top w:val="nil"/>
                    <w:left w:val="nil"/>
                    <w:bottom w:val="single" w:sz="4" w:space="0" w:color="auto"/>
                    <w:right w:val="single" w:sz="4" w:space="0" w:color="auto"/>
                  </w:tcBorders>
                  <w:shd w:val="clear" w:color="auto" w:fill="auto"/>
                  <w:vAlign w:val="center"/>
                  <w:hideMark/>
                </w:tcPr>
                <w:p w14:paraId="2755218C" w14:textId="77777777" w:rsidR="0016760B" w:rsidRPr="0016760B" w:rsidRDefault="0016760B" w:rsidP="0016760B">
                  <w:pPr>
                    <w:autoSpaceDE/>
                    <w:autoSpaceDN/>
                    <w:adjustRightInd/>
                    <w:jc w:val="center"/>
                    <w:rPr>
                      <w:ins w:id="31599" w:author="Philippe Hollanda - Oliveira Trust" w:date="2022-07-19T09:57:00Z"/>
                      <w:rFonts w:ascii="Arial" w:eastAsia="Times New Roman" w:hAnsi="Arial" w:cs="Arial"/>
                      <w:color w:val="000000"/>
                      <w:sz w:val="20"/>
                      <w:szCs w:val="20"/>
                      <w:lang w:eastAsia="pt-BR"/>
                    </w:rPr>
                  </w:pPr>
                  <w:ins w:id="31600"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vAlign w:val="center"/>
                  <w:hideMark/>
                </w:tcPr>
                <w:p w14:paraId="07F4C4D1" w14:textId="77777777" w:rsidR="0016760B" w:rsidRPr="0016760B" w:rsidRDefault="0016760B" w:rsidP="0016760B">
                  <w:pPr>
                    <w:autoSpaceDE/>
                    <w:autoSpaceDN/>
                    <w:adjustRightInd/>
                    <w:jc w:val="center"/>
                    <w:rPr>
                      <w:ins w:id="31601" w:author="Philippe Hollanda - Oliveira Trust" w:date="2022-07-19T09:57:00Z"/>
                      <w:rFonts w:ascii="Arial" w:eastAsia="Times New Roman" w:hAnsi="Arial" w:cs="Arial"/>
                      <w:color w:val="000000"/>
                      <w:sz w:val="20"/>
                      <w:szCs w:val="20"/>
                      <w:lang w:eastAsia="pt-BR"/>
                    </w:rPr>
                  </w:pPr>
                  <w:ins w:id="31602" w:author="Philippe Hollanda - Oliveira Trust" w:date="2022-07-19T09:57:00Z">
                    <w:r w:rsidRPr="0016760B">
                      <w:rPr>
                        <w:rFonts w:ascii="Arial" w:eastAsia="Times New Roman" w:hAnsi="Arial" w:cs="Arial"/>
                        <w:color w:val="000000"/>
                        <w:sz w:val="20"/>
                        <w:szCs w:val="20"/>
                        <w:lang w:eastAsia="pt-BR"/>
                      </w:rPr>
                      <w:t>R$ 2.370,00</w:t>
                    </w:r>
                  </w:ins>
                </w:p>
              </w:tc>
            </w:tr>
            <w:tr w:rsidR="0016760B" w:rsidRPr="0016760B" w14:paraId="5AF697CF" w14:textId="77777777" w:rsidTr="0016760B">
              <w:trPr>
                <w:trHeight w:val="1785"/>
                <w:ins w:id="316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1C3439" w14:textId="77777777" w:rsidR="0016760B" w:rsidRPr="0016760B" w:rsidRDefault="0016760B" w:rsidP="0016760B">
                  <w:pPr>
                    <w:autoSpaceDE/>
                    <w:autoSpaceDN/>
                    <w:adjustRightInd/>
                    <w:jc w:val="center"/>
                    <w:rPr>
                      <w:ins w:id="31604" w:author="Philippe Hollanda - Oliveira Trust" w:date="2022-07-19T09:57:00Z"/>
                      <w:rFonts w:ascii="Arial" w:eastAsia="Times New Roman" w:hAnsi="Arial" w:cs="Arial"/>
                      <w:color w:val="000000"/>
                      <w:sz w:val="20"/>
                      <w:szCs w:val="20"/>
                      <w:lang w:eastAsia="pt-BR"/>
                    </w:rPr>
                  </w:pPr>
                  <w:ins w:id="31605" w:author="Philippe Hollanda - Oliveira Trust" w:date="2022-07-19T09:57:00Z">
                    <w:r w:rsidRPr="0016760B">
                      <w:rPr>
                        <w:rFonts w:ascii="Arial" w:eastAsia="Times New Roman" w:hAnsi="Arial" w:cs="Arial"/>
                        <w:color w:val="000000"/>
                        <w:sz w:val="20"/>
                        <w:szCs w:val="20"/>
                        <w:lang w:eastAsia="pt-BR"/>
                      </w:rPr>
                      <w:lastRenderedPageBreak/>
                      <w:t>PLACA</w:t>
                    </w:r>
                  </w:ins>
                </w:p>
              </w:tc>
              <w:tc>
                <w:tcPr>
                  <w:tcW w:w="2324" w:type="dxa"/>
                  <w:tcBorders>
                    <w:top w:val="nil"/>
                    <w:left w:val="nil"/>
                    <w:bottom w:val="single" w:sz="4" w:space="0" w:color="auto"/>
                    <w:right w:val="single" w:sz="4" w:space="0" w:color="auto"/>
                  </w:tcBorders>
                  <w:shd w:val="clear" w:color="auto" w:fill="auto"/>
                  <w:vAlign w:val="center"/>
                  <w:hideMark/>
                </w:tcPr>
                <w:p w14:paraId="450C4938" w14:textId="77777777" w:rsidR="0016760B" w:rsidRPr="0016760B" w:rsidRDefault="0016760B" w:rsidP="0016760B">
                  <w:pPr>
                    <w:autoSpaceDE/>
                    <w:autoSpaceDN/>
                    <w:adjustRightInd/>
                    <w:jc w:val="center"/>
                    <w:rPr>
                      <w:ins w:id="31606" w:author="Philippe Hollanda - Oliveira Trust" w:date="2022-07-19T09:57:00Z"/>
                      <w:rFonts w:ascii="Arial" w:eastAsia="Times New Roman" w:hAnsi="Arial" w:cs="Arial"/>
                      <w:color w:val="000000"/>
                      <w:sz w:val="20"/>
                      <w:szCs w:val="20"/>
                      <w:lang w:eastAsia="pt-BR"/>
                    </w:rPr>
                  </w:pPr>
                  <w:ins w:id="31607" w:author="Philippe Hollanda - Oliveira Trust" w:date="2022-07-19T09:57:00Z">
                    <w:r w:rsidRPr="0016760B">
                      <w:rPr>
                        <w:rFonts w:ascii="Arial" w:eastAsia="Times New Roman" w:hAnsi="Arial" w:cs="Arial"/>
                        <w:color w:val="000000"/>
                        <w:sz w:val="20"/>
                        <w:szCs w:val="20"/>
                        <w:lang w:eastAsia="pt-BR"/>
                      </w:rPr>
                      <w:t>07/03/2022</w:t>
                    </w:r>
                  </w:ins>
                </w:p>
              </w:tc>
              <w:tc>
                <w:tcPr>
                  <w:tcW w:w="2324" w:type="dxa"/>
                  <w:tcBorders>
                    <w:top w:val="nil"/>
                    <w:left w:val="nil"/>
                    <w:bottom w:val="single" w:sz="4" w:space="0" w:color="auto"/>
                    <w:right w:val="single" w:sz="4" w:space="0" w:color="auto"/>
                  </w:tcBorders>
                  <w:shd w:val="clear" w:color="auto" w:fill="auto"/>
                  <w:vAlign w:val="center"/>
                  <w:hideMark/>
                </w:tcPr>
                <w:p w14:paraId="0361D35F" w14:textId="77777777" w:rsidR="0016760B" w:rsidRPr="0016760B" w:rsidRDefault="0016760B" w:rsidP="0016760B">
                  <w:pPr>
                    <w:autoSpaceDE/>
                    <w:autoSpaceDN/>
                    <w:adjustRightInd/>
                    <w:jc w:val="center"/>
                    <w:rPr>
                      <w:ins w:id="31608" w:author="Philippe Hollanda - Oliveira Trust" w:date="2022-07-19T09:57:00Z"/>
                      <w:rFonts w:ascii="Arial" w:eastAsia="Times New Roman" w:hAnsi="Arial" w:cs="Arial"/>
                      <w:color w:val="000000"/>
                      <w:sz w:val="20"/>
                      <w:szCs w:val="20"/>
                      <w:lang w:eastAsia="pt-BR"/>
                    </w:rPr>
                  </w:pPr>
                  <w:ins w:id="31609" w:author="Philippe Hollanda - Oliveira Trust" w:date="2022-07-19T09:57:00Z">
                    <w:r w:rsidRPr="0016760B">
                      <w:rPr>
                        <w:rFonts w:ascii="Arial" w:eastAsia="Times New Roman" w:hAnsi="Arial" w:cs="Arial"/>
                        <w:color w:val="000000"/>
                        <w:sz w:val="20"/>
                        <w:szCs w:val="20"/>
                        <w:lang w:eastAsia="pt-BR"/>
                      </w:rPr>
                      <w:t>R$ 220,90</w:t>
                    </w:r>
                  </w:ins>
                </w:p>
              </w:tc>
            </w:tr>
            <w:tr w:rsidR="0016760B" w:rsidRPr="0016760B" w14:paraId="796E9F4E" w14:textId="77777777" w:rsidTr="0016760B">
              <w:trPr>
                <w:trHeight w:val="1785"/>
                <w:ins w:id="316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2AD829" w14:textId="77777777" w:rsidR="0016760B" w:rsidRPr="0016760B" w:rsidRDefault="0016760B" w:rsidP="0016760B">
                  <w:pPr>
                    <w:autoSpaceDE/>
                    <w:autoSpaceDN/>
                    <w:adjustRightInd/>
                    <w:jc w:val="center"/>
                    <w:rPr>
                      <w:ins w:id="31611" w:author="Philippe Hollanda - Oliveira Trust" w:date="2022-07-19T09:57:00Z"/>
                      <w:rFonts w:ascii="Arial" w:eastAsia="Times New Roman" w:hAnsi="Arial" w:cs="Arial"/>
                      <w:color w:val="000000"/>
                      <w:sz w:val="20"/>
                      <w:szCs w:val="20"/>
                      <w:lang w:eastAsia="pt-BR"/>
                    </w:rPr>
                  </w:pPr>
                  <w:ins w:id="31612" w:author="Philippe Hollanda - Oliveira Trust" w:date="2022-07-19T09:57:00Z">
                    <w:r w:rsidRPr="0016760B">
                      <w:rPr>
                        <w:rFonts w:ascii="Arial" w:eastAsia="Times New Roman" w:hAnsi="Arial" w:cs="Arial"/>
                        <w:color w:val="000000"/>
                        <w:sz w:val="20"/>
                        <w:szCs w:val="20"/>
                        <w:lang w:eastAsia="pt-BR"/>
                      </w:rPr>
                      <w:t>GRADE- 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23B36F51" w14:textId="77777777" w:rsidR="0016760B" w:rsidRPr="0016760B" w:rsidRDefault="0016760B" w:rsidP="0016760B">
                  <w:pPr>
                    <w:autoSpaceDE/>
                    <w:autoSpaceDN/>
                    <w:adjustRightInd/>
                    <w:jc w:val="center"/>
                    <w:rPr>
                      <w:ins w:id="31613" w:author="Philippe Hollanda - Oliveira Trust" w:date="2022-07-19T09:57:00Z"/>
                      <w:rFonts w:ascii="Arial" w:eastAsia="Times New Roman" w:hAnsi="Arial" w:cs="Arial"/>
                      <w:color w:val="000000"/>
                      <w:sz w:val="20"/>
                      <w:szCs w:val="20"/>
                      <w:lang w:eastAsia="pt-BR"/>
                    </w:rPr>
                  </w:pPr>
                  <w:ins w:id="31614"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vAlign w:val="center"/>
                  <w:hideMark/>
                </w:tcPr>
                <w:p w14:paraId="35C248C6" w14:textId="77777777" w:rsidR="0016760B" w:rsidRPr="0016760B" w:rsidRDefault="0016760B" w:rsidP="0016760B">
                  <w:pPr>
                    <w:autoSpaceDE/>
                    <w:autoSpaceDN/>
                    <w:adjustRightInd/>
                    <w:jc w:val="center"/>
                    <w:rPr>
                      <w:ins w:id="31615" w:author="Philippe Hollanda - Oliveira Trust" w:date="2022-07-19T09:57:00Z"/>
                      <w:rFonts w:ascii="Arial" w:eastAsia="Times New Roman" w:hAnsi="Arial" w:cs="Arial"/>
                      <w:color w:val="000000"/>
                      <w:sz w:val="20"/>
                      <w:szCs w:val="20"/>
                      <w:lang w:eastAsia="pt-BR"/>
                    </w:rPr>
                  </w:pPr>
                  <w:ins w:id="31616" w:author="Philippe Hollanda - Oliveira Trust" w:date="2022-07-19T09:57:00Z">
                    <w:r w:rsidRPr="0016760B">
                      <w:rPr>
                        <w:rFonts w:ascii="Arial" w:eastAsia="Times New Roman" w:hAnsi="Arial" w:cs="Arial"/>
                        <w:color w:val="000000"/>
                        <w:sz w:val="20"/>
                        <w:szCs w:val="20"/>
                        <w:lang w:eastAsia="pt-BR"/>
                      </w:rPr>
                      <w:t>R$ 18.594,25</w:t>
                    </w:r>
                  </w:ins>
                </w:p>
              </w:tc>
            </w:tr>
            <w:tr w:rsidR="0016760B" w:rsidRPr="0016760B" w14:paraId="4DBE7B34" w14:textId="77777777" w:rsidTr="0016760B">
              <w:trPr>
                <w:trHeight w:val="1785"/>
                <w:ins w:id="316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3E26933" w14:textId="77777777" w:rsidR="0016760B" w:rsidRPr="0016760B" w:rsidRDefault="0016760B" w:rsidP="0016760B">
                  <w:pPr>
                    <w:autoSpaceDE/>
                    <w:autoSpaceDN/>
                    <w:adjustRightInd/>
                    <w:jc w:val="center"/>
                    <w:rPr>
                      <w:ins w:id="31618" w:author="Philippe Hollanda - Oliveira Trust" w:date="2022-07-19T09:57:00Z"/>
                      <w:rFonts w:ascii="Arial" w:eastAsia="Times New Roman" w:hAnsi="Arial" w:cs="Arial"/>
                      <w:color w:val="000000"/>
                      <w:sz w:val="20"/>
                      <w:szCs w:val="20"/>
                      <w:lang w:eastAsia="pt-BR"/>
                    </w:rPr>
                  </w:pPr>
                  <w:ins w:id="31619"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3FEA98BA" w14:textId="77777777" w:rsidR="0016760B" w:rsidRPr="0016760B" w:rsidRDefault="0016760B" w:rsidP="0016760B">
                  <w:pPr>
                    <w:autoSpaceDE/>
                    <w:autoSpaceDN/>
                    <w:adjustRightInd/>
                    <w:jc w:val="center"/>
                    <w:rPr>
                      <w:ins w:id="31620" w:author="Philippe Hollanda - Oliveira Trust" w:date="2022-07-19T09:57:00Z"/>
                      <w:rFonts w:ascii="Arial" w:eastAsia="Times New Roman" w:hAnsi="Arial" w:cs="Arial"/>
                      <w:color w:val="000000"/>
                      <w:sz w:val="20"/>
                      <w:szCs w:val="20"/>
                      <w:lang w:eastAsia="pt-BR"/>
                    </w:rPr>
                  </w:pPr>
                  <w:ins w:id="31621"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vAlign w:val="center"/>
                  <w:hideMark/>
                </w:tcPr>
                <w:p w14:paraId="25F1F130" w14:textId="77777777" w:rsidR="0016760B" w:rsidRPr="0016760B" w:rsidRDefault="0016760B" w:rsidP="0016760B">
                  <w:pPr>
                    <w:autoSpaceDE/>
                    <w:autoSpaceDN/>
                    <w:adjustRightInd/>
                    <w:jc w:val="center"/>
                    <w:rPr>
                      <w:ins w:id="31622" w:author="Philippe Hollanda - Oliveira Trust" w:date="2022-07-19T09:57:00Z"/>
                      <w:rFonts w:ascii="Arial" w:eastAsia="Times New Roman" w:hAnsi="Arial" w:cs="Arial"/>
                      <w:color w:val="000000"/>
                      <w:sz w:val="20"/>
                      <w:szCs w:val="20"/>
                      <w:lang w:eastAsia="pt-BR"/>
                    </w:rPr>
                  </w:pPr>
                  <w:ins w:id="31623" w:author="Philippe Hollanda - Oliveira Trust" w:date="2022-07-19T09:57:00Z">
                    <w:r w:rsidRPr="0016760B">
                      <w:rPr>
                        <w:rFonts w:ascii="Arial" w:eastAsia="Times New Roman" w:hAnsi="Arial" w:cs="Arial"/>
                        <w:color w:val="000000"/>
                        <w:sz w:val="20"/>
                        <w:szCs w:val="20"/>
                        <w:lang w:eastAsia="pt-BR"/>
                      </w:rPr>
                      <w:t>R$ 2.483,50</w:t>
                    </w:r>
                  </w:ins>
                </w:p>
              </w:tc>
            </w:tr>
            <w:tr w:rsidR="0016760B" w:rsidRPr="0016760B" w14:paraId="10CCC67F" w14:textId="77777777" w:rsidTr="0016760B">
              <w:trPr>
                <w:trHeight w:val="1785"/>
                <w:ins w:id="316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895FA5" w14:textId="77777777" w:rsidR="0016760B" w:rsidRPr="0016760B" w:rsidRDefault="0016760B" w:rsidP="0016760B">
                  <w:pPr>
                    <w:autoSpaceDE/>
                    <w:autoSpaceDN/>
                    <w:adjustRightInd/>
                    <w:jc w:val="center"/>
                    <w:rPr>
                      <w:ins w:id="31625" w:author="Philippe Hollanda - Oliveira Trust" w:date="2022-07-19T09:57:00Z"/>
                      <w:rFonts w:ascii="Arial" w:eastAsia="Times New Roman" w:hAnsi="Arial" w:cs="Arial"/>
                      <w:color w:val="000000"/>
                      <w:sz w:val="20"/>
                      <w:szCs w:val="20"/>
                      <w:lang w:eastAsia="pt-BR"/>
                    </w:rPr>
                  </w:pPr>
                  <w:ins w:id="31626"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74270A0A" w14:textId="77777777" w:rsidR="0016760B" w:rsidRPr="0016760B" w:rsidRDefault="0016760B" w:rsidP="0016760B">
                  <w:pPr>
                    <w:autoSpaceDE/>
                    <w:autoSpaceDN/>
                    <w:adjustRightInd/>
                    <w:jc w:val="center"/>
                    <w:rPr>
                      <w:ins w:id="31627" w:author="Philippe Hollanda - Oliveira Trust" w:date="2022-07-19T09:57:00Z"/>
                      <w:rFonts w:ascii="Arial" w:eastAsia="Times New Roman" w:hAnsi="Arial" w:cs="Arial"/>
                      <w:color w:val="000000"/>
                      <w:sz w:val="20"/>
                      <w:szCs w:val="20"/>
                      <w:lang w:eastAsia="pt-BR"/>
                    </w:rPr>
                  </w:pPr>
                  <w:ins w:id="31628"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vAlign w:val="center"/>
                  <w:hideMark/>
                </w:tcPr>
                <w:p w14:paraId="18B91E51" w14:textId="77777777" w:rsidR="0016760B" w:rsidRPr="0016760B" w:rsidRDefault="0016760B" w:rsidP="0016760B">
                  <w:pPr>
                    <w:autoSpaceDE/>
                    <w:autoSpaceDN/>
                    <w:adjustRightInd/>
                    <w:jc w:val="center"/>
                    <w:rPr>
                      <w:ins w:id="31629" w:author="Philippe Hollanda - Oliveira Trust" w:date="2022-07-19T09:57:00Z"/>
                      <w:rFonts w:ascii="Arial" w:eastAsia="Times New Roman" w:hAnsi="Arial" w:cs="Arial"/>
                      <w:color w:val="000000"/>
                      <w:sz w:val="20"/>
                      <w:szCs w:val="20"/>
                      <w:lang w:eastAsia="pt-BR"/>
                    </w:rPr>
                  </w:pPr>
                  <w:ins w:id="31630" w:author="Philippe Hollanda - Oliveira Trust" w:date="2022-07-19T09:57:00Z">
                    <w:r w:rsidRPr="0016760B">
                      <w:rPr>
                        <w:rFonts w:ascii="Arial" w:eastAsia="Times New Roman" w:hAnsi="Arial" w:cs="Arial"/>
                        <w:color w:val="000000"/>
                        <w:sz w:val="20"/>
                        <w:szCs w:val="20"/>
                        <w:lang w:eastAsia="pt-BR"/>
                      </w:rPr>
                      <w:t>R$ 4.297,00</w:t>
                    </w:r>
                  </w:ins>
                </w:p>
              </w:tc>
            </w:tr>
            <w:tr w:rsidR="0016760B" w:rsidRPr="0016760B" w14:paraId="40472785" w14:textId="77777777" w:rsidTr="0016760B">
              <w:trPr>
                <w:trHeight w:val="1785"/>
                <w:ins w:id="316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E7AB0A" w14:textId="77777777" w:rsidR="0016760B" w:rsidRPr="0016760B" w:rsidRDefault="0016760B" w:rsidP="0016760B">
                  <w:pPr>
                    <w:autoSpaceDE/>
                    <w:autoSpaceDN/>
                    <w:adjustRightInd/>
                    <w:jc w:val="center"/>
                    <w:rPr>
                      <w:ins w:id="31632" w:author="Philippe Hollanda - Oliveira Trust" w:date="2022-07-19T09:57:00Z"/>
                      <w:rFonts w:ascii="Arial" w:eastAsia="Times New Roman" w:hAnsi="Arial" w:cs="Arial"/>
                      <w:color w:val="000000"/>
                      <w:sz w:val="20"/>
                      <w:szCs w:val="20"/>
                      <w:lang w:eastAsia="pt-BR"/>
                    </w:rPr>
                  </w:pPr>
                  <w:ins w:id="3163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44995B40" w14:textId="77777777" w:rsidR="0016760B" w:rsidRPr="0016760B" w:rsidRDefault="0016760B" w:rsidP="0016760B">
                  <w:pPr>
                    <w:autoSpaceDE/>
                    <w:autoSpaceDN/>
                    <w:adjustRightInd/>
                    <w:jc w:val="center"/>
                    <w:rPr>
                      <w:ins w:id="31634" w:author="Philippe Hollanda - Oliveira Trust" w:date="2022-07-19T09:57:00Z"/>
                      <w:rFonts w:ascii="Arial" w:eastAsia="Times New Roman" w:hAnsi="Arial" w:cs="Arial"/>
                      <w:color w:val="000000"/>
                      <w:sz w:val="20"/>
                      <w:szCs w:val="20"/>
                      <w:lang w:eastAsia="pt-BR"/>
                    </w:rPr>
                  </w:pPr>
                  <w:ins w:id="31635"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vAlign w:val="center"/>
                  <w:hideMark/>
                </w:tcPr>
                <w:p w14:paraId="4A4E7E11" w14:textId="77777777" w:rsidR="0016760B" w:rsidRPr="0016760B" w:rsidRDefault="0016760B" w:rsidP="0016760B">
                  <w:pPr>
                    <w:autoSpaceDE/>
                    <w:autoSpaceDN/>
                    <w:adjustRightInd/>
                    <w:jc w:val="center"/>
                    <w:rPr>
                      <w:ins w:id="31636" w:author="Philippe Hollanda - Oliveira Trust" w:date="2022-07-19T09:57:00Z"/>
                      <w:rFonts w:ascii="Arial" w:eastAsia="Times New Roman" w:hAnsi="Arial" w:cs="Arial"/>
                      <w:color w:val="000000"/>
                      <w:sz w:val="20"/>
                      <w:szCs w:val="20"/>
                      <w:lang w:eastAsia="pt-BR"/>
                    </w:rPr>
                  </w:pPr>
                  <w:ins w:id="31637" w:author="Philippe Hollanda - Oliveira Trust" w:date="2022-07-19T09:57:00Z">
                    <w:r w:rsidRPr="0016760B">
                      <w:rPr>
                        <w:rFonts w:ascii="Arial" w:eastAsia="Times New Roman" w:hAnsi="Arial" w:cs="Arial"/>
                        <w:color w:val="000000"/>
                        <w:sz w:val="20"/>
                        <w:szCs w:val="20"/>
                        <w:lang w:eastAsia="pt-BR"/>
                      </w:rPr>
                      <w:t>R$ 710,00</w:t>
                    </w:r>
                  </w:ins>
                </w:p>
              </w:tc>
            </w:tr>
            <w:tr w:rsidR="0016760B" w:rsidRPr="0016760B" w14:paraId="11F25FD4" w14:textId="77777777" w:rsidTr="0016760B">
              <w:trPr>
                <w:trHeight w:val="1785"/>
                <w:ins w:id="316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C3EEE3" w14:textId="77777777" w:rsidR="0016760B" w:rsidRPr="0016760B" w:rsidRDefault="0016760B" w:rsidP="0016760B">
                  <w:pPr>
                    <w:autoSpaceDE/>
                    <w:autoSpaceDN/>
                    <w:adjustRightInd/>
                    <w:jc w:val="center"/>
                    <w:rPr>
                      <w:ins w:id="31639" w:author="Philippe Hollanda - Oliveira Trust" w:date="2022-07-19T09:57:00Z"/>
                      <w:rFonts w:ascii="Arial" w:eastAsia="Times New Roman" w:hAnsi="Arial" w:cs="Arial"/>
                      <w:color w:val="000000"/>
                      <w:sz w:val="20"/>
                      <w:szCs w:val="20"/>
                      <w:lang w:eastAsia="pt-BR"/>
                    </w:rPr>
                  </w:pPr>
                  <w:ins w:id="31640" w:author="Philippe Hollanda - Oliveira Trust" w:date="2022-07-19T09:57:00Z">
                    <w:r w:rsidRPr="0016760B">
                      <w:rPr>
                        <w:rFonts w:ascii="Arial" w:eastAsia="Times New Roman" w:hAnsi="Arial" w:cs="Arial"/>
                        <w:color w:val="000000"/>
                        <w:sz w:val="20"/>
                        <w:szCs w:val="20"/>
                        <w:lang w:eastAsia="pt-BR"/>
                      </w:rPr>
                      <w:lastRenderedPageBreak/>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6BB03E93" w14:textId="77777777" w:rsidR="0016760B" w:rsidRPr="0016760B" w:rsidRDefault="0016760B" w:rsidP="0016760B">
                  <w:pPr>
                    <w:autoSpaceDE/>
                    <w:autoSpaceDN/>
                    <w:adjustRightInd/>
                    <w:jc w:val="center"/>
                    <w:rPr>
                      <w:ins w:id="31641" w:author="Philippe Hollanda - Oliveira Trust" w:date="2022-07-19T09:57:00Z"/>
                      <w:rFonts w:ascii="Arial" w:eastAsia="Times New Roman" w:hAnsi="Arial" w:cs="Arial"/>
                      <w:color w:val="000000"/>
                      <w:sz w:val="20"/>
                      <w:szCs w:val="20"/>
                      <w:lang w:eastAsia="pt-BR"/>
                    </w:rPr>
                  </w:pPr>
                  <w:ins w:id="31642"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vAlign w:val="center"/>
                  <w:hideMark/>
                </w:tcPr>
                <w:p w14:paraId="635D6B83" w14:textId="77777777" w:rsidR="0016760B" w:rsidRPr="0016760B" w:rsidRDefault="0016760B" w:rsidP="0016760B">
                  <w:pPr>
                    <w:autoSpaceDE/>
                    <w:autoSpaceDN/>
                    <w:adjustRightInd/>
                    <w:jc w:val="center"/>
                    <w:rPr>
                      <w:ins w:id="31643" w:author="Philippe Hollanda - Oliveira Trust" w:date="2022-07-19T09:57:00Z"/>
                      <w:rFonts w:ascii="Arial" w:eastAsia="Times New Roman" w:hAnsi="Arial" w:cs="Arial"/>
                      <w:color w:val="000000"/>
                      <w:sz w:val="20"/>
                      <w:szCs w:val="20"/>
                      <w:lang w:eastAsia="pt-BR"/>
                    </w:rPr>
                  </w:pPr>
                  <w:ins w:id="31644" w:author="Philippe Hollanda - Oliveira Trust" w:date="2022-07-19T09:57:00Z">
                    <w:r w:rsidRPr="0016760B">
                      <w:rPr>
                        <w:rFonts w:ascii="Arial" w:eastAsia="Times New Roman" w:hAnsi="Arial" w:cs="Arial"/>
                        <w:color w:val="000000"/>
                        <w:sz w:val="20"/>
                        <w:szCs w:val="20"/>
                        <w:lang w:eastAsia="pt-BR"/>
                      </w:rPr>
                      <w:t>R$ 3.103,00</w:t>
                    </w:r>
                  </w:ins>
                </w:p>
              </w:tc>
            </w:tr>
            <w:tr w:rsidR="0016760B" w:rsidRPr="0016760B" w14:paraId="7B8EF711" w14:textId="77777777" w:rsidTr="0016760B">
              <w:trPr>
                <w:trHeight w:val="1785"/>
                <w:ins w:id="316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52F653" w14:textId="77777777" w:rsidR="0016760B" w:rsidRPr="0016760B" w:rsidRDefault="0016760B" w:rsidP="0016760B">
                  <w:pPr>
                    <w:autoSpaceDE/>
                    <w:autoSpaceDN/>
                    <w:adjustRightInd/>
                    <w:jc w:val="center"/>
                    <w:rPr>
                      <w:ins w:id="31646" w:author="Philippe Hollanda - Oliveira Trust" w:date="2022-07-19T09:57:00Z"/>
                      <w:rFonts w:ascii="Arial" w:eastAsia="Times New Roman" w:hAnsi="Arial" w:cs="Arial"/>
                      <w:color w:val="000000"/>
                      <w:sz w:val="20"/>
                      <w:szCs w:val="20"/>
                      <w:lang w:eastAsia="pt-BR"/>
                    </w:rPr>
                  </w:pPr>
                  <w:ins w:id="31647" w:author="Philippe Hollanda - Oliveira Trust" w:date="2022-07-19T09:57:00Z">
                    <w:r w:rsidRPr="0016760B">
                      <w:rPr>
                        <w:rFonts w:ascii="Arial" w:eastAsia="Times New Roman" w:hAnsi="Arial" w:cs="Arial"/>
                        <w:color w:val="000000"/>
                        <w:sz w:val="20"/>
                        <w:szCs w:val="20"/>
                        <w:lang w:eastAsia="pt-BR"/>
                      </w:rPr>
                      <w:t>MARCO COM ALIZAR</w:t>
                    </w:r>
                  </w:ins>
                </w:p>
              </w:tc>
              <w:tc>
                <w:tcPr>
                  <w:tcW w:w="2324" w:type="dxa"/>
                  <w:tcBorders>
                    <w:top w:val="nil"/>
                    <w:left w:val="nil"/>
                    <w:bottom w:val="single" w:sz="4" w:space="0" w:color="auto"/>
                    <w:right w:val="single" w:sz="4" w:space="0" w:color="auto"/>
                  </w:tcBorders>
                  <w:shd w:val="clear" w:color="auto" w:fill="auto"/>
                  <w:vAlign w:val="center"/>
                  <w:hideMark/>
                </w:tcPr>
                <w:p w14:paraId="7BC08B5E" w14:textId="77777777" w:rsidR="0016760B" w:rsidRPr="0016760B" w:rsidRDefault="0016760B" w:rsidP="0016760B">
                  <w:pPr>
                    <w:autoSpaceDE/>
                    <w:autoSpaceDN/>
                    <w:adjustRightInd/>
                    <w:jc w:val="center"/>
                    <w:rPr>
                      <w:ins w:id="31648" w:author="Philippe Hollanda - Oliveira Trust" w:date="2022-07-19T09:57:00Z"/>
                      <w:rFonts w:ascii="Arial" w:eastAsia="Times New Roman" w:hAnsi="Arial" w:cs="Arial"/>
                      <w:color w:val="000000"/>
                      <w:sz w:val="20"/>
                      <w:szCs w:val="20"/>
                      <w:lang w:eastAsia="pt-BR"/>
                    </w:rPr>
                  </w:pPr>
                  <w:ins w:id="31649" w:author="Philippe Hollanda - Oliveira Trust" w:date="2022-07-19T09:57:00Z">
                    <w:r w:rsidRPr="0016760B">
                      <w:rPr>
                        <w:rFonts w:ascii="Arial" w:eastAsia="Times New Roman" w:hAnsi="Arial" w:cs="Arial"/>
                        <w:color w:val="000000"/>
                        <w:sz w:val="20"/>
                        <w:szCs w:val="20"/>
                        <w:lang w:eastAsia="pt-BR"/>
                      </w:rPr>
                      <w:t>03/03/2022</w:t>
                    </w:r>
                  </w:ins>
                </w:p>
              </w:tc>
              <w:tc>
                <w:tcPr>
                  <w:tcW w:w="2324" w:type="dxa"/>
                  <w:tcBorders>
                    <w:top w:val="nil"/>
                    <w:left w:val="nil"/>
                    <w:bottom w:val="single" w:sz="4" w:space="0" w:color="auto"/>
                    <w:right w:val="single" w:sz="4" w:space="0" w:color="auto"/>
                  </w:tcBorders>
                  <w:shd w:val="clear" w:color="auto" w:fill="auto"/>
                  <w:vAlign w:val="center"/>
                  <w:hideMark/>
                </w:tcPr>
                <w:p w14:paraId="24AF7E5A" w14:textId="77777777" w:rsidR="0016760B" w:rsidRPr="0016760B" w:rsidRDefault="0016760B" w:rsidP="0016760B">
                  <w:pPr>
                    <w:autoSpaceDE/>
                    <w:autoSpaceDN/>
                    <w:adjustRightInd/>
                    <w:jc w:val="center"/>
                    <w:rPr>
                      <w:ins w:id="31650" w:author="Philippe Hollanda - Oliveira Trust" w:date="2022-07-19T09:57:00Z"/>
                      <w:rFonts w:ascii="Arial" w:eastAsia="Times New Roman" w:hAnsi="Arial" w:cs="Arial"/>
                      <w:color w:val="000000"/>
                      <w:sz w:val="20"/>
                      <w:szCs w:val="20"/>
                      <w:lang w:eastAsia="pt-BR"/>
                    </w:rPr>
                  </w:pPr>
                  <w:ins w:id="31651" w:author="Philippe Hollanda - Oliveira Trust" w:date="2022-07-19T09:57:00Z">
                    <w:r w:rsidRPr="0016760B">
                      <w:rPr>
                        <w:rFonts w:ascii="Arial" w:eastAsia="Times New Roman" w:hAnsi="Arial" w:cs="Arial"/>
                        <w:color w:val="000000"/>
                        <w:sz w:val="20"/>
                        <w:szCs w:val="20"/>
                        <w:lang w:eastAsia="pt-BR"/>
                      </w:rPr>
                      <w:t>R$ 5.250,00</w:t>
                    </w:r>
                  </w:ins>
                </w:p>
              </w:tc>
            </w:tr>
            <w:tr w:rsidR="0016760B" w:rsidRPr="0016760B" w14:paraId="2CADE8D5" w14:textId="77777777" w:rsidTr="0016760B">
              <w:trPr>
                <w:trHeight w:val="1785"/>
                <w:ins w:id="316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A9461B" w14:textId="77777777" w:rsidR="0016760B" w:rsidRPr="0016760B" w:rsidRDefault="0016760B" w:rsidP="0016760B">
                  <w:pPr>
                    <w:autoSpaceDE/>
                    <w:autoSpaceDN/>
                    <w:adjustRightInd/>
                    <w:jc w:val="center"/>
                    <w:rPr>
                      <w:ins w:id="31653" w:author="Philippe Hollanda - Oliveira Trust" w:date="2022-07-19T09:57:00Z"/>
                      <w:rFonts w:ascii="Arial" w:eastAsia="Times New Roman" w:hAnsi="Arial" w:cs="Arial"/>
                      <w:color w:val="000000"/>
                      <w:sz w:val="20"/>
                      <w:szCs w:val="20"/>
                      <w:lang w:eastAsia="pt-BR"/>
                    </w:rPr>
                  </w:pPr>
                  <w:ins w:id="31654"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16F34843" w14:textId="77777777" w:rsidR="0016760B" w:rsidRPr="0016760B" w:rsidRDefault="0016760B" w:rsidP="0016760B">
                  <w:pPr>
                    <w:autoSpaceDE/>
                    <w:autoSpaceDN/>
                    <w:adjustRightInd/>
                    <w:jc w:val="center"/>
                    <w:rPr>
                      <w:ins w:id="31655" w:author="Philippe Hollanda - Oliveira Trust" w:date="2022-07-19T09:57:00Z"/>
                      <w:rFonts w:ascii="Arial" w:eastAsia="Times New Roman" w:hAnsi="Arial" w:cs="Arial"/>
                      <w:color w:val="000000"/>
                      <w:sz w:val="20"/>
                      <w:szCs w:val="20"/>
                      <w:lang w:eastAsia="pt-BR"/>
                    </w:rPr>
                  </w:pPr>
                  <w:ins w:id="31656" w:author="Philippe Hollanda - Oliveira Trust" w:date="2022-07-19T09:57:00Z">
                    <w:r w:rsidRPr="0016760B">
                      <w:rPr>
                        <w:rFonts w:ascii="Arial" w:eastAsia="Times New Roman" w:hAnsi="Arial" w:cs="Arial"/>
                        <w:color w:val="000000"/>
                        <w:sz w:val="20"/>
                        <w:szCs w:val="20"/>
                        <w:lang w:eastAsia="pt-BR"/>
                      </w:rPr>
                      <w:t>10/03/2022</w:t>
                    </w:r>
                  </w:ins>
                </w:p>
              </w:tc>
              <w:tc>
                <w:tcPr>
                  <w:tcW w:w="2324" w:type="dxa"/>
                  <w:tcBorders>
                    <w:top w:val="nil"/>
                    <w:left w:val="nil"/>
                    <w:bottom w:val="single" w:sz="4" w:space="0" w:color="auto"/>
                    <w:right w:val="single" w:sz="4" w:space="0" w:color="auto"/>
                  </w:tcBorders>
                  <w:shd w:val="clear" w:color="auto" w:fill="auto"/>
                  <w:vAlign w:val="center"/>
                  <w:hideMark/>
                </w:tcPr>
                <w:p w14:paraId="0E27ECA3" w14:textId="77777777" w:rsidR="0016760B" w:rsidRPr="0016760B" w:rsidRDefault="0016760B" w:rsidP="0016760B">
                  <w:pPr>
                    <w:autoSpaceDE/>
                    <w:autoSpaceDN/>
                    <w:adjustRightInd/>
                    <w:jc w:val="center"/>
                    <w:rPr>
                      <w:ins w:id="31657" w:author="Philippe Hollanda - Oliveira Trust" w:date="2022-07-19T09:57:00Z"/>
                      <w:rFonts w:ascii="Arial" w:eastAsia="Times New Roman" w:hAnsi="Arial" w:cs="Arial"/>
                      <w:color w:val="000000"/>
                      <w:sz w:val="20"/>
                      <w:szCs w:val="20"/>
                      <w:lang w:eastAsia="pt-BR"/>
                    </w:rPr>
                  </w:pPr>
                  <w:ins w:id="31658" w:author="Philippe Hollanda - Oliveira Trust" w:date="2022-07-19T09:57:00Z">
                    <w:r w:rsidRPr="0016760B">
                      <w:rPr>
                        <w:rFonts w:ascii="Arial" w:eastAsia="Times New Roman" w:hAnsi="Arial" w:cs="Arial"/>
                        <w:color w:val="000000"/>
                        <w:sz w:val="20"/>
                        <w:szCs w:val="20"/>
                        <w:lang w:eastAsia="pt-BR"/>
                      </w:rPr>
                      <w:t>R$ 2.490,20</w:t>
                    </w:r>
                  </w:ins>
                </w:p>
              </w:tc>
            </w:tr>
            <w:tr w:rsidR="0016760B" w:rsidRPr="0016760B" w14:paraId="4678FBFB" w14:textId="77777777" w:rsidTr="0016760B">
              <w:trPr>
                <w:trHeight w:val="1785"/>
                <w:ins w:id="316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C9EF06" w14:textId="77777777" w:rsidR="0016760B" w:rsidRPr="0016760B" w:rsidRDefault="0016760B" w:rsidP="0016760B">
                  <w:pPr>
                    <w:autoSpaceDE/>
                    <w:autoSpaceDN/>
                    <w:adjustRightInd/>
                    <w:jc w:val="center"/>
                    <w:rPr>
                      <w:ins w:id="31660" w:author="Philippe Hollanda - Oliveira Trust" w:date="2022-07-19T09:57:00Z"/>
                      <w:rFonts w:ascii="Arial" w:eastAsia="Times New Roman" w:hAnsi="Arial" w:cs="Arial"/>
                      <w:color w:val="000000"/>
                      <w:sz w:val="20"/>
                      <w:szCs w:val="20"/>
                      <w:lang w:eastAsia="pt-BR"/>
                    </w:rPr>
                  </w:pPr>
                  <w:ins w:id="31661"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2BE38323" w14:textId="77777777" w:rsidR="0016760B" w:rsidRPr="0016760B" w:rsidRDefault="0016760B" w:rsidP="0016760B">
                  <w:pPr>
                    <w:autoSpaceDE/>
                    <w:autoSpaceDN/>
                    <w:adjustRightInd/>
                    <w:jc w:val="center"/>
                    <w:rPr>
                      <w:ins w:id="31662" w:author="Philippe Hollanda - Oliveira Trust" w:date="2022-07-19T09:57:00Z"/>
                      <w:rFonts w:ascii="Arial" w:eastAsia="Times New Roman" w:hAnsi="Arial" w:cs="Arial"/>
                      <w:color w:val="000000"/>
                      <w:sz w:val="20"/>
                      <w:szCs w:val="20"/>
                      <w:lang w:eastAsia="pt-BR"/>
                    </w:rPr>
                  </w:pPr>
                  <w:ins w:id="31663" w:author="Philippe Hollanda - Oliveira Trust" w:date="2022-07-19T09:57:00Z">
                    <w:r w:rsidRPr="0016760B">
                      <w:rPr>
                        <w:rFonts w:ascii="Arial" w:eastAsia="Times New Roman" w:hAnsi="Arial" w:cs="Arial"/>
                        <w:color w:val="000000"/>
                        <w:sz w:val="20"/>
                        <w:szCs w:val="20"/>
                        <w:lang w:eastAsia="pt-BR"/>
                      </w:rPr>
                      <w:t>11/03/2022</w:t>
                    </w:r>
                  </w:ins>
                </w:p>
              </w:tc>
              <w:tc>
                <w:tcPr>
                  <w:tcW w:w="2324" w:type="dxa"/>
                  <w:tcBorders>
                    <w:top w:val="nil"/>
                    <w:left w:val="nil"/>
                    <w:bottom w:val="single" w:sz="4" w:space="0" w:color="auto"/>
                    <w:right w:val="single" w:sz="4" w:space="0" w:color="auto"/>
                  </w:tcBorders>
                  <w:shd w:val="clear" w:color="auto" w:fill="auto"/>
                  <w:vAlign w:val="center"/>
                  <w:hideMark/>
                </w:tcPr>
                <w:p w14:paraId="522A93E8" w14:textId="77777777" w:rsidR="0016760B" w:rsidRPr="0016760B" w:rsidRDefault="0016760B" w:rsidP="0016760B">
                  <w:pPr>
                    <w:autoSpaceDE/>
                    <w:autoSpaceDN/>
                    <w:adjustRightInd/>
                    <w:jc w:val="center"/>
                    <w:rPr>
                      <w:ins w:id="31664" w:author="Philippe Hollanda - Oliveira Trust" w:date="2022-07-19T09:57:00Z"/>
                      <w:rFonts w:ascii="Arial" w:eastAsia="Times New Roman" w:hAnsi="Arial" w:cs="Arial"/>
                      <w:color w:val="000000"/>
                      <w:sz w:val="20"/>
                      <w:szCs w:val="20"/>
                      <w:lang w:eastAsia="pt-BR"/>
                    </w:rPr>
                  </w:pPr>
                  <w:ins w:id="31665" w:author="Philippe Hollanda - Oliveira Trust" w:date="2022-07-19T09:57:00Z">
                    <w:r w:rsidRPr="0016760B">
                      <w:rPr>
                        <w:rFonts w:ascii="Arial" w:eastAsia="Times New Roman" w:hAnsi="Arial" w:cs="Arial"/>
                        <w:color w:val="000000"/>
                        <w:sz w:val="20"/>
                        <w:szCs w:val="20"/>
                        <w:lang w:eastAsia="pt-BR"/>
                      </w:rPr>
                      <w:t>R$ 1.690,45</w:t>
                    </w:r>
                  </w:ins>
                </w:p>
              </w:tc>
            </w:tr>
            <w:tr w:rsidR="0016760B" w:rsidRPr="0016760B" w14:paraId="4CEA52FD" w14:textId="77777777" w:rsidTr="0016760B">
              <w:trPr>
                <w:trHeight w:val="1785"/>
                <w:ins w:id="316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6797B7" w14:textId="77777777" w:rsidR="0016760B" w:rsidRPr="0016760B" w:rsidRDefault="0016760B" w:rsidP="0016760B">
                  <w:pPr>
                    <w:autoSpaceDE/>
                    <w:autoSpaceDN/>
                    <w:adjustRightInd/>
                    <w:jc w:val="center"/>
                    <w:rPr>
                      <w:ins w:id="31667" w:author="Philippe Hollanda - Oliveira Trust" w:date="2022-07-19T09:57:00Z"/>
                      <w:rFonts w:ascii="Arial" w:eastAsia="Times New Roman" w:hAnsi="Arial" w:cs="Arial"/>
                      <w:color w:val="000000"/>
                      <w:sz w:val="20"/>
                      <w:szCs w:val="20"/>
                      <w:lang w:eastAsia="pt-BR"/>
                    </w:rPr>
                  </w:pPr>
                  <w:ins w:id="31668" w:author="Philippe Hollanda - Oliveira Trust" w:date="2022-07-19T09:57:00Z">
                    <w:r w:rsidRPr="0016760B">
                      <w:rPr>
                        <w:rFonts w:ascii="Arial" w:eastAsia="Times New Roman" w:hAnsi="Arial" w:cs="Arial"/>
                        <w:color w:val="000000"/>
                        <w:sz w:val="20"/>
                        <w:szCs w:val="20"/>
                        <w:lang w:eastAsia="pt-BR"/>
                      </w:rPr>
                      <w:t>MATERIAL DE INFRAESTRUTURA E INFORMÁTICA</w:t>
                    </w:r>
                  </w:ins>
                </w:p>
              </w:tc>
              <w:tc>
                <w:tcPr>
                  <w:tcW w:w="2324" w:type="dxa"/>
                  <w:tcBorders>
                    <w:top w:val="nil"/>
                    <w:left w:val="nil"/>
                    <w:bottom w:val="single" w:sz="4" w:space="0" w:color="auto"/>
                    <w:right w:val="single" w:sz="4" w:space="0" w:color="auto"/>
                  </w:tcBorders>
                  <w:shd w:val="clear" w:color="auto" w:fill="auto"/>
                  <w:vAlign w:val="center"/>
                  <w:hideMark/>
                </w:tcPr>
                <w:p w14:paraId="6333FE8D" w14:textId="77777777" w:rsidR="0016760B" w:rsidRPr="0016760B" w:rsidRDefault="0016760B" w:rsidP="0016760B">
                  <w:pPr>
                    <w:autoSpaceDE/>
                    <w:autoSpaceDN/>
                    <w:adjustRightInd/>
                    <w:jc w:val="center"/>
                    <w:rPr>
                      <w:ins w:id="31669" w:author="Philippe Hollanda - Oliveira Trust" w:date="2022-07-19T09:57:00Z"/>
                      <w:rFonts w:ascii="Arial" w:eastAsia="Times New Roman" w:hAnsi="Arial" w:cs="Arial"/>
                      <w:color w:val="000000"/>
                      <w:sz w:val="20"/>
                      <w:szCs w:val="20"/>
                      <w:lang w:eastAsia="pt-BR"/>
                    </w:rPr>
                  </w:pPr>
                  <w:ins w:id="31670" w:author="Philippe Hollanda - Oliveira Trust" w:date="2022-07-19T09:57:00Z">
                    <w:r w:rsidRPr="0016760B">
                      <w:rPr>
                        <w:rFonts w:ascii="Arial" w:eastAsia="Times New Roman" w:hAnsi="Arial" w:cs="Arial"/>
                        <w:color w:val="000000"/>
                        <w:sz w:val="20"/>
                        <w:szCs w:val="20"/>
                        <w:lang w:eastAsia="pt-BR"/>
                      </w:rPr>
                      <w:t>20/01/2022</w:t>
                    </w:r>
                  </w:ins>
                </w:p>
              </w:tc>
              <w:tc>
                <w:tcPr>
                  <w:tcW w:w="2324" w:type="dxa"/>
                  <w:tcBorders>
                    <w:top w:val="nil"/>
                    <w:left w:val="nil"/>
                    <w:bottom w:val="single" w:sz="4" w:space="0" w:color="auto"/>
                    <w:right w:val="single" w:sz="4" w:space="0" w:color="auto"/>
                  </w:tcBorders>
                  <w:shd w:val="clear" w:color="auto" w:fill="auto"/>
                  <w:vAlign w:val="center"/>
                  <w:hideMark/>
                </w:tcPr>
                <w:p w14:paraId="5CB95477" w14:textId="77777777" w:rsidR="0016760B" w:rsidRPr="0016760B" w:rsidRDefault="0016760B" w:rsidP="0016760B">
                  <w:pPr>
                    <w:autoSpaceDE/>
                    <w:autoSpaceDN/>
                    <w:adjustRightInd/>
                    <w:jc w:val="center"/>
                    <w:rPr>
                      <w:ins w:id="31671" w:author="Philippe Hollanda - Oliveira Trust" w:date="2022-07-19T09:57:00Z"/>
                      <w:rFonts w:ascii="Arial" w:eastAsia="Times New Roman" w:hAnsi="Arial" w:cs="Arial"/>
                      <w:color w:val="000000"/>
                      <w:sz w:val="20"/>
                      <w:szCs w:val="20"/>
                      <w:lang w:eastAsia="pt-BR"/>
                    </w:rPr>
                  </w:pPr>
                  <w:ins w:id="31672" w:author="Philippe Hollanda - Oliveira Trust" w:date="2022-07-19T09:57:00Z">
                    <w:r w:rsidRPr="0016760B">
                      <w:rPr>
                        <w:rFonts w:ascii="Arial" w:eastAsia="Times New Roman" w:hAnsi="Arial" w:cs="Arial"/>
                        <w:color w:val="000000"/>
                        <w:sz w:val="20"/>
                        <w:szCs w:val="20"/>
                        <w:lang w:eastAsia="pt-BR"/>
                      </w:rPr>
                      <w:t>R$ 878,48</w:t>
                    </w:r>
                  </w:ins>
                </w:p>
              </w:tc>
            </w:tr>
            <w:tr w:rsidR="0016760B" w:rsidRPr="0016760B" w14:paraId="48FAA196" w14:textId="77777777" w:rsidTr="0016760B">
              <w:trPr>
                <w:trHeight w:val="1785"/>
                <w:ins w:id="316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7E941E" w14:textId="77777777" w:rsidR="0016760B" w:rsidRPr="0016760B" w:rsidRDefault="0016760B" w:rsidP="0016760B">
                  <w:pPr>
                    <w:autoSpaceDE/>
                    <w:autoSpaceDN/>
                    <w:adjustRightInd/>
                    <w:jc w:val="center"/>
                    <w:rPr>
                      <w:ins w:id="31674" w:author="Philippe Hollanda - Oliveira Trust" w:date="2022-07-19T09:57:00Z"/>
                      <w:rFonts w:ascii="Arial" w:eastAsia="Times New Roman" w:hAnsi="Arial" w:cs="Arial"/>
                      <w:color w:val="000000"/>
                      <w:sz w:val="20"/>
                      <w:szCs w:val="20"/>
                      <w:lang w:eastAsia="pt-BR"/>
                    </w:rPr>
                  </w:pPr>
                  <w:ins w:id="31675" w:author="Philippe Hollanda - Oliveira Trust" w:date="2022-07-19T09:57:00Z">
                    <w:r w:rsidRPr="0016760B">
                      <w:rPr>
                        <w:rFonts w:ascii="Arial" w:eastAsia="Times New Roman" w:hAnsi="Arial" w:cs="Arial"/>
                        <w:color w:val="000000"/>
                        <w:sz w:val="20"/>
                        <w:szCs w:val="20"/>
                        <w:lang w:eastAsia="pt-BR"/>
                      </w:rPr>
                      <w:lastRenderedPageBreak/>
                      <w:t>MATERIAL DE INFRAESTRUTURA E INFORMÁTICA</w:t>
                    </w:r>
                  </w:ins>
                </w:p>
              </w:tc>
              <w:tc>
                <w:tcPr>
                  <w:tcW w:w="2324" w:type="dxa"/>
                  <w:tcBorders>
                    <w:top w:val="nil"/>
                    <w:left w:val="nil"/>
                    <w:bottom w:val="single" w:sz="4" w:space="0" w:color="auto"/>
                    <w:right w:val="single" w:sz="4" w:space="0" w:color="auto"/>
                  </w:tcBorders>
                  <w:shd w:val="clear" w:color="auto" w:fill="auto"/>
                  <w:vAlign w:val="center"/>
                  <w:hideMark/>
                </w:tcPr>
                <w:p w14:paraId="1705256F" w14:textId="77777777" w:rsidR="0016760B" w:rsidRPr="0016760B" w:rsidRDefault="0016760B" w:rsidP="0016760B">
                  <w:pPr>
                    <w:autoSpaceDE/>
                    <w:autoSpaceDN/>
                    <w:adjustRightInd/>
                    <w:jc w:val="center"/>
                    <w:rPr>
                      <w:ins w:id="31676" w:author="Philippe Hollanda - Oliveira Trust" w:date="2022-07-19T09:57:00Z"/>
                      <w:rFonts w:ascii="Arial" w:eastAsia="Times New Roman" w:hAnsi="Arial" w:cs="Arial"/>
                      <w:color w:val="000000"/>
                      <w:sz w:val="20"/>
                      <w:szCs w:val="20"/>
                      <w:lang w:eastAsia="pt-BR"/>
                    </w:rPr>
                  </w:pPr>
                  <w:ins w:id="31677" w:author="Philippe Hollanda - Oliveira Trust" w:date="2022-07-19T09:57:00Z">
                    <w:r w:rsidRPr="0016760B">
                      <w:rPr>
                        <w:rFonts w:ascii="Arial" w:eastAsia="Times New Roman" w:hAnsi="Arial" w:cs="Arial"/>
                        <w:color w:val="000000"/>
                        <w:sz w:val="20"/>
                        <w:szCs w:val="20"/>
                        <w:lang w:eastAsia="pt-BR"/>
                      </w:rPr>
                      <w:t>20/01/2022</w:t>
                    </w:r>
                  </w:ins>
                </w:p>
              </w:tc>
              <w:tc>
                <w:tcPr>
                  <w:tcW w:w="2324" w:type="dxa"/>
                  <w:tcBorders>
                    <w:top w:val="nil"/>
                    <w:left w:val="nil"/>
                    <w:bottom w:val="single" w:sz="4" w:space="0" w:color="auto"/>
                    <w:right w:val="single" w:sz="4" w:space="0" w:color="auto"/>
                  </w:tcBorders>
                  <w:shd w:val="clear" w:color="auto" w:fill="auto"/>
                  <w:vAlign w:val="center"/>
                  <w:hideMark/>
                </w:tcPr>
                <w:p w14:paraId="3B79C155" w14:textId="77777777" w:rsidR="0016760B" w:rsidRPr="0016760B" w:rsidRDefault="0016760B" w:rsidP="0016760B">
                  <w:pPr>
                    <w:autoSpaceDE/>
                    <w:autoSpaceDN/>
                    <w:adjustRightInd/>
                    <w:jc w:val="center"/>
                    <w:rPr>
                      <w:ins w:id="31678" w:author="Philippe Hollanda - Oliveira Trust" w:date="2022-07-19T09:57:00Z"/>
                      <w:rFonts w:ascii="Arial" w:eastAsia="Times New Roman" w:hAnsi="Arial" w:cs="Arial"/>
                      <w:color w:val="000000"/>
                      <w:sz w:val="20"/>
                      <w:szCs w:val="20"/>
                      <w:lang w:eastAsia="pt-BR"/>
                    </w:rPr>
                  </w:pPr>
                  <w:ins w:id="31679" w:author="Philippe Hollanda - Oliveira Trust" w:date="2022-07-19T09:57:00Z">
                    <w:r w:rsidRPr="0016760B">
                      <w:rPr>
                        <w:rFonts w:ascii="Arial" w:eastAsia="Times New Roman" w:hAnsi="Arial" w:cs="Arial"/>
                        <w:color w:val="000000"/>
                        <w:sz w:val="20"/>
                        <w:szCs w:val="20"/>
                        <w:lang w:eastAsia="pt-BR"/>
                      </w:rPr>
                      <w:t>R$ 831,91</w:t>
                    </w:r>
                  </w:ins>
                </w:p>
              </w:tc>
            </w:tr>
            <w:tr w:rsidR="0016760B" w:rsidRPr="0016760B" w14:paraId="6244789E" w14:textId="77777777" w:rsidTr="0016760B">
              <w:trPr>
                <w:trHeight w:val="1785"/>
                <w:ins w:id="316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15CAD0" w14:textId="77777777" w:rsidR="0016760B" w:rsidRPr="0016760B" w:rsidRDefault="0016760B" w:rsidP="0016760B">
                  <w:pPr>
                    <w:autoSpaceDE/>
                    <w:autoSpaceDN/>
                    <w:adjustRightInd/>
                    <w:jc w:val="center"/>
                    <w:rPr>
                      <w:ins w:id="31681" w:author="Philippe Hollanda - Oliveira Trust" w:date="2022-07-19T09:57:00Z"/>
                      <w:rFonts w:ascii="Arial" w:eastAsia="Times New Roman" w:hAnsi="Arial" w:cs="Arial"/>
                      <w:color w:val="000000"/>
                      <w:sz w:val="20"/>
                      <w:szCs w:val="20"/>
                      <w:lang w:eastAsia="pt-BR"/>
                    </w:rPr>
                  </w:pPr>
                  <w:ins w:id="31682" w:author="Philippe Hollanda - Oliveira Trust" w:date="2022-07-19T09:57:00Z">
                    <w:r w:rsidRPr="0016760B">
                      <w:rPr>
                        <w:rFonts w:ascii="Arial" w:eastAsia="Times New Roman" w:hAnsi="Arial" w:cs="Arial"/>
                        <w:color w:val="000000"/>
                        <w:sz w:val="20"/>
                        <w:szCs w:val="20"/>
                        <w:lang w:eastAsia="pt-BR"/>
                      </w:rPr>
                      <w:t>BOMBA CENTRIFUGA</w:t>
                    </w:r>
                  </w:ins>
                </w:p>
              </w:tc>
              <w:tc>
                <w:tcPr>
                  <w:tcW w:w="2324" w:type="dxa"/>
                  <w:tcBorders>
                    <w:top w:val="nil"/>
                    <w:left w:val="nil"/>
                    <w:bottom w:val="single" w:sz="4" w:space="0" w:color="auto"/>
                    <w:right w:val="single" w:sz="4" w:space="0" w:color="auto"/>
                  </w:tcBorders>
                  <w:shd w:val="clear" w:color="auto" w:fill="auto"/>
                  <w:vAlign w:val="center"/>
                  <w:hideMark/>
                </w:tcPr>
                <w:p w14:paraId="291266CE" w14:textId="77777777" w:rsidR="0016760B" w:rsidRPr="0016760B" w:rsidRDefault="0016760B" w:rsidP="0016760B">
                  <w:pPr>
                    <w:autoSpaceDE/>
                    <w:autoSpaceDN/>
                    <w:adjustRightInd/>
                    <w:jc w:val="center"/>
                    <w:rPr>
                      <w:ins w:id="31683" w:author="Philippe Hollanda - Oliveira Trust" w:date="2022-07-19T09:57:00Z"/>
                      <w:rFonts w:ascii="Arial" w:eastAsia="Times New Roman" w:hAnsi="Arial" w:cs="Arial"/>
                      <w:color w:val="000000"/>
                      <w:sz w:val="20"/>
                      <w:szCs w:val="20"/>
                      <w:lang w:eastAsia="pt-BR"/>
                    </w:rPr>
                  </w:pPr>
                  <w:ins w:id="31684" w:author="Philippe Hollanda - Oliveira Trust" w:date="2022-07-19T09:57:00Z">
                    <w:r w:rsidRPr="0016760B">
                      <w:rPr>
                        <w:rFonts w:ascii="Arial" w:eastAsia="Times New Roman" w:hAnsi="Arial" w:cs="Arial"/>
                        <w:color w:val="000000"/>
                        <w:sz w:val="20"/>
                        <w:szCs w:val="20"/>
                        <w:lang w:eastAsia="pt-BR"/>
                      </w:rPr>
                      <w:t>11/03/2022</w:t>
                    </w:r>
                  </w:ins>
                </w:p>
              </w:tc>
              <w:tc>
                <w:tcPr>
                  <w:tcW w:w="2324" w:type="dxa"/>
                  <w:tcBorders>
                    <w:top w:val="nil"/>
                    <w:left w:val="nil"/>
                    <w:bottom w:val="single" w:sz="4" w:space="0" w:color="auto"/>
                    <w:right w:val="single" w:sz="4" w:space="0" w:color="auto"/>
                  </w:tcBorders>
                  <w:shd w:val="clear" w:color="auto" w:fill="auto"/>
                  <w:vAlign w:val="center"/>
                  <w:hideMark/>
                </w:tcPr>
                <w:p w14:paraId="41FEAD20" w14:textId="77777777" w:rsidR="0016760B" w:rsidRPr="0016760B" w:rsidRDefault="0016760B" w:rsidP="0016760B">
                  <w:pPr>
                    <w:autoSpaceDE/>
                    <w:autoSpaceDN/>
                    <w:adjustRightInd/>
                    <w:jc w:val="center"/>
                    <w:rPr>
                      <w:ins w:id="31685" w:author="Philippe Hollanda - Oliveira Trust" w:date="2022-07-19T09:57:00Z"/>
                      <w:rFonts w:ascii="Arial" w:eastAsia="Times New Roman" w:hAnsi="Arial" w:cs="Arial"/>
                      <w:color w:val="000000"/>
                      <w:sz w:val="20"/>
                      <w:szCs w:val="20"/>
                      <w:lang w:eastAsia="pt-BR"/>
                    </w:rPr>
                  </w:pPr>
                  <w:ins w:id="31686" w:author="Philippe Hollanda - Oliveira Trust" w:date="2022-07-19T09:57:00Z">
                    <w:r w:rsidRPr="0016760B">
                      <w:rPr>
                        <w:rFonts w:ascii="Arial" w:eastAsia="Times New Roman" w:hAnsi="Arial" w:cs="Arial"/>
                        <w:color w:val="000000"/>
                        <w:sz w:val="20"/>
                        <w:szCs w:val="20"/>
                        <w:lang w:eastAsia="pt-BR"/>
                      </w:rPr>
                      <w:t>R$ 478,20</w:t>
                    </w:r>
                  </w:ins>
                </w:p>
              </w:tc>
            </w:tr>
            <w:tr w:rsidR="0016760B" w:rsidRPr="0016760B" w14:paraId="1682AFF1" w14:textId="77777777" w:rsidTr="0016760B">
              <w:trPr>
                <w:trHeight w:val="1785"/>
                <w:ins w:id="316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7D436FD" w14:textId="77777777" w:rsidR="0016760B" w:rsidRPr="0016760B" w:rsidRDefault="0016760B" w:rsidP="0016760B">
                  <w:pPr>
                    <w:autoSpaceDE/>
                    <w:autoSpaceDN/>
                    <w:adjustRightInd/>
                    <w:jc w:val="center"/>
                    <w:rPr>
                      <w:ins w:id="31688" w:author="Philippe Hollanda - Oliveira Trust" w:date="2022-07-19T09:57:00Z"/>
                      <w:rFonts w:ascii="Arial" w:eastAsia="Times New Roman" w:hAnsi="Arial" w:cs="Arial"/>
                      <w:color w:val="000000"/>
                      <w:sz w:val="20"/>
                      <w:szCs w:val="20"/>
                      <w:lang w:eastAsia="pt-BR"/>
                    </w:rPr>
                  </w:pPr>
                  <w:ins w:id="31689" w:author="Philippe Hollanda - Oliveira Trust" w:date="2022-07-19T09:57:00Z">
                    <w:r w:rsidRPr="0016760B">
                      <w:rPr>
                        <w:rFonts w:ascii="Arial" w:eastAsia="Times New Roman" w:hAnsi="Arial" w:cs="Arial"/>
                        <w:color w:val="000000"/>
                        <w:sz w:val="20"/>
                        <w:szCs w:val="20"/>
                        <w:lang w:eastAsia="pt-BR"/>
                      </w:rPr>
                      <w:t>CHAPA</w:t>
                    </w:r>
                  </w:ins>
                </w:p>
              </w:tc>
              <w:tc>
                <w:tcPr>
                  <w:tcW w:w="2324" w:type="dxa"/>
                  <w:tcBorders>
                    <w:top w:val="nil"/>
                    <w:left w:val="nil"/>
                    <w:bottom w:val="single" w:sz="4" w:space="0" w:color="auto"/>
                    <w:right w:val="single" w:sz="4" w:space="0" w:color="auto"/>
                  </w:tcBorders>
                  <w:shd w:val="clear" w:color="auto" w:fill="auto"/>
                  <w:vAlign w:val="center"/>
                  <w:hideMark/>
                </w:tcPr>
                <w:p w14:paraId="234E6FD6" w14:textId="77777777" w:rsidR="0016760B" w:rsidRPr="0016760B" w:rsidRDefault="0016760B" w:rsidP="0016760B">
                  <w:pPr>
                    <w:autoSpaceDE/>
                    <w:autoSpaceDN/>
                    <w:adjustRightInd/>
                    <w:jc w:val="center"/>
                    <w:rPr>
                      <w:ins w:id="31690" w:author="Philippe Hollanda - Oliveira Trust" w:date="2022-07-19T09:57:00Z"/>
                      <w:rFonts w:ascii="Arial" w:eastAsia="Times New Roman" w:hAnsi="Arial" w:cs="Arial"/>
                      <w:color w:val="000000"/>
                      <w:sz w:val="20"/>
                      <w:szCs w:val="20"/>
                      <w:lang w:eastAsia="pt-BR"/>
                    </w:rPr>
                  </w:pPr>
                  <w:ins w:id="31691" w:author="Philippe Hollanda - Oliveira Trust" w:date="2022-07-19T09:57:00Z">
                    <w:r w:rsidRPr="0016760B">
                      <w:rPr>
                        <w:rFonts w:ascii="Arial" w:eastAsia="Times New Roman" w:hAnsi="Arial" w:cs="Arial"/>
                        <w:color w:val="000000"/>
                        <w:sz w:val="20"/>
                        <w:szCs w:val="20"/>
                        <w:lang w:eastAsia="pt-BR"/>
                      </w:rPr>
                      <w:t>08/03/2022</w:t>
                    </w:r>
                  </w:ins>
                </w:p>
              </w:tc>
              <w:tc>
                <w:tcPr>
                  <w:tcW w:w="2324" w:type="dxa"/>
                  <w:tcBorders>
                    <w:top w:val="nil"/>
                    <w:left w:val="nil"/>
                    <w:bottom w:val="single" w:sz="4" w:space="0" w:color="auto"/>
                    <w:right w:val="single" w:sz="4" w:space="0" w:color="auto"/>
                  </w:tcBorders>
                  <w:shd w:val="clear" w:color="auto" w:fill="auto"/>
                  <w:vAlign w:val="center"/>
                  <w:hideMark/>
                </w:tcPr>
                <w:p w14:paraId="13253C30" w14:textId="77777777" w:rsidR="0016760B" w:rsidRPr="0016760B" w:rsidRDefault="0016760B" w:rsidP="0016760B">
                  <w:pPr>
                    <w:autoSpaceDE/>
                    <w:autoSpaceDN/>
                    <w:adjustRightInd/>
                    <w:jc w:val="center"/>
                    <w:rPr>
                      <w:ins w:id="31692" w:author="Philippe Hollanda - Oliveira Trust" w:date="2022-07-19T09:57:00Z"/>
                      <w:rFonts w:ascii="Arial" w:eastAsia="Times New Roman" w:hAnsi="Arial" w:cs="Arial"/>
                      <w:color w:val="000000"/>
                      <w:sz w:val="20"/>
                      <w:szCs w:val="20"/>
                      <w:lang w:eastAsia="pt-BR"/>
                    </w:rPr>
                  </w:pPr>
                  <w:ins w:id="31693" w:author="Philippe Hollanda - Oliveira Trust" w:date="2022-07-19T09:57:00Z">
                    <w:r w:rsidRPr="0016760B">
                      <w:rPr>
                        <w:rFonts w:ascii="Arial" w:eastAsia="Times New Roman" w:hAnsi="Arial" w:cs="Arial"/>
                        <w:color w:val="000000"/>
                        <w:sz w:val="20"/>
                        <w:szCs w:val="20"/>
                        <w:lang w:eastAsia="pt-BR"/>
                      </w:rPr>
                      <w:t>R$ 5.717,58</w:t>
                    </w:r>
                  </w:ins>
                </w:p>
              </w:tc>
            </w:tr>
            <w:tr w:rsidR="0016760B" w:rsidRPr="0016760B" w14:paraId="4249F404" w14:textId="77777777" w:rsidTr="0016760B">
              <w:trPr>
                <w:trHeight w:val="1785"/>
                <w:ins w:id="316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A4745D" w14:textId="77777777" w:rsidR="0016760B" w:rsidRPr="0016760B" w:rsidRDefault="0016760B" w:rsidP="0016760B">
                  <w:pPr>
                    <w:autoSpaceDE/>
                    <w:autoSpaceDN/>
                    <w:adjustRightInd/>
                    <w:jc w:val="center"/>
                    <w:rPr>
                      <w:ins w:id="31695" w:author="Philippe Hollanda - Oliveira Trust" w:date="2022-07-19T09:57:00Z"/>
                      <w:rFonts w:ascii="Arial" w:eastAsia="Times New Roman" w:hAnsi="Arial" w:cs="Arial"/>
                      <w:color w:val="000000"/>
                      <w:sz w:val="20"/>
                      <w:szCs w:val="20"/>
                      <w:lang w:eastAsia="pt-BR"/>
                    </w:rPr>
                  </w:pPr>
                  <w:ins w:id="31696" w:author="Philippe Hollanda - Oliveira Trust" w:date="2022-07-19T09:57:00Z">
                    <w:r w:rsidRPr="0016760B">
                      <w:rPr>
                        <w:rFonts w:ascii="Arial" w:eastAsia="Times New Roman" w:hAnsi="Arial" w:cs="Arial"/>
                        <w:color w:val="000000"/>
                        <w:sz w:val="20"/>
                        <w:szCs w:val="20"/>
                        <w:lang w:eastAsia="pt-BR"/>
                      </w:rPr>
                      <w:t xml:space="preserve">TRINCHA E TINTA </w:t>
                    </w:r>
                  </w:ins>
                </w:p>
              </w:tc>
              <w:tc>
                <w:tcPr>
                  <w:tcW w:w="2324" w:type="dxa"/>
                  <w:tcBorders>
                    <w:top w:val="nil"/>
                    <w:left w:val="nil"/>
                    <w:bottom w:val="single" w:sz="4" w:space="0" w:color="auto"/>
                    <w:right w:val="single" w:sz="4" w:space="0" w:color="auto"/>
                  </w:tcBorders>
                  <w:shd w:val="clear" w:color="auto" w:fill="auto"/>
                  <w:vAlign w:val="center"/>
                  <w:hideMark/>
                </w:tcPr>
                <w:p w14:paraId="7610D605" w14:textId="77777777" w:rsidR="0016760B" w:rsidRPr="0016760B" w:rsidRDefault="0016760B" w:rsidP="0016760B">
                  <w:pPr>
                    <w:autoSpaceDE/>
                    <w:autoSpaceDN/>
                    <w:adjustRightInd/>
                    <w:jc w:val="center"/>
                    <w:rPr>
                      <w:ins w:id="31697" w:author="Philippe Hollanda - Oliveira Trust" w:date="2022-07-19T09:57:00Z"/>
                      <w:rFonts w:ascii="Arial" w:eastAsia="Times New Roman" w:hAnsi="Arial" w:cs="Arial"/>
                      <w:color w:val="000000"/>
                      <w:sz w:val="20"/>
                      <w:szCs w:val="20"/>
                      <w:lang w:eastAsia="pt-BR"/>
                    </w:rPr>
                  </w:pPr>
                  <w:ins w:id="31698"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vAlign w:val="center"/>
                  <w:hideMark/>
                </w:tcPr>
                <w:p w14:paraId="7EEF6D88" w14:textId="77777777" w:rsidR="0016760B" w:rsidRPr="0016760B" w:rsidRDefault="0016760B" w:rsidP="0016760B">
                  <w:pPr>
                    <w:autoSpaceDE/>
                    <w:autoSpaceDN/>
                    <w:adjustRightInd/>
                    <w:jc w:val="center"/>
                    <w:rPr>
                      <w:ins w:id="31699" w:author="Philippe Hollanda - Oliveira Trust" w:date="2022-07-19T09:57:00Z"/>
                      <w:rFonts w:ascii="Arial" w:eastAsia="Times New Roman" w:hAnsi="Arial" w:cs="Arial"/>
                      <w:color w:val="000000"/>
                      <w:sz w:val="20"/>
                      <w:szCs w:val="20"/>
                      <w:lang w:eastAsia="pt-BR"/>
                    </w:rPr>
                  </w:pPr>
                  <w:ins w:id="31700" w:author="Philippe Hollanda - Oliveira Trust" w:date="2022-07-19T09:57:00Z">
                    <w:r w:rsidRPr="0016760B">
                      <w:rPr>
                        <w:rFonts w:ascii="Arial" w:eastAsia="Times New Roman" w:hAnsi="Arial" w:cs="Arial"/>
                        <w:color w:val="000000"/>
                        <w:sz w:val="20"/>
                        <w:szCs w:val="20"/>
                        <w:lang w:eastAsia="pt-BR"/>
                      </w:rPr>
                      <w:t>R$ 254,00</w:t>
                    </w:r>
                  </w:ins>
                </w:p>
              </w:tc>
            </w:tr>
            <w:tr w:rsidR="0016760B" w:rsidRPr="0016760B" w14:paraId="0010F3CB" w14:textId="77777777" w:rsidTr="0016760B">
              <w:trPr>
                <w:trHeight w:val="1785"/>
                <w:ins w:id="317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230FCD" w14:textId="77777777" w:rsidR="0016760B" w:rsidRPr="0016760B" w:rsidRDefault="0016760B" w:rsidP="0016760B">
                  <w:pPr>
                    <w:autoSpaceDE/>
                    <w:autoSpaceDN/>
                    <w:adjustRightInd/>
                    <w:jc w:val="center"/>
                    <w:rPr>
                      <w:ins w:id="31702" w:author="Philippe Hollanda - Oliveira Trust" w:date="2022-07-19T09:57:00Z"/>
                      <w:rFonts w:ascii="Arial" w:eastAsia="Times New Roman" w:hAnsi="Arial" w:cs="Arial"/>
                      <w:color w:val="000000"/>
                      <w:sz w:val="20"/>
                      <w:szCs w:val="20"/>
                      <w:lang w:eastAsia="pt-BR"/>
                    </w:rPr>
                  </w:pPr>
                  <w:ins w:id="31703"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1E21F6DA" w14:textId="77777777" w:rsidR="0016760B" w:rsidRPr="0016760B" w:rsidRDefault="0016760B" w:rsidP="0016760B">
                  <w:pPr>
                    <w:autoSpaceDE/>
                    <w:autoSpaceDN/>
                    <w:adjustRightInd/>
                    <w:jc w:val="center"/>
                    <w:rPr>
                      <w:ins w:id="31704" w:author="Philippe Hollanda - Oliveira Trust" w:date="2022-07-19T09:57:00Z"/>
                      <w:rFonts w:ascii="Arial" w:eastAsia="Times New Roman" w:hAnsi="Arial" w:cs="Arial"/>
                      <w:color w:val="000000"/>
                      <w:sz w:val="20"/>
                      <w:szCs w:val="20"/>
                      <w:lang w:eastAsia="pt-BR"/>
                    </w:rPr>
                  </w:pPr>
                  <w:ins w:id="31705" w:author="Philippe Hollanda - Oliveira Trust" w:date="2022-07-19T09:57:00Z">
                    <w:r w:rsidRPr="0016760B">
                      <w:rPr>
                        <w:rFonts w:ascii="Arial" w:eastAsia="Times New Roman" w:hAnsi="Arial" w:cs="Arial"/>
                        <w:color w:val="000000"/>
                        <w:sz w:val="20"/>
                        <w:szCs w:val="20"/>
                        <w:lang w:eastAsia="pt-BR"/>
                      </w:rPr>
                      <w:t>02/03/2022</w:t>
                    </w:r>
                  </w:ins>
                </w:p>
              </w:tc>
              <w:tc>
                <w:tcPr>
                  <w:tcW w:w="2324" w:type="dxa"/>
                  <w:tcBorders>
                    <w:top w:val="nil"/>
                    <w:left w:val="nil"/>
                    <w:bottom w:val="single" w:sz="4" w:space="0" w:color="auto"/>
                    <w:right w:val="single" w:sz="4" w:space="0" w:color="auto"/>
                  </w:tcBorders>
                  <w:shd w:val="clear" w:color="auto" w:fill="auto"/>
                  <w:vAlign w:val="center"/>
                  <w:hideMark/>
                </w:tcPr>
                <w:p w14:paraId="1807D8B2" w14:textId="77777777" w:rsidR="0016760B" w:rsidRPr="0016760B" w:rsidRDefault="0016760B" w:rsidP="0016760B">
                  <w:pPr>
                    <w:autoSpaceDE/>
                    <w:autoSpaceDN/>
                    <w:adjustRightInd/>
                    <w:jc w:val="center"/>
                    <w:rPr>
                      <w:ins w:id="31706" w:author="Philippe Hollanda - Oliveira Trust" w:date="2022-07-19T09:57:00Z"/>
                      <w:rFonts w:ascii="Arial" w:eastAsia="Times New Roman" w:hAnsi="Arial" w:cs="Arial"/>
                      <w:color w:val="000000"/>
                      <w:sz w:val="20"/>
                      <w:szCs w:val="20"/>
                      <w:lang w:eastAsia="pt-BR"/>
                    </w:rPr>
                  </w:pPr>
                  <w:ins w:id="31707" w:author="Philippe Hollanda - Oliveira Trust" w:date="2022-07-19T09:57:00Z">
                    <w:r w:rsidRPr="0016760B">
                      <w:rPr>
                        <w:rFonts w:ascii="Arial" w:eastAsia="Times New Roman" w:hAnsi="Arial" w:cs="Arial"/>
                        <w:color w:val="000000"/>
                        <w:sz w:val="20"/>
                        <w:szCs w:val="20"/>
                        <w:lang w:eastAsia="pt-BR"/>
                      </w:rPr>
                      <w:t>R$ 405,00</w:t>
                    </w:r>
                  </w:ins>
                </w:p>
              </w:tc>
            </w:tr>
            <w:tr w:rsidR="0016760B" w:rsidRPr="0016760B" w14:paraId="7B6CD7B5" w14:textId="77777777" w:rsidTr="0016760B">
              <w:trPr>
                <w:trHeight w:val="1785"/>
                <w:ins w:id="317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655F08" w14:textId="77777777" w:rsidR="0016760B" w:rsidRPr="0016760B" w:rsidRDefault="0016760B" w:rsidP="0016760B">
                  <w:pPr>
                    <w:autoSpaceDE/>
                    <w:autoSpaceDN/>
                    <w:adjustRightInd/>
                    <w:jc w:val="center"/>
                    <w:rPr>
                      <w:ins w:id="31709" w:author="Philippe Hollanda - Oliveira Trust" w:date="2022-07-19T09:57:00Z"/>
                      <w:rFonts w:ascii="Arial" w:eastAsia="Times New Roman" w:hAnsi="Arial" w:cs="Arial"/>
                      <w:color w:val="000000"/>
                      <w:sz w:val="20"/>
                      <w:szCs w:val="20"/>
                      <w:lang w:eastAsia="pt-BR"/>
                    </w:rPr>
                  </w:pPr>
                  <w:ins w:id="31710" w:author="Philippe Hollanda - Oliveira Trust" w:date="2022-07-19T09:57:00Z">
                    <w:r w:rsidRPr="0016760B">
                      <w:rPr>
                        <w:rFonts w:ascii="Arial" w:eastAsia="Times New Roman" w:hAnsi="Arial" w:cs="Arial"/>
                        <w:color w:val="000000"/>
                        <w:sz w:val="20"/>
                        <w:szCs w:val="20"/>
                        <w:lang w:eastAsia="pt-BR"/>
                      </w:rPr>
                      <w:lastRenderedPageBreak/>
                      <w:t>PORTEIRO ELETRÔNICO</w:t>
                    </w:r>
                  </w:ins>
                </w:p>
              </w:tc>
              <w:tc>
                <w:tcPr>
                  <w:tcW w:w="2324" w:type="dxa"/>
                  <w:tcBorders>
                    <w:top w:val="nil"/>
                    <w:left w:val="nil"/>
                    <w:bottom w:val="single" w:sz="4" w:space="0" w:color="auto"/>
                    <w:right w:val="single" w:sz="4" w:space="0" w:color="auto"/>
                  </w:tcBorders>
                  <w:shd w:val="clear" w:color="auto" w:fill="auto"/>
                  <w:vAlign w:val="center"/>
                  <w:hideMark/>
                </w:tcPr>
                <w:p w14:paraId="3CFB76CC" w14:textId="77777777" w:rsidR="0016760B" w:rsidRPr="0016760B" w:rsidRDefault="0016760B" w:rsidP="0016760B">
                  <w:pPr>
                    <w:autoSpaceDE/>
                    <w:autoSpaceDN/>
                    <w:adjustRightInd/>
                    <w:jc w:val="center"/>
                    <w:rPr>
                      <w:ins w:id="31711" w:author="Philippe Hollanda - Oliveira Trust" w:date="2022-07-19T09:57:00Z"/>
                      <w:rFonts w:ascii="Arial" w:eastAsia="Times New Roman" w:hAnsi="Arial" w:cs="Arial"/>
                      <w:color w:val="000000"/>
                      <w:sz w:val="20"/>
                      <w:szCs w:val="20"/>
                      <w:lang w:eastAsia="pt-BR"/>
                    </w:rPr>
                  </w:pPr>
                  <w:ins w:id="31712"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vAlign w:val="center"/>
                  <w:hideMark/>
                </w:tcPr>
                <w:p w14:paraId="16093CC4" w14:textId="77777777" w:rsidR="0016760B" w:rsidRPr="0016760B" w:rsidRDefault="0016760B" w:rsidP="0016760B">
                  <w:pPr>
                    <w:autoSpaceDE/>
                    <w:autoSpaceDN/>
                    <w:adjustRightInd/>
                    <w:jc w:val="center"/>
                    <w:rPr>
                      <w:ins w:id="31713" w:author="Philippe Hollanda - Oliveira Trust" w:date="2022-07-19T09:57:00Z"/>
                      <w:rFonts w:ascii="Arial" w:eastAsia="Times New Roman" w:hAnsi="Arial" w:cs="Arial"/>
                      <w:color w:val="000000"/>
                      <w:sz w:val="20"/>
                      <w:szCs w:val="20"/>
                      <w:lang w:eastAsia="pt-BR"/>
                    </w:rPr>
                  </w:pPr>
                  <w:ins w:id="31714" w:author="Philippe Hollanda - Oliveira Trust" w:date="2022-07-19T09:57:00Z">
                    <w:r w:rsidRPr="0016760B">
                      <w:rPr>
                        <w:rFonts w:ascii="Arial" w:eastAsia="Times New Roman" w:hAnsi="Arial" w:cs="Arial"/>
                        <w:color w:val="000000"/>
                        <w:sz w:val="20"/>
                        <w:szCs w:val="20"/>
                        <w:lang w:eastAsia="pt-BR"/>
                      </w:rPr>
                      <w:t>R$ 720,28</w:t>
                    </w:r>
                  </w:ins>
                </w:p>
              </w:tc>
            </w:tr>
            <w:tr w:rsidR="0016760B" w:rsidRPr="0016760B" w14:paraId="34664954" w14:textId="77777777" w:rsidTr="0016760B">
              <w:trPr>
                <w:trHeight w:val="1785"/>
                <w:ins w:id="317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9C36EA" w14:textId="77777777" w:rsidR="0016760B" w:rsidRPr="0016760B" w:rsidRDefault="0016760B" w:rsidP="0016760B">
                  <w:pPr>
                    <w:autoSpaceDE/>
                    <w:autoSpaceDN/>
                    <w:adjustRightInd/>
                    <w:jc w:val="center"/>
                    <w:rPr>
                      <w:ins w:id="31716" w:author="Philippe Hollanda - Oliveira Trust" w:date="2022-07-19T09:57:00Z"/>
                      <w:rFonts w:ascii="Arial" w:eastAsia="Times New Roman" w:hAnsi="Arial" w:cs="Arial"/>
                      <w:color w:val="000000"/>
                      <w:sz w:val="20"/>
                      <w:szCs w:val="20"/>
                      <w:lang w:eastAsia="pt-BR"/>
                    </w:rPr>
                  </w:pPr>
                  <w:ins w:id="3171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18F361BD" w14:textId="77777777" w:rsidR="0016760B" w:rsidRPr="0016760B" w:rsidRDefault="0016760B" w:rsidP="0016760B">
                  <w:pPr>
                    <w:autoSpaceDE/>
                    <w:autoSpaceDN/>
                    <w:adjustRightInd/>
                    <w:jc w:val="center"/>
                    <w:rPr>
                      <w:ins w:id="31718" w:author="Philippe Hollanda - Oliveira Trust" w:date="2022-07-19T09:57:00Z"/>
                      <w:rFonts w:ascii="Arial" w:eastAsia="Times New Roman" w:hAnsi="Arial" w:cs="Arial"/>
                      <w:color w:val="000000"/>
                      <w:sz w:val="20"/>
                      <w:szCs w:val="20"/>
                      <w:lang w:eastAsia="pt-BR"/>
                    </w:rPr>
                  </w:pPr>
                  <w:ins w:id="31719"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vAlign w:val="center"/>
                  <w:hideMark/>
                </w:tcPr>
                <w:p w14:paraId="4BF94203" w14:textId="77777777" w:rsidR="0016760B" w:rsidRPr="0016760B" w:rsidRDefault="0016760B" w:rsidP="0016760B">
                  <w:pPr>
                    <w:autoSpaceDE/>
                    <w:autoSpaceDN/>
                    <w:adjustRightInd/>
                    <w:jc w:val="center"/>
                    <w:rPr>
                      <w:ins w:id="31720" w:author="Philippe Hollanda - Oliveira Trust" w:date="2022-07-19T09:57:00Z"/>
                      <w:rFonts w:ascii="Arial" w:eastAsia="Times New Roman" w:hAnsi="Arial" w:cs="Arial"/>
                      <w:color w:val="000000"/>
                      <w:sz w:val="20"/>
                      <w:szCs w:val="20"/>
                      <w:lang w:eastAsia="pt-BR"/>
                    </w:rPr>
                  </w:pPr>
                  <w:ins w:id="31721" w:author="Philippe Hollanda - Oliveira Trust" w:date="2022-07-19T09:57:00Z">
                    <w:r w:rsidRPr="0016760B">
                      <w:rPr>
                        <w:rFonts w:ascii="Arial" w:eastAsia="Times New Roman" w:hAnsi="Arial" w:cs="Arial"/>
                        <w:color w:val="000000"/>
                        <w:sz w:val="20"/>
                        <w:szCs w:val="20"/>
                        <w:lang w:eastAsia="pt-BR"/>
                      </w:rPr>
                      <w:t>R$ 3.927,65</w:t>
                    </w:r>
                  </w:ins>
                </w:p>
              </w:tc>
            </w:tr>
            <w:tr w:rsidR="0016760B" w:rsidRPr="0016760B" w14:paraId="0738E4D0" w14:textId="77777777" w:rsidTr="0016760B">
              <w:trPr>
                <w:trHeight w:val="1785"/>
                <w:ins w:id="317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17E5FE" w14:textId="77777777" w:rsidR="0016760B" w:rsidRPr="0016760B" w:rsidRDefault="0016760B" w:rsidP="0016760B">
                  <w:pPr>
                    <w:autoSpaceDE/>
                    <w:autoSpaceDN/>
                    <w:adjustRightInd/>
                    <w:jc w:val="center"/>
                    <w:rPr>
                      <w:ins w:id="31723" w:author="Philippe Hollanda - Oliveira Trust" w:date="2022-07-19T09:57:00Z"/>
                      <w:rFonts w:ascii="Arial" w:eastAsia="Times New Roman" w:hAnsi="Arial" w:cs="Arial"/>
                      <w:color w:val="000000"/>
                      <w:sz w:val="20"/>
                      <w:szCs w:val="20"/>
                      <w:lang w:eastAsia="pt-BR"/>
                    </w:rPr>
                  </w:pPr>
                  <w:ins w:id="31724"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vAlign w:val="center"/>
                  <w:hideMark/>
                </w:tcPr>
                <w:p w14:paraId="56DF303E" w14:textId="77777777" w:rsidR="0016760B" w:rsidRPr="0016760B" w:rsidRDefault="0016760B" w:rsidP="0016760B">
                  <w:pPr>
                    <w:autoSpaceDE/>
                    <w:autoSpaceDN/>
                    <w:adjustRightInd/>
                    <w:jc w:val="center"/>
                    <w:rPr>
                      <w:ins w:id="31725" w:author="Philippe Hollanda - Oliveira Trust" w:date="2022-07-19T09:57:00Z"/>
                      <w:rFonts w:ascii="Arial" w:eastAsia="Times New Roman" w:hAnsi="Arial" w:cs="Arial"/>
                      <w:color w:val="000000"/>
                      <w:sz w:val="20"/>
                      <w:szCs w:val="20"/>
                      <w:lang w:eastAsia="pt-BR"/>
                    </w:rPr>
                  </w:pPr>
                  <w:ins w:id="31726" w:author="Philippe Hollanda - Oliveira Trust" w:date="2022-07-19T09:57:00Z">
                    <w:r w:rsidRPr="0016760B">
                      <w:rPr>
                        <w:rFonts w:ascii="Arial" w:eastAsia="Times New Roman" w:hAnsi="Arial" w:cs="Arial"/>
                        <w:color w:val="000000"/>
                        <w:sz w:val="20"/>
                        <w:szCs w:val="20"/>
                        <w:lang w:eastAsia="pt-BR"/>
                      </w:rPr>
                      <w:t>11/03/2022</w:t>
                    </w:r>
                  </w:ins>
                </w:p>
              </w:tc>
              <w:tc>
                <w:tcPr>
                  <w:tcW w:w="2324" w:type="dxa"/>
                  <w:tcBorders>
                    <w:top w:val="nil"/>
                    <w:left w:val="nil"/>
                    <w:bottom w:val="single" w:sz="4" w:space="0" w:color="auto"/>
                    <w:right w:val="single" w:sz="4" w:space="0" w:color="auto"/>
                  </w:tcBorders>
                  <w:shd w:val="clear" w:color="auto" w:fill="auto"/>
                  <w:vAlign w:val="center"/>
                  <w:hideMark/>
                </w:tcPr>
                <w:p w14:paraId="4B4A94BD" w14:textId="77777777" w:rsidR="0016760B" w:rsidRPr="0016760B" w:rsidRDefault="0016760B" w:rsidP="0016760B">
                  <w:pPr>
                    <w:autoSpaceDE/>
                    <w:autoSpaceDN/>
                    <w:adjustRightInd/>
                    <w:jc w:val="center"/>
                    <w:rPr>
                      <w:ins w:id="31727" w:author="Philippe Hollanda - Oliveira Trust" w:date="2022-07-19T09:57:00Z"/>
                      <w:rFonts w:ascii="Arial" w:eastAsia="Times New Roman" w:hAnsi="Arial" w:cs="Arial"/>
                      <w:color w:val="000000"/>
                      <w:sz w:val="20"/>
                      <w:szCs w:val="20"/>
                      <w:lang w:eastAsia="pt-BR"/>
                    </w:rPr>
                  </w:pPr>
                  <w:ins w:id="31728" w:author="Philippe Hollanda - Oliveira Trust" w:date="2022-07-19T09:57:00Z">
                    <w:r w:rsidRPr="0016760B">
                      <w:rPr>
                        <w:rFonts w:ascii="Arial" w:eastAsia="Times New Roman" w:hAnsi="Arial" w:cs="Arial"/>
                        <w:color w:val="000000"/>
                        <w:sz w:val="20"/>
                        <w:szCs w:val="20"/>
                        <w:lang w:eastAsia="pt-BR"/>
                      </w:rPr>
                      <w:t>R$ 1.499,65</w:t>
                    </w:r>
                  </w:ins>
                </w:p>
              </w:tc>
            </w:tr>
            <w:tr w:rsidR="0016760B" w:rsidRPr="0016760B" w14:paraId="3490E9A3" w14:textId="77777777" w:rsidTr="0016760B">
              <w:trPr>
                <w:trHeight w:val="1785"/>
                <w:ins w:id="317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AEC459" w14:textId="77777777" w:rsidR="0016760B" w:rsidRPr="0016760B" w:rsidRDefault="0016760B" w:rsidP="0016760B">
                  <w:pPr>
                    <w:autoSpaceDE/>
                    <w:autoSpaceDN/>
                    <w:adjustRightInd/>
                    <w:jc w:val="center"/>
                    <w:rPr>
                      <w:ins w:id="31730" w:author="Philippe Hollanda - Oliveira Trust" w:date="2022-07-19T09:57:00Z"/>
                      <w:rFonts w:ascii="Arial" w:eastAsia="Times New Roman" w:hAnsi="Arial" w:cs="Arial"/>
                      <w:color w:val="000000"/>
                      <w:sz w:val="20"/>
                      <w:szCs w:val="20"/>
                      <w:lang w:eastAsia="pt-BR"/>
                    </w:rPr>
                  </w:pPr>
                  <w:ins w:id="31731" w:author="Philippe Hollanda - Oliveira Trust" w:date="2022-07-19T09:57:00Z">
                    <w:r w:rsidRPr="0016760B">
                      <w:rPr>
                        <w:rFonts w:ascii="Arial" w:eastAsia="Times New Roman" w:hAnsi="Arial" w:cs="Arial"/>
                        <w:color w:val="000000"/>
                        <w:sz w:val="20"/>
                        <w:szCs w:val="20"/>
                        <w:lang w:eastAsia="pt-BR"/>
                      </w:rPr>
                      <w:t>TINTA</w:t>
                    </w:r>
                  </w:ins>
                </w:p>
              </w:tc>
              <w:tc>
                <w:tcPr>
                  <w:tcW w:w="2324" w:type="dxa"/>
                  <w:tcBorders>
                    <w:top w:val="nil"/>
                    <w:left w:val="nil"/>
                    <w:bottom w:val="single" w:sz="4" w:space="0" w:color="auto"/>
                    <w:right w:val="single" w:sz="4" w:space="0" w:color="auto"/>
                  </w:tcBorders>
                  <w:shd w:val="clear" w:color="auto" w:fill="auto"/>
                  <w:vAlign w:val="center"/>
                  <w:hideMark/>
                </w:tcPr>
                <w:p w14:paraId="47AF5A6E" w14:textId="77777777" w:rsidR="0016760B" w:rsidRPr="0016760B" w:rsidRDefault="0016760B" w:rsidP="0016760B">
                  <w:pPr>
                    <w:autoSpaceDE/>
                    <w:autoSpaceDN/>
                    <w:adjustRightInd/>
                    <w:jc w:val="center"/>
                    <w:rPr>
                      <w:ins w:id="31732" w:author="Philippe Hollanda - Oliveira Trust" w:date="2022-07-19T09:57:00Z"/>
                      <w:rFonts w:ascii="Arial" w:eastAsia="Times New Roman" w:hAnsi="Arial" w:cs="Arial"/>
                      <w:color w:val="000000"/>
                      <w:sz w:val="20"/>
                      <w:szCs w:val="20"/>
                      <w:lang w:eastAsia="pt-BR"/>
                    </w:rPr>
                  </w:pPr>
                  <w:ins w:id="31733" w:author="Philippe Hollanda - Oliveira Trust" w:date="2022-07-19T09:57:00Z">
                    <w:r w:rsidRPr="0016760B">
                      <w:rPr>
                        <w:rFonts w:ascii="Arial" w:eastAsia="Times New Roman" w:hAnsi="Arial" w:cs="Arial"/>
                        <w:color w:val="000000"/>
                        <w:sz w:val="20"/>
                        <w:szCs w:val="20"/>
                        <w:lang w:eastAsia="pt-BR"/>
                      </w:rPr>
                      <w:t>16/03/2022</w:t>
                    </w:r>
                  </w:ins>
                </w:p>
              </w:tc>
              <w:tc>
                <w:tcPr>
                  <w:tcW w:w="2324" w:type="dxa"/>
                  <w:tcBorders>
                    <w:top w:val="nil"/>
                    <w:left w:val="nil"/>
                    <w:bottom w:val="single" w:sz="4" w:space="0" w:color="auto"/>
                    <w:right w:val="single" w:sz="4" w:space="0" w:color="auto"/>
                  </w:tcBorders>
                  <w:shd w:val="clear" w:color="auto" w:fill="auto"/>
                  <w:vAlign w:val="center"/>
                  <w:hideMark/>
                </w:tcPr>
                <w:p w14:paraId="2D2D0E78" w14:textId="77777777" w:rsidR="0016760B" w:rsidRPr="0016760B" w:rsidRDefault="0016760B" w:rsidP="0016760B">
                  <w:pPr>
                    <w:autoSpaceDE/>
                    <w:autoSpaceDN/>
                    <w:adjustRightInd/>
                    <w:jc w:val="center"/>
                    <w:rPr>
                      <w:ins w:id="31734" w:author="Philippe Hollanda - Oliveira Trust" w:date="2022-07-19T09:57:00Z"/>
                      <w:rFonts w:ascii="Arial" w:eastAsia="Times New Roman" w:hAnsi="Arial" w:cs="Arial"/>
                      <w:color w:val="000000"/>
                      <w:sz w:val="20"/>
                      <w:szCs w:val="20"/>
                      <w:lang w:eastAsia="pt-BR"/>
                    </w:rPr>
                  </w:pPr>
                  <w:ins w:id="31735" w:author="Philippe Hollanda - Oliveira Trust" w:date="2022-07-19T09:57:00Z">
                    <w:r w:rsidRPr="0016760B">
                      <w:rPr>
                        <w:rFonts w:ascii="Arial" w:eastAsia="Times New Roman" w:hAnsi="Arial" w:cs="Arial"/>
                        <w:color w:val="000000"/>
                        <w:sz w:val="20"/>
                        <w:szCs w:val="20"/>
                        <w:lang w:eastAsia="pt-BR"/>
                      </w:rPr>
                      <w:t>R$ 1.157,98</w:t>
                    </w:r>
                  </w:ins>
                </w:p>
              </w:tc>
            </w:tr>
            <w:tr w:rsidR="0016760B" w:rsidRPr="0016760B" w14:paraId="47A9FC76" w14:textId="77777777" w:rsidTr="0016760B">
              <w:trPr>
                <w:trHeight w:val="1785"/>
                <w:ins w:id="317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5FD61A" w14:textId="77777777" w:rsidR="0016760B" w:rsidRPr="0016760B" w:rsidRDefault="0016760B" w:rsidP="0016760B">
                  <w:pPr>
                    <w:autoSpaceDE/>
                    <w:autoSpaceDN/>
                    <w:adjustRightInd/>
                    <w:jc w:val="center"/>
                    <w:rPr>
                      <w:ins w:id="31737" w:author="Philippe Hollanda - Oliveira Trust" w:date="2022-07-19T09:57:00Z"/>
                      <w:rFonts w:ascii="Arial" w:eastAsia="Times New Roman" w:hAnsi="Arial" w:cs="Arial"/>
                      <w:color w:val="000000"/>
                      <w:sz w:val="20"/>
                      <w:szCs w:val="20"/>
                      <w:lang w:eastAsia="pt-BR"/>
                    </w:rPr>
                  </w:pPr>
                  <w:ins w:id="31738" w:author="Philippe Hollanda - Oliveira Trust" w:date="2022-07-19T09:57:00Z">
                    <w:r w:rsidRPr="0016760B">
                      <w:rPr>
                        <w:rFonts w:ascii="Arial" w:eastAsia="Times New Roman" w:hAnsi="Arial" w:cs="Arial"/>
                        <w:color w:val="000000"/>
                        <w:sz w:val="20"/>
                        <w:szCs w:val="20"/>
                        <w:lang w:eastAsia="pt-BR"/>
                      </w:rPr>
                      <w:t>MESA E ARMÁRIO</w:t>
                    </w:r>
                  </w:ins>
                </w:p>
              </w:tc>
              <w:tc>
                <w:tcPr>
                  <w:tcW w:w="2324" w:type="dxa"/>
                  <w:tcBorders>
                    <w:top w:val="nil"/>
                    <w:left w:val="nil"/>
                    <w:bottom w:val="single" w:sz="4" w:space="0" w:color="auto"/>
                    <w:right w:val="single" w:sz="4" w:space="0" w:color="auto"/>
                  </w:tcBorders>
                  <w:shd w:val="clear" w:color="auto" w:fill="auto"/>
                  <w:vAlign w:val="center"/>
                  <w:hideMark/>
                </w:tcPr>
                <w:p w14:paraId="15A56CA7" w14:textId="77777777" w:rsidR="0016760B" w:rsidRPr="0016760B" w:rsidRDefault="0016760B" w:rsidP="0016760B">
                  <w:pPr>
                    <w:autoSpaceDE/>
                    <w:autoSpaceDN/>
                    <w:adjustRightInd/>
                    <w:jc w:val="center"/>
                    <w:rPr>
                      <w:ins w:id="31739" w:author="Philippe Hollanda - Oliveira Trust" w:date="2022-07-19T09:57:00Z"/>
                      <w:rFonts w:ascii="Arial" w:eastAsia="Times New Roman" w:hAnsi="Arial" w:cs="Arial"/>
                      <w:color w:val="000000"/>
                      <w:sz w:val="20"/>
                      <w:szCs w:val="20"/>
                      <w:lang w:eastAsia="pt-BR"/>
                    </w:rPr>
                  </w:pPr>
                  <w:ins w:id="31740" w:author="Philippe Hollanda - Oliveira Trust" w:date="2022-07-19T09:57:00Z">
                    <w:r w:rsidRPr="0016760B">
                      <w:rPr>
                        <w:rFonts w:ascii="Arial" w:eastAsia="Times New Roman" w:hAnsi="Arial" w:cs="Arial"/>
                        <w:color w:val="000000"/>
                        <w:sz w:val="20"/>
                        <w:szCs w:val="20"/>
                        <w:lang w:eastAsia="pt-BR"/>
                      </w:rPr>
                      <w:t>23/03/2022</w:t>
                    </w:r>
                  </w:ins>
                </w:p>
              </w:tc>
              <w:tc>
                <w:tcPr>
                  <w:tcW w:w="2324" w:type="dxa"/>
                  <w:tcBorders>
                    <w:top w:val="nil"/>
                    <w:left w:val="nil"/>
                    <w:bottom w:val="single" w:sz="4" w:space="0" w:color="auto"/>
                    <w:right w:val="single" w:sz="4" w:space="0" w:color="auto"/>
                  </w:tcBorders>
                  <w:shd w:val="clear" w:color="auto" w:fill="auto"/>
                  <w:vAlign w:val="center"/>
                  <w:hideMark/>
                </w:tcPr>
                <w:p w14:paraId="064607E8" w14:textId="77777777" w:rsidR="0016760B" w:rsidRPr="0016760B" w:rsidRDefault="0016760B" w:rsidP="0016760B">
                  <w:pPr>
                    <w:autoSpaceDE/>
                    <w:autoSpaceDN/>
                    <w:adjustRightInd/>
                    <w:jc w:val="center"/>
                    <w:rPr>
                      <w:ins w:id="31741" w:author="Philippe Hollanda - Oliveira Trust" w:date="2022-07-19T09:57:00Z"/>
                      <w:rFonts w:ascii="Arial" w:eastAsia="Times New Roman" w:hAnsi="Arial" w:cs="Arial"/>
                      <w:color w:val="000000"/>
                      <w:sz w:val="20"/>
                      <w:szCs w:val="20"/>
                      <w:lang w:eastAsia="pt-BR"/>
                    </w:rPr>
                  </w:pPr>
                  <w:ins w:id="31742" w:author="Philippe Hollanda - Oliveira Trust" w:date="2022-07-19T09:57:00Z">
                    <w:r w:rsidRPr="0016760B">
                      <w:rPr>
                        <w:rFonts w:ascii="Arial" w:eastAsia="Times New Roman" w:hAnsi="Arial" w:cs="Arial"/>
                        <w:color w:val="000000"/>
                        <w:sz w:val="20"/>
                        <w:szCs w:val="20"/>
                        <w:lang w:eastAsia="pt-BR"/>
                      </w:rPr>
                      <w:t>R$ 26.879,36</w:t>
                    </w:r>
                  </w:ins>
                </w:p>
              </w:tc>
            </w:tr>
            <w:tr w:rsidR="0016760B" w:rsidRPr="0016760B" w14:paraId="45B5F216" w14:textId="77777777" w:rsidTr="0016760B">
              <w:trPr>
                <w:trHeight w:val="1785"/>
                <w:ins w:id="317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472903" w14:textId="77777777" w:rsidR="0016760B" w:rsidRPr="0016760B" w:rsidRDefault="0016760B" w:rsidP="0016760B">
                  <w:pPr>
                    <w:autoSpaceDE/>
                    <w:autoSpaceDN/>
                    <w:adjustRightInd/>
                    <w:jc w:val="center"/>
                    <w:rPr>
                      <w:ins w:id="31744" w:author="Philippe Hollanda - Oliveira Trust" w:date="2022-07-19T09:57:00Z"/>
                      <w:rFonts w:ascii="Arial" w:eastAsia="Times New Roman" w:hAnsi="Arial" w:cs="Arial"/>
                      <w:color w:val="000000"/>
                      <w:sz w:val="20"/>
                      <w:szCs w:val="20"/>
                      <w:lang w:eastAsia="pt-BR"/>
                    </w:rPr>
                  </w:pPr>
                  <w:ins w:id="31745"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vAlign w:val="center"/>
                  <w:hideMark/>
                </w:tcPr>
                <w:p w14:paraId="47FD3261" w14:textId="77777777" w:rsidR="0016760B" w:rsidRPr="0016760B" w:rsidRDefault="0016760B" w:rsidP="0016760B">
                  <w:pPr>
                    <w:autoSpaceDE/>
                    <w:autoSpaceDN/>
                    <w:adjustRightInd/>
                    <w:jc w:val="center"/>
                    <w:rPr>
                      <w:ins w:id="31746" w:author="Philippe Hollanda - Oliveira Trust" w:date="2022-07-19T09:57:00Z"/>
                      <w:rFonts w:ascii="Arial" w:eastAsia="Times New Roman" w:hAnsi="Arial" w:cs="Arial"/>
                      <w:color w:val="000000"/>
                      <w:sz w:val="20"/>
                      <w:szCs w:val="20"/>
                      <w:lang w:eastAsia="pt-BR"/>
                    </w:rPr>
                  </w:pPr>
                  <w:ins w:id="31747" w:author="Philippe Hollanda - Oliveira Trust" w:date="2022-07-19T09:57:00Z">
                    <w:r w:rsidRPr="0016760B">
                      <w:rPr>
                        <w:rFonts w:ascii="Arial" w:eastAsia="Times New Roman" w:hAnsi="Arial" w:cs="Arial"/>
                        <w:color w:val="000000"/>
                        <w:sz w:val="20"/>
                        <w:szCs w:val="20"/>
                        <w:lang w:eastAsia="pt-BR"/>
                      </w:rPr>
                      <w:t>16/03/2022</w:t>
                    </w:r>
                  </w:ins>
                </w:p>
              </w:tc>
              <w:tc>
                <w:tcPr>
                  <w:tcW w:w="2324" w:type="dxa"/>
                  <w:tcBorders>
                    <w:top w:val="nil"/>
                    <w:left w:val="nil"/>
                    <w:bottom w:val="single" w:sz="4" w:space="0" w:color="auto"/>
                    <w:right w:val="single" w:sz="4" w:space="0" w:color="auto"/>
                  </w:tcBorders>
                  <w:shd w:val="clear" w:color="auto" w:fill="auto"/>
                  <w:vAlign w:val="center"/>
                  <w:hideMark/>
                </w:tcPr>
                <w:p w14:paraId="5782885B" w14:textId="77777777" w:rsidR="0016760B" w:rsidRPr="0016760B" w:rsidRDefault="0016760B" w:rsidP="0016760B">
                  <w:pPr>
                    <w:autoSpaceDE/>
                    <w:autoSpaceDN/>
                    <w:adjustRightInd/>
                    <w:jc w:val="center"/>
                    <w:rPr>
                      <w:ins w:id="31748" w:author="Philippe Hollanda - Oliveira Trust" w:date="2022-07-19T09:57:00Z"/>
                      <w:rFonts w:ascii="Arial" w:eastAsia="Times New Roman" w:hAnsi="Arial" w:cs="Arial"/>
                      <w:color w:val="000000"/>
                      <w:sz w:val="20"/>
                      <w:szCs w:val="20"/>
                      <w:lang w:eastAsia="pt-BR"/>
                    </w:rPr>
                  </w:pPr>
                  <w:ins w:id="31749" w:author="Philippe Hollanda - Oliveira Trust" w:date="2022-07-19T09:57:00Z">
                    <w:r w:rsidRPr="0016760B">
                      <w:rPr>
                        <w:rFonts w:ascii="Arial" w:eastAsia="Times New Roman" w:hAnsi="Arial" w:cs="Arial"/>
                        <w:color w:val="000000"/>
                        <w:sz w:val="20"/>
                        <w:szCs w:val="20"/>
                        <w:lang w:eastAsia="pt-BR"/>
                      </w:rPr>
                      <w:t>R$ 116,00</w:t>
                    </w:r>
                  </w:ins>
                </w:p>
              </w:tc>
            </w:tr>
            <w:tr w:rsidR="0016760B" w:rsidRPr="0016760B" w14:paraId="6743A95C" w14:textId="77777777" w:rsidTr="0016760B">
              <w:trPr>
                <w:trHeight w:val="1785"/>
                <w:ins w:id="317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150676" w14:textId="77777777" w:rsidR="0016760B" w:rsidRPr="0016760B" w:rsidRDefault="0016760B" w:rsidP="0016760B">
                  <w:pPr>
                    <w:autoSpaceDE/>
                    <w:autoSpaceDN/>
                    <w:adjustRightInd/>
                    <w:jc w:val="center"/>
                    <w:rPr>
                      <w:ins w:id="31751" w:author="Philippe Hollanda - Oliveira Trust" w:date="2022-07-19T09:57:00Z"/>
                      <w:rFonts w:ascii="Arial" w:eastAsia="Times New Roman" w:hAnsi="Arial" w:cs="Arial"/>
                      <w:color w:val="000000"/>
                      <w:sz w:val="20"/>
                      <w:szCs w:val="20"/>
                      <w:lang w:eastAsia="pt-BR"/>
                    </w:rPr>
                  </w:pPr>
                  <w:ins w:id="31752" w:author="Philippe Hollanda - Oliveira Trust" w:date="2022-07-19T09:57:00Z">
                    <w:r w:rsidRPr="0016760B">
                      <w:rPr>
                        <w:rFonts w:ascii="Arial" w:eastAsia="Times New Roman" w:hAnsi="Arial" w:cs="Arial"/>
                        <w:color w:val="000000"/>
                        <w:sz w:val="20"/>
                        <w:szCs w:val="20"/>
                        <w:lang w:eastAsia="pt-BR"/>
                      </w:rPr>
                      <w:t>SIRENE</w:t>
                    </w:r>
                  </w:ins>
                </w:p>
              </w:tc>
              <w:tc>
                <w:tcPr>
                  <w:tcW w:w="2324" w:type="dxa"/>
                  <w:tcBorders>
                    <w:top w:val="nil"/>
                    <w:left w:val="nil"/>
                    <w:bottom w:val="single" w:sz="4" w:space="0" w:color="auto"/>
                    <w:right w:val="single" w:sz="4" w:space="0" w:color="auto"/>
                  </w:tcBorders>
                  <w:shd w:val="clear" w:color="auto" w:fill="auto"/>
                  <w:vAlign w:val="center"/>
                  <w:hideMark/>
                </w:tcPr>
                <w:p w14:paraId="71A5E037" w14:textId="77777777" w:rsidR="0016760B" w:rsidRPr="0016760B" w:rsidRDefault="0016760B" w:rsidP="0016760B">
                  <w:pPr>
                    <w:autoSpaceDE/>
                    <w:autoSpaceDN/>
                    <w:adjustRightInd/>
                    <w:jc w:val="center"/>
                    <w:rPr>
                      <w:ins w:id="31753" w:author="Philippe Hollanda - Oliveira Trust" w:date="2022-07-19T09:57:00Z"/>
                      <w:rFonts w:ascii="Arial" w:eastAsia="Times New Roman" w:hAnsi="Arial" w:cs="Arial"/>
                      <w:color w:val="000000"/>
                      <w:sz w:val="20"/>
                      <w:szCs w:val="20"/>
                      <w:lang w:eastAsia="pt-BR"/>
                    </w:rPr>
                  </w:pPr>
                  <w:ins w:id="31754" w:author="Philippe Hollanda - Oliveira Trust" w:date="2022-07-19T09:57:00Z">
                    <w:r w:rsidRPr="0016760B">
                      <w:rPr>
                        <w:rFonts w:ascii="Arial" w:eastAsia="Times New Roman" w:hAnsi="Arial" w:cs="Arial"/>
                        <w:color w:val="000000"/>
                        <w:sz w:val="20"/>
                        <w:szCs w:val="20"/>
                        <w:lang w:eastAsia="pt-BR"/>
                      </w:rPr>
                      <w:t>18/03/2022</w:t>
                    </w:r>
                  </w:ins>
                </w:p>
              </w:tc>
              <w:tc>
                <w:tcPr>
                  <w:tcW w:w="2324" w:type="dxa"/>
                  <w:tcBorders>
                    <w:top w:val="nil"/>
                    <w:left w:val="nil"/>
                    <w:bottom w:val="single" w:sz="4" w:space="0" w:color="auto"/>
                    <w:right w:val="single" w:sz="4" w:space="0" w:color="auto"/>
                  </w:tcBorders>
                  <w:shd w:val="clear" w:color="auto" w:fill="auto"/>
                  <w:vAlign w:val="center"/>
                  <w:hideMark/>
                </w:tcPr>
                <w:p w14:paraId="039787DC" w14:textId="77777777" w:rsidR="0016760B" w:rsidRPr="0016760B" w:rsidRDefault="0016760B" w:rsidP="0016760B">
                  <w:pPr>
                    <w:autoSpaceDE/>
                    <w:autoSpaceDN/>
                    <w:adjustRightInd/>
                    <w:jc w:val="center"/>
                    <w:rPr>
                      <w:ins w:id="31755" w:author="Philippe Hollanda - Oliveira Trust" w:date="2022-07-19T09:57:00Z"/>
                      <w:rFonts w:ascii="Arial" w:eastAsia="Times New Roman" w:hAnsi="Arial" w:cs="Arial"/>
                      <w:color w:val="000000"/>
                      <w:sz w:val="20"/>
                      <w:szCs w:val="20"/>
                      <w:lang w:eastAsia="pt-BR"/>
                    </w:rPr>
                  </w:pPr>
                  <w:ins w:id="31756" w:author="Philippe Hollanda - Oliveira Trust" w:date="2022-07-19T09:57:00Z">
                    <w:r w:rsidRPr="0016760B">
                      <w:rPr>
                        <w:rFonts w:ascii="Arial" w:eastAsia="Times New Roman" w:hAnsi="Arial" w:cs="Arial"/>
                        <w:color w:val="000000"/>
                        <w:sz w:val="20"/>
                        <w:szCs w:val="20"/>
                        <w:lang w:eastAsia="pt-BR"/>
                      </w:rPr>
                      <w:t>R$ 363,44</w:t>
                    </w:r>
                  </w:ins>
                </w:p>
              </w:tc>
            </w:tr>
            <w:tr w:rsidR="0016760B" w:rsidRPr="0016760B" w14:paraId="3B6CDFC4" w14:textId="77777777" w:rsidTr="0016760B">
              <w:trPr>
                <w:trHeight w:val="1785"/>
                <w:ins w:id="317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C50F3B" w14:textId="77777777" w:rsidR="0016760B" w:rsidRPr="0016760B" w:rsidRDefault="0016760B" w:rsidP="0016760B">
                  <w:pPr>
                    <w:autoSpaceDE/>
                    <w:autoSpaceDN/>
                    <w:adjustRightInd/>
                    <w:jc w:val="center"/>
                    <w:rPr>
                      <w:ins w:id="31758" w:author="Philippe Hollanda - Oliveira Trust" w:date="2022-07-19T09:57:00Z"/>
                      <w:rFonts w:ascii="Arial" w:eastAsia="Times New Roman" w:hAnsi="Arial" w:cs="Arial"/>
                      <w:color w:val="000000"/>
                      <w:sz w:val="20"/>
                      <w:szCs w:val="20"/>
                      <w:lang w:eastAsia="pt-BR"/>
                    </w:rPr>
                  </w:pPr>
                  <w:ins w:id="31759" w:author="Philippe Hollanda - Oliveira Trust" w:date="2022-07-19T09:57:00Z">
                    <w:r w:rsidRPr="0016760B">
                      <w:rPr>
                        <w:rFonts w:ascii="Arial" w:eastAsia="Times New Roman" w:hAnsi="Arial" w:cs="Arial"/>
                        <w:color w:val="000000"/>
                        <w:sz w:val="20"/>
                        <w:szCs w:val="20"/>
                        <w:lang w:eastAsia="pt-BR"/>
                      </w:rPr>
                      <w:t xml:space="preserve">REVESTIMENTO </w:t>
                    </w:r>
                  </w:ins>
                </w:p>
              </w:tc>
              <w:tc>
                <w:tcPr>
                  <w:tcW w:w="2324" w:type="dxa"/>
                  <w:tcBorders>
                    <w:top w:val="nil"/>
                    <w:left w:val="nil"/>
                    <w:bottom w:val="single" w:sz="4" w:space="0" w:color="auto"/>
                    <w:right w:val="single" w:sz="4" w:space="0" w:color="auto"/>
                  </w:tcBorders>
                  <w:shd w:val="clear" w:color="auto" w:fill="auto"/>
                  <w:vAlign w:val="center"/>
                  <w:hideMark/>
                </w:tcPr>
                <w:p w14:paraId="07E617FD" w14:textId="77777777" w:rsidR="0016760B" w:rsidRPr="0016760B" w:rsidRDefault="0016760B" w:rsidP="0016760B">
                  <w:pPr>
                    <w:autoSpaceDE/>
                    <w:autoSpaceDN/>
                    <w:adjustRightInd/>
                    <w:jc w:val="center"/>
                    <w:rPr>
                      <w:ins w:id="31760" w:author="Philippe Hollanda - Oliveira Trust" w:date="2022-07-19T09:57:00Z"/>
                      <w:rFonts w:ascii="Arial" w:eastAsia="Times New Roman" w:hAnsi="Arial" w:cs="Arial"/>
                      <w:color w:val="000000"/>
                      <w:sz w:val="20"/>
                      <w:szCs w:val="20"/>
                      <w:lang w:eastAsia="pt-BR"/>
                    </w:rPr>
                  </w:pPr>
                  <w:ins w:id="31761"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vAlign w:val="center"/>
                  <w:hideMark/>
                </w:tcPr>
                <w:p w14:paraId="2132F850" w14:textId="77777777" w:rsidR="0016760B" w:rsidRPr="0016760B" w:rsidRDefault="0016760B" w:rsidP="0016760B">
                  <w:pPr>
                    <w:autoSpaceDE/>
                    <w:autoSpaceDN/>
                    <w:adjustRightInd/>
                    <w:jc w:val="center"/>
                    <w:rPr>
                      <w:ins w:id="31762" w:author="Philippe Hollanda - Oliveira Trust" w:date="2022-07-19T09:57:00Z"/>
                      <w:rFonts w:ascii="Arial" w:eastAsia="Times New Roman" w:hAnsi="Arial" w:cs="Arial"/>
                      <w:color w:val="000000"/>
                      <w:sz w:val="20"/>
                      <w:szCs w:val="20"/>
                      <w:lang w:eastAsia="pt-BR"/>
                    </w:rPr>
                  </w:pPr>
                  <w:ins w:id="31763" w:author="Philippe Hollanda - Oliveira Trust" w:date="2022-07-19T09:57:00Z">
                    <w:r w:rsidRPr="0016760B">
                      <w:rPr>
                        <w:rFonts w:ascii="Arial" w:eastAsia="Times New Roman" w:hAnsi="Arial" w:cs="Arial"/>
                        <w:color w:val="000000"/>
                        <w:sz w:val="20"/>
                        <w:szCs w:val="20"/>
                        <w:lang w:eastAsia="pt-BR"/>
                      </w:rPr>
                      <w:t>R$ 1.396,50</w:t>
                    </w:r>
                  </w:ins>
                </w:p>
              </w:tc>
            </w:tr>
            <w:tr w:rsidR="0016760B" w:rsidRPr="0016760B" w14:paraId="35D859C0" w14:textId="77777777" w:rsidTr="0016760B">
              <w:trPr>
                <w:trHeight w:val="1785"/>
                <w:ins w:id="317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D13FB6" w14:textId="77777777" w:rsidR="0016760B" w:rsidRPr="0016760B" w:rsidRDefault="0016760B" w:rsidP="0016760B">
                  <w:pPr>
                    <w:autoSpaceDE/>
                    <w:autoSpaceDN/>
                    <w:adjustRightInd/>
                    <w:jc w:val="center"/>
                    <w:rPr>
                      <w:ins w:id="31765" w:author="Philippe Hollanda - Oliveira Trust" w:date="2022-07-19T09:57:00Z"/>
                      <w:rFonts w:ascii="Arial" w:eastAsia="Times New Roman" w:hAnsi="Arial" w:cs="Arial"/>
                      <w:color w:val="000000"/>
                      <w:sz w:val="20"/>
                      <w:szCs w:val="20"/>
                      <w:lang w:eastAsia="pt-BR"/>
                    </w:rPr>
                  </w:pPr>
                  <w:ins w:id="31766" w:author="Philippe Hollanda - Oliveira Trust" w:date="2022-07-19T09:57:00Z">
                    <w:r w:rsidRPr="0016760B">
                      <w:rPr>
                        <w:rFonts w:ascii="Arial" w:eastAsia="Times New Roman" w:hAnsi="Arial" w:cs="Arial"/>
                        <w:color w:val="000000"/>
                        <w:sz w:val="20"/>
                        <w:szCs w:val="20"/>
                        <w:lang w:eastAsia="pt-BR"/>
                      </w:rPr>
                      <w:t>PERFIL DE ALUMÍNIO TUBULAR PINTADO</w:t>
                    </w:r>
                  </w:ins>
                </w:p>
              </w:tc>
              <w:tc>
                <w:tcPr>
                  <w:tcW w:w="2324" w:type="dxa"/>
                  <w:tcBorders>
                    <w:top w:val="nil"/>
                    <w:left w:val="nil"/>
                    <w:bottom w:val="single" w:sz="4" w:space="0" w:color="auto"/>
                    <w:right w:val="single" w:sz="4" w:space="0" w:color="auto"/>
                  </w:tcBorders>
                  <w:shd w:val="clear" w:color="auto" w:fill="auto"/>
                  <w:vAlign w:val="center"/>
                  <w:hideMark/>
                </w:tcPr>
                <w:p w14:paraId="28861D55" w14:textId="77777777" w:rsidR="0016760B" w:rsidRPr="0016760B" w:rsidRDefault="0016760B" w:rsidP="0016760B">
                  <w:pPr>
                    <w:autoSpaceDE/>
                    <w:autoSpaceDN/>
                    <w:adjustRightInd/>
                    <w:jc w:val="center"/>
                    <w:rPr>
                      <w:ins w:id="31767" w:author="Philippe Hollanda - Oliveira Trust" w:date="2022-07-19T09:57:00Z"/>
                      <w:rFonts w:ascii="Arial" w:eastAsia="Times New Roman" w:hAnsi="Arial" w:cs="Arial"/>
                      <w:color w:val="000000"/>
                      <w:sz w:val="20"/>
                      <w:szCs w:val="20"/>
                      <w:lang w:eastAsia="pt-BR"/>
                    </w:rPr>
                  </w:pPr>
                  <w:ins w:id="31768" w:author="Philippe Hollanda - Oliveira Trust" w:date="2022-07-19T09:57:00Z">
                    <w:r w:rsidRPr="0016760B">
                      <w:rPr>
                        <w:rFonts w:ascii="Arial" w:eastAsia="Times New Roman" w:hAnsi="Arial" w:cs="Arial"/>
                        <w:color w:val="000000"/>
                        <w:sz w:val="20"/>
                        <w:szCs w:val="20"/>
                        <w:lang w:eastAsia="pt-BR"/>
                      </w:rPr>
                      <w:t>08/03/2022</w:t>
                    </w:r>
                  </w:ins>
                </w:p>
              </w:tc>
              <w:tc>
                <w:tcPr>
                  <w:tcW w:w="2324" w:type="dxa"/>
                  <w:tcBorders>
                    <w:top w:val="nil"/>
                    <w:left w:val="nil"/>
                    <w:bottom w:val="single" w:sz="4" w:space="0" w:color="auto"/>
                    <w:right w:val="single" w:sz="4" w:space="0" w:color="auto"/>
                  </w:tcBorders>
                  <w:shd w:val="clear" w:color="auto" w:fill="auto"/>
                  <w:vAlign w:val="center"/>
                  <w:hideMark/>
                </w:tcPr>
                <w:p w14:paraId="3C201527" w14:textId="77777777" w:rsidR="0016760B" w:rsidRPr="0016760B" w:rsidRDefault="0016760B" w:rsidP="0016760B">
                  <w:pPr>
                    <w:autoSpaceDE/>
                    <w:autoSpaceDN/>
                    <w:adjustRightInd/>
                    <w:jc w:val="center"/>
                    <w:rPr>
                      <w:ins w:id="31769" w:author="Philippe Hollanda - Oliveira Trust" w:date="2022-07-19T09:57:00Z"/>
                      <w:rFonts w:ascii="Arial" w:eastAsia="Times New Roman" w:hAnsi="Arial" w:cs="Arial"/>
                      <w:color w:val="000000"/>
                      <w:sz w:val="20"/>
                      <w:szCs w:val="20"/>
                      <w:lang w:eastAsia="pt-BR"/>
                    </w:rPr>
                  </w:pPr>
                  <w:ins w:id="31770" w:author="Philippe Hollanda - Oliveira Trust" w:date="2022-07-19T09:57:00Z">
                    <w:r w:rsidRPr="0016760B">
                      <w:rPr>
                        <w:rFonts w:ascii="Arial" w:eastAsia="Times New Roman" w:hAnsi="Arial" w:cs="Arial"/>
                        <w:color w:val="000000"/>
                        <w:sz w:val="20"/>
                        <w:szCs w:val="20"/>
                        <w:lang w:eastAsia="pt-BR"/>
                      </w:rPr>
                      <w:t>R$ 41.147,84</w:t>
                    </w:r>
                  </w:ins>
                </w:p>
              </w:tc>
            </w:tr>
            <w:tr w:rsidR="0016760B" w:rsidRPr="0016760B" w14:paraId="0521988B" w14:textId="77777777" w:rsidTr="0016760B">
              <w:trPr>
                <w:trHeight w:val="1785"/>
                <w:ins w:id="317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F7F9C2" w14:textId="77777777" w:rsidR="0016760B" w:rsidRPr="0016760B" w:rsidRDefault="0016760B" w:rsidP="0016760B">
                  <w:pPr>
                    <w:autoSpaceDE/>
                    <w:autoSpaceDN/>
                    <w:adjustRightInd/>
                    <w:jc w:val="center"/>
                    <w:rPr>
                      <w:ins w:id="31772" w:author="Philippe Hollanda - Oliveira Trust" w:date="2022-07-19T09:57:00Z"/>
                      <w:rFonts w:ascii="Arial" w:eastAsia="Times New Roman" w:hAnsi="Arial" w:cs="Arial"/>
                      <w:color w:val="000000"/>
                      <w:sz w:val="20"/>
                      <w:szCs w:val="20"/>
                      <w:lang w:eastAsia="pt-BR"/>
                    </w:rPr>
                  </w:pPr>
                  <w:ins w:id="31773" w:author="Philippe Hollanda - Oliveira Trust" w:date="2022-07-19T09:57:00Z">
                    <w:r w:rsidRPr="0016760B">
                      <w:rPr>
                        <w:rFonts w:ascii="Arial" w:eastAsia="Times New Roman" w:hAnsi="Arial" w:cs="Arial"/>
                        <w:color w:val="000000"/>
                        <w:sz w:val="20"/>
                        <w:szCs w:val="20"/>
                        <w:lang w:eastAsia="pt-BR"/>
                      </w:rPr>
                      <w:t>ESPELHO</w:t>
                    </w:r>
                  </w:ins>
                </w:p>
              </w:tc>
              <w:tc>
                <w:tcPr>
                  <w:tcW w:w="2324" w:type="dxa"/>
                  <w:tcBorders>
                    <w:top w:val="nil"/>
                    <w:left w:val="nil"/>
                    <w:bottom w:val="single" w:sz="4" w:space="0" w:color="auto"/>
                    <w:right w:val="single" w:sz="4" w:space="0" w:color="auto"/>
                  </w:tcBorders>
                  <w:shd w:val="clear" w:color="auto" w:fill="auto"/>
                  <w:vAlign w:val="center"/>
                  <w:hideMark/>
                </w:tcPr>
                <w:p w14:paraId="0F356D9B" w14:textId="77777777" w:rsidR="0016760B" w:rsidRPr="0016760B" w:rsidRDefault="0016760B" w:rsidP="0016760B">
                  <w:pPr>
                    <w:autoSpaceDE/>
                    <w:autoSpaceDN/>
                    <w:adjustRightInd/>
                    <w:jc w:val="center"/>
                    <w:rPr>
                      <w:ins w:id="31774" w:author="Philippe Hollanda - Oliveira Trust" w:date="2022-07-19T09:57:00Z"/>
                      <w:rFonts w:ascii="Arial" w:eastAsia="Times New Roman" w:hAnsi="Arial" w:cs="Arial"/>
                      <w:color w:val="000000"/>
                      <w:sz w:val="20"/>
                      <w:szCs w:val="20"/>
                      <w:lang w:eastAsia="pt-BR"/>
                    </w:rPr>
                  </w:pPr>
                  <w:ins w:id="31775"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vAlign w:val="center"/>
                  <w:hideMark/>
                </w:tcPr>
                <w:p w14:paraId="0FBA9CE4" w14:textId="77777777" w:rsidR="0016760B" w:rsidRPr="0016760B" w:rsidRDefault="0016760B" w:rsidP="0016760B">
                  <w:pPr>
                    <w:autoSpaceDE/>
                    <w:autoSpaceDN/>
                    <w:adjustRightInd/>
                    <w:jc w:val="center"/>
                    <w:rPr>
                      <w:ins w:id="31776" w:author="Philippe Hollanda - Oliveira Trust" w:date="2022-07-19T09:57:00Z"/>
                      <w:rFonts w:ascii="Arial" w:eastAsia="Times New Roman" w:hAnsi="Arial" w:cs="Arial"/>
                      <w:color w:val="000000"/>
                      <w:sz w:val="20"/>
                      <w:szCs w:val="20"/>
                      <w:lang w:eastAsia="pt-BR"/>
                    </w:rPr>
                  </w:pPr>
                  <w:ins w:id="31777" w:author="Philippe Hollanda - Oliveira Trust" w:date="2022-07-19T09:57:00Z">
                    <w:r w:rsidRPr="0016760B">
                      <w:rPr>
                        <w:rFonts w:ascii="Arial" w:eastAsia="Times New Roman" w:hAnsi="Arial" w:cs="Arial"/>
                        <w:color w:val="000000"/>
                        <w:sz w:val="20"/>
                        <w:szCs w:val="20"/>
                        <w:lang w:eastAsia="pt-BR"/>
                      </w:rPr>
                      <w:t>R$ 2.445,00</w:t>
                    </w:r>
                  </w:ins>
                </w:p>
              </w:tc>
            </w:tr>
            <w:tr w:rsidR="0016760B" w:rsidRPr="0016760B" w14:paraId="7B7E525B" w14:textId="77777777" w:rsidTr="0016760B">
              <w:trPr>
                <w:trHeight w:val="1785"/>
                <w:ins w:id="317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E5CB6F" w14:textId="77777777" w:rsidR="0016760B" w:rsidRPr="0016760B" w:rsidRDefault="0016760B" w:rsidP="0016760B">
                  <w:pPr>
                    <w:autoSpaceDE/>
                    <w:autoSpaceDN/>
                    <w:adjustRightInd/>
                    <w:jc w:val="center"/>
                    <w:rPr>
                      <w:ins w:id="31779" w:author="Philippe Hollanda - Oliveira Trust" w:date="2022-07-19T09:57:00Z"/>
                      <w:rFonts w:ascii="Arial" w:eastAsia="Times New Roman" w:hAnsi="Arial" w:cs="Arial"/>
                      <w:color w:val="000000"/>
                      <w:sz w:val="20"/>
                      <w:szCs w:val="20"/>
                      <w:lang w:eastAsia="pt-BR"/>
                    </w:rPr>
                  </w:pPr>
                  <w:ins w:id="31780" w:author="Philippe Hollanda - Oliveira Trust" w:date="2022-07-19T09:57:00Z">
                    <w:r w:rsidRPr="0016760B">
                      <w:rPr>
                        <w:rFonts w:ascii="Arial" w:eastAsia="Times New Roman" w:hAnsi="Arial" w:cs="Arial"/>
                        <w:color w:val="000000"/>
                        <w:sz w:val="20"/>
                        <w:szCs w:val="20"/>
                        <w:lang w:eastAsia="pt-BR"/>
                      </w:rPr>
                      <w:lastRenderedPageBreak/>
                      <w:t>TINTA</w:t>
                    </w:r>
                  </w:ins>
                </w:p>
              </w:tc>
              <w:tc>
                <w:tcPr>
                  <w:tcW w:w="2324" w:type="dxa"/>
                  <w:tcBorders>
                    <w:top w:val="nil"/>
                    <w:left w:val="nil"/>
                    <w:bottom w:val="single" w:sz="4" w:space="0" w:color="auto"/>
                    <w:right w:val="single" w:sz="4" w:space="0" w:color="auto"/>
                  </w:tcBorders>
                  <w:shd w:val="clear" w:color="auto" w:fill="auto"/>
                  <w:vAlign w:val="center"/>
                  <w:hideMark/>
                </w:tcPr>
                <w:p w14:paraId="2EBA5158" w14:textId="77777777" w:rsidR="0016760B" w:rsidRPr="0016760B" w:rsidRDefault="0016760B" w:rsidP="0016760B">
                  <w:pPr>
                    <w:autoSpaceDE/>
                    <w:autoSpaceDN/>
                    <w:adjustRightInd/>
                    <w:jc w:val="center"/>
                    <w:rPr>
                      <w:ins w:id="31781" w:author="Philippe Hollanda - Oliveira Trust" w:date="2022-07-19T09:57:00Z"/>
                      <w:rFonts w:ascii="Arial" w:eastAsia="Times New Roman" w:hAnsi="Arial" w:cs="Arial"/>
                      <w:color w:val="000000"/>
                      <w:sz w:val="20"/>
                      <w:szCs w:val="20"/>
                      <w:lang w:eastAsia="pt-BR"/>
                    </w:rPr>
                  </w:pPr>
                  <w:ins w:id="31782" w:author="Philippe Hollanda - Oliveira Trust" w:date="2022-07-19T09:57:00Z">
                    <w:r w:rsidRPr="0016760B">
                      <w:rPr>
                        <w:rFonts w:ascii="Arial" w:eastAsia="Times New Roman" w:hAnsi="Arial" w:cs="Arial"/>
                        <w:color w:val="000000"/>
                        <w:sz w:val="20"/>
                        <w:szCs w:val="20"/>
                        <w:lang w:eastAsia="pt-BR"/>
                      </w:rPr>
                      <w:t>25/03/2022</w:t>
                    </w:r>
                  </w:ins>
                </w:p>
              </w:tc>
              <w:tc>
                <w:tcPr>
                  <w:tcW w:w="2324" w:type="dxa"/>
                  <w:tcBorders>
                    <w:top w:val="nil"/>
                    <w:left w:val="nil"/>
                    <w:bottom w:val="single" w:sz="4" w:space="0" w:color="auto"/>
                    <w:right w:val="single" w:sz="4" w:space="0" w:color="auto"/>
                  </w:tcBorders>
                  <w:shd w:val="clear" w:color="auto" w:fill="auto"/>
                  <w:vAlign w:val="center"/>
                  <w:hideMark/>
                </w:tcPr>
                <w:p w14:paraId="3CCF65BA" w14:textId="77777777" w:rsidR="0016760B" w:rsidRPr="0016760B" w:rsidRDefault="0016760B" w:rsidP="0016760B">
                  <w:pPr>
                    <w:autoSpaceDE/>
                    <w:autoSpaceDN/>
                    <w:adjustRightInd/>
                    <w:jc w:val="center"/>
                    <w:rPr>
                      <w:ins w:id="31783" w:author="Philippe Hollanda - Oliveira Trust" w:date="2022-07-19T09:57:00Z"/>
                      <w:rFonts w:ascii="Arial" w:eastAsia="Times New Roman" w:hAnsi="Arial" w:cs="Arial"/>
                      <w:color w:val="000000"/>
                      <w:sz w:val="20"/>
                      <w:szCs w:val="20"/>
                      <w:lang w:eastAsia="pt-BR"/>
                    </w:rPr>
                  </w:pPr>
                  <w:ins w:id="31784" w:author="Philippe Hollanda - Oliveira Trust" w:date="2022-07-19T09:57:00Z">
                    <w:r w:rsidRPr="0016760B">
                      <w:rPr>
                        <w:rFonts w:ascii="Arial" w:eastAsia="Times New Roman" w:hAnsi="Arial" w:cs="Arial"/>
                        <w:color w:val="000000"/>
                        <w:sz w:val="20"/>
                        <w:szCs w:val="20"/>
                        <w:lang w:eastAsia="pt-BR"/>
                      </w:rPr>
                      <w:t>R$ 1.477,91</w:t>
                    </w:r>
                  </w:ins>
                </w:p>
              </w:tc>
            </w:tr>
            <w:tr w:rsidR="0016760B" w:rsidRPr="0016760B" w14:paraId="4791C9DD" w14:textId="77777777" w:rsidTr="0016760B">
              <w:trPr>
                <w:trHeight w:val="1785"/>
                <w:ins w:id="317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2A5955" w14:textId="77777777" w:rsidR="0016760B" w:rsidRPr="0016760B" w:rsidRDefault="0016760B" w:rsidP="0016760B">
                  <w:pPr>
                    <w:autoSpaceDE/>
                    <w:autoSpaceDN/>
                    <w:adjustRightInd/>
                    <w:jc w:val="center"/>
                    <w:rPr>
                      <w:ins w:id="31786" w:author="Philippe Hollanda - Oliveira Trust" w:date="2022-07-19T09:57:00Z"/>
                      <w:rFonts w:ascii="Arial" w:eastAsia="Times New Roman" w:hAnsi="Arial" w:cs="Arial"/>
                      <w:color w:val="000000"/>
                      <w:sz w:val="20"/>
                      <w:szCs w:val="20"/>
                      <w:lang w:eastAsia="pt-BR"/>
                    </w:rPr>
                  </w:pPr>
                  <w:ins w:id="31787"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4BB1D77D" w14:textId="77777777" w:rsidR="0016760B" w:rsidRPr="0016760B" w:rsidRDefault="0016760B" w:rsidP="0016760B">
                  <w:pPr>
                    <w:autoSpaceDE/>
                    <w:autoSpaceDN/>
                    <w:adjustRightInd/>
                    <w:jc w:val="center"/>
                    <w:rPr>
                      <w:ins w:id="31788" w:author="Philippe Hollanda - Oliveira Trust" w:date="2022-07-19T09:57:00Z"/>
                      <w:rFonts w:ascii="Arial" w:eastAsia="Times New Roman" w:hAnsi="Arial" w:cs="Arial"/>
                      <w:color w:val="000000"/>
                      <w:sz w:val="20"/>
                      <w:szCs w:val="20"/>
                      <w:lang w:eastAsia="pt-BR"/>
                    </w:rPr>
                  </w:pPr>
                  <w:ins w:id="31789" w:author="Philippe Hollanda - Oliveira Trust" w:date="2022-07-19T09:57:00Z">
                    <w:r w:rsidRPr="0016760B">
                      <w:rPr>
                        <w:rFonts w:ascii="Arial" w:eastAsia="Times New Roman" w:hAnsi="Arial" w:cs="Arial"/>
                        <w:color w:val="000000"/>
                        <w:sz w:val="20"/>
                        <w:szCs w:val="20"/>
                        <w:lang w:eastAsia="pt-BR"/>
                      </w:rPr>
                      <w:t>23/03/2022</w:t>
                    </w:r>
                  </w:ins>
                </w:p>
              </w:tc>
              <w:tc>
                <w:tcPr>
                  <w:tcW w:w="2324" w:type="dxa"/>
                  <w:tcBorders>
                    <w:top w:val="nil"/>
                    <w:left w:val="nil"/>
                    <w:bottom w:val="single" w:sz="4" w:space="0" w:color="auto"/>
                    <w:right w:val="single" w:sz="4" w:space="0" w:color="auto"/>
                  </w:tcBorders>
                  <w:shd w:val="clear" w:color="auto" w:fill="auto"/>
                  <w:vAlign w:val="center"/>
                  <w:hideMark/>
                </w:tcPr>
                <w:p w14:paraId="00A4A670" w14:textId="77777777" w:rsidR="0016760B" w:rsidRPr="0016760B" w:rsidRDefault="0016760B" w:rsidP="0016760B">
                  <w:pPr>
                    <w:autoSpaceDE/>
                    <w:autoSpaceDN/>
                    <w:adjustRightInd/>
                    <w:jc w:val="center"/>
                    <w:rPr>
                      <w:ins w:id="31790" w:author="Philippe Hollanda - Oliveira Trust" w:date="2022-07-19T09:57:00Z"/>
                      <w:rFonts w:ascii="Arial" w:eastAsia="Times New Roman" w:hAnsi="Arial" w:cs="Arial"/>
                      <w:color w:val="000000"/>
                      <w:sz w:val="20"/>
                      <w:szCs w:val="20"/>
                      <w:lang w:eastAsia="pt-BR"/>
                    </w:rPr>
                  </w:pPr>
                  <w:ins w:id="31791" w:author="Philippe Hollanda - Oliveira Trust" w:date="2022-07-19T09:57:00Z">
                    <w:r w:rsidRPr="0016760B">
                      <w:rPr>
                        <w:rFonts w:ascii="Arial" w:eastAsia="Times New Roman" w:hAnsi="Arial" w:cs="Arial"/>
                        <w:color w:val="000000"/>
                        <w:sz w:val="20"/>
                        <w:szCs w:val="20"/>
                        <w:lang w:eastAsia="pt-BR"/>
                      </w:rPr>
                      <w:t>R$ 3.915,60</w:t>
                    </w:r>
                  </w:ins>
                </w:p>
              </w:tc>
            </w:tr>
            <w:tr w:rsidR="0016760B" w:rsidRPr="0016760B" w14:paraId="4E832CC8" w14:textId="77777777" w:rsidTr="0016760B">
              <w:trPr>
                <w:trHeight w:val="1785"/>
                <w:ins w:id="317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F9FF73" w14:textId="77777777" w:rsidR="0016760B" w:rsidRPr="0016760B" w:rsidRDefault="0016760B" w:rsidP="0016760B">
                  <w:pPr>
                    <w:autoSpaceDE/>
                    <w:autoSpaceDN/>
                    <w:adjustRightInd/>
                    <w:jc w:val="center"/>
                    <w:rPr>
                      <w:ins w:id="31793" w:author="Philippe Hollanda - Oliveira Trust" w:date="2022-07-19T09:57:00Z"/>
                      <w:rFonts w:ascii="Arial" w:eastAsia="Times New Roman" w:hAnsi="Arial" w:cs="Arial"/>
                      <w:color w:val="000000"/>
                      <w:sz w:val="20"/>
                      <w:szCs w:val="20"/>
                      <w:lang w:eastAsia="pt-BR"/>
                    </w:rPr>
                  </w:pPr>
                  <w:ins w:id="31794" w:author="Philippe Hollanda - Oliveira Trust" w:date="2022-07-19T09:57:00Z">
                    <w:r w:rsidRPr="0016760B">
                      <w:rPr>
                        <w:rFonts w:ascii="Arial" w:eastAsia="Times New Roman" w:hAnsi="Arial" w:cs="Arial"/>
                        <w:color w:val="000000"/>
                        <w:sz w:val="20"/>
                        <w:szCs w:val="20"/>
                        <w:lang w:eastAsia="pt-BR"/>
                      </w:rPr>
                      <w:t>VIDRO</w:t>
                    </w:r>
                  </w:ins>
                </w:p>
              </w:tc>
              <w:tc>
                <w:tcPr>
                  <w:tcW w:w="2324" w:type="dxa"/>
                  <w:tcBorders>
                    <w:top w:val="nil"/>
                    <w:left w:val="nil"/>
                    <w:bottom w:val="single" w:sz="4" w:space="0" w:color="auto"/>
                    <w:right w:val="single" w:sz="4" w:space="0" w:color="auto"/>
                  </w:tcBorders>
                  <w:shd w:val="clear" w:color="auto" w:fill="auto"/>
                  <w:vAlign w:val="center"/>
                  <w:hideMark/>
                </w:tcPr>
                <w:p w14:paraId="17C9ADC1" w14:textId="77777777" w:rsidR="0016760B" w:rsidRPr="0016760B" w:rsidRDefault="0016760B" w:rsidP="0016760B">
                  <w:pPr>
                    <w:autoSpaceDE/>
                    <w:autoSpaceDN/>
                    <w:adjustRightInd/>
                    <w:jc w:val="center"/>
                    <w:rPr>
                      <w:ins w:id="31795" w:author="Philippe Hollanda - Oliveira Trust" w:date="2022-07-19T09:57:00Z"/>
                      <w:rFonts w:ascii="Arial" w:eastAsia="Times New Roman" w:hAnsi="Arial" w:cs="Arial"/>
                      <w:color w:val="000000"/>
                      <w:sz w:val="20"/>
                      <w:szCs w:val="20"/>
                      <w:lang w:eastAsia="pt-BR"/>
                    </w:rPr>
                  </w:pPr>
                  <w:ins w:id="31796" w:author="Philippe Hollanda - Oliveira Trust" w:date="2022-07-19T09:57:00Z">
                    <w:r w:rsidRPr="0016760B">
                      <w:rPr>
                        <w:rFonts w:ascii="Arial" w:eastAsia="Times New Roman" w:hAnsi="Arial" w:cs="Arial"/>
                        <w:color w:val="000000"/>
                        <w:sz w:val="20"/>
                        <w:szCs w:val="20"/>
                        <w:lang w:eastAsia="pt-BR"/>
                      </w:rPr>
                      <w:t>04/04/2022</w:t>
                    </w:r>
                  </w:ins>
                </w:p>
              </w:tc>
              <w:tc>
                <w:tcPr>
                  <w:tcW w:w="2324" w:type="dxa"/>
                  <w:tcBorders>
                    <w:top w:val="nil"/>
                    <w:left w:val="nil"/>
                    <w:bottom w:val="single" w:sz="4" w:space="0" w:color="auto"/>
                    <w:right w:val="single" w:sz="4" w:space="0" w:color="auto"/>
                  </w:tcBorders>
                  <w:shd w:val="clear" w:color="auto" w:fill="auto"/>
                  <w:vAlign w:val="center"/>
                  <w:hideMark/>
                </w:tcPr>
                <w:p w14:paraId="2F1B89D3" w14:textId="77777777" w:rsidR="0016760B" w:rsidRPr="0016760B" w:rsidRDefault="0016760B" w:rsidP="0016760B">
                  <w:pPr>
                    <w:autoSpaceDE/>
                    <w:autoSpaceDN/>
                    <w:adjustRightInd/>
                    <w:jc w:val="center"/>
                    <w:rPr>
                      <w:ins w:id="31797" w:author="Philippe Hollanda - Oliveira Trust" w:date="2022-07-19T09:57:00Z"/>
                      <w:rFonts w:ascii="Arial" w:eastAsia="Times New Roman" w:hAnsi="Arial" w:cs="Arial"/>
                      <w:color w:val="000000"/>
                      <w:sz w:val="20"/>
                      <w:szCs w:val="20"/>
                      <w:lang w:eastAsia="pt-BR"/>
                    </w:rPr>
                  </w:pPr>
                  <w:ins w:id="31798" w:author="Philippe Hollanda - Oliveira Trust" w:date="2022-07-19T09:57:00Z">
                    <w:r w:rsidRPr="0016760B">
                      <w:rPr>
                        <w:rFonts w:ascii="Arial" w:eastAsia="Times New Roman" w:hAnsi="Arial" w:cs="Arial"/>
                        <w:color w:val="000000"/>
                        <w:sz w:val="20"/>
                        <w:szCs w:val="20"/>
                        <w:lang w:eastAsia="pt-BR"/>
                      </w:rPr>
                      <w:t>R$ 3.918,29</w:t>
                    </w:r>
                  </w:ins>
                </w:p>
              </w:tc>
            </w:tr>
            <w:tr w:rsidR="0016760B" w:rsidRPr="0016760B" w14:paraId="7FDB9947" w14:textId="77777777" w:rsidTr="0016760B">
              <w:trPr>
                <w:trHeight w:val="1785"/>
                <w:ins w:id="317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59D94A" w14:textId="77777777" w:rsidR="0016760B" w:rsidRPr="0016760B" w:rsidRDefault="0016760B" w:rsidP="0016760B">
                  <w:pPr>
                    <w:autoSpaceDE/>
                    <w:autoSpaceDN/>
                    <w:adjustRightInd/>
                    <w:jc w:val="center"/>
                    <w:rPr>
                      <w:ins w:id="31800" w:author="Philippe Hollanda - Oliveira Trust" w:date="2022-07-19T09:57:00Z"/>
                      <w:rFonts w:ascii="Arial" w:eastAsia="Times New Roman" w:hAnsi="Arial" w:cs="Arial"/>
                      <w:color w:val="000000"/>
                      <w:sz w:val="20"/>
                      <w:szCs w:val="20"/>
                      <w:lang w:eastAsia="pt-BR"/>
                    </w:rPr>
                  </w:pPr>
                  <w:ins w:id="31801" w:author="Philippe Hollanda - Oliveira Trust" w:date="2022-07-19T09:57:00Z">
                    <w:r w:rsidRPr="0016760B">
                      <w:rPr>
                        <w:rFonts w:ascii="Arial" w:eastAsia="Times New Roman" w:hAnsi="Arial" w:cs="Arial"/>
                        <w:color w:val="000000"/>
                        <w:sz w:val="20"/>
                        <w:szCs w:val="20"/>
                        <w:lang w:eastAsia="pt-BR"/>
                      </w:rPr>
                      <w:t> </w:t>
                    </w:r>
                  </w:ins>
                </w:p>
              </w:tc>
              <w:tc>
                <w:tcPr>
                  <w:tcW w:w="2324" w:type="dxa"/>
                  <w:tcBorders>
                    <w:top w:val="nil"/>
                    <w:left w:val="nil"/>
                    <w:bottom w:val="single" w:sz="4" w:space="0" w:color="auto"/>
                    <w:right w:val="single" w:sz="4" w:space="0" w:color="auto"/>
                  </w:tcBorders>
                  <w:shd w:val="clear" w:color="auto" w:fill="auto"/>
                  <w:vAlign w:val="center"/>
                  <w:hideMark/>
                </w:tcPr>
                <w:p w14:paraId="26F19D30" w14:textId="77777777" w:rsidR="0016760B" w:rsidRPr="0016760B" w:rsidRDefault="0016760B" w:rsidP="0016760B">
                  <w:pPr>
                    <w:autoSpaceDE/>
                    <w:autoSpaceDN/>
                    <w:adjustRightInd/>
                    <w:jc w:val="center"/>
                    <w:rPr>
                      <w:ins w:id="31802" w:author="Philippe Hollanda - Oliveira Trust" w:date="2022-07-19T09:57:00Z"/>
                      <w:rFonts w:ascii="Arial" w:eastAsia="Times New Roman" w:hAnsi="Arial" w:cs="Arial"/>
                      <w:color w:val="000000"/>
                      <w:sz w:val="20"/>
                      <w:szCs w:val="20"/>
                      <w:lang w:eastAsia="pt-BR"/>
                    </w:rPr>
                  </w:pPr>
                  <w:ins w:id="31803" w:author="Philippe Hollanda - Oliveira Trust" w:date="2022-07-19T09:57:00Z">
                    <w:r w:rsidRPr="0016760B">
                      <w:rPr>
                        <w:rFonts w:ascii="Arial" w:eastAsia="Times New Roman" w:hAnsi="Arial" w:cs="Arial"/>
                        <w:color w:val="000000"/>
                        <w:sz w:val="20"/>
                        <w:szCs w:val="20"/>
                        <w:lang w:eastAsia="pt-BR"/>
                      </w:rPr>
                      <w:t>15/03/2022</w:t>
                    </w:r>
                  </w:ins>
                </w:p>
              </w:tc>
              <w:tc>
                <w:tcPr>
                  <w:tcW w:w="2324" w:type="dxa"/>
                  <w:tcBorders>
                    <w:top w:val="nil"/>
                    <w:left w:val="nil"/>
                    <w:bottom w:val="single" w:sz="4" w:space="0" w:color="auto"/>
                    <w:right w:val="single" w:sz="4" w:space="0" w:color="auto"/>
                  </w:tcBorders>
                  <w:shd w:val="clear" w:color="auto" w:fill="auto"/>
                  <w:vAlign w:val="center"/>
                  <w:hideMark/>
                </w:tcPr>
                <w:p w14:paraId="1E2801D9" w14:textId="77777777" w:rsidR="0016760B" w:rsidRPr="0016760B" w:rsidRDefault="0016760B" w:rsidP="0016760B">
                  <w:pPr>
                    <w:autoSpaceDE/>
                    <w:autoSpaceDN/>
                    <w:adjustRightInd/>
                    <w:jc w:val="center"/>
                    <w:rPr>
                      <w:ins w:id="31804" w:author="Philippe Hollanda - Oliveira Trust" w:date="2022-07-19T09:57:00Z"/>
                      <w:rFonts w:ascii="Arial" w:eastAsia="Times New Roman" w:hAnsi="Arial" w:cs="Arial"/>
                      <w:color w:val="000000"/>
                      <w:sz w:val="20"/>
                      <w:szCs w:val="20"/>
                      <w:lang w:eastAsia="pt-BR"/>
                    </w:rPr>
                  </w:pPr>
                  <w:ins w:id="31805" w:author="Philippe Hollanda - Oliveira Trust" w:date="2022-07-19T09:57:00Z">
                    <w:r w:rsidRPr="0016760B">
                      <w:rPr>
                        <w:rFonts w:ascii="Arial" w:eastAsia="Times New Roman" w:hAnsi="Arial" w:cs="Arial"/>
                        <w:color w:val="000000"/>
                        <w:sz w:val="20"/>
                        <w:szCs w:val="20"/>
                        <w:lang w:eastAsia="pt-BR"/>
                      </w:rPr>
                      <w:t>R$ 3.918,30</w:t>
                    </w:r>
                  </w:ins>
                </w:p>
              </w:tc>
            </w:tr>
            <w:tr w:rsidR="0016760B" w:rsidRPr="0016760B" w14:paraId="629EFDA4" w14:textId="77777777" w:rsidTr="0016760B">
              <w:trPr>
                <w:trHeight w:val="1785"/>
                <w:ins w:id="318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942285" w14:textId="77777777" w:rsidR="0016760B" w:rsidRPr="0016760B" w:rsidRDefault="0016760B" w:rsidP="0016760B">
                  <w:pPr>
                    <w:autoSpaceDE/>
                    <w:autoSpaceDN/>
                    <w:adjustRightInd/>
                    <w:jc w:val="center"/>
                    <w:rPr>
                      <w:ins w:id="31807" w:author="Philippe Hollanda - Oliveira Trust" w:date="2022-07-19T09:57:00Z"/>
                      <w:rFonts w:ascii="Arial" w:eastAsia="Times New Roman" w:hAnsi="Arial" w:cs="Arial"/>
                      <w:color w:val="000000"/>
                      <w:sz w:val="20"/>
                      <w:szCs w:val="20"/>
                      <w:lang w:eastAsia="pt-BR"/>
                    </w:rPr>
                  </w:pPr>
                  <w:ins w:id="31808" w:author="Philippe Hollanda - Oliveira Trust" w:date="2022-07-19T09:57:00Z">
                    <w:r w:rsidRPr="0016760B">
                      <w:rPr>
                        <w:rFonts w:ascii="Arial" w:eastAsia="Times New Roman" w:hAnsi="Arial" w:cs="Arial"/>
                        <w:color w:val="000000"/>
                        <w:sz w:val="20"/>
                        <w:szCs w:val="20"/>
                        <w:lang w:eastAsia="pt-BR"/>
                      </w:rPr>
                      <w:t>MATERIAL DE CONSTRUÇÃO</w:t>
                    </w:r>
                  </w:ins>
                </w:p>
              </w:tc>
              <w:tc>
                <w:tcPr>
                  <w:tcW w:w="2324" w:type="dxa"/>
                  <w:tcBorders>
                    <w:top w:val="nil"/>
                    <w:left w:val="nil"/>
                    <w:bottom w:val="single" w:sz="4" w:space="0" w:color="auto"/>
                    <w:right w:val="single" w:sz="4" w:space="0" w:color="auto"/>
                  </w:tcBorders>
                  <w:shd w:val="clear" w:color="auto" w:fill="auto"/>
                  <w:vAlign w:val="center"/>
                  <w:hideMark/>
                </w:tcPr>
                <w:p w14:paraId="1BFD072F" w14:textId="77777777" w:rsidR="0016760B" w:rsidRPr="0016760B" w:rsidRDefault="0016760B" w:rsidP="0016760B">
                  <w:pPr>
                    <w:autoSpaceDE/>
                    <w:autoSpaceDN/>
                    <w:adjustRightInd/>
                    <w:jc w:val="center"/>
                    <w:rPr>
                      <w:ins w:id="31809" w:author="Philippe Hollanda - Oliveira Trust" w:date="2022-07-19T09:57:00Z"/>
                      <w:rFonts w:ascii="Arial" w:eastAsia="Times New Roman" w:hAnsi="Arial" w:cs="Arial"/>
                      <w:color w:val="000000"/>
                      <w:sz w:val="20"/>
                      <w:szCs w:val="20"/>
                      <w:lang w:eastAsia="pt-BR"/>
                    </w:rPr>
                  </w:pPr>
                  <w:ins w:id="31810" w:author="Philippe Hollanda - Oliveira Trust" w:date="2022-07-19T09:57:00Z">
                    <w:r w:rsidRPr="0016760B">
                      <w:rPr>
                        <w:rFonts w:ascii="Arial" w:eastAsia="Times New Roman" w:hAnsi="Arial" w:cs="Arial"/>
                        <w:color w:val="000000"/>
                        <w:sz w:val="20"/>
                        <w:szCs w:val="20"/>
                        <w:lang w:eastAsia="pt-BR"/>
                      </w:rPr>
                      <w:t>31/03/2022</w:t>
                    </w:r>
                  </w:ins>
                </w:p>
              </w:tc>
              <w:tc>
                <w:tcPr>
                  <w:tcW w:w="2324" w:type="dxa"/>
                  <w:tcBorders>
                    <w:top w:val="nil"/>
                    <w:left w:val="nil"/>
                    <w:bottom w:val="single" w:sz="4" w:space="0" w:color="auto"/>
                    <w:right w:val="single" w:sz="4" w:space="0" w:color="auto"/>
                  </w:tcBorders>
                  <w:shd w:val="clear" w:color="auto" w:fill="auto"/>
                  <w:vAlign w:val="center"/>
                  <w:hideMark/>
                </w:tcPr>
                <w:p w14:paraId="550958C2" w14:textId="77777777" w:rsidR="0016760B" w:rsidRPr="0016760B" w:rsidRDefault="0016760B" w:rsidP="0016760B">
                  <w:pPr>
                    <w:autoSpaceDE/>
                    <w:autoSpaceDN/>
                    <w:adjustRightInd/>
                    <w:jc w:val="center"/>
                    <w:rPr>
                      <w:ins w:id="31811" w:author="Philippe Hollanda - Oliveira Trust" w:date="2022-07-19T09:57:00Z"/>
                      <w:rFonts w:ascii="Arial" w:eastAsia="Times New Roman" w:hAnsi="Arial" w:cs="Arial"/>
                      <w:color w:val="000000"/>
                      <w:sz w:val="20"/>
                      <w:szCs w:val="20"/>
                      <w:lang w:eastAsia="pt-BR"/>
                    </w:rPr>
                  </w:pPr>
                  <w:ins w:id="31812" w:author="Philippe Hollanda - Oliveira Trust" w:date="2022-07-19T09:57:00Z">
                    <w:r w:rsidRPr="0016760B">
                      <w:rPr>
                        <w:rFonts w:ascii="Arial" w:eastAsia="Times New Roman" w:hAnsi="Arial" w:cs="Arial"/>
                        <w:color w:val="000000"/>
                        <w:sz w:val="20"/>
                        <w:szCs w:val="20"/>
                        <w:lang w:eastAsia="pt-BR"/>
                      </w:rPr>
                      <w:t>R$ 9.702,00</w:t>
                    </w:r>
                  </w:ins>
                </w:p>
              </w:tc>
            </w:tr>
            <w:tr w:rsidR="0016760B" w:rsidRPr="0016760B" w14:paraId="1CE5A68D" w14:textId="77777777" w:rsidTr="0016760B">
              <w:trPr>
                <w:trHeight w:val="1785"/>
                <w:ins w:id="318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8755D64" w14:textId="77777777" w:rsidR="0016760B" w:rsidRPr="0016760B" w:rsidRDefault="0016760B" w:rsidP="0016760B">
                  <w:pPr>
                    <w:autoSpaceDE/>
                    <w:autoSpaceDN/>
                    <w:adjustRightInd/>
                    <w:jc w:val="center"/>
                    <w:rPr>
                      <w:ins w:id="31814" w:author="Philippe Hollanda - Oliveira Trust" w:date="2022-07-19T09:57:00Z"/>
                      <w:rFonts w:ascii="Arial" w:eastAsia="Times New Roman" w:hAnsi="Arial" w:cs="Arial"/>
                      <w:color w:val="000000"/>
                      <w:sz w:val="20"/>
                      <w:szCs w:val="20"/>
                      <w:lang w:eastAsia="pt-BR"/>
                    </w:rPr>
                  </w:pPr>
                  <w:ins w:id="31815" w:author="Philippe Hollanda - Oliveira Trust" w:date="2022-07-19T09:57:00Z">
                    <w:r w:rsidRPr="0016760B">
                      <w:rPr>
                        <w:rFonts w:ascii="Arial" w:eastAsia="Times New Roman" w:hAnsi="Arial" w:cs="Arial"/>
                        <w:color w:val="000000"/>
                        <w:sz w:val="20"/>
                        <w:szCs w:val="20"/>
                        <w:lang w:eastAsia="pt-BR"/>
                      </w:rPr>
                      <w:lastRenderedPageBreak/>
                      <w:t>SENSOR</w:t>
                    </w:r>
                  </w:ins>
                </w:p>
              </w:tc>
              <w:tc>
                <w:tcPr>
                  <w:tcW w:w="2324" w:type="dxa"/>
                  <w:tcBorders>
                    <w:top w:val="nil"/>
                    <w:left w:val="nil"/>
                    <w:bottom w:val="single" w:sz="4" w:space="0" w:color="auto"/>
                    <w:right w:val="single" w:sz="4" w:space="0" w:color="auto"/>
                  </w:tcBorders>
                  <w:shd w:val="clear" w:color="auto" w:fill="auto"/>
                  <w:vAlign w:val="center"/>
                  <w:hideMark/>
                </w:tcPr>
                <w:p w14:paraId="198C6C85" w14:textId="77777777" w:rsidR="0016760B" w:rsidRPr="0016760B" w:rsidRDefault="0016760B" w:rsidP="0016760B">
                  <w:pPr>
                    <w:autoSpaceDE/>
                    <w:autoSpaceDN/>
                    <w:adjustRightInd/>
                    <w:jc w:val="center"/>
                    <w:rPr>
                      <w:ins w:id="31816" w:author="Philippe Hollanda - Oliveira Trust" w:date="2022-07-19T09:57:00Z"/>
                      <w:rFonts w:ascii="Arial" w:eastAsia="Times New Roman" w:hAnsi="Arial" w:cs="Arial"/>
                      <w:color w:val="000000"/>
                      <w:sz w:val="20"/>
                      <w:szCs w:val="20"/>
                      <w:lang w:eastAsia="pt-BR"/>
                    </w:rPr>
                  </w:pPr>
                  <w:ins w:id="31817" w:author="Philippe Hollanda - Oliveira Trust" w:date="2022-07-19T09:57:00Z">
                    <w:r w:rsidRPr="0016760B">
                      <w:rPr>
                        <w:rFonts w:ascii="Arial" w:eastAsia="Times New Roman" w:hAnsi="Arial" w:cs="Arial"/>
                        <w:color w:val="000000"/>
                        <w:sz w:val="20"/>
                        <w:szCs w:val="20"/>
                        <w:lang w:eastAsia="pt-BR"/>
                      </w:rPr>
                      <w:t>22/03/2022</w:t>
                    </w:r>
                  </w:ins>
                </w:p>
              </w:tc>
              <w:tc>
                <w:tcPr>
                  <w:tcW w:w="2324" w:type="dxa"/>
                  <w:tcBorders>
                    <w:top w:val="nil"/>
                    <w:left w:val="nil"/>
                    <w:bottom w:val="single" w:sz="4" w:space="0" w:color="auto"/>
                    <w:right w:val="single" w:sz="4" w:space="0" w:color="auto"/>
                  </w:tcBorders>
                  <w:shd w:val="clear" w:color="auto" w:fill="auto"/>
                  <w:vAlign w:val="center"/>
                  <w:hideMark/>
                </w:tcPr>
                <w:p w14:paraId="3B2BDDB8" w14:textId="77777777" w:rsidR="0016760B" w:rsidRPr="0016760B" w:rsidRDefault="0016760B" w:rsidP="0016760B">
                  <w:pPr>
                    <w:autoSpaceDE/>
                    <w:autoSpaceDN/>
                    <w:adjustRightInd/>
                    <w:jc w:val="center"/>
                    <w:rPr>
                      <w:ins w:id="31818" w:author="Philippe Hollanda - Oliveira Trust" w:date="2022-07-19T09:57:00Z"/>
                      <w:rFonts w:ascii="Arial" w:eastAsia="Times New Roman" w:hAnsi="Arial" w:cs="Arial"/>
                      <w:color w:val="000000"/>
                      <w:sz w:val="20"/>
                      <w:szCs w:val="20"/>
                      <w:lang w:eastAsia="pt-BR"/>
                    </w:rPr>
                  </w:pPr>
                  <w:ins w:id="31819" w:author="Philippe Hollanda - Oliveira Trust" w:date="2022-07-19T09:57:00Z">
                    <w:r w:rsidRPr="0016760B">
                      <w:rPr>
                        <w:rFonts w:ascii="Arial" w:eastAsia="Times New Roman" w:hAnsi="Arial" w:cs="Arial"/>
                        <w:color w:val="000000"/>
                        <w:sz w:val="20"/>
                        <w:szCs w:val="20"/>
                        <w:lang w:eastAsia="pt-BR"/>
                      </w:rPr>
                      <w:t>R$ 2.742,13</w:t>
                    </w:r>
                  </w:ins>
                </w:p>
              </w:tc>
            </w:tr>
            <w:tr w:rsidR="0016760B" w:rsidRPr="0016760B" w14:paraId="5E6D1B08" w14:textId="77777777" w:rsidTr="0016760B">
              <w:trPr>
                <w:trHeight w:val="1785"/>
                <w:ins w:id="318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33265F" w14:textId="77777777" w:rsidR="0016760B" w:rsidRPr="0016760B" w:rsidRDefault="0016760B" w:rsidP="0016760B">
                  <w:pPr>
                    <w:autoSpaceDE/>
                    <w:autoSpaceDN/>
                    <w:adjustRightInd/>
                    <w:jc w:val="center"/>
                    <w:rPr>
                      <w:ins w:id="31821" w:author="Philippe Hollanda - Oliveira Trust" w:date="2022-07-19T09:57:00Z"/>
                      <w:rFonts w:ascii="Arial" w:eastAsia="Times New Roman" w:hAnsi="Arial" w:cs="Arial"/>
                      <w:color w:val="000000"/>
                      <w:sz w:val="20"/>
                      <w:szCs w:val="20"/>
                      <w:lang w:eastAsia="pt-BR"/>
                    </w:rPr>
                  </w:pPr>
                  <w:ins w:id="31822" w:author="Philippe Hollanda - Oliveira Trust" w:date="2022-07-19T09:57:00Z">
                    <w:r w:rsidRPr="0016760B">
                      <w:rPr>
                        <w:rFonts w:ascii="Arial" w:eastAsia="Times New Roman" w:hAnsi="Arial" w:cs="Arial"/>
                        <w:color w:val="000000"/>
                        <w:sz w:val="20"/>
                        <w:szCs w:val="20"/>
                        <w:lang w:eastAsia="pt-BR"/>
                      </w:rPr>
                      <w:t>DUTO</w:t>
                    </w:r>
                  </w:ins>
                </w:p>
              </w:tc>
              <w:tc>
                <w:tcPr>
                  <w:tcW w:w="2324" w:type="dxa"/>
                  <w:tcBorders>
                    <w:top w:val="nil"/>
                    <w:left w:val="nil"/>
                    <w:bottom w:val="single" w:sz="4" w:space="0" w:color="auto"/>
                    <w:right w:val="single" w:sz="4" w:space="0" w:color="auto"/>
                  </w:tcBorders>
                  <w:shd w:val="clear" w:color="auto" w:fill="auto"/>
                  <w:vAlign w:val="center"/>
                  <w:hideMark/>
                </w:tcPr>
                <w:p w14:paraId="1253D85E" w14:textId="77777777" w:rsidR="0016760B" w:rsidRPr="0016760B" w:rsidRDefault="0016760B" w:rsidP="0016760B">
                  <w:pPr>
                    <w:autoSpaceDE/>
                    <w:autoSpaceDN/>
                    <w:adjustRightInd/>
                    <w:jc w:val="center"/>
                    <w:rPr>
                      <w:ins w:id="31823" w:author="Philippe Hollanda - Oliveira Trust" w:date="2022-07-19T09:57:00Z"/>
                      <w:rFonts w:ascii="Arial" w:eastAsia="Times New Roman" w:hAnsi="Arial" w:cs="Arial"/>
                      <w:color w:val="000000"/>
                      <w:sz w:val="20"/>
                      <w:szCs w:val="20"/>
                      <w:lang w:eastAsia="pt-BR"/>
                    </w:rPr>
                  </w:pPr>
                  <w:ins w:id="31824"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tcBorders>
                    <w:top w:val="nil"/>
                    <w:left w:val="nil"/>
                    <w:bottom w:val="single" w:sz="4" w:space="0" w:color="auto"/>
                    <w:right w:val="single" w:sz="4" w:space="0" w:color="auto"/>
                  </w:tcBorders>
                  <w:shd w:val="clear" w:color="auto" w:fill="auto"/>
                  <w:vAlign w:val="center"/>
                  <w:hideMark/>
                </w:tcPr>
                <w:p w14:paraId="35A0370F" w14:textId="77777777" w:rsidR="0016760B" w:rsidRPr="0016760B" w:rsidRDefault="0016760B" w:rsidP="0016760B">
                  <w:pPr>
                    <w:autoSpaceDE/>
                    <w:autoSpaceDN/>
                    <w:adjustRightInd/>
                    <w:jc w:val="center"/>
                    <w:rPr>
                      <w:ins w:id="31825" w:author="Philippe Hollanda - Oliveira Trust" w:date="2022-07-19T09:57:00Z"/>
                      <w:rFonts w:ascii="Arial" w:eastAsia="Times New Roman" w:hAnsi="Arial" w:cs="Arial"/>
                      <w:color w:val="000000"/>
                      <w:sz w:val="20"/>
                      <w:szCs w:val="20"/>
                      <w:lang w:eastAsia="pt-BR"/>
                    </w:rPr>
                  </w:pPr>
                  <w:ins w:id="31826" w:author="Philippe Hollanda - Oliveira Trust" w:date="2022-07-19T09:57:00Z">
                    <w:r w:rsidRPr="0016760B">
                      <w:rPr>
                        <w:rFonts w:ascii="Arial" w:eastAsia="Times New Roman" w:hAnsi="Arial" w:cs="Arial"/>
                        <w:color w:val="000000"/>
                        <w:sz w:val="20"/>
                        <w:szCs w:val="20"/>
                        <w:lang w:eastAsia="pt-BR"/>
                      </w:rPr>
                      <w:t>R$ 29.451,00</w:t>
                    </w:r>
                  </w:ins>
                </w:p>
              </w:tc>
            </w:tr>
            <w:tr w:rsidR="0016760B" w:rsidRPr="0016760B" w14:paraId="0D575C53" w14:textId="77777777" w:rsidTr="0016760B">
              <w:trPr>
                <w:trHeight w:val="1785"/>
                <w:ins w:id="318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B2E0EB" w14:textId="77777777" w:rsidR="0016760B" w:rsidRPr="0016760B" w:rsidRDefault="0016760B" w:rsidP="0016760B">
                  <w:pPr>
                    <w:autoSpaceDE/>
                    <w:autoSpaceDN/>
                    <w:adjustRightInd/>
                    <w:jc w:val="center"/>
                    <w:rPr>
                      <w:ins w:id="31828" w:author="Philippe Hollanda - Oliveira Trust" w:date="2022-07-19T09:57:00Z"/>
                      <w:rFonts w:ascii="Arial" w:eastAsia="Times New Roman" w:hAnsi="Arial" w:cs="Arial"/>
                      <w:color w:val="000000"/>
                      <w:sz w:val="20"/>
                      <w:szCs w:val="20"/>
                      <w:lang w:eastAsia="pt-BR"/>
                    </w:rPr>
                  </w:pPr>
                  <w:ins w:id="31829" w:author="Philippe Hollanda - Oliveira Trust" w:date="2022-07-19T09:57:00Z">
                    <w:r w:rsidRPr="0016760B">
                      <w:rPr>
                        <w:rFonts w:ascii="Arial" w:eastAsia="Times New Roman" w:hAnsi="Arial" w:cs="Arial"/>
                        <w:color w:val="000000"/>
                        <w:sz w:val="20"/>
                        <w:szCs w:val="20"/>
                        <w:lang w:eastAsia="pt-BR"/>
                      </w:rPr>
                      <w:t>OLHO DE GATO</w:t>
                    </w:r>
                  </w:ins>
                </w:p>
              </w:tc>
              <w:tc>
                <w:tcPr>
                  <w:tcW w:w="2324" w:type="dxa"/>
                  <w:tcBorders>
                    <w:top w:val="nil"/>
                    <w:left w:val="nil"/>
                    <w:bottom w:val="single" w:sz="4" w:space="0" w:color="auto"/>
                    <w:right w:val="single" w:sz="4" w:space="0" w:color="auto"/>
                  </w:tcBorders>
                  <w:shd w:val="clear" w:color="auto" w:fill="auto"/>
                  <w:vAlign w:val="center"/>
                  <w:hideMark/>
                </w:tcPr>
                <w:p w14:paraId="5B6B5722" w14:textId="77777777" w:rsidR="0016760B" w:rsidRPr="0016760B" w:rsidRDefault="0016760B" w:rsidP="0016760B">
                  <w:pPr>
                    <w:autoSpaceDE/>
                    <w:autoSpaceDN/>
                    <w:adjustRightInd/>
                    <w:jc w:val="center"/>
                    <w:rPr>
                      <w:ins w:id="31830" w:author="Philippe Hollanda - Oliveira Trust" w:date="2022-07-19T09:57:00Z"/>
                      <w:rFonts w:ascii="Arial" w:eastAsia="Times New Roman" w:hAnsi="Arial" w:cs="Arial"/>
                      <w:color w:val="000000"/>
                      <w:sz w:val="20"/>
                      <w:szCs w:val="20"/>
                      <w:lang w:eastAsia="pt-BR"/>
                    </w:rPr>
                  </w:pPr>
                  <w:ins w:id="31831" w:author="Philippe Hollanda - Oliveira Trust" w:date="2022-07-19T09:57:00Z">
                    <w:r w:rsidRPr="0016760B">
                      <w:rPr>
                        <w:rFonts w:ascii="Arial" w:eastAsia="Times New Roman" w:hAnsi="Arial" w:cs="Arial"/>
                        <w:color w:val="000000"/>
                        <w:sz w:val="20"/>
                        <w:szCs w:val="20"/>
                        <w:lang w:eastAsia="pt-BR"/>
                      </w:rPr>
                      <w:t>25/03/2022</w:t>
                    </w:r>
                  </w:ins>
                </w:p>
              </w:tc>
              <w:tc>
                <w:tcPr>
                  <w:tcW w:w="2324" w:type="dxa"/>
                  <w:tcBorders>
                    <w:top w:val="nil"/>
                    <w:left w:val="nil"/>
                    <w:bottom w:val="single" w:sz="4" w:space="0" w:color="auto"/>
                    <w:right w:val="single" w:sz="4" w:space="0" w:color="auto"/>
                  </w:tcBorders>
                  <w:shd w:val="clear" w:color="auto" w:fill="auto"/>
                  <w:vAlign w:val="center"/>
                  <w:hideMark/>
                </w:tcPr>
                <w:p w14:paraId="3FFAA34B" w14:textId="77777777" w:rsidR="0016760B" w:rsidRPr="0016760B" w:rsidRDefault="0016760B" w:rsidP="0016760B">
                  <w:pPr>
                    <w:autoSpaceDE/>
                    <w:autoSpaceDN/>
                    <w:adjustRightInd/>
                    <w:jc w:val="center"/>
                    <w:rPr>
                      <w:ins w:id="31832" w:author="Philippe Hollanda - Oliveira Trust" w:date="2022-07-19T09:57:00Z"/>
                      <w:rFonts w:ascii="Arial" w:eastAsia="Times New Roman" w:hAnsi="Arial" w:cs="Arial"/>
                      <w:color w:val="000000"/>
                      <w:sz w:val="20"/>
                      <w:szCs w:val="20"/>
                      <w:lang w:eastAsia="pt-BR"/>
                    </w:rPr>
                  </w:pPr>
                  <w:ins w:id="31833" w:author="Philippe Hollanda - Oliveira Trust" w:date="2022-07-19T09:57:00Z">
                    <w:r w:rsidRPr="0016760B">
                      <w:rPr>
                        <w:rFonts w:ascii="Arial" w:eastAsia="Times New Roman" w:hAnsi="Arial" w:cs="Arial"/>
                        <w:color w:val="000000"/>
                        <w:sz w:val="20"/>
                        <w:szCs w:val="20"/>
                        <w:lang w:eastAsia="pt-BR"/>
                      </w:rPr>
                      <w:t>R$ 2.883,00</w:t>
                    </w:r>
                  </w:ins>
                </w:p>
              </w:tc>
            </w:tr>
            <w:tr w:rsidR="0016760B" w:rsidRPr="0016760B" w14:paraId="6E28A0A3" w14:textId="77777777" w:rsidTr="0016760B">
              <w:trPr>
                <w:trHeight w:val="1785"/>
                <w:ins w:id="318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7D9B17" w14:textId="77777777" w:rsidR="0016760B" w:rsidRPr="0016760B" w:rsidRDefault="0016760B" w:rsidP="0016760B">
                  <w:pPr>
                    <w:autoSpaceDE/>
                    <w:autoSpaceDN/>
                    <w:adjustRightInd/>
                    <w:jc w:val="center"/>
                    <w:rPr>
                      <w:ins w:id="31835" w:author="Philippe Hollanda - Oliveira Trust" w:date="2022-07-19T09:57:00Z"/>
                      <w:rFonts w:ascii="Arial" w:eastAsia="Times New Roman" w:hAnsi="Arial" w:cs="Arial"/>
                      <w:color w:val="000000"/>
                      <w:sz w:val="20"/>
                      <w:szCs w:val="20"/>
                      <w:lang w:eastAsia="pt-BR"/>
                    </w:rPr>
                  </w:pPr>
                  <w:ins w:id="31836" w:author="Philippe Hollanda - Oliveira Trust" w:date="2022-07-19T09:57:00Z">
                    <w:r w:rsidRPr="0016760B">
                      <w:rPr>
                        <w:rFonts w:ascii="Arial" w:eastAsia="Times New Roman" w:hAnsi="Arial" w:cs="Arial"/>
                        <w:color w:val="000000"/>
                        <w:sz w:val="20"/>
                        <w:szCs w:val="20"/>
                        <w:lang w:eastAsia="pt-BR"/>
                      </w:rPr>
                      <w:t>PORTEIRO ELETRONICO</w:t>
                    </w:r>
                  </w:ins>
                </w:p>
              </w:tc>
              <w:tc>
                <w:tcPr>
                  <w:tcW w:w="2324" w:type="dxa"/>
                  <w:tcBorders>
                    <w:top w:val="nil"/>
                    <w:left w:val="nil"/>
                    <w:bottom w:val="single" w:sz="4" w:space="0" w:color="auto"/>
                    <w:right w:val="single" w:sz="4" w:space="0" w:color="auto"/>
                  </w:tcBorders>
                  <w:shd w:val="clear" w:color="auto" w:fill="auto"/>
                  <w:vAlign w:val="center"/>
                  <w:hideMark/>
                </w:tcPr>
                <w:p w14:paraId="4CB3B15F" w14:textId="77777777" w:rsidR="0016760B" w:rsidRPr="0016760B" w:rsidRDefault="0016760B" w:rsidP="0016760B">
                  <w:pPr>
                    <w:autoSpaceDE/>
                    <w:autoSpaceDN/>
                    <w:adjustRightInd/>
                    <w:jc w:val="center"/>
                    <w:rPr>
                      <w:ins w:id="31837" w:author="Philippe Hollanda - Oliveira Trust" w:date="2022-07-19T09:57:00Z"/>
                      <w:rFonts w:ascii="Arial" w:eastAsia="Times New Roman" w:hAnsi="Arial" w:cs="Arial"/>
                      <w:color w:val="000000"/>
                      <w:sz w:val="20"/>
                      <w:szCs w:val="20"/>
                      <w:lang w:eastAsia="pt-BR"/>
                    </w:rPr>
                  </w:pPr>
                  <w:ins w:id="31838" w:author="Philippe Hollanda - Oliveira Trust" w:date="2022-07-19T09:57:00Z">
                    <w:r w:rsidRPr="0016760B">
                      <w:rPr>
                        <w:rFonts w:ascii="Arial" w:eastAsia="Times New Roman" w:hAnsi="Arial" w:cs="Arial"/>
                        <w:color w:val="000000"/>
                        <w:sz w:val="20"/>
                        <w:szCs w:val="20"/>
                        <w:lang w:eastAsia="pt-BR"/>
                      </w:rPr>
                      <w:t>07/04/2022</w:t>
                    </w:r>
                  </w:ins>
                </w:p>
              </w:tc>
              <w:tc>
                <w:tcPr>
                  <w:tcW w:w="2324" w:type="dxa"/>
                  <w:tcBorders>
                    <w:top w:val="nil"/>
                    <w:left w:val="nil"/>
                    <w:bottom w:val="single" w:sz="4" w:space="0" w:color="auto"/>
                    <w:right w:val="single" w:sz="4" w:space="0" w:color="auto"/>
                  </w:tcBorders>
                  <w:shd w:val="clear" w:color="auto" w:fill="auto"/>
                  <w:vAlign w:val="center"/>
                  <w:hideMark/>
                </w:tcPr>
                <w:p w14:paraId="24A878A2" w14:textId="77777777" w:rsidR="0016760B" w:rsidRPr="0016760B" w:rsidRDefault="0016760B" w:rsidP="0016760B">
                  <w:pPr>
                    <w:autoSpaceDE/>
                    <w:autoSpaceDN/>
                    <w:adjustRightInd/>
                    <w:jc w:val="center"/>
                    <w:rPr>
                      <w:ins w:id="31839" w:author="Philippe Hollanda - Oliveira Trust" w:date="2022-07-19T09:57:00Z"/>
                      <w:rFonts w:ascii="Arial" w:eastAsia="Times New Roman" w:hAnsi="Arial" w:cs="Arial"/>
                      <w:color w:val="000000"/>
                      <w:sz w:val="20"/>
                      <w:szCs w:val="20"/>
                      <w:lang w:eastAsia="pt-BR"/>
                    </w:rPr>
                  </w:pPr>
                  <w:ins w:id="31840" w:author="Philippe Hollanda - Oliveira Trust" w:date="2022-07-19T09:57:00Z">
                    <w:r w:rsidRPr="0016760B">
                      <w:rPr>
                        <w:rFonts w:ascii="Arial" w:eastAsia="Times New Roman" w:hAnsi="Arial" w:cs="Arial"/>
                        <w:color w:val="000000"/>
                        <w:sz w:val="20"/>
                        <w:szCs w:val="20"/>
                        <w:lang w:eastAsia="pt-BR"/>
                      </w:rPr>
                      <w:t>R$ 229,90</w:t>
                    </w:r>
                  </w:ins>
                </w:p>
              </w:tc>
            </w:tr>
            <w:tr w:rsidR="0016760B" w:rsidRPr="0016760B" w14:paraId="171AAAA6" w14:textId="77777777" w:rsidTr="0016760B">
              <w:trPr>
                <w:trHeight w:val="1785"/>
                <w:ins w:id="318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A7797D" w14:textId="77777777" w:rsidR="0016760B" w:rsidRPr="0016760B" w:rsidRDefault="0016760B" w:rsidP="0016760B">
                  <w:pPr>
                    <w:autoSpaceDE/>
                    <w:autoSpaceDN/>
                    <w:adjustRightInd/>
                    <w:jc w:val="center"/>
                    <w:rPr>
                      <w:ins w:id="31842" w:author="Philippe Hollanda - Oliveira Trust" w:date="2022-07-19T09:57:00Z"/>
                      <w:rFonts w:ascii="Arial" w:eastAsia="Times New Roman" w:hAnsi="Arial" w:cs="Arial"/>
                      <w:color w:val="000000"/>
                      <w:sz w:val="20"/>
                      <w:szCs w:val="20"/>
                      <w:lang w:eastAsia="pt-BR"/>
                    </w:rPr>
                  </w:pPr>
                  <w:ins w:id="31843"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vAlign w:val="center"/>
                  <w:hideMark/>
                </w:tcPr>
                <w:p w14:paraId="5EEC7604" w14:textId="77777777" w:rsidR="0016760B" w:rsidRPr="0016760B" w:rsidRDefault="0016760B" w:rsidP="0016760B">
                  <w:pPr>
                    <w:autoSpaceDE/>
                    <w:autoSpaceDN/>
                    <w:adjustRightInd/>
                    <w:jc w:val="center"/>
                    <w:rPr>
                      <w:ins w:id="31844" w:author="Philippe Hollanda - Oliveira Trust" w:date="2022-07-19T09:57:00Z"/>
                      <w:rFonts w:ascii="Arial" w:eastAsia="Times New Roman" w:hAnsi="Arial" w:cs="Arial"/>
                      <w:color w:val="000000"/>
                      <w:sz w:val="20"/>
                      <w:szCs w:val="20"/>
                      <w:lang w:eastAsia="pt-BR"/>
                    </w:rPr>
                  </w:pPr>
                  <w:ins w:id="31845" w:author="Philippe Hollanda - Oliveira Trust" w:date="2022-07-19T09:57:00Z">
                    <w:r w:rsidRPr="0016760B">
                      <w:rPr>
                        <w:rFonts w:ascii="Arial" w:eastAsia="Times New Roman" w:hAnsi="Arial" w:cs="Arial"/>
                        <w:color w:val="000000"/>
                        <w:sz w:val="20"/>
                        <w:szCs w:val="20"/>
                        <w:lang w:eastAsia="pt-BR"/>
                      </w:rPr>
                      <w:t>07/04/2022</w:t>
                    </w:r>
                  </w:ins>
                </w:p>
              </w:tc>
              <w:tc>
                <w:tcPr>
                  <w:tcW w:w="2324" w:type="dxa"/>
                  <w:tcBorders>
                    <w:top w:val="nil"/>
                    <w:left w:val="nil"/>
                    <w:bottom w:val="single" w:sz="4" w:space="0" w:color="auto"/>
                    <w:right w:val="single" w:sz="4" w:space="0" w:color="auto"/>
                  </w:tcBorders>
                  <w:shd w:val="clear" w:color="auto" w:fill="auto"/>
                  <w:vAlign w:val="center"/>
                  <w:hideMark/>
                </w:tcPr>
                <w:p w14:paraId="30786DD7" w14:textId="77777777" w:rsidR="0016760B" w:rsidRPr="0016760B" w:rsidRDefault="0016760B" w:rsidP="0016760B">
                  <w:pPr>
                    <w:autoSpaceDE/>
                    <w:autoSpaceDN/>
                    <w:adjustRightInd/>
                    <w:jc w:val="center"/>
                    <w:rPr>
                      <w:ins w:id="31846" w:author="Philippe Hollanda - Oliveira Trust" w:date="2022-07-19T09:57:00Z"/>
                      <w:rFonts w:ascii="Arial" w:eastAsia="Times New Roman" w:hAnsi="Arial" w:cs="Arial"/>
                      <w:color w:val="000000"/>
                      <w:sz w:val="20"/>
                      <w:szCs w:val="20"/>
                      <w:lang w:eastAsia="pt-BR"/>
                    </w:rPr>
                  </w:pPr>
                  <w:ins w:id="31847" w:author="Philippe Hollanda - Oliveira Trust" w:date="2022-07-19T09:57:00Z">
                    <w:r w:rsidRPr="0016760B">
                      <w:rPr>
                        <w:rFonts w:ascii="Arial" w:eastAsia="Times New Roman" w:hAnsi="Arial" w:cs="Arial"/>
                        <w:color w:val="000000"/>
                        <w:sz w:val="20"/>
                        <w:szCs w:val="20"/>
                        <w:lang w:eastAsia="pt-BR"/>
                      </w:rPr>
                      <w:t>R$ 1.348,35</w:t>
                    </w:r>
                  </w:ins>
                </w:p>
              </w:tc>
            </w:tr>
            <w:tr w:rsidR="0016760B" w:rsidRPr="0016760B" w14:paraId="24A0BEAA" w14:textId="77777777" w:rsidTr="0016760B">
              <w:trPr>
                <w:trHeight w:val="1785"/>
                <w:ins w:id="318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11581A" w14:textId="77777777" w:rsidR="0016760B" w:rsidRPr="0016760B" w:rsidRDefault="0016760B" w:rsidP="0016760B">
                  <w:pPr>
                    <w:autoSpaceDE/>
                    <w:autoSpaceDN/>
                    <w:adjustRightInd/>
                    <w:jc w:val="center"/>
                    <w:rPr>
                      <w:ins w:id="31849" w:author="Philippe Hollanda - Oliveira Trust" w:date="2022-07-19T09:57:00Z"/>
                      <w:rFonts w:ascii="Arial" w:eastAsia="Times New Roman" w:hAnsi="Arial" w:cs="Arial"/>
                      <w:color w:val="000000"/>
                      <w:sz w:val="20"/>
                      <w:szCs w:val="20"/>
                      <w:lang w:eastAsia="pt-BR"/>
                    </w:rPr>
                  </w:pPr>
                  <w:ins w:id="31850" w:author="Philippe Hollanda - Oliveira Trust" w:date="2022-07-19T09:57:00Z">
                    <w:r w:rsidRPr="0016760B">
                      <w:rPr>
                        <w:rFonts w:ascii="Arial" w:eastAsia="Times New Roman" w:hAnsi="Arial" w:cs="Arial"/>
                        <w:color w:val="000000"/>
                        <w:sz w:val="20"/>
                        <w:szCs w:val="20"/>
                        <w:lang w:eastAsia="pt-BR"/>
                      </w:rPr>
                      <w:lastRenderedPageBreak/>
                      <w:t>MATERIAL ELÉTRICO</w:t>
                    </w:r>
                  </w:ins>
                </w:p>
              </w:tc>
              <w:tc>
                <w:tcPr>
                  <w:tcW w:w="2324" w:type="dxa"/>
                  <w:tcBorders>
                    <w:top w:val="nil"/>
                    <w:left w:val="nil"/>
                    <w:bottom w:val="single" w:sz="4" w:space="0" w:color="auto"/>
                    <w:right w:val="single" w:sz="4" w:space="0" w:color="auto"/>
                  </w:tcBorders>
                  <w:shd w:val="clear" w:color="auto" w:fill="auto"/>
                  <w:vAlign w:val="center"/>
                  <w:hideMark/>
                </w:tcPr>
                <w:p w14:paraId="356DC752" w14:textId="77777777" w:rsidR="0016760B" w:rsidRPr="0016760B" w:rsidRDefault="0016760B" w:rsidP="0016760B">
                  <w:pPr>
                    <w:autoSpaceDE/>
                    <w:autoSpaceDN/>
                    <w:adjustRightInd/>
                    <w:jc w:val="center"/>
                    <w:rPr>
                      <w:ins w:id="31851" w:author="Philippe Hollanda - Oliveira Trust" w:date="2022-07-19T09:57:00Z"/>
                      <w:rFonts w:ascii="Arial" w:eastAsia="Times New Roman" w:hAnsi="Arial" w:cs="Arial"/>
                      <w:color w:val="000000"/>
                      <w:sz w:val="20"/>
                      <w:szCs w:val="20"/>
                      <w:lang w:eastAsia="pt-BR"/>
                    </w:rPr>
                  </w:pPr>
                  <w:ins w:id="31852" w:author="Philippe Hollanda - Oliveira Trust" w:date="2022-07-19T09:57:00Z">
                    <w:r w:rsidRPr="0016760B">
                      <w:rPr>
                        <w:rFonts w:ascii="Arial" w:eastAsia="Times New Roman" w:hAnsi="Arial" w:cs="Arial"/>
                        <w:color w:val="000000"/>
                        <w:sz w:val="20"/>
                        <w:szCs w:val="20"/>
                        <w:lang w:eastAsia="pt-BR"/>
                      </w:rPr>
                      <w:t>07/04/2022</w:t>
                    </w:r>
                  </w:ins>
                </w:p>
              </w:tc>
              <w:tc>
                <w:tcPr>
                  <w:tcW w:w="2324" w:type="dxa"/>
                  <w:tcBorders>
                    <w:top w:val="nil"/>
                    <w:left w:val="nil"/>
                    <w:bottom w:val="single" w:sz="4" w:space="0" w:color="auto"/>
                    <w:right w:val="single" w:sz="4" w:space="0" w:color="auto"/>
                  </w:tcBorders>
                  <w:shd w:val="clear" w:color="auto" w:fill="auto"/>
                  <w:vAlign w:val="center"/>
                  <w:hideMark/>
                </w:tcPr>
                <w:p w14:paraId="4F846197" w14:textId="77777777" w:rsidR="0016760B" w:rsidRPr="0016760B" w:rsidRDefault="0016760B" w:rsidP="0016760B">
                  <w:pPr>
                    <w:autoSpaceDE/>
                    <w:autoSpaceDN/>
                    <w:adjustRightInd/>
                    <w:jc w:val="center"/>
                    <w:rPr>
                      <w:ins w:id="31853" w:author="Philippe Hollanda - Oliveira Trust" w:date="2022-07-19T09:57:00Z"/>
                      <w:rFonts w:ascii="Arial" w:eastAsia="Times New Roman" w:hAnsi="Arial" w:cs="Arial"/>
                      <w:color w:val="000000"/>
                      <w:sz w:val="20"/>
                      <w:szCs w:val="20"/>
                      <w:lang w:eastAsia="pt-BR"/>
                    </w:rPr>
                  </w:pPr>
                  <w:ins w:id="31854" w:author="Philippe Hollanda - Oliveira Trust" w:date="2022-07-19T09:57:00Z">
                    <w:r w:rsidRPr="0016760B">
                      <w:rPr>
                        <w:rFonts w:ascii="Arial" w:eastAsia="Times New Roman" w:hAnsi="Arial" w:cs="Arial"/>
                        <w:color w:val="000000"/>
                        <w:sz w:val="20"/>
                        <w:szCs w:val="20"/>
                        <w:lang w:eastAsia="pt-BR"/>
                      </w:rPr>
                      <w:t>R$ 13.239,87</w:t>
                    </w:r>
                  </w:ins>
                </w:p>
              </w:tc>
            </w:tr>
            <w:tr w:rsidR="0016760B" w:rsidRPr="0016760B" w14:paraId="19212256" w14:textId="77777777" w:rsidTr="0016760B">
              <w:trPr>
                <w:trHeight w:val="1785"/>
                <w:ins w:id="318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BF4D4F" w14:textId="77777777" w:rsidR="0016760B" w:rsidRPr="0016760B" w:rsidRDefault="0016760B" w:rsidP="0016760B">
                  <w:pPr>
                    <w:autoSpaceDE/>
                    <w:autoSpaceDN/>
                    <w:adjustRightInd/>
                    <w:jc w:val="center"/>
                    <w:rPr>
                      <w:ins w:id="31856" w:author="Philippe Hollanda - Oliveira Trust" w:date="2022-07-19T09:57:00Z"/>
                      <w:rFonts w:ascii="Arial" w:eastAsia="Times New Roman" w:hAnsi="Arial" w:cs="Arial"/>
                      <w:color w:val="000000"/>
                      <w:sz w:val="20"/>
                      <w:szCs w:val="20"/>
                      <w:lang w:eastAsia="pt-BR"/>
                    </w:rPr>
                  </w:pPr>
                  <w:ins w:id="31857" w:author="Philippe Hollanda - Oliveira Trust" w:date="2022-07-19T09:57:00Z">
                    <w:r w:rsidRPr="0016760B">
                      <w:rPr>
                        <w:rFonts w:ascii="Arial" w:eastAsia="Times New Roman" w:hAnsi="Arial" w:cs="Arial"/>
                        <w:color w:val="000000"/>
                        <w:sz w:val="20"/>
                        <w:szCs w:val="20"/>
                        <w:lang w:eastAsia="pt-BR"/>
                      </w:rPr>
                      <w:t xml:space="preserve">PLACA E EXTINTOR </w:t>
                    </w:r>
                  </w:ins>
                </w:p>
              </w:tc>
              <w:tc>
                <w:tcPr>
                  <w:tcW w:w="2324" w:type="dxa"/>
                  <w:tcBorders>
                    <w:top w:val="nil"/>
                    <w:left w:val="nil"/>
                    <w:bottom w:val="single" w:sz="4" w:space="0" w:color="auto"/>
                    <w:right w:val="single" w:sz="4" w:space="0" w:color="auto"/>
                  </w:tcBorders>
                  <w:shd w:val="clear" w:color="auto" w:fill="auto"/>
                  <w:vAlign w:val="center"/>
                  <w:hideMark/>
                </w:tcPr>
                <w:p w14:paraId="5705A976" w14:textId="77777777" w:rsidR="0016760B" w:rsidRPr="0016760B" w:rsidRDefault="0016760B" w:rsidP="0016760B">
                  <w:pPr>
                    <w:autoSpaceDE/>
                    <w:autoSpaceDN/>
                    <w:adjustRightInd/>
                    <w:jc w:val="center"/>
                    <w:rPr>
                      <w:ins w:id="31858" w:author="Philippe Hollanda - Oliveira Trust" w:date="2022-07-19T09:57:00Z"/>
                      <w:rFonts w:ascii="Arial" w:eastAsia="Times New Roman" w:hAnsi="Arial" w:cs="Arial"/>
                      <w:color w:val="000000"/>
                      <w:sz w:val="20"/>
                      <w:szCs w:val="20"/>
                      <w:lang w:eastAsia="pt-BR"/>
                    </w:rPr>
                  </w:pPr>
                  <w:ins w:id="31859" w:author="Philippe Hollanda - Oliveira Trust" w:date="2022-07-19T09:57:00Z">
                    <w:r w:rsidRPr="0016760B">
                      <w:rPr>
                        <w:rFonts w:ascii="Arial" w:eastAsia="Times New Roman" w:hAnsi="Arial" w:cs="Arial"/>
                        <w:color w:val="000000"/>
                        <w:sz w:val="20"/>
                        <w:szCs w:val="20"/>
                        <w:lang w:eastAsia="pt-BR"/>
                      </w:rPr>
                      <w:t>07/04/2022</w:t>
                    </w:r>
                  </w:ins>
                </w:p>
              </w:tc>
              <w:tc>
                <w:tcPr>
                  <w:tcW w:w="2324" w:type="dxa"/>
                  <w:tcBorders>
                    <w:top w:val="nil"/>
                    <w:left w:val="nil"/>
                    <w:bottom w:val="single" w:sz="4" w:space="0" w:color="auto"/>
                    <w:right w:val="single" w:sz="4" w:space="0" w:color="auto"/>
                  </w:tcBorders>
                  <w:shd w:val="clear" w:color="auto" w:fill="auto"/>
                  <w:vAlign w:val="center"/>
                  <w:hideMark/>
                </w:tcPr>
                <w:p w14:paraId="0F4304F0" w14:textId="77777777" w:rsidR="0016760B" w:rsidRPr="0016760B" w:rsidRDefault="0016760B" w:rsidP="0016760B">
                  <w:pPr>
                    <w:autoSpaceDE/>
                    <w:autoSpaceDN/>
                    <w:adjustRightInd/>
                    <w:jc w:val="center"/>
                    <w:rPr>
                      <w:ins w:id="31860" w:author="Philippe Hollanda - Oliveira Trust" w:date="2022-07-19T09:57:00Z"/>
                      <w:rFonts w:ascii="Arial" w:eastAsia="Times New Roman" w:hAnsi="Arial" w:cs="Arial"/>
                      <w:color w:val="000000"/>
                      <w:sz w:val="20"/>
                      <w:szCs w:val="20"/>
                      <w:lang w:eastAsia="pt-BR"/>
                    </w:rPr>
                  </w:pPr>
                  <w:ins w:id="31861" w:author="Philippe Hollanda - Oliveira Trust" w:date="2022-07-19T09:57:00Z">
                    <w:r w:rsidRPr="0016760B">
                      <w:rPr>
                        <w:rFonts w:ascii="Arial" w:eastAsia="Times New Roman" w:hAnsi="Arial" w:cs="Arial"/>
                        <w:color w:val="000000"/>
                        <w:sz w:val="20"/>
                        <w:szCs w:val="20"/>
                        <w:lang w:eastAsia="pt-BR"/>
                      </w:rPr>
                      <w:t>R$ 2.152,20</w:t>
                    </w:r>
                  </w:ins>
                </w:p>
              </w:tc>
            </w:tr>
            <w:tr w:rsidR="0016760B" w:rsidRPr="0016760B" w14:paraId="56BDF691" w14:textId="77777777" w:rsidTr="0016760B">
              <w:trPr>
                <w:trHeight w:val="1785"/>
                <w:ins w:id="318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2F0B18" w14:textId="77777777" w:rsidR="0016760B" w:rsidRPr="0016760B" w:rsidRDefault="0016760B" w:rsidP="0016760B">
                  <w:pPr>
                    <w:autoSpaceDE/>
                    <w:autoSpaceDN/>
                    <w:adjustRightInd/>
                    <w:jc w:val="center"/>
                    <w:rPr>
                      <w:ins w:id="31863" w:author="Philippe Hollanda - Oliveira Trust" w:date="2022-07-19T09:57:00Z"/>
                      <w:rFonts w:ascii="Arial" w:eastAsia="Times New Roman" w:hAnsi="Arial" w:cs="Arial"/>
                      <w:color w:val="000000"/>
                      <w:sz w:val="20"/>
                      <w:szCs w:val="20"/>
                      <w:lang w:eastAsia="pt-BR"/>
                    </w:rPr>
                  </w:pPr>
                  <w:ins w:id="31864" w:author="Philippe Hollanda - Oliveira Trust" w:date="2022-07-19T09:57:00Z">
                    <w:r w:rsidRPr="0016760B">
                      <w:rPr>
                        <w:rFonts w:ascii="Arial" w:eastAsia="Times New Roman" w:hAnsi="Arial" w:cs="Arial"/>
                        <w:color w:val="000000"/>
                        <w:sz w:val="20"/>
                        <w:szCs w:val="20"/>
                        <w:lang w:eastAsia="pt-BR"/>
                      </w:rPr>
                      <w:t>GRELHA</w:t>
                    </w:r>
                  </w:ins>
                </w:p>
              </w:tc>
              <w:tc>
                <w:tcPr>
                  <w:tcW w:w="2324" w:type="dxa"/>
                  <w:tcBorders>
                    <w:top w:val="nil"/>
                    <w:left w:val="nil"/>
                    <w:bottom w:val="single" w:sz="4" w:space="0" w:color="auto"/>
                    <w:right w:val="single" w:sz="4" w:space="0" w:color="auto"/>
                  </w:tcBorders>
                  <w:shd w:val="clear" w:color="auto" w:fill="auto"/>
                  <w:vAlign w:val="center"/>
                  <w:hideMark/>
                </w:tcPr>
                <w:p w14:paraId="52C966FE" w14:textId="77777777" w:rsidR="0016760B" w:rsidRPr="0016760B" w:rsidRDefault="0016760B" w:rsidP="0016760B">
                  <w:pPr>
                    <w:autoSpaceDE/>
                    <w:autoSpaceDN/>
                    <w:adjustRightInd/>
                    <w:jc w:val="center"/>
                    <w:rPr>
                      <w:ins w:id="31865" w:author="Philippe Hollanda - Oliveira Trust" w:date="2022-07-19T09:57:00Z"/>
                      <w:rFonts w:ascii="Arial" w:eastAsia="Times New Roman" w:hAnsi="Arial" w:cs="Arial"/>
                      <w:color w:val="000000"/>
                      <w:sz w:val="20"/>
                      <w:szCs w:val="20"/>
                      <w:lang w:eastAsia="pt-BR"/>
                    </w:rPr>
                  </w:pPr>
                  <w:ins w:id="31866" w:author="Philippe Hollanda - Oliveira Trust" w:date="2022-07-19T09:57:00Z">
                    <w:r w:rsidRPr="0016760B">
                      <w:rPr>
                        <w:rFonts w:ascii="Arial" w:eastAsia="Times New Roman" w:hAnsi="Arial" w:cs="Arial"/>
                        <w:color w:val="000000"/>
                        <w:sz w:val="20"/>
                        <w:szCs w:val="20"/>
                        <w:lang w:eastAsia="pt-BR"/>
                      </w:rPr>
                      <w:t>30/03/2022</w:t>
                    </w:r>
                  </w:ins>
                </w:p>
              </w:tc>
              <w:tc>
                <w:tcPr>
                  <w:tcW w:w="2324" w:type="dxa"/>
                  <w:tcBorders>
                    <w:top w:val="nil"/>
                    <w:left w:val="nil"/>
                    <w:bottom w:val="single" w:sz="4" w:space="0" w:color="auto"/>
                    <w:right w:val="single" w:sz="4" w:space="0" w:color="auto"/>
                  </w:tcBorders>
                  <w:shd w:val="clear" w:color="auto" w:fill="auto"/>
                  <w:vAlign w:val="center"/>
                  <w:hideMark/>
                </w:tcPr>
                <w:p w14:paraId="1380FEDC" w14:textId="77777777" w:rsidR="0016760B" w:rsidRPr="0016760B" w:rsidRDefault="0016760B" w:rsidP="0016760B">
                  <w:pPr>
                    <w:autoSpaceDE/>
                    <w:autoSpaceDN/>
                    <w:adjustRightInd/>
                    <w:jc w:val="center"/>
                    <w:rPr>
                      <w:ins w:id="31867" w:author="Philippe Hollanda - Oliveira Trust" w:date="2022-07-19T09:57:00Z"/>
                      <w:rFonts w:ascii="Arial" w:eastAsia="Times New Roman" w:hAnsi="Arial" w:cs="Arial"/>
                      <w:color w:val="000000"/>
                      <w:sz w:val="20"/>
                      <w:szCs w:val="20"/>
                      <w:lang w:eastAsia="pt-BR"/>
                    </w:rPr>
                  </w:pPr>
                  <w:ins w:id="31868" w:author="Philippe Hollanda - Oliveira Trust" w:date="2022-07-19T09:57:00Z">
                    <w:r w:rsidRPr="0016760B">
                      <w:rPr>
                        <w:rFonts w:ascii="Arial" w:eastAsia="Times New Roman" w:hAnsi="Arial" w:cs="Arial"/>
                        <w:color w:val="000000"/>
                        <w:sz w:val="20"/>
                        <w:szCs w:val="20"/>
                        <w:lang w:eastAsia="pt-BR"/>
                      </w:rPr>
                      <w:t>R$ 775,00</w:t>
                    </w:r>
                  </w:ins>
                </w:p>
              </w:tc>
            </w:tr>
            <w:tr w:rsidR="0016760B" w:rsidRPr="0016760B" w14:paraId="16A07982" w14:textId="77777777" w:rsidTr="0016760B">
              <w:trPr>
                <w:trHeight w:val="1785"/>
                <w:ins w:id="318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A8FECD" w14:textId="77777777" w:rsidR="0016760B" w:rsidRPr="0016760B" w:rsidRDefault="0016760B" w:rsidP="0016760B">
                  <w:pPr>
                    <w:autoSpaceDE/>
                    <w:autoSpaceDN/>
                    <w:adjustRightInd/>
                    <w:jc w:val="center"/>
                    <w:rPr>
                      <w:ins w:id="31870" w:author="Philippe Hollanda - Oliveira Trust" w:date="2022-07-19T09:57:00Z"/>
                      <w:rFonts w:ascii="Arial" w:eastAsia="Times New Roman" w:hAnsi="Arial" w:cs="Arial"/>
                      <w:color w:val="000000"/>
                      <w:sz w:val="20"/>
                      <w:szCs w:val="20"/>
                      <w:lang w:eastAsia="pt-BR"/>
                    </w:rPr>
                  </w:pPr>
                  <w:ins w:id="31871" w:author="Philippe Hollanda - Oliveira Trust" w:date="2022-07-19T09:57:00Z">
                    <w:r w:rsidRPr="0016760B">
                      <w:rPr>
                        <w:rFonts w:ascii="Arial" w:eastAsia="Times New Roman" w:hAnsi="Arial" w:cs="Arial"/>
                        <w:color w:val="000000"/>
                        <w:sz w:val="20"/>
                        <w:szCs w:val="20"/>
                        <w:lang w:eastAsia="pt-BR"/>
                      </w:rPr>
                      <w:t>MATERIAL ELÉTRICO</w:t>
                    </w:r>
                  </w:ins>
                </w:p>
              </w:tc>
              <w:tc>
                <w:tcPr>
                  <w:tcW w:w="2324" w:type="dxa"/>
                  <w:tcBorders>
                    <w:top w:val="nil"/>
                    <w:left w:val="nil"/>
                    <w:bottom w:val="single" w:sz="4" w:space="0" w:color="auto"/>
                    <w:right w:val="single" w:sz="4" w:space="0" w:color="auto"/>
                  </w:tcBorders>
                  <w:shd w:val="clear" w:color="auto" w:fill="auto"/>
                  <w:vAlign w:val="center"/>
                  <w:hideMark/>
                </w:tcPr>
                <w:p w14:paraId="7E43EE69" w14:textId="77777777" w:rsidR="0016760B" w:rsidRPr="0016760B" w:rsidRDefault="0016760B" w:rsidP="0016760B">
                  <w:pPr>
                    <w:autoSpaceDE/>
                    <w:autoSpaceDN/>
                    <w:adjustRightInd/>
                    <w:jc w:val="center"/>
                    <w:rPr>
                      <w:ins w:id="31872" w:author="Philippe Hollanda - Oliveira Trust" w:date="2022-07-19T09:57:00Z"/>
                      <w:rFonts w:ascii="Arial" w:eastAsia="Times New Roman" w:hAnsi="Arial" w:cs="Arial"/>
                      <w:color w:val="000000"/>
                      <w:sz w:val="20"/>
                      <w:szCs w:val="20"/>
                      <w:lang w:eastAsia="pt-BR"/>
                    </w:rPr>
                  </w:pPr>
                  <w:ins w:id="31873" w:author="Philippe Hollanda - Oliveira Trust" w:date="2022-07-19T09:57:00Z">
                    <w:r w:rsidRPr="0016760B">
                      <w:rPr>
                        <w:rFonts w:ascii="Arial" w:eastAsia="Times New Roman" w:hAnsi="Arial" w:cs="Arial"/>
                        <w:color w:val="000000"/>
                        <w:sz w:val="20"/>
                        <w:szCs w:val="20"/>
                        <w:lang w:eastAsia="pt-BR"/>
                      </w:rPr>
                      <w:t>08/04/2022</w:t>
                    </w:r>
                  </w:ins>
                </w:p>
              </w:tc>
              <w:tc>
                <w:tcPr>
                  <w:tcW w:w="2324" w:type="dxa"/>
                  <w:tcBorders>
                    <w:top w:val="nil"/>
                    <w:left w:val="nil"/>
                    <w:bottom w:val="single" w:sz="4" w:space="0" w:color="auto"/>
                    <w:right w:val="single" w:sz="4" w:space="0" w:color="auto"/>
                  </w:tcBorders>
                  <w:shd w:val="clear" w:color="auto" w:fill="auto"/>
                  <w:vAlign w:val="center"/>
                  <w:hideMark/>
                </w:tcPr>
                <w:p w14:paraId="0F1E4096" w14:textId="77777777" w:rsidR="0016760B" w:rsidRPr="0016760B" w:rsidRDefault="0016760B" w:rsidP="0016760B">
                  <w:pPr>
                    <w:autoSpaceDE/>
                    <w:autoSpaceDN/>
                    <w:adjustRightInd/>
                    <w:jc w:val="center"/>
                    <w:rPr>
                      <w:ins w:id="31874" w:author="Philippe Hollanda - Oliveira Trust" w:date="2022-07-19T09:57:00Z"/>
                      <w:rFonts w:ascii="Arial" w:eastAsia="Times New Roman" w:hAnsi="Arial" w:cs="Arial"/>
                      <w:color w:val="000000"/>
                      <w:sz w:val="20"/>
                      <w:szCs w:val="20"/>
                      <w:lang w:eastAsia="pt-BR"/>
                    </w:rPr>
                  </w:pPr>
                  <w:ins w:id="31875" w:author="Philippe Hollanda - Oliveira Trust" w:date="2022-07-19T09:57:00Z">
                    <w:r w:rsidRPr="0016760B">
                      <w:rPr>
                        <w:rFonts w:ascii="Arial" w:eastAsia="Times New Roman" w:hAnsi="Arial" w:cs="Arial"/>
                        <w:color w:val="000000"/>
                        <w:sz w:val="20"/>
                        <w:szCs w:val="20"/>
                        <w:lang w:eastAsia="pt-BR"/>
                      </w:rPr>
                      <w:t>R$ 6.065,18</w:t>
                    </w:r>
                  </w:ins>
                </w:p>
              </w:tc>
            </w:tr>
            <w:tr w:rsidR="0016760B" w:rsidRPr="0016760B" w14:paraId="1D4E6CFF" w14:textId="77777777" w:rsidTr="0016760B">
              <w:trPr>
                <w:trHeight w:val="1785"/>
                <w:ins w:id="318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6240DA" w14:textId="77777777" w:rsidR="0016760B" w:rsidRPr="0016760B" w:rsidRDefault="0016760B" w:rsidP="0016760B">
                  <w:pPr>
                    <w:autoSpaceDE/>
                    <w:autoSpaceDN/>
                    <w:adjustRightInd/>
                    <w:jc w:val="center"/>
                    <w:rPr>
                      <w:ins w:id="31877" w:author="Philippe Hollanda - Oliveira Trust" w:date="2022-07-19T09:57:00Z"/>
                      <w:rFonts w:ascii="Arial" w:eastAsia="Times New Roman" w:hAnsi="Arial" w:cs="Arial"/>
                      <w:color w:val="000000"/>
                      <w:sz w:val="20"/>
                      <w:szCs w:val="20"/>
                      <w:lang w:eastAsia="pt-BR"/>
                    </w:rPr>
                  </w:pPr>
                  <w:ins w:id="31878"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455EAFC1" w14:textId="77777777" w:rsidR="0016760B" w:rsidRPr="0016760B" w:rsidRDefault="0016760B" w:rsidP="0016760B">
                  <w:pPr>
                    <w:autoSpaceDE/>
                    <w:autoSpaceDN/>
                    <w:adjustRightInd/>
                    <w:jc w:val="center"/>
                    <w:rPr>
                      <w:ins w:id="31879" w:author="Philippe Hollanda - Oliveira Trust" w:date="2022-07-19T09:57:00Z"/>
                      <w:rFonts w:ascii="Arial" w:eastAsia="Times New Roman" w:hAnsi="Arial" w:cs="Arial"/>
                      <w:color w:val="000000"/>
                      <w:sz w:val="20"/>
                      <w:szCs w:val="20"/>
                      <w:lang w:eastAsia="pt-BR"/>
                    </w:rPr>
                  </w:pPr>
                  <w:ins w:id="31880"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8960AB" w14:textId="77777777" w:rsidR="0016760B" w:rsidRPr="0016760B" w:rsidRDefault="0016760B" w:rsidP="0016760B">
                  <w:pPr>
                    <w:autoSpaceDE/>
                    <w:autoSpaceDN/>
                    <w:adjustRightInd/>
                    <w:jc w:val="center"/>
                    <w:rPr>
                      <w:ins w:id="31881" w:author="Philippe Hollanda - Oliveira Trust" w:date="2022-07-19T09:57:00Z"/>
                      <w:rFonts w:ascii="Arial" w:eastAsia="Times New Roman" w:hAnsi="Arial" w:cs="Arial"/>
                      <w:color w:val="000000"/>
                      <w:sz w:val="20"/>
                      <w:szCs w:val="20"/>
                      <w:lang w:eastAsia="pt-BR"/>
                    </w:rPr>
                  </w:pPr>
                  <w:ins w:id="31882" w:author="Philippe Hollanda - Oliveira Trust" w:date="2022-07-19T09:57:00Z">
                    <w:r w:rsidRPr="0016760B">
                      <w:rPr>
                        <w:rFonts w:ascii="Arial" w:eastAsia="Times New Roman" w:hAnsi="Arial" w:cs="Arial"/>
                        <w:color w:val="000000"/>
                        <w:sz w:val="20"/>
                        <w:szCs w:val="20"/>
                        <w:lang w:eastAsia="pt-BR"/>
                      </w:rPr>
                      <w:t>R$ 2.300,00</w:t>
                    </w:r>
                  </w:ins>
                </w:p>
              </w:tc>
            </w:tr>
            <w:tr w:rsidR="0016760B" w:rsidRPr="0016760B" w14:paraId="70D36A42" w14:textId="77777777" w:rsidTr="0016760B">
              <w:trPr>
                <w:trHeight w:val="1785"/>
                <w:ins w:id="318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B82330" w14:textId="77777777" w:rsidR="0016760B" w:rsidRPr="0016760B" w:rsidRDefault="0016760B" w:rsidP="0016760B">
                  <w:pPr>
                    <w:autoSpaceDE/>
                    <w:autoSpaceDN/>
                    <w:adjustRightInd/>
                    <w:jc w:val="center"/>
                    <w:rPr>
                      <w:ins w:id="31884" w:author="Philippe Hollanda - Oliveira Trust" w:date="2022-07-19T09:57:00Z"/>
                      <w:rFonts w:ascii="Arial" w:eastAsia="Times New Roman" w:hAnsi="Arial" w:cs="Arial"/>
                      <w:color w:val="000000"/>
                      <w:sz w:val="20"/>
                      <w:szCs w:val="20"/>
                      <w:lang w:eastAsia="pt-BR"/>
                    </w:rPr>
                  </w:pPr>
                  <w:ins w:id="31885" w:author="Philippe Hollanda - Oliveira Trust" w:date="2022-07-19T09:57:00Z">
                    <w:r w:rsidRPr="0016760B">
                      <w:rPr>
                        <w:rFonts w:ascii="Arial" w:eastAsia="Times New Roman" w:hAnsi="Arial" w:cs="Arial"/>
                        <w:color w:val="000000"/>
                        <w:sz w:val="20"/>
                        <w:szCs w:val="20"/>
                        <w:lang w:eastAsia="pt-BR"/>
                      </w:rPr>
                      <w:lastRenderedPageBreak/>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072ADD41" w14:textId="77777777" w:rsidR="0016760B" w:rsidRPr="0016760B" w:rsidRDefault="0016760B" w:rsidP="0016760B">
                  <w:pPr>
                    <w:autoSpaceDE/>
                    <w:autoSpaceDN/>
                    <w:adjustRightInd/>
                    <w:jc w:val="center"/>
                    <w:rPr>
                      <w:ins w:id="31886" w:author="Philippe Hollanda - Oliveira Trust" w:date="2022-07-19T09:57:00Z"/>
                      <w:rFonts w:ascii="Arial" w:eastAsia="Times New Roman" w:hAnsi="Arial" w:cs="Arial"/>
                      <w:color w:val="000000"/>
                      <w:sz w:val="20"/>
                      <w:szCs w:val="20"/>
                      <w:lang w:eastAsia="pt-BR"/>
                    </w:rPr>
                  </w:pPr>
                  <w:ins w:id="31887"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76C0E9" w14:textId="77777777" w:rsidR="0016760B" w:rsidRPr="0016760B" w:rsidRDefault="0016760B" w:rsidP="0016760B">
                  <w:pPr>
                    <w:autoSpaceDE/>
                    <w:autoSpaceDN/>
                    <w:adjustRightInd/>
                    <w:jc w:val="center"/>
                    <w:rPr>
                      <w:ins w:id="31888" w:author="Philippe Hollanda - Oliveira Trust" w:date="2022-07-19T09:57:00Z"/>
                      <w:rFonts w:ascii="Arial" w:eastAsia="Times New Roman" w:hAnsi="Arial" w:cs="Arial"/>
                      <w:color w:val="000000"/>
                      <w:sz w:val="20"/>
                      <w:szCs w:val="20"/>
                      <w:lang w:eastAsia="pt-BR"/>
                    </w:rPr>
                  </w:pPr>
                  <w:ins w:id="31889" w:author="Philippe Hollanda - Oliveira Trust" w:date="2022-07-19T09:57:00Z">
                    <w:r w:rsidRPr="0016760B">
                      <w:rPr>
                        <w:rFonts w:ascii="Arial" w:eastAsia="Times New Roman" w:hAnsi="Arial" w:cs="Arial"/>
                        <w:color w:val="000000"/>
                        <w:sz w:val="20"/>
                        <w:szCs w:val="20"/>
                        <w:lang w:eastAsia="pt-BR"/>
                      </w:rPr>
                      <w:t>R$ 4.500,00</w:t>
                    </w:r>
                  </w:ins>
                </w:p>
              </w:tc>
            </w:tr>
            <w:tr w:rsidR="0016760B" w:rsidRPr="0016760B" w14:paraId="34EDC8A8" w14:textId="77777777" w:rsidTr="0016760B">
              <w:trPr>
                <w:trHeight w:val="1785"/>
                <w:ins w:id="318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A047FB" w14:textId="77777777" w:rsidR="0016760B" w:rsidRPr="0016760B" w:rsidRDefault="0016760B" w:rsidP="0016760B">
                  <w:pPr>
                    <w:autoSpaceDE/>
                    <w:autoSpaceDN/>
                    <w:adjustRightInd/>
                    <w:jc w:val="center"/>
                    <w:rPr>
                      <w:ins w:id="31891" w:author="Philippe Hollanda - Oliveira Trust" w:date="2022-07-19T09:57:00Z"/>
                      <w:rFonts w:ascii="Arial" w:eastAsia="Times New Roman" w:hAnsi="Arial" w:cs="Arial"/>
                      <w:color w:val="000000"/>
                      <w:sz w:val="20"/>
                      <w:szCs w:val="20"/>
                      <w:lang w:eastAsia="pt-BR"/>
                    </w:rPr>
                  </w:pPr>
                  <w:ins w:id="31892"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14F65881" w14:textId="77777777" w:rsidR="0016760B" w:rsidRPr="0016760B" w:rsidRDefault="0016760B" w:rsidP="0016760B">
                  <w:pPr>
                    <w:autoSpaceDE/>
                    <w:autoSpaceDN/>
                    <w:adjustRightInd/>
                    <w:jc w:val="center"/>
                    <w:rPr>
                      <w:ins w:id="31893" w:author="Philippe Hollanda - Oliveira Trust" w:date="2022-07-19T09:57:00Z"/>
                      <w:rFonts w:ascii="Arial" w:eastAsia="Times New Roman" w:hAnsi="Arial" w:cs="Arial"/>
                      <w:color w:val="000000"/>
                      <w:sz w:val="20"/>
                      <w:szCs w:val="20"/>
                      <w:lang w:eastAsia="pt-BR"/>
                    </w:rPr>
                  </w:pPr>
                  <w:ins w:id="31894"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AE0B21" w14:textId="77777777" w:rsidR="0016760B" w:rsidRPr="0016760B" w:rsidRDefault="0016760B" w:rsidP="0016760B">
                  <w:pPr>
                    <w:autoSpaceDE/>
                    <w:autoSpaceDN/>
                    <w:adjustRightInd/>
                    <w:jc w:val="center"/>
                    <w:rPr>
                      <w:ins w:id="31895" w:author="Philippe Hollanda - Oliveira Trust" w:date="2022-07-19T09:57:00Z"/>
                      <w:rFonts w:ascii="Arial" w:eastAsia="Times New Roman" w:hAnsi="Arial" w:cs="Arial"/>
                      <w:color w:val="000000"/>
                      <w:sz w:val="20"/>
                      <w:szCs w:val="20"/>
                      <w:lang w:eastAsia="pt-BR"/>
                    </w:rPr>
                  </w:pPr>
                  <w:ins w:id="31896" w:author="Philippe Hollanda - Oliveira Trust" w:date="2022-07-19T09:57:00Z">
                    <w:r w:rsidRPr="0016760B">
                      <w:rPr>
                        <w:rFonts w:ascii="Arial" w:eastAsia="Times New Roman" w:hAnsi="Arial" w:cs="Arial"/>
                        <w:color w:val="000000"/>
                        <w:sz w:val="20"/>
                        <w:szCs w:val="20"/>
                        <w:lang w:eastAsia="pt-BR"/>
                      </w:rPr>
                      <w:t>R$ 1.700,00</w:t>
                    </w:r>
                  </w:ins>
                </w:p>
              </w:tc>
            </w:tr>
            <w:tr w:rsidR="0016760B" w:rsidRPr="0016760B" w14:paraId="6759CC26" w14:textId="77777777" w:rsidTr="0016760B">
              <w:trPr>
                <w:trHeight w:val="1785"/>
                <w:ins w:id="318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379C71" w14:textId="77777777" w:rsidR="0016760B" w:rsidRPr="0016760B" w:rsidRDefault="0016760B" w:rsidP="0016760B">
                  <w:pPr>
                    <w:autoSpaceDE/>
                    <w:autoSpaceDN/>
                    <w:adjustRightInd/>
                    <w:jc w:val="center"/>
                    <w:rPr>
                      <w:ins w:id="31898" w:author="Philippe Hollanda - Oliveira Trust" w:date="2022-07-19T09:57:00Z"/>
                      <w:rFonts w:ascii="Arial" w:eastAsia="Times New Roman" w:hAnsi="Arial" w:cs="Arial"/>
                      <w:color w:val="000000"/>
                      <w:sz w:val="20"/>
                      <w:szCs w:val="20"/>
                      <w:lang w:eastAsia="pt-BR"/>
                    </w:rPr>
                  </w:pPr>
                  <w:ins w:id="31899"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6D79527F" w14:textId="77777777" w:rsidR="0016760B" w:rsidRPr="0016760B" w:rsidRDefault="0016760B" w:rsidP="0016760B">
                  <w:pPr>
                    <w:autoSpaceDE/>
                    <w:autoSpaceDN/>
                    <w:adjustRightInd/>
                    <w:jc w:val="center"/>
                    <w:rPr>
                      <w:ins w:id="31900" w:author="Philippe Hollanda - Oliveira Trust" w:date="2022-07-19T09:57:00Z"/>
                      <w:rFonts w:ascii="Arial" w:eastAsia="Times New Roman" w:hAnsi="Arial" w:cs="Arial"/>
                      <w:color w:val="000000"/>
                      <w:sz w:val="20"/>
                      <w:szCs w:val="20"/>
                      <w:lang w:eastAsia="pt-BR"/>
                    </w:rPr>
                  </w:pPr>
                  <w:ins w:id="31901" w:author="Philippe Hollanda - Oliveira Trust" w:date="2022-07-19T09:57:00Z">
                    <w:r w:rsidRPr="0016760B">
                      <w:rPr>
                        <w:rFonts w:ascii="Arial" w:eastAsia="Times New Roman" w:hAnsi="Arial" w:cs="Arial"/>
                        <w:color w:val="000000"/>
                        <w:sz w:val="20"/>
                        <w:szCs w:val="20"/>
                        <w:lang w:eastAsia="pt-BR"/>
                      </w:rPr>
                      <w:t>17/06/2021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5EBBDC" w14:textId="77777777" w:rsidR="0016760B" w:rsidRPr="0016760B" w:rsidRDefault="0016760B" w:rsidP="0016760B">
                  <w:pPr>
                    <w:autoSpaceDE/>
                    <w:autoSpaceDN/>
                    <w:adjustRightInd/>
                    <w:jc w:val="center"/>
                    <w:rPr>
                      <w:ins w:id="31902" w:author="Philippe Hollanda - Oliveira Trust" w:date="2022-07-19T09:57:00Z"/>
                      <w:rFonts w:ascii="Arial" w:eastAsia="Times New Roman" w:hAnsi="Arial" w:cs="Arial"/>
                      <w:color w:val="000000"/>
                      <w:sz w:val="20"/>
                      <w:szCs w:val="20"/>
                      <w:lang w:eastAsia="pt-BR"/>
                    </w:rPr>
                  </w:pPr>
                  <w:ins w:id="31903" w:author="Philippe Hollanda - Oliveira Trust" w:date="2022-07-19T09:57:00Z">
                    <w:r w:rsidRPr="0016760B">
                      <w:rPr>
                        <w:rFonts w:ascii="Arial" w:eastAsia="Times New Roman" w:hAnsi="Arial" w:cs="Arial"/>
                        <w:color w:val="000000"/>
                        <w:sz w:val="20"/>
                        <w:szCs w:val="20"/>
                        <w:lang w:eastAsia="pt-BR"/>
                      </w:rPr>
                      <w:t>R$ 1.530,00</w:t>
                    </w:r>
                  </w:ins>
                </w:p>
              </w:tc>
            </w:tr>
            <w:tr w:rsidR="0016760B" w:rsidRPr="0016760B" w14:paraId="4E8BE2DB" w14:textId="77777777" w:rsidTr="0016760B">
              <w:trPr>
                <w:trHeight w:val="1785"/>
                <w:ins w:id="319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F9B6DA" w14:textId="77777777" w:rsidR="0016760B" w:rsidRPr="0016760B" w:rsidRDefault="0016760B" w:rsidP="0016760B">
                  <w:pPr>
                    <w:autoSpaceDE/>
                    <w:autoSpaceDN/>
                    <w:adjustRightInd/>
                    <w:jc w:val="center"/>
                    <w:rPr>
                      <w:ins w:id="31905" w:author="Philippe Hollanda - Oliveira Trust" w:date="2022-07-19T09:57:00Z"/>
                      <w:rFonts w:ascii="Arial" w:eastAsia="Times New Roman" w:hAnsi="Arial" w:cs="Arial"/>
                      <w:color w:val="000000"/>
                      <w:sz w:val="20"/>
                      <w:szCs w:val="20"/>
                      <w:lang w:eastAsia="pt-BR"/>
                    </w:rPr>
                  </w:pPr>
                  <w:ins w:id="31906"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58E8BC5C" w14:textId="77777777" w:rsidR="0016760B" w:rsidRPr="0016760B" w:rsidRDefault="0016760B" w:rsidP="0016760B">
                  <w:pPr>
                    <w:autoSpaceDE/>
                    <w:autoSpaceDN/>
                    <w:adjustRightInd/>
                    <w:jc w:val="center"/>
                    <w:rPr>
                      <w:ins w:id="31907" w:author="Philippe Hollanda - Oliveira Trust" w:date="2022-07-19T09:57:00Z"/>
                      <w:rFonts w:ascii="Arial" w:eastAsia="Times New Roman" w:hAnsi="Arial" w:cs="Arial"/>
                      <w:color w:val="000000"/>
                      <w:sz w:val="20"/>
                      <w:szCs w:val="20"/>
                      <w:lang w:eastAsia="pt-BR"/>
                    </w:rPr>
                  </w:pPr>
                  <w:ins w:id="31908" w:author="Philippe Hollanda - Oliveira Trust" w:date="2022-07-19T09:57:00Z">
                    <w:r w:rsidRPr="0016760B">
                      <w:rPr>
                        <w:rFonts w:ascii="Arial" w:eastAsia="Times New Roman" w:hAnsi="Arial" w:cs="Arial"/>
                        <w:color w:val="000000"/>
                        <w:sz w:val="20"/>
                        <w:szCs w:val="20"/>
                        <w:lang w:eastAsia="pt-BR"/>
                      </w:rPr>
                      <w:t>30/06/2021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8EF64D" w14:textId="77777777" w:rsidR="0016760B" w:rsidRPr="0016760B" w:rsidRDefault="0016760B" w:rsidP="0016760B">
                  <w:pPr>
                    <w:autoSpaceDE/>
                    <w:autoSpaceDN/>
                    <w:adjustRightInd/>
                    <w:jc w:val="center"/>
                    <w:rPr>
                      <w:ins w:id="31909" w:author="Philippe Hollanda - Oliveira Trust" w:date="2022-07-19T09:57:00Z"/>
                      <w:rFonts w:ascii="Arial" w:eastAsia="Times New Roman" w:hAnsi="Arial" w:cs="Arial"/>
                      <w:color w:val="000000"/>
                      <w:sz w:val="20"/>
                      <w:szCs w:val="20"/>
                      <w:lang w:eastAsia="pt-BR"/>
                    </w:rPr>
                  </w:pPr>
                  <w:ins w:id="31910" w:author="Philippe Hollanda - Oliveira Trust" w:date="2022-07-19T09:57:00Z">
                    <w:r w:rsidRPr="0016760B">
                      <w:rPr>
                        <w:rFonts w:ascii="Arial" w:eastAsia="Times New Roman" w:hAnsi="Arial" w:cs="Arial"/>
                        <w:color w:val="000000"/>
                        <w:sz w:val="20"/>
                        <w:szCs w:val="20"/>
                        <w:lang w:eastAsia="pt-BR"/>
                      </w:rPr>
                      <w:t>R$ 274,12</w:t>
                    </w:r>
                  </w:ins>
                </w:p>
              </w:tc>
            </w:tr>
            <w:tr w:rsidR="0016760B" w:rsidRPr="0016760B" w14:paraId="087B3B3E" w14:textId="77777777" w:rsidTr="0016760B">
              <w:trPr>
                <w:trHeight w:val="1785"/>
                <w:ins w:id="319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8AC133" w14:textId="77777777" w:rsidR="0016760B" w:rsidRPr="0016760B" w:rsidRDefault="0016760B" w:rsidP="0016760B">
                  <w:pPr>
                    <w:autoSpaceDE/>
                    <w:autoSpaceDN/>
                    <w:adjustRightInd/>
                    <w:jc w:val="center"/>
                    <w:rPr>
                      <w:ins w:id="31912" w:author="Philippe Hollanda - Oliveira Trust" w:date="2022-07-19T09:57:00Z"/>
                      <w:rFonts w:ascii="Arial" w:eastAsia="Times New Roman" w:hAnsi="Arial" w:cs="Arial"/>
                      <w:color w:val="000000"/>
                      <w:sz w:val="20"/>
                      <w:szCs w:val="20"/>
                      <w:lang w:eastAsia="pt-BR"/>
                    </w:rPr>
                  </w:pPr>
                  <w:ins w:id="31913"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5122B2F8" w14:textId="77777777" w:rsidR="0016760B" w:rsidRPr="0016760B" w:rsidRDefault="0016760B" w:rsidP="0016760B">
                  <w:pPr>
                    <w:autoSpaceDE/>
                    <w:autoSpaceDN/>
                    <w:adjustRightInd/>
                    <w:jc w:val="center"/>
                    <w:rPr>
                      <w:ins w:id="31914" w:author="Philippe Hollanda - Oliveira Trust" w:date="2022-07-19T09:57:00Z"/>
                      <w:rFonts w:ascii="Arial" w:eastAsia="Times New Roman" w:hAnsi="Arial" w:cs="Arial"/>
                      <w:color w:val="000000"/>
                      <w:sz w:val="20"/>
                      <w:szCs w:val="20"/>
                      <w:lang w:eastAsia="pt-BR"/>
                    </w:rPr>
                  </w:pPr>
                  <w:ins w:id="31915"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38AE15" w14:textId="77777777" w:rsidR="0016760B" w:rsidRPr="0016760B" w:rsidRDefault="0016760B" w:rsidP="0016760B">
                  <w:pPr>
                    <w:autoSpaceDE/>
                    <w:autoSpaceDN/>
                    <w:adjustRightInd/>
                    <w:jc w:val="center"/>
                    <w:rPr>
                      <w:ins w:id="31916" w:author="Philippe Hollanda - Oliveira Trust" w:date="2022-07-19T09:57:00Z"/>
                      <w:rFonts w:ascii="Arial" w:eastAsia="Times New Roman" w:hAnsi="Arial" w:cs="Arial"/>
                      <w:color w:val="000000"/>
                      <w:sz w:val="20"/>
                      <w:szCs w:val="20"/>
                      <w:lang w:eastAsia="pt-BR"/>
                    </w:rPr>
                  </w:pPr>
                  <w:ins w:id="31917" w:author="Philippe Hollanda - Oliveira Trust" w:date="2022-07-19T09:57:00Z">
                    <w:r w:rsidRPr="0016760B">
                      <w:rPr>
                        <w:rFonts w:ascii="Arial" w:eastAsia="Times New Roman" w:hAnsi="Arial" w:cs="Arial"/>
                        <w:color w:val="000000"/>
                        <w:sz w:val="20"/>
                        <w:szCs w:val="20"/>
                        <w:lang w:eastAsia="pt-BR"/>
                      </w:rPr>
                      <w:t>R$ 2.000,00</w:t>
                    </w:r>
                  </w:ins>
                </w:p>
              </w:tc>
            </w:tr>
            <w:tr w:rsidR="0016760B" w:rsidRPr="0016760B" w14:paraId="48D4C4D2" w14:textId="77777777" w:rsidTr="0016760B">
              <w:trPr>
                <w:trHeight w:val="1785"/>
                <w:ins w:id="319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9C644E" w14:textId="77777777" w:rsidR="0016760B" w:rsidRPr="0016760B" w:rsidRDefault="0016760B" w:rsidP="0016760B">
                  <w:pPr>
                    <w:autoSpaceDE/>
                    <w:autoSpaceDN/>
                    <w:adjustRightInd/>
                    <w:jc w:val="center"/>
                    <w:rPr>
                      <w:ins w:id="31919" w:author="Philippe Hollanda - Oliveira Trust" w:date="2022-07-19T09:57:00Z"/>
                      <w:rFonts w:ascii="Arial" w:eastAsia="Times New Roman" w:hAnsi="Arial" w:cs="Arial"/>
                      <w:color w:val="000000"/>
                      <w:sz w:val="20"/>
                      <w:szCs w:val="20"/>
                      <w:lang w:eastAsia="pt-BR"/>
                    </w:rPr>
                  </w:pPr>
                  <w:ins w:id="31920" w:author="Philippe Hollanda - Oliveira Trust" w:date="2022-07-19T09:57:00Z">
                    <w:r w:rsidRPr="0016760B">
                      <w:rPr>
                        <w:rFonts w:ascii="Arial" w:eastAsia="Times New Roman" w:hAnsi="Arial" w:cs="Arial"/>
                        <w:color w:val="000000"/>
                        <w:sz w:val="20"/>
                        <w:szCs w:val="20"/>
                        <w:lang w:eastAsia="pt-BR"/>
                      </w:rPr>
                      <w:lastRenderedPageBreak/>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5CC0F9AC" w14:textId="77777777" w:rsidR="0016760B" w:rsidRPr="0016760B" w:rsidRDefault="0016760B" w:rsidP="0016760B">
                  <w:pPr>
                    <w:autoSpaceDE/>
                    <w:autoSpaceDN/>
                    <w:adjustRightInd/>
                    <w:jc w:val="center"/>
                    <w:rPr>
                      <w:ins w:id="31921" w:author="Philippe Hollanda - Oliveira Trust" w:date="2022-07-19T09:57:00Z"/>
                      <w:rFonts w:ascii="Arial" w:eastAsia="Times New Roman" w:hAnsi="Arial" w:cs="Arial"/>
                      <w:color w:val="000000"/>
                      <w:sz w:val="20"/>
                      <w:szCs w:val="20"/>
                      <w:lang w:eastAsia="pt-BR"/>
                    </w:rPr>
                  </w:pPr>
                  <w:ins w:id="31922" w:author="Philippe Hollanda - Oliveira Trust" w:date="2022-07-19T09:57:00Z">
                    <w:r w:rsidRPr="0016760B">
                      <w:rPr>
                        <w:rFonts w:ascii="Arial" w:eastAsia="Times New Roman" w:hAnsi="Arial" w:cs="Arial"/>
                        <w:color w:val="000000"/>
                        <w:sz w:val="20"/>
                        <w:szCs w:val="20"/>
                        <w:lang w:eastAsia="pt-BR"/>
                      </w:rPr>
                      <w:t>22/07/2021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3726B4" w14:textId="77777777" w:rsidR="0016760B" w:rsidRPr="0016760B" w:rsidRDefault="0016760B" w:rsidP="0016760B">
                  <w:pPr>
                    <w:autoSpaceDE/>
                    <w:autoSpaceDN/>
                    <w:adjustRightInd/>
                    <w:jc w:val="center"/>
                    <w:rPr>
                      <w:ins w:id="31923" w:author="Philippe Hollanda - Oliveira Trust" w:date="2022-07-19T09:57:00Z"/>
                      <w:rFonts w:ascii="Arial" w:eastAsia="Times New Roman" w:hAnsi="Arial" w:cs="Arial"/>
                      <w:color w:val="000000"/>
                      <w:sz w:val="20"/>
                      <w:szCs w:val="20"/>
                      <w:lang w:eastAsia="pt-BR"/>
                    </w:rPr>
                  </w:pPr>
                  <w:ins w:id="31924" w:author="Philippe Hollanda - Oliveira Trust" w:date="2022-07-19T09:57:00Z">
                    <w:r w:rsidRPr="0016760B">
                      <w:rPr>
                        <w:rFonts w:ascii="Arial" w:eastAsia="Times New Roman" w:hAnsi="Arial" w:cs="Arial"/>
                        <w:color w:val="000000"/>
                        <w:sz w:val="20"/>
                        <w:szCs w:val="20"/>
                        <w:lang w:eastAsia="pt-BR"/>
                      </w:rPr>
                      <w:t>R$ 1.800,00</w:t>
                    </w:r>
                  </w:ins>
                </w:p>
              </w:tc>
            </w:tr>
            <w:tr w:rsidR="0016760B" w:rsidRPr="0016760B" w14:paraId="42B2E98B" w14:textId="77777777" w:rsidTr="0016760B">
              <w:trPr>
                <w:trHeight w:val="1785"/>
                <w:ins w:id="319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58F88D4" w14:textId="77777777" w:rsidR="0016760B" w:rsidRPr="0016760B" w:rsidRDefault="0016760B" w:rsidP="0016760B">
                  <w:pPr>
                    <w:autoSpaceDE/>
                    <w:autoSpaceDN/>
                    <w:adjustRightInd/>
                    <w:jc w:val="center"/>
                    <w:rPr>
                      <w:ins w:id="31926" w:author="Philippe Hollanda - Oliveira Trust" w:date="2022-07-19T09:57:00Z"/>
                      <w:rFonts w:ascii="Arial" w:eastAsia="Times New Roman" w:hAnsi="Arial" w:cs="Arial"/>
                      <w:color w:val="000000"/>
                      <w:sz w:val="20"/>
                      <w:szCs w:val="20"/>
                      <w:lang w:eastAsia="pt-BR"/>
                    </w:rPr>
                  </w:pPr>
                  <w:ins w:id="31927"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0E80ED02" w14:textId="77777777" w:rsidR="0016760B" w:rsidRPr="0016760B" w:rsidRDefault="0016760B" w:rsidP="0016760B">
                  <w:pPr>
                    <w:autoSpaceDE/>
                    <w:autoSpaceDN/>
                    <w:adjustRightInd/>
                    <w:jc w:val="center"/>
                    <w:rPr>
                      <w:ins w:id="31928" w:author="Philippe Hollanda - Oliveira Trust" w:date="2022-07-19T09:57:00Z"/>
                      <w:rFonts w:ascii="Arial" w:eastAsia="Times New Roman" w:hAnsi="Arial" w:cs="Arial"/>
                      <w:color w:val="000000"/>
                      <w:sz w:val="20"/>
                      <w:szCs w:val="20"/>
                      <w:lang w:eastAsia="pt-BR"/>
                    </w:rPr>
                  </w:pPr>
                  <w:ins w:id="31929" w:author="Philippe Hollanda - Oliveira Trust" w:date="2022-07-19T09:57:00Z">
                    <w:r w:rsidRPr="0016760B">
                      <w:rPr>
                        <w:rFonts w:ascii="Arial" w:eastAsia="Times New Roman" w:hAnsi="Arial" w:cs="Arial"/>
                        <w:color w:val="000000"/>
                        <w:sz w:val="20"/>
                        <w:szCs w:val="20"/>
                        <w:lang w:eastAsia="pt-BR"/>
                      </w:rPr>
                      <w:t>19/07/2021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111DDA" w14:textId="77777777" w:rsidR="0016760B" w:rsidRPr="0016760B" w:rsidRDefault="0016760B" w:rsidP="0016760B">
                  <w:pPr>
                    <w:autoSpaceDE/>
                    <w:autoSpaceDN/>
                    <w:adjustRightInd/>
                    <w:jc w:val="center"/>
                    <w:rPr>
                      <w:ins w:id="31930" w:author="Philippe Hollanda - Oliveira Trust" w:date="2022-07-19T09:57:00Z"/>
                      <w:rFonts w:ascii="Arial" w:eastAsia="Times New Roman" w:hAnsi="Arial" w:cs="Arial"/>
                      <w:color w:val="000000"/>
                      <w:sz w:val="20"/>
                      <w:szCs w:val="20"/>
                      <w:lang w:eastAsia="pt-BR"/>
                    </w:rPr>
                  </w:pPr>
                  <w:ins w:id="31931" w:author="Philippe Hollanda - Oliveira Trust" w:date="2022-07-19T09:57:00Z">
                    <w:r w:rsidRPr="0016760B">
                      <w:rPr>
                        <w:rFonts w:ascii="Arial" w:eastAsia="Times New Roman" w:hAnsi="Arial" w:cs="Arial"/>
                        <w:color w:val="000000"/>
                        <w:sz w:val="20"/>
                        <w:szCs w:val="20"/>
                        <w:lang w:eastAsia="pt-BR"/>
                      </w:rPr>
                      <w:t>R$ 187,00</w:t>
                    </w:r>
                  </w:ins>
                </w:p>
              </w:tc>
            </w:tr>
            <w:tr w:rsidR="0016760B" w:rsidRPr="0016760B" w14:paraId="5F3FAAC7" w14:textId="77777777" w:rsidTr="0016760B">
              <w:trPr>
                <w:trHeight w:val="1785"/>
                <w:ins w:id="319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B65FEC" w14:textId="77777777" w:rsidR="0016760B" w:rsidRPr="0016760B" w:rsidRDefault="0016760B" w:rsidP="0016760B">
                  <w:pPr>
                    <w:autoSpaceDE/>
                    <w:autoSpaceDN/>
                    <w:adjustRightInd/>
                    <w:jc w:val="center"/>
                    <w:rPr>
                      <w:ins w:id="31933" w:author="Philippe Hollanda - Oliveira Trust" w:date="2022-07-19T09:57:00Z"/>
                      <w:rFonts w:ascii="Arial" w:eastAsia="Times New Roman" w:hAnsi="Arial" w:cs="Arial"/>
                      <w:color w:val="000000"/>
                      <w:sz w:val="20"/>
                      <w:szCs w:val="20"/>
                      <w:lang w:eastAsia="pt-BR"/>
                    </w:rPr>
                  </w:pPr>
                  <w:ins w:id="31934"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438ADD31" w14:textId="77777777" w:rsidR="0016760B" w:rsidRPr="0016760B" w:rsidRDefault="0016760B" w:rsidP="0016760B">
                  <w:pPr>
                    <w:autoSpaceDE/>
                    <w:autoSpaceDN/>
                    <w:adjustRightInd/>
                    <w:jc w:val="center"/>
                    <w:rPr>
                      <w:ins w:id="31935" w:author="Philippe Hollanda - Oliveira Trust" w:date="2022-07-19T09:57:00Z"/>
                      <w:rFonts w:ascii="Arial" w:eastAsia="Times New Roman" w:hAnsi="Arial" w:cs="Arial"/>
                      <w:color w:val="000000"/>
                      <w:sz w:val="20"/>
                      <w:szCs w:val="20"/>
                      <w:lang w:eastAsia="pt-BR"/>
                    </w:rPr>
                  </w:pPr>
                  <w:ins w:id="31936" w:author="Philippe Hollanda - Oliveira Trust" w:date="2022-07-19T09:57:00Z">
                    <w:r w:rsidRPr="0016760B">
                      <w:rPr>
                        <w:rFonts w:ascii="Arial" w:eastAsia="Times New Roman" w:hAnsi="Arial" w:cs="Arial"/>
                        <w:color w:val="000000"/>
                        <w:sz w:val="20"/>
                        <w:szCs w:val="20"/>
                        <w:lang w:eastAsia="pt-BR"/>
                      </w:rPr>
                      <w:t>19/07/2021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546F53" w14:textId="77777777" w:rsidR="0016760B" w:rsidRPr="0016760B" w:rsidRDefault="0016760B" w:rsidP="0016760B">
                  <w:pPr>
                    <w:autoSpaceDE/>
                    <w:autoSpaceDN/>
                    <w:adjustRightInd/>
                    <w:jc w:val="center"/>
                    <w:rPr>
                      <w:ins w:id="31937" w:author="Philippe Hollanda - Oliveira Trust" w:date="2022-07-19T09:57:00Z"/>
                      <w:rFonts w:ascii="Arial" w:eastAsia="Times New Roman" w:hAnsi="Arial" w:cs="Arial"/>
                      <w:color w:val="000000"/>
                      <w:sz w:val="20"/>
                      <w:szCs w:val="20"/>
                      <w:lang w:eastAsia="pt-BR"/>
                    </w:rPr>
                  </w:pPr>
                  <w:ins w:id="31938" w:author="Philippe Hollanda - Oliveira Trust" w:date="2022-07-19T09:57:00Z">
                    <w:r w:rsidRPr="0016760B">
                      <w:rPr>
                        <w:rFonts w:ascii="Arial" w:eastAsia="Times New Roman" w:hAnsi="Arial" w:cs="Arial"/>
                        <w:color w:val="000000"/>
                        <w:sz w:val="20"/>
                        <w:szCs w:val="20"/>
                        <w:lang w:eastAsia="pt-BR"/>
                      </w:rPr>
                      <w:t>R$ 2.200,00</w:t>
                    </w:r>
                  </w:ins>
                </w:p>
              </w:tc>
            </w:tr>
            <w:tr w:rsidR="0016760B" w:rsidRPr="0016760B" w14:paraId="2DC877F6" w14:textId="77777777" w:rsidTr="0016760B">
              <w:trPr>
                <w:trHeight w:val="1785"/>
                <w:ins w:id="319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877627" w14:textId="77777777" w:rsidR="0016760B" w:rsidRPr="0016760B" w:rsidRDefault="0016760B" w:rsidP="0016760B">
                  <w:pPr>
                    <w:autoSpaceDE/>
                    <w:autoSpaceDN/>
                    <w:adjustRightInd/>
                    <w:jc w:val="center"/>
                    <w:rPr>
                      <w:ins w:id="31940" w:author="Philippe Hollanda - Oliveira Trust" w:date="2022-07-19T09:57:00Z"/>
                      <w:rFonts w:ascii="Arial" w:eastAsia="Times New Roman" w:hAnsi="Arial" w:cs="Arial"/>
                      <w:color w:val="000000"/>
                      <w:sz w:val="20"/>
                      <w:szCs w:val="20"/>
                      <w:lang w:eastAsia="pt-BR"/>
                    </w:rPr>
                  </w:pPr>
                  <w:ins w:id="31941"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6FCC722F" w14:textId="77777777" w:rsidR="0016760B" w:rsidRPr="0016760B" w:rsidRDefault="0016760B" w:rsidP="0016760B">
                  <w:pPr>
                    <w:autoSpaceDE/>
                    <w:autoSpaceDN/>
                    <w:adjustRightInd/>
                    <w:jc w:val="center"/>
                    <w:rPr>
                      <w:ins w:id="31942" w:author="Philippe Hollanda - Oliveira Trust" w:date="2022-07-19T09:57:00Z"/>
                      <w:rFonts w:ascii="Arial" w:eastAsia="Times New Roman" w:hAnsi="Arial" w:cs="Arial"/>
                      <w:color w:val="000000"/>
                      <w:sz w:val="20"/>
                      <w:szCs w:val="20"/>
                      <w:lang w:eastAsia="pt-BR"/>
                    </w:rPr>
                  </w:pPr>
                  <w:ins w:id="31943"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4561E0" w14:textId="77777777" w:rsidR="0016760B" w:rsidRPr="0016760B" w:rsidRDefault="0016760B" w:rsidP="0016760B">
                  <w:pPr>
                    <w:autoSpaceDE/>
                    <w:autoSpaceDN/>
                    <w:adjustRightInd/>
                    <w:jc w:val="center"/>
                    <w:rPr>
                      <w:ins w:id="31944" w:author="Philippe Hollanda - Oliveira Trust" w:date="2022-07-19T09:57:00Z"/>
                      <w:rFonts w:ascii="Arial" w:eastAsia="Times New Roman" w:hAnsi="Arial" w:cs="Arial"/>
                      <w:color w:val="000000"/>
                      <w:sz w:val="20"/>
                      <w:szCs w:val="20"/>
                      <w:lang w:eastAsia="pt-BR"/>
                    </w:rPr>
                  </w:pPr>
                  <w:ins w:id="31945" w:author="Philippe Hollanda - Oliveira Trust" w:date="2022-07-19T09:57:00Z">
                    <w:r w:rsidRPr="0016760B">
                      <w:rPr>
                        <w:rFonts w:ascii="Arial" w:eastAsia="Times New Roman" w:hAnsi="Arial" w:cs="Arial"/>
                        <w:color w:val="000000"/>
                        <w:sz w:val="20"/>
                        <w:szCs w:val="20"/>
                        <w:lang w:eastAsia="pt-BR"/>
                      </w:rPr>
                      <w:t>R$ 1.525,00</w:t>
                    </w:r>
                  </w:ins>
                </w:p>
              </w:tc>
            </w:tr>
            <w:tr w:rsidR="0016760B" w:rsidRPr="0016760B" w14:paraId="5A98DAD6" w14:textId="77777777" w:rsidTr="0016760B">
              <w:trPr>
                <w:trHeight w:val="1785"/>
                <w:ins w:id="319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AEEAEF" w14:textId="77777777" w:rsidR="0016760B" w:rsidRPr="0016760B" w:rsidRDefault="0016760B" w:rsidP="0016760B">
                  <w:pPr>
                    <w:autoSpaceDE/>
                    <w:autoSpaceDN/>
                    <w:adjustRightInd/>
                    <w:jc w:val="center"/>
                    <w:rPr>
                      <w:ins w:id="31947" w:author="Philippe Hollanda - Oliveira Trust" w:date="2022-07-19T09:57:00Z"/>
                      <w:rFonts w:ascii="Arial" w:eastAsia="Times New Roman" w:hAnsi="Arial" w:cs="Arial"/>
                      <w:color w:val="000000"/>
                      <w:sz w:val="20"/>
                      <w:szCs w:val="20"/>
                      <w:lang w:eastAsia="pt-BR"/>
                    </w:rPr>
                  </w:pPr>
                  <w:ins w:id="31948"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1777D979" w14:textId="77777777" w:rsidR="0016760B" w:rsidRPr="0016760B" w:rsidRDefault="0016760B" w:rsidP="0016760B">
                  <w:pPr>
                    <w:autoSpaceDE/>
                    <w:autoSpaceDN/>
                    <w:adjustRightInd/>
                    <w:jc w:val="center"/>
                    <w:rPr>
                      <w:ins w:id="31949" w:author="Philippe Hollanda - Oliveira Trust" w:date="2022-07-19T09:57:00Z"/>
                      <w:rFonts w:ascii="Arial" w:eastAsia="Times New Roman" w:hAnsi="Arial" w:cs="Arial"/>
                      <w:color w:val="000000"/>
                      <w:sz w:val="20"/>
                      <w:szCs w:val="20"/>
                      <w:lang w:eastAsia="pt-BR"/>
                    </w:rPr>
                  </w:pPr>
                  <w:ins w:id="31950" w:author="Philippe Hollanda - Oliveira Trust" w:date="2022-07-19T09:57:00Z">
                    <w:r w:rsidRPr="0016760B">
                      <w:rPr>
                        <w:rFonts w:ascii="Arial" w:eastAsia="Times New Roman" w:hAnsi="Arial" w:cs="Arial"/>
                        <w:color w:val="000000"/>
                        <w:sz w:val="20"/>
                        <w:szCs w:val="20"/>
                        <w:lang w:eastAsia="pt-BR"/>
                      </w:rPr>
                      <w:t>17/08/2021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DEBA2A" w14:textId="77777777" w:rsidR="0016760B" w:rsidRPr="0016760B" w:rsidRDefault="0016760B" w:rsidP="0016760B">
                  <w:pPr>
                    <w:autoSpaceDE/>
                    <w:autoSpaceDN/>
                    <w:adjustRightInd/>
                    <w:jc w:val="center"/>
                    <w:rPr>
                      <w:ins w:id="31951" w:author="Philippe Hollanda - Oliveira Trust" w:date="2022-07-19T09:57:00Z"/>
                      <w:rFonts w:ascii="Arial" w:eastAsia="Times New Roman" w:hAnsi="Arial" w:cs="Arial"/>
                      <w:color w:val="000000"/>
                      <w:sz w:val="20"/>
                      <w:szCs w:val="20"/>
                      <w:lang w:eastAsia="pt-BR"/>
                    </w:rPr>
                  </w:pPr>
                  <w:ins w:id="31952" w:author="Philippe Hollanda - Oliveira Trust" w:date="2022-07-19T09:57:00Z">
                    <w:r w:rsidRPr="0016760B">
                      <w:rPr>
                        <w:rFonts w:ascii="Arial" w:eastAsia="Times New Roman" w:hAnsi="Arial" w:cs="Arial"/>
                        <w:color w:val="000000"/>
                        <w:sz w:val="20"/>
                        <w:szCs w:val="20"/>
                        <w:lang w:eastAsia="pt-BR"/>
                      </w:rPr>
                      <w:t>R$ 1.650,00</w:t>
                    </w:r>
                  </w:ins>
                </w:p>
              </w:tc>
            </w:tr>
            <w:tr w:rsidR="0016760B" w:rsidRPr="0016760B" w14:paraId="29FE241F" w14:textId="77777777" w:rsidTr="0016760B">
              <w:trPr>
                <w:trHeight w:val="1785"/>
                <w:ins w:id="319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102E11" w14:textId="77777777" w:rsidR="0016760B" w:rsidRPr="0016760B" w:rsidRDefault="0016760B" w:rsidP="0016760B">
                  <w:pPr>
                    <w:autoSpaceDE/>
                    <w:autoSpaceDN/>
                    <w:adjustRightInd/>
                    <w:jc w:val="center"/>
                    <w:rPr>
                      <w:ins w:id="31954" w:author="Philippe Hollanda - Oliveira Trust" w:date="2022-07-19T09:57:00Z"/>
                      <w:rFonts w:ascii="Arial" w:eastAsia="Times New Roman" w:hAnsi="Arial" w:cs="Arial"/>
                      <w:color w:val="000000"/>
                      <w:sz w:val="20"/>
                      <w:szCs w:val="20"/>
                      <w:lang w:eastAsia="pt-BR"/>
                    </w:rPr>
                  </w:pPr>
                  <w:ins w:id="31955" w:author="Philippe Hollanda - Oliveira Trust" w:date="2022-07-19T09:57:00Z">
                    <w:r w:rsidRPr="0016760B">
                      <w:rPr>
                        <w:rFonts w:ascii="Arial" w:eastAsia="Times New Roman" w:hAnsi="Arial" w:cs="Arial"/>
                        <w:color w:val="000000"/>
                        <w:sz w:val="20"/>
                        <w:szCs w:val="20"/>
                        <w:lang w:eastAsia="pt-BR"/>
                      </w:rPr>
                      <w:lastRenderedPageBreak/>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48C41259" w14:textId="77777777" w:rsidR="0016760B" w:rsidRPr="0016760B" w:rsidRDefault="0016760B" w:rsidP="0016760B">
                  <w:pPr>
                    <w:autoSpaceDE/>
                    <w:autoSpaceDN/>
                    <w:adjustRightInd/>
                    <w:jc w:val="center"/>
                    <w:rPr>
                      <w:ins w:id="31956" w:author="Philippe Hollanda - Oliveira Trust" w:date="2022-07-19T09:57:00Z"/>
                      <w:rFonts w:ascii="Arial" w:eastAsia="Times New Roman" w:hAnsi="Arial" w:cs="Arial"/>
                      <w:color w:val="000000"/>
                      <w:sz w:val="20"/>
                      <w:szCs w:val="20"/>
                      <w:lang w:eastAsia="pt-BR"/>
                    </w:rPr>
                  </w:pPr>
                  <w:ins w:id="31957"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00C7CF" w14:textId="77777777" w:rsidR="0016760B" w:rsidRPr="0016760B" w:rsidRDefault="0016760B" w:rsidP="0016760B">
                  <w:pPr>
                    <w:autoSpaceDE/>
                    <w:autoSpaceDN/>
                    <w:adjustRightInd/>
                    <w:jc w:val="center"/>
                    <w:rPr>
                      <w:ins w:id="31958" w:author="Philippe Hollanda - Oliveira Trust" w:date="2022-07-19T09:57:00Z"/>
                      <w:rFonts w:ascii="Arial" w:eastAsia="Times New Roman" w:hAnsi="Arial" w:cs="Arial"/>
                      <w:color w:val="000000"/>
                      <w:sz w:val="20"/>
                      <w:szCs w:val="20"/>
                      <w:lang w:eastAsia="pt-BR"/>
                    </w:rPr>
                  </w:pPr>
                  <w:ins w:id="31959" w:author="Philippe Hollanda - Oliveira Trust" w:date="2022-07-19T09:57:00Z">
                    <w:r w:rsidRPr="0016760B">
                      <w:rPr>
                        <w:rFonts w:ascii="Arial" w:eastAsia="Times New Roman" w:hAnsi="Arial" w:cs="Arial"/>
                        <w:color w:val="000000"/>
                        <w:sz w:val="20"/>
                        <w:szCs w:val="20"/>
                        <w:lang w:eastAsia="pt-BR"/>
                      </w:rPr>
                      <w:t>R$ 13.500,00</w:t>
                    </w:r>
                  </w:ins>
                </w:p>
              </w:tc>
            </w:tr>
            <w:tr w:rsidR="0016760B" w:rsidRPr="0016760B" w14:paraId="565C30C9" w14:textId="77777777" w:rsidTr="0016760B">
              <w:trPr>
                <w:trHeight w:val="1785"/>
                <w:ins w:id="319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BC7D86" w14:textId="77777777" w:rsidR="0016760B" w:rsidRPr="0016760B" w:rsidRDefault="0016760B" w:rsidP="0016760B">
                  <w:pPr>
                    <w:autoSpaceDE/>
                    <w:autoSpaceDN/>
                    <w:adjustRightInd/>
                    <w:jc w:val="center"/>
                    <w:rPr>
                      <w:ins w:id="31961" w:author="Philippe Hollanda - Oliveira Trust" w:date="2022-07-19T09:57:00Z"/>
                      <w:rFonts w:ascii="Arial" w:eastAsia="Times New Roman" w:hAnsi="Arial" w:cs="Arial"/>
                      <w:color w:val="000000"/>
                      <w:sz w:val="20"/>
                      <w:szCs w:val="20"/>
                      <w:lang w:eastAsia="pt-BR"/>
                    </w:rPr>
                  </w:pPr>
                  <w:ins w:id="31962"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7B28435C" w14:textId="77777777" w:rsidR="0016760B" w:rsidRPr="0016760B" w:rsidRDefault="0016760B" w:rsidP="0016760B">
                  <w:pPr>
                    <w:autoSpaceDE/>
                    <w:autoSpaceDN/>
                    <w:adjustRightInd/>
                    <w:jc w:val="center"/>
                    <w:rPr>
                      <w:ins w:id="31963" w:author="Philippe Hollanda - Oliveira Trust" w:date="2022-07-19T09:57:00Z"/>
                      <w:rFonts w:ascii="Arial" w:eastAsia="Times New Roman" w:hAnsi="Arial" w:cs="Arial"/>
                      <w:color w:val="000000"/>
                      <w:sz w:val="20"/>
                      <w:szCs w:val="20"/>
                      <w:lang w:eastAsia="pt-BR"/>
                    </w:rPr>
                  </w:pPr>
                  <w:ins w:id="31964" w:author="Philippe Hollanda - Oliveira Trust" w:date="2022-07-19T09:57:00Z">
                    <w:r w:rsidRPr="0016760B">
                      <w:rPr>
                        <w:rFonts w:ascii="Arial" w:eastAsia="Times New Roman" w:hAnsi="Arial" w:cs="Arial"/>
                        <w:color w:val="000000"/>
                        <w:sz w:val="20"/>
                        <w:szCs w:val="20"/>
                        <w:lang w:eastAsia="pt-BR"/>
                      </w:rPr>
                      <w:t>15/09/2021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AD1DC7" w14:textId="77777777" w:rsidR="0016760B" w:rsidRPr="0016760B" w:rsidRDefault="0016760B" w:rsidP="0016760B">
                  <w:pPr>
                    <w:autoSpaceDE/>
                    <w:autoSpaceDN/>
                    <w:adjustRightInd/>
                    <w:jc w:val="center"/>
                    <w:rPr>
                      <w:ins w:id="31965" w:author="Philippe Hollanda - Oliveira Trust" w:date="2022-07-19T09:57:00Z"/>
                      <w:rFonts w:ascii="Arial" w:eastAsia="Times New Roman" w:hAnsi="Arial" w:cs="Arial"/>
                      <w:color w:val="000000"/>
                      <w:sz w:val="20"/>
                      <w:szCs w:val="20"/>
                      <w:lang w:eastAsia="pt-BR"/>
                    </w:rPr>
                  </w:pPr>
                  <w:ins w:id="31966" w:author="Philippe Hollanda - Oliveira Trust" w:date="2022-07-19T09:57:00Z">
                    <w:r w:rsidRPr="0016760B">
                      <w:rPr>
                        <w:rFonts w:ascii="Arial" w:eastAsia="Times New Roman" w:hAnsi="Arial" w:cs="Arial"/>
                        <w:color w:val="000000"/>
                        <w:sz w:val="20"/>
                        <w:szCs w:val="20"/>
                        <w:lang w:eastAsia="pt-BR"/>
                      </w:rPr>
                      <w:t>R$ 280,00</w:t>
                    </w:r>
                  </w:ins>
                </w:p>
              </w:tc>
            </w:tr>
            <w:tr w:rsidR="0016760B" w:rsidRPr="0016760B" w14:paraId="1FCB920E" w14:textId="77777777" w:rsidTr="0016760B">
              <w:trPr>
                <w:trHeight w:val="1785"/>
                <w:ins w:id="319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C87287" w14:textId="77777777" w:rsidR="0016760B" w:rsidRPr="0016760B" w:rsidRDefault="0016760B" w:rsidP="0016760B">
                  <w:pPr>
                    <w:autoSpaceDE/>
                    <w:autoSpaceDN/>
                    <w:adjustRightInd/>
                    <w:jc w:val="center"/>
                    <w:rPr>
                      <w:ins w:id="31968" w:author="Philippe Hollanda - Oliveira Trust" w:date="2022-07-19T09:57:00Z"/>
                      <w:rFonts w:ascii="Arial" w:eastAsia="Times New Roman" w:hAnsi="Arial" w:cs="Arial"/>
                      <w:color w:val="000000"/>
                      <w:sz w:val="20"/>
                      <w:szCs w:val="20"/>
                      <w:lang w:eastAsia="pt-BR"/>
                    </w:rPr>
                  </w:pPr>
                  <w:ins w:id="31969"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09DE60EA" w14:textId="77777777" w:rsidR="0016760B" w:rsidRPr="0016760B" w:rsidRDefault="0016760B" w:rsidP="0016760B">
                  <w:pPr>
                    <w:autoSpaceDE/>
                    <w:autoSpaceDN/>
                    <w:adjustRightInd/>
                    <w:jc w:val="center"/>
                    <w:rPr>
                      <w:ins w:id="31970" w:author="Philippe Hollanda - Oliveira Trust" w:date="2022-07-19T09:57:00Z"/>
                      <w:rFonts w:ascii="Arial" w:eastAsia="Times New Roman" w:hAnsi="Arial" w:cs="Arial"/>
                      <w:color w:val="000000"/>
                      <w:sz w:val="20"/>
                      <w:szCs w:val="20"/>
                      <w:lang w:eastAsia="pt-BR"/>
                    </w:rPr>
                  </w:pPr>
                  <w:ins w:id="31971"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38A981" w14:textId="77777777" w:rsidR="0016760B" w:rsidRPr="0016760B" w:rsidRDefault="0016760B" w:rsidP="0016760B">
                  <w:pPr>
                    <w:autoSpaceDE/>
                    <w:autoSpaceDN/>
                    <w:adjustRightInd/>
                    <w:jc w:val="center"/>
                    <w:rPr>
                      <w:ins w:id="31972" w:author="Philippe Hollanda - Oliveira Trust" w:date="2022-07-19T09:57:00Z"/>
                      <w:rFonts w:ascii="Arial" w:eastAsia="Times New Roman" w:hAnsi="Arial" w:cs="Arial"/>
                      <w:color w:val="000000"/>
                      <w:sz w:val="20"/>
                      <w:szCs w:val="20"/>
                      <w:lang w:eastAsia="pt-BR"/>
                    </w:rPr>
                  </w:pPr>
                  <w:ins w:id="31973" w:author="Philippe Hollanda - Oliveira Trust" w:date="2022-07-19T09:57:00Z">
                    <w:r w:rsidRPr="0016760B">
                      <w:rPr>
                        <w:rFonts w:ascii="Arial" w:eastAsia="Times New Roman" w:hAnsi="Arial" w:cs="Arial"/>
                        <w:color w:val="000000"/>
                        <w:sz w:val="20"/>
                        <w:szCs w:val="20"/>
                        <w:lang w:eastAsia="pt-BR"/>
                      </w:rPr>
                      <w:t>R$ 3.600,00</w:t>
                    </w:r>
                  </w:ins>
                </w:p>
              </w:tc>
            </w:tr>
            <w:tr w:rsidR="0016760B" w:rsidRPr="0016760B" w14:paraId="1CA2CE89" w14:textId="77777777" w:rsidTr="0016760B">
              <w:trPr>
                <w:trHeight w:val="1785"/>
                <w:ins w:id="319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AEF4E8" w14:textId="77777777" w:rsidR="0016760B" w:rsidRPr="0016760B" w:rsidRDefault="0016760B" w:rsidP="0016760B">
                  <w:pPr>
                    <w:autoSpaceDE/>
                    <w:autoSpaceDN/>
                    <w:adjustRightInd/>
                    <w:jc w:val="center"/>
                    <w:rPr>
                      <w:ins w:id="31975" w:author="Philippe Hollanda - Oliveira Trust" w:date="2022-07-19T09:57:00Z"/>
                      <w:rFonts w:ascii="Arial" w:eastAsia="Times New Roman" w:hAnsi="Arial" w:cs="Arial"/>
                      <w:color w:val="000000"/>
                      <w:sz w:val="20"/>
                      <w:szCs w:val="20"/>
                      <w:lang w:eastAsia="pt-BR"/>
                    </w:rPr>
                  </w:pPr>
                  <w:ins w:id="31976"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55F64F9B" w14:textId="77777777" w:rsidR="0016760B" w:rsidRPr="0016760B" w:rsidRDefault="0016760B" w:rsidP="0016760B">
                  <w:pPr>
                    <w:autoSpaceDE/>
                    <w:autoSpaceDN/>
                    <w:adjustRightInd/>
                    <w:jc w:val="center"/>
                    <w:rPr>
                      <w:ins w:id="31977" w:author="Philippe Hollanda - Oliveira Trust" w:date="2022-07-19T09:57:00Z"/>
                      <w:rFonts w:ascii="Arial" w:eastAsia="Times New Roman" w:hAnsi="Arial" w:cs="Arial"/>
                      <w:color w:val="000000"/>
                      <w:sz w:val="20"/>
                      <w:szCs w:val="20"/>
                      <w:lang w:eastAsia="pt-BR"/>
                    </w:rPr>
                  </w:pPr>
                  <w:ins w:id="31978"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58D9A7" w14:textId="77777777" w:rsidR="0016760B" w:rsidRPr="0016760B" w:rsidRDefault="0016760B" w:rsidP="0016760B">
                  <w:pPr>
                    <w:autoSpaceDE/>
                    <w:autoSpaceDN/>
                    <w:adjustRightInd/>
                    <w:jc w:val="center"/>
                    <w:rPr>
                      <w:ins w:id="31979" w:author="Philippe Hollanda - Oliveira Trust" w:date="2022-07-19T09:57:00Z"/>
                      <w:rFonts w:ascii="Arial" w:eastAsia="Times New Roman" w:hAnsi="Arial" w:cs="Arial"/>
                      <w:color w:val="000000"/>
                      <w:sz w:val="20"/>
                      <w:szCs w:val="20"/>
                      <w:lang w:eastAsia="pt-BR"/>
                    </w:rPr>
                  </w:pPr>
                  <w:ins w:id="31980" w:author="Philippe Hollanda - Oliveira Trust" w:date="2022-07-19T09:57:00Z">
                    <w:r w:rsidRPr="0016760B">
                      <w:rPr>
                        <w:rFonts w:ascii="Arial" w:eastAsia="Times New Roman" w:hAnsi="Arial" w:cs="Arial"/>
                        <w:color w:val="000000"/>
                        <w:sz w:val="20"/>
                        <w:szCs w:val="20"/>
                        <w:lang w:eastAsia="pt-BR"/>
                      </w:rPr>
                      <w:t>R$ 1.130,00</w:t>
                    </w:r>
                  </w:ins>
                </w:p>
              </w:tc>
            </w:tr>
            <w:tr w:rsidR="0016760B" w:rsidRPr="0016760B" w14:paraId="3F4AC913" w14:textId="77777777" w:rsidTr="0016760B">
              <w:trPr>
                <w:trHeight w:val="1785"/>
                <w:ins w:id="319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DA22B4" w14:textId="77777777" w:rsidR="0016760B" w:rsidRPr="0016760B" w:rsidRDefault="0016760B" w:rsidP="0016760B">
                  <w:pPr>
                    <w:autoSpaceDE/>
                    <w:autoSpaceDN/>
                    <w:adjustRightInd/>
                    <w:jc w:val="center"/>
                    <w:rPr>
                      <w:ins w:id="31982" w:author="Philippe Hollanda - Oliveira Trust" w:date="2022-07-19T09:57:00Z"/>
                      <w:rFonts w:ascii="Arial" w:eastAsia="Times New Roman" w:hAnsi="Arial" w:cs="Arial"/>
                      <w:color w:val="000000"/>
                      <w:sz w:val="20"/>
                      <w:szCs w:val="20"/>
                      <w:lang w:eastAsia="pt-BR"/>
                    </w:rPr>
                  </w:pPr>
                  <w:ins w:id="31983" w:author="Philippe Hollanda - Oliveira Trust" w:date="2022-07-19T09:57:00Z">
                    <w:r w:rsidRPr="0016760B">
                      <w:rPr>
                        <w:rFonts w:ascii="Arial" w:eastAsia="Times New Roman" w:hAnsi="Arial" w:cs="Arial"/>
                        <w:color w:val="000000"/>
                        <w:sz w:val="20"/>
                        <w:szCs w:val="20"/>
                        <w:lang w:eastAsia="pt-BR"/>
                      </w:rPr>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4772316D" w14:textId="77777777" w:rsidR="0016760B" w:rsidRPr="0016760B" w:rsidRDefault="0016760B" w:rsidP="0016760B">
                  <w:pPr>
                    <w:autoSpaceDE/>
                    <w:autoSpaceDN/>
                    <w:adjustRightInd/>
                    <w:jc w:val="center"/>
                    <w:rPr>
                      <w:ins w:id="31984" w:author="Philippe Hollanda - Oliveira Trust" w:date="2022-07-19T09:57:00Z"/>
                      <w:rFonts w:ascii="Arial" w:eastAsia="Times New Roman" w:hAnsi="Arial" w:cs="Arial"/>
                      <w:color w:val="000000"/>
                      <w:sz w:val="20"/>
                      <w:szCs w:val="20"/>
                      <w:lang w:eastAsia="pt-BR"/>
                    </w:rPr>
                  </w:pPr>
                  <w:ins w:id="31985" w:author="Philippe Hollanda - Oliveira Trust" w:date="2022-07-19T09:57:00Z">
                    <w:r w:rsidRPr="0016760B">
                      <w:rPr>
                        <w:rFonts w:ascii="Arial" w:eastAsia="Times New Roman" w:hAnsi="Arial" w:cs="Arial"/>
                        <w:color w:val="000000"/>
                        <w:sz w:val="20"/>
                        <w:szCs w:val="20"/>
                        <w:lang w:eastAsia="pt-BR"/>
                      </w:rPr>
                      <w:t>25/10/2021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DEFADE" w14:textId="77777777" w:rsidR="0016760B" w:rsidRPr="0016760B" w:rsidRDefault="0016760B" w:rsidP="0016760B">
                  <w:pPr>
                    <w:autoSpaceDE/>
                    <w:autoSpaceDN/>
                    <w:adjustRightInd/>
                    <w:jc w:val="center"/>
                    <w:rPr>
                      <w:ins w:id="31986" w:author="Philippe Hollanda - Oliveira Trust" w:date="2022-07-19T09:57:00Z"/>
                      <w:rFonts w:ascii="Arial" w:eastAsia="Times New Roman" w:hAnsi="Arial" w:cs="Arial"/>
                      <w:color w:val="000000"/>
                      <w:sz w:val="20"/>
                      <w:szCs w:val="20"/>
                      <w:lang w:eastAsia="pt-BR"/>
                    </w:rPr>
                  </w:pPr>
                  <w:ins w:id="31987"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195B6818" w14:textId="77777777" w:rsidTr="0016760B">
              <w:trPr>
                <w:trHeight w:val="1785"/>
                <w:ins w:id="319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10C11C" w14:textId="77777777" w:rsidR="0016760B" w:rsidRPr="0016760B" w:rsidRDefault="0016760B" w:rsidP="0016760B">
                  <w:pPr>
                    <w:autoSpaceDE/>
                    <w:autoSpaceDN/>
                    <w:adjustRightInd/>
                    <w:jc w:val="center"/>
                    <w:rPr>
                      <w:ins w:id="31989" w:author="Philippe Hollanda - Oliveira Trust" w:date="2022-07-19T09:57:00Z"/>
                      <w:rFonts w:ascii="Arial" w:eastAsia="Times New Roman" w:hAnsi="Arial" w:cs="Arial"/>
                      <w:color w:val="000000"/>
                      <w:sz w:val="20"/>
                      <w:szCs w:val="20"/>
                      <w:lang w:eastAsia="pt-BR"/>
                    </w:rPr>
                  </w:pPr>
                  <w:ins w:id="31990" w:author="Philippe Hollanda - Oliveira Trust" w:date="2022-07-19T09:57:00Z">
                    <w:r w:rsidRPr="0016760B">
                      <w:rPr>
                        <w:rFonts w:ascii="Arial" w:eastAsia="Times New Roman" w:hAnsi="Arial" w:cs="Arial"/>
                        <w:color w:val="000000"/>
                        <w:sz w:val="20"/>
                        <w:szCs w:val="20"/>
                        <w:lang w:eastAsia="pt-BR"/>
                      </w:rPr>
                      <w:lastRenderedPageBreak/>
                      <w:t>FRETES</w:t>
                    </w:r>
                  </w:ins>
                </w:p>
              </w:tc>
              <w:tc>
                <w:tcPr>
                  <w:tcW w:w="2324" w:type="dxa"/>
                  <w:tcBorders>
                    <w:top w:val="nil"/>
                    <w:left w:val="nil"/>
                    <w:bottom w:val="single" w:sz="4" w:space="0" w:color="auto"/>
                    <w:right w:val="single" w:sz="4" w:space="0" w:color="auto"/>
                  </w:tcBorders>
                  <w:shd w:val="clear" w:color="auto" w:fill="auto"/>
                  <w:noWrap/>
                  <w:vAlign w:val="center"/>
                  <w:hideMark/>
                </w:tcPr>
                <w:p w14:paraId="24CD2C89" w14:textId="77777777" w:rsidR="0016760B" w:rsidRPr="0016760B" w:rsidRDefault="0016760B" w:rsidP="0016760B">
                  <w:pPr>
                    <w:autoSpaceDE/>
                    <w:autoSpaceDN/>
                    <w:adjustRightInd/>
                    <w:jc w:val="center"/>
                    <w:rPr>
                      <w:ins w:id="31991" w:author="Philippe Hollanda - Oliveira Trust" w:date="2022-07-19T09:57:00Z"/>
                      <w:rFonts w:ascii="Arial" w:eastAsia="Times New Roman" w:hAnsi="Arial" w:cs="Arial"/>
                      <w:color w:val="000000"/>
                      <w:sz w:val="20"/>
                      <w:szCs w:val="20"/>
                      <w:lang w:eastAsia="pt-BR"/>
                    </w:rPr>
                  </w:pPr>
                  <w:ins w:id="31992" w:author="Philippe Hollanda - Oliveira Trust" w:date="2022-07-19T09:57:00Z">
                    <w:r w:rsidRPr="0016760B">
                      <w:rPr>
                        <w:rFonts w:ascii="Arial" w:eastAsia="Times New Roman" w:hAnsi="Arial" w:cs="Arial"/>
                        <w:color w:val="000000"/>
                        <w:sz w:val="20"/>
                        <w:szCs w:val="20"/>
                        <w:lang w:eastAsia="pt-BR"/>
                      </w:rPr>
                      <w:t>07/12/2021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3243AE" w14:textId="77777777" w:rsidR="0016760B" w:rsidRPr="0016760B" w:rsidRDefault="0016760B" w:rsidP="0016760B">
                  <w:pPr>
                    <w:autoSpaceDE/>
                    <w:autoSpaceDN/>
                    <w:adjustRightInd/>
                    <w:jc w:val="center"/>
                    <w:rPr>
                      <w:ins w:id="31993" w:author="Philippe Hollanda - Oliveira Trust" w:date="2022-07-19T09:57:00Z"/>
                      <w:rFonts w:ascii="Arial" w:eastAsia="Times New Roman" w:hAnsi="Arial" w:cs="Arial"/>
                      <w:color w:val="000000"/>
                      <w:sz w:val="20"/>
                      <w:szCs w:val="20"/>
                      <w:lang w:eastAsia="pt-BR"/>
                    </w:rPr>
                  </w:pPr>
                  <w:ins w:id="31994" w:author="Philippe Hollanda - Oliveira Trust" w:date="2022-07-19T09:57:00Z">
                    <w:r w:rsidRPr="0016760B">
                      <w:rPr>
                        <w:rFonts w:ascii="Arial" w:eastAsia="Times New Roman" w:hAnsi="Arial" w:cs="Arial"/>
                        <w:color w:val="000000"/>
                        <w:sz w:val="20"/>
                        <w:szCs w:val="20"/>
                        <w:lang w:eastAsia="pt-BR"/>
                      </w:rPr>
                      <w:t>R$ 800,00</w:t>
                    </w:r>
                  </w:ins>
                </w:p>
              </w:tc>
            </w:tr>
            <w:tr w:rsidR="0016760B" w:rsidRPr="0016760B" w14:paraId="408CC0CC" w14:textId="77777777" w:rsidTr="0016760B">
              <w:trPr>
                <w:trHeight w:val="1785"/>
                <w:ins w:id="31995"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62B51A30" w14:textId="77777777" w:rsidR="0016760B" w:rsidRPr="0016760B" w:rsidRDefault="0016760B" w:rsidP="0016760B">
                  <w:pPr>
                    <w:autoSpaceDE/>
                    <w:autoSpaceDN/>
                    <w:adjustRightInd/>
                    <w:jc w:val="center"/>
                    <w:rPr>
                      <w:ins w:id="31996" w:author="Philippe Hollanda - Oliveira Trust" w:date="2022-07-19T09:57:00Z"/>
                      <w:rFonts w:ascii="Arial" w:eastAsia="Times New Roman" w:hAnsi="Arial" w:cs="Arial"/>
                      <w:color w:val="000000"/>
                      <w:sz w:val="20"/>
                      <w:szCs w:val="20"/>
                      <w:lang w:eastAsia="pt-BR"/>
                    </w:rPr>
                  </w:pPr>
                  <w:ins w:id="31997" w:author="Philippe Hollanda - Oliveira Trust" w:date="2022-07-19T09:57:00Z">
                    <w:r w:rsidRPr="0016760B">
                      <w:rPr>
                        <w:rFonts w:ascii="Arial" w:eastAsia="Times New Roman" w:hAnsi="Arial" w:cs="Arial"/>
                        <w:color w:val="000000"/>
                        <w:sz w:val="20"/>
                        <w:szCs w:val="20"/>
                        <w:lang w:eastAsia="pt-BR"/>
                      </w:rPr>
                      <w:t xml:space="preserve">CIMENTO </w:t>
                    </w:r>
                  </w:ins>
                </w:p>
              </w:tc>
              <w:tc>
                <w:tcPr>
                  <w:tcW w:w="2324" w:type="dxa"/>
                  <w:tcBorders>
                    <w:top w:val="nil"/>
                    <w:left w:val="nil"/>
                    <w:bottom w:val="single" w:sz="4" w:space="0" w:color="auto"/>
                    <w:right w:val="single" w:sz="4" w:space="0" w:color="auto"/>
                  </w:tcBorders>
                  <w:shd w:val="clear" w:color="auto" w:fill="auto"/>
                  <w:noWrap/>
                  <w:vAlign w:val="center"/>
                  <w:hideMark/>
                </w:tcPr>
                <w:p w14:paraId="58BA897D" w14:textId="77777777" w:rsidR="0016760B" w:rsidRPr="0016760B" w:rsidRDefault="0016760B" w:rsidP="0016760B">
                  <w:pPr>
                    <w:autoSpaceDE/>
                    <w:autoSpaceDN/>
                    <w:adjustRightInd/>
                    <w:jc w:val="center"/>
                    <w:rPr>
                      <w:ins w:id="31998" w:author="Philippe Hollanda - Oliveira Trust" w:date="2022-07-19T09:57:00Z"/>
                      <w:rFonts w:ascii="Arial" w:eastAsia="Times New Roman" w:hAnsi="Arial" w:cs="Arial"/>
                      <w:color w:val="000000"/>
                      <w:sz w:val="20"/>
                      <w:szCs w:val="20"/>
                      <w:lang w:eastAsia="pt-BR"/>
                    </w:rPr>
                  </w:pPr>
                  <w:ins w:id="31999" w:author="Philippe Hollanda - Oliveira Trust" w:date="2022-07-19T09:57:00Z">
                    <w:r w:rsidRPr="0016760B">
                      <w:rPr>
                        <w:rFonts w:ascii="Arial" w:eastAsia="Times New Roman" w:hAnsi="Arial" w:cs="Arial"/>
                        <w:color w:val="000000"/>
                        <w:sz w:val="20"/>
                        <w:szCs w:val="20"/>
                        <w:lang w:eastAsia="pt-BR"/>
                      </w:rPr>
                      <w:t>21/09/2021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396963" w14:textId="77777777" w:rsidR="0016760B" w:rsidRPr="0016760B" w:rsidRDefault="0016760B" w:rsidP="0016760B">
                  <w:pPr>
                    <w:autoSpaceDE/>
                    <w:autoSpaceDN/>
                    <w:adjustRightInd/>
                    <w:jc w:val="center"/>
                    <w:rPr>
                      <w:ins w:id="32000" w:author="Philippe Hollanda - Oliveira Trust" w:date="2022-07-19T09:57:00Z"/>
                      <w:rFonts w:ascii="Arial" w:eastAsia="Times New Roman" w:hAnsi="Arial" w:cs="Arial"/>
                      <w:color w:val="000000"/>
                      <w:sz w:val="20"/>
                      <w:szCs w:val="20"/>
                      <w:lang w:eastAsia="pt-BR"/>
                    </w:rPr>
                  </w:pPr>
                  <w:ins w:id="32001" w:author="Philippe Hollanda - Oliveira Trust" w:date="2022-07-19T09:57:00Z">
                    <w:r w:rsidRPr="0016760B">
                      <w:rPr>
                        <w:rFonts w:ascii="Arial" w:eastAsia="Times New Roman" w:hAnsi="Arial" w:cs="Arial"/>
                        <w:color w:val="000000"/>
                        <w:sz w:val="20"/>
                        <w:szCs w:val="20"/>
                        <w:lang w:eastAsia="pt-BR"/>
                      </w:rPr>
                      <w:t>R$ 2.690,00</w:t>
                    </w:r>
                  </w:ins>
                </w:p>
              </w:tc>
            </w:tr>
            <w:tr w:rsidR="0016760B" w:rsidRPr="0016760B" w14:paraId="63F20D18" w14:textId="77777777" w:rsidTr="0016760B">
              <w:trPr>
                <w:trHeight w:val="1785"/>
                <w:ins w:id="32002"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72CD3709" w14:textId="77777777" w:rsidR="0016760B" w:rsidRPr="0016760B" w:rsidRDefault="0016760B" w:rsidP="0016760B">
                  <w:pPr>
                    <w:autoSpaceDE/>
                    <w:autoSpaceDN/>
                    <w:adjustRightInd/>
                    <w:jc w:val="center"/>
                    <w:rPr>
                      <w:ins w:id="32003" w:author="Philippe Hollanda - Oliveira Trust" w:date="2022-07-19T09:57:00Z"/>
                      <w:rFonts w:ascii="Arial" w:eastAsia="Times New Roman" w:hAnsi="Arial" w:cs="Arial"/>
                      <w:color w:val="000000"/>
                      <w:sz w:val="20"/>
                      <w:szCs w:val="20"/>
                      <w:lang w:eastAsia="pt-BR"/>
                    </w:rPr>
                  </w:pPr>
                  <w:ins w:id="32004"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5C547CF" w14:textId="77777777" w:rsidR="0016760B" w:rsidRPr="0016760B" w:rsidRDefault="0016760B" w:rsidP="0016760B">
                  <w:pPr>
                    <w:autoSpaceDE/>
                    <w:autoSpaceDN/>
                    <w:adjustRightInd/>
                    <w:jc w:val="center"/>
                    <w:rPr>
                      <w:ins w:id="32005" w:author="Philippe Hollanda - Oliveira Trust" w:date="2022-07-19T09:57:00Z"/>
                      <w:rFonts w:ascii="Arial" w:eastAsia="Times New Roman" w:hAnsi="Arial" w:cs="Arial"/>
                      <w:color w:val="000000"/>
                      <w:sz w:val="20"/>
                      <w:szCs w:val="20"/>
                      <w:lang w:eastAsia="pt-BR"/>
                    </w:rPr>
                  </w:pPr>
                  <w:ins w:id="32006"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60ADA3" w14:textId="77777777" w:rsidR="0016760B" w:rsidRPr="0016760B" w:rsidRDefault="0016760B" w:rsidP="0016760B">
                  <w:pPr>
                    <w:autoSpaceDE/>
                    <w:autoSpaceDN/>
                    <w:adjustRightInd/>
                    <w:jc w:val="center"/>
                    <w:rPr>
                      <w:ins w:id="32007" w:author="Philippe Hollanda - Oliveira Trust" w:date="2022-07-19T09:57:00Z"/>
                      <w:rFonts w:ascii="Arial" w:eastAsia="Times New Roman" w:hAnsi="Arial" w:cs="Arial"/>
                      <w:color w:val="000000"/>
                      <w:sz w:val="20"/>
                      <w:szCs w:val="20"/>
                      <w:lang w:eastAsia="pt-BR"/>
                    </w:rPr>
                  </w:pPr>
                  <w:ins w:id="32008" w:author="Philippe Hollanda - Oliveira Trust" w:date="2022-07-19T09:57:00Z">
                    <w:r w:rsidRPr="0016760B">
                      <w:rPr>
                        <w:rFonts w:ascii="Arial" w:eastAsia="Times New Roman" w:hAnsi="Arial" w:cs="Arial"/>
                        <w:color w:val="000000"/>
                        <w:sz w:val="20"/>
                        <w:szCs w:val="20"/>
                        <w:lang w:eastAsia="pt-BR"/>
                      </w:rPr>
                      <w:t>R$ 857,34</w:t>
                    </w:r>
                  </w:ins>
                </w:p>
              </w:tc>
            </w:tr>
            <w:tr w:rsidR="0016760B" w:rsidRPr="0016760B" w14:paraId="6FB143C5" w14:textId="77777777" w:rsidTr="0016760B">
              <w:trPr>
                <w:trHeight w:val="1785"/>
                <w:ins w:id="32009"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57ED4B7A" w14:textId="77777777" w:rsidR="0016760B" w:rsidRPr="0016760B" w:rsidRDefault="0016760B" w:rsidP="0016760B">
                  <w:pPr>
                    <w:autoSpaceDE/>
                    <w:autoSpaceDN/>
                    <w:adjustRightInd/>
                    <w:jc w:val="center"/>
                    <w:rPr>
                      <w:ins w:id="32010" w:author="Philippe Hollanda - Oliveira Trust" w:date="2022-07-19T09:57:00Z"/>
                      <w:rFonts w:ascii="Arial" w:eastAsia="Times New Roman" w:hAnsi="Arial" w:cs="Arial"/>
                      <w:color w:val="000000"/>
                      <w:sz w:val="20"/>
                      <w:szCs w:val="20"/>
                      <w:lang w:eastAsia="pt-BR"/>
                    </w:rPr>
                  </w:pPr>
                  <w:ins w:id="3201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45756787" w14:textId="77777777" w:rsidR="0016760B" w:rsidRPr="0016760B" w:rsidRDefault="0016760B" w:rsidP="0016760B">
                  <w:pPr>
                    <w:autoSpaceDE/>
                    <w:autoSpaceDN/>
                    <w:adjustRightInd/>
                    <w:jc w:val="center"/>
                    <w:rPr>
                      <w:ins w:id="32012" w:author="Philippe Hollanda - Oliveira Trust" w:date="2022-07-19T09:57:00Z"/>
                      <w:rFonts w:ascii="Arial" w:eastAsia="Times New Roman" w:hAnsi="Arial" w:cs="Arial"/>
                      <w:color w:val="000000"/>
                      <w:sz w:val="20"/>
                      <w:szCs w:val="20"/>
                      <w:lang w:eastAsia="pt-BR"/>
                    </w:rPr>
                  </w:pPr>
                  <w:ins w:id="32013"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44118893" w14:textId="77777777" w:rsidR="0016760B" w:rsidRPr="0016760B" w:rsidRDefault="0016760B" w:rsidP="0016760B">
                  <w:pPr>
                    <w:autoSpaceDE/>
                    <w:autoSpaceDN/>
                    <w:adjustRightInd/>
                    <w:jc w:val="center"/>
                    <w:rPr>
                      <w:ins w:id="32014" w:author="Philippe Hollanda - Oliveira Trust" w:date="2022-07-19T09:57:00Z"/>
                      <w:rFonts w:ascii="Arial" w:eastAsia="Times New Roman" w:hAnsi="Arial" w:cs="Arial"/>
                      <w:color w:val="000000"/>
                      <w:sz w:val="20"/>
                      <w:szCs w:val="20"/>
                      <w:lang w:eastAsia="pt-BR"/>
                    </w:rPr>
                  </w:pPr>
                  <w:ins w:id="32015" w:author="Philippe Hollanda - Oliveira Trust" w:date="2022-07-19T09:57:00Z">
                    <w:r w:rsidRPr="0016760B">
                      <w:rPr>
                        <w:rFonts w:ascii="Arial" w:eastAsia="Times New Roman" w:hAnsi="Arial" w:cs="Arial"/>
                        <w:color w:val="000000"/>
                        <w:sz w:val="20"/>
                        <w:szCs w:val="20"/>
                        <w:lang w:eastAsia="pt-BR"/>
                      </w:rPr>
                      <w:t>R$ 796,95</w:t>
                    </w:r>
                  </w:ins>
                </w:p>
              </w:tc>
            </w:tr>
            <w:tr w:rsidR="0016760B" w:rsidRPr="0016760B" w14:paraId="45B4EC24" w14:textId="77777777" w:rsidTr="0016760B">
              <w:trPr>
                <w:trHeight w:val="1785"/>
                <w:ins w:id="320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81CAA2" w14:textId="77777777" w:rsidR="0016760B" w:rsidRPr="0016760B" w:rsidRDefault="0016760B" w:rsidP="0016760B">
                  <w:pPr>
                    <w:autoSpaceDE/>
                    <w:autoSpaceDN/>
                    <w:adjustRightInd/>
                    <w:jc w:val="center"/>
                    <w:rPr>
                      <w:ins w:id="32017" w:author="Philippe Hollanda - Oliveira Trust" w:date="2022-07-19T09:57:00Z"/>
                      <w:rFonts w:ascii="Arial" w:eastAsia="Times New Roman" w:hAnsi="Arial" w:cs="Arial"/>
                      <w:color w:val="000000"/>
                      <w:sz w:val="20"/>
                      <w:szCs w:val="20"/>
                      <w:lang w:eastAsia="pt-BR"/>
                    </w:rPr>
                  </w:pPr>
                  <w:ins w:id="3201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447A29C" w14:textId="77777777" w:rsidR="0016760B" w:rsidRPr="0016760B" w:rsidRDefault="0016760B" w:rsidP="0016760B">
                  <w:pPr>
                    <w:autoSpaceDE/>
                    <w:autoSpaceDN/>
                    <w:adjustRightInd/>
                    <w:jc w:val="center"/>
                    <w:rPr>
                      <w:ins w:id="32019" w:author="Philippe Hollanda - Oliveira Trust" w:date="2022-07-19T09:57:00Z"/>
                      <w:rFonts w:ascii="Arial" w:eastAsia="Times New Roman" w:hAnsi="Arial" w:cs="Arial"/>
                      <w:color w:val="000000"/>
                      <w:sz w:val="20"/>
                      <w:szCs w:val="20"/>
                      <w:lang w:eastAsia="pt-BR"/>
                    </w:rPr>
                  </w:pPr>
                  <w:ins w:id="32020" w:author="Philippe Hollanda - Oliveira Trust" w:date="2022-07-19T09:57:00Z">
                    <w:r w:rsidRPr="0016760B">
                      <w:rPr>
                        <w:rFonts w:ascii="Arial" w:eastAsia="Times New Roman" w:hAnsi="Arial" w:cs="Arial"/>
                        <w:color w:val="000000"/>
                        <w:sz w:val="20"/>
                        <w:szCs w:val="20"/>
                        <w:lang w:eastAsia="pt-BR"/>
                      </w:rPr>
                      <w:t>26/04/2021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361AF4" w14:textId="77777777" w:rsidR="0016760B" w:rsidRPr="0016760B" w:rsidRDefault="0016760B" w:rsidP="0016760B">
                  <w:pPr>
                    <w:autoSpaceDE/>
                    <w:autoSpaceDN/>
                    <w:adjustRightInd/>
                    <w:jc w:val="center"/>
                    <w:rPr>
                      <w:ins w:id="32021" w:author="Philippe Hollanda - Oliveira Trust" w:date="2022-07-19T09:57:00Z"/>
                      <w:rFonts w:ascii="Arial" w:eastAsia="Times New Roman" w:hAnsi="Arial" w:cs="Arial"/>
                      <w:color w:val="000000"/>
                      <w:sz w:val="20"/>
                      <w:szCs w:val="20"/>
                      <w:lang w:eastAsia="pt-BR"/>
                    </w:rPr>
                  </w:pPr>
                  <w:ins w:id="32022" w:author="Philippe Hollanda - Oliveira Trust" w:date="2022-07-19T09:57:00Z">
                    <w:r w:rsidRPr="0016760B">
                      <w:rPr>
                        <w:rFonts w:ascii="Arial" w:eastAsia="Times New Roman" w:hAnsi="Arial" w:cs="Arial"/>
                        <w:color w:val="000000"/>
                        <w:sz w:val="20"/>
                        <w:szCs w:val="20"/>
                        <w:lang w:eastAsia="pt-BR"/>
                      </w:rPr>
                      <w:t>R$ 160,00</w:t>
                    </w:r>
                  </w:ins>
                </w:p>
              </w:tc>
            </w:tr>
            <w:tr w:rsidR="0016760B" w:rsidRPr="0016760B" w14:paraId="0BE1A03D" w14:textId="77777777" w:rsidTr="0016760B">
              <w:trPr>
                <w:trHeight w:val="1785"/>
                <w:ins w:id="320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D3F153" w14:textId="77777777" w:rsidR="0016760B" w:rsidRPr="0016760B" w:rsidRDefault="0016760B" w:rsidP="0016760B">
                  <w:pPr>
                    <w:autoSpaceDE/>
                    <w:autoSpaceDN/>
                    <w:adjustRightInd/>
                    <w:jc w:val="center"/>
                    <w:rPr>
                      <w:ins w:id="32024" w:author="Philippe Hollanda - Oliveira Trust" w:date="2022-07-19T09:57:00Z"/>
                      <w:rFonts w:ascii="Arial" w:eastAsia="Times New Roman" w:hAnsi="Arial" w:cs="Arial"/>
                      <w:color w:val="000000"/>
                      <w:sz w:val="20"/>
                      <w:szCs w:val="20"/>
                      <w:lang w:eastAsia="pt-BR"/>
                    </w:rPr>
                  </w:pPr>
                  <w:ins w:id="32025"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05DDEB9A" w14:textId="77777777" w:rsidR="0016760B" w:rsidRPr="0016760B" w:rsidRDefault="0016760B" w:rsidP="0016760B">
                  <w:pPr>
                    <w:autoSpaceDE/>
                    <w:autoSpaceDN/>
                    <w:adjustRightInd/>
                    <w:jc w:val="center"/>
                    <w:rPr>
                      <w:ins w:id="32026" w:author="Philippe Hollanda - Oliveira Trust" w:date="2022-07-19T09:57:00Z"/>
                      <w:rFonts w:ascii="Arial" w:eastAsia="Times New Roman" w:hAnsi="Arial" w:cs="Arial"/>
                      <w:color w:val="000000"/>
                      <w:sz w:val="20"/>
                      <w:szCs w:val="20"/>
                      <w:lang w:eastAsia="pt-BR"/>
                    </w:rPr>
                  </w:pPr>
                  <w:ins w:id="32027" w:author="Philippe Hollanda - Oliveira Trust" w:date="2022-07-19T09:57:00Z">
                    <w:r w:rsidRPr="0016760B">
                      <w:rPr>
                        <w:rFonts w:ascii="Arial" w:eastAsia="Times New Roman" w:hAnsi="Arial" w:cs="Arial"/>
                        <w:color w:val="000000"/>
                        <w:sz w:val="20"/>
                        <w:szCs w:val="20"/>
                        <w:lang w:eastAsia="pt-BR"/>
                      </w:rPr>
                      <w:t>06/05/2021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A41C62" w14:textId="77777777" w:rsidR="0016760B" w:rsidRPr="0016760B" w:rsidRDefault="0016760B" w:rsidP="0016760B">
                  <w:pPr>
                    <w:autoSpaceDE/>
                    <w:autoSpaceDN/>
                    <w:adjustRightInd/>
                    <w:jc w:val="center"/>
                    <w:rPr>
                      <w:ins w:id="32028" w:author="Philippe Hollanda - Oliveira Trust" w:date="2022-07-19T09:57:00Z"/>
                      <w:rFonts w:ascii="Arial" w:eastAsia="Times New Roman" w:hAnsi="Arial" w:cs="Arial"/>
                      <w:color w:val="000000"/>
                      <w:sz w:val="20"/>
                      <w:szCs w:val="20"/>
                      <w:lang w:eastAsia="pt-BR"/>
                    </w:rPr>
                  </w:pPr>
                  <w:ins w:id="32029"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4E6BD19A" w14:textId="77777777" w:rsidTr="0016760B">
              <w:trPr>
                <w:trHeight w:val="1785"/>
                <w:ins w:id="320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CD0652" w14:textId="77777777" w:rsidR="0016760B" w:rsidRPr="0016760B" w:rsidRDefault="0016760B" w:rsidP="0016760B">
                  <w:pPr>
                    <w:autoSpaceDE/>
                    <w:autoSpaceDN/>
                    <w:adjustRightInd/>
                    <w:jc w:val="center"/>
                    <w:rPr>
                      <w:ins w:id="32031" w:author="Philippe Hollanda - Oliveira Trust" w:date="2022-07-19T09:57:00Z"/>
                      <w:rFonts w:ascii="Arial" w:eastAsia="Times New Roman" w:hAnsi="Arial" w:cs="Arial"/>
                      <w:color w:val="000000"/>
                      <w:sz w:val="20"/>
                      <w:szCs w:val="20"/>
                      <w:lang w:eastAsia="pt-BR"/>
                    </w:rPr>
                  </w:pPr>
                  <w:ins w:id="32032"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79786089" w14:textId="77777777" w:rsidR="0016760B" w:rsidRPr="0016760B" w:rsidRDefault="0016760B" w:rsidP="0016760B">
                  <w:pPr>
                    <w:autoSpaceDE/>
                    <w:autoSpaceDN/>
                    <w:adjustRightInd/>
                    <w:jc w:val="center"/>
                    <w:rPr>
                      <w:ins w:id="32033" w:author="Philippe Hollanda - Oliveira Trust" w:date="2022-07-19T09:57:00Z"/>
                      <w:rFonts w:ascii="Arial" w:eastAsia="Times New Roman" w:hAnsi="Arial" w:cs="Arial"/>
                      <w:color w:val="000000"/>
                      <w:sz w:val="20"/>
                      <w:szCs w:val="20"/>
                      <w:lang w:eastAsia="pt-BR"/>
                    </w:rPr>
                  </w:pPr>
                  <w:ins w:id="32034" w:author="Philippe Hollanda - Oliveira Trust" w:date="2022-07-19T09:57:00Z">
                    <w:r w:rsidRPr="0016760B">
                      <w:rPr>
                        <w:rFonts w:ascii="Arial" w:eastAsia="Times New Roman" w:hAnsi="Arial" w:cs="Arial"/>
                        <w:color w:val="000000"/>
                        <w:sz w:val="20"/>
                        <w:szCs w:val="20"/>
                        <w:lang w:eastAsia="pt-BR"/>
                      </w:rPr>
                      <w:t>06/05/2021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1C656D" w14:textId="77777777" w:rsidR="0016760B" w:rsidRPr="0016760B" w:rsidRDefault="0016760B" w:rsidP="0016760B">
                  <w:pPr>
                    <w:autoSpaceDE/>
                    <w:autoSpaceDN/>
                    <w:adjustRightInd/>
                    <w:jc w:val="center"/>
                    <w:rPr>
                      <w:ins w:id="32035" w:author="Philippe Hollanda - Oliveira Trust" w:date="2022-07-19T09:57:00Z"/>
                      <w:rFonts w:ascii="Arial" w:eastAsia="Times New Roman" w:hAnsi="Arial" w:cs="Arial"/>
                      <w:color w:val="000000"/>
                      <w:sz w:val="20"/>
                      <w:szCs w:val="20"/>
                      <w:lang w:eastAsia="pt-BR"/>
                    </w:rPr>
                  </w:pPr>
                  <w:ins w:id="32036"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334D0713" w14:textId="77777777" w:rsidTr="0016760B">
              <w:trPr>
                <w:trHeight w:val="1785"/>
                <w:ins w:id="320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54D3F8" w14:textId="77777777" w:rsidR="0016760B" w:rsidRPr="0016760B" w:rsidRDefault="0016760B" w:rsidP="0016760B">
                  <w:pPr>
                    <w:autoSpaceDE/>
                    <w:autoSpaceDN/>
                    <w:adjustRightInd/>
                    <w:jc w:val="center"/>
                    <w:rPr>
                      <w:ins w:id="32038" w:author="Philippe Hollanda - Oliveira Trust" w:date="2022-07-19T09:57:00Z"/>
                      <w:rFonts w:ascii="Arial" w:eastAsia="Times New Roman" w:hAnsi="Arial" w:cs="Arial"/>
                      <w:color w:val="000000"/>
                      <w:sz w:val="20"/>
                      <w:szCs w:val="20"/>
                      <w:lang w:eastAsia="pt-BR"/>
                    </w:rPr>
                  </w:pPr>
                  <w:ins w:id="3203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6548E75" w14:textId="77777777" w:rsidR="0016760B" w:rsidRPr="0016760B" w:rsidRDefault="0016760B" w:rsidP="0016760B">
                  <w:pPr>
                    <w:autoSpaceDE/>
                    <w:autoSpaceDN/>
                    <w:adjustRightInd/>
                    <w:jc w:val="center"/>
                    <w:rPr>
                      <w:ins w:id="32040" w:author="Philippe Hollanda - Oliveira Trust" w:date="2022-07-19T09:57:00Z"/>
                      <w:rFonts w:ascii="Arial" w:eastAsia="Times New Roman" w:hAnsi="Arial" w:cs="Arial"/>
                      <w:color w:val="000000"/>
                      <w:sz w:val="20"/>
                      <w:szCs w:val="20"/>
                      <w:lang w:eastAsia="pt-BR"/>
                    </w:rPr>
                  </w:pPr>
                  <w:ins w:id="32041"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EA15A4" w14:textId="77777777" w:rsidR="0016760B" w:rsidRPr="0016760B" w:rsidRDefault="0016760B" w:rsidP="0016760B">
                  <w:pPr>
                    <w:autoSpaceDE/>
                    <w:autoSpaceDN/>
                    <w:adjustRightInd/>
                    <w:jc w:val="center"/>
                    <w:rPr>
                      <w:ins w:id="32042" w:author="Philippe Hollanda - Oliveira Trust" w:date="2022-07-19T09:57:00Z"/>
                      <w:rFonts w:ascii="Arial" w:eastAsia="Times New Roman" w:hAnsi="Arial" w:cs="Arial"/>
                      <w:color w:val="000000"/>
                      <w:sz w:val="20"/>
                      <w:szCs w:val="20"/>
                      <w:lang w:eastAsia="pt-BR"/>
                    </w:rPr>
                  </w:pPr>
                  <w:ins w:id="32043" w:author="Philippe Hollanda - Oliveira Trust" w:date="2022-07-19T09:57:00Z">
                    <w:r w:rsidRPr="0016760B">
                      <w:rPr>
                        <w:rFonts w:ascii="Arial" w:eastAsia="Times New Roman" w:hAnsi="Arial" w:cs="Arial"/>
                        <w:color w:val="000000"/>
                        <w:sz w:val="20"/>
                        <w:szCs w:val="20"/>
                        <w:lang w:eastAsia="pt-BR"/>
                      </w:rPr>
                      <w:t>R$ 120,00</w:t>
                    </w:r>
                  </w:ins>
                </w:p>
              </w:tc>
            </w:tr>
            <w:tr w:rsidR="0016760B" w:rsidRPr="0016760B" w14:paraId="0457AEE5" w14:textId="77777777" w:rsidTr="0016760B">
              <w:trPr>
                <w:trHeight w:val="1785"/>
                <w:ins w:id="320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153D38" w14:textId="77777777" w:rsidR="0016760B" w:rsidRPr="0016760B" w:rsidRDefault="0016760B" w:rsidP="0016760B">
                  <w:pPr>
                    <w:autoSpaceDE/>
                    <w:autoSpaceDN/>
                    <w:adjustRightInd/>
                    <w:jc w:val="center"/>
                    <w:rPr>
                      <w:ins w:id="32045" w:author="Philippe Hollanda - Oliveira Trust" w:date="2022-07-19T09:57:00Z"/>
                      <w:rFonts w:ascii="Arial" w:eastAsia="Times New Roman" w:hAnsi="Arial" w:cs="Arial"/>
                      <w:color w:val="000000"/>
                      <w:sz w:val="20"/>
                      <w:szCs w:val="20"/>
                      <w:lang w:eastAsia="pt-BR"/>
                    </w:rPr>
                  </w:pPr>
                  <w:ins w:id="3204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2DA549A" w14:textId="77777777" w:rsidR="0016760B" w:rsidRPr="0016760B" w:rsidRDefault="0016760B" w:rsidP="0016760B">
                  <w:pPr>
                    <w:autoSpaceDE/>
                    <w:autoSpaceDN/>
                    <w:adjustRightInd/>
                    <w:jc w:val="center"/>
                    <w:rPr>
                      <w:ins w:id="32047" w:author="Philippe Hollanda - Oliveira Trust" w:date="2022-07-19T09:57:00Z"/>
                      <w:rFonts w:ascii="Arial" w:eastAsia="Times New Roman" w:hAnsi="Arial" w:cs="Arial"/>
                      <w:color w:val="000000"/>
                      <w:sz w:val="20"/>
                      <w:szCs w:val="20"/>
                      <w:lang w:eastAsia="pt-BR"/>
                    </w:rPr>
                  </w:pPr>
                  <w:ins w:id="32048" w:author="Philippe Hollanda - Oliveira Trust" w:date="2022-07-19T09:57:00Z">
                    <w:r w:rsidRPr="0016760B">
                      <w:rPr>
                        <w:rFonts w:ascii="Arial" w:eastAsia="Times New Roman" w:hAnsi="Arial" w:cs="Arial"/>
                        <w:color w:val="000000"/>
                        <w:sz w:val="20"/>
                        <w:szCs w:val="20"/>
                        <w:lang w:eastAsia="pt-BR"/>
                      </w:rPr>
                      <w:t>26/04/2021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EC67D2" w14:textId="77777777" w:rsidR="0016760B" w:rsidRPr="0016760B" w:rsidRDefault="0016760B" w:rsidP="0016760B">
                  <w:pPr>
                    <w:autoSpaceDE/>
                    <w:autoSpaceDN/>
                    <w:adjustRightInd/>
                    <w:jc w:val="center"/>
                    <w:rPr>
                      <w:ins w:id="32049" w:author="Philippe Hollanda - Oliveira Trust" w:date="2022-07-19T09:57:00Z"/>
                      <w:rFonts w:ascii="Arial" w:eastAsia="Times New Roman" w:hAnsi="Arial" w:cs="Arial"/>
                      <w:color w:val="000000"/>
                      <w:sz w:val="20"/>
                      <w:szCs w:val="20"/>
                      <w:lang w:eastAsia="pt-BR"/>
                    </w:rPr>
                  </w:pPr>
                  <w:ins w:id="32050"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5A4E25AE" w14:textId="77777777" w:rsidTr="0016760B">
              <w:trPr>
                <w:trHeight w:val="1785"/>
                <w:ins w:id="320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DD453C" w14:textId="77777777" w:rsidR="0016760B" w:rsidRPr="0016760B" w:rsidRDefault="0016760B" w:rsidP="0016760B">
                  <w:pPr>
                    <w:autoSpaceDE/>
                    <w:autoSpaceDN/>
                    <w:adjustRightInd/>
                    <w:jc w:val="center"/>
                    <w:rPr>
                      <w:ins w:id="32052" w:author="Philippe Hollanda - Oliveira Trust" w:date="2022-07-19T09:57:00Z"/>
                      <w:rFonts w:ascii="Arial" w:eastAsia="Times New Roman" w:hAnsi="Arial" w:cs="Arial"/>
                      <w:color w:val="000000"/>
                      <w:sz w:val="20"/>
                      <w:szCs w:val="20"/>
                      <w:lang w:eastAsia="pt-BR"/>
                    </w:rPr>
                  </w:pPr>
                  <w:ins w:id="3205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DB5D18E" w14:textId="77777777" w:rsidR="0016760B" w:rsidRPr="0016760B" w:rsidRDefault="0016760B" w:rsidP="0016760B">
                  <w:pPr>
                    <w:autoSpaceDE/>
                    <w:autoSpaceDN/>
                    <w:adjustRightInd/>
                    <w:jc w:val="center"/>
                    <w:rPr>
                      <w:ins w:id="32054" w:author="Philippe Hollanda - Oliveira Trust" w:date="2022-07-19T09:57:00Z"/>
                      <w:rFonts w:ascii="Arial" w:eastAsia="Times New Roman" w:hAnsi="Arial" w:cs="Arial"/>
                      <w:color w:val="000000"/>
                      <w:sz w:val="20"/>
                      <w:szCs w:val="20"/>
                      <w:lang w:eastAsia="pt-BR"/>
                    </w:rPr>
                  </w:pPr>
                  <w:ins w:id="32055" w:author="Philippe Hollanda - Oliveira Trust" w:date="2022-07-19T09:57:00Z">
                    <w:r w:rsidRPr="0016760B">
                      <w:rPr>
                        <w:rFonts w:ascii="Arial" w:eastAsia="Times New Roman" w:hAnsi="Arial" w:cs="Arial"/>
                        <w:color w:val="000000"/>
                        <w:sz w:val="20"/>
                        <w:szCs w:val="20"/>
                        <w:lang w:eastAsia="pt-BR"/>
                      </w:rPr>
                      <w:t>27/04/2021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352EB7" w14:textId="77777777" w:rsidR="0016760B" w:rsidRPr="0016760B" w:rsidRDefault="0016760B" w:rsidP="0016760B">
                  <w:pPr>
                    <w:autoSpaceDE/>
                    <w:autoSpaceDN/>
                    <w:adjustRightInd/>
                    <w:jc w:val="center"/>
                    <w:rPr>
                      <w:ins w:id="32056" w:author="Philippe Hollanda - Oliveira Trust" w:date="2022-07-19T09:57:00Z"/>
                      <w:rFonts w:ascii="Arial" w:eastAsia="Times New Roman" w:hAnsi="Arial" w:cs="Arial"/>
                      <w:color w:val="000000"/>
                      <w:sz w:val="20"/>
                      <w:szCs w:val="20"/>
                      <w:lang w:eastAsia="pt-BR"/>
                    </w:rPr>
                  </w:pPr>
                  <w:ins w:id="32057" w:author="Philippe Hollanda - Oliveira Trust" w:date="2022-07-19T09:57:00Z">
                    <w:r w:rsidRPr="0016760B">
                      <w:rPr>
                        <w:rFonts w:ascii="Arial" w:eastAsia="Times New Roman" w:hAnsi="Arial" w:cs="Arial"/>
                        <w:color w:val="000000"/>
                        <w:sz w:val="20"/>
                        <w:szCs w:val="20"/>
                        <w:lang w:eastAsia="pt-BR"/>
                      </w:rPr>
                      <w:t>R$ 370,00</w:t>
                    </w:r>
                  </w:ins>
                </w:p>
              </w:tc>
            </w:tr>
            <w:tr w:rsidR="0016760B" w:rsidRPr="0016760B" w14:paraId="6BE11688" w14:textId="77777777" w:rsidTr="0016760B">
              <w:trPr>
                <w:trHeight w:val="1785"/>
                <w:ins w:id="320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086027" w14:textId="77777777" w:rsidR="0016760B" w:rsidRPr="0016760B" w:rsidRDefault="0016760B" w:rsidP="0016760B">
                  <w:pPr>
                    <w:autoSpaceDE/>
                    <w:autoSpaceDN/>
                    <w:adjustRightInd/>
                    <w:jc w:val="center"/>
                    <w:rPr>
                      <w:ins w:id="32059" w:author="Philippe Hollanda - Oliveira Trust" w:date="2022-07-19T09:57:00Z"/>
                      <w:rFonts w:ascii="Arial" w:eastAsia="Times New Roman" w:hAnsi="Arial" w:cs="Arial"/>
                      <w:color w:val="000000"/>
                      <w:sz w:val="20"/>
                      <w:szCs w:val="20"/>
                      <w:lang w:eastAsia="pt-BR"/>
                    </w:rPr>
                  </w:pPr>
                  <w:ins w:id="32060"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35D66C5" w14:textId="77777777" w:rsidR="0016760B" w:rsidRPr="0016760B" w:rsidRDefault="0016760B" w:rsidP="0016760B">
                  <w:pPr>
                    <w:autoSpaceDE/>
                    <w:autoSpaceDN/>
                    <w:adjustRightInd/>
                    <w:jc w:val="center"/>
                    <w:rPr>
                      <w:ins w:id="32061" w:author="Philippe Hollanda - Oliveira Trust" w:date="2022-07-19T09:57:00Z"/>
                      <w:rFonts w:ascii="Arial" w:eastAsia="Times New Roman" w:hAnsi="Arial" w:cs="Arial"/>
                      <w:color w:val="000000"/>
                      <w:sz w:val="20"/>
                      <w:szCs w:val="20"/>
                      <w:lang w:eastAsia="pt-BR"/>
                    </w:rPr>
                  </w:pPr>
                  <w:ins w:id="32062" w:author="Philippe Hollanda - Oliveira Trust" w:date="2022-07-19T09:57:00Z">
                    <w:r w:rsidRPr="0016760B">
                      <w:rPr>
                        <w:rFonts w:ascii="Arial" w:eastAsia="Times New Roman" w:hAnsi="Arial" w:cs="Arial"/>
                        <w:color w:val="000000"/>
                        <w:sz w:val="20"/>
                        <w:szCs w:val="20"/>
                        <w:lang w:eastAsia="pt-BR"/>
                      </w:rPr>
                      <w:t>26/04/2021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3C9305" w14:textId="77777777" w:rsidR="0016760B" w:rsidRPr="0016760B" w:rsidRDefault="0016760B" w:rsidP="0016760B">
                  <w:pPr>
                    <w:autoSpaceDE/>
                    <w:autoSpaceDN/>
                    <w:adjustRightInd/>
                    <w:jc w:val="center"/>
                    <w:rPr>
                      <w:ins w:id="32063" w:author="Philippe Hollanda - Oliveira Trust" w:date="2022-07-19T09:57:00Z"/>
                      <w:rFonts w:ascii="Arial" w:eastAsia="Times New Roman" w:hAnsi="Arial" w:cs="Arial"/>
                      <w:color w:val="000000"/>
                      <w:sz w:val="20"/>
                      <w:szCs w:val="20"/>
                      <w:lang w:eastAsia="pt-BR"/>
                    </w:rPr>
                  </w:pPr>
                  <w:ins w:id="32064"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4F4BEB62" w14:textId="77777777" w:rsidTr="0016760B">
              <w:trPr>
                <w:trHeight w:val="1785"/>
                <w:ins w:id="320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2A58F1" w14:textId="77777777" w:rsidR="0016760B" w:rsidRPr="0016760B" w:rsidRDefault="0016760B" w:rsidP="0016760B">
                  <w:pPr>
                    <w:autoSpaceDE/>
                    <w:autoSpaceDN/>
                    <w:adjustRightInd/>
                    <w:jc w:val="center"/>
                    <w:rPr>
                      <w:ins w:id="32066" w:author="Philippe Hollanda - Oliveira Trust" w:date="2022-07-19T09:57:00Z"/>
                      <w:rFonts w:ascii="Arial" w:eastAsia="Times New Roman" w:hAnsi="Arial" w:cs="Arial"/>
                      <w:color w:val="000000"/>
                      <w:sz w:val="20"/>
                      <w:szCs w:val="20"/>
                      <w:lang w:eastAsia="pt-BR"/>
                    </w:rPr>
                  </w:pPr>
                  <w:ins w:id="3206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4A2E101" w14:textId="77777777" w:rsidR="0016760B" w:rsidRPr="0016760B" w:rsidRDefault="0016760B" w:rsidP="0016760B">
                  <w:pPr>
                    <w:autoSpaceDE/>
                    <w:autoSpaceDN/>
                    <w:adjustRightInd/>
                    <w:jc w:val="center"/>
                    <w:rPr>
                      <w:ins w:id="32068" w:author="Philippe Hollanda - Oliveira Trust" w:date="2022-07-19T09:57:00Z"/>
                      <w:rFonts w:ascii="Arial" w:eastAsia="Times New Roman" w:hAnsi="Arial" w:cs="Arial"/>
                      <w:color w:val="000000"/>
                      <w:sz w:val="20"/>
                      <w:szCs w:val="20"/>
                      <w:lang w:eastAsia="pt-BR"/>
                    </w:rPr>
                  </w:pPr>
                  <w:ins w:id="32069"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9EB9D4" w14:textId="77777777" w:rsidR="0016760B" w:rsidRPr="0016760B" w:rsidRDefault="0016760B" w:rsidP="0016760B">
                  <w:pPr>
                    <w:autoSpaceDE/>
                    <w:autoSpaceDN/>
                    <w:adjustRightInd/>
                    <w:jc w:val="center"/>
                    <w:rPr>
                      <w:ins w:id="32070" w:author="Philippe Hollanda - Oliveira Trust" w:date="2022-07-19T09:57:00Z"/>
                      <w:rFonts w:ascii="Arial" w:eastAsia="Times New Roman" w:hAnsi="Arial" w:cs="Arial"/>
                      <w:color w:val="000000"/>
                      <w:sz w:val="20"/>
                      <w:szCs w:val="20"/>
                      <w:lang w:eastAsia="pt-BR"/>
                    </w:rPr>
                  </w:pPr>
                  <w:ins w:id="32071" w:author="Philippe Hollanda - Oliveira Trust" w:date="2022-07-19T09:57:00Z">
                    <w:r w:rsidRPr="0016760B">
                      <w:rPr>
                        <w:rFonts w:ascii="Arial" w:eastAsia="Times New Roman" w:hAnsi="Arial" w:cs="Arial"/>
                        <w:color w:val="000000"/>
                        <w:sz w:val="20"/>
                        <w:szCs w:val="20"/>
                        <w:lang w:eastAsia="pt-BR"/>
                      </w:rPr>
                      <w:t>R$ 350,00</w:t>
                    </w:r>
                  </w:ins>
                </w:p>
              </w:tc>
            </w:tr>
            <w:tr w:rsidR="0016760B" w:rsidRPr="0016760B" w14:paraId="71A18B5A" w14:textId="77777777" w:rsidTr="0016760B">
              <w:trPr>
                <w:trHeight w:val="1785"/>
                <w:ins w:id="320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91E1A0" w14:textId="77777777" w:rsidR="0016760B" w:rsidRPr="0016760B" w:rsidRDefault="0016760B" w:rsidP="0016760B">
                  <w:pPr>
                    <w:autoSpaceDE/>
                    <w:autoSpaceDN/>
                    <w:adjustRightInd/>
                    <w:jc w:val="center"/>
                    <w:rPr>
                      <w:ins w:id="32073" w:author="Philippe Hollanda - Oliveira Trust" w:date="2022-07-19T09:57:00Z"/>
                      <w:rFonts w:ascii="Arial" w:eastAsia="Times New Roman" w:hAnsi="Arial" w:cs="Arial"/>
                      <w:color w:val="000000"/>
                      <w:sz w:val="20"/>
                      <w:szCs w:val="20"/>
                      <w:lang w:eastAsia="pt-BR"/>
                    </w:rPr>
                  </w:pPr>
                  <w:ins w:id="3207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D89747E" w14:textId="77777777" w:rsidR="0016760B" w:rsidRPr="0016760B" w:rsidRDefault="0016760B" w:rsidP="0016760B">
                  <w:pPr>
                    <w:autoSpaceDE/>
                    <w:autoSpaceDN/>
                    <w:adjustRightInd/>
                    <w:jc w:val="center"/>
                    <w:rPr>
                      <w:ins w:id="32075" w:author="Philippe Hollanda - Oliveira Trust" w:date="2022-07-19T09:57:00Z"/>
                      <w:rFonts w:ascii="Arial" w:eastAsia="Times New Roman" w:hAnsi="Arial" w:cs="Arial"/>
                      <w:color w:val="000000"/>
                      <w:sz w:val="20"/>
                      <w:szCs w:val="20"/>
                      <w:lang w:eastAsia="pt-BR"/>
                    </w:rPr>
                  </w:pPr>
                  <w:ins w:id="32076" w:author="Philippe Hollanda - Oliveira Trust" w:date="2022-07-19T09:57:00Z">
                    <w:r w:rsidRPr="0016760B">
                      <w:rPr>
                        <w:rFonts w:ascii="Arial" w:eastAsia="Times New Roman" w:hAnsi="Arial" w:cs="Arial"/>
                        <w:color w:val="000000"/>
                        <w:sz w:val="20"/>
                        <w:szCs w:val="20"/>
                        <w:lang w:eastAsia="pt-BR"/>
                      </w:rPr>
                      <w:t>26/04/2021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46D68D" w14:textId="77777777" w:rsidR="0016760B" w:rsidRPr="0016760B" w:rsidRDefault="0016760B" w:rsidP="0016760B">
                  <w:pPr>
                    <w:autoSpaceDE/>
                    <w:autoSpaceDN/>
                    <w:adjustRightInd/>
                    <w:jc w:val="center"/>
                    <w:rPr>
                      <w:ins w:id="32077" w:author="Philippe Hollanda - Oliveira Trust" w:date="2022-07-19T09:57:00Z"/>
                      <w:rFonts w:ascii="Arial" w:eastAsia="Times New Roman" w:hAnsi="Arial" w:cs="Arial"/>
                      <w:color w:val="000000"/>
                      <w:sz w:val="20"/>
                      <w:szCs w:val="20"/>
                      <w:lang w:eastAsia="pt-BR"/>
                    </w:rPr>
                  </w:pPr>
                  <w:ins w:id="32078"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5590A5AC" w14:textId="77777777" w:rsidTr="0016760B">
              <w:trPr>
                <w:trHeight w:val="1785"/>
                <w:ins w:id="320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6BFB5F" w14:textId="77777777" w:rsidR="0016760B" w:rsidRPr="0016760B" w:rsidRDefault="0016760B" w:rsidP="0016760B">
                  <w:pPr>
                    <w:autoSpaceDE/>
                    <w:autoSpaceDN/>
                    <w:adjustRightInd/>
                    <w:jc w:val="center"/>
                    <w:rPr>
                      <w:ins w:id="32080" w:author="Philippe Hollanda - Oliveira Trust" w:date="2022-07-19T09:57:00Z"/>
                      <w:rFonts w:ascii="Arial" w:eastAsia="Times New Roman" w:hAnsi="Arial" w:cs="Arial"/>
                      <w:color w:val="000000"/>
                      <w:sz w:val="20"/>
                      <w:szCs w:val="20"/>
                      <w:lang w:eastAsia="pt-BR"/>
                    </w:rPr>
                  </w:pPr>
                  <w:ins w:id="32081"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2975923" w14:textId="77777777" w:rsidR="0016760B" w:rsidRPr="0016760B" w:rsidRDefault="0016760B" w:rsidP="0016760B">
                  <w:pPr>
                    <w:autoSpaceDE/>
                    <w:autoSpaceDN/>
                    <w:adjustRightInd/>
                    <w:jc w:val="center"/>
                    <w:rPr>
                      <w:ins w:id="32082" w:author="Philippe Hollanda - Oliveira Trust" w:date="2022-07-19T09:57:00Z"/>
                      <w:rFonts w:ascii="Arial" w:eastAsia="Times New Roman" w:hAnsi="Arial" w:cs="Arial"/>
                      <w:color w:val="000000"/>
                      <w:sz w:val="20"/>
                      <w:szCs w:val="20"/>
                      <w:lang w:eastAsia="pt-BR"/>
                    </w:rPr>
                  </w:pPr>
                  <w:ins w:id="32083" w:author="Philippe Hollanda - Oliveira Trust" w:date="2022-07-19T09:57:00Z">
                    <w:r w:rsidRPr="0016760B">
                      <w:rPr>
                        <w:rFonts w:ascii="Arial" w:eastAsia="Times New Roman" w:hAnsi="Arial" w:cs="Arial"/>
                        <w:color w:val="000000"/>
                        <w:sz w:val="20"/>
                        <w:szCs w:val="20"/>
                        <w:lang w:eastAsia="pt-BR"/>
                      </w:rPr>
                      <w:t>26/04/2021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433D39" w14:textId="77777777" w:rsidR="0016760B" w:rsidRPr="0016760B" w:rsidRDefault="0016760B" w:rsidP="0016760B">
                  <w:pPr>
                    <w:autoSpaceDE/>
                    <w:autoSpaceDN/>
                    <w:adjustRightInd/>
                    <w:jc w:val="center"/>
                    <w:rPr>
                      <w:ins w:id="32084" w:author="Philippe Hollanda - Oliveira Trust" w:date="2022-07-19T09:57:00Z"/>
                      <w:rFonts w:ascii="Arial" w:eastAsia="Times New Roman" w:hAnsi="Arial" w:cs="Arial"/>
                      <w:color w:val="000000"/>
                      <w:sz w:val="20"/>
                      <w:szCs w:val="20"/>
                      <w:lang w:eastAsia="pt-BR"/>
                    </w:rPr>
                  </w:pPr>
                  <w:ins w:id="32085"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121A16D0" w14:textId="77777777" w:rsidTr="0016760B">
              <w:trPr>
                <w:trHeight w:val="1785"/>
                <w:ins w:id="320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309BE4" w14:textId="77777777" w:rsidR="0016760B" w:rsidRPr="0016760B" w:rsidRDefault="0016760B" w:rsidP="0016760B">
                  <w:pPr>
                    <w:autoSpaceDE/>
                    <w:autoSpaceDN/>
                    <w:adjustRightInd/>
                    <w:jc w:val="center"/>
                    <w:rPr>
                      <w:ins w:id="32087" w:author="Philippe Hollanda - Oliveira Trust" w:date="2022-07-19T09:57:00Z"/>
                      <w:rFonts w:ascii="Arial" w:eastAsia="Times New Roman" w:hAnsi="Arial" w:cs="Arial"/>
                      <w:color w:val="000000"/>
                      <w:sz w:val="20"/>
                      <w:szCs w:val="20"/>
                      <w:lang w:eastAsia="pt-BR"/>
                    </w:rPr>
                  </w:pPr>
                  <w:ins w:id="3208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8D93C97" w14:textId="77777777" w:rsidR="0016760B" w:rsidRPr="0016760B" w:rsidRDefault="0016760B" w:rsidP="0016760B">
                  <w:pPr>
                    <w:autoSpaceDE/>
                    <w:autoSpaceDN/>
                    <w:adjustRightInd/>
                    <w:jc w:val="center"/>
                    <w:rPr>
                      <w:ins w:id="32089" w:author="Philippe Hollanda - Oliveira Trust" w:date="2022-07-19T09:57:00Z"/>
                      <w:rFonts w:ascii="Arial" w:eastAsia="Times New Roman" w:hAnsi="Arial" w:cs="Arial"/>
                      <w:color w:val="000000"/>
                      <w:sz w:val="20"/>
                      <w:szCs w:val="20"/>
                      <w:lang w:eastAsia="pt-BR"/>
                    </w:rPr>
                  </w:pPr>
                  <w:ins w:id="32090"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F640A0" w14:textId="77777777" w:rsidR="0016760B" w:rsidRPr="0016760B" w:rsidRDefault="0016760B" w:rsidP="0016760B">
                  <w:pPr>
                    <w:autoSpaceDE/>
                    <w:autoSpaceDN/>
                    <w:adjustRightInd/>
                    <w:jc w:val="center"/>
                    <w:rPr>
                      <w:ins w:id="32091" w:author="Philippe Hollanda - Oliveira Trust" w:date="2022-07-19T09:57:00Z"/>
                      <w:rFonts w:ascii="Arial" w:eastAsia="Times New Roman" w:hAnsi="Arial" w:cs="Arial"/>
                      <w:color w:val="000000"/>
                      <w:sz w:val="20"/>
                      <w:szCs w:val="20"/>
                      <w:lang w:eastAsia="pt-BR"/>
                    </w:rPr>
                  </w:pPr>
                  <w:ins w:id="32092" w:author="Philippe Hollanda - Oliveira Trust" w:date="2022-07-19T09:57:00Z">
                    <w:r w:rsidRPr="0016760B">
                      <w:rPr>
                        <w:rFonts w:ascii="Arial" w:eastAsia="Times New Roman" w:hAnsi="Arial" w:cs="Arial"/>
                        <w:color w:val="000000"/>
                        <w:sz w:val="20"/>
                        <w:szCs w:val="20"/>
                        <w:lang w:eastAsia="pt-BR"/>
                      </w:rPr>
                      <w:t>R$ 240,00</w:t>
                    </w:r>
                  </w:ins>
                </w:p>
              </w:tc>
            </w:tr>
            <w:tr w:rsidR="0016760B" w:rsidRPr="0016760B" w14:paraId="03E6F460" w14:textId="77777777" w:rsidTr="0016760B">
              <w:trPr>
                <w:trHeight w:val="1785"/>
                <w:ins w:id="320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E9F77E" w14:textId="77777777" w:rsidR="0016760B" w:rsidRPr="0016760B" w:rsidRDefault="0016760B" w:rsidP="0016760B">
                  <w:pPr>
                    <w:autoSpaceDE/>
                    <w:autoSpaceDN/>
                    <w:adjustRightInd/>
                    <w:jc w:val="center"/>
                    <w:rPr>
                      <w:ins w:id="32094" w:author="Philippe Hollanda - Oliveira Trust" w:date="2022-07-19T09:57:00Z"/>
                      <w:rFonts w:ascii="Arial" w:eastAsia="Times New Roman" w:hAnsi="Arial" w:cs="Arial"/>
                      <w:color w:val="000000"/>
                      <w:sz w:val="20"/>
                      <w:szCs w:val="20"/>
                      <w:lang w:eastAsia="pt-BR"/>
                    </w:rPr>
                  </w:pPr>
                  <w:ins w:id="32095"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3C84CA7" w14:textId="77777777" w:rsidR="0016760B" w:rsidRPr="0016760B" w:rsidRDefault="0016760B" w:rsidP="0016760B">
                  <w:pPr>
                    <w:autoSpaceDE/>
                    <w:autoSpaceDN/>
                    <w:adjustRightInd/>
                    <w:jc w:val="center"/>
                    <w:rPr>
                      <w:ins w:id="32096" w:author="Philippe Hollanda - Oliveira Trust" w:date="2022-07-19T09:57:00Z"/>
                      <w:rFonts w:ascii="Arial" w:eastAsia="Times New Roman" w:hAnsi="Arial" w:cs="Arial"/>
                      <w:color w:val="000000"/>
                      <w:sz w:val="20"/>
                      <w:szCs w:val="20"/>
                      <w:lang w:eastAsia="pt-BR"/>
                    </w:rPr>
                  </w:pPr>
                  <w:ins w:id="32097"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317F22" w14:textId="77777777" w:rsidR="0016760B" w:rsidRPr="0016760B" w:rsidRDefault="0016760B" w:rsidP="0016760B">
                  <w:pPr>
                    <w:autoSpaceDE/>
                    <w:autoSpaceDN/>
                    <w:adjustRightInd/>
                    <w:jc w:val="center"/>
                    <w:rPr>
                      <w:ins w:id="32098" w:author="Philippe Hollanda - Oliveira Trust" w:date="2022-07-19T09:57:00Z"/>
                      <w:rFonts w:ascii="Arial" w:eastAsia="Times New Roman" w:hAnsi="Arial" w:cs="Arial"/>
                      <w:color w:val="000000"/>
                      <w:sz w:val="20"/>
                      <w:szCs w:val="20"/>
                      <w:lang w:eastAsia="pt-BR"/>
                    </w:rPr>
                  </w:pPr>
                  <w:ins w:id="32099" w:author="Philippe Hollanda - Oliveira Trust" w:date="2022-07-19T09:57:00Z">
                    <w:r w:rsidRPr="0016760B">
                      <w:rPr>
                        <w:rFonts w:ascii="Arial" w:eastAsia="Times New Roman" w:hAnsi="Arial" w:cs="Arial"/>
                        <w:color w:val="000000"/>
                        <w:sz w:val="20"/>
                        <w:szCs w:val="20"/>
                        <w:lang w:eastAsia="pt-BR"/>
                      </w:rPr>
                      <w:t>R$ 290,00</w:t>
                    </w:r>
                  </w:ins>
                </w:p>
              </w:tc>
            </w:tr>
            <w:tr w:rsidR="0016760B" w:rsidRPr="0016760B" w14:paraId="48F2D715" w14:textId="77777777" w:rsidTr="0016760B">
              <w:trPr>
                <w:trHeight w:val="1785"/>
                <w:ins w:id="321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39C31E" w14:textId="77777777" w:rsidR="0016760B" w:rsidRPr="0016760B" w:rsidRDefault="0016760B" w:rsidP="0016760B">
                  <w:pPr>
                    <w:autoSpaceDE/>
                    <w:autoSpaceDN/>
                    <w:adjustRightInd/>
                    <w:jc w:val="center"/>
                    <w:rPr>
                      <w:ins w:id="32101" w:author="Philippe Hollanda - Oliveira Trust" w:date="2022-07-19T09:57:00Z"/>
                      <w:rFonts w:ascii="Arial" w:eastAsia="Times New Roman" w:hAnsi="Arial" w:cs="Arial"/>
                      <w:color w:val="000000"/>
                      <w:sz w:val="20"/>
                      <w:szCs w:val="20"/>
                      <w:lang w:eastAsia="pt-BR"/>
                    </w:rPr>
                  </w:pPr>
                  <w:ins w:id="3210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8FF313D" w14:textId="77777777" w:rsidR="0016760B" w:rsidRPr="0016760B" w:rsidRDefault="0016760B" w:rsidP="0016760B">
                  <w:pPr>
                    <w:autoSpaceDE/>
                    <w:autoSpaceDN/>
                    <w:adjustRightInd/>
                    <w:jc w:val="center"/>
                    <w:rPr>
                      <w:ins w:id="32103" w:author="Philippe Hollanda - Oliveira Trust" w:date="2022-07-19T09:57:00Z"/>
                      <w:rFonts w:ascii="Arial" w:eastAsia="Times New Roman" w:hAnsi="Arial" w:cs="Arial"/>
                      <w:color w:val="000000"/>
                      <w:sz w:val="20"/>
                      <w:szCs w:val="20"/>
                      <w:lang w:eastAsia="pt-BR"/>
                    </w:rPr>
                  </w:pPr>
                  <w:ins w:id="32104"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10B4C0" w14:textId="77777777" w:rsidR="0016760B" w:rsidRPr="0016760B" w:rsidRDefault="0016760B" w:rsidP="0016760B">
                  <w:pPr>
                    <w:autoSpaceDE/>
                    <w:autoSpaceDN/>
                    <w:adjustRightInd/>
                    <w:jc w:val="center"/>
                    <w:rPr>
                      <w:ins w:id="32105" w:author="Philippe Hollanda - Oliveira Trust" w:date="2022-07-19T09:57:00Z"/>
                      <w:rFonts w:ascii="Arial" w:eastAsia="Times New Roman" w:hAnsi="Arial" w:cs="Arial"/>
                      <w:color w:val="000000"/>
                      <w:sz w:val="20"/>
                      <w:szCs w:val="20"/>
                      <w:lang w:eastAsia="pt-BR"/>
                    </w:rPr>
                  </w:pPr>
                  <w:ins w:id="32106" w:author="Philippe Hollanda - Oliveira Trust" w:date="2022-07-19T09:57:00Z">
                    <w:r w:rsidRPr="0016760B">
                      <w:rPr>
                        <w:rFonts w:ascii="Arial" w:eastAsia="Times New Roman" w:hAnsi="Arial" w:cs="Arial"/>
                        <w:color w:val="000000"/>
                        <w:sz w:val="20"/>
                        <w:szCs w:val="20"/>
                        <w:lang w:eastAsia="pt-BR"/>
                      </w:rPr>
                      <w:t>R$ 6.802,66</w:t>
                    </w:r>
                  </w:ins>
                </w:p>
              </w:tc>
            </w:tr>
            <w:tr w:rsidR="0016760B" w:rsidRPr="0016760B" w14:paraId="7A5844CA" w14:textId="77777777" w:rsidTr="0016760B">
              <w:trPr>
                <w:trHeight w:val="1785"/>
                <w:ins w:id="321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321659" w14:textId="77777777" w:rsidR="0016760B" w:rsidRPr="0016760B" w:rsidRDefault="0016760B" w:rsidP="0016760B">
                  <w:pPr>
                    <w:autoSpaceDE/>
                    <w:autoSpaceDN/>
                    <w:adjustRightInd/>
                    <w:jc w:val="center"/>
                    <w:rPr>
                      <w:ins w:id="32108" w:author="Philippe Hollanda - Oliveira Trust" w:date="2022-07-19T09:57:00Z"/>
                      <w:rFonts w:ascii="Arial" w:eastAsia="Times New Roman" w:hAnsi="Arial" w:cs="Arial"/>
                      <w:color w:val="000000"/>
                      <w:sz w:val="20"/>
                      <w:szCs w:val="20"/>
                      <w:lang w:eastAsia="pt-BR"/>
                    </w:rPr>
                  </w:pPr>
                  <w:ins w:id="3210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7902661" w14:textId="77777777" w:rsidR="0016760B" w:rsidRPr="0016760B" w:rsidRDefault="0016760B" w:rsidP="0016760B">
                  <w:pPr>
                    <w:autoSpaceDE/>
                    <w:autoSpaceDN/>
                    <w:adjustRightInd/>
                    <w:jc w:val="center"/>
                    <w:rPr>
                      <w:ins w:id="32110" w:author="Philippe Hollanda - Oliveira Trust" w:date="2022-07-19T09:57:00Z"/>
                      <w:rFonts w:ascii="Arial" w:eastAsia="Times New Roman" w:hAnsi="Arial" w:cs="Arial"/>
                      <w:color w:val="000000"/>
                      <w:sz w:val="20"/>
                      <w:szCs w:val="20"/>
                      <w:lang w:eastAsia="pt-BR"/>
                    </w:rPr>
                  </w:pPr>
                  <w:ins w:id="32111"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1D2D1C" w14:textId="77777777" w:rsidR="0016760B" w:rsidRPr="0016760B" w:rsidRDefault="0016760B" w:rsidP="0016760B">
                  <w:pPr>
                    <w:autoSpaceDE/>
                    <w:autoSpaceDN/>
                    <w:adjustRightInd/>
                    <w:jc w:val="center"/>
                    <w:rPr>
                      <w:ins w:id="32112" w:author="Philippe Hollanda - Oliveira Trust" w:date="2022-07-19T09:57:00Z"/>
                      <w:rFonts w:ascii="Arial" w:eastAsia="Times New Roman" w:hAnsi="Arial" w:cs="Arial"/>
                      <w:color w:val="000000"/>
                      <w:sz w:val="20"/>
                      <w:szCs w:val="20"/>
                      <w:lang w:eastAsia="pt-BR"/>
                    </w:rPr>
                  </w:pPr>
                  <w:ins w:id="32113" w:author="Philippe Hollanda - Oliveira Trust" w:date="2022-07-19T09:57:00Z">
                    <w:r w:rsidRPr="0016760B">
                      <w:rPr>
                        <w:rFonts w:ascii="Arial" w:eastAsia="Times New Roman" w:hAnsi="Arial" w:cs="Arial"/>
                        <w:color w:val="000000"/>
                        <w:sz w:val="20"/>
                        <w:szCs w:val="20"/>
                        <w:lang w:eastAsia="pt-BR"/>
                      </w:rPr>
                      <w:t>R$ 106.512,17</w:t>
                    </w:r>
                  </w:ins>
                </w:p>
              </w:tc>
            </w:tr>
            <w:tr w:rsidR="0016760B" w:rsidRPr="0016760B" w14:paraId="0FA8A57D" w14:textId="77777777" w:rsidTr="0016760B">
              <w:trPr>
                <w:trHeight w:val="1785"/>
                <w:ins w:id="321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53ED60" w14:textId="77777777" w:rsidR="0016760B" w:rsidRPr="0016760B" w:rsidRDefault="0016760B" w:rsidP="0016760B">
                  <w:pPr>
                    <w:autoSpaceDE/>
                    <w:autoSpaceDN/>
                    <w:adjustRightInd/>
                    <w:jc w:val="center"/>
                    <w:rPr>
                      <w:ins w:id="32115" w:author="Philippe Hollanda - Oliveira Trust" w:date="2022-07-19T09:57:00Z"/>
                      <w:rFonts w:ascii="Arial" w:eastAsia="Times New Roman" w:hAnsi="Arial" w:cs="Arial"/>
                      <w:color w:val="000000"/>
                      <w:sz w:val="20"/>
                      <w:szCs w:val="20"/>
                      <w:lang w:eastAsia="pt-BR"/>
                    </w:rPr>
                  </w:pPr>
                  <w:ins w:id="32116"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9C644A1" w14:textId="77777777" w:rsidR="0016760B" w:rsidRPr="0016760B" w:rsidRDefault="0016760B" w:rsidP="0016760B">
                  <w:pPr>
                    <w:autoSpaceDE/>
                    <w:autoSpaceDN/>
                    <w:adjustRightInd/>
                    <w:jc w:val="center"/>
                    <w:rPr>
                      <w:ins w:id="32117" w:author="Philippe Hollanda - Oliveira Trust" w:date="2022-07-19T09:57:00Z"/>
                      <w:rFonts w:ascii="Arial" w:eastAsia="Times New Roman" w:hAnsi="Arial" w:cs="Arial"/>
                      <w:color w:val="000000"/>
                      <w:sz w:val="20"/>
                      <w:szCs w:val="20"/>
                      <w:lang w:eastAsia="pt-BR"/>
                    </w:rPr>
                  </w:pPr>
                  <w:ins w:id="32118"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43BCA4" w14:textId="77777777" w:rsidR="0016760B" w:rsidRPr="0016760B" w:rsidRDefault="0016760B" w:rsidP="0016760B">
                  <w:pPr>
                    <w:autoSpaceDE/>
                    <w:autoSpaceDN/>
                    <w:adjustRightInd/>
                    <w:jc w:val="center"/>
                    <w:rPr>
                      <w:ins w:id="32119" w:author="Philippe Hollanda - Oliveira Trust" w:date="2022-07-19T09:57:00Z"/>
                      <w:rFonts w:ascii="Arial" w:eastAsia="Times New Roman" w:hAnsi="Arial" w:cs="Arial"/>
                      <w:color w:val="000000"/>
                      <w:sz w:val="20"/>
                      <w:szCs w:val="20"/>
                      <w:lang w:eastAsia="pt-BR"/>
                    </w:rPr>
                  </w:pPr>
                  <w:ins w:id="32120" w:author="Philippe Hollanda - Oliveira Trust" w:date="2022-07-19T09:57:00Z">
                    <w:r w:rsidRPr="0016760B">
                      <w:rPr>
                        <w:rFonts w:ascii="Arial" w:eastAsia="Times New Roman" w:hAnsi="Arial" w:cs="Arial"/>
                        <w:color w:val="000000"/>
                        <w:sz w:val="20"/>
                        <w:szCs w:val="20"/>
                        <w:lang w:eastAsia="pt-BR"/>
                      </w:rPr>
                      <w:t>R$ 110.772,70</w:t>
                    </w:r>
                  </w:ins>
                </w:p>
              </w:tc>
            </w:tr>
            <w:tr w:rsidR="0016760B" w:rsidRPr="0016760B" w14:paraId="536DF3E6" w14:textId="77777777" w:rsidTr="0016760B">
              <w:trPr>
                <w:trHeight w:val="1785"/>
                <w:ins w:id="321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E171F1" w14:textId="77777777" w:rsidR="0016760B" w:rsidRPr="0016760B" w:rsidRDefault="0016760B" w:rsidP="0016760B">
                  <w:pPr>
                    <w:autoSpaceDE/>
                    <w:autoSpaceDN/>
                    <w:adjustRightInd/>
                    <w:jc w:val="center"/>
                    <w:rPr>
                      <w:ins w:id="32122" w:author="Philippe Hollanda - Oliveira Trust" w:date="2022-07-19T09:57:00Z"/>
                      <w:rFonts w:ascii="Arial" w:eastAsia="Times New Roman" w:hAnsi="Arial" w:cs="Arial"/>
                      <w:color w:val="000000"/>
                      <w:sz w:val="20"/>
                      <w:szCs w:val="20"/>
                      <w:lang w:eastAsia="pt-BR"/>
                    </w:rPr>
                  </w:pPr>
                  <w:ins w:id="3212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ADD19F9" w14:textId="77777777" w:rsidR="0016760B" w:rsidRPr="0016760B" w:rsidRDefault="0016760B" w:rsidP="0016760B">
                  <w:pPr>
                    <w:autoSpaceDE/>
                    <w:autoSpaceDN/>
                    <w:adjustRightInd/>
                    <w:jc w:val="center"/>
                    <w:rPr>
                      <w:ins w:id="32124" w:author="Philippe Hollanda - Oliveira Trust" w:date="2022-07-19T09:57:00Z"/>
                      <w:rFonts w:ascii="Arial" w:eastAsia="Times New Roman" w:hAnsi="Arial" w:cs="Arial"/>
                      <w:color w:val="000000"/>
                      <w:sz w:val="20"/>
                      <w:szCs w:val="20"/>
                      <w:lang w:eastAsia="pt-BR"/>
                    </w:rPr>
                  </w:pPr>
                  <w:ins w:id="32125"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3A1CC1" w14:textId="77777777" w:rsidR="0016760B" w:rsidRPr="0016760B" w:rsidRDefault="0016760B" w:rsidP="0016760B">
                  <w:pPr>
                    <w:autoSpaceDE/>
                    <w:autoSpaceDN/>
                    <w:adjustRightInd/>
                    <w:jc w:val="center"/>
                    <w:rPr>
                      <w:ins w:id="32126" w:author="Philippe Hollanda - Oliveira Trust" w:date="2022-07-19T09:57:00Z"/>
                      <w:rFonts w:ascii="Arial" w:eastAsia="Times New Roman" w:hAnsi="Arial" w:cs="Arial"/>
                      <w:color w:val="000000"/>
                      <w:sz w:val="20"/>
                      <w:szCs w:val="20"/>
                      <w:lang w:eastAsia="pt-BR"/>
                    </w:rPr>
                  </w:pPr>
                  <w:ins w:id="32127" w:author="Philippe Hollanda - Oliveira Trust" w:date="2022-07-19T09:57:00Z">
                    <w:r w:rsidRPr="0016760B">
                      <w:rPr>
                        <w:rFonts w:ascii="Arial" w:eastAsia="Times New Roman" w:hAnsi="Arial" w:cs="Arial"/>
                        <w:color w:val="000000"/>
                        <w:sz w:val="20"/>
                        <w:szCs w:val="20"/>
                        <w:lang w:eastAsia="pt-BR"/>
                      </w:rPr>
                      <w:t>R$ 150.399,01</w:t>
                    </w:r>
                  </w:ins>
                </w:p>
              </w:tc>
            </w:tr>
            <w:tr w:rsidR="0016760B" w:rsidRPr="0016760B" w14:paraId="3E45E2A5" w14:textId="77777777" w:rsidTr="0016760B">
              <w:trPr>
                <w:trHeight w:val="1785"/>
                <w:ins w:id="321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32ABF3" w14:textId="77777777" w:rsidR="0016760B" w:rsidRPr="0016760B" w:rsidRDefault="0016760B" w:rsidP="0016760B">
                  <w:pPr>
                    <w:autoSpaceDE/>
                    <w:autoSpaceDN/>
                    <w:adjustRightInd/>
                    <w:jc w:val="center"/>
                    <w:rPr>
                      <w:ins w:id="32129" w:author="Philippe Hollanda - Oliveira Trust" w:date="2022-07-19T09:57:00Z"/>
                      <w:rFonts w:ascii="Arial" w:eastAsia="Times New Roman" w:hAnsi="Arial" w:cs="Arial"/>
                      <w:color w:val="000000"/>
                      <w:sz w:val="20"/>
                      <w:szCs w:val="20"/>
                      <w:lang w:eastAsia="pt-BR"/>
                    </w:rPr>
                  </w:pPr>
                  <w:ins w:id="32130"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EFB6A9B" w14:textId="77777777" w:rsidR="0016760B" w:rsidRPr="0016760B" w:rsidRDefault="0016760B" w:rsidP="0016760B">
                  <w:pPr>
                    <w:autoSpaceDE/>
                    <w:autoSpaceDN/>
                    <w:adjustRightInd/>
                    <w:jc w:val="center"/>
                    <w:rPr>
                      <w:ins w:id="32131" w:author="Philippe Hollanda - Oliveira Trust" w:date="2022-07-19T09:57:00Z"/>
                      <w:rFonts w:ascii="Arial" w:eastAsia="Times New Roman" w:hAnsi="Arial" w:cs="Arial"/>
                      <w:color w:val="000000"/>
                      <w:sz w:val="20"/>
                      <w:szCs w:val="20"/>
                      <w:lang w:eastAsia="pt-BR"/>
                    </w:rPr>
                  </w:pPr>
                  <w:ins w:id="32132" w:author="Philippe Hollanda - Oliveira Trust" w:date="2022-07-19T09:57:00Z">
                    <w:r w:rsidRPr="0016760B">
                      <w:rPr>
                        <w:rFonts w:ascii="Arial" w:eastAsia="Times New Roman" w:hAnsi="Arial" w:cs="Arial"/>
                        <w:color w:val="000000"/>
                        <w:sz w:val="20"/>
                        <w:szCs w:val="20"/>
                        <w:lang w:eastAsia="pt-BR"/>
                      </w:rPr>
                      <w:t>20/05/2021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35BAA4" w14:textId="77777777" w:rsidR="0016760B" w:rsidRPr="0016760B" w:rsidRDefault="0016760B" w:rsidP="0016760B">
                  <w:pPr>
                    <w:autoSpaceDE/>
                    <w:autoSpaceDN/>
                    <w:adjustRightInd/>
                    <w:jc w:val="center"/>
                    <w:rPr>
                      <w:ins w:id="32133" w:author="Philippe Hollanda - Oliveira Trust" w:date="2022-07-19T09:57:00Z"/>
                      <w:rFonts w:ascii="Arial" w:eastAsia="Times New Roman" w:hAnsi="Arial" w:cs="Arial"/>
                      <w:color w:val="000000"/>
                      <w:sz w:val="20"/>
                      <w:szCs w:val="20"/>
                      <w:lang w:eastAsia="pt-BR"/>
                    </w:rPr>
                  </w:pPr>
                  <w:ins w:id="32134" w:author="Philippe Hollanda - Oliveira Trust" w:date="2022-07-19T09:57:00Z">
                    <w:r w:rsidRPr="0016760B">
                      <w:rPr>
                        <w:rFonts w:ascii="Arial" w:eastAsia="Times New Roman" w:hAnsi="Arial" w:cs="Arial"/>
                        <w:color w:val="000000"/>
                        <w:sz w:val="20"/>
                        <w:szCs w:val="20"/>
                        <w:lang w:eastAsia="pt-BR"/>
                      </w:rPr>
                      <w:t>R$ 6.384,00</w:t>
                    </w:r>
                  </w:ins>
                </w:p>
              </w:tc>
            </w:tr>
            <w:tr w:rsidR="0016760B" w:rsidRPr="0016760B" w14:paraId="5ADAD45C" w14:textId="77777777" w:rsidTr="0016760B">
              <w:trPr>
                <w:trHeight w:val="1785"/>
                <w:ins w:id="321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14AF35" w14:textId="77777777" w:rsidR="0016760B" w:rsidRPr="0016760B" w:rsidRDefault="0016760B" w:rsidP="0016760B">
                  <w:pPr>
                    <w:autoSpaceDE/>
                    <w:autoSpaceDN/>
                    <w:adjustRightInd/>
                    <w:jc w:val="center"/>
                    <w:rPr>
                      <w:ins w:id="32136" w:author="Philippe Hollanda - Oliveira Trust" w:date="2022-07-19T09:57:00Z"/>
                      <w:rFonts w:ascii="Arial" w:eastAsia="Times New Roman" w:hAnsi="Arial" w:cs="Arial"/>
                      <w:color w:val="000000"/>
                      <w:sz w:val="20"/>
                      <w:szCs w:val="20"/>
                      <w:lang w:eastAsia="pt-BR"/>
                    </w:rPr>
                  </w:pPr>
                  <w:ins w:id="3213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69240DF" w14:textId="77777777" w:rsidR="0016760B" w:rsidRPr="0016760B" w:rsidRDefault="0016760B" w:rsidP="0016760B">
                  <w:pPr>
                    <w:autoSpaceDE/>
                    <w:autoSpaceDN/>
                    <w:adjustRightInd/>
                    <w:jc w:val="center"/>
                    <w:rPr>
                      <w:ins w:id="32138" w:author="Philippe Hollanda - Oliveira Trust" w:date="2022-07-19T09:57:00Z"/>
                      <w:rFonts w:ascii="Arial" w:eastAsia="Times New Roman" w:hAnsi="Arial" w:cs="Arial"/>
                      <w:color w:val="000000"/>
                      <w:sz w:val="20"/>
                      <w:szCs w:val="20"/>
                      <w:lang w:eastAsia="pt-BR"/>
                    </w:rPr>
                  </w:pPr>
                  <w:ins w:id="32139"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CF82D4" w14:textId="77777777" w:rsidR="0016760B" w:rsidRPr="0016760B" w:rsidRDefault="0016760B" w:rsidP="0016760B">
                  <w:pPr>
                    <w:autoSpaceDE/>
                    <w:autoSpaceDN/>
                    <w:adjustRightInd/>
                    <w:jc w:val="center"/>
                    <w:rPr>
                      <w:ins w:id="32140" w:author="Philippe Hollanda - Oliveira Trust" w:date="2022-07-19T09:57:00Z"/>
                      <w:rFonts w:ascii="Arial" w:eastAsia="Times New Roman" w:hAnsi="Arial" w:cs="Arial"/>
                      <w:color w:val="000000"/>
                      <w:sz w:val="20"/>
                      <w:szCs w:val="20"/>
                      <w:lang w:eastAsia="pt-BR"/>
                    </w:rPr>
                  </w:pPr>
                  <w:ins w:id="32141" w:author="Philippe Hollanda - Oliveira Trust" w:date="2022-07-19T09:57:00Z">
                    <w:r w:rsidRPr="0016760B">
                      <w:rPr>
                        <w:rFonts w:ascii="Arial" w:eastAsia="Times New Roman" w:hAnsi="Arial" w:cs="Arial"/>
                        <w:color w:val="000000"/>
                        <w:sz w:val="20"/>
                        <w:szCs w:val="20"/>
                        <w:lang w:eastAsia="pt-BR"/>
                      </w:rPr>
                      <w:t>R$ 900,00</w:t>
                    </w:r>
                  </w:ins>
                </w:p>
              </w:tc>
            </w:tr>
            <w:tr w:rsidR="0016760B" w:rsidRPr="0016760B" w14:paraId="5D6CFC59" w14:textId="77777777" w:rsidTr="0016760B">
              <w:trPr>
                <w:trHeight w:val="1785"/>
                <w:ins w:id="321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11A2FE" w14:textId="77777777" w:rsidR="0016760B" w:rsidRPr="0016760B" w:rsidRDefault="0016760B" w:rsidP="0016760B">
                  <w:pPr>
                    <w:autoSpaceDE/>
                    <w:autoSpaceDN/>
                    <w:adjustRightInd/>
                    <w:jc w:val="center"/>
                    <w:rPr>
                      <w:ins w:id="32143" w:author="Philippe Hollanda - Oliveira Trust" w:date="2022-07-19T09:57:00Z"/>
                      <w:rFonts w:ascii="Arial" w:eastAsia="Times New Roman" w:hAnsi="Arial" w:cs="Arial"/>
                      <w:color w:val="000000"/>
                      <w:sz w:val="20"/>
                      <w:szCs w:val="20"/>
                      <w:lang w:eastAsia="pt-BR"/>
                    </w:rPr>
                  </w:pPr>
                  <w:ins w:id="32144" w:author="Philippe Hollanda - Oliveira Trust" w:date="2022-07-19T09:57:00Z">
                    <w:r w:rsidRPr="0016760B">
                      <w:rPr>
                        <w:rFonts w:ascii="Arial" w:eastAsia="Times New Roman" w:hAnsi="Arial" w:cs="Arial"/>
                        <w:color w:val="000000"/>
                        <w:sz w:val="20"/>
                        <w:szCs w:val="20"/>
                        <w:lang w:eastAsia="pt-BR"/>
                      </w:rPr>
                      <w:t>SERVIÇO DE TRANSPORTE - FRETE</w:t>
                    </w:r>
                  </w:ins>
                </w:p>
              </w:tc>
              <w:tc>
                <w:tcPr>
                  <w:tcW w:w="2324" w:type="dxa"/>
                  <w:tcBorders>
                    <w:top w:val="nil"/>
                    <w:left w:val="nil"/>
                    <w:bottom w:val="single" w:sz="4" w:space="0" w:color="auto"/>
                    <w:right w:val="single" w:sz="4" w:space="0" w:color="auto"/>
                  </w:tcBorders>
                  <w:shd w:val="clear" w:color="auto" w:fill="auto"/>
                  <w:noWrap/>
                  <w:vAlign w:val="center"/>
                  <w:hideMark/>
                </w:tcPr>
                <w:p w14:paraId="77A6AE61" w14:textId="77777777" w:rsidR="0016760B" w:rsidRPr="0016760B" w:rsidRDefault="0016760B" w:rsidP="0016760B">
                  <w:pPr>
                    <w:autoSpaceDE/>
                    <w:autoSpaceDN/>
                    <w:adjustRightInd/>
                    <w:jc w:val="center"/>
                    <w:rPr>
                      <w:ins w:id="32145" w:author="Philippe Hollanda - Oliveira Trust" w:date="2022-07-19T09:57:00Z"/>
                      <w:rFonts w:ascii="Arial" w:eastAsia="Times New Roman" w:hAnsi="Arial" w:cs="Arial"/>
                      <w:color w:val="000000"/>
                      <w:sz w:val="20"/>
                      <w:szCs w:val="20"/>
                      <w:lang w:eastAsia="pt-BR"/>
                    </w:rPr>
                  </w:pPr>
                  <w:ins w:id="32146"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7CC3B6" w14:textId="77777777" w:rsidR="0016760B" w:rsidRPr="0016760B" w:rsidRDefault="0016760B" w:rsidP="0016760B">
                  <w:pPr>
                    <w:autoSpaceDE/>
                    <w:autoSpaceDN/>
                    <w:adjustRightInd/>
                    <w:jc w:val="center"/>
                    <w:rPr>
                      <w:ins w:id="32147" w:author="Philippe Hollanda - Oliveira Trust" w:date="2022-07-19T09:57:00Z"/>
                      <w:rFonts w:ascii="Arial" w:eastAsia="Times New Roman" w:hAnsi="Arial" w:cs="Arial"/>
                      <w:color w:val="000000"/>
                      <w:sz w:val="20"/>
                      <w:szCs w:val="20"/>
                      <w:lang w:eastAsia="pt-BR"/>
                    </w:rPr>
                  </w:pPr>
                  <w:ins w:id="32148" w:author="Philippe Hollanda - Oliveira Trust" w:date="2022-07-19T09:57:00Z">
                    <w:r w:rsidRPr="0016760B">
                      <w:rPr>
                        <w:rFonts w:ascii="Arial" w:eastAsia="Times New Roman" w:hAnsi="Arial" w:cs="Arial"/>
                        <w:color w:val="000000"/>
                        <w:sz w:val="20"/>
                        <w:szCs w:val="20"/>
                        <w:lang w:eastAsia="pt-BR"/>
                      </w:rPr>
                      <w:t>R$ 237,17</w:t>
                    </w:r>
                  </w:ins>
                </w:p>
              </w:tc>
            </w:tr>
            <w:tr w:rsidR="0016760B" w:rsidRPr="0016760B" w14:paraId="6C031248" w14:textId="77777777" w:rsidTr="0016760B">
              <w:trPr>
                <w:trHeight w:val="1785"/>
                <w:ins w:id="321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919DD5D" w14:textId="77777777" w:rsidR="0016760B" w:rsidRPr="0016760B" w:rsidRDefault="0016760B" w:rsidP="0016760B">
                  <w:pPr>
                    <w:autoSpaceDE/>
                    <w:autoSpaceDN/>
                    <w:adjustRightInd/>
                    <w:jc w:val="center"/>
                    <w:rPr>
                      <w:ins w:id="32150" w:author="Philippe Hollanda - Oliveira Trust" w:date="2022-07-19T09:57:00Z"/>
                      <w:rFonts w:ascii="Arial" w:eastAsia="Times New Roman" w:hAnsi="Arial" w:cs="Arial"/>
                      <w:color w:val="000000"/>
                      <w:sz w:val="20"/>
                      <w:szCs w:val="20"/>
                      <w:lang w:eastAsia="pt-BR"/>
                    </w:rPr>
                  </w:pPr>
                  <w:ins w:id="32151" w:author="Philippe Hollanda - Oliveira Trust" w:date="2022-07-19T09:57:00Z">
                    <w:r w:rsidRPr="0016760B">
                      <w:rPr>
                        <w:rFonts w:ascii="Arial" w:eastAsia="Times New Roman" w:hAnsi="Arial" w:cs="Arial"/>
                        <w:color w:val="000000"/>
                        <w:sz w:val="20"/>
                        <w:szCs w:val="20"/>
                        <w:lang w:eastAsia="pt-BR"/>
                      </w:rPr>
                      <w:t>BRITA</w:t>
                    </w:r>
                  </w:ins>
                </w:p>
              </w:tc>
              <w:tc>
                <w:tcPr>
                  <w:tcW w:w="2324" w:type="dxa"/>
                  <w:tcBorders>
                    <w:top w:val="nil"/>
                    <w:left w:val="nil"/>
                    <w:bottom w:val="single" w:sz="4" w:space="0" w:color="auto"/>
                    <w:right w:val="single" w:sz="4" w:space="0" w:color="auto"/>
                  </w:tcBorders>
                  <w:shd w:val="clear" w:color="auto" w:fill="auto"/>
                  <w:noWrap/>
                  <w:vAlign w:val="center"/>
                  <w:hideMark/>
                </w:tcPr>
                <w:p w14:paraId="304E1C5E" w14:textId="77777777" w:rsidR="0016760B" w:rsidRPr="0016760B" w:rsidRDefault="0016760B" w:rsidP="0016760B">
                  <w:pPr>
                    <w:autoSpaceDE/>
                    <w:autoSpaceDN/>
                    <w:adjustRightInd/>
                    <w:jc w:val="center"/>
                    <w:rPr>
                      <w:ins w:id="32152" w:author="Philippe Hollanda - Oliveira Trust" w:date="2022-07-19T09:57:00Z"/>
                      <w:rFonts w:ascii="Arial" w:eastAsia="Times New Roman" w:hAnsi="Arial" w:cs="Arial"/>
                      <w:color w:val="000000"/>
                      <w:sz w:val="20"/>
                      <w:szCs w:val="20"/>
                      <w:lang w:eastAsia="pt-BR"/>
                    </w:rPr>
                  </w:pPr>
                  <w:ins w:id="32153"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A304FC" w14:textId="77777777" w:rsidR="0016760B" w:rsidRPr="0016760B" w:rsidRDefault="0016760B" w:rsidP="0016760B">
                  <w:pPr>
                    <w:autoSpaceDE/>
                    <w:autoSpaceDN/>
                    <w:adjustRightInd/>
                    <w:jc w:val="center"/>
                    <w:rPr>
                      <w:ins w:id="32154" w:author="Philippe Hollanda - Oliveira Trust" w:date="2022-07-19T09:57:00Z"/>
                      <w:rFonts w:ascii="Arial" w:eastAsia="Times New Roman" w:hAnsi="Arial" w:cs="Arial"/>
                      <w:color w:val="000000"/>
                      <w:sz w:val="20"/>
                      <w:szCs w:val="20"/>
                      <w:lang w:eastAsia="pt-BR"/>
                    </w:rPr>
                  </w:pPr>
                  <w:ins w:id="32155" w:author="Philippe Hollanda - Oliveira Trust" w:date="2022-07-19T09:57:00Z">
                    <w:r w:rsidRPr="0016760B">
                      <w:rPr>
                        <w:rFonts w:ascii="Arial" w:eastAsia="Times New Roman" w:hAnsi="Arial" w:cs="Arial"/>
                        <w:color w:val="000000"/>
                        <w:sz w:val="20"/>
                        <w:szCs w:val="20"/>
                        <w:lang w:eastAsia="pt-BR"/>
                      </w:rPr>
                      <w:t>R$ 479,65</w:t>
                    </w:r>
                  </w:ins>
                </w:p>
              </w:tc>
            </w:tr>
            <w:tr w:rsidR="0016760B" w:rsidRPr="0016760B" w14:paraId="5CCB41E1" w14:textId="77777777" w:rsidTr="0016760B">
              <w:trPr>
                <w:trHeight w:val="1785"/>
                <w:ins w:id="321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E15316" w14:textId="77777777" w:rsidR="0016760B" w:rsidRPr="0016760B" w:rsidRDefault="0016760B" w:rsidP="0016760B">
                  <w:pPr>
                    <w:autoSpaceDE/>
                    <w:autoSpaceDN/>
                    <w:adjustRightInd/>
                    <w:jc w:val="center"/>
                    <w:rPr>
                      <w:ins w:id="32157" w:author="Philippe Hollanda - Oliveira Trust" w:date="2022-07-19T09:57:00Z"/>
                      <w:rFonts w:ascii="Arial" w:eastAsia="Times New Roman" w:hAnsi="Arial" w:cs="Arial"/>
                      <w:color w:val="000000"/>
                      <w:sz w:val="20"/>
                      <w:szCs w:val="20"/>
                      <w:lang w:eastAsia="pt-BR"/>
                    </w:rPr>
                  </w:pPr>
                  <w:ins w:id="32158"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7B3D4170" w14:textId="77777777" w:rsidR="0016760B" w:rsidRPr="0016760B" w:rsidRDefault="0016760B" w:rsidP="0016760B">
                  <w:pPr>
                    <w:autoSpaceDE/>
                    <w:autoSpaceDN/>
                    <w:adjustRightInd/>
                    <w:jc w:val="center"/>
                    <w:rPr>
                      <w:ins w:id="32159" w:author="Philippe Hollanda - Oliveira Trust" w:date="2022-07-19T09:57:00Z"/>
                      <w:rFonts w:ascii="Arial" w:eastAsia="Times New Roman" w:hAnsi="Arial" w:cs="Arial"/>
                      <w:color w:val="000000"/>
                      <w:sz w:val="20"/>
                      <w:szCs w:val="20"/>
                      <w:lang w:eastAsia="pt-BR"/>
                    </w:rPr>
                  </w:pPr>
                  <w:ins w:id="32160" w:author="Philippe Hollanda - Oliveira Trust" w:date="2022-07-19T09:57:00Z">
                    <w:r w:rsidRPr="0016760B">
                      <w:rPr>
                        <w:rFonts w:ascii="Arial" w:eastAsia="Times New Roman" w:hAnsi="Arial" w:cs="Arial"/>
                        <w:color w:val="000000"/>
                        <w:sz w:val="20"/>
                        <w:szCs w:val="20"/>
                        <w:lang w:eastAsia="pt-BR"/>
                      </w:rPr>
                      <w:t>06/05/2021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046CB5" w14:textId="77777777" w:rsidR="0016760B" w:rsidRPr="0016760B" w:rsidRDefault="0016760B" w:rsidP="0016760B">
                  <w:pPr>
                    <w:autoSpaceDE/>
                    <w:autoSpaceDN/>
                    <w:adjustRightInd/>
                    <w:jc w:val="center"/>
                    <w:rPr>
                      <w:ins w:id="32161" w:author="Philippe Hollanda - Oliveira Trust" w:date="2022-07-19T09:57:00Z"/>
                      <w:rFonts w:ascii="Arial" w:eastAsia="Times New Roman" w:hAnsi="Arial" w:cs="Arial"/>
                      <w:color w:val="000000"/>
                      <w:sz w:val="20"/>
                      <w:szCs w:val="20"/>
                      <w:lang w:eastAsia="pt-BR"/>
                    </w:rPr>
                  </w:pPr>
                  <w:ins w:id="32162" w:author="Philippe Hollanda - Oliveira Trust" w:date="2022-07-19T09:57:00Z">
                    <w:r w:rsidRPr="0016760B">
                      <w:rPr>
                        <w:rFonts w:ascii="Arial" w:eastAsia="Times New Roman" w:hAnsi="Arial" w:cs="Arial"/>
                        <w:color w:val="000000"/>
                        <w:sz w:val="20"/>
                        <w:szCs w:val="20"/>
                        <w:lang w:eastAsia="pt-BR"/>
                      </w:rPr>
                      <w:t>R$ 8.400,00</w:t>
                    </w:r>
                  </w:ins>
                </w:p>
              </w:tc>
            </w:tr>
            <w:tr w:rsidR="0016760B" w:rsidRPr="0016760B" w14:paraId="26274041" w14:textId="77777777" w:rsidTr="0016760B">
              <w:trPr>
                <w:trHeight w:val="1785"/>
                <w:ins w:id="321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AB44C1" w14:textId="77777777" w:rsidR="0016760B" w:rsidRPr="0016760B" w:rsidRDefault="0016760B" w:rsidP="0016760B">
                  <w:pPr>
                    <w:autoSpaceDE/>
                    <w:autoSpaceDN/>
                    <w:adjustRightInd/>
                    <w:jc w:val="center"/>
                    <w:rPr>
                      <w:ins w:id="32164" w:author="Philippe Hollanda - Oliveira Trust" w:date="2022-07-19T09:57:00Z"/>
                      <w:rFonts w:ascii="Arial" w:eastAsia="Times New Roman" w:hAnsi="Arial" w:cs="Arial"/>
                      <w:color w:val="000000"/>
                      <w:sz w:val="20"/>
                      <w:szCs w:val="20"/>
                      <w:lang w:eastAsia="pt-BR"/>
                    </w:rPr>
                  </w:pPr>
                  <w:ins w:id="32165"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1798F28" w14:textId="77777777" w:rsidR="0016760B" w:rsidRPr="0016760B" w:rsidRDefault="0016760B" w:rsidP="0016760B">
                  <w:pPr>
                    <w:autoSpaceDE/>
                    <w:autoSpaceDN/>
                    <w:adjustRightInd/>
                    <w:jc w:val="center"/>
                    <w:rPr>
                      <w:ins w:id="32166" w:author="Philippe Hollanda - Oliveira Trust" w:date="2022-07-19T09:57:00Z"/>
                      <w:rFonts w:ascii="Arial" w:eastAsia="Times New Roman" w:hAnsi="Arial" w:cs="Arial"/>
                      <w:color w:val="000000"/>
                      <w:sz w:val="20"/>
                      <w:szCs w:val="20"/>
                      <w:lang w:eastAsia="pt-BR"/>
                    </w:rPr>
                  </w:pPr>
                  <w:ins w:id="32167" w:author="Philippe Hollanda - Oliveira Trust" w:date="2022-07-19T09:57:00Z">
                    <w:r w:rsidRPr="0016760B">
                      <w:rPr>
                        <w:rFonts w:ascii="Arial" w:eastAsia="Times New Roman" w:hAnsi="Arial" w:cs="Arial"/>
                        <w:color w:val="000000"/>
                        <w:sz w:val="20"/>
                        <w:szCs w:val="20"/>
                        <w:lang w:eastAsia="pt-BR"/>
                      </w:rPr>
                      <w:t>05/05/2021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75D2DD" w14:textId="77777777" w:rsidR="0016760B" w:rsidRPr="0016760B" w:rsidRDefault="0016760B" w:rsidP="0016760B">
                  <w:pPr>
                    <w:autoSpaceDE/>
                    <w:autoSpaceDN/>
                    <w:adjustRightInd/>
                    <w:jc w:val="center"/>
                    <w:rPr>
                      <w:ins w:id="32168" w:author="Philippe Hollanda - Oliveira Trust" w:date="2022-07-19T09:57:00Z"/>
                      <w:rFonts w:ascii="Arial" w:eastAsia="Times New Roman" w:hAnsi="Arial" w:cs="Arial"/>
                      <w:color w:val="000000"/>
                      <w:sz w:val="20"/>
                      <w:szCs w:val="20"/>
                      <w:lang w:eastAsia="pt-BR"/>
                    </w:rPr>
                  </w:pPr>
                  <w:ins w:id="32169" w:author="Philippe Hollanda - Oliveira Trust" w:date="2022-07-19T09:57:00Z">
                    <w:r w:rsidRPr="0016760B">
                      <w:rPr>
                        <w:rFonts w:ascii="Arial" w:eastAsia="Times New Roman" w:hAnsi="Arial" w:cs="Arial"/>
                        <w:color w:val="000000"/>
                        <w:sz w:val="20"/>
                        <w:szCs w:val="20"/>
                        <w:lang w:eastAsia="pt-BR"/>
                      </w:rPr>
                      <w:t>R$ 290,00</w:t>
                    </w:r>
                  </w:ins>
                </w:p>
              </w:tc>
            </w:tr>
            <w:tr w:rsidR="0016760B" w:rsidRPr="0016760B" w14:paraId="404722AC" w14:textId="77777777" w:rsidTr="0016760B">
              <w:trPr>
                <w:trHeight w:val="1785"/>
                <w:ins w:id="321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D8BA88" w14:textId="77777777" w:rsidR="0016760B" w:rsidRPr="0016760B" w:rsidRDefault="0016760B" w:rsidP="0016760B">
                  <w:pPr>
                    <w:autoSpaceDE/>
                    <w:autoSpaceDN/>
                    <w:adjustRightInd/>
                    <w:jc w:val="center"/>
                    <w:rPr>
                      <w:ins w:id="32171" w:author="Philippe Hollanda - Oliveira Trust" w:date="2022-07-19T09:57:00Z"/>
                      <w:rFonts w:ascii="Arial" w:eastAsia="Times New Roman" w:hAnsi="Arial" w:cs="Arial"/>
                      <w:color w:val="000000"/>
                      <w:sz w:val="20"/>
                      <w:szCs w:val="20"/>
                      <w:lang w:eastAsia="pt-BR"/>
                    </w:rPr>
                  </w:pPr>
                  <w:ins w:id="3217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778C0BB" w14:textId="77777777" w:rsidR="0016760B" w:rsidRPr="0016760B" w:rsidRDefault="0016760B" w:rsidP="0016760B">
                  <w:pPr>
                    <w:autoSpaceDE/>
                    <w:autoSpaceDN/>
                    <w:adjustRightInd/>
                    <w:jc w:val="center"/>
                    <w:rPr>
                      <w:ins w:id="32173" w:author="Philippe Hollanda - Oliveira Trust" w:date="2022-07-19T09:57:00Z"/>
                      <w:rFonts w:ascii="Arial" w:eastAsia="Times New Roman" w:hAnsi="Arial" w:cs="Arial"/>
                      <w:color w:val="000000"/>
                      <w:sz w:val="20"/>
                      <w:szCs w:val="20"/>
                      <w:lang w:eastAsia="pt-BR"/>
                    </w:rPr>
                  </w:pPr>
                  <w:ins w:id="32174"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86B127" w14:textId="77777777" w:rsidR="0016760B" w:rsidRPr="0016760B" w:rsidRDefault="0016760B" w:rsidP="0016760B">
                  <w:pPr>
                    <w:autoSpaceDE/>
                    <w:autoSpaceDN/>
                    <w:adjustRightInd/>
                    <w:jc w:val="center"/>
                    <w:rPr>
                      <w:ins w:id="32175" w:author="Philippe Hollanda - Oliveira Trust" w:date="2022-07-19T09:57:00Z"/>
                      <w:rFonts w:ascii="Arial" w:eastAsia="Times New Roman" w:hAnsi="Arial" w:cs="Arial"/>
                      <w:color w:val="000000"/>
                      <w:sz w:val="20"/>
                      <w:szCs w:val="20"/>
                      <w:lang w:eastAsia="pt-BR"/>
                    </w:rPr>
                  </w:pPr>
                  <w:ins w:id="32176" w:author="Philippe Hollanda - Oliveira Trust" w:date="2022-07-19T09:57:00Z">
                    <w:r w:rsidRPr="0016760B">
                      <w:rPr>
                        <w:rFonts w:ascii="Arial" w:eastAsia="Times New Roman" w:hAnsi="Arial" w:cs="Arial"/>
                        <w:color w:val="000000"/>
                        <w:sz w:val="20"/>
                        <w:szCs w:val="20"/>
                        <w:lang w:eastAsia="pt-BR"/>
                      </w:rPr>
                      <w:t>R$ 6.945,75</w:t>
                    </w:r>
                  </w:ins>
                </w:p>
              </w:tc>
            </w:tr>
            <w:tr w:rsidR="0016760B" w:rsidRPr="0016760B" w14:paraId="1281112E" w14:textId="77777777" w:rsidTr="0016760B">
              <w:trPr>
                <w:trHeight w:val="1785"/>
                <w:ins w:id="321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0A03EB" w14:textId="77777777" w:rsidR="0016760B" w:rsidRPr="0016760B" w:rsidRDefault="0016760B" w:rsidP="0016760B">
                  <w:pPr>
                    <w:autoSpaceDE/>
                    <w:autoSpaceDN/>
                    <w:adjustRightInd/>
                    <w:jc w:val="center"/>
                    <w:rPr>
                      <w:ins w:id="32178" w:author="Philippe Hollanda - Oliveira Trust" w:date="2022-07-19T09:57:00Z"/>
                      <w:rFonts w:ascii="Arial" w:eastAsia="Times New Roman" w:hAnsi="Arial" w:cs="Arial"/>
                      <w:color w:val="000000"/>
                      <w:sz w:val="20"/>
                      <w:szCs w:val="20"/>
                      <w:lang w:eastAsia="pt-BR"/>
                    </w:rPr>
                  </w:pPr>
                  <w:ins w:id="3217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F450346" w14:textId="77777777" w:rsidR="0016760B" w:rsidRPr="0016760B" w:rsidRDefault="0016760B" w:rsidP="0016760B">
                  <w:pPr>
                    <w:autoSpaceDE/>
                    <w:autoSpaceDN/>
                    <w:adjustRightInd/>
                    <w:jc w:val="center"/>
                    <w:rPr>
                      <w:ins w:id="32180" w:author="Philippe Hollanda - Oliveira Trust" w:date="2022-07-19T09:57:00Z"/>
                      <w:rFonts w:ascii="Arial" w:eastAsia="Times New Roman" w:hAnsi="Arial" w:cs="Arial"/>
                      <w:color w:val="000000"/>
                      <w:sz w:val="20"/>
                      <w:szCs w:val="20"/>
                      <w:lang w:eastAsia="pt-BR"/>
                    </w:rPr>
                  </w:pPr>
                  <w:ins w:id="32181"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9B510B" w14:textId="77777777" w:rsidR="0016760B" w:rsidRPr="0016760B" w:rsidRDefault="0016760B" w:rsidP="0016760B">
                  <w:pPr>
                    <w:autoSpaceDE/>
                    <w:autoSpaceDN/>
                    <w:adjustRightInd/>
                    <w:jc w:val="center"/>
                    <w:rPr>
                      <w:ins w:id="32182" w:author="Philippe Hollanda - Oliveira Trust" w:date="2022-07-19T09:57:00Z"/>
                      <w:rFonts w:ascii="Arial" w:eastAsia="Times New Roman" w:hAnsi="Arial" w:cs="Arial"/>
                      <w:color w:val="000000"/>
                      <w:sz w:val="20"/>
                      <w:szCs w:val="20"/>
                      <w:lang w:eastAsia="pt-BR"/>
                    </w:rPr>
                  </w:pPr>
                  <w:ins w:id="32183" w:author="Philippe Hollanda - Oliveira Trust" w:date="2022-07-19T09:57:00Z">
                    <w:r w:rsidRPr="0016760B">
                      <w:rPr>
                        <w:rFonts w:ascii="Arial" w:eastAsia="Times New Roman" w:hAnsi="Arial" w:cs="Arial"/>
                        <w:color w:val="000000"/>
                        <w:sz w:val="20"/>
                        <w:szCs w:val="20"/>
                        <w:lang w:eastAsia="pt-BR"/>
                      </w:rPr>
                      <w:t>R$ 800,00</w:t>
                    </w:r>
                  </w:ins>
                </w:p>
              </w:tc>
            </w:tr>
            <w:tr w:rsidR="0016760B" w:rsidRPr="0016760B" w14:paraId="3F5D891D" w14:textId="77777777" w:rsidTr="0016760B">
              <w:trPr>
                <w:trHeight w:val="1785"/>
                <w:ins w:id="321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7CC0B0" w14:textId="77777777" w:rsidR="0016760B" w:rsidRPr="0016760B" w:rsidRDefault="0016760B" w:rsidP="0016760B">
                  <w:pPr>
                    <w:autoSpaceDE/>
                    <w:autoSpaceDN/>
                    <w:adjustRightInd/>
                    <w:jc w:val="center"/>
                    <w:rPr>
                      <w:ins w:id="32185" w:author="Philippe Hollanda - Oliveira Trust" w:date="2022-07-19T09:57:00Z"/>
                      <w:rFonts w:ascii="Arial" w:eastAsia="Times New Roman" w:hAnsi="Arial" w:cs="Arial"/>
                      <w:color w:val="000000"/>
                      <w:sz w:val="20"/>
                      <w:szCs w:val="20"/>
                      <w:lang w:eastAsia="pt-BR"/>
                    </w:rPr>
                  </w:pPr>
                  <w:ins w:id="3218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8F91BDE" w14:textId="77777777" w:rsidR="0016760B" w:rsidRPr="0016760B" w:rsidRDefault="0016760B" w:rsidP="0016760B">
                  <w:pPr>
                    <w:autoSpaceDE/>
                    <w:autoSpaceDN/>
                    <w:adjustRightInd/>
                    <w:jc w:val="center"/>
                    <w:rPr>
                      <w:ins w:id="32187" w:author="Philippe Hollanda - Oliveira Trust" w:date="2022-07-19T09:57:00Z"/>
                      <w:rFonts w:ascii="Arial" w:eastAsia="Times New Roman" w:hAnsi="Arial" w:cs="Arial"/>
                      <w:color w:val="000000"/>
                      <w:sz w:val="20"/>
                      <w:szCs w:val="20"/>
                      <w:lang w:eastAsia="pt-BR"/>
                    </w:rPr>
                  </w:pPr>
                  <w:ins w:id="32188" w:author="Philippe Hollanda - Oliveira Trust" w:date="2022-07-19T09:57:00Z">
                    <w:r w:rsidRPr="0016760B">
                      <w:rPr>
                        <w:rFonts w:ascii="Arial" w:eastAsia="Times New Roman" w:hAnsi="Arial" w:cs="Arial"/>
                        <w:color w:val="000000"/>
                        <w:sz w:val="20"/>
                        <w:szCs w:val="20"/>
                        <w:lang w:eastAsia="pt-BR"/>
                      </w:rPr>
                      <w:t>13/05/2021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AEFE45" w14:textId="77777777" w:rsidR="0016760B" w:rsidRPr="0016760B" w:rsidRDefault="0016760B" w:rsidP="0016760B">
                  <w:pPr>
                    <w:autoSpaceDE/>
                    <w:autoSpaceDN/>
                    <w:adjustRightInd/>
                    <w:jc w:val="center"/>
                    <w:rPr>
                      <w:ins w:id="32189" w:author="Philippe Hollanda - Oliveira Trust" w:date="2022-07-19T09:57:00Z"/>
                      <w:rFonts w:ascii="Arial" w:eastAsia="Times New Roman" w:hAnsi="Arial" w:cs="Arial"/>
                      <w:color w:val="000000"/>
                      <w:sz w:val="20"/>
                      <w:szCs w:val="20"/>
                      <w:lang w:eastAsia="pt-BR"/>
                    </w:rPr>
                  </w:pPr>
                  <w:ins w:id="32190"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52263FC4" w14:textId="77777777" w:rsidTr="0016760B">
              <w:trPr>
                <w:trHeight w:val="1785"/>
                <w:ins w:id="321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261F488" w14:textId="77777777" w:rsidR="0016760B" w:rsidRPr="0016760B" w:rsidRDefault="0016760B" w:rsidP="0016760B">
                  <w:pPr>
                    <w:autoSpaceDE/>
                    <w:autoSpaceDN/>
                    <w:adjustRightInd/>
                    <w:jc w:val="center"/>
                    <w:rPr>
                      <w:ins w:id="32192" w:author="Philippe Hollanda - Oliveira Trust" w:date="2022-07-19T09:57:00Z"/>
                      <w:rFonts w:ascii="Arial" w:eastAsia="Times New Roman" w:hAnsi="Arial" w:cs="Arial"/>
                      <w:color w:val="000000"/>
                      <w:sz w:val="20"/>
                      <w:szCs w:val="20"/>
                      <w:lang w:eastAsia="pt-BR"/>
                    </w:rPr>
                  </w:pPr>
                  <w:ins w:id="3219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2EEB477" w14:textId="77777777" w:rsidR="0016760B" w:rsidRPr="0016760B" w:rsidRDefault="0016760B" w:rsidP="0016760B">
                  <w:pPr>
                    <w:autoSpaceDE/>
                    <w:autoSpaceDN/>
                    <w:adjustRightInd/>
                    <w:jc w:val="center"/>
                    <w:rPr>
                      <w:ins w:id="32194" w:author="Philippe Hollanda - Oliveira Trust" w:date="2022-07-19T09:57:00Z"/>
                      <w:rFonts w:ascii="Arial" w:eastAsia="Times New Roman" w:hAnsi="Arial" w:cs="Arial"/>
                      <w:color w:val="000000"/>
                      <w:sz w:val="20"/>
                      <w:szCs w:val="20"/>
                      <w:lang w:eastAsia="pt-BR"/>
                    </w:rPr>
                  </w:pPr>
                  <w:ins w:id="32195" w:author="Philippe Hollanda - Oliveira Trust" w:date="2022-07-19T09:57:00Z">
                    <w:r w:rsidRPr="0016760B">
                      <w:rPr>
                        <w:rFonts w:ascii="Arial" w:eastAsia="Times New Roman" w:hAnsi="Arial" w:cs="Arial"/>
                        <w:color w:val="000000"/>
                        <w:sz w:val="20"/>
                        <w:szCs w:val="20"/>
                        <w:lang w:eastAsia="pt-BR"/>
                      </w:rPr>
                      <w:t>13/05/2021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8DEF69" w14:textId="77777777" w:rsidR="0016760B" w:rsidRPr="0016760B" w:rsidRDefault="0016760B" w:rsidP="0016760B">
                  <w:pPr>
                    <w:autoSpaceDE/>
                    <w:autoSpaceDN/>
                    <w:adjustRightInd/>
                    <w:jc w:val="center"/>
                    <w:rPr>
                      <w:ins w:id="32196" w:author="Philippe Hollanda - Oliveira Trust" w:date="2022-07-19T09:57:00Z"/>
                      <w:rFonts w:ascii="Arial" w:eastAsia="Times New Roman" w:hAnsi="Arial" w:cs="Arial"/>
                      <w:color w:val="000000"/>
                      <w:sz w:val="20"/>
                      <w:szCs w:val="20"/>
                      <w:lang w:eastAsia="pt-BR"/>
                    </w:rPr>
                  </w:pPr>
                  <w:ins w:id="32197"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4217D0A4" w14:textId="77777777" w:rsidTr="0016760B">
              <w:trPr>
                <w:trHeight w:val="1785"/>
                <w:ins w:id="321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69365D" w14:textId="77777777" w:rsidR="0016760B" w:rsidRPr="0016760B" w:rsidRDefault="0016760B" w:rsidP="0016760B">
                  <w:pPr>
                    <w:autoSpaceDE/>
                    <w:autoSpaceDN/>
                    <w:adjustRightInd/>
                    <w:jc w:val="center"/>
                    <w:rPr>
                      <w:ins w:id="32199" w:author="Philippe Hollanda - Oliveira Trust" w:date="2022-07-19T09:57:00Z"/>
                      <w:rFonts w:ascii="Arial" w:eastAsia="Times New Roman" w:hAnsi="Arial" w:cs="Arial"/>
                      <w:color w:val="000000"/>
                      <w:sz w:val="20"/>
                      <w:szCs w:val="20"/>
                      <w:lang w:eastAsia="pt-BR"/>
                    </w:rPr>
                  </w:pPr>
                  <w:ins w:id="32200" w:author="Philippe Hollanda - Oliveira Trust" w:date="2022-07-19T09:57:00Z">
                    <w:r w:rsidRPr="0016760B">
                      <w:rPr>
                        <w:rFonts w:ascii="Arial" w:eastAsia="Times New Roman" w:hAnsi="Arial" w:cs="Arial"/>
                        <w:color w:val="000000"/>
                        <w:sz w:val="20"/>
                        <w:szCs w:val="20"/>
                        <w:lang w:eastAsia="pt-BR"/>
                      </w:rPr>
                      <w:lastRenderedPageBreak/>
                      <w:t>CARPINTARIA E SERRALHERIA</w:t>
                    </w:r>
                  </w:ins>
                </w:p>
              </w:tc>
              <w:tc>
                <w:tcPr>
                  <w:tcW w:w="2324" w:type="dxa"/>
                  <w:tcBorders>
                    <w:top w:val="nil"/>
                    <w:left w:val="nil"/>
                    <w:bottom w:val="single" w:sz="4" w:space="0" w:color="auto"/>
                    <w:right w:val="single" w:sz="4" w:space="0" w:color="auto"/>
                  </w:tcBorders>
                  <w:shd w:val="clear" w:color="auto" w:fill="auto"/>
                  <w:noWrap/>
                  <w:vAlign w:val="center"/>
                  <w:hideMark/>
                </w:tcPr>
                <w:p w14:paraId="7F574E38" w14:textId="77777777" w:rsidR="0016760B" w:rsidRPr="0016760B" w:rsidRDefault="0016760B" w:rsidP="0016760B">
                  <w:pPr>
                    <w:autoSpaceDE/>
                    <w:autoSpaceDN/>
                    <w:adjustRightInd/>
                    <w:jc w:val="center"/>
                    <w:rPr>
                      <w:ins w:id="32201" w:author="Philippe Hollanda - Oliveira Trust" w:date="2022-07-19T09:57:00Z"/>
                      <w:rFonts w:ascii="Arial" w:eastAsia="Times New Roman" w:hAnsi="Arial" w:cs="Arial"/>
                      <w:color w:val="000000"/>
                      <w:sz w:val="20"/>
                      <w:szCs w:val="20"/>
                      <w:lang w:eastAsia="pt-BR"/>
                    </w:rPr>
                  </w:pPr>
                  <w:ins w:id="32202"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60C2A3" w14:textId="77777777" w:rsidR="0016760B" w:rsidRPr="0016760B" w:rsidRDefault="0016760B" w:rsidP="0016760B">
                  <w:pPr>
                    <w:autoSpaceDE/>
                    <w:autoSpaceDN/>
                    <w:adjustRightInd/>
                    <w:jc w:val="center"/>
                    <w:rPr>
                      <w:ins w:id="32203" w:author="Philippe Hollanda - Oliveira Trust" w:date="2022-07-19T09:57:00Z"/>
                      <w:rFonts w:ascii="Arial" w:eastAsia="Times New Roman" w:hAnsi="Arial" w:cs="Arial"/>
                      <w:color w:val="000000"/>
                      <w:sz w:val="20"/>
                      <w:szCs w:val="20"/>
                      <w:lang w:eastAsia="pt-BR"/>
                    </w:rPr>
                  </w:pPr>
                  <w:ins w:id="32204" w:author="Philippe Hollanda - Oliveira Trust" w:date="2022-07-19T09:57:00Z">
                    <w:r w:rsidRPr="0016760B">
                      <w:rPr>
                        <w:rFonts w:ascii="Arial" w:eastAsia="Times New Roman" w:hAnsi="Arial" w:cs="Arial"/>
                        <w:color w:val="000000"/>
                        <w:sz w:val="20"/>
                        <w:szCs w:val="20"/>
                        <w:lang w:eastAsia="pt-BR"/>
                      </w:rPr>
                      <w:t>R$ 13.000,00</w:t>
                    </w:r>
                  </w:ins>
                </w:p>
              </w:tc>
            </w:tr>
            <w:tr w:rsidR="0016760B" w:rsidRPr="0016760B" w14:paraId="7FD489E0" w14:textId="77777777" w:rsidTr="0016760B">
              <w:trPr>
                <w:trHeight w:val="1785"/>
                <w:ins w:id="322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ABECDC" w14:textId="77777777" w:rsidR="0016760B" w:rsidRPr="0016760B" w:rsidRDefault="0016760B" w:rsidP="0016760B">
                  <w:pPr>
                    <w:autoSpaceDE/>
                    <w:autoSpaceDN/>
                    <w:adjustRightInd/>
                    <w:jc w:val="center"/>
                    <w:rPr>
                      <w:ins w:id="32206" w:author="Philippe Hollanda - Oliveira Trust" w:date="2022-07-19T09:57:00Z"/>
                      <w:rFonts w:ascii="Arial" w:eastAsia="Times New Roman" w:hAnsi="Arial" w:cs="Arial"/>
                      <w:color w:val="000000"/>
                      <w:sz w:val="20"/>
                      <w:szCs w:val="20"/>
                      <w:lang w:eastAsia="pt-BR"/>
                    </w:rPr>
                  </w:pPr>
                  <w:ins w:id="32207" w:author="Philippe Hollanda - Oliveira Trust" w:date="2022-07-19T09:57:00Z">
                    <w:r w:rsidRPr="0016760B">
                      <w:rPr>
                        <w:rFonts w:ascii="Arial" w:eastAsia="Times New Roman" w:hAnsi="Arial" w:cs="Arial"/>
                        <w:color w:val="000000"/>
                        <w:sz w:val="20"/>
                        <w:szCs w:val="20"/>
                        <w:lang w:eastAsia="pt-BR"/>
                      </w:rPr>
                      <w:t>SERVIÇO CONSERTO, LIMPEZA, MANUTENÇÃO, RESTAURAÇÃO, CARGA, RECARGA, MOTOR, MAQ. VEÍCULO  E EQUIP.</w:t>
                    </w:r>
                  </w:ins>
                </w:p>
              </w:tc>
              <w:tc>
                <w:tcPr>
                  <w:tcW w:w="2324" w:type="dxa"/>
                  <w:tcBorders>
                    <w:top w:val="nil"/>
                    <w:left w:val="nil"/>
                    <w:bottom w:val="single" w:sz="4" w:space="0" w:color="auto"/>
                    <w:right w:val="single" w:sz="4" w:space="0" w:color="auto"/>
                  </w:tcBorders>
                  <w:shd w:val="clear" w:color="auto" w:fill="auto"/>
                  <w:noWrap/>
                  <w:vAlign w:val="center"/>
                  <w:hideMark/>
                </w:tcPr>
                <w:p w14:paraId="2CAA8020" w14:textId="77777777" w:rsidR="0016760B" w:rsidRPr="0016760B" w:rsidRDefault="0016760B" w:rsidP="0016760B">
                  <w:pPr>
                    <w:autoSpaceDE/>
                    <w:autoSpaceDN/>
                    <w:adjustRightInd/>
                    <w:jc w:val="center"/>
                    <w:rPr>
                      <w:ins w:id="32208" w:author="Philippe Hollanda - Oliveira Trust" w:date="2022-07-19T09:57:00Z"/>
                      <w:rFonts w:ascii="Arial" w:eastAsia="Times New Roman" w:hAnsi="Arial" w:cs="Arial"/>
                      <w:color w:val="000000"/>
                      <w:sz w:val="20"/>
                      <w:szCs w:val="20"/>
                      <w:lang w:eastAsia="pt-BR"/>
                    </w:rPr>
                  </w:pPr>
                  <w:ins w:id="32209"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4021B0D" w14:textId="77777777" w:rsidR="0016760B" w:rsidRPr="0016760B" w:rsidRDefault="0016760B" w:rsidP="0016760B">
                  <w:pPr>
                    <w:autoSpaceDE/>
                    <w:autoSpaceDN/>
                    <w:adjustRightInd/>
                    <w:jc w:val="center"/>
                    <w:rPr>
                      <w:ins w:id="32210" w:author="Philippe Hollanda - Oliveira Trust" w:date="2022-07-19T09:57:00Z"/>
                      <w:rFonts w:ascii="Arial" w:eastAsia="Times New Roman" w:hAnsi="Arial" w:cs="Arial"/>
                      <w:color w:val="000000"/>
                      <w:sz w:val="20"/>
                      <w:szCs w:val="20"/>
                      <w:lang w:eastAsia="pt-BR"/>
                    </w:rPr>
                  </w:pPr>
                  <w:ins w:id="32211" w:author="Philippe Hollanda - Oliveira Trust" w:date="2022-07-19T09:57:00Z">
                    <w:r w:rsidRPr="0016760B">
                      <w:rPr>
                        <w:rFonts w:ascii="Arial" w:eastAsia="Times New Roman" w:hAnsi="Arial" w:cs="Arial"/>
                        <w:color w:val="000000"/>
                        <w:sz w:val="20"/>
                        <w:szCs w:val="20"/>
                        <w:lang w:eastAsia="pt-BR"/>
                      </w:rPr>
                      <w:t>R$ 2.045,58</w:t>
                    </w:r>
                  </w:ins>
                </w:p>
              </w:tc>
            </w:tr>
            <w:tr w:rsidR="0016760B" w:rsidRPr="0016760B" w14:paraId="01C487F6" w14:textId="77777777" w:rsidTr="0016760B">
              <w:trPr>
                <w:trHeight w:val="1785"/>
                <w:ins w:id="322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BA5382" w14:textId="77777777" w:rsidR="0016760B" w:rsidRPr="0016760B" w:rsidRDefault="0016760B" w:rsidP="0016760B">
                  <w:pPr>
                    <w:autoSpaceDE/>
                    <w:autoSpaceDN/>
                    <w:adjustRightInd/>
                    <w:jc w:val="center"/>
                    <w:rPr>
                      <w:ins w:id="32213" w:author="Philippe Hollanda - Oliveira Trust" w:date="2022-07-19T09:57:00Z"/>
                      <w:rFonts w:ascii="Arial" w:eastAsia="Times New Roman" w:hAnsi="Arial" w:cs="Arial"/>
                      <w:color w:val="000000"/>
                      <w:sz w:val="20"/>
                      <w:szCs w:val="20"/>
                      <w:lang w:eastAsia="pt-BR"/>
                    </w:rPr>
                  </w:pPr>
                  <w:ins w:id="3221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22262E3" w14:textId="77777777" w:rsidR="0016760B" w:rsidRPr="0016760B" w:rsidRDefault="0016760B" w:rsidP="0016760B">
                  <w:pPr>
                    <w:autoSpaceDE/>
                    <w:autoSpaceDN/>
                    <w:adjustRightInd/>
                    <w:jc w:val="center"/>
                    <w:rPr>
                      <w:ins w:id="32215" w:author="Philippe Hollanda - Oliveira Trust" w:date="2022-07-19T09:57:00Z"/>
                      <w:rFonts w:ascii="Arial" w:eastAsia="Times New Roman" w:hAnsi="Arial" w:cs="Arial"/>
                      <w:color w:val="000000"/>
                      <w:sz w:val="20"/>
                      <w:szCs w:val="20"/>
                      <w:lang w:eastAsia="pt-BR"/>
                    </w:rPr>
                  </w:pPr>
                  <w:ins w:id="32216"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38954D" w14:textId="77777777" w:rsidR="0016760B" w:rsidRPr="0016760B" w:rsidRDefault="0016760B" w:rsidP="0016760B">
                  <w:pPr>
                    <w:autoSpaceDE/>
                    <w:autoSpaceDN/>
                    <w:adjustRightInd/>
                    <w:jc w:val="center"/>
                    <w:rPr>
                      <w:ins w:id="32217" w:author="Philippe Hollanda - Oliveira Trust" w:date="2022-07-19T09:57:00Z"/>
                      <w:rFonts w:ascii="Arial" w:eastAsia="Times New Roman" w:hAnsi="Arial" w:cs="Arial"/>
                      <w:color w:val="000000"/>
                      <w:sz w:val="20"/>
                      <w:szCs w:val="20"/>
                      <w:lang w:eastAsia="pt-BR"/>
                    </w:rPr>
                  </w:pPr>
                  <w:ins w:id="32218" w:author="Philippe Hollanda - Oliveira Trust" w:date="2022-07-19T09:57:00Z">
                    <w:r w:rsidRPr="0016760B">
                      <w:rPr>
                        <w:rFonts w:ascii="Arial" w:eastAsia="Times New Roman" w:hAnsi="Arial" w:cs="Arial"/>
                        <w:color w:val="000000"/>
                        <w:sz w:val="20"/>
                        <w:szCs w:val="20"/>
                        <w:lang w:eastAsia="pt-BR"/>
                      </w:rPr>
                      <w:t>R$ 472,69</w:t>
                    </w:r>
                  </w:ins>
                </w:p>
              </w:tc>
            </w:tr>
            <w:tr w:rsidR="0016760B" w:rsidRPr="0016760B" w14:paraId="3F0A3A4E" w14:textId="77777777" w:rsidTr="0016760B">
              <w:trPr>
                <w:trHeight w:val="1785"/>
                <w:ins w:id="322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A0ABCD" w14:textId="77777777" w:rsidR="0016760B" w:rsidRPr="0016760B" w:rsidRDefault="0016760B" w:rsidP="0016760B">
                  <w:pPr>
                    <w:autoSpaceDE/>
                    <w:autoSpaceDN/>
                    <w:adjustRightInd/>
                    <w:jc w:val="center"/>
                    <w:rPr>
                      <w:ins w:id="32220" w:author="Philippe Hollanda - Oliveira Trust" w:date="2022-07-19T09:57:00Z"/>
                      <w:rFonts w:ascii="Arial" w:eastAsia="Times New Roman" w:hAnsi="Arial" w:cs="Arial"/>
                      <w:color w:val="000000"/>
                      <w:sz w:val="20"/>
                      <w:szCs w:val="20"/>
                      <w:lang w:eastAsia="pt-BR"/>
                    </w:rPr>
                  </w:pPr>
                  <w:ins w:id="32221"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DEBC39A" w14:textId="77777777" w:rsidR="0016760B" w:rsidRPr="0016760B" w:rsidRDefault="0016760B" w:rsidP="0016760B">
                  <w:pPr>
                    <w:autoSpaceDE/>
                    <w:autoSpaceDN/>
                    <w:adjustRightInd/>
                    <w:jc w:val="center"/>
                    <w:rPr>
                      <w:ins w:id="32222" w:author="Philippe Hollanda - Oliveira Trust" w:date="2022-07-19T09:57:00Z"/>
                      <w:rFonts w:ascii="Arial" w:eastAsia="Times New Roman" w:hAnsi="Arial" w:cs="Arial"/>
                      <w:color w:val="000000"/>
                      <w:sz w:val="20"/>
                      <w:szCs w:val="20"/>
                      <w:lang w:eastAsia="pt-BR"/>
                    </w:rPr>
                  </w:pPr>
                  <w:ins w:id="32223"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BB932F" w14:textId="77777777" w:rsidR="0016760B" w:rsidRPr="0016760B" w:rsidRDefault="0016760B" w:rsidP="0016760B">
                  <w:pPr>
                    <w:autoSpaceDE/>
                    <w:autoSpaceDN/>
                    <w:adjustRightInd/>
                    <w:jc w:val="center"/>
                    <w:rPr>
                      <w:ins w:id="32224" w:author="Philippe Hollanda - Oliveira Trust" w:date="2022-07-19T09:57:00Z"/>
                      <w:rFonts w:ascii="Arial" w:eastAsia="Times New Roman" w:hAnsi="Arial" w:cs="Arial"/>
                      <w:color w:val="000000"/>
                      <w:sz w:val="20"/>
                      <w:szCs w:val="20"/>
                      <w:lang w:eastAsia="pt-BR"/>
                    </w:rPr>
                  </w:pPr>
                  <w:ins w:id="32225" w:author="Philippe Hollanda - Oliveira Trust" w:date="2022-07-19T09:57:00Z">
                    <w:r w:rsidRPr="0016760B">
                      <w:rPr>
                        <w:rFonts w:ascii="Arial" w:eastAsia="Times New Roman" w:hAnsi="Arial" w:cs="Arial"/>
                        <w:color w:val="000000"/>
                        <w:sz w:val="20"/>
                        <w:szCs w:val="20"/>
                        <w:lang w:eastAsia="pt-BR"/>
                      </w:rPr>
                      <w:t>R$ 1.600,00</w:t>
                    </w:r>
                  </w:ins>
                </w:p>
              </w:tc>
            </w:tr>
            <w:tr w:rsidR="0016760B" w:rsidRPr="0016760B" w14:paraId="08E1BB07" w14:textId="77777777" w:rsidTr="0016760B">
              <w:trPr>
                <w:trHeight w:val="1785"/>
                <w:ins w:id="322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6BA013" w14:textId="77777777" w:rsidR="0016760B" w:rsidRPr="0016760B" w:rsidRDefault="0016760B" w:rsidP="0016760B">
                  <w:pPr>
                    <w:autoSpaceDE/>
                    <w:autoSpaceDN/>
                    <w:adjustRightInd/>
                    <w:jc w:val="center"/>
                    <w:rPr>
                      <w:ins w:id="32227" w:author="Philippe Hollanda - Oliveira Trust" w:date="2022-07-19T09:57:00Z"/>
                      <w:rFonts w:ascii="Arial" w:eastAsia="Times New Roman" w:hAnsi="Arial" w:cs="Arial"/>
                      <w:color w:val="000000"/>
                      <w:sz w:val="20"/>
                      <w:szCs w:val="20"/>
                      <w:lang w:eastAsia="pt-BR"/>
                    </w:rPr>
                  </w:pPr>
                  <w:ins w:id="3222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9E8B54B" w14:textId="77777777" w:rsidR="0016760B" w:rsidRPr="0016760B" w:rsidRDefault="0016760B" w:rsidP="0016760B">
                  <w:pPr>
                    <w:autoSpaceDE/>
                    <w:autoSpaceDN/>
                    <w:adjustRightInd/>
                    <w:jc w:val="center"/>
                    <w:rPr>
                      <w:ins w:id="32229" w:author="Philippe Hollanda - Oliveira Trust" w:date="2022-07-19T09:57:00Z"/>
                      <w:rFonts w:ascii="Arial" w:eastAsia="Times New Roman" w:hAnsi="Arial" w:cs="Arial"/>
                      <w:color w:val="000000"/>
                      <w:sz w:val="20"/>
                      <w:szCs w:val="20"/>
                      <w:lang w:eastAsia="pt-BR"/>
                    </w:rPr>
                  </w:pPr>
                  <w:ins w:id="32230"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7FE786" w14:textId="77777777" w:rsidR="0016760B" w:rsidRPr="0016760B" w:rsidRDefault="0016760B" w:rsidP="0016760B">
                  <w:pPr>
                    <w:autoSpaceDE/>
                    <w:autoSpaceDN/>
                    <w:adjustRightInd/>
                    <w:jc w:val="center"/>
                    <w:rPr>
                      <w:ins w:id="32231" w:author="Philippe Hollanda - Oliveira Trust" w:date="2022-07-19T09:57:00Z"/>
                      <w:rFonts w:ascii="Arial" w:eastAsia="Times New Roman" w:hAnsi="Arial" w:cs="Arial"/>
                      <w:color w:val="000000"/>
                      <w:sz w:val="20"/>
                      <w:szCs w:val="20"/>
                      <w:lang w:eastAsia="pt-BR"/>
                    </w:rPr>
                  </w:pPr>
                  <w:ins w:id="32232" w:author="Philippe Hollanda - Oliveira Trust" w:date="2022-07-19T09:57:00Z">
                    <w:r w:rsidRPr="0016760B">
                      <w:rPr>
                        <w:rFonts w:ascii="Arial" w:eastAsia="Times New Roman" w:hAnsi="Arial" w:cs="Arial"/>
                        <w:color w:val="000000"/>
                        <w:sz w:val="20"/>
                        <w:szCs w:val="20"/>
                        <w:lang w:eastAsia="pt-BR"/>
                      </w:rPr>
                      <w:t>R$ 197,20</w:t>
                    </w:r>
                  </w:ins>
                </w:p>
              </w:tc>
            </w:tr>
            <w:tr w:rsidR="0016760B" w:rsidRPr="0016760B" w14:paraId="20A5001A" w14:textId="77777777" w:rsidTr="0016760B">
              <w:trPr>
                <w:trHeight w:val="1785"/>
                <w:ins w:id="322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D0A99F" w14:textId="77777777" w:rsidR="0016760B" w:rsidRPr="0016760B" w:rsidRDefault="0016760B" w:rsidP="0016760B">
                  <w:pPr>
                    <w:autoSpaceDE/>
                    <w:autoSpaceDN/>
                    <w:adjustRightInd/>
                    <w:jc w:val="center"/>
                    <w:rPr>
                      <w:ins w:id="32234" w:author="Philippe Hollanda - Oliveira Trust" w:date="2022-07-19T09:57:00Z"/>
                      <w:rFonts w:ascii="Arial" w:eastAsia="Times New Roman" w:hAnsi="Arial" w:cs="Arial"/>
                      <w:color w:val="000000"/>
                      <w:sz w:val="20"/>
                      <w:szCs w:val="20"/>
                      <w:lang w:eastAsia="pt-BR"/>
                    </w:rPr>
                  </w:pPr>
                  <w:ins w:id="32235"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E082DCD" w14:textId="77777777" w:rsidR="0016760B" w:rsidRPr="0016760B" w:rsidRDefault="0016760B" w:rsidP="0016760B">
                  <w:pPr>
                    <w:autoSpaceDE/>
                    <w:autoSpaceDN/>
                    <w:adjustRightInd/>
                    <w:jc w:val="center"/>
                    <w:rPr>
                      <w:ins w:id="32236" w:author="Philippe Hollanda - Oliveira Trust" w:date="2022-07-19T09:57:00Z"/>
                      <w:rFonts w:ascii="Arial" w:eastAsia="Times New Roman" w:hAnsi="Arial" w:cs="Arial"/>
                      <w:color w:val="000000"/>
                      <w:sz w:val="20"/>
                      <w:szCs w:val="20"/>
                      <w:lang w:eastAsia="pt-BR"/>
                    </w:rPr>
                  </w:pPr>
                  <w:ins w:id="32237"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D1E0AC" w14:textId="77777777" w:rsidR="0016760B" w:rsidRPr="0016760B" w:rsidRDefault="0016760B" w:rsidP="0016760B">
                  <w:pPr>
                    <w:autoSpaceDE/>
                    <w:autoSpaceDN/>
                    <w:adjustRightInd/>
                    <w:jc w:val="center"/>
                    <w:rPr>
                      <w:ins w:id="32238" w:author="Philippe Hollanda - Oliveira Trust" w:date="2022-07-19T09:57:00Z"/>
                      <w:rFonts w:ascii="Arial" w:eastAsia="Times New Roman" w:hAnsi="Arial" w:cs="Arial"/>
                      <w:color w:val="000000"/>
                      <w:sz w:val="20"/>
                      <w:szCs w:val="20"/>
                      <w:lang w:eastAsia="pt-BR"/>
                    </w:rPr>
                  </w:pPr>
                  <w:ins w:id="32239" w:author="Philippe Hollanda - Oliveira Trust" w:date="2022-07-19T09:57:00Z">
                    <w:r w:rsidRPr="0016760B">
                      <w:rPr>
                        <w:rFonts w:ascii="Arial" w:eastAsia="Times New Roman" w:hAnsi="Arial" w:cs="Arial"/>
                        <w:color w:val="000000"/>
                        <w:sz w:val="20"/>
                        <w:szCs w:val="20"/>
                        <w:lang w:eastAsia="pt-BR"/>
                      </w:rPr>
                      <w:t>R$ 3.239,76</w:t>
                    </w:r>
                  </w:ins>
                </w:p>
              </w:tc>
            </w:tr>
            <w:tr w:rsidR="0016760B" w:rsidRPr="0016760B" w14:paraId="122E3119" w14:textId="77777777" w:rsidTr="0016760B">
              <w:trPr>
                <w:trHeight w:val="1785"/>
                <w:ins w:id="322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01A236" w14:textId="77777777" w:rsidR="0016760B" w:rsidRPr="0016760B" w:rsidRDefault="0016760B" w:rsidP="0016760B">
                  <w:pPr>
                    <w:autoSpaceDE/>
                    <w:autoSpaceDN/>
                    <w:adjustRightInd/>
                    <w:jc w:val="center"/>
                    <w:rPr>
                      <w:ins w:id="32241" w:author="Philippe Hollanda - Oliveira Trust" w:date="2022-07-19T09:57:00Z"/>
                      <w:rFonts w:ascii="Arial" w:eastAsia="Times New Roman" w:hAnsi="Arial" w:cs="Arial"/>
                      <w:color w:val="000000"/>
                      <w:sz w:val="20"/>
                      <w:szCs w:val="20"/>
                      <w:lang w:eastAsia="pt-BR"/>
                    </w:rPr>
                  </w:pPr>
                  <w:ins w:id="32242" w:author="Philippe Hollanda - Oliveira Trust" w:date="2022-07-19T09:57:00Z">
                    <w:r w:rsidRPr="0016760B">
                      <w:rPr>
                        <w:rFonts w:ascii="Arial" w:eastAsia="Times New Roman" w:hAnsi="Arial" w:cs="Arial"/>
                        <w:color w:val="000000"/>
                        <w:sz w:val="20"/>
                        <w:szCs w:val="20"/>
                        <w:lang w:eastAsia="pt-BR"/>
                      </w:rPr>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5AB8D75E" w14:textId="77777777" w:rsidR="0016760B" w:rsidRPr="0016760B" w:rsidRDefault="0016760B" w:rsidP="0016760B">
                  <w:pPr>
                    <w:autoSpaceDE/>
                    <w:autoSpaceDN/>
                    <w:adjustRightInd/>
                    <w:jc w:val="center"/>
                    <w:rPr>
                      <w:ins w:id="32243" w:author="Philippe Hollanda - Oliveira Trust" w:date="2022-07-19T09:57:00Z"/>
                      <w:rFonts w:ascii="Arial" w:eastAsia="Times New Roman" w:hAnsi="Arial" w:cs="Arial"/>
                      <w:color w:val="000000"/>
                      <w:sz w:val="20"/>
                      <w:szCs w:val="20"/>
                      <w:lang w:eastAsia="pt-BR"/>
                    </w:rPr>
                  </w:pPr>
                  <w:ins w:id="32244" w:author="Philippe Hollanda - Oliveira Trust" w:date="2022-07-19T09:57:00Z">
                    <w:r w:rsidRPr="0016760B">
                      <w:rPr>
                        <w:rFonts w:ascii="Arial" w:eastAsia="Times New Roman" w:hAnsi="Arial" w:cs="Arial"/>
                        <w:color w:val="000000"/>
                        <w:sz w:val="20"/>
                        <w:szCs w:val="20"/>
                        <w:lang w:eastAsia="pt-BR"/>
                      </w:rPr>
                      <w:t>25/05/2021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2B24C4" w14:textId="77777777" w:rsidR="0016760B" w:rsidRPr="0016760B" w:rsidRDefault="0016760B" w:rsidP="0016760B">
                  <w:pPr>
                    <w:autoSpaceDE/>
                    <w:autoSpaceDN/>
                    <w:adjustRightInd/>
                    <w:jc w:val="center"/>
                    <w:rPr>
                      <w:ins w:id="32245" w:author="Philippe Hollanda - Oliveira Trust" w:date="2022-07-19T09:57:00Z"/>
                      <w:rFonts w:ascii="Arial" w:eastAsia="Times New Roman" w:hAnsi="Arial" w:cs="Arial"/>
                      <w:color w:val="000000"/>
                      <w:sz w:val="20"/>
                      <w:szCs w:val="20"/>
                      <w:lang w:eastAsia="pt-BR"/>
                    </w:rPr>
                  </w:pPr>
                  <w:ins w:id="32246" w:author="Philippe Hollanda - Oliveira Trust" w:date="2022-07-19T09:57:00Z">
                    <w:r w:rsidRPr="0016760B">
                      <w:rPr>
                        <w:rFonts w:ascii="Arial" w:eastAsia="Times New Roman" w:hAnsi="Arial" w:cs="Arial"/>
                        <w:color w:val="000000"/>
                        <w:sz w:val="20"/>
                        <w:szCs w:val="20"/>
                        <w:lang w:eastAsia="pt-BR"/>
                      </w:rPr>
                      <w:t>R$ 3.500,00</w:t>
                    </w:r>
                  </w:ins>
                </w:p>
              </w:tc>
            </w:tr>
            <w:tr w:rsidR="0016760B" w:rsidRPr="0016760B" w14:paraId="38E4A599" w14:textId="77777777" w:rsidTr="0016760B">
              <w:trPr>
                <w:trHeight w:val="1785"/>
                <w:ins w:id="322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1E40E9" w14:textId="77777777" w:rsidR="0016760B" w:rsidRPr="0016760B" w:rsidRDefault="0016760B" w:rsidP="0016760B">
                  <w:pPr>
                    <w:autoSpaceDE/>
                    <w:autoSpaceDN/>
                    <w:adjustRightInd/>
                    <w:jc w:val="center"/>
                    <w:rPr>
                      <w:ins w:id="32248" w:author="Philippe Hollanda - Oliveira Trust" w:date="2022-07-19T09:57:00Z"/>
                      <w:rFonts w:ascii="Arial" w:eastAsia="Times New Roman" w:hAnsi="Arial" w:cs="Arial"/>
                      <w:color w:val="000000"/>
                      <w:sz w:val="20"/>
                      <w:szCs w:val="20"/>
                      <w:lang w:eastAsia="pt-BR"/>
                    </w:rPr>
                  </w:pPr>
                  <w:ins w:id="3224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0ACEEA9" w14:textId="77777777" w:rsidR="0016760B" w:rsidRPr="0016760B" w:rsidRDefault="0016760B" w:rsidP="0016760B">
                  <w:pPr>
                    <w:autoSpaceDE/>
                    <w:autoSpaceDN/>
                    <w:adjustRightInd/>
                    <w:jc w:val="center"/>
                    <w:rPr>
                      <w:ins w:id="32250" w:author="Philippe Hollanda - Oliveira Trust" w:date="2022-07-19T09:57:00Z"/>
                      <w:rFonts w:ascii="Arial" w:eastAsia="Times New Roman" w:hAnsi="Arial" w:cs="Arial"/>
                      <w:color w:val="000000"/>
                      <w:sz w:val="20"/>
                      <w:szCs w:val="20"/>
                      <w:lang w:eastAsia="pt-BR"/>
                    </w:rPr>
                  </w:pPr>
                  <w:ins w:id="32251" w:author="Philippe Hollanda - Oliveira Trust" w:date="2022-07-19T09:57:00Z">
                    <w:r w:rsidRPr="0016760B">
                      <w:rPr>
                        <w:rFonts w:ascii="Arial" w:eastAsia="Times New Roman" w:hAnsi="Arial" w:cs="Arial"/>
                        <w:color w:val="000000"/>
                        <w:sz w:val="20"/>
                        <w:szCs w:val="20"/>
                        <w:lang w:eastAsia="pt-BR"/>
                      </w:rPr>
                      <w:t>20/05/2021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4CA863" w14:textId="77777777" w:rsidR="0016760B" w:rsidRPr="0016760B" w:rsidRDefault="0016760B" w:rsidP="0016760B">
                  <w:pPr>
                    <w:autoSpaceDE/>
                    <w:autoSpaceDN/>
                    <w:adjustRightInd/>
                    <w:jc w:val="center"/>
                    <w:rPr>
                      <w:ins w:id="32252" w:author="Philippe Hollanda - Oliveira Trust" w:date="2022-07-19T09:57:00Z"/>
                      <w:rFonts w:ascii="Arial" w:eastAsia="Times New Roman" w:hAnsi="Arial" w:cs="Arial"/>
                      <w:color w:val="000000"/>
                      <w:sz w:val="20"/>
                      <w:szCs w:val="20"/>
                      <w:lang w:eastAsia="pt-BR"/>
                    </w:rPr>
                  </w:pPr>
                  <w:ins w:id="32253" w:author="Philippe Hollanda - Oliveira Trust" w:date="2022-07-19T09:57:00Z">
                    <w:r w:rsidRPr="0016760B">
                      <w:rPr>
                        <w:rFonts w:ascii="Arial" w:eastAsia="Times New Roman" w:hAnsi="Arial" w:cs="Arial"/>
                        <w:color w:val="000000"/>
                        <w:sz w:val="20"/>
                        <w:szCs w:val="20"/>
                        <w:lang w:eastAsia="pt-BR"/>
                      </w:rPr>
                      <w:t>R$ 41.000,00</w:t>
                    </w:r>
                  </w:ins>
                </w:p>
              </w:tc>
            </w:tr>
            <w:tr w:rsidR="0016760B" w:rsidRPr="0016760B" w14:paraId="7F15D135" w14:textId="77777777" w:rsidTr="0016760B">
              <w:trPr>
                <w:trHeight w:val="1785"/>
                <w:ins w:id="322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B1AAEF" w14:textId="77777777" w:rsidR="0016760B" w:rsidRPr="0016760B" w:rsidRDefault="0016760B" w:rsidP="0016760B">
                  <w:pPr>
                    <w:autoSpaceDE/>
                    <w:autoSpaceDN/>
                    <w:adjustRightInd/>
                    <w:jc w:val="center"/>
                    <w:rPr>
                      <w:ins w:id="32255" w:author="Philippe Hollanda - Oliveira Trust" w:date="2022-07-19T09:57:00Z"/>
                      <w:rFonts w:ascii="Arial" w:eastAsia="Times New Roman" w:hAnsi="Arial" w:cs="Arial"/>
                      <w:color w:val="000000"/>
                      <w:sz w:val="20"/>
                      <w:szCs w:val="20"/>
                      <w:lang w:eastAsia="pt-BR"/>
                    </w:rPr>
                  </w:pPr>
                  <w:ins w:id="32256"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8F7702F" w14:textId="77777777" w:rsidR="0016760B" w:rsidRPr="0016760B" w:rsidRDefault="0016760B" w:rsidP="0016760B">
                  <w:pPr>
                    <w:autoSpaceDE/>
                    <w:autoSpaceDN/>
                    <w:adjustRightInd/>
                    <w:jc w:val="center"/>
                    <w:rPr>
                      <w:ins w:id="32257" w:author="Philippe Hollanda - Oliveira Trust" w:date="2022-07-19T09:57:00Z"/>
                      <w:rFonts w:ascii="Arial" w:eastAsia="Times New Roman" w:hAnsi="Arial" w:cs="Arial"/>
                      <w:color w:val="000000"/>
                      <w:sz w:val="20"/>
                      <w:szCs w:val="20"/>
                      <w:lang w:eastAsia="pt-BR"/>
                    </w:rPr>
                  </w:pPr>
                  <w:ins w:id="32258"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97A15A" w14:textId="77777777" w:rsidR="0016760B" w:rsidRPr="0016760B" w:rsidRDefault="0016760B" w:rsidP="0016760B">
                  <w:pPr>
                    <w:autoSpaceDE/>
                    <w:autoSpaceDN/>
                    <w:adjustRightInd/>
                    <w:jc w:val="center"/>
                    <w:rPr>
                      <w:ins w:id="32259" w:author="Philippe Hollanda - Oliveira Trust" w:date="2022-07-19T09:57:00Z"/>
                      <w:rFonts w:ascii="Arial" w:eastAsia="Times New Roman" w:hAnsi="Arial" w:cs="Arial"/>
                      <w:color w:val="000000"/>
                      <w:sz w:val="20"/>
                      <w:szCs w:val="20"/>
                      <w:lang w:eastAsia="pt-BR"/>
                    </w:rPr>
                  </w:pPr>
                  <w:ins w:id="32260" w:author="Philippe Hollanda - Oliveira Trust" w:date="2022-07-19T09:57:00Z">
                    <w:r w:rsidRPr="0016760B">
                      <w:rPr>
                        <w:rFonts w:ascii="Arial" w:eastAsia="Times New Roman" w:hAnsi="Arial" w:cs="Arial"/>
                        <w:color w:val="000000"/>
                        <w:sz w:val="20"/>
                        <w:szCs w:val="20"/>
                        <w:lang w:eastAsia="pt-BR"/>
                      </w:rPr>
                      <w:t>R$ 1.670,00</w:t>
                    </w:r>
                  </w:ins>
                </w:p>
              </w:tc>
            </w:tr>
            <w:tr w:rsidR="0016760B" w:rsidRPr="0016760B" w14:paraId="57AE8D00" w14:textId="77777777" w:rsidTr="0016760B">
              <w:trPr>
                <w:trHeight w:val="1785"/>
                <w:ins w:id="322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07E474" w14:textId="77777777" w:rsidR="0016760B" w:rsidRPr="0016760B" w:rsidRDefault="0016760B" w:rsidP="0016760B">
                  <w:pPr>
                    <w:autoSpaceDE/>
                    <w:autoSpaceDN/>
                    <w:adjustRightInd/>
                    <w:jc w:val="center"/>
                    <w:rPr>
                      <w:ins w:id="32262" w:author="Philippe Hollanda - Oliveira Trust" w:date="2022-07-19T09:57:00Z"/>
                      <w:rFonts w:ascii="Arial" w:eastAsia="Times New Roman" w:hAnsi="Arial" w:cs="Arial"/>
                      <w:color w:val="000000"/>
                      <w:sz w:val="20"/>
                      <w:szCs w:val="20"/>
                      <w:lang w:eastAsia="pt-BR"/>
                    </w:rPr>
                  </w:pPr>
                  <w:ins w:id="3226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0D3F5E7" w14:textId="77777777" w:rsidR="0016760B" w:rsidRPr="0016760B" w:rsidRDefault="0016760B" w:rsidP="0016760B">
                  <w:pPr>
                    <w:autoSpaceDE/>
                    <w:autoSpaceDN/>
                    <w:adjustRightInd/>
                    <w:jc w:val="center"/>
                    <w:rPr>
                      <w:ins w:id="32264" w:author="Philippe Hollanda - Oliveira Trust" w:date="2022-07-19T09:57:00Z"/>
                      <w:rFonts w:ascii="Arial" w:eastAsia="Times New Roman" w:hAnsi="Arial" w:cs="Arial"/>
                      <w:color w:val="000000"/>
                      <w:sz w:val="20"/>
                      <w:szCs w:val="20"/>
                      <w:lang w:eastAsia="pt-BR"/>
                    </w:rPr>
                  </w:pPr>
                  <w:ins w:id="32265" w:author="Philippe Hollanda - Oliveira Trust" w:date="2022-07-19T09:57:00Z">
                    <w:r w:rsidRPr="0016760B">
                      <w:rPr>
                        <w:rFonts w:ascii="Arial" w:eastAsia="Times New Roman" w:hAnsi="Arial" w:cs="Arial"/>
                        <w:color w:val="000000"/>
                        <w:sz w:val="20"/>
                        <w:szCs w:val="20"/>
                        <w:lang w:eastAsia="pt-BR"/>
                      </w:rPr>
                      <w:t>20/05/2021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8D8EDD" w14:textId="77777777" w:rsidR="0016760B" w:rsidRPr="0016760B" w:rsidRDefault="0016760B" w:rsidP="0016760B">
                  <w:pPr>
                    <w:autoSpaceDE/>
                    <w:autoSpaceDN/>
                    <w:adjustRightInd/>
                    <w:jc w:val="center"/>
                    <w:rPr>
                      <w:ins w:id="32266" w:author="Philippe Hollanda - Oliveira Trust" w:date="2022-07-19T09:57:00Z"/>
                      <w:rFonts w:ascii="Arial" w:eastAsia="Times New Roman" w:hAnsi="Arial" w:cs="Arial"/>
                      <w:color w:val="000000"/>
                      <w:sz w:val="20"/>
                      <w:szCs w:val="20"/>
                      <w:lang w:eastAsia="pt-BR"/>
                    </w:rPr>
                  </w:pPr>
                  <w:ins w:id="32267" w:author="Philippe Hollanda - Oliveira Trust" w:date="2022-07-19T09:57:00Z">
                    <w:r w:rsidRPr="0016760B">
                      <w:rPr>
                        <w:rFonts w:ascii="Arial" w:eastAsia="Times New Roman" w:hAnsi="Arial" w:cs="Arial"/>
                        <w:color w:val="000000"/>
                        <w:sz w:val="20"/>
                        <w:szCs w:val="20"/>
                        <w:lang w:eastAsia="pt-BR"/>
                      </w:rPr>
                      <w:t>R$ 5.382,16</w:t>
                    </w:r>
                  </w:ins>
                </w:p>
              </w:tc>
            </w:tr>
            <w:tr w:rsidR="0016760B" w:rsidRPr="0016760B" w14:paraId="61989849" w14:textId="77777777" w:rsidTr="0016760B">
              <w:trPr>
                <w:trHeight w:val="1785"/>
                <w:ins w:id="322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64153C" w14:textId="77777777" w:rsidR="0016760B" w:rsidRPr="0016760B" w:rsidRDefault="0016760B" w:rsidP="0016760B">
                  <w:pPr>
                    <w:autoSpaceDE/>
                    <w:autoSpaceDN/>
                    <w:adjustRightInd/>
                    <w:jc w:val="center"/>
                    <w:rPr>
                      <w:ins w:id="32269" w:author="Philippe Hollanda - Oliveira Trust" w:date="2022-07-19T09:57:00Z"/>
                      <w:rFonts w:ascii="Arial" w:eastAsia="Times New Roman" w:hAnsi="Arial" w:cs="Arial"/>
                      <w:color w:val="000000"/>
                      <w:sz w:val="20"/>
                      <w:szCs w:val="20"/>
                      <w:lang w:eastAsia="pt-BR"/>
                    </w:rPr>
                  </w:pPr>
                  <w:ins w:id="32270"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08F8FA4" w14:textId="77777777" w:rsidR="0016760B" w:rsidRPr="0016760B" w:rsidRDefault="0016760B" w:rsidP="0016760B">
                  <w:pPr>
                    <w:autoSpaceDE/>
                    <w:autoSpaceDN/>
                    <w:adjustRightInd/>
                    <w:jc w:val="center"/>
                    <w:rPr>
                      <w:ins w:id="32271" w:author="Philippe Hollanda - Oliveira Trust" w:date="2022-07-19T09:57:00Z"/>
                      <w:rFonts w:ascii="Arial" w:eastAsia="Times New Roman" w:hAnsi="Arial" w:cs="Arial"/>
                      <w:color w:val="000000"/>
                      <w:sz w:val="20"/>
                      <w:szCs w:val="20"/>
                      <w:lang w:eastAsia="pt-BR"/>
                    </w:rPr>
                  </w:pPr>
                  <w:ins w:id="32272" w:author="Philippe Hollanda - Oliveira Trust" w:date="2022-07-19T09:57:00Z">
                    <w:r w:rsidRPr="0016760B">
                      <w:rPr>
                        <w:rFonts w:ascii="Arial" w:eastAsia="Times New Roman" w:hAnsi="Arial" w:cs="Arial"/>
                        <w:color w:val="000000"/>
                        <w:sz w:val="20"/>
                        <w:szCs w:val="20"/>
                        <w:lang w:eastAsia="pt-BR"/>
                      </w:rPr>
                      <w:t>21/05/2021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864F2F" w14:textId="77777777" w:rsidR="0016760B" w:rsidRPr="0016760B" w:rsidRDefault="0016760B" w:rsidP="0016760B">
                  <w:pPr>
                    <w:autoSpaceDE/>
                    <w:autoSpaceDN/>
                    <w:adjustRightInd/>
                    <w:jc w:val="center"/>
                    <w:rPr>
                      <w:ins w:id="32273" w:author="Philippe Hollanda - Oliveira Trust" w:date="2022-07-19T09:57:00Z"/>
                      <w:rFonts w:ascii="Arial" w:eastAsia="Times New Roman" w:hAnsi="Arial" w:cs="Arial"/>
                      <w:color w:val="000000"/>
                      <w:sz w:val="20"/>
                      <w:szCs w:val="20"/>
                      <w:lang w:eastAsia="pt-BR"/>
                    </w:rPr>
                  </w:pPr>
                  <w:ins w:id="32274" w:author="Philippe Hollanda - Oliveira Trust" w:date="2022-07-19T09:57:00Z">
                    <w:r w:rsidRPr="0016760B">
                      <w:rPr>
                        <w:rFonts w:ascii="Arial" w:eastAsia="Times New Roman" w:hAnsi="Arial" w:cs="Arial"/>
                        <w:color w:val="000000"/>
                        <w:sz w:val="20"/>
                        <w:szCs w:val="20"/>
                        <w:lang w:eastAsia="pt-BR"/>
                      </w:rPr>
                      <w:t>R$ 370,00</w:t>
                    </w:r>
                  </w:ins>
                </w:p>
              </w:tc>
            </w:tr>
            <w:tr w:rsidR="0016760B" w:rsidRPr="0016760B" w14:paraId="366BAF95" w14:textId="77777777" w:rsidTr="0016760B">
              <w:trPr>
                <w:trHeight w:val="1785"/>
                <w:ins w:id="322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171D09" w14:textId="77777777" w:rsidR="0016760B" w:rsidRPr="0016760B" w:rsidRDefault="0016760B" w:rsidP="0016760B">
                  <w:pPr>
                    <w:autoSpaceDE/>
                    <w:autoSpaceDN/>
                    <w:adjustRightInd/>
                    <w:jc w:val="center"/>
                    <w:rPr>
                      <w:ins w:id="32276" w:author="Philippe Hollanda - Oliveira Trust" w:date="2022-07-19T09:57:00Z"/>
                      <w:rFonts w:ascii="Arial" w:eastAsia="Times New Roman" w:hAnsi="Arial" w:cs="Arial"/>
                      <w:color w:val="000000"/>
                      <w:sz w:val="20"/>
                      <w:szCs w:val="20"/>
                      <w:lang w:eastAsia="pt-BR"/>
                    </w:rPr>
                  </w:pPr>
                  <w:ins w:id="3227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FC1A70E" w14:textId="77777777" w:rsidR="0016760B" w:rsidRPr="0016760B" w:rsidRDefault="0016760B" w:rsidP="0016760B">
                  <w:pPr>
                    <w:autoSpaceDE/>
                    <w:autoSpaceDN/>
                    <w:adjustRightInd/>
                    <w:jc w:val="center"/>
                    <w:rPr>
                      <w:ins w:id="32278" w:author="Philippe Hollanda - Oliveira Trust" w:date="2022-07-19T09:57:00Z"/>
                      <w:rFonts w:ascii="Arial" w:eastAsia="Times New Roman" w:hAnsi="Arial" w:cs="Arial"/>
                      <w:color w:val="000000"/>
                      <w:sz w:val="20"/>
                      <w:szCs w:val="20"/>
                      <w:lang w:eastAsia="pt-BR"/>
                    </w:rPr>
                  </w:pPr>
                  <w:ins w:id="32279" w:author="Philippe Hollanda - Oliveira Trust" w:date="2022-07-19T09:57:00Z">
                    <w:r w:rsidRPr="0016760B">
                      <w:rPr>
                        <w:rFonts w:ascii="Arial" w:eastAsia="Times New Roman" w:hAnsi="Arial" w:cs="Arial"/>
                        <w:color w:val="000000"/>
                        <w:sz w:val="20"/>
                        <w:szCs w:val="20"/>
                        <w:lang w:eastAsia="pt-BR"/>
                      </w:rPr>
                      <w:t>21/05/2021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32942F" w14:textId="77777777" w:rsidR="0016760B" w:rsidRPr="0016760B" w:rsidRDefault="0016760B" w:rsidP="0016760B">
                  <w:pPr>
                    <w:autoSpaceDE/>
                    <w:autoSpaceDN/>
                    <w:adjustRightInd/>
                    <w:jc w:val="center"/>
                    <w:rPr>
                      <w:ins w:id="32280" w:author="Philippe Hollanda - Oliveira Trust" w:date="2022-07-19T09:57:00Z"/>
                      <w:rFonts w:ascii="Arial" w:eastAsia="Times New Roman" w:hAnsi="Arial" w:cs="Arial"/>
                      <w:color w:val="000000"/>
                      <w:sz w:val="20"/>
                      <w:szCs w:val="20"/>
                      <w:lang w:eastAsia="pt-BR"/>
                    </w:rPr>
                  </w:pPr>
                  <w:ins w:id="32281" w:author="Philippe Hollanda - Oliveira Trust" w:date="2022-07-19T09:57:00Z">
                    <w:r w:rsidRPr="0016760B">
                      <w:rPr>
                        <w:rFonts w:ascii="Arial" w:eastAsia="Times New Roman" w:hAnsi="Arial" w:cs="Arial"/>
                        <w:color w:val="000000"/>
                        <w:sz w:val="20"/>
                        <w:szCs w:val="20"/>
                        <w:lang w:eastAsia="pt-BR"/>
                      </w:rPr>
                      <w:t>R$ 290,00</w:t>
                    </w:r>
                  </w:ins>
                </w:p>
              </w:tc>
            </w:tr>
            <w:tr w:rsidR="0016760B" w:rsidRPr="0016760B" w14:paraId="2F5A3BA7" w14:textId="77777777" w:rsidTr="0016760B">
              <w:trPr>
                <w:trHeight w:val="1785"/>
                <w:ins w:id="322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3BBF2B" w14:textId="77777777" w:rsidR="0016760B" w:rsidRPr="0016760B" w:rsidRDefault="0016760B" w:rsidP="0016760B">
                  <w:pPr>
                    <w:autoSpaceDE/>
                    <w:autoSpaceDN/>
                    <w:adjustRightInd/>
                    <w:jc w:val="center"/>
                    <w:rPr>
                      <w:ins w:id="32283" w:author="Philippe Hollanda - Oliveira Trust" w:date="2022-07-19T09:57:00Z"/>
                      <w:rFonts w:ascii="Arial" w:eastAsia="Times New Roman" w:hAnsi="Arial" w:cs="Arial"/>
                      <w:color w:val="000000"/>
                      <w:sz w:val="20"/>
                      <w:szCs w:val="20"/>
                      <w:lang w:eastAsia="pt-BR"/>
                    </w:rPr>
                  </w:pPr>
                  <w:ins w:id="3228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B21BEDE" w14:textId="77777777" w:rsidR="0016760B" w:rsidRPr="0016760B" w:rsidRDefault="0016760B" w:rsidP="0016760B">
                  <w:pPr>
                    <w:autoSpaceDE/>
                    <w:autoSpaceDN/>
                    <w:adjustRightInd/>
                    <w:jc w:val="center"/>
                    <w:rPr>
                      <w:ins w:id="32285" w:author="Philippe Hollanda - Oliveira Trust" w:date="2022-07-19T09:57:00Z"/>
                      <w:rFonts w:ascii="Arial" w:eastAsia="Times New Roman" w:hAnsi="Arial" w:cs="Arial"/>
                      <w:color w:val="000000"/>
                      <w:sz w:val="20"/>
                      <w:szCs w:val="20"/>
                      <w:lang w:eastAsia="pt-BR"/>
                    </w:rPr>
                  </w:pPr>
                  <w:ins w:id="32286" w:author="Philippe Hollanda - Oliveira Trust" w:date="2022-07-19T09:57:00Z">
                    <w:r w:rsidRPr="0016760B">
                      <w:rPr>
                        <w:rFonts w:ascii="Arial" w:eastAsia="Times New Roman" w:hAnsi="Arial" w:cs="Arial"/>
                        <w:color w:val="000000"/>
                        <w:sz w:val="20"/>
                        <w:szCs w:val="20"/>
                        <w:lang w:eastAsia="pt-BR"/>
                      </w:rPr>
                      <w:t>31/05/2021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A43A37" w14:textId="77777777" w:rsidR="0016760B" w:rsidRPr="0016760B" w:rsidRDefault="0016760B" w:rsidP="0016760B">
                  <w:pPr>
                    <w:autoSpaceDE/>
                    <w:autoSpaceDN/>
                    <w:adjustRightInd/>
                    <w:jc w:val="center"/>
                    <w:rPr>
                      <w:ins w:id="32287" w:author="Philippe Hollanda - Oliveira Trust" w:date="2022-07-19T09:57:00Z"/>
                      <w:rFonts w:ascii="Arial" w:eastAsia="Times New Roman" w:hAnsi="Arial" w:cs="Arial"/>
                      <w:color w:val="000000"/>
                      <w:sz w:val="20"/>
                      <w:szCs w:val="20"/>
                      <w:lang w:eastAsia="pt-BR"/>
                    </w:rPr>
                  </w:pPr>
                  <w:ins w:id="32288" w:author="Philippe Hollanda - Oliveira Trust" w:date="2022-07-19T09:57:00Z">
                    <w:r w:rsidRPr="0016760B">
                      <w:rPr>
                        <w:rFonts w:ascii="Arial" w:eastAsia="Times New Roman" w:hAnsi="Arial" w:cs="Arial"/>
                        <w:color w:val="000000"/>
                        <w:sz w:val="20"/>
                        <w:szCs w:val="20"/>
                        <w:lang w:eastAsia="pt-BR"/>
                      </w:rPr>
                      <w:t>R$ 391,00</w:t>
                    </w:r>
                  </w:ins>
                </w:p>
              </w:tc>
            </w:tr>
            <w:tr w:rsidR="0016760B" w:rsidRPr="0016760B" w14:paraId="0C8C2AF8" w14:textId="77777777" w:rsidTr="0016760B">
              <w:trPr>
                <w:trHeight w:val="1785"/>
                <w:ins w:id="322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AF502F" w14:textId="77777777" w:rsidR="0016760B" w:rsidRPr="0016760B" w:rsidRDefault="0016760B" w:rsidP="0016760B">
                  <w:pPr>
                    <w:autoSpaceDE/>
                    <w:autoSpaceDN/>
                    <w:adjustRightInd/>
                    <w:jc w:val="center"/>
                    <w:rPr>
                      <w:ins w:id="32290" w:author="Philippe Hollanda - Oliveira Trust" w:date="2022-07-19T09:57:00Z"/>
                      <w:rFonts w:ascii="Arial" w:eastAsia="Times New Roman" w:hAnsi="Arial" w:cs="Arial"/>
                      <w:color w:val="000000"/>
                      <w:sz w:val="20"/>
                      <w:szCs w:val="20"/>
                      <w:lang w:eastAsia="pt-BR"/>
                    </w:rPr>
                  </w:pPr>
                  <w:ins w:id="32291"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7A3DEBB" w14:textId="77777777" w:rsidR="0016760B" w:rsidRPr="0016760B" w:rsidRDefault="0016760B" w:rsidP="0016760B">
                  <w:pPr>
                    <w:autoSpaceDE/>
                    <w:autoSpaceDN/>
                    <w:adjustRightInd/>
                    <w:jc w:val="center"/>
                    <w:rPr>
                      <w:ins w:id="32292" w:author="Philippe Hollanda - Oliveira Trust" w:date="2022-07-19T09:57:00Z"/>
                      <w:rFonts w:ascii="Arial" w:eastAsia="Times New Roman" w:hAnsi="Arial" w:cs="Arial"/>
                      <w:color w:val="000000"/>
                      <w:sz w:val="20"/>
                      <w:szCs w:val="20"/>
                      <w:lang w:eastAsia="pt-BR"/>
                    </w:rPr>
                  </w:pPr>
                  <w:ins w:id="32293" w:author="Philippe Hollanda - Oliveira Trust" w:date="2022-07-19T09:57:00Z">
                    <w:r w:rsidRPr="0016760B">
                      <w:rPr>
                        <w:rFonts w:ascii="Arial" w:eastAsia="Times New Roman" w:hAnsi="Arial" w:cs="Arial"/>
                        <w:color w:val="000000"/>
                        <w:sz w:val="20"/>
                        <w:szCs w:val="20"/>
                        <w:lang w:eastAsia="pt-BR"/>
                      </w:rPr>
                      <w:t>20/05/2021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A4ACF7" w14:textId="77777777" w:rsidR="0016760B" w:rsidRPr="0016760B" w:rsidRDefault="0016760B" w:rsidP="0016760B">
                  <w:pPr>
                    <w:autoSpaceDE/>
                    <w:autoSpaceDN/>
                    <w:adjustRightInd/>
                    <w:jc w:val="center"/>
                    <w:rPr>
                      <w:ins w:id="32294" w:author="Philippe Hollanda - Oliveira Trust" w:date="2022-07-19T09:57:00Z"/>
                      <w:rFonts w:ascii="Arial" w:eastAsia="Times New Roman" w:hAnsi="Arial" w:cs="Arial"/>
                      <w:color w:val="000000"/>
                      <w:sz w:val="20"/>
                      <w:szCs w:val="20"/>
                      <w:lang w:eastAsia="pt-BR"/>
                    </w:rPr>
                  </w:pPr>
                  <w:ins w:id="32295" w:author="Philippe Hollanda - Oliveira Trust" w:date="2022-07-19T09:57:00Z">
                    <w:r w:rsidRPr="0016760B">
                      <w:rPr>
                        <w:rFonts w:ascii="Arial" w:eastAsia="Times New Roman" w:hAnsi="Arial" w:cs="Arial"/>
                        <w:color w:val="000000"/>
                        <w:sz w:val="20"/>
                        <w:szCs w:val="20"/>
                        <w:lang w:eastAsia="pt-BR"/>
                      </w:rPr>
                      <w:t>R$ 3.600,00</w:t>
                    </w:r>
                  </w:ins>
                </w:p>
              </w:tc>
            </w:tr>
            <w:tr w:rsidR="0016760B" w:rsidRPr="0016760B" w14:paraId="676AC53F" w14:textId="77777777" w:rsidTr="0016760B">
              <w:trPr>
                <w:trHeight w:val="1785"/>
                <w:ins w:id="322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8591826" w14:textId="77777777" w:rsidR="0016760B" w:rsidRPr="0016760B" w:rsidRDefault="0016760B" w:rsidP="0016760B">
                  <w:pPr>
                    <w:autoSpaceDE/>
                    <w:autoSpaceDN/>
                    <w:adjustRightInd/>
                    <w:jc w:val="center"/>
                    <w:rPr>
                      <w:ins w:id="32297" w:author="Philippe Hollanda - Oliveira Trust" w:date="2022-07-19T09:57:00Z"/>
                      <w:rFonts w:ascii="Arial" w:eastAsia="Times New Roman" w:hAnsi="Arial" w:cs="Arial"/>
                      <w:color w:val="000000"/>
                      <w:sz w:val="20"/>
                      <w:szCs w:val="20"/>
                      <w:lang w:eastAsia="pt-BR"/>
                    </w:rPr>
                  </w:pPr>
                  <w:ins w:id="3229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D006285" w14:textId="77777777" w:rsidR="0016760B" w:rsidRPr="0016760B" w:rsidRDefault="0016760B" w:rsidP="0016760B">
                  <w:pPr>
                    <w:autoSpaceDE/>
                    <w:autoSpaceDN/>
                    <w:adjustRightInd/>
                    <w:jc w:val="center"/>
                    <w:rPr>
                      <w:ins w:id="32299" w:author="Philippe Hollanda - Oliveira Trust" w:date="2022-07-19T09:57:00Z"/>
                      <w:rFonts w:ascii="Arial" w:eastAsia="Times New Roman" w:hAnsi="Arial" w:cs="Arial"/>
                      <w:color w:val="000000"/>
                      <w:sz w:val="20"/>
                      <w:szCs w:val="20"/>
                      <w:lang w:eastAsia="pt-BR"/>
                    </w:rPr>
                  </w:pPr>
                  <w:ins w:id="32300" w:author="Philippe Hollanda - Oliveira Trust" w:date="2022-07-19T09:57:00Z">
                    <w:r w:rsidRPr="0016760B">
                      <w:rPr>
                        <w:rFonts w:ascii="Arial" w:eastAsia="Times New Roman" w:hAnsi="Arial" w:cs="Arial"/>
                        <w:color w:val="000000"/>
                        <w:sz w:val="20"/>
                        <w:szCs w:val="20"/>
                        <w:lang w:eastAsia="pt-BR"/>
                      </w:rPr>
                      <w:t>19/05/2021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D02D67" w14:textId="77777777" w:rsidR="0016760B" w:rsidRPr="0016760B" w:rsidRDefault="0016760B" w:rsidP="0016760B">
                  <w:pPr>
                    <w:autoSpaceDE/>
                    <w:autoSpaceDN/>
                    <w:adjustRightInd/>
                    <w:jc w:val="center"/>
                    <w:rPr>
                      <w:ins w:id="32301" w:author="Philippe Hollanda - Oliveira Trust" w:date="2022-07-19T09:57:00Z"/>
                      <w:rFonts w:ascii="Arial" w:eastAsia="Times New Roman" w:hAnsi="Arial" w:cs="Arial"/>
                      <w:color w:val="000000"/>
                      <w:sz w:val="20"/>
                      <w:szCs w:val="20"/>
                      <w:lang w:eastAsia="pt-BR"/>
                    </w:rPr>
                  </w:pPr>
                  <w:ins w:id="32302" w:author="Philippe Hollanda - Oliveira Trust" w:date="2022-07-19T09:57:00Z">
                    <w:r w:rsidRPr="0016760B">
                      <w:rPr>
                        <w:rFonts w:ascii="Arial" w:eastAsia="Times New Roman" w:hAnsi="Arial" w:cs="Arial"/>
                        <w:color w:val="000000"/>
                        <w:sz w:val="20"/>
                        <w:szCs w:val="20"/>
                        <w:lang w:eastAsia="pt-BR"/>
                      </w:rPr>
                      <w:t>R$ 980,00</w:t>
                    </w:r>
                  </w:ins>
                </w:p>
              </w:tc>
            </w:tr>
            <w:tr w:rsidR="0016760B" w:rsidRPr="0016760B" w14:paraId="265435E7" w14:textId="77777777" w:rsidTr="0016760B">
              <w:trPr>
                <w:trHeight w:val="1785"/>
                <w:ins w:id="323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1DF342" w14:textId="77777777" w:rsidR="0016760B" w:rsidRPr="0016760B" w:rsidRDefault="0016760B" w:rsidP="0016760B">
                  <w:pPr>
                    <w:autoSpaceDE/>
                    <w:autoSpaceDN/>
                    <w:adjustRightInd/>
                    <w:jc w:val="center"/>
                    <w:rPr>
                      <w:ins w:id="32304" w:author="Philippe Hollanda - Oliveira Trust" w:date="2022-07-19T09:57:00Z"/>
                      <w:rFonts w:ascii="Arial" w:eastAsia="Times New Roman" w:hAnsi="Arial" w:cs="Arial"/>
                      <w:color w:val="000000"/>
                      <w:sz w:val="20"/>
                      <w:szCs w:val="20"/>
                      <w:lang w:eastAsia="pt-BR"/>
                    </w:rPr>
                  </w:pPr>
                  <w:ins w:id="32305"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609D7A2" w14:textId="77777777" w:rsidR="0016760B" w:rsidRPr="0016760B" w:rsidRDefault="0016760B" w:rsidP="0016760B">
                  <w:pPr>
                    <w:autoSpaceDE/>
                    <w:autoSpaceDN/>
                    <w:adjustRightInd/>
                    <w:jc w:val="center"/>
                    <w:rPr>
                      <w:ins w:id="32306" w:author="Philippe Hollanda - Oliveira Trust" w:date="2022-07-19T09:57:00Z"/>
                      <w:rFonts w:ascii="Arial" w:eastAsia="Times New Roman" w:hAnsi="Arial" w:cs="Arial"/>
                      <w:color w:val="000000"/>
                      <w:sz w:val="20"/>
                      <w:szCs w:val="20"/>
                      <w:lang w:eastAsia="pt-BR"/>
                    </w:rPr>
                  </w:pPr>
                  <w:ins w:id="32307"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A24596" w14:textId="77777777" w:rsidR="0016760B" w:rsidRPr="0016760B" w:rsidRDefault="0016760B" w:rsidP="0016760B">
                  <w:pPr>
                    <w:autoSpaceDE/>
                    <w:autoSpaceDN/>
                    <w:adjustRightInd/>
                    <w:jc w:val="center"/>
                    <w:rPr>
                      <w:ins w:id="32308" w:author="Philippe Hollanda - Oliveira Trust" w:date="2022-07-19T09:57:00Z"/>
                      <w:rFonts w:ascii="Arial" w:eastAsia="Times New Roman" w:hAnsi="Arial" w:cs="Arial"/>
                      <w:color w:val="000000"/>
                      <w:sz w:val="20"/>
                      <w:szCs w:val="20"/>
                      <w:lang w:eastAsia="pt-BR"/>
                    </w:rPr>
                  </w:pPr>
                  <w:ins w:id="32309" w:author="Philippe Hollanda - Oliveira Trust" w:date="2022-07-19T09:57:00Z">
                    <w:r w:rsidRPr="0016760B">
                      <w:rPr>
                        <w:rFonts w:ascii="Arial" w:eastAsia="Times New Roman" w:hAnsi="Arial" w:cs="Arial"/>
                        <w:color w:val="000000"/>
                        <w:sz w:val="20"/>
                        <w:szCs w:val="20"/>
                        <w:lang w:eastAsia="pt-BR"/>
                      </w:rPr>
                      <w:t>R$ 4.838,40</w:t>
                    </w:r>
                  </w:ins>
                </w:p>
              </w:tc>
            </w:tr>
            <w:tr w:rsidR="0016760B" w:rsidRPr="0016760B" w14:paraId="07DCAFF5" w14:textId="77777777" w:rsidTr="0016760B">
              <w:trPr>
                <w:trHeight w:val="1785"/>
                <w:ins w:id="323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A4B16C" w14:textId="77777777" w:rsidR="0016760B" w:rsidRPr="0016760B" w:rsidRDefault="0016760B" w:rsidP="0016760B">
                  <w:pPr>
                    <w:autoSpaceDE/>
                    <w:autoSpaceDN/>
                    <w:adjustRightInd/>
                    <w:jc w:val="center"/>
                    <w:rPr>
                      <w:ins w:id="32311" w:author="Philippe Hollanda - Oliveira Trust" w:date="2022-07-19T09:57:00Z"/>
                      <w:rFonts w:ascii="Arial" w:eastAsia="Times New Roman" w:hAnsi="Arial" w:cs="Arial"/>
                      <w:color w:val="000000"/>
                      <w:sz w:val="20"/>
                      <w:szCs w:val="20"/>
                      <w:lang w:eastAsia="pt-BR"/>
                    </w:rPr>
                  </w:pPr>
                  <w:ins w:id="3231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4371FD3" w14:textId="77777777" w:rsidR="0016760B" w:rsidRPr="0016760B" w:rsidRDefault="0016760B" w:rsidP="0016760B">
                  <w:pPr>
                    <w:autoSpaceDE/>
                    <w:autoSpaceDN/>
                    <w:adjustRightInd/>
                    <w:jc w:val="center"/>
                    <w:rPr>
                      <w:ins w:id="32313" w:author="Philippe Hollanda - Oliveira Trust" w:date="2022-07-19T09:57:00Z"/>
                      <w:rFonts w:ascii="Arial" w:eastAsia="Times New Roman" w:hAnsi="Arial" w:cs="Arial"/>
                      <w:color w:val="000000"/>
                      <w:sz w:val="20"/>
                      <w:szCs w:val="20"/>
                      <w:lang w:eastAsia="pt-BR"/>
                    </w:rPr>
                  </w:pPr>
                  <w:ins w:id="32314"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CCC634" w14:textId="77777777" w:rsidR="0016760B" w:rsidRPr="0016760B" w:rsidRDefault="0016760B" w:rsidP="0016760B">
                  <w:pPr>
                    <w:autoSpaceDE/>
                    <w:autoSpaceDN/>
                    <w:adjustRightInd/>
                    <w:jc w:val="center"/>
                    <w:rPr>
                      <w:ins w:id="32315" w:author="Philippe Hollanda - Oliveira Trust" w:date="2022-07-19T09:57:00Z"/>
                      <w:rFonts w:ascii="Arial" w:eastAsia="Times New Roman" w:hAnsi="Arial" w:cs="Arial"/>
                      <w:color w:val="000000"/>
                      <w:sz w:val="20"/>
                      <w:szCs w:val="20"/>
                      <w:lang w:eastAsia="pt-BR"/>
                    </w:rPr>
                  </w:pPr>
                  <w:ins w:id="32316" w:author="Philippe Hollanda - Oliveira Trust" w:date="2022-07-19T09:57:00Z">
                    <w:r w:rsidRPr="0016760B">
                      <w:rPr>
                        <w:rFonts w:ascii="Arial" w:eastAsia="Times New Roman" w:hAnsi="Arial" w:cs="Arial"/>
                        <w:color w:val="000000"/>
                        <w:sz w:val="20"/>
                        <w:szCs w:val="20"/>
                        <w:lang w:eastAsia="pt-BR"/>
                      </w:rPr>
                      <w:t>R$ 407,00</w:t>
                    </w:r>
                  </w:ins>
                </w:p>
              </w:tc>
            </w:tr>
            <w:tr w:rsidR="0016760B" w:rsidRPr="0016760B" w14:paraId="2059706D" w14:textId="77777777" w:rsidTr="0016760B">
              <w:trPr>
                <w:trHeight w:val="1785"/>
                <w:ins w:id="323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856EF2B" w14:textId="77777777" w:rsidR="0016760B" w:rsidRPr="0016760B" w:rsidRDefault="0016760B" w:rsidP="0016760B">
                  <w:pPr>
                    <w:autoSpaceDE/>
                    <w:autoSpaceDN/>
                    <w:adjustRightInd/>
                    <w:jc w:val="center"/>
                    <w:rPr>
                      <w:ins w:id="32318" w:author="Philippe Hollanda - Oliveira Trust" w:date="2022-07-19T09:57:00Z"/>
                      <w:rFonts w:ascii="Arial" w:eastAsia="Times New Roman" w:hAnsi="Arial" w:cs="Arial"/>
                      <w:color w:val="000000"/>
                      <w:sz w:val="20"/>
                      <w:szCs w:val="20"/>
                      <w:lang w:eastAsia="pt-BR"/>
                    </w:rPr>
                  </w:pPr>
                  <w:ins w:id="3231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A22220E" w14:textId="77777777" w:rsidR="0016760B" w:rsidRPr="0016760B" w:rsidRDefault="0016760B" w:rsidP="0016760B">
                  <w:pPr>
                    <w:autoSpaceDE/>
                    <w:autoSpaceDN/>
                    <w:adjustRightInd/>
                    <w:jc w:val="center"/>
                    <w:rPr>
                      <w:ins w:id="32320" w:author="Philippe Hollanda - Oliveira Trust" w:date="2022-07-19T09:57:00Z"/>
                      <w:rFonts w:ascii="Arial" w:eastAsia="Times New Roman" w:hAnsi="Arial" w:cs="Arial"/>
                      <w:color w:val="000000"/>
                      <w:sz w:val="20"/>
                      <w:szCs w:val="20"/>
                      <w:lang w:eastAsia="pt-BR"/>
                    </w:rPr>
                  </w:pPr>
                  <w:ins w:id="32321" w:author="Philippe Hollanda - Oliveira Trust" w:date="2022-07-19T09:57:00Z">
                    <w:r w:rsidRPr="0016760B">
                      <w:rPr>
                        <w:rFonts w:ascii="Arial" w:eastAsia="Times New Roman" w:hAnsi="Arial" w:cs="Arial"/>
                        <w:color w:val="000000"/>
                        <w:sz w:val="20"/>
                        <w:szCs w:val="20"/>
                        <w:lang w:eastAsia="pt-BR"/>
                      </w:rPr>
                      <w:t>17/05/2021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816056" w14:textId="77777777" w:rsidR="0016760B" w:rsidRPr="0016760B" w:rsidRDefault="0016760B" w:rsidP="0016760B">
                  <w:pPr>
                    <w:autoSpaceDE/>
                    <w:autoSpaceDN/>
                    <w:adjustRightInd/>
                    <w:jc w:val="center"/>
                    <w:rPr>
                      <w:ins w:id="32322" w:author="Philippe Hollanda - Oliveira Trust" w:date="2022-07-19T09:57:00Z"/>
                      <w:rFonts w:ascii="Arial" w:eastAsia="Times New Roman" w:hAnsi="Arial" w:cs="Arial"/>
                      <w:color w:val="000000"/>
                      <w:sz w:val="20"/>
                      <w:szCs w:val="20"/>
                      <w:lang w:eastAsia="pt-BR"/>
                    </w:rPr>
                  </w:pPr>
                  <w:ins w:id="32323" w:author="Philippe Hollanda - Oliveira Trust" w:date="2022-07-19T09:57:00Z">
                    <w:r w:rsidRPr="0016760B">
                      <w:rPr>
                        <w:rFonts w:ascii="Arial" w:eastAsia="Times New Roman" w:hAnsi="Arial" w:cs="Arial"/>
                        <w:color w:val="000000"/>
                        <w:sz w:val="20"/>
                        <w:szCs w:val="20"/>
                        <w:lang w:eastAsia="pt-BR"/>
                      </w:rPr>
                      <w:t>R$ 391,00</w:t>
                    </w:r>
                  </w:ins>
                </w:p>
              </w:tc>
            </w:tr>
            <w:tr w:rsidR="0016760B" w:rsidRPr="0016760B" w14:paraId="4E5B97EC" w14:textId="77777777" w:rsidTr="0016760B">
              <w:trPr>
                <w:trHeight w:val="1785"/>
                <w:ins w:id="323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23ACD62" w14:textId="77777777" w:rsidR="0016760B" w:rsidRPr="0016760B" w:rsidRDefault="0016760B" w:rsidP="0016760B">
                  <w:pPr>
                    <w:autoSpaceDE/>
                    <w:autoSpaceDN/>
                    <w:adjustRightInd/>
                    <w:jc w:val="center"/>
                    <w:rPr>
                      <w:ins w:id="32325" w:author="Philippe Hollanda - Oliveira Trust" w:date="2022-07-19T09:57:00Z"/>
                      <w:rFonts w:ascii="Arial" w:eastAsia="Times New Roman" w:hAnsi="Arial" w:cs="Arial"/>
                      <w:color w:val="000000"/>
                      <w:sz w:val="20"/>
                      <w:szCs w:val="20"/>
                      <w:lang w:eastAsia="pt-BR"/>
                    </w:rPr>
                  </w:pPr>
                  <w:ins w:id="3232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4E5DC87" w14:textId="77777777" w:rsidR="0016760B" w:rsidRPr="0016760B" w:rsidRDefault="0016760B" w:rsidP="0016760B">
                  <w:pPr>
                    <w:autoSpaceDE/>
                    <w:autoSpaceDN/>
                    <w:adjustRightInd/>
                    <w:jc w:val="center"/>
                    <w:rPr>
                      <w:ins w:id="32327" w:author="Philippe Hollanda - Oliveira Trust" w:date="2022-07-19T09:57:00Z"/>
                      <w:rFonts w:ascii="Arial" w:eastAsia="Times New Roman" w:hAnsi="Arial" w:cs="Arial"/>
                      <w:color w:val="000000"/>
                      <w:sz w:val="20"/>
                      <w:szCs w:val="20"/>
                      <w:lang w:eastAsia="pt-BR"/>
                    </w:rPr>
                  </w:pPr>
                  <w:ins w:id="32328" w:author="Philippe Hollanda - Oliveira Trust" w:date="2022-07-19T09:57:00Z">
                    <w:r w:rsidRPr="0016760B">
                      <w:rPr>
                        <w:rFonts w:ascii="Arial" w:eastAsia="Times New Roman" w:hAnsi="Arial" w:cs="Arial"/>
                        <w:color w:val="000000"/>
                        <w:sz w:val="20"/>
                        <w:szCs w:val="20"/>
                        <w:lang w:eastAsia="pt-BR"/>
                      </w:rPr>
                      <w:t>28/05/2021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49FC29" w14:textId="77777777" w:rsidR="0016760B" w:rsidRPr="0016760B" w:rsidRDefault="0016760B" w:rsidP="0016760B">
                  <w:pPr>
                    <w:autoSpaceDE/>
                    <w:autoSpaceDN/>
                    <w:adjustRightInd/>
                    <w:jc w:val="center"/>
                    <w:rPr>
                      <w:ins w:id="32329" w:author="Philippe Hollanda - Oliveira Trust" w:date="2022-07-19T09:57:00Z"/>
                      <w:rFonts w:ascii="Arial" w:eastAsia="Times New Roman" w:hAnsi="Arial" w:cs="Arial"/>
                      <w:color w:val="000000"/>
                      <w:sz w:val="20"/>
                      <w:szCs w:val="20"/>
                      <w:lang w:eastAsia="pt-BR"/>
                    </w:rPr>
                  </w:pPr>
                  <w:ins w:id="32330" w:author="Philippe Hollanda - Oliveira Trust" w:date="2022-07-19T09:57:00Z">
                    <w:r w:rsidRPr="0016760B">
                      <w:rPr>
                        <w:rFonts w:ascii="Arial" w:eastAsia="Times New Roman" w:hAnsi="Arial" w:cs="Arial"/>
                        <w:color w:val="000000"/>
                        <w:sz w:val="20"/>
                        <w:szCs w:val="20"/>
                        <w:lang w:eastAsia="pt-BR"/>
                      </w:rPr>
                      <w:t>R$ 22.500,00</w:t>
                    </w:r>
                  </w:ins>
                </w:p>
              </w:tc>
            </w:tr>
            <w:tr w:rsidR="0016760B" w:rsidRPr="0016760B" w14:paraId="51F64720" w14:textId="77777777" w:rsidTr="0016760B">
              <w:trPr>
                <w:trHeight w:val="1785"/>
                <w:ins w:id="323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E00935" w14:textId="77777777" w:rsidR="0016760B" w:rsidRPr="0016760B" w:rsidRDefault="0016760B" w:rsidP="0016760B">
                  <w:pPr>
                    <w:autoSpaceDE/>
                    <w:autoSpaceDN/>
                    <w:adjustRightInd/>
                    <w:jc w:val="center"/>
                    <w:rPr>
                      <w:ins w:id="32332" w:author="Philippe Hollanda - Oliveira Trust" w:date="2022-07-19T09:57:00Z"/>
                      <w:rFonts w:ascii="Arial" w:eastAsia="Times New Roman" w:hAnsi="Arial" w:cs="Arial"/>
                      <w:color w:val="000000"/>
                      <w:sz w:val="20"/>
                      <w:szCs w:val="20"/>
                      <w:lang w:eastAsia="pt-BR"/>
                    </w:rPr>
                  </w:pPr>
                  <w:ins w:id="3233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FCE133D" w14:textId="77777777" w:rsidR="0016760B" w:rsidRPr="0016760B" w:rsidRDefault="0016760B" w:rsidP="0016760B">
                  <w:pPr>
                    <w:autoSpaceDE/>
                    <w:autoSpaceDN/>
                    <w:adjustRightInd/>
                    <w:jc w:val="center"/>
                    <w:rPr>
                      <w:ins w:id="32334" w:author="Philippe Hollanda - Oliveira Trust" w:date="2022-07-19T09:57:00Z"/>
                      <w:rFonts w:ascii="Arial" w:eastAsia="Times New Roman" w:hAnsi="Arial" w:cs="Arial"/>
                      <w:color w:val="000000"/>
                      <w:sz w:val="20"/>
                      <w:szCs w:val="20"/>
                      <w:lang w:eastAsia="pt-BR"/>
                    </w:rPr>
                  </w:pPr>
                  <w:ins w:id="32335" w:author="Philippe Hollanda - Oliveira Trust" w:date="2022-07-19T09:57:00Z">
                    <w:r w:rsidRPr="0016760B">
                      <w:rPr>
                        <w:rFonts w:ascii="Arial" w:eastAsia="Times New Roman" w:hAnsi="Arial" w:cs="Arial"/>
                        <w:color w:val="000000"/>
                        <w:sz w:val="20"/>
                        <w:szCs w:val="20"/>
                        <w:lang w:eastAsia="pt-BR"/>
                      </w:rPr>
                      <w:t>31/05/2021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C4F4F5" w14:textId="77777777" w:rsidR="0016760B" w:rsidRPr="0016760B" w:rsidRDefault="0016760B" w:rsidP="0016760B">
                  <w:pPr>
                    <w:autoSpaceDE/>
                    <w:autoSpaceDN/>
                    <w:adjustRightInd/>
                    <w:jc w:val="center"/>
                    <w:rPr>
                      <w:ins w:id="32336" w:author="Philippe Hollanda - Oliveira Trust" w:date="2022-07-19T09:57:00Z"/>
                      <w:rFonts w:ascii="Arial" w:eastAsia="Times New Roman" w:hAnsi="Arial" w:cs="Arial"/>
                      <w:color w:val="000000"/>
                      <w:sz w:val="20"/>
                      <w:szCs w:val="20"/>
                      <w:lang w:eastAsia="pt-BR"/>
                    </w:rPr>
                  </w:pPr>
                  <w:ins w:id="32337" w:author="Philippe Hollanda - Oliveira Trust" w:date="2022-07-19T09:57:00Z">
                    <w:r w:rsidRPr="0016760B">
                      <w:rPr>
                        <w:rFonts w:ascii="Arial" w:eastAsia="Times New Roman" w:hAnsi="Arial" w:cs="Arial"/>
                        <w:color w:val="000000"/>
                        <w:sz w:val="20"/>
                        <w:szCs w:val="20"/>
                        <w:lang w:eastAsia="pt-BR"/>
                      </w:rPr>
                      <w:t>R$ 297,75</w:t>
                    </w:r>
                  </w:ins>
                </w:p>
              </w:tc>
            </w:tr>
            <w:tr w:rsidR="0016760B" w:rsidRPr="0016760B" w14:paraId="31E880F3" w14:textId="77777777" w:rsidTr="0016760B">
              <w:trPr>
                <w:trHeight w:val="1785"/>
                <w:ins w:id="323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137495" w14:textId="77777777" w:rsidR="0016760B" w:rsidRPr="0016760B" w:rsidRDefault="0016760B" w:rsidP="0016760B">
                  <w:pPr>
                    <w:autoSpaceDE/>
                    <w:autoSpaceDN/>
                    <w:adjustRightInd/>
                    <w:jc w:val="center"/>
                    <w:rPr>
                      <w:ins w:id="32339" w:author="Philippe Hollanda - Oliveira Trust" w:date="2022-07-19T09:57:00Z"/>
                      <w:rFonts w:ascii="Arial" w:eastAsia="Times New Roman" w:hAnsi="Arial" w:cs="Arial"/>
                      <w:color w:val="000000"/>
                      <w:sz w:val="20"/>
                      <w:szCs w:val="20"/>
                      <w:lang w:eastAsia="pt-BR"/>
                    </w:rPr>
                  </w:pPr>
                  <w:ins w:id="32340"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56C6FCA" w14:textId="77777777" w:rsidR="0016760B" w:rsidRPr="0016760B" w:rsidRDefault="0016760B" w:rsidP="0016760B">
                  <w:pPr>
                    <w:autoSpaceDE/>
                    <w:autoSpaceDN/>
                    <w:adjustRightInd/>
                    <w:jc w:val="center"/>
                    <w:rPr>
                      <w:ins w:id="32341" w:author="Philippe Hollanda - Oliveira Trust" w:date="2022-07-19T09:57:00Z"/>
                      <w:rFonts w:ascii="Arial" w:eastAsia="Times New Roman" w:hAnsi="Arial" w:cs="Arial"/>
                      <w:color w:val="000000"/>
                      <w:sz w:val="20"/>
                      <w:szCs w:val="20"/>
                      <w:lang w:eastAsia="pt-BR"/>
                    </w:rPr>
                  </w:pPr>
                  <w:ins w:id="32342" w:author="Philippe Hollanda - Oliveira Trust" w:date="2022-07-19T09:57:00Z">
                    <w:r w:rsidRPr="0016760B">
                      <w:rPr>
                        <w:rFonts w:ascii="Arial" w:eastAsia="Times New Roman" w:hAnsi="Arial" w:cs="Arial"/>
                        <w:color w:val="000000"/>
                        <w:sz w:val="20"/>
                        <w:szCs w:val="20"/>
                        <w:lang w:eastAsia="pt-BR"/>
                      </w:rPr>
                      <w:t>26/05/2021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C09755F" w14:textId="77777777" w:rsidR="0016760B" w:rsidRPr="0016760B" w:rsidRDefault="0016760B" w:rsidP="0016760B">
                  <w:pPr>
                    <w:autoSpaceDE/>
                    <w:autoSpaceDN/>
                    <w:adjustRightInd/>
                    <w:jc w:val="center"/>
                    <w:rPr>
                      <w:ins w:id="32343" w:author="Philippe Hollanda - Oliveira Trust" w:date="2022-07-19T09:57:00Z"/>
                      <w:rFonts w:ascii="Arial" w:eastAsia="Times New Roman" w:hAnsi="Arial" w:cs="Arial"/>
                      <w:color w:val="000000"/>
                      <w:sz w:val="20"/>
                      <w:szCs w:val="20"/>
                      <w:lang w:eastAsia="pt-BR"/>
                    </w:rPr>
                  </w:pPr>
                  <w:ins w:id="32344"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3E8189D8" w14:textId="77777777" w:rsidTr="0016760B">
              <w:trPr>
                <w:trHeight w:val="1785"/>
                <w:ins w:id="323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A7B009" w14:textId="77777777" w:rsidR="0016760B" w:rsidRPr="0016760B" w:rsidRDefault="0016760B" w:rsidP="0016760B">
                  <w:pPr>
                    <w:autoSpaceDE/>
                    <w:autoSpaceDN/>
                    <w:adjustRightInd/>
                    <w:jc w:val="center"/>
                    <w:rPr>
                      <w:ins w:id="32346" w:author="Philippe Hollanda - Oliveira Trust" w:date="2022-07-19T09:57:00Z"/>
                      <w:rFonts w:ascii="Arial" w:eastAsia="Times New Roman" w:hAnsi="Arial" w:cs="Arial"/>
                      <w:color w:val="000000"/>
                      <w:sz w:val="20"/>
                      <w:szCs w:val="20"/>
                      <w:lang w:eastAsia="pt-BR"/>
                    </w:rPr>
                  </w:pPr>
                  <w:ins w:id="3234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F19273B" w14:textId="77777777" w:rsidR="0016760B" w:rsidRPr="0016760B" w:rsidRDefault="0016760B" w:rsidP="0016760B">
                  <w:pPr>
                    <w:autoSpaceDE/>
                    <w:autoSpaceDN/>
                    <w:adjustRightInd/>
                    <w:jc w:val="center"/>
                    <w:rPr>
                      <w:ins w:id="32348" w:author="Philippe Hollanda - Oliveira Trust" w:date="2022-07-19T09:57:00Z"/>
                      <w:rFonts w:ascii="Arial" w:eastAsia="Times New Roman" w:hAnsi="Arial" w:cs="Arial"/>
                      <w:color w:val="000000"/>
                      <w:sz w:val="20"/>
                      <w:szCs w:val="20"/>
                      <w:lang w:eastAsia="pt-BR"/>
                    </w:rPr>
                  </w:pPr>
                  <w:ins w:id="32349" w:author="Philippe Hollanda - Oliveira Trust" w:date="2022-07-19T09:57:00Z">
                    <w:r w:rsidRPr="0016760B">
                      <w:rPr>
                        <w:rFonts w:ascii="Arial" w:eastAsia="Times New Roman" w:hAnsi="Arial" w:cs="Arial"/>
                        <w:color w:val="000000"/>
                        <w:sz w:val="20"/>
                        <w:szCs w:val="20"/>
                        <w:lang w:eastAsia="pt-BR"/>
                      </w:rPr>
                      <w:t>26/05/2021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02D3BC" w14:textId="77777777" w:rsidR="0016760B" w:rsidRPr="0016760B" w:rsidRDefault="0016760B" w:rsidP="0016760B">
                  <w:pPr>
                    <w:autoSpaceDE/>
                    <w:autoSpaceDN/>
                    <w:adjustRightInd/>
                    <w:jc w:val="center"/>
                    <w:rPr>
                      <w:ins w:id="32350" w:author="Philippe Hollanda - Oliveira Trust" w:date="2022-07-19T09:57:00Z"/>
                      <w:rFonts w:ascii="Arial" w:eastAsia="Times New Roman" w:hAnsi="Arial" w:cs="Arial"/>
                      <w:color w:val="000000"/>
                      <w:sz w:val="20"/>
                      <w:szCs w:val="20"/>
                      <w:lang w:eastAsia="pt-BR"/>
                    </w:rPr>
                  </w:pPr>
                  <w:ins w:id="32351"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20CF7E7A" w14:textId="77777777" w:rsidTr="0016760B">
              <w:trPr>
                <w:trHeight w:val="1785"/>
                <w:ins w:id="323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92064E" w14:textId="77777777" w:rsidR="0016760B" w:rsidRPr="0016760B" w:rsidRDefault="0016760B" w:rsidP="0016760B">
                  <w:pPr>
                    <w:autoSpaceDE/>
                    <w:autoSpaceDN/>
                    <w:adjustRightInd/>
                    <w:jc w:val="center"/>
                    <w:rPr>
                      <w:ins w:id="32353" w:author="Philippe Hollanda - Oliveira Trust" w:date="2022-07-19T09:57:00Z"/>
                      <w:rFonts w:ascii="Arial" w:eastAsia="Times New Roman" w:hAnsi="Arial" w:cs="Arial"/>
                      <w:color w:val="000000"/>
                      <w:sz w:val="20"/>
                      <w:szCs w:val="20"/>
                      <w:lang w:eastAsia="pt-BR"/>
                    </w:rPr>
                  </w:pPr>
                  <w:ins w:id="3235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F0881DB" w14:textId="77777777" w:rsidR="0016760B" w:rsidRPr="0016760B" w:rsidRDefault="0016760B" w:rsidP="0016760B">
                  <w:pPr>
                    <w:autoSpaceDE/>
                    <w:autoSpaceDN/>
                    <w:adjustRightInd/>
                    <w:jc w:val="center"/>
                    <w:rPr>
                      <w:ins w:id="32355" w:author="Philippe Hollanda - Oliveira Trust" w:date="2022-07-19T09:57:00Z"/>
                      <w:rFonts w:ascii="Arial" w:eastAsia="Times New Roman" w:hAnsi="Arial" w:cs="Arial"/>
                      <w:color w:val="000000"/>
                      <w:sz w:val="20"/>
                      <w:szCs w:val="20"/>
                      <w:lang w:eastAsia="pt-BR"/>
                    </w:rPr>
                  </w:pPr>
                  <w:ins w:id="32356" w:author="Philippe Hollanda - Oliveira Trust" w:date="2022-07-19T09:57:00Z">
                    <w:r w:rsidRPr="0016760B">
                      <w:rPr>
                        <w:rFonts w:ascii="Arial" w:eastAsia="Times New Roman" w:hAnsi="Arial" w:cs="Arial"/>
                        <w:color w:val="000000"/>
                        <w:sz w:val="20"/>
                        <w:szCs w:val="20"/>
                        <w:lang w:eastAsia="pt-BR"/>
                      </w:rPr>
                      <w:t>25/05/2021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246A65C8" w14:textId="77777777" w:rsidR="0016760B" w:rsidRPr="0016760B" w:rsidRDefault="0016760B" w:rsidP="0016760B">
                  <w:pPr>
                    <w:autoSpaceDE/>
                    <w:autoSpaceDN/>
                    <w:adjustRightInd/>
                    <w:jc w:val="center"/>
                    <w:rPr>
                      <w:ins w:id="32357" w:author="Philippe Hollanda - Oliveira Trust" w:date="2022-07-19T09:57:00Z"/>
                      <w:rFonts w:ascii="Arial" w:eastAsia="Times New Roman" w:hAnsi="Arial" w:cs="Arial"/>
                      <w:color w:val="000000"/>
                      <w:sz w:val="20"/>
                      <w:szCs w:val="20"/>
                      <w:lang w:eastAsia="pt-BR"/>
                    </w:rPr>
                  </w:pPr>
                  <w:ins w:id="32358" w:author="Philippe Hollanda - Oliveira Trust" w:date="2022-07-19T09:57:00Z">
                    <w:r w:rsidRPr="0016760B">
                      <w:rPr>
                        <w:rFonts w:ascii="Arial" w:eastAsia="Times New Roman" w:hAnsi="Arial" w:cs="Arial"/>
                        <w:color w:val="000000"/>
                        <w:sz w:val="20"/>
                        <w:szCs w:val="20"/>
                        <w:lang w:eastAsia="pt-BR"/>
                      </w:rPr>
                      <w:t>R$ 15.000,00</w:t>
                    </w:r>
                  </w:ins>
                </w:p>
              </w:tc>
            </w:tr>
            <w:tr w:rsidR="0016760B" w:rsidRPr="0016760B" w14:paraId="42EE64A9" w14:textId="77777777" w:rsidTr="0016760B">
              <w:trPr>
                <w:trHeight w:val="1785"/>
                <w:ins w:id="323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33D979" w14:textId="77777777" w:rsidR="0016760B" w:rsidRPr="0016760B" w:rsidRDefault="0016760B" w:rsidP="0016760B">
                  <w:pPr>
                    <w:autoSpaceDE/>
                    <w:autoSpaceDN/>
                    <w:adjustRightInd/>
                    <w:jc w:val="center"/>
                    <w:rPr>
                      <w:ins w:id="32360" w:author="Philippe Hollanda - Oliveira Trust" w:date="2022-07-19T09:57:00Z"/>
                      <w:rFonts w:ascii="Arial" w:eastAsia="Times New Roman" w:hAnsi="Arial" w:cs="Arial"/>
                      <w:color w:val="000000"/>
                      <w:sz w:val="20"/>
                      <w:szCs w:val="20"/>
                      <w:lang w:eastAsia="pt-BR"/>
                    </w:rPr>
                  </w:pPr>
                  <w:ins w:id="3236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72AD7EB" w14:textId="77777777" w:rsidR="0016760B" w:rsidRPr="0016760B" w:rsidRDefault="0016760B" w:rsidP="0016760B">
                  <w:pPr>
                    <w:autoSpaceDE/>
                    <w:autoSpaceDN/>
                    <w:adjustRightInd/>
                    <w:jc w:val="center"/>
                    <w:rPr>
                      <w:ins w:id="32362" w:author="Philippe Hollanda - Oliveira Trust" w:date="2022-07-19T09:57:00Z"/>
                      <w:rFonts w:ascii="Arial" w:eastAsia="Times New Roman" w:hAnsi="Arial" w:cs="Arial"/>
                      <w:color w:val="000000"/>
                      <w:sz w:val="20"/>
                      <w:szCs w:val="20"/>
                      <w:lang w:eastAsia="pt-BR"/>
                    </w:rPr>
                  </w:pPr>
                  <w:ins w:id="32363" w:author="Philippe Hollanda - Oliveira Trust" w:date="2022-07-19T09:57:00Z">
                    <w:r w:rsidRPr="0016760B">
                      <w:rPr>
                        <w:rFonts w:ascii="Arial" w:eastAsia="Times New Roman" w:hAnsi="Arial" w:cs="Arial"/>
                        <w:color w:val="000000"/>
                        <w:sz w:val="20"/>
                        <w:szCs w:val="20"/>
                        <w:lang w:eastAsia="pt-BR"/>
                      </w:rPr>
                      <w:t>27/05/2021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AA0780" w14:textId="77777777" w:rsidR="0016760B" w:rsidRPr="0016760B" w:rsidRDefault="0016760B" w:rsidP="0016760B">
                  <w:pPr>
                    <w:autoSpaceDE/>
                    <w:autoSpaceDN/>
                    <w:adjustRightInd/>
                    <w:jc w:val="center"/>
                    <w:rPr>
                      <w:ins w:id="32364" w:author="Philippe Hollanda - Oliveira Trust" w:date="2022-07-19T09:57:00Z"/>
                      <w:rFonts w:ascii="Arial" w:eastAsia="Times New Roman" w:hAnsi="Arial" w:cs="Arial"/>
                      <w:color w:val="000000"/>
                      <w:sz w:val="20"/>
                      <w:szCs w:val="20"/>
                      <w:lang w:eastAsia="pt-BR"/>
                    </w:rPr>
                  </w:pPr>
                  <w:ins w:id="32365" w:author="Philippe Hollanda - Oliveira Trust" w:date="2022-07-19T09:57:00Z">
                    <w:r w:rsidRPr="0016760B">
                      <w:rPr>
                        <w:rFonts w:ascii="Arial" w:eastAsia="Times New Roman" w:hAnsi="Arial" w:cs="Arial"/>
                        <w:color w:val="000000"/>
                        <w:sz w:val="20"/>
                        <w:szCs w:val="20"/>
                        <w:lang w:eastAsia="pt-BR"/>
                      </w:rPr>
                      <w:t>R$ 15.525,00</w:t>
                    </w:r>
                  </w:ins>
                </w:p>
              </w:tc>
            </w:tr>
            <w:tr w:rsidR="0016760B" w:rsidRPr="0016760B" w14:paraId="5F567AD7" w14:textId="77777777" w:rsidTr="0016760B">
              <w:trPr>
                <w:trHeight w:val="1785"/>
                <w:ins w:id="323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9872D9" w14:textId="77777777" w:rsidR="0016760B" w:rsidRPr="0016760B" w:rsidRDefault="0016760B" w:rsidP="0016760B">
                  <w:pPr>
                    <w:autoSpaceDE/>
                    <w:autoSpaceDN/>
                    <w:adjustRightInd/>
                    <w:jc w:val="center"/>
                    <w:rPr>
                      <w:ins w:id="32367" w:author="Philippe Hollanda - Oliveira Trust" w:date="2022-07-19T09:57:00Z"/>
                      <w:rFonts w:ascii="Arial" w:eastAsia="Times New Roman" w:hAnsi="Arial" w:cs="Arial"/>
                      <w:color w:val="000000"/>
                      <w:sz w:val="20"/>
                      <w:szCs w:val="20"/>
                      <w:lang w:eastAsia="pt-BR"/>
                    </w:rPr>
                  </w:pPr>
                  <w:ins w:id="3236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97AC54D" w14:textId="77777777" w:rsidR="0016760B" w:rsidRPr="0016760B" w:rsidRDefault="0016760B" w:rsidP="0016760B">
                  <w:pPr>
                    <w:autoSpaceDE/>
                    <w:autoSpaceDN/>
                    <w:adjustRightInd/>
                    <w:jc w:val="center"/>
                    <w:rPr>
                      <w:ins w:id="32369" w:author="Philippe Hollanda - Oliveira Trust" w:date="2022-07-19T09:57:00Z"/>
                      <w:rFonts w:ascii="Arial" w:eastAsia="Times New Roman" w:hAnsi="Arial" w:cs="Arial"/>
                      <w:color w:val="000000"/>
                      <w:sz w:val="20"/>
                      <w:szCs w:val="20"/>
                      <w:lang w:eastAsia="pt-BR"/>
                    </w:rPr>
                  </w:pPr>
                  <w:ins w:id="32370" w:author="Philippe Hollanda - Oliveira Trust" w:date="2022-07-19T09:57:00Z">
                    <w:r w:rsidRPr="0016760B">
                      <w:rPr>
                        <w:rFonts w:ascii="Arial" w:eastAsia="Times New Roman" w:hAnsi="Arial" w:cs="Arial"/>
                        <w:color w:val="000000"/>
                        <w:sz w:val="20"/>
                        <w:szCs w:val="20"/>
                        <w:lang w:eastAsia="pt-BR"/>
                      </w:rPr>
                      <w:t>25/05/2021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5EFE5FB" w14:textId="77777777" w:rsidR="0016760B" w:rsidRPr="0016760B" w:rsidRDefault="0016760B" w:rsidP="0016760B">
                  <w:pPr>
                    <w:autoSpaceDE/>
                    <w:autoSpaceDN/>
                    <w:adjustRightInd/>
                    <w:jc w:val="center"/>
                    <w:rPr>
                      <w:ins w:id="32371" w:author="Philippe Hollanda - Oliveira Trust" w:date="2022-07-19T09:57:00Z"/>
                      <w:rFonts w:ascii="Arial" w:eastAsia="Times New Roman" w:hAnsi="Arial" w:cs="Arial"/>
                      <w:color w:val="000000"/>
                      <w:sz w:val="20"/>
                      <w:szCs w:val="20"/>
                      <w:lang w:eastAsia="pt-BR"/>
                    </w:rPr>
                  </w:pPr>
                  <w:ins w:id="32372"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4A929A17" w14:textId="77777777" w:rsidTr="0016760B">
              <w:trPr>
                <w:trHeight w:val="1785"/>
                <w:ins w:id="323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B36DD7" w14:textId="77777777" w:rsidR="0016760B" w:rsidRPr="0016760B" w:rsidRDefault="0016760B" w:rsidP="0016760B">
                  <w:pPr>
                    <w:autoSpaceDE/>
                    <w:autoSpaceDN/>
                    <w:adjustRightInd/>
                    <w:jc w:val="center"/>
                    <w:rPr>
                      <w:ins w:id="32374" w:author="Philippe Hollanda - Oliveira Trust" w:date="2022-07-19T09:57:00Z"/>
                      <w:rFonts w:ascii="Arial" w:eastAsia="Times New Roman" w:hAnsi="Arial" w:cs="Arial"/>
                      <w:color w:val="000000"/>
                      <w:sz w:val="20"/>
                      <w:szCs w:val="20"/>
                      <w:lang w:eastAsia="pt-BR"/>
                    </w:rPr>
                  </w:pPr>
                  <w:ins w:id="32375"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65897B83" w14:textId="77777777" w:rsidR="0016760B" w:rsidRPr="0016760B" w:rsidRDefault="0016760B" w:rsidP="0016760B">
                  <w:pPr>
                    <w:autoSpaceDE/>
                    <w:autoSpaceDN/>
                    <w:adjustRightInd/>
                    <w:jc w:val="center"/>
                    <w:rPr>
                      <w:ins w:id="32376" w:author="Philippe Hollanda - Oliveira Trust" w:date="2022-07-19T09:57:00Z"/>
                      <w:rFonts w:ascii="Arial" w:eastAsia="Times New Roman" w:hAnsi="Arial" w:cs="Arial"/>
                      <w:color w:val="000000"/>
                      <w:sz w:val="20"/>
                      <w:szCs w:val="20"/>
                      <w:lang w:eastAsia="pt-BR"/>
                    </w:rPr>
                  </w:pPr>
                  <w:ins w:id="32377"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544972" w14:textId="77777777" w:rsidR="0016760B" w:rsidRPr="0016760B" w:rsidRDefault="0016760B" w:rsidP="0016760B">
                  <w:pPr>
                    <w:autoSpaceDE/>
                    <w:autoSpaceDN/>
                    <w:adjustRightInd/>
                    <w:jc w:val="center"/>
                    <w:rPr>
                      <w:ins w:id="32378" w:author="Philippe Hollanda - Oliveira Trust" w:date="2022-07-19T09:57:00Z"/>
                      <w:rFonts w:ascii="Arial" w:eastAsia="Times New Roman" w:hAnsi="Arial" w:cs="Arial"/>
                      <w:color w:val="000000"/>
                      <w:sz w:val="20"/>
                      <w:szCs w:val="20"/>
                      <w:lang w:eastAsia="pt-BR"/>
                    </w:rPr>
                  </w:pPr>
                  <w:ins w:id="32379" w:author="Philippe Hollanda - Oliveira Trust" w:date="2022-07-19T09:57:00Z">
                    <w:r w:rsidRPr="0016760B">
                      <w:rPr>
                        <w:rFonts w:ascii="Arial" w:eastAsia="Times New Roman" w:hAnsi="Arial" w:cs="Arial"/>
                        <w:color w:val="000000"/>
                        <w:sz w:val="20"/>
                        <w:szCs w:val="20"/>
                        <w:lang w:eastAsia="pt-BR"/>
                      </w:rPr>
                      <w:t>R$ 2.432,00</w:t>
                    </w:r>
                  </w:ins>
                </w:p>
              </w:tc>
            </w:tr>
            <w:tr w:rsidR="0016760B" w:rsidRPr="0016760B" w14:paraId="4299F7D9" w14:textId="77777777" w:rsidTr="0016760B">
              <w:trPr>
                <w:trHeight w:val="1785"/>
                <w:ins w:id="323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52E51F9" w14:textId="77777777" w:rsidR="0016760B" w:rsidRPr="0016760B" w:rsidRDefault="0016760B" w:rsidP="0016760B">
                  <w:pPr>
                    <w:autoSpaceDE/>
                    <w:autoSpaceDN/>
                    <w:adjustRightInd/>
                    <w:jc w:val="center"/>
                    <w:rPr>
                      <w:ins w:id="32381" w:author="Philippe Hollanda - Oliveira Trust" w:date="2022-07-19T09:57:00Z"/>
                      <w:rFonts w:ascii="Arial" w:eastAsia="Times New Roman" w:hAnsi="Arial" w:cs="Arial"/>
                      <w:color w:val="000000"/>
                      <w:sz w:val="20"/>
                      <w:szCs w:val="20"/>
                      <w:lang w:eastAsia="pt-BR"/>
                    </w:rPr>
                  </w:pPr>
                  <w:ins w:id="3238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D0BB3B3" w14:textId="77777777" w:rsidR="0016760B" w:rsidRPr="0016760B" w:rsidRDefault="0016760B" w:rsidP="0016760B">
                  <w:pPr>
                    <w:autoSpaceDE/>
                    <w:autoSpaceDN/>
                    <w:adjustRightInd/>
                    <w:jc w:val="center"/>
                    <w:rPr>
                      <w:ins w:id="32383" w:author="Philippe Hollanda - Oliveira Trust" w:date="2022-07-19T09:57:00Z"/>
                      <w:rFonts w:ascii="Arial" w:eastAsia="Times New Roman" w:hAnsi="Arial" w:cs="Arial"/>
                      <w:color w:val="000000"/>
                      <w:sz w:val="20"/>
                      <w:szCs w:val="20"/>
                      <w:lang w:eastAsia="pt-BR"/>
                    </w:rPr>
                  </w:pPr>
                  <w:ins w:id="32384"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F97F6B" w14:textId="77777777" w:rsidR="0016760B" w:rsidRPr="0016760B" w:rsidRDefault="0016760B" w:rsidP="0016760B">
                  <w:pPr>
                    <w:autoSpaceDE/>
                    <w:autoSpaceDN/>
                    <w:adjustRightInd/>
                    <w:jc w:val="center"/>
                    <w:rPr>
                      <w:ins w:id="32385" w:author="Philippe Hollanda - Oliveira Trust" w:date="2022-07-19T09:57:00Z"/>
                      <w:rFonts w:ascii="Arial" w:eastAsia="Times New Roman" w:hAnsi="Arial" w:cs="Arial"/>
                      <w:color w:val="000000"/>
                      <w:sz w:val="20"/>
                      <w:szCs w:val="20"/>
                      <w:lang w:eastAsia="pt-BR"/>
                    </w:rPr>
                  </w:pPr>
                  <w:ins w:id="32386" w:author="Philippe Hollanda - Oliveira Trust" w:date="2022-07-19T09:57:00Z">
                    <w:r w:rsidRPr="0016760B">
                      <w:rPr>
                        <w:rFonts w:ascii="Arial" w:eastAsia="Times New Roman" w:hAnsi="Arial" w:cs="Arial"/>
                        <w:color w:val="000000"/>
                        <w:sz w:val="20"/>
                        <w:szCs w:val="20"/>
                        <w:lang w:eastAsia="pt-BR"/>
                      </w:rPr>
                      <w:t>R$ 160,00</w:t>
                    </w:r>
                  </w:ins>
                </w:p>
              </w:tc>
            </w:tr>
            <w:tr w:rsidR="0016760B" w:rsidRPr="0016760B" w14:paraId="4FE38F18" w14:textId="77777777" w:rsidTr="0016760B">
              <w:trPr>
                <w:trHeight w:val="1785"/>
                <w:ins w:id="323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C620B7" w14:textId="77777777" w:rsidR="0016760B" w:rsidRPr="0016760B" w:rsidRDefault="0016760B" w:rsidP="0016760B">
                  <w:pPr>
                    <w:autoSpaceDE/>
                    <w:autoSpaceDN/>
                    <w:adjustRightInd/>
                    <w:jc w:val="center"/>
                    <w:rPr>
                      <w:ins w:id="32388" w:author="Philippe Hollanda - Oliveira Trust" w:date="2022-07-19T09:57:00Z"/>
                      <w:rFonts w:ascii="Arial" w:eastAsia="Times New Roman" w:hAnsi="Arial" w:cs="Arial"/>
                      <w:color w:val="000000"/>
                      <w:sz w:val="20"/>
                      <w:szCs w:val="20"/>
                      <w:lang w:eastAsia="pt-BR"/>
                    </w:rPr>
                  </w:pPr>
                  <w:ins w:id="3238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6E1E0FF" w14:textId="77777777" w:rsidR="0016760B" w:rsidRPr="0016760B" w:rsidRDefault="0016760B" w:rsidP="0016760B">
                  <w:pPr>
                    <w:autoSpaceDE/>
                    <w:autoSpaceDN/>
                    <w:adjustRightInd/>
                    <w:jc w:val="center"/>
                    <w:rPr>
                      <w:ins w:id="32390" w:author="Philippe Hollanda - Oliveira Trust" w:date="2022-07-19T09:57:00Z"/>
                      <w:rFonts w:ascii="Arial" w:eastAsia="Times New Roman" w:hAnsi="Arial" w:cs="Arial"/>
                      <w:color w:val="000000"/>
                      <w:sz w:val="20"/>
                      <w:szCs w:val="20"/>
                      <w:lang w:eastAsia="pt-BR"/>
                    </w:rPr>
                  </w:pPr>
                  <w:ins w:id="32391"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8192A4" w14:textId="77777777" w:rsidR="0016760B" w:rsidRPr="0016760B" w:rsidRDefault="0016760B" w:rsidP="0016760B">
                  <w:pPr>
                    <w:autoSpaceDE/>
                    <w:autoSpaceDN/>
                    <w:adjustRightInd/>
                    <w:jc w:val="center"/>
                    <w:rPr>
                      <w:ins w:id="32392" w:author="Philippe Hollanda - Oliveira Trust" w:date="2022-07-19T09:57:00Z"/>
                      <w:rFonts w:ascii="Arial" w:eastAsia="Times New Roman" w:hAnsi="Arial" w:cs="Arial"/>
                      <w:color w:val="000000"/>
                      <w:sz w:val="20"/>
                      <w:szCs w:val="20"/>
                      <w:lang w:eastAsia="pt-BR"/>
                    </w:rPr>
                  </w:pPr>
                  <w:ins w:id="32393" w:author="Philippe Hollanda - Oliveira Trust" w:date="2022-07-19T09:57:00Z">
                    <w:r w:rsidRPr="0016760B">
                      <w:rPr>
                        <w:rFonts w:ascii="Arial" w:eastAsia="Times New Roman" w:hAnsi="Arial" w:cs="Arial"/>
                        <w:color w:val="000000"/>
                        <w:sz w:val="20"/>
                        <w:szCs w:val="20"/>
                        <w:lang w:eastAsia="pt-BR"/>
                      </w:rPr>
                      <w:t>R$ 210,00</w:t>
                    </w:r>
                  </w:ins>
                </w:p>
              </w:tc>
            </w:tr>
            <w:tr w:rsidR="0016760B" w:rsidRPr="0016760B" w14:paraId="377EB2A8" w14:textId="77777777" w:rsidTr="0016760B">
              <w:trPr>
                <w:trHeight w:val="1785"/>
                <w:ins w:id="323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F56CAD" w14:textId="77777777" w:rsidR="0016760B" w:rsidRPr="0016760B" w:rsidRDefault="0016760B" w:rsidP="0016760B">
                  <w:pPr>
                    <w:autoSpaceDE/>
                    <w:autoSpaceDN/>
                    <w:adjustRightInd/>
                    <w:jc w:val="center"/>
                    <w:rPr>
                      <w:ins w:id="32395" w:author="Philippe Hollanda - Oliveira Trust" w:date="2022-07-19T09:57:00Z"/>
                      <w:rFonts w:ascii="Arial" w:eastAsia="Times New Roman" w:hAnsi="Arial" w:cs="Arial"/>
                      <w:color w:val="000000"/>
                      <w:sz w:val="20"/>
                      <w:szCs w:val="20"/>
                      <w:lang w:eastAsia="pt-BR"/>
                    </w:rPr>
                  </w:pPr>
                  <w:ins w:id="3239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D570456" w14:textId="77777777" w:rsidR="0016760B" w:rsidRPr="0016760B" w:rsidRDefault="0016760B" w:rsidP="0016760B">
                  <w:pPr>
                    <w:autoSpaceDE/>
                    <w:autoSpaceDN/>
                    <w:adjustRightInd/>
                    <w:jc w:val="center"/>
                    <w:rPr>
                      <w:ins w:id="32397" w:author="Philippe Hollanda - Oliveira Trust" w:date="2022-07-19T09:57:00Z"/>
                      <w:rFonts w:ascii="Arial" w:eastAsia="Times New Roman" w:hAnsi="Arial" w:cs="Arial"/>
                      <w:color w:val="000000"/>
                      <w:sz w:val="20"/>
                      <w:szCs w:val="20"/>
                      <w:lang w:eastAsia="pt-BR"/>
                    </w:rPr>
                  </w:pPr>
                  <w:ins w:id="32398"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4E28C4" w14:textId="77777777" w:rsidR="0016760B" w:rsidRPr="0016760B" w:rsidRDefault="0016760B" w:rsidP="0016760B">
                  <w:pPr>
                    <w:autoSpaceDE/>
                    <w:autoSpaceDN/>
                    <w:adjustRightInd/>
                    <w:jc w:val="center"/>
                    <w:rPr>
                      <w:ins w:id="32399" w:author="Philippe Hollanda - Oliveira Trust" w:date="2022-07-19T09:57:00Z"/>
                      <w:rFonts w:ascii="Arial" w:eastAsia="Times New Roman" w:hAnsi="Arial" w:cs="Arial"/>
                      <w:color w:val="000000"/>
                      <w:sz w:val="20"/>
                      <w:szCs w:val="20"/>
                      <w:lang w:eastAsia="pt-BR"/>
                    </w:rPr>
                  </w:pPr>
                  <w:ins w:id="32400" w:author="Philippe Hollanda - Oliveira Trust" w:date="2022-07-19T09:57:00Z">
                    <w:r w:rsidRPr="0016760B">
                      <w:rPr>
                        <w:rFonts w:ascii="Arial" w:eastAsia="Times New Roman" w:hAnsi="Arial" w:cs="Arial"/>
                        <w:color w:val="000000"/>
                        <w:sz w:val="20"/>
                        <w:szCs w:val="20"/>
                        <w:lang w:eastAsia="pt-BR"/>
                      </w:rPr>
                      <w:t>R$ 480,00</w:t>
                    </w:r>
                  </w:ins>
                </w:p>
              </w:tc>
            </w:tr>
            <w:tr w:rsidR="0016760B" w:rsidRPr="0016760B" w14:paraId="24B9CED5" w14:textId="77777777" w:rsidTr="0016760B">
              <w:trPr>
                <w:trHeight w:val="1785"/>
                <w:ins w:id="324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98AD80" w14:textId="77777777" w:rsidR="0016760B" w:rsidRPr="0016760B" w:rsidRDefault="0016760B" w:rsidP="0016760B">
                  <w:pPr>
                    <w:autoSpaceDE/>
                    <w:autoSpaceDN/>
                    <w:adjustRightInd/>
                    <w:jc w:val="center"/>
                    <w:rPr>
                      <w:ins w:id="32402" w:author="Philippe Hollanda - Oliveira Trust" w:date="2022-07-19T09:57:00Z"/>
                      <w:rFonts w:ascii="Arial" w:eastAsia="Times New Roman" w:hAnsi="Arial" w:cs="Arial"/>
                      <w:color w:val="000000"/>
                      <w:sz w:val="20"/>
                      <w:szCs w:val="20"/>
                      <w:lang w:eastAsia="pt-BR"/>
                    </w:rPr>
                  </w:pPr>
                  <w:ins w:id="3240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644D282" w14:textId="77777777" w:rsidR="0016760B" w:rsidRPr="0016760B" w:rsidRDefault="0016760B" w:rsidP="0016760B">
                  <w:pPr>
                    <w:autoSpaceDE/>
                    <w:autoSpaceDN/>
                    <w:adjustRightInd/>
                    <w:jc w:val="center"/>
                    <w:rPr>
                      <w:ins w:id="32404" w:author="Philippe Hollanda - Oliveira Trust" w:date="2022-07-19T09:57:00Z"/>
                      <w:rFonts w:ascii="Arial" w:eastAsia="Times New Roman" w:hAnsi="Arial" w:cs="Arial"/>
                      <w:color w:val="000000"/>
                      <w:sz w:val="20"/>
                      <w:szCs w:val="20"/>
                      <w:lang w:eastAsia="pt-BR"/>
                    </w:rPr>
                  </w:pPr>
                  <w:ins w:id="32405"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94C71E3" w14:textId="77777777" w:rsidR="0016760B" w:rsidRPr="0016760B" w:rsidRDefault="0016760B" w:rsidP="0016760B">
                  <w:pPr>
                    <w:autoSpaceDE/>
                    <w:autoSpaceDN/>
                    <w:adjustRightInd/>
                    <w:jc w:val="center"/>
                    <w:rPr>
                      <w:ins w:id="32406" w:author="Philippe Hollanda - Oliveira Trust" w:date="2022-07-19T09:57:00Z"/>
                      <w:rFonts w:ascii="Arial" w:eastAsia="Times New Roman" w:hAnsi="Arial" w:cs="Arial"/>
                      <w:color w:val="000000"/>
                      <w:sz w:val="20"/>
                      <w:szCs w:val="20"/>
                      <w:lang w:eastAsia="pt-BR"/>
                    </w:rPr>
                  </w:pPr>
                  <w:ins w:id="32407"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73CA1B28" w14:textId="77777777" w:rsidTr="0016760B">
              <w:trPr>
                <w:trHeight w:val="1785"/>
                <w:ins w:id="324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409228" w14:textId="77777777" w:rsidR="0016760B" w:rsidRPr="0016760B" w:rsidRDefault="0016760B" w:rsidP="0016760B">
                  <w:pPr>
                    <w:autoSpaceDE/>
                    <w:autoSpaceDN/>
                    <w:adjustRightInd/>
                    <w:jc w:val="center"/>
                    <w:rPr>
                      <w:ins w:id="32409" w:author="Philippe Hollanda - Oliveira Trust" w:date="2022-07-19T09:57:00Z"/>
                      <w:rFonts w:ascii="Arial" w:eastAsia="Times New Roman" w:hAnsi="Arial" w:cs="Arial"/>
                      <w:color w:val="000000"/>
                      <w:sz w:val="20"/>
                      <w:szCs w:val="20"/>
                      <w:lang w:eastAsia="pt-BR"/>
                    </w:rPr>
                  </w:pPr>
                  <w:ins w:id="32410"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333B4AA" w14:textId="77777777" w:rsidR="0016760B" w:rsidRPr="0016760B" w:rsidRDefault="0016760B" w:rsidP="0016760B">
                  <w:pPr>
                    <w:autoSpaceDE/>
                    <w:autoSpaceDN/>
                    <w:adjustRightInd/>
                    <w:jc w:val="center"/>
                    <w:rPr>
                      <w:ins w:id="32411" w:author="Philippe Hollanda - Oliveira Trust" w:date="2022-07-19T09:57:00Z"/>
                      <w:rFonts w:ascii="Arial" w:eastAsia="Times New Roman" w:hAnsi="Arial" w:cs="Arial"/>
                      <w:color w:val="000000"/>
                      <w:sz w:val="20"/>
                      <w:szCs w:val="20"/>
                      <w:lang w:eastAsia="pt-BR"/>
                    </w:rPr>
                  </w:pPr>
                  <w:ins w:id="32412" w:author="Philippe Hollanda - Oliveira Trust" w:date="2022-07-19T09:57:00Z">
                    <w:r w:rsidRPr="0016760B">
                      <w:rPr>
                        <w:rFonts w:ascii="Arial" w:eastAsia="Times New Roman" w:hAnsi="Arial" w:cs="Arial"/>
                        <w:color w:val="000000"/>
                        <w:sz w:val="20"/>
                        <w:szCs w:val="20"/>
                        <w:lang w:eastAsia="pt-BR"/>
                      </w:rPr>
                      <w:t>01/06/2021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A6B714" w14:textId="77777777" w:rsidR="0016760B" w:rsidRPr="0016760B" w:rsidRDefault="0016760B" w:rsidP="0016760B">
                  <w:pPr>
                    <w:autoSpaceDE/>
                    <w:autoSpaceDN/>
                    <w:adjustRightInd/>
                    <w:jc w:val="center"/>
                    <w:rPr>
                      <w:ins w:id="32413" w:author="Philippe Hollanda - Oliveira Trust" w:date="2022-07-19T09:57:00Z"/>
                      <w:rFonts w:ascii="Arial" w:eastAsia="Times New Roman" w:hAnsi="Arial" w:cs="Arial"/>
                      <w:color w:val="000000"/>
                      <w:sz w:val="20"/>
                      <w:szCs w:val="20"/>
                      <w:lang w:eastAsia="pt-BR"/>
                    </w:rPr>
                  </w:pPr>
                  <w:ins w:id="32414" w:author="Philippe Hollanda - Oliveira Trust" w:date="2022-07-19T09:57:00Z">
                    <w:r w:rsidRPr="0016760B">
                      <w:rPr>
                        <w:rFonts w:ascii="Arial" w:eastAsia="Times New Roman" w:hAnsi="Arial" w:cs="Arial"/>
                        <w:color w:val="000000"/>
                        <w:sz w:val="20"/>
                        <w:szCs w:val="20"/>
                        <w:lang w:eastAsia="pt-BR"/>
                      </w:rPr>
                      <w:t>R$ 9.500,00</w:t>
                    </w:r>
                  </w:ins>
                </w:p>
              </w:tc>
            </w:tr>
            <w:tr w:rsidR="0016760B" w:rsidRPr="0016760B" w14:paraId="52162877" w14:textId="77777777" w:rsidTr="0016760B">
              <w:trPr>
                <w:trHeight w:val="1785"/>
                <w:ins w:id="324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B80C3C5" w14:textId="77777777" w:rsidR="0016760B" w:rsidRPr="0016760B" w:rsidRDefault="0016760B" w:rsidP="0016760B">
                  <w:pPr>
                    <w:autoSpaceDE/>
                    <w:autoSpaceDN/>
                    <w:adjustRightInd/>
                    <w:jc w:val="center"/>
                    <w:rPr>
                      <w:ins w:id="32416" w:author="Philippe Hollanda - Oliveira Trust" w:date="2022-07-19T09:57:00Z"/>
                      <w:rFonts w:ascii="Arial" w:eastAsia="Times New Roman" w:hAnsi="Arial" w:cs="Arial"/>
                      <w:color w:val="000000"/>
                      <w:sz w:val="20"/>
                      <w:szCs w:val="20"/>
                      <w:lang w:eastAsia="pt-BR"/>
                    </w:rPr>
                  </w:pPr>
                  <w:ins w:id="3241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5E333B6" w14:textId="77777777" w:rsidR="0016760B" w:rsidRPr="0016760B" w:rsidRDefault="0016760B" w:rsidP="0016760B">
                  <w:pPr>
                    <w:autoSpaceDE/>
                    <w:autoSpaceDN/>
                    <w:adjustRightInd/>
                    <w:jc w:val="center"/>
                    <w:rPr>
                      <w:ins w:id="32418" w:author="Philippe Hollanda - Oliveira Trust" w:date="2022-07-19T09:57:00Z"/>
                      <w:rFonts w:ascii="Arial" w:eastAsia="Times New Roman" w:hAnsi="Arial" w:cs="Arial"/>
                      <w:color w:val="000000"/>
                      <w:sz w:val="20"/>
                      <w:szCs w:val="20"/>
                      <w:lang w:eastAsia="pt-BR"/>
                    </w:rPr>
                  </w:pPr>
                  <w:ins w:id="32419" w:author="Philippe Hollanda - Oliveira Trust" w:date="2022-07-19T09:57:00Z">
                    <w:r w:rsidRPr="0016760B">
                      <w:rPr>
                        <w:rFonts w:ascii="Arial" w:eastAsia="Times New Roman" w:hAnsi="Arial" w:cs="Arial"/>
                        <w:color w:val="000000"/>
                        <w:sz w:val="20"/>
                        <w:szCs w:val="20"/>
                        <w:lang w:eastAsia="pt-BR"/>
                      </w:rPr>
                      <w:t>01/06/2021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438A1B" w14:textId="77777777" w:rsidR="0016760B" w:rsidRPr="0016760B" w:rsidRDefault="0016760B" w:rsidP="0016760B">
                  <w:pPr>
                    <w:autoSpaceDE/>
                    <w:autoSpaceDN/>
                    <w:adjustRightInd/>
                    <w:jc w:val="center"/>
                    <w:rPr>
                      <w:ins w:id="32420" w:author="Philippe Hollanda - Oliveira Trust" w:date="2022-07-19T09:57:00Z"/>
                      <w:rFonts w:ascii="Arial" w:eastAsia="Times New Roman" w:hAnsi="Arial" w:cs="Arial"/>
                      <w:color w:val="000000"/>
                      <w:sz w:val="20"/>
                      <w:szCs w:val="20"/>
                      <w:lang w:eastAsia="pt-BR"/>
                    </w:rPr>
                  </w:pPr>
                  <w:ins w:id="32421" w:author="Philippe Hollanda - Oliveira Trust" w:date="2022-07-19T09:57:00Z">
                    <w:r w:rsidRPr="0016760B">
                      <w:rPr>
                        <w:rFonts w:ascii="Arial" w:eastAsia="Times New Roman" w:hAnsi="Arial" w:cs="Arial"/>
                        <w:color w:val="000000"/>
                        <w:sz w:val="20"/>
                        <w:szCs w:val="20"/>
                        <w:lang w:eastAsia="pt-BR"/>
                      </w:rPr>
                      <w:t>R$ 27.144,60</w:t>
                    </w:r>
                  </w:ins>
                </w:p>
              </w:tc>
            </w:tr>
            <w:tr w:rsidR="0016760B" w:rsidRPr="0016760B" w14:paraId="33A1230C" w14:textId="77777777" w:rsidTr="0016760B">
              <w:trPr>
                <w:trHeight w:val="1785"/>
                <w:ins w:id="324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1B4468" w14:textId="77777777" w:rsidR="0016760B" w:rsidRPr="0016760B" w:rsidRDefault="0016760B" w:rsidP="0016760B">
                  <w:pPr>
                    <w:autoSpaceDE/>
                    <w:autoSpaceDN/>
                    <w:adjustRightInd/>
                    <w:jc w:val="center"/>
                    <w:rPr>
                      <w:ins w:id="32423" w:author="Philippe Hollanda - Oliveira Trust" w:date="2022-07-19T09:57:00Z"/>
                      <w:rFonts w:ascii="Arial" w:eastAsia="Times New Roman" w:hAnsi="Arial" w:cs="Arial"/>
                      <w:color w:val="000000"/>
                      <w:sz w:val="20"/>
                      <w:szCs w:val="20"/>
                      <w:lang w:eastAsia="pt-BR"/>
                    </w:rPr>
                  </w:pPr>
                  <w:ins w:id="3242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C1C2831" w14:textId="77777777" w:rsidR="0016760B" w:rsidRPr="0016760B" w:rsidRDefault="0016760B" w:rsidP="0016760B">
                  <w:pPr>
                    <w:autoSpaceDE/>
                    <w:autoSpaceDN/>
                    <w:adjustRightInd/>
                    <w:jc w:val="center"/>
                    <w:rPr>
                      <w:ins w:id="32425" w:author="Philippe Hollanda - Oliveira Trust" w:date="2022-07-19T09:57:00Z"/>
                      <w:rFonts w:ascii="Arial" w:eastAsia="Times New Roman" w:hAnsi="Arial" w:cs="Arial"/>
                      <w:color w:val="000000"/>
                      <w:sz w:val="20"/>
                      <w:szCs w:val="20"/>
                      <w:lang w:eastAsia="pt-BR"/>
                    </w:rPr>
                  </w:pPr>
                  <w:ins w:id="32426" w:author="Philippe Hollanda - Oliveira Trust" w:date="2022-07-19T09:57:00Z">
                    <w:r w:rsidRPr="0016760B">
                      <w:rPr>
                        <w:rFonts w:ascii="Arial" w:eastAsia="Times New Roman" w:hAnsi="Arial" w:cs="Arial"/>
                        <w:color w:val="000000"/>
                        <w:sz w:val="20"/>
                        <w:szCs w:val="20"/>
                        <w:lang w:eastAsia="pt-BR"/>
                      </w:rPr>
                      <w:t>01/06/2021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F3EB48B" w14:textId="77777777" w:rsidR="0016760B" w:rsidRPr="0016760B" w:rsidRDefault="0016760B" w:rsidP="0016760B">
                  <w:pPr>
                    <w:autoSpaceDE/>
                    <w:autoSpaceDN/>
                    <w:adjustRightInd/>
                    <w:jc w:val="center"/>
                    <w:rPr>
                      <w:ins w:id="32427" w:author="Philippe Hollanda - Oliveira Trust" w:date="2022-07-19T09:57:00Z"/>
                      <w:rFonts w:ascii="Arial" w:eastAsia="Times New Roman" w:hAnsi="Arial" w:cs="Arial"/>
                      <w:color w:val="000000"/>
                      <w:sz w:val="20"/>
                      <w:szCs w:val="20"/>
                      <w:lang w:eastAsia="pt-BR"/>
                    </w:rPr>
                  </w:pPr>
                  <w:ins w:id="32428" w:author="Philippe Hollanda - Oliveira Trust" w:date="2022-07-19T09:57:00Z">
                    <w:r w:rsidRPr="0016760B">
                      <w:rPr>
                        <w:rFonts w:ascii="Arial" w:eastAsia="Times New Roman" w:hAnsi="Arial" w:cs="Arial"/>
                        <w:color w:val="000000"/>
                        <w:sz w:val="20"/>
                        <w:szCs w:val="20"/>
                        <w:lang w:eastAsia="pt-BR"/>
                      </w:rPr>
                      <w:t>R$ 1.031,27</w:t>
                    </w:r>
                  </w:ins>
                </w:p>
              </w:tc>
            </w:tr>
            <w:tr w:rsidR="0016760B" w:rsidRPr="0016760B" w14:paraId="61107C31" w14:textId="77777777" w:rsidTr="0016760B">
              <w:trPr>
                <w:trHeight w:val="1785"/>
                <w:ins w:id="324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CA4213" w14:textId="77777777" w:rsidR="0016760B" w:rsidRPr="0016760B" w:rsidRDefault="0016760B" w:rsidP="0016760B">
                  <w:pPr>
                    <w:autoSpaceDE/>
                    <w:autoSpaceDN/>
                    <w:adjustRightInd/>
                    <w:jc w:val="center"/>
                    <w:rPr>
                      <w:ins w:id="32430" w:author="Philippe Hollanda - Oliveira Trust" w:date="2022-07-19T09:57:00Z"/>
                      <w:rFonts w:ascii="Arial" w:eastAsia="Times New Roman" w:hAnsi="Arial" w:cs="Arial"/>
                      <w:color w:val="000000"/>
                      <w:sz w:val="20"/>
                      <w:szCs w:val="20"/>
                      <w:lang w:eastAsia="pt-BR"/>
                    </w:rPr>
                  </w:pPr>
                  <w:ins w:id="32431"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3555AE04" w14:textId="77777777" w:rsidR="0016760B" w:rsidRPr="0016760B" w:rsidRDefault="0016760B" w:rsidP="0016760B">
                  <w:pPr>
                    <w:autoSpaceDE/>
                    <w:autoSpaceDN/>
                    <w:adjustRightInd/>
                    <w:jc w:val="center"/>
                    <w:rPr>
                      <w:ins w:id="32432" w:author="Philippe Hollanda - Oliveira Trust" w:date="2022-07-19T09:57:00Z"/>
                      <w:rFonts w:ascii="Arial" w:eastAsia="Times New Roman" w:hAnsi="Arial" w:cs="Arial"/>
                      <w:color w:val="000000"/>
                      <w:sz w:val="20"/>
                      <w:szCs w:val="20"/>
                      <w:lang w:eastAsia="pt-BR"/>
                    </w:rPr>
                  </w:pPr>
                  <w:ins w:id="32433"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01A47F" w14:textId="77777777" w:rsidR="0016760B" w:rsidRPr="0016760B" w:rsidRDefault="0016760B" w:rsidP="0016760B">
                  <w:pPr>
                    <w:autoSpaceDE/>
                    <w:autoSpaceDN/>
                    <w:adjustRightInd/>
                    <w:jc w:val="center"/>
                    <w:rPr>
                      <w:ins w:id="32434" w:author="Philippe Hollanda - Oliveira Trust" w:date="2022-07-19T09:57:00Z"/>
                      <w:rFonts w:ascii="Arial" w:eastAsia="Times New Roman" w:hAnsi="Arial" w:cs="Arial"/>
                      <w:color w:val="000000"/>
                      <w:sz w:val="20"/>
                      <w:szCs w:val="20"/>
                      <w:lang w:eastAsia="pt-BR"/>
                    </w:rPr>
                  </w:pPr>
                  <w:ins w:id="32435" w:author="Philippe Hollanda - Oliveira Trust" w:date="2022-07-19T09:57:00Z">
                    <w:r w:rsidRPr="0016760B">
                      <w:rPr>
                        <w:rFonts w:ascii="Arial" w:eastAsia="Times New Roman" w:hAnsi="Arial" w:cs="Arial"/>
                        <w:color w:val="000000"/>
                        <w:sz w:val="20"/>
                        <w:szCs w:val="20"/>
                        <w:lang w:eastAsia="pt-BR"/>
                      </w:rPr>
                      <w:t>R$ 12.000,00</w:t>
                    </w:r>
                  </w:ins>
                </w:p>
              </w:tc>
            </w:tr>
            <w:tr w:rsidR="0016760B" w:rsidRPr="0016760B" w14:paraId="50A2096D" w14:textId="77777777" w:rsidTr="0016760B">
              <w:trPr>
                <w:trHeight w:val="1785"/>
                <w:ins w:id="324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795EC2" w14:textId="77777777" w:rsidR="0016760B" w:rsidRPr="0016760B" w:rsidRDefault="0016760B" w:rsidP="0016760B">
                  <w:pPr>
                    <w:autoSpaceDE/>
                    <w:autoSpaceDN/>
                    <w:adjustRightInd/>
                    <w:jc w:val="center"/>
                    <w:rPr>
                      <w:ins w:id="32437" w:author="Philippe Hollanda - Oliveira Trust" w:date="2022-07-19T09:57:00Z"/>
                      <w:rFonts w:ascii="Arial" w:eastAsia="Times New Roman" w:hAnsi="Arial" w:cs="Arial"/>
                      <w:color w:val="000000"/>
                      <w:sz w:val="20"/>
                      <w:szCs w:val="20"/>
                      <w:lang w:eastAsia="pt-BR"/>
                    </w:rPr>
                  </w:pPr>
                  <w:ins w:id="32438"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B351516" w14:textId="77777777" w:rsidR="0016760B" w:rsidRPr="0016760B" w:rsidRDefault="0016760B" w:rsidP="0016760B">
                  <w:pPr>
                    <w:autoSpaceDE/>
                    <w:autoSpaceDN/>
                    <w:adjustRightInd/>
                    <w:jc w:val="center"/>
                    <w:rPr>
                      <w:ins w:id="32439" w:author="Philippe Hollanda - Oliveira Trust" w:date="2022-07-19T09:57:00Z"/>
                      <w:rFonts w:ascii="Arial" w:eastAsia="Times New Roman" w:hAnsi="Arial" w:cs="Arial"/>
                      <w:color w:val="000000"/>
                      <w:sz w:val="20"/>
                      <w:szCs w:val="20"/>
                      <w:lang w:eastAsia="pt-BR"/>
                    </w:rPr>
                  </w:pPr>
                  <w:ins w:id="32440" w:author="Philippe Hollanda - Oliveira Trust" w:date="2022-07-19T09:57:00Z">
                    <w:r w:rsidRPr="0016760B">
                      <w:rPr>
                        <w:rFonts w:ascii="Arial" w:eastAsia="Times New Roman" w:hAnsi="Arial" w:cs="Arial"/>
                        <w:color w:val="000000"/>
                        <w:sz w:val="20"/>
                        <w:szCs w:val="20"/>
                        <w:lang w:eastAsia="pt-BR"/>
                      </w:rPr>
                      <w:t>04/06/2021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76DA51" w14:textId="77777777" w:rsidR="0016760B" w:rsidRPr="0016760B" w:rsidRDefault="0016760B" w:rsidP="0016760B">
                  <w:pPr>
                    <w:autoSpaceDE/>
                    <w:autoSpaceDN/>
                    <w:adjustRightInd/>
                    <w:jc w:val="center"/>
                    <w:rPr>
                      <w:ins w:id="32441" w:author="Philippe Hollanda - Oliveira Trust" w:date="2022-07-19T09:57:00Z"/>
                      <w:rFonts w:ascii="Arial" w:eastAsia="Times New Roman" w:hAnsi="Arial" w:cs="Arial"/>
                      <w:color w:val="000000"/>
                      <w:sz w:val="20"/>
                      <w:szCs w:val="20"/>
                      <w:lang w:eastAsia="pt-BR"/>
                    </w:rPr>
                  </w:pPr>
                  <w:ins w:id="32442" w:author="Philippe Hollanda - Oliveira Trust" w:date="2022-07-19T09:57:00Z">
                    <w:r w:rsidRPr="0016760B">
                      <w:rPr>
                        <w:rFonts w:ascii="Arial" w:eastAsia="Times New Roman" w:hAnsi="Arial" w:cs="Arial"/>
                        <w:color w:val="000000"/>
                        <w:sz w:val="20"/>
                        <w:szCs w:val="20"/>
                        <w:lang w:eastAsia="pt-BR"/>
                      </w:rPr>
                      <w:t>R$ 23.000,00</w:t>
                    </w:r>
                  </w:ins>
                </w:p>
              </w:tc>
            </w:tr>
            <w:tr w:rsidR="0016760B" w:rsidRPr="0016760B" w14:paraId="0CF867F3" w14:textId="77777777" w:rsidTr="0016760B">
              <w:trPr>
                <w:trHeight w:val="1785"/>
                <w:ins w:id="324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5076AF" w14:textId="77777777" w:rsidR="0016760B" w:rsidRPr="0016760B" w:rsidRDefault="0016760B" w:rsidP="0016760B">
                  <w:pPr>
                    <w:autoSpaceDE/>
                    <w:autoSpaceDN/>
                    <w:adjustRightInd/>
                    <w:jc w:val="center"/>
                    <w:rPr>
                      <w:ins w:id="32444" w:author="Philippe Hollanda - Oliveira Trust" w:date="2022-07-19T09:57:00Z"/>
                      <w:rFonts w:ascii="Arial" w:eastAsia="Times New Roman" w:hAnsi="Arial" w:cs="Arial"/>
                      <w:color w:val="000000"/>
                      <w:sz w:val="20"/>
                      <w:szCs w:val="20"/>
                      <w:lang w:eastAsia="pt-BR"/>
                    </w:rPr>
                  </w:pPr>
                  <w:ins w:id="32445"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0E5FA7A" w14:textId="77777777" w:rsidR="0016760B" w:rsidRPr="0016760B" w:rsidRDefault="0016760B" w:rsidP="0016760B">
                  <w:pPr>
                    <w:autoSpaceDE/>
                    <w:autoSpaceDN/>
                    <w:adjustRightInd/>
                    <w:jc w:val="center"/>
                    <w:rPr>
                      <w:ins w:id="32446" w:author="Philippe Hollanda - Oliveira Trust" w:date="2022-07-19T09:57:00Z"/>
                      <w:rFonts w:ascii="Arial" w:eastAsia="Times New Roman" w:hAnsi="Arial" w:cs="Arial"/>
                      <w:color w:val="000000"/>
                      <w:sz w:val="20"/>
                      <w:szCs w:val="20"/>
                      <w:lang w:eastAsia="pt-BR"/>
                    </w:rPr>
                  </w:pPr>
                  <w:ins w:id="32447" w:author="Philippe Hollanda - Oliveira Trust" w:date="2022-07-19T09:57:00Z">
                    <w:r w:rsidRPr="0016760B">
                      <w:rPr>
                        <w:rFonts w:ascii="Arial" w:eastAsia="Times New Roman" w:hAnsi="Arial" w:cs="Arial"/>
                        <w:color w:val="000000"/>
                        <w:sz w:val="20"/>
                        <w:szCs w:val="20"/>
                        <w:lang w:eastAsia="pt-BR"/>
                      </w:rPr>
                      <w:t>24/05/2021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C71188" w14:textId="77777777" w:rsidR="0016760B" w:rsidRPr="0016760B" w:rsidRDefault="0016760B" w:rsidP="0016760B">
                  <w:pPr>
                    <w:autoSpaceDE/>
                    <w:autoSpaceDN/>
                    <w:adjustRightInd/>
                    <w:jc w:val="center"/>
                    <w:rPr>
                      <w:ins w:id="32448" w:author="Philippe Hollanda - Oliveira Trust" w:date="2022-07-19T09:57:00Z"/>
                      <w:rFonts w:ascii="Arial" w:eastAsia="Times New Roman" w:hAnsi="Arial" w:cs="Arial"/>
                      <w:color w:val="000000"/>
                      <w:sz w:val="20"/>
                      <w:szCs w:val="20"/>
                      <w:lang w:eastAsia="pt-BR"/>
                    </w:rPr>
                  </w:pPr>
                  <w:ins w:id="32449" w:author="Philippe Hollanda - Oliveira Trust" w:date="2022-07-19T09:57:00Z">
                    <w:r w:rsidRPr="0016760B">
                      <w:rPr>
                        <w:rFonts w:ascii="Arial" w:eastAsia="Times New Roman" w:hAnsi="Arial" w:cs="Arial"/>
                        <w:color w:val="000000"/>
                        <w:sz w:val="20"/>
                        <w:szCs w:val="20"/>
                        <w:lang w:eastAsia="pt-BR"/>
                      </w:rPr>
                      <w:t>R$ 350,00</w:t>
                    </w:r>
                  </w:ins>
                </w:p>
              </w:tc>
            </w:tr>
            <w:tr w:rsidR="0016760B" w:rsidRPr="0016760B" w14:paraId="1DEF65A8" w14:textId="77777777" w:rsidTr="0016760B">
              <w:trPr>
                <w:trHeight w:val="1785"/>
                <w:ins w:id="324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B88B14" w14:textId="77777777" w:rsidR="0016760B" w:rsidRPr="0016760B" w:rsidRDefault="0016760B" w:rsidP="0016760B">
                  <w:pPr>
                    <w:autoSpaceDE/>
                    <w:autoSpaceDN/>
                    <w:adjustRightInd/>
                    <w:jc w:val="center"/>
                    <w:rPr>
                      <w:ins w:id="32451" w:author="Philippe Hollanda - Oliveira Trust" w:date="2022-07-19T09:57:00Z"/>
                      <w:rFonts w:ascii="Arial" w:eastAsia="Times New Roman" w:hAnsi="Arial" w:cs="Arial"/>
                      <w:color w:val="000000"/>
                      <w:sz w:val="20"/>
                      <w:szCs w:val="20"/>
                      <w:lang w:eastAsia="pt-BR"/>
                    </w:rPr>
                  </w:pPr>
                  <w:ins w:id="3245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2BC41C7" w14:textId="77777777" w:rsidR="0016760B" w:rsidRPr="0016760B" w:rsidRDefault="0016760B" w:rsidP="0016760B">
                  <w:pPr>
                    <w:autoSpaceDE/>
                    <w:autoSpaceDN/>
                    <w:adjustRightInd/>
                    <w:jc w:val="center"/>
                    <w:rPr>
                      <w:ins w:id="32453" w:author="Philippe Hollanda - Oliveira Trust" w:date="2022-07-19T09:57:00Z"/>
                      <w:rFonts w:ascii="Arial" w:eastAsia="Times New Roman" w:hAnsi="Arial" w:cs="Arial"/>
                      <w:color w:val="000000"/>
                      <w:sz w:val="20"/>
                      <w:szCs w:val="20"/>
                      <w:lang w:eastAsia="pt-BR"/>
                    </w:rPr>
                  </w:pPr>
                  <w:ins w:id="32454"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B343C04" w14:textId="77777777" w:rsidR="0016760B" w:rsidRPr="0016760B" w:rsidRDefault="0016760B" w:rsidP="0016760B">
                  <w:pPr>
                    <w:autoSpaceDE/>
                    <w:autoSpaceDN/>
                    <w:adjustRightInd/>
                    <w:jc w:val="center"/>
                    <w:rPr>
                      <w:ins w:id="32455" w:author="Philippe Hollanda - Oliveira Trust" w:date="2022-07-19T09:57:00Z"/>
                      <w:rFonts w:ascii="Arial" w:eastAsia="Times New Roman" w:hAnsi="Arial" w:cs="Arial"/>
                      <w:color w:val="000000"/>
                      <w:sz w:val="20"/>
                      <w:szCs w:val="20"/>
                      <w:lang w:eastAsia="pt-BR"/>
                    </w:rPr>
                  </w:pPr>
                  <w:ins w:id="32456"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2EF9350F" w14:textId="77777777" w:rsidTr="0016760B">
              <w:trPr>
                <w:trHeight w:val="1785"/>
                <w:ins w:id="324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1BAFC8" w14:textId="77777777" w:rsidR="0016760B" w:rsidRPr="0016760B" w:rsidRDefault="0016760B" w:rsidP="0016760B">
                  <w:pPr>
                    <w:autoSpaceDE/>
                    <w:autoSpaceDN/>
                    <w:adjustRightInd/>
                    <w:jc w:val="center"/>
                    <w:rPr>
                      <w:ins w:id="32458" w:author="Philippe Hollanda - Oliveira Trust" w:date="2022-07-19T09:57:00Z"/>
                      <w:rFonts w:ascii="Arial" w:eastAsia="Times New Roman" w:hAnsi="Arial" w:cs="Arial"/>
                      <w:color w:val="000000"/>
                      <w:sz w:val="20"/>
                      <w:szCs w:val="20"/>
                      <w:lang w:eastAsia="pt-BR"/>
                    </w:rPr>
                  </w:pPr>
                  <w:ins w:id="32459" w:author="Philippe Hollanda - Oliveira Trust" w:date="2022-07-19T09:57:00Z">
                    <w:r w:rsidRPr="0016760B">
                      <w:rPr>
                        <w:rFonts w:ascii="Arial" w:eastAsia="Times New Roman" w:hAnsi="Arial" w:cs="Arial"/>
                        <w:color w:val="000000"/>
                        <w:sz w:val="20"/>
                        <w:szCs w:val="20"/>
                        <w:lang w:eastAsia="pt-BR"/>
                      </w:rPr>
                      <w:t>CARPINTARIA E SERRALHERIA</w:t>
                    </w:r>
                  </w:ins>
                </w:p>
              </w:tc>
              <w:tc>
                <w:tcPr>
                  <w:tcW w:w="2324" w:type="dxa"/>
                  <w:tcBorders>
                    <w:top w:val="nil"/>
                    <w:left w:val="nil"/>
                    <w:bottom w:val="single" w:sz="4" w:space="0" w:color="auto"/>
                    <w:right w:val="single" w:sz="4" w:space="0" w:color="auto"/>
                  </w:tcBorders>
                  <w:shd w:val="clear" w:color="auto" w:fill="auto"/>
                  <w:noWrap/>
                  <w:vAlign w:val="center"/>
                  <w:hideMark/>
                </w:tcPr>
                <w:p w14:paraId="353345A7" w14:textId="77777777" w:rsidR="0016760B" w:rsidRPr="0016760B" w:rsidRDefault="0016760B" w:rsidP="0016760B">
                  <w:pPr>
                    <w:autoSpaceDE/>
                    <w:autoSpaceDN/>
                    <w:adjustRightInd/>
                    <w:jc w:val="center"/>
                    <w:rPr>
                      <w:ins w:id="32460" w:author="Philippe Hollanda - Oliveira Trust" w:date="2022-07-19T09:57:00Z"/>
                      <w:rFonts w:ascii="Arial" w:eastAsia="Times New Roman" w:hAnsi="Arial" w:cs="Arial"/>
                      <w:color w:val="000000"/>
                      <w:sz w:val="20"/>
                      <w:szCs w:val="20"/>
                      <w:lang w:eastAsia="pt-BR"/>
                    </w:rPr>
                  </w:pPr>
                  <w:ins w:id="32461" w:author="Philippe Hollanda - Oliveira Trust" w:date="2022-07-19T09:57:00Z">
                    <w:r w:rsidRPr="0016760B">
                      <w:rPr>
                        <w:rFonts w:ascii="Arial" w:eastAsia="Times New Roman" w:hAnsi="Arial" w:cs="Arial"/>
                        <w:color w:val="000000"/>
                        <w:sz w:val="20"/>
                        <w:szCs w:val="20"/>
                        <w:lang w:eastAsia="pt-BR"/>
                      </w:rPr>
                      <w:t>27/05/2021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03E1C7" w14:textId="77777777" w:rsidR="0016760B" w:rsidRPr="0016760B" w:rsidRDefault="0016760B" w:rsidP="0016760B">
                  <w:pPr>
                    <w:autoSpaceDE/>
                    <w:autoSpaceDN/>
                    <w:adjustRightInd/>
                    <w:jc w:val="center"/>
                    <w:rPr>
                      <w:ins w:id="32462" w:author="Philippe Hollanda - Oliveira Trust" w:date="2022-07-19T09:57:00Z"/>
                      <w:rFonts w:ascii="Arial" w:eastAsia="Times New Roman" w:hAnsi="Arial" w:cs="Arial"/>
                      <w:color w:val="000000"/>
                      <w:sz w:val="20"/>
                      <w:szCs w:val="20"/>
                      <w:lang w:eastAsia="pt-BR"/>
                    </w:rPr>
                  </w:pPr>
                  <w:ins w:id="32463" w:author="Philippe Hollanda - Oliveira Trust" w:date="2022-07-19T09:57:00Z">
                    <w:r w:rsidRPr="0016760B">
                      <w:rPr>
                        <w:rFonts w:ascii="Arial" w:eastAsia="Times New Roman" w:hAnsi="Arial" w:cs="Arial"/>
                        <w:color w:val="000000"/>
                        <w:sz w:val="20"/>
                        <w:szCs w:val="20"/>
                        <w:lang w:eastAsia="pt-BR"/>
                      </w:rPr>
                      <w:t>R$ 27.000,00</w:t>
                    </w:r>
                  </w:ins>
                </w:p>
              </w:tc>
            </w:tr>
            <w:tr w:rsidR="0016760B" w:rsidRPr="0016760B" w14:paraId="39D72001" w14:textId="77777777" w:rsidTr="0016760B">
              <w:trPr>
                <w:trHeight w:val="1785"/>
                <w:ins w:id="324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7548E8" w14:textId="77777777" w:rsidR="0016760B" w:rsidRPr="0016760B" w:rsidRDefault="0016760B" w:rsidP="0016760B">
                  <w:pPr>
                    <w:autoSpaceDE/>
                    <w:autoSpaceDN/>
                    <w:adjustRightInd/>
                    <w:jc w:val="center"/>
                    <w:rPr>
                      <w:ins w:id="32465" w:author="Philippe Hollanda - Oliveira Trust" w:date="2022-07-19T09:57:00Z"/>
                      <w:rFonts w:ascii="Arial" w:eastAsia="Times New Roman" w:hAnsi="Arial" w:cs="Arial"/>
                      <w:color w:val="000000"/>
                      <w:sz w:val="20"/>
                      <w:szCs w:val="20"/>
                      <w:lang w:eastAsia="pt-BR"/>
                    </w:rPr>
                  </w:pPr>
                  <w:ins w:id="3246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37AB890" w14:textId="77777777" w:rsidR="0016760B" w:rsidRPr="0016760B" w:rsidRDefault="0016760B" w:rsidP="0016760B">
                  <w:pPr>
                    <w:autoSpaceDE/>
                    <w:autoSpaceDN/>
                    <w:adjustRightInd/>
                    <w:jc w:val="center"/>
                    <w:rPr>
                      <w:ins w:id="32467" w:author="Philippe Hollanda - Oliveira Trust" w:date="2022-07-19T09:57:00Z"/>
                      <w:rFonts w:ascii="Arial" w:eastAsia="Times New Roman" w:hAnsi="Arial" w:cs="Arial"/>
                      <w:color w:val="000000"/>
                      <w:sz w:val="20"/>
                      <w:szCs w:val="20"/>
                      <w:lang w:eastAsia="pt-BR"/>
                    </w:rPr>
                  </w:pPr>
                  <w:ins w:id="32468"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071C57" w14:textId="77777777" w:rsidR="0016760B" w:rsidRPr="0016760B" w:rsidRDefault="0016760B" w:rsidP="0016760B">
                  <w:pPr>
                    <w:autoSpaceDE/>
                    <w:autoSpaceDN/>
                    <w:adjustRightInd/>
                    <w:jc w:val="center"/>
                    <w:rPr>
                      <w:ins w:id="32469" w:author="Philippe Hollanda - Oliveira Trust" w:date="2022-07-19T09:57:00Z"/>
                      <w:rFonts w:ascii="Arial" w:eastAsia="Times New Roman" w:hAnsi="Arial" w:cs="Arial"/>
                      <w:color w:val="000000"/>
                      <w:sz w:val="20"/>
                      <w:szCs w:val="20"/>
                      <w:lang w:eastAsia="pt-BR"/>
                    </w:rPr>
                  </w:pPr>
                  <w:ins w:id="32470" w:author="Philippe Hollanda - Oliveira Trust" w:date="2022-07-19T09:57:00Z">
                    <w:r w:rsidRPr="0016760B">
                      <w:rPr>
                        <w:rFonts w:ascii="Arial" w:eastAsia="Times New Roman" w:hAnsi="Arial" w:cs="Arial"/>
                        <w:color w:val="000000"/>
                        <w:sz w:val="20"/>
                        <w:szCs w:val="20"/>
                        <w:lang w:eastAsia="pt-BR"/>
                      </w:rPr>
                      <w:t>R$ 160.837,27</w:t>
                    </w:r>
                  </w:ins>
                </w:p>
              </w:tc>
            </w:tr>
            <w:tr w:rsidR="0016760B" w:rsidRPr="0016760B" w14:paraId="7038B563" w14:textId="77777777" w:rsidTr="0016760B">
              <w:trPr>
                <w:trHeight w:val="1785"/>
                <w:ins w:id="324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CF39D82" w14:textId="77777777" w:rsidR="0016760B" w:rsidRPr="0016760B" w:rsidRDefault="0016760B" w:rsidP="0016760B">
                  <w:pPr>
                    <w:autoSpaceDE/>
                    <w:autoSpaceDN/>
                    <w:adjustRightInd/>
                    <w:jc w:val="center"/>
                    <w:rPr>
                      <w:ins w:id="32472" w:author="Philippe Hollanda - Oliveira Trust" w:date="2022-07-19T09:57:00Z"/>
                      <w:rFonts w:ascii="Arial" w:eastAsia="Times New Roman" w:hAnsi="Arial" w:cs="Arial"/>
                      <w:color w:val="000000"/>
                      <w:sz w:val="20"/>
                      <w:szCs w:val="20"/>
                      <w:lang w:eastAsia="pt-BR"/>
                    </w:rPr>
                  </w:pPr>
                  <w:ins w:id="32473"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78EE4137" w14:textId="77777777" w:rsidR="0016760B" w:rsidRPr="0016760B" w:rsidRDefault="0016760B" w:rsidP="0016760B">
                  <w:pPr>
                    <w:autoSpaceDE/>
                    <w:autoSpaceDN/>
                    <w:adjustRightInd/>
                    <w:jc w:val="center"/>
                    <w:rPr>
                      <w:ins w:id="32474" w:author="Philippe Hollanda - Oliveira Trust" w:date="2022-07-19T09:57:00Z"/>
                      <w:rFonts w:ascii="Arial" w:eastAsia="Times New Roman" w:hAnsi="Arial" w:cs="Arial"/>
                      <w:color w:val="000000"/>
                      <w:sz w:val="20"/>
                      <w:szCs w:val="20"/>
                      <w:lang w:eastAsia="pt-BR"/>
                    </w:rPr>
                  </w:pPr>
                  <w:ins w:id="32475"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48D5A3" w14:textId="77777777" w:rsidR="0016760B" w:rsidRPr="0016760B" w:rsidRDefault="0016760B" w:rsidP="0016760B">
                  <w:pPr>
                    <w:autoSpaceDE/>
                    <w:autoSpaceDN/>
                    <w:adjustRightInd/>
                    <w:jc w:val="center"/>
                    <w:rPr>
                      <w:ins w:id="32476" w:author="Philippe Hollanda - Oliveira Trust" w:date="2022-07-19T09:57:00Z"/>
                      <w:rFonts w:ascii="Arial" w:eastAsia="Times New Roman" w:hAnsi="Arial" w:cs="Arial"/>
                      <w:color w:val="000000"/>
                      <w:sz w:val="20"/>
                      <w:szCs w:val="20"/>
                      <w:lang w:eastAsia="pt-BR"/>
                    </w:rPr>
                  </w:pPr>
                  <w:ins w:id="32477" w:author="Philippe Hollanda - Oliveira Trust" w:date="2022-07-19T09:57:00Z">
                    <w:r w:rsidRPr="0016760B">
                      <w:rPr>
                        <w:rFonts w:ascii="Arial" w:eastAsia="Times New Roman" w:hAnsi="Arial" w:cs="Arial"/>
                        <w:color w:val="000000"/>
                        <w:sz w:val="20"/>
                        <w:szCs w:val="20"/>
                        <w:lang w:eastAsia="pt-BR"/>
                      </w:rPr>
                      <w:t>R$ 60.976,84</w:t>
                    </w:r>
                  </w:ins>
                </w:p>
              </w:tc>
            </w:tr>
            <w:tr w:rsidR="0016760B" w:rsidRPr="0016760B" w14:paraId="7EC8E3CE" w14:textId="77777777" w:rsidTr="0016760B">
              <w:trPr>
                <w:trHeight w:val="1785"/>
                <w:ins w:id="324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939BBD" w14:textId="77777777" w:rsidR="0016760B" w:rsidRPr="0016760B" w:rsidRDefault="0016760B" w:rsidP="0016760B">
                  <w:pPr>
                    <w:autoSpaceDE/>
                    <w:autoSpaceDN/>
                    <w:adjustRightInd/>
                    <w:jc w:val="center"/>
                    <w:rPr>
                      <w:ins w:id="32479" w:author="Philippe Hollanda - Oliveira Trust" w:date="2022-07-19T09:57:00Z"/>
                      <w:rFonts w:ascii="Arial" w:eastAsia="Times New Roman" w:hAnsi="Arial" w:cs="Arial"/>
                      <w:color w:val="000000"/>
                      <w:sz w:val="20"/>
                      <w:szCs w:val="20"/>
                      <w:lang w:eastAsia="pt-BR"/>
                    </w:rPr>
                  </w:pPr>
                  <w:ins w:id="32480"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BCA7668" w14:textId="77777777" w:rsidR="0016760B" w:rsidRPr="0016760B" w:rsidRDefault="0016760B" w:rsidP="0016760B">
                  <w:pPr>
                    <w:autoSpaceDE/>
                    <w:autoSpaceDN/>
                    <w:adjustRightInd/>
                    <w:jc w:val="center"/>
                    <w:rPr>
                      <w:ins w:id="32481" w:author="Philippe Hollanda - Oliveira Trust" w:date="2022-07-19T09:57:00Z"/>
                      <w:rFonts w:ascii="Arial" w:eastAsia="Times New Roman" w:hAnsi="Arial" w:cs="Arial"/>
                      <w:color w:val="000000"/>
                      <w:sz w:val="20"/>
                      <w:szCs w:val="20"/>
                      <w:lang w:eastAsia="pt-BR"/>
                    </w:rPr>
                  </w:pPr>
                  <w:ins w:id="32482"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2D37F7" w14:textId="77777777" w:rsidR="0016760B" w:rsidRPr="0016760B" w:rsidRDefault="0016760B" w:rsidP="0016760B">
                  <w:pPr>
                    <w:autoSpaceDE/>
                    <w:autoSpaceDN/>
                    <w:adjustRightInd/>
                    <w:jc w:val="center"/>
                    <w:rPr>
                      <w:ins w:id="32483" w:author="Philippe Hollanda - Oliveira Trust" w:date="2022-07-19T09:57:00Z"/>
                      <w:rFonts w:ascii="Arial" w:eastAsia="Times New Roman" w:hAnsi="Arial" w:cs="Arial"/>
                      <w:color w:val="000000"/>
                      <w:sz w:val="20"/>
                      <w:szCs w:val="20"/>
                      <w:lang w:eastAsia="pt-BR"/>
                    </w:rPr>
                  </w:pPr>
                  <w:ins w:id="32484"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5EF0ED1D" w14:textId="77777777" w:rsidTr="0016760B">
              <w:trPr>
                <w:trHeight w:val="1785"/>
                <w:ins w:id="324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D8574F" w14:textId="77777777" w:rsidR="0016760B" w:rsidRPr="0016760B" w:rsidRDefault="0016760B" w:rsidP="0016760B">
                  <w:pPr>
                    <w:autoSpaceDE/>
                    <w:autoSpaceDN/>
                    <w:adjustRightInd/>
                    <w:jc w:val="center"/>
                    <w:rPr>
                      <w:ins w:id="32486" w:author="Philippe Hollanda - Oliveira Trust" w:date="2022-07-19T09:57:00Z"/>
                      <w:rFonts w:ascii="Arial" w:eastAsia="Times New Roman" w:hAnsi="Arial" w:cs="Arial"/>
                      <w:color w:val="000000"/>
                      <w:sz w:val="20"/>
                      <w:szCs w:val="20"/>
                      <w:lang w:eastAsia="pt-BR"/>
                    </w:rPr>
                  </w:pPr>
                  <w:ins w:id="3248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59A6D1B" w14:textId="77777777" w:rsidR="0016760B" w:rsidRPr="0016760B" w:rsidRDefault="0016760B" w:rsidP="0016760B">
                  <w:pPr>
                    <w:autoSpaceDE/>
                    <w:autoSpaceDN/>
                    <w:adjustRightInd/>
                    <w:jc w:val="center"/>
                    <w:rPr>
                      <w:ins w:id="32488" w:author="Philippe Hollanda - Oliveira Trust" w:date="2022-07-19T09:57:00Z"/>
                      <w:rFonts w:ascii="Arial" w:eastAsia="Times New Roman" w:hAnsi="Arial" w:cs="Arial"/>
                      <w:color w:val="000000"/>
                      <w:sz w:val="20"/>
                      <w:szCs w:val="20"/>
                      <w:lang w:eastAsia="pt-BR"/>
                    </w:rPr>
                  </w:pPr>
                  <w:ins w:id="32489"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5884F2" w14:textId="77777777" w:rsidR="0016760B" w:rsidRPr="0016760B" w:rsidRDefault="0016760B" w:rsidP="0016760B">
                  <w:pPr>
                    <w:autoSpaceDE/>
                    <w:autoSpaceDN/>
                    <w:adjustRightInd/>
                    <w:jc w:val="center"/>
                    <w:rPr>
                      <w:ins w:id="32490" w:author="Philippe Hollanda - Oliveira Trust" w:date="2022-07-19T09:57:00Z"/>
                      <w:rFonts w:ascii="Arial" w:eastAsia="Times New Roman" w:hAnsi="Arial" w:cs="Arial"/>
                      <w:color w:val="000000"/>
                      <w:sz w:val="20"/>
                      <w:szCs w:val="20"/>
                      <w:lang w:eastAsia="pt-BR"/>
                    </w:rPr>
                  </w:pPr>
                  <w:ins w:id="32491"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5D7C7BD5" w14:textId="77777777" w:rsidTr="0016760B">
              <w:trPr>
                <w:trHeight w:val="1785"/>
                <w:ins w:id="324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C54A07" w14:textId="77777777" w:rsidR="0016760B" w:rsidRPr="0016760B" w:rsidRDefault="0016760B" w:rsidP="0016760B">
                  <w:pPr>
                    <w:autoSpaceDE/>
                    <w:autoSpaceDN/>
                    <w:adjustRightInd/>
                    <w:jc w:val="center"/>
                    <w:rPr>
                      <w:ins w:id="32493" w:author="Philippe Hollanda - Oliveira Trust" w:date="2022-07-19T09:57:00Z"/>
                      <w:rFonts w:ascii="Arial" w:eastAsia="Times New Roman" w:hAnsi="Arial" w:cs="Arial"/>
                      <w:color w:val="000000"/>
                      <w:sz w:val="20"/>
                      <w:szCs w:val="20"/>
                      <w:lang w:eastAsia="pt-BR"/>
                    </w:rPr>
                  </w:pPr>
                  <w:ins w:id="3249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AB5C443" w14:textId="77777777" w:rsidR="0016760B" w:rsidRPr="0016760B" w:rsidRDefault="0016760B" w:rsidP="0016760B">
                  <w:pPr>
                    <w:autoSpaceDE/>
                    <w:autoSpaceDN/>
                    <w:adjustRightInd/>
                    <w:jc w:val="center"/>
                    <w:rPr>
                      <w:ins w:id="32495" w:author="Philippe Hollanda - Oliveira Trust" w:date="2022-07-19T09:57:00Z"/>
                      <w:rFonts w:ascii="Arial" w:eastAsia="Times New Roman" w:hAnsi="Arial" w:cs="Arial"/>
                      <w:color w:val="000000"/>
                      <w:sz w:val="20"/>
                      <w:szCs w:val="20"/>
                      <w:lang w:eastAsia="pt-BR"/>
                    </w:rPr>
                  </w:pPr>
                  <w:ins w:id="32496"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A371062" w14:textId="77777777" w:rsidR="0016760B" w:rsidRPr="0016760B" w:rsidRDefault="0016760B" w:rsidP="0016760B">
                  <w:pPr>
                    <w:autoSpaceDE/>
                    <w:autoSpaceDN/>
                    <w:adjustRightInd/>
                    <w:jc w:val="center"/>
                    <w:rPr>
                      <w:ins w:id="32497" w:author="Philippe Hollanda - Oliveira Trust" w:date="2022-07-19T09:57:00Z"/>
                      <w:rFonts w:ascii="Arial" w:eastAsia="Times New Roman" w:hAnsi="Arial" w:cs="Arial"/>
                      <w:color w:val="000000"/>
                      <w:sz w:val="20"/>
                      <w:szCs w:val="20"/>
                      <w:lang w:eastAsia="pt-BR"/>
                    </w:rPr>
                  </w:pPr>
                  <w:ins w:id="32498"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5BD7F152" w14:textId="77777777" w:rsidTr="0016760B">
              <w:trPr>
                <w:trHeight w:val="1785"/>
                <w:ins w:id="324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A77A5E" w14:textId="77777777" w:rsidR="0016760B" w:rsidRPr="0016760B" w:rsidRDefault="0016760B" w:rsidP="0016760B">
                  <w:pPr>
                    <w:autoSpaceDE/>
                    <w:autoSpaceDN/>
                    <w:adjustRightInd/>
                    <w:jc w:val="center"/>
                    <w:rPr>
                      <w:ins w:id="32500" w:author="Philippe Hollanda - Oliveira Trust" w:date="2022-07-19T09:57:00Z"/>
                      <w:rFonts w:ascii="Arial" w:eastAsia="Times New Roman" w:hAnsi="Arial" w:cs="Arial"/>
                      <w:color w:val="000000"/>
                      <w:sz w:val="20"/>
                      <w:szCs w:val="20"/>
                      <w:lang w:eastAsia="pt-BR"/>
                    </w:rPr>
                  </w:pPr>
                  <w:ins w:id="3250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30E0F69" w14:textId="77777777" w:rsidR="0016760B" w:rsidRPr="0016760B" w:rsidRDefault="0016760B" w:rsidP="0016760B">
                  <w:pPr>
                    <w:autoSpaceDE/>
                    <w:autoSpaceDN/>
                    <w:adjustRightInd/>
                    <w:jc w:val="center"/>
                    <w:rPr>
                      <w:ins w:id="32502" w:author="Philippe Hollanda - Oliveira Trust" w:date="2022-07-19T09:57:00Z"/>
                      <w:rFonts w:ascii="Arial" w:eastAsia="Times New Roman" w:hAnsi="Arial" w:cs="Arial"/>
                      <w:color w:val="000000"/>
                      <w:sz w:val="20"/>
                      <w:szCs w:val="20"/>
                      <w:lang w:eastAsia="pt-BR"/>
                    </w:rPr>
                  </w:pPr>
                  <w:ins w:id="32503" w:author="Philippe Hollanda - Oliveira Trust" w:date="2022-07-19T09:57:00Z">
                    <w:r w:rsidRPr="0016760B">
                      <w:rPr>
                        <w:rFonts w:ascii="Arial" w:eastAsia="Times New Roman" w:hAnsi="Arial" w:cs="Arial"/>
                        <w:color w:val="000000"/>
                        <w:sz w:val="20"/>
                        <w:szCs w:val="20"/>
                        <w:lang w:eastAsia="pt-BR"/>
                      </w:rPr>
                      <w:t>01/06/2021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720FE1" w14:textId="77777777" w:rsidR="0016760B" w:rsidRPr="0016760B" w:rsidRDefault="0016760B" w:rsidP="0016760B">
                  <w:pPr>
                    <w:autoSpaceDE/>
                    <w:autoSpaceDN/>
                    <w:adjustRightInd/>
                    <w:jc w:val="center"/>
                    <w:rPr>
                      <w:ins w:id="32504" w:author="Philippe Hollanda - Oliveira Trust" w:date="2022-07-19T09:57:00Z"/>
                      <w:rFonts w:ascii="Arial" w:eastAsia="Times New Roman" w:hAnsi="Arial" w:cs="Arial"/>
                      <w:color w:val="000000"/>
                      <w:sz w:val="20"/>
                      <w:szCs w:val="20"/>
                      <w:lang w:eastAsia="pt-BR"/>
                    </w:rPr>
                  </w:pPr>
                  <w:ins w:id="32505" w:author="Philippe Hollanda - Oliveira Trust" w:date="2022-07-19T09:57:00Z">
                    <w:r w:rsidRPr="0016760B">
                      <w:rPr>
                        <w:rFonts w:ascii="Arial" w:eastAsia="Times New Roman" w:hAnsi="Arial" w:cs="Arial"/>
                        <w:color w:val="000000"/>
                        <w:sz w:val="20"/>
                        <w:szCs w:val="20"/>
                        <w:lang w:eastAsia="pt-BR"/>
                      </w:rPr>
                      <w:t>R$ 946,68</w:t>
                    </w:r>
                  </w:ins>
                </w:p>
              </w:tc>
            </w:tr>
            <w:tr w:rsidR="0016760B" w:rsidRPr="0016760B" w14:paraId="1A8F61B2" w14:textId="77777777" w:rsidTr="0016760B">
              <w:trPr>
                <w:trHeight w:val="1785"/>
                <w:ins w:id="325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51B4AE" w14:textId="77777777" w:rsidR="0016760B" w:rsidRPr="0016760B" w:rsidRDefault="0016760B" w:rsidP="0016760B">
                  <w:pPr>
                    <w:autoSpaceDE/>
                    <w:autoSpaceDN/>
                    <w:adjustRightInd/>
                    <w:jc w:val="center"/>
                    <w:rPr>
                      <w:ins w:id="32507" w:author="Philippe Hollanda - Oliveira Trust" w:date="2022-07-19T09:57:00Z"/>
                      <w:rFonts w:ascii="Arial" w:eastAsia="Times New Roman" w:hAnsi="Arial" w:cs="Arial"/>
                      <w:color w:val="000000"/>
                      <w:sz w:val="20"/>
                      <w:szCs w:val="20"/>
                      <w:lang w:eastAsia="pt-BR"/>
                    </w:rPr>
                  </w:pPr>
                  <w:ins w:id="3250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78D1B2E" w14:textId="77777777" w:rsidR="0016760B" w:rsidRPr="0016760B" w:rsidRDefault="0016760B" w:rsidP="0016760B">
                  <w:pPr>
                    <w:autoSpaceDE/>
                    <w:autoSpaceDN/>
                    <w:adjustRightInd/>
                    <w:jc w:val="center"/>
                    <w:rPr>
                      <w:ins w:id="32509" w:author="Philippe Hollanda - Oliveira Trust" w:date="2022-07-19T09:57:00Z"/>
                      <w:rFonts w:ascii="Arial" w:eastAsia="Times New Roman" w:hAnsi="Arial" w:cs="Arial"/>
                      <w:color w:val="000000"/>
                      <w:sz w:val="20"/>
                      <w:szCs w:val="20"/>
                      <w:lang w:eastAsia="pt-BR"/>
                    </w:rPr>
                  </w:pPr>
                  <w:ins w:id="32510" w:author="Philippe Hollanda - Oliveira Trust" w:date="2022-07-19T09:57:00Z">
                    <w:r w:rsidRPr="0016760B">
                      <w:rPr>
                        <w:rFonts w:ascii="Arial" w:eastAsia="Times New Roman" w:hAnsi="Arial" w:cs="Arial"/>
                        <w:color w:val="000000"/>
                        <w:sz w:val="20"/>
                        <w:szCs w:val="20"/>
                        <w:lang w:eastAsia="pt-BR"/>
                      </w:rPr>
                      <w:t>01/06/2021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586E61" w14:textId="77777777" w:rsidR="0016760B" w:rsidRPr="0016760B" w:rsidRDefault="0016760B" w:rsidP="0016760B">
                  <w:pPr>
                    <w:autoSpaceDE/>
                    <w:autoSpaceDN/>
                    <w:adjustRightInd/>
                    <w:jc w:val="center"/>
                    <w:rPr>
                      <w:ins w:id="32511" w:author="Philippe Hollanda - Oliveira Trust" w:date="2022-07-19T09:57:00Z"/>
                      <w:rFonts w:ascii="Arial" w:eastAsia="Times New Roman" w:hAnsi="Arial" w:cs="Arial"/>
                      <w:color w:val="000000"/>
                      <w:sz w:val="20"/>
                      <w:szCs w:val="20"/>
                      <w:lang w:eastAsia="pt-BR"/>
                    </w:rPr>
                  </w:pPr>
                  <w:ins w:id="32512" w:author="Philippe Hollanda - Oliveira Trust" w:date="2022-07-19T09:57:00Z">
                    <w:r w:rsidRPr="0016760B">
                      <w:rPr>
                        <w:rFonts w:ascii="Arial" w:eastAsia="Times New Roman" w:hAnsi="Arial" w:cs="Arial"/>
                        <w:color w:val="000000"/>
                        <w:sz w:val="20"/>
                        <w:szCs w:val="20"/>
                        <w:lang w:eastAsia="pt-BR"/>
                      </w:rPr>
                      <w:t>R$ 11.229,00</w:t>
                    </w:r>
                  </w:ins>
                </w:p>
              </w:tc>
            </w:tr>
            <w:tr w:rsidR="0016760B" w:rsidRPr="0016760B" w14:paraId="02F3D377" w14:textId="77777777" w:rsidTr="0016760B">
              <w:trPr>
                <w:trHeight w:val="1785"/>
                <w:ins w:id="325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9A3B712" w14:textId="77777777" w:rsidR="0016760B" w:rsidRPr="0016760B" w:rsidRDefault="0016760B" w:rsidP="0016760B">
                  <w:pPr>
                    <w:autoSpaceDE/>
                    <w:autoSpaceDN/>
                    <w:adjustRightInd/>
                    <w:jc w:val="center"/>
                    <w:rPr>
                      <w:ins w:id="32514" w:author="Philippe Hollanda - Oliveira Trust" w:date="2022-07-19T09:57:00Z"/>
                      <w:rFonts w:ascii="Arial" w:eastAsia="Times New Roman" w:hAnsi="Arial" w:cs="Arial"/>
                      <w:color w:val="000000"/>
                      <w:sz w:val="20"/>
                      <w:szCs w:val="20"/>
                      <w:lang w:eastAsia="pt-BR"/>
                    </w:rPr>
                  </w:pPr>
                  <w:ins w:id="32515"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8B2D300" w14:textId="77777777" w:rsidR="0016760B" w:rsidRPr="0016760B" w:rsidRDefault="0016760B" w:rsidP="0016760B">
                  <w:pPr>
                    <w:autoSpaceDE/>
                    <w:autoSpaceDN/>
                    <w:adjustRightInd/>
                    <w:jc w:val="center"/>
                    <w:rPr>
                      <w:ins w:id="32516" w:author="Philippe Hollanda - Oliveira Trust" w:date="2022-07-19T09:57:00Z"/>
                      <w:rFonts w:ascii="Arial" w:eastAsia="Times New Roman" w:hAnsi="Arial" w:cs="Arial"/>
                      <w:color w:val="000000"/>
                      <w:sz w:val="20"/>
                      <w:szCs w:val="20"/>
                      <w:lang w:eastAsia="pt-BR"/>
                    </w:rPr>
                  </w:pPr>
                  <w:ins w:id="32517"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55A04F" w14:textId="77777777" w:rsidR="0016760B" w:rsidRPr="0016760B" w:rsidRDefault="0016760B" w:rsidP="0016760B">
                  <w:pPr>
                    <w:autoSpaceDE/>
                    <w:autoSpaceDN/>
                    <w:adjustRightInd/>
                    <w:jc w:val="center"/>
                    <w:rPr>
                      <w:ins w:id="32518" w:author="Philippe Hollanda - Oliveira Trust" w:date="2022-07-19T09:57:00Z"/>
                      <w:rFonts w:ascii="Arial" w:eastAsia="Times New Roman" w:hAnsi="Arial" w:cs="Arial"/>
                      <w:color w:val="000000"/>
                      <w:sz w:val="20"/>
                      <w:szCs w:val="20"/>
                      <w:lang w:eastAsia="pt-BR"/>
                    </w:rPr>
                  </w:pPr>
                  <w:ins w:id="32519"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6E7C5D0C" w14:textId="77777777" w:rsidTr="0016760B">
              <w:trPr>
                <w:trHeight w:val="1785"/>
                <w:ins w:id="325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042AC2" w14:textId="77777777" w:rsidR="0016760B" w:rsidRPr="0016760B" w:rsidRDefault="0016760B" w:rsidP="0016760B">
                  <w:pPr>
                    <w:autoSpaceDE/>
                    <w:autoSpaceDN/>
                    <w:adjustRightInd/>
                    <w:jc w:val="center"/>
                    <w:rPr>
                      <w:ins w:id="32521" w:author="Philippe Hollanda - Oliveira Trust" w:date="2022-07-19T09:57:00Z"/>
                      <w:rFonts w:ascii="Arial" w:eastAsia="Times New Roman" w:hAnsi="Arial" w:cs="Arial"/>
                      <w:color w:val="000000"/>
                      <w:sz w:val="20"/>
                      <w:szCs w:val="20"/>
                      <w:lang w:eastAsia="pt-BR"/>
                    </w:rPr>
                  </w:pPr>
                  <w:ins w:id="3252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DE94CF7" w14:textId="77777777" w:rsidR="0016760B" w:rsidRPr="0016760B" w:rsidRDefault="0016760B" w:rsidP="0016760B">
                  <w:pPr>
                    <w:autoSpaceDE/>
                    <w:autoSpaceDN/>
                    <w:adjustRightInd/>
                    <w:jc w:val="center"/>
                    <w:rPr>
                      <w:ins w:id="32523" w:author="Philippe Hollanda - Oliveira Trust" w:date="2022-07-19T09:57:00Z"/>
                      <w:rFonts w:ascii="Arial" w:eastAsia="Times New Roman" w:hAnsi="Arial" w:cs="Arial"/>
                      <w:color w:val="000000"/>
                      <w:sz w:val="20"/>
                      <w:szCs w:val="20"/>
                      <w:lang w:eastAsia="pt-BR"/>
                    </w:rPr>
                  </w:pPr>
                  <w:ins w:id="32524"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3A6D35" w14:textId="77777777" w:rsidR="0016760B" w:rsidRPr="0016760B" w:rsidRDefault="0016760B" w:rsidP="0016760B">
                  <w:pPr>
                    <w:autoSpaceDE/>
                    <w:autoSpaceDN/>
                    <w:adjustRightInd/>
                    <w:jc w:val="center"/>
                    <w:rPr>
                      <w:ins w:id="32525" w:author="Philippe Hollanda - Oliveira Trust" w:date="2022-07-19T09:57:00Z"/>
                      <w:rFonts w:ascii="Arial" w:eastAsia="Times New Roman" w:hAnsi="Arial" w:cs="Arial"/>
                      <w:color w:val="000000"/>
                      <w:sz w:val="20"/>
                      <w:szCs w:val="20"/>
                      <w:lang w:eastAsia="pt-BR"/>
                    </w:rPr>
                  </w:pPr>
                  <w:ins w:id="32526" w:author="Philippe Hollanda - Oliveira Trust" w:date="2022-07-19T09:57:00Z">
                    <w:r w:rsidRPr="0016760B">
                      <w:rPr>
                        <w:rFonts w:ascii="Arial" w:eastAsia="Times New Roman" w:hAnsi="Arial" w:cs="Arial"/>
                        <w:color w:val="000000"/>
                        <w:sz w:val="20"/>
                        <w:szCs w:val="20"/>
                        <w:lang w:eastAsia="pt-BR"/>
                      </w:rPr>
                      <w:t>R$ 90,00</w:t>
                    </w:r>
                  </w:ins>
                </w:p>
              </w:tc>
            </w:tr>
            <w:tr w:rsidR="0016760B" w:rsidRPr="0016760B" w14:paraId="4018999B" w14:textId="77777777" w:rsidTr="0016760B">
              <w:trPr>
                <w:trHeight w:val="1785"/>
                <w:ins w:id="325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0A8A8C" w14:textId="77777777" w:rsidR="0016760B" w:rsidRPr="0016760B" w:rsidRDefault="0016760B" w:rsidP="0016760B">
                  <w:pPr>
                    <w:autoSpaceDE/>
                    <w:autoSpaceDN/>
                    <w:adjustRightInd/>
                    <w:jc w:val="center"/>
                    <w:rPr>
                      <w:ins w:id="32528" w:author="Philippe Hollanda - Oliveira Trust" w:date="2022-07-19T09:57:00Z"/>
                      <w:rFonts w:ascii="Arial" w:eastAsia="Times New Roman" w:hAnsi="Arial" w:cs="Arial"/>
                      <w:color w:val="000000"/>
                      <w:sz w:val="20"/>
                      <w:szCs w:val="20"/>
                      <w:lang w:eastAsia="pt-BR"/>
                    </w:rPr>
                  </w:pPr>
                  <w:ins w:id="3252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371FA00" w14:textId="77777777" w:rsidR="0016760B" w:rsidRPr="0016760B" w:rsidRDefault="0016760B" w:rsidP="0016760B">
                  <w:pPr>
                    <w:autoSpaceDE/>
                    <w:autoSpaceDN/>
                    <w:adjustRightInd/>
                    <w:jc w:val="center"/>
                    <w:rPr>
                      <w:ins w:id="32530" w:author="Philippe Hollanda - Oliveira Trust" w:date="2022-07-19T09:57:00Z"/>
                      <w:rFonts w:ascii="Arial" w:eastAsia="Times New Roman" w:hAnsi="Arial" w:cs="Arial"/>
                      <w:color w:val="000000"/>
                      <w:sz w:val="20"/>
                      <w:szCs w:val="20"/>
                      <w:lang w:eastAsia="pt-BR"/>
                    </w:rPr>
                  </w:pPr>
                  <w:ins w:id="32531"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907D03" w14:textId="77777777" w:rsidR="0016760B" w:rsidRPr="0016760B" w:rsidRDefault="0016760B" w:rsidP="0016760B">
                  <w:pPr>
                    <w:autoSpaceDE/>
                    <w:autoSpaceDN/>
                    <w:adjustRightInd/>
                    <w:jc w:val="center"/>
                    <w:rPr>
                      <w:ins w:id="32532" w:author="Philippe Hollanda - Oliveira Trust" w:date="2022-07-19T09:57:00Z"/>
                      <w:rFonts w:ascii="Arial" w:eastAsia="Times New Roman" w:hAnsi="Arial" w:cs="Arial"/>
                      <w:color w:val="000000"/>
                      <w:sz w:val="20"/>
                      <w:szCs w:val="20"/>
                      <w:lang w:eastAsia="pt-BR"/>
                    </w:rPr>
                  </w:pPr>
                  <w:ins w:id="32533"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20F596AD" w14:textId="77777777" w:rsidTr="0016760B">
              <w:trPr>
                <w:trHeight w:val="1785"/>
                <w:ins w:id="325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C9AE06" w14:textId="77777777" w:rsidR="0016760B" w:rsidRPr="0016760B" w:rsidRDefault="0016760B" w:rsidP="0016760B">
                  <w:pPr>
                    <w:autoSpaceDE/>
                    <w:autoSpaceDN/>
                    <w:adjustRightInd/>
                    <w:jc w:val="center"/>
                    <w:rPr>
                      <w:ins w:id="32535" w:author="Philippe Hollanda - Oliveira Trust" w:date="2022-07-19T09:57:00Z"/>
                      <w:rFonts w:ascii="Arial" w:eastAsia="Times New Roman" w:hAnsi="Arial" w:cs="Arial"/>
                      <w:color w:val="000000"/>
                      <w:sz w:val="20"/>
                      <w:szCs w:val="20"/>
                      <w:lang w:eastAsia="pt-BR"/>
                    </w:rPr>
                  </w:pPr>
                  <w:ins w:id="3253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625C011" w14:textId="77777777" w:rsidR="0016760B" w:rsidRPr="0016760B" w:rsidRDefault="0016760B" w:rsidP="0016760B">
                  <w:pPr>
                    <w:autoSpaceDE/>
                    <w:autoSpaceDN/>
                    <w:adjustRightInd/>
                    <w:jc w:val="center"/>
                    <w:rPr>
                      <w:ins w:id="32537" w:author="Philippe Hollanda - Oliveira Trust" w:date="2022-07-19T09:57:00Z"/>
                      <w:rFonts w:ascii="Arial" w:eastAsia="Times New Roman" w:hAnsi="Arial" w:cs="Arial"/>
                      <w:color w:val="000000"/>
                      <w:sz w:val="20"/>
                      <w:szCs w:val="20"/>
                      <w:lang w:eastAsia="pt-BR"/>
                    </w:rPr>
                  </w:pPr>
                  <w:ins w:id="32538"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1464C9B" w14:textId="77777777" w:rsidR="0016760B" w:rsidRPr="0016760B" w:rsidRDefault="0016760B" w:rsidP="0016760B">
                  <w:pPr>
                    <w:autoSpaceDE/>
                    <w:autoSpaceDN/>
                    <w:adjustRightInd/>
                    <w:jc w:val="center"/>
                    <w:rPr>
                      <w:ins w:id="32539" w:author="Philippe Hollanda - Oliveira Trust" w:date="2022-07-19T09:57:00Z"/>
                      <w:rFonts w:ascii="Arial" w:eastAsia="Times New Roman" w:hAnsi="Arial" w:cs="Arial"/>
                      <w:color w:val="000000"/>
                      <w:sz w:val="20"/>
                      <w:szCs w:val="20"/>
                      <w:lang w:eastAsia="pt-BR"/>
                    </w:rPr>
                  </w:pPr>
                  <w:ins w:id="32540" w:author="Philippe Hollanda - Oliveira Trust" w:date="2022-07-19T09:57:00Z">
                    <w:r w:rsidRPr="0016760B">
                      <w:rPr>
                        <w:rFonts w:ascii="Arial" w:eastAsia="Times New Roman" w:hAnsi="Arial" w:cs="Arial"/>
                        <w:color w:val="000000"/>
                        <w:sz w:val="20"/>
                        <w:szCs w:val="20"/>
                        <w:lang w:eastAsia="pt-BR"/>
                      </w:rPr>
                      <w:t>R$ 80,00</w:t>
                    </w:r>
                  </w:ins>
                </w:p>
              </w:tc>
            </w:tr>
            <w:tr w:rsidR="0016760B" w:rsidRPr="0016760B" w14:paraId="3CEA5E43" w14:textId="77777777" w:rsidTr="0016760B">
              <w:trPr>
                <w:trHeight w:val="1785"/>
                <w:ins w:id="325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8A21F73" w14:textId="77777777" w:rsidR="0016760B" w:rsidRPr="0016760B" w:rsidRDefault="0016760B" w:rsidP="0016760B">
                  <w:pPr>
                    <w:autoSpaceDE/>
                    <w:autoSpaceDN/>
                    <w:adjustRightInd/>
                    <w:jc w:val="center"/>
                    <w:rPr>
                      <w:ins w:id="32542" w:author="Philippe Hollanda - Oliveira Trust" w:date="2022-07-19T09:57:00Z"/>
                      <w:rFonts w:ascii="Arial" w:eastAsia="Times New Roman" w:hAnsi="Arial" w:cs="Arial"/>
                      <w:color w:val="000000"/>
                      <w:sz w:val="20"/>
                      <w:szCs w:val="20"/>
                      <w:lang w:eastAsia="pt-BR"/>
                    </w:rPr>
                  </w:pPr>
                  <w:ins w:id="3254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E9D45E2" w14:textId="77777777" w:rsidR="0016760B" w:rsidRPr="0016760B" w:rsidRDefault="0016760B" w:rsidP="0016760B">
                  <w:pPr>
                    <w:autoSpaceDE/>
                    <w:autoSpaceDN/>
                    <w:adjustRightInd/>
                    <w:jc w:val="center"/>
                    <w:rPr>
                      <w:ins w:id="32544" w:author="Philippe Hollanda - Oliveira Trust" w:date="2022-07-19T09:57:00Z"/>
                      <w:rFonts w:ascii="Arial" w:eastAsia="Times New Roman" w:hAnsi="Arial" w:cs="Arial"/>
                      <w:color w:val="000000"/>
                      <w:sz w:val="20"/>
                      <w:szCs w:val="20"/>
                      <w:lang w:eastAsia="pt-BR"/>
                    </w:rPr>
                  </w:pPr>
                  <w:ins w:id="32545"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8ED768" w14:textId="77777777" w:rsidR="0016760B" w:rsidRPr="0016760B" w:rsidRDefault="0016760B" w:rsidP="0016760B">
                  <w:pPr>
                    <w:autoSpaceDE/>
                    <w:autoSpaceDN/>
                    <w:adjustRightInd/>
                    <w:jc w:val="center"/>
                    <w:rPr>
                      <w:ins w:id="32546" w:author="Philippe Hollanda - Oliveira Trust" w:date="2022-07-19T09:57:00Z"/>
                      <w:rFonts w:ascii="Arial" w:eastAsia="Times New Roman" w:hAnsi="Arial" w:cs="Arial"/>
                      <w:color w:val="000000"/>
                      <w:sz w:val="20"/>
                      <w:szCs w:val="20"/>
                      <w:lang w:eastAsia="pt-BR"/>
                    </w:rPr>
                  </w:pPr>
                  <w:ins w:id="32547"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2F74657F" w14:textId="77777777" w:rsidTr="0016760B">
              <w:trPr>
                <w:trHeight w:val="1785"/>
                <w:ins w:id="325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2F1400" w14:textId="77777777" w:rsidR="0016760B" w:rsidRPr="0016760B" w:rsidRDefault="0016760B" w:rsidP="0016760B">
                  <w:pPr>
                    <w:autoSpaceDE/>
                    <w:autoSpaceDN/>
                    <w:adjustRightInd/>
                    <w:jc w:val="center"/>
                    <w:rPr>
                      <w:ins w:id="32549" w:author="Philippe Hollanda - Oliveira Trust" w:date="2022-07-19T09:57:00Z"/>
                      <w:rFonts w:ascii="Arial" w:eastAsia="Times New Roman" w:hAnsi="Arial" w:cs="Arial"/>
                      <w:color w:val="000000"/>
                      <w:sz w:val="20"/>
                      <w:szCs w:val="20"/>
                      <w:lang w:eastAsia="pt-BR"/>
                    </w:rPr>
                  </w:pPr>
                  <w:ins w:id="32550"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71EFE71" w14:textId="77777777" w:rsidR="0016760B" w:rsidRPr="0016760B" w:rsidRDefault="0016760B" w:rsidP="0016760B">
                  <w:pPr>
                    <w:autoSpaceDE/>
                    <w:autoSpaceDN/>
                    <w:adjustRightInd/>
                    <w:jc w:val="center"/>
                    <w:rPr>
                      <w:ins w:id="32551" w:author="Philippe Hollanda - Oliveira Trust" w:date="2022-07-19T09:57:00Z"/>
                      <w:rFonts w:ascii="Arial" w:eastAsia="Times New Roman" w:hAnsi="Arial" w:cs="Arial"/>
                      <w:color w:val="000000"/>
                      <w:sz w:val="20"/>
                      <w:szCs w:val="20"/>
                      <w:lang w:eastAsia="pt-BR"/>
                    </w:rPr>
                  </w:pPr>
                  <w:ins w:id="32552" w:author="Philippe Hollanda - Oliveira Trust" w:date="2022-07-19T09:57:00Z">
                    <w:r w:rsidRPr="0016760B">
                      <w:rPr>
                        <w:rFonts w:ascii="Arial" w:eastAsia="Times New Roman" w:hAnsi="Arial" w:cs="Arial"/>
                        <w:color w:val="000000"/>
                        <w:sz w:val="20"/>
                        <w:szCs w:val="20"/>
                        <w:lang w:eastAsia="pt-BR"/>
                      </w:rPr>
                      <w:t>09/06/2021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1428F7" w14:textId="77777777" w:rsidR="0016760B" w:rsidRPr="0016760B" w:rsidRDefault="0016760B" w:rsidP="0016760B">
                  <w:pPr>
                    <w:autoSpaceDE/>
                    <w:autoSpaceDN/>
                    <w:adjustRightInd/>
                    <w:jc w:val="center"/>
                    <w:rPr>
                      <w:ins w:id="32553" w:author="Philippe Hollanda - Oliveira Trust" w:date="2022-07-19T09:57:00Z"/>
                      <w:rFonts w:ascii="Arial" w:eastAsia="Times New Roman" w:hAnsi="Arial" w:cs="Arial"/>
                      <w:color w:val="000000"/>
                      <w:sz w:val="20"/>
                      <w:szCs w:val="20"/>
                      <w:lang w:eastAsia="pt-BR"/>
                    </w:rPr>
                  </w:pPr>
                  <w:ins w:id="32554" w:author="Philippe Hollanda - Oliveira Trust" w:date="2022-07-19T09:57:00Z">
                    <w:r w:rsidRPr="0016760B">
                      <w:rPr>
                        <w:rFonts w:ascii="Arial" w:eastAsia="Times New Roman" w:hAnsi="Arial" w:cs="Arial"/>
                        <w:color w:val="000000"/>
                        <w:sz w:val="20"/>
                        <w:szCs w:val="20"/>
                        <w:lang w:eastAsia="pt-BR"/>
                      </w:rPr>
                      <w:t>R$ 500,00</w:t>
                    </w:r>
                  </w:ins>
                </w:p>
              </w:tc>
            </w:tr>
            <w:tr w:rsidR="0016760B" w:rsidRPr="0016760B" w14:paraId="57D82186" w14:textId="77777777" w:rsidTr="0016760B">
              <w:trPr>
                <w:trHeight w:val="1785"/>
                <w:ins w:id="325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6683D8" w14:textId="77777777" w:rsidR="0016760B" w:rsidRPr="0016760B" w:rsidRDefault="0016760B" w:rsidP="0016760B">
                  <w:pPr>
                    <w:autoSpaceDE/>
                    <w:autoSpaceDN/>
                    <w:adjustRightInd/>
                    <w:jc w:val="center"/>
                    <w:rPr>
                      <w:ins w:id="32556" w:author="Philippe Hollanda - Oliveira Trust" w:date="2022-07-19T09:57:00Z"/>
                      <w:rFonts w:ascii="Arial" w:eastAsia="Times New Roman" w:hAnsi="Arial" w:cs="Arial"/>
                      <w:color w:val="000000"/>
                      <w:sz w:val="20"/>
                      <w:szCs w:val="20"/>
                      <w:lang w:eastAsia="pt-BR"/>
                    </w:rPr>
                  </w:pPr>
                  <w:ins w:id="3255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ADCAC9E" w14:textId="77777777" w:rsidR="0016760B" w:rsidRPr="0016760B" w:rsidRDefault="0016760B" w:rsidP="0016760B">
                  <w:pPr>
                    <w:autoSpaceDE/>
                    <w:autoSpaceDN/>
                    <w:adjustRightInd/>
                    <w:jc w:val="center"/>
                    <w:rPr>
                      <w:ins w:id="32558" w:author="Philippe Hollanda - Oliveira Trust" w:date="2022-07-19T09:57:00Z"/>
                      <w:rFonts w:ascii="Arial" w:eastAsia="Times New Roman" w:hAnsi="Arial" w:cs="Arial"/>
                      <w:color w:val="000000"/>
                      <w:sz w:val="20"/>
                      <w:szCs w:val="20"/>
                      <w:lang w:eastAsia="pt-BR"/>
                    </w:rPr>
                  </w:pPr>
                  <w:ins w:id="32559"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D6F740" w14:textId="77777777" w:rsidR="0016760B" w:rsidRPr="0016760B" w:rsidRDefault="0016760B" w:rsidP="0016760B">
                  <w:pPr>
                    <w:autoSpaceDE/>
                    <w:autoSpaceDN/>
                    <w:adjustRightInd/>
                    <w:jc w:val="center"/>
                    <w:rPr>
                      <w:ins w:id="32560" w:author="Philippe Hollanda - Oliveira Trust" w:date="2022-07-19T09:57:00Z"/>
                      <w:rFonts w:ascii="Arial" w:eastAsia="Times New Roman" w:hAnsi="Arial" w:cs="Arial"/>
                      <w:color w:val="000000"/>
                      <w:sz w:val="20"/>
                      <w:szCs w:val="20"/>
                      <w:lang w:eastAsia="pt-BR"/>
                    </w:rPr>
                  </w:pPr>
                  <w:ins w:id="32561" w:author="Philippe Hollanda - Oliveira Trust" w:date="2022-07-19T09:57:00Z">
                    <w:r w:rsidRPr="0016760B">
                      <w:rPr>
                        <w:rFonts w:ascii="Arial" w:eastAsia="Times New Roman" w:hAnsi="Arial" w:cs="Arial"/>
                        <w:color w:val="000000"/>
                        <w:sz w:val="20"/>
                        <w:szCs w:val="20"/>
                        <w:lang w:eastAsia="pt-BR"/>
                      </w:rPr>
                      <w:t>R$ 400,00</w:t>
                    </w:r>
                  </w:ins>
                </w:p>
              </w:tc>
            </w:tr>
            <w:tr w:rsidR="0016760B" w:rsidRPr="0016760B" w14:paraId="6156EF73" w14:textId="77777777" w:rsidTr="0016760B">
              <w:trPr>
                <w:trHeight w:val="1785"/>
                <w:ins w:id="325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8AF244" w14:textId="77777777" w:rsidR="0016760B" w:rsidRPr="0016760B" w:rsidRDefault="0016760B" w:rsidP="0016760B">
                  <w:pPr>
                    <w:autoSpaceDE/>
                    <w:autoSpaceDN/>
                    <w:adjustRightInd/>
                    <w:jc w:val="center"/>
                    <w:rPr>
                      <w:ins w:id="32563" w:author="Philippe Hollanda - Oliveira Trust" w:date="2022-07-19T09:57:00Z"/>
                      <w:rFonts w:ascii="Arial" w:eastAsia="Times New Roman" w:hAnsi="Arial" w:cs="Arial"/>
                      <w:color w:val="000000"/>
                      <w:sz w:val="20"/>
                      <w:szCs w:val="20"/>
                      <w:lang w:eastAsia="pt-BR"/>
                    </w:rPr>
                  </w:pPr>
                  <w:ins w:id="3256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27CD35A" w14:textId="77777777" w:rsidR="0016760B" w:rsidRPr="0016760B" w:rsidRDefault="0016760B" w:rsidP="0016760B">
                  <w:pPr>
                    <w:autoSpaceDE/>
                    <w:autoSpaceDN/>
                    <w:adjustRightInd/>
                    <w:jc w:val="center"/>
                    <w:rPr>
                      <w:ins w:id="32565" w:author="Philippe Hollanda - Oliveira Trust" w:date="2022-07-19T09:57:00Z"/>
                      <w:rFonts w:ascii="Arial" w:eastAsia="Times New Roman" w:hAnsi="Arial" w:cs="Arial"/>
                      <w:color w:val="000000"/>
                      <w:sz w:val="20"/>
                      <w:szCs w:val="20"/>
                      <w:lang w:eastAsia="pt-BR"/>
                    </w:rPr>
                  </w:pPr>
                  <w:ins w:id="32566"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C4E377" w14:textId="77777777" w:rsidR="0016760B" w:rsidRPr="0016760B" w:rsidRDefault="0016760B" w:rsidP="0016760B">
                  <w:pPr>
                    <w:autoSpaceDE/>
                    <w:autoSpaceDN/>
                    <w:adjustRightInd/>
                    <w:jc w:val="center"/>
                    <w:rPr>
                      <w:ins w:id="32567" w:author="Philippe Hollanda - Oliveira Trust" w:date="2022-07-19T09:57:00Z"/>
                      <w:rFonts w:ascii="Arial" w:eastAsia="Times New Roman" w:hAnsi="Arial" w:cs="Arial"/>
                      <w:color w:val="000000"/>
                      <w:sz w:val="20"/>
                      <w:szCs w:val="20"/>
                      <w:lang w:eastAsia="pt-BR"/>
                    </w:rPr>
                  </w:pPr>
                  <w:ins w:id="32568" w:author="Philippe Hollanda - Oliveira Trust" w:date="2022-07-19T09:57:00Z">
                    <w:r w:rsidRPr="0016760B">
                      <w:rPr>
                        <w:rFonts w:ascii="Arial" w:eastAsia="Times New Roman" w:hAnsi="Arial" w:cs="Arial"/>
                        <w:color w:val="000000"/>
                        <w:sz w:val="20"/>
                        <w:szCs w:val="20"/>
                        <w:lang w:eastAsia="pt-BR"/>
                      </w:rPr>
                      <w:t>R$ 240,00</w:t>
                    </w:r>
                  </w:ins>
                </w:p>
              </w:tc>
            </w:tr>
            <w:tr w:rsidR="0016760B" w:rsidRPr="0016760B" w14:paraId="3EC691E9" w14:textId="77777777" w:rsidTr="0016760B">
              <w:trPr>
                <w:trHeight w:val="1785"/>
                <w:ins w:id="325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F2CE77B" w14:textId="77777777" w:rsidR="0016760B" w:rsidRPr="0016760B" w:rsidRDefault="0016760B" w:rsidP="0016760B">
                  <w:pPr>
                    <w:autoSpaceDE/>
                    <w:autoSpaceDN/>
                    <w:adjustRightInd/>
                    <w:jc w:val="center"/>
                    <w:rPr>
                      <w:ins w:id="32570" w:author="Philippe Hollanda - Oliveira Trust" w:date="2022-07-19T09:57:00Z"/>
                      <w:rFonts w:ascii="Arial" w:eastAsia="Times New Roman" w:hAnsi="Arial" w:cs="Arial"/>
                      <w:color w:val="000000"/>
                      <w:sz w:val="20"/>
                      <w:szCs w:val="20"/>
                      <w:lang w:eastAsia="pt-BR"/>
                    </w:rPr>
                  </w:pPr>
                  <w:ins w:id="3257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8B94CFF" w14:textId="77777777" w:rsidR="0016760B" w:rsidRPr="0016760B" w:rsidRDefault="0016760B" w:rsidP="0016760B">
                  <w:pPr>
                    <w:autoSpaceDE/>
                    <w:autoSpaceDN/>
                    <w:adjustRightInd/>
                    <w:jc w:val="center"/>
                    <w:rPr>
                      <w:ins w:id="32572" w:author="Philippe Hollanda - Oliveira Trust" w:date="2022-07-19T09:57:00Z"/>
                      <w:rFonts w:ascii="Arial" w:eastAsia="Times New Roman" w:hAnsi="Arial" w:cs="Arial"/>
                      <w:color w:val="000000"/>
                      <w:sz w:val="20"/>
                      <w:szCs w:val="20"/>
                      <w:lang w:eastAsia="pt-BR"/>
                    </w:rPr>
                  </w:pPr>
                  <w:ins w:id="32573" w:author="Philippe Hollanda - Oliveira Trust" w:date="2022-07-19T09:57:00Z">
                    <w:r w:rsidRPr="0016760B">
                      <w:rPr>
                        <w:rFonts w:ascii="Arial" w:eastAsia="Times New Roman" w:hAnsi="Arial" w:cs="Arial"/>
                        <w:color w:val="000000"/>
                        <w:sz w:val="20"/>
                        <w:szCs w:val="20"/>
                        <w:lang w:eastAsia="pt-BR"/>
                      </w:rPr>
                      <w:t>31/05/2021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CBC161" w14:textId="77777777" w:rsidR="0016760B" w:rsidRPr="0016760B" w:rsidRDefault="0016760B" w:rsidP="0016760B">
                  <w:pPr>
                    <w:autoSpaceDE/>
                    <w:autoSpaceDN/>
                    <w:adjustRightInd/>
                    <w:jc w:val="center"/>
                    <w:rPr>
                      <w:ins w:id="32574" w:author="Philippe Hollanda - Oliveira Trust" w:date="2022-07-19T09:57:00Z"/>
                      <w:rFonts w:ascii="Arial" w:eastAsia="Times New Roman" w:hAnsi="Arial" w:cs="Arial"/>
                      <w:color w:val="000000"/>
                      <w:sz w:val="20"/>
                      <w:szCs w:val="20"/>
                      <w:lang w:eastAsia="pt-BR"/>
                    </w:rPr>
                  </w:pPr>
                  <w:ins w:id="32575" w:author="Philippe Hollanda - Oliveira Trust" w:date="2022-07-19T09:57:00Z">
                    <w:r w:rsidRPr="0016760B">
                      <w:rPr>
                        <w:rFonts w:ascii="Arial" w:eastAsia="Times New Roman" w:hAnsi="Arial" w:cs="Arial"/>
                        <w:color w:val="000000"/>
                        <w:sz w:val="20"/>
                        <w:szCs w:val="20"/>
                        <w:lang w:eastAsia="pt-BR"/>
                      </w:rPr>
                      <w:t>R$ 2.160,00</w:t>
                    </w:r>
                  </w:ins>
                </w:p>
              </w:tc>
            </w:tr>
            <w:tr w:rsidR="0016760B" w:rsidRPr="0016760B" w14:paraId="53F324D9" w14:textId="77777777" w:rsidTr="0016760B">
              <w:trPr>
                <w:trHeight w:val="1785"/>
                <w:ins w:id="325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D87228" w14:textId="77777777" w:rsidR="0016760B" w:rsidRPr="0016760B" w:rsidRDefault="0016760B" w:rsidP="0016760B">
                  <w:pPr>
                    <w:autoSpaceDE/>
                    <w:autoSpaceDN/>
                    <w:adjustRightInd/>
                    <w:jc w:val="center"/>
                    <w:rPr>
                      <w:ins w:id="32577" w:author="Philippe Hollanda - Oliveira Trust" w:date="2022-07-19T09:57:00Z"/>
                      <w:rFonts w:ascii="Arial" w:eastAsia="Times New Roman" w:hAnsi="Arial" w:cs="Arial"/>
                      <w:color w:val="000000"/>
                      <w:sz w:val="20"/>
                      <w:szCs w:val="20"/>
                      <w:lang w:eastAsia="pt-BR"/>
                    </w:rPr>
                  </w:pPr>
                  <w:ins w:id="3257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4A0528F" w14:textId="77777777" w:rsidR="0016760B" w:rsidRPr="0016760B" w:rsidRDefault="0016760B" w:rsidP="0016760B">
                  <w:pPr>
                    <w:autoSpaceDE/>
                    <w:autoSpaceDN/>
                    <w:adjustRightInd/>
                    <w:jc w:val="center"/>
                    <w:rPr>
                      <w:ins w:id="32579" w:author="Philippe Hollanda - Oliveira Trust" w:date="2022-07-19T09:57:00Z"/>
                      <w:rFonts w:ascii="Arial" w:eastAsia="Times New Roman" w:hAnsi="Arial" w:cs="Arial"/>
                      <w:color w:val="000000"/>
                      <w:sz w:val="20"/>
                      <w:szCs w:val="20"/>
                      <w:lang w:eastAsia="pt-BR"/>
                    </w:rPr>
                  </w:pPr>
                  <w:ins w:id="32580" w:author="Philippe Hollanda - Oliveira Trust" w:date="2022-07-19T09:57:00Z">
                    <w:r w:rsidRPr="0016760B">
                      <w:rPr>
                        <w:rFonts w:ascii="Arial" w:eastAsia="Times New Roman" w:hAnsi="Arial" w:cs="Arial"/>
                        <w:color w:val="000000"/>
                        <w:sz w:val="20"/>
                        <w:szCs w:val="20"/>
                        <w:lang w:eastAsia="pt-BR"/>
                      </w:rPr>
                      <w:t>31/05/2021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8BEC40" w14:textId="77777777" w:rsidR="0016760B" w:rsidRPr="0016760B" w:rsidRDefault="0016760B" w:rsidP="0016760B">
                  <w:pPr>
                    <w:autoSpaceDE/>
                    <w:autoSpaceDN/>
                    <w:adjustRightInd/>
                    <w:jc w:val="center"/>
                    <w:rPr>
                      <w:ins w:id="32581" w:author="Philippe Hollanda - Oliveira Trust" w:date="2022-07-19T09:57:00Z"/>
                      <w:rFonts w:ascii="Arial" w:eastAsia="Times New Roman" w:hAnsi="Arial" w:cs="Arial"/>
                      <w:color w:val="000000"/>
                      <w:sz w:val="20"/>
                      <w:szCs w:val="20"/>
                      <w:lang w:eastAsia="pt-BR"/>
                    </w:rPr>
                  </w:pPr>
                  <w:ins w:id="32582" w:author="Philippe Hollanda - Oliveira Trust" w:date="2022-07-19T09:57:00Z">
                    <w:r w:rsidRPr="0016760B">
                      <w:rPr>
                        <w:rFonts w:ascii="Arial" w:eastAsia="Times New Roman" w:hAnsi="Arial" w:cs="Arial"/>
                        <w:color w:val="000000"/>
                        <w:sz w:val="20"/>
                        <w:szCs w:val="20"/>
                        <w:lang w:eastAsia="pt-BR"/>
                      </w:rPr>
                      <w:t>R$ 583,33</w:t>
                    </w:r>
                  </w:ins>
                </w:p>
              </w:tc>
            </w:tr>
            <w:tr w:rsidR="0016760B" w:rsidRPr="0016760B" w14:paraId="7E43D508" w14:textId="77777777" w:rsidTr="0016760B">
              <w:trPr>
                <w:trHeight w:val="1785"/>
                <w:ins w:id="325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D96B41" w14:textId="77777777" w:rsidR="0016760B" w:rsidRPr="0016760B" w:rsidRDefault="0016760B" w:rsidP="0016760B">
                  <w:pPr>
                    <w:autoSpaceDE/>
                    <w:autoSpaceDN/>
                    <w:adjustRightInd/>
                    <w:jc w:val="center"/>
                    <w:rPr>
                      <w:ins w:id="32584" w:author="Philippe Hollanda - Oliveira Trust" w:date="2022-07-19T09:57:00Z"/>
                      <w:rFonts w:ascii="Arial" w:eastAsia="Times New Roman" w:hAnsi="Arial" w:cs="Arial"/>
                      <w:color w:val="000000"/>
                      <w:sz w:val="20"/>
                      <w:szCs w:val="20"/>
                      <w:lang w:eastAsia="pt-BR"/>
                    </w:rPr>
                  </w:pPr>
                  <w:ins w:id="32585"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CF46EF5" w14:textId="77777777" w:rsidR="0016760B" w:rsidRPr="0016760B" w:rsidRDefault="0016760B" w:rsidP="0016760B">
                  <w:pPr>
                    <w:autoSpaceDE/>
                    <w:autoSpaceDN/>
                    <w:adjustRightInd/>
                    <w:jc w:val="center"/>
                    <w:rPr>
                      <w:ins w:id="32586" w:author="Philippe Hollanda - Oliveira Trust" w:date="2022-07-19T09:57:00Z"/>
                      <w:rFonts w:ascii="Arial" w:eastAsia="Times New Roman" w:hAnsi="Arial" w:cs="Arial"/>
                      <w:color w:val="000000"/>
                      <w:sz w:val="20"/>
                      <w:szCs w:val="20"/>
                      <w:lang w:eastAsia="pt-BR"/>
                    </w:rPr>
                  </w:pPr>
                  <w:ins w:id="32587" w:author="Philippe Hollanda - Oliveira Trust" w:date="2022-07-19T09:57:00Z">
                    <w:r w:rsidRPr="0016760B">
                      <w:rPr>
                        <w:rFonts w:ascii="Arial" w:eastAsia="Times New Roman" w:hAnsi="Arial" w:cs="Arial"/>
                        <w:color w:val="000000"/>
                        <w:sz w:val="20"/>
                        <w:szCs w:val="20"/>
                        <w:lang w:eastAsia="pt-BR"/>
                      </w:rPr>
                      <w:t>06/07/2021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519EBF" w14:textId="77777777" w:rsidR="0016760B" w:rsidRPr="0016760B" w:rsidRDefault="0016760B" w:rsidP="0016760B">
                  <w:pPr>
                    <w:autoSpaceDE/>
                    <w:autoSpaceDN/>
                    <w:adjustRightInd/>
                    <w:jc w:val="center"/>
                    <w:rPr>
                      <w:ins w:id="32588" w:author="Philippe Hollanda - Oliveira Trust" w:date="2022-07-19T09:57:00Z"/>
                      <w:rFonts w:ascii="Arial" w:eastAsia="Times New Roman" w:hAnsi="Arial" w:cs="Arial"/>
                      <w:color w:val="000000"/>
                      <w:sz w:val="20"/>
                      <w:szCs w:val="20"/>
                      <w:lang w:eastAsia="pt-BR"/>
                    </w:rPr>
                  </w:pPr>
                  <w:ins w:id="32589" w:author="Philippe Hollanda - Oliveira Trust" w:date="2022-07-19T09:57:00Z">
                    <w:r w:rsidRPr="0016760B">
                      <w:rPr>
                        <w:rFonts w:ascii="Arial" w:eastAsia="Times New Roman" w:hAnsi="Arial" w:cs="Arial"/>
                        <w:color w:val="000000"/>
                        <w:sz w:val="20"/>
                        <w:szCs w:val="20"/>
                        <w:lang w:eastAsia="pt-BR"/>
                      </w:rPr>
                      <w:t>R$ 474,00</w:t>
                    </w:r>
                  </w:ins>
                </w:p>
              </w:tc>
            </w:tr>
            <w:tr w:rsidR="0016760B" w:rsidRPr="0016760B" w14:paraId="4FE84CA6" w14:textId="77777777" w:rsidTr="0016760B">
              <w:trPr>
                <w:trHeight w:val="1785"/>
                <w:ins w:id="325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509756" w14:textId="77777777" w:rsidR="0016760B" w:rsidRPr="0016760B" w:rsidRDefault="0016760B" w:rsidP="0016760B">
                  <w:pPr>
                    <w:autoSpaceDE/>
                    <w:autoSpaceDN/>
                    <w:adjustRightInd/>
                    <w:jc w:val="center"/>
                    <w:rPr>
                      <w:ins w:id="32591" w:author="Philippe Hollanda - Oliveira Trust" w:date="2022-07-19T09:57:00Z"/>
                      <w:rFonts w:ascii="Arial" w:eastAsia="Times New Roman" w:hAnsi="Arial" w:cs="Arial"/>
                      <w:color w:val="000000"/>
                      <w:sz w:val="20"/>
                      <w:szCs w:val="20"/>
                      <w:lang w:eastAsia="pt-BR"/>
                    </w:rPr>
                  </w:pPr>
                  <w:ins w:id="3259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DCA626F" w14:textId="77777777" w:rsidR="0016760B" w:rsidRPr="0016760B" w:rsidRDefault="0016760B" w:rsidP="0016760B">
                  <w:pPr>
                    <w:autoSpaceDE/>
                    <w:autoSpaceDN/>
                    <w:adjustRightInd/>
                    <w:jc w:val="center"/>
                    <w:rPr>
                      <w:ins w:id="32593" w:author="Philippe Hollanda - Oliveira Trust" w:date="2022-07-19T09:57:00Z"/>
                      <w:rFonts w:ascii="Arial" w:eastAsia="Times New Roman" w:hAnsi="Arial" w:cs="Arial"/>
                      <w:color w:val="000000"/>
                      <w:sz w:val="20"/>
                      <w:szCs w:val="20"/>
                      <w:lang w:eastAsia="pt-BR"/>
                    </w:rPr>
                  </w:pPr>
                  <w:ins w:id="32594"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82F0BE6" w14:textId="77777777" w:rsidR="0016760B" w:rsidRPr="0016760B" w:rsidRDefault="0016760B" w:rsidP="0016760B">
                  <w:pPr>
                    <w:autoSpaceDE/>
                    <w:autoSpaceDN/>
                    <w:adjustRightInd/>
                    <w:jc w:val="center"/>
                    <w:rPr>
                      <w:ins w:id="32595" w:author="Philippe Hollanda - Oliveira Trust" w:date="2022-07-19T09:57:00Z"/>
                      <w:rFonts w:ascii="Arial" w:eastAsia="Times New Roman" w:hAnsi="Arial" w:cs="Arial"/>
                      <w:color w:val="000000"/>
                      <w:sz w:val="20"/>
                      <w:szCs w:val="20"/>
                      <w:lang w:eastAsia="pt-BR"/>
                    </w:rPr>
                  </w:pPr>
                  <w:ins w:id="32596" w:author="Philippe Hollanda - Oliveira Trust" w:date="2022-07-19T09:57:00Z">
                    <w:r w:rsidRPr="0016760B">
                      <w:rPr>
                        <w:rFonts w:ascii="Arial" w:eastAsia="Times New Roman" w:hAnsi="Arial" w:cs="Arial"/>
                        <w:color w:val="000000"/>
                        <w:sz w:val="20"/>
                        <w:szCs w:val="20"/>
                        <w:lang w:eastAsia="pt-BR"/>
                      </w:rPr>
                      <w:t>R$ 1.615,69</w:t>
                    </w:r>
                  </w:ins>
                </w:p>
              </w:tc>
            </w:tr>
            <w:tr w:rsidR="0016760B" w:rsidRPr="0016760B" w14:paraId="410C83B5" w14:textId="77777777" w:rsidTr="0016760B">
              <w:trPr>
                <w:trHeight w:val="1785"/>
                <w:ins w:id="325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DD14AD5" w14:textId="77777777" w:rsidR="0016760B" w:rsidRPr="0016760B" w:rsidRDefault="0016760B" w:rsidP="0016760B">
                  <w:pPr>
                    <w:autoSpaceDE/>
                    <w:autoSpaceDN/>
                    <w:adjustRightInd/>
                    <w:jc w:val="center"/>
                    <w:rPr>
                      <w:ins w:id="32598" w:author="Philippe Hollanda - Oliveira Trust" w:date="2022-07-19T09:57:00Z"/>
                      <w:rFonts w:ascii="Arial" w:eastAsia="Times New Roman" w:hAnsi="Arial" w:cs="Arial"/>
                      <w:color w:val="000000"/>
                      <w:sz w:val="20"/>
                      <w:szCs w:val="20"/>
                      <w:lang w:eastAsia="pt-BR"/>
                    </w:rPr>
                  </w:pPr>
                  <w:ins w:id="3259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1308EA5" w14:textId="77777777" w:rsidR="0016760B" w:rsidRPr="0016760B" w:rsidRDefault="0016760B" w:rsidP="0016760B">
                  <w:pPr>
                    <w:autoSpaceDE/>
                    <w:autoSpaceDN/>
                    <w:adjustRightInd/>
                    <w:jc w:val="center"/>
                    <w:rPr>
                      <w:ins w:id="32600" w:author="Philippe Hollanda - Oliveira Trust" w:date="2022-07-19T09:57:00Z"/>
                      <w:rFonts w:ascii="Arial" w:eastAsia="Times New Roman" w:hAnsi="Arial" w:cs="Arial"/>
                      <w:color w:val="000000"/>
                      <w:sz w:val="20"/>
                      <w:szCs w:val="20"/>
                      <w:lang w:eastAsia="pt-BR"/>
                    </w:rPr>
                  </w:pPr>
                  <w:ins w:id="32601"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DD0B6F" w14:textId="77777777" w:rsidR="0016760B" w:rsidRPr="0016760B" w:rsidRDefault="0016760B" w:rsidP="0016760B">
                  <w:pPr>
                    <w:autoSpaceDE/>
                    <w:autoSpaceDN/>
                    <w:adjustRightInd/>
                    <w:jc w:val="center"/>
                    <w:rPr>
                      <w:ins w:id="32602" w:author="Philippe Hollanda - Oliveira Trust" w:date="2022-07-19T09:57:00Z"/>
                      <w:rFonts w:ascii="Arial" w:eastAsia="Times New Roman" w:hAnsi="Arial" w:cs="Arial"/>
                      <w:color w:val="000000"/>
                      <w:sz w:val="20"/>
                      <w:szCs w:val="20"/>
                      <w:lang w:eastAsia="pt-BR"/>
                    </w:rPr>
                  </w:pPr>
                  <w:ins w:id="32603" w:author="Philippe Hollanda - Oliveira Trust" w:date="2022-07-19T09:57:00Z">
                    <w:r w:rsidRPr="0016760B">
                      <w:rPr>
                        <w:rFonts w:ascii="Arial" w:eastAsia="Times New Roman" w:hAnsi="Arial" w:cs="Arial"/>
                        <w:color w:val="000000"/>
                        <w:sz w:val="20"/>
                        <w:szCs w:val="20"/>
                        <w:lang w:eastAsia="pt-BR"/>
                      </w:rPr>
                      <w:t>R$ 1.600,00</w:t>
                    </w:r>
                  </w:ins>
                </w:p>
              </w:tc>
            </w:tr>
            <w:tr w:rsidR="0016760B" w:rsidRPr="0016760B" w14:paraId="178E9927" w14:textId="77777777" w:rsidTr="0016760B">
              <w:trPr>
                <w:trHeight w:val="1785"/>
                <w:ins w:id="326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2588A7" w14:textId="77777777" w:rsidR="0016760B" w:rsidRPr="0016760B" w:rsidRDefault="0016760B" w:rsidP="0016760B">
                  <w:pPr>
                    <w:autoSpaceDE/>
                    <w:autoSpaceDN/>
                    <w:adjustRightInd/>
                    <w:jc w:val="center"/>
                    <w:rPr>
                      <w:ins w:id="32605" w:author="Philippe Hollanda - Oliveira Trust" w:date="2022-07-19T09:57:00Z"/>
                      <w:rFonts w:ascii="Arial" w:eastAsia="Times New Roman" w:hAnsi="Arial" w:cs="Arial"/>
                      <w:color w:val="000000"/>
                      <w:sz w:val="20"/>
                      <w:szCs w:val="20"/>
                      <w:lang w:eastAsia="pt-BR"/>
                    </w:rPr>
                  </w:pPr>
                  <w:ins w:id="3260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2F83699" w14:textId="77777777" w:rsidR="0016760B" w:rsidRPr="0016760B" w:rsidRDefault="0016760B" w:rsidP="0016760B">
                  <w:pPr>
                    <w:autoSpaceDE/>
                    <w:autoSpaceDN/>
                    <w:adjustRightInd/>
                    <w:jc w:val="center"/>
                    <w:rPr>
                      <w:ins w:id="32607" w:author="Philippe Hollanda - Oliveira Trust" w:date="2022-07-19T09:57:00Z"/>
                      <w:rFonts w:ascii="Arial" w:eastAsia="Times New Roman" w:hAnsi="Arial" w:cs="Arial"/>
                      <w:color w:val="000000"/>
                      <w:sz w:val="20"/>
                      <w:szCs w:val="20"/>
                      <w:lang w:eastAsia="pt-BR"/>
                    </w:rPr>
                  </w:pPr>
                  <w:ins w:id="32608" w:author="Philippe Hollanda - Oliveira Trust" w:date="2022-07-19T09:57:00Z">
                    <w:r w:rsidRPr="0016760B">
                      <w:rPr>
                        <w:rFonts w:ascii="Arial" w:eastAsia="Times New Roman" w:hAnsi="Arial" w:cs="Arial"/>
                        <w:color w:val="000000"/>
                        <w:sz w:val="20"/>
                        <w:szCs w:val="20"/>
                        <w:lang w:eastAsia="pt-BR"/>
                      </w:rPr>
                      <w:t>10/06/2021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5373CF" w14:textId="77777777" w:rsidR="0016760B" w:rsidRPr="0016760B" w:rsidRDefault="0016760B" w:rsidP="0016760B">
                  <w:pPr>
                    <w:autoSpaceDE/>
                    <w:autoSpaceDN/>
                    <w:adjustRightInd/>
                    <w:jc w:val="center"/>
                    <w:rPr>
                      <w:ins w:id="32609" w:author="Philippe Hollanda - Oliveira Trust" w:date="2022-07-19T09:57:00Z"/>
                      <w:rFonts w:ascii="Arial" w:eastAsia="Times New Roman" w:hAnsi="Arial" w:cs="Arial"/>
                      <w:color w:val="000000"/>
                      <w:sz w:val="20"/>
                      <w:szCs w:val="20"/>
                      <w:lang w:eastAsia="pt-BR"/>
                    </w:rPr>
                  </w:pPr>
                  <w:ins w:id="32610" w:author="Philippe Hollanda - Oliveira Trust" w:date="2022-07-19T09:57:00Z">
                    <w:r w:rsidRPr="0016760B">
                      <w:rPr>
                        <w:rFonts w:ascii="Arial" w:eastAsia="Times New Roman" w:hAnsi="Arial" w:cs="Arial"/>
                        <w:color w:val="000000"/>
                        <w:sz w:val="20"/>
                        <w:szCs w:val="20"/>
                        <w:lang w:eastAsia="pt-BR"/>
                      </w:rPr>
                      <w:t>R$ 13.798,12</w:t>
                    </w:r>
                  </w:ins>
                </w:p>
              </w:tc>
            </w:tr>
            <w:tr w:rsidR="0016760B" w:rsidRPr="0016760B" w14:paraId="02C72F66" w14:textId="77777777" w:rsidTr="0016760B">
              <w:trPr>
                <w:trHeight w:val="1785"/>
                <w:ins w:id="326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496358C" w14:textId="77777777" w:rsidR="0016760B" w:rsidRPr="0016760B" w:rsidRDefault="0016760B" w:rsidP="0016760B">
                  <w:pPr>
                    <w:autoSpaceDE/>
                    <w:autoSpaceDN/>
                    <w:adjustRightInd/>
                    <w:jc w:val="center"/>
                    <w:rPr>
                      <w:ins w:id="32612" w:author="Philippe Hollanda - Oliveira Trust" w:date="2022-07-19T09:57:00Z"/>
                      <w:rFonts w:ascii="Arial" w:eastAsia="Times New Roman" w:hAnsi="Arial" w:cs="Arial"/>
                      <w:color w:val="000000"/>
                      <w:sz w:val="20"/>
                      <w:szCs w:val="20"/>
                      <w:lang w:eastAsia="pt-BR"/>
                    </w:rPr>
                  </w:pPr>
                  <w:ins w:id="32613"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1912789" w14:textId="77777777" w:rsidR="0016760B" w:rsidRPr="0016760B" w:rsidRDefault="0016760B" w:rsidP="0016760B">
                  <w:pPr>
                    <w:autoSpaceDE/>
                    <w:autoSpaceDN/>
                    <w:adjustRightInd/>
                    <w:jc w:val="center"/>
                    <w:rPr>
                      <w:ins w:id="32614" w:author="Philippe Hollanda - Oliveira Trust" w:date="2022-07-19T09:57:00Z"/>
                      <w:rFonts w:ascii="Arial" w:eastAsia="Times New Roman" w:hAnsi="Arial" w:cs="Arial"/>
                      <w:color w:val="000000"/>
                      <w:sz w:val="20"/>
                      <w:szCs w:val="20"/>
                      <w:lang w:eastAsia="pt-BR"/>
                    </w:rPr>
                  </w:pPr>
                  <w:ins w:id="32615" w:author="Philippe Hollanda - Oliveira Trust" w:date="2022-07-19T09:57:00Z">
                    <w:r w:rsidRPr="0016760B">
                      <w:rPr>
                        <w:rFonts w:ascii="Arial" w:eastAsia="Times New Roman" w:hAnsi="Arial" w:cs="Arial"/>
                        <w:color w:val="000000"/>
                        <w:sz w:val="20"/>
                        <w:szCs w:val="20"/>
                        <w:lang w:eastAsia="pt-BR"/>
                      </w:rPr>
                      <w:t>10/06/2021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A666EB" w14:textId="77777777" w:rsidR="0016760B" w:rsidRPr="0016760B" w:rsidRDefault="0016760B" w:rsidP="0016760B">
                  <w:pPr>
                    <w:autoSpaceDE/>
                    <w:autoSpaceDN/>
                    <w:adjustRightInd/>
                    <w:jc w:val="center"/>
                    <w:rPr>
                      <w:ins w:id="32616" w:author="Philippe Hollanda - Oliveira Trust" w:date="2022-07-19T09:57:00Z"/>
                      <w:rFonts w:ascii="Arial" w:eastAsia="Times New Roman" w:hAnsi="Arial" w:cs="Arial"/>
                      <w:color w:val="000000"/>
                      <w:sz w:val="20"/>
                      <w:szCs w:val="20"/>
                      <w:lang w:eastAsia="pt-BR"/>
                    </w:rPr>
                  </w:pPr>
                  <w:ins w:id="32617" w:author="Philippe Hollanda - Oliveira Trust" w:date="2022-07-19T09:57:00Z">
                    <w:r w:rsidRPr="0016760B">
                      <w:rPr>
                        <w:rFonts w:ascii="Arial" w:eastAsia="Times New Roman" w:hAnsi="Arial" w:cs="Arial"/>
                        <w:color w:val="000000"/>
                        <w:sz w:val="20"/>
                        <w:szCs w:val="20"/>
                        <w:lang w:eastAsia="pt-BR"/>
                      </w:rPr>
                      <w:t>R$ 4.200,00</w:t>
                    </w:r>
                  </w:ins>
                </w:p>
              </w:tc>
            </w:tr>
            <w:tr w:rsidR="0016760B" w:rsidRPr="0016760B" w14:paraId="2F5BB3C9" w14:textId="77777777" w:rsidTr="0016760B">
              <w:trPr>
                <w:trHeight w:val="1785"/>
                <w:ins w:id="326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72105B" w14:textId="77777777" w:rsidR="0016760B" w:rsidRPr="0016760B" w:rsidRDefault="0016760B" w:rsidP="0016760B">
                  <w:pPr>
                    <w:autoSpaceDE/>
                    <w:autoSpaceDN/>
                    <w:adjustRightInd/>
                    <w:jc w:val="center"/>
                    <w:rPr>
                      <w:ins w:id="32619" w:author="Philippe Hollanda - Oliveira Trust" w:date="2022-07-19T09:57:00Z"/>
                      <w:rFonts w:ascii="Arial" w:eastAsia="Times New Roman" w:hAnsi="Arial" w:cs="Arial"/>
                      <w:color w:val="000000"/>
                      <w:sz w:val="20"/>
                      <w:szCs w:val="20"/>
                      <w:lang w:eastAsia="pt-BR"/>
                    </w:rPr>
                  </w:pPr>
                  <w:ins w:id="32620"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8EA44A8" w14:textId="77777777" w:rsidR="0016760B" w:rsidRPr="0016760B" w:rsidRDefault="0016760B" w:rsidP="0016760B">
                  <w:pPr>
                    <w:autoSpaceDE/>
                    <w:autoSpaceDN/>
                    <w:adjustRightInd/>
                    <w:jc w:val="center"/>
                    <w:rPr>
                      <w:ins w:id="32621" w:author="Philippe Hollanda - Oliveira Trust" w:date="2022-07-19T09:57:00Z"/>
                      <w:rFonts w:ascii="Arial" w:eastAsia="Times New Roman" w:hAnsi="Arial" w:cs="Arial"/>
                      <w:color w:val="000000"/>
                      <w:sz w:val="20"/>
                      <w:szCs w:val="20"/>
                      <w:lang w:eastAsia="pt-BR"/>
                    </w:rPr>
                  </w:pPr>
                  <w:ins w:id="32622"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58CA74" w14:textId="77777777" w:rsidR="0016760B" w:rsidRPr="0016760B" w:rsidRDefault="0016760B" w:rsidP="0016760B">
                  <w:pPr>
                    <w:autoSpaceDE/>
                    <w:autoSpaceDN/>
                    <w:adjustRightInd/>
                    <w:jc w:val="center"/>
                    <w:rPr>
                      <w:ins w:id="32623" w:author="Philippe Hollanda - Oliveira Trust" w:date="2022-07-19T09:57:00Z"/>
                      <w:rFonts w:ascii="Arial" w:eastAsia="Times New Roman" w:hAnsi="Arial" w:cs="Arial"/>
                      <w:color w:val="000000"/>
                      <w:sz w:val="20"/>
                      <w:szCs w:val="20"/>
                      <w:lang w:eastAsia="pt-BR"/>
                    </w:rPr>
                  </w:pPr>
                  <w:ins w:id="32624" w:author="Philippe Hollanda - Oliveira Trust" w:date="2022-07-19T09:57:00Z">
                    <w:r w:rsidRPr="0016760B">
                      <w:rPr>
                        <w:rFonts w:ascii="Arial" w:eastAsia="Times New Roman" w:hAnsi="Arial" w:cs="Arial"/>
                        <w:color w:val="000000"/>
                        <w:sz w:val="20"/>
                        <w:szCs w:val="20"/>
                        <w:lang w:eastAsia="pt-BR"/>
                      </w:rPr>
                      <w:t>R$ 2.270,40</w:t>
                    </w:r>
                  </w:ins>
                </w:p>
              </w:tc>
            </w:tr>
            <w:tr w:rsidR="0016760B" w:rsidRPr="0016760B" w14:paraId="7B037623" w14:textId="77777777" w:rsidTr="0016760B">
              <w:trPr>
                <w:trHeight w:val="1785"/>
                <w:ins w:id="326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0CF25E" w14:textId="77777777" w:rsidR="0016760B" w:rsidRPr="0016760B" w:rsidRDefault="0016760B" w:rsidP="0016760B">
                  <w:pPr>
                    <w:autoSpaceDE/>
                    <w:autoSpaceDN/>
                    <w:adjustRightInd/>
                    <w:jc w:val="center"/>
                    <w:rPr>
                      <w:ins w:id="32626" w:author="Philippe Hollanda - Oliveira Trust" w:date="2022-07-19T09:57:00Z"/>
                      <w:rFonts w:ascii="Arial" w:eastAsia="Times New Roman" w:hAnsi="Arial" w:cs="Arial"/>
                      <w:color w:val="000000"/>
                      <w:sz w:val="20"/>
                      <w:szCs w:val="20"/>
                      <w:lang w:eastAsia="pt-BR"/>
                    </w:rPr>
                  </w:pPr>
                  <w:ins w:id="32627" w:author="Philippe Hollanda - Oliveira Trust" w:date="2022-07-19T09:57:00Z">
                    <w:r w:rsidRPr="0016760B">
                      <w:rPr>
                        <w:rFonts w:ascii="Arial" w:eastAsia="Times New Roman" w:hAnsi="Arial" w:cs="Arial"/>
                        <w:color w:val="000000"/>
                        <w:sz w:val="20"/>
                        <w:szCs w:val="20"/>
                        <w:lang w:eastAsia="pt-BR"/>
                      </w:rPr>
                      <w:t>PINTURA, RESTAURAR</w:t>
                    </w:r>
                  </w:ins>
                </w:p>
              </w:tc>
              <w:tc>
                <w:tcPr>
                  <w:tcW w:w="2324" w:type="dxa"/>
                  <w:tcBorders>
                    <w:top w:val="nil"/>
                    <w:left w:val="nil"/>
                    <w:bottom w:val="single" w:sz="4" w:space="0" w:color="auto"/>
                    <w:right w:val="single" w:sz="4" w:space="0" w:color="auto"/>
                  </w:tcBorders>
                  <w:shd w:val="clear" w:color="auto" w:fill="auto"/>
                  <w:noWrap/>
                  <w:vAlign w:val="center"/>
                  <w:hideMark/>
                </w:tcPr>
                <w:p w14:paraId="47BB03DF" w14:textId="77777777" w:rsidR="0016760B" w:rsidRPr="0016760B" w:rsidRDefault="0016760B" w:rsidP="0016760B">
                  <w:pPr>
                    <w:autoSpaceDE/>
                    <w:autoSpaceDN/>
                    <w:adjustRightInd/>
                    <w:jc w:val="center"/>
                    <w:rPr>
                      <w:ins w:id="32628" w:author="Philippe Hollanda - Oliveira Trust" w:date="2022-07-19T09:57:00Z"/>
                      <w:rFonts w:ascii="Arial" w:eastAsia="Times New Roman" w:hAnsi="Arial" w:cs="Arial"/>
                      <w:color w:val="000000"/>
                      <w:sz w:val="20"/>
                      <w:szCs w:val="20"/>
                      <w:lang w:eastAsia="pt-BR"/>
                    </w:rPr>
                  </w:pPr>
                  <w:ins w:id="32629"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906870" w14:textId="77777777" w:rsidR="0016760B" w:rsidRPr="0016760B" w:rsidRDefault="0016760B" w:rsidP="0016760B">
                  <w:pPr>
                    <w:autoSpaceDE/>
                    <w:autoSpaceDN/>
                    <w:adjustRightInd/>
                    <w:jc w:val="center"/>
                    <w:rPr>
                      <w:ins w:id="32630" w:author="Philippe Hollanda - Oliveira Trust" w:date="2022-07-19T09:57:00Z"/>
                      <w:rFonts w:ascii="Arial" w:eastAsia="Times New Roman" w:hAnsi="Arial" w:cs="Arial"/>
                      <w:color w:val="000000"/>
                      <w:sz w:val="20"/>
                      <w:szCs w:val="20"/>
                      <w:lang w:eastAsia="pt-BR"/>
                    </w:rPr>
                  </w:pPr>
                  <w:ins w:id="32631" w:author="Philippe Hollanda - Oliveira Trust" w:date="2022-07-19T09:57:00Z">
                    <w:r w:rsidRPr="0016760B">
                      <w:rPr>
                        <w:rFonts w:ascii="Arial" w:eastAsia="Times New Roman" w:hAnsi="Arial" w:cs="Arial"/>
                        <w:color w:val="000000"/>
                        <w:sz w:val="20"/>
                        <w:szCs w:val="20"/>
                        <w:lang w:eastAsia="pt-BR"/>
                      </w:rPr>
                      <w:t>R$ 25.000,00</w:t>
                    </w:r>
                  </w:ins>
                </w:p>
              </w:tc>
            </w:tr>
            <w:tr w:rsidR="0016760B" w:rsidRPr="0016760B" w14:paraId="229C0868" w14:textId="77777777" w:rsidTr="0016760B">
              <w:trPr>
                <w:trHeight w:val="1785"/>
                <w:ins w:id="326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D81AD2" w14:textId="77777777" w:rsidR="0016760B" w:rsidRPr="0016760B" w:rsidRDefault="0016760B" w:rsidP="0016760B">
                  <w:pPr>
                    <w:autoSpaceDE/>
                    <w:autoSpaceDN/>
                    <w:adjustRightInd/>
                    <w:jc w:val="center"/>
                    <w:rPr>
                      <w:ins w:id="32633" w:author="Philippe Hollanda - Oliveira Trust" w:date="2022-07-19T09:57:00Z"/>
                      <w:rFonts w:ascii="Arial" w:eastAsia="Times New Roman" w:hAnsi="Arial" w:cs="Arial"/>
                      <w:color w:val="000000"/>
                      <w:sz w:val="20"/>
                      <w:szCs w:val="20"/>
                      <w:lang w:eastAsia="pt-BR"/>
                    </w:rPr>
                  </w:pPr>
                  <w:ins w:id="3263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389B8BD" w14:textId="77777777" w:rsidR="0016760B" w:rsidRPr="0016760B" w:rsidRDefault="0016760B" w:rsidP="0016760B">
                  <w:pPr>
                    <w:autoSpaceDE/>
                    <w:autoSpaceDN/>
                    <w:adjustRightInd/>
                    <w:jc w:val="center"/>
                    <w:rPr>
                      <w:ins w:id="32635" w:author="Philippe Hollanda - Oliveira Trust" w:date="2022-07-19T09:57:00Z"/>
                      <w:rFonts w:ascii="Arial" w:eastAsia="Times New Roman" w:hAnsi="Arial" w:cs="Arial"/>
                      <w:color w:val="000000"/>
                      <w:sz w:val="20"/>
                      <w:szCs w:val="20"/>
                      <w:lang w:eastAsia="pt-BR"/>
                    </w:rPr>
                  </w:pPr>
                  <w:ins w:id="32636" w:author="Philippe Hollanda - Oliveira Trust" w:date="2022-07-19T09:57:00Z">
                    <w:r w:rsidRPr="0016760B">
                      <w:rPr>
                        <w:rFonts w:ascii="Arial" w:eastAsia="Times New Roman" w:hAnsi="Arial" w:cs="Arial"/>
                        <w:color w:val="000000"/>
                        <w:sz w:val="20"/>
                        <w:szCs w:val="20"/>
                        <w:lang w:eastAsia="pt-BR"/>
                      </w:rPr>
                      <w:t>10/02/2021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810B51" w14:textId="77777777" w:rsidR="0016760B" w:rsidRPr="0016760B" w:rsidRDefault="0016760B" w:rsidP="0016760B">
                  <w:pPr>
                    <w:autoSpaceDE/>
                    <w:autoSpaceDN/>
                    <w:adjustRightInd/>
                    <w:jc w:val="center"/>
                    <w:rPr>
                      <w:ins w:id="32637" w:author="Philippe Hollanda - Oliveira Trust" w:date="2022-07-19T09:57:00Z"/>
                      <w:rFonts w:ascii="Arial" w:eastAsia="Times New Roman" w:hAnsi="Arial" w:cs="Arial"/>
                      <w:color w:val="000000"/>
                      <w:sz w:val="20"/>
                      <w:szCs w:val="20"/>
                      <w:lang w:eastAsia="pt-BR"/>
                    </w:rPr>
                  </w:pPr>
                  <w:ins w:id="32638" w:author="Philippe Hollanda - Oliveira Trust" w:date="2022-07-19T09:57:00Z">
                    <w:r w:rsidRPr="0016760B">
                      <w:rPr>
                        <w:rFonts w:ascii="Arial" w:eastAsia="Times New Roman" w:hAnsi="Arial" w:cs="Arial"/>
                        <w:color w:val="000000"/>
                        <w:sz w:val="20"/>
                        <w:szCs w:val="20"/>
                        <w:lang w:eastAsia="pt-BR"/>
                      </w:rPr>
                      <w:t>R$ 1.856,00</w:t>
                    </w:r>
                  </w:ins>
                </w:p>
              </w:tc>
            </w:tr>
            <w:tr w:rsidR="0016760B" w:rsidRPr="0016760B" w14:paraId="6074E824" w14:textId="77777777" w:rsidTr="0016760B">
              <w:trPr>
                <w:trHeight w:val="1785"/>
                <w:ins w:id="326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FB396C" w14:textId="77777777" w:rsidR="0016760B" w:rsidRPr="0016760B" w:rsidRDefault="0016760B" w:rsidP="0016760B">
                  <w:pPr>
                    <w:autoSpaceDE/>
                    <w:autoSpaceDN/>
                    <w:adjustRightInd/>
                    <w:jc w:val="center"/>
                    <w:rPr>
                      <w:ins w:id="32640" w:author="Philippe Hollanda - Oliveira Trust" w:date="2022-07-19T09:57:00Z"/>
                      <w:rFonts w:ascii="Arial" w:eastAsia="Times New Roman" w:hAnsi="Arial" w:cs="Arial"/>
                      <w:color w:val="000000"/>
                      <w:sz w:val="20"/>
                      <w:szCs w:val="20"/>
                      <w:lang w:eastAsia="pt-BR"/>
                    </w:rPr>
                  </w:pPr>
                  <w:ins w:id="3264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ED6D48C" w14:textId="77777777" w:rsidR="0016760B" w:rsidRPr="0016760B" w:rsidRDefault="0016760B" w:rsidP="0016760B">
                  <w:pPr>
                    <w:autoSpaceDE/>
                    <w:autoSpaceDN/>
                    <w:adjustRightInd/>
                    <w:jc w:val="center"/>
                    <w:rPr>
                      <w:ins w:id="32642" w:author="Philippe Hollanda - Oliveira Trust" w:date="2022-07-19T09:57:00Z"/>
                      <w:rFonts w:ascii="Arial" w:eastAsia="Times New Roman" w:hAnsi="Arial" w:cs="Arial"/>
                      <w:color w:val="000000"/>
                      <w:sz w:val="20"/>
                      <w:szCs w:val="20"/>
                      <w:lang w:eastAsia="pt-BR"/>
                    </w:rPr>
                  </w:pPr>
                  <w:ins w:id="32643" w:author="Philippe Hollanda - Oliveira Trust" w:date="2022-07-19T09:57:00Z">
                    <w:r w:rsidRPr="0016760B">
                      <w:rPr>
                        <w:rFonts w:ascii="Arial" w:eastAsia="Times New Roman" w:hAnsi="Arial" w:cs="Arial"/>
                        <w:color w:val="000000"/>
                        <w:sz w:val="20"/>
                        <w:szCs w:val="20"/>
                        <w:lang w:eastAsia="pt-BR"/>
                      </w:rPr>
                      <w:t>01/04/2021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A509C8" w14:textId="77777777" w:rsidR="0016760B" w:rsidRPr="0016760B" w:rsidRDefault="0016760B" w:rsidP="0016760B">
                  <w:pPr>
                    <w:autoSpaceDE/>
                    <w:autoSpaceDN/>
                    <w:adjustRightInd/>
                    <w:jc w:val="center"/>
                    <w:rPr>
                      <w:ins w:id="32644" w:author="Philippe Hollanda - Oliveira Trust" w:date="2022-07-19T09:57:00Z"/>
                      <w:rFonts w:ascii="Arial" w:eastAsia="Times New Roman" w:hAnsi="Arial" w:cs="Arial"/>
                      <w:color w:val="000000"/>
                      <w:sz w:val="20"/>
                      <w:szCs w:val="20"/>
                      <w:lang w:eastAsia="pt-BR"/>
                    </w:rPr>
                  </w:pPr>
                  <w:ins w:id="32645" w:author="Philippe Hollanda - Oliveira Trust" w:date="2022-07-19T09:57:00Z">
                    <w:r w:rsidRPr="0016760B">
                      <w:rPr>
                        <w:rFonts w:ascii="Arial" w:eastAsia="Times New Roman" w:hAnsi="Arial" w:cs="Arial"/>
                        <w:color w:val="000000"/>
                        <w:sz w:val="20"/>
                        <w:szCs w:val="20"/>
                        <w:lang w:eastAsia="pt-BR"/>
                      </w:rPr>
                      <w:t>R$ 2.366,40</w:t>
                    </w:r>
                  </w:ins>
                </w:p>
              </w:tc>
            </w:tr>
            <w:tr w:rsidR="0016760B" w:rsidRPr="0016760B" w14:paraId="36AFC50C" w14:textId="77777777" w:rsidTr="0016760B">
              <w:trPr>
                <w:trHeight w:val="1785"/>
                <w:ins w:id="326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FA868A" w14:textId="77777777" w:rsidR="0016760B" w:rsidRPr="0016760B" w:rsidRDefault="0016760B" w:rsidP="0016760B">
                  <w:pPr>
                    <w:autoSpaceDE/>
                    <w:autoSpaceDN/>
                    <w:adjustRightInd/>
                    <w:jc w:val="center"/>
                    <w:rPr>
                      <w:ins w:id="32647" w:author="Philippe Hollanda - Oliveira Trust" w:date="2022-07-19T09:57:00Z"/>
                      <w:rFonts w:ascii="Arial" w:eastAsia="Times New Roman" w:hAnsi="Arial" w:cs="Arial"/>
                      <w:color w:val="000000"/>
                      <w:sz w:val="20"/>
                      <w:szCs w:val="20"/>
                      <w:lang w:eastAsia="pt-BR"/>
                    </w:rPr>
                  </w:pPr>
                  <w:ins w:id="3264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90857B0" w14:textId="77777777" w:rsidR="0016760B" w:rsidRPr="0016760B" w:rsidRDefault="0016760B" w:rsidP="0016760B">
                  <w:pPr>
                    <w:autoSpaceDE/>
                    <w:autoSpaceDN/>
                    <w:adjustRightInd/>
                    <w:jc w:val="center"/>
                    <w:rPr>
                      <w:ins w:id="32649" w:author="Philippe Hollanda - Oliveira Trust" w:date="2022-07-19T09:57:00Z"/>
                      <w:rFonts w:ascii="Arial" w:eastAsia="Times New Roman" w:hAnsi="Arial" w:cs="Arial"/>
                      <w:color w:val="000000"/>
                      <w:sz w:val="20"/>
                      <w:szCs w:val="20"/>
                      <w:lang w:eastAsia="pt-BR"/>
                    </w:rPr>
                  </w:pPr>
                  <w:ins w:id="32650"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18E901" w14:textId="77777777" w:rsidR="0016760B" w:rsidRPr="0016760B" w:rsidRDefault="0016760B" w:rsidP="0016760B">
                  <w:pPr>
                    <w:autoSpaceDE/>
                    <w:autoSpaceDN/>
                    <w:adjustRightInd/>
                    <w:jc w:val="center"/>
                    <w:rPr>
                      <w:ins w:id="32651" w:author="Philippe Hollanda - Oliveira Trust" w:date="2022-07-19T09:57:00Z"/>
                      <w:rFonts w:ascii="Arial" w:eastAsia="Times New Roman" w:hAnsi="Arial" w:cs="Arial"/>
                      <w:color w:val="000000"/>
                      <w:sz w:val="20"/>
                      <w:szCs w:val="20"/>
                      <w:lang w:eastAsia="pt-BR"/>
                    </w:rPr>
                  </w:pPr>
                  <w:ins w:id="32652" w:author="Philippe Hollanda - Oliveira Trust" w:date="2022-07-19T09:57:00Z">
                    <w:r w:rsidRPr="0016760B">
                      <w:rPr>
                        <w:rFonts w:ascii="Arial" w:eastAsia="Times New Roman" w:hAnsi="Arial" w:cs="Arial"/>
                        <w:color w:val="000000"/>
                        <w:sz w:val="20"/>
                        <w:szCs w:val="20"/>
                        <w:lang w:eastAsia="pt-BR"/>
                      </w:rPr>
                      <w:t>R$ 1.800,00</w:t>
                    </w:r>
                  </w:ins>
                </w:p>
              </w:tc>
            </w:tr>
            <w:tr w:rsidR="0016760B" w:rsidRPr="0016760B" w14:paraId="12B7A5FA" w14:textId="77777777" w:rsidTr="0016760B">
              <w:trPr>
                <w:trHeight w:val="1785"/>
                <w:ins w:id="326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27369A" w14:textId="77777777" w:rsidR="0016760B" w:rsidRPr="0016760B" w:rsidRDefault="0016760B" w:rsidP="0016760B">
                  <w:pPr>
                    <w:autoSpaceDE/>
                    <w:autoSpaceDN/>
                    <w:adjustRightInd/>
                    <w:jc w:val="center"/>
                    <w:rPr>
                      <w:ins w:id="32654" w:author="Philippe Hollanda - Oliveira Trust" w:date="2022-07-19T09:57:00Z"/>
                      <w:rFonts w:ascii="Arial" w:eastAsia="Times New Roman" w:hAnsi="Arial" w:cs="Arial"/>
                      <w:color w:val="000000"/>
                      <w:sz w:val="20"/>
                      <w:szCs w:val="20"/>
                      <w:lang w:eastAsia="pt-BR"/>
                    </w:rPr>
                  </w:pPr>
                  <w:ins w:id="32655"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B66723C" w14:textId="77777777" w:rsidR="0016760B" w:rsidRPr="0016760B" w:rsidRDefault="0016760B" w:rsidP="0016760B">
                  <w:pPr>
                    <w:autoSpaceDE/>
                    <w:autoSpaceDN/>
                    <w:adjustRightInd/>
                    <w:jc w:val="center"/>
                    <w:rPr>
                      <w:ins w:id="32656" w:author="Philippe Hollanda - Oliveira Trust" w:date="2022-07-19T09:57:00Z"/>
                      <w:rFonts w:ascii="Arial" w:eastAsia="Times New Roman" w:hAnsi="Arial" w:cs="Arial"/>
                      <w:color w:val="000000"/>
                      <w:sz w:val="20"/>
                      <w:szCs w:val="20"/>
                      <w:lang w:eastAsia="pt-BR"/>
                    </w:rPr>
                  </w:pPr>
                  <w:ins w:id="32657" w:author="Philippe Hollanda - Oliveira Trust" w:date="2022-07-19T09:57:00Z">
                    <w:r w:rsidRPr="0016760B">
                      <w:rPr>
                        <w:rFonts w:ascii="Arial" w:eastAsia="Times New Roman" w:hAnsi="Arial" w:cs="Arial"/>
                        <w:color w:val="000000"/>
                        <w:sz w:val="20"/>
                        <w:szCs w:val="20"/>
                        <w:lang w:eastAsia="pt-BR"/>
                      </w:rPr>
                      <w:t>20/07/2021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393BCB" w14:textId="77777777" w:rsidR="0016760B" w:rsidRPr="0016760B" w:rsidRDefault="0016760B" w:rsidP="0016760B">
                  <w:pPr>
                    <w:autoSpaceDE/>
                    <w:autoSpaceDN/>
                    <w:adjustRightInd/>
                    <w:jc w:val="center"/>
                    <w:rPr>
                      <w:ins w:id="32658" w:author="Philippe Hollanda - Oliveira Trust" w:date="2022-07-19T09:57:00Z"/>
                      <w:rFonts w:ascii="Arial" w:eastAsia="Times New Roman" w:hAnsi="Arial" w:cs="Arial"/>
                      <w:color w:val="000000"/>
                      <w:sz w:val="20"/>
                      <w:szCs w:val="20"/>
                      <w:lang w:eastAsia="pt-BR"/>
                    </w:rPr>
                  </w:pPr>
                  <w:ins w:id="32659" w:author="Philippe Hollanda - Oliveira Trust" w:date="2022-07-19T09:57:00Z">
                    <w:r w:rsidRPr="0016760B">
                      <w:rPr>
                        <w:rFonts w:ascii="Arial" w:eastAsia="Times New Roman" w:hAnsi="Arial" w:cs="Arial"/>
                        <w:color w:val="000000"/>
                        <w:sz w:val="20"/>
                        <w:szCs w:val="20"/>
                        <w:lang w:eastAsia="pt-BR"/>
                      </w:rPr>
                      <w:t>R$ 1.140,00</w:t>
                    </w:r>
                  </w:ins>
                </w:p>
              </w:tc>
            </w:tr>
            <w:tr w:rsidR="0016760B" w:rsidRPr="0016760B" w14:paraId="33330A35" w14:textId="77777777" w:rsidTr="0016760B">
              <w:trPr>
                <w:trHeight w:val="1785"/>
                <w:ins w:id="326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672962" w14:textId="77777777" w:rsidR="0016760B" w:rsidRPr="0016760B" w:rsidRDefault="0016760B" w:rsidP="0016760B">
                  <w:pPr>
                    <w:autoSpaceDE/>
                    <w:autoSpaceDN/>
                    <w:adjustRightInd/>
                    <w:jc w:val="center"/>
                    <w:rPr>
                      <w:ins w:id="32661" w:author="Philippe Hollanda - Oliveira Trust" w:date="2022-07-19T09:57:00Z"/>
                      <w:rFonts w:ascii="Arial" w:eastAsia="Times New Roman" w:hAnsi="Arial" w:cs="Arial"/>
                      <w:color w:val="000000"/>
                      <w:sz w:val="20"/>
                      <w:szCs w:val="20"/>
                      <w:lang w:eastAsia="pt-BR"/>
                    </w:rPr>
                  </w:pPr>
                  <w:ins w:id="3266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2AB6BF8" w14:textId="77777777" w:rsidR="0016760B" w:rsidRPr="0016760B" w:rsidRDefault="0016760B" w:rsidP="0016760B">
                  <w:pPr>
                    <w:autoSpaceDE/>
                    <w:autoSpaceDN/>
                    <w:adjustRightInd/>
                    <w:jc w:val="center"/>
                    <w:rPr>
                      <w:ins w:id="32663" w:author="Philippe Hollanda - Oliveira Trust" w:date="2022-07-19T09:57:00Z"/>
                      <w:rFonts w:ascii="Arial" w:eastAsia="Times New Roman" w:hAnsi="Arial" w:cs="Arial"/>
                      <w:color w:val="000000"/>
                      <w:sz w:val="20"/>
                      <w:szCs w:val="20"/>
                      <w:lang w:eastAsia="pt-BR"/>
                    </w:rPr>
                  </w:pPr>
                  <w:ins w:id="32664"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59DAFE" w14:textId="77777777" w:rsidR="0016760B" w:rsidRPr="0016760B" w:rsidRDefault="0016760B" w:rsidP="0016760B">
                  <w:pPr>
                    <w:autoSpaceDE/>
                    <w:autoSpaceDN/>
                    <w:adjustRightInd/>
                    <w:jc w:val="center"/>
                    <w:rPr>
                      <w:ins w:id="32665" w:author="Philippe Hollanda - Oliveira Trust" w:date="2022-07-19T09:57:00Z"/>
                      <w:rFonts w:ascii="Arial" w:eastAsia="Times New Roman" w:hAnsi="Arial" w:cs="Arial"/>
                      <w:color w:val="000000"/>
                      <w:sz w:val="20"/>
                      <w:szCs w:val="20"/>
                      <w:lang w:eastAsia="pt-BR"/>
                    </w:rPr>
                  </w:pPr>
                  <w:ins w:id="32666" w:author="Philippe Hollanda - Oliveira Trust" w:date="2022-07-19T09:57:00Z">
                    <w:r w:rsidRPr="0016760B">
                      <w:rPr>
                        <w:rFonts w:ascii="Arial" w:eastAsia="Times New Roman" w:hAnsi="Arial" w:cs="Arial"/>
                        <w:color w:val="000000"/>
                        <w:sz w:val="20"/>
                        <w:szCs w:val="20"/>
                        <w:lang w:eastAsia="pt-BR"/>
                      </w:rPr>
                      <w:t>R$ 2.125,00</w:t>
                    </w:r>
                  </w:ins>
                </w:p>
              </w:tc>
            </w:tr>
            <w:tr w:rsidR="0016760B" w:rsidRPr="0016760B" w14:paraId="1754DC30" w14:textId="77777777" w:rsidTr="0016760B">
              <w:trPr>
                <w:trHeight w:val="1785"/>
                <w:ins w:id="326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1B551E" w14:textId="77777777" w:rsidR="0016760B" w:rsidRPr="0016760B" w:rsidRDefault="0016760B" w:rsidP="0016760B">
                  <w:pPr>
                    <w:autoSpaceDE/>
                    <w:autoSpaceDN/>
                    <w:adjustRightInd/>
                    <w:jc w:val="center"/>
                    <w:rPr>
                      <w:ins w:id="32668" w:author="Philippe Hollanda - Oliveira Trust" w:date="2022-07-19T09:57:00Z"/>
                      <w:rFonts w:ascii="Arial" w:eastAsia="Times New Roman" w:hAnsi="Arial" w:cs="Arial"/>
                      <w:color w:val="000000"/>
                      <w:sz w:val="20"/>
                      <w:szCs w:val="20"/>
                      <w:lang w:eastAsia="pt-BR"/>
                    </w:rPr>
                  </w:pPr>
                  <w:ins w:id="3266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B9D2CC6" w14:textId="77777777" w:rsidR="0016760B" w:rsidRPr="0016760B" w:rsidRDefault="0016760B" w:rsidP="0016760B">
                  <w:pPr>
                    <w:autoSpaceDE/>
                    <w:autoSpaceDN/>
                    <w:adjustRightInd/>
                    <w:jc w:val="center"/>
                    <w:rPr>
                      <w:ins w:id="32670" w:author="Philippe Hollanda - Oliveira Trust" w:date="2022-07-19T09:57:00Z"/>
                      <w:rFonts w:ascii="Arial" w:eastAsia="Times New Roman" w:hAnsi="Arial" w:cs="Arial"/>
                      <w:color w:val="000000"/>
                      <w:sz w:val="20"/>
                      <w:szCs w:val="20"/>
                      <w:lang w:eastAsia="pt-BR"/>
                    </w:rPr>
                  </w:pPr>
                  <w:ins w:id="32671"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7CB8FB5" w14:textId="77777777" w:rsidR="0016760B" w:rsidRPr="0016760B" w:rsidRDefault="0016760B" w:rsidP="0016760B">
                  <w:pPr>
                    <w:autoSpaceDE/>
                    <w:autoSpaceDN/>
                    <w:adjustRightInd/>
                    <w:jc w:val="center"/>
                    <w:rPr>
                      <w:ins w:id="32672" w:author="Philippe Hollanda - Oliveira Trust" w:date="2022-07-19T09:57:00Z"/>
                      <w:rFonts w:ascii="Arial" w:eastAsia="Times New Roman" w:hAnsi="Arial" w:cs="Arial"/>
                      <w:color w:val="000000"/>
                      <w:sz w:val="20"/>
                      <w:szCs w:val="20"/>
                      <w:lang w:eastAsia="pt-BR"/>
                    </w:rPr>
                  </w:pPr>
                  <w:ins w:id="32673" w:author="Philippe Hollanda - Oliveira Trust" w:date="2022-07-19T09:57:00Z">
                    <w:r w:rsidRPr="0016760B">
                      <w:rPr>
                        <w:rFonts w:ascii="Arial" w:eastAsia="Times New Roman" w:hAnsi="Arial" w:cs="Arial"/>
                        <w:color w:val="000000"/>
                        <w:sz w:val="20"/>
                        <w:szCs w:val="20"/>
                        <w:lang w:eastAsia="pt-BR"/>
                      </w:rPr>
                      <w:t>R$ 2.208,00</w:t>
                    </w:r>
                  </w:ins>
                </w:p>
              </w:tc>
            </w:tr>
            <w:tr w:rsidR="0016760B" w:rsidRPr="0016760B" w14:paraId="4B4260FB" w14:textId="77777777" w:rsidTr="0016760B">
              <w:trPr>
                <w:trHeight w:val="1785"/>
                <w:ins w:id="326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8FD137" w14:textId="77777777" w:rsidR="0016760B" w:rsidRPr="0016760B" w:rsidRDefault="0016760B" w:rsidP="0016760B">
                  <w:pPr>
                    <w:autoSpaceDE/>
                    <w:autoSpaceDN/>
                    <w:adjustRightInd/>
                    <w:jc w:val="center"/>
                    <w:rPr>
                      <w:ins w:id="32675" w:author="Philippe Hollanda - Oliveira Trust" w:date="2022-07-19T09:57:00Z"/>
                      <w:rFonts w:ascii="Arial" w:eastAsia="Times New Roman" w:hAnsi="Arial" w:cs="Arial"/>
                      <w:color w:val="000000"/>
                      <w:sz w:val="20"/>
                      <w:szCs w:val="20"/>
                      <w:lang w:eastAsia="pt-BR"/>
                    </w:rPr>
                  </w:pPr>
                  <w:ins w:id="3267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159F22B" w14:textId="77777777" w:rsidR="0016760B" w:rsidRPr="0016760B" w:rsidRDefault="0016760B" w:rsidP="0016760B">
                  <w:pPr>
                    <w:autoSpaceDE/>
                    <w:autoSpaceDN/>
                    <w:adjustRightInd/>
                    <w:jc w:val="center"/>
                    <w:rPr>
                      <w:ins w:id="32677" w:author="Philippe Hollanda - Oliveira Trust" w:date="2022-07-19T09:57:00Z"/>
                      <w:rFonts w:ascii="Arial" w:eastAsia="Times New Roman" w:hAnsi="Arial" w:cs="Arial"/>
                      <w:color w:val="000000"/>
                      <w:sz w:val="20"/>
                      <w:szCs w:val="20"/>
                      <w:lang w:eastAsia="pt-BR"/>
                    </w:rPr>
                  </w:pPr>
                  <w:ins w:id="32678"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2ABFE29" w14:textId="77777777" w:rsidR="0016760B" w:rsidRPr="0016760B" w:rsidRDefault="0016760B" w:rsidP="0016760B">
                  <w:pPr>
                    <w:autoSpaceDE/>
                    <w:autoSpaceDN/>
                    <w:adjustRightInd/>
                    <w:jc w:val="center"/>
                    <w:rPr>
                      <w:ins w:id="32679" w:author="Philippe Hollanda - Oliveira Trust" w:date="2022-07-19T09:57:00Z"/>
                      <w:rFonts w:ascii="Arial" w:eastAsia="Times New Roman" w:hAnsi="Arial" w:cs="Arial"/>
                      <w:color w:val="000000"/>
                      <w:sz w:val="20"/>
                      <w:szCs w:val="20"/>
                      <w:lang w:eastAsia="pt-BR"/>
                    </w:rPr>
                  </w:pPr>
                  <w:ins w:id="32680" w:author="Philippe Hollanda - Oliveira Trust" w:date="2022-07-19T09:57:00Z">
                    <w:r w:rsidRPr="0016760B">
                      <w:rPr>
                        <w:rFonts w:ascii="Arial" w:eastAsia="Times New Roman" w:hAnsi="Arial" w:cs="Arial"/>
                        <w:color w:val="000000"/>
                        <w:sz w:val="20"/>
                        <w:szCs w:val="20"/>
                        <w:lang w:eastAsia="pt-BR"/>
                      </w:rPr>
                      <w:t>R$ 822,00</w:t>
                    </w:r>
                  </w:ins>
                </w:p>
              </w:tc>
            </w:tr>
            <w:tr w:rsidR="0016760B" w:rsidRPr="0016760B" w14:paraId="0F5B7986" w14:textId="77777777" w:rsidTr="0016760B">
              <w:trPr>
                <w:trHeight w:val="1785"/>
                <w:ins w:id="326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8F6CC0" w14:textId="77777777" w:rsidR="0016760B" w:rsidRPr="0016760B" w:rsidRDefault="0016760B" w:rsidP="0016760B">
                  <w:pPr>
                    <w:autoSpaceDE/>
                    <w:autoSpaceDN/>
                    <w:adjustRightInd/>
                    <w:jc w:val="center"/>
                    <w:rPr>
                      <w:ins w:id="32682" w:author="Philippe Hollanda - Oliveira Trust" w:date="2022-07-19T09:57:00Z"/>
                      <w:rFonts w:ascii="Arial" w:eastAsia="Times New Roman" w:hAnsi="Arial" w:cs="Arial"/>
                      <w:color w:val="000000"/>
                      <w:sz w:val="20"/>
                      <w:szCs w:val="20"/>
                      <w:lang w:eastAsia="pt-BR"/>
                    </w:rPr>
                  </w:pPr>
                  <w:ins w:id="3268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54BED59" w14:textId="77777777" w:rsidR="0016760B" w:rsidRPr="0016760B" w:rsidRDefault="0016760B" w:rsidP="0016760B">
                  <w:pPr>
                    <w:autoSpaceDE/>
                    <w:autoSpaceDN/>
                    <w:adjustRightInd/>
                    <w:jc w:val="center"/>
                    <w:rPr>
                      <w:ins w:id="32684" w:author="Philippe Hollanda - Oliveira Trust" w:date="2022-07-19T09:57:00Z"/>
                      <w:rFonts w:ascii="Arial" w:eastAsia="Times New Roman" w:hAnsi="Arial" w:cs="Arial"/>
                      <w:color w:val="000000"/>
                      <w:sz w:val="20"/>
                      <w:szCs w:val="20"/>
                      <w:lang w:eastAsia="pt-BR"/>
                    </w:rPr>
                  </w:pPr>
                  <w:ins w:id="32685" w:author="Philippe Hollanda - Oliveira Trust" w:date="2022-07-19T09:57:00Z">
                    <w:r w:rsidRPr="0016760B">
                      <w:rPr>
                        <w:rFonts w:ascii="Arial" w:eastAsia="Times New Roman" w:hAnsi="Arial" w:cs="Arial"/>
                        <w:color w:val="000000"/>
                        <w:sz w:val="20"/>
                        <w:szCs w:val="20"/>
                        <w:lang w:eastAsia="pt-BR"/>
                      </w:rPr>
                      <w:t>01/09/2021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DD42E1" w14:textId="77777777" w:rsidR="0016760B" w:rsidRPr="0016760B" w:rsidRDefault="0016760B" w:rsidP="0016760B">
                  <w:pPr>
                    <w:autoSpaceDE/>
                    <w:autoSpaceDN/>
                    <w:adjustRightInd/>
                    <w:jc w:val="center"/>
                    <w:rPr>
                      <w:ins w:id="32686" w:author="Philippe Hollanda - Oliveira Trust" w:date="2022-07-19T09:57:00Z"/>
                      <w:rFonts w:ascii="Arial" w:eastAsia="Times New Roman" w:hAnsi="Arial" w:cs="Arial"/>
                      <w:color w:val="000000"/>
                      <w:sz w:val="20"/>
                      <w:szCs w:val="20"/>
                      <w:lang w:eastAsia="pt-BR"/>
                    </w:rPr>
                  </w:pPr>
                  <w:ins w:id="32687" w:author="Philippe Hollanda - Oliveira Trust" w:date="2022-07-19T09:57:00Z">
                    <w:r w:rsidRPr="0016760B">
                      <w:rPr>
                        <w:rFonts w:ascii="Arial" w:eastAsia="Times New Roman" w:hAnsi="Arial" w:cs="Arial"/>
                        <w:color w:val="000000"/>
                        <w:sz w:val="20"/>
                        <w:szCs w:val="20"/>
                        <w:lang w:eastAsia="pt-BR"/>
                      </w:rPr>
                      <w:t>R$ 2.125,00</w:t>
                    </w:r>
                  </w:ins>
                </w:p>
              </w:tc>
            </w:tr>
            <w:tr w:rsidR="0016760B" w:rsidRPr="0016760B" w14:paraId="5E4F0E99" w14:textId="77777777" w:rsidTr="0016760B">
              <w:trPr>
                <w:trHeight w:val="1785"/>
                <w:ins w:id="326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51BD9B" w14:textId="77777777" w:rsidR="0016760B" w:rsidRPr="0016760B" w:rsidRDefault="0016760B" w:rsidP="0016760B">
                  <w:pPr>
                    <w:autoSpaceDE/>
                    <w:autoSpaceDN/>
                    <w:adjustRightInd/>
                    <w:jc w:val="center"/>
                    <w:rPr>
                      <w:ins w:id="32689" w:author="Philippe Hollanda - Oliveira Trust" w:date="2022-07-19T09:57:00Z"/>
                      <w:rFonts w:ascii="Arial" w:eastAsia="Times New Roman" w:hAnsi="Arial" w:cs="Arial"/>
                      <w:color w:val="000000"/>
                      <w:sz w:val="20"/>
                      <w:szCs w:val="20"/>
                      <w:lang w:eastAsia="pt-BR"/>
                    </w:rPr>
                  </w:pPr>
                  <w:ins w:id="32690"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1E3B86E" w14:textId="77777777" w:rsidR="0016760B" w:rsidRPr="0016760B" w:rsidRDefault="0016760B" w:rsidP="0016760B">
                  <w:pPr>
                    <w:autoSpaceDE/>
                    <w:autoSpaceDN/>
                    <w:adjustRightInd/>
                    <w:jc w:val="center"/>
                    <w:rPr>
                      <w:ins w:id="32691" w:author="Philippe Hollanda - Oliveira Trust" w:date="2022-07-19T09:57:00Z"/>
                      <w:rFonts w:ascii="Arial" w:eastAsia="Times New Roman" w:hAnsi="Arial" w:cs="Arial"/>
                      <w:color w:val="000000"/>
                      <w:sz w:val="20"/>
                      <w:szCs w:val="20"/>
                      <w:lang w:eastAsia="pt-BR"/>
                    </w:rPr>
                  </w:pPr>
                  <w:ins w:id="32692" w:author="Philippe Hollanda - Oliveira Trust" w:date="2022-07-19T09:57:00Z">
                    <w:r w:rsidRPr="0016760B">
                      <w:rPr>
                        <w:rFonts w:ascii="Arial" w:eastAsia="Times New Roman" w:hAnsi="Arial" w:cs="Arial"/>
                        <w:color w:val="000000"/>
                        <w:sz w:val="20"/>
                        <w:szCs w:val="20"/>
                        <w:lang w:eastAsia="pt-BR"/>
                      </w:rPr>
                      <w:t>01/09/2021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2714A1" w14:textId="77777777" w:rsidR="0016760B" w:rsidRPr="0016760B" w:rsidRDefault="0016760B" w:rsidP="0016760B">
                  <w:pPr>
                    <w:autoSpaceDE/>
                    <w:autoSpaceDN/>
                    <w:adjustRightInd/>
                    <w:jc w:val="center"/>
                    <w:rPr>
                      <w:ins w:id="32693" w:author="Philippe Hollanda - Oliveira Trust" w:date="2022-07-19T09:57:00Z"/>
                      <w:rFonts w:ascii="Arial" w:eastAsia="Times New Roman" w:hAnsi="Arial" w:cs="Arial"/>
                      <w:color w:val="000000"/>
                      <w:sz w:val="20"/>
                      <w:szCs w:val="20"/>
                      <w:lang w:eastAsia="pt-BR"/>
                    </w:rPr>
                  </w:pPr>
                  <w:ins w:id="32694" w:author="Philippe Hollanda - Oliveira Trust" w:date="2022-07-19T09:57:00Z">
                    <w:r w:rsidRPr="0016760B">
                      <w:rPr>
                        <w:rFonts w:ascii="Arial" w:eastAsia="Times New Roman" w:hAnsi="Arial" w:cs="Arial"/>
                        <w:color w:val="000000"/>
                        <w:sz w:val="20"/>
                        <w:szCs w:val="20"/>
                        <w:lang w:eastAsia="pt-BR"/>
                      </w:rPr>
                      <w:t>R$ 1.074,00</w:t>
                    </w:r>
                  </w:ins>
                </w:p>
              </w:tc>
            </w:tr>
            <w:tr w:rsidR="0016760B" w:rsidRPr="0016760B" w14:paraId="57621739" w14:textId="77777777" w:rsidTr="0016760B">
              <w:trPr>
                <w:trHeight w:val="1785"/>
                <w:ins w:id="32695"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19EFE092" w14:textId="77777777" w:rsidR="0016760B" w:rsidRPr="0016760B" w:rsidRDefault="0016760B" w:rsidP="0016760B">
                  <w:pPr>
                    <w:autoSpaceDE/>
                    <w:autoSpaceDN/>
                    <w:adjustRightInd/>
                    <w:jc w:val="center"/>
                    <w:rPr>
                      <w:ins w:id="32696" w:author="Philippe Hollanda - Oliveira Trust" w:date="2022-07-19T09:57:00Z"/>
                      <w:rFonts w:ascii="Arial" w:eastAsia="Times New Roman" w:hAnsi="Arial" w:cs="Arial"/>
                      <w:color w:val="000000"/>
                      <w:sz w:val="20"/>
                      <w:szCs w:val="20"/>
                      <w:lang w:eastAsia="pt-BR"/>
                    </w:rPr>
                  </w:pPr>
                  <w:ins w:id="32697" w:author="Philippe Hollanda - Oliveira Trust" w:date="2022-07-19T09:57:00Z">
                    <w:r w:rsidRPr="0016760B">
                      <w:rPr>
                        <w:rFonts w:ascii="Arial" w:eastAsia="Times New Roman" w:hAnsi="Arial" w:cs="Arial"/>
                        <w:color w:val="000000"/>
                        <w:sz w:val="20"/>
                        <w:szCs w:val="20"/>
                        <w:lang w:eastAsia="pt-BR"/>
                      </w:rPr>
                      <w:t>INSTALAÇÃO E MONTAGEM DE APARELHOS, MÁQUINAS 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2287047A" w14:textId="77777777" w:rsidR="0016760B" w:rsidRPr="0016760B" w:rsidRDefault="0016760B" w:rsidP="0016760B">
                  <w:pPr>
                    <w:autoSpaceDE/>
                    <w:autoSpaceDN/>
                    <w:adjustRightInd/>
                    <w:jc w:val="center"/>
                    <w:rPr>
                      <w:ins w:id="32698" w:author="Philippe Hollanda - Oliveira Trust" w:date="2022-07-19T09:57:00Z"/>
                      <w:rFonts w:ascii="Arial" w:eastAsia="Times New Roman" w:hAnsi="Arial" w:cs="Arial"/>
                      <w:color w:val="000000"/>
                      <w:sz w:val="20"/>
                      <w:szCs w:val="20"/>
                      <w:lang w:eastAsia="pt-BR"/>
                    </w:rPr>
                  </w:pPr>
                  <w:ins w:id="32699"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C38214" w14:textId="77777777" w:rsidR="0016760B" w:rsidRPr="0016760B" w:rsidRDefault="0016760B" w:rsidP="0016760B">
                  <w:pPr>
                    <w:autoSpaceDE/>
                    <w:autoSpaceDN/>
                    <w:adjustRightInd/>
                    <w:jc w:val="center"/>
                    <w:rPr>
                      <w:ins w:id="32700" w:author="Philippe Hollanda - Oliveira Trust" w:date="2022-07-19T09:57:00Z"/>
                      <w:rFonts w:ascii="Arial" w:eastAsia="Times New Roman" w:hAnsi="Arial" w:cs="Arial"/>
                      <w:color w:val="000000"/>
                      <w:sz w:val="20"/>
                      <w:szCs w:val="20"/>
                      <w:lang w:eastAsia="pt-BR"/>
                    </w:rPr>
                  </w:pPr>
                  <w:ins w:id="32701" w:author="Philippe Hollanda - Oliveira Trust" w:date="2022-07-19T09:57:00Z">
                    <w:r w:rsidRPr="0016760B">
                      <w:rPr>
                        <w:rFonts w:ascii="Arial" w:eastAsia="Times New Roman" w:hAnsi="Arial" w:cs="Arial"/>
                        <w:color w:val="000000"/>
                        <w:sz w:val="20"/>
                        <w:szCs w:val="20"/>
                        <w:lang w:eastAsia="pt-BR"/>
                      </w:rPr>
                      <w:t>R$ 772,61</w:t>
                    </w:r>
                  </w:ins>
                </w:p>
              </w:tc>
            </w:tr>
            <w:tr w:rsidR="0016760B" w:rsidRPr="0016760B" w14:paraId="52840A09" w14:textId="77777777" w:rsidTr="0016760B">
              <w:trPr>
                <w:trHeight w:val="1785"/>
                <w:ins w:id="32702"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921DD5E" w14:textId="77777777" w:rsidR="0016760B" w:rsidRPr="0016760B" w:rsidRDefault="0016760B" w:rsidP="0016760B">
                  <w:pPr>
                    <w:autoSpaceDE/>
                    <w:autoSpaceDN/>
                    <w:adjustRightInd/>
                    <w:rPr>
                      <w:ins w:id="3270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3363C0F" w14:textId="77777777" w:rsidR="0016760B" w:rsidRPr="0016760B" w:rsidRDefault="0016760B" w:rsidP="0016760B">
                  <w:pPr>
                    <w:autoSpaceDE/>
                    <w:autoSpaceDN/>
                    <w:adjustRightInd/>
                    <w:jc w:val="center"/>
                    <w:rPr>
                      <w:ins w:id="32704" w:author="Philippe Hollanda - Oliveira Trust" w:date="2022-07-19T09:57:00Z"/>
                      <w:rFonts w:ascii="Arial" w:eastAsia="Times New Roman" w:hAnsi="Arial" w:cs="Arial"/>
                      <w:color w:val="000000"/>
                      <w:sz w:val="20"/>
                      <w:szCs w:val="20"/>
                      <w:lang w:eastAsia="pt-BR"/>
                    </w:rPr>
                  </w:pPr>
                  <w:ins w:id="32705"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2AAEE47" w14:textId="77777777" w:rsidR="0016760B" w:rsidRPr="0016760B" w:rsidRDefault="0016760B" w:rsidP="0016760B">
                  <w:pPr>
                    <w:autoSpaceDE/>
                    <w:autoSpaceDN/>
                    <w:adjustRightInd/>
                    <w:jc w:val="center"/>
                    <w:rPr>
                      <w:ins w:id="32706" w:author="Philippe Hollanda - Oliveira Trust" w:date="2022-07-19T09:57:00Z"/>
                      <w:rFonts w:ascii="Arial" w:eastAsia="Times New Roman" w:hAnsi="Arial" w:cs="Arial"/>
                      <w:color w:val="000000"/>
                      <w:sz w:val="20"/>
                      <w:szCs w:val="20"/>
                      <w:lang w:eastAsia="pt-BR"/>
                    </w:rPr>
                  </w:pPr>
                  <w:ins w:id="32707" w:author="Philippe Hollanda - Oliveira Trust" w:date="2022-07-19T09:57:00Z">
                    <w:r w:rsidRPr="0016760B">
                      <w:rPr>
                        <w:rFonts w:ascii="Arial" w:eastAsia="Times New Roman" w:hAnsi="Arial" w:cs="Arial"/>
                        <w:color w:val="000000"/>
                        <w:sz w:val="20"/>
                        <w:szCs w:val="20"/>
                        <w:lang w:eastAsia="pt-BR"/>
                      </w:rPr>
                      <w:t>R$ 772,60</w:t>
                    </w:r>
                  </w:ins>
                </w:p>
              </w:tc>
            </w:tr>
            <w:tr w:rsidR="0016760B" w:rsidRPr="0016760B" w14:paraId="482FEF49" w14:textId="77777777" w:rsidTr="0016760B">
              <w:trPr>
                <w:trHeight w:val="1785"/>
                <w:ins w:id="327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81D8DB" w14:textId="77777777" w:rsidR="0016760B" w:rsidRPr="0016760B" w:rsidRDefault="0016760B" w:rsidP="0016760B">
                  <w:pPr>
                    <w:autoSpaceDE/>
                    <w:autoSpaceDN/>
                    <w:adjustRightInd/>
                    <w:jc w:val="center"/>
                    <w:rPr>
                      <w:ins w:id="32709" w:author="Philippe Hollanda - Oliveira Trust" w:date="2022-07-19T09:57:00Z"/>
                      <w:rFonts w:ascii="Arial" w:eastAsia="Times New Roman" w:hAnsi="Arial" w:cs="Arial"/>
                      <w:color w:val="000000"/>
                      <w:sz w:val="20"/>
                      <w:szCs w:val="20"/>
                      <w:lang w:eastAsia="pt-BR"/>
                    </w:rPr>
                  </w:pPr>
                  <w:ins w:id="32710" w:author="Philippe Hollanda - Oliveira Trust" w:date="2022-07-19T09:57:00Z">
                    <w:r w:rsidRPr="0016760B">
                      <w:rPr>
                        <w:rFonts w:ascii="Arial" w:eastAsia="Times New Roman" w:hAnsi="Arial" w:cs="Arial"/>
                        <w:color w:val="000000"/>
                        <w:sz w:val="20"/>
                        <w:szCs w:val="20"/>
                        <w:lang w:eastAsia="pt-BR"/>
                      </w:rPr>
                      <w:t>INSTALAÇÃO E MONTAGEM DE APARELHOS, MÁQUINAS 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46691E61" w14:textId="77777777" w:rsidR="0016760B" w:rsidRPr="0016760B" w:rsidRDefault="0016760B" w:rsidP="0016760B">
                  <w:pPr>
                    <w:autoSpaceDE/>
                    <w:autoSpaceDN/>
                    <w:adjustRightInd/>
                    <w:jc w:val="center"/>
                    <w:rPr>
                      <w:ins w:id="32711" w:author="Philippe Hollanda - Oliveira Trust" w:date="2022-07-19T09:57:00Z"/>
                      <w:rFonts w:ascii="Arial" w:eastAsia="Times New Roman" w:hAnsi="Arial" w:cs="Arial"/>
                      <w:color w:val="000000"/>
                      <w:sz w:val="20"/>
                      <w:szCs w:val="20"/>
                      <w:lang w:eastAsia="pt-BR"/>
                    </w:rPr>
                  </w:pPr>
                  <w:ins w:id="32712" w:author="Philippe Hollanda - Oliveira Trust" w:date="2022-07-19T09:57:00Z">
                    <w:r w:rsidRPr="0016760B">
                      <w:rPr>
                        <w:rFonts w:ascii="Arial" w:eastAsia="Times New Roman" w:hAnsi="Arial" w:cs="Arial"/>
                        <w:color w:val="000000"/>
                        <w:sz w:val="20"/>
                        <w:szCs w:val="20"/>
                        <w:lang w:eastAsia="pt-BR"/>
                      </w:rPr>
                      <w:t>10/01/2022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49BF3A64" w14:textId="77777777" w:rsidR="0016760B" w:rsidRPr="0016760B" w:rsidRDefault="0016760B" w:rsidP="0016760B">
                  <w:pPr>
                    <w:autoSpaceDE/>
                    <w:autoSpaceDN/>
                    <w:adjustRightInd/>
                    <w:jc w:val="center"/>
                    <w:rPr>
                      <w:ins w:id="32713" w:author="Philippe Hollanda - Oliveira Trust" w:date="2022-07-19T09:57:00Z"/>
                      <w:rFonts w:ascii="Arial" w:eastAsia="Times New Roman" w:hAnsi="Arial" w:cs="Arial"/>
                      <w:color w:val="000000"/>
                      <w:sz w:val="20"/>
                      <w:szCs w:val="20"/>
                      <w:lang w:eastAsia="pt-BR"/>
                    </w:rPr>
                  </w:pPr>
                  <w:ins w:id="32714" w:author="Philippe Hollanda - Oliveira Trust" w:date="2022-07-19T09:57:00Z">
                    <w:r w:rsidRPr="0016760B">
                      <w:rPr>
                        <w:rFonts w:ascii="Arial" w:eastAsia="Times New Roman" w:hAnsi="Arial" w:cs="Arial"/>
                        <w:color w:val="000000"/>
                        <w:sz w:val="20"/>
                        <w:szCs w:val="20"/>
                        <w:lang w:eastAsia="pt-BR"/>
                      </w:rPr>
                      <w:t>R$ 3.273,87</w:t>
                    </w:r>
                  </w:ins>
                </w:p>
              </w:tc>
            </w:tr>
            <w:tr w:rsidR="0016760B" w:rsidRPr="0016760B" w14:paraId="6E6A12DB" w14:textId="77777777" w:rsidTr="0016760B">
              <w:trPr>
                <w:trHeight w:val="1785"/>
                <w:ins w:id="327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FB9F01" w14:textId="77777777" w:rsidR="0016760B" w:rsidRPr="0016760B" w:rsidRDefault="0016760B" w:rsidP="0016760B">
                  <w:pPr>
                    <w:autoSpaceDE/>
                    <w:autoSpaceDN/>
                    <w:adjustRightInd/>
                    <w:jc w:val="center"/>
                    <w:rPr>
                      <w:ins w:id="32716" w:author="Philippe Hollanda - Oliveira Trust" w:date="2022-07-19T09:57:00Z"/>
                      <w:rFonts w:ascii="Arial" w:eastAsia="Times New Roman" w:hAnsi="Arial" w:cs="Arial"/>
                      <w:color w:val="000000"/>
                      <w:sz w:val="20"/>
                      <w:szCs w:val="20"/>
                      <w:lang w:eastAsia="pt-BR"/>
                    </w:rPr>
                  </w:pPr>
                  <w:ins w:id="32717" w:author="Philippe Hollanda - Oliveira Trust" w:date="2022-07-19T09:57:00Z">
                    <w:r w:rsidRPr="0016760B">
                      <w:rPr>
                        <w:rFonts w:ascii="Arial" w:eastAsia="Times New Roman" w:hAnsi="Arial" w:cs="Arial"/>
                        <w:color w:val="000000"/>
                        <w:sz w:val="20"/>
                        <w:szCs w:val="20"/>
                        <w:lang w:eastAsia="pt-BR"/>
                      </w:rPr>
                      <w:t>INSTALAÇÃO E MONTAGEM DE APARELHOS, MÁQUINAS 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5D0FE13F" w14:textId="77777777" w:rsidR="0016760B" w:rsidRPr="0016760B" w:rsidRDefault="0016760B" w:rsidP="0016760B">
                  <w:pPr>
                    <w:autoSpaceDE/>
                    <w:autoSpaceDN/>
                    <w:adjustRightInd/>
                    <w:jc w:val="center"/>
                    <w:rPr>
                      <w:ins w:id="32718" w:author="Philippe Hollanda - Oliveira Trust" w:date="2022-07-19T09:57:00Z"/>
                      <w:rFonts w:ascii="Arial" w:eastAsia="Times New Roman" w:hAnsi="Arial" w:cs="Arial"/>
                      <w:color w:val="000000"/>
                      <w:sz w:val="20"/>
                      <w:szCs w:val="20"/>
                      <w:lang w:eastAsia="pt-BR"/>
                    </w:rPr>
                  </w:pPr>
                  <w:ins w:id="32719"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411FB4" w14:textId="77777777" w:rsidR="0016760B" w:rsidRPr="0016760B" w:rsidRDefault="0016760B" w:rsidP="0016760B">
                  <w:pPr>
                    <w:autoSpaceDE/>
                    <w:autoSpaceDN/>
                    <w:adjustRightInd/>
                    <w:jc w:val="center"/>
                    <w:rPr>
                      <w:ins w:id="32720" w:author="Philippe Hollanda - Oliveira Trust" w:date="2022-07-19T09:57:00Z"/>
                      <w:rFonts w:ascii="Arial" w:eastAsia="Times New Roman" w:hAnsi="Arial" w:cs="Arial"/>
                      <w:color w:val="000000"/>
                      <w:sz w:val="20"/>
                      <w:szCs w:val="20"/>
                      <w:lang w:eastAsia="pt-BR"/>
                    </w:rPr>
                  </w:pPr>
                  <w:ins w:id="32721" w:author="Philippe Hollanda - Oliveira Trust" w:date="2022-07-19T09:57:00Z">
                    <w:r w:rsidRPr="0016760B">
                      <w:rPr>
                        <w:rFonts w:ascii="Arial" w:eastAsia="Times New Roman" w:hAnsi="Arial" w:cs="Arial"/>
                        <w:color w:val="000000"/>
                        <w:sz w:val="20"/>
                        <w:szCs w:val="20"/>
                        <w:lang w:eastAsia="pt-BR"/>
                      </w:rPr>
                      <w:t>R$ 64.320,23</w:t>
                    </w:r>
                  </w:ins>
                </w:p>
              </w:tc>
            </w:tr>
            <w:tr w:rsidR="0016760B" w:rsidRPr="0016760B" w14:paraId="24C5A006" w14:textId="77777777" w:rsidTr="0016760B">
              <w:trPr>
                <w:trHeight w:val="1785"/>
                <w:ins w:id="327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624CEC" w14:textId="77777777" w:rsidR="0016760B" w:rsidRPr="0016760B" w:rsidRDefault="0016760B" w:rsidP="0016760B">
                  <w:pPr>
                    <w:autoSpaceDE/>
                    <w:autoSpaceDN/>
                    <w:adjustRightInd/>
                    <w:jc w:val="center"/>
                    <w:rPr>
                      <w:ins w:id="32723" w:author="Philippe Hollanda - Oliveira Trust" w:date="2022-07-19T09:57:00Z"/>
                      <w:rFonts w:ascii="Arial" w:eastAsia="Times New Roman" w:hAnsi="Arial" w:cs="Arial"/>
                      <w:color w:val="000000"/>
                      <w:sz w:val="20"/>
                      <w:szCs w:val="20"/>
                      <w:lang w:eastAsia="pt-BR"/>
                    </w:rPr>
                  </w:pPr>
                  <w:ins w:id="32724" w:author="Philippe Hollanda - Oliveira Trust" w:date="2022-07-19T09:57:00Z">
                    <w:r w:rsidRPr="0016760B">
                      <w:rPr>
                        <w:rFonts w:ascii="Arial" w:eastAsia="Times New Roman" w:hAnsi="Arial" w:cs="Arial"/>
                        <w:color w:val="000000"/>
                        <w:sz w:val="20"/>
                        <w:szCs w:val="20"/>
                        <w:lang w:eastAsia="pt-BR"/>
                      </w:rPr>
                      <w:lastRenderedPageBreak/>
                      <w:t>INSTALAÇÃO E MONTAGEM DE APARELHOS, MÁQUINAS 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342DF332" w14:textId="77777777" w:rsidR="0016760B" w:rsidRPr="0016760B" w:rsidRDefault="0016760B" w:rsidP="0016760B">
                  <w:pPr>
                    <w:autoSpaceDE/>
                    <w:autoSpaceDN/>
                    <w:adjustRightInd/>
                    <w:jc w:val="center"/>
                    <w:rPr>
                      <w:ins w:id="32725" w:author="Philippe Hollanda - Oliveira Trust" w:date="2022-07-19T09:57:00Z"/>
                      <w:rFonts w:ascii="Arial" w:eastAsia="Times New Roman" w:hAnsi="Arial" w:cs="Arial"/>
                      <w:color w:val="000000"/>
                      <w:sz w:val="20"/>
                      <w:szCs w:val="20"/>
                      <w:lang w:eastAsia="pt-BR"/>
                    </w:rPr>
                  </w:pPr>
                  <w:ins w:id="32726"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D78992" w14:textId="77777777" w:rsidR="0016760B" w:rsidRPr="0016760B" w:rsidRDefault="0016760B" w:rsidP="0016760B">
                  <w:pPr>
                    <w:autoSpaceDE/>
                    <w:autoSpaceDN/>
                    <w:adjustRightInd/>
                    <w:jc w:val="center"/>
                    <w:rPr>
                      <w:ins w:id="32727" w:author="Philippe Hollanda - Oliveira Trust" w:date="2022-07-19T09:57:00Z"/>
                      <w:rFonts w:ascii="Arial" w:eastAsia="Times New Roman" w:hAnsi="Arial" w:cs="Arial"/>
                      <w:color w:val="000000"/>
                      <w:sz w:val="20"/>
                      <w:szCs w:val="20"/>
                      <w:lang w:eastAsia="pt-BR"/>
                    </w:rPr>
                  </w:pPr>
                  <w:ins w:id="32728" w:author="Philippe Hollanda - Oliveira Trust" w:date="2022-07-19T09:57:00Z">
                    <w:r w:rsidRPr="0016760B">
                      <w:rPr>
                        <w:rFonts w:ascii="Arial" w:eastAsia="Times New Roman" w:hAnsi="Arial" w:cs="Arial"/>
                        <w:color w:val="000000"/>
                        <w:sz w:val="20"/>
                        <w:szCs w:val="20"/>
                        <w:lang w:eastAsia="pt-BR"/>
                      </w:rPr>
                      <w:t>R$ 64.320,23</w:t>
                    </w:r>
                  </w:ins>
                </w:p>
              </w:tc>
            </w:tr>
            <w:tr w:rsidR="0016760B" w:rsidRPr="0016760B" w14:paraId="3C2E25B0" w14:textId="77777777" w:rsidTr="0016760B">
              <w:trPr>
                <w:trHeight w:val="1785"/>
                <w:ins w:id="327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98D4EE" w14:textId="77777777" w:rsidR="0016760B" w:rsidRPr="0016760B" w:rsidRDefault="0016760B" w:rsidP="0016760B">
                  <w:pPr>
                    <w:autoSpaceDE/>
                    <w:autoSpaceDN/>
                    <w:adjustRightInd/>
                    <w:jc w:val="center"/>
                    <w:rPr>
                      <w:ins w:id="32730" w:author="Philippe Hollanda - Oliveira Trust" w:date="2022-07-19T09:57:00Z"/>
                      <w:rFonts w:ascii="Arial" w:eastAsia="Times New Roman" w:hAnsi="Arial" w:cs="Arial"/>
                      <w:color w:val="000000"/>
                      <w:sz w:val="20"/>
                      <w:szCs w:val="20"/>
                      <w:lang w:eastAsia="pt-BR"/>
                    </w:rPr>
                  </w:pPr>
                  <w:ins w:id="32731" w:author="Philippe Hollanda - Oliveira Trust" w:date="2022-07-19T09:57:00Z">
                    <w:r w:rsidRPr="0016760B">
                      <w:rPr>
                        <w:rFonts w:ascii="Arial" w:eastAsia="Times New Roman" w:hAnsi="Arial" w:cs="Arial"/>
                        <w:color w:val="000000"/>
                        <w:sz w:val="20"/>
                        <w:szCs w:val="20"/>
                        <w:lang w:eastAsia="pt-BR"/>
                      </w:rPr>
                      <w:t>INSTALAÇÃO E MONTAGEM DE APARELHOS, MÁQUINAS 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1E2D84A2" w14:textId="77777777" w:rsidR="0016760B" w:rsidRPr="0016760B" w:rsidRDefault="0016760B" w:rsidP="0016760B">
                  <w:pPr>
                    <w:autoSpaceDE/>
                    <w:autoSpaceDN/>
                    <w:adjustRightInd/>
                    <w:jc w:val="center"/>
                    <w:rPr>
                      <w:ins w:id="32732" w:author="Philippe Hollanda - Oliveira Trust" w:date="2022-07-19T09:57:00Z"/>
                      <w:rFonts w:ascii="Arial" w:eastAsia="Times New Roman" w:hAnsi="Arial" w:cs="Arial"/>
                      <w:color w:val="000000"/>
                      <w:sz w:val="20"/>
                      <w:szCs w:val="20"/>
                      <w:lang w:eastAsia="pt-BR"/>
                    </w:rPr>
                  </w:pPr>
                  <w:ins w:id="32733" w:author="Philippe Hollanda - Oliveira Trust" w:date="2022-07-19T09:57:00Z">
                    <w:r w:rsidRPr="0016760B">
                      <w:rPr>
                        <w:rFonts w:ascii="Arial" w:eastAsia="Times New Roman" w:hAnsi="Arial" w:cs="Arial"/>
                        <w:color w:val="000000"/>
                        <w:sz w:val="20"/>
                        <w:szCs w:val="20"/>
                        <w:lang w:eastAsia="pt-BR"/>
                      </w:rPr>
                      <w:t>15/12/2021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345E9FB" w14:textId="77777777" w:rsidR="0016760B" w:rsidRPr="0016760B" w:rsidRDefault="0016760B" w:rsidP="0016760B">
                  <w:pPr>
                    <w:autoSpaceDE/>
                    <w:autoSpaceDN/>
                    <w:adjustRightInd/>
                    <w:jc w:val="center"/>
                    <w:rPr>
                      <w:ins w:id="32734" w:author="Philippe Hollanda - Oliveira Trust" w:date="2022-07-19T09:57:00Z"/>
                      <w:rFonts w:ascii="Arial" w:eastAsia="Times New Roman" w:hAnsi="Arial" w:cs="Arial"/>
                      <w:color w:val="000000"/>
                      <w:sz w:val="20"/>
                      <w:szCs w:val="20"/>
                      <w:lang w:eastAsia="pt-BR"/>
                    </w:rPr>
                  </w:pPr>
                  <w:ins w:id="32735" w:author="Philippe Hollanda - Oliveira Trust" w:date="2022-07-19T09:57:00Z">
                    <w:r w:rsidRPr="0016760B">
                      <w:rPr>
                        <w:rFonts w:ascii="Arial" w:eastAsia="Times New Roman" w:hAnsi="Arial" w:cs="Arial"/>
                        <w:color w:val="000000"/>
                        <w:sz w:val="20"/>
                        <w:szCs w:val="20"/>
                        <w:lang w:eastAsia="pt-BR"/>
                      </w:rPr>
                      <w:t>R$ 64.320,23</w:t>
                    </w:r>
                  </w:ins>
                </w:p>
              </w:tc>
            </w:tr>
            <w:tr w:rsidR="0016760B" w:rsidRPr="0016760B" w14:paraId="3A0C2033" w14:textId="77777777" w:rsidTr="0016760B">
              <w:trPr>
                <w:trHeight w:val="1785"/>
                <w:ins w:id="327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68B32B" w14:textId="77777777" w:rsidR="0016760B" w:rsidRPr="0016760B" w:rsidRDefault="0016760B" w:rsidP="0016760B">
                  <w:pPr>
                    <w:autoSpaceDE/>
                    <w:autoSpaceDN/>
                    <w:adjustRightInd/>
                    <w:jc w:val="center"/>
                    <w:rPr>
                      <w:ins w:id="32737" w:author="Philippe Hollanda - Oliveira Trust" w:date="2022-07-19T09:57:00Z"/>
                      <w:rFonts w:ascii="Arial" w:eastAsia="Times New Roman" w:hAnsi="Arial" w:cs="Arial"/>
                      <w:color w:val="000000"/>
                      <w:sz w:val="20"/>
                      <w:szCs w:val="20"/>
                      <w:lang w:eastAsia="pt-BR"/>
                    </w:rPr>
                  </w:pPr>
                  <w:ins w:id="32738" w:author="Philippe Hollanda - Oliveira Trust" w:date="2022-07-19T09:57:00Z">
                    <w:r w:rsidRPr="0016760B">
                      <w:rPr>
                        <w:rFonts w:ascii="Arial" w:eastAsia="Times New Roman" w:hAnsi="Arial" w:cs="Arial"/>
                        <w:color w:val="000000"/>
                        <w:sz w:val="20"/>
                        <w:szCs w:val="20"/>
                        <w:lang w:eastAsia="pt-BR"/>
                      </w:rPr>
                      <w:t>DIVISORIA RETRATIL ARKFLEX</w:t>
                    </w:r>
                  </w:ins>
                </w:p>
              </w:tc>
              <w:tc>
                <w:tcPr>
                  <w:tcW w:w="2324" w:type="dxa"/>
                  <w:tcBorders>
                    <w:top w:val="nil"/>
                    <w:left w:val="nil"/>
                    <w:bottom w:val="single" w:sz="4" w:space="0" w:color="auto"/>
                    <w:right w:val="single" w:sz="4" w:space="0" w:color="auto"/>
                  </w:tcBorders>
                  <w:shd w:val="clear" w:color="auto" w:fill="auto"/>
                  <w:noWrap/>
                  <w:vAlign w:val="center"/>
                  <w:hideMark/>
                </w:tcPr>
                <w:p w14:paraId="38AE577B" w14:textId="77777777" w:rsidR="0016760B" w:rsidRPr="0016760B" w:rsidRDefault="0016760B" w:rsidP="0016760B">
                  <w:pPr>
                    <w:autoSpaceDE/>
                    <w:autoSpaceDN/>
                    <w:adjustRightInd/>
                    <w:jc w:val="center"/>
                    <w:rPr>
                      <w:ins w:id="32739" w:author="Philippe Hollanda - Oliveira Trust" w:date="2022-07-19T09:57:00Z"/>
                      <w:rFonts w:ascii="Arial" w:eastAsia="Times New Roman" w:hAnsi="Arial" w:cs="Arial"/>
                      <w:color w:val="000000"/>
                      <w:sz w:val="20"/>
                      <w:szCs w:val="20"/>
                      <w:lang w:eastAsia="pt-BR"/>
                    </w:rPr>
                  </w:pPr>
                  <w:ins w:id="32740"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35EE1E1" w14:textId="77777777" w:rsidR="0016760B" w:rsidRPr="0016760B" w:rsidRDefault="0016760B" w:rsidP="0016760B">
                  <w:pPr>
                    <w:autoSpaceDE/>
                    <w:autoSpaceDN/>
                    <w:adjustRightInd/>
                    <w:jc w:val="center"/>
                    <w:rPr>
                      <w:ins w:id="32741" w:author="Philippe Hollanda - Oliveira Trust" w:date="2022-07-19T09:57:00Z"/>
                      <w:rFonts w:ascii="Arial" w:eastAsia="Times New Roman" w:hAnsi="Arial" w:cs="Arial"/>
                      <w:color w:val="000000"/>
                      <w:sz w:val="20"/>
                      <w:szCs w:val="20"/>
                      <w:lang w:eastAsia="pt-BR"/>
                    </w:rPr>
                  </w:pPr>
                  <w:ins w:id="32742" w:author="Philippe Hollanda - Oliveira Trust" w:date="2022-07-19T09:57:00Z">
                    <w:r w:rsidRPr="0016760B">
                      <w:rPr>
                        <w:rFonts w:ascii="Arial" w:eastAsia="Times New Roman" w:hAnsi="Arial" w:cs="Arial"/>
                        <w:color w:val="000000"/>
                        <w:sz w:val="20"/>
                        <w:szCs w:val="20"/>
                        <w:lang w:eastAsia="pt-BR"/>
                      </w:rPr>
                      <w:t>R$ 40.000,00</w:t>
                    </w:r>
                  </w:ins>
                </w:p>
              </w:tc>
            </w:tr>
            <w:tr w:rsidR="0016760B" w:rsidRPr="0016760B" w14:paraId="6D9AFFDB" w14:textId="77777777" w:rsidTr="0016760B">
              <w:trPr>
                <w:trHeight w:val="1785"/>
                <w:ins w:id="3274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7E3C057D" w14:textId="77777777" w:rsidR="0016760B" w:rsidRPr="0016760B" w:rsidRDefault="0016760B" w:rsidP="0016760B">
                  <w:pPr>
                    <w:autoSpaceDE/>
                    <w:autoSpaceDN/>
                    <w:adjustRightInd/>
                    <w:jc w:val="center"/>
                    <w:rPr>
                      <w:ins w:id="32744" w:author="Philippe Hollanda - Oliveira Trust" w:date="2022-07-19T09:57:00Z"/>
                      <w:rFonts w:ascii="Arial" w:eastAsia="Times New Roman" w:hAnsi="Arial" w:cs="Arial"/>
                      <w:color w:val="000000"/>
                      <w:sz w:val="20"/>
                      <w:szCs w:val="20"/>
                      <w:lang w:eastAsia="pt-BR"/>
                    </w:rPr>
                  </w:pPr>
                  <w:ins w:id="32745" w:author="Philippe Hollanda - Oliveira Trust" w:date="2022-07-19T09:57:00Z">
                    <w:r w:rsidRPr="0016760B">
                      <w:rPr>
                        <w:rFonts w:ascii="Arial" w:eastAsia="Times New Roman" w:hAnsi="Arial" w:cs="Arial"/>
                        <w:color w:val="000000"/>
                        <w:sz w:val="20"/>
                        <w:szCs w:val="20"/>
                        <w:lang w:eastAsia="pt-BR"/>
                      </w:rPr>
                      <w:t>CADEIRA</w:t>
                    </w:r>
                  </w:ins>
                </w:p>
              </w:tc>
              <w:tc>
                <w:tcPr>
                  <w:tcW w:w="2324" w:type="dxa"/>
                  <w:tcBorders>
                    <w:top w:val="nil"/>
                    <w:left w:val="nil"/>
                    <w:bottom w:val="single" w:sz="4" w:space="0" w:color="auto"/>
                    <w:right w:val="single" w:sz="4" w:space="0" w:color="auto"/>
                  </w:tcBorders>
                  <w:shd w:val="clear" w:color="auto" w:fill="auto"/>
                  <w:noWrap/>
                  <w:vAlign w:val="center"/>
                  <w:hideMark/>
                </w:tcPr>
                <w:p w14:paraId="5FAB78C1" w14:textId="77777777" w:rsidR="0016760B" w:rsidRPr="0016760B" w:rsidRDefault="0016760B" w:rsidP="0016760B">
                  <w:pPr>
                    <w:autoSpaceDE/>
                    <w:autoSpaceDN/>
                    <w:adjustRightInd/>
                    <w:jc w:val="center"/>
                    <w:rPr>
                      <w:ins w:id="32746" w:author="Philippe Hollanda - Oliveira Trust" w:date="2022-07-19T09:57:00Z"/>
                      <w:rFonts w:ascii="Arial" w:eastAsia="Times New Roman" w:hAnsi="Arial" w:cs="Arial"/>
                      <w:color w:val="000000"/>
                      <w:sz w:val="20"/>
                      <w:szCs w:val="20"/>
                      <w:lang w:eastAsia="pt-BR"/>
                    </w:rPr>
                  </w:pPr>
                  <w:ins w:id="32747" w:author="Philippe Hollanda - Oliveira Trust" w:date="2022-07-19T09:57:00Z">
                    <w:r w:rsidRPr="0016760B">
                      <w:rPr>
                        <w:rFonts w:ascii="Arial" w:eastAsia="Times New Roman" w:hAnsi="Arial" w:cs="Arial"/>
                        <w:color w:val="000000"/>
                        <w:sz w:val="20"/>
                        <w:szCs w:val="20"/>
                        <w:lang w:eastAsia="pt-BR"/>
                      </w:rPr>
                      <w:t>06/12/2021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447721" w14:textId="77777777" w:rsidR="0016760B" w:rsidRPr="0016760B" w:rsidRDefault="0016760B" w:rsidP="0016760B">
                  <w:pPr>
                    <w:autoSpaceDE/>
                    <w:autoSpaceDN/>
                    <w:adjustRightInd/>
                    <w:jc w:val="center"/>
                    <w:rPr>
                      <w:ins w:id="32748" w:author="Philippe Hollanda - Oliveira Trust" w:date="2022-07-19T09:57:00Z"/>
                      <w:rFonts w:ascii="Arial" w:eastAsia="Times New Roman" w:hAnsi="Arial" w:cs="Arial"/>
                      <w:color w:val="000000"/>
                      <w:sz w:val="20"/>
                      <w:szCs w:val="20"/>
                      <w:lang w:eastAsia="pt-BR"/>
                    </w:rPr>
                  </w:pPr>
                  <w:ins w:id="32749" w:author="Philippe Hollanda - Oliveira Trust" w:date="2022-07-19T09:57:00Z">
                    <w:r w:rsidRPr="0016760B">
                      <w:rPr>
                        <w:rFonts w:ascii="Arial" w:eastAsia="Times New Roman" w:hAnsi="Arial" w:cs="Arial"/>
                        <w:color w:val="000000"/>
                        <w:sz w:val="20"/>
                        <w:szCs w:val="20"/>
                        <w:lang w:eastAsia="pt-BR"/>
                      </w:rPr>
                      <w:t>R$ 1.796,39</w:t>
                    </w:r>
                  </w:ins>
                </w:p>
              </w:tc>
            </w:tr>
            <w:tr w:rsidR="0016760B" w:rsidRPr="0016760B" w14:paraId="25FF3A39" w14:textId="77777777" w:rsidTr="0016760B">
              <w:trPr>
                <w:trHeight w:val="1785"/>
                <w:ins w:id="3275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6E5670B6" w14:textId="77777777" w:rsidR="0016760B" w:rsidRPr="0016760B" w:rsidRDefault="0016760B" w:rsidP="0016760B">
                  <w:pPr>
                    <w:autoSpaceDE/>
                    <w:autoSpaceDN/>
                    <w:adjustRightInd/>
                    <w:rPr>
                      <w:ins w:id="3275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052EF593" w14:textId="77777777" w:rsidR="0016760B" w:rsidRPr="0016760B" w:rsidRDefault="0016760B" w:rsidP="0016760B">
                  <w:pPr>
                    <w:autoSpaceDE/>
                    <w:autoSpaceDN/>
                    <w:adjustRightInd/>
                    <w:jc w:val="center"/>
                    <w:rPr>
                      <w:ins w:id="32752" w:author="Philippe Hollanda - Oliveira Trust" w:date="2022-07-19T09:57:00Z"/>
                      <w:rFonts w:ascii="Arial" w:eastAsia="Times New Roman" w:hAnsi="Arial" w:cs="Arial"/>
                      <w:color w:val="000000"/>
                      <w:sz w:val="20"/>
                      <w:szCs w:val="20"/>
                      <w:lang w:eastAsia="pt-BR"/>
                    </w:rPr>
                  </w:pPr>
                  <w:ins w:id="32753" w:author="Philippe Hollanda - Oliveira Trust" w:date="2022-07-19T09:57:00Z">
                    <w:r w:rsidRPr="0016760B">
                      <w:rPr>
                        <w:rFonts w:ascii="Arial" w:eastAsia="Times New Roman" w:hAnsi="Arial" w:cs="Arial"/>
                        <w:color w:val="000000"/>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758FBAD3" w14:textId="77777777" w:rsidR="0016760B" w:rsidRPr="0016760B" w:rsidRDefault="0016760B" w:rsidP="0016760B">
                  <w:pPr>
                    <w:autoSpaceDE/>
                    <w:autoSpaceDN/>
                    <w:adjustRightInd/>
                    <w:jc w:val="center"/>
                    <w:rPr>
                      <w:ins w:id="32754" w:author="Philippe Hollanda - Oliveira Trust" w:date="2022-07-19T09:57:00Z"/>
                      <w:rFonts w:ascii="Arial" w:eastAsia="Times New Roman" w:hAnsi="Arial" w:cs="Arial"/>
                      <w:color w:val="000000"/>
                      <w:sz w:val="20"/>
                      <w:szCs w:val="20"/>
                      <w:lang w:eastAsia="pt-BR"/>
                    </w:rPr>
                  </w:pPr>
                  <w:ins w:id="32755" w:author="Philippe Hollanda - Oliveira Trust" w:date="2022-07-19T09:57:00Z">
                    <w:r w:rsidRPr="0016760B">
                      <w:rPr>
                        <w:rFonts w:ascii="Arial" w:eastAsia="Times New Roman" w:hAnsi="Arial" w:cs="Arial"/>
                        <w:color w:val="000000"/>
                        <w:sz w:val="20"/>
                        <w:szCs w:val="20"/>
                        <w:lang w:eastAsia="pt-BR"/>
                      </w:rPr>
                      <w:t>R$ 1.796,39</w:t>
                    </w:r>
                  </w:ins>
                </w:p>
              </w:tc>
            </w:tr>
            <w:tr w:rsidR="0016760B" w:rsidRPr="0016760B" w14:paraId="1FBC779E" w14:textId="77777777" w:rsidTr="0016760B">
              <w:trPr>
                <w:trHeight w:val="1785"/>
                <w:ins w:id="327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B696310" w14:textId="77777777" w:rsidR="0016760B" w:rsidRPr="0016760B" w:rsidRDefault="0016760B" w:rsidP="0016760B">
                  <w:pPr>
                    <w:autoSpaceDE/>
                    <w:autoSpaceDN/>
                    <w:adjustRightInd/>
                    <w:jc w:val="center"/>
                    <w:rPr>
                      <w:ins w:id="32757" w:author="Philippe Hollanda - Oliveira Trust" w:date="2022-07-19T09:57:00Z"/>
                      <w:rFonts w:ascii="Arial" w:eastAsia="Times New Roman" w:hAnsi="Arial" w:cs="Arial"/>
                      <w:color w:val="000000"/>
                      <w:sz w:val="20"/>
                      <w:szCs w:val="20"/>
                      <w:lang w:eastAsia="pt-BR"/>
                    </w:rPr>
                  </w:pPr>
                  <w:ins w:id="32758" w:author="Philippe Hollanda - Oliveira Trust" w:date="2022-07-19T09:57:00Z">
                    <w:r w:rsidRPr="0016760B">
                      <w:rPr>
                        <w:rFonts w:ascii="Arial" w:eastAsia="Times New Roman" w:hAnsi="Arial" w:cs="Arial"/>
                        <w:color w:val="000000"/>
                        <w:sz w:val="20"/>
                        <w:szCs w:val="20"/>
                        <w:lang w:eastAsia="pt-BR"/>
                      </w:rPr>
                      <w:lastRenderedPageBreak/>
                      <w:t>ICMS COMPLEMENTAR</w:t>
                    </w:r>
                  </w:ins>
                </w:p>
              </w:tc>
              <w:tc>
                <w:tcPr>
                  <w:tcW w:w="2324" w:type="dxa"/>
                  <w:tcBorders>
                    <w:top w:val="nil"/>
                    <w:left w:val="nil"/>
                    <w:bottom w:val="single" w:sz="4" w:space="0" w:color="auto"/>
                    <w:right w:val="single" w:sz="4" w:space="0" w:color="auto"/>
                  </w:tcBorders>
                  <w:shd w:val="clear" w:color="auto" w:fill="auto"/>
                  <w:noWrap/>
                  <w:vAlign w:val="center"/>
                  <w:hideMark/>
                </w:tcPr>
                <w:p w14:paraId="250A4C28" w14:textId="77777777" w:rsidR="0016760B" w:rsidRPr="0016760B" w:rsidRDefault="0016760B" w:rsidP="0016760B">
                  <w:pPr>
                    <w:autoSpaceDE/>
                    <w:autoSpaceDN/>
                    <w:adjustRightInd/>
                    <w:jc w:val="center"/>
                    <w:rPr>
                      <w:ins w:id="32759" w:author="Philippe Hollanda - Oliveira Trust" w:date="2022-07-19T09:57:00Z"/>
                      <w:rFonts w:ascii="Arial" w:eastAsia="Times New Roman" w:hAnsi="Arial" w:cs="Arial"/>
                      <w:color w:val="000000"/>
                      <w:sz w:val="20"/>
                      <w:szCs w:val="20"/>
                      <w:lang w:eastAsia="pt-BR"/>
                    </w:rPr>
                  </w:pPr>
                  <w:ins w:id="32760" w:author="Philippe Hollanda - Oliveira Trust" w:date="2022-07-19T09:57:00Z">
                    <w:r w:rsidRPr="0016760B">
                      <w:rPr>
                        <w:rFonts w:ascii="Arial" w:eastAsia="Times New Roman" w:hAnsi="Arial" w:cs="Arial"/>
                        <w:color w:val="000000"/>
                        <w:sz w:val="20"/>
                        <w:szCs w:val="20"/>
                        <w:lang w:eastAsia="pt-BR"/>
                      </w:rPr>
                      <w:t>04/10/2021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18713A" w14:textId="77777777" w:rsidR="0016760B" w:rsidRPr="0016760B" w:rsidRDefault="0016760B" w:rsidP="0016760B">
                  <w:pPr>
                    <w:autoSpaceDE/>
                    <w:autoSpaceDN/>
                    <w:adjustRightInd/>
                    <w:jc w:val="center"/>
                    <w:rPr>
                      <w:ins w:id="32761" w:author="Philippe Hollanda - Oliveira Trust" w:date="2022-07-19T09:57:00Z"/>
                      <w:rFonts w:ascii="Arial" w:eastAsia="Times New Roman" w:hAnsi="Arial" w:cs="Arial"/>
                      <w:color w:val="000000"/>
                      <w:sz w:val="20"/>
                      <w:szCs w:val="20"/>
                      <w:lang w:eastAsia="pt-BR"/>
                    </w:rPr>
                  </w:pPr>
                  <w:ins w:id="32762" w:author="Philippe Hollanda - Oliveira Trust" w:date="2022-07-19T09:57:00Z">
                    <w:r w:rsidRPr="0016760B">
                      <w:rPr>
                        <w:rFonts w:ascii="Arial" w:eastAsia="Times New Roman" w:hAnsi="Arial" w:cs="Arial"/>
                        <w:color w:val="000000"/>
                        <w:sz w:val="20"/>
                        <w:szCs w:val="20"/>
                        <w:lang w:eastAsia="pt-BR"/>
                      </w:rPr>
                      <w:t>R$ 2,59</w:t>
                    </w:r>
                  </w:ins>
                </w:p>
              </w:tc>
            </w:tr>
            <w:tr w:rsidR="0016760B" w:rsidRPr="0016760B" w14:paraId="0B407AE3" w14:textId="77777777" w:rsidTr="0016760B">
              <w:trPr>
                <w:trHeight w:val="1785"/>
                <w:ins w:id="32763" w:author="Philippe Hollanda - Oliveira Trust" w:date="2022-07-19T09:57:00Z"/>
              </w:trPr>
              <w:tc>
                <w:tcPr>
                  <w:tcW w:w="3851" w:type="dxa"/>
                  <w:vMerge w:val="restart"/>
                  <w:tcBorders>
                    <w:top w:val="nil"/>
                    <w:left w:val="nil"/>
                    <w:bottom w:val="single" w:sz="4" w:space="0" w:color="000000"/>
                    <w:right w:val="single" w:sz="4" w:space="0" w:color="auto"/>
                  </w:tcBorders>
                  <w:shd w:val="clear" w:color="auto" w:fill="auto"/>
                  <w:vAlign w:val="center"/>
                  <w:hideMark/>
                </w:tcPr>
                <w:p w14:paraId="1C45AF0F" w14:textId="77777777" w:rsidR="0016760B" w:rsidRPr="0016760B" w:rsidRDefault="0016760B" w:rsidP="0016760B">
                  <w:pPr>
                    <w:autoSpaceDE/>
                    <w:autoSpaceDN/>
                    <w:adjustRightInd/>
                    <w:jc w:val="center"/>
                    <w:rPr>
                      <w:ins w:id="32764" w:author="Philippe Hollanda - Oliveira Trust" w:date="2022-07-19T09:57:00Z"/>
                      <w:rFonts w:ascii="Arial" w:eastAsia="Times New Roman" w:hAnsi="Arial" w:cs="Arial"/>
                      <w:color w:val="000000"/>
                      <w:sz w:val="20"/>
                      <w:szCs w:val="20"/>
                      <w:lang w:eastAsia="pt-BR"/>
                    </w:rPr>
                  </w:pPr>
                  <w:ins w:id="32765" w:author="Philippe Hollanda - Oliveira Trust" w:date="2022-07-19T09:57:00Z">
                    <w:r w:rsidRPr="0016760B">
                      <w:rPr>
                        <w:rFonts w:ascii="Arial" w:eastAsia="Times New Roman" w:hAnsi="Arial" w:cs="Arial"/>
                        <w:color w:val="000000"/>
                        <w:sz w:val="20"/>
                        <w:szCs w:val="20"/>
                        <w:lang w:eastAsia="pt-BR"/>
                      </w:rPr>
                      <w:t>ICMS COMPLEMENTAR</w:t>
                    </w:r>
                  </w:ins>
                </w:p>
              </w:tc>
              <w:tc>
                <w:tcPr>
                  <w:tcW w:w="2324" w:type="dxa"/>
                  <w:tcBorders>
                    <w:top w:val="nil"/>
                    <w:left w:val="nil"/>
                    <w:bottom w:val="single" w:sz="4" w:space="0" w:color="auto"/>
                    <w:right w:val="single" w:sz="4" w:space="0" w:color="auto"/>
                  </w:tcBorders>
                  <w:shd w:val="clear" w:color="auto" w:fill="auto"/>
                  <w:noWrap/>
                  <w:vAlign w:val="center"/>
                  <w:hideMark/>
                </w:tcPr>
                <w:p w14:paraId="385990F1" w14:textId="77777777" w:rsidR="0016760B" w:rsidRPr="0016760B" w:rsidRDefault="0016760B" w:rsidP="0016760B">
                  <w:pPr>
                    <w:autoSpaceDE/>
                    <w:autoSpaceDN/>
                    <w:adjustRightInd/>
                    <w:jc w:val="center"/>
                    <w:rPr>
                      <w:ins w:id="32766" w:author="Philippe Hollanda - Oliveira Trust" w:date="2022-07-19T09:57:00Z"/>
                      <w:rFonts w:ascii="Arial" w:eastAsia="Times New Roman" w:hAnsi="Arial" w:cs="Arial"/>
                      <w:color w:val="000000"/>
                      <w:sz w:val="20"/>
                      <w:szCs w:val="20"/>
                      <w:lang w:eastAsia="pt-BR"/>
                    </w:rPr>
                  </w:pPr>
                  <w:ins w:id="32767" w:author="Philippe Hollanda - Oliveira Trust" w:date="2022-07-19T09:57:00Z">
                    <w:r w:rsidRPr="0016760B">
                      <w:rPr>
                        <w:rFonts w:ascii="Arial" w:eastAsia="Times New Roman" w:hAnsi="Arial" w:cs="Arial"/>
                        <w:color w:val="000000"/>
                        <w:sz w:val="20"/>
                        <w:szCs w:val="20"/>
                        <w:lang w:eastAsia="pt-BR"/>
                      </w:rPr>
                      <w:t>13/10/2021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1A33C2" w14:textId="77777777" w:rsidR="0016760B" w:rsidRPr="0016760B" w:rsidRDefault="0016760B" w:rsidP="0016760B">
                  <w:pPr>
                    <w:autoSpaceDE/>
                    <w:autoSpaceDN/>
                    <w:adjustRightInd/>
                    <w:jc w:val="center"/>
                    <w:rPr>
                      <w:ins w:id="32768" w:author="Philippe Hollanda - Oliveira Trust" w:date="2022-07-19T09:57:00Z"/>
                      <w:rFonts w:ascii="Arial" w:eastAsia="Times New Roman" w:hAnsi="Arial" w:cs="Arial"/>
                      <w:color w:val="000000"/>
                      <w:sz w:val="20"/>
                      <w:szCs w:val="20"/>
                      <w:lang w:eastAsia="pt-BR"/>
                    </w:rPr>
                  </w:pPr>
                  <w:ins w:id="32769" w:author="Philippe Hollanda - Oliveira Trust" w:date="2022-07-19T09:57:00Z">
                    <w:r w:rsidRPr="0016760B">
                      <w:rPr>
                        <w:rFonts w:ascii="Arial" w:eastAsia="Times New Roman" w:hAnsi="Arial" w:cs="Arial"/>
                        <w:color w:val="000000"/>
                        <w:sz w:val="20"/>
                        <w:szCs w:val="20"/>
                        <w:lang w:eastAsia="pt-BR"/>
                      </w:rPr>
                      <w:t>R$ 72,27</w:t>
                    </w:r>
                  </w:ins>
                </w:p>
              </w:tc>
            </w:tr>
            <w:tr w:rsidR="0016760B" w:rsidRPr="0016760B" w14:paraId="066D0319" w14:textId="77777777" w:rsidTr="0016760B">
              <w:trPr>
                <w:trHeight w:val="1785"/>
                <w:ins w:id="32770"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43B70F09" w14:textId="77777777" w:rsidR="0016760B" w:rsidRPr="0016760B" w:rsidRDefault="0016760B" w:rsidP="0016760B">
                  <w:pPr>
                    <w:autoSpaceDE/>
                    <w:autoSpaceDN/>
                    <w:adjustRightInd/>
                    <w:rPr>
                      <w:ins w:id="32771"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60C8AB6D" w14:textId="77777777" w:rsidR="0016760B" w:rsidRPr="0016760B" w:rsidRDefault="0016760B" w:rsidP="0016760B">
                  <w:pPr>
                    <w:autoSpaceDE/>
                    <w:autoSpaceDN/>
                    <w:adjustRightInd/>
                    <w:jc w:val="center"/>
                    <w:rPr>
                      <w:ins w:id="32772" w:author="Philippe Hollanda - Oliveira Trust" w:date="2022-07-19T09:57:00Z"/>
                      <w:rFonts w:ascii="Arial" w:eastAsia="Times New Roman" w:hAnsi="Arial" w:cs="Arial"/>
                      <w:color w:val="000000"/>
                      <w:sz w:val="20"/>
                      <w:szCs w:val="20"/>
                      <w:lang w:eastAsia="pt-BR"/>
                    </w:rPr>
                  </w:pPr>
                  <w:ins w:id="32773" w:author="Philippe Hollanda - Oliveira Trust" w:date="2022-07-19T09:57:00Z">
                    <w:r w:rsidRPr="0016760B">
                      <w:rPr>
                        <w:rFonts w:ascii="Arial" w:eastAsia="Times New Roman" w:hAnsi="Arial" w:cs="Arial"/>
                        <w:color w:val="000000"/>
                        <w:sz w:val="20"/>
                        <w:szCs w:val="20"/>
                        <w:lang w:eastAsia="pt-BR"/>
                      </w:rPr>
                      <w:t>11/10/2021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6568AA" w14:textId="77777777" w:rsidR="0016760B" w:rsidRPr="0016760B" w:rsidRDefault="0016760B" w:rsidP="0016760B">
                  <w:pPr>
                    <w:autoSpaceDE/>
                    <w:autoSpaceDN/>
                    <w:adjustRightInd/>
                    <w:jc w:val="center"/>
                    <w:rPr>
                      <w:ins w:id="32774" w:author="Philippe Hollanda - Oliveira Trust" w:date="2022-07-19T09:57:00Z"/>
                      <w:rFonts w:ascii="Arial" w:eastAsia="Times New Roman" w:hAnsi="Arial" w:cs="Arial"/>
                      <w:color w:val="000000"/>
                      <w:sz w:val="20"/>
                      <w:szCs w:val="20"/>
                      <w:lang w:eastAsia="pt-BR"/>
                    </w:rPr>
                  </w:pPr>
                  <w:ins w:id="32775" w:author="Philippe Hollanda - Oliveira Trust" w:date="2022-07-19T09:57:00Z">
                    <w:r w:rsidRPr="0016760B">
                      <w:rPr>
                        <w:rFonts w:ascii="Arial" w:eastAsia="Times New Roman" w:hAnsi="Arial" w:cs="Arial"/>
                        <w:color w:val="000000"/>
                        <w:sz w:val="20"/>
                        <w:szCs w:val="20"/>
                        <w:lang w:eastAsia="pt-BR"/>
                      </w:rPr>
                      <w:t>R$ 72,27</w:t>
                    </w:r>
                  </w:ins>
                </w:p>
              </w:tc>
            </w:tr>
            <w:tr w:rsidR="0016760B" w:rsidRPr="0016760B" w14:paraId="65AF4BF2" w14:textId="77777777" w:rsidTr="0016760B">
              <w:trPr>
                <w:trHeight w:val="1785"/>
                <w:ins w:id="32776" w:author="Philippe Hollanda - Oliveira Trust" w:date="2022-07-19T09:57:00Z"/>
              </w:trPr>
              <w:tc>
                <w:tcPr>
                  <w:tcW w:w="3851" w:type="dxa"/>
                  <w:vMerge/>
                  <w:tcBorders>
                    <w:top w:val="nil"/>
                    <w:left w:val="nil"/>
                    <w:bottom w:val="single" w:sz="4" w:space="0" w:color="000000"/>
                    <w:right w:val="single" w:sz="4" w:space="0" w:color="auto"/>
                  </w:tcBorders>
                  <w:vAlign w:val="center"/>
                  <w:hideMark/>
                </w:tcPr>
                <w:p w14:paraId="1F1C988C" w14:textId="77777777" w:rsidR="0016760B" w:rsidRPr="0016760B" w:rsidRDefault="0016760B" w:rsidP="0016760B">
                  <w:pPr>
                    <w:autoSpaceDE/>
                    <w:autoSpaceDN/>
                    <w:adjustRightInd/>
                    <w:rPr>
                      <w:ins w:id="32777"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2714EAC2" w14:textId="77777777" w:rsidR="0016760B" w:rsidRPr="0016760B" w:rsidRDefault="0016760B" w:rsidP="0016760B">
                  <w:pPr>
                    <w:autoSpaceDE/>
                    <w:autoSpaceDN/>
                    <w:adjustRightInd/>
                    <w:jc w:val="center"/>
                    <w:rPr>
                      <w:ins w:id="32778" w:author="Philippe Hollanda - Oliveira Trust" w:date="2022-07-19T09:57:00Z"/>
                      <w:rFonts w:ascii="Arial" w:eastAsia="Times New Roman" w:hAnsi="Arial" w:cs="Arial"/>
                      <w:color w:val="000000"/>
                      <w:sz w:val="20"/>
                      <w:szCs w:val="20"/>
                      <w:lang w:eastAsia="pt-BR"/>
                    </w:rPr>
                  </w:pPr>
                  <w:ins w:id="32779"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7EDB48" w14:textId="77777777" w:rsidR="0016760B" w:rsidRPr="0016760B" w:rsidRDefault="0016760B" w:rsidP="0016760B">
                  <w:pPr>
                    <w:autoSpaceDE/>
                    <w:autoSpaceDN/>
                    <w:adjustRightInd/>
                    <w:jc w:val="center"/>
                    <w:rPr>
                      <w:ins w:id="32780" w:author="Philippe Hollanda - Oliveira Trust" w:date="2022-07-19T09:57:00Z"/>
                      <w:rFonts w:ascii="Arial" w:eastAsia="Times New Roman" w:hAnsi="Arial" w:cs="Arial"/>
                      <w:color w:val="000000"/>
                      <w:sz w:val="20"/>
                      <w:szCs w:val="20"/>
                      <w:lang w:eastAsia="pt-BR"/>
                    </w:rPr>
                  </w:pPr>
                  <w:ins w:id="32781" w:author="Philippe Hollanda - Oliveira Trust" w:date="2022-07-19T09:57:00Z">
                    <w:r w:rsidRPr="0016760B">
                      <w:rPr>
                        <w:rFonts w:ascii="Arial" w:eastAsia="Times New Roman" w:hAnsi="Arial" w:cs="Arial"/>
                        <w:color w:val="000000"/>
                        <w:sz w:val="20"/>
                        <w:szCs w:val="20"/>
                        <w:lang w:eastAsia="pt-BR"/>
                      </w:rPr>
                      <w:t>R$ 72,27</w:t>
                    </w:r>
                  </w:ins>
                </w:p>
              </w:tc>
            </w:tr>
            <w:tr w:rsidR="0016760B" w:rsidRPr="0016760B" w14:paraId="0879AFD6" w14:textId="77777777" w:rsidTr="0016760B">
              <w:trPr>
                <w:trHeight w:val="1785"/>
                <w:ins w:id="327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01673F" w14:textId="77777777" w:rsidR="0016760B" w:rsidRPr="0016760B" w:rsidRDefault="0016760B" w:rsidP="0016760B">
                  <w:pPr>
                    <w:autoSpaceDE/>
                    <w:autoSpaceDN/>
                    <w:adjustRightInd/>
                    <w:jc w:val="center"/>
                    <w:rPr>
                      <w:ins w:id="32783" w:author="Philippe Hollanda - Oliveira Trust" w:date="2022-07-19T09:57:00Z"/>
                      <w:rFonts w:ascii="Arial" w:eastAsia="Times New Roman" w:hAnsi="Arial" w:cs="Arial"/>
                      <w:color w:val="000000"/>
                      <w:sz w:val="20"/>
                      <w:szCs w:val="20"/>
                      <w:lang w:eastAsia="pt-BR"/>
                    </w:rPr>
                  </w:pPr>
                  <w:ins w:id="32784" w:author="Philippe Hollanda - Oliveira Trust" w:date="2022-07-19T09:57:00Z">
                    <w:r w:rsidRPr="0016760B">
                      <w:rPr>
                        <w:rFonts w:ascii="Arial" w:eastAsia="Times New Roman" w:hAnsi="Arial" w:cs="Arial"/>
                        <w:color w:val="000000"/>
                        <w:sz w:val="20"/>
                        <w:szCs w:val="20"/>
                        <w:lang w:eastAsia="pt-BR"/>
                      </w:rPr>
                      <w:t>AÇO CA50 12,50 MM</w:t>
                    </w:r>
                  </w:ins>
                </w:p>
              </w:tc>
              <w:tc>
                <w:tcPr>
                  <w:tcW w:w="2324" w:type="dxa"/>
                  <w:tcBorders>
                    <w:top w:val="nil"/>
                    <w:left w:val="nil"/>
                    <w:bottom w:val="single" w:sz="4" w:space="0" w:color="auto"/>
                    <w:right w:val="single" w:sz="4" w:space="0" w:color="auto"/>
                  </w:tcBorders>
                  <w:shd w:val="clear" w:color="auto" w:fill="auto"/>
                  <w:noWrap/>
                  <w:vAlign w:val="center"/>
                  <w:hideMark/>
                </w:tcPr>
                <w:p w14:paraId="7DE297AD" w14:textId="77777777" w:rsidR="0016760B" w:rsidRPr="0016760B" w:rsidRDefault="0016760B" w:rsidP="0016760B">
                  <w:pPr>
                    <w:autoSpaceDE/>
                    <w:autoSpaceDN/>
                    <w:adjustRightInd/>
                    <w:jc w:val="center"/>
                    <w:rPr>
                      <w:ins w:id="32785" w:author="Philippe Hollanda - Oliveira Trust" w:date="2022-07-19T09:57:00Z"/>
                      <w:rFonts w:ascii="Arial" w:eastAsia="Times New Roman" w:hAnsi="Arial" w:cs="Arial"/>
                      <w:color w:val="000000"/>
                      <w:sz w:val="20"/>
                      <w:szCs w:val="20"/>
                      <w:lang w:eastAsia="pt-BR"/>
                    </w:rPr>
                  </w:pPr>
                  <w:ins w:id="32786" w:author="Philippe Hollanda - Oliveira Trust" w:date="2022-07-19T09:57:00Z">
                    <w:r w:rsidRPr="0016760B">
                      <w:rPr>
                        <w:rFonts w:ascii="Arial" w:eastAsia="Times New Roman" w:hAnsi="Arial" w:cs="Arial"/>
                        <w:color w:val="000000"/>
                        <w:sz w:val="20"/>
                        <w:szCs w:val="20"/>
                        <w:lang w:eastAsia="pt-BR"/>
                      </w:rPr>
                      <w:t>26/01/2021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E1C619" w14:textId="77777777" w:rsidR="0016760B" w:rsidRPr="0016760B" w:rsidRDefault="0016760B" w:rsidP="0016760B">
                  <w:pPr>
                    <w:autoSpaceDE/>
                    <w:autoSpaceDN/>
                    <w:adjustRightInd/>
                    <w:jc w:val="center"/>
                    <w:rPr>
                      <w:ins w:id="32787" w:author="Philippe Hollanda - Oliveira Trust" w:date="2022-07-19T09:57:00Z"/>
                      <w:rFonts w:ascii="Arial" w:eastAsia="Times New Roman" w:hAnsi="Arial" w:cs="Arial"/>
                      <w:color w:val="000000"/>
                      <w:sz w:val="20"/>
                      <w:szCs w:val="20"/>
                      <w:lang w:eastAsia="pt-BR"/>
                    </w:rPr>
                  </w:pPr>
                  <w:ins w:id="32788" w:author="Philippe Hollanda - Oliveira Trust" w:date="2022-07-19T09:57:00Z">
                    <w:r w:rsidRPr="0016760B">
                      <w:rPr>
                        <w:rFonts w:ascii="Arial" w:eastAsia="Times New Roman" w:hAnsi="Arial" w:cs="Arial"/>
                        <w:color w:val="000000"/>
                        <w:sz w:val="20"/>
                        <w:szCs w:val="20"/>
                        <w:lang w:eastAsia="pt-BR"/>
                      </w:rPr>
                      <w:t>R$ 22.538,92</w:t>
                    </w:r>
                  </w:ins>
                </w:p>
              </w:tc>
            </w:tr>
            <w:tr w:rsidR="0016760B" w:rsidRPr="0016760B" w14:paraId="0AAC110C" w14:textId="77777777" w:rsidTr="0016760B">
              <w:trPr>
                <w:trHeight w:val="1785"/>
                <w:ins w:id="327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5B56DF" w14:textId="77777777" w:rsidR="0016760B" w:rsidRPr="0016760B" w:rsidRDefault="0016760B" w:rsidP="0016760B">
                  <w:pPr>
                    <w:autoSpaceDE/>
                    <w:autoSpaceDN/>
                    <w:adjustRightInd/>
                    <w:jc w:val="center"/>
                    <w:rPr>
                      <w:ins w:id="32790" w:author="Philippe Hollanda - Oliveira Trust" w:date="2022-07-19T09:57:00Z"/>
                      <w:rFonts w:ascii="Arial" w:eastAsia="Times New Roman" w:hAnsi="Arial" w:cs="Arial"/>
                      <w:color w:val="000000"/>
                      <w:sz w:val="20"/>
                      <w:szCs w:val="20"/>
                      <w:lang w:eastAsia="pt-BR"/>
                    </w:rPr>
                  </w:pPr>
                  <w:ins w:id="32791" w:author="Philippe Hollanda - Oliveira Trust" w:date="2022-07-19T09:57:00Z">
                    <w:r w:rsidRPr="0016760B">
                      <w:rPr>
                        <w:rFonts w:ascii="Arial" w:eastAsia="Times New Roman" w:hAnsi="Arial" w:cs="Arial"/>
                        <w:color w:val="000000"/>
                        <w:sz w:val="20"/>
                        <w:szCs w:val="20"/>
                        <w:lang w:eastAsia="pt-BR"/>
                      </w:rPr>
                      <w:lastRenderedPageBreak/>
                      <w:t>AÇO CA50 8,0 MM</w:t>
                    </w:r>
                  </w:ins>
                </w:p>
              </w:tc>
              <w:tc>
                <w:tcPr>
                  <w:tcW w:w="2324" w:type="dxa"/>
                  <w:tcBorders>
                    <w:top w:val="nil"/>
                    <w:left w:val="nil"/>
                    <w:bottom w:val="single" w:sz="4" w:space="0" w:color="auto"/>
                    <w:right w:val="single" w:sz="4" w:space="0" w:color="auto"/>
                  </w:tcBorders>
                  <w:shd w:val="clear" w:color="auto" w:fill="auto"/>
                  <w:noWrap/>
                  <w:vAlign w:val="center"/>
                  <w:hideMark/>
                </w:tcPr>
                <w:p w14:paraId="2E207058" w14:textId="77777777" w:rsidR="0016760B" w:rsidRPr="0016760B" w:rsidRDefault="0016760B" w:rsidP="0016760B">
                  <w:pPr>
                    <w:autoSpaceDE/>
                    <w:autoSpaceDN/>
                    <w:adjustRightInd/>
                    <w:jc w:val="center"/>
                    <w:rPr>
                      <w:ins w:id="32792" w:author="Philippe Hollanda - Oliveira Trust" w:date="2022-07-19T09:57:00Z"/>
                      <w:rFonts w:ascii="Arial" w:eastAsia="Times New Roman" w:hAnsi="Arial" w:cs="Arial"/>
                      <w:color w:val="000000"/>
                      <w:sz w:val="20"/>
                      <w:szCs w:val="20"/>
                      <w:lang w:eastAsia="pt-BR"/>
                    </w:rPr>
                  </w:pPr>
                  <w:ins w:id="32793" w:author="Philippe Hollanda - Oliveira Trust" w:date="2022-07-19T09:57:00Z">
                    <w:r w:rsidRPr="0016760B">
                      <w:rPr>
                        <w:rFonts w:ascii="Arial" w:eastAsia="Times New Roman" w:hAnsi="Arial" w:cs="Arial"/>
                        <w:color w:val="000000"/>
                        <w:sz w:val="20"/>
                        <w:szCs w:val="20"/>
                        <w:lang w:eastAsia="pt-BR"/>
                      </w:rPr>
                      <w:t>26/01/2021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82B6D0" w14:textId="77777777" w:rsidR="0016760B" w:rsidRPr="0016760B" w:rsidRDefault="0016760B" w:rsidP="0016760B">
                  <w:pPr>
                    <w:autoSpaceDE/>
                    <w:autoSpaceDN/>
                    <w:adjustRightInd/>
                    <w:jc w:val="center"/>
                    <w:rPr>
                      <w:ins w:id="32794" w:author="Philippe Hollanda - Oliveira Trust" w:date="2022-07-19T09:57:00Z"/>
                      <w:rFonts w:ascii="Arial" w:eastAsia="Times New Roman" w:hAnsi="Arial" w:cs="Arial"/>
                      <w:color w:val="000000"/>
                      <w:sz w:val="20"/>
                      <w:szCs w:val="20"/>
                      <w:lang w:eastAsia="pt-BR"/>
                    </w:rPr>
                  </w:pPr>
                  <w:ins w:id="32795" w:author="Philippe Hollanda - Oliveira Trust" w:date="2022-07-19T09:57:00Z">
                    <w:r w:rsidRPr="0016760B">
                      <w:rPr>
                        <w:rFonts w:ascii="Arial" w:eastAsia="Times New Roman" w:hAnsi="Arial" w:cs="Arial"/>
                        <w:color w:val="000000"/>
                        <w:sz w:val="20"/>
                        <w:szCs w:val="20"/>
                        <w:lang w:eastAsia="pt-BR"/>
                      </w:rPr>
                      <w:t>R$ 5.035,99</w:t>
                    </w:r>
                  </w:ins>
                </w:p>
              </w:tc>
            </w:tr>
            <w:tr w:rsidR="0016760B" w:rsidRPr="0016760B" w14:paraId="098D8963" w14:textId="77777777" w:rsidTr="0016760B">
              <w:trPr>
                <w:trHeight w:val="1785"/>
                <w:ins w:id="327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16B7C7" w14:textId="77777777" w:rsidR="0016760B" w:rsidRPr="0016760B" w:rsidRDefault="0016760B" w:rsidP="0016760B">
                  <w:pPr>
                    <w:autoSpaceDE/>
                    <w:autoSpaceDN/>
                    <w:adjustRightInd/>
                    <w:jc w:val="center"/>
                    <w:rPr>
                      <w:ins w:id="32797" w:author="Philippe Hollanda - Oliveira Trust" w:date="2022-07-19T09:57:00Z"/>
                      <w:rFonts w:ascii="Arial" w:eastAsia="Times New Roman" w:hAnsi="Arial" w:cs="Arial"/>
                      <w:color w:val="000000"/>
                      <w:sz w:val="20"/>
                      <w:szCs w:val="20"/>
                      <w:lang w:eastAsia="pt-BR"/>
                    </w:rPr>
                  </w:pPr>
                  <w:ins w:id="32798" w:author="Philippe Hollanda - Oliveira Trust" w:date="2022-07-19T09:57:00Z">
                    <w:r w:rsidRPr="0016760B">
                      <w:rPr>
                        <w:rFonts w:ascii="Arial" w:eastAsia="Times New Roman" w:hAnsi="Arial" w:cs="Arial"/>
                        <w:color w:val="000000"/>
                        <w:sz w:val="20"/>
                        <w:szCs w:val="20"/>
                        <w:lang w:eastAsia="pt-BR"/>
                      </w:rPr>
                      <w:t xml:space="preserve">ARAME RECOZIDO 18BWG </w:t>
                    </w:r>
                  </w:ins>
                </w:p>
              </w:tc>
              <w:tc>
                <w:tcPr>
                  <w:tcW w:w="2324" w:type="dxa"/>
                  <w:tcBorders>
                    <w:top w:val="nil"/>
                    <w:left w:val="nil"/>
                    <w:bottom w:val="single" w:sz="4" w:space="0" w:color="auto"/>
                    <w:right w:val="single" w:sz="4" w:space="0" w:color="auto"/>
                  </w:tcBorders>
                  <w:shd w:val="clear" w:color="auto" w:fill="auto"/>
                  <w:noWrap/>
                  <w:vAlign w:val="center"/>
                  <w:hideMark/>
                </w:tcPr>
                <w:p w14:paraId="30950C89" w14:textId="77777777" w:rsidR="0016760B" w:rsidRPr="0016760B" w:rsidRDefault="0016760B" w:rsidP="0016760B">
                  <w:pPr>
                    <w:autoSpaceDE/>
                    <w:autoSpaceDN/>
                    <w:adjustRightInd/>
                    <w:jc w:val="center"/>
                    <w:rPr>
                      <w:ins w:id="32799" w:author="Philippe Hollanda - Oliveira Trust" w:date="2022-07-19T09:57:00Z"/>
                      <w:rFonts w:ascii="Arial" w:eastAsia="Times New Roman" w:hAnsi="Arial" w:cs="Arial"/>
                      <w:color w:val="000000"/>
                      <w:sz w:val="20"/>
                      <w:szCs w:val="20"/>
                      <w:lang w:eastAsia="pt-BR"/>
                    </w:rPr>
                  </w:pPr>
                  <w:ins w:id="32800" w:author="Philippe Hollanda - Oliveira Trust" w:date="2022-07-19T09:57:00Z">
                    <w:r w:rsidRPr="0016760B">
                      <w:rPr>
                        <w:rFonts w:ascii="Arial" w:eastAsia="Times New Roman" w:hAnsi="Arial" w:cs="Arial"/>
                        <w:color w:val="000000"/>
                        <w:sz w:val="20"/>
                        <w:szCs w:val="20"/>
                        <w:lang w:eastAsia="pt-BR"/>
                      </w:rPr>
                      <w:t>26/01/2021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0EA2EF" w14:textId="77777777" w:rsidR="0016760B" w:rsidRPr="0016760B" w:rsidRDefault="0016760B" w:rsidP="0016760B">
                  <w:pPr>
                    <w:autoSpaceDE/>
                    <w:autoSpaceDN/>
                    <w:adjustRightInd/>
                    <w:jc w:val="center"/>
                    <w:rPr>
                      <w:ins w:id="32801" w:author="Philippe Hollanda - Oliveira Trust" w:date="2022-07-19T09:57:00Z"/>
                      <w:rFonts w:ascii="Arial" w:eastAsia="Times New Roman" w:hAnsi="Arial" w:cs="Arial"/>
                      <w:color w:val="000000"/>
                      <w:sz w:val="20"/>
                      <w:szCs w:val="20"/>
                      <w:lang w:eastAsia="pt-BR"/>
                    </w:rPr>
                  </w:pPr>
                  <w:ins w:id="32802" w:author="Philippe Hollanda - Oliveira Trust" w:date="2022-07-19T09:57:00Z">
                    <w:r w:rsidRPr="0016760B">
                      <w:rPr>
                        <w:rFonts w:ascii="Arial" w:eastAsia="Times New Roman" w:hAnsi="Arial" w:cs="Arial"/>
                        <w:color w:val="000000"/>
                        <w:sz w:val="20"/>
                        <w:szCs w:val="20"/>
                        <w:lang w:eastAsia="pt-BR"/>
                      </w:rPr>
                      <w:t>R$ 1.074,70</w:t>
                    </w:r>
                  </w:ins>
                </w:p>
              </w:tc>
            </w:tr>
            <w:tr w:rsidR="0016760B" w:rsidRPr="0016760B" w14:paraId="591303BB" w14:textId="77777777" w:rsidTr="0016760B">
              <w:trPr>
                <w:trHeight w:val="1785"/>
                <w:ins w:id="328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5DC5749" w14:textId="77777777" w:rsidR="0016760B" w:rsidRPr="0016760B" w:rsidRDefault="0016760B" w:rsidP="0016760B">
                  <w:pPr>
                    <w:autoSpaceDE/>
                    <w:autoSpaceDN/>
                    <w:adjustRightInd/>
                    <w:jc w:val="center"/>
                    <w:rPr>
                      <w:ins w:id="32804" w:author="Philippe Hollanda - Oliveira Trust" w:date="2022-07-19T09:57:00Z"/>
                      <w:rFonts w:ascii="Arial" w:eastAsia="Times New Roman" w:hAnsi="Arial" w:cs="Arial"/>
                      <w:color w:val="000000"/>
                      <w:sz w:val="20"/>
                      <w:szCs w:val="20"/>
                      <w:lang w:eastAsia="pt-BR"/>
                    </w:rPr>
                  </w:pPr>
                  <w:ins w:id="32805" w:author="Philippe Hollanda - Oliveira Trust" w:date="2022-07-19T09:57:00Z">
                    <w:r w:rsidRPr="0016760B">
                      <w:rPr>
                        <w:rFonts w:ascii="Arial" w:eastAsia="Times New Roman" w:hAnsi="Arial" w:cs="Arial"/>
                        <w:color w:val="000000"/>
                        <w:sz w:val="20"/>
                        <w:szCs w:val="20"/>
                        <w:lang w:eastAsia="pt-BR"/>
                      </w:rPr>
                      <w:t>PAINEL Q503</w:t>
                    </w:r>
                  </w:ins>
                </w:p>
              </w:tc>
              <w:tc>
                <w:tcPr>
                  <w:tcW w:w="2324" w:type="dxa"/>
                  <w:tcBorders>
                    <w:top w:val="nil"/>
                    <w:left w:val="nil"/>
                    <w:bottom w:val="single" w:sz="4" w:space="0" w:color="auto"/>
                    <w:right w:val="single" w:sz="4" w:space="0" w:color="auto"/>
                  </w:tcBorders>
                  <w:shd w:val="clear" w:color="auto" w:fill="auto"/>
                  <w:noWrap/>
                  <w:vAlign w:val="center"/>
                  <w:hideMark/>
                </w:tcPr>
                <w:p w14:paraId="410D4776" w14:textId="77777777" w:rsidR="0016760B" w:rsidRPr="0016760B" w:rsidRDefault="0016760B" w:rsidP="0016760B">
                  <w:pPr>
                    <w:autoSpaceDE/>
                    <w:autoSpaceDN/>
                    <w:adjustRightInd/>
                    <w:jc w:val="center"/>
                    <w:rPr>
                      <w:ins w:id="32806" w:author="Philippe Hollanda - Oliveira Trust" w:date="2022-07-19T09:57:00Z"/>
                      <w:rFonts w:ascii="Arial" w:eastAsia="Times New Roman" w:hAnsi="Arial" w:cs="Arial"/>
                      <w:color w:val="000000"/>
                      <w:sz w:val="20"/>
                      <w:szCs w:val="20"/>
                      <w:lang w:eastAsia="pt-BR"/>
                    </w:rPr>
                  </w:pPr>
                  <w:ins w:id="32807" w:author="Philippe Hollanda - Oliveira Trust" w:date="2022-07-19T09:57:00Z">
                    <w:r w:rsidRPr="0016760B">
                      <w:rPr>
                        <w:rFonts w:ascii="Arial" w:eastAsia="Times New Roman" w:hAnsi="Arial" w:cs="Arial"/>
                        <w:color w:val="000000"/>
                        <w:sz w:val="20"/>
                        <w:szCs w:val="20"/>
                        <w:lang w:eastAsia="pt-BR"/>
                      </w:rPr>
                      <w:t>26/01/2021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7B5FB2" w14:textId="77777777" w:rsidR="0016760B" w:rsidRPr="0016760B" w:rsidRDefault="0016760B" w:rsidP="0016760B">
                  <w:pPr>
                    <w:autoSpaceDE/>
                    <w:autoSpaceDN/>
                    <w:adjustRightInd/>
                    <w:jc w:val="center"/>
                    <w:rPr>
                      <w:ins w:id="32808" w:author="Philippe Hollanda - Oliveira Trust" w:date="2022-07-19T09:57:00Z"/>
                      <w:rFonts w:ascii="Arial" w:eastAsia="Times New Roman" w:hAnsi="Arial" w:cs="Arial"/>
                      <w:color w:val="000000"/>
                      <w:sz w:val="20"/>
                      <w:szCs w:val="20"/>
                      <w:lang w:eastAsia="pt-BR"/>
                    </w:rPr>
                  </w:pPr>
                  <w:ins w:id="32809" w:author="Philippe Hollanda - Oliveira Trust" w:date="2022-07-19T09:57:00Z">
                    <w:r w:rsidRPr="0016760B">
                      <w:rPr>
                        <w:rFonts w:ascii="Arial" w:eastAsia="Times New Roman" w:hAnsi="Arial" w:cs="Arial"/>
                        <w:color w:val="000000"/>
                        <w:sz w:val="20"/>
                        <w:szCs w:val="20"/>
                        <w:lang w:eastAsia="pt-BR"/>
                      </w:rPr>
                      <w:t>R$ 31.662,74</w:t>
                    </w:r>
                  </w:ins>
                </w:p>
              </w:tc>
            </w:tr>
            <w:tr w:rsidR="0016760B" w:rsidRPr="0016760B" w14:paraId="0BF1309B" w14:textId="77777777" w:rsidTr="0016760B">
              <w:trPr>
                <w:trHeight w:val="1785"/>
                <w:ins w:id="328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83157E" w14:textId="77777777" w:rsidR="0016760B" w:rsidRPr="0016760B" w:rsidRDefault="0016760B" w:rsidP="0016760B">
                  <w:pPr>
                    <w:autoSpaceDE/>
                    <w:autoSpaceDN/>
                    <w:adjustRightInd/>
                    <w:jc w:val="center"/>
                    <w:rPr>
                      <w:ins w:id="32811" w:author="Philippe Hollanda - Oliveira Trust" w:date="2022-07-19T09:57:00Z"/>
                      <w:rFonts w:ascii="Arial" w:eastAsia="Times New Roman" w:hAnsi="Arial" w:cs="Arial"/>
                      <w:color w:val="000000"/>
                      <w:sz w:val="20"/>
                      <w:szCs w:val="20"/>
                      <w:lang w:eastAsia="pt-BR"/>
                    </w:rPr>
                  </w:pPr>
                  <w:ins w:id="32812" w:author="Philippe Hollanda - Oliveira Trust" w:date="2022-07-19T09:57:00Z">
                    <w:r w:rsidRPr="0016760B">
                      <w:rPr>
                        <w:rFonts w:ascii="Arial" w:eastAsia="Times New Roman" w:hAnsi="Arial" w:cs="Arial"/>
                        <w:color w:val="000000"/>
                        <w:sz w:val="20"/>
                        <w:szCs w:val="20"/>
                        <w:lang w:eastAsia="pt-BR"/>
                      </w:rPr>
                      <w:t xml:space="preserve">ARAME RECOZIDO 18BWG </w:t>
                    </w:r>
                  </w:ins>
                </w:p>
              </w:tc>
              <w:tc>
                <w:tcPr>
                  <w:tcW w:w="2324" w:type="dxa"/>
                  <w:tcBorders>
                    <w:top w:val="nil"/>
                    <w:left w:val="nil"/>
                    <w:bottom w:val="single" w:sz="4" w:space="0" w:color="auto"/>
                    <w:right w:val="single" w:sz="4" w:space="0" w:color="auto"/>
                  </w:tcBorders>
                  <w:shd w:val="clear" w:color="auto" w:fill="auto"/>
                  <w:noWrap/>
                  <w:vAlign w:val="center"/>
                  <w:hideMark/>
                </w:tcPr>
                <w:p w14:paraId="44DC6694" w14:textId="77777777" w:rsidR="0016760B" w:rsidRPr="0016760B" w:rsidRDefault="0016760B" w:rsidP="0016760B">
                  <w:pPr>
                    <w:autoSpaceDE/>
                    <w:autoSpaceDN/>
                    <w:adjustRightInd/>
                    <w:jc w:val="center"/>
                    <w:rPr>
                      <w:ins w:id="32813" w:author="Philippe Hollanda - Oliveira Trust" w:date="2022-07-19T09:57:00Z"/>
                      <w:rFonts w:ascii="Arial" w:eastAsia="Times New Roman" w:hAnsi="Arial" w:cs="Arial"/>
                      <w:color w:val="000000"/>
                      <w:sz w:val="20"/>
                      <w:szCs w:val="20"/>
                      <w:lang w:eastAsia="pt-BR"/>
                    </w:rPr>
                  </w:pPr>
                  <w:ins w:id="32814" w:author="Philippe Hollanda - Oliveira Trust" w:date="2022-07-19T09:57:00Z">
                    <w:r w:rsidRPr="0016760B">
                      <w:rPr>
                        <w:rFonts w:ascii="Arial" w:eastAsia="Times New Roman" w:hAnsi="Arial" w:cs="Arial"/>
                        <w:color w:val="000000"/>
                        <w:sz w:val="20"/>
                        <w:szCs w:val="20"/>
                        <w:lang w:eastAsia="pt-BR"/>
                      </w:rPr>
                      <w:t>26/01/2021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581381" w14:textId="77777777" w:rsidR="0016760B" w:rsidRPr="0016760B" w:rsidRDefault="0016760B" w:rsidP="0016760B">
                  <w:pPr>
                    <w:autoSpaceDE/>
                    <w:autoSpaceDN/>
                    <w:adjustRightInd/>
                    <w:jc w:val="center"/>
                    <w:rPr>
                      <w:ins w:id="32815" w:author="Philippe Hollanda - Oliveira Trust" w:date="2022-07-19T09:57:00Z"/>
                      <w:rFonts w:ascii="Arial" w:eastAsia="Times New Roman" w:hAnsi="Arial" w:cs="Arial"/>
                      <w:color w:val="000000"/>
                      <w:sz w:val="20"/>
                      <w:szCs w:val="20"/>
                      <w:lang w:eastAsia="pt-BR"/>
                    </w:rPr>
                  </w:pPr>
                  <w:ins w:id="32816" w:author="Philippe Hollanda - Oliveira Trust" w:date="2022-07-19T09:57:00Z">
                    <w:r w:rsidRPr="0016760B">
                      <w:rPr>
                        <w:rFonts w:ascii="Arial" w:eastAsia="Times New Roman" w:hAnsi="Arial" w:cs="Arial"/>
                        <w:color w:val="000000"/>
                        <w:sz w:val="20"/>
                        <w:szCs w:val="20"/>
                        <w:lang w:eastAsia="pt-BR"/>
                      </w:rPr>
                      <w:t>R$ 727,38</w:t>
                    </w:r>
                  </w:ins>
                </w:p>
              </w:tc>
            </w:tr>
            <w:tr w:rsidR="0016760B" w:rsidRPr="0016760B" w14:paraId="1BF0781F" w14:textId="77777777" w:rsidTr="0016760B">
              <w:trPr>
                <w:trHeight w:val="1785"/>
                <w:ins w:id="328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EE25DA3" w14:textId="77777777" w:rsidR="0016760B" w:rsidRPr="0016760B" w:rsidRDefault="0016760B" w:rsidP="0016760B">
                  <w:pPr>
                    <w:autoSpaceDE/>
                    <w:autoSpaceDN/>
                    <w:adjustRightInd/>
                    <w:jc w:val="center"/>
                    <w:rPr>
                      <w:ins w:id="32818" w:author="Philippe Hollanda - Oliveira Trust" w:date="2022-07-19T09:57:00Z"/>
                      <w:rFonts w:ascii="Arial" w:eastAsia="Times New Roman" w:hAnsi="Arial" w:cs="Arial"/>
                      <w:color w:val="000000"/>
                      <w:sz w:val="20"/>
                      <w:szCs w:val="20"/>
                      <w:lang w:eastAsia="pt-BR"/>
                    </w:rPr>
                  </w:pPr>
                  <w:ins w:id="32819" w:author="Philippe Hollanda - Oliveira Trust" w:date="2022-07-19T09:57:00Z">
                    <w:r w:rsidRPr="0016760B">
                      <w:rPr>
                        <w:rFonts w:ascii="Arial" w:eastAsia="Times New Roman" w:hAnsi="Arial" w:cs="Arial"/>
                        <w:color w:val="000000"/>
                        <w:sz w:val="20"/>
                        <w:szCs w:val="20"/>
                        <w:lang w:eastAsia="pt-BR"/>
                      </w:rPr>
                      <w:t xml:space="preserve">ARAME RECOZIDO 18BWG </w:t>
                    </w:r>
                  </w:ins>
                </w:p>
              </w:tc>
              <w:tc>
                <w:tcPr>
                  <w:tcW w:w="2324" w:type="dxa"/>
                  <w:tcBorders>
                    <w:top w:val="nil"/>
                    <w:left w:val="nil"/>
                    <w:bottom w:val="single" w:sz="4" w:space="0" w:color="auto"/>
                    <w:right w:val="single" w:sz="4" w:space="0" w:color="auto"/>
                  </w:tcBorders>
                  <w:shd w:val="clear" w:color="auto" w:fill="auto"/>
                  <w:noWrap/>
                  <w:vAlign w:val="center"/>
                  <w:hideMark/>
                </w:tcPr>
                <w:p w14:paraId="0D2EF9F4" w14:textId="77777777" w:rsidR="0016760B" w:rsidRPr="0016760B" w:rsidRDefault="0016760B" w:rsidP="0016760B">
                  <w:pPr>
                    <w:autoSpaceDE/>
                    <w:autoSpaceDN/>
                    <w:adjustRightInd/>
                    <w:jc w:val="center"/>
                    <w:rPr>
                      <w:ins w:id="32820" w:author="Philippe Hollanda - Oliveira Trust" w:date="2022-07-19T09:57:00Z"/>
                      <w:rFonts w:ascii="Arial" w:eastAsia="Times New Roman" w:hAnsi="Arial" w:cs="Arial"/>
                      <w:color w:val="000000"/>
                      <w:sz w:val="20"/>
                      <w:szCs w:val="20"/>
                      <w:lang w:eastAsia="pt-BR"/>
                    </w:rPr>
                  </w:pPr>
                  <w:ins w:id="32821" w:author="Philippe Hollanda - Oliveira Trust" w:date="2022-07-19T09:57:00Z">
                    <w:r w:rsidRPr="0016760B">
                      <w:rPr>
                        <w:rFonts w:ascii="Arial" w:eastAsia="Times New Roman" w:hAnsi="Arial" w:cs="Arial"/>
                        <w:color w:val="000000"/>
                        <w:sz w:val="20"/>
                        <w:szCs w:val="20"/>
                        <w:lang w:eastAsia="pt-BR"/>
                      </w:rPr>
                      <w:t>26/01/2021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37C0E8" w14:textId="77777777" w:rsidR="0016760B" w:rsidRPr="0016760B" w:rsidRDefault="0016760B" w:rsidP="0016760B">
                  <w:pPr>
                    <w:autoSpaceDE/>
                    <w:autoSpaceDN/>
                    <w:adjustRightInd/>
                    <w:jc w:val="center"/>
                    <w:rPr>
                      <w:ins w:id="32822" w:author="Philippe Hollanda - Oliveira Trust" w:date="2022-07-19T09:57:00Z"/>
                      <w:rFonts w:ascii="Arial" w:eastAsia="Times New Roman" w:hAnsi="Arial" w:cs="Arial"/>
                      <w:color w:val="000000"/>
                      <w:sz w:val="20"/>
                      <w:szCs w:val="20"/>
                      <w:lang w:eastAsia="pt-BR"/>
                    </w:rPr>
                  </w:pPr>
                  <w:ins w:id="32823" w:author="Philippe Hollanda - Oliveira Trust" w:date="2022-07-19T09:57:00Z">
                    <w:r w:rsidRPr="0016760B">
                      <w:rPr>
                        <w:rFonts w:ascii="Arial" w:eastAsia="Times New Roman" w:hAnsi="Arial" w:cs="Arial"/>
                        <w:color w:val="000000"/>
                        <w:sz w:val="20"/>
                        <w:szCs w:val="20"/>
                        <w:lang w:eastAsia="pt-BR"/>
                      </w:rPr>
                      <w:t>R$ 727,38</w:t>
                    </w:r>
                  </w:ins>
                </w:p>
              </w:tc>
            </w:tr>
            <w:tr w:rsidR="0016760B" w:rsidRPr="0016760B" w14:paraId="5CD38C0C" w14:textId="77777777" w:rsidTr="0016760B">
              <w:trPr>
                <w:trHeight w:val="1785"/>
                <w:ins w:id="328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33D100E" w14:textId="77777777" w:rsidR="0016760B" w:rsidRPr="0016760B" w:rsidRDefault="0016760B" w:rsidP="0016760B">
                  <w:pPr>
                    <w:autoSpaceDE/>
                    <w:autoSpaceDN/>
                    <w:adjustRightInd/>
                    <w:jc w:val="center"/>
                    <w:rPr>
                      <w:ins w:id="32825" w:author="Philippe Hollanda - Oliveira Trust" w:date="2022-07-19T09:57:00Z"/>
                      <w:rFonts w:ascii="Arial" w:eastAsia="Times New Roman" w:hAnsi="Arial" w:cs="Arial"/>
                      <w:color w:val="000000"/>
                      <w:sz w:val="20"/>
                      <w:szCs w:val="20"/>
                      <w:lang w:eastAsia="pt-BR"/>
                    </w:rPr>
                  </w:pPr>
                  <w:ins w:id="32826" w:author="Philippe Hollanda - Oliveira Trust" w:date="2022-07-19T09:57:00Z">
                    <w:r w:rsidRPr="0016760B">
                      <w:rPr>
                        <w:rFonts w:ascii="Arial" w:eastAsia="Times New Roman" w:hAnsi="Arial" w:cs="Arial"/>
                        <w:color w:val="000000"/>
                        <w:sz w:val="20"/>
                        <w:szCs w:val="20"/>
                        <w:lang w:eastAsia="pt-BR"/>
                      </w:rPr>
                      <w:lastRenderedPageBreak/>
                      <w:t>PAINEL Q335</w:t>
                    </w:r>
                  </w:ins>
                </w:p>
              </w:tc>
              <w:tc>
                <w:tcPr>
                  <w:tcW w:w="2324" w:type="dxa"/>
                  <w:tcBorders>
                    <w:top w:val="nil"/>
                    <w:left w:val="nil"/>
                    <w:bottom w:val="single" w:sz="4" w:space="0" w:color="auto"/>
                    <w:right w:val="single" w:sz="4" w:space="0" w:color="auto"/>
                  </w:tcBorders>
                  <w:shd w:val="clear" w:color="auto" w:fill="auto"/>
                  <w:noWrap/>
                  <w:vAlign w:val="center"/>
                  <w:hideMark/>
                </w:tcPr>
                <w:p w14:paraId="089DDE47" w14:textId="77777777" w:rsidR="0016760B" w:rsidRPr="0016760B" w:rsidRDefault="0016760B" w:rsidP="0016760B">
                  <w:pPr>
                    <w:autoSpaceDE/>
                    <w:autoSpaceDN/>
                    <w:adjustRightInd/>
                    <w:jc w:val="center"/>
                    <w:rPr>
                      <w:ins w:id="32827" w:author="Philippe Hollanda - Oliveira Trust" w:date="2022-07-19T09:57:00Z"/>
                      <w:rFonts w:ascii="Arial" w:eastAsia="Times New Roman" w:hAnsi="Arial" w:cs="Arial"/>
                      <w:color w:val="000000"/>
                      <w:sz w:val="20"/>
                      <w:szCs w:val="20"/>
                      <w:lang w:eastAsia="pt-BR"/>
                    </w:rPr>
                  </w:pPr>
                  <w:ins w:id="32828" w:author="Philippe Hollanda - Oliveira Trust" w:date="2022-07-19T09:57:00Z">
                    <w:r w:rsidRPr="0016760B">
                      <w:rPr>
                        <w:rFonts w:ascii="Arial" w:eastAsia="Times New Roman" w:hAnsi="Arial" w:cs="Arial"/>
                        <w:color w:val="000000"/>
                        <w:sz w:val="20"/>
                        <w:szCs w:val="20"/>
                        <w:lang w:eastAsia="pt-BR"/>
                      </w:rPr>
                      <w:t>26/01/2021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650091" w14:textId="77777777" w:rsidR="0016760B" w:rsidRPr="0016760B" w:rsidRDefault="0016760B" w:rsidP="0016760B">
                  <w:pPr>
                    <w:autoSpaceDE/>
                    <w:autoSpaceDN/>
                    <w:adjustRightInd/>
                    <w:jc w:val="center"/>
                    <w:rPr>
                      <w:ins w:id="32829" w:author="Philippe Hollanda - Oliveira Trust" w:date="2022-07-19T09:57:00Z"/>
                      <w:rFonts w:ascii="Arial" w:eastAsia="Times New Roman" w:hAnsi="Arial" w:cs="Arial"/>
                      <w:color w:val="000000"/>
                      <w:sz w:val="20"/>
                      <w:szCs w:val="20"/>
                      <w:lang w:eastAsia="pt-BR"/>
                    </w:rPr>
                  </w:pPr>
                  <w:ins w:id="32830" w:author="Philippe Hollanda - Oliveira Trust" w:date="2022-07-19T09:57:00Z">
                    <w:r w:rsidRPr="0016760B">
                      <w:rPr>
                        <w:rFonts w:ascii="Arial" w:eastAsia="Times New Roman" w:hAnsi="Arial" w:cs="Arial"/>
                        <w:color w:val="000000"/>
                        <w:sz w:val="20"/>
                        <w:szCs w:val="20"/>
                        <w:lang w:eastAsia="pt-BR"/>
                      </w:rPr>
                      <w:t>R$ 2.167,12</w:t>
                    </w:r>
                  </w:ins>
                </w:p>
              </w:tc>
            </w:tr>
            <w:tr w:rsidR="0016760B" w:rsidRPr="0016760B" w14:paraId="4F5299C4" w14:textId="77777777" w:rsidTr="0016760B">
              <w:trPr>
                <w:trHeight w:val="1785"/>
                <w:ins w:id="328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B08C3D" w14:textId="77777777" w:rsidR="0016760B" w:rsidRPr="0016760B" w:rsidRDefault="0016760B" w:rsidP="0016760B">
                  <w:pPr>
                    <w:autoSpaceDE/>
                    <w:autoSpaceDN/>
                    <w:adjustRightInd/>
                    <w:jc w:val="center"/>
                    <w:rPr>
                      <w:ins w:id="32832" w:author="Philippe Hollanda - Oliveira Trust" w:date="2022-07-19T09:57:00Z"/>
                      <w:rFonts w:ascii="Arial" w:eastAsia="Times New Roman" w:hAnsi="Arial" w:cs="Arial"/>
                      <w:color w:val="000000"/>
                      <w:sz w:val="20"/>
                      <w:szCs w:val="20"/>
                      <w:lang w:eastAsia="pt-BR"/>
                    </w:rPr>
                  </w:pPr>
                  <w:ins w:id="32833" w:author="Philippe Hollanda - Oliveira Trust" w:date="2022-07-19T09:57:00Z">
                    <w:r w:rsidRPr="0016760B">
                      <w:rPr>
                        <w:rFonts w:ascii="Arial" w:eastAsia="Times New Roman" w:hAnsi="Arial" w:cs="Arial"/>
                        <w:color w:val="000000"/>
                        <w:sz w:val="20"/>
                        <w:szCs w:val="20"/>
                        <w:lang w:eastAsia="pt-BR"/>
                      </w:rPr>
                      <w:t>PAINEL Q396</w:t>
                    </w:r>
                  </w:ins>
                </w:p>
              </w:tc>
              <w:tc>
                <w:tcPr>
                  <w:tcW w:w="2324" w:type="dxa"/>
                  <w:tcBorders>
                    <w:top w:val="nil"/>
                    <w:left w:val="nil"/>
                    <w:bottom w:val="single" w:sz="4" w:space="0" w:color="auto"/>
                    <w:right w:val="single" w:sz="4" w:space="0" w:color="auto"/>
                  </w:tcBorders>
                  <w:shd w:val="clear" w:color="auto" w:fill="auto"/>
                  <w:noWrap/>
                  <w:vAlign w:val="center"/>
                  <w:hideMark/>
                </w:tcPr>
                <w:p w14:paraId="2200DEDF" w14:textId="77777777" w:rsidR="0016760B" w:rsidRPr="0016760B" w:rsidRDefault="0016760B" w:rsidP="0016760B">
                  <w:pPr>
                    <w:autoSpaceDE/>
                    <w:autoSpaceDN/>
                    <w:adjustRightInd/>
                    <w:jc w:val="center"/>
                    <w:rPr>
                      <w:ins w:id="32834" w:author="Philippe Hollanda - Oliveira Trust" w:date="2022-07-19T09:57:00Z"/>
                      <w:rFonts w:ascii="Arial" w:eastAsia="Times New Roman" w:hAnsi="Arial" w:cs="Arial"/>
                      <w:color w:val="000000"/>
                      <w:sz w:val="20"/>
                      <w:szCs w:val="20"/>
                      <w:lang w:eastAsia="pt-BR"/>
                    </w:rPr>
                  </w:pPr>
                  <w:ins w:id="32835" w:author="Philippe Hollanda - Oliveira Trust" w:date="2022-07-19T09:57:00Z">
                    <w:r w:rsidRPr="0016760B">
                      <w:rPr>
                        <w:rFonts w:ascii="Arial" w:eastAsia="Times New Roman" w:hAnsi="Arial" w:cs="Arial"/>
                        <w:color w:val="000000"/>
                        <w:sz w:val="20"/>
                        <w:szCs w:val="20"/>
                        <w:lang w:eastAsia="pt-BR"/>
                      </w:rPr>
                      <w:t>26/01/2021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1672DB45" w14:textId="77777777" w:rsidR="0016760B" w:rsidRPr="0016760B" w:rsidRDefault="0016760B" w:rsidP="0016760B">
                  <w:pPr>
                    <w:autoSpaceDE/>
                    <w:autoSpaceDN/>
                    <w:adjustRightInd/>
                    <w:jc w:val="center"/>
                    <w:rPr>
                      <w:ins w:id="32836" w:author="Philippe Hollanda - Oliveira Trust" w:date="2022-07-19T09:57:00Z"/>
                      <w:rFonts w:ascii="Arial" w:eastAsia="Times New Roman" w:hAnsi="Arial" w:cs="Arial"/>
                      <w:color w:val="000000"/>
                      <w:sz w:val="20"/>
                      <w:szCs w:val="20"/>
                      <w:lang w:eastAsia="pt-BR"/>
                    </w:rPr>
                  </w:pPr>
                  <w:ins w:id="32837" w:author="Philippe Hollanda - Oliveira Trust" w:date="2022-07-19T09:57:00Z">
                    <w:r w:rsidRPr="0016760B">
                      <w:rPr>
                        <w:rFonts w:ascii="Arial" w:eastAsia="Times New Roman" w:hAnsi="Arial" w:cs="Arial"/>
                        <w:color w:val="000000"/>
                        <w:sz w:val="20"/>
                        <w:szCs w:val="20"/>
                        <w:lang w:eastAsia="pt-BR"/>
                      </w:rPr>
                      <w:t>R$ 44.766,44</w:t>
                    </w:r>
                  </w:ins>
                </w:p>
              </w:tc>
            </w:tr>
            <w:tr w:rsidR="0016760B" w:rsidRPr="0016760B" w14:paraId="314D1C49" w14:textId="77777777" w:rsidTr="0016760B">
              <w:trPr>
                <w:trHeight w:val="1785"/>
                <w:ins w:id="328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EE1DAC8" w14:textId="77777777" w:rsidR="0016760B" w:rsidRPr="0016760B" w:rsidRDefault="0016760B" w:rsidP="0016760B">
                  <w:pPr>
                    <w:autoSpaceDE/>
                    <w:autoSpaceDN/>
                    <w:adjustRightInd/>
                    <w:jc w:val="center"/>
                    <w:rPr>
                      <w:ins w:id="32839" w:author="Philippe Hollanda - Oliveira Trust" w:date="2022-07-19T09:57:00Z"/>
                      <w:rFonts w:ascii="Arial" w:eastAsia="Times New Roman" w:hAnsi="Arial" w:cs="Arial"/>
                      <w:color w:val="000000"/>
                      <w:sz w:val="20"/>
                      <w:szCs w:val="20"/>
                      <w:lang w:eastAsia="pt-BR"/>
                    </w:rPr>
                  </w:pPr>
                  <w:ins w:id="32840" w:author="Philippe Hollanda - Oliveira Trust" w:date="2022-07-19T09:57:00Z">
                    <w:r w:rsidRPr="0016760B">
                      <w:rPr>
                        <w:rFonts w:ascii="Arial" w:eastAsia="Times New Roman" w:hAnsi="Arial" w:cs="Arial"/>
                        <w:color w:val="000000"/>
                        <w:sz w:val="20"/>
                        <w:szCs w:val="20"/>
                        <w:lang w:eastAsia="pt-BR"/>
                      </w:rPr>
                      <w:t>AÇO</w:t>
                    </w:r>
                  </w:ins>
                </w:p>
              </w:tc>
              <w:tc>
                <w:tcPr>
                  <w:tcW w:w="2324" w:type="dxa"/>
                  <w:tcBorders>
                    <w:top w:val="nil"/>
                    <w:left w:val="nil"/>
                    <w:bottom w:val="single" w:sz="4" w:space="0" w:color="auto"/>
                    <w:right w:val="single" w:sz="4" w:space="0" w:color="auto"/>
                  </w:tcBorders>
                  <w:shd w:val="clear" w:color="auto" w:fill="auto"/>
                  <w:noWrap/>
                  <w:vAlign w:val="center"/>
                  <w:hideMark/>
                </w:tcPr>
                <w:p w14:paraId="2992F7AF" w14:textId="77777777" w:rsidR="0016760B" w:rsidRPr="0016760B" w:rsidRDefault="0016760B" w:rsidP="0016760B">
                  <w:pPr>
                    <w:autoSpaceDE/>
                    <w:autoSpaceDN/>
                    <w:adjustRightInd/>
                    <w:jc w:val="center"/>
                    <w:rPr>
                      <w:ins w:id="32841" w:author="Philippe Hollanda - Oliveira Trust" w:date="2022-07-19T09:57:00Z"/>
                      <w:rFonts w:ascii="Arial" w:eastAsia="Times New Roman" w:hAnsi="Arial" w:cs="Arial"/>
                      <w:color w:val="000000"/>
                      <w:sz w:val="20"/>
                      <w:szCs w:val="20"/>
                      <w:lang w:eastAsia="pt-BR"/>
                    </w:rPr>
                  </w:pPr>
                  <w:ins w:id="32842" w:author="Philippe Hollanda - Oliveira Trust" w:date="2022-07-19T09:57:00Z">
                    <w:r w:rsidRPr="0016760B">
                      <w:rPr>
                        <w:rFonts w:ascii="Arial" w:eastAsia="Times New Roman" w:hAnsi="Arial" w:cs="Arial"/>
                        <w:color w:val="000000"/>
                        <w:sz w:val="20"/>
                        <w:szCs w:val="20"/>
                        <w:lang w:eastAsia="pt-BR"/>
                      </w:rPr>
                      <w:t>04/01/2021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0634C3ED" w14:textId="77777777" w:rsidR="0016760B" w:rsidRPr="0016760B" w:rsidRDefault="0016760B" w:rsidP="0016760B">
                  <w:pPr>
                    <w:autoSpaceDE/>
                    <w:autoSpaceDN/>
                    <w:adjustRightInd/>
                    <w:jc w:val="center"/>
                    <w:rPr>
                      <w:ins w:id="32843" w:author="Philippe Hollanda - Oliveira Trust" w:date="2022-07-19T09:57:00Z"/>
                      <w:rFonts w:ascii="Arial" w:eastAsia="Times New Roman" w:hAnsi="Arial" w:cs="Arial"/>
                      <w:color w:val="000000"/>
                      <w:sz w:val="20"/>
                      <w:szCs w:val="20"/>
                      <w:lang w:eastAsia="pt-BR"/>
                    </w:rPr>
                  </w:pPr>
                  <w:ins w:id="32844" w:author="Philippe Hollanda - Oliveira Trust" w:date="2022-07-19T09:57:00Z">
                    <w:r w:rsidRPr="0016760B">
                      <w:rPr>
                        <w:rFonts w:ascii="Arial" w:eastAsia="Times New Roman" w:hAnsi="Arial" w:cs="Arial"/>
                        <w:color w:val="000000"/>
                        <w:sz w:val="20"/>
                        <w:szCs w:val="20"/>
                        <w:lang w:eastAsia="pt-BR"/>
                      </w:rPr>
                      <w:t>R$ 6.540,92</w:t>
                    </w:r>
                  </w:ins>
                </w:p>
              </w:tc>
            </w:tr>
            <w:tr w:rsidR="0016760B" w:rsidRPr="0016760B" w14:paraId="01F44E3E" w14:textId="77777777" w:rsidTr="0016760B">
              <w:trPr>
                <w:trHeight w:val="1785"/>
                <w:ins w:id="328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642F768" w14:textId="77777777" w:rsidR="0016760B" w:rsidRPr="0016760B" w:rsidRDefault="0016760B" w:rsidP="0016760B">
                  <w:pPr>
                    <w:autoSpaceDE/>
                    <w:autoSpaceDN/>
                    <w:adjustRightInd/>
                    <w:jc w:val="center"/>
                    <w:rPr>
                      <w:ins w:id="32846" w:author="Philippe Hollanda - Oliveira Trust" w:date="2022-07-19T09:57:00Z"/>
                      <w:rFonts w:ascii="Arial" w:eastAsia="Times New Roman" w:hAnsi="Arial" w:cs="Arial"/>
                      <w:color w:val="000000"/>
                      <w:sz w:val="20"/>
                      <w:szCs w:val="20"/>
                      <w:lang w:eastAsia="pt-BR"/>
                    </w:rPr>
                  </w:pPr>
                  <w:ins w:id="3284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21A374A" w14:textId="77777777" w:rsidR="0016760B" w:rsidRPr="0016760B" w:rsidRDefault="0016760B" w:rsidP="0016760B">
                  <w:pPr>
                    <w:autoSpaceDE/>
                    <w:autoSpaceDN/>
                    <w:adjustRightInd/>
                    <w:jc w:val="center"/>
                    <w:rPr>
                      <w:ins w:id="32848" w:author="Philippe Hollanda - Oliveira Trust" w:date="2022-07-19T09:57:00Z"/>
                      <w:rFonts w:ascii="Arial" w:eastAsia="Times New Roman" w:hAnsi="Arial" w:cs="Arial"/>
                      <w:color w:val="000000"/>
                      <w:sz w:val="20"/>
                      <w:szCs w:val="20"/>
                      <w:lang w:eastAsia="pt-BR"/>
                    </w:rPr>
                  </w:pPr>
                  <w:ins w:id="32849"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C7B194" w14:textId="77777777" w:rsidR="0016760B" w:rsidRPr="0016760B" w:rsidRDefault="0016760B" w:rsidP="0016760B">
                  <w:pPr>
                    <w:autoSpaceDE/>
                    <w:autoSpaceDN/>
                    <w:adjustRightInd/>
                    <w:jc w:val="center"/>
                    <w:rPr>
                      <w:ins w:id="32850" w:author="Philippe Hollanda - Oliveira Trust" w:date="2022-07-19T09:57:00Z"/>
                      <w:rFonts w:ascii="Arial" w:eastAsia="Times New Roman" w:hAnsi="Arial" w:cs="Arial"/>
                      <w:color w:val="000000"/>
                      <w:sz w:val="20"/>
                      <w:szCs w:val="20"/>
                      <w:lang w:eastAsia="pt-BR"/>
                    </w:rPr>
                  </w:pPr>
                  <w:ins w:id="32851" w:author="Philippe Hollanda - Oliveira Trust" w:date="2022-07-19T09:57:00Z">
                    <w:r w:rsidRPr="0016760B">
                      <w:rPr>
                        <w:rFonts w:ascii="Arial" w:eastAsia="Times New Roman" w:hAnsi="Arial" w:cs="Arial"/>
                        <w:color w:val="000000"/>
                        <w:sz w:val="20"/>
                        <w:szCs w:val="20"/>
                        <w:lang w:eastAsia="pt-BR"/>
                      </w:rPr>
                      <w:t xml:space="preserve"> R$                      11.760,00 </w:t>
                    </w:r>
                  </w:ins>
                </w:p>
              </w:tc>
            </w:tr>
            <w:tr w:rsidR="0016760B" w:rsidRPr="0016760B" w14:paraId="3446E26C" w14:textId="77777777" w:rsidTr="0016760B">
              <w:trPr>
                <w:trHeight w:val="1785"/>
                <w:ins w:id="328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46A51FB" w14:textId="77777777" w:rsidR="0016760B" w:rsidRPr="0016760B" w:rsidRDefault="0016760B" w:rsidP="0016760B">
                  <w:pPr>
                    <w:autoSpaceDE/>
                    <w:autoSpaceDN/>
                    <w:adjustRightInd/>
                    <w:jc w:val="center"/>
                    <w:rPr>
                      <w:ins w:id="32853" w:author="Philippe Hollanda - Oliveira Trust" w:date="2022-07-19T09:57:00Z"/>
                      <w:rFonts w:ascii="Arial" w:eastAsia="Times New Roman" w:hAnsi="Arial" w:cs="Arial"/>
                      <w:color w:val="000000"/>
                      <w:sz w:val="20"/>
                      <w:szCs w:val="20"/>
                      <w:lang w:eastAsia="pt-BR"/>
                    </w:rPr>
                  </w:pPr>
                  <w:ins w:id="3285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DD7B92A" w14:textId="77777777" w:rsidR="0016760B" w:rsidRPr="0016760B" w:rsidRDefault="0016760B" w:rsidP="0016760B">
                  <w:pPr>
                    <w:autoSpaceDE/>
                    <w:autoSpaceDN/>
                    <w:adjustRightInd/>
                    <w:jc w:val="center"/>
                    <w:rPr>
                      <w:ins w:id="32855" w:author="Philippe Hollanda - Oliveira Trust" w:date="2022-07-19T09:57:00Z"/>
                      <w:rFonts w:ascii="Arial" w:eastAsia="Times New Roman" w:hAnsi="Arial" w:cs="Arial"/>
                      <w:color w:val="000000"/>
                      <w:sz w:val="20"/>
                      <w:szCs w:val="20"/>
                      <w:lang w:eastAsia="pt-BR"/>
                    </w:rPr>
                  </w:pPr>
                  <w:ins w:id="32856"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E76CD4" w14:textId="77777777" w:rsidR="0016760B" w:rsidRPr="0016760B" w:rsidRDefault="0016760B" w:rsidP="0016760B">
                  <w:pPr>
                    <w:autoSpaceDE/>
                    <w:autoSpaceDN/>
                    <w:adjustRightInd/>
                    <w:jc w:val="center"/>
                    <w:rPr>
                      <w:ins w:id="32857" w:author="Philippe Hollanda - Oliveira Trust" w:date="2022-07-19T09:57:00Z"/>
                      <w:rFonts w:ascii="Arial" w:eastAsia="Times New Roman" w:hAnsi="Arial" w:cs="Arial"/>
                      <w:color w:val="000000"/>
                      <w:sz w:val="20"/>
                      <w:szCs w:val="20"/>
                      <w:lang w:eastAsia="pt-BR"/>
                    </w:rPr>
                  </w:pPr>
                  <w:ins w:id="32858" w:author="Philippe Hollanda - Oliveira Trust" w:date="2022-07-19T09:57:00Z">
                    <w:r w:rsidRPr="0016760B">
                      <w:rPr>
                        <w:rFonts w:ascii="Arial" w:eastAsia="Times New Roman" w:hAnsi="Arial" w:cs="Arial"/>
                        <w:color w:val="000000"/>
                        <w:sz w:val="20"/>
                        <w:szCs w:val="20"/>
                        <w:lang w:eastAsia="pt-BR"/>
                      </w:rPr>
                      <w:t xml:space="preserve"> R$                           150,00 </w:t>
                    </w:r>
                  </w:ins>
                </w:p>
              </w:tc>
            </w:tr>
            <w:tr w:rsidR="0016760B" w:rsidRPr="0016760B" w14:paraId="3E9010C2" w14:textId="77777777" w:rsidTr="0016760B">
              <w:trPr>
                <w:trHeight w:val="1785"/>
                <w:ins w:id="328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E69282C" w14:textId="77777777" w:rsidR="0016760B" w:rsidRPr="0016760B" w:rsidRDefault="0016760B" w:rsidP="0016760B">
                  <w:pPr>
                    <w:autoSpaceDE/>
                    <w:autoSpaceDN/>
                    <w:adjustRightInd/>
                    <w:jc w:val="center"/>
                    <w:rPr>
                      <w:ins w:id="32860" w:author="Philippe Hollanda - Oliveira Trust" w:date="2022-07-19T09:57:00Z"/>
                      <w:rFonts w:ascii="Arial" w:eastAsia="Times New Roman" w:hAnsi="Arial" w:cs="Arial"/>
                      <w:color w:val="000000"/>
                      <w:sz w:val="20"/>
                      <w:szCs w:val="20"/>
                      <w:lang w:eastAsia="pt-BR"/>
                    </w:rPr>
                  </w:pPr>
                  <w:ins w:id="3286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336D8C8" w14:textId="77777777" w:rsidR="0016760B" w:rsidRPr="0016760B" w:rsidRDefault="0016760B" w:rsidP="0016760B">
                  <w:pPr>
                    <w:autoSpaceDE/>
                    <w:autoSpaceDN/>
                    <w:adjustRightInd/>
                    <w:jc w:val="center"/>
                    <w:rPr>
                      <w:ins w:id="32862" w:author="Philippe Hollanda - Oliveira Trust" w:date="2022-07-19T09:57:00Z"/>
                      <w:rFonts w:ascii="Arial" w:eastAsia="Times New Roman" w:hAnsi="Arial" w:cs="Arial"/>
                      <w:color w:val="000000"/>
                      <w:sz w:val="20"/>
                      <w:szCs w:val="20"/>
                      <w:lang w:eastAsia="pt-BR"/>
                    </w:rPr>
                  </w:pPr>
                  <w:ins w:id="32863"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273E5C" w14:textId="77777777" w:rsidR="0016760B" w:rsidRPr="0016760B" w:rsidRDefault="0016760B" w:rsidP="0016760B">
                  <w:pPr>
                    <w:autoSpaceDE/>
                    <w:autoSpaceDN/>
                    <w:adjustRightInd/>
                    <w:jc w:val="center"/>
                    <w:rPr>
                      <w:ins w:id="32864" w:author="Philippe Hollanda - Oliveira Trust" w:date="2022-07-19T09:57:00Z"/>
                      <w:rFonts w:ascii="Arial" w:eastAsia="Times New Roman" w:hAnsi="Arial" w:cs="Arial"/>
                      <w:color w:val="000000"/>
                      <w:sz w:val="20"/>
                      <w:szCs w:val="20"/>
                      <w:lang w:eastAsia="pt-BR"/>
                    </w:rPr>
                  </w:pPr>
                  <w:ins w:id="32865" w:author="Philippe Hollanda - Oliveira Trust" w:date="2022-07-19T09:57:00Z">
                    <w:r w:rsidRPr="0016760B">
                      <w:rPr>
                        <w:rFonts w:ascii="Arial" w:eastAsia="Times New Roman" w:hAnsi="Arial" w:cs="Arial"/>
                        <w:color w:val="000000"/>
                        <w:sz w:val="20"/>
                        <w:szCs w:val="20"/>
                        <w:lang w:eastAsia="pt-BR"/>
                      </w:rPr>
                      <w:t xml:space="preserve"> R$                        1.050,00 </w:t>
                    </w:r>
                  </w:ins>
                </w:p>
              </w:tc>
            </w:tr>
            <w:tr w:rsidR="0016760B" w:rsidRPr="0016760B" w14:paraId="4F0CD9BC" w14:textId="77777777" w:rsidTr="0016760B">
              <w:trPr>
                <w:trHeight w:val="1785"/>
                <w:ins w:id="328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DFCB4D" w14:textId="77777777" w:rsidR="0016760B" w:rsidRPr="0016760B" w:rsidRDefault="0016760B" w:rsidP="0016760B">
                  <w:pPr>
                    <w:autoSpaceDE/>
                    <w:autoSpaceDN/>
                    <w:adjustRightInd/>
                    <w:jc w:val="center"/>
                    <w:rPr>
                      <w:ins w:id="32867" w:author="Philippe Hollanda - Oliveira Trust" w:date="2022-07-19T09:57:00Z"/>
                      <w:rFonts w:ascii="Arial" w:eastAsia="Times New Roman" w:hAnsi="Arial" w:cs="Arial"/>
                      <w:color w:val="000000"/>
                      <w:sz w:val="20"/>
                      <w:szCs w:val="20"/>
                      <w:lang w:eastAsia="pt-BR"/>
                    </w:rPr>
                  </w:pPr>
                  <w:ins w:id="3286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F87273C" w14:textId="77777777" w:rsidR="0016760B" w:rsidRPr="0016760B" w:rsidRDefault="0016760B" w:rsidP="0016760B">
                  <w:pPr>
                    <w:autoSpaceDE/>
                    <w:autoSpaceDN/>
                    <w:adjustRightInd/>
                    <w:jc w:val="center"/>
                    <w:rPr>
                      <w:ins w:id="32869" w:author="Philippe Hollanda - Oliveira Trust" w:date="2022-07-19T09:57:00Z"/>
                      <w:rFonts w:ascii="Arial" w:eastAsia="Times New Roman" w:hAnsi="Arial" w:cs="Arial"/>
                      <w:color w:val="000000"/>
                      <w:sz w:val="20"/>
                      <w:szCs w:val="20"/>
                      <w:lang w:eastAsia="pt-BR"/>
                    </w:rPr>
                  </w:pPr>
                  <w:ins w:id="32870"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F8EF9B" w14:textId="77777777" w:rsidR="0016760B" w:rsidRPr="0016760B" w:rsidRDefault="0016760B" w:rsidP="0016760B">
                  <w:pPr>
                    <w:autoSpaceDE/>
                    <w:autoSpaceDN/>
                    <w:adjustRightInd/>
                    <w:jc w:val="center"/>
                    <w:rPr>
                      <w:ins w:id="32871" w:author="Philippe Hollanda - Oliveira Trust" w:date="2022-07-19T09:57:00Z"/>
                      <w:rFonts w:ascii="Arial" w:eastAsia="Times New Roman" w:hAnsi="Arial" w:cs="Arial"/>
                      <w:color w:val="000000"/>
                      <w:sz w:val="20"/>
                      <w:szCs w:val="20"/>
                      <w:lang w:eastAsia="pt-BR"/>
                    </w:rPr>
                  </w:pPr>
                  <w:ins w:id="32872" w:author="Philippe Hollanda - Oliveira Trust" w:date="2022-07-19T09:57:00Z">
                    <w:r w:rsidRPr="0016760B">
                      <w:rPr>
                        <w:rFonts w:ascii="Arial" w:eastAsia="Times New Roman" w:hAnsi="Arial" w:cs="Arial"/>
                        <w:color w:val="000000"/>
                        <w:sz w:val="20"/>
                        <w:szCs w:val="20"/>
                        <w:lang w:eastAsia="pt-BR"/>
                      </w:rPr>
                      <w:t xml:space="preserve"> R$                        4.576,00 </w:t>
                    </w:r>
                  </w:ins>
                </w:p>
              </w:tc>
            </w:tr>
            <w:tr w:rsidR="0016760B" w:rsidRPr="0016760B" w14:paraId="4026B7AC" w14:textId="77777777" w:rsidTr="0016760B">
              <w:trPr>
                <w:trHeight w:val="1785"/>
                <w:ins w:id="328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B09E5A0" w14:textId="77777777" w:rsidR="0016760B" w:rsidRPr="0016760B" w:rsidRDefault="0016760B" w:rsidP="0016760B">
                  <w:pPr>
                    <w:autoSpaceDE/>
                    <w:autoSpaceDN/>
                    <w:adjustRightInd/>
                    <w:jc w:val="center"/>
                    <w:rPr>
                      <w:ins w:id="32874" w:author="Philippe Hollanda - Oliveira Trust" w:date="2022-07-19T09:57:00Z"/>
                      <w:rFonts w:ascii="Arial" w:eastAsia="Times New Roman" w:hAnsi="Arial" w:cs="Arial"/>
                      <w:color w:val="000000"/>
                      <w:sz w:val="20"/>
                      <w:szCs w:val="20"/>
                      <w:lang w:eastAsia="pt-BR"/>
                    </w:rPr>
                  </w:pPr>
                  <w:ins w:id="32875"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05BB0D49" w14:textId="77777777" w:rsidR="0016760B" w:rsidRPr="0016760B" w:rsidRDefault="0016760B" w:rsidP="0016760B">
                  <w:pPr>
                    <w:autoSpaceDE/>
                    <w:autoSpaceDN/>
                    <w:adjustRightInd/>
                    <w:jc w:val="center"/>
                    <w:rPr>
                      <w:ins w:id="32876" w:author="Philippe Hollanda - Oliveira Trust" w:date="2022-07-19T09:57:00Z"/>
                      <w:rFonts w:ascii="Arial" w:eastAsia="Times New Roman" w:hAnsi="Arial" w:cs="Arial"/>
                      <w:color w:val="000000"/>
                      <w:sz w:val="20"/>
                      <w:szCs w:val="20"/>
                      <w:lang w:eastAsia="pt-BR"/>
                    </w:rPr>
                  </w:pPr>
                  <w:ins w:id="32877" w:author="Philippe Hollanda - Oliveira Trust" w:date="2022-07-19T09:57:00Z">
                    <w:r w:rsidRPr="0016760B">
                      <w:rPr>
                        <w:rFonts w:ascii="Arial" w:eastAsia="Times New Roman" w:hAnsi="Arial" w:cs="Arial"/>
                        <w:color w:val="000000"/>
                        <w:sz w:val="20"/>
                        <w:szCs w:val="20"/>
                        <w:lang w:eastAsia="pt-BR"/>
                      </w:rPr>
                      <w:t>19/03/2021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F95B0B" w14:textId="77777777" w:rsidR="0016760B" w:rsidRPr="0016760B" w:rsidRDefault="0016760B" w:rsidP="0016760B">
                  <w:pPr>
                    <w:autoSpaceDE/>
                    <w:autoSpaceDN/>
                    <w:adjustRightInd/>
                    <w:jc w:val="center"/>
                    <w:rPr>
                      <w:ins w:id="32878" w:author="Philippe Hollanda - Oliveira Trust" w:date="2022-07-19T09:57:00Z"/>
                      <w:rFonts w:ascii="Arial" w:eastAsia="Times New Roman" w:hAnsi="Arial" w:cs="Arial"/>
                      <w:color w:val="000000"/>
                      <w:sz w:val="20"/>
                      <w:szCs w:val="20"/>
                      <w:lang w:eastAsia="pt-BR"/>
                    </w:rPr>
                  </w:pPr>
                  <w:ins w:id="32879" w:author="Philippe Hollanda - Oliveira Trust" w:date="2022-07-19T09:57:00Z">
                    <w:r w:rsidRPr="0016760B">
                      <w:rPr>
                        <w:rFonts w:ascii="Arial" w:eastAsia="Times New Roman" w:hAnsi="Arial" w:cs="Arial"/>
                        <w:color w:val="000000"/>
                        <w:sz w:val="20"/>
                        <w:szCs w:val="20"/>
                        <w:lang w:eastAsia="pt-BR"/>
                      </w:rPr>
                      <w:t xml:space="preserve"> R$                           176,23 </w:t>
                    </w:r>
                  </w:ins>
                </w:p>
              </w:tc>
            </w:tr>
            <w:tr w:rsidR="0016760B" w:rsidRPr="0016760B" w14:paraId="75718582" w14:textId="77777777" w:rsidTr="0016760B">
              <w:trPr>
                <w:trHeight w:val="1785"/>
                <w:ins w:id="328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6112EF" w14:textId="77777777" w:rsidR="0016760B" w:rsidRPr="0016760B" w:rsidRDefault="0016760B" w:rsidP="0016760B">
                  <w:pPr>
                    <w:autoSpaceDE/>
                    <w:autoSpaceDN/>
                    <w:adjustRightInd/>
                    <w:jc w:val="center"/>
                    <w:rPr>
                      <w:ins w:id="32881" w:author="Philippe Hollanda - Oliveira Trust" w:date="2022-07-19T09:57:00Z"/>
                      <w:rFonts w:ascii="Arial" w:eastAsia="Times New Roman" w:hAnsi="Arial" w:cs="Arial"/>
                      <w:color w:val="000000"/>
                      <w:sz w:val="20"/>
                      <w:szCs w:val="20"/>
                      <w:lang w:eastAsia="pt-BR"/>
                    </w:rPr>
                  </w:pPr>
                  <w:ins w:id="3288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F201F4F" w14:textId="77777777" w:rsidR="0016760B" w:rsidRPr="0016760B" w:rsidRDefault="0016760B" w:rsidP="0016760B">
                  <w:pPr>
                    <w:autoSpaceDE/>
                    <w:autoSpaceDN/>
                    <w:adjustRightInd/>
                    <w:jc w:val="center"/>
                    <w:rPr>
                      <w:ins w:id="32883" w:author="Philippe Hollanda - Oliveira Trust" w:date="2022-07-19T09:57:00Z"/>
                      <w:rFonts w:ascii="Arial" w:eastAsia="Times New Roman" w:hAnsi="Arial" w:cs="Arial"/>
                      <w:color w:val="000000"/>
                      <w:sz w:val="20"/>
                      <w:szCs w:val="20"/>
                      <w:lang w:eastAsia="pt-BR"/>
                    </w:rPr>
                  </w:pPr>
                  <w:ins w:id="32884" w:author="Philippe Hollanda - Oliveira Trust" w:date="2022-07-19T09:57:00Z">
                    <w:r w:rsidRPr="0016760B">
                      <w:rPr>
                        <w:rFonts w:ascii="Arial" w:eastAsia="Times New Roman" w:hAnsi="Arial" w:cs="Arial"/>
                        <w:color w:val="000000"/>
                        <w:sz w:val="20"/>
                        <w:szCs w:val="20"/>
                        <w:lang w:eastAsia="pt-BR"/>
                      </w:rPr>
                      <w:t>15/03/2021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E5DF449" w14:textId="77777777" w:rsidR="0016760B" w:rsidRPr="0016760B" w:rsidRDefault="0016760B" w:rsidP="0016760B">
                  <w:pPr>
                    <w:autoSpaceDE/>
                    <w:autoSpaceDN/>
                    <w:adjustRightInd/>
                    <w:jc w:val="center"/>
                    <w:rPr>
                      <w:ins w:id="32885" w:author="Philippe Hollanda - Oliveira Trust" w:date="2022-07-19T09:57:00Z"/>
                      <w:rFonts w:ascii="Arial" w:eastAsia="Times New Roman" w:hAnsi="Arial" w:cs="Arial"/>
                      <w:color w:val="000000"/>
                      <w:sz w:val="20"/>
                      <w:szCs w:val="20"/>
                      <w:lang w:eastAsia="pt-BR"/>
                    </w:rPr>
                  </w:pPr>
                  <w:ins w:id="32886" w:author="Philippe Hollanda - Oliveira Trust" w:date="2022-07-19T09:57:00Z">
                    <w:r w:rsidRPr="0016760B">
                      <w:rPr>
                        <w:rFonts w:ascii="Arial" w:eastAsia="Times New Roman" w:hAnsi="Arial" w:cs="Arial"/>
                        <w:color w:val="000000"/>
                        <w:sz w:val="20"/>
                        <w:szCs w:val="20"/>
                        <w:lang w:eastAsia="pt-BR"/>
                      </w:rPr>
                      <w:t xml:space="preserve"> R$                        2.058,00 </w:t>
                    </w:r>
                  </w:ins>
                </w:p>
              </w:tc>
            </w:tr>
            <w:tr w:rsidR="0016760B" w:rsidRPr="0016760B" w14:paraId="2D40CAB8" w14:textId="77777777" w:rsidTr="0016760B">
              <w:trPr>
                <w:trHeight w:val="1785"/>
                <w:ins w:id="328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1BC922" w14:textId="77777777" w:rsidR="0016760B" w:rsidRPr="0016760B" w:rsidRDefault="0016760B" w:rsidP="0016760B">
                  <w:pPr>
                    <w:autoSpaceDE/>
                    <w:autoSpaceDN/>
                    <w:adjustRightInd/>
                    <w:jc w:val="center"/>
                    <w:rPr>
                      <w:ins w:id="32888" w:author="Philippe Hollanda - Oliveira Trust" w:date="2022-07-19T09:57:00Z"/>
                      <w:rFonts w:ascii="Arial" w:eastAsia="Times New Roman" w:hAnsi="Arial" w:cs="Arial"/>
                      <w:color w:val="000000"/>
                      <w:sz w:val="20"/>
                      <w:szCs w:val="20"/>
                      <w:lang w:eastAsia="pt-BR"/>
                    </w:rPr>
                  </w:pPr>
                  <w:ins w:id="3288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7FFEF67" w14:textId="77777777" w:rsidR="0016760B" w:rsidRPr="0016760B" w:rsidRDefault="0016760B" w:rsidP="0016760B">
                  <w:pPr>
                    <w:autoSpaceDE/>
                    <w:autoSpaceDN/>
                    <w:adjustRightInd/>
                    <w:jc w:val="center"/>
                    <w:rPr>
                      <w:ins w:id="32890" w:author="Philippe Hollanda - Oliveira Trust" w:date="2022-07-19T09:57:00Z"/>
                      <w:rFonts w:ascii="Arial" w:eastAsia="Times New Roman" w:hAnsi="Arial" w:cs="Arial"/>
                      <w:color w:val="000000"/>
                      <w:sz w:val="20"/>
                      <w:szCs w:val="20"/>
                      <w:lang w:eastAsia="pt-BR"/>
                    </w:rPr>
                  </w:pPr>
                  <w:ins w:id="32891" w:author="Philippe Hollanda - Oliveira Trust" w:date="2022-07-19T09:57:00Z">
                    <w:r w:rsidRPr="0016760B">
                      <w:rPr>
                        <w:rFonts w:ascii="Arial" w:eastAsia="Times New Roman" w:hAnsi="Arial" w:cs="Arial"/>
                        <w:color w:val="000000"/>
                        <w:sz w:val="20"/>
                        <w:szCs w:val="20"/>
                        <w:lang w:eastAsia="pt-BR"/>
                      </w:rPr>
                      <w:t>24/03/2021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8FF1ED" w14:textId="77777777" w:rsidR="0016760B" w:rsidRPr="0016760B" w:rsidRDefault="0016760B" w:rsidP="0016760B">
                  <w:pPr>
                    <w:autoSpaceDE/>
                    <w:autoSpaceDN/>
                    <w:adjustRightInd/>
                    <w:jc w:val="center"/>
                    <w:rPr>
                      <w:ins w:id="32892" w:author="Philippe Hollanda - Oliveira Trust" w:date="2022-07-19T09:57:00Z"/>
                      <w:rFonts w:ascii="Arial" w:eastAsia="Times New Roman" w:hAnsi="Arial" w:cs="Arial"/>
                      <w:color w:val="000000"/>
                      <w:sz w:val="20"/>
                      <w:szCs w:val="20"/>
                      <w:lang w:eastAsia="pt-BR"/>
                    </w:rPr>
                  </w:pPr>
                  <w:ins w:id="32893"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03E96A30" w14:textId="77777777" w:rsidTr="0016760B">
              <w:trPr>
                <w:trHeight w:val="1785"/>
                <w:ins w:id="328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ADC279" w14:textId="77777777" w:rsidR="0016760B" w:rsidRPr="0016760B" w:rsidRDefault="0016760B" w:rsidP="0016760B">
                  <w:pPr>
                    <w:autoSpaceDE/>
                    <w:autoSpaceDN/>
                    <w:adjustRightInd/>
                    <w:jc w:val="center"/>
                    <w:rPr>
                      <w:ins w:id="32895" w:author="Philippe Hollanda - Oliveira Trust" w:date="2022-07-19T09:57:00Z"/>
                      <w:rFonts w:ascii="Arial" w:eastAsia="Times New Roman" w:hAnsi="Arial" w:cs="Arial"/>
                      <w:color w:val="000000"/>
                      <w:sz w:val="20"/>
                      <w:szCs w:val="20"/>
                      <w:lang w:eastAsia="pt-BR"/>
                    </w:rPr>
                  </w:pPr>
                  <w:ins w:id="3289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A0A61D5" w14:textId="77777777" w:rsidR="0016760B" w:rsidRPr="0016760B" w:rsidRDefault="0016760B" w:rsidP="0016760B">
                  <w:pPr>
                    <w:autoSpaceDE/>
                    <w:autoSpaceDN/>
                    <w:adjustRightInd/>
                    <w:jc w:val="center"/>
                    <w:rPr>
                      <w:ins w:id="32897" w:author="Philippe Hollanda - Oliveira Trust" w:date="2022-07-19T09:57:00Z"/>
                      <w:rFonts w:ascii="Arial" w:eastAsia="Times New Roman" w:hAnsi="Arial" w:cs="Arial"/>
                      <w:color w:val="000000"/>
                      <w:sz w:val="20"/>
                      <w:szCs w:val="20"/>
                      <w:lang w:eastAsia="pt-BR"/>
                    </w:rPr>
                  </w:pPr>
                  <w:ins w:id="32898" w:author="Philippe Hollanda - Oliveira Trust" w:date="2022-07-19T09:57:00Z">
                    <w:r w:rsidRPr="0016760B">
                      <w:rPr>
                        <w:rFonts w:ascii="Arial" w:eastAsia="Times New Roman" w:hAnsi="Arial" w:cs="Arial"/>
                        <w:color w:val="000000"/>
                        <w:sz w:val="20"/>
                        <w:szCs w:val="20"/>
                        <w:lang w:eastAsia="pt-BR"/>
                      </w:rPr>
                      <w:t>24/03/2021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B57D73F" w14:textId="77777777" w:rsidR="0016760B" w:rsidRPr="0016760B" w:rsidRDefault="0016760B" w:rsidP="0016760B">
                  <w:pPr>
                    <w:autoSpaceDE/>
                    <w:autoSpaceDN/>
                    <w:adjustRightInd/>
                    <w:jc w:val="center"/>
                    <w:rPr>
                      <w:ins w:id="32899" w:author="Philippe Hollanda - Oliveira Trust" w:date="2022-07-19T09:57:00Z"/>
                      <w:rFonts w:ascii="Arial" w:eastAsia="Times New Roman" w:hAnsi="Arial" w:cs="Arial"/>
                      <w:color w:val="000000"/>
                      <w:sz w:val="20"/>
                      <w:szCs w:val="20"/>
                      <w:lang w:eastAsia="pt-BR"/>
                    </w:rPr>
                  </w:pPr>
                  <w:ins w:id="32900"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0A16681C" w14:textId="77777777" w:rsidTr="0016760B">
              <w:trPr>
                <w:trHeight w:val="1785"/>
                <w:ins w:id="329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9B6A96" w14:textId="77777777" w:rsidR="0016760B" w:rsidRPr="0016760B" w:rsidRDefault="0016760B" w:rsidP="0016760B">
                  <w:pPr>
                    <w:autoSpaceDE/>
                    <w:autoSpaceDN/>
                    <w:adjustRightInd/>
                    <w:jc w:val="center"/>
                    <w:rPr>
                      <w:ins w:id="32902" w:author="Philippe Hollanda - Oliveira Trust" w:date="2022-07-19T09:57:00Z"/>
                      <w:rFonts w:ascii="Arial" w:eastAsia="Times New Roman" w:hAnsi="Arial" w:cs="Arial"/>
                      <w:color w:val="000000"/>
                      <w:sz w:val="20"/>
                      <w:szCs w:val="20"/>
                      <w:lang w:eastAsia="pt-BR"/>
                    </w:rPr>
                  </w:pPr>
                  <w:ins w:id="3290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154CA57" w14:textId="77777777" w:rsidR="0016760B" w:rsidRPr="0016760B" w:rsidRDefault="0016760B" w:rsidP="0016760B">
                  <w:pPr>
                    <w:autoSpaceDE/>
                    <w:autoSpaceDN/>
                    <w:adjustRightInd/>
                    <w:jc w:val="center"/>
                    <w:rPr>
                      <w:ins w:id="32904" w:author="Philippe Hollanda - Oliveira Trust" w:date="2022-07-19T09:57:00Z"/>
                      <w:rFonts w:ascii="Arial" w:eastAsia="Times New Roman" w:hAnsi="Arial" w:cs="Arial"/>
                      <w:color w:val="000000"/>
                      <w:sz w:val="20"/>
                      <w:szCs w:val="20"/>
                      <w:lang w:eastAsia="pt-BR"/>
                    </w:rPr>
                  </w:pPr>
                  <w:ins w:id="32905" w:author="Philippe Hollanda - Oliveira Trust" w:date="2022-07-19T09:57:00Z">
                    <w:r w:rsidRPr="0016760B">
                      <w:rPr>
                        <w:rFonts w:ascii="Arial" w:eastAsia="Times New Roman" w:hAnsi="Arial" w:cs="Arial"/>
                        <w:color w:val="000000"/>
                        <w:sz w:val="20"/>
                        <w:szCs w:val="20"/>
                        <w:lang w:eastAsia="pt-BR"/>
                      </w:rPr>
                      <w:t>01/04/2021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E3613F" w14:textId="77777777" w:rsidR="0016760B" w:rsidRPr="0016760B" w:rsidRDefault="0016760B" w:rsidP="0016760B">
                  <w:pPr>
                    <w:autoSpaceDE/>
                    <w:autoSpaceDN/>
                    <w:adjustRightInd/>
                    <w:jc w:val="center"/>
                    <w:rPr>
                      <w:ins w:id="32906" w:author="Philippe Hollanda - Oliveira Trust" w:date="2022-07-19T09:57:00Z"/>
                      <w:rFonts w:ascii="Arial" w:eastAsia="Times New Roman" w:hAnsi="Arial" w:cs="Arial"/>
                      <w:color w:val="000000"/>
                      <w:sz w:val="20"/>
                      <w:szCs w:val="20"/>
                      <w:lang w:eastAsia="pt-BR"/>
                    </w:rPr>
                  </w:pPr>
                  <w:ins w:id="32907" w:author="Philippe Hollanda - Oliveira Trust" w:date="2022-07-19T09:57:00Z">
                    <w:r w:rsidRPr="0016760B">
                      <w:rPr>
                        <w:rFonts w:ascii="Arial" w:eastAsia="Times New Roman" w:hAnsi="Arial" w:cs="Arial"/>
                        <w:color w:val="000000"/>
                        <w:sz w:val="20"/>
                        <w:szCs w:val="20"/>
                        <w:lang w:eastAsia="pt-BR"/>
                      </w:rPr>
                      <w:t xml:space="preserve"> R$                        4.984,50 </w:t>
                    </w:r>
                  </w:ins>
                </w:p>
              </w:tc>
            </w:tr>
            <w:tr w:rsidR="0016760B" w:rsidRPr="0016760B" w14:paraId="4471EDD6" w14:textId="77777777" w:rsidTr="0016760B">
              <w:trPr>
                <w:trHeight w:val="1785"/>
                <w:ins w:id="329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A4B2D2" w14:textId="77777777" w:rsidR="0016760B" w:rsidRPr="0016760B" w:rsidRDefault="0016760B" w:rsidP="0016760B">
                  <w:pPr>
                    <w:autoSpaceDE/>
                    <w:autoSpaceDN/>
                    <w:adjustRightInd/>
                    <w:jc w:val="center"/>
                    <w:rPr>
                      <w:ins w:id="32909" w:author="Philippe Hollanda - Oliveira Trust" w:date="2022-07-19T09:57:00Z"/>
                      <w:rFonts w:ascii="Arial" w:eastAsia="Times New Roman" w:hAnsi="Arial" w:cs="Arial"/>
                      <w:color w:val="000000"/>
                      <w:sz w:val="20"/>
                      <w:szCs w:val="20"/>
                      <w:lang w:eastAsia="pt-BR"/>
                    </w:rPr>
                  </w:pPr>
                  <w:ins w:id="32910"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016CE20F" w14:textId="77777777" w:rsidR="0016760B" w:rsidRPr="0016760B" w:rsidRDefault="0016760B" w:rsidP="0016760B">
                  <w:pPr>
                    <w:autoSpaceDE/>
                    <w:autoSpaceDN/>
                    <w:adjustRightInd/>
                    <w:jc w:val="center"/>
                    <w:rPr>
                      <w:ins w:id="32911" w:author="Philippe Hollanda - Oliveira Trust" w:date="2022-07-19T09:57:00Z"/>
                      <w:rFonts w:ascii="Arial" w:eastAsia="Times New Roman" w:hAnsi="Arial" w:cs="Arial"/>
                      <w:color w:val="000000"/>
                      <w:sz w:val="20"/>
                      <w:szCs w:val="20"/>
                      <w:lang w:eastAsia="pt-BR"/>
                    </w:rPr>
                  </w:pPr>
                  <w:ins w:id="32912"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28FCAA" w14:textId="77777777" w:rsidR="0016760B" w:rsidRPr="0016760B" w:rsidRDefault="0016760B" w:rsidP="0016760B">
                  <w:pPr>
                    <w:autoSpaceDE/>
                    <w:autoSpaceDN/>
                    <w:adjustRightInd/>
                    <w:jc w:val="center"/>
                    <w:rPr>
                      <w:ins w:id="32913" w:author="Philippe Hollanda - Oliveira Trust" w:date="2022-07-19T09:57:00Z"/>
                      <w:rFonts w:ascii="Arial" w:eastAsia="Times New Roman" w:hAnsi="Arial" w:cs="Arial"/>
                      <w:color w:val="000000"/>
                      <w:sz w:val="20"/>
                      <w:szCs w:val="20"/>
                      <w:lang w:eastAsia="pt-BR"/>
                    </w:rPr>
                  </w:pPr>
                  <w:ins w:id="32914" w:author="Philippe Hollanda - Oliveira Trust" w:date="2022-07-19T09:57:00Z">
                    <w:r w:rsidRPr="0016760B">
                      <w:rPr>
                        <w:rFonts w:ascii="Arial" w:eastAsia="Times New Roman" w:hAnsi="Arial" w:cs="Arial"/>
                        <w:color w:val="000000"/>
                        <w:sz w:val="20"/>
                        <w:szCs w:val="20"/>
                        <w:lang w:eastAsia="pt-BR"/>
                      </w:rPr>
                      <w:t xml:space="preserve"> R$                        1.416,00 </w:t>
                    </w:r>
                  </w:ins>
                </w:p>
              </w:tc>
            </w:tr>
            <w:tr w:rsidR="0016760B" w:rsidRPr="0016760B" w14:paraId="4DDE30BD" w14:textId="77777777" w:rsidTr="0016760B">
              <w:trPr>
                <w:trHeight w:val="1785"/>
                <w:ins w:id="329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BDF525" w14:textId="77777777" w:rsidR="0016760B" w:rsidRPr="0016760B" w:rsidRDefault="0016760B" w:rsidP="0016760B">
                  <w:pPr>
                    <w:autoSpaceDE/>
                    <w:autoSpaceDN/>
                    <w:adjustRightInd/>
                    <w:jc w:val="center"/>
                    <w:rPr>
                      <w:ins w:id="32916" w:author="Philippe Hollanda - Oliveira Trust" w:date="2022-07-19T09:57:00Z"/>
                      <w:rFonts w:ascii="Arial" w:eastAsia="Times New Roman" w:hAnsi="Arial" w:cs="Arial"/>
                      <w:color w:val="000000"/>
                      <w:sz w:val="20"/>
                      <w:szCs w:val="20"/>
                      <w:lang w:eastAsia="pt-BR"/>
                    </w:rPr>
                  </w:pPr>
                  <w:ins w:id="3291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F727471" w14:textId="77777777" w:rsidR="0016760B" w:rsidRPr="0016760B" w:rsidRDefault="0016760B" w:rsidP="0016760B">
                  <w:pPr>
                    <w:autoSpaceDE/>
                    <w:autoSpaceDN/>
                    <w:adjustRightInd/>
                    <w:jc w:val="center"/>
                    <w:rPr>
                      <w:ins w:id="32918" w:author="Philippe Hollanda - Oliveira Trust" w:date="2022-07-19T09:57:00Z"/>
                      <w:rFonts w:ascii="Arial" w:eastAsia="Times New Roman" w:hAnsi="Arial" w:cs="Arial"/>
                      <w:color w:val="000000"/>
                      <w:sz w:val="20"/>
                      <w:szCs w:val="20"/>
                      <w:lang w:eastAsia="pt-BR"/>
                    </w:rPr>
                  </w:pPr>
                  <w:ins w:id="32919"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4E9F162" w14:textId="77777777" w:rsidR="0016760B" w:rsidRPr="0016760B" w:rsidRDefault="0016760B" w:rsidP="0016760B">
                  <w:pPr>
                    <w:autoSpaceDE/>
                    <w:autoSpaceDN/>
                    <w:adjustRightInd/>
                    <w:jc w:val="center"/>
                    <w:rPr>
                      <w:ins w:id="32920" w:author="Philippe Hollanda - Oliveira Trust" w:date="2022-07-19T09:57:00Z"/>
                      <w:rFonts w:ascii="Arial" w:eastAsia="Times New Roman" w:hAnsi="Arial" w:cs="Arial"/>
                      <w:color w:val="000000"/>
                      <w:sz w:val="20"/>
                      <w:szCs w:val="20"/>
                      <w:lang w:eastAsia="pt-BR"/>
                    </w:rPr>
                  </w:pPr>
                  <w:ins w:id="32921" w:author="Philippe Hollanda - Oliveira Trust" w:date="2022-07-19T09:57:00Z">
                    <w:r w:rsidRPr="0016760B">
                      <w:rPr>
                        <w:rFonts w:ascii="Arial" w:eastAsia="Times New Roman" w:hAnsi="Arial" w:cs="Arial"/>
                        <w:color w:val="000000"/>
                        <w:sz w:val="20"/>
                        <w:szCs w:val="20"/>
                        <w:lang w:eastAsia="pt-BR"/>
                      </w:rPr>
                      <w:t xml:space="preserve"> R$                           350,00 </w:t>
                    </w:r>
                  </w:ins>
                </w:p>
              </w:tc>
            </w:tr>
            <w:tr w:rsidR="0016760B" w:rsidRPr="0016760B" w14:paraId="496C02E0" w14:textId="77777777" w:rsidTr="0016760B">
              <w:trPr>
                <w:trHeight w:val="1785"/>
                <w:ins w:id="329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00B17A" w14:textId="77777777" w:rsidR="0016760B" w:rsidRPr="0016760B" w:rsidRDefault="0016760B" w:rsidP="0016760B">
                  <w:pPr>
                    <w:autoSpaceDE/>
                    <w:autoSpaceDN/>
                    <w:adjustRightInd/>
                    <w:jc w:val="center"/>
                    <w:rPr>
                      <w:ins w:id="32923" w:author="Philippe Hollanda - Oliveira Trust" w:date="2022-07-19T09:57:00Z"/>
                      <w:rFonts w:ascii="Arial" w:eastAsia="Times New Roman" w:hAnsi="Arial" w:cs="Arial"/>
                      <w:color w:val="000000"/>
                      <w:sz w:val="20"/>
                      <w:szCs w:val="20"/>
                      <w:lang w:eastAsia="pt-BR"/>
                    </w:rPr>
                  </w:pPr>
                  <w:ins w:id="3292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5A587F7" w14:textId="77777777" w:rsidR="0016760B" w:rsidRPr="0016760B" w:rsidRDefault="0016760B" w:rsidP="0016760B">
                  <w:pPr>
                    <w:autoSpaceDE/>
                    <w:autoSpaceDN/>
                    <w:adjustRightInd/>
                    <w:jc w:val="center"/>
                    <w:rPr>
                      <w:ins w:id="32925" w:author="Philippe Hollanda - Oliveira Trust" w:date="2022-07-19T09:57:00Z"/>
                      <w:rFonts w:ascii="Arial" w:eastAsia="Times New Roman" w:hAnsi="Arial" w:cs="Arial"/>
                      <w:sz w:val="20"/>
                      <w:szCs w:val="20"/>
                      <w:lang w:eastAsia="pt-BR"/>
                    </w:rPr>
                  </w:pPr>
                  <w:ins w:id="32926" w:author="Philippe Hollanda - Oliveira Trust" w:date="2022-07-19T09:57:00Z">
                    <w:r w:rsidRPr="0016760B">
                      <w:rPr>
                        <w:rFonts w:ascii="Arial" w:eastAsia="Times New Roman" w:hAnsi="Arial" w:cs="Arial"/>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5DBEC3" w14:textId="77777777" w:rsidR="0016760B" w:rsidRPr="0016760B" w:rsidRDefault="0016760B" w:rsidP="0016760B">
                  <w:pPr>
                    <w:autoSpaceDE/>
                    <w:autoSpaceDN/>
                    <w:adjustRightInd/>
                    <w:jc w:val="center"/>
                    <w:rPr>
                      <w:ins w:id="32927" w:author="Philippe Hollanda - Oliveira Trust" w:date="2022-07-19T09:57:00Z"/>
                      <w:rFonts w:ascii="Arial" w:eastAsia="Times New Roman" w:hAnsi="Arial" w:cs="Arial"/>
                      <w:sz w:val="20"/>
                      <w:szCs w:val="20"/>
                      <w:lang w:eastAsia="pt-BR"/>
                    </w:rPr>
                  </w:pPr>
                  <w:ins w:id="32928" w:author="Philippe Hollanda - Oliveira Trust" w:date="2022-07-19T09:57:00Z">
                    <w:r w:rsidRPr="0016760B">
                      <w:rPr>
                        <w:rFonts w:ascii="Arial" w:eastAsia="Times New Roman" w:hAnsi="Arial" w:cs="Arial"/>
                        <w:sz w:val="20"/>
                        <w:szCs w:val="20"/>
                        <w:lang w:eastAsia="pt-BR"/>
                      </w:rPr>
                      <w:t xml:space="preserve"> R$                      20.898,00 </w:t>
                    </w:r>
                  </w:ins>
                </w:p>
              </w:tc>
            </w:tr>
            <w:tr w:rsidR="0016760B" w:rsidRPr="0016760B" w14:paraId="436DA660" w14:textId="77777777" w:rsidTr="0016760B">
              <w:trPr>
                <w:trHeight w:val="1785"/>
                <w:ins w:id="329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B72284" w14:textId="77777777" w:rsidR="0016760B" w:rsidRPr="0016760B" w:rsidRDefault="0016760B" w:rsidP="0016760B">
                  <w:pPr>
                    <w:autoSpaceDE/>
                    <w:autoSpaceDN/>
                    <w:adjustRightInd/>
                    <w:jc w:val="center"/>
                    <w:rPr>
                      <w:ins w:id="32930" w:author="Philippe Hollanda - Oliveira Trust" w:date="2022-07-19T09:57:00Z"/>
                      <w:rFonts w:ascii="Arial" w:eastAsia="Times New Roman" w:hAnsi="Arial" w:cs="Arial"/>
                      <w:color w:val="000000"/>
                      <w:sz w:val="20"/>
                      <w:szCs w:val="20"/>
                      <w:lang w:eastAsia="pt-BR"/>
                    </w:rPr>
                  </w:pPr>
                  <w:ins w:id="3293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FB4054F" w14:textId="77777777" w:rsidR="0016760B" w:rsidRPr="0016760B" w:rsidRDefault="0016760B" w:rsidP="0016760B">
                  <w:pPr>
                    <w:autoSpaceDE/>
                    <w:autoSpaceDN/>
                    <w:adjustRightInd/>
                    <w:jc w:val="center"/>
                    <w:rPr>
                      <w:ins w:id="32932" w:author="Philippe Hollanda - Oliveira Trust" w:date="2022-07-19T09:57:00Z"/>
                      <w:rFonts w:ascii="Arial" w:eastAsia="Times New Roman" w:hAnsi="Arial" w:cs="Arial"/>
                      <w:color w:val="000000"/>
                      <w:sz w:val="20"/>
                      <w:szCs w:val="20"/>
                      <w:lang w:eastAsia="pt-BR"/>
                    </w:rPr>
                  </w:pPr>
                  <w:ins w:id="32933"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3C7BFE" w14:textId="77777777" w:rsidR="0016760B" w:rsidRPr="0016760B" w:rsidRDefault="0016760B" w:rsidP="0016760B">
                  <w:pPr>
                    <w:autoSpaceDE/>
                    <w:autoSpaceDN/>
                    <w:adjustRightInd/>
                    <w:jc w:val="center"/>
                    <w:rPr>
                      <w:ins w:id="32934" w:author="Philippe Hollanda - Oliveira Trust" w:date="2022-07-19T09:57:00Z"/>
                      <w:rFonts w:ascii="Arial" w:eastAsia="Times New Roman" w:hAnsi="Arial" w:cs="Arial"/>
                      <w:color w:val="000000"/>
                      <w:sz w:val="20"/>
                      <w:szCs w:val="20"/>
                      <w:lang w:eastAsia="pt-BR"/>
                    </w:rPr>
                  </w:pPr>
                  <w:ins w:id="32935" w:author="Philippe Hollanda - Oliveira Trust" w:date="2022-07-19T09:57:00Z">
                    <w:r w:rsidRPr="0016760B">
                      <w:rPr>
                        <w:rFonts w:ascii="Arial" w:eastAsia="Times New Roman" w:hAnsi="Arial" w:cs="Arial"/>
                        <w:color w:val="000000"/>
                        <w:sz w:val="20"/>
                        <w:szCs w:val="20"/>
                        <w:lang w:eastAsia="pt-BR"/>
                      </w:rPr>
                      <w:t xml:space="preserve"> R$                        2.075,00 </w:t>
                    </w:r>
                  </w:ins>
                </w:p>
              </w:tc>
            </w:tr>
            <w:tr w:rsidR="0016760B" w:rsidRPr="0016760B" w14:paraId="44BDE2B0" w14:textId="77777777" w:rsidTr="0016760B">
              <w:trPr>
                <w:trHeight w:val="1785"/>
                <w:ins w:id="329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948851" w14:textId="77777777" w:rsidR="0016760B" w:rsidRPr="0016760B" w:rsidRDefault="0016760B" w:rsidP="0016760B">
                  <w:pPr>
                    <w:autoSpaceDE/>
                    <w:autoSpaceDN/>
                    <w:adjustRightInd/>
                    <w:jc w:val="center"/>
                    <w:rPr>
                      <w:ins w:id="32937" w:author="Philippe Hollanda - Oliveira Trust" w:date="2022-07-19T09:57:00Z"/>
                      <w:rFonts w:ascii="Arial" w:eastAsia="Times New Roman" w:hAnsi="Arial" w:cs="Arial"/>
                      <w:color w:val="000000"/>
                      <w:sz w:val="20"/>
                      <w:szCs w:val="20"/>
                      <w:lang w:eastAsia="pt-BR"/>
                    </w:rPr>
                  </w:pPr>
                  <w:ins w:id="32938"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D3E644B" w14:textId="77777777" w:rsidR="0016760B" w:rsidRPr="0016760B" w:rsidRDefault="0016760B" w:rsidP="0016760B">
                  <w:pPr>
                    <w:autoSpaceDE/>
                    <w:autoSpaceDN/>
                    <w:adjustRightInd/>
                    <w:jc w:val="center"/>
                    <w:rPr>
                      <w:ins w:id="32939" w:author="Philippe Hollanda - Oliveira Trust" w:date="2022-07-19T09:57:00Z"/>
                      <w:rFonts w:ascii="Arial" w:eastAsia="Times New Roman" w:hAnsi="Arial" w:cs="Arial"/>
                      <w:color w:val="000000"/>
                      <w:sz w:val="20"/>
                      <w:szCs w:val="20"/>
                      <w:lang w:eastAsia="pt-BR"/>
                    </w:rPr>
                  </w:pPr>
                  <w:ins w:id="32940" w:author="Philippe Hollanda - Oliveira Trust" w:date="2022-07-19T09:57:00Z">
                    <w:r w:rsidRPr="0016760B">
                      <w:rPr>
                        <w:rFonts w:ascii="Arial" w:eastAsia="Times New Roman" w:hAnsi="Arial" w:cs="Arial"/>
                        <w:color w:val="000000"/>
                        <w:sz w:val="20"/>
                        <w:szCs w:val="20"/>
                        <w:lang w:eastAsia="pt-BR"/>
                      </w:rPr>
                      <w:t>01/04/2021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9A550F" w14:textId="77777777" w:rsidR="0016760B" w:rsidRPr="0016760B" w:rsidRDefault="0016760B" w:rsidP="0016760B">
                  <w:pPr>
                    <w:autoSpaceDE/>
                    <w:autoSpaceDN/>
                    <w:adjustRightInd/>
                    <w:jc w:val="center"/>
                    <w:rPr>
                      <w:ins w:id="32941" w:author="Philippe Hollanda - Oliveira Trust" w:date="2022-07-19T09:57:00Z"/>
                      <w:rFonts w:ascii="Arial" w:eastAsia="Times New Roman" w:hAnsi="Arial" w:cs="Arial"/>
                      <w:color w:val="000000"/>
                      <w:sz w:val="20"/>
                      <w:szCs w:val="20"/>
                      <w:lang w:eastAsia="pt-BR"/>
                    </w:rPr>
                  </w:pPr>
                  <w:ins w:id="32942" w:author="Philippe Hollanda - Oliveira Trust" w:date="2022-07-19T09:57:00Z">
                    <w:r w:rsidRPr="0016760B">
                      <w:rPr>
                        <w:rFonts w:ascii="Arial" w:eastAsia="Times New Roman" w:hAnsi="Arial" w:cs="Arial"/>
                        <w:color w:val="000000"/>
                        <w:sz w:val="20"/>
                        <w:szCs w:val="20"/>
                        <w:lang w:eastAsia="pt-BR"/>
                      </w:rPr>
                      <w:t xml:space="preserve"> R$                        2.380,00 </w:t>
                    </w:r>
                  </w:ins>
                </w:p>
              </w:tc>
            </w:tr>
            <w:tr w:rsidR="0016760B" w:rsidRPr="0016760B" w14:paraId="657869E0" w14:textId="77777777" w:rsidTr="0016760B">
              <w:trPr>
                <w:trHeight w:val="1785"/>
                <w:ins w:id="329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AE434B" w14:textId="77777777" w:rsidR="0016760B" w:rsidRPr="0016760B" w:rsidRDefault="0016760B" w:rsidP="0016760B">
                  <w:pPr>
                    <w:autoSpaceDE/>
                    <w:autoSpaceDN/>
                    <w:adjustRightInd/>
                    <w:jc w:val="center"/>
                    <w:rPr>
                      <w:ins w:id="32944" w:author="Philippe Hollanda - Oliveira Trust" w:date="2022-07-19T09:57:00Z"/>
                      <w:rFonts w:ascii="Arial" w:eastAsia="Times New Roman" w:hAnsi="Arial" w:cs="Arial"/>
                      <w:color w:val="000000"/>
                      <w:sz w:val="20"/>
                      <w:szCs w:val="20"/>
                      <w:lang w:eastAsia="pt-BR"/>
                    </w:rPr>
                  </w:pPr>
                  <w:ins w:id="3294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F58676B" w14:textId="77777777" w:rsidR="0016760B" w:rsidRPr="0016760B" w:rsidRDefault="0016760B" w:rsidP="0016760B">
                  <w:pPr>
                    <w:autoSpaceDE/>
                    <w:autoSpaceDN/>
                    <w:adjustRightInd/>
                    <w:jc w:val="center"/>
                    <w:rPr>
                      <w:ins w:id="32946" w:author="Philippe Hollanda - Oliveira Trust" w:date="2022-07-19T09:57:00Z"/>
                      <w:rFonts w:ascii="Arial" w:eastAsia="Times New Roman" w:hAnsi="Arial" w:cs="Arial"/>
                      <w:color w:val="000000"/>
                      <w:sz w:val="20"/>
                      <w:szCs w:val="20"/>
                      <w:lang w:eastAsia="pt-BR"/>
                    </w:rPr>
                  </w:pPr>
                  <w:ins w:id="32947" w:author="Philippe Hollanda - Oliveira Trust" w:date="2022-07-19T09:57:00Z">
                    <w:r w:rsidRPr="0016760B">
                      <w:rPr>
                        <w:rFonts w:ascii="Arial" w:eastAsia="Times New Roman" w:hAnsi="Arial" w:cs="Arial"/>
                        <w:color w:val="000000"/>
                        <w:sz w:val="20"/>
                        <w:szCs w:val="20"/>
                        <w:lang w:eastAsia="pt-BR"/>
                      </w:rPr>
                      <w:t>22/03/2021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843F2C" w14:textId="77777777" w:rsidR="0016760B" w:rsidRPr="0016760B" w:rsidRDefault="0016760B" w:rsidP="0016760B">
                  <w:pPr>
                    <w:autoSpaceDE/>
                    <w:autoSpaceDN/>
                    <w:adjustRightInd/>
                    <w:jc w:val="center"/>
                    <w:rPr>
                      <w:ins w:id="32948" w:author="Philippe Hollanda - Oliveira Trust" w:date="2022-07-19T09:57:00Z"/>
                      <w:rFonts w:ascii="Arial" w:eastAsia="Times New Roman" w:hAnsi="Arial" w:cs="Arial"/>
                      <w:color w:val="000000"/>
                      <w:sz w:val="20"/>
                      <w:szCs w:val="20"/>
                      <w:lang w:eastAsia="pt-BR"/>
                    </w:rPr>
                  </w:pPr>
                  <w:ins w:id="32949" w:author="Philippe Hollanda - Oliveira Trust" w:date="2022-07-19T09:57:00Z">
                    <w:r w:rsidRPr="0016760B">
                      <w:rPr>
                        <w:rFonts w:ascii="Arial" w:eastAsia="Times New Roman" w:hAnsi="Arial" w:cs="Arial"/>
                        <w:color w:val="000000"/>
                        <w:sz w:val="20"/>
                        <w:szCs w:val="20"/>
                        <w:lang w:eastAsia="pt-BR"/>
                      </w:rPr>
                      <w:t xml:space="preserve"> R$                        4.576,00 </w:t>
                    </w:r>
                  </w:ins>
                </w:p>
              </w:tc>
            </w:tr>
            <w:tr w:rsidR="0016760B" w:rsidRPr="0016760B" w14:paraId="741EDAA5" w14:textId="77777777" w:rsidTr="0016760B">
              <w:trPr>
                <w:trHeight w:val="1785"/>
                <w:ins w:id="329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82AFFC" w14:textId="77777777" w:rsidR="0016760B" w:rsidRPr="0016760B" w:rsidRDefault="0016760B" w:rsidP="0016760B">
                  <w:pPr>
                    <w:autoSpaceDE/>
                    <w:autoSpaceDN/>
                    <w:adjustRightInd/>
                    <w:jc w:val="center"/>
                    <w:rPr>
                      <w:ins w:id="32951" w:author="Philippe Hollanda - Oliveira Trust" w:date="2022-07-19T09:57:00Z"/>
                      <w:rFonts w:ascii="Arial" w:eastAsia="Times New Roman" w:hAnsi="Arial" w:cs="Arial"/>
                      <w:color w:val="000000"/>
                      <w:sz w:val="20"/>
                      <w:szCs w:val="20"/>
                      <w:lang w:eastAsia="pt-BR"/>
                    </w:rPr>
                  </w:pPr>
                  <w:ins w:id="32952"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4BA628D1" w14:textId="77777777" w:rsidR="0016760B" w:rsidRPr="0016760B" w:rsidRDefault="0016760B" w:rsidP="0016760B">
                  <w:pPr>
                    <w:autoSpaceDE/>
                    <w:autoSpaceDN/>
                    <w:adjustRightInd/>
                    <w:jc w:val="center"/>
                    <w:rPr>
                      <w:ins w:id="32953" w:author="Philippe Hollanda - Oliveira Trust" w:date="2022-07-19T09:57:00Z"/>
                      <w:rFonts w:ascii="Arial" w:eastAsia="Times New Roman" w:hAnsi="Arial" w:cs="Arial"/>
                      <w:color w:val="000000"/>
                      <w:sz w:val="20"/>
                      <w:szCs w:val="20"/>
                      <w:lang w:eastAsia="pt-BR"/>
                    </w:rPr>
                  </w:pPr>
                  <w:ins w:id="32954" w:author="Philippe Hollanda - Oliveira Trust" w:date="2022-07-19T09:57:00Z">
                    <w:r w:rsidRPr="0016760B">
                      <w:rPr>
                        <w:rFonts w:ascii="Arial" w:eastAsia="Times New Roman" w:hAnsi="Arial" w:cs="Arial"/>
                        <w:color w:val="000000"/>
                        <w:sz w:val="20"/>
                        <w:szCs w:val="20"/>
                        <w:lang w:eastAsia="pt-BR"/>
                      </w:rPr>
                      <w:t>01/04/2021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78C4B3" w14:textId="77777777" w:rsidR="0016760B" w:rsidRPr="0016760B" w:rsidRDefault="0016760B" w:rsidP="0016760B">
                  <w:pPr>
                    <w:autoSpaceDE/>
                    <w:autoSpaceDN/>
                    <w:adjustRightInd/>
                    <w:jc w:val="center"/>
                    <w:rPr>
                      <w:ins w:id="32955" w:author="Philippe Hollanda - Oliveira Trust" w:date="2022-07-19T09:57:00Z"/>
                      <w:rFonts w:ascii="Arial" w:eastAsia="Times New Roman" w:hAnsi="Arial" w:cs="Arial"/>
                      <w:color w:val="000000"/>
                      <w:sz w:val="20"/>
                      <w:szCs w:val="20"/>
                      <w:lang w:eastAsia="pt-BR"/>
                    </w:rPr>
                  </w:pPr>
                  <w:ins w:id="32956" w:author="Philippe Hollanda - Oliveira Trust" w:date="2022-07-19T09:57:00Z">
                    <w:r w:rsidRPr="0016760B">
                      <w:rPr>
                        <w:rFonts w:ascii="Arial" w:eastAsia="Times New Roman" w:hAnsi="Arial" w:cs="Arial"/>
                        <w:color w:val="000000"/>
                        <w:sz w:val="20"/>
                        <w:szCs w:val="20"/>
                        <w:lang w:eastAsia="pt-BR"/>
                      </w:rPr>
                      <w:t xml:space="preserve"> R$                      12.000,00 </w:t>
                    </w:r>
                  </w:ins>
                </w:p>
              </w:tc>
            </w:tr>
            <w:tr w:rsidR="0016760B" w:rsidRPr="0016760B" w14:paraId="7CE3CC33" w14:textId="77777777" w:rsidTr="0016760B">
              <w:trPr>
                <w:trHeight w:val="1785"/>
                <w:ins w:id="3295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B6E10E" w14:textId="77777777" w:rsidR="0016760B" w:rsidRPr="0016760B" w:rsidRDefault="0016760B" w:rsidP="0016760B">
                  <w:pPr>
                    <w:autoSpaceDE/>
                    <w:autoSpaceDN/>
                    <w:adjustRightInd/>
                    <w:jc w:val="center"/>
                    <w:rPr>
                      <w:ins w:id="32958" w:author="Philippe Hollanda - Oliveira Trust" w:date="2022-07-19T09:57:00Z"/>
                      <w:rFonts w:ascii="Arial" w:eastAsia="Times New Roman" w:hAnsi="Arial" w:cs="Arial"/>
                      <w:color w:val="000000"/>
                      <w:sz w:val="20"/>
                      <w:szCs w:val="20"/>
                      <w:lang w:eastAsia="pt-BR"/>
                    </w:rPr>
                  </w:pPr>
                  <w:ins w:id="32959"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28E4AC55" w14:textId="77777777" w:rsidR="0016760B" w:rsidRPr="0016760B" w:rsidRDefault="0016760B" w:rsidP="0016760B">
                  <w:pPr>
                    <w:autoSpaceDE/>
                    <w:autoSpaceDN/>
                    <w:adjustRightInd/>
                    <w:jc w:val="center"/>
                    <w:rPr>
                      <w:ins w:id="32960" w:author="Philippe Hollanda - Oliveira Trust" w:date="2022-07-19T09:57:00Z"/>
                      <w:rFonts w:ascii="Arial" w:eastAsia="Times New Roman" w:hAnsi="Arial" w:cs="Arial"/>
                      <w:color w:val="000000"/>
                      <w:sz w:val="20"/>
                      <w:szCs w:val="20"/>
                      <w:lang w:eastAsia="pt-BR"/>
                    </w:rPr>
                  </w:pPr>
                  <w:ins w:id="32961" w:author="Philippe Hollanda - Oliveira Trust" w:date="2022-07-19T09:57:00Z">
                    <w:r w:rsidRPr="0016760B">
                      <w:rPr>
                        <w:rFonts w:ascii="Arial" w:eastAsia="Times New Roman" w:hAnsi="Arial" w:cs="Arial"/>
                        <w:color w:val="000000"/>
                        <w:sz w:val="20"/>
                        <w:szCs w:val="20"/>
                        <w:lang w:eastAsia="pt-BR"/>
                      </w:rPr>
                      <w:t>01/04/2021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7B3EEFA" w14:textId="77777777" w:rsidR="0016760B" w:rsidRPr="0016760B" w:rsidRDefault="0016760B" w:rsidP="0016760B">
                  <w:pPr>
                    <w:autoSpaceDE/>
                    <w:autoSpaceDN/>
                    <w:adjustRightInd/>
                    <w:jc w:val="center"/>
                    <w:rPr>
                      <w:ins w:id="32962" w:author="Philippe Hollanda - Oliveira Trust" w:date="2022-07-19T09:57:00Z"/>
                      <w:rFonts w:ascii="Arial" w:eastAsia="Times New Roman" w:hAnsi="Arial" w:cs="Arial"/>
                      <w:color w:val="000000"/>
                      <w:sz w:val="20"/>
                      <w:szCs w:val="20"/>
                      <w:lang w:eastAsia="pt-BR"/>
                    </w:rPr>
                  </w:pPr>
                  <w:ins w:id="32963" w:author="Philippe Hollanda - Oliveira Trust" w:date="2022-07-19T09:57:00Z">
                    <w:r w:rsidRPr="0016760B">
                      <w:rPr>
                        <w:rFonts w:ascii="Arial" w:eastAsia="Times New Roman" w:hAnsi="Arial" w:cs="Arial"/>
                        <w:color w:val="000000"/>
                        <w:sz w:val="20"/>
                        <w:szCs w:val="20"/>
                        <w:lang w:eastAsia="pt-BR"/>
                      </w:rPr>
                      <w:t xml:space="preserve"> R$                      23.000,00 </w:t>
                    </w:r>
                  </w:ins>
                </w:p>
              </w:tc>
            </w:tr>
            <w:tr w:rsidR="0016760B" w:rsidRPr="0016760B" w14:paraId="2755BF21" w14:textId="77777777" w:rsidTr="0016760B">
              <w:trPr>
                <w:trHeight w:val="1785"/>
                <w:ins w:id="3296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1DC97F" w14:textId="77777777" w:rsidR="0016760B" w:rsidRPr="0016760B" w:rsidRDefault="0016760B" w:rsidP="0016760B">
                  <w:pPr>
                    <w:autoSpaceDE/>
                    <w:autoSpaceDN/>
                    <w:adjustRightInd/>
                    <w:jc w:val="center"/>
                    <w:rPr>
                      <w:ins w:id="32965" w:author="Philippe Hollanda - Oliveira Trust" w:date="2022-07-19T09:57:00Z"/>
                      <w:rFonts w:ascii="Arial" w:eastAsia="Times New Roman" w:hAnsi="Arial" w:cs="Arial"/>
                      <w:color w:val="000000"/>
                      <w:sz w:val="20"/>
                      <w:szCs w:val="20"/>
                      <w:lang w:eastAsia="pt-BR"/>
                    </w:rPr>
                  </w:pPr>
                  <w:ins w:id="3296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3C7E879" w14:textId="77777777" w:rsidR="0016760B" w:rsidRPr="0016760B" w:rsidRDefault="0016760B" w:rsidP="0016760B">
                  <w:pPr>
                    <w:autoSpaceDE/>
                    <w:autoSpaceDN/>
                    <w:adjustRightInd/>
                    <w:jc w:val="center"/>
                    <w:rPr>
                      <w:ins w:id="32967" w:author="Philippe Hollanda - Oliveira Trust" w:date="2022-07-19T09:57:00Z"/>
                      <w:rFonts w:ascii="Arial" w:eastAsia="Times New Roman" w:hAnsi="Arial" w:cs="Arial"/>
                      <w:color w:val="000000"/>
                      <w:sz w:val="20"/>
                      <w:szCs w:val="20"/>
                      <w:lang w:eastAsia="pt-BR"/>
                    </w:rPr>
                  </w:pPr>
                  <w:ins w:id="32968"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2E53E8" w14:textId="77777777" w:rsidR="0016760B" w:rsidRPr="0016760B" w:rsidRDefault="0016760B" w:rsidP="0016760B">
                  <w:pPr>
                    <w:autoSpaceDE/>
                    <w:autoSpaceDN/>
                    <w:adjustRightInd/>
                    <w:jc w:val="center"/>
                    <w:rPr>
                      <w:ins w:id="32969" w:author="Philippe Hollanda - Oliveira Trust" w:date="2022-07-19T09:57:00Z"/>
                      <w:rFonts w:ascii="Arial" w:eastAsia="Times New Roman" w:hAnsi="Arial" w:cs="Arial"/>
                      <w:color w:val="000000"/>
                      <w:sz w:val="20"/>
                      <w:szCs w:val="20"/>
                      <w:lang w:eastAsia="pt-BR"/>
                    </w:rPr>
                  </w:pPr>
                  <w:ins w:id="32970" w:author="Philippe Hollanda - Oliveira Trust" w:date="2022-07-19T09:57:00Z">
                    <w:r w:rsidRPr="0016760B">
                      <w:rPr>
                        <w:rFonts w:ascii="Arial" w:eastAsia="Times New Roman" w:hAnsi="Arial" w:cs="Arial"/>
                        <w:color w:val="000000"/>
                        <w:sz w:val="20"/>
                        <w:szCs w:val="20"/>
                        <w:lang w:eastAsia="pt-BR"/>
                      </w:rPr>
                      <w:t xml:space="preserve"> R$                           980,00 </w:t>
                    </w:r>
                  </w:ins>
                </w:p>
              </w:tc>
            </w:tr>
            <w:tr w:rsidR="0016760B" w:rsidRPr="0016760B" w14:paraId="48C6687D" w14:textId="77777777" w:rsidTr="0016760B">
              <w:trPr>
                <w:trHeight w:val="1785"/>
                <w:ins w:id="3297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F921248" w14:textId="77777777" w:rsidR="0016760B" w:rsidRPr="0016760B" w:rsidRDefault="0016760B" w:rsidP="0016760B">
                  <w:pPr>
                    <w:autoSpaceDE/>
                    <w:autoSpaceDN/>
                    <w:adjustRightInd/>
                    <w:jc w:val="center"/>
                    <w:rPr>
                      <w:ins w:id="32972" w:author="Philippe Hollanda - Oliveira Trust" w:date="2022-07-19T09:57:00Z"/>
                      <w:rFonts w:ascii="Arial" w:eastAsia="Times New Roman" w:hAnsi="Arial" w:cs="Arial"/>
                      <w:color w:val="000000"/>
                      <w:sz w:val="20"/>
                      <w:szCs w:val="20"/>
                      <w:lang w:eastAsia="pt-BR"/>
                    </w:rPr>
                  </w:pPr>
                  <w:ins w:id="3297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1D41DF6" w14:textId="77777777" w:rsidR="0016760B" w:rsidRPr="0016760B" w:rsidRDefault="0016760B" w:rsidP="0016760B">
                  <w:pPr>
                    <w:autoSpaceDE/>
                    <w:autoSpaceDN/>
                    <w:adjustRightInd/>
                    <w:jc w:val="center"/>
                    <w:rPr>
                      <w:ins w:id="32974" w:author="Philippe Hollanda - Oliveira Trust" w:date="2022-07-19T09:57:00Z"/>
                      <w:rFonts w:ascii="Arial" w:eastAsia="Times New Roman" w:hAnsi="Arial" w:cs="Arial"/>
                      <w:color w:val="000000"/>
                      <w:sz w:val="20"/>
                      <w:szCs w:val="20"/>
                      <w:lang w:eastAsia="pt-BR"/>
                    </w:rPr>
                  </w:pPr>
                  <w:ins w:id="32975"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18E3CFD" w14:textId="77777777" w:rsidR="0016760B" w:rsidRPr="0016760B" w:rsidRDefault="0016760B" w:rsidP="0016760B">
                  <w:pPr>
                    <w:autoSpaceDE/>
                    <w:autoSpaceDN/>
                    <w:adjustRightInd/>
                    <w:jc w:val="center"/>
                    <w:rPr>
                      <w:ins w:id="32976" w:author="Philippe Hollanda - Oliveira Trust" w:date="2022-07-19T09:57:00Z"/>
                      <w:rFonts w:ascii="Arial" w:eastAsia="Times New Roman" w:hAnsi="Arial" w:cs="Arial"/>
                      <w:color w:val="000000"/>
                      <w:sz w:val="20"/>
                      <w:szCs w:val="20"/>
                      <w:lang w:eastAsia="pt-BR"/>
                    </w:rPr>
                  </w:pPr>
                  <w:ins w:id="32977" w:author="Philippe Hollanda - Oliveira Trust" w:date="2022-07-19T09:57:00Z">
                    <w:r w:rsidRPr="0016760B">
                      <w:rPr>
                        <w:rFonts w:ascii="Arial" w:eastAsia="Times New Roman" w:hAnsi="Arial" w:cs="Arial"/>
                        <w:color w:val="000000"/>
                        <w:sz w:val="20"/>
                        <w:szCs w:val="20"/>
                        <w:lang w:eastAsia="pt-BR"/>
                      </w:rPr>
                      <w:t xml:space="preserve"> R$                           290,00 </w:t>
                    </w:r>
                  </w:ins>
                </w:p>
              </w:tc>
            </w:tr>
            <w:tr w:rsidR="0016760B" w:rsidRPr="0016760B" w14:paraId="1D281E1C" w14:textId="77777777" w:rsidTr="0016760B">
              <w:trPr>
                <w:trHeight w:val="1785"/>
                <w:ins w:id="3297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A34E30" w14:textId="77777777" w:rsidR="0016760B" w:rsidRPr="0016760B" w:rsidRDefault="0016760B" w:rsidP="0016760B">
                  <w:pPr>
                    <w:autoSpaceDE/>
                    <w:autoSpaceDN/>
                    <w:adjustRightInd/>
                    <w:jc w:val="center"/>
                    <w:rPr>
                      <w:ins w:id="32979" w:author="Philippe Hollanda - Oliveira Trust" w:date="2022-07-19T09:57:00Z"/>
                      <w:rFonts w:ascii="Arial" w:eastAsia="Times New Roman" w:hAnsi="Arial" w:cs="Arial"/>
                      <w:color w:val="000000"/>
                      <w:sz w:val="20"/>
                      <w:szCs w:val="20"/>
                      <w:lang w:eastAsia="pt-BR"/>
                    </w:rPr>
                  </w:pPr>
                  <w:ins w:id="3298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9FB7761" w14:textId="77777777" w:rsidR="0016760B" w:rsidRPr="0016760B" w:rsidRDefault="0016760B" w:rsidP="0016760B">
                  <w:pPr>
                    <w:autoSpaceDE/>
                    <w:autoSpaceDN/>
                    <w:adjustRightInd/>
                    <w:jc w:val="center"/>
                    <w:rPr>
                      <w:ins w:id="32981" w:author="Philippe Hollanda - Oliveira Trust" w:date="2022-07-19T09:57:00Z"/>
                      <w:rFonts w:ascii="Arial" w:eastAsia="Times New Roman" w:hAnsi="Arial" w:cs="Arial"/>
                      <w:color w:val="000000"/>
                      <w:sz w:val="20"/>
                      <w:szCs w:val="20"/>
                      <w:lang w:eastAsia="pt-BR"/>
                    </w:rPr>
                  </w:pPr>
                  <w:ins w:id="32982"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1F1FAC77" w14:textId="77777777" w:rsidR="0016760B" w:rsidRPr="0016760B" w:rsidRDefault="0016760B" w:rsidP="0016760B">
                  <w:pPr>
                    <w:autoSpaceDE/>
                    <w:autoSpaceDN/>
                    <w:adjustRightInd/>
                    <w:jc w:val="center"/>
                    <w:rPr>
                      <w:ins w:id="32983" w:author="Philippe Hollanda - Oliveira Trust" w:date="2022-07-19T09:57:00Z"/>
                      <w:rFonts w:ascii="Arial" w:eastAsia="Times New Roman" w:hAnsi="Arial" w:cs="Arial"/>
                      <w:color w:val="000000"/>
                      <w:sz w:val="20"/>
                      <w:szCs w:val="20"/>
                      <w:lang w:eastAsia="pt-BR"/>
                    </w:rPr>
                  </w:pPr>
                  <w:ins w:id="32984" w:author="Philippe Hollanda - Oliveira Trust" w:date="2022-07-19T09:57:00Z">
                    <w:r w:rsidRPr="0016760B">
                      <w:rPr>
                        <w:rFonts w:ascii="Arial" w:eastAsia="Times New Roman" w:hAnsi="Arial" w:cs="Arial"/>
                        <w:color w:val="000000"/>
                        <w:sz w:val="20"/>
                        <w:szCs w:val="20"/>
                        <w:lang w:eastAsia="pt-BR"/>
                      </w:rPr>
                      <w:t xml:space="preserve"> R$                           391,00 </w:t>
                    </w:r>
                  </w:ins>
                </w:p>
              </w:tc>
            </w:tr>
            <w:tr w:rsidR="0016760B" w:rsidRPr="0016760B" w14:paraId="38022B8F" w14:textId="77777777" w:rsidTr="0016760B">
              <w:trPr>
                <w:trHeight w:val="1785"/>
                <w:ins w:id="3298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17D996" w14:textId="77777777" w:rsidR="0016760B" w:rsidRPr="0016760B" w:rsidRDefault="0016760B" w:rsidP="0016760B">
                  <w:pPr>
                    <w:autoSpaceDE/>
                    <w:autoSpaceDN/>
                    <w:adjustRightInd/>
                    <w:jc w:val="center"/>
                    <w:rPr>
                      <w:ins w:id="32986" w:author="Philippe Hollanda - Oliveira Trust" w:date="2022-07-19T09:57:00Z"/>
                      <w:rFonts w:ascii="Arial" w:eastAsia="Times New Roman" w:hAnsi="Arial" w:cs="Arial"/>
                      <w:color w:val="000000"/>
                      <w:sz w:val="20"/>
                      <w:szCs w:val="20"/>
                      <w:lang w:eastAsia="pt-BR"/>
                    </w:rPr>
                  </w:pPr>
                  <w:ins w:id="3298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90318EC" w14:textId="77777777" w:rsidR="0016760B" w:rsidRPr="0016760B" w:rsidRDefault="0016760B" w:rsidP="0016760B">
                  <w:pPr>
                    <w:autoSpaceDE/>
                    <w:autoSpaceDN/>
                    <w:adjustRightInd/>
                    <w:jc w:val="center"/>
                    <w:rPr>
                      <w:ins w:id="32988" w:author="Philippe Hollanda - Oliveira Trust" w:date="2022-07-19T09:57:00Z"/>
                      <w:rFonts w:ascii="Arial" w:eastAsia="Times New Roman" w:hAnsi="Arial" w:cs="Arial"/>
                      <w:color w:val="000000"/>
                      <w:sz w:val="20"/>
                      <w:szCs w:val="20"/>
                      <w:lang w:eastAsia="pt-BR"/>
                    </w:rPr>
                  </w:pPr>
                  <w:ins w:id="32989" w:author="Philippe Hollanda - Oliveira Trust" w:date="2022-07-19T09:57:00Z">
                    <w:r w:rsidRPr="0016760B">
                      <w:rPr>
                        <w:rFonts w:ascii="Arial" w:eastAsia="Times New Roman" w:hAnsi="Arial" w:cs="Arial"/>
                        <w:color w:val="000000"/>
                        <w:sz w:val="20"/>
                        <w:szCs w:val="20"/>
                        <w:lang w:eastAsia="pt-BR"/>
                      </w:rPr>
                      <w:t>30/03/2021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6DFEFDF" w14:textId="77777777" w:rsidR="0016760B" w:rsidRPr="0016760B" w:rsidRDefault="0016760B" w:rsidP="0016760B">
                  <w:pPr>
                    <w:autoSpaceDE/>
                    <w:autoSpaceDN/>
                    <w:adjustRightInd/>
                    <w:jc w:val="center"/>
                    <w:rPr>
                      <w:ins w:id="32990" w:author="Philippe Hollanda - Oliveira Trust" w:date="2022-07-19T09:57:00Z"/>
                      <w:rFonts w:ascii="Arial" w:eastAsia="Times New Roman" w:hAnsi="Arial" w:cs="Arial"/>
                      <w:color w:val="000000"/>
                      <w:sz w:val="20"/>
                      <w:szCs w:val="20"/>
                      <w:lang w:eastAsia="pt-BR"/>
                    </w:rPr>
                  </w:pPr>
                  <w:ins w:id="32991" w:author="Philippe Hollanda - Oliveira Trust" w:date="2022-07-19T09:57:00Z">
                    <w:r w:rsidRPr="0016760B">
                      <w:rPr>
                        <w:rFonts w:ascii="Arial" w:eastAsia="Times New Roman" w:hAnsi="Arial" w:cs="Arial"/>
                        <w:color w:val="000000"/>
                        <w:sz w:val="20"/>
                        <w:szCs w:val="20"/>
                        <w:lang w:eastAsia="pt-BR"/>
                      </w:rPr>
                      <w:t xml:space="preserve"> R$                           370,00 </w:t>
                    </w:r>
                  </w:ins>
                </w:p>
              </w:tc>
            </w:tr>
            <w:tr w:rsidR="0016760B" w:rsidRPr="0016760B" w14:paraId="591FBFB8" w14:textId="77777777" w:rsidTr="0016760B">
              <w:trPr>
                <w:trHeight w:val="1785"/>
                <w:ins w:id="3299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4DD5DB" w14:textId="77777777" w:rsidR="0016760B" w:rsidRPr="0016760B" w:rsidRDefault="0016760B" w:rsidP="0016760B">
                  <w:pPr>
                    <w:autoSpaceDE/>
                    <w:autoSpaceDN/>
                    <w:adjustRightInd/>
                    <w:jc w:val="center"/>
                    <w:rPr>
                      <w:ins w:id="32993" w:author="Philippe Hollanda - Oliveira Trust" w:date="2022-07-19T09:57:00Z"/>
                      <w:rFonts w:ascii="Arial" w:eastAsia="Times New Roman" w:hAnsi="Arial" w:cs="Arial"/>
                      <w:color w:val="000000"/>
                      <w:sz w:val="20"/>
                      <w:szCs w:val="20"/>
                      <w:lang w:eastAsia="pt-BR"/>
                    </w:rPr>
                  </w:pPr>
                  <w:ins w:id="32994"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33120249" w14:textId="77777777" w:rsidR="0016760B" w:rsidRPr="0016760B" w:rsidRDefault="0016760B" w:rsidP="0016760B">
                  <w:pPr>
                    <w:autoSpaceDE/>
                    <w:autoSpaceDN/>
                    <w:adjustRightInd/>
                    <w:jc w:val="center"/>
                    <w:rPr>
                      <w:ins w:id="32995" w:author="Philippe Hollanda - Oliveira Trust" w:date="2022-07-19T09:57:00Z"/>
                      <w:rFonts w:ascii="Arial" w:eastAsia="Times New Roman" w:hAnsi="Arial" w:cs="Arial"/>
                      <w:color w:val="000000"/>
                      <w:sz w:val="20"/>
                      <w:szCs w:val="20"/>
                      <w:lang w:eastAsia="pt-BR"/>
                    </w:rPr>
                  </w:pPr>
                  <w:ins w:id="32996"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EE682F" w14:textId="77777777" w:rsidR="0016760B" w:rsidRPr="0016760B" w:rsidRDefault="0016760B" w:rsidP="0016760B">
                  <w:pPr>
                    <w:autoSpaceDE/>
                    <w:autoSpaceDN/>
                    <w:adjustRightInd/>
                    <w:jc w:val="center"/>
                    <w:rPr>
                      <w:ins w:id="32997" w:author="Philippe Hollanda - Oliveira Trust" w:date="2022-07-19T09:57:00Z"/>
                      <w:rFonts w:ascii="Arial" w:eastAsia="Times New Roman" w:hAnsi="Arial" w:cs="Arial"/>
                      <w:color w:val="000000"/>
                      <w:sz w:val="20"/>
                      <w:szCs w:val="20"/>
                      <w:lang w:eastAsia="pt-BR"/>
                    </w:rPr>
                  </w:pPr>
                  <w:ins w:id="32998" w:author="Philippe Hollanda - Oliveira Trust" w:date="2022-07-19T09:57:00Z">
                    <w:r w:rsidRPr="0016760B">
                      <w:rPr>
                        <w:rFonts w:ascii="Arial" w:eastAsia="Times New Roman" w:hAnsi="Arial" w:cs="Arial"/>
                        <w:color w:val="000000"/>
                        <w:sz w:val="20"/>
                        <w:szCs w:val="20"/>
                        <w:lang w:eastAsia="pt-BR"/>
                      </w:rPr>
                      <w:t xml:space="preserve"> R$                           412,00 </w:t>
                    </w:r>
                  </w:ins>
                </w:p>
              </w:tc>
            </w:tr>
            <w:tr w:rsidR="0016760B" w:rsidRPr="0016760B" w14:paraId="23B5C95B" w14:textId="77777777" w:rsidTr="0016760B">
              <w:trPr>
                <w:trHeight w:val="1785"/>
                <w:ins w:id="3299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0ADE38" w14:textId="77777777" w:rsidR="0016760B" w:rsidRPr="0016760B" w:rsidRDefault="0016760B" w:rsidP="0016760B">
                  <w:pPr>
                    <w:autoSpaceDE/>
                    <w:autoSpaceDN/>
                    <w:adjustRightInd/>
                    <w:jc w:val="center"/>
                    <w:rPr>
                      <w:ins w:id="33000" w:author="Philippe Hollanda - Oliveira Trust" w:date="2022-07-19T09:57:00Z"/>
                      <w:rFonts w:ascii="Arial" w:eastAsia="Times New Roman" w:hAnsi="Arial" w:cs="Arial"/>
                      <w:color w:val="000000"/>
                      <w:sz w:val="20"/>
                      <w:szCs w:val="20"/>
                      <w:lang w:eastAsia="pt-BR"/>
                    </w:rPr>
                  </w:pPr>
                  <w:ins w:id="33001"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5FBE528" w14:textId="77777777" w:rsidR="0016760B" w:rsidRPr="0016760B" w:rsidRDefault="0016760B" w:rsidP="0016760B">
                  <w:pPr>
                    <w:autoSpaceDE/>
                    <w:autoSpaceDN/>
                    <w:adjustRightInd/>
                    <w:jc w:val="center"/>
                    <w:rPr>
                      <w:ins w:id="33002" w:author="Philippe Hollanda - Oliveira Trust" w:date="2022-07-19T09:57:00Z"/>
                      <w:rFonts w:ascii="Arial" w:eastAsia="Times New Roman" w:hAnsi="Arial" w:cs="Arial"/>
                      <w:color w:val="000000"/>
                      <w:sz w:val="20"/>
                      <w:szCs w:val="20"/>
                      <w:lang w:eastAsia="pt-BR"/>
                    </w:rPr>
                  </w:pPr>
                  <w:ins w:id="33003"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930F11" w14:textId="77777777" w:rsidR="0016760B" w:rsidRPr="0016760B" w:rsidRDefault="0016760B" w:rsidP="0016760B">
                  <w:pPr>
                    <w:autoSpaceDE/>
                    <w:autoSpaceDN/>
                    <w:adjustRightInd/>
                    <w:jc w:val="center"/>
                    <w:rPr>
                      <w:ins w:id="33004" w:author="Philippe Hollanda - Oliveira Trust" w:date="2022-07-19T09:57:00Z"/>
                      <w:rFonts w:ascii="Arial" w:eastAsia="Times New Roman" w:hAnsi="Arial" w:cs="Arial"/>
                      <w:color w:val="000000"/>
                      <w:sz w:val="20"/>
                      <w:szCs w:val="20"/>
                      <w:lang w:eastAsia="pt-BR"/>
                    </w:rPr>
                  </w:pPr>
                  <w:ins w:id="33005" w:author="Philippe Hollanda - Oliveira Trust" w:date="2022-07-19T09:57:00Z">
                    <w:r w:rsidRPr="0016760B">
                      <w:rPr>
                        <w:rFonts w:ascii="Arial" w:eastAsia="Times New Roman" w:hAnsi="Arial" w:cs="Arial"/>
                        <w:color w:val="000000"/>
                        <w:sz w:val="20"/>
                        <w:szCs w:val="20"/>
                        <w:lang w:eastAsia="pt-BR"/>
                      </w:rPr>
                      <w:t xml:space="preserve"> R$                            50,00 </w:t>
                    </w:r>
                  </w:ins>
                </w:p>
              </w:tc>
            </w:tr>
            <w:tr w:rsidR="0016760B" w:rsidRPr="0016760B" w14:paraId="0B4B42D9" w14:textId="77777777" w:rsidTr="0016760B">
              <w:trPr>
                <w:trHeight w:val="1785"/>
                <w:ins w:id="3300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FA7B28" w14:textId="77777777" w:rsidR="0016760B" w:rsidRPr="0016760B" w:rsidRDefault="0016760B" w:rsidP="0016760B">
                  <w:pPr>
                    <w:autoSpaceDE/>
                    <w:autoSpaceDN/>
                    <w:adjustRightInd/>
                    <w:jc w:val="center"/>
                    <w:rPr>
                      <w:ins w:id="33007" w:author="Philippe Hollanda - Oliveira Trust" w:date="2022-07-19T09:57:00Z"/>
                      <w:rFonts w:ascii="Arial" w:eastAsia="Times New Roman" w:hAnsi="Arial" w:cs="Arial"/>
                      <w:color w:val="000000"/>
                      <w:sz w:val="20"/>
                      <w:szCs w:val="20"/>
                      <w:lang w:eastAsia="pt-BR"/>
                    </w:rPr>
                  </w:pPr>
                  <w:ins w:id="3300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75371DE" w14:textId="77777777" w:rsidR="0016760B" w:rsidRPr="0016760B" w:rsidRDefault="0016760B" w:rsidP="0016760B">
                  <w:pPr>
                    <w:autoSpaceDE/>
                    <w:autoSpaceDN/>
                    <w:adjustRightInd/>
                    <w:jc w:val="center"/>
                    <w:rPr>
                      <w:ins w:id="33009" w:author="Philippe Hollanda - Oliveira Trust" w:date="2022-07-19T09:57:00Z"/>
                      <w:rFonts w:ascii="Arial" w:eastAsia="Times New Roman" w:hAnsi="Arial" w:cs="Arial"/>
                      <w:color w:val="000000"/>
                      <w:sz w:val="20"/>
                      <w:szCs w:val="20"/>
                      <w:lang w:eastAsia="pt-BR"/>
                    </w:rPr>
                  </w:pPr>
                  <w:ins w:id="33010"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77441E4C" w14:textId="77777777" w:rsidR="0016760B" w:rsidRPr="0016760B" w:rsidRDefault="0016760B" w:rsidP="0016760B">
                  <w:pPr>
                    <w:autoSpaceDE/>
                    <w:autoSpaceDN/>
                    <w:adjustRightInd/>
                    <w:jc w:val="center"/>
                    <w:rPr>
                      <w:ins w:id="33011" w:author="Philippe Hollanda - Oliveira Trust" w:date="2022-07-19T09:57:00Z"/>
                      <w:rFonts w:ascii="Arial" w:eastAsia="Times New Roman" w:hAnsi="Arial" w:cs="Arial"/>
                      <w:color w:val="000000"/>
                      <w:sz w:val="20"/>
                      <w:szCs w:val="20"/>
                      <w:lang w:eastAsia="pt-BR"/>
                    </w:rPr>
                  </w:pPr>
                  <w:ins w:id="33012" w:author="Philippe Hollanda - Oliveira Trust" w:date="2022-07-19T09:57:00Z">
                    <w:r w:rsidRPr="0016760B">
                      <w:rPr>
                        <w:rFonts w:ascii="Arial" w:eastAsia="Times New Roman" w:hAnsi="Arial" w:cs="Arial"/>
                        <w:color w:val="000000"/>
                        <w:sz w:val="20"/>
                        <w:szCs w:val="20"/>
                        <w:lang w:eastAsia="pt-BR"/>
                      </w:rPr>
                      <w:t xml:space="preserve"> R$                           500,00 </w:t>
                    </w:r>
                  </w:ins>
                </w:p>
              </w:tc>
            </w:tr>
            <w:tr w:rsidR="0016760B" w:rsidRPr="0016760B" w14:paraId="63A8A499" w14:textId="77777777" w:rsidTr="0016760B">
              <w:trPr>
                <w:trHeight w:val="1785"/>
                <w:ins w:id="3301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502E69" w14:textId="77777777" w:rsidR="0016760B" w:rsidRPr="0016760B" w:rsidRDefault="0016760B" w:rsidP="0016760B">
                  <w:pPr>
                    <w:autoSpaceDE/>
                    <w:autoSpaceDN/>
                    <w:adjustRightInd/>
                    <w:jc w:val="center"/>
                    <w:rPr>
                      <w:ins w:id="33014" w:author="Philippe Hollanda - Oliveira Trust" w:date="2022-07-19T09:57:00Z"/>
                      <w:rFonts w:ascii="Arial" w:eastAsia="Times New Roman" w:hAnsi="Arial" w:cs="Arial"/>
                      <w:color w:val="000000"/>
                      <w:sz w:val="20"/>
                      <w:szCs w:val="20"/>
                      <w:lang w:eastAsia="pt-BR"/>
                    </w:rPr>
                  </w:pPr>
                  <w:ins w:id="3301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C115918" w14:textId="77777777" w:rsidR="0016760B" w:rsidRPr="0016760B" w:rsidRDefault="0016760B" w:rsidP="0016760B">
                  <w:pPr>
                    <w:autoSpaceDE/>
                    <w:autoSpaceDN/>
                    <w:adjustRightInd/>
                    <w:jc w:val="center"/>
                    <w:rPr>
                      <w:ins w:id="33016" w:author="Philippe Hollanda - Oliveira Trust" w:date="2022-07-19T09:57:00Z"/>
                      <w:rFonts w:ascii="Arial" w:eastAsia="Times New Roman" w:hAnsi="Arial" w:cs="Arial"/>
                      <w:color w:val="000000"/>
                      <w:sz w:val="20"/>
                      <w:szCs w:val="20"/>
                      <w:lang w:eastAsia="pt-BR"/>
                    </w:rPr>
                  </w:pPr>
                  <w:ins w:id="33017"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93DD97" w14:textId="77777777" w:rsidR="0016760B" w:rsidRPr="0016760B" w:rsidRDefault="0016760B" w:rsidP="0016760B">
                  <w:pPr>
                    <w:autoSpaceDE/>
                    <w:autoSpaceDN/>
                    <w:adjustRightInd/>
                    <w:jc w:val="center"/>
                    <w:rPr>
                      <w:ins w:id="33018" w:author="Philippe Hollanda - Oliveira Trust" w:date="2022-07-19T09:57:00Z"/>
                      <w:rFonts w:ascii="Arial" w:eastAsia="Times New Roman" w:hAnsi="Arial" w:cs="Arial"/>
                      <w:color w:val="000000"/>
                      <w:sz w:val="20"/>
                      <w:szCs w:val="20"/>
                      <w:lang w:eastAsia="pt-BR"/>
                    </w:rPr>
                  </w:pPr>
                  <w:ins w:id="33019" w:author="Philippe Hollanda - Oliveira Trust" w:date="2022-07-19T09:57:00Z">
                    <w:r w:rsidRPr="0016760B">
                      <w:rPr>
                        <w:rFonts w:ascii="Arial" w:eastAsia="Times New Roman" w:hAnsi="Arial" w:cs="Arial"/>
                        <w:color w:val="000000"/>
                        <w:sz w:val="20"/>
                        <w:szCs w:val="20"/>
                        <w:lang w:eastAsia="pt-BR"/>
                      </w:rPr>
                      <w:t xml:space="preserve"> R$                      35.088,00 </w:t>
                    </w:r>
                  </w:ins>
                </w:p>
              </w:tc>
            </w:tr>
            <w:tr w:rsidR="0016760B" w:rsidRPr="0016760B" w14:paraId="245B8EE3" w14:textId="77777777" w:rsidTr="0016760B">
              <w:trPr>
                <w:trHeight w:val="1785"/>
                <w:ins w:id="3302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BF6B01" w14:textId="77777777" w:rsidR="0016760B" w:rsidRPr="0016760B" w:rsidRDefault="0016760B" w:rsidP="0016760B">
                  <w:pPr>
                    <w:autoSpaceDE/>
                    <w:autoSpaceDN/>
                    <w:adjustRightInd/>
                    <w:jc w:val="center"/>
                    <w:rPr>
                      <w:ins w:id="33021" w:author="Philippe Hollanda - Oliveira Trust" w:date="2022-07-19T09:57:00Z"/>
                      <w:rFonts w:ascii="Arial" w:eastAsia="Times New Roman" w:hAnsi="Arial" w:cs="Arial"/>
                      <w:color w:val="000000"/>
                      <w:sz w:val="20"/>
                      <w:szCs w:val="20"/>
                      <w:lang w:eastAsia="pt-BR"/>
                    </w:rPr>
                  </w:pPr>
                  <w:ins w:id="3302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578F501" w14:textId="77777777" w:rsidR="0016760B" w:rsidRPr="0016760B" w:rsidRDefault="0016760B" w:rsidP="0016760B">
                  <w:pPr>
                    <w:autoSpaceDE/>
                    <w:autoSpaceDN/>
                    <w:adjustRightInd/>
                    <w:jc w:val="center"/>
                    <w:rPr>
                      <w:ins w:id="33023" w:author="Philippe Hollanda - Oliveira Trust" w:date="2022-07-19T09:57:00Z"/>
                      <w:rFonts w:ascii="Arial" w:eastAsia="Times New Roman" w:hAnsi="Arial" w:cs="Arial"/>
                      <w:color w:val="000000"/>
                      <w:sz w:val="20"/>
                      <w:szCs w:val="20"/>
                      <w:lang w:eastAsia="pt-BR"/>
                    </w:rPr>
                  </w:pPr>
                  <w:ins w:id="33024"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5C19ED" w14:textId="77777777" w:rsidR="0016760B" w:rsidRPr="0016760B" w:rsidRDefault="0016760B" w:rsidP="0016760B">
                  <w:pPr>
                    <w:autoSpaceDE/>
                    <w:autoSpaceDN/>
                    <w:adjustRightInd/>
                    <w:jc w:val="center"/>
                    <w:rPr>
                      <w:ins w:id="33025" w:author="Philippe Hollanda - Oliveira Trust" w:date="2022-07-19T09:57:00Z"/>
                      <w:rFonts w:ascii="Arial" w:eastAsia="Times New Roman" w:hAnsi="Arial" w:cs="Arial"/>
                      <w:color w:val="000000"/>
                      <w:sz w:val="20"/>
                      <w:szCs w:val="20"/>
                      <w:lang w:eastAsia="pt-BR"/>
                    </w:rPr>
                  </w:pPr>
                  <w:ins w:id="33026" w:author="Philippe Hollanda - Oliveira Trust" w:date="2022-07-19T09:57:00Z">
                    <w:r w:rsidRPr="0016760B">
                      <w:rPr>
                        <w:rFonts w:ascii="Arial" w:eastAsia="Times New Roman" w:hAnsi="Arial" w:cs="Arial"/>
                        <w:color w:val="000000"/>
                        <w:sz w:val="20"/>
                        <w:szCs w:val="20"/>
                        <w:lang w:eastAsia="pt-BR"/>
                      </w:rPr>
                      <w:t xml:space="preserve"> R$                        3.500,00 </w:t>
                    </w:r>
                  </w:ins>
                </w:p>
              </w:tc>
            </w:tr>
            <w:tr w:rsidR="0016760B" w:rsidRPr="0016760B" w14:paraId="18958147" w14:textId="77777777" w:rsidTr="0016760B">
              <w:trPr>
                <w:trHeight w:val="1785"/>
                <w:ins w:id="3302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785629E" w14:textId="77777777" w:rsidR="0016760B" w:rsidRPr="0016760B" w:rsidRDefault="0016760B" w:rsidP="0016760B">
                  <w:pPr>
                    <w:autoSpaceDE/>
                    <w:autoSpaceDN/>
                    <w:adjustRightInd/>
                    <w:jc w:val="center"/>
                    <w:rPr>
                      <w:ins w:id="33028" w:author="Philippe Hollanda - Oliveira Trust" w:date="2022-07-19T09:57:00Z"/>
                      <w:rFonts w:ascii="Arial" w:eastAsia="Times New Roman" w:hAnsi="Arial" w:cs="Arial"/>
                      <w:color w:val="000000"/>
                      <w:sz w:val="20"/>
                      <w:szCs w:val="20"/>
                      <w:lang w:eastAsia="pt-BR"/>
                    </w:rPr>
                  </w:pPr>
                  <w:ins w:id="3302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3254488" w14:textId="77777777" w:rsidR="0016760B" w:rsidRPr="0016760B" w:rsidRDefault="0016760B" w:rsidP="0016760B">
                  <w:pPr>
                    <w:autoSpaceDE/>
                    <w:autoSpaceDN/>
                    <w:adjustRightInd/>
                    <w:jc w:val="center"/>
                    <w:rPr>
                      <w:ins w:id="33030" w:author="Philippe Hollanda - Oliveira Trust" w:date="2022-07-19T09:57:00Z"/>
                      <w:rFonts w:ascii="Arial" w:eastAsia="Times New Roman" w:hAnsi="Arial" w:cs="Arial"/>
                      <w:color w:val="000000"/>
                      <w:sz w:val="20"/>
                      <w:szCs w:val="20"/>
                      <w:lang w:eastAsia="pt-BR"/>
                    </w:rPr>
                  </w:pPr>
                  <w:ins w:id="33031" w:author="Philippe Hollanda - Oliveira Trust" w:date="2022-07-19T09:57:00Z">
                    <w:r w:rsidRPr="0016760B">
                      <w:rPr>
                        <w:rFonts w:ascii="Arial" w:eastAsia="Times New Roman" w:hAnsi="Arial" w:cs="Arial"/>
                        <w:color w:val="000000"/>
                        <w:sz w:val="20"/>
                        <w:szCs w:val="20"/>
                        <w:lang w:eastAsia="pt-BR"/>
                      </w:rPr>
                      <w:t>29/03/2021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47C2D5EB" w14:textId="77777777" w:rsidR="0016760B" w:rsidRPr="0016760B" w:rsidRDefault="0016760B" w:rsidP="0016760B">
                  <w:pPr>
                    <w:autoSpaceDE/>
                    <w:autoSpaceDN/>
                    <w:adjustRightInd/>
                    <w:jc w:val="center"/>
                    <w:rPr>
                      <w:ins w:id="33032" w:author="Philippe Hollanda - Oliveira Trust" w:date="2022-07-19T09:57:00Z"/>
                      <w:rFonts w:ascii="Arial" w:eastAsia="Times New Roman" w:hAnsi="Arial" w:cs="Arial"/>
                      <w:color w:val="000000"/>
                      <w:sz w:val="20"/>
                      <w:szCs w:val="20"/>
                      <w:lang w:eastAsia="pt-BR"/>
                    </w:rPr>
                  </w:pPr>
                  <w:ins w:id="33033" w:author="Philippe Hollanda - Oliveira Trust" w:date="2022-07-19T09:57:00Z">
                    <w:r w:rsidRPr="0016760B">
                      <w:rPr>
                        <w:rFonts w:ascii="Arial" w:eastAsia="Times New Roman" w:hAnsi="Arial" w:cs="Arial"/>
                        <w:color w:val="000000"/>
                        <w:sz w:val="20"/>
                        <w:szCs w:val="20"/>
                        <w:lang w:eastAsia="pt-BR"/>
                      </w:rPr>
                      <w:t xml:space="preserve"> R$                           950,00 </w:t>
                    </w:r>
                  </w:ins>
                </w:p>
              </w:tc>
            </w:tr>
            <w:tr w:rsidR="0016760B" w:rsidRPr="0016760B" w14:paraId="6DD78E33" w14:textId="77777777" w:rsidTr="0016760B">
              <w:trPr>
                <w:trHeight w:val="1785"/>
                <w:ins w:id="3303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A8D304C" w14:textId="77777777" w:rsidR="0016760B" w:rsidRPr="0016760B" w:rsidRDefault="0016760B" w:rsidP="0016760B">
                  <w:pPr>
                    <w:autoSpaceDE/>
                    <w:autoSpaceDN/>
                    <w:adjustRightInd/>
                    <w:jc w:val="center"/>
                    <w:rPr>
                      <w:ins w:id="33035" w:author="Philippe Hollanda - Oliveira Trust" w:date="2022-07-19T09:57:00Z"/>
                      <w:rFonts w:ascii="Arial" w:eastAsia="Times New Roman" w:hAnsi="Arial" w:cs="Arial"/>
                      <w:color w:val="000000"/>
                      <w:sz w:val="20"/>
                      <w:szCs w:val="20"/>
                      <w:lang w:eastAsia="pt-BR"/>
                    </w:rPr>
                  </w:pPr>
                  <w:ins w:id="33036"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582B397" w14:textId="77777777" w:rsidR="0016760B" w:rsidRPr="0016760B" w:rsidRDefault="0016760B" w:rsidP="0016760B">
                  <w:pPr>
                    <w:autoSpaceDE/>
                    <w:autoSpaceDN/>
                    <w:adjustRightInd/>
                    <w:jc w:val="center"/>
                    <w:rPr>
                      <w:ins w:id="33037" w:author="Philippe Hollanda - Oliveira Trust" w:date="2022-07-19T09:57:00Z"/>
                      <w:rFonts w:ascii="Arial" w:eastAsia="Times New Roman" w:hAnsi="Arial" w:cs="Arial"/>
                      <w:color w:val="000000"/>
                      <w:sz w:val="20"/>
                      <w:szCs w:val="20"/>
                      <w:lang w:eastAsia="pt-BR"/>
                    </w:rPr>
                  </w:pPr>
                  <w:ins w:id="33038"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309BD9" w14:textId="77777777" w:rsidR="0016760B" w:rsidRPr="0016760B" w:rsidRDefault="0016760B" w:rsidP="0016760B">
                  <w:pPr>
                    <w:autoSpaceDE/>
                    <w:autoSpaceDN/>
                    <w:adjustRightInd/>
                    <w:jc w:val="center"/>
                    <w:rPr>
                      <w:ins w:id="33039" w:author="Philippe Hollanda - Oliveira Trust" w:date="2022-07-19T09:57:00Z"/>
                      <w:rFonts w:ascii="Arial" w:eastAsia="Times New Roman" w:hAnsi="Arial" w:cs="Arial"/>
                      <w:color w:val="000000"/>
                      <w:sz w:val="20"/>
                      <w:szCs w:val="20"/>
                      <w:lang w:eastAsia="pt-BR"/>
                    </w:rPr>
                  </w:pPr>
                  <w:ins w:id="33040" w:author="Philippe Hollanda - Oliveira Trust" w:date="2022-07-19T09:57:00Z">
                    <w:r w:rsidRPr="0016760B">
                      <w:rPr>
                        <w:rFonts w:ascii="Arial" w:eastAsia="Times New Roman" w:hAnsi="Arial" w:cs="Arial"/>
                        <w:color w:val="000000"/>
                        <w:sz w:val="20"/>
                        <w:szCs w:val="20"/>
                        <w:lang w:eastAsia="pt-BR"/>
                      </w:rPr>
                      <w:t xml:space="preserve"> R$                      46.885,12 </w:t>
                    </w:r>
                  </w:ins>
                </w:p>
              </w:tc>
            </w:tr>
            <w:tr w:rsidR="0016760B" w:rsidRPr="0016760B" w14:paraId="3C74D463" w14:textId="77777777" w:rsidTr="0016760B">
              <w:trPr>
                <w:trHeight w:val="1785"/>
                <w:ins w:id="3304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77277A" w14:textId="77777777" w:rsidR="0016760B" w:rsidRPr="0016760B" w:rsidRDefault="0016760B" w:rsidP="0016760B">
                  <w:pPr>
                    <w:autoSpaceDE/>
                    <w:autoSpaceDN/>
                    <w:adjustRightInd/>
                    <w:jc w:val="center"/>
                    <w:rPr>
                      <w:ins w:id="33042" w:author="Philippe Hollanda - Oliveira Trust" w:date="2022-07-19T09:57:00Z"/>
                      <w:rFonts w:ascii="Arial" w:eastAsia="Times New Roman" w:hAnsi="Arial" w:cs="Arial"/>
                      <w:color w:val="000000"/>
                      <w:sz w:val="20"/>
                      <w:szCs w:val="20"/>
                      <w:lang w:eastAsia="pt-BR"/>
                    </w:rPr>
                  </w:pPr>
                  <w:ins w:id="3304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3322AFE" w14:textId="77777777" w:rsidR="0016760B" w:rsidRPr="0016760B" w:rsidRDefault="0016760B" w:rsidP="0016760B">
                  <w:pPr>
                    <w:autoSpaceDE/>
                    <w:autoSpaceDN/>
                    <w:adjustRightInd/>
                    <w:jc w:val="center"/>
                    <w:rPr>
                      <w:ins w:id="33044" w:author="Philippe Hollanda - Oliveira Trust" w:date="2022-07-19T09:57:00Z"/>
                      <w:rFonts w:ascii="Arial" w:eastAsia="Times New Roman" w:hAnsi="Arial" w:cs="Arial"/>
                      <w:color w:val="000000"/>
                      <w:sz w:val="20"/>
                      <w:szCs w:val="20"/>
                      <w:lang w:eastAsia="pt-BR"/>
                    </w:rPr>
                  </w:pPr>
                  <w:ins w:id="33045"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A82A8A" w14:textId="77777777" w:rsidR="0016760B" w:rsidRPr="0016760B" w:rsidRDefault="0016760B" w:rsidP="0016760B">
                  <w:pPr>
                    <w:autoSpaceDE/>
                    <w:autoSpaceDN/>
                    <w:adjustRightInd/>
                    <w:jc w:val="center"/>
                    <w:rPr>
                      <w:ins w:id="33046" w:author="Philippe Hollanda - Oliveira Trust" w:date="2022-07-19T09:57:00Z"/>
                      <w:rFonts w:ascii="Arial" w:eastAsia="Times New Roman" w:hAnsi="Arial" w:cs="Arial"/>
                      <w:color w:val="000000"/>
                      <w:sz w:val="20"/>
                      <w:szCs w:val="20"/>
                      <w:lang w:eastAsia="pt-BR"/>
                    </w:rPr>
                  </w:pPr>
                  <w:ins w:id="33047" w:author="Philippe Hollanda - Oliveira Trust" w:date="2022-07-19T09:57:00Z">
                    <w:r w:rsidRPr="0016760B">
                      <w:rPr>
                        <w:rFonts w:ascii="Arial" w:eastAsia="Times New Roman" w:hAnsi="Arial" w:cs="Arial"/>
                        <w:color w:val="000000"/>
                        <w:sz w:val="20"/>
                        <w:szCs w:val="20"/>
                        <w:lang w:eastAsia="pt-BR"/>
                      </w:rPr>
                      <w:t xml:space="preserve"> R$                    133.814,18 </w:t>
                    </w:r>
                  </w:ins>
                </w:p>
              </w:tc>
            </w:tr>
            <w:tr w:rsidR="0016760B" w:rsidRPr="0016760B" w14:paraId="25E5525A" w14:textId="77777777" w:rsidTr="0016760B">
              <w:trPr>
                <w:trHeight w:val="1785"/>
                <w:ins w:id="330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04B527" w14:textId="77777777" w:rsidR="0016760B" w:rsidRPr="0016760B" w:rsidRDefault="0016760B" w:rsidP="0016760B">
                  <w:pPr>
                    <w:autoSpaceDE/>
                    <w:autoSpaceDN/>
                    <w:adjustRightInd/>
                    <w:jc w:val="center"/>
                    <w:rPr>
                      <w:ins w:id="33049" w:author="Philippe Hollanda - Oliveira Trust" w:date="2022-07-19T09:57:00Z"/>
                      <w:rFonts w:ascii="Arial" w:eastAsia="Times New Roman" w:hAnsi="Arial" w:cs="Arial"/>
                      <w:color w:val="000000"/>
                      <w:sz w:val="20"/>
                      <w:szCs w:val="20"/>
                      <w:lang w:eastAsia="pt-BR"/>
                    </w:rPr>
                  </w:pPr>
                  <w:ins w:id="3305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4A6752D" w14:textId="77777777" w:rsidR="0016760B" w:rsidRPr="0016760B" w:rsidRDefault="0016760B" w:rsidP="0016760B">
                  <w:pPr>
                    <w:autoSpaceDE/>
                    <w:autoSpaceDN/>
                    <w:adjustRightInd/>
                    <w:jc w:val="center"/>
                    <w:rPr>
                      <w:ins w:id="33051" w:author="Philippe Hollanda - Oliveira Trust" w:date="2022-07-19T09:57:00Z"/>
                      <w:rFonts w:ascii="Arial" w:eastAsia="Times New Roman" w:hAnsi="Arial" w:cs="Arial"/>
                      <w:color w:val="000000"/>
                      <w:sz w:val="20"/>
                      <w:szCs w:val="20"/>
                      <w:lang w:eastAsia="pt-BR"/>
                    </w:rPr>
                  </w:pPr>
                  <w:ins w:id="33052" w:author="Philippe Hollanda - Oliveira Trust" w:date="2022-07-19T09:57:00Z">
                    <w:r w:rsidRPr="0016760B">
                      <w:rPr>
                        <w:rFonts w:ascii="Arial" w:eastAsia="Times New Roman" w:hAnsi="Arial" w:cs="Arial"/>
                        <w:color w:val="000000"/>
                        <w:sz w:val="20"/>
                        <w:szCs w:val="20"/>
                        <w:lang w:eastAsia="pt-BR"/>
                      </w:rPr>
                      <w:t>07/04/2021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EA41A6" w14:textId="77777777" w:rsidR="0016760B" w:rsidRPr="0016760B" w:rsidRDefault="0016760B" w:rsidP="0016760B">
                  <w:pPr>
                    <w:autoSpaceDE/>
                    <w:autoSpaceDN/>
                    <w:adjustRightInd/>
                    <w:jc w:val="center"/>
                    <w:rPr>
                      <w:ins w:id="33053" w:author="Philippe Hollanda - Oliveira Trust" w:date="2022-07-19T09:57:00Z"/>
                      <w:rFonts w:ascii="Arial" w:eastAsia="Times New Roman" w:hAnsi="Arial" w:cs="Arial"/>
                      <w:color w:val="000000"/>
                      <w:sz w:val="20"/>
                      <w:szCs w:val="20"/>
                      <w:lang w:eastAsia="pt-BR"/>
                    </w:rPr>
                  </w:pPr>
                  <w:ins w:id="33054" w:author="Philippe Hollanda - Oliveira Trust" w:date="2022-07-19T09:57:00Z">
                    <w:r w:rsidRPr="0016760B">
                      <w:rPr>
                        <w:rFonts w:ascii="Arial" w:eastAsia="Times New Roman" w:hAnsi="Arial" w:cs="Arial"/>
                        <w:color w:val="000000"/>
                        <w:sz w:val="20"/>
                        <w:szCs w:val="20"/>
                        <w:lang w:eastAsia="pt-BR"/>
                      </w:rPr>
                      <w:t xml:space="preserve"> R$                           500,00 </w:t>
                    </w:r>
                  </w:ins>
                </w:p>
              </w:tc>
            </w:tr>
            <w:tr w:rsidR="0016760B" w:rsidRPr="0016760B" w14:paraId="1D8A7F4B" w14:textId="77777777" w:rsidTr="0016760B">
              <w:trPr>
                <w:trHeight w:val="1785"/>
                <w:ins w:id="330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9950063" w14:textId="77777777" w:rsidR="0016760B" w:rsidRPr="0016760B" w:rsidRDefault="0016760B" w:rsidP="0016760B">
                  <w:pPr>
                    <w:autoSpaceDE/>
                    <w:autoSpaceDN/>
                    <w:adjustRightInd/>
                    <w:jc w:val="center"/>
                    <w:rPr>
                      <w:ins w:id="33056" w:author="Philippe Hollanda - Oliveira Trust" w:date="2022-07-19T09:57:00Z"/>
                      <w:rFonts w:ascii="Arial" w:eastAsia="Times New Roman" w:hAnsi="Arial" w:cs="Arial"/>
                      <w:color w:val="000000"/>
                      <w:sz w:val="20"/>
                      <w:szCs w:val="20"/>
                      <w:lang w:eastAsia="pt-BR"/>
                    </w:rPr>
                  </w:pPr>
                  <w:ins w:id="3305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43CD0ED" w14:textId="77777777" w:rsidR="0016760B" w:rsidRPr="0016760B" w:rsidRDefault="0016760B" w:rsidP="0016760B">
                  <w:pPr>
                    <w:autoSpaceDE/>
                    <w:autoSpaceDN/>
                    <w:adjustRightInd/>
                    <w:jc w:val="center"/>
                    <w:rPr>
                      <w:ins w:id="33058" w:author="Philippe Hollanda - Oliveira Trust" w:date="2022-07-19T09:57:00Z"/>
                      <w:rFonts w:ascii="Arial" w:eastAsia="Times New Roman" w:hAnsi="Arial" w:cs="Arial"/>
                      <w:color w:val="000000"/>
                      <w:sz w:val="20"/>
                      <w:szCs w:val="20"/>
                      <w:lang w:eastAsia="pt-BR"/>
                    </w:rPr>
                  </w:pPr>
                  <w:ins w:id="33059" w:author="Philippe Hollanda - Oliveira Trust" w:date="2022-07-19T09:57:00Z">
                    <w:r w:rsidRPr="0016760B">
                      <w:rPr>
                        <w:rFonts w:ascii="Arial" w:eastAsia="Times New Roman" w:hAnsi="Arial" w:cs="Arial"/>
                        <w:color w:val="000000"/>
                        <w:sz w:val="20"/>
                        <w:szCs w:val="20"/>
                        <w:lang w:eastAsia="pt-BR"/>
                      </w:rPr>
                      <w:t>15/04/2021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27CA58" w14:textId="77777777" w:rsidR="0016760B" w:rsidRPr="0016760B" w:rsidRDefault="0016760B" w:rsidP="0016760B">
                  <w:pPr>
                    <w:autoSpaceDE/>
                    <w:autoSpaceDN/>
                    <w:adjustRightInd/>
                    <w:jc w:val="center"/>
                    <w:rPr>
                      <w:ins w:id="33060" w:author="Philippe Hollanda - Oliveira Trust" w:date="2022-07-19T09:57:00Z"/>
                      <w:rFonts w:ascii="Arial" w:eastAsia="Times New Roman" w:hAnsi="Arial" w:cs="Arial"/>
                      <w:color w:val="000000"/>
                      <w:sz w:val="20"/>
                      <w:szCs w:val="20"/>
                      <w:lang w:eastAsia="pt-BR"/>
                    </w:rPr>
                  </w:pPr>
                  <w:ins w:id="33061" w:author="Philippe Hollanda - Oliveira Trust" w:date="2022-07-19T09:57:00Z">
                    <w:r w:rsidRPr="0016760B">
                      <w:rPr>
                        <w:rFonts w:ascii="Arial" w:eastAsia="Times New Roman" w:hAnsi="Arial" w:cs="Arial"/>
                        <w:color w:val="000000"/>
                        <w:sz w:val="20"/>
                        <w:szCs w:val="20"/>
                        <w:lang w:eastAsia="pt-BR"/>
                      </w:rPr>
                      <w:t xml:space="preserve"> R$                      22.450,00 </w:t>
                    </w:r>
                  </w:ins>
                </w:p>
              </w:tc>
            </w:tr>
            <w:tr w:rsidR="0016760B" w:rsidRPr="0016760B" w14:paraId="77BDA7D5" w14:textId="77777777" w:rsidTr="0016760B">
              <w:trPr>
                <w:trHeight w:val="1785"/>
                <w:ins w:id="330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421452" w14:textId="77777777" w:rsidR="0016760B" w:rsidRPr="0016760B" w:rsidRDefault="0016760B" w:rsidP="0016760B">
                  <w:pPr>
                    <w:autoSpaceDE/>
                    <w:autoSpaceDN/>
                    <w:adjustRightInd/>
                    <w:jc w:val="center"/>
                    <w:rPr>
                      <w:ins w:id="33063" w:author="Philippe Hollanda - Oliveira Trust" w:date="2022-07-19T09:57:00Z"/>
                      <w:rFonts w:ascii="Arial" w:eastAsia="Times New Roman" w:hAnsi="Arial" w:cs="Arial"/>
                      <w:color w:val="000000"/>
                      <w:sz w:val="20"/>
                      <w:szCs w:val="20"/>
                      <w:lang w:eastAsia="pt-BR"/>
                    </w:rPr>
                  </w:pPr>
                  <w:ins w:id="3306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31270D8" w14:textId="77777777" w:rsidR="0016760B" w:rsidRPr="0016760B" w:rsidRDefault="0016760B" w:rsidP="0016760B">
                  <w:pPr>
                    <w:autoSpaceDE/>
                    <w:autoSpaceDN/>
                    <w:adjustRightInd/>
                    <w:jc w:val="center"/>
                    <w:rPr>
                      <w:ins w:id="33065" w:author="Philippe Hollanda - Oliveira Trust" w:date="2022-07-19T09:57:00Z"/>
                      <w:rFonts w:ascii="Arial" w:eastAsia="Times New Roman" w:hAnsi="Arial" w:cs="Arial"/>
                      <w:color w:val="000000"/>
                      <w:sz w:val="20"/>
                      <w:szCs w:val="20"/>
                      <w:lang w:eastAsia="pt-BR"/>
                    </w:rPr>
                  </w:pPr>
                  <w:ins w:id="33066"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7FED40" w14:textId="77777777" w:rsidR="0016760B" w:rsidRPr="0016760B" w:rsidRDefault="0016760B" w:rsidP="0016760B">
                  <w:pPr>
                    <w:autoSpaceDE/>
                    <w:autoSpaceDN/>
                    <w:adjustRightInd/>
                    <w:jc w:val="center"/>
                    <w:rPr>
                      <w:ins w:id="33067" w:author="Philippe Hollanda - Oliveira Trust" w:date="2022-07-19T09:57:00Z"/>
                      <w:rFonts w:ascii="Arial" w:eastAsia="Times New Roman" w:hAnsi="Arial" w:cs="Arial"/>
                      <w:color w:val="000000"/>
                      <w:sz w:val="20"/>
                      <w:szCs w:val="20"/>
                      <w:lang w:eastAsia="pt-BR"/>
                    </w:rPr>
                  </w:pPr>
                  <w:ins w:id="33068" w:author="Philippe Hollanda - Oliveira Trust" w:date="2022-07-19T09:57:00Z">
                    <w:r w:rsidRPr="0016760B">
                      <w:rPr>
                        <w:rFonts w:ascii="Arial" w:eastAsia="Times New Roman" w:hAnsi="Arial" w:cs="Arial"/>
                        <w:color w:val="000000"/>
                        <w:sz w:val="20"/>
                        <w:szCs w:val="20"/>
                        <w:lang w:eastAsia="pt-BR"/>
                      </w:rPr>
                      <w:t xml:space="preserve"> R$                           400,00 </w:t>
                    </w:r>
                  </w:ins>
                </w:p>
              </w:tc>
            </w:tr>
            <w:tr w:rsidR="0016760B" w:rsidRPr="0016760B" w14:paraId="50B5B3DB" w14:textId="77777777" w:rsidTr="0016760B">
              <w:trPr>
                <w:trHeight w:val="1785"/>
                <w:ins w:id="330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DC92AF" w14:textId="77777777" w:rsidR="0016760B" w:rsidRPr="0016760B" w:rsidRDefault="0016760B" w:rsidP="0016760B">
                  <w:pPr>
                    <w:autoSpaceDE/>
                    <w:autoSpaceDN/>
                    <w:adjustRightInd/>
                    <w:jc w:val="center"/>
                    <w:rPr>
                      <w:ins w:id="33070" w:author="Philippe Hollanda - Oliveira Trust" w:date="2022-07-19T09:57:00Z"/>
                      <w:rFonts w:ascii="Arial" w:eastAsia="Times New Roman" w:hAnsi="Arial" w:cs="Arial"/>
                      <w:color w:val="000000"/>
                      <w:sz w:val="20"/>
                      <w:szCs w:val="20"/>
                      <w:lang w:eastAsia="pt-BR"/>
                    </w:rPr>
                  </w:pPr>
                  <w:ins w:id="3307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5F42A9A" w14:textId="77777777" w:rsidR="0016760B" w:rsidRPr="0016760B" w:rsidRDefault="0016760B" w:rsidP="0016760B">
                  <w:pPr>
                    <w:autoSpaceDE/>
                    <w:autoSpaceDN/>
                    <w:adjustRightInd/>
                    <w:jc w:val="center"/>
                    <w:rPr>
                      <w:ins w:id="33072" w:author="Philippe Hollanda - Oliveira Trust" w:date="2022-07-19T09:57:00Z"/>
                      <w:rFonts w:ascii="Arial" w:eastAsia="Times New Roman" w:hAnsi="Arial" w:cs="Arial"/>
                      <w:color w:val="000000"/>
                      <w:sz w:val="20"/>
                      <w:szCs w:val="20"/>
                      <w:lang w:eastAsia="pt-BR"/>
                    </w:rPr>
                  </w:pPr>
                  <w:ins w:id="33073"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13266B" w14:textId="77777777" w:rsidR="0016760B" w:rsidRPr="0016760B" w:rsidRDefault="0016760B" w:rsidP="0016760B">
                  <w:pPr>
                    <w:autoSpaceDE/>
                    <w:autoSpaceDN/>
                    <w:adjustRightInd/>
                    <w:jc w:val="center"/>
                    <w:rPr>
                      <w:ins w:id="33074" w:author="Philippe Hollanda - Oliveira Trust" w:date="2022-07-19T09:57:00Z"/>
                      <w:rFonts w:ascii="Arial" w:eastAsia="Times New Roman" w:hAnsi="Arial" w:cs="Arial"/>
                      <w:color w:val="000000"/>
                      <w:sz w:val="20"/>
                      <w:szCs w:val="20"/>
                      <w:lang w:eastAsia="pt-BR"/>
                    </w:rPr>
                  </w:pPr>
                  <w:ins w:id="33075" w:author="Philippe Hollanda - Oliveira Trust" w:date="2022-07-19T09:57:00Z">
                    <w:r w:rsidRPr="0016760B">
                      <w:rPr>
                        <w:rFonts w:ascii="Arial" w:eastAsia="Times New Roman" w:hAnsi="Arial" w:cs="Arial"/>
                        <w:color w:val="000000"/>
                        <w:sz w:val="20"/>
                        <w:szCs w:val="20"/>
                        <w:lang w:eastAsia="pt-BR"/>
                      </w:rPr>
                      <w:t xml:space="preserve"> R$                           420,00 </w:t>
                    </w:r>
                  </w:ins>
                </w:p>
              </w:tc>
            </w:tr>
            <w:tr w:rsidR="0016760B" w:rsidRPr="0016760B" w14:paraId="36E622C8" w14:textId="77777777" w:rsidTr="0016760B">
              <w:trPr>
                <w:trHeight w:val="1785"/>
                <w:ins w:id="330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5C1C25B" w14:textId="77777777" w:rsidR="0016760B" w:rsidRPr="0016760B" w:rsidRDefault="0016760B" w:rsidP="0016760B">
                  <w:pPr>
                    <w:autoSpaceDE/>
                    <w:autoSpaceDN/>
                    <w:adjustRightInd/>
                    <w:jc w:val="center"/>
                    <w:rPr>
                      <w:ins w:id="33077" w:author="Philippe Hollanda - Oliveira Trust" w:date="2022-07-19T09:57:00Z"/>
                      <w:rFonts w:ascii="Arial" w:eastAsia="Times New Roman" w:hAnsi="Arial" w:cs="Arial"/>
                      <w:color w:val="000000"/>
                      <w:sz w:val="20"/>
                      <w:szCs w:val="20"/>
                      <w:lang w:eastAsia="pt-BR"/>
                    </w:rPr>
                  </w:pPr>
                  <w:ins w:id="3307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54A092E" w14:textId="77777777" w:rsidR="0016760B" w:rsidRPr="0016760B" w:rsidRDefault="0016760B" w:rsidP="0016760B">
                  <w:pPr>
                    <w:autoSpaceDE/>
                    <w:autoSpaceDN/>
                    <w:adjustRightInd/>
                    <w:jc w:val="center"/>
                    <w:rPr>
                      <w:ins w:id="33079" w:author="Philippe Hollanda - Oliveira Trust" w:date="2022-07-19T09:57:00Z"/>
                      <w:rFonts w:ascii="Arial" w:eastAsia="Times New Roman" w:hAnsi="Arial" w:cs="Arial"/>
                      <w:color w:val="000000"/>
                      <w:sz w:val="20"/>
                      <w:szCs w:val="20"/>
                      <w:lang w:eastAsia="pt-BR"/>
                    </w:rPr>
                  </w:pPr>
                  <w:ins w:id="33080"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4F07AD" w14:textId="77777777" w:rsidR="0016760B" w:rsidRPr="0016760B" w:rsidRDefault="0016760B" w:rsidP="0016760B">
                  <w:pPr>
                    <w:autoSpaceDE/>
                    <w:autoSpaceDN/>
                    <w:adjustRightInd/>
                    <w:jc w:val="center"/>
                    <w:rPr>
                      <w:ins w:id="33081" w:author="Philippe Hollanda - Oliveira Trust" w:date="2022-07-19T09:57:00Z"/>
                      <w:rFonts w:ascii="Arial" w:eastAsia="Times New Roman" w:hAnsi="Arial" w:cs="Arial"/>
                      <w:color w:val="000000"/>
                      <w:sz w:val="20"/>
                      <w:szCs w:val="20"/>
                      <w:lang w:eastAsia="pt-BR"/>
                    </w:rPr>
                  </w:pPr>
                  <w:ins w:id="33082" w:author="Philippe Hollanda - Oliveira Trust" w:date="2022-07-19T09:57:00Z">
                    <w:r w:rsidRPr="0016760B">
                      <w:rPr>
                        <w:rFonts w:ascii="Arial" w:eastAsia="Times New Roman" w:hAnsi="Arial" w:cs="Arial"/>
                        <w:color w:val="000000"/>
                        <w:sz w:val="20"/>
                        <w:szCs w:val="20"/>
                        <w:lang w:eastAsia="pt-BR"/>
                      </w:rPr>
                      <w:t xml:space="preserve"> R$                           500,00 </w:t>
                    </w:r>
                  </w:ins>
                </w:p>
              </w:tc>
            </w:tr>
            <w:tr w:rsidR="0016760B" w:rsidRPr="0016760B" w14:paraId="75EC2A64" w14:textId="77777777" w:rsidTr="0016760B">
              <w:trPr>
                <w:trHeight w:val="1785"/>
                <w:ins w:id="330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D12F91" w14:textId="77777777" w:rsidR="0016760B" w:rsidRPr="0016760B" w:rsidRDefault="0016760B" w:rsidP="0016760B">
                  <w:pPr>
                    <w:autoSpaceDE/>
                    <w:autoSpaceDN/>
                    <w:adjustRightInd/>
                    <w:jc w:val="center"/>
                    <w:rPr>
                      <w:ins w:id="33084" w:author="Philippe Hollanda - Oliveira Trust" w:date="2022-07-19T09:57:00Z"/>
                      <w:rFonts w:ascii="Arial" w:eastAsia="Times New Roman" w:hAnsi="Arial" w:cs="Arial"/>
                      <w:color w:val="000000"/>
                      <w:sz w:val="20"/>
                      <w:szCs w:val="20"/>
                      <w:lang w:eastAsia="pt-BR"/>
                    </w:rPr>
                  </w:pPr>
                  <w:ins w:id="3308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51AB082" w14:textId="77777777" w:rsidR="0016760B" w:rsidRPr="0016760B" w:rsidRDefault="0016760B" w:rsidP="0016760B">
                  <w:pPr>
                    <w:autoSpaceDE/>
                    <w:autoSpaceDN/>
                    <w:adjustRightInd/>
                    <w:jc w:val="center"/>
                    <w:rPr>
                      <w:ins w:id="33086" w:author="Philippe Hollanda - Oliveira Trust" w:date="2022-07-19T09:57:00Z"/>
                      <w:rFonts w:ascii="Arial" w:eastAsia="Times New Roman" w:hAnsi="Arial" w:cs="Arial"/>
                      <w:color w:val="000000"/>
                      <w:sz w:val="20"/>
                      <w:szCs w:val="20"/>
                      <w:lang w:eastAsia="pt-BR"/>
                    </w:rPr>
                  </w:pPr>
                  <w:ins w:id="33087"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BF2351B" w14:textId="77777777" w:rsidR="0016760B" w:rsidRPr="0016760B" w:rsidRDefault="0016760B" w:rsidP="0016760B">
                  <w:pPr>
                    <w:autoSpaceDE/>
                    <w:autoSpaceDN/>
                    <w:adjustRightInd/>
                    <w:jc w:val="center"/>
                    <w:rPr>
                      <w:ins w:id="33088" w:author="Philippe Hollanda - Oliveira Trust" w:date="2022-07-19T09:57:00Z"/>
                      <w:rFonts w:ascii="Arial" w:eastAsia="Times New Roman" w:hAnsi="Arial" w:cs="Arial"/>
                      <w:color w:val="000000"/>
                      <w:sz w:val="20"/>
                      <w:szCs w:val="20"/>
                      <w:lang w:eastAsia="pt-BR"/>
                    </w:rPr>
                  </w:pPr>
                  <w:ins w:id="33089" w:author="Philippe Hollanda - Oliveira Trust" w:date="2022-07-19T09:57:00Z">
                    <w:r w:rsidRPr="0016760B">
                      <w:rPr>
                        <w:rFonts w:ascii="Arial" w:eastAsia="Times New Roman" w:hAnsi="Arial" w:cs="Arial"/>
                        <w:color w:val="000000"/>
                        <w:sz w:val="20"/>
                        <w:szCs w:val="20"/>
                        <w:lang w:eastAsia="pt-BR"/>
                      </w:rPr>
                      <w:t xml:space="preserve"> R$                            80,00 </w:t>
                    </w:r>
                  </w:ins>
                </w:p>
              </w:tc>
            </w:tr>
            <w:tr w:rsidR="0016760B" w:rsidRPr="0016760B" w14:paraId="6CD6C50E" w14:textId="77777777" w:rsidTr="0016760B">
              <w:trPr>
                <w:trHeight w:val="1785"/>
                <w:ins w:id="330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0233984" w14:textId="77777777" w:rsidR="0016760B" w:rsidRPr="0016760B" w:rsidRDefault="0016760B" w:rsidP="0016760B">
                  <w:pPr>
                    <w:autoSpaceDE/>
                    <w:autoSpaceDN/>
                    <w:adjustRightInd/>
                    <w:jc w:val="center"/>
                    <w:rPr>
                      <w:ins w:id="33091" w:author="Philippe Hollanda - Oliveira Trust" w:date="2022-07-19T09:57:00Z"/>
                      <w:rFonts w:ascii="Arial" w:eastAsia="Times New Roman" w:hAnsi="Arial" w:cs="Arial"/>
                      <w:color w:val="000000"/>
                      <w:sz w:val="20"/>
                      <w:szCs w:val="20"/>
                      <w:lang w:eastAsia="pt-BR"/>
                    </w:rPr>
                  </w:pPr>
                  <w:ins w:id="3309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26221BE" w14:textId="77777777" w:rsidR="0016760B" w:rsidRPr="0016760B" w:rsidRDefault="0016760B" w:rsidP="0016760B">
                  <w:pPr>
                    <w:autoSpaceDE/>
                    <w:autoSpaceDN/>
                    <w:adjustRightInd/>
                    <w:jc w:val="center"/>
                    <w:rPr>
                      <w:ins w:id="33093" w:author="Philippe Hollanda - Oliveira Trust" w:date="2022-07-19T09:57:00Z"/>
                      <w:rFonts w:ascii="Arial" w:eastAsia="Times New Roman" w:hAnsi="Arial" w:cs="Arial"/>
                      <w:color w:val="000000"/>
                      <w:sz w:val="20"/>
                      <w:szCs w:val="20"/>
                      <w:lang w:eastAsia="pt-BR"/>
                    </w:rPr>
                  </w:pPr>
                  <w:ins w:id="33094"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B556FB" w14:textId="77777777" w:rsidR="0016760B" w:rsidRPr="0016760B" w:rsidRDefault="0016760B" w:rsidP="0016760B">
                  <w:pPr>
                    <w:autoSpaceDE/>
                    <w:autoSpaceDN/>
                    <w:adjustRightInd/>
                    <w:jc w:val="center"/>
                    <w:rPr>
                      <w:ins w:id="33095" w:author="Philippe Hollanda - Oliveira Trust" w:date="2022-07-19T09:57:00Z"/>
                      <w:rFonts w:ascii="Arial" w:eastAsia="Times New Roman" w:hAnsi="Arial" w:cs="Arial"/>
                      <w:color w:val="000000"/>
                      <w:sz w:val="20"/>
                      <w:szCs w:val="20"/>
                      <w:lang w:eastAsia="pt-BR"/>
                    </w:rPr>
                  </w:pPr>
                  <w:ins w:id="33096" w:author="Philippe Hollanda - Oliveira Trust" w:date="2022-07-19T09:57:00Z">
                    <w:r w:rsidRPr="0016760B">
                      <w:rPr>
                        <w:rFonts w:ascii="Arial" w:eastAsia="Times New Roman" w:hAnsi="Arial" w:cs="Arial"/>
                        <w:color w:val="000000"/>
                        <w:sz w:val="20"/>
                        <w:szCs w:val="20"/>
                        <w:lang w:eastAsia="pt-BR"/>
                      </w:rPr>
                      <w:t xml:space="preserve"> R$                      53.380,20 </w:t>
                    </w:r>
                  </w:ins>
                </w:p>
              </w:tc>
            </w:tr>
            <w:tr w:rsidR="0016760B" w:rsidRPr="0016760B" w14:paraId="1CA78B90" w14:textId="77777777" w:rsidTr="0016760B">
              <w:trPr>
                <w:trHeight w:val="1785"/>
                <w:ins w:id="330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6529D2E" w14:textId="77777777" w:rsidR="0016760B" w:rsidRPr="0016760B" w:rsidRDefault="0016760B" w:rsidP="0016760B">
                  <w:pPr>
                    <w:autoSpaceDE/>
                    <w:autoSpaceDN/>
                    <w:adjustRightInd/>
                    <w:jc w:val="center"/>
                    <w:rPr>
                      <w:ins w:id="33098" w:author="Philippe Hollanda - Oliveira Trust" w:date="2022-07-19T09:57:00Z"/>
                      <w:rFonts w:ascii="Arial" w:eastAsia="Times New Roman" w:hAnsi="Arial" w:cs="Arial"/>
                      <w:color w:val="000000"/>
                      <w:sz w:val="20"/>
                      <w:szCs w:val="20"/>
                      <w:lang w:eastAsia="pt-BR"/>
                    </w:rPr>
                  </w:pPr>
                  <w:ins w:id="3309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A64A130" w14:textId="77777777" w:rsidR="0016760B" w:rsidRPr="0016760B" w:rsidRDefault="0016760B" w:rsidP="0016760B">
                  <w:pPr>
                    <w:autoSpaceDE/>
                    <w:autoSpaceDN/>
                    <w:adjustRightInd/>
                    <w:jc w:val="center"/>
                    <w:rPr>
                      <w:ins w:id="33100" w:author="Philippe Hollanda - Oliveira Trust" w:date="2022-07-19T09:57:00Z"/>
                      <w:rFonts w:ascii="Arial" w:eastAsia="Times New Roman" w:hAnsi="Arial" w:cs="Arial"/>
                      <w:color w:val="000000"/>
                      <w:sz w:val="20"/>
                      <w:szCs w:val="20"/>
                      <w:lang w:eastAsia="pt-BR"/>
                    </w:rPr>
                  </w:pPr>
                  <w:ins w:id="33101"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88801B" w14:textId="77777777" w:rsidR="0016760B" w:rsidRPr="0016760B" w:rsidRDefault="0016760B" w:rsidP="0016760B">
                  <w:pPr>
                    <w:autoSpaceDE/>
                    <w:autoSpaceDN/>
                    <w:adjustRightInd/>
                    <w:jc w:val="center"/>
                    <w:rPr>
                      <w:ins w:id="33102" w:author="Philippe Hollanda - Oliveira Trust" w:date="2022-07-19T09:57:00Z"/>
                      <w:rFonts w:ascii="Arial" w:eastAsia="Times New Roman" w:hAnsi="Arial" w:cs="Arial"/>
                      <w:color w:val="000000"/>
                      <w:sz w:val="20"/>
                      <w:szCs w:val="20"/>
                      <w:lang w:eastAsia="pt-BR"/>
                    </w:rPr>
                  </w:pPr>
                  <w:ins w:id="33103" w:author="Philippe Hollanda - Oliveira Trust" w:date="2022-07-19T09:57:00Z">
                    <w:r w:rsidRPr="0016760B">
                      <w:rPr>
                        <w:rFonts w:ascii="Arial" w:eastAsia="Times New Roman" w:hAnsi="Arial" w:cs="Arial"/>
                        <w:color w:val="000000"/>
                        <w:sz w:val="20"/>
                        <w:szCs w:val="20"/>
                        <w:lang w:eastAsia="pt-BR"/>
                      </w:rPr>
                      <w:t xml:space="preserve"> R$                        4.525,00 </w:t>
                    </w:r>
                  </w:ins>
                </w:p>
              </w:tc>
            </w:tr>
            <w:tr w:rsidR="0016760B" w:rsidRPr="0016760B" w14:paraId="13DA1637" w14:textId="77777777" w:rsidTr="0016760B">
              <w:trPr>
                <w:trHeight w:val="1785"/>
                <w:ins w:id="331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A1E19C" w14:textId="77777777" w:rsidR="0016760B" w:rsidRPr="0016760B" w:rsidRDefault="0016760B" w:rsidP="0016760B">
                  <w:pPr>
                    <w:autoSpaceDE/>
                    <w:autoSpaceDN/>
                    <w:adjustRightInd/>
                    <w:jc w:val="center"/>
                    <w:rPr>
                      <w:ins w:id="33105" w:author="Philippe Hollanda - Oliveira Trust" w:date="2022-07-19T09:57:00Z"/>
                      <w:rFonts w:ascii="Arial" w:eastAsia="Times New Roman" w:hAnsi="Arial" w:cs="Arial"/>
                      <w:color w:val="000000"/>
                      <w:sz w:val="20"/>
                      <w:szCs w:val="20"/>
                      <w:lang w:eastAsia="pt-BR"/>
                    </w:rPr>
                  </w:pPr>
                  <w:ins w:id="3310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75916C1" w14:textId="77777777" w:rsidR="0016760B" w:rsidRPr="0016760B" w:rsidRDefault="0016760B" w:rsidP="0016760B">
                  <w:pPr>
                    <w:autoSpaceDE/>
                    <w:autoSpaceDN/>
                    <w:adjustRightInd/>
                    <w:jc w:val="center"/>
                    <w:rPr>
                      <w:ins w:id="33107" w:author="Philippe Hollanda - Oliveira Trust" w:date="2022-07-19T09:57:00Z"/>
                      <w:rFonts w:ascii="Arial" w:eastAsia="Times New Roman" w:hAnsi="Arial" w:cs="Arial"/>
                      <w:color w:val="000000"/>
                      <w:sz w:val="20"/>
                      <w:szCs w:val="20"/>
                      <w:lang w:eastAsia="pt-BR"/>
                    </w:rPr>
                  </w:pPr>
                  <w:ins w:id="33108" w:author="Philippe Hollanda - Oliveira Trust" w:date="2022-07-19T09:57:00Z">
                    <w:r w:rsidRPr="0016760B">
                      <w:rPr>
                        <w:rFonts w:ascii="Arial" w:eastAsia="Times New Roman" w:hAnsi="Arial" w:cs="Arial"/>
                        <w:color w:val="000000"/>
                        <w:sz w:val="20"/>
                        <w:szCs w:val="20"/>
                        <w:lang w:eastAsia="pt-BR"/>
                      </w:rPr>
                      <w:t>05/04/2021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CAD856" w14:textId="77777777" w:rsidR="0016760B" w:rsidRPr="0016760B" w:rsidRDefault="0016760B" w:rsidP="0016760B">
                  <w:pPr>
                    <w:autoSpaceDE/>
                    <w:autoSpaceDN/>
                    <w:adjustRightInd/>
                    <w:jc w:val="center"/>
                    <w:rPr>
                      <w:ins w:id="33109" w:author="Philippe Hollanda - Oliveira Trust" w:date="2022-07-19T09:57:00Z"/>
                      <w:rFonts w:ascii="Arial" w:eastAsia="Times New Roman" w:hAnsi="Arial" w:cs="Arial"/>
                      <w:color w:val="000000"/>
                      <w:sz w:val="20"/>
                      <w:szCs w:val="20"/>
                      <w:lang w:eastAsia="pt-BR"/>
                    </w:rPr>
                  </w:pPr>
                  <w:ins w:id="33110" w:author="Philippe Hollanda - Oliveira Trust" w:date="2022-07-19T09:57:00Z">
                    <w:r w:rsidRPr="0016760B">
                      <w:rPr>
                        <w:rFonts w:ascii="Arial" w:eastAsia="Times New Roman" w:hAnsi="Arial" w:cs="Arial"/>
                        <w:color w:val="000000"/>
                        <w:sz w:val="20"/>
                        <w:szCs w:val="20"/>
                        <w:lang w:eastAsia="pt-BR"/>
                      </w:rPr>
                      <w:t xml:space="preserve"> R$                           472,69 </w:t>
                    </w:r>
                  </w:ins>
                </w:p>
              </w:tc>
            </w:tr>
            <w:tr w:rsidR="0016760B" w:rsidRPr="0016760B" w14:paraId="1B1A7BD2" w14:textId="77777777" w:rsidTr="0016760B">
              <w:trPr>
                <w:trHeight w:val="1785"/>
                <w:ins w:id="331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92ED96" w14:textId="77777777" w:rsidR="0016760B" w:rsidRPr="0016760B" w:rsidRDefault="0016760B" w:rsidP="0016760B">
                  <w:pPr>
                    <w:autoSpaceDE/>
                    <w:autoSpaceDN/>
                    <w:adjustRightInd/>
                    <w:jc w:val="center"/>
                    <w:rPr>
                      <w:ins w:id="33112" w:author="Philippe Hollanda - Oliveira Trust" w:date="2022-07-19T09:57:00Z"/>
                      <w:rFonts w:ascii="Arial" w:eastAsia="Times New Roman" w:hAnsi="Arial" w:cs="Arial"/>
                      <w:color w:val="000000"/>
                      <w:sz w:val="20"/>
                      <w:szCs w:val="20"/>
                      <w:lang w:eastAsia="pt-BR"/>
                    </w:rPr>
                  </w:pPr>
                  <w:ins w:id="3311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FB1506A" w14:textId="77777777" w:rsidR="0016760B" w:rsidRPr="0016760B" w:rsidRDefault="0016760B" w:rsidP="0016760B">
                  <w:pPr>
                    <w:autoSpaceDE/>
                    <w:autoSpaceDN/>
                    <w:adjustRightInd/>
                    <w:jc w:val="center"/>
                    <w:rPr>
                      <w:ins w:id="33114" w:author="Philippe Hollanda - Oliveira Trust" w:date="2022-07-19T09:57:00Z"/>
                      <w:rFonts w:ascii="Arial" w:eastAsia="Times New Roman" w:hAnsi="Arial" w:cs="Arial"/>
                      <w:color w:val="000000"/>
                      <w:sz w:val="20"/>
                      <w:szCs w:val="20"/>
                      <w:lang w:eastAsia="pt-BR"/>
                    </w:rPr>
                  </w:pPr>
                  <w:ins w:id="33115"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669979" w14:textId="77777777" w:rsidR="0016760B" w:rsidRPr="0016760B" w:rsidRDefault="0016760B" w:rsidP="0016760B">
                  <w:pPr>
                    <w:autoSpaceDE/>
                    <w:autoSpaceDN/>
                    <w:adjustRightInd/>
                    <w:jc w:val="center"/>
                    <w:rPr>
                      <w:ins w:id="33116" w:author="Philippe Hollanda - Oliveira Trust" w:date="2022-07-19T09:57:00Z"/>
                      <w:rFonts w:ascii="Arial" w:eastAsia="Times New Roman" w:hAnsi="Arial" w:cs="Arial"/>
                      <w:color w:val="000000"/>
                      <w:sz w:val="20"/>
                      <w:szCs w:val="20"/>
                      <w:lang w:eastAsia="pt-BR"/>
                    </w:rPr>
                  </w:pPr>
                  <w:ins w:id="33117"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50DB09ED" w14:textId="77777777" w:rsidTr="0016760B">
              <w:trPr>
                <w:trHeight w:val="1785"/>
                <w:ins w:id="331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20CD7FE" w14:textId="77777777" w:rsidR="0016760B" w:rsidRPr="0016760B" w:rsidRDefault="0016760B" w:rsidP="0016760B">
                  <w:pPr>
                    <w:autoSpaceDE/>
                    <w:autoSpaceDN/>
                    <w:adjustRightInd/>
                    <w:jc w:val="center"/>
                    <w:rPr>
                      <w:ins w:id="33119" w:author="Philippe Hollanda - Oliveira Trust" w:date="2022-07-19T09:57:00Z"/>
                      <w:rFonts w:ascii="Arial" w:eastAsia="Times New Roman" w:hAnsi="Arial" w:cs="Arial"/>
                      <w:color w:val="000000"/>
                      <w:sz w:val="20"/>
                      <w:szCs w:val="20"/>
                      <w:lang w:eastAsia="pt-BR"/>
                    </w:rPr>
                  </w:pPr>
                  <w:ins w:id="3312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1C707AA" w14:textId="77777777" w:rsidR="0016760B" w:rsidRPr="0016760B" w:rsidRDefault="0016760B" w:rsidP="0016760B">
                  <w:pPr>
                    <w:autoSpaceDE/>
                    <w:autoSpaceDN/>
                    <w:adjustRightInd/>
                    <w:jc w:val="center"/>
                    <w:rPr>
                      <w:ins w:id="33121" w:author="Philippe Hollanda - Oliveira Trust" w:date="2022-07-19T09:57:00Z"/>
                      <w:rFonts w:ascii="Arial" w:eastAsia="Times New Roman" w:hAnsi="Arial" w:cs="Arial"/>
                      <w:color w:val="000000"/>
                      <w:sz w:val="20"/>
                      <w:szCs w:val="20"/>
                      <w:lang w:eastAsia="pt-BR"/>
                    </w:rPr>
                  </w:pPr>
                  <w:ins w:id="33122"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B7DB6CF" w14:textId="77777777" w:rsidR="0016760B" w:rsidRPr="0016760B" w:rsidRDefault="0016760B" w:rsidP="0016760B">
                  <w:pPr>
                    <w:autoSpaceDE/>
                    <w:autoSpaceDN/>
                    <w:adjustRightInd/>
                    <w:jc w:val="center"/>
                    <w:rPr>
                      <w:ins w:id="33123" w:author="Philippe Hollanda - Oliveira Trust" w:date="2022-07-19T09:57:00Z"/>
                      <w:rFonts w:ascii="Arial" w:eastAsia="Times New Roman" w:hAnsi="Arial" w:cs="Arial"/>
                      <w:color w:val="000000"/>
                      <w:sz w:val="20"/>
                      <w:szCs w:val="20"/>
                      <w:lang w:eastAsia="pt-BR"/>
                    </w:rPr>
                  </w:pPr>
                  <w:ins w:id="33124" w:author="Philippe Hollanda - Oliveira Trust" w:date="2022-07-19T09:57:00Z">
                    <w:r w:rsidRPr="0016760B">
                      <w:rPr>
                        <w:rFonts w:ascii="Arial" w:eastAsia="Times New Roman" w:hAnsi="Arial" w:cs="Arial"/>
                        <w:color w:val="000000"/>
                        <w:sz w:val="20"/>
                        <w:szCs w:val="20"/>
                        <w:lang w:eastAsia="pt-BR"/>
                      </w:rPr>
                      <w:t xml:space="preserve"> R$                        1.630,00 </w:t>
                    </w:r>
                  </w:ins>
                </w:p>
              </w:tc>
            </w:tr>
            <w:tr w:rsidR="0016760B" w:rsidRPr="0016760B" w14:paraId="4C8EAD46" w14:textId="77777777" w:rsidTr="0016760B">
              <w:trPr>
                <w:trHeight w:val="1785"/>
                <w:ins w:id="331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E18A422" w14:textId="77777777" w:rsidR="0016760B" w:rsidRPr="0016760B" w:rsidRDefault="0016760B" w:rsidP="0016760B">
                  <w:pPr>
                    <w:autoSpaceDE/>
                    <w:autoSpaceDN/>
                    <w:adjustRightInd/>
                    <w:jc w:val="center"/>
                    <w:rPr>
                      <w:ins w:id="33126" w:author="Philippe Hollanda - Oliveira Trust" w:date="2022-07-19T09:57:00Z"/>
                      <w:rFonts w:ascii="Arial" w:eastAsia="Times New Roman" w:hAnsi="Arial" w:cs="Arial"/>
                      <w:color w:val="000000"/>
                      <w:sz w:val="20"/>
                      <w:szCs w:val="20"/>
                      <w:lang w:eastAsia="pt-BR"/>
                    </w:rPr>
                  </w:pPr>
                  <w:ins w:id="3312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25DA0CB" w14:textId="77777777" w:rsidR="0016760B" w:rsidRPr="0016760B" w:rsidRDefault="0016760B" w:rsidP="0016760B">
                  <w:pPr>
                    <w:autoSpaceDE/>
                    <w:autoSpaceDN/>
                    <w:adjustRightInd/>
                    <w:jc w:val="center"/>
                    <w:rPr>
                      <w:ins w:id="33128" w:author="Philippe Hollanda - Oliveira Trust" w:date="2022-07-19T09:57:00Z"/>
                      <w:rFonts w:ascii="Arial" w:eastAsia="Times New Roman" w:hAnsi="Arial" w:cs="Arial"/>
                      <w:color w:val="000000"/>
                      <w:sz w:val="20"/>
                      <w:szCs w:val="20"/>
                      <w:lang w:eastAsia="pt-BR"/>
                    </w:rPr>
                  </w:pPr>
                  <w:ins w:id="33129"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EE49B7" w14:textId="77777777" w:rsidR="0016760B" w:rsidRPr="0016760B" w:rsidRDefault="0016760B" w:rsidP="0016760B">
                  <w:pPr>
                    <w:autoSpaceDE/>
                    <w:autoSpaceDN/>
                    <w:adjustRightInd/>
                    <w:jc w:val="center"/>
                    <w:rPr>
                      <w:ins w:id="33130" w:author="Philippe Hollanda - Oliveira Trust" w:date="2022-07-19T09:57:00Z"/>
                      <w:rFonts w:ascii="Arial" w:eastAsia="Times New Roman" w:hAnsi="Arial" w:cs="Arial"/>
                      <w:color w:val="000000"/>
                      <w:sz w:val="20"/>
                      <w:szCs w:val="20"/>
                      <w:lang w:eastAsia="pt-BR"/>
                    </w:rPr>
                  </w:pPr>
                  <w:ins w:id="33131" w:author="Philippe Hollanda - Oliveira Trust" w:date="2022-07-19T09:57:00Z">
                    <w:r w:rsidRPr="0016760B">
                      <w:rPr>
                        <w:rFonts w:ascii="Arial" w:eastAsia="Times New Roman" w:hAnsi="Arial" w:cs="Arial"/>
                        <w:color w:val="000000"/>
                        <w:sz w:val="20"/>
                        <w:szCs w:val="20"/>
                        <w:lang w:eastAsia="pt-BR"/>
                      </w:rPr>
                      <w:t xml:space="preserve"> R$                           840,00 </w:t>
                    </w:r>
                  </w:ins>
                </w:p>
              </w:tc>
            </w:tr>
            <w:tr w:rsidR="0016760B" w:rsidRPr="0016760B" w14:paraId="7604EFBF" w14:textId="77777777" w:rsidTr="0016760B">
              <w:trPr>
                <w:trHeight w:val="1785"/>
                <w:ins w:id="331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9A2E53" w14:textId="77777777" w:rsidR="0016760B" w:rsidRPr="0016760B" w:rsidRDefault="0016760B" w:rsidP="0016760B">
                  <w:pPr>
                    <w:autoSpaceDE/>
                    <w:autoSpaceDN/>
                    <w:adjustRightInd/>
                    <w:jc w:val="center"/>
                    <w:rPr>
                      <w:ins w:id="33133" w:author="Philippe Hollanda - Oliveira Trust" w:date="2022-07-19T09:57:00Z"/>
                      <w:rFonts w:ascii="Arial" w:eastAsia="Times New Roman" w:hAnsi="Arial" w:cs="Arial"/>
                      <w:color w:val="000000"/>
                      <w:sz w:val="20"/>
                      <w:szCs w:val="20"/>
                      <w:lang w:eastAsia="pt-BR"/>
                    </w:rPr>
                  </w:pPr>
                  <w:ins w:id="3313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DEFDC19" w14:textId="77777777" w:rsidR="0016760B" w:rsidRPr="0016760B" w:rsidRDefault="0016760B" w:rsidP="0016760B">
                  <w:pPr>
                    <w:autoSpaceDE/>
                    <w:autoSpaceDN/>
                    <w:adjustRightInd/>
                    <w:jc w:val="center"/>
                    <w:rPr>
                      <w:ins w:id="33135" w:author="Philippe Hollanda - Oliveira Trust" w:date="2022-07-19T09:57:00Z"/>
                      <w:rFonts w:ascii="Arial" w:eastAsia="Times New Roman" w:hAnsi="Arial" w:cs="Arial"/>
                      <w:color w:val="000000"/>
                      <w:sz w:val="20"/>
                      <w:szCs w:val="20"/>
                      <w:lang w:eastAsia="pt-BR"/>
                    </w:rPr>
                  </w:pPr>
                  <w:ins w:id="33136"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DBA2E5" w14:textId="77777777" w:rsidR="0016760B" w:rsidRPr="0016760B" w:rsidRDefault="0016760B" w:rsidP="0016760B">
                  <w:pPr>
                    <w:autoSpaceDE/>
                    <w:autoSpaceDN/>
                    <w:adjustRightInd/>
                    <w:jc w:val="center"/>
                    <w:rPr>
                      <w:ins w:id="33137" w:author="Philippe Hollanda - Oliveira Trust" w:date="2022-07-19T09:57:00Z"/>
                      <w:rFonts w:ascii="Arial" w:eastAsia="Times New Roman" w:hAnsi="Arial" w:cs="Arial"/>
                      <w:color w:val="000000"/>
                      <w:sz w:val="20"/>
                      <w:szCs w:val="20"/>
                      <w:lang w:eastAsia="pt-BR"/>
                    </w:rPr>
                  </w:pPr>
                  <w:ins w:id="33138" w:author="Philippe Hollanda - Oliveira Trust" w:date="2022-07-19T09:57:00Z">
                    <w:r w:rsidRPr="0016760B">
                      <w:rPr>
                        <w:rFonts w:ascii="Arial" w:eastAsia="Times New Roman" w:hAnsi="Arial" w:cs="Arial"/>
                        <w:color w:val="000000"/>
                        <w:sz w:val="20"/>
                        <w:szCs w:val="20"/>
                        <w:lang w:eastAsia="pt-BR"/>
                      </w:rPr>
                      <w:t xml:space="preserve"> R$                        3.603,60 </w:t>
                    </w:r>
                  </w:ins>
                </w:p>
              </w:tc>
            </w:tr>
            <w:tr w:rsidR="0016760B" w:rsidRPr="0016760B" w14:paraId="66918937" w14:textId="77777777" w:rsidTr="0016760B">
              <w:trPr>
                <w:trHeight w:val="1785"/>
                <w:ins w:id="331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66E7A4F" w14:textId="77777777" w:rsidR="0016760B" w:rsidRPr="0016760B" w:rsidRDefault="0016760B" w:rsidP="0016760B">
                  <w:pPr>
                    <w:autoSpaceDE/>
                    <w:autoSpaceDN/>
                    <w:adjustRightInd/>
                    <w:jc w:val="center"/>
                    <w:rPr>
                      <w:ins w:id="33140" w:author="Philippe Hollanda - Oliveira Trust" w:date="2022-07-19T09:57:00Z"/>
                      <w:rFonts w:ascii="Arial" w:eastAsia="Times New Roman" w:hAnsi="Arial" w:cs="Arial"/>
                      <w:color w:val="000000"/>
                      <w:sz w:val="20"/>
                      <w:szCs w:val="20"/>
                      <w:lang w:eastAsia="pt-BR"/>
                    </w:rPr>
                  </w:pPr>
                  <w:ins w:id="33141"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756EF5B" w14:textId="77777777" w:rsidR="0016760B" w:rsidRPr="0016760B" w:rsidRDefault="0016760B" w:rsidP="0016760B">
                  <w:pPr>
                    <w:autoSpaceDE/>
                    <w:autoSpaceDN/>
                    <w:adjustRightInd/>
                    <w:jc w:val="center"/>
                    <w:rPr>
                      <w:ins w:id="33142" w:author="Philippe Hollanda - Oliveira Trust" w:date="2022-07-19T09:57:00Z"/>
                      <w:rFonts w:ascii="Arial" w:eastAsia="Times New Roman" w:hAnsi="Arial" w:cs="Arial"/>
                      <w:color w:val="000000"/>
                      <w:sz w:val="20"/>
                      <w:szCs w:val="20"/>
                      <w:lang w:eastAsia="pt-BR"/>
                    </w:rPr>
                  </w:pPr>
                  <w:ins w:id="33143"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295AE9" w14:textId="77777777" w:rsidR="0016760B" w:rsidRPr="0016760B" w:rsidRDefault="0016760B" w:rsidP="0016760B">
                  <w:pPr>
                    <w:autoSpaceDE/>
                    <w:autoSpaceDN/>
                    <w:adjustRightInd/>
                    <w:jc w:val="center"/>
                    <w:rPr>
                      <w:ins w:id="33144" w:author="Philippe Hollanda - Oliveira Trust" w:date="2022-07-19T09:57:00Z"/>
                      <w:rFonts w:ascii="Arial" w:eastAsia="Times New Roman" w:hAnsi="Arial" w:cs="Arial"/>
                      <w:color w:val="000000"/>
                      <w:sz w:val="20"/>
                      <w:szCs w:val="20"/>
                      <w:lang w:eastAsia="pt-BR"/>
                    </w:rPr>
                  </w:pPr>
                  <w:ins w:id="33145" w:author="Philippe Hollanda - Oliveira Trust" w:date="2022-07-19T09:57:00Z">
                    <w:r w:rsidRPr="0016760B">
                      <w:rPr>
                        <w:rFonts w:ascii="Arial" w:eastAsia="Times New Roman" w:hAnsi="Arial" w:cs="Arial"/>
                        <w:color w:val="000000"/>
                        <w:sz w:val="20"/>
                        <w:szCs w:val="20"/>
                        <w:lang w:eastAsia="pt-BR"/>
                      </w:rPr>
                      <w:t xml:space="preserve"> R$                           166,67 </w:t>
                    </w:r>
                  </w:ins>
                </w:p>
              </w:tc>
            </w:tr>
            <w:tr w:rsidR="0016760B" w:rsidRPr="0016760B" w14:paraId="0DA09063" w14:textId="77777777" w:rsidTr="0016760B">
              <w:trPr>
                <w:trHeight w:val="1785"/>
                <w:ins w:id="331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849E476" w14:textId="77777777" w:rsidR="0016760B" w:rsidRPr="0016760B" w:rsidRDefault="0016760B" w:rsidP="0016760B">
                  <w:pPr>
                    <w:autoSpaceDE/>
                    <w:autoSpaceDN/>
                    <w:adjustRightInd/>
                    <w:jc w:val="center"/>
                    <w:rPr>
                      <w:ins w:id="33147" w:author="Philippe Hollanda - Oliveira Trust" w:date="2022-07-19T09:57:00Z"/>
                      <w:rFonts w:ascii="Arial" w:eastAsia="Times New Roman" w:hAnsi="Arial" w:cs="Arial"/>
                      <w:color w:val="000000"/>
                      <w:sz w:val="20"/>
                      <w:szCs w:val="20"/>
                      <w:lang w:eastAsia="pt-BR"/>
                    </w:rPr>
                  </w:pPr>
                  <w:ins w:id="3314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5CE68C5" w14:textId="77777777" w:rsidR="0016760B" w:rsidRPr="0016760B" w:rsidRDefault="0016760B" w:rsidP="0016760B">
                  <w:pPr>
                    <w:autoSpaceDE/>
                    <w:autoSpaceDN/>
                    <w:adjustRightInd/>
                    <w:jc w:val="center"/>
                    <w:rPr>
                      <w:ins w:id="33149" w:author="Philippe Hollanda - Oliveira Trust" w:date="2022-07-19T09:57:00Z"/>
                      <w:rFonts w:ascii="Arial" w:eastAsia="Times New Roman" w:hAnsi="Arial" w:cs="Arial"/>
                      <w:color w:val="000000"/>
                      <w:sz w:val="20"/>
                      <w:szCs w:val="20"/>
                      <w:lang w:eastAsia="pt-BR"/>
                    </w:rPr>
                  </w:pPr>
                  <w:ins w:id="33150"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96289B" w14:textId="77777777" w:rsidR="0016760B" w:rsidRPr="0016760B" w:rsidRDefault="0016760B" w:rsidP="0016760B">
                  <w:pPr>
                    <w:autoSpaceDE/>
                    <w:autoSpaceDN/>
                    <w:adjustRightInd/>
                    <w:jc w:val="center"/>
                    <w:rPr>
                      <w:ins w:id="33151" w:author="Philippe Hollanda - Oliveira Trust" w:date="2022-07-19T09:57:00Z"/>
                      <w:rFonts w:ascii="Arial" w:eastAsia="Times New Roman" w:hAnsi="Arial" w:cs="Arial"/>
                      <w:color w:val="000000"/>
                      <w:sz w:val="20"/>
                      <w:szCs w:val="20"/>
                      <w:lang w:eastAsia="pt-BR"/>
                    </w:rPr>
                  </w:pPr>
                  <w:ins w:id="33152" w:author="Philippe Hollanda - Oliveira Trust" w:date="2022-07-19T09:57:00Z">
                    <w:r w:rsidRPr="0016760B">
                      <w:rPr>
                        <w:rFonts w:ascii="Arial" w:eastAsia="Times New Roman" w:hAnsi="Arial" w:cs="Arial"/>
                        <w:color w:val="000000"/>
                        <w:sz w:val="20"/>
                        <w:szCs w:val="20"/>
                        <w:lang w:eastAsia="pt-BR"/>
                      </w:rPr>
                      <w:t xml:space="preserve"> R$                        1.986,60 </w:t>
                    </w:r>
                  </w:ins>
                </w:p>
              </w:tc>
            </w:tr>
            <w:tr w:rsidR="0016760B" w:rsidRPr="0016760B" w14:paraId="7662FEC9" w14:textId="77777777" w:rsidTr="0016760B">
              <w:trPr>
                <w:trHeight w:val="1785"/>
                <w:ins w:id="331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3CFE3C7" w14:textId="77777777" w:rsidR="0016760B" w:rsidRPr="0016760B" w:rsidRDefault="0016760B" w:rsidP="0016760B">
                  <w:pPr>
                    <w:autoSpaceDE/>
                    <w:autoSpaceDN/>
                    <w:adjustRightInd/>
                    <w:jc w:val="center"/>
                    <w:rPr>
                      <w:ins w:id="33154" w:author="Philippe Hollanda - Oliveira Trust" w:date="2022-07-19T09:57:00Z"/>
                      <w:rFonts w:ascii="Arial" w:eastAsia="Times New Roman" w:hAnsi="Arial" w:cs="Arial"/>
                      <w:color w:val="000000"/>
                      <w:sz w:val="20"/>
                      <w:szCs w:val="20"/>
                      <w:lang w:eastAsia="pt-BR"/>
                    </w:rPr>
                  </w:pPr>
                  <w:ins w:id="3315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396243E0" w14:textId="77777777" w:rsidR="0016760B" w:rsidRPr="0016760B" w:rsidRDefault="0016760B" w:rsidP="0016760B">
                  <w:pPr>
                    <w:autoSpaceDE/>
                    <w:autoSpaceDN/>
                    <w:adjustRightInd/>
                    <w:jc w:val="center"/>
                    <w:rPr>
                      <w:ins w:id="33156" w:author="Philippe Hollanda - Oliveira Trust" w:date="2022-07-19T09:57:00Z"/>
                      <w:rFonts w:ascii="Arial" w:eastAsia="Times New Roman" w:hAnsi="Arial" w:cs="Arial"/>
                      <w:color w:val="000000"/>
                      <w:sz w:val="20"/>
                      <w:szCs w:val="20"/>
                      <w:lang w:eastAsia="pt-BR"/>
                    </w:rPr>
                  </w:pPr>
                  <w:ins w:id="33157"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D2C883" w14:textId="77777777" w:rsidR="0016760B" w:rsidRPr="0016760B" w:rsidRDefault="0016760B" w:rsidP="0016760B">
                  <w:pPr>
                    <w:autoSpaceDE/>
                    <w:autoSpaceDN/>
                    <w:adjustRightInd/>
                    <w:jc w:val="center"/>
                    <w:rPr>
                      <w:ins w:id="33158" w:author="Philippe Hollanda - Oliveira Trust" w:date="2022-07-19T09:57:00Z"/>
                      <w:rFonts w:ascii="Arial" w:eastAsia="Times New Roman" w:hAnsi="Arial" w:cs="Arial"/>
                      <w:color w:val="000000"/>
                      <w:sz w:val="20"/>
                      <w:szCs w:val="20"/>
                      <w:lang w:eastAsia="pt-BR"/>
                    </w:rPr>
                  </w:pPr>
                  <w:ins w:id="33159" w:author="Philippe Hollanda - Oliveira Trust" w:date="2022-07-19T09:57:00Z">
                    <w:r w:rsidRPr="0016760B">
                      <w:rPr>
                        <w:rFonts w:ascii="Arial" w:eastAsia="Times New Roman" w:hAnsi="Arial" w:cs="Arial"/>
                        <w:color w:val="000000"/>
                        <w:sz w:val="20"/>
                        <w:szCs w:val="20"/>
                        <w:lang w:eastAsia="pt-BR"/>
                      </w:rPr>
                      <w:t xml:space="preserve"> R$                           466,67 </w:t>
                    </w:r>
                  </w:ins>
                </w:p>
              </w:tc>
            </w:tr>
            <w:tr w:rsidR="0016760B" w:rsidRPr="0016760B" w14:paraId="645083F4" w14:textId="77777777" w:rsidTr="0016760B">
              <w:trPr>
                <w:trHeight w:val="1785"/>
                <w:ins w:id="331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D563DF" w14:textId="77777777" w:rsidR="0016760B" w:rsidRPr="0016760B" w:rsidRDefault="0016760B" w:rsidP="0016760B">
                  <w:pPr>
                    <w:autoSpaceDE/>
                    <w:autoSpaceDN/>
                    <w:adjustRightInd/>
                    <w:jc w:val="center"/>
                    <w:rPr>
                      <w:ins w:id="33161" w:author="Philippe Hollanda - Oliveira Trust" w:date="2022-07-19T09:57:00Z"/>
                      <w:rFonts w:ascii="Arial" w:eastAsia="Times New Roman" w:hAnsi="Arial" w:cs="Arial"/>
                      <w:color w:val="000000"/>
                      <w:sz w:val="20"/>
                      <w:szCs w:val="20"/>
                      <w:lang w:eastAsia="pt-BR"/>
                    </w:rPr>
                  </w:pPr>
                  <w:ins w:id="3316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B654FC8" w14:textId="77777777" w:rsidR="0016760B" w:rsidRPr="0016760B" w:rsidRDefault="0016760B" w:rsidP="0016760B">
                  <w:pPr>
                    <w:autoSpaceDE/>
                    <w:autoSpaceDN/>
                    <w:adjustRightInd/>
                    <w:jc w:val="center"/>
                    <w:rPr>
                      <w:ins w:id="33163" w:author="Philippe Hollanda - Oliveira Trust" w:date="2022-07-19T09:57:00Z"/>
                      <w:rFonts w:ascii="Arial" w:eastAsia="Times New Roman" w:hAnsi="Arial" w:cs="Arial"/>
                      <w:color w:val="000000"/>
                      <w:sz w:val="20"/>
                      <w:szCs w:val="20"/>
                      <w:lang w:eastAsia="pt-BR"/>
                    </w:rPr>
                  </w:pPr>
                  <w:ins w:id="33164"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B28978" w14:textId="77777777" w:rsidR="0016760B" w:rsidRPr="0016760B" w:rsidRDefault="0016760B" w:rsidP="0016760B">
                  <w:pPr>
                    <w:autoSpaceDE/>
                    <w:autoSpaceDN/>
                    <w:adjustRightInd/>
                    <w:jc w:val="center"/>
                    <w:rPr>
                      <w:ins w:id="33165" w:author="Philippe Hollanda - Oliveira Trust" w:date="2022-07-19T09:57:00Z"/>
                      <w:rFonts w:ascii="Arial" w:eastAsia="Times New Roman" w:hAnsi="Arial" w:cs="Arial"/>
                      <w:color w:val="000000"/>
                      <w:sz w:val="20"/>
                      <w:szCs w:val="20"/>
                      <w:lang w:eastAsia="pt-BR"/>
                    </w:rPr>
                  </w:pPr>
                  <w:ins w:id="33166" w:author="Philippe Hollanda - Oliveira Trust" w:date="2022-07-19T09:57:00Z">
                    <w:r w:rsidRPr="0016760B">
                      <w:rPr>
                        <w:rFonts w:ascii="Arial" w:eastAsia="Times New Roman" w:hAnsi="Arial" w:cs="Arial"/>
                        <w:color w:val="000000"/>
                        <w:sz w:val="20"/>
                        <w:szCs w:val="20"/>
                        <w:lang w:eastAsia="pt-BR"/>
                      </w:rPr>
                      <w:t xml:space="preserve"> R$                           360,00 </w:t>
                    </w:r>
                  </w:ins>
                </w:p>
              </w:tc>
            </w:tr>
            <w:tr w:rsidR="0016760B" w:rsidRPr="0016760B" w14:paraId="1D2B897E" w14:textId="77777777" w:rsidTr="0016760B">
              <w:trPr>
                <w:trHeight w:val="1785"/>
                <w:ins w:id="331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E30CCA" w14:textId="77777777" w:rsidR="0016760B" w:rsidRPr="0016760B" w:rsidRDefault="0016760B" w:rsidP="0016760B">
                  <w:pPr>
                    <w:autoSpaceDE/>
                    <w:autoSpaceDN/>
                    <w:adjustRightInd/>
                    <w:jc w:val="center"/>
                    <w:rPr>
                      <w:ins w:id="33168" w:author="Philippe Hollanda - Oliveira Trust" w:date="2022-07-19T09:57:00Z"/>
                      <w:rFonts w:ascii="Arial" w:eastAsia="Times New Roman" w:hAnsi="Arial" w:cs="Arial"/>
                      <w:color w:val="000000"/>
                      <w:sz w:val="20"/>
                      <w:szCs w:val="20"/>
                      <w:lang w:eastAsia="pt-BR"/>
                    </w:rPr>
                  </w:pPr>
                  <w:ins w:id="3316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46EA9D4" w14:textId="77777777" w:rsidR="0016760B" w:rsidRPr="0016760B" w:rsidRDefault="0016760B" w:rsidP="0016760B">
                  <w:pPr>
                    <w:autoSpaceDE/>
                    <w:autoSpaceDN/>
                    <w:adjustRightInd/>
                    <w:jc w:val="center"/>
                    <w:rPr>
                      <w:ins w:id="33170" w:author="Philippe Hollanda - Oliveira Trust" w:date="2022-07-19T09:57:00Z"/>
                      <w:rFonts w:ascii="Arial" w:eastAsia="Times New Roman" w:hAnsi="Arial" w:cs="Arial"/>
                      <w:color w:val="000000"/>
                      <w:sz w:val="20"/>
                      <w:szCs w:val="20"/>
                      <w:lang w:eastAsia="pt-BR"/>
                    </w:rPr>
                  </w:pPr>
                  <w:ins w:id="33171" w:author="Philippe Hollanda - Oliveira Trust" w:date="2022-07-19T09:57:00Z">
                    <w:r w:rsidRPr="0016760B">
                      <w:rPr>
                        <w:rFonts w:ascii="Arial" w:eastAsia="Times New Roman" w:hAnsi="Arial" w:cs="Arial"/>
                        <w:color w:val="000000"/>
                        <w:sz w:val="20"/>
                        <w:szCs w:val="20"/>
                        <w:lang w:eastAsia="pt-BR"/>
                      </w:rPr>
                      <w:t>13/04/2021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75FB03" w14:textId="77777777" w:rsidR="0016760B" w:rsidRPr="0016760B" w:rsidRDefault="0016760B" w:rsidP="0016760B">
                  <w:pPr>
                    <w:autoSpaceDE/>
                    <w:autoSpaceDN/>
                    <w:adjustRightInd/>
                    <w:jc w:val="center"/>
                    <w:rPr>
                      <w:ins w:id="33172" w:author="Philippe Hollanda - Oliveira Trust" w:date="2022-07-19T09:57:00Z"/>
                      <w:rFonts w:ascii="Arial" w:eastAsia="Times New Roman" w:hAnsi="Arial" w:cs="Arial"/>
                      <w:color w:val="000000"/>
                      <w:sz w:val="20"/>
                      <w:szCs w:val="20"/>
                      <w:lang w:eastAsia="pt-BR"/>
                    </w:rPr>
                  </w:pPr>
                  <w:ins w:id="33173" w:author="Philippe Hollanda - Oliveira Trust" w:date="2022-07-19T09:57:00Z">
                    <w:r w:rsidRPr="0016760B">
                      <w:rPr>
                        <w:rFonts w:ascii="Arial" w:eastAsia="Times New Roman" w:hAnsi="Arial" w:cs="Arial"/>
                        <w:color w:val="000000"/>
                        <w:sz w:val="20"/>
                        <w:szCs w:val="20"/>
                        <w:lang w:eastAsia="pt-BR"/>
                      </w:rPr>
                      <w:t xml:space="preserve"> R$                           500,00 </w:t>
                    </w:r>
                  </w:ins>
                </w:p>
              </w:tc>
            </w:tr>
            <w:tr w:rsidR="0016760B" w:rsidRPr="0016760B" w14:paraId="642983DD" w14:textId="77777777" w:rsidTr="0016760B">
              <w:trPr>
                <w:trHeight w:val="1785"/>
                <w:ins w:id="331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4673BA" w14:textId="77777777" w:rsidR="0016760B" w:rsidRPr="0016760B" w:rsidRDefault="0016760B" w:rsidP="0016760B">
                  <w:pPr>
                    <w:autoSpaceDE/>
                    <w:autoSpaceDN/>
                    <w:adjustRightInd/>
                    <w:jc w:val="center"/>
                    <w:rPr>
                      <w:ins w:id="33175" w:author="Philippe Hollanda - Oliveira Trust" w:date="2022-07-19T09:57:00Z"/>
                      <w:rFonts w:ascii="Arial" w:eastAsia="Times New Roman" w:hAnsi="Arial" w:cs="Arial"/>
                      <w:color w:val="000000"/>
                      <w:sz w:val="20"/>
                      <w:szCs w:val="20"/>
                      <w:lang w:eastAsia="pt-BR"/>
                    </w:rPr>
                  </w:pPr>
                  <w:ins w:id="3317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BD26EF3" w14:textId="77777777" w:rsidR="0016760B" w:rsidRPr="0016760B" w:rsidRDefault="0016760B" w:rsidP="0016760B">
                  <w:pPr>
                    <w:autoSpaceDE/>
                    <w:autoSpaceDN/>
                    <w:adjustRightInd/>
                    <w:jc w:val="center"/>
                    <w:rPr>
                      <w:ins w:id="33177" w:author="Philippe Hollanda - Oliveira Trust" w:date="2022-07-19T09:57:00Z"/>
                      <w:rFonts w:ascii="Arial" w:eastAsia="Times New Roman" w:hAnsi="Arial" w:cs="Arial"/>
                      <w:color w:val="000000"/>
                      <w:sz w:val="20"/>
                      <w:szCs w:val="20"/>
                      <w:lang w:eastAsia="pt-BR"/>
                    </w:rPr>
                  </w:pPr>
                  <w:ins w:id="33178" w:author="Philippe Hollanda - Oliveira Trust" w:date="2022-07-19T09:57:00Z">
                    <w:r w:rsidRPr="0016760B">
                      <w:rPr>
                        <w:rFonts w:ascii="Arial" w:eastAsia="Times New Roman" w:hAnsi="Arial" w:cs="Arial"/>
                        <w:color w:val="000000"/>
                        <w:sz w:val="20"/>
                        <w:szCs w:val="20"/>
                        <w:lang w:eastAsia="pt-BR"/>
                      </w:rPr>
                      <w:t>12/04/2021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F74BF4" w14:textId="77777777" w:rsidR="0016760B" w:rsidRPr="0016760B" w:rsidRDefault="0016760B" w:rsidP="0016760B">
                  <w:pPr>
                    <w:autoSpaceDE/>
                    <w:autoSpaceDN/>
                    <w:adjustRightInd/>
                    <w:jc w:val="center"/>
                    <w:rPr>
                      <w:ins w:id="33179" w:author="Philippe Hollanda - Oliveira Trust" w:date="2022-07-19T09:57:00Z"/>
                      <w:rFonts w:ascii="Arial" w:eastAsia="Times New Roman" w:hAnsi="Arial" w:cs="Arial"/>
                      <w:color w:val="000000"/>
                      <w:sz w:val="20"/>
                      <w:szCs w:val="20"/>
                      <w:lang w:eastAsia="pt-BR"/>
                    </w:rPr>
                  </w:pPr>
                  <w:ins w:id="33180" w:author="Philippe Hollanda - Oliveira Trust" w:date="2022-07-19T09:57:00Z">
                    <w:r w:rsidRPr="0016760B">
                      <w:rPr>
                        <w:rFonts w:ascii="Arial" w:eastAsia="Times New Roman" w:hAnsi="Arial" w:cs="Arial"/>
                        <w:color w:val="000000"/>
                        <w:sz w:val="20"/>
                        <w:szCs w:val="20"/>
                        <w:lang w:eastAsia="pt-BR"/>
                      </w:rPr>
                      <w:t xml:space="preserve"> R$                           240,00 </w:t>
                    </w:r>
                  </w:ins>
                </w:p>
              </w:tc>
            </w:tr>
            <w:tr w:rsidR="0016760B" w:rsidRPr="0016760B" w14:paraId="5D72D250" w14:textId="77777777" w:rsidTr="0016760B">
              <w:trPr>
                <w:trHeight w:val="1785"/>
                <w:ins w:id="331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B4A648" w14:textId="77777777" w:rsidR="0016760B" w:rsidRPr="0016760B" w:rsidRDefault="0016760B" w:rsidP="0016760B">
                  <w:pPr>
                    <w:autoSpaceDE/>
                    <w:autoSpaceDN/>
                    <w:adjustRightInd/>
                    <w:jc w:val="center"/>
                    <w:rPr>
                      <w:ins w:id="33182" w:author="Philippe Hollanda - Oliveira Trust" w:date="2022-07-19T09:57:00Z"/>
                      <w:rFonts w:ascii="Arial" w:eastAsia="Times New Roman" w:hAnsi="Arial" w:cs="Arial"/>
                      <w:color w:val="000000"/>
                      <w:sz w:val="20"/>
                      <w:szCs w:val="20"/>
                      <w:lang w:eastAsia="pt-BR"/>
                    </w:rPr>
                  </w:pPr>
                  <w:ins w:id="3318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85BDF56" w14:textId="77777777" w:rsidR="0016760B" w:rsidRPr="0016760B" w:rsidRDefault="0016760B" w:rsidP="0016760B">
                  <w:pPr>
                    <w:autoSpaceDE/>
                    <w:autoSpaceDN/>
                    <w:adjustRightInd/>
                    <w:jc w:val="center"/>
                    <w:rPr>
                      <w:ins w:id="33184" w:author="Philippe Hollanda - Oliveira Trust" w:date="2022-07-19T09:57:00Z"/>
                      <w:rFonts w:ascii="Arial" w:eastAsia="Times New Roman" w:hAnsi="Arial" w:cs="Arial"/>
                      <w:color w:val="000000"/>
                      <w:sz w:val="20"/>
                      <w:szCs w:val="20"/>
                      <w:lang w:eastAsia="pt-BR"/>
                    </w:rPr>
                  </w:pPr>
                  <w:ins w:id="33185"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93D582" w14:textId="77777777" w:rsidR="0016760B" w:rsidRPr="0016760B" w:rsidRDefault="0016760B" w:rsidP="0016760B">
                  <w:pPr>
                    <w:autoSpaceDE/>
                    <w:autoSpaceDN/>
                    <w:adjustRightInd/>
                    <w:jc w:val="center"/>
                    <w:rPr>
                      <w:ins w:id="33186" w:author="Philippe Hollanda - Oliveira Trust" w:date="2022-07-19T09:57:00Z"/>
                      <w:rFonts w:ascii="Arial" w:eastAsia="Times New Roman" w:hAnsi="Arial" w:cs="Arial"/>
                      <w:color w:val="000000"/>
                      <w:sz w:val="20"/>
                      <w:szCs w:val="20"/>
                      <w:lang w:eastAsia="pt-BR"/>
                    </w:rPr>
                  </w:pPr>
                  <w:ins w:id="33187" w:author="Philippe Hollanda - Oliveira Trust" w:date="2022-07-19T09:57:00Z">
                    <w:r w:rsidRPr="0016760B">
                      <w:rPr>
                        <w:rFonts w:ascii="Arial" w:eastAsia="Times New Roman" w:hAnsi="Arial" w:cs="Arial"/>
                        <w:color w:val="000000"/>
                        <w:sz w:val="20"/>
                        <w:szCs w:val="20"/>
                        <w:lang w:eastAsia="pt-BR"/>
                      </w:rPr>
                      <w:t xml:space="preserve"> R$                        6.762,02 </w:t>
                    </w:r>
                  </w:ins>
                </w:p>
              </w:tc>
            </w:tr>
            <w:tr w:rsidR="0016760B" w:rsidRPr="0016760B" w14:paraId="37B8F3C4" w14:textId="77777777" w:rsidTr="0016760B">
              <w:trPr>
                <w:trHeight w:val="1785"/>
                <w:ins w:id="331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FB2B18" w14:textId="77777777" w:rsidR="0016760B" w:rsidRPr="0016760B" w:rsidRDefault="0016760B" w:rsidP="0016760B">
                  <w:pPr>
                    <w:autoSpaceDE/>
                    <w:autoSpaceDN/>
                    <w:adjustRightInd/>
                    <w:jc w:val="center"/>
                    <w:rPr>
                      <w:ins w:id="33189" w:author="Philippe Hollanda - Oliveira Trust" w:date="2022-07-19T09:57:00Z"/>
                      <w:rFonts w:ascii="Arial" w:eastAsia="Times New Roman" w:hAnsi="Arial" w:cs="Arial"/>
                      <w:color w:val="000000"/>
                      <w:sz w:val="20"/>
                      <w:szCs w:val="20"/>
                      <w:lang w:eastAsia="pt-BR"/>
                    </w:rPr>
                  </w:pPr>
                  <w:ins w:id="33190"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76B0FE00" w14:textId="77777777" w:rsidR="0016760B" w:rsidRPr="0016760B" w:rsidRDefault="0016760B" w:rsidP="0016760B">
                  <w:pPr>
                    <w:autoSpaceDE/>
                    <w:autoSpaceDN/>
                    <w:adjustRightInd/>
                    <w:jc w:val="center"/>
                    <w:rPr>
                      <w:ins w:id="33191" w:author="Philippe Hollanda - Oliveira Trust" w:date="2022-07-19T09:57:00Z"/>
                      <w:rFonts w:ascii="Arial" w:eastAsia="Times New Roman" w:hAnsi="Arial" w:cs="Arial"/>
                      <w:color w:val="000000"/>
                      <w:sz w:val="20"/>
                      <w:szCs w:val="20"/>
                      <w:lang w:eastAsia="pt-BR"/>
                    </w:rPr>
                  </w:pPr>
                  <w:ins w:id="33192"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F0D2E5F" w14:textId="77777777" w:rsidR="0016760B" w:rsidRPr="0016760B" w:rsidRDefault="0016760B" w:rsidP="0016760B">
                  <w:pPr>
                    <w:autoSpaceDE/>
                    <w:autoSpaceDN/>
                    <w:adjustRightInd/>
                    <w:jc w:val="center"/>
                    <w:rPr>
                      <w:ins w:id="33193" w:author="Philippe Hollanda - Oliveira Trust" w:date="2022-07-19T09:57:00Z"/>
                      <w:rFonts w:ascii="Arial" w:eastAsia="Times New Roman" w:hAnsi="Arial" w:cs="Arial"/>
                      <w:color w:val="000000"/>
                      <w:sz w:val="20"/>
                      <w:szCs w:val="20"/>
                      <w:lang w:eastAsia="pt-BR"/>
                    </w:rPr>
                  </w:pPr>
                  <w:ins w:id="33194" w:author="Philippe Hollanda - Oliveira Trust" w:date="2022-07-19T09:57:00Z">
                    <w:r w:rsidRPr="0016760B">
                      <w:rPr>
                        <w:rFonts w:ascii="Arial" w:eastAsia="Times New Roman" w:hAnsi="Arial" w:cs="Arial"/>
                        <w:color w:val="000000"/>
                        <w:sz w:val="20"/>
                        <w:szCs w:val="20"/>
                        <w:lang w:eastAsia="pt-BR"/>
                      </w:rPr>
                      <w:t xml:space="preserve"> R$                           179,10 </w:t>
                    </w:r>
                  </w:ins>
                </w:p>
              </w:tc>
            </w:tr>
            <w:tr w:rsidR="0016760B" w:rsidRPr="0016760B" w14:paraId="42722E78" w14:textId="77777777" w:rsidTr="0016760B">
              <w:trPr>
                <w:trHeight w:val="1785"/>
                <w:ins w:id="331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6C666B" w14:textId="77777777" w:rsidR="0016760B" w:rsidRPr="0016760B" w:rsidRDefault="0016760B" w:rsidP="0016760B">
                  <w:pPr>
                    <w:autoSpaceDE/>
                    <w:autoSpaceDN/>
                    <w:adjustRightInd/>
                    <w:jc w:val="center"/>
                    <w:rPr>
                      <w:ins w:id="33196" w:author="Philippe Hollanda - Oliveira Trust" w:date="2022-07-19T09:57:00Z"/>
                      <w:rFonts w:ascii="Arial" w:eastAsia="Times New Roman" w:hAnsi="Arial" w:cs="Arial"/>
                      <w:color w:val="000000"/>
                      <w:sz w:val="20"/>
                      <w:szCs w:val="20"/>
                      <w:lang w:eastAsia="pt-BR"/>
                    </w:rPr>
                  </w:pPr>
                  <w:ins w:id="3319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2A1E3E6" w14:textId="77777777" w:rsidR="0016760B" w:rsidRPr="0016760B" w:rsidRDefault="0016760B" w:rsidP="0016760B">
                  <w:pPr>
                    <w:autoSpaceDE/>
                    <w:autoSpaceDN/>
                    <w:adjustRightInd/>
                    <w:jc w:val="center"/>
                    <w:rPr>
                      <w:ins w:id="33198" w:author="Philippe Hollanda - Oliveira Trust" w:date="2022-07-19T09:57:00Z"/>
                      <w:rFonts w:ascii="Arial" w:eastAsia="Times New Roman" w:hAnsi="Arial" w:cs="Arial"/>
                      <w:color w:val="000000"/>
                      <w:sz w:val="20"/>
                      <w:szCs w:val="20"/>
                      <w:lang w:eastAsia="pt-BR"/>
                    </w:rPr>
                  </w:pPr>
                  <w:ins w:id="33199"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B0BDE8" w14:textId="77777777" w:rsidR="0016760B" w:rsidRPr="0016760B" w:rsidRDefault="0016760B" w:rsidP="0016760B">
                  <w:pPr>
                    <w:autoSpaceDE/>
                    <w:autoSpaceDN/>
                    <w:adjustRightInd/>
                    <w:jc w:val="center"/>
                    <w:rPr>
                      <w:ins w:id="33200" w:author="Philippe Hollanda - Oliveira Trust" w:date="2022-07-19T09:57:00Z"/>
                      <w:rFonts w:ascii="Arial" w:eastAsia="Times New Roman" w:hAnsi="Arial" w:cs="Arial"/>
                      <w:color w:val="000000"/>
                      <w:sz w:val="20"/>
                      <w:szCs w:val="20"/>
                      <w:lang w:eastAsia="pt-BR"/>
                    </w:rPr>
                  </w:pPr>
                  <w:ins w:id="33201"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30E90F9C" w14:textId="77777777" w:rsidTr="0016760B">
              <w:trPr>
                <w:trHeight w:val="1785"/>
                <w:ins w:id="332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6D8C7C" w14:textId="77777777" w:rsidR="0016760B" w:rsidRPr="0016760B" w:rsidRDefault="0016760B" w:rsidP="0016760B">
                  <w:pPr>
                    <w:autoSpaceDE/>
                    <w:autoSpaceDN/>
                    <w:adjustRightInd/>
                    <w:jc w:val="center"/>
                    <w:rPr>
                      <w:ins w:id="33203" w:author="Philippe Hollanda - Oliveira Trust" w:date="2022-07-19T09:57:00Z"/>
                      <w:rFonts w:ascii="Arial" w:eastAsia="Times New Roman" w:hAnsi="Arial" w:cs="Arial"/>
                      <w:color w:val="000000"/>
                      <w:sz w:val="20"/>
                      <w:szCs w:val="20"/>
                      <w:lang w:eastAsia="pt-BR"/>
                    </w:rPr>
                  </w:pPr>
                  <w:ins w:id="3320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2B3312F" w14:textId="77777777" w:rsidR="0016760B" w:rsidRPr="0016760B" w:rsidRDefault="0016760B" w:rsidP="0016760B">
                  <w:pPr>
                    <w:autoSpaceDE/>
                    <w:autoSpaceDN/>
                    <w:adjustRightInd/>
                    <w:jc w:val="center"/>
                    <w:rPr>
                      <w:ins w:id="33205" w:author="Philippe Hollanda - Oliveira Trust" w:date="2022-07-19T09:57:00Z"/>
                      <w:rFonts w:ascii="Arial" w:eastAsia="Times New Roman" w:hAnsi="Arial" w:cs="Arial"/>
                      <w:color w:val="000000"/>
                      <w:sz w:val="20"/>
                      <w:szCs w:val="20"/>
                      <w:lang w:eastAsia="pt-BR"/>
                    </w:rPr>
                  </w:pPr>
                  <w:ins w:id="33206" w:author="Philippe Hollanda - Oliveira Trust" w:date="2022-07-19T09:57:00Z">
                    <w:r w:rsidRPr="0016760B">
                      <w:rPr>
                        <w:rFonts w:ascii="Arial" w:eastAsia="Times New Roman" w:hAnsi="Arial" w:cs="Arial"/>
                        <w:color w:val="000000"/>
                        <w:sz w:val="20"/>
                        <w:szCs w:val="20"/>
                        <w:lang w:eastAsia="pt-BR"/>
                      </w:rPr>
                      <w:t>28/04/2021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F72C47F" w14:textId="77777777" w:rsidR="0016760B" w:rsidRPr="0016760B" w:rsidRDefault="0016760B" w:rsidP="0016760B">
                  <w:pPr>
                    <w:autoSpaceDE/>
                    <w:autoSpaceDN/>
                    <w:adjustRightInd/>
                    <w:jc w:val="center"/>
                    <w:rPr>
                      <w:ins w:id="33207" w:author="Philippe Hollanda - Oliveira Trust" w:date="2022-07-19T09:57:00Z"/>
                      <w:rFonts w:ascii="Arial" w:eastAsia="Times New Roman" w:hAnsi="Arial" w:cs="Arial"/>
                      <w:color w:val="000000"/>
                      <w:sz w:val="20"/>
                      <w:szCs w:val="20"/>
                      <w:lang w:eastAsia="pt-BR"/>
                    </w:rPr>
                  </w:pPr>
                  <w:ins w:id="33208"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4F4F5382" w14:textId="77777777" w:rsidTr="0016760B">
              <w:trPr>
                <w:trHeight w:val="1785"/>
                <w:ins w:id="332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808947B" w14:textId="77777777" w:rsidR="0016760B" w:rsidRPr="0016760B" w:rsidRDefault="0016760B" w:rsidP="0016760B">
                  <w:pPr>
                    <w:autoSpaceDE/>
                    <w:autoSpaceDN/>
                    <w:adjustRightInd/>
                    <w:jc w:val="center"/>
                    <w:rPr>
                      <w:ins w:id="33210" w:author="Philippe Hollanda - Oliveira Trust" w:date="2022-07-19T09:57:00Z"/>
                      <w:rFonts w:ascii="Arial" w:eastAsia="Times New Roman" w:hAnsi="Arial" w:cs="Arial"/>
                      <w:color w:val="000000"/>
                      <w:sz w:val="20"/>
                      <w:szCs w:val="20"/>
                      <w:lang w:eastAsia="pt-BR"/>
                    </w:rPr>
                  </w:pPr>
                  <w:ins w:id="33211"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C353774" w14:textId="77777777" w:rsidR="0016760B" w:rsidRPr="0016760B" w:rsidRDefault="0016760B" w:rsidP="0016760B">
                  <w:pPr>
                    <w:autoSpaceDE/>
                    <w:autoSpaceDN/>
                    <w:adjustRightInd/>
                    <w:jc w:val="center"/>
                    <w:rPr>
                      <w:ins w:id="33212" w:author="Philippe Hollanda - Oliveira Trust" w:date="2022-07-19T09:57:00Z"/>
                      <w:rFonts w:ascii="Arial" w:eastAsia="Times New Roman" w:hAnsi="Arial" w:cs="Arial"/>
                      <w:color w:val="000000"/>
                      <w:sz w:val="20"/>
                      <w:szCs w:val="20"/>
                      <w:lang w:eastAsia="pt-BR"/>
                    </w:rPr>
                  </w:pPr>
                  <w:ins w:id="33213" w:author="Philippe Hollanda - Oliveira Trust" w:date="2022-07-19T09:57:00Z">
                    <w:r w:rsidRPr="0016760B">
                      <w:rPr>
                        <w:rFonts w:ascii="Arial" w:eastAsia="Times New Roman" w:hAnsi="Arial" w:cs="Arial"/>
                        <w:color w:val="000000"/>
                        <w:sz w:val="20"/>
                        <w:szCs w:val="20"/>
                        <w:lang w:eastAsia="pt-BR"/>
                      </w:rPr>
                      <w:t>19/04/2021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9D5840" w14:textId="77777777" w:rsidR="0016760B" w:rsidRPr="0016760B" w:rsidRDefault="0016760B" w:rsidP="0016760B">
                  <w:pPr>
                    <w:autoSpaceDE/>
                    <w:autoSpaceDN/>
                    <w:adjustRightInd/>
                    <w:jc w:val="center"/>
                    <w:rPr>
                      <w:ins w:id="33214" w:author="Philippe Hollanda - Oliveira Trust" w:date="2022-07-19T09:57:00Z"/>
                      <w:rFonts w:ascii="Arial" w:eastAsia="Times New Roman" w:hAnsi="Arial" w:cs="Arial"/>
                      <w:color w:val="000000"/>
                      <w:sz w:val="20"/>
                      <w:szCs w:val="20"/>
                      <w:lang w:eastAsia="pt-BR"/>
                    </w:rPr>
                  </w:pPr>
                  <w:ins w:id="33215" w:author="Philippe Hollanda - Oliveira Trust" w:date="2022-07-19T09:57:00Z">
                    <w:r w:rsidRPr="0016760B">
                      <w:rPr>
                        <w:rFonts w:ascii="Arial" w:eastAsia="Times New Roman" w:hAnsi="Arial" w:cs="Arial"/>
                        <w:color w:val="000000"/>
                        <w:sz w:val="20"/>
                        <w:szCs w:val="20"/>
                        <w:lang w:eastAsia="pt-BR"/>
                      </w:rPr>
                      <w:t xml:space="preserve"> R$                        4.804,80 </w:t>
                    </w:r>
                  </w:ins>
                </w:p>
              </w:tc>
            </w:tr>
            <w:tr w:rsidR="0016760B" w:rsidRPr="0016760B" w14:paraId="34DF1135" w14:textId="77777777" w:rsidTr="0016760B">
              <w:trPr>
                <w:trHeight w:val="1785"/>
                <w:ins w:id="332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438E46" w14:textId="77777777" w:rsidR="0016760B" w:rsidRPr="0016760B" w:rsidRDefault="0016760B" w:rsidP="0016760B">
                  <w:pPr>
                    <w:autoSpaceDE/>
                    <w:autoSpaceDN/>
                    <w:adjustRightInd/>
                    <w:jc w:val="center"/>
                    <w:rPr>
                      <w:ins w:id="33217" w:author="Philippe Hollanda - Oliveira Trust" w:date="2022-07-19T09:57:00Z"/>
                      <w:rFonts w:ascii="Arial" w:eastAsia="Times New Roman" w:hAnsi="Arial" w:cs="Arial"/>
                      <w:color w:val="000000"/>
                      <w:sz w:val="20"/>
                      <w:szCs w:val="20"/>
                      <w:lang w:eastAsia="pt-BR"/>
                    </w:rPr>
                  </w:pPr>
                  <w:ins w:id="33218" w:author="Philippe Hollanda - Oliveira Trust" w:date="2022-07-19T09:57:00Z">
                    <w:r w:rsidRPr="0016760B">
                      <w:rPr>
                        <w:rFonts w:ascii="Arial" w:eastAsia="Times New Roman" w:hAnsi="Arial" w:cs="Arial"/>
                        <w:color w:val="000000"/>
                        <w:sz w:val="20"/>
                        <w:szCs w:val="20"/>
                        <w:lang w:eastAsia="pt-BR"/>
                      </w:rPr>
                      <w:t>CARPINTARIA E SERRALHERIA</w:t>
                    </w:r>
                  </w:ins>
                </w:p>
              </w:tc>
              <w:tc>
                <w:tcPr>
                  <w:tcW w:w="2324" w:type="dxa"/>
                  <w:tcBorders>
                    <w:top w:val="nil"/>
                    <w:left w:val="nil"/>
                    <w:bottom w:val="single" w:sz="4" w:space="0" w:color="auto"/>
                    <w:right w:val="single" w:sz="4" w:space="0" w:color="auto"/>
                  </w:tcBorders>
                  <w:shd w:val="clear" w:color="auto" w:fill="auto"/>
                  <w:noWrap/>
                  <w:vAlign w:val="center"/>
                  <w:hideMark/>
                </w:tcPr>
                <w:p w14:paraId="07B5EA6D" w14:textId="77777777" w:rsidR="0016760B" w:rsidRPr="0016760B" w:rsidRDefault="0016760B" w:rsidP="0016760B">
                  <w:pPr>
                    <w:autoSpaceDE/>
                    <w:autoSpaceDN/>
                    <w:adjustRightInd/>
                    <w:jc w:val="center"/>
                    <w:rPr>
                      <w:ins w:id="33219" w:author="Philippe Hollanda - Oliveira Trust" w:date="2022-07-19T09:57:00Z"/>
                      <w:rFonts w:ascii="Arial" w:eastAsia="Times New Roman" w:hAnsi="Arial" w:cs="Arial"/>
                      <w:color w:val="000000"/>
                      <w:sz w:val="20"/>
                      <w:szCs w:val="20"/>
                      <w:lang w:eastAsia="pt-BR"/>
                    </w:rPr>
                  </w:pPr>
                  <w:ins w:id="33220"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EF06A7" w14:textId="77777777" w:rsidR="0016760B" w:rsidRPr="0016760B" w:rsidRDefault="0016760B" w:rsidP="0016760B">
                  <w:pPr>
                    <w:autoSpaceDE/>
                    <w:autoSpaceDN/>
                    <w:adjustRightInd/>
                    <w:jc w:val="center"/>
                    <w:rPr>
                      <w:ins w:id="33221" w:author="Philippe Hollanda - Oliveira Trust" w:date="2022-07-19T09:57:00Z"/>
                      <w:rFonts w:ascii="Arial" w:eastAsia="Times New Roman" w:hAnsi="Arial" w:cs="Arial"/>
                      <w:color w:val="000000"/>
                      <w:sz w:val="20"/>
                      <w:szCs w:val="20"/>
                      <w:lang w:eastAsia="pt-BR"/>
                    </w:rPr>
                  </w:pPr>
                  <w:ins w:id="33222" w:author="Philippe Hollanda - Oliveira Trust" w:date="2022-07-19T09:57:00Z">
                    <w:r w:rsidRPr="0016760B">
                      <w:rPr>
                        <w:rFonts w:ascii="Arial" w:eastAsia="Times New Roman" w:hAnsi="Arial" w:cs="Arial"/>
                        <w:color w:val="000000"/>
                        <w:sz w:val="20"/>
                        <w:szCs w:val="20"/>
                        <w:lang w:eastAsia="pt-BR"/>
                      </w:rPr>
                      <w:t xml:space="preserve"> R$                      14.000,00 </w:t>
                    </w:r>
                  </w:ins>
                </w:p>
              </w:tc>
            </w:tr>
            <w:tr w:rsidR="0016760B" w:rsidRPr="0016760B" w14:paraId="39269DFC" w14:textId="77777777" w:rsidTr="0016760B">
              <w:trPr>
                <w:trHeight w:val="1785"/>
                <w:ins w:id="332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A3DE3E" w14:textId="77777777" w:rsidR="0016760B" w:rsidRPr="0016760B" w:rsidRDefault="0016760B" w:rsidP="0016760B">
                  <w:pPr>
                    <w:autoSpaceDE/>
                    <w:autoSpaceDN/>
                    <w:adjustRightInd/>
                    <w:jc w:val="center"/>
                    <w:rPr>
                      <w:ins w:id="33224" w:author="Philippe Hollanda - Oliveira Trust" w:date="2022-07-19T09:57:00Z"/>
                      <w:rFonts w:ascii="Arial" w:eastAsia="Times New Roman" w:hAnsi="Arial" w:cs="Arial"/>
                      <w:color w:val="000000"/>
                      <w:sz w:val="20"/>
                      <w:szCs w:val="20"/>
                      <w:lang w:eastAsia="pt-BR"/>
                    </w:rPr>
                  </w:pPr>
                  <w:ins w:id="3322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591CF02" w14:textId="77777777" w:rsidR="0016760B" w:rsidRPr="0016760B" w:rsidRDefault="0016760B" w:rsidP="0016760B">
                  <w:pPr>
                    <w:autoSpaceDE/>
                    <w:autoSpaceDN/>
                    <w:adjustRightInd/>
                    <w:jc w:val="center"/>
                    <w:rPr>
                      <w:ins w:id="33226" w:author="Philippe Hollanda - Oliveira Trust" w:date="2022-07-19T09:57:00Z"/>
                      <w:rFonts w:ascii="Arial" w:eastAsia="Times New Roman" w:hAnsi="Arial" w:cs="Arial"/>
                      <w:color w:val="000000"/>
                      <w:sz w:val="20"/>
                      <w:szCs w:val="20"/>
                      <w:lang w:eastAsia="pt-BR"/>
                    </w:rPr>
                  </w:pPr>
                  <w:ins w:id="33227" w:author="Philippe Hollanda - Oliveira Trust" w:date="2022-07-19T09:57:00Z">
                    <w:r w:rsidRPr="0016760B">
                      <w:rPr>
                        <w:rFonts w:ascii="Arial" w:eastAsia="Times New Roman" w:hAnsi="Arial" w:cs="Arial"/>
                        <w:color w:val="000000"/>
                        <w:sz w:val="20"/>
                        <w:szCs w:val="20"/>
                        <w:lang w:eastAsia="pt-BR"/>
                      </w:rPr>
                      <w:t>19/04/2021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BF5B84" w14:textId="77777777" w:rsidR="0016760B" w:rsidRPr="0016760B" w:rsidRDefault="0016760B" w:rsidP="0016760B">
                  <w:pPr>
                    <w:autoSpaceDE/>
                    <w:autoSpaceDN/>
                    <w:adjustRightInd/>
                    <w:jc w:val="center"/>
                    <w:rPr>
                      <w:ins w:id="33228" w:author="Philippe Hollanda - Oliveira Trust" w:date="2022-07-19T09:57:00Z"/>
                      <w:rFonts w:ascii="Arial" w:eastAsia="Times New Roman" w:hAnsi="Arial" w:cs="Arial"/>
                      <w:color w:val="000000"/>
                      <w:sz w:val="20"/>
                      <w:szCs w:val="20"/>
                      <w:lang w:eastAsia="pt-BR"/>
                    </w:rPr>
                  </w:pPr>
                  <w:ins w:id="33229" w:author="Philippe Hollanda - Oliveira Trust" w:date="2022-07-19T09:57:00Z">
                    <w:r w:rsidRPr="0016760B">
                      <w:rPr>
                        <w:rFonts w:ascii="Arial" w:eastAsia="Times New Roman" w:hAnsi="Arial" w:cs="Arial"/>
                        <w:color w:val="000000"/>
                        <w:sz w:val="20"/>
                        <w:szCs w:val="20"/>
                        <w:lang w:eastAsia="pt-BR"/>
                      </w:rPr>
                      <w:t xml:space="preserve"> R$                        7.078,30 </w:t>
                    </w:r>
                  </w:ins>
                </w:p>
              </w:tc>
            </w:tr>
            <w:tr w:rsidR="0016760B" w:rsidRPr="0016760B" w14:paraId="613927CF" w14:textId="77777777" w:rsidTr="0016760B">
              <w:trPr>
                <w:trHeight w:val="1785"/>
                <w:ins w:id="332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87ADE2" w14:textId="77777777" w:rsidR="0016760B" w:rsidRPr="0016760B" w:rsidRDefault="0016760B" w:rsidP="0016760B">
                  <w:pPr>
                    <w:autoSpaceDE/>
                    <w:autoSpaceDN/>
                    <w:adjustRightInd/>
                    <w:jc w:val="center"/>
                    <w:rPr>
                      <w:ins w:id="33231" w:author="Philippe Hollanda - Oliveira Trust" w:date="2022-07-19T09:57:00Z"/>
                      <w:rFonts w:ascii="Arial" w:eastAsia="Times New Roman" w:hAnsi="Arial" w:cs="Arial"/>
                      <w:color w:val="000000"/>
                      <w:sz w:val="20"/>
                      <w:szCs w:val="20"/>
                      <w:lang w:eastAsia="pt-BR"/>
                    </w:rPr>
                  </w:pPr>
                  <w:ins w:id="3323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52668B5" w14:textId="77777777" w:rsidR="0016760B" w:rsidRPr="0016760B" w:rsidRDefault="0016760B" w:rsidP="0016760B">
                  <w:pPr>
                    <w:autoSpaceDE/>
                    <w:autoSpaceDN/>
                    <w:adjustRightInd/>
                    <w:jc w:val="center"/>
                    <w:rPr>
                      <w:ins w:id="33233" w:author="Philippe Hollanda - Oliveira Trust" w:date="2022-07-19T09:57:00Z"/>
                      <w:rFonts w:ascii="Arial" w:eastAsia="Times New Roman" w:hAnsi="Arial" w:cs="Arial"/>
                      <w:color w:val="000000"/>
                      <w:sz w:val="20"/>
                      <w:szCs w:val="20"/>
                      <w:lang w:eastAsia="pt-BR"/>
                    </w:rPr>
                  </w:pPr>
                  <w:ins w:id="33234"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8BA4AC" w14:textId="77777777" w:rsidR="0016760B" w:rsidRPr="0016760B" w:rsidRDefault="0016760B" w:rsidP="0016760B">
                  <w:pPr>
                    <w:autoSpaceDE/>
                    <w:autoSpaceDN/>
                    <w:adjustRightInd/>
                    <w:jc w:val="center"/>
                    <w:rPr>
                      <w:ins w:id="33235" w:author="Philippe Hollanda - Oliveira Trust" w:date="2022-07-19T09:57:00Z"/>
                      <w:rFonts w:ascii="Arial" w:eastAsia="Times New Roman" w:hAnsi="Arial" w:cs="Arial"/>
                      <w:color w:val="000000"/>
                      <w:sz w:val="20"/>
                      <w:szCs w:val="20"/>
                      <w:lang w:eastAsia="pt-BR"/>
                    </w:rPr>
                  </w:pPr>
                  <w:ins w:id="33236" w:author="Philippe Hollanda - Oliveira Trust" w:date="2022-07-19T09:57:00Z">
                    <w:r w:rsidRPr="0016760B">
                      <w:rPr>
                        <w:rFonts w:ascii="Arial" w:eastAsia="Times New Roman" w:hAnsi="Arial" w:cs="Arial"/>
                        <w:color w:val="000000"/>
                        <w:sz w:val="20"/>
                        <w:szCs w:val="20"/>
                        <w:lang w:eastAsia="pt-BR"/>
                      </w:rPr>
                      <w:t xml:space="preserve"> R$                      15.449,49 </w:t>
                    </w:r>
                  </w:ins>
                </w:p>
              </w:tc>
            </w:tr>
            <w:tr w:rsidR="0016760B" w:rsidRPr="0016760B" w14:paraId="2D08ECD7" w14:textId="77777777" w:rsidTr="0016760B">
              <w:trPr>
                <w:trHeight w:val="1785"/>
                <w:ins w:id="332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8B91B6B" w14:textId="77777777" w:rsidR="0016760B" w:rsidRPr="0016760B" w:rsidRDefault="0016760B" w:rsidP="0016760B">
                  <w:pPr>
                    <w:autoSpaceDE/>
                    <w:autoSpaceDN/>
                    <w:adjustRightInd/>
                    <w:jc w:val="center"/>
                    <w:rPr>
                      <w:ins w:id="33238" w:author="Philippe Hollanda - Oliveira Trust" w:date="2022-07-19T09:57:00Z"/>
                      <w:rFonts w:ascii="Arial" w:eastAsia="Times New Roman" w:hAnsi="Arial" w:cs="Arial"/>
                      <w:color w:val="000000"/>
                      <w:sz w:val="20"/>
                      <w:szCs w:val="20"/>
                      <w:lang w:eastAsia="pt-BR"/>
                    </w:rPr>
                  </w:pPr>
                  <w:ins w:id="3323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05DD54E" w14:textId="77777777" w:rsidR="0016760B" w:rsidRPr="0016760B" w:rsidRDefault="0016760B" w:rsidP="0016760B">
                  <w:pPr>
                    <w:autoSpaceDE/>
                    <w:autoSpaceDN/>
                    <w:adjustRightInd/>
                    <w:jc w:val="center"/>
                    <w:rPr>
                      <w:ins w:id="33240" w:author="Philippe Hollanda - Oliveira Trust" w:date="2022-07-19T09:57:00Z"/>
                      <w:rFonts w:ascii="Arial" w:eastAsia="Times New Roman" w:hAnsi="Arial" w:cs="Arial"/>
                      <w:color w:val="000000"/>
                      <w:sz w:val="20"/>
                      <w:szCs w:val="20"/>
                      <w:lang w:eastAsia="pt-BR"/>
                    </w:rPr>
                  </w:pPr>
                  <w:ins w:id="33241" w:author="Philippe Hollanda - Oliveira Trust" w:date="2022-07-19T09:57:00Z">
                    <w:r w:rsidRPr="0016760B">
                      <w:rPr>
                        <w:rFonts w:ascii="Arial" w:eastAsia="Times New Roman" w:hAnsi="Arial" w:cs="Arial"/>
                        <w:color w:val="000000"/>
                        <w:sz w:val="20"/>
                        <w:szCs w:val="20"/>
                        <w:lang w:eastAsia="pt-BR"/>
                      </w:rPr>
                      <w:t>19/04/2021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CCC75C" w14:textId="77777777" w:rsidR="0016760B" w:rsidRPr="0016760B" w:rsidRDefault="0016760B" w:rsidP="0016760B">
                  <w:pPr>
                    <w:autoSpaceDE/>
                    <w:autoSpaceDN/>
                    <w:adjustRightInd/>
                    <w:jc w:val="center"/>
                    <w:rPr>
                      <w:ins w:id="33242" w:author="Philippe Hollanda - Oliveira Trust" w:date="2022-07-19T09:57:00Z"/>
                      <w:rFonts w:ascii="Arial" w:eastAsia="Times New Roman" w:hAnsi="Arial" w:cs="Arial"/>
                      <w:color w:val="000000"/>
                      <w:sz w:val="20"/>
                      <w:szCs w:val="20"/>
                      <w:lang w:eastAsia="pt-BR"/>
                    </w:rPr>
                  </w:pPr>
                  <w:ins w:id="33243" w:author="Philippe Hollanda - Oliveira Trust" w:date="2022-07-19T09:57:00Z">
                    <w:r w:rsidRPr="0016760B">
                      <w:rPr>
                        <w:rFonts w:ascii="Arial" w:eastAsia="Times New Roman" w:hAnsi="Arial" w:cs="Arial"/>
                        <w:color w:val="000000"/>
                        <w:sz w:val="20"/>
                        <w:szCs w:val="20"/>
                        <w:lang w:eastAsia="pt-BR"/>
                      </w:rPr>
                      <w:t xml:space="preserve"> R$                           991,67 </w:t>
                    </w:r>
                  </w:ins>
                </w:p>
              </w:tc>
            </w:tr>
            <w:tr w:rsidR="0016760B" w:rsidRPr="0016760B" w14:paraId="306BCC63" w14:textId="77777777" w:rsidTr="0016760B">
              <w:trPr>
                <w:trHeight w:val="1785"/>
                <w:ins w:id="332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72B478" w14:textId="77777777" w:rsidR="0016760B" w:rsidRPr="0016760B" w:rsidRDefault="0016760B" w:rsidP="0016760B">
                  <w:pPr>
                    <w:autoSpaceDE/>
                    <w:autoSpaceDN/>
                    <w:adjustRightInd/>
                    <w:jc w:val="center"/>
                    <w:rPr>
                      <w:ins w:id="33245" w:author="Philippe Hollanda - Oliveira Trust" w:date="2022-07-19T09:57:00Z"/>
                      <w:rFonts w:ascii="Arial" w:eastAsia="Times New Roman" w:hAnsi="Arial" w:cs="Arial"/>
                      <w:color w:val="000000"/>
                      <w:sz w:val="20"/>
                      <w:szCs w:val="20"/>
                      <w:lang w:eastAsia="pt-BR"/>
                    </w:rPr>
                  </w:pPr>
                  <w:ins w:id="33246"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D823A8F" w14:textId="77777777" w:rsidR="0016760B" w:rsidRPr="0016760B" w:rsidRDefault="0016760B" w:rsidP="0016760B">
                  <w:pPr>
                    <w:autoSpaceDE/>
                    <w:autoSpaceDN/>
                    <w:adjustRightInd/>
                    <w:jc w:val="center"/>
                    <w:rPr>
                      <w:ins w:id="33247" w:author="Philippe Hollanda - Oliveira Trust" w:date="2022-07-19T09:57:00Z"/>
                      <w:rFonts w:ascii="Arial" w:eastAsia="Times New Roman" w:hAnsi="Arial" w:cs="Arial"/>
                      <w:color w:val="000000"/>
                      <w:sz w:val="20"/>
                      <w:szCs w:val="20"/>
                      <w:lang w:eastAsia="pt-BR"/>
                    </w:rPr>
                  </w:pPr>
                  <w:ins w:id="33248"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0D470E" w14:textId="77777777" w:rsidR="0016760B" w:rsidRPr="0016760B" w:rsidRDefault="0016760B" w:rsidP="0016760B">
                  <w:pPr>
                    <w:autoSpaceDE/>
                    <w:autoSpaceDN/>
                    <w:adjustRightInd/>
                    <w:jc w:val="center"/>
                    <w:rPr>
                      <w:ins w:id="33249" w:author="Philippe Hollanda - Oliveira Trust" w:date="2022-07-19T09:57:00Z"/>
                      <w:rFonts w:ascii="Arial" w:eastAsia="Times New Roman" w:hAnsi="Arial" w:cs="Arial"/>
                      <w:color w:val="000000"/>
                      <w:sz w:val="20"/>
                      <w:szCs w:val="20"/>
                      <w:lang w:eastAsia="pt-BR"/>
                    </w:rPr>
                  </w:pPr>
                  <w:ins w:id="33250" w:author="Philippe Hollanda - Oliveira Trust" w:date="2022-07-19T09:57:00Z">
                    <w:r w:rsidRPr="0016760B">
                      <w:rPr>
                        <w:rFonts w:ascii="Arial" w:eastAsia="Times New Roman" w:hAnsi="Arial" w:cs="Arial"/>
                        <w:color w:val="000000"/>
                        <w:sz w:val="20"/>
                        <w:szCs w:val="20"/>
                        <w:lang w:eastAsia="pt-BR"/>
                      </w:rPr>
                      <w:t xml:space="preserve"> R$                      18.000,00 </w:t>
                    </w:r>
                  </w:ins>
                </w:p>
              </w:tc>
            </w:tr>
            <w:tr w:rsidR="0016760B" w:rsidRPr="0016760B" w14:paraId="6D171666" w14:textId="77777777" w:rsidTr="0016760B">
              <w:trPr>
                <w:trHeight w:val="1785"/>
                <w:ins w:id="332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8CC5D0" w14:textId="77777777" w:rsidR="0016760B" w:rsidRPr="0016760B" w:rsidRDefault="0016760B" w:rsidP="0016760B">
                  <w:pPr>
                    <w:autoSpaceDE/>
                    <w:autoSpaceDN/>
                    <w:adjustRightInd/>
                    <w:jc w:val="center"/>
                    <w:rPr>
                      <w:ins w:id="33252" w:author="Philippe Hollanda - Oliveira Trust" w:date="2022-07-19T09:57:00Z"/>
                      <w:rFonts w:ascii="Arial" w:eastAsia="Times New Roman" w:hAnsi="Arial" w:cs="Arial"/>
                      <w:color w:val="000000"/>
                      <w:sz w:val="20"/>
                      <w:szCs w:val="20"/>
                      <w:lang w:eastAsia="pt-BR"/>
                    </w:rPr>
                  </w:pPr>
                  <w:ins w:id="3325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D8D79DA" w14:textId="77777777" w:rsidR="0016760B" w:rsidRPr="0016760B" w:rsidRDefault="0016760B" w:rsidP="0016760B">
                  <w:pPr>
                    <w:autoSpaceDE/>
                    <w:autoSpaceDN/>
                    <w:adjustRightInd/>
                    <w:jc w:val="center"/>
                    <w:rPr>
                      <w:ins w:id="33254" w:author="Philippe Hollanda - Oliveira Trust" w:date="2022-07-19T09:57:00Z"/>
                      <w:rFonts w:ascii="Arial" w:eastAsia="Times New Roman" w:hAnsi="Arial" w:cs="Arial"/>
                      <w:color w:val="000000"/>
                      <w:sz w:val="20"/>
                      <w:szCs w:val="20"/>
                      <w:lang w:eastAsia="pt-BR"/>
                    </w:rPr>
                  </w:pPr>
                  <w:ins w:id="33255"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788905E" w14:textId="77777777" w:rsidR="0016760B" w:rsidRPr="0016760B" w:rsidRDefault="0016760B" w:rsidP="0016760B">
                  <w:pPr>
                    <w:autoSpaceDE/>
                    <w:autoSpaceDN/>
                    <w:adjustRightInd/>
                    <w:jc w:val="center"/>
                    <w:rPr>
                      <w:ins w:id="33256" w:author="Philippe Hollanda - Oliveira Trust" w:date="2022-07-19T09:57:00Z"/>
                      <w:rFonts w:ascii="Arial" w:eastAsia="Times New Roman" w:hAnsi="Arial" w:cs="Arial"/>
                      <w:color w:val="000000"/>
                      <w:sz w:val="20"/>
                      <w:szCs w:val="20"/>
                      <w:lang w:eastAsia="pt-BR"/>
                    </w:rPr>
                  </w:pPr>
                  <w:ins w:id="33257" w:author="Philippe Hollanda - Oliveira Trust" w:date="2022-07-19T09:57:00Z">
                    <w:r w:rsidRPr="0016760B">
                      <w:rPr>
                        <w:rFonts w:ascii="Arial" w:eastAsia="Times New Roman" w:hAnsi="Arial" w:cs="Arial"/>
                        <w:color w:val="000000"/>
                        <w:sz w:val="20"/>
                        <w:szCs w:val="20"/>
                        <w:lang w:eastAsia="pt-BR"/>
                      </w:rPr>
                      <w:t xml:space="preserve"> R$                           290,00 </w:t>
                    </w:r>
                  </w:ins>
                </w:p>
              </w:tc>
            </w:tr>
            <w:tr w:rsidR="0016760B" w:rsidRPr="0016760B" w14:paraId="50C1D759" w14:textId="77777777" w:rsidTr="0016760B">
              <w:trPr>
                <w:trHeight w:val="1785"/>
                <w:ins w:id="332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C3465C" w14:textId="77777777" w:rsidR="0016760B" w:rsidRPr="0016760B" w:rsidRDefault="0016760B" w:rsidP="0016760B">
                  <w:pPr>
                    <w:autoSpaceDE/>
                    <w:autoSpaceDN/>
                    <w:adjustRightInd/>
                    <w:jc w:val="center"/>
                    <w:rPr>
                      <w:ins w:id="33259" w:author="Philippe Hollanda - Oliveira Trust" w:date="2022-07-19T09:57:00Z"/>
                      <w:rFonts w:ascii="Arial" w:eastAsia="Times New Roman" w:hAnsi="Arial" w:cs="Arial"/>
                      <w:color w:val="000000"/>
                      <w:sz w:val="20"/>
                      <w:szCs w:val="20"/>
                      <w:lang w:eastAsia="pt-BR"/>
                    </w:rPr>
                  </w:pPr>
                  <w:ins w:id="33260"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436F0246" w14:textId="77777777" w:rsidR="0016760B" w:rsidRPr="0016760B" w:rsidRDefault="0016760B" w:rsidP="0016760B">
                  <w:pPr>
                    <w:autoSpaceDE/>
                    <w:autoSpaceDN/>
                    <w:adjustRightInd/>
                    <w:jc w:val="center"/>
                    <w:rPr>
                      <w:ins w:id="33261" w:author="Philippe Hollanda - Oliveira Trust" w:date="2022-07-19T09:57:00Z"/>
                      <w:rFonts w:ascii="Arial" w:eastAsia="Times New Roman" w:hAnsi="Arial" w:cs="Arial"/>
                      <w:color w:val="000000"/>
                      <w:sz w:val="20"/>
                      <w:szCs w:val="20"/>
                      <w:lang w:eastAsia="pt-BR"/>
                    </w:rPr>
                  </w:pPr>
                  <w:ins w:id="33262" w:author="Philippe Hollanda - Oliveira Trust" w:date="2022-07-19T09:57:00Z">
                    <w:r w:rsidRPr="0016760B">
                      <w:rPr>
                        <w:rFonts w:ascii="Arial" w:eastAsia="Times New Roman" w:hAnsi="Arial" w:cs="Arial"/>
                        <w:color w:val="000000"/>
                        <w:sz w:val="20"/>
                        <w:szCs w:val="20"/>
                        <w:lang w:eastAsia="pt-BR"/>
                      </w:rPr>
                      <w:t>22/04/2021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14B722E1" w14:textId="77777777" w:rsidR="0016760B" w:rsidRPr="0016760B" w:rsidRDefault="0016760B" w:rsidP="0016760B">
                  <w:pPr>
                    <w:autoSpaceDE/>
                    <w:autoSpaceDN/>
                    <w:adjustRightInd/>
                    <w:jc w:val="center"/>
                    <w:rPr>
                      <w:ins w:id="33263" w:author="Philippe Hollanda - Oliveira Trust" w:date="2022-07-19T09:57:00Z"/>
                      <w:rFonts w:ascii="Arial" w:eastAsia="Times New Roman" w:hAnsi="Arial" w:cs="Arial"/>
                      <w:color w:val="000000"/>
                      <w:sz w:val="20"/>
                      <w:szCs w:val="20"/>
                      <w:lang w:eastAsia="pt-BR"/>
                    </w:rPr>
                  </w:pPr>
                  <w:ins w:id="33264" w:author="Philippe Hollanda - Oliveira Trust" w:date="2022-07-19T09:57:00Z">
                    <w:r w:rsidRPr="0016760B">
                      <w:rPr>
                        <w:rFonts w:ascii="Arial" w:eastAsia="Times New Roman" w:hAnsi="Arial" w:cs="Arial"/>
                        <w:color w:val="000000"/>
                        <w:sz w:val="20"/>
                        <w:szCs w:val="20"/>
                        <w:lang w:eastAsia="pt-BR"/>
                      </w:rPr>
                      <w:t xml:space="preserve"> R$                           207,16 </w:t>
                    </w:r>
                  </w:ins>
                </w:p>
              </w:tc>
            </w:tr>
            <w:tr w:rsidR="0016760B" w:rsidRPr="0016760B" w14:paraId="334B08E6" w14:textId="77777777" w:rsidTr="0016760B">
              <w:trPr>
                <w:trHeight w:val="1785"/>
                <w:ins w:id="332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6F415B" w14:textId="77777777" w:rsidR="0016760B" w:rsidRPr="0016760B" w:rsidRDefault="0016760B" w:rsidP="0016760B">
                  <w:pPr>
                    <w:autoSpaceDE/>
                    <w:autoSpaceDN/>
                    <w:adjustRightInd/>
                    <w:jc w:val="center"/>
                    <w:rPr>
                      <w:ins w:id="33266" w:author="Philippe Hollanda - Oliveira Trust" w:date="2022-07-19T09:57:00Z"/>
                      <w:rFonts w:ascii="Arial" w:eastAsia="Times New Roman" w:hAnsi="Arial" w:cs="Arial"/>
                      <w:color w:val="000000"/>
                      <w:sz w:val="20"/>
                      <w:szCs w:val="20"/>
                      <w:lang w:eastAsia="pt-BR"/>
                    </w:rPr>
                  </w:pPr>
                  <w:ins w:id="33267"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422B1999" w14:textId="77777777" w:rsidR="0016760B" w:rsidRPr="0016760B" w:rsidRDefault="0016760B" w:rsidP="0016760B">
                  <w:pPr>
                    <w:autoSpaceDE/>
                    <w:autoSpaceDN/>
                    <w:adjustRightInd/>
                    <w:jc w:val="center"/>
                    <w:rPr>
                      <w:ins w:id="33268" w:author="Philippe Hollanda - Oliveira Trust" w:date="2022-07-19T09:57:00Z"/>
                      <w:rFonts w:ascii="Arial" w:eastAsia="Times New Roman" w:hAnsi="Arial" w:cs="Arial"/>
                      <w:color w:val="000000"/>
                      <w:sz w:val="20"/>
                      <w:szCs w:val="20"/>
                      <w:lang w:eastAsia="pt-BR"/>
                    </w:rPr>
                  </w:pPr>
                  <w:ins w:id="33269" w:author="Philippe Hollanda - Oliveira Trust" w:date="2022-07-19T09:57:00Z">
                    <w:r w:rsidRPr="0016760B">
                      <w:rPr>
                        <w:rFonts w:ascii="Arial" w:eastAsia="Times New Roman" w:hAnsi="Arial" w:cs="Arial"/>
                        <w:color w:val="000000"/>
                        <w:sz w:val="20"/>
                        <w:szCs w:val="20"/>
                        <w:lang w:eastAsia="pt-BR"/>
                      </w:rPr>
                      <w:t>23/04/2021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81DEBF" w14:textId="77777777" w:rsidR="0016760B" w:rsidRPr="0016760B" w:rsidRDefault="0016760B" w:rsidP="0016760B">
                  <w:pPr>
                    <w:autoSpaceDE/>
                    <w:autoSpaceDN/>
                    <w:adjustRightInd/>
                    <w:jc w:val="center"/>
                    <w:rPr>
                      <w:ins w:id="33270" w:author="Philippe Hollanda - Oliveira Trust" w:date="2022-07-19T09:57:00Z"/>
                      <w:rFonts w:ascii="Arial" w:eastAsia="Times New Roman" w:hAnsi="Arial" w:cs="Arial"/>
                      <w:color w:val="000000"/>
                      <w:sz w:val="20"/>
                      <w:szCs w:val="20"/>
                      <w:lang w:eastAsia="pt-BR"/>
                    </w:rPr>
                  </w:pPr>
                  <w:ins w:id="33271" w:author="Philippe Hollanda - Oliveira Trust" w:date="2022-07-19T09:57:00Z">
                    <w:r w:rsidRPr="0016760B">
                      <w:rPr>
                        <w:rFonts w:ascii="Arial" w:eastAsia="Times New Roman" w:hAnsi="Arial" w:cs="Arial"/>
                        <w:color w:val="000000"/>
                        <w:sz w:val="20"/>
                        <w:szCs w:val="20"/>
                        <w:lang w:eastAsia="pt-BR"/>
                      </w:rPr>
                      <w:t xml:space="preserve"> R$                           201,65 </w:t>
                    </w:r>
                  </w:ins>
                </w:p>
              </w:tc>
            </w:tr>
            <w:tr w:rsidR="0016760B" w:rsidRPr="0016760B" w14:paraId="773E6F16" w14:textId="77777777" w:rsidTr="0016760B">
              <w:trPr>
                <w:trHeight w:val="1785"/>
                <w:ins w:id="332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A12C48" w14:textId="77777777" w:rsidR="0016760B" w:rsidRPr="0016760B" w:rsidRDefault="0016760B" w:rsidP="0016760B">
                  <w:pPr>
                    <w:autoSpaceDE/>
                    <w:autoSpaceDN/>
                    <w:adjustRightInd/>
                    <w:jc w:val="center"/>
                    <w:rPr>
                      <w:ins w:id="33273" w:author="Philippe Hollanda - Oliveira Trust" w:date="2022-07-19T09:57:00Z"/>
                      <w:rFonts w:ascii="Arial" w:eastAsia="Times New Roman" w:hAnsi="Arial" w:cs="Arial"/>
                      <w:color w:val="000000"/>
                      <w:sz w:val="20"/>
                      <w:szCs w:val="20"/>
                      <w:lang w:eastAsia="pt-BR"/>
                    </w:rPr>
                  </w:pPr>
                  <w:ins w:id="33274"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222C9FFF" w14:textId="77777777" w:rsidR="0016760B" w:rsidRPr="0016760B" w:rsidRDefault="0016760B" w:rsidP="0016760B">
                  <w:pPr>
                    <w:autoSpaceDE/>
                    <w:autoSpaceDN/>
                    <w:adjustRightInd/>
                    <w:jc w:val="center"/>
                    <w:rPr>
                      <w:ins w:id="33275" w:author="Philippe Hollanda - Oliveira Trust" w:date="2022-07-19T09:57:00Z"/>
                      <w:rFonts w:ascii="Arial" w:eastAsia="Times New Roman" w:hAnsi="Arial" w:cs="Arial"/>
                      <w:color w:val="000000"/>
                      <w:sz w:val="20"/>
                      <w:szCs w:val="20"/>
                      <w:lang w:eastAsia="pt-BR"/>
                    </w:rPr>
                  </w:pPr>
                  <w:ins w:id="33276" w:author="Philippe Hollanda - Oliveira Trust" w:date="2022-07-19T09:57:00Z">
                    <w:r w:rsidRPr="0016760B">
                      <w:rPr>
                        <w:rFonts w:ascii="Arial" w:eastAsia="Times New Roman" w:hAnsi="Arial" w:cs="Arial"/>
                        <w:color w:val="000000"/>
                        <w:sz w:val="20"/>
                        <w:szCs w:val="20"/>
                        <w:lang w:eastAsia="pt-BR"/>
                      </w:rPr>
                      <w:t>23/04/2021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02CB4F" w14:textId="77777777" w:rsidR="0016760B" w:rsidRPr="0016760B" w:rsidRDefault="0016760B" w:rsidP="0016760B">
                  <w:pPr>
                    <w:autoSpaceDE/>
                    <w:autoSpaceDN/>
                    <w:adjustRightInd/>
                    <w:jc w:val="center"/>
                    <w:rPr>
                      <w:ins w:id="33277" w:author="Philippe Hollanda - Oliveira Trust" w:date="2022-07-19T09:57:00Z"/>
                      <w:rFonts w:ascii="Arial" w:eastAsia="Times New Roman" w:hAnsi="Arial" w:cs="Arial"/>
                      <w:color w:val="000000"/>
                      <w:sz w:val="20"/>
                      <w:szCs w:val="20"/>
                      <w:lang w:eastAsia="pt-BR"/>
                    </w:rPr>
                  </w:pPr>
                  <w:ins w:id="33278" w:author="Philippe Hollanda - Oliveira Trust" w:date="2022-07-19T09:57:00Z">
                    <w:r w:rsidRPr="0016760B">
                      <w:rPr>
                        <w:rFonts w:ascii="Arial" w:eastAsia="Times New Roman" w:hAnsi="Arial" w:cs="Arial"/>
                        <w:color w:val="000000"/>
                        <w:sz w:val="20"/>
                        <w:szCs w:val="20"/>
                        <w:lang w:eastAsia="pt-BR"/>
                      </w:rPr>
                      <w:t xml:space="preserve"> R$                           204,71 </w:t>
                    </w:r>
                  </w:ins>
                </w:p>
              </w:tc>
            </w:tr>
            <w:tr w:rsidR="0016760B" w:rsidRPr="0016760B" w14:paraId="17A8D827" w14:textId="77777777" w:rsidTr="0016760B">
              <w:trPr>
                <w:trHeight w:val="1785"/>
                <w:ins w:id="332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389395" w14:textId="77777777" w:rsidR="0016760B" w:rsidRPr="0016760B" w:rsidRDefault="0016760B" w:rsidP="0016760B">
                  <w:pPr>
                    <w:autoSpaceDE/>
                    <w:autoSpaceDN/>
                    <w:adjustRightInd/>
                    <w:jc w:val="center"/>
                    <w:rPr>
                      <w:ins w:id="33280" w:author="Philippe Hollanda - Oliveira Trust" w:date="2022-07-19T09:57:00Z"/>
                      <w:rFonts w:ascii="Arial" w:eastAsia="Times New Roman" w:hAnsi="Arial" w:cs="Arial"/>
                      <w:color w:val="000000"/>
                      <w:sz w:val="20"/>
                      <w:szCs w:val="20"/>
                      <w:lang w:eastAsia="pt-BR"/>
                    </w:rPr>
                  </w:pPr>
                  <w:ins w:id="33281" w:author="Philippe Hollanda - Oliveira Trust" w:date="2022-07-19T09:57:00Z">
                    <w:r w:rsidRPr="0016760B">
                      <w:rPr>
                        <w:rFonts w:ascii="Arial" w:eastAsia="Times New Roman" w:hAnsi="Arial" w:cs="Arial"/>
                        <w:color w:val="000000"/>
                        <w:sz w:val="20"/>
                        <w:szCs w:val="20"/>
                        <w:lang w:eastAsia="pt-BR"/>
                      </w:rPr>
                      <w:lastRenderedPageBreak/>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28286E1" w14:textId="77777777" w:rsidR="0016760B" w:rsidRPr="0016760B" w:rsidRDefault="0016760B" w:rsidP="0016760B">
                  <w:pPr>
                    <w:autoSpaceDE/>
                    <w:autoSpaceDN/>
                    <w:adjustRightInd/>
                    <w:jc w:val="center"/>
                    <w:rPr>
                      <w:ins w:id="33282" w:author="Philippe Hollanda - Oliveira Trust" w:date="2022-07-19T09:57:00Z"/>
                      <w:rFonts w:ascii="Arial" w:eastAsia="Times New Roman" w:hAnsi="Arial" w:cs="Arial"/>
                      <w:color w:val="000000"/>
                      <w:sz w:val="20"/>
                      <w:szCs w:val="20"/>
                      <w:lang w:eastAsia="pt-BR"/>
                    </w:rPr>
                  </w:pPr>
                  <w:ins w:id="33283"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447D5814" w14:textId="77777777" w:rsidR="0016760B" w:rsidRPr="0016760B" w:rsidRDefault="0016760B" w:rsidP="0016760B">
                  <w:pPr>
                    <w:autoSpaceDE/>
                    <w:autoSpaceDN/>
                    <w:adjustRightInd/>
                    <w:jc w:val="center"/>
                    <w:rPr>
                      <w:ins w:id="33284" w:author="Philippe Hollanda - Oliveira Trust" w:date="2022-07-19T09:57:00Z"/>
                      <w:rFonts w:ascii="Arial" w:eastAsia="Times New Roman" w:hAnsi="Arial" w:cs="Arial"/>
                      <w:color w:val="000000"/>
                      <w:sz w:val="20"/>
                      <w:szCs w:val="20"/>
                      <w:lang w:eastAsia="pt-BR"/>
                    </w:rPr>
                  </w:pPr>
                  <w:ins w:id="33285" w:author="Philippe Hollanda - Oliveira Trust" w:date="2022-07-19T09:57:00Z">
                    <w:r w:rsidRPr="0016760B">
                      <w:rPr>
                        <w:rFonts w:ascii="Arial" w:eastAsia="Times New Roman" w:hAnsi="Arial" w:cs="Arial"/>
                        <w:color w:val="000000"/>
                        <w:sz w:val="20"/>
                        <w:szCs w:val="20"/>
                        <w:lang w:eastAsia="pt-BR"/>
                      </w:rPr>
                      <w:t xml:space="preserve"> R$                        8.200,00 </w:t>
                    </w:r>
                  </w:ins>
                </w:p>
              </w:tc>
            </w:tr>
            <w:tr w:rsidR="0016760B" w:rsidRPr="0016760B" w14:paraId="0537F76E" w14:textId="77777777" w:rsidTr="0016760B">
              <w:trPr>
                <w:trHeight w:val="1785"/>
                <w:ins w:id="332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378FE53" w14:textId="77777777" w:rsidR="0016760B" w:rsidRPr="0016760B" w:rsidRDefault="0016760B" w:rsidP="0016760B">
                  <w:pPr>
                    <w:autoSpaceDE/>
                    <w:autoSpaceDN/>
                    <w:adjustRightInd/>
                    <w:jc w:val="center"/>
                    <w:rPr>
                      <w:ins w:id="33287" w:author="Philippe Hollanda - Oliveira Trust" w:date="2022-07-19T09:57:00Z"/>
                      <w:rFonts w:ascii="Arial" w:eastAsia="Times New Roman" w:hAnsi="Arial" w:cs="Arial"/>
                      <w:color w:val="000000"/>
                      <w:sz w:val="20"/>
                      <w:szCs w:val="20"/>
                      <w:lang w:eastAsia="pt-BR"/>
                    </w:rPr>
                  </w:pPr>
                  <w:ins w:id="33288"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3C18BCC" w14:textId="77777777" w:rsidR="0016760B" w:rsidRPr="0016760B" w:rsidRDefault="0016760B" w:rsidP="0016760B">
                  <w:pPr>
                    <w:autoSpaceDE/>
                    <w:autoSpaceDN/>
                    <w:adjustRightInd/>
                    <w:jc w:val="center"/>
                    <w:rPr>
                      <w:ins w:id="33289" w:author="Philippe Hollanda - Oliveira Trust" w:date="2022-07-19T09:57:00Z"/>
                      <w:rFonts w:ascii="Arial" w:eastAsia="Times New Roman" w:hAnsi="Arial" w:cs="Arial"/>
                      <w:color w:val="000000"/>
                      <w:sz w:val="20"/>
                      <w:szCs w:val="20"/>
                      <w:lang w:eastAsia="pt-BR"/>
                    </w:rPr>
                  </w:pPr>
                  <w:ins w:id="33290" w:author="Philippe Hollanda - Oliveira Trust" w:date="2022-07-19T09:57:00Z">
                    <w:r w:rsidRPr="0016760B">
                      <w:rPr>
                        <w:rFonts w:ascii="Arial" w:eastAsia="Times New Roman" w:hAnsi="Arial" w:cs="Arial"/>
                        <w:color w:val="000000"/>
                        <w:sz w:val="20"/>
                        <w:szCs w:val="20"/>
                        <w:lang w:eastAsia="pt-BR"/>
                      </w:rPr>
                      <w:t>20/04/2021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31CDC31" w14:textId="77777777" w:rsidR="0016760B" w:rsidRPr="0016760B" w:rsidRDefault="0016760B" w:rsidP="0016760B">
                  <w:pPr>
                    <w:autoSpaceDE/>
                    <w:autoSpaceDN/>
                    <w:adjustRightInd/>
                    <w:jc w:val="center"/>
                    <w:rPr>
                      <w:ins w:id="33291" w:author="Philippe Hollanda - Oliveira Trust" w:date="2022-07-19T09:57:00Z"/>
                      <w:rFonts w:ascii="Arial" w:eastAsia="Times New Roman" w:hAnsi="Arial" w:cs="Arial"/>
                      <w:color w:val="000000"/>
                      <w:sz w:val="20"/>
                      <w:szCs w:val="20"/>
                      <w:lang w:eastAsia="pt-BR"/>
                    </w:rPr>
                  </w:pPr>
                  <w:ins w:id="33292" w:author="Philippe Hollanda - Oliveira Trust" w:date="2022-07-19T09:57:00Z">
                    <w:r w:rsidRPr="0016760B">
                      <w:rPr>
                        <w:rFonts w:ascii="Arial" w:eastAsia="Times New Roman" w:hAnsi="Arial" w:cs="Arial"/>
                        <w:color w:val="000000"/>
                        <w:sz w:val="20"/>
                        <w:szCs w:val="20"/>
                        <w:lang w:eastAsia="pt-BR"/>
                      </w:rPr>
                      <w:t xml:space="preserve"> R$                           600,00 </w:t>
                    </w:r>
                  </w:ins>
                </w:p>
              </w:tc>
            </w:tr>
            <w:tr w:rsidR="0016760B" w:rsidRPr="0016760B" w14:paraId="59CB8AB8" w14:textId="77777777" w:rsidTr="0016760B">
              <w:trPr>
                <w:trHeight w:val="1785"/>
                <w:ins w:id="332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1BF035" w14:textId="77777777" w:rsidR="0016760B" w:rsidRPr="0016760B" w:rsidRDefault="0016760B" w:rsidP="0016760B">
                  <w:pPr>
                    <w:autoSpaceDE/>
                    <w:autoSpaceDN/>
                    <w:adjustRightInd/>
                    <w:jc w:val="center"/>
                    <w:rPr>
                      <w:ins w:id="33294" w:author="Philippe Hollanda - Oliveira Trust" w:date="2022-07-19T09:57:00Z"/>
                      <w:rFonts w:ascii="Arial" w:eastAsia="Times New Roman" w:hAnsi="Arial" w:cs="Arial"/>
                      <w:color w:val="000000"/>
                      <w:sz w:val="20"/>
                      <w:szCs w:val="20"/>
                      <w:lang w:eastAsia="pt-BR"/>
                    </w:rPr>
                  </w:pPr>
                  <w:ins w:id="3329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DDB0964" w14:textId="77777777" w:rsidR="0016760B" w:rsidRPr="0016760B" w:rsidRDefault="0016760B" w:rsidP="0016760B">
                  <w:pPr>
                    <w:autoSpaceDE/>
                    <w:autoSpaceDN/>
                    <w:adjustRightInd/>
                    <w:jc w:val="center"/>
                    <w:rPr>
                      <w:ins w:id="33296" w:author="Philippe Hollanda - Oliveira Trust" w:date="2022-07-19T09:57:00Z"/>
                      <w:rFonts w:ascii="Arial" w:eastAsia="Times New Roman" w:hAnsi="Arial" w:cs="Arial"/>
                      <w:color w:val="000000"/>
                      <w:sz w:val="20"/>
                      <w:szCs w:val="20"/>
                      <w:lang w:eastAsia="pt-BR"/>
                    </w:rPr>
                  </w:pPr>
                  <w:ins w:id="33297" w:author="Philippe Hollanda - Oliveira Trust" w:date="2022-07-19T09:57:00Z">
                    <w:r w:rsidRPr="0016760B">
                      <w:rPr>
                        <w:rFonts w:ascii="Arial" w:eastAsia="Times New Roman" w:hAnsi="Arial" w:cs="Arial"/>
                        <w:color w:val="000000"/>
                        <w:sz w:val="20"/>
                        <w:szCs w:val="20"/>
                        <w:lang w:eastAsia="pt-BR"/>
                      </w:rPr>
                      <w:t>20/05/2021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70444AD" w14:textId="77777777" w:rsidR="0016760B" w:rsidRPr="0016760B" w:rsidRDefault="0016760B" w:rsidP="0016760B">
                  <w:pPr>
                    <w:autoSpaceDE/>
                    <w:autoSpaceDN/>
                    <w:adjustRightInd/>
                    <w:jc w:val="center"/>
                    <w:rPr>
                      <w:ins w:id="33298" w:author="Philippe Hollanda - Oliveira Trust" w:date="2022-07-19T09:57:00Z"/>
                      <w:rFonts w:ascii="Arial" w:eastAsia="Times New Roman" w:hAnsi="Arial" w:cs="Arial"/>
                      <w:color w:val="000000"/>
                      <w:sz w:val="20"/>
                      <w:szCs w:val="20"/>
                      <w:lang w:eastAsia="pt-BR"/>
                    </w:rPr>
                  </w:pPr>
                  <w:ins w:id="33299" w:author="Philippe Hollanda - Oliveira Trust" w:date="2022-07-19T09:57:00Z">
                    <w:r w:rsidRPr="0016760B">
                      <w:rPr>
                        <w:rFonts w:ascii="Arial" w:eastAsia="Times New Roman" w:hAnsi="Arial" w:cs="Arial"/>
                        <w:color w:val="000000"/>
                        <w:sz w:val="20"/>
                        <w:szCs w:val="20"/>
                        <w:lang w:eastAsia="pt-BR"/>
                      </w:rPr>
                      <w:t xml:space="preserve"> R$                           279,50 </w:t>
                    </w:r>
                  </w:ins>
                </w:p>
              </w:tc>
            </w:tr>
            <w:tr w:rsidR="0016760B" w:rsidRPr="0016760B" w14:paraId="0647313A" w14:textId="77777777" w:rsidTr="0016760B">
              <w:trPr>
                <w:trHeight w:val="1785"/>
                <w:ins w:id="333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95A7EE" w14:textId="77777777" w:rsidR="0016760B" w:rsidRPr="0016760B" w:rsidRDefault="0016760B" w:rsidP="0016760B">
                  <w:pPr>
                    <w:autoSpaceDE/>
                    <w:autoSpaceDN/>
                    <w:adjustRightInd/>
                    <w:jc w:val="center"/>
                    <w:rPr>
                      <w:ins w:id="33301" w:author="Philippe Hollanda - Oliveira Trust" w:date="2022-07-19T09:57:00Z"/>
                      <w:rFonts w:ascii="Arial" w:eastAsia="Times New Roman" w:hAnsi="Arial" w:cs="Arial"/>
                      <w:color w:val="000000"/>
                      <w:sz w:val="20"/>
                      <w:szCs w:val="20"/>
                      <w:lang w:eastAsia="pt-BR"/>
                    </w:rPr>
                  </w:pPr>
                  <w:ins w:id="33302"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385855AA" w14:textId="77777777" w:rsidR="0016760B" w:rsidRPr="0016760B" w:rsidRDefault="0016760B" w:rsidP="0016760B">
                  <w:pPr>
                    <w:autoSpaceDE/>
                    <w:autoSpaceDN/>
                    <w:adjustRightInd/>
                    <w:jc w:val="center"/>
                    <w:rPr>
                      <w:ins w:id="33303" w:author="Philippe Hollanda - Oliveira Trust" w:date="2022-07-19T09:57:00Z"/>
                      <w:rFonts w:ascii="Arial" w:eastAsia="Times New Roman" w:hAnsi="Arial" w:cs="Arial"/>
                      <w:color w:val="000000"/>
                      <w:sz w:val="20"/>
                      <w:szCs w:val="20"/>
                      <w:lang w:eastAsia="pt-BR"/>
                    </w:rPr>
                  </w:pPr>
                  <w:ins w:id="33304" w:author="Philippe Hollanda - Oliveira Trust" w:date="2022-07-19T09:57:00Z">
                    <w:r w:rsidRPr="0016760B">
                      <w:rPr>
                        <w:rFonts w:ascii="Arial" w:eastAsia="Times New Roman" w:hAnsi="Arial" w:cs="Arial"/>
                        <w:color w:val="000000"/>
                        <w:sz w:val="20"/>
                        <w:szCs w:val="20"/>
                        <w:lang w:eastAsia="pt-BR"/>
                      </w:rPr>
                      <w:t>26/04/2021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2FDB2C82" w14:textId="77777777" w:rsidR="0016760B" w:rsidRPr="0016760B" w:rsidRDefault="0016760B" w:rsidP="0016760B">
                  <w:pPr>
                    <w:autoSpaceDE/>
                    <w:autoSpaceDN/>
                    <w:adjustRightInd/>
                    <w:jc w:val="center"/>
                    <w:rPr>
                      <w:ins w:id="33305" w:author="Philippe Hollanda - Oliveira Trust" w:date="2022-07-19T09:57:00Z"/>
                      <w:rFonts w:ascii="Arial" w:eastAsia="Times New Roman" w:hAnsi="Arial" w:cs="Arial"/>
                      <w:color w:val="000000"/>
                      <w:sz w:val="20"/>
                      <w:szCs w:val="20"/>
                      <w:lang w:eastAsia="pt-BR"/>
                    </w:rPr>
                  </w:pPr>
                  <w:ins w:id="33306" w:author="Philippe Hollanda - Oliveira Trust" w:date="2022-07-19T09:57:00Z">
                    <w:r w:rsidRPr="0016760B">
                      <w:rPr>
                        <w:rFonts w:ascii="Arial" w:eastAsia="Times New Roman" w:hAnsi="Arial" w:cs="Arial"/>
                        <w:color w:val="000000"/>
                        <w:sz w:val="20"/>
                        <w:szCs w:val="20"/>
                        <w:lang w:eastAsia="pt-BR"/>
                      </w:rPr>
                      <w:t xml:space="preserve"> R$                        2.100,00 </w:t>
                    </w:r>
                  </w:ins>
                </w:p>
              </w:tc>
            </w:tr>
            <w:tr w:rsidR="0016760B" w:rsidRPr="0016760B" w14:paraId="33C5C8C1" w14:textId="77777777" w:rsidTr="0016760B">
              <w:trPr>
                <w:trHeight w:val="1785"/>
                <w:ins w:id="333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3821CF" w14:textId="77777777" w:rsidR="0016760B" w:rsidRPr="0016760B" w:rsidRDefault="0016760B" w:rsidP="0016760B">
                  <w:pPr>
                    <w:autoSpaceDE/>
                    <w:autoSpaceDN/>
                    <w:adjustRightInd/>
                    <w:jc w:val="center"/>
                    <w:rPr>
                      <w:ins w:id="33308" w:author="Philippe Hollanda - Oliveira Trust" w:date="2022-07-19T09:57:00Z"/>
                      <w:rFonts w:ascii="Arial" w:eastAsia="Times New Roman" w:hAnsi="Arial" w:cs="Arial"/>
                      <w:color w:val="000000"/>
                      <w:sz w:val="20"/>
                      <w:szCs w:val="20"/>
                      <w:lang w:eastAsia="pt-BR"/>
                    </w:rPr>
                  </w:pPr>
                  <w:ins w:id="33309"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875F4B1" w14:textId="77777777" w:rsidR="0016760B" w:rsidRPr="0016760B" w:rsidRDefault="0016760B" w:rsidP="0016760B">
                  <w:pPr>
                    <w:autoSpaceDE/>
                    <w:autoSpaceDN/>
                    <w:adjustRightInd/>
                    <w:jc w:val="center"/>
                    <w:rPr>
                      <w:ins w:id="33310" w:author="Philippe Hollanda - Oliveira Trust" w:date="2022-07-19T09:57:00Z"/>
                      <w:rFonts w:ascii="Arial" w:eastAsia="Times New Roman" w:hAnsi="Arial" w:cs="Arial"/>
                      <w:color w:val="000000"/>
                      <w:sz w:val="20"/>
                      <w:szCs w:val="20"/>
                      <w:lang w:eastAsia="pt-BR"/>
                    </w:rPr>
                  </w:pPr>
                  <w:ins w:id="33311" w:author="Philippe Hollanda - Oliveira Trust" w:date="2022-07-19T09:57:00Z">
                    <w:r w:rsidRPr="0016760B">
                      <w:rPr>
                        <w:rFonts w:ascii="Arial" w:eastAsia="Times New Roman" w:hAnsi="Arial" w:cs="Arial"/>
                        <w:color w:val="000000"/>
                        <w:sz w:val="20"/>
                        <w:szCs w:val="20"/>
                        <w:lang w:eastAsia="pt-BR"/>
                      </w:rPr>
                      <w:t>04/05/2021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38F2C1" w14:textId="77777777" w:rsidR="0016760B" w:rsidRPr="0016760B" w:rsidRDefault="0016760B" w:rsidP="0016760B">
                  <w:pPr>
                    <w:autoSpaceDE/>
                    <w:autoSpaceDN/>
                    <w:adjustRightInd/>
                    <w:jc w:val="center"/>
                    <w:rPr>
                      <w:ins w:id="33312" w:author="Philippe Hollanda - Oliveira Trust" w:date="2022-07-19T09:57:00Z"/>
                      <w:rFonts w:ascii="Arial" w:eastAsia="Times New Roman" w:hAnsi="Arial" w:cs="Arial"/>
                      <w:color w:val="000000"/>
                      <w:sz w:val="20"/>
                      <w:szCs w:val="20"/>
                      <w:lang w:eastAsia="pt-BR"/>
                    </w:rPr>
                  </w:pPr>
                  <w:ins w:id="33313" w:author="Philippe Hollanda - Oliveira Trust" w:date="2022-07-19T09:57:00Z">
                    <w:r w:rsidRPr="0016760B">
                      <w:rPr>
                        <w:rFonts w:ascii="Arial" w:eastAsia="Times New Roman" w:hAnsi="Arial" w:cs="Arial"/>
                        <w:color w:val="000000"/>
                        <w:sz w:val="20"/>
                        <w:szCs w:val="20"/>
                        <w:lang w:eastAsia="pt-BR"/>
                      </w:rPr>
                      <w:t xml:space="preserve"> R$                           149,40 </w:t>
                    </w:r>
                  </w:ins>
                </w:p>
              </w:tc>
            </w:tr>
            <w:tr w:rsidR="0016760B" w:rsidRPr="0016760B" w14:paraId="58FA980A" w14:textId="77777777" w:rsidTr="0016760B">
              <w:trPr>
                <w:trHeight w:val="1785"/>
                <w:ins w:id="333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5B36A81" w14:textId="77777777" w:rsidR="0016760B" w:rsidRPr="0016760B" w:rsidRDefault="0016760B" w:rsidP="0016760B">
                  <w:pPr>
                    <w:autoSpaceDE/>
                    <w:autoSpaceDN/>
                    <w:adjustRightInd/>
                    <w:jc w:val="center"/>
                    <w:rPr>
                      <w:ins w:id="33315" w:author="Philippe Hollanda - Oliveira Trust" w:date="2022-07-19T09:57:00Z"/>
                      <w:rFonts w:ascii="Arial" w:eastAsia="Times New Roman" w:hAnsi="Arial" w:cs="Arial"/>
                      <w:color w:val="000000"/>
                      <w:sz w:val="20"/>
                      <w:szCs w:val="20"/>
                      <w:lang w:eastAsia="pt-BR"/>
                    </w:rPr>
                  </w:pPr>
                  <w:ins w:id="3331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F09C144" w14:textId="77777777" w:rsidR="0016760B" w:rsidRPr="0016760B" w:rsidRDefault="0016760B" w:rsidP="0016760B">
                  <w:pPr>
                    <w:autoSpaceDE/>
                    <w:autoSpaceDN/>
                    <w:adjustRightInd/>
                    <w:jc w:val="center"/>
                    <w:rPr>
                      <w:ins w:id="33317" w:author="Philippe Hollanda - Oliveira Trust" w:date="2022-07-19T09:57:00Z"/>
                      <w:rFonts w:ascii="Arial" w:eastAsia="Times New Roman" w:hAnsi="Arial" w:cs="Arial"/>
                      <w:color w:val="000000"/>
                      <w:sz w:val="20"/>
                      <w:szCs w:val="20"/>
                      <w:lang w:eastAsia="pt-BR"/>
                    </w:rPr>
                  </w:pPr>
                  <w:ins w:id="33318" w:author="Philippe Hollanda - Oliveira Trust" w:date="2022-07-19T09:57:00Z">
                    <w:r w:rsidRPr="0016760B">
                      <w:rPr>
                        <w:rFonts w:ascii="Arial" w:eastAsia="Times New Roman" w:hAnsi="Arial" w:cs="Arial"/>
                        <w:color w:val="000000"/>
                        <w:sz w:val="20"/>
                        <w:szCs w:val="20"/>
                        <w:lang w:eastAsia="pt-BR"/>
                      </w:rPr>
                      <w:t>26/04/2021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47FE7C" w14:textId="77777777" w:rsidR="0016760B" w:rsidRPr="0016760B" w:rsidRDefault="0016760B" w:rsidP="0016760B">
                  <w:pPr>
                    <w:autoSpaceDE/>
                    <w:autoSpaceDN/>
                    <w:adjustRightInd/>
                    <w:jc w:val="center"/>
                    <w:rPr>
                      <w:ins w:id="33319" w:author="Philippe Hollanda - Oliveira Trust" w:date="2022-07-19T09:57:00Z"/>
                      <w:rFonts w:ascii="Arial" w:eastAsia="Times New Roman" w:hAnsi="Arial" w:cs="Arial"/>
                      <w:color w:val="000000"/>
                      <w:sz w:val="20"/>
                      <w:szCs w:val="20"/>
                      <w:lang w:eastAsia="pt-BR"/>
                    </w:rPr>
                  </w:pPr>
                  <w:ins w:id="33320" w:author="Philippe Hollanda - Oliveira Trust" w:date="2022-07-19T09:57:00Z">
                    <w:r w:rsidRPr="0016760B">
                      <w:rPr>
                        <w:rFonts w:ascii="Arial" w:eastAsia="Times New Roman" w:hAnsi="Arial" w:cs="Arial"/>
                        <w:color w:val="000000"/>
                        <w:sz w:val="20"/>
                        <w:szCs w:val="20"/>
                        <w:lang w:eastAsia="pt-BR"/>
                      </w:rPr>
                      <w:t xml:space="preserve"> R$                           500,00 </w:t>
                    </w:r>
                  </w:ins>
                </w:p>
              </w:tc>
            </w:tr>
            <w:tr w:rsidR="0016760B" w:rsidRPr="0016760B" w14:paraId="01C56BF6" w14:textId="77777777" w:rsidTr="0016760B">
              <w:trPr>
                <w:trHeight w:val="1785"/>
                <w:ins w:id="333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A78BEE" w14:textId="77777777" w:rsidR="0016760B" w:rsidRPr="0016760B" w:rsidRDefault="0016760B" w:rsidP="0016760B">
                  <w:pPr>
                    <w:autoSpaceDE/>
                    <w:autoSpaceDN/>
                    <w:adjustRightInd/>
                    <w:jc w:val="center"/>
                    <w:rPr>
                      <w:ins w:id="33322" w:author="Philippe Hollanda - Oliveira Trust" w:date="2022-07-19T09:57:00Z"/>
                      <w:rFonts w:ascii="Arial" w:eastAsia="Times New Roman" w:hAnsi="Arial" w:cs="Arial"/>
                      <w:color w:val="000000"/>
                      <w:sz w:val="20"/>
                      <w:szCs w:val="20"/>
                      <w:lang w:eastAsia="pt-BR"/>
                    </w:rPr>
                  </w:pPr>
                  <w:ins w:id="3332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6AFEA33" w14:textId="77777777" w:rsidR="0016760B" w:rsidRPr="0016760B" w:rsidRDefault="0016760B" w:rsidP="0016760B">
                  <w:pPr>
                    <w:autoSpaceDE/>
                    <w:autoSpaceDN/>
                    <w:adjustRightInd/>
                    <w:jc w:val="center"/>
                    <w:rPr>
                      <w:ins w:id="33324" w:author="Philippe Hollanda - Oliveira Trust" w:date="2022-07-19T09:57:00Z"/>
                      <w:rFonts w:ascii="Arial" w:eastAsia="Times New Roman" w:hAnsi="Arial" w:cs="Arial"/>
                      <w:color w:val="000000"/>
                      <w:sz w:val="20"/>
                      <w:szCs w:val="20"/>
                      <w:lang w:eastAsia="pt-BR"/>
                    </w:rPr>
                  </w:pPr>
                  <w:ins w:id="33325" w:author="Philippe Hollanda - Oliveira Trust" w:date="2022-07-19T09:57:00Z">
                    <w:r w:rsidRPr="0016760B">
                      <w:rPr>
                        <w:rFonts w:ascii="Arial" w:eastAsia="Times New Roman" w:hAnsi="Arial" w:cs="Arial"/>
                        <w:color w:val="000000"/>
                        <w:sz w:val="20"/>
                        <w:szCs w:val="20"/>
                        <w:lang w:eastAsia="pt-BR"/>
                      </w:rPr>
                      <w:t>26/04/2021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5B87DF8" w14:textId="77777777" w:rsidR="0016760B" w:rsidRPr="0016760B" w:rsidRDefault="0016760B" w:rsidP="0016760B">
                  <w:pPr>
                    <w:autoSpaceDE/>
                    <w:autoSpaceDN/>
                    <w:adjustRightInd/>
                    <w:jc w:val="center"/>
                    <w:rPr>
                      <w:ins w:id="33326" w:author="Philippe Hollanda - Oliveira Trust" w:date="2022-07-19T09:57:00Z"/>
                      <w:rFonts w:ascii="Arial" w:eastAsia="Times New Roman" w:hAnsi="Arial" w:cs="Arial"/>
                      <w:color w:val="000000"/>
                      <w:sz w:val="20"/>
                      <w:szCs w:val="20"/>
                      <w:lang w:eastAsia="pt-BR"/>
                    </w:rPr>
                  </w:pPr>
                  <w:ins w:id="33327" w:author="Philippe Hollanda - Oliveira Trust" w:date="2022-07-19T09:57:00Z">
                    <w:r w:rsidRPr="0016760B">
                      <w:rPr>
                        <w:rFonts w:ascii="Arial" w:eastAsia="Times New Roman" w:hAnsi="Arial" w:cs="Arial"/>
                        <w:color w:val="000000"/>
                        <w:sz w:val="20"/>
                        <w:szCs w:val="20"/>
                        <w:lang w:eastAsia="pt-BR"/>
                      </w:rPr>
                      <w:t xml:space="preserve"> R$                            80,00 </w:t>
                    </w:r>
                  </w:ins>
                </w:p>
              </w:tc>
            </w:tr>
            <w:tr w:rsidR="0016760B" w:rsidRPr="0016760B" w14:paraId="2BFDEF52" w14:textId="77777777" w:rsidTr="0016760B">
              <w:trPr>
                <w:trHeight w:val="1785"/>
                <w:ins w:id="333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CB802E" w14:textId="77777777" w:rsidR="0016760B" w:rsidRPr="0016760B" w:rsidRDefault="0016760B" w:rsidP="0016760B">
                  <w:pPr>
                    <w:autoSpaceDE/>
                    <w:autoSpaceDN/>
                    <w:adjustRightInd/>
                    <w:jc w:val="center"/>
                    <w:rPr>
                      <w:ins w:id="33329" w:author="Philippe Hollanda - Oliveira Trust" w:date="2022-07-19T09:57:00Z"/>
                      <w:rFonts w:ascii="Arial" w:eastAsia="Times New Roman" w:hAnsi="Arial" w:cs="Arial"/>
                      <w:color w:val="000000"/>
                      <w:sz w:val="20"/>
                      <w:szCs w:val="20"/>
                      <w:lang w:eastAsia="pt-BR"/>
                    </w:rPr>
                  </w:pPr>
                  <w:ins w:id="3333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30126F3" w14:textId="77777777" w:rsidR="0016760B" w:rsidRPr="0016760B" w:rsidRDefault="0016760B" w:rsidP="0016760B">
                  <w:pPr>
                    <w:autoSpaceDE/>
                    <w:autoSpaceDN/>
                    <w:adjustRightInd/>
                    <w:jc w:val="center"/>
                    <w:rPr>
                      <w:ins w:id="33331" w:author="Philippe Hollanda - Oliveira Trust" w:date="2022-07-19T09:57:00Z"/>
                      <w:rFonts w:ascii="Arial" w:eastAsia="Times New Roman" w:hAnsi="Arial" w:cs="Arial"/>
                      <w:color w:val="000000"/>
                      <w:sz w:val="20"/>
                      <w:szCs w:val="20"/>
                      <w:lang w:eastAsia="pt-BR"/>
                    </w:rPr>
                  </w:pPr>
                  <w:ins w:id="33332"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4018A2" w14:textId="77777777" w:rsidR="0016760B" w:rsidRPr="0016760B" w:rsidRDefault="0016760B" w:rsidP="0016760B">
                  <w:pPr>
                    <w:autoSpaceDE/>
                    <w:autoSpaceDN/>
                    <w:adjustRightInd/>
                    <w:jc w:val="center"/>
                    <w:rPr>
                      <w:ins w:id="33333" w:author="Philippe Hollanda - Oliveira Trust" w:date="2022-07-19T09:57:00Z"/>
                      <w:rFonts w:ascii="Arial" w:eastAsia="Times New Roman" w:hAnsi="Arial" w:cs="Arial"/>
                      <w:color w:val="000000"/>
                      <w:sz w:val="20"/>
                      <w:szCs w:val="20"/>
                      <w:lang w:eastAsia="pt-BR"/>
                    </w:rPr>
                  </w:pPr>
                  <w:ins w:id="33334" w:author="Philippe Hollanda - Oliveira Trust" w:date="2022-07-19T09:57:00Z">
                    <w:r w:rsidRPr="0016760B">
                      <w:rPr>
                        <w:rFonts w:ascii="Arial" w:eastAsia="Times New Roman" w:hAnsi="Arial" w:cs="Arial"/>
                        <w:color w:val="000000"/>
                        <w:sz w:val="20"/>
                        <w:szCs w:val="20"/>
                        <w:lang w:eastAsia="pt-BR"/>
                      </w:rPr>
                      <w:t xml:space="preserve"> R$                           480,00 </w:t>
                    </w:r>
                  </w:ins>
                </w:p>
              </w:tc>
            </w:tr>
            <w:tr w:rsidR="0016760B" w:rsidRPr="0016760B" w14:paraId="086BCFD9" w14:textId="77777777" w:rsidTr="0016760B">
              <w:trPr>
                <w:trHeight w:val="1785"/>
                <w:ins w:id="333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D2E8FE" w14:textId="77777777" w:rsidR="0016760B" w:rsidRPr="0016760B" w:rsidRDefault="0016760B" w:rsidP="0016760B">
                  <w:pPr>
                    <w:autoSpaceDE/>
                    <w:autoSpaceDN/>
                    <w:adjustRightInd/>
                    <w:jc w:val="center"/>
                    <w:rPr>
                      <w:ins w:id="33336" w:author="Philippe Hollanda - Oliveira Trust" w:date="2022-07-19T09:57:00Z"/>
                      <w:rFonts w:ascii="Arial" w:eastAsia="Times New Roman" w:hAnsi="Arial" w:cs="Arial"/>
                      <w:color w:val="000000"/>
                      <w:sz w:val="20"/>
                      <w:szCs w:val="20"/>
                      <w:lang w:eastAsia="pt-BR"/>
                    </w:rPr>
                  </w:pPr>
                  <w:ins w:id="3333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14127B4" w14:textId="77777777" w:rsidR="0016760B" w:rsidRPr="0016760B" w:rsidRDefault="0016760B" w:rsidP="0016760B">
                  <w:pPr>
                    <w:autoSpaceDE/>
                    <w:autoSpaceDN/>
                    <w:adjustRightInd/>
                    <w:jc w:val="center"/>
                    <w:rPr>
                      <w:ins w:id="33338" w:author="Philippe Hollanda - Oliveira Trust" w:date="2022-07-19T09:57:00Z"/>
                      <w:rFonts w:ascii="Arial" w:eastAsia="Times New Roman" w:hAnsi="Arial" w:cs="Arial"/>
                      <w:sz w:val="20"/>
                      <w:szCs w:val="20"/>
                      <w:lang w:eastAsia="pt-BR"/>
                    </w:rPr>
                  </w:pPr>
                  <w:ins w:id="33339" w:author="Philippe Hollanda - Oliveira Trust" w:date="2022-07-19T09:57:00Z">
                    <w:r w:rsidRPr="0016760B">
                      <w:rPr>
                        <w:rFonts w:ascii="Arial" w:eastAsia="Times New Roman" w:hAnsi="Arial" w:cs="Arial"/>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9CC62F" w14:textId="77777777" w:rsidR="0016760B" w:rsidRPr="0016760B" w:rsidRDefault="0016760B" w:rsidP="0016760B">
                  <w:pPr>
                    <w:autoSpaceDE/>
                    <w:autoSpaceDN/>
                    <w:adjustRightInd/>
                    <w:jc w:val="center"/>
                    <w:rPr>
                      <w:ins w:id="33340" w:author="Philippe Hollanda - Oliveira Trust" w:date="2022-07-19T09:57:00Z"/>
                      <w:rFonts w:ascii="Arial" w:eastAsia="Times New Roman" w:hAnsi="Arial" w:cs="Arial"/>
                      <w:sz w:val="20"/>
                      <w:szCs w:val="20"/>
                      <w:lang w:eastAsia="pt-BR"/>
                    </w:rPr>
                  </w:pPr>
                  <w:ins w:id="33341" w:author="Philippe Hollanda - Oliveira Trust" w:date="2022-07-19T09:57:00Z">
                    <w:r w:rsidRPr="0016760B">
                      <w:rPr>
                        <w:rFonts w:ascii="Arial" w:eastAsia="Times New Roman" w:hAnsi="Arial" w:cs="Arial"/>
                        <w:sz w:val="20"/>
                        <w:szCs w:val="20"/>
                        <w:lang w:eastAsia="pt-BR"/>
                      </w:rPr>
                      <w:t xml:space="preserve"> R$                           210,00 </w:t>
                    </w:r>
                  </w:ins>
                </w:p>
              </w:tc>
            </w:tr>
            <w:tr w:rsidR="0016760B" w:rsidRPr="0016760B" w14:paraId="0D5116A2" w14:textId="77777777" w:rsidTr="0016760B">
              <w:trPr>
                <w:trHeight w:val="1785"/>
                <w:ins w:id="333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B115D73" w14:textId="77777777" w:rsidR="0016760B" w:rsidRPr="0016760B" w:rsidRDefault="0016760B" w:rsidP="0016760B">
                  <w:pPr>
                    <w:autoSpaceDE/>
                    <w:autoSpaceDN/>
                    <w:adjustRightInd/>
                    <w:jc w:val="center"/>
                    <w:rPr>
                      <w:ins w:id="33343" w:author="Philippe Hollanda - Oliveira Trust" w:date="2022-07-19T09:57:00Z"/>
                      <w:rFonts w:ascii="Arial" w:eastAsia="Times New Roman" w:hAnsi="Arial" w:cs="Arial"/>
                      <w:color w:val="000000"/>
                      <w:sz w:val="20"/>
                      <w:szCs w:val="20"/>
                      <w:lang w:eastAsia="pt-BR"/>
                    </w:rPr>
                  </w:pPr>
                  <w:ins w:id="3334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43ABF4C" w14:textId="77777777" w:rsidR="0016760B" w:rsidRPr="0016760B" w:rsidRDefault="0016760B" w:rsidP="0016760B">
                  <w:pPr>
                    <w:autoSpaceDE/>
                    <w:autoSpaceDN/>
                    <w:adjustRightInd/>
                    <w:jc w:val="center"/>
                    <w:rPr>
                      <w:ins w:id="33345" w:author="Philippe Hollanda - Oliveira Trust" w:date="2022-07-19T09:57:00Z"/>
                      <w:rFonts w:ascii="Arial" w:eastAsia="Times New Roman" w:hAnsi="Arial" w:cs="Arial"/>
                      <w:color w:val="000000"/>
                      <w:sz w:val="20"/>
                      <w:szCs w:val="20"/>
                      <w:lang w:eastAsia="pt-BR"/>
                    </w:rPr>
                  </w:pPr>
                  <w:ins w:id="33346"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CC99B20" w14:textId="77777777" w:rsidR="0016760B" w:rsidRPr="0016760B" w:rsidRDefault="0016760B" w:rsidP="0016760B">
                  <w:pPr>
                    <w:autoSpaceDE/>
                    <w:autoSpaceDN/>
                    <w:adjustRightInd/>
                    <w:jc w:val="center"/>
                    <w:rPr>
                      <w:ins w:id="33347" w:author="Philippe Hollanda - Oliveira Trust" w:date="2022-07-19T09:57:00Z"/>
                      <w:rFonts w:ascii="Arial" w:eastAsia="Times New Roman" w:hAnsi="Arial" w:cs="Arial"/>
                      <w:color w:val="000000"/>
                      <w:sz w:val="20"/>
                      <w:szCs w:val="20"/>
                      <w:lang w:eastAsia="pt-BR"/>
                    </w:rPr>
                  </w:pPr>
                  <w:ins w:id="33348" w:author="Philippe Hollanda - Oliveira Trust" w:date="2022-07-19T09:57:00Z">
                    <w:r w:rsidRPr="0016760B">
                      <w:rPr>
                        <w:rFonts w:ascii="Arial" w:eastAsia="Times New Roman" w:hAnsi="Arial" w:cs="Arial"/>
                        <w:color w:val="000000"/>
                        <w:sz w:val="20"/>
                        <w:szCs w:val="20"/>
                        <w:lang w:eastAsia="pt-BR"/>
                      </w:rPr>
                      <w:t xml:space="preserve"> R$                           300,00 </w:t>
                    </w:r>
                  </w:ins>
                </w:p>
              </w:tc>
            </w:tr>
            <w:tr w:rsidR="0016760B" w:rsidRPr="0016760B" w14:paraId="55F9750E" w14:textId="77777777" w:rsidTr="0016760B">
              <w:trPr>
                <w:trHeight w:val="1785"/>
                <w:ins w:id="333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DE1000" w14:textId="77777777" w:rsidR="0016760B" w:rsidRPr="0016760B" w:rsidRDefault="0016760B" w:rsidP="0016760B">
                  <w:pPr>
                    <w:autoSpaceDE/>
                    <w:autoSpaceDN/>
                    <w:adjustRightInd/>
                    <w:jc w:val="center"/>
                    <w:rPr>
                      <w:ins w:id="33350" w:author="Philippe Hollanda - Oliveira Trust" w:date="2022-07-19T09:57:00Z"/>
                      <w:rFonts w:ascii="Arial" w:eastAsia="Times New Roman" w:hAnsi="Arial" w:cs="Arial"/>
                      <w:color w:val="000000"/>
                      <w:sz w:val="20"/>
                      <w:szCs w:val="20"/>
                      <w:lang w:eastAsia="pt-BR"/>
                    </w:rPr>
                  </w:pPr>
                  <w:ins w:id="3335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418D752" w14:textId="77777777" w:rsidR="0016760B" w:rsidRPr="0016760B" w:rsidRDefault="0016760B" w:rsidP="0016760B">
                  <w:pPr>
                    <w:autoSpaceDE/>
                    <w:autoSpaceDN/>
                    <w:adjustRightInd/>
                    <w:jc w:val="center"/>
                    <w:rPr>
                      <w:ins w:id="33352" w:author="Philippe Hollanda - Oliveira Trust" w:date="2022-07-19T09:57:00Z"/>
                      <w:rFonts w:ascii="Arial" w:eastAsia="Times New Roman" w:hAnsi="Arial" w:cs="Arial"/>
                      <w:color w:val="000000"/>
                      <w:sz w:val="20"/>
                      <w:szCs w:val="20"/>
                      <w:lang w:eastAsia="pt-BR"/>
                    </w:rPr>
                  </w:pPr>
                  <w:ins w:id="33353" w:author="Philippe Hollanda - Oliveira Trust" w:date="2022-07-19T09:57:00Z">
                    <w:r w:rsidRPr="0016760B">
                      <w:rPr>
                        <w:rFonts w:ascii="Arial" w:eastAsia="Times New Roman" w:hAnsi="Arial" w:cs="Arial"/>
                        <w:color w:val="000000"/>
                        <w:sz w:val="20"/>
                        <w:szCs w:val="20"/>
                        <w:lang w:eastAsia="pt-BR"/>
                      </w:rPr>
                      <w:t>27/04/2021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09406D" w14:textId="77777777" w:rsidR="0016760B" w:rsidRPr="0016760B" w:rsidRDefault="0016760B" w:rsidP="0016760B">
                  <w:pPr>
                    <w:autoSpaceDE/>
                    <w:autoSpaceDN/>
                    <w:adjustRightInd/>
                    <w:jc w:val="center"/>
                    <w:rPr>
                      <w:ins w:id="33354" w:author="Philippe Hollanda - Oliveira Trust" w:date="2022-07-19T09:57:00Z"/>
                      <w:rFonts w:ascii="Arial" w:eastAsia="Times New Roman" w:hAnsi="Arial" w:cs="Arial"/>
                      <w:color w:val="000000"/>
                      <w:sz w:val="20"/>
                      <w:szCs w:val="20"/>
                      <w:lang w:eastAsia="pt-BR"/>
                    </w:rPr>
                  </w:pPr>
                  <w:ins w:id="33355" w:author="Philippe Hollanda - Oliveira Trust" w:date="2022-07-19T09:57:00Z">
                    <w:r w:rsidRPr="0016760B">
                      <w:rPr>
                        <w:rFonts w:ascii="Arial" w:eastAsia="Times New Roman" w:hAnsi="Arial" w:cs="Arial"/>
                        <w:color w:val="000000"/>
                        <w:sz w:val="20"/>
                        <w:szCs w:val="20"/>
                        <w:lang w:eastAsia="pt-BR"/>
                      </w:rPr>
                      <w:t xml:space="preserve"> R$                           980,00 </w:t>
                    </w:r>
                  </w:ins>
                </w:p>
              </w:tc>
            </w:tr>
            <w:tr w:rsidR="0016760B" w:rsidRPr="0016760B" w14:paraId="43ED71CF" w14:textId="77777777" w:rsidTr="0016760B">
              <w:trPr>
                <w:trHeight w:val="1785"/>
                <w:ins w:id="333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0C83A9" w14:textId="77777777" w:rsidR="0016760B" w:rsidRPr="0016760B" w:rsidRDefault="0016760B" w:rsidP="0016760B">
                  <w:pPr>
                    <w:autoSpaceDE/>
                    <w:autoSpaceDN/>
                    <w:adjustRightInd/>
                    <w:jc w:val="center"/>
                    <w:rPr>
                      <w:ins w:id="33357" w:author="Philippe Hollanda - Oliveira Trust" w:date="2022-07-19T09:57:00Z"/>
                      <w:rFonts w:ascii="Arial" w:eastAsia="Times New Roman" w:hAnsi="Arial" w:cs="Arial"/>
                      <w:color w:val="000000"/>
                      <w:sz w:val="20"/>
                      <w:szCs w:val="20"/>
                      <w:lang w:eastAsia="pt-BR"/>
                    </w:rPr>
                  </w:pPr>
                  <w:ins w:id="3335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123C19D" w14:textId="77777777" w:rsidR="0016760B" w:rsidRPr="0016760B" w:rsidRDefault="0016760B" w:rsidP="0016760B">
                  <w:pPr>
                    <w:autoSpaceDE/>
                    <w:autoSpaceDN/>
                    <w:adjustRightInd/>
                    <w:jc w:val="center"/>
                    <w:rPr>
                      <w:ins w:id="33359" w:author="Philippe Hollanda - Oliveira Trust" w:date="2022-07-19T09:57:00Z"/>
                      <w:rFonts w:ascii="Arial" w:eastAsia="Times New Roman" w:hAnsi="Arial" w:cs="Arial"/>
                      <w:color w:val="000000"/>
                      <w:sz w:val="20"/>
                      <w:szCs w:val="20"/>
                      <w:lang w:eastAsia="pt-BR"/>
                    </w:rPr>
                  </w:pPr>
                  <w:ins w:id="33360" w:author="Philippe Hollanda - Oliveira Trust" w:date="2022-07-19T09:57:00Z">
                    <w:r w:rsidRPr="0016760B">
                      <w:rPr>
                        <w:rFonts w:ascii="Arial" w:eastAsia="Times New Roman" w:hAnsi="Arial" w:cs="Arial"/>
                        <w:color w:val="000000"/>
                        <w:sz w:val="20"/>
                        <w:szCs w:val="20"/>
                        <w:lang w:eastAsia="pt-BR"/>
                      </w:rPr>
                      <w:t>10/05/2021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73C767FE" w14:textId="77777777" w:rsidR="0016760B" w:rsidRPr="0016760B" w:rsidRDefault="0016760B" w:rsidP="0016760B">
                  <w:pPr>
                    <w:autoSpaceDE/>
                    <w:autoSpaceDN/>
                    <w:adjustRightInd/>
                    <w:jc w:val="center"/>
                    <w:rPr>
                      <w:ins w:id="33361" w:author="Philippe Hollanda - Oliveira Trust" w:date="2022-07-19T09:57:00Z"/>
                      <w:rFonts w:ascii="Arial" w:eastAsia="Times New Roman" w:hAnsi="Arial" w:cs="Arial"/>
                      <w:color w:val="000000"/>
                      <w:sz w:val="20"/>
                      <w:szCs w:val="20"/>
                      <w:lang w:eastAsia="pt-BR"/>
                    </w:rPr>
                  </w:pPr>
                  <w:ins w:id="33362" w:author="Philippe Hollanda - Oliveira Trust" w:date="2022-07-19T09:57:00Z">
                    <w:r w:rsidRPr="0016760B">
                      <w:rPr>
                        <w:rFonts w:ascii="Arial" w:eastAsia="Times New Roman" w:hAnsi="Arial" w:cs="Arial"/>
                        <w:color w:val="000000"/>
                        <w:sz w:val="20"/>
                        <w:szCs w:val="20"/>
                        <w:lang w:eastAsia="pt-BR"/>
                      </w:rPr>
                      <w:t xml:space="preserve"> R$                           420,00 </w:t>
                    </w:r>
                  </w:ins>
                </w:p>
              </w:tc>
            </w:tr>
            <w:tr w:rsidR="0016760B" w:rsidRPr="0016760B" w14:paraId="6DB04D2D" w14:textId="77777777" w:rsidTr="0016760B">
              <w:trPr>
                <w:trHeight w:val="1785"/>
                <w:ins w:id="333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33F9D4" w14:textId="77777777" w:rsidR="0016760B" w:rsidRPr="0016760B" w:rsidRDefault="0016760B" w:rsidP="0016760B">
                  <w:pPr>
                    <w:autoSpaceDE/>
                    <w:autoSpaceDN/>
                    <w:adjustRightInd/>
                    <w:jc w:val="center"/>
                    <w:rPr>
                      <w:ins w:id="33364" w:author="Philippe Hollanda - Oliveira Trust" w:date="2022-07-19T09:57:00Z"/>
                      <w:rFonts w:ascii="Arial" w:eastAsia="Times New Roman" w:hAnsi="Arial" w:cs="Arial"/>
                      <w:color w:val="000000"/>
                      <w:sz w:val="20"/>
                      <w:szCs w:val="20"/>
                      <w:lang w:eastAsia="pt-BR"/>
                    </w:rPr>
                  </w:pPr>
                  <w:ins w:id="3336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003F582" w14:textId="77777777" w:rsidR="0016760B" w:rsidRPr="0016760B" w:rsidRDefault="0016760B" w:rsidP="0016760B">
                  <w:pPr>
                    <w:autoSpaceDE/>
                    <w:autoSpaceDN/>
                    <w:adjustRightInd/>
                    <w:jc w:val="center"/>
                    <w:rPr>
                      <w:ins w:id="33366" w:author="Philippe Hollanda - Oliveira Trust" w:date="2022-07-19T09:57:00Z"/>
                      <w:rFonts w:ascii="Arial" w:eastAsia="Times New Roman" w:hAnsi="Arial" w:cs="Arial"/>
                      <w:color w:val="000000"/>
                      <w:sz w:val="20"/>
                      <w:szCs w:val="20"/>
                      <w:lang w:eastAsia="pt-BR"/>
                    </w:rPr>
                  </w:pPr>
                  <w:ins w:id="33367" w:author="Philippe Hollanda - Oliveira Trust" w:date="2022-07-19T09:57:00Z">
                    <w:r w:rsidRPr="0016760B">
                      <w:rPr>
                        <w:rFonts w:ascii="Arial" w:eastAsia="Times New Roman" w:hAnsi="Arial" w:cs="Arial"/>
                        <w:color w:val="000000"/>
                        <w:sz w:val="20"/>
                        <w:szCs w:val="20"/>
                        <w:lang w:eastAsia="pt-BR"/>
                      </w:rPr>
                      <w:t>03/05/2021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EE5E9B" w14:textId="77777777" w:rsidR="0016760B" w:rsidRPr="0016760B" w:rsidRDefault="0016760B" w:rsidP="0016760B">
                  <w:pPr>
                    <w:autoSpaceDE/>
                    <w:autoSpaceDN/>
                    <w:adjustRightInd/>
                    <w:jc w:val="center"/>
                    <w:rPr>
                      <w:ins w:id="33368" w:author="Philippe Hollanda - Oliveira Trust" w:date="2022-07-19T09:57:00Z"/>
                      <w:rFonts w:ascii="Arial" w:eastAsia="Times New Roman" w:hAnsi="Arial" w:cs="Arial"/>
                      <w:color w:val="000000"/>
                      <w:sz w:val="20"/>
                      <w:szCs w:val="20"/>
                      <w:lang w:eastAsia="pt-BR"/>
                    </w:rPr>
                  </w:pPr>
                  <w:ins w:id="33369" w:author="Philippe Hollanda - Oliveira Trust" w:date="2022-07-19T09:57:00Z">
                    <w:r w:rsidRPr="0016760B">
                      <w:rPr>
                        <w:rFonts w:ascii="Arial" w:eastAsia="Times New Roman" w:hAnsi="Arial" w:cs="Arial"/>
                        <w:color w:val="000000"/>
                        <w:sz w:val="20"/>
                        <w:szCs w:val="20"/>
                        <w:lang w:eastAsia="pt-BR"/>
                      </w:rPr>
                      <w:t xml:space="preserve"> R$                      15.000,00 </w:t>
                    </w:r>
                  </w:ins>
                </w:p>
              </w:tc>
            </w:tr>
            <w:tr w:rsidR="0016760B" w:rsidRPr="0016760B" w14:paraId="0FEEC173" w14:textId="77777777" w:rsidTr="0016760B">
              <w:trPr>
                <w:trHeight w:val="1785"/>
                <w:ins w:id="333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bottom"/>
                  <w:hideMark/>
                </w:tcPr>
                <w:p w14:paraId="1F8DB4A1" w14:textId="77777777" w:rsidR="0016760B" w:rsidRPr="0016760B" w:rsidRDefault="0016760B" w:rsidP="0016760B">
                  <w:pPr>
                    <w:autoSpaceDE/>
                    <w:autoSpaceDN/>
                    <w:adjustRightInd/>
                    <w:jc w:val="center"/>
                    <w:rPr>
                      <w:ins w:id="33371" w:author="Philippe Hollanda - Oliveira Trust" w:date="2022-07-19T09:57:00Z"/>
                      <w:rFonts w:ascii="Arial" w:eastAsia="Times New Roman" w:hAnsi="Arial" w:cs="Arial"/>
                      <w:color w:val="000000"/>
                      <w:sz w:val="20"/>
                      <w:szCs w:val="20"/>
                      <w:lang w:eastAsia="pt-BR"/>
                    </w:rPr>
                  </w:pPr>
                  <w:ins w:id="33372" w:author="Philippe Hollanda - Oliveira Trust" w:date="2022-07-19T09:57:00Z">
                    <w:r w:rsidRPr="0016760B">
                      <w:rPr>
                        <w:rFonts w:ascii="Arial" w:eastAsia="Times New Roman" w:hAnsi="Arial" w:cs="Arial"/>
                        <w:color w:val="000000"/>
                        <w:sz w:val="20"/>
                        <w:szCs w:val="20"/>
                        <w:lang w:eastAsia="pt-BR"/>
                      </w:rPr>
                      <w:t>ARMAZENAMENTO, DEPÓSITO, CARGA, DESCARGA,ARRUMAÇÃO BENS</w:t>
                    </w:r>
                  </w:ins>
                </w:p>
              </w:tc>
              <w:tc>
                <w:tcPr>
                  <w:tcW w:w="2324" w:type="dxa"/>
                  <w:tcBorders>
                    <w:top w:val="nil"/>
                    <w:left w:val="nil"/>
                    <w:bottom w:val="single" w:sz="4" w:space="0" w:color="auto"/>
                    <w:right w:val="single" w:sz="4" w:space="0" w:color="auto"/>
                  </w:tcBorders>
                  <w:shd w:val="clear" w:color="auto" w:fill="auto"/>
                  <w:noWrap/>
                  <w:vAlign w:val="center"/>
                  <w:hideMark/>
                </w:tcPr>
                <w:p w14:paraId="1A5752F1" w14:textId="77777777" w:rsidR="0016760B" w:rsidRPr="0016760B" w:rsidRDefault="0016760B" w:rsidP="0016760B">
                  <w:pPr>
                    <w:autoSpaceDE/>
                    <w:autoSpaceDN/>
                    <w:adjustRightInd/>
                    <w:jc w:val="center"/>
                    <w:rPr>
                      <w:ins w:id="33373" w:author="Philippe Hollanda - Oliveira Trust" w:date="2022-07-19T09:57:00Z"/>
                      <w:rFonts w:ascii="Arial" w:eastAsia="Times New Roman" w:hAnsi="Arial" w:cs="Arial"/>
                      <w:color w:val="000000"/>
                      <w:sz w:val="20"/>
                      <w:szCs w:val="20"/>
                      <w:lang w:eastAsia="pt-BR"/>
                    </w:rPr>
                  </w:pPr>
                  <w:ins w:id="33374" w:author="Philippe Hollanda - Oliveira Trust" w:date="2022-07-19T09:57:00Z">
                    <w:r w:rsidRPr="0016760B">
                      <w:rPr>
                        <w:rFonts w:ascii="Arial" w:eastAsia="Times New Roman" w:hAnsi="Arial" w:cs="Arial"/>
                        <w:color w:val="000000"/>
                        <w:sz w:val="20"/>
                        <w:szCs w:val="20"/>
                        <w:lang w:eastAsia="pt-BR"/>
                      </w:rPr>
                      <w:t>16/06/2021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15A1D9" w14:textId="77777777" w:rsidR="0016760B" w:rsidRPr="0016760B" w:rsidRDefault="0016760B" w:rsidP="0016760B">
                  <w:pPr>
                    <w:autoSpaceDE/>
                    <w:autoSpaceDN/>
                    <w:adjustRightInd/>
                    <w:jc w:val="center"/>
                    <w:rPr>
                      <w:ins w:id="33375" w:author="Philippe Hollanda - Oliveira Trust" w:date="2022-07-19T09:57:00Z"/>
                      <w:rFonts w:ascii="Arial" w:eastAsia="Times New Roman" w:hAnsi="Arial" w:cs="Arial"/>
                      <w:color w:val="000000"/>
                      <w:sz w:val="20"/>
                      <w:szCs w:val="20"/>
                      <w:lang w:eastAsia="pt-BR"/>
                    </w:rPr>
                  </w:pPr>
                  <w:ins w:id="33376" w:author="Philippe Hollanda - Oliveira Trust" w:date="2022-07-19T09:57:00Z">
                    <w:r w:rsidRPr="0016760B">
                      <w:rPr>
                        <w:rFonts w:ascii="Arial" w:eastAsia="Times New Roman" w:hAnsi="Arial" w:cs="Arial"/>
                        <w:color w:val="000000"/>
                        <w:sz w:val="20"/>
                        <w:szCs w:val="20"/>
                        <w:lang w:eastAsia="pt-BR"/>
                      </w:rPr>
                      <w:t xml:space="preserve"> R$                           840,00 </w:t>
                    </w:r>
                  </w:ins>
                </w:p>
              </w:tc>
            </w:tr>
            <w:tr w:rsidR="0016760B" w:rsidRPr="0016760B" w14:paraId="185166F9" w14:textId="77777777" w:rsidTr="0016760B">
              <w:trPr>
                <w:trHeight w:val="1785"/>
                <w:ins w:id="333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80146B" w14:textId="77777777" w:rsidR="0016760B" w:rsidRPr="0016760B" w:rsidRDefault="0016760B" w:rsidP="0016760B">
                  <w:pPr>
                    <w:autoSpaceDE/>
                    <w:autoSpaceDN/>
                    <w:adjustRightInd/>
                    <w:jc w:val="center"/>
                    <w:rPr>
                      <w:ins w:id="33378" w:author="Philippe Hollanda - Oliveira Trust" w:date="2022-07-19T09:57:00Z"/>
                      <w:rFonts w:ascii="Arial" w:eastAsia="Times New Roman" w:hAnsi="Arial" w:cs="Arial"/>
                      <w:color w:val="000000"/>
                      <w:sz w:val="20"/>
                      <w:szCs w:val="20"/>
                      <w:lang w:eastAsia="pt-BR"/>
                    </w:rPr>
                  </w:pPr>
                  <w:ins w:id="3337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D9C3D31" w14:textId="77777777" w:rsidR="0016760B" w:rsidRPr="0016760B" w:rsidRDefault="0016760B" w:rsidP="0016760B">
                  <w:pPr>
                    <w:autoSpaceDE/>
                    <w:autoSpaceDN/>
                    <w:adjustRightInd/>
                    <w:jc w:val="center"/>
                    <w:rPr>
                      <w:ins w:id="33380" w:author="Philippe Hollanda - Oliveira Trust" w:date="2022-07-19T09:57:00Z"/>
                      <w:rFonts w:ascii="Arial" w:eastAsia="Times New Roman" w:hAnsi="Arial" w:cs="Arial"/>
                      <w:color w:val="000000"/>
                      <w:sz w:val="20"/>
                      <w:szCs w:val="20"/>
                      <w:lang w:eastAsia="pt-BR"/>
                    </w:rPr>
                  </w:pPr>
                  <w:ins w:id="33381"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E43EFD" w14:textId="77777777" w:rsidR="0016760B" w:rsidRPr="0016760B" w:rsidRDefault="0016760B" w:rsidP="0016760B">
                  <w:pPr>
                    <w:autoSpaceDE/>
                    <w:autoSpaceDN/>
                    <w:adjustRightInd/>
                    <w:jc w:val="center"/>
                    <w:rPr>
                      <w:ins w:id="33382" w:author="Philippe Hollanda - Oliveira Trust" w:date="2022-07-19T09:57:00Z"/>
                      <w:rFonts w:ascii="Arial" w:eastAsia="Times New Roman" w:hAnsi="Arial" w:cs="Arial"/>
                      <w:color w:val="000000"/>
                      <w:sz w:val="20"/>
                      <w:szCs w:val="20"/>
                      <w:lang w:eastAsia="pt-BR"/>
                    </w:rPr>
                  </w:pPr>
                  <w:ins w:id="33383" w:author="Philippe Hollanda - Oliveira Trust" w:date="2022-07-19T09:57:00Z">
                    <w:r w:rsidRPr="0016760B">
                      <w:rPr>
                        <w:rFonts w:ascii="Arial" w:eastAsia="Times New Roman" w:hAnsi="Arial" w:cs="Arial"/>
                        <w:color w:val="000000"/>
                        <w:sz w:val="20"/>
                        <w:szCs w:val="20"/>
                        <w:lang w:eastAsia="pt-BR"/>
                      </w:rPr>
                      <w:t xml:space="preserve"> R$                      11.229,00 </w:t>
                    </w:r>
                  </w:ins>
                </w:p>
              </w:tc>
            </w:tr>
            <w:tr w:rsidR="0016760B" w:rsidRPr="0016760B" w14:paraId="6065DE5B" w14:textId="77777777" w:rsidTr="0016760B">
              <w:trPr>
                <w:trHeight w:val="1785"/>
                <w:ins w:id="3338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E829FD" w14:textId="77777777" w:rsidR="0016760B" w:rsidRPr="0016760B" w:rsidRDefault="0016760B" w:rsidP="0016760B">
                  <w:pPr>
                    <w:autoSpaceDE/>
                    <w:autoSpaceDN/>
                    <w:adjustRightInd/>
                    <w:jc w:val="center"/>
                    <w:rPr>
                      <w:ins w:id="33385" w:author="Philippe Hollanda - Oliveira Trust" w:date="2022-07-19T09:57:00Z"/>
                      <w:rFonts w:ascii="Arial" w:eastAsia="Times New Roman" w:hAnsi="Arial" w:cs="Arial"/>
                      <w:color w:val="000000"/>
                      <w:sz w:val="20"/>
                      <w:szCs w:val="20"/>
                      <w:lang w:eastAsia="pt-BR"/>
                    </w:rPr>
                  </w:pPr>
                  <w:ins w:id="3338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69F85FC" w14:textId="77777777" w:rsidR="0016760B" w:rsidRPr="0016760B" w:rsidRDefault="0016760B" w:rsidP="0016760B">
                  <w:pPr>
                    <w:autoSpaceDE/>
                    <w:autoSpaceDN/>
                    <w:adjustRightInd/>
                    <w:jc w:val="center"/>
                    <w:rPr>
                      <w:ins w:id="33387" w:author="Philippe Hollanda - Oliveira Trust" w:date="2022-07-19T09:57:00Z"/>
                      <w:rFonts w:ascii="Arial" w:eastAsia="Times New Roman" w:hAnsi="Arial" w:cs="Arial"/>
                      <w:color w:val="000000"/>
                      <w:sz w:val="20"/>
                      <w:szCs w:val="20"/>
                      <w:lang w:eastAsia="pt-BR"/>
                    </w:rPr>
                  </w:pPr>
                  <w:ins w:id="33388"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E3DB6E" w14:textId="77777777" w:rsidR="0016760B" w:rsidRPr="0016760B" w:rsidRDefault="0016760B" w:rsidP="0016760B">
                  <w:pPr>
                    <w:autoSpaceDE/>
                    <w:autoSpaceDN/>
                    <w:adjustRightInd/>
                    <w:jc w:val="center"/>
                    <w:rPr>
                      <w:ins w:id="33389" w:author="Philippe Hollanda - Oliveira Trust" w:date="2022-07-19T09:57:00Z"/>
                      <w:rFonts w:ascii="Arial" w:eastAsia="Times New Roman" w:hAnsi="Arial" w:cs="Arial"/>
                      <w:color w:val="000000"/>
                      <w:sz w:val="20"/>
                      <w:szCs w:val="20"/>
                      <w:lang w:eastAsia="pt-BR"/>
                    </w:rPr>
                  </w:pPr>
                  <w:ins w:id="33390" w:author="Philippe Hollanda - Oliveira Trust" w:date="2022-07-19T09:57:00Z">
                    <w:r w:rsidRPr="0016760B">
                      <w:rPr>
                        <w:rFonts w:ascii="Arial" w:eastAsia="Times New Roman" w:hAnsi="Arial" w:cs="Arial"/>
                        <w:color w:val="000000"/>
                        <w:sz w:val="20"/>
                        <w:szCs w:val="20"/>
                        <w:lang w:eastAsia="pt-BR"/>
                      </w:rPr>
                      <w:t xml:space="preserve"> R$                           290,00 </w:t>
                    </w:r>
                  </w:ins>
                </w:p>
              </w:tc>
            </w:tr>
            <w:tr w:rsidR="0016760B" w:rsidRPr="0016760B" w14:paraId="50AA3B54" w14:textId="77777777" w:rsidTr="0016760B">
              <w:trPr>
                <w:trHeight w:val="1785"/>
                <w:ins w:id="3339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F102944" w14:textId="77777777" w:rsidR="0016760B" w:rsidRPr="0016760B" w:rsidRDefault="0016760B" w:rsidP="0016760B">
                  <w:pPr>
                    <w:autoSpaceDE/>
                    <w:autoSpaceDN/>
                    <w:adjustRightInd/>
                    <w:jc w:val="center"/>
                    <w:rPr>
                      <w:ins w:id="33392" w:author="Philippe Hollanda - Oliveira Trust" w:date="2022-07-19T09:57:00Z"/>
                      <w:rFonts w:ascii="Arial" w:eastAsia="Times New Roman" w:hAnsi="Arial" w:cs="Arial"/>
                      <w:color w:val="000000"/>
                      <w:sz w:val="20"/>
                      <w:szCs w:val="20"/>
                      <w:lang w:eastAsia="pt-BR"/>
                    </w:rPr>
                  </w:pPr>
                  <w:ins w:id="3339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A0BF83B" w14:textId="77777777" w:rsidR="0016760B" w:rsidRPr="0016760B" w:rsidRDefault="0016760B" w:rsidP="0016760B">
                  <w:pPr>
                    <w:autoSpaceDE/>
                    <w:autoSpaceDN/>
                    <w:adjustRightInd/>
                    <w:jc w:val="center"/>
                    <w:rPr>
                      <w:ins w:id="33394" w:author="Philippe Hollanda - Oliveira Trust" w:date="2022-07-19T09:57:00Z"/>
                      <w:rFonts w:ascii="Arial" w:eastAsia="Times New Roman" w:hAnsi="Arial" w:cs="Arial"/>
                      <w:color w:val="000000"/>
                      <w:sz w:val="20"/>
                      <w:szCs w:val="20"/>
                      <w:lang w:eastAsia="pt-BR"/>
                    </w:rPr>
                  </w:pPr>
                  <w:ins w:id="33395"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3EEA2A" w14:textId="77777777" w:rsidR="0016760B" w:rsidRPr="0016760B" w:rsidRDefault="0016760B" w:rsidP="0016760B">
                  <w:pPr>
                    <w:autoSpaceDE/>
                    <w:autoSpaceDN/>
                    <w:adjustRightInd/>
                    <w:jc w:val="center"/>
                    <w:rPr>
                      <w:ins w:id="33396" w:author="Philippe Hollanda - Oliveira Trust" w:date="2022-07-19T09:57:00Z"/>
                      <w:rFonts w:ascii="Arial" w:eastAsia="Times New Roman" w:hAnsi="Arial" w:cs="Arial"/>
                      <w:color w:val="000000"/>
                      <w:sz w:val="20"/>
                      <w:szCs w:val="20"/>
                      <w:lang w:eastAsia="pt-BR"/>
                    </w:rPr>
                  </w:pPr>
                  <w:ins w:id="33397" w:author="Philippe Hollanda - Oliveira Trust" w:date="2022-07-19T09:57:00Z">
                    <w:r w:rsidRPr="0016760B">
                      <w:rPr>
                        <w:rFonts w:ascii="Arial" w:eastAsia="Times New Roman" w:hAnsi="Arial" w:cs="Arial"/>
                        <w:color w:val="000000"/>
                        <w:sz w:val="20"/>
                        <w:szCs w:val="20"/>
                        <w:lang w:eastAsia="pt-BR"/>
                      </w:rPr>
                      <w:t xml:space="preserve"> R$                           370,00 </w:t>
                    </w:r>
                  </w:ins>
                </w:p>
              </w:tc>
            </w:tr>
            <w:tr w:rsidR="0016760B" w:rsidRPr="0016760B" w14:paraId="363C6EBD" w14:textId="77777777" w:rsidTr="0016760B">
              <w:trPr>
                <w:trHeight w:val="1785"/>
                <w:ins w:id="3339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DB2D8D6" w14:textId="77777777" w:rsidR="0016760B" w:rsidRPr="0016760B" w:rsidRDefault="0016760B" w:rsidP="0016760B">
                  <w:pPr>
                    <w:autoSpaceDE/>
                    <w:autoSpaceDN/>
                    <w:adjustRightInd/>
                    <w:jc w:val="center"/>
                    <w:rPr>
                      <w:ins w:id="33399" w:author="Philippe Hollanda - Oliveira Trust" w:date="2022-07-19T09:57:00Z"/>
                      <w:rFonts w:ascii="Arial" w:eastAsia="Times New Roman" w:hAnsi="Arial" w:cs="Arial"/>
                      <w:color w:val="000000"/>
                      <w:sz w:val="20"/>
                      <w:szCs w:val="20"/>
                      <w:lang w:eastAsia="pt-BR"/>
                    </w:rPr>
                  </w:pPr>
                  <w:ins w:id="33400"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413562FB" w14:textId="77777777" w:rsidR="0016760B" w:rsidRPr="0016760B" w:rsidRDefault="0016760B" w:rsidP="0016760B">
                  <w:pPr>
                    <w:autoSpaceDE/>
                    <w:autoSpaceDN/>
                    <w:adjustRightInd/>
                    <w:jc w:val="center"/>
                    <w:rPr>
                      <w:ins w:id="33401" w:author="Philippe Hollanda - Oliveira Trust" w:date="2022-07-19T09:57:00Z"/>
                      <w:rFonts w:ascii="Arial" w:eastAsia="Times New Roman" w:hAnsi="Arial" w:cs="Arial"/>
                      <w:color w:val="000000"/>
                      <w:sz w:val="20"/>
                      <w:szCs w:val="20"/>
                      <w:lang w:eastAsia="pt-BR"/>
                    </w:rPr>
                  </w:pPr>
                  <w:ins w:id="33402"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231DD6" w14:textId="77777777" w:rsidR="0016760B" w:rsidRPr="0016760B" w:rsidRDefault="0016760B" w:rsidP="0016760B">
                  <w:pPr>
                    <w:autoSpaceDE/>
                    <w:autoSpaceDN/>
                    <w:adjustRightInd/>
                    <w:jc w:val="center"/>
                    <w:rPr>
                      <w:ins w:id="33403" w:author="Philippe Hollanda - Oliveira Trust" w:date="2022-07-19T09:57:00Z"/>
                      <w:rFonts w:ascii="Arial" w:eastAsia="Times New Roman" w:hAnsi="Arial" w:cs="Arial"/>
                      <w:color w:val="000000"/>
                      <w:sz w:val="20"/>
                      <w:szCs w:val="20"/>
                      <w:lang w:eastAsia="pt-BR"/>
                    </w:rPr>
                  </w:pPr>
                  <w:ins w:id="33404" w:author="Philippe Hollanda - Oliveira Trust" w:date="2022-07-19T09:57:00Z">
                    <w:r w:rsidRPr="0016760B">
                      <w:rPr>
                        <w:rFonts w:ascii="Arial" w:eastAsia="Times New Roman" w:hAnsi="Arial" w:cs="Arial"/>
                        <w:color w:val="000000"/>
                        <w:sz w:val="20"/>
                        <w:szCs w:val="20"/>
                        <w:lang w:eastAsia="pt-BR"/>
                      </w:rPr>
                      <w:t xml:space="preserve"> R$                           442,85 </w:t>
                    </w:r>
                  </w:ins>
                </w:p>
              </w:tc>
            </w:tr>
            <w:tr w:rsidR="0016760B" w:rsidRPr="0016760B" w14:paraId="0AB5D090" w14:textId="77777777" w:rsidTr="0016760B">
              <w:trPr>
                <w:trHeight w:val="1785"/>
                <w:ins w:id="3340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77113E3" w14:textId="77777777" w:rsidR="0016760B" w:rsidRPr="0016760B" w:rsidRDefault="0016760B" w:rsidP="0016760B">
                  <w:pPr>
                    <w:autoSpaceDE/>
                    <w:autoSpaceDN/>
                    <w:adjustRightInd/>
                    <w:jc w:val="center"/>
                    <w:rPr>
                      <w:ins w:id="33406" w:author="Philippe Hollanda - Oliveira Trust" w:date="2022-07-19T09:57:00Z"/>
                      <w:rFonts w:ascii="Arial" w:eastAsia="Times New Roman" w:hAnsi="Arial" w:cs="Arial"/>
                      <w:color w:val="000000"/>
                      <w:sz w:val="20"/>
                      <w:szCs w:val="20"/>
                      <w:lang w:eastAsia="pt-BR"/>
                    </w:rPr>
                  </w:pPr>
                  <w:ins w:id="3340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814D364" w14:textId="77777777" w:rsidR="0016760B" w:rsidRPr="0016760B" w:rsidRDefault="0016760B" w:rsidP="0016760B">
                  <w:pPr>
                    <w:autoSpaceDE/>
                    <w:autoSpaceDN/>
                    <w:adjustRightInd/>
                    <w:jc w:val="center"/>
                    <w:rPr>
                      <w:ins w:id="33408" w:author="Philippe Hollanda - Oliveira Trust" w:date="2022-07-19T09:57:00Z"/>
                      <w:rFonts w:ascii="Arial" w:eastAsia="Times New Roman" w:hAnsi="Arial" w:cs="Arial"/>
                      <w:color w:val="000000"/>
                      <w:sz w:val="20"/>
                      <w:szCs w:val="20"/>
                      <w:lang w:eastAsia="pt-BR"/>
                    </w:rPr>
                  </w:pPr>
                  <w:ins w:id="33409" w:author="Philippe Hollanda - Oliveira Trust" w:date="2022-07-19T09:57:00Z">
                    <w:r w:rsidRPr="0016760B">
                      <w:rPr>
                        <w:rFonts w:ascii="Arial" w:eastAsia="Times New Roman" w:hAnsi="Arial" w:cs="Arial"/>
                        <w:color w:val="000000"/>
                        <w:sz w:val="20"/>
                        <w:szCs w:val="20"/>
                        <w:lang w:eastAsia="pt-BR"/>
                      </w:rPr>
                      <w:t>17/06/2021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FE7AB2" w14:textId="77777777" w:rsidR="0016760B" w:rsidRPr="0016760B" w:rsidRDefault="0016760B" w:rsidP="0016760B">
                  <w:pPr>
                    <w:autoSpaceDE/>
                    <w:autoSpaceDN/>
                    <w:adjustRightInd/>
                    <w:jc w:val="center"/>
                    <w:rPr>
                      <w:ins w:id="33410" w:author="Philippe Hollanda - Oliveira Trust" w:date="2022-07-19T09:57:00Z"/>
                      <w:rFonts w:ascii="Arial" w:eastAsia="Times New Roman" w:hAnsi="Arial" w:cs="Arial"/>
                      <w:color w:val="000000"/>
                      <w:sz w:val="20"/>
                      <w:szCs w:val="20"/>
                      <w:lang w:eastAsia="pt-BR"/>
                    </w:rPr>
                  </w:pPr>
                  <w:ins w:id="33411" w:author="Philippe Hollanda - Oliveira Trust" w:date="2022-07-19T09:57:00Z">
                    <w:r w:rsidRPr="0016760B">
                      <w:rPr>
                        <w:rFonts w:ascii="Arial" w:eastAsia="Times New Roman" w:hAnsi="Arial" w:cs="Arial"/>
                        <w:color w:val="000000"/>
                        <w:sz w:val="20"/>
                        <w:szCs w:val="20"/>
                        <w:lang w:eastAsia="pt-BR"/>
                      </w:rPr>
                      <w:t xml:space="preserve"> R$                           980,00 </w:t>
                    </w:r>
                  </w:ins>
                </w:p>
              </w:tc>
            </w:tr>
            <w:tr w:rsidR="0016760B" w:rsidRPr="0016760B" w14:paraId="32EFA9C6" w14:textId="77777777" w:rsidTr="0016760B">
              <w:trPr>
                <w:trHeight w:val="1785"/>
                <w:ins w:id="3341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C0EEC3E" w14:textId="77777777" w:rsidR="0016760B" w:rsidRPr="0016760B" w:rsidRDefault="0016760B" w:rsidP="0016760B">
                  <w:pPr>
                    <w:autoSpaceDE/>
                    <w:autoSpaceDN/>
                    <w:adjustRightInd/>
                    <w:jc w:val="center"/>
                    <w:rPr>
                      <w:ins w:id="33413" w:author="Philippe Hollanda - Oliveira Trust" w:date="2022-07-19T09:57:00Z"/>
                      <w:rFonts w:ascii="Arial" w:eastAsia="Times New Roman" w:hAnsi="Arial" w:cs="Arial"/>
                      <w:color w:val="000000"/>
                      <w:sz w:val="20"/>
                      <w:szCs w:val="20"/>
                      <w:lang w:eastAsia="pt-BR"/>
                    </w:rPr>
                  </w:pPr>
                  <w:ins w:id="3341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389EEBF" w14:textId="77777777" w:rsidR="0016760B" w:rsidRPr="0016760B" w:rsidRDefault="0016760B" w:rsidP="0016760B">
                  <w:pPr>
                    <w:autoSpaceDE/>
                    <w:autoSpaceDN/>
                    <w:adjustRightInd/>
                    <w:jc w:val="center"/>
                    <w:rPr>
                      <w:ins w:id="33415" w:author="Philippe Hollanda - Oliveira Trust" w:date="2022-07-19T09:57:00Z"/>
                      <w:rFonts w:ascii="Arial" w:eastAsia="Times New Roman" w:hAnsi="Arial" w:cs="Arial"/>
                      <w:color w:val="000000"/>
                      <w:sz w:val="20"/>
                      <w:szCs w:val="20"/>
                      <w:lang w:eastAsia="pt-BR"/>
                    </w:rPr>
                  </w:pPr>
                  <w:ins w:id="33416" w:author="Philippe Hollanda - Oliveira Trust" w:date="2022-07-19T09:57:00Z">
                    <w:r w:rsidRPr="0016760B">
                      <w:rPr>
                        <w:rFonts w:ascii="Arial" w:eastAsia="Times New Roman" w:hAnsi="Arial" w:cs="Arial"/>
                        <w:color w:val="000000"/>
                        <w:sz w:val="20"/>
                        <w:szCs w:val="20"/>
                        <w:lang w:eastAsia="pt-BR"/>
                      </w:rPr>
                      <w:t>28/06/2021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D9908B4" w14:textId="77777777" w:rsidR="0016760B" w:rsidRPr="0016760B" w:rsidRDefault="0016760B" w:rsidP="0016760B">
                  <w:pPr>
                    <w:autoSpaceDE/>
                    <w:autoSpaceDN/>
                    <w:adjustRightInd/>
                    <w:jc w:val="center"/>
                    <w:rPr>
                      <w:ins w:id="33417" w:author="Philippe Hollanda - Oliveira Trust" w:date="2022-07-19T09:57:00Z"/>
                      <w:rFonts w:ascii="Arial" w:eastAsia="Times New Roman" w:hAnsi="Arial" w:cs="Arial"/>
                      <w:color w:val="000000"/>
                      <w:sz w:val="20"/>
                      <w:szCs w:val="20"/>
                      <w:lang w:eastAsia="pt-BR"/>
                    </w:rPr>
                  </w:pPr>
                  <w:ins w:id="33418" w:author="Philippe Hollanda - Oliveira Trust" w:date="2022-07-19T09:57:00Z">
                    <w:r w:rsidRPr="0016760B">
                      <w:rPr>
                        <w:rFonts w:ascii="Arial" w:eastAsia="Times New Roman" w:hAnsi="Arial" w:cs="Arial"/>
                        <w:color w:val="000000"/>
                        <w:sz w:val="20"/>
                        <w:szCs w:val="20"/>
                        <w:lang w:eastAsia="pt-BR"/>
                      </w:rPr>
                      <w:t xml:space="preserve"> R$                           247,00 </w:t>
                    </w:r>
                  </w:ins>
                </w:p>
              </w:tc>
            </w:tr>
            <w:tr w:rsidR="0016760B" w:rsidRPr="0016760B" w14:paraId="2EDCE1E4" w14:textId="77777777" w:rsidTr="0016760B">
              <w:trPr>
                <w:trHeight w:val="1785"/>
                <w:ins w:id="3341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F50D63D" w14:textId="77777777" w:rsidR="0016760B" w:rsidRPr="0016760B" w:rsidRDefault="0016760B" w:rsidP="0016760B">
                  <w:pPr>
                    <w:autoSpaceDE/>
                    <w:autoSpaceDN/>
                    <w:adjustRightInd/>
                    <w:jc w:val="center"/>
                    <w:rPr>
                      <w:ins w:id="33420" w:author="Philippe Hollanda - Oliveira Trust" w:date="2022-07-19T09:57:00Z"/>
                      <w:rFonts w:ascii="Arial" w:eastAsia="Times New Roman" w:hAnsi="Arial" w:cs="Arial"/>
                      <w:color w:val="000000"/>
                      <w:sz w:val="20"/>
                      <w:szCs w:val="20"/>
                      <w:lang w:eastAsia="pt-BR"/>
                    </w:rPr>
                  </w:pPr>
                  <w:ins w:id="3342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B37BCAC" w14:textId="77777777" w:rsidR="0016760B" w:rsidRPr="0016760B" w:rsidRDefault="0016760B" w:rsidP="0016760B">
                  <w:pPr>
                    <w:autoSpaceDE/>
                    <w:autoSpaceDN/>
                    <w:adjustRightInd/>
                    <w:jc w:val="center"/>
                    <w:rPr>
                      <w:ins w:id="33422" w:author="Philippe Hollanda - Oliveira Trust" w:date="2022-07-19T09:57:00Z"/>
                      <w:rFonts w:ascii="Arial" w:eastAsia="Times New Roman" w:hAnsi="Arial" w:cs="Arial"/>
                      <w:color w:val="000000"/>
                      <w:sz w:val="20"/>
                      <w:szCs w:val="20"/>
                      <w:lang w:eastAsia="pt-BR"/>
                    </w:rPr>
                  </w:pPr>
                  <w:ins w:id="33423" w:author="Philippe Hollanda - Oliveira Trust" w:date="2022-07-19T09:57:00Z">
                    <w:r w:rsidRPr="0016760B">
                      <w:rPr>
                        <w:rFonts w:ascii="Arial" w:eastAsia="Times New Roman" w:hAnsi="Arial" w:cs="Arial"/>
                        <w:color w:val="000000"/>
                        <w:sz w:val="20"/>
                        <w:szCs w:val="20"/>
                        <w:lang w:eastAsia="pt-BR"/>
                      </w:rPr>
                      <w:t>23/06/2021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4DFC82" w14:textId="77777777" w:rsidR="0016760B" w:rsidRPr="0016760B" w:rsidRDefault="0016760B" w:rsidP="0016760B">
                  <w:pPr>
                    <w:autoSpaceDE/>
                    <w:autoSpaceDN/>
                    <w:adjustRightInd/>
                    <w:jc w:val="center"/>
                    <w:rPr>
                      <w:ins w:id="33424" w:author="Philippe Hollanda - Oliveira Trust" w:date="2022-07-19T09:57:00Z"/>
                      <w:rFonts w:ascii="Arial" w:eastAsia="Times New Roman" w:hAnsi="Arial" w:cs="Arial"/>
                      <w:color w:val="000000"/>
                      <w:sz w:val="20"/>
                      <w:szCs w:val="20"/>
                      <w:lang w:eastAsia="pt-BR"/>
                    </w:rPr>
                  </w:pPr>
                  <w:ins w:id="33425"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4CBF25A3" w14:textId="77777777" w:rsidTr="0016760B">
              <w:trPr>
                <w:trHeight w:val="1785"/>
                <w:ins w:id="334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AD2B96C" w14:textId="77777777" w:rsidR="0016760B" w:rsidRPr="0016760B" w:rsidRDefault="0016760B" w:rsidP="0016760B">
                  <w:pPr>
                    <w:autoSpaceDE/>
                    <w:autoSpaceDN/>
                    <w:adjustRightInd/>
                    <w:jc w:val="center"/>
                    <w:rPr>
                      <w:ins w:id="33427" w:author="Philippe Hollanda - Oliveira Trust" w:date="2022-07-19T09:57:00Z"/>
                      <w:rFonts w:ascii="Arial" w:eastAsia="Times New Roman" w:hAnsi="Arial" w:cs="Arial"/>
                      <w:color w:val="000000"/>
                      <w:sz w:val="20"/>
                      <w:szCs w:val="20"/>
                      <w:lang w:eastAsia="pt-BR"/>
                    </w:rPr>
                  </w:pPr>
                  <w:ins w:id="3342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1205D05" w14:textId="77777777" w:rsidR="0016760B" w:rsidRPr="0016760B" w:rsidRDefault="0016760B" w:rsidP="0016760B">
                  <w:pPr>
                    <w:autoSpaceDE/>
                    <w:autoSpaceDN/>
                    <w:adjustRightInd/>
                    <w:jc w:val="center"/>
                    <w:rPr>
                      <w:ins w:id="33429" w:author="Philippe Hollanda - Oliveira Trust" w:date="2022-07-19T09:57:00Z"/>
                      <w:rFonts w:ascii="Arial" w:eastAsia="Times New Roman" w:hAnsi="Arial" w:cs="Arial"/>
                      <w:color w:val="000000"/>
                      <w:sz w:val="20"/>
                      <w:szCs w:val="20"/>
                      <w:lang w:eastAsia="pt-BR"/>
                    </w:rPr>
                  </w:pPr>
                  <w:ins w:id="33430" w:author="Philippe Hollanda - Oliveira Trust" w:date="2022-07-19T09:57:00Z">
                    <w:r w:rsidRPr="0016760B">
                      <w:rPr>
                        <w:rFonts w:ascii="Arial" w:eastAsia="Times New Roman" w:hAnsi="Arial" w:cs="Arial"/>
                        <w:color w:val="000000"/>
                        <w:sz w:val="20"/>
                        <w:szCs w:val="20"/>
                        <w:lang w:eastAsia="pt-BR"/>
                      </w:rPr>
                      <w:t>23/06/2021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9D5B2A" w14:textId="77777777" w:rsidR="0016760B" w:rsidRPr="0016760B" w:rsidRDefault="0016760B" w:rsidP="0016760B">
                  <w:pPr>
                    <w:autoSpaceDE/>
                    <w:autoSpaceDN/>
                    <w:adjustRightInd/>
                    <w:jc w:val="center"/>
                    <w:rPr>
                      <w:ins w:id="33431" w:author="Philippe Hollanda - Oliveira Trust" w:date="2022-07-19T09:57:00Z"/>
                      <w:rFonts w:ascii="Arial" w:eastAsia="Times New Roman" w:hAnsi="Arial" w:cs="Arial"/>
                      <w:color w:val="000000"/>
                      <w:sz w:val="20"/>
                      <w:szCs w:val="20"/>
                      <w:lang w:eastAsia="pt-BR"/>
                    </w:rPr>
                  </w:pPr>
                  <w:ins w:id="33432"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1EC187F8" w14:textId="77777777" w:rsidTr="0016760B">
              <w:trPr>
                <w:trHeight w:val="1785"/>
                <w:ins w:id="334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13ADB6" w14:textId="77777777" w:rsidR="0016760B" w:rsidRPr="0016760B" w:rsidRDefault="0016760B" w:rsidP="0016760B">
                  <w:pPr>
                    <w:autoSpaceDE/>
                    <w:autoSpaceDN/>
                    <w:adjustRightInd/>
                    <w:jc w:val="center"/>
                    <w:rPr>
                      <w:ins w:id="33434" w:author="Philippe Hollanda - Oliveira Trust" w:date="2022-07-19T09:57:00Z"/>
                      <w:rFonts w:ascii="Arial" w:eastAsia="Times New Roman" w:hAnsi="Arial" w:cs="Arial"/>
                      <w:color w:val="000000"/>
                      <w:sz w:val="20"/>
                      <w:szCs w:val="20"/>
                      <w:lang w:eastAsia="pt-BR"/>
                    </w:rPr>
                  </w:pPr>
                  <w:ins w:id="3343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9FC149A" w14:textId="77777777" w:rsidR="0016760B" w:rsidRPr="0016760B" w:rsidRDefault="0016760B" w:rsidP="0016760B">
                  <w:pPr>
                    <w:autoSpaceDE/>
                    <w:autoSpaceDN/>
                    <w:adjustRightInd/>
                    <w:jc w:val="center"/>
                    <w:rPr>
                      <w:ins w:id="33436" w:author="Philippe Hollanda - Oliveira Trust" w:date="2022-07-19T09:57:00Z"/>
                      <w:rFonts w:ascii="Arial" w:eastAsia="Times New Roman" w:hAnsi="Arial" w:cs="Arial"/>
                      <w:color w:val="000000"/>
                      <w:sz w:val="20"/>
                      <w:szCs w:val="20"/>
                      <w:lang w:eastAsia="pt-BR"/>
                    </w:rPr>
                  </w:pPr>
                  <w:ins w:id="33437" w:author="Philippe Hollanda - Oliveira Trust" w:date="2022-07-19T09:57:00Z">
                    <w:r w:rsidRPr="0016760B">
                      <w:rPr>
                        <w:rFonts w:ascii="Arial" w:eastAsia="Times New Roman" w:hAnsi="Arial" w:cs="Arial"/>
                        <w:color w:val="000000"/>
                        <w:sz w:val="20"/>
                        <w:szCs w:val="20"/>
                        <w:lang w:eastAsia="pt-BR"/>
                      </w:rPr>
                      <w:t>14/06/2021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6AF50F4" w14:textId="77777777" w:rsidR="0016760B" w:rsidRPr="0016760B" w:rsidRDefault="0016760B" w:rsidP="0016760B">
                  <w:pPr>
                    <w:autoSpaceDE/>
                    <w:autoSpaceDN/>
                    <w:adjustRightInd/>
                    <w:jc w:val="center"/>
                    <w:rPr>
                      <w:ins w:id="33438" w:author="Philippe Hollanda - Oliveira Trust" w:date="2022-07-19T09:57:00Z"/>
                      <w:rFonts w:ascii="Arial" w:eastAsia="Times New Roman" w:hAnsi="Arial" w:cs="Arial"/>
                      <w:color w:val="000000"/>
                      <w:sz w:val="20"/>
                      <w:szCs w:val="20"/>
                      <w:lang w:eastAsia="pt-BR"/>
                    </w:rPr>
                  </w:pPr>
                  <w:ins w:id="33439" w:author="Philippe Hollanda - Oliveira Trust" w:date="2022-07-19T09:57:00Z">
                    <w:r w:rsidRPr="0016760B">
                      <w:rPr>
                        <w:rFonts w:ascii="Arial" w:eastAsia="Times New Roman" w:hAnsi="Arial" w:cs="Arial"/>
                        <w:color w:val="000000"/>
                        <w:sz w:val="20"/>
                        <w:szCs w:val="20"/>
                        <w:lang w:eastAsia="pt-BR"/>
                      </w:rPr>
                      <w:t xml:space="preserve"> R$                        7.820,00 </w:t>
                    </w:r>
                  </w:ins>
                </w:p>
              </w:tc>
            </w:tr>
            <w:tr w:rsidR="0016760B" w:rsidRPr="0016760B" w14:paraId="52884409" w14:textId="77777777" w:rsidTr="0016760B">
              <w:trPr>
                <w:trHeight w:val="1785"/>
                <w:ins w:id="334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89FB15" w14:textId="77777777" w:rsidR="0016760B" w:rsidRPr="0016760B" w:rsidRDefault="0016760B" w:rsidP="0016760B">
                  <w:pPr>
                    <w:autoSpaceDE/>
                    <w:autoSpaceDN/>
                    <w:adjustRightInd/>
                    <w:jc w:val="center"/>
                    <w:rPr>
                      <w:ins w:id="33441" w:author="Philippe Hollanda - Oliveira Trust" w:date="2022-07-19T09:57:00Z"/>
                      <w:rFonts w:ascii="Arial" w:eastAsia="Times New Roman" w:hAnsi="Arial" w:cs="Arial"/>
                      <w:color w:val="000000"/>
                      <w:sz w:val="20"/>
                      <w:szCs w:val="20"/>
                      <w:lang w:eastAsia="pt-BR"/>
                    </w:rPr>
                  </w:pPr>
                  <w:ins w:id="3344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571FAC5" w14:textId="77777777" w:rsidR="0016760B" w:rsidRPr="0016760B" w:rsidRDefault="0016760B" w:rsidP="0016760B">
                  <w:pPr>
                    <w:autoSpaceDE/>
                    <w:autoSpaceDN/>
                    <w:adjustRightInd/>
                    <w:jc w:val="center"/>
                    <w:rPr>
                      <w:ins w:id="33443" w:author="Philippe Hollanda - Oliveira Trust" w:date="2022-07-19T09:57:00Z"/>
                      <w:rFonts w:ascii="Arial" w:eastAsia="Times New Roman" w:hAnsi="Arial" w:cs="Arial"/>
                      <w:color w:val="000000"/>
                      <w:sz w:val="20"/>
                      <w:szCs w:val="20"/>
                      <w:lang w:eastAsia="pt-BR"/>
                    </w:rPr>
                  </w:pPr>
                  <w:ins w:id="33444" w:author="Philippe Hollanda - Oliveira Trust" w:date="2022-07-19T09:57:00Z">
                    <w:r w:rsidRPr="0016760B">
                      <w:rPr>
                        <w:rFonts w:ascii="Arial" w:eastAsia="Times New Roman" w:hAnsi="Arial" w:cs="Arial"/>
                        <w:color w:val="000000"/>
                        <w:sz w:val="20"/>
                        <w:szCs w:val="20"/>
                        <w:lang w:eastAsia="pt-BR"/>
                      </w:rPr>
                      <w:t>25/06/2021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0AE1C81" w14:textId="77777777" w:rsidR="0016760B" w:rsidRPr="0016760B" w:rsidRDefault="0016760B" w:rsidP="0016760B">
                  <w:pPr>
                    <w:autoSpaceDE/>
                    <w:autoSpaceDN/>
                    <w:adjustRightInd/>
                    <w:jc w:val="center"/>
                    <w:rPr>
                      <w:ins w:id="33445" w:author="Philippe Hollanda - Oliveira Trust" w:date="2022-07-19T09:57:00Z"/>
                      <w:rFonts w:ascii="Arial" w:eastAsia="Times New Roman" w:hAnsi="Arial" w:cs="Arial"/>
                      <w:color w:val="000000"/>
                      <w:sz w:val="20"/>
                      <w:szCs w:val="20"/>
                      <w:lang w:eastAsia="pt-BR"/>
                    </w:rPr>
                  </w:pPr>
                  <w:ins w:id="33446" w:author="Philippe Hollanda - Oliveira Trust" w:date="2022-07-19T09:57:00Z">
                    <w:r w:rsidRPr="0016760B">
                      <w:rPr>
                        <w:rFonts w:ascii="Arial" w:eastAsia="Times New Roman" w:hAnsi="Arial" w:cs="Arial"/>
                        <w:color w:val="000000"/>
                        <w:sz w:val="20"/>
                        <w:szCs w:val="20"/>
                        <w:lang w:eastAsia="pt-BR"/>
                      </w:rPr>
                      <w:t xml:space="preserve"> R$                           350,00 </w:t>
                    </w:r>
                  </w:ins>
                </w:p>
              </w:tc>
            </w:tr>
            <w:tr w:rsidR="0016760B" w:rsidRPr="0016760B" w14:paraId="62731595" w14:textId="77777777" w:rsidTr="0016760B">
              <w:trPr>
                <w:trHeight w:val="1785"/>
                <w:ins w:id="334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A6F42F" w14:textId="77777777" w:rsidR="0016760B" w:rsidRPr="0016760B" w:rsidRDefault="0016760B" w:rsidP="0016760B">
                  <w:pPr>
                    <w:autoSpaceDE/>
                    <w:autoSpaceDN/>
                    <w:adjustRightInd/>
                    <w:jc w:val="center"/>
                    <w:rPr>
                      <w:ins w:id="33448" w:author="Philippe Hollanda - Oliveira Trust" w:date="2022-07-19T09:57:00Z"/>
                      <w:rFonts w:ascii="Arial" w:eastAsia="Times New Roman" w:hAnsi="Arial" w:cs="Arial"/>
                      <w:color w:val="000000"/>
                      <w:sz w:val="20"/>
                      <w:szCs w:val="20"/>
                      <w:lang w:eastAsia="pt-BR"/>
                    </w:rPr>
                  </w:pPr>
                  <w:ins w:id="3344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FF2883D" w14:textId="77777777" w:rsidR="0016760B" w:rsidRPr="0016760B" w:rsidRDefault="0016760B" w:rsidP="0016760B">
                  <w:pPr>
                    <w:autoSpaceDE/>
                    <w:autoSpaceDN/>
                    <w:adjustRightInd/>
                    <w:jc w:val="center"/>
                    <w:rPr>
                      <w:ins w:id="33450" w:author="Philippe Hollanda - Oliveira Trust" w:date="2022-07-19T09:57:00Z"/>
                      <w:rFonts w:ascii="Arial" w:eastAsia="Times New Roman" w:hAnsi="Arial" w:cs="Arial"/>
                      <w:color w:val="000000"/>
                      <w:sz w:val="20"/>
                      <w:szCs w:val="20"/>
                      <w:lang w:eastAsia="pt-BR"/>
                    </w:rPr>
                  </w:pPr>
                  <w:ins w:id="33451" w:author="Philippe Hollanda - Oliveira Trust" w:date="2022-07-19T09:57:00Z">
                    <w:r w:rsidRPr="0016760B">
                      <w:rPr>
                        <w:rFonts w:ascii="Arial" w:eastAsia="Times New Roman" w:hAnsi="Arial" w:cs="Arial"/>
                        <w:color w:val="000000"/>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06616BD9" w14:textId="77777777" w:rsidR="0016760B" w:rsidRPr="0016760B" w:rsidRDefault="0016760B" w:rsidP="0016760B">
                  <w:pPr>
                    <w:autoSpaceDE/>
                    <w:autoSpaceDN/>
                    <w:adjustRightInd/>
                    <w:jc w:val="center"/>
                    <w:rPr>
                      <w:ins w:id="33452" w:author="Philippe Hollanda - Oliveira Trust" w:date="2022-07-19T09:57:00Z"/>
                      <w:rFonts w:ascii="Arial" w:eastAsia="Times New Roman" w:hAnsi="Arial" w:cs="Arial"/>
                      <w:color w:val="000000"/>
                      <w:sz w:val="20"/>
                      <w:szCs w:val="20"/>
                      <w:lang w:eastAsia="pt-BR"/>
                    </w:rPr>
                  </w:pPr>
                  <w:ins w:id="33453" w:author="Philippe Hollanda - Oliveira Trust" w:date="2022-07-19T09:57:00Z">
                    <w:r w:rsidRPr="0016760B">
                      <w:rPr>
                        <w:rFonts w:ascii="Arial" w:eastAsia="Times New Roman" w:hAnsi="Arial" w:cs="Arial"/>
                        <w:color w:val="000000"/>
                        <w:sz w:val="20"/>
                        <w:szCs w:val="20"/>
                        <w:lang w:eastAsia="pt-BR"/>
                      </w:rPr>
                      <w:t xml:space="preserve"> R$                        4.569,18 </w:t>
                    </w:r>
                  </w:ins>
                </w:p>
              </w:tc>
            </w:tr>
            <w:tr w:rsidR="0016760B" w:rsidRPr="0016760B" w14:paraId="2F9D8573" w14:textId="77777777" w:rsidTr="0016760B">
              <w:trPr>
                <w:trHeight w:val="1785"/>
                <w:ins w:id="334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0FE658" w14:textId="77777777" w:rsidR="0016760B" w:rsidRPr="0016760B" w:rsidRDefault="0016760B" w:rsidP="0016760B">
                  <w:pPr>
                    <w:autoSpaceDE/>
                    <w:autoSpaceDN/>
                    <w:adjustRightInd/>
                    <w:jc w:val="center"/>
                    <w:rPr>
                      <w:ins w:id="33455" w:author="Philippe Hollanda - Oliveira Trust" w:date="2022-07-19T09:57:00Z"/>
                      <w:rFonts w:ascii="Arial" w:eastAsia="Times New Roman" w:hAnsi="Arial" w:cs="Arial"/>
                      <w:color w:val="000000"/>
                      <w:sz w:val="20"/>
                      <w:szCs w:val="20"/>
                      <w:lang w:eastAsia="pt-BR"/>
                    </w:rPr>
                  </w:pPr>
                  <w:ins w:id="33456"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104A96B" w14:textId="77777777" w:rsidR="0016760B" w:rsidRPr="0016760B" w:rsidRDefault="0016760B" w:rsidP="0016760B">
                  <w:pPr>
                    <w:autoSpaceDE/>
                    <w:autoSpaceDN/>
                    <w:adjustRightInd/>
                    <w:jc w:val="center"/>
                    <w:rPr>
                      <w:ins w:id="33457" w:author="Philippe Hollanda - Oliveira Trust" w:date="2022-07-19T09:57:00Z"/>
                      <w:rFonts w:ascii="Arial" w:eastAsia="Times New Roman" w:hAnsi="Arial" w:cs="Arial"/>
                      <w:sz w:val="20"/>
                      <w:szCs w:val="20"/>
                      <w:lang w:eastAsia="pt-BR"/>
                    </w:rPr>
                  </w:pPr>
                  <w:ins w:id="33458" w:author="Philippe Hollanda - Oliveira Trust" w:date="2022-07-19T09:57:00Z">
                    <w:r w:rsidRPr="0016760B">
                      <w:rPr>
                        <w:rFonts w:ascii="Arial" w:eastAsia="Times New Roman" w:hAnsi="Arial" w:cs="Arial"/>
                        <w:sz w:val="20"/>
                        <w:szCs w:val="20"/>
                        <w:lang w:eastAsia="pt-BR"/>
                      </w:rPr>
                      <w:t>21/06/2021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E433A1" w14:textId="77777777" w:rsidR="0016760B" w:rsidRPr="0016760B" w:rsidRDefault="0016760B" w:rsidP="0016760B">
                  <w:pPr>
                    <w:autoSpaceDE/>
                    <w:autoSpaceDN/>
                    <w:adjustRightInd/>
                    <w:jc w:val="center"/>
                    <w:rPr>
                      <w:ins w:id="33459" w:author="Philippe Hollanda - Oliveira Trust" w:date="2022-07-19T09:57:00Z"/>
                      <w:rFonts w:ascii="Arial" w:eastAsia="Times New Roman" w:hAnsi="Arial" w:cs="Arial"/>
                      <w:sz w:val="20"/>
                      <w:szCs w:val="20"/>
                      <w:lang w:eastAsia="pt-BR"/>
                    </w:rPr>
                  </w:pPr>
                  <w:ins w:id="33460" w:author="Philippe Hollanda - Oliveira Trust" w:date="2022-07-19T09:57:00Z">
                    <w:r w:rsidRPr="0016760B">
                      <w:rPr>
                        <w:rFonts w:ascii="Arial" w:eastAsia="Times New Roman" w:hAnsi="Arial" w:cs="Arial"/>
                        <w:sz w:val="20"/>
                        <w:szCs w:val="20"/>
                        <w:lang w:eastAsia="pt-BR"/>
                      </w:rPr>
                      <w:t xml:space="preserve"> R$                           920,00 </w:t>
                    </w:r>
                  </w:ins>
                </w:p>
              </w:tc>
            </w:tr>
            <w:tr w:rsidR="0016760B" w:rsidRPr="0016760B" w14:paraId="0001F593" w14:textId="77777777" w:rsidTr="0016760B">
              <w:trPr>
                <w:trHeight w:val="1785"/>
                <w:ins w:id="334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9155E13" w14:textId="77777777" w:rsidR="0016760B" w:rsidRPr="0016760B" w:rsidRDefault="0016760B" w:rsidP="0016760B">
                  <w:pPr>
                    <w:autoSpaceDE/>
                    <w:autoSpaceDN/>
                    <w:adjustRightInd/>
                    <w:jc w:val="center"/>
                    <w:rPr>
                      <w:ins w:id="33462" w:author="Philippe Hollanda - Oliveira Trust" w:date="2022-07-19T09:57:00Z"/>
                      <w:rFonts w:ascii="Arial" w:eastAsia="Times New Roman" w:hAnsi="Arial" w:cs="Arial"/>
                      <w:color w:val="000000"/>
                      <w:sz w:val="20"/>
                      <w:szCs w:val="20"/>
                      <w:lang w:eastAsia="pt-BR"/>
                    </w:rPr>
                  </w:pPr>
                  <w:ins w:id="33463"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3C6DBD0" w14:textId="77777777" w:rsidR="0016760B" w:rsidRPr="0016760B" w:rsidRDefault="0016760B" w:rsidP="0016760B">
                  <w:pPr>
                    <w:autoSpaceDE/>
                    <w:autoSpaceDN/>
                    <w:adjustRightInd/>
                    <w:jc w:val="center"/>
                    <w:rPr>
                      <w:ins w:id="33464" w:author="Philippe Hollanda - Oliveira Trust" w:date="2022-07-19T09:57:00Z"/>
                      <w:rFonts w:ascii="Arial" w:eastAsia="Times New Roman" w:hAnsi="Arial" w:cs="Arial"/>
                      <w:color w:val="000000"/>
                      <w:sz w:val="20"/>
                      <w:szCs w:val="20"/>
                      <w:lang w:eastAsia="pt-BR"/>
                    </w:rPr>
                  </w:pPr>
                  <w:ins w:id="33465" w:author="Philippe Hollanda - Oliveira Trust" w:date="2022-07-19T09:57:00Z">
                    <w:r w:rsidRPr="0016760B">
                      <w:rPr>
                        <w:rFonts w:ascii="Arial" w:eastAsia="Times New Roman" w:hAnsi="Arial" w:cs="Arial"/>
                        <w:color w:val="000000"/>
                        <w:sz w:val="20"/>
                        <w:szCs w:val="20"/>
                        <w:lang w:eastAsia="pt-BR"/>
                      </w:rPr>
                      <w:t>06/07/2021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EEB9D65" w14:textId="77777777" w:rsidR="0016760B" w:rsidRPr="0016760B" w:rsidRDefault="0016760B" w:rsidP="0016760B">
                  <w:pPr>
                    <w:autoSpaceDE/>
                    <w:autoSpaceDN/>
                    <w:adjustRightInd/>
                    <w:jc w:val="center"/>
                    <w:rPr>
                      <w:ins w:id="33466" w:author="Philippe Hollanda - Oliveira Trust" w:date="2022-07-19T09:57:00Z"/>
                      <w:rFonts w:ascii="Arial" w:eastAsia="Times New Roman" w:hAnsi="Arial" w:cs="Arial"/>
                      <w:color w:val="000000"/>
                      <w:sz w:val="20"/>
                      <w:szCs w:val="20"/>
                      <w:lang w:eastAsia="pt-BR"/>
                    </w:rPr>
                  </w:pPr>
                  <w:ins w:id="33467" w:author="Philippe Hollanda - Oliveira Trust" w:date="2022-07-19T09:57:00Z">
                    <w:r w:rsidRPr="0016760B">
                      <w:rPr>
                        <w:rFonts w:ascii="Arial" w:eastAsia="Times New Roman" w:hAnsi="Arial" w:cs="Arial"/>
                        <w:color w:val="000000"/>
                        <w:sz w:val="20"/>
                        <w:szCs w:val="20"/>
                        <w:lang w:eastAsia="pt-BR"/>
                      </w:rPr>
                      <w:t xml:space="preserve"> R$                      12.000,00 </w:t>
                    </w:r>
                  </w:ins>
                </w:p>
              </w:tc>
            </w:tr>
            <w:tr w:rsidR="0016760B" w:rsidRPr="0016760B" w14:paraId="25752136" w14:textId="77777777" w:rsidTr="0016760B">
              <w:trPr>
                <w:trHeight w:val="1785"/>
                <w:ins w:id="334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636BF9F" w14:textId="77777777" w:rsidR="0016760B" w:rsidRPr="0016760B" w:rsidRDefault="0016760B" w:rsidP="0016760B">
                  <w:pPr>
                    <w:autoSpaceDE/>
                    <w:autoSpaceDN/>
                    <w:adjustRightInd/>
                    <w:jc w:val="center"/>
                    <w:rPr>
                      <w:ins w:id="33469" w:author="Philippe Hollanda - Oliveira Trust" w:date="2022-07-19T09:57:00Z"/>
                      <w:rFonts w:ascii="Arial" w:eastAsia="Times New Roman" w:hAnsi="Arial" w:cs="Arial"/>
                      <w:color w:val="000000"/>
                      <w:sz w:val="20"/>
                      <w:szCs w:val="20"/>
                      <w:lang w:eastAsia="pt-BR"/>
                    </w:rPr>
                  </w:pPr>
                  <w:ins w:id="33470"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D6231F2" w14:textId="77777777" w:rsidR="0016760B" w:rsidRPr="0016760B" w:rsidRDefault="0016760B" w:rsidP="0016760B">
                  <w:pPr>
                    <w:autoSpaceDE/>
                    <w:autoSpaceDN/>
                    <w:adjustRightInd/>
                    <w:jc w:val="center"/>
                    <w:rPr>
                      <w:ins w:id="33471" w:author="Philippe Hollanda - Oliveira Trust" w:date="2022-07-19T09:57:00Z"/>
                      <w:rFonts w:ascii="Arial" w:eastAsia="Times New Roman" w:hAnsi="Arial" w:cs="Arial"/>
                      <w:color w:val="000000"/>
                      <w:sz w:val="20"/>
                      <w:szCs w:val="20"/>
                      <w:lang w:eastAsia="pt-BR"/>
                    </w:rPr>
                  </w:pPr>
                  <w:ins w:id="33472" w:author="Philippe Hollanda - Oliveira Trust" w:date="2022-07-19T09:57:00Z">
                    <w:r w:rsidRPr="0016760B">
                      <w:rPr>
                        <w:rFonts w:ascii="Arial" w:eastAsia="Times New Roman" w:hAnsi="Arial" w:cs="Arial"/>
                        <w:color w:val="000000"/>
                        <w:sz w:val="20"/>
                        <w:szCs w:val="20"/>
                        <w:lang w:eastAsia="pt-BR"/>
                      </w:rPr>
                      <w:t>06/07/2021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B22E9EE" w14:textId="77777777" w:rsidR="0016760B" w:rsidRPr="0016760B" w:rsidRDefault="0016760B" w:rsidP="0016760B">
                  <w:pPr>
                    <w:autoSpaceDE/>
                    <w:autoSpaceDN/>
                    <w:adjustRightInd/>
                    <w:jc w:val="center"/>
                    <w:rPr>
                      <w:ins w:id="33473" w:author="Philippe Hollanda - Oliveira Trust" w:date="2022-07-19T09:57:00Z"/>
                      <w:rFonts w:ascii="Arial" w:eastAsia="Times New Roman" w:hAnsi="Arial" w:cs="Arial"/>
                      <w:color w:val="000000"/>
                      <w:sz w:val="20"/>
                      <w:szCs w:val="20"/>
                      <w:lang w:eastAsia="pt-BR"/>
                    </w:rPr>
                  </w:pPr>
                  <w:ins w:id="33474" w:author="Philippe Hollanda - Oliveira Trust" w:date="2022-07-19T09:57:00Z">
                    <w:r w:rsidRPr="0016760B">
                      <w:rPr>
                        <w:rFonts w:ascii="Arial" w:eastAsia="Times New Roman" w:hAnsi="Arial" w:cs="Arial"/>
                        <w:color w:val="000000"/>
                        <w:sz w:val="20"/>
                        <w:szCs w:val="20"/>
                        <w:lang w:eastAsia="pt-BR"/>
                      </w:rPr>
                      <w:t xml:space="preserve"> R$                      23.000,00 </w:t>
                    </w:r>
                  </w:ins>
                </w:p>
              </w:tc>
            </w:tr>
            <w:tr w:rsidR="0016760B" w:rsidRPr="0016760B" w14:paraId="14DE25B6" w14:textId="77777777" w:rsidTr="0016760B">
              <w:trPr>
                <w:trHeight w:val="1785"/>
                <w:ins w:id="334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987CE9D" w14:textId="77777777" w:rsidR="0016760B" w:rsidRPr="0016760B" w:rsidRDefault="0016760B" w:rsidP="0016760B">
                  <w:pPr>
                    <w:autoSpaceDE/>
                    <w:autoSpaceDN/>
                    <w:adjustRightInd/>
                    <w:jc w:val="center"/>
                    <w:rPr>
                      <w:ins w:id="33476" w:author="Philippe Hollanda - Oliveira Trust" w:date="2022-07-19T09:57:00Z"/>
                      <w:rFonts w:ascii="Arial" w:eastAsia="Times New Roman" w:hAnsi="Arial" w:cs="Arial"/>
                      <w:color w:val="000000"/>
                      <w:sz w:val="20"/>
                      <w:szCs w:val="20"/>
                      <w:lang w:eastAsia="pt-BR"/>
                    </w:rPr>
                  </w:pPr>
                  <w:ins w:id="3347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A0E2725" w14:textId="77777777" w:rsidR="0016760B" w:rsidRPr="0016760B" w:rsidRDefault="0016760B" w:rsidP="0016760B">
                  <w:pPr>
                    <w:autoSpaceDE/>
                    <w:autoSpaceDN/>
                    <w:adjustRightInd/>
                    <w:jc w:val="center"/>
                    <w:rPr>
                      <w:ins w:id="33478" w:author="Philippe Hollanda - Oliveira Trust" w:date="2022-07-19T09:57:00Z"/>
                      <w:rFonts w:ascii="Arial" w:eastAsia="Times New Roman" w:hAnsi="Arial" w:cs="Arial"/>
                      <w:color w:val="000000"/>
                      <w:sz w:val="20"/>
                      <w:szCs w:val="20"/>
                      <w:lang w:eastAsia="pt-BR"/>
                    </w:rPr>
                  </w:pPr>
                  <w:ins w:id="33479" w:author="Philippe Hollanda - Oliveira Trust" w:date="2022-07-19T09:57:00Z">
                    <w:r w:rsidRPr="0016760B">
                      <w:rPr>
                        <w:rFonts w:ascii="Arial" w:eastAsia="Times New Roman" w:hAnsi="Arial" w:cs="Arial"/>
                        <w:color w:val="000000"/>
                        <w:sz w:val="20"/>
                        <w:szCs w:val="20"/>
                        <w:lang w:eastAsia="pt-BR"/>
                      </w:rPr>
                      <w:t>28/06/2021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005C34" w14:textId="77777777" w:rsidR="0016760B" w:rsidRPr="0016760B" w:rsidRDefault="0016760B" w:rsidP="0016760B">
                  <w:pPr>
                    <w:autoSpaceDE/>
                    <w:autoSpaceDN/>
                    <w:adjustRightInd/>
                    <w:jc w:val="center"/>
                    <w:rPr>
                      <w:ins w:id="33480" w:author="Philippe Hollanda - Oliveira Trust" w:date="2022-07-19T09:57:00Z"/>
                      <w:rFonts w:ascii="Arial" w:eastAsia="Times New Roman" w:hAnsi="Arial" w:cs="Arial"/>
                      <w:color w:val="000000"/>
                      <w:sz w:val="20"/>
                      <w:szCs w:val="20"/>
                      <w:lang w:eastAsia="pt-BR"/>
                    </w:rPr>
                  </w:pPr>
                  <w:ins w:id="33481" w:author="Philippe Hollanda - Oliveira Trust" w:date="2022-07-19T09:57:00Z">
                    <w:r w:rsidRPr="0016760B">
                      <w:rPr>
                        <w:rFonts w:ascii="Arial" w:eastAsia="Times New Roman" w:hAnsi="Arial" w:cs="Arial"/>
                        <w:color w:val="000000"/>
                        <w:sz w:val="20"/>
                        <w:szCs w:val="20"/>
                        <w:lang w:eastAsia="pt-BR"/>
                      </w:rPr>
                      <w:t xml:space="preserve"> R$                           391,00 </w:t>
                    </w:r>
                  </w:ins>
                </w:p>
              </w:tc>
            </w:tr>
            <w:tr w:rsidR="0016760B" w:rsidRPr="0016760B" w14:paraId="3F26C3AF" w14:textId="77777777" w:rsidTr="0016760B">
              <w:trPr>
                <w:trHeight w:val="1785"/>
                <w:ins w:id="3348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598365" w14:textId="77777777" w:rsidR="0016760B" w:rsidRPr="0016760B" w:rsidRDefault="0016760B" w:rsidP="0016760B">
                  <w:pPr>
                    <w:autoSpaceDE/>
                    <w:autoSpaceDN/>
                    <w:adjustRightInd/>
                    <w:jc w:val="center"/>
                    <w:rPr>
                      <w:ins w:id="33483" w:author="Philippe Hollanda - Oliveira Trust" w:date="2022-07-19T09:57:00Z"/>
                      <w:rFonts w:ascii="Arial" w:eastAsia="Times New Roman" w:hAnsi="Arial" w:cs="Arial"/>
                      <w:color w:val="000000"/>
                      <w:sz w:val="20"/>
                      <w:szCs w:val="20"/>
                      <w:lang w:eastAsia="pt-BR"/>
                    </w:rPr>
                  </w:pPr>
                  <w:ins w:id="33484"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A129015" w14:textId="77777777" w:rsidR="0016760B" w:rsidRPr="0016760B" w:rsidRDefault="0016760B" w:rsidP="0016760B">
                  <w:pPr>
                    <w:autoSpaceDE/>
                    <w:autoSpaceDN/>
                    <w:adjustRightInd/>
                    <w:jc w:val="center"/>
                    <w:rPr>
                      <w:ins w:id="33485" w:author="Philippe Hollanda - Oliveira Trust" w:date="2022-07-19T09:57:00Z"/>
                      <w:rFonts w:ascii="Arial" w:eastAsia="Times New Roman" w:hAnsi="Arial" w:cs="Arial"/>
                      <w:color w:val="000000"/>
                      <w:sz w:val="20"/>
                      <w:szCs w:val="20"/>
                      <w:lang w:eastAsia="pt-BR"/>
                    </w:rPr>
                  </w:pPr>
                  <w:ins w:id="33486" w:author="Philippe Hollanda - Oliveira Trust" w:date="2022-07-19T09:57:00Z">
                    <w:r w:rsidRPr="0016760B">
                      <w:rPr>
                        <w:rFonts w:ascii="Arial" w:eastAsia="Times New Roman" w:hAnsi="Arial" w:cs="Arial"/>
                        <w:color w:val="000000"/>
                        <w:sz w:val="20"/>
                        <w:szCs w:val="20"/>
                        <w:lang w:eastAsia="pt-BR"/>
                      </w:rPr>
                      <w:t>30/06/2021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652E6006" w14:textId="77777777" w:rsidR="0016760B" w:rsidRPr="0016760B" w:rsidRDefault="0016760B" w:rsidP="0016760B">
                  <w:pPr>
                    <w:autoSpaceDE/>
                    <w:autoSpaceDN/>
                    <w:adjustRightInd/>
                    <w:jc w:val="center"/>
                    <w:rPr>
                      <w:ins w:id="33487" w:author="Philippe Hollanda - Oliveira Trust" w:date="2022-07-19T09:57:00Z"/>
                      <w:rFonts w:ascii="Arial" w:eastAsia="Times New Roman" w:hAnsi="Arial" w:cs="Arial"/>
                      <w:color w:val="000000"/>
                      <w:sz w:val="20"/>
                      <w:szCs w:val="20"/>
                      <w:lang w:eastAsia="pt-BR"/>
                    </w:rPr>
                  </w:pPr>
                  <w:ins w:id="33488" w:author="Philippe Hollanda - Oliveira Trust" w:date="2022-07-19T09:57:00Z">
                    <w:r w:rsidRPr="0016760B">
                      <w:rPr>
                        <w:rFonts w:ascii="Arial" w:eastAsia="Times New Roman" w:hAnsi="Arial" w:cs="Arial"/>
                        <w:color w:val="000000"/>
                        <w:sz w:val="20"/>
                        <w:szCs w:val="20"/>
                        <w:lang w:eastAsia="pt-BR"/>
                      </w:rPr>
                      <w:t xml:space="preserve"> R$                           297,75 </w:t>
                    </w:r>
                  </w:ins>
                </w:p>
              </w:tc>
            </w:tr>
            <w:tr w:rsidR="0016760B" w:rsidRPr="0016760B" w14:paraId="076F696D" w14:textId="77777777" w:rsidTr="0016760B">
              <w:trPr>
                <w:trHeight w:val="1785"/>
                <w:ins w:id="3348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2DF3EE" w14:textId="77777777" w:rsidR="0016760B" w:rsidRPr="0016760B" w:rsidRDefault="0016760B" w:rsidP="0016760B">
                  <w:pPr>
                    <w:autoSpaceDE/>
                    <w:autoSpaceDN/>
                    <w:adjustRightInd/>
                    <w:jc w:val="center"/>
                    <w:rPr>
                      <w:ins w:id="33490" w:author="Philippe Hollanda - Oliveira Trust" w:date="2022-07-19T09:57:00Z"/>
                      <w:rFonts w:ascii="Arial" w:eastAsia="Times New Roman" w:hAnsi="Arial" w:cs="Arial"/>
                      <w:color w:val="000000"/>
                      <w:sz w:val="20"/>
                      <w:szCs w:val="20"/>
                      <w:lang w:eastAsia="pt-BR"/>
                    </w:rPr>
                  </w:pPr>
                  <w:ins w:id="33491"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6F3C5C1" w14:textId="77777777" w:rsidR="0016760B" w:rsidRPr="0016760B" w:rsidRDefault="0016760B" w:rsidP="0016760B">
                  <w:pPr>
                    <w:autoSpaceDE/>
                    <w:autoSpaceDN/>
                    <w:adjustRightInd/>
                    <w:jc w:val="center"/>
                    <w:rPr>
                      <w:ins w:id="33492" w:author="Philippe Hollanda - Oliveira Trust" w:date="2022-07-19T09:57:00Z"/>
                      <w:rFonts w:ascii="Arial" w:eastAsia="Times New Roman" w:hAnsi="Arial" w:cs="Arial"/>
                      <w:color w:val="000000"/>
                      <w:sz w:val="20"/>
                      <w:szCs w:val="20"/>
                      <w:lang w:eastAsia="pt-BR"/>
                    </w:rPr>
                  </w:pPr>
                  <w:ins w:id="33493"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0F66438" w14:textId="77777777" w:rsidR="0016760B" w:rsidRPr="0016760B" w:rsidRDefault="0016760B" w:rsidP="0016760B">
                  <w:pPr>
                    <w:autoSpaceDE/>
                    <w:autoSpaceDN/>
                    <w:adjustRightInd/>
                    <w:jc w:val="center"/>
                    <w:rPr>
                      <w:ins w:id="33494" w:author="Philippe Hollanda - Oliveira Trust" w:date="2022-07-19T09:57:00Z"/>
                      <w:rFonts w:ascii="Arial" w:eastAsia="Times New Roman" w:hAnsi="Arial" w:cs="Arial"/>
                      <w:color w:val="000000"/>
                      <w:sz w:val="20"/>
                      <w:szCs w:val="20"/>
                      <w:lang w:eastAsia="pt-BR"/>
                    </w:rPr>
                  </w:pPr>
                  <w:ins w:id="33495" w:author="Philippe Hollanda - Oliveira Trust" w:date="2022-07-19T09:57:00Z">
                    <w:r w:rsidRPr="0016760B">
                      <w:rPr>
                        <w:rFonts w:ascii="Arial" w:eastAsia="Times New Roman" w:hAnsi="Arial" w:cs="Arial"/>
                        <w:color w:val="000000"/>
                        <w:sz w:val="20"/>
                        <w:szCs w:val="20"/>
                        <w:lang w:eastAsia="pt-BR"/>
                      </w:rPr>
                      <w:t xml:space="preserve"> R$                           420,00 </w:t>
                    </w:r>
                  </w:ins>
                </w:p>
              </w:tc>
            </w:tr>
            <w:tr w:rsidR="0016760B" w:rsidRPr="0016760B" w14:paraId="650BD57C" w14:textId="77777777" w:rsidTr="0016760B">
              <w:trPr>
                <w:trHeight w:val="1785"/>
                <w:ins w:id="3349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82C2D19" w14:textId="77777777" w:rsidR="0016760B" w:rsidRPr="0016760B" w:rsidRDefault="0016760B" w:rsidP="0016760B">
                  <w:pPr>
                    <w:autoSpaceDE/>
                    <w:autoSpaceDN/>
                    <w:adjustRightInd/>
                    <w:jc w:val="center"/>
                    <w:rPr>
                      <w:ins w:id="33497" w:author="Philippe Hollanda - Oliveira Trust" w:date="2022-07-19T09:57:00Z"/>
                      <w:rFonts w:ascii="Arial" w:eastAsia="Times New Roman" w:hAnsi="Arial" w:cs="Arial"/>
                      <w:color w:val="000000"/>
                      <w:sz w:val="20"/>
                      <w:szCs w:val="20"/>
                      <w:lang w:eastAsia="pt-BR"/>
                    </w:rPr>
                  </w:pPr>
                  <w:ins w:id="33498" w:author="Philippe Hollanda - Oliveira Trust" w:date="2022-07-19T09:57:00Z">
                    <w:r w:rsidRPr="0016760B">
                      <w:rPr>
                        <w:rFonts w:ascii="Arial" w:eastAsia="Times New Roman" w:hAnsi="Arial" w:cs="Arial"/>
                        <w:color w:val="000000"/>
                        <w:sz w:val="20"/>
                        <w:szCs w:val="20"/>
                        <w:lang w:eastAsia="pt-BR"/>
                      </w:rPr>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31CB0DC2" w14:textId="77777777" w:rsidR="0016760B" w:rsidRPr="0016760B" w:rsidRDefault="0016760B" w:rsidP="0016760B">
                  <w:pPr>
                    <w:autoSpaceDE/>
                    <w:autoSpaceDN/>
                    <w:adjustRightInd/>
                    <w:jc w:val="center"/>
                    <w:rPr>
                      <w:ins w:id="33499" w:author="Philippe Hollanda - Oliveira Trust" w:date="2022-07-19T09:57:00Z"/>
                      <w:rFonts w:ascii="Arial" w:eastAsia="Times New Roman" w:hAnsi="Arial" w:cs="Arial"/>
                      <w:color w:val="000000"/>
                      <w:sz w:val="20"/>
                      <w:szCs w:val="20"/>
                      <w:lang w:eastAsia="pt-BR"/>
                    </w:rPr>
                  </w:pPr>
                  <w:ins w:id="33500" w:author="Philippe Hollanda - Oliveira Trust" w:date="2022-07-19T09:57:00Z">
                    <w:r w:rsidRPr="0016760B">
                      <w:rPr>
                        <w:rFonts w:ascii="Arial" w:eastAsia="Times New Roman" w:hAnsi="Arial" w:cs="Arial"/>
                        <w:color w:val="000000"/>
                        <w:sz w:val="20"/>
                        <w:szCs w:val="20"/>
                        <w:lang w:eastAsia="pt-BR"/>
                      </w:rPr>
                      <w:t>01/07/2021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DB9C66" w14:textId="77777777" w:rsidR="0016760B" w:rsidRPr="0016760B" w:rsidRDefault="0016760B" w:rsidP="0016760B">
                  <w:pPr>
                    <w:autoSpaceDE/>
                    <w:autoSpaceDN/>
                    <w:adjustRightInd/>
                    <w:jc w:val="center"/>
                    <w:rPr>
                      <w:ins w:id="33501" w:author="Philippe Hollanda - Oliveira Trust" w:date="2022-07-19T09:57:00Z"/>
                      <w:rFonts w:ascii="Arial" w:eastAsia="Times New Roman" w:hAnsi="Arial" w:cs="Arial"/>
                      <w:color w:val="000000"/>
                      <w:sz w:val="20"/>
                      <w:szCs w:val="20"/>
                      <w:lang w:eastAsia="pt-BR"/>
                    </w:rPr>
                  </w:pPr>
                  <w:ins w:id="33502" w:author="Philippe Hollanda - Oliveira Trust" w:date="2022-07-19T09:57:00Z">
                    <w:r w:rsidRPr="0016760B">
                      <w:rPr>
                        <w:rFonts w:ascii="Arial" w:eastAsia="Times New Roman" w:hAnsi="Arial" w:cs="Arial"/>
                        <w:color w:val="000000"/>
                        <w:sz w:val="20"/>
                        <w:szCs w:val="20"/>
                        <w:lang w:eastAsia="pt-BR"/>
                      </w:rPr>
                      <w:t xml:space="preserve"> R$                      15.556,00 </w:t>
                    </w:r>
                  </w:ins>
                </w:p>
              </w:tc>
            </w:tr>
            <w:tr w:rsidR="0016760B" w:rsidRPr="0016760B" w14:paraId="6DA06320" w14:textId="77777777" w:rsidTr="0016760B">
              <w:trPr>
                <w:trHeight w:val="1785"/>
                <w:ins w:id="335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209ED7C" w14:textId="77777777" w:rsidR="0016760B" w:rsidRPr="0016760B" w:rsidRDefault="0016760B" w:rsidP="0016760B">
                  <w:pPr>
                    <w:autoSpaceDE/>
                    <w:autoSpaceDN/>
                    <w:adjustRightInd/>
                    <w:jc w:val="center"/>
                    <w:rPr>
                      <w:ins w:id="33504" w:author="Philippe Hollanda - Oliveira Trust" w:date="2022-07-19T09:57:00Z"/>
                      <w:rFonts w:ascii="Arial" w:eastAsia="Times New Roman" w:hAnsi="Arial" w:cs="Arial"/>
                      <w:color w:val="000000"/>
                      <w:sz w:val="20"/>
                      <w:szCs w:val="20"/>
                      <w:lang w:eastAsia="pt-BR"/>
                    </w:rPr>
                  </w:pPr>
                  <w:ins w:id="3350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1E8760E" w14:textId="77777777" w:rsidR="0016760B" w:rsidRPr="0016760B" w:rsidRDefault="0016760B" w:rsidP="0016760B">
                  <w:pPr>
                    <w:autoSpaceDE/>
                    <w:autoSpaceDN/>
                    <w:adjustRightInd/>
                    <w:jc w:val="center"/>
                    <w:rPr>
                      <w:ins w:id="33506" w:author="Philippe Hollanda - Oliveira Trust" w:date="2022-07-19T09:57:00Z"/>
                      <w:rFonts w:ascii="Arial" w:eastAsia="Times New Roman" w:hAnsi="Arial" w:cs="Arial"/>
                      <w:color w:val="000000"/>
                      <w:sz w:val="20"/>
                      <w:szCs w:val="20"/>
                      <w:lang w:eastAsia="pt-BR"/>
                    </w:rPr>
                  </w:pPr>
                  <w:ins w:id="33507"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05BFEA" w14:textId="77777777" w:rsidR="0016760B" w:rsidRPr="0016760B" w:rsidRDefault="0016760B" w:rsidP="0016760B">
                  <w:pPr>
                    <w:autoSpaceDE/>
                    <w:autoSpaceDN/>
                    <w:adjustRightInd/>
                    <w:jc w:val="center"/>
                    <w:rPr>
                      <w:ins w:id="33508" w:author="Philippe Hollanda - Oliveira Trust" w:date="2022-07-19T09:57:00Z"/>
                      <w:rFonts w:ascii="Arial" w:eastAsia="Times New Roman" w:hAnsi="Arial" w:cs="Arial"/>
                      <w:color w:val="000000"/>
                      <w:sz w:val="20"/>
                      <w:szCs w:val="20"/>
                      <w:lang w:eastAsia="pt-BR"/>
                    </w:rPr>
                  </w:pPr>
                  <w:ins w:id="33509" w:author="Philippe Hollanda - Oliveira Trust" w:date="2022-07-19T09:57:00Z">
                    <w:r w:rsidRPr="0016760B">
                      <w:rPr>
                        <w:rFonts w:ascii="Arial" w:eastAsia="Times New Roman" w:hAnsi="Arial" w:cs="Arial"/>
                        <w:color w:val="000000"/>
                        <w:sz w:val="20"/>
                        <w:szCs w:val="20"/>
                        <w:lang w:eastAsia="pt-BR"/>
                      </w:rPr>
                      <w:t xml:space="preserve"> R$                           300,00 </w:t>
                    </w:r>
                  </w:ins>
                </w:p>
              </w:tc>
            </w:tr>
            <w:tr w:rsidR="0016760B" w:rsidRPr="0016760B" w14:paraId="6B27D2BE" w14:textId="77777777" w:rsidTr="0016760B">
              <w:trPr>
                <w:trHeight w:val="1785"/>
                <w:ins w:id="335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07AADA" w14:textId="77777777" w:rsidR="0016760B" w:rsidRPr="0016760B" w:rsidRDefault="0016760B" w:rsidP="0016760B">
                  <w:pPr>
                    <w:autoSpaceDE/>
                    <w:autoSpaceDN/>
                    <w:adjustRightInd/>
                    <w:jc w:val="center"/>
                    <w:rPr>
                      <w:ins w:id="33511" w:author="Philippe Hollanda - Oliveira Trust" w:date="2022-07-19T09:57:00Z"/>
                      <w:rFonts w:ascii="Arial" w:eastAsia="Times New Roman" w:hAnsi="Arial" w:cs="Arial"/>
                      <w:color w:val="000000"/>
                      <w:sz w:val="20"/>
                      <w:szCs w:val="20"/>
                      <w:lang w:eastAsia="pt-BR"/>
                    </w:rPr>
                  </w:pPr>
                  <w:ins w:id="3351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A323A25" w14:textId="77777777" w:rsidR="0016760B" w:rsidRPr="0016760B" w:rsidRDefault="0016760B" w:rsidP="0016760B">
                  <w:pPr>
                    <w:autoSpaceDE/>
                    <w:autoSpaceDN/>
                    <w:adjustRightInd/>
                    <w:jc w:val="center"/>
                    <w:rPr>
                      <w:ins w:id="33513" w:author="Philippe Hollanda - Oliveira Trust" w:date="2022-07-19T09:57:00Z"/>
                      <w:rFonts w:ascii="Arial" w:eastAsia="Times New Roman" w:hAnsi="Arial" w:cs="Arial"/>
                      <w:color w:val="000000"/>
                      <w:sz w:val="20"/>
                      <w:szCs w:val="20"/>
                      <w:lang w:eastAsia="pt-BR"/>
                    </w:rPr>
                  </w:pPr>
                  <w:ins w:id="33514" w:author="Philippe Hollanda - Oliveira Trust" w:date="2022-07-19T09:57:00Z">
                    <w:r w:rsidRPr="0016760B">
                      <w:rPr>
                        <w:rFonts w:ascii="Arial" w:eastAsia="Times New Roman" w:hAnsi="Arial" w:cs="Arial"/>
                        <w:color w:val="000000"/>
                        <w:sz w:val="20"/>
                        <w:szCs w:val="20"/>
                        <w:lang w:eastAsia="pt-BR"/>
                      </w:rPr>
                      <w:t>28/06/2021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ED8C30" w14:textId="77777777" w:rsidR="0016760B" w:rsidRPr="0016760B" w:rsidRDefault="0016760B" w:rsidP="0016760B">
                  <w:pPr>
                    <w:autoSpaceDE/>
                    <w:autoSpaceDN/>
                    <w:adjustRightInd/>
                    <w:jc w:val="center"/>
                    <w:rPr>
                      <w:ins w:id="33515" w:author="Philippe Hollanda - Oliveira Trust" w:date="2022-07-19T09:57:00Z"/>
                      <w:rFonts w:ascii="Arial" w:eastAsia="Times New Roman" w:hAnsi="Arial" w:cs="Arial"/>
                      <w:color w:val="000000"/>
                      <w:sz w:val="20"/>
                      <w:szCs w:val="20"/>
                      <w:lang w:eastAsia="pt-BR"/>
                    </w:rPr>
                  </w:pPr>
                  <w:ins w:id="33516" w:author="Philippe Hollanda - Oliveira Trust" w:date="2022-07-19T09:57:00Z">
                    <w:r w:rsidRPr="0016760B">
                      <w:rPr>
                        <w:rFonts w:ascii="Arial" w:eastAsia="Times New Roman" w:hAnsi="Arial" w:cs="Arial"/>
                        <w:color w:val="000000"/>
                        <w:sz w:val="20"/>
                        <w:szCs w:val="20"/>
                        <w:lang w:eastAsia="pt-BR"/>
                      </w:rPr>
                      <w:t xml:space="preserve"> R$                        2.937,33 </w:t>
                    </w:r>
                  </w:ins>
                </w:p>
              </w:tc>
            </w:tr>
            <w:tr w:rsidR="0016760B" w:rsidRPr="0016760B" w14:paraId="46320D6E" w14:textId="77777777" w:rsidTr="0016760B">
              <w:trPr>
                <w:trHeight w:val="1785"/>
                <w:ins w:id="335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1CCC3E6" w14:textId="77777777" w:rsidR="0016760B" w:rsidRPr="0016760B" w:rsidRDefault="0016760B" w:rsidP="0016760B">
                  <w:pPr>
                    <w:autoSpaceDE/>
                    <w:autoSpaceDN/>
                    <w:adjustRightInd/>
                    <w:jc w:val="center"/>
                    <w:rPr>
                      <w:ins w:id="33518" w:author="Philippe Hollanda - Oliveira Trust" w:date="2022-07-19T09:57:00Z"/>
                      <w:rFonts w:ascii="Arial" w:eastAsia="Times New Roman" w:hAnsi="Arial" w:cs="Arial"/>
                      <w:color w:val="000000"/>
                      <w:sz w:val="20"/>
                      <w:szCs w:val="20"/>
                      <w:lang w:eastAsia="pt-BR"/>
                    </w:rPr>
                  </w:pPr>
                  <w:ins w:id="3351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7843894" w14:textId="77777777" w:rsidR="0016760B" w:rsidRPr="0016760B" w:rsidRDefault="0016760B" w:rsidP="0016760B">
                  <w:pPr>
                    <w:autoSpaceDE/>
                    <w:autoSpaceDN/>
                    <w:adjustRightInd/>
                    <w:jc w:val="center"/>
                    <w:rPr>
                      <w:ins w:id="33520" w:author="Philippe Hollanda - Oliveira Trust" w:date="2022-07-19T09:57:00Z"/>
                      <w:rFonts w:ascii="Arial" w:eastAsia="Times New Roman" w:hAnsi="Arial" w:cs="Arial"/>
                      <w:color w:val="000000"/>
                      <w:sz w:val="20"/>
                      <w:szCs w:val="20"/>
                      <w:lang w:eastAsia="pt-BR"/>
                    </w:rPr>
                  </w:pPr>
                  <w:ins w:id="33521"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67B6082" w14:textId="77777777" w:rsidR="0016760B" w:rsidRPr="0016760B" w:rsidRDefault="0016760B" w:rsidP="0016760B">
                  <w:pPr>
                    <w:autoSpaceDE/>
                    <w:autoSpaceDN/>
                    <w:adjustRightInd/>
                    <w:jc w:val="center"/>
                    <w:rPr>
                      <w:ins w:id="33522" w:author="Philippe Hollanda - Oliveira Trust" w:date="2022-07-19T09:57:00Z"/>
                      <w:rFonts w:ascii="Arial" w:eastAsia="Times New Roman" w:hAnsi="Arial" w:cs="Arial"/>
                      <w:color w:val="000000"/>
                      <w:sz w:val="20"/>
                      <w:szCs w:val="20"/>
                      <w:lang w:eastAsia="pt-BR"/>
                    </w:rPr>
                  </w:pPr>
                  <w:ins w:id="33523" w:author="Philippe Hollanda - Oliveira Trust" w:date="2022-07-19T09:57:00Z">
                    <w:r w:rsidRPr="0016760B">
                      <w:rPr>
                        <w:rFonts w:ascii="Arial" w:eastAsia="Times New Roman" w:hAnsi="Arial" w:cs="Arial"/>
                        <w:color w:val="000000"/>
                        <w:sz w:val="20"/>
                        <w:szCs w:val="20"/>
                        <w:lang w:eastAsia="pt-BR"/>
                      </w:rPr>
                      <w:t xml:space="preserve"> R$                      63.606,31 </w:t>
                    </w:r>
                  </w:ins>
                </w:p>
              </w:tc>
            </w:tr>
            <w:tr w:rsidR="0016760B" w:rsidRPr="0016760B" w14:paraId="32EE6E61" w14:textId="77777777" w:rsidTr="0016760B">
              <w:trPr>
                <w:trHeight w:val="1785"/>
                <w:ins w:id="33524"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093A0344" w14:textId="77777777" w:rsidR="0016760B" w:rsidRPr="0016760B" w:rsidRDefault="0016760B" w:rsidP="0016760B">
                  <w:pPr>
                    <w:autoSpaceDE/>
                    <w:autoSpaceDN/>
                    <w:adjustRightInd/>
                    <w:jc w:val="center"/>
                    <w:rPr>
                      <w:ins w:id="33525" w:author="Philippe Hollanda - Oliveira Trust" w:date="2022-07-19T09:57:00Z"/>
                      <w:rFonts w:ascii="Arial" w:eastAsia="Times New Roman" w:hAnsi="Arial" w:cs="Arial"/>
                      <w:color w:val="000000"/>
                      <w:sz w:val="20"/>
                      <w:szCs w:val="20"/>
                      <w:lang w:eastAsia="pt-BR"/>
                    </w:rPr>
                  </w:pPr>
                  <w:ins w:id="33526" w:author="Philippe Hollanda - Oliveira Trust" w:date="2022-07-19T09:57:00Z">
                    <w:r w:rsidRPr="0016760B">
                      <w:rPr>
                        <w:rFonts w:ascii="Arial" w:eastAsia="Times New Roman" w:hAnsi="Arial" w:cs="Arial"/>
                        <w:color w:val="000000"/>
                        <w:sz w:val="20"/>
                        <w:szCs w:val="20"/>
                        <w:lang w:eastAsia="pt-BR"/>
                      </w:rPr>
                      <w:lastRenderedPageBreak/>
                      <w:t>SERVIÇO DE INSTALAÇÃO, CALDERARIA, USINAGEM E SOLDA.</w:t>
                    </w:r>
                  </w:ins>
                </w:p>
              </w:tc>
              <w:tc>
                <w:tcPr>
                  <w:tcW w:w="2324" w:type="dxa"/>
                  <w:tcBorders>
                    <w:top w:val="nil"/>
                    <w:left w:val="nil"/>
                    <w:bottom w:val="single" w:sz="4" w:space="0" w:color="auto"/>
                    <w:right w:val="single" w:sz="4" w:space="0" w:color="auto"/>
                  </w:tcBorders>
                  <w:shd w:val="clear" w:color="auto" w:fill="auto"/>
                  <w:noWrap/>
                  <w:vAlign w:val="center"/>
                  <w:hideMark/>
                </w:tcPr>
                <w:p w14:paraId="119BF410" w14:textId="77777777" w:rsidR="0016760B" w:rsidRPr="0016760B" w:rsidRDefault="0016760B" w:rsidP="0016760B">
                  <w:pPr>
                    <w:autoSpaceDE/>
                    <w:autoSpaceDN/>
                    <w:adjustRightInd/>
                    <w:jc w:val="center"/>
                    <w:rPr>
                      <w:ins w:id="33527" w:author="Philippe Hollanda - Oliveira Trust" w:date="2022-07-19T09:57:00Z"/>
                      <w:rFonts w:ascii="Arial" w:eastAsia="Times New Roman" w:hAnsi="Arial" w:cs="Arial"/>
                      <w:color w:val="000000"/>
                      <w:sz w:val="20"/>
                      <w:szCs w:val="20"/>
                      <w:lang w:eastAsia="pt-BR"/>
                    </w:rPr>
                  </w:pPr>
                  <w:ins w:id="33528" w:author="Philippe Hollanda - Oliveira Trust" w:date="2022-07-19T09:57:00Z">
                    <w:r w:rsidRPr="0016760B">
                      <w:rPr>
                        <w:rFonts w:ascii="Arial" w:eastAsia="Times New Roman" w:hAnsi="Arial" w:cs="Arial"/>
                        <w:color w:val="000000"/>
                        <w:sz w:val="20"/>
                        <w:szCs w:val="20"/>
                        <w:lang w:eastAsia="pt-BR"/>
                      </w:rPr>
                      <w:t>08/07/2021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EED1AC" w14:textId="77777777" w:rsidR="0016760B" w:rsidRPr="0016760B" w:rsidRDefault="0016760B" w:rsidP="0016760B">
                  <w:pPr>
                    <w:autoSpaceDE/>
                    <w:autoSpaceDN/>
                    <w:adjustRightInd/>
                    <w:jc w:val="center"/>
                    <w:rPr>
                      <w:ins w:id="33529" w:author="Philippe Hollanda - Oliveira Trust" w:date="2022-07-19T09:57:00Z"/>
                      <w:rFonts w:ascii="Arial" w:eastAsia="Times New Roman" w:hAnsi="Arial" w:cs="Arial"/>
                      <w:color w:val="000000"/>
                      <w:sz w:val="20"/>
                      <w:szCs w:val="20"/>
                      <w:lang w:eastAsia="pt-BR"/>
                    </w:rPr>
                  </w:pPr>
                  <w:ins w:id="33530" w:author="Philippe Hollanda - Oliveira Trust" w:date="2022-07-19T09:57:00Z">
                    <w:r w:rsidRPr="0016760B">
                      <w:rPr>
                        <w:rFonts w:ascii="Arial" w:eastAsia="Times New Roman" w:hAnsi="Arial" w:cs="Arial"/>
                        <w:color w:val="000000"/>
                        <w:sz w:val="20"/>
                        <w:szCs w:val="20"/>
                        <w:lang w:eastAsia="pt-BR"/>
                      </w:rPr>
                      <w:t xml:space="preserve"> R$                      20.000,00 </w:t>
                    </w:r>
                  </w:ins>
                </w:p>
              </w:tc>
            </w:tr>
            <w:tr w:rsidR="0016760B" w:rsidRPr="0016760B" w14:paraId="1A56AEB9" w14:textId="77777777" w:rsidTr="0016760B">
              <w:trPr>
                <w:trHeight w:val="1785"/>
                <w:ins w:id="33531"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000D503D" w14:textId="77777777" w:rsidR="0016760B" w:rsidRPr="0016760B" w:rsidRDefault="0016760B" w:rsidP="0016760B">
                  <w:pPr>
                    <w:autoSpaceDE/>
                    <w:autoSpaceDN/>
                    <w:adjustRightInd/>
                    <w:rPr>
                      <w:ins w:id="33532"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19CBF533" w14:textId="77777777" w:rsidR="0016760B" w:rsidRPr="0016760B" w:rsidRDefault="0016760B" w:rsidP="0016760B">
                  <w:pPr>
                    <w:autoSpaceDE/>
                    <w:autoSpaceDN/>
                    <w:adjustRightInd/>
                    <w:jc w:val="center"/>
                    <w:rPr>
                      <w:ins w:id="33533" w:author="Philippe Hollanda - Oliveira Trust" w:date="2022-07-19T09:57:00Z"/>
                      <w:rFonts w:ascii="Arial" w:eastAsia="Times New Roman" w:hAnsi="Arial" w:cs="Arial"/>
                      <w:color w:val="000000"/>
                      <w:sz w:val="20"/>
                      <w:szCs w:val="20"/>
                      <w:lang w:eastAsia="pt-BR"/>
                    </w:rPr>
                  </w:pPr>
                  <w:ins w:id="33534"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8A727B" w14:textId="77777777" w:rsidR="0016760B" w:rsidRPr="0016760B" w:rsidRDefault="0016760B" w:rsidP="0016760B">
                  <w:pPr>
                    <w:autoSpaceDE/>
                    <w:autoSpaceDN/>
                    <w:adjustRightInd/>
                    <w:jc w:val="center"/>
                    <w:rPr>
                      <w:ins w:id="33535" w:author="Philippe Hollanda - Oliveira Trust" w:date="2022-07-19T09:57:00Z"/>
                      <w:rFonts w:ascii="Arial" w:eastAsia="Times New Roman" w:hAnsi="Arial" w:cs="Arial"/>
                      <w:color w:val="000000"/>
                      <w:sz w:val="20"/>
                      <w:szCs w:val="20"/>
                      <w:lang w:eastAsia="pt-BR"/>
                    </w:rPr>
                  </w:pPr>
                  <w:ins w:id="33536" w:author="Philippe Hollanda - Oliveira Trust" w:date="2022-07-19T09:57:00Z">
                    <w:r w:rsidRPr="0016760B">
                      <w:rPr>
                        <w:rFonts w:ascii="Arial" w:eastAsia="Times New Roman" w:hAnsi="Arial" w:cs="Arial"/>
                        <w:color w:val="000000"/>
                        <w:sz w:val="20"/>
                        <w:szCs w:val="20"/>
                        <w:lang w:eastAsia="pt-BR"/>
                      </w:rPr>
                      <w:t xml:space="preserve"> R$                      20.000,00 </w:t>
                    </w:r>
                  </w:ins>
                </w:p>
              </w:tc>
            </w:tr>
            <w:tr w:rsidR="0016760B" w:rsidRPr="0016760B" w14:paraId="757A3211" w14:textId="77777777" w:rsidTr="0016760B">
              <w:trPr>
                <w:trHeight w:val="1785"/>
                <w:ins w:id="335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79AEE6" w14:textId="77777777" w:rsidR="0016760B" w:rsidRPr="0016760B" w:rsidRDefault="0016760B" w:rsidP="0016760B">
                  <w:pPr>
                    <w:autoSpaceDE/>
                    <w:autoSpaceDN/>
                    <w:adjustRightInd/>
                    <w:jc w:val="center"/>
                    <w:rPr>
                      <w:ins w:id="33538" w:author="Philippe Hollanda - Oliveira Trust" w:date="2022-07-19T09:57:00Z"/>
                      <w:rFonts w:ascii="Arial" w:eastAsia="Times New Roman" w:hAnsi="Arial" w:cs="Arial"/>
                      <w:color w:val="000000"/>
                      <w:sz w:val="20"/>
                      <w:szCs w:val="20"/>
                      <w:lang w:eastAsia="pt-BR"/>
                    </w:rPr>
                  </w:pPr>
                  <w:ins w:id="33539" w:author="Philippe Hollanda - Oliveira Trust" w:date="2022-07-19T09:57:00Z">
                    <w:r w:rsidRPr="0016760B">
                      <w:rPr>
                        <w:rFonts w:ascii="Arial" w:eastAsia="Times New Roman" w:hAnsi="Arial" w:cs="Arial"/>
                        <w:color w:val="000000"/>
                        <w:sz w:val="20"/>
                        <w:szCs w:val="20"/>
                        <w:lang w:eastAsia="pt-BR"/>
                      </w:rPr>
                      <w:t>ASSESSORIA E CONSULTORIA DE QUALQUER NATUREZA</w:t>
                    </w:r>
                  </w:ins>
                </w:p>
              </w:tc>
              <w:tc>
                <w:tcPr>
                  <w:tcW w:w="2324" w:type="dxa"/>
                  <w:tcBorders>
                    <w:top w:val="nil"/>
                    <w:left w:val="nil"/>
                    <w:bottom w:val="single" w:sz="4" w:space="0" w:color="auto"/>
                    <w:right w:val="single" w:sz="4" w:space="0" w:color="auto"/>
                  </w:tcBorders>
                  <w:shd w:val="clear" w:color="auto" w:fill="auto"/>
                  <w:noWrap/>
                  <w:vAlign w:val="center"/>
                  <w:hideMark/>
                </w:tcPr>
                <w:p w14:paraId="7937702A" w14:textId="77777777" w:rsidR="0016760B" w:rsidRPr="0016760B" w:rsidRDefault="0016760B" w:rsidP="0016760B">
                  <w:pPr>
                    <w:autoSpaceDE/>
                    <w:autoSpaceDN/>
                    <w:adjustRightInd/>
                    <w:jc w:val="center"/>
                    <w:rPr>
                      <w:ins w:id="33540" w:author="Philippe Hollanda - Oliveira Trust" w:date="2022-07-19T09:57:00Z"/>
                      <w:rFonts w:ascii="Arial" w:eastAsia="Times New Roman" w:hAnsi="Arial" w:cs="Arial"/>
                      <w:color w:val="000000"/>
                      <w:sz w:val="20"/>
                      <w:szCs w:val="20"/>
                      <w:lang w:eastAsia="pt-BR"/>
                    </w:rPr>
                  </w:pPr>
                  <w:ins w:id="33541" w:author="Philippe Hollanda - Oliveira Trust" w:date="2022-07-19T09:57:00Z">
                    <w:r w:rsidRPr="0016760B">
                      <w:rPr>
                        <w:rFonts w:ascii="Arial" w:eastAsia="Times New Roman" w:hAnsi="Arial" w:cs="Arial"/>
                        <w:color w:val="000000"/>
                        <w:sz w:val="20"/>
                        <w:szCs w:val="20"/>
                        <w:lang w:eastAsia="pt-BR"/>
                      </w:rPr>
                      <w:t>20/07/2021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ED6E774" w14:textId="77777777" w:rsidR="0016760B" w:rsidRPr="0016760B" w:rsidRDefault="0016760B" w:rsidP="0016760B">
                  <w:pPr>
                    <w:autoSpaceDE/>
                    <w:autoSpaceDN/>
                    <w:adjustRightInd/>
                    <w:jc w:val="center"/>
                    <w:rPr>
                      <w:ins w:id="33542" w:author="Philippe Hollanda - Oliveira Trust" w:date="2022-07-19T09:57:00Z"/>
                      <w:rFonts w:ascii="Arial" w:eastAsia="Times New Roman" w:hAnsi="Arial" w:cs="Arial"/>
                      <w:color w:val="000000"/>
                      <w:sz w:val="20"/>
                      <w:szCs w:val="20"/>
                      <w:lang w:eastAsia="pt-BR"/>
                    </w:rPr>
                  </w:pPr>
                  <w:ins w:id="33543" w:author="Philippe Hollanda - Oliveira Trust" w:date="2022-07-19T09:57:00Z">
                    <w:r w:rsidRPr="0016760B">
                      <w:rPr>
                        <w:rFonts w:ascii="Arial" w:eastAsia="Times New Roman" w:hAnsi="Arial" w:cs="Arial"/>
                        <w:color w:val="000000"/>
                        <w:sz w:val="20"/>
                        <w:szCs w:val="20"/>
                        <w:lang w:eastAsia="pt-BR"/>
                      </w:rPr>
                      <w:t xml:space="preserve"> R$                        2.600,00 </w:t>
                    </w:r>
                  </w:ins>
                </w:p>
              </w:tc>
            </w:tr>
            <w:tr w:rsidR="0016760B" w:rsidRPr="0016760B" w14:paraId="452954F4" w14:textId="77777777" w:rsidTr="0016760B">
              <w:trPr>
                <w:trHeight w:val="1785"/>
                <w:ins w:id="335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DFA9B6" w14:textId="77777777" w:rsidR="0016760B" w:rsidRPr="0016760B" w:rsidRDefault="0016760B" w:rsidP="0016760B">
                  <w:pPr>
                    <w:autoSpaceDE/>
                    <w:autoSpaceDN/>
                    <w:adjustRightInd/>
                    <w:jc w:val="center"/>
                    <w:rPr>
                      <w:ins w:id="33545" w:author="Philippe Hollanda - Oliveira Trust" w:date="2022-07-19T09:57:00Z"/>
                      <w:rFonts w:ascii="Arial" w:eastAsia="Times New Roman" w:hAnsi="Arial" w:cs="Arial"/>
                      <w:color w:val="000000"/>
                      <w:sz w:val="20"/>
                      <w:szCs w:val="20"/>
                      <w:lang w:eastAsia="pt-BR"/>
                    </w:rPr>
                  </w:pPr>
                  <w:ins w:id="3354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E7EAEEA" w14:textId="77777777" w:rsidR="0016760B" w:rsidRPr="0016760B" w:rsidRDefault="0016760B" w:rsidP="0016760B">
                  <w:pPr>
                    <w:autoSpaceDE/>
                    <w:autoSpaceDN/>
                    <w:adjustRightInd/>
                    <w:jc w:val="center"/>
                    <w:rPr>
                      <w:ins w:id="33547" w:author="Philippe Hollanda - Oliveira Trust" w:date="2022-07-19T09:57:00Z"/>
                      <w:rFonts w:ascii="Arial" w:eastAsia="Times New Roman" w:hAnsi="Arial" w:cs="Arial"/>
                      <w:color w:val="000000"/>
                      <w:sz w:val="20"/>
                      <w:szCs w:val="20"/>
                      <w:lang w:eastAsia="pt-BR"/>
                    </w:rPr>
                  </w:pPr>
                  <w:ins w:id="33548"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093454" w14:textId="77777777" w:rsidR="0016760B" w:rsidRPr="0016760B" w:rsidRDefault="0016760B" w:rsidP="0016760B">
                  <w:pPr>
                    <w:autoSpaceDE/>
                    <w:autoSpaceDN/>
                    <w:adjustRightInd/>
                    <w:jc w:val="center"/>
                    <w:rPr>
                      <w:ins w:id="33549" w:author="Philippe Hollanda - Oliveira Trust" w:date="2022-07-19T09:57:00Z"/>
                      <w:rFonts w:ascii="Arial" w:eastAsia="Times New Roman" w:hAnsi="Arial" w:cs="Arial"/>
                      <w:color w:val="000000"/>
                      <w:sz w:val="20"/>
                      <w:szCs w:val="20"/>
                      <w:lang w:eastAsia="pt-BR"/>
                    </w:rPr>
                  </w:pPr>
                  <w:ins w:id="33550" w:author="Philippe Hollanda - Oliveira Trust" w:date="2022-07-19T09:57:00Z">
                    <w:r w:rsidRPr="0016760B">
                      <w:rPr>
                        <w:rFonts w:ascii="Arial" w:eastAsia="Times New Roman" w:hAnsi="Arial" w:cs="Arial"/>
                        <w:color w:val="000000"/>
                        <w:sz w:val="20"/>
                        <w:szCs w:val="20"/>
                        <w:lang w:eastAsia="pt-BR"/>
                      </w:rPr>
                      <w:t xml:space="preserve"> R$                        1.600,00 </w:t>
                    </w:r>
                  </w:ins>
                </w:p>
              </w:tc>
            </w:tr>
            <w:tr w:rsidR="0016760B" w:rsidRPr="0016760B" w14:paraId="2DE984F2" w14:textId="77777777" w:rsidTr="0016760B">
              <w:trPr>
                <w:trHeight w:val="1785"/>
                <w:ins w:id="335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ACF7B2" w14:textId="77777777" w:rsidR="0016760B" w:rsidRPr="0016760B" w:rsidRDefault="0016760B" w:rsidP="0016760B">
                  <w:pPr>
                    <w:autoSpaceDE/>
                    <w:autoSpaceDN/>
                    <w:adjustRightInd/>
                    <w:jc w:val="center"/>
                    <w:rPr>
                      <w:ins w:id="33552" w:author="Philippe Hollanda - Oliveira Trust" w:date="2022-07-19T09:57:00Z"/>
                      <w:rFonts w:ascii="Arial" w:eastAsia="Times New Roman" w:hAnsi="Arial" w:cs="Arial"/>
                      <w:color w:val="000000"/>
                      <w:sz w:val="20"/>
                      <w:szCs w:val="20"/>
                      <w:lang w:eastAsia="pt-BR"/>
                    </w:rPr>
                  </w:pPr>
                  <w:ins w:id="3355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FA74673" w14:textId="77777777" w:rsidR="0016760B" w:rsidRPr="0016760B" w:rsidRDefault="0016760B" w:rsidP="0016760B">
                  <w:pPr>
                    <w:autoSpaceDE/>
                    <w:autoSpaceDN/>
                    <w:adjustRightInd/>
                    <w:jc w:val="center"/>
                    <w:rPr>
                      <w:ins w:id="33554" w:author="Philippe Hollanda - Oliveira Trust" w:date="2022-07-19T09:57:00Z"/>
                      <w:rFonts w:ascii="Arial" w:eastAsia="Times New Roman" w:hAnsi="Arial" w:cs="Arial"/>
                      <w:color w:val="000000"/>
                      <w:sz w:val="20"/>
                      <w:szCs w:val="20"/>
                      <w:lang w:eastAsia="pt-BR"/>
                    </w:rPr>
                  </w:pPr>
                  <w:ins w:id="33555"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467AFF" w14:textId="77777777" w:rsidR="0016760B" w:rsidRPr="0016760B" w:rsidRDefault="0016760B" w:rsidP="0016760B">
                  <w:pPr>
                    <w:autoSpaceDE/>
                    <w:autoSpaceDN/>
                    <w:adjustRightInd/>
                    <w:jc w:val="center"/>
                    <w:rPr>
                      <w:ins w:id="33556" w:author="Philippe Hollanda - Oliveira Trust" w:date="2022-07-19T09:57:00Z"/>
                      <w:rFonts w:ascii="Arial" w:eastAsia="Times New Roman" w:hAnsi="Arial" w:cs="Arial"/>
                      <w:color w:val="000000"/>
                      <w:sz w:val="20"/>
                      <w:szCs w:val="20"/>
                      <w:lang w:eastAsia="pt-BR"/>
                    </w:rPr>
                  </w:pPr>
                  <w:ins w:id="33557" w:author="Philippe Hollanda - Oliveira Trust" w:date="2022-07-19T09:57:00Z">
                    <w:r w:rsidRPr="0016760B">
                      <w:rPr>
                        <w:rFonts w:ascii="Arial" w:eastAsia="Times New Roman" w:hAnsi="Arial" w:cs="Arial"/>
                        <w:color w:val="000000"/>
                        <w:sz w:val="20"/>
                        <w:szCs w:val="20"/>
                        <w:lang w:eastAsia="pt-BR"/>
                      </w:rPr>
                      <w:t xml:space="preserve"> R$                           595,60 </w:t>
                    </w:r>
                  </w:ins>
                </w:p>
              </w:tc>
            </w:tr>
            <w:tr w:rsidR="0016760B" w:rsidRPr="0016760B" w14:paraId="67C2A7E8" w14:textId="77777777" w:rsidTr="0016760B">
              <w:trPr>
                <w:trHeight w:val="1785"/>
                <w:ins w:id="335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9DF880" w14:textId="77777777" w:rsidR="0016760B" w:rsidRPr="0016760B" w:rsidRDefault="0016760B" w:rsidP="0016760B">
                  <w:pPr>
                    <w:autoSpaceDE/>
                    <w:autoSpaceDN/>
                    <w:adjustRightInd/>
                    <w:jc w:val="center"/>
                    <w:rPr>
                      <w:ins w:id="33559" w:author="Philippe Hollanda - Oliveira Trust" w:date="2022-07-19T09:57:00Z"/>
                      <w:rFonts w:ascii="Arial" w:eastAsia="Times New Roman" w:hAnsi="Arial" w:cs="Arial"/>
                      <w:color w:val="000000"/>
                      <w:sz w:val="20"/>
                      <w:szCs w:val="20"/>
                      <w:lang w:eastAsia="pt-BR"/>
                    </w:rPr>
                  </w:pPr>
                  <w:ins w:id="33560"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153365F" w14:textId="77777777" w:rsidR="0016760B" w:rsidRPr="0016760B" w:rsidRDefault="0016760B" w:rsidP="0016760B">
                  <w:pPr>
                    <w:autoSpaceDE/>
                    <w:autoSpaceDN/>
                    <w:adjustRightInd/>
                    <w:jc w:val="center"/>
                    <w:rPr>
                      <w:ins w:id="33561" w:author="Philippe Hollanda - Oliveira Trust" w:date="2022-07-19T09:57:00Z"/>
                      <w:rFonts w:ascii="Arial" w:eastAsia="Times New Roman" w:hAnsi="Arial" w:cs="Arial"/>
                      <w:color w:val="000000"/>
                      <w:sz w:val="20"/>
                      <w:szCs w:val="20"/>
                      <w:lang w:eastAsia="pt-BR"/>
                    </w:rPr>
                  </w:pPr>
                  <w:ins w:id="33562" w:author="Philippe Hollanda - Oliveira Trust" w:date="2022-07-19T09:57:00Z">
                    <w:r w:rsidRPr="0016760B">
                      <w:rPr>
                        <w:rFonts w:ascii="Arial" w:eastAsia="Times New Roman" w:hAnsi="Arial" w:cs="Arial"/>
                        <w:color w:val="000000"/>
                        <w:sz w:val="20"/>
                        <w:szCs w:val="20"/>
                        <w:lang w:eastAsia="pt-BR"/>
                      </w:rPr>
                      <w:t>07/07/2021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0599554" w14:textId="77777777" w:rsidR="0016760B" w:rsidRPr="0016760B" w:rsidRDefault="0016760B" w:rsidP="0016760B">
                  <w:pPr>
                    <w:autoSpaceDE/>
                    <w:autoSpaceDN/>
                    <w:adjustRightInd/>
                    <w:jc w:val="center"/>
                    <w:rPr>
                      <w:ins w:id="33563" w:author="Philippe Hollanda - Oliveira Trust" w:date="2022-07-19T09:57:00Z"/>
                      <w:rFonts w:ascii="Arial" w:eastAsia="Times New Roman" w:hAnsi="Arial" w:cs="Arial"/>
                      <w:color w:val="000000"/>
                      <w:sz w:val="20"/>
                      <w:szCs w:val="20"/>
                      <w:lang w:eastAsia="pt-BR"/>
                    </w:rPr>
                  </w:pPr>
                  <w:ins w:id="33564" w:author="Philippe Hollanda - Oliveira Trust" w:date="2022-07-19T09:57:00Z">
                    <w:r w:rsidRPr="0016760B">
                      <w:rPr>
                        <w:rFonts w:ascii="Arial" w:eastAsia="Times New Roman" w:hAnsi="Arial" w:cs="Arial"/>
                        <w:color w:val="000000"/>
                        <w:sz w:val="20"/>
                        <w:szCs w:val="20"/>
                        <w:lang w:eastAsia="pt-BR"/>
                      </w:rPr>
                      <w:t xml:space="preserve"> R$                           595,60 </w:t>
                    </w:r>
                  </w:ins>
                </w:p>
              </w:tc>
            </w:tr>
            <w:tr w:rsidR="0016760B" w:rsidRPr="0016760B" w14:paraId="4AA5D10F" w14:textId="77777777" w:rsidTr="0016760B">
              <w:trPr>
                <w:trHeight w:val="1785"/>
                <w:ins w:id="335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1B05ACE" w14:textId="77777777" w:rsidR="0016760B" w:rsidRPr="0016760B" w:rsidRDefault="0016760B" w:rsidP="0016760B">
                  <w:pPr>
                    <w:autoSpaceDE/>
                    <w:autoSpaceDN/>
                    <w:adjustRightInd/>
                    <w:jc w:val="center"/>
                    <w:rPr>
                      <w:ins w:id="33566" w:author="Philippe Hollanda - Oliveira Trust" w:date="2022-07-19T09:57:00Z"/>
                      <w:rFonts w:ascii="Arial" w:eastAsia="Times New Roman" w:hAnsi="Arial" w:cs="Arial"/>
                      <w:color w:val="000000"/>
                      <w:sz w:val="20"/>
                      <w:szCs w:val="20"/>
                      <w:lang w:eastAsia="pt-BR"/>
                    </w:rPr>
                  </w:pPr>
                  <w:ins w:id="3356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5985D69" w14:textId="77777777" w:rsidR="0016760B" w:rsidRPr="0016760B" w:rsidRDefault="0016760B" w:rsidP="0016760B">
                  <w:pPr>
                    <w:autoSpaceDE/>
                    <w:autoSpaceDN/>
                    <w:adjustRightInd/>
                    <w:jc w:val="center"/>
                    <w:rPr>
                      <w:ins w:id="33568" w:author="Philippe Hollanda - Oliveira Trust" w:date="2022-07-19T09:57:00Z"/>
                      <w:rFonts w:ascii="Arial" w:eastAsia="Times New Roman" w:hAnsi="Arial" w:cs="Arial"/>
                      <w:color w:val="000000"/>
                      <w:sz w:val="20"/>
                      <w:szCs w:val="20"/>
                      <w:lang w:eastAsia="pt-BR"/>
                    </w:rPr>
                  </w:pPr>
                  <w:ins w:id="33569" w:author="Philippe Hollanda - Oliveira Trust" w:date="2022-07-19T09:57:00Z">
                    <w:r w:rsidRPr="0016760B">
                      <w:rPr>
                        <w:rFonts w:ascii="Arial" w:eastAsia="Times New Roman" w:hAnsi="Arial" w:cs="Arial"/>
                        <w:color w:val="000000"/>
                        <w:sz w:val="20"/>
                        <w:szCs w:val="20"/>
                        <w:lang w:eastAsia="pt-BR"/>
                      </w:rPr>
                      <w:t>06/07/2021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1447769" w14:textId="77777777" w:rsidR="0016760B" w:rsidRPr="0016760B" w:rsidRDefault="0016760B" w:rsidP="0016760B">
                  <w:pPr>
                    <w:autoSpaceDE/>
                    <w:autoSpaceDN/>
                    <w:adjustRightInd/>
                    <w:jc w:val="center"/>
                    <w:rPr>
                      <w:ins w:id="33570" w:author="Philippe Hollanda - Oliveira Trust" w:date="2022-07-19T09:57:00Z"/>
                      <w:rFonts w:ascii="Arial" w:eastAsia="Times New Roman" w:hAnsi="Arial" w:cs="Arial"/>
                      <w:color w:val="000000"/>
                      <w:sz w:val="20"/>
                      <w:szCs w:val="20"/>
                      <w:lang w:eastAsia="pt-BR"/>
                    </w:rPr>
                  </w:pPr>
                  <w:ins w:id="33571" w:author="Philippe Hollanda - Oliveira Trust" w:date="2022-07-19T09:57:00Z">
                    <w:r w:rsidRPr="0016760B">
                      <w:rPr>
                        <w:rFonts w:ascii="Arial" w:eastAsia="Times New Roman" w:hAnsi="Arial" w:cs="Arial"/>
                        <w:color w:val="000000"/>
                        <w:sz w:val="20"/>
                        <w:szCs w:val="20"/>
                        <w:lang w:eastAsia="pt-BR"/>
                      </w:rPr>
                      <w:t xml:space="preserve"> R$                        4.767,29 </w:t>
                    </w:r>
                  </w:ins>
                </w:p>
              </w:tc>
            </w:tr>
            <w:tr w:rsidR="0016760B" w:rsidRPr="0016760B" w14:paraId="0CEA27CE" w14:textId="77777777" w:rsidTr="0016760B">
              <w:trPr>
                <w:trHeight w:val="1785"/>
                <w:ins w:id="335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6520517" w14:textId="77777777" w:rsidR="0016760B" w:rsidRPr="0016760B" w:rsidRDefault="0016760B" w:rsidP="0016760B">
                  <w:pPr>
                    <w:autoSpaceDE/>
                    <w:autoSpaceDN/>
                    <w:adjustRightInd/>
                    <w:jc w:val="center"/>
                    <w:rPr>
                      <w:ins w:id="33573" w:author="Philippe Hollanda - Oliveira Trust" w:date="2022-07-19T09:57:00Z"/>
                      <w:rFonts w:ascii="Arial" w:eastAsia="Times New Roman" w:hAnsi="Arial" w:cs="Arial"/>
                      <w:color w:val="000000"/>
                      <w:sz w:val="20"/>
                      <w:szCs w:val="20"/>
                      <w:lang w:eastAsia="pt-BR"/>
                    </w:rPr>
                  </w:pPr>
                  <w:ins w:id="3357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39A18A0" w14:textId="77777777" w:rsidR="0016760B" w:rsidRPr="0016760B" w:rsidRDefault="0016760B" w:rsidP="0016760B">
                  <w:pPr>
                    <w:autoSpaceDE/>
                    <w:autoSpaceDN/>
                    <w:adjustRightInd/>
                    <w:jc w:val="center"/>
                    <w:rPr>
                      <w:ins w:id="33575" w:author="Philippe Hollanda - Oliveira Trust" w:date="2022-07-19T09:57:00Z"/>
                      <w:rFonts w:ascii="Arial" w:eastAsia="Times New Roman" w:hAnsi="Arial" w:cs="Arial"/>
                      <w:color w:val="000000"/>
                      <w:sz w:val="20"/>
                      <w:szCs w:val="20"/>
                      <w:lang w:eastAsia="pt-BR"/>
                    </w:rPr>
                  </w:pPr>
                  <w:ins w:id="33576" w:author="Philippe Hollanda - Oliveira Trust" w:date="2022-07-19T09:57:00Z">
                    <w:r w:rsidRPr="0016760B">
                      <w:rPr>
                        <w:rFonts w:ascii="Arial" w:eastAsia="Times New Roman" w:hAnsi="Arial" w:cs="Arial"/>
                        <w:color w:val="000000"/>
                        <w:sz w:val="20"/>
                        <w:szCs w:val="20"/>
                        <w:lang w:eastAsia="pt-BR"/>
                      </w:rPr>
                      <w:t>06/07/2021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AF80B9" w14:textId="77777777" w:rsidR="0016760B" w:rsidRPr="0016760B" w:rsidRDefault="0016760B" w:rsidP="0016760B">
                  <w:pPr>
                    <w:autoSpaceDE/>
                    <w:autoSpaceDN/>
                    <w:adjustRightInd/>
                    <w:jc w:val="center"/>
                    <w:rPr>
                      <w:ins w:id="33577" w:author="Philippe Hollanda - Oliveira Trust" w:date="2022-07-19T09:57:00Z"/>
                      <w:rFonts w:ascii="Arial" w:eastAsia="Times New Roman" w:hAnsi="Arial" w:cs="Arial"/>
                      <w:color w:val="000000"/>
                      <w:sz w:val="20"/>
                      <w:szCs w:val="20"/>
                      <w:lang w:eastAsia="pt-BR"/>
                    </w:rPr>
                  </w:pPr>
                  <w:ins w:id="33578" w:author="Philippe Hollanda - Oliveira Trust" w:date="2022-07-19T09:57:00Z">
                    <w:r w:rsidRPr="0016760B">
                      <w:rPr>
                        <w:rFonts w:ascii="Arial" w:eastAsia="Times New Roman" w:hAnsi="Arial" w:cs="Arial"/>
                        <w:color w:val="000000"/>
                        <w:sz w:val="20"/>
                        <w:szCs w:val="20"/>
                        <w:lang w:eastAsia="pt-BR"/>
                      </w:rPr>
                      <w:t xml:space="preserve"> R$                      14.190,12 </w:t>
                    </w:r>
                  </w:ins>
                </w:p>
              </w:tc>
            </w:tr>
            <w:tr w:rsidR="0016760B" w:rsidRPr="0016760B" w14:paraId="0CA0B8B6" w14:textId="77777777" w:rsidTr="0016760B">
              <w:trPr>
                <w:trHeight w:val="1785"/>
                <w:ins w:id="335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E05C136" w14:textId="77777777" w:rsidR="0016760B" w:rsidRPr="0016760B" w:rsidRDefault="0016760B" w:rsidP="0016760B">
                  <w:pPr>
                    <w:autoSpaceDE/>
                    <w:autoSpaceDN/>
                    <w:adjustRightInd/>
                    <w:jc w:val="center"/>
                    <w:rPr>
                      <w:ins w:id="33580" w:author="Philippe Hollanda - Oliveira Trust" w:date="2022-07-19T09:57:00Z"/>
                      <w:rFonts w:ascii="Arial" w:eastAsia="Times New Roman" w:hAnsi="Arial" w:cs="Arial"/>
                      <w:color w:val="000000"/>
                      <w:sz w:val="20"/>
                      <w:szCs w:val="20"/>
                      <w:lang w:eastAsia="pt-BR"/>
                    </w:rPr>
                  </w:pPr>
                  <w:ins w:id="3358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DD1F103" w14:textId="77777777" w:rsidR="0016760B" w:rsidRPr="0016760B" w:rsidRDefault="0016760B" w:rsidP="0016760B">
                  <w:pPr>
                    <w:autoSpaceDE/>
                    <w:autoSpaceDN/>
                    <w:adjustRightInd/>
                    <w:jc w:val="center"/>
                    <w:rPr>
                      <w:ins w:id="33582" w:author="Philippe Hollanda - Oliveira Trust" w:date="2022-07-19T09:57:00Z"/>
                      <w:rFonts w:ascii="Arial" w:eastAsia="Times New Roman" w:hAnsi="Arial" w:cs="Arial"/>
                      <w:color w:val="000000"/>
                      <w:sz w:val="20"/>
                      <w:szCs w:val="20"/>
                      <w:lang w:eastAsia="pt-BR"/>
                    </w:rPr>
                  </w:pPr>
                  <w:ins w:id="33583"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A17C300" w14:textId="77777777" w:rsidR="0016760B" w:rsidRPr="0016760B" w:rsidRDefault="0016760B" w:rsidP="0016760B">
                  <w:pPr>
                    <w:autoSpaceDE/>
                    <w:autoSpaceDN/>
                    <w:adjustRightInd/>
                    <w:jc w:val="center"/>
                    <w:rPr>
                      <w:ins w:id="33584" w:author="Philippe Hollanda - Oliveira Trust" w:date="2022-07-19T09:57:00Z"/>
                      <w:rFonts w:ascii="Arial" w:eastAsia="Times New Roman" w:hAnsi="Arial" w:cs="Arial"/>
                      <w:color w:val="000000"/>
                      <w:sz w:val="20"/>
                      <w:szCs w:val="20"/>
                      <w:lang w:eastAsia="pt-BR"/>
                    </w:rPr>
                  </w:pPr>
                  <w:ins w:id="33585" w:author="Philippe Hollanda - Oliveira Trust" w:date="2022-07-19T09:57:00Z">
                    <w:r w:rsidRPr="0016760B">
                      <w:rPr>
                        <w:rFonts w:ascii="Arial" w:eastAsia="Times New Roman" w:hAnsi="Arial" w:cs="Arial"/>
                        <w:color w:val="000000"/>
                        <w:sz w:val="20"/>
                        <w:szCs w:val="20"/>
                        <w:lang w:eastAsia="pt-BR"/>
                      </w:rPr>
                      <w:t xml:space="preserve"> R$                        6.853,77 </w:t>
                    </w:r>
                  </w:ins>
                </w:p>
              </w:tc>
            </w:tr>
            <w:tr w:rsidR="0016760B" w:rsidRPr="0016760B" w14:paraId="7D0384F7" w14:textId="77777777" w:rsidTr="0016760B">
              <w:trPr>
                <w:trHeight w:val="1785"/>
                <w:ins w:id="335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CDACC34" w14:textId="77777777" w:rsidR="0016760B" w:rsidRPr="0016760B" w:rsidRDefault="0016760B" w:rsidP="0016760B">
                  <w:pPr>
                    <w:autoSpaceDE/>
                    <w:autoSpaceDN/>
                    <w:adjustRightInd/>
                    <w:jc w:val="center"/>
                    <w:rPr>
                      <w:ins w:id="33587" w:author="Philippe Hollanda - Oliveira Trust" w:date="2022-07-19T09:57:00Z"/>
                      <w:rFonts w:ascii="Arial" w:eastAsia="Times New Roman" w:hAnsi="Arial" w:cs="Arial"/>
                      <w:color w:val="000000"/>
                      <w:sz w:val="20"/>
                      <w:szCs w:val="20"/>
                      <w:lang w:eastAsia="pt-BR"/>
                    </w:rPr>
                  </w:pPr>
                  <w:ins w:id="3358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0D88F34" w14:textId="77777777" w:rsidR="0016760B" w:rsidRPr="0016760B" w:rsidRDefault="0016760B" w:rsidP="0016760B">
                  <w:pPr>
                    <w:autoSpaceDE/>
                    <w:autoSpaceDN/>
                    <w:adjustRightInd/>
                    <w:jc w:val="center"/>
                    <w:rPr>
                      <w:ins w:id="33589" w:author="Philippe Hollanda - Oliveira Trust" w:date="2022-07-19T09:57:00Z"/>
                      <w:rFonts w:ascii="Arial" w:eastAsia="Times New Roman" w:hAnsi="Arial" w:cs="Arial"/>
                      <w:color w:val="000000"/>
                      <w:sz w:val="20"/>
                      <w:szCs w:val="20"/>
                      <w:lang w:eastAsia="pt-BR"/>
                    </w:rPr>
                  </w:pPr>
                  <w:ins w:id="33590" w:author="Philippe Hollanda - Oliveira Trust" w:date="2022-07-19T09:57:00Z">
                    <w:r w:rsidRPr="0016760B">
                      <w:rPr>
                        <w:rFonts w:ascii="Arial" w:eastAsia="Times New Roman" w:hAnsi="Arial" w:cs="Arial"/>
                        <w:color w:val="000000"/>
                        <w:sz w:val="20"/>
                        <w:szCs w:val="20"/>
                        <w:lang w:eastAsia="pt-BR"/>
                      </w:rPr>
                      <w:t>06/07/2021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EFA8D17" w14:textId="77777777" w:rsidR="0016760B" w:rsidRPr="0016760B" w:rsidRDefault="0016760B" w:rsidP="0016760B">
                  <w:pPr>
                    <w:autoSpaceDE/>
                    <w:autoSpaceDN/>
                    <w:adjustRightInd/>
                    <w:jc w:val="center"/>
                    <w:rPr>
                      <w:ins w:id="33591" w:author="Philippe Hollanda - Oliveira Trust" w:date="2022-07-19T09:57:00Z"/>
                      <w:rFonts w:ascii="Arial" w:eastAsia="Times New Roman" w:hAnsi="Arial" w:cs="Arial"/>
                      <w:color w:val="000000"/>
                      <w:sz w:val="20"/>
                      <w:szCs w:val="20"/>
                      <w:lang w:eastAsia="pt-BR"/>
                    </w:rPr>
                  </w:pPr>
                  <w:ins w:id="33592" w:author="Philippe Hollanda - Oliveira Trust" w:date="2022-07-19T09:57:00Z">
                    <w:r w:rsidRPr="0016760B">
                      <w:rPr>
                        <w:rFonts w:ascii="Arial" w:eastAsia="Times New Roman" w:hAnsi="Arial" w:cs="Arial"/>
                        <w:color w:val="000000"/>
                        <w:sz w:val="20"/>
                        <w:szCs w:val="20"/>
                        <w:lang w:eastAsia="pt-BR"/>
                      </w:rPr>
                      <w:t xml:space="preserve"> R$                        1.010,70 </w:t>
                    </w:r>
                  </w:ins>
                </w:p>
              </w:tc>
            </w:tr>
            <w:tr w:rsidR="0016760B" w:rsidRPr="0016760B" w14:paraId="646F0E4D" w14:textId="77777777" w:rsidTr="0016760B">
              <w:trPr>
                <w:trHeight w:val="1785"/>
                <w:ins w:id="335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11013A" w14:textId="77777777" w:rsidR="0016760B" w:rsidRPr="0016760B" w:rsidRDefault="0016760B" w:rsidP="0016760B">
                  <w:pPr>
                    <w:autoSpaceDE/>
                    <w:autoSpaceDN/>
                    <w:adjustRightInd/>
                    <w:jc w:val="center"/>
                    <w:rPr>
                      <w:ins w:id="33594" w:author="Philippe Hollanda - Oliveira Trust" w:date="2022-07-19T09:57:00Z"/>
                      <w:rFonts w:ascii="Arial" w:eastAsia="Times New Roman" w:hAnsi="Arial" w:cs="Arial"/>
                      <w:color w:val="000000"/>
                      <w:sz w:val="20"/>
                      <w:szCs w:val="20"/>
                      <w:lang w:eastAsia="pt-BR"/>
                    </w:rPr>
                  </w:pPr>
                  <w:ins w:id="33595" w:author="Philippe Hollanda - Oliveira Trust" w:date="2022-07-19T09:57:00Z">
                    <w:r w:rsidRPr="0016760B">
                      <w:rPr>
                        <w:rFonts w:ascii="Arial" w:eastAsia="Times New Roman" w:hAnsi="Arial" w:cs="Arial"/>
                        <w:color w:val="000000"/>
                        <w:sz w:val="20"/>
                        <w:szCs w:val="20"/>
                        <w:lang w:eastAsia="pt-BR"/>
                      </w:rPr>
                      <w:lastRenderedPageBreak/>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668CD89" w14:textId="77777777" w:rsidR="0016760B" w:rsidRPr="0016760B" w:rsidRDefault="0016760B" w:rsidP="0016760B">
                  <w:pPr>
                    <w:autoSpaceDE/>
                    <w:autoSpaceDN/>
                    <w:adjustRightInd/>
                    <w:jc w:val="center"/>
                    <w:rPr>
                      <w:ins w:id="33596" w:author="Philippe Hollanda - Oliveira Trust" w:date="2022-07-19T09:57:00Z"/>
                      <w:rFonts w:ascii="Arial" w:eastAsia="Times New Roman" w:hAnsi="Arial" w:cs="Arial"/>
                      <w:color w:val="000000"/>
                      <w:sz w:val="20"/>
                      <w:szCs w:val="20"/>
                      <w:lang w:eastAsia="pt-BR"/>
                    </w:rPr>
                  </w:pPr>
                  <w:ins w:id="33597" w:author="Philippe Hollanda - Oliveira Trust" w:date="2022-07-19T09:57:00Z">
                    <w:r w:rsidRPr="0016760B">
                      <w:rPr>
                        <w:rFonts w:ascii="Arial" w:eastAsia="Times New Roman" w:hAnsi="Arial" w:cs="Arial"/>
                        <w:color w:val="000000"/>
                        <w:sz w:val="20"/>
                        <w:szCs w:val="20"/>
                        <w:lang w:eastAsia="pt-BR"/>
                      </w:rPr>
                      <w:t>08/07/2021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A1D4D7" w14:textId="77777777" w:rsidR="0016760B" w:rsidRPr="0016760B" w:rsidRDefault="0016760B" w:rsidP="0016760B">
                  <w:pPr>
                    <w:autoSpaceDE/>
                    <w:autoSpaceDN/>
                    <w:adjustRightInd/>
                    <w:jc w:val="center"/>
                    <w:rPr>
                      <w:ins w:id="33598" w:author="Philippe Hollanda - Oliveira Trust" w:date="2022-07-19T09:57:00Z"/>
                      <w:rFonts w:ascii="Arial" w:eastAsia="Times New Roman" w:hAnsi="Arial" w:cs="Arial"/>
                      <w:color w:val="000000"/>
                      <w:sz w:val="20"/>
                      <w:szCs w:val="20"/>
                      <w:lang w:eastAsia="pt-BR"/>
                    </w:rPr>
                  </w:pPr>
                  <w:ins w:id="33599" w:author="Philippe Hollanda - Oliveira Trust" w:date="2022-07-19T09:57:00Z">
                    <w:r w:rsidRPr="0016760B">
                      <w:rPr>
                        <w:rFonts w:ascii="Arial" w:eastAsia="Times New Roman" w:hAnsi="Arial" w:cs="Arial"/>
                        <w:color w:val="000000"/>
                        <w:sz w:val="20"/>
                        <w:szCs w:val="20"/>
                        <w:lang w:eastAsia="pt-BR"/>
                      </w:rPr>
                      <w:t xml:space="preserve"> R$                        4.200,00 </w:t>
                    </w:r>
                  </w:ins>
                </w:p>
              </w:tc>
            </w:tr>
            <w:tr w:rsidR="0016760B" w:rsidRPr="0016760B" w14:paraId="1403C7A2" w14:textId="77777777" w:rsidTr="0016760B">
              <w:trPr>
                <w:trHeight w:val="1785"/>
                <w:ins w:id="336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38483C8" w14:textId="77777777" w:rsidR="0016760B" w:rsidRPr="0016760B" w:rsidRDefault="0016760B" w:rsidP="0016760B">
                  <w:pPr>
                    <w:autoSpaceDE/>
                    <w:autoSpaceDN/>
                    <w:adjustRightInd/>
                    <w:jc w:val="center"/>
                    <w:rPr>
                      <w:ins w:id="33601" w:author="Philippe Hollanda - Oliveira Trust" w:date="2022-07-19T09:57:00Z"/>
                      <w:rFonts w:ascii="Arial" w:eastAsia="Times New Roman" w:hAnsi="Arial" w:cs="Arial"/>
                      <w:color w:val="000000"/>
                      <w:sz w:val="20"/>
                      <w:szCs w:val="20"/>
                      <w:lang w:eastAsia="pt-BR"/>
                    </w:rPr>
                  </w:pPr>
                  <w:ins w:id="3360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DC04108" w14:textId="77777777" w:rsidR="0016760B" w:rsidRPr="0016760B" w:rsidRDefault="0016760B" w:rsidP="0016760B">
                  <w:pPr>
                    <w:autoSpaceDE/>
                    <w:autoSpaceDN/>
                    <w:adjustRightInd/>
                    <w:jc w:val="center"/>
                    <w:rPr>
                      <w:ins w:id="33603" w:author="Philippe Hollanda - Oliveira Trust" w:date="2022-07-19T09:57:00Z"/>
                      <w:rFonts w:ascii="Arial" w:eastAsia="Times New Roman" w:hAnsi="Arial" w:cs="Arial"/>
                      <w:color w:val="000000"/>
                      <w:sz w:val="20"/>
                      <w:szCs w:val="20"/>
                      <w:lang w:eastAsia="pt-BR"/>
                    </w:rPr>
                  </w:pPr>
                  <w:ins w:id="33604" w:author="Philippe Hollanda - Oliveira Trust" w:date="2022-07-19T09:57:00Z">
                    <w:r w:rsidRPr="0016760B">
                      <w:rPr>
                        <w:rFonts w:ascii="Arial" w:eastAsia="Times New Roman" w:hAnsi="Arial" w:cs="Arial"/>
                        <w:color w:val="000000"/>
                        <w:sz w:val="20"/>
                        <w:szCs w:val="20"/>
                        <w:lang w:eastAsia="pt-BR"/>
                      </w:rPr>
                      <w:t>06/07/2021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8BC4A5" w14:textId="77777777" w:rsidR="0016760B" w:rsidRPr="0016760B" w:rsidRDefault="0016760B" w:rsidP="0016760B">
                  <w:pPr>
                    <w:autoSpaceDE/>
                    <w:autoSpaceDN/>
                    <w:adjustRightInd/>
                    <w:jc w:val="center"/>
                    <w:rPr>
                      <w:ins w:id="33605" w:author="Philippe Hollanda - Oliveira Trust" w:date="2022-07-19T09:57:00Z"/>
                      <w:rFonts w:ascii="Arial" w:eastAsia="Times New Roman" w:hAnsi="Arial" w:cs="Arial"/>
                      <w:color w:val="000000"/>
                      <w:sz w:val="20"/>
                      <w:szCs w:val="20"/>
                      <w:lang w:eastAsia="pt-BR"/>
                    </w:rPr>
                  </w:pPr>
                  <w:ins w:id="33606" w:author="Philippe Hollanda - Oliveira Trust" w:date="2022-07-19T09:57:00Z">
                    <w:r w:rsidRPr="0016760B">
                      <w:rPr>
                        <w:rFonts w:ascii="Arial" w:eastAsia="Times New Roman" w:hAnsi="Arial" w:cs="Arial"/>
                        <w:color w:val="000000"/>
                        <w:sz w:val="20"/>
                        <w:szCs w:val="20"/>
                        <w:lang w:eastAsia="pt-BR"/>
                      </w:rPr>
                      <w:t xml:space="preserve"> R$                        2.618,32 </w:t>
                    </w:r>
                  </w:ins>
                </w:p>
              </w:tc>
            </w:tr>
            <w:tr w:rsidR="0016760B" w:rsidRPr="0016760B" w14:paraId="0C8D1231" w14:textId="77777777" w:rsidTr="0016760B">
              <w:trPr>
                <w:trHeight w:val="1785"/>
                <w:ins w:id="336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0E5596" w14:textId="77777777" w:rsidR="0016760B" w:rsidRPr="0016760B" w:rsidRDefault="0016760B" w:rsidP="0016760B">
                  <w:pPr>
                    <w:autoSpaceDE/>
                    <w:autoSpaceDN/>
                    <w:adjustRightInd/>
                    <w:jc w:val="center"/>
                    <w:rPr>
                      <w:ins w:id="33608" w:author="Philippe Hollanda - Oliveira Trust" w:date="2022-07-19T09:57:00Z"/>
                      <w:rFonts w:ascii="Arial" w:eastAsia="Times New Roman" w:hAnsi="Arial" w:cs="Arial"/>
                      <w:color w:val="000000"/>
                      <w:sz w:val="20"/>
                      <w:szCs w:val="20"/>
                      <w:lang w:eastAsia="pt-BR"/>
                    </w:rPr>
                  </w:pPr>
                  <w:ins w:id="33609" w:author="Philippe Hollanda - Oliveira Trust" w:date="2022-07-19T09:57:00Z">
                    <w:r w:rsidRPr="0016760B">
                      <w:rPr>
                        <w:rFonts w:ascii="Arial" w:eastAsia="Times New Roman" w:hAnsi="Arial" w:cs="Arial"/>
                        <w:color w:val="000000"/>
                        <w:sz w:val="20"/>
                        <w:szCs w:val="20"/>
                        <w:lang w:eastAsia="pt-BR"/>
                      </w:rPr>
                      <w:t>CARPINTARIA E SERRALHERIA</w:t>
                    </w:r>
                  </w:ins>
                </w:p>
              </w:tc>
              <w:tc>
                <w:tcPr>
                  <w:tcW w:w="2324" w:type="dxa"/>
                  <w:tcBorders>
                    <w:top w:val="nil"/>
                    <w:left w:val="nil"/>
                    <w:bottom w:val="single" w:sz="4" w:space="0" w:color="auto"/>
                    <w:right w:val="single" w:sz="4" w:space="0" w:color="auto"/>
                  </w:tcBorders>
                  <w:shd w:val="clear" w:color="auto" w:fill="auto"/>
                  <w:noWrap/>
                  <w:vAlign w:val="center"/>
                  <w:hideMark/>
                </w:tcPr>
                <w:p w14:paraId="70F63D1F" w14:textId="77777777" w:rsidR="0016760B" w:rsidRPr="0016760B" w:rsidRDefault="0016760B" w:rsidP="0016760B">
                  <w:pPr>
                    <w:autoSpaceDE/>
                    <w:autoSpaceDN/>
                    <w:adjustRightInd/>
                    <w:jc w:val="center"/>
                    <w:rPr>
                      <w:ins w:id="33610" w:author="Philippe Hollanda - Oliveira Trust" w:date="2022-07-19T09:57:00Z"/>
                      <w:rFonts w:ascii="Arial" w:eastAsia="Times New Roman" w:hAnsi="Arial" w:cs="Arial"/>
                      <w:color w:val="000000"/>
                      <w:sz w:val="20"/>
                      <w:szCs w:val="20"/>
                      <w:lang w:eastAsia="pt-BR"/>
                    </w:rPr>
                  </w:pPr>
                  <w:ins w:id="33611" w:author="Philippe Hollanda - Oliveira Trust" w:date="2022-07-19T09:57:00Z">
                    <w:r w:rsidRPr="0016760B">
                      <w:rPr>
                        <w:rFonts w:ascii="Arial" w:eastAsia="Times New Roman" w:hAnsi="Arial" w:cs="Arial"/>
                        <w:color w:val="000000"/>
                        <w:sz w:val="20"/>
                        <w:szCs w:val="20"/>
                        <w:lang w:eastAsia="pt-BR"/>
                      </w:rPr>
                      <w:t>05/07/2021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93C22D" w14:textId="77777777" w:rsidR="0016760B" w:rsidRPr="0016760B" w:rsidRDefault="0016760B" w:rsidP="0016760B">
                  <w:pPr>
                    <w:autoSpaceDE/>
                    <w:autoSpaceDN/>
                    <w:adjustRightInd/>
                    <w:jc w:val="center"/>
                    <w:rPr>
                      <w:ins w:id="33612" w:author="Philippe Hollanda - Oliveira Trust" w:date="2022-07-19T09:57:00Z"/>
                      <w:rFonts w:ascii="Arial" w:eastAsia="Times New Roman" w:hAnsi="Arial" w:cs="Arial"/>
                      <w:color w:val="000000"/>
                      <w:sz w:val="20"/>
                      <w:szCs w:val="20"/>
                      <w:lang w:eastAsia="pt-BR"/>
                    </w:rPr>
                  </w:pPr>
                  <w:ins w:id="33613" w:author="Philippe Hollanda - Oliveira Trust" w:date="2022-07-19T09:57:00Z">
                    <w:r w:rsidRPr="0016760B">
                      <w:rPr>
                        <w:rFonts w:ascii="Arial" w:eastAsia="Times New Roman" w:hAnsi="Arial" w:cs="Arial"/>
                        <w:color w:val="000000"/>
                        <w:sz w:val="20"/>
                        <w:szCs w:val="20"/>
                        <w:lang w:eastAsia="pt-BR"/>
                      </w:rPr>
                      <w:t xml:space="preserve"> R$                      27.000,00 </w:t>
                    </w:r>
                  </w:ins>
                </w:p>
              </w:tc>
            </w:tr>
            <w:tr w:rsidR="0016760B" w:rsidRPr="0016760B" w14:paraId="7FD177E2" w14:textId="77777777" w:rsidTr="0016760B">
              <w:trPr>
                <w:trHeight w:val="1785"/>
                <w:ins w:id="336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FF8D1D" w14:textId="77777777" w:rsidR="0016760B" w:rsidRPr="0016760B" w:rsidRDefault="0016760B" w:rsidP="0016760B">
                  <w:pPr>
                    <w:autoSpaceDE/>
                    <w:autoSpaceDN/>
                    <w:adjustRightInd/>
                    <w:jc w:val="center"/>
                    <w:rPr>
                      <w:ins w:id="33615" w:author="Philippe Hollanda - Oliveira Trust" w:date="2022-07-19T09:57:00Z"/>
                      <w:rFonts w:ascii="Arial" w:eastAsia="Times New Roman" w:hAnsi="Arial" w:cs="Arial"/>
                      <w:color w:val="000000"/>
                      <w:sz w:val="20"/>
                      <w:szCs w:val="20"/>
                      <w:lang w:eastAsia="pt-BR"/>
                    </w:rPr>
                  </w:pPr>
                  <w:ins w:id="3361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8D5448F" w14:textId="77777777" w:rsidR="0016760B" w:rsidRPr="0016760B" w:rsidRDefault="0016760B" w:rsidP="0016760B">
                  <w:pPr>
                    <w:autoSpaceDE/>
                    <w:autoSpaceDN/>
                    <w:adjustRightInd/>
                    <w:jc w:val="center"/>
                    <w:rPr>
                      <w:ins w:id="33617" w:author="Philippe Hollanda - Oliveira Trust" w:date="2022-07-19T09:57:00Z"/>
                      <w:rFonts w:ascii="Arial" w:eastAsia="Times New Roman" w:hAnsi="Arial" w:cs="Arial"/>
                      <w:color w:val="000000"/>
                      <w:sz w:val="20"/>
                      <w:szCs w:val="20"/>
                      <w:lang w:eastAsia="pt-BR"/>
                    </w:rPr>
                  </w:pPr>
                  <w:ins w:id="33618"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B4168B" w14:textId="77777777" w:rsidR="0016760B" w:rsidRPr="0016760B" w:rsidRDefault="0016760B" w:rsidP="0016760B">
                  <w:pPr>
                    <w:autoSpaceDE/>
                    <w:autoSpaceDN/>
                    <w:adjustRightInd/>
                    <w:jc w:val="center"/>
                    <w:rPr>
                      <w:ins w:id="33619" w:author="Philippe Hollanda - Oliveira Trust" w:date="2022-07-19T09:57:00Z"/>
                      <w:rFonts w:ascii="Arial" w:eastAsia="Times New Roman" w:hAnsi="Arial" w:cs="Arial"/>
                      <w:color w:val="000000"/>
                      <w:sz w:val="20"/>
                      <w:szCs w:val="20"/>
                      <w:lang w:eastAsia="pt-BR"/>
                    </w:rPr>
                  </w:pPr>
                  <w:ins w:id="33620" w:author="Philippe Hollanda - Oliveira Trust" w:date="2022-07-19T09:57:00Z">
                    <w:r w:rsidRPr="0016760B">
                      <w:rPr>
                        <w:rFonts w:ascii="Arial" w:eastAsia="Times New Roman" w:hAnsi="Arial" w:cs="Arial"/>
                        <w:color w:val="000000"/>
                        <w:sz w:val="20"/>
                        <w:szCs w:val="20"/>
                        <w:lang w:eastAsia="pt-BR"/>
                      </w:rPr>
                      <w:t xml:space="preserve"> R$                      11.537,00 </w:t>
                    </w:r>
                  </w:ins>
                </w:p>
              </w:tc>
            </w:tr>
            <w:tr w:rsidR="0016760B" w:rsidRPr="0016760B" w14:paraId="59588864" w14:textId="77777777" w:rsidTr="0016760B">
              <w:trPr>
                <w:trHeight w:val="1785"/>
                <w:ins w:id="336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F10B72" w14:textId="77777777" w:rsidR="0016760B" w:rsidRPr="0016760B" w:rsidRDefault="0016760B" w:rsidP="0016760B">
                  <w:pPr>
                    <w:autoSpaceDE/>
                    <w:autoSpaceDN/>
                    <w:adjustRightInd/>
                    <w:jc w:val="center"/>
                    <w:rPr>
                      <w:ins w:id="33622" w:author="Philippe Hollanda - Oliveira Trust" w:date="2022-07-19T09:57:00Z"/>
                      <w:rFonts w:ascii="Arial" w:eastAsia="Times New Roman" w:hAnsi="Arial" w:cs="Arial"/>
                      <w:color w:val="000000"/>
                      <w:sz w:val="20"/>
                      <w:szCs w:val="20"/>
                      <w:lang w:eastAsia="pt-BR"/>
                    </w:rPr>
                  </w:pPr>
                  <w:ins w:id="3362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750CF15" w14:textId="77777777" w:rsidR="0016760B" w:rsidRPr="0016760B" w:rsidRDefault="0016760B" w:rsidP="0016760B">
                  <w:pPr>
                    <w:autoSpaceDE/>
                    <w:autoSpaceDN/>
                    <w:adjustRightInd/>
                    <w:jc w:val="center"/>
                    <w:rPr>
                      <w:ins w:id="33624" w:author="Philippe Hollanda - Oliveira Trust" w:date="2022-07-19T09:57:00Z"/>
                      <w:rFonts w:ascii="Arial" w:eastAsia="Times New Roman" w:hAnsi="Arial" w:cs="Arial"/>
                      <w:color w:val="000000"/>
                      <w:sz w:val="20"/>
                      <w:szCs w:val="20"/>
                      <w:lang w:eastAsia="pt-BR"/>
                    </w:rPr>
                  </w:pPr>
                  <w:ins w:id="33625"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2253B16" w14:textId="77777777" w:rsidR="0016760B" w:rsidRPr="0016760B" w:rsidRDefault="0016760B" w:rsidP="0016760B">
                  <w:pPr>
                    <w:autoSpaceDE/>
                    <w:autoSpaceDN/>
                    <w:adjustRightInd/>
                    <w:jc w:val="center"/>
                    <w:rPr>
                      <w:ins w:id="33626" w:author="Philippe Hollanda - Oliveira Trust" w:date="2022-07-19T09:57:00Z"/>
                      <w:rFonts w:ascii="Arial" w:eastAsia="Times New Roman" w:hAnsi="Arial" w:cs="Arial"/>
                      <w:color w:val="000000"/>
                      <w:sz w:val="20"/>
                      <w:szCs w:val="20"/>
                      <w:lang w:eastAsia="pt-BR"/>
                    </w:rPr>
                  </w:pPr>
                  <w:ins w:id="33627" w:author="Philippe Hollanda - Oliveira Trust" w:date="2022-07-19T09:57:00Z">
                    <w:r w:rsidRPr="0016760B">
                      <w:rPr>
                        <w:rFonts w:ascii="Arial" w:eastAsia="Times New Roman" w:hAnsi="Arial" w:cs="Arial"/>
                        <w:color w:val="000000"/>
                        <w:sz w:val="20"/>
                        <w:szCs w:val="20"/>
                        <w:lang w:eastAsia="pt-BR"/>
                      </w:rPr>
                      <w:t xml:space="preserve"> R$                        1.500,00 </w:t>
                    </w:r>
                  </w:ins>
                </w:p>
              </w:tc>
            </w:tr>
            <w:tr w:rsidR="0016760B" w:rsidRPr="0016760B" w14:paraId="665BDC56" w14:textId="77777777" w:rsidTr="0016760B">
              <w:trPr>
                <w:trHeight w:val="1785"/>
                <w:ins w:id="336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755685" w14:textId="77777777" w:rsidR="0016760B" w:rsidRPr="0016760B" w:rsidRDefault="0016760B" w:rsidP="0016760B">
                  <w:pPr>
                    <w:autoSpaceDE/>
                    <w:autoSpaceDN/>
                    <w:adjustRightInd/>
                    <w:jc w:val="center"/>
                    <w:rPr>
                      <w:ins w:id="33629" w:author="Philippe Hollanda - Oliveira Trust" w:date="2022-07-19T09:57:00Z"/>
                      <w:rFonts w:ascii="Arial" w:eastAsia="Times New Roman" w:hAnsi="Arial" w:cs="Arial"/>
                      <w:color w:val="000000"/>
                      <w:sz w:val="20"/>
                      <w:szCs w:val="20"/>
                      <w:lang w:eastAsia="pt-BR"/>
                    </w:rPr>
                  </w:pPr>
                  <w:ins w:id="33630" w:author="Philippe Hollanda - Oliveira Trust" w:date="2022-07-19T09:57:00Z">
                    <w:r w:rsidRPr="0016760B">
                      <w:rPr>
                        <w:rFonts w:ascii="Arial" w:eastAsia="Times New Roman" w:hAnsi="Arial" w:cs="Arial"/>
                        <w:color w:val="000000"/>
                        <w:sz w:val="20"/>
                        <w:szCs w:val="20"/>
                        <w:lang w:eastAsia="pt-BR"/>
                      </w:rPr>
                      <w:lastRenderedPageBreak/>
                      <w:t>ASSESSORIA E CONSULTORIA DE QUALQUER NATUREZA</w:t>
                    </w:r>
                  </w:ins>
                </w:p>
              </w:tc>
              <w:tc>
                <w:tcPr>
                  <w:tcW w:w="2324" w:type="dxa"/>
                  <w:tcBorders>
                    <w:top w:val="nil"/>
                    <w:left w:val="nil"/>
                    <w:bottom w:val="single" w:sz="4" w:space="0" w:color="auto"/>
                    <w:right w:val="single" w:sz="4" w:space="0" w:color="auto"/>
                  </w:tcBorders>
                  <w:shd w:val="clear" w:color="auto" w:fill="auto"/>
                  <w:noWrap/>
                  <w:vAlign w:val="center"/>
                  <w:hideMark/>
                </w:tcPr>
                <w:p w14:paraId="1484FF44" w14:textId="77777777" w:rsidR="0016760B" w:rsidRPr="0016760B" w:rsidRDefault="0016760B" w:rsidP="0016760B">
                  <w:pPr>
                    <w:autoSpaceDE/>
                    <w:autoSpaceDN/>
                    <w:adjustRightInd/>
                    <w:jc w:val="center"/>
                    <w:rPr>
                      <w:ins w:id="33631" w:author="Philippe Hollanda - Oliveira Trust" w:date="2022-07-19T09:57:00Z"/>
                      <w:rFonts w:ascii="Arial" w:eastAsia="Times New Roman" w:hAnsi="Arial" w:cs="Arial"/>
                      <w:color w:val="000000"/>
                      <w:sz w:val="20"/>
                      <w:szCs w:val="20"/>
                      <w:lang w:eastAsia="pt-BR"/>
                    </w:rPr>
                  </w:pPr>
                  <w:ins w:id="33632"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418A1A" w14:textId="77777777" w:rsidR="0016760B" w:rsidRPr="0016760B" w:rsidRDefault="0016760B" w:rsidP="0016760B">
                  <w:pPr>
                    <w:autoSpaceDE/>
                    <w:autoSpaceDN/>
                    <w:adjustRightInd/>
                    <w:jc w:val="center"/>
                    <w:rPr>
                      <w:ins w:id="33633" w:author="Philippe Hollanda - Oliveira Trust" w:date="2022-07-19T09:57:00Z"/>
                      <w:rFonts w:ascii="Arial" w:eastAsia="Times New Roman" w:hAnsi="Arial" w:cs="Arial"/>
                      <w:color w:val="000000"/>
                      <w:sz w:val="20"/>
                      <w:szCs w:val="20"/>
                      <w:lang w:eastAsia="pt-BR"/>
                    </w:rPr>
                  </w:pPr>
                  <w:ins w:id="33634" w:author="Philippe Hollanda - Oliveira Trust" w:date="2022-07-19T09:57:00Z">
                    <w:r w:rsidRPr="0016760B">
                      <w:rPr>
                        <w:rFonts w:ascii="Arial" w:eastAsia="Times New Roman" w:hAnsi="Arial" w:cs="Arial"/>
                        <w:color w:val="000000"/>
                        <w:sz w:val="20"/>
                        <w:szCs w:val="20"/>
                        <w:lang w:eastAsia="pt-BR"/>
                      </w:rPr>
                      <w:t xml:space="preserve"> R$                        1.300,00 </w:t>
                    </w:r>
                  </w:ins>
                </w:p>
              </w:tc>
            </w:tr>
            <w:tr w:rsidR="0016760B" w:rsidRPr="0016760B" w14:paraId="1926F3D1" w14:textId="77777777" w:rsidTr="0016760B">
              <w:trPr>
                <w:trHeight w:val="1785"/>
                <w:ins w:id="33635"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6D20C7B9" w14:textId="77777777" w:rsidR="0016760B" w:rsidRPr="0016760B" w:rsidRDefault="0016760B" w:rsidP="0016760B">
                  <w:pPr>
                    <w:autoSpaceDE/>
                    <w:autoSpaceDN/>
                    <w:adjustRightInd/>
                    <w:jc w:val="center"/>
                    <w:rPr>
                      <w:ins w:id="33636" w:author="Philippe Hollanda - Oliveira Trust" w:date="2022-07-19T09:57:00Z"/>
                      <w:rFonts w:ascii="Arial" w:eastAsia="Times New Roman" w:hAnsi="Arial" w:cs="Arial"/>
                      <w:color w:val="000000"/>
                      <w:sz w:val="20"/>
                      <w:szCs w:val="20"/>
                      <w:lang w:eastAsia="pt-BR"/>
                    </w:rPr>
                  </w:pPr>
                  <w:ins w:id="3363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D9B0769" w14:textId="77777777" w:rsidR="0016760B" w:rsidRPr="0016760B" w:rsidRDefault="0016760B" w:rsidP="0016760B">
                  <w:pPr>
                    <w:autoSpaceDE/>
                    <w:autoSpaceDN/>
                    <w:adjustRightInd/>
                    <w:jc w:val="center"/>
                    <w:rPr>
                      <w:ins w:id="33638" w:author="Philippe Hollanda - Oliveira Trust" w:date="2022-07-19T09:57:00Z"/>
                      <w:rFonts w:ascii="Arial" w:eastAsia="Times New Roman" w:hAnsi="Arial" w:cs="Arial"/>
                      <w:color w:val="000000"/>
                      <w:sz w:val="20"/>
                      <w:szCs w:val="20"/>
                      <w:lang w:eastAsia="pt-BR"/>
                    </w:rPr>
                  </w:pPr>
                  <w:ins w:id="33639" w:author="Philippe Hollanda - Oliveira Trust" w:date="2022-07-19T09:57:00Z">
                    <w:r w:rsidRPr="0016760B">
                      <w:rPr>
                        <w:rFonts w:ascii="Arial" w:eastAsia="Times New Roman" w:hAnsi="Arial" w:cs="Arial"/>
                        <w:color w:val="000000"/>
                        <w:sz w:val="20"/>
                        <w:szCs w:val="20"/>
                        <w:lang w:eastAsia="pt-BR"/>
                      </w:rPr>
                      <w:t>01/12/2021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77FCB7" w14:textId="77777777" w:rsidR="0016760B" w:rsidRPr="0016760B" w:rsidRDefault="0016760B" w:rsidP="0016760B">
                  <w:pPr>
                    <w:autoSpaceDE/>
                    <w:autoSpaceDN/>
                    <w:adjustRightInd/>
                    <w:jc w:val="center"/>
                    <w:rPr>
                      <w:ins w:id="33640" w:author="Philippe Hollanda - Oliveira Trust" w:date="2022-07-19T09:57:00Z"/>
                      <w:rFonts w:ascii="Arial" w:eastAsia="Times New Roman" w:hAnsi="Arial" w:cs="Arial"/>
                      <w:color w:val="000000"/>
                      <w:sz w:val="20"/>
                      <w:szCs w:val="20"/>
                      <w:lang w:eastAsia="pt-BR"/>
                    </w:rPr>
                  </w:pPr>
                  <w:ins w:id="33641" w:author="Philippe Hollanda - Oliveira Trust" w:date="2022-07-19T09:57:00Z">
                    <w:r w:rsidRPr="0016760B">
                      <w:rPr>
                        <w:rFonts w:ascii="Arial" w:eastAsia="Times New Roman" w:hAnsi="Arial" w:cs="Arial"/>
                        <w:color w:val="000000"/>
                        <w:sz w:val="20"/>
                        <w:szCs w:val="20"/>
                        <w:lang w:eastAsia="pt-BR"/>
                      </w:rPr>
                      <w:t xml:space="preserve"> R$                      23.000,00 </w:t>
                    </w:r>
                  </w:ins>
                </w:p>
              </w:tc>
            </w:tr>
            <w:tr w:rsidR="0016760B" w:rsidRPr="0016760B" w14:paraId="7DBD0F95" w14:textId="77777777" w:rsidTr="0016760B">
              <w:trPr>
                <w:trHeight w:val="1785"/>
                <w:ins w:id="33642"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06644BA8" w14:textId="77777777" w:rsidR="0016760B" w:rsidRPr="0016760B" w:rsidRDefault="0016760B" w:rsidP="0016760B">
                  <w:pPr>
                    <w:autoSpaceDE/>
                    <w:autoSpaceDN/>
                    <w:adjustRightInd/>
                    <w:rPr>
                      <w:ins w:id="33643"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50B71E62" w14:textId="77777777" w:rsidR="0016760B" w:rsidRPr="0016760B" w:rsidRDefault="0016760B" w:rsidP="0016760B">
                  <w:pPr>
                    <w:autoSpaceDE/>
                    <w:autoSpaceDN/>
                    <w:adjustRightInd/>
                    <w:jc w:val="center"/>
                    <w:rPr>
                      <w:ins w:id="33644" w:author="Philippe Hollanda - Oliveira Trust" w:date="2022-07-19T09:57:00Z"/>
                      <w:rFonts w:ascii="Arial" w:eastAsia="Times New Roman" w:hAnsi="Arial" w:cs="Arial"/>
                      <w:color w:val="000000"/>
                      <w:sz w:val="20"/>
                      <w:szCs w:val="20"/>
                      <w:lang w:eastAsia="pt-BR"/>
                    </w:rPr>
                  </w:pPr>
                  <w:ins w:id="33645" w:author="Philippe Hollanda - Oliveira Trust" w:date="2022-07-19T09:57:00Z">
                    <w:r w:rsidRPr="0016760B">
                      <w:rPr>
                        <w:rFonts w:ascii="Arial" w:eastAsia="Times New Roman" w:hAnsi="Arial" w:cs="Arial"/>
                        <w:color w:val="000000"/>
                        <w:sz w:val="20"/>
                        <w:szCs w:val="20"/>
                        <w:lang w:eastAsia="pt-BR"/>
                      </w:rPr>
                      <w:t>28/03/2022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1C1571D7" w14:textId="77777777" w:rsidR="0016760B" w:rsidRPr="0016760B" w:rsidRDefault="0016760B" w:rsidP="0016760B">
                  <w:pPr>
                    <w:autoSpaceDE/>
                    <w:autoSpaceDN/>
                    <w:adjustRightInd/>
                    <w:jc w:val="center"/>
                    <w:rPr>
                      <w:ins w:id="33646" w:author="Philippe Hollanda - Oliveira Trust" w:date="2022-07-19T09:57:00Z"/>
                      <w:rFonts w:ascii="Arial" w:eastAsia="Times New Roman" w:hAnsi="Arial" w:cs="Arial"/>
                      <w:color w:val="000000"/>
                      <w:sz w:val="20"/>
                      <w:szCs w:val="20"/>
                      <w:lang w:eastAsia="pt-BR"/>
                    </w:rPr>
                  </w:pPr>
                  <w:ins w:id="33647" w:author="Philippe Hollanda - Oliveira Trust" w:date="2022-07-19T09:57:00Z">
                    <w:r w:rsidRPr="0016760B">
                      <w:rPr>
                        <w:rFonts w:ascii="Arial" w:eastAsia="Times New Roman" w:hAnsi="Arial" w:cs="Arial"/>
                        <w:color w:val="000000"/>
                        <w:sz w:val="20"/>
                        <w:szCs w:val="20"/>
                        <w:lang w:eastAsia="pt-BR"/>
                      </w:rPr>
                      <w:t xml:space="preserve"> R$                      23.000,00 </w:t>
                    </w:r>
                  </w:ins>
                </w:p>
              </w:tc>
            </w:tr>
            <w:tr w:rsidR="0016760B" w:rsidRPr="0016760B" w14:paraId="05E7E385" w14:textId="77777777" w:rsidTr="0016760B">
              <w:trPr>
                <w:trHeight w:val="1785"/>
                <w:ins w:id="3364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90BB619" w14:textId="77777777" w:rsidR="0016760B" w:rsidRPr="0016760B" w:rsidRDefault="0016760B" w:rsidP="0016760B">
                  <w:pPr>
                    <w:autoSpaceDE/>
                    <w:autoSpaceDN/>
                    <w:adjustRightInd/>
                    <w:jc w:val="center"/>
                    <w:rPr>
                      <w:ins w:id="33649" w:author="Philippe Hollanda - Oliveira Trust" w:date="2022-07-19T09:57:00Z"/>
                      <w:rFonts w:ascii="Arial" w:eastAsia="Times New Roman" w:hAnsi="Arial" w:cs="Arial"/>
                      <w:color w:val="000000"/>
                      <w:sz w:val="20"/>
                      <w:szCs w:val="20"/>
                      <w:lang w:eastAsia="pt-BR"/>
                    </w:rPr>
                  </w:pPr>
                  <w:ins w:id="3365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155B75F" w14:textId="77777777" w:rsidR="0016760B" w:rsidRPr="0016760B" w:rsidRDefault="0016760B" w:rsidP="0016760B">
                  <w:pPr>
                    <w:autoSpaceDE/>
                    <w:autoSpaceDN/>
                    <w:adjustRightInd/>
                    <w:jc w:val="center"/>
                    <w:rPr>
                      <w:ins w:id="33651" w:author="Philippe Hollanda - Oliveira Trust" w:date="2022-07-19T09:57:00Z"/>
                      <w:rFonts w:ascii="Arial" w:eastAsia="Times New Roman" w:hAnsi="Arial" w:cs="Arial"/>
                      <w:color w:val="000000"/>
                      <w:sz w:val="20"/>
                      <w:szCs w:val="20"/>
                      <w:lang w:eastAsia="pt-BR"/>
                    </w:rPr>
                  </w:pPr>
                  <w:ins w:id="33652"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688CA1" w14:textId="77777777" w:rsidR="0016760B" w:rsidRPr="0016760B" w:rsidRDefault="0016760B" w:rsidP="0016760B">
                  <w:pPr>
                    <w:autoSpaceDE/>
                    <w:autoSpaceDN/>
                    <w:adjustRightInd/>
                    <w:jc w:val="center"/>
                    <w:rPr>
                      <w:ins w:id="33653" w:author="Philippe Hollanda - Oliveira Trust" w:date="2022-07-19T09:57:00Z"/>
                      <w:rFonts w:ascii="Arial" w:eastAsia="Times New Roman" w:hAnsi="Arial" w:cs="Arial"/>
                      <w:color w:val="000000"/>
                      <w:sz w:val="20"/>
                      <w:szCs w:val="20"/>
                      <w:lang w:eastAsia="pt-BR"/>
                    </w:rPr>
                  </w:pPr>
                  <w:ins w:id="33654" w:author="Philippe Hollanda - Oliveira Trust" w:date="2022-07-19T09:57:00Z">
                    <w:r w:rsidRPr="0016760B">
                      <w:rPr>
                        <w:rFonts w:ascii="Arial" w:eastAsia="Times New Roman" w:hAnsi="Arial" w:cs="Arial"/>
                        <w:color w:val="000000"/>
                        <w:sz w:val="20"/>
                        <w:szCs w:val="20"/>
                        <w:lang w:eastAsia="pt-BR"/>
                      </w:rPr>
                      <w:t xml:space="preserve"> R$                            80,00 </w:t>
                    </w:r>
                  </w:ins>
                </w:p>
              </w:tc>
            </w:tr>
            <w:tr w:rsidR="0016760B" w:rsidRPr="0016760B" w14:paraId="1CEA2639" w14:textId="77777777" w:rsidTr="0016760B">
              <w:trPr>
                <w:trHeight w:val="1785"/>
                <w:ins w:id="3365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100F6D" w14:textId="77777777" w:rsidR="0016760B" w:rsidRPr="0016760B" w:rsidRDefault="0016760B" w:rsidP="0016760B">
                  <w:pPr>
                    <w:autoSpaceDE/>
                    <w:autoSpaceDN/>
                    <w:adjustRightInd/>
                    <w:jc w:val="center"/>
                    <w:rPr>
                      <w:ins w:id="33656" w:author="Philippe Hollanda - Oliveira Trust" w:date="2022-07-19T09:57:00Z"/>
                      <w:rFonts w:ascii="Arial" w:eastAsia="Times New Roman" w:hAnsi="Arial" w:cs="Arial"/>
                      <w:color w:val="000000"/>
                      <w:sz w:val="20"/>
                      <w:szCs w:val="20"/>
                      <w:lang w:eastAsia="pt-BR"/>
                    </w:rPr>
                  </w:pPr>
                  <w:ins w:id="3365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F2CA595" w14:textId="77777777" w:rsidR="0016760B" w:rsidRPr="0016760B" w:rsidRDefault="0016760B" w:rsidP="0016760B">
                  <w:pPr>
                    <w:autoSpaceDE/>
                    <w:autoSpaceDN/>
                    <w:adjustRightInd/>
                    <w:jc w:val="center"/>
                    <w:rPr>
                      <w:ins w:id="33658" w:author="Philippe Hollanda - Oliveira Trust" w:date="2022-07-19T09:57:00Z"/>
                      <w:rFonts w:ascii="Arial" w:eastAsia="Times New Roman" w:hAnsi="Arial" w:cs="Arial"/>
                      <w:color w:val="000000"/>
                      <w:sz w:val="20"/>
                      <w:szCs w:val="20"/>
                      <w:lang w:eastAsia="pt-BR"/>
                    </w:rPr>
                  </w:pPr>
                  <w:ins w:id="33659"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D92EED" w14:textId="77777777" w:rsidR="0016760B" w:rsidRPr="0016760B" w:rsidRDefault="0016760B" w:rsidP="0016760B">
                  <w:pPr>
                    <w:autoSpaceDE/>
                    <w:autoSpaceDN/>
                    <w:adjustRightInd/>
                    <w:jc w:val="center"/>
                    <w:rPr>
                      <w:ins w:id="33660" w:author="Philippe Hollanda - Oliveira Trust" w:date="2022-07-19T09:57:00Z"/>
                      <w:rFonts w:ascii="Arial" w:eastAsia="Times New Roman" w:hAnsi="Arial" w:cs="Arial"/>
                      <w:color w:val="000000"/>
                      <w:sz w:val="20"/>
                      <w:szCs w:val="20"/>
                      <w:lang w:eastAsia="pt-BR"/>
                    </w:rPr>
                  </w:pPr>
                  <w:ins w:id="33661" w:author="Philippe Hollanda - Oliveira Trust" w:date="2022-07-19T09:57:00Z">
                    <w:r w:rsidRPr="0016760B">
                      <w:rPr>
                        <w:rFonts w:ascii="Arial" w:eastAsia="Times New Roman" w:hAnsi="Arial" w:cs="Arial"/>
                        <w:color w:val="000000"/>
                        <w:sz w:val="20"/>
                        <w:szCs w:val="20"/>
                        <w:lang w:eastAsia="pt-BR"/>
                      </w:rPr>
                      <w:t xml:space="preserve"> R$                           420,00 </w:t>
                    </w:r>
                  </w:ins>
                </w:p>
              </w:tc>
            </w:tr>
            <w:tr w:rsidR="0016760B" w:rsidRPr="0016760B" w14:paraId="340DBBE0" w14:textId="77777777" w:rsidTr="0016760B">
              <w:trPr>
                <w:trHeight w:val="1785"/>
                <w:ins w:id="3366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DC91061" w14:textId="77777777" w:rsidR="0016760B" w:rsidRPr="0016760B" w:rsidRDefault="0016760B" w:rsidP="0016760B">
                  <w:pPr>
                    <w:autoSpaceDE/>
                    <w:autoSpaceDN/>
                    <w:adjustRightInd/>
                    <w:jc w:val="center"/>
                    <w:rPr>
                      <w:ins w:id="33663" w:author="Philippe Hollanda - Oliveira Trust" w:date="2022-07-19T09:57:00Z"/>
                      <w:rFonts w:ascii="Arial" w:eastAsia="Times New Roman" w:hAnsi="Arial" w:cs="Arial"/>
                      <w:color w:val="000000"/>
                      <w:sz w:val="20"/>
                      <w:szCs w:val="20"/>
                      <w:lang w:eastAsia="pt-BR"/>
                    </w:rPr>
                  </w:pPr>
                  <w:ins w:id="33664"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5863182" w14:textId="77777777" w:rsidR="0016760B" w:rsidRPr="0016760B" w:rsidRDefault="0016760B" w:rsidP="0016760B">
                  <w:pPr>
                    <w:autoSpaceDE/>
                    <w:autoSpaceDN/>
                    <w:adjustRightInd/>
                    <w:jc w:val="center"/>
                    <w:rPr>
                      <w:ins w:id="33665" w:author="Philippe Hollanda - Oliveira Trust" w:date="2022-07-19T09:57:00Z"/>
                      <w:rFonts w:ascii="Arial" w:eastAsia="Times New Roman" w:hAnsi="Arial" w:cs="Arial"/>
                      <w:color w:val="000000"/>
                      <w:sz w:val="20"/>
                      <w:szCs w:val="20"/>
                      <w:lang w:eastAsia="pt-BR"/>
                    </w:rPr>
                  </w:pPr>
                  <w:ins w:id="33666"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825FAA8" w14:textId="77777777" w:rsidR="0016760B" w:rsidRPr="0016760B" w:rsidRDefault="0016760B" w:rsidP="0016760B">
                  <w:pPr>
                    <w:autoSpaceDE/>
                    <w:autoSpaceDN/>
                    <w:adjustRightInd/>
                    <w:jc w:val="center"/>
                    <w:rPr>
                      <w:ins w:id="33667" w:author="Philippe Hollanda - Oliveira Trust" w:date="2022-07-19T09:57:00Z"/>
                      <w:rFonts w:ascii="Arial" w:eastAsia="Times New Roman" w:hAnsi="Arial" w:cs="Arial"/>
                      <w:color w:val="000000"/>
                      <w:sz w:val="20"/>
                      <w:szCs w:val="20"/>
                      <w:lang w:eastAsia="pt-BR"/>
                    </w:rPr>
                  </w:pPr>
                  <w:ins w:id="33668" w:author="Philippe Hollanda - Oliveira Trust" w:date="2022-07-19T09:57:00Z">
                    <w:r w:rsidRPr="0016760B">
                      <w:rPr>
                        <w:rFonts w:ascii="Arial" w:eastAsia="Times New Roman" w:hAnsi="Arial" w:cs="Arial"/>
                        <w:color w:val="000000"/>
                        <w:sz w:val="20"/>
                        <w:szCs w:val="20"/>
                        <w:lang w:eastAsia="pt-BR"/>
                      </w:rPr>
                      <w:t xml:space="preserve"> R$                           240,00 </w:t>
                    </w:r>
                  </w:ins>
                </w:p>
              </w:tc>
            </w:tr>
            <w:tr w:rsidR="0016760B" w:rsidRPr="0016760B" w14:paraId="201E81F5" w14:textId="77777777" w:rsidTr="0016760B">
              <w:trPr>
                <w:trHeight w:val="1785"/>
                <w:ins w:id="3366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ED46BC" w14:textId="77777777" w:rsidR="0016760B" w:rsidRPr="0016760B" w:rsidRDefault="0016760B" w:rsidP="0016760B">
                  <w:pPr>
                    <w:autoSpaceDE/>
                    <w:autoSpaceDN/>
                    <w:adjustRightInd/>
                    <w:jc w:val="center"/>
                    <w:rPr>
                      <w:ins w:id="33670" w:author="Philippe Hollanda - Oliveira Trust" w:date="2022-07-19T09:57:00Z"/>
                      <w:rFonts w:ascii="Arial" w:eastAsia="Times New Roman" w:hAnsi="Arial" w:cs="Arial"/>
                      <w:color w:val="000000"/>
                      <w:sz w:val="20"/>
                      <w:szCs w:val="20"/>
                      <w:lang w:eastAsia="pt-BR"/>
                    </w:rPr>
                  </w:pPr>
                  <w:ins w:id="33671"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2BF6346" w14:textId="77777777" w:rsidR="0016760B" w:rsidRPr="0016760B" w:rsidRDefault="0016760B" w:rsidP="0016760B">
                  <w:pPr>
                    <w:autoSpaceDE/>
                    <w:autoSpaceDN/>
                    <w:adjustRightInd/>
                    <w:jc w:val="center"/>
                    <w:rPr>
                      <w:ins w:id="33672" w:author="Philippe Hollanda - Oliveira Trust" w:date="2022-07-19T09:57:00Z"/>
                      <w:rFonts w:ascii="Arial" w:eastAsia="Times New Roman" w:hAnsi="Arial" w:cs="Arial"/>
                      <w:color w:val="000000"/>
                      <w:sz w:val="20"/>
                      <w:szCs w:val="20"/>
                      <w:lang w:eastAsia="pt-BR"/>
                    </w:rPr>
                  </w:pPr>
                  <w:ins w:id="33673"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350717C" w14:textId="77777777" w:rsidR="0016760B" w:rsidRPr="0016760B" w:rsidRDefault="0016760B" w:rsidP="0016760B">
                  <w:pPr>
                    <w:autoSpaceDE/>
                    <w:autoSpaceDN/>
                    <w:adjustRightInd/>
                    <w:jc w:val="center"/>
                    <w:rPr>
                      <w:ins w:id="33674" w:author="Philippe Hollanda - Oliveira Trust" w:date="2022-07-19T09:57:00Z"/>
                      <w:rFonts w:ascii="Arial" w:eastAsia="Times New Roman" w:hAnsi="Arial" w:cs="Arial"/>
                      <w:color w:val="000000"/>
                      <w:sz w:val="20"/>
                      <w:szCs w:val="20"/>
                      <w:lang w:eastAsia="pt-BR"/>
                    </w:rPr>
                  </w:pPr>
                  <w:ins w:id="33675" w:author="Philippe Hollanda - Oliveira Trust" w:date="2022-07-19T09:57:00Z">
                    <w:r w:rsidRPr="0016760B">
                      <w:rPr>
                        <w:rFonts w:ascii="Arial" w:eastAsia="Times New Roman" w:hAnsi="Arial" w:cs="Arial"/>
                        <w:color w:val="000000"/>
                        <w:sz w:val="20"/>
                        <w:szCs w:val="20"/>
                        <w:lang w:eastAsia="pt-BR"/>
                      </w:rPr>
                      <w:t xml:space="preserve"> R$                            90,00 </w:t>
                    </w:r>
                  </w:ins>
                </w:p>
              </w:tc>
            </w:tr>
            <w:tr w:rsidR="0016760B" w:rsidRPr="0016760B" w14:paraId="6BD3ECE9" w14:textId="77777777" w:rsidTr="0016760B">
              <w:trPr>
                <w:trHeight w:val="1785"/>
                <w:ins w:id="3367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D6C5AA9" w14:textId="77777777" w:rsidR="0016760B" w:rsidRPr="0016760B" w:rsidRDefault="0016760B" w:rsidP="0016760B">
                  <w:pPr>
                    <w:autoSpaceDE/>
                    <w:autoSpaceDN/>
                    <w:adjustRightInd/>
                    <w:jc w:val="center"/>
                    <w:rPr>
                      <w:ins w:id="33677" w:author="Philippe Hollanda - Oliveira Trust" w:date="2022-07-19T09:57:00Z"/>
                      <w:rFonts w:ascii="Arial" w:eastAsia="Times New Roman" w:hAnsi="Arial" w:cs="Arial"/>
                      <w:color w:val="000000"/>
                      <w:sz w:val="20"/>
                      <w:szCs w:val="20"/>
                      <w:lang w:eastAsia="pt-BR"/>
                    </w:rPr>
                  </w:pPr>
                  <w:ins w:id="3367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0DEEA3F" w14:textId="77777777" w:rsidR="0016760B" w:rsidRPr="0016760B" w:rsidRDefault="0016760B" w:rsidP="0016760B">
                  <w:pPr>
                    <w:autoSpaceDE/>
                    <w:autoSpaceDN/>
                    <w:adjustRightInd/>
                    <w:jc w:val="center"/>
                    <w:rPr>
                      <w:ins w:id="33679" w:author="Philippe Hollanda - Oliveira Trust" w:date="2022-07-19T09:57:00Z"/>
                      <w:rFonts w:ascii="Arial" w:eastAsia="Times New Roman" w:hAnsi="Arial" w:cs="Arial"/>
                      <w:color w:val="000000"/>
                      <w:sz w:val="20"/>
                      <w:szCs w:val="20"/>
                      <w:lang w:eastAsia="pt-BR"/>
                    </w:rPr>
                  </w:pPr>
                  <w:ins w:id="33680"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2CD5F76" w14:textId="77777777" w:rsidR="0016760B" w:rsidRPr="0016760B" w:rsidRDefault="0016760B" w:rsidP="0016760B">
                  <w:pPr>
                    <w:autoSpaceDE/>
                    <w:autoSpaceDN/>
                    <w:adjustRightInd/>
                    <w:jc w:val="center"/>
                    <w:rPr>
                      <w:ins w:id="33681" w:author="Philippe Hollanda - Oliveira Trust" w:date="2022-07-19T09:57:00Z"/>
                      <w:rFonts w:ascii="Arial" w:eastAsia="Times New Roman" w:hAnsi="Arial" w:cs="Arial"/>
                      <w:color w:val="000000"/>
                      <w:sz w:val="20"/>
                      <w:szCs w:val="20"/>
                      <w:lang w:eastAsia="pt-BR"/>
                    </w:rPr>
                  </w:pPr>
                  <w:ins w:id="33682" w:author="Philippe Hollanda - Oliveira Trust" w:date="2022-07-19T09:57:00Z">
                    <w:r w:rsidRPr="0016760B">
                      <w:rPr>
                        <w:rFonts w:ascii="Arial" w:eastAsia="Times New Roman" w:hAnsi="Arial" w:cs="Arial"/>
                        <w:color w:val="000000"/>
                        <w:sz w:val="20"/>
                        <w:szCs w:val="20"/>
                        <w:lang w:eastAsia="pt-BR"/>
                      </w:rPr>
                      <w:t xml:space="preserve"> R$                           320,00 </w:t>
                    </w:r>
                  </w:ins>
                </w:p>
              </w:tc>
            </w:tr>
            <w:tr w:rsidR="0016760B" w:rsidRPr="0016760B" w14:paraId="0C5455B4" w14:textId="77777777" w:rsidTr="0016760B">
              <w:trPr>
                <w:trHeight w:val="1785"/>
                <w:ins w:id="336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C348594" w14:textId="77777777" w:rsidR="0016760B" w:rsidRPr="0016760B" w:rsidRDefault="0016760B" w:rsidP="0016760B">
                  <w:pPr>
                    <w:autoSpaceDE/>
                    <w:autoSpaceDN/>
                    <w:adjustRightInd/>
                    <w:jc w:val="center"/>
                    <w:rPr>
                      <w:ins w:id="33684" w:author="Philippe Hollanda - Oliveira Trust" w:date="2022-07-19T09:57:00Z"/>
                      <w:rFonts w:ascii="Arial" w:eastAsia="Times New Roman" w:hAnsi="Arial" w:cs="Arial"/>
                      <w:color w:val="000000"/>
                      <w:sz w:val="20"/>
                      <w:szCs w:val="20"/>
                      <w:lang w:eastAsia="pt-BR"/>
                    </w:rPr>
                  </w:pPr>
                  <w:ins w:id="3368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5F55E00" w14:textId="77777777" w:rsidR="0016760B" w:rsidRPr="0016760B" w:rsidRDefault="0016760B" w:rsidP="0016760B">
                  <w:pPr>
                    <w:autoSpaceDE/>
                    <w:autoSpaceDN/>
                    <w:adjustRightInd/>
                    <w:jc w:val="center"/>
                    <w:rPr>
                      <w:ins w:id="33686" w:author="Philippe Hollanda - Oliveira Trust" w:date="2022-07-19T09:57:00Z"/>
                      <w:rFonts w:ascii="Arial" w:eastAsia="Times New Roman" w:hAnsi="Arial" w:cs="Arial"/>
                      <w:color w:val="000000"/>
                      <w:sz w:val="20"/>
                      <w:szCs w:val="20"/>
                      <w:lang w:eastAsia="pt-BR"/>
                    </w:rPr>
                  </w:pPr>
                  <w:ins w:id="33687"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123FAAB" w14:textId="77777777" w:rsidR="0016760B" w:rsidRPr="0016760B" w:rsidRDefault="0016760B" w:rsidP="0016760B">
                  <w:pPr>
                    <w:autoSpaceDE/>
                    <w:autoSpaceDN/>
                    <w:adjustRightInd/>
                    <w:jc w:val="center"/>
                    <w:rPr>
                      <w:ins w:id="33688" w:author="Philippe Hollanda - Oliveira Trust" w:date="2022-07-19T09:57:00Z"/>
                      <w:rFonts w:ascii="Arial" w:eastAsia="Times New Roman" w:hAnsi="Arial" w:cs="Arial"/>
                      <w:color w:val="000000"/>
                      <w:sz w:val="20"/>
                      <w:szCs w:val="20"/>
                      <w:lang w:eastAsia="pt-BR"/>
                    </w:rPr>
                  </w:pPr>
                  <w:ins w:id="33689" w:author="Philippe Hollanda - Oliveira Trust" w:date="2022-07-19T09:57:00Z">
                    <w:r w:rsidRPr="0016760B">
                      <w:rPr>
                        <w:rFonts w:ascii="Arial" w:eastAsia="Times New Roman" w:hAnsi="Arial" w:cs="Arial"/>
                        <w:color w:val="000000"/>
                        <w:sz w:val="20"/>
                        <w:szCs w:val="20"/>
                        <w:lang w:eastAsia="pt-BR"/>
                      </w:rPr>
                      <w:t xml:space="preserve"> R$                           420,00 </w:t>
                    </w:r>
                  </w:ins>
                </w:p>
              </w:tc>
            </w:tr>
            <w:tr w:rsidR="0016760B" w:rsidRPr="0016760B" w14:paraId="066FFAB6" w14:textId="77777777" w:rsidTr="0016760B">
              <w:trPr>
                <w:trHeight w:val="1785"/>
                <w:ins w:id="336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A689D4E" w14:textId="77777777" w:rsidR="0016760B" w:rsidRPr="0016760B" w:rsidRDefault="0016760B" w:rsidP="0016760B">
                  <w:pPr>
                    <w:autoSpaceDE/>
                    <w:autoSpaceDN/>
                    <w:adjustRightInd/>
                    <w:jc w:val="center"/>
                    <w:rPr>
                      <w:ins w:id="33691" w:author="Philippe Hollanda - Oliveira Trust" w:date="2022-07-19T09:57:00Z"/>
                      <w:rFonts w:ascii="Arial" w:eastAsia="Times New Roman" w:hAnsi="Arial" w:cs="Arial"/>
                      <w:color w:val="000000"/>
                      <w:sz w:val="20"/>
                      <w:szCs w:val="20"/>
                      <w:lang w:eastAsia="pt-BR"/>
                    </w:rPr>
                  </w:pPr>
                  <w:ins w:id="3369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A6774AE" w14:textId="77777777" w:rsidR="0016760B" w:rsidRPr="0016760B" w:rsidRDefault="0016760B" w:rsidP="0016760B">
                  <w:pPr>
                    <w:autoSpaceDE/>
                    <w:autoSpaceDN/>
                    <w:adjustRightInd/>
                    <w:jc w:val="center"/>
                    <w:rPr>
                      <w:ins w:id="33693" w:author="Philippe Hollanda - Oliveira Trust" w:date="2022-07-19T09:57:00Z"/>
                      <w:rFonts w:ascii="Arial" w:eastAsia="Times New Roman" w:hAnsi="Arial" w:cs="Arial"/>
                      <w:color w:val="000000"/>
                      <w:sz w:val="20"/>
                      <w:szCs w:val="20"/>
                      <w:lang w:eastAsia="pt-BR"/>
                    </w:rPr>
                  </w:pPr>
                  <w:ins w:id="33694"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F40BA8" w14:textId="77777777" w:rsidR="0016760B" w:rsidRPr="0016760B" w:rsidRDefault="0016760B" w:rsidP="0016760B">
                  <w:pPr>
                    <w:autoSpaceDE/>
                    <w:autoSpaceDN/>
                    <w:adjustRightInd/>
                    <w:jc w:val="center"/>
                    <w:rPr>
                      <w:ins w:id="33695" w:author="Philippe Hollanda - Oliveira Trust" w:date="2022-07-19T09:57:00Z"/>
                      <w:rFonts w:ascii="Arial" w:eastAsia="Times New Roman" w:hAnsi="Arial" w:cs="Arial"/>
                      <w:color w:val="000000"/>
                      <w:sz w:val="20"/>
                      <w:szCs w:val="20"/>
                      <w:lang w:eastAsia="pt-BR"/>
                    </w:rPr>
                  </w:pPr>
                  <w:ins w:id="33696" w:author="Philippe Hollanda - Oliveira Trust" w:date="2022-07-19T09:57:00Z">
                    <w:r w:rsidRPr="0016760B">
                      <w:rPr>
                        <w:rFonts w:ascii="Arial" w:eastAsia="Times New Roman" w:hAnsi="Arial" w:cs="Arial"/>
                        <w:color w:val="000000"/>
                        <w:sz w:val="20"/>
                        <w:szCs w:val="20"/>
                        <w:lang w:eastAsia="pt-BR"/>
                      </w:rPr>
                      <w:t xml:space="preserve"> R$                           300,00 </w:t>
                    </w:r>
                  </w:ins>
                </w:p>
              </w:tc>
            </w:tr>
            <w:tr w:rsidR="0016760B" w:rsidRPr="0016760B" w14:paraId="2BE878C7" w14:textId="77777777" w:rsidTr="0016760B">
              <w:trPr>
                <w:trHeight w:val="1785"/>
                <w:ins w:id="336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F1C0F5" w14:textId="77777777" w:rsidR="0016760B" w:rsidRPr="0016760B" w:rsidRDefault="0016760B" w:rsidP="0016760B">
                  <w:pPr>
                    <w:autoSpaceDE/>
                    <w:autoSpaceDN/>
                    <w:adjustRightInd/>
                    <w:jc w:val="center"/>
                    <w:rPr>
                      <w:ins w:id="33698" w:author="Philippe Hollanda - Oliveira Trust" w:date="2022-07-19T09:57:00Z"/>
                      <w:rFonts w:ascii="Arial" w:eastAsia="Times New Roman" w:hAnsi="Arial" w:cs="Arial"/>
                      <w:color w:val="000000"/>
                      <w:sz w:val="20"/>
                      <w:szCs w:val="20"/>
                      <w:lang w:eastAsia="pt-BR"/>
                    </w:rPr>
                  </w:pPr>
                  <w:ins w:id="33699"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5842A42" w14:textId="77777777" w:rsidR="0016760B" w:rsidRPr="0016760B" w:rsidRDefault="0016760B" w:rsidP="0016760B">
                  <w:pPr>
                    <w:autoSpaceDE/>
                    <w:autoSpaceDN/>
                    <w:adjustRightInd/>
                    <w:jc w:val="center"/>
                    <w:rPr>
                      <w:ins w:id="33700" w:author="Philippe Hollanda - Oliveira Trust" w:date="2022-07-19T09:57:00Z"/>
                      <w:rFonts w:ascii="Arial" w:eastAsia="Times New Roman" w:hAnsi="Arial" w:cs="Arial"/>
                      <w:color w:val="000000"/>
                      <w:sz w:val="20"/>
                      <w:szCs w:val="20"/>
                      <w:lang w:eastAsia="pt-BR"/>
                    </w:rPr>
                  </w:pPr>
                  <w:ins w:id="33701"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A55E2BE" w14:textId="77777777" w:rsidR="0016760B" w:rsidRPr="0016760B" w:rsidRDefault="0016760B" w:rsidP="0016760B">
                  <w:pPr>
                    <w:autoSpaceDE/>
                    <w:autoSpaceDN/>
                    <w:adjustRightInd/>
                    <w:jc w:val="center"/>
                    <w:rPr>
                      <w:ins w:id="33702" w:author="Philippe Hollanda - Oliveira Trust" w:date="2022-07-19T09:57:00Z"/>
                      <w:rFonts w:ascii="Arial" w:eastAsia="Times New Roman" w:hAnsi="Arial" w:cs="Arial"/>
                      <w:color w:val="000000"/>
                      <w:sz w:val="20"/>
                      <w:szCs w:val="20"/>
                      <w:lang w:eastAsia="pt-BR"/>
                    </w:rPr>
                  </w:pPr>
                  <w:ins w:id="33703" w:author="Philippe Hollanda - Oliveira Trust" w:date="2022-07-19T09:57:00Z">
                    <w:r w:rsidRPr="0016760B">
                      <w:rPr>
                        <w:rFonts w:ascii="Arial" w:eastAsia="Times New Roman" w:hAnsi="Arial" w:cs="Arial"/>
                        <w:color w:val="000000"/>
                        <w:sz w:val="20"/>
                        <w:szCs w:val="20"/>
                        <w:lang w:eastAsia="pt-BR"/>
                      </w:rPr>
                      <w:t xml:space="preserve"> R$                           500,00 </w:t>
                    </w:r>
                  </w:ins>
                </w:p>
              </w:tc>
            </w:tr>
            <w:tr w:rsidR="0016760B" w:rsidRPr="0016760B" w14:paraId="5CE7DDDE" w14:textId="77777777" w:rsidTr="0016760B">
              <w:trPr>
                <w:trHeight w:val="1785"/>
                <w:ins w:id="337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6E3766" w14:textId="77777777" w:rsidR="0016760B" w:rsidRPr="0016760B" w:rsidRDefault="0016760B" w:rsidP="0016760B">
                  <w:pPr>
                    <w:autoSpaceDE/>
                    <w:autoSpaceDN/>
                    <w:adjustRightInd/>
                    <w:jc w:val="center"/>
                    <w:rPr>
                      <w:ins w:id="33705" w:author="Philippe Hollanda - Oliveira Trust" w:date="2022-07-19T09:57:00Z"/>
                      <w:rFonts w:ascii="Arial" w:eastAsia="Times New Roman" w:hAnsi="Arial" w:cs="Arial"/>
                      <w:color w:val="000000"/>
                      <w:sz w:val="20"/>
                      <w:szCs w:val="20"/>
                      <w:lang w:eastAsia="pt-BR"/>
                    </w:rPr>
                  </w:pPr>
                  <w:ins w:id="3370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F4FF402" w14:textId="77777777" w:rsidR="0016760B" w:rsidRPr="0016760B" w:rsidRDefault="0016760B" w:rsidP="0016760B">
                  <w:pPr>
                    <w:autoSpaceDE/>
                    <w:autoSpaceDN/>
                    <w:adjustRightInd/>
                    <w:jc w:val="center"/>
                    <w:rPr>
                      <w:ins w:id="33707" w:author="Philippe Hollanda - Oliveira Trust" w:date="2022-07-19T09:57:00Z"/>
                      <w:rFonts w:ascii="Arial" w:eastAsia="Times New Roman" w:hAnsi="Arial" w:cs="Arial"/>
                      <w:color w:val="000000"/>
                      <w:sz w:val="20"/>
                      <w:szCs w:val="20"/>
                      <w:lang w:eastAsia="pt-BR"/>
                    </w:rPr>
                  </w:pPr>
                  <w:ins w:id="33708"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950D427" w14:textId="77777777" w:rsidR="0016760B" w:rsidRPr="0016760B" w:rsidRDefault="0016760B" w:rsidP="0016760B">
                  <w:pPr>
                    <w:autoSpaceDE/>
                    <w:autoSpaceDN/>
                    <w:adjustRightInd/>
                    <w:jc w:val="center"/>
                    <w:rPr>
                      <w:ins w:id="33709" w:author="Philippe Hollanda - Oliveira Trust" w:date="2022-07-19T09:57:00Z"/>
                      <w:rFonts w:ascii="Arial" w:eastAsia="Times New Roman" w:hAnsi="Arial" w:cs="Arial"/>
                      <w:color w:val="000000"/>
                      <w:sz w:val="20"/>
                      <w:szCs w:val="20"/>
                      <w:lang w:eastAsia="pt-BR"/>
                    </w:rPr>
                  </w:pPr>
                  <w:ins w:id="33710" w:author="Philippe Hollanda - Oliveira Trust" w:date="2022-07-19T09:57:00Z">
                    <w:r w:rsidRPr="0016760B">
                      <w:rPr>
                        <w:rFonts w:ascii="Arial" w:eastAsia="Times New Roman" w:hAnsi="Arial" w:cs="Arial"/>
                        <w:color w:val="000000"/>
                        <w:sz w:val="20"/>
                        <w:szCs w:val="20"/>
                        <w:lang w:eastAsia="pt-BR"/>
                      </w:rPr>
                      <w:t xml:space="preserve"> R$                           400,00 </w:t>
                    </w:r>
                  </w:ins>
                </w:p>
              </w:tc>
            </w:tr>
            <w:tr w:rsidR="0016760B" w:rsidRPr="0016760B" w14:paraId="6B3A44A2" w14:textId="77777777" w:rsidTr="0016760B">
              <w:trPr>
                <w:trHeight w:val="1785"/>
                <w:ins w:id="337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6377799" w14:textId="77777777" w:rsidR="0016760B" w:rsidRPr="0016760B" w:rsidRDefault="0016760B" w:rsidP="0016760B">
                  <w:pPr>
                    <w:autoSpaceDE/>
                    <w:autoSpaceDN/>
                    <w:adjustRightInd/>
                    <w:jc w:val="center"/>
                    <w:rPr>
                      <w:ins w:id="33712" w:author="Philippe Hollanda - Oliveira Trust" w:date="2022-07-19T09:57:00Z"/>
                      <w:rFonts w:ascii="Arial" w:eastAsia="Times New Roman" w:hAnsi="Arial" w:cs="Arial"/>
                      <w:color w:val="000000"/>
                      <w:sz w:val="20"/>
                      <w:szCs w:val="20"/>
                      <w:lang w:eastAsia="pt-BR"/>
                    </w:rPr>
                  </w:pPr>
                  <w:ins w:id="3371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8F3FC47" w14:textId="77777777" w:rsidR="0016760B" w:rsidRPr="0016760B" w:rsidRDefault="0016760B" w:rsidP="0016760B">
                  <w:pPr>
                    <w:autoSpaceDE/>
                    <w:autoSpaceDN/>
                    <w:adjustRightInd/>
                    <w:jc w:val="center"/>
                    <w:rPr>
                      <w:ins w:id="33714" w:author="Philippe Hollanda - Oliveira Trust" w:date="2022-07-19T09:57:00Z"/>
                      <w:rFonts w:ascii="Arial" w:eastAsia="Times New Roman" w:hAnsi="Arial" w:cs="Arial"/>
                      <w:color w:val="000000"/>
                      <w:sz w:val="20"/>
                      <w:szCs w:val="20"/>
                      <w:lang w:eastAsia="pt-BR"/>
                    </w:rPr>
                  </w:pPr>
                  <w:ins w:id="33715"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3220583" w14:textId="77777777" w:rsidR="0016760B" w:rsidRPr="0016760B" w:rsidRDefault="0016760B" w:rsidP="0016760B">
                  <w:pPr>
                    <w:autoSpaceDE/>
                    <w:autoSpaceDN/>
                    <w:adjustRightInd/>
                    <w:jc w:val="center"/>
                    <w:rPr>
                      <w:ins w:id="33716" w:author="Philippe Hollanda - Oliveira Trust" w:date="2022-07-19T09:57:00Z"/>
                      <w:rFonts w:ascii="Arial" w:eastAsia="Times New Roman" w:hAnsi="Arial" w:cs="Arial"/>
                      <w:color w:val="000000"/>
                      <w:sz w:val="20"/>
                      <w:szCs w:val="20"/>
                      <w:lang w:eastAsia="pt-BR"/>
                    </w:rPr>
                  </w:pPr>
                  <w:ins w:id="33717" w:author="Philippe Hollanda - Oliveira Trust" w:date="2022-07-19T09:57:00Z">
                    <w:r w:rsidRPr="0016760B">
                      <w:rPr>
                        <w:rFonts w:ascii="Arial" w:eastAsia="Times New Roman" w:hAnsi="Arial" w:cs="Arial"/>
                        <w:color w:val="000000"/>
                        <w:sz w:val="20"/>
                        <w:szCs w:val="20"/>
                        <w:lang w:eastAsia="pt-BR"/>
                      </w:rPr>
                      <w:t xml:space="preserve"> R$                           810,00 </w:t>
                    </w:r>
                  </w:ins>
                </w:p>
              </w:tc>
            </w:tr>
            <w:tr w:rsidR="0016760B" w:rsidRPr="0016760B" w14:paraId="5FA24C0E" w14:textId="77777777" w:rsidTr="0016760B">
              <w:trPr>
                <w:trHeight w:val="1785"/>
                <w:ins w:id="337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67F715" w14:textId="77777777" w:rsidR="0016760B" w:rsidRPr="0016760B" w:rsidRDefault="0016760B" w:rsidP="0016760B">
                  <w:pPr>
                    <w:autoSpaceDE/>
                    <w:autoSpaceDN/>
                    <w:adjustRightInd/>
                    <w:jc w:val="center"/>
                    <w:rPr>
                      <w:ins w:id="33719" w:author="Philippe Hollanda - Oliveira Trust" w:date="2022-07-19T09:57:00Z"/>
                      <w:rFonts w:ascii="Arial" w:eastAsia="Times New Roman" w:hAnsi="Arial" w:cs="Arial"/>
                      <w:color w:val="000000"/>
                      <w:sz w:val="20"/>
                      <w:szCs w:val="20"/>
                      <w:lang w:eastAsia="pt-BR"/>
                    </w:rPr>
                  </w:pPr>
                  <w:ins w:id="33720"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707EC0C2" w14:textId="77777777" w:rsidR="0016760B" w:rsidRPr="0016760B" w:rsidRDefault="0016760B" w:rsidP="0016760B">
                  <w:pPr>
                    <w:autoSpaceDE/>
                    <w:autoSpaceDN/>
                    <w:adjustRightInd/>
                    <w:jc w:val="center"/>
                    <w:rPr>
                      <w:ins w:id="33721" w:author="Philippe Hollanda - Oliveira Trust" w:date="2022-07-19T09:57:00Z"/>
                      <w:rFonts w:ascii="Arial" w:eastAsia="Times New Roman" w:hAnsi="Arial" w:cs="Arial"/>
                      <w:color w:val="000000"/>
                      <w:sz w:val="20"/>
                      <w:szCs w:val="20"/>
                      <w:lang w:eastAsia="pt-BR"/>
                    </w:rPr>
                  </w:pPr>
                  <w:ins w:id="33722"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9B5D467" w14:textId="77777777" w:rsidR="0016760B" w:rsidRPr="0016760B" w:rsidRDefault="0016760B" w:rsidP="0016760B">
                  <w:pPr>
                    <w:autoSpaceDE/>
                    <w:autoSpaceDN/>
                    <w:adjustRightInd/>
                    <w:jc w:val="center"/>
                    <w:rPr>
                      <w:ins w:id="33723" w:author="Philippe Hollanda - Oliveira Trust" w:date="2022-07-19T09:57:00Z"/>
                      <w:rFonts w:ascii="Arial" w:eastAsia="Times New Roman" w:hAnsi="Arial" w:cs="Arial"/>
                      <w:color w:val="000000"/>
                      <w:sz w:val="20"/>
                      <w:szCs w:val="20"/>
                      <w:lang w:eastAsia="pt-BR"/>
                    </w:rPr>
                  </w:pPr>
                  <w:ins w:id="33724" w:author="Philippe Hollanda - Oliveira Trust" w:date="2022-07-19T09:57:00Z">
                    <w:r w:rsidRPr="0016760B">
                      <w:rPr>
                        <w:rFonts w:ascii="Arial" w:eastAsia="Times New Roman" w:hAnsi="Arial" w:cs="Arial"/>
                        <w:color w:val="000000"/>
                        <w:sz w:val="20"/>
                        <w:szCs w:val="20"/>
                        <w:lang w:eastAsia="pt-BR"/>
                      </w:rPr>
                      <w:t xml:space="preserve"> R$                      62.915,67 </w:t>
                    </w:r>
                  </w:ins>
                </w:p>
              </w:tc>
            </w:tr>
            <w:tr w:rsidR="0016760B" w:rsidRPr="0016760B" w14:paraId="1020598D" w14:textId="77777777" w:rsidTr="0016760B">
              <w:trPr>
                <w:trHeight w:val="1785"/>
                <w:ins w:id="337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4CB0B7" w14:textId="77777777" w:rsidR="0016760B" w:rsidRPr="0016760B" w:rsidRDefault="0016760B" w:rsidP="0016760B">
                  <w:pPr>
                    <w:autoSpaceDE/>
                    <w:autoSpaceDN/>
                    <w:adjustRightInd/>
                    <w:jc w:val="center"/>
                    <w:rPr>
                      <w:ins w:id="33726" w:author="Philippe Hollanda - Oliveira Trust" w:date="2022-07-19T09:57:00Z"/>
                      <w:rFonts w:ascii="Arial" w:eastAsia="Times New Roman" w:hAnsi="Arial" w:cs="Arial"/>
                      <w:color w:val="000000"/>
                      <w:sz w:val="20"/>
                      <w:szCs w:val="20"/>
                      <w:lang w:eastAsia="pt-BR"/>
                    </w:rPr>
                  </w:pPr>
                  <w:ins w:id="33727"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49245171" w14:textId="77777777" w:rsidR="0016760B" w:rsidRPr="0016760B" w:rsidRDefault="0016760B" w:rsidP="0016760B">
                  <w:pPr>
                    <w:autoSpaceDE/>
                    <w:autoSpaceDN/>
                    <w:adjustRightInd/>
                    <w:jc w:val="center"/>
                    <w:rPr>
                      <w:ins w:id="33728" w:author="Philippe Hollanda - Oliveira Trust" w:date="2022-07-19T09:57:00Z"/>
                      <w:rFonts w:ascii="Arial" w:eastAsia="Times New Roman" w:hAnsi="Arial" w:cs="Arial"/>
                      <w:color w:val="000000"/>
                      <w:sz w:val="20"/>
                      <w:szCs w:val="20"/>
                      <w:lang w:eastAsia="pt-BR"/>
                    </w:rPr>
                  </w:pPr>
                  <w:ins w:id="33729"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1554AB9" w14:textId="77777777" w:rsidR="0016760B" w:rsidRPr="0016760B" w:rsidRDefault="0016760B" w:rsidP="0016760B">
                  <w:pPr>
                    <w:autoSpaceDE/>
                    <w:autoSpaceDN/>
                    <w:adjustRightInd/>
                    <w:jc w:val="center"/>
                    <w:rPr>
                      <w:ins w:id="33730" w:author="Philippe Hollanda - Oliveira Trust" w:date="2022-07-19T09:57:00Z"/>
                      <w:rFonts w:ascii="Arial" w:eastAsia="Times New Roman" w:hAnsi="Arial" w:cs="Arial"/>
                      <w:color w:val="000000"/>
                      <w:sz w:val="20"/>
                      <w:szCs w:val="20"/>
                      <w:lang w:eastAsia="pt-BR"/>
                    </w:rPr>
                  </w:pPr>
                  <w:ins w:id="33731" w:author="Philippe Hollanda - Oliveira Trust" w:date="2022-07-19T09:57:00Z">
                    <w:r w:rsidRPr="0016760B">
                      <w:rPr>
                        <w:rFonts w:ascii="Arial" w:eastAsia="Times New Roman" w:hAnsi="Arial" w:cs="Arial"/>
                        <w:color w:val="000000"/>
                        <w:sz w:val="20"/>
                        <w:szCs w:val="20"/>
                        <w:lang w:eastAsia="pt-BR"/>
                      </w:rPr>
                      <w:t xml:space="preserve"> R$                    185.404,19 </w:t>
                    </w:r>
                  </w:ins>
                </w:p>
              </w:tc>
            </w:tr>
            <w:tr w:rsidR="0016760B" w:rsidRPr="0016760B" w14:paraId="20D6F127" w14:textId="77777777" w:rsidTr="0016760B">
              <w:trPr>
                <w:trHeight w:val="1785"/>
                <w:ins w:id="337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182E7E" w14:textId="77777777" w:rsidR="0016760B" w:rsidRPr="0016760B" w:rsidRDefault="0016760B" w:rsidP="0016760B">
                  <w:pPr>
                    <w:autoSpaceDE/>
                    <w:autoSpaceDN/>
                    <w:adjustRightInd/>
                    <w:jc w:val="center"/>
                    <w:rPr>
                      <w:ins w:id="33733" w:author="Philippe Hollanda - Oliveira Trust" w:date="2022-07-19T09:57:00Z"/>
                      <w:rFonts w:ascii="Arial" w:eastAsia="Times New Roman" w:hAnsi="Arial" w:cs="Arial"/>
                      <w:color w:val="000000"/>
                      <w:sz w:val="20"/>
                      <w:szCs w:val="20"/>
                      <w:lang w:eastAsia="pt-BR"/>
                    </w:rPr>
                  </w:pPr>
                  <w:ins w:id="33734" w:author="Philippe Hollanda - Oliveira Trust" w:date="2022-07-19T09:57:00Z">
                    <w:r w:rsidRPr="0016760B">
                      <w:rPr>
                        <w:rFonts w:ascii="Arial" w:eastAsia="Times New Roman" w:hAnsi="Arial" w:cs="Arial"/>
                        <w:color w:val="000000"/>
                        <w:sz w:val="20"/>
                        <w:szCs w:val="20"/>
                        <w:lang w:eastAsia="pt-BR"/>
                      </w:rPr>
                      <w:lastRenderedPageBreak/>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6EBC816B" w14:textId="77777777" w:rsidR="0016760B" w:rsidRPr="0016760B" w:rsidRDefault="0016760B" w:rsidP="0016760B">
                  <w:pPr>
                    <w:autoSpaceDE/>
                    <w:autoSpaceDN/>
                    <w:adjustRightInd/>
                    <w:jc w:val="center"/>
                    <w:rPr>
                      <w:ins w:id="33735" w:author="Philippe Hollanda - Oliveira Trust" w:date="2022-07-19T09:57:00Z"/>
                      <w:rFonts w:ascii="Arial" w:eastAsia="Times New Roman" w:hAnsi="Arial" w:cs="Arial"/>
                      <w:color w:val="000000"/>
                      <w:sz w:val="20"/>
                      <w:szCs w:val="20"/>
                      <w:lang w:eastAsia="pt-BR"/>
                    </w:rPr>
                  </w:pPr>
                  <w:ins w:id="33736"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BDEA6B" w14:textId="77777777" w:rsidR="0016760B" w:rsidRPr="0016760B" w:rsidRDefault="0016760B" w:rsidP="0016760B">
                  <w:pPr>
                    <w:autoSpaceDE/>
                    <w:autoSpaceDN/>
                    <w:adjustRightInd/>
                    <w:jc w:val="center"/>
                    <w:rPr>
                      <w:ins w:id="33737" w:author="Philippe Hollanda - Oliveira Trust" w:date="2022-07-19T09:57:00Z"/>
                      <w:rFonts w:ascii="Arial" w:eastAsia="Times New Roman" w:hAnsi="Arial" w:cs="Arial"/>
                      <w:color w:val="000000"/>
                      <w:sz w:val="20"/>
                      <w:szCs w:val="20"/>
                      <w:lang w:eastAsia="pt-BR"/>
                    </w:rPr>
                  </w:pPr>
                  <w:ins w:id="33738" w:author="Philippe Hollanda - Oliveira Trust" w:date="2022-07-19T09:57:00Z">
                    <w:r w:rsidRPr="0016760B">
                      <w:rPr>
                        <w:rFonts w:ascii="Arial" w:eastAsia="Times New Roman" w:hAnsi="Arial" w:cs="Arial"/>
                        <w:color w:val="000000"/>
                        <w:sz w:val="20"/>
                        <w:szCs w:val="20"/>
                        <w:lang w:eastAsia="pt-BR"/>
                      </w:rPr>
                      <w:t xml:space="preserve"> R$                        6.250,00 </w:t>
                    </w:r>
                  </w:ins>
                </w:p>
              </w:tc>
            </w:tr>
            <w:tr w:rsidR="0016760B" w:rsidRPr="0016760B" w14:paraId="33D8C87C" w14:textId="77777777" w:rsidTr="0016760B">
              <w:trPr>
                <w:trHeight w:val="1785"/>
                <w:ins w:id="337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0EE1651" w14:textId="77777777" w:rsidR="0016760B" w:rsidRPr="0016760B" w:rsidRDefault="0016760B" w:rsidP="0016760B">
                  <w:pPr>
                    <w:autoSpaceDE/>
                    <w:autoSpaceDN/>
                    <w:adjustRightInd/>
                    <w:jc w:val="center"/>
                    <w:rPr>
                      <w:ins w:id="33740" w:author="Philippe Hollanda - Oliveira Trust" w:date="2022-07-19T09:57:00Z"/>
                      <w:rFonts w:ascii="Arial" w:eastAsia="Times New Roman" w:hAnsi="Arial" w:cs="Arial"/>
                      <w:color w:val="000000"/>
                      <w:sz w:val="20"/>
                      <w:szCs w:val="20"/>
                      <w:lang w:eastAsia="pt-BR"/>
                    </w:rPr>
                  </w:pPr>
                  <w:ins w:id="33741" w:author="Philippe Hollanda - Oliveira Trust" w:date="2022-07-19T09:57:00Z">
                    <w:r w:rsidRPr="0016760B">
                      <w:rPr>
                        <w:rFonts w:ascii="Arial" w:eastAsia="Times New Roman" w:hAnsi="Arial" w:cs="Arial"/>
                        <w:color w:val="000000"/>
                        <w:sz w:val="20"/>
                        <w:szCs w:val="20"/>
                        <w:lang w:eastAsia="pt-BR"/>
                      </w:rPr>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78DB279F" w14:textId="77777777" w:rsidR="0016760B" w:rsidRPr="0016760B" w:rsidRDefault="0016760B" w:rsidP="0016760B">
                  <w:pPr>
                    <w:autoSpaceDE/>
                    <w:autoSpaceDN/>
                    <w:adjustRightInd/>
                    <w:jc w:val="center"/>
                    <w:rPr>
                      <w:ins w:id="33742" w:author="Philippe Hollanda - Oliveira Trust" w:date="2022-07-19T09:57:00Z"/>
                      <w:rFonts w:ascii="Arial" w:eastAsia="Times New Roman" w:hAnsi="Arial" w:cs="Arial"/>
                      <w:color w:val="000000"/>
                      <w:sz w:val="20"/>
                      <w:szCs w:val="20"/>
                      <w:lang w:eastAsia="pt-BR"/>
                    </w:rPr>
                  </w:pPr>
                  <w:ins w:id="33743" w:author="Philippe Hollanda - Oliveira Trust" w:date="2022-07-19T09:57:00Z">
                    <w:r w:rsidRPr="0016760B">
                      <w:rPr>
                        <w:rFonts w:ascii="Arial" w:eastAsia="Times New Roman" w:hAnsi="Arial" w:cs="Arial"/>
                        <w:color w:val="000000"/>
                        <w:sz w:val="20"/>
                        <w:szCs w:val="20"/>
                        <w:lang w:eastAsia="pt-BR"/>
                      </w:rPr>
                      <w:t>16/07/2021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0A8BE4E4" w14:textId="77777777" w:rsidR="0016760B" w:rsidRPr="0016760B" w:rsidRDefault="0016760B" w:rsidP="0016760B">
                  <w:pPr>
                    <w:autoSpaceDE/>
                    <w:autoSpaceDN/>
                    <w:adjustRightInd/>
                    <w:jc w:val="center"/>
                    <w:rPr>
                      <w:ins w:id="33744" w:author="Philippe Hollanda - Oliveira Trust" w:date="2022-07-19T09:57:00Z"/>
                      <w:rFonts w:ascii="Arial" w:eastAsia="Times New Roman" w:hAnsi="Arial" w:cs="Arial"/>
                      <w:color w:val="000000"/>
                      <w:sz w:val="20"/>
                      <w:szCs w:val="20"/>
                      <w:lang w:eastAsia="pt-BR"/>
                    </w:rPr>
                  </w:pPr>
                  <w:ins w:id="33745" w:author="Philippe Hollanda - Oliveira Trust" w:date="2022-07-19T09:57:00Z">
                    <w:r w:rsidRPr="0016760B">
                      <w:rPr>
                        <w:rFonts w:ascii="Arial" w:eastAsia="Times New Roman" w:hAnsi="Arial" w:cs="Arial"/>
                        <w:color w:val="000000"/>
                        <w:sz w:val="20"/>
                        <w:szCs w:val="20"/>
                        <w:lang w:eastAsia="pt-BR"/>
                      </w:rPr>
                      <w:t xml:space="preserve"> R$                        6.250,00 </w:t>
                    </w:r>
                  </w:ins>
                </w:p>
              </w:tc>
            </w:tr>
            <w:tr w:rsidR="0016760B" w:rsidRPr="0016760B" w14:paraId="0EB4479B" w14:textId="77777777" w:rsidTr="0016760B">
              <w:trPr>
                <w:trHeight w:val="1785"/>
                <w:ins w:id="337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E9005BB" w14:textId="77777777" w:rsidR="0016760B" w:rsidRPr="0016760B" w:rsidRDefault="0016760B" w:rsidP="0016760B">
                  <w:pPr>
                    <w:autoSpaceDE/>
                    <w:autoSpaceDN/>
                    <w:adjustRightInd/>
                    <w:jc w:val="center"/>
                    <w:rPr>
                      <w:ins w:id="33747" w:author="Philippe Hollanda - Oliveira Trust" w:date="2022-07-19T09:57:00Z"/>
                      <w:rFonts w:ascii="Arial" w:eastAsia="Times New Roman" w:hAnsi="Arial" w:cs="Arial"/>
                      <w:color w:val="000000"/>
                      <w:sz w:val="20"/>
                      <w:szCs w:val="20"/>
                      <w:lang w:eastAsia="pt-BR"/>
                    </w:rPr>
                  </w:pPr>
                  <w:ins w:id="33748"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63891C1" w14:textId="77777777" w:rsidR="0016760B" w:rsidRPr="0016760B" w:rsidRDefault="0016760B" w:rsidP="0016760B">
                  <w:pPr>
                    <w:autoSpaceDE/>
                    <w:autoSpaceDN/>
                    <w:adjustRightInd/>
                    <w:jc w:val="center"/>
                    <w:rPr>
                      <w:ins w:id="33749" w:author="Philippe Hollanda - Oliveira Trust" w:date="2022-07-19T09:57:00Z"/>
                      <w:rFonts w:ascii="Arial" w:eastAsia="Times New Roman" w:hAnsi="Arial" w:cs="Arial"/>
                      <w:color w:val="000000"/>
                      <w:sz w:val="20"/>
                      <w:szCs w:val="20"/>
                      <w:lang w:eastAsia="pt-BR"/>
                    </w:rPr>
                  </w:pPr>
                  <w:ins w:id="33750"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33C6325" w14:textId="77777777" w:rsidR="0016760B" w:rsidRPr="0016760B" w:rsidRDefault="0016760B" w:rsidP="0016760B">
                  <w:pPr>
                    <w:autoSpaceDE/>
                    <w:autoSpaceDN/>
                    <w:adjustRightInd/>
                    <w:jc w:val="center"/>
                    <w:rPr>
                      <w:ins w:id="33751" w:author="Philippe Hollanda - Oliveira Trust" w:date="2022-07-19T09:57:00Z"/>
                      <w:rFonts w:ascii="Arial" w:eastAsia="Times New Roman" w:hAnsi="Arial" w:cs="Arial"/>
                      <w:color w:val="000000"/>
                      <w:sz w:val="20"/>
                      <w:szCs w:val="20"/>
                      <w:lang w:eastAsia="pt-BR"/>
                    </w:rPr>
                  </w:pPr>
                  <w:ins w:id="33752" w:author="Philippe Hollanda - Oliveira Trust" w:date="2022-07-19T09:57:00Z">
                    <w:r w:rsidRPr="0016760B">
                      <w:rPr>
                        <w:rFonts w:ascii="Arial" w:eastAsia="Times New Roman" w:hAnsi="Arial" w:cs="Arial"/>
                        <w:color w:val="000000"/>
                        <w:sz w:val="20"/>
                        <w:szCs w:val="20"/>
                        <w:lang w:eastAsia="pt-BR"/>
                      </w:rPr>
                      <w:t xml:space="preserve"> R$                      52.284,00 </w:t>
                    </w:r>
                  </w:ins>
                </w:p>
              </w:tc>
            </w:tr>
            <w:tr w:rsidR="0016760B" w:rsidRPr="0016760B" w14:paraId="7A4C6BA2" w14:textId="77777777" w:rsidTr="0016760B">
              <w:trPr>
                <w:trHeight w:val="1785"/>
                <w:ins w:id="337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2BAB86" w14:textId="77777777" w:rsidR="0016760B" w:rsidRPr="0016760B" w:rsidRDefault="0016760B" w:rsidP="0016760B">
                  <w:pPr>
                    <w:autoSpaceDE/>
                    <w:autoSpaceDN/>
                    <w:adjustRightInd/>
                    <w:jc w:val="center"/>
                    <w:rPr>
                      <w:ins w:id="33754" w:author="Philippe Hollanda - Oliveira Trust" w:date="2022-07-19T09:57:00Z"/>
                      <w:rFonts w:ascii="Arial" w:eastAsia="Times New Roman" w:hAnsi="Arial" w:cs="Arial"/>
                      <w:color w:val="000000"/>
                      <w:sz w:val="20"/>
                      <w:szCs w:val="20"/>
                      <w:lang w:eastAsia="pt-BR"/>
                    </w:rPr>
                  </w:pPr>
                  <w:ins w:id="3375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75FFF94" w14:textId="77777777" w:rsidR="0016760B" w:rsidRPr="0016760B" w:rsidRDefault="0016760B" w:rsidP="0016760B">
                  <w:pPr>
                    <w:autoSpaceDE/>
                    <w:autoSpaceDN/>
                    <w:adjustRightInd/>
                    <w:jc w:val="center"/>
                    <w:rPr>
                      <w:ins w:id="33756" w:author="Philippe Hollanda - Oliveira Trust" w:date="2022-07-19T09:57:00Z"/>
                      <w:rFonts w:ascii="Arial" w:eastAsia="Times New Roman" w:hAnsi="Arial" w:cs="Arial"/>
                      <w:color w:val="000000"/>
                      <w:sz w:val="20"/>
                      <w:szCs w:val="20"/>
                      <w:lang w:eastAsia="pt-BR"/>
                    </w:rPr>
                  </w:pPr>
                  <w:ins w:id="33757" w:author="Philippe Hollanda - Oliveira Trust" w:date="2022-07-19T09:57:00Z">
                    <w:r w:rsidRPr="0016760B">
                      <w:rPr>
                        <w:rFonts w:ascii="Arial" w:eastAsia="Times New Roman" w:hAnsi="Arial" w:cs="Arial"/>
                        <w:color w:val="000000"/>
                        <w:sz w:val="20"/>
                        <w:szCs w:val="20"/>
                        <w:lang w:eastAsia="pt-BR"/>
                      </w:rPr>
                      <w:t>19/07/2021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8DCD10A" w14:textId="77777777" w:rsidR="0016760B" w:rsidRPr="0016760B" w:rsidRDefault="0016760B" w:rsidP="0016760B">
                  <w:pPr>
                    <w:autoSpaceDE/>
                    <w:autoSpaceDN/>
                    <w:adjustRightInd/>
                    <w:jc w:val="center"/>
                    <w:rPr>
                      <w:ins w:id="33758" w:author="Philippe Hollanda - Oliveira Trust" w:date="2022-07-19T09:57:00Z"/>
                      <w:rFonts w:ascii="Arial" w:eastAsia="Times New Roman" w:hAnsi="Arial" w:cs="Arial"/>
                      <w:color w:val="000000"/>
                      <w:sz w:val="20"/>
                      <w:szCs w:val="20"/>
                      <w:lang w:eastAsia="pt-BR"/>
                    </w:rPr>
                  </w:pPr>
                  <w:ins w:id="33759" w:author="Philippe Hollanda - Oliveira Trust" w:date="2022-07-19T09:57:00Z">
                    <w:r w:rsidRPr="0016760B">
                      <w:rPr>
                        <w:rFonts w:ascii="Arial" w:eastAsia="Times New Roman" w:hAnsi="Arial" w:cs="Arial"/>
                        <w:color w:val="000000"/>
                        <w:sz w:val="20"/>
                        <w:szCs w:val="20"/>
                        <w:lang w:eastAsia="pt-BR"/>
                      </w:rPr>
                      <w:t xml:space="preserve"> R$                           740,00 </w:t>
                    </w:r>
                  </w:ins>
                </w:p>
              </w:tc>
            </w:tr>
            <w:tr w:rsidR="0016760B" w:rsidRPr="0016760B" w14:paraId="40C2A149" w14:textId="77777777" w:rsidTr="0016760B">
              <w:trPr>
                <w:trHeight w:val="1785"/>
                <w:ins w:id="337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CA217B" w14:textId="77777777" w:rsidR="0016760B" w:rsidRPr="0016760B" w:rsidRDefault="0016760B" w:rsidP="0016760B">
                  <w:pPr>
                    <w:autoSpaceDE/>
                    <w:autoSpaceDN/>
                    <w:adjustRightInd/>
                    <w:jc w:val="center"/>
                    <w:rPr>
                      <w:ins w:id="33761" w:author="Philippe Hollanda - Oliveira Trust" w:date="2022-07-19T09:57:00Z"/>
                      <w:rFonts w:ascii="Arial" w:eastAsia="Times New Roman" w:hAnsi="Arial" w:cs="Arial"/>
                      <w:color w:val="000000"/>
                      <w:sz w:val="20"/>
                      <w:szCs w:val="20"/>
                      <w:lang w:eastAsia="pt-BR"/>
                    </w:rPr>
                  </w:pPr>
                  <w:ins w:id="3376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57360CC" w14:textId="77777777" w:rsidR="0016760B" w:rsidRPr="0016760B" w:rsidRDefault="0016760B" w:rsidP="0016760B">
                  <w:pPr>
                    <w:autoSpaceDE/>
                    <w:autoSpaceDN/>
                    <w:adjustRightInd/>
                    <w:jc w:val="center"/>
                    <w:rPr>
                      <w:ins w:id="33763" w:author="Philippe Hollanda - Oliveira Trust" w:date="2022-07-19T09:57:00Z"/>
                      <w:rFonts w:ascii="Arial" w:eastAsia="Times New Roman" w:hAnsi="Arial" w:cs="Arial"/>
                      <w:color w:val="000000"/>
                      <w:sz w:val="20"/>
                      <w:szCs w:val="20"/>
                      <w:lang w:eastAsia="pt-BR"/>
                    </w:rPr>
                  </w:pPr>
                  <w:ins w:id="33764" w:author="Philippe Hollanda - Oliveira Trust" w:date="2022-07-19T09:57:00Z">
                    <w:r w:rsidRPr="0016760B">
                      <w:rPr>
                        <w:rFonts w:ascii="Arial" w:eastAsia="Times New Roman" w:hAnsi="Arial" w:cs="Arial"/>
                        <w:color w:val="000000"/>
                        <w:sz w:val="20"/>
                        <w:szCs w:val="20"/>
                        <w:lang w:eastAsia="pt-BR"/>
                      </w:rPr>
                      <w:t>15/07/2021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554846" w14:textId="77777777" w:rsidR="0016760B" w:rsidRPr="0016760B" w:rsidRDefault="0016760B" w:rsidP="0016760B">
                  <w:pPr>
                    <w:autoSpaceDE/>
                    <w:autoSpaceDN/>
                    <w:adjustRightInd/>
                    <w:jc w:val="center"/>
                    <w:rPr>
                      <w:ins w:id="33765" w:author="Philippe Hollanda - Oliveira Trust" w:date="2022-07-19T09:57:00Z"/>
                      <w:rFonts w:ascii="Arial" w:eastAsia="Times New Roman" w:hAnsi="Arial" w:cs="Arial"/>
                      <w:color w:val="000000"/>
                      <w:sz w:val="20"/>
                      <w:szCs w:val="20"/>
                      <w:lang w:eastAsia="pt-BR"/>
                    </w:rPr>
                  </w:pPr>
                  <w:ins w:id="33766" w:author="Philippe Hollanda - Oliveira Trust" w:date="2022-07-19T09:57:00Z">
                    <w:r w:rsidRPr="0016760B">
                      <w:rPr>
                        <w:rFonts w:ascii="Arial" w:eastAsia="Times New Roman" w:hAnsi="Arial" w:cs="Arial"/>
                        <w:color w:val="000000"/>
                        <w:sz w:val="20"/>
                        <w:szCs w:val="20"/>
                        <w:lang w:eastAsia="pt-BR"/>
                      </w:rPr>
                      <w:t xml:space="preserve"> R$                        3.579,49 </w:t>
                    </w:r>
                  </w:ins>
                </w:p>
              </w:tc>
            </w:tr>
            <w:tr w:rsidR="0016760B" w:rsidRPr="0016760B" w14:paraId="07FD3AC3" w14:textId="77777777" w:rsidTr="0016760B">
              <w:trPr>
                <w:trHeight w:val="1785"/>
                <w:ins w:id="337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5B2511A" w14:textId="77777777" w:rsidR="0016760B" w:rsidRPr="0016760B" w:rsidRDefault="0016760B" w:rsidP="0016760B">
                  <w:pPr>
                    <w:autoSpaceDE/>
                    <w:autoSpaceDN/>
                    <w:adjustRightInd/>
                    <w:jc w:val="center"/>
                    <w:rPr>
                      <w:ins w:id="33768" w:author="Philippe Hollanda - Oliveira Trust" w:date="2022-07-19T09:57:00Z"/>
                      <w:rFonts w:ascii="Arial" w:eastAsia="Times New Roman" w:hAnsi="Arial" w:cs="Arial"/>
                      <w:color w:val="000000"/>
                      <w:sz w:val="20"/>
                      <w:szCs w:val="20"/>
                      <w:lang w:eastAsia="pt-BR"/>
                    </w:rPr>
                  </w:pPr>
                  <w:ins w:id="33769"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4DE1549" w14:textId="77777777" w:rsidR="0016760B" w:rsidRPr="0016760B" w:rsidRDefault="0016760B" w:rsidP="0016760B">
                  <w:pPr>
                    <w:autoSpaceDE/>
                    <w:autoSpaceDN/>
                    <w:adjustRightInd/>
                    <w:jc w:val="center"/>
                    <w:rPr>
                      <w:ins w:id="33770" w:author="Philippe Hollanda - Oliveira Trust" w:date="2022-07-19T09:57:00Z"/>
                      <w:rFonts w:ascii="Arial" w:eastAsia="Times New Roman" w:hAnsi="Arial" w:cs="Arial"/>
                      <w:color w:val="000000"/>
                      <w:sz w:val="20"/>
                      <w:szCs w:val="20"/>
                      <w:lang w:eastAsia="pt-BR"/>
                    </w:rPr>
                  </w:pPr>
                  <w:ins w:id="33771" w:author="Philippe Hollanda - Oliveira Trust" w:date="2022-07-19T09:57:00Z">
                    <w:r w:rsidRPr="0016760B">
                      <w:rPr>
                        <w:rFonts w:ascii="Arial" w:eastAsia="Times New Roman" w:hAnsi="Arial" w:cs="Arial"/>
                        <w:color w:val="000000"/>
                        <w:sz w:val="20"/>
                        <w:szCs w:val="20"/>
                        <w:lang w:eastAsia="pt-BR"/>
                      </w:rPr>
                      <w:t>20/07/2021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E345E4" w14:textId="77777777" w:rsidR="0016760B" w:rsidRPr="0016760B" w:rsidRDefault="0016760B" w:rsidP="0016760B">
                  <w:pPr>
                    <w:autoSpaceDE/>
                    <w:autoSpaceDN/>
                    <w:adjustRightInd/>
                    <w:jc w:val="center"/>
                    <w:rPr>
                      <w:ins w:id="33772" w:author="Philippe Hollanda - Oliveira Trust" w:date="2022-07-19T09:57:00Z"/>
                      <w:rFonts w:ascii="Arial" w:eastAsia="Times New Roman" w:hAnsi="Arial" w:cs="Arial"/>
                      <w:color w:val="000000"/>
                      <w:sz w:val="20"/>
                      <w:szCs w:val="20"/>
                      <w:lang w:eastAsia="pt-BR"/>
                    </w:rPr>
                  </w:pPr>
                  <w:ins w:id="33773" w:author="Philippe Hollanda - Oliveira Trust" w:date="2022-07-19T09:57:00Z">
                    <w:r w:rsidRPr="0016760B">
                      <w:rPr>
                        <w:rFonts w:ascii="Arial" w:eastAsia="Times New Roman" w:hAnsi="Arial" w:cs="Arial"/>
                        <w:color w:val="000000"/>
                        <w:sz w:val="20"/>
                        <w:szCs w:val="20"/>
                        <w:lang w:eastAsia="pt-BR"/>
                      </w:rPr>
                      <w:t xml:space="preserve"> R$                           290,00 </w:t>
                    </w:r>
                  </w:ins>
                </w:p>
              </w:tc>
            </w:tr>
            <w:tr w:rsidR="0016760B" w:rsidRPr="0016760B" w14:paraId="6423DC5C" w14:textId="77777777" w:rsidTr="0016760B">
              <w:trPr>
                <w:trHeight w:val="1785"/>
                <w:ins w:id="337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8C3F2EE" w14:textId="77777777" w:rsidR="0016760B" w:rsidRPr="0016760B" w:rsidRDefault="0016760B" w:rsidP="0016760B">
                  <w:pPr>
                    <w:autoSpaceDE/>
                    <w:autoSpaceDN/>
                    <w:adjustRightInd/>
                    <w:jc w:val="center"/>
                    <w:rPr>
                      <w:ins w:id="33775" w:author="Philippe Hollanda - Oliveira Trust" w:date="2022-07-19T09:57:00Z"/>
                      <w:rFonts w:ascii="Arial" w:eastAsia="Times New Roman" w:hAnsi="Arial" w:cs="Arial"/>
                      <w:color w:val="000000"/>
                      <w:sz w:val="20"/>
                      <w:szCs w:val="20"/>
                      <w:lang w:eastAsia="pt-BR"/>
                    </w:rPr>
                  </w:pPr>
                  <w:ins w:id="3377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04B4EC2" w14:textId="77777777" w:rsidR="0016760B" w:rsidRPr="0016760B" w:rsidRDefault="0016760B" w:rsidP="0016760B">
                  <w:pPr>
                    <w:autoSpaceDE/>
                    <w:autoSpaceDN/>
                    <w:adjustRightInd/>
                    <w:jc w:val="center"/>
                    <w:rPr>
                      <w:ins w:id="33777" w:author="Philippe Hollanda - Oliveira Trust" w:date="2022-07-19T09:57:00Z"/>
                      <w:rFonts w:ascii="Arial" w:eastAsia="Times New Roman" w:hAnsi="Arial" w:cs="Arial"/>
                      <w:color w:val="000000"/>
                      <w:sz w:val="20"/>
                      <w:szCs w:val="20"/>
                      <w:lang w:eastAsia="pt-BR"/>
                    </w:rPr>
                  </w:pPr>
                  <w:ins w:id="33778" w:author="Philippe Hollanda - Oliveira Trust" w:date="2022-07-19T09:57:00Z">
                    <w:r w:rsidRPr="0016760B">
                      <w:rPr>
                        <w:rFonts w:ascii="Arial" w:eastAsia="Times New Roman" w:hAnsi="Arial" w:cs="Arial"/>
                        <w:color w:val="000000"/>
                        <w:sz w:val="20"/>
                        <w:szCs w:val="20"/>
                        <w:lang w:eastAsia="pt-BR"/>
                      </w:rPr>
                      <w:t>20/07/2021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4192817" w14:textId="77777777" w:rsidR="0016760B" w:rsidRPr="0016760B" w:rsidRDefault="0016760B" w:rsidP="0016760B">
                  <w:pPr>
                    <w:autoSpaceDE/>
                    <w:autoSpaceDN/>
                    <w:adjustRightInd/>
                    <w:jc w:val="center"/>
                    <w:rPr>
                      <w:ins w:id="33779" w:author="Philippe Hollanda - Oliveira Trust" w:date="2022-07-19T09:57:00Z"/>
                      <w:rFonts w:ascii="Arial" w:eastAsia="Times New Roman" w:hAnsi="Arial" w:cs="Arial"/>
                      <w:color w:val="000000"/>
                      <w:sz w:val="20"/>
                      <w:szCs w:val="20"/>
                      <w:lang w:eastAsia="pt-BR"/>
                    </w:rPr>
                  </w:pPr>
                  <w:ins w:id="33780" w:author="Philippe Hollanda - Oliveira Trust" w:date="2022-07-19T09:57:00Z">
                    <w:r w:rsidRPr="0016760B">
                      <w:rPr>
                        <w:rFonts w:ascii="Arial" w:eastAsia="Times New Roman" w:hAnsi="Arial" w:cs="Arial"/>
                        <w:color w:val="000000"/>
                        <w:sz w:val="20"/>
                        <w:szCs w:val="20"/>
                        <w:lang w:eastAsia="pt-BR"/>
                      </w:rPr>
                      <w:t xml:space="preserve"> R$                           370,00 </w:t>
                    </w:r>
                  </w:ins>
                </w:p>
              </w:tc>
            </w:tr>
            <w:tr w:rsidR="0016760B" w:rsidRPr="0016760B" w14:paraId="6DB05CBC" w14:textId="77777777" w:rsidTr="0016760B">
              <w:trPr>
                <w:trHeight w:val="1785"/>
                <w:ins w:id="3378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EC9A5BD" w14:textId="77777777" w:rsidR="0016760B" w:rsidRPr="0016760B" w:rsidRDefault="0016760B" w:rsidP="0016760B">
                  <w:pPr>
                    <w:autoSpaceDE/>
                    <w:autoSpaceDN/>
                    <w:adjustRightInd/>
                    <w:jc w:val="center"/>
                    <w:rPr>
                      <w:ins w:id="33782" w:author="Philippe Hollanda - Oliveira Trust" w:date="2022-07-19T09:57:00Z"/>
                      <w:rFonts w:ascii="Arial" w:eastAsia="Times New Roman" w:hAnsi="Arial" w:cs="Arial"/>
                      <w:color w:val="000000"/>
                      <w:sz w:val="20"/>
                      <w:szCs w:val="20"/>
                      <w:lang w:eastAsia="pt-BR"/>
                    </w:rPr>
                  </w:pPr>
                  <w:ins w:id="3378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8E82837" w14:textId="77777777" w:rsidR="0016760B" w:rsidRPr="0016760B" w:rsidRDefault="0016760B" w:rsidP="0016760B">
                  <w:pPr>
                    <w:autoSpaceDE/>
                    <w:autoSpaceDN/>
                    <w:adjustRightInd/>
                    <w:jc w:val="center"/>
                    <w:rPr>
                      <w:ins w:id="33784" w:author="Philippe Hollanda - Oliveira Trust" w:date="2022-07-19T09:57:00Z"/>
                      <w:rFonts w:ascii="Arial" w:eastAsia="Times New Roman" w:hAnsi="Arial" w:cs="Arial"/>
                      <w:color w:val="000000"/>
                      <w:sz w:val="20"/>
                      <w:szCs w:val="20"/>
                      <w:lang w:eastAsia="pt-BR"/>
                    </w:rPr>
                  </w:pPr>
                  <w:ins w:id="33785" w:author="Philippe Hollanda - Oliveira Trust" w:date="2022-07-19T09:57:00Z">
                    <w:r w:rsidRPr="0016760B">
                      <w:rPr>
                        <w:rFonts w:ascii="Arial" w:eastAsia="Times New Roman" w:hAnsi="Arial" w:cs="Arial"/>
                        <w:color w:val="000000"/>
                        <w:sz w:val="20"/>
                        <w:szCs w:val="20"/>
                        <w:lang w:eastAsia="pt-BR"/>
                      </w:rPr>
                      <w:t>28/07/2021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5B96AD" w14:textId="77777777" w:rsidR="0016760B" w:rsidRPr="0016760B" w:rsidRDefault="0016760B" w:rsidP="0016760B">
                  <w:pPr>
                    <w:autoSpaceDE/>
                    <w:autoSpaceDN/>
                    <w:adjustRightInd/>
                    <w:jc w:val="center"/>
                    <w:rPr>
                      <w:ins w:id="33786" w:author="Philippe Hollanda - Oliveira Trust" w:date="2022-07-19T09:57:00Z"/>
                      <w:rFonts w:ascii="Arial" w:eastAsia="Times New Roman" w:hAnsi="Arial" w:cs="Arial"/>
                      <w:color w:val="000000"/>
                      <w:sz w:val="20"/>
                      <w:szCs w:val="20"/>
                      <w:lang w:eastAsia="pt-BR"/>
                    </w:rPr>
                  </w:pPr>
                  <w:ins w:id="33787" w:author="Philippe Hollanda - Oliveira Trust" w:date="2022-07-19T09:57:00Z">
                    <w:r w:rsidRPr="0016760B">
                      <w:rPr>
                        <w:rFonts w:ascii="Arial" w:eastAsia="Times New Roman" w:hAnsi="Arial" w:cs="Arial"/>
                        <w:color w:val="000000"/>
                        <w:sz w:val="20"/>
                        <w:szCs w:val="20"/>
                        <w:lang w:eastAsia="pt-BR"/>
                      </w:rPr>
                      <w:t xml:space="preserve"> R$                           391,00 </w:t>
                    </w:r>
                  </w:ins>
                </w:p>
              </w:tc>
            </w:tr>
            <w:tr w:rsidR="0016760B" w:rsidRPr="0016760B" w14:paraId="44D3A9B9" w14:textId="77777777" w:rsidTr="0016760B">
              <w:trPr>
                <w:trHeight w:val="1785"/>
                <w:ins w:id="3378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E29C19" w14:textId="77777777" w:rsidR="0016760B" w:rsidRPr="0016760B" w:rsidRDefault="0016760B" w:rsidP="0016760B">
                  <w:pPr>
                    <w:autoSpaceDE/>
                    <w:autoSpaceDN/>
                    <w:adjustRightInd/>
                    <w:jc w:val="center"/>
                    <w:rPr>
                      <w:ins w:id="33789" w:author="Philippe Hollanda - Oliveira Trust" w:date="2022-07-19T09:57:00Z"/>
                      <w:rFonts w:ascii="Arial" w:eastAsia="Times New Roman" w:hAnsi="Arial" w:cs="Arial"/>
                      <w:color w:val="000000"/>
                      <w:sz w:val="20"/>
                      <w:szCs w:val="20"/>
                      <w:lang w:eastAsia="pt-BR"/>
                    </w:rPr>
                  </w:pPr>
                  <w:ins w:id="3379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D8B320B" w14:textId="77777777" w:rsidR="0016760B" w:rsidRPr="0016760B" w:rsidRDefault="0016760B" w:rsidP="0016760B">
                  <w:pPr>
                    <w:autoSpaceDE/>
                    <w:autoSpaceDN/>
                    <w:adjustRightInd/>
                    <w:jc w:val="center"/>
                    <w:rPr>
                      <w:ins w:id="33791" w:author="Philippe Hollanda - Oliveira Trust" w:date="2022-07-19T09:57:00Z"/>
                      <w:rFonts w:ascii="Arial" w:eastAsia="Times New Roman" w:hAnsi="Arial" w:cs="Arial"/>
                      <w:color w:val="000000"/>
                      <w:sz w:val="20"/>
                      <w:szCs w:val="20"/>
                      <w:lang w:eastAsia="pt-BR"/>
                    </w:rPr>
                  </w:pPr>
                  <w:ins w:id="33792" w:author="Philippe Hollanda - Oliveira Trust" w:date="2022-07-19T09:57:00Z">
                    <w:r w:rsidRPr="0016760B">
                      <w:rPr>
                        <w:rFonts w:ascii="Arial" w:eastAsia="Times New Roman" w:hAnsi="Arial" w:cs="Arial"/>
                        <w:color w:val="000000"/>
                        <w:sz w:val="20"/>
                        <w:szCs w:val="20"/>
                        <w:lang w:eastAsia="pt-BR"/>
                      </w:rPr>
                      <w:t>21/07/2021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0B83FF" w14:textId="77777777" w:rsidR="0016760B" w:rsidRPr="0016760B" w:rsidRDefault="0016760B" w:rsidP="0016760B">
                  <w:pPr>
                    <w:autoSpaceDE/>
                    <w:autoSpaceDN/>
                    <w:adjustRightInd/>
                    <w:jc w:val="center"/>
                    <w:rPr>
                      <w:ins w:id="33793" w:author="Philippe Hollanda - Oliveira Trust" w:date="2022-07-19T09:57:00Z"/>
                      <w:rFonts w:ascii="Arial" w:eastAsia="Times New Roman" w:hAnsi="Arial" w:cs="Arial"/>
                      <w:color w:val="000000"/>
                      <w:sz w:val="20"/>
                      <w:szCs w:val="20"/>
                      <w:lang w:eastAsia="pt-BR"/>
                    </w:rPr>
                  </w:pPr>
                  <w:ins w:id="33794" w:author="Philippe Hollanda - Oliveira Trust" w:date="2022-07-19T09:57:00Z">
                    <w:r w:rsidRPr="0016760B">
                      <w:rPr>
                        <w:rFonts w:ascii="Arial" w:eastAsia="Times New Roman" w:hAnsi="Arial" w:cs="Arial"/>
                        <w:color w:val="000000"/>
                        <w:sz w:val="20"/>
                        <w:szCs w:val="20"/>
                        <w:lang w:eastAsia="pt-BR"/>
                      </w:rPr>
                      <w:t xml:space="preserve"> R$                        3.200,00 </w:t>
                    </w:r>
                  </w:ins>
                </w:p>
              </w:tc>
            </w:tr>
            <w:tr w:rsidR="0016760B" w:rsidRPr="0016760B" w14:paraId="5C9B5C5E" w14:textId="77777777" w:rsidTr="0016760B">
              <w:trPr>
                <w:trHeight w:val="1785"/>
                <w:ins w:id="3379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23011E" w14:textId="77777777" w:rsidR="0016760B" w:rsidRPr="0016760B" w:rsidRDefault="0016760B" w:rsidP="0016760B">
                  <w:pPr>
                    <w:autoSpaceDE/>
                    <w:autoSpaceDN/>
                    <w:adjustRightInd/>
                    <w:jc w:val="center"/>
                    <w:rPr>
                      <w:ins w:id="33796" w:author="Philippe Hollanda - Oliveira Trust" w:date="2022-07-19T09:57:00Z"/>
                      <w:rFonts w:ascii="Arial" w:eastAsia="Times New Roman" w:hAnsi="Arial" w:cs="Arial"/>
                      <w:color w:val="000000"/>
                      <w:sz w:val="20"/>
                      <w:szCs w:val="20"/>
                      <w:lang w:eastAsia="pt-BR"/>
                    </w:rPr>
                  </w:pPr>
                  <w:ins w:id="3379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4EE8661" w14:textId="77777777" w:rsidR="0016760B" w:rsidRPr="0016760B" w:rsidRDefault="0016760B" w:rsidP="0016760B">
                  <w:pPr>
                    <w:autoSpaceDE/>
                    <w:autoSpaceDN/>
                    <w:adjustRightInd/>
                    <w:jc w:val="center"/>
                    <w:rPr>
                      <w:ins w:id="33798" w:author="Philippe Hollanda - Oliveira Trust" w:date="2022-07-19T09:57:00Z"/>
                      <w:rFonts w:ascii="Arial" w:eastAsia="Times New Roman" w:hAnsi="Arial" w:cs="Arial"/>
                      <w:color w:val="000000"/>
                      <w:sz w:val="20"/>
                      <w:szCs w:val="20"/>
                      <w:lang w:eastAsia="pt-BR"/>
                    </w:rPr>
                  </w:pPr>
                  <w:ins w:id="33799" w:author="Philippe Hollanda - Oliveira Trust" w:date="2022-07-19T09:57:00Z">
                    <w:r w:rsidRPr="0016760B">
                      <w:rPr>
                        <w:rFonts w:ascii="Arial" w:eastAsia="Times New Roman" w:hAnsi="Arial" w:cs="Arial"/>
                        <w:color w:val="000000"/>
                        <w:sz w:val="20"/>
                        <w:szCs w:val="20"/>
                        <w:lang w:eastAsia="pt-BR"/>
                      </w:rPr>
                      <w:t>23/07/2021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A63711" w14:textId="77777777" w:rsidR="0016760B" w:rsidRPr="0016760B" w:rsidRDefault="0016760B" w:rsidP="0016760B">
                  <w:pPr>
                    <w:autoSpaceDE/>
                    <w:autoSpaceDN/>
                    <w:adjustRightInd/>
                    <w:jc w:val="center"/>
                    <w:rPr>
                      <w:ins w:id="33800" w:author="Philippe Hollanda - Oliveira Trust" w:date="2022-07-19T09:57:00Z"/>
                      <w:rFonts w:ascii="Arial" w:eastAsia="Times New Roman" w:hAnsi="Arial" w:cs="Arial"/>
                      <w:color w:val="000000"/>
                      <w:sz w:val="20"/>
                      <w:szCs w:val="20"/>
                      <w:lang w:eastAsia="pt-BR"/>
                    </w:rPr>
                  </w:pPr>
                  <w:ins w:id="33801" w:author="Philippe Hollanda - Oliveira Trust" w:date="2022-07-19T09:57:00Z">
                    <w:r w:rsidRPr="0016760B">
                      <w:rPr>
                        <w:rFonts w:ascii="Arial" w:eastAsia="Times New Roman" w:hAnsi="Arial" w:cs="Arial"/>
                        <w:color w:val="000000"/>
                        <w:sz w:val="20"/>
                        <w:szCs w:val="20"/>
                        <w:lang w:eastAsia="pt-BR"/>
                      </w:rPr>
                      <w:t xml:space="preserve"> R$                           350,00 </w:t>
                    </w:r>
                  </w:ins>
                </w:p>
              </w:tc>
            </w:tr>
            <w:tr w:rsidR="0016760B" w:rsidRPr="0016760B" w14:paraId="26C2F616" w14:textId="77777777" w:rsidTr="0016760B">
              <w:trPr>
                <w:trHeight w:val="1785"/>
                <w:ins w:id="3380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F337024" w14:textId="77777777" w:rsidR="0016760B" w:rsidRPr="0016760B" w:rsidRDefault="0016760B" w:rsidP="0016760B">
                  <w:pPr>
                    <w:autoSpaceDE/>
                    <w:autoSpaceDN/>
                    <w:adjustRightInd/>
                    <w:jc w:val="center"/>
                    <w:rPr>
                      <w:ins w:id="33803" w:author="Philippe Hollanda - Oliveira Trust" w:date="2022-07-19T09:57:00Z"/>
                      <w:rFonts w:ascii="Arial" w:eastAsia="Times New Roman" w:hAnsi="Arial" w:cs="Arial"/>
                      <w:color w:val="000000"/>
                      <w:sz w:val="20"/>
                      <w:szCs w:val="20"/>
                      <w:lang w:eastAsia="pt-BR"/>
                    </w:rPr>
                  </w:pPr>
                  <w:ins w:id="33804"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036207CC" w14:textId="77777777" w:rsidR="0016760B" w:rsidRPr="0016760B" w:rsidRDefault="0016760B" w:rsidP="0016760B">
                  <w:pPr>
                    <w:autoSpaceDE/>
                    <w:autoSpaceDN/>
                    <w:adjustRightInd/>
                    <w:jc w:val="center"/>
                    <w:rPr>
                      <w:ins w:id="33805" w:author="Philippe Hollanda - Oliveira Trust" w:date="2022-07-19T09:57:00Z"/>
                      <w:rFonts w:ascii="Arial" w:eastAsia="Times New Roman" w:hAnsi="Arial" w:cs="Arial"/>
                      <w:color w:val="000000"/>
                      <w:sz w:val="20"/>
                      <w:szCs w:val="20"/>
                      <w:lang w:eastAsia="pt-BR"/>
                    </w:rPr>
                  </w:pPr>
                  <w:ins w:id="33806" w:author="Philippe Hollanda - Oliveira Trust" w:date="2022-07-19T09:57:00Z">
                    <w:r w:rsidRPr="0016760B">
                      <w:rPr>
                        <w:rFonts w:ascii="Arial" w:eastAsia="Times New Roman" w:hAnsi="Arial" w:cs="Arial"/>
                        <w:color w:val="000000"/>
                        <w:sz w:val="20"/>
                        <w:szCs w:val="20"/>
                        <w:lang w:eastAsia="pt-BR"/>
                      </w:rPr>
                      <w:t>19/07/2021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D1D41B" w14:textId="77777777" w:rsidR="0016760B" w:rsidRPr="0016760B" w:rsidRDefault="0016760B" w:rsidP="0016760B">
                  <w:pPr>
                    <w:autoSpaceDE/>
                    <w:autoSpaceDN/>
                    <w:adjustRightInd/>
                    <w:jc w:val="center"/>
                    <w:rPr>
                      <w:ins w:id="33807" w:author="Philippe Hollanda - Oliveira Trust" w:date="2022-07-19T09:57:00Z"/>
                      <w:rFonts w:ascii="Arial" w:eastAsia="Times New Roman" w:hAnsi="Arial" w:cs="Arial"/>
                      <w:color w:val="000000"/>
                      <w:sz w:val="20"/>
                      <w:szCs w:val="20"/>
                      <w:lang w:eastAsia="pt-BR"/>
                    </w:rPr>
                  </w:pPr>
                  <w:ins w:id="33808" w:author="Philippe Hollanda - Oliveira Trust" w:date="2022-07-19T09:57:00Z">
                    <w:r w:rsidRPr="0016760B">
                      <w:rPr>
                        <w:rFonts w:ascii="Arial" w:eastAsia="Times New Roman" w:hAnsi="Arial" w:cs="Arial"/>
                        <w:color w:val="000000"/>
                        <w:sz w:val="20"/>
                        <w:szCs w:val="20"/>
                        <w:lang w:eastAsia="pt-BR"/>
                      </w:rPr>
                      <w:t xml:space="preserve"> R$                           980,00 </w:t>
                    </w:r>
                  </w:ins>
                </w:p>
              </w:tc>
            </w:tr>
            <w:tr w:rsidR="0016760B" w:rsidRPr="0016760B" w14:paraId="1582807A" w14:textId="77777777" w:rsidTr="0016760B">
              <w:trPr>
                <w:trHeight w:val="1785"/>
                <w:ins w:id="3380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678183" w14:textId="77777777" w:rsidR="0016760B" w:rsidRPr="0016760B" w:rsidRDefault="0016760B" w:rsidP="0016760B">
                  <w:pPr>
                    <w:autoSpaceDE/>
                    <w:autoSpaceDN/>
                    <w:adjustRightInd/>
                    <w:jc w:val="center"/>
                    <w:rPr>
                      <w:ins w:id="33810" w:author="Philippe Hollanda - Oliveira Trust" w:date="2022-07-19T09:57:00Z"/>
                      <w:rFonts w:ascii="Arial" w:eastAsia="Times New Roman" w:hAnsi="Arial" w:cs="Arial"/>
                      <w:color w:val="000000"/>
                      <w:sz w:val="20"/>
                      <w:szCs w:val="20"/>
                      <w:lang w:eastAsia="pt-BR"/>
                    </w:rPr>
                  </w:pPr>
                  <w:ins w:id="33811"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3DE0380F" w14:textId="77777777" w:rsidR="0016760B" w:rsidRPr="0016760B" w:rsidRDefault="0016760B" w:rsidP="0016760B">
                  <w:pPr>
                    <w:autoSpaceDE/>
                    <w:autoSpaceDN/>
                    <w:adjustRightInd/>
                    <w:jc w:val="center"/>
                    <w:rPr>
                      <w:ins w:id="33812" w:author="Philippe Hollanda - Oliveira Trust" w:date="2022-07-19T09:57:00Z"/>
                      <w:rFonts w:ascii="Arial" w:eastAsia="Times New Roman" w:hAnsi="Arial" w:cs="Arial"/>
                      <w:color w:val="000000"/>
                      <w:sz w:val="20"/>
                      <w:szCs w:val="20"/>
                      <w:lang w:eastAsia="pt-BR"/>
                    </w:rPr>
                  </w:pPr>
                  <w:ins w:id="33813" w:author="Philippe Hollanda - Oliveira Trust" w:date="2022-07-19T09:57:00Z">
                    <w:r w:rsidRPr="0016760B">
                      <w:rPr>
                        <w:rFonts w:ascii="Arial" w:eastAsia="Times New Roman" w:hAnsi="Arial" w:cs="Arial"/>
                        <w:color w:val="000000"/>
                        <w:sz w:val="20"/>
                        <w:szCs w:val="20"/>
                        <w:lang w:eastAsia="pt-BR"/>
                      </w:rPr>
                      <w:t>19/07/2021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D37D80" w14:textId="77777777" w:rsidR="0016760B" w:rsidRPr="0016760B" w:rsidRDefault="0016760B" w:rsidP="0016760B">
                  <w:pPr>
                    <w:autoSpaceDE/>
                    <w:autoSpaceDN/>
                    <w:adjustRightInd/>
                    <w:jc w:val="center"/>
                    <w:rPr>
                      <w:ins w:id="33814" w:author="Philippe Hollanda - Oliveira Trust" w:date="2022-07-19T09:57:00Z"/>
                      <w:rFonts w:ascii="Arial" w:eastAsia="Times New Roman" w:hAnsi="Arial" w:cs="Arial"/>
                      <w:color w:val="000000"/>
                      <w:sz w:val="20"/>
                      <w:szCs w:val="20"/>
                      <w:lang w:eastAsia="pt-BR"/>
                    </w:rPr>
                  </w:pPr>
                  <w:ins w:id="33815" w:author="Philippe Hollanda - Oliveira Trust" w:date="2022-07-19T09:57:00Z">
                    <w:r w:rsidRPr="0016760B">
                      <w:rPr>
                        <w:rFonts w:ascii="Arial" w:eastAsia="Times New Roman" w:hAnsi="Arial" w:cs="Arial"/>
                        <w:color w:val="000000"/>
                        <w:sz w:val="20"/>
                        <w:szCs w:val="20"/>
                        <w:lang w:eastAsia="pt-BR"/>
                      </w:rPr>
                      <w:t xml:space="preserve"> R$                           660,00 </w:t>
                    </w:r>
                  </w:ins>
                </w:p>
              </w:tc>
            </w:tr>
            <w:tr w:rsidR="0016760B" w:rsidRPr="0016760B" w14:paraId="64B6C843" w14:textId="77777777" w:rsidTr="0016760B">
              <w:trPr>
                <w:trHeight w:val="1785"/>
                <w:ins w:id="3381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A878E27" w14:textId="77777777" w:rsidR="0016760B" w:rsidRPr="0016760B" w:rsidRDefault="0016760B" w:rsidP="0016760B">
                  <w:pPr>
                    <w:autoSpaceDE/>
                    <w:autoSpaceDN/>
                    <w:adjustRightInd/>
                    <w:jc w:val="center"/>
                    <w:rPr>
                      <w:ins w:id="33817" w:author="Philippe Hollanda - Oliveira Trust" w:date="2022-07-19T09:57:00Z"/>
                      <w:rFonts w:ascii="Arial" w:eastAsia="Times New Roman" w:hAnsi="Arial" w:cs="Arial"/>
                      <w:color w:val="000000"/>
                      <w:sz w:val="20"/>
                      <w:szCs w:val="20"/>
                      <w:lang w:eastAsia="pt-BR"/>
                    </w:rPr>
                  </w:pPr>
                  <w:ins w:id="3381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D655319" w14:textId="77777777" w:rsidR="0016760B" w:rsidRPr="0016760B" w:rsidRDefault="0016760B" w:rsidP="0016760B">
                  <w:pPr>
                    <w:autoSpaceDE/>
                    <w:autoSpaceDN/>
                    <w:adjustRightInd/>
                    <w:jc w:val="center"/>
                    <w:rPr>
                      <w:ins w:id="33819" w:author="Philippe Hollanda - Oliveira Trust" w:date="2022-07-19T09:57:00Z"/>
                      <w:rFonts w:ascii="Arial" w:eastAsia="Times New Roman" w:hAnsi="Arial" w:cs="Arial"/>
                      <w:color w:val="000000"/>
                      <w:sz w:val="20"/>
                      <w:szCs w:val="20"/>
                      <w:lang w:eastAsia="pt-BR"/>
                    </w:rPr>
                  </w:pPr>
                  <w:ins w:id="33820" w:author="Philippe Hollanda - Oliveira Trust" w:date="2022-07-19T09:57:00Z">
                    <w:r w:rsidRPr="0016760B">
                      <w:rPr>
                        <w:rFonts w:ascii="Arial" w:eastAsia="Times New Roman" w:hAnsi="Arial" w:cs="Arial"/>
                        <w:color w:val="000000"/>
                        <w:sz w:val="20"/>
                        <w:szCs w:val="20"/>
                        <w:lang w:eastAsia="pt-BR"/>
                      </w:rPr>
                      <w:t>27/07/2021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4331B342" w14:textId="77777777" w:rsidR="0016760B" w:rsidRPr="0016760B" w:rsidRDefault="0016760B" w:rsidP="0016760B">
                  <w:pPr>
                    <w:autoSpaceDE/>
                    <w:autoSpaceDN/>
                    <w:adjustRightInd/>
                    <w:jc w:val="center"/>
                    <w:rPr>
                      <w:ins w:id="33821" w:author="Philippe Hollanda - Oliveira Trust" w:date="2022-07-19T09:57:00Z"/>
                      <w:rFonts w:ascii="Arial" w:eastAsia="Times New Roman" w:hAnsi="Arial" w:cs="Arial"/>
                      <w:color w:val="000000"/>
                      <w:sz w:val="20"/>
                      <w:szCs w:val="20"/>
                      <w:lang w:eastAsia="pt-BR"/>
                    </w:rPr>
                  </w:pPr>
                  <w:ins w:id="33822"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2E41C74D" w14:textId="77777777" w:rsidTr="0016760B">
              <w:trPr>
                <w:trHeight w:val="1785"/>
                <w:ins w:id="338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2D91A6" w14:textId="77777777" w:rsidR="0016760B" w:rsidRPr="0016760B" w:rsidRDefault="0016760B" w:rsidP="0016760B">
                  <w:pPr>
                    <w:autoSpaceDE/>
                    <w:autoSpaceDN/>
                    <w:adjustRightInd/>
                    <w:jc w:val="center"/>
                    <w:rPr>
                      <w:ins w:id="33824" w:author="Philippe Hollanda - Oliveira Trust" w:date="2022-07-19T09:57:00Z"/>
                      <w:rFonts w:ascii="Arial" w:eastAsia="Times New Roman" w:hAnsi="Arial" w:cs="Arial"/>
                      <w:color w:val="000000"/>
                      <w:sz w:val="20"/>
                      <w:szCs w:val="20"/>
                      <w:lang w:eastAsia="pt-BR"/>
                    </w:rPr>
                  </w:pPr>
                  <w:ins w:id="33825"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63968F2" w14:textId="77777777" w:rsidR="0016760B" w:rsidRPr="0016760B" w:rsidRDefault="0016760B" w:rsidP="0016760B">
                  <w:pPr>
                    <w:autoSpaceDE/>
                    <w:autoSpaceDN/>
                    <w:adjustRightInd/>
                    <w:jc w:val="center"/>
                    <w:rPr>
                      <w:ins w:id="33826" w:author="Philippe Hollanda - Oliveira Trust" w:date="2022-07-19T09:57:00Z"/>
                      <w:rFonts w:ascii="Arial" w:eastAsia="Times New Roman" w:hAnsi="Arial" w:cs="Arial"/>
                      <w:color w:val="000000"/>
                      <w:sz w:val="20"/>
                      <w:szCs w:val="20"/>
                      <w:lang w:eastAsia="pt-BR"/>
                    </w:rPr>
                  </w:pPr>
                  <w:ins w:id="33827" w:author="Philippe Hollanda - Oliveira Trust" w:date="2022-07-19T09:57:00Z">
                    <w:r w:rsidRPr="0016760B">
                      <w:rPr>
                        <w:rFonts w:ascii="Arial" w:eastAsia="Times New Roman" w:hAnsi="Arial" w:cs="Arial"/>
                        <w:color w:val="000000"/>
                        <w:sz w:val="20"/>
                        <w:szCs w:val="20"/>
                        <w:lang w:eastAsia="pt-BR"/>
                      </w:rPr>
                      <w:t>27/07/2021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37BC503" w14:textId="77777777" w:rsidR="0016760B" w:rsidRPr="0016760B" w:rsidRDefault="0016760B" w:rsidP="0016760B">
                  <w:pPr>
                    <w:autoSpaceDE/>
                    <w:autoSpaceDN/>
                    <w:adjustRightInd/>
                    <w:jc w:val="center"/>
                    <w:rPr>
                      <w:ins w:id="33828" w:author="Philippe Hollanda - Oliveira Trust" w:date="2022-07-19T09:57:00Z"/>
                      <w:rFonts w:ascii="Arial" w:eastAsia="Times New Roman" w:hAnsi="Arial" w:cs="Arial"/>
                      <w:color w:val="000000"/>
                      <w:sz w:val="20"/>
                      <w:szCs w:val="20"/>
                      <w:lang w:eastAsia="pt-BR"/>
                    </w:rPr>
                  </w:pPr>
                  <w:ins w:id="33829"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17672EB8" w14:textId="77777777" w:rsidTr="0016760B">
              <w:trPr>
                <w:trHeight w:val="1785"/>
                <w:ins w:id="338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87AC31" w14:textId="77777777" w:rsidR="0016760B" w:rsidRPr="0016760B" w:rsidRDefault="0016760B" w:rsidP="0016760B">
                  <w:pPr>
                    <w:autoSpaceDE/>
                    <w:autoSpaceDN/>
                    <w:adjustRightInd/>
                    <w:jc w:val="center"/>
                    <w:rPr>
                      <w:ins w:id="33831" w:author="Philippe Hollanda - Oliveira Trust" w:date="2022-07-19T09:57:00Z"/>
                      <w:rFonts w:ascii="Arial" w:eastAsia="Times New Roman" w:hAnsi="Arial" w:cs="Arial"/>
                      <w:color w:val="000000"/>
                      <w:sz w:val="20"/>
                      <w:szCs w:val="20"/>
                      <w:lang w:eastAsia="pt-BR"/>
                    </w:rPr>
                  </w:pPr>
                  <w:ins w:id="33832"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6BE597C2" w14:textId="77777777" w:rsidR="0016760B" w:rsidRPr="0016760B" w:rsidRDefault="0016760B" w:rsidP="0016760B">
                  <w:pPr>
                    <w:autoSpaceDE/>
                    <w:autoSpaceDN/>
                    <w:adjustRightInd/>
                    <w:jc w:val="center"/>
                    <w:rPr>
                      <w:ins w:id="33833" w:author="Philippe Hollanda - Oliveira Trust" w:date="2022-07-19T09:57:00Z"/>
                      <w:rFonts w:ascii="Arial" w:eastAsia="Times New Roman" w:hAnsi="Arial" w:cs="Arial"/>
                      <w:color w:val="000000"/>
                      <w:sz w:val="20"/>
                      <w:szCs w:val="20"/>
                      <w:lang w:eastAsia="pt-BR"/>
                    </w:rPr>
                  </w:pPr>
                  <w:ins w:id="33834"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1FBE403" w14:textId="77777777" w:rsidR="0016760B" w:rsidRPr="0016760B" w:rsidRDefault="0016760B" w:rsidP="0016760B">
                  <w:pPr>
                    <w:autoSpaceDE/>
                    <w:autoSpaceDN/>
                    <w:adjustRightInd/>
                    <w:jc w:val="center"/>
                    <w:rPr>
                      <w:ins w:id="33835" w:author="Philippe Hollanda - Oliveira Trust" w:date="2022-07-19T09:57:00Z"/>
                      <w:rFonts w:ascii="Arial" w:eastAsia="Times New Roman" w:hAnsi="Arial" w:cs="Arial"/>
                      <w:color w:val="000000"/>
                      <w:sz w:val="20"/>
                      <w:szCs w:val="20"/>
                      <w:lang w:eastAsia="pt-BR"/>
                    </w:rPr>
                  </w:pPr>
                  <w:ins w:id="33836" w:author="Philippe Hollanda - Oliveira Trust" w:date="2022-07-19T09:57:00Z">
                    <w:r w:rsidRPr="0016760B">
                      <w:rPr>
                        <w:rFonts w:ascii="Arial" w:eastAsia="Times New Roman" w:hAnsi="Arial" w:cs="Arial"/>
                        <w:color w:val="000000"/>
                        <w:sz w:val="20"/>
                        <w:szCs w:val="20"/>
                        <w:lang w:eastAsia="pt-BR"/>
                      </w:rPr>
                      <w:t xml:space="preserve"> R$                      12.000,00 </w:t>
                    </w:r>
                  </w:ins>
                </w:p>
              </w:tc>
            </w:tr>
            <w:tr w:rsidR="0016760B" w:rsidRPr="0016760B" w14:paraId="62239EC4" w14:textId="77777777" w:rsidTr="0016760B">
              <w:trPr>
                <w:trHeight w:val="1785"/>
                <w:ins w:id="338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780456" w14:textId="77777777" w:rsidR="0016760B" w:rsidRPr="0016760B" w:rsidRDefault="0016760B" w:rsidP="0016760B">
                  <w:pPr>
                    <w:autoSpaceDE/>
                    <w:autoSpaceDN/>
                    <w:adjustRightInd/>
                    <w:jc w:val="center"/>
                    <w:rPr>
                      <w:ins w:id="33838" w:author="Philippe Hollanda - Oliveira Trust" w:date="2022-07-19T09:57:00Z"/>
                      <w:rFonts w:ascii="Arial" w:eastAsia="Times New Roman" w:hAnsi="Arial" w:cs="Arial"/>
                      <w:color w:val="000000"/>
                      <w:sz w:val="20"/>
                      <w:szCs w:val="20"/>
                      <w:lang w:eastAsia="pt-BR"/>
                    </w:rPr>
                  </w:pPr>
                  <w:ins w:id="33839" w:author="Philippe Hollanda - Oliveira Trust" w:date="2022-07-19T09:57:00Z">
                    <w:r w:rsidRPr="0016760B">
                      <w:rPr>
                        <w:rFonts w:ascii="Arial" w:eastAsia="Times New Roman" w:hAnsi="Arial" w:cs="Arial"/>
                        <w:color w:val="000000"/>
                        <w:sz w:val="20"/>
                        <w:szCs w:val="20"/>
                        <w:lang w:eastAsia="pt-BR"/>
                      </w:rPr>
                      <w:lastRenderedPageBreak/>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534B399F" w14:textId="77777777" w:rsidR="0016760B" w:rsidRPr="0016760B" w:rsidRDefault="0016760B" w:rsidP="0016760B">
                  <w:pPr>
                    <w:autoSpaceDE/>
                    <w:autoSpaceDN/>
                    <w:adjustRightInd/>
                    <w:jc w:val="center"/>
                    <w:rPr>
                      <w:ins w:id="33840" w:author="Philippe Hollanda - Oliveira Trust" w:date="2022-07-19T09:57:00Z"/>
                      <w:rFonts w:ascii="Arial" w:eastAsia="Times New Roman" w:hAnsi="Arial" w:cs="Arial"/>
                      <w:color w:val="000000"/>
                      <w:sz w:val="20"/>
                      <w:szCs w:val="20"/>
                      <w:lang w:eastAsia="pt-BR"/>
                    </w:rPr>
                  </w:pPr>
                  <w:ins w:id="33841"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EE75A3" w14:textId="77777777" w:rsidR="0016760B" w:rsidRPr="0016760B" w:rsidRDefault="0016760B" w:rsidP="0016760B">
                  <w:pPr>
                    <w:autoSpaceDE/>
                    <w:autoSpaceDN/>
                    <w:adjustRightInd/>
                    <w:jc w:val="center"/>
                    <w:rPr>
                      <w:ins w:id="33842" w:author="Philippe Hollanda - Oliveira Trust" w:date="2022-07-19T09:57:00Z"/>
                      <w:rFonts w:ascii="Arial" w:eastAsia="Times New Roman" w:hAnsi="Arial" w:cs="Arial"/>
                      <w:color w:val="000000"/>
                      <w:sz w:val="20"/>
                      <w:szCs w:val="20"/>
                      <w:lang w:eastAsia="pt-BR"/>
                    </w:rPr>
                  </w:pPr>
                  <w:ins w:id="33843" w:author="Philippe Hollanda - Oliveira Trust" w:date="2022-07-19T09:57:00Z">
                    <w:r w:rsidRPr="0016760B">
                      <w:rPr>
                        <w:rFonts w:ascii="Arial" w:eastAsia="Times New Roman" w:hAnsi="Arial" w:cs="Arial"/>
                        <w:color w:val="000000"/>
                        <w:sz w:val="20"/>
                        <w:szCs w:val="20"/>
                        <w:lang w:eastAsia="pt-BR"/>
                      </w:rPr>
                      <w:t xml:space="preserve"> R$                      23.000,00 </w:t>
                    </w:r>
                  </w:ins>
                </w:p>
              </w:tc>
            </w:tr>
            <w:tr w:rsidR="0016760B" w:rsidRPr="0016760B" w14:paraId="3998B7E3" w14:textId="77777777" w:rsidTr="0016760B">
              <w:trPr>
                <w:trHeight w:val="1785"/>
                <w:ins w:id="338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B8EBA05" w14:textId="77777777" w:rsidR="0016760B" w:rsidRPr="0016760B" w:rsidRDefault="0016760B" w:rsidP="0016760B">
                  <w:pPr>
                    <w:autoSpaceDE/>
                    <w:autoSpaceDN/>
                    <w:adjustRightInd/>
                    <w:jc w:val="center"/>
                    <w:rPr>
                      <w:ins w:id="33845" w:author="Philippe Hollanda - Oliveira Trust" w:date="2022-07-19T09:57:00Z"/>
                      <w:rFonts w:ascii="Arial" w:eastAsia="Times New Roman" w:hAnsi="Arial" w:cs="Arial"/>
                      <w:color w:val="000000"/>
                      <w:sz w:val="20"/>
                      <w:szCs w:val="20"/>
                      <w:lang w:eastAsia="pt-BR"/>
                    </w:rPr>
                  </w:pPr>
                  <w:ins w:id="3384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D830C1B" w14:textId="77777777" w:rsidR="0016760B" w:rsidRPr="0016760B" w:rsidRDefault="0016760B" w:rsidP="0016760B">
                  <w:pPr>
                    <w:autoSpaceDE/>
                    <w:autoSpaceDN/>
                    <w:adjustRightInd/>
                    <w:jc w:val="center"/>
                    <w:rPr>
                      <w:ins w:id="33847" w:author="Philippe Hollanda - Oliveira Trust" w:date="2022-07-19T09:57:00Z"/>
                      <w:rFonts w:ascii="Arial" w:eastAsia="Times New Roman" w:hAnsi="Arial" w:cs="Arial"/>
                      <w:color w:val="000000"/>
                      <w:sz w:val="20"/>
                      <w:szCs w:val="20"/>
                      <w:lang w:eastAsia="pt-BR"/>
                    </w:rPr>
                  </w:pPr>
                  <w:ins w:id="33848" w:author="Philippe Hollanda - Oliveira Trust" w:date="2022-07-19T09:57:00Z">
                    <w:r w:rsidRPr="0016760B">
                      <w:rPr>
                        <w:rFonts w:ascii="Arial" w:eastAsia="Times New Roman" w:hAnsi="Arial" w:cs="Arial"/>
                        <w:color w:val="000000"/>
                        <w:sz w:val="20"/>
                        <w:szCs w:val="20"/>
                        <w:lang w:eastAsia="pt-BR"/>
                      </w:rPr>
                      <w:t>04/08/2021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7747427" w14:textId="77777777" w:rsidR="0016760B" w:rsidRPr="0016760B" w:rsidRDefault="0016760B" w:rsidP="0016760B">
                  <w:pPr>
                    <w:autoSpaceDE/>
                    <w:autoSpaceDN/>
                    <w:adjustRightInd/>
                    <w:jc w:val="center"/>
                    <w:rPr>
                      <w:ins w:id="33849" w:author="Philippe Hollanda - Oliveira Trust" w:date="2022-07-19T09:57:00Z"/>
                      <w:rFonts w:ascii="Arial" w:eastAsia="Times New Roman" w:hAnsi="Arial" w:cs="Arial"/>
                      <w:color w:val="000000"/>
                      <w:sz w:val="20"/>
                      <w:szCs w:val="20"/>
                      <w:lang w:eastAsia="pt-BR"/>
                    </w:rPr>
                  </w:pPr>
                  <w:ins w:id="33850" w:author="Philippe Hollanda - Oliveira Trust" w:date="2022-07-19T09:57:00Z">
                    <w:r w:rsidRPr="0016760B">
                      <w:rPr>
                        <w:rFonts w:ascii="Arial" w:eastAsia="Times New Roman" w:hAnsi="Arial" w:cs="Arial"/>
                        <w:color w:val="000000"/>
                        <w:sz w:val="20"/>
                        <w:szCs w:val="20"/>
                        <w:lang w:eastAsia="pt-BR"/>
                      </w:rPr>
                      <w:t xml:space="preserve"> R$                           420,00 </w:t>
                    </w:r>
                  </w:ins>
                </w:p>
              </w:tc>
            </w:tr>
            <w:tr w:rsidR="0016760B" w:rsidRPr="0016760B" w14:paraId="2CE3A225" w14:textId="77777777" w:rsidTr="0016760B">
              <w:trPr>
                <w:trHeight w:val="1785"/>
                <w:ins w:id="338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2D35063" w14:textId="77777777" w:rsidR="0016760B" w:rsidRPr="0016760B" w:rsidRDefault="0016760B" w:rsidP="0016760B">
                  <w:pPr>
                    <w:autoSpaceDE/>
                    <w:autoSpaceDN/>
                    <w:adjustRightInd/>
                    <w:jc w:val="center"/>
                    <w:rPr>
                      <w:ins w:id="33852" w:author="Philippe Hollanda - Oliveira Trust" w:date="2022-07-19T09:57:00Z"/>
                      <w:rFonts w:ascii="Arial" w:eastAsia="Times New Roman" w:hAnsi="Arial" w:cs="Arial"/>
                      <w:color w:val="000000"/>
                      <w:sz w:val="20"/>
                      <w:szCs w:val="20"/>
                      <w:lang w:eastAsia="pt-BR"/>
                    </w:rPr>
                  </w:pPr>
                  <w:ins w:id="33853"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FBFC665" w14:textId="77777777" w:rsidR="0016760B" w:rsidRPr="0016760B" w:rsidRDefault="0016760B" w:rsidP="0016760B">
                  <w:pPr>
                    <w:autoSpaceDE/>
                    <w:autoSpaceDN/>
                    <w:adjustRightInd/>
                    <w:jc w:val="center"/>
                    <w:rPr>
                      <w:ins w:id="33854" w:author="Philippe Hollanda - Oliveira Trust" w:date="2022-07-19T09:57:00Z"/>
                      <w:rFonts w:ascii="Arial" w:eastAsia="Times New Roman" w:hAnsi="Arial" w:cs="Arial"/>
                      <w:color w:val="000000"/>
                      <w:sz w:val="20"/>
                      <w:szCs w:val="20"/>
                      <w:lang w:eastAsia="pt-BR"/>
                    </w:rPr>
                  </w:pPr>
                  <w:ins w:id="33855" w:author="Philippe Hollanda - Oliveira Trust" w:date="2022-07-19T09:57:00Z">
                    <w:r w:rsidRPr="0016760B">
                      <w:rPr>
                        <w:rFonts w:ascii="Arial" w:eastAsia="Times New Roman" w:hAnsi="Arial" w:cs="Arial"/>
                        <w:color w:val="000000"/>
                        <w:sz w:val="20"/>
                        <w:szCs w:val="20"/>
                        <w:lang w:eastAsia="pt-BR"/>
                      </w:rPr>
                      <w:t>04/08/2021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B2B0821" w14:textId="77777777" w:rsidR="0016760B" w:rsidRPr="0016760B" w:rsidRDefault="0016760B" w:rsidP="0016760B">
                  <w:pPr>
                    <w:autoSpaceDE/>
                    <w:autoSpaceDN/>
                    <w:adjustRightInd/>
                    <w:jc w:val="center"/>
                    <w:rPr>
                      <w:ins w:id="33856" w:author="Philippe Hollanda - Oliveira Trust" w:date="2022-07-19T09:57:00Z"/>
                      <w:rFonts w:ascii="Arial" w:eastAsia="Times New Roman" w:hAnsi="Arial" w:cs="Arial"/>
                      <w:color w:val="000000"/>
                      <w:sz w:val="20"/>
                      <w:szCs w:val="20"/>
                      <w:lang w:eastAsia="pt-BR"/>
                    </w:rPr>
                  </w:pPr>
                  <w:ins w:id="33857" w:author="Philippe Hollanda - Oliveira Trust" w:date="2022-07-19T09:57:00Z">
                    <w:r w:rsidRPr="0016760B">
                      <w:rPr>
                        <w:rFonts w:ascii="Arial" w:eastAsia="Times New Roman" w:hAnsi="Arial" w:cs="Arial"/>
                        <w:color w:val="000000"/>
                        <w:sz w:val="20"/>
                        <w:szCs w:val="20"/>
                        <w:lang w:eastAsia="pt-BR"/>
                      </w:rPr>
                      <w:t xml:space="preserve"> R$                        1.600,00 </w:t>
                    </w:r>
                  </w:ins>
                </w:p>
              </w:tc>
            </w:tr>
            <w:tr w:rsidR="0016760B" w:rsidRPr="0016760B" w14:paraId="0BCDDFB2" w14:textId="77777777" w:rsidTr="0016760B">
              <w:trPr>
                <w:trHeight w:val="1785"/>
                <w:ins w:id="338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3D03C36" w14:textId="77777777" w:rsidR="0016760B" w:rsidRPr="0016760B" w:rsidRDefault="0016760B" w:rsidP="0016760B">
                  <w:pPr>
                    <w:autoSpaceDE/>
                    <w:autoSpaceDN/>
                    <w:adjustRightInd/>
                    <w:jc w:val="center"/>
                    <w:rPr>
                      <w:ins w:id="33859" w:author="Philippe Hollanda - Oliveira Trust" w:date="2022-07-19T09:57:00Z"/>
                      <w:rFonts w:ascii="Arial" w:eastAsia="Times New Roman" w:hAnsi="Arial" w:cs="Arial"/>
                      <w:color w:val="000000"/>
                      <w:sz w:val="20"/>
                      <w:szCs w:val="20"/>
                      <w:lang w:eastAsia="pt-BR"/>
                    </w:rPr>
                  </w:pPr>
                  <w:ins w:id="3386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56A2A421" w14:textId="77777777" w:rsidR="0016760B" w:rsidRPr="0016760B" w:rsidRDefault="0016760B" w:rsidP="0016760B">
                  <w:pPr>
                    <w:autoSpaceDE/>
                    <w:autoSpaceDN/>
                    <w:adjustRightInd/>
                    <w:jc w:val="center"/>
                    <w:rPr>
                      <w:ins w:id="33861" w:author="Philippe Hollanda - Oliveira Trust" w:date="2022-07-19T09:57:00Z"/>
                      <w:rFonts w:ascii="Arial" w:eastAsia="Times New Roman" w:hAnsi="Arial" w:cs="Arial"/>
                      <w:color w:val="000000"/>
                      <w:sz w:val="20"/>
                      <w:szCs w:val="20"/>
                      <w:lang w:eastAsia="pt-BR"/>
                    </w:rPr>
                  </w:pPr>
                  <w:ins w:id="33862" w:author="Philippe Hollanda - Oliveira Trust" w:date="2022-07-19T09:57:00Z">
                    <w:r w:rsidRPr="0016760B">
                      <w:rPr>
                        <w:rFonts w:ascii="Arial" w:eastAsia="Times New Roman" w:hAnsi="Arial" w:cs="Arial"/>
                        <w:color w:val="000000"/>
                        <w:sz w:val="20"/>
                        <w:szCs w:val="20"/>
                        <w:lang w:eastAsia="pt-BR"/>
                      </w:rPr>
                      <w:t>04/08/2021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87F6EE4" w14:textId="77777777" w:rsidR="0016760B" w:rsidRPr="0016760B" w:rsidRDefault="0016760B" w:rsidP="0016760B">
                  <w:pPr>
                    <w:autoSpaceDE/>
                    <w:autoSpaceDN/>
                    <w:adjustRightInd/>
                    <w:jc w:val="center"/>
                    <w:rPr>
                      <w:ins w:id="33863" w:author="Philippe Hollanda - Oliveira Trust" w:date="2022-07-19T09:57:00Z"/>
                      <w:rFonts w:ascii="Arial" w:eastAsia="Times New Roman" w:hAnsi="Arial" w:cs="Arial"/>
                      <w:color w:val="000000"/>
                      <w:sz w:val="20"/>
                      <w:szCs w:val="20"/>
                      <w:lang w:eastAsia="pt-BR"/>
                    </w:rPr>
                  </w:pPr>
                  <w:ins w:id="33864" w:author="Philippe Hollanda - Oliveira Trust" w:date="2022-07-19T09:57:00Z">
                    <w:r w:rsidRPr="0016760B">
                      <w:rPr>
                        <w:rFonts w:ascii="Arial" w:eastAsia="Times New Roman" w:hAnsi="Arial" w:cs="Arial"/>
                        <w:color w:val="000000"/>
                        <w:sz w:val="20"/>
                        <w:szCs w:val="20"/>
                        <w:lang w:eastAsia="pt-BR"/>
                      </w:rPr>
                      <w:t xml:space="preserve"> R$                            90,00 </w:t>
                    </w:r>
                  </w:ins>
                </w:p>
              </w:tc>
            </w:tr>
            <w:tr w:rsidR="0016760B" w:rsidRPr="0016760B" w14:paraId="040CC46A" w14:textId="77777777" w:rsidTr="0016760B">
              <w:trPr>
                <w:trHeight w:val="1785"/>
                <w:ins w:id="3386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0B7259" w14:textId="77777777" w:rsidR="0016760B" w:rsidRPr="0016760B" w:rsidRDefault="0016760B" w:rsidP="0016760B">
                  <w:pPr>
                    <w:autoSpaceDE/>
                    <w:autoSpaceDN/>
                    <w:adjustRightInd/>
                    <w:jc w:val="center"/>
                    <w:rPr>
                      <w:ins w:id="33866" w:author="Philippe Hollanda - Oliveira Trust" w:date="2022-07-19T09:57:00Z"/>
                      <w:rFonts w:ascii="Arial" w:eastAsia="Times New Roman" w:hAnsi="Arial" w:cs="Arial"/>
                      <w:color w:val="000000"/>
                      <w:sz w:val="20"/>
                      <w:szCs w:val="20"/>
                      <w:lang w:eastAsia="pt-BR"/>
                    </w:rPr>
                  </w:pPr>
                  <w:ins w:id="3386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62EB37E" w14:textId="77777777" w:rsidR="0016760B" w:rsidRPr="0016760B" w:rsidRDefault="0016760B" w:rsidP="0016760B">
                  <w:pPr>
                    <w:autoSpaceDE/>
                    <w:autoSpaceDN/>
                    <w:adjustRightInd/>
                    <w:jc w:val="center"/>
                    <w:rPr>
                      <w:ins w:id="33868" w:author="Philippe Hollanda - Oliveira Trust" w:date="2022-07-19T09:57:00Z"/>
                      <w:rFonts w:ascii="Arial" w:eastAsia="Times New Roman" w:hAnsi="Arial" w:cs="Arial"/>
                      <w:color w:val="000000"/>
                      <w:sz w:val="20"/>
                      <w:szCs w:val="20"/>
                      <w:lang w:eastAsia="pt-BR"/>
                    </w:rPr>
                  </w:pPr>
                  <w:ins w:id="33869" w:author="Philippe Hollanda - Oliveira Trust" w:date="2022-07-19T09:57:00Z">
                    <w:r w:rsidRPr="0016760B">
                      <w:rPr>
                        <w:rFonts w:ascii="Arial" w:eastAsia="Times New Roman" w:hAnsi="Arial" w:cs="Arial"/>
                        <w:color w:val="000000"/>
                        <w:sz w:val="20"/>
                        <w:szCs w:val="20"/>
                        <w:lang w:eastAsia="pt-BR"/>
                      </w:rPr>
                      <w:t>04/08/2021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8A8F004" w14:textId="77777777" w:rsidR="0016760B" w:rsidRPr="0016760B" w:rsidRDefault="0016760B" w:rsidP="0016760B">
                  <w:pPr>
                    <w:autoSpaceDE/>
                    <w:autoSpaceDN/>
                    <w:adjustRightInd/>
                    <w:jc w:val="center"/>
                    <w:rPr>
                      <w:ins w:id="33870" w:author="Philippe Hollanda - Oliveira Trust" w:date="2022-07-19T09:57:00Z"/>
                      <w:rFonts w:ascii="Arial" w:eastAsia="Times New Roman" w:hAnsi="Arial" w:cs="Arial"/>
                      <w:color w:val="000000"/>
                      <w:sz w:val="20"/>
                      <w:szCs w:val="20"/>
                      <w:lang w:eastAsia="pt-BR"/>
                    </w:rPr>
                  </w:pPr>
                  <w:ins w:id="33871" w:author="Philippe Hollanda - Oliveira Trust" w:date="2022-07-19T09:57:00Z">
                    <w:r w:rsidRPr="0016760B">
                      <w:rPr>
                        <w:rFonts w:ascii="Arial" w:eastAsia="Times New Roman" w:hAnsi="Arial" w:cs="Arial"/>
                        <w:color w:val="000000"/>
                        <w:sz w:val="20"/>
                        <w:szCs w:val="20"/>
                        <w:lang w:eastAsia="pt-BR"/>
                      </w:rPr>
                      <w:t xml:space="preserve"> R$                           320,00 </w:t>
                    </w:r>
                  </w:ins>
                </w:p>
              </w:tc>
            </w:tr>
            <w:tr w:rsidR="0016760B" w:rsidRPr="0016760B" w14:paraId="1038F53B" w14:textId="77777777" w:rsidTr="0016760B">
              <w:trPr>
                <w:trHeight w:val="1785"/>
                <w:ins w:id="3387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8D7CCD4" w14:textId="77777777" w:rsidR="0016760B" w:rsidRPr="0016760B" w:rsidRDefault="0016760B" w:rsidP="0016760B">
                  <w:pPr>
                    <w:autoSpaceDE/>
                    <w:autoSpaceDN/>
                    <w:adjustRightInd/>
                    <w:jc w:val="center"/>
                    <w:rPr>
                      <w:ins w:id="33873" w:author="Philippe Hollanda - Oliveira Trust" w:date="2022-07-19T09:57:00Z"/>
                      <w:rFonts w:ascii="Arial" w:eastAsia="Times New Roman" w:hAnsi="Arial" w:cs="Arial"/>
                      <w:color w:val="000000"/>
                      <w:sz w:val="20"/>
                      <w:szCs w:val="20"/>
                      <w:lang w:eastAsia="pt-BR"/>
                    </w:rPr>
                  </w:pPr>
                  <w:ins w:id="33874"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09D9D54F" w14:textId="77777777" w:rsidR="0016760B" w:rsidRPr="0016760B" w:rsidRDefault="0016760B" w:rsidP="0016760B">
                  <w:pPr>
                    <w:autoSpaceDE/>
                    <w:autoSpaceDN/>
                    <w:adjustRightInd/>
                    <w:jc w:val="center"/>
                    <w:rPr>
                      <w:ins w:id="33875" w:author="Philippe Hollanda - Oliveira Trust" w:date="2022-07-19T09:57:00Z"/>
                      <w:rFonts w:ascii="Arial" w:eastAsia="Times New Roman" w:hAnsi="Arial" w:cs="Arial"/>
                      <w:color w:val="000000"/>
                      <w:sz w:val="20"/>
                      <w:szCs w:val="20"/>
                      <w:lang w:eastAsia="pt-BR"/>
                    </w:rPr>
                  </w:pPr>
                  <w:ins w:id="33876"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D8E795" w14:textId="77777777" w:rsidR="0016760B" w:rsidRPr="0016760B" w:rsidRDefault="0016760B" w:rsidP="0016760B">
                  <w:pPr>
                    <w:autoSpaceDE/>
                    <w:autoSpaceDN/>
                    <w:adjustRightInd/>
                    <w:jc w:val="center"/>
                    <w:rPr>
                      <w:ins w:id="33877" w:author="Philippe Hollanda - Oliveira Trust" w:date="2022-07-19T09:57:00Z"/>
                      <w:rFonts w:ascii="Arial" w:eastAsia="Times New Roman" w:hAnsi="Arial" w:cs="Arial"/>
                      <w:color w:val="000000"/>
                      <w:sz w:val="20"/>
                      <w:szCs w:val="20"/>
                      <w:lang w:eastAsia="pt-BR"/>
                    </w:rPr>
                  </w:pPr>
                  <w:ins w:id="33878" w:author="Philippe Hollanda - Oliveira Trust" w:date="2022-07-19T09:57:00Z">
                    <w:r w:rsidRPr="0016760B">
                      <w:rPr>
                        <w:rFonts w:ascii="Arial" w:eastAsia="Times New Roman" w:hAnsi="Arial" w:cs="Arial"/>
                        <w:color w:val="000000"/>
                        <w:sz w:val="20"/>
                        <w:szCs w:val="20"/>
                        <w:lang w:eastAsia="pt-BR"/>
                      </w:rPr>
                      <w:t xml:space="preserve"> R$                           235,56 </w:t>
                    </w:r>
                  </w:ins>
                </w:p>
              </w:tc>
            </w:tr>
            <w:tr w:rsidR="0016760B" w:rsidRPr="0016760B" w14:paraId="594C2E28" w14:textId="77777777" w:rsidTr="0016760B">
              <w:trPr>
                <w:trHeight w:val="1785"/>
                <w:ins w:id="3387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249173" w14:textId="77777777" w:rsidR="0016760B" w:rsidRPr="0016760B" w:rsidRDefault="0016760B" w:rsidP="0016760B">
                  <w:pPr>
                    <w:autoSpaceDE/>
                    <w:autoSpaceDN/>
                    <w:adjustRightInd/>
                    <w:jc w:val="center"/>
                    <w:rPr>
                      <w:ins w:id="33880" w:author="Philippe Hollanda - Oliveira Trust" w:date="2022-07-19T09:57:00Z"/>
                      <w:rFonts w:ascii="Arial" w:eastAsia="Times New Roman" w:hAnsi="Arial" w:cs="Arial"/>
                      <w:color w:val="000000"/>
                      <w:sz w:val="20"/>
                      <w:szCs w:val="20"/>
                      <w:lang w:eastAsia="pt-BR"/>
                    </w:rPr>
                  </w:pPr>
                  <w:ins w:id="33881" w:author="Philippe Hollanda - Oliveira Trust" w:date="2022-07-19T09:57:00Z">
                    <w:r w:rsidRPr="0016760B">
                      <w:rPr>
                        <w:rFonts w:ascii="Arial" w:eastAsia="Times New Roman" w:hAnsi="Arial" w:cs="Arial"/>
                        <w:color w:val="000000"/>
                        <w:sz w:val="20"/>
                        <w:szCs w:val="20"/>
                        <w:lang w:eastAsia="pt-BR"/>
                      </w:rPr>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39ECF1BF" w14:textId="77777777" w:rsidR="0016760B" w:rsidRPr="0016760B" w:rsidRDefault="0016760B" w:rsidP="0016760B">
                  <w:pPr>
                    <w:autoSpaceDE/>
                    <w:autoSpaceDN/>
                    <w:adjustRightInd/>
                    <w:jc w:val="center"/>
                    <w:rPr>
                      <w:ins w:id="33882" w:author="Philippe Hollanda - Oliveira Trust" w:date="2022-07-19T09:57:00Z"/>
                      <w:rFonts w:ascii="Arial" w:eastAsia="Times New Roman" w:hAnsi="Arial" w:cs="Arial"/>
                      <w:color w:val="000000"/>
                      <w:sz w:val="20"/>
                      <w:szCs w:val="20"/>
                      <w:lang w:eastAsia="pt-BR"/>
                    </w:rPr>
                  </w:pPr>
                  <w:ins w:id="33883" w:author="Philippe Hollanda - Oliveira Trust" w:date="2022-07-19T09:57:00Z">
                    <w:r w:rsidRPr="0016760B">
                      <w:rPr>
                        <w:rFonts w:ascii="Arial" w:eastAsia="Times New Roman" w:hAnsi="Arial" w:cs="Arial"/>
                        <w:color w:val="000000"/>
                        <w:sz w:val="20"/>
                        <w:szCs w:val="20"/>
                        <w:lang w:eastAsia="pt-BR"/>
                      </w:rPr>
                      <w:t>26/07/2021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20307B9" w14:textId="77777777" w:rsidR="0016760B" w:rsidRPr="0016760B" w:rsidRDefault="0016760B" w:rsidP="0016760B">
                  <w:pPr>
                    <w:autoSpaceDE/>
                    <w:autoSpaceDN/>
                    <w:adjustRightInd/>
                    <w:jc w:val="center"/>
                    <w:rPr>
                      <w:ins w:id="33884" w:author="Philippe Hollanda - Oliveira Trust" w:date="2022-07-19T09:57:00Z"/>
                      <w:rFonts w:ascii="Arial" w:eastAsia="Times New Roman" w:hAnsi="Arial" w:cs="Arial"/>
                      <w:color w:val="000000"/>
                      <w:sz w:val="20"/>
                      <w:szCs w:val="20"/>
                      <w:lang w:eastAsia="pt-BR"/>
                    </w:rPr>
                  </w:pPr>
                  <w:ins w:id="33885" w:author="Philippe Hollanda - Oliveira Trust" w:date="2022-07-19T09:57:00Z">
                    <w:r w:rsidRPr="0016760B">
                      <w:rPr>
                        <w:rFonts w:ascii="Arial" w:eastAsia="Times New Roman" w:hAnsi="Arial" w:cs="Arial"/>
                        <w:color w:val="000000"/>
                        <w:sz w:val="20"/>
                        <w:szCs w:val="20"/>
                        <w:lang w:eastAsia="pt-BR"/>
                      </w:rPr>
                      <w:t xml:space="preserve"> R$                      12.341,67 </w:t>
                    </w:r>
                  </w:ins>
                </w:p>
              </w:tc>
            </w:tr>
            <w:tr w:rsidR="0016760B" w:rsidRPr="0016760B" w14:paraId="20248AD5" w14:textId="77777777" w:rsidTr="0016760B">
              <w:trPr>
                <w:trHeight w:val="1785"/>
                <w:ins w:id="3388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A93883A" w14:textId="77777777" w:rsidR="0016760B" w:rsidRPr="0016760B" w:rsidRDefault="0016760B" w:rsidP="0016760B">
                  <w:pPr>
                    <w:autoSpaceDE/>
                    <w:autoSpaceDN/>
                    <w:adjustRightInd/>
                    <w:jc w:val="center"/>
                    <w:rPr>
                      <w:ins w:id="33887" w:author="Philippe Hollanda - Oliveira Trust" w:date="2022-07-19T09:57:00Z"/>
                      <w:rFonts w:ascii="Arial" w:eastAsia="Times New Roman" w:hAnsi="Arial" w:cs="Arial"/>
                      <w:color w:val="000000"/>
                      <w:sz w:val="20"/>
                      <w:szCs w:val="20"/>
                      <w:lang w:eastAsia="pt-BR"/>
                    </w:rPr>
                  </w:pPr>
                  <w:ins w:id="33888"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8DDEEC9" w14:textId="77777777" w:rsidR="0016760B" w:rsidRPr="0016760B" w:rsidRDefault="0016760B" w:rsidP="0016760B">
                  <w:pPr>
                    <w:autoSpaceDE/>
                    <w:autoSpaceDN/>
                    <w:adjustRightInd/>
                    <w:jc w:val="center"/>
                    <w:rPr>
                      <w:ins w:id="33889" w:author="Philippe Hollanda - Oliveira Trust" w:date="2022-07-19T09:57:00Z"/>
                      <w:rFonts w:ascii="Arial" w:eastAsia="Times New Roman" w:hAnsi="Arial" w:cs="Arial"/>
                      <w:color w:val="000000"/>
                      <w:sz w:val="20"/>
                      <w:szCs w:val="20"/>
                      <w:lang w:eastAsia="pt-BR"/>
                    </w:rPr>
                  </w:pPr>
                  <w:ins w:id="33890" w:author="Philippe Hollanda - Oliveira Trust" w:date="2022-07-19T09:57:00Z">
                    <w:r w:rsidRPr="0016760B">
                      <w:rPr>
                        <w:rFonts w:ascii="Arial" w:eastAsia="Times New Roman" w:hAnsi="Arial" w:cs="Arial"/>
                        <w:color w:val="000000"/>
                        <w:sz w:val="20"/>
                        <w:szCs w:val="20"/>
                        <w:lang w:eastAsia="pt-BR"/>
                      </w:rPr>
                      <w:t>04/08/2021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1E8D6E" w14:textId="77777777" w:rsidR="0016760B" w:rsidRPr="0016760B" w:rsidRDefault="0016760B" w:rsidP="0016760B">
                  <w:pPr>
                    <w:autoSpaceDE/>
                    <w:autoSpaceDN/>
                    <w:adjustRightInd/>
                    <w:jc w:val="center"/>
                    <w:rPr>
                      <w:ins w:id="33891" w:author="Philippe Hollanda - Oliveira Trust" w:date="2022-07-19T09:57:00Z"/>
                      <w:rFonts w:ascii="Arial" w:eastAsia="Times New Roman" w:hAnsi="Arial" w:cs="Arial"/>
                      <w:color w:val="000000"/>
                      <w:sz w:val="20"/>
                      <w:szCs w:val="20"/>
                      <w:lang w:eastAsia="pt-BR"/>
                    </w:rPr>
                  </w:pPr>
                  <w:ins w:id="33892" w:author="Philippe Hollanda - Oliveira Trust" w:date="2022-07-19T09:57:00Z">
                    <w:r w:rsidRPr="0016760B">
                      <w:rPr>
                        <w:rFonts w:ascii="Arial" w:eastAsia="Times New Roman" w:hAnsi="Arial" w:cs="Arial"/>
                        <w:color w:val="000000"/>
                        <w:sz w:val="20"/>
                        <w:szCs w:val="20"/>
                        <w:lang w:eastAsia="pt-BR"/>
                      </w:rPr>
                      <w:t xml:space="preserve"> R$                           240,00 </w:t>
                    </w:r>
                  </w:ins>
                </w:p>
              </w:tc>
            </w:tr>
            <w:tr w:rsidR="0016760B" w:rsidRPr="0016760B" w14:paraId="2C74C881" w14:textId="77777777" w:rsidTr="0016760B">
              <w:trPr>
                <w:trHeight w:val="1785"/>
                <w:ins w:id="338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4EEC700" w14:textId="77777777" w:rsidR="0016760B" w:rsidRPr="0016760B" w:rsidRDefault="0016760B" w:rsidP="0016760B">
                  <w:pPr>
                    <w:autoSpaceDE/>
                    <w:autoSpaceDN/>
                    <w:adjustRightInd/>
                    <w:jc w:val="center"/>
                    <w:rPr>
                      <w:ins w:id="33894" w:author="Philippe Hollanda - Oliveira Trust" w:date="2022-07-19T09:57:00Z"/>
                      <w:rFonts w:ascii="Arial" w:eastAsia="Times New Roman" w:hAnsi="Arial" w:cs="Arial"/>
                      <w:color w:val="000000"/>
                      <w:sz w:val="20"/>
                      <w:szCs w:val="20"/>
                      <w:lang w:eastAsia="pt-BR"/>
                    </w:rPr>
                  </w:pPr>
                  <w:ins w:id="33895" w:author="Philippe Hollanda - Oliveira Trust" w:date="2022-07-19T09:57:00Z">
                    <w:r w:rsidRPr="0016760B">
                      <w:rPr>
                        <w:rFonts w:ascii="Arial" w:eastAsia="Times New Roman" w:hAnsi="Arial" w:cs="Arial"/>
                        <w:color w:val="000000"/>
                        <w:sz w:val="20"/>
                        <w:szCs w:val="20"/>
                        <w:lang w:eastAsia="pt-BR"/>
                      </w:rPr>
                      <w:t>ENGENHARIA, AGRONOMIA, AGRIMENSURA, ARQUITETURA, GEOLOGIA, URBANISMO, PAISAGISMO E CONGÊNERES.</w:t>
                    </w:r>
                  </w:ins>
                </w:p>
              </w:tc>
              <w:tc>
                <w:tcPr>
                  <w:tcW w:w="2324" w:type="dxa"/>
                  <w:tcBorders>
                    <w:top w:val="nil"/>
                    <w:left w:val="nil"/>
                    <w:bottom w:val="single" w:sz="4" w:space="0" w:color="auto"/>
                    <w:right w:val="single" w:sz="4" w:space="0" w:color="auto"/>
                  </w:tcBorders>
                  <w:shd w:val="clear" w:color="auto" w:fill="auto"/>
                  <w:noWrap/>
                  <w:vAlign w:val="center"/>
                  <w:hideMark/>
                </w:tcPr>
                <w:p w14:paraId="475518A0" w14:textId="77777777" w:rsidR="0016760B" w:rsidRPr="0016760B" w:rsidRDefault="0016760B" w:rsidP="0016760B">
                  <w:pPr>
                    <w:autoSpaceDE/>
                    <w:autoSpaceDN/>
                    <w:adjustRightInd/>
                    <w:jc w:val="center"/>
                    <w:rPr>
                      <w:ins w:id="33896" w:author="Philippe Hollanda - Oliveira Trust" w:date="2022-07-19T09:57:00Z"/>
                      <w:rFonts w:ascii="Arial" w:eastAsia="Times New Roman" w:hAnsi="Arial" w:cs="Arial"/>
                      <w:color w:val="000000"/>
                      <w:sz w:val="20"/>
                      <w:szCs w:val="20"/>
                      <w:lang w:eastAsia="pt-BR"/>
                    </w:rPr>
                  </w:pPr>
                  <w:ins w:id="33897" w:author="Philippe Hollanda - Oliveira Trust" w:date="2022-07-19T09:57:00Z">
                    <w:r w:rsidRPr="0016760B">
                      <w:rPr>
                        <w:rFonts w:ascii="Arial" w:eastAsia="Times New Roman" w:hAnsi="Arial" w:cs="Arial"/>
                        <w:color w:val="000000"/>
                        <w:sz w:val="20"/>
                        <w:szCs w:val="20"/>
                        <w:lang w:eastAsia="pt-BR"/>
                      </w:rPr>
                      <w:t>26/07/2021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269E92DC" w14:textId="77777777" w:rsidR="0016760B" w:rsidRPr="0016760B" w:rsidRDefault="0016760B" w:rsidP="0016760B">
                  <w:pPr>
                    <w:autoSpaceDE/>
                    <w:autoSpaceDN/>
                    <w:adjustRightInd/>
                    <w:jc w:val="center"/>
                    <w:rPr>
                      <w:ins w:id="33898" w:author="Philippe Hollanda - Oliveira Trust" w:date="2022-07-19T09:57:00Z"/>
                      <w:rFonts w:ascii="Arial" w:eastAsia="Times New Roman" w:hAnsi="Arial" w:cs="Arial"/>
                      <w:color w:val="000000"/>
                      <w:sz w:val="20"/>
                      <w:szCs w:val="20"/>
                      <w:lang w:eastAsia="pt-BR"/>
                    </w:rPr>
                  </w:pPr>
                  <w:ins w:id="33899" w:author="Philippe Hollanda - Oliveira Trust" w:date="2022-07-19T09:57:00Z">
                    <w:r w:rsidRPr="0016760B">
                      <w:rPr>
                        <w:rFonts w:ascii="Arial" w:eastAsia="Times New Roman" w:hAnsi="Arial" w:cs="Arial"/>
                        <w:color w:val="000000"/>
                        <w:sz w:val="20"/>
                        <w:szCs w:val="20"/>
                        <w:lang w:eastAsia="pt-BR"/>
                      </w:rPr>
                      <w:t xml:space="preserve"> R$                        1.280,00 </w:t>
                    </w:r>
                  </w:ins>
                </w:p>
              </w:tc>
            </w:tr>
            <w:tr w:rsidR="0016760B" w:rsidRPr="0016760B" w14:paraId="6A8EF810" w14:textId="77777777" w:rsidTr="0016760B">
              <w:trPr>
                <w:trHeight w:val="1785"/>
                <w:ins w:id="339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3CDAC0" w14:textId="77777777" w:rsidR="0016760B" w:rsidRPr="0016760B" w:rsidRDefault="0016760B" w:rsidP="0016760B">
                  <w:pPr>
                    <w:autoSpaceDE/>
                    <w:autoSpaceDN/>
                    <w:adjustRightInd/>
                    <w:jc w:val="center"/>
                    <w:rPr>
                      <w:ins w:id="33901" w:author="Philippe Hollanda - Oliveira Trust" w:date="2022-07-19T09:57:00Z"/>
                      <w:rFonts w:ascii="Arial" w:eastAsia="Times New Roman" w:hAnsi="Arial" w:cs="Arial"/>
                      <w:color w:val="000000"/>
                      <w:sz w:val="20"/>
                      <w:szCs w:val="20"/>
                      <w:lang w:eastAsia="pt-BR"/>
                    </w:rPr>
                  </w:pPr>
                  <w:ins w:id="33902"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14A0C215" w14:textId="77777777" w:rsidR="0016760B" w:rsidRPr="0016760B" w:rsidRDefault="0016760B" w:rsidP="0016760B">
                  <w:pPr>
                    <w:autoSpaceDE/>
                    <w:autoSpaceDN/>
                    <w:adjustRightInd/>
                    <w:jc w:val="center"/>
                    <w:rPr>
                      <w:ins w:id="33903" w:author="Philippe Hollanda - Oliveira Trust" w:date="2022-07-19T09:57:00Z"/>
                      <w:rFonts w:ascii="Arial" w:eastAsia="Times New Roman" w:hAnsi="Arial" w:cs="Arial"/>
                      <w:color w:val="000000"/>
                      <w:sz w:val="20"/>
                      <w:szCs w:val="20"/>
                      <w:lang w:eastAsia="pt-BR"/>
                    </w:rPr>
                  </w:pPr>
                  <w:ins w:id="33904"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425A4B" w14:textId="77777777" w:rsidR="0016760B" w:rsidRPr="0016760B" w:rsidRDefault="0016760B" w:rsidP="0016760B">
                  <w:pPr>
                    <w:autoSpaceDE/>
                    <w:autoSpaceDN/>
                    <w:adjustRightInd/>
                    <w:jc w:val="center"/>
                    <w:rPr>
                      <w:ins w:id="33905" w:author="Philippe Hollanda - Oliveira Trust" w:date="2022-07-19T09:57:00Z"/>
                      <w:rFonts w:ascii="Arial" w:eastAsia="Times New Roman" w:hAnsi="Arial" w:cs="Arial"/>
                      <w:color w:val="000000"/>
                      <w:sz w:val="20"/>
                      <w:szCs w:val="20"/>
                      <w:lang w:eastAsia="pt-BR"/>
                    </w:rPr>
                  </w:pPr>
                  <w:ins w:id="33906" w:author="Philippe Hollanda - Oliveira Trust" w:date="2022-07-19T09:57:00Z">
                    <w:r w:rsidRPr="0016760B">
                      <w:rPr>
                        <w:rFonts w:ascii="Arial" w:eastAsia="Times New Roman" w:hAnsi="Arial" w:cs="Arial"/>
                        <w:color w:val="000000"/>
                        <w:sz w:val="20"/>
                        <w:szCs w:val="20"/>
                        <w:lang w:eastAsia="pt-BR"/>
                      </w:rPr>
                      <w:t xml:space="preserve"> R$                            80,00 </w:t>
                    </w:r>
                  </w:ins>
                </w:p>
              </w:tc>
            </w:tr>
            <w:tr w:rsidR="0016760B" w:rsidRPr="0016760B" w14:paraId="12167081" w14:textId="77777777" w:rsidTr="0016760B">
              <w:trPr>
                <w:trHeight w:val="1785"/>
                <w:ins w:id="339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9CF71BB" w14:textId="77777777" w:rsidR="0016760B" w:rsidRPr="0016760B" w:rsidRDefault="0016760B" w:rsidP="0016760B">
                  <w:pPr>
                    <w:autoSpaceDE/>
                    <w:autoSpaceDN/>
                    <w:adjustRightInd/>
                    <w:jc w:val="center"/>
                    <w:rPr>
                      <w:ins w:id="33908" w:author="Philippe Hollanda - Oliveira Trust" w:date="2022-07-19T09:57:00Z"/>
                      <w:rFonts w:ascii="Arial" w:eastAsia="Times New Roman" w:hAnsi="Arial" w:cs="Arial"/>
                      <w:color w:val="000000"/>
                      <w:sz w:val="20"/>
                      <w:szCs w:val="20"/>
                      <w:lang w:eastAsia="pt-BR"/>
                    </w:rPr>
                  </w:pPr>
                  <w:ins w:id="33909" w:author="Philippe Hollanda - Oliveira Trust" w:date="2022-07-19T09:57:00Z">
                    <w:r w:rsidRPr="0016760B">
                      <w:rPr>
                        <w:rFonts w:ascii="Arial" w:eastAsia="Times New Roman" w:hAnsi="Arial" w:cs="Arial"/>
                        <w:color w:val="000000"/>
                        <w:sz w:val="20"/>
                        <w:szCs w:val="20"/>
                        <w:lang w:eastAsia="pt-BR"/>
                      </w:rPr>
                      <w:lastRenderedPageBreak/>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764AC655" w14:textId="77777777" w:rsidR="0016760B" w:rsidRPr="0016760B" w:rsidRDefault="0016760B" w:rsidP="0016760B">
                  <w:pPr>
                    <w:autoSpaceDE/>
                    <w:autoSpaceDN/>
                    <w:adjustRightInd/>
                    <w:jc w:val="center"/>
                    <w:rPr>
                      <w:ins w:id="33910" w:author="Philippe Hollanda - Oliveira Trust" w:date="2022-07-19T09:57:00Z"/>
                      <w:rFonts w:ascii="Arial" w:eastAsia="Times New Roman" w:hAnsi="Arial" w:cs="Arial"/>
                      <w:color w:val="000000"/>
                      <w:sz w:val="20"/>
                      <w:szCs w:val="20"/>
                      <w:lang w:eastAsia="pt-BR"/>
                    </w:rPr>
                  </w:pPr>
                  <w:ins w:id="33911"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A79BF2" w14:textId="77777777" w:rsidR="0016760B" w:rsidRPr="0016760B" w:rsidRDefault="0016760B" w:rsidP="0016760B">
                  <w:pPr>
                    <w:autoSpaceDE/>
                    <w:autoSpaceDN/>
                    <w:adjustRightInd/>
                    <w:jc w:val="center"/>
                    <w:rPr>
                      <w:ins w:id="33912" w:author="Philippe Hollanda - Oliveira Trust" w:date="2022-07-19T09:57:00Z"/>
                      <w:rFonts w:ascii="Arial" w:eastAsia="Times New Roman" w:hAnsi="Arial" w:cs="Arial"/>
                      <w:color w:val="000000"/>
                      <w:sz w:val="20"/>
                      <w:szCs w:val="20"/>
                      <w:lang w:eastAsia="pt-BR"/>
                    </w:rPr>
                  </w:pPr>
                  <w:ins w:id="33913" w:author="Philippe Hollanda - Oliveira Trust" w:date="2022-07-19T09:57:00Z">
                    <w:r w:rsidRPr="0016760B">
                      <w:rPr>
                        <w:rFonts w:ascii="Arial" w:eastAsia="Times New Roman" w:hAnsi="Arial" w:cs="Arial"/>
                        <w:color w:val="000000"/>
                        <w:sz w:val="20"/>
                        <w:szCs w:val="20"/>
                        <w:lang w:eastAsia="pt-BR"/>
                      </w:rPr>
                      <w:t xml:space="preserve"> R$                        1.500,00 </w:t>
                    </w:r>
                  </w:ins>
                </w:p>
              </w:tc>
            </w:tr>
            <w:tr w:rsidR="0016760B" w:rsidRPr="0016760B" w14:paraId="466EE6B5" w14:textId="77777777" w:rsidTr="0016760B">
              <w:trPr>
                <w:trHeight w:val="1785"/>
                <w:ins w:id="339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1E6B353" w14:textId="77777777" w:rsidR="0016760B" w:rsidRPr="0016760B" w:rsidRDefault="0016760B" w:rsidP="0016760B">
                  <w:pPr>
                    <w:autoSpaceDE/>
                    <w:autoSpaceDN/>
                    <w:adjustRightInd/>
                    <w:jc w:val="center"/>
                    <w:rPr>
                      <w:ins w:id="33915" w:author="Philippe Hollanda - Oliveira Trust" w:date="2022-07-19T09:57:00Z"/>
                      <w:rFonts w:ascii="Arial" w:eastAsia="Times New Roman" w:hAnsi="Arial" w:cs="Arial"/>
                      <w:color w:val="000000"/>
                      <w:sz w:val="20"/>
                      <w:szCs w:val="20"/>
                      <w:lang w:eastAsia="pt-BR"/>
                    </w:rPr>
                  </w:pPr>
                  <w:ins w:id="3391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A7A1BF2" w14:textId="77777777" w:rsidR="0016760B" w:rsidRPr="0016760B" w:rsidRDefault="0016760B" w:rsidP="0016760B">
                  <w:pPr>
                    <w:autoSpaceDE/>
                    <w:autoSpaceDN/>
                    <w:adjustRightInd/>
                    <w:jc w:val="center"/>
                    <w:rPr>
                      <w:ins w:id="33917" w:author="Philippe Hollanda - Oliveira Trust" w:date="2022-07-19T09:57:00Z"/>
                      <w:rFonts w:ascii="Arial" w:eastAsia="Times New Roman" w:hAnsi="Arial" w:cs="Arial"/>
                      <w:color w:val="000000"/>
                      <w:sz w:val="20"/>
                      <w:szCs w:val="20"/>
                      <w:lang w:eastAsia="pt-BR"/>
                    </w:rPr>
                  </w:pPr>
                  <w:ins w:id="33918"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98ECD84" w14:textId="77777777" w:rsidR="0016760B" w:rsidRPr="0016760B" w:rsidRDefault="0016760B" w:rsidP="0016760B">
                  <w:pPr>
                    <w:autoSpaceDE/>
                    <w:autoSpaceDN/>
                    <w:adjustRightInd/>
                    <w:jc w:val="center"/>
                    <w:rPr>
                      <w:ins w:id="33919" w:author="Philippe Hollanda - Oliveira Trust" w:date="2022-07-19T09:57:00Z"/>
                      <w:rFonts w:ascii="Arial" w:eastAsia="Times New Roman" w:hAnsi="Arial" w:cs="Arial"/>
                      <w:color w:val="000000"/>
                      <w:sz w:val="20"/>
                      <w:szCs w:val="20"/>
                      <w:lang w:eastAsia="pt-BR"/>
                    </w:rPr>
                  </w:pPr>
                  <w:ins w:id="33920" w:author="Philippe Hollanda - Oliveira Trust" w:date="2022-07-19T09:57:00Z">
                    <w:r w:rsidRPr="0016760B">
                      <w:rPr>
                        <w:rFonts w:ascii="Arial" w:eastAsia="Times New Roman" w:hAnsi="Arial" w:cs="Arial"/>
                        <w:color w:val="000000"/>
                        <w:sz w:val="20"/>
                        <w:szCs w:val="20"/>
                        <w:lang w:eastAsia="pt-BR"/>
                      </w:rPr>
                      <w:t xml:space="preserve"> R$                      13.120,00 </w:t>
                    </w:r>
                  </w:ins>
                </w:p>
              </w:tc>
            </w:tr>
            <w:tr w:rsidR="0016760B" w:rsidRPr="0016760B" w14:paraId="49FCDC4B" w14:textId="77777777" w:rsidTr="0016760B">
              <w:trPr>
                <w:trHeight w:val="1785"/>
                <w:ins w:id="339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958D51" w14:textId="77777777" w:rsidR="0016760B" w:rsidRPr="0016760B" w:rsidRDefault="0016760B" w:rsidP="0016760B">
                  <w:pPr>
                    <w:autoSpaceDE/>
                    <w:autoSpaceDN/>
                    <w:adjustRightInd/>
                    <w:jc w:val="center"/>
                    <w:rPr>
                      <w:ins w:id="33922" w:author="Philippe Hollanda - Oliveira Trust" w:date="2022-07-19T09:57:00Z"/>
                      <w:rFonts w:ascii="Arial" w:eastAsia="Times New Roman" w:hAnsi="Arial" w:cs="Arial"/>
                      <w:color w:val="000000"/>
                      <w:sz w:val="20"/>
                      <w:szCs w:val="20"/>
                      <w:lang w:eastAsia="pt-BR"/>
                    </w:rPr>
                  </w:pPr>
                  <w:ins w:id="33923"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F5B2E06" w14:textId="77777777" w:rsidR="0016760B" w:rsidRPr="0016760B" w:rsidRDefault="0016760B" w:rsidP="0016760B">
                  <w:pPr>
                    <w:autoSpaceDE/>
                    <w:autoSpaceDN/>
                    <w:adjustRightInd/>
                    <w:jc w:val="center"/>
                    <w:rPr>
                      <w:ins w:id="33924" w:author="Philippe Hollanda - Oliveira Trust" w:date="2022-07-19T09:57:00Z"/>
                      <w:rFonts w:ascii="Arial" w:eastAsia="Times New Roman" w:hAnsi="Arial" w:cs="Arial"/>
                      <w:color w:val="000000"/>
                      <w:sz w:val="20"/>
                      <w:szCs w:val="20"/>
                      <w:lang w:eastAsia="pt-BR"/>
                    </w:rPr>
                  </w:pPr>
                  <w:ins w:id="33925"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016E9A" w14:textId="77777777" w:rsidR="0016760B" w:rsidRPr="0016760B" w:rsidRDefault="0016760B" w:rsidP="0016760B">
                  <w:pPr>
                    <w:autoSpaceDE/>
                    <w:autoSpaceDN/>
                    <w:adjustRightInd/>
                    <w:jc w:val="center"/>
                    <w:rPr>
                      <w:ins w:id="33926" w:author="Philippe Hollanda - Oliveira Trust" w:date="2022-07-19T09:57:00Z"/>
                      <w:rFonts w:ascii="Arial" w:eastAsia="Times New Roman" w:hAnsi="Arial" w:cs="Arial"/>
                      <w:color w:val="000000"/>
                      <w:sz w:val="20"/>
                      <w:szCs w:val="20"/>
                      <w:lang w:eastAsia="pt-BR"/>
                    </w:rPr>
                  </w:pPr>
                  <w:ins w:id="33927" w:author="Philippe Hollanda - Oliveira Trust" w:date="2022-07-19T09:57:00Z">
                    <w:r w:rsidRPr="0016760B">
                      <w:rPr>
                        <w:rFonts w:ascii="Arial" w:eastAsia="Times New Roman" w:hAnsi="Arial" w:cs="Arial"/>
                        <w:color w:val="000000"/>
                        <w:sz w:val="20"/>
                        <w:szCs w:val="20"/>
                        <w:lang w:eastAsia="pt-BR"/>
                      </w:rPr>
                      <w:t xml:space="preserve"> R$                        3.280,00 </w:t>
                    </w:r>
                  </w:ins>
                </w:p>
              </w:tc>
            </w:tr>
            <w:tr w:rsidR="0016760B" w:rsidRPr="0016760B" w14:paraId="663C03E5" w14:textId="77777777" w:rsidTr="0016760B">
              <w:trPr>
                <w:trHeight w:val="1785"/>
                <w:ins w:id="339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49BF4A1" w14:textId="77777777" w:rsidR="0016760B" w:rsidRPr="0016760B" w:rsidRDefault="0016760B" w:rsidP="0016760B">
                  <w:pPr>
                    <w:autoSpaceDE/>
                    <w:autoSpaceDN/>
                    <w:adjustRightInd/>
                    <w:jc w:val="center"/>
                    <w:rPr>
                      <w:ins w:id="33929" w:author="Philippe Hollanda - Oliveira Trust" w:date="2022-07-19T09:57:00Z"/>
                      <w:rFonts w:ascii="Arial" w:eastAsia="Times New Roman" w:hAnsi="Arial" w:cs="Arial"/>
                      <w:color w:val="000000"/>
                      <w:sz w:val="20"/>
                      <w:szCs w:val="20"/>
                      <w:lang w:eastAsia="pt-BR"/>
                    </w:rPr>
                  </w:pPr>
                  <w:ins w:id="33930"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6E046D9F" w14:textId="77777777" w:rsidR="0016760B" w:rsidRPr="0016760B" w:rsidRDefault="0016760B" w:rsidP="0016760B">
                  <w:pPr>
                    <w:autoSpaceDE/>
                    <w:autoSpaceDN/>
                    <w:adjustRightInd/>
                    <w:jc w:val="center"/>
                    <w:rPr>
                      <w:ins w:id="33931" w:author="Philippe Hollanda - Oliveira Trust" w:date="2022-07-19T09:57:00Z"/>
                      <w:rFonts w:ascii="Arial" w:eastAsia="Times New Roman" w:hAnsi="Arial" w:cs="Arial"/>
                      <w:color w:val="000000"/>
                      <w:sz w:val="20"/>
                      <w:szCs w:val="20"/>
                      <w:lang w:eastAsia="pt-BR"/>
                    </w:rPr>
                  </w:pPr>
                  <w:ins w:id="33932" w:author="Philippe Hollanda - Oliveira Trust" w:date="2022-07-19T09:57:00Z">
                    <w:r w:rsidRPr="0016760B">
                      <w:rPr>
                        <w:rFonts w:ascii="Arial" w:eastAsia="Times New Roman" w:hAnsi="Arial" w:cs="Arial"/>
                        <w:color w:val="000000"/>
                        <w:sz w:val="20"/>
                        <w:szCs w:val="20"/>
                        <w:lang w:eastAsia="pt-BR"/>
                      </w:rPr>
                      <w:t>20/08/2021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EE6240" w14:textId="77777777" w:rsidR="0016760B" w:rsidRPr="0016760B" w:rsidRDefault="0016760B" w:rsidP="0016760B">
                  <w:pPr>
                    <w:autoSpaceDE/>
                    <w:autoSpaceDN/>
                    <w:adjustRightInd/>
                    <w:jc w:val="center"/>
                    <w:rPr>
                      <w:ins w:id="33933" w:author="Philippe Hollanda - Oliveira Trust" w:date="2022-07-19T09:57:00Z"/>
                      <w:rFonts w:ascii="Arial" w:eastAsia="Times New Roman" w:hAnsi="Arial" w:cs="Arial"/>
                      <w:color w:val="000000"/>
                      <w:sz w:val="20"/>
                      <w:szCs w:val="20"/>
                      <w:lang w:eastAsia="pt-BR"/>
                    </w:rPr>
                  </w:pPr>
                  <w:ins w:id="33934" w:author="Philippe Hollanda - Oliveira Trust" w:date="2022-07-19T09:57:00Z">
                    <w:r w:rsidRPr="0016760B">
                      <w:rPr>
                        <w:rFonts w:ascii="Arial" w:eastAsia="Times New Roman" w:hAnsi="Arial" w:cs="Arial"/>
                        <w:color w:val="000000"/>
                        <w:sz w:val="20"/>
                        <w:szCs w:val="20"/>
                        <w:lang w:eastAsia="pt-BR"/>
                      </w:rPr>
                      <w:t xml:space="preserve"> R$                        1.600,00 </w:t>
                    </w:r>
                  </w:ins>
                </w:p>
              </w:tc>
            </w:tr>
            <w:tr w:rsidR="0016760B" w:rsidRPr="0016760B" w14:paraId="59DEDA0D" w14:textId="77777777" w:rsidTr="0016760B">
              <w:trPr>
                <w:trHeight w:val="1785"/>
                <w:ins w:id="339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76E4F72" w14:textId="77777777" w:rsidR="0016760B" w:rsidRPr="0016760B" w:rsidRDefault="0016760B" w:rsidP="0016760B">
                  <w:pPr>
                    <w:autoSpaceDE/>
                    <w:autoSpaceDN/>
                    <w:adjustRightInd/>
                    <w:jc w:val="center"/>
                    <w:rPr>
                      <w:ins w:id="33936" w:author="Philippe Hollanda - Oliveira Trust" w:date="2022-07-19T09:57:00Z"/>
                      <w:rFonts w:ascii="Arial" w:eastAsia="Times New Roman" w:hAnsi="Arial" w:cs="Arial"/>
                      <w:color w:val="000000"/>
                      <w:sz w:val="20"/>
                      <w:szCs w:val="20"/>
                      <w:lang w:eastAsia="pt-BR"/>
                    </w:rPr>
                  </w:pPr>
                  <w:ins w:id="33937"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4DEA876E" w14:textId="77777777" w:rsidR="0016760B" w:rsidRPr="0016760B" w:rsidRDefault="0016760B" w:rsidP="0016760B">
                  <w:pPr>
                    <w:autoSpaceDE/>
                    <w:autoSpaceDN/>
                    <w:adjustRightInd/>
                    <w:jc w:val="center"/>
                    <w:rPr>
                      <w:ins w:id="33938" w:author="Philippe Hollanda - Oliveira Trust" w:date="2022-07-19T09:57:00Z"/>
                      <w:rFonts w:ascii="Arial" w:eastAsia="Times New Roman" w:hAnsi="Arial" w:cs="Arial"/>
                      <w:color w:val="000000"/>
                      <w:sz w:val="20"/>
                      <w:szCs w:val="20"/>
                      <w:lang w:eastAsia="pt-BR"/>
                    </w:rPr>
                  </w:pPr>
                  <w:ins w:id="33939" w:author="Philippe Hollanda - Oliveira Trust" w:date="2022-07-19T09:57:00Z">
                    <w:r w:rsidRPr="0016760B">
                      <w:rPr>
                        <w:rFonts w:ascii="Arial" w:eastAsia="Times New Roman" w:hAnsi="Arial" w:cs="Arial"/>
                        <w:color w:val="000000"/>
                        <w:sz w:val="20"/>
                        <w:szCs w:val="20"/>
                        <w:lang w:eastAsia="pt-BR"/>
                      </w:rPr>
                      <w:t>23/08/2021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95A5796" w14:textId="77777777" w:rsidR="0016760B" w:rsidRPr="0016760B" w:rsidRDefault="0016760B" w:rsidP="0016760B">
                  <w:pPr>
                    <w:autoSpaceDE/>
                    <w:autoSpaceDN/>
                    <w:adjustRightInd/>
                    <w:jc w:val="center"/>
                    <w:rPr>
                      <w:ins w:id="33940" w:author="Philippe Hollanda - Oliveira Trust" w:date="2022-07-19T09:57:00Z"/>
                      <w:rFonts w:ascii="Arial" w:eastAsia="Times New Roman" w:hAnsi="Arial" w:cs="Arial"/>
                      <w:color w:val="000000"/>
                      <w:sz w:val="20"/>
                      <w:szCs w:val="20"/>
                      <w:lang w:eastAsia="pt-BR"/>
                    </w:rPr>
                  </w:pPr>
                  <w:ins w:id="33941" w:author="Philippe Hollanda - Oliveira Trust" w:date="2022-07-19T09:57:00Z">
                    <w:r w:rsidRPr="0016760B">
                      <w:rPr>
                        <w:rFonts w:ascii="Arial" w:eastAsia="Times New Roman" w:hAnsi="Arial" w:cs="Arial"/>
                        <w:color w:val="000000"/>
                        <w:sz w:val="20"/>
                        <w:szCs w:val="20"/>
                        <w:lang w:eastAsia="pt-BR"/>
                      </w:rPr>
                      <w:t xml:space="preserve"> R$                           300,00 </w:t>
                    </w:r>
                  </w:ins>
                </w:p>
              </w:tc>
            </w:tr>
            <w:tr w:rsidR="0016760B" w:rsidRPr="0016760B" w14:paraId="6451F94C" w14:textId="77777777" w:rsidTr="0016760B">
              <w:trPr>
                <w:trHeight w:val="1785"/>
                <w:ins w:id="339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600647" w14:textId="77777777" w:rsidR="0016760B" w:rsidRPr="0016760B" w:rsidRDefault="0016760B" w:rsidP="0016760B">
                  <w:pPr>
                    <w:autoSpaceDE/>
                    <w:autoSpaceDN/>
                    <w:adjustRightInd/>
                    <w:jc w:val="center"/>
                    <w:rPr>
                      <w:ins w:id="33943" w:author="Philippe Hollanda - Oliveira Trust" w:date="2022-07-19T09:57:00Z"/>
                      <w:rFonts w:ascii="Arial" w:eastAsia="Times New Roman" w:hAnsi="Arial" w:cs="Arial"/>
                      <w:color w:val="000000"/>
                      <w:sz w:val="20"/>
                      <w:szCs w:val="20"/>
                      <w:lang w:eastAsia="pt-BR"/>
                    </w:rPr>
                  </w:pPr>
                  <w:ins w:id="33944"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FDDBEAA" w14:textId="77777777" w:rsidR="0016760B" w:rsidRPr="0016760B" w:rsidRDefault="0016760B" w:rsidP="0016760B">
                  <w:pPr>
                    <w:autoSpaceDE/>
                    <w:autoSpaceDN/>
                    <w:adjustRightInd/>
                    <w:jc w:val="center"/>
                    <w:rPr>
                      <w:ins w:id="33945" w:author="Philippe Hollanda - Oliveira Trust" w:date="2022-07-19T09:57:00Z"/>
                      <w:rFonts w:ascii="Arial" w:eastAsia="Times New Roman" w:hAnsi="Arial" w:cs="Arial"/>
                      <w:color w:val="000000"/>
                      <w:sz w:val="20"/>
                      <w:szCs w:val="20"/>
                      <w:lang w:eastAsia="pt-BR"/>
                    </w:rPr>
                  </w:pPr>
                  <w:ins w:id="33946"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8E856AC" w14:textId="77777777" w:rsidR="0016760B" w:rsidRPr="0016760B" w:rsidRDefault="0016760B" w:rsidP="0016760B">
                  <w:pPr>
                    <w:autoSpaceDE/>
                    <w:autoSpaceDN/>
                    <w:adjustRightInd/>
                    <w:jc w:val="center"/>
                    <w:rPr>
                      <w:ins w:id="33947" w:author="Philippe Hollanda - Oliveira Trust" w:date="2022-07-19T09:57:00Z"/>
                      <w:rFonts w:ascii="Arial" w:eastAsia="Times New Roman" w:hAnsi="Arial" w:cs="Arial"/>
                      <w:color w:val="000000"/>
                      <w:sz w:val="20"/>
                      <w:szCs w:val="20"/>
                      <w:lang w:eastAsia="pt-BR"/>
                    </w:rPr>
                  </w:pPr>
                  <w:ins w:id="33948" w:author="Philippe Hollanda - Oliveira Trust" w:date="2022-07-19T09:57:00Z">
                    <w:r w:rsidRPr="0016760B">
                      <w:rPr>
                        <w:rFonts w:ascii="Arial" w:eastAsia="Times New Roman" w:hAnsi="Arial" w:cs="Arial"/>
                        <w:color w:val="000000"/>
                        <w:sz w:val="20"/>
                        <w:szCs w:val="20"/>
                        <w:lang w:eastAsia="pt-BR"/>
                      </w:rPr>
                      <w:t xml:space="preserve"> R$                           450,00 </w:t>
                    </w:r>
                  </w:ins>
                </w:p>
              </w:tc>
            </w:tr>
            <w:tr w:rsidR="0016760B" w:rsidRPr="0016760B" w14:paraId="05AD124D" w14:textId="77777777" w:rsidTr="0016760B">
              <w:trPr>
                <w:trHeight w:val="1785"/>
                <w:ins w:id="339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7D5B945" w14:textId="77777777" w:rsidR="0016760B" w:rsidRPr="0016760B" w:rsidRDefault="0016760B" w:rsidP="0016760B">
                  <w:pPr>
                    <w:autoSpaceDE/>
                    <w:autoSpaceDN/>
                    <w:adjustRightInd/>
                    <w:jc w:val="center"/>
                    <w:rPr>
                      <w:ins w:id="33950" w:author="Philippe Hollanda - Oliveira Trust" w:date="2022-07-19T09:57:00Z"/>
                      <w:rFonts w:ascii="Arial" w:eastAsia="Times New Roman" w:hAnsi="Arial" w:cs="Arial"/>
                      <w:color w:val="000000"/>
                      <w:sz w:val="20"/>
                      <w:szCs w:val="20"/>
                      <w:lang w:eastAsia="pt-BR"/>
                    </w:rPr>
                  </w:pPr>
                  <w:ins w:id="33951"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1D314BAF" w14:textId="77777777" w:rsidR="0016760B" w:rsidRPr="0016760B" w:rsidRDefault="0016760B" w:rsidP="0016760B">
                  <w:pPr>
                    <w:autoSpaceDE/>
                    <w:autoSpaceDN/>
                    <w:adjustRightInd/>
                    <w:jc w:val="center"/>
                    <w:rPr>
                      <w:ins w:id="33952" w:author="Philippe Hollanda - Oliveira Trust" w:date="2022-07-19T09:57:00Z"/>
                      <w:rFonts w:ascii="Arial" w:eastAsia="Times New Roman" w:hAnsi="Arial" w:cs="Arial"/>
                      <w:color w:val="000000"/>
                      <w:sz w:val="20"/>
                      <w:szCs w:val="20"/>
                      <w:lang w:eastAsia="pt-BR"/>
                    </w:rPr>
                  </w:pPr>
                  <w:ins w:id="33953" w:author="Philippe Hollanda - Oliveira Trust" w:date="2022-07-19T09:57:00Z">
                    <w:r w:rsidRPr="0016760B">
                      <w:rPr>
                        <w:rFonts w:ascii="Arial" w:eastAsia="Times New Roman" w:hAnsi="Arial" w:cs="Arial"/>
                        <w:color w:val="000000"/>
                        <w:sz w:val="20"/>
                        <w:szCs w:val="20"/>
                        <w:lang w:eastAsia="pt-BR"/>
                      </w:rPr>
                      <w:t>21/10/2021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313439" w14:textId="77777777" w:rsidR="0016760B" w:rsidRPr="0016760B" w:rsidRDefault="0016760B" w:rsidP="0016760B">
                  <w:pPr>
                    <w:autoSpaceDE/>
                    <w:autoSpaceDN/>
                    <w:adjustRightInd/>
                    <w:jc w:val="center"/>
                    <w:rPr>
                      <w:ins w:id="33954" w:author="Philippe Hollanda - Oliveira Trust" w:date="2022-07-19T09:57:00Z"/>
                      <w:rFonts w:ascii="Arial" w:eastAsia="Times New Roman" w:hAnsi="Arial" w:cs="Arial"/>
                      <w:color w:val="000000"/>
                      <w:sz w:val="20"/>
                      <w:szCs w:val="20"/>
                      <w:lang w:eastAsia="pt-BR"/>
                    </w:rPr>
                  </w:pPr>
                  <w:ins w:id="33955" w:author="Philippe Hollanda - Oliveira Trust" w:date="2022-07-19T09:57:00Z">
                    <w:r w:rsidRPr="0016760B">
                      <w:rPr>
                        <w:rFonts w:ascii="Arial" w:eastAsia="Times New Roman" w:hAnsi="Arial" w:cs="Arial"/>
                        <w:color w:val="000000"/>
                        <w:sz w:val="20"/>
                        <w:szCs w:val="20"/>
                        <w:lang w:eastAsia="pt-BR"/>
                      </w:rPr>
                      <w:t xml:space="preserve"> R$                           218,11 </w:t>
                    </w:r>
                  </w:ins>
                </w:p>
              </w:tc>
            </w:tr>
            <w:tr w:rsidR="0016760B" w:rsidRPr="0016760B" w14:paraId="339BC5D8" w14:textId="77777777" w:rsidTr="0016760B">
              <w:trPr>
                <w:trHeight w:val="1785"/>
                <w:ins w:id="339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BA3D229" w14:textId="77777777" w:rsidR="0016760B" w:rsidRPr="0016760B" w:rsidRDefault="0016760B" w:rsidP="0016760B">
                  <w:pPr>
                    <w:autoSpaceDE/>
                    <w:autoSpaceDN/>
                    <w:adjustRightInd/>
                    <w:jc w:val="center"/>
                    <w:rPr>
                      <w:ins w:id="33957" w:author="Philippe Hollanda - Oliveira Trust" w:date="2022-07-19T09:57:00Z"/>
                      <w:rFonts w:ascii="Arial" w:eastAsia="Times New Roman" w:hAnsi="Arial" w:cs="Arial"/>
                      <w:color w:val="000000"/>
                      <w:sz w:val="20"/>
                      <w:szCs w:val="20"/>
                      <w:lang w:eastAsia="pt-BR"/>
                    </w:rPr>
                  </w:pPr>
                  <w:ins w:id="33958" w:author="Philippe Hollanda - Oliveira Trust" w:date="2022-07-19T09:57:00Z">
                    <w:r w:rsidRPr="0016760B">
                      <w:rPr>
                        <w:rFonts w:ascii="Arial" w:eastAsia="Times New Roman" w:hAnsi="Arial" w:cs="Arial"/>
                        <w:color w:val="000000"/>
                        <w:sz w:val="20"/>
                        <w:szCs w:val="20"/>
                        <w:lang w:eastAsia="pt-BR"/>
                      </w:rPr>
                      <w:t>ACOMPANHAMENTO E FISCALIZAÇÃO DA EXECUÇÃO DE OBRAS DE ENGENHARIA, ARQUITETURA E URBANISMO</w:t>
                    </w:r>
                  </w:ins>
                </w:p>
              </w:tc>
              <w:tc>
                <w:tcPr>
                  <w:tcW w:w="2324" w:type="dxa"/>
                  <w:tcBorders>
                    <w:top w:val="nil"/>
                    <w:left w:val="nil"/>
                    <w:bottom w:val="single" w:sz="4" w:space="0" w:color="auto"/>
                    <w:right w:val="single" w:sz="4" w:space="0" w:color="auto"/>
                  </w:tcBorders>
                  <w:shd w:val="clear" w:color="auto" w:fill="auto"/>
                  <w:noWrap/>
                  <w:vAlign w:val="center"/>
                  <w:hideMark/>
                </w:tcPr>
                <w:p w14:paraId="36C265F5" w14:textId="77777777" w:rsidR="0016760B" w:rsidRPr="0016760B" w:rsidRDefault="0016760B" w:rsidP="0016760B">
                  <w:pPr>
                    <w:autoSpaceDE/>
                    <w:autoSpaceDN/>
                    <w:adjustRightInd/>
                    <w:jc w:val="center"/>
                    <w:rPr>
                      <w:ins w:id="33959" w:author="Philippe Hollanda - Oliveira Trust" w:date="2022-07-19T09:57:00Z"/>
                      <w:rFonts w:ascii="Arial" w:eastAsia="Times New Roman" w:hAnsi="Arial" w:cs="Arial"/>
                      <w:sz w:val="20"/>
                      <w:szCs w:val="20"/>
                      <w:lang w:eastAsia="pt-BR"/>
                    </w:rPr>
                  </w:pPr>
                  <w:ins w:id="33960" w:author="Philippe Hollanda - Oliveira Trust" w:date="2022-07-19T09:57:00Z">
                    <w:r w:rsidRPr="0016760B">
                      <w:rPr>
                        <w:rFonts w:ascii="Arial" w:eastAsia="Times New Roman" w:hAnsi="Arial" w:cs="Arial"/>
                        <w:sz w:val="20"/>
                        <w:szCs w:val="20"/>
                        <w:lang w:eastAsia="pt-BR"/>
                      </w:rPr>
                      <w:t>03/01/2022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5ACE3388" w14:textId="77777777" w:rsidR="0016760B" w:rsidRPr="0016760B" w:rsidRDefault="0016760B" w:rsidP="0016760B">
                  <w:pPr>
                    <w:autoSpaceDE/>
                    <w:autoSpaceDN/>
                    <w:adjustRightInd/>
                    <w:jc w:val="center"/>
                    <w:rPr>
                      <w:ins w:id="33961" w:author="Philippe Hollanda - Oliveira Trust" w:date="2022-07-19T09:57:00Z"/>
                      <w:rFonts w:ascii="Arial" w:eastAsia="Times New Roman" w:hAnsi="Arial" w:cs="Arial"/>
                      <w:sz w:val="20"/>
                      <w:szCs w:val="20"/>
                      <w:lang w:eastAsia="pt-BR"/>
                    </w:rPr>
                  </w:pPr>
                  <w:ins w:id="33962" w:author="Philippe Hollanda - Oliveira Trust" w:date="2022-07-19T09:57:00Z">
                    <w:r w:rsidRPr="0016760B">
                      <w:rPr>
                        <w:rFonts w:ascii="Arial" w:eastAsia="Times New Roman" w:hAnsi="Arial" w:cs="Arial"/>
                        <w:sz w:val="20"/>
                        <w:szCs w:val="20"/>
                        <w:lang w:eastAsia="pt-BR"/>
                      </w:rPr>
                      <w:t xml:space="preserve"> R$                      23.000,00 </w:t>
                    </w:r>
                  </w:ins>
                </w:p>
              </w:tc>
            </w:tr>
            <w:tr w:rsidR="0016760B" w:rsidRPr="0016760B" w14:paraId="7B307EB6" w14:textId="77777777" w:rsidTr="0016760B">
              <w:trPr>
                <w:trHeight w:val="1785"/>
                <w:ins w:id="339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A01B659" w14:textId="77777777" w:rsidR="0016760B" w:rsidRPr="0016760B" w:rsidRDefault="0016760B" w:rsidP="0016760B">
                  <w:pPr>
                    <w:autoSpaceDE/>
                    <w:autoSpaceDN/>
                    <w:adjustRightInd/>
                    <w:jc w:val="center"/>
                    <w:rPr>
                      <w:ins w:id="33964" w:author="Philippe Hollanda - Oliveira Trust" w:date="2022-07-19T09:57:00Z"/>
                      <w:rFonts w:ascii="Arial" w:eastAsia="Times New Roman" w:hAnsi="Arial" w:cs="Arial"/>
                      <w:color w:val="000000"/>
                      <w:sz w:val="20"/>
                      <w:szCs w:val="20"/>
                      <w:lang w:eastAsia="pt-BR"/>
                    </w:rPr>
                  </w:pPr>
                  <w:ins w:id="33965" w:author="Philippe Hollanda - Oliveira Trust" w:date="2022-07-19T09:57:00Z">
                    <w:r w:rsidRPr="0016760B">
                      <w:rPr>
                        <w:rFonts w:ascii="Arial" w:eastAsia="Times New Roman" w:hAnsi="Arial" w:cs="Arial"/>
                        <w:color w:val="000000"/>
                        <w:sz w:val="20"/>
                        <w:szCs w:val="20"/>
                        <w:lang w:eastAsia="pt-BR"/>
                      </w:rPr>
                      <w:t>ARMAZENAMENTO, DEPÓSITO, CARGA, DESCARGA,ARRUMAÇÃO BENS</w:t>
                    </w:r>
                  </w:ins>
                </w:p>
              </w:tc>
              <w:tc>
                <w:tcPr>
                  <w:tcW w:w="2324" w:type="dxa"/>
                  <w:tcBorders>
                    <w:top w:val="nil"/>
                    <w:left w:val="nil"/>
                    <w:bottom w:val="single" w:sz="4" w:space="0" w:color="auto"/>
                    <w:right w:val="single" w:sz="4" w:space="0" w:color="auto"/>
                  </w:tcBorders>
                  <w:shd w:val="clear" w:color="auto" w:fill="auto"/>
                  <w:noWrap/>
                  <w:vAlign w:val="center"/>
                  <w:hideMark/>
                </w:tcPr>
                <w:p w14:paraId="2EBD6E18" w14:textId="77777777" w:rsidR="0016760B" w:rsidRPr="0016760B" w:rsidRDefault="0016760B" w:rsidP="0016760B">
                  <w:pPr>
                    <w:autoSpaceDE/>
                    <w:autoSpaceDN/>
                    <w:adjustRightInd/>
                    <w:jc w:val="center"/>
                    <w:rPr>
                      <w:ins w:id="33966" w:author="Philippe Hollanda - Oliveira Trust" w:date="2022-07-19T09:57:00Z"/>
                      <w:rFonts w:ascii="Arial" w:eastAsia="Times New Roman" w:hAnsi="Arial" w:cs="Arial"/>
                      <w:color w:val="000000"/>
                      <w:sz w:val="20"/>
                      <w:szCs w:val="20"/>
                      <w:lang w:eastAsia="pt-BR"/>
                    </w:rPr>
                  </w:pPr>
                  <w:ins w:id="33967" w:author="Philippe Hollanda - Oliveira Trust" w:date="2022-07-19T09:57:00Z">
                    <w:r w:rsidRPr="0016760B">
                      <w:rPr>
                        <w:rFonts w:ascii="Arial" w:eastAsia="Times New Roman" w:hAnsi="Arial" w:cs="Arial"/>
                        <w:color w:val="000000"/>
                        <w:sz w:val="20"/>
                        <w:szCs w:val="20"/>
                        <w:lang w:eastAsia="pt-BR"/>
                      </w:rPr>
                      <w:t>07/06/2021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3548A4" w14:textId="77777777" w:rsidR="0016760B" w:rsidRPr="0016760B" w:rsidRDefault="0016760B" w:rsidP="0016760B">
                  <w:pPr>
                    <w:autoSpaceDE/>
                    <w:autoSpaceDN/>
                    <w:adjustRightInd/>
                    <w:jc w:val="center"/>
                    <w:rPr>
                      <w:ins w:id="33968" w:author="Philippe Hollanda - Oliveira Trust" w:date="2022-07-19T09:57:00Z"/>
                      <w:rFonts w:ascii="Arial" w:eastAsia="Times New Roman" w:hAnsi="Arial" w:cs="Arial"/>
                      <w:color w:val="000000"/>
                      <w:sz w:val="20"/>
                      <w:szCs w:val="20"/>
                      <w:lang w:eastAsia="pt-BR"/>
                    </w:rPr>
                  </w:pPr>
                  <w:ins w:id="33969" w:author="Philippe Hollanda - Oliveira Trust" w:date="2022-07-19T09:57:00Z">
                    <w:r w:rsidRPr="0016760B">
                      <w:rPr>
                        <w:rFonts w:ascii="Arial" w:eastAsia="Times New Roman" w:hAnsi="Arial" w:cs="Arial"/>
                        <w:color w:val="000000"/>
                        <w:sz w:val="20"/>
                        <w:szCs w:val="20"/>
                        <w:lang w:eastAsia="pt-BR"/>
                      </w:rPr>
                      <w:t xml:space="preserve"> R$                        4.680,00 </w:t>
                    </w:r>
                  </w:ins>
                </w:p>
              </w:tc>
            </w:tr>
            <w:tr w:rsidR="0016760B" w:rsidRPr="0016760B" w14:paraId="3FE3D94A" w14:textId="77777777" w:rsidTr="0016760B">
              <w:trPr>
                <w:trHeight w:val="1785"/>
                <w:ins w:id="33970" w:author="Philippe Hollanda - Oliveira Trust" w:date="2022-07-19T09:57:00Z"/>
              </w:trPr>
              <w:tc>
                <w:tcPr>
                  <w:tcW w:w="3851" w:type="dxa"/>
                  <w:vMerge w:val="restart"/>
                  <w:tcBorders>
                    <w:top w:val="nil"/>
                    <w:left w:val="nil"/>
                    <w:bottom w:val="single" w:sz="4" w:space="0" w:color="auto"/>
                    <w:right w:val="single" w:sz="4" w:space="0" w:color="auto"/>
                  </w:tcBorders>
                  <w:shd w:val="clear" w:color="auto" w:fill="auto"/>
                  <w:vAlign w:val="center"/>
                  <w:hideMark/>
                </w:tcPr>
                <w:p w14:paraId="0E7A02BB" w14:textId="77777777" w:rsidR="0016760B" w:rsidRPr="0016760B" w:rsidRDefault="0016760B" w:rsidP="0016760B">
                  <w:pPr>
                    <w:autoSpaceDE/>
                    <w:autoSpaceDN/>
                    <w:adjustRightInd/>
                    <w:jc w:val="center"/>
                    <w:rPr>
                      <w:ins w:id="33971" w:author="Philippe Hollanda - Oliveira Trust" w:date="2022-07-19T09:57:00Z"/>
                      <w:rFonts w:ascii="Arial" w:eastAsia="Times New Roman" w:hAnsi="Arial" w:cs="Arial"/>
                      <w:color w:val="000000"/>
                      <w:sz w:val="20"/>
                      <w:szCs w:val="20"/>
                      <w:lang w:eastAsia="pt-BR"/>
                    </w:rPr>
                  </w:pPr>
                  <w:ins w:id="33972" w:author="Philippe Hollanda - Oliveira Trust" w:date="2022-07-19T09:57:00Z">
                    <w:r w:rsidRPr="0016760B">
                      <w:rPr>
                        <w:rFonts w:ascii="Arial" w:eastAsia="Times New Roman" w:hAnsi="Arial" w:cs="Arial"/>
                        <w:color w:val="000000"/>
                        <w:sz w:val="20"/>
                        <w:szCs w:val="20"/>
                        <w:lang w:eastAsia="pt-BR"/>
                      </w:rPr>
                      <w:t>SERVIÇO CONSERTO, LIMPEZA, MANUTENÇÃO, RESTAURAÇÃO, CARGA, RECARGA, MOTOR, MAQ. VEÍCULO  E EQUIP.</w:t>
                    </w:r>
                  </w:ins>
                </w:p>
              </w:tc>
              <w:tc>
                <w:tcPr>
                  <w:tcW w:w="2324" w:type="dxa"/>
                  <w:tcBorders>
                    <w:top w:val="nil"/>
                    <w:left w:val="nil"/>
                    <w:bottom w:val="single" w:sz="4" w:space="0" w:color="auto"/>
                    <w:right w:val="single" w:sz="4" w:space="0" w:color="auto"/>
                  </w:tcBorders>
                  <w:shd w:val="clear" w:color="auto" w:fill="auto"/>
                  <w:noWrap/>
                  <w:vAlign w:val="center"/>
                  <w:hideMark/>
                </w:tcPr>
                <w:p w14:paraId="79C78816" w14:textId="77777777" w:rsidR="0016760B" w:rsidRPr="0016760B" w:rsidRDefault="0016760B" w:rsidP="0016760B">
                  <w:pPr>
                    <w:autoSpaceDE/>
                    <w:autoSpaceDN/>
                    <w:adjustRightInd/>
                    <w:jc w:val="center"/>
                    <w:rPr>
                      <w:ins w:id="33973" w:author="Philippe Hollanda - Oliveira Trust" w:date="2022-07-19T09:57:00Z"/>
                      <w:rFonts w:ascii="Arial" w:eastAsia="Times New Roman" w:hAnsi="Arial" w:cs="Arial"/>
                      <w:color w:val="000000"/>
                      <w:sz w:val="20"/>
                      <w:szCs w:val="20"/>
                      <w:lang w:eastAsia="pt-BR"/>
                    </w:rPr>
                  </w:pPr>
                  <w:ins w:id="33974" w:author="Philippe Hollanda - Oliveira Trust" w:date="2022-07-19T09:57:00Z">
                    <w:r w:rsidRPr="0016760B">
                      <w:rPr>
                        <w:rFonts w:ascii="Arial" w:eastAsia="Times New Roman" w:hAnsi="Arial" w:cs="Arial"/>
                        <w:color w:val="000000"/>
                        <w:sz w:val="20"/>
                        <w:szCs w:val="20"/>
                        <w:lang w:eastAsia="pt-BR"/>
                      </w:rPr>
                      <w:t>01/11/2021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BCB11F" w14:textId="77777777" w:rsidR="0016760B" w:rsidRPr="0016760B" w:rsidRDefault="0016760B" w:rsidP="0016760B">
                  <w:pPr>
                    <w:autoSpaceDE/>
                    <w:autoSpaceDN/>
                    <w:adjustRightInd/>
                    <w:jc w:val="center"/>
                    <w:rPr>
                      <w:ins w:id="33975" w:author="Philippe Hollanda - Oliveira Trust" w:date="2022-07-19T09:57:00Z"/>
                      <w:rFonts w:ascii="Arial" w:eastAsia="Times New Roman" w:hAnsi="Arial" w:cs="Arial"/>
                      <w:color w:val="000000"/>
                      <w:sz w:val="20"/>
                      <w:szCs w:val="20"/>
                      <w:lang w:eastAsia="pt-BR"/>
                    </w:rPr>
                  </w:pPr>
                  <w:ins w:id="33976" w:author="Philippe Hollanda - Oliveira Trust" w:date="2022-07-19T09:57:00Z">
                    <w:r w:rsidRPr="0016760B">
                      <w:rPr>
                        <w:rFonts w:ascii="Arial" w:eastAsia="Times New Roman" w:hAnsi="Arial" w:cs="Arial"/>
                        <w:color w:val="000000"/>
                        <w:sz w:val="20"/>
                        <w:szCs w:val="20"/>
                        <w:lang w:eastAsia="pt-BR"/>
                      </w:rPr>
                      <w:t xml:space="preserve"> R$                      10.500,00 </w:t>
                    </w:r>
                  </w:ins>
                </w:p>
              </w:tc>
            </w:tr>
            <w:tr w:rsidR="0016760B" w:rsidRPr="0016760B" w14:paraId="028CC713" w14:textId="77777777" w:rsidTr="0016760B">
              <w:trPr>
                <w:trHeight w:val="1785"/>
                <w:ins w:id="33977" w:author="Philippe Hollanda - Oliveira Trust" w:date="2022-07-19T09:57:00Z"/>
              </w:trPr>
              <w:tc>
                <w:tcPr>
                  <w:tcW w:w="3851" w:type="dxa"/>
                  <w:vMerge/>
                  <w:tcBorders>
                    <w:top w:val="nil"/>
                    <w:left w:val="nil"/>
                    <w:bottom w:val="single" w:sz="4" w:space="0" w:color="auto"/>
                    <w:right w:val="single" w:sz="4" w:space="0" w:color="auto"/>
                  </w:tcBorders>
                  <w:vAlign w:val="center"/>
                  <w:hideMark/>
                </w:tcPr>
                <w:p w14:paraId="2313BC6F" w14:textId="77777777" w:rsidR="0016760B" w:rsidRPr="0016760B" w:rsidRDefault="0016760B" w:rsidP="0016760B">
                  <w:pPr>
                    <w:autoSpaceDE/>
                    <w:autoSpaceDN/>
                    <w:adjustRightInd/>
                    <w:rPr>
                      <w:ins w:id="33978" w:author="Philippe Hollanda - Oliveira Trust" w:date="2022-07-19T09:57:00Z"/>
                      <w:rFonts w:ascii="Arial" w:eastAsia="Times New Roman" w:hAnsi="Arial" w:cs="Arial"/>
                      <w:color w:val="000000"/>
                      <w:sz w:val="20"/>
                      <w:szCs w:val="20"/>
                      <w:lang w:eastAsia="pt-BR"/>
                    </w:rPr>
                  </w:pPr>
                </w:p>
              </w:tc>
              <w:tc>
                <w:tcPr>
                  <w:tcW w:w="2324" w:type="dxa"/>
                  <w:tcBorders>
                    <w:top w:val="nil"/>
                    <w:left w:val="nil"/>
                    <w:bottom w:val="single" w:sz="4" w:space="0" w:color="auto"/>
                    <w:right w:val="single" w:sz="4" w:space="0" w:color="auto"/>
                  </w:tcBorders>
                  <w:shd w:val="clear" w:color="auto" w:fill="auto"/>
                  <w:noWrap/>
                  <w:vAlign w:val="center"/>
                  <w:hideMark/>
                </w:tcPr>
                <w:p w14:paraId="4730ABEA" w14:textId="77777777" w:rsidR="0016760B" w:rsidRPr="0016760B" w:rsidRDefault="0016760B" w:rsidP="0016760B">
                  <w:pPr>
                    <w:autoSpaceDE/>
                    <w:autoSpaceDN/>
                    <w:adjustRightInd/>
                    <w:jc w:val="center"/>
                    <w:rPr>
                      <w:ins w:id="33979" w:author="Philippe Hollanda - Oliveira Trust" w:date="2022-07-19T09:57:00Z"/>
                      <w:rFonts w:ascii="Arial" w:eastAsia="Times New Roman" w:hAnsi="Arial" w:cs="Arial"/>
                      <w:color w:val="000000"/>
                      <w:sz w:val="20"/>
                      <w:szCs w:val="20"/>
                      <w:lang w:eastAsia="pt-BR"/>
                    </w:rPr>
                  </w:pPr>
                  <w:ins w:id="33980" w:author="Philippe Hollanda - Oliveira Trust" w:date="2022-07-19T09:57:00Z">
                    <w:r w:rsidRPr="0016760B">
                      <w:rPr>
                        <w:rFonts w:ascii="Arial" w:eastAsia="Times New Roman" w:hAnsi="Arial" w:cs="Arial"/>
                        <w:color w:val="000000"/>
                        <w:sz w:val="20"/>
                        <w:szCs w:val="20"/>
                        <w:lang w:eastAsia="pt-BR"/>
                      </w:rPr>
                      <w:t>10/11/2021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4015B0" w14:textId="77777777" w:rsidR="0016760B" w:rsidRPr="0016760B" w:rsidRDefault="0016760B" w:rsidP="0016760B">
                  <w:pPr>
                    <w:autoSpaceDE/>
                    <w:autoSpaceDN/>
                    <w:adjustRightInd/>
                    <w:jc w:val="center"/>
                    <w:rPr>
                      <w:ins w:id="33981" w:author="Philippe Hollanda - Oliveira Trust" w:date="2022-07-19T09:57:00Z"/>
                      <w:rFonts w:ascii="Arial" w:eastAsia="Times New Roman" w:hAnsi="Arial" w:cs="Arial"/>
                      <w:color w:val="000000"/>
                      <w:sz w:val="20"/>
                      <w:szCs w:val="20"/>
                      <w:lang w:eastAsia="pt-BR"/>
                    </w:rPr>
                  </w:pPr>
                  <w:ins w:id="33982" w:author="Philippe Hollanda - Oliveira Trust" w:date="2022-07-19T09:57:00Z">
                    <w:r w:rsidRPr="0016760B">
                      <w:rPr>
                        <w:rFonts w:ascii="Arial" w:eastAsia="Times New Roman" w:hAnsi="Arial" w:cs="Arial"/>
                        <w:color w:val="000000"/>
                        <w:sz w:val="20"/>
                        <w:szCs w:val="20"/>
                        <w:lang w:eastAsia="pt-BR"/>
                      </w:rPr>
                      <w:t xml:space="preserve"> R$                      10.500,00 </w:t>
                    </w:r>
                  </w:ins>
                </w:p>
              </w:tc>
            </w:tr>
            <w:tr w:rsidR="0016760B" w:rsidRPr="0016760B" w14:paraId="79F11248" w14:textId="77777777" w:rsidTr="0016760B">
              <w:trPr>
                <w:trHeight w:val="1785"/>
                <w:ins w:id="3398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BDD7FA" w14:textId="77777777" w:rsidR="0016760B" w:rsidRPr="0016760B" w:rsidRDefault="0016760B" w:rsidP="0016760B">
                  <w:pPr>
                    <w:autoSpaceDE/>
                    <w:autoSpaceDN/>
                    <w:adjustRightInd/>
                    <w:jc w:val="center"/>
                    <w:rPr>
                      <w:ins w:id="33984" w:author="Philippe Hollanda - Oliveira Trust" w:date="2022-07-19T09:57:00Z"/>
                      <w:rFonts w:ascii="Arial" w:eastAsia="Times New Roman" w:hAnsi="Arial" w:cs="Arial"/>
                      <w:color w:val="000000"/>
                      <w:sz w:val="20"/>
                      <w:szCs w:val="20"/>
                      <w:lang w:eastAsia="pt-BR"/>
                    </w:rPr>
                  </w:pPr>
                  <w:ins w:id="3398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71374E1" w14:textId="77777777" w:rsidR="0016760B" w:rsidRPr="0016760B" w:rsidRDefault="0016760B" w:rsidP="0016760B">
                  <w:pPr>
                    <w:autoSpaceDE/>
                    <w:autoSpaceDN/>
                    <w:adjustRightInd/>
                    <w:jc w:val="center"/>
                    <w:rPr>
                      <w:ins w:id="33986" w:author="Philippe Hollanda - Oliveira Trust" w:date="2022-07-19T09:57:00Z"/>
                      <w:rFonts w:ascii="Arial" w:eastAsia="Times New Roman" w:hAnsi="Arial" w:cs="Arial"/>
                      <w:color w:val="000000"/>
                      <w:sz w:val="20"/>
                      <w:szCs w:val="20"/>
                      <w:lang w:eastAsia="pt-BR"/>
                    </w:rPr>
                  </w:pPr>
                  <w:ins w:id="33987"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77AB3D" w14:textId="77777777" w:rsidR="0016760B" w:rsidRPr="0016760B" w:rsidRDefault="0016760B" w:rsidP="0016760B">
                  <w:pPr>
                    <w:autoSpaceDE/>
                    <w:autoSpaceDN/>
                    <w:adjustRightInd/>
                    <w:jc w:val="center"/>
                    <w:rPr>
                      <w:ins w:id="33988" w:author="Philippe Hollanda - Oliveira Trust" w:date="2022-07-19T09:57:00Z"/>
                      <w:rFonts w:ascii="Arial" w:eastAsia="Times New Roman" w:hAnsi="Arial" w:cs="Arial"/>
                      <w:color w:val="000000"/>
                      <w:sz w:val="20"/>
                      <w:szCs w:val="20"/>
                      <w:lang w:eastAsia="pt-BR"/>
                    </w:rPr>
                  </w:pPr>
                  <w:ins w:id="33989" w:author="Philippe Hollanda - Oliveira Trust" w:date="2022-07-19T09:57:00Z">
                    <w:r w:rsidRPr="0016760B">
                      <w:rPr>
                        <w:rFonts w:ascii="Arial" w:eastAsia="Times New Roman" w:hAnsi="Arial" w:cs="Arial"/>
                        <w:color w:val="000000"/>
                        <w:sz w:val="20"/>
                        <w:szCs w:val="20"/>
                        <w:lang w:eastAsia="pt-BR"/>
                      </w:rPr>
                      <w:t xml:space="preserve"> R$                        1.540,00 </w:t>
                    </w:r>
                  </w:ins>
                </w:p>
              </w:tc>
            </w:tr>
            <w:tr w:rsidR="0016760B" w:rsidRPr="0016760B" w14:paraId="0B4617D3" w14:textId="77777777" w:rsidTr="0016760B">
              <w:trPr>
                <w:trHeight w:val="1785"/>
                <w:ins w:id="3399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0574D2B" w14:textId="77777777" w:rsidR="0016760B" w:rsidRPr="0016760B" w:rsidRDefault="0016760B" w:rsidP="0016760B">
                  <w:pPr>
                    <w:autoSpaceDE/>
                    <w:autoSpaceDN/>
                    <w:adjustRightInd/>
                    <w:jc w:val="center"/>
                    <w:rPr>
                      <w:ins w:id="33991" w:author="Philippe Hollanda - Oliveira Trust" w:date="2022-07-19T09:57:00Z"/>
                      <w:rFonts w:ascii="Arial" w:eastAsia="Times New Roman" w:hAnsi="Arial" w:cs="Arial"/>
                      <w:color w:val="000000"/>
                      <w:sz w:val="20"/>
                      <w:szCs w:val="20"/>
                      <w:lang w:eastAsia="pt-BR"/>
                    </w:rPr>
                  </w:pPr>
                  <w:ins w:id="33992" w:author="Philippe Hollanda - Oliveira Trust" w:date="2022-07-19T09:57:00Z">
                    <w:r w:rsidRPr="0016760B">
                      <w:rPr>
                        <w:rFonts w:ascii="Arial" w:eastAsia="Times New Roman" w:hAnsi="Arial" w:cs="Arial"/>
                        <w:color w:val="000000"/>
                        <w:sz w:val="20"/>
                        <w:szCs w:val="20"/>
                        <w:lang w:eastAsia="pt-BR"/>
                      </w:rPr>
                      <w:t>ARMAZENAMENTO, DEPÓSITO, CARGA, DESCARGA,ARRUMAÇÃO BENS</w:t>
                    </w:r>
                  </w:ins>
                </w:p>
              </w:tc>
              <w:tc>
                <w:tcPr>
                  <w:tcW w:w="2324" w:type="dxa"/>
                  <w:tcBorders>
                    <w:top w:val="nil"/>
                    <w:left w:val="nil"/>
                    <w:bottom w:val="single" w:sz="4" w:space="0" w:color="auto"/>
                    <w:right w:val="single" w:sz="4" w:space="0" w:color="auto"/>
                  </w:tcBorders>
                  <w:shd w:val="clear" w:color="auto" w:fill="auto"/>
                  <w:noWrap/>
                  <w:vAlign w:val="center"/>
                  <w:hideMark/>
                </w:tcPr>
                <w:p w14:paraId="20382B96" w14:textId="77777777" w:rsidR="0016760B" w:rsidRPr="0016760B" w:rsidRDefault="0016760B" w:rsidP="0016760B">
                  <w:pPr>
                    <w:autoSpaceDE/>
                    <w:autoSpaceDN/>
                    <w:adjustRightInd/>
                    <w:jc w:val="center"/>
                    <w:rPr>
                      <w:ins w:id="33993" w:author="Philippe Hollanda - Oliveira Trust" w:date="2022-07-19T09:57:00Z"/>
                      <w:rFonts w:ascii="Arial" w:eastAsia="Times New Roman" w:hAnsi="Arial" w:cs="Arial"/>
                      <w:color w:val="000000"/>
                      <w:sz w:val="20"/>
                      <w:szCs w:val="20"/>
                      <w:lang w:eastAsia="pt-BR"/>
                    </w:rPr>
                  </w:pPr>
                  <w:ins w:id="33994" w:author="Philippe Hollanda - Oliveira Trust" w:date="2022-07-19T09:57:00Z">
                    <w:r w:rsidRPr="0016760B">
                      <w:rPr>
                        <w:rFonts w:ascii="Arial" w:eastAsia="Times New Roman" w:hAnsi="Arial" w:cs="Arial"/>
                        <w:color w:val="000000"/>
                        <w:sz w:val="20"/>
                        <w:szCs w:val="20"/>
                        <w:lang w:eastAsia="pt-BR"/>
                      </w:rPr>
                      <w:t>11/06/2021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ECDF7A" w14:textId="77777777" w:rsidR="0016760B" w:rsidRPr="0016760B" w:rsidRDefault="0016760B" w:rsidP="0016760B">
                  <w:pPr>
                    <w:autoSpaceDE/>
                    <w:autoSpaceDN/>
                    <w:adjustRightInd/>
                    <w:jc w:val="center"/>
                    <w:rPr>
                      <w:ins w:id="33995" w:author="Philippe Hollanda - Oliveira Trust" w:date="2022-07-19T09:57:00Z"/>
                      <w:rFonts w:ascii="Arial" w:eastAsia="Times New Roman" w:hAnsi="Arial" w:cs="Arial"/>
                      <w:color w:val="000000"/>
                      <w:sz w:val="20"/>
                      <w:szCs w:val="20"/>
                      <w:lang w:eastAsia="pt-BR"/>
                    </w:rPr>
                  </w:pPr>
                  <w:ins w:id="33996" w:author="Philippe Hollanda - Oliveira Trust" w:date="2022-07-19T09:57:00Z">
                    <w:r w:rsidRPr="0016760B">
                      <w:rPr>
                        <w:rFonts w:ascii="Arial" w:eastAsia="Times New Roman" w:hAnsi="Arial" w:cs="Arial"/>
                        <w:color w:val="000000"/>
                        <w:sz w:val="20"/>
                        <w:szCs w:val="20"/>
                        <w:lang w:eastAsia="pt-BR"/>
                      </w:rPr>
                      <w:t xml:space="preserve"> R$                           600,00 </w:t>
                    </w:r>
                  </w:ins>
                </w:p>
              </w:tc>
            </w:tr>
            <w:tr w:rsidR="0016760B" w:rsidRPr="0016760B" w14:paraId="0356647E" w14:textId="77777777" w:rsidTr="0016760B">
              <w:trPr>
                <w:trHeight w:val="1785"/>
                <w:ins w:id="3399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0CBE97" w14:textId="77777777" w:rsidR="0016760B" w:rsidRPr="0016760B" w:rsidRDefault="0016760B" w:rsidP="0016760B">
                  <w:pPr>
                    <w:autoSpaceDE/>
                    <w:autoSpaceDN/>
                    <w:adjustRightInd/>
                    <w:jc w:val="center"/>
                    <w:rPr>
                      <w:ins w:id="33998" w:author="Philippe Hollanda - Oliveira Trust" w:date="2022-07-19T09:57:00Z"/>
                      <w:rFonts w:ascii="Arial" w:eastAsia="Times New Roman" w:hAnsi="Arial" w:cs="Arial"/>
                      <w:color w:val="000000"/>
                      <w:sz w:val="20"/>
                      <w:szCs w:val="20"/>
                      <w:lang w:eastAsia="pt-BR"/>
                    </w:rPr>
                  </w:pPr>
                  <w:ins w:id="33999" w:author="Philippe Hollanda - Oliveira Trust" w:date="2022-07-19T09:57:00Z">
                    <w:r w:rsidRPr="0016760B">
                      <w:rPr>
                        <w:rFonts w:ascii="Arial" w:eastAsia="Times New Roman" w:hAnsi="Arial" w:cs="Arial"/>
                        <w:color w:val="000000"/>
                        <w:sz w:val="20"/>
                        <w:szCs w:val="20"/>
                        <w:lang w:eastAsia="pt-BR"/>
                      </w:rPr>
                      <w:t>ARMAZENAMENTO, DEPÓSITO, CARGA, DESCARGA,ARRUMAÇÃO BENS</w:t>
                    </w:r>
                  </w:ins>
                </w:p>
              </w:tc>
              <w:tc>
                <w:tcPr>
                  <w:tcW w:w="2324" w:type="dxa"/>
                  <w:tcBorders>
                    <w:top w:val="nil"/>
                    <w:left w:val="nil"/>
                    <w:bottom w:val="single" w:sz="4" w:space="0" w:color="auto"/>
                    <w:right w:val="single" w:sz="4" w:space="0" w:color="auto"/>
                  </w:tcBorders>
                  <w:shd w:val="clear" w:color="auto" w:fill="auto"/>
                  <w:noWrap/>
                  <w:vAlign w:val="center"/>
                  <w:hideMark/>
                </w:tcPr>
                <w:p w14:paraId="52F85E87" w14:textId="77777777" w:rsidR="0016760B" w:rsidRPr="0016760B" w:rsidRDefault="0016760B" w:rsidP="0016760B">
                  <w:pPr>
                    <w:autoSpaceDE/>
                    <w:autoSpaceDN/>
                    <w:adjustRightInd/>
                    <w:jc w:val="center"/>
                    <w:rPr>
                      <w:ins w:id="34000" w:author="Philippe Hollanda - Oliveira Trust" w:date="2022-07-19T09:57:00Z"/>
                      <w:rFonts w:ascii="Arial" w:eastAsia="Times New Roman" w:hAnsi="Arial" w:cs="Arial"/>
                      <w:color w:val="000000"/>
                      <w:sz w:val="20"/>
                      <w:szCs w:val="20"/>
                      <w:lang w:eastAsia="pt-BR"/>
                    </w:rPr>
                  </w:pPr>
                  <w:ins w:id="34001" w:author="Philippe Hollanda - Oliveira Trust" w:date="2022-07-19T09:57:00Z">
                    <w:r w:rsidRPr="0016760B">
                      <w:rPr>
                        <w:rFonts w:ascii="Arial" w:eastAsia="Times New Roman" w:hAnsi="Arial" w:cs="Arial"/>
                        <w:color w:val="000000"/>
                        <w:sz w:val="20"/>
                        <w:szCs w:val="20"/>
                        <w:lang w:eastAsia="pt-BR"/>
                      </w:rPr>
                      <w:t>12/07/2021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D4F3950" w14:textId="77777777" w:rsidR="0016760B" w:rsidRPr="0016760B" w:rsidRDefault="0016760B" w:rsidP="0016760B">
                  <w:pPr>
                    <w:autoSpaceDE/>
                    <w:autoSpaceDN/>
                    <w:adjustRightInd/>
                    <w:jc w:val="center"/>
                    <w:rPr>
                      <w:ins w:id="34002" w:author="Philippe Hollanda - Oliveira Trust" w:date="2022-07-19T09:57:00Z"/>
                      <w:rFonts w:ascii="Arial" w:eastAsia="Times New Roman" w:hAnsi="Arial" w:cs="Arial"/>
                      <w:color w:val="000000"/>
                      <w:sz w:val="20"/>
                      <w:szCs w:val="20"/>
                      <w:lang w:eastAsia="pt-BR"/>
                    </w:rPr>
                  </w:pPr>
                  <w:ins w:id="34003" w:author="Philippe Hollanda - Oliveira Trust" w:date="2022-07-19T09:57:00Z">
                    <w:r w:rsidRPr="0016760B">
                      <w:rPr>
                        <w:rFonts w:ascii="Arial" w:eastAsia="Times New Roman" w:hAnsi="Arial" w:cs="Arial"/>
                        <w:color w:val="000000"/>
                        <w:sz w:val="20"/>
                        <w:szCs w:val="20"/>
                        <w:lang w:eastAsia="pt-BR"/>
                      </w:rPr>
                      <w:t xml:space="preserve"> R$                        4.740,00 </w:t>
                    </w:r>
                  </w:ins>
                </w:p>
              </w:tc>
            </w:tr>
            <w:tr w:rsidR="0016760B" w:rsidRPr="0016760B" w14:paraId="262BF333" w14:textId="77777777" w:rsidTr="0016760B">
              <w:trPr>
                <w:trHeight w:val="1785"/>
                <w:ins w:id="3400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59F29E" w14:textId="77777777" w:rsidR="0016760B" w:rsidRPr="0016760B" w:rsidRDefault="0016760B" w:rsidP="0016760B">
                  <w:pPr>
                    <w:autoSpaceDE/>
                    <w:autoSpaceDN/>
                    <w:adjustRightInd/>
                    <w:jc w:val="center"/>
                    <w:rPr>
                      <w:ins w:id="34005" w:author="Philippe Hollanda - Oliveira Trust" w:date="2022-07-19T09:57:00Z"/>
                      <w:rFonts w:ascii="Arial" w:eastAsia="Times New Roman" w:hAnsi="Arial" w:cs="Arial"/>
                      <w:color w:val="000000"/>
                      <w:sz w:val="20"/>
                      <w:szCs w:val="20"/>
                      <w:lang w:eastAsia="pt-BR"/>
                    </w:rPr>
                  </w:pPr>
                  <w:ins w:id="34006" w:author="Philippe Hollanda - Oliveira Trust" w:date="2022-07-19T09:57:00Z">
                    <w:r w:rsidRPr="0016760B">
                      <w:rPr>
                        <w:rFonts w:ascii="Arial" w:eastAsia="Times New Roman" w:hAnsi="Arial" w:cs="Arial"/>
                        <w:color w:val="000000"/>
                        <w:sz w:val="20"/>
                        <w:szCs w:val="20"/>
                        <w:lang w:eastAsia="pt-BR"/>
                      </w:rPr>
                      <w:t>LOCAÇÃO DE VEICULOS LEVES</w:t>
                    </w:r>
                  </w:ins>
                </w:p>
              </w:tc>
              <w:tc>
                <w:tcPr>
                  <w:tcW w:w="2324" w:type="dxa"/>
                  <w:tcBorders>
                    <w:top w:val="nil"/>
                    <w:left w:val="nil"/>
                    <w:bottom w:val="single" w:sz="4" w:space="0" w:color="auto"/>
                    <w:right w:val="single" w:sz="4" w:space="0" w:color="auto"/>
                  </w:tcBorders>
                  <w:shd w:val="clear" w:color="auto" w:fill="auto"/>
                  <w:noWrap/>
                  <w:vAlign w:val="center"/>
                  <w:hideMark/>
                </w:tcPr>
                <w:p w14:paraId="29BD5DC2" w14:textId="77777777" w:rsidR="0016760B" w:rsidRPr="0016760B" w:rsidRDefault="0016760B" w:rsidP="0016760B">
                  <w:pPr>
                    <w:autoSpaceDE/>
                    <w:autoSpaceDN/>
                    <w:adjustRightInd/>
                    <w:jc w:val="center"/>
                    <w:rPr>
                      <w:ins w:id="34007" w:author="Philippe Hollanda - Oliveira Trust" w:date="2022-07-19T09:57:00Z"/>
                      <w:rFonts w:ascii="Arial" w:eastAsia="Times New Roman" w:hAnsi="Arial" w:cs="Arial"/>
                      <w:color w:val="000000"/>
                      <w:sz w:val="20"/>
                      <w:szCs w:val="20"/>
                      <w:lang w:eastAsia="pt-BR"/>
                    </w:rPr>
                  </w:pPr>
                  <w:ins w:id="34008" w:author="Philippe Hollanda - Oliveira Trust" w:date="2022-07-19T09:57:00Z">
                    <w:r w:rsidRPr="0016760B">
                      <w:rPr>
                        <w:rFonts w:ascii="Arial" w:eastAsia="Times New Roman" w:hAnsi="Arial" w:cs="Arial"/>
                        <w:color w:val="000000"/>
                        <w:sz w:val="20"/>
                        <w:szCs w:val="20"/>
                        <w:lang w:eastAsia="pt-BR"/>
                      </w:rPr>
                      <w:t>07/01/2022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60C2A474" w14:textId="77777777" w:rsidR="0016760B" w:rsidRPr="0016760B" w:rsidRDefault="0016760B" w:rsidP="0016760B">
                  <w:pPr>
                    <w:autoSpaceDE/>
                    <w:autoSpaceDN/>
                    <w:adjustRightInd/>
                    <w:jc w:val="center"/>
                    <w:rPr>
                      <w:ins w:id="34009" w:author="Philippe Hollanda - Oliveira Trust" w:date="2022-07-19T09:57:00Z"/>
                      <w:rFonts w:ascii="Arial" w:eastAsia="Times New Roman" w:hAnsi="Arial" w:cs="Arial"/>
                      <w:color w:val="000000"/>
                      <w:sz w:val="20"/>
                      <w:szCs w:val="20"/>
                      <w:lang w:eastAsia="pt-BR"/>
                    </w:rPr>
                  </w:pPr>
                  <w:ins w:id="34010" w:author="Philippe Hollanda - Oliveira Trust" w:date="2022-07-19T09:57:00Z">
                    <w:r w:rsidRPr="0016760B">
                      <w:rPr>
                        <w:rFonts w:ascii="Arial" w:eastAsia="Times New Roman" w:hAnsi="Arial" w:cs="Arial"/>
                        <w:color w:val="000000"/>
                        <w:sz w:val="20"/>
                        <w:szCs w:val="20"/>
                        <w:lang w:eastAsia="pt-BR"/>
                      </w:rPr>
                      <w:t xml:space="preserve"> R$                        1.690,00 </w:t>
                    </w:r>
                  </w:ins>
                </w:p>
              </w:tc>
            </w:tr>
            <w:tr w:rsidR="0016760B" w:rsidRPr="0016760B" w14:paraId="1AF55EEB" w14:textId="77777777" w:rsidTr="0016760B">
              <w:trPr>
                <w:trHeight w:val="1785"/>
                <w:ins w:id="3401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1DA512" w14:textId="77777777" w:rsidR="0016760B" w:rsidRPr="0016760B" w:rsidRDefault="0016760B" w:rsidP="0016760B">
                  <w:pPr>
                    <w:autoSpaceDE/>
                    <w:autoSpaceDN/>
                    <w:adjustRightInd/>
                    <w:jc w:val="center"/>
                    <w:rPr>
                      <w:ins w:id="34012" w:author="Philippe Hollanda - Oliveira Trust" w:date="2022-07-19T09:57:00Z"/>
                      <w:rFonts w:ascii="Arial" w:eastAsia="Times New Roman" w:hAnsi="Arial" w:cs="Arial"/>
                      <w:color w:val="000000"/>
                      <w:sz w:val="20"/>
                      <w:szCs w:val="20"/>
                      <w:lang w:eastAsia="pt-BR"/>
                    </w:rPr>
                  </w:pPr>
                  <w:ins w:id="34013" w:author="Philippe Hollanda - Oliveira Trust" w:date="2022-07-19T09:57:00Z">
                    <w:r w:rsidRPr="0016760B">
                      <w:rPr>
                        <w:rFonts w:ascii="Arial" w:eastAsia="Times New Roman" w:hAnsi="Arial" w:cs="Arial"/>
                        <w:color w:val="000000"/>
                        <w:sz w:val="20"/>
                        <w:szCs w:val="20"/>
                        <w:lang w:eastAsia="pt-BR"/>
                      </w:rPr>
                      <w:lastRenderedPageBreak/>
                      <w:t>ARMAZENAMENTO, DEPÓSITO, CARGA, DESCARGA,ARRUMAÇÃO BENS</w:t>
                    </w:r>
                  </w:ins>
                </w:p>
              </w:tc>
              <w:tc>
                <w:tcPr>
                  <w:tcW w:w="2324" w:type="dxa"/>
                  <w:tcBorders>
                    <w:top w:val="nil"/>
                    <w:left w:val="nil"/>
                    <w:bottom w:val="single" w:sz="4" w:space="0" w:color="auto"/>
                    <w:right w:val="single" w:sz="4" w:space="0" w:color="auto"/>
                  </w:tcBorders>
                  <w:shd w:val="clear" w:color="auto" w:fill="auto"/>
                  <w:noWrap/>
                  <w:vAlign w:val="center"/>
                  <w:hideMark/>
                </w:tcPr>
                <w:p w14:paraId="2F529090" w14:textId="77777777" w:rsidR="0016760B" w:rsidRPr="0016760B" w:rsidRDefault="0016760B" w:rsidP="0016760B">
                  <w:pPr>
                    <w:autoSpaceDE/>
                    <w:autoSpaceDN/>
                    <w:adjustRightInd/>
                    <w:jc w:val="center"/>
                    <w:rPr>
                      <w:ins w:id="34014" w:author="Philippe Hollanda - Oliveira Trust" w:date="2022-07-19T09:57:00Z"/>
                      <w:rFonts w:ascii="Arial" w:eastAsia="Times New Roman" w:hAnsi="Arial" w:cs="Arial"/>
                      <w:color w:val="000000"/>
                      <w:sz w:val="20"/>
                      <w:szCs w:val="20"/>
                      <w:lang w:eastAsia="pt-BR"/>
                    </w:rPr>
                  </w:pPr>
                  <w:ins w:id="34015" w:author="Philippe Hollanda - Oliveira Trust" w:date="2022-07-19T09:57:00Z">
                    <w:r w:rsidRPr="0016760B">
                      <w:rPr>
                        <w:rFonts w:ascii="Arial" w:eastAsia="Times New Roman" w:hAnsi="Arial" w:cs="Arial"/>
                        <w:color w:val="000000"/>
                        <w:sz w:val="20"/>
                        <w:szCs w:val="20"/>
                        <w:lang w:eastAsia="pt-BR"/>
                      </w:rPr>
                      <w:t>09/09/2021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80A2E2" w14:textId="77777777" w:rsidR="0016760B" w:rsidRPr="0016760B" w:rsidRDefault="0016760B" w:rsidP="0016760B">
                  <w:pPr>
                    <w:autoSpaceDE/>
                    <w:autoSpaceDN/>
                    <w:adjustRightInd/>
                    <w:jc w:val="center"/>
                    <w:rPr>
                      <w:ins w:id="34016" w:author="Philippe Hollanda - Oliveira Trust" w:date="2022-07-19T09:57:00Z"/>
                      <w:rFonts w:ascii="Arial" w:eastAsia="Times New Roman" w:hAnsi="Arial" w:cs="Arial"/>
                      <w:color w:val="000000"/>
                      <w:sz w:val="20"/>
                      <w:szCs w:val="20"/>
                      <w:lang w:eastAsia="pt-BR"/>
                    </w:rPr>
                  </w:pPr>
                  <w:ins w:id="34017" w:author="Philippe Hollanda - Oliveira Trust" w:date="2022-07-19T09:57:00Z">
                    <w:r w:rsidRPr="0016760B">
                      <w:rPr>
                        <w:rFonts w:ascii="Arial" w:eastAsia="Times New Roman" w:hAnsi="Arial" w:cs="Arial"/>
                        <w:color w:val="000000"/>
                        <w:sz w:val="20"/>
                        <w:szCs w:val="20"/>
                        <w:lang w:eastAsia="pt-BR"/>
                      </w:rPr>
                      <w:t xml:space="preserve"> R$                        7.759,25 </w:t>
                    </w:r>
                  </w:ins>
                </w:p>
              </w:tc>
            </w:tr>
            <w:tr w:rsidR="0016760B" w:rsidRPr="0016760B" w14:paraId="1D4B812B" w14:textId="77777777" w:rsidTr="0016760B">
              <w:trPr>
                <w:trHeight w:val="1785"/>
                <w:ins w:id="3401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47144B" w14:textId="77777777" w:rsidR="0016760B" w:rsidRPr="0016760B" w:rsidRDefault="0016760B" w:rsidP="0016760B">
                  <w:pPr>
                    <w:autoSpaceDE/>
                    <w:autoSpaceDN/>
                    <w:adjustRightInd/>
                    <w:jc w:val="center"/>
                    <w:rPr>
                      <w:ins w:id="34019" w:author="Philippe Hollanda - Oliveira Trust" w:date="2022-07-19T09:57:00Z"/>
                      <w:rFonts w:ascii="Arial" w:eastAsia="Times New Roman" w:hAnsi="Arial" w:cs="Arial"/>
                      <w:color w:val="000000"/>
                      <w:sz w:val="20"/>
                      <w:szCs w:val="20"/>
                      <w:lang w:eastAsia="pt-BR"/>
                    </w:rPr>
                  </w:pPr>
                  <w:ins w:id="3402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BE2608F" w14:textId="77777777" w:rsidR="0016760B" w:rsidRPr="0016760B" w:rsidRDefault="0016760B" w:rsidP="0016760B">
                  <w:pPr>
                    <w:autoSpaceDE/>
                    <w:autoSpaceDN/>
                    <w:adjustRightInd/>
                    <w:jc w:val="center"/>
                    <w:rPr>
                      <w:ins w:id="34021" w:author="Philippe Hollanda - Oliveira Trust" w:date="2022-07-19T09:57:00Z"/>
                      <w:rFonts w:ascii="Arial" w:eastAsia="Times New Roman" w:hAnsi="Arial" w:cs="Arial"/>
                      <w:color w:val="000000"/>
                      <w:sz w:val="20"/>
                      <w:szCs w:val="20"/>
                      <w:lang w:eastAsia="pt-BR"/>
                    </w:rPr>
                  </w:pPr>
                  <w:ins w:id="34022" w:author="Philippe Hollanda - Oliveira Trust" w:date="2022-07-19T09:57:00Z">
                    <w:r w:rsidRPr="0016760B">
                      <w:rPr>
                        <w:rFonts w:ascii="Arial" w:eastAsia="Times New Roman" w:hAnsi="Arial" w:cs="Arial"/>
                        <w:color w:val="000000"/>
                        <w:sz w:val="20"/>
                        <w:szCs w:val="20"/>
                        <w:lang w:eastAsia="pt-BR"/>
                      </w:rPr>
                      <w:t>15/09/2021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69F033A" w14:textId="77777777" w:rsidR="0016760B" w:rsidRPr="0016760B" w:rsidRDefault="0016760B" w:rsidP="0016760B">
                  <w:pPr>
                    <w:autoSpaceDE/>
                    <w:autoSpaceDN/>
                    <w:adjustRightInd/>
                    <w:jc w:val="center"/>
                    <w:rPr>
                      <w:ins w:id="34023" w:author="Philippe Hollanda - Oliveira Trust" w:date="2022-07-19T09:57:00Z"/>
                      <w:rFonts w:ascii="Arial" w:eastAsia="Times New Roman" w:hAnsi="Arial" w:cs="Arial"/>
                      <w:color w:val="000000"/>
                      <w:sz w:val="20"/>
                      <w:szCs w:val="20"/>
                      <w:lang w:eastAsia="pt-BR"/>
                    </w:rPr>
                  </w:pPr>
                  <w:ins w:id="34024" w:author="Philippe Hollanda - Oliveira Trust" w:date="2022-07-19T09:57:00Z">
                    <w:r w:rsidRPr="0016760B">
                      <w:rPr>
                        <w:rFonts w:ascii="Arial" w:eastAsia="Times New Roman" w:hAnsi="Arial" w:cs="Arial"/>
                        <w:color w:val="000000"/>
                        <w:sz w:val="20"/>
                        <w:szCs w:val="20"/>
                        <w:lang w:eastAsia="pt-BR"/>
                      </w:rPr>
                      <w:t>R$ 2.480,00</w:t>
                    </w:r>
                  </w:ins>
                </w:p>
              </w:tc>
            </w:tr>
            <w:tr w:rsidR="0016760B" w:rsidRPr="0016760B" w14:paraId="324898AC" w14:textId="77777777" w:rsidTr="0016760B">
              <w:trPr>
                <w:trHeight w:val="1785"/>
                <w:ins w:id="3402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A711D4" w14:textId="77777777" w:rsidR="0016760B" w:rsidRPr="0016760B" w:rsidRDefault="0016760B" w:rsidP="0016760B">
                  <w:pPr>
                    <w:autoSpaceDE/>
                    <w:autoSpaceDN/>
                    <w:adjustRightInd/>
                    <w:jc w:val="center"/>
                    <w:rPr>
                      <w:ins w:id="34026" w:author="Philippe Hollanda - Oliveira Trust" w:date="2022-07-19T09:57:00Z"/>
                      <w:rFonts w:ascii="Arial" w:eastAsia="Times New Roman" w:hAnsi="Arial" w:cs="Arial"/>
                      <w:color w:val="000000"/>
                      <w:sz w:val="20"/>
                      <w:szCs w:val="20"/>
                      <w:lang w:eastAsia="pt-BR"/>
                    </w:rPr>
                  </w:pPr>
                  <w:ins w:id="3402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863EF98" w14:textId="77777777" w:rsidR="0016760B" w:rsidRPr="0016760B" w:rsidRDefault="0016760B" w:rsidP="0016760B">
                  <w:pPr>
                    <w:autoSpaceDE/>
                    <w:autoSpaceDN/>
                    <w:adjustRightInd/>
                    <w:jc w:val="center"/>
                    <w:rPr>
                      <w:ins w:id="34028" w:author="Philippe Hollanda - Oliveira Trust" w:date="2022-07-19T09:57:00Z"/>
                      <w:rFonts w:ascii="Arial" w:eastAsia="Times New Roman" w:hAnsi="Arial" w:cs="Arial"/>
                      <w:color w:val="000000"/>
                      <w:sz w:val="20"/>
                      <w:szCs w:val="20"/>
                      <w:lang w:eastAsia="pt-BR"/>
                    </w:rPr>
                  </w:pPr>
                  <w:ins w:id="34029" w:author="Philippe Hollanda - Oliveira Trust" w:date="2022-07-19T09:57:00Z">
                    <w:r w:rsidRPr="0016760B">
                      <w:rPr>
                        <w:rFonts w:ascii="Arial" w:eastAsia="Times New Roman" w:hAnsi="Arial" w:cs="Arial"/>
                        <w:color w:val="000000"/>
                        <w:sz w:val="20"/>
                        <w:szCs w:val="20"/>
                        <w:lang w:eastAsia="pt-BR"/>
                      </w:rPr>
                      <w:t>17/09/2021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EB848B" w14:textId="77777777" w:rsidR="0016760B" w:rsidRPr="0016760B" w:rsidRDefault="0016760B" w:rsidP="0016760B">
                  <w:pPr>
                    <w:autoSpaceDE/>
                    <w:autoSpaceDN/>
                    <w:adjustRightInd/>
                    <w:jc w:val="center"/>
                    <w:rPr>
                      <w:ins w:id="34030" w:author="Philippe Hollanda - Oliveira Trust" w:date="2022-07-19T09:57:00Z"/>
                      <w:rFonts w:ascii="Arial" w:eastAsia="Times New Roman" w:hAnsi="Arial" w:cs="Arial"/>
                      <w:color w:val="000000"/>
                      <w:sz w:val="20"/>
                      <w:szCs w:val="20"/>
                      <w:lang w:eastAsia="pt-BR"/>
                    </w:rPr>
                  </w:pPr>
                  <w:ins w:id="34031" w:author="Philippe Hollanda - Oliveira Trust" w:date="2022-07-19T09:57:00Z">
                    <w:r w:rsidRPr="0016760B">
                      <w:rPr>
                        <w:rFonts w:ascii="Arial" w:eastAsia="Times New Roman" w:hAnsi="Arial" w:cs="Arial"/>
                        <w:color w:val="000000"/>
                        <w:sz w:val="20"/>
                        <w:szCs w:val="20"/>
                        <w:lang w:eastAsia="pt-BR"/>
                      </w:rPr>
                      <w:t>R$ 4.340,00</w:t>
                    </w:r>
                  </w:ins>
                </w:p>
              </w:tc>
            </w:tr>
            <w:tr w:rsidR="0016760B" w:rsidRPr="0016760B" w14:paraId="15A4EA50" w14:textId="77777777" w:rsidTr="0016760B">
              <w:trPr>
                <w:trHeight w:val="1785"/>
                <w:ins w:id="3403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615BF99" w14:textId="77777777" w:rsidR="0016760B" w:rsidRPr="0016760B" w:rsidRDefault="0016760B" w:rsidP="0016760B">
                  <w:pPr>
                    <w:autoSpaceDE/>
                    <w:autoSpaceDN/>
                    <w:adjustRightInd/>
                    <w:jc w:val="center"/>
                    <w:rPr>
                      <w:ins w:id="34033" w:author="Philippe Hollanda - Oliveira Trust" w:date="2022-07-19T09:57:00Z"/>
                      <w:rFonts w:ascii="Arial" w:eastAsia="Times New Roman" w:hAnsi="Arial" w:cs="Arial"/>
                      <w:color w:val="000000"/>
                      <w:sz w:val="20"/>
                      <w:szCs w:val="20"/>
                      <w:lang w:eastAsia="pt-BR"/>
                    </w:rPr>
                  </w:pPr>
                  <w:ins w:id="3403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B642481" w14:textId="77777777" w:rsidR="0016760B" w:rsidRPr="0016760B" w:rsidRDefault="0016760B" w:rsidP="0016760B">
                  <w:pPr>
                    <w:autoSpaceDE/>
                    <w:autoSpaceDN/>
                    <w:adjustRightInd/>
                    <w:jc w:val="center"/>
                    <w:rPr>
                      <w:ins w:id="34035" w:author="Philippe Hollanda - Oliveira Trust" w:date="2022-07-19T09:57:00Z"/>
                      <w:rFonts w:ascii="Arial" w:eastAsia="Times New Roman" w:hAnsi="Arial" w:cs="Arial"/>
                      <w:color w:val="000000"/>
                      <w:sz w:val="20"/>
                      <w:szCs w:val="20"/>
                      <w:lang w:eastAsia="pt-BR"/>
                    </w:rPr>
                  </w:pPr>
                  <w:ins w:id="34036" w:author="Philippe Hollanda - Oliveira Trust" w:date="2022-07-19T09:57:00Z">
                    <w:r w:rsidRPr="0016760B">
                      <w:rPr>
                        <w:rFonts w:ascii="Arial" w:eastAsia="Times New Roman" w:hAnsi="Arial" w:cs="Arial"/>
                        <w:color w:val="000000"/>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BD92D20" w14:textId="77777777" w:rsidR="0016760B" w:rsidRPr="0016760B" w:rsidRDefault="0016760B" w:rsidP="0016760B">
                  <w:pPr>
                    <w:autoSpaceDE/>
                    <w:autoSpaceDN/>
                    <w:adjustRightInd/>
                    <w:jc w:val="center"/>
                    <w:rPr>
                      <w:ins w:id="34037" w:author="Philippe Hollanda - Oliveira Trust" w:date="2022-07-19T09:57:00Z"/>
                      <w:rFonts w:ascii="Arial" w:eastAsia="Times New Roman" w:hAnsi="Arial" w:cs="Arial"/>
                      <w:color w:val="000000"/>
                      <w:sz w:val="20"/>
                      <w:szCs w:val="20"/>
                      <w:lang w:eastAsia="pt-BR"/>
                    </w:rPr>
                  </w:pPr>
                  <w:ins w:id="34038" w:author="Philippe Hollanda - Oliveira Trust" w:date="2022-07-19T09:57:00Z">
                    <w:r w:rsidRPr="0016760B">
                      <w:rPr>
                        <w:rFonts w:ascii="Arial" w:eastAsia="Times New Roman" w:hAnsi="Arial" w:cs="Arial"/>
                        <w:color w:val="000000"/>
                        <w:sz w:val="20"/>
                        <w:szCs w:val="20"/>
                        <w:lang w:eastAsia="pt-BR"/>
                      </w:rPr>
                      <w:t>R$ 8.323,50</w:t>
                    </w:r>
                  </w:ins>
                </w:p>
              </w:tc>
            </w:tr>
            <w:tr w:rsidR="0016760B" w:rsidRPr="0016760B" w14:paraId="69C7A0AA" w14:textId="77777777" w:rsidTr="0016760B">
              <w:trPr>
                <w:trHeight w:val="1785"/>
                <w:ins w:id="3403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BDAFB0" w14:textId="77777777" w:rsidR="0016760B" w:rsidRPr="0016760B" w:rsidRDefault="0016760B" w:rsidP="0016760B">
                  <w:pPr>
                    <w:autoSpaceDE/>
                    <w:autoSpaceDN/>
                    <w:adjustRightInd/>
                    <w:jc w:val="center"/>
                    <w:rPr>
                      <w:ins w:id="34040" w:author="Philippe Hollanda - Oliveira Trust" w:date="2022-07-19T09:57:00Z"/>
                      <w:rFonts w:ascii="Arial" w:eastAsia="Times New Roman" w:hAnsi="Arial" w:cs="Arial"/>
                      <w:color w:val="000000"/>
                      <w:sz w:val="20"/>
                      <w:szCs w:val="20"/>
                      <w:lang w:eastAsia="pt-BR"/>
                    </w:rPr>
                  </w:pPr>
                  <w:ins w:id="3404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209EEB7" w14:textId="77777777" w:rsidR="0016760B" w:rsidRPr="0016760B" w:rsidRDefault="0016760B" w:rsidP="0016760B">
                  <w:pPr>
                    <w:autoSpaceDE/>
                    <w:autoSpaceDN/>
                    <w:adjustRightInd/>
                    <w:jc w:val="center"/>
                    <w:rPr>
                      <w:ins w:id="34042" w:author="Philippe Hollanda - Oliveira Trust" w:date="2022-07-19T09:57:00Z"/>
                      <w:rFonts w:ascii="Arial" w:eastAsia="Times New Roman" w:hAnsi="Arial" w:cs="Arial"/>
                      <w:color w:val="000000"/>
                      <w:sz w:val="20"/>
                      <w:szCs w:val="20"/>
                      <w:lang w:eastAsia="pt-BR"/>
                    </w:rPr>
                  </w:pPr>
                  <w:ins w:id="34043" w:author="Philippe Hollanda - Oliveira Trust" w:date="2022-07-19T09:57:00Z">
                    <w:r w:rsidRPr="0016760B">
                      <w:rPr>
                        <w:rFonts w:ascii="Arial" w:eastAsia="Times New Roman" w:hAnsi="Arial" w:cs="Arial"/>
                        <w:color w:val="000000"/>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217E562" w14:textId="77777777" w:rsidR="0016760B" w:rsidRPr="0016760B" w:rsidRDefault="0016760B" w:rsidP="0016760B">
                  <w:pPr>
                    <w:autoSpaceDE/>
                    <w:autoSpaceDN/>
                    <w:adjustRightInd/>
                    <w:jc w:val="center"/>
                    <w:rPr>
                      <w:ins w:id="34044" w:author="Philippe Hollanda - Oliveira Trust" w:date="2022-07-19T09:57:00Z"/>
                      <w:rFonts w:ascii="Arial" w:eastAsia="Times New Roman" w:hAnsi="Arial" w:cs="Arial"/>
                      <w:color w:val="000000"/>
                      <w:sz w:val="20"/>
                      <w:szCs w:val="20"/>
                      <w:lang w:eastAsia="pt-BR"/>
                    </w:rPr>
                  </w:pPr>
                  <w:ins w:id="34045" w:author="Philippe Hollanda - Oliveira Trust" w:date="2022-07-19T09:57:00Z">
                    <w:r w:rsidRPr="0016760B">
                      <w:rPr>
                        <w:rFonts w:ascii="Arial" w:eastAsia="Times New Roman" w:hAnsi="Arial" w:cs="Arial"/>
                        <w:color w:val="000000"/>
                        <w:sz w:val="20"/>
                        <w:szCs w:val="20"/>
                        <w:lang w:eastAsia="pt-BR"/>
                      </w:rPr>
                      <w:t>R$ 4.132,59</w:t>
                    </w:r>
                  </w:ins>
                </w:p>
              </w:tc>
            </w:tr>
            <w:tr w:rsidR="0016760B" w:rsidRPr="0016760B" w14:paraId="4D569186" w14:textId="77777777" w:rsidTr="0016760B">
              <w:trPr>
                <w:trHeight w:val="1785"/>
                <w:ins w:id="3404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A6B7F37" w14:textId="77777777" w:rsidR="0016760B" w:rsidRPr="0016760B" w:rsidRDefault="0016760B" w:rsidP="0016760B">
                  <w:pPr>
                    <w:autoSpaceDE/>
                    <w:autoSpaceDN/>
                    <w:adjustRightInd/>
                    <w:jc w:val="center"/>
                    <w:rPr>
                      <w:ins w:id="34047" w:author="Philippe Hollanda - Oliveira Trust" w:date="2022-07-19T09:57:00Z"/>
                      <w:rFonts w:ascii="Arial" w:eastAsia="Times New Roman" w:hAnsi="Arial" w:cs="Arial"/>
                      <w:color w:val="000000"/>
                      <w:sz w:val="20"/>
                      <w:szCs w:val="20"/>
                      <w:lang w:eastAsia="pt-BR"/>
                    </w:rPr>
                  </w:pPr>
                  <w:ins w:id="34048"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8FC2935" w14:textId="77777777" w:rsidR="0016760B" w:rsidRPr="0016760B" w:rsidRDefault="0016760B" w:rsidP="0016760B">
                  <w:pPr>
                    <w:autoSpaceDE/>
                    <w:autoSpaceDN/>
                    <w:adjustRightInd/>
                    <w:jc w:val="center"/>
                    <w:rPr>
                      <w:ins w:id="34049" w:author="Philippe Hollanda - Oliveira Trust" w:date="2022-07-19T09:57:00Z"/>
                      <w:rFonts w:ascii="Arial" w:eastAsia="Times New Roman" w:hAnsi="Arial" w:cs="Arial"/>
                      <w:color w:val="000000"/>
                      <w:sz w:val="20"/>
                      <w:szCs w:val="20"/>
                      <w:lang w:eastAsia="pt-BR"/>
                    </w:rPr>
                  </w:pPr>
                  <w:ins w:id="34050" w:author="Philippe Hollanda - Oliveira Trust" w:date="2022-07-19T09:57:00Z">
                    <w:r w:rsidRPr="0016760B">
                      <w:rPr>
                        <w:rFonts w:ascii="Arial" w:eastAsia="Times New Roman" w:hAnsi="Arial" w:cs="Arial"/>
                        <w:color w:val="000000"/>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C5DA59" w14:textId="77777777" w:rsidR="0016760B" w:rsidRPr="0016760B" w:rsidRDefault="0016760B" w:rsidP="0016760B">
                  <w:pPr>
                    <w:autoSpaceDE/>
                    <w:autoSpaceDN/>
                    <w:adjustRightInd/>
                    <w:jc w:val="center"/>
                    <w:rPr>
                      <w:ins w:id="34051" w:author="Philippe Hollanda - Oliveira Trust" w:date="2022-07-19T09:57:00Z"/>
                      <w:rFonts w:ascii="Arial" w:eastAsia="Times New Roman" w:hAnsi="Arial" w:cs="Arial"/>
                      <w:color w:val="000000"/>
                      <w:sz w:val="20"/>
                      <w:szCs w:val="20"/>
                      <w:lang w:eastAsia="pt-BR"/>
                    </w:rPr>
                  </w:pPr>
                  <w:ins w:id="34052" w:author="Philippe Hollanda - Oliveira Trust" w:date="2022-07-19T09:57:00Z">
                    <w:r w:rsidRPr="0016760B">
                      <w:rPr>
                        <w:rFonts w:ascii="Arial" w:eastAsia="Times New Roman" w:hAnsi="Arial" w:cs="Arial"/>
                        <w:color w:val="000000"/>
                        <w:sz w:val="20"/>
                        <w:szCs w:val="20"/>
                        <w:lang w:eastAsia="pt-BR"/>
                      </w:rPr>
                      <w:t>R$ 8.033,00</w:t>
                    </w:r>
                  </w:ins>
                </w:p>
              </w:tc>
            </w:tr>
            <w:tr w:rsidR="0016760B" w:rsidRPr="0016760B" w14:paraId="613A2A07" w14:textId="77777777" w:rsidTr="0016760B">
              <w:trPr>
                <w:trHeight w:val="1785"/>
                <w:ins w:id="3405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D19B200" w14:textId="77777777" w:rsidR="0016760B" w:rsidRPr="0016760B" w:rsidRDefault="0016760B" w:rsidP="0016760B">
                  <w:pPr>
                    <w:autoSpaceDE/>
                    <w:autoSpaceDN/>
                    <w:adjustRightInd/>
                    <w:jc w:val="center"/>
                    <w:rPr>
                      <w:ins w:id="34054" w:author="Philippe Hollanda - Oliveira Trust" w:date="2022-07-19T09:57:00Z"/>
                      <w:rFonts w:ascii="Arial" w:eastAsia="Times New Roman" w:hAnsi="Arial" w:cs="Arial"/>
                      <w:color w:val="000000"/>
                      <w:sz w:val="20"/>
                      <w:szCs w:val="20"/>
                      <w:lang w:eastAsia="pt-BR"/>
                    </w:rPr>
                  </w:pPr>
                  <w:ins w:id="3405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DCE6831" w14:textId="77777777" w:rsidR="0016760B" w:rsidRPr="0016760B" w:rsidRDefault="0016760B" w:rsidP="0016760B">
                  <w:pPr>
                    <w:autoSpaceDE/>
                    <w:autoSpaceDN/>
                    <w:adjustRightInd/>
                    <w:jc w:val="center"/>
                    <w:rPr>
                      <w:ins w:id="34056" w:author="Philippe Hollanda - Oliveira Trust" w:date="2022-07-19T09:57:00Z"/>
                      <w:rFonts w:ascii="Arial" w:eastAsia="Times New Roman" w:hAnsi="Arial" w:cs="Arial"/>
                      <w:color w:val="000000"/>
                      <w:sz w:val="20"/>
                      <w:szCs w:val="20"/>
                      <w:lang w:eastAsia="pt-BR"/>
                    </w:rPr>
                  </w:pPr>
                  <w:ins w:id="34057" w:author="Philippe Hollanda - Oliveira Trust" w:date="2022-07-19T09:57:00Z">
                    <w:r w:rsidRPr="0016760B">
                      <w:rPr>
                        <w:rFonts w:ascii="Arial" w:eastAsia="Times New Roman" w:hAnsi="Arial" w:cs="Arial"/>
                        <w:color w:val="000000"/>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27FF07F" w14:textId="77777777" w:rsidR="0016760B" w:rsidRPr="0016760B" w:rsidRDefault="0016760B" w:rsidP="0016760B">
                  <w:pPr>
                    <w:autoSpaceDE/>
                    <w:autoSpaceDN/>
                    <w:adjustRightInd/>
                    <w:jc w:val="center"/>
                    <w:rPr>
                      <w:ins w:id="34058" w:author="Philippe Hollanda - Oliveira Trust" w:date="2022-07-19T09:57:00Z"/>
                      <w:rFonts w:ascii="Arial" w:eastAsia="Times New Roman" w:hAnsi="Arial" w:cs="Arial"/>
                      <w:color w:val="000000"/>
                      <w:sz w:val="20"/>
                      <w:szCs w:val="20"/>
                      <w:lang w:eastAsia="pt-BR"/>
                    </w:rPr>
                  </w:pPr>
                  <w:ins w:id="34059" w:author="Philippe Hollanda - Oliveira Trust" w:date="2022-07-19T09:57:00Z">
                    <w:r w:rsidRPr="0016760B">
                      <w:rPr>
                        <w:rFonts w:ascii="Arial" w:eastAsia="Times New Roman" w:hAnsi="Arial" w:cs="Arial"/>
                        <w:color w:val="000000"/>
                        <w:sz w:val="20"/>
                        <w:szCs w:val="20"/>
                        <w:lang w:eastAsia="pt-BR"/>
                      </w:rPr>
                      <w:t>R$ 2.256,75</w:t>
                    </w:r>
                  </w:ins>
                </w:p>
              </w:tc>
            </w:tr>
            <w:tr w:rsidR="0016760B" w:rsidRPr="0016760B" w14:paraId="59E69F3F" w14:textId="77777777" w:rsidTr="0016760B">
              <w:trPr>
                <w:trHeight w:val="1785"/>
                <w:ins w:id="3406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F6B2BFB" w14:textId="77777777" w:rsidR="0016760B" w:rsidRPr="0016760B" w:rsidRDefault="0016760B" w:rsidP="0016760B">
                  <w:pPr>
                    <w:autoSpaceDE/>
                    <w:autoSpaceDN/>
                    <w:adjustRightInd/>
                    <w:jc w:val="center"/>
                    <w:rPr>
                      <w:ins w:id="34061" w:author="Philippe Hollanda - Oliveira Trust" w:date="2022-07-19T09:57:00Z"/>
                      <w:rFonts w:ascii="Arial" w:eastAsia="Times New Roman" w:hAnsi="Arial" w:cs="Arial"/>
                      <w:color w:val="000000"/>
                      <w:sz w:val="20"/>
                      <w:szCs w:val="20"/>
                      <w:lang w:eastAsia="pt-BR"/>
                    </w:rPr>
                  </w:pPr>
                  <w:ins w:id="3406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D830311" w14:textId="77777777" w:rsidR="0016760B" w:rsidRPr="0016760B" w:rsidRDefault="0016760B" w:rsidP="0016760B">
                  <w:pPr>
                    <w:autoSpaceDE/>
                    <w:autoSpaceDN/>
                    <w:adjustRightInd/>
                    <w:jc w:val="center"/>
                    <w:rPr>
                      <w:ins w:id="34063" w:author="Philippe Hollanda - Oliveira Trust" w:date="2022-07-19T09:57:00Z"/>
                      <w:rFonts w:ascii="Arial" w:eastAsia="Times New Roman" w:hAnsi="Arial" w:cs="Arial"/>
                      <w:color w:val="000000"/>
                      <w:sz w:val="20"/>
                      <w:szCs w:val="20"/>
                      <w:lang w:eastAsia="pt-BR"/>
                    </w:rPr>
                  </w:pPr>
                  <w:ins w:id="34064" w:author="Philippe Hollanda - Oliveira Trust" w:date="2022-07-19T09:57:00Z">
                    <w:r w:rsidRPr="0016760B">
                      <w:rPr>
                        <w:rFonts w:ascii="Arial" w:eastAsia="Times New Roman" w:hAnsi="Arial" w:cs="Arial"/>
                        <w:color w:val="000000"/>
                        <w:sz w:val="20"/>
                        <w:szCs w:val="20"/>
                        <w:lang w:eastAsia="pt-BR"/>
                      </w:rPr>
                      <w:t>10/09/2021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197692" w14:textId="77777777" w:rsidR="0016760B" w:rsidRPr="0016760B" w:rsidRDefault="0016760B" w:rsidP="0016760B">
                  <w:pPr>
                    <w:autoSpaceDE/>
                    <w:autoSpaceDN/>
                    <w:adjustRightInd/>
                    <w:jc w:val="center"/>
                    <w:rPr>
                      <w:ins w:id="34065" w:author="Philippe Hollanda - Oliveira Trust" w:date="2022-07-19T09:57:00Z"/>
                      <w:rFonts w:ascii="Arial" w:eastAsia="Times New Roman" w:hAnsi="Arial" w:cs="Arial"/>
                      <w:color w:val="000000"/>
                      <w:sz w:val="20"/>
                      <w:szCs w:val="20"/>
                      <w:lang w:eastAsia="pt-BR"/>
                    </w:rPr>
                  </w:pPr>
                  <w:ins w:id="34066" w:author="Philippe Hollanda - Oliveira Trust" w:date="2022-07-19T09:57:00Z">
                    <w:r w:rsidRPr="0016760B">
                      <w:rPr>
                        <w:rFonts w:ascii="Arial" w:eastAsia="Times New Roman" w:hAnsi="Arial" w:cs="Arial"/>
                        <w:color w:val="000000"/>
                        <w:sz w:val="20"/>
                        <w:szCs w:val="20"/>
                        <w:lang w:eastAsia="pt-BR"/>
                      </w:rPr>
                      <w:t>R$ 9.109,42</w:t>
                    </w:r>
                  </w:ins>
                </w:p>
              </w:tc>
            </w:tr>
            <w:tr w:rsidR="0016760B" w:rsidRPr="0016760B" w14:paraId="2526E77F" w14:textId="77777777" w:rsidTr="0016760B">
              <w:trPr>
                <w:trHeight w:val="1785"/>
                <w:ins w:id="3406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F78166A" w14:textId="77777777" w:rsidR="0016760B" w:rsidRPr="0016760B" w:rsidRDefault="0016760B" w:rsidP="0016760B">
                  <w:pPr>
                    <w:autoSpaceDE/>
                    <w:autoSpaceDN/>
                    <w:adjustRightInd/>
                    <w:jc w:val="center"/>
                    <w:rPr>
                      <w:ins w:id="34068" w:author="Philippe Hollanda - Oliveira Trust" w:date="2022-07-19T09:57:00Z"/>
                      <w:rFonts w:ascii="Arial" w:eastAsia="Times New Roman" w:hAnsi="Arial" w:cs="Arial"/>
                      <w:color w:val="000000"/>
                      <w:sz w:val="20"/>
                      <w:szCs w:val="20"/>
                      <w:lang w:eastAsia="pt-BR"/>
                    </w:rPr>
                  </w:pPr>
                  <w:ins w:id="34069" w:author="Philippe Hollanda - Oliveira Trust" w:date="2022-07-19T09:57:00Z">
                    <w:r w:rsidRPr="0016760B">
                      <w:rPr>
                        <w:rFonts w:ascii="Arial" w:eastAsia="Times New Roman" w:hAnsi="Arial" w:cs="Arial"/>
                        <w:color w:val="000000"/>
                        <w:sz w:val="20"/>
                        <w:szCs w:val="20"/>
                        <w:lang w:eastAsia="pt-BR"/>
                      </w:rPr>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3D00DB3E" w14:textId="77777777" w:rsidR="0016760B" w:rsidRPr="0016760B" w:rsidRDefault="0016760B" w:rsidP="0016760B">
                  <w:pPr>
                    <w:autoSpaceDE/>
                    <w:autoSpaceDN/>
                    <w:adjustRightInd/>
                    <w:jc w:val="center"/>
                    <w:rPr>
                      <w:ins w:id="34070" w:author="Philippe Hollanda - Oliveira Trust" w:date="2022-07-19T09:57:00Z"/>
                      <w:rFonts w:ascii="Arial" w:eastAsia="Times New Roman" w:hAnsi="Arial" w:cs="Arial"/>
                      <w:color w:val="000000"/>
                      <w:sz w:val="20"/>
                      <w:szCs w:val="20"/>
                      <w:lang w:eastAsia="pt-BR"/>
                    </w:rPr>
                  </w:pPr>
                  <w:ins w:id="34071" w:author="Philippe Hollanda - Oliveira Trust" w:date="2022-07-19T09:57:00Z">
                    <w:r w:rsidRPr="0016760B">
                      <w:rPr>
                        <w:rFonts w:ascii="Arial" w:eastAsia="Times New Roman" w:hAnsi="Arial" w:cs="Arial"/>
                        <w:color w:val="000000"/>
                        <w:sz w:val="20"/>
                        <w:szCs w:val="20"/>
                        <w:lang w:eastAsia="pt-BR"/>
                      </w:rPr>
                      <w:t>27/09/2021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4E7A161" w14:textId="77777777" w:rsidR="0016760B" w:rsidRPr="0016760B" w:rsidRDefault="0016760B" w:rsidP="0016760B">
                  <w:pPr>
                    <w:autoSpaceDE/>
                    <w:autoSpaceDN/>
                    <w:adjustRightInd/>
                    <w:jc w:val="center"/>
                    <w:rPr>
                      <w:ins w:id="34072" w:author="Philippe Hollanda - Oliveira Trust" w:date="2022-07-19T09:57:00Z"/>
                      <w:rFonts w:ascii="Arial" w:eastAsia="Times New Roman" w:hAnsi="Arial" w:cs="Arial"/>
                      <w:color w:val="000000"/>
                      <w:sz w:val="20"/>
                      <w:szCs w:val="20"/>
                      <w:lang w:eastAsia="pt-BR"/>
                    </w:rPr>
                  </w:pPr>
                  <w:ins w:id="34073" w:author="Philippe Hollanda - Oliveira Trust" w:date="2022-07-19T09:57:00Z">
                    <w:r w:rsidRPr="0016760B">
                      <w:rPr>
                        <w:rFonts w:ascii="Arial" w:eastAsia="Times New Roman" w:hAnsi="Arial" w:cs="Arial"/>
                        <w:color w:val="000000"/>
                        <w:sz w:val="20"/>
                        <w:szCs w:val="20"/>
                        <w:lang w:eastAsia="pt-BR"/>
                      </w:rPr>
                      <w:t>R$ 3.050,00</w:t>
                    </w:r>
                  </w:ins>
                </w:p>
              </w:tc>
            </w:tr>
            <w:tr w:rsidR="0016760B" w:rsidRPr="0016760B" w14:paraId="15EC94A2" w14:textId="77777777" w:rsidTr="0016760B">
              <w:trPr>
                <w:trHeight w:val="1785"/>
                <w:ins w:id="3407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8BC422" w14:textId="77777777" w:rsidR="0016760B" w:rsidRPr="0016760B" w:rsidRDefault="0016760B" w:rsidP="0016760B">
                  <w:pPr>
                    <w:autoSpaceDE/>
                    <w:autoSpaceDN/>
                    <w:adjustRightInd/>
                    <w:jc w:val="center"/>
                    <w:rPr>
                      <w:ins w:id="34075" w:author="Philippe Hollanda - Oliveira Trust" w:date="2022-07-19T09:57:00Z"/>
                      <w:rFonts w:ascii="Arial" w:eastAsia="Times New Roman" w:hAnsi="Arial" w:cs="Arial"/>
                      <w:color w:val="000000"/>
                      <w:sz w:val="20"/>
                      <w:szCs w:val="20"/>
                      <w:lang w:eastAsia="pt-BR"/>
                    </w:rPr>
                  </w:pPr>
                  <w:ins w:id="34076"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6CF033C0" w14:textId="77777777" w:rsidR="0016760B" w:rsidRPr="0016760B" w:rsidRDefault="0016760B" w:rsidP="0016760B">
                  <w:pPr>
                    <w:autoSpaceDE/>
                    <w:autoSpaceDN/>
                    <w:adjustRightInd/>
                    <w:jc w:val="center"/>
                    <w:rPr>
                      <w:ins w:id="34077" w:author="Philippe Hollanda - Oliveira Trust" w:date="2022-07-19T09:57:00Z"/>
                      <w:rFonts w:ascii="Arial" w:eastAsia="Times New Roman" w:hAnsi="Arial" w:cs="Arial"/>
                      <w:color w:val="000000"/>
                      <w:sz w:val="20"/>
                      <w:szCs w:val="20"/>
                      <w:lang w:eastAsia="pt-BR"/>
                    </w:rPr>
                  </w:pPr>
                  <w:ins w:id="34078" w:author="Philippe Hollanda - Oliveira Trust" w:date="2022-07-19T09:57:00Z">
                    <w:r w:rsidRPr="0016760B">
                      <w:rPr>
                        <w:rFonts w:ascii="Arial" w:eastAsia="Times New Roman" w:hAnsi="Arial" w:cs="Arial"/>
                        <w:color w:val="000000"/>
                        <w:sz w:val="20"/>
                        <w:szCs w:val="20"/>
                        <w:lang w:eastAsia="pt-BR"/>
                      </w:rPr>
                      <w:t>06/09/2021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5FE4010" w14:textId="77777777" w:rsidR="0016760B" w:rsidRPr="0016760B" w:rsidRDefault="0016760B" w:rsidP="0016760B">
                  <w:pPr>
                    <w:autoSpaceDE/>
                    <w:autoSpaceDN/>
                    <w:adjustRightInd/>
                    <w:jc w:val="center"/>
                    <w:rPr>
                      <w:ins w:id="34079" w:author="Philippe Hollanda - Oliveira Trust" w:date="2022-07-19T09:57:00Z"/>
                      <w:rFonts w:ascii="Arial" w:eastAsia="Times New Roman" w:hAnsi="Arial" w:cs="Arial"/>
                      <w:color w:val="000000"/>
                      <w:sz w:val="20"/>
                      <w:szCs w:val="20"/>
                      <w:lang w:eastAsia="pt-BR"/>
                    </w:rPr>
                  </w:pPr>
                  <w:ins w:id="34080" w:author="Philippe Hollanda - Oliveira Trust" w:date="2022-07-19T09:57:00Z">
                    <w:r w:rsidRPr="0016760B">
                      <w:rPr>
                        <w:rFonts w:ascii="Arial" w:eastAsia="Times New Roman" w:hAnsi="Arial" w:cs="Arial"/>
                        <w:color w:val="000000"/>
                        <w:sz w:val="20"/>
                        <w:szCs w:val="20"/>
                        <w:lang w:eastAsia="pt-BR"/>
                      </w:rPr>
                      <w:t>R$ 5.200,00</w:t>
                    </w:r>
                  </w:ins>
                </w:p>
              </w:tc>
            </w:tr>
            <w:tr w:rsidR="0016760B" w:rsidRPr="0016760B" w14:paraId="5E10465B" w14:textId="77777777" w:rsidTr="0016760B">
              <w:trPr>
                <w:trHeight w:val="1785"/>
                <w:ins w:id="34081"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300ED721" w14:textId="77777777" w:rsidR="0016760B" w:rsidRPr="0016760B" w:rsidRDefault="0016760B" w:rsidP="0016760B">
                  <w:pPr>
                    <w:autoSpaceDE/>
                    <w:autoSpaceDN/>
                    <w:adjustRightInd/>
                    <w:jc w:val="center"/>
                    <w:rPr>
                      <w:ins w:id="34082" w:author="Philippe Hollanda - Oliveira Trust" w:date="2022-07-19T09:57:00Z"/>
                      <w:rFonts w:ascii="Arial" w:eastAsia="Times New Roman" w:hAnsi="Arial" w:cs="Arial"/>
                      <w:color w:val="000000"/>
                      <w:sz w:val="20"/>
                      <w:szCs w:val="20"/>
                      <w:lang w:eastAsia="pt-BR"/>
                    </w:rPr>
                  </w:pPr>
                  <w:ins w:id="34083" w:author="Philippe Hollanda - Oliveira Trust" w:date="2022-07-19T09:57:00Z">
                    <w:r w:rsidRPr="0016760B">
                      <w:rPr>
                        <w:rFonts w:ascii="Arial" w:eastAsia="Times New Roman" w:hAnsi="Arial" w:cs="Arial"/>
                        <w:color w:val="000000"/>
                        <w:sz w:val="20"/>
                        <w:szCs w:val="20"/>
                        <w:lang w:eastAsia="pt-BR"/>
                      </w:rPr>
                      <w:lastRenderedPageBreak/>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445FE361" w14:textId="77777777" w:rsidR="0016760B" w:rsidRPr="0016760B" w:rsidRDefault="0016760B" w:rsidP="0016760B">
                  <w:pPr>
                    <w:autoSpaceDE/>
                    <w:autoSpaceDN/>
                    <w:adjustRightInd/>
                    <w:jc w:val="center"/>
                    <w:rPr>
                      <w:ins w:id="34084" w:author="Philippe Hollanda - Oliveira Trust" w:date="2022-07-19T09:57:00Z"/>
                      <w:rFonts w:ascii="Arial" w:eastAsia="Times New Roman" w:hAnsi="Arial" w:cs="Arial"/>
                      <w:color w:val="000000"/>
                      <w:sz w:val="20"/>
                      <w:szCs w:val="20"/>
                      <w:lang w:eastAsia="pt-BR"/>
                    </w:rPr>
                  </w:pPr>
                  <w:ins w:id="34085"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DA2EAA3" w14:textId="77777777" w:rsidR="0016760B" w:rsidRPr="0016760B" w:rsidRDefault="0016760B" w:rsidP="0016760B">
                  <w:pPr>
                    <w:autoSpaceDE/>
                    <w:autoSpaceDN/>
                    <w:adjustRightInd/>
                    <w:jc w:val="center"/>
                    <w:rPr>
                      <w:ins w:id="34086" w:author="Philippe Hollanda - Oliveira Trust" w:date="2022-07-19T09:57:00Z"/>
                      <w:rFonts w:ascii="Arial" w:eastAsia="Times New Roman" w:hAnsi="Arial" w:cs="Arial"/>
                      <w:color w:val="000000"/>
                      <w:sz w:val="20"/>
                      <w:szCs w:val="20"/>
                      <w:lang w:eastAsia="pt-BR"/>
                    </w:rPr>
                  </w:pPr>
                  <w:ins w:id="34087" w:author="Philippe Hollanda - Oliveira Trust" w:date="2022-07-19T09:57:00Z">
                    <w:r w:rsidRPr="0016760B">
                      <w:rPr>
                        <w:rFonts w:ascii="Arial" w:eastAsia="Times New Roman" w:hAnsi="Arial" w:cs="Arial"/>
                        <w:color w:val="000000"/>
                        <w:sz w:val="20"/>
                        <w:szCs w:val="20"/>
                        <w:lang w:eastAsia="pt-BR"/>
                      </w:rPr>
                      <w:t>R$ 420,00</w:t>
                    </w:r>
                  </w:ins>
                </w:p>
              </w:tc>
            </w:tr>
            <w:tr w:rsidR="0016760B" w:rsidRPr="0016760B" w14:paraId="03264BD9" w14:textId="77777777" w:rsidTr="0016760B">
              <w:trPr>
                <w:trHeight w:val="1785"/>
                <w:ins w:id="34088"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3167F46A" w14:textId="77777777" w:rsidR="0016760B" w:rsidRPr="0016760B" w:rsidRDefault="0016760B" w:rsidP="0016760B">
                  <w:pPr>
                    <w:autoSpaceDE/>
                    <w:autoSpaceDN/>
                    <w:adjustRightInd/>
                    <w:jc w:val="center"/>
                    <w:rPr>
                      <w:ins w:id="34089" w:author="Philippe Hollanda - Oliveira Trust" w:date="2022-07-19T09:57:00Z"/>
                      <w:rFonts w:ascii="Arial" w:eastAsia="Times New Roman" w:hAnsi="Arial" w:cs="Arial"/>
                      <w:color w:val="000000"/>
                      <w:sz w:val="20"/>
                      <w:szCs w:val="20"/>
                      <w:lang w:eastAsia="pt-BR"/>
                    </w:rPr>
                  </w:pPr>
                  <w:ins w:id="34090"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7C185ACC" w14:textId="77777777" w:rsidR="0016760B" w:rsidRPr="0016760B" w:rsidRDefault="0016760B" w:rsidP="0016760B">
                  <w:pPr>
                    <w:autoSpaceDE/>
                    <w:autoSpaceDN/>
                    <w:adjustRightInd/>
                    <w:jc w:val="center"/>
                    <w:rPr>
                      <w:ins w:id="34091" w:author="Philippe Hollanda - Oliveira Trust" w:date="2022-07-19T09:57:00Z"/>
                      <w:rFonts w:ascii="Arial" w:eastAsia="Times New Roman" w:hAnsi="Arial" w:cs="Arial"/>
                      <w:color w:val="000000"/>
                      <w:sz w:val="20"/>
                      <w:szCs w:val="20"/>
                      <w:lang w:eastAsia="pt-BR"/>
                    </w:rPr>
                  </w:pPr>
                  <w:ins w:id="34092"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D605193" w14:textId="77777777" w:rsidR="0016760B" w:rsidRPr="0016760B" w:rsidRDefault="0016760B" w:rsidP="0016760B">
                  <w:pPr>
                    <w:autoSpaceDE/>
                    <w:autoSpaceDN/>
                    <w:adjustRightInd/>
                    <w:jc w:val="center"/>
                    <w:rPr>
                      <w:ins w:id="34093" w:author="Philippe Hollanda - Oliveira Trust" w:date="2022-07-19T09:57:00Z"/>
                      <w:rFonts w:ascii="Arial" w:eastAsia="Times New Roman" w:hAnsi="Arial" w:cs="Arial"/>
                      <w:color w:val="000000"/>
                      <w:sz w:val="20"/>
                      <w:szCs w:val="20"/>
                      <w:lang w:eastAsia="pt-BR"/>
                    </w:rPr>
                  </w:pPr>
                  <w:ins w:id="34094" w:author="Philippe Hollanda - Oliveira Trust" w:date="2022-07-19T09:57:00Z">
                    <w:r w:rsidRPr="0016760B">
                      <w:rPr>
                        <w:rFonts w:ascii="Arial" w:eastAsia="Times New Roman" w:hAnsi="Arial" w:cs="Arial"/>
                        <w:color w:val="000000"/>
                        <w:sz w:val="20"/>
                        <w:szCs w:val="20"/>
                        <w:lang w:eastAsia="pt-BR"/>
                      </w:rPr>
                      <w:t>R$ 300,00</w:t>
                    </w:r>
                  </w:ins>
                </w:p>
              </w:tc>
            </w:tr>
            <w:tr w:rsidR="0016760B" w:rsidRPr="0016760B" w14:paraId="022CADCF" w14:textId="77777777" w:rsidTr="0016760B">
              <w:trPr>
                <w:trHeight w:val="1785"/>
                <w:ins w:id="34095"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6F387655" w14:textId="77777777" w:rsidR="0016760B" w:rsidRPr="0016760B" w:rsidRDefault="0016760B" w:rsidP="0016760B">
                  <w:pPr>
                    <w:autoSpaceDE/>
                    <w:autoSpaceDN/>
                    <w:adjustRightInd/>
                    <w:jc w:val="center"/>
                    <w:rPr>
                      <w:ins w:id="34096" w:author="Philippe Hollanda - Oliveira Trust" w:date="2022-07-19T09:57:00Z"/>
                      <w:rFonts w:ascii="Arial" w:eastAsia="Times New Roman" w:hAnsi="Arial" w:cs="Arial"/>
                      <w:color w:val="000000"/>
                      <w:sz w:val="20"/>
                      <w:szCs w:val="20"/>
                      <w:lang w:eastAsia="pt-BR"/>
                    </w:rPr>
                  </w:pPr>
                  <w:ins w:id="34097"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6420850E" w14:textId="77777777" w:rsidR="0016760B" w:rsidRPr="0016760B" w:rsidRDefault="0016760B" w:rsidP="0016760B">
                  <w:pPr>
                    <w:autoSpaceDE/>
                    <w:autoSpaceDN/>
                    <w:adjustRightInd/>
                    <w:jc w:val="center"/>
                    <w:rPr>
                      <w:ins w:id="34098" w:author="Philippe Hollanda - Oliveira Trust" w:date="2022-07-19T09:57:00Z"/>
                      <w:rFonts w:ascii="Arial" w:eastAsia="Times New Roman" w:hAnsi="Arial" w:cs="Arial"/>
                      <w:color w:val="000000"/>
                      <w:sz w:val="20"/>
                      <w:szCs w:val="20"/>
                      <w:lang w:eastAsia="pt-BR"/>
                    </w:rPr>
                  </w:pPr>
                  <w:ins w:id="34099"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E9D4353" w14:textId="77777777" w:rsidR="0016760B" w:rsidRPr="0016760B" w:rsidRDefault="0016760B" w:rsidP="0016760B">
                  <w:pPr>
                    <w:autoSpaceDE/>
                    <w:autoSpaceDN/>
                    <w:adjustRightInd/>
                    <w:jc w:val="center"/>
                    <w:rPr>
                      <w:ins w:id="34100" w:author="Philippe Hollanda - Oliveira Trust" w:date="2022-07-19T09:57:00Z"/>
                      <w:rFonts w:ascii="Arial" w:eastAsia="Times New Roman" w:hAnsi="Arial" w:cs="Arial"/>
                      <w:color w:val="000000"/>
                      <w:sz w:val="20"/>
                      <w:szCs w:val="20"/>
                      <w:lang w:eastAsia="pt-BR"/>
                    </w:rPr>
                  </w:pPr>
                  <w:ins w:id="34101" w:author="Philippe Hollanda - Oliveira Trust" w:date="2022-07-19T09:57:00Z">
                    <w:r w:rsidRPr="0016760B">
                      <w:rPr>
                        <w:rFonts w:ascii="Arial" w:eastAsia="Times New Roman" w:hAnsi="Arial" w:cs="Arial"/>
                        <w:color w:val="000000"/>
                        <w:sz w:val="20"/>
                        <w:szCs w:val="20"/>
                        <w:lang w:eastAsia="pt-BR"/>
                      </w:rPr>
                      <w:t>R$ 760,00</w:t>
                    </w:r>
                  </w:ins>
                </w:p>
              </w:tc>
            </w:tr>
            <w:tr w:rsidR="0016760B" w:rsidRPr="0016760B" w14:paraId="3B2BE873" w14:textId="77777777" w:rsidTr="0016760B">
              <w:trPr>
                <w:trHeight w:val="1785"/>
                <w:ins w:id="34102"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07148BD6" w14:textId="77777777" w:rsidR="0016760B" w:rsidRPr="0016760B" w:rsidRDefault="0016760B" w:rsidP="0016760B">
                  <w:pPr>
                    <w:autoSpaceDE/>
                    <w:autoSpaceDN/>
                    <w:adjustRightInd/>
                    <w:jc w:val="center"/>
                    <w:rPr>
                      <w:ins w:id="34103" w:author="Philippe Hollanda - Oliveira Trust" w:date="2022-07-19T09:57:00Z"/>
                      <w:rFonts w:ascii="Arial" w:eastAsia="Times New Roman" w:hAnsi="Arial" w:cs="Arial"/>
                      <w:color w:val="000000"/>
                      <w:sz w:val="20"/>
                      <w:szCs w:val="20"/>
                      <w:lang w:eastAsia="pt-BR"/>
                    </w:rPr>
                  </w:pPr>
                  <w:ins w:id="34104"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3A45359C" w14:textId="77777777" w:rsidR="0016760B" w:rsidRPr="0016760B" w:rsidRDefault="0016760B" w:rsidP="0016760B">
                  <w:pPr>
                    <w:autoSpaceDE/>
                    <w:autoSpaceDN/>
                    <w:adjustRightInd/>
                    <w:jc w:val="center"/>
                    <w:rPr>
                      <w:ins w:id="34105" w:author="Philippe Hollanda - Oliveira Trust" w:date="2022-07-19T09:57:00Z"/>
                      <w:rFonts w:ascii="Arial" w:eastAsia="Times New Roman" w:hAnsi="Arial" w:cs="Arial"/>
                      <w:color w:val="000000"/>
                      <w:sz w:val="20"/>
                      <w:szCs w:val="20"/>
                      <w:lang w:eastAsia="pt-BR"/>
                    </w:rPr>
                  </w:pPr>
                  <w:ins w:id="34106"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267A3B" w14:textId="77777777" w:rsidR="0016760B" w:rsidRPr="0016760B" w:rsidRDefault="0016760B" w:rsidP="0016760B">
                  <w:pPr>
                    <w:autoSpaceDE/>
                    <w:autoSpaceDN/>
                    <w:adjustRightInd/>
                    <w:jc w:val="center"/>
                    <w:rPr>
                      <w:ins w:id="34107" w:author="Philippe Hollanda - Oliveira Trust" w:date="2022-07-19T09:57:00Z"/>
                      <w:rFonts w:ascii="Arial" w:eastAsia="Times New Roman" w:hAnsi="Arial" w:cs="Arial"/>
                      <w:color w:val="000000"/>
                      <w:sz w:val="20"/>
                      <w:szCs w:val="20"/>
                      <w:lang w:eastAsia="pt-BR"/>
                    </w:rPr>
                  </w:pPr>
                  <w:ins w:id="34108" w:author="Philippe Hollanda - Oliveira Trust" w:date="2022-07-19T09:57:00Z">
                    <w:r w:rsidRPr="0016760B">
                      <w:rPr>
                        <w:rFonts w:ascii="Arial" w:eastAsia="Times New Roman" w:hAnsi="Arial" w:cs="Arial"/>
                        <w:color w:val="000000"/>
                        <w:sz w:val="20"/>
                        <w:szCs w:val="20"/>
                        <w:lang w:eastAsia="pt-BR"/>
                      </w:rPr>
                      <w:t>R$ 579,00</w:t>
                    </w:r>
                  </w:ins>
                </w:p>
              </w:tc>
            </w:tr>
            <w:tr w:rsidR="0016760B" w:rsidRPr="0016760B" w14:paraId="7B66F6BE" w14:textId="77777777" w:rsidTr="0016760B">
              <w:trPr>
                <w:trHeight w:val="1785"/>
                <w:ins w:id="34109"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1E815467" w14:textId="77777777" w:rsidR="0016760B" w:rsidRPr="0016760B" w:rsidRDefault="0016760B" w:rsidP="0016760B">
                  <w:pPr>
                    <w:autoSpaceDE/>
                    <w:autoSpaceDN/>
                    <w:adjustRightInd/>
                    <w:jc w:val="center"/>
                    <w:rPr>
                      <w:ins w:id="34110" w:author="Philippe Hollanda - Oliveira Trust" w:date="2022-07-19T09:57:00Z"/>
                      <w:rFonts w:ascii="Arial" w:eastAsia="Times New Roman" w:hAnsi="Arial" w:cs="Arial"/>
                      <w:color w:val="000000"/>
                      <w:sz w:val="20"/>
                      <w:szCs w:val="20"/>
                      <w:lang w:eastAsia="pt-BR"/>
                    </w:rPr>
                  </w:pPr>
                  <w:ins w:id="34111"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628FB7FA" w14:textId="77777777" w:rsidR="0016760B" w:rsidRPr="0016760B" w:rsidRDefault="0016760B" w:rsidP="0016760B">
                  <w:pPr>
                    <w:autoSpaceDE/>
                    <w:autoSpaceDN/>
                    <w:adjustRightInd/>
                    <w:jc w:val="center"/>
                    <w:rPr>
                      <w:ins w:id="34112" w:author="Philippe Hollanda - Oliveira Trust" w:date="2022-07-19T09:57:00Z"/>
                      <w:rFonts w:ascii="Arial" w:eastAsia="Times New Roman" w:hAnsi="Arial" w:cs="Arial"/>
                      <w:color w:val="000000"/>
                      <w:sz w:val="20"/>
                      <w:szCs w:val="20"/>
                      <w:lang w:eastAsia="pt-BR"/>
                    </w:rPr>
                  </w:pPr>
                  <w:ins w:id="34113" w:author="Philippe Hollanda - Oliveira Trust" w:date="2022-07-19T09:57:00Z">
                    <w:r w:rsidRPr="0016760B">
                      <w:rPr>
                        <w:rFonts w:ascii="Arial" w:eastAsia="Times New Roman" w:hAnsi="Arial" w:cs="Arial"/>
                        <w:color w:val="000000"/>
                        <w:sz w:val="20"/>
                        <w:szCs w:val="20"/>
                        <w:lang w:eastAsia="pt-BR"/>
                      </w:rPr>
                      <w:t>24/09/2021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E91D361" w14:textId="77777777" w:rsidR="0016760B" w:rsidRPr="0016760B" w:rsidRDefault="0016760B" w:rsidP="0016760B">
                  <w:pPr>
                    <w:autoSpaceDE/>
                    <w:autoSpaceDN/>
                    <w:adjustRightInd/>
                    <w:jc w:val="center"/>
                    <w:rPr>
                      <w:ins w:id="34114" w:author="Philippe Hollanda - Oliveira Trust" w:date="2022-07-19T09:57:00Z"/>
                      <w:rFonts w:ascii="Arial" w:eastAsia="Times New Roman" w:hAnsi="Arial" w:cs="Arial"/>
                      <w:color w:val="000000"/>
                      <w:sz w:val="20"/>
                      <w:szCs w:val="20"/>
                      <w:lang w:eastAsia="pt-BR"/>
                    </w:rPr>
                  </w:pPr>
                  <w:ins w:id="34115" w:author="Philippe Hollanda - Oliveira Trust" w:date="2022-07-19T09:57:00Z">
                    <w:r w:rsidRPr="0016760B">
                      <w:rPr>
                        <w:rFonts w:ascii="Arial" w:eastAsia="Times New Roman" w:hAnsi="Arial" w:cs="Arial"/>
                        <w:color w:val="000000"/>
                        <w:sz w:val="20"/>
                        <w:szCs w:val="20"/>
                        <w:lang w:eastAsia="pt-BR"/>
                      </w:rPr>
                      <w:t>R$ 247,00</w:t>
                    </w:r>
                  </w:ins>
                </w:p>
              </w:tc>
            </w:tr>
            <w:tr w:rsidR="0016760B" w:rsidRPr="0016760B" w14:paraId="52E887D3" w14:textId="77777777" w:rsidTr="0016760B">
              <w:trPr>
                <w:trHeight w:val="1785"/>
                <w:ins w:id="34116"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3814D44E" w14:textId="77777777" w:rsidR="0016760B" w:rsidRPr="0016760B" w:rsidRDefault="0016760B" w:rsidP="0016760B">
                  <w:pPr>
                    <w:autoSpaceDE/>
                    <w:autoSpaceDN/>
                    <w:adjustRightInd/>
                    <w:jc w:val="center"/>
                    <w:rPr>
                      <w:ins w:id="34117" w:author="Philippe Hollanda - Oliveira Trust" w:date="2022-07-19T09:57:00Z"/>
                      <w:rFonts w:ascii="Arial" w:eastAsia="Times New Roman" w:hAnsi="Arial" w:cs="Arial"/>
                      <w:color w:val="000000"/>
                      <w:sz w:val="20"/>
                      <w:szCs w:val="20"/>
                      <w:lang w:eastAsia="pt-BR"/>
                    </w:rPr>
                  </w:pPr>
                  <w:ins w:id="34118" w:author="Philippe Hollanda - Oliveira Trust" w:date="2022-07-19T09:57:00Z">
                    <w:r w:rsidRPr="0016760B">
                      <w:rPr>
                        <w:rFonts w:ascii="Arial" w:eastAsia="Times New Roman" w:hAnsi="Arial" w:cs="Arial"/>
                        <w:color w:val="000000"/>
                        <w:sz w:val="20"/>
                        <w:szCs w:val="20"/>
                        <w:lang w:eastAsia="pt-BR"/>
                      </w:rPr>
                      <w:lastRenderedPageBreak/>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122182CA" w14:textId="77777777" w:rsidR="0016760B" w:rsidRPr="0016760B" w:rsidRDefault="0016760B" w:rsidP="0016760B">
                  <w:pPr>
                    <w:autoSpaceDE/>
                    <w:autoSpaceDN/>
                    <w:adjustRightInd/>
                    <w:jc w:val="center"/>
                    <w:rPr>
                      <w:ins w:id="34119" w:author="Philippe Hollanda - Oliveira Trust" w:date="2022-07-19T09:57:00Z"/>
                      <w:rFonts w:ascii="Arial" w:eastAsia="Times New Roman" w:hAnsi="Arial" w:cs="Arial"/>
                      <w:color w:val="000000"/>
                      <w:sz w:val="20"/>
                      <w:szCs w:val="20"/>
                      <w:lang w:eastAsia="pt-BR"/>
                    </w:rPr>
                  </w:pPr>
                  <w:ins w:id="34120"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2AA339AE" w14:textId="77777777" w:rsidR="0016760B" w:rsidRPr="0016760B" w:rsidRDefault="0016760B" w:rsidP="0016760B">
                  <w:pPr>
                    <w:autoSpaceDE/>
                    <w:autoSpaceDN/>
                    <w:adjustRightInd/>
                    <w:jc w:val="center"/>
                    <w:rPr>
                      <w:ins w:id="34121" w:author="Philippe Hollanda - Oliveira Trust" w:date="2022-07-19T09:57:00Z"/>
                      <w:rFonts w:ascii="Arial" w:eastAsia="Times New Roman" w:hAnsi="Arial" w:cs="Arial"/>
                      <w:color w:val="000000"/>
                      <w:sz w:val="20"/>
                      <w:szCs w:val="20"/>
                      <w:lang w:eastAsia="pt-BR"/>
                    </w:rPr>
                  </w:pPr>
                  <w:ins w:id="34122" w:author="Philippe Hollanda - Oliveira Trust" w:date="2022-07-19T09:57:00Z">
                    <w:r w:rsidRPr="0016760B">
                      <w:rPr>
                        <w:rFonts w:ascii="Arial" w:eastAsia="Times New Roman" w:hAnsi="Arial" w:cs="Arial"/>
                        <w:color w:val="000000"/>
                        <w:sz w:val="20"/>
                        <w:szCs w:val="20"/>
                        <w:lang w:eastAsia="pt-BR"/>
                      </w:rPr>
                      <w:t>R$ 297,75</w:t>
                    </w:r>
                  </w:ins>
                </w:p>
              </w:tc>
            </w:tr>
            <w:tr w:rsidR="0016760B" w:rsidRPr="0016760B" w14:paraId="59AD6329" w14:textId="77777777" w:rsidTr="0016760B">
              <w:trPr>
                <w:trHeight w:val="1785"/>
                <w:ins w:id="3412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DAF8BA9" w14:textId="77777777" w:rsidR="0016760B" w:rsidRPr="0016760B" w:rsidRDefault="0016760B" w:rsidP="0016760B">
                  <w:pPr>
                    <w:autoSpaceDE/>
                    <w:autoSpaceDN/>
                    <w:adjustRightInd/>
                    <w:jc w:val="center"/>
                    <w:rPr>
                      <w:ins w:id="34124" w:author="Philippe Hollanda - Oliveira Trust" w:date="2022-07-19T09:57:00Z"/>
                      <w:rFonts w:ascii="Arial" w:eastAsia="Times New Roman" w:hAnsi="Arial" w:cs="Arial"/>
                      <w:color w:val="000000"/>
                      <w:sz w:val="20"/>
                      <w:szCs w:val="20"/>
                      <w:lang w:eastAsia="pt-BR"/>
                    </w:rPr>
                  </w:pPr>
                  <w:ins w:id="34125"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128D9C5A" w14:textId="77777777" w:rsidR="0016760B" w:rsidRPr="0016760B" w:rsidRDefault="0016760B" w:rsidP="0016760B">
                  <w:pPr>
                    <w:autoSpaceDE/>
                    <w:autoSpaceDN/>
                    <w:adjustRightInd/>
                    <w:jc w:val="center"/>
                    <w:rPr>
                      <w:ins w:id="34126" w:author="Philippe Hollanda - Oliveira Trust" w:date="2022-07-19T09:57:00Z"/>
                      <w:rFonts w:ascii="Arial" w:eastAsia="Times New Roman" w:hAnsi="Arial" w:cs="Arial"/>
                      <w:color w:val="000000"/>
                      <w:sz w:val="20"/>
                      <w:szCs w:val="20"/>
                      <w:lang w:eastAsia="pt-BR"/>
                    </w:rPr>
                  </w:pPr>
                  <w:ins w:id="34127" w:author="Philippe Hollanda - Oliveira Trust" w:date="2022-07-19T09:57:00Z">
                    <w:r w:rsidRPr="0016760B">
                      <w:rPr>
                        <w:rFonts w:ascii="Arial" w:eastAsia="Times New Roman" w:hAnsi="Arial" w:cs="Arial"/>
                        <w:color w:val="000000"/>
                        <w:sz w:val="20"/>
                        <w:szCs w:val="20"/>
                        <w:lang w:eastAsia="pt-BR"/>
                      </w:rPr>
                      <w:t>09/09/2021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DB3E6E2" w14:textId="77777777" w:rsidR="0016760B" w:rsidRPr="0016760B" w:rsidRDefault="0016760B" w:rsidP="0016760B">
                  <w:pPr>
                    <w:autoSpaceDE/>
                    <w:autoSpaceDN/>
                    <w:adjustRightInd/>
                    <w:jc w:val="center"/>
                    <w:rPr>
                      <w:ins w:id="34128" w:author="Philippe Hollanda - Oliveira Trust" w:date="2022-07-19T09:57:00Z"/>
                      <w:rFonts w:ascii="Arial" w:eastAsia="Times New Roman" w:hAnsi="Arial" w:cs="Arial"/>
                      <w:color w:val="000000"/>
                      <w:sz w:val="20"/>
                      <w:szCs w:val="20"/>
                      <w:lang w:eastAsia="pt-BR"/>
                    </w:rPr>
                  </w:pPr>
                  <w:ins w:id="34129" w:author="Philippe Hollanda - Oliveira Trust" w:date="2022-07-19T09:57:00Z">
                    <w:r w:rsidRPr="0016760B">
                      <w:rPr>
                        <w:rFonts w:ascii="Arial" w:eastAsia="Times New Roman" w:hAnsi="Arial" w:cs="Arial"/>
                        <w:color w:val="000000"/>
                        <w:sz w:val="20"/>
                        <w:szCs w:val="20"/>
                        <w:lang w:eastAsia="pt-BR"/>
                      </w:rPr>
                      <w:t>R$ 225,62</w:t>
                    </w:r>
                  </w:ins>
                </w:p>
              </w:tc>
            </w:tr>
            <w:tr w:rsidR="0016760B" w:rsidRPr="0016760B" w14:paraId="7599593A" w14:textId="77777777" w:rsidTr="0016760B">
              <w:trPr>
                <w:trHeight w:val="1785"/>
                <w:ins w:id="3413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BC20DC8" w14:textId="77777777" w:rsidR="0016760B" w:rsidRPr="0016760B" w:rsidRDefault="0016760B" w:rsidP="0016760B">
                  <w:pPr>
                    <w:autoSpaceDE/>
                    <w:autoSpaceDN/>
                    <w:adjustRightInd/>
                    <w:jc w:val="center"/>
                    <w:rPr>
                      <w:ins w:id="34131" w:author="Philippe Hollanda - Oliveira Trust" w:date="2022-07-19T09:57:00Z"/>
                      <w:rFonts w:ascii="Arial" w:eastAsia="Times New Roman" w:hAnsi="Arial" w:cs="Arial"/>
                      <w:color w:val="000000"/>
                      <w:sz w:val="20"/>
                      <w:szCs w:val="20"/>
                      <w:lang w:eastAsia="pt-BR"/>
                    </w:rPr>
                  </w:pPr>
                  <w:ins w:id="34132"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0E97B575" w14:textId="77777777" w:rsidR="0016760B" w:rsidRPr="0016760B" w:rsidRDefault="0016760B" w:rsidP="0016760B">
                  <w:pPr>
                    <w:autoSpaceDE/>
                    <w:autoSpaceDN/>
                    <w:adjustRightInd/>
                    <w:jc w:val="center"/>
                    <w:rPr>
                      <w:ins w:id="34133" w:author="Philippe Hollanda - Oliveira Trust" w:date="2022-07-19T09:57:00Z"/>
                      <w:rFonts w:ascii="Arial" w:eastAsia="Times New Roman" w:hAnsi="Arial" w:cs="Arial"/>
                      <w:color w:val="000000"/>
                      <w:sz w:val="20"/>
                      <w:szCs w:val="20"/>
                      <w:lang w:eastAsia="pt-BR"/>
                    </w:rPr>
                  </w:pPr>
                  <w:ins w:id="34134" w:author="Philippe Hollanda - Oliveira Trust" w:date="2022-07-19T09:57:00Z">
                    <w:r w:rsidRPr="0016760B">
                      <w:rPr>
                        <w:rFonts w:ascii="Arial" w:eastAsia="Times New Roman" w:hAnsi="Arial" w:cs="Arial"/>
                        <w:color w:val="000000"/>
                        <w:sz w:val="20"/>
                        <w:szCs w:val="20"/>
                        <w:lang w:eastAsia="pt-BR"/>
                      </w:rPr>
                      <w:t>09/09/2021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191075" w14:textId="77777777" w:rsidR="0016760B" w:rsidRPr="0016760B" w:rsidRDefault="0016760B" w:rsidP="0016760B">
                  <w:pPr>
                    <w:autoSpaceDE/>
                    <w:autoSpaceDN/>
                    <w:adjustRightInd/>
                    <w:jc w:val="center"/>
                    <w:rPr>
                      <w:ins w:id="34135" w:author="Philippe Hollanda - Oliveira Trust" w:date="2022-07-19T09:57:00Z"/>
                      <w:rFonts w:ascii="Arial" w:eastAsia="Times New Roman" w:hAnsi="Arial" w:cs="Arial"/>
                      <w:color w:val="000000"/>
                      <w:sz w:val="20"/>
                      <w:szCs w:val="20"/>
                      <w:lang w:eastAsia="pt-BR"/>
                    </w:rPr>
                  </w:pPr>
                  <w:ins w:id="34136" w:author="Philippe Hollanda - Oliveira Trust" w:date="2022-07-19T09:57:00Z">
                    <w:r w:rsidRPr="0016760B">
                      <w:rPr>
                        <w:rFonts w:ascii="Arial" w:eastAsia="Times New Roman" w:hAnsi="Arial" w:cs="Arial"/>
                        <w:color w:val="000000"/>
                        <w:sz w:val="20"/>
                        <w:szCs w:val="20"/>
                        <w:lang w:eastAsia="pt-BR"/>
                      </w:rPr>
                      <w:t>R$ 1.058,40</w:t>
                    </w:r>
                  </w:ins>
                </w:p>
              </w:tc>
            </w:tr>
            <w:tr w:rsidR="0016760B" w:rsidRPr="0016760B" w14:paraId="619B7B58" w14:textId="77777777" w:rsidTr="0016760B">
              <w:trPr>
                <w:trHeight w:val="1785"/>
                <w:ins w:id="3413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0108AC" w14:textId="77777777" w:rsidR="0016760B" w:rsidRPr="0016760B" w:rsidRDefault="0016760B" w:rsidP="0016760B">
                  <w:pPr>
                    <w:autoSpaceDE/>
                    <w:autoSpaceDN/>
                    <w:adjustRightInd/>
                    <w:jc w:val="center"/>
                    <w:rPr>
                      <w:ins w:id="34138" w:author="Philippe Hollanda - Oliveira Trust" w:date="2022-07-19T09:57:00Z"/>
                      <w:rFonts w:ascii="Arial" w:eastAsia="Times New Roman" w:hAnsi="Arial" w:cs="Arial"/>
                      <w:color w:val="000000"/>
                      <w:sz w:val="20"/>
                      <w:szCs w:val="20"/>
                      <w:lang w:eastAsia="pt-BR"/>
                    </w:rPr>
                  </w:pPr>
                  <w:ins w:id="34139"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1DB6790A" w14:textId="77777777" w:rsidR="0016760B" w:rsidRPr="0016760B" w:rsidRDefault="0016760B" w:rsidP="0016760B">
                  <w:pPr>
                    <w:autoSpaceDE/>
                    <w:autoSpaceDN/>
                    <w:adjustRightInd/>
                    <w:jc w:val="center"/>
                    <w:rPr>
                      <w:ins w:id="34140" w:author="Philippe Hollanda - Oliveira Trust" w:date="2022-07-19T09:57:00Z"/>
                      <w:rFonts w:ascii="Arial" w:eastAsia="Times New Roman" w:hAnsi="Arial" w:cs="Arial"/>
                      <w:color w:val="000000"/>
                      <w:sz w:val="20"/>
                      <w:szCs w:val="20"/>
                      <w:lang w:eastAsia="pt-BR"/>
                    </w:rPr>
                  </w:pPr>
                  <w:ins w:id="34141"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C4E4434" w14:textId="77777777" w:rsidR="0016760B" w:rsidRPr="0016760B" w:rsidRDefault="0016760B" w:rsidP="0016760B">
                  <w:pPr>
                    <w:autoSpaceDE/>
                    <w:autoSpaceDN/>
                    <w:adjustRightInd/>
                    <w:jc w:val="center"/>
                    <w:rPr>
                      <w:ins w:id="34142" w:author="Philippe Hollanda - Oliveira Trust" w:date="2022-07-19T09:57:00Z"/>
                      <w:rFonts w:ascii="Arial" w:eastAsia="Times New Roman" w:hAnsi="Arial" w:cs="Arial"/>
                      <w:color w:val="000000"/>
                      <w:sz w:val="20"/>
                      <w:szCs w:val="20"/>
                      <w:lang w:eastAsia="pt-BR"/>
                    </w:rPr>
                  </w:pPr>
                  <w:ins w:id="34143" w:author="Philippe Hollanda - Oliveira Trust" w:date="2022-07-19T09:57:00Z">
                    <w:r w:rsidRPr="0016760B">
                      <w:rPr>
                        <w:rFonts w:ascii="Arial" w:eastAsia="Times New Roman" w:hAnsi="Arial" w:cs="Arial"/>
                        <w:color w:val="000000"/>
                        <w:sz w:val="20"/>
                        <w:szCs w:val="20"/>
                        <w:lang w:eastAsia="pt-BR"/>
                      </w:rPr>
                      <w:t>R$ 239,05</w:t>
                    </w:r>
                  </w:ins>
                </w:p>
              </w:tc>
            </w:tr>
            <w:tr w:rsidR="0016760B" w:rsidRPr="0016760B" w14:paraId="474BF90B" w14:textId="77777777" w:rsidTr="0016760B">
              <w:trPr>
                <w:trHeight w:val="1785"/>
                <w:ins w:id="3414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4D7D3EF" w14:textId="77777777" w:rsidR="0016760B" w:rsidRPr="0016760B" w:rsidRDefault="0016760B" w:rsidP="0016760B">
                  <w:pPr>
                    <w:autoSpaceDE/>
                    <w:autoSpaceDN/>
                    <w:adjustRightInd/>
                    <w:jc w:val="center"/>
                    <w:rPr>
                      <w:ins w:id="34145" w:author="Philippe Hollanda - Oliveira Trust" w:date="2022-07-19T09:57:00Z"/>
                      <w:rFonts w:ascii="Arial" w:eastAsia="Times New Roman" w:hAnsi="Arial" w:cs="Arial"/>
                      <w:color w:val="000000"/>
                      <w:sz w:val="20"/>
                      <w:szCs w:val="20"/>
                      <w:lang w:eastAsia="pt-BR"/>
                    </w:rPr>
                  </w:pPr>
                  <w:ins w:id="34146"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06EA400F" w14:textId="77777777" w:rsidR="0016760B" w:rsidRPr="0016760B" w:rsidRDefault="0016760B" w:rsidP="0016760B">
                  <w:pPr>
                    <w:autoSpaceDE/>
                    <w:autoSpaceDN/>
                    <w:adjustRightInd/>
                    <w:jc w:val="center"/>
                    <w:rPr>
                      <w:ins w:id="34147" w:author="Philippe Hollanda - Oliveira Trust" w:date="2022-07-19T09:57:00Z"/>
                      <w:rFonts w:ascii="Arial" w:eastAsia="Times New Roman" w:hAnsi="Arial" w:cs="Arial"/>
                      <w:color w:val="000000"/>
                      <w:sz w:val="20"/>
                      <w:szCs w:val="20"/>
                      <w:lang w:eastAsia="pt-BR"/>
                    </w:rPr>
                  </w:pPr>
                  <w:ins w:id="34148"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3A836D2" w14:textId="77777777" w:rsidR="0016760B" w:rsidRPr="0016760B" w:rsidRDefault="0016760B" w:rsidP="0016760B">
                  <w:pPr>
                    <w:autoSpaceDE/>
                    <w:autoSpaceDN/>
                    <w:adjustRightInd/>
                    <w:jc w:val="center"/>
                    <w:rPr>
                      <w:ins w:id="34149" w:author="Philippe Hollanda - Oliveira Trust" w:date="2022-07-19T09:57:00Z"/>
                      <w:rFonts w:ascii="Arial" w:eastAsia="Times New Roman" w:hAnsi="Arial" w:cs="Arial"/>
                      <w:color w:val="000000"/>
                      <w:sz w:val="20"/>
                      <w:szCs w:val="20"/>
                      <w:lang w:eastAsia="pt-BR"/>
                    </w:rPr>
                  </w:pPr>
                  <w:ins w:id="34150" w:author="Philippe Hollanda - Oliveira Trust" w:date="2022-07-19T09:57:00Z">
                    <w:r w:rsidRPr="0016760B">
                      <w:rPr>
                        <w:rFonts w:ascii="Arial" w:eastAsia="Times New Roman" w:hAnsi="Arial" w:cs="Arial"/>
                        <w:color w:val="000000"/>
                        <w:sz w:val="20"/>
                        <w:szCs w:val="20"/>
                        <w:lang w:eastAsia="pt-BR"/>
                      </w:rPr>
                      <w:t>R$ 234,08</w:t>
                    </w:r>
                  </w:ins>
                </w:p>
              </w:tc>
            </w:tr>
            <w:tr w:rsidR="0016760B" w:rsidRPr="0016760B" w14:paraId="2454BDA0" w14:textId="77777777" w:rsidTr="0016760B">
              <w:trPr>
                <w:trHeight w:val="1785"/>
                <w:ins w:id="3415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9E0445" w14:textId="77777777" w:rsidR="0016760B" w:rsidRPr="0016760B" w:rsidRDefault="0016760B" w:rsidP="0016760B">
                  <w:pPr>
                    <w:autoSpaceDE/>
                    <w:autoSpaceDN/>
                    <w:adjustRightInd/>
                    <w:jc w:val="center"/>
                    <w:rPr>
                      <w:ins w:id="34152" w:author="Philippe Hollanda - Oliveira Trust" w:date="2022-07-19T09:57:00Z"/>
                      <w:rFonts w:ascii="Arial" w:eastAsia="Times New Roman" w:hAnsi="Arial" w:cs="Arial"/>
                      <w:color w:val="000000"/>
                      <w:sz w:val="20"/>
                      <w:szCs w:val="20"/>
                      <w:lang w:eastAsia="pt-BR"/>
                    </w:rPr>
                  </w:pPr>
                  <w:ins w:id="34153"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7116ACC5" w14:textId="77777777" w:rsidR="0016760B" w:rsidRPr="0016760B" w:rsidRDefault="0016760B" w:rsidP="0016760B">
                  <w:pPr>
                    <w:autoSpaceDE/>
                    <w:autoSpaceDN/>
                    <w:adjustRightInd/>
                    <w:jc w:val="center"/>
                    <w:rPr>
                      <w:ins w:id="34154" w:author="Philippe Hollanda - Oliveira Trust" w:date="2022-07-19T09:57:00Z"/>
                      <w:rFonts w:ascii="Arial" w:eastAsia="Times New Roman" w:hAnsi="Arial" w:cs="Arial"/>
                      <w:color w:val="000000"/>
                      <w:sz w:val="20"/>
                      <w:szCs w:val="20"/>
                      <w:lang w:eastAsia="pt-BR"/>
                    </w:rPr>
                  </w:pPr>
                  <w:ins w:id="34155"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DEEFC61" w14:textId="77777777" w:rsidR="0016760B" w:rsidRPr="0016760B" w:rsidRDefault="0016760B" w:rsidP="0016760B">
                  <w:pPr>
                    <w:autoSpaceDE/>
                    <w:autoSpaceDN/>
                    <w:adjustRightInd/>
                    <w:jc w:val="center"/>
                    <w:rPr>
                      <w:ins w:id="34156" w:author="Philippe Hollanda - Oliveira Trust" w:date="2022-07-19T09:57:00Z"/>
                      <w:rFonts w:ascii="Arial" w:eastAsia="Times New Roman" w:hAnsi="Arial" w:cs="Arial"/>
                      <w:color w:val="000000"/>
                      <w:sz w:val="20"/>
                      <w:szCs w:val="20"/>
                      <w:lang w:eastAsia="pt-BR"/>
                    </w:rPr>
                  </w:pPr>
                  <w:ins w:id="34157" w:author="Philippe Hollanda - Oliveira Trust" w:date="2022-07-19T09:57:00Z">
                    <w:r w:rsidRPr="0016760B">
                      <w:rPr>
                        <w:rFonts w:ascii="Arial" w:eastAsia="Times New Roman" w:hAnsi="Arial" w:cs="Arial"/>
                        <w:color w:val="000000"/>
                        <w:sz w:val="20"/>
                        <w:szCs w:val="20"/>
                        <w:lang w:eastAsia="pt-BR"/>
                      </w:rPr>
                      <w:t>R$ 1.121,40</w:t>
                    </w:r>
                  </w:ins>
                </w:p>
              </w:tc>
            </w:tr>
            <w:tr w:rsidR="0016760B" w:rsidRPr="0016760B" w14:paraId="2BB14A7E" w14:textId="77777777" w:rsidTr="0016760B">
              <w:trPr>
                <w:trHeight w:val="1785"/>
                <w:ins w:id="3415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1FB794A" w14:textId="77777777" w:rsidR="0016760B" w:rsidRPr="0016760B" w:rsidRDefault="0016760B" w:rsidP="0016760B">
                  <w:pPr>
                    <w:autoSpaceDE/>
                    <w:autoSpaceDN/>
                    <w:adjustRightInd/>
                    <w:jc w:val="center"/>
                    <w:rPr>
                      <w:ins w:id="34159" w:author="Philippe Hollanda - Oliveira Trust" w:date="2022-07-19T09:57:00Z"/>
                      <w:rFonts w:ascii="Arial" w:eastAsia="Times New Roman" w:hAnsi="Arial" w:cs="Arial"/>
                      <w:color w:val="000000"/>
                      <w:sz w:val="20"/>
                      <w:szCs w:val="20"/>
                      <w:lang w:eastAsia="pt-BR"/>
                    </w:rPr>
                  </w:pPr>
                  <w:ins w:id="34160"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076907BE" w14:textId="77777777" w:rsidR="0016760B" w:rsidRPr="0016760B" w:rsidRDefault="0016760B" w:rsidP="0016760B">
                  <w:pPr>
                    <w:autoSpaceDE/>
                    <w:autoSpaceDN/>
                    <w:adjustRightInd/>
                    <w:jc w:val="center"/>
                    <w:rPr>
                      <w:ins w:id="34161" w:author="Philippe Hollanda - Oliveira Trust" w:date="2022-07-19T09:57:00Z"/>
                      <w:rFonts w:ascii="Arial" w:eastAsia="Times New Roman" w:hAnsi="Arial" w:cs="Arial"/>
                      <w:color w:val="000000"/>
                      <w:sz w:val="20"/>
                      <w:szCs w:val="20"/>
                      <w:lang w:eastAsia="pt-BR"/>
                    </w:rPr>
                  </w:pPr>
                  <w:ins w:id="34162" w:author="Philippe Hollanda - Oliveira Trust" w:date="2022-07-19T09:57:00Z">
                    <w:r w:rsidRPr="0016760B">
                      <w:rPr>
                        <w:rFonts w:ascii="Arial" w:eastAsia="Times New Roman" w:hAnsi="Arial" w:cs="Arial"/>
                        <w:color w:val="000000"/>
                        <w:sz w:val="20"/>
                        <w:szCs w:val="20"/>
                        <w:lang w:eastAsia="pt-BR"/>
                      </w:rPr>
                      <w:t>08/09/2021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635AC12A" w14:textId="77777777" w:rsidR="0016760B" w:rsidRPr="0016760B" w:rsidRDefault="0016760B" w:rsidP="0016760B">
                  <w:pPr>
                    <w:autoSpaceDE/>
                    <w:autoSpaceDN/>
                    <w:adjustRightInd/>
                    <w:jc w:val="center"/>
                    <w:rPr>
                      <w:ins w:id="34163" w:author="Philippe Hollanda - Oliveira Trust" w:date="2022-07-19T09:57:00Z"/>
                      <w:rFonts w:ascii="Arial" w:eastAsia="Times New Roman" w:hAnsi="Arial" w:cs="Arial"/>
                      <w:color w:val="000000"/>
                      <w:sz w:val="20"/>
                      <w:szCs w:val="20"/>
                      <w:lang w:eastAsia="pt-BR"/>
                    </w:rPr>
                  </w:pPr>
                  <w:ins w:id="34164" w:author="Philippe Hollanda - Oliveira Trust" w:date="2022-07-19T09:57:00Z">
                    <w:r w:rsidRPr="0016760B">
                      <w:rPr>
                        <w:rFonts w:ascii="Arial" w:eastAsia="Times New Roman" w:hAnsi="Arial" w:cs="Arial"/>
                        <w:color w:val="000000"/>
                        <w:sz w:val="20"/>
                        <w:szCs w:val="20"/>
                        <w:lang w:eastAsia="pt-BR"/>
                      </w:rPr>
                      <w:t>R$ 1.150,38</w:t>
                    </w:r>
                  </w:ins>
                </w:p>
              </w:tc>
            </w:tr>
            <w:tr w:rsidR="0016760B" w:rsidRPr="0016760B" w14:paraId="2BA18D70" w14:textId="77777777" w:rsidTr="0016760B">
              <w:trPr>
                <w:trHeight w:val="1785"/>
                <w:ins w:id="34165"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4B837C45" w14:textId="77777777" w:rsidR="0016760B" w:rsidRPr="0016760B" w:rsidRDefault="0016760B" w:rsidP="0016760B">
                  <w:pPr>
                    <w:autoSpaceDE/>
                    <w:autoSpaceDN/>
                    <w:adjustRightInd/>
                    <w:jc w:val="center"/>
                    <w:rPr>
                      <w:ins w:id="34166" w:author="Philippe Hollanda - Oliveira Trust" w:date="2022-07-19T09:57:00Z"/>
                      <w:rFonts w:ascii="Arial" w:eastAsia="Times New Roman" w:hAnsi="Arial" w:cs="Arial"/>
                      <w:color w:val="000000"/>
                      <w:sz w:val="20"/>
                      <w:szCs w:val="20"/>
                      <w:lang w:eastAsia="pt-BR"/>
                    </w:rPr>
                  </w:pPr>
                  <w:ins w:id="34167"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0E433B43" w14:textId="77777777" w:rsidR="0016760B" w:rsidRPr="0016760B" w:rsidRDefault="0016760B" w:rsidP="0016760B">
                  <w:pPr>
                    <w:autoSpaceDE/>
                    <w:autoSpaceDN/>
                    <w:adjustRightInd/>
                    <w:jc w:val="center"/>
                    <w:rPr>
                      <w:ins w:id="34168" w:author="Philippe Hollanda - Oliveira Trust" w:date="2022-07-19T09:57:00Z"/>
                      <w:rFonts w:ascii="Arial" w:eastAsia="Times New Roman" w:hAnsi="Arial" w:cs="Arial"/>
                      <w:color w:val="000000"/>
                      <w:sz w:val="20"/>
                      <w:szCs w:val="20"/>
                      <w:lang w:eastAsia="pt-BR"/>
                    </w:rPr>
                  </w:pPr>
                  <w:ins w:id="34169" w:author="Philippe Hollanda - Oliveira Trust" w:date="2022-07-19T09:57:00Z">
                    <w:r w:rsidRPr="0016760B">
                      <w:rPr>
                        <w:rFonts w:ascii="Arial" w:eastAsia="Times New Roman" w:hAnsi="Arial" w:cs="Arial"/>
                        <w:color w:val="000000"/>
                        <w:sz w:val="20"/>
                        <w:szCs w:val="20"/>
                        <w:lang w:eastAsia="pt-BR"/>
                      </w:rPr>
                      <w:t>24/09/2021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44524CC" w14:textId="77777777" w:rsidR="0016760B" w:rsidRPr="0016760B" w:rsidRDefault="0016760B" w:rsidP="0016760B">
                  <w:pPr>
                    <w:autoSpaceDE/>
                    <w:autoSpaceDN/>
                    <w:adjustRightInd/>
                    <w:jc w:val="center"/>
                    <w:rPr>
                      <w:ins w:id="34170" w:author="Philippe Hollanda - Oliveira Trust" w:date="2022-07-19T09:57:00Z"/>
                      <w:rFonts w:ascii="Arial" w:eastAsia="Times New Roman" w:hAnsi="Arial" w:cs="Arial"/>
                      <w:color w:val="000000"/>
                      <w:sz w:val="20"/>
                      <w:szCs w:val="20"/>
                      <w:lang w:eastAsia="pt-BR"/>
                    </w:rPr>
                  </w:pPr>
                  <w:ins w:id="34171" w:author="Philippe Hollanda - Oliveira Trust" w:date="2022-07-19T09:57:00Z">
                    <w:r w:rsidRPr="0016760B">
                      <w:rPr>
                        <w:rFonts w:ascii="Arial" w:eastAsia="Times New Roman" w:hAnsi="Arial" w:cs="Arial"/>
                        <w:color w:val="000000"/>
                        <w:sz w:val="20"/>
                        <w:szCs w:val="20"/>
                        <w:lang w:eastAsia="pt-BR"/>
                      </w:rPr>
                      <w:t>R$ 782,00</w:t>
                    </w:r>
                  </w:ins>
                </w:p>
              </w:tc>
            </w:tr>
            <w:tr w:rsidR="0016760B" w:rsidRPr="0016760B" w14:paraId="22A2D760" w14:textId="77777777" w:rsidTr="0016760B">
              <w:trPr>
                <w:trHeight w:val="1785"/>
                <w:ins w:id="34172"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6FBBC7AB" w14:textId="77777777" w:rsidR="0016760B" w:rsidRPr="0016760B" w:rsidRDefault="0016760B" w:rsidP="0016760B">
                  <w:pPr>
                    <w:autoSpaceDE/>
                    <w:autoSpaceDN/>
                    <w:adjustRightInd/>
                    <w:jc w:val="center"/>
                    <w:rPr>
                      <w:ins w:id="34173" w:author="Philippe Hollanda - Oliveira Trust" w:date="2022-07-19T09:57:00Z"/>
                      <w:rFonts w:ascii="Arial" w:eastAsia="Times New Roman" w:hAnsi="Arial" w:cs="Arial"/>
                      <w:color w:val="000000"/>
                      <w:sz w:val="20"/>
                      <w:szCs w:val="20"/>
                      <w:lang w:eastAsia="pt-BR"/>
                    </w:rPr>
                  </w:pPr>
                  <w:ins w:id="34174"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11E7DDFD" w14:textId="77777777" w:rsidR="0016760B" w:rsidRPr="0016760B" w:rsidRDefault="0016760B" w:rsidP="0016760B">
                  <w:pPr>
                    <w:autoSpaceDE/>
                    <w:autoSpaceDN/>
                    <w:adjustRightInd/>
                    <w:jc w:val="center"/>
                    <w:rPr>
                      <w:ins w:id="34175" w:author="Philippe Hollanda - Oliveira Trust" w:date="2022-07-19T09:57:00Z"/>
                      <w:rFonts w:ascii="Arial" w:eastAsia="Times New Roman" w:hAnsi="Arial" w:cs="Arial"/>
                      <w:color w:val="000000"/>
                      <w:sz w:val="20"/>
                      <w:szCs w:val="20"/>
                      <w:lang w:eastAsia="pt-BR"/>
                    </w:rPr>
                  </w:pPr>
                  <w:ins w:id="34176"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73BF7EC" w14:textId="77777777" w:rsidR="0016760B" w:rsidRPr="0016760B" w:rsidRDefault="0016760B" w:rsidP="0016760B">
                  <w:pPr>
                    <w:autoSpaceDE/>
                    <w:autoSpaceDN/>
                    <w:adjustRightInd/>
                    <w:jc w:val="center"/>
                    <w:rPr>
                      <w:ins w:id="34177" w:author="Philippe Hollanda - Oliveira Trust" w:date="2022-07-19T09:57:00Z"/>
                      <w:rFonts w:ascii="Arial" w:eastAsia="Times New Roman" w:hAnsi="Arial" w:cs="Arial"/>
                      <w:color w:val="000000"/>
                      <w:sz w:val="20"/>
                      <w:szCs w:val="20"/>
                      <w:lang w:eastAsia="pt-BR"/>
                    </w:rPr>
                  </w:pPr>
                  <w:ins w:id="34178" w:author="Philippe Hollanda - Oliveira Trust" w:date="2022-07-19T09:57:00Z">
                    <w:r w:rsidRPr="0016760B">
                      <w:rPr>
                        <w:rFonts w:ascii="Arial" w:eastAsia="Times New Roman" w:hAnsi="Arial" w:cs="Arial"/>
                        <w:color w:val="000000"/>
                        <w:sz w:val="20"/>
                        <w:szCs w:val="20"/>
                        <w:lang w:eastAsia="pt-BR"/>
                      </w:rPr>
                      <w:t>R$ 370,00</w:t>
                    </w:r>
                  </w:ins>
                </w:p>
              </w:tc>
            </w:tr>
            <w:tr w:rsidR="0016760B" w:rsidRPr="0016760B" w14:paraId="74C41AC3" w14:textId="77777777" w:rsidTr="0016760B">
              <w:trPr>
                <w:trHeight w:val="1785"/>
                <w:ins w:id="34179"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5C2D5205" w14:textId="77777777" w:rsidR="0016760B" w:rsidRPr="0016760B" w:rsidRDefault="0016760B" w:rsidP="0016760B">
                  <w:pPr>
                    <w:autoSpaceDE/>
                    <w:autoSpaceDN/>
                    <w:adjustRightInd/>
                    <w:jc w:val="center"/>
                    <w:rPr>
                      <w:ins w:id="34180" w:author="Philippe Hollanda - Oliveira Trust" w:date="2022-07-19T09:57:00Z"/>
                      <w:rFonts w:ascii="Arial" w:eastAsia="Times New Roman" w:hAnsi="Arial" w:cs="Arial"/>
                      <w:color w:val="000000"/>
                      <w:sz w:val="20"/>
                      <w:szCs w:val="20"/>
                      <w:lang w:eastAsia="pt-BR"/>
                    </w:rPr>
                  </w:pPr>
                  <w:ins w:id="34181"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51B062FB" w14:textId="77777777" w:rsidR="0016760B" w:rsidRPr="0016760B" w:rsidRDefault="0016760B" w:rsidP="0016760B">
                  <w:pPr>
                    <w:autoSpaceDE/>
                    <w:autoSpaceDN/>
                    <w:adjustRightInd/>
                    <w:jc w:val="center"/>
                    <w:rPr>
                      <w:ins w:id="34182" w:author="Philippe Hollanda - Oliveira Trust" w:date="2022-07-19T09:57:00Z"/>
                      <w:rFonts w:ascii="Arial" w:eastAsia="Times New Roman" w:hAnsi="Arial" w:cs="Arial"/>
                      <w:color w:val="000000"/>
                      <w:sz w:val="20"/>
                      <w:szCs w:val="20"/>
                      <w:lang w:eastAsia="pt-BR"/>
                    </w:rPr>
                  </w:pPr>
                  <w:ins w:id="34183" w:author="Philippe Hollanda - Oliveira Trust" w:date="2022-07-19T09:57:00Z">
                    <w:r w:rsidRPr="0016760B">
                      <w:rPr>
                        <w:rFonts w:ascii="Arial" w:eastAsia="Times New Roman" w:hAnsi="Arial" w:cs="Arial"/>
                        <w:color w:val="000000"/>
                        <w:sz w:val="20"/>
                        <w:szCs w:val="20"/>
                        <w:lang w:eastAsia="pt-BR"/>
                      </w:rPr>
                      <w:t>16/09/2021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76D216DD" w14:textId="77777777" w:rsidR="0016760B" w:rsidRPr="0016760B" w:rsidRDefault="0016760B" w:rsidP="0016760B">
                  <w:pPr>
                    <w:autoSpaceDE/>
                    <w:autoSpaceDN/>
                    <w:adjustRightInd/>
                    <w:jc w:val="center"/>
                    <w:rPr>
                      <w:ins w:id="34184" w:author="Philippe Hollanda - Oliveira Trust" w:date="2022-07-19T09:57:00Z"/>
                      <w:rFonts w:ascii="Arial" w:eastAsia="Times New Roman" w:hAnsi="Arial" w:cs="Arial"/>
                      <w:color w:val="000000"/>
                      <w:sz w:val="20"/>
                      <w:szCs w:val="20"/>
                      <w:lang w:eastAsia="pt-BR"/>
                    </w:rPr>
                  </w:pPr>
                  <w:ins w:id="34185" w:author="Philippe Hollanda - Oliveira Trust" w:date="2022-07-19T09:57:00Z">
                    <w:r w:rsidRPr="0016760B">
                      <w:rPr>
                        <w:rFonts w:ascii="Arial" w:eastAsia="Times New Roman" w:hAnsi="Arial" w:cs="Arial"/>
                        <w:color w:val="000000"/>
                        <w:sz w:val="20"/>
                        <w:szCs w:val="20"/>
                        <w:lang w:eastAsia="pt-BR"/>
                      </w:rPr>
                      <w:t>R$ 980,00</w:t>
                    </w:r>
                  </w:ins>
                </w:p>
              </w:tc>
            </w:tr>
            <w:tr w:rsidR="0016760B" w:rsidRPr="0016760B" w14:paraId="37D8EC27" w14:textId="77777777" w:rsidTr="0016760B">
              <w:trPr>
                <w:trHeight w:val="1785"/>
                <w:ins w:id="34186"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22439C0F" w14:textId="77777777" w:rsidR="0016760B" w:rsidRPr="0016760B" w:rsidRDefault="0016760B" w:rsidP="0016760B">
                  <w:pPr>
                    <w:autoSpaceDE/>
                    <w:autoSpaceDN/>
                    <w:adjustRightInd/>
                    <w:jc w:val="center"/>
                    <w:rPr>
                      <w:ins w:id="34187" w:author="Philippe Hollanda - Oliveira Trust" w:date="2022-07-19T09:57:00Z"/>
                      <w:rFonts w:ascii="Arial" w:eastAsia="Times New Roman" w:hAnsi="Arial" w:cs="Arial"/>
                      <w:color w:val="000000"/>
                      <w:sz w:val="20"/>
                      <w:szCs w:val="20"/>
                      <w:lang w:eastAsia="pt-BR"/>
                    </w:rPr>
                  </w:pPr>
                  <w:ins w:id="34188" w:author="Philippe Hollanda - Oliveira Trust" w:date="2022-07-19T09:57:00Z">
                    <w:r w:rsidRPr="0016760B">
                      <w:rPr>
                        <w:rFonts w:ascii="Arial" w:eastAsia="Times New Roman" w:hAnsi="Arial" w:cs="Arial"/>
                        <w:color w:val="000000"/>
                        <w:sz w:val="20"/>
                        <w:szCs w:val="20"/>
                        <w:lang w:eastAsia="pt-BR"/>
                      </w:rPr>
                      <w:lastRenderedPageBreak/>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16C6B09C" w14:textId="77777777" w:rsidR="0016760B" w:rsidRPr="0016760B" w:rsidRDefault="0016760B" w:rsidP="0016760B">
                  <w:pPr>
                    <w:autoSpaceDE/>
                    <w:autoSpaceDN/>
                    <w:adjustRightInd/>
                    <w:jc w:val="center"/>
                    <w:rPr>
                      <w:ins w:id="34189" w:author="Philippe Hollanda - Oliveira Trust" w:date="2022-07-19T09:57:00Z"/>
                      <w:rFonts w:ascii="Arial" w:eastAsia="Times New Roman" w:hAnsi="Arial" w:cs="Arial"/>
                      <w:color w:val="000000"/>
                      <w:sz w:val="20"/>
                      <w:szCs w:val="20"/>
                      <w:lang w:eastAsia="pt-BR"/>
                    </w:rPr>
                  </w:pPr>
                  <w:ins w:id="34190" w:author="Philippe Hollanda - Oliveira Trust" w:date="2022-07-19T09:57:00Z">
                    <w:r w:rsidRPr="0016760B">
                      <w:rPr>
                        <w:rFonts w:ascii="Arial" w:eastAsia="Times New Roman" w:hAnsi="Arial" w:cs="Arial"/>
                        <w:color w:val="000000"/>
                        <w:sz w:val="20"/>
                        <w:szCs w:val="20"/>
                        <w:lang w:eastAsia="pt-BR"/>
                      </w:rPr>
                      <w:t>15/09/2021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5F721D3F" w14:textId="77777777" w:rsidR="0016760B" w:rsidRPr="0016760B" w:rsidRDefault="0016760B" w:rsidP="0016760B">
                  <w:pPr>
                    <w:autoSpaceDE/>
                    <w:autoSpaceDN/>
                    <w:adjustRightInd/>
                    <w:jc w:val="center"/>
                    <w:rPr>
                      <w:ins w:id="34191" w:author="Philippe Hollanda - Oliveira Trust" w:date="2022-07-19T09:57:00Z"/>
                      <w:rFonts w:ascii="Arial" w:eastAsia="Times New Roman" w:hAnsi="Arial" w:cs="Arial"/>
                      <w:color w:val="000000"/>
                      <w:sz w:val="20"/>
                      <w:szCs w:val="20"/>
                      <w:lang w:eastAsia="pt-BR"/>
                    </w:rPr>
                  </w:pPr>
                  <w:ins w:id="34192" w:author="Philippe Hollanda - Oliveira Trust" w:date="2022-07-19T09:57:00Z">
                    <w:r w:rsidRPr="0016760B">
                      <w:rPr>
                        <w:rFonts w:ascii="Arial" w:eastAsia="Times New Roman" w:hAnsi="Arial" w:cs="Arial"/>
                        <w:color w:val="000000"/>
                        <w:sz w:val="20"/>
                        <w:szCs w:val="20"/>
                        <w:lang w:eastAsia="pt-BR"/>
                      </w:rPr>
                      <w:t>R$ 1.903,69</w:t>
                    </w:r>
                  </w:ins>
                </w:p>
              </w:tc>
            </w:tr>
            <w:tr w:rsidR="0016760B" w:rsidRPr="0016760B" w14:paraId="2A9B41D8" w14:textId="77777777" w:rsidTr="0016760B">
              <w:trPr>
                <w:trHeight w:val="1785"/>
                <w:ins w:id="3419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7E86E16" w14:textId="77777777" w:rsidR="0016760B" w:rsidRPr="0016760B" w:rsidRDefault="0016760B" w:rsidP="0016760B">
                  <w:pPr>
                    <w:autoSpaceDE/>
                    <w:autoSpaceDN/>
                    <w:adjustRightInd/>
                    <w:jc w:val="center"/>
                    <w:rPr>
                      <w:ins w:id="34194" w:author="Philippe Hollanda - Oliveira Trust" w:date="2022-07-19T09:57:00Z"/>
                      <w:rFonts w:ascii="Arial" w:eastAsia="Times New Roman" w:hAnsi="Arial" w:cs="Arial"/>
                      <w:color w:val="000000"/>
                      <w:sz w:val="20"/>
                      <w:szCs w:val="20"/>
                      <w:lang w:eastAsia="pt-BR"/>
                    </w:rPr>
                  </w:pPr>
                  <w:ins w:id="34195" w:author="Philippe Hollanda - Oliveira Trust" w:date="2022-07-19T09:57:00Z">
                    <w:r w:rsidRPr="0016760B">
                      <w:rPr>
                        <w:rFonts w:ascii="Arial" w:eastAsia="Times New Roman" w:hAnsi="Arial" w:cs="Arial"/>
                        <w:color w:val="000000"/>
                        <w:sz w:val="20"/>
                        <w:szCs w:val="20"/>
                        <w:lang w:eastAsia="pt-BR"/>
                      </w:rPr>
                      <w:t>COMPOSIÇÃO GRÁFICA, FOTOCOMPOSIÇÃO, CLICHERIA, ZINCOGRAFIA</w:t>
                    </w:r>
                  </w:ins>
                </w:p>
              </w:tc>
              <w:tc>
                <w:tcPr>
                  <w:tcW w:w="2324" w:type="dxa"/>
                  <w:tcBorders>
                    <w:top w:val="nil"/>
                    <w:left w:val="nil"/>
                    <w:bottom w:val="single" w:sz="4" w:space="0" w:color="auto"/>
                    <w:right w:val="single" w:sz="4" w:space="0" w:color="auto"/>
                  </w:tcBorders>
                  <w:shd w:val="clear" w:color="auto" w:fill="auto"/>
                  <w:noWrap/>
                  <w:vAlign w:val="center"/>
                  <w:hideMark/>
                </w:tcPr>
                <w:p w14:paraId="4AD3F445" w14:textId="77777777" w:rsidR="0016760B" w:rsidRPr="0016760B" w:rsidRDefault="0016760B" w:rsidP="0016760B">
                  <w:pPr>
                    <w:autoSpaceDE/>
                    <w:autoSpaceDN/>
                    <w:adjustRightInd/>
                    <w:jc w:val="center"/>
                    <w:rPr>
                      <w:ins w:id="34196" w:author="Philippe Hollanda - Oliveira Trust" w:date="2022-07-19T09:57:00Z"/>
                      <w:rFonts w:ascii="Arial" w:eastAsia="Times New Roman" w:hAnsi="Arial" w:cs="Arial"/>
                      <w:color w:val="000000"/>
                      <w:sz w:val="20"/>
                      <w:szCs w:val="20"/>
                      <w:lang w:eastAsia="pt-BR"/>
                    </w:rPr>
                  </w:pPr>
                  <w:ins w:id="34197"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04ED056" w14:textId="77777777" w:rsidR="0016760B" w:rsidRPr="0016760B" w:rsidRDefault="0016760B" w:rsidP="0016760B">
                  <w:pPr>
                    <w:autoSpaceDE/>
                    <w:autoSpaceDN/>
                    <w:adjustRightInd/>
                    <w:jc w:val="center"/>
                    <w:rPr>
                      <w:ins w:id="34198" w:author="Philippe Hollanda - Oliveira Trust" w:date="2022-07-19T09:57:00Z"/>
                      <w:rFonts w:ascii="Arial" w:eastAsia="Times New Roman" w:hAnsi="Arial" w:cs="Arial"/>
                      <w:color w:val="000000"/>
                      <w:sz w:val="20"/>
                      <w:szCs w:val="20"/>
                      <w:lang w:eastAsia="pt-BR"/>
                    </w:rPr>
                  </w:pPr>
                  <w:ins w:id="34199" w:author="Philippe Hollanda - Oliveira Trust" w:date="2022-07-19T09:57:00Z">
                    <w:r w:rsidRPr="0016760B">
                      <w:rPr>
                        <w:rFonts w:ascii="Arial" w:eastAsia="Times New Roman" w:hAnsi="Arial" w:cs="Arial"/>
                        <w:color w:val="000000"/>
                        <w:sz w:val="20"/>
                        <w:szCs w:val="20"/>
                        <w:lang w:eastAsia="pt-BR"/>
                      </w:rPr>
                      <w:t>R$ 279,50</w:t>
                    </w:r>
                  </w:ins>
                </w:p>
              </w:tc>
            </w:tr>
            <w:tr w:rsidR="0016760B" w:rsidRPr="0016760B" w14:paraId="28037E7F" w14:textId="77777777" w:rsidTr="0016760B">
              <w:trPr>
                <w:trHeight w:val="1785"/>
                <w:ins w:id="3420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39C3B4" w14:textId="77777777" w:rsidR="0016760B" w:rsidRPr="0016760B" w:rsidRDefault="0016760B" w:rsidP="0016760B">
                  <w:pPr>
                    <w:autoSpaceDE/>
                    <w:autoSpaceDN/>
                    <w:adjustRightInd/>
                    <w:jc w:val="center"/>
                    <w:rPr>
                      <w:ins w:id="34201" w:author="Philippe Hollanda - Oliveira Trust" w:date="2022-07-19T09:57:00Z"/>
                      <w:rFonts w:ascii="Arial" w:eastAsia="Times New Roman" w:hAnsi="Arial" w:cs="Arial"/>
                      <w:color w:val="000000"/>
                      <w:sz w:val="20"/>
                      <w:szCs w:val="20"/>
                      <w:lang w:eastAsia="pt-BR"/>
                    </w:rPr>
                  </w:pPr>
                  <w:ins w:id="34202"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401587C3" w14:textId="77777777" w:rsidR="0016760B" w:rsidRPr="0016760B" w:rsidRDefault="0016760B" w:rsidP="0016760B">
                  <w:pPr>
                    <w:autoSpaceDE/>
                    <w:autoSpaceDN/>
                    <w:adjustRightInd/>
                    <w:jc w:val="center"/>
                    <w:rPr>
                      <w:ins w:id="34203" w:author="Philippe Hollanda - Oliveira Trust" w:date="2022-07-19T09:57:00Z"/>
                      <w:rFonts w:ascii="Arial" w:eastAsia="Times New Roman" w:hAnsi="Arial" w:cs="Arial"/>
                      <w:color w:val="000000"/>
                      <w:sz w:val="20"/>
                      <w:szCs w:val="20"/>
                      <w:lang w:eastAsia="pt-BR"/>
                    </w:rPr>
                  </w:pPr>
                  <w:ins w:id="34204"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15062699" w14:textId="77777777" w:rsidR="0016760B" w:rsidRPr="0016760B" w:rsidRDefault="0016760B" w:rsidP="0016760B">
                  <w:pPr>
                    <w:autoSpaceDE/>
                    <w:autoSpaceDN/>
                    <w:adjustRightInd/>
                    <w:jc w:val="center"/>
                    <w:rPr>
                      <w:ins w:id="34205" w:author="Philippe Hollanda - Oliveira Trust" w:date="2022-07-19T09:57:00Z"/>
                      <w:rFonts w:ascii="Arial" w:eastAsia="Times New Roman" w:hAnsi="Arial" w:cs="Arial"/>
                      <w:color w:val="000000"/>
                      <w:sz w:val="20"/>
                      <w:szCs w:val="20"/>
                      <w:lang w:eastAsia="pt-BR"/>
                    </w:rPr>
                  </w:pPr>
                  <w:ins w:id="34206" w:author="Philippe Hollanda - Oliveira Trust" w:date="2022-07-19T09:57:00Z">
                    <w:r w:rsidRPr="0016760B">
                      <w:rPr>
                        <w:rFonts w:ascii="Arial" w:eastAsia="Times New Roman" w:hAnsi="Arial" w:cs="Arial"/>
                        <w:color w:val="000000"/>
                        <w:sz w:val="20"/>
                        <w:szCs w:val="20"/>
                        <w:lang w:eastAsia="pt-BR"/>
                      </w:rPr>
                      <w:t>R$ 4.800,00</w:t>
                    </w:r>
                  </w:ins>
                </w:p>
              </w:tc>
            </w:tr>
            <w:tr w:rsidR="0016760B" w:rsidRPr="0016760B" w14:paraId="539E50F5" w14:textId="77777777" w:rsidTr="0016760B">
              <w:trPr>
                <w:trHeight w:val="1785"/>
                <w:ins w:id="3420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918897B" w14:textId="77777777" w:rsidR="0016760B" w:rsidRPr="0016760B" w:rsidRDefault="0016760B" w:rsidP="0016760B">
                  <w:pPr>
                    <w:autoSpaceDE/>
                    <w:autoSpaceDN/>
                    <w:adjustRightInd/>
                    <w:jc w:val="center"/>
                    <w:rPr>
                      <w:ins w:id="34208" w:author="Philippe Hollanda - Oliveira Trust" w:date="2022-07-19T09:57:00Z"/>
                      <w:rFonts w:ascii="Arial" w:eastAsia="Times New Roman" w:hAnsi="Arial" w:cs="Arial"/>
                      <w:color w:val="000000"/>
                      <w:sz w:val="20"/>
                      <w:szCs w:val="20"/>
                      <w:lang w:eastAsia="pt-BR"/>
                    </w:rPr>
                  </w:pPr>
                  <w:ins w:id="34209"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2D5F0821" w14:textId="77777777" w:rsidR="0016760B" w:rsidRPr="0016760B" w:rsidRDefault="0016760B" w:rsidP="0016760B">
                  <w:pPr>
                    <w:autoSpaceDE/>
                    <w:autoSpaceDN/>
                    <w:adjustRightInd/>
                    <w:jc w:val="center"/>
                    <w:rPr>
                      <w:ins w:id="34210" w:author="Philippe Hollanda - Oliveira Trust" w:date="2022-07-19T09:57:00Z"/>
                      <w:rFonts w:ascii="Arial" w:eastAsia="Times New Roman" w:hAnsi="Arial" w:cs="Arial"/>
                      <w:color w:val="000000"/>
                      <w:sz w:val="20"/>
                      <w:szCs w:val="20"/>
                      <w:lang w:eastAsia="pt-BR"/>
                    </w:rPr>
                  </w:pPr>
                  <w:ins w:id="34211"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C7A8AA" w14:textId="77777777" w:rsidR="0016760B" w:rsidRPr="0016760B" w:rsidRDefault="0016760B" w:rsidP="0016760B">
                  <w:pPr>
                    <w:autoSpaceDE/>
                    <w:autoSpaceDN/>
                    <w:adjustRightInd/>
                    <w:jc w:val="center"/>
                    <w:rPr>
                      <w:ins w:id="34212" w:author="Philippe Hollanda - Oliveira Trust" w:date="2022-07-19T09:57:00Z"/>
                      <w:rFonts w:ascii="Arial" w:eastAsia="Times New Roman" w:hAnsi="Arial" w:cs="Arial"/>
                      <w:color w:val="000000"/>
                      <w:sz w:val="20"/>
                      <w:szCs w:val="20"/>
                      <w:lang w:eastAsia="pt-BR"/>
                    </w:rPr>
                  </w:pPr>
                  <w:ins w:id="34213" w:author="Philippe Hollanda - Oliveira Trust" w:date="2022-07-19T09:57:00Z">
                    <w:r w:rsidRPr="0016760B">
                      <w:rPr>
                        <w:rFonts w:ascii="Arial" w:eastAsia="Times New Roman" w:hAnsi="Arial" w:cs="Arial"/>
                        <w:color w:val="000000"/>
                        <w:sz w:val="20"/>
                        <w:szCs w:val="20"/>
                        <w:lang w:eastAsia="pt-BR"/>
                      </w:rPr>
                      <w:t>R$ 237,04</w:t>
                    </w:r>
                  </w:ins>
                </w:p>
              </w:tc>
            </w:tr>
            <w:tr w:rsidR="0016760B" w:rsidRPr="0016760B" w14:paraId="05E30F16" w14:textId="77777777" w:rsidTr="0016760B">
              <w:trPr>
                <w:trHeight w:val="1785"/>
                <w:ins w:id="3421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94A09D" w14:textId="77777777" w:rsidR="0016760B" w:rsidRPr="0016760B" w:rsidRDefault="0016760B" w:rsidP="0016760B">
                  <w:pPr>
                    <w:autoSpaceDE/>
                    <w:autoSpaceDN/>
                    <w:adjustRightInd/>
                    <w:jc w:val="center"/>
                    <w:rPr>
                      <w:ins w:id="34215" w:author="Philippe Hollanda - Oliveira Trust" w:date="2022-07-19T09:57:00Z"/>
                      <w:rFonts w:ascii="Arial" w:eastAsia="Times New Roman" w:hAnsi="Arial" w:cs="Arial"/>
                      <w:color w:val="000000"/>
                      <w:sz w:val="20"/>
                      <w:szCs w:val="20"/>
                      <w:lang w:eastAsia="pt-BR"/>
                    </w:rPr>
                  </w:pPr>
                  <w:ins w:id="34216" w:author="Philippe Hollanda - Oliveira Trust" w:date="2022-07-19T09:57:00Z">
                    <w:r w:rsidRPr="0016760B">
                      <w:rPr>
                        <w:rFonts w:ascii="Arial" w:eastAsia="Times New Roman" w:hAnsi="Arial" w:cs="Arial"/>
                        <w:color w:val="000000"/>
                        <w:sz w:val="20"/>
                        <w:szCs w:val="20"/>
                        <w:lang w:eastAsia="pt-BR"/>
                      </w:rPr>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0FE2B088" w14:textId="77777777" w:rsidR="0016760B" w:rsidRPr="0016760B" w:rsidRDefault="0016760B" w:rsidP="0016760B">
                  <w:pPr>
                    <w:autoSpaceDE/>
                    <w:autoSpaceDN/>
                    <w:adjustRightInd/>
                    <w:jc w:val="center"/>
                    <w:rPr>
                      <w:ins w:id="34217" w:author="Philippe Hollanda - Oliveira Trust" w:date="2022-07-19T09:57:00Z"/>
                      <w:rFonts w:ascii="Arial" w:eastAsia="Times New Roman" w:hAnsi="Arial" w:cs="Arial"/>
                      <w:color w:val="000000"/>
                      <w:sz w:val="20"/>
                      <w:szCs w:val="20"/>
                      <w:lang w:eastAsia="pt-BR"/>
                    </w:rPr>
                  </w:pPr>
                  <w:ins w:id="34218"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069B10E0" w14:textId="77777777" w:rsidR="0016760B" w:rsidRPr="0016760B" w:rsidRDefault="0016760B" w:rsidP="0016760B">
                  <w:pPr>
                    <w:autoSpaceDE/>
                    <w:autoSpaceDN/>
                    <w:adjustRightInd/>
                    <w:jc w:val="center"/>
                    <w:rPr>
                      <w:ins w:id="34219" w:author="Philippe Hollanda - Oliveira Trust" w:date="2022-07-19T09:57:00Z"/>
                      <w:rFonts w:ascii="Arial" w:eastAsia="Times New Roman" w:hAnsi="Arial" w:cs="Arial"/>
                      <w:color w:val="000000"/>
                      <w:sz w:val="20"/>
                      <w:szCs w:val="20"/>
                      <w:lang w:eastAsia="pt-BR"/>
                    </w:rPr>
                  </w:pPr>
                  <w:ins w:id="34220" w:author="Philippe Hollanda - Oliveira Trust" w:date="2022-07-19T09:57:00Z">
                    <w:r w:rsidRPr="0016760B">
                      <w:rPr>
                        <w:rFonts w:ascii="Arial" w:eastAsia="Times New Roman" w:hAnsi="Arial" w:cs="Arial"/>
                        <w:color w:val="000000"/>
                        <w:sz w:val="20"/>
                        <w:szCs w:val="20"/>
                        <w:lang w:eastAsia="pt-BR"/>
                      </w:rPr>
                      <w:t>R$ 1.147,25</w:t>
                    </w:r>
                  </w:ins>
                </w:p>
              </w:tc>
            </w:tr>
            <w:tr w:rsidR="0016760B" w:rsidRPr="0016760B" w14:paraId="45FB4343" w14:textId="77777777" w:rsidTr="0016760B">
              <w:trPr>
                <w:trHeight w:val="1785"/>
                <w:ins w:id="3422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2C66AD3" w14:textId="77777777" w:rsidR="0016760B" w:rsidRPr="0016760B" w:rsidRDefault="0016760B" w:rsidP="0016760B">
                  <w:pPr>
                    <w:autoSpaceDE/>
                    <w:autoSpaceDN/>
                    <w:adjustRightInd/>
                    <w:jc w:val="center"/>
                    <w:rPr>
                      <w:ins w:id="34222" w:author="Philippe Hollanda - Oliveira Trust" w:date="2022-07-19T09:57:00Z"/>
                      <w:rFonts w:ascii="Arial" w:eastAsia="Times New Roman" w:hAnsi="Arial" w:cs="Arial"/>
                      <w:color w:val="000000"/>
                      <w:sz w:val="20"/>
                      <w:szCs w:val="20"/>
                      <w:lang w:eastAsia="pt-BR"/>
                    </w:rPr>
                  </w:pPr>
                  <w:ins w:id="34223" w:author="Philippe Hollanda - Oliveira Trust" w:date="2022-07-19T09:57:00Z">
                    <w:r w:rsidRPr="0016760B">
                      <w:rPr>
                        <w:rFonts w:ascii="Arial" w:eastAsia="Times New Roman" w:hAnsi="Arial" w:cs="Arial"/>
                        <w:color w:val="000000"/>
                        <w:sz w:val="20"/>
                        <w:szCs w:val="20"/>
                        <w:lang w:eastAsia="pt-BR"/>
                      </w:rPr>
                      <w:lastRenderedPageBreak/>
                      <w:t>SERVIÇOS DE TRANSPORTE DE NATUREZA MUNICIPAL</w:t>
                    </w:r>
                  </w:ins>
                </w:p>
              </w:tc>
              <w:tc>
                <w:tcPr>
                  <w:tcW w:w="2324" w:type="dxa"/>
                  <w:tcBorders>
                    <w:top w:val="nil"/>
                    <w:left w:val="nil"/>
                    <w:bottom w:val="single" w:sz="4" w:space="0" w:color="auto"/>
                    <w:right w:val="single" w:sz="4" w:space="0" w:color="auto"/>
                  </w:tcBorders>
                  <w:shd w:val="clear" w:color="auto" w:fill="auto"/>
                  <w:noWrap/>
                  <w:vAlign w:val="center"/>
                  <w:hideMark/>
                </w:tcPr>
                <w:p w14:paraId="40FD0475" w14:textId="77777777" w:rsidR="0016760B" w:rsidRPr="0016760B" w:rsidRDefault="0016760B" w:rsidP="0016760B">
                  <w:pPr>
                    <w:autoSpaceDE/>
                    <w:autoSpaceDN/>
                    <w:adjustRightInd/>
                    <w:jc w:val="center"/>
                    <w:rPr>
                      <w:ins w:id="34224" w:author="Philippe Hollanda - Oliveira Trust" w:date="2022-07-19T09:57:00Z"/>
                      <w:rFonts w:ascii="Arial" w:eastAsia="Times New Roman" w:hAnsi="Arial" w:cs="Arial"/>
                      <w:color w:val="000000"/>
                      <w:sz w:val="20"/>
                      <w:szCs w:val="20"/>
                      <w:lang w:eastAsia="pt-BR"/>
                    </w:rPr>
                  </w:pPr>
                  <w:ins w:id="34225" w:author="Philippe Hollanda - Oliveira Trust" w:date="2022-07-19T09:57:00Z">
                    <w:r w:rsidRPr="0016760B">
                      <w:rPr>
                        <w:rFonts w:ascii="Arial" w:eastAsia="Times New Roman" w:hAnsi="Arial" w:cs="Arial"/>
                        <w:color w:val="000000"/>
                        <w:sz w:val="20"/>
                        <w:szCs w:val="20"/>
                        <w:lang w:eastAsia="pt-BR"/>
                      </w:rPr>
                      <w:t>20/09/2021</w:t>
                    </w:r>
                  </w:ins>
                </w:p>
              </w:tc>
              <w:tc>
                <w:tcPr>
                  <w:tcW w:w="2324" w:type="dxa"/>
                  <w:tcBorders>
                    <w:top w:val="nil"/>
                    <w:left w:val="nil"/>
                    <w:bottom w:val="single" w:sz="4" w:space="0" w:color="auto"/>
                    <w:right w:val="single" w:sz="4" w:space="0" w:color="auto"/>
                  </w:tcBorders>
                  <w:shd w:val="clear" w:color="auto" w:fill="auto"/>
                  <w:noWrap/>
                  <w:vAlign w:val="center"/>
                  <w:hideMark/>
                </w:tcPr>
                <w:p w14:paraId="45A0D43F" w14:textId="77777777" w:rsidR="0016760B" w:rsidRPr="0016760B" w:rsidRDefault="0016760B" w:rsidP="0016760B">
                  <w:pPr>
                    <w:autoSpaceDE/>
                    <w:autoSpaceDN/>
                    <w:adjustRightInd/>
                    <w:jc w:val="center"/>
                    <w:rPr>
                      <w:ins w:id="34226" w:author="Philippe Hollanda - Oliveira Trust" w:date="2022-07-19T09:57:00Z"/>
                      <w:rFonts w:ascii="Arial" w:eastAsia="Times New Roman" w:hAnsi="Arial" w:cs="Arial"/>
                      <w:color w:val="000000"/>
                      <w:sz w:val="20"/>
                      <w:szCs w:val="20"/>
                      <w:lang w:eastAsia="pt-BR"/>
                    </w:rPr>
                  </w:pPr>
                  <w:ins w:id="34227" w:author="Philippe Hollanda - Oliveira Trust" w:date="2022-07-19T09:57:00Z">
                    <w:r w:rsidRPr="0016760B">
                      <w:rPr>
                        <w:rFonts w:ascii="Arial" w:eastAsia="Times New Roman" w:hAnsi="Arial" w:cs="Arial"/>
                        <w:color w:val="000000"/>
                        <w:sz w:val="20"/>
                        <w:szCs w:val="20"/>
                        <w:lang w:eastAsia="pt-BR"/>
                      </w:rPr>
                      <w:t>R$ 232,20</w:t>
                    </w:r>
                  </w:ins>
                </w:p>
              </w:tc>
            </w:tr>
            <w:tr w:rsidR="0016760B" w:rsidRPr="0016760B" w14:paraId="0D4BB319" w14:textId="77777777" w:rsidTr="0016760B">
              <w:trPr>
                <w:trHeight w:val="1785"/>
                <w:ins w:id="3422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3503B07" w14:textId="77777777" w:rsidR="0016760B" w:rsidRPr="0016760B" w:rsidRDefault="0016760B" w:rsidP="0016760B">
                  <w:pPr>
                    <w:autoSpaceDE/>
                    <w:autoSpaceDN/>
                    <w:adjustRightInd/>
                    <w:jc w:val="center"/>
                    <w:rPr>
                      <w:ins w:id="34229" w:author="Philippe Hollanda - Oliveira Trust" w:date="2022-07-19T09:57:00Z"/>
                      <w:rFonts w:ascii="Arial" w:eastAsia="Times New Roman" w:hAnsi="Arial" w:cs="Arial"/>
                      <w:color w:val="000000"/>
                      <w:sz w:val="20"/>
                      <w:szCs w:val="20"/>
                      <w:lang w:eastAsia="pt-BR"/>
                    </w:rPr>
                  </w:pPr>
                  <w:ins w:id="3423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7F565A4" w14:textId="77777777" w:rsidR="0016760B" w:rsidRPr="0016760B" w:rsidRDefault="0016760B" w:rsidP="0016760B">
                  <w:pPr>
                    <w:autoSpaceDE/>
                    <w:autoSpaceDN/>
                    <w:adjustRightInd/>
                    <w:jc w:val="center"/>
                    <w:rPr>
                      <w:ins w:id="34231" w:author="Philippe Hollanda - Oliveira Trust" w:date="2022-07-19T09:57:00Z"/>
                      <w:rFonts w:ascii="Arial" w:eastAsia="Times New Roman" w:hAnsi="Arial" w:cs="Arial"/>
                      <w:color w:val="000000"/>
                      <w:sz w:val="20"/>
                      <w:szCs w:val="20"/>
                      <w:lang w:eastAsia="pt-BR"/>
                    </w:rPr>
                  </w:pPr>
                  <w:ins w:id="34232"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C492636" w14:textId="77777777" w:rsidR="0016760B" w:rsidRPr="0016760B" w:rsidRDefault="0016760B" w:rsidP="0016760B">
                  <w:pPr>
                    <w:autoSpaceDE/>
                    <w:autoSpaceDN/>
                    <w:adjustRightInd/>
                    <w:jc w:val="center"/>
                    <w:rPr>
                      <w:ins w:id="34233" w:author="Philippe Hollanda - Oliveira Trust" w:date="2022-07-19T09:57:00Z"/>
                      <w:rFonts w:ascii="Arial" w:eastAsia="Times New Roman" w:hAnsi="Arial" w:cs="Arial"/>
                      <w:color w:val="000000"/>
                      <w:sz w:val="20"/>
                      <w:szCs w:val="20"/>
                      <w:lang w:eastAsia="pt-BR"/>
                    </w:rPr>
                  </w:pPr>
                  <w:ins w:id="34234" w:author="Philippe Hollanda - Oliveira Trust" w:date="2022-07-19T09:57:00Z">
                    <w:r w:rsidRPr="0016760B">
                      <w:rPr>
                        <w:rFonts w:ascii="Arial" w:eastAsia="Times New Roman" w:hAnsi="Arial" w:cs="Arial"/>
                        <w:color w:val="000000"/>
                        <w:sz w:val="20"/>
                        <w:szCs w:val="20"/>
                        <w:lang w:eastAsia="pt-BR"/>
                      </w:rPr>
                      <w:t>R$ 13.666,41</w:t>
                    </w:r>
                  </w:ins>
                </w:p>
              </w:tc>
            </w:tr>
            <w:tr w:rsidR="0016760B" w:rsidRPr="0016760B" w14:paraId="50A8E055" w14:textId="77777777" w:rsidTr="0016760B">
              <w:trPr>
                <w:trHeight w:val="1785"/>
                <w:ins w:id="3423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C227284" w14:textId="77777777" w:rsidR="0016760B" w:rsidRPr="0016760B" w:rsidRDefault="0016760B" w:rsidP="0016760B">
                  <w:pPr>
                    <w:autoSpaceDE/>
                    <w:autoSpaceDN/>
                    <w:adjustRightInd/>
                    <w:jc w:val="center"/>
                    <w:rPr>
                      <w:ins w:id="34236" w:author="Philippe Hollanda - Oliveira Trust" w:date="2022-07-19T09:57:00Z"/>
                      <w:rFonts w:ascii="Arial" w:eastAsia="Times New Roman" w:hAnsi="Arial" w:cs="Arial"/>
                      <w:color w:val="000000"/>
                      <w:sz w:val="20"/>
                      <w:szCs w:val="20"/>
                      <w:lang w:eastAsia="pt-BR"/>
                    </w:rPr>
                  </w:pPr>
                  <w:ins w:id="3423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09000C7" w14:textId="77777777" w:rsidR="0016760B" w:rsidRPr="0016760B" w:rsidRDefault="0016760B" w:rsidP="0016760B">
                  <w:pPr>
                    <w:autoSpaceDE/>
                    <w:autoSpaceDN/>
                    <w:adjustRightInd/>
                    <w:jc w:val="center"/>
                    <w:rPr>
                      <w:ins w:id="34238" w:author="Philippe Hollanda - Oliveira Trust" w:date="2022-07-19T09:57:00Z"/>
                      <w:rFonts w:ascii="Arial" w:eastAsia="Times New Roman" w:hAnsi="Arial" w:cs="Arial"/>
                      <w:color w:val="000000"/>
                      <w:sz w:val="20"/>
                      <w:szCs w:val="20"/>
                      <w:lang w:eastAsia="pt-BR"/>
                    </w:rPr>
                  </w:pPr>
                  <w:ins w:id="34239"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F7AAF6D" w14:textId="77777777" w:rsidR="0016760B" w:rsidRPr="0016760B" w:rsidRDefault="0016760B" w:rsidP="0016760B">
                  <w:pPr>
                    <w:autoSpaceDE/>
                    <w:autoSpaceDN/>
                    <w:adjustRightInd/>
                    <w:jc w:val="center"/>
                    <w:rPr>
                      <w:ins w:id="34240" w:author="Philippe Hollanda - Oliveira Trust" w:date="2022-07-19T09:57:00Z"/>
                      <w:rFonts w:ascii="Arial" w:eastAsia="Times New Roman" w:hAnsi="Arial" w:cs="Arial"/>
                      <w:color w:val="000000"/>
                      <w:sz w:val="20"/>
                      <w:szCs w:val="20"/>
                      <w:lang w:eastAsia="pt-BR"/>
                    </w:rPr>
                  </w:pPr>
                  <w:ins w:id="34241" w:author="Philippe Hollanda - Oliveira Trust" w:date="2022-07-19T09:57:00Z">
                    <w:r w:rsidRPr="0016760B">
                      <w:rPr>
                        <w:rFonts w:ascii="Arial" w:eastAsia="Times New Roman" w:hAnsi="Arial" w:cs="Arial"/>
                        <w:color w:val="000000"/>
                        <w:sz w:val="20"/>
                        <w:szCs w:val="20"/>
                        <w:lang w:eastAsia="pt-BR"/>
                      </w:rPr>
                      <w:t>R$ 601,20</w:t>
                    </w:r>
                  </w:ins>
                </w:p>
              </w:tc>
            </w:tr>
            <w:tr w:rsidR="0016760B" w:rsidRPr="0016760B" w14:paraId="41A42883" w14:textId="77777777" w:rsidTr="0016760B">
              <w:trPr>
                <w:trHeight w:val="1785"/>
                <w:ins w:id="3424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9B300E8" w14:textId="77777777" w:rsidR="0016760B" w:rsidRPr="0016760B" w:rsidRDefault="0016760B" w:rsidP="0016760B">
                  <w:pPr>
                    <w:autoSpaceDE/>
                    <w:autoSpaceDN/>
                    <w:adjustRightInd/>
                    <w:jc w:val="center"/>
                    <w:rPr>
                      <w:ins w:id="34243" w:author="Philippe Hollanda - Oliveira Trust" w:date="2022-07-19T09:57:00Z"/>
                      <w:rFonts w:ascii="Arial" w:eastAsia="Times New Roman" w:hAnsi="Arial" w:cs="Arial"/>
                      <w:color w:val="000000"/>
                      <w:sz w:val="20"/>
                      <w:szCs w:val="20"/>
                      <w:lang w:eastAsia="pt-BR"/>
                    </w:rPr>
                  </w:pPr>
                  <w:ins w:id="3424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336B0ED" w14:textId="77777777" w:rsidR="0016760B" w:rsidRPr="0016760B" w:rsidRDefault="0016760B" w:rsidP="0016760B">
                  <w:pPr>
                    <w:autoSpaceDE/>
                    <w:autoSpaceDN/>
                    <w:adjustRightInd/>
                    <w:jc w:val="center"/>
                    <w:rPr>
                      <w:ins w:id="34245" w:author="Philippe Hollanda - Oliveira Trust" w:date="2022-07-19T09:57:00Z"/>
                      <w:rFonts w:ascii="Arial" w:eastAsia="Times New Roman" w:hAnsi="Arial" w:cs="Arial"/>
                      <w:color w:val="000000"/>
                      <w:sz w:val="20"/>
                      <w:szCs w:val="20"/>
                      <w:lang w:eastAsia="pt-BR"/>
                    </w:rPr>
                  </w:pPr>
                  <w:ins w:id="34246"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42E5C9F" w14:textId="77777777" w:rsidR="0016760B" w:rsidRPr="0016760B" w:rsidRDefault="0016760B" w:rsidP="0016760B">
                  <w:pPr>
                    <w:autoSpaceDE/>
                    <w:autoSpaceDN/>
                    <w:adjustRightInd/>
                    <w:jc w:val="center"/>
                    <w:rPr>
                      <w:ins w:id="34247" w:author="Philippe Hollanda - Oliveira Trust" w:date="2022-07-19T09:57:00Z"/>
                      <w:rFonts w:ascii="Arial" w:eastAsia="Times New Roman" w:hAnsi="Arial" w:cs="Arial"/>
                      <w:color w:val="000000"/>
                      <w:sz w:val="20"/>
                      <w:szCs w:val="20"/>
                      <w:lang w:eastAsia="pt-BR"/>
                    </w:rPr>
                  </w:pPr>
                  <w:ins w:id="34248" w:author="Philippe Hollanda - Oliveira Trust" w:date="2022-07-19T09:57:00Z">
                    <w:r w:rsidRPr="0016760B">
                      <w:rPr>
                        <w:rFonts w:ascii="Arial" w:eastAsia="Times New Roman" w:hAnsi="Arial" w:cs="Arial"/>
                        <w:color w:val="000000"/>
                        <w:sz w:val="20"/>
                        <w:szCs w:val="20"/>
                        <w:lang w:eastAsia="pt-BR"/>
                      </w:rPr>
                      <w:t>R$ 5.276,03</w:t>
                    </w:r>
                  </w:ins>
                </w:p>
              </w:tc>
            </w:tr>
            <w:tr w:rsidR="0016760B" w:rsidRPr="0016760B" w14:paraId="54E195DB" w14:textId="77777777" w:rsidTr="0016760B">
              <w:trPr>
                <w:trHeight w:val="1785"/>
                <w:ins w:id="3424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1B300E1" w14:textId="77777777" w:rsidR="0016760B" w:rsidRPr="0016760B" w:rsidRDefault="0016760B" w:rsidP="0016760B">
                  <w:pPr>
                    <w:autoSpaceDE/>
                    <w:autoSpaceDN/>
                    <w:adjustRightInd/>
                    <w:jc w:val="center"/>
                    <w:rPr>
                      <w:ins w:id="34250" w:author="Philippe Hollanda - Oliveira Trust" w:date="2022-07-19T09:57:00Z"/>
                      <w:rFonts w:ascii="Arial" w:eastAsia="Times New Roman" w:hAnsi="Arial" w:cs="Arial"/>
                      <w:color w:val="000000"/>
                      <w:sz w:val="20"/>
                      <w:szCs w:val="20"/>
                      <w:lang w:eastAsia="pt-BR"/>
                    </w:rPr>
                  </w:pPr>
                  <w:ins w:id="3425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B35A907" w14:textId="77777777" w:rsidR="0016760B" w:rsidRPr="0016760B" w:rsidRDefault="0016760B" w:rsidP="0016760B">
                  <w:pPr>
                    <w:autoSpaceDE/>
                    <w:autoSpaceDN/>
                    <w:adjustRightInd/>
                    <w:jc w:val="center"/>
                    <w:rPr>
                      <w:ins w:id="34252" w:author="Philippe Hollanda - Oliveira Trust" w:date="2022-07-19T09:57:00Z"/>
                      <w:rFonts w:ascii="Arial" w:eastAsia="Times New Roman" w:hAnsi="Arial" w:cs="Arial"/>
                      <w:color w:val="000000"/>
                      <w:sz w:val="20"/>
                      <w:szCs w:val="20"/>
                      <w:lang w:eastAsia="pt-BR"/>
                    </w:rPr>
                  </w:pPr>
                  <w:ins w:id="34253"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A263F6" w14:textId="77777777" w:rsidR="0016760B" w:rsidRPr="0016760B" w:rsidRDefault="0016760B" w:rsidP="0016760B">
                  <w:pPr>
                    <w:autoSpaceDE/>
                    <w:autoSpaceDN/>
                    <w:adjustRightInd/>
                    <w:jc w:val="center"/>
                    <w:rPr>
                      <w:ins w:id="34254" w:author="Philippe Hollanda - Oliveira Trust" w:date="2022-07-19T09:57:00Z"/>
                      <w:rFonts w:ascii="Arial" w:eastAsia="Times New Roman" w:hAnsi="Arial" w:cs="Arial"/>
                      <w:color w:val="000000"/>
                      <w:sz w:val="20"/>
                      <w:szCs w:val="20"/>
                      <w:lang w:eastAsia="pt-BR"/>
                    </w:rPr>
                  </w:pPr>
                  <w:ins w:id="34255" w:author="Philippe Hollanda - Oliveira Trust" w:date="2022-07-19T09:57:00Z">
                    <w:r w:rsidRPr="0016760B">
                      <w:rPr>
                        <w:rFonts w:ascii="Arial" w:eastAsia="Times New Roman" w:hAnsi="Arial" w:cs="Arial"/>
                        <w:color w:val="000000"/>
                        <w:sz w:val="20"/>
                        <w:szCs w:val="20"/>
                        <w:lang w:eastAsia="pt-BR"/>
                      </w:rPr>
                      <w:t>R$ 13.729,17</w:t>
                    </w:r>
                  </w:ins>
                </w:p>
              </w:tc>
            </w:tr>
            <w:tr w:rsidR="0016760B" w:rsidRPr="0016760B" w14:paraId="2899700C" w14:textId="77777777" w:rsidTr="0016760B">
              <w:trPr>
                <w:trHeight w:val="1785"/>
                <w:ins w:id="3425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D3EC2F4" w14:textId="77777777" w:rsidR="0016760B" w:rsidRPr="0016760B" w:rsidRDefault="0016760B" w:rsidP="0016760B">
                  <w:pPr>
                    <w:autoSpaceDE/>
                    <w:autoSpaceDN/>
                    <w:adjustRightInd/>
                    <w:jc w:val="center"/>
                    <w:rPr>
                      <w:ins w:id="34257" w:author="Philippe Hollanda - Oliveira Trust" w:date="2022-07-19T09:57:00Z"/>
                      <w:rFonts w:ascii="Arial" w:eastAsia="Times New Roman" w:hAnsi="Arial" w:cs="Arial"/>
                      <w:color w:val="000000"/>
                      <w:sz w:val="20"/>
                      <w:szCs w:val="20"/>
                      <w:lang w:eastAsia="pt-BR"/>
                    </w:rPr>
                  </w:pPr>
                  <w:ins w:id="34258"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BCA0706" w14:textId="77777777" w:rsidR="0016760B" w:rsidRPr="0016760B" w:rsidRDefault="0016760B" w:rsidP="0016760B">
                  <w:pPr>
                    <w:autoSpaceDE/>
                    <w:autoSpaceDN/>
                    <w:adjustRightInd/>
                    <w:jc w:val="center"/>
                    <w:rPr>
                      <w:ins w:id="34259" w:author="Philippe Hollanda - Oliveira Trust" w:date="2022-07-19T09:57:00Z"/>
                      <w:rFonts w:ascii="Arial" w:eastAsia="Times New Roman" w:hAnsi="Arial" w:cs="Arial"/>
                      <w:color w:val="000000"/>
                      <w:sz w:val="20"/>
                      <w:szCs w:val="20"/>
                      <w:lang w:eastAsia="pt-BR"/>
                    </w:rPr>
                  </w:pPr>
                  <w:ins w:id="34260"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07C38BD" w14:textId="77777777" w:rsidR="0016760B" w:rsidRPr="0016760B" w:rsidRDefault="0016760B" w:rsidP="0016760B">
                  <w:pPr>
                    <w:autoSpaceDE/>
                    <w:autoSpaceDN/>
                    <w:adjustRightInd/>
                    <w:jc w:val="center"/>
                    <w:rPr>
                      <w:ins w:id="34261" w:author="Philippe Hollanda - Oliveira Trust" w:date="2022-07-19T09:57:00Z"/>
                      <w:rFonts w:ascii="Arial" w:eastAsia="Times New Roman" w:hAnsi="Arial" w:cs="Arial"/>
                      <w:color w:val="000000"/>
                      <w:sz w:val="20"/>
                      <w:szCs w:val="20"/>
                      <w:lang w:eastAsia="pt-BR"/>
                    </w:rPr>
                  </w:pPr>
                  <w:ins w:id="34262" w:author="Philippe Hollanda - Oliveira Trust" w:date="2022-07-19T09:57:00Z">
                    <w:r w:rsidRPr="0016760B">
                      <w:rPr>
                        <w:rFonts w:ascii="Arial" w:eastAsia="Times New Roman" w:hAnsi="Arial" w:cs="Arial"/>
                        <w:color w:val="000000"/>
                        <w:sz w:val="20"/>
                        <w:szCs w:val="20"/>
                        <w:lang w:eastAsia="pt-BR"/>
                      </w:rPr>
                      <w:t>R$ 4.075,00</w:t>
                    </w:r>
                  </w:ins>
                </w:p>
              </w:tc>
            </w:tr>
            <w:tr w:rsidR="0016760B" w:rsidRPr="0016760B" w14:paraId="48734F76" w14:textId="77777777" w:rsidTr="0016760B">
              <w:trPr>
                <w:trHeight w:val="1785"/>
                <w:ins w:id="3426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6C377B" w14:textId="77777777" w:rsidR="0016760B" w:rsidRPr="0016760B" w:rsidRDefault="0016760B" w:rsidP="0016760B">
                  <w:pPr>
                    <w:autoSpaceDE/>
                    <w:autoSpaceDN/>
                    <w:adjustRightInd/>
                    <w:jc w:val="center"/>
                    <w:rPr>
                      <w:ins w:id="34264" w:author="Philippe Hollanda - Oliveira Trust" w:date="2022-07-19T09:57:00Z"/>
                      <w:rFonts w:ascii="Arial" w:eastAsia="Times New Roman" w:hAnsi="Arial" w:cs="Arial"/>
                      <w:color w:val="000000"/>
                      <w:sz w:val="20"/>
                      <w:szCs w:val="20"/>
                      <w:lang w:eastAsia="pt-BR"/>
                    </w:rPr>
                  </w:pPr>
                  <w:ins w:id="3426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F992939" w14:textId="77777777" w:rsidR="0016760B" w:rsidRPr="0016760B" w:rsidRDefault="0016760B" w:rsidP="0016760B">
                  <w:pPr>
                    <w:autoSpaceDE/>
                    <w:autoSpaceDN/>
                    <w:adjustRightInd/>
                    <w:jc w:val="center"/>
                    <w:rPr>
                      <w:ins w:id="34266" w:author="Philippe Hollanda - Oliveira Trust" w:date="2022-07-19T09:57:00Z"/>
                      <w:rFonts w:ascii="Arial" w:eastAsia="Times New Roman" w:hAnsi="Arial" w:cs="Arial"/>
                      <w:color w:val="000000"/>
                      <w:sz w:val="20"/>
                      <w:szCs w:val="20"/>
                      <w:lang w:eastAsia="pt-BR"/>
                    </w:rPr>
                  </w:pPr>
                  <w:ins w:id="34267"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1CF4ABF" w14:textId="77777777" w:rsidR="0016760B" w:rsidRPr="0016760B" w:rsidRDefault="0016760B" w:rsidP="0016760B">
                  <w:pPr>
                    <w:autoSpaceDE/>
                    <w:autoSpaceDN/>
                    <w:adjustRightInd/>
                    <w:jc w:val="center"/>
                    <w:rPr>
                      <w:ins w:id="34268" w:author="Philippe Hollanda - Oliveira Trust" w:date="2022-07-19T09:57:00Z"/>
                      <w:rFonts w:ascii="Arial" w:eastAsia="Times New Roman" w:hAnsi="Arial" w:cs="Arial"/>
                      <w:color w:val="000000"/>
                      <w:sz w:val="20"/>
                      <w:szCs w:val="20"/>
                      <w:lang w:eastAsia="pt-BR"/>
                    </w:rPr>
                  </w:pPr>
                  <w:ins w:id="34269" w:author="Philippe Hollanda - Oliveira Trust" w:date="2022-07-19T09:57:00Z">
                    <w:r w:rsidRPr="0016760B">
                      <w:rPr>
                        <w:rFonts w:ascii="Arial" w:eastAsia="Times New Roman" w:hAnsi="Arial" w:cs="Arial"/>
                        <w:color w:val="000000"/>
                        <w:sz w:val="20"/>
                        <w:szCs w:val="20"/>
                        <w:lang w:eastAsia="pt-BR"/>
                      </w:rPr>
                      <w:t>R$ 7.200,00</w:t>
                    </w:r>
                  </w:ins>
                </w:p>
              </w:tc>
            </w:tr>
            <w:tr w:rsidR="0016760B" w:rsidRPr="0016760B" w14:paraId="13D20A32" w14:textId="77777777" w:rsidTr="0016760B">
              <w:trPr>
                <w:trHeight w:val="1785"/>
                <w:ins w:id="3427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BC460D" w14:textId="77777777" w:rsidR="0016760B" w:rsidRPr="0016760B" w:rsidRDefault="0016760B" w:rsidP="0016760B">
                  <w:pPr>
                    <w:autoSpaceDE/>
                    <w:autoSpaceDN/>
                    <w:adjustRightInd/>
                    <w:jc w:val="center"/>
                    <w:rPr>
                      <w:ins w:id="34271" w:author="Philippe Hollanda - Oliveira Trust" w:date="2022-07-19T09:57:00Z"/>
                      <w:rFonts w:ascii="Arial" w:eastAsia="Times New Roman" w:hAnsi="Arial" w:cs="Arial"/>
                      <w:color w:val="000000"/>
                      <w:sz w:val="20"/>
                      <w:szCs w:val="20"/>
                      <w:lang w:eastAsia="pt-BR"/>
                    </w:rPr>
                  </w:pPr>
                  <w:ins w:id="3427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3D80E93" w14:textId="77777777" w:rsidR="0016760B" w:rsidRPr="0016760B" w:rsidRDefault="0016760B" w:rsidP="0016760B">
                  <w:pPr>
                    <w:autoSpaceDE/>
                    <w:autoSpaceDN/>
                    <w:adjustRightInd/>
                    <w:jc w:val="center"/>
                    <w:rPr>
                      <w:ins w:id="34273" w:author="Philippe Hollanda - Oliveira Trust" w:date="2022-07-19T09:57:00Z"/>
                      <w:rFonts w:ascii="Arial" w:eastAsia="Times New Roman" w:hAnsi="Arial" w:cs="Arial"/>
                      <w:color w:val="000000"/>
                      <w:sz w:val="20"/>
                      <w:szCs w:val="20"/>
                      <w:lang w:eastAsia="pt-BR"/>
                    </w:rPr>
                  </w:pPr>
                  <w:ins w:id="34274"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B423E6" w14:textId="77777777" w:rsidR="0016760B" w:rsidRPr="0016760B" w:rsidRDefault="0016760B" w:rsidP="0016760B">
                  <w:pPr>
                    <w:autoSpaceDE/>
                    <w:autoSpaceDN/>
                    <w:adjustRightInd/>
                    <w:jc w:val="center"/>
                    <w:rPr>
                      <w:ins w:id="34275" w:author="Philippe Hollanda - Oliveira Trust" w:date="2022-07-19T09:57:00Z"/>
                      <w:rFonts w:ascii="Arial" w:eastAsia="Times New Roman" w:hAnsi="Arial" w:cs="Arial"/>
                      <w:color w:val="000000"/>
                      <w:sz w:val="20"/>
                      <w:szCs w:val="20"/>
                      <w:lang w:eastAsia="pt-BR"/>
                    </w:rPr>
                  </w:pPr>
                  <w:ins w:id="34276" w:author="Philippe Hollanda - Oliveira Trust" w:date="2022-07-19T09:57:00Z">
                    <w:r w:rsidRPr="0016760B">
                      <w:rPr>
                        <w:rFonts w:ascii="Arial" w:eastAsia="Times New Roman" w:hAnsi="Arial" w:cs="Arial"/>
                        <w:color w:val="000000"/>
                        <w:sz w:val="20"/>
                        <w:szCs w:val="20"/>
                        <w:lang w:eastAsia="pt-BR"/>
                      </w:rPr>
                      <w:t>R$ 17.230,20</w:t>
                    </w:r>
                  </w:ins>
                </w:p>
              </w:tc>
            </w:tr>
            <w:tr w:rsidR="0016760B" w:rsidRPr="0016760B" w14:paraId="2664DCE2" w14:textId="77777777" w:rsidTr="0016760B">
              <w:trPr>
                <w:trHeight w:val="1785"/>
                <w:ins w:id="3427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BDDD942" w14:textId="77777777" w:rsidR="0016760B" w:rsidRPr="0016760B" w:rsidRDefault="0016760B" w:rsidP="0016760B">
                  <w:pPr>
                    <w:autoSpaceDE/>
                    <w:autoSpaceDN/>
                    <w:adjustRightInd/>
                    <w:jc w:val="center"/>
                    <w:rPr>
                      <w:ins w:id="34278" w:author="Philippe Hollanda - Oliveira Trust" w:date="2022-07-19T09:57:00Z"/>
                      <w:rFonts w:ascii="Arial" w:eastAsia="Times New Roman" w:hAnsi="Arial" w:cs="Arial"/>
                      <w:color w:val="000000"/>
                      <w:sz w:val="20"/>
                      <w:szCs w:val="20"/>
                      <w:lang w:eastAsia="pt-BR"/>
                    </w:rPr>
                  </w:pPr>
                  <w:ins w:id="3427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8E4A28E" w14:textId="77777777" w:rsidR="0016760B" w:rsidRPr="0016760B" w:rsidRDefault="0016760B" w:rsidP="0016760B">
                  <w:pPr>
                    <w:autoSpaceDE/>
                    <w:autoSpaceDN/>
                    <w:adjustRightInd/>
                    <w:jc w:val="center"/>
                    <w:rPr>
                      <w:ins w:id="34280" w:author="Philippe Hollanda - Oliveira Trust" w:date="2022-07-19T09:57:00Z"/>
                      <w:rFonts w:ascii="Arial" w:eastAsia="Times New Roman" w:hAnsi="Arial" w:cs="Arial"/>
                      <w:color w:val="000000"/>
                      <w:sz w:val="20"/>
                      <w:szCs w:val="20"/>
                      <w:lang w:eastAsia="pt-BR"/>
                    </w:rPr>
                  </w:pPr>
                  <w:ins w:id="34281"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63CD284" w14:textId="77777777" w:rsidR="0016760B" w:rsidRPr="0016760B" w:rsidRDefault="0016760B" w:rsidP="0016760B">
                  <w:pPr>
                    <w:autoSpaceDE/>
                    <w:autoSpaceDN/>
                    <w:adjustRightInd/>
                    <w:jc w:val="center"/>
                    <w:rPr>
                      <w:ins w:id="34282" w:author="Philippe Hollanda - Oliveira Trust" w:date="2022-07-19T09:57:00Z"/>
                      <w:rFonts w:ascii="Arial" w:eastAsia="Times New Roman" w:hAnsi="Arial" w:cs="Arial"/>
                      <w:color w:val="000000"/>
                      <w:sz w:val="20"/>
                      <w:szCs w:val="20"/>
                      <w:lang w:eastAsia="pt-BR"/>
                    </w:rPr>
                  </w:pPr>
                  <w:ins w:id="34283" w:author="Philippe Hollanda - Oliveira Trust" w:date="2022-07-19T09:57:00Z">
                    <w:r w:rsidRPr="0016760B">
                      <w:rPr>
                        <w:rFonts w:ascii="Arial" w:eastAsia="Times New Roman" w:hAnsi="Arial" w:cs="Arial"/>
                        <w:color w:val="000000"/>
                        <w:sz w:val="20"/>
                        <w:szCs w:val="20"/>
                        <w:lang w:eastAsia="pt-BR"/>
                      </w:rPr>
                      <w:t>R$ 3.187,60</w:t>
                    </w:r>
                  </w:ins>
                </w:p>
              </w:tc>
            </w:tr>
            <w:tr w:rsidR="0016760B" w:rsidRPr="0016760B" w14:paraId="537011FF" w14:textId="77777777" w:rsidTr="0016760B">
              <w:trPr>
                <w:trHeight w:val="1785"/>
                <w:ins w:id="34284"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067A9628" w14:textId="77777777" w:rsidR="0016760B" w:rsidRPr="0016760B" w:rsidRDefault="0016760B" w:rsidP="0016760B">
                  <w:pPr>
                    <w:autoSpaceDE/>
                    <w:autoSpaceDN/>
                    <w:adjustRightInd/>
                    <w:jc w:val="center"/>
                    <w:rPr>
                      <w:ins w:id="34285" w:author="Philippe Hollanda - Oliveira Trust" w:date="2022-07-19T09:57:00Z"/>
                      <w:rFonts w:ascii="Arial" w:eastAsia="Times New Roman" w:hAnsi="Arial" w:cs="Arial"/>
                      <w:color w:val="000000"/>
                      <w:sz w:val="20"/>
                      <w:szCs w:val="20"/>
                      <w:lang w:eastAsia="pt-BR"/>
                    </w:rPr>
                  </w:pPr>
                  <w:ins w:id="34286"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27DF3E05" w14:textId="77777777" w:rsidR="0016760B" w:rsidRPr="0016760B" w:rsidRDefault="0016760B" w:rsidP="0016760B">
                  <w:pPr>
                    <w:autoSpaceDE/>
                    <w:autoSpaceDN/>
                    <w:adjustRightInd/>
                    <w:jc w:val="center"/>
                    <w:rPr>
                      <w:ins w:id="34287" w:author="Philippe Hollanda - Oliveira Trust" w:date="2022-07-19T09:57:00Z"/>
                      <w:rFonts w:ascii="Arial" w:eastAsia="Times New Roman" w:hAnsi="Arial" w:cs="Arial"/>
                      <w:color w:val="000000"/>
                      <w:sz w:val="20"/>
                      <w:szCs w:val="20"/>
                      <w:lang w:eastAsia="pt-BR"/>
                    </w:rPr>
                  </w:pPr>
                  <w:ins w:id="34288"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A5B1637" w14:textId="77777777" w:rsidR="0016760B" w:rsidRPr="0016760B" w:rsidRDefault="0016760B" w:rsidP="0016760B">
                  <w:pPr>
                    <w:autoSpaceDE/>
                    <w:autoSpaceDN/>
                    <w:adjustRightInd/>
                    <w:jc w:val="center"/>
                    <w:rPr>
                      <w:ins w:id="34289" w:author="Philippe Hollanda - Oliveira Trust" w:date="2022-07-19T09:57:00Z"/>
                      <w:rFonts w:ascii="Arial" w:eastAsia="Times New Roman" w:hAnsi="Arial" w:cs="Arial"/>
                      <w:color w:val="000000"/>
                      <w:sz w:val="20"/>
                      <w:szCs w:val="20"/>
                      <w:lang w:eastAsia="pt-BR"/>
                    </w:rPr>
                  </w:pPr>
                  <w:ins w:id="34290" w:author="Philippe Hollanda - Oliveira Trust" w:date="2022-07-19T09:57:00Z">
                    <w:r w:rsidRPr="0016760B">
                      <w:rPr>
                        <w:rFonts w:ascii="Arial" w:eastAsia="Times New Roman" w:hAnsi="Arial" w:cs="Arial"/>
                        <w:color w:val="000000"/>
                        <w:sz w:val="20"/>
                        <w:szCs w:val="20"/>
                        <w:lang w:eastAsia="pt-BR"/>
                      </w:rPr>
                      <w:t>R$ 1.437,50</w:t>
                    </w:r>
                  </w:ins>
                </w:p>
              </w:tc>
            </w:tr>
            <w:tr w:rsidR="0016760B" w:rsidRPr="0016760B" w14:paraId="58D2B553" w14:textId="77777777" w:rsidTr="0016760B">
              <w:trPr>
                <w:trHeight w:val="1785"/>
                <w:ins w:id="34291"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0D6F518F" w14:textId="77777777" w:rsidR="0016760B" w:rsidRPr="0016760B" w:rsidRDefault="0016760B" w:rsidP="0016760B">
                  <w:pPr>
                    <w:autoSpaceDE/>
                    <w:autoSpaceDN/>
                    <w:adjustRightInd/>
                    <w:jc w:val="center"/>
                    <w:rPr>
                      <w:ins w:id="34292" w:author="Philippe Hollanda - Oliveira Trust" w:date="2022-07-19T09:57:00Z"/>
                      <w:rFonts w:ascii="Arial" w:eastAsia="Times New Roman" w:hAnsi="Arial" w:cs="Arial"/>
                      <w:color w:val="000000"/>
                      <w:sz w:val="20"/>
                      <w:szCs w:val="20"/>
                      <w:lang w:eastAsia="pt-BR"/>
                    </w:rPr>
                  </w:pPr>
                  <w:ins w:id="34293" w:author="Philippe Hollanda - Oliveira Trust" w:date="2022-07-19T09:57:00Z">
                    <w:r w:rsidRPr="0016760B">
                      <w:rPr>
                        <w:rFonts w:ascii="Arial" w:eastAsia="Times New Roman" w:hAnsi="Arial" w:cs="Arial"/>
                        <w:color w:val="000000"/>
                        <w:sz w:val="20"/>
                        <w:szCs w:val="20"/>
                        <w:lang w:eastAsia="pt-BR"/>
                      </w:rPr>
                      <w:lastRenderedPageBreak/>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0298A056" w14:textId="77777777" w:rsidR="0016760B" w:rsidRPr="0016760B" w:rsidRDefault="0016760B" w:rsidP="0016760B">
                  <w:pPr>
                    <w:autoSpaceDE/>
                    <w:autoSpaceDN/>
                    <w:adjustRightInd/>
                    <w:jc w:val="center"/>
                    <w:rPr>
                      <w:ins w:id="34294" w:author="Philippe Hollanda - Oliveira Trust" w:date="2022-07-19T09:57:00Z"/>
                      <w:rFonts w:ascii="Arial" w:eastAsia="Times New Roman" w:hAnsi="Arial" w:cs="Arial"/>
                      <w:color w:val="000000"/>
                      <w:sz w:val="20"/>
                      <w:szCs w:val="20"/>
                      <w:lang w:eastAsia="pt-BR"/>
                    </w:rPr>
                  </w:pPr>
                  <w:ins w:id="34295"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4BBE5D" w14:textId="77777777" w:rsidR="0016760B" w:rsidRPr="0016760B" w:rsidRDefault="0016760B" w:rsidP="0016760B">
                  <w:pPr>
                    <w:autoSpaceDE/>
                    <w:autoSpaceDN/>
                    <w:adjustRightInd/>
                    <w:jc w:val="center"/>
                    <w:rPr>
                      <w:ins w:id="34296" w:author="Philippe Hollanda - Oliveira Trust" w:date="2022-07-19T09:57:00Z"/>
                      <w:rFonts w:ascii="Arial" w:eastAsia="Times New Roman" w:hAnsi="Arial" w:cs="Arial"/>
                      <w:color w:val="000000"/>
                      <w:sz w:val="20"/>
                      <w:szCs w:val="20"/>
                      <w:lang w:eastAsia="pt-BR"/>
                    </w:rPr>
                  </w:pPr>
                  <w:ins w:id="34297" w:author="Philippe Hollanda - Oliveira Trust" w:date="2022-07-19T09:57:00Z">
                    <w:r w:rsidRPr="0016760B">
                      <w:rPr>
                        <w:rFonts w:ascii="Arial" w:eastAsia="Times New Roman" w:hAnsi="Arial" w:cs="Arial"/>
                        <w:color w:val="000000"/>
                        <w:sz w:val="20"/>
                        <w:szCs w:val="20"/>
                        <w:lang w:eastAsia="pt-BR"/>
                      </w:rPr>
                      <w:t>R$ 450,00</w:t>
                    </w:r>
                  </w:ins>
                </w:p>
              </w:tc>
            </w:tr>
            <w:tr w:rsidR="0016760B" w:rsidRPr="0016760B" w14:paraId="17F6140F" w14:textId="77777777" w:rsidTr="0016760B">
              <w:trPr>
                <w:trHeight w:val="1785"/>
                <w:ins w:id="34298"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26832332" w14:textId="77777777" w:rsidR="0016760B" w:rsidRPr="0016760B" w:rsidRDefault="0016760B" w:rsidP="0016760B">
                  <w:pPr>
                    <w:autoSpaceDE/>
                    <w:autoSpaceDN/>
                    <w:adjustRightInd/>
                    <w:jc w:val="center"/>
                    <w:rPr>
                      <w:ins w:id="34299" w:author="Philippe Hollanda - Oliveira Trust" w:date="2022-07-19T09:57:00Z"/>
                      <w:rFonts w:ascii="Arial" w:eastAsia="Times New Roman" w:hAnsi="Arial" w:cs="Arial"/>
                      <w:color w:val="000000"/>
                      <w:sz w:val="20"/>
                      <w:szCs w:val="20"/>
                      <w:lang w:eastAsia="pt-BR"/>
                    </w:rPr>
                  </w:pPr>
                  <w:ins w:id="34300"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0FE9FA2D" w14:textId="77777777" w:rsidR="0016760B" w:rsidRPr="0016760B" w:rsidRDefault="0016760B" w:rsidP="0016760B">
                  <w:pPr>
                    <w:autoSpaceDE/>
                    <w:autoSpaceDN/>
                    <w:adjustRightInd/>
                    <w:jc w:val="center"/>
                    <w:rPr>
                      <w:ins w:id="34301" w:author="Philippe Hollanda - Oliveira Trust" w:date="2022-07-19T09:57:00Z"/>
                      <w:rFonts w:ascii="Arial" w:eastAsia="Times New Roman" w:hAnsi="Arial" w:cs="Arial"/>
                      <w:color w:val="000000"/>
                      <w:sz w:val="20"/>
                      <w:szCs w:val="20"/>
                      <w:lang w:eastAsia="pt-BR"/>
                    </w:rPr>
                  </w:pPr>
                  <w:ins w:id="34302" w:author="Philippe Hollanda - Oliveira Trust" w:date="2022-07-19T09:57:00Z">
                    <w:r w:rsidRPr="0016760B">
                      <w:rPr>
                        <w:rFonts w:ascii="Arial" w:eastAsia="Times New Roman" w:hAnsi="Arial" w:cs="Arial"/>
                        <w:color w:val="000000"/>
                        <w:sz w:val="20"/>
                        <w:szCs w:val="20"/>
                        <w:lang w:eastAsia="pt-BR"/>
                      </w:rPr>
                      <w:t>30/07/2021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1E2F4EFD" w14:textId="77777777" w:rsidR="0016760B" w:rsidRPr="0016760B" w:rsidRDefault="0016760B" w:rsidP="0016760B">
                  <w:pPr>
                    <w:autoSpaceDE/>
                    <w:autoSpaceDN/>
                    <w:adjustRightInd/>
                    <w:jc w:val="center"/>
                    <w:rPr>
                      <w:ins w:id="34303" w:author="Philippe Hollanda - Oliveira Trust" w:date="2022-07-19T09:57:00Z"/>
                      <w:rFonts w:ascii="Arial" w:eastAsia="Times New Roman" w:hAnsi="Arial" w:cs="Arial"/>
                      <w:color w:val="000000"/>
                      <w:sz w:val="20"/>
                      <w:szCs w:val="20"/>
                      <w:lang w:eastAsia="pt-BR"/>
                    </w:rPr>
                  </w:pPr>
                  <w:ins w:id="34304" w:author="Philippe Hollanda - Oliveira Trust" w:date="2022-07-19T09:57:00Z">
                    <w:r w:rsidRPr="0016760B">
                      <w:rPr>
                        <w:rFonts w:ascii="Arial" w:eastAsia="Times New Roman" w:hAnsi="Arial" w:cs="Arial"/>
                        <w:color w:val="000000"/>
                        <w:sz w:val="20"/>
                        <w:szCs w:val="20"/>
                        <w:lang w:eastAsia="pt-BR"/>
                      </w:rPr>
                      <w:t>R$ 16.074,24</w:t>
                    </w:r>
                  </w:ins>
                </w:p>
              </w:tc>
            </w:tr>
            <w:tr w:rsidR="0016760B" w:rsidRPr="0016760B" w14:paraId="54DBA467" w14:textId="77777777" w:rsidTr="0016760B">
              <w:trPr>
                <w:trHeight w:val="1785"/>
                <w:ins w:id="34305"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566C3640" w14:textId="77777777" w:rsidR="0016760B" w:rsidRPr="0016760B" w:rsidRDefault="0016760B" w:rsidP="0016760B">
                  <w:pPr>
                    <w:autoSpaceDE/>
                    <w:autoSpaceDN/>
                    <w:adjustRightInd/>
                    <w:jc w:val="center"/>
                    <w:rPr>
                      <w:ins w:id="34306" w:author="Philippe Hollanda - Oliveira Trust" w:date="2022-07-19T09:57:00Z"/>
                      <w:rFonts w:ascii="Arial" w:eastAsia="Times New Roman" w:hAnsi="Arial" w:cs="Arial"/>
                      <w:color w:val="000000"/>
                      <w:sz w:val="20"/>
                      <w:szCs w:val="20"/>
                      <w:lang w:eastAsia="pt-BR"/>
                    </w:rPr>
                  </w:pPr>
                  <w:ins w:id="34307"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106A14F0" w14:textId="77777777" w:rsidR="0016760B" w:rsidRPr="0016760B" w:rsidRDefault="0016760B" w:rsidP="0016760B">
                  <w:pPr>
                    <w:autoSpaceDE/>
                    <w:autoSpaceDN/>
                    <w:adjustRightInd/>
                    <w:jc w:val="center"/>
                    <w:rPr>
                      <w:ins w:id="34308" w:author="Philippe Hollanda - Oliveira Trust" w:date="2022-07-19T09:57:00Z"/>
                      <w:rFonts w:ascii="Arial" w:eastAsia="Times New Roman" w:hAnsi="Arial" w:cs="Arial"/>
                      <w:color w:val="000000"/>
                      <w:sz w:val="20"/>
                      <w:szCs w:val="20"/>
                      <w:lang w:eastAsia="pt-BR"/>
                    </w:rPr>
                  </w:pPr>
                  <w:ins w:id="34309"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0B1ECF0" w14:textId="77777777" w:rsidR="0016760B" w:rsidRPr="0016760B" w:rsidRDefault="0016760B" w:rsidP="0016760B">
                  <w:pPr>
                    <w:autoSpaceDE/>
                    <w:autoSpaceDN/>
                    <w:adjustRightInd/>
                    <w:jc w:val="center"/>
                    <w:rPr>
                      <w:ins w:id="34310" w:author="Philippe Hollanda - Oliveira Trust" w:date="2022-07-19T09:57:00Z"/>
                      <w:rFonts w:ascii="Arial" w:eastAsia="Times New Roman" w:hAnsi="Arial" w:cs="Arial"/>
                      <w:color w:val="000000"/>
                      <w:sz w:val="20"/>
                      <w:szCs w:val="20"/>
                      <w:lang w:eastAsia="pt-BR"/>
                    </w:rPr>
                  </w:pPr>
                  <w:ins w:id="34311" w:author="Philippe Hollanda - Oliveira Trust" w:date="2022-07-19T09:57:00Z">
                    <w:r w:rsidRPr="0016760B">
                      <w:rPr>
                        <w:rFonts w:ascii="Arial" w:eastAsia="Times New Roman" w:hAnsi="Arial" w:cs="Arial"/>
                        <w:color w:val="000000"/>
                        <w:sz w:val="20"/>
                        <w:szCs w:val="20"/>
                        <w:lang w:eastAsia="pt-BR"/>
                      </w:rPr>
                      <w:t>R$ 150,00</w:t>
                    </w:r>
                  </w:ins>
                </w:p>
              </w:tc>
            </w:tr>
            <w:tr w:rsidR="0016760B" w:rsidRPr="0016760B" w14:paraId="1DB6BD8B" w14:textId="77777777" w:rsidTr="0016760B">
              <w:trPr>
                <w:trHeight w:val="1785"/>
                <w:ins w:id="34312"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093EEEDE" w14:textId="77777777" w:rsidR="0016760B" w:rsidRPr="0016760B" w:rsidRDefault="0016760B" w:rsidP="0016760B">
                  <w:pPr>
                    <w:autoSpaceDE/>
                    <w:autoSpaceDN/>
                    <w:adjustRightInd/>
                    <w:jc w:val="center"/>
                    <w:rPr>
                      <w:ins w:id="34313" w:author="Philippe Hollanda - Oliveira Trust" w:date="2022-07-19T09:57:00Z"/>
                      <w:rFonts w:ascii="Arial" w:eastAsia="Times New Roman" w:hAnsi="Arial" w:cs="Arial"/>
                      <w:color w:val="000000"/>
                      <w:sz w:val="20"/>
                      <w:szCs w:val="20"/>
                      <w:lang w:eastAsia="pt-BR"/>
                    </w:rPr>
                  </w:pPr>
                  <w:ins w:id="34314"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4E5E8042" w14:textId="77777777" w:rsidR="0016760B" w:rsidRPr="0016760B" w:rsidRDefault="0016760B" w:rsidP="0016760B">
                  <w:pPr>
                    <w:autoSpaceDE/>
                    <w:autoSpaceDN/>
                    <w:adjustRightInd/>
                    <w:jc w:val="center"/>
                    <w:rPr>
                      <w:ins w:id="34315" w:author="Philippe Hollanda - Oliveira Trust" w:date="2022-07-19T09:57:00Z"/>
                      <w:rFonts w:ascii="Arial" w:eastAsia="Times New Roman" w:hAnsi="Arial" w:cs="Arial"/>
                      <w:color w:val="000000"/>
                      <w:sz w:val="20"/>
                      <w:szCs w:val="20"/>
                      <w:lang w:eastAsia="pt-BR"/>
                    </w:rPr>
                  </w:pPr>
                  <w:ins w:id="34316"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6B3401" w14:textId="77777777" w:rsidR="0016760B" w:rsidRPr="0016760B" w:rsidRDefault="0016760B" w:rsidP="0016760B">
                  <w:pPr>
                    <w:autoSpaceDE/>
                    <w:autoSpaceDN/>
                    <w:adjustRightInd/>
                    <w:jc w:val="center"/>
                    <w:rPr>
                      <w:ins w:id="34317" w:author="Philippe Hollanda - Oliveira Trust" w:date="2022-07-19T09:57:00Z"/>
                      <w:rFonts w:ascii="Arial" w:eastAsia="Times New Roman" w:hAnsi="Arial" w:cs="Arial"/>
                      <w:color w:val="000000"/>
                      <w:sz w:val="20"/>
                      <w:szCs w:val="20"/>
                      <w:lang w:eastAsia="pt-BR"/>
                    </w:rPr>
                  </w:pPr>
                  <w:ins w:id="34318" w:author="Philippe Hollanda - Oliveira Trust" w:date="2022-07-19T09:57:00Z">
                    <w:r w:rsidRPr="0016760B">
                      <w:rPr>
                        <w:rFonts w:ascii="Arial" w:eastAsia="Times New Roman" w:hAnsi="Arial" w:cs="Arial"/>
                        <w:color w:val="000000"/>
                        <w:sz w:val="20"/>
                        <w:szCs w:val="20"/>
                        <w:lang w:eastAsia="pt-BR"/>
                      </w:rPr>
                      <w:t>R$ 5.255,04</w:t>
                    </w:r>
                  </w:ins>
                </w:p>
              </w:tc>
            </w:tr>
            <w:tr w:rsidR="0016760B" w:rsidRPr="0016760B" w14:paraId="1CC36EC0" w14:textId="77777777" w:rsidTr="0016760B">
              <w:trPr>
                <w:trHeight w:val="1785"/>
                <w:ins w:id="34319"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0692334C" w14:textId="77777777" w:rsidR="0016760B" w:rsidRPr="0016760B" w:rsidRDefault="0016760B" w:rsidP="0016760B">
                  <w:pPr>
                    <w:autoSpaceDE/>
                    <w:autoSpaceDN/>
                    <w:adjustRightInd/>
                    <w:jc w:val="center"/>
                    <w:rPr>
                      <w:ins w:id="34320" w:author="Philippe Hollanda - Oliveira Trust" w:date="2022-07-19T09:57:00Z"/>
                      <w:rFonts w:ascii="Arial" w:eastAsia="Times New Roman" w:hAnsi="Arial" w:cs="Arial"/>
                      <w:color w:val="000000"/>
                      <w:sz w:val="20"/>
                      <w:szCs w:val="20"/>
                      <w:lang w:eastAsia="pt-BR"/>
                    </w:rPr>
                  </w:pPr>
                  <w:ins w:id="34321"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31C6AE1F" w14:textId="77777777" w:rsidR="0016760B" w:rsidRPr="0016760B" w:rsidRDefault="0016760B" w:rsidP="0016760B">
                  <w:pPr>
                    <w:autoSpaceDE/>
                    <w:autoSpaceDN/>
                    <w:adjustRightInd/>
                    <w:jc w:val="center"/>
                    <w:rPr>
                      <w:ins w:id="34322" w:author="Philippe Hollanda - Oliveira Trust" w:date="2022-07-19T09:57:00Z"/>
                      <w:rFonts w:ascii="Arial" w:eastAsia="Times New Roman" w:hAnsi="Arial" w:cs="Arial"/>
                      <w:color w:val="000000"/>
                      <w:sz w:val="20"/>
                      <w:szCs w:val="20"/>
                      <w:lang w:eastAsia="pt-BR"/>
                    </w:rPr>
                  </w:pPr>
                  <w:ins w:id="34323" w:author="Philippe Hollanda - Oliveira Trust" w:date="2022-07-19T09:57:00Z">
                    <w:r w:rsidRPr="0016760B">
                      <w:rPr>
                        <w:rFonts w:ascii="Arial" w:eastAsia="Times New Roman" w:hAnsi="Arial" w:cs="Arial"/>
                        <w:color w:val="000000"/>
                        <w:sz w:val="20"/>
                        <w:szCs w:val="20"/>
                        <w:lang w:eastAsia="pt-BR"/>
                      </w:rPr>
                      <w:t>02/08/2021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E12A7FD" w14:textId="77777777" w:rsidR="0016760B" w:rsidRPr="0016760B" w:rsidRDefault="0016760B" w:rsidP="0016760B">
                  <w:pPr>
                    <w:autoSpaceDE/>
                    <w:autoSpaceDN/>
                    <w:adjustRightInd/>
                    <w:jc w:val="center"/>
                    <w:rPr>
                      <w:ins w:id="34324" w:author="Philippe Hollanda - Oliveira Trust" w:date="2022-07-19T09:57:00Z"/>
                      <w:rFonts w:ascii="Arial" w:eastAsia="Times New Roman" w:hAnsi="Arial" w:cs="Arial"/>
                      <w:color w:val="000000"/>
                      <w:sz w:val="20"/>
                      <w:szCs w:val="20"/>
                      <w:lang w:eastAsia="pt-BR"/>
                    </w:rPr>
                  </w:pPr>
                  <w:ins w:id="34325" w:author="Philippe Hollanda - Oliveira Trust" w:date="2022-07-19T09:57:00Z">
                    <w:r w:rsidRPr="0016760B">
                      <w:rPr>
                        <w:rFonts w:ascii="Arial" w:eastAsia="Times New Roman" w:hAnsi="Arial" w:cs="Arial"/>
                        <w:color w:val="000000"/>
                        <w:sz w:val="20"/>
                        <w:szCs w:val="20"/>
                        <w:lang w:eastAsia="pt-BR"/>
                      </w:rPr>
                      <w:t>R$ 247,00</w:t>
                    </w:r>
                  </w:ins>
                </w:p>
              </w:tc>
            </w:tr>
            <w:tr w:rsidR="0016760B" w:rsidRPr="0016760B" w14:paraId="7570F972" w14:textId="77777777" w:rsidTr="0016760B">
              <w:trPr>
                <w:trHeight w:val="1785"/>
                <w:ins w:id="3432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07C8D6D" w14:textId="77777777" w:rsidR="0016760B" w:rsidRPr="0016760B" w:rsidRDefault="0016760B" w:rsidP="0016760B">
                  <w:pPr>
                    <w:autoSpaceDE/>
                    <w:autoSpaceDN/>
                    <w:adjustRightInd/>
                    <w:jc w:val="center"/>
                    <w:rPr>
                      <w:ins w:id="34327" w:author="Philippe Hollanda - Oliveira Trust" w:date="2022-07-19T09:57:00Z"/>
                      <w:rFonts w:ascii="Arial" w:eastAsia="Times New Roman" w:hAnsi="Arial" w:cs="Arial"/>
                      <w:color w:val="000000"/>
                      <w:sz w:val="20"/>
                      <w:szCs w:val="20"/>
                      <w:lang w:eastAsia="pt-BR"/>
                    </w:rPr>
                  </w:pPr>
                  <w:ins w:id="34328" w:author="Philippe Hollanda - Oliveira Trust" w:date="2022-07-19T09:57:00Z">
                    <w:r w:rsidRPr="0016760B">
                      <w:rPr>
                        <w:rFonts w:ascii="Arial" w:eastAsia="Times New Roman" w:hAnsi="Arial" w:cs="Arial"/>
                        <w:color w:val="000000"/>
                        <w:sz w:val="20"/>
                        <w:szCs w:val="20"/>
                        <w:lang w:eastAsia="pt-BR"/>
                      </w:rPr>
                      <w:lastRenderedPageBreak/>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154A41A0" w14:textId="77777777" w:rsidR="0016760B" w:rsidRPr="0016760B" w:rsidRDefault="0016760B" w:rsidP="0016760B">
                  <w:pPr>
                    <w:autoSpaceDE/>
                    <w:autoSpaceDN/>
                    <w:adjustRightInd/>
                    <w:jc w:val="center"/>
                    <w:rPr>
                      <w:ins w:id="34329" w:author="Philippe Hollanda - Oliveira Trust" w:date="2022-07-19T09:57:00Z"/>
                      <w:rFonts w:ascii="Arial" w:eastAsia="Times New Roman" w:hAnsi="Arial" w:cs="Arial"/>
                      <w:color w:val="000000"/>
                      <w:sz w:val="20"/>
                      <w:szCs w:val="20"/>
                      <w:lang w:eastAsia="pt-BR"/>
                    </w:rPr>
                  </w:pPr>
                  <w:ins w:id="34330" w:author="Philippe Hollanda - Oliveira Trust" w:date="2022-07-19T09:57:00Z">
                    <w:r w:rsidRPr="0016760B">
                      <w:rPr>
                        <w:rFonts w:ascii="Arial" w:eastAsia="Times New Roman" w:hAnsi="Arial" w:cs="Arial"/>
                        <w:color w:val="000000"/>
                        <w:sz w:val="20"/>
                        <w:szCs w:val="20"/>
                        <w:lang w:eastAsia="pt-BR"/>
                      </w:rPr>
                      <w:t>05/08/2021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C46559" w14:textId="77777777" w:rsidR="0016760B" w:rsidRPr="0016760B" w:rsidRDefault="0016760B" w:rsidP="0016760B">
                  <w:pPr>
                    <w:autoSpaceDE/>
                    <w:autoSpaceDN/>
                    <w:adjustRightInd/>
                    <w:jc w:val="center"/>
                    <w:rPr>
                      <w:ins w:id="34331" w:author="Philippe Hollanda - Oliveira Trust" w:date="2022-07-19T09:57:00Z"/>
                      <w:rFonts w:ascii="Arial" w:eastAsia="Times New Roman" w:hAnsi="Arial" w:cs="Arial"/>
                      <w:color w:val="000000"/>
                      <w:sz w:val="20"/>
                      <w:szCs w:val="20"/>
                      <w:lang w:eastAsia="pt-BR"/>
                    </w:rPr>
                  </w:pPr>
                  <w:ins w:id="34332" w:author="Philippe Hollanda - Oliveira Trust" w:date="2022-07-19T09:57:00Z">
                    <w:r w:rsidRPr="0016760B">
                      <w:rPr>
                        <w:rFonts w:ascii="Arial" w:eastAsia="Times New Roman" w:hAnsi="Arial" w:cs="Arial"/>
                        <w:color w:val="000000"/>
                        <w:sz w:val="20"/>
                        <w:szCs w:val="20"/>
                        <w:lang w:eastAsia="pt-BR"/>
                      </w:rPr>
                      <w:t>R$ 10.800,00</w:t>
                    </w:r>
                  </w:ins>
                </w:p>
              </w:tc>
            </w:tr>
            <w:tr w:rsidR="0016760B" w:rsidRPr="0016760B" w14:paraId="07B23EF6" w14:textId="77777777" w:rsidTr="0016760B">
              <w:trPr>
                <w:trHeight w:val="1785"/>
                <w:ins w:id="3433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1E7CC2" w14:textId="77777777" w:rsidR="0016760B" w:rsidRPr="0016760B" w:rsidRDefault="0016760B" w:rsidP="0016760B">
                  <w:pPr>
                    <w:autoSpaceDE/>
                    <w:autoSpaceDN/>
                    <w:adjustRightInd/>
                    <w:jc w:val="center"/>
                    <w:rPr>
                      <w:ins w:id="34334" w:author="Philippe Hollanda - Oliveira Trust" w:date="2022-07-19T09:57:00Z"/>
                      <w:rFonts w:ascii="Arial" w:eastAsia="Times New Roman" w:hAnsi="Arial" w:cs="Arial"/>
                      <w:color w:val="000000"/>
                      <w:sz w:val="20"/>
                      <w:szCs w:val="20"/>
                      <w:lang w:eastAsia="pt-BR"/>
                    </w:rPr>
                  </w:pPr>
                  <w:ins w:id="34335"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4EA4D925" w14:textId="77777777" w:rsidR="0016760B" w:rsidRPr="0016760B" w:rsidRDefault="0016760B" w:rsidP="0016760B">
                  <w:pPr>
                    <w:autoSpaceDE/>
                    <w:autoSpaceDN/>
                    <w:adjustRightInd/>
                    <w:jc w:val="center"/>
                    <w:rPr>
                      <w:ins w:id="34336" w:author="Philippe Hollanda - Oliveira Trust" w:date="2022-07-19T09:57:00Z"/>
                      <w:rFonts w:ascii="Arial" w:eastAsia="Times New Roman" w:hAnsi="Arial" w:cs="Arial"/>
                      <w:color w:val="000000"/>
                      <w:sz w:val="20"/>
                      <w:szCs w:val="20"/>
                      <w:lang w:eastAsia="pt-BR"/>
                    </w:rPr>
                  </w:pPr>
                  <w:ins w:id="34337"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2B42E6" w14:textId="77777777" w:rsidR="0016760B" w:rsidRPr="0016760B" w:rsidRDefault="0016760B" w:rsidP="0016760B">
                  <w:pPr>
                    <w:autoSpaceDE/>
                    <w:autoSpaceDN/>
                    <w:adjustRightInd/>
                    <w:jc w:val="center"/>
                    <w:rPr>
                      <w:ins w:id="34338" w:author="Philippe Hollanda - Oliveira Trust" w:date="2022-07-19T09:57:00Z"/>
                      <w:rFonts w:ascii="Arial" w:eastAsia="Times New Roman" w:hAnsi="Arial" w:cs="Arial"/>
                      <w:color w:val="000000"/>
                      <w:sz w:val="20"/>
                      <w:szCs w:val="20"/>
                      <w:lang w:eastAsia="pt-BR"/>
                    </w:rPr>
                  </w:pPr>
                  <w:ins w:id="34339" w:author="Philippe Hollanda - Oliveira Trust" w:date="2022-07-19T09:57:00Z">
                    <w:r w:rsidRPr="0016760B">
                      <w:rPr>
                        <w:rFonts w:ascii="Arial" w:eastAsia="Times New Roman" w:hAnsi="Arial" w:cs="Arial"/>
                        <w:color w:val="000000"/>
                        <w:sz w:val="20"/>
                        <w:szCs w:val="20"/>
                        <w:lang w:eastAsia="pt-BR"/>
                      </w:rPr>
                      <w:t>R$ 1.360,00</w:t>
                    </w:r>
                  </w:ins>
                </w:p>
              </w:tc>
            </w:tr>
            <w:tr w:rsidR="0016760B" w:rsidRPr="0016760B" w14:paraId="700DD7E6" w14:textId="77777777" w:rsidTr="0016760B">
              <w:trPr>
                <w:trHeight w:val="1785"/>
                <w:ins w:id="3434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C2608D4" w14:textId="77777777" w:rsidR="0016760B" w:rsidRPr="0016760B" w:rsidRDefault="0016760B" w:rsidP="0016760B">
                  <w:pPr>
                    <w:autoSpaceDE/>
                    <w:autoSpaceDN/>
                    <w:adjustRightInd/>
                    <w:jc w:val="center"/>
                    <w:rPr>
                      <w:ins w:id="34341" w:author="Philippe Hollanda - Oliveira Trust" w:date="2022-07-19T09:57:00Z"/>
                      <w:rFonts w:ascii="Arial" w:eastAsia="Times New Roman" w:hAnsi="Arial" w:cs="Arial"/>
                      <w:color w:val="000000"/>
                      <w:sz w:val="20"/>
                      <w:szCs w:val="20"/>
                      <w:lang w:eastAsia="pt-BR"/>
                    </w:rPr>
                  </w:pPr>
                  <w:ins w:id="34342"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3A2DA653" w14:textId="77777777" w:rsidR="0016760B" w:rsidRPr="0016760B" w:rsidRDefault="0016760B" w:rsidP="0016760B">
                  <w:pPr>
                    <w:autoSpaceDE/>
                    <w:autoSpaceDN/>
                    <w:adjustRightInd/>
                    <w:jc w:val="center"/>
                    <w:rPr>
                      <w:ins w:id="34343" w:author="Philippe Hollanda - Oliveira Trust" w:date="2022-07-19T09:57:00Z"/>
                      <w:rFonts w:ascii="Arial" w:eastAsia="Times New Roman" w:hAnsi="Arial" w:cs="Arial"/>
                      <w:color w:val="000000"/>
                      <w:sz w:val="20"/>
                      <w:szCs w:val="20"/>
                      <w:lang w:eastAsia="pt-BR"/>
                    </w:rPr>
                  </w:pPr>
                  <w:ins w:id="34344" w:author="Philippe Hollanda - Oliveira Trust" w:date="2022-07-19T09:57:00Z">
                    <w:r w:rsidRPr="0016760B">
                      <w:rPr>
                        <w:rFonts w:ascii="Arial" w:eastAsia="Times New Roman" w:hAnsi="Arial" w:cs="Arial"/>
                        <w:color w:val="000000"/>
                        <w:sz w:val="20"/>
                        <w:szCs w:val="20"/>
                        <w:lang w:eastAsia="pt-BR"/>
                      </w:rPr>
                      <w:t>13/08/2021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4529AEB" w14:textId="77777777" w:rsidR="0016760B" w:rsidRPr="0016760B" w:rsidRDefault="0016760B" w:rsidP="0016760B">
                  <w:pPr>
                    <w:autoSpaceDE/>
                    <w:autoSpaceDN/>
                    <w:adjustRightInd/>
                    <w:jc w:val="center"/>
                    <w:rPr>
                      <w:ins w:id="34345" w:author="Philippe Hollanda - Oliveira Trust" w:date="2022-07-19T09:57:00Z"/>
                      <w:rFonts w:ascii="Arial" w:eastAsia="Times New Roman" w:hAnsi="Arial" w:cs="Arial"/>
                      <w:color w:val="000000"/>
                      <w:sz w:val="20"/>
                      <w:szCs w:val="20"/>
                      <w:lang w:eastAsia="pt-BR"/>
                    </w:rPr>
                  </w:pPr>
                  <w:ins w:id="34346" w:author="Philippe Hollanda - Oliveira Trust" w:date="2022-07-19T09:57:00Z">
                    <w:r w:rsidRPr="0016760B">
                      <w:rPr>
                        <w:rFonts w:ascii="Arial" w:eastAsia="Times New Roman" w:hAnsi="Arial" w:cs="Arial"/>
                        <w:color w:val="000000"/>
                        <w:sz w:val="20"/>
                        <w:szCs w:val="20"/>
                        <w:lang w:eastAsia="pt-BR"/>
                      </w:rPr>
                      <w:t>R$ 800,00</w:t>
                    </w:r>
                  </w:ins>
                </w:p>
              </w:tc>
            </w:tr>
            <w:tr w:rsidR="0016760B" w:rsidRPr="0016760B" w14:paraId="59A96481" w14:textId="77777777" w:rsidTr="0016760B">
              <w:trPr>
                <w:trHeight w:val="1785"/>
                <w:ins w:id="3434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E208B0A" w14:textId="77777777" w:rsidR="0016760B" w:rsidRPr="0016760B" w:rsidRDefault="0016760B" w:rsidP="0016760B">
                  <w:pPr>
                    <w:autoSpaceDE/>
                    <w:autoSpaceDN/>
                    <w:adjustRightInd/>
                    <w:jc w:val="center"/>
                    <w:rPr>
                      <w:ins w:id="34348" w:author="Philippe Hollanda - Oliveira Trust" w:date="2022-07-19T09:57:00Z"/>
                      <w:rFonts w:ascii="Arial" w:eastAsia="Times New Roman" w:hAnsi="Arial" w:cs="Arial"/>
                      <w:color w:val="000000"/>
                      <w:sz w:val="20"/>
                      <w:szCs w:val="20"/>
                      <w:lang w:eastAsia="pt-BR"/>
                    </w:rPr>
                  </w:pPr>
                  <w:ins w:id="3434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2182DB79" w14:textId="77777777" w:rsidR="0016760B" w:rsidRPr="0016760B" w:rsidRDefault="0016760B" w:rsidP="0016760B">
                  <w:pPr>
                    <w:autoSpaceDE/>
                    <w:autoSpaceDN/>
                    <w:adjustRightInd/>
                    <w:jc w:val="center"/>
                    <w:rPr>
                      <w:ins w:id="34350" w:author="Philippe Hollanda - Oliveira Trust" w:date="2022-07-19T09:57:00Z"/>
                      <w:rFonts w:ascii="Arial" w:eastAsia="Times New Roman" w:hAnsi="Arial" w:cs="Arial"/>
                      <w:color w:val="000000"/>
                      <w:sz w:val="20"/>
                      <w:szCs w:val="20"/>
                      <w:lang w:eastAsia="pt-BR"/>
                    </w:rPr>
                  </w:pPr>
                  <w:ins w:id="34351"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42A6675" w14:textId="77777777" w:rsidR="0016760B" w:rsidRPr="0016760B" w:rsidRDefault="0016760B" w:rsidP="0016760B">
                  <w:pPr>
                    <w:autoSpaceDE/>
                    <w:autoSpaceDN/>
                    <w:adjustRightInd/>
                    <w:jc w:val="center"/>
                    <w:rPr>
                      <w:ins w:id="34352" w:author="Philippe Hollanda - Oliveira Trust" w:date="2022-07-19T09:57:00Z"/>
                      <w:rFonts w:ascii="Arial" w:eastAsia="Times New Roman" w:hAnsi="Arial" w:cs="Arial"/>
                      <w:color w:val="000000"/>
                      <w:sz w:val="20"/>
                      <w:szCs w:val="20"/>
                      <w:lang w:eastAsia="pt-BR"/>
                    </w:rPr>
                  </w:pPr>
                  <w:ins w:id="34353" w:author="Philippe Hollanda - Oliveira Trust" w:date="2022-07-19T09:57:00Z">
                    <w:r w:rsidRPr="0016760B">
                      <w:rPr>
                        <w:rFonts w:ascii="Arial" w:eastAsia="Times New Roman" w:hAnsi="Arial" w:cs="Arial"/>
                        <w:color w:val="000000"/>
                        <w:sz w:val="20"/>
                        <w:szCs w:val="20"/>
                        <w:lang w:eastAsia="pt-BR"/>
                      </w:rPr>
                      <w:t>R$ 11.152,00</w:t>
                    </w:r>
                  </w:ins>
                </w:p>
              </w:tc>
            </w:tr>
            <w:tr w:rsidR="0016760B" w:rsidRPr="0016760B" w14:paraId="5F97823D" w14:textId="77777777" w:rsidTr="0016760B">
              <w:trPr>
                <w:trHeight w:val="1785"/>
                <w:ins w:id="3435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818613" w14:textId="77777777" w:rsidR="0016760B" w:rsidRPr="0016760B" w:rsidRDefault="0016760B" w:rsidP="0016760B">
                  <w:pPr>
                    <w:autoSpaceDE/>
                    <w:autoSpaceDN/>
                    <w:adjustRightInd/>
                    <w:jc w:val="center"/>
                    <w:rPr>
                      <w:ins w:id="34355" w:author="Philippe Hollanda - Oliveira Trust" w:date="2022-07-19T09:57:00Z"/>
                      <w:rFonts w:ascii="Arial" w:eastAsia="Times New Roman" w:hAnsi="Arial" w:cs="Arial"/>
                      <w:color w:val="000000"/>
                      <w:sz w:val="20"/>
                      <w:szCs w:val="20"/>
                      <w:lang w:eastAsia="pt-BR"/>
                    </w:rPr>
                  </w:pPr>
                  <w:ins w:id="34356"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4E015F3E" w14:textId="77777777" w:rsidR="0016760B" w:rsidRPr="0016760B" w:rsidRDefault="0016760B" w:rsidP="0016760B">
                  <w:pPr>
                    <w:autoSpaceDE/>
                    <w:autoSpaceDN/>
                    <w:adjustRightInd/>
                    <w:jc w:val="center"/>
                    <w:rPr>
                      <w:ins w:id="34357" w:author="Philippe Hollanda - Oliveira Trust" w:date="2022-07-19T09:57:00Z"/>
                      <w:rFonts w:ascii="Arial" w:eastAsia="Times New Roman" w:hAnsi="Arial" w:cs="Arial"/>
                      <w:color w:val="000000"/>
                      <w:sz w:val="20"/>
                      <w:szCs w:val="20"/>
                      <w:lang w:eastAsia="pt-BR"/>
                    </w:rPr>
                  </w:pPr>
                  <w:ins w:id="34358" w:author="Philippe Hollanda - Oliveira Trust" w:date="2022-07-19T09:57:00Z">
                    <w:r w:rsidRPr="0016760B">
                      <w:rPr>
                        <w:rFonts w:ascii="Arial" w:eastAsia="Times New Roman" w:hAnsi="Arial" w:cs="Arial"/>
                        <w:color w:val="000000"/>
                        <w:sz w:val="20"/>
                        <w:szCs w:val="20"/>
                        <w:lang w:eastAsia="pt-BR"/>
                      </w:rPr>
                      <w:t>12/08/2021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5AFAD49" w14:textId="77777777" w:rsidR="0016760B" w:rsidRPr="0016760B" w:rsidRDefault="0016760B" w:rsidP="0016760B">
                  <w:pPr>
                    <w:autoSpaceDE/>
                    <w:autoSpaceDN/>
                    <w:adjustRightInd/>
                    <w:jc w:val="center"/>
                    <w:rPr>
                      <w:ins w:id="34359" w:author="Philippe Hollanda - Oliveira Trust" w:date="2022-07-19T09:57:00Z"/>
                      <w:rFonts w:ascii="Arial" w:eastAsia="Times New Roman" w:hAnsi="Arial" w:cs="Arial"/>
                      <w:color w:val="000000"/>
                      <w:sz w:val="20"/>
                      <w:szCs w:val="20"/>
                      <w:lang w:eastAsia="pt-BR"/>
                    </w:rPr>
                  </w:pPr>
                  <w:ins w:id="34360" w:author="Philippe Hollanda - Oliveira Trust" w:date="2022-07-19T09:57:00Z">
                    <w:r w:rsidRPr="0016760B">
                      <w:rPr>
                        <w:rFonts w:ascii="Arial" w:eastAsia="Times New Roman" w:hAnsi="Arial" w:cs="Arial"/>
                        <w:color w:val="000000"/>
                        <w:sz w:val="20"/>
                        <w:szCs w:val="20"/>
                        <w:lang w:eastAsia="pt-BR"/>
                      </w:rPr>
                      <w:t>R$ 73,33</w:t>
                    </w:r>
                  </w:ins>
                </w:p>
              </w:tc>
            </w:tr>
            <w:tr w:rsidR="0016760B" w:rsidRPr="0016760B" w14:paraId="75A6D7B5" w14:textId="77777777" w:rsidTr="0016760B">
              <w:trPr>
                <w:trHeight w:val="1785"/>
                <w:ins w:id="3436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26C4B41" w14:textId="77777777" w:rsidR="0016760B" w:rsidRPr="0016760B" w:rsidRDefault="0016760B" w:rsidP="0016760B">
                  <w:pPr>
                    <w:autoSpaceDE/>
                    <w:autoSpaceDN/>
                    <w:adjustRightInd/>
                    <w:jc w:val="center"/>
                    <w:rPr>
                      <w:ins w:id="34362" w:author="Philippe Hollanda - Oliveira Trust" w:date="2022-07-19T09:57:00Z"/>
                      <w:rFonts w:ascii="Arial" w:eastAsia="Times New Roman" w:hAnsi="Arial" w:cs="Arial"/>
                      <w:color w:val="000000"/>
                      <w:sz w:val="20"/>
                      <w:szCs w:val="20"/>
                      <w:lang w:eastAsia="pt-BR"/>
                    </w:rPr>
                  </w:pPr>
                  <w:ins w:id="3436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1F8FE870" w14:textId="77777777" w:rsidR="0016760B" w:rsidRPr="0016760B" w:rsidRDefault="0016760B" w:rsidP="0016760B">
                  <w:pPr>
                    <w:autoSpaceDE/>
                    <w:autoSpaceDN/>
                    <w:adjustRightInd/>
                    <w:jc w:val="center"/>
                    <w:rPr>
                      <w:ins w:id="34364" w:author="Philippe Hollanda - Oliveira Trust" w:date="2022-07-19T09:57:00Z"/>
                      <w:rFonts w:ascii="Arial" w:eastAsia="Times New Roman" w:hAnsi="Arial" w:cs="Arial"/>
                      <w:color w:val="000000"/>
                      <w:sz w:val="20"/>
                      <w:szCs w:val="20"/>
                      <w:lang w:eastAsia="pt-BR"/>
                    </w:rPr>
                  </w:pPr>
                  <w:ins w:id="34365" w:author="Philippe Hollanda - Oliveira Trust" w:date="2022-07-19T09:57:00Z">
                    <w:r w:rsidRPr="0016760B">
                      <w:rPr>
                        <w:rFonts w:ascii="Arial" w:eastAsia="Times New Roman" w:hAnsi="Arial" w:cs="Arial"/>
                        <w:color w:val="000000"/>
                        <w:sz w:val="20"/>
                        <w:szCs w:val="20"/>
                        <w:lang w:eastAsia="pt-BR"/>
                      </w:rPr>
                      <w:t>13/08/2021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D4D2C6" w14:textId="77777777" w:rsidR="0016760B" w:rsidRPr="0016760B" w:rsidRDefault="0016760B" w:rsidP="0016760B">
                  <w:pPr>
                    <w:autoSpaceDE/>
                    <w:autoSpaceDN/>
                    <w:adjustRightInd/>
                    <w:jc w:val="center"/>
                    <w:rPr>
                      <w:ins w:id="34366" w:author="Philippe Hollanda - Oliveira Trust" w:date="2022-07-19T09:57:00Z"/>
                      <w:rFonts w:ascii="Arial" w:eastAsia="Times New Roman" w:hAnsi="Arial" w:cs="Arial"/>
                      <w:color w:val="000000"/>
                      <w:sz w:val="20"/>
                      <w:szCs w:val="20"/>
                      <w:lang w:eastAsia="pt-BR"/>
                    </w:rPr>
                  </w:pPr>
                  <w:ins w:id="34367" w:author="Philippe Hollanda - Oliveira Trust" w:date="2022-07-19T09:57:00Z">
                    <w:r w:rsidRPr="0016760B">
                      <w:rPr>
                        <w:rFonts w:ascii="Arial" w:eastAsia="Times New Roman" w:hAnsi="Arial" w:cs="Arial"/>
                        <w:color w:val="000000"/>
                        <w:sz w:val="20"/>
                        <w:szCs w:val="20"/>
                        <w:lang w:eastAsia="pt-BR"/>
                      </w:rPr>
                      <w:t>R$ 2.624,00</w:t>
                    </w:r>
                  </w:ins>
                </w:p>
              </w:tc>
            </w:tr>
            <w:tr w:rsidR="0016760B" w:rsidRPr="0016760B" w14:paraId="4E6818BC" w14:textId="77777777" w:rsidTr="0016760B">
              <w:trPr>
                <w:trHeight w:val="1785"/>
                <w:ins w:id="3436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CAE3C9B" w14:textId="77777777" w:rsidR="0016760B" w:rsidRPr="0016760B" w:rsidRDefault="0016760B" w:rsidP="0016760B">
                  <w:pPr>
                    <w:autoSpaceDE/>
                    <w:autoSpaceDN/>
                    <w:adjustRightInd/>
                    <w:jc w:val="center"/>
                    <w:rPr>
                      <w:ins w:id="34369" w:author="Philippe Hollanda - Oliveira Trust" w:date="2022-07-19T09:57:00Z"/>
                      <w:rFonts w:ascii="Arial" w:eastAsia="Times New Roman" w:hAnsi="Arial" w:cs="Arial"/>
                      <w:color w:val="000000"/>
                      <w:sz w:val="20"/>
                      <w:szCs w:val="20"/>
                      <w:lang w:eastAsia="pt-BR"/>
                    </w:rPr>
                  </w:pPr>
                  <w:ins w:id="3437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357D7E7" w14:textId="77777777" w:rsidR="0016760B" w:rsidRPr="0016760B" w:rsidRDefault="0016760B" w:rsidP="0016760B">
                  <w:pPr>
                    <w:autoSpaceDE/>
                    <w:autoSpaceDN/>
                    <w:adjustRightInd/>
                    <w:jc w:val="center"/>
                    <w:rPr>
                      <w:ins w:id="34371" w:author="Philippe Hollanda - Oliveira Trust" w:date="2022-07-19T09:57:00Z"/>
                      <w:rFonts w:ascii="Arial" w:eastAsia="Times New Roman" w:hAnsi="Arial" w:cs="Arial"/>
                      <w:color w:val="000000"/>
                      <w:sz w:val="20"/>
                      <w:szCs w:val="20"/>
                      <w:lang w:eastAsia="pt-BR"/>
                    </w:rPr>
                  </w:pPr>
                  <w:ins w:id="34372" w:author="Philippe Hollanda - Oliveira Trust" w:date="2022-07-19T09:57:00Z">
                    <w:r w:rsidRPr="0016760B">
                      <w:rPr>
                        <w:rFonts w:ascii="Arial" w:eastAsia="Times New Roman" w:hAnsi="Arial" w:cs="Arial"/>
                        <w:color w:val="000000"/>
                        <w:sz w:val="20"/>
                        <w:szCs w:val="20"/>
                        <w:lang w:eastAsia="pt-BR"/>
                      </w:rPr>
                      <w:t>16/08/2021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02B1B4" w14:textId="77777777" w:rsidR="0016760B" w:rsidRPr="0016760B" w:rsidRDefault="0016760B" w:rsidP="0016760B">
                  <w:pPr>
                    <w:autoSpaceDE/>
                    <w:autoSpaceDN/>
                    <w:adjustRightInd/>
                    <w:jc w:val="center"/>
                    <w:rPr>
                      <w:ins w:id="34373" w:author="Philippe Hollanda - Oliveira Trust" w:date="2022-07-19T09:57:00Z"/>
                      <w:rFonts w:ascii="Arial" w:eastAsia="Times New Roman" w:hAnsi="Arial" w:cs="Arial"/>
                      <w:color w:val="000000"/>
                      <w:sz w:val="20"/>
                      <w:szCs w:val="20"/>
                      <w:lang w:eastAsia="pt-BR"/>
                    </w:rPr>
                  </w:pPr>
                  <w:ins w:id="34374" w:author="Philippe Hollanda - Oliveira Trust" w:date="2022-07-19T09:57:00Z">
                    <w:r w:rsidRPr="0016760B">
                      <w:rPr>
                        <w:rFonts w:ascii="Arial" w:eastAsia="Times New Roman" w:hAnsi="Arial" w:cs="Arial"/>
                        <w:color w:val="000000"/>
                        <w:sz w:val="20"/>
                        <w:szCs w:val="20"/>
                        <w:lang w:eastAsia="pt-BR"/>
                      </w:rPr>
                      <w:t>R$ 63,33</w:t>
                    </w:r>
                  </w:ins>
                </w:p>
              </w:tc>
            </w:tr>
            <w:tr w:rsidR="0016760B" w:rsidRPr="0016760B" w14:paraId="1E5A3AF8" w14:textId="77777777" w:rsidTr="0016760B">
              <w:trPr>
                <w:trHeight w:val="1785"/>
                <w:ins w:id="3437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A89D60B" w14:textId="77777777" w:rsidR="0016760B" w:rsidRPr="0016760B" w:rsidRDefault="0016760B" w:rsidP="0016760B">
                  <w:pPr>
                    <w:autoSpaceDE/>
                    <w:autoSpaceDN/>
                    <w:adjustRightInd/>
                    <w:jc w:val="center"/>
                    <w:rPr>
                      <w:ins w:id="34376" w:author="Philippe Hollanda - Oliveira Trust" w:date="2022-07-19T09:57:00Z"/>
                      <w:rFonts w:ascii="Arial" w:eastAsia="Times New Roman" w:hAnsi="Arial" w:cs="Arial"/>
                      <w:color w:val="000000"/>
                      <w:sz w:val="20"/>
                      <w:szCs w:val="20"/>
                      <w:lang w:eastAsia="pt-BR"/>
                    </w:rPr>
                  </w:pPr>
                  <w:ins w:id="34377"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4E50D21" w14:textId="77777777" w:rsidR="0016760B" w:rsidRPr="0016760B" w:rsidRDefault="0016760B" w:rsidP="0016760B">
                  <w:pPr>
                    <w:autoSpaceDE/>
                    <w:autoSpaceDN/>
                    <w:adjustRightInd/>
                    <w:jc w:val="center"/>
                    <w:rPr>
                      <w:ins w:id="34378" w:author="Philippe Hollanda - Oliveira Trust" w:date="2022-07-19T09:57:00Z"/>
                      <w:rFonts w:ascii="Arial" w:eastAsia="Times New Roman" w:hAnsi="Arial" w:cs="Arial"/>
                      <w:color w:val="000000"/>
                      <w:sz w:val="20"/>
                      <w:szCs w:val="20"/>
                      <w:lang w:eastAsia="pt-BR"/>
                    </w:rPr>
                  </w:pPr>
                  <w:ins w:id="34379" w:author="Philippe Hollanda - Oliveira Trust" w:date="2022-07-19T09:57:00Z">
                    <w:r w:rsidRPr="0016760B">
                      <w:rPr>
                        <w:rFonts w:ascii="Arial" w:eastAsia="Times New Roman" w:hAnsi="Arial" w:cs="Arial"/>
                        <w:color w:val="000000"/>
                        <w:sz w:val="20"/>
                        <w:szCs w:val="20"/>
                        <w:lang w:eastAsia="pt-BR"/>
                      </w:rPr>
                      <w:t>13/08/2021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4235A07A" w14:textId="77777777" w:rsidR="0016760B" w:rsidRPr="0016760B" w:rsidRDefault="0016760B" w:rsidP="0016760B">
                  <w:pPr>
                    <w:autoSpaceDE/>
                    <w:autoSpaceDN/>
                    <w:adjustRightInd/>
                    <w:jc w:val="center"/>
                    <w:rPr>
                      <w:ins w:id="34380" w:author="Philippe Hollanda - Oliveira Trust" w:date="2022-07-19T09:57:00Z"/>
                      <w:rFonts w:ascii="Arial" w:eastAsia="Times New Roman" w:hAnsi="Arial" w:cs="Arial"/>
                      <w:color w:val="000000"/>
                      <w:sz w:val="20"/>
                      <w:szCs w:val="20"/>
                      <w:lang w:eastAsia="pt-BR"/>
                    </w:rPr>
                  </w:pPr>
                  <w:ins w:id="34381" w:author="Philippe Hollanda - Oliveira Trust" w:date="2022-07-19T09:57:00Z">
                    <w:r w:rsidRPr="0016760B">
                      <w:rPr>
                        <w:rFonts w:ascii="Arial" w:eastAsia="Times New Roman" w:hAnsi="Arial" w:cs="Arial"/>
                        <w:color w:val="000000"/>
                        <w:sz w:val="20"/>
                        <w:szCs w:val="20"/>
                        <w:lang w:eastAsia="pt-BR"/>
                      </w:rPr>
                      <w:t>R$ 3.280,00</w:t>
                    </w:r>
                  </w:ins>
                </w:p>
              </w:tc>
            </w:tr>
            <w:tr w:rsidR="0016760B" w:rsidRPr="0016760B" w14:paraId="6DF20DBF" w14:textId="77777777" w:rsidTr="0016760B">
              <w:trPr>
                <w:trHeight w:val="1785"/>
                <w:ins w:id="34382"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0694FCFC" w14:textId="77777777" w:rsidR="0016760B" w:rsidRPr="0016760B" w:rsidRDefault="0016760B" w:rsidP="0016760B">
                  <w:pPr>
                    <w:autoSpaceDE/>
                    <w:autoSpaceDN/>
                    <w:adjustRightInd/>
                    <w:jc w:val="center"/>
                    <w:rPr>
                      <w:ins w:id="34383" w:author="Philippe Hollanda - Oliveira Trust" w:date="2022-07-19T09:57:00Z"/>
                      <w:rFonts w:ascii="Arial" w:eastAsia="Times New Roman" w:hAnsi="Arial" w:cs="Arial"/>
                      <w:color w:val="000000"/>
                      <w:sz w:val="20"/>
                      <w:szCs w:val="20"/>
                      <w:lang w:eastAsia="pt-BR"/>
                    </w:rPr>
                  </w:pPr>
                  <w:ins w:id="34384"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1CBA0E90" w14:textId="77777777" w:rsidR="0016760B" w:rsidRPr="0016760B" w:rsidRDefault="0016760B" w:rsidP="0016760B">
                  <w:pPr>
                    <w:autoSpaceDE/>
                    <w:autoSpaceDN/>
                    <w:adjustRightInd/>
                    <w:jc w:val="center"/>
                    <w:rPr>
                      <w:ins w:id="34385" w:author="Philippe Hollanda - Oliveira Trust" w:date="2022-07-19T09:57:00Z"/>
                      <w:rFonts w:ascii="Arial" w:eastAsia="Times New Roman" w:hAnsi="Arial" w:cs="Arial"/>
                      <w:color w:val="000000"/>
                      <w:sz w:val="20"/>
                      <w:szCs w:val="20"/>
                      <w:lang w:eastAsia="pt-BR"/>
                    </w:rPr>
                  </w:pPr>
                  <w:ins w:id="34386"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28CD7AF0" w14:textId="77777777" w:rsidR="0016760B" w:rsidRPr="0016760B" w:rsidRDefault="0016760B" w:rsidP="0016760B">
                  <w:pPr>
                    <w:autoSpaceDE/>
                    <w:autoSpaceDN/>
                    <w:adjustRightInd/>
                    <w:jc w:val="center"/>
                    <w:rPr>
                      <w:ins w:id="34387" w:author="Philippe Hollanda - Oliveira Trust" w:date="2022-07-19T09:57:00Z"/>
                      <w:rFonts w:ascii="Arial" w:eastAsia="Times New Roman" w:hAnsi="Arial" w:cs="Arial"/>
                      <w:color w:val="000000"/>
                      <w:sz w:val="20"/>
                      <w:szCs w:val="20"/>
                      <w:lang w:eastAsia="pt-BR"/>
                    </w:rPr>
                  </w:pPr>
                  <w:ins w:id="34388" w:author="Philippe Hollanda - Oliveira Trust" w:date="2022-07-19T09:57:00Z">
                    <w:r w:rsidRPr="0016760B">
                      <w:rPr>
                        <w:rFonts w:ascii="Arial" w:eastAsia="Times New Roman" w:hAnsi="Arial" w:cs="Arial"/>
                        <w:color w:val="000000"/>
                        <w:sz w:val="20"/>
                        <w:szCs w:val="20"/>
                        <w:lang w:eastAsia="pt-BR"/>
                      </w:rPr>
                      <w:t>R$ 595,60</w:t>
                    </w:r>
                  </w:ins>
                </w:p>
              </w:tc>
            </w:tr>
            <w:tr w:rsidR="0016760B" w:rsidRPr="0016760B" w14:paraId="5D9B7F45" w14:textId="77777777" w:rsidTr="0016760B">
              <w:trPr>
                <w:trHeight w:val="1785"/>
                <w:ins w:id="34389"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7A0639F1" w14:textId="77777777" w:rsidR="0016760B" w:rsidRPr="0016760B" w:rsidRDefault="0016760B" w:rsidP="0016760B">
                  <w:pPr>
                    <w:autoSpaceDE/>
                    <w:autoSpaceDN/>
                    <w:adjustRightInd/>
                    <w:jc w:val="center"/>
                    <w:rPr>
                      <w:ins w:id="34390" w:author="Philippe Hollanda - Oliveira Trust" w:date="2022-07-19T09:57:00Z"/>
                      <w:rFonts w:ascii="Arial" w:eastAsia="Times New Roman" w:hAnsi="Arial" w:cs="Arial"/>
                      <w:color w:val="000000"/>
                      <w:sz w:val="20"/>
                      <w:szCs w:val="20"/>
                      <w:lang w:eastAsia="pt-BR"/>
                    </w:rPr>
                  </w:pPr>
                  <w:ins w:id="34391" w:author="Philippe Hollanda - Oliveira Trust" w:date="2022-07-19T09:57:00Z">
                    <w:r w:rsidRPr="0016760B">
                      <w:rPr>
                        <w:rFonts w:ascii="Arial" w:eastAsia="Times New Roman" w:hAnsi="Arial" w:cs="Arial"/>
                        <w:color w:val="000000"/>
                        <w:sz w:val="20"/>
                        <w:szCs w:val="20"/>
                        <w:lang w:eastAsia="pt-BR"/>
                      </w:rPr>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5BE9BF92" w14:textId="77777777" w:rsidR="0016760B" w:rsidRPr="0016760B" w:rsidRDefault="0016760B" w:rsidP="0016760B">
                  <w:pPr>
                    <w:autoSpaceDE/>
                    <w:autoSpaceDN/>
                    <w:adjustRightInd/>
                    <w:jc w:val="center"/>
                    <w:rPr>
                      <w:ins w:id="34392" w:author="Philippe Hollanda - Oliveira Trust" w:date="2022-07-19T09:57:00Z"/>
                      <w:rFonts w:ascii="Arial" w:eastAsia="Times New Roman" w:hAnsi="Arial" w:cs="Arial"/>
                      <w:color w:val="000000"/>
                      <w:sz w:val="20"/>
                      <w:szCs w:val="20"/>
                      <w:lang w:eastAsia="pt-BR"/>
                    </w:rPr>
                  </w:pPr>
                  <w:ins w:id="34393" w:author="Philippe Hollanda - Oliveira Trust" w:date="2022-07-19T09:57:00Z">
                    <w:r w:rsidRPr="0016760B">
                      <w:rPr>
                        <w:rFonts w:ascii="Arial" w:eastAsia="Times New Roman" w:hAnsi="Arial" w:cs="Arial"/>
                        <w:color w:val="000000"/>
                        <w:sz w:val="20"/>
                        <w:szCs w:val="20"/>
                        <w:lang w:eastAsia="pt-BR"/>
                      </w:rPr>
                      <w:t>09/08/2021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16728F8" w14:textId="77777777" w:rsidR="0016760B" w:rsidRPr="0016760B" w:rsidRDefault="0016760B" w:rsidP="0016760B">
                  <w:pPr>
                    <w:autoSpaceDE/>
                    <w:autoSpaceDN/>
                    <w:adjustRightInd/>
                    <w:jc w:val="center"/>
                    <w:rPr>
                      <w:ins w:id="34394" w:author="Philippe Hollanda - Oliveira Trust" w:date="2022-07-19T09:57:00Z"/>
                      <w:rFonts w:ascii="Arial" w:eastAsia="Times New Roman" w:hAnsi="Arial" w:cs="Arial"/>
                      <w:color w:val="000000"/>
                      <w:sz w:val="20"/>
                      <w:szCs w:val="20"/>
                      <w:lang w:eastAsia="pt-BR"/>
                    </w:rPr>
                  </w:pPr>
                  <w:ins w:id="34395"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1ED08889" w14:textId="77777777" w:rsidTr="0016760B">
              <w:trPr>
                <w:trHeight w:val="1785"/>
                <w:ins w:id="34396" w:author="Philippe Hollanda - Oliveira Trust" w:date="2022-07-19T09:57:00Z"/>
              </w:trPr>
              <w:tc>
                <w:tcPr>
                  <w:tcW w:w="3851" w:type="dxa"/>
                  <w:tcBorders>
                    <w:top w:val="nil"/>
                    <w:left w:val="nil"/>
                    <w:bottom w:val="single" w:sz="4" w:space="0" w:color="auto"/>
                    <w:right w:val="single" w:sz="4" w:space="0" w:color="auto"/>
                  </w:tcBorders>
                  <w:shd w:val="clear" w:color="auto" w:fill="auto"/>
                  <w:noWrap/>
                  <w:vAlign w:val="center"/>
                  <w:hideMark/>
                </w:tcPr>
                <w:p w14:paraId="316E575A" w14:textId="77777777" w:rsidR="0016760B" w:rsidRPr="0016760B" w:rsidRDefault="0016760B" w:rsidP="0016760B">
                  <w:pPr>
                    <w:autoSpaceDE/>
                    <w:autoSpaceDN/>
                    <w:adjustRightInd/>
                    <w:jc w:val="center"/>
                    <w:rPr>
                      <w:ins w:id="34397" w:author="Philippe Hollanda - Oliveira Trust" w:date="2022-07-19T09:57:00Z"/>
                      <w:rFonts w:ascii="Arial" w:eastAsia="Times New Roman" w:hAnsi="Arial" w:cs="Arial"/>
                      <w:color w:val="000000"/>
                      <w:sz w:val="20"/>
                      <w:szCs w:val="20"/>
                      <w:lang w:eastAsia="pt-BR"/>
                    </w:rPr>
                  </w:pPr>
                  <w:ins w:id="34398" w:author="Philippe Hollanda - Oliveira Trust" w:date="2022-07-19T09:57:00Z">
                    <w:r w:rsidRPr="0016760B">
                      <w:rPr>
                        <w:rFonts w:ascii="Arial" w:eastAsia="Times New Roman" w:hAnsi="Arial" w:cs="Arial"/>
                        <w:color w:val="000000"/>
                        <w:sz w:val="20"/>
                        <w:szCs w:val="20"/>
                        <w:lang w:eastAsia="pt-BR"/>
                      </w:rPr>
                      <w:lastRenderedPageBreak/>
                      <w:t>LOCAÇÃO DE EQUIPAMENTOS</w:t>
                    </w:r>
                  </w:ins>
                </w:p>
              </w:tc>
              <w:tc>
                <w:tcPr>
                  <w:tcW w:w="2324" w:type="dxa"/>
                  <w:tcBorders>
                    <w:top w:val="nil"/>
                    <w:left w:val="nil"/>
                    <w:bottom w:val="single" w:sz="4" w:space="0" w:color="auto"/>
                    <w:right w:val="single" w:sz="4" w:space="0" w:color="auto"/>
                  </w:tcBorders>
                  <w:shd w:val="clear" w:color="auto" w:fill="auto"/>
                  <w:noWrap/>
                  <w:vAlign w:val="center"/>
                  <w:hideMark/>
                </w:tcPr>
                <w:p w14:paraId="7119F700" w14:textId="77777777" w:rsidR="0016760B" w:rsidRPr="0016760B" w:rsidRDefault="0016760B" w:rsidP="0016760B">
                  <w:pPr>
                    <w:autoSpaceDE/>
                    <w:autoSpaceDN/>
                    <w:adjustRightInd/>
                    <w:jc w:val="center"/>
                    <w:rPr>
                      <w:ins w:id="34399" w:author="Philippe Hollanda - Oliveira Trust" w:date="2022-07-19T09:57:00Z"/>
                      <w:rFonts w:ascii="Arial" w:eastAsia="Times New Roman" w:hAnsi="Arial" w:cs="Arial"/>
                      <w:color w:val="000000"/>
                      <w:sz w:val="20"/>
                      <w:szCs w:val="20"/>
                      <w:lang w:eastAsia="pt-BR"/>
                    </w:rPr>
                  </w:pPr>
                  <w:ins w:id="34400" w:author="Philippe Hollanda - Oliveira Trust" w:date="2022-07-19T09:57:00Z">
                    <w:r w:rsidRPr="0016760B">
                      <w:rPr>
                        <w:rFonts w:ascii="Arial" w:eastAsia="Times New Roman" w:hAnsi="Arial" w:cs="Arial"/>
                        <w:color w:val="000000"/>
                        <w:sz w:val="20"/>
                        <w:szCs w:val="20"/>
                        <w:lang w:eastAsia="pt-BR"/>
                      </w:rPr>
                      <w:t>11/08/2021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0C25BD01" w14:textId="77777777" w:rsidR="0016760B" w:rsidRPr="0016760B" w:rsidRDefault="0016760B" w:rsidP="0016760B">
                  <w:pPr>
                    <w:autoSpaceDE/>
                    <w:autoSpaceDN/>
                    <w:adjustRightInd/>
                    <w:jc w:val="center"/>
                    <w:rPr>
                      <w:ins w:id="34401" w:author="Philippe Hollanda - Oliveira Trust" w:date="2022-07-19T09:57:00Z"/>
                      <w:rFonts w:ascii="Arial" w:eastAsia="Times New Roman" w:hAnsi="Arial" w:cs="Arial"/>
                      <w:color w:val="000000"/>
                      <w:sz w:val="20"/>
                      <w:szCs w:val="20"/>
                      <w:lang w:eastAsia="pt-BR"/>
                    </w:rPr>
                  </w:pPr>
                  <w:ins w:id="34402" w:author="Philippe Hollanda - Oliveira Trust" w:date="2022-07-19T09:57:00Z">
                    <w:r w:rsidRPr="0016760B">
                      <w:rPr>
                        <w:rFonts w:ascii="Arial" w:eastAsia="Times New Roman" w:hAnsi="Arial" w:cs="Arial"/>
                        <w:color w:val="000000"/>
                        <w:sz w:val="20"/>
                        <w:szCs w:val="20"/>
                        <w:lang w:eastAsia="pt-BR"/>
                      </w:rPr>
                      <w:t>R$ 297,75</w:t>
                    </w:r>
                  </w:ins>
                </w:p>
              </w:tc>
            </w:tr>
            <w:tr w:rsidR="0016760B" w:rsidRPr="0016760B" w14:paraId="13539146" w14:textId="77777777" w:rsidTr="0016760B">
              <w:trPr>
                <w:trHeight w:val="1785"/>
                <w:ins w:id="3440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12B9F3" w14:textId="77777777" w:rsidR="0016760B" w:rsidRPr="0016760B" w:rsidRDefault="0016760B" w:rsidP="0016760B">
                  <w:pPr>
                    <w:autoSpaceDE/>
                    <w:autoSpaceDN/>
                    <w:adjustRightInd/>
                    <w:jc w:val="center"/>
                    <w:rPr>
                      <w:ins w:id="34404" w:author="Philippe Hollanda - Oliveira Trust" w:date="2022-07-19T09:57:00Z"/>
                      <w:rFonts w:ascii="Arial" w:eastAsia="Times New Roman" w:hAnsi="Arial" w:cs="Arial"/>
                      <w:color w:val="000000"/>
                      <w:sz w:val="20"/>
                      <w:szCs w:val="20"/>
                      <w:lang w:eastAsia="pt-BR"/>
                    </w:rPr>
                  </w:pPr>
                  <w:ins w:id="34405"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6747260" w14:textId="77777777" w:rsidR="0016760B" w:rsidRPr="0016760B" w:rsidRDefault="0016760B" w:rsidP="0016760B">
                  <w:pPr>
                    <w:autoSpaceDE/>
                    <w:autoSpaceDN/>
                    <w:adjustRightInd/>
                    <w:jc w:val="center"/>
                    <w:rPr>
                      <w:ins w:id="34406" w:author="Philippe Hollanda - Oliveira Trust" w:date="2022-07-19T09:57:00Z"/>
                      <w:rFonts w:ascii="Arial" w:eastAsia="Times New Roman" w:hAnsi="Arial" w:cs="Arial"/>
                      <w:color w:val="000000"/>
                      <w:sz w:val="20"/>
                      <w:szCs w:val="20"/>
                      <w:lang w:eastAsia="pt-BR"/>
                    </w:rPr>
                  </w:pPr>
                  <w:ins w:id="34407"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3C549136" w14:textId="77777777" w:rsidR="0016760B" w:rsidRPr="0016760B" w:rsidRDefault="0016760B" w:rsidP="0016760B">
                  <w:pPr>
                    <w:autoSpaceDE/>
                    <w:autoSpaceDN/>
                    <w:adjustRightInd/>
                    <w:jc w:val="center"/>
                    <w:rPr>
                      <w:ins w:id="34408" w:author="Philippe Hollanda - Oliveira Trust" w:date="2022-07-19T09:57:00Z"/>
                      <w:rFonts w:ascii="Arial" w:eastAsia="Times New Roman" w:hAnsi="Arial" w:cs="Arial"/>
                      <w:color w:val="000000"/>
                      <w:sz w:val="20"/>
                      <w:szCs w:val="20"/>
                      <w:lang w:eastAsia="pt-BR"/>
                    </w:rPr>
                  </w:pPr>
                  <w:ins w:id="34409" w:author="Philippe Hollanda - Oliveira Trust" w:date="2022-07-19T09:57:00Z">
                    <w:r w:rsidRPr="0016760B">
                      <w:rPr>
                        <w:rFonts w:ascii="Arial" w:eastAsia="Times New Roman" w:hAnsi="Arial" w:cs="Arial"/>
                        <w:color w:val="000000"/>
                        <w:sz w:val="20"/>
                        <w:szCs w:val="20"/>
                        <w:lang w:eastAsia="pt-BR"/>
                      </w:rPr>
                      <w:t>R$ 867,02</w:t>
                    </w:r>
                  </w:ins>
                </w:p>
              </w:tc>
            </w:tr>
            <w:tr w:rsidR="0016760B" w:rsidRPr="0016760B" w14:paraId="7EE5AE45" w14:textId="77777777" w:rsidTr="0016760B">
              <w:trPr>
                <w:trHeight w:val="1785"/>
                <w:ins w:id="3441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7F8D6F1" w14:textId="77777777" w:rsidR="0016760B" w:rsidRPr="0016760B" w:rsidRDefault="0016760B" w:rsidP="0016760B">
                  <w:pPr>
                    <w:autoSpaceDE/>
                    <w:autoSpaceDN/>
                    <w:adjustRightInd/>
                    <w:jc w:val="center"/>
                    <w:rPr>
                      <w:ins w:id="34411" w:author="Philippe Hollanda - Oliveira Trust" w:date="2022-07-19T09:57:00Z"/>
                      <w:rFonts w:ascii="Arial" w:eastAsia="Times New Roman" w:hAnsi="Arial" w:cs="Arial"/>
                      <w:color w:val="000000"/>
                      <w:sz w:val="20"/>
                      <w:szCs w:val="20"/>
                      <w:lang w:eastAsia="pt-BR"/>
                    </w:rPr>
                  </w:pPr>
                  <w:ins w:id="34412"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05A8AFA" w14:textId="77777777" w:rsidR="0016760B" w:rsidRPr="0016760B" w:rsidRDefault="0016760B" w:rsidP="0016760B">
                  <w:pPr>
                    <w:autoSpaceDE/>
                    <w:autoSpaceDN/>
                    <w:adjustRightInd/>
                    <w:jc w:val="center"/>
                    <w:rPr>
                      <w:ins w:id="34413" w:author="Philippe Hollanda - Oliveira Trust" w:date="2022-07-19T09:57:00Z"/>
                      <w:rFonts w:ascii="Arial" w:eastAsia="Times New Roman" w:hAnsi="Arial" w:cs="Arial"/>
                      <w:color w:val="000000"/>
                      <w:sz w:val="20"/>
                      <w:szCs w:val="20"/>
                      <w:lang w:eastAsia="pt-BR"/>
                    </w:rPr>
                  </w:pPr>
                  <w:ins w:id="34414"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929832" w14:textId="77777777" w:rsidR="0016760B" w:rsidRPr="0016760B" w:rsidRDefault="0016760B" w:rsidP="0016760B">
                  <w:pPr>
                    <w:autoSpaceDE/>
                    <w:autoSpaceDN/>
                    <w:adjustRightInd/>
                    <w:jc w:val="center"/>
                    <w:rPr>
                      <w:ins w:id="34415" w:author="Philippe Hollanda - Oliveira Trust" w:date="2022-07-19T09:57:00Z"/>
                      <w:rFonts w:ascii="Arial" w:eastAsia="Times New Roman" w:hAnsi="Arial" w:cs="Arial"/>
                      <w:color w:val="000000"/>
                      <w:sz w:val="20"/>
                      <w:szCs w:val="20"/>
                      <w:lang w:eastAsia="pt-BR"/>
                    </w:rPr>
                  </w:pPr>
                  <w:ins w:id="34416" w:author="Philippe Hollanda - Oliveira Trust" w:date="2022-07-19T09:57:00Z">
                    <w:r w:rsidRPr="0016760B">
                      <w:rPr>
                        <w:rFonts w:ascii="Arial" w:eastAsia="Times New Roman" w:hAnsi="Arial" w:cs="Arial"/>
                        <w:color w:val="000000"/>
                        <w:sz w:val="20"/>
                        <w:szCs w:val="20"/>
                        <w:lang w:eastAsia="pt-BR"/>
                      </w:rPr>
                      <w:t>R$ 9.233,07</w:t>
                    </w:r>
                  </w:ins>
                </w:p>
              </w:tc>
            </w:tr>
            <w:tr w:rsidR="0016760B" w:rsidRPr="0016760B" w14:paraId="01AFFB86" w14:textId="77777777" w:rsidTr="0016760B">
              <w:trPr>
                <w:trHeight w:val="1785"/>
                <w:ins w:id="3441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C5B93C9" w14:textId="77777777" w:rsidR="0016760B" w:rsidRPr="0016760B" w:rsidRDefault="0016760B" w:rsidP="0016760B">
                  <w:pPr>
                    <w:autoSpaceDE/>
                    <w:autoSpaceDN/>
                    <w:adjustRightInd/>
                    <w:jc w:val="center"/>
                    <w:rPr>
                      <w:ins w:id="34418" w:author="Philippe Hollanda - Oliveira Trust" w:date="2022-07-19T09:57:00Z"/>
                      <w:rFonts w:ascii="Arial" w:eastAsia="Times New Roman" w:hAnsi="Arial" w:cs="Arial"/>
                      <w:color w:val="000000"/>
                      <w:sz w:val="20"/>
                      <w:szCs w:val="20"/>
                      <w:lang w:eastAsia="pt-BR"/>
                    </w:rPr>
                  </w:pPr>
                  <w:ins w:id="34419"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704176A2" w14:textId="77777777" w:rsidR="0016760B" w:rsidRPr="0016760B" w:rsidRDefault="0016760B" w:rsidP="0016760B">
                  <w:pPr>
                    <w:autoSpaceDE/>
                    <w:autoSpaceDN/>
                    <w:adjustRightInd/>
                    <w:jc w:val="center"/>
                    <w:rPr>
                      <w:ins w:id="34420" w:author="Philippe Hollanda - Oliveira Trust" w:date="2022-07-19T09:57:00Z"/>
                      <w:rFonts w:ascii="Arial" w:eastAsia="Times New Roman" w:hAnsi="Arial" w:cs="Arial"/>
                      <w:color w:val="000000"/>
                      <w:sz w:val="20"/>
                      <w:szCs w:val="20"/>
                      <w:lang w:eastAsia="pt-BR"/>
                    </w:rPr>
                  </w:pPr>
                  <w:ins w:id="34421" w:author="Philippe Hollanda - Oliveira Trust" w:date="2022-07-19T09:57:00Z">
                    <w:r w:rsidRPr="0016760B">
                      <w:rPr>
                        <w:rFonts w:ascii="Arial" w:eastAsia="Times New Roman" w:hAnsi="Arial" w:cs="Arial"/>
                        <w:color w:val="000000"/>
                        <w:sz w:val="20"/>
                        <w:szCs w:val="20"/>
                        <w:lang w:eastAsia="pt-BR"/>
                      </w:rPr>
                      <w:t>10/08/2021</w:t>
                    </w:r>
                  </w:ins>
                </w:p>
              </w:tc>
              <w:tc>
                <w:tcPr>
                  <w:tcW w:w="2324" w:type="dxa"/>
                  <w:tcBorders>
                    <w:top w:val="nil"/>
                    <w:left w:val="nil"/>
                    <w:bottom w:val="single" w:sz="4" w:space="0" w:color="auto"/>
                    <w:right w:val="single" w:sz="4" w:space="0" w:color="auto"/>
                  </w:tcBorders>
                  <w:shd w:val="clear" w:color="auto" w:fill="auto"/>
                  <w:noWrap/>
                  <w:vAlign w:val="center"/>
                  <w:hideMark/>
                </w:tcPr>
                <w:p w14:paraId="1A712548" w14:textId="77777777" w:rsidR="0016760B" w:rsidRPr="0016760B" w:rsidRDefault="0016760B" w:rsidP="0016760B">
                  <w:pPr>
                    <w:autoSpaceDE/>
                    <w:autoSpaceDN/>
                    <w:adjustRightInd/>
                    <w:jc w:val="center"/>
                    <w:rPr>
                      <w:ins w:id="34422" w:author="Philippe Hollanda - Oliveira Trust" w:date="2022-07-19T09:57:00Z"/>
                      <w:rFonts w:ascii="Arial" w:eastAsia="Times New Roman" w:hAnsi="Arial" w:cs="Arial"/>
                      <w:color w:val="000000"/>
                      <w:sz w:val="20"/>
                      <w:szCs w:val="20"/>
                      <w:lang w:eastAsia="pt-BR"/>
                    </w:rPr>
                  </w:pPr>
                  <w:ins w:id="34423" w:author="Philippe Hollanda - Oliveira Trust" w:date="2022-07-19T09:57:00Z">
                    <w:r w:rsidRPr="0016760B">
                      <w:rPr>
                        <w:rFonts w:ascii="Arial" w:eastAsia="Times New Roman" w:hAnsi="Arial" w:cs="Arial"/>
                        <w:color w:val="000000"/>
                        <w:sz w:val="20"/>
                        <w:szCs w:val="20"/>
                        <w:lang w:eastAsia="pt-BR"/>
                      </w:rPr>
                      <w:t>R$ 2.310,99</w:t>
                    </w:r>
                  </w:ins>
                </w:p>
              </w:tc>
            </w:tr>
            <w:tr w:rsidR="0016760B" w:rsidRPr="0016760B" w14:paraId="16BC7AB9" w14:textId="77777777" w:rsidTr="0016760B">
              <w:trPr>
                <w:trHeight w:val="1785"/>
                <w:ins w:id="3442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50F847" w14:textId="77777777" w:rsidR="0016760B" w:rsidRPr="0016760B" w:rsidRDefault="0016760B" w:rsidP="0016760B">
                  <w:pPr>
                    <w:autoSpaceDE/>
                    <w:autoSpaceDN/>
                    <w:adjustRightInd/>
                    <w:jc w:val="center"/>
                    <w:rPr>
                      <w:ins w:id="34425" w:author="Philippe Hollanda - Oliveira Trust" w:date="2022-07-19T09:57:00Z"/>
                      <w:rFonts w:ascii="Arial" w:eastAsia="Times New Roman" w:hAnsi="Arial" w:cs="Arial"/>
                      <w:color w:val="000000"/>
                      <w:sz w:val="20"/>
                      <w:szCs w:val="20"/>
                      <w:lang w:eastAsia="pt-BR"/>
                    </w:rPr>
                  </w:pPr>
                  <w:ins w:id="34426" w:author="Philippe Hollanda - Oliveira Trust" w:date="2022-07-19T09:57:00Z">
                    <w:r w:rsidRPr="0016760B">
                      <w:rPr>
                        <w:rFonts w:ascii="Arial" w:eastAsia="Times New Roman" w:hAnsi="Arial" w:cs="Arial"/>
                        <w:color w:val="000000"/>
                        <w:sz w:val="20"/>
                        <w:szCs w:val="20"/>
                        <w:lang w:eastAsia="pt-BR"/>
                      </w:rPr>
                      <w:t>TUBO</w:t>
                    </w:r>
                  </w:ins>
                </w:p>
              </w:tc>
              <w:tc>
                <w:tcPr>
                  <w:tcW w:w="2324" w:type="dxa"/>
                  <w:tcBorders>
                    <w:top w:val="nil"/>
                    <w:left w:val="nil"/>
                    <w:bottom w:val="single" w:sz="4" w:space="0" w:color="auto"/>
                    <w:right w:val="single" w:sz="4" w:space="0" w:color="auto"/>
                  </w:tcBorders>
                  <w:shd w:val="clear" w:color="auto" w:fill="auto"/>
                  <w:noWrap/>
                  <w:vAlign w:val="center"/>
                  <w:hideMark/>
                </w:tcPr>
                <w:p w14:paraId="5851A944" w14:textId="77777777" w:rsidR="0016760B" w:rsidRPr="0016760B" w:rsidRDefault="0016760B" w:rsidP="0016760B">
                  <w:pPr>
                    <w:autoSpaceDE/>
                    <w:autoSpaceDN/>
                    <w:adjustRightInd/>
                    <w:jc w:val="center"/>
                    <w:rPr>
                      <w:ins w:id="34427" w:author="Philippe Hollanda - Oliveira Trust" w:date="2022-07-19T09:57:00Z"/>
                      <w:rFonts w:ascii="Arial" w:eastAsia="Times New Roman" w:hAnsi="Arial" w:cs="Arial"/>
                      <w:color w:val="000000"/>
                      <w:sz w:val="20"/>
                      <w:szCs w:val="20"/>
                      <w:lang w:eastAsia="pt-BR"/>
                    </w:rPr>
                  </w:pPr>
                  <w:ins w:id="34428" w:author="Philippe Hollanda - Oliveira Trust" w:date="2022-07-19T09:57:00Z">
                    <w:r w:rsidRPr="0016760B">
                      <w:rPr>
                        <w:rFonts w:ascii="Arial" w:eastAsia="Times New Roman" w:hAnsi="Arial" w:cs="Arial"/>
                        <w:color w:val="000000"/>
                        <w:sz w:val="20"/>
                        <w:szCs w:val="20"/>
                        <w:lang w:eastAsia="pt-BR"/>
                      </w:rPr>
                      <w:t>30/05/2022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4FD76EA4" w14:textId="77777777" w:rsidR="0016760B" w:rsidRPr="0016760B" w:rsidRDefault="0016760B" w:rsidP="0016760B">
                  <w:pPr>
                    <w:autoSpaceDE/>
                    <w:autoSpaceDN/>
                    <w:adjustRightInd/>
                    <w:jc w:val="center"/>
                    <w:rPr>
                      <w:ins w:id="34429" w:author="Philippe Hollanda - Oliveira Trust" w:date="2022-07-19T09:57:00Z"/>
                      <w:rFonts w:ascii="Arial" w:eastAsia="Times New Roman" w:hAnsi="Arial" w:cs="Arial"/>
                      <w:color w:val="000000"/>
                      <w:sz w:val="20"/>
                      <w:szCs w:val="20"/>
                      <w:lang w:eastAsia="pt-BR"/>
                    </w:rPr>
                  </w:pPr>
                  <w:ins w:id="34430" w:author="Philippe Hollanda - Oliveira Trust" w:date="2022-07-19T09:57:00Z">
                    <w:r w:rsidRPr="0016760B">
                      <w:rPr>
                        <w:rFonts w:ascii="Arial" w:eastAsia="Times New Roman" w:hAnsi="Arial" w:cs="Arial"/>
                        <w:color w:val="000000"/>
                        <w:sz w:val="20"/>
                        <w:szCs w:val="20"/>
                        <w:lang w:eastAsia="pt-BR"/>
                      </w:rPr>
                      <w:t>R$ 18.353,10</w:t>
                    </w:r>
                  </w:ins>
                </w:p>
              </w:tc>
            </w:tr>
            <w:tr w:rsidR="0016760B" w:rsidRPr="0016760B" w14:paraId="346729D0" w14:textId="77777777" w:rsidTr="0016760B">
              <w:trPr>
                <w:trHeight w:val="1785"/>
                <w:ins w:id="3443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7BCC952" w14:textId="77777777" w:rsidR="0016760B" w:rsidRPr="0016760B" w:rsidRDefault="0016760B" w:rsidP="0016760B">
                  <w:pPr>
                    <w:autoSpaceDE/>
                    <w:autoSpaceDN/>
                    <w:adjustRightInd/>
                    <w:jc w:val="center"/>
                    <w:rPr>
                      <w:ins w:id="34432" w:author="Philippe Hollanda - Oliveira Trust" w:date="2022-07-19T09:57:00Z"/>
                      <w:rFonts w:ascii="Arial" w:eastAsia="Times New Roman" w:hAnsi="Arial" w:cs="Arial"/>
                      <w:color w:val="000000"/>
                      <w:sz w:val="20"/>
                      <w:szCs w:val="20"/>
                      <w:lang w:eastAsia="pt-BR"/>
                    </w:rPr>
                  </w:pPr>
                  <w:ins w:id="34433" w:author="Philippe Hollanda - Oliveira Trust" w:date="2022-07-19T09:57:00Z">
                    <w:r w:rsidRPr="0016760B">
                      <w:rPr>
                        <w:rFonts w:ascii="Arial" w:eastAsia="Times New Roman" w:hAnsi="Arial" w:cs="Arial"/>
                        <w:color w:val="000000"/>
                        <w:sz w:val="20"/>
                        <w:szCs w:val="20"/>
                        <w:lang w:eastAsia="pt-BR"/>
                      </w:rPr>
                      <w:lastRenderedPageBreak/>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00843EE3" w14:textId="77777777" w:rsidR="0016760B" w:rsidRPr="0016760B" w:rsidRDefault="0016760B" w:rsidP="0016760B">
                  <w:pPr>
                    <w:autoSpaceDE/>
                    <w:autoSpaceDN/>
                    <w:adjustRightInd/>
                    <w:jc w:val="center"/>
                    <w:rPr>
                      <w:ins w:id="34434" w:author="Philippe Hollanda - Oliveira Trust" w:date="2022-07-19T09:57:00Z"/>
                      <w:rFonts w:ascii="Arial" w:eastAsia="Times New Roman" w:hAnsi="Arial" w:cs="Arial"/>
                      <w:color w:val="000000"/>
                      <w:sz w:val="20"/>
                      <w:szCs w:val="20"/>
                      <w:lang w:eastAsia="pt-BR"/>
                    </w:rPr>
                  </w:pPr>
                  <w:ins w:id="34435" w:author="Philippe Hollanda - Oliveira Trust" w:date="2022-07-19T09:57:00Z">
                    <w:r w:rsidRPr="0016760B">
                      <w:rPr>
                        <w:rFonts w:ascii="Arial" w:eastAsia="Times New Roman" w:hAnsi="Arial" w:cs="Arial"/>
                        <w:color w:val="000000"/>
                        <w:sz w:val="20"/>
                        <w:szCs w:val="20"/>
                        <w:lang w:eastAsia="pt-BR"/>
                      </w:rPr>
                      <w:t>23/05/2022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6C6D33BF" w14:textId="77777777" w:rsidR="0016760B" w:rsidRPr="0016760B" w:rsidRDefault="0016760B" w:rsidP="0016760B">
                  <w:pPr>
                    <w:autoSpaceDE/>
                    <w:autoSpaceDN/>
                    <w:adjustRightInd/>
                    <w:jc w:val="center"/>
                    <w:rPr>
                      <w:ins w:id="34436" w:author="Philippe Hollanda - Oliveira Trust" w:date="2022-07-19T09:57:00Z"/>
                      <w:rFonts w:ascii="Arial" w:eastAsia="Times New Roman" w:hAnsi="Arial" w:cs="Arial"/>
                      <w:color w:val="000000"/>
                      <w:sz w:val="20"/>
                      <w:szCs w:val="20"/>
                      <w:lang w:eastAsia="pt-BR"/>
                    </w:rPr>
                  </w:pPr>
                  <w:ins w:id="34437" w:author="Philippe Hollanda - Oliveira Trust" w:date="2022-07-19T09:57:00Z">
                    <w:r w:rsidRPr="0016760B">
                      <w:rPr>
                        <w:rFonts w:ascii="Arial" w:eastAsia="Times New Roman" w:hAnsi="Arial" w:cs="Arial"/>
                        <w:color w:val="000000"/>
                        <w:sz w:val="20"/>
                        <w:szCs w:val="20"/>
                        <w:lang w:eastAsia="pt-BR"/>
                      </w:rPr>
                      <w:t>R$ 22.982,58</w:t>
                    </w:r>
                  </w:ins>
                </w:p>
              </w:tc>
            </w:tr>
            <w:tr w:rsidR="0016760B" w:rsidRPr="0016760B" w14:paraId="4863BCCF" w14:textId="77777777" w:rsidTr="0016760B">
              <w:trPr>
                <w:trHeight w:val="1785"/>
                <w:ins w:id="3443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74BBE681" w14:textId="77777777" w:rsidR="0016760B" w:rsidRPr="0016760B" w:rsidRDefault="0016760B" w:rsidP="0016760B">
                  <w:pPr>
                    <w:autoSpaceDE/>
                    <w:autoSpaceDN/>
                    <w:adjustRightInd/>
                    <w:jc w:val="center"/>
                    <w:rPr>
                      <w:ins w:id="34439" w:author="Philippe Hollanda - Oliveira Trust" w:date="2022-07-19T09:57:00Z"/>
                      <w:rFonts w:ascii="Arial" w:eastAsia="Times New Roman" w:hAnsi="Arial" w:cs="Arial"/>
                      <w:color w:val="000000"/>
                      <w:sz w:val="20"/>
                      <w:szCs w:val="20"/>
                      <w:lang w:eastAsia="pt-BR"/>
                    </w:rPr>
                  </w:pPr>
                  <w:ins w:id="34440"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6786C9D0" w14:textId="77777777" w:rsidR="0016760B" w:rsidRPr="0016760B" w:rsidRDefault="0016760B" w:rsidP="0016760B">
                  <w:pPr>
                    <w:autoSpaceDE/>
                    <w:autoSpaceDN/>
                    <w:adjustRightInd/>
                    <w:jc w:val="center"/>
                    <w:rPr>
                      <w:ins w:id="34441" w:author="Philippe Hollanda - Oliveira Trust" w:date="2022-07-19T09:57:00Z"/>
                      <w:rFonts w:ascii="Arial" w:eastAsia="Times New Roman" w:hAnsi="Arial" w:cs="Arial"/>
                      <w:color w:val="000000"/>
                      <w:sz w:val="20"/>
                      <w:szCs w:val="20"/>
                      <w:lang w:eastAsia="pt-BR"/>
                    </w:rPr>
                  </w:pPr>
                  <w:ins w:id="34442" w:author="Philippe Hollanda - Oliveira Trust" w:date="2022-07-19T09:57:00Z">
                    <w:r w:rsidRPr="0016760B">
                      <w:rPr>
                        <w:rFonts w:ascii="Arial" w:eastAsia="Times New Roman" w:hAnsi="Arial" w:cs="Arial"/>
                        <w:color w:val="000000"/>
                        <w:sz w:val="20"/>
                        <w:szCs w:val="20"/>
                        <w:lang w:eastAsia="pt-BR"/>
                      </w:rPr>
                      <w:t>23/05/2022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38F92095" w14:textId="77777777" w:rsidR="0016760B" w:rsidRPr="0016760B" w:rsidRDefault="0016760B" w:rsidP="0016760B">
                  <w:pPr>
                    <w:autoSpaceDE/>
                    <w:autoSpaceDN/>
                    <w:adjustRightInd/>
                    <w:jc w:val="center"/>
                    <w:rPr>
                      <w:ins w:id="34443" w:author="Philippe Hollanda - Oliveira Trust" w:date="2022-07-19T09:57:00Z"/>
                      <w:rFonts w:ascii="Arial" w:eastAsia="Times New Roman" w:hAnsi="Arial" w:cs="Arial"/>
                      <w:color w:val="000000"/>
                      <w:sz w:val="20"/>
                      <w:szCs w:val="20"/>
                      <w:lang w:eastAsia="pt-BR"/>
                    </w:rPr>
                  </w:pPr>
                  <w:ins w:id="34444" w:author="Philippe Hollanda - Oliveira Trust" w:date="2022-07-19T09:57:00Z">
                    <w:r w:rsidRPr="0016760B">
                      <w:rPr>
                        <w:rFonts w:ascii="Arial" w:eastAsia="Times New Roman" w:hAnsi="Arial" w:cs="Arial"/>
                        <w:color w:val="000000"/>
                        <w:sz w:val="20"/>
                        <w:szCs w:val="20"/>
                        <w:lang w:eastAsia="pt-BR"/>
                      </w:rPr>
                      <w:t>R$ 109.975,74</w:t>
                    </w:r>
                  </w:ins>
                </w:p>
              </w:tc>
            </w:tr>
            <w:tr w:rsidR="0016760B" w:rsidRPr="0016760B" w14:paraId="6ECD96AA" w14:textId="77777777" w:rsidTr="0016760B">
              <w:trPr>
                <w:trHeight w:val="1785"/>
                <w:ins w:id="3444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354F3262" w14:textId="77777777" w:rsidR="0016760B" w:rsidRPr="0016760B" w:rsidRDefault="0016760B" w:rsidP="0016760B">
                  <w:pPr>
                    <w:autoSpaceDE/>
                    <w:autoSpaceDN/>
                    <w:adjustRightInd/>
                    <w:jc w:val="center"/>
                    <w:rPr>
                      <w:ins w:id="34446" w:author="Philippe Hollanda - Oliveira Trust" w:date="2022-07-19T09:57:00Z"/>
                      <w:rFonts w:ascii="Arial" w:eastAsia="Times New Roman" w:hAnsi="Arial" w:cs="Arial"/>
                      <w:color w:val="000000"/>
                      <w:sz w:val="20"/>
                      <w:szCs w:val="20"/>
                      <w:lang w:eastAsia="pt-BR"/>
                    </w:rPr>
                  </w:pPr>
                  <w:ins w:id="34447" w:author="Philippe Hollanda - Oliveira Trust" w:date="2022-07-19T09:57:00Z">
                    <w:r w:rsidRPr="0016760B">
                      <w:rPr>
                        <w:rFonts w:ascii="Arial" w:eastAsia="Times New Roman" w:hAnsi="Arial" w:cs="Arial"/>
                        <w:color w:val="000000"/>
                        <w:sz w:val="20"/>
                        <w:szCs w:val="20"/>
                        <w:lang w:eastAsia="pt-BR"/>
                      </w:rPr>
                      <w:t>VARRIÇÃO, COLETA, REMOÇÃO, INCINERAÇÃO, TRATAMENTO, RECICLAGEM, SEPARAÇÃO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3A4CA3A2" w14:textId="77777777" w:rsidR="0016760B" w:rsidRPr="0016760B" w:rsidRDefault="0016760B" w:rsidP="0016760B">
                  <w:pPr>
                    <w:autoSpaceDE/>
                    <w:autoSpaceDN/>
                    <w:adjustRightInd/>
                    <w:jc w:val="center"/>
                    <w:rPr>
                      <w:ins w:id="34448" w:author="Philippe Hollanda - Oliveira Trust" w:date="2022-07-19T09:57:00Z"/>
                      <w:rFonts w:ascii="Arial" w:eastAsia="Times New Roman" w:hAnsi="Arial" w:cs="Arial"/>
                      <w:color w:val="000000"/>
                      <w:sz w:val="20"/>
                      <w:szCs w:val="20"/>
                      <w:lang w:eastAsia="pt-BR"/>
                    </w:rPr>
                  </w:pPr>
                  <w:ins w:id="34449" w:author="Philippe Hollanda - Oliveira Trust" w:date="2022-07-19T09:57:00Z">
                    <w:r w:rsidRPr="0016760B">
                      <w:rPr>
                        <w:rFonts w:ascii="Arial" w:eastAsia="Times New Roman" w:hAnsi="Arial" w:cs="Arial"/>
                        <w:color w:val="000000"/>
                        <w:sz w:val="20"/>
                        <w:szCs w:val="20"/>
                        <w:lang w:eastAsia="pt-BR"/>
                      </w:rPr>
                      <w:t>30/05/2022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292E4303" w14:textId="77777777" w:rsidR="0016760B" w:rsidRPr="0016760B" w:rsidRDefault="0016760B" w:rsidP="0016760B">
                  <w:pPr>
                    <w:autoSpaceDE/>
                    <w:autoSpaceDN/>
                    <w:adjustRightInd/>
                    <w:jc w:val="center"/>
                    <w:rPr>
                      <w:ins w:id="34450" w:author="Philippe Hollanda - Oliveira Trust" w:date="2022-07-19T09:57:00Z"/>
                      <w:rFonts w:ascii="Arial" w:eastAsia="Times New Roman" w:hAnsi="Arial" w:cs="Arial"/>
                      <w:color w:val="000000"/>
                      <w:sz w:val="20"/>
                      <w:szCs w:val="20"/>
                      <w:lang w:eastAsia="pt-BR"/>
                    </w:rPr>
                  </w:pPr>
                  <w:ins w:id="34451" w:author="Philippe Hollanda - Oliveira Trust" w:date="2022-07-19T09:57:00Z">
                    <w:r w:rsidRPr="0016760B">
                      <w:rPr>
                        <w:rFonts w:ascii="Arial" w:eastAsia="Times New Roman" w:hAnsi="Arial" w:cs="Arial"/>
                        <w:color w:val="000000"/>
                        <w:sz w:val="20"/>
                        <w:szCs w:val="20"/>
                        <w:lang w:eastAsia="pt-BR"/>
                      </w:rPr>
                      <w:t>R$ 220,00</w:t>
                    </w:r>
                  </w:ins>
                </w:p>
              </w:tc>
            </w:tr>
            <w:tr w:rsidR="0016760B" w:rsidRPr="0016760B" w14:paraId="70FD6794" w14:textId="77777777" w:rsidTr="0016760B">
              <w:trPr>
                <w:trHeight w:val="1785"/>
                <w:ins w:id="3445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019EA06" w14:textId="77777777" w:rsidR="0016760B" w:rsidRPr="0016760B" w:rsidRDefault="0016760B" w:rsidP="0016760B">
                  <w:pPr>
                    <w:autoSpaceDE/>
                    <w:autoSpaceDN/>
                    <w:adjustRightInd/>
                    <w:jc w:val="center"/>
                    <w:rPr>
                      <w:ins w:id="34453" w:author="Philippe Hollanda - Oliveira Trust" w:date="2022-07-19T09:57:00Z"/>
                      <w:rFonts w:ascii="Arial" w:eastAsia="Times New Roman" w:hAnsi="Arial" w:cs="Arial"/>
                      <w:color w:val="000000"/>
                      <w:sz w:val="20"/>
                      <w:szCs w:val="20"/>
                      <w:lang w:eastAsia="pt-BR"/>
                    </w:rPr>
                  </w:pPr>
                  <w:ins w:id="34454"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D33C22B" w14:textId="77777777" w:rsidR="0016760B" w:rsidRPr="0016760B" w:rsidRDefault="0016760B" w:rsidP="0016760B">
                  <w:pPr>
                    <w:autoSpaceDE/>
                    <w:autoSpaceDN/>
                    <w:adjustRightInd/>
                    <w:jc w:val="center"/>
                    <w:rPr>
                      <w:ins w:id="34455" w:author="Philippe Hollanda - Oliveira Trust" w:date="2022-07-19T09:57:00Z"/>
                      <w:rFonts w:ascii="Arial" w:eastAsia="Times New Roman" w:hAnsi="Arial" w:cs="Arial"/>
                      <w:color w:val="000000"/>
                      <w:sz w:val="20"/>
                      <w:szCs w:val="20"/>
                      <w:lang w:eastAsia="pt-BR"/>
                    </w:rPr>
                  </w:pPr>
                  <w:ins w:id="34456" w:author="Philippe Hollanda - Oliveira Trust" w:date="2022-07-19T09:57:00Z">
                    <w:r w:rsidRPr="0016760B">
                      <w:rPr>
                        <w:rFonts w:ascii="Arial" w:eastAsia="Times New Roman" w:hAnsi="Arial" w:cs="Arial"/>
                        <w:color w:val="000000"/>
                        <w:sz w:val="20"/>
                        <w:szCs w:val="20"/>
                        <w:lang w:eastAsia="pt-BR"/>
                      </w:rPr>
                      <w:t>06/06/2022</w:t>
                    </w:r>
                  </w:ins>
                </w:p>
              </w:tc>
              <w:tc>
                <w:tcPr>
                  <w:tcW w:w="2324" w:type="dxa"/>
                  <w:tcBorders>
                    <w:top w:val="nil"/>
                    <w:left w:val="nil"/>
                    <w:bottom w:val="single" w:sz="4" w:space="0" w:color="auto"/>
                    <w:right w:val="single" w:sz="4" w:space="0" w:color="auto"/>
                  </w:tcBorders>
                  <w:shd w:val="clear" w:color="auto" w:fill="auto"/>
                  <w:noWrap/>
                  <w:vAlign w:val="center"/>
                  <w:hideMark/>
                </w:tcPr>
                <w:p w14:paraId="25ACCB3B" w14:textId="77777777" w:rsidR="0016760B" w:rsidRPr="0016760B" w:rsidRDefault="0016760B" w:rsidP="0016760B">
                  <w:pPr>
                    <w:autoSpaceDE/>
                    <w:autoSpaceDN/>
                    <w:adjustRightInd/>
                    <w:jc w:val="center"/>
                    <w:rPr>
                      <w:ins w:id="34457" w:author="Philippe Hollanda - Oliveira Trust" w:date="2022-07-19T09:57:00Z"/>
                      <w:rFonts w:ascii="Arial" w:eastAsia="Times New Roman" w:hAnsi="Arial" w:cs="Arial"/>
                      <w:color w:val="000000"/>
                      <w:sz w:val="20"/>
                      <w:szCs w:val="20"/>
                      <w:lang w:eastAsia="pt-BR"/>
                    </w:rPr>
                  </w:pPr>
                  <w:ins w:id="34458" w:author="Philippe Hollanda - Oliveira Trust" w:date="2022-07-19T09:57:00Z">
                    <w:r w:rsidRPr="0016760B">
                      <w:rPr>
                        <w:rFonts w:ascii="Arial" w:eastAsia="Times New Roman" w:hAnsi="Arial" w:cs="Arial"/>
                        <w:color w:val="000000"/>
                        <w:sz w:val="20"/>
                        <w:szCs w:val="20"/>
                        <w:lang w:eastAsia="pt-BR"/>
                      </w:rPr>
                      <w:t>R$ 5.000,00</w:t>
                    </w:r>
                  </w:ins>
                </w:p>
              </w:tc>
            </w:tr>
            <w:tr w:rsidR="0016760B" w:rsidRPr="0016760B" w14:paraId="6ED45ED2" w14:textId="77777777" w:rsidTr="0016760B">
              <w:trPr>
                <w:trHeight w:val="1785"/>
                <w:ins w:id="3445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47B8E1A" w14:textId="77777777" w:rsidR="0016760B" w:rsidRPr="0016760B" w:rsidRDefault="0016760B" w:rsidP="0016760B">
                  <w:pPr>
                    <w:autoSpaceDE/>
                    <w:autoSpaceDN/>
                    <w:adjustRightInd/>
                    <w:jc w:val="center"/>
                    <w:rPr>
                      <w:ins w:id="34460" w:author="Philippe Hollanda - Oliveira Trust" w:date="2022-07-19T09:57:00Z"/>
                      <w:rFonts w:ascii="Arial" w:eastAsia="Times New Roman" w:hAnsi="Arial" w:cs="Arial"/>
                      <w:color w:val="000000"/>
                      <w:sz w:val="20"/>
                      <w:szCs w:val="20"/>
                      <w:lang w:eastAsia="pt-BR"/>
                    </w:rPr>
                  </w:pPr>
                  <w:ins w:id="34461" w:author="Philippe Hollanda - Oliveira Trust" w:date="2022-07-19T09:57:00Z">
                    <w:r w:rsidRPr="0016760B">
                      <w:rPr>
                        <w:rFonts w:ascii="Arial" w:eastAsia="Times New Roman" w:hAnsi="Arial" w:cs="Arial"/>
                        <w:color w:val="000000"/>
                        <w:sz w:val="20"/>
                        <w:szCs w:val="20"/>
                        <w:lang w:eastAsia="pt-BR"/>
                      </w:rPr>
                      <w:t>EXECUÇÃO CONST CIVIL TERRAPLENAGEM PAVIMENTAÇÃO CONCRETAGEM</w:t>
                    </w:r>
                  </w:ins>
                </w:p>
              </w:tc>
              <w:tc>
                <w:tcPr>
                  <w:tcW w:w="2324" w:type="dxa"/>
                  <w:tcBorders>
                    <w:top w:val="nil"/>
                    <w:left w:val="nil"/>
                    <w:bottom w:val="single" w:sz="4" w:space="0" w:color="auto"/>
                    <w:right w:val="single" w:sz="4" w:space="0" w:color="auto"/>
                  </w:tcBorders>
                  <w:shd w:val="clear" w:color="auto" w:fill="auto"/>
                  <w:noWrap/>
                  <w:vAlign w:val="center"/>
                  <w:hideMark/>
                </w:tcPr>
                <w:p w14:paraId="530766AB" w14:textId="77777777" w:rsidR="0016760B" w:rsidRPr="0016760B" w:rsidRDefault="0016760B" w:rsidP="0016760B">
                  <w:pPr>
                    <w:autoSpaceDE/>
                    <w:autoSpaceDN/>
                    <w:adjustRightInd/>
                    <w:jc w:val="center"/>
                    <w:rPr>
                      <w:ins w:id="34462" w:author="Philippe Hollanda - Oliveira Trust" w:date="2022-07-19T09:57:00Z"/>
                      <w:rFonts w:ascii="Arial" w:eastAsia="Times New Roman" w:hAnsi="Arial" w:cs="Arial"/>
                      <w:color w:val="000000"/>
                      <w:sz w:val="20"/>
                      <w:szCs w:val="20"/>
                      <w:lang w:eastAsia="pt-BR"/>
                    </w:rPr>
                  </w:pPr>
                  <w:ins w:id="34463" w:author="Philippe Hollanda - Oliveira Trust" w:date="2022-07-19T09:57:00Z">
                    <w:r w:rsidRPr="0016760B">
                      <w:rPr>
                        <w:rFonts w:ascii="Arial" w:eastAsia="Times New Roman" w:hAnsi="Arial" w:cs="Arial"/>
                        <w:color w:val="000000"/>
                        <w:sz w:val="20"/>
                        <w:szCs w:val="20"/>
                        <w:lang w:eastAsia="pt-BR"/>
                      </w:rPr>
                      <w:t>30/05/2022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5DFA8530" w14:textId="77777777" w:rsidR="0016760B" w:rsidRPr="0016760B" w:rsidRDefault="0016760B" w:rsidP="0016760B">
                  <w:pPr>
                    <w:autoSpaceDE/>
                    <w:autoSpaceDN/>
                    <w:adjustRightInd/>
                    <w:jc w:val="center"/>
                    <w:rPr>
                      <w:ins w:id="34464" w:author="Philippe Hollanda - Oliveira Trust" w:date="2022-07-19T09:57:00Z"/>
                      <w:rFonts w:ascii="Arial" w:eastAsia="Times New Roman" w:hAnsi="Arial" w:cs="Arial"/>
                      <w:color w:val="000000"/>
                      <w:sz w:val="20"/>
                      <w:szCs w:val="20"/>
                      <w:lang w:eastAsia="pt-BR"/>
                    </w:rPr>
                  </w:pPr>
                  <w:ins w:id="34465" w:author="Philippe Hollanda - Oliveira Trust" w:date="2022-07-19T09:57:00Z">
                    <w:r w:rsidRPr="0016760B">
                      <w:rPr>
                        <w:rFonts w:ascii="Arial" w:eastAsia="Times New Roman" w:hAnsi="Arial" w:cs="Arial"/>
                        <w:color w:val="000000"/>
                        <w:sz w:val="20"/>
                        <w:szCs w:val="20"/>
                        <w:lang w:eastAsia="pt-BR"/>
                      </w:rPr>
                      <w:t>R$ 34.868,43</w:t>
                    </w:r>
                  </w:ins>
                </w:p>
              </w:tc>
            </w:tr>
            <w:tr w:rsidR="0016760B" w:rsidRPr="0016760B" w14:paraId="4290D035" w14:textId="77777777" w:rsidTr="0016760B">
              <w:trPr>
                <w:trHeight w:val="1785"/>
                <w:ins w:id="3446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4469D11" w14:textId="77777777" w:rsidR="0016760B" w:rsidRPr="0016760B" w:rsidRDefault="0016760B" w:rsidP="0016760B">
                  <w:pPr>
                    <w:autoSpaceDE/>
                    <w:autoSpaceDN/>
                    <w:adjustRightInd/>
                    <w:jc w:val="center"/>
                    <w:rPr>
                      <w:ins w:id="34467" w:author="Philippe Hollanda - Oliveira Trust" w:date="2022-07-19T09:57:00Z"/>
                      <w:rFonts w:ascii="Arial" w:eastAsia="Times New Roman" w:hAnsi="Arial" w:cs="Arial"/>
                      <w:color w:val="000000"/>
                      <w:sz w:val="20"/>
                      <w:szCs w:val="20"/>
                      <w:lang w:eastAsia="pt-BR"/>
                    </w:rPr>
                  </w:pPr>
                  <w:ins w:id="34468" w:author="Philippe Hollanda - Oliveira Trust" w:date="2022-07-19T09:57:00Z">
                    <w:r w:rsidRPr="0016760B">
                      <w:rPr>
                        <w:rFonts w:ascii="Arial" w:eastAsia="Times New Roman" w:hAnsi="Arial" w:cs="Arial"/>
                        <w:color w:val="000000"/>
                        <w:sz w:val="20"/>
                        <w:szCs w:val="20"/>
                        <w:lang w:eastAsia="pt-BR"/>
                      </w:rPr>
                      <w:lastRenderedPageBreak/>
                      <w:t>ELABORAÇÃO DE PLANOS DIRETORES, ESTUDOS DE VIABILIDADE, ESTUDOS ORGANIZACIONAIS E OUTROS</w:t>
                    </w:r>
                  </w:ins>
                </w:p>
              </w:tc>
              <w:tc>
                <w:tcPr>
                  <w:tcW w:w="2324" w:type="dxa"/>
                  <w:tcBorders>
                    <w:top w:val="nil"/>
                    <w:left w:val="nil"/>
                    <w:bottom w:val="single" w:sz="4" w:space="0" w:color="auto"/>
                    <w:right w:val="single" w:sz="4" w:space="0" w:color="auto"/>
                  </w:tcBorders>
                  <w:shd w:val="clear" w:color="auto" w:fill="auto"/>
                  <w:noWrap/>
                  <w:vAlign w:val="center"/>
                  <w:hideMark/>
                </w:tcPr>
                <w:p w14:paraId="04047BE8" w14:textId="77777777" w:rsidR="0016760B" w:rsidRPr="0016760B" w:rsidRDefault="0016760B" w:rsidP="0016760B">
                  <w:pPr>
                    <w:autoSpaceDE/>
                    <w:autoSpaceDN/>
                    <w:adjustRightInd/>
                    <w:jc w:val="center"/>
                    <w:rPr>
                      <w:ins w:id="34469" w:author="Philippe Hollanda - Oliveira Trust" w:date="2022-07-19T09:57:00Z"/>
                      <w:rFonts w:ascii="Arial" w:eastAsia="Times New Roman" w:hAnsi="Arial" w:cs="Arial"/>
                      <w:color w:val="000000"/>
                      <w:sz w:val="20"/>
                      <w:szCs w:val="20"/>
                      <w:lang w:eastAsia="pt-BR"/>
                    </w:rPr>
                  </w:pPr>
                  <w:ins w:id="34470" w:author="Philippe Hollanda - Oliveira Trust" w:date="2022-07-19T09:57:00Z">
                    <w:r w:rsidRPr="0016760B">
                      <w:rPr>
                        <w:rFonts w:ascii="Arial" w:eastAsia="Times New Roman" w:hAnsi="Arial" w:cs="Arial"/>
                        <w:color w:val="000000"/>
                        <w:sz w:val="20"/>
                        <w:szCs w:val="20"/>
                        <w:lang w:eastAsia="pt-BR"/>
                      </w:rPr>
                      <w:t>30/05/2022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3B1227E2" w14:textId="77777777" w:rsidR="0016760B" w:rsidRPr="0016760B" w:rsidRDefault="0016760B" w:rsidP="0016760B">
                  <w:pPr>
                    <w:autoSpaceDE/>
                    <w:autoSpaceDN/>
                    <w:adjustRightInd/>
                    <w:jc w:val="center"/>
                    <w:rPr>
                      <w:ins w:id="34471" w:author="Philippe Hollanda - Oliveira Trust" w:date="2022-07-19T09:57:00Z"/>
                      <w:rFonts w:ascii="Arial" w:eastAsia="Times New Roman" w:hAnsi="Arial" w:cs="Arial"/>
                      <w:color w:val="000000"/>
                      <w:sz w:val="20"/>
                      <w:szCs w:val="20"/>
                      <w:lang w:eastAsia="pt-BR"/>
                    </w:rPr>
                  </w:pPr>
                  <w:ins w:id="34472" w:author="Philippe Hollanda - Oliveira Trust" w:date="2022-07-19T09:57:00Z">
                    <w:r w:rsidRPr="0016760B">
                      <w:rPr>
                        <w:rFonts w:ascii="Arial" w:eastAsia="Times New Roman" w:hAnsi="Arial" w:cs="Arial"/>
                        <w:color w:val="000000"/>
                        <w:sz w:val="20"/>
                        <w:szCs w:val="20"/>
                        <w:lang w:eastAsia="pt-BR"/>
                      </w:rPr>
                      <w:t>R$ 1.500,00</w:t>
                    </w:r>
                  </w:ins>
                </w:p>
              </w:tc>
            </w:tr>
            <w:tr w:rsidR="0016760B" w:rsidRPr="0016760B" w14:paraId="397A3A34" w14:textId="77777777" w:rsidTr="0016760B">
              <w:trPr>
                <w:trHeight w:val="1785"/>
                <w:ins w:id="3447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90698E" w14:textId="77777777" w:rsidR="0016760B" w:rsidRPr="0016760B" w:rsidRDefault="0016760B" w:rsidP="0016760B">
                  <w:pPr>
                    <w:autoSpaceDE/>
                    <w:autoSpaceDN/>
                    <w:adjustRightInd/>
                    <w:jc w:val="center"/>
                    <w:rPr>
                      <w:ins w:id="34474" w:author="Philippe Hollanda - Oliveira Trust" w:date="2022-07-19T09:57:00Z"/>
                      <w:rFonts w:ascii="Arial" w:eastAsia="Times New Roman" w:hAnsi="Arial" w:cs="Arial"/>
                      <w:color w:val="000000"/>
                      <w:sz w:val="20"/>
                      <w:szCs w:val="20"/>
                      <w:lang w:eastAsia="pt-BR"/>
                    </w:rPr>
                  </w:pPr>
                  <w:ins w:id="34475" w:author="Philippe Hollanda - Oliveira Trust" w:date="2022-07-19T09:57:00Z">
                    <w:r w:rsidRPr="0016760B">
                      <w:rPr>
                        <w:rFonts w:ascii="Arial" w:eastAsia="Times New Roman" w:hAnsi="Arial" w:cs="Arial"/>
                        <w:color w:val="000000"/>
                        <w:sz w:val="20"/>
                        <w:szCs w:val="20"/>
                        <w:lang w:eastAsia="pt-BR"/>
                      </w:rPr>
                      <w:t xml:space="preserve">Pagamento referente ao corpo de bombeiros para liberação da obra da nova Sede. </w:t>
                    </w:r>
                  </w:ins>
                </w:p>
              </w:tc>
              <w:tc>
                <w:tcPr>
                  <w:tcW w:w="2324" w:type="dxa"/>
                  <w:tcBorders>
                    <w:top w:val="nil"/>
                    <w:left w:val="nil"/>
                    <w:bottom w:val="single" w:sz="4" w:space="0" w:color="auto"/>
                    <w:right w:val="single" w:sz="4" w:space="0" w:color="auto"/>
                  </w:tcBorders>
                  <w:shd w:val="clear" w:color="auto" w:fill="auto"/>
                  <w:noWrap/>
                  <w:vAlign w:val="center"/>
                  <w:hideMark/>
                </w:tcPr>
                <w:p w14:paraId="672E406E" w14:textId="77777777" w:rsidR="0016760B" w:rsidRPr="0016760B" w:rsidRDefault="0016760B" w:rsidP="0016760B">
                  <w:pPr>
                    <w:autoSpaceDE/>
                    <w:autoSpaceDN/>
                    <w:adjustRightInd/>
                    <w:jc w:val="center"/>
                    <w:rPr>
                      <w:ins w:id="34476" w:author="Philippe Hollanda - Oliveira Trust" w:date="2022-07-19T09:57:00Z"/>
                      <w:rFonts w:ascii="Arial" w:eastAsia="Times New Roman" w:hAnsi="Arial" w:cs="Arial"/>
                      <w:color w:val="000000"/>
                      <w:sz w:val="20"/>
                      <w:szCs w:val="20"/>
                      <w:lang w:eastAsia="pt-BR"/>
                    </w:rPr>
                  </w:pPr>
                  <w:ins w:id="34477" w:author="Philippe Hollanda - Oliveira Trust" w:date="2022-07-19T09:57:00Z">
                    <w:r w:rsidRPr="0016760B">
                      <w:rPr>
                        <w:rFonts w:ascii="Arial" w:eastAsia="Times New Roman" w:hAnsi="Arial" w:cs="Arial"/>
                        <w:color w:val="000000"/>
                        <w:sz w:val="20"/>
                        <w:szCs w:val="20"/>
                        <w:lang w:eastAsia="pt-BR"/>
                      </w:rPr>
                      <w:t>08/09/2020</w:t>
                    </w:r>
                  </w:ins>
                </w:p>
              </w:tc>
              <w:tc>
                <w:tcPr>
                  <w:tcW w:w="2324" w:type="dxa"/>
                  <w:tcBorders>
                    <w:top w:val="nil"/>
                    <w:left w:val="nil"/>
                    <w:bottom w:val="single" w:sz="4" w:space="0" w:color="auto"/>
                    <w:right w:val="single" w:sz="4" w:space="0" w:color="auto"/>
                  </w:tcBorders>
                  <w:shd w:val="clear" w:color="auto" w:fill="auto"/>
                  <w:noWrap/>
                  <w:vAlign w:val="center"/>
                  <w:hideMark/>
                </w:tcPr>
                <w:p w14:paraId="746A9F9D" w14:textId="77777777" w:rsidR="0016760B" w:rsidRPr="0016760B" w:rsidRDefault="0016760B" w:rsidP="0016760B">
                  <w:pPr>
                    <w:autoSpaceDE/>
                    <w:autoSpaceDN/>
                    <w:adjustRightInd/>
                    <w:jc w:val="center"/>
                    <w:rPr>
                      <w:ins w:id="34478" w:author="Philippe Hollanda - Oliveira Trust" w:date="2022-07-19T09:57:00Z"/>
                      <w:rFonts w:ascii="Arial" w:eastAsia="Times New Roman" w:hAnsi="Arial" w:cs="Arial"/>
                      <w:color w:val="000000"/>
                      <w:sz w:val="20"/>
                      <w:szCs w:val="20"/>
                      <w:lang w:eastAsia="pt-BR"/>
                    </w:rPr>
                  </w:pPr>
                  <w:ins w:id="34479" w:author="Philippe Hollanda - Oliveira Trust" w:date="2022-07-19T09:57:00Z">
                    <w:r w:rsidRPr="0016760B">
                      <w:rPr>
                        <w:rFonts w:ascii="Arial" w:eastAsia="Times New Roman" w:hAnsi="Arial" w:cs="Arial"/>
                        <w:color w:val="000000"/>
                        <w:sz w:val="20"/>
                        <w:szCs w:val="20"/>
                        <w:lang w:eastAsia="pt-BR"/>
                      </w:rPr>
                      <w:t>R$ 2.361,11</w:t>
                    </w:r>
                  </w:ins>
                </w:p>
              </w:tc>
            </w:tr>
            <w:tr w:rsidR="0016760B" w:rsidRPr="0016760B" w14:paraId="5801BCBC" w14:textId="77777777" w:rsidTr="0016760B">
              <w:trPr>
                <w:trHeight w:val="1785"/>
                <w:ins w:id="3448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117B396" w14:textId="77777777" w:rsidR="0016760B" w:rsidRPr="0016760B" w:rsidRDefault="0016760B" w:rsidP="0016760B">
                  <w:pPr>
                    <w:autoSpaceDE/>
                    <w:autoSpaceDN/>
                    <w:adjustRightInd/>
                    <w:jc w:val="center"/>
                    <w:rPr>
                      <w:ins w:id="34481" w:author="Philippe Hollanda - Oliveira Trust" w:date="2022-07-19T09:57:00Z"/>
                      <w:rFonts w:ascii="Arial" w:eastAsia="Times New Roman" w:hAnsi="Arial" w:cs="Arial"/>
                      <w:color w:val="000000"/>
                      <w:sz w:val="20"/>
                      <w:szCs w:val="20"/>
                      <w:lang w:eastAsia="pt-BR"/>
                    </w:rPr>
                  </w:pPr>
                  <w:ins w:id="34482" w:author="Philippe Hollanda - Oliveira Trust" w:date="2022-07-19T09:57:00Z">
                    <w:r w:rsidRPr="0016760B">
                      <w:rPr>
                        <w:rFonts w:ascii="Arial" w:eastAsia="Times New Roman" w:hAnsi="Arial" w:cs="Arial"/>
                        <w:color w:val="000000"/>
                        <w:sz w:val="20"/>
                        <w:szCs w:val="20"/>
                        <w:lang w:eastAsia="pt-BR"/>
                      </w:rPr>
                      <w:t>Seguro da obra  TRADIMAQ CONTAGEM - End - Rua Professor Pedro Coelho, 122 – Bairro: Inconfidentes – Contagem/MG</w:t>
                    </w:r>
                  </w:ins>
                </w:p>
              </w:tc>
              <w:tc>
                <w:tcPr>
                  <w:tcW w:w="2324" w:type="dxa"/>
                  <w:tcBorders>
                    <w:top w:val="nil"/>
                    <w:left w:val="nil"/>
                    <w:bottom w:val="single" w:sz="4" w:space="0" w:color="auto"/>
                    <w:right w:val="single" w:sz="4" w:space="0" w:color="auto"/>
                  </w:tcBorders>
                  <w:shd w:val="clear" w:color="auto" w:fill="auto"/>
                  <w:noWrap/>
                  <w:vAlign w:val="center"/>
                  <w:hideMark/>
                </w:tcPr>
                <w:p w14:paraId="25513B0A" w14:textId="77777777" w:rsidR="0016760B" w:rsidRPr="0016760B" w:rsidRDefault="0016760B" w:rsidP="0016760B">
                  <w:pPr>
                    <w:autoSpaceDE/>
                    <w:autoSpaceDN/>
                    <w:adjustRightInd/>
                    <w:jc w:val="center"/>
                    <w:rPr>
                      <w:ins w:id="34483" w:author="Philippe Hollanda - Oliveira Trust" w:date="2022-07-19T09:57:00Z"/>
                      <w:rFonts w:ascii="Arial" w:eastAsia="Times New Roman" w:hAnsi="Arial" w:cs="Arial"/>
                      <w:color w:val="000000"/>
                      <w:sz w:val="20"/>
                      <w:szCs w:val="20"/>
                      <w:lang w:eastAsia="pt-BR"/>
                    </w:rPr>
                  </w:pPr>
                  <w:ins w:id="34484" w:author="Philippe Hollanda - Oliveira Trust" w:date="2022-07-19T09:57:00Z">
                    <w:r w:rsidRPr="0016760B">
                      <w:rPr>
                        <w:rFonts w:ascii="Arial" w:eastAsia="Times New Roman" w:hAnsi="Arial" w:cs="Arial"/>
                        <w:color w:val="000000"/>
                        <w:sz w:val="20"/>
                        <w:szCs w:val="20"/>
                        <w:lang w:eastAsia="pt-BR"/>
                      </w:rPr>
                      <w:t>04/12/2020</w:t>
                    </w:r>
                  </w:ins>
                </w:p>
              </w:tc>
              <w:tc>
                <w:tcPr>
                  <w:tcW w:w="2324" w:type="dxa"/>
                  <w:tcBorders>
                    <w:top w:val="nil"/>
                    <w:left w:val="nil"/>
                    <w:bottom w:val="single" w:sz="4" w:space="0" w:color="auto"/>
                    <w:right w:val="single" w:sz="4" w:space="0" w:color="auto"/>
                  </w:tcBorders>
                  <w:shd w:val="clear" w:color="auto" w:fill="auto"/>
                  <w:noWrap/>
                  <w:vAlign w:val="center"/>
                  <w:hideMark/>
                </w:tcPr>
                <w:p w14:paraId="3852B54A" w14:textId="77777777" w:rsidR="0016760B" w:rsidRPr="0016760B" w:rsidRDefault="0016760B" w:rsidP="0016760B">
                  <w:pPr>
                    <w:autoSpaceDE/>
                    <w:autoSpaceDN/>
                    <w:adjustRightInd/>
                    <w:jc w:val="center"/>
                    <w:rPr>
                      <w:ins w:id="34485" w:author="Philippe Hollanda - Oliveira Trust" w:date="2022-07-19T09:57:00Z"/>
                      <w:rFonts w:ascii="Arial" w:eastAsia="Times New Roman" w:hAnsi="Arial" w:cs="Arial"/>
                      <w:color w:val="000000"/>
                      <w:sz w:val="20"/>
                      <w:szCs w:val="20"/>
                      <w:lang w:eastAsia="pt-BR"/>
                    </w:rPr>
                  </w:pPr>
                  <w:ins w:id="34486" w:author="Philippe Hollanda - Oliveira Trust" w:date="2022-07-19T09:57:00Z">
                    <w:r w:rsidRPr="0016760B">
                      <w:rPr>
                        <w:rFonts w:ascii="Arial" w:eastAsia="Times New Roman" w:hAnsi="Arial" w:cs="Arial"/>
                        <w:color w:val="000000"/>
                        <w:sz w:val="20"/>
                        <w:szCs w:val="20"/>
                        <w:lang w:eastAsia="pt-BR"/>
                      </w:rPr>
                      <w:t>R$ 6.866,50</w:t>
                    </w:r>
                  </w:ins>
                </w:p>
              </w:tc>
            </w:tr>
            <w:tr w:rsidR="0016760B" w:rsidRPr="0016760B" w14:paraId="623380F9" w14:textId="77777777" w:rsidTr="0016760B">
              <w:trPr>
                <w:trHeight w:val="1785"/>
                <w:ins w:id="34487"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5B264DE" w14:textId="77777777" w:rsidR="0016760B" w:rsidRPr="0016760B" w:rsidRDefault="0016760B" w:rsidP="0016760B">
                  <w:pPr>
                    <w:autoSpaceDE/>
                    <w:autoSpaceDN/>
                    <w:adjustRightInd/>
                    <w:jc w:val="center"/>
                    <w:rPr>
                      <w:ins w:id="34488" w:author="Philippe Hollanda - Oliveira Trust" w:date="2022-07-19T09:57:00Z"/>
                      <w:rFonts w:ascii="Arial" w:eastAsia="Times New Roman" w:hAnsi="Arial" w:cs="Arial"/>
                      <w:color w:val="000000"/>
                      <w:sz w:val="20"/>
                      <w:szCs w:val="20"/>
                      <w:lang w:eastAsia="pt-BR"/>
                    </w:rPr>
                  </w:pPr>
                  <w:ins w:id="34489" w:author="Philippe Hollanda - Oliveira Trust" w:date="2022-07-19T09:57:00Z">
                    <w:r w:rsidRPr="0016760B">
                      <w:rPr>
                        <w:rFonts w:ascii="Arial" w:eastAsia="Times New Roman" w:hAnsi="Arial" w:cs="Arial"/>
                        <w:color w:val="000000"/>
                        <w:sz w:val="20"/>
                        <w:szCs w:val="20"/>
                        <w:lang w:eastAsia="pt-BR"/>
                      </w:rPr>
                      <w:t xml:space="preserve">Referente a taxa de vistoria da certidão de demolição </w:t>
                    </w:r>
                  </w:ins>
                </w:p>
              </w:tc>
              <w:tc>
                <w:tcPr>
                  <w:tcW w:w="2324" w:type="dxa"/>
                  <w:tcBorders>
                    <w:top w:val="nil"/>
                    <w:left w:val="nil"/>
                    <w:bottom w:val="single" w:sz="4" w:space="0" w:color="auto"/>
                    <w:right w:val="single" w:sz="4" w:space="0" w:color="auto"/>
                  </w:tcBorders>
                  <w:shd w:val="clear" w:color="auto" w:fill="auto"/>
                  <w:noWrap/>
                  <w:vAlign w:val="center"/>
                  <w:hideMark/>
                </w:tcPr>
                <w:p w14:paraId="37D47A0E" w14:textId="77777777" w:rsidR="0016760B" w:rsidRPr="0016760B" w:rsidRDefault="0016760B" w:rsidP="0016760B">
                  <w:pPr>
                    <w:autoSpaceDE/>
                    <w:autoSpaceDN/>
                    <w:adjustRightInd/>
                    <w:jc w:val="center"/>
                    <w:rPr>
                      <w:ins w:id="34490" w:author="Philippe Hollanda - Oliveira Trust" w:date="2022-07-19T09:57:00Z"/>
                      <w:rFonts w:ascii="Arial" w:eastAsia="Times New Roman" w:hAnsi="Arial" w:cs="Arial"/>
                      <w:color w:val="000000"/>
                      <w:sz w:val="20"/>
                      <w:szCs w:val="20"/>
                      <w:lang w:eastAsia="pt-BR"/>
                    </w:rPr>
                  </w:pPr>
                  <w:ins w:id="34491" w:author="Philippe Hollanda - Oliveira Trust" w:date="2022-07-19T09:57:00Z">
                    <w:r w:rsidRPr="0016760B">
                      <w:rPr>
                        <w:rFonts w:ascii="Arial" w:eastAsia="Times New Roman" w:hAnsi="Arial" w:cs="Arial"/>
                        <w:color w:val="000000"/>
                        <w:sz w:val="20"/>
                        <w:szCs w:val="20"/>
                        <w:lang w:eastAsia="pt-BR"/>
                      </w:rPr>
                      <w:t>18/01/2021</w:t>
                    </w:r>
                  </w:ins>
                </w:p>
              </w:tc>
              <w:tc>
                <w:tcPr>
                  <w:tcW w:w="2324" w:type="dxa"/>
                  <w:tcBorders>
                    <w:top w:val="nil"/>
                    <w:left w:val="nil"/>
                    <w:bottom w:val="single" w:sz="4" w:space="0" w:color="auto"/>
                    <w:right w:val="single" w:sz="4" w:space="0" w:color="auto"/>
                  </w:tcBorders>
                  <w:shd w:val="clear" w:color="auto" w:fill="auto"/>
                  <w:noWrap/>
                  <w:vAlign w:val="center"/>
                  <w:hideMark/>
                </w:tcPr>
                <w:p w14:paraId="6D5B4A05" w14:textId="77777777" w:rsidR="0016760B" w:rsidRPr="0016760B" w:rsidRDefault="0016760B" w:rsidP="0016760B">
                  <w:pPr>
                    <w:autoSpaceDE/>
                    <w:autoSpaceDN/>
                    <w:adjustRightInd/>
                    <w:jc w:val="center"/>
                    <w:rPr>
                      <w:ins w:id="34492" w:author="Philippe Hollanda - Oliveira Trust" w:date="2022-07-19T09:57:00Z"/>
                      <w:rFonts w:ascii="Arial" w:eastAsia="Times New Roman" w:hAnsi="Arial" w:cs="Arial"/>
                      <w:color w:val="000000"/>
                      <w:sz w:val="20"/>
                      <w:szCs w:val="20"/>
                      <w:lang w:eastAsia="pt-BR"/>
                    </w:rPr>
                  </w:pPr>
                  <w:ins w:id="34493" w:author="Philippe Hollanda - Oliveira Trust" w:date="2022-07-19T09:57:00Z">
                    <w:r w:rsidRPr="0016760B">
                      <w:rPr>
                        <w:rFonts w:ascii="Arial" w:eastAsia="Times New Roman" w:hAnsi="Arial" w:cs="Arial"/>
                        <w:color w:val="000000"/>
                        <w:sz w:val="20"/>
                        <w:szCs w:val="20"/>
                        <w:lang w:eastAsia="pt-BR"/>
                      </w:rPr>
                      <w:t>R$ 1.207,75</w:t>
                    </w:r>
                  </w:ins>
                </w:p>
              </w:tc>
            </w:tr>
            <w:tr w:rsidR="0016760B" w:rsidRPr="0016760B" w14:paraId="6956F633" w14:textId="77777777" w:rsidTr="0016760B">
              <w:trPr>
                <w:trHeight w:val="1785"/>
                <w:ins w:id="34494"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6CE7C4AB" w14:textId="77777777" w:rsidR="0016760B" w:rsidRPr="0016760B" w:rsidRDefault="0016760B" w:rsidP="0016760B">
                  <w:pPr>
                    <w:autoSpaceDE/>
                    <w:autoSpaceDN/>
                    <w:adjustRightInd/>
                    <w:jc w:val="center"/>
                    <w:rPr>
                      <w:ins w:id="34495" w:author="Philippe Hollanda - Oliveira Trust" w:date="2022-07-19T09:57:00Z"/>
                      <w:rFonts w:ascii="Arial" w:eastAsia="Times New Roman" w:hAnsi="Arial" w:cs="Arial"/>
                      <w:color w:val="000000"/>
                      <w:sz w:val="20"/>
                      <w:szCs w:val="20"/>
                      <w:lang w:eastAsia="pt-BR"/>
                    </w:rPr>
                  </w:pPr>
                  <w:ins w:id="34496" w:author="Philippe Hollanda - Oliveira Trust" w:date="2022-07-19T09:57:00Z">
                    <w:r w:rsidRPr="0016760B">
                      <w:rPr>
                        <w:rFonts w:ascii="Arial" w:eastAsia="Times New Roman" w:hAnsi="Arial" w:cs="Arial"/>
                        <w:color w:val="000000"/>
                        <w:sz w:val="20"/>
                        <w:szCs w:val="20"/>
                        <w:lang w:eastAsia="pt-BR"/>
                      </w:rPr>
                      <w:t xml:space="preserve">Seguro da obra do pátio externo nova sede Rua 7. Vigência 11/01/2021 até 14/11/2021. Apólice 67-20-400.968 </w:t>
                    </w:r>
                  </w:ins>
                </w:p>
              </w:tc>
              <w:tc>
                <w:tcPr>
                  <w:tcW w:w="2324" w:type="dxa"/>
                  <w:tcBorders>
                    <w:top w:val="nil"/>
                    <w:left w:val="nil"/>
                    <w:bottom w:val="single" w:sz="4" w:space="0" w:color="auto"/>
                    <w:right w:val="single" w:sz="4" w:space="0" w:color="auto"/>
                  </w:tcBorders>
                  <w:shd w:val="clear" w:color="auto" w:fill="auto"/>
                  <w:noWrap/>
                  <w:vAlign w:val="center"/>
                  <w:hideMark/>
                </w:tcPr>
                <w:p w14:paraId="1270C9C3" w14:textId="77777777" w:rsidR="0016760B" w:rsidRPr="0016760B" w:rsidRDefault="0016760B" w:rsidP="0016760B">
                  <w:pPr>
                    <w:autoSpaceDE/>
                    <w:autoSpaceDN/>
                    <w:adjustRightInd/>
                    <w:jc w:val="center"/>
                    <w:rPr>
                      <w:ins w:id="34497" w:author="Philippe Hollanda - Oliveira Trust" w:date="2022-07-19T09:57:00Z"/>
                      <w:rFonts w:ascii="Arial" w:eastAsia="Times New Roman" w:hAnsi="Arial" w:cs="Arial"/>
                      <w:color w:val="000000"/>
                      <w:sz w:val="20"/>
                      <w:szCs w:val="20"/>
                      <w:lang w:eastAsia="pt-BR"/>
                    </w:rPr>
                  </w:pPr>
                  <w:ins w:id="34498" w:author="Philippe Hollanda - Oliveira Trust" w:date="2022-07-19T09:57:00Z">
                    <w:r w:rsidRPr="0016760B">
                      <w:rPr>
                        <w:rFonts w:ascii="Arial" w:eastAsia="Times New Roman" w:hAnsi="Arial" w:cs="Arial"/>
                        <w:color w:val="000000"/>
                        <w:sz w:val="20"/>
                        <w:szCs w:val="20"/>
                        <w:lang w:eastAsia="pt-BR"/>
                      </w:rPr>
                      <w:t>01/03/2021</w:t>
                    </w:r>
                  </w:ins>
                </w:p>
              </w:tc>
              <w:tc>
                <w:tcPr>
                  <w:tcW w:w="2324" w:type="dxa"/>
                  <w:tcBorders>
                    <w:top w:val="nil"/>
                    <w:left w:val="nil"/>
                    <w:bottom w:val="single" w:sz="4" w:space="0" w:color="auto"/>
                    <w:right w:val="single" w:sz="4" w:space="0" w:color="auto"/>
                  </w:tcBorders>
                  <w:shd w:val="clear" w:color="auto" w:fill="auto"/>
                  <w:noWrap/>
                  <w:vAlign w:val="center"/>
                  <w:hideMark/>
                </w:tcPr>
                <w:p w14:paraId="0BF8F836" w14:textId="77777777" w:rsidR="0016760B" w:rsidRPr="0016760B" w:rsidRDefault="0016760B" w:rsidP="0016760B">
                  <w:pPr>
                    <w:autoSpaceDE/>
                    <w:autoSpaceDN/>
                    <w:adjustRightInd/>
                    <w:jc w:val="center"/>
                    <w:rPr>
                      <w:ins w:id="34499" w:author="Philippe Hollanda - Oliveira Trust" w:date="2022-07-19T09:57:00Z"/>
                      <w:rFonts w:ascii="Arial" w:eastAsia="Times New Roman" w:hAnsi="Arial" w:cs="Arial"/>
                      <w:color w:val="000000"/>
                      <w:sz w:val="20"/>
                      <w:szCs w:val="20"/>
                      <w:lang w:eastAsia="pt-BR"/>
                    </w:rPr>
                  </w:pPr>
                  <w:ins w:id="34500" w:author="Philippe Hollanda - Oliveira Trust" w:date="2022-07-19T09:57:00Z">
                    <w:r w:rsidRPr="0016760B">
                      <w:rPr>
                        <w:rFonts w:ascii="Arial" w:eastAsia="Times New Roman" w:hAnsi="Arial" w:cs="Arial"/>
                        <w:color w:val="000000"/>
                        <w:sz w:val="20"/>
                        <w:szCs w:val="20"/>
                        <w:lang w:eastAsia="pt-BR"/>
                      </w:rPr>
                      <w:t>R$ 1.097,37</w:t>
                    </w:r>
                  </w:ins>
                </w:p>
              </w:tc>
            </w:tr>
            <w:tr w:rsidR="0016760B" w:rsidRPr="0016760B" w14:paraId="5ED8E475" w14:textId="77777777" w:rsidTr="0016760B">
              <w:trPr>
                <w:trHeight w:val="1785"/>
                <w:ins w:id="34501"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82FE06A" w14:textId="77777777" w:rsidR="0016760B" w:rsidRPr="0016760B" w:rsidRDefault="0016760B" w:rsidP="0016760B">
                  <w:pPr>
                    <w:autoSpaceDE/>
                    <w:autoSpaceDN/>
                    <w:adjustRightInd/>
                    <w:jc w:val="center"/>
                    <w:rPr>
                      <w:ins w:id="34502" w:author="Philippe Hollanda - Oliveira Trust" w:date="2022-07-19T09:57:00Z"/>
                      <w:rFonts w:ascii="Arial" w:eastAsia="Times New Roman" w:hAnsi="Arial" w:cs="Arial"/>
                      <w:color w:val="000000"/>
                      <w:sz w:val="20"/>
                      <w:szCs w:val="20"/>
                      <w:lang w:eastAsia="pt-BR"/>
                    </w:rPr>
                  </w:pPr>
                  <w:ins w:id="34503" w:author="Philippe Hollanda - Oliveira Trust" w:date="2022-07-19T09:57:00Z">
                    <w:r w:rsidRPr="0016760B">
                      <w:rPr>
                        <w:rFonts w:ascii="Arial" w:eastAsia="Times New Roman" w:hAnsi="Arial" w:cs="Arial"/>
                        <w:color w:val="000000"/>
                        <w:sz w:val="20"/>
                        <w:szCs w:val="20"/>
                        <w:lang w:eastAsia="pt-BR"/>
                      </w:rPr>
                      <w:lastRenderedPageBreak/>
                      <w:t xml:space="preserve">Renovação do seguro da obra da nova sede da Tradimaq </w:t>
                    </w:r>
                  </w:ins>
                </w:p>
              </w:tc>
              <w:tc>
                <w:tcPr>
                  <w:tcW w:w="2324" w:type="dxa"/>
                  <w:tcBorders>
                    <w:top w:val="nil"/>
                    <w:left w:val="nil"/>
                    <w:bottom w:val="single" w:sz="4" w:space="0" w:color="auto"/>
                    <w:right w:val="single" w:sz="4" w:space="0" w:color="auto"/>
                  </w:tcBorders>
                  <w:shd w:val="clear" w:color="auto" w:fill="auto"/>
                  <w:noWrap/>
                  <w:vAlign w:val="center"/>
                  <w:hideMark/>
                </w:tcPr>
                <w:p w14:paraId="6FC10CD6" w14:textId="77777777" w:rsidR="0016760B" w:rsidRPr="0016760B" w:rsidRDefault="0016760B" w:rsidP="0016760B">
                  <w:pPr>
                    <w:autoSpaceDE/>
                    <w:autoSpaceDN/>
                    <w:adjustRightInd/>
                    <w:jc w:val="center"/>
                    <w:rPr>
                      <w:ins w:id="34504" w:author="Philippe Hollanda - Oliveira Trust" w:date="2022-07-19T09:57:00Z"/>
                      <w:rFonts w:ascii="Arial" w:eastAsia="Times New Roman" w:hAnsi="Arial" w:cs="Arial"/>
                      <w:color w:val="000000"/>
                      <w:sz w:val="20"/>
                      <w:szCs w:val="20"/>
                      <w:lang w:eastAsia="pt-BR"/>
                    </w:rPr>
                  </w:pPr>
                  <w:ins w:id="34505" w:author="Philippe Hollanda - Oliveira Trust" w:date="2022-07-19T09:57:00Z">
                    <w:r w:rsidRPr="0016760B">
                      <w:rPr>
                        <w:rFonts w:ascii="Arial" w:eastAsia="Times New Roman" w:hAnsi="Arial" w:cs="Arial"/>
                        <w:color w:val="000000"/>
                        <w:sz w:val="20"/>
                        <w:szCs w:val="20"/>
                        <w:lang w:eastAsia="pt-BR"/>
                      </w:rPr>
                      <w:t>14/07/2021</w:t>
                    </w:r>
                  </w:ins>
                </w:p>
              </w:tc>
              <w:tc>
                <w:tcPr>
                  <w:tcW w:w="2324" w:type="dxa"/>
                  <w:tcBorders>
                    <w:top w:val="nil"/>
                    <w:left w:val="nil"/>
                    <w:bottom w:val="single" w:sz="4" w:space="0" w:color="auto"/>
                    <w:right w:val="single" w:sz="4" w:space="0" w:color="auto"/>
                  </w:tcBorders>
                  <w:shd w:val="clear" w:color="auto" w:fill="auto"/>
                  <w:noWrap/>
                  <w:vAlign w:val="center"/>
                  <w:hideMark/>
                </w:tcPr>
                <w:p w14:paraId="5C164EC6" w14:textId="77777777" w:rsidR="0016760B" w:rsidRPr="0016760B" w:rsidRDefault="0016760B" w:rsidP="0016760B">
                  <w:pPr>
                    <w:autoSpaceDE/>
                    <w:autoSpaceDN/>
                    <w:adjustRightInd/>
                    <w:jc w:val="center"/>
                    <w:rPr>
                      <w:ins w:id="34506" w:author="Philippe Hollanda - Oliveira Trust" w:date="2022-07-19T09:57:00Z"/>
                      <w:rFonts w:ascii="Arial" w:eastAsia="Times New Roman" w:hAnsi="Arial" w:cs="Arial"/>
                      <w:color w:val="000000"/>
                      <w:sz w:val="20"/>
                      <w:szCs w:val="20"/>
                      <w:lang w:eastAsia="pt-BR"/>
                    </w:rPr>
                  </w:pPr>
                  <w:ins w:id="34507" w:author="Philippe Hollanda - Oliveira Trust" w:date="2022-07-19T09:57:00Z">
                    <w:r w:rsidRPr="0016760B">
                      <w:rPr>
                        <w:rFonts w:ascii="Arial" w:eastAsia="Times New Roman" w:hAnsi="Arial" w:cs="Arial"/>
                        <w:color w:val="000000"/>
                        <w:sz w:val="20"/>
                        <w:szCs w:val="20"/>
                        <w:lang w:eastAsia="pt-BR"/>
                      </w:rPr>
                      <w:t>R$ 3.896,47</w:t>
                    </w:r>
                  </w:ins>
                </w:p>
              </w:tc>
            </w:tr>
            <w:tr w:rsidR="0016760B" w:rsidRPr="0016760B" w14:paraId="23CD9456" w14:textId="77777777" w:rsidTr="0016760B">
              <w:trPr>
                <w:trHeight w:val="1785"/>
                <w:ins w:id="34508"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41C1573D" w14:textId="77777777" w:rsidR="0016760B" w:rsidRPr="0016760B" w:rsidRDefault="0016760B" w:rsidP="0016760B">
                  <w:pPr>
                    <w:autoSpaceDE/>
                    <w:autoSpaceDN/>
                    <w:adjustRightInd/>
                    <w:jc w:val="center"/>
                    <w:rPr>
                      <w:ins w:id="34509" w:author="Philippe Hollanda - Oliveira Trust" w:date="2022-07-19T09:57:00Z"/>
                      <w:rFonts w:ascii="Arial" w:eastAsia="Times New Roman" w:hAnsi="Arial" w:cs="Arial"/>
                      <w:color w:val="000000"/>
                      <w:sz w:val="20"/>
                      <w:szCs w:val="20"/>
                      <w:lang w:eastAsia="pt-BR"/>
                    </w:rPr>
                  </w:pPr>
                  <w:ins w:id="34510" w:author="Philippe Hollanda - Oliveira Trust" w:date="2022-07-19T09:57:00Z">
                    <w:r w:rsidRPr="0016760B">
                      <w:rPr>
                        <w:rFonts w:ascii="Arial" w:eastAsia="Times New Roman" w:hAnsi="Arial" w:cs="Arial"/>
                        <w:color w:val="000000"/>
                        <w:sz w:val="20"/>
                        <w:szCs w:val="20"/>
                        <w:lang w:eastAsia="pt-BR"/>
                      </w:rPr>
                      <w:t>Seguro da obra - Endosso 2 - TRADIMAQ CONTAGEM - End: Rua Professor Pedro Coelho, 122 – Bairro: Inconfidentes – Contagem/MG - Apólice: 50.007141</w:t>
                    </w:r>
                  </w:ins>
                </w:p>
              </w:tc>
              <w:tc>
                <w:tcPr>
                  <w:tcW w:w="2324" w:type="dxa"/>
                  <w:tcBorders>
                    <w:top w:val="nil"/>
                    <w:left w:val="nil"/>
                    <w:bottom w:val="single" w:sz="4" w:space="0" w:color="auto"/>
                    <w:right w:val="single" w:sz="4" w:space="0" w:color="auto"/>
                  </w:tcBorders>
                  <w:shd w:val="clear" w:color="auto" w:fill="auto"/>
                  <w:noWrap/>
                  <w:vAlign w:val="center"/>
                  <w:hideMark/>
                </w:tcPr>
                <w:p w14:paraId="313C86DE" w14:textId="77777777" w:rsidR="0016760B" w:rsidRPr="0016760B" w:rsidRDefault="0016760B" w:rsidP="0016760B">
                  <w:pPr>
                    <w:autoSpaceDE/>
                    <w:autoSpaceDN/>
                    <w:adjustRightInd/>
                    <w:jc w:val="center"/>
                    <w:rPr>
                      <w:ins w:id="34511" w:author="Philippe Hollanda - Oliveira Trust" w:date="2022-07-19T09:57:00Z"/>
                      <w:rFonts w:ascii="Arial" w:eastAsia="Times New Roman" w:hAnsi="Arial" w:cs="Arial"/>
                      <w:color w:val="000000"/>
                      <w:sz w:val="20"/>
                      <w:szCs w:val="20"/>
                      <w:lang w:eastAsia="pt-BR"/>
                    </w:rPr>
                  </w:pPr>
                  <w:ins w:id="34512" w:author="Philippe Hollanda - Oliveira Trust" w:date="2022-07-19T09:57:00Z">
                    <w:r w:rsidRPr="0016760B">
                      <w:rPr>
                        <w:rFonts w:ascii="Arial" w:eastAsia="Times New Roman" w:hAnsi="Arial" w:cs="Arial"/>
                        <w:color w:val="000000"/>
                        <w:sz w:val="20"/>
                        <w:szCs w:val="20"/>
                        <w:lang w:eastAsia="pt-BR"/>
                      </w:rPr>
                      <w:t>08/11/2021</w:t>
                    </w:r>
                  </w:ins>
                </w:p>
              </w:tc>
              <w:tc>
                <w:tcPr>
                  <w:tcW w:w="2324" w:type="dxa"/>
                  <w:tcBorders>
                    <w:top w:val="nil"/>
                    <w:left w:val="nil"/>
                    <w:bottom w:val="single" w:sz="4" w:space="0" w:color="auto"/>
                    <w:right w:val="single" w:sz="4" w:space="0" w:color="auto"/>
                  </w:tcBorders>
                  <w:shd w:val="clear" w:color="auto" w:fill="auto"/>
                  <w:noWrap/>
                  <w:vAlign w:val="center"/>
                  <w:hideMark/>
                </w:tcPr>
                <w:p w14:paraId="7A0EC5F7" w14:textId="77777777" w:rsidR="0016760B" w:rsidRPr="0016760B" w:rsidRDefault="0016760B" w:rsidP="0016760B">
                  <w:pPr>
                    <w:autoSpaceDE/>
                    <w:autoSpaceDN/>
                    <w:adjustRightInd/>
                    <w:jc w:val="center"/>
                    <w:rPr>
                      <w:ins w:id="34513" w:author="Philippe Hollanda - Oliveira Trust" w:date="2022-07-19T09:57:00Z"/>
                      <w:rFonts w:ascii="Arial" w:eastAsia="Times New Roman" w:hAnsi="Arial" w:cs="Arial"/>
                      <w:color w:val="000000"/>
                      <w:sz w:val="20"/>
                      <w:szCs w:val="20"/>
                      <w:lang w:eastAsia="pt-BR"/>
                    </w:rPr>
                  </w:pPr>
                  <w:ins w:id="34514" w:author="Philippe Hollanda - Oliveira Trust" w:date="2022-07-19T09:57:00Z">
                    <w:r w:rsidRPr="0016760B">
                      <w:rPr>
                        <w:rFonts w:ascii="Arial" w:eastAsia="Times New Roman" w:hAnsi="Arial" w:cs="Arial"/>
                        <w:color w:val="000000"/>
                        <w:sz w:val="20"/>
                        <w:szCs w:val="20"/>
                        <w:lang w:eastAsia="pt-BR"/>
                      </w:rPr>
                      <w:t>R$ 817,43</w:t>
                    </w:r>
                  </w:ins>
                </w:p>
              </w:tc>
            </w:tr>
            <w:tr w:rsidR="0016760B" w:rsidRPr="0016760B" w14:paraId="5DBCA411" w14:textId="77777777" w:rsidTr="0016760B">
              <w:trPr>
                <w:trHeight w:val="1785"/>
                <w:ins w:id="34515"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0C0679C" w14:textId="77777777" w:rsidR="0016760B" w:rsidRPr="0016760B" w:rsidRDefault="0016760B" w:rsidP="0016760B">
                  <w:pPr>
                    <w:autoSpaceDE/>
                    <w:autoSpaceDN/>
                    <w:adjustRightInd/>
                    <w:jc w:val="center"/>
                    <w:rPr>
                      <w:ins w:id="34516" w:author="Philippe Hollanda - Oliveira Trust" w:date="2022-07-19T09:57:00Z"/>
                      <w:rFonts w:ascii="Arial" w:eastAsia="Times New Roman" w:hAnsi="Arial" w:cs="Arial"/>
                      <w:color w:val="000000"/>
                      <w:sz w:val="20"/>
                      <w:szCs w:val="20"/>
                      <w:lang w:eastAsia="pt-BR"/>
                    </w:rPr>
                  </w:pPr>
                  <w:ins w:id="34517" w:author="Philippe Hollanda - Oliveira Trust" w:date="2022-07-19T09:57:00Z">
                    <w:r w:rsidRPr="0016760B">
                      <w:rPr>
                        <w:rFonts w:ascii="Arial" w:eastAsia="Times New Roman" w:hAnsi="Arial" w:cs="Arial"/>
                        <w:color w:val="000000"/>
                        <w:sz w:val="20"/>
                        <w:szCs w:val="20"/>
                        <w:lang w:eastAsia="pt-BR"/>
                      </w:rPr>
                      <w:t>Seguro da obra - Endosso 3 - TRADIMAQ CONTAGEM - End: Rua Professor Pedro Coelho, 122 – Bairro: Inconfidentes – Contagem/MG - Apólice: 50.007141</w:t>
                    </w:r>
                  </w:ins>
                </w:p>
              </w:tc>
              <w:tc>
                <w:tcPr>
                  <w:tcW w:w="2324" w:type="dxa"/>
                  <w:tcBorders>
                    <w:top w:val="nil"/>
                    <w:left w:val="nil"/>
                    <w:bottom w:val="single" w:sz="4" w:space="0" w:color="auto"/>
                    <w:right w:val="single" w:sz="4" w:space="0" w:color="auto"/>
                  </w:tcBorders>
                  <w:shd w:val="clear" w:color="auto" w:fill="auto"/>
                  <w:noWrap/>
                  <w:vAlign w:val="center"/>
                  <w:hideMark/>
                </w:tcPr>
                <w:p w14:paraId="10538046" w14:textId="77777777" w:rsidR="0016760B" w:rsidRPr="0016760B" w:rsidRDefault="0016760B" w:rsidP="0016760B">
                  <w:pPr>
                    <w:autoSpaceDE/>
                    <w:autoSpaceDN/>
                    <w:adjustRightInd/>
                    <w:jc w:val="center"/>
                    <w:rPr>
                      <w:ins w:id="34518" w:author="Philippe Hollanda - Oliveira Trust" w:date="2022-07-19T09:57:00Z"/>
                      <w:rFonts w:ascii="Arial" w:eastAsia="Times New Roman" w:hAnsi="Arial" w:cs="Arial"/>
                      <w:color w:val="000000"/>
                      <w:sz w:val="20"/>
                      <w:szCs w:val="20"/>
                      <w:lang w:eastAsia="pt-BR"/>
                    </w:rPr>
                  </w:pPr>
                  <w:ins w:id="34519" w:author="Philippe Hollanda - Oliveira Trust" w:date="2022-07-19T09:57:00Z">
                    <w:r w:rsidRPr="0016760B">
                      <w:rPr>
                        <w:rFonts w:ascii="Arial" w:eastAsia="Times New Roman" w:hAnsi="Arial" w:cs="Arial"/>
                        <w:color w:val="000000"/>
                        <w:sz w:val="20"/>
                        <w:szCs w:val="20"/>
                        <w:lang w:eastAsia="pt-BR"/>
                      </w:rPr>
                      <w:t>20/12/2021</w:t>
                    </w:r>
                  </w:ins>
                </w:p>
              </w:tc>
              <w:tc>
                <w:tcPr>
                  <w:tcW w:w="2324" w:type="dxa"/>
                  <w:tcBorders>
                    <w:top w:val="nil"/>
                    <w:left w:val="nil"/>
                    <w:bottom w:val="single" w:sz="4" w:space="0" w:color="auto"/>
                    <w:right w:val="single" w:sz="4" w:space="0" w:color="auto"/>
                  </w:tcBorders>
                  <w:shd w:val="clear" w:color="auto" w:fill="auto"/>
                  <w:noWrap/>
                  <w:vAlign w:val="center"/>
                  <w:hideMark/>
                </w:tcPr>
                <w:p w14:paraId="6E6CC489" w14:textId="77777777" w:rsidR="0016760B" w:rsidRPr="0016760B" w:rsidRDefault="0016760B" w:rsidP="0016760B">
                  <w:pPr>
                    <w:autoSpaceDE/>
                    <w:autoSpaceDN/>
                    <w:adjustRightInd/>
                    <w:jc w:val="center"/>
                    <w:rPr>
                      <w:ins w:id="34520" w:author="Philippe Hollanda - Oliveira Trust" w:date="2022-07-19T09:57:00Z"/>
                      <w:rFonts w:ascii="Arial" w:eastAsia="Times New Roman" w:hAnsi="Arial" w:cs="Arial"/>
                      <w:color w:val="000000"/>
                      <w:sz w:val="20"/>
                      <w:szCs w:val="20"/>
                      <w:lang w:eastAsia="pt-BR"/>
                    </w:rPr>
                  </w:pPr>
                  <w:ins w:id="34521" w:author="Philippe Hollanda - Oliveira Trust" w:date="2022-07-19T09:57:00Z">
                    <w:r w:rsidRPr="0016760B">
                      <w:rPr>
                        <w:rFonts w:ascii="Arial" w:eastAsia="Times New Roman" w:hAnsi="Arial" w:cs="Arial"/>
                        <w:color w:val="000000"/>
                        <w:sz w:val="20"/>
                        <w:szCs w:val="20"/>
                        <w:lang w:eastAsia="pt-BR"/>
                      </w:rPr>
                      <w:t>R$ 844,68</w:t>
                    </w:r>
                  </w:ins>
                </w:p>
              </w:tc>
            </w:tr>
            <w:tr w:rsidR="0016760B" w:rsidRPr="0016760B" w14:paraId="283E955A" w14:textId="77777777" w:rsidTr="0016760B">
              <w:trPr>
                <w:trHeight w:val="1785"/>
                <w:ins w:id="34522"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28EF1A63" w14:textId="77777777" w:rsidR="0016760B" w:rsidRPr="0016760B" w:rsidRDefault="0016760B" w:rsidP="0016760B">
                  <w:pPr>
                    <w:autoSpaceDE/>
                    <w:autoSpaceDN/>
                    <w:adjustRightInd/>
                    <w:jc w:val="center"/>
                    <w:rPr>
                      <w:ins w:id="34523" w:author="Philippe Hollanda - Oliveira Trust" w:date="2022-07-19T09:57:00Z"/>
                      <w:rFonts w:ascii="Arial" w:eastAsia="Times New Roman" w:hAnsi="Arial" w:cs="Arial"/>
                      <w:color w:val="000000"/>
                      <w:sz w:val="20"/>
                      <w:szCs w:val="20"/>
                      <w:lang w:eastAsia="pt-BR"/>
                    </w:rPr>
                  </w:pPr>
                  <w:ins w:id="34524" w:author="Philippe Hollanda - Oliveira Trust" w:date="2022-07-19T09:57:00Z">
                    <w:r w:rsidRPr="0016760B">
                      <w:rPr>
                        <w:rFonts w:ascii="Arial" w:eastAsia="Times New Roman" w:hAnsi="Arial" w:cs="Arial"/>
                        <w:color w:val="000000"/>
                        <w:sz w:val="20"/>
                        <w:szCs w:val="20"/>
                        <w:lang w:eastAsia="pt-BR"/>
                      </w:rPr>
                      <w:t>Seguro da obra - Endosso 4 - TRADIMAQ CONTAGEM - End: Rua Professor Pedro Coelho, 122 – Bairro: Inconfidentes – Contagem/MG - Apólice: 50.007141</w:t>
                    </w:r>
                  </w:ins>
                </w:p>
              </w:tc>
              <w:tc>
                <w:tcPr>
                  <w:tcW w:w="2324" w:type="dxa"/>
                  <w:tcBorders>
                    <w:top w:val="nil"/>
                    <w:left w:val="nil"/>
                    <w:bottom w:val="single" w:sz="4" w:space="0" w:color="auto"/>
                    <w:right w:val="single" w:sz="4" w:space="0" w:color="auto"/>
                  </w:tcBorders>
                  <w:shd w:val="clear" w:color="auto" w:fill="auto"/>
                  <w:noWrap/>
                  <w:vAlign w:val="center"/>
                  <w:hideMark/>
                </w:tcPr>
                <w:p w14:paraId="77D40541" w14:textId="77777777" w:rsidR="0016760B" w:rsidRPr="0016760B" w:rsidRDefault="0016760B" w:rsidP="0016760B">
                  <w:pPr>
                    <w:autoSpaceDE/>
                    <w:autoSpaceDN/>
                    <w:adjustRightInd/>
                    <w:jc w:val="center"/>
                    <w:rPr>
                      <w:ins w:id="34525" w:author="Philippe Hollanda - Oliveira Trust" w:date="2022-07-19T09:57:00Z"/>
                      <w:rFonts w:ascii="Arial" w:eastAsia="Times New Roman" w:hAnsi="Arial" w:cs="Arial"/>
                      <w:color w:val="000000"/>
                      <w:sz w:val="20"/>
                      <w:szCs w:val="20"/>
                      <w:lang w:eastAsia="pt-BR"/>
                    </w:rPr>
                  </w:pPr>
                  <w:ins w:id="34526" w:author="Philippe Hollanda - Oliveira Trust" w:date="2022-07-19T09:57:00Z">
                    <w:r w:rsidRPr="0016760B">
                      <w:rPr>
                        <w:rFonts w:ascii="Arial" w:eastAsia="Times New Roman" w:hAnsi="Arial" w:cs="Arial"/>
                        <w:color w:val="000000"/>
                        <w:sz w:val="20"/>
                        <w:szCs w:val="20"/>
                        <w:lang w:eastAsia="pt-BR"/>
                      </w:rPr>
                      <w:t>17/01/2022</w:t>
                    </w:r>
                  </w:ins>
                </w:p>
              </w:tc>
              <w:tc>
                <w:tcPr>
                  <w:tcW w:w="2324" w:type="dxa"/>
                  <w:tcBorders>
                    <w:top w:val="nil"/>
                    <w:left w:val="nil"/>
                    <w:bottom w:val="single" w:sz="4" w:space="0" w:color="auto"/>
                    <w:right w:val="single" w:sz="4" w:space="0" w:color="auto"/>
                  </w:tcBorders>
                  <w:shd w:val="clear" w:color="auto" w:fill="auto"/>
                  <w:noWrap/>
                  <w:vAlign w:val="center"/>
                  <w:hideMark/>
                </w:tcPr>
                <w:p w14:paraId="1BDA7EC9" w14:textId="77777777" w:rsidR="0016760B" w:rsidRPr="0016760B" w:rsidRDefault="0016760B" w:rsidP="0016760B">
                  <w:pPr>
                    <w:autoSpaceDE/>
                    <w:autoSpaceDN/>
                    <w:adjustRightInd/>
                    <w:jc w:val="center"/>
                    <w:rPr>
                      <w:ins w:id="34527" w:author="Philippe Hollanda - Oliveira Trust" w:date="2022-07-19T09:57:00Z"/>
                      <w:rFonts w:ascii="Arial" w:eastAsia="Times New Roman" w:hAnsi="Arial" w:cs="Arial"/>
                      <w:color w:val="000000"/>
                      <w:sz w:val="20"/>
                      <w:szCs w:val="20"/>
                      <w:lang w:eastAsia="pt-BR"/>
                    </w:rPr>
                  </w:pPr>
                  <w:ins w:id="34528" w:author="Philippe Hollanda - Oliveira Trust" w:date="2022-07-19T09:57:00Z">
                    <w:r w:rsidRPr="0016760B">
                      <w:rPr>
                        <w:rFonts w:ascii="Arial" w:eastAsia="Times New Roman" w:hAnsi="Arial" w:cs="Arial"/>
                        <w:color w:val="000000"/>
                        <w:sz w:val="20"/>
                        <w:szCs w:val="20"/>
                        <w:lang w:eastAsia="pt-BR"/>
                      </w:rPr>
                      <w:t>R$ 871,94</w:t>
                    </w:r>
                  </w:ins>
                </w:p>
              </w:tc>
            </w:tr>
            <w:tr w:rsidR="0016760B" w:rsidRPr="0016760B" w14:paraId="4BC691E2" w14:textId="77777777" w:rsidTr="0016760B">
              <w:trPr>
                <w:trHeight w:val="1785"/>
                <w:ins w:id="34529"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03F4573F" w14:textId="77777777" w:rsidR="0016760B" w:rsidRPr="0016760B" w:rsidRDefault="0016760B" w:rsidP="0016760B">
                  <w:pPr>
                    <w:autoSpaceDE/>
                    <w:autoSpaceDN/>
                    <w:adjustRightInd/>
                    <w:jc w:val="center"/>
                    <w:rPr>
                      <w:ins w:id="34530" w:author="Philippe Hollanda - Oliveira Trust" w:date="2022-07-19T09:57:00Z"/>
                      <w:rFonts w:ascii="Arial" w:eastAsia="Times New Roman" w:hAnsi="Arial" w:cs="Arial"/>
                      <w:color w:val="000000"/>
                      <w:sz w:val="20"/>
                      <w:szCs w:val="20"/>
                      <w:lang w:eastAsia="pt-BR"/>
                    </w:rPr>
                  </w:pPr>
                  <w:ins w:id="34531" w:author="Philippe Hollanda - Oliveira Trust" w:date="2022-07-19T09:57:00Z">
                    <w:r w:rsidRPr="0016760B">
                      <w:rPr>
                        <w:rFonts w:ascii="Arial" w:eastAsia="Times New Roman" w:hAnsi="Arial" w:cs="Arial"/>
                        <w:color w:val="000000"/>
                        <w:sz w:val="20"/>
                        <w:szCs w:val="20"/>
                        <w:lang w:eastAsia="pt-BR"/>
                      </w:rPr>
                      <w:t>Seguro da obra - Endosso 7 - TRADIMAQ CONTAGEM - End: Rua Professor Pedro Coelho, 122 – Bairro: Inconfidentes – Contagem/MG - Apólice: 50.007141</w:t>
                    </w:r>
                  </w:ins>
                </w:p>
              </w:tc>
              <w:tc>
                <w:tcPr>
                  <w:tcW w:w="2324" w:type="dxa"/>
                  <w:tcBorders>
                    <w:top w:val="nil"/>
                    <w:left w:val="nil"/>
                    <w:bottom w:val="single" w:sz="4" w:space="0" w:color="auto"/>
                    <w:right w:val="single" w:sz="4" w:space="0" w:color="auto"/>
                  </w:tcBorders>
                  <w:shd w:val="clear" w:color="auto" w:fill="auto"/>
                  <w:noWrap/>
                  <w:vAlign w:val="center"/>
                  <w:hideMark/>
                </w:tcPr>
                <w:p w14:paraId="4FC3AC2E" w14:textId="77777777" w:rsidR="0016760B" w:rsidRPr="0016760B" w:rsidRDefault="0016760B" w:rsidP="0016760B">
                  <w:pPr>
                    <w:autoSpaceDE/>
                    <w:autoSpaceDN/>
                    <w:adjustRightInd/>
                    <w:jc w:val="center"/>
                    <w:rPr>
                      <w:ins w:id="34532" w:author="Philippe Hollanda - Oliveira Trust" w:date="2022-07-19T09:57:00Z"/>
                      <w:rFonts w:ascii="Arial" w:eastAsia="Times New Roman" w:hAnsi="Arial" w:cs="Arial"/>
                      <w:color w:val="000000"/>
                      <w:sz w:val="20"/>
                      <w:szCs w:val="20"/>
                      <w:lang w:eastAsia="pt-BR"/>
                    </w:rPr>
                  </w:pPr>
                  <w:ins w:id="34533" w:author="Philippe Hollanda - Oliveira Trust" w:date="2022-07-19T09:57:00Z">
                    <w:r w:rsidRPr="0016760B">
                      <w:rPr>
                        <w:rFonts w:ascii="Arial" w:eastAsia="Times New Roman" w:hAnsi="Arial" w:cs="Arial"/>
                        <w:color w:val="000000"/>
                        <w:sz w:val="20"/>
                        <w:szCs w:val="20"/>
                        <w:lang w:eastAsia="pt-BR"/>
                      </w:rPr>
                      <w:t>07/02/2022</w:t>
                    </w:r>
                  </w:ins>
                </w:p>
              </w:tc>
              <w:tc>
                <w:tcPr>
                  <w:tcW w:w="2324" w:type="dxa"/>
                  <w:tcBorders>
                    <w:top w:val="nil"/>
                    <w:left w:val="nil"/>
                    <w:bottom w:val="single" w:sz="4" w:space="0" w:color="auto"/>
                    <w:right w:val="single" w:sz="4" w:space="0" w:color="auto"/>
                  </w:tcBorders>
                  <w:shd w:val="clear" w:color="auto" w:fill="auto"/>
                  <w:noWrap/>
                  <w:vAlign w:val="center"/>
                  <w:hideMark/>
                </w:tcPr>
                <w:p w14:paraId="20B14591" w14:textId="77777777" w:rsidR="0016760B" w:rsidRPr="0016760B" w:rsidRDefault="0016760B" w:rsidP="0016760B">
                  <w:pPr>
                    <w:autoSpaceDE/>
                    <w:autoSpaceDN/>
                    <w:adjustRightInd/>
                    <w:jc w:val="center"/>
                    <w:rPr>
                      <w:ins w:id="34534" w:author="Philippe Hollanda - Oliveira Trust" w:date="2022-07-19T09:57:00Z"/>
                      <w:rFonts w:ascii="Arial" w:eastAsia="Times New Roman" w:hAnsi="Arial" w:cs="Arial"/>
                      <w:color w:val="000000"/>
                      <w:sz w:val="20"/>
                      <w:szCs w:val="20"/>
                      <w:lang w:eastAsia="pt-BR"/>
                    </w:rPr>
                  </w:pPr>
                  <w:ins w:id="34535" w:author="Philippe Hollanda - Oliveira Trust" w:date="2022-07-19T09:57:00Z">
                    <w:r w:rsidRPr="0016760B">
                      <w:rPr>
                        <w:rFonts w:ascii="Arial" w:eastAsia="Times New Roman" w:hAnsi="Arial" w:cs="Arial"/>
                        <w:color w:val="000000"/>
                        <w:sz w:val="20"/>
                        <w:szCs w:val="20"/>
                        <w:lang w:eastAsia="pt-BR"/>
                      </w:rPr>
                      <w:t>R$ 817,44</w:t>
                    </w:r>
                  </w:ins>
                </w:p>
              </w:tc>
            </w:tr>
            <w:tr w:rsidR="0016760B" w:rsidRPr="0016760B" w14:paraId="73FD20C9" w14:textId="77777777" w:rsidTr="0016760B">
              <w:trPr>
                <w:trHeight w:val="1785"/>
                <w:ins w:id="34536"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BD76C83" w14:textId="77777777" w:rsidR="0016760B" w:rsidRPr="0016760B" w:rsidRDefault="0016760B" w:rsidP="0016760B">
                  <w:pPr>
                    <w:autoSpaceDE/>
                    <w:autoSpaceDN/>
                    <w:adjustRightInd/>
                    <w:jc w:val="center"/>
                    <w:rPr>
                      <w:ins w:id="34537" w:author="Philippe Hollanda - Oliveira Trust" w:date="2022-07-19T09:57:00Z"/>
                      <w:rFonts w:ascii="Arial" w:eastAsia="Times New Roman" w:hAnsi="Arial" w:cs="Arial"/>
                      <w:color w:val="000000"/>
                      <w:sz w:val="20"/>
                      <w:szCs w:val="20"/>
                      <w:lang w:eastAsia="pt-BR"/>
                    </w:rPr>
                  </w:pPr>
                  <w:ins w:id="34538" w:author="Philippe Hollanda - Oliveira Trust" w:date="2022-07-19T09:57:00Z">
                    <w:r w:rsidRPr="0016760B">
                      <w:rPr>
                        <w:rFonts w:ascii="Arial" w:eastAsia="Times New Roman" w:hAnsi="Arial" w:cs="Arial"/>
                        <w:color w:val="000000"/>
                        <w:sz w:val="20"/>
                        <w:szCs w:val="20"/>
                        <w:lang w:eastAsia="pt-BR"/>
                      </w:rPr>
                      <w:lastRenderedPageBreak/>
                      <w:t>Taxa AVCB - Agendamento de Vistoria CBMG - Nova Sede</w:t>
                    </w:r>
                  </w:ins>
                </w:p>
              </w:tc>
              <w:tc>
                <w:tcPr>
                  <w:tcW w:w="2324" w:type="dxa"/>
                  <w:tcBorders>
                    <w:top w:val="nil"/>
                    <w:left w:val="nil"/>
                    <w:bottom w:val="single" w:sz="4" w:space="0" w:color="auto"/>
                    <w:right w:val="single" w:sz="4" w:space="0" w:color="auto"/>
                  </w:tcBorders>
                  <w:shd w:val="clear" w:color="auto" w:fill="auto"/>
                  <w:noWrap/>
                  <w:vAlign w:val="center"/>
                  <w:hideMark/>
                </w:tcPr>
                <w:p w14:paraId="326A9629" w14:textId="77777777" w:rsidR="0016760B" w:rsidRPr="0016760B" w:rsidRDefault="0016760B" w:rsidP="0016760B">
                  <w:pPr>
                    <w:autoSpaceDE/>
                    <w:autoSpaceDN/>
                    <w:adjustRightInd/>
                    <w:jc w:val="center"/>
                    <w:rPr>
                      <w:ins w:id="34539" w:author="Philippe Hollanda - Oliveira Trust" w:date="2022-07-19T09:57:00Z"/>
                      <w:rFonts w:ascii="Arial" w:eastAsia="Times New Roman" w:hAnsi="Arial" w:cs="Arial"/>
                      <w:color w:val="000000"/>
                      <w:sz w:val="20"/>
                      <w:szCs w:val="20"/>
                      <w:lang w:eastAsia="pt-BR"/>
                    </w:rPr>
                  </w:pPr>
                  <w:ins w:id="34540" w:author="Philippe Hollanda - Oliveira Trust" w:date="2022-07-19T09:57:00Z">
                    <w:r w:rsidRPr="0016760B">
                      <w:rPr>
                        <w:rFonts w:ascii="Arial" w:eastAsia="Times New Roman" w:hAnsi="Arial" w:cs="Arial"/>
                        <w:color w:val="000000"/>
                        <w:sz w:val="20"/>
                        <w:szCs w:val="20"/>
                        <w:lang w:eastAsia="pt-BR"/>
                      </w:rPr>
                      <w:t>09/03/2022</w:t>
                    </w:r>
                  </w:ins>
                </w:p>
              </w:tc>
              <w:tc>
                <w:tcPr>
                  <w:tcW w:w="2324" w:type="dxa"/>
                  <w:tcBorders>
                    <w:top w:val="nil"/>
                    <w:left w:val="nil"/>
                    <w:bottom w:val="single" w:sz="4" w:space="0" w:color="auto"/>
                    <w:right w:val="single" w:sz="4" w:space="0" w:color="auto"/>
                  </w:tcBorders>
                  <w:shd w:val="clear" w:color="auto" w:fill="auto"/>
                  <w:noWrap/>
                  <w:vAlign w:val="center"/>
                  <w:hideMark/>
                </w:tcPr>
                <w:p w14:paraId="3E0F820E" w14:textId="77777777" w:rsidR="0016760B" w:rsidRPr="0016760B" w:rsidRDefault="0016760B" w:rsidP="0016760B">
                  <w:pPr>
                    <w:autoSpaceDE/>
                    <w:autoSpaceDN/>
                    <w:adjustRightInd/>
                    <w:jc w:val="center"/>
                    <w:rPr>
                      <w:ins w:id="34541" w:author="Philippe Hollanda - Oliveira Trust" w:date="2022-07-19T09:57:00Z"/>
                      <w:rFonts w:ascii="Arial" w:eastAsia="Times New Roman" w:hAnsi="Arial" w:cs="Arial"/>
                      <w:color w:val="000000"/>
                      <w:sz w:val="20"/>
                      <w:szCs w:val="20"/>
                      <w:lang w:eastAsia="pt-BR"/>
                    </w:rPr>
                  </w:pPr>
                  <w:ins w:id="34542" w:author="Philippe Hollanda - Oliveira Trust" w:date="2022-07-19T09:57:00Z">
                    <w:r w:rsidRPr="0016760B">
                      <w:rPr>
                        <w:rFonts w:ascii="Arial" w:eastAsia="Times New Roman" w:hAnsi="Arial" w:cs="Arial"/>
                        <w:color w:val="000000"/>
                        <w:sz w:val="20"/>
                        <w:szCs w:val="20"/>
                        <w:lang w:eastAsia="pt-BR"/>
                      </w:rPr>
                      <w:t>R$ 3.034,60</w:t>
                    </w:r>
                  </w:ins>
                </w:p>
              </w:tc>
            </w:tr>
            <w:tr w:rsidR="0016760B" w:rsidRPr="0016760B" w14:paraId="49710D69" w14:textId="77777777" w:rsidTr="0016760B">
              <w:trPr>
                <w:trHeight w:val="1785"/>
                <w:ins w:id="34543"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50DFA6B8" w14:textId="77777777" w:rsidR="0016760B" w:rsidRPr="0016760B" w:rsidRDefault="0016760B" w:rsidP="0016760B">
                  <w:pPr>
                    <w:autoSpaceDE/>
                    <w:autoSpaceDN/>
                    <w:adjustRightInd/>
                    <w:jc w:val="center"/>
                    <w:rPr>
                      <w:ins w:id="34544" w:author="Philippe Hollanda - Oliveira Trust" w:date="2022-07-19T09:57:00Z"/>
                      <w:rFonts w:ascii="Arial" w:eastAsia="Times New Roman" w:hAnsi="Arial" w:cs="Arial"/>
                      <w:color w:val="000000"/>
                      <w:sz w:val="20"/>
                      <w:szCs w:val="20"/>
                      <w:lang w:eastAsia="pt-BR"/>
                    </w:rPr>
                  </w:pPr>
                  <w:ins w:id="34545" w:author="Philippe Hollanda - Oliveira Trust" w:date="2022-07-19T09:57:00Z">
                    <w:r w:rsidRPr="0016760B">
                      <w:rPr>
                        <w:rFonts w:ascii="Arial" w:eastAsia="Times New Roman" w:hAnsi="Arial" w:cs="Arial"/>
                        <w:color w:val="000000"/>
                        <w:sz w:val="20"/>
                        <w:szCs w:val="20"/>
                        <w:lang w:eastAsia="pt-BR"/>
                      </w:rPr>
                      <w:t>Taxa Processo:02934/2022-03A - HABITE-SE - EXPEDIÇÃO DOCUMENTOS RELATIVOS EDIFICAÇÃO</w:t>
                    </w:r>
                  </w:ins>
                </w:p>
              </w:tc>
              <w:tc>
                <w:tcPr>
                  <w:tcW w:w="2324" w:type="dxa"/>
                  <w:tcBorders>
                    <w:top w:val="nil"/>
                    <w:left w:val="nil"/>
                    <w:bottom w:val="single" w:sz="4" w:space="0" w:color="auto"/>
                    <w:right w:val="single" w:sz="4" w:space="0" w:color="auto"/>
                  </w:tcBorders>
                  <w:shd w:val="clear" w:color="auto" w:fill="auto"/>
                  <w:noWrap/>
                  <w:vAlign w:val="center"/>
                  <w:hideMark/>
                </w:tcPr>
                <w:p w14:paraId="2F0BC9AB" w14:textId="77777777" w:rsidR="0016760B" w:rsidRPr="0016760B" w:rsidRDefault="0016760B" w:rsidP="0016760B">
                  <w:pPr>
                    <w:autoSpaceDE/>
                    <w:autoSpaceDN/>
                    <w:adjustRightInd/>
                    <w:jc w:val="center"/>
                    <w:rPr>
                      <w:ins w:id="34546" w:author="Philippe Hollanda - Oliveira Trust" w:date="2022-07-19T09:57:00Z"/>
                      <w:rFonts w:ascii="Arial" w:eastAsia="Times New Roman" w:hAnsi="Arial" w:cs="Arial"/>
                      <w:color w:val="000000"/>
                      <w:sz w:val="20"/>
                      <w:szCs w:val="20"/>
                      <w:lang w:eastAsia="pt-BR"/>
                    </w:rPr>
                  </w:pPr>
                  <w:ins w:id="34547" w:author="Philippe Hollanda - Oliveira Trust" w:date="2022-07-19T09:57:00Z">
                    <w:r w:rsidRPr="0016760B">
                      <w:rPr>
                        <w:rFonts w:ascii="Arial" w:eastAsia="Times New Roman" w:hAnsi="Arial" w:cs="Arial"/>
                        <w:color w:val="000000"/>
                        <w:sz w:val="20"/>
                        <w:szCs w:val="20"/>
                        <w:lang w:eastAsia="pt-BR"/>
                      </w:rPr>
                      <w:t>17/05/2022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72448361" w14:textId="77777777" w:rsidR="0016760B" w:rsidRPr="0016760B" w:rsidRDefault="0016760B" w:rsidP="0016760B">
                  <w:pPr>
                    <w:autoSpaceDE/>
                    <w:autoSpaceDN/>
                    <w:adjustRightInd/>
                    <w:jc w:val="center"/>
                    <w:rPr>
                      <w:ins w:id="34548" w:author="Philippe Hollanda - Oliveira Trust" w:date="2022-07-19T09:57:00Z"/>
                      <w:rFonts w:ascii="Arial" w:eastAsia="Times New Roman" w:hAnsi="Arial" w:cs="Arial"/>
                      <w:color w:val="000000"/>
                      <w:sz w:val="20"/>
                      <w:szCs w:val="20"/>
                      <w:lang w:eastAsia="pt-BR"/>
                    </w:rPr>
                  </w:pPr>
                  <w:ins w:id="34549" w:author="Philippe Hollanda - Oliveira Trust" w:date="2022-07-19T09:57:00Z">
                    <w:r w:rsidRPr="0016760B">
                      <w:rPr>
                        <w:rFonts w:ascii="Arial" w:eastAsia="Times New Roman" w:hAnsi="Arial" w:cs="Arial"/>
                        <w:color w:val="000000"/>
                        <w:sz w:val="20"/>
                        <w:szCs w:val="20"/>
                        <w:lang w:eastAsia="pt-BR"/>
                      </w:rPr>
                      <w:t>R$ 43,06</w:t>
                    </w:r>
                  </w:ins>
                </w:p>
              </w:tc>
            </w:tr>
            <w:tr w:rsidR="0016760B" w:rsidRPr="0016760B" w14:paraId="6813E26D" w14:textId="77777777" w:rsidTr="0016760B">
              <w:trPr>
                <w:trHeight w:val="1785"/>
                <w:ins w:id="34550" w:author="Philippe Hollanda - Oliveira Trust" w:date="2022-07-19T09:57:00Z"/>
              </w:trPr>
              <w:tc>
                <w:tcPr>
                  <w:tcW w:w="3851" w:type="dxa"/>
                  <w:tcBorders>
                    <w:top w:val="nil"/>
                    <w:left w:val="nil"/>
                    <w:bottom w:val="single" w:sz="4" w:space="0" w:color="auto"/>
                    <w:right w:val="single" w:sz="4" w:space="0" w:color="auto"/>
                  </w:tcBorders>
                  <w:shd w:val="clear" w:color="auto" w:fill="auto"/>
                  <w:vAlign w:val="center"/>
                  <w:hideMark/>
                </w:tcPr>
                <w:p w14:paraId="111C41A6" w14:textId="77777777" w:rsidR="0016760B" w:rsidRPr="0016760B" w:rsidRDefault="0016760B" w:rsidP="0016760B">
                  <w:pPr>
                    <w:autoSpaceDE/>
                    <w:autoSpaceDN/>
                    <w:adjustRightInd/>
                    <w:jc w:val="center"/>
                    <w:rPr>
                      <w:ins w:id="34551" w:author="Philippe Hollanda - Oliveira Trust" w:date="2022-07-19T09:57:00Z"/>
                      <w:rFonts w:ascii="Arial" w:eastAsia="Times New Roman" w:hAnsi="Arial" w:cs="Arial"/>
                      <w:color w:val="000000"/>
                      <w:sz w:val="20"/>
                      <w:szCs w:val="20"/>
                      <w:lang w:eastAsia="pt-BR"/>
                    </w:rPr>
                  </w:pPr>
                  <w:ins w:id="34552" w:author="Philippe Hollanda - Oliveira Trust" w:date="2022-07-19T09:57:00Z">
                    <w:r w:rsidRPr="0016760B">
                      <w:rPr>
                        <w:rFonts w:ascii="Arial" w:eastAsia="Times New Roman" w:hAnsi="Arial" w:cs="Arial"/>
                        <w:color w:val="000000"/>
                        <w:sz w:val="20"/>
                        <w:szCs w:val="20"/>
                        <w:lang w:eastAsia="pt-BR"/>
                      </w:rPr>
                      <w:t>Taxa Processo:02934/2022-03A - HABITE-SE - VISTORIAS PARA RENOV ALVARÁ CONSTRUÇÃO, DEMOLIÇÃO</w:t>
                    </w:r>
                  </w:ins>
                </w:p>
              </w:tc>
              <w:tc>
                <w:tcPr>
                  <w:tcW w:w="2324" w:type="dxa"/>
                  <w:tcBorders>
                    <w:top w:val="nil"/>
                    <w:left w:val="nil"/>
                    <w:bottom w:val="single" w:sz="4" w:space="0" w:color="auto"/>
                    <w:right w:val="single" w:sz="4" w:space="0" w:color="auto"/>
                  </w:tcBorders>
                  <w:shd w:val="clear" w:color="auto" w:fill="auto"/>
                  <w:noWrap/>
                  <w:vAlign w:val="center"/>
                  <w:hideMark/>
                </w:tcPr>
                <w:p w14:paraId="040F423E" w14:textId="77777777" w:rsidR="0016760B" w:rsidRPr="0016760B" w:rsidRDefault="0016760B" w:rsidP="0016760B">
                  <w:pPr>
                    <w:autoSpaceDE/>
                    <w:autoSpaceDN/>
                    <w:adjustRightInd/>
                    <w:jc w:val="center"/>
                    <w:rPr>
                      <w:ins w:id="34553" w:author="Philippe Hollanda - Oliveira Trust" w:date="2022-07-19T09:57:00Z"/>
                      <w:rFonts w:ascii="Arial" w:eastAsia="Times New Roman" w:hAnsi="Arial" w:cs="Arial"/>
                      <w:color w:val="000000"/>
                      <w:sz w:val="20"/>
                      <w:szCs w:val="20"/>
                      <w:lang w:eastAsia="pt-BR"/>
                    </w:rPr>
                  </w:pPr>
                  <w:ins w:id="34554" w:author="Philippe Hollanda - Oliveira Trust" w:date="2022-07-19T09:57:00Z">
                    <w:r w:rsidRPr="0016760B">
                      <w:rPr>
                        <w:rFonts w:ascii="Arial" w:eastAsia="Times New Roman" w:hAnsi="Arial" w:cs="Arial"/>
                        <w:color w:val="000000"/>
                        <w:sz w:val="20"/>
                        <w:szCs w:val="20"/>
                        <w:lang w:eastAsia="pt-BR"/>
                      </w:rPr>
                      <w:t>17/05/2022</w:t>
                    </w:r>
                  </w:ins>
                </w:p>
              </w:tc>
              <w:tc>
                <w:tcPr>
                  <w:tcW w:w="2324" w:type="dxa"/>
                  <w:tcBorders>
                    <w:top w:val="nil"/>
                    <w:left w:val="nil"/>
                    <w:bottom w:val="single" w:sz="4" w:space="0" w:color="auto"/>
                    <w:right w:val="single" w:sz="4" w:space="0" w:color="auto"/>
                  </w:tcBorders>
                  <w:shd w:val="clear" w:color="auto" w:fill="auto"/>
                  <w:noWrap/>
                  <w:vAlign w:val="center"/>
                  <w:hideMark/>
                </w:tcPr>
                <w:p w14:paraId="586CFC32" w14:textId="77777777" w:rsidR="0016760B" w:rsidRPr="0016760B" w:rsidRDefault="0016760B" w:rsidP="0016760B">
                  <w:pPr>
                    <w:autoSpaceDE/>
                    <w:autoSpaceDN/>
                    <w:adjustRightInd/>
                    <w:jc w:val="center"/>
                    <w:rPr>
                      <w:ins w:id="34555" w:author="Philippe Hollanda - Oliveira Trust" w:date="2022-07-19T09:57:00Z"/>
                      <w:rFonts w:ascii="Arial" w:eastAsia="Times New Roman" w:hAnsi="Arial" w:cs="Arial"/>
                      <w:color w:val="000000"/>
                      <w:sz w:val="20"/>
                      <w:szCs w:val="20"/>
                      <w:lang w:eastAsia="pt-BR"/>
                    </w:rPr>
                  </w:pPr>
                  <w:ins w:id="34556" w:author="Philippe Hollanda - Oliveira Trust" w:date="2022-07-19T09:57:00Z">
                    <w:r w:rsidRPr="0016760B">
                      <w:rPr>
                        <w:rFonts w:ascii="Arial" w:eastAsia="Times New Roman" w:hAnsi="Arial" w:cs="Arial"/>
                        <w:color w:val="000000"/>
                        <w:sz w:val="20"/>
                        <w:szCs w:val="20"/>
                        <w:lang w:eastAsia="pt-BR"/>
                      </w:rPr>
                      <w:t>R$ 2.787,82</w:t>
                    </w:r>
                  </w:ins>
                </w:p>
              </w:tc>
            </w:tr>
          </w:tbl>
          <w:p w14:paraId="4173B67A" w14:textId="77777777" w:rsidR="0016760B" w:rsidRPr="008601AF" w:rsidRDefault="0016760B" w:rsidP="003C2C2A">
            <w:pPr>
              <w:jc w:val="center"/>
              <w:rPr>
                <w:ins w:id="34557" w:author="Philippe Hollanda - Oliveira Trust" w:date="2022-07-19T09:57:00Z"/>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tcPr>
          <w:p w14:paraId="0F2C3A2B" w14:textId="77777777" w:rsidR="0016760B" w:rsidRPr="008601AF" w:rsidRDefault="0016760B" w:rsidP="003C2C2A">
            <w:pPr>
              <w:jc w:val="center"/>
              <w:rPr>
                <w:ins w:id="34558" w:author="Philippe Hollanda - Oliveira Trust" w:date="2022-07-19T09:57:00Z"/>
                <w:rFonts w:ascii="Trebuchet MS" w:hAnsi="Trebuchet MS" w:cs="Arial"/>
                <w:color w:val="000000"/>
                <w:sz w:val="20"/>
                <w:szCs w:val="20"/>
                <w:lang w:bidi="th-TH"/>
              </w:rPr>
            </w:pPr>
          </w:p>
        </w:tc>
        <w:tc>
          <w:tcPr>
            <w:tcW w:w="1490" w:type="pct"/>
            <w:tcBorders>
              <w:top w:val="single" w:sz="4" w:space="0" w:color="auto"/>
              <w:left w:val="nil"/>
              <w:bottom w:val="single" w:sz="4" w:space="0" w:color="auto"/>
              <w:right w:val="single" w:sz="4" w:space="0" w:color="auto"/>
            </w:tcBorders>
            <w:shd w:val="clear" w:color="auto" w:fill="auto"/>
            <w:noWrap/>
            <w:vAlign w:val="center"/>
          </w:tcPr>
          <w:p w14:paraId="2EC040EA" w14:textId="77777777" w:rsidR="0016760B" w:rsidRPr="008601AF" w:rsidRDefault="0016760B" w:rsidP="003C2C2A">
            <w:pPr>
              <w:jc w:val="center"/>
              <w:rPr>
                <w:ins w:id="34559" w:author="Philippe Hollanda - Oliveira Trust" w:date="2022-07-19T09:57:00Z"/>
                <w:rFonts w:ascii="Trebuchet MS" w:hAnsi="Trebuchet MS" w:cs="Arial"/>
                <w:color w:val="000000"/>
                <w:sz w:val="20"/>
                <w:szCs w:val="20"/>
                <w:lang w:bidi="th-TH"/>
              </w:rPr>
            </w:pPr>
          </w:p>
        </w:tc>
      </w:tr>
    </w:tbl>
    <w:p w14:paraId="579957DB" w14:textId="77777777" w:rsidR="00A077A6" w:rsidRPr="008B580C" w:rsidRDefault="00A077A6" w:rsidP="00C23619">
      <w:pPr>
        <w:tabs>
          <w:tab w:val="left" w:pos="851"/>
        </w:tabs>
        <w:spacing w:line="360" w:lineRule="auto"/>
        <w:jc w:val="center"/>
        <w:rPr>
          <w:rFonts w:ascii="Trebuchet MS" w:hAnsi="Trebuchet MS"/>
          <w:b/>
          <w:color w:val="000000"/>
          <w:sz w:val="20"/>
          <w:szCs w:val="20"/>
        </w:rPr>
        <w:sectPr w:rsidR="00A077A6" w:rsidRPr="008B580C" w:rsidSect="0068411D">
          <w:pgSz w:w="15840" w:h="12240" w:orient="landscape" w:code="1"/>
          <w:pgMar w:top="1440" w:right="1080" w:bottom="1440" w:left="1080" w:header="720" w:footer="720" w:gutter="0"/>
          <w:cols w:space="720"/>
          <w:noEndnote/>
          <w:titlePg/>
          <w:docGrid w:linePitch="326"/>
        </w:sectPr>
      </w:pPr>
    </w:p>
    <w:p w14:paraId="30CC5CA7" w14:textId="77777777" w:rsidR="00B80E0E" w:rsidRPr="008B580C" w:rsidRDefault="00B80E0E" w:rsidP="00C23619">
      <w:pPr>
        <w:tabs>
          <w:tab w:val="left" w:pos="851"/>
        </w:tabs>
        <w:spacing w:line="360" w:lineRule="auto"/>
        <w:jc w:val="center"/>
        <w:rPr>
          <w:rFonts w:ascii="Trebuchet MS" w:hAnsi="Trebuchet MS"/>
          <w:b/>
          <w:color w:val="000000"/>
          <w:sz w:val="20"/>
          <w:szCs w:val="20"/>
          <w:lang w:val="pt-PT"/>
        </w:rPr>
      </w:pPr>
      <w:r w:rsidRPr="008B580C">
        <w:rPr>
          <w:rFonts w:ascii="Trebuchet MS" w:hAnsi="Trebuchet MS"/>
          <w:b/>
          <w:color w:val="000000"/>
          <w:sz w:val="20"/>
          <w:szCs w:val="20"/>
          <w:lang w:val="pt-PT"/>
        </w:rPr>
        <w:lastRenderedPageBreak/>
        <w:t xml:space="preserve">ANEXO II - MODELO DE RELATÓRIO </w:t>
      </w:r>
      <w:r w:rsidR="00661C7E">
        <w:rPr>
          <w:rFonts w:ascii="Trebuchet MS" w:hAnsi="Trebuchet MS"/>
          <w:b/>
          <w:color w:val="000000"/>
          <w:sz w:val="20"/>
          <w:szCs w:val="20"/>
          <w:lang w:val="pt-PT"/>
        </w:rPr>
        <w:t>DE VERIFICAÇÃO FUTURO</w:t>
      </w:r>
    </w:p>
    <w:p w14:paraId="2B0B4251" w14:textId="77777777" w:rsidR="00B80E0E" w:rsidRPr="008B580C" w:rsidRDefault="00B80E0E" w:rsidP="00C23619">
      <w:pPr>
        <w:tabs>
          <w:tab w:val="left" w:pos="851"/>
        </w:tabs>
        <w:spacing w:line="360" w:lineRule="auto"/>
        <w:jc w:val="center"/>
        <w:rPr>
          <w:rFonts w:ascii="Trebuchet MS" w:hAnsi="Trebuchet MS"/>
          <w:color w:val="000000"/>
          <w:sz w:val="20"/>
          <w:szCs w:val="20"/>
          <w:lang w:val="pt-PT"/>
        </w:rPr>
      </w:pPr>
    </w:p>
    <w:p w14:paraId="69FBFA7C" w14:textId="77777777" w:rsidR="00B80E0E" w:rsidRPr="008B580C" w:rsidRDefault="00B80E0E" w:rsidP="00C23619">
      <w:pPr>
        <w:tabs>
          <w:tab w:val="left" w:pos="851"/>
        </w:tabs>
        <w:spacing w:line="360" w:lineRule="auto"/>
        <w:jc w:val="center"/>
        <w:rPr>
          <w:rFonts w:ascii="Trebuchet MS" w:hAnsi="Trebuchet MS"/>
          <w:b/>
          <w:color w:val="000000"/>
          <w:sz w:val="20"/>
          <w:szCs w:val="20"/>
          <w:lang w:val="pt-PT"/>
        </w:rPr>
      </w:pPr>
      <w:r w:rsidRPr="008B580C">
        <w:rPr>
          <w:rFonts w:ascii="Trebuchet MS" w:hAnsi="Trebuchet MS"/>
          <w:b/>
          <w:color w:val="000000"/>
          <w:sz w:val="20"/>
          <w:szCs w:val="20"/>
          <w:lang w:val="pt-PT"/>
        </w:rPr>
        <w:t xml:space="preserve">RELATÓRIO </w:t>
      </w:r>
      <w:r w:rsidR="00661C7E">
        <w:rPr>
          <w:rFonts w:ascii="Trebuchet MS" w:hAnsi="Trebuchet MS"/>
          <w:b/>
          <w:color w:val="000000"/>
          <w:sz w:val="20"/>
          <w:szCs w:val="20"/>
          <w:lang w:val="pt-PT"/>
        </w:rPr>
        <w:t xml:space="preserve">DE VERIFICAÇÃO FUTURO </w:t>
      </w:r>
      <w:r w:rsidRPr="008B580C">
        <w:rPr>
          <w:rFonts w:ascii="Trebuchet MS" w:hAnsi="Trebuchet MS"/>
          <w:b/>
          <w:color w:val="000000"/>
          <w:sz w:val="20"/>
          <w:szCs w:val="20"/>
          <w:lang w:val="pt-PT"/>
        </w:rPr>
        <w:t>ACERCA DA APLICAÇÃO DOS RECURSOS DA EMISSÃO</w:t>
      </w:r>
    </w:p>
    <w:p w14:paraId="02C557D1" w14:textId="77777777" w:rsidR="00B80E0E" w:rsidRPr="008B580C" w:rsidRDefault="00B80E0E" w:rsidP="00C23619">
      <w:pPr>
        <w:tabs>
          <w:tab w:val="left" w:pos="851"/>
        </w:tabs>
        <w:spacing w:line="360" w:lineRule="auto"/>
        <w:jc w:val="center"/>
        <w:rPr>
          <w:rFonts w:ascii="Trebuchet MS" w:hAnsi="Trebuchet MS"/>
          <w:b/>
          <w:color w:val="000000"/>
          <w:sz w:val="20"/>
          <w:szCs w:val="20"/>
          <w:lang w:val="pt-PT"/>
        </w:rPr>
      </w:pPr>
    </w:p>
    <w:p w14:paraId="67C6AE90" w14:textId="77777777" w:rsidR="00B86F6A" w:rsidRPr="008B580C" w:rsidRDefault="00B86F6A" w:rsidP="00C23619">
      <w:pPr>
        <w:tabs>
          <w:tab w:val="left" w:pos="851"/>
        </w:tabs>
        <w:spacing w:line="360" w:lineRule="auto"/>
        <w:jc w:val="both"/>
        <w:rPr>
          <w:rFonts w:ascii="Trebuchet MS" w:hAnsi="Trebuchet MS" w:cstheme="minorHAnsi"/>
          <w:b/>
          <w:smallCaps/>
          <w:sz w:val="20"/>
          <w:szCs w:val="20"/>
          <w:lang w:bidi="th-TH"/>
        </w:rPr>
      </w:pPr>
      <w:r w:rsidRPr="008B580C">
        <w:rPr>
          <w:rFonts w:ascii="Trebuchet MS" w:hAnsi="Trebuchet MS"/>
          <w:b/>
          <w:color w:val="000000"/>
          <w:sz w:val="20"/>
          <w:szCs w:val="20"/>
          <w:lang w:val="pt-PT"/>
        </w:rPr>
        <w:t xml:space="preserve">Ref.: </w:t>
      </w:r>
      <w:r w:rsidR="00D46163">
        <w:rPr>
          <w:rFonts w:ascii="Trebuchet MS" w:hAnsi="Trebuchet MS" w:cstheme="minorHAnsi"/>
          <w:sz w:val="20"/>
          <w:szCs w:val="20"/>
          <w:u w:val="single"/>
          <w:lang w:bidi="th-TH"/>
        </w:rPr>
        <w:t>1</w:t>
      </w:r>
      <w:r w:rsidR="0067024A" w:rsidRPr="008B580C">
        <w:rPr>
          <w:rFonts w:ascii="Trebuchet MS" w:hAnsi="Trebuchet MS" w:cstheme="minorHAnsi"/>
          <w:sz w:val="20"/>
          <w:szCs w:val="20"/>
          <w:u w:val="single"/>
          <w:lang w:bidi="th-TH"/>
        </w:rPr>
        <w:t xml:space="preserve">ª </w:t>
      </w:r>
      <w:r w:rsidR="00D46163" w:rsidRPr="008B580C">
        <w:rPr>
          <w:rFonts w:ascii="Trebuchet MS" w:hAnsi="Trebuchet MS" w:cstheme="minorHAnsi"/>
          <w:sz w:val="20"/>
          <w:szCs w:val="20"/>
          <w:u w:val="single"/>
          <w:lang w:bidi="th-TH"/>
        </w:rPr>
        <w:t>(</w:t>
      </w:r>
      <w:r w:rsidR="00D46163">
        <w:rPr>
          <w:rFonts w:ascii="Trebuchet MS" w:hAnsi="Trebuchet MS" w:cstheme="minorHAnsi"/>
          <w:sz w:val="20"/>
          <w:szCs w:val="20"/>
          <w:u w:val="single"/>
          <w:lang w:bidi="th-TH"/>
        </w:rPr>
        <w:t>Primeira</w:t>
      </w:r>
      <w:r w:rsidRPr="008B580C">
        <w:rPr>
          <w:rFonts w:ascii="Trebuchet MS" w:hAnsi="Trebuchet MS" w:cstheme="minorHAnsi"/>
          <w:sz w:val="20"/>
          <w:szCs w:val="20"/>
          <w:u w:val="single"/>
          <w:lang w:bidi="th-TH"/>
        </w:rPr>
        <w:t>) Emissão de Debêntures Simples, Não Conversíveis em Ações, da Espécie com Garantia Real e Com Garantia Fidejussória</w:t>
      </w:r>
      <w:r w:rsidR="00D11E6B" w:rsidRPr="008B580C">
        <w:rPr>
          <w:rFonts w:ascii="Trebuchet MS" w:hAnsi="Trebuchet MS" w:cstheme="minorHAnsi"/>
          <w:sz w:val="20"/>
          <w:szCs w:val="20"/>
          <w:u w:val="single"/>
          <w:lang w:bidi="th-TH"/>
        </w:rPr>
        <w:t xml:space="preserve"> Adicional</w:t>
      </w:r>
      <w:r w:rsidRPr="008B580C">
        <w:rPr>
          <w:rFonts w:ascii="Trebuchet MS" w:hAnsi="Trebuchet MS" w:cstheme="minorHAnsi"/>
          <w:sz w:val="20"/>
          <w:szCs w:val="20"/>
          <w:u w:val="single"/>
          <w:lang w:bidi="th-TH"/>
        </w:rPr>
        <w:t xml:space="preserve">, em Série Única, Para Colocação Privada, da </w:t>
      </w:r>
      <w:r w:rsidR="00224432" w:rsidRPr="008B580C">
        <w:rPr>
          <w:rFonts w:ascii="Trebuchet MS" w:hAnsi="Trebuchet MS" w:cstheme="minorHAnsi"/>
          <w:sz w:val="20"/>
          <w:szCs w:val="20"/>
          <w:u w:val="single"/>
          <w:lang w:bidi="th-TH"/>
        </w:rPr>
        <w:t>Tradimaq</w:t>
      </w:r>
      <w:r w:rsidR="00EB6ECA" w:rsidRPr="008B580C">
        <w:rPr>
          <w:rFonts w:ascii="Trebuchet MS" w:hAnsi="Trebuchet MS" w:cstheme="minorHAnsi"/>
          <w:sz w:val="20"/>
          <w:szCs w:val="20"/>
          <w:u w:val="single"/>
          <w:lang w:bidi="th-TH"/>
        </w:rPr>
        <w:t xml:space="preserve"> S.A.</w:t>
      </w:r>
      <w:r w:rsidRPr="008B580C">
        <w:rPr>
          <w:rFonts w:ascii="Trebuchet MS" w:hAnsi="Trebuchet MS" w:cstheme="minorHAnsi"/>
          <w:sz w:val="20"/>
          <w:szCs w:val="20"/>
          <w:u w:val="single"/>
          <w:lang w:bidi="th-TH"/>
        </w:rPr>
        <w:t xml:space="preserve">, lastro dos Certificados de Recebíveis Imobiliários da </w:t>
      </w:r>
      <w:r w:rsidR="00D46163">
        <w:rPr>
          <w:rFonts w:ascii="Trebuchet MS" w:hAnsi="Trebuchet MS"/>
          <w:color w:val="000000"/>
          <w:sz w:val="20"/>
          <w:szCs w:val="20"/>
        </w:rPr>
        <w:t>17</w:t>
      </w:r>
      <w:r w:rsidR="00006399" w:rsidRPr="008B580C">
        <w:rPr>
          <w:rFonts w:ascii="Trebuchet MS" w:hAnsi="Trebuchet MS" w:cstheme="minorHAnsi"/>
          <w:sz w:val="20"/>
          <w:szCs w:val="20"/>
          <w:u w:val="single"/>
          <w:lang w:bidi="th-TH"/>
        </w:rPr>
        <w:t>ª</w:t>
      </w:r>
      <w:r w:rsidR="00D46163">
        <w:rPr>
          <w:rFonts w:ascii="Trebuchet MS" w:hAnsi="Trebuchet MS" w:cstheme="minorHAnsi"/>
          <w:sz w:val="20"/>
          <w:szCs w:val="20"/>
          <w:u w:val="single"/>
          <w:lang w:bidi="th-TH"/>
        </w:rPr>
        <w:t xml:space="preserve"> (décima sétima)</w:t>
      </w:r>
      <w:r w:rsidRPr="008B580C">
        <w:rPr>
          <w:rFonts w:ascii="Trebuchet MS" w:hAnsi="Trebuchet MS" w:cstheme="minorHAnsi"/>
          <w:sz w:val="20"/>
          <w:szCs w:val="20"/>
          <w:u w:val="single"/>
          <w:lang w:bidi="th-TH"/>
        </w:rPr>
        <w:t xml:space="preserve"> Emissão</w:t>
      </w:r>
      <w:r w:rsidR="006D0E6C">
        <w:rPr>
          <w:rFonts w:ascii="Trebuchet MS" w:hAnsi="Trebuchet MS" w:cstheme="minorHAnsi"/>
          <w:sz w:val="20"/>
          <w:szCs w:val="20"/>
          <w:u w:val="single"/>
          <w:lang w:bidi="th-TH"/>
        </w:rPr>
        <w:t>, série única,</w:t>
      </w:r>
      <w:r w:rsidRPr="008B580C">
        <w:rPr>
          <w:rFonts w:ascii="Trebuchet MS" w:hAnsi="Trebuchet MS" w:cstheme="minorHAnsi"/>
          <w:sz w:val="20"/>
          <w:szCs w:val="20"/>
          <w:u w:val="single"/>
          <w:lang w:bidi="th-TH"/>
        </w:rPr>
        <w:t xml:space="preserve"> da </w:t>
      </w:r>
      <w:r w:rsidR="00224432" w:rsidRPr="008B580C">
        <w:rPr>
          <w:rFonts w:ascii="Trebuchet MS" w:hAnsi="Trebuchet MS" w:cstheme="minorHAnsi"/>
          <w:sz w:val="20"/>
          <w:szCs w:val="20"/>
          <w:u w:val="single"/>
          <w:lang w:bidi="th-TH"/>
        </w:rPr>
        <w:t xml:space="preserve">Opea Securitizadora </w:t>
      </w:r>
      <w:r w:rsidR="00B21581" w:rsidRPr="008B580C">
        <w:rPr>
          <w:rFonts w:ascii="Trebuchet MS" w:hAnsi="Trebuchet MS" w:cstheme="minorHAnsi"/>
          <w:sz w:val="20"/>
          <w:szCs w:val="20"/>
          <w:u w:val="single"/>
          <w:lang w:bidi="th-TH"/>
        </w:rPr>
        <w:t>S.A.</w:t>
      </w:r>
    </w:p>
    <w:p w14:paraId="4C23A8A6" w14:textId="77777777" w:rsidR="00B86F6A" w:rsidRPr="008B580C" w:rsidRDefault="00B86F6A" w:rsidP="00C23619">
      <w:pPr>
        <w:tabs>
          <w:tab w:val="left" w:pos="851"/>
        </w:tabs>
        <w:spacing w:line="360" w:lineRule="auto"/>
        <w:jc w:val="both"/>
        <w:rPr>
          <w:rFonts w:ascii="Trebuchet MS" w:hAnsi="Trebuchet MS" w:cstheme="minorHAnsi"/>
          <w:b/>
          <w:smallCaps/>
          <w:sz w:val="20"/>
          <w:szCs w:val="20"/>
          <w:lang w:bidi="th-TH"/>
        </w:rPr>
      </w:pPr>
    </w:p>
    <w:p w14:paraId="0F09CD16" w14:textId="77777777" w:rsidR="00B80E0E" w:rsidRPr="008B580C" w:rsidRDefault="00224432" w:rsidP="000C5F96">
      <w:pPr>
        <w:widowControl w:val="0"/>
        <w:spacing w:line="360" w:lineRule="auto"/>
        <w:jc w:val="both"/>
        <w:rPr>
          <w:rFonts w:ascii="Trebuchet MS" w:hAnsi="Trebuchet MS"/>
          <w:color w:val="000000"/>
          <w:sz w:val="20"/>
          <w:szCs w:val="20"/>
        </w:rPr>
      </w:pPr>
      <w:r w:rsidRPr="008B580C">
        <w:rPr>
          <w:rFonts w:ascii="Trebuchet MS" w:eastAsia="Times New Roman" w:hAnsi="Trebuchet MS" w:cs="Verdana"/>
          <w:b/>
          <w:color w:val="000000"/>
          <w:sz w:val="20"/>
          <w:szCs w:val="20"/>
          <w:lang w:val="x-none"/>
        </w:rPr>
        <w:t xml:space="preserve">TRADIMAQ S.A., </w:t>
      </w:r>
      <w:r w:rsidRPr="008B580C">
        <w:rPr>
          <w:rFonts w:ascii="Trebuchet MS" w:eastAsia="Times New Roman" w:hAnsi="Trebuchet MS" w:cs="Verdana"/>
          <w:color w:val="000000"/>
          <w:sz w:val="20"/>
          <w:szCs w:val="20"/>
          <w:lang w:val="x-none"/>
        </w:rPr>
        <w:t xml:space="preserve">Sociedade Anônima com sede na cidade de Contagem, na rua Humberto Demoro, 333, no bairro de Inconfidentes, no estado de Minas Gerais, inscrita no </w:t>
      </w:r>
      <w:r w:rsidRPr="008B580C">
        <w:rPr>
          <w:rFonts w:ascii="Trebuchet MS" w:hAnsi="Trebuchet MS" w:cstheme="minorHAnsi"/>
          <w:sz w:val="20"/>
          <w:szCs w:val="20"/>
          <w:lang w:bidi="th-TH"/>
        </w:rPr>
        <w:t>Cadastro Nacional da Pessoa Jurídica do Ministério da Economia (“</w:t>
      </w:r>
      <w:r w:rsidRPr="008B580C">
        <w:rPr>
          <w:rFonts w:ascii="Trebuchet MS" w:hAnsi="Trebuchet MS" w:cstheme="minorHAnsi"/>
          <w:sz w:val="20"/>
          <w:szCs w:val="20"/>
          <w:u w:val="single"/>
          <w:lang w:bidi="th-TH"/>
        </w:rPr>
        <w:t>CNPJ/ME</w:t>
      </w:r>
      <w:r w:rsidRPr="008B580C">
        <w:rPr>
          <w:rFonts w:ascii="Trebuchet MS" w:hAnsi="Trebuchet MS" w:cstheme="minorHAnsi"/>
          <w:sz w:val="20"/>
          <w:szCs w:val="20"/>
          <w:lang w:bidi="th-TH"/>
        </w:rPr>
        <w:t>”)</w:t>
      </w:r>
      <w:r w:rsidRPr="008B580C">
        <w:rPr>
          <w:rFonts w:ascii="Trebuchet MS" w:eastAsia="Times New Roman" w:hAnsi="Trebuchet MS" w:cs="Verdana"/>
          <w:color w:val="000000"/>
          <w:sz w:val="20"/>
          <w:szCs w:val="20"/>
          <w:lang w:val="x-none"/>
        </w:rPr>
        <w:t xml:space="preserve"> sob o nº 22.320.881/0001-60</w:t>
      </w:r>
      <w:r w:rsidRPr="008B580C">
        <w:rPr>
          <w:rFonts w:ascii="Trebuchet MS" w:hAnsi="Trebuchet MS" w:cstheme="minorHAnsi"/>
          <w:sz w:val="20"/>
          <w:szCs w:val="20"/>
          <w:lang w:bidi="th-TH"/>
        </w:rPr>
        <w:t>, neste ato representada na forma de seu Estatuto Social (“</w:t>
      </w:r>
      <w:r w:rsidRPr="008B580C">
        <w:rPr>
          <w:rFonts w:ascii="Trebuchet MS" w:hAnsi="Trebuchet MS" w:cstheme="minorHAnsi"/>
          <w:sz w:val="20"/>
          <w:szCs w:val="20"/>
          <w:u w:val="single"/>
          <w:lang w:bidi="th-TH"/>
        </w:rPr>
        <w:t>Emissora</w:t>
      </w:r>
      <w:r w:rsidRPr="008B580C">
        <w:rPr>
          <w:rFonts w:ascii="Trebuchet MS" w:hAnsi="Trebuchet MS" w:cstheme="minorHAnsi"/>
          <w:sz w:val="20"/>
          <w:szCs w:val="20"/>
          <w:lang w:bidi="th-TH"/>
        </w:rPr>
        <w:t>”)</w:t>
      </w:r>
      <w:r w:rsidR="00B80E0E" w:rsidRPr="008B580C">
        <w:rPr>
          <w:rFonts w:ascii="Trebuchet MS" w:hAnsi="Trebuchet MS"/>
          <w:color w:val="000000"/>
          <w:sz w:val="20"/>
          <w:szCs w:val="20"/>
        </w:rPr>
        <w:t xml:space="preserve">, vem, por meio do presente, declarar que, no período compreendido entre </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de </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de 20</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a </w:t>
      </w:r>
      <w:r w:rsidR="00E04AB4" w:rsidRPr="008B580C">
        <w:rPr>
          <w:rFonts w:ascii="Trebuchet MS" w:hAnsi="Trebuchet MS"/>
          <w:color w:val="000000"/>
          <w:sz w:val="20"/>
          <w:szCs w:val="20"/>
        </w:rPr>
        <w:t xml:space="preserve">[•] </w:t>
      </w:r>
      <w:r w:rsidR="00DE43AF" w:rsidRPr="008B580C">
        <w:rPr>
          <w:rFonts w:ascii="Trebuchet MS" w:hAnsi="Trebuchet MS"/>
          <w:color w:val="000000"/>
          <w:sz w:val="20"/>
          <w:szCs w:val="20"/>
        </w:rPr>
        <w:t xml:space="preserve">de </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de 20</w:t>
      </w:r>
      <w:r w:rsidR="00E04AB4" w:rsidRPr="008B580C">
        <w:rPr>
          <w:rFonts w:ascii="Trebuchet MS" w:hAnsi="Trebuchet MS"/>
          <w:color w:val="000000"/>
          <w:sz w:val="20"/>
          <w:szCs w:val="20"/>
        </w:rPr>
        <w:t>[•]</w:t>
      </w:r>
      <w:r w:rsidR="006C5C59" w:rsidRPr="008B580C">
        <w:rPr>
          <w:rFonts w:ascii="Trebuchet MS" w:hAnsi="Trebuchet MS"/>
          <w:color w:val="000000"/>
          <w:sz w:val="20"/>
          <w:szCs w:val="20"/>
        </w:rPr>
        <w:t>, a Emissora</w:t>
      </w:r>
      <w:r w:rsidR="006C5C59" w:rsidRPr="008B580C">
        <w:rPr>
          <w:rFonts w:ascii="Trebuchet MS" w:hAnsi="Trebuchet MS" w:cstheme="minorHAnsi"/>
          <w:b/>
          <w:sz w:val="20"/>
          <w:szCs w:val="20"/>
        </w:rPr>
        <w:t xml:space="preserve"> </w:t>
      </w:r>
      <w:r w:rsidR="00B23B4A" w:rsidRPr="008B580C">
        <w:rPr>
          <w:rFonts w:ascii="Trebuchet MS" w:hAnsi="Trebuchet MS"/>
          <w:color w:val="000000"/>
          <w:sz w:val="20"/>
          <w:szCs w:val="20"/>
        </w:rPr>
        <w:t xml:space="preserve">gastou </w:t>
      </w:r>
      <w:r w:rsidR="00AD50CC" w:rsidRPr="008B580C">
        <w:rPr>
          <w:rFonts w:ascii="Trebuchet MS" w:hAnsi="Trebuchet MS"/>
          <w:color w:val="000000"/>
          <w:sz w:val="20"/>
          <w:szCs w:val="20"/>
        </w:rPr>
        <w:t xml:space="preserve">R$ </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w:t>
      </w:r>
      <w:r w:rsidR="00B23B4A" w:rsidRPr="008B580C">
        <w:rPr>
          <w:rFonts w:ascii="Trebuchet MS" w:hAnsi="Trebuchet MS"/>
          <w:color w:val="000000"/>
          <w:sz w:val="20"/>
          <w:szCs w:val="20"/>
        </w:rPr>
        <w:t>n</w:t>
      </w:r>
      <w:r w:rsidR="00EB6ECA" w:rsidRPr="008B580C">
        <w:rPr>
          <w:rFonts w:ascii="Trebuchet MS" w:hAnsi="Trebuchet MS"/>
          <w:color w:val="000000"/>
          <w:sz w:val="20"/>
          <w:szCs w:val="20"/>
        </w:rPr>
        <w:t xml:space="preserve">o </w:t>
      </w:r>
      <w:r w:rsidR="00CC1D4E">
        <w:rPr>
          <w:rFonts w:ascii="Trebuchet MS" w:hAnsi="Trebuchet MS"/>
          <w:color w:val="000000"/>
          <w:sz w:val="20"/>
          <w:szCs w:val="20"/>
        </w:rPr>
        <w:t>pagamento de alugueis relativos ao [descrever contrato de locação]</w:t>
      </w:r>
      <w:r w:rsidR="00B86F6A" w:rsidRPr="008B580C">
        <w:rPr>
          <w:rFonts w:ascii="Trebuchet MS" w:hAnsi="Trebuchet MS"/>
          <w:color w:val="000000"/>
          <w:sz w:val="20"/>
          <w:szCs w:val="20"/>
        </w:rPr>
        <w:t>, conforme abaixo descrito</w:t>
      </w:r>
      <w:r w:rsidR="00B23B4A" w:rsidRPr="008B580C">
        <w:rPr>
          <w:rFonts w:ascii="Trebuchet MS" w:hAnsi="Trebuchet MS"/>
          <w:color w:val="000000"/>
          <w:sz w:val="20"/>
          <w:szCs w:val="20"/>
        </w:rPr>
        <w:t>.</w:t>
      </w:r>
    </w:p>
    <w:p w14:paraId="060D843C" w14:textId="77777777" w:rsidR="00E91528" w:rsidRPr="008B580C" w:rsidRDefault="00E91528" w:rsidP="00C23619">
      <w:pPr>
        <w:tabs>
          <w:tab w:val="left" w:pos="851"/>
        </w:tabs>
        <w:spacing w:line="360" w:lineRule="auto"/>
        <w:jc w:val="both"/>
        <w:rPr>
          <w:rFonts w:ascii="Trebuchet MS" w:hAnsi="Trebuchet MS"/>
          <w:color w:val="000000"/>
          <w:sz w:val="20"/>
          <w:szCs w:val="20"/>
        </w:rPr>
      </w:pPr>
    </w:p>
    <w:tbl>
      <w:tblPr>
        <w:tblpPr w:leftFromText="141" w:rightFromText="141" w:vertAnchor="text" w:tblpX="106"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5"/>
        <w:gridCol w:w="895"/>
        <w:gridCol w:w="886"/>
        <w:gridCol w:w="897"/>
        <w:gridCol w:w="632"/>
        <w:gridCol w:w="1340"/>
        <w:gridCol w:w="1052"/>
        <w:gridCol w:w="1306"/>
        <w:gridCol w:w="1015"/>
        <w:gridCol w:w="875"/>
      </w:tblGrid>
      <w:tr w:rsidR="00CC1D4E" w:rsidRPr="008B580C" w14:paraId="3211D76E" w14:textId="77777777" w:rsidTr="006D0E6C">
        <w:trPr>
          <w:trHeight w:val="1411"/>
        </w:trPr>
        <w:tc>
          <w:tcPr>
            <w:tcW w:w="1382" w:type="dxa"/>
            <w:shd w:val="clear" w:color="auto" w:fill="BFBFBF" w:themeFill="background1" w:themeFillShade="BF"/>
          </w:tcPr>
          <w:p w14:paraId="4F96B0F6" w14:textId="77777777" w:rsidR="00110BA8" w:rsidRPr="000C5F96" w:rsidRDefault="00CC1D4E" w:rsidP="00110BA8">
            <w:pPr>
              <w:tabs>
                <w:tab w:val="left" w:pos="851"/>
              </w:tabs>
              <w:spacing w:line="360" w:lineRule="auto"/>
              <w:jc w:val="both"/>
              <w:rPr>
                <w:rFonts w:ascii="Trebuchet MS" w:hAnsi="Trebuchet MS"/>
                <w:color w:val="000000"/>
                <w:sz w:val="20"/>
                <w:szCs w:val="20"/>
              </w:rPr>
            </w:pPr>
            <w:r>
              <w:rPr>
                <w:rFonts w:ascii="Trebuchet MS" w:hAnsi="Trebuchet MS"/>
                <w:b/>
                <w:bCs/>
                <w:color w:val="000000"/>
                <w:sz w:val="20"/>
                <w:szCs w:val="20"/>
              </w:rPr>
              <w:t>Contrato de Locação</w:t>
            </w:r>
          </w:p>
        </w:tc>
        <w:tc>
          <w:tcPr>
            <w:tcW w:w="1065" w:type="dxa"/>
            <w:shd w:val="clear" w:color="auto" w:fill="BFBFBF" w:themeFill="background1" w:themeFillShade="BF"/>
          </w:tcPr>
          <w:p w14:paraId="630FABED" w14:textId="77777777" w:rsidR="00110BA8" w:rsidRPr="000C5F96" w:rsidRDefault="00CC1D4E" w:rsidP="00110BA8">
            <w:pPr>
              <w:tabs>
                <w:tab w:val="left" w:pos="851"/>
              </w:tabs>
              <w:spacing w:line="360" w:lineRule="auto"/>
              <w:jc w:val="both"/>
              <w:rPr>
                <w:rFonts w:ascii="Trebuchet MS" w:hAnsi="Trebuchet MS"/>
                <w:color w:val="000000"/>
                <w:sz w:val="20"/>
                <w:szCs w:val="20"/>
              </w:rPr>
            </w:pPr>
            <w:r>
              <w:rPr>
                <w:rFonts w:ascii="Trebuchet MS" w:hAnsi="Trebuchet MS"/>
                <w:b/>
                <w:bCs/>
                <w:sz w:val="20"/>
                <w:szCs w:val="20"/>
              </w:rPr>
              <w:t>Locatário</w:t>
            </w:r>
          </w:p>
        </w:tc>
        <w:tc>
          <w:tcPr>
            <w:tcW w:w="810" w:type="dxa"/>
            <w:shd w:val="clear" w:color="auto" w:fill="BFBFBF" w:themeFill="background1" w:themeFillShade="BF"/>
          </w:tcPr>
          <w:p w14:paraId="6B4385C7" w14:textId="77777777" w:rsidR="00110BA8" w:rsidRPr="000C5F96" w:rsidRDefault="00110BA8" w:rsidP="00110BA8">
            <w:pPr>
              <w:spacing w:line="360" w:lineRule="auto"/>
              <w:jc w:val="both"/>
              <w:rPr>
                <w:rFonts w:ascii="Trebuchet MS" w:hAnsi="Trebuchet MS"/>
                <w:b/>
                <w:bCs/>
                <w:color w:val="000000"/>
                <w:sz w:val="20"/>
                <w:szCs w:val="20"/>
                <w:lang w:val="en-US"/>
              </w:rPr>
            </w:pPr>
            <w:r w:rsidRPr="000C5F96">
              <w:rPr>
                <w:rFonts w:ascii="Trebuchet MS" w:hAnsi="Trebuchet MS"/>
                <w:b/>
                <w:bCs/>
                <w:sz w:val="20"/>
                <w:szCs w:val="20"/>
              </w:rPr>
              <w:t>Matrícula / Cartório</w:t>
            </w:r>
          </w:p>
          <w:p w14:paraId="1870059A" w14:textId="77777777" w:rsidR="00110BA8" w:rsidRPr="000C5F96" w:rsidRDefault="00110BA8" w:rsidP="00110BA8">
            <w:pPr>
              <w:tabs>
                <w:tab w:val="left" w:pos="851"/>
              </w:tabs>
              <w:spacing w:line="360" w:lineRule="auto"/>
              <w:jc w:val="both"/>
              <w:rPr>
                <w:rFonts w:ascii="Trebuchet MS" w:hAnsi="Trebuchet MS"/>
                <w:color w:val="000000"/>
                <w:sz w:val="20"/>
                <w:szCs w:val="20"/>
              </w:rPr>
            </w:pPr>
          </w:p>
        </w:tc>
        <w:tc>
          <w:tcPr>
            <w:tcW w:w="819" w:type="dxa"/>
            <w:shd w:val="clear" w:color="auto" w:fill="BFBFBF" w:themeFill="background1" w:themeFillShade="BF"/>
          </w:tcPr>
          <w:p w14:paraId="1C93A469" w14:textId="77777777" w:rsidR="00110BA8" w:rsidRPr="000C5F96" w:rsidRDefault="00110BA8" w:rsidP="00110BA8">
            <w:pPr>
              <w:spacing w:line="360" w:lineRule="auto"/>
              <w:jc w:val="both"/>
              <w:rPr>
                <w:rFonts w:ascii="Trebuchet MS" w:hAnsi="Trebuchet MS"/>
                <w:b/>
                <w:bCs/>
                <w:color w:val="000000"/>
                <w:sz w:val="20"/>
                <w:szCs w:val="20"/>
                <w:lang w:val="en-US"/>
              </w:rPr>
            </w:pPr>
            <w:r w:rsidRPr="000C5F96">
              <w:rPr>
                <w:rFonts w:ascii="Trebuchet MS" w:hAnsi="Trebuchet MS"/>
                <w:b/>
                <w:bCs/>
                <w:sz w:val="20"/>
                <w:szCs w:val="20"/>
              </w:rPr>
              <w:t>Endereço</w:t>
            </w:r>
          </w:p>
          <w:p w14:paraId="67172436" w14:textId="77777777" w:rsidR="00110BA8" w:rsidRPr="000C5F96" w:rsidRDefault="00110BA8" w:rsidP="00110BA8">
            <w:pPr>
              <w:tabs>
                <w:tab w:val="left" w:pos="851"/>
              </w:tabs>
              <w:spacing w:line="360" w:lineRule="auto"/>
              <w:jc w:val="both"/>
              <w:rPr>
                <w:rFonts w:ascii="Trebuchet MS" w:hAnsi="Trebuchet MS"/>
                <w:color w:val="000000"/>
                <w:sz w:val="20"/>
                <w:szCs w:val="20"/>
              </w:rPr>
            </w:pPr>
          </w:p>
        </w:tc>
        <w:tc>
          <w:tcPr>
            <w:tcW w:w="582" w:type="dxa"/>
            <w:shd w:val="clear" w:color="auto" w:fill="BFBFBF" w:themeFill="background1" w:themeFillShade="BF"/>
          </w:tcPr>
          <w:p w14:paraId="7DD5242C" w14:textId="77777777" w:rsidR="00110BA8" w:rsidRPr="000C5F96" w:rsidRDefault="00110BA8" w:rsidP="00596979">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Status</w:t>
            </w:r>
            <w:r w:rsidRPr="000C5F96">
              <w:rPr>
                <w:rFonts w:ascii="Trebuchet MS" w:hAnsi="Trebuchet MS"/>
                <w:b/>
                <w:sz w:val="20"/>
                <w:szCs w:val="20"/>
              </w:rPr>
              <w:t xml:space="preserve"> da </w:t>
            </w:r>
            <w:r w:rsidRPr="000C5F96">
              <w:rPr>
                <w:rFonts w:ascii="Trebuchet MS" w:hAnsi="Trebuchet MS"/>
                <w:b/>
                <w:bCs/>
                <w:sz w:val="20"/>
                <w:szCs w:val="20"/>
              </w:rPr>
              <w:t>Obra (%)</w:t>
            </w:r>
          </w:p>
        </w:tc>
        <w:tc>
          <w:tcPr>
            <w:tcW w:w="1216" w:type="dxa"/>
            <w:shd w:val="clear" w:color="auto" w:fill="BFBFBF" w:themeFill="background1" w:themeFillShade="BF"/>
          </w:tcPr>
          <w:p w14:paraId="74D9B626" w14:textId="77777777" w:rsidR="00110BA8" w:rsidRPr="000C5F96" w:rsidRDefault="00110BA8" w:rsidP="00596979">
            <w:pPr>
              <w:tabs>
                <w:tab w:val="left" w:pos="851"/>
              </w:tabs>
              <w:spacing w:line="360" w:lineRule="auto"/>
              <w:jc w:val="both"/>
              <w:rPr>
                <w:rFonts w:ascii="Trebuchet MS" w:hAnsi="Trebuchet MS"/>
                <w:color w:val="000000"/>
                <w:sz w:val="20"/>
                <w:szCs w:val="20"/>
              </w:rPr>
            </w:pPr>
            <w:r w:rsidRPr="000C5F96">
              <w:rPr>
                <w:rFonts w:ascii="Trebuchet MS" w:hAnsi="Trebuchet MS"/>
                <w:b/>
                <w:sz w:val="20"/>
                <w:szCs w:val="20"/>
              </w:rPr>
              <w:t>Destinação dos recursos</w:t>
            </w:r>
            <w:r w:rsidRPr="000C5F96">
              <w:rPr>
                <w:rFonts w:ascii="Trebuchet MS" w:hAnsi="Trebuchet MS"/>
                <w:b/>
                <w:bCs/>
                <w:sz w:val="20"/>
                <w:szCs w:val="20"/>
              </w:rPr>
              <w:t>/etapa do projeto:</w:t>
            </w:r>
          </w:p>
        </w:tc>
        <w:tc>
          <w:tcPr>
            <w:tcW w:w="959" w:type="dxa"/>
            <w:shd w:val="clear" w:color="auto" w:fill="BFBFBF" w:themeFill="background1" w:themeFillShade="BF"/>
          </w:tcPr>
          <w:p w14:paraId="5F2DCDE8" w14:textId="77777777" w:rsidR="00110BA8" w:rsidRPr="000C5F96" w:rsidRDefault="00110BA8" w:rsidP="00110BA8">
            <w:pPr>
              <w:spacing w:line="360" w:lineRule="auto"/>
              <w:jc w:val="both"/>
              <w:rPr>
                <w:rFonts w:ascii="Trebuchet MS" w:hAnsi="Trebuchet MS"/>
                <w:b/>
                <w:bCs/>
                <w:sz w:val="20"/>
                <w:szCs w:val="20"/>
              </w:rPr>
            </w:pPr>
            <w:r w:rsidRPr="000C5F96">
              <w:rPr>
                <w:rFonts w:ascii="Trebuchet MS" w:hAnsi="Trebuchet MS"/>
                <w:b/>
                <w:bCs/>
                <w:sz w:val="20"/>
                <w:szCs w:val="20"/>
              </w:rPr>
              <w:t>Documento (Nº da Nota Fiscal (NF-e) /DOC [x] / e outros</w:t>
            </w:r>
          </w:p>
          <w:p w14:paraId="7B413217" w14:textId="77777777" w:rsidR="00110BA8" w:rsidRPr="000C5F96" w:rsidRDefault="00110BA8" w:rsidP="00110BA8">
            <w:pPr>
              <w:tabs>
                <w:tab w:val="left" w:pos="851"/>
              </w:tabs>
              <w:spacing w:line="360" w:lineRule="auto"/>
              <w:jc w:val="both"/>
              <w:rPr>
                <w:rFonts w:ascii="Trebuchet MS" w:hAnsi="Trebuchet MS"/>
                <w:color w:val="000000"/>
                <w:sz w:val="20"/>
                <w:szCs w:val="20"/>
              </w:rPr>
            </w:pPr>
          </w:p>
        </w:tc>
        <w:tc>
          <w:tcPr>
            <w:tcW w:w="1186" w:type="dxa"/>
            <w:shd w:val="clear" w:color="auto" w:fill="BFBFBF" w:themeFill="background1" w:themeFillShade="BF"/>
          </w:tcPr>
          <w:p w14:paraId="0F2BA361" w14:textId="77777777" w:rsidR="00110BA8" w:rsidRPr="000C5F96" w:rsidRDefault="00110BA8" w:rsidP="00110BA8">
            <w:pPr>
              <w:spacing w:line="360" w:lineRule="auto"/>
              <w:jc w:val="both"/>
              <w:rPr>
                <w:rFonts w:ascii="Trebuchet MS" w:hAnsi="Trebuchet MS"/>
                <w:b/>
                <w:bCs/>
                <w:color w:val="000000"/>
                <w:sz w:val="20"/>
                <w:szCs w:val="20"/>
              </w:rPr>
            </w:pPr>
            <w:r w:rsidRPr="000C5F96">
              <w:rPr>
                <w:rFonts w:ascii="Trebuchet MS" w:hAnsi="Trebuchet MS"/>
                <w:b/>
                <w:bCs/>
                <w:sz w:val="20"/>
                <w:szCs w:val="20"/>
              </w:rPr>
              <w:t>Comprovante de pagamento: recibo [x] / TED [x] / boleto (autenticação) e outros</w:t>
            </w:r>
          </w:p>
          <w:p w14:paraId="18278001" w14:textId="77777777" w:rsidR="00110BA8" w:rsidRPr="000C5F96" w:rsidRDefault="00110BA8" w:rsidP="00110BA8">
            <w:pPr>
              <w:tabs>
                <w:tab w:val="left" w:pos="851"/>
              </w:tabs>
              <w:spacing w:line="360" w:lineRule="auto"/>
              <w:jc w:val="both"/>
              <w:rPr>
                <w:rFonts w:ascii="Trebuchet MS" w:hAnsi="Trebuchet MS"/>
                <w:color w:val="000000"/>
                <w:sz w:val="20"/>
                <w:szCs w:val="20"/>
              </w:rPr>
            </w:pPr>
          </w:p>
        </w:tc>
        <w:tc>
          <w:tcPr>
            <w:tcW w:w="925" w:type="dxa"/>
            <w:shd w:val="clear" w:color="auto" w:fill="BFBFBF" w:themeFill="background1" w:themeFillShade="BF"/>
          </w:tcPr>
          <w:p w14:paraId="3E666FF1" w14:textId="77777777" w:rsidR="00110BA8" w:rsidRPr="000C5F96" w:rsidRDefault="00110BA8" w:rsidP="00596979">
            <w:pPr>
              <w:tabs>
                <w:tab w:val="left" w:pos="851"/>
              </w:tabs>
              <w:spacing w:line="360" w:lineRule="auto"/>
              <w:jc w:val="both"/>
              <w:rPr>
                <w:rFonts w:ascii="Trebuchet MS" w:hAnsi="Trebuchet MS"/>
                <w:color w:val="000000"/>
                <w:sz w:val="20"/>
                <w:szCs w:val="20"/>
              </w:rPr>
            </w:pPr>
            <w:r w:rsidRPr="000C5F96">
              <w:rPr>
                <w:rFonts w:ascii="Trebuchet MS" w:hAnsi="Trebuchet MS"/>
                <w:b/>
                <w:sz w:val="20"/>
                <w:szCs w:val="20"/>
              </w:rPr>
              <w:t xml:space="preserve">Percentual do </w:t>
            </w:r>
            <w:r w:rsidRPr="000C5F96">
              <w:rPr>
                <w:rFonts w:ascii="Trebuchet MS" w:hAnsi="Trebuchet MS"/>
                <w:b/>
                <w:bCs/>
                <w:sz w:val="20"/>
                <w:szCs w:val="20"/>
              </w:rPr>
              <w:t>recurso utilizado no semestre</w:t>
            </w:r>
          </w:p>
        </w:tc>
        <w:tc>
          <w:tcPr>
            <w:tcW w:w="799" w:type="dxa"/>
            <w:shd w:val="clear" w:color="auto" w:fill="BFBFBF" w:themeFill="background1" w:themeFillShade="BF"/>
          </w:tcPr>
          <w:p w14:paraId="7AE1589F" w14:textId="77777777" w:rsidR="00110BA8" w:rsidRPr="000C5F96" w:rsidRDefault="00110BA8" w:rsidP="00596979">
            <w:pPr>
              <w:tabs>
                <w:tab w:val="left" w:pos="851"/>
              </w:tabs>
              <w:spacing w:line="360" w:lineRule="auto"/>
              <w:jc w:val="both"/>
              <w:rPr>
                <w:rFonts w:ascii="Trebuchet MS" w:hAnsi="Trebuchet MS"/>
                <w:color w:val="000000"/>
                <w:sz w:val="20"/>
                <w:szCs w:val="20"/>
              </w:rPr>
            </w:pPr>
            <w:r w:rsidRPr="000C5F96">
              <w:rPr>
                <w:rFonts w:ascii="Trebuchet MS" w:hAnsi="Trebuchet MS"/>
                <w:b/>
                <w:sz w:val="20"/>
                <w:szCs w:val="20"/>
              </w:rPr>
              <w:t xml:space="preserve">Valor gasto </w:t>
            </w:r>
            <w:r w:rsidRPr="000C5F96">
              <w:rPr>
                <w:rFonts w:ascii="Trebuchet MS" w:hAnsi="Trebuchet MS"/>
                <w:b/>
                <w:bCs/>
                <w:sz w:val="20"/>
                <w:szCs w:val="20"/>
              </w:rPr>
              <w:t>no semestre</w:t>
            </w:r>
          </w:p>
        </w:tc>
      </w:tr>
      <w:tr w:rsidR="00CC1D4E" w:rsidRPr="008B580C" w14:paraId="5E54D830" w14:textId="77777777" w:rsidTr="006D0E6C">
        <w:trPr>
          <w:trHeight w:val="285"/>
        </w:trPr>
        <w:tc>
          <w:tcPr>
            <w:tcW w:w="1382" w:type="dxa"/>
          </w:tcPr>
          <w:p w14:paraId="7182609D"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1065" w:type="dxa"/>
          </w:tcPr>
          <w:p w14:paraId="31C15615"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810" w:type="dxa"/>
          </w:tcPr>
          <w:p w14:paraId="61101E99"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819" w:type="dxa"/>
          </w:tcPr>
          <w:p w14:paraId="4272AB8C"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582" w:type="dxa"/>
          </w:tcPr>
          <w:p w14:paraId="442BFD24"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1216" w:type="dxa"/>
          </w:tcPr>
          <w:p w14:paraId="669B1B67"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959" w:type="dxa"/>
          </w:tcPr>
          <w:p w14:paraId="677729A3"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1186" w:type="dxa"/>
          </w:tcPr>
          <w:p w14:paraId="61854FA5"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925" w:type="dxa"/>
          </w:tcPr>
          <w:p w14:paraId="524D4954"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799" w:type="dxa"/>
          </w:tcPr>
          <w:p w14:paraId="7A02F3EE"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r>
      <w:tr w:rsidR="00596979" w:rsidRPr="008B580C" w14:paraId="3EACA905" w14:textId="77777777" w:rsidTr="006D0E6C">
        <w:trPr>
          <w:trHeight w:val="285"/>
        </w:trPr>
        <w:tc>
          <w:tcPr>
            <w:tcW w:w="3257" w:type="dxa"/>
            <w:gridSpan w:val="3"/>
          </w:tcPr>
          <w:p w14:paraId="77F68479"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Total destinado no semestre</w:t>
            </w:r>
          </w:p>
        </w:tc>
        <w:tc>
          <w:tcPr>
            <w:tcW w:w="6486" w:type="dxa"/>
            <w:gridSpan w:val="7"/>
          </w:tcPr>
          <w:p w14:paraId="47450A65"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color w:val="000000"/>
                <w:sz w:val="20"/>
                <w:szCs w:val="20"/>
              </w:rPr>
              <w:t xml:space="preserve">R$ </w:t>
            </w:r>
            <w:r w:rsidR="006D0E6C">
              <w:rPr>
                <w:rFonts w:ascii="Trebuchet MS" w:hAnsi="Trebuchet MS"/>
                <w:color w:val="000000"/>
                <w:sz w:val="20"/>
                <w:szCs w:val="20"/>
              </w:rPr>
              <w:t>[</w:t>
            </w:r>
            <w:r w:rsidR="006D0E6C" w:rsidRPr="004D0A11">
              <w:rPr>
                <w:rFonts w:ascii="Trebuchet MS" w:hAnsi="Trebuchet MS"/>
                <w:color w:val="000000"/>
                <w:sz w:val="20"/>
                <w:szCs w:val="20"/>
                <w:highlight w:val="yellow"/>
              </w:rPr>
              <w:t>•</w:t>
            </w:r>
            <w:r w:rsidR="006D0E6C">
              <w:rPr>
                <w:rFonts w:ascii="Trebuchet MS" w:hAnsi="Trebuchet MS"/>
                <w:color w:val="000000"/>
                <w:sz w:val="20"/>
                <w:szCs w:val="20"/>
              </w:rPr>
              <w:t>]</w:t>
            </w:r>
            <w:r w:rsidR="006D0E6C" w:rsidRPr="006D0E6C" w:rsidDel="006D0E6C">
              <w:rPr>
                <w:rFonts w:ascii="Trebuchet MS" w:hAnsi="Trebuchet MS"/>
                <w:color w:val="000000"/>
                <w:sz w:val="20"/>
                <w:szCs w:val="20"/>
              </w:rPr>
              <w:t xml:space="preserve"> </w:t>
            </w:r>
          </w:p>
        </w:tc>
      </w:tr>
      <w:tr w:rsidR="00596979" w:rsidRPr="008B580C" w14:paraId="433A70A5" w14:textId="77777777" w:rsidTr="006D0E6C">
        <w:trPr>
          <w:trHeight w:val="285"/>
        </w:trPr>
        <w:tc>
          <w:tcPr>
            <w:tcW w:w="3257" w:type="dxa"/>
            <w:gridSpan w:val="3"/>
          </w:tcPr>
          <w:p w14:paraId="00DD06FA"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Valor desembolsado</w:t>
            </w:r>
          </w:p>
        </w:tc>
        <w:tc>
          <w:tcPr>
            <w:tcW w:w="6486" w:type="dxa"/>
            <w:gridSpan w:val="7"/>
          </w:tcPr>
          <w:p w14:paraId="3A615659"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color w:val="000000"/>
                <w:sz w:val="20"/>
                <w:szCs w:val="20"/>
              </w:rPr>
              <w:t xml:space="preserve">R$ </w:t>
            </w:r>
            <w:r w:rsidR="006D0E6C">
              <w:rPr>
                <w:rFonts w:ascii="Trebuchet MS" w:hAnsi="Trebuchet MS"/>
                <w:color w:val="000000"/>
                <w:sz w:val="20"/>
                <w:szCs w:val="20"/>
              </w:rPr>
              <w:t>[</w:t>
            </w:r>
            <w:r w:rsidR="006D0E6C" w:rsidRPr="004D0A11">
              <w:rPr>
                <w:rFonts w:ascii="Trebuchet MS" w:hAnsi="Trebuchet MS"/>
                <w:color w:val="000000"/>
                <w:sz w:val="20"/>
                <w:szCs w:val="20"/>
                <w:highlight w:val="yellow"/>
              </w:rPr>
              <w:t>•</w:t>
            </w:r>
            <w:r w:rsidR="006D0E6C">
              <w:rPr>
                <w:rFonts w:ascii="Trebuchet MS" w:hAnsi="Trebuchet MS"/>
                <w:color w:val="000000"/>
                <w:sz w:val="20"/>
                <w:szCs w:val="20"/>
              </w:rPr>
              <w:t>]</w:t>
            </w:r>
            <w:r w:rsidR="006D0E6C" w:rsidRPr="006D0E6C" w:rsidDel="006D0E6C">
              <w:rPr>
                <w:rFonts w:ascii="Trebuchet MS" w:hAnsi="Trebuchet MS"/>
                <w:color w:val="000000"/>
                <w:sz w:val="20"/>
                <w:szCs w:val="20"/>
              </w:rPr>
              <w:t xml:space="preserve"> </w:t>
            </w:r>
          </w:p>
        </w:tc>
      </w:tr>
      <w:tr w:rsidR="004A39EE" w:rsidRPr="008B580C" w14:paraId="7F93626B" w14:textId="77777777" w:rsidTr="006D0E6C">
        <w:trPr>
          <w:trHeight w:val="285"/>
        </w:trPr>
        <w:tc>
          <w:tcPr>
            <w:tcW w:w="3257" w:type="dxa"/>
            <w:gridSpan w:val="3"/>
          </w:tcPr>
          <w:p w14:paraId="340046DB" w14:textId="77777777" w:rsidR="004A39EE" w:rsidRPr="000C5F96" w:rsidRDefault="004A39EE" w:rsidP="004A39EE">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Saldo a destinar</w:t>
            </w:r>
          </w:p>
        </w:tc>
        <w:tc>
          <w:tcPr>
            <w:tcW w:w="6486" w:type="dxa"/>
            <w:gridSpan w:val="7"/>
          </w:tcPr>
          <w:p w14:paraId="09AAFC08" w14:textId="77777777" w:rsidR="004A39EE" w:rsidRPr="000C5F96" w:rsidRDefault="004A39EE" w:rsidP="004A39EE">
            <w:pPr>
              <w:tabs>
                <w:tab w:val="left" w:pos="851"/>
              </w:tabs>
              <w:spacing w:line="360" w:lineRule="auto"/>
              <w:jc w:val="both"/>
              <w:rPr>
                <w:rFonts w:ascii="Trebuchet MS" w:hAnsi="Trebuchet MS"/>
                <w:color w:val="000000"/>
                <w:sz w:val="20"/>
                <w:szCs w:val="20"/>
              </w:rPr>
            </w:pPr>
            <w:r w:rsidRPr="000C5F96">
              <w:rPr>
                <w:rFonts w:ascii="Trebuchet MS" w:hAnsi="Trebuchet MS"/>
                <w:color w:val="000000"/>
                <w:sz w:val="20"/>
                <w:szCs w:val="20"/>
              </w:rPr>
              <w:t xml:space="preserve">R$ </w:t>
            </w:r>
            <w:r w:rsidR="006D0E6C">
              <w:rPr>
                <w:rFonts w:ascii="Trebuchet MS" w:hAnsi="Trebuchet MS"/>
                <w:color w:val="000000"/>
                <w:sz w:val="20"/>
                <w:szCs w:val="20"/>
              </w:rPr>
              <w:t>[</w:t>
            </w:r>
            <w:r w:rsidR="006D0E6C" w:rsidRPr="004D0A11">
              <w:rPr>
                <w:rFonts w:ascii="Trebuchet MS" w:hAnsi="Trebuchet MS"/>
                <w:color w:val="000000"/>
                <w:sz w:val="20"/>
                <w:szCs w:val="20"/>
                <w:highlight w:val="yellow"/>
              </w:rPr>
              <w:t>•</w:t>
            </w:r>
            <w:r w:rsidR="006D0E6C">
              <w:rPr>
                <w:rFonts w:ascii="Trebuchet MS" w:hAnsi="Trebuchet MS"/>
                <w:color w:val="000000"/>
                <w:sz w:val="20"/>
                <w:szCs w:val="20"/>
              </w:rPr>
              <w:t>]</w:t>
            </w:r>
            <w:r w:rsidR="006D0E6C" w:rsidRPr="006D0E6C" w:rsidDel="006D0E6C">
              <w:rPr>
                <w:rFonts w:ascii="Trebuchet MS" w:hAnsi="Trebuchet MS"/>
                <w:color w:val="000000"/>
                <w:sz w:val="20"/>
                <w:szCs w:val="20"/>
              </w:rPr>
              <w:t xml:space="preserve"> </w:t>
            </w:r>
          </w:p>
        </w:tc>
      </w:tr>
      <w:tr w:rsidR="00596979" w:rsidRPr="008B580C" w14:paraId="25B52C33" w14:textId="77777777" w:rsidTr="006D0E6C">
        <w:trPr>
          <w:trHeight w:val="285"/>
        </w:trPr>
        <w:tc>
          <w:tcPr>
            <w:tcW w:w="3257" w:type="dxa"/>
            <w:gridSpan w:val="3"/>
          </w:tcPr>
          <w:p w14:paraId="5433A6D2"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 xml:space="preserve">Valor </w:t>
            </w:r>
            <w:r w:rsidRPr="000C5F96">
              <w:rPr>
                <w:rFonts w:ascii="Trebuchet MS" w:hAnsi="Trebuchet MS"/>
                <w:b/>
                <w:sz w:val="20"/>
                <w:szCs w:val="20"/>
              </w:rPr>
              <w:t>Total</w:t>
            </w:r>
            <w:r w:rsidRPr="000C5F96">
              <w:rPr>
                <w:rFonts w:ascii="Trebuchet MS" w:hAnsi="Trebuchet MS"/>
                <w:b/>
                <w:bCs/>
                <w:sz w:val="20"/>
                <w:szCs w:val="20"/>
              </w:rPr>
              <w:t xml:space="preserve"> da Oferta</w:t>
            </w:r>
          </w:p>
        </w:tc>
        <w:tc>
          <w:tcPr>
            <w:tcW w:w="6486" w:type="dxa"/>
            <w:gridSpan w:val="7"/>
          </w:tcPr>
          <w:p w14:paraId="5C939B2E"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color w:val="000000"/>
                <w:sz w:val="20"/>
                <w:szCs w:val="20"/>
              </w:rPr>
              <w:t xml:space="preserve">R$ </w:t>
            </w:r>
            <w:r w:rsidR="006D0E6C">
              <w:rPr>
                <w:rFonts w:ascii="Trebuchet MS" w:hAnsi="Trebuchet MS"/>
                <w:color w:val="000000"/>
                <w:sz w:val="20"/>
                <w:szCs w:val="20"/>
              </w:rPr>
              <w:t>[</w:t>
            </w:r>
            <w:r w:rsidR="006D0E6C" w:rsidRPr="004D0A11">
              <w:rPr>
                <w:rFonts w:ascii="Trebuchet MS" w:hAnsi="Trebuchet MS"/>
                <w:color w:val="000000"/>
                <w:sz w:val="20"/>
                <w:szCs w:val="20"/>
                <w:highlight w:val="yellow"/>
              </w:rPr>
              <w:t>•</w:t>
            </w:r>
            <w:r w:rsidR="006D0E6C">
              <w:rPr>
                <w:rFonts w:ascii="Trebuchet MS" w:hAnsi="Trebuchet MS"/>
                <w:color w:val="000000"/>
                <w:sz w:val="20"/>
                <w:szCs w:val="20"/>
              </w:rPr>
              <w:t>]</w:t>
            </w:r>
            <w:r w:rsidR="006D0E6C" w:rsidRPr="006D0E6C" w:rsidDel="006D0E6C">
              <w:rPr>
                <w:rFonts w:ascii="Trebuchet MS" w:hAnsi="Trebuchet MS"/>
                <w:color w:val="000000"/>
                <w:sz w:val="20"/>
                <w:szCs w:val="20"/>
              </w:rPr>
              <w:t xml:space="preserve"> </w:t>
            </w:r>
          </w:p>
        </w:tc>
      </w:tr>
    </w:tbl>
    <w:p w14:paraId="326D5700" w14:textId="77777777" w:rsidR="00E91528" w:rsidRPr="008B580C" w:rsidRDefault="00E91528" w:rsidP="00C23619">
      <w:pPr>
        <w:tabs>
          <w:tab w:val="left" w:pos="851"/>
        </w:tabs>
        <w:spacing w:line="360" w:lineRule="auto"/>
        <w:jc w:val="both"/>
        <w:rPr>
          <w:rFonts w:ascii="Trebuchet MS" w:hAnsi="Trebuchet MS"/>
          <w:color w:val="000000"/>
          <w:sz w:val="20"/>
          <w:szCs w:val="20"/>
        </w:rPr>
      </w:pPr>
    </w:p>
    <w:p w14:paraId="27AF76DD" w14:textId="77777777" w:rsidR="00B80E0E" w:rsidRPr="008B580C" w:rsidRDefault="008C5173"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Acompanha a presente declaração os comprovantes dos gastos, na forma do Anexo I à presente declaração</w:t>
      </w:r>
    </w:p>
    <w:p w14:paraId="116FCA4A" w14:textId="77777777" w:rsidR="005A0A2F" w:rsidRPr="00127D74" w:rsidRDefault="00C7510B" w:rsidP="00C23619">
      <w:pPr>
        <w:tabs>
          <w:tab w:val="left" w:pos="851"/>
        </w:tabs>
        <w:spacing w:line="360" w:lineRule="auto"/>
        <w:jc w:val="center"/>
        <w:rPr>
          <w:rFonts w:ascii="Trebuchet MS" w:hAnsi="Trebuchet MS"/>
          <w:color w:val="000000"/>
          <w:sz w:val="20"/>
          <w:szCs w:val="20"/>
        </w:rPr>
      </w:pPr>
      <w:r w:rsidRPr="0070245B">
        <w:rPr>
          <w:rFonts w:ascii="Trebuchet MS" w:hAnsi="Trebuchet MS"/>
          <w:color w:val="000000"/>
          <w:sz w:val="20"/>
          <w:szCs w:val="20"/>
          <w:highlight w:val="lightGray"/>
        </w:rPr>
        <w:t>[●]</w:t>
      </w:r>
      <w:r w:rsidR="00B80E0E" w:rsidRPr="00127D74">
        <w:rPr>
          <w:rFonts w:ascii="Trebuchet MS" w:hAnsi="Trebuchet MS"/>
          <w:color w:val="000000"/>
          <w:sz w:val="20"/>
          <w:szCs w:val="20"/>
        </w:rPr>
        <w:t xml:space="preserve">, </w:t>
      </w:r>
      <w:r w:rsidR="00B80E0E" w:rsidRPr="0070245B">
        <w:rPr>
          <w:rFonts w:ascii="Trebuchet MS" w:hAnsi="Trebuchet MS"/>
          <w:color w:val="000000"/>
          <w:sz w:val="20"/>
          <w:szCs w:val="20"/>
          <w:highlight w:val="lightGray"/>
        </w:rPr>
        <w:t>[●]</w:t>
      </w:r>
      <w:r w:rsidR="00B80E0E" w:rsidRPr="00127D74">
        <w:rPr>
          <w:rFonts w:ascii="Trebuchet MS" w:hAnsi="Trebuchet MS"/>
          <w:color w:val="000000"/>
          <w:sz w:val="20"/>
          <w:szCs w:val="20"/>
        </w:rPr>
        <w:t xml:space="preserve"> de </w:t>
      </w:r>
      <w:r w:rsidR="00B80E0E" w:rsidRPr="0070245B">
        <w:rPr>
          <w:rFonts w:ascii="Trebuchet MS" w:hAnsi="Trebuchet MS"/>
          <w:color w:val="000000"/>
          <w:sz w:val="20"/>
          <w:szCs w:val="20"/>
          <w:highlight w:val="lightGray"/>
        </w:rPr>
        <w:t>[●]</w:t>
      </w:r>
      <w:r w:rsidR="00B80E0E" w:rsidRPr="00127D74">
        <w:rPr>
          <w:rFonts w:ascii="Trebuchet MS" w:hAnsi="Trebuchet MS"/>
          <w:color w:val="000000"/>
          <w:sz w:val="20"/>
          <w:szCs w:val="20"/>
        </w:rPr>
        <w:t xml:space="preserve"> de </w:t>
      </w:r>
      <w:r w:rsidR="00B80E0E" w:rsidRPr="0070245B">
        <w:rPr>
          <w:rFonts w:ascii="Trebuchet MS" w:hAnsi="Trebuchet MS"/>
          <w:color w:val="000000"/>
          <w:sz w:val="20"/>
          <w:szCs w:val="20"/>
          <w:highlight w:val="lightGray"/>
        </w:rPr>
        <w:t>[●]</w:t>
      </w:r>
      <w:r w:rsidR="00B80E0E" w:rsidRPr="00127D74">
        <w:rPr>
          <w:rFonts w:ascii="Trebuchet MS" w:hAnsi="Trebuchet MS"/>
          <w:color w:val="000000"/>
          <w:sz w:val="20"/>
          <w:szCs w:val="20"/>
        </w:rPr>
        <w:t>.</w:t>
      </w:r>
    </w:p>
    <w:tbl>
      <w:tblPr>
        <w:tblW w:w="0" w:type="auto"/>
        <w:jc w:val="center"/>
        <w:tblLayout w:type="fixed"/>
        <w:tblCellMar>
          <w:left w:w="70" w:type="dxa"/>
          <w:right w:w="70" w:type="dxa"/>
        </w:tblCellMar>
        <w:tblLook w:val="01E0" w:firstRow="1" w:lastRow="1" w:firstColumn="1" w:lastColumn="1" w:noHBand="0" w:noVBand="0"/>
      </w:tblPr>
      <w:tblGrid>
        <w:gridCol w:w="4489"/>
        <w:gridCol w:w="4489"/>
      </w:tblGrid>
      <w:tr w:rsidR="00875FC8" w:rsidRPr="008B580C" w14:paraId="18841286" w14:textId="77777777" w:rsidTr="006E0C6B">
        <w:trPr>
          <w:cantSplit/>
          <w:jc w:val="center"/>
        </w:trPr>
        <w:tc>
          <w:tcPr>
            <w:tcW w:w="8978" w:type="dxa"/>
            <w:gridSpan w:val="2"/>
          </w:tcPr>
          <w:p w14:paraId="6A23F146" w14:textId="77777777" w:rsidR="00875FC8" w:rsidRPr="008B580C" w:rsidRDefault="00970BC3" w:rsidP="00C23619">
            <w:pPr>
              <w:spacing w:line="360" w:lineRule="auto"/>
              <w:jc w:val="center"/>
              <w:rPr>
                <w:rFonts w:ascii="Trebuchet MS" w:hAnsi="Trebuchet MS" w:cstheme="minorHAnsi"/>
                <w:b/>
                <w:smallCaps/>
                <w:sz w:val="20"/>
                <w:szCs w:val="20"/>
                <w:lang w:bidi="th-TH"/>
              </w:rPr>
            </w:pPr>
            <w:r w:rsidRPr="008B580C">
              <w:rPr>
                <w:rFonts w:ascii="Trebuchet MS" w:hAnsi="Trebuchet MS" w:cstheme="minorHAnsi"/>
                <w:b/>
                <w:smallCaps/>
                <w:sz w:val="20"/>
                <w:szCs w:val="20"/>
                <w:lang w:bidi="th-TH"/>
              </w:rPr>
              <w:t>TRADIMAQ S.A.</w:t>
            </w:r>
          </w:p>
          <w:p w14:paraId="7FEBEA2F" w14:textId="77777777" w:rsidR="00875FC8" w:rsidRPr="008B580C" w:rsidRDefault="00875FC8" w:rsidP="00C23619">
            <w:pPr>
              <w:spacing w:line="360" w:lineRule="auto"/>
              <w:jc w:val="center"/>
              <w:rPr>
                <w:rFonts w:ascii="Trebuchet MS" w:hAnsi="Trebuchet MS"/>
                <w:sz w:val="20"/>
                <w:szCs w:val="20"/>
              </w:rPr>
            </w:pPr>
          </w:p>
        </w:tc>
      </w:tr>
      <w:tr w:rsidR="00B80E0E" w:rsidRPr="008B580C" w14:paraId="20BC3601" w14:textId="77777777" w:rsidTr="006E0C6B">
        <w:trPr>
          <w:jc w:val="center"/>
        </w:trPr>
        <w:tc>
          <w:tcPr>
            <w:tcW w:w="4489" w:type="dxa"/>
          </w:tcPr>
          <w:p w14:paraId="1DC7657D"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__________________________________</w:t>
            </w:r>
          </w:p>
          <w:p w14:paraId="058D38D7"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Nome:</w:t>
            </w:r>
          </w:p>
          <w:p w14:paraId="15CA4E13"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Cargo:</w:t>
            </w:r>
          </w:p>
        </w:tc>
        <w:tc>
          <w:tcPr>
            <w:tcW w:w="4489" w:type="dxa"/>
          </w:tcPr>
          <w:p w14:paraId="0D21EAB3"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__________________________________</w:t>
            </w:r>
          </w:p>
          <w:p w14:paraId="6935868E"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Nome:</w:t>
            </w:r>
          </w:p>
          <w:p w14:paraId="4577D1E6"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Cargo:</w:t>
            </w:r>
          </w:p>
        </w:tc>
      </w:tr>
    </w:tbl>
    <w:p w14:paraId="4B3EC76C" w14:textId="7F3E522C" w:rsidR="00010694" w:rsidRPr="008B580C" w:rsidRDefault="00B80E0E">
      <w:pPr>
        <w:autoSpaceDE/>
        <w:autoSpaceDN/>
        <w:adjustRightInd/>
        <w:spacing w:line="360" w:lineRule="auto"/>
        <w:jc w:val="center"/>
        <w:rPr>
          <w:rFonts w:ascii="Trebuchet MS" w:hAnsi="Trebuchet MS"/>
          <w:b/>
          <w:color w:val="000000"/>
          <w:sz w:val="20"/>
          <w:szCs w:val="20"/>
          <w:lang w:val="pt-PT"/>
        </w:rPr>
      </w:pPr>
      <w:r w:rsidRPr="008B580C">
        <w:rPr>
          <w:rFonts w:ascii="Trebuchet MS" w:hAnsi="Trebuchet MS"/>
          <w:color w:val="000000"/>
          <w:sz w:val="20"/>
          <w:szCs w:val="20"/>
        </w:rPr>
        <w:br w:type="page"/>
      </w:r>
      <w:r w:rsidR="00A011AC" w:rsidRPr="008B580C">
        <w:rPr>
          <w:rFonts w:ascii="Trebuchet MS" w:hAnsi="Trebuchet MS"/>
          <w:b/>
          <w:color w:val="000000"/>
          <w:sz w:val="20"/>
          <w:szCs w:val="20"/>
          <w:lang w:val="pt-PT"/>
        </w:rPr>
        <w:lastRenderedPageBreak/>
        <w:t xml:space="preserve">ANEXO </w:t>
      </w:r>
      <w:r w:rsidR="00CF3CEE" w:rsidRPr="008B580C">
        <w:rPr>
          <w:rFonts w:ascii="Trebuchet MS" w:hAnsi="Trebuchet MS"/>
          <w:b/>
          <w:color w:val="000000"/>
          <w:sz w:val="20"/>
          <w:szCs w:val="20"/>
          <w:lang w:val="pt-PT"/>
        </w:rPr>
        <w:t>I</w:t>
      </w:r>
      <w:r w:rsidR="00CF3CEE">
        <w:rPr>
          <w:rFonts w:ascii="Trebuchet MS" w:hAnsi="Trebuchet MS"/>
          <w:b/>
          <w:color w:val="000000"/>
          <w:sz w:val="20"/>
          <w:szCs w:val="20"/>
          <w:lang w:val="pt-PT"/>
        </w:rPr>
        <w:t>II</w:t>
      </w:r>
      <w:r w:rsidR="00CF3CEE" w:rsidRPr="008B580C">
        <w:rPr>
          <w:rFonts w:ascii="Trebuchet MS" w:hAnsi="Trebuchet MS"/>
          <w:b/>
          <w:color w:val="000000"/>
          <w:sz w:val="20"/>
          <w:szCs w:val="20"/>
          <w:lang w:val="pt-PT"/>
        </w:rPr>
        <w:t xml:space="preserve"> </w:t>
      </w:r>
      <w:r w:rsidR="00A011AC" w:rsidRPr="008B580C">
        <w:rPr>
          <w:rFonts w:ascii="Trebuchet MS" w:hAnsi="Trebuchet MS"/>
          <w:b/>
          <w:color w:val="000000"/>
          <w:sz w:val="20"/>
          <w:szCs w:val="20"/>
          <w:lang w:val="pt-PT"/>
        </w:rPr>
        <w:t>– CRONOGRAMA DE PAGAMENTO</w:t>
      </w:r>
      <w:r w:rsidR="00F60A09" w:rsidRPr="008B580C">
        <w:rPr>
          <w:rFonts w:ascii="Trebuchet MS" w:hAnsi="Trebuchet MS"/>
          <w:b/>
          <w:color w:val="000000"/>
          <w:sz w:val="20"/>
          <w:szCs w:val="20"/>
          <w:lang w:val="pt-PT"/>
        </w:rPr>
        <w:t xml:space="preserve"> DAS DEBÊNTURES</w:t>
      </w:r>
    </w:p>
    <w:tbl>
      <w:tblPr>
        <w:tblpPr w:leftFromText="180" w:rightFromText="180" w:vertAnchor="text" w:horzAnchor="margin" w:tblpXSpec="center" w:tblpY="78"/>
        <w:tblW w:w="11180" w:type="dxa"/>
        <w:tblCellMar>
          <w:left w:w="0" w:type="dxa"/>
          <w:right w:w="0" w:type="dxa"/>
        </w:tblCellMar>
        <w:tblLook w:val="04A0" w:firstRow="1" w:lastRow="0" w:firstColumn="1" w:lastColumn="0" w:noHBand="0" w:noVBand="1"/>
      </w:tblPr>
      <w:tblGrid>
        <w:gridCol w:w="1532"/>
        <w:gridCol w:w="1728"/>
        <w:gridCol w:w="1809"/>
        <w:gridCol w:w="1305"/>
        <w:gridCol w:w="1701"/>
        <w:gridCol w:w="3105"/>
      </w:tblGrid>
      <w:tr w:rsidR="00EE4E4C" w:rsidRPr="00CD7BB5" w14:paraId="01FD88EE" w14:textId="77777777" w:rsidTr="00EE4E4C">
        <w:trPr>
          <w:trHeight w:val="1240"/>
        </w:trPr>
        <w:tc>
          <w:tcPr>
            <w:tcW w:w="1532" w:type="dxa"/>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2AC8E9A" w14:textId="77777777" w:rsidR="00EE4E4C" w:rsidRPr="00CD7BB5" w:rsidRDefault="00EE4E4C" w:rsidP="00EE4E4C">
            <w:pPr>
              <w:autoSpaceDE/>
              <w:autoSpaceDN/>
              <w:adjustRightInd/>
              <w:jc w:val="center"/>
              <w:rPr>
                <w:rFonts w:ascii="Trebuchet MS" w:hAnsi="Trebuchet MS" w:cs="Arial"/>
                <w:b/>
                <w:bCs/>
                <w:color w:val="000000"/>
                <w:sz w:val="20"/>
                <w:szCs w:val="20"/>
              </w:rPr>
            </w:pPr>
            <w:r w:rsidRPr="00CD7BB5">
              <w:rPr>
                <w:rFonts w:ascii="Trebuchet MS" w:hAnsi="Trebuchet MS" w:cs="Arial"/>
                <w:b/>
                <w:bCs/>
                <w:color w:val="000000"/>
                <w:sz w:val="20"/>
                <w:szCs w:val="20"/>
              </w:rPr>
              <w:t xml:space="preserve">Datas de Aniversário </w:t>
            </w:r>
          </w:p>
        </w:tc>
        <w:tc>
          <w:tcPr>
            <w:tcW w:w="1728"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0E78D99"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Data de Pagamento</w:t>
            </w:r>
          </w:p>
        </w:tc>
        <w:tc>
          <w:tcPr>
            <w:tcW w:w="1809"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E3016BF"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Incorporação de juros</w:t>
            </w:r>
          </w:p>
        </w:tc>
        <w:tc>
          <w:tcPr>
            <w:tcW w:w="1305"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5E59A72"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Remuneração</w:t>
            </w:r>
          </w:p>
        </w:tc>
        <w:tc>
          <w:tcPr>
            <w:tcW w:w="1701"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462C109"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 xml:space="preserve"> Amortização</w:t>
            </w:r>
          </w:p>
        </w:tc>
        <w:tc>
          <w:tcPr>
            <w:tcW w:w="3105"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B9443E4"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Porcentagem de Amortização do Saldo do Valor Nominal Atualizado</w:t>
            </w:r>
          </w:p>
        </w:tc>
      </w:tr>
      <w:tr w:rsidR="00EE4E4C" w:rsidRPr="00CD7BB5" w14:paraId="791652CB"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67AB2C1"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11/08/2022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C287AF8"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11/08/2022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8025962"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D2BBD8C"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2137F80"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10F0A98" w14:textId="2D371F97" w:rsidR="00EE4E4C" w:rsidRPr="00A62AFA" w:rsidRDefault="00686B58" w:rsidP="003C2C2A">
            <w:pPr>
              <w:jc w:val="center"/>
            </w:pPr>
            <w:r w:rsidRPr="00A62AFA">
              <w:t>0%</w:t>
            </w:r>
          </w:p>
        </w:tc>
      </w:tr>
      <w:tr w:rsidR="00EE4E4C" w:rsidRPr="00CD7BB5" w14:paraId="0B19DAD1"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7323F7"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13/09/2022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379C10"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13/09/2022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AE9C8"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975A93"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7A86BB"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08F78CB" w14:textId="0C1800F2" w:rsidR="00EE4E4C" w:rsidRPr="00A62AFA" w:rsidRDefault="00686B58" w:rsidP="003C2C2A">
            <w:pPr>
              <w:jc w:val="center"/>
            </w:pPr>
            <w:r w:rsidRPr="00A62AFA">
              <w:t>0%</w:t>
            </w:r>
          </w:p>
        </w:tc>
      </w:tr>
      <w:tr w:rsidR="00EE4E4C" w:rsidRPr="00CD7BB5" w14:paraId="27BF60A7"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9EC39F2"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13/10/2022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677F7B1"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13/10/2022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3662806"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11A6F95"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E377547"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09B0FF2" w14:textId="78E2F7ED" w:rsidR="00EE4E4C" w:rsidRPr="00A62AFA" w:rsidRDefault="00686B58" w:rsidP="003C2C2A">
            <w:pPr>
              <w:jc w:val="center"/>
            </w:pPr>
            <w:r w:rsidRPr="00A62AFA">
              <w:t>0%</w:t>
            </w:r>
          </w:p>
        </w:tc>
      </w:tr>
      <w:tr w:rsidR="00EE4E4C" w:rsidRPr="00CD7BB5" w14:paraId="4D23CAF9"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EBA0CF"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11/11/2022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85239B"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11/11/2022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B3B544"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3DE83E"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0353A4"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CAC6823" w14:textId="71C58B64" w:rsidR="00EE4E4C" w:rsidRPr="00A62AFA" w:rsidRDefault="00686B58" w:rsidP="003C2C2A">
            <w:pPr>
              <w:jc w:val="center"/>
            </w:pPr>
            <w:r w:rsidRPr="00A62AFA">
              <w:t>0%</w:t>
            </w:r>
          </w:p>
        </w:tc>
      </w:tr>
      <w:tr w:rsidR="00EE4E4C" w:rsidRPr="00CD7BB5" w14:paraId="5A2BB891"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12E9E80"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13/12/2022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48391DB"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13/12/2022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67F540D"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DC85A3A"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A3A454D"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88179D5" w14:textId="7AAF561F" w:rsidR="00EE4E4C" w:rsidRPr="00A62AFA" w:rsidRDefault="00686B58" w:rsidP="003C2C2A">
            <w:pPr>
              <w:jc w:val="center"/>
            </w:pPr>
            <w:r w:rsidRPr="00A62AFA">
              <w:t>0%</w:t>
            </w:r>
          </w:p>
        </w:tc>
      </w:tr>
      <w:tr w:rsidR="00EE4E4C" w:rsidRPr="00CD7BB5" w14:paraId="653D8018"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548ADC"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12/01/2023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60013F"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12/01/2023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1CBA3C"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215C72"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E47AA7"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9420819" w14:textId="7D1A55F9" w:rsidR="00EE4E4C" w:rsidRPr="00A62AFA" w:rsidRDefault="00686B58" w:rsidP="003C2C2A">
            <w:pPr>
              <w:jc w:val="center"/>
            </w:pPr>
            <w:r w:rsidRPr="00A62AFA">
              <w:t>0%</w:t>
            </w:r>
          </w:p>
        </w:tc>
      </w:tr>
      <w:tr w:rsidR="00EB6DA7" w:rsidRPr="00CD7BB5" w14:paraId="2B1B067C"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36810D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13/02/2023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A5A756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13/02/2023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B55ADF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100424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1FCBF8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84C1DAB" w14:textId="32303469" w:rsidR="00EB6DA7" w:rsidRPr="00CD7BB5" w:rsidRDefault="00EB6DA7" w:rsidP="00EB6DA7">
            <w:pPr>
              <w:jc w:val="center"/>
              <w:rPr>
                <w:rFonts w:ascii="Trebuchet MS" w:hAnsi="Trebuchet MS" w:cs="Arial"/>
                <w:i/>
                <w:iCs/>
                <w:color w:val="808080"/>
                <w:sz w:val="20"/>
                <w:szCs w:val="20"/>
              </w:rPr>
            </w:pPr>
            <w:r w:rsidRPr="00006060">
              <w:t xml:space="preserve"> 0,9210% </w:t>
            </w:r>
          </w:p>
        </w:tc>
      </w:tr>
      <w:tr w:rsidR="00EB6DA7" w:rsidRPr="00CD7BB5" w14:paraId="61F214F8"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D482F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B0EEE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C933E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DA3DE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84A35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E7B7986" w14:textId="7A156B10" w:rsidR="00EB6DA7" w:rsidRPr="00CD7BB5" w:rsidRDefault="00EB6DA7" w:rsidP="00EB6DA7">
            <w:pPr>
              <w:jc w:val="center"/>
              <w:rPr>
                <w:rFonts w:ascii="Trebuchet MS" w:hAnsi="Trebuchet MS" w:cs="Arial"/>
                <w:i/>
                <w:iCs/>
                <w:color w:val="808080"/>
                <w:sz w:val="20"/>
                <w:szCs w:val="20"/>
              </w:rPr>
            </w:pPr>
            <w:r w:rsidRPr="00006060">
              <w:t xml:space="preserve"> 1,0762% </w:t>
            </w:r>
          </w:p>
        </w:tc>
      </w:tr>
      <w:tr w:rsidR="00EB6DA7" w:rsidRPr="00CD7BB5" w14:paraId="088F2DD1"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F1B61B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880410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B4AC4E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E71211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50F78B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D9642D7" w14:textId="3A2BEA18" w:rsidR="00EB6DA7" w:rsidRPr="00CD7BB5" w:rsidRDefault="00EB6DA7" w:rsidP="00EB6DA7">
            <w:pPr>
              <w:jc w:val="center"/>
              <w:rPr>
                <w:rFonts w:ascii="Trebuchet MS" w:hAnsi="Trebuchet MS" w:cs="Arial"/>
                <w:i/>
                <w:iCs/>
                <w:color w:val="808080"/>
                <w:sz w:val="20"/>
                <w:szCs w:val="20"/>
              </w:rPr>
            </w:pPr>
            <w:r w:rsidRPr="00006060">
              <w:t xml:space="preserve"> 0,9552% </w:t>
            </w:r>
          </w:p>
        </w:tc>
      </w:tr>
      <w:tr w:rsidR="00EB6DA7" w:rsidRPr="00CD7BB5" w14:paraId="3BD092D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DD5A3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DA6E5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8D0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79C00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79FE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B4E744D" w14:textId="1004FAF6" w:rsidR="00EB6DA7" w:rsidRPr="00CD7BB5" w:rsidRDefault="00EB6DA7" w:rsidP="00EB6DA7">
            <w:pPr>
              <w:jc w:val="center"/>
              <w:rPr>
                <w:rFonts w:ascii="Trebuchet MS" w:hAnsi="Trebuchet MS" w:cs="Arial"/>
                <w:i/>
                <w:iCs/>
                <w:color w:val="808080"/>
                <w:sz w:val="20"/>
                <w:szCs w:val="20"/>
              </w:rPr>
            </w:pPr>
            <w:r w:rsidRPr="00006060">
              <w:t xml:space="preserve"> 1,1113% </w:t>
            </w:r>
          </w:p>
        </w:tc>
      </w:tr>
      <w:tr w:rsidR="00EB6DA7" w:rsidRPr="00CD7BB5" w14:paraId="676A9DAD"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B9D955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7784CD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D29444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32C2B3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0836A6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6C9691F7" w14:textId="1CD537FB" w:rsidR="00EB6DA7" w:rsidRPr="00CD7BB5" w:rsidRDefault="00EB6DA7" w:rsidP="00EB6DA7">
            <w:pPr>
              <w:jc w:val="center"/>
              <w:rPr>
                <w:rFonts w:ascii="Trebuchet MS" w:hAnsi="Trebuchet MS" w:cs="Arial"/>
                <w:i/>
                <w:iCs/>
                <w:color w:val="808080"/>
                <w:sz w:val="20"/>
                <w:szCs w:val="20"/>
              </w:rPr>
            </w:pPr>
            <w:r w:rsidRPr="00006060">
              <w:t xml:space="preserve"> 0,9913% </w:t>
            </w:r>
          </w:p>
        </w:tc>
      </w:tr>
      <w:tr w:rsidR="00EB6DA7" w:rsidRPr="00CD7BB5" w14:paraId="1573800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2FD3E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E05D5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6AB7F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1F63C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43B13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AF288B7" w14:textId="0D166420" w:rsidR="00EB6DA7" w:rsidRPr="00CD7BB5" w:rsidRDefault="00EB6DA7" w:rsidP="00EB6DA7">
            <w:pPr>
              <w:jc w:val="center"/>
              <w:rPr>
                <w:rFonts w:ascii="Trebuchet MS" w:hAnsi="Trebuchet MS" w:cs="Arial"/>
                <w:i/>
                <w:iCs/>
                <w:color w:val="808080"/>
                <w:sz w:val="20"/>
                <w:szCs w:val="20"/>
              </w:rPr>
            </w:pPr>
            <w:r w:rsidRPr="00006060">
              <w:t xml:space="preserve"> 1,0089% </w:t>
            </w:r>
          </w:p>
        </w:tc>
      </w:tr>
      <w:tr w:rsidR="00EB6DA7" w:rsidRPr="00CD7BB5" w14:paraId="666155A7"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B02E16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11/08/2023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88D54D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11/08/2023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0FC15E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1E0B39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4570A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A43CECD" w14:textId="764C1FFB" w:rsidR="00EB6DA7" w:rsidRPr="00CD7BB5" w:rsidRDefault="00EB6DA7" w:rsidP="00EB6DA7">
            <w:pPr>
              <w:jc w:val="center"/>
              <w:rPr>
                <w:rFonts w:ascii="Trebuchet MS" w:hAnsi="Trebuchet MS" w:cs="Arial"/>
                <w:i/>
                <w:iCs/>
                <w:color w:val="808080"/>
                <w:sz w:val="20"/>
                <w:szCs w:val="20"/>
              </w:rPr>
            </w:pPr>
            <w:r w:rsidRPr="00006060">
              <w:t xml:space="preserve"> 1,0619% </w:t>
            </w:r>
          </w:p>
        </w:tc>
      </w:tr>
      <w:tr w:rsidR="00EB6DA7" w:rsidRPr="00CD7BB5" w14:paraId="216C0E0D"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1FD6F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8584E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48C2A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612D2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0D338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A7E1158" w14:textId="3537AA81" w:rsidR="00EB6DA7" w:rsidRPr="00CD7BB5" w:rsidRDefault="00EB6DA7" w:rsidP="00EB6DA7">
            <w:pPr>
              <w:jc w:val="center"/>
              <w:rPr>
                <w:rFonts w:ascii="Trebuchet MS" w:hAnsi="Trebuchet MS" w:cs="Arial"/>
                <w:i/>
                <w:iCs/>
                <w:color w:val="808080"/>
                <w:sz w:val="20"/>
                <w:szCs w:val="20"/>
              </w:rPr>
            </w:pPr>
            <w:r w:rsidRPr="00006060">
              <w:t xml:space="preserve"> 1,0462% </w:t>
            </w:r>
          </w:p>
        </w:tc>
      </w:tr>
      <w:tr w:rsidR="00EB6DA7" w:rsidRPr="00CD7BB5" w14:paraId="09EB1739"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963BB3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21263E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68E975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750ADF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D2E898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D5F3E70" w14:textId="71A1350E" w:rsidR="00EB6DA7" w:rsidRPr="00CD7BB5" w:rsidRDefault="00EB6DA7" w:rsidP="00EB6DA7">
            <w:pPr>
              <w:jc w:val="center"/>
              <w:rPr>
                <w:rFonts w:ascii="Trebuchet MS" w:hAnsi="Trebuchet MS" w:cs="Arial"/>
                <w:i/>
                <w:iCs/>
                <w:color w:val="808080"/>
                <w:sz w:val="20"/>
                <w:szCs w:val="20"/>
              </w:rPr>
            </w:pPr>
            <w:r w:rsidRPr="00006060">
              <w:t xml:space="preserve"> 1,1352% </w:t>
            </w:r>
          </w:p>
        </w:tc>
      </w:tr>
      <w:tr w:rsidR="00EB6DA7" w:rsidRPr="00CD7BB5" w14:paraId="64CEEC7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E6929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927D2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D71F6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DC5FA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F3E9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47215537" w14:textId="7193965B" w:rsidR="00EB6DA7" w:rsidRPr="00CD7BB5" w:rsidRDefault="00EB6DA7" w:rsidP="00EB6DA7">
            <w:pPr>
              <w:jc w:val="center"/>
              <w:rPr>
                <w:rFonts w:ascii="Trebuchet MS" w:hAnsi="Trebuchet MS" w:cs="Arial"/>
                <w:i/>
                <w:iCs/>
                <w:color w:val="808080"/>
                <w:sz w:val="20"/>
                <w:szCs w:val="20"/>
              </w:rPr>
            </w:pPr>
            <w:r w:rsidRPr="00006060">
              <w:t xml:space="preserve"> 1,1213% </w:t>
            </w:r>
          </w:p>
        </w:tc>
      </w:tr>
      <w:tr w:rsidR="00EB6DA7" w:rsidRPr="00CD7BB5" w14:paraId="2AE5409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152174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554B3C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D82763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0FF205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68847B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65348528" w14:textId="75107399" w:rsidR="00EB6DA7" w:rsidRPr="00CD7BB5" w:rsidRDefault="00EB6DA7" w:rsidP="00EB6DA7">
            <w:pPr>
              <w:jc w:val="center"/>
              <w:rPr>
                <w:rFonts w:ascii="Trebuchet MS" w:hAnsi="Trebuchet MS" w:cs="Arial"/>
                <w:i/>
                <w:iCs/>
                <w:color w:val="808080"/>
                <w:sz w:val="20"/>
                <w:szCs w:val="20"/>
              </w:rPr>
            </w:pPr>
            <w:r w:rsidRPr="00006060">
              <w:t xml:space="preserve"> 1,1423% </w:t>
            </w:r>
          </w:p>
        </w:tc>
      </w:tr>
      <w:tr w:rsidR="00EB6DA7" w:rsidRPr="00CD7BB5" w14:paraId="6894E9C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EC0B1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72659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AF615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351AC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1CAB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7D9C630" w14:textId="26AD8690" w:rsidR="00EB6DA7" w:rsidRPr="00CD7BB5" w:rsidRDefault="00EB6DA7" w:rsidP="00EB6DA7">
            <w:pPr>
              <w:jc w:val="center"/>
              <w:rPr>
                <w:rFonts w:ascii="Trebuchet MS" w:hAnsi="Trebuchet MS" w:cs="Arial"/>
                <w:i/>
                <w:iCs/>
                <w:color w:val="808080"/>
                <w:sz w:val="20"/>
                <w:szCs w:val="20"/>
              </w:rPr>
            </w:pPr>
            <w:r w:rsidRPr="00006060">
              <w:t xml:space="preserve"> 1,2337% </w:t>
            </w:r>
          </w:p>
        </w:tc>
      </w:tr>
      <w:tr w:rsidR="00EB6DA7" w:rsidRPr="00CD7BB5" w14:paraId="37E8B626"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3D8E53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09/02/2024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2DF114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09/02/2024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2A5B80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A913D4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0E8C61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D04B034" w14:textId="01B9B388" w:rsidR="00EB6DA7" w:rsidRPr="00CD7BB5" w:rsidRDefault="00EB6DA7" w:rsidP="00EB6DA7">
            <w:pPr>
              <w:jc w:val="center"/>
              <w:rPr>
                <w:rFonts w:ascii="Trebuchet MS" w:hAnsi="Trebuchet MS" w:cs="Arial"/>
                <w:i/>
                <w:iCs/>
                <w:color w:val="808080"/>
                <w:sz w:val="20"/>
                <w:szCs w:val="20"/>
              </w:rPr>
            </w:pPr>
            <w:r w:rsidRPr="00006060">
              <w:t xml:space="preserve"> 1,1876% </w:t>
            </w:r>
          </w:p>
        </w:tc>
      </w:tr>
      <w:tr w:rsidR="00EB6DA7" w:rsidRPr="00CD7BB5" w14:paraId="3B1833E9"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A0AD8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2E69E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A112E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5E7E1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18C48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E38260B" w14:textId="616FCFA5" w:rsidR="00EB6DA7" w:rsidRPr="00CD7BB5" w:rsidRDefault="00EB6DA7" w:rsidP="00EB6DA7">
            <w:pPr>
              <w:jc w:val="center"/>
              <w:rPr>
                <w:rFonts w:ascii="Trebuchet MS" w:hAnsi="Trebuchet MS" w:cs="Arial"/>
                <w:i/>
                <w:iCs/>
                <w:color w:val="808080"/>
                <w:sz w:val="20"/>
                <w:szCs w:val="20"/>
              </w:rPr>
            </w:pPr>
            <w:r w:rsidRPr="00006060">
              <w:t xml:space="preserve"> 1,2106% </w:t>
            </w:r>
          </w:p>
        </w:tc>
      </w:tr>
      <w:tr w:rsidR="00EB6DA7" w:rsidRPr="00CD7BB5" w14:paraId="1981F8D3"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A8C54A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11/04/2024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498C5D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11/04/2024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3EA98E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9F8C0E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70DB98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4937F28" w14:textId="095C770A" w:rsidR="00EB6DA7" w:rsidRPr="00CD7BB5" w:rsidRDefault="00EB6DA7" w:rsidP="00EB6DA7">
            <w:pPr>
              <w:jc w:val="center"/>
              <w:rPr>
                <w:rFonts w:ascii="Trebuchet MS" w:hAnsi="Trebuchet MS" w:cs="Arial"/>
                <w:i/>
                <w:iCs/>
                <w:color w:val="808080"/>
                <w:sz w:val="20"/>
                <w:szCs w:val="20"/>
              </w:rPr>
            </w:pPr>
            <w:r w:rsidRPr="00006060">
              <w:t xml:space="preserve"> 1,2693% </w:t>
            </w:r>
          </w:p>
        </w:tc>
      </w:tr>
      <w:tr w:rsidR="00EB6DA7" w:rsidRPr="00CD7BB5" w14:paraId="7C9725C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33819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FEFD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3B59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925B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88D2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95B3F46" w14:textId="70C17F88" w:rsidR="00EB6DA7" w:rsidRPr="00CD7BB5" w:rsidRDefault="00EB6DA7" w:rsidP="00EB6DA7">
            <w:pPr>
              <w:jc w:val="center"/>
              <w:rPr>
                <w:rFonts w:ascii="Trebuchet MS" w:hAnsi="Trebuchet MS" w:cs="Arial"/>
                <w:i/>
                <w:iCs/>
                <w:color w:val="808080"/>
                <w:sz w:val="20"/>
                <w:szCs w:val="20"/>
              </w:rPr>
            </w:pPr>
            <w:r w:rsidRPr="00006060">
              <w:t xml:space="preserve"> 1,2597% </w:t>
            </w:r>
          </w:p>
        </w:tc>
      </w:tr>
      <w:tr w:rsidR="00EB6DA7" w:rsidRPr="00CD7BB5" w14:paraId="2987DAB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D927E0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7FA51F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9279F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01D62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24C89A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D48B656" w14:textId="0CB6794E" w:rsidR="00EB6DA7" w:rsidRPr="00CD7BB5" w:rsidRDefault="00EB6DA7" w:rsidP="00EB6DA7">
            <w:pPr>
              <w:jc w:val="center"/>
              <w:rPr>
                <w:rFonts w:ascii="Trebuchet MS" w:hAnsi="Trebuchet MS" w:cs="Arial"/>
                <w:i/>
                <w:iCs/>
                <w:color w:val="808080"/>
                <w:sz w:val="20"/>
                <w:szCs w:val="20"/>
              </w:rPr>
            </w:pPr>
            <w:r w:rsidRPr="00006060">
              <w:t xml:space="preserve"> 1,2501% </w:t>
            </w:r>
          </w:p>
        </w:tc>
      </w:tr>
      <w:tr w:rsidR="00EB6DA7" w:rsidRPr="00CD7BB5" w14:paraId="22345076"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DE26F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11/07/2024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88FFE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11/07/2024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CE59F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5F691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4EC4C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0E02691" w14:textId="0A7C5EF0" w:rsidR="00EB6DA7" w:rsidRPr="00CD7BB5" w:rsidRDefault="00EB6DA7" w:rsidP="00EB6DA7">
            <w:pPr>
              <w:jc w:val="center"/>
              <w:rPr>
                <w:rFonts w:ascii="Trebuchet MS" w:hAnsi="Trebuchet MS" w:cs="Arial"/>
                <w:i/>
                <w:iCs/>
                <w:color w:val="808080"/>
                <w:sz w:val="20"/>
                <w:szCs w:val="20"/>
              </w:rPr>
            </w:pPr>
            <w:r w:rsidRPr="00006060">
              <w:t xml:space="preserve"> 1,3455% </w:t>
            </w:r>
          </w:p>
        </w:tc>
      </w:tr>
      <w:tr w:rsidR="00EB6DA7" w:rsidRPr="00CD7BB5" w14:paraId="0EE133C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BFF72C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1E3AA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61EC75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5D1188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1A71CC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30701EA" w14:textId="645DF874" w:rsidR="00EB6DA7" w:rsidRPr="00CD7BB5" w:rsidRDefault="00EB6DA7" w:rsidP="00EB6DA7">
            <w:pPr>
              <w:jc w:val="center"/>
              <w:rPr>
                <w:rFonts w:ascii="Trebuchet MS" w:hAnsi="Trebuchet MS" w:cs="Arial"/>
                <w:i/>
                <w:iCs/>
                <w:color w:val="808080"/>
                <w:sz w:val="20"/>
                <w:szCs w:val="20"/>
              </w:rPr>
            </w:pPr>
            <w:r w:rsidRPr="00006060">
              <w:t xml:space="preserve"> 1,2686% </w:t>
            </w:r>
          </w:p>
        </w:tc>
      </w:tr>
      <w:tr w:rsidR="00EB6DA7" w:rsidRPr="00CD7BB5" w14:paraId="374ED92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8BC42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12/09/2024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F1508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12/09/2024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AC349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9AED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6533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3838340" w14:textId="2AC95396" w:rsidR="00EB6DA7" w:rsidRPr="00CD7BB5" w:rsidRDefault="00EB6DA7" w:rsidP="00EB6DA7">
            <w:pPr>
              <w:jc w:val="center"/>
              <w:rPr>
                <w:rFonts w:ascii="Trebuchet MS" w:hAnsi="Trebuchet MS" w:cs="Arial"/>
                <w:i/>
                <w:iCs/>
                <w:color w:val="808080"/>
                <w:sz w:val="20"/>
                <w:szCs w:val="20"/>
              </w:rPr>
            </w:pPr>
            <w:r w:rsidRPr="00006060">
              <w:t xml:space="preserve"> 1,3301% </w:t>
            </w:r>
          </w:p>
        </w:tc>
      </w:tr>
      <w:tr w:rsidR="00EB6DA7" w:rsidRPr="00CD7BB5" w14:paraId="7BAEB6D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6EEBCF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FD4F26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7633D1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52C85A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80F7A9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4DF7595" w14:textId="59FFFD3C" w:rsidR="00EB6DA7" w:rsidRPr="00CD7BB5" w:rsidRDefault="00EB6DA7" w:rsidP="00EB6DA7">
            <w:pPr>
              <w:jc w:val="center"/>
              <w:rPr>
                <w:rFonts w:ascii="Trebuchet MS" w:hAnsi="Trebuchet MS" w:cs="Arial"/>
                <w:i/>
                <w:iCs/>
                <w:color w:val="808080"/>
                <w:sz w:val="20"/>
                <w:szCs w:val="20"/>
              </w:rPr>
            </w:pPr>
            <w:r w:rsidRPr="00006060">
              <w:t xml:space="preserve"> 1,3932% </w:t>
            </w:r>
          </w:p>
        </w:tc>
      </w:tr>
      <w:tr w:rsidR="00EB6DA7" w:rsidRPr="00CD7BB5" w14:paraId="33B816F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A904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12743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002BA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88EA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A63BD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A539641" w14:textId="1C884A96" w:rsidR="00EB6DA7" w:rsidRPr="00CD7BB5" w:rsidRDefault="00EB6DA7" w:rsidP="00EB6DA7">
            <w:pPr>
              <w:jc w:val="center"/>
              <w:rPr>
                <w:rFonts w:ascii="Trebuchet MS" w:hAnsi="Trebuchet MS" w:cs="Arial"/>
                <w:i/>
                <w:iCs/>
                <w:color w:val="808080"/>
                <w:sz w:val="20"/>
                <w:szCs w:val="20"/>
              </w:rPr>
            </w:pPr>
            <w:r w:rsidRPr="00006060">
              <w:t xml:space="preserve"> 1,3534% </w:t>
            </w:r>
          </w:p>
        </w:tc>
      </w:tr>
      <w:tr w:rsidR="00EB6DA7" w:rsidRPr="00CD7BB5" w14:paraId="11E23E63"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855523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12/12/2024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C404EC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12/12/2024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A1A8AE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75051C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F5E3B8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D1E63A9" w14:textId="6C00869E" w:rsidR="00EB6DA7" w:rsidRPr="00CD7BB5" w:rsidRDefault="00EB6DA7" w:rsidP="00EB6DA7">
            <w:pPr>
              <w:jc w:val="center"/>
              <w:rPr>
                <w:rFonts w:ascii="Trebuchet MS" w:hAnsi="Trebuchet MS" w:cs="Arial"/>
                <w:i/>
                <w:iCs/>
                <w:color w:val="808080"/>
                <w:sz w:val="20"/>
                <w:szCs w:val="20"/>
              </w:rPr>
            </w:pPr>
            <w:r w:rsidRPr="00006060">
              <w:t xml:space="preserve"> 1,4877% </w:t>
            </w:r>
          </w:p>
        </w:tc>
      </w:tr>
      <w:tr w:rsidR="00EB6DA7" w:rsidRPr="00CD7BB5" w14:paraId="290A687E"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80165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E5A7D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64278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4DA3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4C6E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6CF4803" w14:textId="0E010839" w:rsidR="00EB6DA7" w:rsidRPr="00CD7BB5" w:rsidRDefault="00EB6DA7" w:rsidP="00EB6DA7">
            <w:pPr>
              <w:jc w:val="center"/>
              <w:rPr>
                <w:rFonts w:ascii="Trebuchet MS" w:hAnsi="Trebuchet MS" w:cs="Arial"/>
                <w:i/>
                <w:iCs/>
                <w:color w:val="808080"/>
                <w:sz w:val="20"/>
                <w:szCs w:val="20"/>
              </w:rPr>
            </w:pPr>
            <w:r w:rsidRPr="00006060">
              <w:t xml:space="preserve"> 1,5207% </w:t>
            </w:r>
          </w:p>
        </w:tc>
      </w:tr>
      <w:tr w:rsidR="00EB6DA7" w:rsidRPr="00CD7BB5" w14:paraId="5AB715C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F57759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13/02/2025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94767E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13/02/2025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369729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F5DDFB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F5D9A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50B39D9" w14:textId="51DC3493" w:rsidR="00EB6DA7" w:rsidRPr="00CD7BB5" w:rsidRDefault="00EB6DA7" w:rsidP="00EB6DA7">
            <w:pPr>
              <w:jc w:val="center"/>
              <w:rPr>
                <w:rFonts w:ascii="Trebuchet MS" w:hAnsi="Trebuchet MS" w:cs="Arial"/>
                <w:i/>
                <w:iCs/>
                <w:color w:val="808080"/>
                <w:sz w:val="20"/>
                <w:szCs w:val="20"/>
              </w:rPr>
            </w:pPr>
            <w:r w:rsidRPr="00006060">
              <w:t xml:space="preserve"> 1,4501% </w:t>
            </w:r>
          </w:p>
        </w:tc>
      </w:tr>
      <w:tr w:rsidR="00EB6DA7" w:rsidRPr="00CD7BB5" w14:paraId="61C3881A"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CAFB8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208FD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3BC3A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CD207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2CC9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650B885" w14:textId="4950E31C" w:rsidR="00EB6DA7" w:rsidRPr="00CD7BB5" w:rsidRDefault="00EB6DA7" w:rsidP="00EB6DA7">
            <w:pPr>
              <w:jc w:val="center"/>
              <w:rPr>
                <w:rFonts w:ascii="Trebuchet MS" w:hAnsi="Trebuchet MS" w:cs="Arial"/>
                <w:i/>
                <w:iCs/>
                <w:color w:val="808080"/>
                <w:sz w:val="20"/>
                <w:szCs w:val="20"/>
              </w:rPr>
            </w:pPr>
            <w:r w:rsidRPr="00006060">
              <w:t xml:space="preserve"> 1,6578% </w:t>
            </w:r>
          </w:p>
        </w:tc>
      </w:tr>
      <w:tr w:rsidR="00EB6DA7" w:rsidRPr="00CD7BB5" w14:paraId="1AC0D46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54939B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11/04/2025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5380D6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11/04/2025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2660B4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FCC19E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40AB51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69D13A92" w14:textId="1AE0F5A1" w:rsidR="00EB6DA7" w:rsidRPr="00CD7BB5" w:rsidRDefault="00EB6DA7" w:rsidP="00EB6DA7">
            <w:pPr>
              <w:jc w:val="center"/>
              <w:rPr>
                <w:rFonts w:ascii="Trebuchet MS" w:hAnsi="Trebuchet MS" w:cs="Arial"/>
                <w:i/>
                <w:iCs/>
                <w:color w:val="808080"/>
                <w:sz w:val="20"/>
                <w:szCs w:val="20"/>
              </w:rPr>
            </w:pPr>
            <w:r w:rsidRPr="00006060">
              <w:t xml:space="preserve"> 1,5916% </w:t>
            </w:r>
          </w:p>
        </w:tc>
      </w:tr>
      <w:tr w:rsidR="00EB6DA7" w:rsidRPr="00CD7BB5" w14:paraId="1BABCAFA"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A0187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D7E39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43585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A11A2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7580D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46DCB22A" w14:textId="6C1D7A1A" w:rsidR="00EB6DA7" w:rsidRPr="00CD7BB5" w:rsidRDefault="00EB6DA7" w:rsidP="00EB6DA7">
            <w:pPr>
              <w:jc w:val="center"/>
              <w:rPr>
                <w:rFonts w:ascii="Trebuchet MS" w:hAnsi="Trebuchet MS" w:cs="Arial"/>
                <w:i/>
                <w:iCs/>
                <w:color w:val="808080"/>
                <w:sz w:val="20"/>
                <w:szCs w:val="20"/>
              </w:rPr>
            </w:pPr>
            <w:r w:rsidRPr="00006060">
              <w:t xml:space="preserve"> 1,6989% </w:t>
            </w:r>
          </w:p>
        </w:tc>
      </w:tr>
      <w:tr w:rsidR="00EB6DA7" w:rsidRPr="00CD7BB5" w14:paraId="1112BAB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896AA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12/06/2025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725DC8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12/06/2025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28993F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2FD2BD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586AB4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A664932" w14:textId="1E722D92" w:rsidR="00EB6DA7" w:rsidRPr="00CD7BB5" w:rsidRDefault="00EB6DA7" w:rsidP="00EB6DA7">
            <w:pPr>
              <w:jc w:val="center"/>
              <w:rPr>
                <w:rFonts w:ascii="Trebuchet MS" w:hAnsi="Trebuchet MS" w:cs="Arial"/>
                <w:i/>
                <w:iCs/>
                <w:color w:val="808080"/>
                <w:sz w:val="20"/>
                <w:szCs w:val="20"/>
              </w:rPr>
            </w:pPr>
            <w:r w:rsidRPr="00006060">
              <w:t xml:space="preserve"> 1,6350% </w:t>
            </w:r>
          </w:p>
        </w:tc>
      </w:tr>
      <w:tr w:rsidR="00EB6DA7" w:rsidRPr="00CD7BB5" w14:paraId="72243EC7"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90BC4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11/07/2025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935DB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11/07/2025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D7C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4D48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D997C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4A0A69B" w14:textId="61F92AEC" w:rsidR="00EB6DA7" w:rsidRPr="00CD7BB5" w:rsidRDefault="00EB6DA7" w:rsidP="00EB6DA7">
            <w:pPr>
              <w:jc w:val="center"/>
              <w:rPr>
                <w:rFonts w:ascii="Trebuchet MS" w:hAnsi="Trebuchet MS" w:cs="Arial"/>
                <w:i/>
                <w:iCs/>
                <w:color w:val="808080"/>
                <w:sz w:val="20"/>
                <w:szCs w:val="20"/>
              </w:rPr>
            </w:pPr>
            <w:r w:rsidRPr="00006060">
              <w:t xml:space="preserve"> 1,7447% </w:t>
            </w:r>
          </w:p>
        </w:tc>
      </w:tr>
      <w:tr w:rsidR="00EB6DA7" w:rsidRPr="00CD7BB5" w14:paraId="500E8DF2"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3895A8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7626E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634B67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F48574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549488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76F9E09" w14:textId="5A832D6D" w:rsidR="00EB6DA7" w:rsidRPr="00CD7BB5" w:rsidRDefault="00EB6DA7" w:rsidP="00EB6DA7">
            <w:pPr>
              <w:jc w:val="center"/>
              <w:rPr>
                <w:rFonts w:ascii="Trebuchet MS" w:hAnsi="Trebuchet MS" w:cs="Arial"/>
                <w:i/>
                <w:iCs/>
                <w:color w:val="808080"/>
                <w:sz w:val="20"/>
                <w:szCs w:val="20"/>
              </w:rPr>
            </w:pPr>
            <w:r w:rsidRPr="00006060">
              <w:t xml:space="preserve"> 1,6833% </w:t>
            </w:r>
          </w:p>
        </w:tc>
      </w:tr>
      <w:tr w:rsidR="00EB6DA7" w:rsidRPr="00CD7BB5" w14:paraId="4642BB29"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684C1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lastRenderedPageBreak/>
              <w:t>11/09/2025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3CCE2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11/09/2025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D6AE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BC389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352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21EE4F8" w14:textId="4881047C" w:rsidR="00EB6DA7" w:rsidRPr="00CD7BB5" w:rsidRDefault="00EB6DA7" w:rsidP="00EB6DA7">
            <w:pPr>
              <w:jc w:val="center"/>
              <w:rPr>
                <w:rFonts w:ascii="Trebuchet MS" w:hAnsi="Trebuchet MS" w:cs="Arial"/>
                <w:i/>
                <w:iCs/>
                <w:color w:val="808080"/>
                <w:sz w:val="20"/>
                <w:szCs w:val="20"/>
              </w:rPr>
            </w:pPr>
            <w:r w:rsidRPr="00006060">
              <w:t xml:space="preserve"> 1,7957% </w:t>
            </w:r>
          </w:p>
        </w:tc>
      </w:tr>
      <w:tr w:rsidR="00EB6DA7" w:rsidRPr="00CD7BB5" w14:paraId="650B428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912EF2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66DB48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9B2DD6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DE4B42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9DF053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5BD71346" w14:textId="4A30A47F" w:rsidR="00EB6DA7" w:rsidRPr="00CD7BB5" w:rsidRDefault="00EB6DA7" w:rsidP="00EB6DA7">
            <w:pPr>
              <w:jc w:val="center"/>
              <w:rPr>
                <w:rFonts w:ascii="Trebuchet MS" w:hAnsi="Trebuchet MS" w:cs="Arial"/>
                <w:i/>
                <w:iCs/>
                <w:color w:val="808080"/>
                <w:sz w:val="20"/>
                <w:szCs w:val="20"/>
              </w:rPr>
            </w:pPr>
            <w:r w:rsidRPr="00006060">
              <w:t xml:space="preserve"> 1,8069% </w:t>
            </w:r>
          </w:p>
        </w:tc>
      </w:tr>
      <w:tr w:rsidR="00EB6DA7" w:rsidRPr="00CD7BB5" w14:paraId="0F52CEF7"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04875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C9F5D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E836A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9BC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B7005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0949631" w14:textId="38493449" w:rsidR="00EB6DA7" w:rsidRPr="00CD7BB5" w:rsidRDefault="00EB6DA7" w:rsidP="00EB6DA7">
            <w:pPr>
              <w:jc w:val="center"/>
              <w:rPr>
                <w:rFonts w:ascii="Trebuchet MS" w:hAnsi="Trebuchet MS" w:cs="Arial"/>
                <w:i/>
                <w:iCs/>
                <w:color w:val="808080"/>
                <w:sz w:val="20"/>
                <w:szCs w:val="20"/>
              </w:rPr>
            </w:pPr>
            <w:r w:rsidRPr="00006060">
              <w:t xml:space="preserve"> 1,8194% </w:t>
            </w:r>
          </w:p>
        </w:tc>
      </w:tr>
      <w:tr w:rsidR="00EB6DA7" w:rsidRPr="00CD7BB5" w14:paraId="4251181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6DA824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11/12/2025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7C44EC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11/12/2025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110287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3ECA80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8F7161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A177E33" w14:textId="7FFB3ABC" w:rsidR="00EB6DA7" w:rsidRPr="00CD7BB5" w:rsidRDefault="00EB6DA7" w:rsidP="00EB6DA7">
            <w:pPr>
              <w:jc w:val="center"/>
              <w:rPr>
                <w:rFonts w:ascii="Trebuchet MS" w:hAnsi="Trebuchet MS" w:cs="Arial"/>
                <w:i/>
                <w:iCs/>
                <w:color w:val="808080"/>
                <w:sz w:val="20"/>
                <w:szCs w:val="20"/>
              </w:rPr>
            </w:pPr>
            <w:r w:rsidRPr="00006060">
              <w:t xml:space="preserve"> 1,9726% </w:t>
            </w:r>
          </w:p>
        </w:tc>
      </w:tr>
      <w:tr w:rsidR="00EB6DA7" w:rsidRPr="00CD7BB5" w14:paraId="52839590"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15C84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02B4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9D99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9DBE5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CD25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53D7A23" w14:textId="4F42A22E" w:rsidR="00EB6DA7" w:rsidRPr="00CD7BB5" w:rsidRDefault="00EB6DA7" w:rsidP="00EB6DA7">
            <w:pPr>
              <w:jc w:val="center"/>
              <w:rPr>
                <w:rFonts w:ascii="Trebuchet MS" w:hAnsi="Trebuchet MS" w:cs="Arial"/>
                <w:i/>
                <w:iCs/>
                <w:color w:val="808080"/>
                <w:sz w:val="20"/>
                <w:szCs w:val="20"/>
              </w:rPr>
            </w:pPr>
            <w:r w:rsidRPr="00006060">
              <w:t xml:space="preserve"> 1,9914% </w:t>
            </w:r>
          </w:p>
        </w:tc>
      </w:tr>
      <w:tr w:rsidR="00EB6DA7" w:rsidRPr="00CD7BB5" w14:paraId="56610AD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D0D911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12/02/2026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C84597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12/02/2026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C697EA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62CA4A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9B4BE4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5F4AB6B" w14:textId="2C923232" w:rsidR="00EB6DA7" w:rsidRPr="00CD7BB5" w:rsidRDefault="00EB6DA7" w:rsidP="00EB6DA7">
            <w:pPr>
              <w:jc w:val="center"/>
              <w:rPr>
                <w:rFonts w:ascii="Trebuchet MS" w:hAnsi="Trebuchet MS" w:cs="Arial"/>
                <w:i/>
                <w:iCs/>
                <w:color w:val="808080"/>
                <w:sz w:val="20"/>
                <w:szCs w:val="20"/>
              </w:rPr>
            </w:pPr>
            <w:r w:rsidRPr="00006060">
              <w:t xml:space="preserve"> 2,0118% </w:t>
            </w:r>
          </w:p>
        </w:tc>
      </w:tr>
      <w:tr w:rsidR="00EB6DA7" w:rsidRPr="00CD7BB5" w14:paraId="25E4E408"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EA250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12/03/2026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9AB96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12/03/2026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C8ACE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9D914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DC151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021A5DE" w14:textId="2F293515" w:rsidR="00EB6DA7" w:rsidRPr="00CD7BB5" w:rsidRDefault="00EB6DA7" w:rsidP="00EB6DA7">
            <w:pPr>
              <w:jc w:val="center"/>
              <w:rPr>
                <w:rFonts w:ascii="Trebuchet MS" w:hAnsi="Trebuchet MS" w:cs="Arial"/>
                <w:i/>
                <w:iCs/>
                <w:color w:val="808080"/>
                <w:sz w:val="20"/>
                <w:szCs w:val="20"/>
              </w:rPr>
            </w:pPr>
            <w:r w:rsidRPr="00006060">
              <w:t xml:space="preserve"> 2,2084% </w:t>
            </w:r>
          </w:p>
        </w:tc>
      </w:tr>
      <w:tr w:rsidR="00EB6DA7" w:rsidRPr="00CD7BB5" w14:paraId="26306C4C"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90CCB1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AD824D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109629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018B7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F4DA8E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15648B7" w14:textId="4ED9868A" w:rsidR="00EB6DA7" w:rsidRPr="00CD7BB5" w:rsidRDefault="00EB6DA7" w:rsidP="00EB6DA7">
            <w:pPr>
              <w:jc w:val="center"/>
              <w:rPr>
                <w:rFonts w:ascii="Trebuchet MS" w:hAnsi="Trebuchet MS" w:cs="Arial"/>
                <w:i/>
                <w:iCs/>
                <w:color w:val="808080"/>
                <w:sz w:val="20"/>
                <w:szCs w:val="20"/>
              </w:rPr>
            </w:pPr>
            <w:r w:rsidRPr="00006060">
              <w:t xml:space="preserve"> 2,1678% </w:t>
            </w:r>
          </w:p>
        </w:tc>
      </w:tr>
      <w:tr w:rsidR="00EB6DA7" w:rsidRPr="00CD7BB5" w14:paraId="4E4D4B5C"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774F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0E8A3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D8FDB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8AA6A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29407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D9A2A15" w14:textId="6D72887C" w:rsidR="00EB6DA7" w:rsidRPr="00CD7BB5" w:rsidRDefault="00EB6DA7" w:rsidP="00EB6DA7">
            <w:pPr>
              <w:jc w:val="center"/>
              <w:rPr>
                <w:rFonts w:ascii="Trebuchet MS" w:hAnsi="Trebuchet MS" w:cs="Arial"/>
                <w:i/>
                <w:iCs/>
                <w:color w:val="808080"/>
                <w:sz w:val="20"/>
                <w:szCs w:val="20"/>
              </w:rPr>
            </w:pPr>
            <w:r w:rsidRPr="00006060">
              <w:t xml:space="preserve"> 2,2669% </w:t>
            </w:r>
          </w:p>
        </w:tc>
      </w:tr>
      <w:tr w:rsidR="00EB6DA7" w:rsidRPr="00CD7BB5" w14:paraId="40A47E41"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650D94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11/06/2026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6AC058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11/06/2026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05D079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BF9669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9E1081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9014442" w14:textId="1A335B50" w:rsidR="00EB6DA7" w:rsidRPr="00CD7BB5" w:rsidRDefault="00EB6DA7" w:rsidP="00EB6DA7">
            <w:pPr>
              <w:jc w:val="center"/>
              <w:rPr>
                <w:rFonts w:ascii="Trebuchet MS" w:hAnsi="Trebuchet MS" w:cs="Arial"/>
                <w:i/>
                <w:iCs/>
                <w:color w:val="808080"/>
                <w:sz w:val="20"/>
                <w:szCs w:val="20"/>
              </w:rPr>
            </w:pPr>
            <w:r w:rsidRPr="00006060">
              <w:t xml:space="preserve"> 2,3356% </w:t>
            </w:r>
          </w:p>
        </w:tc>
      </w:tr>
      <w:tr w:rsidR="00EB6DA7" w:rsidRPr="00CD7BB5" w14:paraId="2240339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8C5B3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93C0B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54283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98544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E62E8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993480E" w14:textId="7E2E0923" w:rsidR="00EB6DA7" w:rsidRPr="00CD7BB5" w:rsidRDefault="00EB6DA7" w:rsidP="00EB6DA7">
            <w:pPr>
              <w:jc w:val="center"/>
              <w:rPr>
                <w:rFonts w:ascii="Trebuchet MS" w:hAnsi="Trebuchet MS" w:cs="Arial"/>
                <w:i/>
                <w:iCs/>
                <w:color w:val="808080"/>
                <w:sz w:val="20"/>
                <w:szCs w:val="20"/>
              </w:rPr>
            </w:pPr>
            <w:r w:rsidRPr="00006060">
              <w:t xml:space="preserve"> 2,3383% </w:t>
            </w:r>
          </w:p>
        </w:tc>
      </w:tr>
      <w:tr w:rsidR="00EB6DA7" w:rsidRPr="00CD7BB5" w14:paraId="577311C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4077D3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E5BBFF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0E0FCF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2546DA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BFFCA8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F08961A" w14:textId="6D416F5C" w:rsidR="00EB6DA7" w:rsidRPr="00CD7BB5" w:rsidRDefault="00EB6DA7" w:rsidP="00EB6DA7">
            <w:pPr>
              <w:jc w:val="center"/>
              <w:rPr>
                <w:rFonts w:ascii="Trebuchet MS" w:hAnsi="Trebuchet MS" w:cs="Arial"/>
                <w:i/>
                <w:iCs/>
                <w:color w:val="808080"/>
                <w:sz w:val="20"/>
                <w:szCs w:val="20"/>
              </w:rPr>
            </w:pPr>
            <w:r w:rsidRPr="00006060">
              <w:t xml:space="preserve"> 2,3776% </w:t>
            </w:r>
          </w:p>
        </w:tc>
      </w:tr>
      <w:tr w:rsidR="00EB6DA7" w:rsidRPr="00CD7BB5" w14:paraId="148C5705"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7CD65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11/09/2026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373DB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11/09/2026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7703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A8ECF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9854D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2FAA4AC" w14:textId="5109D17F" w:rsidR="00EB6DA7" w:rsidRPr="00CD7BB5" w:rsidRDefault="00EB6DA7" w:rsidP="00EB6DA7">
            <w:pPr>
              <w:jc w:val="center"/>
              <w:rPr>
                <w:rFonts w:ascii="Trebuchet MS" w:hAnsi="Trebuchet MS" w:cs="Arial"/>
                <w:i/>
                <w:iCs/>
                <w:color w:val="808080"/>
                <w:sz w:val="20"/>
                <w:szCs w:val="20"/>
              </w:rPr>
            </w:pPr>
            <w:r w:rsidRPr="00006060">
              <w:t xml:space="preserve"> 2,5598% </w:t>
            </w:r>
          </w:p>
        </w:tc>
      </w:tr>
      <w:tr w:rsidR="00EB6DA7" w:rsidRPr="00CD7BB5" w14:paraId="79995511"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6F30A1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4D72C2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DC5FAE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F368FB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B340A4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67AA1AE" w14:textId="01124B48" w:rsidR="00EB6DA7" w:rsidRPr="00CD7BB5" w:rsidRDefault="00EB6DA7" w:rsidP="00EB6DA7">
            <w:pPr>
              <w:jc w:val="center"/>
              <w:rPr>
                <w:rFonts w:ascii="Trebuchet MS" w:hAnsi="Trebuchet MS" w:cs="Arial"/>
                <w:i/>
                <w:iCs/>
                <w:color w:val="808080"/>
                <w:sz w:val="20"/>
                <w:szCs w:val="20"/>
              </w:rPr>
            </w:pPr>
            <w:r w:rsidRPr="00006060">
              <w:t xml:space="preserve"> 2,6104% </w:t>
            </w:r>
          </w:p>
        </w:tc>
      </w:tr>
      <w:tr w:rsidR="00EB6DA7" w:rsidRPr="00CD7BB5" w14:paraId="2CADB0B5"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16A9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12/11/2026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4398D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12/11/2026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4B7CD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0062C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A21B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54C56E1" w14:textId="3E7E5E6F" w:rsidR="00EB6DA7" w:rsidRPr="00CD7BB5" w:rsidRDefault="00EB6DA7" w:rsidP="00EB6DA7">
            <w:pPr>
              <w:jc w:val="center"/>
              <w:rPr>
                <w:rFonts w:ascii="Trebuchet MS" w:hAnsi="Trebuchet MS" w:cs="Arial"/>
                <w:i/>
                <w:iCs/>
                <w:color w:val="808080"/>
                <w:sz w:val="20"/>
                <w:szCs w:val="20"/>
              </w:rPr>
            </w:pPr>
            <w:r w:rsidRPr="00006060">
              <w:t xml:space="preserve"> 2,6999% </w:t>
            </w:r>
          </w:p>
        </w:tc>
      </w:tr>
      <w:tr w:rsidR="00EB6DA7" w:rsidRPr="00CD7BB5" w14:paraId="580C53F8"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E60E7B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11/12/2026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6A6612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11/12/2026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7E8D5F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A64B67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4BA239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3F34E36" w14:textId="54BD8C32" w:rsidR="00EB6DA7" w:rsidRPr="00CD7BB5" w:rsidRDefault="00EB6DA7" w:rsidP="00EB6DA7">
            <w:pPr>
              <w:jc w:val="center"/>
              <w:rPr>
                <w:rFonts w:ascii="Trebuchet MS" w:hAnsi="Trebuchet MS" w:cs="Arial"/>
                <w:i/>
                <w:iCs/>
                <w:color w:val="808080"/>
                <w:sz w:val="20"/>
                <w:szCs w:val="20"/>
              </w:rPr>
            </w:pPr>
            <w:r w:rsidRPr="00006060">
              <w:t xml:space="preserve"> 2,7951% </w:t>
            </w:r>
          </w:p>
        </w:tc>
      </w:tr>
      <w:tr w:rsidR="00EB6DA7" w:rsidRPr="00CD7BB5" w14:paraId="4F27021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FE2FB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79DC3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22EA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C596F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3E303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CCC92C1" w14:textId="641A3740" w:rsidR="00EB6DA7" w:rsidRPr="00CD7BB5" w:rsidRDefault="00EB6DA7" w:rsidP="00EB6DA7">
            <w:pPr>
              <w:jc w:val="center"/>
              <w:rPr>
                <w:rFonts w:ascii="Trebuchet MS" w:hAnsi="Trebuchet MS" w:cs="Arial"/>
                <w:i/>
                <w:iCs/>
                <w:color w:val="808080"/>
                <w:sz w:val="20"/>
                <w:szCs w:val="20"/>
              </w:rPr>
            </w:pPr>
            <w:r w:rsidRPr="00006060">
              <w:t xml:space="preserve"> 2,8965% </w:t>
            </w:r>
          </w:p>
        </w:tc>
      </w:tr>
      <w:tr w:rsidR="00EB6DA7" w:rsidRPr="00CD7BB5" w14:paraId="08426DFB"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6879EC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11/02/2027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BE3B04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11/02/2027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8EF830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78212C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416824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E91BE69" w14:textId="43419F1F" w:rsidR="00EB6DA7" w:rsidRPr="00CD7BB5" w:rsidRDefault="00EB6DA7" w:rsidP="00EB6DA7">
            <w:pPr>
              <w:jc w:val="center"/>
              <w:rPr>
                <w:rFonts w:ascii="Trebuchet MS" w:hAnsi="Trebuchet MS" w:cs="Arial"/>
                <w:i/>
                <w:iCs/>
                <w:color w:val="808080"/>
                <w:sz w:val="20"/>
                <w:szCs w:val="20"/>
              </w:rPr>
            </w:pPr>
            <w:r w:rsidRPr="00006060">
              <w:t xml:space="preserve"> 3,0745% </w:t>
            </w:r>
          </w:p>
        </w:tc>
      </w:tr>
      <w:tr w:rsidR="00EB6DA7" w:rsidRPr="00CD7BB5" w14:paraId="7049A1D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81F39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11/03/2027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6C18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11/03/2027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2CB1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65E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D5EA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428480AF" w14:textId="6C8A8177" w:rsidR="00EB6DA7" w:rsidRPr="00CD7BB5" w:rsidRDefault="00EB6DA7" w:rsidP="00EB6DA7">
            <w:pPr>
              <w:jc w:val="center"/>
              <w:rPr>
                <w:rFonts w:ascii="Trebuchet MS" w:hAnsi="Trebuchet MS" w:cs="Arial"/>
                <w:i/>
                <w:iCs/>
                <w:color w:val="808080"/>
                <w:sz w:val="20"/>
                <w:szCs w:val="20"/>
              </w:rPr>
            </w:pPr>
            <w:r w:rsidRPr="00006060">
              <w:t xml:space="preserve"> 3,1581% </w:t>
            </w:r>
          </w:p>
        </w:tc>
      </w:tr>
      <w:tr w:rsidR="00EB6DA7" w:rsidRPr="00CD7BB5" w14:paraId="111F989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3D3E23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29A621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7B143A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67E165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E2C1E4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D92BB13" w14:textId="41DCBECB" w:rsidR="00EB6DA7" w:rsidRPr="00CD7BB5" w:rsidRDefault="00EB6DA7" w:rsidP="00EB6DA7">
            <w:pPr>
              <w:jc w:val="center"/>
              <w:rPr>
                <w:rFonts w:ascii="Trebuchet MS" w:hAnsi="Trebuchet MS" w:cs="Arial"/>
                <w:i/>
                <w:iCs/>
                <w:color w:val="808080"/>
                <w:sz w:val="20"/>
                <w:szCs w:val="20"/>
              </w:rPr>
            </w:pPr>
            <w:r w:rsidRPr="00006060">
              <w:t xml:space="preserve"> 3,2139% </w:t>
            </w:r>
          </w:p>
        </w:tc>
      </w:tr>
      <w:tr w:rsidR="00EB6DA7" w:rsidRPr="00CD7BB5" w14:paraId="12924BC8"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2E177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475A6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39B9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5429F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DA171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FB374BD" w14:textId="560CB289" w:rsidR="00EB6DA7" w:rsidRPr="00CD7BB5" w:rsidRDefault="00EB6DA7" w:rsidP="00EB6DA7">
            <w:pPr>
              <w:jc w:val="center"/>
              <w:rPr>
                <w:rFonts w:ascii="Trebuchet MS" w:hAnsi="Trebuchet MS" w:cs="Arial"/>
                <w:i/>
                <w:iCs/>
                <w:color w:val="808080"/>
                <w:sz w:val="20"/>
                <w:szCs w:val="20"/>
              </w:rPr>
            </w:pPr>
            <w:r w:rsidRPr="00006060">
              <w:t xml:space="preserve"> 3,3810% </w:t>
            </w:r>
          </w:p>
        </w:tc>
      </w:tr>
      <w:tr w:rsidR="00EB6DA7" w:rsidRPr="00CD7BB5" w14:paraId="4DECB9C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171F85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11/06/2027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C50324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11/06/2027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BA5115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69686F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7C4046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65E99B03" w14:textId="28B009F9" w:rsidR="00EB6DA7" w:rsidRPr="00CD7BB5" w:rsidRDefault="00EB6DA7" w:rsidP="00EB6DA7">
            <w:pPr>
              <w:jc w:val="center"/>
              <w:rPr>
                <w:rFonts w:ascii="Trebuchet MS" w:hAnsi="Trebuchet MS" w:cs="Arial"/>
                <w:i/>
                <w:iCs/>
                <w:color w:val="808080"/>
                <w:sz w:val="20"/>
                <w:szCs w:val="20"/>
              </w:rPr>
            </w:pPr>
            <w:r w:rsidRPr="00006060">
              <w:t xml:space="preserve"> 3,5597% </w:t>
            </w:r>
          </w:p>
        </w:tc>
      </w:tr>
      <w:tr w:rsidR="00EB6DA7" w:rsidRPr="00CD7BB5" w14:paraId="09D6415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9ED7A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C4513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6CE7F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0B32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B1D1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B885FF7" w14:textId="0DA33135" w:rsidR="00EB6DA7" w:rsidRPr="00CD7BB5" w:rsidRDefault="00EB6DA7" w:rsidP="00EB6DA7">
            <w:pPr>
              <w:jc w:val="center"/>
              <w:rPr>
                <w:rFonts w:ascii="Trebuchet MS" w:hAnsi="Trebuchet MS" w:cs="Arial"/>
                <w:i/>
                <w:iCs/>
                <w:color w:val="808080"/>
                <w:sz w:val="20"/>
                <w:szCs w:val="20"/>
              </w:rPr>
            </w:pPr>
            <w:r w:rsidRPr="00006060">
              <w:t xml:space="preserve"> 3,6470% </w:t>
            </w:r>
          </w:p>
        </w:tc>
      </w:tr>
      <w:tr w:rsidR="00EB6DA7" w:rsidRPr="00CD7BB5" w14:paraId="36CA7A73"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B94E8A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12/08/2027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AADAD1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12/08/2027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3D689E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875130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E6798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57461618" w14:textId="439C2A18" w:rsidR="00EB6DA7" w:rsidRPr="00CD7BB5" w:rsidRDefault="00EB6DA7" w:rsidP="00EB6DA7">
            <w:pPr>
              <w:jc w:val="center"/>
              <w:rPr>
                <w:rFonts w:ascii="Trebuchet MS" w:hAnsi="Trebuchet MS" w:cs="Arial"/>
                <w:i/>
                <w:iCs/>
                <w:color w:val="808080"/>
                <w:sz w:val="20"/>
                <w:szCs w:val="20"/>
              </w:rPr>
            </w:pPr>
            <w:r w:rsidRPr="00006060">
              <w:t xml:space="preserve"> 3,8140% </w:t>
            </w:r>
          </w:p>
        </w:tc>
      </w:tr>
      <w:tr w:rsidR="00EB6DA7" w:rsidRPr="00CD7BB5" w14:paraId="33E273BA"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C85E8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E019B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7812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32C92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BAD0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60A4ABF" w14:textId="1775C5D3" w:rsidR="00EB6DA7" w:rsidRPr="00CD7BB5" w:rsidRDefault="00EB6DA7" w:rsidP="00EB6DA7">
            <w:pPr>
              <w:jc w:val="center"/>
              <w:rPr>
                <w:rFonts w:ascii="Trebuchet MS" w:hAnsi="Trebuchet MS" w:cs="Arial"/>
                <w:i/>
                <w:iCs/>
                <w:color w:val="808080"/>
                <w:sz w:val="20"/>
                <w:szCs w:val="20"/>
              </w:rPr>
            </w:pPr>
            <w:r w:rsidRPr="00006060">
              <w:t xml:space="preserve"> 4,0305% </w:t>
            </w:r>
          </w:p>
        </w:tc>
      </w:tr>
      <w:tr w:rsidR="00EB6DA7" w:rsidRPr="00CD7BB5" w14:paraId="3DB150E4"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17E877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E1F41A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026C60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A8838B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6F4781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BB0837D" w14:textId="662F26F2" w:rsidR="00EB6DA7" w:rsidRPr="00CD7BB5" w:rsidRDefault="00EB6DA7" w:rsidP="00EB6DA7">
            <w:pPr>
              <w:jc w:val="center"/>
              <w:rPr>
                <w:rFonts w:ascii="Trebuchet MS" w:hAnsi="Trebuchet MS" w:cs="Arial"/>
                <w:i/>
                <w:iCs/>
                <w:color w:val="808080"/>
                <w:sz w:val="20"/>
                <w:szCs w:val="20"/>
              </w:rPr>
            </w:pPr>
            <w:r w:rsidRPr="00006060">
              <w:t xml:space="preserve"> 4,2304% </w:t>
            </w:r>
          </w:p>
        </w:tc>
      </w:tr>
      <w:tr w:rsidR="00EB6DA7" w:rsidRPr="00CD7BB5" w14:paraId="5A5E2E41"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7905A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11/11/2027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DBCFA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11/11/2027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A4C0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0292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B9996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C3DCFEB" w14:textId="2B7EAFFC" w:rsidR="00EB6DA7" w:rsidRPr="00CD7BB5" w:rsidRDefault="00EB6DA7" w:rsidP="00EB6DA7">
            <w:pPr>
              <w:jc w:val="center"/>
              <w:rPr>
                <w:rFonts w:ascii="Trebuchet MS" w:hAnsi="Trebuchet MS" w:cs="Arial"/>
                <w:i/>
                <w:iCs/>
                <w:color w:val="808080"/>
                <w:sz w:val="20"/>
                <w:szCs w:val="20"/>
              </w:rPr>
            </w:pPr>
            <w:r w:rsidRPr="00006060">
              <w:t xml:space="preserve"> 4,4845% </w:t>
            </w:r>
          </w:p>
        </w:tc>
      </w:tr>
      <w:tr w:rsidR="00EB6DA7" w:rsidRPr="00CD7BB5" w14:paraId="32CA655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A21632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DE6C74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978F53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06539A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6622F6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2FC1A457" w14:textId="3ABFA272" w:rsidR="00EB6DA7" w:rsidRPr="00CD7BB5" w:rsidRDefault="00EB6DA7" w:rsidP="00EB6DA7">
            <w:pPr>
              <w:jc w:val="center"/>
              <w:rPr>
                <w:rFonts w:ascii="Trebuchet MS" w:hAnsi="Trebuchet MS" w:cs="Arial"/>
                <w:i/>
                <w:iCs/>
                <w:color w:val="808080"/>
                <w:sz w:val="20"/>
                <w:szCs w:val="20"/>
              </w:rPr>
            </w:pPr>
            <w:r w:rsidRPr="00006060">
              <w:t xml:space="preserve"> 4,6928% </w:t>
            </w:r>
          </w:p>
        </w:tc>
      </w:tr>
      <w:tr w:rsidR="00EB6DA7" w:rsidRPr="00CD7BB5" w14:paraId="0596B05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9D816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7965D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44CFC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E3197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5502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F41AD00" w14:textId="5CE2D26B" w:rsidR="00EB6DA7" w:rsidRPr="00CD7BB5" w:rsidRDefault="00EB6DA7" w:rsidP="00EB6DA7">
            <w:pPr>
              <w:jc w:val="center"/>
              <w:rPr>
                <w:rFonts w:ascii="Trebuchet MS" w:hAnsi="Trebuchet MS" w:cs="Arial"/>
                <w:i/>
                <w:iCs/>
                <w:color w:val="808080"/>
                <w:sz w:val="20"/>
                <w:szCs w:val="20"/>
              </w:rPr>
            </w:pPr>
            <w:r w:rsidRPr="00006060">
              <w:t xml:space="preserve"> 4,8900% </w:t>
            </w:r>
          </w:p>
        </w:tc>
      </w:tr>
      <w:tr w:rsidR="00EB6DA7" w:rsidRPr="00CD7BB5" w14:paraId="7693D69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0F8D80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11/02/2028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5850C4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11/02/2028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C355B1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5F5198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6E0965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0F4B36A" w14:textId="4F6CF2A0" w:rsidR="00EB6DA7" w:rsidRPr="00CD7BB5" w:rsidRDefault="00EB6DA7" w:rsidP="00EB6DA7">
            <w:pPr>
              <w:jc w:val="center"/>
              <w:rPr>
                <w:rFonts w:ascii="Trebuchet MS" w:hAnsi="Trebuchet MS" w:cs="Arial"/>
                <w:i/>
                <w:iCs/>
                <w:color w:val="808080"/>
                <w:sz w:val="20"/>
                <w:szCs w:val="20"/>
              </w:rPr>
            </w:pPr>
            <w:r w:rsidRPr="00006060">
              <w:t xml:space="preserve"> 5,2524% </w:t>
            </w:r>
          </w:p>
        </w:tc>
      </w:tr>
      <w:tr w:rsidR="00EB6DA7" w:rsidRPr="00CD7BB5" w14:paraId="3DFA86DA"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9CBDC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28F0B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A7F85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EE391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0A58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4EAC2B00" w14:textId="48381CFB" w:rsidR="00EB6DA7" w:rsidRPr="00CD7BB5" w:rsidRDefault="00EB6DA7" w:rsidP="00EB6DA7">
            <w:pPr>
              <w:jc w:val="center"/>
              <w:rPr>
                <w:rFonts w:ascii="Trebuchet MS" w:hAnsi="Trebuchet MS" w:cs="Arial"/>
                <w:i/>
                <w:iCs/>
                <w:color w:val="808080"/>
                <w:sz w:val="20"/>
                <w:szCs w:val="20"/>
              </w:rPr>
            </w:pPr>
            <w:r w:rsidRPr="00006060">
              <w:t xml:space="preserve"> 5,6538% </w:t>
            </w:r>
          </w:p>
        </w:tc>
      </w:tr>
      <w:tr w:rsidR="00EB6DA7" w:rsidRPr="00CD7BB5" w14:paraId="69B9C0A9"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F14299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12/04/2028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38C823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12/04/2028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06D25B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64CC93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AD0978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F52E220" w14:textId="7DAA5BA7" w:rsidR="00EB6DA7" w:rsidRPr="00CD7BB5" w:rsidRDefault="00EB6DA7" w:rsidP="00EB6DA7">
            <w:pPr>
              <w:jc w:val="center"/>
              <w:rPr>
                <w:rFonts w:ascii="Trebuchet MS" w:hAnsi="Trebuchet MS" w:cs="Arial"/>
                <w:i/>
                <w:iCs/>
                <w:color w:val="808080"/>
                <w:sz w:val="20"/>
                <w:szCs w:val="20"/>
              </w:rPr>
            </w:pPr>
            <w:r w:rsidRPr="00006060">
              <w:t xml:space="preserve"> 5,9275% </w:t>
            </w:r>
          </w:p>
        </w:tc>
      </w:tr>
      <w:tr w:rsidR="00EB6DA7" w:rsidRPr="00CD7BB5" w14:paraId="53BD69F0"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107D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65A9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3CF42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FF5C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33C8A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8A66D56" w14:textId="6FA816CA" w:rsidR="00EB6DA7" w:rsidRPr="00CD7BB5" w:rsidRDefault="00EB6DA7" w:rsidP="00EB6DA7">
            <w:pPr>
              <w:jc w:val="center"/>
              <w:rPr>
                <w:rFonts w:ascii="Trebuchet MS" w:hAnsi="Trebuchet MS" w:cs="Arial"/>
                <w:i/>
                <w:iCs/>
                <w:color w:val="808080"/>
                <w:sz w:val="20"/>
                <w:szCs w:val="20"/>
              </w:rPr>
            </w:pPr>
            <w:r w:rsidRPr="00006060">
              <w:t xml:space="preserve"> 6,4888% </w:t>
            </w:r>
          </w:p>
        </w:tc>
      </w:tr>
      <w:tr w:rsidR="00EB6DA7" w:rsidRPr="00CD7BB5" w14:paraId="40C2B8C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495F30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799416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D6E57B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D28F9A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7FD54A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CA5693B" w14:textId="13CC3DC2" w:rsidR="00EB6DA7" w:rsidRPr="00CD7BB5" w:rsidRDefault="00EB6DA7" w:rsidP="00EB6DA7">
            <w:pPr>
              <w:jc w:val="center"/>
              <w:rPr>
                <w:rFonts w:ascii="Trebuchet MS" w:hAnsi="Trebuchet MS" w:cs="Arial"/>
                <w:i/>
                <w:iCs/>
                <w:color w:val="808080"/>
                <w:sz w:val="20"/>
                <w:szCs w:val="20"/>
              </w:rPr>
            </w:pPr>
            <w:r w:rsidRPr="00006060">
              <w:t xml:space="preserve"> 6,8080% </w:t>
            </w:r>
          </w:p>
        </w:tc>
      </w:tr>
      <w:tr w:rsidR="00EB6DA7" w:rsidRPr="00CD7BB5" w14:paraId="1CEB3773"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6800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DB7EE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A0AB1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F0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8C2A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9611839" w14:textId="02770A09" w:rsidR="00EB6DA7" w:rsidRPr="00CD7BB5" w:rsidRDefault="00EB6DA7" w:rsidP="00EB6DA7">
            <w:pPr>
              <w:jc w:val="center"/>
              <w:rPr>
                <w:rFonts w:ascii="Trebuchet MS" w:hAnsi="Trebuchet MS" w:cs="Arial"/>
                <w:i/>
                <w:iCs/>
                <w:color w:val="808080"/>
                <w:sz w:val="20"/>
                <w:szCs w:val="20"/>
              </w:rPr>
            </w:pPr>
            <w:r w:rsidRPr="00006060">
              <w:t xml:space="preserve"> 7,4336% </w:t>
            </w:r>
          </w:p>
        </w:tc>
      </w:tr>
      <w:tr w:rsidR="00EB6DA7" w:rsidRPr="00CD7BB5" w14:paraId="322DB898"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6BAEA4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11/08/2028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BB9914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11/08/2028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90776E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E6996D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3CDB4C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59C8F2F" w14:textId="4B329A97" w:rsidR="00EB6DA7" w:rsidRPr="00CD7BB5" w:rsidRDefault="00EB6DA7" w:rsidP="00EB6DA7">
            <w:pPr>
              <w:jc w:val="center"/>
              <w:rPr>
                <w:rFonts w:ascii="Trebuchet MS" w:hAnsi="Trebuchet MS" w:cs="Arial"/>
                <w:i/>
                <w:iCs/>
                <w:color w:val="808080"/>
                <w:sz w:val="20"/>
                <w:szCs w:val="20"/>
              </w:rPr>
            </w:pPr>
            <w:r w:rsidRPr="00006060">
              <w:t xml:space="preserve"> 8,0892% </w:t>
            </w:r>
          </w:p>
        </w:tc>
      </w:tr>
      <w:tr w:rsidR="00EB6DA7" w:rsidRPr="00CD7BB5" w14:paraId="7CBBBFD1"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F73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D7EF4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44E6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1128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F71B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E6B7D88" w14:textId="067A0704" w:rsidR="00EB6DA7" w:rsidRPr="00CD7BB5" w:rsidRDefault="00EB6DA7" w:rsidP="00EB6DA7">
            <w:pPr>
              <w:jc w:val="center"/>
              <w:rPr>
                <w:rFonts w:ascii="Trebuchet MS" w:hAnsi="Trebuchet MS" w:cs="Arial"/>
                <w:i/>
                <w:iCs/>
                <w:color w:val="808080"/>
                <w:sz w:val="20"/>
                <w:szCs w:val="20"/>
              </w:rPr>
            </w:pPr>
            <w:r w:rsidRPr="00006060">
              <w:t xml:space="preserve"> 8,8306% </w:t>
            </w:r>
          </w:p>
        </w:tc>
      </w:tr>
      <w:tr w:rsidR="00EB6DA7" w:rsidRPr="00CD7BB5" w14:paraId="5D87AE56"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9BAA70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8A71D0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E123D3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CC3110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2709C7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52F9584" w14:textId="4B7EB735" w:rsidR="00EB6DA7" w:rsidRPr="00CD7BB5" w:rsidRDefault="00EB6DA7" w:rsidP="00EB6DA7">
            <w:pPr>
              <w:jc w:val="center"/>
              <w:rPr>
                <w:rFonts w:ascii="Trebuchet MS" w:hAnsi="Trebuchet MS" w:cs="Arial"/>
                <w:i/>
                <w:iCs/>
                <w:color w:val="808080"/>
                <w:sz w:val="20"/>
                <w:szCs w:val="20"/>
              </w:rPr>
            </w:pPr>
            <w:r w:rsidRPr="00006060">
              <w:t xml:space="preserve"> 9,8298% </w:t>
            </w:r>
          </w:p>
        </w:tc>
      </w:tr>
      <w:tr w:rsidR="00EB6DA7" w:rsidRPr="00CD7BB5" w14:paraId="47F8650D"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37FAB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9A711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F21A3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E457B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05057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52B013E7" w14:textId="6236B0F6" w:rsidR="00EB6DA7" w:rsidRPr="00CD7BB5" w:rsidRDefault="00EB6DA7" w:rsidP="00EB6DA7">
            <w:pPr>
              <w:jc w:val="center"/>
              <w:rPr>
                <w:rFonts w:ascii="Trebuchet MS" w:hAnsi="Trebuchet MS" w:cs="Arial"/>
                <w:i/>
                <w:iCs/>
                <w:color w:val="808080"/>
                <w:sz w:val="20"/>
                <w:szCs w:val="20"/>
              </w:rPr>
            </w:pPr>
            <w:r w:rsidRPr="00006060">
              <w:t xml:space="preserve"> 10,9423% </w:t>
            </w:r>
          </w:p>
        </w:tc>
      </w:tr>
      <w:tr w:rsidR="00EB6DA7" w:rsidRPr="00CD7BB5" w14:paraId="7AB28EDB"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F497F4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1A4EC0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EFEF66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640641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F4C1AB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5AAF62B" w14:textId="2C78D38B" w:rsidR="00EB6DA7" w:rsidRPr="00CD7BB5" w:rsidRDefault="00EB6DA7" w:rsidP="00EB6DA7">
            <w:pPr>
              <w:jc w:val="center"/>
              <w:rPr>
                <w:rFonts w:ascii="Trebuchet MS" w:hAnsi="Trebuchet MS" w:cs="Arial"/>
                <w:i/>
                <w:iCs/>
                <w:color w:val="808080"/>
                <w:sz w:val="20"/>
                <w:szCs w:val="20"/>
              </w:rPr>
            </w:pPr>
            <w:r w:rsidRPr="00006060">
              <w:t xml:space="preserve"> 12,3765% </w:t>
            </w:r>
          </w:p>
        </w:tc>
      </w:tr>
      <w:tr w:rsidR="00EB6DA7" w:rsidRPr="00CD7BB5" w14:paraId="4DD35F2E"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1F737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11/01/2029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9CE16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11/01/2029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062C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5AE3E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E707B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C20B52D" w14:textId="023BD101" w:rsidR="00EB6DA7" w:rsidRPr="00CD7BB5" w:rsidRDefault="00EB6DA7" w:rsidP="00EB6DA7">
            <w:pPr>
              <w:jc w:val="center"/>
              <w:rPr>
                <w:rFonts w:ascii="Trebuchet MS" w:hAnsi="Trebuchet MS" w:cs="Arial"/>
                <w:i/>
                <w:iCs/>
                <w:color w:val="808080"/>
                <w:sz w:val="20"/>
                <w:szCs w:val="20"/>
              </w:rPr>
            </w:pPr>
            <w:r w:rsidRPr="00006060">
              <w:t xml:space="preserve"> 14,2976% </w:t>
            </w:r>
          </w:p>
        </w:tc>
      </w:tr>
      <w:tr w:rsidR="00EB6DA7" w:rsidRPr="00CD7BB5" w14:paraId="31B26F32"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0F74DC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09/02/2029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A6F1AD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09/02/2029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36489C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305BC6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E19AEF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A59CA4C" w14:textId="2FC7FDFD" w:rsidR="00EB6DA7" w:rsidRPr="00CD7BB5" w:rsidRDefault="00EB6DA7" w:rsidP="00EB6DA7">
            <w:pPr>
              <w:jc w:val="center"/>
              <w:rPr>
                <w:rFonts w:ascii="Trebuchet MS" w:hAnsi="Trebuchet MS" w:cs="Arial"/>
                <w:i/>
                <w:iCs/>
                <w:color w:val="808080"/>
                <w:sz w:val="20"/>
                <w:szCs w:val="20"/>
              </w:rPr>
            </w:pPr>
            <w:r w:rsidRPr="00006060">
              <w:t xml:space="preserve"> 16,7233% </w:t>
            </w:r>
          </w:p>
        </w:tc>
      </w:tr>
      <w:tr w:rsidR="00EB6DA7" w:rsidRPr="00CD7BB5" w14:paraId="5DDCBC6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60A3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lastRenderedPageBreak/>
              <w:t>13/03/2029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76439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0B6E4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91F6F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BBB6B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25DA702" w14:textId="70E2845C" w:rsidR="00EB6DA7" w:rsidRPr="00CD7BB5" w:rsidRDefault="00EB6DA7" w:rsidP="00EB6DA7">
            <w:pPr>
              <w:jc w:val="center"/>
              <w:rPr>
                <w:rFonts w:ascii="Trebuchet MS" w:hAnsi="Trebuchet MS" w:cs="Arial"/>
                <w:i/>
                <w:iCs/>
                <w:color w:val="808080"/>
                <w:sz w:val="20"/>
                <w:szCs w:val="20"/>
              </w:rPr>
            </w:pPr>
            <w:r w:rsidRPr="00006060">
              <w:t xml:space="preserve"> 20,2632% </w:t>
            </w:r>
          </w:p>
        </w:tc>
      </w:tr>
      <w:tr w:rsidR="00EB6DA7" w:rsidRPr="00CD7BB5" w14:paraId="63D88C0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835DDD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12/04/2029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58B968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12/04/2029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71BBAB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DD63B3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EA9C2A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19D8A8A" w14:textId="475C90F0" w:rsidR="00EB6DA7" w:rsidRPr="00CD7BB5" w:rsidRDefault="00EB6DA7" w:rsidP="00EB6DA7">
            <w:pPr>
              <w:jc w:val="center"/>
              <w:rPr>
                <w:rFonts w:ascii="Trebuchet MS" w:hAnsi="Trebuchet MS" w:cs="Arial"/>
                <w:i/>
                <w:iCs/>
                <w:color w:val="808080"/>
                <w:sz w:val="20"/>
                <w:szCs w:val="20"/>
              </w:rPr>
            </w:pPr>
            <w:r w:rsidRPr="00006060">
              <w:t xml:space="preserve"> 25,5545% </w:t>
            </w:r>
          </w:p>
        </w:tc>
      </w:tr>
      <w:tr w:rsidR="00EB6DA7" w:rsidRPr="00CD7BB5" w14:paraId="7C2BC496"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FBAD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30621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30C45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9BE6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39A1F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006B3C7" w14:textId="08EC79CC" w:rsidR="00EB6DA7" w:rsidRPr="00CD7BB5" w:rsidRDefault="00EB6DA7" w:rsidP="00EB6DA7">
            <w:pPr>
              <w:jc w:val="center"/>
              <w:rPr>
                <w:rFonts w:ascii="Trebuchet MS" w:hAnsi="Trebuchet MS" w:cs="Arial"/>
                <w:i/>
                <w:iCs/>
                <w:color w:val="808080"/>
                <w:sz w:val="20"/>
                <w:szCs w:val="20"/>
              </w:rPr>
            </w:pPr>
            <w:r w:rsidRPr="00006060">
              <w:t xml:space="preserve"> 34,6120% </w:t>
            </w:r>
          </w:p>
        </w:tc>
      </w:tr>
      <w:tr w:rsidR="00EB6DA7" w:rsidRPr="00CD7BB5" w14:paraId="2278033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621B2E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5D8AD2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4782A6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0FEAA5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4D8F8E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2D0E1ED" w14:textId="42FCCAF8" w:rsidR="00EB6DA7" w:rsidRPr="00CD7BB5" w:rsidRDefault="00EB6DA7" w:rsidP="00EB6DA7">
            <w:pPr>
              <w:jc w:val="center"/>
              <w:rPr>
                <w:rFonts w:ascii="Trebuchet MS" w:hAnsi="Trebuchet MS" w:cs="Arial"/>
                <w:i/>
                <w:iCs/>
                <w:color w:val="808080"/>
                <w:sz w:val="20"/>
                <w:szCs w:val="20"/>
              </w:rPr>
            </w:pPr>
            <w:r w:rsidRPr="00006060">
              <w:t xml:space="preserve"> 53,2316% </w:t>
            </w:r>
          </w:p>
        </w:tc>
      </w:tr>
      <w:tr w:rsidR="00EB6DA7" w:rsidRPr="00CD7BB5" w14:paraId="0CF74611"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1F03D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12/07/2029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E3DAF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12/07/2029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546A6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8208F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EE3F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B9D4F47" w14:textId="56426C53" w:rsidR="00EB6DA7" w:rsidRPr="00CD7BB5" w:rsidRDefault="00EB6DA7" w:rsidP="00EB6DA7">
            <w:pPr>
              <w:jc w:val="center"/>
              <w:rPr>
                <w:rFonts w:ascii="Trebuchet MS" w:hAnsi="Trebuchet MS" w:cs="Arial"/>
                <w:i/>
                <w:iCs/>
                <w:color w:val="808080"/>
                <w:sz w:val="20"/>
                <w:szCs w:val="20"/>
              </w:rPr>
            </w:pPr>
            <w:r w:rsidRPr="00006060">
              <w:t xml:space="preserve"> 100,0000% </w:t>
            </w:r>
          </w:p>
        </w:tc>
      </w:tr>
    </w:tbl>
    <w:p w14:paraId="616381C4" w14:textId="77777777" w:rsidR="00EE4E4C" w:rsidRDefault="00EE4E4C" w:rsidP="00C23619">
      <w:pPr>
        <w:autoSpaceDE/>
        <w:autoSpaceDN/>
        <w:adjustRightInd/>
        <w:spacing w:line="360" w:lineRule="auto"/>
        <w:jc w:val="center"/>
        <w:rPr>
          <w:rFonts w:ascii="Trebuchet MS" w:hAnsi="Trebuchet MS" w:cs="Arial"/>
          <w:color w:val="000000"/>
          <w:sz w:val="20"/>
          <w:szCs w:val="20"/>
        </w:rPr>
      </w:pPr>
    </w:p>
    <w:p w14:paraId="427544F0" w14:textId="72BB7880" w:rsidR="00767746" w:rsidRPr="008B580C" w:rsidRDefault="00EE4E4C" w:rsidP="00C23619">
      <w:pPr>
        <w:autoSpaceDE/>
        <w:autoSpaceDN/>
        <w:adjustRightInd/>
        <w:spacing w:line="360" w:lineRule="auto"/>
        <w:jc w:val="center"/>
        <w:rPr>
          <w:rFonts w:ascii="Trebuchet MS" w:hAnsi="Trebuchet MS"/>
          <w:b/>
          <w:color w:val="000000"/>
          <w:sz w:val="20"/>
          <w:szCs w:val="20"/>
          <w:lang w:val="pt-PT"/>
        </w:rPr>
      </w:pPr>
      <w:r w:rsidDel="003D784D">
        <w:rPr>
          <w:rFonts w:ascii="Trebuchet MS" w:hAnsi="Trebuchet MS"/>
          <w:color w:val="000000"/>
          <w:sz w:val="20"/>
          <w:szCs w:val="20"/>
        </w:rPr>
        <w:t xml:space="preserve"> </w:t>
      </w:r>
    </w:p>
    <w:p w14:paraId="27E288B3" w14:textId="77777777" w:rsidR="00CF6299" w:rsidRPr="008B580C" w:rsidRDefault="00CF6299" w:rsidP="00C23619">
      <w:pPr>
        <w:autoSpaceDE/>
        <w:autoSpaceDN/>
        <w:adjustRightInd/>
        <w:spacing w:line="360" w:lineRule="auto"/>
        <w:jc w:val="center"/>
        <w:rPr>
          <w:rFonts w:ascii="Trebuchet MS" w:eastAsia="Arial Unicode MS" w:hAnsi="Trebuchet MS" w:cstheme="minorHAnsi"/>
          <w:w w:val="0"/>
          <w:sz w:val="20"/>
          <w:szCs w:val="20"/>
          <w:lang w:val="pt-PT" w:bidi="th-TH"/>
        </w:rPr>
      </w:pPr>
    </w:p>
    <w:p w14:paraId="38A308E1" w14:textId="77777777" w:rsidR="004D5851" w:rsidRPr="008B580C" w:rsidRDefault="004D5851" w:rsidP="000C5F96">
      <w:pPr>
        <w:autoSpaceDE/>
        <w:autoSpaceDN/>
        <w:adjustRightInd/>
        <w:spacing w:line="360" w:lineRule="auto"/>
        <w:rPr>
          <w:rFonts w:ascii="Trebuchet MS" w:eastAsia="Arial Unicode MS" w:hAnsi="Trebuchet MS" w:cstheme="minorHAnsi"/>
          <w:w w:val="0"/>
          <w:sz w:val="20"/>
          <w:szCs w:val="20"/>
          <w:lang w:bidi="th-TH"/>
        </w:rPr>
      </w:pPr>
      <w:r w:rsidRPr="008B580C">
        <w:rPr>
          <w:rFonts w:ascii="Trebuchet MS" w:eastAsia="Arial Unicode MS" w:hAnsi="Trebuchet MS" w:cstheme="minorHAnsi"/>
          <w:w w:val="0"/>
          <w:sz w:val="20"/>
          <w:szCs w:val="20"/>
          <w:lang w:bidi="th-TH"/>
        </w:rPr>
        <w:br w:type="page"/>
      </w:r>
    </w:p>
    <w:p w14:paraId="61986F03" w14:textId="77777777" w:rsidR="00A16C1D" w:rsidRPr="008B580C" w:rsidRDefault="00A16C1D" w:rsidP="00C23619">
      <w:pPr>
        <w:autoSpaceDE/>
        <w:autoSpaceDN/>
        <w:adjustRightInd/>
        <w:spacing w:line="360" w:lineRule="auto"/>
        <w:jc w:val="center"/>
        <w:rPr>
          <w:rFonts w:ascii="Trebuchet MS" w:hAnsi="Trebuchet MS"/>
          <w:b/>
          <w:color w:val="000000"/>
          <w:sz w:val="20"/>
          <w:szCs w:val="20"/>
          <w:lang w:val="pt-PT"/>
        </w:rPr>
      </w:pPr>
      <w:r w:rsidRPr="008B580C">
        <w:rPr>
          <w:rFonts w:ascii="Trebuchet MS" w:hAnsi="Trebuchet MS"/>
          <w:b/>
          <w:color w:val="000000"/>
          <w:sz w:val="20"/>
          <w:szCs w:val="20"/>
          <w:lang w:val="pt-PT"/>
        </w:rPr>
        <w:lastRenderedPageBreak/>
        <w:t xml:space="preserve">ANEXO </w:t>
      </w:r>
      <w:r w:rsidR="00CF3CEE">
        <w:rPr>
          <w:rFonts w:ascii="Trebuchet MS" w:hAnsi="Trebuchet MS"/>
          <w:b/>
          <w:color w:val="000000"/>
          <w:sz w:val="20"/>
          <w:szCs w:val="20"/>
          <w:lang w:val="pt-PT"/>
        </w:rPr>
        <w:t>I</w:t>
      </w:r>
      <w:r w:rsidRPr="008B580C">
        <w:rPr>
          <w:rFonts w:ascii="Trebuchet MS" w:hAnsi="Trebuchet MS"/>
          <w:b/>
          <w:color w:val="000000"/>
          <w:sz w:val="20"/>
          <w:szCs w:val="20"/>
          <w:lang w:val="pt-PT"/>
        </w:rPr>
        <w:t xml:space="preserve">V – </w:t>
      </w:r>
      <w:r w:rsidRPr="008B580C">
        <w:rPr>
          <w:rFonts w:ascii="Trebuchet MS" w:hAnsi="Trebuchet MS" w:cstheme="minorHAnsi"/>
          <w:b/>
          <w:bCs/>
          <w:sz w:val="20"/>
          <w:szCs w:val="20"/>
        </w:rPr>
        <w:t xml:space="preserve">MODELO DE DECLARAÇÃO DA EMISSORA </w:t>
      </w:r>
    </w:p>
    <w:p w14:paraId="2FE7A6AC" w14:textId="77777777" w:rsidR="00A16C1D" w:rsidRPr="008B580C" w:rsidRDefault="00A16C1D" w:rsidP="00C23619">
      <w:pPr>
        <w:autoSpaceDE/>
        <w:autoSpaceDN/>
        <w:adjustRightInd/>
        <w:spacing w:line="360" w:lineRule="auto"/>
        <w:jc w:val="center"/>
        <w:rPr>
          <w:rFonts w:ascii="Trebuchet MS" w:hAnsi="Trebuchet MS"/>
          <w:b/>
          <w:color w:val="000000"/>
          <w:sz w:val="20"/>
          <w:szCs w:val="20"/>
          <w:lang w:val="pt-PT"/>
        </w:rPr>
      </w:pPr>
    </w:p>
    <w:p w14:paraId="64F1F37E" w14:textId="28C371FC" w:rsidR="00A16C1D" w:rsidRPr="008B580C" w:rsidRDefault="00A16C1D" w:rsidP="00C23619">
      <w:pPr>
        <w:autoSpaceDE/>
        <w:autoSpaceDN/>
        <w:adjustRightInd/>
        <w:spacing w:line="360" w:lineRule="auto"/>
        <w:jc w:val="both"/>
        <w:rPr>
          <w:rFonts w:ascii="Trebuchet MS" w:eastAsia="Arial Unicode MS" w:hAnsi="Trebuchet MS" w:cstheme="minorHAnsi"/>
          <w:w w:val="0"/>
          <w:sz w:val="20"/>
          <w:szCs w:val="20"/>
          <w:lang w:bidi="th-TH"/>
        </w:rPr>
      </w:pPr>
      <w:r w:rsidRPr="008B580C">
        <w:rPr>
          <w:rFonts w:ascii="Trebuchet MS" w:eastAsia="Arial Unicode MS" w:hAnsi="Trebuchet MS" w:cstheme="minorHAnsi"/>
          <w:w w:val="0"/>
          <w:sz w:val="20"/>
          <w:szCs w:val="20"/>
          <w:lang w:bidi="th-TH"/>
        </w:rPr>
        <w:t xml:space="preserve">A </w:t>
      </w:r>
      <w:r w:rsidR="00970BC3" w:rsidRPr="008B580C">
        <w:rPr>
          <w:rFonts w:ascii="Trebuchet MS" w:eastAsia="Times New Roman" w:hAnsi="Trebuchet MS" w:cs="Verdana"/>
          <w:b/>
          <w:color w:val="000000"/>
          <w:sz w:val="20"/>
          <w:szCs w:val="20"/>
          <w:lang w:val="x-none"/>
        </w:rPr>
        <w:t xml:space="preserve">TRADIMAQ S.A., </w:t>
      </w:r>
      <w:r w:rsidR="00970BC3" w:rsidRPr="008B580C">
        <w:rPr>
          <w:rFonts w:ascii="Trebuchet MS" w:eastAsia="Times New Roman" w:hAnsi="Trebuchet MS" w:cs="Verdana"/>
          <w:color w:val="000000"/>
          <w:sz w:val="20"/>
          <w:szCs w:val="20"/>
          <w:lang w:val="x-none"/>
        </w:rPr>
        <w:t xml:space="preserve">Sociedade Anônima com sede na cidade de Contagem, na rua Humberto Demoro, 333, no bairro de Inconfidentes, no estado de Minas Gerais, inscrita no </w:t>
      </w:r>
      <w:r w:rsidR="00970BC3" w:rsidRPr="008B580C">
        <w:rPr>
          <w:rFonts w:ascii="Trebuchet MS" w:hAnsi="Trebuchet MS" w:cstheme="minorHAnsi"/>
          <w:sz w:val="20"/>
          <w:szCs w:val="20"/>
          <w:lang w:bidi="th-TH"/>
        </w:rPr>
        <w:t>Cadastro Nacional da Pessoa Jurídica do Ministério da Economia (“</w:t>
      </w:r>
      <w:r w:rsidR="00970BC3" w:rsidRPr="008B580C">
        <w:rPr>
          <w:rFonts w:ascii="Trebuchet MS" w:hAnsi="Trebuchet MS" w:cstheme="minorHAnsi"/>
          <w:sz w:val="20"/>
          <w:szCs w:val="20"/>
          <w:u w:val="single"/>
          <w:lang w:bidi="th-TH"/>
        </w:rPr>
        <w:t>CNPJ/ME</w:t>
      </w:r>
      <w:r w:rsidR="00970BC3" w:rsidRPr="008B580C">
        <w:rPr>
          <w:rFonts w:ascii="Trebuchet MS" w:hAnsi="Trebuchet MS" w:cstheme="minorHAnsi"/>
          <w:sz w:val="20"/>
          <w:szCs w:val="20"/>
          <w:lang w:bidi="th-TH"/>
        </w:rPr>
        <w:t>”)</w:t>
      </w:r>
      <w:r w:rsidR="00970BC3" w:rsidRPr="008B580C">
        <w:rPr>
          <w:rFonts w:ascii="Trebuchet MS" w:eastAsia="Times New Roman" w:hAnsi="Trebuchet MS" w:cs="Verdana"/>
          <w:color w:val="000000"/>
          <w:sz w:val="20"/>
          <w:szCs w:val="20"/>
          <w:lang w:val="x-none"/>
        </w:rPr>
        <w:t xml:space="preserve"> sob o nº 22.320.881/0001-60</w:t>
      </w:r>
      <w:r w:rsidR="00970BC3" w:rsidRPr="008B580C">
        <w:rPr>
          <w:rFonts w:ascii="Trebuchet MS" w:hAnsi="Trebuchet MS" w:cstheme="minorHAnsi"/>
          <w:sz w:val="20"/>
          <w:szCs w:val="20"/>
          <w:lang w:bidi="th-TH"/>
        </w:rPr>
        <w:t>, neste ato representada na forma de seu Estatuto Social</w:t>
      </w:r>
      <w:r w:rsidR="00970BC3" w:rsidRPr="000E241C">
        <w:rPr>
          <w:rFonts w:ascii="Trebuchet MS" w:hAnsi="Trebuchet MS" w:cstheme="minorHAnsi"/>
          <w:sz w:val="20"/>
          <w:szCs w:val="20"/>
          <w:lang w:bidi="th-TH"/>
        </w:rPr>
        <w:t xml:space="preserve"> </w:t>
      </w:r>
      <w:r w:rsidR="00966788" w:rsidRPr="008B580C">
        <w:rPr>
          <w:rFonts w:ascii="Trebuchet MS" w:eastAsia="Arial Unicode MS" w:hAnsi="Trebuchet MS" w:cstheme="minorHAnsi"/>
          <w:w w:val="0"/>
          <w:sz w:val="20"/>
          <w:szCs w:val="20"/>
          <w:lang w:bidi="th-TH"/>
        </w:rPr>
        <w:t>(“</w:t>
      </w:r>
      <w:r w:rsidR="00966788" w:rsidRPr="008B580C">
        <w:rPr>
          <w:rFonts w:ascii="Trebuchet MS" w:eastAsia="Arial Unicode MS" w:hAnsi="Trebuchet MS" w:cstheme="minorHAnsi"/>
          <w:w w:val="0"/>
          <w:sz w:val="20"/>
          <w:szCs w:val="20"/>
          <w:u w:val="single"/>
          <w:lang w:bidi="th-TH"/>
        </w:rPr>
        <w:t>Emissora</w:t>
      </w:r>
      <w:r w:rsidR="00966788" w:rsidRPr="008B580C">
        <w:rPr>
          <w:rFonts w:ascii="Trebuchet MS" w:eastAsia="Arial Unicode MS" w:hAnsi="Trebuchet MS" w:cstheme="minorHAnsi"/>
          <w:w w:val="0"/>
          <w:sz w:val="20"/>
          <w:szCs w:val="20"/>
          <w:lang w:bidi="th-TH"/>
        </w:rPr>
        <w:t>”)</w:t>
      </w:r>
      <w:r w:rsidRPr="008B580C">
        <w:rPr>
          <w:rFonts w:ascii="Trebuchet MS" w:eastAsia="Arial Unicode MS" w:hAnsi="Trebuchet MS" w:cstheme="minorHAnsi"/>
          <w:w w:val="0"/>
          <w:sz w:val="20"/>
          <w:szCs w:val="20"/>
          <w:lang w:bidi="th-TH"/>
        </w:rPr>
        <w:t xml:space="preserve">, na qualidade de emissora de debêntures simples, não conversíveis em ações, da espécie </w:t>
      </w:r>
      <w:r w:rsidR="00966788" w:rsidRPr="008B580C">
        <w:rPr>
          <w:rFonts w:ascii="Trebuchet MS" w:eastAsia="Arial Unicode MS" w:hAnsi="Trebuchet MS" w:cstheme="minorHAnsi"/>
          <w:w w:val="0"/>
          <w:sz w:val="20"/>
          <w:szCs w:val="20"/>
          <w:lang w:bidi="th-TH"/>
        </w:rPr>
        <w:t>com garantia real e com garantia fidejussória adicional, em série única, para colocação privada</w:t>
      </w:r>
      <w:r w:rsidRPr="008B580C">
        <w:rPr>
          <w:rFonts w:ascii="Trebuchet MS" w:eastAsia="Arial Unicode MS" w:hAnsi="Trebuchet MS" w:cstheme="minorHAnsi"/>
          <w:w w:val="0"/>
          <w:sz w:val="20"/>
          <w:szCs w:val="20"/>
          <w:lang w:bidi="th-TH"/>
        </w:rPr>
        <w:t xml:space="preserve"> (“</w:t>
      </w:r>
      <w:r w:rsidRPr="008B580C">
        <w:rPr>
          <w:rFonts w:ascii="Trebuchet MS" w:eastAsia="Arial Unicode MS" w:hAnsi="Trebuchet MS" w:cstheme="minorHAnsi"/>
          <w:w w:val="0"/>
          <w:sz w:val="20"/>
          <w:szCs w:val="20"/>
          <w:u w:val="single"/>
          <w:lang w:bidi="th-TH"/>
        </w:rPr>
        <w:t>Debêntures</w:t>
      </w:r>
      <w:r w:rsidRPr="008B580C">
        <w:rPr>
          <w:rFonts w:ascii="Trebuchet MS" w:eastAsia="Arial Unicode MS" w:hAnsi="Trebuchet MS" w:cstheme="minorHAnsi"/>
          <w:w w:val="0"/>
          <w:sz w:val="20"/>
          <w:szCs w:val="20"/>
          <w:lang w:bidi="th-TH"/>
        </w:rPr>
        <w:t>”), emitidas nos termos do “</w:t>
      </w:r>
      <w:r w:rsidRPr="008B580C">
        <w:rPr>
          <w:rFonts w:ascii="Trebuchet MS" w:eastAsia="Arial Unicode MS" w:hAnsi="Trebuchet MS" w:cstheme="minorHAnsi"/>
          <w:bCs/>
          <w:i/>
          <w:iCs/>
          <w:w w:val="0"/>
          <w:sz w:val="20"/>
          <w:szCs w:val="20"/>
          <w:lang w:bidi="th-TH"/>
        </w:rPr>
        <w:t xml:space="preserve">Instrumento Particular de Escritura da </w:t>
      </w:r>
      <w:r w:rsidR="00D46163">
        <w:rPr>
          <w:rFonts w:ascii="Trebuchet MS" w:hAnsi="Trebuchet MS"/>
          <w:i/>
          <w:color w:val="000000"/>
          <w:sz w:val="20"/>
          <w:szCs w:val="20"/>
        </w:rPr>
        <w:t>1</w:t>
      </w:r>
      <w:r w:rsidR="0067024A" w:rsidRPr="008B580C">
        <w:rPr>
          <w:rFonts w:ascii="Trebuchet MS" w:eastAsia="Arial Unicode MS" w:hAnsi="Trebuchet MS" w:cstheme="minorHAnsi"/>
          <w:bCs/>
          <w:i/>
          <w:iCs/>
          <w:w w:val="0"/>
          <w:sz w:val="20"/>
          <w:szCs w:val="20"/>
          <w:lang w:bidi="th-TH"/>
        </w:rPr>
        <w:t>ª </w:t>
      </w:r>
      <w:r w:rsidR="00D46163" w:rsidRPr="008B580C">
        <w:rPr>
          <w:rFonts w:ascii="Trebuchet MS" w:eastAsia="Arial Unicode MS" w:hAnsi="Trebuchet MS" w:cstheme="minorHAnsi"/>
          <w:bCs/>
          <w:i/>
          <w:iCs/>
          <w:w w:val="0"/>
          <w:sz w:val="20"/>
          <w:szCs w:val="20"/>
          <w:lang w:bidi="th-TH"/>
        </w:rPr>
        <w:t>(</w:t>
      </w:r>
      <w:r w:rsidR="00D46163">
        <w:rPr>
          <w:rFonts w:ascii="Trebuchet MS" w:hAnsi="Trebuchet MS"/>
          <w:i/>
          <w:color w:val="000000"/>
          <w:sz w:val="20"/>
          <w:szCs w:val="20"/>
        </w:rPr>
        <w:t>Primeira</w:t>
      </w:r>
      <w:r w:rsidR="00D46163" w:rsidRPr="008B580C">
        <w:rPr>
          <w:rFonts w:ascii="Trebuchet MS" w:eastAsia="Arial Unicode MS" w:hAnsi="Trebuchet MS" w:cstheme="minorHAnsi"/>
          <w:bCs/>
          <w:i/>
          <w:iCs/>
          <w:w w:val="0"/>
          <w:sz w:val="20"/>
          <w:szCs w:val="20"/>
          <w:lang w:bidi="th-TH"/>
        </w:rPr>
        <w:t xml:space="preserve">) </w:t>
      </w:r>
      <w:r w:rsidRPr="008B580C">
        <w:rPr>
          <w:rFonts w:ascii="Trebuchet MS" w:eastAsia="Arial Unicode MS" w:hAnsi="Trebuchet MS" w:cstheme="minorHAnsi"/>
          <w:bCs/>
          <w:i/>
          <w:iCs/>
          <w:w w:val="0"/>
          <w:sz w:val="20"/>
          <w:szCs w:val="20"/>
          <w:lang w:bidi="th-TH"/>
        </w:rPr>
        <w:t xml:space="preserve">Emissão de Debêntures Simples, </w:t>
      </w:r>
      <w:r w:rsidR="00966788" w:rsidRPr="008B580C">
        <w:rPr>
          <w:rFonts w:ascii="Trebuchet MS" w:eastAsia="Arial Unicode MS" w:hAnsi="Trebuchet MS" w:cstheme="minorHAnsi"/>
          <w:bCs/>
          <w:i/>
          <w:iCs/>
          <w:w w:val="0"/>
          <w:sz w:val="20"/>
          <w:szCs w:val="20"/>
          <w:lang w:bidi="th-TH"/>
        </w:rPr>
        <w:t xml:space="preserve">Não Conversíveis Em Ações, Da Espécie Com Garantia Real e Com Garantia Fidejussória Adicional, Em Série Única, Para Colocação Privada, da </w:t>
      </w:r>
      <w:r w:rsidR="00970BC3" w:rsidRPr="008B580C">
        <w:rPr>
          <w:rFonts w:ascii="Trebuchet MS" w:eastAsia="Arial Unicode MS" w:hAnsi="Trebuchet MS" w:cstheme="minorHAnsi"/>
          <w:bCs/>
          <w:i/>
          <w:iCs/>
          <w:w w:val="0"/>
          <w:sz w:val="20"/>
          <w:szCs w:val="20"/>
          <w:lang w:bidi="th-TH"/>
        </w:rPr>
        <w:t>Tradimaq</w:t>
      </w:r>
      <w:r w:rsidR="00067993" w:rsidRPr="008B580C">
        <w:rPr>
          <w:rFonts w:ascii="Trebuchet MS" w:eastAsia="Arial Unicode MS" w:hAnsi="Trebuchet MS" w:cstheme="minorHAnsi"/>
          <w:bCs/>
          <w:i/>
          <w:iCs/>
          <w:w w:val="0"/>
          <w:sz w:val="20"/>
          <w:szCs w:val="20"/>
          <w:lang w:bidi="th-TH"/>
        </w:rPr>
        <w:t xml:space="preserve"> S.A.</w:t>
      </w:r>
      <w:r w:rsidRPr="006D0E6C">
        <w:rPr>
          <w:rFonts w:ascii="Trebuchet MS" w:eastAsia="Arial Unicode MS" w:hAnsi="Trebuchet MS" w:cstheme="minorHAnsi"/>
          <w:w w:val="0"/>
          <w:sz w:val="20"/>
          <w:szCs w:val="20"/>
          <w:lang w:bidi="th-TH"/>
        </w:rPr>
        <w:t xml:space="preserve">”, celebrado em </w:t>
      </w:r>
      <w:r w:rsidR="00A62AFA">
        <w:rPr>
          <w:rFonts w:ascii="Trebuchet MS" w:hAnsi="Trebuchet MS"/>
          <w:color w:val="000000"/>
          <w:sz w:val="20"/>
          <w:szCs w:val="20"/>
        </w:rPr>
        <w:t>17</w:t>
      </w:r>
      <w:r w:rsidR="00A62AFA" w:rsidRPr="006D0E6C">
        <w:rPr>
          <w:rFonts w:ascii="Trebuchet MS" w:eastAsia="Arial Unicode MS" w:hAnsi="Trebuchet MS" w:cstheme="minorHAnsi"/>
          <w:w w:val="0"/>
          <w:sz w:val="20"/>
          <w:szCs w:val="20"/>
          <w:lang w:bidi="th-TH"/>
        </w:rPr>
        <w:t xml:space="preserve"> </w:t>
      </w:r>
      <w:r w:rsidRPr="006D0E6C">
        <w:rPr>
          <w:rFonts w:ascii="Trebuchet MS" w:eastAsia="Arial Unicode MS" w:hAnsi="Trebuchet MS" w:cstheme="minorHAnsi"/>
          <w:w w:val="0"/>
          <w:sz w:val="20"/>
          <w:szCs w:val="20"/>
          <w:lang w:bidi="th-TH"/>
        </w:rPr>
        <w:t xml:space="preserve">de </w:t>
      </w:r>
      <w:r w:rsidR="00A62AFA">
        <w:rPr>
          <w:rFonts w:ascii="Trebuchet MS" w:hAnsi="Trebuchet MS"/>
          <w:color w:val="000000"/>
          <w:sz w:val="20"/>
          <w:szCs w:val="20"/>
        </w:rPr>
        <w:t>junho</w:t>
      </w:r>
      <w:r w:rsidR="00A62AFA" w:rsidRPr="006D0E6C">
        <w:rPr>
          <w:rFonts w:ascii="Trebuchet MS" w:eastAsia="Arial Unicode MS" w:hAnsi="Trebuchet MS" w:cstheme="minorHAnsi"/>
          <w:w w:val="0"/>
          <w:sz w:val="20"/>
          <w:szCs w:val="20"/>
          <w:lang w:bidi="th-TH"/>
        </w:rPr>
        <w:t xml:space="preserve"> </w:t>
      </w:r>
      <w:r w:rsidRPr="006D0E6C">
        <w:rPr>
          <w:rFonts w:ascii="Trebuchet MS" w:eastAsia="Arial Unicode MS" w:hAnsi="Trebuchet MS" w:cstheme="minorHAnsi"/>
          <w:w w:val="0"/>
          <w:sz w:val="20"/>
          <w:szCs w:val="20"/>
          <w:lang w:bidi="th-TH"/>
        </w:rPr>
        <w:t xml:space="preserve">de </w:t>
      </w:r>
      <w:r w:rsidR="00D46163">
        <w:rPr>
          <w:rFonts w:ascii="Trebuchet MS" w:hAnsi="Trebuchet MS"/>
          <w:color w:val="000000"/>
          <w:sz w:val="20"/>
          <w:szCs w:val="20"/>
        </w:rPr>
        <w:t>2022</w:t>
      </w:r>
      <w:r w:rsidR="00D46163" w:rsidRPr="006D0E6C">
        <w:rPr>
          <w:rFonts w:ascii="Trebuchet MS" w:eastAsia="Arial Unicode MS" w:hAnsi="Trebuchet MS" w:cstheme="minorHAnsi"/>
          <w:w w:val="0"/>
          <w:sz w:val="20"/>
          <w:szCs w:val="20"/>
          <w:lang w:bidi="th-TH"/>
        </w:rPr>
        <w:t xml:space="preserve"> </w:t>
      </w:r>
      <w:r w:rsidRPr="008B580C">
        <w:rPr>
          <w:rFonts w:ascii="Trebuchet MS" w:eastAsia="Arial Unicode MS" w:hAnsi="Trebuchet MS" w:cstheme="minorHAnsi"/>
          <w:w w:val="0"/>
          <w:sz w:val="20"/>
          <w:szCs w:val="20"/>
          <w:lang w:bidi="th-TH"/>
        </w:rPr>
        <w:t>(“</w:t>
      </w:r>
      <w:r w:rsidRPr="008B580C">
        <w:rPr>
          <w:rFonts w:ascii="Trebuchet MS" w:eastAsia="Arial Unicode MS" w:hAnsi="Trebuchet MS" w:cstheme="minorHAnsi"/>
          <w:w w:val="0"/>
          <w:sz w:val="20"/>
          <w:szCs w:val="20"/>
          <w:u w:val="single"/>
          <w:lang w:bidi="th-TH"/>
        </w:rPr>
        <w:t>Emissora</w:t>
      </w:r>
      <w:r w:rsidRPr="008B580C">
        <w:rPr>
          <w:rFonts w:ascii="Trebuchet MS" w:eastAsia="Arial Unicode MS" w:hAnsi="Trebuchet MS" w:cstheme="minorHAnsi"/>
          <w:w w:val="0"/>
          <w:sz w:val="20"/>
          <w:szCs w:val="20"/>
          <w:lang w:bidi="th-TH"/>
        </w:rPr>
        <w:t>” e “</w:t>
      </w:r>
      <w:r w:rsidRPr="008B580C">
        <w:rPr>
          <w:rFonts w:ascii="Trebuchet MS" w:eastAsia="Arial Unicode MS" w:hAnsi="Trebuchet MS" w:cstheme="minorHAnsi"/>
          <w:w w:val="0"/>
          <w:sz w:val="20"/>
          <w:szCs w:val="20"/>
          <w:u w:val="single"/>
          <w:lang w:bidi="th-TH"/>
        </w:rPr>
        <w:t>Escritura de Emissão de Debêntures</w:t>
      </w:r>
      <w:r w:rsidRPr="008B580C">
        <w:rPr>
          <w:rFonts w:ascii="Trebuchet MS" w:eastAsia="Arial Unicode MS" w:hAnsi="Trebuchet MS" w:cstheme="minorHAnsi"/>
          <w:w w:val="0"/>
          <w:sz w:val="20"/>
          <w:szCs w:val="20"/>
          <w:lang w:bidi="th-TH"/>
        </w:rPr>
        <w:t>”, respectivamente)</w:t>
      </w:r>
      <w:r w:rsidR="00970BC3" w:rsidRPr="008B580C">
        <w:rPr>
          <w:rFonts w:ascii="Trebuchet MS" w:eastAsia="Arial Unicode MS" w:hAnsi="Trebuchet MS" w:cstheme="minorHAnsi"/>
          <w:w w:val="0"/>
          <w:sz w:val="20"/>
          <w:szCs w:val="20"/>
          <w:lang w:bidi="th-TH"/>
        </w:rPr>
        <w:t xml:space="preserve">, </w:t>
      </w:r>
      <w:r w:rsidRPr="008B580C">
        <w:rPr>
          <w:rFonts w:ascii="Trebuchet MS" w:eastAsia="Arial Unicode MS" w:hAnsi="Trebuchet MS" w:cstheme="minorHAnsi"/>
          <w:w w:val="0"/>
          <w:sz w:val="20"/>
          <w:szCs w:val="20"/>
          <w:lang w:bidi="th-TH"/>
        </w:rPr>
        <w:t>por meio de seus representantes legais abaixo subscritos, conforme aplicável, declaram, para todos os fins de direito, no âmbito da operação de emissão das Debêntures (“</w:t>
      </w:r>
      <w:r w:rsidRPr="008B580C">
        <w:rPr>
          <w:rFonts w:ascii="Trebuchet MS" w:eastAsia="Arial Unicode MS" w:hAnsi="Trebuchet MS" w:cstheme="minorHAnsi"/>
          <w:w w:val="0"/>
          <w:sz w:val="20"/>
          <w:szCs w:val="20"/>
          <w:u w:val="single"/>
          <w:lang w:bidi="th-TH"/>
        </w:rPr>
        <w:t>Emissão</w:t>
      </w:r>
      <w:r w:rsidRPr="008B580C">
        <w:rPr>
          <w:rFonts w:ascii="Trebuchet MS" w:eastAsia="Arial Unicode MS" w:hAnsi="Trebuchet MS" w:cstheme="minorHAnsi"/>
          <w:w w:val="0"/>
          <w:sz w:val="20"/>
          <w:szCs w:val="20"/>
          <w:lang w:bidi="th-TH"/>
        </w:rPr>
        <w:t>”), que, até a presente data</w:t>
      </w:r>
      <w:r w:rsidR="00AE7C00" w:rsidRPr="008B580C">
        <w:rPr>
          <w:rFonts w:ascii="Trebuchet MS" w:eastAsia="Arial Unicode MS" w:hAnsi="Trebuchet MS" w:cstheme="minorHAnsi"/>
          <w:w w:val="0"/>
          <w:sz w:val="20"/>
          <w:szCs w:val="20"/>
          <w:lang w:bidi="th-TH"/>
        </w:rPr>
        <w:t xml:space="preserve"> [não ocorreram fatos que caracterizam um evento de vencimento antecipado conforme hipóteses previstas na Escritura de Emissão de Debêntures/ocorreu o seguinte evento que caracteriza um evento de vencimento antecipado conforme hipóteses previstas na Escritura de Emissão de Debêntures: [•]], bem como [todas as declarações prestadas pela Emissora no âmbito da Escritura de Emissão de Debêntures continuam válidas, corretas e consistentes[exceto pela [•]]</w:t>
      </w:r>
      <w:r w:rsidRPr="008B580C">
        <w:rPr>
          <w:rFonts w:ascii="Trebuchet MS" w:eastAsia="Arial Unicode MS" w:hAnsi="Trebuchet MS" w:cstheme="minorHAnsi"/>
          <w:w w:val="0"/>
          <w:sz w:val="20"/>
          <w:szCs w:val="20"/>
          <w:lang w:bidi="th-TH"/>
        </w:rPr>
        <w:t>:</w:t>
      </w:r>
    </w:p>
    <w:p w14:paraId="31170EE7" w14:textId="77777777" w:rsidR="00966788" w:rsidRPr="008B580C" w:rsidRDefault="00470457" w:rsidP="00C23619">
      <w:pPr>
        <w:autoSpaceDE/>
        <w:autoSpaceDN/>
        <w:adjustRightInd/>
        <w:spacing w:line="360" w:lineRule="auto"/>
        <w:jc w:val="center"/>
        <w:rPr>
          <w:rFonts w:ascii="Trebuchet MS" w:eastAsia="Arial Unicode MS" w:hAnsi="Trebuchet MS" w:cstheme="minorHAnsi"/>
          <w:b/>
          <w:w w:val="0"/>
          <w:sz w:val="20"/>
          <w:szCs w:val="20"/>
          <w:lang w:bidi="th-TH"/>
        </w:rPr>
      </w:pPr>
      <w:r w:rsidRPr="008B580C">
        <w:rPr>
          <w:rFonts w:ascii="Trebuchet MS" w:eastAsia="Arial Unicode MS" w:hAnsi="Trebuchet MS" w:cstheme="minorHAnsi"/>
          <w:b/>
          <w:w w:val="0"/>
          <w:sz w:val="20"/>
          <w:szCs w:val="20"/>
          <w:lang w:bidi="th-TH"/>
        </w:rPr>
        <w:t>S</w:t>
      </w:r>
      <w:r w:rsidR="00966788" w:rsidRPr="008B580C">
        <w:rPr>
          <w:rFonts w:ascii="Trebuchet MS" w:eastAsia="Arial Unicode MS" w:hAnsi="Trebuchet MS" w:cstheme="minorHAnsi"/>
          <w:b/>
          <w:w w:val="0"/>
          <w:sz w:val="20"/>
          <w:szCs w:val="20"/>
          <w:lang w:bidi="th-TH"/>
        </w:rPr>
        <w:t xml:space="preserve">ão Paulo, </w:t>
      </w:r>
      <w:bookmarkStart w:id="34560" w:name="_DV_M1348"/>
      <w:bookmarkStart w:id="34561" w:name="_DV_M1349"/>
      <w:bookmarkEnd w:id="34560"/>
      <w:bookmarkEnd w:id="34561"/>
      <w:r w:rsidR="00966788" w:rsidRPr="008B580C">
        <w:rPr>
          <w:rFonts w:ascii="Trebuchet MS" w:eastAsia="Arial Unicode MS" w:hAnsi="Trebuchet MS" w:cstheme="minorHAnsi"/>
          <w:b/>
          <w:w w:val="0"/>
          <w:sz w:val="20"/>
          <w:szCs w:val="20"/>
          <w:lang w:bidi="th-TH"/>
        </w:rPr>
        <w:t>[</w:t>
      </w:r>
      <w:bookmarkStart w:id="34562" w:name="_DV_C2791"/>
      <w:r w:rsidR="00966788" w:rsidRPr="008B580C">
        <w:rPr>
          <w:rFonts w:ascii="Trebuchet MS" w:eastAsia="Arial Unicode MS" w:hAnsi="Trebuchet MS" w:cstheme="minorHAnsi"/>
          <w:b/>
          <w:w w:val="0"/>
          <w:sz w:val="20"/>
          <w:szCs w:val="20"/>
          <w:lang w:bidi="th-TH"/>
        </w:rPr>
        <w:t>data].</w:t>
      </w:r>
      <w:bookmarkEnd w:id="34562"/>
    </w:p>
    <w:p w14:paraId="5CA37D7F" w14:textId="77777777" w:rsidR="00966788" w:rsidRPr="008B580C" w:rsidRDefault="00966788" w:rsidP="00C23619">
      <w:pPr>
        <w:autoSpaceDE/>
        <w:autoSpaceDN/>
        <w:adjustRightInd/>
        <w:spacing w:line="360" w:lineRule="auto"/>
        <w:rPr>
          <w:rFonts w:ascii="Trebuchet MS" w:eastAsia="Arial Unicode MS" w:hAnsi="Trebuchet MS" w:cstheme="minorHAnsi"/>
          <w:b/>
          <w:w w:val="0"/>
          <w:sz w:val="20"/>
          <w:szCs w:val="20"/>
          <w:lang w:bidi="th-TH"/>
        </w:rPr>
      </w:pPr>
    </w:p>
    <w:p w14:paraId="07125937" w14:textId="77777777" w:rsidR="00966788" w:rsidRPr="008B580C" w:rsidRDefault="00966788" w:rsidP="00C23619">
      <w:pPr>
        <w:autoSpaceDE/>
        <w:autoSpaceDN/>
        <w:adjustRightInd/>
        <w:spacing w:line="360" w:lineRule="auto"/>
        <w:rPr>
          <w:rFonts w:ascii="Trebuchet MS" w:eastAsia="Arial Unicode MS" w:hAnsi="Trebuchet MS" w:cstheme="minorHAnsi"/>
          <w:b/>
          <w:w w:val="0"/>
          <w:sz w:val="20"/>
          <w:szCs w:val="20"/>
          <w:lang w:bidi="th-TH"/>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966788" w:rsidRPr="008B580C" w14:paraId="0F549464" w14:textId="77777777" w:rsidTr="00C020F0">
        <w:trPr>
          <w:jc w:val="center"/>
        </w:trPr>
        <w:tc>
          <w:tcPr>
            <w:tcW w:w="8220" w:type="dxa"/>
            <w:gridSpan w:val="2"/>
            <w:tcBorders>
              <w:top w:val="single" w:sz="4" w:space="0" w:color="auto"/>
            </w:tcBorders>
          </w:tcPr>
          <w:p w14:paraId="65F551EB" w14:textId="77777777" w:rsidR="00966788" w:rsidRPr="008B580C" w:rsidRDefault="00970BC3" w:rsidP="00C23619">
            <w:pPr>
              <w:autoSpaceDE/>
              <w:autoSpaceDN/>
              <w:adjustRightInd/>
              <w:spacing w:line="360" w:lineRule="auto"/>
              <w:jc w:val="center"/>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w w:val="0"/>
                <w:sz w:val="20"/>
                <w:szCs w:val="20"/>
                <w:lang w:bidi="th-TH"/>
              </w:rPr>
              <w:t>TRADIMAQ</w:t>
            </w:r>
            <w:r w:rsidR="00067993" w:rsidRPr="008B580C">
              <w:rPr>
                <w:rFonts w:ascii="Trebuchet MS" w:eastAsia="Arial Unicode MS" w:hAnsi="Trebuchet MS" w:cstheme="minorHAnsi"/>
                <w:b/>
                <w:w w:val="0"/>
                <w:sz w:val="20"/>
                <w:szCs w:val="20"/>
                <w:lang w:bidi="th-TH"/>
              </w:rPr>
              <w:t xml:space="preserve"> S.A.</w:t>
            </w:r>
          </w:p>
        </w:tc>
      </w:tr>
      <w:tr w:rsidR="00966788" w:rsidRPr="008B580C" w14:paraId="664671C3" w14:textId="77777777" w:rsidTr="00C020F0">
        <w:trPr>
          <w:jc w:val="center"/>
        </w:trPr>
        <w:tc>
          <w:tcPr>
            <w:tcW w:w="4253" w:type="dxa"/>
          </w:tcPr>
          <w:p w14:paraId="3ACD8902"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Nome:</w:t>
            </w:r>
          </w:p>
          <w:p w14:paraId="7A0DF2E8"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CPF:</w:t>
            </w:r>
          </w:p>
          <w:p w14:paraId="042C9EAD"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Cargo:</w:t>
            </w:r>
          </w:p>
          <w:p w14:paraId="3ED01802"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E-mail</w:t>
            </w:r>
          </w:p>
        </w:tc>
        <w:tc>
          <w:tcPr>
            <w:tcW w:w="3967" w:type="dxa"/>
          </w:tcPr>
          <w:p w14:paraId="5035D14D"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Nome:</w:t>
            </w:r>
          </w:p>
          <w:p w14:paraId="3BAB693D"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CPF:</w:t>
            </w:r>
          </w:p>
          <w:p w14:paraId="39F12313"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Cargo:</w:t>
            </w:r>
          </w:p>
          <w:p w14:paraId="72DB688A"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E-mail:</w:t>
            </w:r>
          </w:p>
        </w:tc>
      </w:tr>
    </w:tbl>
    <w:p w14:paraId="37873AF4" w14:textId="77777777" w:rsidR="00AE7C00" w:rsidRPr="008B580C" w:rsidRDefault="00AE7C00" w:rsidP="00C23619">
      <w:pPr>
        <w:pStyle w:val="Corpodetexto"/>
        <w:widowControl w:val="0"/>
        <w:tabs>
          <w:tab w:val="left" w:pos="851"/>
        </w:tabs>
        <w:spacing w:line="360" w:lineRule="auto"/>
        <w:jc w:val="both"/>
        <w:rPr>
          <w:rFonts w:ascii="Trebuchet MS" w:hAnsi="Trebuchet MS" w:cstheme="minorHAnsi"/>
          <w:sz w:val="20"/>
          <w:szCs w:val="20"/>
          <w:lang w:val="pt-BR"/>
        </w:rPr>
      </w:pPr>
    </w:p>
    <w:p w14:paraId="59ED78CF" w14:textId="77777777" w:rsidR="00AE7C00" w:rsidRPr="008B580C" w:rsidRDefault="00AE7C00" w:rsidP="00C23619">
      <w:pPr>
        <w:pStyle w:val="Corpodetexto"/>
        <w:widowControl w:val="0"/>
        <w:tabs>
          <w:tab w:val="left" w:pos="851"/>
        </w:tabs>
        <w:spacing w:line="360" w:lineRule="auto"/>
        <w:jc w:val="both"/>
        <w:rPr>
          <w:rFonts w:ascii="Trebuchet MS" w:hAnsi="Trebuchet MS" w:cstheme="minorHAnsi"/>
          <w:sz w:val="20"/>
          <w:szCs w:val="20"/>
          <w:lang w:val="pt-BR"/>
        </w:rPr>
      </w:pPr>
    </w:p>
    <w:p w14:paraId="064072B2" w14:textId="77777777" w:rsidR="007A2159" w:rsidRPr="008B580C" w:rsidRDefault="007A2159" w:rsidP="00C23619">
      <w:pPr>
        <w:autoSpaceDE/>
        <w:autoSpaceDN/>
        <w:adjustRightInd/>
        <w:spacing w:line="360" w:lineRule="auto"/>
        <w:rPr>
          <w:rFonts w:ascii="Trebuchet MS" w:hAnsi="Trebuchet MS" w:cstheme="minorHAnsi"/>
          <w:sz w:val="20"/>
          <w:szCs w:val="20"/>
          <w:lang w:bidi="th-TH"/>
        </w:rPr>
      </w:pPr>
      <w:r w:rsidRPr="008B580C">
        <w:rPr>
          <w:rFonts w:ascii="Trebuchet MS" w:hAnsi="Trebuchet MS" w:cstheme="minorHAnsi"/>
          <w:sz w:val="20"/>
          <w:szCs w:val="20"/>
        </w:rPr>
        <w:br w:type="page"/>
      </w:r>
    </w:p>
    <w:p w14:paraId="717CD3CE" w14:textId="77777777" w:rsidR="00426C8F" w:rsidRPr="008B580C" w:rsidRDefault="00426C8F" w:rsidP="00E744C1">
      <w:pPr>
        <w:autoSpaceDE/>
        <w:autoSpaceDN/>
        <w:adjustRightInd/>
        <w:spacing w:line="360" w:lineRule="auto"/>
        <w:jc w:val="center"/>
        <w:rPr>
          <w:rFonts w:ascii="Trebuchet MS" w:eastAsia="Arial Unicode MS" w:hAnsi="Trebuchet MS" w:cstheme="minorHAnsi"/>
          <w:b/>
          <w:sz w:val="20"/>
          <w:szCs w:val="20"/>
          <w:lang w:bidi="th-TH"/>
        </w:rPr>
      </w:pPr>
      <w:r w:rsidRPr="008B580C">
        <w:rPr>
          <w:rFonts w:ascii="Trebuchet MS" w:eastAsia="Arial Unicode MS" w:hAnsi="Trebuchet MS" w:cstheme="minorHAnsi"/>
          <w:b/>
          <w:sz w:val="20"/>
          <w:szCs w:val="20"/>
          <w:lang w:bidi="th-TH"/>
        </w:rPr>
        <w:lastRenderedPageBreak/>
        <w:t xml:space="preserve">ANEXO V – </w:t>
      </w:r>
      <w:r w:rsidRPr="008B580C">
        <w:rPr>
          <w:rFonts w:ascii="Trebuchet MS" w:hAnsi="Trebuchet MS" w:cs="Arial"/>
          <w:b/>
          <w:smallCaps/>
          <w:sz w:val="20"/>
          <w:szCs w:val="20"/>
          <w:lang w:eastAsia="en-US"/>
        </w:rPr>
        <w:t>DECLARAÇÃO DE VERACIDADE</w:t>
      </w:r>
    </w:p>
    <w:p w14:paraId="5CD66811" w14:textId="77777777" w:rsidR="00C452FF" w:rsidRPr="00C452FF" w:rsidRDefault="00C452FF" w:rsidP="00F95337">
      <w:pPr>
        <w:spacing w:line="360" w:lineRule="auto"/>
        <w:jc w:val="both"/>
        <w:rPr>
          <w:rFonts w:ascii="Trebuchet MS" w:hAnsi="Trebuchet MS" w:cs="Arial"/>
          <w:b/>
          <w:sz w:val="20"/>
          <w:szCs w:val="20"/>
        </w:rPr>
      </w:pPr>
      <w:bookmarkStart w:id="34563" w:name="_DV_M6"/>
      <w:bookmarkStart w:id="34564" w:name="_DV_M8"/>
      <w:bookmarkStart w:id="34565" w:name="_DV_M517"/>
      <w:bookmarkEnd w:id="34563"/>
      <w:bookmarkEnd w:id="34564"/>
      <w:bookmarkEnd w:id="34565"/>
    </w:p>
    <w:p w14:paraId="2863331D" w14:textId="77777777" w:rsidR="00C452FF" w:rsidRPr="00C452FF" w:rsidRDefault="00C452FF">
      <w:pPr>
        <w:widowControl w:val="0"/>
        <w:tabs>
          <w:tab w:val="left" w:pos="0"/>
          <w:tab w:val="left" w:pos="1814"/>
          <w:tab w:val="left" w:pos="2517"/>
        </w:tabs>
        <w:spacing w:line="360" w:lineRule="auto"/>
        <w:jc w:val="right"/>
        <w:outlineLvl w:val="0"/>
        <w:rPr>
          <w:rFonts w:ascii="Trebuchet MS" w:hAnsi="Trebuchet MS" w:cs="Arial"/>
          <w:sz w:val="20"/>
          <w:szCs w:val="20"/>
        </w:rPr>
      </w:pPr>
      <w:r w:rsidRPr="00C452FF">
        <w:rPr>
          <w:rFonts w:ascii="Trebuchet MS" w:hAnsi="Trebuchet MS" w:cs="Arial"/>
          <w:sz w:val="20"/>
          <w:szCs w:val="20"/>
        </w:rPr>
        <w:t xml:space="preserve">São Paulo, </w:t>
      </w:r>
      <w:r w:rsidRPr="00C452FF">
        <w:rPr>
          <w:rFonts w:ascii="Trebuchet MS" w:hAnsi="Trebuchet MS"/>
          <w:color w:val="000000"/>
          <w:sz w:val="20"/>
          <w:szCs w:val="20"/>
        </w:rPr>
        <w:t>[</w:t>
      </w:r>
      <w:r w:rsidRPr="00C452FF">
        <w:rPr>
          <w:rFonts w:ascii="Trebuchet MS" w:hAnsi="Trebuchet MS"/>
          <w:color w:val="000000"/>
          <w:sz w:val="20"/>
          <w:szCs w:val="20"/>
          <w:highlight w:val="yellow"/>
        </w:rPr>
        <w:t>•</w:t>
      </w:r>
      <w:r w:rsidRPr="00C452FF">
        <w:rPr>
          <w:rFonts w:ascii="Trebuchet MS" w:hAnsi="Trebuchet MS"/>
          <w:color w:val="000000"/>
          <w:sz w:val="20"/>
          <w:szCs w:val="20"/>
        </w:rPr>
        <w:t>]</w:t>
      </w:r>
      <w:r w:rsidRPr="00C452FF">
        <w:rPr>
          <w:rFonts w:ascii="Trebuchet MS" w:hAnsi="Trebuchet MS" w:cs="Arial"/>
          <w:sz w:val="20"/>
          <w:szCs w:val="20"/>
        </w:rPr>
        <w:t xml:space="preserve"> de </w:t>
      </w:r>
      <w:r w:rsidRPr="00C452FF">
        <w:rPr>
          <w:rFonts w:ascii="Trebuchet MS" w:hAnsi="Trebuchet MS"/>
          <w:color w:val="000000"/>
          <w:sz w:val="20"/>
          <w:szCs w:val="20"/>
        </w:rPr>
        <w:t>[</w:t>
      </w:r>
      <w:r w:rsidRPr="00C452FF">
        <w:rPr>
          <w:rFonts w:ascii="Trebuchet MS" w:hAnsi="Trebuchet MS"/>
          <w:color w:val="000000"/>
          <w:sz w:val="20"/>
          <w:szCs w:val="20"/>
          <w:highlight w:val="yellow"/>
        </w:rPr>
        <w:t>•</w:t>
      </w:r>
      <w:r w:rsidRPr="00C452FF">
        <w:rPr>
          <w:rFonts w:ascii="Trebuchet MS" w:hAnsi="Trebuchet MS"/>
          <w:color w:val="000000"/>
          <w:sz w:val="20"/>
          <w:szCs w:val="20"/>
        </w:rPr>
        <w:t>]</w:t>
      </w:r>
      <w:r w:rsidRPr="00C452FF">
        <w:rPr>
          <w:rFonts w:ascii="Trebuchet MS" w:hAnsi="Trebuchet MS" w:cs="Arial"/>
          <w:sz w:val="20"/>
          <w:szCs w:val="20"/>
        </w:rPr>
        <w:t xml:space="preserve"> de 2022</w:t>
      </w:r>
    </w:p>
    <w:p w14:paraId="00AC9856" w14:textId="77777777" w:rsidR="00C452FF" w:rsidRPr="00C452FF" w:rsidRDefault="00C452FF" w:rsidP="00F95337">
      <w:pPr>
        <w:widowControl w:val="0"/>
        <w:tabs>
          <w:tab w:val="left" w:pos="0"/>
          <w:tab w:val="left" w:pos="1814"/>
          <w:tab w:val="left" w:pos="2517"/>
        </w:tabs>
        <w:spacing w:line="360" w:lineRule="auto"/>
        <w:jc w:val="both"/>
        <w:outlineLvl w:val="0"/>
        <w:rPr>
          <w:rFonts w:ascii="Trebuchet MS" w:hAnsi="Trebuchet MS" w:cs="Arial"/>
          <w:sz w:val="20"/>
          <w:szCs w:val="20"/>
        </w:rPr>
      </w:pPr>
    </w:p>
    <w:p w14:paraId="785CC294" w14:textId="77777777" w:rsidR="00C452FF" w:rsidRPr="00C452FF" w:rsidRDefault="00C452FF">
      <w:pPr>
        <w:spacing w:line="360" w:lineRule="auto"/>
        <w:jc w:val="both"/>
        <w:rPr>
          <w:rFonts w:ascii="Trebuchet MS" w:hAnsi="Trebuchet MS"/>
          <w:b/>
          <w:sz w:val="20"/>
          <w:szCs w:val="20"/>
        </w:rPr>
      </w:pPr>
      <w:r w:rsidRPr="00C452FF">
        <w:rPr>
          <w:rFonts w:ascii="Trebuchet MS" w:hAnsi="Trebuchet MS"/>
          <w:b/>
          <w:sz w:val="20"/>
          <w:szCs w:val="20"/>
        </w:rPr>
        <w:t>OPEA SECURITIZADORA S.A.</w:t>
      </w:r>
    </w:p>
    <w:p w14:paraId="19A18F78" w14:textId="77777777" w:rsidR="00C452FF" w:rsidRPr="00C452FF" w:rsidRDefault="00C452FF">
      <w:pPr>
        <w:spacing w:line="360" w:lineRule="auto"/>
        <w:jc w:val="both"/>
        <w:rPr>
          <w:rFonts w:ascii="Trebuchet MS" w:eastAsia="Arial Unicode MS" w:hAnsi="Trebuchet MS"/>
          <w:w w:val="0"/>
          <w:sz w:val="20"/>
          <w:szCs w:val="20"/>
        </w:rPr>
      </w:pPr>
      <w:r w:rsidRPr="00C452FF">
        <w:rPr>
          <w:rFonts w:ascii="Trebuchet MS" w:eastAsia="Arial Unicode MS" w:hAnsi="Trebuchet MS"/>
          <w:w w:val="0"/>
          <w:sz w:val="20"/>
          <w:szCs w:val="20"/>
        </w:rPr>
        <w:t>Rua Hungria, nº 1.240, 6º andar, conjunto 62, Jardim Europa, CEP 01455-00</w:t>
      </w:r>
    </w:p>
    <w:p w14:paraId="6609BC98" w14:textId="77777777" w:rsidR="00C452FF" w:rsidRPr="00C452FF" w:rsidRDefault="00C452FF">
      <w:pPr>
        <w:spacing w:line="360" w:lineRule="auto"/>
        <w:jc w:val="both"/>
        <w:rPr>
          <w:rFonts w:ascii="Trebuchet MS" w:hAnsi="Trebuchet MS"/>
          <w:sz w:val="20"/>
          <w:szCs w:val="20"/>
        </w:rPr>
      </w:pPr>
      <w:r w:rsidRPr="00C452FF">
        <w:rPr>
          <w:rFonts w:ascii="Trebuchet MS" w:hAnsi="Trebuchet MS"/>
          <w:sz w:val="20"/>
          <w:szCs w:val="20"/>
        </w:rPr>
        <w:t xml:space="preserve">At.: </w:t>
      </w:r>
      <w:r w:rsidRPr="00C452FF">
        <w:rPr>
          <w:rFonts w:ascii="Trebuchet MS" w:hAnsi="Trebuchet MS"/>
          <w:color w:val="000000"/>
          <w:sz w:val="20"/>
          <w:szCs w:val="20"/>
        </w:rPr>
        <w:t>[</w:t>
      </w:r>
      <w:r w:rsidRPr="00C452FF">
        <w:rPr>
          <w:rFonts w:ascii="Trebuchet MS" w:hAnsi="Trebuchet MS"/>
          <w:color w:val="000000"/>
          <w:sz w:val="20"/>
          <w:szCs w:val="20"/>
          <w:highlight w:val="yellow"/>
        </w:rPr>
        <w:t>•</w:t>
      </w:r>
      <w:r w:rsidRPr="00C452FF">
        <w:rPr>
          <w:rFonts w:ascii="Trebuchet MS" w:hAnsi="Trebuchet MS"/>
          <w:color w:val="000000"/>
          <w:sz w:val="20"/>
          <w:szCs w:val="20"/>
        </w:rPr>
        <w:t>]</w:t>
      </w:r>
      <w:r w:rsidRPr="00C452FF" w:rsidDel="006D0E6C">
        <w:rPr>
          <w:rFonts w:ascii="Trebuchet MS" w:hAnsi="Trebuchet MS"/>
          <w:color w:val="000000"/>
          <w:sz w:val="20"/>
          <w:szCs w:val="20"/>
        </w:rPr>
        <w:t xml:space="preserve"> </w:t>
      </w:r>
    </w:p>
    <w:p w14:paraId="1E94F06F" w14:textId="77777777" w:rsidR="00C452FF" w:rsidRPr="00C452FF" w:rsidRDefault="00C452FF" w:rsidP="00F95337">
      <w:pPr>
        <w:tabs>
          <w:tab w:val="left" w:pos="426"/>
        </w:tabs>
        <w:spacing w:line="360" w:lineRule="auto"/>
        <w:jc w:val="both"/>
        <w:rPr>
          <w:rFonts w:ascii="Trebuchet MS" w:hAnsi="Trebuchet MS" w:cs="Arial"/>
          <w:b/>
          <w:sz w:val="20"/>
          <w:szCs w:val="20"/>
        </w:rPr>
      </w:pPr>
    </w:p>
    <w:p w14:paraId="52D8844D" w14:textId="77777777" w:rsidR="00C452FF" w:rsidRPr="00C452FF" w:rsidRDefault="00C452FF">
      <w:pPr>
        <w:widowControl w:val="0"/>
        <w:tabs>
          <w:tab w:val="left" w:pos="0"/>
          <w:tab w:val="left" w:pos="1134"/>
          <w:tab w:val="left" w:pos="2517"/>
        </w:tabs>
        <w:spacing w:line="360" w:lineRule="auto"/>
        <w:jc w:val="both"/>
        <w:outlineLvl w:val="0"/>
        <w:rPr>
          <w:rFonts w:ascii="Trebuchet MS" w:hAnsi="Trebuchet MS" w:cs="Arial"/>
          <w:sz w:val="20"/>
          <w:szCs w:val="20"/>
        </w:rPr>
      </w:pPr>
      <w:r w:rsidRPr="00C452FF">
        <w:rPr>
          <w:rFonts w:ascii="Trebuchet MS" w:hAnsi="Trebuchet MS" w:cs="Arial"/>
          <w:bCs/>
          <w:sz w:val="20"/>
          <w:szCs w:val="20"/>
        </w:rPr>
        <w:t>Ref.:</w:t>
      </w:r>
      <w:r w:rsidRPr="00C452FF">
        <w:rPr>
          <w:rFonts w:ascii="Trebuchet MS" w:hAnsi="Trebuchet MS" w:cs="Arial"/>
          <w:bCs/>
          <w:sz w:val="20"/>
          <w:szCs w:val="20"/>
        </w:rPr>
        <w:tab/>
      </w:r>
      <w:r w:rsidRPr="00C452FF">
        <w:rPr>
          <w:rFonts w:ascii="Trebuchet MS" w:hAnsi="Trebuchet MS"/>
          <w:color w:val="000000"/>
          <w:sz w:val="20"/>
          <w:szCs w:val="20"/>
        </w:rPr>
        <w:t>17</w:t>
      </w:r>
      <w:r w:rsidRPr="00C452FF">
        <w:rPr>
          <w:rFonts w:ascii="Trebuchet MS" w:hAnsi="Trebuchet MS" w:cs="Arial"/>
          <w:bCs/>
          <w:sz w:val="20"/>
          <w:szCs w:val="20"/>
        </w:rPr>
        <w:t xml:space="preserve">ª Emissão, série única, de </w:t>
      </w:r>
      <w:r w:rsidRPr="00C452FF">
        <w:rPr>
          <w:rFonts w:ascii="Trebuchet MS" w:hAnsi="Trebuchet MS" w:cs="Arial"/>
          <w:bCs/>
          <w:sz w:val="20"/>
          <w:szCs w:val="20"/>
          <w:lang w:val="x-none"/>
        </w:rPr>
        <w:t>Certificados de Recebíveis Imobiliários</w:t>
      </w:r>
      <w:r w:rsidRPr="00C452FF">
        <w:rPr>
          <w:rFonts w:ascii="Trebuchet MS" w:hAnsi="Trebuchet MS" w:cs="Arial"/>
          <w:bCs/>
          <w:sz w:val="20"/>
          <w:szCs w:val="20"/>
          <w:lang w:val="pt-PT"/>
        </w:rPr>
        <w:t xml:space="preserve"> </w:t>
      </w:r>
      <w:r w:rsidRPr="00C452FF">
        <w:rPr>
          <w:rFonts w:ascii="Trebuchet MS" w:hAnsi="Trebuchet MS" w:cs="Arial"/>
          <w:bCs/>
          <w:sz w:val="20"/>
          <w:szCs w:val="20"/>
          <w:lang w:val="x-none"/>
        </w:rPr>
        <w:t xml:space="preserve">da </w:t>
      </w:r>
      <w:r w:rsidRPr="00C452FF">
        <w:rPr>
          <w:rFonts w:ascii="Trebuchet MS" w:hAnsi="Trebuchet MS" w:cs="Arial"/>
          <w:bCs/>
          <w:sz w:val="20"/>
          <w:szCs w:val="20"/>
        </w:rPr>
        <w:t>Opea Securitizadora S.A.</w:t>
      </w:r>
      <w:r w:rsidRPr="00C452FF">
        <w:rPr>
          <w:rFonts w:ascii="Trebuchet MS" w:hAnsi="Trebuchet MS" w:cs="Arial"/>
          <w:bCs/>
          <w:sz w:val="20"/>
          <w:szCs w:val="20"/>
          <w:lang w:val="x-none"/>
        </w:rPr>
        <w:t xml:space="preserve">, Lastreados em Créditos Imobiliários Devidos pela </w:t>
      </w:r>
      <w:r w:rsidRPr="00C452FF">
        <w:rPr>
          <w:rFonts w:ascii="Trebuchet MS" w:hAnsi="Trebuchet MS" w:cs="Arial"/>
          <w:bCs/>
          <w:sz w:val="20"/>
          <w:szCs w:val="20"/>
        </w:rPr>
        <w:t>Tradimaq S.A.</w:t>
      </w:r>
    </w:p>
    <w:p w14:paraId="57585DBB" w14:textId="77777777" w:rsidR="00C452FF" w:rsidRPr="00F95337" w:rsidRDefault="00C452FF" w:rsidP="00F95337">
      <w:pPr>
        <w:pStyle w:val="Recuodecorpodetexto"/>
        <w:spacing w:after="0" w:line="360" w:lineRule="auto"/>
        <w:jc w:val="both"/>
        <w:rPr>
          <w:rFonts w:ascii="Trebuchet MS" w:hAnsi="Trebuchet MS" w:cs="Arial"/>
          <w:b/>
          <w:bCs/>
          <w:sz w:val="20"/>
          <w:szCs w:val="20"/>
        </w:rPr>
      </w:pPr>
    </w:p>
    <w:p w14:paraId="7410AE04" w14:textId="300457DD" w:rsidR="00C452FF" w:rsidRPr="00F95337" w:rsidRDefault="00C452FF" w:rsidP="00F95337">
      <w:pPr>
        <w:pStyle w:val="Recuodecorpodetexto"/>
        <w:spacing w:after="0" w:line="360" w:lineRule="auto"/>
        <w:jc w:val="both"/>
        <w:rPr>
          <w:rFonts w:ascii="Trebuchet MS" w:hAnsi="Trebuchet MS" w:cs="Arial"/>
          <w:color w:val="000000"/>
          <w:sz w:val="20"/>
          <w:szCs w:val="20"/>
        </w:rPr>
      </w:pPr>
      <w:r w:rsidRPr="00F95337">
        <w:rPr>
          <w:rFonts w:ascii="Trebuchet MS" w:eastAsia="Arial Unicode MS" w:hAnsi="Trebuchet MS" w:cstheme="minorHAnsi"/>
          <w:w w:val="0"/>
          <w:sz w:val="20"/>
          <w:szCs w:val="20"/>
          <w:lang w:bidi="th-TH"/>
        </w:rPr>
        <w:t xml:space="preserve">A </w:t>
      </w:r>
      <w:r w:rsidRPr="00F95337">
        <w:rPr>
          <w:rFonts w:ascii="Trebuchet MS" w:hAnsi="Trebuchet MS" w:cs="Verdana"/>
          <w:b/>
          <w:color w:val="000000"/>
          <w:sz w:val="20"/>
          <w:szCs w:val="20"/>
        </w:rPr>
        <w:t xml:space="preserve">TRADIMAQ S.A., </w:t>
      </w:r>
      <w:r w:rsidRPr="00F95337">
        <w:rPr>
          <w:rFonts w:ascii="Trebuchet MS" w:hAnsi="Trebuchet MS" w:cs="Verdana"/>
          <w:color w:val="000000"/>
          <w:sz w:val="20"/>
          <w:szCs w:val="20"/>
        </w:rPr>
        <w:t xml:space="preserve">Sociedade Anônima com sede na cidade de Contagem, na rua Humberto Demoro, 333, no bairro de Inconfidentes, no estado de Minas Gerais, inscrita no </w:t>
      </w:r>
      <w:r w:rsidRPr="00F95337">
        <w:rPr>
          <w:rFonts w:ascii="Trebuchet MS" w:hAnsi="Trebuchet MS" w:cstheme="minorHAnsi"/>
          <w:sz w:val="20"/>
          <w:szCs w:val="20"/>
          <w:lang w:bidi="th-TH"/>
        </w:rPr>
        <w:t>Cadastro Nacional da Pessoa Jurídica do Ministério da Economia (“</w:t>
      </w:r>
      <w:r w:rsidRPr="00F95337">
        <w:rPr>
          <w:rFonts w:ascii="Trebuchet MS" w:hAnsi="Trebuchet MS" w:cstheme="minorHAnsi"/>
          <w:sz w:val="20"/>
          <w:szCs w:val="20"/>
          <w:u w:val="single"/>
          <w:lang w:bidi="th-TH"/>
        </w:rPr>
        <w:t>CNPJ/ME</w:t>
      </w:r>
      <w:r w:rsidRPr="00F95337">
        <w:rPr>
          <w:rFonts w:ascii="Trebuchet MS" w:hAnsi="Trebuchet MS" w:cstheme="minorHAnsi"/>
          <w:sz w:val="20"/>
          <w:szCs w:val="20"/>
          <w:lang w:bidi="th-TH"/>
        </w:rPr>
        <w:t>”)</w:t>
      </w:r>
      <w:r w:rsidRPr="00F95337">
        <w:rPr>
          <w:rFonts w:ascii="Trebuchet MS" w:hAnsi="Trebuchet MS" w:cs="Verdana"/>
          <w:color w:val="000000"/>
          <w:sz w:val="20"/>
          <w:szCs w:val="20"/>
        </w:rPr>
        <w:t xml:space="preserve"> sob o nº 22.320.881/0001-60</w:t>
      </w:r>
      <w:r w:rsidRPr="00F95337">
        <w:rPr>
          <w:rFonts w:ascii="Trebuchet MS" w:hAnsi="Trebuchet MS" w:cstheme="minorHAnsi"/>
          <w:sz w:val="20"/>
          <w:szCs w:val="20"/>
          <w:lang w:bidi="th-TH"/>
        </w:rPr>
        <w:t xml:space="preserve">, neste ato representada na forma de seu Estatuto Social </w:t>
      </w:r>
      <w:r w:rsidRPr="00F95337">
        <w:rPr>
          <w:rFonts w:ascii="Trebuchet MS" w:eastAsia="Arial Unicode MS" w:hAnsi="Trebuchet MS" w:cstheme="minorHAnsi"/>
          <w:w w:val="0"/>
          <w:sz w:val="20"/>
          <w:szCs w:val="20"/>
          <w:lang w:bidi="th-TH"/>
        </w:rPr>
        <w:t>(“</w:t>
      </w:r>
      <w:r w:rsidRPr="00F95337">
        <w:rPr>
          <w:rFonts w:ascii="Trebuchet MS" w:eastAsia="Arial Unicode MS" w:hAnsi="Trebuchet MS" w:cstheme="minorHAnsi"/>
          <w:w w:val="0"/>
          <w:sz w:val="20"/>
          <w:szCs w:val="20"/>
          <w:u w:val="single"/>
          <w:lang w:bidi="th-TH"/>
        </w:rPr>
        <w:t>Emissora</w:t>
      </w:r>
      <w:r w:rsidRPr="00F95337">
        <w:rPr>
          <w:rFonts w:ascii="Trebuchet MS" w:eastAsia="Arial Unicode MS" w:hAnsi="Trebuchet MS" w:cstheme="minorHAnsi"/>
          <w:w w:val="0"/>
          <w:sz w:val="20"/>
          <w:szCs w:val="20"/>
          <w:lang w:bidi="th-TH"/>
        </w:rPr>
        <w:t>”), na qualidade de emissora de debêntures simples, não conversíveis em ações, da espécie com garantia real e com garantia fidejussória adicional, em série única, para colocação privada (“</w:t>
      </w:r>
      <w:r w:rsidRPr="00F95337">
        <w:rPr>
          <w:rFonts w:ascii="Trebuchet MS" w:eastAsia="Arial Unicode MS" w:hAnsi="Trebuchet MS" w:cstheme="minorHAnsi"/>
          <w:w w:val="0"/>
          <w:sz w:val="20"/>
          <w:szCs w:val="20"/>
          <w:u w:val="single"/>
          <w:lang w:bidi="th-TH"/>
        </w:rPr>
        <w:t>Debêntures</w:t>
      </w:r>
      <w:r w:rsidRPr="00F95337">
        <w:rPr>
          <w:rFonts w:ascii="Trebuchet MS" w:eastAsia="Arial Unicode MS" w:hAnsi="Trebuchet MS" w:cstheme="minorHAnsi"/>
          <w:w w:val="0"/>
          <w:sz w:val="20"/>
          <w:szCs w:val="20"/>
          <w:lang w:bidi="th-TH"/>
        </w:rPr>
        <w:t>”), emitidas nos termos do “</w:t>
      </w:r>
      <w:r w:rsidRPr="00F95337">
        <w:rPr>
          <w:rFonts w:ascii="Trebuchet MS" w:eastAsia="Arial Unicode MS" w:hAnsi="Trebuchet MS" w:cstheme="minorHAnsi"/>
          <w:bCs/>
          <w:i/>
          <w:iCs/>
          <w:w w:val="0"/>
          <w:sz w:val="20"/>
          <w:szCs w:val="20"/>
          <w:lang w:bidi="th-TH"/>
        </w:rPr>
        <w:t xml:space="preserve">Instrumento Particular de Escritura da </w:t>
      </w:r>
      <w:r w:rsidR="00D46163">
        <w:rPr>
          <w:rFonts w:ascii="Trebuchet MS" w:hAnsi="Trebuchet MS"/>
          <w:i/>
          <w:color w:val="000000"/>
          <w:sz w:val="20"/>
          <w:szCs w:val="20"/>
        </w:rPr>
        <w:t>1</w:t>
      </w:r>
      <w:r w:rsidRPr="00F95337">
        <w:rPr>
          <w:rFonts w:ascii="Trebuchet MS" w:eastAsia="Arial Unicode MS" w:hAnsi="Trebuchet MS" w:cstheme="minorHAnsi"/>
          <w:bCs/>
          <w:i/>
          <w:iCs/>
          <w:w w:val="0"/>
          <w:sz w:val="20"/>
          <w:szCs w:val="20"/>
          <w:lang w:bidi="th-TH"/>
        </w:rPr>
        <w:t>ª </w:t>
      </w:r>
      <w:r w:rsidR="00D46163" w:rsidRPr="00F95337">
        <w:rPr>
          <w:rFonts w:ascii="Trebuchet MS" w:eastAsia="Arial Unicode MS" w:hAnsi="Trebuchet MS" w:cstheme="minorHAnsi"/>
          <w:bCs/>
          <w:i/>
          <w:iCs/>
          <w:w w:val="0"/>
          <w:sz w:val="20"/>
          <w:szCs w:val="20"/>
          <w:lang w:bidi="th-TH"/>
        </w:rPr>
        <w:t>(</w:t>
      </w:r>
      <w:r w:rsidR="00D46163">
        <w:rPr>
          <w:rFonts w:ascii="Trebuchet MS" w:hAnsi="Trebuchet MS"/>
          <w:i/>
          <w:color w:val="000000"/>
          <w:sz w:val="20"/>
          <w:szCs w:val="20"/>
        </w:rPr>
        <w:t>Primeira</w:t>
      </w:r>
      <w:r w:rsidR="00D46163" w:rsidRPr="00F95337">
        <w:rPr>
          <w:rFonts w:ascii="Trebuchet MS" w:eastAsia="Arial Unicode MS" w:hAnsi="Trebuchet MS" w:cstheme="minorHAnsi"/>
          <w:bCs/>
          <w:i/>
          <w:iCs/>
          <w:w w:val="0"/>
          <w:sz w:val="20"/>
          <w:szCs w:val="20"/>
          <w:lang w:bidi="th-TH"/>
        </w:rPr>
        <w:t xml:space="preserve">) </w:t>
      </w:r>
      <w:r w:rsidRPr="00F95337">
        <w:rPr>
          <w:rFonts w:ascii="Trebuchet MS" w:eastAsia="Arial Unicode MS" w:hAnsi="Trebuchet MS" w:cstheme="minorHAnsi"/>
          <w:bCs/>
          <w:i/>
          <w:iCs/>
          <w:w w:val="0"/>
          <w:sz w:val="20"/>
          <w:szCs w:val="20"/>
          <w:lang w:bidi="th-TH"/>
        </w:rPr>
        <w:t>Emissão de Debêntures Simples, Não Conversíveis Em Ações, Da Espécie Com Garantia Real e Com Garantia Fidejussória Adicional, Em Série Única, Para Colocação Privada, da Tradimaq S.A.</w:t>
      </w:r>
      <w:r w:rsidRPr="00F95337">
        <w:rPr>
          <w:rFonts w:ascii="Trebuchet MS" w:eastAsia="Arial Unicode MS" w:hAnsi="Trebuchet MS" w:cstheme="minorHAnsi"/>
          <w:i/>
          <w:w w:val="0"/>
          <w:sz w:val="20"/>
          <w:szCs w:val="20"/>
          <w:lang w:bidi="th-TH"/>
        </w:rPr>
        <w:t xml:space="preserve">”, celebrado em </w:t>
      </w:r>
      <w:r w:rsidR="00A62AFA">
        <w:rPr>
          <w:rFonts w:ascii="Trebuchet MS" w:hAnsi="Trebuchet MS"/>
          <w:i/>
          <w:color w:val="000000"/>
          <w:sz w:val="20"/>
          <w:szCs w:val="20"/>
        </w:rPr>
        <w:t>19</w:t>
      </w:r>
      <w:r w:rsidR="00A62AFA" w:rsidRPr="00F95337">
        <w:rPr>
          <w:rFonts w:ascii="Trebuchet MS" w:hAnsi="Trebuchet MS"/>
          <w:i/>
          <w:color w:val="000000"/>
          <w:sz w:val="20"/>
          <w:szCs w:val="20"/>
        </w:rPr>
        <w:t xml:space="preserve"> </w:t>
      </w:r>
      <w:r w:rsidRPr="00F95337">
        <w:rPr>
          <w:rFonts w:ascii="Trebuchet MS" w:eastAsia="Arial Unicode MS" w:hAnsi="Trebuchet MS" w:cstheme="minorHAnsi"/>
          <w:i/>
          <w:w w:val="0"/>
          <w:sz w:val="20"/>
          <w:szCs w:val="20"/>
          <w:lang w:bidi="th-TH"/>
        </w:rPr>
        <w:t xml:space="preserve">de </w:t>
      </w:r>
      <w:r w:rsidR="00A62AFA">
        <w:rPr>
          <w:rFonts w:ascii="Trebuchet MS" w:hAnsi="Trebuchet MS"/>
          <w:i/>
          <w:color w:val="000000"/>
          <w:sz w:val="20"/>
          <w:szCs w:val="20"/>
        </w:rPr>
        <w:t>julho</w:t>
      </w:r>
      <w:r w:rsidR="00A62AFA" w:rsidRPr="00F95337">
        <w:rPr>
          <w:rFonts w:ascii="Trebuchet MS" w:eastAsia="Arial Unicode MS" w:hAnsi="Trebuchet MS" w:cstheme="minorHAnsi"/>
          <w:i/>
          <w:w w:val="0"/>
          <w:sz w:val="20"/>
          <w:szCs w:val="20"/>
          <w:lang w:bidi="th-TH"/>
        </w:rPr>
        <w:t xml:space="preserve"> </w:t>
      </w:r>
      <w:r w:rsidRPr="00F95337">
        <w:rPr>
          <w:rFonts w:ascii="Trebuchet MS" w:eastAsia="Arial Unicode MS" w:hAnsi="Trebuchet MS" w:cstheme="minorHAnsi"/>
          <w:i/>
          <w:w w:val="0"/>
          <w:sz w:val="20"/>
          <w:szCs w:val="20"/>
          <w:lang w:bidi="th-TH"/>
        </w:rPr>
        <w:t xml:space="preserve">de </w:t>
      </w:r>
      <w:r w:rsidR="00D46163">
        <w:rPr>
          <w:rFonts w:ascii="Trebuchet MS" w:hAnsi="Trebuchet MS"/>
          <w:i/>
          <w:color w:val="000000"/>
          <w:sz w:val="20"/>
          <w:szCs w:val="20"/>
        </w:rPr>
        <w:t>2022</w:t>
      </w:r>
      <w:r w:rsidRPr="00F95337" w:rsidDel="006D0E6C">
        <w:rPr>
          <w:rFonts w:ascii="Trebuchet MS" w:hAnsi="Trebuchet MS"/>
          <w:i/>
          <w:color w:val="000000"/>
          <w:sz w:val="20"/>
          <w:szCs w:val="20"/>
        </w:rPr>
        <w:t xml:space="preserve"> </w:t>
      </w:r>
      <w:r w:rsidRPr="00F95337">
        <w:rPr>
          <w:rFonts w:ascii="Trebuchet MS" w:hAnsi="Trebuchet MS"/>
          <w:i/>
          <w:color w:val="000000"/>
          <w:sz w:val="20"/>
          <w:szCs w:val="20"/>
        </w:rPr>
        <w:t xml:space="preserve"> </w:t>
      </w:r>
      <w:r w:rsidRPr="00F95337">
        <w:rPr>
          <w:rFonts w:ascii="Trebuchet MS" w:eastAsia="Arial Unicode MS" w:hAnsi="Trebuchet MS" w:cstheme="minorHAnsi"/>
          <w:i/>
          <w:w w:val="0"/>
          <w:sz w:val="20"/>
          <w:szCs w:val="20"/>
          <w:lang w:bidi="th-TH"/>
        </w:rPr>
        <w:t>(“</w:t>
      </w:r>
      <w:r w:rsidRPr="00F95337">
        <w:rPr>
          <w:rFonts w:ascii="Trebuchet MS" w:eastAsia="Arial Unicode MS" w:hAnsi="Trebuchet MS" w:cstheme="minorHAnsi"/>
          <w:i/>
          <w:w w:val="0"/>
          <w:sz w:val="20"/>
          <w:szCs w:val="20"/>
          <w:u w:val="single"/>
          <w:lang w:bidi="th-TH"/>
        </w:rPr>
        <w:t>Escritura de Emissão de Debêntures</w:t>
      </w:r>
      <w:r w:rsidRPr="00F95337">
        <w:rPr>
          <w:rFonts w:ascii="Trebuchet MS" w:eastAsia="Arial Unicode MS" w:hAnsi="Trebuchet MS" w:cstheme="minorHAnsi"/>
          <w:i/>
          <w:w w:val="0"/>
          <w:sz w:val="20"/>
          <w:szCs w:val="20"/>
          <w:lang w:bidi="th-TH"/>
        </w:rPr>
        <w:t>”)</w:t>
      </w:r>
      <w:r w:rsidRPr="00F95337">
        <w:rPr>
          <w:rFonts w:ascii="Trebuchet MS" w:eastAsia="Arial Unicode MS" w:hAnsi="Trebuchet MS" w:cstheme="minorHAnsi"/>
          <w:w w:val="0"/>
          <w:sz w:val="20"/>
          <w:szCs w:val="20"/>
          <w:lang w:bidi="th-TH"/>
        </w:rPr>
        <w:t>, por meio de seus representantes legais abaixo subscritos, conforme aplicável</w:t>
      </w:r>
      <w:r w:rsidRPr="00F95337">
        <w:rPr>
          <w:rFonts w:ascii="Trebuchet MS" w:hAnsi="Trebuchet MS" w:cs="Arial"/>
          <w:color w:val="000000"/>
          <w:sz w:val="20"/>
          <w:szCs w:val="20"/>
        </w:rPr>
        <w:t xml:space="preserve">, e a </w:t>
      </w:r>
      <w:r w:rsidRPr="00C452FF">
        <w:rPr>
          <w:rFonts w:ascii="Trebuchet MS" w:hAnsi="Trebuchet MS" w:cstheme="minorHAnsi"/>
          <w:b/>
          <w:sz w:val="20"/>
          <w:szCs w:val="20"/>
        </w:rPr>
        <w:t>TRADIMAQ RIO COMÉRCIO E SERVIÇOS LTDA</w:t>
      </w:r>
      <w:r w:rsidRPr="00C452FF">
        <w:rPr>
          <w:rFonts w:ascii="Trebuchet MS" w:hAnsi="Trebuchet MS" w:cstheme="minorHAnsi"/>
          <w:sz w:val="20"/>
          <w:szCs w:val="20"/>
        </w:rPr>
        <w:t xml:space="preserve">, </w:t>
      </w:r>
      <w:r w:rsidRPr="00C452FF">
        <w:rPr>
          <w:rFonts w:ascii="Trebuchet MS" w:hAnsi="Trebuchet MS"/>
          <w:sz w:val="20"/>
          <w:szCs w:val="20"/>
        </w:rPr>
        <w:t xml:space="preserve">sociedade limitada, com sede na cidade de Contagem, município de Minas Gerais, na Rua Professor Pedro Coelho, 122, CEP 32.260-190, Inconfidentes, inscrita no </w:t>
      </w:r>
      <w:r w:rsidRPr="00F95337">
        <w:rPr>
          <w:rFonts w:ascii="Trebuchet MS" w:hAnsi="Trebuchet MS"/>
          <w:sz w:val="20"/>
          <w:szCs w:val="20"/>
        </w:rPr>
        <w:t>CNPJ/ME</w:t>
      </w:r>
      <w:r w:rsidRPr="00C452FF">
        <w:rPr>
          <w:rFonts w:ascii="Trebuchet MS" w:hAnsi="Trebuchet MS"/>
          <w:sz w:val="20"/>
          <w:szCs w:val="20"/>
        </w:rPr>
        <w:t xml:space="preserve"> sob o nº </w:t>
      </w:r>
      <w:r w:rsidR="00D46163">
        <w:rPr>
          <w:rFonts w:ascii="Trebuchet MS" w:hAnsi="Trebuchet MS"/>
          <w:sz w:val="20"/>
          <w:szCs w:val="20"/>
        </w:rPr>
        <w:t>03.824.227/0001-40</w:t>
      </w:r>
      <w:r w:rsidR="00D46163" w:rsidRPr="00C452FF">
        <w:rPr>
          <w:rFonts w:ascii="Trebuchet MS" w:hAnsi="Trebuchet MS" w:cs="Calibri"/>
          <w:bCs/>
          <w:sz w:val="20"/>
          <w:szCs w:val="20"/>
        </w:rPr>
        <w:t xml:space="preserve">, </w:t>
      </w:r>
      <w:r w:rsidRPr="00C452FF">
        <w:rPr>
          <w:rFonts w:ascii="Trebuchet MS" w:hAnsi="Trebuchet MS" w:cs="Calibri"/>
          <w:bCs/>
          <w:sz w:val="20"/>
          <w:szCs w:val="20"/>
        </w:rPr>
        <w:t>neste ato representada</w:t>
      </w:r>
      <w:r w:rsidRPr="00F95337">
        <w:rPr>
          <w:rFonts w:ascii="Trebuchet MS" w:hAnsi="Trebuchet MS" w:cs="Calibri"/>
          <w:bCs/>
          <w:sz w:val="20"/>
          <w:szCs w:val="20"/>
        </w:rPr>
        <w:t xml:space="preserve"> na forma de seu Contrato Social (“</w:t>
      </w:r>
      <w:r w:rsidRPr="00F95337">
        <w:rPr>
          <w:rFonts w:ascii="Trebuchet MS" w:hAnsi="Trebuchet MS" w:cs="Calibri"/>
          <w:bCs/>
          <w:sz w:val="20"/>
          <w:szCs w:val="20"/>
          <w:u w:val="single"/>
        </w:rPr>
        <w:t>Cedente</w:t>
      </w:r>
      <w:r w:rsidRPr="00F95337">
        <w:rPr>
          <w:rFonts w:ascii="Trebuchet MS" w:hAnsi="Trebuchet MS" w:cs="Calibri"/>
          <w:bCs/>
          <w:sz w:val="20"/>
          <w:szCs w:val="20"/>
        </w:rPr>
        <w:t>”), na qualidade de cedente de créditos imobiliários (“</w:t>
      </w:r>
      <w:r w:rsidRPr="00F95337">
        <w:rPr>
          <w:rFonts w:ascii="Trebuchet MS" w:hAnsi="Trebuchet MS" w:cs="Calibri"/>
          <w:bCs/>
          <w:sz w:val="20"/>
          <w:szCs w:val="20"/>
          <w:u w:val="single"/>
        </w:rPr>
        <w:t>Créditos Imobiliários Locação</w:t>
      </w:r>
      <w:r w:rsidRPr="00F95337">
        <w:rPr>
          <w:rFonts w:ascii="Trebuchet MS" w:hAnsi="Trebuchet MS" w:cs="Calibri"/>
          <w:bCs/>
          <w:sz w:val="20"/>
          <w:szCs w:val="20"/>
        </w:rPr>
        <w:t xml:space="preserve">”) oriundos </w:t>
      </w:r>
      <w:r w:rsidRPr="00C452FF">
        <w:rPr>
          <w:rFonts w:ascii="Trebuchet MS" w:eastAsia="Arial Unicode MS" w:hAnsi="Trebuchet MS" w:cstheme="minorHAnsi"/>
          <w:b/>
          <w:sz w:val="20"/>
          <w:szCs w:val="20"/>
          <w:lang w:bidi="th-TH"/>
        </w:rPr>
        <w:t>(i)</w:t>
      </w:r>
      <w:r w:rsidRPr="00C452FF">
        <w:rPr>
          <w:rFonts w:ascii="Trebuchet MS" w:eastAsia="Arial Unicode MS" w:hAnsi="Trebuchet MS" w:cstheme="minorHAnsi"/>
          <w:sz w:val="20"/>
          <w:szCs w:val="20"/>
          <w:lang w:bidi="th-TH"/>
        </w:rPr>
        <w:t xml:space="preserve"> </w:t>
      </w:r>
      <w:r w:rsidRPr="00F95337">
        <w:rPr>
          <w:rFonts w:ascii="Trebuchet MS" w:eastAsia="Arial Unicode MS" w:hAnsi="Trebuchet MS" w:cstheme="minorHAnsi"/>
          <w:sz w:val="20"/>
          <w:szCs w:val="20"/>
          <w:lang w:bidi="th-TH"/>
        </w:rPr>
        <w:t xml:space="preserve">do </w:t>
      </w:r>
      <w:r w:rsidRPr="00C452FF">
        <w:rPr>
          <w:rFonts w:ascii="Trebuchet MS" w:eastAsia="Arial Unicode MS" w:hAnsi="Trebuchet MS" w:cstheme="minorHAnsi"/>
          <w:sz w:val="20"/>
          <w:szCs w:val="20"/>
          <w:lang w:bidi="th-TH"/>
        </w:rPr>
        <w:t>“</w:t>
      </w:r>
      <w:r w:rsidRPr="00C452FF">
        <w:rPr>
          <w:rFonts w:ascii="Trebuchet MS" w:eastAsia="Arial Unicode MS" w:hAnsi="Trebuchet MS" w:cstheme="minorHAnsi"/>
          <w:i/>
          <w:sz w:val="20"/>
          <w:szCs w:val="20"/>
          <w:lang w:bidi="th-TH"/>
        </w:rPr>
        <w:t>Contrato de Locação de Imóvel para Fins Não Residenciais</w:t>
      </w:r>
      <w:r w:rsidRPr="00C452FF">
        <w:rPr>
          <w:rFonts w:ascii="Trebuchet MS" w:eastAsia="Arial Unicode MS" w:hAnsi="Trebuchet MS" w:cstheme="minorHAnsi"/>
          <w:sz w:val="20"/>
          <w:szCs w:val="20"/>
          <w:lang w:bidi="th-TH"/>
        </w:rPr>
        <w:t xml:space="preserve">”, celebrado em 02 de janeiro de 2022, referente ao imóvel localizado na </w:t>
      </w:r>
      <w:r w:rsidRPr="00C452FF">
        <w:rPr>
          <w:rFonts w:ascii="Trebuchet MS" w:hAnsi="Trebuchet MS" w:cstheme="minorHAnsi"/>
          <w:sz w:val="20"/>
          <w:szCs w:val="20"/>
        </w:rPr>
        <w:t>Rua Humberto Demoro, n.º 333, bairro Inconfidentes, na cidade de Contagem, Estado de Minas Gerais CEP 32260-000, (“</w:t>
      </w:r>
      <w:r w:rsidRPr="00C452FF">
        <w:rPr>
          <w:rFonts w:ascii="Trebuchet MS" w:hAnsi="Trebuchet MS" w:cstheme="minorHAnsi"/>
          <w:sz w:val="20"/>
          <w:szCs w:val="20"/>
          <w:u w:val="single"/>
        </w:rPr>
        <w:t>Contrato de Locação Humberto Demoro</w:t>
      </w:r>
      <w:r w:rsidRPr="00C452FF">
        <w:rPr>
          <w:rFonts w:ascii="Trebuchet MS" w:hAnsi="Trebuchet MS" w:cstheme="minorHAnsi"/>
          <w:sz w:val="20"/>
          <w:szCs w:val="20"/>
        </w:rPr>
        <w:t>” e “</w:t>
      </w:r>
      <w:r w:rsidRPr="00C452FF">
        <w:rPr>
          <w:rFonts w:ascii="Trebuchet MS" w:hAnsi="Trebuchet MS" w:cstheme="minorHAnsi"/>
          <w:sz w:val="20"/>
          <w:szCs w:val="20"/>
          <w:u w:val="single"/>
        </w:rPr>
        <w:t>Imóvel Humberto Demoro</w:t>
      </w:r>
      <w:r w:rsidRPr="00C452FF">
        <w:rPr>
          <w:rFonts w:ascii="Trebuchet MS" w:hAnsi="Trebuchet MS" w:cstheme="minorHAnsi"/>
          <w:sz w:val="20"/>
          <w:szCs w:val="20"/>
        </w:rPr>
        <w:t>”, respectivamente)</w:t>
      </w:r>
      <w:r w:rsidRPr="00C452FF">
        <w:rPr>
          <w:rFonts w:ascii="Trebuchet MS" w:eastAsia="Arial Unicode MS" w:hAnsi="Trebuchet MS" w:cstheme="minorHAnsi"/>
          <w:sz w:val="20"/>
          <w:szCs w:val="20"/>
          <w:lang w:bidi="th-TH"/>
        </w:rPr>
        <w:t xml:space="preserve"> e </w:t>
      </w:r>
      <w:r w:rsidRPr="00C452FF">
        <w:rPr>
          <w:rFonts w:ascii="Trebuchet MS" w:eastAsia="Arial Unicode MS" w:hAnsi="Trebuchet MS" w:cstheme="minorHAnsi"/>
          <w:b/>
          <w:sz w:val="20"/>
          <w:szCs w:val="20"/>
          <w:lang w:bidi="th-TH"/>
        </w:rPr>
        <w:t>(ii)</w:t>
      </w:r>
      <w:r w:rsidRPr="00C452FF">
        <w:rPr>
          <w:rFonts w:ascii="Trebuchet MS" w:eastAsia="Arial Unicode MS" w:hAnsi="Trebuchet MS" w:cstheme="minorHAnsi"/>
          <w:sz w:val="20"/>
          <w:szCs w:val="20"/>
          <w:lang w:bidi="th-TH"/>
        </w:rPr>
        <w:t xml:space="preserve"> </w:t>
      </w:r>
      <w:r w:rsidRPr="00F95337">
        <w:rPr>
          <w:rFonts w:ascii="Trebuchet MS" w:eastAsia="Arial Unicode MS" w:hAnsi="Trebuchet MS" w:cstheme="minorHAnsi"/>
          <w:sz w:val="20"/>
          <w:szCs w:val="20"/>
          <w:lang w:bidi="th-TH"/>
        </w:rPr>
        <w:t xml:space="preserve">do </w:t>
      </w:r>
      <w:r w:rsidRPr="00C452FF">
        <w:rPr>
          <w:rFonts w:ascii="Trebuchet MS" w:eastAsia="Arial Unicode MS" w:hAnsi="Trebuchet MS" w:cstheme="minorHAnsi"/>
          <w:sz w:val="20"/>
          <w:szCs w:val="20"/>
          <w:lang w:bidi="th-TH"/>
        </w:rPr>
        <w:t>“</w:t>
      </w:r>
      <w:r w:rsidRPr="00C452FF">
        <w:rPr>
          <w:rFonts w:ascii="Trebuchet MS" w:eastAsia="Arial Unicode MS" w:hAnsi="Trebuchet MS" w:cstheme="minorHAnsi"/>
          <w:i/>
          <w:sz w:val="20"/>
          <w:szCs w:val="20"/>
          <w:lang w:bidi="th-TH"/>
        </w:rPr>
        <w:t>Contrato de Locação de Imóvel para Fins Não Residenciais</w:t>
      </w:r>
      <w:r w:rsidRPr="00C452FF">
        <w:rPr>
          <w:rFonts w:ascii="Trebuchet MS" w:eastAsia="Arial Unicode MS" w:hAnsi="Trebuchet MS" w:cstheme="minorHAnsi"/>
          <w:sz w:val="20"/>
          <w:szCs w:val="20"/>
          <w:lang w:bidi="th-TH"/>
        </w:rPr>
        <w:t xml:space="preserve">”, celebrado em 02 de janeiro de 2022, referente ao imóvel localizado na </w:t>
      </w:r>
      <w:r w:rsidRPr="00C452FF">
        <w:rPr>
          <w:rFonts w:ascii="Trebuchet MS" w:hAnsi="Trebuchet MS" w:cstheme="minorHAnsi"/>
          <w:sz w:val="20"/>
          <w:szCs w:val="20"/>
        </w:rPr>
        <w:t>Rua Professor Pedro Coelho, n.º 122 – A, Bairro Inconfidentes, Cidade de Contagem, Estado de Minas Gerais, CEP 32260-190</w:t>
      </w:r>
      <w:r w:rsidRPr="00C452FF" w:rsidDel="00456D5B">
        <w:rPr>
          <w:rFonts w:ascii="Trebuchet MS" w:eastAsia="Arial Unicode MS" w:hAnsi="Trebuchet MS" w:cstheme="minorHAnsi"/>
          <w:sz w:val="20"/>
          <w:szCs w:val="20"/>
          <w:lang w:bidi="th-TH"/>
        </w:rPr>
        <w:t xml:space="preserve"> </w:t>
      </w:r>
      <w:r w:rsidRPr="00C452FF">
        <w:rPr>
          <w:rFonts w:ascii="Trebuchet MS" w:eastAsia="Arial Unicode MS" w:hAnsi="Trebuchet MS" w:cstheme="minorHAnsi"/>
          <w:sz w:val="20"/>
          <w:szCs w:val="20"/>
          <w:lang w:bidi="th-TH"/>
        </w:rPr>
        <w:t>(“</w:t>
      </w:r>
      <w:r w:rsidRPr="00C452FF">
        <w:rPr>
          <w:rFonts w:ascii="Trebuchet MS" w:eastAsia="Arial Unicode MS" w:hAnsi="Trebuchet MS" w:cstheme="minorHAnsi"/>
          <w:sz w:val="20"/>
          <w:szCs w:val="20"/>
          <w:u w:val="single"/>
          <w:lang w:bidi="th-TH"/>
        </w:rPr>
        <w:t>Contrato de Locação Pedro Coelho</w:t>
      </w:r>
      <w:r w:rsidRPr="00C452FF">
        <w:rPr>
          <w:rFonts w:ascii="Trebuchet MS" w:eastAsia="Arial Unicode MS" w:hAnsi="Trebuchet MS" w:cstheme="minorHAnsi"/>
          <w:sz w:val="20"/>
          <w:szCs w:val="20"/>
          <w:lang w:bidi="th-TH"/>
        </w:rPr>
        <w:t>” e, quando referido em conjunto com o Contrato de Locação Humberto Demoro, “</w:t>
      </w:r>
      <w:r w:rsidRPr="00C452FF">
        <w:rPr>
          <w:rFonts w:ascii="Trebuchet MS" w:eastAsia="Arial Unicode MS" w:hAnsi="Trebuchet MS" w:cstheme="minorHAnsi"/>
          <w:sz w:val="20"/>
          <w:szCs w:val="20"/>
          <w:u w:val="single"/>
          <w:lang w:bidi="th-TH"/>
        </w:rPr>
        <w:t>Contratos de Locação</w:t>
      </w:r>
      <w:r w:rsidRPr="00C452FF">
        <w:rPr>
          <w:rFonts w:ascii="Trebuchet MS" w:eastAsia="Arial Unicode MS" w:hAnsi="Trebuchet MS" w:cstheme="minorHAnsi"/>
          <w:sz w:val="20"/>
          <w:szCs w:val="20"/>
          <w:lang w:bidi="th-TH"/>
        </w:rPr>
        <w:t>”; e “</w:t>
      </w:r>
      <w:r w:rsidRPr="00C452FF">
        <w:rPr>
          <w:rFonts w:ascii="Trebuchet MS" w:eastAsia="Arial Unicode MS" w:hAnsi="Trebuchet MS" w:cstheme="minorHAnsi"/>
          <w:sz w:val="20"/>
          <w:szCs w:val="20"/>
          <w:u w:val="single"/>
          <w:lang w:bidi="th-TH"/>
        </w:rPr>
        <w:t>Imóvel Pedro Coelho</w:t>
      </w:r>
      <w:r w:rsidRPr="00C452FF">
        <w:rPr>
          <w:rFonts w:ascii="Trebuchet MS" w:eastAsia="Arial Unicode MS" w:hAnsi="Trebuchet MS" w:cstheme="minorHAnsi"/>
          <w:sz w:val="20"/>
          <w:szCs w:val="20"/>
          <w:lang w:bidi="th-TH"/>
        </w:rPr>
        <w:t>” e, em conjunto com o Imóvel Humberto Demoro, “</w:t>
      </w:r>
      <w:r w:rsidRPr="00C452FF">
        <w:rPr>
          <w:rFonts w:ascii="Trebuchet MS" w:eastAsia="Arial Unicode MS" w:hAnsi="Trebuchet MS" w:cstheme="minorHAnsi"/>
          <w:sz w:val="20"/>
          <w:szCs w:val="20"/>
          <w:u w:val="single"/>
          <w:lang w:bidi="th-TH"/>
        </w:rPr>
        <w:t>Imóveis</w:t>
      </w:r>
      <w:r w:rsidRPr="00C452FF">
        <w:rPr>
          <w:rFonts w:ascii="Trebuchet MS" w:eastAsia="Arial Unicode MS" w:hAnsi="Trebuchet MS" w:cstheme="minorHAnsi"/>
          <w:sz w:val="20"/>
          <w:szCs w:val="20"/>
          <w:lang w:bidi="th-TH"/>
        </w:rPr>
        <w:t>”)</w:t>
      </w:r>
      <w:r w:rsidRPr="00F95337">
        <w:rPr>
          <w:rFonts w:ascii="Trebuchet MS" w:eastAsia="Arial Unicode MS" w:hAnsi="Trebuchet MS" w:cstheme="minorHAnsi"/>
          <w:sz w:val="20"/>
          <w:szCs w:val="20"/>
          <w:lang w:bidi="th-TH"/>
        </w:rPr>
        <w:t xml:space="preserve">, nos termos do </w:t>
      </w:r>
      <w:r w:rsidRPr="00C452FF">
        <w:rPr>
          <w:rFonts w:ascii="Trebuchet MS" w:hAnsi="Trebuchet MS"/>
          <w:sz w:val="20"/>
          <w:szCs w:val="20"/>
        </w:rPr>
        <w:t>“</w:t>
      </w:r>
      <w:r w:rsidRPr="00C452FF">
        <w:rPr>
          <w:rFonts w:ascii="Trebuchet MS" w:hAnsi="Trebuchet MS"/>
          <w:i/>
          <w:sz w:val="20"/>
          <w:szCs w:val="20"/>
        </w:rPr>
        <w:t xml:space="preserve">Instrumento Particular de Cessão de Créditos Imobiliários e Outras Avenças”, </w:t>
      </w:r>
      <w:r w:rsidRPr="00C452FF">
        <w:rPr>
          <w:rFonts w:ascii="Trebuchet MS" w:hAnsi="Trebuchet MS"/>
          <w:sz w:val="20"/>
          <w:szCs w:val="20"/>
        </w:rPr>
        <w:t xml:space="preserve">celebrado em </w:t>
      </w:r>
      <w:r w:rsidR="00A62AFA">
        <w:rPr>
          <w:rFonts w:ascii="Trebuchet MS" w:hAnsi="Trebuchet MS"/>
          <w:sz w:val="20"/>
          <w:szCs w:val="20"/>
        </w:rPr>
        <w:t>19</w:t>
      </w:r>
      <w:r w:rsidRPr="00C452FF">
        <w:rPr>
          <w:rFonts w:ascii="Trebuchet MS" w:hAnsi="Trebuchet MS"/>
          <w:sz w:val="20"/>
          <w:szCs w:val="20"/>
        </w:rPr>
        <w:t xml:space="preserve"> de </w:t>
      </w:r>
      <w:r w:rsidR="00A62AFA">
        <w:rPr>
          <w:rFonts w:ascii="Trebuchet MS" w:hAnsi="Trebuchet MS"/>
          <w:sz w:val="20"/>
          <w:szCs w:val="20"/>
        </w:rPr>
        <w:t>julho</w:t>
      </w:r>
      <w:r w:rsidRPr="00C452FF">
        <w:rPr>
          <w:rFonts w:ascii="Trebuchet MS" w:hAnsi="Trebuchet MS"/>
          <w:sz w:val="20"/>
          <w:szCs w:val="20"/>
        </w:rPr>
        <w:t xml:space="preserve"> de 2022</w:t>
      </w:r>
      <w:r w:rsidRPr="00F95337">
        <w:rPr>
          <w:rFonts w:ascii="Trebuchet MS" w:hAnsi="Trebuchet MS"/>
          <w:sz w:val="20"/>
          <w:szCs w:val="20"/>
        </w:rPr>
        <w:t xml:space="preserve"> (“</w:t>
      </w:r>
      <w:r w:rsidRPr="00F95337">
        <w:rPr>
          <w:rFonts w:ascii="Trebuchet MS" w:hAnsi="Trebuchet MS"/>
          <w:sz w:val="20"/>
          <w:szCs w:val="20"/>
          <w:u w:val="single"/>
        </w:rPr>
        <w:t>Contrato de Cessão</w:t>
      </w:r>
      <w:r w:rsidRPr="00F95337">
        <w:rPr>
          <w:rFonts w:ascii="Trebuchet MS" w:hAnsi="Trebuchet MS"/>
          <w:sz w:val="20"/>
          <w:szCs w:val="20"/>
        </w:rPr>
        <w:t>”),</w:t>
      </w:r>
      <w:r w:rsidRPr="00F95337">
        <w:rPr>
          <w:rFonts w:ascii="Trebuchet MS" w:hAnsi="Trebuchet MS" w:cs="Arial"/>
          <w:sz w:val="20"/>
          <w:szCs w:val="20"/>
        </w:rPr>
        <w:t xml:space="preserve"> </w:t>
      </w:r>
      <w:r w:rsidRPr="00F95337">
        <w:rPr>
          <w:rFonts w:ascii="Trebuchet MS" w:hAnsi="Trebuchet MS" w:cs="Arial"/>
          <w:color w:val="000000"/>
          <w:sz w:val="20"/>
          <w:szCs w:val="20"/>
        </w:rPr>
        <w:t xml:space="preserve">vêm, no âmbito da distribuição pública, com esforços restritos de distribuição, com garantia firme de colocação, dos Certificados de Recebíveis Imobiliários da </w:t>
      </w:r>
      <w:r w:rsidRPr="00F95337">
        <w:rPr>
          <w:rFonts w:ascii="Trebuchet MS" w:hAnsi="Trebuchet MS"/>
          <w:i/>
          <w:color w:val="000000"/>
          <w:sz w:val="20"/>
          <w:szCs w:val="20"/>
        </w:rPr>
        <w:t>17</w:t>
      </w:r>
      <w:r w:rsidRPr="00F95337">
        <w:rPr>
          <w:rFonts w:ascii="Trebuchet MS" w:hAnsi="Trebuchet MS" w:cs="Arial"/>
          <w:color w:val="000000"/>
          <w:sz w:val="20"/>
          <w:szCs w:val="20"/>
        </w:rPr>
        <w:t xml:space="preserve">ª emissão, série única, da </w:t>
      </w:r>
      <w:r w:rsidRPr="00F95337">
        <w:rPr>
          <w:rFonts w:ascii="Trebuchet MS" w:hAnsi="Trebuchet MS"/>
          <w:b/>
          <w:sz w:val="20"/>
          <w:szCs w:val="20"/>
        </w:rPr>
        <w:t>OPEA SECURITIZADORA S.A.</w:t>
      </w:r>
      <w:r w:rsidRPr="00F95337">
        <w:rPr>
          <w:rFonts w:ascii="Trebuchet MS" w:hAnsi="Trebuchet MS"/>
          <w:bCs/>
          <w:sz w:val="20"/>
          <w:szCs w:val="20"/>
        </w:rPr>
        <w:t>, inscrita no CNPJ/ME sob o nº 02.773.542/0001-22 (“</w:t>
      </w:r>
      <w:r w:rsidRPr="00F95337">
        <w:rPr>
          <w:rFonts w:ascii="Trebuchet MS" w:hAnsi="Trebuchet MS"/>
          <w:bCs/>
          <w:sz w:val="20"/>
          <w:szCs w:val="20"/>
          <w:u w:val="single"/>
        </w:rPr>
        <w:t>Securitizadora</w:t>
      </w:r>
      <w:r w:rsidRPr="00F95337">
        <w:rPr>
          <w:rFonts w:ascii="Trebuchet MS" w:hAnsi="Trebuchet MS"/>
          <w:bCs/>
          <w:sz w:val="20"/>
          <w:szCs w:val="20"/>
        </w:rPr>
        <w:t>”)</w:t>
      </w:r>
      <w:r w:rsidRPr="00F95337">
        <w:rPr>
          <w:rFonts w:ascii="Trebuchet MS" w:hAnsi="Trebuchet MS" w:cs="Arial"/>
          <w:color w:val="000000"/>
          <w:sz w:val="20"/>
          <w:szCs w:val="20"/>
        </w:rPr>
        <w:t>, tendo por lastro as Debêntures e os Créditos Imobiliários Locação (“</w:t>
      </w:r>
      <w:r w:rsidRPr="00F95337">
        <w:rPr>
          <w:rFonts w:ascii="Trebuchet MS" w:hAnsi="Trebuchet MS" w:cs="Arial"/>
          <w:color w:val="000000"/>
          <w:sz w:val="20"/>
          <w:szCs w:val="20"/>
          <w:u w:val="single"/>
        </w:rPr>
        <w:t>Oferta Restrita</w:t>
      </w:r>
      <w:r w:rsidRPr="00F95337">
        <w:rPr>
          <w:rFonts w:ascii="Trebuchet MS" w:hAnsi="Trebuchet MS" w:cs="Arial"/>
          <w:color w:val="000000"/>
          <w:sz w:val="20"/>
          <w:szCs w:val="20"/>
        </w:rPr>
        <w:t xml:space="preserve">”), declarar, em caráter irrevogável e irretratável, que: </w:t>
      </w:r>
    </w:p>
    <w:p w14:paraId="3EF0BC8D" w14:textId="77777777" w:rsidR="00C452FF" w:rsidRPr="00F95337" w:rsidRDefault="00C452FF" w:rsidP="00F95337">
      <w:pPr>
        <w:pStyle w:val="Recuodecorpodetexto"/>
        <w:tabs>
          <w:tab w:val="left" w:pos="567"/>
        </w:tabs>
        <w:spacing w:after="0" w:line="360" w:lineRule="auto"/>
        <w:jc w:val="both"/>
        <w:rPr>
          <w:rFonts w:ascii="Trebuchet MS" w:hAnsi="Trebuchet MS" w:cs="Arial"/>
          <w:color w:val="000000"/>
          <w:sz w:val="20"/>
          <w:szCs w:val="20"/>
        </w:rPr>
      </w:pPr>
    </w:p>
    <w:p w14:paraId="347E32AF" w14:textId="77777777" w:rsidR="00C452FF" w:rsidRPr="00F95337" w:rsidRDefault="00C452FF" w:rsidP="008601AF">
      <w:pPr>
        <w:pStyle w:val="Recuodecorpodetexto"/>
        <w:numPr>
          <w:ilvl w:val="0"/>
          <w:numId w:val="12"/>
        </w:numPr>
        <w:tabs>
          <w:tab w:val="clear" w:pos="1080"/>
          <w:tab w:val="num" w:pos="0"/>
        </w:tabs>
        <w:autoSpaceDE/>
        <w:autoSpaceDN/>
        <w:adjustRightInd/>
        <w:spacing w:after="0" w:line="360" w:lineRule="auto"/>
        <w:ind w:hanging="1080"/>
        <w:jc w:val="both"/>
        <w:rPr>
          <w:rFonts w:ascii="Trebuchet MS" w:hAnsi="Trebuchet MS" w:cs="Arial"/>
          <w:sz w:val="20"/>
          <w:szCs w:val="20"/>
        </w:rPr>
      </w:pPr>
      <w:r w:rsidRPr="00F95337">
        <w:rPr>
          <w:rFonts w:ascii="Trebuchet MS" w:hAnsi="Trebuchet MS" w:cs="Arial"/>
          <w:sz w:val="20"/>
          <w:szCs w:val="20"/>
        </w:rPr>
        <w:t xml:space="preserve">na data do início da Oferta Restrita, todas as informações prestadas em relação à </w:t>
      </w:r>
      <w:r w:rsidR="001558E8">
        <w:rPr>
          <w:rFonts w:ascii="Trebuchet MS" w:hAnsi="Trebuchet MS" w:cs="Arial"/>
          <w:sz w:val="20"/>
          <w:szCs w:val="20"/>
        </w:rPr>
        <w:t>Emissora</w:t>
      </w:r>
      <w:r w:rsidR="001558E8" w:rsidRPr="00F95337">
        <w:rPr>
          <w:rFonts w:ascii="Trebuchet MS" w:hAnsi="Trebuchet MS" w:cs="Arial"/>
          <w:sz w:val="20"/>
          <w:szCs w:val="20"/>
        </w:rPr>
        <w:t xml:space="preserve"> </w:t>
      </w:r>
      <w:r w:rsidRPr="00F95337">
        <w:rPr>
          <w:rFonts w:ascii="Trebuchet MS" w:hAnsi="Trebuchet MS" w:cs="Arial"/>
          <w:sz w:val="20"/>
          <w:szCs w:val="20"/>
        </w:rPr>
        <w:t>e à Cedente no âmbito da Escritura de Emissão de Debêntures e do Contrato de Cessão</w:t>
      </w:r>
      <w:r w:rsidRPr="00F95337">
        <w:rPr>
          <w:rFonts w:ascii="Trebuchet MS" w:hAnsi="Trebuchet MS" w:cstheme="minorHAnsi"/>
          <w:sz w:val="20"/>
          <w:szCs w:val="20"/>
        </w:rPr>
        <w:t xml:space="preserve"> </w:t>
      </w:r>
      <w:r w:rsidRPr="00F95337">
        <w:rPr>
          <w:rFonts w:ascii="Trebuchet MS" w:hAnsi="Trebuchet MS" w:cs="Arial"/>
          <w:bCs/>
          <w:sz w:val="20"/>
          <w:szCs w:val="20"/>
        </w:rPr>
        <w:t xml:space="preserve">e em qualquer outro documento relacionado à Oferta Restrita, </w:t>
      </w:r>
      <w:r w:rsidRPr="00F95337">
        <w:rPr>
          <w:rFonts w:ascii="Trebuchet MS" w:hAnsi="Trebuchet MS" w:cs="Arial"/>
          <w:sz w:val="20"/>
          <w:szCs w:val="20"/>
        </w:rPr>
        <w:t>são verdadeiras, consistentes, corretas e suficientes, permitindo aos investidores uma tomada de decisão fundamentada a respeito da Oferta Restrita;</w:t>
      </w:r>
    </w:p>
    <w:p w14:paraId="686B25A9" w14:textId="77777777" w:rsidR="00C452FF" w:rsidRPr="00F95337" w:rsidRDefault="00C452FF" w:rsidP="00F95337">
      <w:pPr>
        <w:pStyle w:val="Recuodecorpodetexto"/>
        <w:tabs>
          <w:tab w:val="left" w:pos="1134"/>
        </w:tabs>
        <w:spacing w:after="0" w:line="360" w:lineRule="auto"/>
        <w:ind w:left="1134" w:hanging="1134"/>
        <w:jc w:val="both"/>
        <w:rPr>
          <w:rFonts w:ascii="Trebuchet MS" w:hAnsi="Trebuchet MS" w:cs="Arial"/>
          <w:sz w:val="20"/>
          <w:szCs w:val="20"/>
        </w:rPr>
      </w:pPr>
    </w:p>
    <w:p w14:paraId="7190A62C" w14:textId="77777777" w:rsidR="00C452FF" w:rsidRPr="00F95337" w:rsidRDefault="00C452FF" w:rsidP="008601AF">
      <w:pPr>
        <w:pStyle w:val="Recuodecorpodetexto"/>
        <w:numPr>
          <w:ilvl w:val="0"/>
          <w:numId w:val="12"/>
        </w:numPr>
        <w:tabs>
          <w:tab w:val="clear" w:pos="1080"/>
          <w:tab w:val="left"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as informações prestadas à </w:t>
      </w:r>
      <w:r w:rsidRPr="00F95337">
        <w:rPr>
          <w:rFonts w:ascii="Trebuchet MS" w:hAnsi="Trebuchet MS" w:cstheme="minorHAnsi"/>
          <w:b/>
          <w:sz w:val="20"/>
          <w:szCs w:val="20"/>
        </w:rPr>
        <w:t>XP INVESTIMENTO CORRETORA DE CÂMBIO, TPÍTULOS E VALORES MOBILIÁRIOS S.A.</w:t>
      </w:r>
      <w:r w:rsidRPr="00F95337">
        <w:rPr>
          <w:rFonts w:ascii="Trebuchet MS" w:hAnsi="Trebuchet MS" w:cstheme="minorHAnsi"/>
          <w:sz w:val="20"/>
          <w:szCs w:val="20"/>
        </w:rPr>
        <w:t xml:space="preserve">, </w:t>
      </w:r>
      <w:r w:rsidRPr="00F95337">
        <w:rPr>
          <w:rFonts w:ascii="Trebuchet MS" w:hAnsi="Trebuchet MS" w:cs="Verdana"/>
          <w:color w:val="000000"/>
          <w:sz w:val="20"/>
          <w:szCs w:val="20"/>
        </w:rPr>
        <w:t xml:space="preserve">instituição financeira, com endereço na cidade e estado de São Paulo, na Avenida Presidente Juscelino Kubitschek, nº 1909, Torre Sul, </w:t>
      </w:r>
      <w:r w:rsidR="00D54ECB">
        <w:rPr>
          <w:rFonts w:ascii="Trebuchet MS" w:hAnsi="Trebuchet MS" w:cs="Verdana"/>
          <w:color w:val="000000"/>
          <w:sz w:val="20"/>
          <w:szCs w:val="20"/>
        </w:rPr>
        <w:t xml:space="preserve">29º e </w:t>
      </w:r>
      <w:r w:rsidRPr="00F95337">
        <w:rPr>
          <w:rFonts w:ascii="Trebuchet MS" w:hAnsi="Trebuchet MS" w:cs="Verdana"/>
          <w:color w:val="000000"/>
          <w:sz w:val="20"/>
          <w:szCs w:val="20"/>
        </w:rPr>
        <w:t xml:space="preserve">30º andar, inscrita no CNPJ/ME sob o nº 02.332.886/0011-78 </w:t>
      </w:r>
      <w:r w:rsidRPr="00F95337">
        <w:rPr>
          <w:rFonts w:ascii="Trebuchet MS" w:hAnsi="Trebuchet MS" w:cs="Arial"/>
          <w:bCs/>
          <w:sz w:val="20"/>
          <w:szCs w:val="20"/>
        </w:rPr>
        <w:t>(“</w:t>
      </w:r>
      <w:r w:rsidRPr="00F95337">
        <w:rPr>
          <w:rFonts w:ascii="Trebuchet MS" w:hAnsi="Trebuchet MS" w:cs="Arial"/>
          <w:bCs/>
          <w:sz w:val="20"/>
          <w:szCs w:val="20"/>
          <w:u w:val="single"/>
        </w:rPr>
        <w:t>Coordenador Líder</w:t>
      </w:r>
      <w:r w:rsidRPr="00F95337">
        <w:rPr>
          <w:rFonts w:ascii="Trebuchet MS" w:hAnsi="Trebuchet MS" w:cs="Arial"/>
          <w:bCs/>
          <w:sz w:val="20"/>
          <w:szCs w:val="20"/>
        </w:rPr>
        <w:t xml:space="preserve">”) </w:t>
      </w:r>
      <w:r w:rsidRPr="00F95337">
        <w:rPr>
          <w:rFonts w:ascii="Trebuchet MS" w:hAnsi="Trebuchet MS" w:cs="Arial"/>
          <w:sz w:val="20"/>
          <w:szCs w:val="20"/>
        </w:rPr>
        <w:t xml:space="preserve">para estruturação e coordenação da Oferta Restrita constituem todas as informações relevantes sobre a </w:t>
      </w:r>
      <w:r w:rsidR="001558E8">
        <w:rPr>
          <w:rFonts w:ascii="Trebuchet MS" w:hAnsi="Trebuchet MS" w:cs="Arial"/>
          <w:sz w:val="20"/>
          <w:szCs w:val="20"/>
        </w:rPr>
        <w:t>Emissora</w:t>
      </w:r>
      <w:r w:rsidR="001558E8" w:rsidRPr="00F95337" w:rsidDel="001558E8">
        <w:rPr>
          <w:rFonts w:ascii="Trebuchet MS" w:hAnsi="Trebuchet MS" w:cs="Arial"/>
          <w:sz w:val="20"/>
          <w:szCs w:val="20"/>
        </w:rPr>
        <w:t xml:space="preserve"> </w:t>
      </w:r>
      <w:r w:rsidRPr="00F95337">
        <w:rPr>
          <w:rFonts w:ascii="Trebuchet MS" w:hAnsi="Trebuchet MS" w:cs="Arial"/>
          <w:sz w:val="20"/>
          <w:szCs w:val="20"/>
        </w:rPr>
        <w:t xml:space="preserve">e a Cedente; </w:t>
      </w:r>
    </w:p>
    <w:p w14:paraId="5543E7C2" w14:textId="77777777" w:rsidR="00C452FF" w:rsidRPr="00F95337" w:rsidRDefault="00C452FF" w:rsidP="00F95337">
      <w:pPr>
        <w:pStyle w:val="Recuodecorpodetexto"/>
        <w:tabs>
          <w:tab w:val="left" w:pos="1134"/>
        </w:tabs>
        <w:spacing w:after="0" w:line="360" w:lineRule="auto"/>
        <w:ind w:left="1134" w:hanging="1134"/>
        <w:jc w:val="both"/>
        <w:rPr>
          <w:rFonts w:ascii="Trebuchet MS" w:hAnsi="Trebuchet MS" w:cs="Arial"/>
          <w:sz w:val="20"/>
          <w:szCs w:val="20"/>
        </w:rPr>
      </w:pPr>
    </w:p>
    <w:p w14:paraId="291EEE65" w14:textId="77777777" w:rsidR="00C452FF" w:rsidRPr="00F95337" w:rsidRDefault="00C452FF" w:rsidP="008601AF">
      <w:pPr>
        <w:pStyle w:val="Recuodecorpodetexto"/>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não há quaisquer outros fatos ou informações relevantes sobre sua situação financeira, reputação, resultados operacionais e/ou sobre suas atividades que não tenham sido informados ao Coordenador Líder que tornem quaisquer das declarações ou informações prestadas ao Coordenador Líder, no âmbito da Oferta Restrita, falsas, incorretas, inconsistentes ou imprecisas; </w:t>
      </w:r>
    </w:p>
    <w:p w14:paraId="22AC6844" w14:textId="77777777" w:rsidR="00C452FF" w:rsidRPr="00C452FF" w:rsidRDefault="00C452FF" w:rsidP="00F95337">
      <w:pPr>
        <w:pStyle w:val="PargrafodaLista"/>
        <w:tabs>
          <w:tab w:val="left" w:pos="1134"/>
        </w:tabs>
        <w:spacing w:line="360" w:lineRule="auto"/>
        <w:ind w:left="1134" w:hanging="1134"/>
        <w:jc w:val="both"/>
        <w:rPr>
          <w:rFonts w:ascii="Trebuchet MS" w:hAnsi="Trebuchet MS" w:cs="Arial"/>
          <w:sz w:val="20"/>
          <w:szCs w:val="20"/>
        </w:rPr>
      </w:pPr>
    </w:p>
    <w:p w14:paraId="4B28CECC" w14:textId="77777777" w:rsidR="00C452FF" w:rsidRPr="00F95337" w:rsidRDefault="00C452FF" w:rsidP="008601AF">
      <w:pPr>
        <w:pStyle w:val="Recuodecorpodetexto"/>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é responsável pela veracidade, consistência, certeza, qualidade e suficiência (a) das informações prestadas em razão da Oferta Restrita e em todos os documentos referentes à Oferta Restrita preparados em conjunto com o Coordenador Líder</w:t>
      </w:r>
      <w:r w:rsidRPr="00F95337">
        <w:rPr>
          <w:rFonts w:ascii="Trebuchet MS" w:eastAsia="Arial Unicode MS" w:hAnsi="Trebuchet MS" w:cs="Arial"/>
          <w:color w:val="000000"/>
          <w:sz w:val="20"/>
          <w:szCs w:val="20"/>
        </w:rPr>
        <w:t>;</w:t>
      </w:r>
      <w:r w:rsidRPr="00F95337">
        <w:rPr>
          <w:rFonts w:ascii="Trebuchet MS" w:hAnsi="Trebuchet MS" w:cs="Arial"/>
          <w:sz w:val="20"/>
          <w:szCs w:val="20"/>
        </w:rPr>
        <w:t xml:space="preserve"> e (b) das informações fornecidas aos investidores interessados em adquirir os CRI, durante todo o prazo de duração da Oferta Restrita. Caso referidas informações se tornem inverídicas, inconsistentes, sem qualidade, imprecisas, incompletas e/ou insuficientes durante todo o prazo de duração da Oferta Restrita, a </w:t>
      </w:r>
      <w:r w:rsidR="001558E8">
        <w:rPr>
          <w:rFonts w:ascii="Trebuchet MS" w:hAnsi="Trebuchet MS" w:cs="Arial"/>
          <w:sz w:val="20"/>
          <w:szCs w:val="20"/>
        </w:rPr>
        <w:t>Emissora</w:t>
      </w:r>
      <w:r w:rsidR="001558E8" w:rsidRPr="00F95337" w:rsidDel="001558E8">
        <w:rPr>
          <w:rFonts w:ascii="Trebuchet MS" w:hAnsi="Trebuchet MS" w:cs="Arial"/>
          <w:sz w:val="20"/>
          <w:szCs w:val="20"/>
        </w:rPr>
        <w:t xml:space="preserve"> </w:t>
      </w:r>
      <w:r w:rsidRPr="00F95337">
        <w:rPr>
          <w:rFonts w:ascii="Trebuchet MS" w:hAnsi="Trebuchet MS" w:cs="Arial"/>
          <w:sz w:val="20"/>
          <w:szCs w:val="20"/>
        </w:rPr>
        <w:t>e a Cedente se comprometem notificar tal fato, por escrito, ao Coordenador Líder, reconhecendo e reafirmando sua obrigação de indenizar, no que for comprovada a devida perda, o Coordenador Líder por eventuais prejuízos decorrentes de informações inverídicas, insuficientes, incompletas, de má qualidade ou inconsistentes disponibilizadas;</w:t>
      </w:r>
    </w:p>
    <w:p w14:paraId="779236A2" w14:textId="77777777" w:rsidR="00C452FF" w:rsidRPr="00F95337" w:rsidRDefault="00C452FF" w:rsidP="00F95337">
      <w:pPr>
        <w:pStyle w:val="Recuodecorpodetexto"/>
        <w:tabs>
          <w:tab w:val="left" w:pos="1134"/>
        </w:tabs>
        <w:spacing w:after="0" w:line="360" w:lineRule="auto"/>
        <w:ind w:left="1134" w:hanging="1134"/>
        <w:jc w:val="both"/>
        <w:rPr>
          <w:rFonts w:ascii="Trebuchet MS" w:hAnsi="Trebuchet MS" w:cs="Arial"/>
          <w:sz w:val="20"/>
          <w:szCs w:val="20"/>
        </w:rPr>
      </w:pPr>
    </w:p>
    <w:p w14:paraId="3F46CC7A" w14:textId="77777777" w:rsidR="00C452FF" w:rsidRPr="00F95337" w:rsidRDefault="00C452FF" w:rsidP="008601AF">
      <w:pPr>
        <w:pStyle w:val="Recuodecorpodetexto"/>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cumpriu e cumprirá, conforme o caso, com todas as suas obrigações previstas na regulamentação específica; </w:t>
      </w:r>
    </w:p>
    <w:p w14:paraId="1A1F4641" w14:textId="77777777" w:rsidR="00C452FF" w:rsidRPr="00F95337" w:rsidRDefault="00C452FF" w:rsidP="00F95337">
      <w:pPr>
        <w:pStyle w:val="Recuodecorpodetexto"/>
        <w:spacing w:after="0" w:line="360" w:lineRule="auto"/>
        <w:ind w:left="1134"/>
        <w:jc w:val="both"/>
        <w:rPr>
          <w:rFonts w:ascii="Trebuchet MS" w:hAnsi="Trebuchet MS" w:cs="Arial"/>
          <w:sz w:val="20"/>
          <w:szCs w:val="20"/>
        </w:rPr>
      </w:pPr>
    </w:p>
    <w:p w14:paraId="3CD6EE9A" w14:textId="77777777" w:rsidR="00C452FF" w:rsidRPr="00F95337" w:rsidRDefault="00C452FF" w:rsidP="008601AF">
      <w:pPr>
        <w:pStyle w:val="Recuodecorpodetexto"/>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não tem conhecimento de informação material não pública e/ou que não conste dos documentos da Oferta Restrita que, na sua melhor opinião e no seu melhor julgamento, seja capaz de impactar a Oferta Restrita de maneira adversa relevante; </w:t>
      </w:r>
    </w:p>
    <w:p w14:paraId="1C8C4C42" w14:textId="77777777" w:rsidR="00C452FF" w:rsidRPr="00F95337" w:rsidRDefault="00C452FF" w:rsidP="00F95337">
      <w:pPr>
        <w:pStyle w:val="Recuodecorpodetexto"/>
        <w:autoSpaceDE/>
        <w:autoSpaceDN/>
        <w:spacing w:after="0" w:line="360" w:lineRule="auto"/>
        <w:ind w:left="1134"/>
        <w:jc w:val="both"/>
        <w:rPr>
          <w:rFonts w:ascii="Trebuchet MS" w:hAnsi="Trebuchet MS" w:cs="Arial"/>
          <w:sz w:val="20"/>
          <w:szCs w:val="20"/>
        </w:rPr>
      </w:pPr>
    </w:p>
    <w:p w14:paraId="4D56504D" w14:textId="77777777" w:rsidR="00C452FF" w:rsidRPr="00F95337" w:rsidRDefault="00C452FF" w:rsidP="008601AF">
      <w:pPr>
        <w:pStyle w:val="Recuodecorpodetexto"/>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olor w:val="000000"/>
          <w:sz w:val="20"/>
          <w:szCs w:val="20"/>
        </w:rPr>
        <w:t xml:space="preserve">emissão das Debêntures, a celebração da Escritura de Emissão de Debêntures, a cessão dos Créditos Imobiliários Locação e a celebração do Contrato de Cessão não resultam no </w:t>
      </w:r>
      <w:r w:rsidRPr="00F95337">
        <w:rPr>
          <w:rFonts w:ascii="Trebuchet MS" w:hAnsi="Trebuchet MS"/>
          <w:color w:val="000000"/>
          <w:sz w:val="20"/>
          <w:szCs w:val="20"/>
        </w:rPr>
        <w:lastRenderedPageBreak/>
        <w:t xml:space="preserve">inadimplemento de quaisquer obrigações contratuais, legais e regulatórias da </w:t>
      </w:r>
      <w:r w:rsidR="001558E8">
        <w:rPr>
          <w:rFonts w:ascii="Trebuchet MS" w:hAnsi="Trebuchet MS" w:cs="Arial"/>
          <w:sz w:val="20"/>
          <w:szCs w:val="20"/>
        </w:rPr>
        <w:t>Emissora</w:t>
      </w:r>
      <w:r w:rsidR="001558E8" w:rsidRPr="00F95337" w:rsidDel="001558E8">
        <w:rPr>
          <w:rFonts w:ascii="Trebuchet MS" w:hAnsi="Trebuchet MS"/>
          <w:color w:val="000000"/>
          <w:sz w:val="20"/>
          <w:szCs w:val="20"/>
        </w:rPr>
        <w:t xml:space="preserve"> </w:t>
      </w:r>
      <w:r w:rsidRPr="00F95337">
        <w:rPr>
          <w:rFonts w:ascii="Trebuchet MS" w:hAnsi="Trebuchet MS"/>
          <w:color w:val="000000"/>
          <w:sz w:val="20"/>
          <w:szCs w:val="20"/>
        </w:rPr>
        <w:t>e/ou da Cedente;</w:t>
      </w:r>
      <w:r w:rsidRPr="00F95337">
        <w:rPr>
          <w:rFonts w:ascii="Trebuchet MS" w:hAnsi="Trebuchet MS" w:cs="Arial"/>
          <w:sz w:val="20"/>
          <w:szCs w:val="20"/>
        </w:rPr>
        <w:t xml:space="preserve"> </w:t>
      </w:r>
    </w:p>
    <w:p w14:paraId="03536907" w14:textId="77777777" w:rsidR="00C452FF" w:rsidRPr="00F95337" w:rsidRDefault="00C452FF" w:rsidP="00F95337">
      <w:pPr>
        <w:pStyle w:val="Recuodecorpodetexto"/>
        <w:autoSpaceDE/>
        <w:autoSpaceDN/>
        <w:spacing w:after="0" w:line="360" w:lineRule="auto"/>
        <w:ind w:left="1134"/>
        <w:jc w:val="both"/>
        <w:rPr>
          <w:rFonts w:ascii="Trebuchet MS" w:hAnsi="Trebuchet MS" w:cs="Arial"/>
          <w:sz w:val="20"/>
          <w:szCs w:val="20"/>
        </w:rPr>
      </w:pPr>
    </w:p>
    <w:p w14:paraId="31F0D6DC" w14:textId="77777777" w:rsidR="00C452FF" w:rsidRPr="00F95337" w:rsidRDefault="00C452FF" w:rsidP="008601AF">
      <w:pPr>
        <w:pStyle w:val="Recuodecorpodetexto"/>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color w:val="000000"/>
          <w:sz w:val="20"/>
          <w:szCs w:val="20"/>
        </w:rPr>
        <w:t xml:space="preserve">inexistência de ação, processo ou procedimento pendente perante qualquer tribunal judicial ou arbitral ou órgão administrativo, de qualquer jurisdição ou perante qualquer árbitro, que venha a versar sobre a consumação ou acarretar a rescisão de qualquer termo, condição e/ou obrigação contemplados na Escritura de Emissão de Debêntures, no Contrato de Cessão ou nos demais Documentos da Operação (conforme definidos na Escritura de Emissão de Debêntures e no Contrato de Cessão); </w:t>
      </w:r>
      <w:r w:rsidRPr="00F95337">
        <w:rPr>
          <w:rFonts w:ascii="Trebuchet MS" w:hAnsi="Trebuchet MS" w:cs="Arial"/>
          <w:sz w:val="20"/>
          <w:szCs w:val="20"/>
        </w:rPr>
        <w:t>e</w:t>
      </w:r>
    </w:p>
    <w:p w14:paraId="7F6F7AEE" w14:textId="77777777" w:rsidR="00C452FF" w:rsidRPr="00C452FF" w:rsidRDefault="00C452FF" w:rsidP="00F95337">
      <w:pPr>
        <w:tabs>
          <w:tab w:val="left" w:pos="1134"/>
        </w:tabs>
        <w:spacing w:line="360" w:lineRule="auto"/>
        <w:jc w:val="both"/>
        <w:rPr>
          <w:rFonts w:ascii="Trebuchet MS" w:hAnsi="Trebuchet MS" w:cs="Arial"/>
          <w:sz w:val="20"/>
          <w:szCs w:val="20"/>
        </w:rPr>
      </w:pPr>
    </w:p>
    <w:p w14:paraId="72CBF877" w14:textId="77777777" w:rsidR="00C452FF" w:rsidRPr="00F95337" w:rsidRDefault="00C452FF" w:rsidP="008601AF">
      <w:pPr>
        <w:pStyle w:val="Recuodecorpodetexto"/>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as declarações e garantias prestadas pela </w:t>
      </w:r>
      <w:r w:rsidR="001558E8">
        <w:rPr>
          <w:rFonts w:ascii="Trebuchet MS" w:hAnsi="Trebuchet MS" w:cs="Arial"/>
          <w:sz w:val="20"/>
          <w:szCs w:val="20"/>
        </w:rPr>
        <w:t>Emissora</w:t>
      </w:r>
      <w:r w:rsidR="001558E8" w:rsidRPr="00F95337" w:rsidDel="001558E8">
        <w:rPr>
          <w:rFonts w:ascii="Trebuchet MS" w:hAnsi="Trebuchet MS" w:cs="Arial"/>
          <w:sz w:val="20"/>
          <w:szCs w:val="20"/>
        </w:rPr>
        <w:t xml:space="preserve"> </w:t>
      </w:r>
      <w:r w:rsidRPr="00F95337">
        <w:rPr>
          <w:rFonts w:ascii="Trebuchet MS" w:hAnsi="Trebuchet MS" w:cs="Arial"/>
          <w:sz w:val="20"/>
          <w:szCs w:val="20"/>
        </w:rPr>
        <w:t>e pela Cedente na Escritura de Emissão de Debêntures e no Contrato de Cessão permanecem integralmente verdadeiras, consistentes, corretas e suficientes.</w:t>
      </w:r>
    </w:p>
    <w:p w14:paraId="1607DEC0" w14:textId="77777777" w:rsidR="00C452FF" w:rsidRPr="00F95337" w:rsidRDefault="00C452FF" w:rsidP="00F95337">
      <w:pPr>
        <w:pStyle w:val="Recuodecorpodetexto"/>
        <w:spacing w:after="0" w:line="360" w:lineRule="auto"/>
        <w:jc w:val="both"/>
        <w:rPr>
          <w:rFonts w:ascii="Trebuchet MS" w:hAnsi="Trebuchet MS" w:cs="Arial"/>
          <w:sz w:val="20"/>
          <w:szCs w:val="20"/>
        </w:rPr>
      </w:pPr>
    </w:p>
    <w:p w14:paraId="46F9266B" w14:textId="77777777" w:rsidR="00C452FF" w:rsidRPr="00F95337" w:rsidRDefault="00C452FF" w:rsidP="00F95337">
      <w:pPr>
        <w:pStyle w:val="Recuodecorpodetexto"/>
        <w:spacing w:after="0" w:line="360" w:lineRule="auto"/>
        <w:jc w:val="both"/>
        <w:rPr>
          <w:rFonts w:ascii="Trebuchet MS" w:hAnsi="Trebuchet MS" w:cs="Arial"/>
          <w:sz w:val="20"/>
          <w:szCs w:val="20"/>
        </w:rPr>
      </w:pPr>
      <w:r w:rsidRPr="00F95337">
        <w:rPr>
          <w:rFonts w:ascii="Trebuchet MS" w:hAnsi="Trebuchet MS" w:cs="Arial"/>
          <w:sz w:val="20"/>
          <w:szCs w:val="20"/>
        </w:rPr>
        <w:t xml:space="preserve">A presente declaração é feita sob livre e espontânea vontade da declarante. </w:t>
      </w:r>
    </w:p>
    <w:p w14:paraId="5F43B953" w14:textId="77777777" w:rsidR="00C452FF" w:rsidRPr="00F95337" w:rsidRDefault="00C452FF" w:rsidP="00F95337">
      <w:pPr>
        <w:pStyle w:val="Recuodecorpodetexto"/>
        <w:spacing w:after="0" w:line="360" w:lineRule="auto"/>
        <w:jc w:val="both"/>
        <w:rPr>
          <w:rFonts w:ascii="Trebuchet MS" w:hAnsi="Trebuchet MS" w:cs="Arial"/>
          <w:sz w:val="20"/>
          <w:szCs w:val="20"/>
        </w:rPr>
      </w:pPr>
    </w:p>
    <w:p w14:paraId="442998EB" w14:textId="77777777" w:rsidR="00C452FF" w:rsidRDefault="00C452FF" w:rsidP="00F95337">
      <w:pPr>
        <w:pStyle w:val="Recuodecorpodetexto"/>
        <w:spacing w:after="0" w:line="360" w:lineRule="auto"/>
        <w:jc w:val="both"/>
        <w:rPr>
          <w:rFonts w:ascii="Trebuchet MS" w:hAnsi="Trebuchet MS" w:cs="Arial"/>
          <w:sz w:val="20"/>
          <w:szCs w:val="20"/>
        </w:rPr>
      </w:pPr>
      <w:r w:rsidRPr="00F95337">
        <w:rPr>
          <w:rFonts w:ascii="Trebuchet MS" w:hAnsi="Trebuchet MS" w:cs="Arial"/>
          <w:sz w:val="20"/>
          <w:szCs w:val="20"/>
        </w:rPr>
        <w:t>Sendo o que nos cumpria para o momento, colocamo-nos à inteira disposição de V.S. as para quaisquer esclarecimentos adicionais que se façam necessários.</w:t>
      </w:r>
    </w:p>
    <w:p w14:paraId="0ADC3B34" w14:textId="77777777" w:rsidR="00C452FF" w:rsidRPr="00F95337" w:rsidRDefault="00C452FF" w:rsidP="00F95337">
      <w:pPr>
        <w:pStyle w:val="Recuodecorpodetexto"/>
        <w:spacing w:after="0" w:line="360" w:lineRule="auto"/>
        <w:jc w:val="both"/>
        <w:rPr>
          <w:rFonts w:ascii="Trebuchet MS" w:hAnsi="Trebuchet MS" w:cs="Arial"/>
          <w:sz w:val="20"/>
          <w:szCs w:val="20"/>
        </w:rPr>
      </w:pPr>
    </w:p>
    <w:p w14:paraId="3DD7E679"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w w:val="0"/>
          <w:sz w:val="20"/>
          <w:szCs w:val="20"/>
          <w:lang w:bidi="th-TH"/>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C452FF" w:rsidRPr="00C452FF" w14:paraId="1C7043BD" w14:textId="77777777" w:rsidTr="00D779B5">
        <w:trPr>
          <w:jc w:val="center"/>
        </w:trPr>
        <w:tc>
          <w:tcPr>
            <w:tcW w:w="8220" w:type="dxa"/>
            <w:gridSpan w:val="2"/>
            <w:tcBorders>
              <w:top w:val="single" w:sz="4" w:space="0" w:color="auto"/>
            </w:tcBorders>
          </w:tcPr>
          <w:p w14:paraId="1EB18CB8" w14:textId="77777777" w:rsidR="00C452FF" w:rsidRPr="00C452FF" w:rsidRDefault="00C452FF">
            <w:pPr>
              <w:autoSpaceDE/>
              <w:autoSpaceDN/>
              <w:adjustRightInd/>
              <w:spacing w:line="360" w:lineRule="auto"/>
              <w:jc w:val="center"/>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w w:val="0"/>
                <w:sz w:val="20"/>
                <w:szCs w:val="20"/>
                <w:lang w:bidi="th-TH"/>
              </w:rPr>
              <w:t>TRADIMAQ S.A.</w:t>
            </w:r>
          </w:p>
        </w:tc>
      </w:tr>
      <w:tr w:rsidR="00C452FF" w:rsidRPr="00C452FF" w14:paraId="173402C0" w14:textId="77777777" w:rsidTr="00D779B5">
        <w:trPr>
          <w:jc w:val="center"/>
        </w:trPr>
        <w:tc>
          <w:tcPr>
            <w:tcW w:w="4253" w:type="dxa"/>
          </w:tcPr>
          <w:p w14:paraId="19E37BC9"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Nome:</w:t>
            </w:r>
          </w:p>
          <w:p w14:paraId="4710847E"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CPF:</w:t>
            </w:r>
          </w:p>
          <w:p w14:paraId="5FB7B1A2"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Cargo:</w:t>
            </w:r>
          </w:p>
          <w:p w14:paraId="25268838"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E-mail</w:t>
            </w:r>
          </w:p>
        </w:tc>
        <w:tc>
          <w:tcPr>
            <w:tcW w:w="3967" w:type="dxa"/>
          </w:tcPr>
          <w:p w14:paraId="52448331"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Nome:</w:t>
            </w:r>
          </w:p>
          <w:p w14:paraId="2969C725"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CPF:</w:t>
            </w:r>
          </w:p>
          <w:p w14:paraId="5A098FD6"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Cargo:</w:t>
            </w:r>
          </w:p>
          <w:p w14:paraId="3BDFE3D4"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E-mail:</w:t>
            </w:r>
          </w:p>
        </w:tc>
      </w:tr>
    </w:tbl>
    <w:p w14:paraId="415A4535" w14:textId="77777777" w:rsidR="00C452FF" w:rsidRPr="00D44076" w:rsidRDefault="00C452FF" w:rsidP="00F95337">
      <w:pPr>
        <w:pStyle w:val="Corpodetexto"/>
        <w:tabs>
          <w:tab w:val="left" w:pos="851"/>
        </w:tabs>
        <w:spacing w:line="360" w:lineRule="auto"/>
        <w:jc w:val="both"/>
        <w:rPr>
          <w:rFonts w:ascii="Trebuchet MS" w:hAnsi="Trebuchet MS" w:cstheme="minorHAnsi"/>
          <w:sz w:val="20"/>
          <w:szCs w:val="20"/>
          <w:lang w:val="pt-BR"/>
        </w:rPr>
      </w:pPr>
    </w:p>
    <w:p w14:paraId="3F1DEAB4"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w w:val="0"/>
          <w:sz w:val="20"/>
          <w:szCs w:val="20"/>
          <w:lang w:bidi="th-TH"/>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C452FF" w:rsidRPr="00C452FF" w14:paraId="1D4EBC66" w14:textId="77777777" w:rsidTr="00D779B5">
        <w:trPr>
          <w:jc w:val="center"/>
        </w:trPr>
        <w:tc>
          <w:tcPr>
            <w:tcW w:w="8220" w:type="dxa"/>
            <w:gridSpan w:val="2"/>
            <w:tcBorders>
              <w:top w:val="single" w:sz="4" w:space="0" w:color="auto"/>
            </w:tcBorders>
          </w:tcPr>
          <w:p w14:paraId="79C1DD2B" w14:textId="77777777" w:rsidR="00C452FF" w:rsidRPr="00C452FF" w:rsidRDefault="00C452FF">
            <w:pPr>
              <w:autoSpaceDE/>
              <w:autoSpaceDN/>
              <w:adjustRightInd/>
              <w:spacing w:line="360" w:lineRule="auto"/>
              <w:jc w:val="center"/>
              <w:rPr>
                <w:rFonts w:ascii="Trebuchet MS" w:eastAsia="Arial Unicode MS" w:hAnsi="Trebuchet MS" w:cstheme="minorHAnsi"/>
                <w:b/>
                <w:i/>
                <w:w w:val="0"/>
                <w:sz w:val="20"/>
                <w:szCs w:val="20"/>
                <w:lang w:bidi="th-TH"/>
              </w:rPr>
            </w:pPr>
            <w:r w:rsidRPr="00C452FF">
              <w:rPr>
                <w:rFonts w:ascii="Trebuchet MS" w:hAnsi="Trebuchet MS" w:cstheme="minorHAnsi"/>
                <w:b/>
                <w:sz w:val="20"/>
                <w:szCs w:val="20"/>
              </w:rPr>
              <w:t>TRADIMAQ RIO COMÉRCIO E SERVIÇOS LTDA</w:t>
            </w:r>
          </w:p>
        </w:tc>
      </w:tr>
      <w:tr w:rsidR="00C452FF" w:rsidRPr="00C452FF" w14:paraId="43FF1C25" w14:textId="77777777" w:rsidTr="00D779B5">
        <w:trPr>
          <w:jc w:val="center"/>
        </w:trPr>
        <w:tc>
          <w:tcPr>
            <w:tcW w:w="4253" w:type="dxa"/>
          </w:tcPr>
          <w:p w14:paraId="709E5F9B"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Nome:</w:t>
            </w:r>
          </w:p>
          <w:p w14:paraId="06C6B340"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CPF:</w:t>
            </w:r>
          </w:p>
          <w:p w14:paraId="0FD74E22"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Cargo:</w:t>
            </w:r>
          </w:p>
          <w:p w14:paraId="51DD2473"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E-mail</w:t>
            </w:r>
          </w:p>
        </w:tc>
        <w:tc>
          <w:tcPr>
            <w:tcW w:w="3967" w:type="dxa"/>
          </w:tcPr>
          <w:p w14:paraId="2BCC2F2A"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Nome:</w:t>
            </w:r>
          </w:p>
          <w:p w14:paraId="533A1A80"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CPF:</w:t>
            </w:r>
          </w:p>
          <w:p w14:paraId="77177BD6"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Cargo:</w:t>
            </w:r>
          </w:p>
          <w:p w14:paraId="5AF6AAB1"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E-mail:</w:t>
            </w:r>
          </w:p>
        </w:tc>
      </w:tr>
    </w:tbl>
    <w:p w14:paraId="2CE79B19" w14:textId="77777777" w:rsidR="00EC12AB" w:rsidRPr="00C452FF" w:rsidRDefault="00EC12AB" w:rsidP="00F95337">
      <w:pPr>
        <w:autoSpaceDE/>
        <w:autoSpaceDN/>
        <w:adjustRightInd/>
        <w:spacing w:line="360" w:lineRule="auto"/>
        <w:jc w:val="both"/>
        <w:rPr>
          <w:rFonts w:ascii="Trebuchet MS" w:eastAsia="Arial Unicode MS" w:hAnsi="Trebuchet MS" w:cstheme="minorHAnsi"/>
          <w:sz w:val="20"/>
          <w:szCs w:val="20"/>
          <w:highlight w:val="yellow"/>
          <w:lang w:bidi="th-TH"/>
        </w:rPr>
      </w:pPr>
    </w:p>
    <w:p w14:paraId="4C35D7E3" w14:textId="77777777" w:rsidR="008B580C" w:rsidRPr="00C452FF" w:rsidRDefault="008B580C" w:rsidP="00F95337">
      <w:pPr>
        <w:autoSpaceDE/>
        <w:autoSpaceDN/>
        <w:adjustRightInd/>
        <w:spacing w:line="360" w:lineRule="auto"/>
        <w:jc w:val="both"/>
        <w:rPr>
          <w:rFonts w:ascii="Trebuchet MS" w:eastAsia="Arial Unicode MS" w:hAnsi="Trebuchet MS" w:cstheme="minorHAnsi"/>
          <w:w w:val="0"/>
          <w:sz w:val="20"/>
          <w:szCs w:val="20"/>
          <w:lang w:bidi="th-TH"/>
        </w:rPr>
      </w:pPr>
      <w:r w:rsidRPr="00C452FF">
        <w:rPr>
          <w:rFonts w:ascii="Trebuchet MS" w:eastAsia="Arial Unicode MS" w:hAnsi="Trebuchet MS" w:cstheme="minorHAnsi"/>
          <w:w w:val="0"/>
          <w:sz w:val="20"/>
          <w:szCs w:val="20"/>
          <w:lang w:bidi="th-TH"/>
        </w:rPr>
        <w:br w:type="page"/>
      </w:r>
    </w:p>
    <w:p w14:paraId="48A7F615" w14:textId="77777777" w:rsidR="00336DF0" w:rsidRPr="008B580C" w:rsidRDefault="007A2159" w:rsidP="00417245">
      <w:pPr>
        <w:autoSpaceDE/>
        <w:autoSpaceDN/>
        <w:adjustRightInd/>
        <w:spacing w:after="200" w:line="276" w:lineRule="auto"/>
        <w:jc w:val="center"/>
        <w:rPr>
          <w:rFonts w:ascii="Trebuchet MS" w:hAnsi="Trebuchet MS"/>
          <w:b/>
          <w:color w:val="000000"/>
          <w:sz w:val="20"/>
          <w:szCs w:val="20"/>
          <w:lang w:val="pt-PT"/>
        </w:rPr>
      </w:pPr>
      <w:r w:rsidRPr="008B580C">
        <w:rPr>
          <w:rFonts w:ascii="Trebuchet MS" w:hAnsi="Trebuchet MS"/>
          <w:b/>
          <w:color w:val="000000"/>
          <w:sz w:val="20"/>
          <w:szCs w:val="20"/>
          <w:lang w:val="pt-PT"/>
        </w:rPr>
        <w:lastRenderedPageBreak/>
        <w:t>ANEXO V</w:t>
      </w:r>
      <w:r w:rsidR="00426C8F" w:rsidRPr="008B580C">
        <w:rPr>
          <w:rFonts w:ascii="Trebuchet MS" w:hAnsi="Trebuchet MS"/>
          <w:b/>
          <w:color w:val="000000"/>
          <w:sz w:val="20"/>
          <w:szCs w:val="20"/>
          <w:lang w:val="pt-PT"/>
        </w:rPr>
        <w:t>I</w:t>
      </w:r>
      <w:r w:rsidRPr="008B580C">
        <w:rPr>
          <w:rFonts w:ascii="Trebuchet MS" w:hAnsi="Trebuchet MS"/>
          <w:b/>
          <w:color w:val="000000"/>
          <w:sz w:val="20"/>
          <w:szCs w:val="20"/>
          <w:lang w:val="pt-PT"/>
        </w:rPr>
        <w:t xml:space="preserve"> –</w:t>
      </w:r>
      <w:r w:rsidR="005347F0" w:rsidRPr="008B580C">
        <w:rPr>
          <w:rFonts w:ascii="Trebuchet MS" w:hAnsi="Trebuchet MS"/>
          <w:b/>
          <w:color w:val="000000"/>
          <w:sz w:val="20"/>
          <w:szCs w:val="20"/>
          <w:lang w:val="pt-PT"/>
        </w:rPr>
        <w:t xml:space="preserve"> </w:t>
      </w:r>
      <w:r w:rsidR="00336DF0" w:rsidRPr="008B580C">
        <w:rPr>
          <w:rFonts w:ascii="Trebuchet MS" w:hAnsi="Trebuchet MS"/>
          <w:b/>
          <w:color w:val="000000"/>
          <w:sz w:val="20"/>
          <w:szCs w:val="20"/>
          <w:lang w:val="pt-PT"/>
        </w:rPr>
        <w:t>DESPESAS FLAT E DESPESAS RECORRENTE</w:t>
      </w:r>
      <w:r w:rsidR="00433303" w:rsidRPr="008B580C">
        <w:rPr>
          <w:rFonts w:ascii="Trebuchet MS" w:hAnsi="Trebuchet MS"/>
          <w:b/>
          <w:color w:val="000000"/>
          <w:sz w:val="20"/>
          <w:szCs w:val="20"/>
          <w:lang w:val="pt-PT"/>
        </w:rPr>
        <w:t>S</w:t>
      </w:r>
    </w:p>
    <w:p w14:paraId="6E985C91" w14:textId="77777777" w:rsidR="00365C4B" w:rsidRDefault="00365C4B" w:rsidP="00AC72AE">
      <w:pPr>
        <w:autoSpaceDE/>
        <w:autoSpaceDN/>
        <w:adjustRightInd/>
        <w:rPr>
          <w:rFonts w:ascii="Trebuchet MS" w:eastAsia="Times New Roman" w:hAnsi="Trebuchet MS" w:cs="Arial"/>
          <w:b/>
          <w:bCs/>
          <w:sz w:val="20"/>
          <w:szCs w:val="20"/>
          <w:lang w:bidi="th-TH"/>
        </w:rPr>
      </w:pPr>
    </w:p>
    <w:p w14:paraId="662417D1" w14:textId="77777777" w:rsidR="006D0E6C" w:rsidRDefault="006D0E6C" w:rsidP="00AC72AE">
      <w:pPr>
        <w:autoSpaceDE/>
        <w:autoSpaceDN/>
        <w:adjustRightInd/>
        <w:rPr>
          <w:rFonts w:ascii="Trebuchet MS" w:eastAsia="Times New Roman" w:hAnsi="Trebuchet MS" w:cs="Arial"/>
          <w:b/>
          <w:bCs/>
          <w:sz w:val="20"/>
          <w:szCs w:val="20"/>
          <w:lang w:bidi="th-TH"/>
        </w:rPr>
      </w:pPr>
    </w:p>
    <w:p w14:paraId="23236D6A" w14:textId="77777777" w:rsidR="00667CB1" w:rsidRDefault="00667CB1" w:rsidP="00667CB1">
      <w:pPr>
        <w:autoSpaceDE/>
        <w:autoSpaceDN/>
        <w:adjustRightInd/>
        <w:rPr>
          <w:rFonts w:ascii="Trebuchet MS" w:eastAsia="Times New Roman" w:hAnsi="Trebuchet MS" w:cs="Arial"/>
          <w:b/>
          <w:bCs/>
          <w:sz w:val="20"/>
          <w:szCs w:val="20"/>
          <w:lang w:bidi="th-TH"/>
        </w:rPr>
      </w:pPr>
    </w:p>
    <w:tbl>
      <w:tblPr>
        <w:tblW w:w="8780" w:type="dxa"/>
        <w:jc w:val="center"/>
        <w:tblCellMar>
          <w:left w:w="70" w:type="dxa"/>
          <w:right w:w="70" w:type="dxa"/>
        </w:tblCellMar>
        <w:tblLook w:val="04A0" w:firstRow="1" w:lastRow="0" w:firstColumn="1" w:lastColumn="0" w:noHBand="0" w:noVBand="1"/>
      </w:tblPr>
      <w:tblGrid>
        <w:gridCol w:w="3340"/>
        <w:gridCol w:w="1640"/>
        <w:gridCol w:w="1560"/>
        <w:gridCol w:w="1300"/>
        <w:gridCol w:w="940"/>
      </w:tblGrid>
      <w:tr w:rsidR="00667CB1" w:rsidRPr="001578A2" w14:paraId="74870969" w14:textId="77777777" w:rsidTr="00B145F7">
        <w:trPr>
          <w:trHeight w:val="315"/>
          <w:jc w:val="center"/>
        </w:trPr>
        <w:tc>
          <w:tcPr>
            <w:tcW w:w="3340" w:type="dxa"/>
            <w:tcBorders>
              <w:top w:val="nil"/>
              <w:left w:val="nil"/>
              <w:bottom w:val="double" w:sz="6" w:space="0" w:color="auto"/>
              <w:right w:val="nil"/>
            </w:tcBorders>
            <w:shd w:val="clear" w:color="auto" w:fill="auto"/>
            <w:noWrap/>
            <w:vAlign w:val="center"/>
            <w:hideMark/>
          </w:tcPr>
          <w:p w14:paraId="212942EB" w14:textId="77777777" w:rsidR="00667CB1" w:rsidRPr="001578A2" w:rsidRDefault="00667CB1" w:rsidP="00B145F7">
            <w:pPr>
              <w:autoSpaceDE/>
              <w:autoSpaceDN/>
              <w:adjustRightInd/>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Custos Flat</w:t>
            </w:r>
          </w:p>
        </w:tc>
        <w:tc>
          <w:tcPr>
            <w:tcW w:w="1640" w:type="dxa"/>
            <w:tcBorders>
              <w:top w:val="nil"/>
              <w:left w:val="nil"/>
              <w:bottom w:val="double" w:sz="6" w:space="0" w:color="auto"/>
              <w:right w:val="nil"/>
            </w:tcBorders>
            <w:shd w:val="clear" w:color="auto" w:fill="auto"/>
            <w:noWrap/>
            <w:vAlign w:val="center"/>
            <w:hideMark/>
          </w:tcPr>
          <w:p w14:paraId="46F8E8D1" w14:textId="77777777" w:rsidR="00667CB1" w:rsidRPr="001578A2" w:rsidRDefault="00667CB1" w:rsidP="00B145F7">
            <w:pPr>
              <w:autoSpaceDE/>
              <w:autoSpaceDN/>
              <w:adjustRightInd/>
              <w:jc w:val="center"/>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 </w:t>
            </w:r>
          </w:p>
        </w:tc>
        <w:tc>
          <w:tcPr>
            <w:tcW w:w="1560" w:type="dxa"/>
            <w:tcBorders>
              <w:top w:val="nil"/>
              <w:left w:val="nil"/>
              <w:bottom w:val="double" w:sz="6" w:space="0" w:color="auto"/>
              <w:right w:val="nil"/>
            </w:tcBorders>
            <w:shd w:val="clear" w:color="auto" w:fill="auto"/>
            <w:noWrap/>
            <w:vAlign w:val="center"/>
            <w:hideMark/>
          </w:tcPr>
          <w:p w14:paraId="560883A6" w14:textId="77777777" w:rsidR="00667CB1" w:rsidRPr="001578A2" w:rsidRDefault="00667CB1" w:rsidP="00B145F7">
            <w:pPr>
              <w:autoSpaceDE/>
              <w:autoSpaceDN/>
              <w:adjustRightInd/>
              <w:jc w:val="center"/>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 xml:space="preserve"> Total (Bruto) </w:t>
            </w:r>
          </w:p>
        </w:tc>
        <w:tc>
          <w:tcPr>
            <w:tcW w:w="1300" w:type="dxa"/>
            <w:tcBorders>
              <w:top w:val="nil"/>
              <w:left w:val="nil"/>
              <w:bottom w:val="double" w:sz="6" w:space="0" w:color="auto"/>
              <w:right w:val="nil"/>
            </w:tcBorders>
            <w:shd w:val="clear" w:color="auto" w:fill="auto"/>
            <w:noWrap/>
            <w:vAlign w:val="center"/>
            <w:hideMark/>
          </w:tcPr>
          <w:p w14:paraId="1FAF5C76" w14:textId="77777777" w:rsidR="00667CB1" w:rsidRPr="001578A2" w:rsidRDefault="00667CB1" w:rsidP="00B145F7">
            <w:pPr>
              <w:autoSpaceDE/>
              <w:autoSpaceDN/>
              <w:adjustRightInd/>
              <w:jc w:val="center"/>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 xml:space="preserve"> Líquido </w:t>
            </w:r>
          </w:p>
        </w:tc>
        <w:tc>
          <w:tcPr>
            <w:tcW w:w="940" w:type="dxa"/>
            <w:tcBorders>
              <w:top w:val="nil"/>
              <w:left w:val="nil"/>
              <w:bottom w:val="double" w:sz="6" w:space="0" w:color="auto"/>
              <w:right w:val="nil"/>
            </w:tcBorders>
            <w:shd w:val="clear" w:color="auto" w:fill="auto"/>
            <w:noWrap/>
            <w:vAlign w:val="center"/>
            <w:hideMark/>
          </w:tcPr>
          <w:p w14:paraId="257AD696" w14:textId="77777777" w:rsidR="00667CB1" w:rsidRPr="001578A2" w:rsidRDefault="00667CB1" w:rsidP="00B145F7">
            <w:pPr>
              <w:autoSpaceDE/>
              <w:autoSpaceDN/>
              <w:adjustRightInd/>
              <w:jc w:val="center"/>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 xml:space="preserve"> Gross up </w:t>
            </w:r>
          </w:p>
        </w:tc>
      </w:tr>
      <w:tr w:rsidR="00667CB1" w:rsidRPr="001578A2" w14:paraId="6159B7BC" w14:textId="77777777" w:rsidTr="00B145F7">
        <w:trPr>
          <w:trHeight w:val="315"/>
          <w:jc w:val="center"/>
        </w:trPr>
        <w:tc>
          <w:tcPr>
            <w:tcW w:w="3340" w:type="dxa"/>
            <w:tcBorders>
              <w:top w:val="nil"/>
              <w:left w:val="nil"/>
              <w:bottom w:val="nil"/>
              <w:right w:val="nil"/>
            </w:tcBorders>
            <w:shd w:val="clear" w:color="000000" w:fill="FFFFFF"/>
            <w:noWrap/>
            <w:vAlign w:val="bottom"/>
            <w:hideMark/>
          </w:tcPr>
          <w:p w14:paraId="7B8107F0"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Emissão e Estruturação</w:t>
            </w:r>
          </w:p>
        </w:tc>
        <w:tc>
          <w:tcPr>
            <w:tcW w:w="1640" w:type="dxa"/>
            <w:tcBorders>
              <w:top w:val="nil"/>
              <w:left w:val="nil"/>
              <w:bottom w:val="nil"/>
              <w:right w:val="nil"/>
            </w:tcBorders>
            <w:shd w:val="clear" w:color="000000" w:fill="FFFFFF"/>
            <w:noWrap/>
            <w:vAlign w:val="bottom"/>
            <w:hideMark/>
          </w:tcPr>
          <w:p w14:paraId="201A79B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32BB9714"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R$ 44.272,27</w:t>
            </w:r>
          </w:p>
        </w:tc>
        <w:tc>
          <w:tcPr>
            <w:tcW w:w="1300" w:type="dxa"/>
            <w:tcBorders>
              <w:top w:val="nil"/>
              <w:left w:val="nil"/>
              <w:bottom w:val="nil"/>
              <w:right w:val="nil"/>
            </w:tcBorders>
            <w:shd w:val="clear" w:color="000000" w:fill="FFFFFF"/>
            <w:noWrap/>
            <w:vAlign w:val="center"/>
            <w:hideMark/>
          </w:tcPr>
          <w:p w14:paraId="619FA5F1"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R$ 40.000,00</w:t>
            </w:r>
          </w:p>
        </w:tc>
        <w:tc>
          <w:tcPr>
            <w:tcW w:w="940" w:type="dxa"/>
            <w:tcBorders>
              <w:top w:val="nil"/>
              <w:left w:val="nil"/>
              <w:bottom w:val="nil"/>
              <w:right w:val="nil"/>
            </w:tcBorders>
            <w:shd w:val="clear" w:color="auto" w:fill="auto"/>
            <w:noWrap/>
            <w:vAlign w:val="center"/>
            <w:hideMark/>
          </w:tcPr>
          <w:p w14:paraId="44ADF9EC"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9,65%</w:t>
            </w:r>
          </w:p>
        </w:tc>
      </w:tr>
      <w:tr w:rsidR="00667CB1" w:rsidRPr="001578A2" w14:paraId="793F299D" w14:textId="77777777" w:rsidTr="00B145F7">
        <w:trPr>
          <w:trHeight w:val="300"/>
          <w:jc w:val="center"/>
        </w:trPr>
        <w:tc>
          <w:tcPr>
            <w:tcW w:w="3340" w:type="dxa"/>
            <w:tcBorders>
              <w:top w:val="nil"/>
              <w:left w:val="nil"/>
              <w:bottom w:val="nil"/>
              <w:right w:val="nil"/>
            </w:tcBorders>
            <w:shd w:val="clear" w:color="000000" w:fill="FFFFFF"/>
            <w:noWrap/>
            <w:vAlign w:val="bottom"/>
            <w:hideMark/>
          </w:tcPr>
          <w:p w14:paraId="49EAA1CE"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Banco Liquidante e Escriturador</w:t>
            </w:r>
          </w:p>
        </w:tc>
        <w:tc>
          <w:tcPr>
            <w:tcW w:w="1640" w:type="dxa"/>
            <w:tcBorders>
              <w:top w:val="nil"/>
              <w:left w:val="nil"/>
              <w:bottom w:val="nil"/>
              <w:right w:val="nil"/>
            </w:tcBorders>
            <w:shd w:val="clear" w:color="000000" w:fill="FFFFFF"/>
            <w:noWrap/>
            <w:vAlign w:val="bottom"/>
            <w:hideMark/>
          </w:tcPr>
          <w:p w14:paraId="494E3500"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585420A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R$ 400,00</w:t>
            </w:r>
          </w:p>
        </w:tc>
        <w:tc>
          <w:tcPr>
            <w:tcW w:w="1300" w:type="dxa"/>
            <w:tcBorders>
              <w:top w:val="nil"/>
              <w:left w:val="nil"/>
              <w:bottom w:val="nil"/>
              <w:right w:val="nil"/>
            </w:tcBorders>
            <w:shd w:val="clear" w:color="000000" w:fill="FFFFFF"/>
            <w:noWrap/>
            <w:vAlign w:val="center"/>
            <w:hideMark/>
          </w:tcPr>
          <w:p w14:paraId="2E76B1B1"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R$ 400,00</w:t>
            </w:r>
          </w:p>
        </w:tc>
        <w:tc>
          <w:tcPr>
            <w:tcW w:w="940" w:type="dxa"/>
            <w:tcBorders>
              <w:top w:val="nil"/>
              <w:left w:val="nil"/>
              <w:bottom w:val="nil"/>
              <w:right w:val="nil"/>
            </w:tcBorders>
            <w:shd w:val="clear" w:color="auto" w:fill="auto"/>
            <w:noWrap/>
            <w:vAlign w:val="center"/>
            <w:hideMark/>
          </w:tcPr>
          <w:p w14:paraId="1A8B9E2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5A353C1B"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072C580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Administração</w:t>
            </w:r>
          </w:p>
        </w:tc>
        <w:tc>
          <w:tcPr>
            <w:tcW w:w="1640" w:type="dxa"/>
            <w:tcBorders>
              <w:top w:val="nil"/>
              <w:left w:val="nil"/>
              <w:bottom w:val="nil"/>
              <w:right w:val="nil"/>
            </w:tcBorders>
            <w:shd w:val="clear" w:color="auto" w:fill="auto"/>
            <w:noWrap/>
            <w:vAlign w:val="bottom"/>
            <w:hideMark/>
          </w:tcPr>
          <w:p w14:paraId="4B3914D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67E0C32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R$ 3.728,10</w:t>
            </w:r>
          </w:p>
        </w:tc>
        <w:tc>
          <w:tcPr>
            <w:tcW w:w="1300" w:type="dxa"/>
            <w:tcBorders>
              <w:top w:val="nil"/>
              <w:left w:val="nil"/>
              <w:bottom w:val="nil"/>
              <w:right w:val="nil"/>
            </w:tcBorders>
            <w:shd w:val="clear" w:color="000000" w:fill="FFFFFF"/>
            <w:noWrap/>
            <w:vAlign w:val="center"/>
            <w:hideMark/>
          </w:tcPr>
          <w:p w14:paraId="34ABD3F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R$ 3.000,00</w:t>
            </w:r>
          </w:p>
        </w:tc>
        <w:tc>
          <w:tcPr>
            <w:tcW w:w="940" w:type="dxa"/>
            <w:tcBorders>
              <w:top w:val="nil"/>
              <w:left w:val="nil"/>
              <w:bottom w:val="nil"/>
              <w:right w:val="nil"/>
            </w:tcBorders>
            <w:shd w:val="clear" w:color="auto" w:fill="auto"/>
            <w:noWrap/>
            <w:vAlign w:val="center"/>
            <w:hideMark/>
          </w:tcPr>
          <w:p w14:paraId="3EEE6213"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19,53%</w:t>
            </w:r>
          </w:p>
        </w:tc>
      </w:tr>
      <w:tr w:rsidR="00667CB1" w:rsidRPr="001578A2" w14:paraId="54194483"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474FC368"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Assessor Legal</w:t>
            </w:r>
          </w:p>
        </w:tc>
        <w:tc>
          <w:tcPr>
            <w:tcW w:w="1640" w:type="dxa"/>
            <w:tcBorders>
              <w:top w:val="nil"/>
              <w:left w:val="nil"/>
              <w:bottom w:val="nil"/>
              <w:right w:val="nil"/>
            </w:tcBorders>
            <w:shd w:val="clear" w:color="auto" w:fill="auto"/>
            <w:noWrap/>
            <w:vAlign w:val="bottom"/>
            <w:hideMark/>
          </w:tcPr>
          <w:p w14:paraId="5A08405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09989E4D"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R$ 152.100,15</w:t>
            </w:r>
          </w:p>
        </w:tc>
        <w:tc>
          <w:tcPr>
            <w:tcW w:w="1300" w:type="dxa"/>
            <w:tcBorders>
              <w:top w:val="nil"/>
              <w:left w:val="nil"/>
              <w:bottom w:val="nil"/>
              <w:right w:val="nil"/>
            </w:tcBorders>
            <w:shd w:val="clear" w:color="000000" w:fill="FFFFFF"/>
            <w:noWrap/>
            <w:vAlign w:val="center"/>
            <w:hideMark/>
          </w:tcPr>
          <w:p w14:paraId="3EFDA3E6"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R$ 130.000,00</w:t>
            </w:r>
          </w:p>
        </w:tc>
        <w:tc>
          <w:tcPr>
            <w:tcW w:w="940" w:type="dxa"/>
            <w:tcBorders>
              <w:top w:val="nil"/>
              <w:left w:val="nil"/>
              <w:bottom w:val="nil"/>
              <w:right w:val="nil"/>
            </w:tcBorders>
            <w:shd w:val="clear" w:color="000000" w:fill="FFFFFF"/>
            <w:noWrap/>
            <w:vAlign w:val="center"/>
            <w:hideMark/>
          </w:tcPr>
          <w:p w14:paraId="238583AD"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14,53%</w:t>
            </w:r>
          </w:p>
        </w:tc>
      </w:tr>
      <w:tr w:rsidR="00667CB1" w:rsidRPr="001578A2" w14:paraId="5FA2DA68"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68662610"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Agente Fiduciário (Implementação)</w:t>
            </w:r>
          </w:p>
        </w:tc>
        <w:tc>
          <w:tcPr>
            <w:tcW w:w="1640" w:type="dxa"/>
            <w:tcBorders>
              <w:top w:val="nil"/>
              <w:left w:val="nil"/>
              <w:bottom w:val="nil"/>
              <w:right w:val="nil"/>
            </w:tcBorders>
            <w:shd w:val="clear" w:color="auto" w:fill="auto"/>
            <w:noWrap/>
            <w:vAlign w:val="bottom"/>
            <w:hideMark/>
          </w:tcPr>
          <w:p w14:paraId="31CF10CD"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000000" w:fill="FFFFFF"/>
            <w:noWrap/>
            <w:vAlign w:val="center"/>
            <w:hideMark/>
          </w:tcPr>
          <w:p w14:paraId="6FC44BE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R$ 4.579,28</w:t>
            </w:r>
          </w:p>
        </w:tc>
        <w:tc>
          <w:tcPr>
            <w:tcW w:w="1300" w:type="dxa"/>
            <w:tcBorders>
              <w:top w:val="nil"/>
              <w:left w:val="nil"/>
              <w:bottom w:val="nil"/>
              <w:right w:val="nil"/>
            </w:tcBorders>
            <w:shd w:val="clear" w:color="000000" w:fill="FFFFFF"/>
            <w:noWrap/>
            <w:vAlign w:val="center"/>
            <w:hideMark/>
          </w:tcPr>
          <w:p w14:paraId="58A0EF67"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R$ 4.000,00</w:t>
            </w:r>
          </w:p>
        </w:tc>
        <w:tc>
          <w:tcPr>
            <w:tcW w:w="940" w:type="dxa"/>
            <w:tcBorders>
              <w:top w:val="nil"/>
              <w:left w:val="nil"/>
              <w:bottom w:val="nil"/>
              <w:right w:val="nil"/>
            </w:tcBorders>
            <w:shd w:val="clear" w:color="000000" w:fill="FFFFFF"/>
            <w:noWrap/>
            <w:vAlign w:val="center"/>
            <w:hideMark/>
          </w:tcPr>
          <w:p w14:paraId="310D2074"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12,65%</w:t>
            </w:r>
          </w:p>
        </w:tc>
      </w:tr>
      <w:tr w:rsidR="00667CB1" w:rsidRPr="001578A2" w14:paraId="0A29B084"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05A1A09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Agente Fiduciário</w:t>
            </w:r>
          </w:p>
        </w:tc>
        <w:tc>
          <w:tcPr>
            <w:tcW w:w="1640" w:type="dxa"/>
            <w:tcBorders>
              <w:top w:val="nil"/>
              <w:left w:val="nil"/>
              <w:bottom w:val="nil"/>
              <w:right w:val="nil"/>
            </w:tcBorders>
            <w:shd w:val="clear" w:color="auto" w:fill="auto"/>
            <w:noWrap/>
            <w:vAlign w:val="bottom"/>
            <w:hideMark/>
          </w:tcPr>
          <w:p w14:paraId="2499E43F"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3ED60B3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R$ 17.172,30</w:t>
            </w:r>
          </w:p>
        </w:tc>
        <w:tc>
          <w:tcPr>
            <w:tcW w:w="1300" w:type="dxa"/>
            <w:tcBorders>
              <w:top w:val="nil"/>
              <w:left w:val="nil"/>
              <w:bottom w:val="nil"/>
              <w:right w:val="nil"/>
            </w:tcBorders>
            <w:shd w:val="clear" w:color="000000" w:fill="FFFFFF"/>
            <w:noWrap/>
            <w:vAlign w:val="center"/>
            <w:hideMark/>
          </w:tcPr>
          <w:p w14:paraId="347A38DE"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R$ 15.000,00</w:t>
            </w:r>
          </w:p>
        </w:tc>
        <w:tc>
          <w:tcPr>
            <w:tcW w:w="940" w:type="dxa"/>
            <w:tcBorders>
              <w:top w:val="nil"/>
              <w:left w:val="nil"/>
              <w:bottom w:val="nil"/>
              <w:right w:val="nil"/>
            </w:tcBorders>
            <w:shd w:val="clear" w:color="000000" w:fill="FFFFFF"/>
            <w:noWrap/>
            <w:vAlign w:val="center"/>
            <w:hideMark/>
          </w:tcPr>
          <w:p w14:paraId="4FE47357"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12,65%</w:t>
            </w:r>
          </w:p>
        </w:tc>
      </w:tr>
      <w:tr w:rsidR="00667CB1" w:rsidRPr="001578A2" w14:paraId="61CA7A09"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7C657E9B"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Custodiante</w:t>
            </w:r>
          </w:p>
        </w:tc>
        <w:tc>
          <w:tcPr>
            <w:tcW w:w="1640" w:type="dxa"/>
            <w:tcBorders>
              <w:top w:val="nil"/>
              <w:left w:val="nil"/>
              <w:bottom w:val="nil"/>
              <w:right w:val="nil"/>
            </w:tcBorders>
            <w:shd w:val="clear" w:color="auto" w:fill="auto"/>
            <w:noWrap/>
            <w:vAlign w:val="bottom"/>
            <w:hideMark/>
          </w:tcPr>
          <w:p w14:paraId="5CB70B86"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75420066"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R$ 6.640,84</w:t>
            </w:r>
          </w:p>
        </w:tc>
        <w:tc>
          <w:tcPr>
            <w:tcW w:w="1300" w:type="dxa"/>
            <w:tcBorders>
              <w:top w:val="nil"/>
              <w:left w:val="nil"/>
              <w:bottom w:val="nil"/>
              <w:right w:val="nil"/>
            </w:tcBorders>
            <w:shd w:val="clear" w:color="000000" w:fill="FFFFFF"/>
            <w:noWrap/>
            <w:vAlign w:val="center"/>
            <w:hideMark/>
          </w:tcPr>
          <w:p w14:paraId="00163867"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R$ 6.000,00</w:t>
            </w:r>
          </w:p>
        </w:tc>
        <w:tc>
          <w:tcPr>
            <w:tcW w:w="940" w:type="dxa"/>
            <w:tcBorders>
              <w:top w:val="nil"/>
              <w:left w:val="nil"/>
              <w:bottom w:val="nil"/>
              <w:right w:val="nil"/>
            </w:tcBorders>
            <w:shd w:val="clear" w:color="000000" w:fill="FFFFFF"/>
            <w:noWrap/>
            <w:vAlign w:val="center"/>
            <w:hideMark/>
          </w:tcPr>
          <w:p w14:paraId="6F7E77E5"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9,65%</w:t>
            </w:r>
          </w:p>
        </w:tc>
      </w:tr>
      <w:tr w:rsidR="00667CB1" w:rsidRPr="001578A2" w14:paraId="75C9FF0D"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2FB89DD6"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Registrador CCI</w:t>
            </w:r>
          </w:p>
        </w:tc>
        <w:tc>
          <w:tcPr>
            <w:tcW w:w="1640" w:type="dxa"/>
            <w:tcBorders>
              <w:top w:val="nil"/>
              <w:left w:val="nil"/>
              <w:bottom w:val="nil"/>
              <w:right w:val="nil"/>
            </w:tcBorders>
            <w:shd w:val="clear" w:color="auto" w:fill="auto"/>
            <w:noWrap/>
            <w:vAlign w:val="bottom"/>
            <w:hideMark/>
          </w:tcPr>
          <w:p w14:paraId="588BEA2A"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0AA33BC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R$ 6.640,84</w:t>
            </w:r>
          </w:p>
        </w:tc>
        <w:tc>
          <w:tcPr>
            <w:tcW w:w="1300" w:type="dxa"/>
            <w:tcBorders>
              <w:top w:val="nil"/>
              <w:left w:val="nil"/>
              <w:bottom w:val="nil"/>
              <w:right w:val="nil"/>
            </w:tcBorders>
            <w:shd w:val="clear" w:color="000000" w:fill="FFFFFF"/>
            <w:noWrap/>
            <w:vAlign w:val="center"/>
            <w:hideMark/>
          </w:tcPr>
          <w:p w14:paraId="3339181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R$ 6.000,00</w:t>
            </w:r>
          </w:p>
        </w:tc>
        <w:tc>
          <w:tcPr>
            <w:tcW w:w="940" w:type="dxa"/>
            <w:tcBorders>
              <w:top w:val="nil"/>
              <w:left w:val="nil"/>
              <w:bottom w:val="nil"/>
              <w:right w:val="nil"/>
            </w:tcBorders>
            <w:shd w:val="clear" w:color="000000" w:fill="FFFFFF"/>
            <w:noWrap/>
            <w:vAlign w:val="center"/>
            <w:hideMark/>
          </w:tcPr>
          <w:p w14:paraId="305CDE54"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9,65%</w:t>
            </w:r>
          </w:p>
        </w:tc>
      </w:tr>
      <w:tr w:rsidR="00667CB1" w:rsidRPr="001578A2" w14:paraId="0224CAA8"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614A7AF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Registro, Distribuição e Análise do CRI</w:t>
            </w:r>
          </w:p>
        </w:tc>
        <w:tc>
          <w:tcPr>
            <w:tcW w:w="1640" w:type="dxa"/>
            <w:tcBorders>
              <w:top w:val="nil"/>
              <w:left w:val="nil"/>
              <w:bottom w:val="nil"/>
              <w:right w:val="nil"/>
            </w:tcBorders>
            <w:shd w:val="clear" w:color="auto" w:fill="auto"/>
            <w:noWrap/>
            <w:vAlign w:val="bottom"/>
            <w:hideMark/>
          </w:tcPr>
          <w:p w14:paraId="015BA568"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33E5343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R$ 19.524,58</w:t>
            </w:r>
          </w:p>
        </w:tc>
        <w:tc>
          <w:tcPr>
            <w:tcW w:w="1300" w:type="dxa"/>
            <w:tcBorders>
              <w:top w:val="nil"/>
              <w:left w:val="nil"/>
              <w:bottom w:val="nil"/>
              <w:right w:val="nil"/>
            </w:tcBorders>
            <w:shd w:val="clear" w:color="000000" w:fill="FFFFFF"/>
            <w:noWrap/>
            <w:vAlign w:val="center"/>
            <w:hideMark/>
          </w:tcPr>
          <w:p w14:paraId="7B0FF21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R$ 19.491,00</w:t>
            </w:r>
          </w:p>
        </w:tc>
        <w:tc>
          <w:tcPr>
            <w:tcW w:w="940" w:type="dxa"/>
            <w:tcBorders>
              <w:top w:val="nil"/>
              <w:left w:val="nil"/>
              <w:bottom w:val="nil"/>
              <w:right w:val="nil"/>
            </w:tcBorders>
            <w:shd w:val="clear" w:color="auto" w:fill="auto"/>
            <w:noWrap/>
            <w:vAlign w:val="center"/>
            <w:hideMark/>
          </w:tcPr>
          <w:p w14:paraId="2DC88F0E"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1F62026B"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587F35D8"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Registro da CCI</w:t>
            </w:r>
          </w:p>
        </w:tc>
        <w:tc>
          <w:tcPr>
            <w:tcW w:w="1640" w:type="dxa"/>
            <w:tcBorders>
              <w:top w:val="nil"/>
              <w:left w:val="nil"/>
              <w:bottom w:val="nil"/>
              <w:right w:val="nil"/>
            </w:tcBorders>
            <w:shd w:val="clear" w:color="auto" w:fill="auto"/>
            <w:noWrap/>
            <w:vAlign w:val="bottom"/>
            <w:hideMark/>
          </w:tcPr>
          <w:p w14:paraId="23417CC2"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225BEE6D"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R$ 718,46</w:t>
            </w:r>
          </w:p>
        </w:tc>
        <w:tc>
          <w:tcPr>
            <w:tcW w:w="1300" w:type="dxa"/>
            <w:tcBorders>
              <w:top w:val="nil"/>
              <w:left w:val="nil"/>
              <w:bottom w:val="nil"/>
              <w:right w:val="nil"/>
            </w:tcBorders>
            <w:shd w:val="clear" w:color="000000" w:fill="FFFFFF"/>
            <w:noWrap/>
            <w:vAlign w:val="center"/>
            <w:hideMark/>
          </w:tcPr>
          <w:p w14:paraId="3BD69E2B"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R$ 717,00</w:t>
            </w:r>
          </w:p>
        </w:tc>
        <w:tc>
          <w:tcPr>
            <w:tcW w:w="940" w:type="dxa"/>
            <w:tcBorders>
              <w:top w:val="nil"/>
              <w:left w:val="nil"/>
              <w:bottom w:val="nil"/>
              <w:right w:val="nil"/>
            </w:tcBorders>
            <w:shd w:val="clear" w:color="auto" w:fill="auto"/>
            <w:noWrap/>
            <w:vAlign w:val="center"/>
            <w:hideMark/>
          </w:tcPr>
          <w:p w14:paraId="337EB7E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045C3D8D"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0E03931F"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Liquidação Financeira</w:t>
            </w:r>
          </w:p>
        </w:tc>
        <w:tc>
          <w:tcPr>
            <w:tcW w:w="1640" w:type="dxa"/>
            <w:tcBorders>
              <w:top w:val="nil"/>
              <w:left w:val="nil"/>
              <w:bottom w:val="nil"/>
              <w:right w:val="nil"/>
            </w:tcBorders>
            <w:shd w:val="clear" w:color="auto" w:fill="auto"/>
            <w:noWrap/>
            <w:vAlign w:val="bottom"/>
            <w:hideMark/>
          </w:tcPr>
          <w:p w14:paraId="3A2FD458"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57F203C4"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R$ 183,25</w:t>
            </w:r>
          </w:p>
        </w:tc>
        <w:tc>
          <w:tcPr>
            <w:tcW w:w="1300" w:type="dxa"/>
            <w:tcBorders>
              <w:top w:val="nil"/>
              <w:left w:val="nil"/>
              <w:bottom w:val="nil"/>
              <w:right w:val="nil"/>
            </w:tcBorders>
            <w:shd w:val="clear" w:color="000000" w:fill="FFFFFF"/>
            <w:noWrap/>
            <w:vAlign w:val="center"/>
            <w:hideMark/>
          </w:tcPr>
          <w:p w14:paraId="7A876133"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R$ 183,25</w:t>
            </w:r>
          </w:p>
        </w:tc>
        <w:tc>
          <w:tcPr>
            <w:tcW w:w="940" w:type="dxa"/>
            <w:tcBorders>
              <w:top w:val="nil"/>
              <w:left w:val="nil"/>
              <w:bottom w:val="nil"/>
              <w:right w:val="nil"/>
            </w:tcBorders>
            <w:shd w:val="clear" w:color="auto" w:fill="auto"/>
            <w:noWrap/>
            <w:vAlign w:val="center"/>
            <w:hideMark/>
          </w:tcPr>
          <w:p w14:paraId="36A8CA0E"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17AEB334"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61B2021E"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Transação</w:t>
            </w:r>
          </w:p>
        </w:tc>
        <w:tc>
          <w:tcPr>
            <w:tcW w:w="1640" w:type="dxa"/>
            <w:tcBorders>
              <w:top w:val="nil"/>
              <w:left w:val="nil"/>
              <w:bottom w:val="nil"/>
              <w:right w:val="nil"/>
            </w:tcBorders>
            <w:shd w:val="clear" w:color="auto" w:fill="auto"/>
            <w:noWrap/>
            <w:vAlign w:val="bottom"/>
            <w:hideMark/>
          </w:tcPr>
          <w:p w14:paraId="0508261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24A94CF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R$ 1,00</w:t>
            </w:r>
          </w:p>
        </w:tc>
        <w:tc>
          <w:tcPr>
            <w:tcW w:w="1300" w:type="dxa"/>
            <w:tcBorders>
              <w:top w:val="nil"/>
              <w:left w:val="nil"/>
              <w:bottom w:val="nil"/>
              <w:right w:val="nil"/>
            </w:tcBorders>
            <w:shd w:val="clear" w:color="000000" w:fill="FFFFFF"/>
            <w:noWrap/>
            <w:vAlign w:val="center"/>
            <w:hideMark/>
          </w:tcPr>
          <w:p w14:paraId="0DFA841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R$ 1,00</w:t>
            </w:r>
          </w:p>
        </w:tc>
        <w:tc>
          <w:tcPr>
            <w:tcW w:w="940" w:type="dxa"/>
            <w:tcBorders>
              <w:top w:val="nil"/>
              <w:left w:val="nil"/>
              <w:bottom w:val="nil"/>
              <w:right w:val="nil"/>
            </w:tcBorders>
            <w:shd w:val="clear" w:color="auto" w:fill="auto"/>
            <w:noWrap/>
            <w:vAlign w:val="center"/>
            <w:hideMark/>
          </w:tcPr>
          <w:p w14:paraId="5EA9159B"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53B414F1"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241D87D7"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Custodia CCI</w:t>
            </w:r>
          </w:p>
        </w:tc>
        <w:tc>
          <w:tcPr>
            <w:tcW w:w="1640" w:type="dxa"/>
            <w:tcBorders>
              <w:top w:val="nil"/>
              <w:left w:val="nil"/>
              <w:bottom w:val="nil"/>
              <w:right w:val="nil"/>
            </w:tcBorders>
            <w:shd w:val="clear" w:color="auto" w:fill="auto"/>
            <w:noWrap/>
            <w:vAlign w:val="bottom"/>
            <w:hideMark/>
          </w:tcPr>
          <w:p w14:paraId="1BF1148E"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0AAE5013"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R$ 790,31</w:t>
            </w:r>
          </w:p>
        </w:tc>
        <w:tc>
          <w:tcPr>
            <w:tcW w:w="1300" w:type="dxa"/>
            <w:tcBorders>
              <w:top w:val="nil"/>
              <w:left w:val="nil"/>
              <w:bottom w:val="nil"/>
              <w:right w:val="nil"/>
            </w:tcBorders>
            <w:shd w:val="clear" w:color="000000" w:fill="FFFFFF"/>
            <w:noWrap/>
            <w:vAlign w:val="center"/>
            <w:hideMark/>
          </w:tcPr>
          <w:p w14:paraId="5C429D2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R$ 788,70</w:t>
            </w:r>
          </w:p>
        </w:tc>
        <w:tc>
          <w:tcPr>
            <w:tcW w:w="940" w:type="dxa"/>
            <w:tcBorders>
              <w:top w:val="nil"/>
              <w:left w:val="nil"/>
              <w:bottom w:val="nil"/>
              <w:right w:val="nil"/>
            </w:tcBorders>
            <w:shd w:val="clear" w:color="auto" w:fill="auto"/>
            <w:noWrap/>
            <w:vAlign w:val="center"/>
            <w:hideMark/>
          </w:tcPr>
          <w:p w14:paraId="0292C59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2B22F56E"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3E943386"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Taxa de Fiscalização CVM</w:t>
            </w:r>
          </w:p>
        </w:tc>
        <w:tc>
          <w:tcPr>
            <w:tcW w:w="1640" w:type="dxa"/>
            <w:tcBorders>
              <w:top w:val="nil"/>
              <w:left w:val="nil"/>
              <w:bottom w:val="nil"/>
              <w:right w:val="nil"/>
            </w:tcBorders>
            <w:shd w:val="clear" w:color="auto" w:fill="auto"/>
            <w:noWrap/>
            <w:vAlign w:val="bottom"/>
            <w:hideMark/>
          </w:tcPr>
          <w:p w14:paraId="56898195"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743D0C2A"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R$ 21.553,80</w:t>
            </w:r>
          </w:p>
        </w:tc>
        <w:tc>
          <w:tcPr>
            <w:tcW w:w="1300" w:type="dxa"/>
            <w:tcBorders>
              <w:top w:val="nil"/>
              <w:left w:val="nil"/>
              <w:bottom w:val="nil"/>
              <w:right w:val="nil"/>
            </w:tcBorders>
            <w:shd w:val="clear" w:color="000000" w:fill="FFFFFF"/>
            <w:noWrap/>
            <w:vAlign w:val="center"/>
            <w:hideMark/>
          </w:tcPr>
          <w:p w14:paraId="65089BB2"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R$ 21.510,00</w:t>
            </w:r>
          </w:p>
        </w:tc>
        <w:tc>
          <w:tcPr>
            <w:tcW w:w="940" w:type="dxa"/>
            <w:tcBorders>
              <w:top w:val="nil"/>
              <w:left w:val="nil"/>
              <w:bottom w:val="nil"/>
              <w:right w:val="nil"/>
            </w:tcBorders>
            <w:shd w:val="clear" w:color="auto" w:fill="auto"/>
            <w:noWrap/>
            <w:vAlign w:val="center"/>
            <w:hideMark/>
          </w:tcPr>
          <w:p w14:paraId="1649DFF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6CF41138"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772E54D9"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Banco Conta Vinculada</w:t>
            </w:r>
          </w:p>
        </w:tc>
        <w:tc>
          <w:tcPr>
            <w:tcW w:w="1640" w:type="dxa"/>
            <w:tcBorders>
              <w:top w:val="nil"/>
              <w:left w:val="nil"/>
              <w:bottom w:val="nil"/>
              <w:right w:val="nil"/>
            </w:tcBorders>
            <w:shd w:val="clear" w:color="auto" w:fill="auto"/>
            <w:noWrap/>
            <w:vAlign w:val="bottom"/>
            <w:hideMark/>
          </w:tcPr>
          <w:p w14:paraId="477A0B82"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30184BAD"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R$ 1.500,00</w:t>
            </w:r>
          </w:p>
        </w:tc>
        <w:tc>
          <w:tcPr>
            <w:tcW w:w="1300" w:type="dxa"/>
            <w:tcBorders>
              <w:top w:val="nil"/>
              <w:left w:val="nil"/>
              <w:bottom w:val="nil"/>
              <w:right w:val="nil"/>
            </w:tcBorders>
            <w:shd w:val="clear" w:color="000000" w:fill="FFFFFF"/>
            <w:noWrap/>
            <w:vAlign w:val="center"/>
            <w:hideMark/>
          </w:tcPr>
          <w:p w14:paraId="2F1BF055"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R$ 1.500,00</w:t>
            </w:r>
          </w:p>
        </w:tc>
        <w:tc>
          <w:tcPr>
            <w:tcW w:w="940" w:type="dxa"/>
            <w:tcBorders>
              <w:top w:val="nil"/>
              <w:left w:val="nil"/>
              <w:bottom w:val="nil"/>
              <w:right w:val="nil"/>
            </w:tcBorders>
            <w:shd w:val="clear" w:color="000000" w:fill="FFFFFF"/>
            <w:noWrap/>
            <w:vAlign w:val="center"/>
            <w:hideMark/>
          </w:tcPr>
          <w:p w14:paraId="5DDFC777"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64DBF21A"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6A458E3F"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Base de Dados de CRI (Parcela Única)</w:t>
            </w:r>
          </w:p>
        </w:tc>
        <w:tc>
          <w:tcPr>
            <w:tcW w:w="1640" w:type="dxa"/>
            <w:tcBorders>
              <w:top w:val="nil"/>
              <w:left w:val="nil"/>
              <w:bottom w:val="nil"/>
              <w:right w:val="nil"/>
            </w:tcBorders>
            <w:shd w:val="clear" w:color="auto" w:fill="auto"/>
            <w:noWrap/>
            <w:vAlign w:val="bottom"/>
            <w:hideMark/>
          </w:tcPr>
          <w:p w14:paraId="096EFF4D"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0244DC7B"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R$ 3.136,00</w:t>
            </w:r>
          </w:p>
        </w:tc>
        <w:tc>
          <w:tcPr>
            <w:tcW w:w="1300" w:type="dxa"/>
            <w:tcBorders>
              <w:top w:val="nil"/>
              <w:left w:val="nil"/>
              <w:bottom w:val="nil"/>
              <w:right w:val="nil"/>
            </w:tcBorders>
            <w:shd w:val="clear" w:color="000000" w:fill="FFFFFF"/>
            <w:noWrap/>
            <w:vAlign w:val="center"/>
            <w:hideMark/>
          </w:tcPr>
          <w:p w14:paraId="26CB144E"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R$ 3.136,00</w:t>
            </w:r>
          </w:p>
        </w:tc>
        <w:tc>
          <w:tcPr>
            <w:tcW w:w="940" w:type="dxa"/>
            <w:tcBorders>
              <w:top w:val="nil"/>
              <w:left w:val="nil"/>
              <w:bottom w:val="nil"/>
              <w:right w:val="nil"/>
            </w:tcBorders>
            <w:shd w:val="clear" w:color="auto" w:fill="auto"/>
            <w:noWrap/>
            <w:vAlign w:val="center"/>
            <w:hideMark/>
          </w:tcPr>
          <w:p w14:paraId="57D6C1F6"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72964F0C" w14:textId="77777777" w:rsidTr="00B145F7">
        <w:trPr>
          <w:trHeight w:val="300"/>
          <w:jc w:val="center"/>
        </w:trPr>
        <w:tc>
          <w:tcPr>
            <w:tcW w:w="3340" w:type="dxa"/>
            <w:tcBorders>
              <w:top w:val="single" w:sz="4" w:space="0" w:color="auto"/>
              <w:left w:val="nil"/>
              <w:bottom w:val="nil"/>
              <w:right w:val="nil"/>
            </w:tcBorders>
            <w:shd w:val="clear" w:color="auto" w:fill="auto"/>
            <w:noWrap/>
            <w:vAlign w:val="bottom"/>
            <w:hideMark/>
          </w:tcPr>
          <w:p w14:paraId="64E3B353" w14:textId="77777777" w:rsidR="00667CB1" w:rsidRPr="001578A2" w:rsidRDefault="00667CB1" w:rsidP="00B145F7">
            <w:pPr>
              <w:autoSpaceDE/>
              <w:autoSpaceDN/>
              <w:adjustRightInd/>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Total</w:t>
            </w:r>
          </w:p>
        </w:tc>
        <w:tc>
          <w:tcPr>
            <w:tcW w:w="1640" w:type="dxa"/>
            <w:tcBorders>
              <w:top w:val="single" w:sz="4" w:space="0" w:color="auto"/>
              <w:left w:val="nil"/>
              <w:bottom w:val="nil"/>
              <w:right w:val="nil"/>
            </w:tcBorders>
            <w:shd w:val="clear" w:color="auto" w:fill="auto"/>
            <w:noWrap/>
            <w:vAlign w:val="bottom"/>
            <w:hideMark/>
          </w:tcPr>
          <w:p w14:paraId="0E6355DD" w14:textId="77777777" w:rsidR="00667CB1" w:rsidRPr="001578A2" w:rsidRDefault="00667CB1" w:rsidP="00B145F7">
            <w:pPr>
              <w:autoSpaceDE/>
              <w:autoSpaceDN/>
              <w:adjustRightInd/>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 </w:t>
            </w:r>
          </w:p>
        </w:tc>
        <w:tc>
          <w:tcPr>
            <w:tcW w:w="1560" w:type="dxa"/>
            <w:tcBorders>
              <w:top w:val="single" w:sz="4" w:space="0" w:color="auto"/>
              <w:left w:val="nil"/>
              <w:bottom w:val="nil"/>
              <w:right w:val="nil"/>
            </w:tcBorders>
            <w:shd w:val="clear" w:color="auto" w:fill="auto"/>
            <w:noWrap/>
            <w:vAlign w:val="center"/>
            <w:hideMark/>
          </w:tcPr>
          <w:p w14:paraId="13E1C98B" w14:textId="77777777" w:rsidR="00667CB1" w:rsidRPr="001578A2" w:rsidRDefault="00667CB1" w:rsidP="00B145F7">
            <w:pPr>
              <w:autoSpaceDE/>
              <w:autoSpaceDN/>
              <w:adjustRightInd/>
              <w:jc w:val="center"/>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R$ 282.941,18</w:t>
            </w:r>
          </w:p>
        </w:tc>
        <w:tc>
          <w:tcPr>
            <w:tcW w:w="1300" w:type="dxa"/>
            <w:tcBorders>
              <w:top w:val="single" w:sz="4" w:space="0" w:color="auto"/>
              <w:left w:val="nil"/>
              <w:bottom w:val="nil"/>
              <w:right w:val="nil"/>
            </w:tcBorders>
            <w:shd w:val="clear" w:color="auto" w:fill="auto"/>
            <w:noWrap/>
            <w:vAlign w:val="center"/>
            <w:hideMark/>
          </w:tcPr>
          <w:p w14:paraId="57FD8D32" w14:textId="77777777" w:rsidR="00667CB1" w:rsidRPr="001578A2" w:rsidRDefault="00667CB1" w:rsidP="00B145F7">
            <w:pPr>
              <w:autoSpaceDE/>
              <w:autoSpaceDN/>
              <w:adjustRightInd/>
              <w:jc w:val="center"/>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R$ 251.726,95</w:t>
            </w:r>
          </w:p>
        </w:tc>
        <w:tc>
          <w:tcPr>
            <w:tcW w:w="940" w:type="dxa"/>
            <w:tcBorders>
              <w:top w:val="single" w:sz="4" w:space="0" w:color="auto"/>
              <w:left w:val="nil"/>
              <w:bottom w:val="nil"/>
              <w:right w:val="nil"/>
            </w:tcBorders>
            <w:shd w:val="clear" w:color="auto" w:fill="auto"/>
            <w:noWrap/>
            <w:vAlign w:val="center"/>
            <w:hideMark/>
          </w:tcPr>
          <w:p w14:paraId="351E9DBE" w14:textId="77777777" w:rsidR="00667CB1" w:rsidRPr="001578A2" w:rsidRDefault="00667CB1" w:rsidP="00B145F7">
            <w:pPr>
              <w:autoSpaceDE/>
              <w:autoSpaceDN/>
              <w:adjustRightInd/>
              <w:jc w:val="center"/>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 </w:t>
            </w:r>
          </w:p>
        </w:tc>
      </w:tr>
    </w:tbl>
    <w:p w14:paraId="0B637513" w14:textId="77777777" w:rsidR="00667CB1" w:rsidRDefault="00667CB1" w:rsidP="00667CB1">
      <w:pPr>
        <w:autoSpaceDE/>
        <w:autoSpaceDN/>
        <w:adjustRightInd/>
        <w:jc w:val="center"/>
        <w:rPr>
          <w:rFonts w:ascii="Trebuchet MS" w:eastAsia="Times New Roman" w:hAnsi="Trebuchet MS" w:cs="Arial"/>
          <w:b/>
          <w:bCs/>
          <w:sz w:val="20"/>
          <w:szCs w:val="20"/>
          <w:lang w:bidi="th-TH"/>
        </w:rPr>
      </w:pPr>
    </w:p>
    <w:p w14:paraId="018F1B2B" w14:textId="77777777" w:rsidR="00667CB1" w:rsidRDefault="00667CB1" w:rsidP="00667CB1">
      <w:pPr>
        <w:autoSpaceDE/>
        <w:autoSpaceDN/>
        <w:adjustRightInd/>
        <w:jc w:val="center"/>
        <w:rPr>
          <w:rFonts w:ascii="Trebuchet MS" w:eastAsia="Times New Roman" w:hAnsi="Trebuchet MS" w:cs="Arial"/>
          <w:b/>
          <w:bCs/>
          <w:sz w:val="20"/>
          <w:szCs w:val="20"/>
          <w:lang w:bidi="th-TH"/>
        </w:rPr>
      </w:pPr>
    </w:p>
    <w:tbl>
      <w:tblPr>
        <w:tblW w:w="6540" w:type="dxa"/>
        <w:jc w:val="center"/>
        <w:tblCellMar>
          <w:left w:w="0" w:type="dxa"/>
          <w:right w:w="0" w:type="dxa"/>
        </w:tblCellMar>
        <w:tblLook w:val="04A0" w:firstRow="1" w:lastRow="0" w:firstColumn="1" w:lastColumn="0" w:noHBand="0" w:noVBand="1"/>
      </w:tblPr>
      <w:tblGrid>
        <w:gridCol w:w="3340"/>
        <w:gridCol w:w="1640"/>
        <w:gridCol w:w="1560"/>
      </w:tblGrid>
      <w:tr w:rsidR="00667CB1" w14:paraId="2E72DA00" w14:textId="77777777" w:rsidTr="00B145F7">
        <w:trPr>
          <w:trHeight w:val="315"/>
          <w:jc w:val="center"/>
        </w:trPr>
        <w:tc>
          <w:tcPr>
            <w:tcW w:w="3340" w:type="dxa"/>
            <w:tcBorders>
              <w:top w:val="nil"/>
              <w:left w:val="nil"/>
              <w:bottom w:val="double" w:sz="6" w:space="0" w:color="auto"/>
              <w:right w:val="nil"/>
            </w:tcBorders>
            <w:shd w:val="clear" w:color="auto" w:fill="auto"/>
            <w:noWrap/>
            <w:tcMar>
              <w:top w:w="15" w:type="dxa"/>
              <w:left w:w="15" w:type="dxa"/>
              <w:bottom w:w="0" w:type="dxa"/>
              <w:right w:w="15" w:type="dxa"/>
            </w:tcMar>
            <w:vAlign w:val="center"/>
            <w:hideMark/>
          </w:tcPr>
          <w:p w14:paraId="6A11FC1D" w14:textId="77777777" w:rsidR="00667CB1" w:rsidRDefault="00667CB1" w:rsidP="00B145F7">
            <w:pPr>
              <w:autoSpaceDE/>
              <w:autoSpaceDN/>
              <w:adjustRightInd/>
              <w:rPr>
                <w:rFonts w:ascii="Calibri" w:hAnsi="Calibri" w:cs="Calibri"/>
                <w:b/>
                <w:bCs/>
                <w:color w:val="000000"/>
                <w:sz w:val="20"/>
                <w:szCs w:val="20"/>
              </w:rPr>
            </w:pPr>
            <w:r>
              <w:rPr>
                <w:rFonts w:ascii="Calibri" w:hAnsi="Calibri" w:cs="Calibri"/>
                <w:b/>
                <w:bCs/>
                <w:color w:val="000000"/>
                <w:sz w:val="20"/>
                <w:szCs w:val="20"/>
              </w:rPr>
              <w:t>Custos Recorrentes (anualizado)</w:t>
            </w:r>
          </w:p>
        </w:tc>
        <w:tc>
          <w:tcPr>
            <w:tcW w:w="1640" w:type="dxa"/>
            <w:tcBorders>
              <w:top w:val="nil"/>
              <w:left w:val="nil"/>
              <w:bottom w:val="double" w:sz="6" w:space="0" w:color="auto"/>
              <w:right w:val="nil"/>
            </w:tcBorders>
            <w:shd w:val="clear" w:color="auto" w:fill="auto"/>
            <w:noWrap/>
            <w:tcMar>
              <w:top w:w="15" w:type="dxa"/>
              <w:left w:w="15" w:type="dxa"/>
              <w:bottom w:w="0" w:type="dxa"/>
              <w:right w:w="15" w:type="dxa"/>
            </w:tcMar>
            <w:vAlign w:val="center"/>
            <w:hideMark/>
          </w:tcPr>
          <w:p w14:paraId="4F01C6EB" w14:textId="77777777" w:rsidR="00667CB1" w:rsidRDefault="00667CB1" w:rsidP="00B145F7">
            <w:pPr>
              <w:rPr>
                <w:rFonts w:ascii="Calibri" w:hAnsi="Calibri" w:cs="Calibri"/>
                <w:b/>
                <w:bCs/>
                <w:color w:val="000000"/>
                <w:sz w:val="20"/>
                <w:szCs w:val="20"/>
              </w:rPr>
            </w:pPr>
            <w:r>
              <w:rPr>
                <w:rFonts w:ascii="Calibri" w:hAnsi="Calibri" w:cs="Calibri"/>
                <w:b/>
                <w:bCs/>
                <w:color w:val="000000"/>
                <w:sz w:val="20"/>
                <w:szCs w:val="20"/>
              </w:rPr>
              <w:t>Recorrência</w:t>
            </w:r>
          </w:p>
        </w:tc>
        <w:tc>
          <w:tcPr>
            <w:tcW w:w="1560" w:type="dxa"/>
            <w:tcBorders>
              <w:top w:val="nil"/>
              <w:left w:val="nil"/>
              <w:bottom w:val="double" w:sz="6" w:space="0" w:color="auto"/>
              <w:right w:val="nil"/>
            </w:tcBorders>
            <w:shd w:val="clear" w:color="auto" w:fill="auto"/>
            <w:noWrap/>
            <w:tcMar>
              <w:top w:w="15" w:type="dxa"/>
              <w:left w:w="15" w:type="dxa"/>
              <w:bottom w:w="0" w:type="dxa"/>
              <w:right w:w="15" w:type="dxa"/>
            </w:tcMar>
            <w:vAlign w:val="center"/>
            <w:hideMark/>
          </w:tcPr>
          <w:p w14:paraId="1238F745" w14:textId="77777777" w:rsidR="00667CB1" w:rsidRDefault="00667CB1" w:rsidP="00B145F7">
            <w:pPr>
              <w:jc w:val="center"/>
              <w:rPr>
                <w:rFonts w:ascii="Calibri" w:hAnsi="Calibri" w:cs="Calibri"/>
                <w:b/>
                <w:bCs/>
                <w:color w:val="000000"/>
                <w:sz w:val="20"/>
                <w:szCs w:val="20"/>
              </w:rPr>
            </w:pPr>
            <w:r>
              <w:rPr>
                <w:rFonts w:ascii="Calibri" w:hAnsi="Calibri" w:cs="Calibri"/>
                <w:b/>
                <w:bCs/>
                <w:color w:val="000000"/>
                <w:sz w:val="20"/>
                <w:szCs w:val="20"/>
              </w:rPr>
              <w:t> </w:t>
            </w:r>
          </w:p>
        </w:tc>
      </w:tr>
      <w:tr w:rsidR="00667CB1" w14:paraId="49E82DEA" w14:textId="77777777" w:rsidTr="00B145F7">
        <w:trPr>
          <w:trHeight w:val="31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21F3DE"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Administração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5322A"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B236AC"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R$ 44.737,17</w:t>
            </w:r>
          </w:p>
        </w:tc>
      </w:tr>
      <w:tr w:rsidR="00667CB1" w14:paraId="78501763"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364425"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Agente Fiduciário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E12CFD"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87AEF8"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R$ 17.172,30</w:t>
            </w:r>
          </w:p>
        </w:tc>
      </w:tr>
      <w:tr w:rsidR="00667CB1" w14:paraId="3D25589A"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9E331E"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Custodiante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1BCD01"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9487A9"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R$ 6.640,84</w:t>
            </w:r>
          </w:p>
        </w:tc>
      </w:tr>
      <w:tr w:rsidR="00667CB1" w14:paraId="7A42CB16"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4EF99"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Custódia CCI</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28B0C1"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118C5E"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R$ 9.483,67</w:t>
            </w:r>
          </w:p>
        </w:tc>
      </w:tr>
      <w:tr w:rsidR="00667CB1" w14:paraId="14153E7A"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75FC22"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 xml:space="preserve">Auditoria Patrimônio Separado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5688FC"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D1DCED" w14:textId="77777777" w:rsidR="00667CB1" w:rsidRDefault="00667CB1" w:rsidP="00B145F7">
            <w:pPr>
              <w:jc w:val="center"/>
              <w:rPr>
                <w:rFonts w:ascii="Calibri" w:hAnsi="Calibri" w:cs="Calibri"/>
                <w:sz w:val="20"/>
                <w:szCs w:val="20"/>
              </w:rPr>
            </w:pPr>
            <w:r>
              <w:rPr>
                <w:rFonts w:ascii="Calibri" w:hAnsi="Calibri" w:cs="Calibri"/>
                <w:sz w:val="20"/>
                <w:szCs w:val="20"/>
              </w:rPr>
              <w:t>R$ 5.200,00</w:t>
            </w:r>
          </w:p>
        </w:tc>
      </w:tr>
      <w:tr w:rsidR="00667CB1" w14:paraId="5654842E"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0A81A6"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 xml:space="preserve">Contabilidade Patr. Separado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1C810A"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8F3E44" w14:textId="77777777" w:rsidR="00667CB1" w:rsidRDefault="00667CB1" w:rsidP="00B145F7">
            <w:pPr>
              <w:jc w:val="center"/>
              <w:rPr>
                <w:rFonts w:ascii="Calibri" w:hAnsi="Calibri" w:cs="Calibri"/>
                <w:sz w:val="20"/>
                <w:szCs w:val="20"/>
              </w:rPr>
            </w:pPr>
            <w:r>
              <w:rPr>
                <w:rFonts w:ascii="Calibri" w:hAnsi="Calibri" w:cs="Calibri"/>
                <w:sz w:val="20"/>
                <w:szCs w:val="20"/>
              </w:rPr>
              <w:t>R$ 1.440,00</w:t>
            </w:r>
          </w:p>
        </w:tc>
      </w:tr>
      <w:tr w:rsidR="00667CB1" w14:paraId="3ABB6D4B" w14:textId="77777777" w:rsidTr="00B145F7">
        <w:trPr>
          <w:trHeight w:val="300"/>
          <w:jc w:val="center"/>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35FAB83"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Banco Liquidante e Escriturador</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843690E"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D21F4DC" w14:textId="77777777" w:rsidR="00667CB1" w:rsidRDefault="00667CB1" w:rsidP="00B145F7">
            <w:pPr>
              <w:jc w:val="center"/>
              <w:rPr>
                <w:rFonts w:ascii="Calibri" w:hAnsi="Calibri" w:cs="Calibri"/>
                <w:sz w:val="20"/>
                <w:szCs w:val="20"/>
              </w:rPr>
            </w:pPr>
            <w:r>
              <w:rPr>
                <w:rFonts w:ascii="Calibri" w:hAnsi="Calibri" w:cs="Calibri"/>
                <w:sz w:val="20"/>
                <w:szCs w:val="20"/>
              </w:rPr>
              <w:t>R$ 4.800,00</w:t>
            </w:r>
          </w:p>
        </w:tc>
      </w:tr>
      <w:tr w:rsidR="00667CB1" w14:paraId="74A1D733"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5CBA20" w14:textId="77777777" w:rsidR="00667CB1" w:rsidRDefault="00667CB1" w:rsidP="00B145F7">
            <w:pPr>
              <w:rPr>
                <w:rFonts w:ascii="Calibri" w:hAnsi="Calibri" w:cs="Calibri"/>
                <w:b/>
                <w:bCs/>
                <w:color w:val="000000"/>
                <w:sz w:val="20"/>
                <w:szCs w:val="20"/>
              </w:rPr>
            </w:pPr>
            <w:r>
              <w:rPr>
                <w:rFonts w:ascii="Calibri" w:hAnsi="Calibri" w:cs="Calibri"/>
                <w:b/>
                <w:bCs/>
                <w:color w:val="000000"/>
                <w:sz w:val="20"/>
                <w:szCs w:val="20"/>
              </w:rPr>
              <w:t>Total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5D3C55" w14:textId="77777777" w:rsidR="00667CB1" w:rsidRDefault="00667CB1" w:rsidP="00B145F7">
            <w:pPr>
              <w:rPr>
                <w:rFonts w:ascii="Calibri" w:hAnsi="Calibri" w:cs="Calibri"/>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E0797F" w14:textId="77777777" w:rsidR="00667CB1" w:rsidRDefault="00667CB1" w:rsidP="00B145F7">
            <w:pPr>
              <w:jc w:val="center"/>
              <w:rPr>
                <w:rFonts w:ascii="Calibri" w:hAnsi="Calibri" w:cs="Calibri"/>
                <w:b/>
                <w:bCs/>
                <w:color w:val="000000"/>
                <w:sz w:val="20"/>
                <w:szCs w:val="20"/>
              </w:rPr>
            </w:pPr>
            <w:r>
              <w:rPr>
                <w:rFonts w:ascii="Calibri" w:hAnsi="Calibri" w:cs="Calibri"/>
                <w:b/>
                <w:bCs/>
                <w:color w:val="000000"/>
                <w:sz w:val="20"/>
                <w:szCs w:val="20"/>
              </w:rPr>
              <w:t>R$ 89.473,98</w:t>
            </w:r>
          </w:p>
        </w:tc>
      </w:tr>
    </w:tbl>
    <w:p w14:paraId="7FC9A61A" w14:textId="77777777" w:rsidR="00667CB1" w:rsidRPr="001B2F85" w:rsidRDefault="00667CB1" w:rsidP="00667CB1">
      <w:pPr>
        <w:autoSpaceDE/>
        <w:autoSpaceDN/>
        <w:adjustRightInd/>
        <w:jc w:val="center"/>
        <w:rPr>
          <w:rFonts w:ascii="Trebuchet MS" w:hAnsi="Trebuchet MS" w:cstheme="minorHAnsi"/>
          <w:sz w:val="20"/>
          <w:szCs w:val="20"/>
        </w:rPr>
      </w:pPr>
      <w:r w:rsidDel="001578A2">
        <w:rPr>
          <w:rFonts w:ascii="Trebuchet MS" w:eastAsia="Times New Roman" w:hAnsi="Trebuchet MS" w:cs="Arial"/>
          <w:b/>
          <w:bCs/>
          <w:sz w:val="20"/>
          <w:szCs w:val="20"/>
          <w:lang w:bidi="th-TH"/>
        </w:rPr>
        <w:t xml:space="preserve"> </w:t>
      </w:r>
    </w:p>
    <w:p w14:paraId="11B2918F" w14:textId="4FEA06CF" w:rsidR="007A2159" w:rsidRPr="001B2F85" w:rsidRDefault="007A2159" w:rsidP="000C5F96">
      <w:pPr>
        <w:autoSpaceDE/>
        <w:autoSpaceDN/>
        <w:adjustRightInd/>
        <w:jc w:val="center"/>
        <w:rPr>
          <w:rFonts w:ascii="Trebuchet MS" w:hAnsi="Trebuchet MS" w:cstheme="minorHAnsi"/>
          <w:sz w:val="20"/>
          <w:szCs w:val="20"/>
        </w:rPr>
      </w:pPr>
    </w:p>
    <w:sectPr w:rsidR="007A2159" w:rsidRPr="001B2F85" w:rsidSect="000C5F96">
      <w:headerReference w:type="even" r:id="rId57"/>
      <w:headerReference w:type="default" r:id="rId58"/>
      <w:footerReference w:type="even" r:id="rId59"/>
      <w:footerReference w:type="default" r:id="rId60"/>
      <w:headerReference w:type="first" r:id="rId61"/>
      <w:footerReference w:type="first" r:id="rId62"/>
      <w:pgSz w:w="11907" w:h="16840" w:code="9"/>
      <w:pgMar w:top="1440" w:right="1077" w:bottom="1440" w:left="1077"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F0BA" w14:textId="77777777" w:rsidR="003C2C2A" w:rsidRDefault="003C2C2A">
      <w:pPr>
        <w:rPr>
          <w:lang w:bidi="th-TH"/>
        </w:rPr>
      </w:pPr>
      <w:r>
        <w:rPr>
          <w:lang w:bidi="th-TH"/>
        </w:rPr>
        <w:separator/>
      </w:r>
    </w:p>
    <w:p w14:paraId="4556FE64" w14:textId="77777777" w:rsidR="003C2C2A" w:rsidRDefault="003C2C2A">
      <w:pPr>
        <w:rPr>
          <w:lang w:bidi="th-TH"/>
        </w:rPr>
      </w:pPr>
    </w:p>
  </w:endnote>
  <w:endnote w:type="continuationSeparator" w:id="0">
    <w:p w14:paraId="40C20692" w14:textId="77777777" w:rsidR="003C2C2A" w:rsidRDefault="003C2C2A">
      <w:pPr>
        <w:rPr>
          <w:lang w:bidi="th-TH"/>
        </w:rPr>
      </w:pPr>
      <w:r>
        <w:rPr>
          <w:lang w:bidi="th-TH"/>
        </w:rPr>
        <w:continuationSeparator/>
      </w:r>
    </w:p>
    <w:p w14:paraId="6E82F550" w14:textId="77777777" w:rsidR="003C2C2A" w:rsidRDefault="003C2C2A">
      <w:pPr>
        <w:rPr>
          <w:lang w:bidi="th-TH"/>
        </w:rPr>
      </w:pPr>
    </w:p>
  </w:endnote>
  <w:endnote w:type="continuationNotice" w:id="1">
    <w:p w14:paraId="67132C62" w14:textId="77777777" w:rsidR="003C2C2A" w:rsidRDefault="003C2C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Goudy Old Style"/>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eelawadee UI">
    <w:panose1 w:val="020B0502040204020203"/>
    <w:charset w:val="00"/>
    <w:family w:val="swiss"/>
    <w:pitch w:val="variable"/>
    <w:sig w:usb0="A3000003" w:usb1="00000000" w:usb2="00010000" w:usb3="00000000" w:csb0="00010101" w:csb1="00000000"/>
  </w:font>
  <w:font w:name="CG Times">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jaVu Sans">
    <w:altName w:val="Times New Roman"/>
    <w:charset w:val="00"/>
    <w:family w:val="swiss"/>
    <w:pitch w:val="variable"/>
    <w:sig w:usb0="00000000" w:usb1="5200FDFF" w:usb2="0A042021" w:usb3="00000000" w:csb0="000001BF" w:csb1="00000000"/>
  </w:font>
  <w:font w:name="Tms Rmn">
    <w:panose1 w:val="02020603040505020304"/>
    <w:charset w:val="00"/>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utiger LT Std 57 Cn">
    <w:altName w:val="Times New Roman"/>
    <w:panose1 w:val="00000000000000000000"/>
    <w:charset w:val="00"/>
    <w:family w:val="roman"/>
    <w:notTrueType/>
    <w:pitch w:val="default"/>
  </w:font>
  <w:font w:name="Times New Roman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rli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29CA4" w14:textId="1154DE17" w:rsidR="003C2C2A" w:rsidRDefault="003C2C2A" w:rsidP="00356CDE">
    <w:pPr>
      <w:pStyle w:val="Rodap"/>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667CB1">
      <w:rPr>
        <w:rFonts w:asciiTheme="minorHAnsi" w:hAnsiTheme="minorHAnsi" w:cs="Arial"/>
        <w:noProof/>
        <w:sz w:val="20"/>
        <w:szCs w:val="20"/>
      </w:rPr>
      <w:t>530</w:t>
    </w:r>
    <w:r>
      <w:rPr>
        <w:rFonts w:asciiTheme="minorHAnsi" w:hAnsiTheme="minorHAnsi" w:cs="Arial"/>
        <w:sz w:val="20"/>
        <w:szCs w:val="20"/>
      </w:rPr>
      <w:fldChar w:fldCharType="end"/>
    </w:r>
  </w:p>
  <w:p w14:paraId="2BD02BC7" w14:textId="77777777" w:rsidR="003C2C2A" w:rsidRDefault="003C2C2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F946" w14:textId="1CF30B40" w:rsidR="003C2C2A" w:rsidRDefault="003C2C2A" w:rsidP="00356CDE">
    <w:pPr>
      <w:pStyle w:val="Rodap"/>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667CB1">
      <w:rPr>
        <w:rFonts w:asciiTheme="minorHAnsi" w:hAnsiTheme="minorHAnsi" w:cs="Arial"/>
        <w:noProof/>
        <w:sz w:val="20"/>
        <w:szCs w:val="20"/>
      </w:rPr>
      <w:t>58</w:t>
    </w:r>
    <w:r>
      <w:rPr>
        <w:rFonts w:asciiTheme="minorHAnsi" w:hAnsiTheme="minorHAnsi" w:cs="Arial"/>
        <w:sz w:val="20"/>
        <w:szCs w:val="20"/>
      </w:rPr>
      <w:fldChar w:fldCharType="end"/>
    </w:r>
  </w:p>
  <w:p w14:paraId="57D5CCCB" w14:textId="77777777" w:rsidR="003C2C2A" w:rsidRDefault="003C2C2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4C10" w14:textId="77777777" w:rsidR="003C2C2A" w:rsidRDefault="00667CB1" w:rsidP="00F37AF7">
    <w:pPr>
      <w:pStyle w:val="FooterReference"/>
    </w:pPr>
    <w:fldSimple w:instr=" DOCVARIABLE #DNDocID \* MERGEFORMAT ">
      <w:r w:rsidR="003C2C2A">
        <w:t>SAMCURRENT 100783433.1 28-mai-19 11:40 42053995</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1BC7B" w14:textId="50624698" w:rsidR="003C2C2A" w:rsidRDefault="003C2C2A">
    <w:pPr>
      <w:pStyle w:val="Rodap"/>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667CB1">
      <w:rPr>
        <w:rFonts w:asciiTheme="minorHAnsi" w:hAnsiTheme="minorHAnsi" w:cs="Arial"/>
        <w:noProof/>
        <w:sz w:val="20"/>
        <w:szCs w:val="20"/>
      </w:rPr>
      <w:t>539</w:t>
    </w:r>
    <w:r>
      <w:rPr>
        <w:rFonts w:asciiTheme="minorHAnsi" w:hAnsiTheme="minorHAnsi" w:cs="Arial"/>
        <w:sz w:val="20"/>
        <w:szCs w:val="20"/>
      </w:rPr>
      <w:fldChar w:fldCharType="end"/>
    </w:r>
  </w:p>
  <w:p w14:paraId="55888191" w14:textId="77777777" w:rsidR="003C2C2A" w:rsidRDefault="003C2C2A" w:rsidP="00D67285">
    <w:pPr>
      <w:pStyle w:val="Rodap"/>
      <w:jc w:val="right"/>
      <w:rPr>
        <w:color w:val="FFFFFF" w:themeColor="background1"/>
        <w:sz w:val="16"/>
      </w:rPr>
    </w:pPr>
    <w:r>
      <w:rPr>
        <w:color w:val="FFFFFF" w:themeColor="background1"/>
        <w:sz w:val="16"/>
      </w:rPr>
      <w:fldChar w:fldCharType="begin"/>
    </w:r>
    <w:r>
      <w:rPr>
        <w:color w:val="FFFFFF" w:themeColor="background1"/>
        <w:sz w:val="16"/>
      </w:rPr>
      <w:instrText xml:space="preserve"> DOCPROPERTY "iManageFooter"  \* MERGEFORMAT </w:instrText>
    </w:r>
    <w:r>
      <w:rPr>
        <w:color w:val="FFFFFF" w:themeColor="background1"/>
        <w:sz w:val="16"/>
      </w:rPr>
      <w:fldChar w:fldCharType="separate"/>
    </w:r>
  </w:p>
  <w:p w14:paraId="70DF6B11" w14:textId="77777777" w:rsidR="003C2C2A" w:rsidRDefault="003C2C2A" w:rsidP="00D67285">
    <w:pPr>
      <w:pStyle w:val="Rodap"/>
      <w:jc w:val="right"/>
      <w:rPr>
        <w:color w:val="FFFFFF" w:themeColor="background1"/>
        <w:sz w:val="16"/>
      </w:rPr>
    </w:pPr>
    <w:r>
      <w:rPr>
        <w:color w:val="FFFFFF" w:themeColor="background1"/>
        <w:sz w:val="16"/>
      </w:rPr>
      <w:t xml:space="preserve">DOCS - 493932v1 </w:t>
    </w:r>
    <w:r>
      <w:rPr>
        <w:color w:val="FFFFFF" w:themeColor="background1"/>
        <w:sz w:val="16"/>
      </w:rPr>
      <w:fldChar w:fldCharType="end"/>
    </w:r>
  </w:p>
  <w:p w14:paraId="461B71BF" w14:textId="77777777" w:rsidR="003C2C2A" w:rsidRPr="00157FAD" w:rsidRDefault="00667CB1" w:rsidP="00210F91">
    <w:pPr>
      <w:pStyle w:val="FooterReference"/>
      <w:numPr>
        <w:ilvl w:val="0"/>
        <w:numId w:val="0"/>
      </w:numPr>
      <w:rPr>
        <w:color w:val="FFFFFF" w:themeColor="background1"/>
      </w:rPr>
    </w:pPr>
    <w:fldSimple w:instr=" DOCVARIABLE #DNDocID \* MERGEFORMAT ">
      <w:r w:rsidR="003C2C2A" w:rsidRPr="00470457">
        <w:rPr>
          <w:color w:val="FFFFFF" w:themeColor="background1"/>
        </w:rPr>
        <w:t>SAMCURRENT 100783433.1 28-mai-19 11:40 42053995</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8241" w14:textId="77777777" w:rsidR="003C2C2A" w:rsidRPr="00794895" w:rsidRDefault="003C2C2A" w:rsidP="003F1FAF">
    <w:pPr>
      <w:pStyle w:val="Rodap"/>
      <w:jc w:val="right"/>
      <w:rPr>
        <w:color w:val="FFFFFF" w:themeColor="background1"/>
        <w:sz w:val="16"/>
      </w:rPr>
    </w:pPr>
  </w:p>
  <w:p w14:paraId="0E7BD0DB" w14:textId="77777777" w:rsidR="003C2C2A" w:rsidRDefault="003C2C2A" w:rsidP="00D67285">
    <w:pPr>
      <w:pStyle w:val="Rodap"/>
      <w:jc w:val="right"/>
      <w:rPr>
        <w:color w:val="FFFFFF" w:themeColor="background1"/>
        <w:sz w:val="16"/>
      </w:rPr>
    </w:pPr>
    <w:r w:rsidRPr="00126CB7">
      <w:rPr>
        <w:color w:val="FFFFFF" w:themeColor="background1"/>
        <w:sz w:val="16"/>
      </w:rPr>
      <w:fldChar w:fldCharType="begin"/>
    </w:r>
    <w:r w:rsidRPr="00126CB7">
      <w:rPr>
        <w:color w:val="FFFFFF" w:themeColor="background1"/>
        <w:sz w:val="16"/>
      </w:rPr>
      <w:instrText xml:space="preserve"> DOCPROPERTY "iManageFooter"  \* MERGEFORMAT </w:instrText>
    </w:r>
    <w:r w:rsidRPr="00126CB7">
      <w:rPr>
        <w:color w:val="FFFFFF" w:themeColor="background1"/>
        <w:sz w:val="16"/>
      </w:rPr>
      <w:fldChar w:fldCharType="separate"/>
    </w:r>
  </w:p>
  <w:p w14:paraId="3F0821D9" w14:textId="77777777" w:rsidR="003C2C2A" w:rsidRPr="00126CB7" w:rsidRDefault="003C2C2A" w:rsidP="00D67285">
    <w:pPr>
      <w:pStyle w:val="Rodap"/>
      <w:jc w:val="right"/>
      <w:rPr>
        <w:color w:val="FFFFFF" w:themeColor="background1"/>
        <w:sz w:val="16"/>
      </w:rPr>
    </w:pPr>
    <w:r>
      <w:rPr>
        <w:color w:val="FFFFFF" w:themeColor="background1"/>
        <w:sz w:val="16"/>
      </w:rPr>
      <w:t xml:space="preserve">DOCS - 493932v1 </w:t>
    </w:r>
    <w:r w:rsidRPr="00126CB7">
      <w:rPr>
        <w:color w:val="FFFFFF" w:themeColor="background1"/>
        <w:sz w:val="16"/>
      </w:rPr>
      <w:fldChar w:fldCharType="end"/>
    </w:r>
  </w:p>
  <w:p w14:paraId="360755D4" w14:textId="673C11D1" w:rsidR="003C2C2A" w:rsidRPr="00126CB7" w:rsidRDefault="00667CB1" w:rsidP="00356CDE">
    <w:pPr>
      <w:pStyle w:val="FooterReference"/>
      <w:numPr>
        <w:ilvl w:val="0"/>
        <w:numId w:val="0"/>
      </w:numPr>
      <w:jc w:val="right"/>
      <w:rPr>
        <w:color w:val="FFFFFF" w:themeColor="background1"/>
      </w:rPr>
    </w:pPr>
    <w:fldSimple w:instr=" DOCVARIABLE #DNDocID \* MERGEFORMAT ">
      <w:r w:rsidR="003C2C2A" w:rsidRPr="00470457">
        <w:rPr>
          <w:color w:val="FFFFFF" w:themeColor="background1"/>
        </w:rPr>
        <w:t>SAMCURRENT 100783433.1 28-mai-19 11:40 42053995</w:t>
      </w:r>
    </w:fldSimple>
    <w:r w:rsidR="003C2C2A">
      <w:rPr>
        <w:rFonts w:asciiTheme="minorHAnsi" w:hAnsiTheme="minorHAnsi" w:cs="Arial"/>
        <w:sz w:val="20"/>
        <w:szCs w:val="20"/>
      </w:rPr>
      <w:fldChar w:fldCharType="begin"/>
    </w:r>
    <w:r w:rsidR="003C2C2A">
      <w:rPr>
        <w:rFonts w:asciiTheme="minorHAnsi" w:hAnsiTheme="minorHAnsi" w:cs="Arial"/>
        <w:sz w:val="20"/>
        <w:szCs w:val="20"/>
      </w:rPr>
      <w:instrText xml:space="preserve"> PAGE   \* MERGEFORMAT </w:instrText>
    </w:r>
    <w:r w:rsidR="003C2C2A">
      <w:rPr>
        <w:rFonts w:asciiTheme="minorHAnsi" w:hAnsiTheme="minorHAnsi" w:cs="Arial"/>
        <w:sz w:val="20"/>
        <w:szCs w:val="20"/>
      </w:rPr>
      <w:fldChar w:fldCharType="separate"/>
    </w:r>
    <w:r>
      <w:rPr>
        <w:rFonts w:asciiTheme="minorHAnsi" w:hAnsiTheme="minorHAnsi" w:cs="Arial"/>
        <w:noProof/>
        <w:sz w:val="20"/>
        <w:szCs w:val="20"/>
      </w:rPr>
      <w:t>531</w:t>
    </w:r>
    <w:r w:rsidR="003C2C2A">
      <w:rPr>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6CC41" w14:textId="77777777" w:rsidR="003C2C2A" w:rsidRDefault="003C2C2A">
      <w:pPr>
        <w:rPr>
          <w:lang w:bidi="th-TH"/>
        </w:rPr>
      </w:pPr>
      <w:r>
        <w:rPr>
          <w:lang w:bidi="th-TH"/>
        </w:rPr>
        <w:separator/>
      </w:r>
    </w:p>
    <w:p w14:paraId="7056A104" w14:textId="77777777" w:rsidR="003C2C2A" w:rsidRDefault="003C2C2A">
      <w:pPr>
        <w:rPr>
          <w:lang w:bidi="th-TH"/>
        </w:rPr>
      </w:pPr>
    </w:p>
  </w:footnote>
  <w:footnote w:type="continuationSeparator" w:id="0">
    <w:p w14:paraId="3C4655D9" w14:textId="77777777" w:rsidR="003C2C2A" w:rsidRDefault="003C2C2A">
      <w:pPr>
        <w:rPr>
          <w:lang w:bidi="th-TH"/>
        </w:rPr>
      </w:pPr>
      <w:r>
        <w:rPr>
          <w:lang w:bidi="th-TH"/>
        </w:rPr>
        <w:continuationSeparator/>
      </w:r>
    </w:p>
    <w:p w14:paraId="71584AFC" w14:textId="77777777" w:rsidR="003C2C2A" w:rsidRDefault="003C2C2A">
      <w:pPr>
        <w:rPr>
          <w:lang w:bidi="th-TH"/>
        </w:rPr>
      </w:pPr>
    </w:p>
  </w:footnote>
  <w:footnote w:type="continuationNotice" w:id="1">
    <w:p w14:paraId="63FCFC7C" w14:textId="77777777" w:rsidR="003C2C2A" w:rsidRDefault="003C2C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D818" w14:textId="77777777" w:rsidR="003C2C2A" w:rsidRDefault="003C2C2A" w:rsidP="005772CD">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C548" w14:textId="77777777" w:rsidR="003C2C2A" w:rsidRDefault="003C2C2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B99D" w14:textId="77777777" w:rsidR="003C2C2A" w:rsidRDefault="003C2C2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A1BE" w14:textId="77777777" w:rsidR="003C2C2A" w:rsidRPr="00880D3E" w:rsidRDefault="003C2C2A"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DD89046"/>
    <w:lvl w:ilvl="0">
      <w:start w:val="1"/>
      <w:numFmt w:val="decimal"/>
      <w:pStyle w:val="Numerada"/>
      <w:lvlText w:val="%1."/>
      <w:lvlJc w:val="left"/>
      <w:pPr>
        <w:tabs>
          <w:tab w:val="num" w:pos="360"/>
        </w:tabs>
        <w:ind w:left="360" w:hanging="360"/>
      </w:pPr>
      <w:rPr>
        <w:rFonts w:cs="Times New Roman"/>
      </w:rPr>
    </w:lvl>
  </w:abstractNum>
  <w:abstractNum w:abstractNumId="1" w15:restartNumberingAfterBreak="0">
    <w:nsid w:val="00000008"/>
    <w:multiLevelType w:val="hybridMultilevel"/>
    <w:tmpl w:val="1BFCE572"/>
    <w:lvl w:ilvl="0" w:tplc="5FCEC92C">
      <w:start w:val="1"/>
      <w:numFmt w:val="lowerRoman"/>
      <w:lvlText w:val="(%1)"/>
      <w:lvlJc w:val="left"/>
      <w:pPr>
        <w:ind w:left="360" w:hanging="360"/>
      </w:pPr>
      <w:rPr>
        <w:rFonts w:cs="Times New Roman" w:hint="eastAsia"/>
      </w:rPr>
    </w:lvl>
    <w:lvl w:ilvl="1" w:tplc="506227C8">
      <w:start w:val="1"/>
      <w:numFmt w:val="lowerLetter"/>
      <w:lvlText w:val="(%2)"/>
      <w:lvlJc w:val="left"/>
      <w:pPr>
        <w:ind w:left="1440" w:hanging="360"/>
      </w:pPr>
      <w:rPr>
        <w:rFonts w:cs="Times New Roman" w:hint="eastAsia"/>
        <w:b w:val="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2" w15:restartNumberingAfterBreak="0">
    <w:nsid w:val="0000000B"/>
    <w:multiLevelType w:val="singleLevel"/>
    <w:tmpl w:val="0000000B"/>
    <w:name w:val="WW8Num34"/>
    <w:lvl w:ilvl="0">
      <w:start w:val="1"/>
      <w:numFmt w:val="lowerRoman"/>
      <w:lvlText w:val="(%1)"/>
      <w:lvlJc w:val="left"/>
      <w:pPr>
        <w:tabs>
          <w:tab w:val="num" w:pos="1080"/>
        </w:tabs>
        <w:ind w:left="1080" w:hanging="720"/>
      </w:pPr>
      <w:rPr>
        <w:rFonts w:cs="Times New Roman"/>
        <w:b w:val="0"/>
        <w:i w:val="0"/>
      </w:rPr>
    </w:lvl>
  </w:abstractNum>
  <w:abstractNum w:abstractNumId="3" w15:restartNumberingAfterBreak="0">
    <w:nsid w:val="00000011"/>
    <w:multiLevelType w:val="hybridMultilevel"/>
    <w:tmpl w:val="6A7EFE92"/>
    <w:lvl w:ilvl="0" w:tplc="376EC3AE">
      <w:start w:val="1"/>
      <w:numFmt w:val="lowerRoman"/>
      <w:lvlText w:val="(%1)"/>
      <w:lvlJc w:val="left"/>
      <w:pPr>
        <w:ind w:left="720" w:hanging="360"/>
      </w:pPr>
      <w:rPr>
        <w:rFonts w:cs="Times New Roman" w:hint="eastAsia"/>
      </w:rPr>
    </w:lvl>
    <w:lvl w:ilvl="1" w:tplc="A7805B16">
      <w:start w:val="1"/>
      <w:numFmt w:val="lowerRoman"/>
      <w:lvlText w:val="(%2)"/>
      <w:lvlJc w:val="left"/>
      <w:pPr>
        <w:ind w:left="1800" w:hanging="720"/>
      </w:pPr>
      <w:rPr>
        <w:rFonts w:eastAsia="Times New Roman" w:cs="Times New Roman" w:hint="eastAsia"/>
        <w:w w:val="10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00000022"/>
    <w:multiLevelType w:val="hybridMultilevel"/>
    <w:tmpl w:val="8BA022D2"/>
    <w:lvl w:ilvl="0" w:tplc="2904D552">
      <w:start w:val="1"/>
      <w:numFmt w:val="lowerLetter"/>
      <w:lvlText w:val="(%1)"/>
      <w:lvlJc w:val="left"/>
      <w:pPr>
        <w:ind w:left="1069" w:hanging="360"/>
      </w:pPr>
      <w:rPr>
        <w:rFonts w:ascii="Trebuchet MS" w:hAnsi="Trebuchet MS" w:cs="Times New Roman" w:hint="default"/>
        <w:b w:val="0"/>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003E6B31"/>
    <w:multiLevelType w:val="multilevel"/>
    <w:tmpl w:val="99E455EE"/>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276"/>
        </w:tabs>
        <w:ind w:left="1276" w:hanging="567"/>
      </w:pPr>
      <w:rPr>
        <w:b/>
        <w:i w:val="0"/>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13C16AB"/>
    <w:multiLevelType w:val="hybridMultilevel"/>
    <w:tmpl w:val="7868AFDE"/>
    <w:lvl w:ilvl="0" w:tplc="61985C8E">
      <w:start w:val="1"/>
      <w:numFmt w:val="lowerRoman"/>
      <w:lvlText w:val="(%1)"/>
      <w:lvlJc w:val="left"/>
      <w:pPr>
        <w:tabs>
          <w:tab w:val="num" w:pos="1410"/>
        </w:tabs>
        <w:ind w:left="1410" w:hanging="870"/>
      </w:pPr>
      <w:rPr>
        <w:rFonts w:hint="default"/>
        <w:b w:val="0"/>
        <w:spacing w:val="0"/>
        <w:sz w:val="20"/>
        <w:szCs w:val="20"/>
      </w:rPr>
    </w:lvl>
    <w:lvl w:ilvl="1" w:tplc="68ACFDBA">
      <w:start w:val="1"/>
      <w:numFmt w:val="lowerRoman"/>
      <w:lvlText w:val="(%2)"/>
      <w:lvlJc w:val="left"/>
      <w:pPr>
        <w:tabs>
          <w:tab w:val="num" w:pos="1800"/>
        </w:tabs>
        <w:ind w:left="1800" w:hanging="72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06F93127"/>
    <w:multiLevelType w:val="multilevel"/>
    <w:tmpl w:val="AD622BA6"/>
    <w:numStyleLink w:val="CorrespondNumbering"/>
  </w:abstractNum>
  <w:abstractNum w:abstractNumId="8" w15:restartNumberingAfterBreak="0">
    <w:nsid w:val="0E6B627D"/>
    <w:multiLevelType w:val="multilevel"/>
    <w:tmpl w:val="BF8AC180"/>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rebuchet MS" w:hAnsi="Trebuchet MS" w:cs="Times New Roman"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0F3F49"/>
    <w:multiLevelType w:val="multilevel"/>
    <w:tmpl w:val="6A8CDBCA"/>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432" w:hanging="432"/>
      </w:pPr>
      <w:rPr>
        <w:rFonts w:ascii="Trebuchet MS" w:hAnsi="Trebuchet MS" w:hint="default"/>
        <w:b w:val="0"/>
        <w:sz w:val="20"/>
        <w:szCs w:val="20"/>
      </w:rPr>
    </w:lvl>
    <w:lvl w:ilvl="2">
      <w:start w:val="1"/>
      <w:numFmt w:val="decimal"/>
      <w:lvlText w:val="%1.%2.%3."/>
      <w:lvlJc w:val="left"/>
      <w:pPr>
        <w:ind w:left="1212" w:hanging="504"/>
      </w:pPr>
      <w:rPr>
        <w:rFonts w:ascii="Trebuchet MS" w:hAnsi="Trebuchet MS" w:cstheme="minorHAnsi" w:hint="default"/>
        <w:b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EE6680"/>
    <w:multiLevelType w:val="hybridMultilevel"/>
    <w:tmpl w:val="29EA3A24"/>
    <w:lvl w:ilvl="0" w:tplc="06AE7DFA">
      <w:start w:val="1"/>
      <w:numFmt w:val="lowerRoman"/>
      <w:lvlText w:val="(%1)"/>
      <w:lvlJc w:val="left"/>
      <w:pPr>
        <w:tabs>
          <w:tab w:val="num" w:pos="1080"/>
        </w:tabs>
        <w:ind w:left="1080" w:hanging="72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8502E0F"/>
    <w:multiLevelType w:val="hybridMultilevel"/>
    <w:tmpl w:val="7D3CD542"/>
    <w:lvl w:ilvl="0" w:tplc="5FCEC92C">
      <w:start w:val="1"/>
      <w:numFmt w:val="lowerRoman"/>
      <w:lvlText w:val="(%1)"/>
      <w:lvlJc w:val="left"/>
      <w:pPr>
        <w:ind w:left="1571" w:hanging="360"/>
      </w:pPr>
      <w:rPr>
        <w:rFonts w:cs="Times New Roman" w:hint="eastAsia"/>
      </w:r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2" w15:restartNumberingAfterBreak="0">
    <w:nsid w:val="383D497C"/>
    <w:multiLevelType w:val="hybridMultilevel"/>
    <w:tmpl w:val="5A26EFA6"/>
    <w:lvl w:ilvl="0" w:tplc="CF660C3E">
      <w:start w:val="1"/>
      <w:numFmt w:val="lowerRoman"/>
      <w:lvlText w:val="(%1)"/>
      <w:lvlJc w:val="left"/>
      <w:pPr>
        <w:ind w:left="786" w:hanging="360"/>
      </w:pPr>
      <w:rPr>
        <w:rFonts w:hint="default"/>
      </w:rPr>
    </w:lvl>
    <w:lvl w:ilvl="1" w:tplc="2904D552">
      <w:start w:val="1"/>
      <w:numFmt w:val="lowerLetter"/>
      <w:lvlText w:val="(%2)"/>
      <w:lvlJc w:val="left"/>
      <w:pPr>
        <w:ind w:left="1440" w:hanging="360"/>
      </w:pPr>
      <w:rPr>
        <w:rFonts w:ascii="Trebuchet MS" w:hAnsi="Trebuchet MS" w:cs="Times New Roman"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4" w15:restartNumberingAfterBreak="0">
    <w:nsid w:val="401474A3"/>
    <w:multiLevelType w:val="hybridMultilevel"/>
    <w:tmpl w:val="FB56A6AE"/>
    <w:lvl w:ilvl="0" w:tplc="DB38B4DC">
      <w:start w:val="1"/>
      <w:numFmt w:val="lowerRoman"/>
      <w:lvlText w:val="(%1)"/>
      <w:lvlJc w:val="left"/>
      <w:pPr>
        <w:ind w:left="2421" w:hanging="360"/>
      </w:pPr>
      <w:rPr>
        <w:rFonts w:hint="default"/>
        <w:b w:val="0"/>
      </w:rPr>
    </w:lvl>
    <w:lvl w:ilvl="1" w:tplc="04160019">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5" w15:restartNumberingAfterBreak="0">
    <w:nsid w:val="4FF10C04"/>
    <w:multiLevelType w:val="hybridMultilevel"/>
    <w:tmpl w:val="45065CBA"/>
    <w:lvl w:ilvl="0" w:tplc="6A9EB49E">
      <w:start w:val="1"/>
      <w:numFmt w:val="lowerRoman"/>
      <w:lvlText w:val="(%1)"/>
      <w:lvlJc w:val="left"/>
      <w:pPr>
        <w:ind w:left="1429"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61A5E44"/>
    <w:multiLevelType w:val="multilevel"/>
    <w:tmpl w:val="E48A1436"/>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276"/>
        </w:tabs>
        <w:ind w:left="1276" w:hanging="567"/>
      </w:pPr>
      <w:rPr>
        <w:b/>
        <w:i w:val="0"/>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3A40E6"/>
    <w:multiLevelType w:val="multilevel"/>
    <w:tmpl w:val="2E723E42"/>
    <w:styleLink w:val="CRIPadroItaBBA"/>
    <w:lvl w:ilvl="0">
      <w:start w:val="1"/>
      <w:numFmt w:val="upperRoman"/>
      <w:lvlText w:val="Quadro %1 -"/>
      <w:lvlJc w:val="left"/>
      <w:rPr>
        <w:rFonts w:cs="Times New Roman" w:hint="default"/>
      </w:rPr>
    </w:lvl>
    <w:lvl w:ilvl="1">
      <w:start w:val="1"/>
      <w:numFmt w:val="decimal"/>
      <w:lvlText w:val="%1.%2"/>
      <w:lvlJc w:val="left"/>
      <w:pPr>
        <w:ind w:left="357"/>
      </w:pPr>
      <w:rPr>
        <w:rFonts w:cs="Times New Roman" w:hint="default"/>
      </w:rPr>
    </w:lvl>
    <w:lvl w:ilvl="2">
      <w:start w:val="1"/>
      <w:numFmt w:val="lowerRoman"/>
      <w:lvlText w:val="%3)"/>
      <w:lvlJc w:val="left"/>
      <w:pPr>
        <w:ind w:left="714"/>
      </w:pPr>
      <w:rPr>
        <w:rFonts w:cs="Times New Roman" w:hint="default"/>
      </w:rPr>
    </w:lvl>
    <w:lvl w:ilvl="3">
      <w:start w:val="1"/>
      <w:numFmt w:val="decimal"/>
      <w:lvlText w:val="(%4)"/>
      <w:lvlJc w:val="left"/>
      <w:pPr>
        <w:ind w:left="1071"/>
      </w:pPr>
      <w:rPr>
        <w:rFonts w:cs="Times New Roman" w:hint="default"/>
      </w:rPr>
    </w:lvl>
    <w:lvl w:ilvl="4">
      <w:start w:val="1"/>
      <w:numFmt w:val="lowerLetter"/>
      <w:lvlText w:val="(%5)"/>
      <w:lvlJc w:val="left"/>
      <w:pPr>
        <w:ind w:left="1428"/>
      </w:pPr>
      <w:rPr>
        <w:rFonts w:cs="Times New Roman" w:hint="default"/>
      </w:rPr>
    </w:lvl>
    <w:lvl w:ilvl="5">
      <w:start w:val="1"/>
      <w:numFmt w:val="lowerRoman"/>
      <w:lvlText w:val="(%6)"/>
      <w:lvlJc w:val="left"/>
      <w:pPr>
        <w:ind w:left="1785"/>
      </w:pPr>
      <w:rPr>
        <w:rFonts w:cs="Times New Roman" w:hint="default"/>
      </w:rPr>
    </w:lvl>
    <w:lvl w:ilvl="6">
      <w:start w:val="1"/>
      <w:numFmt w:val="decimal"/>
      <w:lvlText w:val="%7."/>
      <w:lvlJc w:val="left"/>
      <w:pPr>
        <w:ind w:left="2142"/>
      </w:pPr>
      <w:rPr>
        <w:rFonts w:cs="Times New Roman" w:hint="default"/>
      </w:rPr>
    </w:lvl>
    <w:lvl w:ilvl="7">
      <w:start w:val="1"/>
      <w:numFmt w:val="lowerLetter"/>
      <w:lvlText w:val="%8."/>
      <w:lvlJc w:val="left"/>
      <w:pPr>
        <w:ind w:left="2499"/>
      </w:pPr>
      <w:rPr>
        <w:rFonts w:cs="Times New Roman" w:hint="default"/>
      </w:rPr>
    </w:lvl>
    <w:lvl w:ilvl="8">
      <w:start w:val="1"/>
      <w:numFmt w:val="lowerRoman"/>
      <w:lvlText w:val="%9."/>
      <w:lvlJc w:val="left"/>
      <w:pPr>
        <w:ind w:left="2856"/>
      </w:pPr>
      <w:rPr>
        <w:rFonts w:cs="Times New Roman" w:hint="default"/>
      </w:rPr>
    </w:lvl>
  </w:abstractNum>
  <w:abstractNum w:abstractNumId="18" w15:restartNumberingAfterBreak="0">
    <w:nsid w:val="6277370B"/>
    <w:multiLevelType w:val="multilevel"/>
    <w:tmpl w:val="6DA028A6"/>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63772178">
    <w:abstractNumId w:val="1"/>
  </w:num>
  <w:num w:numId="2" w16cid:durableId="1722317830">
    <w:abstractNumId w:val="4"/>
  </w:num>
  <w:num w:numId="3" w16cid:durableId="2141723178">
    <w:abstractNumId w:val="3"/>
  </w:num>
  <w:num w:numId="4" w16cid:durableId="1902012530">
    <w:abstractNumId w:val="9"/>
  </w:num>
  <w:num w:numId="5" w16cid:durableId="1764954572">
    <w:abstractNumId w:val="16"/>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67804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0016539">
    <w:abstractNumId w:val="8"/>
  </w:num>
  <w:num w:numId="8" w16cid:durableId="510221525">
    <w:abstractNumId w:val="12"/>
  </w:num>
  <w:num w:numId="9" w16cid:durableId="1532037105">
    <w:abstractNumId w:val="5"/>
  </w:num>
  <w:num w:numId="10" w16cid:durableId="1841113416">
    <w:abstractNumId w:val="14"/>
  </w:num>
  <w:num w:numId="11" w16cid:durableId="636380275">
    <w:abstractNumId w:val="11"/>
  </w:num>
  <w:num w:numId="12" w16cid:durableId="1550259039">
    <w:abstractNumId w:val="10"/>
  </w:num>
  <w:num w:numId="13" w16cid:durableId="132186788">
    <w:abstractNumId w:val="15"/>
  </w:num>
  <w:num w:numId="14" w16cid:durableId="125927101">
    <w:abstractNumId w:val="19"/>
  </w:num>
  <w:num w:numId="15" w16cid:durableId="281226921">
    <w:abstractNumId w:val="6"/>
  </w:num>
  <w:num w:numId="16" w16cid:durableId="1961765059">
    <w:abstractNumId w:val="17"/>
  </w:num>
  <w:num w:numId="17" w16cid:durableId="445778259">
    <w:abstractNumId w:val="0"/>
    <w:lvlOverride w:ilvl="0">
      <w:startOverride w:val="1"/>
    </w:lvlOverride>
  </w:num>
  <w:num w:numId="18" w16cid:durableId="119344253">
    <w:abstractNumId w:val="18"/>
  </w:num>
  <w:num w:numId="19" w16cid:durableId="354963815">
    <w:abstractNumId w:val="13"/>
  </w:num>
  <w:num w:numId="20" w16cid:durableId="935792910">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pe Hollanda - Oliveira Trust">
    <w15:presenceInfo w15:providerId="None" w15:userId="Philippe Hollanda - Oliveira Tru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PT" w:vendorID="64" w:dllVersion="0" w:nlCheck="1" w:checkStyle="0"/>
  <w:trackRevisions/>
  <w:defaultTabStop w:val="720"/>
  <w:hyphenationZone w:val="425"/>
  <w:characterSpacingControl w:val="doNotCompress"/>
  <w:hdrShapeDefaults>
    <o:shapedefaults v:ext="edit" spidmax="4300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DNDocDBase" w:val="-1"/>
    <w:docVar w:name="#DNDocID" w:val="SAMCURRENT 100783433.1 28-mai-19 11:40 42053995"/>
    <w:docVar w:name="#DNDocMatterNo" w:val="-1"/>
    <w:docVar w:name="#DNDocVer" w:val="-1"/>
    <w:docVar w:name="#DNFOpts" w:val="optFooter0"/>
    <w:docVar w:name="#DNLine2Chk" w:val="-1"/>
    <w:docVar w:name="#DNPlacement" w:val="optAllPages"/>
    <w:docVar w:name="CurrentReferenceFormat" w:val="[Database] [DocumentNumber].[DocumentVersion] [SaveDate] [Matter]"/>
    <w:docVar w:name="didIDFlag" w:val="02/03/2016 19:49:48"/>
    <w:docVar w:name="DocumentReferencePlacement" w:val="AllPages"/>
    <w:docVar w:name="imProfileCustom2" w:val="42053995"/>
    <w:docVar w:name="imProfileDatabase" w:val="SAMCURRENT"/>
    <w:docVar w:name="imProfileDocNum" w:val="100783433"/>
    <w:docVar w:name="imProfileLastSavedTime" w:val="24-mai-19 23:59"/>
    <w:docVar w:name="imProfileVersion" w:val="1"/>
  </w:docVars>
  <w:rsids>
    <w:rsidRoot w:val="007D56C7"/>
    <w:rsid w:val="00001D08"/>
    <w:rsid w:val="00001F9B"/>
    <w:rsid w:val="00002147"/>
    <w:rsid w:val="00002ABF"/>
    <w:rsid w:val="00002D59"/>
    <w:rsid w:val="00003040"/>
    <w:rsid w:val="00003372"/>
    <w:rsid w:val="000034BF"/>
    <w:rsid w:val="00003AB2"/>
    <w:rsid w:val="00004772"/>
    <w:rsid w:val="00004F73"/>
    <w:rsid w:val="00006157"/>
    <w:rsid w:val="00006399"/>
    <w:rsid w:val="00006FCE"/>
    <w:rsid w:val="000101B4"/>
    <w:rsid w:val="00010694"/>
    <w:rsid w:val="000114CC"/>
    <w:rsid w:val="00011F2C"/>
    <w:rsid w:val="00012087"/>
    <w:rsid w:val="000124F7"/>
    <w:rsid w:val="000126F1"/>
    <w:rsid w:val="00013DCD"/>
    <w:rsid w:val="00014740"/>
    <w:rsid w:val="00014BE0"/>
    <w:rsid w:val="00014E8B"/>
    <w:rsid w:val="00015C31"/>
    <w:rsid w:val="00016214"/>
    <w:rsid w:val="000224AE"/>
    <w:rsid w:val="00022D03"/>
    <w:rsid w:val="00024A47"/>
    <w:rsid w:val="00024C82"/>
    <w:rsid w:val="00025750"/>
    <w:rsid w:val="00025E51"/>
    <w:rsid w:val="00026A76"/>
    <w:rsid w:val="000300CD"/>
    <w:rsid w:val="00030156"/>
    <w:rsid w:val="000303FE"/>
    <w:rsid w:val="00030C1F"/>
    <w:rsid w:val="000318FD"/>
    <w:rsid w:val="00032140"/>
    <w:rsid w:val="00032998"/>
    <w:rsid w:val="00032B89"/>
    <w:rsid w:val="00032BA5"/>
    <w:rsid w:val="000333F1"/>
    <w:rsid w:val="00033A7D"/>
    <w:rsid w:val="00033D2B"/>
    <w:rsid w:val="00033D37"/>
    <w:rsid w:val="00034125"/>
    <w:rsid w:val="0003479F"/>
    <w:rsid w:val="000356E8"/>
    <w:rsid w:val="00040DCD"/>
    <w:rsid w:val="00040DED"/>
    <w:rsid w:val="0004356A"/>
    <w:rsid w:val="00045BD0"/>
    <w:rsid w:val="0005023F"/>
    <w:rsid w:val="0005028D"/>
    <w:rsid w:val="00050785"/>
    <w:rsid w:val="00050954"/>
    <w:rsid w:val="00050BA2"/>
    <w:rsid w:val="00050D98"/>
    <w:rsid w:val="000530F5"/>
    <w:rsid w:val="00053CD6"/>
    <w:rsid w:val="0005411B"/>
    <w:rsid w:val="000543F5"/>
    <w:rsid w:val="000557F9"/>
    <w:rsid w:val="00055E5B"/>
    <w:rsid w:val="00057841"/>
    <w:rsid w:val="00057EC7"/>
    <w:rsid w:val="000600B7"/>
    <w:rsid w:val="00061211"/>
    <w:rsid w:val="00062905"/>
    <w:rsid w:val="00062C13"/>
    <w:rsid w:val="000647F7"/>
    <w:rsid w:val="00064867"/>
    <w:rsid w:val="00064FB2"/>
    <w:rsid w:val="000660CE"/>
    <w:rsid w:val="000666F2"/>
    <w:rsid w:val="000669A7"/>
    <w:rsid w:val="00067993"/>
    <w:rsid w:val="00067E05"/>
    <w:rsid w:val="00070447"/>
    <w:rsid w:val="000709D4"/>
    <w:rsid w:val="00072FFD"/>
    <w:rsid w:val="0007519D"/>
    <w:rsid w:val="00076272"/>
    <w:rsid w:val="00076B39"/>
    <w:rsid w:val="00076D52"/>
    <w:rsid w:val="000775D1"/>
    <w:rsid w:val="00080750"/>
    <w:rsid w:val="00080E13"/>
    <w:rsid w:val="00081F8D"/>
    <w:rsid w:val="00082143"/>
    <w:rsid w:val="000828EC"/>
    <w:rsid w:val="00083A14"/>
    <w:rsid w:val="0008450F"/>
    <w:rsid w:val="000847B2"/>
    <w:rsid w:val="00085302"/>
    <w:rsid w:val="00085304"/>
    <w:rsid w:val="0008584A"/>
    <w:rsid w:val="00090738"/>
    <w:rsid w:val="00090E3A"/>
    <w:rsid w:val="00090E86"/>
    <w:rsid w:val="00091CD8"/>
    <w:rsid w:val="00091CDC"/>
    <w:rsid w:val="000922AB"/>
    <w:rsid w:val="00093027"/>
    <w:rsid w:val="000947A1"/>
    <w:rsid w:val="0009550C"/>
    <w:rsid w:val="00095925"/>
    <w:rsid w:val="00095D63"/>
    <w:rsid w:val="00096976"/>
    <w:rsid w:val="00096B04"/>
    <w:rsid w:val="0009772A"/>
    <w:rsid w:val="000A10B3"/>
    <w:rsid w:val="000A1D8E"/>
    <w:rsid w:val="000A3100"/>
    <w:rsid w:val="000A4661"/>
    <w:rsid w:val="000B0810"/>
    <w:rsid w:val="000B15A1"/>
    <w:rsid w:val="000B1F8D"/>
    <w:rsid w:val="000B2195"/>
    <w:rsid w:val="000B260B"/>
    <w:rsid w:val="000B29A6"/>
    <w:rsid w:val="000B3459"/>
    <w:rsid w:val="000B3475"/>
    <w:rsid w:val="000B516A"/>
    <w:rsid w:val="000B5217"/>
    <w:rsid w:val="000B5EFF"/>
    <w:rsid w:val="000B764A"/>
    <w:rsid w:val="000B7854"/>
    <w:rsid w:val="000B790B"/>
    <w:rsid w:val="000C0192"/>
    <w:rsid w:val="000C29FF"/>
    <w:rsid w:val="000C4184"/>
    <w:rsid w:val="000C4307"/>
    <w:rsid w:val="000C4A77"/>
    <w:rsid w:val="000C4C52"/>
    <w:rsid w:val="000C5022"/>
    <w:rsid w:val="000C5569"/>
    <w:rsid w:val="000C5744"/>
    <w:rsid w:val="000C5E43"/>
    <w:rsid w:val="000C5F96"/>
    <w:rsid w:val="000C66DB"/>
    <w:rsid w:val="000C797F"/>
    <w:rsid w:val="000D133C"/>
    <w:rsid w:val="000D2603"/>
    <w:rsid w:val="000D2830"/>
    <w:rsid w:val="000D2AF0"/>
    <w:rsid w:val="000D2D9B"/>
    <w:rsid w:val="000D30FB"/>
    <w:rsid w:val="000D3D54"/>
    <w:rsid w:val="000D4582"/>
    <w:rsid w:val="000D4688"/>
    <w:rsid w:val="000D51F1"/>
    <w:rsid w:val="000D575D"/>
    <w:rsid w:val="000D77FD"/>
    <w:rsid w:val="000D7EE9"/>
    <w:rsid w:val="000E0B91"/>
    <w:rsid w:val="000E10C9"/>
    <w:rsid w:val="000E1584"/>
    <w:rsid w:val="000E2175"/>
    <w:rsid w:val="000E241C"/>
    <w:rsid w:val="000E242D"/>
    <w:rsid w:val="000E2D2E"/>
    <w:rsid w:val="000E2E5A"/>
    <w:rsid w:val="000E38C3"/>
    <w:rsid w:val="000E398B"/>
    <w:rsid w:val="000E3DEF"/>
    <w:rsid w:val="000E42E8"/>
    <w:rsid w:val="000E4537"/>
    <w:rsid w:val="000E4FA1"/>
    <w:rsid w:val="000E4FE6"/>
    <w:rsid w:val="000E5520"/>
    <w:rsid w:val="000F0A1D"/>
    <w:rsid w:val="000F0BB0"/>
    <w:rsid w:val="000F0EC5"/>
    <w:rsid w:val="000F15AB"/>
    <w:rsid w:val="000F2635"/>
    <w:rsid w:val="000F3164"/>
    <w:rsid w:val="000F3F7C"/>
    <w:rsid w:val="000F5039"/>
    <w:rsid w:val="000F6C70"/>
    <w:rsid w:val="000F70D1"/>
    <w:rsid w:val="000F740C"/>
    <w:rsid w:val="0010031E"/>
    <w:rsid w:val="00100746"/>
    <w:rsid w:val="00100DA2"/>
    <w:rsid w:val="00101BA5"/>
    <w:rsid w:val="00103A9D"/>
    <w:rsid w:val="00104AF1"/>
    <w:rsid w:val="0010545C"/>
    <w:rsid w:val="001057BA"/>
    <w:rsid w:val="0010597A"/>
    <w:rsid w:val="001063E3"/>
    <w:rsid w:val="00106B4D"/>
    <w:rsid w:val="00106C0F"/>
    <w:rsid w:val="00110BA8"/>
    <w:rsid w:val="00110E48"/>
    <w:rsid w:val="0011118E"/>
    <w:rsid w:val="00111B67"/>
    <w:rsid w:val="0011211A"/>
    <w:rsid w:val="0011298D"/>
    <w:rsid w:val="001160B9"/>
    <w:rsid w:val="001170E5"/>
    <w:rsid w:val="00120172"/>
    <w:rsid w:val="001209D5"/>
    <w:rsid w:val="0012201F"/>
    <w:rsid w:val="00122D60"/>
    <w:rsid w:val="001268E2"/>
    <w:rsid w:val="00126CB7"/>
    <w:rsid w:val="00127D74"/>
    <w:rsid w:val="00131007"/>
    <w:rsid w:val="0013167D"/>
    <w:rsid w:val="0013331B"/>
    <w:rsid w:val="001335C3"/>
    <w:rsid w:val="001369A1"/>
    <w:rsid w:val="00136C8A"/>
    <w:rsid w:val="0014157D"/>
    <w:rsid w:val="00144097"/>
    <w:rsid w:val="00144DC3"/>
    <w:rsid w:val="00145C42"/>
    <w:rsid w:val="001461ED"/>
    <w:rsid w:val="00146F05"/>
    <w:rsid w:val="00147E4C"/>
    <w:rsid w:val="00147EA8"/>
    <w:rsid w:val="001504D1"/>
    <w:rsid w:val="0015376D"/>
    <w:rsid w:val="00153FC6"/>
    <w:rsid w:val="0015427D"/>
    <w:rsid w:val="00154835"/>
    <w:rsid w:val="001553CD"/>
    <w:rsid w:val="001553F7"/>
    <w:rsid w:val="001558E8"/>
    <w:rsid w:val="0015602C"/>
    <w:rsid w:val="001574B0"/>
    <w:rsid w:val="00157FAD"/>
    <w:rsid w:val="00160132"/>
    <w:rsid w:val="00160220"/>
    <w:rsid w:val="00160475"/>
    <w:rsid w:val="00160774"/>
    <w:rsid w:val="001612AE"/>
    <w:rsid w:val="00162752"/>
    <w:rsid w:val="00164A37"/>
    <w:rsid w:val="0016536E"/>
    <w:rsid w:val="00165A39"/>
    <w:rsid w:val="00165CE1"/>
    <w:rsid w:val="0016760B"/>
    <w:rsid w:val="0017021F"/>
    <w:rsid w:val="001707F8"/>
    <w:rsid w:val="0017153E"/>
    <w:rsid w:val="00171B1E"/>
    <w:rsid w:val="001723D8"/>
    <w:rsid w:val="00172732"/>
    <w:rsid w:val="00172805"/>
    <w:rsid w:val="001728DB"/>
    <w:rsid w:val="00173369"/>
    <w:rsid w:val="00173973"/>
    <w:rsid w:val="001740EE"/>
    <w:rsid w:val="0017485C"/>
    <w:rsid w:val="00174F8B"/>
    <w:rsid w:val="00176385"/>
    <w:rsid w:val="001768C1"/>
    <w:rsid w:val="001774ED"/>
    <w:rsid w:val="00180848"/>
    <w:rsid w:val="00180A5B"/>
    <w:rsid w:val="00180F71"/>
    <w:rsid w:val="00182714"/>
    <w:rsid w:val="00183837"/>
    <w:rsid w:val="00184E3D"/>
    <w:rsid w:val="00185446"/>
    <w:rsid w:val="00185D43"/>
    <w:rsid w:val="001862F9"/>
    <w:rsid w:val="0018652A"/>
    <w:rsid w:val="00187F9A"/>
    <w:rsid w:val="00190866"/>
    <w:rsid w:val="00191072"/>
    <w:rsid w:val="0019259C"/>
    <w:rsid w:val="00193C12"/>
    <w:rsid w:val="00193C18"/>
    <w:rsid w:val="00194221"/>
    <w:rsid w:val="001942F2"/>
    <w:rsid w:val="00194B10"/>
    <w:rsid w:val="001965CC"/>
    <w:rsid w:val="0019693F"/>
    <w:rsid w:val="0019703A"/>
    <w:rsid w:val="00197DD5"/>
    <w:rsid w:val="001A0148"/>
    <w:rsid w:val="001A0727"/>
    <w:rsid w:val="001A1457"/>
    <w:rsid w:val="001A16AC"/>
    <w:rsid w:val="001A18E2"/>
    <w:rsid w:val="001A20B9"/>
    <w:rsid w:val="001A2529"/>
    <w:rsid w:val="001A26CC"/>
    <w:rsid w:val="001A5C3E"/>
    <w:rsid w:val="001B002D"/>
    <w:rsid w:val="001B0224"/>
    <w:rsid w:val="001B1775"/>
    <w:rsid w:val="001B19D7"/>
    <w:rsid w:val="001B2F85"/>
    <w:rsid w:val="001B30C4"/>
    <w:rsid w:val="001B3881"/>
    <w:rsid w:val="001B4233"/>
    <w:rsid w:val="001B6069"/>
    <w:rsid w:val="001B6AE8"/>
    <w:rsid w:val="001C030A"/>
    <w:rsid w:val="001C1C32"/>
    <w:rsid w:val="001C2AFF"/>
    <w:rsid w:val="001C2BBF"/>
    <w:rsid w:val="001C374E"/>
    <w:rsid w:val="001C3A1E"/>
    <w:rsid w:val="001C48FB"/>
    <w:rsid w:val="001C56C9"/>
    <w:rsid w:val="001C681D"/>
    <w:rsid w:val="001C6AA3"/>
    <w:rsid w:val="001C77D1"/>
    <w:rsid w:val="001C7B83"/>
    <w:rsid w:val="001C7DCB"/>
    <w:rsid w:val="001D032C"/>
    <w:rsid w:val="001D047A"/>
    <w:rsid w:val="001D0E22"/>
    <w:rsid w:val="001D1756"/>
    <w:rsid w:val="001D1801"/>
    <w:rsid w:val="001D2842"/>
    <w:rsid w:val="001D2931"/>
    <w:rsid w:val="001D34D1"/>
    <w:rsid w:val="001D4D44"/>
    <w:rsid w:val="001D5DCA"/>
    <w:rsid w:val="001D6C82"/>
    <w:rsid w:val="001D7044"/>
    <w:rsid w:val="001D751F"/>
    <w:rsid w:val="001E0142"/>
    <w:rsid w:val="001E2E5D"/>
    <w:rsid w:val="001E445D"/>
    <w:rsid w:val="001E4749"/>
    <w:rsid w:val="001E4AE2"/>
    <w:rsid w:val="001E55CA"/>
    <w:rsid w:val="001E5817"/>
    <w:rsid w:val="001E5874"/>
    <w:rsid w:val="001E5B29"/>
    <w:rsid w:val="001E669F"/>
    <w:rsid w:val="001F05BE"/>
    <w:rsid w:val="001F1FC1"/>
    <w:rsid w:val="001F2411"/>
    <w:rsid w:val="001F27FF"/>
    <w:rsid w:val="001F35EA"/>
    <w:rsid w:val="001F6F94"/>
    <w:rsid w:val="00200108"/>
    <w:rsid w:val="00200D5B"/>
    <w:rsid w:val="002022C3"/>
    <w:rsid w:val="00203996"/>
    <w:rsid w:val="00203C85"/>
    <w:rsid w:val="002056AB"/>
    <w:rsid w:val="00205F65"/>
    <w:rsid w:val="002068BB"/>
    <w:rsid w:val="00207C45"/>
    <w:rsid w:val="00210F91"/>
    <w:rsid w:val="00211901"/>
    <w:rsid w:val="00212CCF"/>
    <w:rsid w:val="00212D57"/>
    <w:rsid w:val="00212D96"/>
    <w:rsid w:val="00213A9D"/>
    <w:rsid w:val="002143F3"/>
    <w:rsid w:val="00214F0B"/>
    <w:rsid w:val="0021539D"/>
    <w:rsid w:val="002156D3"/>
    <w:rsid w:val="00216016"/>
    <w:rsid w:val="002161E3"/>
    <w:rsid w:val="00216634"/>
    <w:rsid w:val="00216FEA"/>
    <w:rsid w:val="00217CFB"/>
    <w:rsid w:val="00217DF6"/>
    <w:rsid w:val="00221565"/>
    <w:rsid w:val="002225A8"/>
    <w:rsid w:val="00223109"/>
    <w:rsid w:val="00223328"/>
    <w:rsid w:val="00224184"/>
    <w:rsid w:val="00224432"/>
    <w:rsid w:val="00224571"/>
    <w:rsid w:val="002254EB"/>
    <w:rsid w:val="00230A3C"/>
    <w:rsid w:val="00230DBE"/>
    <w:rsid w:val="00231510"/>
    <w:rsid w:val="00232103"/>
    <w:rsid w:val="002337AC"/>
    <w:rsid w:val="002340DF"/>
    <w:rsid w:val="00234793"/>
    <w:rsid w:val="0023549D"/>
    <w:rsid w:val="00235BFE"/>
    <w:rsid w:val="00235D89"/>
    <w:rsid w:val="00237189"/>
    <w:rsid w:val="00240CAC"/>
    <w:rsid w:val="0024138D"/>
    <w:rsid w:val="002455C8"/>
    <w:rsid w:val="00245675"/>
    <w:rsid w:val="00245C0C"/>
    <w:rsid w:val="00246235"/>
    <w:rsid w:val="0024692B"/>
    <w:rsid w:val="002471E0"/>
    <w:rsid w:val="002473CF"/>
    <w:rsid w:val="00247BDE"/>
    <w:rsid w:val="00250A80"/>
    <w:rsid w:val="00250F1A"/>
    <w:rsid w:val="00251713"/>
    <w:rsid w:val="00251EE4"/>
    <w:rsid w:val="00252B87"/>
    <w:rsid w:val="002543BA"/>
    <w:rsid w:val="00255473"/>
    <w:rsid w:val="00255843"/>
    <w:rsid w:val="00256394"/>
    <w:rsid w:val="00256A31"/>
    <w:rsid w:val="00257187"/>
    <w:rsid w:val="00260366"/>
    <w:rsid w:val="00260CE4"/>
    <w:rsid w:val="002618F4"/>
    <w:rsid w:val="00262EFC"/>
    <w:rsid w:val="002648DF"/>
    <w:rsid w:val="0026539A"/>
    <w:rsid w:val="00265669"/>
    <w:rsid w:val="002664FC"/>
    <w:rsid w:val="0026657C"/>
    <w:rsid w:val="00266A00"/>
    <w:rsid w:val="002672EE"/>
    <w:rsid w:val="002717C2"/>
    <w:rsid w:val="00271AA7"/>
    <w:rsid w:val="002726E3"/>
    <w:rsid w:val="00275D97"/>
    <w:rsid w:val="002765A7"/>
    <w:rsid w:val="0027696B"/>
    <w:rsid w:val="002773CB"/>
    <w:rsid w:val="002773D3"/>
    <w:rsid w:val="00277BAA"/>
    <w:rsid w:val="0028025D"/>
    <w:rsid w:val="002813C9"/>
    <w:rsid w:val="00281E7E"/>
    <w:rsid w:val="0028230C"/>
    <w:rsid w:val="00282BFD"/>
    <w:rsid w:val="00284753"/>
    <w:rsid w:val="002849EF"/>
    <w:rsid w:val="002851E7"/>
    <w:rsid w:val="00286C14"/>
    <w:rsid w:val="0029031D"/>
    <w:rsid w:val="0029038F"/>
    <w:rsid w:val="0029166D"/>
    <w:rsid w:val="00291AA4"/>
    <w:rsid w:val="00291DAC"/>
    <w:rsid w:val="002936C2"/>
    <w:rsid w:val="00293E7D"/>
    <w:rsid w:val="00293F59"/>
    <w:rsid w:val="00295A25"/>
    <w:rsid w:val="00296B81"/>
    <w:rsid w:val="002A2F93"/>
    <w:rsid w:val="002A5242"/>
    <w:rsid w:val="002A56E2"/>
    <w:rsid w:val="002A72F8"/>
    <w:rsid w:val="002B07F0"/>
    <w:rsid w:val="002B0E2D"/>
    <w:rsid w:val="002B13B9"/>
    <w:rsid w:val="002B1B2C"/>
    <w:rsid w:val="002B2347"/>
    <w:rsid w:val="002B332A"/>
    <w:rsid w:val="002B3C02"/>
    <w:rsid w:val="002B4464"/>
    <w:rsid w:val="002B45FD"/>
    <w:rsid w:val="002B46B2"/>
    <w:rsid w:val="002B4F7A"/>
    <w:rsid w:val="002B5136"/>
    <w:rsid w:val="002B51A4"/>
    <w:rsid w:val="002B560B"/>
    <w:rsid w:val="002B57CE"/>
    <w:rsid w:val="002B57D6"/>
    <w:rsid w:val="002B652B"/>
    <w:rsid w:val="002B6DF5"/>
    <w:rsid w:val="002B7450"/>
    <w:rsid w:val="002C0363"/>
    <w:rsid w:val="002C0B59"/>
    <w:rsid w:val="002C4496"/>
    <w:rsid w:val="002C457C"/>
    <w:rsid w:val="002C52AD"/>
    <w:rsid w:val="002C67F3"/>
    <w:rsid w:val="002C6DD3"/>
    <w:rsid w:val="002C7AE2"/>
    <w:rsid w:val="002D008B"/>
    <w:rsid w:val="002D1863"/>
    <w:rsid w:val="002D2CC1"/>
    <w:rsid w:val="002D33D0"/>
    <w:rsid w:val="002D4BAF"/>
    <w:rsid w:val="002D5C43"/>
    <w:rsid w:val="002D5FA8"/>
    <w:rsid w:val="002D6967"/>
    <w:rsid w:val="002D7BB2"/>
    <w:rsid w:val="002D7EF0"/>
    <w:rsid w:val="002E000A"/>
    <w:rsid w:val="002E03A9"/>
    <w:rsid w:val="002E1B45"/>
    <w:rsid w:val="002E3399"/>
    <w:rsid w:val="002E35C0"/>
    <w:rsid w:val="002E3B26"/>
    <w:rsid w:val="002E3F59"/>
    <w:rsid w:val="002E55B7"/>
    <w:rsid w:val="002E61AA"/>
    <w:rsid w:val="002E66BD"/>
    <w:rsid w:val="002E6A0E"/>
    <w:rsid w:val="002E7BB2"/>
    <w:rsid w:val="002F053F"/>
    <w:rsid w:val="002F1391"/>
    <w:rsid w:val="002F19D0"/>
    <w:rsid w:val="002F2958"/>
    <w:rsid w:val="002F391C"/>
    <w:rsid w:val="002F409A"/>
    <w:rsid w:val="002F53E5"/>
    <w:rsid w:val="002F66E6"/>
    <w:rsid w:val="002F6FE2"/>
    <w:rsid w:val="003012F0"/>
    <w:rsid w:val="0030135C"/>
    <w:rsid w:val="00301CB8"/>
    <w:rsid w:val="00302067"/>
    <w:rsid w:val="003029AC"/>
    <w:rsid w:val="003051C4"/>
    <w:rsid w:val="00306350"/>
    <w:rsid w:val="003069D7"/>
    <w:rsid w:val="00311316"/>
    <w:rsid w:val="003116F6"/>
    <w:rsid w:val="00311946"/>
    <w:rsid w:val="00312F68"/>
    <w:rsid w:val="00313637"/>
    <w:rsid w:val="00313ABC"/>
    <w:rsid w:val="00314AEF"/>
    <w:rsid w:val="003150E9"/>
    <w:rsid w:val="00315F9A"/>
    <w:rsid w:val="003204E6"/>
    <w:rsid w:val="0032077F"/>
    <w:rsid w:val="003216EE"/>
    <w:rsid w:val="00321E9D"/>
    <w:rsid w:val="00322288"/>
    <w:rsid w:val="00324B02"/>
    <w:rsid w:val="00324B2B"/>
    <w:rsid w:val="00325436"/>
    <w:rsid w:val="0032570F"/>
    <w:rsid w:val="003275B8"/>
    <w:rsid w:val="00327D31"/>
    <w:rsid w:val="00330C38"/>
    <w:rsid w:val="00331D40"/>
    <w:rsid w:val="003326EE"/>
    <w:rsid w:val="00333D08"/>
    <w:rsid w:val="00334170"/>
    <w:rsid w:val="0033462D"/>
    <w:rsid w:val="00334E24"/>
    <w:rsid w:val="0033537B"/>
    <w:rsid w:val="00336DF0"/>
    <w:rsid w:val="003372FA"/>
    <w:rsid w:val="00337B4C"/>
    <w:rsid w:val="00337C4B"/>
    <w:rsid w:val="003404E5"/>
    <w:rsid w:val="00340DA7"/>
    <w:rsid w:val="00340E7D"/>
    <w:rsid w:val="00341230"/>
    <w:rsid w:val="003418EC"/>
    <w:rsid w:val="00345A55"/>
    <w:rsid w:val="00347171"/>
    <w:rsid w:val="003479AE"/>
    <w:rsid w:val="00350BCA"/>
    <w:rsid w:val="00351DA6"/>
    <w:rsid w:val="00351F43"/>
    <w:rsid w:val="003538BD"/>
    <w:rsid w:val="00353D52"/>
    <w:rsid w:val="00354ED7"/>
    <w:rsid w:val="00355327"/>
    <w:rsid w:val="003558F8"/>
    <w:rsid w:val="00356B55"/>
    <w:rsid w:val="00356CDE"/>
    <w:rsid w:val="00360420"/>
    <w:rsid w:val="003613EB"/>
    <w:rsid w:val="003623B1"/>
    <w:rsid w:val="00362EBC"/>
    <w:rsid w:val="0036360A"/>
    <w:rsid w:val="003638ED"/>
    <w:rsid w:val="00363AC1"/>
    <w:rsid w:val="00364030"/>
    <w:rsid w:val="00365728"/>
    <w:rsid w:val="00365C4B"/>
    <w:rsid w:val="0036643C"/>
    <w:rsid w:val="0036647E"/>
    <w:rsid w:val="00366D94"/>
    <w:rsid w:val="00366FD6"/>
    <w:rsid w:val="003671E8"/>
    <w:rsid w:val="00367DD9"/>
    <w:rsid w:val="00372181"/>
    <w:rsid w:val="00372C3F"/>
    <w:rsid w:val="003733E3"/>
    <w:rsid w:val="00373B4B"/>
    <w:rsid w:val="003746D8"/>
    <w:rsid w:val="00374AAE"/>
    <w:rsid w:val="00375E34"/>
    <w:rsid w:val="00375F0B"/>
    <w:rsid w:val="00377066"/>
    <w:rsid w:val="0037715B"/>
    <w:rsid w:val="00377ADA"/>
    <w:rsid w:val="00377D59"/>
    <w:rsid w:val="00377D6C"/>
    <w:rsid w:val="003803BD"/>
    <w:rsid w:val="00380944"/>
    <w:rsid w:val="00380967"/>
    <w:rsid w:val="00380A96"/>
    <w:rsid w:val="003814A5"/>
    <w:rsid w:val="003817BE"/>
    <w:rsid w:val="00382E32"/>
    <w:rsid w:val="00383761"/>
    <w:rsid w:val="003842E7"/>
    <w:rsid w:val="003868F1"/>
    <w:rsid w:val="00386A9B"/>
    <w:rsid w:val="00386EB8"/>
    <w:rsid w:val="00387B85"/>
    <w:rsid w:val="00390051"/>
    <w:rsid w:val="003904CD"/>
    <w:rsid w:val="00390670"/>
    <w:rsid w:val="003906A9"/>
    <w:rsid w:val="00390D68"/>
    <w:rsid w:val="00391630"/>
    <w:rsid w:val="00393A03"/>
    <w:rsid w:val="003966D4"/>
    <w:rsid w:val="00396C20"/>
    <w:rsid w:val="00397193"/>
    <w:rsid w:val="00397B52"/>
    <w:rsid w:val="003A0228"/>
    <w:rsid w:val="003A022F"/>
    <w:rsid w:val="003A08D6"/>
    <w:rsid w:val="003A1728"/>
    <w:rsid w:val="003A1DC3"/>
    <w:rsid w:val="003A21FD"/>
    <w:rsid w:val="003A333C"/>
    <w:rsid w:val="003A33DA"/>
    <w:rsid w:val="003A446A"/>
    <w:rsid w:val="003A4A1B"/>
    <w:rsid w:val="003A4D44"/>
    <w:rsid w:val="003A7243"/>
    <w:rsid w:val="003A743C"/>
    <w:rsid w:val="003B2478"/>
    <w:rsid w:val="003B25BB"/>
    <w:rsid w:val="003B25DC"/>
    <w:rsid w:val="003B286B"/>
    <w:rsid w:val="003B2C34"/>
    <w:rsid w:val="003B2CFF"/>
    <w:rsid w:val="003B3341"/>
    <w:rsid w:val="003B35E0"/>
    <w:rsid w:val="003B3EA9"/>
    <w:rsid w:val="003B42BF"/>
    <w:rsid w:val="003B4495"/>
    <w:rsid w:val="003B5C96"/>
    <w:rsid w:val="003B6632"/>
    <w:rsid w:val="003B6DB0"/>
    <w:rsid w:val="003B6E58"/>
    <w:rsid w:val="003C0DD8"/>
    <w:rsid w:val="003C19D9"/>
    <w:rsid w:val="003C2266"/>
    <w:rsid w:val="003C2C2A"/>
    <w:rsid w:val="003C334F"/>
    <w:rsid w:val="003C34F2"/>
    <w:rsid w:val="003C38FF"/>
    <w:rsid w:val="003C3AAB"/>
    <w:rsid w:val="003C42CB"/>
    <w:rsid w:val="003C49E9"/>
    <w:rsid w:val="003C4E4D"/>
    <w:rsid w:val="003C4F94"/>
    <w:rsid w:val="003C5D92"/>
    <w:rsid w:val="003D042F"/>
    <w:rsid w:val="003D1EE4"/>
    <w:rsid w:val="003D38F5"/>
    <w:rsid w:val="003D784D"/>
    <w:rsid w:val="003E0B09"/>
    <w:rsid w:val="003E1473"/>
    <w:rsid w:val="003E1EBA"/>
    <w:rsid w:val="003E26D2"/>
    <w:rsid w:val="003E367F"/>
    <w:rsid w:val="003E3A73"/>
    <w:rsid w:val="003E3E50"/>
    <w:rsid w:val="003E4043"/>
    <w:rsid w:val="003E4102"/>
    <w:rsid w:val="003E56E3"/>
    <w:rsid w:val="003E60AE"/>
    <w:rsid w:val="003E7B6F"/>
    <w:rsid w:val="003F0F70"/>
    <w:rsid w:val="003F1FAF"/>
    <w:rsid w:val="003F24B0"/>
    <w:rsid w:val="003F25DA"/>
    <w:rsid w:val="003F2C6E"/>
    <w:rsid w:val="003F5DCE"/>
    <w:rsid w:val="003F6110"/>
    <w:rsid w:val="003F6990"/>
    <w:rsid w:val="003F7037"/>
    <w:rsid w:val="003F7154"/>
    <w:rsid w:val="003F7251"/>
    <w:rsid w:val="003F7AAC"/>
    <w:rsid w:val="003F7D5A"/>
    <w:rsid w:val="003F7F93"/>
    <w:rsid w:val="004017BB"/>
    <w:rsid w:val="00405A65"/>
    <w:rsid w:val="00407F85"/>
    <w:rsid w:val="004108BE"/>
    <w:rsid w:val="00410DC7"/>
    <w:rsid w:val="004115AA"/>
    <w:rsid w:val="00411EAF"/>
    <w:rsid w:val="00411FB0"/>
    <w:rsid w:val="00413A4D"/>
    <w:rsid w:val="004143AE"/>
    <w:rsid w:val="00414912"/>
    <w:rsid w:val="00414FF7"/>
    <w:rsid w:val="004155A4"/>
    <w:rsid w:val="00416AF1"/>
    <w:rsid w:val="00416AFA"/>
    <w:rsid w:val="00417245"/>
    <w:rsid w:val="004208B5"/>
    <w:rsid w:val="00420C24"/>
    <w:rsid w:val="00421F6E"/>
    <w:rsid w:val="00422603"/>
    <w:rsid w:val="0042295A"/>
    <w:rsid w:val="00424355"/>
    <w:rsid w:val="004249D0"/>
    <w:rsid w:val="00425167"/>
    <w:rsid w:val="00426A0F"/>
    <w:rsid w:val="00426C8F"/>
    <w:rsid w:val="004275CA"/>
    <w:rsid w:val="00427BE4"/>
    <w:rsid w:val="00430115"/>
    <w:rsid w:val="00431115"/>
    <w:rsid w:val="00432DE0"/>
    <w:rsid w:val="004330B3"/>
    <w:rsid w:val="00433303"/>
    <w:rsid w:val="00433EF2"/>
    <w:rsid w:val="00435041"/>
    <w:rsid w:val="00436AFA"/>
    <w:rsid w:val="00436BE6"/>
    <w:rsid w:val="00437851"/>
    <w:rsid w:val="0044125C"/>
    <w:rsid w:val="004416BE"/>
    <w:rsid w:val="0044277E"/>
    <w:rsid w:val="00443032"/>
    <w:rsid w:val="004435F4"/>
    <w:rsid w:val="004458FF"/>
    <w:rsid w:val="00445C3A"/>
    <w:rsid w:val="00445C3C"/>
    <w:rsid w:val="00446641"/>
    <w:rsid w:val="0045075D"/>
    <w:rsid w:val="00451441"/>
    <w:rsid w:val="00451EE8"/>
    <w:rsid w:val="00452725"/>
    <w:rsid w:val="00453FC1"/>
    <w:rsid w:val="00454E1E"/>
    <w:rsid w:val="00456D5B"/>
    <w:rsid w:val="00457C56"/>
    <w:rsid w:val="004600EF"/>
    <w:rsid w:val="004607BD"/>
    <w:rsid w:val="0046123C"/>
    <w:rsid w:val="0046327B"/>
    <w:rsid w:val="004639D5"/>
    <w:rsid w:val="00465200"/>
    <w:rsid w:val="00466133"/>
    <w:rsid w:val="00466C25"/>
    <w:rsid w:val="00466FD6"/>
    <w:rsid w:val="00467E2A"/>
    <w:rsid w:val="00470457"/>
    <w:rsid w:val="004705EC"/>
    <w:rsid w:val="00470882"/>
    <w:rsid w:val="00471CD7"/>
    <w:rsid w:val="00472434"/>
    <w:rsid w:val="00472AF3"/>
    <w:rsid w:val="00473466"/>
    <w:rsid w:val="0047577B"/>
    <w:rsid w:val="004769D4"/>
    <w:rsid w:val="00476CB4"/>
    <w:rsid w:val="00476D78"/>
    <w:rsid w:val="004815B4"/>
    <w:rsid w:val="004831AB"/>
    <w:rsid w:val="00483D77"/>
    <w:rsid w:val="004844C0"/>
    <w:rsid w:val="0048679F"/>
    <w:rsid w:val="0048691E"/>
    <w:rsid w:val="00487133"/>
    <w:rsid w:val="004875A5"/>
    <w:rsid w:val="00491307"/>
    <w:rsid w:val="00491719"/>
    <w:rsid w:val="00492F21"/>
    <w:rsid w:val="00492F5C"/>
    <w:rsid w:val="00493197"/>
    <w:rsid w:val="0049373C"/>
    <w:rsid w:val="00493B05"/>
    <w:rsid w:val="00493C68"/>
    <w:rsid w:val="00493E22"/>
    <w:rsid w:val="00495CE2"/>
    <w:rsid w:val="0049772B"/>
    <w:rsid w:val="004A2498"/>
    <w:rsid w:val="004A2CD8"/>
    <w:rsid w:val="004A39EE"/>
    <w:rsid w:val="004A3EF1"/>
    <w:rsid w:val="004A54AE"/>
    <w:rsid w:val="004A6C49"/>
    <w:rsid w:val="004A703C"/>
    <w:rsid w:val="004A743B"/>
    <w:rsid w:val="004A7D30"/>
    <w:rsid w:val="004B0643"/>
    <w:rsid w:val="004B157B"/>
    <w:rsid w:val="004B20E5"/>
    <w:rsid w:val="004B226E"/>
    <w:rsid w:val="004B5E8A"/>
    <w:rsid w:val="004B6109"/>
    <w:rsid w:val="004B6247"/>
    <w:rsid w:val="004B7601"/>
    <w:rsid w:val="004B77ED"/>
    <w:rsid w:val="004C09C8"/>
    <w:rsid w:val="004C18A0"/>
    <w:rsid w:val="004C223B"/>
    <w:rsid w:val="004C2B97"/>
    <w:rsid w:val="004C2F69"/>
    <w:rsid w:val="004C3178"/>
    <w:rsid w:val="004C4076"/>
    <w:rsid w:val="004C44FE"/>
    <w:rsid w:val="004C461B"/>
    <w:rsid w:val="004C53DD"/>
    <w:rsid w:val="004C547A"/>
    <w:rsid w:val="004C5BD2"/>
    <w:rsid w:val="004C5D3B"/>
    <w:rsid w:val="004C78CE"/>
    <w:rsid w:val="004D1A37"/>
    <w:rsid w:val="004D1E23"/>
    <w:rsid w:val="004D2303"/>
    <w:rsid w:val="004D2E07"/>
    <w:rsid w:val="004D339A"/>
    <w:rsid w:val="004D5851"/>
    <w:rsid w:val="004D5C44"/>
    <w:rsid w:val="004D603A"/>
    <w:rsid w:val="004E0DD6"/>
    <w:rsid w:val="004E13EF"/>
    <w:rsid w:val="004E23EA"/>
    <w:rsid w:val="004E5169"/>
    <w:rsid w:val="004E59DC"/>
    <w:rsid w:val="004E6266"/>
    <w:rsid w:val="004E63C5"/>
    <w:rsid w:val="004E72A4"/>
    <w:rsid w:val="004E7E42"/>
    <w:rsid w:val="004F12B6"/>
    <w:rsid w:val="004F171A"/>
    <w:rsid w:val="004F1A90"/>
    <w:rsid w:val="004F40C2"/>
    <w:rsid w:val="004F456F"/>
    <w:rsid w:val="004F50F9"/>
    <w:rsid w:val="004F5287"/>
    <w:rsid w:val="004F5B9F"/>
    <w:rsid w:val="004F6E23"/>
    <w:rsid w:val="004F715A"/>
    <w:rsid w:val="005006A4"/>
    <w:rsid w:val="00502C11"/>
    <w:rsid w:val="00503058"/>
    <w:rsid w:val="00505683"/>
    <w:rsid w:val="00505723"/>
    <w:rsid w:val="00505FDA"/>
    <w:rsid w:val="0050639B"/>
    <w:rsid w:val="005069F9"/>
    <w:rsid w:val="0050714E"/>
    <w:rsid w:val="00510E3F"/>
    <w:rsid w:val="005139CF"/>
    <w:rsid w:val="00514BD9"/>
    <w:rsid w:val="00515305"/>
    <w:rsid w:val="005158A6"/>
    <w:rsid w:val="00515CEC"/>
    <w:rsid w:val="00516111"/>
    <w:rsid w:val="00517B8E"/>
    <w:rsid w:val="005217C3"/>
    <w:rsid w:val="0052233B"/>
    <w:rsid w:val="005246D6"/>
    <w:rsid w:val="00524A61"/>
    <w:rsid w:val="0052655C"/>
    <w:rsid w:val="00527CFB"/>
    <w:rsid w:val="00530FED"/>
    <w:rsid w:val="005312B0"/>
    <w:rsid w:val="00531638"/>
    <w:rsid w:val="0053200A"/>
    <w:rsid w:val="00534297"/>
    <w:rsid w:val="00534356"/>
    <w:rsid w:val="005347F0"/>
    <w:rsid w:val="00535027"/>
    <w:rsid w:val="0053534E"/>
    <w:rsid w:val="00536CD6"/>
    <w:rsid w:val="0054003B"/>
    <w:rsid w:val="0054061B"/>
    <w:rsid w:val="0054177D"/>
    <w:rsid w:val="00541824"/>
    <w:rsid w:val="00541923"/>
    <w:rsid w:val="005429EB"/>
    <w:rsid w:val="0054495B"/>
    <w:rsid w:val="005456C5"/>
    <w:rsid w:val="00545D81"/>
    <w:rsid w:val="00546525"/>
    <w:rsid w:val="00546A31"/>
    <w:rsid w:val="00546CDC"/>
    <w:rsid w:val="0054766A"/>
    <w:rsid w:val="00547B80"/>
    <w:rsid w:val="00547E1F"/>
    <w:rsid w:val="0055073E"/>
    <w:rsid w:val="00550C6E"/>
    <w:rsid w:val="0055150F"/>
    <w:rsid w:val="00553EDB"/>
    <w:rsid w:val="00555150"/>
    <w:rsid w:val="0055600F"/>
    <w:rsid w:val="005564C9"/>
    <w:rsid w:val="00556B36"/>
    <w:rsid w:val="00556F5F"/>
    <w:rsid w:val="00560FBB"/>
    <w:rsid w:val="00562AEC"/>
    <w:rsid w:val="00563B25"/>
    <w:rsid w:val="00563FF9"/>
    <w:rsid w:val="00565027"/>
    <w:rsid w:val="00565121"/>
    <w:rsid w:val="00565EC0"/>
    <w:rsid w:val="00566C7F"/>
    <w:rsid w:val="00567A93"/>
    <w:rsid w:val="00567B57"/>
    <w:rsid w:val="00570BE5"/>
    <w:rsid w:val="00570EEC"/>
    <w:rsid w:val="00572640"/>
    <w:rsid w:val="005727CB"/>
    <w:rsid w:val="00572FE7"/>
    <w:rsid w:val="005736A9"/>
    <w:rsid w:val="00574592"/>
    <w:rsid w:val="00574689"/>
    <w:rsid w:val="00574A92"/>
    <w:rsid w:val="00574B86"/>
    <w:rsid w:val="00574E44"/>
    <w:rsid w:val="00575A87"/>
    <w:rsid w:val="00576237"/>
    <w:rsid w:val="005771E6"/>
    <w:rsid w:val="005772CD"/>
    <w:rsid w:val="0057764D"/>
    <w:rsid w:val="005776B6"/>
    <w:rsid w:val="00577F6B"/>
    <w:rsid w:val="00580457"/>
    <w:rsid w:val="00580496"/>
    <w:rsid w:val="00582051"/>
    <w:rsid w:val="00583362"/>
    <w:rsid w:val="00583411"/>
    <w:rsid w:val="00583623"/>
    <w:rsid w:val="00583838"/>
    <w:rsid w:val="00584EE9"/>
    <w:rsid w:val="005856FE"/>
    <w:rsid w:val="00586147"/>
    <w:rsid w:val="00590462"/>
    <w:rsid w:val="00591080"/>
    <w:rsid w:val="00591481"/>
    <w:rsid w:val="0059149D"/>
    <w:rsid w:val="00591F40"/>
    <w:rsid w:val="00592926"/>
    <w:rsid w:val="00592B3C"/>
    <w:rsid w:val="00594F66"/>
    <w:rsid w:val="00595A35"/>
    <w:rsid w:val="00595CD1"/>
    <w:rsid w:val="00596979"/>
    <w:rsid w:val="00596A4F"/>
    <w:rsid w:val="00596C6A"/>
    <w:rsid w:val="00596F86"/>
    <w:rsid w:val="005970CD"/>
    <w:rsid w:val="005975BD"/>
    <w:rsid w:val="00597A3F"/>
    <w:rsid w:val="005A0039"/>
    <w:rsid w:val="005A0A2F"/>
    <w:rsid w:val="005A0A80"/>
    <w:rsid w:val="005A11E8"/>
    <w:rsid w:val="005A1C00"/>
    <w:rsid w:val="005A2BD4"/>
    <w:rsid w:val="005A30A6"/>
    <w:rsid w:val="005A3C2D"/>
    <w:rsid w:val="005A3E0B"/>
    <w:rsid w:val="005A4986"/>
    <w:rsid w:val="005A4D79"/>
    <w:rsid w:val="005A5910"/>
    <w:rsid w:val="005A5C5D"/>
    <w:rsid w:val="005A5F9A"/>
    <w:rsid w:val="005B094C"/>
    <w:rsid w:val="005B1C35"/>
    <w:rsid w:val="005B2615"/>
    <w:rsid w:val="005B26D2"/>
    <w:rsid w:val="005B2943"/>
    <w:rsid w:val="005B4EB9"/>
    <w:rsid w:val="005B52B0"/>
    <w:rsid w:val="005B6901"/>
    <w:rsid w:val="005B73D0"/>
    <w:rsid w:val="005C036D"/>
    <w:rsid w:val="005C0925"/>
    <w:rsid w:val="005C0AFE"/>
    <w:rsid w:val="005C173D"/>
    <w:rsid w:val="005C2293"/>
    <w:rsid w:val="005C4138"/>
    <w:rsid w:val="005C47BB"/>
    <w:rsid w:val="005C505E"/>
    <w:rsid w:val="005C52BC"/>
    <w:rsid w:val="005C612E"/>
    <w:rsid w:val="005C6B07"/>
    <w:rsid w:val="005D26A6"/>
    <w:rsid w:val="005D33A3"/>
    <w:rsid w:val="005D3F80"/>
    <w:rsid w:val="005D6447"/>
    <w:rsid w:val="005E0261"/>
    <w:rsid w:val="005E1BD7"/>
    <w:rsid w:val="005E4B57"/>
    <w:rsid w:val="005E6517"/>
    <w:rsid w:val="005E709F"/>
    <w:rsid w:val="005F00EB"/>
    <w:rsid w:val="005F2C77"/>
    <w:rsid w:val="005F4A4D"/>
    <w:rsid w:val="005F5768"/>
    <w:rsid w:val="005F5B78"/>
    <w:rsid w:val="005F5B86"/>
    <w:rsid w:val="005F6898"/>
    <w:rsid w:val="005F6B41"/>
    <w:rsid w:val="005F6BBE"/>
    <w:rsid w:val="005F7209"/>
    <w:rsid w:val="005F73F6"/>
    <w:rsid w:val="00600935"/>
    <w:rsid w:val="00600E74"/>
    <w:rsid w:val="006021B7"/>
    <w:rsid w:val="006025D9"/>
    <w:rsid w:val="00604411"/>
    <w:rsid w:val="00604596"/>
    <w:rsid w:val="00604703"/>
    <w:rsid w:val="0060569B"/>
    <w:rsid w:val="00605DF1"/>
    <w:rsid w:val="006068F1"/>
    <w:rsid w:val="0060703D"/>
    <w:rsid w:val="00607EFA"/>
    <w:rsid w:val="006100E0"/>
    <w:rsid w:val="006110A9"/>
    <w:rsid w:val="00612007"/>
    <w:rsid w:val="0061277B"/>
    <w:rsid w:val="00612C0F"/>
    <w:rsid w:val="00613FC8"/>
    <w:rsid w:val="006142A2"/>
    <w:rsid w:val="00616DF3"/>
    <w:rsid w:val="006179C4"/>
    <w:rsid w:val="00617A93"/>
    <w:rsid w:val="0062071B"/>
    <w:rsid w:val="00620C6D"/>
    <w:rsid w:val="00621F90"/>
    <w:rsid w:val="00622B2F"/>
    <w:rsid w:val="00622C57"/>
    <w:rsid w:val="00622EE6"/>
    <w:rsid w:val="0062303E"/>
    <w:rsid w:val="006249E3"/>
    <w:rsid w:val="00627AA0"/>
    <w:rsid w:val="00627E54"/>
    <w:rsid w:val="006322AA"/>
    <w:rsid w:val="00633994"/>
    <w:rsid w:val="00636CD0"/>
    <w:rsid w:val="00636E2F"/>
    <w:rsid w:val="00644C35"/>
    <w:rsid w:val="00645B06"/>
    <w:rsid w:val="00645BFF"/>
    <w:rsid w:val="00646AE0"/>
    <w:rsid w:val="006479C4"/>
    <w:rsid w:val="0065016F"/>
    <w:rsid w:val="006501DF"/>
    <w:rsid w:val="00650259"/>
    <w:rsid w:val="00650F39"/>
    <w:rsid w:val="00651B03"/>
    <w:rsid w:val="00651B9F"/>
    <w:rsid w:val="00652473"/>
    <w:rsid w:val="00652A79"/>
    <w:rsid w:val="0065312C"/>
    <w:rsid w:val="00654250"/>
    <w:rsid w:val="006550D8"/>
    <w:rsid w:val="00655536"/>
    <w:rsid w:val="00655CA8"/>
    <w:rsid w:val="00655D0F"/>
    <w:rsid w:val="00656657"/>
    <w:rsid w:val="006567C7"/>
    <w:rsid w:val="00657369"/>
    <w:rsid w:val="00657609"/>
    <w:rsid w:val="0066156E"/>
    <w:rsid w:val="00661C7E"/>
    <w:rsid w:val="00663A1E"/>
    <w:rsid w:val="006646C9"/>
    <w:rsid w:val="00664957"/>
    <w:rsid w:val="0066534A"/>
    <w:rsid w:val="00666617"/>
    <w:rsid w:val="00667610"/>
    <w:rsid w:val="0066797D"/>
    <w:rsid w:val="00667CB1"/>
    <w:rsid w:val="00667DE2"/>
    <w:rsid w:val="0067024A"/>
    <w:rsid w:val="00672F63"/>
    <w:rsid w:val="00673B8B"/>
    <w:rsid w:val="00674B6F"/>
    <w:rsid w:val="00675175"/>
    <w:rsid w:val="006751F1"/>
    <w:rsid w:val="00680071"/>
    <w:rsid w:val="006804FD"/>
    <w:rsid w:val="00680671"/>
    <w:rsid w:val="00681460"/>
    <w:rsid w:val="006815B2"/>
    <w:rsid w:val="0068337D"/>
    <w:rsid w:val="006835DF"/>
    <w:rsid w:val="006840CC"/>
    <w:rsid w:val="0068411D"/>
    <w:rsid w:val="00684EDF"/>
    <w:rsid w:val="006852A7"/>
    <w:rsid w:val="00686B58"/>
    <w:rsid w:val="006912E7"/>
    <w:rsid w:val="0069139F"/>
    <w:rsid w:val="0069175D"/>
    <w:rsid w:val="006936CC"/>
    <w:rsid w:val="006948A0"/>
    <w:rsid w:val="0069551F"/>
    <w:rsid w:val="00696C84"/>
    <w:rsid w:val="00697D52"/>
    <w:rsid w:val="006A12B1"/>
    <w:rsid w:val="006A2197"/>
    <w:rsid w:val="006A4B76"/>
    <w:rsid w:val="006A4B8A"/>
    <w:rsid w:val="006A5979"/>
    <w:rsid w:val="006A5D38"/>
    <w:rsid w:val="006A756D"/>
    <w:rsid w:val="006B041D"/>
    <w:rsid w:val="006B1639"/>
    <w:rsid w:val="006B2699"/>
    <w:rsid w:val="006B2C63"/>
    <w:rsid w:val="006B3C16"/>
    <w:rsid w:val="006B5DA8"/>
    <w:rsid w:val="006B6C30"/>
    <w:rsid w:val="006B745D"/>
    <w:rsid w:val="006B75DA"/>
    <w:rsid w:val="006B7C90"/>
    <w:rsid w:val="006C0089"/>
    <w:rsid w:val="006C08E7"/>
    <w:rsid w:val="006C109C"/>
    <w:rsid w:val="006C28BC"/>
    <w:rsid w:val="006C2FA6"/>
    <w:rsid w:val="006C375B"/>
    <w:rsid w:val="006C3F02"/>
    <w:rsid w:val="006C409A"/>
    <w:rsid w:val="006C562E"/>
    <w:rsid w:val="006C5C59"/>
    <w:rsid w:val="006C6179"/>
    <w:rsid w:val="006D01BC"/>
    <w:rsid w:val="006D0E15"/>
    <w:rsid w:val="006D0E6C"/>
    <w:rsid w:val="006D1481"/>
    <w:rsid w:val="006D51B1"/>
    <w:rsid w:val="006D5772"/>
    <w:rsid w:val="006D6FF7"/>
    <w:rsid w:val="006D74FA"/>
    <w:rsid w:val="006E0C6B"/>
    <w:rsid w:val="006E131D"/>
    <w:rsid w:val="006E1714"/>
    <w:rsid w:val="006E2E67"/>
    <w:rsid w:val="006E47BD"/>
    <w:rsid w:val="006E51A2"/>
    <w:rsid w:val="006E532D"/>
    <w:rsid w:val="006E68CF"/>
    <w:rsid w:val="006E790D"/>
    <w:rsid w:val="006F00C8"/>
    <w:rsid w:val="006F1E2E"/>
    <w:rsid w:val="006F2D41"/>
    <w:rsid w:val="006F43B9"/>
    <w:rsid w:val="006F47E0"/>
    <w:rsid w:val="006F724C"/>
    <w:rsid w:val="0070245B"/>
    <w:rsid w:val="007047DB"/>
    <w:rsid w:val="00705E9B"/>
    <w:rsid w:val="00706567"/>
    <w:rsid w:val="00706FC0"/>
    <w:rsid w:val="00707666"/>
    <w:rsid w:val="00707F96"/>
    <w:rsid w:val="0071194E"/>
    <w:rsid w:val="007119F3"/>
    <w:rsid w:val="0071284B"/>
    <w:rsid w:val="007146F0"/>
    <w:rsid w:val="007155E3"/>
    <w:rsid w:val="00716314"/>
    <w:rsid w:val="00716849"/>
    <w:rsid w:val="00717675"/>
    <w:rsid w:val="007208F7"/>
    <w:rsid w:val="007213D8"/>
    <w:rsid w:val="00722D1A"/>
    <w:rsid w:val="00723B5F"/>
    <w:rsid w:val="00723EEB"/>
    <w:rsid w:val="00723FB1"/>
    <w:rsid w:val="0072403D"/>
    <w:rsid w:val="00724878"/>
    <w:rsid w:val="00725ACE"/>
    <w:rsid w:val="00726B14"/>
    <w:rsid w:val="00726D5D"/>
    <w:rsid w:val="00730578"/>
    <w:rsid w:val="00731578"/>
    <w:rsid w:val="00731592"/>
    <w:rsid w:val="007328F4"/>
    <w:rsid w:val="00733E86"/>
    <w:rsid w:val="00736389"/>
    <w:rsid w:val="0074038A"/>
    <w:rsid w:val="00743645"/>
    <w:rsid w:val="0074375D"/>
    <w:rsid w:val="00745458"/>
    <w:rsid w:val="00745BCE"/>
    <w:rsid w:val="0074691B"/>
    <w:rsid w:val="00747198"/>
    <w:rsid w:val="007478FA"/>
    <w:rsid w:val="00750C4C"/>
    <w:rsid w:val="00751DC4"/>
    <w:rsid w:val="00753677"/>
    <w:rsid w:val="00753760"/>
    <w:rsid w:val="00753CD2"/>
    <w:rsid w:val="00754418"/>
    <w:rsid w:val="00754D62"/>
    <w:rsid w:val="00754E21"/>
    <w:rsid w:val="00756A1A"/>
    <w:rsid w:val="007570DA"/>
    <w:rsid w:val="00757F5A"/>
    <w:rsid w:val="007626D3"/>
    <w:rsid w:val="007629EB"/>
    <w:rsid w:val="00763581"/>
    <w:rsid w:val="00763D24"/>
    <w:rsid w:val="00763D31"/>
    <w:rsid w:val="0076514C"/>
    <w:rsid w:val="0076538C"/>
    <w:rsid w:val="007656CE"/>
    <w:rsid w:val="00766E31"/>
    <w:rsid w:val="00766F78"/>
    <w:rsid w:val="00767644"/>
    <w:rsid w:val="00767746"/>
    <w:rsid w:val="00767B41"/>
    <w:rsid w:val="0077183B"/>
    <w:rsid w:val="007735A2"/>
    <w:rsid w:val="007735D6"/>
    <w:rsid w:val="007738BE"/>
    <w:rsid w:val="007743F2"/>
    <w:rsid w:val="007747B3"/>
    <w:rsid w:val="00777255"/>
    <w:rsid w:val="00780749"/>
    <w:rsid w:val="00780D7C"/>
    <w:rsid w:val="00781035"/>
    <w:rsid w:val="007815A0"/>
    <w:rsid w:val="00782911"/>
    <w:rsid w:val="007838B2"/>
    <w:rsid w:val="00787F9A"/>
    <w:rsid w:val="007902F2"/>
    <w:rsid w:val="007921EE"/>
    <w:rsid w:val="007925C6"/>
    <w:rsid w:val="00793393"/>
    <w:rsid w:val="00793C98"/>
    <w:rsid w:val="00793E5C"/>
    <w:rsid w:val="00794895"/>
    <w:rsid w:val="00794BDA"/>
    <w:rsid w:val="0079626C"/>
    <w:rsid w:val="00796600"/>
    <w:rsid w:val="00796D40"/>
    <w:rsid w:val="00796D62"/>
    <w:rsid w:val="007A189D"/>
    <w:rsid w:val="007A2159"/>
    <w:rsid w:val="007A25D3"/>
    <w:rsid w:val="007A2726"/>
    <w:rsid w:val="007A2E03"/>
    <w:rsid w:val="007A4FCF"/>
    <w:rsid w:val="007A540C"/>
    <w:rsid w:val="007A5968"/>
    <w:rsid w:val="007A6142"/>
    <w:rsid w:val="007A62EF"/>
    <w:rsid w:val="007A77B5"/>
    <w:rsid w:val="007A7BC7"/>
    <w:rsid w:val="007A7F3A"/>
    <w:rsid w:val="007B03D6"/>
    <w:rsid w:val="007B118E"/>
    <w:rsid w:val="007B350A"/>
    <w:rsid w:val="007B36CF"/>
    <w:rsid w:val="007B3748"/>
    <w:rsid w:val="007B3A98"/>
    <w:rsid w:val="007B3C8D"/>
    <w:rsid w:val="007B54ED"/>
    <w:rsid w:val="007B5603"/>
    <w:rsid w:val="007C0FAF"/>
    <w:rsid w:val="007C15ED"/>
    <w:rsid w:val="007C374A"/>
    <w:rsid w:val="007C487B"/>
    <w:rsid w:val="007C4963"/>
    <w:rsid w:val="007C58DA"/>
    <w:rsid w:val="007C7D25"/>
    <w:rsid w:val="007C7D66"/>
    <w:rsid w:val="007C7FDC"/>
    <w:rsid w:val="007D00C5"/>
    <w:rsid w:val="007D1841"/>
    <w:rsid w:val="007D1EEA"/>
    <w:rsid w:val="007D24D1"/>
    <w:rsid w:val="007D355C"/>
    <w:rsid w:val="007D4A33"/>
    <w:rsid w:val="007D5293"/>
    <w:rsid w:val="007D56C7"/>
    <w:rsid w:val="007D6016"/>
    <w:rsid w:val="007D670B"/>
    <w:rsid w:val="007D6949"/>
    <w:rsid w:val="007E05E9"/>
    <w:rsid w:val="007E0B0E"/>
    <w:rsid w:val="007E142E"/>
    <w:rsid w:val="007E2608"/>
    <w:rsid w:val="007E2C07"/>
    <w:rsid w:val="007E37C7"/>
    <w:rsid w:val="007E38A9"/>
    <w:rsid w:val="007E3F44"/>
    <w:rsid w:val="007E5B79"/>
    <w:rsid w:val="007E5FB9"/>
    <w:rsid w:val="007E6E51"/>
    <w:rsid w:val="007E7206"/>
    <w:rsid w:val="007E76C8"/>
    <w:rsid w:val="007F0773"/>
    <w:rsid w:val="007F3520"/>
    <w:rsid w:val="007F37EC"/>
    <w:rsid w:val="007F38D1"/>
    <w:rsid w:val="007F3B99"/>
    <w:rsid w:val="007F484C"/>
    <w:rsid w:val="007F4A11"/>
    <w:rsid w:val="00800611"/>
    <w:rsid w:val="00802056"/>
    <w:rsid w:val="00803F55"/>
    <w:rsid w:val="0080400E"/>
    <w:rsid w:val="00804528"/>
    <w:rsid w:val="008047F4"/>
    <w:rsid w:val="008070FE"/>
    <w:rsid w:val="008077B8"/>
    <w:rsid w:val="008079E4"/>
    <w:rsid w:val="008114D3"/>
    <w:rsid w:val="008119A3"/>
    <w:rsid w:val="00813A64"/>
    <w:rsid w:val="00814819"/>
    <w:rsid w:val="00814925"/>
    <w:rsid w:val="00814AE4"/>
    <w:rsid w:val="0081589E"/>
    <w:rsid w:val="00815F87"/>
    <w:rsid w:val="00816C3A"/>
    <w:rsid w:val="00820E2B"/>
    <w:rsid w:val="008218DC"/>
    <w:rsid w:val="00821981"/>
    <w:rsid w:val="00822896"/>
    <w:rsid w:val="00822E10"/>
    <w:rsid w:val="00823823"/>
    <w:rsid w:val="00823982"/>
    <w:rsid w:val="00824404"/>
    <w:rsid w:val="008245EC"/>
    <w:rsid w:val="00824F96"/>
    <w:rsid w:val="008251E6"/>
    <w:rsid w:val="00825CC5"/>
    <w:rsid w:val="00827983"/>
    <w:rsid w:val="00831F60"/>
    <w:rsid w:val="00831F6C"/>
    <w:rsid w:val="008322ED"/>
    <w:rsid w:val="008323CA"/>
    <w:rsid w:val="008352D6"/>
    <w:rsid w:val="00836639"/>
    <w:rsid w:val="00836ABB"/>
    <w:rsid w:val="0083710F"/>
    <w:rsid w:val="008376C0"/>
    <w:rsid w:val="008405C2"/>
    <w:rsid w:val="0084175B"/>
    <w:rsid w:val="00842646"/>
    <w:rsid w:val="00842F38"/>
    <w:rsid w:val="0084381A"/>
    <w:rsid w:val="00844616"/>
    <w:rsid w:val="0084597F"/>
    <w:rsid w:val="00845FA1"/>
    <w:rsid w:val="008460D7"/>
    <w:rsid w:val="00847968"/>
    <w:rsid w:val="00847EF3"/>
    <w:rsid w:val="0085009D"/>
    <w:rsid w:val="00850703"/>
    <w:rsid w:val="00851BA3"/>
    <w:rsid w:val="00852284"/>
    <w:rsid w:val="00853946"/>
    <w:rsid w:val="00853BAB"/>
    <w:rsid w:val="008549D3"/>
    <w:rsid w:val="00854C11"/>
    <w:rsid w:val="008550E0"/>
    <w:rsid w:val="0085624A"/>
    <w:rsid w:val="00857152"/>
    <w:rsid w:val="008578A3"/>
    <w:rsid w:val="00860001"/>
    <w:rsid w:val="008601AF"/>
    <w:rsid w:val="0086040E"/>
    <w:rsid w:val="008607B8"/>
    <w:rsid w:val="00860C48"/>
    <w:rsid w:val="00861547"/>
    <w:rsid w:val="00861AAC"/>
    <w:rsid w:val="00863105"/>
    <w:rsid w:val="00864BF5"/>
    <w:rsid w:val="00864BF9"/>
    <w:rsid w:val="00865A68"/>
    <w:rsid w:val="00866271"/>
    <w:rsid w:val="008663D3"/>
    <w:rsid w:val="00866819"/>
    <w:rsid w:val="0086711A"/>
    <w:rsid w:val="00867789"/>
    <w:rsid w:val="00867D75"/>
    <w:rsid w:val="00870466"/>
    <w:rsid w:val="00872084"/>
    <w:rsid w:val="00872FC1"/>
    <w:rsid w:val="008734A5"/>
    <w:rsid w:val="00874B9B"/>
    <w:rsid w:val="00874C9F"/>
    <w:rsid w:val="00875FC8"/>
    <w:rsid w:val="0087625F"/>
    <w:rsid w:val="00876610"/>
    <w:rsid w:val="008769DD"/>
    <w:rsid w:val="0088086F"/>
    <w:rsid w:val="00880D3E"/>
    <w:rsid w:val="00881D4C"/>
    <w:rsid w:val="00882014"/>
    <w:rsid w:val="008853F1"/>
    <w:rsid w:val="00885564"/>
    <w:rsid w:val="00885BC4"/>
    <w:rsid w:val="00886233"/>
    <w:rsid w:val="0088658D"/>
    <w:rsid w:val="008871DE"/>
    <w:rsid w:val="008872DD"/>
    <w:rsid w:val="008874E9"/>
    <w:rsid w:val="00887550"/>
    <w:rsid w:val="00890825"/>
    <w:rsid w:val="00890E26"/>
    <w:rsid w:val="008917EC"/>
    <w:rsid w:val="00891F52"/>
    <w:rsid w:val="00892A28"/>
    <w:rsid w:val="00892B65"/>
    <w:rsid w:val="00892EFC"/>
    <w:rsid w:val="00893679"/>
    <w:rsid w:val="00893BB5"/>
    <w:rsid w:val="008944FE"/>
    <w:rsid w:val="008946FB"/>
    <w:rsid w:val="008953E5"/>
    <w:rsid w:val="008972A1"/>
    <w:rsid w:val="00897CC2"/>
    <w:rsid w:val="00897DE6"/>
    <w:rsid w:val="008A1514"/>
    <w:rsid w:val="008A1E3A"/>
    <w:rsid w:val="008A1F42"/>
    <w:rsid w:val="008A2417"/>
    <w:rsid w:val="008A2506"/>
    <w:rsid w:val="008A3B4E"/>
    <w:rsid w:val="008A3C0E"/>
    <w:rsid w:val="008A5C3D"/>
    <w:rsid w:val="008A5E63"/>
    <w:rsid w:val="008A6452"/>
    <w:rsid w:val="008A65E9"/>
    <w:rsid w:val="008B2316"/>
    <w:rsid w:val="008B32D6"/>
    <w:rsid w:val="008B36AA"/>
    <w:rsid w:val="008B388B"/>
    <w:rsid w:val="008B4097"/>
    <w:rsid w:val="008B41F9"/>
    <w:rsid w:val="008B580C"/>
    <w:rsid w:val="008B5B81"/>
    <w:rsid w:val="008B68F7"/>
    <w:rsid w:val="008C04A2"/>
    <w:rsid w:val="008C22CF"/>
    <w:rsid w:val="008C3C23"/>
    <w:rsid w:val="008C4887"/>
    <w:rsid w:val="008C5173"/>
    <w:rsid w:val="008C5745"/>
    <w:rsid w:val="008C57AA"/>
    <w:rsid w:val="008C61FD"/>
    <w:rsid w:val="008C65AF"/>
    <w:rsid w:val="008C6A61"/>
    <w:rsid w:val="008C6B6C"/>
    <w:rsid w:val="008C6BEE"/>
    <w:rsid w:val="008C6BF9"/>
    <w:rsid w:val="008D12F8"/>
    <w:rsid w:val="008D24D2"/>
    <w:rsid w:val="008D30B8"/>
    <w:rsid w:val="008D3143"/>
    <w:rsid w:val="008D4408"/>
    <w:rsid w:val="008D4870"/>
    <w:rsid w:val="008D4C5D"/>
    <w:rsid w:val="008D5F3F"/>
    <w:rsid w:val="008D7740"/>
    <w:rsid w:val="008E2161"/>
    <w:rsid w:val="008E2281"/>
    <w:rsid w:val="008E38BF"/>
    <w:rsid w:val="008E4AD3"/>
    <w:rsid w:val="008E7A4D"/>
    <w:rsid w:val="008F04D7"/>
    <w:rsid w:val="008F05D0"/>
    <w:rsid w:val="008F2ED2"/>
    <w:rsid w:val="008F3FC9"/>
    <w:rsid w:val="008F4A3C"/>
    <w:rsid w:val="008F50C3"/>
    <w:rsid w:val="008F530A"/>
    <w:rsid w:val="008F581D"/>
    <w:rsid w:val="008F5D17"/>
    <w:rsid w:val="008F5EF8"/>
    <w:rsid w:val="008F734F"/>
    <w:rsid w:val="008F73A3"/>
    <w:rsid w:val="00900B18"/>
    <w:rsid w:val="00901DD1"/>
    <w:rsid w:val="0090208C"/>
    <w:rsid w:val="00902B20"/>
    <w:rsid w:val="00902DFD"/>
    <w:rsid w:val="00902E80"/>
    <w:rsid w:val="00903519"/>
    <w:rsid w:val="00903947"/>
    <w:rsid w:val="00904A20"/>
    <w:rsid w:val="00904BC5"/>
    <w:rsid w:val="00906423"/>
    <w:rsid w:val="009070CA"/>
    <w:rsid w:val="0090717D"/>
    <w:rsid w:val="00907466"/>
    <w:rsid w:val="00907BFF"/>
    <w:rsid w:val="00907D38"/>
    <w:rsid w:val="00910127"/>
    <w:rsid w:val="009108FC"/>
    <w:rsid w:val="00912513"/>
    <w:rsid w:val="009128FF"/>
    <w:rsid w:val="0091459F"/>
    <w:rsid w:val="00914834"/>
    <w:rsid w:val="00915415"/>
    <w:rsid w:val="00915724"/>
    <w:rsid w:val="009161BB"/>
    <w:rsid w:val="0091652B"/>
    <w:rsid w:val="00916723"/>
    <w:rsid w:val="00916C85"/>
    <w:rsid w:val="00917306"/>
    <w:rsid w:val="0091734C"/>
    <w:rsid w:val="00920083"/>
    <w:rsid w:val="00920788"/>
    <w:rsid w:val="00922064"/>
    <w:rsid w:val="009225E2"/>
    <w:rsid w:val="0092509E"/>
    <w:rsid w:val="00925AE6"/>
    <w:rsid w:val="00926D4A"/>
    <w:rsid w:val="0092782D"/>
    <w:rsid w:val="00931A34"/>
    <w:rsid w:val="00932E8B"/>
    <w:rsid w:val="009338F9"/>
    <w:rsid w:val="009348CA"/>
    <w:rsid w:val="00935A9F"/>
    <w:rsid w:val="00937010"/>
    <w:rsid w:val="00937469"/>
    <w:rsid w:val="00940490"/>
    <w:rsid w:val="00941B30"/>
    <w:rsid w:val="00942067"/>
    <w:rsid w:val="00942223"/>
    <w:rsid w:val="009429AB"/>
    <w:rsid w:val="00942B3E"/>
    <w:rsid w:val="00943039"/>
    <w:rsid w:val="00943BF3"/>
    <w:rsid w:val="00947881"/>
    <w:rsid w:val="00947C8F"/>
    <w:rsid w:val="00947D1A"/>
    <w:rsid w:val="009500CA"/>
    <w:rsid w:val="00950CF1"/>
    <w:rsid w:val="00951E26"/>
    <w:rsid w:val="00952C97"/>
    <w:rsid w:val="00954221"/>
    <w:rsid w:val="00954FD8"/>
    <w:rsid w:val="009550CD"/>
    <w:rsid w:val="00955621"/>
    <w:rsid w:val="00960B71"/>
    <w:rsid w:val="00963066"/>
    <w:rsid w:val="009645D7"/>
    <w:rsid w:val="009645ED"/>
    <w:rsid w:val="00964950"/>
    <w:rsid w:val="00966788"/>
    <w:rsid w:val="00967399"/>
    <w:rsid w:val="0096752C"/>
    <w:rsid w:val="00967798"/>
    <w:rsid w:val="00967F46"/>
    <w:rsid w:val="00967F79"/>
    <w:rsid w:val="00970BC3"/>
    <w:rsid w:val="00971846"/>
    <w:rsid w:val="00972458"/>
    <w:rsid w:val="00972504"/>
    <w:rsid w:val="00973002"/>
    <w:rsid w:val="0097307F"/>
    <w:rsid w:val="009733C2"/>
    <w:rsid w:val="00975E98"/>
    <w:rsid w:val="009760B3"/>
    <w:rsid w:val="009762F1"/>
    <w:rsid w:val="009771BA"/>
    <w:rsid w:val="009772BC"/>
    <w:rsid w:val="009802B4"/>
    <w:rsid w:val="00981DCC"/>
    <w:rsid w:val="00981FDB"/>
    <w:rsid w:val="00982A76"/>
    <w:rsid w:val="009833B8"/>
    <w:rsid w:val="009833F0"/>
    <w:rsid w:val="0098398C"/>
    <w:rsid w:val="009868BC"/>
    <w:rsid w:val="00987632"/>
    <w:rsid w:val="00992C6C"/>
    <w:rsid w:val="009931AA"/>
    <w:rsid w:val="00993C43"/>
    <w:rsid w:val="00994664"/>
    <w:rsid w:val="009947B3"/>
    <w:rsid w:val="00994AE2"/>
    <w:rsid w:val="009950C4"/>
    <w:rsid w:val="0099531F"/>
    <w:rsid w:val="0099552D"/>
    <w:rsid w:val="00995B33"/>
    <w:rsid w:val="009A0F50"/>
    <w:rsid w:val="009A1BD6"/>
    <w:rsid w:val="009A3214"/>
    <w:rsid w:val="009A4F58"/>
    <w:rsid w:val="009A51A6"/>
    <w:rsid w:val="009A51E7"/>
    <w:rsid w:val="009A5C30"/>
    <w:rsid w:val="009A665D"/>
    <w:rsid w:val="009A68D0"/>
    <w:rsid w:val="009A7168"/>
    <w:rsid w:val="009A7295"/>
    <w:rsid w:val="009B0579"/>
    <w:rsid w:val="009B0D04"/>
    <w:rsid w:val="009B0FB1"/>
    <w:rsid w:val="009B26C0"/>
    <w:rsid w:val="009B3845"/>
    <w:rsid w:val="009B4BDE"/>
    <w:rsid w:val="009B53FD"/>
    <w:rsid w:val="009B6D59"/>
    <w:rsid w:val="009B701B"/>
    <w:rsid w:val="009B7096"/>
    <w:rsid w:val="009B7C70"/>
    <w:rsid w:val="009C1AE5"/>
    <w:rsid w:val="009C4B29"/>
    <w:rsid w:val="009C76F8"/>
    <w:rsid w:val="009D0636"/>
    <w:rsid w:val="009D4993"/>
    <w:rsid w:val="009D627D"/>
    <w:rsid w:val="009D63D5"/>
    <w:rsid w:val="009D6C91"/>
    <w:rsid w:val="009E00CE"/>
    <w:rsid w:val="009E07D6"/>
    <w:rsid w:val="009E13B3"/>
    <w:rsid w:val="009E2CC2"/>
    <w:rsid w:val="009E49D9"/>
    <w:rsid w:val="009E5101"/>
    <w:rsid w:val="009E572D"/>
    <w:rsid w:val="009E618D"/>
    <w:rsid w:val="009E7337"/>
    <w:rsid w:val="009E78C1"/>
    <w:rsid w:val="009F108D"/>
    <w:rsid w:val="009F2A0B"/>
    <w:rsid w:val="009F509B"/>
    <w:rsid w:val="009F5171"/>
    <w:rsid w:val="009F5227"/>
    <w:rsid w:val="009F544F"/>
    <w:rsid w:val="009F6479"/>
    <w:rsid w:val="00A00ACA"/>
    <w:rsid w:val="00A011AC"/>
    <w:rsid w:val="00A0178A"/>
    <w:rsid w:val="00A018CE"/>
    <w:rsid w:val="00A0333B"/>
    <w:rsid w:val="00A035B0"/>
    <w:rsid w:val="00A03825"/>
    <w:rsid w:val="00A03C37"/>
    <w:rsid w:val="00A04205"/>
    <w:rsid w:val="00A0427B"/>
    <w:rsid w:val="00A04379"/>
    <w:rsid w:val="00A05166"/>
    <w:rsid w:val="00A06C67"/>
    <w:rsid w:val="00A075BE"/>
    <w:rsid w:val="00A077A6"/>
    <w:rsid w:val="00A10013"/>
    <w:rsid w:val="00A1313A"/>
    <w:rsid w:val="00A13FBD"/>
    <w:rsid w:val="00A1455E"/>
    <w:rsid w:val="00A16C1D"/>
    <w:rsid w:val="00A2011F"/>
    <w:rsid w:val="00A23A1D"/>
    <w:rsid w:val="00A240CB"/>
    <w:rsid w:val="00A244B2"/>
    <w:rsid w:val="00A255BE"/>
    <w:rsid w:val="00A27ABC"/>
    <w:rsid w:val="00A322DB"/>
    <w:rsid w:val="00A3291E"/>
    <w:rsid w:val="00A32BCA"/>
    <w:rsid w:val="00A34924"/>
    <w:rsid w:val="00A35FD3"/>
    <w:rsid w:val="00A36166"/>
    <w:rsid w:val="00A366B7"/>
    <w:rsid w:val="00A3711F"/>
    <w:rsid w:val="00A37839"/>
    <w:rsid w:val="00A379AA"/>
    <w:rsid w:val="00A37EFB"/>
    <w:rsid w:val="00A40FB9"/>
    <w:rsid w:val="00A4123B"/>
    <w:rsid w:val="00A427D9"/>
    <w:rsid w:val="00A42AA5"/>
    <w:rsid w:val="00A4312C"/>
    <w:rsid w:val="00A436AD"/>
    <w:rsid w:val="00A43A03"/>
    <w:rsid w:val="00A43A67"/>
    <w:rsid w:val="00A44581"/>
    <w:rsid w:val="00A450A9"/>
    <w:rsid w:val="00A458C3"/>
    <w:rsid w:val="00A4643A"/>
    <w:rsid w:val="00A46824"/>
    <w:rsid w:val="00A46C07"/>
    <w:rsid w:val="00A47C62"/>
    <w:rsid w:val="00A502C4"/>
    <w:rsid w:val="00A50983"/>
    <w:rsid w:val="00A51922"/>
    <w:rsid w:val="00A51EA4"/>
    <w:rsid w:val="00A5302E"/>
    <w:rsid w:val="00A551A9"/>
    <w:rsid w:val="00A55EAB"/>
    <w:rsid w:val="00A566CF"/>
    <w:rsid w:val="00A571C0"/>
    <w:rsid w:val="00A575C2"/>
    <w:rsid w:val="00A61F06"/>
    <w:rsid w:val="00A6204C"/>
    <w:rsid w:val="00A620E3"/>
    <w:rsid w:val="00A62AFA"/>
    <w:rsid w:val="00A637EC"/>
    <w:rsid w:val="00A64B0C"/>
    <w:rsid w:val="00A64F6C"/>
    <w:rsid w:val="00A6569F"/>
    <w:rsid w:val="00A65EF7"/>
    <w:rsid w:val="00A665D6"/>
    <w:rsid w:val="00A67CDA"/>
    <w:rsid w:val="00A70106"/>
    <w:rsid w:val="00A70B5E"/>
    <w:rsid w:val="00A73F1B"/>
    <w:rsid w:val="00A7426E"/>
    <w:rsid w:val="00A74B7A"/>
    <w:rsid w:val="00A74DBF"/>
    <w:rsid w:val="00A75365"/>
    <w:rsid w:val="00A75C39"/>
    <w:rsid w:val="00A82CEE"/>
    <w:rsid w:val="00A82D73"/>
    <w:rsid w:val="00A83D9B"/>
    <w:rsid w:val="00A8600C"/>
    <w:rsid w:val="00A86042"/>
    <w:rsid w:val="00A86766"/>
    <w:rsid w:val="00A86C34"/>
    <w:rsid w:val="00A93F56"/>
    <w:rsid w:val="00A95639"/>
    <w:rsid w:val="00A95C86"/>
    <w:rsid w:val="00A95D0F"/>
    <w:rsid w:val="00A95F48"/>
    <w:rsid w:val="00A966F1"/>
    <w:rsid w:val="00AA01C1"/>
    <w:rsid w:val="00AA061C"/>
    <w:rsid w:val="00AA0727"/>
    <w:rsid w:val="00AA0D0D"/>
    <w:rsid w:val="00AA1D12"/>
    <w:rsid w:val="00AA308F"/>
    <w:rsid w:val="00AA5075"/>
    <w:rsid w:val="00AA5167"/>
    <w:rsid w:val="00AA5C37"/>
    <w:rsid w:val="00AA6393"/>
    <w:rsid w:val="00AA648A"/>
    <w:rsid w:val="00AA7154"/>
    <w:rsid w:val="00AA7406"/>
    <w:rsid w:val="00AB0985"/>
    <w:rsid w:val="00AB1791"/>
    <w:rsid w:val="00AB2DAD"/>
    <w:rsid w:val="00AB2F2F"/>
    <w:rsid w:val="00AB4069"/>
    <w:rsid w:val="00AB538B"/>
    <w:rsid w:val="00AB5EFC"/>
    <w:rsid w:val="00AB7502"/>
    <w:rsid w:val="00AB7EC9"/>
    <w:rsid w:val="00AC0796"/>
    <w:rsid w:val="00AC0C61"/>
    <w:rsid w:val="00AC1253"/>
    <w:rsid w:val="00AC17FA"/>
    <w:rsid w:val="00AC2D71"/>
    <w:rsid w:val="00AC2DB9"/>
    <w:rsid w:val="00AC2F6D"/>
    <w:rsid w:val="00AC4075"/>
    <w:rsid w:val="00AC41C2"/>
    <w:rsid w:val="00AC474E"/>
    <w:rsid w:val="00AC5911"/>
    <w:rsid w:val="00AC5FDF"/>
    <w:rsid w:val="00AC6B25"/>
    <w:rsid w:val="00AC6EE2"/>
    <w:rsid w:val="00AC72AE"/>
    <w:rsid w:val="00AC7B19"/>
    <w:rsid w:val="00AD0CD3"/>
    <w:rsid w:val="00AD1064"/>
    <w:rsid w:val="00AD1F99"/>
    <w:rsid w:val="00AD2DA0"/>
    <w:rsid w:val="00AD327D"/>
    <w:rsid w:val="00AD3324"/>
    <w:rsid w:val="00AD50CC"/>
    <w:rsid w:val="00AD53FD"/>
    <w:rsid w:val="00AD59AD"/>
    <w:rsid w:val="00AD77C0"/>
    <w:rsid w:val="00AD7986"/>
    <w:rsid w:val="00AE0521"/>
    <w:rsid w:val="00AE1ED2"/>
    <w:rsid w:val="00AE226C"/>
    <w:rsid w:val="00AE2761"/>
    <w:rsid w:val="00AE33D7"/>
    <w:rsid w:val="00AE5EBF"/>
    <w:rsid w:val="00AE70AC"/>
    <w:rsid w:val="00AE7C00"/>
    <w:rsid w:val="00AF099F"/>
    <w:rsid w:val="00AF1355"/>
    <w:rsid w:val="00AF16AF"/>
    <w:rsid w:val="00AF32E3"/>
    <w:rsid w:val="00AF33C7"/>
    <w:rsid w:val="00AF3E9D"/>
    <w:rsid w:val="00AF3FAC"/>
    <w:rsid w:val="00AF40A3"/>
    <w:rsid w:val="00AF5FAD"/>
    <w:rsid w:val="00AF7DC2"/>
    <w:rsid w:val="00B03942"/>
    <w:rsid w:val="00B039B7"/>
    <w:rsid w:val="00B053FB"/>
    <w:rsid w:val="00B10714"/>
    <w:rsid w:val="00B11581"/>
    <w:rsid w:val="00B11834"/>
    <w:rsid w:val="00B1290C"/>
    <w:rsid w:val="00B12B07"/>
    <w:rsid w:val="00B15654"/>
    <w:rsid w:val="00B171F4"/>
    <w:rsid w:val="00B208D7"/>
    <w:rsid w:val="00B21581"/>
    <w:rsid w:val="00B21626"/>
    <w:rsid w:val="00B21CD8"/>
    <w:rsid w:val="00B2293D"/>
    <w:rsid w:val="00B22F74"/>
    <w:rsid w:val="00B23B0F"/>
    <w:rsid w:val="00B23B4A"/>
    <w:rsid w:val="00B23E52"/>
    <w:rsid w:val="00B24BC9"/>
    <w:rsid w:val="00B25CF0"/>
    <w:rsid w:val="00B2687F"/>
    <w:rsid w:val="00B26DE0"/>
    <w:rsid w:val="00B26E93"/>
    <w:rsid w:val="00B27809"/>
    <w:rsid w:val="00B3085E"/>
    <w:rsid w:val="00B3096E"/>
    <w:rsid w:val="00B30DAA"/>
    <w:rsid w:val="00B30E0F"/>
    <w:rsid w:val="00B3147A"/>
    <w:rsid w:val="00B34105"/>
    <w:rsid w:val="00B35F75"/>
    <w:rsid w:val="00B36095"/>
    <w:rsid w:val="00B405B4"/>
    <w:rsid w:val="00B4070C"/>
    <w:rsid w:val="00B40F49"/>
    <w:rsid w:val="00B411CD"/>
    <w:rsid w:val="00B416C7"/>
    <w:rsid w:val="00B428CC"/>
    <w:rsid w:val="00B43D35"/>
    <w:rsid w:val="00B456B5"/>
    <w:rsid w:val="00B457AB"/>
    <w:rsid w:val="00B45BB7"/>
    <w:rsid w:val="00B45D42"/>
    <w:rsid w:val="00B46755"/>
    <w:rsid w:val="00B476DD"/>
    <w:rsid w:val="00B4775F"/>
    <w:rsid w:val="00B50820"/>
    <w:rsid w:val="00B50D04"/>
    <w:rsid w:val="00B51886"/>
    <w:rsid w:val="00B523EE"/>
    <w:rsid w:val="00B528DE"/>
    <w:rsid w:val="00B52A9E"/>
    <w:rsid w:val="00B52CFD"/>
    <w:rsid w:val="00B53085"/>
    <w:rsid w:val="00B57B86"/>
    <w:rsid w:val="00B606A3"/>
    <w:rsid w:val="00B62F2C"/>
    <w:rsid w:val="00B63194"/>
    <w:rsid w:val="00B6350D"/>
    <w:rsid w:val="00B63BAA"/>
    <w:rsid w:val="00B6491B"/>
    <w:rsid w:val="00B64A59"/>
    <w:rsid w:val="00B65509"/>
    <w:rsid w:val="00B655B3"/>
    <w:rsid w:val="00B658C1"/>
    <w:rsid w:val="00B65F24"/>
    <w:rsid w:val="00B6651E"/>
    <w:rsid w:val="00B66C3A"/>
    <w:rsid w:val="00B6769C"/>
    <w:rsid w:val="00B70F5C"/>
    <w:rsid w:val="00B7137A"/>
    <w:rsid w:val="00B72349"/>
    <w:rsid w:val="00B72A00"/>
    <w:rsid w:val="00B735AC"/>
    <w:rsid w:val="00B73ACD"/>
    <w:rsid w:val="00B744C3"/>
    <w:rsid w:val="00B746D7"/>
    <w:rsid w:val="00B74C1F"/>
    <w:rsid w:val="00B75884"/>
    <w:rsid w:val="00B759A5"/>
    <w:rsid w:val="00B75A4D"/>
    <w:rsid w:val="00B765EC"/>
    <w:rsid w:val="00B766A6"/>
    <w:rsid w:val="00B770F4"/>
    <w:rsid w:val="00B77D41"/>
    <w:rsid w:val="00B80E0E"/>
    <w:rsid w:val="00B82183"/>
    <w:rsid w:val="00B821A4"/>
    <w:rsid w:val="00B8339F"/>
    <w:rsid w:val="00B8379C"/>
    <w:rsid w:val="00B84092"/>
    <w:rsid w:val="00B8606A"/>
    <w:rsid w:val="00B86F6A"/>
    <w:rsid w:val="00B9166E"/>
    <w:rsid w:val="00B91A29"/>
    <w:rsid w:val="00B935CA"/>
    <w:rsid w:val="00B93BCA"/>
    <w:rsid w:val="00B93BD6"/>
    <w:rsid w:val="00B954DC"/>
    <w:rsid w:val="00BA028B"/>
    <w:rsid w:val="00BA1994"/>
    <w:rsid w:val="00BA1C2F"/>
    <w:rsid w:val="00BA1D9D"/>
    <w:rsid w:val="00BA2FD8"/>
    <w:rsid w:val="00BA3E4A"/>
    <w:rsid w:val="00BA4228"/>
    <w:rsid w:val="00BA431A"/>
    <w:rsid w:val="00BA57B1"/>
    <w:rsid w:val="00BA6566"/>
    <w:rsid w:val="00BA6EF4"/>
    <w:rsid w:val="00BA720E"/>
    <w:rsid w:val="00BA7F2B"/>
    <w:rsid w:val="00BB05E6"/>
    <w:rsid w:val="00BB0DB2"/>
    <w:rsid w:val="00BB3EA2"/>
    <w:rsid w:val="00BB3EE5"/>
    <w:rsid w:val="00BB43D5"/>
    <w:rsid w:val="00BB4C6A"/>
    <w:rsid w:val="00BB6247"/>
    <w:rsid w:val="00BB62E9"/>
    <w:rsid w:val="00BB6AC0"/>
    <w:rsid w:val="00BB6AC4"/>
    <w:rsid w:val="00BB797E"/>
    <w:rsid w:val="00BB7D70"/>
    <w:rsid w:val="00BC213A"/>
    <w:rsid w:val="00BC2943"/>
    <w:rsid w:val="00BC313E"/>
    <w:rsid w:val="00BC57C1"/>
    <w:rsid w:val="00BC5AB3"/>
    <w:rsid w:val="00BC5D48"/>
    <w:rsid w:val="00BC6B5A"/>
    <w:rsid w:val="00BC705E"/>
    <w:rsid w:val="00BC73DE"/>
    <w:rsid w:val="00BD0D1C"/>
    <w:rsid w:val="00BD10FB"/>
    <w:rsid w:val="00BD19FD"/>
    <w:rsid w:val="00BD20DB"/>
    <w:rsid w:val="00BD505A"/>
    <w:rsid w:val="00BD51D5"/>
    <w:rsid w:val="00BD576D"/>
    <w:rsid w:val="00BE45D0"/>
    <w:rsid w:val="00BE517B"/>
    <w:rsid w:val="00BE53F6"/>
    <w:rsid w:val="00BE53FB"/>
    <w:rsid w:val="00BE6183"/>
    <w:rsid w:val="00BF046D"/>
    <w:rsid w:val="00BF084E"/>
    <w:rsid w:val="00BF087A"/>
    <w:rsid w:val="00BF0C28"/>
    <w:rsid w:val="00BF1162"/>
    <w:rsid w:val="00BF19B8"/>
    <w:rsid w:val="00BF2033"/>
    <w:rsid w:val="00BF227B"/>
    <w:rsid w:val="00BF4EF7"/>
    <w:rsid w:val="00BF592A"/>
    <w:rsid w:val="00BF5C6B"/>
    <w:rsid w:val="00BF5D8A"/>
    <w:rsid w:val="00BF6B2B"/>
    <w:rsid w:val="00BF7B66"/>
    <w:rsid w:val="00BF7BE2"/>
    <w:rsid w:val="00C00ED4"/>
    <w:rsid w:val="00C014A7"/>
    <w:rsid w:val="00C018E4"/>
    <w:rsid w:val="00C020F0"/>
    <w:rsid w:val="00C026C2"/>
    <w:rsid w:val="00C02A84"/>
    <w:rsid w:val="00C03CFB"/>
    <w:rsid w:val="00C0416C"/>
    <w:rsid w:val="00C048E2"/>
    <w:rsid w:val="00C05026"/>
    <w:rsid w:val="00C0555C"/>
    <w:rsid w:val="00C05635"/>
    <w:rsid w:val="00C06A0F"/>
    <w:rsid w:val="00C07F0E"/>
    <w:rsid w:val="00C10685"/>
    <w:rsid w:val="00C1085E"/>
    <w:rsid w:val="00C11B00"/>
    <w:rsid w:val="00C13757"/>
    <w:rsid w:val="00C13FD3"/>
    <w:rsid w:val="00C1453B"/>
    <w:rsid w:val="00C14BC1"/>
    <w:rsid w:val="00C15B70"/>
    <w:rsid w:val="00C15D5A"/>
    <w:rsid w:val="00C16874"/>
    <w:rsid w:val="00C16DBB"/>
    <w:rsid w:val="00C16E0B"/>
    <w:rsid w:val="00C16E6C"/>
    <w:rsid w:val="00C16F47"/>
    <w:rsid w:val="00C2034F"/>
    <w:rsid w:val="00C2201B"/>
    <w:rsid w:val="00C23525"/>
    <w:rsid w:val="00C23619"/>
    <w:rsid w:val="00C2396F"/>
    <w:rsid w:val="00C23CE7"/>
    <w:rsid w:val="00C241D3"/>
    <w:rsid w:val="00C24354"/>
    <w:rsid w:val="00C25F9C"/>
    <w:rsid w:val="00C263DA"/>
    <w:rsid w:val="00C2648E"/>
    <w:rsid w:val="00C26997"/>
    <w:rsid w:val="00C3046B"/>
    <w:rsid w:val="00C30AD7"/>
    <w:rsid w:val="00C31E0B"/>
    <w:rsid w:val="00C32386"/>
    <w:rsid w:val="00C32ABA"/>
    <w:rsid w:val="00C330F9"/>
    <w:rsid w:val="00C33E14"/>
    <w:rsid w:val="00C36616"/>
    <w:rsid w:val="00C37444"/>
    <w:rsid w:val="00C37DE9"/>
    <w:rsid w:val="00C402BC"/>
    <w:rsid w:val="00C40A43"/>
    <w:rsid w:val="00C4199D"/>
    <w:rsid w:val="00C41B26"/>
    <w:rsid w:val="00C423A2"/>
    <w:rsid w:val="00C4306C"/>
    <w:rsid w:val="00C437EE"/>
    <w:rsid w:val="00C438BD"/>
    <w:rsid w:val="00C439DB"/>
    <w:rsid w:val="00C43A3F"/>
    <w:rsid w:val="00C43D3D"/>
    <w:rsid w:val="00C4404B"/>
    <w:rsid w:val="00C452FF"/>
    <w:rsid w:val="00C464A5"/>
    <w:rsid w:val="00C505DE"/>
    <w:rsid w:val="00C50884"/>
    <w:rsid w:val="00C51430"/>
    <w:rsid w:val="00C51757"/>
    <w:rsid w:val="00C52033"/>
    <w:rsid w:val="00C52F1D"/>
    <w:rsid w:val="00C53B69"/>
    <w:rsid w:val="00C541A8"/>
    <w:rsid w:val="00C54C8B"/>
    <w:rsid w:val="00C54D18"/>
    <w:rsid w:val="00C56563"/>
    <w:rsid w:val="00C60493"/>
    <w:rsid w:val="00C613BD"/>
    <w:rsid w:val="00C621CF"/>
    <w:rsid w:val="00C63988"/>
    <w:rsid w:val="00C643B7"/>
    <w:rsid w:val="00C6457A"/>
    <w:rsid w:val="00C65469"/>
    <w:rsid w:val="00C6666F"/>
    <w:rsid w:val="00C66B16"/>
    <w:rsid w:val="00C67143"/>
    <w:rsid w:val="00C7007D"/>
    <w:rsid w:val="00C70DA5"/>
    <w:rsid w:val="00C71963"/>
    <w:rsid w:val="00C71A8F"/>
    <w:rsid w:val="00C71BEE"/>
    <w:rsid w:val="00C73B9A"/>
    <w:rsid w:val="00C73F28"/>
    <w:rsid w:val="00C74EC2"/>
    <w:rsid w:val="00C7510B"/>
    <w:rsid w:val="00C75491"/>
    <w:rsid w:val="00C76E2F"/>
    <w:rsid w:val="00C77777"/>
    <w:rsid w:val="00C82F9A"/>
    <w:rsid w:val="00C8339F"/>
    <w:rsid w:val="00C8369E"/>
    <w:rsid w:val="00C859C6"/>
    <w:rsid w:val="00C86253"/>
    <w:rsid w:val="00C86573"/>
    <w:rsid w:val="00C86804"/>
    <w:rsid w:val="00C8700D"/>
    <w:rsid w:val="00C8744F"/>
    <w:rsid w:val="00C903B7"/>
    <w:rsid w:val="00C90CC5"/>
    <w:rsid w:val="00C90E06"/>
    <w:rsid w:val="00C935CE"/>
    <w:rsid w:val="00C938EB"/>
    <w:rsid w:val="00C93937"/>
    <w:rsid w:val="00C9630B"/>
    <w:rsid w:val="00C96F9F"/>
    <w:rsid w:val="00C97C33"/>
    <w:rsid w:val="00C97F3C"/>
    <w:rsid w:val="00CA1540"/>
    <w:rsid w:val="00CA307F"/>
    <w:rsid w:val="00CA3097"/>
    <w:rsid w:val="00CA332D"/>
    <w:rsid w:val="00CA3450"/>
    <w:rsid w:val="00CA44F2"/>
    <w:rsid w:val="00CA4B83"/>
    <w:rsid w:val="00CA6C2C"/>
    <w:rsid w:val="00CA6FE8"/>
    <w:rsid w:val="00CA725B"/>
    <w:rsid w:val="00CB1103"/>
    <w:rsid w:val="00CB370D"/>
    <w:rsid w:val="00CB4969"/>
    <w:rsid w:val="00CB5983"/>
    <w:rsid w:val="00CB6DC9"/>
    <w:rsid w:val="00CB788A"/>
    <w:rsid w:val="00CC027B"/>
    <w:rsid w:val="00CC0681"/>
    <w:rsid w:val="00CC1D4E"/>
    <w:rsid w:val="00CC1E37"/>
    <w:rsid w:val="00CC25DA"/>
    <w:rsid w:val="00CC30AD"/>
    <w:rsid w:val="00CC4A41"/>
    <w:rsid w:val="00CC5081"/>
    <w:rsid w:val="00CC5594"/>
    <w:rsid w:val="00CC6188"/>
    <w:rsid w:val="00CC680A"/>
    <w:rsid w:val="00CC6B29"/>
    <w:rsid w:val="00CC763A"/>
    <w:rsid w:val="00CC788C"/>
    <w:rsid w:val="00CC788F"/>
    <w:rsid w:val="00CC7AA5"/>
    <w:rsid w:val="00CD1B33"/>
    <w:rsid w:val="00CD2898"/>
    <w:rsid w:val="00CD4C71"/>
    <w:rsid w:val="00CD4DE0"/>
    <w:rsid w:val="00CD5008"/>
    <w:rsid w:val="00CD6FD2"/>
    <w:rsid w:val="00CD71E0"/>
    <w:rsid w:val="00CD7382"/>
    <w:rsid w:val="00CE110A"/>
    <w:rsid w:val="00CE1CE0"/>
    <w:rsid w:val="00CE2981"/>
    <w:rsid w:val="00CE3D84"/>
    <w:rsid w:val="00CE44F2"/>
    <w:rsid w:val="00CE4FC3"/>
    <w:rsid w:val="00CE574E"/>
    <w:rsid w:val="00CE5CB0"/>
    <w:rsid w:val="00CE6482"/>
    <w:rsid w:val="00CE75A4"/>
    <w:rsid w:val="00CE77F1"/>
    <w:rsid w:val="00CF05C5"/>
    <w:rsid w:val="00CF108C"/>
    <w:rsid w:val="00CF1E51"/>
    <w:rsid w:val="00CF3CEE"/>
    <w:rsid w:val="00CF3D0B"/>
    <w:rsid w:val="00CF4719"/>
    <w:rsid w:val="00CF6299"/>
    <w:rsid w:val="00CF7CF2"/>
    <w:rsid w:val="00D028F2"/>
    <w:rsid w:val="00D02BDE"/>
    <w:rsid w:val="00D046CE"/>
    <w:rsid w:val="00D04F27"/>
    <w:rsid w:val="00D05698"/>
    <w:rsid w:val="00D057FC"/>
    <w:rsid w:val="00D0764E"/>
    <w:rsid w:val="00D11E6B"/>
    <w:rsid w:val="00D14C17"/>
    <w:rsid w:val="00D1537C"/>
    <w:rsid w:val="00D16A56"/>
    <w:rsid w:val="00D1779C"/>
    <w:rsid w:val="00D20BE0"/>
    <w:rsid w:val="00D223F4"/>
    <w:rsid w:val="00D23168"/>
    <w:rsid w:val="00D232AD"/>
    <w:rsid w:val="00D2337A"/>
    <w:rsid w:val="00D23EA1"/>
    <w:rsid w:val="00D24569"/>
    <w:rsid w:val="00D252AA"/>
    <w:rsid w:val="00D25C7E"/>
    <w:rsid w:val="00D26DC2"/>
    <w:rsid w:val="00D27554"/>
    <w:rsid w:val="00D306D9"/>
    <w:rsid w:val="00D3084C"/>
    <w:rsid w:val="00D3096A"/>
    <w:rsid w:val="00D30F0D"/>
    <w:rsid w:val="00D30F7F"/>
    <w:rsid w:val="00D3179E"/>
    <w:rsid w:val="00D322A8"/>
    <w:rsid w:val="00D331BF"/>
    <w:rsid w:val="00D33461"/>
    <w:rsid w:val="00D3449F"/>
    <w:rsid w:val="00D34FFF"/>
    <w:rsid w:val="00D35AFC"/>
    <w:rsid w:val="00D35D17"/>
    <w:rsid w:val="00D36DA1"/>
    <w:rsid w:val="00D36F59"/>
    <w:rsid w:val="00D418CF"/>
    <w:rsid w:val="00D42451"/>
    <w:rsid w:val="00D42D1B"/>
    <w:rsid w:val="00D44076"/>
    <w:rsid w:val="00D44627"/>
    <w:rsid w:val="00D448C7"/>
    <w:rsid w:val="00D44CB0"/>
    <w:rsid w:val="00D4505B"/>
    <w:rsid w:val="00D46163"/>
    <w:rsid w:val="00D47201"/>
    <w:rsid w:val="00D47345"/>
    <w:rsid w:val="00D478A5"/>
    <w:rsid w:val="00D504D8"/>
    <w:rsid w:val="00D51C0E"/>
    <w:rsid w:val="00D51C5F"/>
    <w:rsid w:val="00D52350"/>
    <w:rsid w:val="00D52977"/>
    <w:rsid w:val="00D53AD0"/>
    <w:rsid w:val="00D54AC8"/>
    <w:rsid w:val="00D54ECB"/>
    <w:rsid w:val="00D54EE1"/>
    <w:rsid w:val="00D56D81"/>
    <w:rsid w:val="00D603F8"/>
    <w:rsid w:val="00D60F9D"/>
    <w:rsid w:val="00D62FC3"/>
    <w:rsid w:val="00D64927"/>
    <w:rsid w:val="00D653E2"/>
    <w:rsid w:val="00D65951"/>
    <w:rsid w:val="00D66A5D"/>
    <w:rsid w:val="00D67011"/>
    <w:rsid w:val="00D67285"/>
    <w:rsid w:val="00D67779"/>
    <w:rsid w:val="00D709BC"/>
    <w:rsid w:val="00D70E0F"/>
    <w:rsid w:val="00D71DC5"/>
    <w:rsid w:val="00D73231"/>
    <w:rsid w:val="00D75680"/>
    <w:rsid w:val="00D75D5B"/>
    <w:rsid w:val="00D76DDE"/>
    <w:rsid w:val="00D779B5"/>
    <w:rsid w:val="00D80FEB"/>
    <w:rsid w:val="00D81071"/>
    <w:rsid w:val="00D813BE"/>
    <w:rsid w:val="00D81ABB"/>
    <w:rsid w:val="00D81C39"/>
    <w:rsid w:val="00D83715"/>
    <w:rsid w:val="00D9034F"/>
    <w:rsid w:val="00D916F8"/>
    <w:rsid w:val="00D92294"/>
    <w:rsid w:val="00D9308D"/>
    <w:rsid w:val="00D93BE0"/>
    <w:rsid w:val="00D94209"/>
    <w:rsid w:val="00D94D7E"/>
    <w:rsid w:val="00D95312"/>
    <w:rsid w:val="00D9564E"/>
    <w:rsid w:val="00D96021"/>
    <w:rsid w:val="00D96034"/>
    <w:rsid w:val="00D9662A"/>
    <w:rsid w:val="00D97947"/>
    <w:rsid w:val="00DA07C4"/>
    <w:rsid w:val="00DA16FE"/>
    <w:rsid w:val="00DA302D"/>
    <w:rsid w:val="00DA43C0"/>
    <w:rsid w:val="00DA4C49"/>
    <w:rsid w:val="00DA59D7"/>
    <w:rsid w:val="00DA6075"/>
    <w:rsid w:val="00DA667F"/>
    <w:rsid w:val="00DA7874"/>
    <w:rsid w:val="00DB0338"/>
    <w:rsid w:val="00DB0861"/>
    <w:rsid w:val="00DB132D"/>
    <w:rsid w:val="00DB1494"/>
    <w:rsid w:val="00DB1497"/>
    <w:rsid w:val="00DB1F26"/>
    <w:rsid w:val="00DB29E8"/>
    <w:rsid w:val="00DB39FC"/>
    <w:rsid w:val="00DB3CE3"/>
    <w:rsid w:val="00DB3F49"/>
    <w:rsid w:val="00DB476B"/>
    <w:rsid w:val="00DB58D4"/>
    <w:rsid w:val="00DB63AC"/>
    <w:rsid w:val="00DB670A"/>
    <w:rsid w:val="00DB6D9C"/>
    <w:rsid w:val="00DB745D"/>
    <w:rsid w:val="00DC0809"/>
    <w:rsid w:val="00DC103B"/>
    <w:rsid w:val="00DC1908"/>
    <w:rsid w:val="00DC1B5B"/>
    <w:rsid w:val="00DC2280"/>
    <w:rsid w:val="00DC2BD9"/>
    <w:rsid w:val="00DC2DD4"/>
    <w:rsid w:val="00DC3B6A"/>
    <w:rsid w:val="00DC3C1D"/>
    <w:rsid w:val="00DC43CF"/>
    <w:rsid w:val="00DC4428"/>
    <w:rsid w:val="00DC4D02"/>
    <w:rsid w:val="00DC62F8"/>
    <w:rsid w:val="00DC6469"/>
    <w:rsid w:val="00DC7FDB"/>
    <w:rsid w:val="00DD0274"/>
    <w:rsid w:val="00DD03C2"/>
    <w:rsid w:val="00DD38A3"/>
    <w:rsid w:val="00DD4C9D"/>
    <w:rsid w:val="00DD5700"/>
    <w:rsid w:val="00DD6069"/>
    <w:rsid w:val="00DD6AD8"/>
    <w:rsid w:val="00DD7261"/>
    <w:rsid w:val="00DD79E3"/>
    <w:rsid w:val="00DD79E4"/>
    <w:rsid w:val="00DD7B8A"/>
    <w:rsid w:val="00DE059E"/>
    <w:rsid w:val="00DE17BC"/>
    <w:rsid w:val="00DE17E2"/>
    <w:rsid w:val="00DE37EF"/>
    <w:rsid w:val="00DE43AF"/>
    <w:rsid w:val="00DE460D"/>
    <w:rsid w:val="00DE56CD"/>
    <w:rsid w:val="00DE61FE"/>
    <w:rsid w:val="00DE6F2C"/>
    <w:rsid w:val="00DE702F"/>
    <w:rsid w:val="00DF0AA0"/>
    <w:rsid w:val="00DF131D"/>
    <w:rsid w:val="00DF1491"/>
    <w:rsid w:val="00DF193E"/>
    <w:rsid w:val="00DF1B7D"/>
    <w:rsid w:val="00DF5666"/>
    <w:rsid w:val="00DF5738"/>
    <w:rsid w:val="00DF5BEE"/>
    <w:rsid w:val="00DF6314"/>
    <w:rsid w:val="00DF7391"/>
    <w:rsid w:val="00DF798A"/>
    <w:rsid w:val="00E01A20"/>
    <w:rsid w:val="00E03764"/>
    <w:rsid w:val="00E03E1D"/>
    <w:rsid w:val="00E03F1D"/>
    <w:rsid w:val="00E047B4"/>
    <w:rsid w:val="00E04AB4"/>
    <w:rsid w:val="00E05567"/>
    <w:rsid w:val="00E064DD"/>
    <w:rsid w:val="00E06AA4"/>
    <w:rsid w:val="00E12FFD"/>
    <w:rsid w:val="00E13070"/>
    <w:rsid w:val="00E13C09"/>
    <w:rsid w:val="00E1501B"/>
    <w:rsid w:val="00E16D15"/>
    <w:rsid w:val="00E20021"/>
    <w:rsid w:val="00E213AB"/>
    <w:rsid w:val="00E2346C"/>
    <w:rsid w:val="00E23FF4"/>
    <w:rsid w:val="00E24A15"/>
    <w:rsid w:val="00E2795F"/>
    <w:rsid w:val="00E305B6"/>
    <w:rsid w:val="00E30847"/>
    <w:rsid w:val="00E313C4"/>
    <w:rsid w:val="00E31644"/>
    <w:rsid w:val="00E31904"/>
    <w:rsid w:val="00E31A2C"/>
    <w:rsid w:val="00E32140"/>
    <w:rsid w:val="00E323E6"/>
    <w:rsid w:val="00E32ED3"/>
    <w:rsid w:val="00E33045"/>
    <w:rsid w:val="00E3313F"/>
    <w:rsid w:val="00E339C5"/>
    <w:rsid w:val="00E33AE1"/>
    <w:rsid w:val="00E34FD5"/>
    <w:rsid w:val="00E365F7"/>
    <w:rsid w:val="00E368F3"/>
    <w:rsid w:val="00E36AEE"/>
    <w:rsid w:val="00E36C6F"/>
    <w:rsid w:val="00E37D4A"/>
    <w:rsid w:val="00E4127B"/>
    <w:rsid w:val="00E439F9"/>
    <w:rsid w:val="00E43C54"/>
    <w:rsid w:val="00E44138"/>
    <w:rsid w:val="00E445DB"/>
    <w:rsid w:val="00E44639"/>
    <w:rsid w:val="00E4512D"/>
    <w:rsid w:val="00E455BF"/>
    <w:rsid w:val="00E45F07"/>
    <w:rsid w:val="00E46B61"/>
    <w:rsid w:val="00E46B67"/>
    <w:rsid w:val="00E46C56"/>
    <w:rsid w:val="00E47767"/>
    <w:rsid w:val="00E47FF0"/>
    <w:rsid w:val="00E50194"/>
    <w:rsid w:val="00E50B99"/>
    <w:rsid w:val="00E53273"/>
    <w:rsid w:val="00E53DDD"/>
    <w:rsid w:val="00E542DC"/>
    <w:rsid w:val="00E544C5"/>
    <w:rsid w:val="00E55AF0"/>
    <w:rsid w:val="00E55F8D"/>
    <w:rsid w:val="00E568E1"/>
    <w:rsid w:val="00E57B87"/>
    <w:rsid w:val="00E60310"/>
    <w:rsid w:val="00E60359"/>
    <w:rsid w:val="00E603BB"/>
    <w:rsid w:val="00E61035"/>
    <w:rsid w:val="00E63CA0"/>
    <w:rsid w:val="00E63E21"/>
    <w:rsid w:val="00E641FA"/>
    <w:rsid w:val="00E64C95"/>
    <w:rsid w:val="00E65386"/>
    <w:rsid w:val="00E65E02"/>
    <w:rsid w:val="00E6678D"/>
    <w:rsid w:val="00E70310"/>
    <w:rsid w:val="00E70A3D"/>
    <w:rsid w:val="00E71F8D"/>
    <w:rsid w:val="00E74337"/>
    <w:rsid w:val="00E743AD"/>
    <w:rsid w:val="00E744C1"/>
    <w:rsid w:val="00E75C7E"/>
    <w:rsid w:val="00E76EB6"/>
    <w:rsid w:val="00E77D0F"/>
    <w:rsid w:val="00E80310"/>
    <w:rsid w:val="00E809C2"/>
    <w:rsid w:val="00E80A2D"/>
    <w:rsid w:val="00E81BD2"/>
    <w:rsid w:val="00E82657"/>
    <w:rsid w:val="00E82E18"/>
    <w:rsid w:val="00E83452"/>
    <w:rsid w:val="00E83CFF"/>
    <w:rsid w:val="00E83EA0"/>
    <w:rsid w:val="00E84ECA"/>
    <w:rsid w:val="00E85214"/>
    <w:rsid w:val="00E85235"/>
    <w:rsid w:val="00E8525B"/>
    <w:rsid w:val="00E861D7"/>
    <w:rsid w:val="00E862D9"/>
    <w:rsid w:val="00E86C5C"/>
    <w:rsid w:val="00E903B2"/>
    <w:rsid w:val="00E9082C"/>
    <w:rsid w:val="00E91528"/>
    <w:rsid w:val="00E91968"/>
    <w:rsid w:val="00E919CC"/>
    <w:rsid w:val="00E91C3F"/>
    <w:rsid w:val="00E92990"/>
    <w:rsid w:val="00E93D37"/>
    <w:rsid w:val="00E94961"/>
    <w:rsid w:val="00E94CA0"/>
    <w:rsid w:val="00E950AD"/>
    <w:rsid w:val="00E952FA"/>
    <w:rsid w:val="00E95D31"/>
    <w:rsid w:val="00E960DB"/>
    <w:rsid w:val="00E960E5"/>
    <w:rsid w:val="00E965DB"/>
    <w:rsid w:val="00E969B2"/>
    <w:rsid w:val="00E96A58"/>
    <w:rsid w:val="00E96C28"/>
    <w:rsid w:val="00E976E4"/>
    <w:rsid w:val="00E978DB"/>
    <w:rsid w:val="00EA0BE1"/>
    <w:rsid w:val="00EA0E82"/>
    <w:rsid w:val="00EA1023"/>
    <w:rsid w:val="00EA1D60"/>
    <w:rsid w:val="00EA1F05"/>
    <w:rsid w:val="00EA3D93"/>
    <w:rsid w:val="00EA4175"/>
    <w:rsid w:val="00EA4290"/>
    <w:rsid w:val="00EA6AA7"/>
    <w:rsid w:val="00EA71B0"/>
    <w:rsid w:val="00EA74BB"/>
    <w:rsid w:val="00EB2461"/>
    <w:rsid w:val="00EB27E4"/>
    <w:rsid w:val="00EB28BF"/>
    <w:rsid w:val="00EB4C7F"/>
    <w:rsid w:val="00EB620E"/>
    <w:rsid w:val="00EB69A7"/>
    <w:rsid w:val="00EB6DA7"/>
    <w:rsid w:val="00EB6DAE"/>
    <w:rsid w:val="00EB6ECA"/>
    <w:rsid w:val="00EB78F1"/>
    <w:rsid w:val="00EB7CDF"/>
    <w:rsid w:val="00EB7DD0"/>
    <w:rsid w:val="00EC12AB"/>
    <w:rsid w:val="00EC2979"/>
    <w:rsid w:val="00EC2F36"/>
    <w:rsid w:val="00EC34DC"/>
    <w:rsid w:val="00EC3D64"/>
    <w:rsid w:val="00EC4501"/>
    <w:rsid w:val="00EC45C7"/>
    <w:rsid w:val="00EC61F6"/>
    <w:rsid w:val="00EC65F8"/>
    <w:rsid w:val="00EC6756"/>
    <w:rsid w:val="00EC7C29"/>
    <w:rsid w:val="00ED0019"/>
    <w:rsid w:val="00ED04D1"/>
    <w:rsid w:val="00ED1386"/>
    <w:rsid w:val="00ED1CFD"/>
    <w:rsid w:val="00ED4A8B"/>
    <w:rsid w:val="00ED5983"/>
    <w:rsid w:val="00ED5CCD"/>
    <w:rsid w:val="00ED62A8"/>
    <w:rsid w:val="00ED653E"/>
    <w:rsid w:val="00ED7587"/>
    <w:rsid w:val="00EE01C3"/>
    <w:rsid w:val="00EE0269"/>
    <w:rsid w:val="00EE0309"/>
    <w:rsid w:val="00EE08AB"/>
    <w:rsid w:val="00EE2836"/>
    <w:rsid w:val="00EE29EE"/>
    <w:rsid w:val="00EE3AC9"/>
    <w:rsid w:val="00EE3CE3"/>
    <w:rsid w:val="00EE3EFC"/>
    <w:rsid w:val="00EE43A9"/>
    <w:rsid w:val="00EE4653"/>
    <w:rsid w:val="00EE49EC"/>
    <w:rsid w:val="00EE4BFD"/>
    <w:rsid w:val="00EE4C0B"/>
    <w:rsid w:val="00EE4E4C"/>
    <w:rsid w:val="00EE50BE"/>
    <w:rsid w:val="00EE5CE2"/>
    <w:rsid w:val="00EE637F"/>
    <w:rsid w:val="00EE6862"/>
    <w:rsid w:val="00EE793A"/>
    <w:rsid w:val="00EE7D48"/>
    <w:rsid w:val="00EE7F5D"/>
    <w:rsid w:val="00EF0174"/>
    <w:rsid w:val="00EF0C65"/>
    <w:rsid w:val="00EF19DB"/>
    <w:rsid w:val="00EF1BAB"/>
    <w:rsid w:val="00EF2941"/>
    <w:rsid w:val="00EF332F"/>
    <w:rsid w:val="00EF33A6"/>
    <w:rsid w:val="00EF3609"/>
    <w:rsid w:val="00EF4088"/>
    <w:rsid w:val="00EF5D48"/>
    <w:rsid w:val="00EF5FE3"/>
    <w:rsid w:val="00EF743D"/>
    <w:rsid w:val="00F024C7"/>
    <w:rsid w:val="00F03F1C"/>
    <w:rsid w:val="00F04841"/>
    <w:rsid w:val="00F10322"/>
    <w:rsid w:val="00F10ACB"/>
    <w:rsid w:val="00F12FB5"/>
    <w:rsid w:val="00F13DB6"/>
    <w:rsid w:val="00F14E5B"/>
    <w:rsid w:val="00F15EB6"/>
    <w:rsid w:val="00F16519"/>
    <w:rsid w:val="00F16A4F"/>
    <w:rsid w:val="00F16D8D"/>
    <w:rsid w:val="00F16F12"/>
    <w:rsid w:val="00F20B88"/>
    <w:rsid w:val="00F21331"/>
    <w:rsid w:val="00F22FFB"/>
    <w:rsid w:val="00F24020"/>
    <w:rsid w:val="00F24559"/>
    <w:rsid w:val="00F25AC7"/>
    <w:rsid w:val="00F300DB"/>
    <w:rsid w:val="00F30614"/>
    <w:rsid w:val="00F30919"/>
    <w:rsid w:val="00F31C94"/>
    <w:rsid w:val="00F3248B"/>
    <w:rsid w:val="00F33628"/>
    <w:rsid w:val="00F345EE"/>
    <w:rsid w:val="00F3475C"/>
    <w:rsid w:val="00F348E4"/>
    <w:rsid w:val="00F3529D"/>
    <w:rsid w:val="00F35B75"/>
    <w:rsid w:val="00F37AF7"/>
    <w:rsid w:val="00F432B4"/>
    <w:rsid w:val="00F43E2F"/>
    <w:rsid w:val="00F44385"/>
    <w:rsid w:val="00F449D2"/>
    <w:rsid w:val="00F450FF"/>
    <w:rsid w:val="00F4573D"/>
    <w:rsid w:val="00F469AB"/>
    <w:rsid w:val="00F47DFA"/>
    <w:rsid w:val="00F502FB"/>
    <w:rsid w:val="00F539CB"/>
    <w:rsid w:val="00F54946"/>
    <w:rsid w:val="00F54FD8"/>
    <w:rsid w:val="00F55A7E"/>
    <w:rsid w:val="00F569E0"/>
    <w:rsid w:val="00F57B0A"/>
    <w:rsid w:val="00F6072B"/>
    <w:rsid w:val="00F60A09"/>
    <w:rsid w:val="00F60A54"/>
    <w:rsid w:val="00F635F1"/>
    <w:rsid w:val="00F63860"/>
    <w:rsid w:val="00F63D14"/>
    <w:rsid w:val="00F63EE2"/>
    <w:rsid w:val="00F6441B"/>
    <w:rsid w:val="00F645AB"/>
    <w:rsid w:val="00F64DDB"/>
    <w:rsid w:val="00F6591D"/>
    <w:rsid w:val="00F66C8D"/>
    <w:rsid w:val="00F6792A"/>
    <w:rsid w:val="00F67B97"/>
    <w:rsid w:val="00F67E5D"/>
    <w:rsid w:val="00F70E09"/>
    <w:rsid w:val="00F72A36"/>
    <w:rsid w:val="00F738FB"/>
    <w:rsid w:val="00F74626"/>
    <w:rsid w:val="00F748E0"/>
    <w:rsid w:val="00F75DA6"/>
    <w:rsid w:val="00F76E04"/>
    <w:rsid w:val="00F80947"/>
    <w:rsid w:val="00F80D67"/>
    <w:rsid w:val="00F82BB6"/>
    <w:rsid w:val="00F82FCA"/>
    <w:rsid w:val="00F847AC"/>
    <w:rsid w:val="00F84B91"/>
    <w:rsid w:val="00F851D5"/>
    <w:rsid w:val="00F85A92"/>
    <w:rsid w:val="00F85C35"/>
    <w:rsid w:val="00F873F8"/>
    <w:rsid w:val="00F87419"/>
    <w:rsid w:val="00F87F2F"/>
    <w:rsid w:val="00F90A22"/>
    <w:rsid w:val="00F90C01"/>
    <w:rsid w:val="00F92F7A"/>
    <w:rsid w:val="00F93468"/>
    <w:rsid w:val="00F93D06"/>
    <w:rsid w:val="00F95337"/>
    <w:rsid w:val="00F9544C"/>
    <w:rsid w:val="00F958B8"/>
    <w:rsid w:val="00F96590"/>
    <w:rsid w:val="00F9790B"/>
    <w:rsid w:val="00FA0731"/>
    <w:rsid w:val="00FA1410"/>
    <w:rsid w:val="00FA1594"/>
    <w:rsid w:val="00FA15BE"/>
    <w:rsid w:val="00FA1BF1"/>
    <w:rsid w:val="00FA22B4"/>
    <w:rsid w:val="00FA2348"/>
    <w:rsid w:val="00FA5AD2"/>
    <w:rsid w:val="00FA6D8D"/>
    <w:rsid w:val="00FA7302"/>
    <w:rsid w:val="00FA7558"/>
    <w:rsid w:val="00FA7C7A"/>
    <w:rsid w:val="00FB01F7"/>
    <w:rsid w:val="00FB0982"/>
    <w:rsid w:val="00FB1611"/>
    <w:rsid w:val="00FB2C02"/>
    <w:rsid w:val="00FB3E54"/>
    <w:rsid w:val="00FB3EA7"/>
    <w:rsid w:val="00FB4249"/>
    <w:rsid w:val="00FB5475"/>
    <w:rsid w:val="00FB5889"/>
    <w:rsid w:val="00FB6169"/>
    <w:rsid w:val="00FC20EC"/>
    <w:rsid w:val="00FC3616"/>
    <w:rsid w:val="00FC4DA6"/>
    <w:rsid w:val="00FC5B14"/>
    <w:rsid w:val="00FD0519"/>
    <w:rsid w:val="00FD1A6E"/>
    <w:rsid w:val="00FD1DD6"/>
    <w:rsid w:val="00FD1F7D"/>
    <w:rsid w:val="00FD2CA2"/>
    <w:rsid w:val="00FD5217"/>
    <w:rsid w:val="00FD5547"/>
    <w:rsid w:val="00FD5CB0"/>
    <w:rsid w:val="00FD666F"/>
    <w:rsid w:val="00FE0962"/>
    <w:rsid w:val="00FE0E22"/>
    <w:rsid w:val="00FE11D3"/>
    <w:rsid w:val="00FE1B75"/>
    <w:rsid w:val="00FE2811"/>
    <w:rsid w:val="00FE435A"/>
    <w:rsid w:val="00FE49FD"/>
    <w:rsid w:val="00FE57CD"/>
    <w:rsid w:val="00FE5871"/>
    <w:rsid w:val="00FF0521"/>
    <w:rsid w:val="00FF15CD"/>
    <w:rsid w:val="00FF21C7"/>
    <w:rsid w:val="00FF2482"/>
    <w:rsid w:val="00FF2D81"/>
    <w:rsid w:val="00FF3BB5"/>
    <w:rsid w:val="00FF3D1E"/>
    <w:rsid w:val="00FF42F8"/>
    <w:rsid w:val="00FF557A"/>
    <w:rsid w:val="00FF6AAA"/>
    <w:rsid w:val="00FF736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18B6BB57"/>
  <w15:docId w15:val="{A0294B29-FA5B-4BFA-8750-893CE4D4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CE3"/>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uiPriority w:val="9"/>
    <w:qFormat/>
    <w:rsid w:val="005B4EB9"/>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2"/>
    <w:qFormat/>
    <w:rsid w:val="005B4EB9"/>
    <w:pPr>
      <w:keepNext/>
      <w:spacing w:before="240" w:after="60"/>
      <w:outlineLvl w:val="1"/>
    </w:pPr>
    <w:rPr>
      <w:rFonts w:ascii="Arial" w:hAnsi="Arial" w:cs="Arial"/>
      <w:b/>
      <w:i/>
      <w:sz w:val="28"/>
      <w:szCs w:val="28"/>
    </w:rPr>
  </w:style>
  <w:style w:type="paragraph" w:styleId="Ttulo3">
    <w:name w:val="heading 3"/>
    <w:basedOn w:val="Normal"/>
    <w:next w:val="Normal"/>
    <w:link w:val="Ttulo3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uiPriority w:val="9"/>
    <w:qFormat/>
    <w:rsid w:val="005B4EB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6">
    <w:name w:val="heading 6"/>
    <w:basedOn w:val="Normal"/>
    <w:next w:val="Normal"/>
    <w:link w:val="Ttulo6Char"/>
    <w:qFormat/>
    <w:rsid w:val="008601AF"/>
    <w:pPr>
      <w:keepNext/>
      <w:autoSpaceDE/>
      <w:autoSpaceDN/>
      <w:adjustRightInd/>
      <w:jc w:val="center"/>
      <w:outlineLvl w:val="5"/>
    </w:pPr>
    <w:rPr>
      <w:rFonts w:ascii="Arial" w:eastAsia="Times New Roman" w:hAnsi="Arial"/>
      <w:b/>
      <w:sz w:val="22"/>
      <w:szCs w:val="20"/>
      <w:lang w:eastAsia="pt-BR"/>
    </w:rPr>
  </w:style>
  <w:style w:type="paragraph" w:styleId="Ttulo7">
    <w:name w:val="heading 7"/>
    <w:basedOn w:val="Normal"/>
    <w:next w:val="Normal"/>
    <w:link w:val="Ttulo7Char"/>
    <w:qFormat/>
    <w:rsid w:val="008601AF"/>
    <w:pPr>
      <w:keepNext/>
      <w:autoSpaceDE/>
      <w:autoSpaceDN/>
      <w:adjustRightInd/>
      <w:jc w:val="center"/>
      <w:outlineLvl w:val="6"/>
    </w:pPr>
    <w:rPr>
      <w:rFonts w:ascii="Arial" w:eastAsia="Times New Roman" w:hAnsi="Arial"/>
      <w:b/>
      <w:szCs w:val="20"/>
      <w:lang w:eastAsia="pt-BR"/>
    </w:rPr>
  </w:style>
  <w:style w:type="paragraph" w:styleId="Ttulo8">
    <w:name w:val="heading 8"/>
    <w:basedOn w:val="Normal"/>
    <w:next w:val="Normal"/>
    <w:link w:val="Ttulo8Char"/>
    <w:qFormat/>
    <w:rsid w:val="008601AF"/>
    <w:pPr>
      <w:keepNext/>
      <w:autoSpaceDE/>
      <w:autoSpaceDN/>
      <w:adjustRightInd/>
      <w:outlineLvl w:val="7"/>
    </w:pPr>
    <w:rPr>
      <w:rFonts w:ascii="Arial" w:eastAsia="Times New Roman" w:hAnsi="Arial"/>
      <w:b/>
      <w:sz w:val="22"/>
      <w:szCs w:val="20"/>
      <w:lang w:eastAsia="pt-BR"/>
    </w:rPr>
  </w:style>
  <w:style w:type="paragraph" w:styleId="Ttulo9">
    <w:name w:val="heading 9"/>
    <w:basedOn w:val="Normal"/>
    <w:next w:val="Normal"/>
    <w:link w:val="Ttulo9Char"/>
    <w:uiPriority w:val="9"/>
    <w:qFormat/>
    <w:rsid w:val="005B4EB9"/>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4EB9"/>
    <w:rPr>
      <w:rFonts w:ascii="Cambria" w:eastAsia="MS Gothic" w:hAnsi="Cambria" w:cs="Times New Roman"/>
      <w:b/>
      <w:kern w:val="32"/>
      <w:sz w:val="32"/>
      <w:szCs w:val="32"/>
    </w:rPr>
  </w:style>
  <w:style w:type="character" w:customStyle="1" w:styleId="Ttulo2Char2">
    <w:name w:val="Título 2 Char2"/>
    <w:basedOn w:val="Fontepargpadro"/>
    <w:link w:val="Ttulo2"/>
    <w:rsid w:val="005B4EB9"/>
    <w:rPr>
      <w:rFonts w:ascii="Cambria" w:eastAsia="MS Gothic" w:hAnsi="Cambria" w:cs="Times New Roman"/>
      <w:b/>
      <w:i/>
      <w:sz w:val="28"/>
      <w:szCs w:val="28"/>
    </w:rPr>
  </w:style>
  <w:style w:type="character" w:customStyle="1" w:styleId="Ttulo3Char">
    <w:name w:val="Título 3 Char"/>
    <w:basedOn w:val="Fontepargpadro"/>
    <w:link w:val="Ttulo3"/>
    <w:uiPriority w:val="9"/>
    <w:rsid w:val="005B4EB9"/>
    <w:rPr>
      <w:rFonts w:ascii="Cambria" w:eastAsia="MS Gothic" w:hAnsi="Cambria" w:cs="Times New Roman"/>
      <w:b/>
      <w:sz w:val="26"/>
      <w:szCs w:val="26"/>
    </w:rPr>
  </w:style>
  <w:style w:type="character" w:customStyle="1" w:styleId="Ttulo4Char">
    <w:name w:val="Título 4 Char"/>
    <w:basedOn w:val="Fontepargpadro"/>
    <w:link w:val="Ttulo4"/>
    <w:uiPriority w:val="9"/>
    <w:rsid w:val="005B4EB9"/>
    <w:rPr>
      <w:rFonts w:ascii="Calibri" w:eastAsia="MS Mincho" w:hAnsi="Calibri" w:cs="Times New Roman"/>
      <w:b/>
      <w:sz w:val="28"/>
      <w:szCs w:val="28"/>
    </w:rPr>
  </w:style>
  <w:style w:type="character" w:customStyle="1" w:styleId="Ttulo5Char">
    <w:name w:val="Título 5 Char"/>
    <w:basedOn w:val="Fontepargpadro"/>
    <w:link w:val="Ttulo5"/>
    <w:uiPriority w:val="9"/>
    <w:rsid w:val="005B4EB9"/>
    <w:rPr>
      <w:rFonts w:ascii="Calibri" w:eastAsia="MS Mincho" w:hAnsi="Calibri" w:cs="Times New Roman"/>
      <w:b/>
      <w:i/>
      <w:sz w:val="26"/>
      <w:szCs w:val="26"/>
    </w:rPr>
  </w:style>
  <w:style w:type="character" w:customStyle="1" w:styleId="Ttulo9Char">
    <w:name w:val="Título 9 Char"/>
    <w:basedOn w:val="Fontepargpadro"/>
    <w:link w:val="Ttulo9"/>
    <w:uiPriority w:val="9"/>
    <w:rsid w:val="005B4EB9"/>
    <w:rPr>
      <w:rFonts w:ascii="Cambria" w:hAnsi="Cambria" w:cs="Times New Roman"/>
      <w:sz w:val="22"/>
      <w:szCs w:val="22"/>
    </w:rPr>
  </w:style>
  <w:style w:type="paragraph" w:styleId="Corpodetexto2">
    <w:name w:val="Body Text 2"/>
    <w:aliases w:val="bt2"/>
    <w:basedOn w:val="Normal"/>
    <w:link w:val="Corpodetexto2Char"/>
    <w:uiPriority w:val="99"/>
    <w:rsid w:val="005B4EB9"/>
    <w:pPr>
      <w:jc w:val="both"/>
    </w:pPr>
    <w:rPr>
      <w:color w:val="0000FF"/>
    </w:rPr>
  </w:style>
  <w:style w:type="character" w:customStyle="1" w:styleId="Corpodetexto2Char">
    <w:name w:val="Corpo de texto 2 Char"/>
    <w:aliases w:val="bt2 Char"/>
    <w:basedOn w:val="Fontepargpadro"/>
    <w:link w:val="Corpodetexto2"/>
    <w:uiPriority w:val="99"/>
    <w:rsid w:val="005B4EB9"/>
    <w:rPr>
      <w:rFonts w:cs="Times New Roman"/>
      <w:sz w:val="24"/>
      <w:szCs w:val="24"/>
    </w:rPr>
  </w:style>
  <w:style w:type="paragraph" w:styleId="NormalWeb">
    <w:name w:val="Normal (Web)"/>
    <w:basedOn w:val="Normal"/>
    <w:uiPriority w:val="99"/>
    <w:rsid w:val="005B4EB9"/>
    <w:pPr>
      <w:spacing w:before="100" w:beforeAutospacing="1" w:after="100" w:afterAutospacing="1"/>
    </w:pPr>
  </w:style>
  <w:style w:type="paragraph" w:styleId="Cabealho">
    <w:name w:val="header"/>
    <w:aliases w:val="Guideline,Tulo1,encabezado,Heade,hd,Header@,Project Name,Heading 1a,Appendix,ulo1,Cabeçalho1"/>
    <w:basedOn w:val="Normal"/>
    <w:link w:val="CabealhoChar1"/>
    <w:uiPriority w:val="99"/>
    <w:rsid w:val="005B4EB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1">
    <w:name w:val="Cabeçalho Char1"/>
    <w:aliases w:val="Guideline Char,Tulo1 Char,encabezado Char,Heade Char1,hd Char1,Header@ Char1,Project Name Char1,Heading 1a Char1,Appendix Char1,ulo1 Char1,Cabeçalho1 Char1"/>
    <w:basedOn w:val="Fontepargpadro"/>
    <w:link w:val="Cabealho"/>
    <w:uiPriority w:val="99"/>
    <w:rsid w:val="005B4EB9"/>
    <w:rPr>
      <w:rFonts w:cs="Times New Roman"/>
      <w:sz w:val="24"/>
      <w:szCs w:val="24"/>
    </w:rPr>
  </w:style>
  <w:style w:type="paragraph" w:styleId="Commarcadores">
    <w:name w:val="List Bullet"/>
    <w:aliases w:val="lb"/>
    <w:basedOn w:val="Normal"/>
    <w:uiPriority w:val="99"/>
    <w:rsid w:val="005B4EB9"/>
    <w:pPr>
      <w:tabs>
        <w:tab w:val="num" w:pos="360"/>
      </w:tabs>
      <w:ind w:left="360" w:hanging="360"/>
    </w:pPr>
  </w:style>
  <w:style w:type="character" w:customStyle="1" w:styleId="Char1">
    <w:name w:val="Char1"/>
    <w:basedOn w:val="Fontepargpadro"/>
    <w:rsid w:val="005B4EB9"/>
    <w:rPr>
      <w:rFonts w:cs="Times New Roman"/>
      <w:sz w:val="24"/>
      <w:szCs w:val="24"/>
      <w:lang w:val="pt-BR" w:bidi="ar-SA"/>
    </w:rPr>
  </w:style>
  <w:style w:type="paragraph" w:customStyle="1" w:styleId="BodyText22">
    <w:name w:val="Body Text 22"/>
    <w:basedOn w:val="Normal"/>
    <w:rsid w:val="005B4EB9"/>
    <w:pPr>
      <w:jc w:val="both"/>
    </w:pPr>
    <w:rPr>
      <w:szCs w:val="20"/>
      <w:lang w:val="en-AU"/>
    </w:rPr>
  </w:style>
  <w:style w:type="paragraph" w:styleId="Corpodetexto">
    <w:name w:val="Body Text"/>
    <w:aliases w:val="b,body text,bt"/>
    <w:basedOn w:val="Normal"/>
    <w:link w:val="CorpodetextoChar"/>
    <w:uiPriority w:val="99"/>
    <w:rsid w:val="005B4EB9"/>
    <w:rPr>
      <w:rFonts w:cs="Angsana New"/>
      <w:sz w:val="18"/>
      <w:lang w:val="en-US" w:bidi="th-TH"/>
    </w:rPr>
  </w:style>
  <w:style w:type="character" w:customStyle="1" w:styleId="CorpodetextoChar">
    <w:name w:val="Corpo de texto Char"/>
    <w:aliases w:val="b Char,body text Char,bt Char"/>
    <w:basedOn w:val="Fontepargpadro"/>
    <w:link w:val="Corpodetexto"/>
    <w:uiPriority w:val="99"/>
    <w:rsid w:val="005B4EB9"/>
    <w:rPr>
      <w:rFonts w:cs="Times New Roman"/>
      <w:sz w:val="24"/>
      <w:szCs w:val="24"/>
    </w:rPr>
  </w:style>
  <w:style w:type="paragraph" w:styleId="Rodap">
    <w:name w:val="footer"/>
    <w:basedOn w:val="Normal"/>
    <w:link w:val="RodapChar1"/>
    <w:uiPriority w:val="99"/>
    <w:rsid w:val="005B4EB9"/>
    <w:pPr>
      <w:tabs>
        <w:tab w:val="center" w:pos="4320"/>
        <w:tab w:val="right" w:pos="8640"/>
      </w:tabs>
    </w:pPr>
  </w:style>
  <w:style w:type="character" w:customStyle="1" w:styleId="RodapChar1">
    <w:name w:val="Rodapé Char1"/>
    <w:basedOn w:val="Fontepargpadro"/>
    <w:link w:val="Rodap"/>
    <w:uiPriority w:val="99"/>
    <w:rsid w:val="005B4EB9"/>
    <w:rPr>
      <w:rFonts w:cs="Times New Roman"/>
      <w:sz w:val="24"/>
      <w:szCs w:val="24"/>
    </w:rPr>
  </w:style>
  <w:style w:type="paragraph" w:customStyle="1" w:styleId="p0">
    <w:name w:val="p0"/>
    <w:basedOn w:val="Normal"/>
    <w:uiPriority w:val="99"/>
    <w:rsid w:val="005B4EB9"/>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rsid w:val="005B4EB9"/>
    <w:pPr>
      <w:spacing w:after="120"/>
      <w:ind w:left="283"/>
    </w:pPr>
  </w:style>
  <w:style w:type="character" w:customStyle="1" w:styleId="RecuodecorpodetextoChar">
    <w:name w:val="Recuo de corpo de texto Char"/>
    <w:basedOn w:val="Fontepargpadro"/>
    <w:link w:val="Recuodecorpodetexto"/>
    <w:uiPriority w:val="99"/>
    <w:rsid w:val="005B4EB9"/>
    <w:rPr>
      <w:rFonts w:cs="Times New Roman"/>
      <w:sz w:val="24"/>
      <w:szCs w:val="24"/>
    </w:rPr>
  </w:style>
  <w:style w:type="paragraph" w:styleId="Corpodetexto3">
    <w:name w:val="Body Text 3"/>
    <w:basedOn w:val="Normal"/>
    <w:link w:val="Corpodetexto3Char"/>
    <w:uiPriority w:val="99"/>
    <w:rsid w:val="005B4EB9"/>
    <w:pPr>
      <w:spacing w:after="120"/>
    </w:pPr>
    <w:rPr>
      <w:sz w:val="16"/>
      <w:szCs w:val="16"/>
    </w:rPr>
  </w:style>
  <w:style w:type="character" w:customStyle="1" w:styleId="Corpodetexto3Char">
    <w:name w:val="Corpo de texto 3 Char"/>
    <w:basedOn w:val="Fontepargpadro"/>
    <w:link w:val="Corpodetexto3"/>
    <w:uiPriority w:val="99"/>
    <w:rsid w:val="005B4EB9"/>
    <w:rPr>
      <w:rFonts w:cs="Times New Roman"/>
      <w:sz w:val="16"/>
      <w:szCs w:val="16"/>
    </w:rPr>
  </w:style>
  <w:style w:type="paragraph" w:styleId="Recuodecorpodetexto3">
    <w:name w:val="Body Text Indent 3"/>
    <w:basedOn w:val="Normal"/>
    <w:link w:val="Recuodecorpodetexto3Char"/>
    <w:uiPriority w:val="99"/>
    <w:rsid w:val="005B4EB9"/>
    <w:pPr>
      <w:spacing w:after="120"/>
      <w:ind w:left="283"/>
    </w:pPr>
    <w:rPr>
      <w:sz w:val="16"/>
      <w:szCs w:val="16"/>
    </w:rPr>
  </w:style>
  <w:style w:type="character" w:customStyle="1" w:styleId="Recuodecorpodetexto3Char">
    <w:name w:val="Recuo de corpo de texto 3 Char"/>
    <w:basedOn w:val="Fontepargpadro"/>
    <w:link w:val="Recuodecorpodetexto3"/>
    <w:uiPriority w:val="99"/>
    <w:rsid w:val="005B4EB9"/>
    <w:rPr>
      <w:rFonts w:cs="Times New Roman"/>
      <w:sz w:val="16"/>
      <w:szCs w:val="16"/>
    </w:rPr>
  </w:style>
  <w:style w:type="character" w:customStyle="1" w:styleId="Char">
    <w:name w:val="Char"/>
    <w:basedOn w:val="Fontepargpadro"/>
    <w:rsid w:val="005B4EB9"/>
    <w:rPr>
      <w:rFonts w:cs="Times New Roman"/>
      <w:sz w:val="24"/>
      <w:szCs w:val="24"/>
      <w:lang w:val="pt-BR" w:bidi="ar-SA"/>
    </w:rPr>
  </w:style>
  <w:style w:type="paragraph" w:customStyle="1" w:styleId="sub">
    <w:name w:val="sub"/>
    <w:uiPriority w:val="99"/>
    <w:rsid w:val="005B4EB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sid w:val="005B4EB9"/>
    <w:rPr>
      <w:rFonts w:cs="Times New Roman"/>
      <w:sz w:val="16"/>
      <w:szCs w:val="16"/>
    </w:rPr>
  </w:style>
  <w:style w:type="paragraph" w:styleId="Textodecomentrio">
    <w:name w:val="annotation text"/>
    <w:basedOn w:val="Normal"/>
    <w:link w:val="TextodecomentrioChar1"/>
    <w:uiPriority w:val="99"/>
    <w:rsid w:val="005B4EB9"/>
    <w:rPr>
      <w:sz w:val="20"/>
      <w:szCs w:val="20"/>
    </w:rPr>
  </w:style>
  <w:style w:type="character" w:customStyle="1" w:styleId="TextodecomentrioChar1">
    <w:name w:val="Texto de comentário Char1"/>
    <w:basedOn w:val="Fontepargpadro"/>
    <w:link w:val="Textodecomentrio"/>
    <w:uiPriority w:val="99"/>
    <w:rsid w:val="005B4EB9"/>
    <w:rPr>
      <w:rFonts w:cs="Times New Roman"/>
    </w:rPr>
  </w:style>
  <w:style w:type="paragraph" w:styleId="Assuntodocomentrio">
    <w:name w:val="annotation subject"/>
    <w:basedOn w:val="Textodecomentrio"/>
    <w:next w:val="Textodecomentrio"/>
    <w:link w:val="AssuntodocomentrioChar"/>
    <w:uiPriority w:val="99"/>
    <w:rsid w:val="005B4EB9"/>
    <w:rPr>
      <w:b/>
    </w:rPr>
  </w:style>
  <w:style w:type="character" w:customStyle="1" w:styleId="AssuntodocomentrioChar">
    <w:name w:val="Assunto do comentário Char"/>
    <w:basedOn w:val="TextodecomentrioChar1"/>
    <w:link w:val="Assuntodocomentrio"/>
    <w:uiPriority w:val="99"/>
    <w:rsid w:val="005B4EB9"/>
    <w:rPr>
      <w:rFonts w:cs="Times New Roman"/>
      <w:b/>
    </w:rPr>
  </w:style>
  <w:style w:type="paragraph" w:styleId="Textodebalo">
    <w:name w:val="Balloon Text"/>
    <w:basedOn w:val="Normal"/>
    <w:link w:val="TextodebaloChar1"/>
    <w:uiPriority w:val="99"/>
    <w:rsid w:val="005B4EB9"/>
    <w:rPr>
      <w:rFonts w:ascii="Tahoma" w:hAnsi="Tahoma" w:cs="Swiss"/>
      <w:sz w:val="16"/>
      <w:szCs w:val="16"/>
    </w:rPr>
  </w:style>
  <w:style w:type="character" w:customStyle="1" w:styleId="TextodebaloChar1">
    <w:name w:val="Texto de balão Char1"/>
    <w:basedOn w:val="Fontepargpadro"/>
    <w:link w:val="Textodebalo"/>
    <w:uiPriority w:val="99"/>
    <w:rsid w:val="005B4EB9"/>
    <w:rPr>
      <w:rFonts w:cs="Times New Roman"/>
      <w:sz w:val="2"/>
    </w:rPr>
  </w:style>
  <w:style w:type="character" w:styleId="Nmerodepgina">
    <w:name w:val="page number"/>
    <w:basedOn w:val="Fontepargpadro"/>
    <w:uiPriority w:val="99"/>
    <w:rsid w:val="005B4EB9"/>
    <w:rPr>
      <w:rFonts w:cs="Times New Roman"/>
    </w:rPr>
  </w:style>
  <w:style w:type="character" w:styleId="Hyperlink">
    <w:name w:val="Hyperlink"/>
    <w:basedOn w:val="Fontepargpadro"/>
    <w:uiPriority w:val="99"/>
    <w:rsid w:val="005B4EB9"/>
    <w:rPr>
      <w:rFonts w:cs="Times New Roman"/>
      <w:color w:val="0000FF"/>
      <w:u w:val="single"/>
    </w:rPr>
  </w:style>
  <w:style w:type="paragraph" w:styleId="Recuodecorpodetexto2">
    <w:name w:val="Body Text Indent 2"/>
    <w:basedOn w:val="Normal"/>
    <w:link w:val="Recuodecorpodetexto2Char"/>
    <w:uiPriority w:val="99"/>
    <w:rsid w:val="005B4EB9"/>
    <w:pPr>
      <w:spacing w:after="120" w:line="480" w:lineRule="auto"/>
      <w:ind w:left="283"/>
    </w:pPr>
  </w:style>
  <w:style w:type="character" w:customStyle="1" w:styleId="Recuodecorpodetexto2Char">
    <w:name w:val="Recuo de corpo de texto 2 Char"/>
    <w:basedOn w:val="Fontepargpadro"/>
    <w:link w:val="Recuodecorpodetexto2"/>
    <w:uiPriority w:val="99"/>
    <w:rsid w:val="005B4EB9"/>
    <w:rPr>
      <w:rFonts w:cs="Times New Roman"/>
      <w:sz w:val="24"/>
      <w:szCs w:val="24"/>
    </w:rPr>
  </w:style>
  <w:style w:type="paragraph" w:customStyle="1" w:styleId="Textopadro">
    <w:name w:val="Texto padrão"/>
    <w:basedOn w:val="Normal"/>
    <w:rsid w:val="005B4EB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rsid w:val="005B4EB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sid w:val="005B4EB9"/>
    <w:rPr>
      <w:rFonts w:ascii="Times New Roman" w:hAnsi="Times New Roman"/>
      <w:color w:val="auto"/>
      <w:spacing w:val="0"/>
      <w:sz w:val="20"/>
    </w:rPr>
  </w:style>
  <w:style w:type="paragraph" w:customStyle="1" w:styleId="Estilo2">
    <w:name w:val="Estilo2"/>
    <w:basedOn w:val="Normal"/>
    <w:rsid w:val="005B4EB9"/>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rsid w:val="005B4EB9"/>
    <w:pPr>
      <w:widowControl w:val="0"/>
      <w:jc w:val="both"/>
    </w:pPr>
    <w:rPr>
      <w:rFonts w:ascii="Arial" w:hAnsi="Arial" w:cs="Arial"/>
    </w:rPr>
  </w:style>
  <w:style w:type="character" w:customStyle="1" w:styleId="BodyText31">
    <w:name w:val="Body Text 31"/>
    <w:rsid w:val="005B4EB9"/>
    <w:rPr>
      <w:spacing w:val="0"/>
      <w:sz w:val="28"/>
      <w:lang w:val="pt-BR"/>
    </w:rPr>
  </w:style>
  <w:style w:type="paragraph" w:customStyle="1" w:styleId="para">
    <w:name w:val="para"/>
    <w:rsid w:val="005B4EB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rsid w:val="005B4E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sid w:val="005B4EB9"/>
    <w:rPr>
      <w:rFonts w:cs="Times New Roman"/>
      <w:color w:val="0000FF"/>
      <w:spacing w:val="0"/>
      <w:u w:val="double"/>
    </w:rPr>
  </w:style>
  <w:style w:type="paragraph" w:customStyle="1" w:styleId="BodyText32">
    <w:name w:val="Body Text 32"/>
    <w:basedOn w:val="Normal"/>
    <w:rsid w:val="005B4EB9"/>
    <w:pPr>
      <w:jc w:val="both"/>
    </w:pPr>
    <w:rPr>
      <w:rFonts w:ascii="Arial" w:hAnsi="Arial"/>
      <w:szCs w:val="20"/>
    </w:rPr>
  </w:style>
  <w:style w:type="paragraph" w:customStyle="1" w:styleId="assin">
    <w:name w:val="assin"/>
    <w:rsid w:val="005B4EB9"/>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rsid w:val="005B4EB9"/>
    <w:pPr>
      <w:jc w:val="center"/>
    </w:pPr>
    <w:rPr>
      <w:rFonts w:ascii="Bookman Old Style" w:hAnsi="Bookman Old Style"/>
      <w:b/>
      <w:sz w:val="22"/>
      <w:szCs w:val="20"/>
    </w:rPr>
  </w:style>
  <w:style w:type="character" w:customStyle="1" w:styleId="TtuloChar">
    <w:name w:val="Título Char"/>
    <w:aliases w:val="t Char"/>
    <w:basedOn w:val="Fontepargpadro"/>
    <w:link w:val="Ttulo"/>
    <w:rsid w:val="005B4EB9"/>
    <w:rPr>
      <w:rFonts w:ascii="Cambria" w:eastAsia="MS Gothic" w:hAnsi="Cambria" w:cs="Times New Roman"/>
      <w:b/>
      <w:kern w:val="28"/>
      <w:sz w:val="32"/>
      <w:szCs w:val="32"/>
    </w:rPr>
  </w:style>
  <w:style w:type="paragraph" w:customStyle="1" w:styleId="TextoTpicosProspecto">
    <w:name w:val="Texto Tópicos Prospecto"/>
    <w:basedOn w:val="TextoProspecto"/>
    <w:autoRedefine/>
    <w:rsid w:val="005B4EB9"/>
    <w:pPr>
      <w:tabs>
        <w:tab w:val="num" w:pos="360"/>
      </w:tabs>
      <w:ind w:left="360" w:hanging="360"/>
    </w:pPr>
  </w:style>
  <w:style w:type="paragraph" w:customStyle="1" w:styleId="TextoProspecto">
    <w:name w:val="Texto Prospecto"/>
    <w:basedOn w:val="Normal"/>
    <w:autoRedefine/>
    <w:rsid w:val="005B4EB9"/>
    <w:pPr>
      <w:tabs>
        <w:tab w:val="left" w:pos="-1430"/>
        <w:tab w:val="left" w:pos="780"/>
      </w:tabs>
      <w:spacing w:after="120"/>
      <w:jc w:val="both"/>
    </w:pPr>
    <w:rPr>
      <w:rFonts w:ascii="Frutiger Light" w:hAnsi="Frutiger Light"/>
      <w:sz w:val="20"/>
      <w:szCs w:val="20"/>
    </w:rPr>
  </w:style>
  <w:style w:type="paragraph" w:customStyle="1" w:styleId="N">
    <w:name w:val="N"/>
    <w:rsid w:val="005B4EB9"/>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rsid w:val="005B4EB9"/>
    <w:pPr>
      <w:widowControl w:val="0"/>
      <w:jc w:val="both"/>
    </w:pPr>
    <w:rPr>
      <w:rFonts w:ascii="Univers (W1)" w:hAnsi="Univers (W1)"/>
      <w:szCs w:val="20"/>
    </w:rPr>
  </w:style>
  <w:style w:type="character" w:customStyle="1" w:styleId="thptitle1">
    <w:name w:val="thptitle1"/>
    <w:basedOn w:val="Fontepargpadro"/>
    <w:rsid w:val="005B4EB9"/>
    <w:rPr>
      <w:rFonts w:cs="Times New Roman"/>
      <w:color w:val="000000"/>
    </w:rPr>
  </w:style>
  <w:style w:type="paragraph" w:customStyle="1" w:styleId="Corpo">
    <w:name w:val="Corpo"/>
    <w:rsid w:val="005B4EB9"/>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uiPriority w:val="99"/>
    <w:rsid w:val="005B4EB9"/>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sid w:val="005B4EB9"/>
    <w:rPr>
      <w:rFonts w:cs="Times New Roman"/>
      <w:sz w:val="2"/>
    </w:rPr>
  </w:style>
  <w:style w:type="character" w:styleId="Forte">
    <w:name w:val="Strong"/>
    <w:basedOn w:val="Fontepargpadro"/>
    <w:qFormat/>
    <w:rsid w:val="005B4EB9"/>
    <w:rPr>
      <w:rFonts w:cs="Times New Roman"/>
      <w:b/>
    </w:rPr>
  </w:style>
  <w:style w:type="character" w:styleId="nfase">
    <w:name w:val="Emphasis"/>
    <w:basedOn w:val="Fontepargpadro"/>
    <w:uiPriority w:val="20"/>
    <w:qFormat/>
    <w:rsid w:val="005B4EB9"/>
    <w:rPr>
      <w:rFonts w:cs="Times New Roman"/>
      <w:i/>
    </w:rPr>
  </w:style>
  <w:style w:type="paragraph" w:customStyle="1" w:styleId="CharCharCharCharCharChar">
    <w:name w:val="Char Char Char Char Char Char"/>
    <w:basedOn w:val="Normal"/>
    <w:rsid w:val="005B4EB9"/>
    <w:pPr>
      <w:spacing w:after="160" w:line="240" w:lineRule="exact"/>
    </w:pPr>
    <w:rPr>
      <w:rFonts w:ascii="Verdana" w:hAnsi="Verdana"/>
      <w:sz w:val="20"/>
      <w:szCs w:val="20"/>
      <w:lang w:val="en-US"/>
    </w:rPr>
  </w:style>
  <w:style w:type="paragraph" w:styleId="Lista">
    <w:name w:val="List"/>
    <w:basedOn w:val="Normal"/>
    <w:uiPriority w:val="99"/>
    <w:rsid w:val="005B4EB9"/>
    <w:pPr>
      <w:ind w:left="283" w:hanging="283"/>
    </w:pPr>
  </w:style>
  <w:style w:type="paragraph" w:customStyle="1" w:styleId="Body1">
    <w:name w:val="Body 1"/>
    <w:basedOn w:val="Normal"/>
    <w:rsid w:val="005B4EB9"/>
    <w:pPr>
      <w:spacing w:after="140" w:line="290" w:lineRule="auto"/>
      <w:ind w:left="567"/>
      <w:jc w:val="both"/>
    </w:pPr>
    <w:rPr>
      <w:rFonts w:ascii="Arial" w:hAnsi="Arial"/>
      <w:kern w:val="20"/>
      <w:sz w:val="20"/>
      <w:szCs w:val="20"/>
      <w:lang w:val="en-GB"/>
    </w:rPr>
  </w:style>
  <w:style w:type="paragraph" w:styleId="Textodenotaderodap">
    <w:name w:val="footnote text"/>
    <w:aliases w:val="Car"/>
    <w:basedOn w:val="Normal"/>
    <w:link w:val="TextodenotaderodapChar"/>
    <w:uiPriority w:val="99"/>
    <w:rsid w:val="005B4EB9"/>
    <w:rPr>
      <w:sz w:val="20"/>
      <w:szCs w:val="20"/>
    </w:rPr>
  </w:style>
  <w:style w:type="character" w:customStyle="1" w:styleId="TextodenotaderodapChar">
    <w:name w:val="Texto de nota de rodapé Char"/>
    <w:aliases w:val="Car Char"/>
    <w:basedOn w:val="Fontepargpadro"/>
    <w:link w:val="Textodenotaderodap"/>
    <w:uiPriority w:val="99"/>
    <w:rsid w:val="005B4EB9"/>
    <w:rPr>
      <w:rFonts w:cs="Times New Roman"/>
    </w:rPr>
  </w:style>
  <w:style w:type="character" w:styleId="Refdenotaderodap">
    <w:name w:val="footnote reference"/>
    <w:basedOn w:val="Fontepargpadro"/>
    <w:uiPriority w:val="99"/>
    <w:qFormat/>
    <w:rsid w:val="005B4EB9"/>
    <w:rPr>
      <w:rFonts w:cs="Times New Roman"/>
      <w:vertAlign w:val="superscript"/>
    </w:rPr>
  </w:style>
  <w:style w:type="paragraph" w:customStyle="1" w:styleId="BNDES">
    <w:name w:val="BNDES"/>
    <w:basedOn w:val="Normal"/>
    <w:rsid w:val="005B4EB9"/>
    <w:pPr>
      <w:suppressAutoHyphens/>
      <w:jc w:val="both"/>
    </w:pPr>
    <w:rPr>
      <w:rFonts w:ascii="Arial" w:hAnsi="Arial"/>
      <w:szCs w:val="20"/>
    </w:rPr>
  </w:style>
  <w:style w:type="character" w:customStyle="1" w:styleId="BNDESChar">
    <w:name w:val="BNDES Char"/>
    <w:basedOn w:val="Fontepargpadro"/>
    <w:rsid w:val="005B4EB9"/>
    <w:rPr>
      <w:rFonts w:ascii="Arial" w:hAnsi="Arial" w:cs="Times New Roman"/>
      <w:sz w:val="24"/>
      <w:lang w:bidi="ar-SA"/>
    </w:rPr>
  </w:style>
  <w:style w:type="paragraph" w:customStyle="1" w:styleId="Paraa">
    <w:name w:val="Para (a)"/>
    <w:basedOn w:val="Normal"/>
    <w:rsid w:val="005B4EB9"/>
    <w:pPr>
      <w:widowControl w:val="0"/>
      <w:spacing w:before="240"/>
      <w:ind w:left="720" w:firstLine="720"/>
    </w:pPr>
    <w:rPr>
      <w:lang w:val="en-US"/>
    </w:rPr>
  </w:style>
  <w:style w:type="paragraph" w:customStyle="1" w:styleId="Para0">
    <w:name w:val="Para"/>
    <w:basedOn w:val="Normal"/>
    <w:rsid w:val="005B4EB9"/>
    <w:pPr>
      <w:widowControl w:val="0"/>
      <w:spacing w:before="240"/>
      <w:ind w:firstLine="720"/>
    </w:pPr>
    <w:rPr>
      <w:lang w:val="en-US"/>
    </w:rPr>
  </w:style>
  <w:style w:type="character" w:customStyle="1" w:styleId="MBPCItalics">
    <w:name w:val="MBPC_Italics"/>
    <w:aliases w:val="c2"/>
    <w:rsid w:val="005B4EB9"/>
    <w:rPr>
      <w:rFonts w:ascii="Times New Roman" w:hAnsi="Times New Roman"/>
      <w:i/>
      <w:spacing w:val="0"/>
      <w:sz w:val="24"/>
      <w:lang w:val="en-US"/>
    </w:rPr>
  </w:style>
  <w:style w:type="paragraph" w:styleId="PargrafodaLista">
    <w:name w:val="List Paragraph"/>
    <w:aliases w:val="Vitor Título,Vitor T’tulo,List Paragraph_0,Vitor T?tulo,Capítulo,List Paragraph_0_0,List Paragraph_1,Itemização,Bullets 1,Bullet List,FooterText,numbered,Paragraphe de liste1,Bulletr List Paragraph,列出段落,列出段落1,Listeafsnit1"/>
    <w:basedOn w:val="Normal"/>
    <w:link w:val="PargrafodaListaChar"/>
    <w:uiPriority w:val="34"/>
    <w:qFormat/>
    <w:rsid w:val="005B4EB9"/>
    <w:pPr>
      <w:ind w:left="720"/>
    </w:pPr>
    <w:rPr>
      <w:rFonts w:ascii="Calibri" w:hAnsi="Calibri"/>
      <w:sz w:val="22"/>
      <w:szCs w:val="22"/>
    </w:rPr>
  </w:style>
  <w:style w:type="character" w:customStyle="1" w:styleId="PargrafodaListaChar">
    <w:name w:val="Parágrafo da Lista Char"/>
    <w:aliases w:val="Vitor Título Char,Vitor T’tulo Char,List Paragraph_0 Char,Vitor T?tulo Char,Capítulo Char,List Paragraph_0_0 Char,List Paragraph_1 Char,Itemização Char,Bullets 1 Char,Bullet List Char,FooterText Char,numbered Char,列出段落 Char"/>
    <w:link w:val="PargrafodaLista"/>
    <w:uiPriority w:val="34"/>
    <w:qFormat/>
    <w:locked/>
    <w:rsid w:val="005B4EB9"/>
    <w:rPr>
      <w:rFonts w:ascii="Calibri" w:hAnsi="Calibri" w:cs="Times New Roman"/>
      <w:szCs w:val="22"/>
      <w:lang w:bidi="ar-SA"/>
    </w:rPr>
  </w:style>
  <w:style w:type="paragraph" w:customStyle="1" w:styleId="CcList">
    <w:name w:val="Cc List"/>
    <w:basedOn w:val="Normal"/>
    <w:rsid w:val="005B4EB9"/>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uiPriority w:val="99"/>
    <w:rsid w:val="005B4EB9"/>
    <w:rPr>
      <w:rFonts w:ascii="Consolas" w:hAnsi="Consolas"/>
      <w:sz w:val="21"/>
      <w:szCs w:val="21"/>
    </w:rPr>
  </w:style>
  <w:style w:type="character" w:customStyle="1" w:styleId="TextosemFormataoChar">
    <w:name w:val="Texto sem Formatação Char"/>
    <w:basedOn w:val="Fontepargpadro"/>
    <w:link w:val="TextosemFormatao"/>
    <w:uiPriority w:val="99"/>
    <w:rsid w:val="005B4EB9"/>
    <w:rPr>
      <w:rFonts w:ascii="Consolas" w:hAnsi="Consolas" w:cs="Times New Roman"/>
      <w:sz w:val="21"/>
      <w:szCs w:val="21"/>
    </w:rPr>
  </w:style>
  <w:style w:type="paragraph" w:customStyle="1" w:styleId="BodyTextContinued">
    <w:name w:val="Body Text Continued"/>
    <w:basedOn w:val="Normal"/>
    <w:next w:val="Normal"/>
    <w:rsid w:val="005B4EB9"/>
    <w:pPr>
      <w:spacing w:after="240"/>
      <w:jc w:val="both"/>
    </w:pPr>
    <w:rPr>
      <w:szCs w:val="20"/>
      <w:lang w:val="en-US"/>
    </w:rPr>
  </w:style>
  <w:style w:type="character" w:customStyle="1" w:styleId="Char11">
    <w:name w:val="Char11"/>
    <w:basedOn w:val="Fontepargpadro"/>
    <w:rsid w:val="005B4EB9"/>
    <w:rPr>
      <w:rFonts w:cs="Times New Roman"/>
      <w:sz w:val="24"/>
      <w:szCs w:val="24"/>
      <w:lang w:val="pt-BR" w:bidi="ar-SA"/>
    </w:rPr>
  </w:style>
  <w:style w:type="character" w:customStyle="1" w:styleId="Char2">
    <w:name w:val="Char2"/>
    <w:basedOn w:val="Fontepargpadro"/>
    <w:rsid w:val="005B4EB9"/>
    <w:rPr>
      <w:rFonts w:cs="Times New Roman"/>
      <w:sz w:val="24"/>
      <w:szCs w:val="24"/>
      <w:lang w:val="pt-BR" w:bidi="ar-SA"/>
    </w:rPr>
  </w:style>
  <w:style w:type="paragraph" w:customStyle="1" w:styleId="CharCharCharCharCharChar1">
    <w:name w:val="Char Char Char Char Char Char1"/>
    <w:basedOn w:val="Normal"/>
    <w:rsid w:val="005B4EB9"/>
    <w:pPr>
      <w:spacing w:after="160" w:line="240" w:lineRule="exact"/>
    </w:pPr>
    <w:rPr>
      <w:rFonts w:ascii="Verdana" w:hAnsi="Verdana"/>
      <w:sz w:val="20"/>
      <w:szCs w:val="20"/>
      <w:lang w:val="en-US"/>
    </w:rPr>
  </w:style>
  <w:style w:type="character" w:customStyle="1" w:styleId="p0Char">
    <w:name w:val="p0 Char"/>
    <w:basedOn w:val="Fontepargpadro"/>
    <w:uiPriority w:val="99"/>
    <w:rsid w:val="005B4EB9"/>
    <w:rPr>
      <w:rFonts w:ascii="Times" w:hAnsi="Times" w:cs="Times New Roman"/>
      <w:sz w:val="22"/>
    </w:rPr>
  </w:style>
  <w:style w:type="paragraph" w:customStyle="1" w:styleId="WW-NormalWeb">
    <w:name w:val="WW-Normal (Web)"/>
    <w:basedOn w:val="Normal"/>
    <w:rsid w:val="005B4EB9"/>
    <w:pPr>
      <w:suppressAutoHyphens/>
      <w:autoSpaceDE/>
      <w:autoSpaceDN/>
      <w:adjustRightInd/>
      <w:spacing w:before="280" w:after="280"/>
    </w:pPr>
    <w:rPr>
      <w:rFonts w:ascii="Arial Unicode MS" w:eastAsia="Arial Unicode MS" w:hAnsi="Arial Unicode MS" w:cs="Arial Unicode MS"/>
      <w:color w:val="000000"/>
      <w:lang w:eastAsia="ar-SA"/>
    </w:rPr>
  </w:style>
  <w:style w:type="table" w:styleId="Tabelacomgrade">
    <w:name w:val="Table Grid"/>
    <w:basedOn w:val="Tabelanormal"/>
    <w:rsid w:val="005B4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5B4EB9"/>
    <w:pPr>
      <w:spacing w:after="0" w:line="240" w:lineRule="auto"/>
    </w:pPr>
    <w:rPr>
      <w:rFonts w:ascii="Times New Roman" w:hAnsi="Times New Roman" w:cs="Times New Roman"/>
      <w:sz w:val="24"/>
      <w:szCs w:val="24"/>
      <w:lang w:bidi="ar-SA"/>
    </w:rPr>
  </w:style>
  <w:style w:type="character" w:customStyle="1" w:styleId="DeltaViewInsertion">
    <w:name w:val="DeltaView Insertion"/>
    <w:uiPriority w:val="99"/>
    <w:rsid w:val="005B4EB9"/>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semiHidden/>
    <w:rsid w:val="00F37AF7"/>
    <w:pPr>
      <w:widowControl w:val="0"/>
      <w:numPr>
        <w:ilvl w:val="1"/>
        <w:numId w:val="4"/>
      </w:numPr>
      <w:tabs>
        <w:tab w:val="left" w:pos="851"/>
      </w:tabs>
      <w:spacing w:line="320" w:lineRule="exact"/>
    </w:pPr>
    <w:rPr>
      <w:color w:val="000000"/>
      <w:sz w:val="16"/>
      <w:szCs w:val="22"/>
    </w:rPr>
  </w:style>
  <w:style w:type="character" w:customStyle="1" w:styleId="FooterReferenceChar">
    <w:name w:val="Footer Reference Char"/>
    <w:basedOn w:val="DefaultChar"/>
    <w:link w:val="FooterReference"/>
    <w:uiPriority w:val="99"/>
    <w:semiHidden/>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semiHidden/>
    <w:rsid w:val="00546525"/>
    <w:rPr>
      <w:color w:val="808080"/>
    </w:rPr>
  </w:style>
  <w:style w:type="paragraph" w:customStyle="1" w:styleId="ListaColorida-nfase11">
    <w:name w:val="Lista Colorida - Ênfase 11"/>
    <w:basedOn w:val="Normal"/>
    <w:uiPriority w:val="99"/>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paragraph" w:customStyle="1" w:styleId="SCBFTtulo1">
    <w:name w:val="SCBF_Título1"/>
    <w:basedOn w:val="Normal"/>
    <w:uiPriority w:val="99"/>
    <w:rsid w:val="00E47767"/>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qFormat/>
    <w:rsid w:val="00C437EE"/>
    <w:pPr>
      <w:keepNext/>
      <w:tabs>
        <w:tab w:val="num" w:pos="680"/>
      </w:tabs>
      <w:adjustRightInd/>
      <w:spacing w:before="280" w:after="140" w:line="288" w:lineRule="auto"/>
      <w:ind w:left="680" w:hanging="680"/>
      <w:jc w:val="both"/>
    </w:pPr>
    <w:rPr>
      <w:rFonts w:ascii="Arial" w:eastAsiaTheme="minorHAnsi" w:hAnsi="Arial" w:cs="Arial"/>
      <w:b/>
      <w:bCs/>
      <w:sz w:val="22"/>
      <w:szCs w:val="22"/>
    </w:rPr>
  </w:style>
  <w:style w:type="paragraph" w:customStyle="1" w:styleId="Level2">
    <w:name w:val="Level 2"/>
    <w:aliases w:val="2"/>
    <w:basedOn w:val="Normal"/>
    <w:link w:val="Level2Char"/>
    <w:qFormat/>
    <w:rsid w:val="00C437EE"/>
    <w:pPr>
      <w:tabs>
        <w:tab w:val="num" w:pos="680"/>
      </w:tabs>
      <w:adjustRightInd/>
      <w:spacing w:after="140" w:line="288" w:lineRule="auto"/>
      <w:ind w:left="680" w:hanging="680"/>
      <w:jc w:val="both"/>
    </w:pPr>
    <w:rPr>
      <w:rFonts w:ascii="Arial" w:eastAsiaTheme="minorHAnsi" w:hAnsi="Arial" w:cs="Arial"/>
      <w:sz w:val="20"/>
      <w:szCs w:val="20"/>
    </w:rPr>
  </w:style>
  <w:style w:type="character" w:customStyle="1" w:styleId="Level2Char">
    <w:name w:val="Level 2 Char"/>
    <w:link w:val="Level2"/>
    <w:locked/>
    <w:rsid w:val="00C437EE"/>
    <w:rPr>
      <w:rFonts w:ascii="Arial" w:eastAsiaTheme="minorHAnsi" w:hAnsi="Arial" w:cs="Arial"/>
      <w:sz w:val="20"/>
      <w:szCs w:val="20"/>
      <w:lang w:bidi="ar-SA"/>
    </w:rPr>
  </w:style>
  <w:style w:type="paragraph" w:customStyle="1" w:styleId="Level3">
    <w:name w:val="Level 3"/>
    <w:aliases w:val="3"/>
    <w:basedOn w:val="Normal"/>
    <w:link w:val="Level3Char"/>
    <w:qFormat/>
    <w:rsid w:val="00C437EE"/>
    <w:pPr>
      <w:tabs>
        <w:tab w:val="num" w:pos="1361"/>
      </w:tabs>
      <w:adjustRightInd/>
      <w:spacing w:after="140" w:line="288" w:lineRule="auto"/>
      <w:ind w:left="1361" w:hanging="681"/>
      <w:jc w:val="both"/>
    </w:pPr>
    <w:rPr>
      <w:rFonts w:ascii="Arial" w:eastAsiaTheme="minorHAnsi" w:hAnsi="Arial" w:cs="Arial"/>
      <w:sz w:val="20"/>
      <w:szCs w:val="20"/>
    </w:rPr>
  </w:style>
  <w:style w:type="character" w:customStyle="1" w:styleId="Level3Char">
    <w:name w:val="Level 3 Char"/>
    <w:link w:val="Level3"/>
    <w:rsid w:val="00C437EE"/>
    <w:rPr>
      <w:rFonts w:ascii="Arial" w:eastAsiaTheme="minorHAnsi" w:hAnsi="Arial" w:cs="Arial"/>
      <w:sz w:val="20"/>
      <w:szCs w:val="20"/>
      <w:lang w:bidi="ar-SA"/>
    </w:rPr>
  </w:style>
  <w:style w:type="paragraph" w:customStyle="1" w:styleId="Level4">
    <w:name w:val="Level 4"/>
    <w:aliases w:val="4"/>
    <w:basedOn w:val="Normal"/>
    <w:qFormat/>
    <w:rsid w:val="00C437EE"/>
    <w:pPr>
      <w:tabs>
        <w:tab w:val="num" w:pos="2041"/>
      </w:tabs>
      <w:adjustRightInd/>
      <w:spacing w:after="140" w:line="288" w:lineRule="auto"/>
      <w:ind w:left="2041" w:hanging="680"/>
      <w:jc w:val="both"/>
    </w:pPr>
    <w:rPr>
      <w:rFonts w:ascii="Arial" w:eastAsiaTheme="minorHAnsi" w:hAnsi="Arial" w:cs="Arial"/>
      <w:sz w:val="20"/>
      <w:szCs w:val="20"/>
    </w:rPr>
  </w:style>
  <w:style w:type="paragraph" w:customStyle="1" w:styleId="Level5">
    <w:name w:val="Level 5"/>
    <w:basedOn w:val="Normal"/>
    <w:qFormat/>
    <w:rsid w:val="00C437EE"/>
    <w:pPr>
      <w:tabs>
        <w:tab w:val="num" w:pos="2721"/>
      </w:tabs>
      <w:adjustRightInd/>
      <w:spacing w:after="140" w:line="288" w:lineRule="auto"/>
      <w:ind w:left="2721" w:hanging="680"/>
      <w:jc w:val="both"/>
    </w:pPr>
    <w:rPr>
      <w:rFonts w:ascii="Arial" w:eastAsiaTheme="minorHAnsi" w:hAnsi="Arial" w:cs="Arial"/>
      <w:sz w:val="20"/>
      <w:szCs w:val="20"/>
    </w:rPr>
  </w:style>
  <w:style w:type="paragraph" w:customStyle="1" w:styleId="Level6">
    <w:name w:val="Level 6"/>
    <w:basedOn w:val="Normal"/>
    <w:qFormat/>
    <w:rsid w:val="00C437EE"/>
    <w:pPr>
      <w:tabs>
        <w:tab w:val="num" w:pos="3402"/>
      </w:tabs>
      <w:adjustRightInd/>
      <w:ind w:left="3402" w:hanging="681"/>
      <w:jc w:val="both"/>
    </w:pPr>
    <w:rPr>
      <w:rFonts w:eastAsiaTheme="minorHAnsi"/>
    </w:rPr>
  </w:style>
  <w:style w:type="paragraph" w:customStyle="1" w:styleId="Body">
    <w:name w:val="Body"/>
    <w:aliases w:val="by,by + 8.5 pt,Left,Before:  3 pt,After:  3 pt,Line spacing:  Multiple ..."/>
    <w:basedOn w:val="Normal"/>
    <w:link w:val="BodyChar"/>
    <w:qFormat/>
    <w:rsid w:val="00C437EE"/>
    <w:pPr>
      <w:widowControl w:val="0"/>
      <w:autoSpaceDE/>
      <w:autoSpaceDN/>
      <w:adjustRightInd/>
      <w:spacing w:after="140" w:line="290" w:lineRule="auto"/>
      <w:jc w:val="both"/>
    </w:pPr>
    <w:rPr>
      <w:rFonts w:ascii="Arial" w:eastAsia="Times New Roman" w:hAnsi="Arial" w:cs="Arial"/>
      <w:sz w:val="20"/>
      <w:szCs w:val="20"/>
      <w:lang w:eastAsia="pt-BR"/>
    </w:rPr>
  </w:style>
  <w:style w:type="character" w:customStyle="1" w:styleId="MenoPendente2">
    <w:name w:val="Menção Pendente2"/>
    <w:basedOn w:val="Fontepargpadro"/>
    <w:uiPriority w:val="99"/>
    <w:semiHidden/>
    <w:unhideWhenUsed/>
    <w:rsid w:val="003E367F"/>
    <w:rPr>
      <w:color w:val="605E5C"/>
      <w:shd w:val="clear" w:color="auto" w:fill="E1DFDD"/>
    </w:rPr>
  </w:style>
  <w:style w:type="character" w:customStyle="1" w:styleId="MenoPendente21">
    <w:name w:val="Menção Pendente21"/>
    <w:basedOn w:val="Fontepargpadro"/>
    <w:uiPriority w:val="99"/>
    <w:semiHidden/>
    <w:unhideWhenUsed/>
    <w:rsid w:val="005347F0"/>
    <w:rPr>
      <w:color w:val="605E5C"/>
      <w:shd w:val="clear" w:color="auto" w:fill="E1DFDD"/>
    </w:rPr>
  </w:style>
  <w:style w:type="character" w:styleId="HiperlinkVisitado">
    <w:name w:val="FollowedHyperlink"/>
    <w:basedOn w:val="Fontepargpadro"/>
    <w:uiPriority w:val="99"/>
    <w:unhideWhenUsed/>
    <w:rsid w:val="005347F0"/>
    <w:rPr>
      <w:color w:val="954F72"/>
      <w:u w:val="single"/>
    </w:rPr>
  </w:style>
  <w:style w:type="paragraph" w:customStyle="1" w:styleId="msonormal0">
    <w:name w:val="msonormal"/>
    <w:basedOn w:val="Normal"/>
    <w:rsid w:val="005347F0"/>
    <w:pPr>
      <w:autoSpaceDE/>
      <w:autoSpaceDN/>
      <w:adjustRightInd/>
      <w:spacing w:before="100" w:beforeAutospacing="1" w:after="100" w:afterAutospacing="1"/>
    </w:pPr>
    <w:rPr>
      <w:rFonts w:eastAsia="Times New Roman"/>
      <w:lang w:eastAsia="pt-BR"/>
    </w:rPr>
  </w:style>
  <w:style w:type="paragraph" w:customStyle="1" w:styleId="xl80">
    <w:name w:val="xl80"/>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1">
    <w:name w:val="xl81"/>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2">
    <w:name w:val="xl82"/>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3">
    <w:name w:val="xl83"/>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4">
    <w:name w:val="xl84"/>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5">
    <w:name w:val="xl85"/>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b/>
      <w:bCs/>
      <w:color w:val="000000"/>
      <w:sz w:val="20"/>
      <w:szCs w:val="20"/>
      <w:lang w:eastAsia="pt-BR"/>
    </w:rPr>
  </w:style>
  <w:style w:type="paragraph" w:customStyle="1" w:styleId="xl86">
    <w:name w:val="xl86"/>
    <w:basedOn w:val="Normal"/>
    <w:rsid w:val="005347F0"/>
    <w:pPr>
      <w:autoSpaceDE/>
      <w:autoSpaceDN/>
      <w:adjustRightInd/>
      <w:spacing w:before="100" w:beforeAutospacing="1" w:after="100" w:afterAutospacing="1"/>
    </w:pPr>
    <w:rPr>
      <w:rFonts w:eastAsia="Times New Roman"/>
      <w:sz w:val="20"/>
      <w:szCs w:val="20"/>
      <w:lang w:eastAsia="pt-BR"/>
    </w:rPr>
  </w:style>
  <w:style w:type="paragraph" w:customStyle="1" w:styleId="xl87">
    <w:name w:val="xl87"/>
    <w:basedOn w:val="Normal"/>
    <w:rsid w:val="005347F0"/>
    <w:pPr>
      <w:autoSpaceDE/>
      <w:autoSpaceDN/>
      <w:adjustRightInd/>
      <w:spacing w:before="100" w:beforeAutospacing="1" w:after="100" w:afterAutospacing="1"/>
      <w:jc w:val="center"/>
      <w:textAlignment w:val="center"/>
    </w:pPr>
    <w:rPr>
      <w:rFonts w:eastAsia="Times New Roman"/>
      <w:sz w:val="20"/>
      <w:szCs w:val="20"/>
      <w:lang w:eastAsia="pt-BR"/>
    </w:rPr>
  </w:style>
  <w:style w:type="character" w:customStyle="1" w:styleId="MenoPendente3">
    <w:name w:val="Menção Pendente3"/>
    <w:basedOn w:val="Fontepargpadro"/>
    <w:uiPriority w:val="99"/>
    <w:semiHidden/>
    <w:unhideWhenUsed/>
    <w:rsid w:val="00E339C5"/>
    <w:rPr>
      <w:color w:val="605E5C"/>
      <w:shd w:val="clear" w:color="auto" w:fill="E1DFDD"/>
    </w:rPr>
  </w:style>
  <w:style w:type="table" w:customStyle="1" w:styleId="TableGrid">
    <w:name w:val="TableGrid"/>
    <w:rsid w:val="005217C3"/>
    <w:pPr>
      <w:spacing w:after="0" w:line="240" w:lineRule="auto"/>
    </w:pPr>
    <w:rPr>
      <w:szCs w:val="22"/>
      <w:lang w:eastAsia="pt-BR" w:bidi="ar-SA"/>
    </w:rPr>
    <w:tblPr>
      <w:tblCellMar>
        <w:top w:w="0" w:type="dxa"/>
        <w:left w:w="0" w:type="dxa"/>
        <w:bottom w:w="0" w:type="dxa"/>
        <w:right w:w="0" w:type="dxa"/>
      </w:tblCellMar>
    </w:tblPr>
  </w:style>
  <w:style w:type="paragraph" w:customStyle="1" w:styleId="BalloonText1">
    <w:name w:val="Balloon Text1"/>
    <w:basedOn w:val="Normal"/>
    <w:uiPriority w:val="99"/>
    <w:semiHidden/>
    <w:rsid w:val="00FC3616"/>
    <w:rPr>
      <w:rFonts w:ascii="Tahoma" w:eastAsia="Times New Roman" w:hAnsi="Tahoma" w:cs="Tahoma"/>
      <w:sz w:val="16"/>
      <w:szCs w:val="16"/>
      <w:lang w:eastAsia="pt-BR"/>
    </w:rPr>
  </w:style>
  <w:style w:type="paragraph" w:customStyle="1" w:styleId="xl70">
    <w:name w:val="xl70"/>
    <w:basedOn w:val="Normal"/>
    <w:rsid w:val="00897DE6"/>
    <w:pPr>
      <w:autoSpaceDE/>
      <w:autoSpaceDN/>
      <w:adjustRightInd/>
      <w:spacing w:before="100" w:beforeAutospacing="1" w:after="100" w:afterAutospacing="1"/>
    </w:pPr>
    <w:rPr>
      <w:rFonts w:ascii="Leelawadee UI" w:eastAsia="Times New Roman" w:hAnsi="Leelawadee UI" w:cs="Leelawadee UI"/>
      <w:sz w:val="16"/>
      <w:szCs w:val="16"/>
      <w:lang w:eastAsia="pt-BR"/>
    </w:rPr>
  </w:style>
  <w:style w:type="paragraph" w:customStyle="1" w:styleId="xl71">
    <w:name w:val="xl71"/>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Leelawadee UI" w:eastAsia="Times New Roman" w:hAnsi="Leelawadee UI" w:cs="Leelawadee UI"/>
      <w:sz w:val="16"/>
      <w:szCs w:val="16"/>
      <w:lang w:eastAsia="pt-BR"/>
    </w:rPr>
  </w:style>
  <w:style w:type="paragraph" w:customStyle="1" w:styleId="xl72">
    <w:name w:val="xl72"/>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Leelawadee UI" w:eastAsia="Times New Roman" w:hAnsi="Leelawadee UI" w:cs="Leelawadee UI"/>
      <w:sz w:val="16"/>
      <w:szCs w:val="16"/>
      <w:lang w:eastAsia="pt-BR"/>
    </w:rPr>
  </w:style>
  <w:style w:type="paragraph" w:customStyle="1" w:styleId="xl73">
    <w:name w:val="xl73"/>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Leelawadee UI" w:eastAsia="Times New Roman" w:hAnsi="Leelawadee UI" w:cs="Leelawadee UI"/>
      <w:sz w:val="16"/>
      <w:szCs w:val="16"/>
      <w:lang w:eastAsia="pt-BR"/>
    </w:rPr>
  </w:style>
  <w:style w:type="paragraph" w:customStyle="1" w:styleId="xl74">
    <w:name w:val="xl74"/>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Leelawadee UI" w:eastAsia="Times New Roman" w:hAnsi="Leelawadee UI" w:cs="Leelawadee UI"/>
      <w:sz w:val="16"/>
      <w:szCs w:val="16"/>
      <w:lang w:eastAsia="pt-BR"/>
    </w:rPr>
  </w:style>
  <w:style w:type="paragraph" w:customStyle="1" w:styleId="xl75">
    <w:name w:val="xl75"/>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Leelawadee UI" w:eastAsia="Times New Roman" w:hAnsi="Leelawadee UI" w:cs="Leelawadee UI"/>
      <w:sz w:val="16"/>
      <w:szCs w:val="16"/>
      <w:lang w:eastAsia="pt-BR"/>
    </w:rPr>
  </w:style>
  <w:style w:type="paragraph" w:customStyle="1" w:styleId="xl76">
    <w:name w:val="xl76"/>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Leelawadee UI" w:eastAsia="Times New Roman" w:hAnsi="Leelawadee UI" w:cs="Leelawadee UI"/>
      <w:sz w:val="16"/>
      <w:szCs w:val="16"/>
      <w:lang w:eastAsia="pt-BR"/>
    </w:rPr>
  </w:style>
  <w:style w:type="paragraph" w:customStyle="1" w:styleId="xl77">
    <w:name w:val="xl77"/>
    <w:basedOn w:val="Normal"/>
    <w:rsid w:val="00897DE6"/>
    <w:pPr>
      <w:autoSpaceDE/>
      <w:autoSpaceDN/>
      <w:adjustRightInd/>
      <w:spacing w:before="100" w:beforeAutospacing="1" w:after="100" w:afterAutospacing="1"/>
      <w:jc w:val="center"/>
      <w:textAlignment w:val="center"/>
    </w:pPr>
    <w:rPr>
      <w:rFonts w:ascii="Leelawadee UI" w:eastAsia="Times New Roman" w:hAnsi="Leelawadee UI" w:cs="Leelawadee UI"/>
      <w:sz w:val="16"/>
      <w:szCs w:val="16"/>
      <w:lang w:eastAsia="pt-BR"/>
    </w:rPr>
  </w:style>
  <w:style w:type="paragraph" w:customStyle="1" w:styleId="xl78">
    <w:name w:val="xl78"/>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Leelawadee UI" w:eastAsia="Times New Roman" w:hAnsi="Leelawadee UI" w:cs="Leelawadee UI"/>
      <w:sz w:val="16"/>
      <w:szCs w:val="16"/>
      <w:lang w:eastAsia="pt-BR"/>
    </w:rPr>
  </w:style>
  <w:style w:type="paragraph" w:customStyle="1" w:styleId="xl79">
    <w:name w:val="xl79"/>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Leelawadee UI" w:eastAsia="Times New Roman" w:hAnsi="Leelawadee UI" w:cs="Leelawadee UI"/>
      <w:sz w:val="16"/>
      <w:szCs w:val="16"/>
      <w:lang w:eastAsia="pt-BR"/>
    </w:rPr>
  </w:style>
  <w:style w:type="paragraph" w:customStyle="1" w:styleId="dashbullet2">
    <w:name w:val="dash bullet 2"/>
    <w:basedOn w:val="Normal"/>
    <w:rsid w:val="00CA307F"/>
    <w:pPr>
      <w:numPr>
        <w:numId w:val="14"/>
      </w:numPr>
      <w:autoSpaceDE/>
      <w:autoSpaceDN/>
      <w:adjustRightInd/>
      <w:spacing w:after="140" w:line="290" w:lineRule="auto"/>
      <w:jc w:val="both"/>
    </w:pPr>
    <w:rPr>
      <w:rFonts w:ascii="Tahoma" w:eastAsia="Times New Roman" w:hAnsi="Tahoma"/>
      <w:kern w:val="20"/>
      <w:sz w:val="20"/>
      <w:lang w:eastAsia="en-US"/>
    </w:rPr>
  </w:style>
  <w:style w:type="character" w:customStyle="1" w:styleId="Ttulo6Char">
    <w:name w:val="Título 6 Char"/>
    <w:basedOn w:val="Fontepargpadro"/>
    <w:link w:val="Ttulo6"/>
    <w:rsid w:val="008601AF"/>
    <w:rPr>
      <w:rFonts w:ascii="Arial" w:eastAsia="Times New Roman" w:hAnsi="Arial" w:cs="Times New Roman"/>
      <w:b/>
      <w:szCs w:val="20"/>
      <w:lang w:eastAsia="pt-BR" w:bidi="ar-SA"/>
    </w:rPr>
  </w:style>
  <w:style w:type="character" w:customStyle="1" w:styleId="Ttulo7Char">
    <w:name w:val="Título 7 Char"/>
    <w:basedOn w:val="Fontepargpadro"/>
    <w:link w:val="Ttulo7"/>
    <w:rsid w:val="008601AF"/>
    <w:rPr>
      <w:rFonts w:ascii="Arial" w:eastAsia="Times New Roman" w:hAnsi="Arial" w:cs="Times New Roman"/>
      <w:b/>
      <w:sz w:val="24"/>
      <w:szCs w:val="20"/>
      <w:lang w:eastAsia="pt-BR" w:bidi="ar-SA"/>
    </w:rPr>
  </w:style>
  <w:style w:type="character" w:customStyle="1" w:styleId="Ttulo8Char">
    <w:name w:val="Título 8 Char"/>
    <w:basedOn w:val="Fontepargpadro"/>
    <w:link w:val="Ttulo8"/>
    <w:rsid w:val="008601AF"/>
    <w:rPr>
      <w:rFonts w:ascii="Arial" w:eastAsia="Times New Roman" w:hAnsi="Arial" w:cs="Times New Roman"/>
      <w:b/>
      <w:szCs w:val="20"/>
      <w:lang w:eastAsia="pt-BR" w:bidi="ar-SA"/>
    </w:rPr>
  </w:style>
  <w:style w:type="paragraph" w:customStyle="1" w:styleId="Char1CharCharCharCharCharCharCharCharCharChar">
    <w:name w:val="Char1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
    <w:name w:val="Char1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styleId="Legenda">
    <w:name w:val="caption"/>
    <w:basedOn w:val="Normal"/>
    <w:next w:val="Normal"/>
    <w:qFormat/>
    <w:rsid w:val="008601AF"/>
    <w:pPr>
      <w:autoSpaceDE/>
      <w:autoSpaceDN/>
      <w:adjustRightInd/>
    </w:pPr>
    <w:rPr>
      <w:rFonts w:eastAsia="Times New Roman"/>
      <w:b/>
      <w:bCs/>
      <w:sz w:val="20"/>
      <w:szCs w:val="20"/>
      <w:lang w:eastAsia="pt-BR"/>
    </w:rPr>
  </w:style>
  <w:style w:type="paragraph" w:styleId="Sumrio2">
    <w:name w:val="toc 2"/>
    <w:basedOn w:val="Normal"/>
    <w:next w:val="Normal"/>
    <w:autoRedefine/>
    <w:rsid w:val="008601AF"/>
    <w:pPr>
      <w:tabs>
        <w:tab w:val="right" w:leader="dot" w:pos="9394"/>
      </w:tabs>
      <w:autoSpaceDE/>
      <w:autoSpaceDN/>
      <w:adjustRightInd/>
      <w:spacing w:line="360" w:lineRule="auto"/>
      <w:ind w:left="240"/>
      <w:jc w:val="both"/>
    </w:pPr>
    <w:rPr>
      <w:rFonts w:eastAsia="Times New Roman"/>
      <w:lang w:eastAsia="pt-BR"/>
    </w:rPr>
  </w:style>
  <w:style w:type="paragraph" w:customStyle="1" w:styleId="end">
    <w:name w:val="end"/>
    <w:rsid w:val="008601AF"/>
    <w:pPr>
      <w:widowControl w:val="0"/>
      <w:tabs>
        <w:tab w:val="left" w:pos="0"/>
        <w:tab w:val="left" w:pos="1418"/>
        <w:tab w:val="left" w:pos="2835"/>
        <w:tab w:val="left" w:pos="4252"/>
      </w:tabs>
      <w:spacing w:before="394" w:after="0" w:line="278" w:lineRule="atLeast"/>
      <w:jc w:val="both"/>
    </w:pPr>
    <w:rPr>
      <w:rFonts w:ascii="Times" w:eastAsia="Times New Roman" w:hAnsi="Times" w:cs="Times New Roman"/>
      <w:sz w:val="24"/>
      <w:szCs w:val="20"/>
      <w:lang w:eastAsia="pt-BR" w:bidi="ar-SA"/>
    </w:rPr>
  </w:style>
  <w:style w:type="paragraph" w:styleId="Sumrio1">
    <w:name w:val="toc 1"/>
    <w:basedOn w:val="Normal"/>
    <w:next w:val="Normal"/>
    <w:autoRedefine/>
    <w:semiHidden/>
    <w:rsid w:val="008601AF"/>
    <w:pPr>
      <w:tabs>
        <w:tab w:val="right" w:leader="dot" w:pos="9394"/>
      </w:tabs>
      <w:autoSpaceDE/>
      <w:autoSpaceDN/>
      <w:adjustRightInd/>
      <w:ind w:left="180"/>
    </w:pPr>
    <w:rPr>
      <w:rFonts w:ascii="Arial" w:eastAsia="Times New Roman" w:hAnsi="Arial" w:cs="Arial"/>
      <w:noProof/>
      <w:sz w:val="20"/>
      <w:lang w:eastAsia="pt-BR"/>
    </w:rPr>
  </w:style>
  <w:style w:type="paragraph" w:customStyle="1" w:styleId="Heading21">
    <w:name w:val="Heading 21"/>
    <w:aliases w:val="h2"/>
    <w:basedOn w:val="Normal"/>
    <w:next w:val="Normal"/>
    <w:rsid w:val="008601AF"/>
    <w:pPr>
      <w:keepNext/>
      <w:widowControl w:val="0"/>
      <w:jc w:val="center"/>
    </w:pPr>
    <w:rPr>
      <w:rFonts w:ascii="Tahoma" w:eastAsia="Times New Roman" w:hAnsi="Tahoma" w:cs="Tahoma"/>
      <w:b/>
      <w:bCs/>
      <w:lang w:eastAsia="pt-BR"/>
    </w:rPr>
  </w:style>
  <w:style w:type="paragraph" w:customStyle="1" w:styleId="CharCharChar">
    <w:name w:val="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1CharCharCharChar">
    <w:name w:val="Char1 Char Char Char Char Char1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
    <w:name w:val="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character" w:customStyle="1" w:styleId="DeltaViewDeletion">
    <w:name w:val="DeltaView Deletion"/>
    <w:uiPriority w:val="99"/>
    <w:rsid w:val="008601AF"/>
    <w:rPr>
      <w:strike/>
      <w:color w:val="FF0000"/>
      <w:spacing w:val="0"/>
    </w:rPr>
  </w:style>
  <w:style w:type="paragraph" w:customStyle="1" w:styleId="CharCharCharCharCharCharCharCharCharCharCharCharChar">
    <w:name w:val="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xl27">
    <w:name w:val="xl27"/>
    <w:basedOn w:val="Normal"/>
    <w:rsid w:val="008601AF"/>
    <w:pPr>
      <w:pBdr>
        <w:top w:val="dashed" w:sz="8" w:space="0" w:color="auto"/>
        <w:left w:val="single" w:sz="8" w:space="0" w:color="auto"/>
        <w:bottom w:val="single" w:sz="8" w:space="0" w:color="auto"/>
        <w:right w:val="single" w:sz="8" w:space="0" w:color="auto"/>
      </w:pBdr>
      <w:autoSpaceDE/>
      <w:autoSpaceDN/>
      <w:adjustRightInd/>
      <w:spacing w:before="100" w:beforeAutospacing="1" w:after="100" w:afterAutospacing="1"/>
    </w:pPr>
    <w:rPr>
      <w:rFonts w:eastAsia="Times New Roman"/>
      <w:lang w:eastAsia="pt-BR"/>
    </w:rPr>
  </w:style>
  <w:style w:type="paragraph" w:customStyle="1" w:styleId="xl28">
    <w:name w:val="xl28"/>
    <w:basedOn w:val="Normal"/>
    <w:rsid w:val="008601AF"/>
    <w:pPr>
      <w:pBdr>
        <w:left w:val="single" w:sz="8" w:space="0" w:color="auto"/>
        <w:bottom w:val="single" w:sz="4" w:space="0" w:color="C0C0C0"/>
        <w:right w:val="single" w:sz="8" w:space="0" w:color="auto"/>
      </w:pBdr>
      <w:autoSpaceDE/>
      <w:autoSpaceDN/>
      <w:adjustRightInd/>
      <w:spacing w:before="100" w:beforeAutospacing="1" w:after="100" w:afterAutospacing="1"/>
    </w:pPr>
    <w:rPr>
      <w:rFonts w:eastAsia="Times New Roman"/>
      <w:lang w:eastAsia="pt-BR"/>
    </w:rPr>
  </w:style>
  <w:style w:type="paragraph" w:customStyle="1" w:styleId="xl29">
    <w:name w:val="xl29"/>
    <w:basedOn w:val="Normal"/>
    <w:rsid w:val="008601AF"/>
    <w:pPr>
      <w:pBdr>
        <w:top w:val="single" w:sz="4" w:space="0" w:color="C0C0C0"/>
        <w:left w:val="single" w:sz="8" w:space="0" w:color="auto"/>
        <w:bottom w:val="single" w:sz="4" w:space="0" w:color="C0C0C0"/>
        <w:right w:val="single" w:sz="8" w:space="0" w:color="auto"/>
      </w:pBdr>
      <w:autoSpaceDE/>
      <w:autoSpaceDN/>
      <w:adjustRightInd/>
      <w:spacing w:before="100" w:beforeAutospacing="1" w:after="100" w:afterAutospacing="1"/>
      <w:jc w:val="center"/>
    </w:pPr>
    <w:rPr>
      <w:rFonts w:eastAsia="Times New Roman"/>
      <w:lang w:eastAsia="pt-BR"/>
    </w:rPr>
  </w:style>
  <w:style w:type="paragraph" w:customStyle="1" w:styleId="xl30">
    <w:name w:val="xl30"/>
    <w:basedOn w:val="Normal"/>
    <w:rsid w:val="008601AF"/>
    <w:pPr>
      <w:pBdr>
        <w:top w:val="single" w:sz="8" w:space="0" w:color="auto"/>
        <w:left w:val="single" w:sz="8" w:space="0" w:color="auto"/>
        <w:bottom w:val="single" w:sz="4" w:space="0" w:color="C0C0C0"/>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1">
    <w:name w:val="xl31"/>
    <w:basedOn w:val="Normal"/>
    <w:rsid w:val="008601AF"/>
    <w:pPr>
      <w:pBdr>
        <w:top w:val="single" w:sz="4" w:space="0" w:color="C0C0C0"/>
        <w:left w:val="single" w:sz="8" w:space="0" w:color="auto"/>
        <w:bottom w:val="single" w:sz="4" w:space="0" w:color="C0C0C0"/>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2">
    <w:name w:val="xl32"/>
    <w:basedOn w:val="Normal"/>
    <w:rsid w:val="008601AF"/>
    <w:pPr>
      <w:pBdr>
        <w:top w:val="single" w:sz="4" w:space="0" w:color="C0C0C0"/>
        <w:left w:val="single" w:sz="8" w:space="0" w:color="auto"/>
        <w:bottom w:val="double" w:sz="6" w:space="0" w:color="auto"/>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3">
    <w:name w:val="xl33"/>
    <w:basedOn w:val="Normal"/>
    <w:rsid w:val="008601AF"/>
    <w:pPr>
      <w:pBdr>
        <w:top w:val="single" w:sz="8" w:space="0" w:color="auto"/>
        <w:left w:val="single" w:sz="8"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4">
    <w:name w:val="xl34"/>
    <w:basedOn w:val="Normal"/>
    <w:rsid w:val="008601AF"/>
    <w:pPr>
      <w:pBdr>
        <w:top w:val="single" w:sz="8"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5">
    <w:name w:val="xl35"/>
    <w:basedOn w:val="Normal"/>
    <w:rsid w:val="008601AF"/>
    <w:pPr>
      <w:pBdr>
        <w:top w:val="single" w:sz="8" w:space="0" w:color="auto"/>
        <w:left w:val="single" w:sz="4" w:space="0" w:color="auto"/>
        <w:bottom w:val="single" w:sz="4" w:space="0" w:color="auto"/>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6">
    <w:name w:val="xl36"/>
    <w:basedOn w:val="Normal"/>
    <w:rsid w:val="008601AF"/>
    <w:pPr>
      <w:pBdr>
        <w:top w:val="single" w:sz="4" w:space="0" w:color="auto"/>
        <w:left w:val="single" w:sz="8"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7">
    <w:name w:val="xl37"/>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8">
    <w:name w:val="xl38"/>
    <w:basedOn w:val="Normal"/>
    <w:rsid w:val="008601AF"/>
    <w:pPr>
      <w:pBdr>
        <w:top w:val="single" w:sz="4" w:space="0" w:color="auto"/>
        <w:left w:val="single" w:sz="4" w:space="0" w:color="auto"/>
        <w:bottom w:val="single" w:sz="4" w:space="0" w:color="auto"/>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9">
    <w:name w:val="xl39"/>
    <w:basedOn w:val="Normal"/>
    <w:rsid w:val="008601AF"/>
    <w:pPr>
      <w:pBdr>
        <w:top w:val="single" w:sz="4" w:space="0" w:color="auto"/>
        <w:left w:val="single" w:sz="8" w:space="0" w:color="auto"/>
        <w:bottom w:val="double" w:sz="6" w:space="0" w:color="auto"/>
        <w:right w:val="single" w:sz="4" w:space="0" w:color="auto"/>
      </w:pBdr>
      <w:autoSpaceDE/>
      <w:autoSpaceDN/>
      <w:adjustRightInd/>
      <w:spacing w:before="100" w:beforeAutospacing="1" w:after="100" w:afterAutospacing="1"/>
      <w:jc w:val="center"/>
      <w:textAlignment w:val="center"/>
    </w:pPr>
    <w:rPr>
      <w:rFonts w:eastAsia="Times New Roman"/>
      <w:lang w:eastAsia="pt-BR"/>
    </w:rPr>
  </w:style>
  <w:style w:type="paragraph" w:customStyle="1" w:styleId="xl40">
    <w:name w:val="xl40"/>
    <w:basedOn w:val="Normal"/>
    <w:rsid w:val="008601AF"/>
    <w:pPr>
      <w:pBdr>
        <w:top w:val="single" w:sz="4" w:space="0" w:color="auto"/>
        <w:left w:val="single" w:sz="4" w:space="0" w:color="auto"/>
        <w:bottom w:val="double" w:sz="6" w:space="0" w:color="auto"/>
        <w:right w:val="single" w:sz="4" w:space="0" w:color="auto"/>
      </w:pBdr>
      <w:autoSpaceDE/>
      <w:autoSpaceDN/>
      <w:adjustRightInd/>
      <w:spacing w:before="100" w:beforeAutospacing="1" w:after="100" w:afterAutospacing="1"/>
      <w:jc w:val="center"/>
      <w:textAlignment w:val="center"/>
    </w:pPr>
    <w:rPr>
      <w:rFonts w:eastAsia="Times New Roman"/>
      <w:lang w:eastAsia="pt-BR"/>
    </w:rPr>
  </w:style>
  <w:style w:type="paragraph" w:customStyle="1" w:styleId="xl41">
    <w:name w:val="xl41"/>
    <w:basedOn w:val="Normal"/>
    <w:rsid w:val="008601AF"/>
    <w:pPr>
      <w:pBdr>
        <w:top w:val="single" w:sz="4" w:space="0" w:color="auto"/>
        <w:left w:val="single" w:sz="4" w:space="0" w:color="auto"/>
        <w:bottom w:val="double" w:sz="6" w:space="0" w:color="auto"/>
        <w:right w:val="single" w:sz="8" w:space="0" w:color="auto"/>
      </w:pBdr>
      <w:autoSpaceDE/>
      <w:autoSpaceDN/>
      <w:adjustRightInd/>
      <w:spacing w:before="100" w:beforeAutospacing="1" w:after="100" w:afterAutospacing="1"/>
      <w:jc w:val="center"/>
      <w:textAlignment w:val="center"/>
    </w:pPr>
    <w:rPr>
      <w:rFonts w:eastAsia="Times New Roman"/>
      <w:lang w:eastAsia="pt-BR"/>
    </w:rPr>
  </w:style>
  <w:style w:type="paragraph" w:customStyle="1" w:styleId="xl42">
    <w:name w:val="xl42"/>
    <w:basedOn w:val="Normal"/>
    <w:rsid w:val="008601AF"/>
    <w:pPr>
      <w:pBdr>
        <w:left w:val="single" w:sz="8" w:space="0" w:color="auto"/>
        <w:bottom w:val="single" w:sz="4" w:space="0" w:color="C0C0C0"/>
        <w:right w:val="single" w:sz="4" w:space="0" w:color="auto"/>
      </w:pBdr>
      <w:autoSpaceDE/>
      <w:autoSpaceDN/>
      <w:adjustRightInd/>
      <w:spacing w:before="100" w:beforeAutospacing="1" w:after="100" w:afterAutospacing="1"/>
      <w:jc w:val="center"/>
    </w:pPr>
    <w:rPr>
      <w:rFonts w:eastAsia="Times New Roman"/>
      <w:lang w:eastAsia="pt-BR"/>
    </w:rPr>
  </w:style>
  <w:style w:type="paragraph" w:customStyle="1" w:styleId="xl43">
    <w:name w:val="xl43"/>
    <w:basedOn w:val="Normal"/>
    <w:rsid w:val="008601AF"/>
    <w:pPr>
      <w:pBdr>
        <w:left w:val="single" w:sz="4" w:space="0" w:color="auto"/>
        <w:bottom w:val="single" w:sz="4" w:space="0" w:color="C0C0C0"/>
        <w:right w:val="single" w:sz="4" w:space="0" w:color="auto"/>
      </w:pBdr>
      <w:autoSpaceDE/>
      <w:autoSpaceDN/>
      <w:adjustRightInd/>
      <w:spacing w:before="100" w:beforeAutospacing="1" w:after="100" w:afterAutospacing="1"/>
    </w:pPr>
    <w:rPr>
      <w:rFonts w:eastAsia="Times New Roman"/>
      <w:lang w:eastAsia="pt-BR"/>
    </w:rPr>
  </w:style>
  <w:style w:type="paragraph" w:customStyle="1" w:styleId="xl44">
    <w:name w:val="xl44"/>
    <w:basedOn w:val="Normal"/>
    <w:rsid w:val="008601AF"/>
    <w:pPr>
      <w:pBdr>
        <w:left w:val="single" w:sz="4" w:space="0" w:color="auto"/>
        <w:bottom w:val="single" w:sz="4" w:space="0" w:color="C0C0C0"/>
        <w:right w:val="single" w:sz="8" w:space="0" w:color="auto"/>
      </w:pBdr>
      <w:autoSpaceDE/>
      <w:autoSpaceDN/>
      <w:adjustRightInd/>
      <w:spacing w:before="100" w:beforeAutospacing="1" w:after="100" w:afterAutospacing="1"/>
    </w:pPr>
    <w:rPr>
      <w:rFonts w:eastAsia="Times New Roman"/>
      <w:lang w:eastAsia="pt-BR"/>
    </w:rPr>
  </w:style>
  <w:style w:type="paragraph" w:customStyle="1" w:styleId="xl45">
    <w:name w:val="xl45"/>
    <w:basedOn w:val="Normal"/>
    <w:rsid w:val="008601AF"/>
    <w:pPr>
      <w:pBdr>
        <w:top w:val="single" w:sz="4" w:space="0" w:color="C0C0C0"/>
        <w:left w:val="single" w:sz="8" w:space="0" w:color="auto"/>
        <w:bottom w:val="single" w:sz="4" w:space="0" w:color="C0C0C0"/>
        <w:right w:val="single" w:sz="4" w:space="0" w:color="auto"/>
      </w:pBdr>
      <w:autoSpaceDE/>
      <w:autoSpaceDN/>
      <w:adjustRightInd/>
      <w:spacing w:before="100" w:beforeAutospacing="1" w:after="100" w:afterAutospacing="1"/>
      <w:jc w:val="center"/>
    </w:pPr>
    <w:rPr>
      <w:rFonts w:eastAsia="Times New Roman"/>
      <w:lang w:eastAsia="pt-BR"/>
    </w:rPr>
  </w:style>
  <w:style w:type="paragraph" w:customStyle="1" w:styleId="xl46">
    <w:name w:val="xl46"/>
    <w:basedOn w:val="Normal"/>
    <w:rsid w:val="008601AF"/>
    <w:pPr>
      <w:pBdr>
        <w:top w:val="single" w:sz="4" w:space="0" w:color="C0C0C0"/>
        <w:left w:val="single" w:sz="4" w:space="0" w:color="auto"/>
        <w:bottom w:val="single" w:sz="4" w:space="0" w:color="C0C0C0"/>
        <w:right w:val="single" w:sz="4" w:space="0" w:color="auto"/>
      </w:pBdr>
      <w:autoSpaceDE/>
      <w:autoSpaceDN/>
      <w:adjustRightInd/>
      <w:spacing w:before="100" w:beforeAutospacing="1" w:after="100" w:afterAutospacing="1"/>
    </w:pPr>
    <w:rPr>
      <w:rFonts w:eastAsia="Times New Roman"/>
      <w:lang w:eastAsia="pt-BR"/>
    </w:rPr>
  </w:style>
  <w:style w:type="paragraph" w:customStyle="1" w:styleId="xl47">
    <w:name w:val="xl47"/>
    <w:basedOn w:val="Normal"/>
    <w:rsid w:val="008601AF"/>
    <w:pPr>
      <w:pBdr>
        <w:top w:val="single" w:sz="4" w:space="0" w:color="C0C0C0"/>
        <w:left w:val="single" w:sz="4" w:space="0" w:color="auto"/>
        <w:bottom w:val="single" w:sz="4" w:space="0" w:color="C0C0C0"/>
        <w:right w:val="single" w:sz="8" w:space="0" w:color="auto"/>
      </w:pBdr>
      <w:autoSpaceDE/>
      <w:autoSpaceDN/>
      <w:adjustRightInd/>
      <w:spacing w:before="100" w:beforeAutospacing="1" w:after="100" w:afterAutospacing="1"/>
    </w:pPr>
    <w:rPr>
      <w:rFonts w:eastAsia="Times New Roman"/>
      <w:lang w:eastAsia="pt-BR"/>
    </w:rPr>
  </w:style>
  <w:style w:type="paragraph" w:customStyle="1" w:styleId="xl48">
    <w:name w:val="xl48"/>
    <w:basedOn w:val="Normal"/>
    <w:rsid w:val="008601AF"/>
    <w:pPr>
      <w:pBdr>
        <w:top w:val="dashed" w:sz="8" w:space="0" w:color="auto"/>
        <w:left w:val="single" w:sz="8" w:space="0" w:color="auto"/>
        <w:bottom w:val="single" w:sz="8"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paragraph" w:customStyle="1" w:styleId="xl49">
    <w:name w:val="xl49"/>
    <w:basedOn w:val="Normal"/>
    <w:rsid w:val="008601AF"/>
    <w:pPr>
      <w:pBdr>
        <w:top w:val="dashed" w:sz="8" w:space="0" w:color="auto"/>
        <w:left w:val="single" w:sz="4" w:space="0" w:color="auto"/>
        <w:bottom w:val="single" w:sz="8" w:space="0" w:color="auto"/>
        <w:right w:val="single" w:sz="4" w:space="0" w:color="auto"/>
      </w:pBdr>
      <w:autoSpaceDE/>
      <w:autoSpaceDN/>
      <w:adjustRightInd/>
      <w:spacing w:before="100" w:beforeAutospacing="1" w:after="100" w:afterAutospacing="1"/>
    </w:pPr>
    <w:rPr>
      <w:rFonts w:eastAsia="Times New Roman"/>
      <w:lang w:eastAsia="pt-BR"/>
    </w:rPr>
  </w:style>
  <w:style w:type="paragraph" w:customStyle="1" w:styleId="xl50">
    <w:name w:val="xl50"/>
    <w:basedOn w:val="Normal"/>
    <w:rsid w:val="008601AF"/>
    <w:pPr>
      <w:pBdr>
        <w:top w:val="dashed" w:sz="8" w:space="0" w:color="auto"/>
        <w:left w:val="single" w:sz="4" w:space="0" w:color="auto"/>
        <w:bottom w:val="single" w:sz="8" w:space="0" w:color="auto"/>
        <w:right w:val="single" w:sz="8" w:space="0" w:color="auto"/>
      </w:pBdr>
      <w:autoSpaceDE/>
      <w:autoSpaceDN/>
      <w:adjustRightInd/>
      <w:spacing w:before="100" w:beforeAutospacing="1" w:after="100" w:afterAutospacing="1"/>
    </w:pPr>
    <w:rPr>
      <w:rFonts w:eastAsia="Times New Roman"/>
      <w:lang w:eastAsia="pt-BR"/>
    </w:rPr>
  </w:style>
  <w:style w:type="paragraph" w:customStyle="1" w:styleId="CharCharCharCharChar">
    <w:name w:val="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
    <w:name w:val="Char1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
    <w:name w:val="Char Char1 Char Char Char Char Char Char Char Char1"/>
    <w:aliases w:val="Char Char1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PargrafodaLista1">
    <w:name w:val="Parágrafo da Lista1"/>
    <w:basedOn w:val="Normal"/>
    <w:qFormat/>
    <w:rsid w:val="008601AF"/>
    <w:pPr>
      <w:widowControl w:val="0"/>
      <w:ind w:left="708"/>
    </w:pPr>
    <w:rPr>
      <w:rFonts w:eastAsia="Times New Roman"/>
      <w:lang w:eastAsia="pt-BR"/>
    </w:rPr>
  </w:style>
  <w:style w:type="paragraph" w:customStyle="1" w:styleId="TOC11">
    <w:name w:val="TOC 11"/>
    <w:basedOn w:val="Normal"/>
    <w:next w:val="Normal"/>
    <w:autoRedefine/>
    <w:hidden/>
    <w:rsid w:val="008601AF"/>
    <w:pPr>
      <w:widowControl w:val="0"/>
      <w:tabs>
        <w:tab w:val="right" w:leader="dot" w:pos="9394"/>
      </w:tabs>
      <w:ind w:left="180"/>
    </w:pPr>
    <w:rPr>
      <w:rFonts w:ascii="Arial" w:eastAsia="Times New Roman" w:hAnsi="Arial" w:cs="Arial"/>
      <w:noProof/>
      <w:sz w:val="20"/>
      <w:szCs w:val="20"/>
      <w:lang w:eastAsia="pt-BR"/>
    </w:rPr>
  </w:style>
  <w:style w:type="paragraph" w:customStyle="1" w:styleId="CharCharCharCharCharChar1CharCharCharCharCharCharCharCharCharCharCharChar">
    <w:name w:val="Char Char Char Char Char Char1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character" w:customStyle="1" w:styleId="DeltaViewMoveDestination">
    <w:name w:val="DeltaView Move Destination"/>
    <w:rsid w:val="008601AF"/>
    <w:rPr>
      <w:color w:val="00C000"/>
      <w:spacing w:val="0"/>
      <w:u w:val="double"/>
    </w:rPr>
  </w:style>
  <w:style w:type="paragraph" w:customStyle="1" w:styleId="Header1">
    <w:name w:val="Header1"/>
    <w:basedOn w:val="Normal"/>
    <w:rsid w:val="008601AF"/>
    <w:pPr>
      <w:widowControl w:val="0"/>
      <w:tabs>
        <w:tab w:val="center" w:pos="4419"/>
        <w:tab w:val="right" w:pos="8838"/>
      </w:tabs>
    </w:pPr>
    <w:rPr>
      <w:rFonts w:eastAsia="Times New Roman"/>
      <w:lang w:eastAsia="pt-BR"/>
    </w:rPr>
  </w:style>
  <w:style w:type="paragraph" w:customStyle="1" w:styleId="CharChar2CharCharCharCharCharCharCharCharCharCharCharChar">
    <w:name w:val="Char Char2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CharCharChar">
    <w:name w:val="Char Char2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uiPriority w:val="99"/>
    <w:rsid w:val="008601AF"/>
    <w:rPr>
      <w:color w:val="0000FF"/>
      <w:spacing w:val="0"/>
      <w:u w:val="single"/>
    </w:rPr>
  </w:style>
  <w:style w:type="paragraph" w:customStyle="1" w:styleId="ttulo30">
    <w:name w:val="título3"/>
    <w:basedOn w:val="Normal"/>
    <w:rsid w:val="008601AF"/>
    <w:pPr>
      <w:autoSpaceDE/>
      <w:autoSpaceDN/>
      <w:adjustRightInd/>
      <w:spacing w:line="360" w:lineRule="auto"/>
      <w:jc w:val="both"/>
    </w:pPr>
    <w:rPr>
      <w:rFonts w:ascii="Arial" w:eastAsia="MS Mincho" w:hAnsi="Arial" w:cs="Arial"/>
      <w:i/>
      <w:iCs/>
      <w:sz w:val="20"/>
      <w:szCs w:val="20"/>
      <w:lang w:eastAsia="pt-BR"/>
    </w:rPr>
  </w:style>
  <w:style w:type="paragraph" w:customStyle="1" w:styleId="CharChar">
    <w:name w:val="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Level7">
    <w:name w:val="Level 7"/>
    <w:basedOn w:val="Normal"/>
    <w:rsid w:val="008601AF"/>
    <w:pPr>
      <w:tabs>
        <w:tab w:val="num" w:pos="3969"/>
      </w:tabs>
      <w:spacing w:after="140" w:line="290" w:lineRule="auto"/>
      <w:ind w:left="3969" w:hanging="680"/>
      <w:jc w:val="both"/>
      <w:outlineLvl w:val="6"/>
    </w:pPr>
    <w:rPr>
      <w:rFonts w:ascii="Arial" w:eastAsia="Times New Roman" w:hAnsi="Arial"/>
      <w:kern w:val="20"/>
      <w:sz w:val="20"/>
      <w:szCs w:val="20"/>
      <w:lang w:eastAsia="pt-BR"/>
    </w:rPr>
  </w:style>
  <w:style w:type="paragraph" w:customStyle="1" w:styleId="Level8">
    <w:name w:val="Level 8"/>
    <w:basedOn w:val="Normal"/>
    <w:rsid w:val="008601AF"/>
    <w:pPr>
      <w:tabs>
        <w:tab w:val="num" w:pos="3969"/>
      </w:tabs>
      <w:spacing w:after="140" w:line="290" w:lineRule="auto"/>
      <w:ind w:left="3969" w:hanging="680"/>
      <w:jc w:val="both"/>
      <w:outlineLvl w:val="7"/>
    </w:pPr>
    <w:rPr>
      <w:rFonts w:ascii="Arial" w:eastAsia="Times New Roman" w:hAnsi="Arial"/>
      <w:kern w:val="20"/>
      <w:sz w:val="20"/>
      <w:szCs w:val="20"/>
      <w:lang w:eastAsia="pt-BR"/>
    </w:rPr>
  </w:style>
  <w:style w:type="paragraph" w:customStyle="1" w:styleId="Level9">
    <w:name w:val="Level 9"/>
    <w:basedOn w:val="Normal"/>
    <w:uiPriority w:val="99"/>
    <w:rsid w:val="008601AF"/>
    <w:pPr>
      <w:tabs>
        <w:tab w:val="num" w:pos="3969"/>
      </w:tabs>
      <w:spacing w:after="140" w:line="290" w:lineRule="auto"/>
      <w:ind w:left="3969" w:hanging="680"/>
      <w:jc w:val="both"/>
      <w:outlineLvl w:val="8"/>
    </w:pPr>
    <w:rPr>
      <w:rFonts w:ascii="Arial" w:eastAsia="Times New Roman" w:hAnsi="Arial"/>
      <w:kern w:val="20"/>
      <w:sz w:val="20"/>
      <w:szCs w:val="20"/>
      <w:lang w:eastAsia="pt-BR"/>
    </w:rPr>
  </w:style>
  <w:style w:type="character" w:customStyle="1" w:styleId="WW8Num22z0">
    <w:name w:val="WW8Num22z0"/>
    <w:rsid w:val="008601AF"/>
  </w:style>
  <w:style w:type="character" w:customStyle="1" w:styleId="WW8Num27z0">
    <w:name w:val="WW8Num27z0"/>
    <w:rsid w:val="008601AF"/>
  </w:style>
  <w:style w:type="character" w:customStyle="1" w:styleId="CabealhoChar">
    <w:name w:val="Cabeçalho Char"/>
    <w:aliases w:val="Heade Char,hd Char,Header@ Char,Project Name Char,Heading 1a Char,Appendix Char,ulo1 Char,Cabeçalho1 Char"/>
    <w:link w:val="Cabealho2"/>
    <w:uiPriority w:val="99"/>
    <w:locked/>
    <w:rsid w:val="008601AF"/>
    <w:rPr>
      <w:sz w:val="24"/>
      <w:lang w:eastAsia="pt-BR"/>
    </w:rPr>
  </w:style>
  <w:style w:type="paragraph" w:customStyle="1" w:styleId="CharChar1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1"/>
    <w:basedOn w:val="Normal"/>
    <w:rsid w:val="008601AF"/>
    <w:pPr>
      <w:widowControl w:val="0"/>
      <w:autoSpaceDE/>
      <w:autoSpaceDN/>
      <w:spacing w:after="160" w:line="240" w:lineRule="exact"/>
      <w:jc w:val="both"/>
      <w:textAlignment w:val="baseline"/>
    </w:pPr>
    <w:rPr>
      <w:rFonts w:ascii="Verdana" w:eastAsia="MS Mincho" w:hAnsi="Verdana"/>
      <w:sz w:val="20"/>
      <w:szCs w:val="20"/>
      <w:lang w:val="en-US" w:eastAsia="en-US"/>
    </w:rPr>
  </w:style>
  <w:style w:type="character" w:customStyle="1" w:styleId="apple-style-span">
    <w:name w:val="apple-style-span"/>
    <w:rsid w:val="008601AF"/>
    <w:rPr>
      <w:rFonts w:cs="Times New Roman"/>
    </w:rPr>
  </w:style>
  <w:style w:type="paragraph" w:customStyle="1" w:styleId="CharChar21Char">
    <w:name w:val="Char Char21 Char"/>
    <w:basedOn w:val="Normal"/>
    <w:rsid w:val="008601AF"/>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customStyle="1" w:styleId="ListParagraph2">
    <w:name w:val="List Paragraph2"/>
    <w:basedOn w:val="Normal"/>
    <w:rsid w:val="008601AF"/>
    <w:pPr>
      <w:autoSpaceDE/>
      <w:autoSpaceDN/>
      <w:adjustRightInd/>
      <w:ind w:left="708"/>
    </w:pPr>
    <w:rPr>
      <w:rFonts w:eastAsia="Times New Roman"/>
      <w:lang w:eastAsia="pt-BR"/>
    </w:rPr>
  </w:style>
  <w:style w:type="paragraph" w:customStyle="1" w:styleId="PargrafodaLista2">
    <w:name w:val="Parágrafo da Lista2"/>
    <w:basedOn w:val="Normal"/>
    <w:uiPriority w:val="34"/>
    <w:qFormat/>
    <w:rsid w:val="008601AF"/>
    <w:pPr>
      <w:autoSpaceDE/>
      <w:autoSpaceDN/>
      <w:adjustRightInd/>
      <w:ind w:left="708"/>
    </w:pPr>
    <w:rPr>
      <w:rFonts w:eastAsia="Times New Roman"/>
      <w:lang w:eastAsia="pt-BR"/>
    </w:rPr>
  </w:style>
  <w:style w:type="paragraph" w:customStyle="1" w:styleId="DefaultParagraphFont1">
    <w:name w:val="Default Paragraph Font1"/>
    <w:next w:val="Normal"/>
    <w:rsid w:val="008601AF"/>
    <w:pPr>
      <w:spacing w:after="0" w:line="240" w:lineRule="auto"/>
    </w:pPr>
    <w:rPr>
      <w:rFonts w:ascii="CG Times" w:eastAsia="MS Mincho" w:hAnsi="CG Times" w:cs="Times New Roman"/>
      <w:sz w:val="20"/>
      <w:szCs w:val="20"/>
      <w:lang w:eastAsia="pt-BR" w:bidi="ar-SA"/>
    </w:rPr>
  </w:style>
  <w:style w:type="paragraph" w:customStyle="1" w:styleId="ListParagraph1">
    <w:name w:val="List Paragraph1"/>
    <w:basedOn w:val="Normal"/>
    <w:qFormat/>
    <w:rsid w:val="008601AF"/>
    <w:pPr>
      <w:autoSpaceDE/>
      <w:autoSpaceDN/>
      <w:adjustRightInd/>
      <w:ind w:left="720"/>
    </w:pPr>
    <w:rPr>
      <w:rFonts w:eastAsia="Times New Roman"/>
      <w:lang w:eastAsia="pt-BR"/>
    </w:rPr>
  </w:style>
  <w:style w:type="paragraph" w:customStyle="1" w:styleId="Revision2">
    <w:name w:val="Revision2"/>
    <w:hidden/>
    <w:semiHidden/>
    <w:rsid w:val="008601AF"/>
    <w:pPr>
      <w:spacing w:after="0" w:line="240" w:lineRule="auto"/>
    </w:pPr>
    <w:rPr>
      <w:rFonts w:ascii="Times New Roman" w:eastAsia="Times New Roman" w:hAnsi="Times New Roman" w:cs="Times New Roman"/>
      <w:sz w:val="24"/>
      <w:szCs w:val="24"/>
      <w:lang w:eastAsia="pt-BR" w:bidi="ar-SA"/>
    </w:rPr>
  </w:style>
  <w:style w:type="paragraph" w:customStyle="1" w:styleId="Rodolpho1">
    <w:name w:val="Rodolpho1"/>
    <w:basedOn w:val="Normal"/>
    <w:rsid w:val="008601AF"/>
    <w:pPr>
      <w:autoSpaceDE/>
      <w:autoSpaceDN/>
      <w:adjustRightInd/>
      <w:jc w:val="both"/>
    </w:pPr>
    <w:rPr>
      <w:rFonts w:ascii="Arial" w:eastAsia="Times New Roman" w:hAnsi="Arial" w:cs="Arial"/>
      <w:lang w:eastAsia="pt-BR"/>
    </w:rPr>
  </w:style>
  <w:style w:type="paragraph" w:customStyle="1" w:styleId="CharCharCharCharCharCharCharChar1CharCharCharChar">
    <w:name w:val="Char Char Char Char Char Char Char Char1 Char Char Char Char"/>
    <w:basedOn w:val="Normal"/>
    <w:rsid w:val="008601AF"/>
    <w:pPr>
      <w:autoSpaceDE/>
      <w:autoSpaceDN/>
      <w:adjustRightInd/>
    </w:pPr>
    <w:rPr>
      <w:rFonts w:eastAsia="SimSun"/>
      <w:sz w:val="20"/>
      <w:szCs w:val="20"/>
      <w:lang w:val="en-US" w:eastAsia="en-US"/>
    </w:rPr>
  </w:style>
  <w:style w:type="paragraph" w:customStyle="1" w:styleId="1">
    <w:name w:val="1"/>
    <w:basedOn w:val="Normal"/>
    <w:rsid w:val="008601AF"/>
    <w:pPr>
      <w:autoSpaceDE/>
      <w:autoSpaceDN/>
      <w:adjustRightInd/>
      <w:spacing w:after="160" w:line="240" w:lineRule="exact"/>
    </w:pPr>
    <w:rPr>
      <w:rFonts w:ascii="Verdana" w:eastAsia="Times New Roman" w:hAnsi="Verdana"/>
      <w:sz w:val="20"/>
      <w:szCs w:val="20"/>
      <w:lang w:val="en-US" w:eastAsia="en-US"/>
    </w:rPr>
  </w:style>
  <w:style w:type="paragraph" w:customStyle="1" w:styleId="ColorfulList-Accent11">
    <w:name w:val="Colorful List - Accent 11"/>
    <w:basedOn w:val="Normal"/>
    <w:rsid w:val="008601AF"/>
    <w:pPr>
      <w:autoSpaceDE/>
      <w:autoSpaceDN/>
      <w:adjustRightInd/>
      <w:ind w:left="720"/>
    </w:pPr>
    <w:rPr>
      <w:rFonts w:ascii="CG Times" w:eastAsia="Times New Roman" w:hAnsi="CG Times" w:cs="CG Times"/>
      <w:sz w:val="20"/>
      <w:szCs w:val="20"/>
      <w:lang w:val="en-US" w:eastAsia="en-US"/>
    </w:rPr>
  </w:style>
  <w:style w:type="paragraph" w:customStyle="1" w:styleId="CharCharCharCharCharChar1CharCharCharCharCharCharCharCharCharCharCharChar1">
    <w:name w:val="Char Char Char Char Char Char1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AODocTxt">
    <w:name w:val="AODocTxt"/>
    <w:basedOn w:val="Normal"/>
    <w:rsid w:val="008601AF"/>
    <w:pPr>
      <w:tabs>
        <w:tab w:val="num" w:pos="435"/>
      </w:tabs>
      <w:spacing w:before="240" w:line="260" w:lineRule="atLeast"/>
      <w:ind w:left="435" w:hanging="435"/>
      <w:jc w:val="both"/>
    </w:pPr>
    <w:rPr>
      <w:rFonts w:eastAsia="SimSun"/>
      <w:sz w:val="22"/>
      <w:szCs w:val="20"/>
      <w:lang w:val="en-GB"/>
    </w:rPr>
  </w:style>
  <w:style w:type="paragraph" w:customStyle="1" w:styleId="AODocTxtL1">
    <w:name w:val="AODocTxtL1"/>
    <w:basedOn w:val="AODocTxt"/>
    <w:rsid w:val="008601AF"/>
    <w:pPr>
      <w:tabs>
        <w:tab w:val="clear" w:pos="435"/>
      </w:tabs>
      <w:autoSpaceDE/>
      <w:autoSpaceDN/>
      <w:adjustRightInd/>
      <w:ind w:left="720" w:firstLine="0"/>
    </w:pPr>
    <w:rPr>
      <w:szCs w:val="22"/>
      <w:lang w:eastAsia="en-US"/>
    </w:rPr>
  </w:style>
  <w:style w:type="character" w:customStyle="1" w:styleId="WW8Num1z1">
    <w:name w:val="WW8Num1z1"/>
    <w:rsid w:val="008601AF"/>
  </w:style>
  <w:style w:type="character" w:customStyle="1" w:styleId="WW8Num7z0">
    <w:name w:val="WW8Num7z0"/>
    <w:rsid w:val="008601AF"/>
    <w:rPr>
      <w:color w:val="auto"/>
    </w:rPr>
  </w:style>
  <w:style w:type="character" w:customStyle="1" w:styleId="WW8Num9z1">
    <w:name w:val="WW8Num9z1"/>
    <w:rsid w:val="008601AF"/>
  </w:style>
  <w:style w:type="character" w:customStyle="1" w:styleId="WW8Num13z1">
    <w:name w:val="WW8Num13z1"/>
    <w:rsid w:val="008601AF"/>
  </w:style>
  <w:style w:type="character" w:customStyle="1" w:styleId="WW8Num16z0">
    <w:name w:val="WW8Num16z0"/>
    <w:rsid w:val="008601AF"/>
    <w:rPr>
      <w:rFonts w:eastAsia="Times New Roman"/>
    </w:rPr>
  </w:style>
  <w:style w:type="character" w:customStyle="1" w:styleId="WW8Num17z0">
    <w:name w:val="WW8Num17z0"/>
    <w:rsid w:val="008601AF"/>
  </w:style>
  <w:style w:type="character" w:customStyle="1" w:styleId="WW8Num19z0">
    <w:name w:val="WW8Num19z0"/>
    <w:rsid w:val="008601AF"/>
    <w:rPr>
      <w:color w:val="auto"/>
      <w:spacing w:val="0"/>
    </w:rPr>
  </w:style>
  <w:style w:type="character" w:customStyle="1" w:styleId="WW8Num25z0">
    <w:name w:val="WW8Num25z0"/>
    <w:rsid w:val="008601AF"/>
  </w:style>
  <w:style w:type="character" w:customStyle="1" w:styleId="WW8Num31z0">
    <w:name w:val="WW8Num31z0"/>
    <w:rsid w:val="008601AF"/>
  </w:style>
  <w:style w:type="character" w:customStyle="1" w:styleId="WW8Num32z0">
    <w:name w:val="WW8Num32z0"/>
    <w:rsid w:val="008601AF"/>
  </w:style>
  <w:style w:type="character" w:customStyle="1" w:styleId="WW8Num34z0">
    <w:name w:val="WW8Num34z0"/>
    <w:rsid w:val="008601AF"/>
  </w:style>
  <w:style w:type="character" w:customStyle="1" w:styleId="WW8Num42z0">
    <w:name w:val="WW8Num42z0"/>
    <w:rsid w:val="008601AF"/>
  </w:style>
  <w:style w:type="character" w:customStyle="1" w:styleId="Fontepargpadro1">
    <w:name w:val="Fonte parág. padrão1"/>
    <w:rsid w:val="008601AF"/>
  </w:style>
  <w:style w:type="character" w:customStyle="1" w:styleId="Ttulo2Char1">
    <w:name w:val="Título 2 Char1"/>
    <w:rsid w:val="008601AF"/>
    <w:rPr>
      <w:rFonts w:ascii="Tahoma" w:hAnsi="Tahoma"/>
      <w:b/>
      <w:sz w:val="14"/>
      <w:lang w:val="pt-BR" w:eastAsia="ar-SA" w:bidi="ar-SA"/>
    </w:rPr>
  </w:style>
  <w:style w:type="character" w:customStyle="1" w:styleId="liChar">
    <w:name w:val="li Char"/>
    <w:rsid w:val="008601AF"/>
    <w:rPr>
      <w:rFonts w:ascii="Trebuchet MS" w:hAnsi="Trebuchet MS"/>
      <w:b/>
      <w:sz w:val="24"/>
      <w:lang w:val="pt-BR" w:eastAsia="ar-SA" w:bidi="ar-SA"/>
    </w:rPr>
  </w:style>
  <w:style w:type="character" w:customStyle="1" w:styleId="Ttulo2Char">
    <w:name w:val="Título 2 Char"/>
    <w:link w:val="Ttulo21"/>
    <w:rsid w:val="008601AF"/>
    <w:rPr>
      <w:rFonts w:ascii="Arial Narrow" w:hAnsi="Arial Narrow"/>
      <w:b/>
      <w:lang w:eastAsia="ar-SA" w:bidi="ar-SA"/>
    </w:rPr>
  </w:style>
  <w:style w:type="character" w:customStyle="1" w:styleId="TextodecomentrioChar">
    <w:name w:val="Texto de comentário Char"/>
    <w:uiPriority w:val="99"/>
    <w:rsid w:val="008601AF"/>
    <w:rPr>
      <w:sz w:val="24"/>
      <w:lang w:val="pt-BR" w:eastAsia="ar-SA" w:bidi="ar-SA"/>
    </w:rPr>
  </w:style>
  <w:style w:type="character" w:customStyle="1" w:styleId="TextodebaloChar">
    <w:name w:val="Texto de balão Char"/>
    <w:link w:val="Textodebalo2"/>
    <w:uiPriority w:val="99"/>
    <w:rsid w:val="008601AF"/>
    <w:rPr>
      <w:rFonts w:ascii="Tahoma" w:hAnsi="Tahoma"/>
      <w:sz w:val="16"/>
    </w:rPr>
  </w:style>
  <w:style w:type="paragraph" w:customStyle="1" w:styleId="Heading">
    <w:name w:val="Heading"/>
    <w:basedOn w:val="Normal"/>
    <w:next w:val="Corpodetexto"/>
    <w:rsid w:val="008601AF"/>
    <w:pPr>
      <w:keepNext/>
      <w:suppressAutoHyphens/>
      <w:autoSpaceDE/>
      <w:autoSpaceDN/>
      <w:adjustRightInd/>
      <w:spacing w:before="240" w:after="120"/>
    </w:pPr>
    <w:rPr>
      <w:rFonts w:ascii="Arial" w:eastAsia="Times New Roman" w:hAnsi="Arial" w:cs="DejaVu Sans"/>
      <w:sz w:val="28"/>
      <w:szCs w:val="28"/>
      <w:lang w:eastAsia="ar-SA"/>
    </w:rPr>
  </w:style>
  <w:style w:type="paragraph" w:customStyle="1" w:styleId="Index">
    <w:name w:val="Index"/>
    <w:basedOn w:val="Normal"/>
    <w:rsid w:val="008601AF"/>
    <w:pPr>
      <w:suppressLineNumbers/>
      <w:suppressAutoHyphens/>
      <w:autoSpaceDE/>
      <w:autoSpaceDN/>
      <w:adjustRightInd/>
    </w:pPr>
    <w:rPr>
      <w:rFonts w:eastAsia="Times New Roman"/>
      <w:lang w:eastAsia="ar-SA"/>
    </w:rPr>
  </w:style>
  <w:style w:type="paragraph" w:customStyle="1" w:styleId="citcar">
    <w:name w:val="citcar"/>
    <w:basedOn w:val="Normal"/>
    <w:rsid w:val="008601AF"/>
    <w:pPr>
      <w:widowControl w:val="0"/>
      <w:suppressAutoHyphens/>
      <w:autoSpaceDE/>
      <w:autoSpaceDN/>
      <w:adjustRightInd/>
      <w:spacing w:line="240" w:lineRule="exact"/>
      <w:ind w:left="1134" w:right="1134"/>
    </w:pPr>
    <w:rPr>
      <w:rFonts w:eastAsia="Times New Roman"/>
      <w:lang w:eastAsia="ar-SA"/>
    </w:rPr>
  </w:style>
  <w:style w:type="paragraph" w:customStyle="1" w:styleId="citpet">
    <w:name w:val="citpet"/>
    <w:basedOn w:val="citcar"/>
    <w:rsid w:val="008601AF"/>
    <w:pPr>
      <w:ind w:left="1418" w:right="1418"/>
    </w:pPr>
    <w:rPr>
      <w:sz w:val="20"/>
    </w:rPr>
  </w:style>
  <w:style w:type="paragraph" w:customStyle="1" w:styleId="Corpodetexto31">
    <w:name w:val="Corpo de texto 31"/>
    <w:basedOn w:val="Normal"/>
    <w:rsid w:val="008601AF"/>
    <w:pPr>
      <w:suppressAutoHyphens/>
      <w:autoSpaceDN/>
      <w:adjustRightInd/>
      <w:spacing w:line="312" w:lineRule="auto"/>
      <w:jc w:val="both"/>
    </w:pPr>
    <w:rPr>
      <w:rFonts w:eastAsia="Times New Roman"/>
      <w:color w:val="0000FF"/>
      <w:szCs w:val="20"/>
      <w:lang w:eastAsia="ar-SA"/>
    </w:rPr>
  </w:style>
  <w:style w:type="paragraph" w:customStyle="1" w:styleId="Corpodetexto21">
    <w:name w:val="Corpo de texto 21"/>
    <w:basedOn w:val="Normal"/>
    <w:rsid w:val="008601AF"/>
    <w:pPr>
      <w:suppressAutoHyphens/>
      <w:autoSpaceDE/>
      <w:autoSpaceDN/>
      <w:adjustRightInd/>
      <w:spacing w:after="120" w:line="480" w:lineRule="auto"/>
    </w:pPr>
    <w:rPr>
      <w:rFonts w:eastAsia="Times New Roman"/>
      <w:lang w:eastAsia="ar-SA"/>
    </w:rPr>
  </w:style>
  <w:style w:type="paragraph" w:customStyle="1" w:styleId="Recuodecorpodetexto21">
    <w:name w:val="Recuo de corpo de texto 21"/>
    <w:basedOn w:val="Normal"/>
    <w:rsid w:val="008601AF"/>
    <w:pPr>
      <w:suppressAutoHyphens/>
      <w:autoSpaceDE/>
      <w:autoSpaceDN/>
      <w:adjustRightInd/>
      <w:spacing w:line="360" w:lineRule="auto"/>
      <w:ind w:left="1440" w:hanging="720"/>
      <w:jc w:val="both"/>
    </w:pPr>
    <w:rPr>
      <w:rFonts w:eastAsia="Times New Roman"/>
      <w:lang w:eastAsia="ar-SA"/>
    </w:rPr>
  </w:style>
  <w:style w:type="paragraph" w:customStyle="1" w:styleId="Recuodecorpodetexto31">
    <w:name w:val="Recuo de corpo de texto 31"/>
    <w:basedOn w:val="Normal"/>
    <w:rsid w:val="008601AF"/>
    <w:pPr>
      <w:suppressAutoHyphens/>
      <w:autoSpaceDE/>
      <w:autoSpaceDN/>
      <w:adjustRightInd/>
      <w:spacing w:line="360" w:lineRule="auto"/>
      <w:ind w:left="1080" w:hanging="360"/>
      <w:jc w:val="both"/>
    </w:pPr>
    <w:rPr>
      <w:rFonts w:eastAsia="Times New Roman"/>
      <w:lang w:eastAsia="ar-SA"/>
    </w:rPr>
  </w:style>
  <w:style w:type="paragraph" w:styleId="Subttulo">
    <w:name w:val="Subtitle"/>
    <w:basedOn w:val="Heading"/>
    <w:next w:val="Corpodetexto"/>
    <w:link w:val="SubttuloChar"/>
    <w:qFormat/>
    <w:rsid w:val="008601AF"/>
    <w:pPr>
      <w:jc w:val="center"/>
    </w:pPr>
    <w:rPr>
      <w:rFonts w:ascii="Cambria" w:hAnsi="Cambria" w:cs="Times New Roman"/>
      <w:sz w:val="24"/>
      <w:szCs w:val="20"/>
    </w:rPr>
  </w:style>
  <w:style w:type="character" w:customStyle="1" w:styleId="SubttuloChar">
    <w:name w:val="Subtítulo Char"/>
    <w:basedOn w:val="Fontepargpadro"/>
    <w:link w:val="Subttulo"/>
    <w:rsid w:val="008601AF"/>
    <w:rPr>
      <w:rFonts w:ascii="Cambria" w:eastAsia="Times New Roman" w:hAnsi="Cambria" w:cs="Times New Roman"/>
      <w:sz w:val="24"/>
      <w:szCs w:val="20"/>
      <w:lang w:eastAsia="ar-SA" w:bidi="ar-SA"/>
    </w:rPr>
  </w:style>
  <w:style w:type="paragraph" w:customStyle="1" w:styleId="Legenda1">
    <w:name w:val="Legenda1"/>
    <w:basedOn w:val="Normal"/>
    <w:next w:val="Normal"/>
    <w:rsid w:val="008601AF"/>
    <w:pPr>
      <w:suppressAutoHyphens/>
      <w:autoSpaceDE/>
      <w:autoSpaceDN/>
      <w:adjustRightInd/>
    </w:pPr>
    <w:rPr>
      <w:rFonts w:eastAsia="Times New Roman"/>
      <w:b/>
      <w:bCs/>
      <w:sz w:val="20"/>
      <w:szCs w:val="20"/>
      <w:lang w:eastAsia="ar-SA"/>
    </w:rPr>
  </w:style>
  <w:style w:type="paragraph" w:customStyle="1" w:styleId="li">
    <w:name w:val="li"/>
    <w:basedOn w:val="Ttulo2"/>
    <w:rsid w:val="008601AF"/>
    <w:pPr>
      <w:numPr>
        <w:ilvl w:val="1"/>
      </w:numPr>
      <w:suppressAutoHyphens/>
      <w:autoSpaceDE/>
      <w:autoSpaceDN/>
      <w:adjustRightInd/>
      <w:spacing w:before="0" w:after="0" w:line="360" w:lineRule="auto"/>
      <w:jc w:val="both"/>
      <w:outlineLvl w:val="9"/>
    </w:pPr>
    <w:rPr>
      <w:rFonts w:ascii="Trebuchet MS" w:eastAsia="Times New Roman" w:hAnsi="Trebuchet MS" w:cs="Times New Roman"/>
      <w:iCs/>
      <w:szCs w:val="24"/>
      <w:lang w:eastAsia="ar-SA"/>
    </w:rPr>
  </w:style>
  <w:style w:type="paragraph" w:customStyle="1" w:styleId="BodyText23">
    <w:name w:val="Body Text 23"/>
    <w:basedOn w:val="Normal"/>
    <w:rsid w:val="008601AF"/>
    <w:pPr>
      <w:suppressAutoHyphens/>
      <w:autoSpaceDE/>
      <w:autoSpaceDN/>
      <w:adjustRightInd/>
      <w:jc w:val="both"/>
    </w:pPr>
    <w:rPr>
      <w:rFonts w:eastAsia="Times New Roman"/>
      <w:szCs w:val="20"/>
      <w:lang w:eastAsia="ar-SA"/>
    </w:rPr>
  </w:style>
  <w:style w:type="paragraph" w:customStyle="1" w:styleId="BodyMain">
    <w:name w:val="Body Main"/>
    <w:basedOn w:val="Normal"/>
    <w:rsid w:val="008601AF"/>
    <w:pPr>
      <w:suppressAutoHyphens/>
      <w:autoSpaceDE/>
      <w:autoSpaceDN/>
      <w:adjustRightInd/>
      <w:spacing w:before="240"/>
      <w:jc w:val="both"/>
    </w:pPr>
    <w:rPr>
      <w:rFonts w:eastAsia="Times New Roman"/>
      <w:lang w:eastAsia="ar-SA"/>
    </w:rPr>
  </w:style>
  <w:style w:type="paragraph" w:customStyle="1" w:styleId="Textodecomentrio1">
    <w:name w:val="Texto de comentário1"/>
    <w:basedOn w:val="Normal"/>
    <w:rsid w:val="008601AF"/>
    <w:pPr>
      <w:suppressAutoHyphens/>
      <w:autoSpaceDE/>
      <w:autoSpaceDN/>
      <w:adjustRightInd/>
    </w:pPr>
    <w:rPr>
      <w:rFonts w:eastAsia="Times New Roman"/>
      <w:lang w:eastAsia="ar-SA"/>
    </w:rPr>
  </w:style>
  <w:style w:type="paragraph" w:customStyle="1" w:styleId="BodyText24">
    <w:name w:val="Body Text 24"/>
    <w:basedOn w:val="Normal"/>
    <w:rsid w:val="008601AF"/>
    <w:pPr>
      <w:suppressAutoHyphens/>
      <w:autoSpaceDE/>
      <w:autoSpaceDN/>
      <w:adjustRightInd/>
      <w:jc w:val="both"/>
    </w:pPr>
    <w:rPr>
      <w:rFonts w:eastAsia="Times New Roman"/>
      <w:szCs w:val="20"/>
      <w:lang w:eastAsia="ar-SA"/>
    </w:rPr>
  </w:style>
  <w:style w:type="paragraph" w:customStyle="1" w:styleId="CharChar1Char">
    <w:name w:val="Char Char1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CharCharCharCharCharCharCharCharCharCharCharCharChar">
    <w:name w:val="Char Char Char Char Char Char Char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MF2">
    <w:name w:val="MF2"/>
    <w:basedOn w:val="Normal"/>
    <w:rsid w:val="008601AF"/>
    <w:pPr>
      <w:suppressAutoHyphens/>
      <w:autoSpaceDE/>
      <w:autoSpaceDN/>
      <w:adjustRightInd/>
      <w:spacing w:line="320" w:lineRule="exact"/>
      <w:jc w:val="both"/>
    </w:pPr>
    <w:rPr>
      <w:rFonts w:eastAsia="Times New Roman"/>
      <w:b/>
      <w:sz w:val="20"/>
      <w:szCs w:val="20"/>
      <w:lang w:eastAsia="ar-SA"/>
    </w:rPr>
  </w:style>
  <w:style w:type="paragraph" w:customStyle="1" w:styleId="CharCharCharCharCharCharCharChar">
    <w:name w:val="Char Char Char Char Char Char Char Char"/>
    <w:basedOn w:val="Normal"/>
    <w:rsid w:val="008601AF"/>
    <w:pPr>
      <w:suppressAutoHyphens/>
      <w:autoSpaceDE/>
      <w:autoSpaceDN/>
      <w:adjustRightInd/>
      <w:spacing w:after="160" w:line="240" w:lineRule="exact"/>
    </w:pPr>
    <w:rPr>
      <w:rFonts w:ascii="Verdana" w:eastAsia="Times New Roman" w:hAnsi="Verdana"/>
      <w:sz w:val="20"/>
      <w:szCs w:val="20"/>
      <w:lang w:val="en-US" w:eastAsia="ar-SA"/>
    </w:rPr>
  </w:style>
  <w:style w:type="paragraph" w:customStyle="1" w:styleId="CharCharChar1">
    <w:name w:val="Char Char Char1"/>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1">
    <w:name w:val="Char Char1"/>
    <w:basedOn w:val="Normal"/>
    <w:rsid w:val="008601AF"/>
    <w:pPr>
      <w:suppressAutoHyphens/>
      <w:autoSpaceDE/>
      <w:autoSpaceDN/>
      <w:adjustRightInd/>
      <w:spacing w:after="160" w:line="240" w:lineRule="exact"/>
    </w:pPr>
    <w:rPr>
      <w:rFonts w:ascii="Verdana" w:eastAsia="Times New Roman" w:hAnsi="Verdana"/>
      <w:sz w:val="20"/>
      <w:szCs w:val="20"/>
      <w:lang w:val="en-US" w:eastAsia="ar-SA"/>
    </w:rPr>
  </w:style>
  <w:style w:type="paragraph" w:customStyle="1" w:styleId="Textodebalo1">
    <w:name w:val="Texto de balão1"/>
    <w:basedOn w:val="Normal"/>
    <w:rsid w:val="008601AF"/>
    <w:pPr>
      <w:suppressAutoHyphens/>
      <w:autoSpaceDE/>
      <w:autoSpaceDN/>
      <w:adjustRightInd/>
    </w:pPr>
    <w:rPr>
      <w:rFonts w:ascii="Tahoma" w:eastAsia="Times New Roman" w:hAnsi="Tahoma" w:cs="Tahoma"/>
      <w:sz w:val="16"/>
      <w:szCs w:val="16"/>
      <w:lang w:eastAsia="ar-SA"/>
    </w:rPr>
  </w:style>
  <w:style w:type="paragraph" w:customStyle="1" w:styleId="Char1CharCharChar">
    <w:name w:val="Char1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2">
    <w:name w:val="Char Char2"/>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8601AF"/>
    <w:pPr>
      <w:suppressAutoHyphens/>
      <w:autoSpaceDE/>
      <w:autoSpaceDN/>
      <w:adjustRightInd/>
      <w:spacing w:after="160" w:line="240" w:lineRule="exact"/>
    </w:pPr>
    <w:rPr>
      <w:rFonts w:ascii="Verdana" w:eastAsia="Times New Roman" w:hAnsi="Verdana"/>
      <w:sz w:val="20"/>
      <w:szCs w:val="20"/>
      <w:lang w:val="en-US" w:eastAsia="ar-SA"/>
    </w:rPr>
  </w:style>
  <w:style w:type="paragraph" w:customStyle="1" w:styleId="CharChar1CharChar">
    <w:name w:val="Char Char1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1CharCharCharCharCharCharCharCharChar">
    <w:name w:val="Char1 Char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1CharCharCharCharCharChar">
    <w:name w:val="Char Char1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1CharCharCharCharCharCharCharChar">
    <w:name w:val="Char Char1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1CharCharCharCharCharCharChar">
    <w:name w:val="Char1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1CharCharCharCharCharCharCharCharCharCharCharChar">
    <w:name w:val="Char Char1 Char Char Char Char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3CharCharChar1CharCharCharCharCharChar">
    <w:name w:val="Char Char3 Char Char Char1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1CharCharCharCharCharCharCharCharCharCharCharChar">
    <w:name w:val="Char1 Char Char Char Char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TableContents">
    <w:name w:val="Table Contents"/>
    <w:basedOn w:val="Normal"/>
    <w:rsid w:val="008601AF"/>
    <w:pPr>
      <w:suppressLineNumbers/>
      <w:suppressAutoHyphens/>
      <w:autoSpaceDE/>
      <w:autoSpaceDN/>
      <w:adjustRightInd/>
    </w:pPr>
    <w:rPr>
      <w:rFonts w:eastAsia="Times New Roman"/>
      <w:lang w:eastAsia="ar-SA"/>
    </w:rPr>
  </w:style>
  <w:style w:type="paragraph" w:customStyle="1" w:styleId="TableHeading">
    <w:name w:val="Table Heading"/>
    <w:basedOn w:val="TableContents"/>
    <w:rsid w:val="008601AF"/>
    <w:pPr>
      <w:jc w:val="center"/>
    </w:pPr>
    <w:rPr>
      <w:b/>
      <w:bCs/>
    </w:rPr>
  </w:style>
  <w:style w:type="paragraph" w:customStyle="1" w:styleId="Framecontents">
    <w:name w:val="Frame contents"/>
    <w:basedOn w:val="Corpodetexto"/>
    <w:rsid w:val="008601AF"/>
    <w:pPr>
      <w:suppressAutoHyphens/>
      <w:autoSpaceDE/>
      <w:autoSpaceDN/>
      <w:adjustRightInd/>
      <w:jc w:val="both"/>
    </w:pPr>
    <w:rPr>
      <w:rFonts w:eastAsia="Times New Roman" w:cs="Times New Roman"/>
      <w:sz w:val="24"/>
      <w:szCs w:val="20"/>
      <w:lang w:val="pt-BR" w:eastAsia="ar-SA" w:bidi="ar-SA"/>
    </w:rPr>
  </w:style>
  <w:style w:type="paragraph" w:customStyle="1" w:styleId="Style">
    <w:name w:val="Style"/>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
    <w:name w:val="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
    <w:name w:val="Char Char2 Char Char1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CharCharCharChar">
    <w:name w:val="Char Char1 Char Char Char Char1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1">
    <w:name w:val="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
    <w:name w:val="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CharCharCharCharCharCharCharCharCharCharCharCharCharCharCharCharCharCharChar">
    <w:name w:val="Char Char Char Char1 Char Char Char Char Char Char Char Char Char Char Char Char1 Char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2">
    <w:name w:val="Char Char Char Char Char Char Char Char Char Char Char Char Char2"/>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1">
    <w:name w:val="Char Char Char Char1 Char Char Char Char Char Char Char Char Char Char Char Char1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CharChar">
    <w:name w:val="Char Char Char Char Char Char Char Char Char Char Char Char Char Char Char Char Char"/>
    <w:aliases w:val="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1">
    <w:name w:val="Char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CharCharCharChar">
    <w:name w:val="Char Char2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CharCharCharCharCharCharCharChar1">
    <w:name w:val="Char Char2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CharCharCharChar">
    <w:name w:val="Char Char1 Char Char Char Char Char Char Char Char1 Char Char Char Char"/>
    <w:aliases w:val="Char Char1 Char Char Char Char Char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NormalJustified">
    <w:name w:val="Normal (Justified)"/>
    <w:basedOn w:val="Normal"/>
    <w:rsid w:val="008601AF"/>
    <w:pPr>
      <w:autoSpaceDE/>
      <w:autoSpaceDN/>
      <w:adjustRightInd/>
      <w:jc w:val="both"/>
    </w:pPr>
    <w:rPr>
      <w:rFonts w:eastAsia="Times New Roman"/>
      <w:kern w:val="28"/>
      <w:szCs w:val="20"/>
      <w:lang w:eastAsia="pt-BR"/>
    </w:rPr>
  </w:style>
  <w:style w:type="paragraph" w:customStyle="1" w:styleId="CharChar1CharCharCharChar1CharCharCharCharCharCharCharCharCharCharCharChar1">
    <w:name w:val="Char Char1 Char Char Char Char1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CharCharCharCharCharChar">
    <w:name w:val="Char Char1 Char Char Char Char Char Char Char Char1 Char Char Char Char Char Char"/>
    <w:aliases w:val="Char Char1 Char Char Char Char Char Char Char Char Char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styleId="Recuonormal">
    <w:name w:val="Normal Indent"/>
    <w:basedOn w:val="Normal"/>
    <w:rsid w:val="008601AF"/>
    <w:pPr>
      <w:overflowPunct w:val="0"/>
      <w:ind w:left="708"/>
      <w:textAlignment w:val="baseline"/>
    </w:pPr>
    <w:rPr>
      <w:rFonts w:ascii="Tms Rmn" w:eastAsia="Times New Roman" w:hAnsi="Tms Rmn"/>
      <w:sz w:val="20"/>
      <w:szCs w:val="20"/>
      <w:lang w:val="en-US" w:eastAsia="pt-BR"/>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11">
    <w:name w:val="Char1 Char Char Char Char Char Char Char Char Char Char Char Char Char Char Char Char Char Char11"/>
    <w:basedOn w:val="Normal"/>
    <w:rsid w:val="008601AF"/>
    <w:pPr>
      <w:autoSpaceDE/>
      <w:autoSpaceDN/>
      <w:adjustRightInd/>
      <w:spacing w:after="160" w:line="240" w:lineRule="exact"/>
    </w:pPr>
    <w:rPr>
      <w:rFonts w:ascii="Verdana" w:eastAsia="MS Mincho" w:hAnsi="Verdana"/>
      <w:sz w:val="20"/>
      <w:szCs w:val="20"/>
      <w:lang w:val="en-US" w:eastAsia="en-US"/>
    </w:rPr>
  </w:style>
  <w:style w:type="character" w:customStyle="1" w:styleId="estilolatimtrebuchetmscharchar">
    <w:name w:val="estilolatimtrebuchetmscharchar"/>
    <w:rsid w:val="008601AF"/>
    <w:rPr>
      <w:rFonts w:ascii="Trebuchet MS" w:hAnsi="Trebuchet MS"/>
    </w:rPr>
  </w:style>
  <w:style w:type="paragraph" w:customStyle="1" w:styleId="CharChar1CharCharCharChar">
    <w:name w:val="Char Char1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Revision1">
    <w:name w:val="Revision1"/>
    <w:hidden/>
    <w:semiHidden/>
    <w:rsid w:val="008601AF"/>
    <w:pPr>
      <w:spacing w:after="0" w:line="240" w:lineRule="auto"/>
    </w:pPr>
    <w:rPr>
      <w:rFonts w:ascii="Times New Roman" w:eastAsia="Times New Roman" w:hAnsi="Times New Roman" w:cs="Times New Roman"/>
      <w:sz w:val="24"/>
      <w:szCs w:val="24"/>
      <w:lang w:eastAsia="ar-SA" w:bidi="ar-SA"/>
    </w:rPr>
  </w:style>
  <w:style w:type="paragraph" w:customStyle="1" w:styleId="alpha3">
    <w:name w:val="alpha 3"/>
    <w:basedOn w:val="Normal"/>
    <w:rsid w:val="008601AF"/>
    <w:pPr>
      <w:tabs>
        <w:tab w:val="num" w:pos="2041"/>
      </w:tabs>
      <w:spacing w:after="140" w:line="290" w:lineRule="auto"/>
      <w:ind w:left="2041" w:hanging="794"/>
      <w:jc w:val="both"/>
    </w:pPr>
    <w:rPr>
      <w:rFonts w:eastAsia="Times New Roman"/>
      <w:kern w:val="20"/>
      <w:sz w:val="20"/>
      <w:szCs w:val="20"/>
      <w:lang w:eastAsia="pt-BR"/>
    </w:rPr>
  </w:style>
  <w:style w:type="paragraph" w:customStyle="1" w:styleId="roman4">
    <w:name w:val="roman 4"/>
    <w:basedOn w:val="Normal"/>
    <w:rsid w:val="008601AF"/>
    <w:pPr>
      <w:tabs>
        <w:tab w:val="num" w:pos="2722"/>
      </w:tabs>
      <w:spacing w:after="140" w:line="290" w:lineRule="auto"/>
      <w:ind w:left="2722" w:hanging="681"/>
      <w:jc w:val="both"/>
    </w:pPr>
    <w:rPr>
      <w:rFonts w:eastAsia="Times New Roman"/>
      <w:kern w:val="20"/>
      <w:sz w:val="20"/>
      <w:szCs w:val="20"/>
      <w:lang w:eastAsia="pt-BR"/>
    </w:rPr>
  </w:style>
  <w:style w:type="paragraph" w:customStyle="1" w:styleId="Body2">
    <w:name w:val="Body 2"/>
    <w:basedOn w:val="Normal"/>
    <w:rsid w:val="008601AF"/>
    <w:pPr>
      <w:spacing w:after="140" w:line="290" w:lineRule="auto"/>
      <w:ind w:left="1247"/>
      <w:jc w:val="both"/>
    </w:pPr>
    <w:rPr>
      <w:rFonts w:eastAsia="Times New Roman"/>
      <w:kern w:val="20"/>
      <w:sz w:val="20"/>
      <w:lang w:val="en-GB" w:eastAsia="pt-BR"/>
    </w:rPr>
  </w:style>
  <w:style w:type="paragraph" w:customStyle="1" w:styleId="CharChar1CharCharCharCharCharCharCharCharCharCharCharCharCharCharChar1">
    <w:name w:val="Char Char1 Char Char Char Char Char Char Char Char Char Char Char Char Char Char Char1"/>
    <w:aliases w:val="Char Char1 Char Char Char Char Char Char Char Char11"/>
    <w:basedOn w:val="Normal"/>
    <w:rsid w:val="008601AF"/>
    <w:pPr>
      <w:autoSpaceDE/>
      <w:autoSpaceDN/>
      <w:adjustRightInd/>
      <w:spacing w:after="160" w:line="240" w:lineRule="exact"/>
    </w:pPr>
    <w:rPr>
      <w:rFonts w:ascii="Verdana" w:eastAsia="MS Mincho" w:hAnsi="Verdana"/>
      <w:sz w:val="20"/>
      <w:szCs w:val="20"/>
      <w:lang w:val="en-US" w:eastAsia="en-US"/>
    </w:rPr>
  </w:style>
  <w:style w:type="numbering" w:customStyle="1" w:styleId="CRIPadroItaBBA">
    <w:name w:val="CRI Padrão Itaú BBA"/>
    <w:rsid w:val="008601AF"/>
    <w:pPr>
      <w:numPr>
        <w:numId w:val="16"/>
      </w:numPr>
    </w:pPr>
  </w:style>
  <w:style w:type="paragraph" w:customStyle="1" w:styleId="FormatJunivel1">
    <w:name w:val="Format Ju (nivel 1)"/>
    <w:basedOn w:val="Normal"/>
    <w:uiPriority w:val="99"/>
    <w:rsid w:val="008601AF"/>
    <w:pPr>
      <w:widowControl w:val="0"/>
      <w:tabs>
        <w:tab w:val="num" w:pos="1407"/>
      </w:tabs>
      <w:ind w:left="1407" w:hanging="840"/>
      <w:jc w:val="both"/>
    </w:pPr>
    <w:rPr>
      <w:rFonts w:eastAsia="Times New Roman"/>
      <w:lang w:eastAsia="pt-BR"/>
    </w:rPr>
  </w:style>
  <w:style w:type="paragraph" w:customStyle="1" w:styleId="paragrafo">
    <w:name w:val="paragrafo"/>
    <w:rsid w:val="008601AF"/>
    <w:pPr>
      <w:widowControl w:val="0"/>
      <w:suppressAutoHyphens/>
      <w:spacing w:after="0" w:line="176" w:lineRule="atLeast"/>
      <w:ind w:left="340"/>
      <w:jc w:val="both"/>
    </w:pPr>
    <w:rPr>
      <w:rFonts w:ascii="Times New Roman" w:eastAsia="Times New Roman" w:hAnsi="Times New Roman" w:cs="Times New Roman"/>
      <w:sz w:val="16"/>
      <w:szCs w:val="20"/>
      <w:lang w:val="en-US" w:eastAsia="ar-SA" w:bidi="ar-SA"/>
    </w:rPr>
  </w:style>
  <w:style w:type="paragraph" w:customStyle="1" w:styleId="paragrafo-4">
    <w:name w:val="paragrafo-4"/>
    <w:rsid w:val="008601AF"/>
    <w:pPr>
      <w:widowControl w:val="0"/>
      <w:suppressAutoHyphens/>
      <w:spacing w:after="0" w:line="164" w:lineRule="atLeast"/>
      <w:ind w:left="340"/>
      <w:jc w:val="both"/>
    </w:pPr>
    <w:rPr>
      <w:rFonts w:ascii="Times New Roman" w:eastAsia="Times New Roman" w:hAnsi="Times New Roman" w:cs="Times New Roman"/>
      <w:sz w:val="16"/>
      <w:szCs w:val="20"/>
      <w:lang w:val="en-US" w:eastAsia="ar-SA" w:bidi="ar-SA"/>
    </w:rPr>
  </w:style>
  <w:style w:type="paragraph" w:customStyle="1" w:styleId="DefaultText">
    <w:name w:val="Default Text"/>
    <w:basedOn w:val="Normal"/>
    <w:rsid w:val="008601AF"/>
    <w:rPr>
      <w:rFonts w:eastAsia="Times New Roman"/>
      <w:lang w:val="en-US" w:eastAsia="pt-BR"/>
    </w:rPr>
  </w:style>
  <w:style w:type="character" w:customStyle="1" w:styleId="TextodocorpoNegrito">
    <w:name w:val="Texto do corpo + Negrito"/>
    <w:basedOn w:val="Fontepargpadro"/>
    <w:rsid w:val="008601AF"/>
    <w:rPr>
      <w:rFonts w:ascii="Times New Roman" w:eastAsia="Times New Roman" w:hAnsi="Times New Roman" w:cs="Times New Roman"/>
      <w:b/>
      <w:bCs/>
      <w:i w:val="0"/>
      <w:iCs w:val="0"/>
      <w:smallCaps w:val="0"/>
      <w:strike w:val="0"/>
      <w:color w:val="000000"/>
      <w:spacing w:val="0"/>
      <w:w w:val="100"/>
      <w:position w:val="0"/>
      <w:sz w:val="20"/>
      <w:szCs w:val="20"/>
      <w:u w:val="none"/>
      <w:lang w:val="pt-BR"/>
    </w:rPr>
  </w:style>
  <w:style w:type="paragraph" w:styleId="Numerada">
    <w:name w:val="List Number"/>
    <w:basedOn w:val="Normal"/>
    <w:rsid w:val="008601AF"/>
    <w:pPr>
      <w:widowControl w:val="0"/>
      <w:numPr>
        <w:numId w:val="17"/>
      </w:numPr>
      <w:tabs>
        <w:tab w:val="clear" w:pos="360"/>
        <w:tab w:val="num" w:pos="720"/>
      </w:tabs>
      <w:autoSpaceDE/>
      <w:autoSpaceDN/>
      <w:spacing w:line="360" w:lineRule="atLeast"/>
      <w:ind w:left="720" w:hanging="720"/>
      <w:jc w:val="both"/>
      <w:textAlignment w:val="baseline"/>
    </w:pPr>
    <w:rPr>
      <w:rFonts w:eastAsia="MS Mincho"/>
      <w:sz w:val="18"/>
      <w:szCs w:val="18"/>
      <w:lang w:val="en-US" w:eastAsia="pt-BR"/>
    </w:rPr>
  </w:style>
  <w:style w:type="character" w:customStyle="1" w:styleId="Textodocorpo">
    <w:name w:val="Texto do corpo_"/>
    <w:link w:val="Textodocorpo0"/>
    <w:locked/>
    <w:rsid w:val="008601AF"/>
    <w:rPr>
      <w:sz w:val="21"/>
      <w:shd w:val="clear" w:color="auto" w:fill="FFFFFF"/>
    </w:rPr>
  </w:style>
  <w:style w:type="paragraph" w:customStyle="1" w:styleId="Textodocorpo0">
    <w:name w:val="Texto do corpo"/>
    <w:basedOn w:val="Normal"/>
    <w:link w:val="Textodocorpo"/>
    <w:rsid w:val="008601AF"/>
    <w:pPr>
      <w:shd w:val="clear" w:color="auto" w:fill="FFFFFF"/>
      <w:autoSpaceDE/>
      <w:autoSpaceDN/>
      <w:adjustRightInd/>
      <w:spacing w:after="360" w:line="240" w:lineRule="atLeast"/>
      <w:ind w:hanging="1760"/>
    </w:pPr>
    <w:rPr>
      <w:rFonts w:asciiTheme="minorHAnsi" w:hAnsiTheme="minorHAnsi" w:cstheme="minorBidi"/>
      <w:sz w:val="21"/>
      <w:szCs w:val="28"/>
      <w:lang w:bidi="th-TH"/>
    </w:rPr>
  </w:style>
  <w:style w:type="paragraph" w:customStyle="1" w:styleId="PDG-normal">
    <w:name w:val="PDG - normal"/>
    <w:basedOn w:val="Normal"/>
    <w:qFormat/>
    <w:rsid w:val="008601AF"/>
    <w:pPr>
      <w:autoSpaceDE/>
      <w:autoSpaceDN/>
      <w:adjustRightInd/>
      <w:spacing w:after="200" w:line="300" w:lineRule="exact"/>
      <w:jc w:val="both"/>
    </w:pPr>
    <w:rPr>
      <w:rFonts w:ascii="Lucida Grande" w:eastAsiaTheme="minorHAnsi" w:hAnsi="Lucida Grande" w:cs="Lucida Grande"/>
      <w:color w:val="000000"/>
      <w:sz w:val="20"/>
      <w:szCs w:val="20"/>
      <w:lang w:eastAsia="pt-BR"/>
    </w:rPr>
  </w:style>
  <w:style w:type="paragraph" w:customStyle="1" w:styleId="PDG-3">
    <w:name w:val="PDG - 3"/>
    <w:basedOn w:val="Normal"/>
    <w:rsid w:val="008601AF"/>
    <w:pPr>
      <w:adjustRightInd/>
      <w:spacing w:after="200" w:line="300" w:lineRule="exact"/>
      <w:jc w:val="both"/>
    </w:pPr>
    <w:rPr>
      <w:rFonts w:ascii="Calibri" w:eastAsiaTheme="minorHAnsi" w:hAnsi="Calibri"/>
      <w:b/>
      <w:bCs/>
      <w:i/>
      <w:iCs/>
      <w:sz w:val="20"/>
      <w:szCs w:val="20"/>
      <w:lang w:eastAsia="pt-BR"/>
    </w:rPr>
  </w:style>
  <w:style w:type="paragraph" w:customStyle="1" w:styleId="default0">
    <w:name w:val="default"/>
    <w:basedOn w:val="Normal"/>
    <w:hidden/>
    <w:rsid w:val="008601AF"/>
    <w:pPr>
      <w:widowControl w:val="0"/>
      <w:spacing w:before="100" w:beforeAutospacing="1" w:after="100" w:afterAutospacing="1"/>
      <w:jc w:val="both"/>
    </w:pPr>
    <w:rPr>
      <w:rFonts w:eastAsia="Times New Roman"/>
      <w:color w:val="000000"/>
      <w:lang w:eastAsia="pt-BR"/>
    </w:rPr>
  </w:style>
  <w:style w:type="paragraph" w:customStyle="1" w:styleId="MAG-CORPODETEXTO">
    <w:name w:val="(MAG - CORPO DE TEXTO)"/>
    <w:basedOn w:val="Normal"/>
    <w:rsid w:val="008601AF"/>
    <w:pPr>
      <w:autoSpaceDE/>
      <w:autoSpaceDN/>
      <w:adjustRightInd/>
      <w:spacing w:after="240" w:line="300" w:lineRule="exact"/>
      <w:jc w:val="both"/>
    </w:pPr>
    <w:rPr>
      <w:rFonts w:ascii="Tahoma" w:eastAsia="Times New Roman" w:hAnsi="Tahoma" w:cs="Tahoma"/>
      <w:spacing w:val="-2"/>
      <w:sz w:val="20"/>
      <w:szCs w:val="20"/>
      <w:lang w:eastAsia="en-US"/>
    </w:rPr>
  </w:style>
  <w:style w:type="paragraph" w:customStyle="1" w:styleId="BasicParagraph">
    <w:name w:val="[Basic Paragraph]"/>
    <w:basedOn w:val="Normal"/>
    <w:uiPriority w:val="99"/>
    <w:rsid w:val="008601AF"/>
    <w:pPr>
      <w:adjustRightInd/>
      <w:spacing w:line="288" w:lineRule="auto"/>
    </w:pPr>
    <w:rPr>
      <w:rFonts w:ascii="MinionPro-Regular" w:eastAsiaTheme="minorHAnsi" w:hAnsi="MinionPro-Regular"/>
      <w:color w:val="000000"/>
      <w:lang w:eastAsia="pt-BR"/>
    </w:rPr>
  </w:style>
  <w:style w:type="paragraph" w:customStyle="1" w:styleId="yiv4587370033msonormal">
    <w:name w:val="yiv4587370033msonormal"/>
    <w:basedOn w:val="Normal"/>
    <w:rsid w:val="008601AF"/>
    <w:pPr>
      <w:autoSpaceDE/>
      <w:autoSpaceDN/>
      <w:adjustRightInd/>
      <w:spacing w:before="100" w:beforeAutospacing="1" w:after="100" w:afterAutospacing="1"/>
    </w:pPr>
    <w:rPr>
      <w:rFonts w:eastAsia="Times New Roman"/>
      <w:lang w:eastAsia="pt-BR"/>
    </w:rPr>
  </w:style>
  <w:style w:type="paragraph" w:customStyle="1" w:styleId="DeltaViewTableBody">
    <w:name w:val="DeltaView Table Body"/>
    <w:basedOn w:val="Normal"/>
    <w:rsid w:val="008601AF"/>
    <w:rPr>
      <w:rFonts w:ascii="Arial" w:eastAsia="Times New Roman" w:hAnsi="Arial" w:cs="Arial"/>
      <w:lang w:val="en-US" w:eastAsia="pt-BR"/>
    </w:rPr>
  </w:style>
  <w:style w:type="paragraph" w:customStyle="1" w:styleId="Parties">
    <w:name w:val="Parties"/>
    <w:basedOn w:val="Normal"/>
    <w:rsid w:val="008601AF"/>
    <w:pPr>
      <w:numPr>
        <w:numId w:val="18"/>
      </w:numPr>
      <w:autoSpaceDE/>
      <w:autoSpaceDN/>
      <w:adjustRightInd/>
      <w:spacing w:after="140" w:line="290" w:lineRule="auto"/>
      <w:jc w:val="both"/>
    </w:pPr>
    <w:rPr>
      <w:rFonts w:ascii="Arial" w:eastAsia="Times New Roman" w:hAnsi="Arial" w:cs="Arial"/>
      <w:sz w:val="20"/>
      <w:lang w:eastAsia="pt-BR"/>
    </w:rPr>
  </w:style>
  <w:style w:type="paragraph" w:customStyle="1" w:styleId="Recitals">
    <w:name w:val="Recitals"/>
    <w:basedOn w:val="Normal"/>
    <w:rsid w:val="008601AF"/>
    <w:pPr>
      <w:numPr>
        <w:ilvl w:val="1"/>
        <w:numId w:val="18"/>
      </w:numPr>
      <w:autoSpaceDE/>
      <w:autoSpaceDN/>
      <w:adjustRightInd/>
      <w:spacing w:after="140" w:line="290" w:lineRule="auto"/>
      <w:jc w:val="both"/>
    </w:pPr>
    <w:rPr>
      <w:rFonts w:ascii="Arial" w:eastAsia="Times New Roman" w:hAnsi="Arial" w:cs="Arial"/>
      <w:sz w:val="20"/>
      <w:lang w:eastAsia="pt-BR"/>
    </w:rPr>
  </w:style>
  <w:style w:type="paragraph" w:customStyle="1" w:styleId="Parties2">
    <w:name w:val="Parties 2"/>
    <w:basedOn w:val="Normal"/>
    <w:rsid w:val="008601AF"/>
    <w:pPr>
      <w:numPr>
        <w:ilvl w:val="2"/>
        <w:numId w:val="18"/>
      </w:numPr>
      <w:autoSpaceDE/>
      <w:autoSpaceDN/>
      <w:adjustRightInd/>
      <w:jc w:val="both"/>
    </w:pPr>
    <w:rPr>
      <w:rFonts w:eastAsia="Times New Roman"/>
      <w:lang w:eastAsia="pt-BR"/>
    </w:rPr>
  </w:style>
  <w:style w:type="paragraph" w:customStyle="1" w:styleId="Recitals2">
    <w:name w:val="Recitals 2"/>
    <w:basedOn w:val="Normal"/>
    <w:rsid w:val="008601AF"/>
    <w:pPr>
      <w:numPr>
        <w:ilvl w:val="3"/>
        <w:numId w:val="18"/>
      </w:numPr>
      <w:autoSpaceDE/>
      <w:autoSpaceDN/>
      <w:adjustRightInd/>
      <w:jc w:val="both"/>
    </w:pPr>
    <w:rPr>
      <w:rFonts w:eastAsia="Times New Roman"/>
      <w:lang w:eastAsia="pt-BR"/>
    </w:rPr>
  </w:style>
  <w:style w:type="paragraph" w:customStyle="1" w:styleId="msolistparagraph0">
    <w:name w:val="msolistparagraph"/>
    <w:basedOn w:val="Normal"/>
    <w:rsid w:val="008601AF"/>
    <w:pPr>
      <w:autoSpaceDE/>
      <w:autoSpaceDN/>
      <w:adjustRightInd/>
      <w:ind w:left="720"/>
    </w:pPr>
    <w:rPr>
      <w:rFonts w:eastAsia="Times New Roman"/>
      <w:lang w:eastAsia="pt-BR"/>
    </w:rPr>
  </w:style>
  <w:style w:type="paragraph" w:customStyle="1" w:styleId="SFTtulo2">
    <w:name w:val="SF_Título 2"/>
    <w:basedOn w:val="Normal"/>
    <w:link w:val="SFTtulo2Char"/>
    <w:qFormat/>
    <w:rsid w:val="008601AF"/>
    <w:pPr>
      <w:keepNext/>
      <w:keepLines/>
      <w:tabs>
        <w:tab w:val="left" w:pos="709"/>
        <w:tab w:val="left" w:pos="2366"/>
      </w:tabs>
      <w:autoSpaceDE/>
      <w:autoSpaceDN/>
      <w:adjustRightInd/>
      <w:spacing w:line="300" w:lineRule="atLeast"/>
      <w:jc w:val="both"/>
    </w:pPr>
    <w:rPr>
      <w:rFonts w:ascii="Garamond" w:eastAsia="MS Mincho" w:hAnsi="Garamond"/>
      <w:b/>
      <w:sz w:val="22"/>
      <w:szCs w:val="22"/>
      <w:lang w:eastAsia="pt-BR"/>
    </w:rPr>
  </w:style>
  <w:style w:type="character" w:customStyle="1" w:styleId="SFTtulo2Char">
    <w:name w:val="SF_Título 2 Char"/>
    <w:link w:val="SFTtulo2"/>
    <w:rsid w:val="008601AF"/>
    <w:rPr>
      <w:rFonts w:ascii="Garamond" w:eastAsia="MS Mincho" w:hAnsi="Garamond" w:cs="Times New Roman"/>
      <w:b/>
      <w:szCs w:val="22"/>
      <w:lang w:eastAsia="pt-BR" w:bidi="ar-SA"/>
    </w:rPr>
  </w:style>
  <w:style w:type="paragraph" w:customStyle="1" w:styleId="xl88">
    <w:name w:val="xl88"/>
    <w:basedOn w:val="Normal"/>
    <w:rsid w:val="008601AF"/>
    <w:pPr>
      <w:pBdr>
        <w:left w:val="single" w:sz="8" w:space="0" w:color="FFC000"/>
        <w:bottom w:val="single" w:sz="4" w:space="0" w:color="A6A6A6"/>
      </w:pBdr>
      <w:shd w:val="clear" w:color="auto" w:fill="D9D9D9"/>
      <w:autoSpaceDE/>
      <w:adjustRightInd/>
      <w:spacing w:before="100" w:beforeAutospacing="1" w:after="100" w:afterAutospacing="1"/>
    </w:pPr>
    <w:rPr>
      <w:rFonts w:ascii="Frutiger LT Std 57 Cn" w:eastAsia="Times New Roman" w:hAnsi="Frutiger LT Std 57 Cn"/>
      <w:b/>
      <w:bCs/>
      <w:sz w:val="20"/>
      <w:szCs w:val="20"/>
      <w:lang w:eastAsia="pt-BR"/>
    </w:rPr>
  </w:style>
  <w:style w:type="paragraph" w:customStyle="1" w:styleId="Heading51">
    <w:name w:val="Heading 51"/>
    <w:aliases w:val="h5,Título 51"/>
    <w:basedOn w:val="Normal"/>
    <w:next w:val="Normal"/>
    <w:rsid w:val="008601AF"/>
    <w:pPr>
      <w:widowControl w:val="0"/>
      <w:ind w:left="708"/>
    </w:pPr>
    <w:rPr>
      <w:rFonts w:ascii="Tms Rmn" w:eastAsia="Times New Roman" w:hAnsi="Tms Rmn" w:cs="Tms Rmn"/>
      <w:b/>
      <w:bCs/>
      <w:sz w:val="20"/>
      <w:szCs w:val="20"/>
      <w:lang w:val="en-US" w:eastAsia="pt-BR"/>
    </w:rPr>
  </w:style>
  <w:style w:type="paragraph" w:customStyle="1" w:styleId="western">
    <w:name w:val="western"/>
    <w:basedOn w:val="Normal"/>
    <w:rsid w:val="008601AF"/>
    <w:pPr>
      <w:autoSpaceDE/>
      <w:autoSpaceDN/>
      <w:adjustRightInd/>
      <w:spacing w:before="100" w:beforeAutospacing="1" w:after="119"/>
      <w:jc w:val="both"/>
    </w:pPr>
    <w:rPr>
      <w:rFonts w:ascii="Arial Unicode MS" w:eastAsia="Arial Unicode MS" w:hAnsi="Arial Unicode MS" w:cs="Arial Unicode MS"/>
      <w:sz w:val="26"/>
      <w:lang w:eastAsia="pt-BR"/>
    </w:rPr>
  </w:style>
  <w:style w:type="character" w:customStyle="1" w:styleId="DeltaViewMovedDeletion">
    <w:name w:val="DeltaView Moved Deletion"/>
    <w:rsid w:val="008601AF"/>
    <w:rPr>
      <w:strike/>
      <w:color w:val="C08080"/>
      <w:spacing w:val="0"/>
    </w:rPr>
  </w:style>
  <w:style w:type="paragraph" w:customStyle="1" w:styleId="CharChar11">
    <w:name w:val="Char Char11"/>
    <w:basedOn w:val="Normal"/>
    <w:rsid w:val="008601AF"/>
    <w:pPr>
      <w:spacing w:after="160" w:line="240" w:lineRule="exact"/>
    </w:pPr>
    <w:rPr>
      <w:rFonts w:ascii="Verdana" w:eastAsia="MS Mincho" w:hAnsi="Verdana"/>
      <w:sz w:val="20"/>
      <w:szCs w:val="20"/>
      <w:lang w:val="en-US" w:eastAsia="pt-BR"/>
    </w:rPr>
  </w:style>
  <w:style w:type="paragraph" w:customStyle="1" w:styleId="NormalJustified0">
    <w:name w:val="Normal + Justified"/>
    <w:basedOn w:val="Normal"/>
    <w:link w:val="NormalJustifiedChar"/>
    <w:rsid w:val="008601AF"/>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0"/>
    <w:locked/>
    <w:rsid w:val="008601AF"/>
    <w:rPr>
      <w:rFonts w:ascii="Times New Roman Bold" w:eastAsia="Times New Roman" w:hAnsi="Times New Roman Bold" w:cs="Times New Roman Bold"/>
      <w:sz w:val="24"/>
      <w:szCs w:val="24"/>
      <w:lang w:val="en-US" w:eastAsia="en-US" w:bidi="ar-SA"/>
    </w:rPr>
  </w:style>
  <w:style w:type="paragraph" w:customStyle="1" w:styleId="Heading31">
    <w:name w:val="Heading 31"/>
    <w:aliases w:val="h3,Título 31"/>
    <w:basedOn w:val="Normal"/>
    <w:next w:val="DeltaViewTableHeading"/>
    <w:rsid w:val="008601AF"/>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8601AF"/>
    <w:pPr>
      <w:spacing w:after="120"/>
    </w:pPr>
    <w:rPr>
      <w:rFonts w:ascii="Arial" w:eastAsia="Times New Roman" w:hAnsi="Arial" w:cs="Arial"/>
      <w:b/>
      <w:bCs/>
      <w:lang w:val="en-US" w:eastAsia="pt-BR"/>
    </w:rPr>
  </w:style>
  <w:style w:type="paragraph" w:customStyle="1" w:styleId="Heading41">
    <w:name w:val="Heading 41"/>
    <w:aliases w:val="h4"/>
    <w:basedOn w:val="Normal"/>
    <w:next w:val="DeltaViewTableHeading"/>
    <w:rsid w:val="008601AF"/>
    <w:pPr>
      <w:widowControl w:val="0"/>
      <w:ind w:left="354"/>
    </w:pPr>
    <w:rPr>
      <w:rFonts w:ascii="Tms Rmn" w:eastAsia="Times New Roman" w:hAnsi="Tms Rmn" w:cs="Tms Rmn"/>
      <w:u w:val="single"/>
      <w:lang w:val="en-US" w:eastAsia="pt-BR"/>
    </w:rPr>
  </w:style>
  <w:style w:type="paragraph" w:customStyle="1" w:styleId="DeltaViewAnnounce">
    <w:name w:val="DeltaView Announce"/>
    <w:rsid w:val="008601AF"/>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Corpodetexto"/>
    <w:rsid w:val="008601AF"/>
    <w:pPr>
      <w:widowControl w:val="0"/>
      <w:tabs>
        <w:tab w:val="center" w:pos="4419"/>
        <w:tab w:val="right" w:pos="8838"/>
      </w:tabs>
    </w:pPr>
    <w:rPr>
      <w:rFonts w:eastAsia="Times New Roman"/>
      <w:sz w:val="20"/>
      <w:szCs w:val="20"/>
      <w:lang w:eastAsia="pt-BR"/>
    </w:rPr>
  </w:style>
  <w:style w:type="character" w:customStyle="1" w:styleId="PageNumber1">
    <w:name w:val="Page Number1"/>
    <w:rsid w:val="008601AF"/>
    <w:rPr>
      <w:rFonts w:ascii="Times New Roman" w:hAnsi="Times New Roman" w:cs="Times New Roman"/>
      <w:spacing w:val="0"/>
      <w:sz w:val="20"/>
      <w:szCs w:val="20"/>
      <w:lang w:val="pt-BR"/>
    </w:rPr>
  </w:style>
  <w:style w:type="character" w:customStyle="1" w:styleId="CommentReference1">
    <w:name w:val="Comment Reference1"/>
    <w:hidden/>
    <w:rsid w:val="008601AF"/>
    <w:rPr>
      <w:rFonts w:ascii="Times New Roman" w:hAnsi="Times New Roman" w:cs="Times New Roman"/>
      <w:spacing w:val="0"/>
      <w:sz w:val="16"/>
      <w:szCs w:val="16"/>
      <w:lang w:val="pt-BR"/>
    </w:rPr>
  </w:style>
  <w:style w:type="paragraph" w:customStyle="1" w:styleId="CommentText1">
    <w:name w:val="Comment Text1"/>
    <w:basedOn w:val="Normal"/>
    <w:hidden/>
    <w:rsid w:val="008601AF"/>
    <w:pPr>
      <w:widowControl w:val="0"/>
    </w:pPr>
    <w:rPr>
      <w:rFonts w:eastAsia="Times New Roman"/>
      <w:sz w:val="20"/>
      <w:szCs w:val="20"/>
      <w:lang w:val="en-US" w:eastAsia="pt-BR"/>
    </w:rPr>
  </w:style>
  <w:style w:type="paragraph" w:customStyle="1" w:styleId="CommentSubject1">
    <w:name w:val="Comment Subject1"/>
    <w:basedOn w:val="Normal"/>
    <w:hidden/>
    <w:rsid w:val="008601AF"/>
    <w:pPr>
      <w:widowControl w:val="0"/>
    </w:pPr>
    <w:rPr>
      <w:rFonts w:eastAsia="Times New Roman"/>
      <w:b/>
      <w:bCs/>
      <w:sz w:val="20"/>
      <w:szCs w:val="20"/>
      <w:lang w:eastAsia="pt-BR"/>
    </w:rPr>
  </w:style>
  <w:style w:type="paragraph" w:customStyle="1" w:styleId="NormalPlain">
    <w:name w:val="NormalPlain"/>
    <w:basedOn w:val="Normal"/>
    <w:next w:val="MapadoDocumento"/>
    <w:rsid w:val="008601AF"/>
    <w:pPr>
      <w:widowControl w:val="0"/>
      <w:suppressAutoHyphens/>
      <w:jc w:val="both"/>
    </w:pPr>
    <w:rPr>
      <w:rFonts w:eastAsia="Times New Roman"/>
      <w:lang w:val="en-US" w:eastAsia="pt-BR"/>
    </w:rPr>
  </w:style>
  <w:style w:type="paragraph" w:customStyle="1" w:styleId="CharCharCharCharCharCharCharCharCharChar">
    <w:name w:val="Char Char Char Char Char Char Char Char Char Char"/>
    <w:basedOn w:val="Normal"/>
    <w:rsid w:val="008601AF"/>
    <w:pPr>
      <w:widowControl w:val="0"/>
      <w:spacing w:after="160" w:line="240" w:lineRule="exact"/>
    </w:pPr>
    <w:rPr>
      <w:rFonts w:ascii="Verdana" w:eastAsia="Times New Roman" w:hAnsi="Verdana" w:cs="Verdana"/>
      <w:sz w:val="20"/>
      <w:szCs w:val="20"/>
      <w:lang w:val="en-US" w:eastAsia="pt-BR"/>
    </w:rPr>
  </w:style>
  <w:style w:type="character" w:customStyle="1" w:styleId="DeltaViewChangeNumber">
    <w:name w:val="DeltaView Change Number"/>
    <w:rsid w:val="008601AF"/>
    <w:rPr>
      <w:color w:val="000000"/>
      <w:spacing w:val="0"/>
      <w:vertAlign w:val="superscript"/>
    </w:rPr>
  </w:style>
  <w:style w:type="character" w:customStyle="1" w:styleId="DeltaViewDelimiter">
    <w:name w:val="DeltaView Delimiter"/>
    <w:rsid w:val="008601AF"/>
    <w:rPr>
      <w:spacing w:val="0"/>
    </w:rPr>
  </w:style>
  <w:style w:type="character" w:customStyle="1" w:styleId="DeltaViewFormatChange">
    <w:name w:val="DeltaView Format Change"/>
    <w:rsid w:val="008601AF"/>
    <w:rPr>
      <w:color w:val="000000"/>
      <w:spacing w:val="0"/>
    </w:rPr>
  </w:style>
  <w:style w:type="character" w:customStyle="1" w:styleId="DeltaViewComment">
    <w:name w:val="DeltaView Comment"/>
    <w:rsid w:val="008601AF"/>
    <w:rPr>
      <w:color w:val="000000"/>
      <w:spacing w:val="0"/>
    </w:rPr>
  </w:style>
  <w:style w:type="character" w:customStyle="1" w:styleId="DeltaViewStyleChangeText">
    <w:name w:val="DeltaView Style Change Text"/>
    <w:rsid w:val="008601AF"/>
    <w:rPr>
      <w:color w:val="000000"/>
      <w:spacing w:val="0"/>
      <w:u w:val="double"/>
    </w:rPr>
  </w:style>
  <w:style w:type="character" w:customStyle="1" w:styleId="DeltaViewStyleChangeLabel">
    <w:name w:val="DeltaView Style Change Label"/>
    <w:rsid w:val="008601AF"/>
    <w:rPr>
      <w:color w:val="000000"/>
      <w:spacing w:val="0"/>
    </w:rPr>
  </w:style>
  <w:style w:type="character" w:customStyle="1" w:styleId="DeltaViewInsertedComment">
    <w:name w:val="DeltaView Inserted Comment"/>
    <w:rsid w:val="008601AF"/>
    <w:rPr>
      <w:color w:val="0000FF"/>
      <w:spacing w:val="0"/>
      <w:u w:val="double"/>
    </w:rPr>
  </w:style>
  <w:style w:type="character" w:customStyle="1" w:styleId="DeltaViewDeletedComment">
    <w:name w:val="DeltaView Deleted Comment"/>
    <w:rsid w:val="008601AF"/>
    <w:rPr>
      <w:strike/>
      <w:color w:val="FF0000"/>
      <w:spacing w:val="0"/>
    </w:rPr>
  </w:style>
  <w:style w:type="paragraph" w:styleId="Textoembloco">
    <w:name w:val="Block Text"/>
    <w:basedOn w:val="Normal"/>
    <w:uiPriority w:val="99"/>
    <w:rsid w:val="008601AF"/>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Societrio">
    <w:name w:val="Societário"/>
    <w:basedOn w:val="Normal"/>
    <w:rsid w:val="008601AF"/>
    <w:pPr>
      <w:adjustRightInd/>
    </w:pPr>
    <w:rPr>
      <w:rFonts w:ascii="Courier" w:eastAsia="Times New Roman" w:hAnsi="Courier" w:cs="Courier"/>
      <w:lang w:eastAsia="pt-BR"/>
    </w:rPr>
  </w:style>
  <w:style w:type="paragraph" w:styleId="Pr-formataoHTML">
    <w:name w:val="HTML Preformatted"/>
    <w:basedOn w:val="Normal"/>
    <w:link w:val="Pr-formataoHTMLChar"/>
    <w:rsid w:val="0086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8601AF"/>
    <w:rPr>
      <w:rFonts w:ascii="Courier New" w:eastAsia="Times New Roman" w:hAnsi="Courier New" w:cs="Times New Roman"/>
      <w:sz w:val="20"/>
      <w:szCs w:val="20"/>
      <w:lang w:eastAsia="pt-BR" w:bidi="ar-SA"/>
    </w:rPr>
  </w:style>
  <w:style w:type="paragraph" w:customStyle="1" w:styleId="TEXTO">
    <w:name w:val="TEXTO"/>
    <w:basedOn w:val="Normal"/>
    <w:rsid w:val="008601AF"/>
    <w:pPr>
      <w:autoSpaceDE/>
      <w:autoSpaceDN/>
      <w:adjustRightInd/>
      <w:jc w:val="both"/>
    </w:pPr>
    <w:rPr>
      <w:rFonts w:ascii="CG Times" w:eastAsia="Times New Roman" w:hAnsi="CG Times"/>
      <w:szCs w:val="20"/>
      <w:lang w:eastAsia="pt-BR"/>
    </w:rPr>
  </w:style>
  <w:style w:type="paragraph" w:styleId="SemEspaamento">
    <w:name w:val="No Spacing"/>
    <w:link w:val="SemEspaamentoChar"/>
    <w:uiPriority w:val="1"/>
    <w:qFormat/>
    <w:rsid w:val="008601AF"/>
    <w:pPr>
      <w:spacing w:after="0" w:line="240" w:lineRule="auto"/>
    </w:pPr>
    <w:rPr>
      <w:rFonts w:ascii="Calibri" w:eastAsia="Calibri" w:hAnsi="Calibri" w:cs="Times New Roman"/>
      <w:szCs w:val="22"/>
      <w:lang w:val="en-US" w:eastAsia="en-US" w:bidi="ar-SA"/>
    </w:rPr>
  </w:style>
  <w:style w:type="paragraph" w:customStyle="1" w:styleId="xl69">
    <w:name w:val="xl69"/>
    <w:basedOn w:val="Normal"/>
    <w:rsid w:val="008601AF"/>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legenda0">
    <w:name w:val="legenda"/>
    <w:basedOn w:val="Normal"/>
    <w:rsid w:val="008601AF"/>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1"/>
    <w:rsid w:val="008601AF"/>
    <w:rPr>
      <w:rFonts w:ascii="Calibri" w:eastAsia="Calibri" w:hAnsi="Calibri" w:cs="Times New Roman"/>
      <w:szCs w:val="22"/>
      <w:lang w:val="en-US" w:eastAsia="en-US" w:bidi="ar-SA"/>
    </w:rPr>
  </w:style>
  <w:style w:type="character" w:customStyle="1" w:styleId="BodyChar">
    <w:name w:val="Body Char"/>
    <w:link w:val="Body"/>
    <w:locked/>
    <w:rsid w:val="008601AF"/>
    <w:rPr>
      <w:rFonts w:ascii="Arial" w:eastAsia="Times New Roman" w:hAnsi="Arial" w:cs="Arial"/>
      <w:sz w:val="20"/>
      <w:szCs w:val="20"/>
      <w:lang w:eastAsia="pt-BR" w:bidi="ar-SA"/>
    </w:rPr>
  </w:style>
  <w:style w:type="paragraph" w:customStyle="1" w:styleId="Style0">
    <w:name w:val="Style0"/>
    <w:rsid w:val="008601AF"/>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8601AF"/>
    <w:rPr>
      <w:rFonts w:ascii="Arial" w:hAnsi="Arial"/>
      <w:kern w:val="20"/>
      <w:szCs w:val="24"/>
    </w:rPr>
  </w:style>
  <w:style w:type="paragraph" w:customStyle="1" w:styleId="CorrespondL1">
    <w:name w:val="Correspond_L1"/>
    <w:basedOn w:val="Normal"/>
    <w:uiPriority w:val="4"/>
    <w:qFormat/>
    <w:rsid w:val="008601AF"/>
    <w:pPr>
      <w:numPr>
        <w:numId w:val="20"/>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8601AF"/>
    <w:pPr>
      <w:numPr>
        <w:ilvl w:val="1"/>
      </w:numPr>
      <w:outlineLvl w:val="1"/>
    </w:pPr>
  </w:style>
  <w:style w:type="paragraph" w:customStyle="1" w:styleId="CorrespondL3">
    <w:name w:val="Correspond_L3"/>
    <w:basedOn w:val="CorrespondL2"/>
    <w:uiPriority w:val="4"/>
    <w:qFormat/>
    <w:rsid w:val="008601AF"/>
    <w:pPr>
      <w:numPr>
        <w:ilvl w:val="2"/>
      </w:numPr>
      <w:outlineLvl w:val="2"/>
    </w:pPr>
  </w:style>
  <w:style w:type="numbering" w:customStyle="1" w:styleId="CorrespondNumbering">
    <w:name w:val="Correspond Numbering"/>
    <w:uiPriority w:val="99"/>
    <w:rsid w:val="008601AF"/>
    <w:pPr>
      <w:numPr>
        <w:numId w:val="19"/>
      </w:numPr>
    </w:pPr>
  </w:style>
  <w:style w:type="character" w:customStyle="1" w:styleId="UnresolvedMention1">
    <w:name w:val="Unresolved Mention1"/>
    <w:basedOn w:val="Fontepargpadro"/>
    <w:uiPriority w:val="99"/>
    <w:semiHidden/>
    <w:unhideWhenUsed/>
    <w:rsid w:val="008601AF"/>
    <w:rPr>
      <w:color w:val="605E5C"/>
      <w:shd w:val="clear" w:color="auto" w:fill="E1DFDD"/>
    </w:rPr>
  </w:style>
  <w:style w:type="paragraph" w:customStyle="1" w:styleId="font5">
    <w:name w:val="font5"/>
    <w:basedOn w:val="Normal"/>
    <w:rsid w:val="008601AF"/>
    <w:pPr>
      <w:autoSpaceDE/>
      <w:autoSpaceDN/>
      <w:adjustRightInd/>
      <w:spacing w:before="100" w:beforeAutospacing="1" w:after="100" w:afterAutospacing="1"/>
    </w:pPr>
    <w:rPr>
      <w:rFonts w:ascii="Arial" w:eastAsia="Times New Roman" w:hAnsi="Arial" w:cs="Arial"/>
      <w:b/>
      <w:bCs/>
      <w:sz w:val="14"/>
      <w:szCs w:val="14"/>
      <w:lang w:eastAsia="pt-BR"/>
    </w:rPr>
  </w:style>
  <w:style w:type="paragraph" w:customStyle="1" w:styleId="font6">
    <w:name w:val="font6"/>
    <w:basedOn w:val="Normal"/>
    <w:rsid w:val="008601AF"/>
    <w:pPr>
      <w:autoSpaceDE/>
      <w:autoSpaceDN/>
      <w:adjustRightInd/>
      <w:spacing w:before="100" w:beforeAutospacing="1" w:after="100" w:afterAutospacing="1"/>
    </w:pPr>
    <w:rPr>
      <w:rFonts w:ascii="Arial" w:eastAsia="Times New Roman" w:hAnsi="Arial" w:cs="Arial"/>
      <w:sz w:val="14"/>
      <w:szCs w:val="14"/>
      <w:lang w:eastAsia="pt-BR"/>
    </w:rPr>
  </w:style>
  <w:style w:type="paragraph" w:customStyle="1" w:styleId="font7">
    <w:name w:val="font7"/>
    <w:basedOn w:val="Normal"/>
    <w:rsid w:val="008601AF"/>
    <w:pPr>
      <w:autoSpaceDE/>
      <w:autoSpaceDN/>
      <w:adjustRightInd/>
      <w:spacing w:before="100" w:beforeAutospacing="1" w:after="100" w:afterAutospacing="1"/>
    </w:pPr>
    <w:rPr>
      <w:rFonts w:ascii="Arial" w:eastAsia="Times New Roman" w:hAnsi="Arial" w:cs="Arial"/>
      <w:sz w:val="14"/>
      <w:szCs w:val="14"/>
      <w:lang w:eastAsia="pt-BR"/>
    </w:rPr>
  </w:style>
  <w:style w:type="paragraph" w:customStyle="1" w:styleId="xl63">
    <w:name w:val="xl63"/>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textAlignment w:val="center"/>
    </w:pPr>
    <w:rPr>
      <w:rFonts w:ascii="Carlito" w:eastAsia="Times New Roman" w:hAnsi="Carlito"/>
      <w:b/>
      <w:bCs/>
      <w:sz w:val="14"/>
      <w:szCs w:val="14"/>
      <w:lang w:eastAsia="pt-BR"/>
    </w:rPr>
  </w:style>
  <w:style w:type="paragraph" w:customStyle="1" w:styleId="xl64">
    <w:name w:val="xl64"/>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center"/>
    </w:pPr>
    <w:rPr>
      <w:rFonts w:ascii="Carlito" w:eastAsia="Times New Roman" w:hAnsi="Carlito"/>
      <w:b/>
      <w:bCs/>
      <w:sz w:val="14"/>
      <w:szCs w:val="14"/>
      <w:lang w:eastAsia="pt-BR"/>
    </w:rPr>
  </w:style>
  <w:style w:type="paragraph" w:customStyle="1" w:styleId="xl65">
    <w:name w:val="xl65"/>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center"/>
    </w:pPr>
    <w:rPr>
      <w:rFonts w:eastAsia="Times New Roman"/>
      <w:lang w:eastAsia="pt-BR"/>
    </w:rPr>
  </w:style>
  <w:style w:type="paragraph" w:customStyle="1" w:styleId="xl66">
    <w:name w:val="xl66"/>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top"/>
    </w:pPr>
    <w:rPr>
      <w:rFonts w:ascii="Carlito" w:eastAsia="Times New Roman" w:hAnsi="Carlito"/>
      <w:sz w:val="14"/>
      <w:szCs w:val="14"/>
      <w:lang w:eastAsia="pt-BR"/>
    </w:rPr>
  </w:style>
  <w:style w:type="paragraph" w:customStyle="1" w:styleId="xl67">
    <w:name w:val="xl67"/>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top"/>
    </w:pPr>
    <w:rPr>
      <w:rFonts w:eastAsia="Times New Roman"/>
      <w:lang w:eastAsia="pt-BR"/>
    </w:rPr>
  </w:style>
  <w:style w:type="paragraph" w:customStyle="1" w:styleId="xl68">
    <w:name w:val="xl68"/>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center"/>
    </w:pPr>
    <w:rPr>
      <w:rFonts w:ascii="Carlito" w:eastAsia="Times New Roman" w:hAnsi="Carlito"/>
      <w:sz w:val="14"/>
      <w:szCs w:val="14"/>
      <w:lang w:eastAsia="pt-BR"/>
    </w:rPr>
  </w:style>
  <w:style w:type="character" w:customStyle="1" w:styleId="DefaultParagraphFont1Char">
    <w:name w:val="Default Paragraph Font1 Char"/>
    <w:rsid w:val="008601AF"/>
    <w:rPr>
      <w:rFonts w:ascii="CG Times" w:hAnsi="CG Times"/>
      <w:lang w:val="x-none" w:eastAsia="pt-BR" w:bidi="ar-SA"/>
    </w:rPr>
  </w:style>
  <w:style w:type="paragraph" w:customStyle="1" w:styleId="Normala">
    <w:name w:val="Normal(a)"/>
    <w:basedOn w:val="Normal"/>
    <w:rsid w:val="008601AF"/>
    <w:pPr>
      <w:suppressAutoHyphens/>
      <w:autoSpaceDE/>
      <w:autoSpaceDN/>
      <w:adjustRightInd/>
      <w:spacing w:before="240"/>
      <w:ind w:firstLine="1440"/>
      <w:jc w:val="both"/>
    </w:pPr>
    <w:rPr>
      <w:rFonts w:eastAsia="Times New Roman"/>
      <w:spacing w:val="-3"/>
      <w:lang w:val="en-US" w:eastAsia="en-US"/>
    </w:rPr>
  </w:style>
  <w:style w:type="paragraph" w:customStyle="1" w:styleId="xl89">
    <w:name w:val="xl89"/>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0">
    <w:name w:val="xl90"/>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1">
    <w:name w:val="xl91"/>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2">
    <w:name w:val="xl92"/>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3">
    <w:name w:val="xl93"/>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4">
    <w:name w:val="xl94"/>
    <w:basedOn w:val="Normal"/>
    <w:rsid w:val="008601AF"/>
    <w:pPr>
      <w:autoSpaceDE/>
      <w:autoSpaceDN/>
      <w:adjustRightInd/>
      <w:spacing w:before="100" w:beforeAutospacing="1" w:after="100" w:afterAutospacing="1"/>
      <w:jc w:val="center"/>
      <w:textAlignment w:val="center"/>
    </w:pPr>
    <w:rPr>
      <w:rFonts w:ascii="Trebuchet MS" w:eastAsia="Times New Roman" w:hAnsi="Trebuchet MS"/>
      <w:b/>
      <w:bCs/>
      <w:sz w:val="12"/>
      <w:szCs w:val="12"/>
      <w:lang w:eastAsia="pt-BR"/>
    </w:rPr>
  </w:style>
  <w:style w:type="paragraph" w:customStyle="1" w:styleId="xl95">
    <w:name w:val="xl95"/>
    <w:basedOn w:val="Normal"/>
    <w:rsid w:val="008601AF"/>
    <w:pPr>
      <w:autoSpaceDE/>
      <w:autoSpaceDN/>
      <w:adjustRightInd/>
      <w:spacing w:before="100" w:beforeAutospacing="1" w:after="100" w:afterAutospacing="1"/>
      <w:jc w:val="center"/>
      <w:textAlignment w:val="center"/>
    </w:pPr>
    <w:rPr>
      <w:rFonts w:eastAsia="Times New Roman"/>
      <w:sz w:val="16"/>
      <w:szCs w:val="16"/>
      <w:lang w:eastAsia="pt-BR"/>
    </w:rPr>
  </w:style>
  <w:style w:type="paragraph" w:customStyle="1" w:styleId="xl96">
    <w:name w:val="xl96"/>
    <w:basedOn w:val="Normal"/>
    <w:rsid w:val="008601AF"/>
    <w:pPr>
      <w:autoSpaceDE/>
      <w:autoSpaceDN/>
      <w:adjustRightInd/>
      <w:spacing w:before="100" w:beforeAutospacing="1" w:after="100" w:afterAutospacing="1"/>
    </w:pPr>
    <w:rPr>
      <w:rFonts w:eastAsia="Times New Roman"/>
      <w:sz w:val="16"/>
      <w:szCs w:val="16"/>
      <w:lang w:eastAsia="pt-BR"/>
    </w:rPr>
  </w:style>
  <w:style w:type="paragraph" w:customStyle="1" w:styleId="arial8">
    <w:name w:val="arial8"/>
    <w:basedOn w:val="Normal"/>
    <w:uiPriority w:val="99"/>
    <w:rsid w:val="008601AF"/>
    <w:pPr>
      <w:autoSpaceDE/>
      <w:autoSpaceDN/>
      <w:adjustRightInd/>
      <w:spacing w:before="100" w:beforeAutospacing="1" w:after="100" w:afterAutospacing="1"/>
    </w:pPr>
    <w:rPr>
      <w:rFonts w:ascii="Arial" w:hAnsi="Arial" w:cs="Arial"/>
      <w:sz w:val="16"/>
      <w:szCs w:val="16"/>
      <w:lang w:eastAsia="pt-BR"/>
    </w:rPr>
  </w:style>
  <w:style w:type="paragraph" w:customStyle="1" w:styleId="arial10">
    <w:name w:val="arial10"/>
    <w:basedOn w:val="Normal"/>
    <w:uiPriority w:val="99"/>
    <w:rsid w:val="008601AF"/>
    <w:pPr>
      <w:autoSpaceDE/>
      <w:autoSpaceDN/>
      <w:adjustRightInd/>
      <w:spacing w:before="100" w:beforeAutospacing="1" w:after="100" w:afterAutospacing="1"/>
    </w:pPr>
    <w:rPr>
      <w:rFonts w:ascii="Arial" w:hAnsi="Arial" w:cs="Arial"/>
      <w:sz w:val="20"/>
      <w:szCs w:val="20"/>
      <w:lang w:eastAsia="pt-BR"/>
    </w:rPr>
  </w:style>
  <w:style w:type="paragraph" w:customStyle="1" w:styleId="arial18">
    <w:name w:val="arial18"/>
    <w:basedOn w:val="Normal"/>
    <w:uiPriority w:val="99"/>
    <w:rsid w:val="008601AF"/>
    <w:pPr>
      <w:autoSpaceDE/>
      <w:autoSpaceDN/>
      <w:adjustRightInd/>
      <w:spacing w:before="100" w:beforeAutospacing="1" w:after="100" w:afterAutospacing="1"/>
    </w:pPr>
    <w:rPr>
      <w:rFonts w:ascii="Arial" w:hAnsi="Arial" w:cs="Arial"/>
      <w:sz w:val="36"/>
      <w:szCs w:val="36"/>
      <w:lang w:eastAsia="pt-BR"/>
    </w:rPr>
  </w:style>
  <w:style w:type="paragraph" w:customStyle="1" w:styleId="arial28">
    <w:name w:val="arial28"/>
    <w:basedOn w:val="Normal"/>
    <w:uiPriority w:val="99"/>
    <w:rsid w:val="008601AF"/>
    <w:pPr>
      <w:autoSpaceDE/>
      <w:autoSpaceDN/>
      <w:adjustRightInd/>
      <w:spacing w:before="100" w:beforeAutospacing="1" w:after="100" w:afterAutospacing="1"/>
    </w:pPr>
    <w:rPr>
      <w:rFonts w:ascii="Arial" w:hAnsi="Arial" w:cs="Arial"/>
      <w:b/>
      <w:bCs/>
      <w:sz w:val="56"/>
      <w:szCs w:val="56"/>
      <w:lang w:eastAsia="pt-BR"/>
    </w:rPr>
  </w:style>
  <w:style w:type="paragraph" w:customStyle="1" w:styleId="style2">
    <w:name w:val="style2"/>
    <w:basedOn w:val="Normal"/>
    <w:uiPriority w:val="99"/>
    <w:rsid w:val="008601AF"/>
    <w:pPr>
      <w:autoSpaceDE/>
      <w:autoSpaceDN/>
      <w:adjustRightInd/>
      <w:spacing w:before="100" w:beforeAutospacing="1" w:after="100" w:afterAutospacing="1"/>
    </w:pPr>
    <w:rPr>
      <w:rFonts w:ascii="Arial" w:hAnsi="Arial" w:cs="Arial"/>
      <w:i/>
      <w:iCs/>
      <w:sz w:val="36"/>
      <w:szCs w:val="36"/>
      <w:lang w:eastAsia="pt-BR"/>
    </w:rPr>
  </w:style>
  <w:style w:type="character" w:customStyle="1" w:styleId="arial281">
    <w:name w:val="arial281"/>
    <w:basedOn w:val="Fontepargpadro"/>
    <w:rsid w:val="008601AF"/>
    <w:rPr>
      <w:rFonts w:ascii="Arial" w:hAnsi="Arial" w:cs="Arial" w:hint="default"/>
      <w:b/>
      <w:bCs/>
      <w:i w:val="0"/>
      <w:iCs w:val="0"/>
      <w:sz w:val="56"/>
      <w:szCs w:val="56"/>
    </w:rPr>
  </w:style>
  <w:style w:type="character" w:customStyle="1" w:styleId="style21">
    <w:name w:val="style21"/>
    <w:basedOn w:val="Fontepargpadro"/>
    <w:rsid w:val="008601AF"/>
    <w:rPr>
      <w:rFonts w:ascii="Arial" w:hAnsi="Arial" w:cs="Arial" w:hint="default"/>
      <w:i/>
      <w:iCs/>
      <w:sz w:val="36"/>
      <w:szCs w:val="36"/>
    </w:rPr>
  </w:style>
  <w:style w:type="character" w:customStyle="1" w:styleId="arial181">
    <w:name w:val="arial181"/>
    <w:basedOn w:val="Fontepargpadro"/>
    <w:rsid w:val="008601AF"/>
    <w:rPr>
      <w:rFonts w:ascii="Arial" w:hAnsi="Arial" w:cs="Arial" w:hint="default"/>
      <w:i w:val="0"/>
      <w:iCs w:val="0"/>
      <w:sz w:val="36"/>
      <w:szCs w:val="36"/>
    </w:rPr>
  </w:style>
  <w:style w:type="paragraph" w:customStyle="1" w:styleId="xl97">
    <w:name w:val="xl97"/>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98">
    <w:name w:val="xl98"/>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Arial" w:eastAsia="Times New Roman" w:hAnsi="Arial" w:cs="Arial"/>
      <w:sz w:val="20"/>
      <w:szCs w:val="20"/>
      <w:lang w:eastAsia="pt-BR"/>
    </w:rPr>
  </w:style>
  <w:style w:type="paragraph" w:customStyle="1" w:styleId="xl99">
    <w:name w:val="xl99"/>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0">
    <w:name w:val="xl100"/>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1">
    <w:name w:val="xl101"/>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2">
    <w:name w:val="xl102"/>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3">
    <w:name w:val="xl103"/>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Arial" w:eastAsia="Times New Roman" w:hAnsi="Arial" w:cs="Arial"/>
      <w:sz w:val="20"/>
      <w:szCs w:val="20"/>
      <w:lang w:eastAsia="pt-BR"/>
    </w:rPr>
  </w:style>
  <w:style w:type="paragraph" w:customStyle="1" w:styleId="xl104">
    <w:name w:val="xl104"/>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5">
    <w:name w:val="xl105"/>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6">
    <w:name w:val="xl106"/>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7">
    <w:name w:val="xl107"/>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8">
    <w:name w:val="xl108"/>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9">
    <w:name w:val="xl109"/>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0">
    <w:name w:val="xl110"/>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1">
    <w:name w:val="xl111"/>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Arial" w:eastAsia="Times New Roman" w:hAnsi="Arial" w:cs="Arial"/>
      <w:sz w:val="20"/>
      <w:szCs w:val="20"/>
      <w:lang w:eastAsia="pt-BR"/>
    </w:rPr>
  </w:style>
  <w:style w:type="paragraph" w:customStyle="1" w:styleId="xl112">
    <w:name w:val="xl112"/>
    <w:basedOn w:val="Normal"/>
    <w:rsid w:val="008601AF"/>
    <w:pPr>
      <w:pBdr>
        <w:top w:val="single" w:sz="4" w:space="0" w:color="auto"/>
        <w:left w:val="single" w:sz="4" w:space="0" w:color="auto"/>
        <w:bottom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3">
    <w:name w:val="xl113"/>
    <w:basedOn w:val="Normal"/>
    <w:rsid w:val="008601AF"/>
    <w:pPr>
      <w:pBdr>
        <w:top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4">
    <w:name w:val="xl114"/>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Arial" w:eastAsia="Times New Roman" w:hAnsi="Arial" w:cs="Arial"/>
      <w:sz w:val="20"/>
      <w:szCs w:val="20"/>
      <w:lang w:eastAsia="pt-BR"/>
    </w:rPr>
  </w:style>
  <w:style w:type="paragraph" w:customStyle="1" w:styleId="xl115">
    <w:name w:val="xl115"/>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Arial" w:eastAsia="Times New Roman" w:hAnsi="Arial" w:cs="Arial"/>
      <w:sz w:val="20"/>
      <w:szCs w:val="20"/>
      <w:lang w:eastAsia="pt-BR"/>
    </w:rPr>
  </w:style>
  <w:style w:type="paragraph" w:customStyle="1" w:styleId="xl116">
    <w:name w:val="xl116"/>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7">
    <w:name w:val="xl117"/>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8">
    <w:name w:val="xl118"/>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9">
    <w:name w:val="xl119"/>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textAlignment w:val="center"/>
    </w:pPr>
    <w:rPr>
      <w:rFonts w:ascii="Arial" w:eastAsia="Times New Roman" w:hAnsi="Arial" w:cs="Arial"/>
      <w:sz w:val="20"/>
      <w:szCs w:val="20"/>
      <w:lang w:eastAsia="pt-BR"/>
    </w:rPr>
  </w:style>
  <w:style w:type="paragraph" w:customStyle="1" w:styleId="xl120">
    <w:name w:val="xl120"/>
    <w:basedOn w:val="Normal"/>
    <w:rsid w:val="008601AF"/>
    <w:pPr>
      <w:pBdr>
        <w:left w:val="single" w:sz="4" w:space="0" w:color="auto"/>
        <w:right w:val="single" w:sz="4" w:space="0" w:color="auto"/>
      </w:pBdr>
      <w:autoSpaceDE/>
      <w:autoSpaceDN/>
      <w:adjustRightInd/>
      <w:spacing w:before="100" w:beforeAutospacing="1" w:after="100" w:afterAutospacing="1"/>
      <w:textAlignment w:val="center"/>
    </w:pPr>
    <w:rPr>
      <w:rFonts w:ascii="Arial" w:eastAsia="Times New Roman" w:hAnsi="Arial" w:cs="Arial"/>
      <w:sz w:val="20"/>
      <w:szCs w:val="20"/>
      <w:lang w:eastAsia="pt-BR"/>
    </w:rPr>
  </w:style>
  <w:style w:type="paragraph" w:customStyle="1" w:styleId="xl121">
    <w:name w:val="xl121"/>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2">
    <w:name w:val="xl122"/>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3">
    <w:name w:val="xl123"/>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4">
    <w:name w:val="xl124"/>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5">
    <w:name w:val="xl125"/>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6">
    <w:name w:val="xl126"/>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7">
    <w:name w:val="xl127"/>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28">
    <w:name w:val="xl128"/>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29">
    <w:name w:val="xl129"/>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0">
    <w:name w:val="xl130"/>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1">
    <w:name w:val="xl131"/>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2">
    <w:name w:val="xl132"/>
    <w:basedOn w:val="Normal"/>
    <w:rsid w:val="008601AF"/>
    <w:pPr>
      <w:pBdr>
        <w:top w:val="single" w:sz="4" w:space="0" w:color="auto"/>
        <w:lef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3">
    <w:name w:val="xl133"/>
    <w:basedOn w:val="Normal"/>
    <w:rsid w:val="008601AF"/>
    <w:pPr>
      <w:pBdr>
        <w:lef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4">
    <w:name w:val="xl134"/>
    <w:basedOn w:val="Normal"/>
    <w:rsid w:val="008601AF"/>
    <w:pPr>
      <w:pBdr>
        <w:left w:val="single" w:sz="4" w:space="0" w:color="auto"/>
        <w:bottom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5">
    <w:name w:val="xl135"/>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6">
    <w:name w:val="xl136"/>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7">
    <w:name w:val="xl137"/>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Textodebalo2">
    <w:name w:val="Texto de balão2"/>
    <w:basedOn w:val="Normal"/>
    <w:link w:val="TextodebaloChar"/>
    <w:uiPriority w:val="99"/>
    <w:rsid w:val="008601AF"/>
    <w:pPr>
      <w:overflowPunct w:val="0"/>
    </w:pPr>
    <w:rPr>
      <w:rFonts w:ascii="Tahoma" w:hAnsi="Tahoma" w:cstheme="minorBidi"/>
      <w:sz w:val="16"/>
      <w:szCs w:val="28"/>
      <w:lang w:bidi="th-TH"/>
    </w:rPr>
  </w:style>
  <w:style w:type="paragraph" w:customStyle="1" w:styleId="Cabealho2">
    <w:name w:val="Cabeçalho2"/>
    <w:basedOn w:val="Normal"/>
    <w:link w:val="CabealhoChar"/>
    <w:uiPriority w:val="99"/>
    <w:rsid w:val="008601AF"/>
    <w:pPr>
      <w:overflowPunct w:val="0"/>
    </w:pPr>
    <w:rPr>
      <w:rFonts w:asciiTheme="minorHAnsi" w:hAnsiTheme="minorHAnsi" w:cstheme="minorBidi"/>
      <w:szCs w:val="28"/>
      <w:lang w:eastAsia="pt-BR" w:bidi="th-TH"/>
    </w:rPr>
  </w:style>
  <w:style w:type="paragraph" w:customStyle="1" w:styleId="Rodap1">
    <w:name w:val="Rodapé1"/>
    <w:basedOn w:val="Normal"/>
    <w:link w:val="RodapChar"/>
    <w:rsid w:val="008601AF"/>
    <w:pPr>
      <w:overflowPunct w:val="0"/>
    </w:pPr>
    <w:rPr>
      <w:rFonts w:ascii="Arial" w:eastAsia="Times New Roman" w:hAnsi="Arial"/>
      <w:sz w:val="22"/>
      <w:szCs w:val="20"/>
      <w:lang w:eastAsia="pt-BR"/>
    </w:rPr>
  </w:style>
  <w:style w:type="character" w:customStyle="1" w:styleId="RodapChar">
    <w:name w:val="Rodapé Char"/>
    <w:basedOn w:val="Fontepargpadro"/>
    <w:link w:val="Rodap1"/>
    <w:locked/>
    <w:rsid w:val="008601AF"/>
    <w:rPr>
      <w:rFonts w:ascii="Arial" w:eastAsia="Times New Roman" w:hAnsi="Arial" w:cs="Times New Roman"/>
      <w:szCs w:val="20"/>
      <w:lang w:eastAsia="pt-BR" w:bidi="ar-SA"/>
    </w:rPr>
  </w:style>
  <w:style w:type="paragraph" w:customStyle="1" w:styleId="Ttulo21">
    <w:name w:val="Título 21"/>
    <w:basedOn w:val="Normal"/>
    <w:link w:val="Ttulo2Char"/>
    <w:rsid w:val="008601AF"/>
    <w:pPr>
      <w:overflowPunct w:val="0"/>
    </w:pPr>
    <w:rPr>
      <w:rFonts w:ascii="Arial Narrow" w:hAnsi="Arial Narrow" w:cstheme="minorBidi"/>
      <w:b/>
      <w:sz w:val="22"/>
      <w:szCs w:val="28"/>
      <w:lang w:eastAsia="ar-SA"/>
    </w:rPr>
  </w:style>
  <w:style w:type="table" w:customStyle="1" w:styleId="Tabelanormal1">
    <w:name w:val="Tabela normal1"/>
    <w:uiPriority w:val="99"/>
    <w:semiHidden/>
    <w:rsid w:val="008601AF"/>
    <w:rPr>
      <w:rFonts w:eastAsiaTheme="minorHAnsi" w:cs="Calibri"/>
      <w:szCs w:val="22"/>
      <w:lang w:eastAsia="en-US" w:bidi="ar-SA"/>
    </w:rPr>
    <w:tblPr>
      <w:tblCellMar>
        <w:top w:w="0" w:type="dxa"/>
        <w:left w:w="108" w:type="dxa"/>
        <w:bottom w:w="0" w:type="dxa"/>
        <w:right w:w="108" w:type="dxa"/>
      </w:tblCellMar>
    </w:tblPr>
  </w:style>
  <w:style w:type="paragraph" w:customStyle="1" w:styleId="xl138">
    <w:name w:val="xl138"/>
    <w:basedOn w:val="Normal"/>
    <w:rsid w:val="008601AF"/>
    <w:pPr>
      <w:pBdr>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39">
    <w:name w:val="xl139"/>
    <w:basedOn w:val="Normal"/>
    <w:rsid w:val="008601AF"/>
    <w:pPr>
      <w:pBdr>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0">
    <w:name w:val="xl140"/>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1">
    <w:name w:val="xl141"/>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2">
    <w:name w:val="xl142"/>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3">
    <w:name w:val="xl143"/>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4">
    <w:name w:val="xl144"/>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5">
    <w:name w:val="xl145"/>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6">
    <w:name w:val="xl146"/>
    <w:basedOn w:val="Normal"/>
    <w:rsid w:val="008601AF"/>
    <w:pPr>
      <w:pBdr>
        <w:top w:val="single" w:sz="4" w:space="0" w:color="auto"/>
        <w:lef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7">
    <w:name w:val="xl147"/>
    <w:basedOn w:val="Normal"/>
    <w:rsid w:val="008601AF"/>
    <w:pPr>
      <w:pBdr>
        <w:lef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8">
    <w:name w:val="xl148"/>
    <w:basedOn w:val="Normal"/>
    <w:rsid w:val="008601AF"/>
    <w:pPr>
      <w:pBdr>
        <w:left w:val="single" w:sz="4" w:space="0" w:color="auto"/>
        <w:bottom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9">
    <w:name w:val="xl149"/>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50">
    <w:name w:val="xl150"/>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51">
    <w:name w:val="xl151"/>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5437">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76161642">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0359023">
      <w:bodyDiv w:val="1"/>
      <w:marLeft w:val="0"/>
      <w:marRight w:val="0"/>
      <w:marTop w:val="0"/>
      <w:marBottom w:val="0"/>
      <w:divBdr>
        <w:top w:val="none" w:sz="0" w:space="0" w:color="auto"/>
        <w:left w:val="none" w:sz="0" w:space="0" w:color="auto"/>
        <w:bottom w:val="none" w:sz="0" w:space="0" w:color="auto"/>
        <w:right w:val="none" w:sz="0" w:space="0" w:color="auto"/>
      </w:divBdr>
    </w:div>
    <w:div w:id="212929344">
      <w:bodyDiv w:val="1"/>
      <w:marLeft w:val="0"/>
      <w:marRight w:val="0"/>
      <w:marTop w:val="0"/>
      <w:marBottom w:val="0"/>
      <w:divBdr>
        <w:top w:val="none" w:sz="0" w:space="0" w:color="auto"/>
        <w:left w:val="none" w:sz="0" w:space="0" w:color="auto"/>
        <w:bottom w:val="none" w:sz="0" w:space="0" w:color="auto"/>
        <w:right w:val="none" w:sz="0" w:space="0" w:color="auto"/>
      </w:divBdr>
    </w:div>
    <w:div w:id="215438701">
      <w:bodyDiv w:val="1"/>
      <w:marLeft w:val="0"/>
      <w:marRight w:val="0"/>
      <w:marTop w:val="0"/>
      <w:marBottom w:val="0"/>
      <w:divBdr>
        <w:top w:val="none" w:sz="0" w:space="0" w:color="auto"/>
        <w:left w:val="none" w:sz="0" w:space="0" w:color="auto"/>
        <w:bottom w:val="none" w:sz="0" w:space="0" w:color="auto"/>
        <w:right w:val="none" w:sz="0" w:space="0" w:color="auto"/>
      </w:divBdr>
    </w:div>
    <w:div w:id="228538962">
      <w:bodyDiv w:val="1"/>
      <w:marLeft w:val="0"/>
      <w:marRight w:val="0"/>
      <w:marTop w:val="0"/>
      <w:marBottom w:val="0"/>
      <w:divBdr>
        <w:top w:val="none" w:sz="0" w:space="0" w:color="auto"/>
        <w:left w:val="none" w:sz="0" w:space="0" w:color="auto"/>
        <w:bottom w:val="none" w:sz="0" w:space="0" w:color="auto"/>
        <w:right w:val="none" w:sz="0" w:space="0" w:color="auto"/>
      </w:divBdr>
    </w:div>
    <w:div w:id="247925423">
      <w:bodyDiv w:val="1"/>
      <w:marLeft w:val="0"/>
      <w:marRight w:val="0"/>
      <w:marTop w:val="0"/>
      <w:marBottom w:val="0"/>
      <w:divBdr>
        <w:top w:val="none" w:sz="0" w:space="0" w:color="auto"/>
        <w:left w:val="none" w:sz="0" w:space="0" w:color="auto"/>
        <w:bottom w:val="none" w:sz="0" w:space="0" w:color="auto"/>
        <w:right w:val="none" w:sz="0" w:space="0" w:color="auto"/>
      </w:divBdr>
    </w:div>
    <w:div w:id="314913988">
      <w:bodyDiv w:val="1"/>
      <w:marLeft w:val="0"/>
      <w:marRight w:val="0"/>
      <w:marTop w:val="0"/>
      <w:marBottom w:val="0"/>
      <w:divBdr>
        <w:top w:val="none" w:sz="0" w:space="0" w:color="auto"/>
        <w:left w:val="none" w:sz="0" w:space="0" w:color="auto"/>
        <w:bottom w:val="none" w:sz="0" w:space="0" w:color="auto"/>
        <w:right w:val="none" w:sz="0" w:space="0" w:color="auto"/>
      </w:divBdr>
    </w:div>
    <w:div w:id="322900455">
      <w:bodyDiv w:val="1"/>
      <w:marLeft w:val="0"/>
      <w:marRight w:val="0"/>
      <w:marTop w:val="0"/>
      <w:marBottom w:val="0"/>
      <w:divBdr>
        <w:top w:val="none" w:sz="0" w:space="0" w:color="auto"/>
        <w:left w:val="none" w:sz="0" w:space="0" w:color="auto"/>
        <w:bottom w:val="none" w:sz="0" w:space="0" w:color="auto"/>
        <w:right w:val="none" w:sz="0" w:space="0" w:color="auto"/>
      </w:divBdr>
    </w:div>
    <w:div w:id="327104048">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1708327">
      <w:bodyDiv w:val="1"/>
      <w:marLeft w:val="0"/>
      <w:marRight w:val="0"/>
      <w:marTop w:val="0"/>
      <w:marBottom w:val="0"/>
      <w:divBdr>
        <w:top w:val="none" w:sz="0" w:space="0" w:color="auto"/>
        <w:left w:val="none" w:sz="0" w:space="0" w:color="auto"/>
        <w:bottom w:val="none" w:sz="0" w:space="0" w:color="auto"/>
        <w:right w:val="none" w:sz="0" w:space="0" w:color="auto"/>
      </w:divBdr>
    </w:div>
    <w:div w:id="356200450">
      <w:bodyDiv w:val="1"/>
      <w:marLeft w:val="0"/>
      <w:marRight w:val="0"/>
      <w:marTop w:val="0"/>
      <w:marBottom w:val="0"/>
      <w:divBdr>
        <w:top w:val="none" w:sz="0" w:space="0" w:color="auto"/>
        <w:left w:val="none" w:sz="0" w:space="0" w:color="auto"/>
        <w:bottom w:val="none" w:sz="0" w:space="0" w:color="auto"/>
        <w:right w:val="none" w:sz="0" w:space="0" w:color="auto"/>
      </w:divBdr>
    </w:div>
    <w:div w:id="491990876">
      <w:bodyDiv w:val="1"/>
      <w:marLeft w:val="0"/>
      <w:marRight w:val="0"/>
      <w:marTop w:val="0"/>
      <w:marBottom w:val="0"/>
      <w:divBdr>
        <w:top w:val="none" w:sz="0" w:space="0" w:color="auto"/>
        <w:left w:val="none" w:sz="0" w:space="0" w:color="auto"/>
        <w:bottom w:val="none" w:sz="0" w:space="0" w:color="auto"/>
        <w:right w:val="none" w:sz="0" w:space="0" w:color="auto"/>
      </w:divBdr>
    </w:div>
    <w:div w:id="511601830">
      <w:bodyDiv w:val="1"/>
      <w:marLeft w:val="0"/>
      <w:marRight w:val="0"/>
      <w:marTop w:val="0"/>
      <w:marBottom w:val="0"/>
      <w:divBdr>
        <w:top w:val="none" w:sz="0" w:space="0" w:color="auto"/>
        <w:left w:val="none" w:sz="0" w:space="0" w:color="auto"/>
        <w:bottom w:val="none" w:sz="0" w:space="0" w:color="auto"/>
        <w:right w:val="none" w:sz="0" w:space="0" w:color="auto"/>
      </w:divBdr>
    </w:div>
    <w:div w:id="540021791">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10209031">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30357562">
      <w:bodyDiv w:val="1"/>
      <w:marLeft w:val="0"/>
      <w:marRight w:val="0"/>
      <w:marTop w:val="0"/>
      <w:marBottom w:val="0"/>
      <w:divBdr>
        <w:top w:val="none" w:sz="0" w:space="0" w:color="auto"/>
        <w:left w:val="none" w:sz="0" w:space="0" w:color="auto"/>
        <w:bottom w:val="none" w:sz="0" w:space="0" w:color="auto"/>
        <w:right w:val="none" w:sz="0" w:space="0" w:color="auto"/>
      </w:divBdr>
    </w:div>
    <w:div w:id="643196066">
      <w:bodyDiv w:val="1"/>
      <w:marLeft w:val="0"/>
      <w:marRight w:val="0"/>
      <w:marTop w:val="0"/>
      <w:marBottom w:val="0"/>
      <w:divBdr>
        <w:top w:val="none" w:sz="0" w:space="0" w:color="auto"/>
        <w:left w:val="none" w:sz="0" w:space="0" w:color="auto"/>
        <w:bottom w:val="none" w:sz="0" w:space="0" w:color="auto"/>
        <w:right w:val="none" w:sz="0" w:space="0" w:color="auto"/>
      </w:divBdr>
    </w:div>
    <w:div w:id="650989907">
      <w:bodyDiv w:val="1"/>
      <w:marLeft w:val="0"/>
      <w:marRight w:val="0"/>
      <w:marTop w:val="0"/>
      <w:marBottom w:val="0"/>
      <w:divBdr>
        <w:top w:val="none" w:sz="0" w:space="0" w:color="auto"/>
        <w:left w:val="none" w:sz="0" w:space="0" w:color="auto"/>
        <w:bottom w:val="none" w:sz="0" w:space="0" w:color="auto"/>
        <w:right w:val="none" w:sz="0" w:space="0" w:color="auto"/>
      </w:divBdr>
    </w:div>
    <w:div w:id="659844007">
      <w:bodyDiv w:val="1"/>
      <w:marLeft w:val="0"/>
      <w:marRight w:val="0"/>
      <w:marTop w:val="0"/>
      <w:marBottom w:val="0"/>
      <w:divBdr>
        <w:top w:val="none" w:sz="0" w:space="0" w:color="auto"/>
        <w:left w:val="none" w:sz="0" w:space="0" w:color="auto"/>
        <w:bottom w:val="none" w:sz="0" w:space="0" w:color="auto"/>
        <w:right w:val="none" w:sz="0" w:space="0" w:color="auto"/>
      </w:divBdr>
    </w:div>
    <w:div w:id="691880250">
      <w:bodyDiv w:val="1"/>
      <w:marLeft w:val="0"/>
      <w:marRight w:val="0"/>
      <w:marTop w:val="0"/>
      <w:marBottom w:val="0"/>
      <w:divBdr>
        <w:top w:val="none" w:sz="0" w:space="0" w:color="auto"/>
        <w:left w:val="none" w:sz="0" w:space="0" w:color="auto"/>
        <w:bottom w:val="none" w:sz="0" w:space="0" w:color="auto"/>
        <w:right w:val="none" w:sz="0" w:space="0" w:color="auto"/>
      </w:divBdr>
    </w:div>
    <w:div w:id="702246842">
      <w:bodyDiv w:val="1"/>
      <w:marLeft w:val="0"/>
      <w:marRight w:val="0"/>
      <w:marTop w:val="0"/>
      <w:marBottom w:val="0"/>
      <w:divBdr>
        <w:top w:val="none" w:sz="0" w:space="0" w:color="auto"/>
        <w:left w:val="none" w:sz="0" w:space="0" w:color="auto"/>
        <w:bottom w:val="none" w:sz="0" w:space="0" w:color="auto"/>
        <w:right w:val="none" w:sz="0" w:space="0" w:color="auto"/>
      </w:divBdr>
    </w:div>
    <w:div w:id="735668143">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86041761">
      <w:bodyDiv w:val="1"/>
      <w:marLeft w:val="0"/>
      <w:marRight w:val="0"/>
      <w:marTop w:val="0"/>
      <w:marBottom w:val="0"/>
      <w:divBdr>
        <w:top w:val="none" w:sz="0" w:space="0" w:color="auto"/>
        <w:left w:val="none" w:sz="0" w:space="0" w:color="auto"/>
        <w:bottom w:val="none" w:sz="0" w:space="0" w:color="auto"/>
        <w:right w:val="none" w:sz="0" w:space="0" w:color="auto"/>
      </w:divBdr>
    </w:div>
    <w:div w:id="812328653">
      <w:bodyDiv w:val="1"/>
      <w:marLeft w:val="0"/>
      <w:marRight w:val="0"/>
      <w:marTop w:val="0"/>
      <w:marBottom w:val="0"/>
      <w:divBdr>
        <w:top w:val="none" w:sz="0" w:space="0" w:color="auto"/>
        <w:left w:val="none" w:sz="0" w:space="0" w:color="auto"/>
        <w:bottom w:val="none" w:sz="0" w:space="0" w:color="auto"/>
        <w:right w:val="none" w:sz="0" w:space="0" w:color="auto"/>
      </w:divBdr>
    </w:div>
    <w:div w:id="813373566">
      <w:bodyDiv w:val="1"/>
      <w:marLeft w:val="0"/>
      <w:marRight w:val="0"/>
      <w:marTop w:val="0"/>
      <w:marBottom w:val="0"/>
      <w:divBdr>
        <w:top w:val="none" w:sz="0" w:space="0" w:color="auto"/>
        <w:left w:val="none" w:sz="0" w:space="0" w:color="auto"/>
        <w:bottom w:val="none" w:sz="0" w:space="0" w:color="auto"/>
        <w:right w:val="none" w:sz="0" w:space="0" w:color="auto"/>
      </w:divBdr>
    </w:div>
    <w:div w:id="817262531">
      <w:bodyDiv w:val="1"/>
      <w:marLeft w:val="0"/>
      <w:marRight w:val="0"/>
      <w:marTop w:val="0"/>
      <w:marBottom w:val="0"/>
      <w:divBdr>
        <w:top w:val="none" w:sz="0" w:space="0" w:color="auto"/>
        <w:left w:val="none" w:sz="0" w:space="0" w:color="auto"/>
        <w:bottom w:val="none" w:sz="0" w:space="0" w:color="auto"/>
        <w:right w:val="none" w:sz="0" w:space="0" w:color="auto"/>
      </w:divBdr>
    </w:div>
    <w:div w:id="833372557">
      <w:bodyDiv w:val="1"/>
      <w:marLeft w:val="0"/>
      <w:marRight w:val="0"/>
      <w:marTop w:val="0"/>
      <w:marBottom w:val="0"/>
      <w:divBdr>
        <w:top w:val="none" w:sz="0" w:space="0" w:color="auto"/>
        <w:left w:val="none" w:sz="0" w:space="0" w:color="auto"/>
        <w:bottom w:val="none" w:sz="0" w:space="0" w:color="auto"/>
        <w:right w:val="none" w:sz="0" w:space="0" w:color="auto"/>
      </w:divBdr>
    </w:div>
    <w:div w:id="855508679">
      <w:bodyDiv w:val="1"/>
      <w:marLeft w:val="0"/>
      <w:marRight w:val="0"/>
      <w:marTop w:val="0"/>
      <w:marBottom w:val="0"/>
      <w:divBdr>
        <w:top w:val="none" w:sz="0" w:space="0" w:color="auto"/>
        <w:left w:val="none" w:sz="0" w:space="0" w:color="auto"/>
        <w:bottom w:val="none" w:sz="0" w:space="0" w:color="auto"/>
        <w:right w:val="none" w:sz="0" w:space="0" w:color="auto"/>
      </w:divBdr>
    </w:div>
    <w:div w:id="866455359">
      <w:bodyDiv w:val="1"/>
      <w:marLeft w:val="0"/>
      <w:marRight w:val="0"/>
      <w:marTop w:val="0"/>
      <w:marBottom w:val="0"/>
      <w:divBdr>
        <w:top w:val="none" w:sz="0" w:space="0" w:color="auto"/>
        <w:left w:val="none" w:sz="0" w:space="0" w:color="auto"/>
        <w:bottom w:val="none" w:sz="0" w:space="0" w:color="auto"/>
        <w:right w:val="none" w:sz="0" w:space="0" w:color="auto"/>
      </w:divBdr>
    </w:div>
    <w:div w:id="870612488">
      <w:bodyDiv w:val="1"/>
      <w:marLeft w:val="0"/>
      <w:marRight w:val="0"/>
      <w:marTop w:val="0"/>
      <w:marBottom w:val="0"/>
      <w:divBdr>
        <w:top w:val="none" w:sz="0" w:space="0" w:color="auto"/>
        <w:left w:val="none" w:sz="0" w:space="0" w:color="auto"/>
        <w:bottom w:val="none" w:sz="0" w:space="0" w:color="auto"/>
        <w:right w:val="none" w:sz="0" w:space="0" w:color="auto"/>
      </w:divBdr>
    </w:div>
    <w:div w:id="900094575">
      <w:bodyDiv w:val="1"/>
      <w:marLeft w:val="0"/>
      <w:marRight w:val="0"/>
      <w:marTop w:val="0"/>
      <w:marBottom w:val="0"/>
      <w:divBdr>
        <w:top w:val="none" w:sz="0" w:space="0" w:color="auto"/>
        <w:left w:val="none" w:sz="0" w:space="0" w:color="auto"/>
        <w:bottom w:val="none" w:sz="0" w:space="0" w:color="auto"/>
        <w:right w:val="none" w:sz="0" w:space="0" w:color="auto"/>
      </w:divBdr>
    </w:div>
    <w:div w:id="906262766">
      <w:bodyDiv w:val="1"/>
      <w:marLeft w:val="0"/>
      <w:marRight w:val="0"/>
      <w:marTop w:val="0"/>
      <w:marBottom w:val="0"/>
      <w:divBdr>
        <w:top w:val="none" w:sz="0" w:space="0" w:color="auto"/>
        <w:left w:val="none" w:sz="0" w:space="0" w:color="auto"/>
        <w:bottom w:val="none" w:sz="0" w:space="0" w:color="auto"/>
        <w:right w:val="none" w:sz="0" w:space="0" w:color="auto"/>
      </w:divBdr>
    </w:div>
    <w:div w:id="919096495">
      <w:bodyDiv w:val="1"/>
      <w:marLeft w:val="0"/>
      <w:marRight w:val="0"/>
      <w:marTop w:val="0"/>
      <w:marBottom w:val="0"/>
      <w:divBdr>
        <w:top w:val="none" w:sz="0" w:space="0" w:color="auto"/>
        <w:left w:val="none" w:sz="0" w:space="0" w:color="auto"/>
        <w:bottom w:val="none" w:sz="0" w:space="0" w:color="auto"/>
        <w:right w:val="none" w:sz="0" w:space="0" w:color="auto"/>
      </w:divBdr>
    </w:div>
    <w:div w:id="952008076">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20007948">
      <w:bodyDiv w:val="1"/>
      <w:marLeft w:val="0"/>
      <w:marRight w:val="0"/>
      <w:marTop w:val="0"/>
      <w:marBottom w:val="0"/>
      <w:divBdr>
        <w:top w:val="none" w:sz="0" w:space="0" w:color="auto"/>
        <w:left w:val="none" w:sz="0" w:space="0" w:color="auto"/>
        <w:bottom w:val="none" w:sz="0" w:space="0" w:color="auto"/>
        <w:right w:val="none" w:sz="0" w:space="0" w:color="auto"/>
      </w:divBdr>
    </w:div>
    <w:div w:id="1038579911">
      <w:bodyDiv w:val="1"/>
      <w:marLeft w:val="0"/>
      <w:marRight w:val="0"/>
      <w:marTop w:val="0"/>
      <w:marBottom w:val="0"/>
      <w:divBdr>
        <w:top w:val="none" w:sz="0" w:space="0" w:color="auto"/>
        <w:left w:val="none" w:sz="0" w:space="0" w:color="auto"/>
        <w:bottom w:val="none" w:sz="0" w:space="0" w:color="auto"/>
        <w:right w:val="none" w:sz="0" w:space="0" w:color="auto"/>
      </w:divBdr>
    </w:div>
    <w:div w:id="1042099475">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114591499">
      <w:bodyDiv w:val="1"/>
      <w:marLeft w:val="0"/>
      <w:marRight w:val="0"/>
      <w:marTop w:val="0"/>
      <w:marBottom w:val="0"/>
      <w:divBdr>
        <w:top w:val="none" w:sz="0" w:space="0" w:color="auto"/>
        <w:left w:val="none" w:sz="0" w:space="0" w:color="auto"/>
        <w:bottom w:val="none" w:sz="0" w:space="0" w:color="auto"/>
        <w:right w:val="none" w:sz="0" w:space="0" w:color="auto"/>
      </w:divBdr>
    </w:div>
    <w:div w:id="1147865904">
      <w:bodyDiv w:val="1"/>
      <w:marLeft w:val="0"/>
      <w:marRight w:val="0"/>
      <w:marTop w:val="0"/>
      <w:marBottom w:val="0"/>
      <w:divBdr>
        <w:top w:val="none" w:sz="0" w:space="0" w:color="auto"/>
        <w:left w:val="none" w:sz="0" w:space="0" w:color="auto"/>
        <w:bottom w:val="none" w:sz="0" w:space="0" w:color="auto"/>
        <w:right w:val="none" w:sz="0" w:space="0" w:color="auto"/>
      </w:divBdr>
    </w:div>
    <w:div w:id="1177233786">
      <w:bodyDiv w:val="1"/>
      <w:marLeft w:val="0"/>
      <w:marRight w:val="0"/>
      <w:marTop w:val="0"/>
      <w:marBottom w:val="0"/>
      <w:divBdr>
        <w:top w:val="none" w:sz="0" w:space="0" w:color="auto"/>
        <w:left w:val="none" w:sz="0" w:space="0" w:color="auto"/>
        <w:bottom w:val="none" w:sz="0" w:space="0" w:color="auto"/>
        <w:right w:val="none" w:sz="0" w:space="0" w:color="auto"/>
      </w:divBdr>
    </w:div>
    <w:div w:id="1230771439">
      <w:bodyDiv w:val="1"/>
      <w:marLeft w:val="0"/>
      <w:marRight w:val="0"/>
      <w:marTop w:val="0"/>
      <w:marBottom w:val="0"/>
      <w:divBdr>
        <w:top w:val="none" w:sz="0" w:space="0" w:color="auto"/>
        <w:left w:val="none" w:sz="0" w:space="0" w:color="auto"/>
        <w:bottom w:val="none" w:sz="0" w:space="0" w:color="auto"/>
        <w:right w:val="none" w:sz="0" w:space="0" w:color="auto"/>
      </w:divBdr>
    </w:div>
    <w:div w:id="1237790372">
      <w:bodyDiv w:val="1"/>
      <w:marLeft w:val="0"/>
      <w:marRight w:val="0"/>
      <w:marTop w:val="0"/>
      <w:marBottom w:val="0"/>
      <w:divBdr>
        <w:top w:val="none" w:sz="0" w:space="0" w:color="auto"/>
        <w:left w:val="none" w:sz="0" w:space="0" w:color="auto"/>
        <w:bottom w:val="none" w:sz="0" w:space="0" w:color="auto"/>
        <w:right w:val="none" w:sz="0" w:space="0" w:color="auto"/>
      </w:divBdr>
    </w:div>
    <w:div w:id="1244604847">
      <w:bodyDiv w:val="1"/>
      <w:marLeft w:val="0"/>
      <w:marRight w:val="0"/>
      <w:marTop w:val="0"/>
      <w:marBottom w:val="0"/>
      <w:divBdr>
        <w:top w:val="none" w:sz="0" w:space="0" w:color="auto"/>
        <w:left w:val="none" w:sz="0" w:space="0" w:color="auto"/>
        <w:bottom w:val="none" w:sz="0" w:space="0" w:color="auto"/>
        <w:right w:val="none" w:sz="0" w:space="0" w:color="auto"/>
      </w:divBdr>
    </w:div>
    <w:div w:id="1254978035">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278099845">
      <w:bodyDiv w:val="1"/>
      <w:marLeft w:val="0"/>
      <w:marRight w:val="0"/>
      <w:marTop w:val="0"/>
      <w:marBottom w:val="0"/>
      <w:divBdr>
        <w:top w:val="none" w:sz="0" w:space="0" w:color="auto"/>
        <w:left w:val="none" w:sz="0" w:space="0" w:color="auto"/>
        <w:bottom w:val="none" w:sz="0" w:space="0" w:color="auto"/>
        <w:right w:val="none" w:sz="0" w:space="0" w:color="auto"/>
      </w:divBdr>
    </w:div>
    <w:div w:id="1287201021">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1930191">
      <w:bodyDiv w:val="1"/>
      <w:marLeft w:val="0"/>
      <w:marRight w:val="0"/>
      <w:marTop w:val="0"/>
      <w:marBottom w:val="0"/>
      <w:divBdr>
        <w:top w:val="none" w:sz="0" w:space="0" w:color="auto"/>
        <w:left w:val="none" w:sz="0" w:space="0" w:color="auto"/>
        <w:bottom w:val="none" w:sz="0" w:space="0" w:color="auto"/>
        <w:right w:val="none" w:sz="0" w:space="0" w:color="auto"/>
      </w:divBdr>
    </w:div>
    <w:div w:id="1326057512">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37460106">
      <w:bodyDiv w:val="1"/>
      <w:marLeft w:val="0"/>
      <w:marRight w:val="0"/>
      <w:marTop w:val="0"/>
      <w:marBottom w:val="0"/>
      <w:divBdr>
        <w:top w:val="none" w:sz="0" w:space="0" w:color="auto"/>
        <w:left w:val="none" w:sz="0" w:space="0" w:color="auto"/>
        <w:bottom w:val="none" w:sz="0" w:space="0" w:color="auto"/>
        <w:right w:val="none" w:sz="0" w:space="0" w:color="auto"/>
      </w:divBdr>
    </w:div>
    <w:div w:id="1360617883">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3016178">
      <w:bodyDiv w:val="1"/>
      <w:marLeft w:val="0"/>
      <w:marRight w:val="0"/>
      <w:marTop w:val="0"/>
      <w:marBottom w:val="0"/>
      <w:divBdr>
        <w:top w:val="none" w:sz="0" w:space="0" w:color="auto"/>
        <w:left w:val="none" w:sz="0" w:space="0" w:color="auto"/>
        <w:bottom w:val="none" w:sz="0" w:space="0" w:color="auto"/>
        <w:right w:val="none" w:sz="0" w:space="0" w:color="auto"/>
      </w:divBdr>
    </w:div>
    <w:div w:id="1392541276">
      <w:bodyDiv w:val="1"/>
      <w:marLeft w:val="0"/>
      <w:marRight w:val="0"/>
      <w:marTop w:val="0"/>
      <w:marBottom w:val="0"/>
      <w:divBdr>
        <w:top w:val="none" w:sz="0" w:space="0" w:color="auto"/>
        <w:left w:val="none" w:sz="0" w:space="0" w:color="auto"/>
        <w:bottom w:val="none" w:sz="0" w:space="0" w:color="auto"/>
        <w:right w:val="none" w:sz="0" w:space="0" w:color="auto"/>
      </w:divBdr>
    </w:div>
    <w:div w:id="1424037509">
      <w:bodyDiv w:val="1"/>
      <w:marLeft w:val="0"/>
      <w:marRight w:val="0"/>
      <w:marTop w:val="0"/>
      <w:marBottom w:val="0"/>
      <w:divBdr>
        <w:top w:val="none" w:sz="0" w:space="0" w:color="auto"/>
        <w:left w:val="none" w:sz="0" w:space="0" w:color="auto"/>
        <w:bottom w:val="none" w:sz="0" w:space="0" w:color="auto"/>
        <w:right w:val="none" w:sz="0" w:space="0" w:color="auto"/>
      </w:divBdr>
    </w:div>
    <w:div w:id="1427534677">
      <w:bodyDiv w:val="1"/>
      <w:marLeft w:val="0"/>
      <w:marRight w:val="0"/>
      <w:marTop w:val="0"/>
      <w:marBottom w:val="0"/>
      <w:divBdr>
        <w:top w:val="none" w:sz="0" w:space="0" w:color="auto"/>
        <w:left w:val="none" w:sz="0" w:space="0" w:color="auto"/>
        <w:bottom w:val="none" w:sz="0" w:space="0" w:color="auto"/>
        <w:right w:val="none" w:sz="0" w:space="0" w:color="auto"/>
      </w:divBdr>
    </w:div>
    <w:div w:id="1427965709">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47383964">
      <w:bodyDiv w:val="1"/>
      <w:marLeft w:val="0"/>
      <w:marRight w:val="0"/>
      <w:marTop w:val="0"/>
      <w:marBottom w:val="0"/>
      <w:divBdr>
        <w:top w:val="none" w:sz="0" w:space="0" w:color="auto"/>
        <w:left w:val="none" w:sz="0" w:space="0" w:color="auto"/>
        <w:bottom w:val="none" w:sz="0" w:space="0" w:color="auto"/>
        <w:right w:val="none" w:sz="0" w:space="0" w:color="auto"/>
      </w:divBdr>
    </w:div>
    <w:div w:id="1455367376">
      <w:bodyDiv w:val="1"/>
      <w:marLeft w:val="0"/>
      <w:marRight w:val="0"/>
      <w:marTop w:val="0"/>
      <w:marBottom w:val="0"/>
      <w:divBdr>
        <w:top w:val="none" w:sz="0" w:space="0" w:color="auto"/>
        <w:left w:val="none" w:sz="0" w:space="0" w:color="auto"/>
        <w:bottom w:val="none" w:sz="0" w:space="0" w:color="auto"/>
        <w:right w:val="none" w:sz="0" w:space="0" w:color="auto"/>
      </w:divBdr>
    </w:div>
    <w:div w:id="1500005353">
      <w:bodyDiv w:val="1"/>
      <w:marLeft w:val="0"/>
      <w:marRight w:val="0"/>
      <w:marTop w:val="0"/>
      <w:marBottom w:val="0"/>
      <w:divBdr>
        <w:top w:val="none" w:sz="0" w:space="0" w:color="auto"/>
        <w:left w:val="none" w:sz="0" w:space="0" w:color="auto"/>
        <w:bottom w:val="none" w:sz="0" w:space="0" w:color="auto"/>
        <w:right w:val="none" w:sz="0" w:space="0" w:color="auto"/>
      </w:divBdr>
    </w:div>
    <w:div w:id="1511599473">
      <w:bodyDiv w:val="1"/>
      <w:marLeft w:val="0"/>
      <w:marRight w:val="0"/>
      <w:marTop w:val="0"/>
      <w:marBottom w:val="0"/>
      <w:divBdr>
        <w:top w:val="none" w:sz="0" w:space="0" w:color="auto"/>
        <w:left w:val="none" w:sz="0" w:space="0" w:color="auto"/>
        <w:bottom w:val="none" w:sz="0" w:space="0" w:color="auto"/>
        <w:right w:val="none" w:sz="0" w:space="0" w:color="auto"/>
      </w:divBdr>
    </w:div>
    <w:div w:id="1512405047">
      <w:bodyDiv w:val="1"/>
      <w:marLeft w:val="0"/>
      <w:marRight w:val="0"/>
      <w:marTop w:val="0"/>
      <w:marBottom w:val="0"/>
      <w:divBdr>
        <w:top w:val="none" w:sz="0" w:space="0" w:color="auto"/>
        <w:left w:val="none" w:sz="0" w:space="0" w:color="auto"/>
        <w:bottom w:val="none" w:sz="0" w:space="0" w:color="auto"/>
        <w:right w:val="none" w:sz="0" w:space="0" w:color="auto"/>
      </w:divBdr>
    </w:div>
    <w:div w:id="1551838355">
      <w:bodyDiv w:val="1"/>
      <w:marLeft w:val="0"/>
      <w:marRight w:val="0"/>
      <w:marTop w:val="0"/>
      <w:marBottom w:val="0"/>
      <w:divBdr>
        <w:top w:val="none" w:sz="0" w:space="0" w:color="auto"/>
        <w:left w:val="none" w:sz="0" w:space="0" w:color="auto"/>
        <w:bottom w:val="none" w:sz="0" w:space="0" w:color="auto"/>
        <w:right w:val="none" w:sz="0" w:space="0" w:color="auto"/>
      </w:divBdr>
    </w:div>
    <w:div w:id="1616325348">
      <w:bodyDiv w:val="1"/>
      <w:marLeft w:val="0"/>
      <w:marRight w:val="0"/>
      <w:marTop w:val="0"/>
      <w:marBottom w:val="0"/>
      <w:divBdr>
        <w:top w:val="none" w:sz="0" w:space="0" w:color="auto"/>
        <w:left w:val="none" w:sz="0" w:space="0" w:color="auto"/>
        <w:bottom w:val="none" w:sz="0" w:space="0" w:color="auto"/>
        <w:right w:val="none" w:sz="0" w:space="0" w:color="auto"/>
      </w:divBdr>
    </w:div>
    <w:div w:id="1619800524">
      <w:bodyDiv w:val="1"/>
      <w:marLeft w:val="0"/>
      <w:marRight w:val="0"/>
      <w:marTop w:val="0"/>
      <w:marBottom w:val="0"/>
      <w:divBdr>
        <w:top w:val="none" w:sz="0" w:space="0" w:color="auto"/>
        <w:left w:val="none" w:sz="0" w:space="0" w:color="auto"/>
        <w:bottom w:val="none" w:sz="0" w:space="0" w:color="auto"/>
        <w:right w:val="none" w:sz="0" w:space="0" w:color="auto"/>
      </w:divBdr>
    </w:div>
    <w:div w:id="1643075438">
      <w:bodyDiv w:val="1"/>
      <w:marLeft w:val="0"/>
      <w:marRight w:val="0"/>
      <w:marTop w:val="0"/>
      <w:marBottom w:val="0"/>
      <w:divBdr>
        <w:top w:val="none" w:sz="0" w:space="0" w:color="auto"/>
        <w:left w:val="none" w:sz="0" w:space="0" w:color="auto"/>
        <w:bottom w:val="none" w:sz="0" w:space="0" w:color="auto"/>
        <w:right w:val="none" w:sz="0" w:space="0" w:color="auto"/>
      </w:divBdr>
    </w:div>
    <w:div w:id="1677994329">
      <w:bodyDiv w:val="1"/>
      <w:marLeft w:val="0"/>
      <w:marRight w:val="0"/>
      <w:marTop w:val="0"/>
      <w:marBottom w:val="0"/>
      <w:divBdr>
        <w:top w:val="none" w:sz="0" w:space="0" w:color="auto"/>
        <w:left w:val="none" w:sz="0" w:space="0" w:color="auto"/>
        <w:bottom w:val="none" w:sz="0" w:space="0" w:color="auto"/>
        <w:right w:val="none" w:sz="0" w:space="0" w:color="auto"/>
      </w:divBdr>
    </w:div>
    <w:div w:id="1734112904">
      <w:bodyDiv w:val="1"/>
      <w:marLeft w:val="0"/>
      <w:marRight w:val="0"/>
      <w:marTop w:val="0"/>
      <w:marBottom w:val="0"/>
      <w:divBdr>
        <w:top w:val="none" w:sz="0" w:space="0" w:color="auto"/>
        <w:left w:val="none" w:sz="0" w:space="0" w:color="auto"/>
        <w:bottom w:val="none" w:sz="0" w:space="0" w:color="auto"/>
        <w:right w:val="none" w:sz="0" w:space="0" w:color="auto"/>
      </w:divBdr>
    </w:div>
    <w:div w:id="1738356095">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811943534">
      <w:bodyDiv w:val="1"/>
      <w:marLeft w:val="0"/>
      <w:marRight w:val="0"/>
      <w:marTop w:val="0"/>
      <w:marBottom w:val="0"/>
      <w:divBdr>
        <w:top w:val="none" w:sz="0" w:space="0" w:color="auto"/>
        <w:left w:val="none" w:sz="0" w:space="0" w:color="auto"/>
        <w:bottom w:val="none" w:sz="0" w:space="0" w:color="auto"/>
        <w:right w:val="none" w:sz="0" w:space="0" w:color="auto"/>
      </w:divBdr>
    </w:div>
    <w:div w:id="1823110969">
      <w:bodyDiv w:val="1"/>
      <w:marLeft w:val="0"/>
      <w:marRight w:val="0"/>
      <w:marTop w:val="0"/>
      <w:marBottom w:val="0"/>
      <w:divBdr>
        <w:top w:val="none" w:sz="0" w:space="0" w:color="auto"/>
        <w:left w:val="none" w:sz="0" w:space="0" w:color="auto"/>
        <w:bottom w:val="none" w:sz="0" w:space="0" w:color="auto"/>
        <w:right w:val="none" w:sz="0" w:space="0" w:color="auto"/>
      </w:divBdr>
    </w:div>
    <w:div w:id="1839342990">
      <w:bodyDiv w:val="1"/>
      <w:marLeft w:val="0"/>
      <w:marRight w:val="0"/>
      <w:marTop w:val="0"/>
      <w:marBottom w:val="0"/>
      <w:divBdr>
        <w:top w:val="none" w:sz="0" w:space="0" w:color="auto"/>
        <w:left w:val="none" w:sz="0" w:space="0" w:color="auto"/>
        <w:bottom w:val="none" w:sz="0" w:space="0" w:color="auto"/>
        <w:right w:val="none" w:sz="0" w:space="0" w:color="auto"/>
      </w:divBdr>
    </w:div>
    <w:div w:id="1849715951">
      <w:bodyDiv w:val="1"/>
      <w:marLeft w:val="0"/>
      <w:marRight w:val="0"/>
      <w:marTop w:val="0"/>
      <w:marBottom w:val="0"/>
      <w:divBdr>
        <w:top w:val="none" w:sz="0" w:space="0" w:color="auto"/>
        <w:left w:val="none" w:sz="0" w:space="0" w:color="auto"/>
        <w:bottom w:val="none" w:sz="0" w:space="0" w:color="auto"/>
        <w:right w:val="none" w:sz="0" w:space="0" w:color="auto"/>
      </w:divBdr>
    </w:div>
    <w:div w:id="1889537260">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0627004">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03908323">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2002614970">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59089379">
      <w:bodyDiv w:val="1"/>
      <w:marLeft w:val="0"/>
      <w:marRight w:val="0"/>
      <w:marTop w:val="0"/>
      <w:marBottom w:val="0"/>
      <w:divBdr>
        <w:top w:val="none" w:sz="0" w:space="0" w:color="auto"/>
        <w:left w:val="none" w:sz="0" w:space="0" w:color="auto"/>
        <w:bottom w:val="none" w:sz="0" w:space="0" w:color="auto"/>
        <w:right w:val="none" w:sz="0" w:space="0" w:color="auto"/>
      </w:divBdr>
    </w:div>
    <w:div w:id="2086409946">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settings" Target="settings.xml"/><Relationship Id="rId47" Type="http://schemas.openxmlformats.org/officeDocument/2006/relationships/hyperlink" Target="mailto:andremelo@tradimaq.com.br" TargetMode="External"/><Relationship Id="rId50" Type="http://schemas.openxmlformats.org/officeDocument/2006/relationships/hyperlink" Target="mailto:gilson@tradimaq.com.br" TargetMode="External"/><Relationship Id="rId55" Type="http://schemas.openxmlformats.org/officeDocument/2006/relationships/header" Target="header1.xml"/><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endnotes" Target="endnotes.xml"/><Relationship Id="rId53" Type="http://schemas.openxmlformats.org/officeDocument/2006/relationships/hyperlink" Target="https://www.docusign.com" TargetMode="External"/><Relationship Id="rId58" Type="http://schemas.openxmlformats.org/officeDocument/2006/relationships/header" Target="header3.xml"/><Relationship Id="rId5" Type="http://schemas.openxmlformats.org/officeDocument/2006/relationships/customXml" Target="../customXml/item5.xml"/><Relationship Id="rId61" Type="http://schemas.openxmlformats.org/officeDocument/2006/relationships/header" Target="header4.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webSettings" Target="webSettings.xml"/><Relationship Id="rId48" Type="http://schemas.openxmlformats.org/officeDocument/2006/relationships/hyperlink" Target="mailto:rayane@tradimaq.com.br" TargetMode="External"/><Relationship Id="rId56" Type="http://schemas.openxmlformats.org/officeDocument/2006/relationships/footer" Target="footer2.xml"/><Relationship Id="rId64" Type="http://schemas.microsoft.com/office/2011/relationships/people" Target="people.xml"/><Relationship Id="rId8" Type="http://schemas.openxmlformats.org/officeDocument/2006/relationships/customXml" Target="../customXml/item8.xml"/><Relationship Id="rId51" Type="http://schemas.openxmlformats.org/officeDocument/2006/relationships/hyperlink" Target="mailto:andremelo@tradimaq.com.br"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hyperlink" Target="mailto:gilson@tradimaq.com.br" TargetMode="External"/><Relationship Id="rId59" Type="http://schemas.openxmlformats.org/officeDocument/2006/relationships/footer" Target="footer3.xml"/><Relationship Id="rId20" Type="http://schemas.openxmlformats.org/officeDocument/2006/relationships/customXml" Target="../customXml/item20.xml"/><Relationship Id="rId41" Type="http://schemas.openxmlformats.org/officeDocument/2006/relationships/styles" Target="styles.xml"/><Relationship Id="rId54" Type="http://schemas.openxmlformats.org/officeDocument/2006/relationships/footer" Target="footer1.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hyperlink" Target="mailto:gestao@opeacapital.com" TargetMode="External"/><Relationship Id="rId57" Type="http://schemas.openxmlformats.org/officeDocument/2006/relationships/header" Target="header2.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footnotes" Target="footnotes.xml"/><Relationship Id="rId52" Type="http://schemas.openxmlformats.org/officeDocument/2006/relationships/hyperlink" Target="mailto:rayane@tradimaq.com.br" TargetMode="External"/><Relationship Id="rId60" Type="http://schemas.openxmlformats.org/officeDocument/2006/relationships/footer" Target="footer4.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32732-7E19-46D9-A255-A0B14AC6A62F}">
  <ds:schemaRefs>
    <ds:schemaRef ds:uri="http://schemas.openxmlformats.org/officeDocument/2006/bibliography"/>
  </ds:schemaRefs>
</ds:datastoreItem>
</file>

<file path=customXml/itemProps10.xml><?xml version="1.0" encoding="utf-8"?>
<ds:datastoreItem xmlns:ds="http://schemas.openxmlformats.org/officeDocument/2006/customXml" ds:itemID="{B94BCCB8-20EB-4823-BFEB-45D1B4DE11F0}">
  <ds:schemaRefs>
    <ds:schemaRef ds:uri="http://schemas.openxmlformats.org/officeDocument/2006/bibliography"/>
  </ds:schemaRefs>
</ds:datastoreItem>
</file>

<file path=customXml/itemProps11.xml><?xml version="1.0" encoding="utf-8"?>
<ds:datastoreItem xmlns:ds="http://schemas.openxmlformats.org/officeDocument/2006/customXml" ds:itemID="{5087FF17-D702-4455-A15F-9EDA87DCA8CB}">
  <ds:schemaRefs>
    <ds:schemaRef ds:uri="http://schemas.openxmlformats.org/officeDocument/2006/bibliography"/>
  </ds:schemaRefs>
</ds:datastoreItem>
</file>

<file path=customXml/itemProps12.xml><?xml version="1.0" encoding="utf-8"?>
<ds:datastoreItem xmlns:ds="http://schemas.openxmlformats.org/officeDocument/2006/customXml" ds:itemID="{908CD50B-FA36-481C-A2C5-CEB97F0E51C5}">
  <ds:schemaRefs>
    <ds:schemaRef ds:uri="http://schemas.openxmlformats.org/officeDocument/2006/bibliography"/>
  </ds:schemaRefs>
</ds:datastoreItem>
</file>

<file path=customXml/itemProps13.xml><?xml version="1.0" encoding="utf-8"?>
<ds:datastoreItem xmlns:ds="http://schemas.openxmlformats.org/officeDocument/2006/customXml" ds:itemID="{313EE2C1-30C0-4216-8F9C-FFAFA55603D5}">
  <ds:schemaRefs>
    <ds:schemaRef ds:uri="http://schemas.openxmlformats.org/officeDocument/2006/bibliography"/>
  </ds:schemaRefs>
</ds:datastoreItem>
</file>

<file path=customXml/itemProps14.xml><?xml version="1.0" encoding="utf-8"?>
<ds:datastoreItem xmlns:ds="http://schemas.openxmlformats.org/officeDocument/2006/customXml" ds:itemID="{096B1BFF-EA2B-47F0-92A1-13057EC25E51}">
  <ds:schemaRefs>
    <ds:schemaRef ds:uri="http://schemas.openxmlformats.org/officeDocument/2006/bibliography"/>
  </ds:schemaRefs>
</ds:datastoreItem>
</file>

<file path=customXml/itemProps15.xml><?xml version="1.0" encoding="utf-8"?>
<ds:datastoreItem xmlns:ds="http://schemas.openxmlformats.org/officeDocument/2006/customXml" ds:itemID="{F95678BA-B32F-419A-95BD-9643E0964CF5}">
  <ds:schemaRefs>
    <ds:schemaRef ds:uri="http://schemas.openxmlformats.org/officeDocument/2006/bibliography"/>
  </ds:schemaRefs>
</ds:datastoreItem>
</file>

<file path=customXml/itemProps16.xml><?xml version="1.0" encoding="utf-8"?>
<ds:datastoreItem xmlns:ds="http://schemas.openxmlformats.org/officeDocument/2006/customXml" ds:itemID="{CE700C51-1754-4D7B-BF36-68F55C8B6D7C}">
  <ds:schemaRefs>
    <ds:schemaRef ds:uri="http://schemas.openxmlformats.org/officeDocument/2006/bibliography"/>
  </ds:schemaRefs>
</ds:datastoreItem>
</file>

<file path=customXml/itemProps17.xml><?xml version="1.0" encoding="utf-8"?>
<ds:datastoreItem xmlns:ds="http://schemas.openxmlformats.org/officeDocument/2006/customXml" ds:itemID="{582D7FF9-B282-4B4B-AADC-49C96B2E21A4}">
  <ds:schemaRefs>
    <ds:schemaRef ds:uri="http://schemas.openxmlformats.org/officeDocument/2006/bibliography"/>
  </ds:schemaRefs>
</ds:datastoreItem>
</file>

<file path=customXml/itemProps18.xml><?xml version="1.0" encoding="utf-8"?>
<ds:datastoreItem xmlns:ds="http://schemas.openxmlformats.org/officeDocument/2006/customXml" ds:itemID="{827223AC-09B5-42A1-9100-7FA21D98C518}">
  <ds:schemaRefs>
    <ds:schemaRef ds:uri="http://schemas.openxmlformats.org/officeDocument/2006/bibliography"/>
  </ds:schemaRefs>
</ds:datastoreItem>
</file>

<file path=customXml/itemProps19.xml><?xml version="1.0" encoding="utf-8"?>
<ds:datastoreItem xmlns:ds="http://schemas.openxmlformats.org/officeDocument/2006/customXml" ds:itemID="{2FE499A2-0E58-4021-86B9-A83FF0FAF64F}">
  <ds:schemaRefs>
    <ds:schemaRef ds:uri="http://schemas.openxmlformats.org/officeDocument/2006/bibliography"/>
  </ds:schemaRefs>
</ds:datastoreItem>
</file>

<file path=customXml/itemProps2.xml><?xml version="1.0" encoding="utf-8"?>
<ds:datastoreItem xmlns:ds="http://schemas.openxmlformats.org/officeDocument/2006/customXml" ds:itemID="{CDC9A99D-5E86-4BA9-84ED-74EC7603D358}">
  <ds:schemaRefs>
    <ds:schemaRef ds:uri="http://schemas.openxmlformats.org/officeDocument/2006/bibliography"/>
  </ds:schemaRefs>
</ds:datastoreItem>
</file>

<file path=customXml/itemProps20.xml><?xml version="1.0" encoding="utf-8"?>
<ds:datastoreItem xmlns:ds="http://schemas.openxmlformats.org/officeDocument/2006/customXml" ds:itemID="{95616FC2-5A2D-4417-8C23-D8F50B647AE9}">
  <ds:schemaRefs>
    <ds:schemaRef ds:uri="http://schemas.openxmlformats.org/officeDocument/2006/bibliography"/>
  </ds:schemaRefs>
</ds:datastoreItem>
</file>

<file path=customXml/itemProps21.xml><?xml version="1.0" encoding="utf-8"?>
<ds:datastoreItem xmlns:ds="http://schemas.openxmlformats.org/officeDocument/2006/customXml" ds:itemID="{AD86E6EC-B35C-41A3-86AB-402347E5E9DD}">
  <ds:schemaRefs>
    <ds:schemaRef ds:uri="http://schemas.openxmlformats.org/officeDocument/2006/bibliography"/>
  </ds:schemaRefs>
</ds:datastoreItem>
</file>

<file path=customXml/itemProps22.xml><?xml version="1.0" encoding="utf-8"?>
<ds:datastoreItem xmlns:ds="http://schemas.openxmlformats.org/officeDocument/2006/customXml" ds:itemID="{7F075939-E75F-4E13-91E2-8CA666554BBA}">
  <ds:schemaRefs>
    <ds:schemaRef ds:uri="http://schemas.openxmlformats.org/officeDocument/2006/bibliography"/>
  </ds:schemaRefs>
</ds:datastoreItem>
</file>

<file path=customXml/itemProps23.xml><?xml version="1.0" encoding="utf-8"?>
<ds:datastoreItem xmlns:ds="http://schemas.openxmlformats.org/officeDocument/2006/customXml" ds:itemID="{6C3BD318-53E8-4796-8B00-521126659235}">
  <ds:schemaRefs>
    <ds:schemaRef ds:uri="http://schemas.openxmlformats.org/officeDocument/2006/bibliography"/>
  </ds:schemaRefs>
</ds:datastoreItem>
</file>

<file path=customXml/itemProps24.xml><?xml version="1.0" encoding="utf-8"?>
<ds:datastoreItem xmlns:ds="http://schemas.openxmlformats.org/officeDocument/2006/customXml" ds:itemID="{968A4EBE-D8CF-49AB-95B2-EDD236F92036}">
  <ds:schemaRefs>
    <ds:schemaRef ds:uri="http://schemas.openxmlformats.org/officeDocument/2006/bibliography"/>
  </ds:schemaRefs>
</ds:datastoreItem>
</file>

<file path=customXml/itemProps25.xml><?xml version="1.0" encoding="utf-8"?>
<ds:datastoreItem xmlns:ds="http://schemas.openxmlformats.org/officeDocument/2006/customXml" ds:itemID="{66A7B13B-162A-4B35-83BB-159F4DD19488}">
  <ds:schemaRefs>
    <ds:schemaRef ds:uri="http://schemas.openxmlformats.org/officeDocument/2006/bibliography"/>
  </ds:schemaRefs>
</ds:datastoreItem>
</file>

<file path=customXml/itemProps26.xml><?xml version="1.0" encoding="utf-8"?>
<ds:datastoreItem xmlns:ds="http://schemas.openxmlformats.org/officeDocument/2006/customXml" ds:itemID="{8D167138-2F8B-475E-9E7F-736008266305}">
  <ds:schemaRefs>
    <ds:schemaRef ds:uri="http://schemas.openxmlformats.org/officeDocument/2006/bibliography"/>
  </ds:schemaRefs>
</ds:datastoreItem>
</file>

<file path=customXml/itemProps27.xml><?xml version="1.0" encoding="utf-8"?>
<ds:datastoreItem xmlns:ds="http://schemas.openxmlformats.org/officeDocument/2006/customXml" ds:itemID="{0A807D24-6688-402E-A050-CEA7F374EB16}">
  <ds:schemaRefs>
    <ds:schemaRef ds:uri="http://schemas.openxmlformats.org/officeDocument/2006/bibliography"/>
  </ds:schemaRefs>
</ds:datastoreItem>
</file>

<file path=customXml/itemProps28.xml><?xml version="1.0" encoding="utf-8"?>
<ds:datastoreItem xmlns:ds="http://schemas.openxmlformats.org/officeDocument/2006/customXml" ds:itemID="{D6370EE3-531F-4561-9B21-5BE97131FCC5}">
  <ds:schemaRefs>
    <ds:schemaRef ds:uri="http://schemas.openxmlformats.org/officeDocument/2006/bibliography"/>
  </ds:schemaRefs>
</ds:datastoreItem>
</file>

<file path=customXml/itemProps29.xml><?xml version="1.0" encoding="utf-8"?>
<ds:datastoreItem xmlns:ds="http://schemas.openxmlformats.org/officeDocument/2006/customXml" ds:itemID="{7C17310B-5FD5-466B-AEAD-8488767EA4E9}">
  <ds:schemaRefs>
    <ds:schemaRef ds:uri="http://schemas.openxmlformats.org/officeDocument/2006/bibliography"/>
  </ds:schemaRefs>
</ds:datastoreItem>
</file>

<file path=customXml/itemProps3.xml><?xml version="1.0" encoding="utf-8"?>
<ds:datastoreItem xmlns:ds="http://schemas.openxmlformats.org/officeDocument/2006/customXml" ds:itemID="{196CE211-7E8E-4D79-A42D-DD66E7E009D6}">
  <ds:schemaRefs>
    <ds:schemaRef ds:uri="http://schemas.openxmlformats.org/officeDocument/2006/bibliography"/>
  </ds:schemaRefs>
</ds:datastoreItem>
</file>

<file path=customXml/itemProps30.xml><?xml version="1.0" encoding="utf-8"?>
<ds:datastoreItem xmlns:ds="http://schemas.openxmlformats.org/officeDocument/2006/customXml" ds:itemID="{ED610D89-A21E-46EA-B5A8-3031B50F64E2}">
  <ds:schemaRefs>
    <ds:schemaRef ds:uri="http://schemas.openxmlformats.org/officeDocument/2006/bibliography"/>
  </ds:schemaRefs>
</ds:datastoreItem>
</file>

<file path=customXml/itemProps31.xml><?xml version="1.0" encoding="utf-8"?>
<ds:datastoreItem xmlns:ds="http://schemas.openxmlformats.org/officeDocument/2006/customXml" ds:itemID="{887F5E9C-A23F-409A-8C37-798AF20F88BD}">
  <ds:schemaRefs>
    <ds:schemaRef ds:uri="http://schemas.openxmlformats.org/officeDocument/2006/bibliography"/>
  </ds:schemaRefs>
</ds:datastoreItem>
</file>

<file path=customXml/itemProps32.xml><?xml version="1.0" encoding="utf-8"?>
<ds:datastoreItem xmlns:ds="http://schemas.openxmlformats.org/officeDocument/2006/customXml" ds:itemID="{DD99A476-37DA-4ED3-A3D8-F6EC8CF3056F}">
  <ds:schemaRefs>
    <ds:schemaRef ds:uri="http://schemas.openxmlformats.org/officeDocument/2006/bibliography"/>
  </ds:schemaRefs>
</ds:datastoreItem>
</file>

<file path=customXml/itemProps33.xml><?xml version="1.0" encoding="utf-8"?>
<ds:datastoreItem xmlns:ds="http://schemas.openxmlformats.org/officeDocument/2006/customXml" ds:itemID="{43F519E4-3A90-4583-AFBE-CA9369A3D56B}">
  <ds:schemaRefs>
    <ds:schemaRef ds:uri="http://schemas.openxmlformats.org/officeDocument/2006/bibliography"/>
  </ds:schemaRefs>
</ds:datastoreItem>
</file>

<file path=customXml/itemProps34.xml><?xml version="1.0" encoding="utf-8"?>
<ds:datastoreItem xmlns:ds="http://schemas.openxmlformats.org/officeDocument/2006/customXml" ds:itemID="{00B43B52-6C96-4C79-B336-37B5893BE31C}">
  <ds:schemaRefs>
    <ds:schemaRef ds:uri="http://schemas.openxmlformats.org/officeDocument/2006/bibliography"/>
  </ds:schemaRefs>
</ds:datastoreItem>
</file>

<file path=customXml/itemProps35.xml><?xml version="1.0" encoding="utf-8"?>
<ds:datastoreItem xmlns:ds="http://schemas.openxmlformats.org/officeDocument/2006/customXml" ds:itemID="{A62D033F-6B1B-40F4-96AA-FACBE496B18C}">
  <ds:schemaRefs>
    <ds:schemaRef ds:uri="http://schemas.openxmlformats.org/officeDocument/2006/bibliography"/>
  </ds:schemaRefs>
</ds:datastoreItem>
</file>

<file path=customXml/itemProps36.xml><?xml version="1.0" encoding="utf-8"?>
<ds:datastoreItem xmlns:ds="http://schemas.openxmlformats.org/officeDocument/2006/customXml" ds:itemID="{62F4AE38-4D73-4F50-A7FC-E06C1709B4EB}">
  <ds:schemaRefs>
    <ds:schemaRef ds:uri="http://schemas.openxmlformats.org/officeDocument/2006/bibliography"/>
  </ds:schemaRefs>
</ds:datastoreItem>
</file>

<file path=customXml/itemProps37.xml><?xml version="1.0" encoding="utf-8"?>
<ds:datastoreItem xmlns:ds="http://schemas.openxmlformats.org/officeDocument/2006/customXml" ds:itemID="{E5C23847-7964-4145-910D-095AC2871B84}">
  <ds:schemaRefs>
    <ds:schemaRef ds:uri="http://schemas.openxmlformats.org/officeDocument/2006/bibliography"/>
  </ds:schemaRefs>
</ds:datastoreItem>
</file>

<file path=customXml/itemProps38.xml><?xml version="1.0" encoding="utf-8"?>
<ds:datastoreItem xmlns:ds="http://schemas.openxmlformats.org/officeDocument/2006/customXml" ds:itemID="{AC201C4C-ED51-4F6F-9F0F-D259C8B06011}">
  <ds:schemaRefs>
    <ds:schemaRef ds:uri="http://schemas.openxmlformats.org/officeDocument/2006/bibliography"/>
  </ds:schemaRefs>
</ds:datastoreItem>
</file>

<file path=customXml/itemProps39.xml><?xml version="1.0" encoding="utf-8"?>
<ds:datastoreItem xmlns:ds="http://schemas.openxmlformats.org/officeDocument/2006/customXml" ds:itemID="{D4C51168-0AEF-43BC-8316-27034A4CA094}">
  <ds:schemaRefs>
    <ds:schemaRef ds:uri="http://schemas.openxmlformats.org/officeDocument/2006/bibliography"/>
  </ds:schemaRefs>
</ds:datastoreItem>
</file>

<file path=customXml/itemProps4.xml><?xml version="1.0" encoding="utf-8"?>
<ds:datastoreItem xmlns:ds="http://schemas.openxmlformats.org/officeDocument/2006/customXml" ds:itemID="{10AC7246-2D10-43AD-BFBE-30DCD09ABFDD}">
  <ds:schemaRefs>
    <ds:schemaRef ds:uri="http://schemas.openxmlformats.org/officeDocument/2006/bibliography"/>
  </ds:schemaRefs>
</ds:datastoreItem>
</file>

<file path=customXml/itemProps5.xml><?xml version="1.0" encoding="utf-8"?>
<ds:datastoreItem xmlns:ds="http://schemas.openxmlformats.org/officeDocument/2006/customXml" ds:itemID="{B424B0E8-4583-4FC2-894F-BAFBD2BB7C64}">
  <ds:schemaRefs>
    <ds:schemaRef ds:uri="http://schemas.openxmlformats.org/officeDocument/2006/bibliography"/>
  </ds:schemaRefs>
</ds:datastoreItem>
</file>

<file path=customXml/itemProps6.xml><?xml version="1.0" encoding="utf-8"?>
<ds:datastoreItem xmlns:ds="http://schemas.openxmlformats.org/officeDocument/2006/customXml" ds:itemID="{DF2C15E5-C1E0-44BE-8200-0A395A5C0628}">
  <ds:schemaRefs>
    <ds:schemaRef ds:uri="http://schemas.openxmlformats.org/officeDocument/2006/bibliography"/>
  </ds:schemaRefs>
</ds:datastoreItem>
</file>

<file path=customXml/itemProps7.xml><?xml version="1.0" encoding="utf-8"?>
<ds:datastoreItem xmlns:ds="http://schemas.openxmlformats.org/officeDocument/2006/customXml" ds:itemID="{ED7144EF-EF77-4888-B1BC-04A18E60A2D8}">
  <ds:schemaRefs>
    <ds:schemaRef ds:uri="http://schemas.openxmlformats.org/officeDocument/2006/bibliography"/>
  </ds:schemaRefs>
</ds:datastoreItem>
</file>

<file path=customXml/itemProps8.xml><?xml version="1.0" encoding="utf-8"?>
<ds:datastoreItem xmlns:ds="http://schemas.openxmlformats.org/officeDocument/2006/customXml" ds:itemID="{8383A67C-80D7-4A55-AF1D-479D7698BF49}">
  <ds:schemaRefs>
    <ds:schemaRef ds:uri="http://schemas.openxmlformats.org/officeDocument/2006/bibliography"/>
  </ds:schemaRefs>
</ds:datastoreItem>
</file>

<file path=customXml/itemProps9.xml><?xml version="1.0" encoding="utf-8"?>
<ds:datastoreItem xmlns:ds="http://schemas.openxmlformats.org/officeDocument/2006/customXml" ds:itemID="{5B493D41-D12D-42D7-9B9A-D8FF8A9B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1004</Pages>
  <Words>62285</Words>
  <Characters>336339</Characters>
  <Application>Microsoft Office Word</Application>
  <DocSecurity>0</DocSecurity>
  <Lines>2802</Lines>
  <Paragraphs>795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TCMB</Company>
  <LinksUpToDate>false</LinksUpToDate>
  <CharactersWithSpaces>397829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JBertanha@mayerbrown.com</dc:creator>
  <cp:keywords/>
  <dc:description/>
  <cp:lastModifiedBy>Philippe Hollanda - Oliveira Trust</cp:lastModifiedBy>
  <cp:revision>2</cp:revision>
  <cp:lastPrinted>2021-11-09T20:48:00Z</cp:lastPrinted>
  <dcterms:created xsi:type="dcterms:W3CDTF">2022-07-19T13:08:00Z</dcterms:created>
  <dcterms:modified xsi:type="dcterms:W3CDTF">2022-07-19T13:08:00Z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- 493932v1 </vt:lpwstr>
  </property>
  <property fmtid="{D5CDD505-2E9C-101B-9397-08002B2CF9AE}" pid="3" name="MAIL_MSG_ID1">
    <vt:lpwstr>0FAAcuWl1SbNzhH3N/uoV43yjIxCgwYcxaQErEBYhBh5eJLA3Nrwp9yKdhYesd93z8tZDf6O/3YVf3Ed
4LG5tfP76lw1L6rTWd2HErRaZM1sY0nX9Wfw9ADd8bRH1IbkE810zpi0YjE90CmKeDXlrAe6Sjq7
qMYLSMxxSbPIT/FQr2ceOmDCGm2Y8y19vAmurFbW8d8b6WRI+tGVjPUlhLW3vx/MXYmCzYWE6Wqy
jTQcW6pAQyhl5n2/2</vt:lpwstr>
  </property>
  <property fmtid="{D5CDD505-2E9C-101B-9397-08002B2CF9AE}" pid="4" name="RESPONSE_SENDER_NAME">
    <vt:lpwstr>4AAA6DouqOs9baH7ZjzOy/T+nDe8O3wnvf0V2GTwz1aKvL3E85QfzSTcHw==</vt:lpwstr>
  </property>
  <property fmtid="{D5CDD505-2E9C-101B-9397-08002B2CF9AE}" pid="5" name="EMAIL_OWNER_ADDRESS">
    <vt:lpwstr>4AAAMz5NUQ6P8J9zT8E2hpVZSQDZPQWYOcBmG18mqnfZXvrYB/HoHF0y1Q==</vt:lpwstr>
  </property>
  <property fmtid="{D5CDD505-2E9C-101B-9397-08002B2CF9AE}" pid="6" name="MAIL_MSG_ID2">
    <vt:lpwstr>C98rObV+Acyu986dL+c6fRvl+Pl9kpp/cVUUUQWgxSVR3ttZ7oqW8KrrvWj
cmt7lxXFNDxYIbmzeygkNcmv1W83Ikm2toVqaTyKKOVk4jYVP3Pft5FsoJk=</vt:lpwstr>
  </property>
</Properties>
</file>